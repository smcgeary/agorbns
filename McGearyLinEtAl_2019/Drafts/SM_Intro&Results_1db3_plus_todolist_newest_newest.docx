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43C74" w14:textId="77777777" w:rsidR="002B0F69" w:rsidRPr="00742EFD" w:rsidRDefault="002B0F69" w:rsidP="002B0F69">
      <w:pPr>
        <w:rPr>
          <w:rFonts w:ascii="Arial" w:hAnsi="Arial" w:cs="Arial"/>
          <w:b/>
          <w:sz w:val="22"/>
          <w:szCs w:val="22"/>
        </w:rPr>
      </w:pPr>
      <w:r w:rsidRPr="00742EFD">
        <w:rPr>
          <w:rFonts w:ascii="Arial" w:hAnsi="Arial" w:cs="Arial"/>
          <w:b/>
          <w:sz w:val="22"/>
          <w:szCs w:val="22"/>
        </w:rPr>
        <w:t>TO DO LIST:</w:t>
      </w:r>
    </w:p>
    <w:p w14:paraId="26E01ACA" w14:textId="77777777" w:rsidR="002B0F69" w:rsidRPr="00742EFD" w:rsidRDefault="002B0F69" w:rsidP="002B0F69">
      <w:pPr>
        <w:rPr>
          <w:rFonts w:ascii="Arial" w:hAnsi="Arial" w:cs="Arial"/>
          <w:b/>
          <w:sz w:val="22"/>
          <w:szCs w:val="22"/>
        </w:rPr>
      </w:pPr>
    </w:p>
    <w:p w14:paraId="7E707964"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Lsy-6 doesn’t have an enhanced 6mer site DONE</w:t>
      </w:r>
    </w:p>
    <w:p w14:paraId="3BEDF281"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Systematically check the pivot-bulged sites. (Put them in supplemental Figure 2; right next to the </w:t>
      </w:r>
      <w:proofErr w:type="spellStart"/>
      <w:r w:rsidRPr="00742EFD">
        <w:rPr>
          <w:rFonts w:ascii="Arial" w:hAnsi="Arial" w:cs="Arial"/>
          <w:sz w:val="22"/>
          <w:szCs w:val="22"/>
          <w:highlight w:val="yellow"/>
        </w:rPr>
        <w:t>Daeyun</w:t>
      </w:r>
      <w:proofErr w:type="spellEnd"/>
      <w:r w:rsidRPr="00742EFD">
        <w:rPr>
          <w:rFonts w:ascii="Arial" w:hAnsi="Arial" w:cs="Arial"/>
          <w:sz w:val="22"/>
          <w:szCs w:val="22"/>
          <w:highlight w:val="yellow"/>
        </w:rPr>
        <w:t xml:space="preserve"> Beck figures. DONE</w:t>
      </w:r>
    </w:p>
    <w:p w14:paraId="327D1E66"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Check which bulge sites are in the top list DONE</w:t>
      </w:r>
    </w:p>
    <w:p w14:paraId="0503F93D"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Average the </w:t>
      </w:r>
      <w:proofErr w:type="spellStart"/>
      <w:r w:rsidRPr="00742EFD">
        <w:rPr>
          <w:rFonts w:ascii="Arial" w:hAnsi="Arial" w:cs="Arial"/>
          <w:sz w:val="22"/>
          <w:szCs w:val="22"/>
          <w:highlight w:val="yellow"/>
        </w:rPr>
        <w:t>Daeyun</w:t>
      </w:r>
      <w:proofErr w:type="spellEnd"/>
      <w:r w:rsidRPr="00742EFD">
        <w:rPr>
          <w:rFonts w:ascii="Arial" w:hAnsi="Arial" w:cs="Arial"/>
          <w:sz w:val="22"/>
          <w:szCs w:val="22"/>
          <w:highlight w:val="yellow"/>
        </w:rPr>
        <w:t xml:space="preserve"> Beck sites; don’t have them all iterated out. DONE</w:t>
      </w:r>
    </w:p>
    <w:p w14:paraId="047D45E5"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Figure1: Hard code the </w:t>
      </w:r>
      <w:proofErr w:type="spellStart"/>
      <w:r w:rsidRPr="00742EFD">
        <w:rPr>
          <w:rFonts w:ascii="Arial" w:hAnsi="Arial" w:cs="Arial"/>
          <w:sz w:val="22"/>
          <w:szCs w:val="22"/>
          <w:highlight w:val="yellow"/>
        </w:rPr>
        <w:t>Kd</w:t>
      </w:r>
      <w:proofErr w:type="spellEnd"/>
      <w:r w:rsidRPr="00742EFD">
        <w:rPr>
          <w:rFonts w:ascii="Arial" w:hAnsi="Arial" w:cs="Arial"/>
          <w:sz w:val="22"/>
          <w:szCs w:val="22"/>
          <w:highlight w:val="yellow"/>
        </w:rPr>
        <w:t xml:space="preserve"> values.</w:t>
      </w:r>
    </w:p>
    <w:p w14:paraId="54EF2686"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Generate 16mer </w:t>
      </w:r>
      <w:proofErr w:type="spellStart"/>
      <w:r w:rsidRPr="00742EFD">
        <w:rPr>
          <w:rFonts w:ascii="Arial" w:hAnsi="Arial" w:cs="Arial"/>
          <w:sz w:val="22"/>
          <w:szCs w:val="22"/>
          <w:highlight w:val="yellow"/>
        </w:rPr>
        <w:t>Kd</w:t>
      </w:r>
      <w:proofErr w:type="spellEnd"/>
      <w:r w:rsidRPr="00742EFD">
        <w:rPr>
          <w:rFonts w:ascii="Arial" w:hAnsi="Arial" w:cs="Arial"/>
          <w:sz w:val="22"/>
          <w:szCs w:val="22"/>
          <w:highlight w:val="yellow"/>
        </w:rPr>
        <w:t xml:space="preserve"> values, by performing 12mer </w:t>
      </w:r>
      <w:proofErr w:type="spellStart"/>
      <w:r w:rsidRPr="00742EFD">
        <w:rPr>
          <w:rFonts w:ascii="Arial" w:hAnsi="Arial" w:cs="Arial"/>
          <w:sz w:val="22"/>
          <w:szCs w:val="22"/>
          <w:highlight w:val="yellow"/>
        </w:rPr>
        <w:t>Kd</w:t>
      </w:r>
      <w:proofErr w:type="spellEnd"/>
      <w:r w:rsidRPr="00742EFD">
        <w:rPr>
          <w:rFonts w:ascii="Arial" w:hAnsi="Arial" w:cs="Arial"/>
          <w:sz w:val="22"/>
          <w:szCs w:val="22"/>
          <w:highlight w:val="yellow"/>
        </w:rPr>
        <w:t xml:space="preserve"> analysis on both sites of the 8mer.</w:t>
      </w:r>
    </w:p>
    <w:p w14:paraId="75A5D5B1"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Figure1: Add new Figure1A, with the canonical site schematic similar to Dave’s review.</w:t>
      </w:r>
    </w:p>
    <w:p w14:paraId="6F915BC2" w14:textId="02DBAB08" w:rsidR="00A23E04" w:rsidRPr="00742EFD" w:rsidRDefault="00A23E04"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Add colors for all new sites.</w:t>
      </w:r>
    </w:p>
    <w:p w14:paraId="367A09ED" w14:textId="403D14E4" w:rsidR="00A23E04" w:rsidRPr="00742EFD" w:rsidRDefault="00A23E04"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Finish miR-7 site type list.</w:t>
      </w:r>
    </w:p>
    <w:p w14:paraId="0F761B45" w14:textId="4100D426" w:rsidR="000E3313" w:rsidRPr="00742EFD" w:rsidRDefault="000E3313"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Resize Figure 2.</w:t>
      </w:r>
    </w:p>
    <w:p w14:paraId="7603E088" w14:textId="72C7FCD4" w:rsidR="002B0F69" w:rsidRPr="00CE7F8A" w:rsidRDefault="002B0F69" w:rsidP="002B0F69">
      <w:pPr>
        <w:pStyle w:val="ListParagraph"/>
        <w:numPr>
          <w:ilvl w:val="0"/>
          <w:numId w:val="1"/>
        </w:numPr>
        <w:ind w:left="360"/>
        <w:rPr>
          <w:rFonts w:ascii="Arial" w:hAnsi="Arial" w:cs="Arial"/>
          <w:sz w:val="22"/>
          <w:szCs w:val="22"/>
          <w:highlight w:val="yellow"/>
        </w:rPr>
      </w:pPr>
      <w:r w:rsidRPr="00CE7F8A">
        <w:rPr>
          <w:rFonts w:ascii="Arial" w:hAnsi="Arial" w:cs="Arial"/>
          <w:sz w:val="22"/>
          <w:szCs w:val="22"/>
          <w:highlight w:val="yellow"/>
        </w:rPr>
        <w:t>Supplementary Figure1: Show a figur</w:t>
      </w:r>
      <w:r w:rsidR="00C21C22" w:rsidRPr="00CE7F8A">
        <w:rPr>
          <w:rFonts w:ascii="Arial" w:hAnsi="Arial" w:cs="Arial"/>
          <w:sz w:val="22"/>
          <w:szCs w:val="22"/>
          <w:highlight w:val="yellow"/>
        </w:rPr>
        <w:t>e demonstrating the drop-out R=</w:t>
      </w:r>
      <w:r w:rsidRPr="00CE7F8A">
        <w:rPr>
          <w:rFonts w:ascii="Arial" w:hAnsi="Arial" w:cs="Arial"/>
          <w:sz w:val="22"/>
          <w:szCs w:val="22"/>
          <w:highlight w:val="yellow"/>
        </w:rPr>
        <w:t xml:space="preserve">.99. Options: </w:t>
      </w:r>
    </w:p>
    <w:p w14:paraId="0DC9BDB7" w14:textId="77777777" w:rsidR="002B0F69" w:rsidRPr="00CE7F8A" w:rsidRDefault="002B0F69" w:rsidP="002B0F69">
      <w:pPr>
        <w:pStyle w:val="ListParagraph"/>
        <w:numPr>
          <w:ilvl w:val="1"/>
          <w:numId w:val="1"/>
        </w:numPr>
        <w:rPr>
          <w:rFonts w:ascii="Arial" w:hAnsi="Arial" w:cs="Arial"/>
          <w:sz w:val="22"/>
          <w:szCs w:val="22"/>
          <w:highlight w:val="yellow"/>
        </w:rPr>
      </w:pPr>
      <w:r w:rsidRPr="00CE7F8A">
        <w:rPr>
          <w:rFonts w:ascii="Arial" w:hAnsi="Arial" w:cs="Arial"/>
          <w:sz w:val="22"/>
          <w:szCs w:val="22"/>
          <w:highlight w:val="yellow"/>
        </w:rPr>
        <w:t xml:space="preserve"> Show the worst pairwise comparison.</w:t>
      </w:r>
    </w:p>
    <w:p w14:paraId="0F7FD626" w14:textId="77777777" w:rsidR="002B0F69" w:rsidRPr="00CE7F8A" w:rsidRDefault="002B0F69" w:rsidP="002B0F69">
      <w:pPr>
        <w:pStyle w:val="ListParagraph"/>
        <w:numPr>
          <w:ilvl w:val="1"/>
          <w:numId w:val="1"/>
        </w:numPr>
        <w:rPr>
          <w:rFonts w:ascii="Arial" w:hAnsi="Arial" w:cs="Arial"/>
          <w:sz w:val="22"/>
          <w:szCs w:val="22"/>
          <w:highlight w:val="yellow"/>
        </w:rPr>
      </w:pPr>
      <w:r w:rsidRPr="00CE7F8A">
        <w:rPr>
          <w:rFonts w:ascii="Arial" w:hAnsi="Arial" w:cs="Arial"/>
          <w:sz w:val="22"/>
          <w:szCs w:val="22"/>
          <w:highlight w:val="yellow"/>
        </w:rPr>
        <w:t>Show the 5 by 5 diagonal plot, of the correlation values.</w:t>
      </w:r>
    </w:p>
    <w:p w14:paraId="35E13DE2" w14:textId="7F485058" w:rsidR="008D62B1" w:rsidRPr="00CE7F8A" w:rsidRDefault="002B0F69" w:rsidP="008D62B1">
      <w:pPr>
        <w:pStyle w:val="ListParagraph"/>
        <w:numPr>
          <w:ilvl w:val="1"/>
          <w:numId w:val="1"/>
        </w:numPr>
        <w:rPr>
          <w:rFonts w:ascii="Arial" w:hAnsi="Arial" w:cs="Arial"/>
          <w:sz w:val="22"/>
          <w:szCs w:val="22"/>
          <w:highlight w:val="yellow"/>
        </w:rPr>
      </w:pPr>
      <w:r w:rsidRPr="00CE7F8A">
        <w:rPr>
          <w:rFonts w:ascii="Arial" w:hAnsi="Arial" w:cs="Arial"/>
          <w:sz w:val="22"/>
          <w:szCs w:val="22"/>
          <w:highlight w:val="yellow"/>
        </w:rPr>
        <w:t>Just keep in text (is that “data?”)</w:t>
      </w:r>
    </w:p>
    <w:p w14:paraId="30D5A140" w14:textId="0E97F031" w:rsidR="002E04C0" w:rsidRPr="00CE7F8A" w:rsidRDefault="002E04C0" w:rsidP="002B0F69">
      <w:pPr>
        <w:pStyle w:val="ListParagraph"/>
        <w:numPr>
          <w:ilvl w:val="0"/>
          <w:numId w:val="1"/>
        </w:numPr>
        <w:ind w:left="360"/>
        <w:rPr>
          <w:rFonts w:ascii="Arial" w:hAnsi="Arial" w:cs="Arial"/>
          <w:sz w:val="22"/>
          <w:szCs w:val="22"/>
          <w:highlight w:val="yellow"/>
        </w:rPr>
      </w:pPr>
      <w:r w:rsidRPr="00CE7F8A">
        <w:rPr>
          <w:rFonts w:ascii="Arial" w:hAnsi="Arial" w:cs="Arial"/>
          <w:sz w:val="22"/>
          <w:szCs w:val="22"/>
          <w:highlight w:val="yellow"/>
        </w:rPr>
        <w:t>Show pairwise miR-1 plot with different miR-1 preps and different random libraries.</w:t>
      </w:r>
    </w:p>
    <w:p w14:paraId="4FE5FDC6" w14:textId="22315479" w:rsidR="00AE0DB8" w:rsidRPr="00742EFD" w:rsidRDefault="002B0F69" w:rsidP="00AE0DB8">
      <w:pPr>
        <w:pStyle w:val="ListParagraph"/>
        <w:numPr>
          <w:ilvl w:val="0"/>
          <w:numId w:val="1"/>
        </w:numPr>
        <w:ind w:left="360"/>
        <w:rPr>
          <w:rFonts w:ascii="Arial" w:hAnsi="Arial" w:cs="Arial"/>
          <w:sz w:val="22"/>
          <w:szCs w:val="22"/>
          <w:highlight w:val="cyan"/>
        </w:rPr>
      </w:pPr>
      <w:r w:rsidRPr="00742EFD">
        <w:rPr>
          <w:rFonts w:ascii="Arial" w:hAnsi="Arial" w:cs="Arial"/>
          <w:sz w:val="22"/>
          <w:szCs w:val="22"/>
          <w:highlight w:val="cyan"/>
        </w:rPr>
        <w:t xml:space="preserve">Check what the enrichment cutoff is when looking for these miRNA sites, figure out for which length </w:t>
      </w:r>
      <w:proofErr w:type="spellStart"/>
      <w:r w:rsidRPr="00742EFD">
        <w:rPr>
          <w:rFonts w:ascii="Arial" w:hAnsi="Arial" w:cs="Arial"/>
          <w:sz w:val="22"/>
          <w:szCs w:val="22"/>
          <w:highlight w:val="cyan"/>
        </w:rPr>
        <w:t>kmer</w:t>
      </w:r>
      <w:proofErr w:type="spellEnd"/>
      <w:r w:rsidRPr="00742EFD">
        <w:rPr>
          <w:rFonts w:ascii="Arial" w:hAnsi="Arial" w:cs="Arial"/>
          <w:sz w:val="22"/>
          <w:szCs w:val="22"/>
          <w:highlight w:val="cyan"/>
        </w:rPr>
        <w:t xml:space="preserve"> and at what enrichment it a</w:t>
      </w:r>
      <w:r w:rsidR="00EC0D15" w:rsidRPr="00742EFD">
        <w:rPr>
          <w:rFonts w:ascii="Arial" w:hAnsi="Arial" w:cs="Arial"/>
          <w:sz w:val="22"/>
          <w:szCs w:val="22"/>
          <w:highlight w:val="cyan"/>
        </w:rPr>
        <w:t>.</w:t>
      </w:r>
    </w:p>
    <w:p w14:paraId="70773476" w14:textId="03D60BD6" w:rsidR="00AE0DB8" w:rsidRPr="00742EFD" w:rsidRDefault="00AE0DB8" w:rsidP="00AE0DB8">
      <w:pPr>
        <w:ind w:left="720"/>
        <w:rPr>
          <w:rFonts w:ascii="Arial" w:hAnsi="Arial" w:cs="Arial"/>
          <w:sz w:val="22"/>
          <w:szCs w:val="22"/>
          <w:highlight w:val="cyan"/>
        </w:rPr>
      </w:pPr>
      <w:r w:rsidRPr="00742EFD">
        <w:rPr>
          <w:rFonts w:ascii="Arial" w:hAnsi="Arial" w:cs="Arial"/>
          <w:sz w:val="22"/>
          <w:szCs w:val="22"/>
          <w:highlight w:val="cyan"/>
        </w:rPr>
        <w:t>8mer table:</w:t>
      </w:r>
    </w:p>
    <w:tbl>
      <w:tblPr>
        <w:tblStyle w:val="TableGrid"/>
        <w:tblW w:w="0" w:type="auto"/>
        <w:tblInd w:w="643" w:type="dxa"/>
        <w:tblLook w:val="04A0" w:firstRow="1" w:lastRow="0" w:firstColumn="1" w:lastColumn="0" w:noHBand="0" w:noVBand="1"/>
      </w:tblPr>
      <w:tblGrid>
        <w:gridCol w:w="1473"/>
        <w:gridCol w:w="1179"/>
        <w:gridCol w:w="1236"/>
        <w:gridCol w:w="1263"/>
        <w:gridCol w:w="1154"/>
        <w:gridCol w:w="1263"/>
        <w:gridCol w:w="645"/>
      </w:tblGrid>
      <w:tr w:rsidR="00AE0DB8" w:rsidRPr="00742EFD" w14:paraId="7E447AB5" w14:textId="6C3EFA53" w:rsidTr="00AE0DB8">
        <w:tc>
          <w:tcPr>
            <w:tcW w:w="1479" w:type="dxa"/>
          </w:tcPr>
          <w:p w14:paraId="75205FC0" w14:textId="5ED57DBA" w:rsidR="00AE0DB8" w:rsidRPr="00742EFD" w:rsidRDefault="00AE0DB8" w:rsidP="002276F3">
            <w:pPr>
              <w:rPr>
                <w:rFonts w:ascii="Arial" w:hAnsi="Arial" w:cs="Arial"/>
                <w:b/>
                <w:sz w:val="22"/>
                <w:szCs w:val="22"/>
              </w:rPr>
            </w:pPr>
            <w:r w:rsidRPr="00742EFD">
              <w:rPr>
                <w:rFonts w:ascii="Arial" w:hAnsi="Arial" w:cs="Arial"/>
                <w:b/>
                <w:sz w:val="22"/>
                <w:szCs w:val="22"/>
              </w:rPr>
              <w:t>miRNA:</w:t>
            </w:r>
          </w:p>
        </w:tc>
        <w:tc>
          <w:tcPr>
            <w:tcW w:w="1184" w:type="dxa"/>
          </w:tcPr>
          <w:p w14:paraId="43F803FB" w14:textId="59AC3B70" w:rsidR="00AE0DB8" w:rsidRPr="00742EFD" w:rsidRDefault="00AE0DB8" w:rsidP="002276F3">
            <w:pPr>
              <w:rPr>
                <w:rFonts w:ascii="Arial" w:hAnsi="Arial" w:cs="Arial"/>
                <w:b/>
                <w:sz w:val="22"/>
                <w:szCs w:val="22"/>
              </w:rPr>
            </w:pPr>
            <w:r w:rsidRPr="00742EFD">
              <w:rPr>
                <w:rFonts w:ascii="Arial" w:hAnsi="Arial" w:cs="Arial"/>
                <w:b/>
                <w:sz w:val="22"/>
                <w:szCs w:val="22"/>
              </w:rPr>
              <w:t>Sites:</w:t>
            </w:r>
          </w:p>
        </w:tc>
        <w:tc>
          <w:tcPr>
            <w:tcW w:w="1244" w:type="dxa"/>
          </w:tcPr>
          <w:p w14:paraId="76064640" w14:textId="65F6B12D" w:rsidR="00AE0DB8" w:rsidRPr="00742EFD" w:rsidRDefault="00AE0DB8" w:rsidP="002276F3">
            <w:pPr>
              <w:rPr>
                <w:rFonts w:ascii="Arial" w:hAnsi="Arial" w:cs="Arial"/>
                <w:b/>
                <w:sz w:val="22"/>
                <w:szCs w:val="22"/>
              </w:rPr>
            </w:pPr>
            <w:r w:rsidRPr="00742EFD">
              <w:rPr>
                <w:rFonts w:ascii="Arial" w:hAnsi="Arial" w:cs="Arial"/>
                <w:b/>
                <w:sz w:val="22"/>
                <w:szCs w:val="22"/>
              </w:rPr>
              <w:t>0.4</w:t>
            </w:r>
          </w:p>
        </w:tc>
        <w:tc>
          <w:tcPr>
            <w:tcW w:w="1271" w:type="dxa"/>
          </w:tcPr>
          <w:p w14:paraId="69C20F0A" w14:textId="16D5BB4A" w:rsidR="00AE0DB8" w:rsidRPr="00742EFD" w:rsidRDefault="00AE0DB8" w:rsidP="002276F3">
            <w:pPr>
              <w:rPr>
                <w:rFonts w:ascii="Arial" w:hAnsi="Arial" w:cs="Arial"/>
                <w:b/>
                <w:sz w:val="22"/>
                <w:szCs w:val="22"/>
              </w:rPr>
            </w:pPr>
            <w:r w:rsidRPr="00742EFD">
              <w:rPr>
                <w:rFonts w:ascii="Arial" w:hAnsi="Arial" w:cs="Arial"/>
                <w:b/>
                <w:sz w:val="22"/>
                <w:szCs w:val="22"/>
              </w:rPr>
              <w:t>1.26</w:t>
            </w:r>
          </w:p>
        </w:tc>
        <w:tc>
          <w:tcPr>
            <w:tcW w:w="1161" w:type="dxa"/>
          </w:tcPr>
          <w:p w14:paraId="54C7F455" w14:textId="207EC50D" w:rsidR="00AE0DB8" w:rsidRPr="00742EFD" w:rsidRDefault="00AE0DB8" w:rsidP="002276F3">
            <w:pPr>
              <w:rPr>
                <w:rFonts w:ascii="Arial" w:hAnsi="Arial" w:cs="Arial"/>
                <w:b/>
                <w:sz w:val="22"/>
                <w:szCs w:val="22"/>
              </w:rPr>
            </w:pPr>
            <w:r w:rsidRPr="00742EFD">
              <w:rPr>
                <w:rFonts w:ascii="Arial" w:hAnsi="Arial" w:cs="Arial"/>
                <w:b/>
                <w:sz w:val="22"/>
                <w:szCs w:val="22"/>
              </w:rPr>
              <w:t>4</w:t>
            </w:r>
          </w:p>
        </w:tc>
        <w:tc>
          <w:tcPr>
            <w:tcW w:w="1271" w:type="dxa"/>
          </w:tcPr>
          <w:p w14:paraId="15F54AD5" w14:textId="3A5A3BEB" w:rsidR="00AE0DB8" w:rsidRPr="00742EFD" w:rsidRDefault="00AE0DB8" w:rsidP="002276F3">
            <w:pPr>
              <w:rPr>
                <w:rFonts w:ascii="Arial" w:hAnsi="Arial" w:cs="Arial"/>
                <w:b/>
                <w:sz w:val="22"/>
                <w:szCs w:val="22"/>
              </w:rPr>
            </w:pPr>
            <w:r w:rsidRPr="00742EFD">
              <w:rPr>
                <w:rFonts w:ascii="Arial" w:hAnsi="Arial" w:cs="Arial"/>
                <w:b/>
                <w:sz w:val="22"/>
                <w:szCs w:val="22"/>
              </w:rPr>
              <w:t>12.6</w:t>
            </w:r>
          </w:p>
        </w:tc>
        <w:tc>
          <w:tcPr>
            <w:tcW w:w="603" w:type="dxa"/>
          </w:tcPr>
          <w:p w14:paraId="47162608" w14:textId="48FAFACE" w:rsidR="00AE0DB8" w:rsidRPr="00742EFD" w:rsidRDefault="00AE0DB8" w:rsidP="002276F3">
            <w:pPr>
              <w:rPr>
                <w:rFonts w:ascii="Arial" w:hAnsi="Arial" w:cs="Arial"/>
                <w:b/>
                <w:sz w:val="22"/>
                <w:szCs w:val="22"/>
              </w:rPr>
            </w:pPr>
            <w:r w:rsidRPr="00742EFD">
              <w:rPr>
                <w:rFonts w:ascii="Arial" w:hAnsi="Arial" w:cs="Arial"/>
                <w:b/>
                <w:sz w:val="22"/>
                <w:szCs w:val="22"/>
              </w:rPr>
              <w:t>40</w:t>
            </w:r>
          </w:p>
        </w:tc>
      </w:tr>
      <w:tr w:rsidR="00AE0DB8" w:rsidRPr="00742EFD" w14:paraId="325700F8" w14:textId="37BDDFB1" w:rsidTr="00AE0DB8">
        <w:trPr>
          <w:trHeight w:val="269"/>
        </w:trPr>
        <w:tc>
          <w:tcPr>
            <w:tcW w:w="1479" w:type="dxa"/>
          </w:tcPr>
          <w:p w14:paraId="24246DD6" w14:textId="69EAAC9B" w:rsidR="00AE0DB8" w:rsidRPr="00742EFD" w:rsidRDefault="00AE0DB8" w:rsidP="00CD2037">
            <w:pPr>
              <w:rPr>
                <w:rFonts w:ascii="Arial" w:hAnsi="Arial" w:cs="Arial"/>
                <w:sz w:val="22"/>
                <w:szCs w:val="22"/>
              </w:rPr>
            </w:pPr>
            <w:r w:rsidRPr="00616C52">
              <w:rPr>
                <w:rFonts w:ascii="Arial" w:hAnsi="Arial" w:cs="Arial"/>
                <w:sz w:val="22"/>
                <w:szCs w:val="22"/>
                <w:highlight w:val="yellow"/>
              </w:rPr>
              <w:t>miR-1</w:t>
            </w:r>
          </w:p>
        </w:tc>
        <w:tc>
          <w:tcPr>
            <w:tcW w:w="1184" w:type="dxa"/>
          </w:tcPr>
          <w:p w14:paraId="3187F0A0" w14:textId="7EB19158" w:rsidR="00AE0DB8" w:rsidRPr="00742EFD" w:rsidRDefault="00685547" w:rsidP="002276F3">
            <w:pPr>
              <w:rPr>
                <w:rFonts w:ascii="Arial" w:hAnsi="Arial" w:cs="Arial"/>
                <w:sz w:val="22"/>
                <w:szCs w:val="22"/>
              </w:rPr>
            </w:pPr>
            <w:r w:rsidRPr="00742EFD">
              <w:rPr>
                <w:rFonts w:ascii="Arial" w:hAnsi="Arial" w:cs="Arial"/>
                <w:sz w:val="22"/>
                <w:szCs w:val="22"/>
              </w:rPr>
              <w:t>1</w:t>
            </w:r>
            <w:r w:rsidR="00616C52">
              <w:rPr>
                <w:rFonts w:ascii="Arial" w:hAnsi="Arial" w:cs="Arial"/>
                <w:sz w:val="22"/>
                <w:szCs w:val="22"/>
              </w:rPr>
              <w:t>7</w:t>
            </w:r>
          </w:p>
        </w:tc>
        <w:tc>
          <w:tcPr>
            <w:tcW w:w="1244" w:type="dxa"/>
          </w:tcPr>
          <w:p w14:paraId="24967CCA" w14:textId="2FA406A6" w:rsidR="00AE0DB8" w:rsidRPr="00616C52" w:rsidRDefault="004C1AC0" w:rsidP="008B470A">
            <w:pPr>
              <w:rPr>
                <w:rFonts w:ascii="Arial" w:hAnsi="Arial" w:cs="Arial"/>
                <w:sz w:val="22"/>
                <w:szCs w:val="22"/>
                <w:highlight w:val="yellow"/>
              </w:rPr>
            </w:pPr>
            <w:r w:rsidRPr="00616C52">
              <w:rPr>
                <w:rFonts w:ascii="Arial" w:hAnsi="Arial" w:cs="Arial"/>
                <w:sz w:val="22"/>
                <w:szCs w:val="22"/>
                <w:highlight w:val="yellow"/>
              </w:rPr>
              <w:t>1.</w:t>
            </w:r>
            <w:r w:rsidR="008B470A" w:rsidRPr="00616C52">
              <w:rPr>
                <w:rFonts w:ascii="Arial" w:hAnsi="Arial" w:cs="Arial"/>
                <w:sz w:val="22"/>
                <w:szCs w:val="22"/>
                <w:highlight w:val="yellow"/>
              </w:rPr>
              <w:t>73</w:t>
            </w:r>
          </w:p>
        </w:tc>
        <w:tc>
          <w:tcPr>
            <w:tcW w:w="1271" w:type="dxa"/>
          </w:tcPr>
          <w:p w14:paraId="3C3E2740" w14:textId="04287DB0" w:rsidR="00AE0DB8" w:rsidRPr="00616C52" w:rsidRDefault="008B470A" w:rsidP="002276F3">
            <w:pPr>
              <w:rPr>
                <w:rFonts w:ascii="Arial" w:hAnsi="Arial" w:cs="Arial"/>
                <w:sz w:val="22"/>
                <w:szCs w:val="22"/>
                <w:highlight w:val="yellow"/>
              </w:rPr>
            </w:pPr>
            <w:r w:rsidRPr="00616C52">
              <w:rPr>
                <w:rFonts w:ascii="Arial" w:hAnsi="Arial" w:cs="Arial"/>
                <w:sz w:val="22"/>
                <w:szCs w:val="22"/>
                <w:highlight w:val="yellow"/>
              </w:rPr>
              <w:t>1.99</w:t>
            </w:r>
          </w:p>
        </w:tc>
        <w:tc>
          <w:tcPr>
            <w:tcW w:w="1161" w:type="dxa"/>
          </w:tcPr>
          <w:p w14:paraId="3774A23C" w14:textId="1FDEB75F" w:rsidR="00AE0DB8" w:rsidRPr="00616C52" w:rsidRDefault="003A68C7" w:rsidP="002276F3">
            <w:pPr>
              <w:rPr>
                <w:rFonts w:ascii="Arial" w:hAnsi="Arial" w:cs="Arial"/>
                <w:sz w:val="22"/>
                <w:szCs w:val="22"/>
                <w:highlight w:val="yellow"/>
              </w:rPr>
            </w:pPr>
            <w:r w:rsidRPr="00616C52">
              <w:rPr>
                <w:rFonts w:ascii="Arial" w:hAnsi="Arial" w:cs="Arial"/>
                <w:color w:val="000000" w:themeColor="text1"/>
                <w:sz w:val="22"/>
                <w:szCs w:val="22"/>
                <w:highlight w:val="yellow"/>
              </w:rPr>
              <w:t>3.82</w:t>
            </w:r>
          </w:p>
        </w:tc>
        <w:tc>
          <w:tcPr>
            <w:tcW w:w="1271" w:type="dxa"/>
          </w:tcPr>
          <w:p w14:paraId="1080A56D" w14:textId="4A4AF72A" w:rsidR="00AE0DB8" w:rsidRPr="00616C52" w:rsidRDefault="004C1AC0" w:rsidP="002276F3">
            <w:pPr>
              <w:rPr>
                <w:rFonts w:ascii="Arial" w:hAnsi="Arial" w:cs="Arial"/>
                <w:sz w:val="22"/>
                <w:szCs w:val="22"/>
                <w:highlight w:val="yellow"/>
              </w:rPr>
            </w:pPr>
            <w:r w:rsidRPr="00616C52">
              <w:rPr>
                <w:rFonts w:ascii="Arial" w:hAnsi="Arial" w:cs="Arial"/>
                <w:sz w:val="22"/>
                <w:szCs w:val="22"/>
                <w:highlight w:val="yellow"/>
              </w:rPr>
              <w:t>5.44</w:t>
            </w:r>
          </w:p>
        </w:tc>
        <w:tc>
          <w:tcPr>
            <w:tcW w:w="603" w:type="dxa"/>
          </w:tcPr>
          <w:p w14:paraId="0A3B5A87" w14:textId="400761C1" w:rsidR="00AE0DB8" w:rsidRPr="00616C52" w:rsidRDefault="004C1AC0" w:rsidP="002276F3">
            <w:pPr>
              <w:rPr>
                <w:rFonts w:ascii="Arial" w:hAnsi="Arial" w:cs="Arial"/>
                <w:sz w:val="22"/>
                <w:szCs w:val="22"/>
                <w:highlight w:val="yellow"/>
              </w:rPr>
            </w:pPr>
            <w:r w:rsidRPr="00616C52">
              <w:rPr>
                <w:rFonts w:ascii="Arial" w:hAnsi="Arial" w:cs="Arial"/>
                <w:sz w:val="22"/>
                <w:szCs w:val="22"/>
                <w:highlight w:val="yellow"/>
              </w:rPr>
              <w:t>5.64</w:t>
            </w:r>
          </w:p>
        </w:tc>
      </w:tr>
      <w:tr w:rsidR="00AE0DB8" w:rsidRPr="00742EFD" w14:paraId="0CD7D22F" w14:textId="220C9CA0" w:rsidTr="00AE0DB8">
        <w:tc>
          <w:tcPr>
            <w:tcW w:w="1479" w:type="dxa"/>
          </w:tcPr>
          <w:p w14:paraId="4ECCF0AD" w14:textId="2A2ED0B1" w:rsidR="00AE0DB8" w:rsidRPr="00742EFD" w:rsidRDefault="00AE0DB8" w:rsidP="002276F3">
            <w:pPr>
              <w:rPr>
                <w:rFonts w:ascii="Arial" w:hAnsi="Arial" w:cs="Arial"/>
                <w:sz w:val="22"/>
                <w:szCs w:val="22"/>
              </w:rPr>
            </w:pPr>
            <w:r w:rsidRPr="00616C52">
              <w:rPr>
                <w:rFonts w:ascii="Arial" w:hAnsi="Arial" w:cs="Arial"/>
                <w:sz w:val="22"/>
                <w:szCs w:val="22"/>
                <w:highlight w:val="yellow"/>
              </w:rPr>
              <w:t>let-7a</w:t>
            </w:r>
          </w:p>
        </w:tc>
        <w:tc>
          <w:tcPr>
            <w:tcW w:w="1184" w:type="dxa"/>
          </w:tcPr>
          <w:p w14:paraId="3D267F8B" w14:textId="7B431B8A" w:rsidR="00AE0DB8" w:rsidRPr="00742EFD" w:rsidRDefault="00316C09" w:rsidP="002276F3">
            <w:pPr>
              <w:rPr>
                <w:rFonts w:ascii="Arial" w:hAnsi="Arial" w:cs="Arial"/>
                <w:sz w:val="22"/>
                <w:szCs w:val="22"/>
              </w:rPr>
            </w:pPr>
            <w:r w:rsidRPr="00742EFD">
              <w:rPr>
                <w:rFonts w:ascii="Arial" w:hAnsi="Arial" w:cs="Arial"/>
                <w:sz w:val="22"/>
                <w:szCs w:val="22"/>
              </w:rPr>
              <w:t>16</w:t>
            </w:r>
          </w:p>
        </w:tc>
        <w:tc>
          <w:tcPr>
            <w:tcW w:w="1244" w:type="dxa"/>
          </w:tcPr>
          <w:p w14:paraId="2739FABC" w14:textId="51C7DBAB" w:rsidR="00AE0DB8" w:rsidRPr="00742EFD" w:rsidRDefault="00316C09" w:rsidP="002276F3">
            <w:pPr>
              <w:rPr>
                <w:rFonts w:ascii="Arial" w:hAnsi="Arial" w:cs="Arial"/>
                <w:sz w:val="22"/>
                <w:szCs w:val="22"/>
              </w:rPr>
            </w:pPr>
            <w:r w:rsidRPr="00616C52">
              <w:rPr>
                <w:rFonts w:ascii="Arial" w:hAnsi="Arial" w:cs="Arial"/>
                <w:sz w:val="22"/>
                <w:szCs w:val="22"/>
                <w:highlight w:val="yellow"/>
              </w:rPr>
              <w:t>1.82</w:t>
            </w:r>
          </w:p>
        </w:tc>
        <w:tc>
          <w:tcPr>
            <w:tcW w:w="1271" w:type="dxa"/>
          </w:tcPr>
          <w:p w14:paraId="7654C89F" w14:textId="7D21D467" w:rsidR="00AE0DB8" w:rsidRPr="00616C52" w:rsidRDefault="00616C52" w:rsidP="002276F3">
            <w:pPr>
              <w:rPr>
                <w:rFonts w:ascii="Arial" w:hAnsi="Arial" w:cs="Arial"/>
                <w:sz w:val="22"/>
                <w:szCs w:val="22"/>
                <w:highlight w:val="yellow"/>
              </w:rPr>
            </w:pPr>
            <w:r w:rsidRPr="00616C52">
              <w:rPr>
                <w:rFonts w:ascii="Arial" w:hAnsi="Arial" w:cs="Arial"/>
                <w:sz w:val="22"/>
                <w:szCs w:val="22"/>
                <w:highlight w:val="yellow"/>
              </w:rPr>
              <w:t>2.02</w:t>
            </w:r>
          </w:p>
        </w:tc>
        <w:tc>
          <w:tcPr>
            <w:tcW w:w="1161" w:type="dxa"/>
          </w:tcPr>
          <w:p w14:paraId="2DA18329" w14:textId="025D7119" w:rsidR="00AE0DB8" w:rsidRPr="00616C52" w:rsidRDefault="00C66BE2" w:rsidP="002276F3">
            <w:pPr>
              <w:rPr>
                <w:rFonts w:ascii="Arial" w:hAnsi="Arial" w:cs="Arial"/>
                <w:sz w:val="22"/>
                <w:szCs w:val="22"/>
                <w:highlight w:val="yellow"/>
              </w:rPr>
            </w:pPr>
            <w:r w:rsidRPr="00616C52">
              <w:rPr>
                <w:rFonts w:ascii="Arial" w:hAnsi="Arial" w:cs="Arial"/>
                <w:sz w:val="22"/>
                <w:szCs w:val="22"/>
                <w:highlight w:val="yellow"/>
              </w:rPr>
              <w:t>3.59</w:t>
            </w:r>
          </w:p>
        </w:tc>
        <w:tc>
          <w:tcPr>
            <w:tcW w:w="1271" w:type="dxa"/>
          </w:tcPr>
          <w:p w14:paraId="28317810" w14:textId="55C87ECF" w:rsidR="00AE0DB8" w:rsidRPr="00616C52" w:rsidRDefault="00C66BE2" w:rsidP="002276F3">
            <w:pPr>
              <w:rPr>
                <w:rFonts w:ascii="Arial" w:hAnsi="Arial" w:cs="Arial"/>
                <w:sz w:val="22"/>
                <w:szCs w:val="22"/>
                <w:highlight w:val="yellow"/>
              </w:rPr>
            </w:pPr>
            <w:r w:rsidRPr="00616C52">
              <w:rPr>
                <w:rFonts w:ascii="Arial" w:hAnsi="Arial" w:cs="Arial"/>
                <w:sz w:val="22"/>
                <w:szCs w:val="22"/>
                <w:highlight w:val="yellow"/>
              </w:rPr>
              <w:t>4.96</w:t>
            </w:r>
          </w:p>
        </w:tc>
        <w:tc>
          <w:tcPr>
            <w:tcW w:w="603" w:type="dxa"/>
          </w:tcPr>
          <w:p w14:paraId="58E166B6" w14:textId="07B5A3EC" w:rsidR="00AE0DB8" w:rsidRPr="00616C52" w:rsidRDefault="00C66BE2" w:rsidP="002276F3">
            <w:pPr>
              <w:rPr>
                <w:rFonts w:ascii="Arial" w:hAnsi="Arial" w:cs="Arial"/>
                <w:sz w:val="22"/>
                <w:szCs w:val="22"/>
                <w:highlight w:val="yellow"/>
              </w:rPr>
            </w:pPr>
            <w:r w:rsidRPr="00616C52">
              <w:rPr>
                <w:rFonts w:ascii="Arial" w:hAnsi="Arial" w:cs="Arial"/>
                <w:sz w:val="22"/>
                <w:szCs w:val="22"/>
                <w:highlight w:val="yellow"/>
              </w:rPr>
              <w:t>5.64</w:t>
            </w:r>
          </w:p>
        </w:tc>
      </w:tr>
      <w:tr w:rsidR="00AE0DB8" w:rsidRPr="00742EFD" w14:paraId="3F3D662C" w14:textId="5A2E43FC" w:rsidTr="00294BD0">
        <w:trPr>
          <w:trHeight w:val="269"/>
        </w:trPr>
        <w:tc>
          <w:tcPr>
            <w:tcW w:w="1479" w:type="dxa"/>
          </w:tcPr>
          <w:p w14:paraId="4EA71CC8" w14:textId="370DE306" w:rsidR="00AE0DB8" w:rsidRPr="00742EFD" w:rsidRDefault="00AE0DB8" w:rsidP="002276F3">
            <w:pPr>
              <w:rPr>
                <w:rFonts w:ascii="Arial" w:hAnsi="Arial" w:cs="Arial"/>
                <w:sz w:val="22"/>
                <w:szCs w:val="22"/>
              </w:rPr>
            </w:pPr>
            <w:r w:rsidRPr="00D20DDB">
              <w:rPr>
                <w:rFonts w:ascii="Arial" w:hAnsi="Arial" w:cs="Arial"/>
                <w:sz w:val="22"/>
                <w:szCs w:val="22"/>
                <w:highlight w:val="yellow"/>
              </w:rPr>
              <w:t>miR-155</w:t>
            </w:r>
          </w:p>
        </w:tc>
        <w:tc>
          <w:tcPr>
            <w:tcW w:w="1184" w:type="dxa"/>
          </w:tcPr>
          <w:p w14:paraId="257FE96B" w14:textId="0092FE7A" w:rsidR="00AE0DB8" w:rsidRPr="00742EFD" w:rsidRDefault="00E17005" w:rsidP="002276F3">
            <w:pPr>
              <w:rPr>
                <w:rFonts w:ascii="Arial" w:hAnsi="Arial" w:cs="Arial"/>
                <w:sz w:val="22"/>
                <w:szCs w:val="22"/>
              </w:rPr>
            </w:pPr>
            <w:r>
              <w:rPr>
                <w:rFonts w:ascii="Arial" w:hAnsi="Arial" w:cs="Arial"/>
                <w:sz w:val="22"/>
                <w:szCs w:val="22"/>
              </w:rPr>
              <w:t>2</w:t>
            </w:r>
            <w:r w:rsidR="00354CAE">
              <w:rPr>
                <w:rFonts w:ascii="Arial" w:hAnsi="Arial" w:cs="Arial"/>
                <w:sz w:val="22"/>
                <w:szCs w:val="22"/>
              </w:rPr>
              <w:t>1</w:t>
            </w:r>
          </w:p>
        </w:tc>
        <w:tc>
          <w:tcPr>
            <w:tcW w:w="1244" w:type="dxa"/>
          </w:tcPr>
          <w:p w14:paraId="7C07F7F9" w14:textId="598B80C3" w:rsidR="00AE0DB8" w:rsidRPr="00742EFD" w:rsidRDefault="00A158AB" w:rsidP="002276F3">
            <w:pPr>
              <w:rPr>
                <w:rFonts w:ascii="Arial" w:hAnsi="Arial" w:cs="Arial"/>
                <w:sz w:val="22"/>
                <w:szCs w:val="22"/>
              </w:rPr>
            </w:pPr>
            <w:r w:rsidRPr="00616C52">
              <w:rPr>
                <w:rFonts w:ascii="Arial" w:hAnsi="Arial" w:cs="Arial"/>
                <w:sz w:val="22"/>
                <w:szCs w:val="22"/>
                <w:highlight w:val="yellow"/>
              </w:rPr>
              <w:t>2.26</w:t>
            </w:r>
          </w:p>
        </w:tc>
        <w:tc>
          <w:tcPr>
            <w:tcW w:w="1271" w:type="dxa"/>
          </w:tcPr>
          <w:p w14:paraId="58C10B0F" w14:textId="66B5B985" w:rsidR="00AE0DB8" w:rsidRPr="00742EFD" w:rsidRDefault="00354CAE" w:rsidP="002276F3">
            <w:pPr>
              <w:rPr>
                <w:rFonts w:ascii="Arial" w:hAnsi="Arial" w:cs="Arial"/>
                <w:sz w:val="22"/>
                <w:szCs w:val="22"/>
              </w:rPr>
            </w:pPr>
            <w:r w:rsidRPr="00616C52">
              <w:rPr>
                <w:rFonts w:ascii="Arial" w:hAnsi="Arial" w:cs="Arial"/>
                <w:sz w:val="22"/>
                <w:szCs w:val="22"/>
                <w:highlight w:val="yellow"/>
              </w:rPr>
              <w:t>2.51</w:t>
            </w:r>
          </w:p>
        </w:tc>
        <w:tc>
          <w:tcPr>
            <w:tcW w:w="1161" w:type="dxa"/>
          </w:tcPr>
          <w:p w14:paraId="00D2252E" w14:textId="396DECB2" w:rsidR="00AE0DB8" w:rsidRPr="00742EFD" w:rsidRDefault="00A91099" w:rsidP="002276F3">
            <w:pPr>
              <w:rPr>
                <w:rFonts w:ascii="Arial" w:hAnsi="Arial" w:cs="Arial"/>
                <w:sz w:val="22"/>
                <w:szCs w:val="22"/>
              </w:rPr>
            </w:pPr>
            <w:r w:rsidRPr="00616C52">
              <w:rPr>
                <w:rFonts w:ascii="Arial" w:hAnsi="Arial" w:cs="Arial"/>
                <w:color w:val="000000" w:themeColor="text1"/>
                <w:sz w:val="22"/>
                <w:szCs w:val="22"/>
                <w:highlight w:val="yellow"/>
              </w:rPr>
              <w:t>4.56</w:t>
            </w:r>
          </w:p>
        </w:tc>
        <w:tc>
          <w:tcPr>
            <w:tcW w:w="1271" w:type="dxa"/>
          </w:tcPr>
          <w:p w14:paraId="18E90A50" w14:textId="649B0A0B" w:rsidR="00AE0DB8" w:rsidRPr="00742EFD" w:rsidRDefault="00354CAE" w:rsidP="002276F3">
            <w:pPr>
              <w:rPr>
                <w:rFonts w:ascii="Arial" w:hAnsi="Arial" w:cs="Arial"/>
                <w:sz w:val="22"/>
                <w:szCs w:val="22"/>
              </w:rPr>
            </w:pPr>
            <w:r w:rsidRPr="00616C52">
              <w:rPr>
                <w:rFonts w:ascii="Arial" w:hAnsi="Arial" w:cs="Arial"/>
                <w:sz w:val="22"/>
                <w:szCs w:val="22"/>
                <w:highlight w:val="yellow"/>
              </w:rPr>
              <w:t>5.83</w:t>
            </w:r>
          </w:p>
        </w:tc>
        <w:tc>
          <w:tcPr>
            <w:tcW w:w="603" w:type="dxa"/>
          </w:tcPr>
          <w:p w14:paraId="3BF2FBA8" w14:textId="79BCCEED" w:rsidR="00AE0DB8" w:rsidRPr="00742EFD" w:rsidRDefault="00FA73A6" w:rsidP="00F26616">
            <w:pPr>
              <w:rPr>
                <w:rFonts w:ascii="Arial" w:hAnsi="Arial" w:cs="Arial"/>
                <w:sz w:val="22"/>
                <w:szCs w:val="22"/>
              </w:rPr>
            </w:pPr>
            <w:r w:rsidRPr="00616C52">
              <w:rPr>
                <w:rFonts w:ascii="Arial" w:hAnsi="Arial" w:cs="Arial"/>
                <w:sz w:val="22"/>
                <w:szCs w:val="22"/>
                <w:highlight w:val="yellow"/>
              </w:rPr>
              <w:t>6.</w:t>
            </w:r>
            <w:r w:rsidR="00F26616" w:rsidRPr="00616C52">
              <w:rPr>
                <w:rFonts w:ascii="Arial" w:hAnsi="Arial" w:cs="Arial"/>
                <w:sz w:val="22"/>
                <w:szCs w:val="22"/>
                <w:highlight w:val="yellow"/>
              </w:rPr>
              <w:t>22</w:t>
            </w:r>
          </w:p>
        </w:tc>
      </w:tr>
      <w:tr w:rsidR="00AE0DB8" w:rsidRPr="00742EFD" w14:paraId="62CF92A4" w14:textId="73AD1F17" w:rsidTr="00AE0DB8">
        <w:tc>
          <w:tcPr>
            <w:tcW w:w="1479" w:type="dxa"/>
          </w:tcPr>
          <w:p w14:paraId="3185736D" w14:textId="514CA983" w:rsidR="00AE0DB8" w:rsidRPr="00742EFD" w:rsidRDefault="00AE0DB8" w:rsidP="002276F3">
            <w:pPr>
              <w:rPr>
                <w:rFonts w:ascii="Arial" w:hAnsi="Arial" w:cs="Arial"/>
                <w:sz w:val="22"/>
                <w:szCs w:val="22"/>
              </w:rPr>
            </w:pPr>
            <w:r w:rsidRPr="00616C52">
              <w:rPr>
                <w:rFonts w:ascii="Arial" w:hAnsi="Arial" w:cs="Arial"/>
                <w:sz w:val="22"/>
                <w:szCs w:val="22"/>
                <w:highlight w:val="yellow"/>
              </w:rPr>
              <w:t>miR-124</w:t>
            </w:r>
          </w:p>
        </w:tc>
        <w:tc>
          <w:tcPr>
            <w:tcW w:w="1184" w:type="dxa"/>
          </w:tcPr>
          <w:p w14:paraId="71275684" w14:textId="31701C6D" w:rsidR="00AE0DB8" w:rsidRPr="00742EFD" w:rsidRDefault="001113F4" w:rsidP="002276F3">
            <w:pPr>
              <w:rPr>
                <w:rFonts w:ascii="Arial" w:hAnsi="Arial" w:cs="Arial"/>
                <w:sz w:val="22"/>
                <w:szCs w:val="22"/>
              </w:rPr>
            </w:pPr>
            <w:r>
              <w:rPr>
                <w:rFonts w:ascii="Arial" w:hAnsi="Arial" w:cs="Arial"/>
                <w:sz w:val="22"/>
                <w:szCs w:val="22"/>
              </w:rPr>
              <w:t>24</w:t>
            </w:r>
          </w:p>
        </w:tc>
        <w:tc>
          <w:tcPr>
            <w:tcW w:w="1244" w:type="dxa"/>
          </w:tcPr>
          <w:p w14:paraId="67A9D8B0" w14:textId="59D44D1A" w:rsidR="00AE0DB8" w:rsidRPr="00742EFD" w:rsidRDefault="00FA3945" w:rsidP="002276F3">
            <w:pPr>
              <w:rPr>
                <w:rFonts w:ascii="Arial" w:hAnsi="Arial" w:cs="Arial"/>
                <w:sz w:val="22"/>
                <w:szCs w:val="22"/>
              </w:rPr>
            </w:pPr>
            <w:r w:rsidRPr="00616C52">
              <w:rPr>
                <w:rFonts w:ascii="Arial" w:hAnsi="Arial" w:cs="Arial"/>
                <w:sz w:val="22"/>
                <w:szCs w:val="22"/>
                <w:highlight w:val="yellow"/>
              </w:rPr>
              <w:t>2.86</w:t>
            </w:r>
          </w:p>
        </w:tc>
        <w:tc>
          <w:tcPr>
            <w:tcW w:w="1271" w:type="dxa"/>
          </w:tcPr>
          <w:p w14:paraId="79EACBB3" w14:textId="2E4208BC" w:rsidR="00AE0DB8" w:rsidRPr="00742EFD" w:rsidRDefault="003F21D4" w:rsidP="002276F3">
            <w:pPr>
              <w:rPr>
                <w:rFonts w:ascii="Arial" w:hAnsi="Arial" w:cs="Arial"/>
                <w:sz w:val="22"/>
                <w:szCs w:val="22"/>
              </w:rPr>
            </w:pPr>
            <w:r w:rsidRPr="00616C52">
              <w:rPr>
                <w:rFonts w:ascii="Arial" w:hAnsi="Arial" w:cs="Arial"/>
                <w:sz w:val="22"/>
                <w:szCs w:val="22"/>
                <w:highlight w:val="yellow"/>
              </w:rPr>
              <w:t>2.63</w:t>
            </w:r>
          </w:p>
        </w:tc>
        <w:tc>
          <w:tcPr>
            <w:tcW w:w="1161" w:type="dxa"/>
          </w:tcPr>
          <w:p w14:paraId="3F958438" w14:textId="409EB8CF" w:rsidR="00AE0DB8" w:rsidRPr="00742EFD" w:rsidRDefault="00FA3945" w:rsidP="002276F3">
            <w:pPr>
              <w:rPr>
                <w:rFonts w:ascii="Arial" w:hAnsi="Arial" w:cs="Arial"/>
                <w:sz w:val="22"/>
                <w:szCs w:val="22"/>
              </w:rPr>
            </w:pPr>
            <w:r w:rsidRPr="00616C52">
              <w:rPr>
                <w:rFonts w:ascii="Arial" w:hAnsi="Arial" w:cs="Arial"/>
                <w:sz w:val="22"/>
                <w:szCs w:val="22"/>
                <w:highlight w:val="yellow"/>
              </w:rPr>
              <w:t>4.28</w:t>
            </w:r>
          </w:p>
        </w:tc>
        <w:tc>
          <w:tcPr>
            <w:tcW w:w="1271" w:type="dxa"/>
          </w:tcPr>
          <w:p w14:paraId="65FE2B4A" w14:textId="3655E598" w:rsidR="00AE0DB8" w:rsidRPr="00742EFD" w:rsidRDefault="003F21D4" w:rsidP="002276F3">
            <w:pPr>
              <w:rPr>
                <w:rFonts w:ascii="Arial" w:hAnsi="Arial" w:cs="Arial"/>
                <w:sz w:val="22"/>
                <w:szCs w:val="22"/>
              </w:rPr>
            </w:pPr>
            <w:r w:rsidRPr="00616C52">
              <w:rPr>
                <w:rFonts w:ascii="Arial" w:hAnsi="Arial" w:cs="Arial"/>
                <w:sz w:val="22"/>
                <w:szCs w:val="22"/>
                <w:highlight w:val="yellow"/>
              </w:rPr>
              <w:t>5.79</w:t>
            </w:r>
          </w:p>
        </w:tc>
        <w:tc>
          <w:tcPr>
            <w:tcW w:w="603" w:type="dxa"/>
          </w:tcPr>
          <w:p w14:paraId="538EA4FF" w14:textId="2424B94A" w:rsidR="00AE0DB8" w:rsidRPr="00742EFD" w:rsidRDefault="00FA3945" w:rsidP="002276F3">
            <w:pPr>
              <w:rPr>
                <w:rFonts w:ascii="Arial" w:hAnsi="Arial" w:cs="Arial"/>
                <w:sz w:val="22"/>
                <w:szCs w:val="22"/>
              </w:rPr>
            </w:pPr>
            <w:r w:rsidRPr="00616C52">
              <w:rPr>
                <w:rFonts w:ascii="Arial" w:hAnsi="Arial" w:cs="Arial"/>
                <w:sz w:val="22"/>
                <w:szCs w:val="22"/>
                <w:highlight w:val="yellow"/>
              </w:rPr>
              <w:t>7.87</w:t>
            </w:r>
          </w:p>
        </w:tc>
      </w:tr>
      <w:tr w:rsidR="00AE0DB8" w:rsidRPr="00742EFD" w14:paraId="4435D23F" w14:textId="225CBD5B" w:rsidTr="00AE0DB8">
        <w:tc>
          <w:tcPr>
            <w:tcW w:w="1479" w:type="dxa"/>
          </w:tcPr>
          <w:p w14:paraId="3F9B1DE5" w14:textId="29EF606E" w:rsidR="00AE0DB8" w:rsidRPr="00742EFD" w:rsidRDefault="00AE0DB8" w:rsidP="002276F3">
            <w:pPr>
              <w:rPr>
                <w:rFonts w:ascii="Arial" w:hAnsi="Arial" w:cs="Arial"/>
                <w:sz w:val="22"/>
                <w:szCs w:val="22"/>
              </w:rPr>
            </w:pPr>
            <w:r w:rsidRPr="00742EFD">
              <w:rPr>
                <w:rFonts w:ascii="Arial" w:hAnsi="Arial" w:cs="Arial"/>
                <w:sz w:val="22"/>
                <w:szCs w:val="22"/>
              </w:rPr>
              <w:t>lsy-6</w:t>
            </w:r>
          </w:p>
        </w:tc>
        <w:tc>
          <w:tcPr>
            <w:tcW w:w="1184" w:type="dxa"/>
          </w:tcPr>
          <w:p w14:paraId="5FCCC11F" w14:textId="36CC0104" w:rsidR="00AE0DB8" w:rsidRPr="00742EFD" w:rsidRDefault="000B388C" w:rsidP="002276F3">
            <w:pPr>
              <w:rPr>
                <w:rFonts w:ascii="Arial" w:hAnsi="Arial" w:cs="Arial"/>
                <w:sz w:val="22"/>
                <w:szCs w:val="22"/>
              </w:rPr>
            </w:pPr>
            <w:r>
              <w:rPr>
                <w:rFonts w:ascii="Arial" w:hAnsi="Arial" w:cs="Arial"/>
                <w:sz w:val="22"/>
                <w:szCs w:val="22"/>
              </w:rPr>
              <w:t>19</w:t>
            </w:r>
          </w:p>
        </w:tc>
        <w:tc>
          <w:tcPr>
            <w:tcW w:w="1244" w:type="dxa"/>
          </w:tcPr>
          <w:p w14:paraId="3CD6AF29" w14:textId="067F18D0" w:rsidR="00AE0DB8" w:rsidRPr="00742EFD" w:rsidRDefault="000B388C" w:rsidP="002276F3">
            <w:pPr>
              <w:rPr>
                <w:rFonts w:ascii="Arial" w:hAnsi="Arial" w:cs="Arial"/>
                <w:sz w:val="22"/>
                <w:szCs w:val="22"/>
              </w:rPr>
            </w:pPr>
            <w:r w:rsidRPr="00D20DDB">
              <w:rPr>
                <w:rFonts w:ascii="Arial" w:hAnsi="Arial" w:cs="Arial"/>
                <w:sz w:val="22"/>
                <w:szCs w:val="22"/>
                <w:highlight w:val="yellow"/>
              </w:rPr>
              <w:t>2.62</w:t>
            </w:r>
          </w:p>
        </w:tc>
        <w:tc>
          <w:tcPr>
            <w:tcW w:w="1271" w:type="dxa"/>
          </w:tcPr>
          <w:p w14:paraId="130A90FD" w14:textId="77777777" w:rsidR="00AE0DB8" w:rsidRPr="00742EFD" w:rsidRDefault="00AE0DB8" w:rsidP="002276F3">
            <w:pPr>
              <w:rPr>
                <w:rFonts w:ascii="Arial" w:hAnsi="Arial" w:cs="Arial"/>
                <w:sz w:val="22"/>
                <w:szCs w:val="22"/>
              </w:rPr>
            </w:pPr>
          </w:p>
        </w:tc>
        <w:tc>
          <w:tcPr>
            <w:tcW w:w="1161" w:type="dxa"/>
          </w:tcPr>
          <w:p w14:paraId="1768EC44" w14:textId="54E7A7F9" w:rsidR="00AE0DB8" w:rsidRPr="00742EFD" w:rsidRDefault="000B388C" w:rsidP="002276F3">
            <w:pPr>
              <w:rPr>
                <w:rFonts w:ascii="Arial" w:hAnsi="Arial" w:cs="Arial"/>
                <w:sz w:val="22"/>
                <w:szCs w:val="22"/>
              </w:rPr>
            </w:pPr>
            <w:r w:rsidRPr="00D20DDB">
              <w:rPr>
                <w:rFonts w:ascii="Arial" w:hAnsi="Arial" w:cs="Arial"/>
                <w:sz w:val="22"/>
                <w:szCs w:val="22"/>
                <w:highlight w:val="yellow"/>
              </w:rPr>
              <w:t>4.68</w:t>
            </w:r>
          </w:p>
        </w:tc>
        <w:tc>
          <w:tcPr>
            <w:tcW w:w="1271" w:type="dxa"/>
          </w:tcPr>
          <w:p w14:paraId="2F3CA294" w14:textId="77777777" w:rsidR="00AE0DB8" w:rsidRPr="00742EFD" w:rsidRDefault="00AE0DB8" w:rsidP="002276F3">
            <w:pPr>
              <w:rPr>
                <w:rFonts w:ascii="Arial" w:hAnsi="Arial" w:cs="Arial"/>
                <w:sz w:val="22"/>
                <w:szCs w:val="22"/>
              </w:rPr>
            </w:pPr>
          </w:p>
        </w:tc>
        <w:tc>
          <w:tcPr>
            <w:tcW w:w="603" w:type="dxa"/>
          </w:tcPr>
          <w:p w14:paraId="5AD9030E" w14:textId="5623CF13" w:rsidR="00AE0DB8" w:rsidRPr="00742EFD" w:rsidRDefault="000B388C" w:rsidP="002276F3">
            <w:pPr>
              <w:rPr>
                <w:rFonts w:ascii="Arial" w:hAnsi="Arial" w:cs="Arial"/>
                <w:sz w:val="22"/>
                <w:szCs w:val="22"/>
              </w:rPr>
            </w:pPr>
            <w:r w:rsidRPr="00D20DDB">
              <w:rPr>
                <w:rFonts w:ascii="Arial" w:hAnsi="Arial" w:cs="Arial"/>
                <w:sz w:val="22"/>
                <w:szCs w:val="22"/>
                <w:highlight w:val="yellow"/>
              </w:rPr>
              <w:t>8.13</w:t>
            </w:r>
          </w:p>
        </w:tc>
      </w:tr>
      <w:tr w:rsidR="00AE0DB8" w:rsidRPr="00742EFD" w14:paraId="4E24A769" w14:textId="5257165D" w:rsidTr="00AE0DB8">
        <w:tc>
          <w:tcPr>
            <w:tcW w:w="1479" w:type="dxa"/>
          </w:tcPr>
          <w:p w14:paraId="503998D6" w14:textId="60441839" w:rsidR="00AE0DB8" w:rsidRPr="00742EFD" w:rsidRDefault="00AE0DB8" w:rsidP="002276F3">
            <w:pPr>
              <w:rPr>
                <w:rFonts w:ascii="Arial" w:hAnsi="Arial" w:cs="Arial"/>
                <w:sz w:val="22"/>
                <w:szCs w:val="22"/>
              </w:rPr>
            </w:pPr>
            <w:r w:rsidRPr="00D2589A">
              <w:rPr>
                <w:rFonts w:ascii="Arial" w:hAnsi="Arial" w:cs="Arial"/>
                <w:sz w:val="22"/>
                <w:szCs w:val="22"/>
                <w:highlight w:val="yellow"/>
              </w:rPr>
              <w:t>miR-7</w:t>
            </w:r>
          </w:p>
        </w:tc>
        <w:tc>
          <w:tcPr>
            <w:tcW w:w="1184" w:type="dxa"/>
          </w:tcPr>
          <w:p w14:paraId="6D971FCF" w14:textId="759E1005" w:rsidR="00AE0DB8" w:rsidRPr="00742EFD" w:rsidRDefault="00AC2B61" w:rsidP="002276F3">
            <w:pPr>
              <w:rPr>
                <w:rFonts w:ascii="Arial" w:hAnsi="Arial" w:cs="Arial"/>
                <w:sz w:val="22"/>
                <w:szCs w:val="22"/>
              </w:rPr>
            </w:pPr>
            <w:r>
              <w:rPr>
                <w:rFonts w:ascii="Arial" w:hAnsi="Arial" w:cs="Arial"/>
                <w:sz w:val="22"/>
                <w:szCs w:val="22"/>
              </w:rPr>
              <w:t>32</w:t>
            </w:r>
          </w:p>
        </w:tc>
        <w:tc>
          <w:tcPr>
            <w:tcW w:w="1244" w:type="dxa"/>
          </w:tcPr>
          <w:p w14:paraId="4CA91BDD" w14:textId="3F98660E" w:rsidR="00AE0DB8" w:rsidRPr="00742EFD" w:rsidRDefault="00AC5CF7" w:rsidP="002276F3">
            <w:pPr>
              <w:rPr>
                <w:rFonts w:ascii="Arial" w:hAnsi="Arial" w:cs="Arial"/>
                <w:sz w:val="22"/>
                <w:szCs w:val="22"/>
              </w:rPr>
            </w:pPr>
            <w:r w:rsidRPr="00D2589A">
              <w:rPr>
                <w:rFonts w:ascii="Arial" w:hAnsi="Arial" w:cs="Arial"/>
                <w:sz w:val="22"/>
                <w:szCs w:val="22"/>
                <w:highlight w:val="yellow"/>
              </w:rPr>
              <w:t>3.04</w:t>
            </w:r>
          </w:p>
        </w:tc>
        <w:tc>
          <w:tcPr>
            <w:tcW w:w="1271" w:type="dxa"/>
          </w:tcPr>
          <w:p w14:paraId="0E9ECA20" w14:textId="548FF7DC" w:rsidR="00AE0DB8" w:rsidRPr="00742EFD" w:rsidRDefault="00AC5CF7" w:rsidP="002276F3">
            <w:pPr>
              <w:rPr>
                <w:rFonts w:ascii="Arial" w:hAnsi="Arial" w:cs="Arial"/>
                <w:sz w:val="22"/>
                <w:szCs w:val="22"/>
              </w:rPr>
            </w:pPr>
            <w:r w:rsidRPr="00D2589A">
              <w:rPr>
                <w:rFonts w:ascii="Arial" w:hAnsi="Arial" w:cs="Arial"/>
                <w:sz w:val="22"/>
                <w:szCs w:val="22"/>
                <w:highlight w:val="yellow"/>
              </w:rPr>
              <w:t>3.35</w:t>
            </w:r>
          </w:p>
        </w:tc>
        <w:tc>
          <w:tcPr>
            <w:tcW w:w="1161" w:type="dxa"/>
          </w:tcPr>
          <w:p w14:paraId="7CBCE31F" w14:textId="3224856B" w:rsidR="00AE0DB8" w:rsidRPr="00742EFD" w:rsidRDefault="00AC5CF7" w:rsidP="002276F3">
            <w:pPr>
              <w:rPr>
                <w:rFonts w:ascii="Arial" w:hAnsi="Arial" w:cs="Arial"/>
                <w:sz w:val="22"/>
                <w:szCs w:val="22"/>
              </w:rPr>
            </w:pPr>
            <w:r>
              <w:rPr>
                <w:rFonts w:ascii="Arial" w:hAnsi="Arial" w:cs="Arial"/>
                <w:sz w:val="22"/>
                <w:szCs w:val="22"/>
              </w:rPr>
              <w:t>NA</w:t>
            </w:r>
          </w:p>
        </w:tc>
        <w:tc>
          <w:tcPr>
            <w:tcW w:w="1271" w:type="dxa"/>
          </w:tcPr>
          <w:p w14:paraId="7562109F" w14:textId="6BCA7787" w:rsidR="00AE0DB8" w:rsidRPr="00742EFD" w:rsidRDefault="001A25A0" w:rsidP="002276F3">
            <w:pPr>
              <w:rPr>
                <w:rFonts w:ascii="Arial" w:hAnsi="Arial" w:cs="Arial"/>
                <w:sz w:val="22"/>
                <w:szCs w:val="22"/>
              </w:rPr>
            </w:pPr>
            <w:r w:rsidRPr="00D2589A">
              <w:rPr>
                <w:rFonts w:ascii="Arial" w:hAnsi="Arial" w:cs="Arial"/>
                <w:sz w:val="22"/>
                <w:szCs w:val="22"/>
                <w:highlight w:val="yellow"/>
              </w:rPr>
              <w:t>6.09</w:t>
            </w:r>
          </w:p>
        </w:tc>
        <w:tc>
          <w:tcPr>
            <w:tcW w:w="603" w:type="dxa"/>
          </w:tcPr>
          <w:p w14:paraId="7201C54C" w14:textId="3E1F3330" w:rsidR="00AE0DB8" w:rsidRPr="00742EFD" w:rsidRDefault="00AC5CF7" w:rsidP="002276F3">
            <w:pPr>
              <w:rPr>
                <w:rFonts w:ascii="Arial" w:hAnsi="Arial" w:cs="Arial"/>
                <w:sz w:val="22"/>
                <w:szCs w:val="22"/>
              </w:rPr>
            </w:pPr>
            <w:r w:rsidRPr="00D2589A">
              <w:rPr>
                <w:rFonts w:ascii="Arial" w:hAnsi="Arial" w:cs="Arial"/>
                <w:sz w:val="22"/>
                <w:szCs w:val="22"/>
                <w:highlight w:val="yellow"/>
              </w:rPr>
              <w:t>7.01</w:t>
            </w:r>
          </w:p>
        </w:tc>
      </w:tr>
    </w:tbl>
    <w:p w14:paraId="3B01093F" w14:textId="14A44277" w:rsidR="002276F3" w:rsidRPr="00A07538" w:rsidRDefault="00CD2037" w:rsidP="002276F3">
      <w:pPr>
        <w:ind w:left="720"/>
        <w:rPr>
          <w:rFonts w:ascii="Arial" w:hAnsi="Arial" w:cs="Arial"/>
          <w:sz w:val="22"/>
          <w:szCs w:val="22"/>
        </w:rPr>
      </w:pPr>
      <w:r w:rsidRPr="00A07538">
        <w:rPr>
          <w:rFonts w:ascii="Arial" w:hAnsi="Arial" w:cs="Arial"/>
          <w:sz w:val="22"/>
          <w:szCs w:val="22"/>
        </w:rPr>
        <w:t>Subtasks:</w:t>
      </w:r>
    </w:p>
    <w:p w14:paraId="3CEFF2D1" w14:textId="71165EBB" w:rsidR="00CD2037" w:rsidRPr="000D0240" w:rsidRDefault="00CD2037" w:rsidP="000D0240">
      <w:pPr>
        <w:pStyle w:val="ListParagraph"/>
        <w:numPr>
          <w:ilvl w:val="1"/>
          <w:numId w:val="5"/>
        </w:numPr>
        <w:rPr>
          <w:rFonts w:ascii="Arial" w:hAnsi="Arial" w:cs="Arial"/>
          <w:sz w:val="22"/>
          <w:szCs w:val="22"/>
        </w:rPr>
      </w:pPr>
      <w:r w:rsidRPr="000D0240">
        <w:rPr>
          <w:rFonts w:ascii="Arial" w:hAnsi="Arial" w:cs="Arial"/>
          <w:sz w:val="22"/>
          <w:szCs w:val="22"/>
          <w:highlight w:val="yellow"/>
        </w:rPr>
        <w:t xml:space="preserve">Re-do miR-1 </w:t>
      </w:r>
      <w:proofErr w:type="spellStart"/>
      <w:r w:rsidRPr="000D0240">
        <w:rPr>
          <w:rFonts w:ascii="Arial" w:hAnsi="Arial" w:cs="Arial"/>
          <w:sz w:val="22"/>
          <w:szCs w:val="22"/>
          <w:highlight w:val="yellow"/>
        </w:rPr>
        <w:t>sitelist</w:t>
      </w:r>
      <w:proofErr w:type="spellEnd"/>
      <w:r w:rsidRPr="000D0240">
        <w:rPr>
          <w:rFonts w:ascii="Arial" w:hAnsi="Arial" w:cs="Arial"/>
          <w:sz w:val="22"/>
          <w:szCs w:val="22"/>
          <w:highlight w:val="yellow"/>
        </w:rPr>
        <w:t xml:space="preserve"> with added site</w:t>
      </w:r>
    </w:p>
    <w:p w14:paraId="1367C03C" w14:textId="684D1B1F" w:rsidR="00CD2037" w:rsidRPr="000D0240" w:rsidRDefault="00CD2037" w:rsidP="000D0240">
      <w:pPr>
        <w:pStyle w:val="ListParagraph"/>
        <w:numPr>
          <w:ilvl w:val="1"/>
          <w:numId w:val="5"/>
        </w:numPr>
        <w:rPr>
          <w:rFonts w:ascii="Arial" w:hAnsi="Arial" w:cs="Arial"/>
          <w:sz w:val="22"/>
          <w:szCs w:val="22"/>
        </w:rPr>
      </w:pPr>
      <w:r w:rsidRPr="000D0240">
        <w:rPr>
          <w:rFonts w:ascii="Arial" w:hAnsi="Arial" w:cs="Arial"/>
          <w:sz w:val="22"/>
          <w:szCs w:val="22"/>
          <w:highlight w:val="yellow"/>
        </w:rPr>
        <w:t xml:space="preserve">Re-do miR-155 </w:t>
      </w:r>
      <w:proofErr w:type="spellStart"/>
      <w:r w:rsidRPr="000D0240">
        <w:rPr>
          <w:rFonts w:ascii="Arial" w:hAnsi="Arial" w:cs="Arial"/>
          <w:sz w:val="22"/>
          <w:szCs w:val="22"/>
          <w:highlight w:val="yellow"/>
        </w:rPr>
        <w:t>sitelist</w:t>
      </w:r>
      <w:proofErr w:type="spellEnd"/>
      <w:r w:rsidRPr="000D0240">
        <w:rPr>
          <w:rFonts w:ascii="Arial" w:hAnsi="Arial" w:cs="Arial"/>
          <w:sz w:val="22"/>
          <w:szCs w:val="22"/>
          <w:highlight w:val="yellow"/>
        </w:rPr>
        <w:t xml:space="preserve"> with added site.</w:t>
      </w:r>
    </w:p>
    <w:p w14:paraId="3EF301EC" w14:textId="729B48F3" w:rsidR="00CD2037" w:rsidRDefault="000D0240" w:rsidP="000D0240">
      <w:pPr>
        <w:pStyle w:val="ListParagraph"/>
        <w:numPr>
          <w:ilvl w:val="1"/>
          <w:numId w:val="5"/>
        </w:numPr>
        <w:rPr>
          <w:rFonts w:ascii="Arial" w:hAnsi="Arial" w:cs="Arial"/>
          <w:sz w:val="22"/>
          <w:szCs w:val="22"/>
          <w:highlight w:val="cyan"/>
        </w:rPr>
      </w:pPr>
      <w:r w:rsidRPr="000D0240">
        <w:rPr>
          <w:rFonts w:ascii="Arial" w:hAnsi="Arial" w:cs="Arial"/>
          <w:sz w:val="22"/>
          <w:szCs w:val="22"/>
          <w:highlight w:val="cyan"/>
        </w:rPr>
        <w:t>Remove sites from miR-1, let-7a, miR-155, miR-124, lsy-6 to the 5/4 boundary</w:t>
      </w:r>
      <w:r>
        <w:rPr>
          <w:rFonts w:ascii="Arial" w:hAnsi="Arial" w:cs="Arial"/>
          <w:sz w:val="22"/>
          <w:szCs w:val="22"/>
          <w:highlight w:val="cyan"/>
        </w:rPr>
        <w:t>.</w:t>
      </w:r>
    </w:p>
    <w:tbl>
      <w:tblPr>
        <w:tblStyle w:val="TableGrid"/>
        <w:tblW w:w="11174" w:type="dxa"/>
        <w:tblLook w:val="04A0" w:firstRow="1" w:lastRow="0" w:firstColumn="1" w:lastColumn="0" w:noHBand="0" w:noVBand="1"/>
      </w:tblPr>
      <w:tblGrid>
        <w:gridCol w:w="2180"/>
        <w:gridCol w:w="1119"/>
        <w:gridCol w:w="1054"/>
        <w:gridCol w:w="7"/>
        <w:gridCol w:w="922"/>
        <w:gridCol w:w="266"/>
        <w:gridCol w:w="7"/>
        <w:gridCol w:w="1005"/>
        <w:gridCol w:w="349"/>
        <w:gridCol w:w="7"/>
        <w:gridCol w:w="1170"/>
        <w:gridCol w:w="349"/>
        <w:gridCol w:w="7"/>
        <w:gridCol w:w="1170"/>
        <w:gridCol w:w="349"/>
        <w:gridCol w:w="7"/>
        <w:gridCol w:w="922"/>
        <w:gridCol w:w="277"/>
        <w:gridCol w:w="7"/>
      </w:tblGrid>
      <w:tr w:rsidR="00463C39" w14:paraId="32D59B84" w14:textId="1B07B726" w:rsidTr="00D67D75">
        <w:tc>
          <w:tcPr>
            <w:tcW w:w="4360" w:type="dxa"/>
            <w:gridSpan w:val="4"/>
          </w:tcPr>
          <w:p w14:paraId="6C1B0775" w14:textId="715B31CE" w:rsidR="00463C39" w:rsidRPr="00463C39" w:rsidRDefault="00463C39" w:rsidP="00E602BA">
            <w:pPr>
              <w:rPr>
                <w:rFonts w:ascii="Arial" w:hAnsi="Arial" w:cs="Arial"/>
                <w:sz w:val="22"/>
                <w:szCs w:val="22"/>
              </w:rPr>
            </w:pPr>
            <w:r w:rsidRPr="00463C39">
              <w:rPr>
                <w:rFonts w:ascii="Arial" w:hAnsi="Arial" w:cs="Arial"/>
                <w:sz w:val="22"/>
                <w:szCs w:val="22"/>
              </w:rPr>
              <w:t>miR-1</w:t>
            </w:r>
          </w:p>
        </w:tc>
        <w:tc>
          <w:tcPr>
            <w:tcW w:w="1195" w:type="dxa"/>
            <w:gridSpan w:val="3"/>
          </w:tcPr>
          <w:p w14:paraId="094375FE" w14:textId="77777777" w:rsidR="00463C39" w:rsidRPr="00463C39" w:rsidRDefault="00463C39" w:rsidP="00E602BA">
            <w:pPr>
              <w:rPr>
                <w:rFonts w:ascii="Arial" w:hAnsi="Arial" w:cs="Arial"/>
                <w:sz w:val="22"/>
                <w:szCs w:val="22"/>
              </w:rPr>
            </w:pPr>
          </w:p>
        </w:tc>
        <w:tc>
          <w:tcPr>
            <w:tcW w:w="1361" w:type="dxa"/>
            <w:gridSpan w:val="3"/>
          </w:tcPr>
          <w:p w14:paraId="61F301CB" w14:textId="77777777" w:rsidR="00463C39" w:rsidRPr="00463C39" w:rsidRDefault="00463C39" w:rsidP="00E602BA">
            <w:pPr>
              <w:rPr>
                <w:rFonts w:ascii="Arial" w:hAnsi="Arial" w:cs="Arial"/>
                <w:sz w:val="22"/>
                <w:szCs w:val="22"/>
              </w:rPr>
            </w:pPr>
          </w:p>
        </w:tc>
        <w:tc>
          <w:tcPr>
            <w:tcW w:w="1526" w:type="dxa"/>
            <w:gridSpan w:val="3"/>
          </w:tcPr>
          <w:p w14:paraId="77EF4024" w14:textId="77777777" w:rsidR="00463C39" w:rsidRPr="00463C39" w:rsidRDefault="00463C39" w:rsidP="00E602BA">
            <w:pPr>
              <w:rPr>
                <w:rFonts w:ascii="Arial" w:hAnsi="Arial" w:cs="Arial"/>
                <w:sz w:val="22"/>
                <w:szCs w:val="22"/>
              </w:rPr>
            </w:pPr>
          </w:p>
        </w:tc>
        <w:tc>
          <w:tcPr>
            <w:tcW w:w="1526" w:type="dxa"/>
            <w:gridSpan w:val="3"/>
          </w:tcPr>
          <w:p w14:paraId="3573B438" w14:textId="77777777" w:rsidR="00463C39" w:rsidRPr="00463C39" w:rsidRDefault="00463C39" w:rsidP="00E602BA">
            <w:pPr>
              <w:rPr>
                <w:rFonts w:ascii="Arial" w:hAnsi="Arial" w:cs="Arial"/>
                <w:sz w:val="22"/>
                <w:szCs w:val="22"/>
              </w:rPr>
            </w:pPr>
          </w:p>
        </w:tc>
        <w:tc>
          <w:tcPr>
            <w:tcW w:w="1206" w:type="dxa"/>
            <w:gridSpan w:val="3"/>
          </w:tcPr>
          <w:p w14:paraId="1209EC32" w14:textId="77777777" w:rsidR="00463C39" w:rsidRPr="00463C39" w:rsidRDefault="00463C39" w:rsidP="00E602BA">
            <w:pPr>
              <w:rPr>
                <w:rFonts w:ascii="Arial" w:hAnsi="Arial" w:cs="Arial"/>
                <w:sz w:val="22"/>
                <w:szCs w:val="22"/>
              </w:rPr>
            </w:pPr>
          </w:p>
        </w:tc>
      </w:tr>
      <w:tr w:rsidR="00463C39" w14:paraId="0511CC39" w14:textId="21B70744" w:rsidTr="00463C39">
        <w:trPr>
          <w:gridAfter w:val="1"/>
          <w:wAfter w:w="7" w:type="dxa"/>
        </w:trPr>
        <w:tc>
          <w:tcPr>
            <w:tcW w:w="2180" w:type="dxa"/>
          </w:tcPr>
          <w:p w14:paraId="79DE5256" w14:textId="39572469" w:rsidR="00463C39" w:rsidRPr="00463C39" w:rsidRDefault="00463C39" w:rsidP="00E602BA">
            <w:pPr>
              <w:rPr>
                <w:rFonts w:ascii="Arial" w:hAnsi="Arial" w:cs="Arial"/>
                <w:sz w:val="22"/>
                <w:szCs w:val="22"/>
              </w:rPr>
            </w:pPr>
            <w:r>
              <w:rPr>
                <w:rFonts w:ascii="Arial" w:hAnsi="Arial" w:cs="Arial"/>
                <w:sz w:val="22"/>
                <w:szCs w:val="22"/>
              </w:rPr>
              <w:t>1</w:t>
            </w:r>
          </w:p>
        </w:tc>
        <w:tc>
          <w:tcPr>
            <w:tcW w:w="1119" w:type="dxa"/>
          </w:tcPr>
          <w:p w14:paraId="47BBE242" w14:textId="5E40E000" w:rsidR="00463C39" w:rsidRPr="00463C39" w:rsidRDefault="00463C39" w:rsidP="00E602BA">
            <w:pPr>
              <w:rPr>
                <w:rFonts w:ascii="Arial" w:hAnsi="Arial" w:cs="Arial"/>
                <w:sz w:val="22"/>
                <w:szCs w:val="22"/>
              </w:rPr>
            </w:pPr>
            <w:r w:rsidRPr="00463C39">
              <w:rPr>
                <w:rFonts w:ascii="Arial" w:hAnsi="Arial" w:cs="Arial"/>
                <w:sz w:val="22"/>
                <w:szCs w:val="22"/>
              </w:rPr>
              <w:t>8mer</w:t>
            </w:r>
          </w:p>
        </w:tc>
        <w:tc>
          <w:tcPr>
            <w:tcW w:w="1054" w:type="dxa"/>
          </w:tcPr>
          <w:p w14:paraId="0DE3C683" w14:textId="3B1DF70E" w:rsidR="00463C39" w:rsidRPr="00463C39" w:rsidRDefault="00463C39" w:rsidP="00E602BA">
            <w:pPr>
              <w:rPr>
                <w:rFonts w:ascii="Arial" w:hAnsi="Arial" w:cs="Arial"/>
                <w:sz w:val="22"/>
                <w:szCs w:val="22"/>
              </w:rPr>
            </w:pPr>
            <w:r>
              <w:rPr>
                <w:rFonts w:ascii="Arial" w:hAnsi="Arial" w:cs="Arial"/>
                <w:sz w:val="22"/>
                <w:szCs w:val="22"/>
              </w:rPr>
              <w:t>101.23</w:t>
            </w:r>
          </w:p>
        </w:tc>
        <w:tc>
          <w:tcPr>
            <w:tcW w:w="929" w:type="dxa"/>
            <w:gridSpan w:val="2"/>
          </w:tcPr>
          <w:p w14:paraId="76433C78" w14:textId="77777777" w:rsidR="00463C39" w:rsidRPr="00463C39" w:rsidRDefault="00463C39" w:rsidP="00E602BA">
            <w:pPr>
              <w:rPr>
                <w:rFonts w:ascii="Arial" w:hAnsi="Arial" w:cs="Arial"/>
                <w:sz w:val="22"/>
                <w:szCs w:val="22"/>
              </w:rPr>
            </w:pPr>
          </w:p>
        </w:tc>
        <w:tc>
          <w:tcPr>
            <w:tcW w:w="266" w:type="dxa"/>
          </w:tcPr>
          <w:p w14:paraId="0C73C03B" w14:textId="77777777" w:rsidR="00463C39" w:rsidRPr="00463C39" w:rsidRDefault="00463C39" w:rsidP="00E602BA">
            <w:pPr>
              <w:rPr>
                <w:rFonts w:ascii="Arial" w:hAnsi="Arial" w:cs="Arial"/>
                <w:sz w:val="22"/>
                <w:szCs w:val="22"/>
              </w:rPr>
            </w:pPr>
          </w:p>
        </w:tc>
        <w:tc>
          <w:tcPr>
            <w:tcW w:w="1012" w:type="dxa"/>
            <w:gridSpan w:val="2"/>
          </w:tcPr>
          <w:p w14:paraId="4FA25BFE" w14:textId="77777777" w:rsidR="00463C39" w:rsidRPr="00463C39" w:rsidRDefault="00463C39" w:rsidP="00E602BA">
            <w:pPr>
              <w:rPr>
                <w:rFonts w:ascii="Arial" w:hAnsi="Arial" w:cs="Arial"/>
                <w:sz w:val="22"/>
                <w:szCs w:val="22"/>
              </w:rPr>
            </w:pPr>
          </w:p>
        </w:tc>
        <w:tc>
          <w:tcPr>
            <w:tcW w:w="349" w:type="dxa"/>
          </w:tcPr>
          <w:p w14:paraId="22B000D5" w14:textId="77777777" w:rsidR="00463C39" w:rsidRPr="00463C39" w:rsidRDefault="00463C39" w:rsidP="00E602BA">
            <w:pPr>
              <w:rPr>
                <w:rFonts w:ascii="Arial" w:hAnsi="Arial" w:cs="Arial"/>
                <w:sz w:val="22"/>
                <w:szCs w:val="22"/>
              </w:rPr>
            </w:pPr>
          </w:p>
        </w:tc>
        <w:tc>
          <w:tcPr>
            <w:tcW w:w="1177" w:type="dxa"/>
            <w:gridSpan w:val="2"/>
          </w:tcPr>
          <w:p w14:paraId="551CB1E3" w14:textId="77777777" w:rsidR="00463C39" w:rsidRPr="00463C39" w:rsidRDefault="00463C39" w:rsidP="00E602BA">
            <w:pPr>
              <w:rPr>
                <w:rFonts w:ascii="Arial" w:hAnsi="Arial" w:cs="Arial"/>
                <w:sz w:val="22"/>
                <w:szCs w:val="22"/>
              </w:rPr>
            </w:pPr>
          </w:p>
        </w:tc>
        <w:tc>
          <w:tcPr>
            <w:tcW w:w="349" w:type="dxa"/>
          </w:tcPr>
          <w:p w14:paraId="48E12862" w14:textId="77777777" w:rsidR="00463C39" w:rsidRPr="00463C39" w:rsidRDefault="00463C39" w:rsidP="00E602BA">
            <w:pPr>
              <w:rPr>
                <w:rFonts w:ascii="Arial" w:hAnsi="Arial" w:cs="Arial"/>
                <w:sz w:val="22"/>
                <w:szCs w:val="22"/>
              </w:rPr>
            </w:pPr>
          </w:p>
        </w:tc>
        <w:tc>
          <w:tcPr>
            <w:tcW w:w="1177" w:type="dxa"/>
            <w:gridSpan w:val="2"/>
          </w:tcPr>
          <w:p w14:paraId="00D7060E" w14:textId="77777777" w:rsidR="00463C39" w:rsidRPr="00463C39" w:rsidRDefault="00463C39" w:rsidP="00E602BA">
            <w:pPr>
              <w:rPr>
                <w:rFonts w:ascii="Arial" w:hAnsi="Arial" w:cs="Arial"/>
                <w:sz w:val="22"/>
                <w:szCs w:val="22"/>
              </w:rPr>
            </w:pPr>
          </w:p>
        </w:tc>
        <w:tc>
          <w:tcPr>
            <w:tcW w:w="349" w:type="dxa"/>
          </w:tcPr>
          <w:p w14:paraId="54100161" w14:textId="77777777" w:rsidR="00463C39" w:rsidRPr="00463C39" w:rsidRDefault="00463C39" w:rsidP="00E602BA">
            <w:pPr>
              <w:rPr>
                <w:rFonts w:ascii="Arial" w:hAnsi="Arial" w:cs="Arial"/>
                <w:sz w:val="22"/>
                <w:szCs w:val="22"/>
              </w:rPr>
            </w:pPr>
          </w:p>
        </w:tc>
        <w:tc>
          <w:tcPr>
            <w:tcW w:w="929" w:type="dxa"/>
            <w:gridSpan w:val="2"/>
          </w:tcPr>
          <w:p w14:paraId="35AD5EE1" w14:textId="77777777" w:rsidR="00463C39" w:rsidRPr="00463C39" w:rsidRDefault="00463C39" w:rsidP="00E602BA">
            <w:pPr>
              <w:rPr>
                <w:rFonts w:ascii="Arial" w:hAnsi="Arial" w:cs="Arial"/>
                <w:sz w:val="22"/>
                <w:szCs w:val="22"/>
              </w:rPr>
            </w:pPr>
          </w:p>
        </w:tc>
        <w:tc>
          <w:tcPr>
            <w:tcW w:w="277" w:type="dxa"/>
          </w:tcPr>
          <w:p w14:paraId="059E9206" w14:textId="77777777" w:rsidR="00463C39" w:rsidRPr="00463C39" w:rsidRDefault="00463C39" w:rsidP="00E602BA">
            <w:pPr>
              <w:rPr>
                <w:rFonts w:ascii="Arial" w:hAnsi="Arial" w:cs="Arial"/>
                <w:sz w:val="22"/>
                <w:szCs w:val="22"/>
              </w:rPr>
            </w:pPr>
          </w:p>
        </w:tc>
      </w:tr>
      <w:tr w:rsidR="00463C39" w14:paraId="69BC6EE1" w14:textId="2F54AD3F" w:rsidTr="00463C39">
        <w:trPr>
          <w:gridAfter w:val="1"/>
          <w:wAfter w:w="7" w:type="dxa"/>
        </w:trPr>
        <w:tc>
          <w:tcPr>
            <w:tcW w:w="2180" w:type="dxa"/>
          </w:tcPr>
          <w:p w14:paraId="4C5DF401" w14:textId="5F1C9A79" w:rsidR="00463C39" w:rsidRDefault="00463C39" w:rsidP="00E602BA">
            <w:pPr>
              <w:rPr>
                <w:rFonts w:ascii="Arial" w:hAnsi="Arial" w:cs="Arial"/>
                <w:sz w:val="22"/>
                <w:szCs w:val="22"/>
              </w:rPr>
            </w:pPr>
            <w:r>
              <w:rPr>
                <w:rFonts w:ascii="Arial" w:hAnsi="Arial" w:cs="Arial"/>
                <w:sz w:val="22"/>
                <w:szCs w:val="22"/>
              </w:rPr>
              <w:t>2</w:t>
            </w:r>
          </w:p>
        </w:tc>
        <w:tc>
          <w:tcPr>
            <w:tcW w:w="1119" w:type="dxa"/>
          </w:tcPr>
          <w:p w14:paraId="16D44774" w14:textId="6109B47C" w:rsidR="00463C39" w:rsidRPr="00463C39" w:rsidRDefault="00463C39" w:rsidP="00E602BA">
            <w:pPr>
              <w:rPr>
                <w:rFonts w:ascii="Arial" w:hAnsi="Arial" w:cs="Arial"/>
                <w:sz w:val="22"/>
                <w:szCs w:val="22"/>
              </w:rPr>
            </w:pPr>
            <w:r>
              <w:rPr>
                <w:rFonts w:ascii="Arial" w:hAnsi="Arial" w:cs="Arial"/>
                <w:sz w:val="22"/>
                <w:szCs w:val="22"/>
              </w:rPr>
              <w:t>7mer-m8</w:t>
            </w:r>
          </w:p>
        </w:tc>
        <w:tc>
          <w:tcPr>
            <w:tcW w:w="1054" w:type="dxa"/>
          </w:tcPr>
          <w:p w14:paraId="68C5EF13" w14:textId="48CBADB1" w:rsidR="00463C39" w:rsidRPr="00463C39" w:rsidRDefault="00463C39" w:rsidP="00E602BA">
            <w:pPr>
              <w:rPr>
                <w:rFonts w:ascii="Arial" w:hAnsi="Arial" w:cs="Arial"/>
                <w:sz w:val="22"/>
                <w:szCs w:val="22"/>
              </w:rPr>
            </w:pPr>
            <w:r>
              <w:rPr>
                <w:rFonts w:ascii="Arial" w:hAnsi="Arial" w:cs="Arial"/>
                <w:sz w:val="22"/>
                <w:szCs w:val="22"/>
              </w:rPr>
              <w:t>66.52</w:t>
            </w:r>
          </w:p>
        </w:tc>
        <w:tc>
          <w:tcPr>
            <w:tcW w:w="929" w:type="dxa"/>
            <w:gridSpan w:val="2"/>
          </w:tcPr>
          <w:p w14:paraId="0C71A61D" w14:textId="77777777" w:rsidR="00463C39" w:rsidRPr="00463C39" w:rsidRDefault="00463C39" w:rsidP="00E602BA">
            <w:pPr>
              <w:rPr>
                <w:rFonts w:ascii="Arial" w:hAnsi="Arial" w:cs="Arial"/>
                <w:sz w:val="22"/>
                <w:szCs w:val="22"/>
              </w:rPr>
            </w:pPr>
          </w:p>
        </w:tc>
        <w:tc>
          <w:tcPr>
            <w:tcW w:w="266" w:type="dxa"/>
          </w:tcPr>
          <w:p w14:paraId="7EFE63D3" w14:textId="77777777" w:rsidR="00463C39" w:rsidRPr="00463C39" w:rsidRDefault="00463C39" w:rsidP="00E602BA">
            <w:pPr>
              <w:rPr>
                <w:rFonts w:ascii="Arial" w:hAnsi="Arial" w:cs="Arial"/>
                <w:sz w:val="22"/>
                <w:szCs w:val="22"/>
              </w:rPr>
            </w:pPr>
          </w:p>
        </w:tc>
        <w:tc>
          <w:tcPr>
            <w:tcW w:w="1012" w:type="dxa"/>
            <w:gridSpan w:val="2"/>
          </w:tcPr>
          <w:p w14:paraId="004885D3" w14:textId="77777777" w:rsidR="00463C39" w:rsidRPr="00463C39" w:rsidRDefault="00463C39" w:rsidP="00E602BA">
            <w:pPr>
              <w:rPr>
                <w:rFonts w:ascii="Arial" w:hAnsi="Arial" w:cs="Arial"/>
                <w:sz w:val="22"/>
                <w:szCs w:val="22"/>
              </w:rPr>
            </w:pPr>
          </w:p>
        </w:tc>
        <w:tc>
          <w:tcPr>
            <w:tcW w:w="349" w:type="dxa"/>
          </w:tcPr>
          <w:p w14:paraId="79429FFA" w14:textId="77777777" w:rsidR="00463C39" w:rsidRPr="00463C39" w:rsidRDefault="00463C39" w:rsidP="00E602BA">
            <w:pPr>
              <w:rPr>
                <w:rFonts w:ascii="Arial" w:hAnsi="Arial" w:cs="Arial"/>
                <w:sz w:val="22"/>
                <w:szCs w:val="22"/>
              </w:rPr>
            </w:pPr>
          </w:p>
        </w:tc>
        <w:tc>
          <w:tcPr>
            <w:tcW w:w="1177" w:type="dxa"/>
            <w:gridSpan w:val="2"/>
          </w:tcPr>
          <w:p w14:paraId="0C004019" w14:textId="77777777" w:rsidR="00463C39" w:rsidRPr="00463C39" w:rsidRDefault="00463C39" w:rsidP="00E602BA">
            <w:pPr>
              <w:rPr>
                <w:rFonts w:ascii="Arial" w:hAnsi="Arial" w:cs="Arial"/>
                <w:sz w:val="22"/>
                <w:szCs w:val="22"/>
              </w:rPr>
            </w:pPr>
          </w:p>
        </w:tc>
        <w:tc>
          <w:tcPr>
            <w:tcW w:w="349" w:type="dxa"/>
          </w:tcPr>
          <w:p w14:paraId="00A7ADC4" w14:textId="77777777" w:rsidR="00463C39" w:rsidRPr="00463C39" w:rsidRDefault="00463C39" w:rsidP="00E602BA">
            <w:pPr>
              <w:rPr>
                <w:rFonts w:ascii="Arial" w:hAnsi="Arial" w:cs="Arial"/>
                <w:sz w:val="22"/>
                <w:szCs w:val="22"/>
              </w:rPr>
            </w:pPr>
          </w:p>
        </w:tc>
        <w:tc>
          <w:tcPr>
            <w:tcW w:w="1177" w:type="dxa"/>
            <w:gridSpan w:val="2"/>
          </w:tcPr>
          <w:p w14:paraId="3BC1F1E6" w14:textId="77777777" w:rsidR="00463C39" w:rsidRPr="00463C39" w:rsidRDefault="00463C39" w:rsidP="00E602BA">
            <w:pPr>
              <w:rPr>
                <w:rFonts w:ascii="Arial" w:hAnsi="Arial" w:cs="Arial"/>
                <w:sz w:val="22"/>
                <w:szCs w:val="22"/>
              </w:rPr>
            </w:pPr>
          </w:p>
        </w:tc>
        <w:tc>
          <w:tcPr>
            <w:tcW w:w="349" w:type="dxa"/>
          </w:tcPr>
          <w:p w14:paraId="1A69D927" w14:textId="77777777" w:rsidR="00463C39" w:rsidRPr="00463C39" w:rsidRDefault="00463C39" w:rsidP="00E602BA">
            <w:pPr>
              <w:rPr>
                <w:rFonts w:ascii="Arial" w:hAnsi="Arial" w:cs="Arial"/>
                <w:sz w:val="22"/>
                <w:szCs w:val="22"/>
              </w:rPr>
            </w:pPr>
          </w:p>
        </w:tc>
        <w:tc>
          <w:tcPr>
            <w:tcW w:w="929" w:type="dxa"/>
            <w:gridSpan w:val="2"/>
          </w:tcPr>
          <w:p w14:paraId="2ACD924B" w14:textId="77777777" w:rsidR="00463C39" w:rsidRPr="00463C39" w:rsidRDefault="00463C39" w:rsidP="00E602BA">
            <w:pPr>
              <w:rPr>
                <w:rFonts w:ascii="Arial" w:hAnsi="Arial" w:cs="Arial"/>
                <w:sz w:val="22"/>
                <w:szCs w:val="22"/>
              </w:rPr>
            </w:pPr>
          </w:p>
        </w:tc>
        <w:tc>
          <w:tcPr>
            <w:tcW w:w="277" w:type="dxa"/>
          </w:tcPr>
          <w:p w14:paraId="5E872526" w14:textId="77777777" w:rsidR="00463C39" w:rsidRPr="00463C39" w:rsidRDefault="00463C39" w:rsidP="00E602BA">
            <w:pPr>
              <w:rPr>
                <w:rFonts w:ascii="Arial" w:hAnsi="Arial" w:cs="Arial"/>
                <w:sz w:val="22"/>
                <w:szCs w:val="22"/>
              </w:rPr>
            </w:pPr>
          </w:p>
        </w:tc>
      </w:tr>
      <w:tr w:rsidR="00463C39" w14:paraId="725F7A46" w14:textId="01A905CA" w:rsidTr="00463C39">
        <w:trPr>
          <w:gridAfter w:val="1"/>
          <w:wAfter w:w="7" w:type="dxa"/>
        </w:trPr>
        <w:tc>
          <w:tcPr>
            <w:tcW w:w="2180" w:type="dxa"/>
          </w:tcPr>
          <w:p w14:paraId="3C208BC7" w14:textId="77777777" w:rsidR="00463C39" w:rsidRPr="00463C39" w:rsidRDefault="00463C39" w:rsidP="00E602BA">
            <w:pPr>
              <w:rPr>
                <w:rFonts w:ascii="Arial" w:hAnsi="Arial" w:cs="Arial"/>
                <w:sz w:val="22"/>
                <w:szCs w:val="22"/>
              </w:rPr>
            </w:pPr>
          </w:p>
        </w:tc>
        <w:tc>
          <w:tcPr>
            <w:tcW w:w="1119" w:type="dxa"/>
          </w:tcPr>
          <w:p w14:paraId="7CF6930A" w14:textId="4B66A6F9" w:rsidR="00463C39" w:rsidRPr="00463C39" w:rsidRDefault="00463C39" w:rsidP="00E602BA">
            <w:pPr>
              <w:rPr>
                <w:rFonts w:ascii="Arial" w:hAnsi="Arial" w:cs="Arial"/>
                <w:sz w:val="22"/>
                <w:szCs w:val="22"/>
              </w:rPr>
            </w:pPr>
          </w:p>
        </w:tc>
        <w:tc>
          <w:tcPr>
            <w:tcW w:w="1054" w:type="dxa"/>
          </w:tcPr>
          <w:p w14:paraId="1A73D6A7" w14:textId="77777777" w:rsidR="00463C39" w:rsidRPr="00463C39" w:rsidRDefault="00463C39" w:rsidP="00E602BA">
            <w:pPr>
              <w:rPr>
                <w:rFonts w:ascii="Arial" w:hAnsi="Arial" w:cs="Arial"/>
                <w:sz w:val="22"/>
                <w:szCs w:val="22"/>
              </w:rPr>
            </w:pPr>
          </w:p>
        </w:tc>
        <w:tc>
          <w:tcPr>
            <w:tcW w:w="929" w:type="dxa"/>
            <w:gridSpan w:val="2"/>
          </w:tcPr>
          <w:p w14:paraId="68FE8D6C" w14:textId="77777777" w:rsidR="00463C39" w:rsidRPr="00463C39" w:rsidRDefault="00463C39" w:rsidP="00E602BA">
            <w:pPr>
              <w:rPr>
                <w:rFonts w:ascii="Arial" w:hAnsi="Arial" w:cs="Arial"/>
                <w:sz w:val="22"/>
                <w:szCs w:val="22"/>
              </w:rPr>
            </w:pPr>
          </w:p>
        </w:tc>
        <w:tc>
          <w:tcPr>
            <w:tcW w:w="266" w:type="dxa"/>
          </w:tcPr>
          <w:p w14:paraId="08845063" w14:textId="77777777" w:rsidR="00463C39" w:rsidRPr="00463C39" w:rsidRDefault="00463C39" w:rsidP="00E602BA">
            <w:pPr>
              <w:rPr>
                <w:rFonts w:ascii="Arial" w:hAnsi="Arial" w:cs="Arial"/>
                <w:sz w:val="22"/>
                <w:szCs w:val="22"/>
              </w:rPr>
            </w:pPr>
          </w:p>
        </w:tc>
        <w:tc>
          <w:tcPr>
            <w:tcW w:w="1012" w:type="dxa"/>
            <w:gridSpan w:val="2"/>
          </w:tcPr>
          <w:p w14:paraId="570CABDF" w14:textId="77777777" w:rsidR="00463C39" w:rsidRPr="00463C39" w:rsidRDefault="00463C39" w:rsidP="00E602BA">
            <w:pPr>
              <w:rPr>
                <w:rFonts w:ascii="Arial" w:hAnsi="Arial" w:cs="Arial"/>
                <w:sz w:val="22"/>
                <w:szCs w:val="22"/>
              </w:rPr>
            </w:pPr>
          </w:p>
        </w:tc>
        <w:tc>
          <w:tcPr>
            <w:tcW w:w="349" w:type="dxa"/>
          </w:tcPr>
          <w:p w14:paraId="1C2A75E9" w14:textId="77777777" w:rsidR="00463C39" w:rsidRPr="00463C39" w:rsidRDefault="00463C39" w:rsidP="00E602BA">
            <w:pPr>
              <w:rPr>
                <w:rFonts w:ascii="Arial" w:hAnsi="Arial" w:cs="Arial"/>
                <w:sz w:val="22"/>
                <w:szCs w:val="22"/>
              </w:rPr>
            </w:pPr>
          </w:p>
        </w:tc>
        <w:tc>
          <w:tcPr>
            <w:tcW w:w="1177" w:type="dxa"/>
            <w:gridSpan w:val="2"/>
          </w:tcPr>
          <w:p w14:paraId="23FA34B4" w14:textId="77777777" w:rsidR="00463C39" w:rsidRPr="00463C39" w:rsidRDefault="00463C39" w:rsidP="00E602BA">
            <w:pPr>
              <w:rPr>
                <w:rFonts w:ascii="Arial" w:hAnsi="Arial" w:cs="Arial"/>
                <w:sz w:val="22"/>
                <w:szCs w:val="22"/>
              </w:rPr>
            </w:pPr>
          </w:p>
        </w:tc>
        <w:tc>
          <w:tcPr>
            <w:tcW w:w="349" w:type="dxa"/>
          </w:tcPr>
          <w:p w14:paraId="50C494B0" w14:textId="77777777" w:rsidR="00463C39" w:rsidRPr="00463C39" w:rsidRDefault="00463C39" w:rsidP="00E602BA">
            <w:pPr>
              <w:rPr>
                <w:rFonts w:ascii="Arial" w:hAnsi="Arial" w:cs="Arial"/>
                <w:sz w:val="22"/>
                <w:szCs w:val="22"/>
              </w:rPr>
            </w:pPr>
          </w:p>
        </w:tc>
        <w:tc>
          <w:tcPr>
            <w:tcW w:w="1177" w:type="dxa"/>
            <w:gridSpan w:val="2"/>
          </w:tcPr>
          <w:p w14:paraId="2088FFBA" w14:textId="77777777" w:rsidR="00463C39" w:rsidRPr="00463C39" w:rsidRDefault="00463C39" w:rsidP="00E602BA">
            <w:pPr>
              <w:rPr>
                <w:rFonts w:ascii="Arial" w:hAnsi="Arial" w:cs="Arial"/>
                <w:sz w:val="22"/>
                <w:szCs w:val="22"/>
              </w:rPr>
            </w:pPr>
          </w:p>
        </w:tc>
        <w:tc>
          <w:tcPr>
            <w:tcW w:w="349" w:type="dxa"/>
          </w:tcPr>
          <w:p w14:paraId="42C7499A" w14:textId="77777777" w:rsidR="00463C39" w:rsidRPr="00463C39" w:rsidRDefault="00463C39" w:rsidP="00E602BA">
            <w:pPr>
              <w:rPr>
                <w:rFonts w:ascii="Arial" w:hAnsi="Arial" w:cs="Arial"/>
                <w:sz w:val="22"/>
                <w:szCs w:val="22"/>
              </w:rPr>
            </w:pPr>
          </w:p>
        </w:tc>
        <w:tc>
          <w:tcPr>
            <w:tcW w:w="929" w:type="dxa"/>
            <w:gridSpan w:val="2"/>
          </w:tcPr>
          <w:p w14:paraId="4FF12E44" w14:textId="77777777" w:rsidR="00463C39" w:rsidRPr="00463C39" w:rsidRDefault="00463C39" w:rsidP="00E602BA">
            <w:pPr>
              <w:rPr>
                <w:rFonts w:ascii="Arial" w:hAnsi="Arial" w:cs="Arial"/>
                <w:sz w:val="22"/>
                <w:szCs w:val="22"/>
              </w:rPr>
            </w:pPr>
          </w:p>
        </w:tc>
        <w:tc>
          <w:tcPr>
            <w:tcW w:w="277" w:type="dxa"/>
          </w:tcPr>
          <w:p w14:paraId="4C4FC7D6" w14:textId="77777777" w:rsidR="00463C39" w:rsidRPr="00463C39" w:rsidRDefault="00463C39" w:rsidP="00E602BA">
            <w:pPr>
              <w:rPr>
                <w:rFonts w:ascii="Arial" w:hAnsi="Arial" w:cs="Arial"/>
                <w:sz w:val="22"/>
                <w:szCs w:val="22"/>
              </w:rPr>
            </w:pPr>
          </w:p>
        </w:tc>
      </w:tr>
      <w:tr w:rsidR="00463C39" w14:paraId="5D202523" w14:textId="2BB23217" w:rsidTr="00463C39">
        <w:trPr>
          <w:gridAfter w:val="1"/>
          <w:wAfter w:w="7" w:type="dxa"/>
        </w:trPr>
        <w:tc>
          <w:tcPr>
            <w:tcW w:w="2180" w:type="dxa"/>
          </w:tcPr>
          <w:p w14:paraId="405AA81E" w14:textId="77777777" w:rsidR="00463C39" w:rsidRPr="00463C39" w:rsidRDefault="00463C39" w:rsidP="00E602BA">
            <w:pPr>
              <w:rPr>
                <w:rFonts w:ascii="Arial" w:hAnsi="Arial" w:cs="Arial"/>
                <w:sz w:val="22"/>
                <w:szCs w:val="22"/>
              </w:rPr>
            </w:pPr>
          </w:p>
        </w:tc>
        <w:tc>
          <w:tcPr>
            <w:tcW w:w="1119" w:type="dxa"/>
          </w:tcPr>
          <w:p w14:paraId="53E2CDC2" w14:textId="479F2BA8" w:rsidR="00463C39" w:rsidRPr="00463C39" w:rsidRDefault="00463C39" w:rsidP="00E602BA">
            <w:pPr>
              <w:rPr>
                <w:rFonts w:ascii="Arial" w:hAnsi="Arial" w:cs="Arial"/>
                <w:sz w:val="22"/>
                <w:szCs w:val="22"/>
              </w:rPr>
            </w:pPr>
          </w:p>
        </w:tc>
        <w:tc>
          <w:tcPr>
            <w:tcW w:w="1054" w:type="dxa"/>
          </w:tcPr>
          <w:p w14:paraId="3EFC6EE8" w14:textId="77777777" w:rsidR="00463C39" w:rsidRPr="00463C39" w:rsidRDefault="00463C39" w:rsidP="00E602BA">
            <w:pPr>
              <w:rPr>
                <w:rFonts w:ascii="Arial" w:hAnsi="Arial" w:cs="Arial"/>
                <w:sz w:val="22"/>
                <w:szCs w:val="22"/>
              </w:rPr>
            </w:pPr>
          </w:p>
        </w:tc>
        <w:tc>
          <w:tcPr>
            <w:tcW w:w="929" w:type="dxa"/>
            <w:gridSpan w:val="2"/>
          </w:tcPr>
          <w:p w14:paraId="7537958A" w14:textId="77777777" w:rsidR="00463C39" w:rsidRPr="00463C39" w:rsidRDefault="00463C39" w:rsidP="00E602BA">
            <w:pPr>
              <w:rPr>
                <w:rFonts w:ascii="Arial" w:hAnsi="Arial" w:cs="Arial"/>
                <w:sz w:val="22"/>
                <w:szCs w:val="22"/>
              </w:rPr>
            </w:pPr>
          </w:p>
        </w:tc>
        <w:tc>
          <w:tcPr>
            <w:tcW w:w="266" w:type="dxa"/>
          </w:tcPr>
          <w:p w14:paraId="7070D879" w14:textId="77777777" w:rsidR="00463C39" w:rsidRPr="00463C39" w:rsidRDefault="00463C39" w:rsidP="00E602BA">
            <w:pPr>
              <w:rPr>
                <w:rFonts w:ascii="Arial" w:hAnsi="Arial" w:cs="Arial"/>
                <w:sz w:val="22"/>
                <w:szCs w:val="22"/>
              </w:rPr>
            </w:pPr>
          </w:p>
        </w:tc>
        <w:tc>
          <w:tcPr>
            <w:tcW w:w="1012" w:type="dxa"/>
            <w:gridSpan w:val="2"/>
          </w:tcPr>
          <w:p w14:paraId="342D9836" w14:textId="77777777" w:rsidR="00463C39" w:rsidRPr="00463C39" w:rsidRDefault="00463C39" w:rsidP="00E602BA">
            <w:pPr>
              <w:rPr>
                <w:rFonts w:ascii="Arial" w:hAnsi="Arial" w:cs="Arial"/>
                <w:sz w:val="22"/>
                <w:szCs w:val="22"/>
              </w:rPr>
            </w:pPr>
          </w:p>
        </w:tc>
        <w:tc>
          <w:tcPr>
            <w:tcW w:w="349" w:type="dxa"/>
          </w:tcPr>
          <w:p w14:paraId="54352C01" w14:textId="77777777" w:rsidR="00463C39" w:rsidRPr="00463C39" w:rsidRDefault="00463C39" w:rsidP="00E602BA">
            <w:pPr>
              <w:rPr>
                <w:rFonts w:ascii="Arial" w:hAnsi="Arial" w:cs="Arial"/>
                <w:sz w:val="22"/>
                <w:szCs w:val="22"/>
              </w:rPr>
            </w:pPr>
          </w:p>
        </w:tc>
        <w:tc>
          <w:tcPr>
            <w:tcW w:w="1177" w:type="dxa"/>
            <w:gridSpan w:val="2"/>
          </w:tcPr>
          <w:p w14:paraId="16E5FAC8" w14:textId="77777777" w:rsidR="00463C39" w:rsidRPr="00463C39" w:rsidRDefault="00463C39" w:rsidP="00E602BA">
            <w:pPr>
              <w:rPr>
                <w:rFonts w:ascii="Arial" w:hAnsi="Arial" w:cs="Arial"/>
                <w:sz w:val="22"/>
                <w:szCs w:val="22"/>
              </w:rPr>
            </w:pPr>
          </w:p>
        </w:tc>
        <w:tc>
          <w:tcPr>
            <w:tcW w:w="349" w:type="dxa"/>
          </w:tcPr>
          <w:p w14:paraId="0FD28B06" w14:textId="77777777" w:rsidR="00463C39" w:rsidRPr="00463C39" w:rsidRDefault="00463C39" w:rsidP="00E602BA">
            <w:pPr>
              <w:rPr>
                <w:rFonts w:ascii="Arial" w:hAnsi="Arial" w:cs="Arial"/>
                <w:sz w:val="22"/>
                <w:szCs w:val="22"/>
              </w:rPr>
            </w:pPr>
          </w:p>
        </w:tc>
        <w:tc>
          <w:tcPr>
            <w:tcW w:w="1177" w:type="dxa"/>
            <w:gridSpan w:val="2"/>
          </w:tcPr>
          <w:p w14:paraId="1B2C19C8" w14:textId="77777777" w:rsidR="00463C39" w:rsidRPr="00463C39" w:rsidRDefault="00463C39" w:rsidP="00E602BA">
            <w:pPr>
              <w:rPr>
                <w:rFonts w:ascii="Arial" w:hAnsi="Arial" w:cs="Arial"/>
                <w:sz w:val="22"/>
                <w:szCs w:val="22"/>
              </w:rPr>
            </w:pPr>
          </w:p>
        </w:tc>
        <w:tc>
          <w:tcPr>
            <w:tcW w:w="349" w:type="dxa"/>
          </w:tcPr>
          <w:p w14:paraId="05E5D4C4" w14:textId="77777777" w:rsidR="00463C39" w:rsidRPr="00463C39" w:rsidRDefault="00463C39" w:rsidP="00E602BA">
            <w:pPr>
              <w:rPr>
                <w:rFonts w:ascii="Arial" w:hAnsi="Arial" w:cs="Arial"/>
                <w:sz w:val="22"/>
                <w:szCs w:val="22"/>
              </w:rPr>
            </w:pPr>
          </w:p>
        </w:tc>
        <w:tc>
          <w:tcPr>
            <w:tcW w:w="929" w:type="dxa"/>
            <w:gridSpan w:val="2"/>
          </w:tcPr>
          <w:p w14:paraId="02721021" w14:textId="77777777" w:rsidR="00463C39" w:rsidRPr="00463C39" w:rsidRDefault="00463C39" w:rsidP="00E602BA">
            <w:pPr>
              <w:rPr>
                <w:rFonts w:ascii="Arial" w:hAnsi="Arial" w:cs="Arial"/>
                <w:sz w:val="22"/>
                <w:szCs w:val="22"/>
              </w:rPr>
            </w:pPr>
          </w:p>
        </w:tc>
        <w:tc>
          <w:tcPr>
            <w:tcW w:w="277" w:type="dxa"/>
          </w:tcPr>
          <w:p w14:paraId="6E385706" w14:textId="77777777" w:rsidR="00463C39" w:rsidRPr="00463C39" w:rsidRDefault="00463C39" w:rsidP="00E602BA">
            <w:pPr>
              <w:rPr>
                <w:rFonts w:ascii="Arial" w:hAnsi="Arial" w:cs="Arial"/>
                <w:sz w:val="22"/>
                <w:szCs w:val="22"/>
              </w:rPr>
            </w:pPr>
          </w:p>
        </w:tc>
      </w:tr>
      <w:tr w:rsidR="00463C39" w14:paraId="7168B2E1" w14:textId="026F63A4" w:rsidTr="00463C39">
        <w:trPr>
          <w:gridAfter w:val="1"/>
          <w:wAfter w:w="7" w:type="dxa"/>
        </w:trPr>
        <w:tc>
          <w:tcPr>
            <w:tcW w:w="2180" w:type="dxa"/>
          </w:tcPr>
          <w:p w14:paraId="5217D4AF" w14:textId="77777777" w:rsidR="00463C39" w:rsidRPr="00463C39" w:rsidRDefault="00463C39" w:rsidP="00E602BA">
            <w:pPr>
              <w:rPr>
                <w:rFonts w:ascii="Arial" w:hAnsi="Arial" w:cs="Arial"/>
                <w:sz w:val="22"/>
                <w:szCs w:val="22"/>
              </w:rPr>
            </w:pPr>
          </w:p>
        </w:tc>
        <w:tc>
          <w:tcPr>
            <w:tcW w:w="1119" w:type="dxa"/>
          </w:tcPr>
          <w:p w14:paraId="353DA9ED" w14:textId="70F069CD" w:rsidR="00463C39" w:rsidRPr="00463C39" w:rsidRDefault="00463C39" w:rsidP="00E602BA">
            <w:pPr>
              <w:rPr>
                <w:rFonts w:ascii="Arial" w:hAnsi="Arial" w:cs="Arial"/>
                <w:sz w:val="22"/>
                <w:szCs w:val="22"/>
              </w:rPr>
            </w:pPr>
          </w:p>
        </w:tc>
        <w:tc>
          <w:tcPr>
            <w:tcW w:w="1054" w:type="dxa"/>
          </w:tcPr>
          <w:p w14:paraId="19ACA664" w14:textId="77777777" w:rsidR="00463C39" w:rsidRPr="00463C39" w:rsidRDefault="00463C39" w:rsidP="00E602BA">
            <w:pPr>
              <w:rPr>
                <w:rFonts w:ascii="Arial" w:hAnsi="Arial" w:cs="Arial"/>
                <w:sz w:val="22"/>
                <w:szCs w:val="22"/>
              </w:rPr>
            </w:pPr>
          </w:p>
        </w:tc>
        <w:tc>
          <w:tcPr>
            <w:tcW w:w="929" w:type="dxa"/>
            <w:gridSpan w:val="2"/>
          </w:tcPr>
          <w:p w14:paraId="0F781423" w14:textId="77777777" w:rsidR="00463C39" w:rsidRPr="00463C39" w:rsidRDefault="00463C39" w:rsidP="00E602BA">
            <w:pPr>
              <w:rPr>
                <w:rFonts w:ascii="Arial" w:hAnsi="Arial" w:cs="Arial"/>
                <w:sz w:val="22"/>
                <w:szCs w:val="22"/>
              </w:rPr>
            </w:pPr>
          </w:p>
        </w:tc>
        <w:tc>
          <w:tcPr>
            <w:tcW w:w="266" w:type="dxa"/>
          </w:tcPr>
          <w:p w14:paraId="0CA932F9" w14:textId="77777777" w:rsidR="00463C39" w:rsidRPr="00463C39" w:rsidRDefault="00463C39" w:rsidP="00E602BA">
            <w:pPr>
              <w:rPr>
                <w:rFonts w:ascii="Arial" w:hAnsi="Arial" w:cs="Arial"/>
                <w:sz w:val="22"/>
                <w:szCs w:val="22"/>
              </w:rPr>
            </w:pPr>
          </w:p>
        </w:tc>
        <w:tc>
          <w:tcPr>
            <w:tcW w:w="1012" w:type="dxa"/>
            <w:gridSpan w:val="2"/>
          </w:tcPr>
          <w:p w14:paraId="52152D08" w14:textId="77777777" w:rsidR="00463C39" w:rsidRPr="00463C39" w:rsidRDefault="00463C39" w:rsidP="00E602BA">
            <w:pPr>
              <w:rPr>
                <w:rFonts w:ascii="Arial" w:hAnsi="Arial" w:cs="Arial"/>
                <w:sz w:val="22"/>
                <w:szCs w:val="22"/>
              </w:rPr>
            </w:pPr>
          </w:p>
        </w:tc>
        <w:tc>
          <w:tcPr>
            <w:tcW w:w="349" w:type="dxa"/>
          </w:tcPr>
          <w:p w14:paraId="116D7D0D" w14:textId="77777777" w:rsidR="00463C39" w:rsidRPr="00463C39" w:rsidRDefault="00463C39" w:rsidP="00E602BA">
            <w:pPr>
              <w:rPr>
                <w:rFonts w:ascii="Arial" w:hAnsi="Arial" w:cs="Arial"/>
                <w:sz w:val="22"/>
                <w:szCs w:val="22"/>
              </w:rPr>
            </w:pPr>
          </w:p>
        </w:tc>
        <w:tc>
          <w:tcPr>
            <w:tcW w:w="1177" w:type="dxa"/>
            <w:gridSpan w:val="2"/>
          </w:tcPr>
          <w:p w14:paraId="306319D7" w14:textId="77777777" w:rsidR="00463C39" w:rsidRPr="00463C39" w:rsidRDefault="00463C39" w:rsidP="00E602BA">
            <w:pPr>
              <w:rPr>
                <w:rFonts w:ascii="Arial" w:hAnsi="Arial" w:cs="Arial"/>
                <w:sz w:val="22"/>
                <w:szCs w:val="22"/>
              </w:rPr>
            </w:pPr>
          </w:p>
        </w:tc>
        <w:tc>
          <w:tcPr>
            <w:tcW w:w="349" w:type="dxa"/>
          </w:tcPr>
          <w:p w14:paraId="64E316D5" w14:textId="77777777" w:rsidR="00463C39" w:rsidRPr="00463C39" w:rsidRDefault="00463C39" w:rsidP="00E602BA">
            <w:pPr>
              <w:rPr>
                <w:rFonts w:ascii="Arial" w:hAnsi="Arial" w:cs="Arial"/>
                <w:sz w:val="22"/>
                <w:szCs w:val="22"/>
              </w:rPr>
            </w:pPr>
          </w:p>
        </w:tc>
        <w:tc>
          <w:tcPr>
            <w:tcW w:w="1177" w:type="dxa"/>
            <w:gridSpan w:val="2"/>
          </w:tcPr>
          <w:p w14:paraId="76EFDF63" w14:textId="77777777" w:rsidR="00463C39" w:rsidRPr="00463C39" w:rsidRDefault="00463C39" w:rsidP="00E602BA">
            <w:pPr>
              <w:rPr>
                <w:rFonts w:ascii="Arial" w:hAnsi="Arial" w:cs="Arial"/>
                <w:sz w:val="22"/>
                <w:szCs w:val="22"/>
              </w:rPr>
            </w:pPr>
          </w:p>
        </w:tc>
        <w:tc>
          <w:tcPr>
            <w:tcW w:w="349" w:type="dxa"/>
          </w:tcPr>
          <w:p w14:paraId="6B59DC63" w14:textId="77777777" w:rsidR="00463C39" w:rsidRPr="00463C39" w:rsidRDefault="00463C39" w:rsidP="00E602BA">
            <w:pPr>
              <w:rPr>
                <w:rFonts w:ascii="Arial" w:hAnsi="Arial" w:cs="Arial"/>
                <w:sz w:val="22"/>
                <w:szCs w:val="22"/>
              </w:rPr>
            </w:pPr>
          </w:p>
        </w:tc>
        <w:tc>
          <w:tcPr>
            <w:tcW w:w="929" w:type="dxa"/>
            <w:gridSpan w:val="2"/>
          </w:tcPr>
          <w:p w14:paraId="21E55694" w14:textId="77777777" w:rsidR="00463C39" w:rsidRPr="00463C39" w:rsidRDefault="00463C39" w:rsidP="00E602BA">
            <w:pPr>
              <w:rPr>
                <w:rFonts w:ascii="Arial" w:hAnsi="Arial" w:cs="Arial"/>
                <w:sz w:val="22"/>
                <w:szCs w:val="22"/>
              </w:rPr>
            </w:pPr>
          </w:p>
        </w:tc>
        <w:tc>
          <w:tcPr>
            <w:tcW w:w="277" w:type="dxa"/>
          </w:tcPr>
          <w:p w14:paraId="064E31C5" w14:textId="77777777" w:rsidR="00463C39" w:rsidRPr="00463C39" w:rsidRDefault="00463C39" w:rsidP="00E602BA">
            <w:pPr>
              <w:rPr>
                <w:rFonts w:ascii="Arial" w:hAnsi="Arial" w:cs="Arial"/>
                <w:sz w:val="22"/>
                <w:szCs w:val="22"/>
              </w:rPr>
            </w:pPr>
          </w:p>
        </w:tc>
      </w:tr>
    </w:tbl>
    <w:p w14:paraId="1107E753" w14:textId="77777777" w:rsidR="00E602BA" w:rsidRPr="00E602BA" w:rsidRDefault="00E602BA" w:rsidP="00E602BA">
      <w:pPr>
        <w:rPr>
          <w:rFonts w:ascii="Arial" w:hAnsi="Arial" w:cs="Arial"/>
          <w:sz w:val="22"/>
          <w:szCs w:val="22"/>
          <w:highlight w:val="cyan"/>
        </w:rPr>
      </w:pPr>
    </w:p>
    <w:p w14:paraId="5B11B412" w14:textId="77777777" w:rsidR="002B0F69" w:rsidRPr="00BE06D4" w:rsidRDefault="002B0F69" w:rsidP="000D0240">
      <w:pPr>
        <w:pStyle w:val="ListParagraph"/>
        <w:numPr>
          <w:ilvl w:val="0"/>
          <w:numId w:val="4"/>
        </w:numPr>
        <w:rPr>
          <w:rFonts w:ascii="Arial" w:hAnsi="Arial" w:cs="Arial"/>
          <w:sz w:val="22"/>
          <w:szCs w:val="22"/>
        </w:rPr>
      </w:pPr>
      <w:r w:rsidRPr="00BE06D4">
        <w:rPr>
          <w:rFonts w:ascii="Arial" w:hAnsi="Arial" w:cs="Arial"/>
          <w:sz w:val="22"/>
          <w:szCs w:val="22"/>
          <w:highlight w:val="yellow"/>
        </w:rPr>
        <w:t xml:space="preserve">Figure1: Add inset for </w:t>
      </w:r>
      <w:proofErr w:type="spellStart"/>
      <w:r w:rsidRPr="00BE06D4">
        <w:rPr>
          <w:rFonts w:ascii="Arial" w:hAnsi="Arial" w:cs="Arial"/>
          <w:sz w:val="22"/>
          <w:szCs w:val="22"/>
          <w:highlight w:val="yellow"/>
        </w:rPr>
        <w:t>noncanonical</w:t>
      </w:r>
      <w:proofErr w:type="spellEnd"/>
      <w:r w:rsidRPr="00BE06D4">
        <w:rPr>
          <w:rFonts w:ascii="Arial" w:hAnsi="Arial" w:cs="Arial"/>
          <w:sz w:val="22"/>
          <w:szCs w:val="22"/>
          <w:highlight w:val="yellow"/>
        </w:rPr>
        <w:t xml:space="preserve"> sites.</w:t>
      </w:r>
    </w:p>
    <w:p w14:paraId="0653C10F" w14:textId="6A219E9A" w:rsidR="0048234D" w:rsidRPr="00BE06D4" w:rsidRDefault="0048234D" w:rsidP="002B0F69">
      <w:pPr>
        <w:pStyle w:val="ListParagraph"/>
        <w:numPr>
          <w:ilvl w:val="0"/>
          <w:numId w:val="1"/>
        </w:numPr>
        <w:ind w:left="360"/>
        <w:rPr>
          <w:rFonts w:ascii="Arial" w:hAnsi="Arial" w:cs="Arial"/>
          <w:sz w:val="22"/>
          <w:szCs w:val="22"/>
          <w:highlight w:val="yellow"/>
        </w:rPr>
      </w:pPr>
      <w:r w:rsidRPr="00BE06D4">
        <w:rPr>
          <w:rFonts w:ascii="Arial" w:hAnsi="Arial" w:cs="Arial"/>
          <w:sz w:val="22"/>
          <w:szCs w:val="22"/>
          <w:highlight w:val="yellow"/>
        </w:rPr>
        <w:t>Figure S1: Add enrichment across the randomized library</w:t>
      </w:r>
    </w:p>
    <w:p w14:paraId="50DA363E" w14:textId="0422CC08" w:rsidR="00F742D3" w:rsidRPr="00675E31" w:rsidRDefault="00F742D3" w:rsidP="00F742D3">
      <w:pPr>
        <w:pStyle w:val="ListParagraph"/>
        <w:numPr>
          <w:ilvl w:val="1"/>
          <w:numId w:val="1"/>
        </w:numPr>
        <w:rPr>
          <w:rFonts w:ascii="Arial" w:hAnsi="Arial" w:cs="Arial"/>
          <w:sz w:val="22"/>
          <w:szCs w:val="22"/>
          <w:highlight w:val="yellow"/>
        </w:rPr>
      </w:pPr>
      <w:r w:rsidRPr="00675E31">
        <w:rPr>
          <w:rFonts w:ascii="Arial" w:hAnsi="Arial" w:cs="Arial"/>
          <w:sz w:val="22"/>
          <w:szCs w:val="22"/>
          <w:highlight w:val="yellow"/>
        </w:rPr>
        <w:t>miR-1 / let-7a problem?</w:t>
      </w:r>
      <w:r w:rsidR="00147CB7" w:rsidRPr="00675E31">
        <w:rPr>
          <w:rFonts w:ascii="Arial" w:hAnsi="Arial" w:cs="Arial"/>
          <w:sz w:val="22"/>
          <w:szCs w:val="22"/>
          <w:highlight w:val="yellow"/>
        </w:rPr>
        <w:t xml:space="preserve"> </w:t>
      </w:r>
    </w:p>
    <w:p w14:paraId="4089DE52" w14:textId="188F8FE9" w:rsidR="00147CB7" w:rsidRPr="00675E31" w:rsidRDefault="00147CB7" w:rsidP="00147CB7">
      <w:pPr>
        <w:pStyle w:val="ListParagraph"/>
        <w:numPr>
          <w:ilvl w:val="2"/>
          <w:numId w:val="1"/>
        </w:numPr>
        <w:rPr>
          <w:rFonts w:ascii="Arial" w:hAnsi="Arial" w:cs="Arial"/>
          <w:sz w:val="22"/>
          <w:szCs w:val="22"/>
          <w:highlight w:val="yellow"/>
        </w:rPr>
      </w:pPr>
      <w:r w:rsidRPr="00675E31">
        <w:rPr>
          <w:rFonts w:ascii="Arial" w:hAnsi="Arial" w:cs="Arial"/>
          <w:sz w:val="22"/>
          <w:szCs w:val="22"/>
          <w:highlight w:val="yellow"/>
        </w:rPr>
        <w:t xml:space="preserve">Due to the lack of </w:t>
      </w:r>
      <w:proofErr w:type="spellStart"/>
      <w:r w:rsidRPr="00675E31">
        <w:rPr>
          <w:rFonts w:ascii="Arial" w:hAnsi="Arial" w:cs="Arial"/>
          <w:sz w:val="22"/>
          <w:szCs w:val="22"/>
          <w:highlight w:val="yellow"/>
        </w:rPr>
        <w:t>I_combined</w:t>
      </w:r>
      <w:proofErr w:type="spellEnd"/>
      <w:r w:rsidRPr="00675E31">
        <w:rPr>
          <w:rFonts w:ascii="Arial" w:hAnsi="Arial" w:cs="Arial"/>
          <w:sz w:val="22"/>
          <w:szCs w:val="22"/>
          <w:highlight w:val="yellow"/>
        </w:rPr>
        <w:t xml:space="preserve"> in the site counts, adding the new sites</w:t>
      </w:r>
      <w:r w:rsidR="007D622D" w:rsidRPr="00675E31">
        <w:rPr>
          <w:rFonts w:ascii="Arial" w:hAnsi="Arial" w:cs="Arial"/>
          <w:sz w:val="22"/>
          <w:szCs w:val="22"/>
          <w:highlight w:val="yellow"/>
        </w:rPr>
        <w:t xml:space="preserve"> (Assigning the sites now; 5:13 PM)</w:t>
      </w:r>
    </w:p>
    <w:p w14:paraId="78C347E4" w14:textId="3D9DFA3C" w:rsidR="00CE7698" w:rsidRPr="00B45EF0" w:rsidRDefault="00CE7698" w:rsidP="00F742D3">
      <w:pPr>
        <w:pStyle w:val="ListParagraph"/>
        <w:numPr>
          <w:ilvl w:val="1"/>
          <w:numId w:val="1"/>
        </w:numPr>
        <w:rPr>
          <w:rFonts w:ascii="Arial" w:hAnsi="Arial" w:cs="Arial"/>
          <w:sz w:val="22"/>
          <w:szCs w:val="22"/>
          <w:highlight w:val="yellow"/>
        </w:rPr>
      </w:pPr>
      <w:r w:rsidRPr="00B45EF0">
        <w:rPr>
          <w:rFonts w:ascii="Arial" w:hAnsi="Arial" w:cs="Arial"/>
          <w:sz w:val="22"/>
          <w:szCs w:val="22"/>
          <w:highlight w:val="yellow"/>
        </w:rPr>
        <w:t>miR-7 problem</w:t>
      </w:r>
      <w:r w:rsidR="00147CB7" w:rsidRPr="00B45EF0">
        <w:rPr>
          <w:rFonts w:ascii="Arial" w:hAnsi="Arial" w:cs="Arial"/>
          <w:sz w:val="22"/>
          <w:szCs w:val="22"/>
          <w:highlight w:val="yellow"/>
        </w:rPr>
        <w:t>:</w:t>
      </w:r>
    </w:p>
    <w:p w14:paraId="37BD25FE" w14:textId="71C4B929" w:rsidR="005A2542" w:rsidRPr="00B45EF0" w:rsidRDefault="005A2542" w:rsidP="005A2542">
      <w:pPr>
        <w:pStyle w:val="ListParagraph"/>
        <w:numPr>
          <w:ilvl w:val="2"/>
          <w:numId w:val="1"/>
        </w:numPr>
        <w:rPr>
          <w:rFonts w:ascii="Arial" w:hAnsi="Arial" w:cs="Arial"/>
          <w:sz w:val="22"/>
          <w:szCs w:val="22"/>
          <w:highlight w:val="yellow"/>
        </w:rPr>
      </w:pPr>
      <w:proofErr w:type="gramStart"/>
      <w:r w:rsidRPr="00B45EF0">
        <w:rPr>
          <w:rFonts w:ascii="Arial" w:hAnsi="Arial" w:cs="Arial"/>
          <w:sz w:val="22"/>
          <w:szCs w:val="22"/>
          <w:highlight w:val="yellow"/>
        </w:rPr>
        <w:t>Also</w:t>
      </w:r>
      <w:proofErr w:type="gramEnd"/>
      <w:r w:rsidRPr="00B45EF0">
        <w:rPr>
          <w:rFonts w:ascii="Arial" w:hAnsi="Arial" w:cs="Arial"/>
          <w:sz w:val="22"/>
          <w:szCs w:val="22"/>
          <w:highlight w:val="yellow"/>
        </w:rPr>
        <w:t xml:space="preserve"> due to the lack of </w:t>
      </w:r>
      <w:proofErr w:type="spellStart"/>
      <w:r w:rsidRPr="00B45EF0">
        <w:rPr>
          <w:rFonts w:ascii="Arial" w:hAnsi="Arial" w:cs="Arial"/>
          <w:sz w:val="22"/>
          <w:szCs w:val="22"/>
          <w:highlight w:val="yellow"/>
        </w:rPr>
        <w:t>I_combined</w:t>
      </w:r>
      <w:proofErr w:type="spellEnd"/>
      <w:r w:rsidRPr="00B45EF0">
        <w:rPr>
          <w:rFonts w:ascii="Arial" w:hAnsi="Arial" w:cs="Arial"/>
          <w:sz w:val="22"/>
          <w:szCs w:val="22"/>
          <w:highlight w:val="yellow"/>
        </w:rPr>
        <w:t xml:space="preserve"> sample in the site count table; (Assigning it at 5:23 PM)</w:t>
      </w:r>
    </w:p>
    <w:p w14:paraId="5E5FBEC4" w14:textId="7FCF611C" w:rsidR="00F742D3" w:rsidRPr="00BE06D4" w:rsidRDefault="00F742D3" w:rsidP="00F742D3">
      <w:pPr>
        <w:pStyle w:val="ListParagraph"/>
        <w:numPr>
          <w:ilvl w:val="1"/>
          <w:numId w:val="1"/>
        </w:numPr>
        <w:rPr>
          <w:rFonts w:ascii="Arial" w:hAnsi="Arial" w:cs="Arial"/>
          <w:sz w:val="22"/>
          <w:szCs w:val="22"/>
          <w:highlight w:val="yellow"/>
        </w:rPr>
      </w:pPr>
      <w:r w:rsidRPr="00BE06D4">
        <w:rPr>
          <w:rFonts w:ascii="Arial" w:hAnsi="Arial" w:cs="Arial"/>
          <w:sz w:val="22"/>
          <w:szCs w:val="22"/>
          <w:highlight w:val="yellow"/>
        </w:rPr>
        <w:lastRenderedPageBreak/>
        <w:t>Get 10mers into the figure</w:t>
      </w:r>
      <w:r w:rsidR="005A2542" w:rsidRPr="00BE06D4">
        <w:rPr>
          <w:rFonts w:ascii="Arial" w:hAnsi="Arial" w:cs="Arial"/>
          <w:sz w:val="22"/>
          <w:szCs w:val="22"/>
          <w:highlight w:val="yellow"/>
        </w:rPr>
        <w:t xml:space="preserve">, why doesn’t it </w:t>
      </w:r>
      <w:proofErr w:type="gramStart"/>
      <w:r w:rsidR="005A2542" w:rsidRPr="00BE06D4">
        <w:rPr>
          <w:rFonts w:ascii="Arial" w:hAnsi="Arial" w:cs="Arial"/>
          <w:sz w:val="22"/>
          <w:szCs w:val="22"/>
          <w:highlight w:val="yellow"/>
        </w:rPr>
        <w:t>work?</w:t>
      </w:r>
      <w:r w:rsidRPr="00BE06D4">
        <w:rPr>
          <w:rFonts w:ascii="Arial" w:hAnsi="Arial" w:cs="Arial"/>
          <w:sz w:val="22"/>
          <w:szCs w:val="22"/>
          <w:highlight w:val="yellow"/>
        </w:rPr>
        <w:t>:</w:t>
      </w:r>
      <w:proofErr w:type="gramEnd"/>
    </w:p>
    <w:p w14:paraId="2865723F" w14:textId="222291E3" w:rsidR="00323785" w:rsidRPr="00BE06D4" w:rsidRDefault="00323785" w:rsidP="00323785">
      <w:pPr>
        <w:pStyle w:val="ListParagraph"/>
        <w:numPr>
          <w:ilvl w:val="2"/>
          <w:numId w:val="1"/>
        </w:numPr>
        <w:rPr>
          <w:rFonts w:ascii="Arial" w:hAnsi="Arial" w:cs="Arial"/>
          <w:sz w:val="22"/>
          <w:szCs w:val="22"/>
          <w:highlight w:val="yellow"/>
        </w:rPr>
      </w:pPr>
      <w:r w:rsidRPr="00BE06D4">
        <w:rPr>
          <w:rFonts w:ascii="Arial" w:hAnsi="Arial" w:cs="Arial"/>
          <w:sz w:val="22"/>
          <w:szCs w:val="22"/>
          <w:highlight w:val="yellow"/>
        </w:rPr>
        <w:t xml:space="preserve">Due to </w:t>
      </w:r>
      <w:proofErr w:type="spellStart"/>
      <w:r w:rsidRPr="00BE06D4">
        <w:rPr>
          <w:rFonts w:ascii="Arial" w:hAnsi="Arial" w:cs="Arial"/>
          <w:sz w:val="22"/>
          <w:szCs w:val="22"/>
          <w:highlight w:val="yellow"/>
        </w:rPr>
        <w:t>SiteList</w:t>
      </w:r>
      <w:proofErr w:type="spellEnd"/>
      <w:r w:rsidRPr="00BE06D4">
        <w:rPr>
          <w:rFonts w:ascii="Arial" w:hAnsi="Arial" w:cs="Arial"/>
          <w:sz w:val="22"/>
          <w:szCs w:val="22"/>
          <w:highlight w:val="yellow"/>
        </w:rPr>
        <w:t xml:space="preserve"> taking a new argument.</w:t>
      </w:r>
      <w:r w:rsidR="00AE7DD1" w:rsidRPr="00BE06D4">
        <w:rPr>
          <w:rFonts w:ascii="Arial" w:hAnsi="Arial" w:cs="Arial"/>
          <w:sz w:val="22"/>
          <w:szCs w:val="22"/>
          <w:highlight w:val="yellow"/>
        </w:rPr>
        <w:t>, ostensibly fixed.</w:t>
      </w:r>
      <w:r w:rsidR="00143B24" w:rsidRPr="00BE06D4">
        <w:rPr>
          <w:rFonts w:ascii="Arial" w:hAnsi="Arial" w:cs="Arial"/>
          <w:sz w:val="22"/>
          <w:szCs w:val="22"/>
          <w:highlight w:val="yellow"/>
        </w:rPr>
        <w:t xml:space="preserve"> (5:24)</w:t>
      </w:r>
    </w:p>
    <w:p w14:paraId="48B1F624" w14:textId="51CEE0B1" w:rsidR="00F742D3" w:rsidRPr="00BE06D4" w:rsidRDefault="005A2542" w:rsidP="00F742D3">
      <w:pPr>
        <w:pStyle w:val="ListParagraph"/>
        <w:numPr>
          <w:ilvl w:val="1"/>
          <w:numId w:val="1"/>
        </w:numPr>
        <w:rPr>
          <w:rFonts w:ascii="Arial" w:hAnsi="Arial" w:cs="Arial"/>
          <w:sz w:val="22"/>
          <w:szCs w:val="22"/>
          <w:highlight w:val="yellow"/>
        </w:rPr>
      </w:pPr>
      <w:r w:rsidRPr="00BE06D4">
        <w:rPr>
          <w:rFonts w:ascii="Arial" w:hAnsi="Arial" w:cs="Arial"/>
          <w:sz w:val="22"/>
          <w:szCs w:val="22"/>
          <w:highlight w:val="yellow"/>
        </w:rPr>
        <w:t>Sizing</w:t>
      </w:r>
    </w:p>
    <w:p w14:paraId="088ECB75" w14:textId="06C26AED" w:rsidR="005A2542" w:rsidRPr="00EE2EC9" w:rsidRDefault="005A2542" w:rsidP="00F742D3">
      <w:pPr>
        <w:pStyle w:val="ListParagraph"/>
        <w:numPr>
          <w:ilvl w:val="1"/>
          <w:numId w:val="1"/>
        </w:numPr>
        <w:rPr>
          <w:rFonts w:ascii="Arial" w:hAnsi="Arial" w:cs="Arial"/>
          <w:sz w:val="22"/>
          <w:szCs w:val="22"/>
          <w:highlight w:val="yellow"/>
        </w:rPr>
      </w:pPr>
      <w:r w:rsidRPr="00EE2EC9">
        <w:rPr>
          <w:rFonts w:ascii="Arial" w:hAnsi="Arial" w:cs="Arial"/>
          <w:sz w:val="22"/>
          <w:szCs w:val="22"/>
          <w:highlight w:val="yellow"/>
        </w:rPr>
        <w:t xml:space="preserve">Get the </w:t>
      </w:r>
      <w:proofErr w:type="spellStart"/>
      <w:r w:rsidRPr="00EE2EC9">
        <w:rPr>
          <w:rFonts w:ascii="Arial" w:hAnsi="Arial" w:cs="Arial"/>
          <w:sz w:val="22"/>
          <w:szCs w:val="22"/>
          <w:highlight w:val="yellow"/>
        </w:rPr>
        <w:t>Kd</w:t>
      </w:r>
      <w:proofErr w:type="spellEnd"/>
      <w:r w:rsidRPr="00EE2EC9">
        <w:rPr>
          <w:rFonts w:ascii="Arial" w:hAnsi="Arial" w:cs="Arial"/>
          <w:sz w:val="22"/>
          <w:szCs w:val="22"/>
          <w:highlight w:val="yellow"/>
        </w:rPr>
        <w:t xml:space="preserve"> in the legend to have a subscript.</w:t>
      </w:r>
    </w:p>
    <w:p w14:paraId="513602A9" w14:textId="77777777" w:rsidR="002B0F69" w:rsidRPr="00172807" w:rsidRDefault="002B0F69" w:rsidP="002B0F69">
      <w:pPr>
        <w:pStyle w:val="ListParagraph"/>
        <w:numPr>
          <w:ilvl w:val="0"/>
          <w:numId w:val="1"/>
        </w:numPr>
        <w:ind w:left="360"/>
        <w:rPr>
          <w:rFonts w:ascii="Arial" w:hAnsi="Arial" w:cs="Arial"/>
          <w:sz w:val="22"/>
          <w:szCs w:val="22"/>
          <w:highlight w:val="yellow"/>
        </w:rPr>
      </w:pPr>
      <w:r w:rsidRPr="00172807">
        <w:rPr>
          <w:rFonts w:ascii="Arial" w:hAnsi="Arial" w:cs="Arial"/>
          <w:sz w:val="22"/>
          <w:szCs w:val="22"/>
          <w:highlight w:val="yellow"/>
        </w:rPr>
        <w:t>Figure 2: Make a schematic for adding energy of A1 and m8.</w:t>
      </w:r>
    </w:p>
    <w:p w14:paraId="39AC98F1" w14:textId="2579A86E" w:rsidR="00E913D6" w:rsidRPr="00FA5EC5" w:rsidRDefault="00E913D6" w:rsidP="002B0F69">
      <w:pPr>
        <w:pStyle w:val="ListParagraph"/>
        <w:numPr>
          <w:ilvl w:val="0"/>
          <w:numId w:val="1"/>
        </w:numPr>
        <w:ind w:left="360"/>
        <w:rPr>
          <w:rFonts w:ascii="Arial" w:hAnsi="Arial" w:cs="Arial"/>
          <w:sz w:val="22"/>
          <w:szCs w:val="22"/>
          <w:highlight w:val="yellow"/>
        </w:rPr>
      </w:pPr>
      <w:r w:rsidRPr="00FA5EC5">
        <w:rPr>
          <w:rFonts w:ascii="Arial" w:hAnsi="Arial" w:cs="Arial"/>
          <w:sz w:val="22"/>
          <w:szCs w:val="22"/>
          <w:highlight w:val="yellow"/>
        </w:rPr>
        <w:t>Add miR-7-23nt (equilibrium2_nb) to Figure 2</w:t>
      </w:r>
    </w:p>
    <w:p w14:paraId="2D741AF0" w14:textId="3113E131" w:rsidR="00E913D6" w:rsidRPr="00FA5EC5" w:rsidRDefault="00E913D6" w:rsidP="002B0F69">
      <w:pPr>
        <w:pStyle w:val="ListParagraph"/>
        <w:numPr>
          <w:ilvl w:val="0"/>
          <w:numId w:val="1"/>
        </w:numPr>
        <w:ind w:left="360"/>
        <w:rPr>
          <w:rFonts w:ascii="Arial" w:hAnsi="Arial" w:cs="Arial"/>
          <w:sz w:val="22"/>
          <w:szCs w:val="22"/>
          <w:highlight w:val="yellow"/>
        </w:rPr>
      </w:pPr>
      <w:r w:rsidRPr="00FA5EC5">
        <w:rPr>
          <w:rFonts w:ascii="Arial" w:hAnsi="Arial" w:cs="Arial"/>
          <w:sz w:val="22"/>
          <w:szCs w:val="22"/>
          <w:highlight w:val="yellow"/>
        </w:rPr>
        <w:t>Add miR-7-23nt (equilibrium2_nb) to Figure S2i</w:t>
      </w:r>
    </w:p>
    <w:p w14:paraId="038FAA3E" w14:textId="29A3EB20" w:rsidR="00E913D6" w:rsidRPr="00FA5EC5" w:rsidRDefault="00E913D6" w:rsidP="002B0F69">
      <w:pPr>
        <w:pStyle w:val="ListParagraph"/>
        <w:numPr>
          <w:ilvl w:val="0"/>
          <w:numId w:val="1"/>
        </w:numPr>
        <w:ind w:left="360"/>
        <w:rPr>
          <w:rFonts w:ascii="Arial" w:hAnsi="Arial" w:cs="Arial"/>
          <w:sz w:val="22"/>
          <w:szCs w:val="22"/>
          <w:highlight w:val="yellow"/>
        </w:rPr>
      </w:pPr>
      <w:r w:rsidRPr="00FA5EC5">
        <w:rPr>
          <w:rFonts w:ascii="Arial" w:hAnsi="Arial" w:cs="Arial"/>
          <w:sz w:val="22"/>
          <w:szCs w:val="22"/>
          <w:highlight w:val="yellow"/>
        </w:rPr>
        <w:t>Add miR-7-23nt (equilibrium2_nb) to Figure S2ii</w:t>
      </w:r>
    </w:p>
    <w:p w14:paraId="72AFBC34" w14:textId="15478850" w:rsidR="00955E2B" w:rsidRPr="00CA6B76" w:rsidRDefault="00955E2B" w:rsidP="002B0F69">
      <w:pPr>
        <w:pStyle w:val="ListParagraph"/>
        <w:numPr>
          <w:ilvl w:val="0"/>
          <w:numId w:val="1"/>
        </w:numPr>
        <w:ind w:left="360"/>
        <w:rPr>
          <w:rFonts w:ascii="Arial" w:hAnsi="Arial" w:cs="Arial"/>
          <w:sz w:val="22"/>
          <w:szCs w:val="22"/>
          <w:highlight w:val="yellow"/>
        </w:rPr>
      </w:pPr>
      <w:r w:rsidRPr="00CA6B76">
        <w:rPr>
          <w:rFonts w:ascii="Arial" w:hAnsi="Arial" w:cs="Arial"/>
          <w:sz w:val="22"/>
          <w:szCs w:val="22"/>
          <w:highlight w:val="yellow"/>
        </w:rPr>
        <w:t>Add miR-7 to new Figure 4 (Old figure 3), and make updates.</w:t>
      </w:r>
    </w:p>
    <w:p w14:paraId="5AD41571" w14:textId="1CDBF480" w:rsidR="00955E2B" w:rsidRPr="001C3AF7" w:rsidRDefault="00955E2B" w:rsidP="00955E2B">
      <w:pPr>
        <w:pStyle w:val="ListParagraph"/>
        <w:numPr>
          <w:ilvl w:val="1"/>
          <w:numId w:val="1"/>
        </w:numPr>
        <w:rPr>
          <w:rFonts w:ascii="Arial" w:hAnsi="Arial" w:cs="Arial"/>
          <w:sz w:val="22"/>
          <w:szCs w:val="22"/>
          <w:highlight w:val="yellow"/>
        </w:rPr>
      </w:pPr>
      <w:r w:rsidRPr="001C3AF7">
        <w:rPr>
          <w:rFonts w:ascii="Arial" w:hAnsi="Arial" w:cs="Arial"/>
          <w:sz w:val="22"/>
          <w:szCs w:val="22"/>
          <w:highlight w:val="yellow"/>
        </w:rPr>
        <w:t>Flanking</w:t>
      </w:r>
    </w:p>
    <w:p w14:paraId="74452CFE" w14:textId="4CD4ED85" w:rsidR="00955E2B" w:rsidRPr="00CA6B76" w:rsidRDefault="00955E2B" w:rsidP="00955E2B">
      <w:pPr>
        <w:pStyle w:val="ListParagraph"/>
        <w:numPr>
          <w:ilvl w:val="1"/>
          <w:numId w:val="1"/>
        </w:numPr>
        <w:rPr>
          <w:rFonts w:ascii="Arial" w:hAnsi="Arial" w:cs="Arial"/>
          <w:sz w:val="22"/>
          <w:szCs w:val="22"/>
          <w:highlight w:val="yellow"/>
        </w:rPr>
      </w:pPr>
      <w:r w:rsidRPr="00CA6B76">
        <w:rPr>
          <w:rFonts w:ascii="Arial" w:hAnsi="Arial" w:cs="Arial"/>
          <w:sz w:val="22"/>
          <w:szCs w:val="22"/>
          <w:highlight w:val="yellow"/>
        </w:rPr>
        <w:t>Structure</w:t>
      </w:r>
    </w:p>
    <w:p w14:paraId="3D3F9F74" w14:textId="0E718328" w:rsidR="00955E2B" w:rsidRPr="001C3AF7" w:rsidRDefault="00955E2B" w:rsidP="00955E2B">
      <w:pPr>
        <w:pStyle w:val="ListParagraph"/>
        <w:numPr>
          <w:ilvl w:val="1"/>
          <w:numId w:val="1"/>
        </w:numPr>
        <w:rPr>
          <w:rFonts w:ascii="Arial" w:hAnsi="Arial" w:cs="Arial"/>
          <w:sz w:val="22"/>
          <w:szCs w:val="22"/>
          <w:highlight w:val="cyan"/>
        </w:rPr>
      </w:pPr>
      <w:r w:rsidRPr="001C3AF7">
        <w:rPr>
          <w:rFonts w:ascii="Arial" w:hAnsi="Arial" w:cs="Arial"/>
          <w:sz w:val="22"/>
          <w:szCs w:val="22"/>
          <w:highlight w:val="cyan"/>
        </w:rPr>
        <w:t>miR-1 Issue arises: The 7mer-m8w3 must be a not real site, as it has a strong preference for the context GT, on the end. This gives a ACATT</w:t>
      </w:r>
      <w:r w:rsidRPr="009E5BB5">
        <w:rPr>
          <w:rFonts w:ascii="Arial" w:hAnsi="Arial" w:cs="Arial"/>
          <w:b/>
          <w:sz w:val="22"/>
          <w:szCs w:val="22"/>
          <w:highlight w:val="cyan"/>
        </w:rPr>
        <w:t>TCGT</w:t>
      </w:r>
      <w:r w:rsidR="00F47A59">
        <w:rPr>
          <w:rFonts w:ascii="Arial" w:hAnsi="Arial" w:cs="Arial"/>
          <w:sz w:val="22"/>
          <w:szCs w:val="22"/>
          <w:highlight w:val="cyan"/>
        </w:rPr>
        <w:t xml:space="preserve">. This occurs in the </w:t>
      </w:r>
      <w:proofErr w:type="spellStart"/>
      <w:r w:rsidR="00F47A59">
        <w:rPr>
          <w:rFonts w:ascii="Arial" w:hAnsi="Arial" w:cs="Arial"/>
          <w:sz w:val="22"/>
          <w:szCs w:val="22"/>
          <w:highlight w:val="cyan"/>
        </w:rPr>
        <w:t>fanking</w:t>
      </w:r>
      <w:proofErr w:type="spellEnd"/>
      <w:r w:rsidR="00F47A59">
        <w:rPr>
          <w:rFonts w:ascii="Arial" w:hAnsi="Arial" w:cs="Arial"/>
          <w:sz w:val="22"/>
          <w:szCs w:val="22"/>
          <w:highlight w:val="cyan"/>
        </w:rPr>
        <w:t xml:space="preserve"> sequence:</w:t>
      </w:r>
      <w:bookmarkStart w:id="0" w:name="_GoBack"/>
      <w:r w:rsidR="00F47A59" w:rsidRPr="009E5BB5">
        <w:rPr>
          <w:rFonts w:ascii="Arial" w:hAnsi="Arial" w:cs="Arial"/>
          <w:b/>
          <w:sz w:val="22"/>
          <w:szCs w:val="22"/>
          <w:highlight w:val="cyan"/>
        </w:rPr>
        <w:t xml:space="preserve"> TCG</w:t>
      </w:r>
      <w:r w:rsidR="009E5BB5" w:rsidRPr="009E5BB5">
        <w:rPr>
          <w:rFonts w:ascii="Arial" w:hAnsi="Arial" w:cs="Arial"/>
          <w:b/>
          <w:sz w:val="22"/>
          <w:szCs w:val="22"/>
          <w:highlight w:val="cyan"/>
        </w:rPr>
        <w:t>T</w:t>
      </w:r>
      <w:bookmarkEnd w:id="0"/>
      <w:r w:rsidR="009E5BB5">
        <w:rPr>
          <w:rFonts w:ascii="Arial" w:hAnsi="Arial" w:cs="Arial"/>
          <w:sz w:val="22"/>
          <w:szCs w:val="22"/>
          <w:highlight w:val="cyan"/>
        </w:rPr>
        <w:t>ATG</w:t>
      </w:r>
    </w:p>
    <w:p w14:paraId="4E8BD30C" w14:textId="652C54EA" w:rsidR="001C3AF7" w:rsidRDefault="001C3AF7" w:rsidP="001C3AF7">
      <w:pPr>
        <w:pStyle w:val="ListParagraph"/>
        <w:numPr>
          <w:ilvl w:val="2"/>
          <w:numId w:val="1"/>
        </w:numPr>
        <w:rPr>
          <w:rFonts w:ascii="Arial" w:hAnsi="Arial" w:cs="Arial"/>
          <w:sz w:val="22"/>
          <w:szCs w:val="22"/>
          <w:highlight w:val="cyan"/>
        </w:rPr>
      </w:pPr>
      <w:r w:rsidRPr="001C3AF7">
        <w:rPr>
          <w:rFonts w:ascii="Arial" w:hAnsi="Arial" w:cs="Arial"/>
          <w:sz w:val="22"/>
          <w:szCs w:val="22"/>
          <w:highlight w:val="cyan"/>
        </w:rPr>
        <w:t xml:space="preserve">Checking this with the -1, 0, 1, and 2 </w:t>
      </w:r>
      <w:proofErr w:type="spellStart"/>
      <w:r w:rsidRPr="001C3AF7">
        <w:rPr>
          <w:rFonts w:ascii="Arial" w:hAnsi="Arial" w:cs="Arial"/>
          <w:sz w:val="22"/>
          <w:szCs w:val="22"/>
          <w:highlight w:val="cyan"/>
        </w:rPr>
        <w:t>n_constant</w:t>
      </w:r>
      <w:proofErr w:type="spellEnd"/>
      <w:r w:rsidRPr="001C3AF7">
        <w:rPr>
          <w:rFonts w:ascii="Arial" w:hAnsi="Arial" w:cs="Arial"/>
          <w:sz w:val="22"/>
          <w:szCs w:val="22"/>
          <w:highlight w:val="cyan"/>
        </w:rPr>
        <w:t>.</w:t>
      </w:r>
    </w:p>
    <w:p w14:paraId="7B07BA7F" w14:textId="75909A75" w:rsidR="008D3B52" w:rsidRDefault="008D3B52" w:rsidP="001C3AF7">
      <w:pPr>
        <w:pStyle w:val="ListParagraph"/>
        <w:numPr>
          <w:ilvl w:val="2"/>
          <w:numId w:val="1"/>
        </w:numPr>
        <w:rPr>
          <w:rFonts w:ascii="Arial" w:hAnsi="Arial" w:cs="Arial"/>
          <w:sz w:val="22"/>
          <w:szCs w:val="22"/>
          <w:highlight w:val="cyan"/>
        </w:rPr>
      </w:pPr>
      <w:r>
        <w:rPr>
          <w:rFonts w:ascii="Arial" w:hAnsi="Arial" w:cs="Arial"/>
          <w:sz w:val="22"/>
          <w:szCs w:val="22"/>
          <w:highlight w:val="cyan"/>
        </w:rPr>
        <w:t xml:space="preserve">Fit </w:t>
      </w:r>
      <w:r w:rsidR="00C80F19">
        <w:rPr>
          <w:rFonts w:ascii="Arial" w:hAnsi="Arial" w:cs="Arial"/>
          <w:sz w:val="22"/>
          <w:szCs w:val="22"/>
          <w:highlight w:val="cyan"/>
        </w:rPr>
        <w:t xml:space="preserve">Site </w:t>
      </w:r>
      <w:proofErr w:type="spellStart"/>
      <w:r w:rsidR="00C80F19">
        <w:rPr>
          <w:rFonts w:ascii="Arial" w:hAnsi="Arial" w:cs="Arial"/>
          <w:sz w:val="22"/>
          <w:szCs w:val="22"/>
          <w:highlight w:val="cyan"/>
        </w:rPr>
        <w:t>Kds</w:t>
      </w:r>
      <w:proofErr w:type="spellEnd"/>
      <w:r>
        <w:rPr>
          <w:rFonts w:ascii="Arial" w:hAnsi="Arial" w:cs="Arial"/>
          <w:sz w:val="22"/>
          <w:szCs w:val="22"/>
          <w:highlight w:val="cyan"/>
        </w:rPr>
        <w:t xml:space="preserve"> to -3, -2, -1,</w:t>
      </w:r>
      <w:r w:rsidR="00C80F19">
        <w:rPr>
          <w:rFonts w:ascii="Arial" w:hAnsi="Arial" w:cs="Arial"/>
          <w:sz w:val="22"/>
          <w:szCs w:val="22"/>
          <w:highlight w:val="cyan"/>
        </w:rPr>
        <w:t xml:space="preserve"> 0, 1, 2, 3, 4, 5</w:t>
      </w:r>
    </w:p>
    <w:p w14:paraId="18905EC6" w14:textId="77777777" w:rsidR="00C80F19" w:rsidRPr="001C3AF7" w:rsidRDefault="00C80F19" w:rsidP="001C3AF7">
      <w:pPr>
        <w:pStyle w:val="ListParagraph"/>
        <w:numPr>
          <w:ilvl w:val="2"/>
          <w:numId w:val="1"/>
        </w:numPr>
        <w:rPr>
          <w:rFonts w:ascii="Arial" w:hAnsi="Arial" w:cs="Arial"/>
          <w:sz w:val="22"/>
          <w:szCs w:val="22"/>
          <w:highlight w:val="cyan"/>
        </w:rPr>
      </w:pPr>
    </w:p>
    <w:p w14:paraId="44258E4C" w14:textId="6FD0E5CE" w:rsidR="00D12621" w:rsidRDefault="00D12621" w:rsidP="002B0F69">
      <w:pPr>
        <w:pStyle w:val="ListParagraph"/>
        <w:numPr>
          <w:ilvl w:val="0"/>
          <w:numId w:val="1"/>
        </w:numPr>
        <w:ind w:left="360"/>
        <w:rPr>
          <w:rFonts w:ascii="Arial" w:hAnsi="Arial" w:cs="Arial"/>
          <w:sz w:val="22"/>
          <w:szCs w:val="22"/>
          <w:highlight w:val="yellow"/>
        </w:rPr>
      </w:pPr>
      <w:r w:rsidRPr="00172807">
        <w:rPr>
          <w:rFonts w:ascii="Arial" w:hAnsi="Arial" w:cs="Arial"/>
          <w:sz w:val="22"/>
          <w:szCs w:val="22"/>
          <w:highlight w:val="yellow"/>
        </w:rPr>
        <w:t>Swap Figures 3 and 4!</w:t>
      </w:r>
    </w:p>
    <w:p w14:paraId="3F5405D3" w14:textId="03738C1F" w:rsidR="00D06660" w:rsidRPr="0011177F" w:rsidRDefault="00940582" w:rsidP="002B0F69">
      <w:pPr>
        <w:pStyle w:val="ListParagraph"/>
        <w:numPr>
          <w:ilvl w:val="0"/>
          <w:numId w:val="1"/>
        </w:numPr>
        <w:ind w:left="360"/>
        <w:rPr>
          <w:rFonts w:ascii="Arial" w:hAnsi="Arial" w:cs="Arial"/>
          <w:sz w:val="22"/>
          <w:szCs w:val="22"/>
          <w:highlight w:val="yellow"/>
        </w:rPr>
      </w:pPr>
      <w:r w:rsidRPr="0011177F">
        <w:rPr>
          <w:rFonts w:ascii="Arial" w:hAnsi="Arial" w:cs="Arial"/>
          <w:sz w:val="22"/>
          <w:szCs w:val="22"/>
          <w:highlight w:val="yellow"/>
        </w:rPr>
        <w:t>miR-1 enrichments are strange when not using combined Input, why is this?</w:t>
      </w:r>
    </w:p>
    <w:p w14:paraId="02D32A40" w14:textId="646913B2" w:rsidR="00940582" w:rsidRPr="0011177F" w:rsidRDefault="00940582" w:rsidP="00940582">
      <w:pPr>
        <w:pStyle w:val="ListParagraph"/>
        <w:numPr>
          <w:ilvl w:val="1"/>
          <w:numId w:val="1"/>
        </w:numPr>
        <w:rPr>
          <w:rFonts w:ascii="Arial" w:hAnsi="Arial" w:cs="Arial"/>
          <w:sz w:val="22"/>
          <w:szCs w:val="22"/>
          <w:highlight w:val="yellow"/>
        </w:rPr>
      </w:pPr>
      <w:r w:rsidRPr="0011177F">
        <w:rPr>
          <w:rFonts w:ascii="Arial" w:hAnsi="Arial" w:cs="Arial"/>
          <w:sz w:val="22"/>
          <w:szCs w:val="22"/>
          <w:highlight w:val="yellow"/>
        </w:rPr>
        <w:t xml:space="preserve">Plotting the </w:t>
      </w:r>
      <w:proofErr w:type="spellStart"/>
      <w:r w:rsidRPr="0011177F">
        <w:rPr>
          <w:rFonts w:ascii="Arial" w:hAnsi="Arial" w:cs="Arial"/>
          <w:sz w:val="22"/>
          <w:szCs w:val="22"/>
          <w:highlight w:val="yellow"/>
        </w:rPr>
        <w:t>Kds</w:t>
      </w:r>
      <w:proofErr w:type="spellEnd"/>
      <w:r w:rsidRPr="0011177F">
        <w:rPr>
          <w:rFonts w:ascii="Arial" w:hAnsi="Arial" w:cs="Arial"/>
          <w:sz w:val="22"/>
          <w:szCs w:val="22"/>
          <w:highlight w:val="yellow"/>
        </w:rPr>
        <w:t xml:space="preserve"> against one another, </w:t>
      </w:r>
      <w:proofErr w:type="spellStart"/>
      <w:r w:rsidRPr="0011177F">
        <w:rPr>
          <w:rFonts w:ascii="Arial" w:hAnsi="Arial" w:cs="Arial"/>
          <w:sz w:val="22"/>
          <w:szCs w:val="22"/>
          <w:highlight w:val="yellow"/>
        </w:rPr>
        <w:t>n_constant</w:t>
      </w:r>
      <w:proofErr w:type="spellEnd"/>
      <w:r w:rsidRPr="0011177F">
        <w:rPr>
          <w:rFonts w:ascii="Arial" w:hAnsi="Arial" w:cs="Arial"/>
          <w:sz w:val="22"/>
          <w:szCs w:val="22"/>
          <w:highlight w:val="yellow"/>
        </w:rPr>
        <w:t xml:space="preserve">=5, </w:t>
      </w:r>
      <w:proofErr w:type="spellStart"/>
      <w:r w:rsidRPr="0011177F">
        <w:rPr>
          <w:rFonts w:ascii="Arial" w:hAnsi="Arial" w:cs="Arial"/>
          <w:sz w:val="22"/>
          <w:szCs w:val="22"/>
          <w:highlight w:val="yellow"/>
        </w:rPr>
        <w:t>sitelist</w:t>
      </w:r>
      <w:proofErr w:type="spellEnd"/>
      <w:r w:rsidRPr="0011177F">
        <w:rPr>
          <w:rFonts w:ascii="Arial" w:hAnsi="Arial" w:cs="Arial"/>
          <w:sz w:val="22"/>
          <w:szCs w:val="22"/>
          <w:highlight w:val="yellow"/>
        </w:rPr>
        <w:t xml:space="preserve">=paper, see that 6mer-m8 is 0.170 </w:t>
      </w:r>
      <w:proofErr w:type="spellStart"/>
      <w:r w:rsidR="003D75F2" w:rsidRPr="0011177F">
        <w:rPr>
          <w:rFonts w:ascii="Arial" w:hAnsi="Arial" w:cs="Arial"/>
          <w:sz w:val="22"/>
          <w:szCs w:val="22"/>
          <w:highlight w:val="yellow"/>
        </w:rPr>
        <w:t>pM</w:t>
      </w:r>
      <w:proofErr w:type="spellEnd"/>
      <w:r w:rsidR="003D75F2" w:rsidRPr="0011177F">
        <w:rPr>
          <w:rFonts w:ascii="Arial" w:hAnsi="Arial" w:cs="Arial"/>
          <w:sz w:val="22"/>
          <w:szCs w:val="22"/>
          <w:highlight w:val="yellow"/>
        </w:rPr>
        <w:t xml:space="preserve"> </w:t>
      </w:r>
      <w:r w:rsidRPr="0011177F">
        <w:rPr>
          <w:rFonts w:ascii="Arial" w:hAnsi="Arial" w:cs="Arial"/>
          <w:sz w:val="22"/>
          <w:szCs w:val="22"/>
          <w:highlight w:val="yellow"/>
        </w:rPr>
        <w:t>for combined=FALSE, and</w:t>
      </w:r>
      <w:r w:rsidR="003D75F2" w:rsidRPr="0011177F">
        <w:rPr>
          <w:rFonts w:ascii="Arial" w:hAnsi="Arial" w:cs="Arial"/>
          <w:sz w:val="22"/>
          <w:szCs w:val="22"/>
          <w:highlight w:val="yellow"/>
        </w:rPr>
        <w:t xml:space="preserve"> 0.220 </w:t>
      </w:r>
      <w:proofErr w:type="spellStart"/>
      <w:r w:rsidR="003D75F2" w:rsidRPr="0011177F">
        <w:rPr>
          <w:rFonts w:ascii="Arial" w:hAnsi="Arial" w:cs="Arial"/>
          <w:sz w:val="22"/>
          <w:szCs w:val="22"/>
          <w:highlight w:val="yellow"/>
        </w:rPr>
        <w:t>pM</w:t>
      </w:r>
      <w:proofErr w:type="spellEnd"/>
      <w:r w:rsidR="003D75F2" w:rsidRPr="0011177F">
        <w:rPr>
          <w:rFonts w:ascii="Arial" w:hAnsi="Arial" w:cs="Arial"/>
          <w:sz w:val="22"/>
          <w:szCs w:val="22"/>
          <w:highlight w:val="yellow"/>
        </w:rPr>
        <w:t xml:space="preserve"> for combined=TRUE.</w:t>
      </w:r>
    </w:p>
    <w:p w14:paraId="7BD0B6F4" w14:textId="608CED96" w:rsidR="008F377D" w:rsidRPr="0011177F" w:rsidRDefault="008F377D" w:rsidP="008F377D">
      <w:pPr>
        <w:pStyle w:val="ListParagraph"/>
        <w:numPr>
          <w:ilvl w:val="2"/>
          <w:numId w:val="1"/>
        </w:numPr>
        <w:rPr>
          <w:rFonts w:ascii="Arial" w:hAnsi="Arial" w:cs="Arial"/>
          <w:sz w:val="22"/>
          <w:szCs w:val="22"/>
          <w:highlight w:val="yellow"/>
        </w:rPr>
      </w:pPr>
      <w:r w:rsidRPr="0011177F">
        <w:rPr>
          <w:rFonts w:ascii="Arial" w:hAnsi="Arial" w:cs="Arial"/>
          <w:sz w:val="22"/>
          <w:szCs w:val="22"/>
          <w:highlight w:val="yellow"/>
        </w:rPr>
        <w:t>Solved: Due to the change of variable names between “combined” and “</w:t>
      </w:r>
      <w:proofErr w:type="spellStart"/>
      <w:r w:rsidRPr="0011177F">
        <w:rPr>
          <w:rFonts w:ascii="Arial" w:hAnsi="Arial" w:cs="Arial"/>
          <w:sz w:val="22"/>
          <w:szCs w:val="22"/>
          <w:highlight w:val="yellow"/>
        </w:rPr>
        <w:t>I_combined</w:t>
      </w:r>
      <w:proofErr w:type="spellEnd"/>
      <w:r w:rsidRPr="0011177F">
        <w:rPr>
          <w:rFonts w:ascii="Arial" w:hAnsi="Arial" w:cs="Arial"/>
          <w:sz w:val="22"/>
          <w:szCs w:val="22"/>
          <w:highlight w:val="yellow"/>
        </w:rPr>
        <w:t>” within “</w:t>
      </w:r>
      <w:proofErr w:type="spellStart"/>
      <w:r w:rsidR="0011177F" w:rsidRPr="0011177F">
        <w:rPr>
          <w:rFonts w:ascii="Arial" w:hAnsi="Arial" w:cs="Arial"/>
          <w:sz w:val="22"/>
          <w:szCs w:val="22"/>
          <w:highlight w:val="yellow"/>
        </w:rPr>
        <w:t>EquilSIngleSiteModelFreq</w:t>
      </w:r>
      <w:proofErr w:type="spellEnd"/>
      <w:r w:rsidR="0011177F" w:rsidRPr="0011177F">
        <w:rPr>
          <w:rFonts w:ascii="Arial" w:hAnsi="Arial" w:cs="Arial"/>
          <w:sz w:val="22"/>
          <w:szCs w:val="22"/>
          <w:highlight w:val="yellow"/>
        </w:rPr>
        <w:t xml:space="preserve">” in </w:t>
      </w:r>
      <w:proofErr w:type="spellStart"/>
      <w:r w:rsidR="0011177F" w:rsidRPr="0011177F">
        <w:rPr>
          <w:rFonts w:ascii="Arial" w:hAnsi="Arial" w:cs="Arial"/>
          <w:sz w:val="22"/>
          <w:szCs w:val="22"/>
          <w:highlight w:val="yellow"/>
        </w:rPr>
        <w:t>ModelingFunctions.R</w:t>
      </w:r>
      <w:proofErr w:type="spellEnd"/>
      <w:r w:rsidR="0011177F" w:rsidRPr="0011177F">
        <w:rPr>
          <w:rFonts w:ascii="Arial" w:hAnsi="Arial" w:cs="Arial"/>
          <w:sz w:val="22"/>
          <w:szCs w:val="22"/>
          <w:highlight w:val="yellow"/>
        </w:rPr>
        <w:t>. updated it to take the correct variable name.</w:t>
      </w:r>
    </w:p>
    <w:p w14:paraId="7B93C824" w14:textId="075A1EFA" w:rsidR="00172807" w:rsidRDefault="00172807" w:rsidP="002B0F69">
      <w:pPr>
        <w:pStyle w:val="ListParagraph"/>
        <w:numPr>
          <w:ilvl w:val="0"/>
          <w:numId w:val="1"/>
        </w:numPr>
        <w:ind w:left="360"/>
        <w:rPr>
          <w:rFonts w:ascii="Arial" w:hAnsi="Arial" w:cs="Arial"/>
          <w:sz w:val="22"/>
          <w:szCs w:val="22"/>
          <w:highlight w:val="yellow"/>
        </w:rPr>
      </w:pPr>
      <w:r>
        <w:rPr>
          <w:rFonts w:ascii="Arial" w:hAnsi="Arial" w:cs="Arial"/>
          <w:sz w:val="22"/>
          <w:szCs w:val="22"/>
          <w:highlight w:val="yellow"/>
        </w:rPr>
        <w:t>Fix New Figure 3C, add trend lines to both plots, rather than connecting lines.</w:t>
      </w:r>
    </w:p>
    <w:p w14:paraId="213D8599" w14:textId="503B00AB" w:rsidR="00172807" w:rsidRPr="004A2F6D" w:rsidRDefault="00172807" w:rsidP="00172807">
      <w:pPr>
        <w:pStyle w:val="ListParagraph"/>
        <w:numPr>
          <w:ilvl w:val="1"/>
          <w:numId w:val="1"/>
        </w:numPr>
        <w:rPr>
          <w:rFonts w:ascii="Arial" w:hAnsi="Arial" w:cs="Arial"/>
          <w:sz w:val="22"/>
          <w:szCs w:val="22"/>
          <w:highlight w:val="yellow"/>
        </w:rPr>
      </w:pPr>
      <w:r w:rsidRPr="004A2F6D">
        <w:rPr>
          <w:rFonts w:ascii="Arial" w:hAnsi="Arial" w:cs="Arial"/>
          <w:sz w:val="22"/>
          <w:szCs w:val="22"/>
          <w:highlight w:val="yellow"/>
        </w:rPr>
        <w:t>Finish the figure before dealing with issue II:</w:t>
      </w:r>
    </w:p>
    <w:p w14:paraId="6F7219F1" w14:textId="4898B9B8" w:rsidR="00172807" w:rsidRDefault="00172807" w:rsidP="00172807">
      <w:pPr>
        <w:pStyle w:val="ListParagraph"/>
        <w:numPr>
          <w:ilvl w:val="1"/>
          <w:numId w:val="1"/>
        </w:numPr>
        <w:rPr>
          <w:rFonts w:ascii="Arial" w:hAnsi="Arial" w:cs="Arial"/>
          <w:sz w:val="22"/>
          <w:szCs w:val="22"/>
          <w:highlight w:val="magenta"/>
        </w:rPr>
      </w:pPr>
      <w:r w:rsidRPr="00172807">
        <w:rPr>
          <w:rFonts w:ascii="Arial" w:hAnsi="Arial" w:cs="Arial"/>
          <w:sz w:val="22"/>
          <w:szCs w:val="22"/>
          <w:highlight w:val="magenta"/>
        </w:rPr>
        <w:t>Issue:</w:t>
      </w:r>
      <w:r>
        <w:rPr>
          <w:rFonts w:ascii="Arial" w:hAnsi="Arial" w:cs="Arial"/>
          <w:sz w:val="22"/>
          <w:szCs w:val="22"/>
          <w:highlight w:val="magenta"/>
        </w:rPr>
        <w:t xml:space="preserve"> the miR-7-23nt </w:t>
      </w:r>
      <w:proofErr w:type="spellStart"/>
      <w:r>
        <w:rPr>
          <w:rFonts w:ascii="Arial" w:hAnsi="Arial" w:cs="Arial"/>
          <w:sz w:val="22"/>
          <w:szCs w:val="22"/>
          <w:highlight w:val="magenta"/>
        </w:rPr>
        <w:t>kds</w:t>
      </w:r>
      <w:proofErr w:type="spellEnd"/>
      <w:r>
        <w:rPr>
          <w:rFonts w:ascii="Arial" w:hAnsi="Arial" w:cs="Arial"/>
          <w:sz w:val="22"/>
          <w:szCs w:val="22"/>
          <w:highlight w:val="magenta"/>
        </w:rPr>
        <w:t xml:space="preserve"> changed, because the “fixed” </w:t>
      </w:r>
      <w:proofErr w:type="spellStart"/>
      <w:r>
        <w:rPr>
          <w:rFonts w:ascii="Arial" w:hAnsi="Arial" w:cs="Arial"/>
          <w:sz w:val="22"/>
          <w:szCs w:val="22"/>
          <w:highlight w:val="magenta"/>
        </w:rPr>
        <w:t>Kd</w:t>
      </w:r>
      <w:proofErr w:type="spellEnd"/>
      <w:r>
        <w:rPr>
          <w:rFonts w:ascii="Arial" w:hAnsi="Arial" w:cs="Arial"/>
          <w:sz w:val="22"/>
          <w:szCs w:val="22"/>
          <w:highlight w:val="magenta"/>
        </w:rPr>
        <w:t xml:space="preserve"> concentrations were set erroneously to the combined, global fit, rather than the global, non-combined fit.</w:t>
      </w:r>
    </w:p>
    <w:p w14:paraId="1F9C41E5" w14:textId="4E7EF144" w:rsidR="00172807" w:rsidRDefault="00172807" w:rsidP="00172807">
      <w:pPr>
        <w:pStyle w:val="ListParagraph"/>
        <w:numPr>
          <w:ilvl w:val="2"/>
          <w:numId w:val="1"/>
        </w:numPr>
        <w:rPr>
          <w:rFonts w:ascii="Arial" w:hAnsi="Arial" w:cs="Arial"/>
          <w:sz w:val="22"/>
          <w:szCs w:val="22"/>
          <w:highlight w:val="magenta"/>
        </w:rPr>
      </w:pPr>
      <w:r>
        <w:rPr>
          <w:rFonts w:ascii="Arial" w:hAnsi="Arial" w:cs="Arial"/>
          <w:sz w:val="22"/>
          <w:szCs w:val="22"/>
          <w:highlight w:val="magenta"/>
        </w:rPr>
        <w:t>Nested Issue: when looking at the c</w:t>
      </w:r>
      <w:r w:rsidR="00CA6B76">
        <w:rPr>
          <w:rFonts w:ascii="Arial" w:hAnsi="Arial" w:cs="Arial"/>
          <w:sz w:val="22"/>
          <w:szCs w:val="22"/>
          <w:highlight w:val="magenta"/>
        </w:rPr>
        <w:t>o</w:t>
      </w:r>
      <w:r>
        <w:rPr>
          <w:rFonts w:ascii="Arial" w:hAnsi="Arial" w:cs="Arial"/>
          <w:sz w:val="22"/>
          <w:szCs w:val="22"/>
          <w:highlight w:val="magenta"/>
        </w:rPr>
        <w:t xml:space="preserve">mparison of the input read counts for the combined and not combined miR-7 -23nt samples, noticed that the 0 protein for the miR-7-23nt, both </w:t>
      </w:r>
      <w:proofErr w:type="spellStart"/>
      <w:r>
        <w:rPr>
          <w:rFonts w:ascii="Arial" w:hAnsi="Arial" w:cs="Arial"/>
          <w:sz w:val="22"/>
          <w:szCs w:val="22"/>
          <w:highlight w:val="magenta"/>
        </w:rPr>
        <w:t>equilibrium_nb</w:t>
      </w:r>
      <w:proofErr w:type="spellEnd"/>
      <w:r>
        <w:rPr>
          <w:rFonts w:ascii="Arial" w:hAnsi="Arial" w:cs="Arial"/>
          <w:sz w:val="22"/>
          <w:szCs w:val="22"/>
          <w:highlight w:val="magenta"/>
        </w:rPr>
        <w:t xml:space="preserve"> &amp; equilibrium2_nb is the same. Must have some mixing of the two experiments in the data frame.</w:t>
      </w:r>
    </w:p>
    <w:p w14:paraId="3F8109C0" w14:textId="6C477C28" w:rsidR="00172807" w:rsidRDefault="00172807" w:rsidP="00172807">
      <w:pPr>
        <w:pStyle w:val="ListParagraph"/>
        <w:ind w:left="2880"/>
        <w:rPr>
          <w:rFonts w:ascii="Arial" w:hAnsi="Arial" w:cs="Arial"/>
          <w:sz w:val="22"/>
          <w:szCs w:val="22"/>
          <w:highlight w:val="cyan"/>
        </w:rPr>
      </w:pPr>
      <w:r w:rsidRPr="00172807">
        <w:rPr>
          <w:rFonts w:ascii="Arial" w:hAnsi="Arial" w:cs="Arial"/>
          <w:sz w:val="22"/>
          <w:szCs w:val="22"/>
          <w:highlight w:val="cyan"/>
        </w:rPr>
        <w:t>Plan:</w:t>
      </w:r>
    </w:p>
    <w:p w14:paraId="0D72EB1E" w14:textId="1B62FA8A" w:rsidR="00172807" w:rsidRDefault="00172807" w:rsidP="00172807">
      <w:pPr>
        <w:pStyle w:val="ListParagraph"/>
        <w:numPr>
          <w:ilvl w:val="3"/>
          <w:numId w:val="1"/>
        </w:numPr>
        <w:rPr>
          <w:rFonts w:ascii="Arial" w:hAnsi="Arial" w:cs="Arial"/>
          <w:sz w:val="22"/>
          <w:szCs w:val="22"/>
          <w:highlight w:val="cyan"/>
        </w:rPr>
      </w:pPr>
      <w:r>
        <w:rPr>
          <w:rFonts w:ascii="Arial" w:hAnsi="Arial" w:cs="Arial"/>
          <w:sz w:val="22"/>
          <w:szCs w:val="22"/>
          <w:highlight w:val="cyan"/>
        </w:rPr>
        <w:t>Check the 0 protein for both, the raw reads, look to see if they are the same.</w:t>
      </w:r>
      <w:r w:rsidR="0076641A">
        <w:rPr>
          <w:rFonts w:ascii="Arial" w:hAnsi="Arial" w:cs="Arial"/>
          <w:sz w:val="22"/>
          <w:szCs w:val="22"/>
          <w:highlight w:val="cyan"/>
        </w:rPr>
        <w:t xml:space="preserve"> </w:t>
      </w:r>
      <w:r w:rsidR="0059285A">
        <w:rPr>
          <w:rFonts w:ascii="Arial" w:hAnsi="Arial" w:cs="Arial"/>
          <w:sz w:val="22"/>
          <w:szCs w:val="22"/>
          <w:highlight w:val="cyan"/>
        </w:rPr>
        <w:t xml:space="preserve">File wont’ preprocess, only the test version, seeing why. </w:t>
      </w:r>
    </w:p>
    <w:p w14:paraId="359BB1BE" w14:textId="1E390782" w:rsidR="0059285A" w:rsidRDefault="0059285A" w:rsidP="0059285A">
      <w:pPr>
        <w:pStyle w:val="ListParagraph"/>
        <w:numPr>
          <w:ilvl w:val="3"/>
          <w:numId w:val="1"/>
        </w:numPr>
        <w:rPr>
          <w:rFonts w:ascii="Arial" w:hAnsi="Arial" w:cs="Arial"/>
          <w:sz w:val="22"/>
          <w:szCs w:val="22"/>
          <w:highlight w:val="cyan"/>
        </w:rPr>
      </w:pPr>
      <w:r>
        <w:rPr>
          <w:rFonts w:ascii="Arial" w:hAnsi="Arial" w:cs="Arial"/>
          <w:sz w:val="22"/>
          <w:szCs w:val="22"/>
          <w:highlight w:val="cyan"/>
        </w:rPr>
        <w:t xml:space="preserve">The combined input fitting to miR-7-23nt equilibrium2_nb ostensibly fits better than the non-combined input, the combined input being not made from that input sample (*should* work better with </w:t>
      </w:r>
      <w:proofErr w:type="spellStart"/>
      <w:r>
        <w:rPr>
          <w:rFonts w:ascii="Arial" w:hAnsi="Arial" w:cs="Arial"/>
          <w:sz w:val="22"/>
          <w:szCs w:val="22"/>
          <w:highlight w:val="cyan"/>
        </w:rPr>
        <w:t>noncobined</w:t>
      </w:r>
      <w:proofErr w:type="spellEnd"/>
      <w:r>
        <w:rPr>
          <w:rFonts w:ascii="Arial" w:hAnsi="Arial" w:cs="Arial"/>
          <w:sz w:val="22"/>
          <w:szCs w:val="22"/>
          <w:highlight w:val="cyan"/>
        </w:rPr>
        <w:t xml:space="preserve"> </w:t>
      </w:r>
      <w:proofErr w:type="spellStart"/>
      <w:r>
        <w:rPr>
          <w:rFonts w:ascii="Arial" w:hAnsi="Arial" w:cs="Arial"/>
          <w:sz w:val="22"/>
          <w:szCs w:val="22"/>
          <w:highlight w:val="cyan"/>
        </w:rPr>
        <w:t>ipput</w:t>
      </w:r>
      <w:proofErr w:type="spellEnd"/>
      <w:r>
        <w:rPr>
          <w:rFonts w:ascii="Arial" w:hAnsi="Arial" w:cs="Arial"/>
          <w:sz w:val="22"/>
          <w:szCs w:val="22"/>
          <w:highlight w:val="cyan"/>
        </w:rPr>
        <w:t>).</w:t>
      </w:r>
      <w:r>
        <w:rPr>
          <w:rFonts w:ascii="Arial" w:hAnsi="Arial" w:cs="Arial"/>
          <w:sz w:val="22"/>
          <w:szCs w:val="22"/>
          <w:highlight w:val="cyan"/>
        </w:rPr>
        <w:br/>
        <w:t xml:space="preserve">Trying to retain the highest concentration of miR-7-23nt (the 40% v/v sample) in the fitting, to see if this makes it work better. </w:t>
      </w:r>
      <w:proofErr w:type="gramStart"/>
      <w:r>
        <w:rPr>
          <w:rFonts w:ascii="Arial" w:hAnsi="Arial" w:cs="Arial"/>
          <w:sz w:val="22"/>
          <w:szCs w:val="22"/>
          <w:highlight w:val="cyan"/>
        </w:rPr>
        <w:t>Also</w:t>
      </w:r>
      <w:proofErr w:type="gramEnd"/>
      <w:r>
        <w:rPr>
          <w:rFonts w:ascii="Arial" w:hAnsi="Arial" w:cs="Arial"/>
          <w:sz w:val="22"/>
          <w:szCs w:val="22"/>
          <w:highlight w:val="cyan"/>
        </w:rPr>
        <w:t xml:space="preserve"> trying to see if using a different concentration of input library works better. </w:t>
      </w:r>
    </w:p>
    <w:p w14:paraId="42E9618B" w14:textId="0E4FEC03" w:rsidR="00F060E9" w:rsidRDefault="00F060E9" w:rsidP="00F060E9">
      <w:pPr>
        <w:pStyle w:val="ListParagraph"/>
        <w:numPr>
          <w:ilvl w:val="4"/>
          <w:numId w:val="1"/>
        </w:numPr>
        <w:rPr>
          <w:rFonts w:ascii="Arial" w:hAnsi="Arial" w:cs="Arial"/>
          <w:sz w:val="22"/>
          <w:szCs w:val="22"/>
          <w:highlight w:val="cyan"/>
        </w:rPr>
      </w:pPr>
      <w:r>
        <w:rPr>
          <w:rFonts w:ascii="Arial" w:hAnsi="Arial" w:cs="Arial"/>
          <w:sz w:val="22"/>
          <w:szCs w:val="22"/>
          <w:highlight w:val="cyan"/>
        </w:rPr>
        <w:t xml:space="preserve">miR-7-23nt </w:t>
      </w:r>
      <w:proofErr w:type="spellStart"/>
      <w:r>
        <w:rPr>
          <w:rFonts w:ascii="Arial" w:hAnsi="Arial" w:cs="Arial"/>
          <w:sz w:val="22"/>
          <w:szCs w:val="22"/>
          <w:highlight w:val="cyan"/>
        </w:rPr>
        <w:t>equilibrium_nb</w:t>
      </w:r>
      <w:proofErr w:type="spellEnd"/>
      <w:r>
        <w:rPr>
          <w:rFonts w:ascii="Arial" w:hAnsi="Arial" w:cs="Arial"/>
          <w:sz w:val="22"/>
          <w:szCs w:val="22"/>
          <w:highlight w:val="cyan"/>
        </w:rPr>
        <w:t xml:space="preserve"> 0 test works.</w:t>
      </w:r>
    </w:p>
    <w:p w14:paraId="2B1DF2C0" w14:textId="2A62D482" w:rsidR="00F060E9" w:rsidRPr="0059285A" w:rsidRDefault="00F060E9" w:rsidP="00F060E9">
      <w:pPr>
        <w:pStyle w:val="ListParagraph"/>
        <w:numPr>
          <w:ilvl w:val="4"/>
          <w:numId w:val="1"/>
        </w:numPr>
        <w:rPr>
          <w:rFonts w:ascii="Arial" w:hAnsi="Arial" w:cs="Arial"/>
          <w:sz w:val="22"/>
          <w:szCs w:val="22"/>
          <w:highlight w:val="cyan"/>
        </w:rPr>
      </w:pPr>
      <w:r>
        <w:rPr>
          <w:rFonts w:ascii="Arial" w:hAnsi="Arial" w:cs="Arial"/>
          <w:sz w:val="22"/>
          <w:szCs w:val="22"/>
          <w:highlight w:val="cyan"/>
        </w:rPr>
        <w:t xml:space="preserve">miR-7-23nt </w:t>
      </w:r>
      <w:proofErr w:type="spellStart"/>
      <w:r>
        <w:rPr>
          <w:rFonts w:ascii="Arial" w:hAnsi="Arial" w:cs="Arial"/>
          <w:sz w:val="22"/>
          <w:szCs w:val="22"/>
          <w:highlight w:val="cyan"/>
        </w:rPr>
        <w:t>equilibrium_nb</w:t>
      </w:r>
      <w:proofErr w:type="spellEnd"/>
      <w:r>
        <w:rPr>
          <w:rFonts w:ascii="Arial" w:hAnsi="Arial" w:cs="Arial"/>
          <w:sz w:val="22"/>
          <w:szCs w:val="22"/>
          <w:highlight w:val="cyan"/>
        </w:rPr>
        <w:t xml:space="preserve"> 0 doesn’t work.</w:t>
      </w:r>
    </w:p>
    <w:p w14:paraId="6757DF13" w14:textId="77777777" w:rsidR="00D445CD" w:rsidRDefault="0059285A" w:rsidP="002B0F69">
      <w:pPr>
        <w:pStyle w:val="ListParagraph"/>
        <w:numPr>
          <w:ilvl w:val="0"/>
          <w:numId w:val="1"/>
        </w:numPr>
        <w:ind w:left="360"/>
        <w:rPr>
          <w:rFonts w:ascii="Arial" w:hAnsi="Arial" w:cs="Arial"/>
          <w:sz w:val="22"/>
          <w:szCs w:val="22"/>
          <w:highlight w:val="cyan"/>
        </w:rPr>
      </w:pPr>
      <w:r w:rsidRPr="0059285A">
        <w:rPr>
          <w:rFonts w:ascii="Arial" w:hAnsi="Arial" w:cs="Arial"/>
          <w:sz w:val="22"/>
          <w:szCs w:val="22"/>
          <w:highlight w:val="cyan"/>
        </w:rPr>
        <w:lastRenderedPageBreak/>
        <w:t xml:space="preserve">Decision: Should I use best canonical site, single canonical sites, or use a linear combination of all </w:t>
      </w:r>
      <w:r w:rsidR="00D445CD">
        <w:rPr>
          <w:rFonts w:ascii="Arial" w:hAnsi="Arial" w:cs="Arial"/>
          <w:sz w:val="22"/>
          <w:szCs w:val="22"/>
          <w:highlight w:val="cyan"/>
        </w:rPr>
        <w:t>canonical sites in the UTR?</w:t>
      </w:r>
    </w:p>
    <w:p w14:paraId="27E3B713" w14:textId="77777777" w:rsidR="00D445CD" w:rsidRDefault="0059285A" w:rsidP="00D445CD">
      <w:pPr>
        <w:pStyle w:val="ListParagraph"/>
        <w:numPr>
          <w:ilvl w:val="1"/>
          <w:numId w:val="1"/>
        </w:numPr>
        <w:rPr>
          <w:rFonts w:ascii="Arial" w:hAnsi="Arial" w:cs="Arial"/>
          <w:sz w:val="22"/>
          <w:szCs w:val="22"/>
          <w:highlight w:val="cyan"/>
        </w:rPr>
      </w:pPr>
      <w:r w:rsidRPr="0059285A">
        <w:rPr>
          <w:rFonts w:ascii="Arial" w:hAnsi="Arial" w:cs="Arial"/>
          <w:sz w:val="22"/>
          <w:szCs w:val="22"/>
          <w:highlight w:val="cyan"/>
        </w:rPr>
        <w:t>Dave</w:t>
      </w:r>
    </w:p>
    <w:p w14:paraId="6EC3A91F" w14:textId="39CA8AC1" w:rsidR="00570347" w:rsidRPr="00D445CD" w:rsidRDefault="003257EB" w:rsidP="00D445CD">
      <w:pPr>
        <w:pStyle w:val="ListParagraph"/>
        <w:numPr>
          <w:ilvl w:val="1"/>
          <w:numId w:val="1"/>
        </w:numPr>
        <w:rPr>
          <w:rFonts w:ascii="Arial" w:hAnsi="Arial" w:cs="Arial"/>
          <w:sz w:val="22"/>
          <w:szCs w:val="22"/>
          <w:highlight w:val="yellow"/>
        </w:rPr>
      </w:pPr>
      <w:r w:rsidRPr="00D445CD">
        <w:rPr>
          <w:rFonts w:ascii="Arial" w:hAnsi="Arial" w:cs="Arial"/>
          <w:sz w:val="22"/>
          <w:szCs w:val="22"/>
          <w:highlight w:val="yellow"/>
        </w:rPr>
        <w:t>Kathy</w:t>
      </w:r>
      <w:r w:rsidR="00D445CD" w:rsidRPr="00D445CD">
        <w:rPr>
          <w:rFonts w:ascii="Arial" w:hAnsi="Arial" w:cs="Arial"/>
          <w:sz w:val="22"/>
          <w:szCs w:val="22"/>
          <w:highlight w:val="yellow"/>
        </w:rPr>
        <w:t>: Use linear model.</w:t>
      </w:r>
    </w:p>
    <w:p w14:paraId="0CE1CCF6" w14:textId="47866FAB" w:rsidR="0059285A" w:rsidRPr="0059285A" w:rsidRDefault="0059285A" w:rsidP="0059285A">
      <w:pPr>
        <w:pStyle w:val="ListParagraph"/>
        <w:numPr>
          <w:ilvl w:val="0"/>
          <w:numId w:val="1"/>
        </w:numPr>
        <w:ind w:left="360"/>
        <w:rPr>
          <w:rFonts w:ascii="Arial" w:hAnsi="Arial" w:cs="Arial"/>
          <w:sz w:val="22"/>
          <w:szCs w:val="22"/>
        </w:rPr>
      </w:pPr>
      <w:r>
        <w:rPr>
          <w:rFonts w:ascii="Arial" w:hAnsi="Arial" w:cs="Arial"/>
          <w:sz w:val="22"/>
          <w:szCs w:val="22"/>
        </w:rPr>
        <w:t xml:space="preserve">Check the Occupancy cutoffs for all </w:t>
      </w:r>
      <w:r w:rsidR="009A3519">
        <w:rPr>
          <w:rFonts w:ascii="Arial" w:hAnsi="Arial" w:cs="Arial"/>
          <w:sz w:val="22"/>
          <w:szCs w:val="22"/>
        </w:rPr>
        <w:t>the miR-1 miR-124, miR-155, lsy-</w:t>
      </w:r>
      <w:r>
        <w:rPr>
          <w:rFonts w:ascii="Arial" w:hAnsi="Arial" w:cs="Arial"/>
          <w:sz w:val="22"/>
          <w:szCs w:val="22"/>
        </w:rPr>
        <w:t>6, miR-7 sites with non-canonical sites.</w:t>
      </w:r>
    </w:p>
    <w:p w14:paraId="4421D35B" w14:textId="2271BC89" w:rsidR="002B0F69"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Figure Legends.</w:t>
      </w:r>
    </w:p>
    <w:p w14:paraId="7FBB56CC" w14:textId="324E9E98" w:rsidR="00144046" w:rsidRPr="00144046" w:rsidRDefault="00144046" w:rsidP="00144046">
      <w:pPr>
        <w:pStyle w:val="ListParagraph"/>
        <w:numPr>
          <w:ilvl w:val="1"/>
          <w:numId w:val="1"/>
        </w:numPr>
        <w:rPr>
          <w:rFonts w:ascii="Arial" w:hAnsi="Arial" w:cs="Arial"/>
          <w:sz w:val="22"/>
          <w:szCs w:val="22"/>
          <w:highlight w:val="yellow"/>
        </w:rPr>
      </w:pPr>
      <w:r w:rsidRPr="00144046">
        <w:rPr>
          <w:rFonts w:ascii="Arial" w:hAnsi="Arial" w:cs="Arial"/>
          <w:sz w:val="22"/>
          <w:szCs w:val="22"/>
          <w:highlight w:val="yellow"/>
        </w:rPr>
        <w:t>Figure 1</w:t>
      </w:r>
    </w:p>
    <w:p w14:paraId="665A53D2" w14:textId="2B04D61E" w:rsidR="00144046" w:rsidRPr="00144046" w:rsidRDefault="00144046" w:rsidP="00144046">
      <w:pPr>
        <w:pStyle w:val="ListParagraph"/>
        <w:numPr>
          <w:ilvl w:val="1"/>
          <w:numId w:val="1"/>
        </w:numPr>
        <w:rPr>
          <w:rFonts w:ascii="Arial" w:hAnsi="Arial" w:cs="Arial"/>
          <w:sz w:val="22"/>
          <w:szCs w:val="22"/>
          <w:highlight w:val="yellow"/>
        </w:rPr>
      </w:pPr>
      <w:r w:rsidRPr="00144046">
        <w:rPr>
          <w:rFonts w:ascii="Arial" w:hAnsi="Arial" w:cs="Arial"/>
          <w:sz w:val="22"/>
          <w:szCs w:val="22"/>
          <w:highlight w:val="yellow"/>
        </w:rPr>
        <w:t>Figure 2</w:t>
      </w:r>
    </w:p>
    <w:p w14:paraId="0D26F800" w14:textId="03E61E24" w:rsidR="00144046" w:rsidRDefault="00144046" w:rsidP="00144046">
      <w:pPr>
        <w:pStyle w:val="ListParagraph"/>
        <w:numPr>
          <w:ilvl w:val="1"/>
          <w:numId w:val="1"/>
        </w:numPr>
        <w:rPr>
          <w:rFonts w:ascii="Arial" w:hAnsi="Arial" w:cs="Arial"/>
          <w:sz w:val="22"/>
          <w:szCs w:val="22"/>
        </w:rPr>
      </w:pPr>
      <w:r>
        <w:rPr>
          <w:rFonts w:ascii="Arial" w:hAnsi="Arial" w:cs="Arial"/>
          <w:sz w:val="22"/>
          <w:szCs w:val="22"/>
        </w:rPr>
        <w:t>Figure 3</w:t>
      </w:r>
    </w:p>
    <w:p w14:paraId="739706A0" w14:textId="455BD03D" w:rsidR="00144046" w:rsidRDefault="00144046" w:rsidP="00144046">
      <w:pPr>
        <w:pStyle w:val="ListParagraph"/>
        <w:numPr>
          <w:ilvl w:val="1"/>
          <w:numId w:val="1"/>
        </w:numPr>
        <w:rPr>
          <w:rFonts w:ascii="Arial" w:hAnsi="Arial" w:cs="Arial"/>
          <w:sz w:val="22"/>
          <w:szCs w:val="22"/>
        </w:rPr>
      </w:pPr>
      <w:r>
        <w:rPr>
          <w:rFonts w:ascii="Arial" w:hAnsi="Arial" w:cs="Arial"/>
          <w:sz w:val="22"/>
          <w:szCs w:val="22"/>
        </w:rPr>
        <w:t>Figure 4</w:t>
      </w:r>
    </w:p>
    <w:p w14:paraId="4C7526BC" w14:textId="255B710B" w:rsidR="00144046" w:rsidRDefault="00144046" w:rsidP="00144046">
      <w:pPr>
        <w:pStyle w:val="ListParagraph"/>
        <w:numPr>
          <w:ilvl w:val="1"/>
          <w:numId w:val="1"/>
        </w:numPr>
        <w:rPr>
          <w:rFonts w:ascii="Arial" w:hAnsi="Arial" w:cs="Arial"/>
          <w:sz w:val="22"/>
          <w:szCs w:val="22"/>
        </w:rPr>
      </w:pPr>
      <w:r>
        <w:rPr>
          <w:rFonts w:ascii="Arial" w:hAnsi="Arial" w:cs="Arial"/>
          <w:sz w:val="22"/>
          <w:szCs w:val="22"/>
        </w:rPr>
        <w:t>Figure S1</w:t>
      </w:r>
    </w:p>
    <w:p w14:paraId="6E509B1C" w14:textId="37DDB4F5" w:rsidR="00144046" w:rsidRDefault="00144046" w:rsidP="00144046">
      <w:pPr>
        <w:pStyle w:val="ListParagraph"/>
        <w:numPr>
          <w:ilvl w:val="1"/>
          <w:numId w:val="1"/>
        </w:numPr>
        <w:rPr>
          <w:rFonts w:ascii="Arial" w:hAnsi="Arial" w:cs="Arial"/>
          <w:sz w:val="22"/>
          <w:szCs w:val="22"/>
        </w:rPr>
      </w:pPr>
      <w:r>
        <w:rPr>
          <w:rFonts w:ascii="Arial" w:hAnsi="Arial" w:cs="Arial"/>
          <w:sz w:val="22"/>
          <w:szCs w:val="22"/>
        </w:rPr>
        <w:t>Figure S2</w:t>
      </w:r>
    </w:p>
    <w:p w14:paraId="400C6DD1" w14:textId="2B6B77D6" w:rsidR="00144046" w:rsidRDefault="00144046" w:rsidP="00144046">
      <w:pPr>
        <w:pStyle w:val="ListParagraph"/>
        <w:numPr>
          <w:ilvl w:val="1"/>
          <w:numId w:val="1"/>
        </w:numPr>
        <w:rPr>
          <w:rFonts w:ascii="Arial" w:hAnsi="Arial" w:cs="Arial"/>
          <w:sz w:val="22"/>
          <w:szCs w:val="22"/>
        </w:rPr>
      </w:pPr>
      <w:r>
        <w:rPr>
          <w:rFonts w:ascii="Arial" w:hAnsi="Arial" w:cs="Arial"/>
          <w:sz w:val="22"/>
          <w:szCs w:val="22"/>
        </w:rPr>
        <w:t>Figure S3</w:t>
      </w:r>
    </w:p>
    <w:p w14:paraId="4F73E029" w14:textId="54E118A5" w:rsidR="00144046" w:rsidRPr="00742EFD" w:rsidRDefault="00144046" w:rsidP="00144046">
      <w:pPr>
        <w:pStyle w:val="ListParagraph"/>
        <w:numPr>
          <w:ilvl w:val="1"/>
          <w:numId w:val="1"/>
        </w:numPr>
        <w:rPr>
          <w:rFonts w:ascii="Arial" w:hAnsi="Arial" w:cs="Arial"/>
          <w:sz w:val="22"/>
          <w:szCs w:val="22"/>
        </w:rPr>
      </w:pPr>
      <w:r>
        <w:rPr>
          <w:rFonts w:ascii="Arial" w:hAnsi="Arial" w:cs="Arial"/>
          <w:sz w:val="22"/>
          <w:szCs w:val="22"/>
        </w:rPr>
        <w:t>Figure S4</w:t>
      </w:r>
    </w:p>
    <w:p w14:paraId="60B626F8" w14:textId="77777777" w:rsidR="002B0F69" w:rsidRPr="00D67D75" w:rsidRDefault="002B0F69" w:rsidP="002B0F69">
      <w:pPr>
        <w:pStyle w:val="ListParagraph"/>
        <w:numPr>
          <w:ilvl w:val="0"/>
          <w:numId w:val="1"/>
        </w:numPr>
        <w:ind w:left="360"/>
        <w:rPr>
          <w:rFonts w:ascii="Arial" w:hAnsi="Arial" w:cs="Arial"/>
          <w:sz w:val="22"/>
          <w:szCs w:val="22"/>
          <w:highlight w:val="yellow"/>
        </w:rPr>
      </w:pPr>
      <w:r w:rsidRPr="00D67D75">
        <w:rPr>
          <w:rFonts w:ascii="Arial" w:hAnsi="Arial" w:cs="Arial"/>
          <w:sz w:val="22"/>
          <w:szCs w:val="22"/>
          <w:highlight w:val="yellow"/>
        </w:rPr>
        <w:t>Look for seed remnants upstream of the 3p sites for all the sites: check to see what the % is of partial seeds compared to the input sites.</w:t>
      </w:r>
    </w:p>
    <w:p w14:paraId="5A7B4BDB" w14:textId="48141ECC" w:rsidR="00144046" w:rsidRPr="00144046" w:rsidRDefault="00144046" w:rsidP="00144046">
      <w:pPr>
        <w:pStyle w:val="ListParagraph"/>
        <w:numPr>
          <w:ilvl w:val="1"/>
          <w:numId w:val="1"/>
        </w:numPr>
        <w:rPr>
          <w:rFonts w:ascii="Arial" w:hAnsi="Arial" w:cs="Arial"/>
          <w:sz w:val="22"/>
          <w:szCs w:val="22"/>
          <w:highlight w:val="yellow"/>
        </w:rPr>
      </w:pPr>
      <w:r w:rsidRPr="00144046">
        <w:rPr>
          <w:rFonts w:ascii="Arial" w:hAnsi="Arial" w:cs="Arial"/>
          <w:sz w:val="22"/>
          <w:szCs w:val="22"/>
          <w:highlight w:val="yellow"/>
        </w:rPr>
        <w:t>miR-155</w:t>
      </w:r>
    </w:p>
    <w:p w14:paraId="4719E933" w14:textId="3FFBCE37" w:rsidR="00144046" w:rsidRPr="00D67D75" w:rsidRDefault="00D67D75" w:rsidP="00144046">
      <w:pPr>
        <w:pStyle w:val="ListParagraph"/>
        <w:numPr>
          <w:ilvl w:val="1"/>
          <w:numId w:val="1"/>
        </w:numPr>
        <w:rPr>
          <w:rFonts w:ascii="Arial" w:hAnsi="Arial" w:cs="Arial"/>
          <w:sz w:val="22"/>
          <w:szCs w:val="22"/>
          <w:highlight w:val="yellow"/>
        </w:rPr>
      </w:pPr>
      <w:r>
        <w:rPr>
          <w:rFonts w:ascii="Arial" w:hAnsi="Arial" w:cs="Arial"/>
          <w:sz w:val="22"/>
          <w:szCs w:val="22"/>
          <w:highlight w:val="yellow"/>
        </w:rPr>
        <w:t>miR-124</w:t>
      </w:r>
    </w:p>
    <w:p w14:paraId="46EE46B6" w14:textId="3F7E4011" w:rsidR="00144046" w:rsidRPr="00D67D75" w:rsidRDefault="00144046" w:rsidP="00144046">
      <w:pPr>
        <w:pStyle w:val="ListParagraph"/>
        <w:numPr>
          <w:ilvl w:val="1"/>
          <w:numId w:val="1"/>
        </w:numPr>
        <w:rPr>
          <w:rFonts w:ascii="Arial" w:hAnsi="Arial" w:cs="Arial"/>
          <w:sz w:val="22"/>
          <w:szCs w:val="22"/>
          <w:highlight w:val="yellow"/>
        </w:rPr>
      </w:pPr>
      <w:r w:rsidRPr="00D67D75">
        <w:rPr>
          <w:rFonts w:ascii="Arial" w:hAnsi="Arial" w:cs="Arial"/>
          <w:sz w:val="22"/>
          <w:szCs w:val="22"/>
          <w:highlight w:val="yellow"/>
        </w:rPr>
        <w:t>lsy-6</w:t>
      </w:r>
    </w:p>
    <w:p w14:paraId="05C43AD2" w14:textId="77777777" w:rsidR="008021B5" w:rsidRPr="00742EFD" w:rsidRDefault="008021B5" w:rsidP="008021B5">
      <w:pPr>
        <w:pStyle w:val="ListParagraph"/>
        <w:rPr>
          <w:rFonts w:ascii="Arial" w:hAnsi="Arial" w:cs="Arial"/>
          <w:sz w:val="22"/>
          <w:szCs w:val="22"/>
        </w:rPr>
      </w:pPr>
    </w:p>
    <w:p w14:paraId="2D387FFA"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Supplemental Math methods (Finish Tim’s comments).</w:t>
      </w:r>
    </w:p>
    <w:p w14:paraId="6B927767"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Supplemental Experimental methods</w:t>
      </w:r>
    </w:p>
    <w:p w14:paraId="6CFBA599"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Ask people which they’d rather see: Model vs Data or Data vs model: keep it consistent.</w:t>
      </w:r>
    </w:p>
    <w:p w14:paraId="0D0CD01A"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Add supplemental figure with the flanking </w:t>
      </w:r>
      <w:proofErr w:type="spellStart"/>
      <w:r w:rsidRPr="00742EFD">
        <w:rPr>
          <w:rFonts w:ascii="Arial" w:hAnsi="Arial" w:cs="Arial"/>
          <w:sz w:val="22"/>
          <w:szCs w:val="22"/>
          <w:highlight w:val="yellow"/>
        </w:rPr>
        <w:t>Kds</w:t>
      </w:r>
      <w:proofErr w:type="spellEnd"/>
      <w:r w:rsidRPr="00742EFD">
        <w:rPr>
          <w:rFonts w:ascii="Arial" w:hAnsi="Arial" w:cs="Arial"/>
          <w:sz w:val="22"/>
          <w:szCs w:val="22"/>
          <w:highlight w:val="yellow"/>
        </w:rPr>
        <w:t xml:space="preserve"> for the other four </w:t>
      </w:r>
      <w:proofErr w:type="spellStart"/>
      <w:r w:rsidRPr="00742EFD">
        <w:rPr>
          <w:rFonts w:ascii="Arial" w:hAnsi="Arial" w:cs="Arial"/>
          <w:sz w:val="22"/>
          <w:szCs w:val="22"/>
          <w:highlight w:val="yellow"/>
        </w:rPr>
        <w:t>miRNAs.Delete</w:t>
      </w:r>
      <w:proofErr w:type="spellEnd"/>
      <w:r w:rsidRPr="00742EFD">
        <w:rPr>
          <w:rFonts w:ascii="Arial" w:hAnsi="Arial" w:cs="Arial"/>
          <w:sz w:val="22"/>
          <w:szCs w:val="22"/>
          <w:highlight w:val="yellow"/>
        </w:rPr>
        <w:t xml:space="preserve"> the </w:t>
      </w:r>
      <w:proofErr w:type="spellStart"/>
      <w:r w:rsidRPr="00742EFD">
        <w:rPr>
          <w:rFonts w:ascii="Arial" w:hAnsi="Arial" w:cs="Arial"/>
          <w:sz w:val="22"/>
          <w:szCs w:val="22"/>
          <w:highlight w:val="yellow"/>
        </w:rPr>
        <w:t>heatmap</w:t>
      </w:r>
      <w:proofErr w:type="spellEnd"/>
      <w:r w:rsidRPr="00742EFD">
        <w:rPr>
          <w:rFonts w:ascii="Arial" w:hAnsi="Arial" w:cs="Arial"/>
          <w:sz w:val="22"/>
          <w:szCs w:val="22"/>
          <w:highlight w:val="yellow"/>
        </w:rPr>
        <w:t xml:space="preserve"> with the 6 canonical sites. DONE</w:t>
      </w:r>
    </w:p>
    <w:p w14:paraId="3F98301D"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highlight w:val="yellow"/>
        </w:rPr>
        <w:t>Bootstrap for the linear model to show that the interaction terms are significant.</w:t>
      </w:r>
    </w:p>
    <w:p w14:paraId="4C7AAAFE"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Make the pivot bulge sites brown-gold.</w:t>
      </w:r>
    </w:p>
    <w:p w14:paraId="18FE9FAD"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Make sure that error bars don’t change with more or less reps. Use miR-7 to do this</w:t>
      </w:r>
    </w:p>
    <w:p w14:paraId="337BEA6D" w14:textId="360B9C14" w:rsidR="002F6F67" w:rsidRPr="00742EFD" w:rsidRDefault="002F6F67" w:rsidP="002F6F67">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Change miR-1 </w:t>
      </w:r>
      <w:proofErr w:type="spellStart"/>
      <w:r w:rsidRPr="00742EFD">
        <w:rPr>
          <w:rFonts w:ascii="Arial" w:hAnsi="Arial" w:cs="Arial"/>
          <w:sz w:val="22"/>
          <w:szCs w:val="22"/>
          <w:highlight w:val="yellow"/>
        </w:rPr>
        <w:t>Kds</w:t>
      </w:r>
      <w:proofErr w:type="spellEnd"/>
      <w:r w:rsidRPr="00742EFD">
        <w:rPr>
          <w:rFonts w:ascii="Arial" w:hAnsi="Arial" w:cs="Arial"/>
          <w:sz w:val="22"/>
          <w:szCs w:val="22"/>
          <w:highlight w:val="yellow"/>
        </w:rPr>
        <w:t xml:space="preserve"> to being with the miR-1 input, rather than with the combined input.</w:t>
      </w:r>
    </w:p>
    <w:p w14:paraId="7B407BAC" w14:textId="77777777" w:rsidR="002B0F69" w:rsidRPr="008E5941" w:rsidRDefault="002B0F69" w:rsidP="002B0F69">
      <w:pPr>
        <w:pStyle w:val="ListParagraph"/>
        <w:numPr>
          <w:ilvl w:val="0"/>
          <w:numId w:val="1"/>
        </w:numPr>
        <w:ind w:left="360"/>
        <w:rPr>
          <w:rFonts w:ascii="Arial" w:hAnsi="Arial" w:cs="Arial"/>
          <w:sz w:val="22"/>
          <w:szCs w:val="22"/>
          <w:highlight w:val="yellow"/>
        </w:rPr>
      </w:pPr>
      <w:r w:rsidRPr="008E5941">
        <w:rPr>
          <w:rFonts w:ascii="Arial" w:hAnsi="Arial" w:cs="Arial"/>
          <w:sz w:val="22"/>
          <w:szCs w:val="22"/>
          <w:highlight w:val="yellow"/>
        </w:rPr>
        <w:t xml:space="preserve">Change miR-7 </w:t>
      </w:r>
      <w:proofErr w:type="spellStart"/>
      <w:r w:rsidRPr="008E5941">
        <w:rPr>
          <w:rFonts w:ascii="Arial" w:hAnsi="Arial" w:cs="Arial"/>
          <w:sz w:val="22"/>
          <w:szCs w:val="22"/>
          <w:highlight w:val="yellow"/>
        </w:rPr>
        <w:t>Kds</w:t>
      </w:r>
      <w:proofErr w:type="spellEnd"/>
      <w:r w:rsidRPr="008E5941">
        <w:rPr>
          <w:rFonts w:ascii="Arial" w:hAnsi="Arial" w:cs="Arial"/>
          <w:sz w:val="22"/>
          <w:szCs w:val="22"/>
          <w:highlight w:val="yellow"/>
        </w:rPr>
        <w:t xml:space="preserve"> to being with the miR-7 input, rather than with the combined input.</w:t>
      </w:r>
    </w:p>
    <w:p w14:paraId="5E083E95" w14:textId="77777777" w:rsidR="002B0F69" w:rsidRPr="00742EFD" w:rsidRDefault="002B0F69" w:rsidP="002B0F69">
      <w:pPr>
        <w:jc w:val="both"/>
        <w:rPr>
          <w:rFonts w:ascii="Arial" w:hAnsi="Arial" w:cs="Arial"/>
          <w:b/>
          <w:sz w:val="22"/>
          <w:szCs w:val="22"/>
        </w:rPr>
      </w:pPr>
    </w:p>
    <w:p w14:paraId="7D55B610" w14:textId="77777777" w:rsidR="002B0F69" w:rsidRPr="00742EFD" w:rsidRDefault="002B0F69" w:rsidP="002B0F69">
      <w:pPr>
        <w:jc w:val="both"/>
        <w:rPr>
          <w:rFonts w:ascii="Arial" w:hAnsi="Arial" w:cs="Arial"/>
          <w:b/>
          <w:sz w:val="22"/>
          <w:szCs w:val="22"/>
        </w:rPr>
      </w:pPr>
      <w:r w:rsidRPr="00742EFD">
        <w:rPr>
          <w:rFonts w:ascii="Arial" w:hAnsi="Arial" w:cs="Arial"/>
          <w:b/>
          <w:sz w:val="22"/>
          <w:szCs w:val="22"/>
        </w:rPr>
        <w:t>AFTER SUBMISSION:</w:t>
      </w:r>
    </w:p>
    <w:p w14:paraId="5C367F25" w14:textId="77777777" w:rsidR="002B0F69" w:rsidRPr="00742EFD" w:rsidRDefault="002B0F69" w:rsidP="002B0F69">
      <w:pPr>
        <w:jc w:val="both"/>
        <w:rPr>
          <w:rFonts w:ascii="Arial" w:hAnsi="Arial" w:cs="Arial"/>
          <w:b/>
          <w:sz w:val="22"/>
          <w:szCs w:val="22"/>
        </w:rPr>
      </w:pPr>
    </w:p>
    <w:p w14:paraId="31B887AF" w14:textId="77777777" w:rsidR="002B0F69" w:rsidRPr="00742EFD" w:rsidRDefault="002B0F69" w:rsidP="002B0F69">
      <w:pPr>
        <w:pStyle w:val="ListParagraph"/>
        <w:numPr>
          <w:ilvl w:val="0"/>
          <w:numId w:val="2"/>
        </w:numPr>
        <w:jc w:val="both"/>
        <w:rPr>
          <w:rFonts w:ascii="Arial" w:hAnsi="Arial" w:cs="Arial"/>
          <w:sz w:val="22"/>
          <w:szCs w:val="22"/>
        </w:rPr>
      </w:pPr>
      <w:r w:rsidRPr="00742EFD">
        <w:rPr>
          <w:rFonts w:ascii="Arial" w:hAnsi="Arial" w:cs="Arial"/>
          <w:sz w:val="22"/>
          <w:szCs w:val="22"/>
        </w:rPr>
        <w:t>Repeat lsy-6 unbiased analysis</w:t>
      </w:r>
    </w:p>
    <w:p w14:paraId="7FF9D8DE" w14:textId="77777777" w:rsidR="008E5941" w:rsidRPr="00144046" w:rsidRDefault="008E5941" w:rsidP="008E5941">
      <w:pPr>
        <w:pStyle w:val="ListParagraph"/>
        <w:numPr>
          <w:ilvl w:val="0"/>
          <w:numId w:val="2"/>
        </w:numPr>
        <w:rPr>
          <w:rFonts w:ascii="Arial" w:hAnsi="Arial" w:cs="Arial"/>
          <w:sz w:val="22"/>
          <w:szCs w:val="22"/>
        </w:rPr>
      </w:pPr>
      <w:r w:rsidRPr="00144046">
        <w:rPr>
          <w:rFonts w:ascii="Arial" w:hAnsi="Arial" w:cs="Arial"/>
          <w:sz w:val="22"/>
          <w:szCs w:val="22"/>
        </w:rPr>
        <w:t>Analyze double sites, check if they do better than single sites acting linearly.</w:t>
      </w:r>
    </w:p>
    <w:p w14:paraId="0F3A04DE" w14:textId="77777777" w:rsidR="002B0F69" w:rsidRPr="00742EFD" w:rsidRDefault="002B0F69" w:rsidP="002B0F69">
      <w:pPr>
        <w:pStyle w:val="ListParagraph"/>
        <w:numPr>
          <w:ilvl w:val="0"/>
          <w:numId w:val="2"/>
        </w:numPr>
        <w:jc w:val="both"/>
        <w:rPr>
          <w:rFonts w:ascii="Arial" w:hAnsi="Arial" w:cs="Arial"/>
          <w:sz w:val="22"/>
          <w:szCs w:val="22"/>
        </w:rPr>
      </w:pPr>
      <w:r w:rsidRPr="00742EFD">
        <w:rPr>
          <w:rFonts w:ascii="Arial" w:hAnsi="Arial" w:cs="Arial"/>
          <w:sz w:val="22"/>
          <w:szCs w:val="22"/>
        </w:rPr>
        <w:t xml:space="preserve">miR-155: Manual </w:t>
      </w:r>
      <w:proofErr w:type="spellStart"/>
      <w:r w:rsidRPr="00742EFD">
        <w:rPr>
          <w:rFonts w:ascii="Arial" w:hAnsi="Arial" w:cs="Arial"/>
          <w:sz w:val="22"/>
          <w:szCs w:val="22"/>
        </w:rPr>
        <w:t>Kd</w:t>
      </w:r>
      <w:proofErr w:type="spellEnd"/>
      <w:r w:rsidRPr="00742EFD">
        <w:rPr>
          <w:rFonts w:ascii="Arial" w:hAnsi="Arial" w:cs="Arial"/>
          <w:sz w:val="22"/>
          <w:szCs w:val="22"/>
        </w:rPr>
        <w:t xml:space="preserve"> for the 11mer?</w:t>
      </w:r>
    </w:p>
    <w:p w14:paraId="3FD96648" w14:textId="77777777" w:rsidR="002B0F69" w:rsidRPr="00742EFD" w:rsidRDefault="002B0F69" w:rsidP="002B0F69">
      <w:pPr>
        <w:pStyle w:val="ListParagraph"/>
        <w:numPr>
          <w:ilvl w:val="0"/>
          <w:numId w:val="2"/>
        </w:numPr>
        <w:jc w:val="both"/>
        <w:rPr>
          <w:rFonts w:ascii="Arial" w:hAnsi="Arial" w:cs="Arial"/>
          <w:sz w:val="22"/>
          <w:szCs w:val="22"/>
        </w:rPr>
      </w:pPr>
      <w:r w:rsidRPr="00742EFD">
        <w:rPr>
          <w:rFonts w:ascii="Arial" w:hAnsi="Arial" w:cs="Arial"/>
          <w:sz w:val="22"/>
          <w:szCs w:val="22"/>
        </w:rPr>
        <w:t xml:space="preserve">Include figure showing that flanking </w:t>
      </w:r>
      <w:proofErr w:type="spellStart"/>
      <w:r w:rsidRPr="00742EFD">
        <w:rPr>
          <w:rFonts w:ascii="Arial" w:hAnsi="Arial" w:cs="Arial"/>
          <w:sz w:val="22"/>
          <w:szCs w:val="22"/>
        </w:rPr>
        <w:t>kds</w:t>
      </w:r>
      <w:proofErr w:type="spellEnd"/>
      <w:r w:rsidRPr="00742EFD">
        <w:rPr>
          <w:rFonts w:ascii="Arial" w:hAnsi="Arial" w:cs="Arial"/>
          <w:sz w:val="22"/>
          <w:szCs w:val="22"/>
        </w:rPr>
        <w:t xml:space="preserve"> don’t change as a function of window length?</w:t>
      </w:r>
    </w:p>
    <w:p w14:paraId="748582DA" w14:textId="2198D39C" w:rsidR="002C5B36" w:rsidRDefault="002C5B36" w:rsidP="002C5B36">
      <w:pPr>
        <w:pStyle w:val="ListParagraph"/>
        <w:numPr>
          <w:ilvl w:val="0"/>
          <w:numId w:val="2"/>
        </w:numPr>
        <w:rPr>
          <w:rFonts w:ascii="Arial" w:hAnsi="Arial" w:cs="Arial"/>
          <w:sz w:val="22"/>
          <w:szCs w:val="22"/>
        </w:rPr>
      </w:pPr>
      <w:r>
        <w:rPr>
          <w:rFonts w:ascii="Arial" w:hAnsi="Arial" w:cs="Arial"/>
          <w:sz w:val="22"/>
          <w:szCs w:val="22"/>
        </w:rPr>
        <w:t>Figure 4 (Old figure 3): Add all 6</w:t>
      </w:r>
      <w:r w:rsidRPr="00742EFD">
        <w:rPr>
          <w:rFonts w:ascii="Arial" w:hAnsi="Arial" w:cs="Arial"/>
          <w:sz w:val="22"/>
          <w:szCs w:val="22"/>
        </w:rPr>
        <w:t xml:space="preserve"> miRNAs to the structure flanking dinucleotide relationship.</w:t>
      </w:r>
    </w:p>
    <w:p w14:paraId="4E6E37FF" w14:textId="052AA384" w:rsidR="002C5B36" w:rsidRDefault="002C5B36" w:rsidP="002C5B36">
      <w:pPr>
        <w:rPr>
          <w:rFonts w:ascii="Arial" w:hAnsi="Arial" w:cs="Arial"/>
          <w:b/>
          <w:sz w:val="22"/>
          <w:szCs w:val="22"/>
        </w:rPr>
      </w:pPr>
      <w:r>
        <w:rPr>
          <w:rFonts w:ascii="Arial" w:hAnsi="Arial" w:cs="Arial"/>
          <w:b/>
          <w:sz w:val="22"/>
          <w:szCs w:val="22"/>
        </w:rPr>
        <w:t>KINETICS PAPER:</w:t>
      </w:r>
    </w:p>
    <w:p w14:paraId="4813E30C" w14:textId="77777777" w:rsidR="002C5B36" w:rsidRDefault="002C5B36" w:rsidP="002C5B36">
      <w:pPr>
        <w:pStyle w:val="ListParagraph"/>
        <w:numPr>
          <w:ilvl w:val="0"/>
          <w:numId w:val="6"/>
        </w:numPr>
        <w:jc w:val="both"/>
        <w:rPr>
          <w:rFonts w:ascii="Arial" w:hAnsi="Arial" w:cs="Arial"/>
          <w:sz w:val="22"/>
          <w:szCs w:val="22"/>
        </w:rPr>
      </w:pPr>
      <w:r w:rsidRPr="00742EFD">
        <w:rPr>
          <w:rFonts w:ascii="Arial" w:hAnsi="Arial" w:cs="Arial"/>
          <w:sz w:val="22"/>
          <w:szCs w:val="22"/>
        </w:rPr>
        <w:t xml:space="preserve">Global fit 12mer </w:t>
      </w:r>
      <w:proofErr w:type="spellStart"/>
      <w:r w:rsidRPr="00742EFD">
        <w:rPr>
          <w:rFonts w:ascii="Arial" w:hAnsi="Arial" w:cs="Arial"/>
          <w:sz w:val="22"/>
          <w:szCs w:val="22"/>
        </w:rPr>
        <w:t>offrates</w:t>
      </w:r>
      <w:proofErr w:type="spellEnd"/>
      <w:r w:rsidRPr="00742EFD">
        <w:rPr>
          <w:rFonts w:ascii="Arial" w:hAnsi="Arial" w:cs="Arial"/>
          <w:sz w:val="22"/>
          <w:szCs w:val="22"/>
        </w:rPr>
        <w:t xml:space="preserve"> for miR-1, let-7a, miR-155, miR-124, and lsy-6.</w:t>
      </w:r>
    </w:p>
    <w:p w14:paraId="58368527" w14:textId="1C6F37D6" w:rsidR="002C5B36" w:rsidRPr="002C5B36" w:rsidRDefault="002C5B36" w:rsidP="002C5B36">
      <w:pPr>
        <w:pStyle w:val="ListParagraph"/>
        <w:numPr>
          <w:ilvl w:val="0"/>
          <w:numId w:val="6"/>
        </w:numPr>
        <w:jc w:val="both"/>
        <w:rPr>
          <w:rFonts w:ascii="Arial" w:hAnsi="Arial" w:cs="Arial"/>
          <w:sz w:val="22"/>
          <w:szCs w:val="22"/>
        </w:rPr>
      </w:pPr>
      <w:r w:rsidRPr="00742EFD">
        <w:rPr>
          <w:rFonts w:ascii="Arial" w:hAnsi="Arial" w:cs="Arial"/>
          <w:sz w:val="22"/>
          <w:szCs w:val="22"/>
        </w:rPr>
        <w:t>Plot off-rates against ∆∆G. (</w:t>
      </w:r>
      <w:proofErr w:type="spellStart"/>
      <w:r w:rsidRPr="00742EFD">
        <w:rPr>
          <w:rFonts w:ascii="Arial" w:hAnsi="Arial" w:cs="Arial"/>
          <w:sz w:val="22"/>
          <w:szCs w:val="22"/>
        </w:rPr>
        <w:t>Namita</w:t>
      </w:r>
      <w:proofErr w:type="spellEnd"/>
      <w:r w:rsidRPr="00742EFD">
        <w:rPr>
          <w:rFonts w:ascii="Arial" w:hAnsi="Arial" w:cs="Arial"/>
          <w:sz w:val="22"/>
          <w:szCs w:val="22"/>
        </w:rPr>
        <w:t>)</w:t>
      </w:r>
    </w:p>
    <w:p w14:paraId="607860E9" w14:textId="77777777" w:rsidR="002C5B36" w:rsidRPr="002C5B36" w:rsidRDefault="002C5B36" w:rsidP="002C5B36">
      <w:pPr>
        <w:rPr>
          <w:rFonts w:ascii="Arial" w:hAnsi="Arial" w:cs="Arial"/>
          <w:b/>
          <w:sz w:val="22"/>
          <w:szCs w:val="22"/>
        </w:rPr>
      </w:pPr>
    </w:p>
    <w:p w14:paraId="33A42BEE" w14:textId="77777777" w:rsidR="002B0F69" w:rsidRPr="00742EFD" w:rsidRDefault="002B0F69">
      <w:pPr>
        <w:rPr>
          <w:rFonts w:ascii="Arial" w:hAnsi="Arial" w:cs="Arial"/>
          <w:sz w:val="22"/>
          <w:szCs w:val="22"/>
        </w:rPr>
      </w:pPr>
      <w:r w:rsidRPr="00742EFD">
        <w:rPr>
          <w:rFonts w:ascii="Arial" w:hAnsi="Arial" w:cs="Arial"/>
          <w:sz w:val="22"/>
          <w:szCs w:val="22"/>
        </w:rPr>
        <w:br w:type="page"/>
      </w:r>
    </w:p>
    <w:p w14:paraId="0F04E86A" w14:textId="77777777" w:rsidR="002B0F69" w:rsidRPr="00742EFD" w:rsidRDefault="002B0F69" w:rsidP="002B0F69">
      <w:pPr>
        <w:outlineLvl w:val="0"/>
        <w:rPr>
          <w:rFonts w:ascii="Arial" w:hAnsi="Arial" w:cs="Arial"/>
          <w:b/>
          <w:sz w:val="22"/>
          <w:szCs w:val="22"/>
        </w:rPr>
      </w:pPr>
    </w:p>
    <w:p w14:paraId="578098F5" w14:textId="77777777" w:rsidR="009E2BCA" w:rsidRPr="00742EFD" w:rsidRDefault="009E2BCA" w:rsidP="009E2BCA">
      <w:pPr>
        <w:spacing w:line="360" w:lineRule="auto"/>
        <w:outlineLvl w:val="0"/>
        <w:rPr>
          <w:rFonts w:ascii="Arial" w:hAnsi="Arial" w:cs="Arial"/>
          <w:sz w:val="22"/>
          <w:szCs w:val="22"/>
        </w:rPr>
      </w:pPr>
      <w:r w:rsidRPr="00742EFD">
        <w:rPr>
          <w:rFonts w:ascii="Arial" w:hAnsi="Arial" w:cs="Arial"/>
          <w:b/>
          <w:sz w:val="22"/>
          <w:szCs w:val="22"/>
        </w:rPr>
        <w:t>INTRODUCTION</w:t>
      </w:r>
    </w:p>
    <w:p w14:paraId="10E03F85" w14:textId="7510DE39" w:rsidR="00EB29B9" w:rsidRPr="00742EFD" w:rsidRDefault="009E2BCA" w:rsidP="009E2BCA">
      <w:pPr>
        <w:spacing w:line="360" w:lineRule="auto"/>
        <w:rPr>
          <w:ins w:id="1" w:author="David Bartel" w:date="2018-02-19T15:49:00Z"/>
          <w:rFonts w:ascii="Arial" w:hAnsi="Arial" w:cs="Arial"/>
          <w:sz w:val="22"/>
          <w:szCs w:val="22"/>
        </w:rPr>
      </w:pPr>
      <w:r w:rsidRPr="00742EFD">
        <w:rPr>
          <w:rFonts w:ascii="Arial" w:hAnsi="Arial" w:cs="Arial"/>
          <w:sz w:val="22"/>
          <w:szCs w:val="22"/>
        </w:rPr>
        <w:t>MicroRNAs (miRNA</w:t>
      </w:r>
      <w:ins w:id="2" w:author="David Bartel" w:date="2018-02-19T15:22:00Z">
        <w:r w:rsidR="002A6FD5" w:rsidRPr="00742EFD">
          <w:rPr>
            <w:rFonts w:ascii="Arial" w:hAnsi="Arial" w:cs="Arial"/>
            <w:sz w:val="22"/>
            <w:szCs w:val="22"/>
          </w:rPr>
          <w:t>s</w:t>
        </w:r>
      </w:ins>
      <w:r w:rsidRPr="00742EFD">
        <w:rPr>
          <w:rFonts w:ascii="Arial" w:hAnsi="Arial" w:cs="Arial"/>
          <w:sz w:val="22"/>
          <w:szCs w:val="22"/>
        </w:rPr>
        <w:t xml:space="preserve">) </w:t>
      </w:r>
      <w:del w:id="3" w:author="David Bartel" w:date="2018-02-19T13:47:00Z">
        <w:r w:rsidRPr="00742EFD" w:rsidDel="00AA0E6D">
          <w:rPr>
            <w:rFonts w:ascii="Arial" w:hAnsi="Arial" w:cs="Arial"/>
            <w:sz w:val="22"/>
            <w:szCs w:val="22"/>
          </w:rPr>
          <w:delText>comprise a class of</w:delText>
        </w:r>
      </w:del>
      <w:ins w:id="4" w:author="David Bartel" w:date="2018-02-19T13:47:00Z">
        <w:r w:rsidR="00AA0E6D" w:rsidRPr="00742EFD">
          <w:rPr>
            <w:rFonts w:ascii="Arial" w:hAnsi="Arial" w:cs="Arial"/>
            <w:sz w:val="22"/>
            <w:szCs w:val="22"/>
          </w:rPr>
          <w:t>are</w:t>
        </w:r>
      </w:ins>
      <w:r w:rsidRPr="00742EFD">
        <w:rPr>
          <w:rFonts w:ascii="Arial" w:hAnsi="Arial" w:cs="Arial"/>
          <w:sz w:val="22"/>
          <w:szCs w:val="22"/>
        </w:rPr>
        <w:t xml:space="preserve"> </w:t>
      </w:r>
      <w:del w:id="5" w:author="David Bartel" w:date="2018-02-19T13:47:00Z">
        <w:r w:rsidRPr="00742EFD" w:rsidDel="00AA0E6D">
          <w:rPr>
            <w:rFonts w:ascii="Arial" w:hAnsi="Arial" w:cs="Arial"/>
            <w:sz w:val="22"/>
            <w:szCs w:val="22"/>
          </w:rPr>
          <w:delText>21–</w:delText>
        </w:r>
      </w:del>
      <w:ins w:id="6" w:author="David Bartel" w:date="2018-02-19T13:47:00Z">
        <w:r w:rsidR="00AA0E6D" w:rsidRPr="00742EFD">
          <w:rPr>
            <w:rFonts w:ascii="Arial" w:hAnsi="Arial" w:cs="Arial"/>
            <w:sz w:val="22"/>
            <w:szCs w:val="22"/>
          </w:rPr>
          <w:t>~</w:t>
        </w:r>
      </w:ins>
      <w:r w:rsidRPr="00742EFD">
        <w:rPr>
          <w:rFonts w:ascii="Arial" w:hAnsi="Arial" w:cs="Arial"/>
          <w:sz w:val="22"/>
          <w:szCs w:val="22"/>
        </w:rPr>
        <w:t>2</w:t>
      </w:r>
      <w:ins w:id="7" w:author="David Bartel" w:date="2018-02-19T13:47:00Z">
        <w:r w:rsidR="00AA0E6D" w:rsidRPr="00742EFD">
          <w:rPr>
            <w:rFonts w:ascii="Arial" w:hAnsi="Arial" w:cs="Arial"/>
            <w:sz w:val="22"/>
            <w:szCs w:val="22"/>
          </w:rPr>
          <w:t>2</w:t>
        </w:r>
      </w:ins>
      <w:del w:id="8" w:author="David Bartel" w:date="2018-02-19T13:47:00Z">
        <w:r w:rsidRPr="00742EFD" w:rsidDel="00AA0E6D">
          <w:rPr>
            <w:rFonts w:ascii="Arial" w:hAnsi="Arial" w:cs="Arial"/>
            <w:sz w:val="22"/>
            <w:szCs w:val="22"/>
          </w:rPr>
          <w:delText>3</w:delText>
        </w:r>
      </w:del>
      <w:ins w:id="9" w:author="David Bartel" w:date="2018-02-19T13:47:00Z">
        <w:r w:rsidR="00AA0E6D" w:rsidRPr="00742EFD">
          <w:rPr>
            <w:rFonts w:ascii="Arial" w:hAnsi="Arial" w:cs="Arial"/>
            <w:sz w:val="22"/>
            <w:szCs w:val="22"/>
          </w:rPr>
          <w:t>-</w:t>
        </w:r>
      </w:ins>
      <w:del w:id="10" w:author="David Bartel" w:date="2018-02-19T13:47:00Z">
        <w:r w:rsidRPr="00742EFD" w:rsidDel="00AA0E6D">
          <w:rPr>
            <w:rFonts w:ascii="Arial" w:hAnsi="Arial" w:cs="Arial"/>
            <w:sz w:val="22"/>
            <w:szCs w:val="22"/>
          </w:rPr>
          <w:delText xml:space="preserve"> </w:delText>
        </w:r>
      </w:del>
      <w:r w:rsidRPr="00742EFD">
        <w:rPr>
          <w:rFonts w:ascii="Arial" w:hAnsi="Arial" w:cs="Arial"/>
          <w:sz w:val="22"/>
          <w:szCs w:val="22"/>
        </w:rPr>
        <w:t xml:space="preserve">nt </w:t>
      </w:r>
      <w:ins w:id="11" w:author="David Bartel" w:date="2018-02-19T13:48:00Z">
        <w:r w:rsidR="00AA0E6D" w:rsidRPr="00742EFD">
          <w:rPr>
            <w:rFonts w:ascii="Arial" w:hAnsi="Arial" w:cs="Arial"/>
            <w:sz w:val="22"/>
            <w:szCs w:val="22"/>
          </w:rPr>
          <w:t xml:space="preserve">regulatory </w:t>
        </w:r>
      </w:ins>
      <w:del w:id="12" w:author="David Bartel" w:date="2018-02-19T13:47:00Z">
        <w:r w:rsidRPr="00742EFD" w:rsidDel="00AA0E6D">
          <w:rPr>
            <w:rFonts w:ascii="Arial" w:hAnsi="Arial" w:cs="Arial"/>
            <w:sz w:val="22"/>
            <w:szCs w:val="22"/>
          </w:rPr>
          <w:delText xml:space="preserve">non-coding </w:delText>
        </w:r>
      </w:del>
      <w:r w:rsidRPr="00742EFD">
        <w:rPr>
          <w:rFonts w:ascii="Arial" w:hAnsi="Arial" w:cs="Arial"/>
          <w:sz w:val="22"/>
          <w:szCs w:val="22"/>
        </w:rPr>
        <w:t>RNA</w:t>
      </w:r>
      <w:ins w:id="13" w:author="David Bartel" w:date="2018-02-19T13:48:00Z">
        <w:r w:rsidR="00AA0E6D" w:rsidRPr="00742EFD">
          <w:rPr>
            <w:rFonts w:ascii="Arial" w:hAnsi="Arial" w:cs="Arial"/>
            <w:sz w:val="22"/>
            <w:szCs w:val="22"/>
          </w:rPr>
          <w:t>s</w:t>
        </w:r>
      </w:ins>
      <w:r w:rsidRPr="00742EFD">
        <w:rPr>
          <w:rFonts w:ascii="Arial" w:hAnsi="Arial" w:cs="Arial"/>
          <w:sz w:val="22"/>
          <w:szCs w:val="22"/>
        </w:rPr>
        <w:t xml:space="preserve"> that </w:t>
      </w:r>
      <w:del w:id="14" w:author="David Bartel" w:date="2018-02-19T13:48:00Z">
        <w:r w:rsidRPr="00742EFD" w:rsidDel="00AA0E6D">
          <w:rPr>
            <w:rFonts w:ascii="Arial" w:hAnsi="Arial" w:cs="Arial"/>
            <w:sz w:val="22"/>
            <w:szCs w:val="22"/>
          </w:rPr>
          <w:delText>regulate gene expression at the post-transcriptional level</w:delText>
        </w:r>
      </w:del>
      <w:ins w:id="15" w:author="David Bartel" w:date="2018-02-19T13:48:00Z">
        <w:r w:rsidR="00AA0E6D" w:rsidRPr="00742EFD">
          <w:rPr>
            <w:rFonts w:ascii="Arial" w:hAnsi="Arial" w:cs="Arial"/>
            <w:sz w:val="22"/>
            <w:szCs w:val="22"/>
          </w:rPr>
          <w:t xml:space="preserve">derive from hairpin </w:t>
        </w:r>
      </w:ins>
      <w:ins w:id="16" w:author="David Bartel" w:date="2018-02-19T15:23:00Z">
        <w:r w:rsidR="002A6FD5" w:rsidRPr="00742EFD">
          <w:rPr>
            <w:rFonts w:ascii="Arial" w:hAnsi="Arial" w:cs="Arial"/>
            <w:sz w:val="22"/>
            <w:szCs w:val="22"/>
          </w:rPr>
          <w:t>regions</w:t>
        </w:r>
      </w:ins>
      <w:ins w:id="17" w:author="David Bartel" w:date="2018-02-21T22:42:00Z">
        <w:r w:rsidR="00E13E77" w:rsidRPr="00742EFD">
          <w:rPr>
            <w:rFonts w:ascii="Arial" w:hAnsi="Arial" w:cs="Arial"/>
            <w:sz w:val="22"/>
            <w:szCs w:val="22"/>
          </w:rPr>
          <w:t xml:space="preserve"> of</w:t>
        </w:r>
      </w:ins>
      <w:ins w:id="18" w:author="David Bartel" w:date="2018-02-19T15:23:00Z">
        <w:r w:rsidR="002A6FD5" w:rsidRPr="00742EFD">
          <w:rPr>
            <w:rFonts w:ascii="Arial" w:hAnsi="Arial" w:cs="Arial"/>
            <w:sz w:val="22"/>
            <w:szCs w:val="22"/>
          </w:rPr>
          <w:t xml:space="preserve"> </w:t>
        </w:r>
      </w:ins>
      <w:ins w:id="19" w:author="David Bartel" w:date="2018-02-19T13:48:00Z">
        <w:r w:rsidR="00AA0E6D" w:rsidRPr="00742EFD">
          <w:rPr>
            <w:rFonts w:ascii="Arial" w:hAnsi="Arial" w:cs="Arial"/>
            <w:sz w:val="22"/>
            <w:szCs w:val="22"/>
          </w:rPr>
          <w:t>precursor transcripts</w:t>
        </w:r>
      </w:ins>
      <w:del w:id="20" w:author="David Bartel" w:date="2018-03-27T15:29:00Z">
        <w:r w:rsidRPr="00742EFD" w:rsidDel="000F27C5">
          <w:rPr>
            <w:rFonts w:ascii="Arial" w:hAnsi="Arial" w:cs="Arial"/>
            <w:sz w:val="22"/>
            <w:szCs w:val="22"/>
          </w:rPr>
          <w:fldChar w:fldCharType="begin"/>
        </w:r>
        <w:r w:rsidRPr="00742EFD" w:rsidDel="000F27C5">
          <w:rPr>
            <w:rFonts w:ascii="Arial" w:hAnsi="Arial" w:cs="Arial"/>
            <w:sz w:val="22"/>
            <w:szCs w:val="22"/>
          </w:rPr>
          <w:delInstrText xml:space="preserve"> ADDIN PAPERS2_CITATIONS &lt;citation&gt;&lt;priority&gt;0&lt;/priority&gt;&lt;uuid&gt;74618D0E-E838-4130-80CE-DE8A52FC1F57&lt;/uuid&gt;&lt;publications&gt;&lt;publication&gt;&lt;subtype&gt;400&lt;/subtype&gt;&lt;location&gt;&amp;lt;html&amp;gt;&amp;lt;head&amp;gt;&amp;lt;meta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Home&amp;lt;/a&amp;gt;&amp;lt;/div&amp;gt;&amp;lt;/body&amp;gt;&amp;lt;/html&amp;gt;&lt;/location&gt;&lt;title&gt;MicroRNAs: target recognition and regulatory functions.&lt;/title&gt;&lt;url&gt;http://eutils.ncbi.nlm.nih.gov/entrez/eutils/elink.fcgi?dbfrom=pubmed&amp;amp;id=19167326&amp;amp;retmode=ref&amp;amp;cmd=prlinks&lt;/url&gt;&lt;volume&gt;136&lt;/volume&gt;&lt;publication_date&gt;99200901231200000000222000&lt;/publication_date&gt;&lt;uuid&gt;F6ACA2A5-052D-406A-8EFD-DC265882CFBE&lt;/uuid&gt;&lt;type&gt;400&lt;/type&gt;&lt;number&gt;2&lt;/number&gt;&lt;doi&gt;10.1016/j.cell.2009.01.002&lt;/doi&gt;&lt;institution&gt;Howard Hughes Medical Institute, Massachusetts Institute of Technology, Cambridge, MA 02139, USA. dbartel@wi.mit.edu&lt;/institution&gt;&lt;startpage&gt;215&lt;/startpage&gt;&lt;endpage&gt;233&lt;/endpage&gt;&lt;authors&gt;&lt;author&gt;&lt;lastName&gt;Bartel&lt;/lastName&gt;&lt;firstName&gt;David&lt;/firstName&gt;&lt;middleNames&gt;P&lt;/middleNames&gt;&lt;/author&gt;&lt;/authors&gt;&lt;/publication&gt;&lt;/publications&gt;&lt;cites&gt;&lt;/cites&gt;&lt;/citation&gt;</w:delInstrText>
        </w:r>
        <w:r w:rsidRPr="00742EFD" w:rsidDel="000F27C5">
          <w:rPr>
            <w:rFonts w:ascii="Arial" w:hAnsi="Arial" w:cs="Arial"/>
            <w:sz w:val="22"/>
            <w:szCs w:val="22"/>
          </w:rPr>
          <w:fldChar w:fldCharType="separate"/>
        </w:r>
        <w:r w:rsidRPr="00742EFD" w:rsidDel="000F27C5">
          <w:rPr>
            <w:rFonts w:ascii="Arial" w:hAnsi="Arial" w:cs="Arial"/>
            <w:sz w:val="22"/>
            <w:szCs w:val="22"/>
          </w:rPr>
          <w:delText>{Bartel:2009fh}</w:delText>
        </w:r>
        <w:r w:rsidRPr="00742EFD" w:rsidDel="000F27C5">
          <w:rPr>
            <w:rFonts w:ascii="Arial" w:hAnsi="Arial" w:cs="Arial"/>
            <w:sz w:val="22"/>
            <w:szCs w:val="22"/>
          </w:rPr>
          <w:fldChar w:fldCharType="end"/>
        </w:r>
      </w:del>
      <w:ins w:id="21" w:author="David Bartel" w:date="2018-03-27T15:29:00Z">
        <w:r w:rsidR="000F27C5" w:rsidRPr="00742EFD">
          <w:rPr>
            <w:rFonts w:ascii="Arial" w:hAnsi="Arial" w:cs="Arial"/>
            <w:sz w:val="22"/>
            <w:szCs w:val="22"/>
          </w:rPr>
          <w:t>(Bartel2018)</w:t>
        </w:r>
      </w:ins>
      <w:r w:rsidRPr="00742EFD">
        <w:rPr>
          <w:rFonts w:ascii="Arial" w:hAnsi="Arial" w:cs="Arial"/>
          <w:sz w:val="22"/>
          <w:szCs w:val="22"/>
        </w:rPr>
        <w:t xml:space="preserve">. </w:t>
      </w:r>
      <w:ins w:id="22" w:author="David Bartel" w:date="2018-02-22T15:43:00Z">
        <w:r w:rsidR="00BA226D" w:rsidRPr="00742EFD">
          <w:rPr>
            <w:rFonts w:ascii="Arial" w:hAnsi="Arial" w:cs="Arial"/>
            <w:sz w:val="22"/>
            <w:szCs w:val="22"/>
          </w:rPr>
          <w:t xml:space="preserve"> </w:t>
        </w:r>
      </w:ins>
      <w:del w:id="23" w:author="David Bartel" w:date="2018-02-19T15:25:00Z">
        <w:r w:rsidRPr="00742EFD" w:rsidDel="002A6FD5">
          <w:rPr>
            <w:rFonts w:ascii="Arial" w:hAnsi="Arial" w:cs="Arial"/>
            <w:sz w:val="22"/>
            <w:szCs w:val="22"/>
          </w:rPr>
          <w:delText xml:space="preserve">Individual </w:delText>
        </w:r>
      </w:del>
      <w:ins w:id="24" w:author="David Bartel" w:date="2018-02-19T15:25:00Z">
        <w:r w:rsidR="002A6FD5" w:rsidRPr="00742EFD">
          <w:rPr>
            <w:rFonts w:ascii="Arial" w:hAnsi="Arial" w:cs="Arial"/>
            <w:sz w:val="22"/>
            <w:szCs w:val="22"/>
          </w:rPr>
          <w:t xml:space="preserve">Each </w:t>
        </w:r>
      </w:ins>
      <w:r w:rsidRPr="00742EFD">
        <w:rPr>
          <w:rFonts w:ascii="Arial" w:hAnsi="Arial" w:cs="Arial"/>
          <w:sz w:val="22"/>
          <w:szCs w:val="22"/>
        </w:rPr>
        <w:t>miRNA</w:t>
      </w:r>
      <w:del w:id="25" w:author="David Bartel" w:date="2018-02-19T15:23:00Z">
        <w:r w:rsidRPr="00742EFD" w:rsidDel="002A6FD5">
          <w:rPr>
            <w:rFonts w:ascii="Arial" w:hAnsi="Arial" w:cs="Arial"/>
            <w:sz w:val="22"/>
            <w:szCs w:val="22"/>
          </w:rPr>
          <w:delText xml:space="preserve"> molecules achieve their functional form in</w:delText>
        </w:r>
      </w:del>
      <w:r w:rsidRPr="00742EFD">
        <w:rPr>
          <w:rFonts w:ascii="Arial" w:hAnsi="Arial" w:cs="Arial"/>
          <w:sz w:val="22"/>
          <w:szCs w:val="22"/>
        </w:rPr>
        <w:t xml:space="preserve"> associat</w:t>
      </w:r>
      <w:ins w:id="26" w:author="David Bartel" w:date="2018-02-19T15:24:00Z">
        <w:r w:rsidR="002A6FD5" w:rsidRPr="00742EFD">
          <w:rPr>
            <w:rFonts w:ascii="Arial" w:hAnsi="Arial" w:cs="Arial"/>
            <w:sz w:val="22"/>
            <w:szCs w:val="22"/>
          </w:rPr>
          <w:t>e</w:t>
        </w:r>
      </w:ins>
      <w:ins w:id="27" w:author="David Bartel" w:date="2018-02-19T15:25:00Z">
        <w:r w:rsidR="002A6FD5" w:rsidRPr="00742EFD">
          <w:rPr>
            <w:rFonts w:ascii="Arial" w:hAnsi="Arial" w:cs="Arial"/>
            <w:sz w:val="22"/>
            <w:szCs w:val="22"/>
          </w:rPr>
          <w:t>s</w:t>
        </w:r>
      </w:ins>
      <w:del w:id="28" w:author="David Bartel" w:date="2018-02-19T15:24:00Z">
        <w:r w:rsidRPr="00742EFD" w:rsidDel="002A6FD5">
          <w:rPr>
            <w:rFonts w:ascii="Arial" w:hAnsi="Arial" w:cs="Arial"/>
            <w:sz w:val="22"/>
            <w:szCs w:val="22"/>
          </w:rPr>
          <w:delText>ion</w:delText>
        </w:r>
      </w:del>
      <w:r w:rsidRPr="00742EFD">
        <w:rPr>
          <w:rFonts w:ascii="Arial" w:hAnsi="Arial" w:cs="Arial"/>
          <w:sz w:val="22"/>
          <w:szCs w:val="22"/>
        </w:rPr>
        <w:t xml:space="preserve"> with an </w:t>
      </w:r>
      <w:proofErr w:type="spellStart"/>
      <w:r w:rsidRPr="00742EFD">
        <w:rPr>
          <w:rFonts w:ascii="Arial" w:hAnsi="Arial" w:cs="Arial"/>
          <w:sz w:val="22"/>
          <w:szCs w:val="22"/>
        </w:rPr>
        <w:t>Argonaute</w:t>
      </w:r>
      <w:proofErr w:type="spellEnd"/>
      <w:r w:rsidRPr="00742EFD">
        <w:rPr>
          <w:rFonts w:ascii="Arial" w:hAnsi="Arial" w:cs="Arial"/>
          <w:sz w:val="22"/>
          <w:szCs w:val="22"/>
        </w:rPr>
        <w:t xml:space="preserve"> (</w:t>
      </w:r>
      <w:del w:id="29" w:author="David Bartel" w:date="2018-02-23T00:15:00Z">
        <w:r w:rsidRPr="00742EFD" w:rsidDel="001D4163">
          <w:rPr>
            <w:rFonts w:ascii="Arial" w:hAnsi="Arial" w:cs="Arial"/>
            <w:sz w:val="22"/>
            <w:szCs w:val="22"/>
          </w:rPr>
          <w:delText>Ago</w:delText>
        </w:r>
      </w:del>
      <w:ins w:id="30" w:author="David Bartel" w:date="2018-02-23T00:15:00Z">
        <w:r w:rsidR="001D4163" w:rsidRPr="00742EFD">
          <w:rPr>
            <w:rFonts w:ascii="Arial" w:hAnsi="Arial" w:cs="Arial"/>
            <w:sz w:val="22"/>
            <w:szCs w:val="22"/>
          </w:rPr>
          <w:t>AGO</w:t>
        </w:r>
      </w:ins>
      <w:r w:rsidRPr="00742EFD">
        <w:rPr>
          <w:rFonts w:ascii="Arial" w:hAnsi="Arial" w:cs="Arial"/>
          <w:sz w:val="22"/>
          <w:szCs w:val="22"/>
        </w:rPr>
        <w:t>) protein</w:t>
      </w:r>
      <w:ins w:id="31" w:author="David Bartel" w:date="2018-02-19T15:24:00Z">
        <w:r w:rsidR="002A6FD5" w:rsidRPr="00742EFD">
          <w:rPr>
            <w:rFonts w:ascii="Arial" w:hAnsi="Arial" w:cs="Arial"/>
            <w:sz w:val="22"/>
            <w:szCs w:val="22"/>
          </w:rPr>
          <w:t xml:space="preserve"> to form a si</w:t>
        </w:r>
      </w:ins>
      <w:ins w:id="32" w:author="David Bartel" w:date="2018-02-19T15:25:00Z">
        <w:r w:rsidR="002A6FD5" w:rsidRPr="00742EFD">
          <w:rPr>
            <w:rFonts w:ascii="Arial" w:hAnsi="Arial" w:cs="Arial"/>
            <w:sz w:val="22"/>
            <w:szCs w:val="22"/>
          </w:rPr>
          <w:t>lencing complex</w:t>
        </w:r>
      </w:ins>
      <w:r w:rsidRPr="00742EFD">
        <w:rPr>
          <w:rFonts w:ascii="Arial" w:hAnsi="Arial" w:cs="Arial"/>
          <w:sz w:val="22"/>
          <w:szCs w:val="22"/>
        </w:rPr>
        <w:t xml:space="preserve">, </w:t>
      </w:r>
      <w:del w:id="33" w:author="David Bartel" w:date="2018-02-19T15:26:00Z">
        <w:r w:rsidRPr="00742EFD" w:rsidDel="001532EC">
          <w:rPr>
            <w:rFonts w:ascii="Arial" w:hAnsi="Arial" w:cs="Arial"/>
            <w:sz w:val="22"/>
            <w:szCs w:val="22"/>
          </w:rPr>
          <w:delText xml:space="preserve">wherein </w:delText>
        </w:r>
      </w:del>
      <w:ins w:id="34" w:author="David Bartel" w:date="2018-02-19T15:26:00Z">
        <w:r w:rsidR="001532EC" w:rsidRPr="00742EFD">
          <w:rPr>
            <w:rFonts w:ascii="Arial" w:hAnsi="Arial" w:cs="Arial"/>
            <w:sz w:val="22"/>
            <w:szCs w:val="22"/>
          </w:rPr>
          <w:t xml:space="preserve">in which </w:t>
        </w:r>
      </w:ins>
      <w:r w:rsidRPr="00742EFD">
        <w:rPr>
          <w:rFonts w:ascii="Arial" w:hAnsi="Arial" w:cs="Arial"/>
          <w:sz w:val="22"/>
          <w:szCs w:val="22"/>
        </w:rPr>
        <w:t xml:space="preserve">the miRNA </w:t>
      </w:r>
      <w:del w:id="35" w:author="David Bartel" w:date="2018-02-19T15:27:00Z">
        <w:r w:rsidRPr="00742EFD" w:rsidDel="001532EC">
          <w:rPr>
            <w:rFonts w:ascii="Arial" w:hAnsi="Arial" w:cs="Arial"/>
            <w:sz w:val="22"/>
            <w:szCs w:val="22"/>
          </w:rPr>
          <w:delText xml:space="preserve">directs the </w:delText>
        </w:r>
      </w:del>
      <w:del w:id="36" w:author="David Bartel" w:date="2018-02-19T15:25:00Z">
        <w:r w:rsidRPr="00742EFD" w:rsidDel="002A6FD5">
          <w:rPr>
            <w:rFonts w:ascii="Arial" w:hAnsi="Arial" w:cs="Arial"/>
            <w:sz w:val="22"/>
            <w:szCs w:val="22"/>
          </w:rPr>
          <w:delText xml:space="preserve">Ago–miRNA </w:delText>
        </w:r>
      </w:del>
      <w:del w:id="37" w:author="David Bartel" w:date="2018-02-19T15:27:00Z">
        <w:r w:rsidRPr="00742EFD" w:rsidDel="001532EC">
          <w:rPr>
            <w:rFonts w:ascii="Arial" w:hAnsi="Arial" w:cs="Arial"/>
            <w:sz w:val="22"/>
            <w:szCs w:val="22"/>
          </w:rPr>
          <w:delText>complex to specific transcripts</w:delText>
        </w:r>
      </w:del>
      <w:ins w:id="38" w:author="David Bartel" w:date="2018-02-19T15:27:00Z">
        <w:r w:rsidR="001532EC" w:rsidRPr="00742EFD">
          <w:rPr>
            <w:rFonts w:ascii="Arial" w:hAnsi="Arial" w:cs="Arial"/>
            <w:sz w:val="22"/>
            <w:szCs w:val="22"/>
          </w:rPr>
          <w:t>pairs to sites within target transcripts and the A</w:t>
        </w:r>
      </w:ins>
      <w:ins w:id="39" w:author="David Bartel" w:date="2018-02-23T00:15:00Z">
        <w:r w:rsidR="001D4163" w:rsidRPr="00742EFD">
          <w:rPr>
            <w:rFonts w:ascii="Arial" w:hAnsi="Arial" w:cs="Arial"/>
            <w:sz w:val="22"/>
            <w:szCs w:val="22"/>
          </w:rPr>
          <w:t>GO</w:t>
        </w:r>
      </w:ins>
      <w:ins w:id="40" w:author="David Bartel" w:date="2018-02-19T15:27:00Z">
        <w:r w:rsidR="001532EC" w:rsidRPr="00742EFD">
          <w:rPr>
            <w:rFonts w:ascii="Arial" w:hAnsi="Arial" w:cs="Arial"/>
            <w:sz w:val="22"/>
            <w:szCs w:val="22"/>
          </w:rPr>
          <w:t xml:space="preserve"> protein</w:t>
        </w:r>
      </w:ins>
      <w:del w:id="41" w:author="David Bartel" w:date="2018-02-19T15:27:00Z">
        <w:r w:rsidRPr="00742EFD" w:rsidDel="001532EC">
          <w:rPr>
            <w:rFonts w:ascii="Arial" w:hAnsi="Arial" w:cs="Arial"/>
            <w:sz w:val="22"/>
            <w:szCs w:val="22"/>
          </w:rPr>
          <w:delText>,</w:delText>
        </w:r>
      </w:del>
      <w:r w:rsidRPr="00742EFD">
        <w:rPr>
          <w:rFonts w:ascii="Arial" w:hAnsi="Arial" w:cs="Arial"/>
          <w:sz w:val="22"/>
          <w:szCs w:val="22"/>
        </w:rPr>
        <w:t xml:space="preserve"> promot</w:t>
      </w:r>
      <w:ins w:id="42" w:author="David Bartel" w:date="2018-02-19T15:28:00Z">
        <w:r w:rsidR="001532EC" w:rsidRPr="00742EFD">
          <w:rPr>
            <w:rFonts w:ascii="Arial" w:hAnsi="Arial" w:cs="Arial"/>
            <w:sz w:val="22"/>
            <w:szCs w:val="22"/>
          </w:rPr>
          <w:t>es</w:t>
        </w:r>
      </w:ins>
      <w:del w:id="43" w:author="David Bartel" w:date="2018-02-19T15:28:00Z">
        <w:r w:rsidRPr="00742EFD" w:rsidDel="001532EC">
          <w:rPr>
            <w:rFonts w:ascii="Arial" w:hAnsi="Arial" w:cs="Arial"/>
            <w:sz w:val="22"/>
            <w:szCs w:val="22"/>
          </w:rPr>
          <w:delText>ing</w:delText>
        </w:r>
      </w:del>
      <w:r w:rsidRPr="00742EFD">
        <w:rPr>
          <w:rFonts w:ascii="Arial" w:hAnsi="Arial" w:cs="Arial"/>
          <w:sz w:val="22"/>
          <w:szCs w:val="22"/>
        </w:rPr>
        <w:t xml:space="preserve"> </w:t>
      </w:r>
      <w:del w:id="44" w:author="David Bartel" w:date="2018-02-19T15:28:00Z">
        <w:r w:rsidRPr="00742EFD" w:rsidDel="001532EC">
          <w:rPr>
            <w:rFonts w:ascii="Arial" w:hAnsi="Arial" w:cs="Arial"/>
            <w:sz w:val="22"/>
            <w:szCs w:val="22"/>
          </w:rPr>
          <w:delText xml:space="preserve">mRNA </w:delText>
        </w:r>
      </w:del>
      <w:r w:rsidRPr="00742EFD">
        <w:rPr>
          <w:rFonts w:ascii="Arial" w:hAnsi="Arial" w:cs="Arial"/>
          <w:sz w:val="22"/>
          <w:szCs w:val="22"/>
        </w:rPr>
        <w:t>destabilization and</w:t>
      </w:r>
      <w:ins w:id="45" w:author="David Bartel" w:date="2018-02-19T15:28:00Z">
        <w:r w:rsidR="001532EC" w:rsidRPr="00742EFD">
          <w:rPr>
            <w:rFonts w:ascii="Arial" w:hAnsi="Arial" w:cs="Arial"/>
            <w:sz w:val="22"/>
            <w:szCs w:val="22"/>
          </w:rPr>
          <w:t xml:space="preserve">/or </w:t>
        </w:r>
      </w:ins>
      <w:del w:id="46" w:author="David Bartel" w:date="2018-02-19T15:28:00Z">
        <w:r w:rsidRPr="00742EFD" w:rsidDel="001532EC">
          <w:rPr>
            <w:rFonts w:ascii="Arial" w:hAnsi="Arial" w:cs="Arial"/>
            <w:sz w:val="22"/>
            <w:szCs w:val="22"/>
          </w:rPr>
          <w:delText xml:space="preserve"> in some cases </w:delText>
        </w:r>
      </w:del>
      <w:r w:rsidRPr="00742EFD">
        <w:rPr>
          <w:rFonts w:ascii="Arial" w:hAnsi="Arial" w:cs="Arial"/>
          <w:sz w:val="22"/>
          <w:szCs w:val="22"/>
        </w:rPr>
        <w:t>translational repression</w:t>
      </w:r>
      <w:ins w:id="47" w:author="David Bartel" w:date="2018-02-19T15:28:00Z">
        <w:r w:rsidR="001532EC" w:rsidRPr="00742EFD">
          <w:rPr>
            <w:rFonts w:ascii="Arial" w:hAnsi="Arial" w:cs="Arial"/>
            <w:sz w:val="22"/>
            <w:szCs w:val="22"/>
          </w:rPr>
          <w:t xml:space="preserve"> of </w:t>
        </w:r>
      </w:ins>
      <w:ins w:id="48" w:author="David Bartel" w:date="2018-02-21T19:34:00Z">
        <w:r w:rsidR="00453162" w:rsidRPr="00742EFD">
          <w:rPr>
            <w:rFonts w:ascii="Arial" w:hAnsi="Arial" w:cs="Arial"/>
            <w:sz w:val="22"/>
            <w:szCs w:val="22"/>
          </w:rPr>
          <w:t>bound</w:t>
        </w:r>
      </w:ins>
      <w:ins w:id="49" w:author="David Bartel" w:date="2018-02-19T15:28:00Z">
        <w:r w:rsidR="001532EC" w:rsidRPr="00742EFD">
          <w:rPr>
            <w:rFonts w:ascii="Arial" w:hAnsi="Arial" w:cs="Arial"/>
            <w:sz w:val="22"/>
            <w:szCs w:val="22"/>
          </w:rPr>
          <w:t xml:space="preserve"> target</w:t>
        </w:r>
      </w:ins>
      <w:ins w:id="50" w:author="David Bartel" w:date="2018-03-27T15:32:00Z">
        <w:r w:rsidR="000F27C5" w:rsidRPr="00742EFD">
          <w:rPr>
            <w:rFonts w:ascii="Arial" w:hAnsi="Arial" w:cs="Arial"/>
            <w:sz w:val="22"/>
            <w:szCs w:val="22"/>
          </w:rPr>
          <w:t>(</w:t>
        </w:r>
        <w:r w:rsidR="00EB0CBF" w:rsidRPr="00742EFD">
          <w:rPr>
            <w:rFonts w:ascii="Arial" w:hAnsi="Arial" w:cs="Arial"/>
            <w:sz w:val="22"/>
            <w:szCs w:val="22"/>
          </w:rPr>
          <w:t>Jonas&amp;Izaurralde2015)</w:t>
        </w:r>
      </w:ins>
      <w:r w:rsidRPr="00742EFD">
        <w:rPr>
          <w:rFonts w:ascii="Arial" w:hAnsi="Arial" w:cs="Arial"/>
          <w:sz w:val="22"/>
          <w:szCs w:val="22"/>
        </w:rPr>
        <w:t xml:space="preserve">. </w:t>
      </w:r>
      <w:ins w:id="51" w:author="David Bartel" w:date="2018-02-22T15:43:00Z">
        <w:r w:rsidR="00BA226D" w:rsidRPr="00742EFD">
          <w:rPr>
            <w:rFonts w:ascii="Arial" w:hAnsi="Arial" w:cs="Arial"/>
            <w:sz w:val="22"/>
            <w:szCs w:val="22"/>
          </w:rPr>
          <w:t xml:space="preserve"> </w:t>
        </w:r>
      </w:ins>
      <w:ins w:id="52" w:author="David Bartel" w:date="2018-02-22T09:03:00Z">
        <w:r w:rsidR="0036558F" w:rsidRPr="00742EFD">
          <w:rPr>
            <w:rFonts w:ascii="Arial" w:hAnsi="Arial" w:cs="Arial"/>
            <w:sz w:val="22"/>
            <w:szCs w:val="22"/>
          </w:rPr>
          <w:t>mi</w:t>
        </w:r>
      </w:ins>
      <w:ins w:id="53" w:author="David Bartel" w:date="2018-02-22T08:54:00Z">
        <w:r w:rsidR="005D4AA8" w:rsidRPr="00742EFD">
          <w:rPr>
            <w:rFonts w:ascii="Arial" w:hAnsi="Arial" w:cs="Arial"/>
            <w:sz w:val="22"/>
            <w:szCs w:val="22"/>
          </w:rPr>
          <w:t xml:space="preserve">RNAs </w:t>
        </w:r>
      </w:ins>
      <w:ins w:id="54" w:author="David Bartel" w:date="2018-02-22T09:00:00Z">
        <w:r w:rsidR="00AA2845" w:rsidRPr="00742EFD">
          <w:rPr>
            <w:rFonts w:ascii="Arial" w:hAnsi="Arial" w:cs="Arial"/>
            <w:sz w:val="22"/>
            <w:szCs w:val="22"/>
          </w:rPr>
          <w:t>are</w:t>
        </w:r>
      </w:ins>
      <w:ins w:id="55" w:author="David Bartel" w:date="2018-02-22T08:54:00Z">
        <w:r w:rsidR="005D4AA8" w:rsidRPr="00742EFD">
          <w:rPr>
            <w:rFonts w:ascii="Arial" w:hAnsi="Arial" w:cs="Arial"/>
            <w:sz w:val="22"/>
            <w:szCs w:val="22"/>
          </w:rPr>
          <w:t xml:space="preserve"> grouped into families </w:t>
        </w:r>
      </w:ins>
      <w:ins w:id="56" w:author="David Bartel" w:date="2018-02-22T08:55:00Z">
        <w:r w:rsidR="005D4AA8" w:rsidRPr="00742EFD">
          <w:rPr>
            <w:rFonts w:ascii="Arial" w:hAnsi="Arial" w:cs="Arial"/>
            <w:sz w:val="22"/>
            <w:szCs w:val="22"/>
          </w:rPr>
          <w:t xml:space="preserve">based on </w:t>
        </w:r>
      </w:ins>
      <w:ins w:id="57" w:author="David Bartel" w:date="2018-02-22T08:56:00Z">
        <w:r w:rsidR="0036558F" w:rsidRPr="00742EFD">
          <w:rPr>
            <w:rFonts w:ascii="Arial" w:hAnsi="Arial" w:cs="Arial"/>
            <w:sz w:val="22"/>
            <w:szCs w:val="22"/>
          </w:rPr>
          <w:t>the</w:t>
        </w:r>
        <w:r w:rsidR="00AA2845" w:rsidRPr="00742EFD">
          <w:rPr>
            <w:rFonts w:ascii="Arial" w:hAnsi="Arial" w:cs="Arial"/>
            <w:sz w:val="22"/>
            <w:szCs w:val="22"/>
          </w:rPr>
          <w:t xml:space="preserve"> </w:t>
        </w:r>
      </w:ins>
      <w:ins w:id="58" w:author="David Bartel" w:date="2018-02-22T09:01:00Z">
        <w:r w:rsidR="0036558F" w:rsidRPr="00742EFD">
          <w:rPr>
            <w:rFonts w:ascii="Arial" w:hAnsi="Arial" w:cs="Arial"/>
            <w:sz w:val="22"/>
            <w:szCs w:val="22"/>
          </w:rPr>
          <w:t>sequence</w:t>
        </w:r>
      </w:ins>
      <w:ins w:id="59" w:author="David Bartel" w:date="2018-02-22T09:06:00Z">
        <w:r w:rsidR="00FE670D" w:rsidRPr="00742EFD">
          <w:rPr>
            <w:rFonts w:ascii="Arial" w:hAnsi="Arial" w:cs="Arial"/>
            <w:sz w:val="22"/>
            <w:szCs w:val="22"/>
          </w:rPr>
          <w:t xml:space="preserve"> of their extended seed (nucleotides </w:t>
        </w:r>
      </w:ins>
      <w:ins w:id="60" w:author="David Bartel" w:date="2018-02-22T09:07:00Z">
        <w:r w:rsidR="00FE670D" w:rsidRPr="00742EFD">
          <w:rPr>
            <w:rFonts w:ascii="Arial" w:hAnsi="Arial" w:cs="Arial"/>
            <w:sz w:val="22"/>
            <w:szCs w:val="22"/>
          </w:rPr>
          <w:t xml:space="preserve">2–8 of the miRNA), which is the </w:t>
        </w:r>
      </w:ins>
      <w:ins w:id="61" w:author="David Bartel" w:date="2018-02-22T09:13:00Z">
        <w:r w:rsidR="00B32D21" w:rsidRPr="00742EFD">
          <w:rPr>
            <w:rFonts w:ascii="Arial" w:hAnsi="Arial" w:cs="Arial"/>
            <w:sz w:val="22"/>
            <w:szCs w:val="22"/>
          </w:rPr>
          <w:t>region</w:t>
        </w:r>
      </w:ins>
      <w:ins w:id="62" w:author="David Bartel" w:date="2018-02-22T09:07:00Z">
        <w:r w:rsidR="00FE670D" w:rsidRPr="00742EFD">
          <w:rPr>
            <w:rFonts w:ascii="Arial" w:hAnsi="Arial" w:cs="Arial"/>
            <w:sz w:val="22"/>
            <w:szCs w:val="22"/>
          </w:rPr>
          <w:t xml:space="preserve"> of the miRNA most important for target recognition</w:t>
        </w:r>
      </w:ins>
      <w:ins w:id="63" w:author="David Bartel" w:date="2018-03-27T15:43:00Z">
        <w:r w:rsidR="005F26AE" w:rsidRPr="00742EFD">
          <w:rPr>
            <w:rFonts w:ascii="Arial" w:hAnsi="Arial" w:cs="Arial"/>
            <w:sz w:val="22"/>
            <w:szCs w:val="22"/>
          </w:rPr>
          <w:t>(Bartel2009)</w:t>
        </w:r>
      </w:ins>
      <w:ins w:id="64" w:author="David Bartel" w:date="2018-02-22T09:07:00Z">
        <w:r w:rsidR="00FE670D" w:rsidRPr="00742EFD">
          <w:rPr>
            <w:rFonts w:ascii="Arial" w:hAnsi="Arial" w:cs="Arial"/>
            <w:sz w:val="22"/>
            <w:szCs w:val="22"/>
          </w:rPr>
          <w:t xml:space="preserve">.  </w:t>
        </w:r>
      </w:ins>
      <w:ins w:id="65" w:author="David Bartel" w:date="2018-02-22T09:11:00Z">
        <w:r w:rsidR="00B32D21" w:rsidRPr="00742EFD">
          <w:rPr>
            <w:rFonts w:ascii="Arial" w:hAnsi="Arial" w:cs="Arial"/>
            <w:sz w:val="22"/>
            <w:szCs w:val="22"/>
          </w:rPr>
          <w:t>T</w:t>
        </w:r>
      </w:ins>
      <w:ins w:id="66" w:author="David Bartel" w:date="2018-02-22T09:09:00Z">
        <w:r w:rsidR="00FE670D" w:rsidRPr="00742EFD">
          <w:rPr>
            <w:rFonts w:ascii="Arial" w:hAnsi="Arial" w:cs="Arial"/>
            <w:sz w:val="22"/>
            <w:szCs w:val="22"/>
          </w:rPr>
          <w:t>he</w:t>
        </w:r>
      </w:ins>
      <w:ins w:id="67" w:author="David Bartel" w:date="2018-02-22T08:49:00Z">
        <w:r w:rsidR="00637AD4" w:rsidRPr="00742EFD">
          <w:rPr>
            <w:rFonts w:ascii="Arial" w:hAnsi="Arial" w:cs="Arial"/>
            <w:sz w:val="22"/>
            <w:szCs w:val="22"/>
          </w:rPr>
          <w:t xml:space="preserve"> 90 </w:t>
        </w:r>
      </w:ins>
      <w:ins w:id="68" w:author="David Bartel" w:date="2018-02-22T09:14:00Z">
        <w:r w:rsidR="00B32D21" w:rsidRPr="00742EFD">
          <w:rPr>
            <w:rFonts w:ascii="Arial" w:hAnsi="Arial" w:cs="Arial"/>
            <w:sz w:val="22"/>
            <w:szCs w:val="22"/>
          </w:rPr>
          <w:t xml:space="preserve">most </w:t>
        </w:r>
      </w:ins>
      <w:ins w:id="69" w:author="David Bartel" w:date="2018-02-22T08:49:00Z">
        <w:r w:rsidR="00637AD4" w:rsidRPr="00742EFD">
          <w:rPr>
            <w:rFonts w:ascii="Arial" w:hAnsi="Arial" w:cs="Arial"/>
            <w:sz w:val="22"/>
            <w:szCs w:val="22"/>
          </w:rPr>
          <w:t xml:space="preserve">broadly conserved </w:t>
        </w:r>
      </w:ins>
      <w:ins w:id="70" w:author="David Bartel" w:date="2018-02-22T09:14:00Z">
        <w:r w:rsidR="00B32D21" w:rsidRPr="00742EFD">
          <w:rPr>
            <w:rFonts w:ascii="Arial" w:hAnsi="Arial" w:cs="Arial"/>
            <w:sz w:val="22"/>
            <w:szCs w:val="22"/>
          </w:rPr>
          <w:t xml:space="preserve">miRNA </w:t>
        </w:r>
      </w:ins>
      <w:ins w:id="71" w:author="David Bartel" w:date="2018-02-22T08:49:00Z">
        <w:r w:rsidR="00637AD4" w:rsidRPr="00742EFD">
          <w:rPr>
            <w:rFonts w:ascii="Arial" w:hAnsi="Arial" w:cs="Arial"/>
            <w:sz w:val="22"/>
            <w:szCs w:val="22"/>
          </w:rPr>
          <w:t>families</w:t>
        </w:r>
      </w:ins>
      <w:ins w:id="72" w:author="David Bartel" w:date="2018-02-22T09:14:00Z">
        <w:r w:rsidR="00B32D21" w:rsidRPr="00742EFD">
          <w:rPr>
            <w:rFonts w:ascii="Arial" w:hAnsi="Arial" w:cs="Arial"/>
            <w:sz w:val="22"/>
            <w:szCs w:val="22"/>
          </w:rPr>
          <w:t xml:space="preserve"> of </w:t>
        </w:r>
      </w:ins>
      <w:ins w:id="73" w:author="David Bartel" w:date="2018-02-22T08:51:00Z">
        <w:r w:rsidR="00B32D21" w:rsidRPr="00742EFD">
          <w:rPr>
            <w:rFonts w:ascii="Arial" w:hAnsi="Arial" w:cs="Arial"/>
            <w:sz w:val="22"/>
            <w:szCs w:val="22"/>
          </w:rPr>
          <w:t xml:space="preserve">mammals </w:t>
        </w:r>
        <w:r w:rsidR="005D4AA8" w:rsidRPr="00742EFD">
          <w:rPr>
            <w:rFonts w:ascii="Arial" w:hAnsi="Arial" w:cs="Arial"/>
            <w:sz w:val="22"/>
            <w:szCs w:val="22"/>
          </w:rPr>
          <w:t xml:space="preserve">each </w:t>
        </w:r>
      </w:ins>
      <w:ins w:id="74" w:author="David Bartel" w:date="2018-02-22T09:09:00Z">
        <w:r w:rsidR="00FE670D" w:rsidRPr="00742EFD">
          <w:rPr>
            <w:rFonts w:ascii="Arial" w:hAnsi="Arial" w:cs="Arial"/>
            <w:sz w:val="22"/>
            <w:szCs w:val="22"/>
          </w:rPr>
          <w:t xml:space="preserve">have an average of &gt;400 </w:t>
        </w:r>
      </w:ins>
      <w:ins w:id="75" w:author="David Bartel" w:date="2018-02-22T09:11:00Z">
        <w:r w:rsidR="00B32D21" w:rsidRPr="00742EFD">
          <w:rPr>
            <w:rFonts w:ascii="Arial" w:hAnsi="Arial" w:cs="Arial"/>
            <w:sz w:val="22"/>
            <w:szCs w:val="22"/>
          </w:rPr>
          <w:t xml:space="preserve">preferentially </w:t>
        </w:r>
      </w:ins>
      <w:ins w:id="76" w:author="David Bartel" w:date="2018-02-22T09:09:00Z">
        <w:r w:rsidR="00FE670D" w:rsidRPr="00742EFD">
          <w:rPr>
            <w:rFonts w:ascii="Arial" w:hAnsi="Arial" w:cs="Arial"/>
            <w:sz w:val="22"/>
            <w:szCs w:val="22"/>
          </w:rPr>
          <w:t xml:space="preserve">conserved targets, </w:t>
        </w:r>
      </w:ins>
      <w:ins w:id="77" w:author="David Bartel" w:date="2018-02-22T09:53:00Z">
        <w:r w:rsidR="00F432B4" w:rsidRPr="00742EFD">
          <w:rPr>
            <w:rFonts w:ascii="Arial" w:hAnsi="Arial" w:cs="Arial"/>
            <w:sz w:val="22"/>
            <w:szCs w:val="22"/>
          </w:rPr>
          <w:t xml:space="preserve">such that mRNAs from most human genes are conserved </w:t>
        </w:r>
      </w:ins>
      <w:ins w:id="78" w:author="David Bartel" w:date="2018-02-22T09:55:00Z">
        <w:r w:rsidR="007373B5" w:rsidRPr="00742EFD">
          <w:rPr>
            <w:rFonts w:ascii="Arial" w:hAnsi="Arial" w:cs="Arial"/>
            <w:sz w:val="22"/>
            <w:szCs w:val="22"/>
          </w:rPr>
          <w:t>target</w:t>
        </w:r>
      </w:ins>
      <w:ins w:id="79" w:author="David Bartel" w:date="2018-02-22T09:53:00Z">
        <w:r w:rsidR="00F432B4" w:rsidRPr="00742EFD">
          <w:rPr>
            <w:rFonts w:ascii="Arial" w:hAnsi="Arial" w:cs="Arial"/>
            <w:sz w:val="22"/>
            <w:szCs w:val="22"/>
          </w:rPr>
          <w:t>s</w:t>
        </w:r>
      </w:ins>
      <w:ins w:id="80" w:author="David Bartel" w:date="2018-02-22T15:33:00Z">
        <w:r w:rsidR="00E3467E" w:rsidRPr="00742EFD">
          <w:rPr>
            <w:rFonts w:ascii="Arial" w:hAnsi="Arial" w:cs="Arial"/>
            <w:sz w:val="22"/>
            <w:szCs w:val="22"/>
          </w:rPr>
          <w:t xml:space="preserve"> of at least one </w:t>
        </w:r>
      </w:ins>
      <w:ins w:id="81" w:author="David Bartel" w:date="2018-02-22T15:34:00Z">
        <w:r w:rsidR="003A4E60" w:rsidRPr="00742EFD">
          <w:rPr>
            <w:rFonts w:ascii="Arial" w:hAnsi="Arial" w:cs="Arial"/>
            <w:sz w:val="22"/>
            <w:szCs w:val="22"/>
          </w:rPr>
          <w:t>miRNA</w:t>
        </w:r>
      </w:ins>
      <w:ins w:id="82" w:author="David Bartel" w:date="2018-03-27T15:33:00Z">
        <w:r w:rsidR="00EB0CBF" w:rsidRPr="00742EFD">
          <w:rPr>
            <w:rFonts w:ascii="Arial" w:hAnsi="Arial" w:cs="Arial"/>
            <w:sz w:val="22"/>
            <w:szCs w:val="22"/>
          </w:rPr>
          <w:t>(Friedman2009)</w:t>
        </w:r>
      </w:ins>
      <w:ins w:id="83" w:author="David Bartel" w:date="2018-02-22T09:53:00Z">
        <w:r w:rsidR="00F432B4" w:rsidRPr="00742EFD">
          <w:rPr>
            <w:rFonts w:ascii="Arial" w:hAnsi="Arial" w:cs="Arial"/>
            <w:sz w:val="22"/>
            <w:szCs w:val="22"/>
          </w:rPr>
          <w:t xml:space="preserve">. </w:t>
        </w:r>
      </w:ins>
      <w:ins w:id="84" w:author="David Bartel" w:date="2018-02-22T09:55:00Z">
        <w:r w:rsidR="007373B5" w:rsidRPr="00742EFD">
          <w:rPr>
            <w:rFonts w:ascii="Arial" w:hAnsi="Arial" w:cs="Arial"/>
            <w:sz w:val="22"/>
            <w:szCs w:val="22"/>
          </w:rPr>
          <w:t xml:space="preserve"> </w:t>
        </w:r>
      </w:ins>
      <w:ins w:id="85" w:author="David Bartel" w:date="2018-02-22T15:37:00Z">
        <w:r w:rsidR="003A4E60" w:rsidRPr="00742EFD">
          <w:rPr>
            <w:rFonts w:ascii="Arial" w:hAnsi="Arial" w:cs="Arial"/>
            <w:sz w:val="22"/>
            <w:szCs w:val="22"/>
          </w:rPr>
          <w:t xml:space="preserve">Most of these 90 broadly conserved families are required </w:t>
        </w:r>
        <w:r w:rsidR="00BA226D" w:rsidRPr="00742EFD">
          <w:rPr>
            <w:rFonts w:ascii="Arial" w:hAnsi="Arial" w:cs="Arial"/>
            <w:sz w:val="22"/>
            <w:szCs w:val="22"/>
          </w:rPr>
          <w:t>for proper development or</w:t>
        </w:r>
        <w:r w:rsidR="003A4E60" w:rsidRPr="00742EFD">
          <w:rPr>
            <w:rFonts w:ascii="Arial" w:hAnsi="Arial" w:cs="Arial"/>
            <w:sz w:val="22"/>
            <w:szCs w:val="22"/>
          </w:rPr>
          <w:t xml:space="preserve"> physiology, as </w:t>
        </w:r>
      </w:ins>
      <w:ins w:id="86" w:author="David Bartel" w:date="2018-02-22T15:42:00Z">
        <w:r w:rsidR="00BA226D" w:rsidRPr="00742EFD">
          <w:rPr>
            <w:rFonts w:ascii="Arial" w:hAnsi="Arial" w:cs="Arial"/>
            <w:sz w:val="22"/>
            <w:szCs w:val="22"/>
          </w:rPr>
          <w:t>shown</w:t>
        </w:r>
      </w:ins>
      <w:ins w:id="87" w:author="David Bartel" w:date="2018-02-22T15:37:00Z">
        <w:r w:rsidR="003A4E60" w:rsidRPr="00742EFD">
          <w:rPr>
            <w:rFonts w:ascii="Arial" w:hAnsi="Arial" w:cs="Arial"/>
            <w:sz w:val="22"/>
            <w:szCs w:val="22"/>
          </w:rPr>
          <w:t xml:space="preserve"> by </w:t>
        </w:r>
      </w:ins>
      <w:ins w:id="88" w:author="David Bartel" w:date="2018-03-27T15:28:00Z">
        <w:r w:rsidR="000F27C5" w:rsidRPr="00742EFD">
          <w:rPr>
            <w:rFonts w:ascii="Arial" w:hAnsi="Arial" w:cs="Arial"/>
            <w:sz w:val="22"/>
            <w:szCs w:val="22"/>
          </w:rPr>
          <w:t>knockout studies in mice</w:t>
        </w:r>
      </w:ins>
      <w:ins w:id="89" w:author="David Bartel" w:date="2018-02-22T15:39:00Z">
        <w:r w:rsidR="00BA226D" w:rsidRPr="00742EFD">
          <w:rPr>
            <w:rFonts w:ascii="Arial" w:hAnsi="Arial" w:cs="Arial"/>
            <w:sz w:val="22"/>
            <w:szCs w:val="22"/>
          </w:rPr>
          <w:t xml:space="preserve">, and many </w:t>
        </w:r>
      </w:ins>
      <w:ins w:id="90" w:author="David Bartel" w:date="2018-02-22T15:47:00Z">
        <w:r w:rsidR="00D20A33" w:rsidRPr="00742EFD">
          <w:rPr>
            <w:rFonts w:ascii="Arial" w:hAnsi="Arial" w:cs="Arial"/>
            <w:sz w:val="22"/>
            <w:szCs w:val="22"/>
          </w:rPr>
          <w:t xml:space="preserve">families also </w:t>
        </w:r>
      </w:ins>
      <w:ins w:id="91" w:author="David Bartel" w:date="2018-02-22T15:39:00Z">
        <w:r w:rsidR="00BA226D" w:rsidRPr="00742EFD">
          <w:rPr>
            <w:rFonts w:ascii="Arial" w:hAnsi="Arial" w:cs="Arial"/>
            <w:sz w:val="22"/>
            <w:szCs w:val="22"/>
          </w:rPr>
          <w:t xml:space="preserve">impact pathology in </w:t>
        </w:r>
      </w:ins>
      <w:ins w:id="92" w:author="David Bartel" w:date="2018-02-22T15:40:00Z">
        <w:r w:rsidR="00BA226D" w:rsidRPr="00742EFD">
          <w:rPr>
            <w:rFonts w:ascii="Arial" w:hAnsi="Arial" w:cs="Arial"/>
            <w:sz w:val="22"/>
            <w:szCs w:val="22"/>
          </w:rPr>
          <w:t>mouse models of</w:t>
        </w:r>
      </w:ins>
      <w:ins w:id="93" w:author="David Bartel" w:date="2018-02-19T15:45:00Z">
        <w:r w:rsidR="0012593D" w:rsidRPr="00742EFD">
          <w:rPr>
            <w:rFonts w:ascii="Arial" w:hAnsi="Arial" w:cs="Arial"/>
            <w:sz w:val="22"/>
            <w:szCs w:val="22"/>
          </w:rPr>
          <w:t xml:space="preserve"> </w:t>
        </w:r>
      </w:ins>
      <w:ins w:id="94" w:author="David Bartel" w:date="2018-02-19T15:46:00Z">
        <w:r w:rsidR="00BA226D" w:rsidRPr="00742EFD">
          <w:rPr>
            <w:rFonts w:ascii="Arial" w:hAnsi="Arial" w:cs="Arial"/>
            <w:sz w:val="22"/>
            <w:szCs w:val="22"/>
          </w:rPr>
          <w:t>disease or injury</w:t>
        </w:r>
      </w:ins>
      <w:ins w:id="95" w:author="David Bartel" w:date="2018-02-19T15:41:00Z">
        <w:r w:rsidR="0012593D" w:rsidRPr="00742EFD">
          <w:rPr>
            <w:rFonts w:ascii="Arial" w:hAnsi="Arial" w:cs="Arial"/>
            <w:sz w:val="22"/>
            <w:szCs w:val="22"/>
          </w:rPr>
          <w:t>(Bartel2018)</w:t>
        </w:r>
      </w:ins>
      <w:del w:id="96" w:author="David Bartel" w:date="2018-02-19T15:42:00Z">
        <w:r w:rsidRPr="00742EFD" w:rsidDel="0012593D">
          <w:rPr>
            <w:rFonts w:ascii="Arial" w:hAnsi="Arial" w:cs="Arial"/>
            <w:sz w:val="22"/>
            <w:szCs w:val="22"/>
          </w:rPr>
          <w:delText>The persistence of individual miRNA genes throughout diverse metazoan species, the large number of reported miRNA knockout phenotypes in fly and mouse (Dave’s table), and the finding the majority (60%) of mammalian mRNAs harbor at least one conserved miRNA site, together underscore the important role for these RNAs in the coherent regulation and maintenance of gene expression underlying biological life</w:delText>
        </w:r>
        <w:r w:rsidRPr="00742EFD" w:rsidDel="0012593D">
          <w:rPr>
            <w:rFonts w:ascii="Arial" w:hAnsi="Arial" w:cs="Arial"/>
            <w:sz w:val="22"/>
            <w:szCs w:val="22"/>
          </w:rPr>
          <w:fldChar w:fldCharType="begin"/>
        </w:r>
        <w:r w:rsidRPr="00742EFD" w:rsidDel="0012593D">
          <w:rPr>
            <w:rFonts w:ascii="Arial" w:hAnsi="Arial" w:cs="Arial"/>
            <w:sz w:val="22"/>
            <w:szCs w:val="22"/>
          </w:rPr>
          <w:delInstrText xml:space="preserve"> ADDIN PAPERS2_CITATIONS &lt;citation&gt;&lt;uuid&gt;9E3AA5EA-C477-40D3-83ED-2A0A15FB4377&lt;/uuid&gt;&lt;priority&gt;0&lt;/priority&gt;&lt;publications&gt;&lt;publication&gt;&lt;uuid&gt;786BF57B-1712-4079-9486-43526609A8C9&lt;/uuid&gt;&lt;volume&gt;455&lt;/volume&gt;&lt;accepted_date&gt;99200809121200000000222000&lt;/accepted_date&gt;&lt;doi&gt;10.1038/nature07415&lt;/doi&gt;&lt;startpage&gt;1193&lt;/startpage&gt;&lt;publication_date&gt;99200810301200000000222000&lt;/publication_date&gt;&lt;url&gt;http://eutils.ncbi.nlm.nih.gov/entrez/eutils/elink.fcgi?dbfrom=pubmed&amp;amp;id=18830242&amp;amp;retmode=ref&amp;amp;cmd=prlinks&lt;/url&gt;&lt;type&gt;400&lt;/type&gt;&lt;title&gt;Early origins and evolution of microRNAs and Piwi-interacting RNAs in animals.&lt;/title&gt;&lt;submission_date&gt;99200806051200000000222000&lt;/submission_date&gt;&lt;number&gt;7217&lt;/number&gt;&lt;institution&gt;Whitehead Institute for Biomedical Research, 9 Cambridge Center, Cambridge, Massachusetts 02142, USA.&lt;/institution&gt;&lt;subtype&gt;400&lt;/subtype&gt;&lt;endpage&gt;1197&lt;/endpage&gt;&lt;bundle&gt;&lt;publication&gt;&lt;publisher&gt;Nature Publishing Group&lt;/publisher&gt;&lt;title&gt;Nature&lt;/title&gt;&lt;type&gt;-100&lt;/type&gt;&lt;subtype&gt;-100&lt;/subtype&gt;&lt;uuid&gt;BDB627B8-7E12-4F00-AB1E-23F98E8D5F7C&lt;/uuid&gt;&lt;/publication&gt;&lt;/bundle&gt;&lt;authors&gt;&lt;author&gt;&lt;firstName&gt;Andrew&lt;/firstName&gt;&lt;lastName&gt;Grimson&lt;/lastName&gt;&lt;/author&gt;&lt;author&gt;&lt;firstName&gt;Mansi&lt;/firstName&gt;&lt;lastName&gt;Srivastava&lt;/lastName&gt;&lt;/author&gt;&lt;author&gt;&lt;firstName&gt;Bryony&lt;/firstName&gt;&lt;lastName&gt;Fahey&lt;/lastName&gt;&lt;/author&gt;&lt;author&gt;&lt;firstName&gt;Ben&lt;/firstName&gt;&lt;middleNames&gt;J&lt;/middleNames&gt;&lt;lastName&gt;Woodcroft&lt;/lastName&gt;&lt;/author&gt;&lt;author&gt;&lt;firstName&gt;H&lt;/firstName&gt;&lt;middleNames&gt;Rosaria&lt;/middleNames&gt;&lt;lastName&gt;Chiang&lt;/lastName&gt;&lt;/author&gt;&lt;author&gt;&lt;firstName&gt;Nicole&lt;/firstName&gt;&lt;lastName&gt;King&lt;/lastName&gt;&lt;/author&gt;&lt;author&gt;&lt;firstName&gt;Bernard&lt;/firstName&gt;&lt;middleNames&gt;M&lt;/middleNames&gt;&lt;lastName&gt;Degnan&lt;/lastName&gt;&lt;/author&gt;&lt;author&gt;&lt;firstName&gt;Daniel&lt;/firstName&gt;&lt;middleNames&gt;S&lt;/middleNames&gt;&lt;lastName&gt;Rokhsar&lt;/lastName&gt;&lt;/author&gt;&lt;author&gt;&lt;firstName&gt;David&lt;/firstName&gt;&lt;middleNames&gt;P&lt;/middleNames&gt;&lt;lastName&gt;Bartel&lt;/lastName&gt;&lt;/author&gt;&lt;/authors&gt;&lt;/publication&gt;&lt;/publications&gt;&lt;cites&gt;&lt;/cites&gt;&lt;/citation&gt;</w:delInstrText>
        </w:r>
        <w:r w:rsidRPr="00742EFD" w:rsidDel="0012593D">
          <w:rPr>
            <w:rFonts w:ascii="Arial" w:hAnsi="Arial" w:cs="Arial"/>
            <w:sz w:val="22"/>
            <w:szCs w:val="22"/>
          </w:rPr>
          <w:fldChar w:fldCharType="separate"/>
        </w:r>
        <w:r w:rsidRPr="00742EFD" w:rsidDel="0012593D">
          <w:rPr>
            <w:rFonts w:ascii="Arial" w:hAnsi="Arial" w:cs="Arial"/>
            <w:sz w:val="22"/>
            <w:szCs w:val="22"/>
          </w:rPr>
          <w:delText>{Grimson:2008cv}</w:delText>
        </w:r>
        <w:r w:rsidRPr="00742EFD" w:rsidDel="0012593D">
          <w:rPr>
            <w:rFonts w:ascii="Arial" w:hAnsi="Arial" w:cs="Arial"/>
            <w:sz w:val="22"/>
            <w:szCs w:val="22"/>
          </w:rPr>
          <w:fldChar w:fldCharType="end"/>
        </w:r>
        <w:r w:rsidRPr="00742EFD" w:rsidDel="0012593D">
          <w:rPr>
            <w:rFonts w:ascii="Arial" w:hAnsi="Arial" w:cs="Arial"/>
            <w:sz w:val="22"/>
            <w:szCs w:val="22"/>
          </w:rPr>
          <w:fldChar w:fldCharType="begin"/>
        </w:r>
        <w:r w:rsidRPr="00742EFD" w:rsidDel="0012593D">
          <w:rPr>
            <w:rFonts w:ascii="Arial" w:hAnsi="Arial" w:cs="Arial"/>
            <w:sz w:val="22"/>
            <w:szCs w:val="22"/>
          </w:rPr>
          <w:delInstrText xml:space="preserve"> ADDIN PAPERS2_CITATIONS &lt;citation&gt;&lt;uuid&gt;80C250C4-1AC5-44E4-8A77-9F380E2EE9B9&lt;/uuid&gt;&lt;priority&gt;0&lt;/priority&gt;&lt;publications&gt;&lt;publication&gt;&lt;volume&gt;19&lt;/volume&gt;&lt;publication_date&gt;99200810291200000000222000&lt;/publication_date&gt;&lt;number&gt;1&lt;/number&gt;&lt;doi&gt;10.1101/gr.082701.108&lt;/doi&gt;&lt;startpage&gt;92&lt;/startpage&gt;&lt;uuid&gt;49D31F59-DC29-414D-8CA4-7C646F37C22B&lt;/uuid&gt;&lt;subtype&gt;400&lt;/subtype&gt;&lt;endpage&gt;105&lt;/endpage&gt;&lt;type&gt;400&lt;/type&gt;&lt;url&gt;http://genome.cshlp.org/cgi/doi/10.1101/gr.082701.108&lt;/url&gt;&lt;authors&gt;&lt;author&gt;&lt;firstName&gt;R&lt;/firstName&gt;&lt;middleNames&gt;C&lt;/middleNames&gt;&lt;lastName&gt;Friedman&lt;/lastName&gt;&lt;/author&gt;&lt;author&gt;&lt;firstName&gt;K&lt;/firstName&gt;&lt;middleNames&gt;K H&lt;/middleNames&gt;&lt;lastName&gt;Farh&lt;/lastName&gt;&lt;/author&gt;&lt;author&gt;&lt;firstName&gt;C&lt;/firstName&gt;&lt;middleNames&gt;B&lt;/middleNames&gt;&lt;lastName&gt;Burge&lt;/lastName&gt;&lt;/author&gt;&lt;author&gt;&lt;firstName&gt;D&lt;/firstName&gt;&lt;middleNames&gt;P&lt;/middleNames&gt;&lt;lastName&gt;Bartel&lt;/lastName&gt;&lt;/author&gt;&lt;/authors&gt;&lt;/publication&gt;&lt;/publications&gt;&lt;cites&gt;&lt;/cites&gt;&lt;/citation&gt;</w:delInstrText>
        </w:r>
        <w:r w:rsidRPr="00742EFD" w:rsidDel="0012593D">
          <w:rPr>
            <w:rFonts w:ascii="Arial" w:hAnsi="Arial" w:cs="Arial"/>
            <w:sz w:val="22"/>
            <w:szCs w:val="22"/>
          </w:rPr>
          <w:fldChar w:fldCharType="separate"/>
        </w:r>
        <w:r w:rsidRPr="00742EFD" w:rsidDel="0012593D">
          <w:rPr>
            <w:rFonts w:ascii="Arial" w:hAnsi="Arial" w:cs="Arial"/>
            <w:sz w:val="22"/>
            <w:szCs w:val="22"/>
          </w:rPr>
          <w:delText>{Friedman:2008km}</w:delText>
        </w:r>
        <w:r w:rsidRPr="00742EFD" w:rsidDel="0012593D">
          <w:rPr>
            <w:rFonts w:ascii="Arial" w:hAnsi="Arial" w:cs="Arial"/>
            <w:sz w:val="22"/>
            <w:szCs w:val="22"/>
          </w:rPr>
          <w:fldChar w:fldCharType="end"/>
        </w:r>
      </w:del>
      <w:r w:rsidRPr="00742EFD">
        <w:rPr>
          <w:rFonts w:ascii="Arial" w:hAnsi="Arial" w:cs="Arial"/>
          <w:sz w:val="22"/>
          <w:szCs w:val="22"/>
        </w:rPr>
        <w:t xml:space="preserve">. </w:t>
      </w:r>
    </w:p>
    <w:p w14:paraId="66B1D620" w14:textId="50618866" w:rsidR="009E2BCA" w:rsidRPr="00742EFD" w:rsidDel="00D128AB" w:rsidRDefault="009E2BCA" w:rsidP="00A01AD8">
      <w:pPr>
        <w:spacing w:line="360" w:lineRule="auto"/>
        <w:ind w:firstLine="720"/>
        <w:rPr>
          <w:del w:id="97" w:author="David Bartel" w:date="2018-02-19T15:50:00Z"/>
          <w:rFonts w:ascii="Arial" w:hAnsi="Arial" w:cs="Arial"/>
          <w:sz w:val="22"/>
          <w:szCs w:val="22"/>
        </w:rPr>
      </w:pPr>
      <w:r w:rsidRPr="00742EFD">
        <w:rPr>
          <w:rFonts w:ascii="Arial" w:hAnsi="Arial" w:cs="Arial"/>
          <w:sz w:val="22"/>
          <w:szCs w:val="22"/>
        </w:rPr>
        <w:t xml:space="preserve">A </w:t>
      </w:r>
      <w:del w:id="98" w:author="David Bartel" w:date="2018-02-19T15:43:00Z">
        <w:r w:rsidRPr="00742EFD" w:rsidDel="0012593D">
          <w:rPr>
            <w:rFonts w:ascii="Arial" w:hAnsi="Arial" w:cs="Arial"/>
            <w:sz w:val="22"/>
            <w:szCs w:val="22"/>
          </w:rPr>
          <w:delText>more precise</w:delText>
        </w:r>
      </w:del>
      <w:ins w:id="99" w:author="David Bartel" w:date="2018-02-21T20:14:00Z">
        <w:r w:rsidR="00EB29B9" w:rsidRPr="00742EFD">
          <w:rPr>
            <w:rFonts w:ascii="Arial" w:hAnsi="Arial" w:cs="Arial"/>
            <w:sz w:val="22"/>
            <w:szCs w:val="22"/>
          </w:rPr>
          <w:t>fuller</w:t>
        </w:r>
      </w:ins>
      <w:r w:rsidRPr="00742EFD">
        <w:rPr>
          <w:rFonts w:ascii="Arial" w:hAnsi="Arial" w:cs="Arial"/>
          <w:sz w:val="22"/>
          <w:szCs w:val="22"/>
        </w:rPr>
        <w:t xml:space="preserve"> understanding of </w:t>
      </w:r>
      <w:del w:id="100" w:author="David Bartel" w:date="2018-02-19T15:43:00Z">
        <w:r w:rsidRPr="00742EFD" w:rsidDel="0012593D">
          <w:rPr>
            <w:rFonts w:ascii="Arial" w:hAnsi="Arial" w:cs="Arial"/>
            <w:sz w:val="22"/>
            <w:szCs w:val="22"/>
          </w:rPr>
          <w:delText xml:space="preserve">miRNA </w:delText>
        </w:r>
      </w:del>
      <w:ins w:id="101" w:author="David Bartel" w:date="2018-02-19T15:43:00Z">
        <w:r w:rsidR="00EB29B9" w:rsidRPr="00742EFD">
          <w:rPr>
            <w:rFonts w:ascii="Arial" w:hAnsi="Arial" w:cs="Arial"/>
            <w:sz w:val="22"/>
            <w:szCs w:val="22"/>
          </w:rPr>
          <w:t>the</w:t>
        </w:r>
      </w:ins>
      <w:ins w:id="102" w:author="David Bartel" w:date="2018-02-21T20:13:00Z">
        <w:r w:rsidR="00EB29B9" w:rsidRPr="00742EFD">
          <w:rPr>
            <w:rFonts w:ascii="Arial" w:hAnsi="Arial" w:cs="Arial"/>
            <w:sz w:val="22"/>
            <w:szCs w:val="22"/>
          </w:rPr>
          <w:t>se</w:t>
        </w:r>
      </w:ins>
      <w:ins w:id="103" w:author="David Bartel" w:date="2018-02-19T15:43:00Z">
        <w:r w:rsidR="00EB29B9" w:rsidRPr="00742EFD">
          <w:rPr>
            <w:rFonts w:ascii="Arial" w:hAnsi="Arial" w:cs="Arial"/>
            <w:sz w:val="22"/>
            <w:szCs w:val="22"/>
          </w:rPr>
          <w:t xml:space="preserve"> </w:t>
        </w:r>
      </w:ins>
      <w:ins w:id="104" w:author="David Bartel" w:date="2018-02-21T20:13:00Z">
        <w:r w:rsidR="00EB29B9" w:rsidRPr="00742EFD">
          <w:rPr>
            <w:rFonts w:ascii="Arial" w:hAnsi="Arial" w:cs="Arial"/>
            <w:sz w:val="22"/>
            <w:szCs w:val="22"/>
          </w:rPr>
          <w:t>numerous</w:t>
        </w:r>
      </w:ins>
      <w:ins w:id="105" w:author="David Bartel" w:date="2018-02-19T15:43:00Z">
        <w:r w:rsidR="00EB29B9" w:rsidRPr="00742EFD">
          <w:rPr>
            <w:rFonts w:ascii="Arial" w:hAnsi="Arial" w:cs="Arial"/>
            <w:sz w:val="22"/>
            <w:szCs w:val="22"/>
          </w:rPr>
          <w:t xml:space="preserve"> biological</w:t>
        </w:r>
        <w:r w:rsidR="0012593D" w:rsidRPr="00742EFD">
          <w:rPr>
            <w:rFonts w:ascii="Arial" w:hAnsi="Arial" w:cs="Arial"/>
            <w:sz w:val="22"/>
            <w:szCs w:val="22"/>
          </w:rPr>
          <w:t xml:space="preserve"> </w:t>
        </w:r>
      </w:ins>
      <w:r w:rsidRPr="00742EFD">
        <w:rPr>
          <w:rFonts w:ascii="Arial" w:hAnsi="Arial" w:cs="Arial"/>
          <w:sz w:val="22"/>
          <w:szCs w:val="22"/>
        </w:rPr>
        <w:t>function</w:t>
      </w:r>
      <w:ins w:id="106" w:author="David Bartel" w:date="2018-02-19T15:47:00Z">
        <w:r w:rsidR="004D3BE1" w:rsidRPr="00742EFD">
          <w:rPr>
            <w:rFonts w:ascii="Arial" w:hAnsi="Arial" w:cs="Arial"/>
            <w:sz w:val="22"/>
            <w:szCs w:val="22"/>
          </w:rPr>
          <w:t>s</w:t>
        </w:r>
      </w:ins>
      <w:del w:id="107" w:author="David Bartel" w:date="2018-02-19T15:48:00Z">
        <w:r w:rsidRPr="00742EFD" w:rsidDel="004D3BE1">
          <w:rPr>
            <w:rFonts w:ascii="Arial" w:hAnsi="Arial" w:cs="Arial"/>
            <w:sz w:val="22"/>
            <w:szCs w:val="22"/>
          </w:rPr>
          <w:delText>, potentially providing insight into their evolutionary origin as well as their role in health and disease,</w:delText>
        </w:r>
      </w:del>
      <w:r w:rsidRPr="00742EFD">
        <w:rPr>
          <w:rFonts w:ascii="Arial" w:hAnsi="Arial" w:cs="Arial"/>
          <w:sz w:val="22"/>
          <w:szCs w:val="22"/>
        </w:rPr>
        <w:t xml:space="preserve"> requires </w:t>
      </w:r>
      <w:ins w:id="108" w:author="David Bartel" w:date="2018-02-22T15:52:00Z">
        <w:r w:rsidR="005D7DB5" w:rsidRPr="00742EFD">
          <w:rPr>
            <w:rFonts w:ascii="Arial" w:hAnsi="Arial" w:cs="Arial"/>
            <w:sz w:val="22"/>
            <w:szCs w:val="22"/>
          </w:rPr>
          <w:t xml:space="preserve">a </w:t>
        </w:r>
      </w:ins>
      <w:del w:id="109" w:author="David Bartel" w:date="2018-02-21T22:56:00Z">
        <w:r w:rsidRPr="00742EFD" w:rsidDel="0090480F">
          <w:rPr>
            <w:rFonts w:ascii="Arial" w:hAnsi="Arial" w:cs="Arial"/>
            <w:sz w:val="22"/>
            <w:szCs w:val="22"/>
          </w:rPr>
          <w:delText>a</w:delText>
        </w:r>
      </w:del>
      <w:ins w:id="110" w:author="David Bartel" w:date="2018-02-19T15:49:00Z">
        <w:r w:rsidR="004D3BE1" w:rsidRPr="00742EFD">
          <w:rPr>
            <w:rFonts w:ascii="Arial" w:hAnsi="Arial" w:cs="Arial"/>
            <w:sz w:val="22"/>
            <w:szCs w:val="22"/>
          </w:rPr>
          <w:t>more</w:t>
        </w:r>
      </w:ins>
      <w:del w:id="111" w:author="David Bartel" w:date="2018-02-19T15:49:00Z">
        <w:r w:rsidRPr="00742EFD" w:rsidDel="004D3BE1">
          <w:rPr>
            <w:rFonts w:ascii="Arial" w:hAnsi="Arial" w:cs="Arial"/>
            <w:sz w:val="22"/>
            <w:szCs w:val="22"/>
          </w:rPr>
          <w:delText>n</w:delText>
        </w:r>
      </w:del>
      <w:r w:rsidRPr="00742EFD">
        <w:rPr>
          <w:rFonts w:ascii="Arial" w:hAnsi="Arial" w:cs="Arial"/>
          <w:sz w:val="22"/>
          <w:szCs w:val="22"/>
        </w:rPr>
        <w:t xml:space="preserve"> accurate </w:t>
      </w:r>
      <w:ins w:id="112" w:author="David Bartel" w:date="2018-02-22T15:51:00Z">
        <w:r w:rsidR="005D7DB5" w:rsidRPr="00742EFD">
          <w:rPr>
            <w:rFonts w:ascii="Arial" w:hAnsi="Arial" w:cs="Arial"/>
            <w:sz w:val="22"/>
            <w:szCs w:val="22"/>
          </w:rPr>
          <w:t xml:space="preserve">model of miRNA </w:t>
        </w:r>
      </w:ins>
      <w:ins w:id="113" w:author="David Bartel" w:date="2018-02-21T22:54:00Z">
        <w:r w:rsidR="006F7485" w:rsidRPr="00742EFD">
          <w:rPr>
            <w:rFonts w:ascii="Arial" w:hAnsi="Arial" w:cs="Arial"/>
            <w:sz w:val="22"/>
            <w:szCs w:val="22"/>
          </w:rPr>
          <w:t>target</w:t>
        </w:r>
      </w:ins>
      <w:ins w:id="114" w:author="David Bartel" w:date="2018-02-22T15:51:00Z">
        <w:r w:rsidR="005D7DB5" w:rsidRPr="00742EFD">
          <w:rPr>
            <w:rFonts w:ascii="Arial" w:hAnsi="Arial" w:cs="Arial"/>
            <w:sz w:val="22"/>
            <w:szCs w:val="22"/>
          </w:rPr>
          <w:t>ing</w:t>
        </w:r>
      </w:ins>
      <w:ins w:id="115" w:author="David Bartel" w:date="2018-02-21T22:54:00Z">
        <w:r w:rsidR="006F7485" w:rsidRPr="00742EFD">
          <w:rPr>
            <w:rFonts w:ascii="Arial" w:hAnsi="Arial" w:cs="Arial"/>
            <w:sz w:val="22"/>
            <w:szCs w:val="22"/>
          </w:rPr>
          <w:t xml:space="preserve">, with the ultimate goal </w:t>
        </w:r>
      </w:ins>
      <w:del w:id="116" w:author="David Bartel" w:date="2018-02-21T22:56:00Z">
        <w:r w:rsidRPr="00742EFD" w:rsidDel="006F7485">
          <w:rPr>
            <w:rFonts w:ascii="Arial" w:hAnsi="Arial" w:cs="Arial"/>
            <w:sz w:val="22"/>
            <w:szCs w:val="22"/>
          </w:rPr>
          <w:delText>model of</w:delText>
        </w:r>
      </w:del>
      <w:ins w:id="117" w:author="David Bartel" w:date="2018-02-21T22:56:00Z">
        <w:r w:rsidR="006F7485" w:rsidRPr="00742EFD">
          <w:rPr>
            <w:rFonts w:ascii="Arial" w:hAnsi="Arial" w:cs="Arial"/>
            <w:sz w:val="22"/>
            <w:szCs w:val="22"/>
          </w:rPr>
          <w:t xml:space="preserve">of </w:t>
        </w:r>
      </w:ins>
      <w:ins w:id="118" w:author="David Bartel" w:date="2018-02-22T15:52:00Z">
        <w:r w:rsidR="005D7DB5" w:rsidRPr="00742EFD">
          <w:rPr>
            <w:rFonts w:ascii="Arial" w:hAnsi="Arial" w:cs="Arial"/>
            <w:sz w:val="22"/>
            <w:szCs w:val="22"/>
          </w:rPr>
          <w:t xml:space="preserve">correctly </w:t>
        </w:r>
      </w:ins>
      <w:ins w:id="119" w:author="David Bartel" w:date="2018-02-21T22:56:00Z">
        <w:r w:rsidR="006F7485" w:rsidRPr="00742EFD">
          <w:rPr>
            <w:rFonts w:ascii="Arial" w:hAnsi="Arial" w:cs="Arial"/>
            <w:sz w:val="22"/>
            <w:szCs w:val="22"/>
          </w:rPr>
          <w:t>predicting</w:t>
        </w:r>
      </w:ins>
      <w:r w:rsidRPr="00742EFD">
        <w:rPr>
          <w:rFonts w:ascii="Arial" w:hAnsi="Arial" w:cs="Arial"/>
          <w:sz w:val="22"/>
          <w:szCs w:val="22"/>
        </w:rPr>
        <w:t xml:space="preserve"> the </w:t>
      </w:r>
      <w:ins w:id="120" w:author="David Bartel" w:date="2018-02-19T16:18:00Z">
        <w:r w:rsidR="00D128AB" w:rsidRPr="00742EFD">
          <w:rPr>
            <w:rFonts w:ascii="Arial" w:hAnsi="Arial" w:cs="Arial"/>
            <w:sz w:val="22"/>
            <w:szCs w:val="22"/>
          </w:rPr>
          <w:t xml:space="preserve">effects of each miRNA on </w:t>
        </w:r>
      </w:ins>
      <w:del w:id="121" w:author="David Bartel" w:date="2018-02-19T16:18:00Z">
        <w:r w:rsidRPr="00742EFD" w:rsidDel="00D128AB">
          <w:rPr>
            <w:rFonts w:ascii="Arial" w:hAnsi="Arial" w:cs="Arial"/>
            <w:sz w:val="22"/>
            <w:szCs w:val="22"/>
          </w:rPr>
          <w:delText xml:space="preserve">selectivity and magnitude of miRNA-mediated repression across the diverse set of </w:delText>
        </w:r>
      </w:del>
      <w:ins w:id="122" w:author="David Bartel" w:date="2018-02-19T16:18:00Z">
        <w:r w:rsidR="00D128AB" w:rsidRPr="00742EFD">
          <w:rPr>
            <w:rFonts w:ascii="Arial" w:hAnsi="Arial" w:cs="Arial"/>
            <w:sz w:val="22"/>
            <w:szCs w:val="22"/>
          </w:rPr>
          <w:t xml:space="preserve">the output of each </w:t>
        </w:r>
      </w:ins>
      <w:ins w:id="123" w:author="David Bartel" w:date="2018-03-27T15:30:00Z">
        <w:r w:rsidR="000F27C5" w:rsidRPr="00742EFD">
          <w:rPr>
            <w:rFonts w:ascii="Arial" w:hAnsi="Arial" w:cs="Arial"/>
            <w:sz w:val="22"/>
            <w:szCs w:val="22"/>
          </w:rPr>
          <w:t>expressed gene</w:t>
        </w:r>
      </w:ins>
      <w:del w:id="124" w:author="David Bartel" w:date="2018-03-27T15:30:00Z">
        <w:r w:rsidRPr="00742EFD" w:rsidDel="000F27C5">
          <w:rPr>
            <w:rFonts w:ascii="Arial" w:hAnsi="Arial" w:cs="Arial"/>
            <w:sz w:val="22"/>
            <w:szCs w:val="22"/>
          </w:rPr>
          <w:delText>mRNA</w:delText>
        </w:r>
      </w:del>
      <w:del w:id="125" w:author="David Bartel" w:date="2018-02-19T16:19:00Z">
        <w:r w:rsidRPr="00742EFD" w:rsidDel="00D128AB">
          <w:rPr>
            <w:rFonts w:ascii="Arial" w:hAnsi="Arial" w:cs="Arial"/>
            <w:sz w:val="22"/>
            <w:szCs w:val="22"/>
          </w:rPr>
          <w:delText>s</w:delText>
        </w:r>
      </w:del>
      <w:del w:id="126" w:author="David Bartel" w:date="2018-02-19T15:50:00Z">
        <w:r w:rsidRPr="00742EFD" w:rsidDel="004D3BE1">
          <w:rPr>
            <w:rFonts w:ascii="Arial" w:hAnsi="Arial" w:cs="Arial"/>
            <w:sz w:val="22"/>
            <w:szCs w:val="22"/>
          </w:rPr>
          <w:delText xml:space="preserve"> expressed in animal cells</w:delText>
        </w:r>
      </w:del>
      <w:r w:rsidRPr="00742EFD">
        <w:rPr>
          <w:rFonts w:ascii="Arial" w:hAnsi="Arial" w:cs="Arial"/>
          <w:sz w:val="22"/>
          <w:szCs w:val="22"/>
        </w:rPr>
        <w:t xml:space="preserve">. </w:t>
      </w:r>
      <w:ins w:id="127" w:author="David Bartel" w:date="2018-02-21T20:25:00Z">
        <w:r w:rsidR="001D59EC" w:rsidRPr="00742EFD">
          <w:rPr>
            <w:rFonts w:ascii="Arial" w:hAnsi="Arial" w:cs="Arial"/>
            <w:sz w:val="22"/>
            <w:szCs w:val="22"/>
          </w:rPr>
          <w:t xml:space="preserve"> </w:t>
        </w:r>
      </w:ins>
      <w:ins w:id="128" w:author="David Bartel" w:date="2018-02-19T16:20:00Z">
        <w:r w:rsidR="00D128AB" w:rsidRPr="00742EFD">
          <w:rPr>
            <w:rFonts w:ascii="Arial" w:hAnsi="Arial" w:cs="Arial"/>
            <w:sz w:val="22"/>
            <w:szCs w:val="22"/>
          </w:rPr>
          <w:t xml:space="preserve">Thus far, the </w:t>
        </w:r>
      </w:ins>
      <w:ins w:id="129" w:author="David Bartel" w:date="2018-02-22T15:53:00Z">
        <w:r w:rsidR="005D7DB5" w:rsidRPr="00742EFD">
          <w:rPr>
            <w:rFonts w:ascii="Arial" w:hAnsi="Arial" w:cs="Arial"/>
            <w:sz w:val="22"/>
            <w:szCs w:val="22"/>
          </w:rPr>
          <w:t>informative</w:t>
        </w:r>
      </w:ins>
      <w:ins w:id="130" w:author="David Bartel" w:date="2018-02-21T20:27:00Z">
        <w:r w:rsidR="001D59EC" w:rsidRPr="00742EFD">
          <w:rPr>
            <w:rFonts w:ascii="Arial" w:hAnsi="Arial" w:cs="Arial"/>
            <w:sz w:val="22"/>
            <w:szCs w:val="22"/>
          </w:rPr>
          <w:t xml:space="preserve"> </w:t>
        </w:r>
      </w:ins>
      <w:ins w:id="131" w:author="David Bartel" w:date="2018-02-21T22:57:00Z">
        <w:r w:rsidR="0090480F" w:rsidRPr="00742EFD">
          <w:rPr>
            <w:rFonts w:ascii="Arial" w:hAnsi="Arial" w:cs="Arial"/>
            <w:sz w:val="22"/>
            <w:szCs w:val="22"/>
          </w:rPr>
          <w:t xml:space="preserve">predictive </w:t>
        </w:r>
      </w:ins>
      <w:ins w:id="132" w:author="David Bartel" w:date="2018-02-21T20:27:00Z">
        <w:r w:rsidR="001D59EC" w:rsidRPr="00742EFD">
          <w:rPr>
            <w:rFonts w:ascii="Arial" w:hAnsi="Arial" w:cs="Arial"/>
            <w:sz w:val="22"/>
            <w:szCs w:val="22"/>
          </w:rPr>
          <w:t>models</w:t>
        </w:r>
      </w:ins>
      <w:ins w:id="133" w:author="David Bartel" w:date="2018-02-19T16:25:00Z">
        <w:r w:rsidR="00594190" w:rsidRPr="00742EFD">
          <w:rPr>
            <w:rFonts w:ascii="Arial" w:hAnsi="Arial" w:cs="Arial"/>
            <w:sz w:val="22"/>
            <w:szCs w:val="22"/>
          </w:rPr>
          <w:t xml:space="preserve"> ha</w:t>
        </w:r>
      </w:ins>
      <w:ins w:id="134" w:author="David Bartel" w:date="2018-02-19T16:28:00Z">
        <w:r w:rsidR="00524971" w:rsidRPr="00742EFD">
          <w:rPr>
            <w:rFonts w:ascii="Arial" w:hAnsi="Arial" w:cs="Arial"/>
            <w:sz w:val="22"/>
            <w:szCs w:val="22"/>
          </w:rPr>
          <w:t>ve</w:t>
        </w:r>
      </w:ins>
      <w:ins w:id="135" w:author="David Bartel" w:date="2018-02-19T16:20:00Z">
        <w:r w:rsidR="00594190" w:rsidRPr="00742EFD">
          <w:rPr>
            <w:rFonts w:ascii="Arial" w:hAnsi="Arial" w:cs="Arial"/>
            <w:sz w:val="22"/>
            <w:szCs w:val="22"/>
          </w:rPr>
          <w:t xml:space="preserve"> focus</w:t>
        </w:r>
      </w:ins>
      <w:ins w:id="136" w:author="David Bartel" w:date="2018-02-19T16:28:00Z">
        <w:r w:rsidR="00524971" w:rsidRPr="00742EFD">
          <w:rPr>
            <w:rFonts w:ascii="Arial" w:hAnsi="Arial" w:cs="Arial"/>
            <w:sz w:val="22"/>
            <w:szCs w:val="22"/>
          </w:rPr>
          <w:t>ed</w:t>
        </w:r>
      </w:ins>
      <w:ins w:id="137" w:author="David Bartel" w:date="2018-02-19T16:20:00Z">
        <w:r w:rsidR="00594190" w:rsidRPr="00742EFD">
          <w:rPr>
            <w:rFonts w:ascii="Arial" w:hAnsi="Arial" w:cs="Arial"/>
            <w:sz w:val="22"/>
            <w:szCs w:val="22"/>
          </w:rPr>
          <w:t xml:space="preserve"> on mRNAs </w:t>
        </w:r>
      </w:ins>
      <w:ins w:id="138" w:author="David Bartel" w:date="2018-02-19T16:22:00Z">
        <w:r w:rsidR="00594190" w:rsidRPr="00742EFD">
          <w:rPr>
            <w:rFonts w:ascii="Arial" w:hAnsi="Arial" w:cs="Arial"/>
            <w:sz w:val="22"/>
            <w:szCs w:val="22"/>
          </w:rPr>
          <w:t xml:space="preserve">with canonical </w:t>
        </w:r>
      </w:ins>
      <w:ins w:id="139" w:author="David Bartel" w:date="2018-02-19T16:26:00Z">
        <w:r w:rsidR="001D59EC" w:rsidRPr="00742EFD">
          <w:rPr>
            <w:rFonts w:ascii="Arial" w:hAnsi="Arial" w:cs="Arial"/>
            <w:sz w:val="22"/>
            <w:szCs w:val="22"/>
          </w:rPr>
          <w:t>6</w:t>
        </w:r>
      </w:ins>
      <w:ins w:id="140" w:author="David Bartel" w:date="2018-02-19T16:22:00Z">
        <w:r w:rsidR="00594190" w:rsidRPr="00742EFD">
          <w:rPr>
            <w:rFonts w:ascii="Arial" w:hAnsi="Arial" w:cs="Arial"/>
            <w:sz w:val="22"/>
            <w:szCs w:val="22"/>
          </w:rPr>
          <w:t xml:space="preserve">–8-nt sites </w:t>
        </w:r>
      </w:ins>
      <w:ins w:id="141" w:author="David Bartel" w:date="2018-02-22T15:53:00Z">
        <w:r w:rsidR="005D7DB5" w:rsidRPr="00742EFD">
          <w:rPr>
            <w:rFonts w:ascii="Arial" w:hAnsi="Arial" w:cs="Arial"/>
            <w:sz w:val="22"/>
            <w:szCs w:val="22"/>
          </w:rPr>
          <w:t>matching</w:t>
        </w:r>
      </w:ins>
      <w:ins w:id="142" w:author="David Bartel" w:date="2018-02-19T16:22:00Z">
        <w:r w:rsidR="00594190" w:rsidRPr="00742EFD">
          <w:rPr>
            <w:rFonts w:ascii="Arial" w:hAnsi="Arial" w:cs="Arial"/>
            <w:sz w:val="22"/>
            <w:szCs w:val="22"/>
          </w:rPr>
          <w:t xml:space="preserve"> the miRNA</w:t>
        </w:r>
      </w:ins>
      <w:ins w:id="143" w:author="David Bartel" w:date="2018-02-19T16:32:00Z">
        <w:r w:rsidR="00B74F53" w:rsidRPr="00742EFD">
          <w:rPr>
            <w:rFonts w:ascii="Arial" w:hAnsi="Arial" w:cs="Arial"/>
            <w:sz w:val="22"/>
            <w:szCs w:val="22"/>
          </w:rPr>
          <w:t xml:space="preserve"> </w:t>
        </w:r>
      </w:ins>
      <w:ins w:id="144" w:author="David Bartel" w:date="2018-02-22T15:44:00Z">
        <w:r w:rsidR="00EB0CBF" w:rsidRPr="00742EFD">
          <w:rPr>
            <w:rFonts w:ascii="Arial" w:hAnsi="Arial" w:cs="Arial"/>
            <w:sz w:val="22"/>
            <w:szCs w:val="22"/>
          </w:rPr>
          <w:t>seed region</w:t>
        </w:r>
      </w:ins>
      <w:ins w:id="145" w:author="David Bartel" w:date="2018-02-19T16:32:00Z">
        <w:r w:rsidR="00B74F53" w:rsidRPr="00742EFD">
          <w:rPr>
            <w:rFonts w:ascii="Arial" w:hAnsi="Arial" w:cs="Arial"/>
            <w:sz w:val="22"/>
            <w:szCs w:val="22"/>
          </w:rPr>
          <w:t>(Agerwal2015)</w:t>
        </w:r>
      </w:ins>
      <w:ins w:id="146" w:author="David Bartel" w:date="2018-02-19T16:36:00Z">
        <w:r w:rsidR="0046129A" w:rsidRPr="00742EFD">
          <w:rPr>
            <w:rFonts w:ascii="Arial" w:hAnsi="Arial" w:cs="Arial"/>
            <w:sz w:val="22"/>
            <w:szCs w:val="22"/>
          </w:rPr>
          <w:t xml:space="preserve"> (Fig. </w:t>
        </w:r>
      </w:ins>
      <w:ins w:id="147" w:author="David Bartel" w:date="2018-02-19T16:37:00Z">
        <w:r w:rsidR="0046129A" w:rsidRPr="00742EFD">
          <w:rPr>
            <w:rFonts w:ascii="Arial" w:hAnsi="Arial" w:cs="Arial"/>
            <w:sz w:val="22"/>
            <w:szCs w:val="22"/>
          </w:rPr>
          <w:t>1A)</w:t>
        </w:r>
      </w:ins>
      <w:ins w:id="148" w:author="David Bartel" w:date="2018-02-19T16:27:00Z">
        <w:r w:rsidR="00524971" w:rsidRPr="00742EFD">
          <w:rPr>
            <w:rFonts w:ascii="Arial" w:hAnsi="Arial" w:cs="Arial"/>
            <w:sz w:val="22"/>
            <w:szCs w:val="22"/>
          </w:rPr>
          <w:t xml:space="preserve">. </w:t>
        </w:r>
      </w:ins>
      <w:ins w:id="149" w:author="David Bartel" w:date="2018-02-21T20:25:00Z">
        <w:r w:rsidR="001D59EC" w:rsidRPr="00742EFD">
          <w:rPr>
            <w:rFonts w:ascii="Arial" w:hAnsi="Arial" w:cs="Arial"/>
            <w:sz w:val="22"/>
            <w:szCs w:val="22"/>
          </w:rPr>
          <w:t xml:space="preserve"> </w:t>
        </w:r>
      </w:ins>
      <w:ins w:id="150" w:author="David Bartel" w:date="2018-02-21T20:20:00Z">
        <w:r w:rsidR="00F11F37" w:rsidRPr="00742EFD">
          <w:rPr>
            <w:rFonts w:ascii="Arial" w:hAnsi="Arial" w:cs="Arial"/>
            <w:sz w:val="22"/>
            <w:szCs w:val="22"/>
          </w:rPr>
          <w:t xml:space="preserve">For example, </w:t>
        </w:r>
      </w:ins>
      <w:ins w:id="151" w:author="David Bartel" w:date="2018-02-21T20:29:00Z">
        <w:r w:rsidR="00C31C91" w:rsidRPr="00742EFD">
          <w:rPr>
            <w:rFonts w:ascii="Arial" w:hAnsi="Arial" w:cs="Arial"/>
            <w:sz w:val="22"/>
            <w:szCs w:val="22"/>
          </w:rPr>
          <w:t>searches for</w:t>
        </w:r>
      </w:ins>
      <w:ins w:id="152" w:author="David Bartel" w:date="2018-02-21T20:21:00Z">
        <w:r w:rsidR="001D59EC" w:rsidRPr="00742EFD">
          <w:rPr>
            <w:rFonts w:ascii="Arial" w:hAnsi="Arial" w:cs="Arial"/>
            <w:sz w:val="22"/>
            <w:szCs w:val="22"/>
          </w:rPr>
          <w:t xml:space="preserve"> conserved </w:t>
        </w:r>
      </w:ins>
      <w:ins w:id="153" w:author="David Bartel" w:date="2018-02-21T23:44:00Z">
        <w:r w:rsidR="00F17097" w:rsidRPr="00742EFD">
          <w:rPr>
            <w:rFonts w:ascii="Arial" w:hAnsi="Arial" w:cs="Arial"/>
            <w:sz w:val="22"/>
            <w:szCs w:val="22"/>
          </w:rPr>
          <w:t xml:space="preserve">canonical </w:t>
        </w:r>
      </w:ins>
      <w:ins w:id="154" w:author="David Bartel" w:date="2018-02-21T20:21:00Z">
        <w:r w:rsidR="00F11F37" w:rsidRPr="00742EFD">
          <w:rPr>
            <w:rFonts w:ascii="Arial" w:hAnsi="Arial" w:cs="Arial"/>
            <w:sz w:val="22"/>
            <w:szCs w:val="22"/>
          </w:rPr>
          <w:t xml:space="preserve">sites can </w:t>
        </w:r>
      </w:ins>
      <w:ins w:id="155" w:author="David Bartel" w:date="2018-02-21T20:29:00Z">
        <w:r w:rsidR="00C31C91" w:rsidRPr="00742EFD">
          <w:rPr>
            <w:rFonts w:ascii="Arial" w:hAnsi="Arial" w:cs="Arial"/>
            <w:sz w:val="22"/>
            <w:szCs w:val="22"/>
          </w:rPr>
          <w:t>identify</w:t>
        </w:r>
      </w:ins>
      <w:ins w:id="156" w:author="David Bartel" w:date="2018-02-21T20:21:00Z">
        <w:r w:rsidR="00F11F37" w:rsidRPr="00742EFD">
          <w:rPr>
            <w:rFonts w:ascii="Arial" w:hAnsi="Arial" w:cs="Arial"/>
            <w:sz w:val="22"/>
            <w:szCs w:val="22"/>
          </w:rPr>
          <w:t xml:space="preserve"> </w:t>
        </w:r>
      </w:ins>
      <w:ins w:id="157" w:author="David Bartel" w:date="2018-02-21T20:20:00Z">
        <w:r w:rsidR="00F11F37" w:rsidRPr="00742EFD">
          <w:rPr>
            <w:rFonts w:ascii="Arial" w:hAnsi="Arial" w:cs="Arial"/>
            <w:sz w:val="22"/>
            <w:szCs w:val="22"/>
          </w:rPr>
          <w:t xml:space="preserve">miRNA targets </w:t>
        </w:r>
      </w:ins>
      <w:ins w:id="158" w:author="David Bartel" w:date="2018-02-21T20:21:00Z">
        <w:r w:rsidR="00F11F37" w:rsidRPr="00742EFD">
          <w:rPr>
            <w:rFonts w:ascii="Arial" w:hAnsi="Arial" w:cs="Arial"/>
            <w:sz w:val="22"/>
            <w:szCs w:val="22"/>
          </w:rPr>
          <w:t>above the background of false-positive predictions</w:t>
        </w:r>
      </w:ins>
      <w:ins w:id="159" w:author="David Bartel" w:date="2018-02-21T20:30:00Z">
        <w:r w:rsidR="00C31C91" w:rsidRPr="00742EFD">
          <w:rPr>
            <w:rFonts w:ascii="Arial" w:hAnsi="Arial" w:cs="Arial"/>
            <w:sz w:val="22"/>
            <w:szCs w:val="22"/>
          </w:rPr>
          <w:t>(Lewis2005)</w:t>
        </w:r>
      </w:ins>
      <w:ins w:id="160" w:author="David Bartel" w:date="2018-02-21T20:21:00Z">
        <w:r w:rsidR="00F11F37" w:rsidRPr="00742EFD">
          <w:rPr>
            <w:rFonts w:ascii="Arial" w:hAnsi="Arial" w:cs="Arial"/>
            <w:sz w:val="22"/>
            <w:szCs w:val="22"/>
          </w:rPr>
          <w:t xml:space="preserve">, </w:t>
        </w:r>
      </w:ins>
      <w:ins w:id="161" w:author="David Bartel" w:date="2018-02-21T20:30:00Z">
        <w:r w:rsidR="00C31C91" w:rsidRPr="00742EFD">
          <w:rPr>
            <w:rFonts w:ascii="Arial" w:hAnsi="Arial" w:cs="Arial"/>
            <w:sz w:val="22"/>
            <w:szCs w:val="22"/>
          </w:rPr>
          <w:t>with</w:t>
        </w:r>
      </w:ins>
      <w:ins w:id="162" w:author="David Bartel" w:date="2018-02-21T20:22:00Z">
        <w:r w:rsidR="00F11F37" w:rsidRPr="00742EFD">
          <w:rPr>
            <w:rFonts w:ascii="Arial" w:hAnsi="Arial" w:cs="Arial"/>
            <w:sz w:val="22"/>
            <w:szCs w:val="22"/>
          </w:rPr>
          <w:t xml:space="preserve"> the </w:t>
        </w:r>
      </w:ins>
      <w:ins w:id="163" w:author="David Bartel" w:date="2018-02-21T20:24:00Z">
        <w:r w:rsidR="001D59EC" w:rsidRPr="00742EFD">
          <w:rPr>
            <w:rFonts w:ascii="Arial" w:hAnsi="Arial" w:cs="Arial"/>
            <w:sz w:val="22"/>
            <w:szCs w:val="22"/>
          </w:rPr>
          <w:t>estimated</w:t>
        </w:r>
      </w:ins>
      <w:ins w:id="164" w:author="David Bartel" w:date="2018-02-21T20:23:00Z">
        <w:r w:rsidR="001D59EC" w:rsidRPr="00742EFD">
          <w:rPr>
            <w:rFonts w:ascii="Arial" w:hAnsi="Arial" w:cs="Arial"/>
            <w:sz w:val="22"/>
            <w:szCs w:val="22"/>
          </w:rPr>
          <w:t xml:space="preserve"> </w:t>
        </w:r>
      </w:ins>
      <w:ins w:id="165" w:author="David Bartel" w:date="2018-02-19T16:26:00Z">
        <w:r w:rsidR="00524971" w:rsidRPr="00742EFD">
          <w:rPr>
            <w:rFonts w:ascii="Arial" w:hAnsi="Arial" w:cs="Arial"/>
            <w:sz w:val="22"/>
            <w:szCs w:val="22"/>
          </w:rPr>
          <w:t xml:space="preserve">probability of conserved </w:t>
        </w:r>
      </w:ins>
      <w:ins w:id="166" w:author="David Bartel" w:date="2018-02-19T16:29:00Z">
        <w:r w:rsidR="00524971" w:rsidRPr="00742EFD">
          <w:rPr>
            <w:rFonts w:ascii="Arial" w:hAnsi="Arial" w:cs="Arial"/>
            <w:sz w:val="22"/>
            <w:szCs w:val="22"/>
          </w:rPr>
          <w:t>targeting (P</w:t>
        </w:r>
      </w:ins>
      <w:ins w:id="167" w:author="David Bartel" w:date="2018-02-19T16:30:00Z">
        <w:r w:rsidR="00524971" w:rsidRPr="00742EFD">
          <w:rPr>
            <w:rFonts w:ascii="Arial" w:hAnsi="Arial" w:cs="Arial"/>
            <w:sz w:val="22"/>
            <w:szCs w:val="22"/>
            <w:vertAlign w:val="subscript"/>
          </w:rPr>
          <w:t>CT</w:t>
        </w:r>
        <w:r w:rsidR="00524971" w:rsidRPr="00742EFD">
          <w:rPr>
            <w:rFonts w:ascii="Arial" w:hAnsi="Arial" w:cs="Arial"/>
            <w:sz w:val="22"/>
            <w:szCs w:val="22"/>
          </w:rPr>
          <w:t>)</w:t>
        </w:r>
      </w:ins>
      <w:ins w:id="168" w:author="David Bartel" w:date="2018-02-19T16:32:00Z">
        <w:r w:rsidR="00B74F53" w:rsidRPr="00742EFD">
          <w:rPr>
            <w:rFonts w:ascii="Arial" w:hAnsi="Arial" w:cs="Arial"/>
            <w:sz w:val="22"/>
            <w:szCs w:val="22"/>
          </w:rPr>
          <w:t xml:space="preserve"> </w:t>
        </w:r>
      </w:ins>
      <w:ins w:id="169" w:author="David Bartel" w:date="2018-02-21T20:30:00Z">
        <w:r w:rsidR="00C31C91" w:rsidRPr="00742EFD">
          <w:rPr>
            <w:rFonts w:ascii="Arial" w:hAnsi="Arial" w:cs="Arial"/>
            <w:sz w:val="22"/>
            <w:szCs w:val="22"/>
          </w:rPr>
          <w:t>correlating with the efficacy of target repression</w:t>
        </w:r>
      </w:ins>
      <w:ins w:id="170" w:author="David Bartel" w:date="2018-02-19T16:32:00Z">
        <w:r w:rsidR="00B74F53" w:rsidRPr="00742EFD">
          <w:rPr>
            <w:rFonts w:ascii="Arial" w:hAnsi="Arial" w:cs="Arial"/>
            <w:sz w:val="22"/>
            <w:szCs w:val="22"/>
          </w:rPr>
          <w:t>(Friedman2009)</w:t>
        </w:r>
      </w:ins>
      <w:ins w:id="171" w:author="David Bartel" w:date="2018-02-19T16:28:00Z">
        <w:r w:rsidR="00524971" w:rsidRPr="00742EFD">
          <w:rPr>
            <w:rFonts w:ascii="Arial" w:hAnsi="Arial" w:cs="Arial"/>
            <w:sz w:val="22"/>
            <w:szCs w:val="22"/>
          </w:rPr>
          <w:t xml:space="preserve">. </w:t>
        </w:r>
      </w:ins>
      <w:ins w:id="172" w:author="David Bartel" w:date="2018-02-21T22:58:00Z">
        <w:r w:rsidR="0090480F" w:rsidRPr="00742EFD">
          <w:rPr>
            <w:rFonts w:ascii="Arial" w:hAnsi="Arial" w:cs="Arial"/>
            <w:sz w:val="22"/>
            <w:szCs w:val="22"/>
          </w:rPr>
          <w:t xml:space="preserve"> However, some responsiv</w:t>
        </w:r>
      </w:ins>
      <w:ins w:id="173" w:author="David Bartel" w:date="2018-02-21T22:59:00Z">
        <w:r w:rsidR="0090480F" w:rsidRPr="00742EFD">
          <w:rPr>
            <w:rFonts w:ascii="Arial" w:hAnsi="Arial" w:cs="Arial"/>
            <w:sz w:val="22"/>
            <w:szCs w:val="22"/>
          </w:rPr>
          <w:t xml:space="preserve">e targets are not </w:t>
        </w:r>
      </w:ins>
      <w:ins w:id="174" w:author="David Bartel" w:date="2018-02-21T23:38:00Z">
        <w:r w:rsidR="00892B8D" w:rsidRPr="00742EFD">
          <w:rPr>
            <w:rFonts w:ascii="Arial" w:hAnsi="Arial" w:cs="Arial"/>
            <w:sz w:val="22"/>
            <w:szCs w:val="22"/>
          </w:rPr>
          <w:t xml:space="preserve">broadly </w:t>
        </w:r>
      </w:ins>
      <w:ins w:id="175" w:author="David Bartel" w:date="2018-02-21T22:59:00Z">
        <w:r w:rsidR="0090480F" w:rsidRPr="00742EFD">
          <w:rPr>
            <w:rFonts w:ascii="Arial" w:hAnsi="Arial" w:cs="Arial"/>
            <w:sz w:val="22"/>
            <w:szCs w:val="22"/>
          </w:rPr>
          <w:t>conserved</w:t>
        </w:r>
      </w:ins>
      <w:ins w:id="176" w:author="David Bartel" w:date="2018-03-27T15:31:00Z">
        <w:r w:rsidR="000F27C5" w:rsidRPr="00742EFD">
          <w:rPr>
            <w:rFonts w:ascii="Arial" w:hAnsi="Arial" w:cs="Arial"/>
            <w:sz w:val="22"/>
            <w:szCs w:val="22"/>
          </w:rPr>
          <w:t>,</w:t>
        </w:r>
      </w:ins>
      <w:ins w:id="177" w:author="David Bartel" w:date="2018-02-21T22:59:00Z">
        <w:r w:rsidR="0090480F" w:rsidRPr="00742EFD">
          <w:rPr>
            <w:rFonts w:ascii="Arial" w:hAnsi="Arial" w:cs="Arial"/>
            <w:sz w:val="22"/>
            <w:szCs w:val="22"/>
          </w:rPr>
          <w:t xml:space="preserve"> and some </w:t>
        </w:r>
      </w:ins>
      <w:ins w:id="178" w:author="David Bartel" w:date="2018-02-21T23:38:00Z">
        <w:r w:rsidR="00892B8D" w:rsidRPr="00742EFD">
          <w:rPr>
            <w:rFonts w:ascii="Arial" w:hAnsi="Arial" w:cs="Arial"/>
            <w:sz w:val="22"/>
            <w:szCs w:val="22"/>
          </w:rPr>
          <w:t xml:space="preserve">broadly </w:t>
        </w:r>
      </w:ins>
      <w:ins w:id="179" w:author="David Bartel" w:date="2018-02-21T22:59:00Z">
        <w:r w:rsidR="0090480F" w:rsidRPr="00742EFD">
          <w:rPr>
            <w:rFonts w:ascii="Arial" w:hAnsi="Arial" w:cs="Arial"/>
            <w:sz w:val="22"/>
            <w:szCs w:val="22"/>
          </w:rPr>
          <w:t xml:space="preserve">conserved targets </w:t>
        </w:r>
      </w:ins>
      <w:ins w:id="180" w:author="David Bartel" w:date="2018-02-21T23:07:00Z">
        <w:r w:rsidR="000236E7" w:rsidRPr="00742EFD">
          <w:rPr>
            <w:rFonts w:ascii="Arial" w:hAnsi="Arial" w:cs="Arial"/>
            <w:sz w:val="22"/>
            <w:szCs w:val="22"/>
          </w:rPr>
          <w:t xml:space="preserve">are </w:t>
        </w:r>
      </w:ins>
      <w:ins w:id="181" w:author="David Bartel" w:date="2018-02-21T22:59:00Z">
        <w:r w:rsidR="0090480F" w:rsidRPr="00742EFD">
          <w:rPr>
            <w:rFonts w:ascii="Arial" w:hAnsi="Arial" w:cs="Arial"/>
            <w:sz w:val="22"/>
            <w:szCs w:val="22"/>
          </w:rPr>
          <w:t xml:space="preserve">more </w:t>
        </w:r>
      </w:ins>
      <w:ins w:id="182" w:author="David Bartel" w:date="2018-02-22T15:57:00Z">
        <w:r w:rsidR="002A4CD2" w:rsidRPr="00742EFD">
          <w:rPr>
            <w:rFonts w:ascii="Arial" w:hAnsi="Arial" w:cs="Arial"/>
            <w:sz w:val="22"/>
            <w:szCs w:val="22"/>
          </w:rPr>
          <w:t xml:space="preserve">responsive </w:t>
        </w:r>
      </w:ins>
      <w:ins w:id="183" w:author="David Bartel" w:date="2018-02-21T22:59:00Z">
        <w:r w:rsidR="0090480F" w:rsidRPr="00742EFD">
          <w:rPr>
            <w:rFonts w:ascii="Arial" w:hAnsi="Arial" w:cs="Arial"/>
            <w:sz w:val="22"/>
            <w:szCs w:val="22"/>
          </w:rPr>
          <w:t>than others</w:t>
        </w:r>
      </w:ins>
      <w:ins w:id="184" w:author="David Bartel" w:date="2018-02-21T23:38:00Z">
        <w:r w:rsidR="00892B8D" w:rsidRPr="00742EFD">
          <w:rPr>
            <w:rFonts w:ascii="Arial" w:hAnsi="Arial" w:cs="Arial"/>
            <w:sz w:val="22"/>
            <w:szCs w:val="22"/>
          </w:rPr>
          <w:t>.  Thus</w:t>
        </w:r>
      </w:ins>
      <w:ins w:id="185" w:author="David Bartel" w:date="2018-02-21T22:59:00Z">
        <w:r w:rsidR="0090480F" w:rsidRPr="00742EFD">
          <w:rPr>
            <w:rFonts w:ascii="Arial" w:hAnsi="Arial" w:cs="Arial"/>
            <w:sz w:val="22"/>
            <w:szCs w:val="22"/>
          </w:rPr>
          <w:t xml:space="preserve">, the </w:t>
        </w:r>
      </w:ins>
      <w:ins w:id="186" w:author="David Bartel" w:date="2018-02-21T23:02:00Z">
        <w:r w:rsidR="00721D0E" w:rsidRPr="00742EFD">
          <w:rPr>
            <w:rFonts w:ascii="Arial" w:hAnsi="Arial" w:cs="Arial"/>
            <w:sz w:val="22"/>
            <w:szCs w:val="22"/>
          </w:rPr>
          <w:t xml:space="preserve">most </w:t>
        </w:r>
      </w:ins>
      <w:ins w:id="187" w:author="David Bartel" w:date="2018-02-22T15:46:00Z">
        <w:r w:rsidR="00D20A33" w:rsidRPr="00742EFD">
          <w:rPr>
            <w:rFonts w:ascii="Arial" w:hAnsi="Arial" w:cs="Arial"/>
            <w:sz w:val="22"/>
            <w:szCs w:val="22"/>
          </w:rPr>
          <w:t>informative</w:t>
        </w:r>
      </w:ins>
      <w:ins w:id="188" w:author="David Bartel" w:date="2018-02-21T23:02:00Z">
        <w:r w:rsidR="00721D0E" w:rsidRPr="00742EFD">
          <w:rPr>
            <w:rFonts w:ascii="Arial" w:hAnsi="Arial" w:cs="Arial"/>
            <w:sz w:val="22"/>
            <w:szCs w:val="22"/>
          </w:rPr>
          <w:t xml:space="preserve"> models </w:t>
        </w:r>
      </w:ins>
      <w:ins w:id="189" w:author="David Bartel" w:date="2018-02-21T23:03:00Z">
        <w:r w:rsidR="00721D0E" w:rsidRPr="00742EFD">
          <w:rPr>
            <w:rFonts w:ascii="Arial" w:hAnsi="Arial" w:cs="Arial"/>
            <w:sz w:val="22"/>
            <w:szCs w:val="22"/>
          </w:rPr>
          <w:t xml:space="preserve">have </w:t>
        </w:r>
      </w:ins>
      <w:ins w:id="190" w:author="David Bartel" w:date="2018-02-21T23:59:00Z">
        <w:r w:rsidR="003323FE" w:rsidRPr="00742EFD">
          <w:rPr>
            <w:rFonts w:ascii="Arial" w:hAnsi="Arial" w:cs="Arial"/>
            <w:sz w:val="22"/>
            <w:szCs w:val="22"/>
          </w:rPr>
          <w:t xml:space="preserve">been built by </w:t>
        </w:r>
      </w:ins>
      <w:ins w:id="191" w:author="David Bartel" w:date="2018-02-21T23:51:00Z">
        <w:r w:rsidR="003323FE" w:rsidRPr="00742EFD">
          <w:rPr>
            <w:rFonts w:ascii="Arial" w:hAnsi="Arial" w:cs="Arial"/>
            <w:sz w:val="22"/>
            <w:szCs w:val="22"/>
          </w:rPr>
          <w:t>training</w:t>
        </w:r>
        <w:r w:rsidR="00E5678F" w:rsidRPr="00742EFD">
          <w:rPr>
            <w:rFonts w:ascii="Arial" w:hAnsi="Arial" w:cs="Arial"/>
            <w:sz w:val="22"/>
            <w:szCs w:val="22"/>
          </w:rPr>
          <w:t xml:space="preserve"> on </w:t>
        </w:r>
      </w:ins>
      <w:ins w:id="192" w:author="David Bartel" w:date="2018-02-21T23:52:00Z">
        <w:r w:rsidR="00E5678F" w:rsidRPr="00742EFD">
          <w:rPr>
            <w:rFonts w:ascii="Arial" w:hAnsi="Arial" w:cs="Arial"/>
            <w:sz w:val="22"/>
            <w:szCs w:val="22"/>
          </w:rPr>
          <w:t>experimental</w:t>
        </w:r>
      </w:ins>
      <w:ins w:id="193" w:author="David Bartel" w:date="2018-02-21T23:51:00Z">
        <w:r w:rsidR="00E5678F" w:rsidRPr="00742EFD">
          <w:rPr>
            <w:rFonts w:ascii="Arial" w:hAnsi="Arial" w:cs="Arial"/>
            <w:sz w:val="22"/>
            <w:szCs w:val="22"/>
          </w:rPr>
          <w:t xml:space="preserve"> datasets </w:t>
        </w:r>
      </w:ins>
      <w:ins w:id="194" w:author="David Bartel" w:date="2018-02-21T23:59:00Z">
        <w:r w:rsidR="003323FE" w:rsidRPr="00742EFD">
          <w:rPr>
            <w:rFonts w:ascii="Arial" w:hAnsi="Arial" w:cs="Arial"/>
            <w:sz w:val="22"/>
            <w:szCs w:val="22"/>
          </w:rPr>
          <w:t xml:space="preserve">that </w:t>
        </w:r>
      </w:ins>
      <w:ins w:id="195" w:author="David Bartel" w:date="2018-02-21T23:51:00Z">
        <w:r w:rsidR="003323FE" w:rsidRPr="00742EFD">
          <w:rPr>
            <w:rFonts w:ascii="Arial" w:hAnsi="Arial" w:cs="Arial"/>
            <w:sz w:val="22"/>
            <w:szCs w:val="22"/>
          </w:rPr>
          <w:t>report</w:t>
        </w:r>
        <w:r w:rsidR="00E5678F" w:rsidRPr="00742EFD">
          <w:rPr>
            <w:rFonts w:ascii="Arial" w:hAnsi="Arial" w:cs="Arial"/>
            <w:sz w:val="22"/>
            <w:szCs w:val="22"/>
          </w:rPr>
          <w:t xml:space="preserve"> </w:t>
        </w:r>
      </w:ins>
      <w:ins w:id="196" w:author="David Bartel" w:date="2018-02-21T23:53:00Z">
        <w:r w:rsidR="001D03B7" w:rsidRPr="00742EFD">
          <w:rPr>
            <w:rFonts w:ascii="Arial" w:hAnsi="Arial" w:cs="Arial"/>
            <w:sz w:val="22"/>
            <w:szCs w:val="22"/>
          </w:rPr>
          <w:t xml:space="preserve">on miRNA function, i.e., </w:t>
        </w:r>
      </w:ins>
      <w:ins w:id="197" w:author="David Bartel" w:date="2018-02-21T23:51:00Z">
        <w:r w:rsidR="00E5678F" w:rsidRPr="00742EFD">
          <w:rPr>
            <w:rFonts w:ascii="Arial" w:hAnsi="Arial" w:cs="Arial"/>
            <w:sz w:val="22"/>
            <w:szCs w:val="22"/>
          </w:rPr>
          <w:t>the response</w:t>
        </w:r>
      </w:ins>
      <w:ins w:id="198" w:author="David Bartel" w:date="2018-02-21T23:52:00Z">
        <w:r w:rsidR="001D03B7" w:rsidRPr="00742EFD">
          <w:rPr>
            <w:rFonts w:ascii="Arial" w:hAnsi="Arial" w:cs="Arial"/>
            <w:sz w:val="22"/>
            <w:szCs w:val="22"/>
          </w:rPr>
          <w:t>s</w:t>
        </w:r>
      </w:ins>
      <w:ins w:id="199" w:author="David Bartel" w:date="2018-02-21T23:51:00Z">
        <w:r w:rsidR="00E5678F" w:rsidRPr="00742EFD">
          <w:rPr>
            <w:rFonts w:ascii="Arial" w:hAnsi="Arial" w:cs="Arial"/>
            <w:sz w:val="22"/>
            <w:szCs w:val="22"/>
          </w:rPr>
          <w:t xml:space="preserve"> of mRNAs to the addition of miRNAs</w:t>
        </w:r>
      </w:ins>
      <w:ins w:id="200" w:author="David Bartel" w:date="2018-02-21T23:52:00Z">
        <w:r w:rsidR="003323FE" w:rsidRPr="00742EFD">
          <w:rPr>
            <w:rFonts w:ascii="Arial" w:hAnsi="Arial" w:cs="Arial"/>
            <w:sz w:val="22"/>
            <w:szCs w:val="22"/>
          </w:rPr>
          <w:t xml:space="preserve">.  </w:t>
        </w:r>
      </w:ins>
      <w:ins w:id="201" w:author="David Bartel" w:date="2018-02-22T00:00:00Z">
        <w:r w:rsidR="003323FE" w:rsidRPr="00742EFD">
          <w:rPr>
            <w:rFonts w:ascii="Arial" w:hAnsi="Arial" w:cs="Arial"/>
            <w:sz w:val="22"/>
            <w:szCs w:val="22"/>
          </w:rPr>
          <w:t xml:space="preserve">Although such models can be trained on all the </w:t>
        </w:r>
      </w:ins>
      <w:ins w:id="202" w:author="David Bartel" w:date="2018-02-21T23:40:00Z">
        <w:r w:rsidR="00892B8D" w:rsidRPr="00742EFD">
          <w:rPr>
            <w:rFonts w:ascii="Arial" w:hAnsi="Arial" w:cs="Arial"/>
            <w:sz w:val="22"/>
            <w:szCs w:val="22"/>
          </w:rPr>
          <w:t>features</w:t>
        </w:r>
      </w:ins>
      <w:ins w:id="203" w:author="David Bartel" w:date="2018-02-22T00:01:00Z">
        <w:r w:rsidR="003323FE" w:rsidRPr="00742EFD">
          <w:rPr>
            <w:rFonts w:ascii="Arial" w:hAnsi="Arial" w:cs="Arial"/>
            <w:sz w:val="22"/>
            <w:szCs w:val="22"/>
          </w:rPr>
          <w:t xml:space="preserve"> </w:t>
        </w:r>
      </w:ins>
      <w:ins w:id="204" w:author="David Bartel" w:date="2018-02-22T00:06:00Z">
        <w:r w:rsidR="00DA4BF0" w:rsidRPr="00742EFD">
          <w:rPr>
            <w:rFonts w:ascii="Arial" w:hAnsi="Arial" w:cs="Arial"/>
            <w:sz w:val="22"/>
            <w:szCs w:val="22"/>
          </w:rPr>
          <w:t>known to</w:t>
        </w:r>
      </w:ins>
      <w:ins w:id="205" w:author="David Bartel" w:date="2018-02-22T00:01:00Z">
        <w:r w:rsidR="003323FE" w:rsidRPr="00742EFD">
          <w:rPr>
            <w:rFonts w:ascii="Arial" w:hAnsi="Arial" w:cs="Arial"/>
            <w:sz w:val="22"/>
            <w:szCs w:val="22"/>
          </w:rPr>
          <w:t xml:space="preserve"> correlate with targeting efficacy</w:t>
        </w:r>
      </w:ins>
      <w:ins w:id="206" w:author="David Bartel" w:date="2018-02-21T23:55:00Z">
        <w:r w:rsidR="001D03B7" w:rsidRPr="00742EFD">
          <w:rPr>
            <w:rFonts w:ascii="Arial" w:hAnsi="Arial" w:cs="Arial"/>
            <w:sz w:val="22"/>
            <w:szCs w:val="22"/>
          </w:rPr>
          <w:t xml:space="preserve">, including </w:t>
        </w:r>
      </w:ins>
      <w:ins w:id="207" w:author="David Bartel" w:date="2018-02-22T00:01:00Z">
        <w:r w:rsidR="003323FE" w:rsidRPr="00742EFD">
          <w:rPr>
            <w:rFonts w:ascii="Arial" w:hAnsi="Arial" w:cs="Arial"/>
            <w:sz w:val="22"/>
            <w:szCs w:val="22"/>
          </w:rPr>
          <w:t>the type of canonical site</w:t>
        </w:r>
      </w:ins>
      <w:ins w:id="208" w:author="David Bartel" w:date="2018-02-21T23:42:00Z">
        <w:r w:rsidR="003323FE" w:rsidRPr="00742EFD">
          <w:rPr>
            <w:rFonts w:ascii="Arial" w:hAnsi="Arial" w:cs="Arial"/>
            <w:sz w:val="22"/>
            <w:szCs w:val="22"/>
          </w:rPr>
          <w:t xml:space="preserve"> as well as various features of the </w:t>
        </w:r>
      </w:ins>
      <w:ins w:id="209" w:author="David Bartel" w:date="2018-02-21T23:40:00Z">
        <w:r w:rsidR="00892B8D" w:rsidRPr="00742EFD">
          <w:rPr>
            <w:rFonts w:ascii="Arial" w:hAnsi="Arial" w:cs="Arial"/>
            <w:sz w:val="22"/>
            <w:szCs w:val="22"/>
          </w:rPr>
          <w:t>site context</w:t>
        </w:r>
      </w:ins>
      <w:ins w:id="210" w:author="David Bartel" w:date="2018-02-21T23:43:00Z">
        <w:r w:rsidR="00F17097" w:rsidRPr="00742EFD">
          <w:rPr>
            <w:rFonts w:ascii="Arial" w:hAnsi="Arial" w:cs="Arial"/>
            <w:sz w:val="22"/>
            <w:szCs w:val="22"/>
          </w:rPr>
          <w:t>,</w:t>
        </w:r>
      </w:ins>
      <w:ins w:id="211" w:author="David Bartel" w:date="2018-02-21T23:41:00Z">
        <w:r w:rsidR="00892B8D" w:rsidRPr="00742EFD">
          <w:rPr>
            <w:rFonts w:ascii="Arial" w:hAnsi="Arial" w:cs="Arial"/>
            <w:sz w:val="22"/>
            <w:szCs w:val="22"/>
          </w:rPr>
          <w:t xml:space="preserve"> </w:t>
        </w:r>
      </w:ins>
      <w:ins w:id="212" w:author="David Bartel" w:date="2018-02-22T00:02:00Z">
        <w:r w:rsidR="00DA4BF0" w:rsidRPr="00742EFD">
          <w:rPr>
            <w:rFonts w:ascii="Arial" w:hAnsi="Arial" w:cs="Arial"/>
            <w:sz w:val="22"/>
            <w:szCs w:val="22"/>
          </w:rPr>
          <w:t xml:space="preserve">the </w:t>
        </w:r>
      </w:ins>
      <w:ins w:id="213" w:author="David Bartel" w:date="2018-02-21T23:41:00Z">
        <w:r w:rsidR="00892B8D" w:rsidRPr="00742EFD">
          <w:rPr>
            <w:rFonts w:ascii="Arial" w:hAnsi="Arial" w:cs="Arial"/>
            <w:sz w:val="22"/>
            <w:szCs w:val="22"/>
          </w:rPr>
          <w:t>miRNAs</w:t>
        </w:r>
      </w:ins>
      <w:ins w:id="214" w:author="David Bartel" w:date="2018-02-21T23:43:00Z">
        <w:r w:rsidR="00F17097" w:rsidRPr="00742EFD">
          <w:rPr>
            <w:rFonts w:ascii="Arial" w:hAnsi="Arial" w:cs="Arial"/>
            <w:sz w:val="22"/>
            <w:szCs w:val="22"/>
          </w:rPr>
          <w:t>, and</w:t>
        </w:r>
      </w:ins>
      <w:ins w:id="215" w:author="David Bartel" w:date="2018-02-21T23:41:00Z">
        <w:r w:rsidR="00892B8D" w:rsidRPr="00742EFD">
          <w:rPr>
            <w:rFonts w:ascii="Arial" w:hAnsi="Arial" w:cs="Arial"/>
            <w:sz w:val="22"/>
            <w:szCs w:val="22"/>
          </w:rPr>
          <w:t xml:space="preserve"> </w:t>
        </w:r>
      </w:ins>
      <w:ins w:id="216" w:author="David Bartel" w:date="2018-02-22T00:02:00Z">
        <w:r w:rsidR="00DA4BF0" w:rsidRPr="00742EFD">
          <w:rPr>
            <w:rFonts w:ascii="Arial" w:hAnsi="Arial" w:cs="Arial"/>
            <w:sz w:val="22"/>
            <w:szCs w:val="22"/>
          </w:rPr>
          <w:t xml:space="preserve">the </w:t>
        </w:r>
      </w:ins>
      <w:ins w:id="217" w:author="David Bartel" w:date="2018-02-21T23:41:00Z">
        <w:r w:rsidR="00892B8D" w:rsidRPr="00742EFD">
          <w:rPr>
            <w:rFonts w:ascii="Arial" w:hAnsi="Arial" w:cs="Arial"/>
            <w:sz w:val="22"/>
            <w:szCs w:val="22"/>
          </w:rPr>
          <w:t xml:space="preserve">mRNAs, </w:t>
        </w:r>
      </w:ins>
      <w:ins w:id="218" w:author="David Bartel" w:date="2018-02-22T00:02:00Z">
        <w:r w:rsidR="00DA4BF0" w:rsidRPr="00742EFD">
          <w:rPr>
            <w:rFonts w:ascii="Arial" w:hAnsi="Arial" w:cs="Arial"/>
            <w:sz w:val="22"/>
            <w:szCs w:val="22"/>
          </w:rPr>
          <w:t>even the most predictive model</w:t>
        </w:r>
      </w:ins>
      <w:ins w:id="219" w:author="David Bartel" w:date="2018-02-22T00:05:00Z">
        <w:r w:rsidR="00DA4BF0" w:rsidRPr="00742EFD">
          <w:rPr>
            <w:rFonts w:ascii="Arial" w:hAnsi="Arial" w:cs="Arial"/>
            <w:sz w:val="22"/>
            <w:szCs w:val="22"/>
          </w:rPr>
          <w:t>s</w:t>
        </w:r>
      </w:ins>
      <w:ins w:id="220" w:author="David Bartel" w:date="2018-02-22T00:02:00Z">
        <w:r w:rsidR="00DA4BF0" w:rsidRPr="00742EFD">
          <w:rPr>
            <w:rFonts w:ascii="Arial" w:hAnsi="Arial" w:cs="Arial"/>
            <w:sz w:val="22"/>
            <w:szCs w:val="22"/>
          </w:rPr>
          <w:t xml:space="preserve"> explain only a small fraction of the </w:t>
        </w:r>
      </w:ins>
      <w:ins w:id="221" w:author="David Bartel" w:date="2018-02-22T00:04:00Z">
        <w:r w:rsidR="00DA4BF0" w:rsidRPr="00742EFD">
          <w:rPr>
            <w:rFonts w:ascii="Arial" w:hAnsi="Arial" w:cs="Arial"/>
            <w:sz w:val="22"/>
            <w:szCs w:val="22"/>
          </w:rPr>
          <w:t>effects</w:t>
        </w:r>
      </w:ins>
      <w:ins w:id="222" w:author="David Bartel" w:date="2018-02-22T00:02:00Z">
        <w:r w:rsidR="00DA4BF0" w:rsidRPr="00742EFD">
          <w:rPr>
            <w:rFonts w:ascii="Arial" w:hAnsi="Arial" w:cs="Arial"/>
            <w:sz w:val="22"/>
            <w:szCs w:val="22"/>
          </w:rPr>
          <w:t xml:space="preserve"> observed </w:t>
        </w:r>
      </w:ins>
      <w:ins w:id="223" w:author="David Bartel" w:date="2018-02-22T00:04:00Z">
        <w:r w:rsidR="00DA4BF0" w:rsidRPr="00742EFD">
          <w:rPr>
            <w:rFonts w:ascii="Arial" w:hAnsi="Arial" w:cs="Arial"/>
            <w:sz w:val="22"/>
            <w:szCs w:val="22"/>
          </w:rPr>
          <w:t>upon</w:t>
        </w:r>
      </w:ins>
      <w:ins w:id="224" w:author="David Bartel" w:date="2018-02-22T00:02:00Z">
        <w:r w:rsidR="00DA4BF0" w:rsidRPr="00742EFD">
          <w:rPr>
            <w:rFonts w:ascii="Arial" w:hAnsi="Arial" w:cs="Arial"/>
            <w:sz w:val="22"/>
            <w:szCs w:val="22"/>
          </w:rPr>
          <w:t xml:space="preserve"> introducing or deleting a miRNA</w:t>
        </w:r>
      </w:ins>
      <w:ins w:id="225" w:author="David Bartel" w:date="2018-02-22T00:04:00Z">
        <w:r w:rsidR="00DA4BF0" w:rsidRPr="00742EFD">
          <w:rPr>
            <w:rFonts w:ascii="Arial" w:hAnsi="Arial" w:cs="Arial"/>
            <w:sz w:val="22"/>
            <w:szCs w:val="22"/>
          </w:rPr>
          <w:t xml:space="preserve"> (</w:t>
        </w:r>
        <w:r w:rsidR="00DA4BF0" w:rsidRPr="00742EFD">
          <w:rPr>
            <w:rFonts w:ascii="Arial" w:hAnsi="Arial" w:cs="Arial"/>
            <w:i/>
            <w:sz w:val="22"/>
            <w:szCs w:val="22"/>
          </w:rPr>
          <w:t>r</w:t>
        </w:r>
      </w:ins>
      <w:ins w:id="226" w:author="David Bartel" w:date="2018-02-22T00:05:00Z">
        <w:r w:rsidR="00DA4BF0" w:rsidRPr="00742EFD">
          <w:rPr>
            <w:rFonts w:ascii="Arial" w:hAnsi="Arial" w:cs="Arial"/>
            <w:sz w:val="22"/>
            <w:szCs w:val="22"/>
            <w:vertAlign w:val="superscript"/>
          </w:rPr>
          <w:t>2</w:t>
        </w:r>
        <w:r w:rsidR="00DA4BF0" w:rsidRPr="00742EFD">
          <w:rPr>
            <w:rFonts w:ascii="Arial" w:hAnsi="Arial" w:cs="Arial"/>
            <w:sz w:val="22"/>
            <w:szCs w:val="22"/>
          </w:rPr>
          <w:t xml:space="preserve"> ≤ 0.15</w:t>
        </w:r>
      </w:ins>
      <w:ins w:id="227" w:author="David Bartel" w:date="2018-03-27T15:36:00Z">
        <w:r w:rsidR="00EB0CBF" w:rsidRPr="00742EFD">
          <w:rPr>
            <w:rFonts w:ascii="Arial" w:hAnsi="Arial" w:cs="Arial"/>
            <w:sz w:val="22"/>
            <w:szCs w:val="22"/>
          </w:rPr>
          <w:t>)</w:t>
        </w:r>
      </w:ins>
      <w:ins w:id="228" w:author="David Bartel" w:date="2018-02-22T00:02:00Z">
        <w:r w:rsidR="00DA4BF0" w:rsidRPr="00742EFD">
          <w:rPr>
            <w:rFonts w:ascii="Arial" w:hAnsi="Arial" w:cs="Arial"/>
            <w:sz w:val="22"/>
            <w:szCs w:val="22"/>
          </w:rPr>
          <w:t xml:space="preserve"> </w:t>
        </w:r>
      </w:ins>
      <w:ins w:id="229" w:author="David Bartel" w:date="2018-02-21T23:03:00Z">
        <w:r w:rsidR="00721D0E" w:rsidRPr="00742EFD">
          <w:rPr>
            <w:rFonts w:ascii="Arial" w:hAnsi="Arial" w:cs="Arial"/>
            <w:sz w:val="22"/>
            <w:szCs w:val="22"/>
          </w:rPr>
          <w:t>(Agerwal2015)</w:t>
        </w:r>
      </w:ins>
      <w:ins w:id="230" w:author="David Bartel" w:date="2018-02-19T16:34:00Z">
        <w:r w:rsidR="00B74F53" w:rsidRPr="00742EFD">
          <w:rPr>
            <w:rFonts w:ascii="Arial" w:hAnsi="Arial" w:cs="Arial"/>
            <w:sz w:val="22"/>
            <w:szCs w:val="22"/>
          </w:rPr>
          <w:t>.</w:t>
        </w:r>
      </w:ins>
      <w:ins w:id="231" w:author="David Bartel" w:date="2018-02-22T00:07:00Z">
        <w:r w:rsidR="00DA4BF0" w:rsidRPr="00742EFD">
          <w:rPr>
            <w:rFonts w:ascii="Arial" w:hAnsi="Arial" w:cs="Arial"/>
            <w:sz w:val="22"/>
            <w:szCs w:val="22"/>
          </w:rPr>
          <w:t xml:space="preserve">  </w:t>
        </w:r>
      </w:ins>
      <w:ins w:id="232" w:author="David Bartel" w:date="2018-02-22T00:09:00Z">
        <w:r w:rsidR="00E06A23" w:rsidRPr="00742EFD">
          <w:rPr>
            <w:rFonts w:ascii="Arial" w:hAnsi="Arial" w:cs="Arial"/>
            <w:sz w:val="22"/>
            <w:szCs w:val="22"/>
          </w:rPr>
          <w:t>This low coefficient of determination observed between prediction and test data implies that either the models predict the</w:t>
        </w:r>
      </w:ins>
      <w:ins w:id="233" w:author="David Bartel" w:date="2018-02-22T00:11:00Z">
        <w:r w:rsidR="00E06A23" w:rsidRPr="00742EFD">
          <w:rPr>
            <w:rFonts w:ascii="Arial" w:hAnsi="Arial" w:cs="Arial"/>
            <w:sz w:val="22"/>
            <w:szCs w:val="22"/>
          </w:rPr>
          <w:t xml:space="preserve"> direct effects of miRNA regulation only poorly</w:t>
        </w:r>
      </w:ins>
      <w:ins w:id="234" w:author="David Bartel" w:date="2018-02-22T00:12:00Z">
        <w:r w:rsidR="00E06A23" w:rsidRPr="00742EFD">
          <w:rPr>
            <w:rFonts w:ascii="Arial" w:hAnsi="Arial" w:cs="Arial"/>
            <w:sz w:val="22"/>
            <w:szCs w:val="22"/>
          </w:rPr>
          <w:t>,</w:t>
        </w:r>
      </w:ins>
      <w:ins w:id="235" w:author="David Bartel" w:date="2018-02-22T00:11:00Z">
        <w:r w:rsidR="00E06A23" w:rsidRPr="00742EFD">
          <w:rPr>
            <w:rFonts w:ascii="Arial" w:hAnsi="Arial" w:cs="Arial"/>
            <w:sz w:val="22"/>
            <w:szCs w:val="22"/>
          </w:rPr>
          <w:t xml:space="preserve"> or that</w:t>
        </w:r>
      </w:ins>
      <w:ins w:id="236" w:author="David Bartel" w:date="2018-02-22T00:12:00Z">
        <w:r w:rsidR="00E06A23" w:rsidRPr="00742EFD">
          <w:rPr>
            <w:rFonts w:ascii="Arial" w:hAnsi="Arial" w:cs="Arial"/>
            <w:sz w:val="22"/>
            <w:szCs w:val="22"/>
          </w:rPr>
          <w:t xml:space="preserve"> the </w:t>
        </w:r>
      </w:ins>
      <w:ins w:id="237" w:author="David Bartel" w:date="2018-02-22T00:14:00Z">
        <w:r w:rsidR="005420AC" w:rsidRPr="00742EFD">
          <w:rPr>
            <w:rFonts w:ascii="Arial" w:hAnsi="Arial" w:cs="Arial"/>
            <w:sz w:val="22"/>
            <w:szCs w:val="22"/>
          </w:rPr>
          <w:t xml:space="preserve">changes observed upon </w:t>
        </w:r>
        <w:r w:rsidR="005420AC" w:rsidRPr="00742EFD">
          <w:rPr>
            <w:rFonts w:ascii="Arial" w:hAnsi="Arial" w:cs="Arial"/>
            <w:sz w:val="22"/>
            <w:szCs w:val="22"/>
          </w:rPr>
          <w:lastRenderedPageBreak/>
          <w:t xml:space="preserve">perturbing a miRNA are mostly due to </w:t>
        </w:r>
      </w:ins>
      <w:ins w:id="238" w:author="David Bartel" w:date="2018-02-22T00:15:00Z">
        <w:r w:rsidR="005420AC" w:rsidRPr="00742EFD">
          <w:rPr>
            <w:rFonts w:ascii="Arial" w:hAnsi="Arial" w:cs="Arial"/>
            <w:sz w:val="22"/>
            <w:szCs w:val="22"/>
          </w:rPr>
          <w:t xml:space="preserve">other </w:t>
        </w:r>
      </w:ins>
      <w:ins w:id="239" w:author="David Bartel" w:date="2018-02-22T00:16:00Z">
        <w:r w:rsidR="005420AC" w:rsidRPr="00742EFD">
          <w:rPr>
            <w:rFonts w:ascii="Arial" w:hAnsi="Arial" w:cs="Arial"/>
            <w:sz w:val="22"/>
            <w:szCs w:val="22"/>
          </w:rPr>
          <w:t>causes</w:t>
        </w:r>
      </w:ins>
      <w:ins w:id="240" w:author="David Bartel" w:date="2018-02-22T00:15:00Z">
        <w:r w:rsidR="005420AC" w:rsidRPr="00742EFD">
          <w:rPr>
            <w:rFonts w:ascii="Arial" w:hAnsi="Arial" w:cs="Arial"/>
            <w:sz w:val="22"/>
            <w:szCs w:val="22"/>
          </w:rPr>
          <w:t xml:space="preserve">, </w:t>
        </w:r>
      </w:ins>
      <w:ins w:id="241" w:author="David Bartel" w:date="2018-02-22T00:17:00Z">
        <w:r w:rsidR="005420AC" w:rsidRPr="00742EFD">
          <w:rPr>
            <w:rFonts w:ascii="Arial" w:hAnsi="Arial" w:cs="Arial"/>
            <w:sz w:val="22"/>
            <w:szCs w:val="22"/>
          </w:rPr>
          <w:t>such as</w:t>
        </w:r>
      </w:ins>
      <w:ins w:id="242" w:author="David Bartel" w:date="2018-02-22T00:15:00Z">
        <w:r w:rsidR="005420AC" w:rsidRPr="00742EFD">
          <w:rPr>
            <w:rFonts w:ascii="Arial" w:hAnsi="Arial" w:cs="Arial"/>
            <w:sz w:val="22"/>
            <w:szCs w:val="22"/>
          </w:rPr>
          <w:t xml:space="preserve"> experimental noise </w:t>
        </w:r>
      </w:ins>
      <w:ins w:id="243" w:author="David Bartel" w:date="2018-02-22T00:18:00Z">
        <w:r w:rsidR="005A594E" w:rsidRPr="00742EFD">
          <w:rPr>
            <w:rFonts w:ascii="Arial" w:hAnsi="Arial" w:cs="Arial"/>
            <w:sz w:val="22"/>
            <w:szCs w:val="22"/>
          </w:rPr>
          <w:t>or</w:t>
        </w:r>
      </w:ins>
      <w:ins w:id="244" w:author="David Bartel" w:date="2018-02-22T00:15:00Z">
        <w:r w:rsidR="005420AC" w:rsidRPr="00742EFD">
          <w:rPr>
            <w:rFonts w:ascii="Arial" w:hAnsi="Arial" w:cs="Arial"/>
            <w:sz w:val="22"/>
            <w:szCs w:val="22"/>
          </w:rPr>
          <w:t xml:space="preserve"> </w:t>
        </w:r>
      </w:ins>
      <w:ins w:id="245" w:author="David Bartel" w:date="2018-02-22T00:17:00Z">
        <w:r w:rsidR="005420AC" w:rsidRPr="00742EFD">
          <w:rPr>
            <w:rFonts w:ascii="Arial" w:hAnsi="Arial" w:cs="Arial"/>
            <w:sz w:val="22"/>
            <w:szCs w:val="22"/>
          </w:rPr>
          <w:t>secondary</w:t>
        </w:r>
      </w:ins>
      <w:ins w:id="246" w:author="David Bartel" w:date="2018-02-22T00:16:00Z">
        <w:r w:rsidR="005420AC" w:rsidRPr="00742EFD">
          <w:rPr>
            <w:rFonts w:ascii="Arial" w:hAnsi="Arial" w:cs="Arial"/>
            <w:sz w:val="22"/>
            <w:szCs w:val="22"/>
          </w:rPr>
          <w:t xml:space="preserve"> effects</w:t>
        </w:r>
      </w:ins>
      <w:ins w:id="247" w:author="David Bartel" w:date="2018-02-22T00:17:00Z">
        <w:r w:rsidR="005420AC" w:rsidRPr="00742EFD">
          <w:rPr>
            <w:rFonts w:ascii="Arial" w:hAnsi="Arial" w:cs="Arial"/>
            <w:sz w:val="22"/>
            <w:szCs w:val="22"/>
          </w:rPr>
          <w:t xml:space="preserve"> of </w:t>
        </w:r>
        <w:r w:rsidR="005A594E" w:rsidRPr="00742EFD">
          <w:rPr>
            <w:rFonts w:ascii="Arial" w:hAnsi="Arial" w:cs="Arial"/>
            <w:sz w:val="22"/>
            <w:szCs w:val="22"/>
          </w:rPr>
          <w:t>inhibiting direct targets.</w:t>
        </w:r>
      </w:ins>
      <w:ins w:id="248" w:author="David Bartel" w:date="2018-02-22T00:09:00Z">
        <w:r w:rsidR="00E06A23" w:rsidRPr="00742EFD">
          <w:rPr>
            <w:rFonts w:ascii="Arial" w:hAnsi="Arial" w:cs="Arial"/>
            <w:sz w:val="22"/>
            <w:szCs w:val="22"/>
          </w:rPr>
          <w:t xml:space="preserve"> </w:t>
        </w:r>
      </w:ins>
    </w:p>
    <w:p w14:paraId="4F707FC9" w14:textId="77777777" w:rsidR="00D128AB" w:rsidRPr="00742EFD" w:rsidRDefault="00D128AB" w:rsidP="00A01AD8">
      <w:pPr>
        <w:spacing w:line="360" w:lineRule="auto"/>
        <w:ind w:firstLine="720"/>
        <w:rPr>
          <w:ins w:id="249" w:author="David Bartel" w:date="2018-02-19T16:16:00Z"/>
          <w:rFonts w:ascii="Arial" w:hAnsi="Arial" w:cs="Arial"/>
          <w:sz w:val="22"/>
          <w:szCs w:val="22"/>
        </w:rPr>
      </w:pPr>
    </w:p>
    <w:p w14:paraId="29E32D05" w14:textId="387C0422" w:rsidR="00D128AB" w:rsidRPr="00742EFD" w:rsidRDefault="005A594E" w:rsidP="00A01AD8">
      <w:pPr>
        <w:spacing w:line="360" w:lineRule="auto"/>
        <w:ind w:firstLine="720"/>
        <w:rPr>
          <w:ins w:id="250" w:author="David Bartel" w:date="2018-02-19T16:16:00Z"/>
          <w:rFonts w:ascii="Arial" w:hAnsi="Arial" w:cs="Arial"/>
          <w:sz w:val="22"/>
          <w:szCs w:val="22"/>
        </w:rPr>
      </w:pPr>
      <w:ins w:id="251" w:author="David Bartel" w:date="2018-02-22T00:19:00Z">
        <w:r w:rsidRPr="00742EFD">
          <w:rPr>
            <w:rFonts w:ascii="Arial" w:hAnsi="Arial" w:cs="Arial"/>
            <w:sz w:val="22"/>
            <w:szCs w:val="22"/>
          </w:rPr>
          <w:t xml:space="preserve">In principle, miRNA target prediction </w:t>
        </w:r>
      </w:ins>
      <w:ins w:id="252" w:author="David Bartel" w:date="2018-02-22T00:28:00Z">
        <w:r w:rsidR="00D62539" w:rsidRPr="00742EFD">
          <w:rPr>
            <w:rFonts w:ascii="Arial" w:hAnsi="Arial" w:cs="Arial"/>
            <w:sz w:val="22"/>
            <w:szCs w:val="22"/>
          </w:rPr>
          <w:t>might</w:t>
        </w:r>
      </w:ins>
      <w:ins w:id="253" w:author="David Bartel" w:date="2018-02-22T00:19:00Z">
        <w:r w:rsidRPr="00742EFD">
          <w:rPr>
            <w:rFonts w:ascii="Arial" w:hAnsi="Arial" w:cs="Arial"/>
            <w:sz w:val="22"/>
            <w:szCs w:val="22"/>
          </w:rPr>
          <w:t xml:space="preserve"> b</w:t>
        </w:r>
      </w:ins>
      <w:ins w:id="254" w:author="David Bartel" w:date="2018-02-22T00:20:00Z">
        <w:r w:rsidRPr="00742EFD">
          <w:rPr>
            <w:rFonts w:ascii="Arial" w:hAnsi="Arial" w:cs="Arial"/>
            <w:sz w:val="22"/>
            <w:szCs w:val="22"/>
          </w:rPr>
          <w:t xml:space="preserve">e improved </w:t>
        </w:r>
      </w:ins>
      <w:ins w:id="255" w:author="David Bartel" w:date="2018-02-22T01:04:00Z">
        <w:r w:rsidR="002A1837" w:rsidRPr="00742EFD">
          <w:rPr>
            <w:rFonts w:ascii="Arial" w:hAnsi="Arial" w:cs="Arial"/>
            <w:sz w:val="22"/>
            <w:szCs w:val="22"/>
          </w:rPr>
          <w:t>with a biochemical approach that</w:t>
        </w:r>
      </w:ins>
      <w:ins w:id="256" w:author="David Bartel" w:date="2018-02-22T00:20:00Z">
        <w:r w:rsidRPr="00742EFD">
          <w:rPr>
            <w:rFonts w:ascii="Arial" w:hAnsi="Arial" w:cs="Arial"/>
            <w:sz w:val="22"/>
            <w:szCs w:val="22"/>
          </w:rPr>
          <w:t xml:space="preserve"> </w:t>
        </w:r>
      </w:ins>
      <w:ins w:id="257" w:author="David Bartel" w:date="2018-02-22T01:00:00Z">
        <w:r w:rsidR="002A1837" w:rsidRPr="00742EFD">
          <w:rPr>
            <w:rFonts w:ascii="Arial" w:hAnsi="Arial" w:cs="Arial"/>
            <w:sz w:val="22"/>
            <w:szCs w:val="22"/>
          </w:rPr>
          <w:t>considers</w:t>
        </w:r>
      </w:ins>
      <w:ins w:id="258" w:author="David Bartel" w:date="2018-02-22T00:20:00Z">
        <w:r w:rsidRPr="00742EFD">
          <w:rPr>
            <w:rFonts w:ascii="Arial" w:hAnsi="Arial" w:cs="Arial"/>
            <w:sz w:val="22"/>
            <w:szCs w:val="22"/>
          </w:rPr>
          <w:t xml:space="preserve"> </w:t>
        </w:r>
        <w:r w:rsidR="00BE316E" w:rsidRPr="00742EFD">
          <w:rPr>
            <w:rFonts w:ascii="Arial" w:hAnsi="Arial" w:cs="Arial"/>
            <w:sz w:val="22"/>
            <w:szCs w:val="22"/>
          </w:rPr>
          <w:t>the dissociation constant (</w:t>
        </w:r>
        <w:r w:rsidR="00BE316E" w:rsidRPr="00742EFD">
          <w:rPr>
            <w:rFonts w:ascii="Arial" w:hAnsi="Arial" w:cs="Arial"/>
            <w:i/>
            <w:sz w:val="22"/>
            <w:szCs w:val="22"/>
          </w:rPr>
          <w:t>K</w:t>
        </w:r>
      </w:ins>
      <w:ins w:id="259" w:author="David Bartel" w:date="2018-03-01T15:41:00Z">
        <w:r w:rsidR="00547DA0" w:rsidRPr="00742EFD">
          <w:rPr>
            <w:rFonts w:ascii="Arial" w:hAnsi="Arial" w:cs="Arial"/>
            <w:sz w:val="22"/>
            <w:szCs w:val="22"/>
            <w:vertAlign w:val="subscript"/>
          </w:rPr>
          <w:t>D</w:t>
        </w:r>
      </w:ins>
      <w:ins w:id="260" w:author="David Bartel" w:date="2018-02-22T00:20:00Z">
        <w:r w:rsidRPr="00742EFD">
          <w:rPr>
            <w:rFonts w:ascii="Arial" w:hAnsi="Arial" w:cs="Arial"/>
            <w:sz w:val="22"/>
            <w:szCs w:val="22"/>
          </w:rPr>
          <w:t xml:space="preserve">) of </w:t>
        </w:r>
      </w:ins>
      <w:ins w:id="261" w:author="David Bartel" w:date="2018-02-22T00:24:00Z">
        <w:r w:rsidR="00BE316E" w:rsidRPr="00742EFD">
          <w:rPr>
            <w:rFonts w:ascii="Arial" w:hAnsi="Arial" w:cs="Arial"/>
            <w:sz w:val="22"/>
            <w:szCs w:val="22"/>
          </w:rPr>
          <w:t>each</w:t>
        </w:r>
      </w:ins>
      <w:ins w:id="262" w:author="David Bartel" w:date="2018-02-22T00:21:00Z">
        <w:r w:rsidRPr="00742EFD">
          <w:rPr>
            <w:rFonts w:ascii="Arial" w:hAnsi="Arial" w:cs="Arial"/>
            <w:sz w:val="22"/>
            <w:szCs w:val="22"/>
          </w:rPr>
          <w:t xml:space="preserve"> miRNA–site inter</w:t>
        </w:r>
      </w:ins>
      <w:ins w:id="263" w:author="David Bartel" w:date="2018-02-22T00:24:00Z">
        <w:r w:rsidR="00BE316E" w:rsidRPr="00742EFD">
          <w:rPr>
            <w:rFonts w:ascii="Arial" w:hAnsi="Arial" w:cs="Arial"/>
            <w:sz w:val="22"/>
            <w:szCs w:val="22"/>
          </w:rPr>
          <w:t xml:space="preserve">action.  However, </w:t>
        </w:r>
      </w:ins>
      <w:ins w:id="264" w:author="David Bartel" w:date="2018-02-22T00:28:00Z">
        <w:r w:rsidR="00D62539" w:rsidRPr="00742EFD">
          <w:rPr>
            <w:rFonts w:ascii="Arial" w:hAnsi="Arial" w:cs="Arial"/>
            <w:sz w:val="22"/>
            <w:szCs w:val="22"/>
          </w:rPr>
          <w:t xml:space="preserve">in contrast to </w:t>
        </w:r>
      </w:ins>
      <w:ins w:id="265" w:author="David Bartel" w:date="2018-02-22T00:29:00Z">
        <w:r w:rsidR="00D62539" w:rsidRPr="00742EFD">
          <w:rPr>
            <w:rFonts w:ascii="Arial" w:hAnsi="Arial" w:cs="Arial"/>
            <w:sz w:val="22"/>
            <w:szCs w:val="22"/>
          </w:rPr>
          <w:t xml:space="preserve">measurements of miRNA function, for which </w:t>
        </w:r>
      </w:ins>
      <w:ins w:id="266" w:author="David Bartel" w:date="2018-02-22T00:31:00Z">
        <w:r w:rsidR="00D62539" w:rsidRPr="00742EFD">
          <w:rPr>
            <w:rFonts w:ascii="Arial" w:hAnsi="Arial" w:cs="Arial"/>
            <w:sz w:val="22"/>
            <w:szCs w:val="22"/>
          </w:rPr>
          <w:t xml:space="preserve">high-throughput methods have been </w:t>
        </w:r>
      </w:ins>
      <w:ins w:id="267" w:author="David Bartel" w:date="2018-02-22T00:33:00Z">
        <w:r w:rsidR="00461502" w:rsidRPr="00742EFD">
          <w:rPr>
            <w:rFonts w:ascii="Arial" w:hAnsi="Arial" w:cs="Arial"/>
            <w:sz w:val="22"/>
            <w:szCs w:val="22"/>
          </w:rPr>
          <w:t xml:space="preserve">routinely </w:t>
        </w:r>
      </w:ins>
      <w:ins w:id="268" w:author="David Bartel" w:date="2018-02-22T00:31:00Z">
        <w:r w:rsidR="00D62539" w:rsidRPr="00742EFD">
          <w:rPr>
            <w:rFonts w:ascii="Arial" w:hAnsi="Arial" w:cs="Arial"/>
            <w:sz w:val="22"/>
            <w:szCs w:val="22"/>
          </w:rPr>
          <w:t xml:space="preserve">applied to learn the global effects of </w:t>
        </w:r>
      </w:ins>
      <w:ins w:id="269" w:author="David Bartel" w:date="2018-02-22T01:05:00Z">
        <w:r w:rsidR="002A1837" w:rsidRPr="00742EFD">
          <w:rPr>
            <w:rFonts w:ascii="Arial" w:hAnsi="Arial" w:cs="Arial"/>
            <w:sz w:val="22"/>
            <w:szCs w:val="22"/>
          </w:rPr>
          <w:t xml:space="preserve">individual </w:t>
        </w:r>
      </w:ins>
      <w:ins w:id="270" w:author="David Bartel" w:date="2018-02-22T00:31:00Z">
        <w:r w:rsidR="00D62539" w:rsidRPr="00742EFD">
          <w:rPr>
            <w:rFonts w:ascii="Arial" w:hAnsi="Arial" w:cs="Arial"/>
            <w:sz w:val="22"/>
            <w:szCs w:val="22"/>
          </w:rPr>
          <w:t>mi</w:t>
        </w:r>
      </w:ins>
      <w:ins w:id="271" w:author="David Bartel" w:date="2018-02-22T00:32:00Z">
        <w:r w:rsidR="00D62539" w:rsidRPr="00742EFD">
          <w:rPr>
            <w:rFonts w:ascii="Arial" w:hAnsi="Arial" w:cs="Arial"/>
            <w:sz w:val="22"/>
            <w:szCs w:val="22"/>
          </w:rPr>
          <w:t>RNAs on mRNA levels, protein levels</w:t>
        </w:r>
        <w:r w:rsidR="00461502" w:rsidRPr="00742EFD">
          <w:rPr>
            <w:rFonts w:ascii="Arial" w:hAnsi="Arial" w:cs="Arial"/>
            <w:sz w:val="22"/>
            <w:szCs w:val="22"/>
          </w:rPr>
          <w:t>, and translational efficiency</w:t>
        </w:r>
      </w:ins>
      <w:ins w:id="272" w:author="David Bartel" w:date="2018-02-22T01:00:00Z">
        <w:r w:rsidR="00467F80" w:rsidRPr="00742EFD">
          <w:rPr>
            <w:rFonts w:ascii="Arial" w:hAnsi="Arial" w:cs="Arial"/>
            <w:sz w:val="22"/>
            <w:szCs w:val="22"/>
          </w:rPr>
          <w:t>(REF</w:t>
        </w:r>
      </w:ins>
      <w:ins w:id="273" w:author="David Bartel" w:date="2018-02-22T01:01:00Z">
        <w:r w:rsidR="00467F80" w:rsidRPr="00742EFD">
          <w:rPr>
            <w:rFonts w:ascii="Arial" w:hAnsi="Arial" w:cs="Arial"/>
            <w:sz w:val="22"/>
            <w:szCs w:val="22"/>
          </w:rPr>
          <w:t>S</w:t>
        </w:r>
      </w:ins>
      <w:ins w:id="274" w:author="David Bartel" w:date="2018-02-22T01:00:00Z">
        <w:r w:rsidR="00467F80" w:rsidRPr="00742EFD">
          <w:rPr>
            <w:rFonts w:ascii="Arial" w:hAnsi="Arial" w:cs="Arial"/>
            <w:sz w:val="22"/>
            <w:szCs w:val="22"/>
          </w:rPr>
          <w:t>)</w:t>
        </w:r>
      </w:ins>
      <w:ins w:id="275" w:author="David Bartel" w:date="2018-02-22T00:33:00Z">
        <w:r w:rsidR="00461502" w:rsidRPr="00742EFD">
          <w:rPr>
            <w:rFonts w:ascii="Arial" w:hAnsi="Arial" w:cs="Arial"/>
            <w:sz w:val="22"/>
            <w:szCs w:val="22"/>
          </w:rPr>
          <w:t>,</w:t>
        </w:r>
      </w:ins>
      <w:ins w:id="276" w:author="David Bartel" w:date="2018-02-22T00:29:00Z">
        <w:r w:rsidR="00D62539" w:rsidRPr="00742EFD">
          <w:rPr>
            <w:rFonts w:ascii="Arial" w:hAnsi="Arial" w:cs="Arial"/>
            <w:sz w:val="22"/>
            <w:szCs w:val="22"/>
          </w:rPr>
          <w:t xml:space="preserve"> </w:t>
        </w:r>
      </w:ins>
      <w:ins w:id="277" w:author="David Bartel" w:date="2018-02-22T00:26:00Z">
        <w:r w:rsidR="00BE316E" w:rsidRPr="00742EFD">
          <w:rPr>
            <w:rFonts w:ascii="Arial" w:hAnsi="Arial" w:cs="Arial"/>
            <w:i/>
            <w:sz w:val="22"/>
            <w:szCs w:val="22"/>
          </w:rPr>
          <w:t>K</w:t>
        </w:r>
      </w:ins>
      <w:ins w:id="278" w:author="David Bartel" w:date="2018-03-01T15:41:00Z">
        <w:r w:rsidR="00547DA0" w:rsidRPr="00742EFD">
          <w:rPr>
            <w:rFonts w:ascii="Arial" w:hAnsi="Arial" w:cs="Arial"/>
            <w:sz w:val="22"/>
            <w:szCs w:val="22"/>
            <w:vertAlign w:val="subscript"/>
          </w:rPr>
          <w:t>D</w:t>
        </w:r>
      </w:ins>
      <w:ins w:id="279" w:author="David Bartel" w:date="2018-02-22T00:24:00Z">
        <w:r w:rsidR="00BE316E" w:rsidRPr="00742EFD">
          <w:rPr>
            <w:rFonts w:ascii="Arial" w:hAnsi="Arial" w:cs="Arial"/>
            <w:sz w:val="22"/>
            <w:szCs w:val="22"/>
          </w:rPr>
          <w:t xml:space="preserve"> </w:t>
        </w:r>
      </w:ins>
      <w:ins w:id="280" w:author="David Bartel" w:date="2018-02-22T00:27:00Z">
        <w:r w:rsidR="00BE316E" w:rsidRPr="00742EFD">
          <w:rPr>
            <w:rFonts w:ascii="Arial" w:hAnsi="Arial" w:cs="Arial"/>
            <w:sz w:val="22"/>
            <w:szCs w:val="22"/>
          </w:rPr>
          <w:t xml:space="preserve">values </w:t>
        </w:r>
      </w:ins>
      <w:ins w:id="281" w:author="David Bartel" w:date="2018-02-22T00:24:00Z">
        <w:r w:rsidR="00BE316E" w:rsidRPr="00742EFD">
          <w:rPr>
            <w:rFonts w:ascii="Arial" w:hAnsi="Arial" w:cs="Arial"/>
            <w:sz w:val="22"/>
            <w:szCs w:val="22"/>
          </w:rPr>
          <w:t xml:space="preserve">have been </w:t>
        </w:r>
      </w:ins>
      <w:ins w:id="282" w:author="David Bartel" w:date="2018-02-22T00:27:00Z">
        <w:r w:rsidR="00BE316E" w:rsidRPr="00742EFD">
          <w:rPr>
            <w:rFonts w:ascii="Arial" w:hAnsi="Arial" w:cs="Arial"/>
            <w:sz w:val="22"/>
            <w:szCs w:val="22"/>
          </w:rPr>
          <w:t>determined for only a few sites of only a few miRNAs</w:t>
        </w:r>
        <w:r w:rsidR="00D62539" w:rsidRPr="00742EFD">
          <w:rPr>
            <w:rFonts w:ascii="Arial" w:hAnsi="Arial" w:cs="Arial"/>
            <w:sz w:val="22"/>
            <w:szCs w:val="22"/>
          </w:rPr>
          <w:t>(REFS)</w:t>
        </w:r>
      </w:ins>
      <w:ins w:id="283" w:author="David Bartel" w:date="2018-02-22T16:10:00Z">
        <w:r w:rsidR="00E53775" w:rsidRPr="00742EFD">
          <w:rPr>
            <w:rFonts w:ascii="Arial" w:hAnsi="Arial" w:cs="Arial"/>
            <w:sz w:val="22"/>
            <w:szCs w:val="22"/>
          </w:rPr>
          <w:t xml:space="preserve">.  The sparsity of </w:t>
        </w:r>
      </w:ins>
      <w:ins w:id="284" w:author="David Bartel" w:date="2018-02-22T16:11:00Z">
        <w:r w:rsidR="00E53775" w:rsidRPr="00742EFD">
          <w:rPr>
            <w:rFonts w:ascii="Arial" w:hAnsi="Arial" w:cs="Arial"/>
            <w:sz w:val="22"/>
            <w:szCs w:val="22"/>
          </w:rPr>
          <w:t>the biochemical data</w:t>
        </w:r>
      </w:ins>
      <w:ins w:id="285" w:author="David Bartel" w:date="2018-02-22T16:02:00Z">
        <w:r w:rsidR="00494AC4" w:rsidRPr="00742EFD">
          <w:rPr>
            <w:rFonts w:ascii="Arial" w:hAnsi="Arial" w:cs="Arial"/>
            <w:sz w:val="22"/>
            <w:szCs w:val="22"/>
          </w:rPr>
          <w:t xml:space="preserve"> </w:t>
        </w:r>
      </w:ins>
      <w:ins w:id="286" w:author="David Bartel" w:date="2018-02-22T16:03:00Z">
        <w:r w:rsidR="00494AC4" w:rsidRPr="00742EFD">
          <w:rPr>
            <w:rFonts w:ascii="Arial" w:hAnsi="Arial" w:cs="Arial"/>
            <w:sz w:val="22"/>
            <w:szCs w:val="22"/>
          </w:rPr>
          <w:t xml:space="preserve">has </w:t>
        </w:r>
      </w:ins>
      <w:ins w:id="287" w:author="David Bartel" w:date="2018-02-22T16:06:00Z">
        <w:r w:rsidR="002F3FB0" w:rsidRPr="00742EFD">
          <w:rPr>
            <w:rFonts w:ascii="Arial" w:hAnsi="Arial" w:cs="Arial"/>
            <w:sz w:val="22"/>
            <w:szCs w:val="22"/>
          </w:rPr>
          <w:t xml:space="preserve">limited insight into how </w:t>
        </w:r>
      </w:ins>
      <w:ins w:id="288" w:author="David Bartel" w:date="2018-02-22T16:07:00Z">
        <w:r w:rsidR="002F3FB0" w:rsidRPr="00742EFD">
          <w:rPr>
            <w:rFonts w:ascii="Arial" w:hAnsi="Arial" w:cs="Arial"/>
            <w:sz w:val="22"/>
            <w:szCs w:val="22"/>
          </w:rPr>
          <w:t xml:space="preserve">targeting might differ between </w:t>
        </w:r>
      </w:ins>
      <w:ins w:id="289" w:author="David Bartel" w:date="2018-02-22T16:11:00Z">
        <w:r w:rsidR="00E53775" w:rsidRPr="00742EFD">
          <w:rPr>
            <w:rFonts w:ascii="Arial" w:hAnsi="Arial" w:cs="Arial"/>
            <w:sz w:val="22"/>
            <w:szCs w:val="22"/>
          </w:rPr>
          <w:t xml:space="preserve">different </w:t>
        </w:r>
      </w:ins>
      <w:ins w:id="290" w:author="David Bartel" w:date="2018-02-22T16:08:00Z">
        <w:r w:rsidR="002F3FB0" w:rsidRPr="00742EFD">
          <w:rPr>
            <w:rFonts w:ascii="Arial" w:hAnsi="Arial" w:cs="Arial"/>
            <w:sz w:val="22"/>
            <w:szCs w:val="22"/>
          </w:rPr>
          <w:t>miRNAs and prevented</w:t>
        </w:r>
      </w:ins>
      <w:ins w:id="291" w:author="David Bartel" w:date="2018-02-22T16:02:00Z">
        <w:r w:rsidR="00494AC4" w:rsidRPr="00742EFD">
          <w:rPr>
            <w:rFonts w:ascii="Arial" w:hAnsi="Arial" w:cs="Arial"/>
            <w:sz w:val="22"/>
            <w:szCs w:val="22"/>
          </w:rPr>
          <w:t xml:space="preserve"> </w:t>
        </w:r>
      </w:ins>
      <w:ins w:id="292" w:author="David Bartel" w:date="2018-02-22T16:03:00Z">
        <w:r w:rsidR="00494AC4" w:rsidRPr="00742EFD">
          <w:rPr>
            <w:rFonts w:ascii="Arial" w:hAnsi="Arial" w:cs="Arial"/>
            <w:sz w:val="22"/>
            <w:szCs w:val="22"/>
          </w:rPr>
          <w:t>construction of an informative biochemical model</w:t>
        </w:r>
      </w:ins>
      <w:ins w:id="293" w:author="David Bartel" w:date="2018-02-22T16:08:00Z">
        <w:r w:rsidR="002F3FB0" w:rsidRPr="00742EFD">
          <w:rPr>
            <w:rFonts w:ascii="Arial" w:hAnsi="Arial" w:cs="Arial"/>
            <w:sz w:val="22"/>
            <w:szCs w:val="22"/>
          </w:rPr>
          <w:t xml:space="preserve"> of targeting</w:t>
        </w:r>
      </w:ins>
      <w:ins w:id="294" w:author="David Bartel" w:date="2018-02-22T00:27:00Z">
        <w:r w:rsidR="00BE316E" w:rsidRPr="00742EFD">
          <w:rPr>
            <w:rFonts w:ascii="Arial" w:hAnsi="Arial" w:cs="Arial"/>
            <w:sz w:val="22"/>
            <w:szCs w:val="22"/>
          </w:rPr>
          <w:t xml:space="preserve">. </w:t>
        </w:r>
      </w:ins>
      <w:ins w:id="295" w:author="David Bartel" w:date="2018-02-22T00:20:00Z">
        <w:r w:rsidRPr="00742EFD">
          <w:rPr>
            <w:rFonts w:ascii="Arial" w:hAnsi="Arial" w:cs="Arial"/>
            <w:sz w:val="22"/>
            <w:szCs w:val="22"/>
          </w:rPr>
          <w:t xml:space="preserve"> </w:t>
        </w:r>
      </w:ins>
      <w:ins w:id="296" w:author="David Bartel" w:date="2018-02-22T00:33:00Z">
        <w:r w:rsidR="00461502" w:rsidRPr="00742EFD">
          <w:rPr>
            <w:rFonts w:ascii="Arial" w:hAnsi="Arial" w:cs="Arial"/>
            <w:sz w:val="22"/>
            <w:szCs w:val="22"/>
          </w:rPr>
          <w:t xml:space="preserve">To </w:t>
        </w:r>
      </w:ins>
      <w:ins w:id="297" w:author="David Bartel" w:date="2018-02-22T16:13:00Z">
        <w:r w:rsidR="00E53775" w:rsidRPr="00742EFD">
          <w:rPr>
            <w:rFonts w:ascii="Arial" w:hAnsi="Arial" w:cs="Arial"/>
            <w:sz w:val="22"/>
            <w:szCs w:val="22"/>
          </w:rPr>
          <w:t>overcome these constraints</w:t>
        </w:r>
      </w:ins>
      <w:ins w:id="298" w:author="David Bartel" w:date="2018-02-22T00:33:00Z">
        <w:r w:rsidR="00461502" w:rsidRPr="00742EFD">
          <w:rPr>
            <w:rFonts w:ascii="Arial" w:hAnsi="Arial" w:cs="Arial"/>
            <w:sz w:val="22"/>
            <w:szCs w:val="22"/>
          </w:rPr>
          <w:t>, we have adapted RNA bind-n-</w:t>
        </w:r>
        <w:proofErr w:type="spellStart"/>
        <w:r w:rsidR="00461502" w:rsidRPr="00742EFD">
          <w:rPr>
            <w:rFonts w:ascii="Arial" w:hAnsi="Arial" w:cs="Arial"/>
            <w:sz w:val="22"/>
            <w:szCs w:val="22"/>
          </w:rPr>
          <w:t>seq</w:t>
        </w:r>
      </w:ins>
      <w:proofErr w:type="spellEnd"/>
      <w:ins w:id="299" w:author="David Bartel" w:date="2018-02-22T16:21:00Z">
        <w:r w:rsidR="00AE5E24" w:rsidRPr="00742EFD">
          <w:rPr>
            <w:rFonts w:ascii="Arial" w:hAnsi="Arial" w:cs="Arial"/>
            <w:sz w:val="22"/>
            <w:szCs w:val="22"/>
          </w:rPr>
          <w:t xml:space="preserve"> (RBNS)</w:t>
        </w:r>
      </w:ins>
      <w:ins w:id="300" w:author="David Bartel" w:date="2018-02-22T00:33:00Z">
        <w:r w:rsidR="00461502" w:rsidRPr="00742EFD">
          <w:rPr>
            <w:rFonts w:ascii="Arial" w:hAnsi="Arial" w:cs="Arial"/>
            <w:sz w:val="22"/>
            <w:szCs w:val="22"/>
          </w:rPr>
          <w:t xml:space="preserve">, </w:t>
        </w:r>
      </w:ins>
      <w:ins w:id="301" w:author="David Bartel" w:date="2018-02-22T00:37:00Z">
        <w:r w:rsidR="00461502" w:rsidRPr="00742EFD">
          <w:rPr>
            <w:rFonts w:ascii="Arial" w:hAnsi="Arial" w:cs="Arial"/>
            <w:sz w:val="22"/>
            <w:szCs w:val="22"/>
          </w:rPr>
          <w:t xml:space="preserve">a method </w:t>
        </w:r>
      </w:ins>
      <w:ins w:id="302" w:author="David Bartel" w:date="2018-02-22T00:33:00Z">
        <w:r w:rsidR="00461502" w:rsidRPr="00742EFD">
          <w:rPr>
            <w:rFonts w:ascii="Arial" w:hAnsi="Arial" w:cs="Arial"/>
            <w:sz w:val="22"/>
            <w:szCs w:val="22"/>
          </w:rPr>
          <w:t>developed for the study of RNA–protein interactions</w:t>
        </w:r>
      </w:ins>
      <w:ins w:id="303" w:author="David Bartel" w:date="2018-03-27T15:40:00Z">
        <w:r w:rsidR="005B789C" w:rsidRPr="00742EFD">
          <w:rPr>
            <w:rFonts w:ascii="Arial" w:hAnsi="Arial" w:cs="Arial"/>
            <w:sz w:val="22"/>
            <w:szCs w:val="22"/>
          </w:rPr>
          <w:fldChar w:fldCharType="begin"/>
        </w:r>
        <w:r w:rsidR="005B789C" w:rsidRPr="00742EFD">
          <w:rPr>
            <w:rFonts w:ascii="Arial" w:hAnsi="Arial" w:cs="Arial"/>
            <w:sz w:val="22"/>
            <w:szCs w:val="22"/>
          </w:rPr>
          <w: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5B789C" w:rsidRPr="00742EFD">
          <w:rPr>
            <w:rFonts w:ascii="Arial" w:hAnsi="Arial" w:cs="Arial"/>
            <w:sz w:val="22"/>
            <w:szCs w:val="22"/>
          </w:rPr>
          <w:fldChar w:fldCharType="separate"/>
        </w:r>
        <w:r w:rsidR="005B789C" w:rsidRPr="00742EFD">
          <w:rPr>
            <w:rFonts w:ascii="Arial" w:hAnsi="Arial" w:cs="Arial"/>
            <w:sz w:val="22"/>
            <w:szCs w:val="22"/>
          </w:rPr>
          <w:t>{Lambert:2014jma}</w:t>
        </w:r>
        <w:r w:rsidR="005B789C" w:rsidRPr="00742EFD">
          <w:rPr>
            <w:rFonts w:ascii="Arial" w:hAnsi="Arial" w:cs="Arial"/>
            <w:sz w:val="22"/>
            <w:szCs w:val="22"/>
          </w:rPr>
          <w:fldChar w:fldCharType="end"/>
        </w:r>
      </w:ins>
      <w:ins w:id="304" w:author="David Bartel" w:date="2018-02-22T00:33:00Z">
        <w:r w:rsidR="00461502" w:rsidRPr="00742EFD">
          <w:rPr>
            <w:rFonts w:ascii="Arial" w:hAnsi="Arial" w:cs="Arial"/>
            <w:sz w:val="22"/>
            <w:szCs w:val="22"/>
          </w:rPr>
          <w:t xml:space="preserve">, </w:t>
        </w:r>
      </w:ins>
      <w:ins w:id="305" w:author="David Bartel" w:date="2018-02-22T01:01:00Z">
        <w:r w:rsidR="00467F80" w:rsidRPr="00742EFD">
          <w:rPr>
            <w:rFonts w:ascii="Arial" w:hAnsi="Arial" w:cs="Arial"/>
            <w:sz w:val="22"/>
            <w:szCs w:val="22"/>
          </w:rPr>
          <w:t>to</w:t>
        </w:r>
      </w:ins>
      <w:ins w:id="306" w:author="David Bartel" w:date="2018-02-22T00:20:00Z">
        <w:r w:rsidR="00461502" w:rsidRPr="00742EFD">
          <w:rPr>
            <w:rFonts w:ascii="Arial" w:hAnsi="Arial" w:cs="Arial"/>
            <w:sz w:val="22"/>
            <w:szCs w:val="22"/>
          </w:rPr>
          <w:t xml:space="preserve"> the study </w:t>
        </w:r>
      </w:ins>
      <w:ins w:id="307" w:author="David Bartel" w:date="2018-02-22T00:37:00Z">
        <w:r w:rsidR="00BF4AE2" w:rsidRPr="00742EFD">
          <w:rPr>
            <w:rFonts w:ascii="Arial" w:hAnsi="Arial" w:cs="Arial"/>
            <w:sz w:val="22"/>
            <w:szCs w:val="22"/>
          </w:rPr>
          <w:t xml:space="preserve">of interactions between RNA and the miRNA silencing complex.  </w:t>
        </w:r>
      </w:ins>
      <w:ins w:id="308" w:author="David Bartel" w:date="2018-02-22T00:40:00Z">
        <w:r w:rsidR="00BF4AE2" w:rsidRPr="00742EFD">
          <w:rPr>
            <w:rFonts w:ascii="Arial" w:hAnsi="Arial" w:cs="Arial"/>
            <w:sz w:val="22"/>
            <w:szCs w:val="22"/>
          </w:rPr>
          <w:t>With this approach and an improved computational pipeline</w:t>
        </w:r>
      </w:ins>
      <w:ins w:id="309" w:author="David Bartel" w:date="2018-02-22T00:41:00Z">
        <w:r w:rsidR="00BF4AE2" w:rsidRPr="00742EFD">
          <w:rPr>
            <w:rFonts w:ascii="Arial" w:hAnsi="Arial" w:cs="Arial"/>
            <w:sz w:val="22"/>
            <w:szCs w:val="22"/>
          </w:rPr>
          <w:t xml:space="preserve"> </w:t>
        </w:r>
      </w:ins>
      <w:ins w:id="310" w:author="David Bartel" w:date="2018-02-22T01:01:00Z">
        <w:r w:rsidR="00467F80" w:rsidRPr="00742EFD">
          <w:rPr>
            <w:rFonts w:ascii="Arial" w:hAnsi="Arial" w:cs="Arial"/>
            <w:sz w:val="22"/>
            <w:szCs w:val="22"/>
          </w:rPr>
          <w:t xml:space="preserve">for </w:t>
        </w:r>
      </w:ins>
      <w:ins w:id="311" w:author="David Bartel" w:date="2018-02-22T00:41:00Z">
        <w:r w:rsidR="00BF4AE2" w:rsidRPr="00742EFD">
          <w:rPr>
            <w:rFonts w:ascii="Arial" w:hAnsi="Arial" w:cs="Arial"/>
            <w:sz w:val="22"/>
            <w:szCs w:val="22"/>
          </w:rPr>
          <w:t xml:space="preserve">processing </w:t>
        </w:r>
      </w:ins>
      <w:ins w:id="312" w:author="David Bartel" w:date="2018-03-27T15:38:00Z">
        <w:r w:rsidR="005B789C" w:rsidRPr="00742EFD">
          <w:rPr>
            <w:rFonts w:ascii="Arial" w:hAnsi="Arial" w:cs="Arial"/>
            <w:sz w:val="22"/>
            <w:szCs w:val="22"/>
          </w:rPr>
          <w:t>RBNS</w:t>
        </w:r>
      </w:ins>
      <w:ins w:id="313" w:author="David Bartel" w:date="2018-02-22T00:41:00Z">
        <w:r w:rsidR="00BF4AE2" w:rsidRPr="00742EFD">
          <w:rPr>
            <w:rFonts w:ascii="Arial" w:hAnsi="Arial" w:cs="Arial"/>
            <w:sz w:val="22"/>
            <w:szCs w:val="22"/>
          </w:rPr>
          <w:t xml:space="preserve"> </w:t>
        </w:r>
      </w:ins>
      <w:ins w:id="314" w:author="David Bartel" w:date="2018-02-22T01:02:00Z">
        <w:r w:rsidR="00467F80" w:rsidRPr="00742EFD">
          <w:rPr>
            <w:rFonts w:ascii="Arial" w:hAnsi="Arial" w:cs="Arial"/>
            <w:sz w:val="22"/>
            <w:szCs w:val="22"/>
          </w:rPr>
          <w:t>results</w:t>
        </w:r>
      </w:ins>
      <w:ins w:id="315" w:author="David Bartel" w:date="2018-02-22T00:40:00Z">
        <w:r w:rsidR="00BF4AE2" w:rsidRPr="00742EFD">
          <w:rPr>
            <w:rFonts w:ascii="Arial" w:hAnsi="Arial" w:cs="Arial"/>
            <w:sz w:val="22"/>
            <w:szCs w:val="22"/>
          </w:rPr>
          <w:t xml:space="preserve">, we </w:t>
        </w:r>
      </w:ins>
      <w:ins w:id="316" w:author="David Bartel" w:date="2018-02-22T00:41:00Z">
        <w:r w:rsidR="00BF4AE2" w:rsidRPr="00742EFD">
          <w:rPr>
            <w:rFonts w:ascii="Arial" w:hAnsi="Arial" w:cs="Arial"/>
            <w:sz w:val="22"/>
            <w:szCs w:val="22"/>
          </w:rPr>
          <w:t xml:space="preserve">acquired </w:t>
        </w:r>
      </w:ins>
      <w:ins w:id="317" w:author="David Bartel" w:date="2018-02-22T00:47:00Z">
        <w:r w:rsidR="005E37A0" w:rsidRPr="00742EFD">
          <w:rPr>
            <w:rFonts w:ascii="Arial" w:hAnsi="Arial" w:cs="Arial"/>
            <w:sz w:val="22"/>
            <w:szCs w:val="22"/>
          </w:rPr>
          <w:t xml:space="preserve">relative </w:t>
        </w:r>
      </w:ins>
      <w:ins w:id="318" w:author="David Bartel" w:date="2018-02-22T00:41:00Z">
        <w:r w:rsidR="00BF4AE2" w:rsidRPr="00742EFD">
          <w:rPr>
            <w:rFonts w:ascii="Arial" w:hAnsi="Arial" w:cs="Arial"/>
            <w:i/>
            <w:sz w:val="22"/>
            <w:szCs w:val="22"/>
          </w:rPr>
          <w:t>K</w:t>
        </w:r>
      </w:ins>
      <w:ins w:id="319" w:author="David Bartel" w:date="2018-03-01T15:41:00Z">
        <w:r w:rsidR="00547DA0" w:rsidRPr="00742EFD">
          <w:rPr>
            <w:rFonts w:ascii="Arial" w:hAnsi="Arial" w:cs="Arial"/>
            <w:sz w:val="22"/>
            <w:szCs w:val="22"/>
            <w:vertAlign w:val="subscript"/>
          </w:rPr>
          <w:t>D</w:t>
        </w:r>
      </w:ins>
      <w:ins w:id="320" w:author="David Bartel" w:date="2018-02-22T00:41:00Z">
        <w:r w:rsidR="00BF4AE2" w:rsidRPr="00742EFD">
          <w:rPr>
            <w:rFonts w:ascii="Arial" w:hAnsi="Arial" w:cs="Arial"/>
            <w:sz w:val="22"/>
            <w:szCs w:val="22"/>
          </w:rPr>
          <w:t xml:space="preserve"> values for </w:t>
        </w:r>
      </w:ins>
      <w:ins w:id="321" w:author="David Bartel" w:date="2018-02-22T00:42:00Z">
        <w:r w:rsidR="00BF4AE2" w:rsidRPr="00742EFD">
          <w:rPr>
            <w:rFonts w:ascii="Arial" w:hAnsi="Arial" w:cs="Arial"/>
            <w:sz w:val="22"/>
            <w:szCs w:val="22"/>
          </w:rPr>
          <w:t xml:space="preserve">a vast array of binding sites of </w:t>
        </w:r>
      </w:ins>
      <w:ins w:id="322" w:author="David Bartel" w:date="2018-03-27T15:38:00Z">
        <w:r w:rsidR="005B789C" w:rsidRPr="00742EFD">
          <w:rPr>
            <w:rFonts w:ascii="Arial" w:hAnsi="Arial" w:cs="Arial"/>
            <w:sz w:val="22"/>
            <w:szCs w:val="22"/>
          </w:rPr>
          <w:t>six</w:t>
        </w:r>
      </w:ins>
      <w:ins w:id="323" w:author="David Bartel" w:date="2018-02-22T00:42:00Z">
        <w:r w:rsidR="00BF4AE2" w:rsidRPr="00742EFD">
          <w:rPr>
            <w:rFonts w:ascii="Arial" w:hAnsi="Arial" w:cs="Arial"/>
            <w:sz w:val="22"/>
            <w:szCs w:val="22"/>
          </w:rPr>
          <w:t xml:space="preserve"> miRNAs</w:t>
        </w:r>
      </w:ins>
      <w:ins w:id="324" w:author="David Bartel" w:date="2018-02-22T16:15:00Z">
        <w:r w:rsidR="00DC0830" w:rsidRPr="00742EFD">
          <w:rPr>
            <w:rFonts w:ascii="Arial" w:hAnsi="Arial" w:cs="Arial"/>
            <w:sz w:val="22"/>
            <w:szCs w:val="22"/>
          </w:rPr>
          <w:t xml:space="preserve">.  Analyses of these </w:t>
        </w:r>
      </w:ins>
      <w:ins w:id="325" w:author="David Bartel" w:date="2018-02-22T16:19:00Z">
        <w:r w:rsidR="00DC0830" w:rsidRPr="00742EFD">
          <w:rPr>
            <w:rFonts w:ascii="Arial" w:hAnsi="Arial" w:cs="Arial"/>
            <w:sz w:val="22"/>
            <w:szCs w:val="22"/>
          </w:rPr>
          <w:t>sites and their affinities</w:t>
        </w:r>
      </w:ins>
      <w:ins w:id="326" w:author="David Bartel" w:date="2018-02-22T16:15:00Z">
        <w:r w:rsidR="00DC0830" w:rsidRPr="00742EFD">
          <w:rPr>
            <w:rFonts w:ascii="Arial" w:hAnsi="Arial" w:cs="Arial"/>
            <w:sz w:val="22"/>
            <w:szCs w:val="22"/>
          </w:rPr>
          <w:t xml:space="preserve"> has</w:t>
        </w:r>
      </w:ins>
      <w:ins w:id="327" w:author="David Bartel" w:date="2018-02-22T00:43:00Z">
        <w:r w:rsidR="005E37A0" w:rsidRPr="00742EFD">
          <w:rPr>
            <w:rFonts w:ascii="Arial" w:hAnsi="Arial" w:cs="Arial"/>
            <w:sz w:val="22"/>
            <w:szCs w:val="22"/>
          </w:rPr>
          <w:t xml:space="preserve"> revealed </w:t>
        </w:r>
      </w:ins>
      <w:ins w:id="328" w:author="David Bartel" w:date="2018-02-22T00:44:00Z">
        <w:r w:rsidR="005E37A0" w:rsidRPr="00742EFD">
          <w:rPr>
            <w:rFonts w:ascii="Arial" w:hAnsi="Arial" w:cs="Arial"/>
            <w:sz w:val="22"/>
            <w:szCs w:val="22"/>
          </w:rPr>
          <w:t>unanticipated differences between miRNAs</w:t>
        </w:r>
      </w:ins>
      <w:ins w:id="329" w:author="David Bartel" w:date="2018-02-22T00:48:00Z">
        <w:r w:rsidR="00A63CEE" w:rsidRPr="00742EFD">
          <w:rPr>
            <w:rFonts w:ascii="Arial" w:hAnsi="Arial" w:cs="Arial"/>
            <w:sz w:val="22"/>
            <w:szCs w:val="22"/>
          </w:rPr>
          <w:t xml:space="preserve"> with respect to both </w:t>
        </w:r>
      </w:ins>
      <w:ins w:id="330" w:author="David Bartel" w:date="2018-02-22T00:49:00Z">
        <w:r w:rsidR="00A63CEE" w:rsidRPr="00742EFD">
          <w:rPr>
            <w:rFonts w:ascii="Arial" w:hAnsi="Arial" w:cs="Arial"/>
            <w:sz w:val="22"/>
            <w:szCs w:val="22"/>
          </w:rPr>
          <w:t>canonical</w:t>
        </w:r>
      </w:ins>
      <w:ins w:id="331" w:author="David Bartel" w:date="2018-02-22T00:48:00Z">
        <w:r w:rsidR="00A63CEE" w:rsidRPr="00742EFD">
          <w:rPr>
            <w:rFonts w:ascii="Arial" w:hAnsi="Arial" w:cs="Arial"/>
            <w:sz w:val="22"/>
            <w:szCs w:val="22"/>
          </w:rPr>
          <w:t xml:space="preserve"> </w:t>
        </w:r>
      </w:ins>
      <w:ins w:id="332" w:author="David Bartel" w:date="2018-02-22T00:49:00Z">
        <w:r w:rsidR="00A63CEE" w:rsidRPr="00742EFD">
          <w:rPr>
            <w:rFonts w:ascii="Arial" w:hAnsi="Arial" w:cs="Arial"/>
            <w:sz w:val="22"/>
            <w:szCs w:val="22"/>
          </w:rPr>
          <w:t xml:space="preserve">and non-canonical targeting, as well as a striking influence of </w:t>
        </w:r>
      </w:ins>
      <w:ins w:id="333" w:author="David Bartel" w:date="2018-02-22T01:02:00Z">
        <w:r w:rsidR="00467F80" w:rsidRPr="00742EFD">
          <w:rPr>
            <w:rFonts w:ascii="Arial" w:hAnsi="Arial" w:cs="Arial"/>
            <w:sz w:val="22"/>
            <w:szCs w:val="22"/>
          </w:rPr>
          <w:t xml:space="preserve">local </w:t>
        </w:r>
      </w:ins>
      <w:ins w:id="334" w:author="David Bartel" w:date="2018-02-22T00:49:00Z">
        <w:r w:rsidR="00A63CEE" w:rsidRPr="00742EFD">
          <w:rPr>
            <w:rFonts w:ascii="Arial" w:hAnsi="Arial" w:cs="Arial"/>
            <w:sz w:val="22"/>
            <w:szCs w:val="22"/>
          </w:rPr>
          <w:t>site context</w:t>
        </w:r>
      </w:ins>
      <w:ins w:id="335" w:author="David Bartel" w:date="2018-02-22T00:46:00Z">
        <w:r w:rsidR="005E37A0" w:rsidRPr="00742EFD">
          <w:rPr>
            <w:rFonts w:ascii="Arial" w:hAnsi="Arial" w:cs="Arial"/>
            <w:sz w:val="22"/>
            <w:szCs w:val="22"/>
          </w:rPr>
          <w:t xml:space="preserve">. </w:t>
        </w:r>
      </w:ins>
      <w:ins w:id="336" w:author="David Bartel" w:date="2018-02-22T00:43:00Z">
        <w:r w:rsidR="005E37A0" w:rsidRPr="00742EFD">
          <w:rPr>
            <w:rFonts w:ascii="Arial" w:hAnsi="Arial" w:cs="Arial"/>
            <w:sz w:val="22"/>
            <w:szCs w:val="22"/>
          </w:rPr>
          <w:t xml:space="preserve"> </w:t>
        </w:r>
      </w:ins>
      <w:ins w:id="337" w:author="David Bartel" w:date="2018-02-22T00:50:00Z">
        <w:r w:rsidR="00A63CEE" w:rsidRPr="00742EFD">
          <w:rPr>
            <w:rFonts w:ascii="Arial" w:hAnsi="Arial" w:cs="Arial"/>
            <w:sz w:val="22"/>
            <w:szCs w:val="22"/>
          </w:rPr>
          <w:t>With these</w:t>
        </w:r>
      </w:ins>
      <w:ins w:id="338" w:author="David Bartel" w:date="2018-02-22T01:02:00Z">
        <w:r w:rsidR="00467F80" w:rsidRPr="00742EFD">
          <w:rPr>
            <w:rFonts w:ascii="Arial" w:hAnsi="Arial" w:cs="Arial"/>
            <w:sz w:val="22"/>
            <w:szCs w:val="22"/>
          </w:rPr>
          <w:t xml:space="preserve"> insights and</w:t>
        </w:r>
      </w:ins>
      <w:ins w:id="339" w:author="David Bartel" w:date="2018-02-22T00:50:00Z">
        <w:r w:rsidR="00A63CEE" w:rsidRPr="00742EFD">
          <w:rPr>
            <w:rFonts w:ascii="Arial" w:hAnsi="Arial" w:cs="Arial"/>
            <w:sz w:val="22"/>
            <w:szCs w:val="22"/>
          </w:rPr>
          <w:t xml:space="preserve"> </w:t>
        </w:r>
        <w:r w:rsidR="00A63CEE" w:rsidRPr="00742EFD">
          <w:rPr>
            <w:rFonts w:ascii="Arial" w:hAnsi="Arial" w:cs="Arial"/>
            <w:i/>
            <w:sz w:val="22"/>
            <w:szCs w:val="22"/>
          </w:rPr>
          <w:t>K</w:t>
        </w:r>
      </w:ins>
      <w:ins w:id="340" w:author="David Bartel" w:date="2018-03-01T15:41:00Z">
        <w:r w:rsidR="00547DA0" w:rsidRPr="00742EFD">
          <w:rPr>
            <w:rFonts w:ascii="Arial" w:hAnsi="Arial" w:cs="Arial"/>
            <w:sz w:val="22"/>
            <w:szCs w:val="22"/>
            <w:vertAlign w:val="subscript"/>
          </w:rPr>
          <w:t>D</w:t>
        </w:r>
      </w:ins>
      <w:ins w:id="341" w:author="David Bartel" w:date="2018-02-22T00:50:00Z">
        <w:r w:rsidR="00A63CEE" w:rsidRPr="00742EFD">
          <w:rPr>
            <w:rFonts w:ascii="Arial" w:hAnsi="Arial" w:cs="Arial"/>
            <w:sz w:val="22"/>
            <w:szCs w:val="22"/>
          </w:rPr>
          <w:t xml:space="preserve"> values in hand</w:t>
        </w:r>
      </w:ins>
      <w:ins w:id="342" w:author="David Bartel" w:date="2018-02-22T01:02:00Z">
        <w:r w:rsidR="00467F80" w:rsidRPr="00742EFD">
          <w:rPr>
            <w:rFonts w:ascii="Arial" w:hAnsi="Arial" w:cs="Arial"/>
            <w:sz w:val="22"/>
            <w:szCs w:val="22"/>
          </w:rPr>
          <w:t>,</w:t>
        </w:r>
      </w:ins>
      <w:ins w:id="343" w:author="David Bartel" w:date="2018-02-22T00:50:00Z">
        <w:r w:rsidR="00A63CEE" w:rsidRPr="00742EFD">
          <w:rPr>
            <w:rFonts w:ascii="Arial" w:hAnsi="Arial" w:cs="Arial"/>
            <w:sz w:val="22"/>
            <w:szCs w:val="22"/>
          </w:rPr>
          <w:t xml:space="preserve"> we developed a biochemical </w:t>
        </w:r>
      </w:ins>
      <w:ins w:id="344" w:author="David Bartel" w:date="2018-02-22T01:16:00Z">
        <w:r w:rsidR="00D83F5B" w:rsidRPr="00742EFD">
          <w:rPr>
            <w:rFonts w:ascii="Arial" w:hAnsi="Arial" w:cs="Arial"/>
            <w:sz w:val="22"/>
            <w:szCs w:val="22"/>
          </w:rPr>
          <w:t>framework</w:t>
        </w:r>
      </w:ins>
      <w:ins w:id="345" w:author="David Bartel" w:date="2018-02-22T00:50:00Z">
        <w:r w:rsidR="004E1C55" w:rsidRPr="00742EFD">
          <w:rPr>
            <w:rFonts w:ascii="Arial" w:hAnsi="Arial" w:cs="Arial"/>
            <w:sz w:val="22"/>
            <w:szCs w:val="22"/>
          </w:rPr>
          <w:t xml:space="preserve"> for predicting miRNA </w:t>
        </w:r>
      </w:ins>
      <w:ins w:id="346" w:author="David Bartel" w:date="2018-02-22T00:57:00Z">
        <w:r w:rsidR="004E1C55" w:rsidRPr="00742EFD">
          <w:rPr>
            <w:rFonts w:ascii="Arial" w:hAnsi="Arial" w:cs="Arial"/>
            <w:sz w:val="22"/>
            <w:szCs w:val="22"/>
          </w:rPr>
          <w:t>targets and targeting efficacy</w:t>
        </w:r>
      </w:ins>
      <w:ins w:id="347" w:author="David Bartel" w:date="2018-02-22T00:50:00Z">
        <w:r w:rsidR="00D83F5B" w:rsidRPr="00742EFD">
          <w:rPr>
            <w:rFonts w:ascii="Arial" w:hAnsi="Arial" w:cs="Arial"/>
            <w:sz w:val="22"/>
            <w:szCs w:val="22"/>
          </w:rPr>
          <w:t>.  This framework provided additional insights into miRNA function</w:t>
        </w:r>
        <w:r w:rsidR="004E1C55" w:rsidRPr="00742EFD">
          <w:rPr>
            <w:rFonts w:ascii="Arial" w:hAnsi="Arial" w:cs="Arial"/>
            <w:sz w:val="22"/>
            <w:szCs w:val="22"/>
          </w:rPr>
          <w:t xml:space="preserve"> </w:t>
        </w:r>
      </w:ins>
      <w:ins w:id="348" w:author="David Bartel" w:date="2018-02-22T01:17:00Z">
        <w:r w:rsidR="00D83F5B" w:rsidRPr="00742EFD">
          <w:rPr>
            <w:rFonts w:ascii="Arial" w:hAnsi="Arial" w:cs="Arial"/>
            <w:sz w:val="22"/>
            <w:szCs w:val="22"/>
          </w:rPr>
          <w:t>and</w:t>
        </w:r>
      </w:ins>
      <w:ins w:id="349" w:author="David Bartel" w:date="2018-02-22T00:55:00Z">
        <w:r w:rsidR="004E1C55" w:rsidRPr="00742EFD">
          <w:rPr>
            <w:rFonts w:ascii="Arial" w:hAnsi="Arial" w:cs="Arial"/>
            <w:sz w:val="22"/>
            <w:szCs w:val="22"/>
          </w:rPr>
          <w:t xml:space="preserve"> </w:t>
        </w:r>
      </w:ins>
      <w:ins w:id="350" w:author="David Bartel" w:date="2018-02-22T16:16:00Z">
        <w:r w:rsidR="00DC0830" w:rsidRPr="00742EFD">
          <w:rPr>
            <w:rFonts w:ascii="Arial" w:hAnsi="Arial" w:cs="Arial"/>
            <w:sz w:val="22"/>
            <w:szCs w:val="22"/>
          </w:rPr>
          <w:t xml:space="preserve">predictive performance that was </w:t>
        </w:r>
      </w:ins>
      <w:ins w:id="351" w:author="David Bartel" w:date="2018-02-22T00:55:00Z">
        <w:r w:rsidR="004E1C55" w:rsidRPr="00742EFD">
          <w:rPr>
            <w:rFonts w:ascii="Arial" w:hAnsi="Arial" w:cs="Arial"/>
            <w:sz w:val="22"/>
            <w:szCs w:val="22"/>
          </w:rPr>
          <w:t>dramatically improved over previous methods</w:t>
        </w:r>
      </w:ins>
      <w:ins w:id="352" w:author="David Bartel" w:date="2018-02-22T00:54:00Z">
        <w:r w:rsidR="004E1C55" w:rsidRPr="00742EFD">
          <w:rPr>
            <w:rFonts w:ascii="Arial" w:hAnsi="Arial" w:cs="Arial"/>
            <w:sz w:val="22"/>
            <w:szCs w:val="22"/>
          </w:rPr>
          <w:t xml:space="preserve">. </w:t>
        </w:r>
      </w:ins>
    </w:p>
    <w:p w14:paraId="7C142940" w14:textId="57E16EBB" w:rsidR="009E2BCA" w:rsidRPr="00742EFD" w:rsidDel="00DC0830" w:rsidRDefault="009E2BCA" w:rsidP="00EC4F3F">
      <w:pPr>
        <w:spacing w:line="360" w:lineRule="auto"/>
        <w:rPr>
          <w:del w:id="353" w:author="David Bartel" w:date="2018-02-22T16:18:00Z"/>
          <w:rFonts w:ascii="Arial" w:hAnsi="Arial" w:cs="Arial"/>
          <w:sz w:val="22"/>
          <w:szCs w:val="22"/>
        </w:rPr>
      </w:pPr>
      <w:del w:id="354" w:author="David Bartel" w:date="2018-02-22T16:18:00Z">
        <w:r w:rsidRPr="00742EFD" w:rsidDel="00DC0830">
          <w:rPr>
            <w:rFonts w:ascii="Arial" w:hAnsi="Arial" w:cs="Arial"/>
            <w:sz w:val="22"/>
            <w:szCs w:val="22"/>
          </w:rPr>
          <w:tab/>
          <w:delText>Evidence from computational, structural, biochemical, and organismal studies has repeatedly demonstrated the importance of pairing to the miRNA seed sequence (nt 2–7) for miRNA function</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C939D967-7C36-4C5D-A7AE-D58F74A9C643&lt;/uuid&gt;&lt;priority&gt;0&lt;/priority&gt;&lt;publications&gt;&lt;publication&gt;&lt;volume&gt;120&lt;/volume&gt;&lt;publication_date&gt;99200501001200000000220000&lt;/publication_date&gt;&lt;number&gt;1&lt;/number&gt;&lt;doi&gt;10.1016/j.cell.2004.12.035&lt;/doi&gt;&lt;startpage&gt;15&lt;/startpage&gt;&lt;title&gt;Conserved Seed Pairing, Often Flanked by Adenosines, Indicates that Thousands of Human Genes are MicroRNA Targets&lt;/title&gt;&lt;uuid&gt;B2F2B8B6-6BC0-4499-967A-68516E3DFE39&lt;/uuid&gt;&lt;subtype&gt;400&lt;/subtype&gt;&lt;endpage&gt;20&lt;/endpage&gt;&lt;type&gt;400&lt;/type&gt;&lt;url&gt;http://linkinghub.elsevier.com/retrieve/pii/S0092867404012607&lt;/url&gt;&lt;authors&gt;&lt;author&gt;&lt;firstName&gt;Benjamin&lt;/firstName&gt;&lt;middleNames&gt;P&lt;/middleNames&gt;&lt;lastName&gt;Lewis&lt;/lastName&gt;&lt;/author&gt;&lt;author&gt;&lt;firstName&gt;Christopher&lt;/firstName&gt;&lt;middleNames&gt;B&lt;/middleNames&gt;&lt;lastName&gt;Burge&lt;/lastName&gt;&lt;/author&gt;&lt;author&gt;&lt;firstName&gt;David&lt;/firstName&gt;&lt;middleNames&gt;P&lt;/middleNames&gt;&lt;lastName&gt;Barte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{Lewis:2005cb}</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AB9D1B96-B914-4A43-B6A1-AE4912E37EC8&lt;/uuid&gt;&lt;priority&gt;0&lt;/priority&gt;&lt;publications&gt;&lt;publication&gt;&lt;uuid&gt;6D6D9363-55B9-4179-BAFA-1335C55F3CD9&lt;/uuid&gt;&lt;volume&gt;30&lt;/volume&gt;&lt;doi&gt;10.1038/ng865&lt;/doi&gt;&lt;startpage&gt;363&lt;/startpage&gt;&lt;publication_date&gt;99200204001200000000220000&lt;/publication_date&gt;&lt;url&gt;http://eutils.ncbi.nlm.nih.gov/entrez/eutils/elink.fcgi?dbfrom=pubmed&amp;amp;id=11896390&amp;amp;retmode=ref&amp;amp;cmd=prlinks&lt;/url&gt;&lt;type&gt;400&lt;/type&gt;&lt;title&gt;Micro RNAs are complementary to 3' UTR sequence motifs that mediate negative post-transcriptional regulation.&lt;/title&gt;&lt;location&gt;&amp;lt;html&amp;gt;&amp;lt;head&amp;gt;&amp;lt;meta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Home&amp;lt;/a&amp;gt;&amp;lt;/div&amp;gt;&amp;lt;/body&amp;gt;&amp;lt;/html&amp;gt;&lt;/location&gt;&lt;institution&gt;University of California at Berkeley, Department of Molecular and Cell Biology, 545 Life Sciences Addition #3200, Berkeley, California 94720-3200, USA. lai@fruitfly.bdgp.berkeley.edu&lt;/institution&gt;&lt;number&gt;4&lt;/number&gt;&lt;subtype&gt;400&lt;/subtype&gt;&lt;endpage&gt;364&lt;/endpage&gt;&lt;bundle&gt;&lt;publication&gt;&lt;title&gt;Nature genetics&lt;/title&gt;&lt;type&gt;-100&lt;/type&gt;&lt;subtype&gt;-100&lt;/subtype&gt;&lt;uuid&gt;CDA4F077-BAAD-47BF-BD82-B19B1C469DBD&lt;/uuid&gt;&lt;/publication&gt;&lt;/bundle&gt;&lt;authors&gt;&lt;author&gt;&lt;firstName&gt;Eric&lt;/firstName&gt;&lt;middleNames&gt;C&lt;/middleNames&gt;&lt;lastName&gt;Lai&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{Lai:2002dz}</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4186E3FB-3E7C-4901-847B-991851FDC27D&lt;/uuid&gt;&lt;priority&gt;0&lt;/priority&gt;&lt;publications&gt;&lt;publication&gt;&lt;uuid&gt;45AD5519-D9FB-479E-8508-4C6B34E90E43&lt;/uuid&gt;&lt;volume&gt;336&lt;/volume&gt;&lt;doi&gt;10.1126/science.1221551&lt;/doi&gt;&lt;startpage&gt;1037&lt;/startpage&gt;&lt;publication_date&gt;99201205251200000000222000&lt;/publication_date&gt;&lt;url&gt;http://www.sciencemag.org/cgi/doi/10.1126/science.1221551&lt;/url&gt;&lt;type&gt;400&lt;/type&gt;&lt;title&gt;The crystal structure of human Argonaute2.&lt;/title&gt;&lt;publisher&gt;American Association for the Advancement of Science&lt;/publisher&gt;&lt;institution&gt;Department of Molecular Biology, The Scripps Research Institute, La Jolla, CA 92037, USA.&lt;/institution&gt;&lt;number&gt;6084&lt;/number&gt;&lt;subtype&gt;400&lt;/subtype&gt;&lt;endpage&gt;1040&lt;/endpage&gt;&lt;bundle&gt;&lt;publication&gt;&lt;title&gt;Science&lt;/title&gt;&lt;type&gt;-100&lt;/type&gt;&lt;subtype&gt;-100&lt;/subtype&gt;&lt;uuid&gt;8CCED59D-BA89-4293-BA81-D2DC4B87AA7F&lt;/uuid&gt;&lt;/publication&gt;&lt;/bundle&gt;&lt;authors&gt;&lt;author&gt;&lt;firstName&gt;Nicole&lt;/firstName&gt;&lt;middleNames&gt;T&lt;/middleNames&gt;&lt;lastName&gt;Schirle&lt;/lastName&gt;&lt;/author&gt;&lt;author&gt;&lt;firstName&gt;Ian&lt;/firstName&gt;&lt;middleNames&gt;J&lt;/middleNames&gt;&lt;lastName&gt;Macrae&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{Schirle:2012bf}</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34A8C925-C3AE-4602-8078-A624586AE7C4&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{Wee:2012df}</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BD44182E-B61A-4DA3-ABBB-3304B046255F&lt;/uuid&gt;&lt;priority&gt;0&lt;/priority&gt;&lt;publications&gt;&lt;publication&gt;&lt;uuid&gt;B3CA3DB0-C405-484E-A5B1-DC75958140F8&lt;/uuid&gt;&lt;volume&gt;141&lt;/volume&gt;&lt;accepted_date&gt;99201002271200000000222000&lt;/accepted_date&gt;&lt;doi&gt;10.1016/j.cell.2010.03.009&lt;/doi&gt;&lt;startpage&gt;129&lt;/startpage&gt;&lt;revision_date&gt;99201001111200000000222000&lt;/revision_date&gt;&lt;publication_date&gt;99201004021200000000222000&lt;/publication_date&gt;&lt;url&gt;http://linkinghub.elsevier.com/retrieve/pii/S009286741000245X&lt;/url&gt;&lt;type&gt;400&lt;/type&gt;&lt;title&gt;Transcriptome-wide identification of RNA-binding protein and microRNA target sites by PAR-CLIP.&lt;/title&gt;&lt;location&gt;&amp;lt;html&amp;gt;&amp;lt;head&amp;gt;&amp;lt;meta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Home&amp;lt;/a&amp;gt;&amp;lt;/div&amp;gt;&amp;lt;/body&amp;gt;&amp;lt;/html&amp;gt;&lt;/location&gt;&lt;submission_date&gt;99200906231200000000222000&lt;/submission_date&gt;&lt;number&gt;1&lt;/number&gt;&lt;institution&gt;Howard Hughes Medical Institute, Laboratory of RNA Molecular Biology, The Rockefeller University, 1230 York Avenue, Box 186, New York, NY 10065, USA.&lt;/institution&gt;&lt;subtype&gt;400&lt;/subtype&gt;&lt;endpage&gt;141&lt;/endpage&gt;&lt;authors&gt;&lt;author&gt;&lt;firstName&gt;Markus&lt;/firstName&gt;&lt;lastName&gt;Hafner&lt;/lastName&gt;&lt;/author&gt;&lt;author&gt;&lt;firstName&gt;Markus&lt;/firstName&gt;&lt;lastName&gt;Landthaler&lt;/lastName&gt;&lt;/author&gt;&lt;author&gt;&lt;firstName&gt;Lukas&lt;/firstName&gt;&lt;lastName&gt;Burger&lt;/lastName&gt;&lt;/author&gt;&lt;author&gt;&lt;firstName&gt;Mohsen&lt;/firstName&gt;&lt;lastName&gt;Khorshid&lt;/lastName&gt;&lt;/author&gt;&lt;author&gt;&lt;firstName&gt;Jean&lt;/firstName&gt;&lt;lastName&gt;Hausser&lt;/lastName&gt;&lt;/author&gt;&lt;author&gt;&lt;firstName&gt;Philipp&lt;/firstName&gt;&lt;lastName&gt;Berninger&lt;/lastName&gt;&lt;/author&gt;&lt;author&gt;&lt;firstName&gt;Andrea&lt;/firstName&gt;&lt;lastName&gt;Rothballer&lt;/lastName&gt;&lt;/author&gt;&lt;author&gt;&lt;firstName&gt;Manuel&lt;/firstName&gt;&lt;lastName&gt;Ascano&lt;/lastName&gt;&lt;/author&gt;&lt;author&gt;&lt;firstName&gt;Anna-Carina&lt;/firstName&gt;&lt;lastName&gt;Jungkamp&lt;/lastName&gt;&lt;/author&gt;&lt;author&gt;&lt;firstName&gt;Mathias&lt;/firstName&gt;&lt;lastName&gt;Munschauer&lt;/lastName&gt;&lt;/author&gt;&lt;author&gt;&lt;firstName&gt;Alexander&lt;/firstName&gt;&lt;lastName&gt;Ulrich&lt;/lastName&gt;&lt;/author&gt;&lt;author&gt;&lt;firstName&gt;Greg&lt;/firstName&gt;&lt;middleNames&gt;S&lt;/middleNames&gt;&lt;lastName&gt;Wardle&lt;/lastName&gt;&lt;/author&gt;&lt;author&gt;&lt;firstName&gt;Scott&lt;/firstName&gt;&lt;lastName&gt;Dewell&lt;/lastName&gt;&lt;/author&gt;&lt;author&gt;&lt;firstName&gt;Mihaela&lt;/firstName&gt;&lt;lastName&gt;Zavolan&lt;/lastName&gt;&lt;/author&gt;&lt;author&gt;&lt;firstName&gt;Thomas&lt;/firstName&gt;&lt;lastName&gt;Tusch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{Hafner:2010kr}</w:delText>
        </w:r>
        <w:r w:rsidRPr="00742EFD" w:rsidDel="00DC0830">
          <w:rPr>
            <w:rFonts w:ascii="Arial" w:hAnsi="Arial" w:cs="Arial"/>
            <w:sz w:val="22"/>
            <w:szCs w:val="22"/>
          </w:rPr>
          <w:fldChar w:fldCharType="end"/>
        </w:r>
        <w:r w:rsidRPr="00742EFD" w:rsidDel="00DC0830">
          <w:rPr>
            <w:rFonts w:ascii="Arial" w:hAnsi="Arial" w:cs="Arial"/>
            <w:sz w:val="22"/>
            <w:szCs w:val="22"/>
          </w:rPr>
          <w:delText>. In particular, genome-wide experiments monitoring changes in mRNA, protein, and translation levels in response to either the induction or removal of a single miRNA have enabled the comparison of different extents of pairing for their effect on repression. These studies suggest that the most effective target sequences can be classified into one of four so-called canonical site-types of increasing effect: 1.) The minimal 6mer site, containing perfect complementarity to the miRNA seed, 2.) the 7mer-A1, with seed pairing and an A across from miRNA position 1, 3.) the 7mer-m8, with seed pairing and an additional pair to nt 8, and 4.) the 8mer with seed pairing and features of both 7mer site-types</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&lt;citation&gt;&lt;priority&gt;0&lt;/priority&gt;&lt;uuid&gt;44E07F1D-9B78-438B-BBD9-08D4A21088A4&lt;/uuid&gt;&lt;publications&gt;&lt;publication&gt;&lt;subtype&gt;400&lt;/subtype&gt;&lt;location&gt;&amp;lt;html&amp;gt;&amp;lt;head&amp;gt;&amp;lt;meta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Home&amp;lt;/a&amp;gt;&amp;lt;/div&amp;gt;&amp;lt;/body&amp;gt;&amp;lt;/html&amp;gt;&lt;/location&gt;&lt;title&gt;MicroRNAs: target recognition and regulatory functions.&lt;/title&gt;&lt;url&gt;http://eutils.ncbi.nlm.nih.gov/entrez/eutils/elink.fcgi?dbfrom=pubmed&amp;amp;id=19167326&amp;amp;retmode=ref&amp;amp;cmd=prlinks&lt;/url&gt;&lt;volume&gt;136&lt;/volume&gt;&lt;publication_date&gt;99200901231200000000222000&lt;/publication_date&gt;&lt;uuid&gt;F6ACA2A5-052D-406A-8EFD-DC265882CFBE&lt;/uuid&gt;&lt;type&gt;400&lt;/type&gt;&lt;number&gt;2&lt;/number&gt;&lt;doi&gt;10.1016/j.cell.2009.01.002&lt;/doi&gt;&lt;institution&gt;Howard Hughes Medical Institute, Massachusetts Institute of Technology, Cambridge, MA 02139, USA. dbartel@wi.mit.edu&lt;/institution&gt;&lt;startpage&gt;215&lt;/startpage&gt;&lt;endpage&gt;233&lt;/endpage&gt;&lt;authors&gt;&lt;author&gt;&lt;lastName&gt;Bartel&lt;/lastName&gt;&lt;firstName&gt;David&lt;/firstName&gt;&lt;middleNames&gt;P&lt;/middleNames&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{Bartel:2009fh}</w:delText>
        </w:r>
        <w:r w:rsidRPr="00742EFD" w:rsidDel="00DC0830">
          <w:rPr>
            <w:rFonts w:ascii="Arial" w:hAnsi="Arial" w:cs="Arial"/>
            <w:sz w:val="22"/>
            <w:szCs w:val="22"/>
          </w:rPr>
          <w:fldChar w:fldCharType="end"/>
        </w:r>
        <w:r w:rsidRPr="00742EFD" w:rsidDel="00DC0830">
          <w:rPr>
            <w:rFonts w:ascii="Arial" w:hAnsi="Arial" w:cs="Arial"/>
            <w:sz w:val="22"/>
            <w:szCs w:val="22"/>
          </w:rPr>
          <w:delText>. Two more site types with complementarity to the seed region have been subsequently described: the offset 6mer, with complementarity to nt 3–8, the 6mer-A1, with complementarity to nt 2–6 and an A across from position 1, due to detectable repression in global analyses of particular studies as described above, and evidence of their conservation.</w:delText>
        </w:r>
      </w:del>
    </w:p>
    <w:p w14:paraId="2C7F641A" w14:textId="027AB355" w:rsidR="009E2BCA" w:rsidRPr="00742EFD" w:rsidDel="00DC0830" w:rsidRDefault="009E2BCA" w:rsidP="009E2BCA">
      <w:pPr>
        <w:spacing w:line="360" w:lineRule="auto"/>
        <w:ind w:firstLine="720"/>
        <w:rPr>
          <w:del w:id="355" w:author="David Bartel" w:date="2018-02-22T16:18:00Z"/>
          <w:rFonts w:ascii="Arial" w:hAnsi="Arial" w:cs="Arial"/>
          <w:sz w:val="22"/>
          <w:szCs w:val="22"/>
        </w:rPr>
      </w:pPr>
      <w:del w:id="356" w:author="David Bartel" w:date="2018-02-22T16:18:00Z">
        <w:r w:rsidRPr="00742EFD" w:rsidDel="00DC0830">
          <w:rPr>
            <w:rFonts w:ascii="Arial" w:hAnsi="Arial" w:cs="Arial"/>
            <w:sz w:val="22"/>
            <w:szCs w:val="22"/>
          </w:rPr>
          <w:delText>While seed pairing predominates among examples of sites mediating effective repression, there is evidence that other portions of the miRNA guide sequence can contribute to miRNA function. Extensive pairing through the central region (nt 3 or 4—14 or 15) can mediate repression, without seed pairing (Shin?), and pairing to the 3′ end of the miRNA (nt 11–16), while not sufficient for independent regulation, can increase the effectiveness of either a site with canonical pairing or imperfect pairing to the 5′ end of the miRNA. A much greater number of non-canonical site types have been recently reported owing to their detection in data from high-throughput crosslinking-and-immunoprecipitation (CLIP) of Ago-miRNA complexes in vivo</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2481DE4A-A8F0-4A75-83B7-5BB782BE45CC&lt;/uuid&gt;&lt;priority&gt;0&lt;/priority&gt;&lt;publications&gt;&lt;publication&gt;&lt;uuid&gt;84DA1462-F9EC-40B7-98AD-64957A78AA23&lt;/uuid&gt;&lt;volume&gt;153&lt;/volume&gt;&lt;accepted_date&gt;99201303201200000000222000&lt;/accepted_date&gt;&lt;doi&gt;10.1016/j.cell.2013.03.043&lt;/doi&gt;&lt;startpage&gt;654&lt;/startpage&gt;&lt;revision_date&gt;99201212211200000000222000&lt;/revision_date&gt;&lt;publication_date&gt;99201304251200000000222000&lt;/publication_date&gt;&lt;url&gt;http://eutils.ncbi.nlm.nih.gov/entrez/eutils/elink.fcgi?dbfrom=pubmed&amp;amp;id=23622248&amp;amp;retmode=ref&amp;amp;cmd=prlinks&lt;/url&gt;&lt;type&gt;400&lt;/type&gt;&lt;title&gt;Mapping the human miRNA interactome by CLASH reveals frequent noncanonical binding.&lt;/title&gt;&lt;location&gt;&amp;lt;html&amp;gt;&amp;lt;head&amp;gt;&amp;lt;meta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Home&amp;lt;/a&amp;gt;&amp;lt;/div&amp;gt;&amp;lt;/body&amp;gt;&amp;lt;/html&amp;gt;&lt;/location&gt;&lt;submission_date&gt;99201207041200000000222000&lt;/submission_date&gt;&lt;number&gt;3&lt;/number&gt;&lt;institution&gt;Wellcome Trust Centre for Cell Biology, The University of Edinburgh, Edinburgh, UK.&lt;/institution&gt;&lt;subtype&gt;400&lt;/subtype&gt;&lt;endpage&gt;665&lt;/endpage&gt;&lt;authors&gt;&lt;author&gt;&lt;firstName&gt;Aleksandra&lt;/firstName&gt;&lt;lastName&gt;Helwak&lt;/lastName&gt;&lt;/author&gt;&lt;author&gt;&lt;firstName&gt;Grzegorz&lt;/firstName&gt;&lt;lastName&gt;Kudla&lt;/lastName&gt;&lt;/author&gt;&lt;author&gt;&lt;firstName&gt;Tatiana&lt;/firstName&gt;&lt;lastName&gt;Dudnakova&lt;/lastName&gt;&lt;/author&gt;&lt;author&gt;&lt;firstName&gt;David&lt;/firstName&gt;&lt;lastName&gt;Tollervey&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{Helwak:2013ga}</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1C85DD89-ACE3-4E69-A0DA-90336846F094&lt;/uuid&gt;&lt;priority&gt;0&lt;/priority&gt;&lt;publications&gt;&lt;publication&gt;&lt;uuid&gt;5771D50F-1D18-4250-9459-92B814CF976D&lt;/uuid&gt;&lt;volume&gt;48&lt;/volume&gt;&lt;accepted_date&gt;99201210021200000000222000&lt;/accepted_date&gt;&lt;doi&gt;10.1016/j.molcel.2012.10.002&lt;/doi&gt;&lt;startpage&gt;760&lt;/startpage&gt;&lt;revision_date&gt;99201208191200000000222000&lt;/revision_date&gt;&lt;publication_date&gt;99201212141200000000222000&lt;/publication_date&gt;&lt;url&gt;http://eutils.ncbi.nlm.nih.gov/entrez/eutils/elink.fcgi?dbfrom=pubmed&amp;amp;id=23142080&amp;amp;retmode=ref&amp;amp;cmd=prlinks&lt;/url&gt;&lt;type&gt;400&lt;/type&gt;&lt;title&gt;Transcriptome-wide miR-155 binding map reveals widespread noncanonical microRNA targeting.&lt;/title&gt;&lt;submission_date&gt;99201205011200000000222000&lt;/submission_date&gt;&lt;number&gt;5&lt;/number&gt;&lt;institution&gt;Howard Hughes Medical Institute, Memorial Sloan-Kettering Cancer Center, New York, NY 10065, USA.&lt;/institution&gt;&lt;subtype&gt;400&lt;/subtype&gt;&lt;endpage&gt;770&lt;/endpage&gt;&lt;bundle&gt;&lt;publication&gt;&lt;title&gt;Molecular cell&lt;/title&gt;&lt;type&gt;-100&lt;/type&gt;&lt;subtype&gt;-100&lt;/subtype&gt;&lt;uuid&gt;B6FA3066-BACB-4B29-9470-5D270DD90AB6&lt;/uuid&gt;&lt;/publication&gt;&lt;/bundle&gt;&lt;authors&gt;&lt;author&gt;&lt;firstName&gt;Gabriel&lt;/firstName&gt;&lt;middleNames&gt;B&lt;/middleNames&gt;&lt;lastName&gt;Loeb&lt;/lastName&gt;&lt;/author&gt;&lt;author&gt;&lt;firstName&gt;Aly&lt;/firstName&gt;&lt;middleNames&gt;A&lt;/middleNames&gt;&lt;lastName&gt;Khan&lt;/lastName&gt;&lt;/author&gt;&lt;author&gt;&lt;firstName&gt;David&lt;/firstName&gt;&lt;lastName&gt;Canner&lt;/lastName&gt;&lt;/author&gt;&lt;author&gt;&lt;firstName&gt;Joseph&lt;/firstName&gt;&lt;middleNames&gt;B&lt;/middleNames&gt;&lt;lastName&gt;Hiatt&lt;/lastName&gt;&lt;/author&gt;&lt;author&gt;&lt;firstName&gt;Jay&lt;/firstName&gt;&lt;lastName&gt;Shendure&lt;/lastName&gt;&lt;/author&gt;&lt;author&gt;&lt;firstName&gt;Robert&lt;/firstName&gt;&lt;middleNames&gt;B&lt;/middleNames&gt;&lt;lastName&gt;Darnell&lt;/lastName&gt;&lt;/author&gt;&lt;author&gt;&lt;firstName&gt;Christina&lt;/firstName&gt;&lt;middleNames&gt;S&lt;/middleNames&gt;&lt;lastName&gt;Leslie&lt;/lastName&gt;&lt;/author&gt;&lt;author&gt;&lt;firstName&gt;Alexander&lt;/firstName&gt;&lt;middleNames&gt;Y&lt;/middleNames&gt;&lt;lastName&gt;Rudensky&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{Loeb:2012bc}</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2EF979FC-52FD-41FE-A472-F15C5AF9181D&lt;/uuid&gt;&lt;priority&gt;0&lt;/priority&gt;&lt;publications&gt;&lt;publication&gt;&lt;uuid&gt;88F038EF-BF08-4FE4-9247-DD1C6D02BDBE&lt;/uuid&gt;&lt;volume&gt;19&lt;/volume&gt;&lt;accepted_date&gt;99201112191200000000222000&lt;/accepted_date&gt;&lt;doi&gt;10.1038/nsmb.2230&lt;/doi&gt;&lt;startpage&gt;321&lt;/startpage&gt;&lt;publication_date&gt;99201203001200000000220000&lt;/publication_date&gt;&lt;url&gt;http://eutils.ncbi.nlm.nih.gov/entrez/eutils/elink.fcgi?dbfrom=pubmed&amp;amp;id=22343717&amp;amp;retmode=ref&amp;amp;cmd=prlinks&lt;/url&gt;&lt;type&gt;400&lt;/type&gt;&lt;title&gt;An alternative mode of microRNA target recognition.&lt;/title&gt;&lt;submission_date&gt;99201104261200000000222000&lt;/submission_date&gt;&lt;number&gt;3&lt;/number&gt;&lt;institution&gt;Laboratory of Neuro-Oncology, The Rockefeller University, Howard Hughes Medical Institute, New York, New York, USA. swchi@skku.edu&lt;/institution&gt;&lt;subtype&gt;400&lt;/subtype&gt;&lt;endpage&gt;327&lt;/endpage&gt;&lt;bundle&gt;&lt;publication&gt;&lt;publisher&gt;Nature Publishing Group&lt;/publisher&gt;&lt;title&gt;Nature structural &amp;amp; molecular biology&lt;/title&gt;&lt;type&gt;-100&lt;/type&gt;&lt;subtype&gt;-100&lt;/subtype&gt;&lt;uuid&gt;01F1773C-900E-434A-8835-F4D88BB3CD19&lt;/uuid&gt;&lt;/publication&gt;&lt;/bundle&gt;&lt;authors&gt;&lt;author&gt;&lt;firstName&gt;Sung&lt;/firstName&gt;&lt;middleNames&gt;Wook&lt;/middleNames&gt;&lt;lastName&gt;Chi&lt;/lastName&gt;&lt;/author&gt;&lt;author&gt;&lt;firstName&gt;Gregory&lt;/firstName&gt;&lt;middleNames&gt;J&lt;/middleNames&gt;&lt;lastName&gt;Hannon&lt;/lastName&gt;&lt;/author&gt;&lt;author&gt;&lt;firstName&gt;Robert&lt;/firstName&gt;&lt;middleNames&gt;B&lt;/middleNames&gt;&lt;lastName&gt;Darnel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{Chi:2012jm}</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1C8815B1-897F-44C9-81E3-511AC70199CF&lt;/uuid&gt;&lt;priority&gt;0&lt;/priority&gt;&lt;publications&gt;&lt;publication&gt;&lt;uuid&gt;9DE91232-15D6-4539-B878-77B132ABFB23&lt;/uuid&gt;&lt;volume&gt;460&lt;/volume&gt;&lt;accepted_date&gt;99200905291200000000222000&lt;/accepted_date&gt;&lt;doi&gt;10.1038/nature08170&lt;/doi&gt;&lt;startpage&gt;479&lt;/startpage&gt;&lt;publication_date&gt;99200907231200000000222000&lt;/publication_date&gt;&lt;url&gt;http://www.nature.com/doifinder/10.1038/nature08170&lt;/url&gt;&lt;type&gt;400&lt;/type&gt;&lt;title&gt;Argonaute HITS-CLIP decodes microRNA-mRNA interaction maps.&lt;/title&gt;&lt;publisher&gt;Nature Publishing Group&lt;/publisher&gt;&lt;submission_date&gt;99200904051200000000222000&lt;/submission_date&gt;&lt;number&gt;7254&lt;/number&gt;&lt;institution&gt;Laboratory of Molecular Neuro-Oncology and Howard Hughes Medical Institute, The Rockefeller University, 1230 York Avenue, New York, New York 10021, USA.&lt;/institution&gt;&lt;subtype&gt;400&lt;/subtype&gt;&lt;endpage&gt;486&lt;/endpage&gt;&lt;bundle&gt;&lt;publication&gt;&lt;publisher&gt;Nature Publishing Group&lt;/publisher&gt;&lt;title&gt;Nature&lt;/title&gt;&lt;type&gt;-100&lt;/type&gt;&lt;subtype&gt;-100&lt;/subtype&gt;&lt;uuid&gt;BDB627B8-7E12-4F00-AB1E-23F98E8D5F7C&lt;/uuid&gt;&lt;/publication&gt;&lt;/bundle&gt;&lt;authors&gt;&lt;author&gt;&lt;firstName&gt;Sung&lt;/firstName&gt;&lt;middleNames&gt;Wook&lt;/middleNames&gt;&lt;lastName&gt;Chi&lt;/lastName&gt;&lt;/author&gt;&lt;author&gt;&lt;firstName&gt;Julie&lt;/firstName&gt;&lt;middleNames&gt;B&lt;/middleNames&gt;&lt;lastName&gt;Zang&lt;/lastName&gt;&lt;/author&gt;&lt;author&gt;&lt;firstName&gt;Aldo&lt;/firstName&gt;&lt;lastName&gt;Mele&lt;/lastName&gt;&lt;/author&gt;&lt;author&gt;&lt;firstName&gt;Robert&lt;/firstName&gt;&lt;middleNames&gt;B&lt;/middleNames&gt;&lt;lastName&gt;Darnel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{Chi:2009ht}</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EFDB6649-5D7B-497B-B3CE-7D7805FC5D8B&lt;/uuid&gt;&lt;priority&gt;0&lt;/priority&gt;&lt;publications&gt;&lt;publication&gt;&lt;uuid&gt;1D2F90D5-9E7B-44E7-8771-769881A9FBFD&lt;/uuid&gt;&lt;volume&gt;38&lt;/volume&gt;&lt;accepted_date&gt;99201006031200000000222000&lt;/accepted_date&gt;&lt;doi&gt;10.1016/j.molcel.2010.06.005&lt;/doi&gt;&lt;startpage&gt;789&lt;/startpage&gt;&lt;revision_date&gt;99201004271200000000222000&lt;/revision_date&gt;&lt;publication_date&gt;99201006251200000000222000&lt;/publication_date&gt;&lt;url&gt;http://eutils.ncbi.nlm.nih.gov/entrez/eutils/elink.fcgi?dbfrom=pubmed&amp;amp;id=20620952&amp;amp;retmode=ref&amp;amp;cmd=prlinks&lt;/url&gt;&lt;type&gt;400&lt;/type&gt;&lt;title&gt;Expanding the microRNA targeting code: functional sites with centered pairing.&lt;/title&gt;&lt;submission_date&gt;99200912221200000000222000&lt;/submission_date&gt;&lt;number&gt;6&lt;/number&gt;&lt;institution&gt;Whitehead Institute for Biomedical Research, Cambridge, MA 02142, USA.&lt;/institution&gt;&lt;subtype&gt;400&lt;/subtype&gt;&lt;endpage&gt;802&lt;/endpage&gt;&lt;bundle&gt;&lt;publication&gt;&lt;title&gt;Molecular cell&lt;/title&gt;&lt;type&gt;-100&lt;/type&gt;&lt;subtype&gt;-100&lt;/subtype&gt;&lt;uuid&gt;B6FA3066-BACB-4B29-9470-5D270DD90AB6&lt;/uuid&gt;&lt;/publication&gt;&lt;/bundle&gt;&lt;authors&gt;&lt;author&gt;&lt;firstName&gt;Chanseok&lt;/firstName&gt;&lt;lastName&gt;Shin&lt;/lastName&gt;&lt;/author&gt;&lt;author&gt;&lt;firstName&gt;Jin-Wu&lt;/firstName&gt;&lt;lastName&gt;Nam&lt;/lastName&gt;&lt;/author&gt;&lt;author&gt;&lt;firstName&gt;Kyle&lt;/firstName&gt;&lt;middleNames&gt;Kai-How&lt;/middleNames&gt;&lt;lastName&gt;Farh&lt;/lastName&gt;&lt;/author&gt;&lt;author&gt;&lt;firstName&gt;H&lt;/firstName&gt;&lt;middleNames&gt;Rosaria&lt;/middleNames&gt;&lt;lastName&gt;Chiang&lt;/lastName&gt;&lt;/author&gt;&lt;author&gt;&lt;firstName&gt;Alena&lt;/firstName&gt;&lt;lastName&gt;Shkumatava&lt;/lastName&gt;&lt;/author&gt;&lt;author&gt;&lt;firstName&gt;David&lt;/firstName&gt;&lt;middleNames&gt;P&lt;/middleNames&gt;&lt;lastName&gt;Barte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{Shin:2010hn}</w:delText>
        </w:r>
        <w:r w:rsidRPr="00742EFD" w:rsidDel="00DC0830">
          <w:rPr>
            <w:rFonts w:ascii="Arial" w:hAnsi="Arial" w:cs="Arial"/>
            <w:sz w:val="22"/>
            <w:szCs w:val="22"/>
          </w:rPr>
          <w:fldChar w:fldCharType="end"/>
        </w:r>
        <w:r w:rsidRPr="00742EFD" w:rsidDel="00DC0830">
          <w:rPr>
            <w:rFonts w:ascii="Arial" w:hAnsi="Arial" w:cs="Arial"/>
            <w:sz w:val="22"/>
            <w:szCs w:val="22"/>
          </w:rPr>
          <w:delText>, and a variation of CLIP containing chimeric miRNA–target mRNA due to the presence of ligase activity during library preparation. These non-canonical sites vary in terms of both the region of the miRNA to which they are complementarity and also the extensiveness of their pairing, and include seed sites with internal wobble pairing, bulges, and mismatches unique to each miRNA sequence. It has been challenging to incorporate these non-canonical sites into a consistent model of miRNA action, due to both to the sparse, non-quantitative signal by which they were identified, as well as their lack of consistent effect in vivo.</w:delText>
        </w:r>
      </w:del>
    </w:p>
    <w:p w14:paraId="2E3009FF" w14:textId="4E745CDE" w:rsidR="009E2BCA" w:rsidRPr="00742EFD" w:rsidDel="00DC0830" w:rsidRDefault="009E2BCA" w:rsidP="009E2BCA">
      <w:pPr>
        <w:tabs>
          <w:tab w:val="left" w:pos="720"/>
        </w:tabs>
        <w:spacing w:line="360" w:lineRule="auto"/>
        <w:rPr>
          <w:del w:id="357" w:author="David Bartel" w:date="2018-02-22T16:18:00Z"/>
          <w:rFonts w:ascii="Arial" w:hAnsi="Arial" w:cs="Arial"/>
          <w:sz w:val="22"/>
          <w:szCs w:val="22"/>
        </w:rPr>
      </w:pPr>
      <w:del w:id="358" w:author="David Bartel" w:date="2018-02-22T16:18:00Z">
        <w:r w:rsidRPr="00742EFD" w:rsidDel="00DC0830">
          <w:rPr>
            <w:rFonts w:ascii="Arial" w:hAnsi="Arial" w:cs="Arial"/>
            <w:sz w:val="22"/>
            <w:szCs w:val="22"/>
          </w:rPr>
          <w:tab/>
          <w:delText>While the four canonical site types together with the offset 6mer (herafter referred to as the 6mer-m8) and the 6mer-A1 are the only site types described which consistently exhibit repression, the best current efforts to predict in vivo expression changes remains surprisingly poor</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&lt;citation&gt;&lt;priority&gt;0&lt;/priority&gt;&lt;uuid&gt;171F2BC0-8D38-40AC-A404-A695C3D18846&lt;/uuid&gt;&lt;publications&gt;&lt;publication&gt;&lt;subtype&gt;400&lt;/subtype&gt;&lt;publisher&gt;eLife Sciences Publications Limited&lt;/publisher&gt;&lt;title&gt;Predicting effective microRNA target sites in mammalian mRNAs.&lt;/title&gt;&lt;url&gt;http://elifesciences.org/lookup/doi/10.7554/eLife.05005&lt;/url&gt;&lt;volume&gt;4&lt;/volume&gt;&lt;publication_date&gt;99201500001200000000200000&lt;/publication_date&gt;&lt;uuid&gt;7502DD44-598E-4CB6-8762-0222D9B41E3F&lt;/uuid&gt;&lt;type&gt;400&lt;/typ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PCTscore.&lt;/subtitle&gt;&lt;doi&gt;10.7554/eLife.05005&lt;/doi&gt;&lt;submission_date&gt;99201410071200000000222000&lt;/submission_date&gt;&lt;institution&gt;Howard Hughes Medical Institute, Whitehead Institute for Biomedical Research, Cambridge, United States.&lt;/institution&gt;&lt;startpage&gt;e05005&lt;/startpage&gt;&lt;bundle&gt;&lt;publication&gt;&lt;title&gt;eLife&lt;/title&gt;&lt;uuid&gt;C4E4A833-25C1-44E1-AC3D-A32C83136FEE&lt;/uuid&gt;&lt;subtype&gt;-100&lt;/subtype&gt;&lt;type&gt;-100&lt;/type&gt;&lt;/publication&gt;&lt;/bundle&gt;&lt;authors&gt;&lt;author&gt;&lt;lastName&gt;Agarwal&lt;/lastName&gt;&lt;firstName&gt;Vikram&lt;/firstName&gt;&lt;/author&gt;&lt;author&gt;&lt;lastName&gt;Bell&lt;/lastName&gt;&lt;firstName&gt;George&lt;/firstName&gt;&lt;middleNames&gt;W&lt;/middleNames&gt;&lt;/author&gt;&lt;author&gt;&lt;lastName&gt;Nam&lt;/lastName&gt;&lt;firstName&gt;Jin-Wu&lt;/firstName&gt;&lt;/author&gt;&lt;author&gt;&lt;lastName&gt;Bartel&lt;/lastName&gt;&lt;firstName&gt;David&lt;/firstName&gt;&lt;middleNames&gt;P&lt;/middleNames&gt;&lt;/author&gt;&lt;/authors&gt;&lt;editors&gt;&lt;author&gt;&lt;lastName&gt;Izaurralde&lt;/lastName&gt;&lt;firstName&gt;Elisa&lt;/firstName&gt;&lt;/author&gt;&lt;/edit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{Agarwal:2015bw}</w:delText>
        </w:r>
        <w:r w:rsidRPr="00742EFD" w:rsidDel="00DC0830">
          <w:rPr>
            <w:rFonts w:ascii="Arial" w:hAnsi="Arial" w:cs="Arial"/>
            <w:sz w:val="22"/>
            <w:szCs w:val="22"/>
          </w:rPr>
          <w:fldChar w:fldCharType="end"/>
        </w:r>
        <w:r w:rsidRPr="00742EFD" w:rsidDel="00DC0830">
          <w:rPr>
            <w:rFonts w:ascii="Arial" w:hAnsi="Arial" w:cs="Arial"/>
            <w:sz w:val="22"/>
            <w:szCs w:val="22"/>
          </w:rPr>
          <w:delText>, with the coefficient of determination between prediction and actual data ranging between 0.001–0.14. Indeed, the lack of power across the wide range of target prediction programs, in addition to the range of heuristics employed to actually predict the effect of miRNAs on targets</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D8CEBCA4-340A-4C44-AA26-50A0B10F3D06&lt;/uuid&gt;&lt;priority&gt;0&lt;/priority&gt;&lt;publications&gt;&lt;publication&gt;&lt;uuid&gt;457AE4CD-FB18-46A4-94E5-7F4F260B8951&lt;/uuid&gt;&lt;volume&gt;37&lt;/volume&gt;&lt;accepted_date&gt;99200502231200000000222000&lt;/accepted_date&gt;&lt;doi&gt;10.1038/ng1536&lt;/doi&gt;&lt;startpage&gt;495&lt;/startpage&gt;&lt;publication_date&gt;99200505001200000000220000&lt;/publication_date&gt;&lt;url&gt;http://www.nature.com/doifinder/10.1038/ng1536&lt;/url&gt;&lt;type&gt;400&lt;/type&gt;&lt;title&gt;Combinatorial microRNA target predictions.&lt;/title&gt;&lt;submission_date&gt;99200501041200000000222000&lt;/submission_date&gt;&lt;number&gt;5&lt;/number&gt;&lt;institution&gt;Center for Comparative Functional Genomics, Department of Biology, New York University, 100 Washington Square East, New York, New York 10003, USA.&lt;/institution&gt;&lt;subtype&gt;400&lt;/subtype&gt;&lt;endpage&gt;500&lt;/endpage&gt;&lt;bundle&gt;&lt;publication&gt;&lt;title&gt;Nature genetics&lt;/title&gt;&lt;type&gt;-100&lt;/type&gt;&lt;subtype&gt;-100&lt;/subtype&gt;&lt;uuid&gt;CDA4F077-BAAD-47BF-BD82-B19B1C469DBD&lt;/uuid&gt;&lt;/publication&gt;&lt;/bundle&gt;&lt;authors&gt;&lt;author&gt;&lt;firstName&gt;Azra&lt;/firstName&gt;&lt;lastName&gt;Krek&lt;/lastName&gt;&lt;/author&gt;&lt;author&gt;&lt;firstName&gt;Dominic&lt;/firstName&gt;&lt;lastName&gt;Grün&lt;/lastName&gt;&lt;/author&gt;&lt;author&gt;&lt;firstName&gt;Matthew&lt;/firstName&gt;&lt;middleNames&gt;N&lt;/middleNames&gt;&lt;lastName&gt;Poy&lt;/lastName&gt;&lt;/author&gt;&lt;author&gt;&lt;firstName&gt;Rachel&lt;/firstName&gt;&lt;lastName&gt;Wolf&lt;/lastName&gt;&lt;/author&gt;&lt;author&gt;&lt;firstName&gt;Lauren&lt;/firstName&gt;&lt;lastName&gt;Rosenberg&lt;/lastName&gt;&lt;/author&gt;&lt;author&gt;&lt;firstName&gt;Eric&lt;/firstName&gt;&lt;middleNames&gt;J&lt;/middleNames&gt;&lt;lastName&gt;Epstein&lt;/lastName&gt;&lt;/author&gt;&lt;author&gt;&lt;firstName&gt;Philip&lt;/firstName&gt;&lt;lastName&gt;MacMenamin&lt;/lastName&gt;&lt;/author&gt;&lt;author&gt;&lt;nonDroppingParticle&gt;da&lt;/nonDroppingParticle&gt;&lt;firstName&gt;Isabelle&lt;/firstName&gt;&lt;lastName&gt;Piedade&lt;/lastName&gt;&lt;/author&gt;&lt;author&gt;&lt;firstName&gt;Kristin&lt;/firstName&gt;&lt;middleNames&gt;C&lt;/middleNames&gt;&lt;lastName&gt;Gunsalus&lt;/lastName&gt;&lt;/author&gt;&lt;author&gt;&lt;firstName&gt;Markus&lt;/firstName&gt;&lt;lastName&gt;Stoffel&lt;/lastName&gt;&lt;/author&gt;&lt;author&gt;&lt;firstName&gt;Nikolaus&lt;/firstName&gt;&lt;lastName&gt;Rajewsky&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{Krek:2005er}</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070D04B4-C3B4-4DBD-846A-DDEAC5A9089F&lt;/uuid&gt;&lt;priority&gt;0&lt;/priority&gt;&lt;publications&gt;&lt;publication&gt;&lt;uuid&gt;8C44F910-C1A1-41C4-8E34-4B483AE186DC&lt;/uuid&gt;&lt;volume&gt;43&lt;/volume&gt;&lt;doi&gt;10.1093/nar/gkv050&lt;/doi&gt;&lt;startpage&gt;1380&lt;/startpage&gt;&lt;publication_date&gt;99201502181200000000222000&lt;/publication_date&gt;&lt;url&gt;http://nar.oxfordjournals.org/lookup/doi/10.1093/nar/gkv050&lt;/url&gt;&lt;type&gt;400&lt;/type&gt;&lt;title&gt;Accurate transcriptome-wide prediction of microRNA targets and small interfering RNA off-targets with MIRZA-G.&lt;/title&gt;&lt;publisher&gt;Oxford University Press&lt;/publisher&gt;&lt;institution&gt;Biozentrum, University of Basel and Swiss Institute of Bioinformatics, Klingelbergstrasse 50-70, 4056 Basel, Switzerland.&lt;/institution&gt;&lt;number&gt;3&lt;/number&gt;&lt;subtype&gt;400&lt;/subtype&gt;&lt;endpage&gt;1391&lt;/endpage&gt;&lt;bundle&gt;&lt;publication&gt;&lt;title&gt;Nucleic acids research&lt;/title&gt;&lt;type&gt;-100&lt;/type&gt;&lt;subtype&gt;-100&lt;/subtype&gt;&lt;uuid&gt;5B3D5B7D-1A99-4CE0-8F13-BECB14CB2BF2&lt;/uuid&gt;&lt;/publication&gt;&lt;/bundle&gt;&lt;authors&gt;&lt;author&gt;&lt;firstName&gt;Rafal&lt;/firstName&gt;&lt;lastName&gt;Gumienny&lt;/lastName&gt;&lt;/author&gt;&lt;author&gt;&lt;firstName&gt;Mihaela&lt;/firstName&gt;&lt;lastName&gt;Zavolan&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{Gumienny:2015fs}</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C843F621-417E-46F3-9BC9-3684589317F7&lt;/uuid&gt;&lt;priority&gt;0&lt;/priority&gt;&lt;publications&gt;&lt;publication&gt;&lt;publication_date&gt;99201504161200000000222000&lt;/publication_date&gt;&lt;doi&gt;10.1016/j.ymeth.2015.04.012&lt;/doi&gt;&lt;institution&gt;Biozentrum, University of Basel and Swiss Institute of Bioinformatics, Klingelbergstrasse 50-70, 4056 Basel, Switzerland.&lt;/institution&gt;&lt;accepted_date&gt;99201504101200000000222000&lt;/accepted_date&gt;&lt;title&gt;Quantifying the strength of miRNA-target interactions.&lt;/title&gt;&lt;revision_date&gt;99201504091200000000222000&lt;/revision_date&gt;&lt;subtype&gt;400&lt;/subtype&gt;&lt;uuid&gt;13B0EE17-24F9-4A4B-88E3-BE1959D0618D&lt;/uuid&gt;&lt;type&gt;400&lt;/type&gt;&lt;submission_date&gt;99201502061200000000222000&lt;/submission_date&gt;&lt;url&gt;http://eutils.ncbi.nlm.nih.gov/entrez/eutils/elink.fcgi?dbfrom=pubmed&amp;amp;id=25892562&amp;amp;retmode=ref&amp;amp;cmd=prlinks&lt;/url&gt;&lt;bundle&gt;&lt;publication&gt;&lt;title&gt;Methods (San Diego, Calif.)&lt;/title&gt;&lt;type&gt;-100&lt;/type&gt;&lt;subtype&gt;-100&lt;/subtype&gt;&lt;uuid&gt;46935FB7-B8F4-42DC-B2B5-F512D8E0D039&lt;/uuid&gt;&lt;/publication&gt;&lt;/bundle&gt;&lt;authors&gt;&lt;author&gt;&lt;firstName&gt;Jeremie&lt;/firstName&gt;&lt;lastName&gt;Breda&lt;/lastName&gt;&lt;/author&gt;&lt;author&gt;&lt;firstName&gt;Andrzej&lt;/firstName&gt;&lt;middleNames&gt;J&lt;/middleNames&gt;&lt;lastName&gt;Rzepiela&lt;/lastName&gt;&lt;/author&gt;&lt;author&gt;&lt;firstName&gt;Rafal&lt;/firstName&gt;&lt;lastName&gt;Gumienny&lt;/lastName&gt;&lt;/author&gt;&lt;author&gt;&lt;nonDroppingParticle&gt;van&lt;/nonDroppingParticle&gt;&lt;firstName&gt;Erik&lt;/firstName&gt;&lt;lastName&gt;Nimwegen&lt;/lastName&gt;&lt;/author&gt;&lt;author&gt;&lt;firstName&gt;Mihaela&lt;/firstName&gt;&lt;lastName&gt;Zavolan&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{Breda:2015bv}</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0F6626AC-F67F-4D91-AD53-632FE72DDDDA&lt;/uuid&gt;&lt;priority&gt;0&lt;/priority&gt;&lt;publications&gt;&lt;publication&gt;&lt;uuid&gt;7502DD44-598E-4CB6-8762-0222D9B41E3F&lt;/uuid&gt;&lt;volume&gt;4&lt;/volum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tartpage&gt;e05005&lt;/startpage&gt;&lt;publication_date&gt;99201500001200000000200000&lt;/publication_date&gt;&lt;url&gt;http://elifesciences.org/lookup/doi/10.7554/eLife.05005&lt;/url&gt;&lt;type&gt;400&lt;/type&gt;&lt;title&gt;Predicting effective microRNA target sites in mammalian mRNAs.&lt;/title&gt;&lt;publisher&gt;eLife Sciences Publications Limited&lt;/publisher&gt;&lt;submission_date&gt;99201410071200000000222000&lt;/submission_date&gt;&lt;institution&gt;Howard Hughes Medical Institute, Whitehead Institute for Biomedical Research, Cambridge, United States.&lt;/institution&gt;&lt;subtype&gt;400&lt;/subtype&gt;&lt;bundle&gt;&lt;publication&gt;&lt;title&gt;eLife&lt;/title&gt;&lt;type&gt;-100&lt;/type&gt;&lt;subtype&gt;-100&lt;/subtype&gt;&lt;uuid&gt;C4E4A833-25C1-44E1-AC3D-A32C83136FEE&lt;/uuid&gt;&lt;/publication&gt;&lt;/bundle&gt;&lt;authors&gt;&lt;author&gt;&lt;firstName&gt;Vikram&lt;/firstName&gt;&lt;lastName&gt;Agarwal&lt;/lastName&gt;&lt;/author&gt;&lt;author&gt;&lt;firstName&gt;George&lt;/firstName&gt;&lt;middleNames&gt;W&lt;/middleNames&gt;&lt;lastName&gt;Bell&lt;/lastName&gt;&lt;/author&gt;&lt;author&gt;&lt;firstName&gt;Jin-Wu&lt;/firstName&gt;&lt;lastName&gt;Nam&lt;/lastName&gt;&lt;/author&gt;&lt;author&gt;&lt;firstName&gt;David&lt;/firstName&gt;&lt;middleNames&gt;P&lt;/middleNames&gt;&lt;lastName&gt;Bartel&lt;/lastName&gt;&lt;/author&gt;&lt;/authors&gt;&lt;editors&gt;&lt;author&gt;&lt;firstName&gt;Elisa&lt;/firstName&gt;&lt;lastName&gt;Izaurralde&lt;/lastName&gt;&lt;/author&gt;&lt;/edit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{Agarwal:2015bw}</w:delText>
        </w:r>
        <w:r w:rsidRPr="00742EFD" w:rsidDel="00DC0830">
          <w:rPr>
            <w:rFonts w:ascii="Arial" w:hAnsi="Arial" w:cs="Arial"/>
            <w:sz w:val="22"/>
            <w:szCs w:val="22"/>
          </w:rPr>
          <w:fldChar w:fldCharType="end"/>
        </w:r>
        <w:r w:rsidRPr="00742EFD" w:rsidDel="00DC0830">
          <w:rPr>
            <w:rFonts w:ascii="Arial" w:hAnsi="Arial" w:cs="Arial"/>
            <w:sz w:val="22"/>
            <w:szCs w:val="22"/>
          </w:rPr>
          <w:delText xml:space="preserve"> demonstrates a fundamental limitation within miRNA research currently: the absence of a quantitative, mechanistic model of the pathway. This is on its face surprising, since the number of proteins that have been described as involved in miRNA–target interaction is modest: one of the few direct binding partner of a mature Ago–miRNA complex is the GW182 scaffold protein (TNRC6 in human), which itself binds to the host effector proteins mediating mRNA destabilization via deadenylation and decapping (REF?). Recent reports demonstrated that TNRC6 promotes phase-separated droplets that sequester AGO-miRNA complexes and target RNAs </w:delText>
        </w:r>
        <w:r w:rsidRPr="00742EFD" w:rsidDel="00DC0830">
          <w:rPr>
            <w:rFonts w:ascii="Arial" w:hAnsi="Arial" w:cs="Arial"/>
            <w:i/>
            <w:sz w:val="22"/>
            <w:szCs w:val="22"/>
          </w:rPr>
          <w:delText xml:space="preserve">in vitro, </w:delText>
        </w:r>
        <w:r w:rsidRPr="00742EFD" w:rsidDel="00DC0830">
          <w:rPr>
            <w:rFonts w:ascii="Arial" w:hAnsi="Arial" w:cs="Arial"/>
            <w:sz w:val="22"/>
            <w:szCs w:val="22"/>
          </w:rPr>
          <w:delText xml:space="preserve">which might suggest that miRNA mediated repression occurs in concentrated foci rather than as a diffuse phenomenon across the cytoplasm. In another recent study, a phosphatase </w:delText>
        </w:r>
        <w:r w:rsidRPr="00742EFD" w:rsidDel="00DC0830">
          <w:rPr>
            <w:rFonts w:ascii="Arial" w:hAnsi="Arial" w:cs="Arial"/>
            <w:i/>
            <w:sz w:val="22"/>
            <w:szCs w:val="22"/>
          </w:rPr>
          <w:delText>Akt1</w:delText>
        </w:r>
        <w:r w:rsidRPr="00742EFD" w:rsidDel="00DC0830">
          <w:rPr>
            <w:rFonts w:ascii="Arial" w:hAnsi="Arial" w:cs="Arial"/>
            <w:sz w:val="22"/>
            <w:szCs w:val="22"/>
          </w:rPr>
          <w:delText xml:space="preserve"> and its corresponding kinase ___? Were identified as proteins contributing to effective miRNA mediated repression by the maintenance of a phosphorylation cycle acting on ___ residues of Ago. This would imply that the basal Ago-miRNA complex requires consistent molecular maintenance in order to persistently mediate its biological role. While both of these recent studies provide interesting insights into unexplored molecular complexities of miRNA mediated repression, and indeed of mechanisms of gene regulation in general, they provide no obvious solution to the generic problem of predicting which mRNAs will be most affected by a miRNA, since none of recent mechanistic complexity ascribed to either TNRC6 or </w:delText>
        </w:r>
        <w:r w:rsidRPr="00742EFD" w:rsidDel="00DC0830">
          <w:rPr>
            <w:rFonts w:ascii="Arial" w:hAnsi="Arial" w:cs="Arial"/>
            <w:i/>
            <w:sz w:val="22"/>
            <w:szCs w:val="22"/>
          </w:rPr>
          <w:delText>Akt1</w:delText>
        </w:r>
        <w:r w:rsidRPr="00742EFD" w:rsidDel="00DC0830">
          <w:rPr>
            <w:rFonts w:ascii="Arial" w:hAnsi="Arial" w:cs="Arial"/>
            <w:sz w:val="22"/>
            <w:szCs w:val="22"/>
          </w:rPr>
          <w:delText xml:space="preserve"> is purported have sequence specificity.</w:delText>
        </w:r>
      </w:del>
    </w:p>
    <w:p w14:paraId="03FC393B" w14:textId="60BE78BC" w:rsidR="009E2BCA" w:rsidRPr="00742EFD" w:rsidDel="00DC0830" w:rsidRDefault="009E2BCA" w:rsidP="009E2BCA">
      <w:pPr>
        <w:tabs>
          <w:tab w:val="left" w:pos="720"/>
        </w:tabs>
        <w:spacing w:line="360" w:lineRule="auto"/>
        <w:rPr>
          <w:del w:id="359" w:author="David Bartel" w:date="2018-02-22T16:18:00Z"/>
          <w:rFonts w:ascii="Arial" w:hAnsi="Arial" w:cs="Arial"/>
          <w:sz w:val="22"/>
          <w:szCs w:val="22"/>
        </w:rPr>
      </w:pPr>
      <w:del w:id="360" w:author="David Bartel" w:date="2018-02-22T16:18:00Z">
        <w:r w:rsidRPr="00742EFD" w:rsidDel="00DC0830">
          <w:rPr>
            <w:rFonts w:ascii="Arial" w:hAnsi="Arial" w:cs="Arial"/>
            <w:sz w:val="22"/>
            <w:szCs w:val="22"/>
          </w:rPr>
          <w:tab/>
          <w:delText>To this end, the issues in constructing a likely, molecular mechanism of miRNA-mediated repression can be ascribed to two orthogonal unknowns: 1.) whether or not different Ago–miRNA complexes bind differently to their repertoire of cellular targets, and 2.) the extent to which all downstream steps in the molecular pathway of miRNA-mediated repression are agnostic to differences in miRNA–target binding. In order to begin to dissect the relationship between these two phenomena, there is a need for data of a kind not currently available with miRNA mediated repression: that of high-throughput, quantitative measurements which precisely measure the variation in binding affinity of individual Ago-miRNA complexes for all possible target sequences, for a number of miRNAs. We adapted RNA-Bind-N-Seq (RBNS) for use with purified AGO</w:delText>
        </w:r>
        <w:r w:rsidRPr="00742EFD" w:rsidDel="00DC0830">
          <w:rPr>
            <w:rFonts w:ascii="Arial" w:hAnsi="Arial" w:cs="Arial"/>
            <w:sz w:val="22"/>
            <w:szCs w:val="22"/>
          </w:rPr>
          <w:softHyphen/>
          <w:delText>–miRNA complexes</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&lt;citation&gt;&lt;priority&gt;0&lt;/priority&gt;&lt;uuid&gt;FBD0A3A5-D6F5-42BB-9F0E-02721AC20E92&lt;/uuid&gt;&lt;publications&gt;&lt;publication&gt;&lt;subtype&gt;400&lt;/subtype&gt;&lt;title&gt;RNA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{Lambert:2014jm}</w:delText>
        </w:r>
        <w:r w:rsidRPr="00742EFD" w:rsidDel="00DC0830">
          <w:rPr>
            <w:rFonts w:ascii="Arial" w:hAnsi="Arial" w:cs="Arial"/>
            <w:sz w:val="22"/>
            <w:szCs w:val="22"/>
          </w:rPr>
          <w:fldChar w:fldCharType="end"/>
        </w:r>
        <w:r w:rsidRPr="00742EFD" w:rsidDel="00DC0830">
          <w:rPr>
            <w:rFonts w:ascii="Arial" w:hAnsi="Arial" w:cs="Arial"/>
            <w:sz w:val="22"/>
            <w:szCs w:val="22"/>
          </w:rPr>
          <w:delText>.</w:delText>
        </w:r>
      </w:del>
    </w:p>
    <w:p w14:paraId="7E2C4BBF" w14:textId="77777777" w:rsidR="009E2BCA" w:rsidRPr="00742EFD" w:rsidRDefault="009E2BCA" w:rsidP="009E2BCA">
      <w:pPr>
        <w:spacing w:line="360" w:lineRule="auto"/>
        <w:rPr>
          <w:rFonts w:ascii="Arial" w:hAnsi="Arial" w:cs="Arial"/>
          <w:sz w:val="22"/>
          <w:szCs w:val="22"/>
        </w:rPr>
      </w:pPr>
    </w:p>
    <w:p w14:paraId="0462CAE3" w14:textId="77777777" w:rsidR="009E2BCA" w:rsidRPr="00742EFD" w:rsidRDefault="009E2BCA" w:rsidP="009E2BCA">
      <w:pPr>
        <w:spacing w:line="360" w:lineRule="auto"/>
        <w:outlineLvl w:val="0"/>
        <w:rPr>
          <w:rFonts w:ascii="Arial" w:hAnsi="Arial" w:cs="Arial"/>
          <w:b/>
          <w:sz w:val="22"/>
          <w:szCs w:val="22"/>
        </w:rPr>
      </w:pPr>
      <w:r w:rsidRPr="00742EFD">
        <w:rPr>
          <w:rFonts w:ascii="Arial" w:hAnsi="Arial" w:cs="Arial"/>
          <w:b/>
          <w:sz w:val="22"/>
          <w:szCs w:val="22"/>
        </w:rPr>
        <w:t>RESULTS</w:t>
      </w:r>
    </w:p>
    <w:p w14:paraId="5D0E1A8A" w14:textId="6F23FFC8" w:rsidR="009E2BCA" w:rsidRPr="00742EFD" w:rsidRDefault="009E2BCA" w:rsidP="009E2BCA">
      <w:pPr>
        <w:spacing w:line="360" w:lineRule="auto"/>
        <w:rPr>
          <w:rFonts w:ascii="Arial" w:hAnsi="Arial" w:cs="Arial"/>
          <w:b/>
          <w:sz w:val="22"/>
          <w:szCs w:val="22"/>
        </w:rPr>
      </w:pPr>
      <w:r w:rsidRPr="00742EFD">
        <w:rPr>
          <w:rFonts w:ascii="Arial" w:hAnsi="Arial" w:cs="Arial"/>
          <w:b/>
          <w:sz w:val="22"/>
          <w:szCs w:val="22"/>
        </w:rPr>
        <w:t>A</w:t>
      </w:r>
      <w:del w:id="361" w:author="David Bartel" w:date="2018-02-19T13:46:00Z">
        <w:r w:rsidRPr="00742EFD" w:rsidDel="00AA0E6D">
          <w:rPr>
            <w:rFonts w:ascii="Arial" w:hAnsi="Arial" w:cs="Arial"/>
            <w:b/>
            <w:sz w:val="22"/>
            <w:szCs w:val="22"/>
          </w:rPr>
          <w:delText>rgonaute-RBNS (AGO–RBNS) yields</w:delText>
        </w:r>
      </w:del>
      <w:r w:rsidRPr="00742EFD">
        <w:rPr>
          <w:rFonts w:ascii="Arial" w:hAnsi="Arial" w:cs="Arial"/>
          <w:b/>
          <w:sz w:val="22"/>
          <w:szCs w:val="22"/>
        </w:rPr>
        <w:t xml:space="preserve"> quantitative binding</w:t>
      </w:r>
      <w:ins w:id="362" w:author="David Bartel" w:date="2018-02-22T19:49:00Z">
        <w:r w:rsidR="00FD0D89" w:rsidRPr="00742EFD">
          <w:rPr>
            <w:rFonts w:ascii="Arial" w:hAnsi="Arial" w:cs="Arial"/>
            <w:b/>
            <w:sz w:val="22"/>
            <w:szCs w:val="22"/>
          </w:rPr>
          <w:t>-</w:t>
        </w:r>
      </w:ins>
      <w:del w:id="363" w:author="David Bartel" w:date="2018-02-22T19:49:00Z">
        <w:r w:rsidRPr="00742EFD" w:rsidDel="00FD0D89">
          <w:rPr>
            <w:rFonts w:ascii="Arial" w:hAnsi="Arial" w:cs="Arial"/>
            <w:b/>
            <w:sz w:val="22"/>
            <w:szCs w:val="22"/>
          </w:rPr>
          <w:delText xml:space="preserve"> </w:delText>
        </w:r>
      </w:del>
      <w:r w:rsidRPr="00742EFD">
        <w:rPr>
          <w:rFonts w:ascii="Arial" w:hAnsi="Arial" w:cs="Arial"/>
          <w:b/>
          <w:sz w:val="22"/>
          <w:szCs w:val="22"/>
        </w:rPr>
        <w:t xml:space="preserve">affinity profile for canonical and previously unidentified </w:t>
      </w:r>
      <w:del w:id="364" w:author="David Bartel" w:date="2018-02-22T19:49:00Z">
        <w:r w:rsidRPr="00742EFD" w:rsidDel="00FD0D89">
          <w:rPr>
            <w:rFonts w:ascii="Arial" w:hAnsi="Arial" w:cs="Arial"/>
            <w:b/>
            <w:sz w:val="22"/>
            <w:szCs w:val="22"/>
          </w:rPr>
          <w:delText>target</w:delText>
        </w:r>
      </w:del>
      <w:del w:id="365" w:author="David Bartel" w:date="2018-02-22T19:48:00Z">
        <w:r w:rsidRPr="00742EFD" w:rsidDel="00FD0D89">
          <w:rPr>
            <w:rFonts w:ascii="Arial" w:hAnsi="Arial" w:cs="Arial"/>
            <w:b/>
            <w:sz w:val="22"/>
            <w:szCs w:val="22"/>
          </w:rPr>
          <w:delText xml:space="preserve"> </w:delText>
        </w:r>
      </w:del>
      <w:r w:rsidRPr="00742EFD">
        <w:rPr>
          <w:rFonts w:ascii="Arial" w:hAnsi="Arial" w:cs="Arial"/>
          <w:b/>
          <w:sz w:val="22"/>
          <w:szCs w:val="22"/>
        </w:rPr>
        <w:t>site types.</w:t>
      </w:r>
    </w:p>
    <w:p w14:paraId="011D0331" w14:textId="19247978" w:rsidR="009E2BCA" w:rsidRPr="00742EFD" w:rsidDel="00063BD8" w:rsidRDefault="00FF6A65" w:rsidP="009E2BCA">
      <w:pPr>
        <w:spacing w:line="360" w:lineRule="auto"/>
        <w:rPr>
          <w:del w:id="366" w:author="David Bartel" w:date="2018-02-23T00:09:00Z"/>
          <w:rFonts w:ascii="Arial" w:hAnsi="Arial" w:cs="Arial"/>
          <w:sz w:val="22"/>
          <w:szCs w:val="22"/>
        </w:rPr>
      </w:pPr>
      <w:ins w:id="367" w:author="David Bartel" w:date="2018-02-22T19:51:00Z">
        <w:r w:rsidRPr="00742EFD">
          <w:rPr>
            <w:rFonts w:ascii="Arial" w:hAnsi="Arial" w:cs="Arial"/>
            <w:sz w:val="22"/>
            <w:szCs w:val="22"/>
          </w:rPr>
          <w:t xml:space="preserve">As previously implemented, </w:t>
        </w:r>
      </w:ins>
      <w:r w:rsidR="009E2BCA" w:rsidRPr="00742EFD">
        <w:rPr>
          <w:rFonts w:ascii="Arial" w:hAnsi="Arial" w:cs="Arial"/>
          <w:sz w:val="22"/>
          <w:szCs w:val="22"/>
        </w:rPr>
        <w:t xml:space="preserve">RBNS </w:t>
      </w:r>
      <w:del w:id="368" w:author="David Bartel" w:date="2018-02-22T17:00:00Z">
        <w:r w:rsidR="009E2BCA" w:rsidRPr="00742EFD" w:rsidDel="004F66A1">
          <w:rPr>
            <w:rFonts w:ascii="Arial" w:hAnsi="Arial" w:cs="Arial"/>
            <w:sz w:val="22"/>
            <w:szCs w:val="22"/>
          </w:rPr>
          <w:delText>enables the measurement</w:delText>
        </w:r>
      </w:del>
      <w:ins w:id="369" w:author="David Bartel" w:date="2018-02-22T19:51:00Z">
        <w:r w:rsidRPr="00742EFD">
          <w:rPr>
            <w:rFonts w:ascii="Arial" w:hAnsi="Arial" w:cs="Arial"/>
            <w:sz w:val="22"/>
            <w:szCs w:val="22"/>
          </w:rPr>
          <w:t xml:space="preserve">provides </w:t>
        </w:r>
      </w:ins>
      <w:ins w:id="370" w:author="David Bartel" w:date="2018-03-24T20:40:00Z">
        <w:r w:rsidR="00283D24" w:rsidRPr="00742EFD">
          <w:rPr>
            <w:rFonts w:ascii="Arial" w:hAnsi="Arial" w:cs="Arial"/>
            <w:sz w:val="22"/>
            <w:szCs w:val="22"/>
          </w:rPr>
          <w:t xml:space="preserve">qualitative </w:t>
        </w:r>
      </w:ins>
      <w:ins w:id="371" w:author="David Bartel" w:date="2018-02-22T19:51:00Z">
        <w:r w:rsidRPr="00742EFD">
          <w:rPr>
            <w:rFonts w:ascii="Arial" w:hAnsi="Arial" w:cs="Arial"/>
            <w:sz w:val="22"/>
            <w:szCs w:val="22"/>
          </w:rPr>
          <w:t>relative</w:t>
        </w:r>
      </w:ins>
      <w:del w:id="372" w:author="David Bartel" w:date="2018-02-22T19:50:00Z">
        <w:r w:rsidR="009E2BCA" w:rsidRPr="00742EFD" w:rsidDel="00FD0D89">
          <w:rPr>
            <w:rFonts w:ascii="Arial" w:hAnsi="Arial" w:cs="Arial"/>
            <w:sz w:val="22"/>
            <w:szCs w:val="22"/>
          </w:rPr>
          <w:delText xml:space="preserve"> of</w:delText>
        </w:r>
      </w:del>
      <w:r w:rsidR="009E2BCA" w:rsidRPr="00742EFD">
        <w:rPr>
          <w:rFonts w:ascii="Arial" w:hAnsi="Arial" w:cs="Arial"/>
          <w:sz w:val="22"/>
          <w:szCs w:val="22"/>
        </w:rPr>
        <w:t xml:space="preserve"> binding </w:t>
      </w:r>
      <w:del w:id="373" w:author="David Bartel" w:date="2018-02-22T16:59:00Z">
        <w:r w:rsidR="009E2BCA" w:rsidRPr="00742EFD" w:rsidDel="004F66A1">
          <w:rPr>
            <w:rFonts w:ascii="Arial" w:hAnsi="Arial" w:cs="Arial"/>
            <w:sz w:val="22"/>
            <w:szCs w:val="22"/>
          </w:rPr>
          <w:delText xml:space="preserve">affinity </w:delText>
        </w:r>
      </w:del>
      <w:del w:id="374" w:author="David Bartel" w:date="2018-02-22T19:52:00Z">
        <w:r w:rsidR="009E2BCA" w:rsidRPr="00742EFD" w:rsidDel="00FF6A65">
          <w:rPr>
            <w:rFonts w:ascii="Arial" w:hAnsi="Arial" w:cs="Arial"/>
            <w:sz w:val="22"/>
            <w:szCs w:val="22"/>
          </w:rPr>
          <w:delText>of a</w:delText>
        </w:r>
      </w:del>
      <w:ins w:id="375" w:author="David Bartel" w:date="2018-02-22T19:52:00Z">
        <w:r w:rsidRPr="00742EFD">
          <w:rPr>
            <w:rFonts w:ascii="Arial" w:hAnsi="Arial" w:cs="Arial"/>
            <w:sz w:val="22"/>
            <w:szCs w:val="22"/>
          </w:rPr>
          <w:t>measurements for an</w:t>
        </w:r>
      </w:ins>
      <w:r w:rsidR="009E2BCA" w:rsidRPr="00742EFD">
        <w:rPr>
          <w:rFonts w:ascii="Arial" w:hAnsi="Arial" w:cs="Arial"/>
          <w:sz w:val="22"/>
          <w:szCs w:val="22"/>
        </w:rPr>
        <w:t xml:space="preserve"> </w:t>
      </w:r>
      <w:del w:id="376" w:author="David Bartel" w:date="2018-02-22T17:00:00Z">
        <w:r w:rsidR="009E2BCA" w:rsidRPr="00742EFD" w:rsidDel="004F66A1">
          <w:rPr>
            <w:rFonts w:ascii="Arial" w:hAnsi="Arial" w:cs="Arial"/>
            <w:sz w:val="22"/>
            <w:szCs w:val="22"/>
          </w:rPr>
          <w:delText>particular RBP</w:delText>
        </w:r>
      </w:del>
      <w:ins w:id="377" w:author="David Bartel" w:date="2018-02-22T17:00:00Z">
        <w:r w:rsidR="004F66A1" w:rsidRPr="00742EFD">
          <w:rPr>
            <w:rFonts w:ascii="Arial" w:hAnsi="Arial" w:cs="Arial"/>
            <w:sz w:val="22"/>
            <w:szCs w:val="22"/>
          </w:rPr>
          <w:t>RNA-binding protein</w:t>
        </w:r>
      </w:ins>
      <w:r w:rsidR="009E2BCA" w:rsidRPr="00742EFD">
        <w:rPr>
          <w:rFonts w:ascii="Arial" w:hAnsi="Arial" w:cs="Arial"/>
          <w:sz w:val="22"/>
          <w:szCs w:val="22"/>
        </w:rPr>
        <w:t xml:space="preserve"> </w:t>
      </w:r>
      <w:del w:id="378" w:author="David Bartel" w:date="2018-02-22T19:52:00Z">
        <w:r w:rsidR="009E2BCA" w:rsidRPr="00742EFD" w:rsidDel="00FF6A65">
          <w:rPr>
            <w:rFonts w:ascii="Arial" w:hAnsi="Arial" w:cs="Arial"/>
            <w:sz w:val="22"/>
            <w:szCs w:val="22"/>
          </w:rPr>
          <w:delText xml:space="preserve">with </w:delText>
        </w:r>
      </w:del>
      <w:ins w:id="379" w:author="David Bartel" w:date="2018-02-22T19:52:00Z">
        <w:r w:rsidRPr="00742EFD">
          <w:rPr>
            <w:rFonts w:ascii="Arial" w:hAnsi="Arial" w:cs="Arial"/>
            <w:sz w:val="22"/>
            <w:szCs w:val="22"/>
          </w:rPr>
          <w:t xml:space="preserve">and </w:t>
        </w:r>
      </w:ins>
      <w:r w:rsidR="009E2BCA" w:rsidRPr="00742EFD">
        <w:rPr>
          <w:rFonts w:ascii="Arial" w:hAnsi="Arial" w:cs="Arial"/>
          <w:sz w:val="22"/>
          <w:szCs w:val="22"/>
        </w:rPr>
        <w:t xml:space="preserve">an </w:t>
      </w:r>
      <w:ins w:id="380" w:author="David Bartel" w:date="2018-02-22T19:52:00Z">
        <w:r w:rsidRPr="00742EFD">
          <w:rPr>
            <w:rFonts w:ascii="Arial" w:hAnsi="Arial" w:cs="Arial"/>
            <w:sz w:val="22"/>
            <w:szCs w:val="22"/>
          </w:rPr>
          <w:t xml:space="preserve">essentially </w:t>
        </w:r>
      </w:ins>
      <w:r w:rsidR="009E2BCA" w:rsidRPr="00742EFD">
        <w:rPr>
          <w:rFonts w:ascii="Arial" w:hAnsi="Arial" w:cs="Arial"/>
          <w:sz w:val="22"/>
          <w:szCs w:val="22"/>
        </w:rPr>
        <w:t xml:space="preserve">exhaustive list of </w:t>
      </w:r>
      <w:del w:id="381" w:author="David Bartel" w:date="2018-02-22T19:52:00Z">
        <w:r w:rsidR="009E2BCA" w:rsidRPr="00742EFD" w:rsidDel="00FF6A65">
          <w:rPr>
            <w:rFonts w:ascii="Arial" w:hAnsi="Arial" w:cs="Arial"/>
            <w:sz w:val="22"/>
            <w:szCs w:val="22"/>
          </w:rPr>
          <w:delText xml:space="preserve">putative </w:delText>
        </w:r>
      </w:del>
      <w:r w:rsidR="009E2BCA" w:rsidRPr="00742EFD">
        <w:rPr>
          <w:rFonts w:ascii="Arial" w:hAnsi="Arial" w:cs="Arial"/>
          <w:sz w:val="22"/>
          <w:szCs w:val="22"/>
        </w:rPr>
        <w:t>binding sites</w:t>
      </w:r>
      <w:ins w:id="382" w:author="David Bartel" w:date="2018-02-23T00:10:00Z">
        <w:r w:rsidR="00063BD8" w:rsidRPr="00742EFD">
          <w:rPr>
            <w:rFonts w:ascii="Arial" w:hAnsi="Arial" w:cs="Arial"/>
            <w:sz w:val="22"/>
            <w:szCs w:val="22"/>
          </w:rPr>
          <w:fldChar w:fldCharType="begin"/>
        </w:r>
        <w:r w:rsidR="00063BD8" w:rsidRPr="00742EFD">
          <w:rPr>
            <w:rFonts w:ascii="Arial" w:hAnsi="Arial" w:cs="Arial"/>
            <w:sz w:val="22"/>
            <w:szCs w:val="22"/>
          </w:rPr>
          <w: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063BD8" w:rsidRPr="00742EFD">
          <w:rPr>
            <w:rFonts w:ascii="Arial" w:hAnsi="Arial" w:cs="Arial"/>
            <w:sz w:val="22"/>
            <w:szCs w:val="22"/>
          </w:rPr>
          <w:fldChar w:fldCharType="separate"/>
        </w:r>
        <w:r w:rsidR="00063BD8" w:rsidRPr="00742EFD">
          <w:rPr>
            <w:rFonts w:ascii="Arial" w:hAnsi="Arial" w:cs="Arial"/>
            <w:sz w:val="22"/>
            <w:szCs w:val="22"/>
          </w:rPr>
          <w:t>{Lambert:2014jma}</w:t>
        </w:r>
        <w:r w:rsidR="00063BD8" w:rsidRPr="00742EFD">
          <w:rPr>
            <w:rFonts w:ascii="Arial" w:hAnsi="Arial" w:cs="Arial"/>
            <w:sz w:val="22"/>
            <w:szCs w:val="22"/>
          </w:rPr>
          <w:fldChar w:fldCharType="end"/>
        </w:r>
      </w:ins>
      <w:ins w:id="383" w:author="David Bartel" w:date="2018-03-24T20:40:00Z">
        <w:r w:rsidR="00283D24" w:rsidRPr="00742EFD">
          <w:rPr>
            <w:rFonts w:ascii="Arial" w:hAnsi="Arial" w:cs="Arial"/>
            <w:sz w:val="22"/>
            <w:szCs w:val="22"/>
          </w:rPr>
          <w:t>(</w:t>
        </w:r>
        <w:commentRangeStart w:id="384"/>
        <w:r w:rsidR="00283D24" w:rsidRPr="00742EFD">
          <w:rPr>
            <w:rFonts w:ascii="Arial" w:hAnsi="Arial" w:cs="Arial"/>
            <w:sz w:val="22"/>
            <w:szCs w:val="22"/>
          </w:rPr>
          <w:t>REF</w:t>
        </w:r>
        <w:commentRangeEnd w:id="384"/>
        <w:r w:rsidR="00283D24" w:rsidRPr="00742EFD">
          <w:rPr>
            <w:rStyle w:val="CommentReference"/>
            <w:rFonts w:ascii="Arial" w:eastAsiaTheme="minorHAnsi" w:hAnsi="Arial" w:cs="Arial"/>
            <w:sz w:val="22"/>
            <w:szCs w:val="22"/>
          </w:rPr>
          <w:commentReference w:id="384"/>
        </w:r>
        <w:r w:rsidR="00283D24" w:rsidRPr="00742EFD">
          <w:rPr>
            <w:rFonts w:ascii="Arial" w:hAnsi="Arial" w:cs="Arial"/>
            <w:sz w:val="22"/>
            <w:szCs w:val="22"/>
          </w:rPr>
          <w:t>)</w:t>
        </w:r>
      </w:ins>
      <w:ins w:id="385" w:author="David Bartel" w:date="2018-02-22T17:00:00Z">
        <w:r w:rsidR="004F66A1" w:rsidRPr="00742EFD">
          <w:rPr>
            <w:rFonts w:ascii="Arial" w:hAnsi="Arial" w:cs="Arial"/>
            <w:sz w:val="22"/>
            <w:szCs w:val="22"/>
          </w:rPr>
          <w:t xml:space="preserve">.  </w:t>
        </w:r>
      </w:ins>
      <w:del w:id="386" w:author="David Bartel" w:date="2018-02-22T17:00:00Z">
        <w:r w:rsidR="009E2BCA" w:rsidRPr="00742EFD" w:rsidDel="004F66A1">
          <w:rPr>
            <w:rFonts w:ascii="Arial" w:hAnsi="Arial" w:cs="Arial"/>
            <w:sz w:val="22"/>
            <w:szCs w:val="22"/>
          </w:rPr>
          <w:delText>,</w:delText>
        </w:r>
      </w:del>
      <w:del w:id="387" w:author="David Bartel" w:date="2018-02-22T19:53:00Z">
        <w:r w:rsidR="009E2BCA" w:rsidRPr="00742EFD" w:rsidDel="00FF6A65">
          <w:rPr>
            <w:rFonts w:ascii="Arial" w:hAnsi="Arial" w:cs="Arial"/>
            <w:sz w:val="22"/>
            <w:szCs w:val="22"/>
          </w:rPr>
          <w:delText xml:space="preserve"> and is performed by incubating an</w:delText>
        </w:r>
      </w:del>
      <w:ins w:id="388" w:author="David Bartel" w:date="2018-02-22T19:53:00Z">
        <w:r w:rsidRPr="00742EFD">
          <w:rPr>
            <w:rFonts w:ascii="Arial" w:hAnsi="Arial" w:cs="Arial"/>
            <w:sz w:val="22"/>
            <w:szCs w:val="22"/>
          </w:rPr>
          <w:t>A purified</w:t>
        </w:r>
      </w:ins>
      <w:r w:rsidR="009E2BCA" w:rsidRPr="00742EFD">
        <w:rPr>
          <w:rFonts w:ascii="Arial" w:hAnsi="Arial" w:cs="Arial"/>
          <w:sz w:val="22"/>
          <w:szCs w:val="22"/>
        </w:rPr>
        <w:t xml:space="preserve"> RNA</w:t>
      </w:r>
      <w:ins w:id="389" w:author="David Bartel" w:date="2018-02-22T19:53:00Z">
        <w:r w:rsidRPr="00742EFD">
          <w:rPr>
            <w:rFonts w:ascii="Arial" w:hAnsi="Arial" w:cs="Arial"/>
            <w:sz w:val="22"/>
            <w:szCs w:val="22"/>
          </w:rPr>
          <w:t>-</w:t>
        </w:r>
      </w:ins>
      <w:del w:id="390" w:author="David Bartel" w:date="2018-02-22T19:53:00Z">
        <w:r w:rsidR="009E2BCA" w:rsidRPr="00742EFD" w:rsidDel="00FF6A65">
          <w:rPr>
            <w:rFonts w:ascii="Arial" w:hAnsi="Arial" w:cs="Arial"/>
            <w:sz w:val="22"/>
            <w:szCs w:val="22"/>
          </w:rPr>
          <w:delText xml:space="preserve"> </w:delText>
        </w:r>
      </w:del>
      <w:r w:rsidR="009E2BCA" w:rsidRPr="00742EFD">
        <w:rPr>
          <w:rFonts w:ascii="Arial" w:hAnsi="Arial" w:cs="Arial"/>
          <w:sz w:val="22"/>
          <w:szCs w:val="22"/>
        </w:rPr>
        <w:t xml:space="preserve">binding protein </w:t>
      </w:r>
      <w:ins w:id="391" w:author="David Bartel" w:date="2018-02-22T19:53:00Z">
        <w:r w:rsidRPr="00742EFD">
          <w:rPr>
            <w:rFonts w:ascii="Arial" w:hAnsi="Arial" w:cs="Arial"/>
            <w:sz w:val="22"/>
            <w:szCs w:val="22"/>
          </w:rPr>
          <w:t xml:space="preserve">is incubated </w:t>
        </w:r>
      </w:ins>
      <w:r w:rsidR="009E2BCA" w:rsidRPr="00742EFD">
        <w:rPr>
          <w:rFonts w:ascii="Arial" w:hAnsi="Arial" w:cs="Arial"/>
          <w:sz w:val="22"/>
          <w:szCs w:val="22"/>
        </w:rPr>
        <w:t xml:space="preserve">with a </w:t>
      </w:r>
      <w:ins w:id="392" w:author="David Bartel" w:date="2018-02-22T19:54:00Z">
        <w:r w:rsidRPr="00742EFD">
          <w:rPr>
            <w:rFonts w:ascii="Arial" w:hAnsi="Arial" w:cs="Arial"/>
            <w:sz w:val="22"/>
            <w:szCs w:val="22"/>
          </w:rPr>
          <w:t xml:space="preserve">large </w:t>
        </w:r>
      </w:ins>
      <w:ins w:id="393" w:author="David Bartel" w:date="2018-02-23T00:17:00Z">
        <w:r w:rsidR="001D4163" w:rsidRPr="00742EFD">
          <w:rPr>
            <w:rFonts w:ascii="Arial" w:hAnsi="Arial" w:cs="Arial"/>
            <w:sz w:val="22"/>
            <w:szCs w:val="22"/>
          </w:rPr>
          <w:t>library</w:t>
        </w:r>
      </w:ins>
      <w:ins w:id="394" w:author="David Bartel" w:date="2018-02-22T19:54:00Z">
        <w:r w:rsidRPr="00742EFD">
          <w:rPr>
            <w:rFonts w:ascii="Arial" w:hAnsi="Arial" w:cs="Arial"/>
            <w:sz w:val="22"/>
            <w:szCs w:val="22"/>
          </w:rPr>
          <w:t xml:space="preserve"> of </w:t>
        </w:r>
      </w:ins>
      <w:del w:id="395" w:author="David Bartel" w:date="2018-02-22T19:54:00Z">
        <w:r w:rsidR="009E2BCA" w:rsidRPr="00742EFD" w:rsidDel="00FF6A65">
          <w:rPr>
            <w:rFonts w:ascii="Arial" w:hAnsi="Arial" w:cs="Arial"/>
            <w:sz w:val="22"/>
            <w:szCs w:val="22"/>
          </w:rPr>
          <w:delText xml:space="preserve">synthetic </w:delText>
        </w:r>
      </w:del>
      <w:r w:rsidR="009E2BCA" w:rsidRPr="00742EFD">
        <w:rPr>
          <w:rFonts w:ascii="Arial" w:hAnsi="Arial" w:cs="Arial"/>
          <w:sz w:val="22"/>
          <w:szCs w:val="22"/>
        </w:rPr>
        <w:t xml:space="preserve">RNA </w:t>
      </w:r>
      <w:ins w:id="396" w:author="David Bartel" w:date="2018-02-22T19:54:00Z">
        <w:r w:rsidRPr="00742EFD">
          <w:rPr>
            <w:rFonts w:ascii="Arial" w:hAnsi="Arial" w:cs="Arial"/>
            <w:sz w:val="22"/>
            <w:szCs w:val="22"/>
          </w:rPr>
          <w:t xml:space="preserve">molecules </w:t>
        </w:r>
      </w:ins>
      <w:ins w:id="397" w:author="David Bartel" w:date="2018-02-23T00:07:00Z">
        <w:r w:rsidR="00D92EF6" w:rsidRPr="00742EFD">
          <w:rPr>
            <w:rFonts w:ascii="Arial" w:hAnsi="Arial" w:cs="Arial"/>
            <w:sz w:val="22"/>
            <w:szCs w:val="22"/>
          </w:rPr>
          <w:t xml:space="preserve">that each </w:t>
        </w:r>
      </w:ins>
      <w:del w:id="398" w:author="David Bartel" w:date="2018-02-22T19:55:00Z">
        <w:r w:rsidR="009E2BCA" w:rsidRPr="00742EFD" w:rsidDel="00FF6A65">
          <w:rPr>
            <w:rFonts w:ascii="Arial" w:hAnsi="Arial" w:cs="Arial"/>
            <w:sz w:val="22"/>
            <w:szCs w:val="22"/>
          </w:rPr>
          <w:delText xml:space="preserve">library </w:delText>
        </w:r>
      </w:del>
      <w:r w:rsidR="009E2BCA" w:rsidRPr="00742EFD">
        <w:rPr>
          <w:rFonts w:ascii="Arial" w:hAnsi="Arial" w:cs="Arial"/>
          <w:sz w:val="22"/>
          <w:szCs w:val="22"/>
        </w:rPr>
        <w:t>contain</w:t>
      </w:r>
      <w:del w:id="399" w:author="David Bartel" w:date="2018-02-23T00:07:00Z">
        <w:r w:rsidR="009E2BCA" w:rsidRPr="00742EFD" w:rsidDel="00D92EF6">
          <w:rPr>
            <w:rFonts w:ascii="Arial" w:hAnsi="Arial" w:cs="Arial"/>
            <w:sz w:val="22"/>
            <w:szCs w:val="22"/>
          </w:rPr>
          <w:delText>ing ~40</w:delText>
        </w:r>
      </w:del>
      <w:ins w:id="400" w:author="David Bartel" w:date="2018-02-23T00:07:00Z">
        <w:r w:rsidR="00D92EF6" w:rsidRPr="00742EFD">
          <w:rPr>
            <w:rFonts w:ascii="Arial" w:hAnsi="Arial" w:cs="Arial"/>
            <w:sz w:val="22"/>
            <w:szCs w:val="22"/>
          </w:rPr>
          <w:t xml:space="preserve"> a</w:t>
        </w:r>
      </w:ins>
      <w:r w:rsidR="009E2BCA" w:rsidRPr="00742EFD">
        <w:rPr>
          <w:rFonts w:ascii="Arial" w:hAnsi="Arial" w:cs="Arial"/>
          <w:sz w:val="22"/>
          <w:szCs w:val="22"/>
        </w:rPr>
        <w:t xml:space="preserve"> </w:t>
      </w:r>
      <w:ins w:id="401" w:author="David Bartel" w:date="2018-02-22T19:57:00Z">
        <w:r w:rsidR="000A7B27" w:rsidRPr="00742EFD">
          <w:rPr>
            <w:rFonts w:ascii="Arial" w:hAnsi="Arial" w:cs="Arial"/>
            <w:sz w:val="22"/>
            <w:szCs w:val="22"/>
          </w:rPr>
          <w:t xml:space="preserve">central </w:t>
        </w:r>
      </w:ins>
      <w:del w:id="402" w:author="David Bartel" w:date="2018-02-22T19:57:00Z">
        <w:r w:rsidR="009E2BCA" w:rsidRPr="00742EFD" w:rsidDel="000A7B27">
          <w:rPr>
            <w:rFonts w:ascii="Arial" w:hAnsi="Arial" w:cs="Arial"/>
            <w:sz w:val="22"/>
            <w:szCs w:val="22"/>
          </w:rPr>
          <w:delText xml:space="preserve">contiguous positions of </w:delText>
        </w:r>
      </w:del>
      <w:r w:rsidR="009E2BCA" w:rsidRPr="00742EFD">
        <w:rPr>
          <w:rFonts w:ascii="Arial" w:hAnsi="Arial" w:cs="Arial"/>
          <w:sz w:val="22"/>
          <w:szCs w:val="22"/>
        </w:rPr>
        <w:t>random</w:t>
      </w:r>
      <w:ins w:id="403" w:author="David Bartel" w:date="2018-02-22T19:57:00Z">
        <w:r w:rsidR="000A7B27" w:rsidRPr="00742EFD">
          <w:rPr>
            <w:rFonts w:ascii="Arial" w:hAnsi="Arial" w:cs="Arial"/>
            <w:sz w:val="22"/>
            <w:szCs w:val="22"/>
          </w:rPr>
          <w:t xml:space="preserve">-sequence </w:t>
        </w:r>
      </w:ins>
      <w:ins w:id="404" w:author="David Bartel" w:date="2018-02-23T20:44:00Z">
        <w:r w:rsidR="00F101EE" w:rsidRPr="00742EFD">
          <w:rPr>
            <w:rFonts w:ascii="Arial" w:hAnsi="Arial" w:cs="Arial"/>
            <w:sz w:val="22"/>
            <w:szCs w:val="22"/>
          </w:rPr>
          <w:t xml:space="preserve">region </w:t>
        </w:r>
      </w:ins>
      <w:ins w:id="405" w:author="David Bartel" w:date="2018-02-22T19:57:00Z">
        <w:r w:rsidR="000A7B27" w:rsidRPr="00742EFD">
          <w:rPr>
            <w:rFonts w:ascii="Arial" w:hAnsi="Arial" w:cs="Arial"/>
            <w:sz w:val="22"/>
            <w:szCs w:val="22"/>
          </w:rPr>
          <w:t xml:space="preserve">flanked by constant </w:t>
        </w:r>
      </w:ins>
      <w:ins w:id="406" w:author="David Bartel" w:date="2018-02-22T19:58:00Z">
        <w:r w:rsidR="000A7B27" w:rsidRPr="00742EFD">
          <w:rPr>
            <w:rFonts w:ascii="Arial" w:hAnsi="Arial" w:cs="Arial"/>
            <w:sz w:val="22"/>
            <w:szCs w:val="22"/>
          </w:rPr>
          <w:t xml:space="preserve">primer-binding </w:t>
        </w:r>
      </w:ins>
      <w:ins w:id="407" w:author="David Bartel" w:date="2018-02-22T19:57:00Z">
        <w:r w:rsidR="000A7B27" w:rsidRPr="00742EFD">
          <w:rPr>
            <w:rFonts w:ascii="Arial" w:hAnsi="Arial" w:cs="Arial"/>
            <w:sz w:val="22"/>
            <w:szCs w:val="22"/>
          </w:rPr>
          <w:t>regions</w:t>
        </w:r>
      </w:ins>
      <w:ins w:id="408" w:author="David Bartel" w:date="2018-02-22T19:59:00Z">
        <w:r w:rsidR="000A7B27" w:rsidRPr="00742EFD">
          <w:rPr>
            <w:rFonts w:ascii="Arial" w:hAnsi="Arial" w:cs="Arial"/>
            <w:sz w:val="22"/>
            <w:szCs w:val="22"/>
          </w:rPr>
          <w:t>.  After reaching</w:t>
        </w:r>
      </w:ins>
      <w:del w:id="409" w:author="David Bartel" w:date="2018-02-22T19:59:00Z">
        <w:r w:rsidR="009E2BCA" w:rsidRPr="00742EFD" w:rsidDel="000A7B27">
          <w:rPr>
            <w:rFonts w:ascii="Arial" w:hAnsi="Arial" w:cs="Arial"/>
            <w:sz w:val="22"/>
            <w:szCs w:val="22"/>
          </w:rPr>
          <w:delText xml:space="preserve"> nucleotide composition until</w:delText>
        </w:r>
      </w:del>
      <w:r w:rsidR="009E2BCA" w:rsidRPr="00742EFD">
        <w:rPr>
          <w:rFonts w:ascii="Arial" w:hAnsi="Arial" w:cs="Arial"/>
          <w:sz w:val="22"/>
          <w:szCs w:val="22"/>
        </w:rPr>
        <w:t xml:space="preserve"> binding equilibrium, </w:t>
      </w:r>
      <w:ins w:id="410" w:author="David Bartel" w:date="2018-02-22T19:59:00Z">
        <w:r w:rsidR="000A7B27" w:rsidRPr="00742EFD">
          <w:rPr>
            <w:rFonts w:ascii="Arial" w:hAnsi="Arial" w:cs="Arial"/>
            <w:sz w:val="22"/>
            <w:szCs w:val="22"/>
          </w:rPr>
          <w:t xml:space="preserve">the protein is </w:t>
        </w:r>
      </w:ins>
      <w:ins w:id="411" w:author="David Bartel" w:date="2018-02-23T20:46:00Z">
        <w:r w:rsidR="00F101EE" w:rsidRPr="00742EFD">
          <w:rPr>
            <w:rFonts w:ascii="Arial" w:hAnsi="Arial" w:cs="Arial"/>
            <w:sz w:val="22"/>
            <w:szCs w:val="22"/>
          </w:rPr>
          <w:t>pulled down</w:t>
        </w:r>
      </w:ins>
      <w:ins w:id="412" w:author="David Bartel" w:date="2018-02-22T19:59:00Z">
        <w:r w:rsidR="000A7B27" w:rsidRPr="00742EFD">
          <w:rPr>
            <w:rFonts w:ascii="Arial" w:hAnsi="Arial" w:cs="Arial"/>
            <w:sz w:val="22"/>
            <w:szCs w:val="22"/>
          </w:rPr>
          <w:t xml:space="preserve"> </w:t>
        </w:r>
      </w:ins>
      <w:ins w:id="413" w:author="David Bartel" w:date="2018-02-22T20:00:00Z">
        <w:r w:rsidR="000A7B27" w:rsidRPr="00742EFD">
          <w:rPr>
            <w:rFonts w:ascii="Arial" w:hAnsi="Arial" w:cs="Arial"/>
            <w:sz w:val="22"/>
            <w:szCs w:val="22"/>
          </w:rPr>
          <w:t xml:space="preserve">and any </w:t>
        </w:r>
      </w:ins>
      <w:ins w:id="414" w:author="David Bartel" w:date="2018-02-23T20:46:00Z">
        <w:r w:rsidR="00F101EE" w:rsidRPr="00742EFD">
          <w:rPr>
            <w:rFonts w:ascii="Arial" w:hAnsi="Arial" w:cs="Arial"/>
            <w:sz w:val="22"/>
            <w:szCs w:val="22"/>
          </w:rPr>
          <w:t>co-purifying</w:t>
        </w:r>
      </w:ins>
      <w:ins w:id="415" w:author="David Bartel" w:date="2018-02-22T20:00:00Z">
        <w:r w:rsidR="000A7B27" w:rsidRPr="00742EFD">
          <w:rPr>
            <w:rFonts w:ascii="Arial" w:hAnsi="Arial" w:cs="Arial"/>
            <w:sz w:val="22"/>
            <w:szCs w:val="22"/>
          </w:rPr>
          <w:t xml:space="preserve"> RNA molecules are reverse transcribed, amplified and sequenced. </w:t>
        </w:r>
      </w:ins>
      <w:del w:id="416" w:author="David Bartel" w:date="2018-02-23T00:09:00Z">
        <w:r w:rsidR="009E2BCA" w:rsidRPr="00742EFD" w:rsidDel="00D92EF6">
          <w:rPr>
            <w:rFonts w:ascii="Arial" w:hAnsi="Arial" w:cs="Arial"/>
            <w:sz w:val="22"/>
            <w:szCs w:val="22"/>
          </w:rPr>
          <w:delText>followed by high-throughput sequencing of both the protein-bound and input RNA library. The random library inherently contains a low frequency of canonical 6mer, 7mer, and 8mer sites within diverse sequence contexts, and a majority of RNAs sequences within with no complementarity, for any miRNA sequence. We reasoned that calculation of the overall binding affinity for each site-type within this randomized context would provide a more representative picture of binding for comparison with relative efficacy of repression in vivo than binding affinity.</w:delText>
        </w:r>
      </w:del>
      <w:ins w:id="417" w:author="David Bartel" w:date="2018-02-23T00:12:00Z">
        <w:r w:rsidR="00063BD8" w:rsidRPr="00742EFD">
          <w:rPr>
            <w:rFonts w:ascii="Arial" w:hAnsi="Arial" w:cs="Arial"/>
            <w:sz w:val="22"/>
            <w:szCs w:val="22"/>
          </w:rPr>
          <w:t xml:space="preserve"> </w:t>
        </w:r>
      </w:ins>
      <w:ins w:id="418" w:author="David Bartel" w:date="2018-02-23T00:20:00Z">
        <w:r w:rsidR="006F4E3A" w:rsidRPr="00742EFD">
          <w:rPr>
            <w:rFonts w:ascii="Arial" w:hAnsi="Arial" w:cs="Arial"/>
            <w:sz w:val="22"/>
            <w:szCs w:val="22"/>
          </w:rPr>
          <w:t xml:space="preserve">To </w:t>
        </w:r>
      </w:ins>
      <w:r w:rsidR="006F4E3A" w:rsidRPr="00742EFD">
        <w:rPr>
          <w:rFonts w:ascii="Arial" w:hAnsi="Arial" w:cs="Arial"/>
          <w:sz w:val="22"/>
          <w:szCs w:val="22"/>
        </w:rPr>
        <w:t>perform</w:t>
      </w:r>
      <w:del w:id="419" w:author="David Bartel" w:date="2018-02-23T00:20:00Z">
        <w:r w:rsidR="006F4E3A" w:rsidRPr="00742EFD" w:rsidDel="001D4163">
          <w:rPr>
            <w:rFonts w:ascii="Arial" w:hAnsi="Arial" w:cs="Arial"/>
            <w:sz w:val="22"/>
            <w:szCs w:val="22"/>
          </w:rPr>
          <w:delText>ed</w:delText>
        </w:r>
      </w:del>
      <w:r w:rsidR="006F4E3A" w:rsidRPr="00742EFD">
        <w:rPr>
          <w:rFonts w:ascii="Arial" w:hAnsi="Arial" w:cs="Arial"/>
          <w:sz w:val="22"/>
          <w:szCs w:val="22"/>
        </w:rPr>
        <w:t xml:space="preserve"> AGO-RBNS</w:t>
      </w:r>
      <w:del w:id="420" w:author="David Bartel" w:date="2018-02-23T00:20:00Z">
        <w:r w:rsidR="006F4E3A" w:rsidRPr="00742EFD" w:rsidDel="001D4163">
          <w:rPr>
            <w:rFonts w:ascii="Arial" w:hAnsi="Arial" w:cs="Arial"/>
            <w:sz w:val="22"/>
            <w:szCs w:val="22"/>
          </w:rPr>
          <w:delText xml:space="preserve"> by</w:delText>
        </w:r>
      </w:del>
      <w:ins w:id="421" w:author="David Bartel" w:date="2018-02-23T00:20:00Z">
        <w:r w:rsidR="006F4E3A" w:rsidRPr="00742EFD">
          <w:rPr>
            <w:rFonts w:ascii="Arial" w:hAnsi="Arial" w:cs="Arial"/>
            <w:sz w:val="22"/>
            <w:szCs w:val="22"/>
          </w:rPr>
          <w:t>, we</w:t>
        </w:r>
      </w:ins>
      <w:r w:rsidR="006F4E3A" w:rsidRPr="00742EFD">
        <w:rPr>
          <w:rFonts w:ascii="Arial" w:hAnsi="Arial" w:cs="Arial"/>
          <w:sz w:val="22"/>
          <w:szCs w:val="22"/>
        </w:rPr>
        <w:t xml:space="preserve"> </w:t>
      </w:r>
      <w:del w:id="422" w:author="David Bartel" w:date="2018-02-23T00:20:00Z">
        <w:r w:rsidR="006F4E3A" w:rsidRPr="00742EFD" w:rsidDel="001D4163">
          <w:rPr>
            <w:rFonts w:ascii="Arial" w:hAnsi="Arial" w:cs="Arial"/>
            <w:sz w:val="22"/>
            <w:szCs w:val="22"/>
          </w:rPr>
          <w:delText xml:space="preserve">incubating </w:delText>
        </w:r>
      </w:del>
      <w:ins w:id="423" w:author="David Bartel" w:date="2018-02-23T00:20:00Z">
        <w:r w:rsidR="006F4E3A" w:rsidRPr="00742EFD">
          <w:rPr>
            <w:rFonts w:ascii="Arial" w:hAnsi="Arial" w:cs="Arial"/>
            <w:sz w:val="22"/>
            <w:szCs w:val="22"/>
          </w:rPr>
          <w:t xml:space="preserve">set up five binding reactions, each </w:t>
        </w:r>
      </w:ins>
      <w:ins w:id="424" w:author="David Bartel" w:date="2018-02-23T20:47:00Z">
        <w:r w:rsidR="00F101EE" w:rsidRPr="00742EFD">
          <w:rPr>
            <w:rFonts w:ascii="Arial" w:hAnsi="Arial" w:cs="Arial"/>
            <w:sz w:val="22"/>
            <w:szCs w:val="22"/>
          </w:rPr>
          <w:t xml:space="preserve">with </w:t>
        </w:r>
      </w:ins>
      <w:del w:id="425" w:author="David Bartel" w:date="2018-02-23T20:47:00Z">
        <w:r w:rsidR="006F4E3A" w:rsidRPr="00742EFD" w:rsidDel="00F101EE">
          <w:rPr>
            <w:rFonts w:ascii="Arial" w:hAnsi="Arial" w:cs="Arial"/>
            <w:sz w:val="22"/>
            <w:szCs w:val="22"/>
          </w:rPr>
          <w:delText>a constant</w:delText>
        </w:r>
      </w:del>
      <w:del w:id="426" w:author="David Bartel" w:date="2018-02-23T22:04:00Z">
        <w:r w:rsidR="006F4E3A" w:rsidRPr="00742EFD" w:rsidDel="00955043">
          <w:rPr>
            <w:rFonts w:ascii="Arial" w:hAnsi="Arial" w:cs="Arial"/>
            <w:sz w:val="22"/>
            <w:szCs w:val="22"/>
          </w:rPr>
          <w:delText xml:space="preserve"> concentration of the </w:delText>
        </w:r>
      </w:del>
      <w:del w:id="427" w:author="David Bartel" w:date="2018-02-23T00:18:00Z">
        <w:r w:rsidR="006F4E3A" w:rsidRPr="00742EFD" w:rsidDel="001D4163">
          <w:rPr>
            <w:rFonts w:ascii="Arial" w:hAnsi="Arial" w:cs="Arial"/>
            <w:sz w:val="22"/>
            <w:szCs w:val="22"/>
          </w:rPr>
          <w:delText xml:space="preserve">randomized </w:delText>
        </w:r>
      </w:del>
      <w:del w:id="428" w:author="David Bartel" w:date="2018-02-23T22:04:00Z">
        <w:r w:rsidR="006F4E3A" w:rsidRPr="00742EFD" w:rsidDel="00955043">
          <w:rPr>
            <w:rFonts w:ascii="Arial" w:hAnsi="Arial" w:cs="Arial"/>
            <w:sz w:val="22"/>
            <w:szCs w:val="22"/>
          </w:rPr>
          <w:delText xml:space="preserve">library (100 nM) </w:delText>
        </w:r>
      </w:del>
      <w:del w:id="429" w:author="David Bartel" w:date="2018-02-23T00:21:00Z">
        <w:r w:rsidR="006F4E3A" w:rsidRPr="00742EFD" w:rsidDel="00A732A8">
          <w:rPr>
            <w:rFonts w:ascii="Arial" w:hAnsi="Arial" w:cs="Arial"/>
            <w:sz w:val="22"/>
            <w:szCs w:val="22"/>
          </w:rPr>
          <w:delText>with five distinct</w:delText>
        </w:r>
      </w:del>
      <w:ins w:id="430" w:author="David Bartel" w:date="2018-02-23T20:47:00Z">
        <w:r w:rsidR="00F101EE" w:rsidRPr="00742EFD">
          <w:rPr>
            <w:rFonts w:ascii="Arial" w:hAnsi="Arial" w:cs="Arial"/>
            <w:sz w:val="22"/>
            <w:szCs w:val="22"/>
          </w:rPr>
          <w:t>a</w:t>
        </w:r>
      </w:ins>
      <w:ins w:id="431" w:author="David Bartel" w:date="2018-02-23T00:21:00Z">
        <w:r w:rsidR="006F4E3A" w:rsidRPr="00742EFD">
          <w:rPr>
            <w:rFonts w:ascii="Arial" w:hAnsi="Arial" w:cs="Arial"/>
            <w:sz w:val="22"/>
            <w:szCs w:val="22"/>
          </w:rPr>
          <w:t xml:space="preserve"> different</w:t>
        </w:r>
      </w:ins>
      <w:r w:rsidR="006F4E3A" w:rsidRPr="00742EFD">
        <w:rPr>
          <w:rFonts w:ascii="Arial" w:hAnsi="Arial" w:cs="Arial"/>
          <w:sz w:val="22"/>
          <w:szCs w:val="22"/>
        </w:rPr>
        <w:t xml:space="preserve"> concentration</w:t>
      </w:r>
      <w:del w:id="432" w:author="David Bartel" w:date="2018-02-23T20:47:00Z">
        <w:r w:rsidR="006F4E3A" w:rsidRPr="00742EFD" w:rsidDel="00F101EE">
          <w:rPr>
            <w:rFonts w:ascii="Arial" w:hAnsi="Arial" w:cs="Arial"/>
            <w:sz w:val="22"/>
            <w:szCs w:val="22"/>
          </w:rPr>
          <w:delText>s</w:delText>
        </w:r>
      </w:del>
      <w:r w:rsidR="006F4E3A" w:rsidRPr="00742EFD">
        <w:rPr>
          <w:rFonts w:ascii="Arial" w:hAnsi="Arial" w:cs="Arial"/>
          <w:sz w:val="22"/>
          <w:szCs w:val="22"/>
        </w:rPr>
        <w:t xml:space="preserve"> of purified human AGO2–miR-1 (</w:t>
      </w:r>
      <w:ins w:id="433" w:author="David Bartel" w:date="2018-02-23T00:22:00Z">
        <w:r w:rsidR="006F4E3A" w:rsidRPr="00742EFD">
          <w:rPr>
            <w:rFonts w:ascii="Arial" w:hAnsi="Arial" w:cs="Arial"/>
            <w:sz w:val="22"/>
            <w:szCs w:val="22"/>
          </w:rPr>
          <w:t xml:space="preserve">range, </w:t>
        </w:r>
      </w:ins>
      <w:r w:rsidR="006F4E3A" w:rsidRPr="00742EFD">
        <w:rPr>
          <w:rFonts w:ascii="Arial" w:hAnsi="Arial" w:cs="Arial"/>
          <w:sz w:val="22"/>
          <w:szCs w:val="22"/>
        </w:rPr>
        <w:t xml:space="preserve">7.2–720 </w:t>
      </w:r>
      <w:proofErr w:type="spellStart"/>
      <w:r w:rsidR="006F4E3A" w:rsidRPr="00742EFD">
        <w:rPr>
          <w:rFonts w:ascii="Arial" w:hAnsi="Arial" w:cs="Arial"/>
          <w:sz w:val="22"/>
          <w:szCs w:val="22"/>
        </w:rPr>
        <w:t>pM</w:t>
      </w:r>
      <w:proofErr w:type="spellEnd"/>
      <w:r w:rsidR="006F4E3A" w:rsidRPr="00742EFD">
        <w:rPr>
          <w:rFonts w:ascii="Arial" w:hAnsi="Arial" w:cs="Arial"/>
          <w:sz w:val="22"/>
          <w:szCs w:val="22"/>
        </w:rPr>
        <w:t>, logarithmically spaced)</w:t>
      </w:r>
      <w:ins w:id="434" w:author="David Bartel" w:date="2018-02-23T22:04:00Z">
        <w:r w:rsidR="00955043" w:rsidRPr="00742EFD">
          <w:rPr>
            <w:rFonts w:ascii="Arial" w:hAnsi="Arial" w:cs="Arial"/>
            <w:sz w:val="22"/>
            <w:szCs w:val="22"/>
          </w:rPr>
          <w:t xml:space="preserve"> and a constant concentration of </w:t>
        </w:r>
      </w:ins>
      <w:ins w:id="435" w:author="David Bartel" w:date="2018-02-23T22:05:00Z">
        <w:r w:rsidR="00955043" w:rsidRPr="00742EFD">
          <w:rPr>
            <w:rFonts w:ascii="Arial" w:hAnsi="Arial" w:cs="Arial"/>
            <w:sz w:val="22"/>
            <w:szCs w:val="22"/>
          </w:rPr>
          <w:t xml:space="preserve">an </w:t>
        </w:r>
      </w:ins>
      <w:ins w:id="436" w:author="David Bartel" w:date="2018-02-23T22:04:00Z">
        <w:r w:rsidR="00955043" w:rsidRPr="00742EFD">
          <w:rPr>
            <w:rFonts w:ascii="Arial" w:hAnsi="Arial" w:cs="Arial"/>
            <w:sz w:val="22"/>
            <w:szCs w:val="22"/>
          </w:rPr>
          <w:t xml:space="preserve">RNA library with </w:t>
        </w:r>
      </w:ins>
      <w:ins w:id="437" w:author="David Bartel" w:date="2018-02-23T22:06:00Z">
        <w:r w:rsidR="00955043" w:rsidRPr="00742EFD">
          <w:rPr>
            <w:rFonts w:ascii="Arial" w:hAnsi="Arial" w:cs="Arial"/>
            <w:sz w:val="22"/>
            <w:szCs w:val="22"/>
          </w:rPr>
          <w:t xml:space="preserve">a </w:t>
        </w:r>
      </w:ins>
      <w:ins w:id="438" w:author="David Bartel" w:date="2018-02-23T22:04:00Z">
        <w:r w:rsidR="00955043" w:rsidRPr="00742EFD">
          <w:rPr>
            <w:rFonts w:ascii="Arial" w:hAnsi="Arial" w:cs="Arial"/>
            <w:sz w:val="22"/>
            <w:szCs w:val="22"/>
          </w:rPr>
          <w:t>37</w:t>
        </w:r>
      </w:ins>
      <w:ins w:id="439" w:author="David Bartel" w:date="2018-02-23T22:06:00Z">
        <w:r w:rsidR="00955043" w:rsidRPr="00742EFD">
          <w:rPr>
            <w:rFonts w:ascii="Arial" w:hAnsi="Arial" w:cs="Arial"/>
            <w:sz w:val="22"/>
            <w:szCs w:val="22"/>
          </w:rPr>
          <w:t>-nt</w:t>
        </w:r>
      </w:ins>
      <w:ins w:id="440" w:author="David Bartel" w:date="2018-02-23T22:04:00Z">
        <w:r w:rsidR="00955043" w:rsidRPr="00742EFD">
          <w:rPr>
            <w:rFonts w:ascii="Arial" w:hAnsi="Arial" w:cs="Arial"/>
            <w:sz w:val="22"/>
            <w:szCs w:val="22"/>
          </w:rPr>
          <w:t xml:space="preserve"> </w:t>
        </w:r>
        <w:r w:rsidR="00955043" w:rsidRPr="00742EFD">
          <w:rPr>
            <w:rFonts w:ascii="Arial" w:hAnsi="Arial" w:cs="Arial"/>
            <w:sz w:val="22"/>
            <w:szCs w:val="22"/>
          </w:rPr>
          <w:lastRenderedPageBreak/>
          <w:t xml:space="preserve">random-sequence </w:t>
        </w:r>
      </w:ins>
      <w:ins w:id="441" w:author="David Bartel" w:date="2018-02-23T22:06:00Z">
        <w:r w:rsidR="00955043" w:rsidRPr="00742EFD">
          <w:rPr>
            <w:rFonts w:ascii="Arial" w:hAnsi="Arial" w:cs="Arial"/>
            <w:sz w:val="22"/>
            <w:szCs w:val="22"/>
          </w:rPr>
          <w:t>region</w:t>
        </w:r>
      </w:ins>
      <w:ins w:id="442" w:author="David Bartel" w:date="2018-02-23T22:04:00Z">
        <w:r w:rsidR="00955043" w:rsidRPr="00742EFD">
          <w:rPr>
            <w:rFonts w:ascii="Arial" w:hAnsi="Arial" w:cs="Arial"/>
            <w:sz w:val="22"/>
            <w:szCs w:val="22"/>
          </w:rPr>
          <w:t xml:space="preserve"> (100 </w:t>
        </w:r>
        <w:proofErr w:type="spellStart"/>
        <w:r w:rsidR="00955043" w:rsidRPr="00742EFD">
          <w:rPr>
            <w:rFonts w:ascii="Arial" w:hAnsi="Arial" w:cs="Arial"/>
            <w:sz w:val="22"/>
            <w:szCs w:val="22"/>
          </w:rPr>
          <w:t>nM</w:t>
        </w:r>
        <w:proofErr w:type="spellEnd"/>
        <w:r w:rsidR="00955043" w:rsidRPr="00742EFD">
          <w:rPr>
            <w:rFonts w:ascii="Arial" w:hAnsi="Arial" w:cs="Arial"/>
            <w:sz w:val="22"/>
            <w:szCs w:val="22"/>
          </w:rPr>
          <w:t>)</w:t>
        </w:r>
      </w:ins>
      <w:r w:rsidR="006F4E3A" w:rsidRPr="00742EFD">
        <w:rPr>
          <w:rFonts w:ascii="Arial" w:hAnsi="Arial" w:cs="Arial"/>
          <w:sz w:val="22"/>
          <w:szCs w:val="22"/>
        </w:rPr>
        <w:t xml:space="preserve">. </w:t>
      </w:r>
      <w:ins w:id="443" w:author="David Bartel" w:date="2018-02-23T22:06:00Z">
        <w:r w:rsidR="00FA5011" w:rsidRPr="00742EFD">
          <w:rPr>
            <w:rFonts w:ascii="Arial" w:hAnsi="Arial" w:cs="Arial"/>
            <w:sz w:val="22"/>
            <w:szCs w:val="22"/>
          </w:rPr>
          <w:t xml:space="preserve"> </w:t>
        </w:r>
      </w:ins>
      <w:del w:id="444" w:author="David Bartel" w:date="2018-02-23T22:00:00Z">
        <w:r w:rsidR="006F4E3A" w:rsidRPr="00742EFD" w:rsidDel="00B977EE">
          <w:rPr>
            <w:rFonts w:ascii="Arial" w:hAnsi="Arial" w:cs="Arial"/>
            <w:sz w:val="22"/>
            <w:szCs w:val="22"/>
          </w:rPr>
          <w:delText>The</w:delText>
        </w:r>
      </w:del>
      <w:del w:id="445" w:author="David Bartel" w:date="2018-02-23T00:27:00Z">
        <w:r w:rsidR="006F4E3A" w:rsidRPr="00742EFD" w:rsidDel="00415B25">
          <w:rPr>
            <w:rFonts w:ascii="Arial" w:hAnsi="Arial" w:cs="Arial"/>
            <w:sz w:val="22"/>
            <w:szCs w:val="22"/>
          </w:rPr>
          <w:delText xml:space="preserve"> experimental</w:delText>
        </w:r>
      </w:del>
      <w:del w:id="446" w:author="David Bartel" w:date="2018-02-23T22:00:00Z">
        <w:r w:rsidR="006F4E3A" w:rsidRPr="00742EFD" w:rsidDel="00B977EE">
          <w:rPr>
            <w:rFonts w:ascii="Arial" w:hAnsi="Arial" w:cs="Arial"/>
            <w:sz w:val="22"/>
            <w:szCs w:val="22"/>
          </w:rPr>
          <w:delText xml:space="preserve"> concentrations were chosen </w:delText>
        </w:r>
      </w:del>
      <w:del w:id="447" w:author="David Bartel" w:date="2018-02-23T00:28:00Z">
        <w:r w:rsidR="006F4E3A" w:rsidRPr="00742EFD" w:rsidDel="00415B25">
          <w:rPr>
            <w:rFonts w:ascii="Arial" w:hAnsi="Arial" w:cs="Arial"/>
            <w:sz w:val="22"/>
            <w:szCs w:val="22"/>
          </w:rPr>
          <w:delText>to set the ratio of total</w:delText>
        </w:r>
      </w:del>
      <w:del w:id="448" w:author="David Bartel" w:date="2018-02-23T22:00:00Z">
        <w:r w:rsidR="006F4E3A" w:rsidRPr="00742EFD" w:rsidDel="00B977EE">
          <w:rPr>
            <w:rFonts w:ascii="Arial" w:hAnsi="Arial" w:cs="Arial"/>
            <w:sz w:val="22"/>
            <w:szCs w:val="22"/>
          </w:rPr>
          <w:delText xml:space="preserve"> AGO2</w:delText>
        </w:r>
      </w:del>
      <w:del w:id="449" w:author="David Bartel" w:date="2018-02-23T00:29:00Z">
        <w:r w:rsidR="006F4E3A" w:rsidRPr="00742EFD" w:rsidDel="00415B25">
          <w:rPr>
            <w:rFonts w:ascii="Arial" w:hAnsi="Arial" w:cs="Arial"/>
            <w:sz w:val="22"/>
            <w:szCs w:val="22"/>
          </w:rPr>
          <w:delText>–miR-1</w:delText>
        </w:r>
      </w:del>
      <w:del w:id="450" w:author="David Bartel" w:date="2018-02-23T22:00:00Z">
        <w:r w:rsidR="006F4E3A" w:rsidRPr="00742EFD" w:rsidDel="00B977EE">
          <w:rPr>
            <w:rFonts w:ascii="Arial" w:hAnsi="Arial" w:cs="Arial"/>
            <w:sz w:val="22"/>
            <w:szCs w:val="22"/>
          </w:rPr>
          <w:delText xml:space="preserve"> to </w:delText>
        </w:r>
      </w:del>
      <w:del w:id="451" w:author="David Bartel" w:date="2018-02-23T00:29:00Z">
        <w:r w:rsidR="006F4E3A" w:rsidRPr="00742EFD" w:rsidDel="00415B25">
          <w:rPr>
            <w:rFonts w:ascii="Arial" w:hAnsi="Arial" w:cs="Arial"/>
            <w:sz w:val="22"/>
            <w:szCs w:val="22"/>
          </w:rPr>
          <w:delText xml:space="preserve">total </w:delText>
        </w:r>
      </w:del>
      <w:del w:id="452" w:author="David Bartel" w:date="2018-02-23T22:00:00Z">
        <w:r w:rsidR="006F4E3A" w:rsidRPr="00742EFD" w:rsidDel="00B977EE">
          <w:rPr>
            <w:rFonts w:ascii="Arial" w:hAnsi="Arial" w:cs="Arial"/>
            <w:sz w:val="22"/>
            <w:szCs w:val="22"/>
          </w:rPr>
          <w:delText xml:space="preserve">8mer-containing </w:delText>
        </w:r>
      </w:del>
      <w:del w:id="453" w:author="David Bartel" w:date="2018-02-23T00:30:00Z">
        <w:r w:rsidR="006F4E3A" w:rsidRPr="00742EFD" w:rsidDel="00415B25">
          <w:rPr>
            <w:rFonts w:ascii="Arial" w:hAnsi="Arial" w:cs="Arial"/>
            <w:sz w:val="22"/>
            <w:szCs w:val="22"/>
          </w:rPr>
          <w:delText>library RNA in the binding reaction to be</w:delText>
        </w:r>
      </w:del>
      <w:del w:id="454" w:author="David Bartel" w:date="2018-02-23T22:00:00Z">
        <w:r w:rsidR="006F4E3A" w:rsidRPr="00742EFD" w:rsidDel="00B977EE">
          <w:rPr>
            <w:rFonts w:ascii="Arial" w:hAnsi="Arial" w:cs="Arial"/>
            <w:sz w:val="22"/>
            <w:szCs w:val="22"/>
          </w:rPr>
          <w:delText xml:space="preserve"> ~ 1:10 </w:delText>
        </w:r>
      </w:del>
      <w:del w:id="455" w:author="David Bartel" w:date="2018-02-23T00:26:00Z">
        <w:r w:rsidR="006F4E3A" w:rsidRPr="00742EFD" w:rsidDel="00415B25">
          <w:rPr>
            <w:rFonts w:ascii="Arial" w:hAnsi="Arial" w:cs="Arial"/>
            <w:sz w:val="22"/>
            <w:szCs w:val="22"/>
          </w:rPr>
          <w:delText xml:space="preserve"> </w:delText>
        </w:r>
      </w:del>
      <w:del w:id="456" w:author="David Bartel" w:date="2018-02-23T00:31:00Z">
        <w:r w:rsidR="006F4E3A" w:rsidRPr="00742EFD" w:rsidDel="006F4E3A">
          <w:rPr>
            <w:rFonts w:ascii="Arial" w:hAnsi="Arial" w:cs="Arial"/>
            <w:sz w:val="22"/>
            <w:szCs w:val="22"/>
          </w:rPr>
          <w:delText xml:space="preserve">and </w:delText>
        </w:r>
      </w:del>
      <w:del w:id="457" w:author="David Bartel" w:date="2018-02-23T22:00:00Z">
        <w:r w:rsidR="006F4E3A" w:rsidRPr="00742EFD" w:rsidDel="00B977EE">
          <w:rPr>
            <w:rFonts w:ascii="Arial" w:hAnsi="Arial" w:cs="Arial"/>
            <w:sz w:val="22"/>
            <w:szCs w:val="22"/>
          </w:rPr>
          <w:delText xml:space="preserve">10:1 in the </w:delText>
        </w:r>
      </w:del>
      <w:del w:id="458" w:author="David Bartel" w:date="2018-02-23T00:31:00Z">
        <w:r w:rsidR="006F4E3A" w:rsidRPr="00742EFD" w:rsidDel="006F4E3A">
          <w:rPr>
            <w:rFonts w:ascii="Arial" w:hAnsi="Arial" w:cs="Arial"/>
            <w:sz w:val="22"/>
            <w:szCs w:val="22"/>
          </w:rPr>
          <w:delText xml:space="preserve">7.2 and </w:delText>
        </w:r>
      </w:del>
      <w:del w:id="459" w:author="David Bartel" w:date="2018-02-23T22:00:00Z">
        <w:r w:rsidR="006F4E3A" w:rsidRPr="00742EFD" w:rsidDel="00B977EE">
          <w:rPr>
            <w:rFonts w:ascii="Arial" w:hAnsi="Arial" w:cs="Arial"/>
            <w:sz w:val="22"/>
            <w:szCs w:val="22"/>
          </w:rPr>
          <w:delText xml:space="preserve">720 pM </w:delText>
        </w:r>
      </w:del>
      <w:del w:id="460" w:author="David Bartel" w:date="2018-02-23T00:31:00Z">
        <w:r w:rsidR="006F4E3A" w:rsidRPr="00742EFD" w:rsidDel="006F4E3A">
          <w:rPr>
            <w:rFonts w:ascii="Arial" w:hAnsi="Arial" w:cs="Arial"/>
            <w:sz w:val="22"/>
            <w:szCs w:val="22"/>
          </w:rPr>
          <w:delText>samples, respectively, such that each of the five AGO-RBNS samples would report on a distinct state of saturation of the of the library sites</w:delText>
        </w:r>
      </w:del>
      <w:del w:id="461" w:author="David Bartel" w:date="2018-02-23T22:00:00Z">
        <w:r w:rsidR="006F4E3A" w:rsidRPr="00742EFD" w:rsidDel="00B977EE">
          <w:rPr>
            <w:rFonts w:ascii="Arial" w:hAnsi="Arial" w:cs="Arial"/>
            <w:sz w:val="22"/>
            <w:szCs w:val="22"/>
          </w:rPr>
          <w:delText xml:space="preserve">. </w:delText>
        </w:r>
      </w:del>
      <w:ins w:id="462" w:author="David Bartel" w:date="2018-02-23T00:31:00Z">
        <w:r w:rsidR="006F4E3A" w:rsidRPr="00742EFD">
          <w:rPr>
            <w:rFonts w:ascii="Arial" w:hAnsi="Arial" w:cs="Arial"/>
            <w:sz w:val="22"/>
            <w:szCs w:val="22"/>
          </w:rPr>
          <w:t xml:space="preserve">We also modified the </w:t>
        </w:r>
      </w:ins>
      <w:ins w:id="463" w:author="David Bartel" w:date="2018-02-23T00:33:00Z">
        <w:r w:rsidR="006F4E3A" w:rsidRPr="00742EFD">
          <w:rPr>
            <w:rFonts w:ascii="Arial" w:hAnsi="Arial" w:cs="Arial"/>
            <w:sz w:val="22"/>
            <w:szCs w:val="22"/>
          </w:rPr>
          <w:t xml:space="preserve">protein-isolation step of the </w:t>
        </w:r>
      </w:ins>
      <w:ins w:id="464" w:author="David Bartel" w:date="2018-02-23T00:41:00Z">
        <w:r w:rsidR="00D657AD" w:rsidRPr="00742EFD">
          <w:rPr>
            <w:rFonts w:ascii="Arial" w:hAnsi="Arial" w:cs="Arial"/>
            <w:sz w:val="22"/>
            <w:szCs w:val="22"/>
          </w:rPr>
          <w:t xml:space="preserve">RBNS </w:t>
        </w:r>
      </w:ins>
      <w:ins w:id="465" w:author="David Bartel" w:date="2018-02-23T00:33:00Z">
        <w:r w:rsidR="006F4E3A" w:rsidRPr="00742EFD">
          <w:rPr>
            <w:rFonts w:ascii="Arial" w:hAnsi="Arial" w:cs="Arial"/>
            <w:sz w:val="22"/>
            <w:szCs w:val="22"/>
          </w:rPr>
          <w:t>protocol, replacing</w:t>
        </w:r>
      </w:ins>
      <w:r w:rsidR="006F4E3A" w:rsidRPr="00742EFD">
        <w:rPr>
          <w:rFonts w:ascii="Arial" w:hAnsi="Arial" w:cs="Arial"/>
          <w:sz w:val="22"/>
          <w:szCs w:val="22"/>
        </w:rPr>
        <w:t xml:space="preserve"> </w:t>
      </w:r>
      <w:ins w:id="466" w:author="David Bartel" w:date="2018-02-23T00:35:00Z">
        <w:r w:rsidR="006F4E3A" w:rsidRPr="00742EFD">
          <w:rPr>
            <w:rFonts w:ascii="Arial" w:hAnsi="Arial" w:cs="Arial"/>
            <w:sz w:val="22"/>
            <w:szCs w:val="22"/>
          </w:rPr>
          <w:t xml:space="preserve">protein pull-down with </w:t>
        </w:r>
      </w:ins>
    </w:p>
    <w:p w14:paraId="51102739" w14:textId="13D98A35" w:rsidR="009E2BCA" w:rsidRPr="00742EFD" w:rsidRDefault="009E2BCA" w:rsidP="00A310E5">
      <w:pPr>
        <w:spacing w:line="360" w:lineRule="auto"/>
        <w:rPr>
          <w:rFonts w:ascii="Arial" w:hAnsi="Arial" w:cs="Arial"/>
          <w:sz w:val="22"/>
          <w:szCs w:val="22"/>
        </w:rPr>
      </w:pPr>
      <w:del w:id="467" w:author="David Bartel" w:date="2018-02-23T00:09:00Z">
        <w:r w:rsidRPr="00742EFD" w:rsidDel="00D92EF6">
          <w:rPr>
            <w:rFonts w:ascii="Arial" w:hAnsi="Arial" w:cs="Arial"/>
            <w:sz w:val="22"/>
            <w:szCs w:val="22"/>
          </w:rPr>
          <w:tab/>
        </w:r>
      </w:del>
      <w:del w:id="468" w:author="David Bartel" w:date="2018-02-23T00:35:00Z">
        <w:r w:rsidRPr="00742EFD" w:rsidDel="006F4E3A">
          <w:rPr>
            <w:rFonts w:ascii="Arial" w:hAnsi="Arial" w:cs="Arial"/>
            <w:sz w:val="22"/>
            <w:szCs w:val="22"/>
          </w:rPr>
          <w:delText xml:space="preserve">We modified the </w:delText>
        </w:r>
      </w:del>
      <w:del w:id="469" w:author="David Bartel" w:date="2018-02-23T00:09:00Z">
        <w:r w:rsidRPr="00742EFD" w:rsidDel="00D92EF6">
          <w:rPr>
            <w:rFonts w:ascii="Arial" w:hAnsi="Arial" w:cs="Arial"/>
            <w:sz w:val="22"/>
            <w:szCs w:val="22"/>
          </w:rPr>
          <w:delText xml:space="preserve">published </w:delText>
        </w:r>
      </w:del>
      <w:del w:id="470" w:author="David Bartel" w:date="2018-02-23T00:35:00Z">
        <w:r w:rsidRPr="00742EFD" w:rsidDel="006F4E3A">
          <w:rPr>
            <w:rFonts w:ascii="Arial" w:hAnsi="Arial" w:cs="Arial"/>
            <w:sz w:val="22"/>
            <w:szCs w:val="22"/>
          </w:rPr>
          <w:delText xml:space="preserve">RBNS workflow by performing </w:delText>
        </w:r>
      </w:del>
      <w:r w:rsidRPr="00742EFD">
        <w:rPr>
          <w:rFonts w:ascii="Arial" w:hAnsi="Arial" w:cs="Arial"/>
          <w:sz w:val="22"/>
          <w:szCs w:val="22"/>
        </w:rPr>
        <w:t>nitrocellulose filter binding</w:t>
      </w:r>
      <w:ins w:id="471" w:author="David Bartel" w:date="2018-02-23T00:35:00Z">
        <w:r w:rsidR="006F4E3A" w:rsidRPr="00742EFD">
          <w:rPr>
            <w:rFonts w:ascii="Arial" w:hAnsi="Arial" w:cs="Arial"/>
            <w:sz w:val="22"/>
            <w:szCs w:val="22"/>
          </w:rPr>
          <w:t xml:space="preserve">, reasoning that </w:t>
        </w:r>
      </w:ins>
      <w:ins w:id="472" w:author="David Bartel" w:date="2018-02-23T00:36:00Z">
        <w:r w:rsidR="00A310E5" w:rsidRPr="00742EFD">
          <w:rPr>
            <w:rFonts w:ascii="Arial" w:hAnsi="Arial" w:cs="Arial"/>
            <w:sz w:val="22"/>
            <w:szCs w:val="22"/>
          </w:rPr>
          <w:t xml:space="preserve">the rapid wash step of </w:t>
        </w:r>
      </w:ins>
      <w:del w:id="473" w:author="David Bartel" w:date="2018-02-23T00:37:00Z">
        <w:r w:rsidRPr="00742EFD" w:rsidDel="00A310E5">
          <w:rPr>
            <w:rFonts w:ascii="Arial" w:hAnsi="Arial" w:cs="Arial"/>
            <w:sz w:val="22"/>
            <w:szCs w:val="22"/>
          </w:rPr>
          <w:delText xml:space="preserve"> to isolate the AGO–miRNA-bound library molecules, as opposed to using streptavidin-coated magnetic beads to isolate a strep-tagged variant of the protein</w:delText>
        </w:r>
        <w:r w:rsidRPr="00742EFD" w:rsidDel="00A310E5">
          <w:rPr>
            <w:rFonts w:ascii="Arial" w:hAnsi="Arial" w:cs="Arial"/>
            <w:sz w:val="22"/>
            <w:szCs w:val="22"/>
          </w:rPr>
          <w:fldChar w:fldCharType="begin"/>
        </w:r>
        <w:r w:rsidRPr="00742EFD" w:rsidDel="00A310E5">
          <w:rPr>
            <w:rFonts w:ascii="Arial" w:hAnsi="Arial" w:cs="Arial"/>
            <w:sz w:val="22"/>
            <w:szCs w:val="22"/>
          </w:rPr>
          <w:del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delInstrText>
        </w:r>
        <w:r w:rsidRPr="00742EFD" w:rsidDel="00A310E5">
          <w:rPr>
            <w:rFonts w:ascii="Arial" w:hAnsi="Arial" w:cs="Arial"/>
            <w:sz w:val="22"/>
            <w:szCs w:val="22"/>
          </w:rPr>
          <w:fldChar w:fldCharType="separate"/>
        </w:r>
        <w:r w:rsidRPr="00742EFD" w:rsidDel="00A310E5">
          <w:rPr>
            <w:rFonts w:ascii="Arial" w:hAnsi="Arial" w:cs="Arial"/>
            <w:sz w:val="22"/>
            <w:szCs w:val="22"/>
          </w:rPr>
          <w:delText>{Lambert:2014jma}</w:delText>
        </w:r>
        <w:r w:rsidRPr="00742EFD" w:rsidDel="00A310E5">
          <w:rPr>
            <w:rFonts w:ascii="Arial" w:hAnsi="Arial" w:cs="Arial"/>
            <w:sz w:val="22"/>
            <w:szCs w:val="22"/>
          </w:rPr>
          <w:fldChar w:fldCharType="end"/>
        </w:r>
        <w:r w:rsidRPr="00742EFD" w:rsidDel="00A310E5">
          <w:rPr>
            <w:rFonts w:ascii="Arial" w:hAnsi="Arial" w:cs="Arial"/>
            <w:sz w:val="22"/>
            <w:szCs w:val="22"/>
          </w:rPr>
          <w:delText xml:space="preserve"> (Figure 1A). We favored </w:delText>
        </w:r>
      </w:del>
      <w:r w:rsidRPr="00742EFD">
        <w:rPr>
          <w:rFonts w:ascii="Arial" w:hAnsi="Arial" w:cs="Arial"/>
          <w:sz w:val="22"/>
          <w:szCs w:val="22"/>
        </w:rPr>
        <w:t xml:space="preserve">filter binding </w:t>
      </w:r>
      <w:del w:id="474" w:author="David Bartel" w:date="2018-02-23T00:37:00Z">
        <w:r w:rsidRPr="00742EFD" w:rsidDel="00A310E5">
          <w:rPr>
            <w:rFonts w:ascii="Arial" w:hAnsi="Arial" w:cs="Arial"/>
            <w:sz w:val="22"/>
            <w:szCs w:val="22"/>
          </w:rPr>
          <w:delText xml:space="preserve">for its rapid binding and wash steps in comparison to bead-based capture, reasoning this </w:delText>
        </w:r>
      </w:del>
      <w:r w:rsidRPr="00742EFD">
        <w:rPr>
          <w:rFonts w:ascii="Arial" w:hAnsi="Arial" w:cs="Arial"/>
          <w:sz w:val="22"/>
          <w:szCs w:val="22"/>
        </w:rPr>
        <w:t xml:space="preserve">would improve retention of </w:t>
      </w:r>
      <w:del w:id="475" w:author="David Bartel" w:date="2018-02-23T00:38:00Z">
        <w:r w:rsidRPr="00742EFD" w:rsidDel="00A310E5">
          <w:rPr>
            <w:rFonts w:ascii="Arial" w:hAnsi="Arial" w:cs="Arial"/>
            <w:sz w:val="22"/>
            <w:szCs w:val="22"/>
          </w:rPr>
          <w:delText xml:space="preserve">the </w:delText>
        </w:r>
      </w:del>
      <w:del w:id="476" w:author="David Bartel" w:date="2018-02-23T00:37:00Z">
        <w:r w:rsidRPr="00742EFD" w:rsidDel="00A310E5">
          <w:rPr>
            <w:rFonts w:ascii="Arial" w:hAnsi="Arial" w:cs="Arial"/>
            <w:sz w:val="22"/>
            <w:szCs w:val="22"/>
          </w:rPr>
          <w:delText xml:space="preserve">real yet </w:delText>
        </w:r>
      </w:del>
      <w:r w:rsidRPr="00742EFD">
        <w:rPr>
          <w:rFonts w:ascii="Arial" w:hAnsi="Arial" w:cs="Arial"/>
          <w:sz w:val="22"/>
          <w:szCs w:val="22"/>
        </w:rPr>
        <w:t xml:space="preserve">low-affinity </w:t>
      </w:r>
      <w:del w:id="477" w:author="David Bartel" w:date="2018-02-23T20:52:00Z">
        <w:r w:rsidRPr="00742EFD" w:rsidDel="00F101EE">
          <w:rPr>
            <w:rFonts w:ascii="Arial" w:hAnsi="Arial" w:cs="Arial"/>
            <w:sz w:val="22"/>
            <w:szCs w:val="22"/>
          </w:rPr>
          <w:delText xml:space="preserve">binding </w:delText>
        </w:r>
      </w:del>
      <w:ins w:id="478" w:author="David Bartel" w:date="2018-02-23T00:39:00Z">
        <w:r w:rsidR="00A310E5" w:rsidRPr="00742EFD">
          <w:rPr>
            <w:rFonts w:ascii="Arial" w:hAnsi="Arial" w:cs="Arial"/>
            <w:sz w:val="22"/>
            <w:szCs w:val="22"/>
          </w:rPr>
          <w:t xml:space="preserve">molecules that </w:t>
        </w:r>
      </w:ins>
      <w:ins w:id="479" w:author="David Bartel" w:date="2018-02-23T20:51:00Z">
        <w:r w:rsidR="00F101EE" w:rsidRPr="00742EFD">
          <w:rPr>
            <w:rFonts w:ascii="Arial" w:hAnsi="Arial" w:cs="Arial"/>
            <w:sz w:val="22"/>
            <w:szCs w:val="22"/>
          </w:rPr>
          <w:t>would</w:t>
        </w:r>
      </w:ins>
      <w:ins w:id="480" w:author="David Bartel" w:date="2018-02-23T00:39:00Z">
        <w:r w:rsidR="00A310E5" w:rsidRPr="00742EFD">
          <w:rPr>
            <w:rFonts w:ascii="Arial" w:hAnsi="Arial" w:cs="Arial"/>
            <w:sz w:val="22"/>
            <w:szCs w:val="22"/>
          </w:rPr>
          <w:t xml:space="preserve"> otherwise be lost during the</w:t>
        </w:r>
      </w:ins>
      <w:del w:id="481" w:author="David Bartel" w:date="2018-02-23T00:39:00Z">
        <w:r w:rsidRPr="00742EFD" w:rsidDel="00A310E5">
          <w:rPr>
            <w:rFonts w:ascii="Arial" w:hAnsi="Arial" w:cs="Arial"/>
            <w:sz w:val="22"/>
            <w:szCs w:val="22"/>
          </w:rPr>
          <w:delText>events that may become depleted during the time required to</w:delText>
        </w:r>
      </w:del>
      <w:r w:rsidRPr="00742EFD">
        <w:rPr>
          <w:rFonts w:ascii="Arial" w:hAnsi="Arial" w:cs="Arial"/>
          <w:sz w:val="22"/>
          <w:szCs w:val="22"/>
        </w:rPr>
        <w:t xml:space="preserve"> wash </w:t>
      </w:r>
      <w:del w:id="482" w:author="David Bartel" w:date="2018-02-23T00:40:00Z">
        <w:r w:rsidRPr="00742EFD" w:rsidDel="00A310E5">
          <w:rPr>
            <w:rFonts w:ascii="Arial" w:hAnsi="Arial" w:cs="Arial"/>
            <w:sz w:val="22"/>
            <w:szCs w:val="22"/>
          </w:rPr>
          <w:delText>the beads</w:delText>
        </w:r>
      </w:del>
      <w:ins w:id="483" w:author="David Bartel" w:date="2018-02-23T00:40:00Z">
        <w:r w:rsidR="00A310E5" w:rsidRPr="00742EFD">
          <w:rPr>
            <w:rFonts w:ascii="Arial" w:hAnsi="Arial" w:cs="Arial"/>
            <w:sz w:val="22"/>
            <w:szCs w:val="22"/>
          </w:rPr>
          <w:t>steps of a pull-down</w:t>
        </w:r>
      </w:ins>
      <w:r w:rsidRPr="00742EFD">
        <w:rPr>
          <w:rFonts w:ascii="Arial" w:hAnsi="Arial" w:cs="Arial"/>
          <w:sz w:val="22"/>
          <w:szCs w:val="22"/>
        </w:rPr>
        <w:t xml:space="preserve">. </w:t>
      </w:r>
      <w:ins w:id="484" w:author="David Bartel" w:date="2018-02-25T09:37:00Z">
        <w:r w:rsidR="00C551D4" w:rsidRPr="00742EFD">
          <w:rPr>
            <w:rFonts w:ascii="Arial" w:hAnsi="Arial" w:cs="Arial"/>
            <w:sz w:val="22"/>
            <w:szCs w:val="22"/>
          </w:rPr>
          <w:t xml:space="preserve"> </w:t>
        </w:r>
      </w:ins>
      <w:ins w:id="485" w:author="David Bartel" w:date="2018-02-25T09:40:00Z">
        <w:r w:rsidR="00C551D4" w:rsidRPr="00742EFD">
          <w:rPr>
            <w:rFonts w:ascii="Arial" w:hAnsi="Arial" w:cs="Arial"/>
            <w:sz w:val="22"/>
            <w:szCs w:val="22"/>
          </w:rPr>
          <w:t>T</w:t>
        </w:r>
      </w:ins>
      <w:ins w:id="486" w:author="David Bartel" w:date="2018-02-25T09:38:00Z">
        <w:r w:rsidR="00C551D4" w:rsidRPr="00742EFD">
          <w:rPr>
            <w:rFonts w:ascii="Arial" w:hAnsi="Arial" w:cs="Arial"/>
            <w:sz w:val="22"/>
            <w:szCs w:val="22"/>
          </w:rPr>
          <w:t xml:space="preserve">his </w:t>
        </w:r>
      </w:ins>
      <w:ins w:id="487" w:author="David Bartel" w:date="2018-02-25T09:40:00Z">
        <w:r w:rsidR="00C551D4" w:rsidRPr="00742EFD">
          <w:rPr>
            <w:rFonts w:ascii="Arial" w:hAnsi="Arial" w:cs="Arial"/>
            <w:sz w:val="22"/>
            <w:szCs w:val="22"/>
          </w:rPr>
          <w:t xml:space="preserve">modified </w:t>
        </w:r>
      </w:ins>
      <w:ins w:id="488" w:author="David Bartel" w:date="2018-02-25T09:38:00Z">
        <w:r w:rsidR="00C551D4" w:rsidRPr="00742EFD">
          <w:rPr>
            <w:rFonts w:ascii="Arial" w:hAnsi="Arial" w:cs="Arial"/>
            <w:sz w:val="22"/>
            <w:szCs w:val="22"/>
          </w:rPr>
          <w:t xml:space="preserve">method was highly reproducible, with high correspondence </w:t>
        </w:r>
      </w:ins>
      <w:ins w:id="489" w:author="David Bartel" w:date="2018-02-25T09:40:00Z">
        <w:r w:rsidR="00C551D4" w:rsidRPr="00742EFD">
          <w:rPr>
            <w:rFonts w:ascii="Arial" w:hAnsi="Arial" w:cs="Arial"/>
            <w:sz w:val="22"/>
            <w:szCs w:val="22"/>
          </w:rPr>
          <w:t xml:space="preserve">observed </w:t>
        </w:r>
      </w:ins>
      <w:ins w:id="490" w:author="David Bartel" w:date="2018-02-25T09:44:00Z">
        <w:r w:rsidR="0028211D" w:rsidRPr="00742EFD">
          <w:rPr>
            <w:rFonts w:ascii="Arial" w:hAnsi="Arial" w:cs="Arial"/>
            <w:sz w:val="22"/>
            <w:szCs w:val="22"/>
          </w:rPr>
          <w:t xml:space="preserve">between the </w:t>
        </w:r>
      </w:ins>
      <w:ins w:id="491" w:author="Sean E. McGeary" w:date="2018-04-21T13:48:00Z">
        <w:r w:rsidR="00570347">
          <w:rPr>
            <w:rFonts w:ascii="Arial" w:hAnsi="Arial" w:cs="Arial"/>
            <w:sz w:val="22"/>
            <w:szCs w:val="22"/>
          </w:rPr>
          <w:t>9</w:t>
        </w:r>
      </w:ins>
      <w:ins w:id="492" w:author="Sean E. McGeary" w:date="2018-04-06T15:37:00Z">
        <w:r w:rsidR="00F8754B">
          <w:rPr>
            <w:rFonts w:ascii="Arial" w:hAnsi="Arial" w:cs="Arial"/>
            <w:sz w:val="22"/>
            <w:szCs w:val="22"/>
          </w:rPr>
          <w:t>mer enrichments</w:t>
        </w:r>
      </w:ins>
      <w:ins w:id="493" w:author="David Bartel" w:date="2018-02-25T09:44:00Z">
        <w:del w:id="494" w:author="Sean E. McGeary" w:date="2018-04-06T15:37:00Z">
          <w:r w:rsidR="0028211D" w:rsidRPr="00742EFD" w:rsidDel="00F8754B">
            <w:rPr>
              <w:rFonts w:ascii="Arial" w:hAnsi="Arial" w:cs="Arial"/>
              <w:sz w:val="22"/>
              <w:szCs w:val="22"/>
            </w:rPr>
            <w:delText>results</w:delText>
          </w:r>
        </w:del>
        <w:r w:rsidR="0028211D" w:rsidRPr="00742EFD">
          <w:rPr>
            <w:rFonts w:ascii="Arial" w:hAnsi="Arial" w:cs="Arial"/>
            <w:sz w:val="22"/>
            <w:szCs w:val="22"/>
          </w:rPr>
          <w:t xml:space="preserve"> of</w:t>
        </w:r>
      </w:ins>
      <w:ins w:id="495" w:author="David Bartel" w:date="2018-02-25T09:38:00Z">
        <w:r w:rsidR="00C551D4" w:rsidRPr="00742EFD">
          <w:rPr>
            <w:rFonts w:ascii="Arial" w:hAnsi="Arial" w:cs="Arial"/>
            <w:sz w:val="22"/>
            <w:szCs w:val="22"/>
          </w:rPr>
          <w:t xml:space="preserve"> two independent exp</w:t>
        </w:r>
      </w:ins>
      <w:ins w:id="496" w:author="David Bartel" w:date="2018-02-25T09:39:00Z">
        <w:r w:rsidR="00C551D4" w:rsidRPr="00742EFD">
          <w:rPr>
            <w:rFonts w:ascii="Arial" w:hAnsi="Arial" w:cs="Arial"/>
            <w:sz w:val="22"/>
            <w:szCs w:val="22"/>
          </w:rPr>
          <w:t>er</w:t>
        </w:r>
      </w:ins>
      <w:ins w:id="497" w:author="David Bartel" w:date="2018-02-25T09:38:00Z">
        <w:r w:rsidR="00C551D4" w:rsidRPr="00742EFD">
          <w:rPr>
            <w:rFonts w:ascii="Arial" w:hAnsi="Arial" w:cs="Arial"/>
            <w:sz w:val="22"/>
            <w:szCs w:val="22"/>
          </w:rPr>
          <w:t xml:space="preserve">iments using different </w:t>
        </w:r>
      </w:ins>
      <w:ins w:id="498" w:author="David Bartel" w:date="2018-02-25T09:40:00Z">
        <w:r w:rsidR="00C551D4" w:rsidRPr="00742EFD">
          <w:rPr>
            <w:rFonts w:ascii="Arial" w:hAnsi="Arial" w:cs="Arial"/>
            <w:sz w:val="22"/>
            <w:szCs w:val="22"/>
          </w:rPr>
          <w:t>AGO2–miR-1</w:t>
        </w:r>
      </w:ins>
      <w:ins w:id="499" w:author="David Bartel" w:date="2018-02-25T09:38:00Z">
        <w:r w:rsidR="00C551D4" w:rsidRPr="00742EFD">
          <w:rPr>
            <w:rFonts w:ascii="Arial" w:hAnsi="Arial" w:cs="Arial"/>
            <w:sz w:val="22"/>
            <w:szCs w:val="22"/>
          </w:rPr>
          <w:t xml:space="preserve"> </w:t>
        </w:r>
      </w:ins>
      <w:ins w:id="500" w:author="Sean E. McGeary" w:date="2018-04-21T13:48:00Z">
        <w:r w:rsidR="00570347">
          <w:rPr>
            <w:rFonts w:ascii="Arial" w:hAnsi="Arial" w:cs="Arial"/>
            <w:sz w:val="22"/>
            <w:szCs w:val="22"/>
          </w:rPr>
          <w:t xml:space="preserve">and library </w:t>
        </w:r>
      </w:ins>
      <w:ins w:id="501" w:author="David Bartel" w:date="2018-02-25T09:38:00Z">
        <w:r w:rsidR="00C551D4" w:rsidRPr="00742EFD">
          <w:rPr>
            <w:rFonts w:ascii="Arial" w:hAnsi="Arial" w:cs="Arial"/>
            <w:sz w:val="22"/>
            <w:szCs w:val="22"/>
          </w:rPr>
          <w:t xml:space="preserve">preparations </w:t>
        </w:r>
        <w:del w:id="502" w:author="Sean E. McGeary" w:date="2018-04-21T13:48:00Z">
          <w:r w:rsidR="00C551D4" w:rsidRPr="00742EFD" w:rsidDel="00570347">
            <w:rPr>
              <w:rFonts w:ascii="Arial" w:hAnsi="Arial" w:cs="Arial"/>
              <w:sz w:val="22"/>
              <w:szCs w:val="22"/>
            </w:rPr>
            <w:delText>and different</w:delText>
          </w:r>
        </w:del>
      </w:ins>
      <w:ins w:id="503" w:author="David Bartel" w:date="2018-02-25T09:40:00Z">
        <w:del w:id="504" w:author="Sean E. McGeary" w:date="2018-04-21T13:48:00Z">
          <w:r w:rsidR="0028211D" w:rsidRPr="00742EFD" w:rsidDel="00570347">
            <w:rPr>
              <w:rFonts w:ascii="Arial" w:hAnsi="Arial" w:cs="Arial"/>
              <w:sz w:val="22"/>
              <w:szCs w:val="22"/>
            </w:rPr>
            <w:delText xml:space="preserve"> libraries</w:delText>
          </w:r>
        </w:del>
      </w:ins>
      <w:ins w:id="505" w:author="David Bartel" w:date="2018-02-25T09:42:00Z">
        <w:del w:id="506" w:author="Sean E. McGeary" w:date="2018-04-21T13:48:00Z">
          <w:r w:rsidR="0028211D" w:rsidRPr="00742EFD" w:rsidDel="00570347">
            <w:rPr>
              <w:rFonts w:ascii="Arial" w:hAnsi="Arial" w:cs="Arial"/>
              <w:sz w:val="22"/>
              <w:szCs w:val="22"/>
            </w:rPr>
            <w:delText xml:space="preserve"> </w:delText>
          </w:r>
        </w:del>
        <w:r w:rsidR="0028211D" w:rsidRPr="00742EFD">
          <w:rPr>
            <w:rFonts w:ascii="Arial" w:hAnsi="Arial" w:cs="Arial"/>
            <w:sz w:val="22"/>
            <w:szCs w:val="22"/>
          </w:rPr>
          <w:t>(</w:t>
        </w:r>
      </w:ins>
      <w:ins w:id="507" w:author="David Bartel" w:date="2018-02-25T09:44:00Z">
        <w:r w:rsidR="0028211D" w:rsidRPr="00742EFD">
          <w:rPr>
            <w:rFonts w:ascii="Arial" w:hAnsi="Arial" w:cs="Arial"/>
            <w:sz w:val="22"/>
            <w:szCs w:val="22"/>
            <w:highlight w:val="yellow"/>
          </w:rPr>
          <w:t xml:space="preserve">fig. </w:t>
        </w:r>
      </w:ins>
      <w:ins w:id="508" w:author="David Bartel" w:date="2018-02-25T09:46:00Z">
        <w:r w:rsidR="00687579" w:rsidRPr="00742EFD">
          <w:rPr>
            <w:rFonts w:ascii="Arial" w:hAnsi="Arial" w:cs="Arial"/>
            <w:sz w:val="22"/>
            <w:szCs w:val="22"/>
            <w:highlight w:val="yellow"/>
          </w:rPr>
          <w:t>S</w:t>
        </w:r>
        <w:del w:id="509" w:author="Sean E. McGeary" w:date="2018-04-21T13:48:00Z">
          <w:r w:rsidR="00687579" w:rsidRPr="00742EFD" w:rsidDel="00570347">
            <w:rPr>
              <w:rFonts w:ascii="Arial" w:hAnsi="Arial" w:cs="Arial"/>
              <w:sz w:val="22"/>
              <w:szCs w:val="22"/>
              <w:highlight w:val="yellow"/>
            </w:rPr>
            <w:delText>X</w:delText>
          </w:r>
        </w:del>
      </w:ins>
      <w:ins w:id="510" w:author="Sean E. McGeary" w:date="2018-04-21T13:48:00Z">
        <w:r w:rsidR="00570347">
          <w:rPr>
            <w:rFonts w:ascii="Arial" w:hAnsi="Arial" w:cs="Arial"/>
            <w:sz w:val="22"/>
            <w:szCs w:val="22"/>
          </w:rPr>
          <w:t>1</w:t>
        </w:r>
      </w:ins>
      <w:ins w:id="511" w:author="David Bartel" w:date="2018-02-25T09:46:00Z">
        <w:r w:rsidR="00687579" w:rsidRPr="00742EFD">
          <w:rPr>
            <w:rFonts w:ascii="Arial" w:hAnsi="Arial" w:cs="Arial"/>
            <w:sz w:val="22"/>
            <w:szCs w:val="22"/>
          </w:rPr>
          <w:t xml:space="preserve">; </w:t>
        </w:r>
      </w:ins>
      <w:ins w:id="512" w:author="David Bartel" w:date="2018-02-25T09:43:00Z">
        <w:r w:rsidR="0028211D" w:rsidRPr="00742EFD">
          <w:rPr>
            <w:rFonts w:ascii="Arial" w:hAnsi="Arial" w:cs="Arial"/>
            <w:i/>
            <w:sz w:val="22"/>
            <w:szCs w:val="22"/>
          </w:rPr>
          <w:t>r</w:t>
        </w:r>
        <w:r w:rsidR="0028211D" w:rsidRPr="00742EFD">
          <w:rPr>
            <w:rFonts w:ascii="Arial" w:hAnsi="Arial" w:cs="Arial"/>
            <w:sz w:val="22"/>
            <w:szCs w:val="22"/>
            <w:vertAlign w:val="superscript"/>
          </w:rPr>
          <w:t>2</w:t>
        </w:r>
        <w:r w:rsidR="0028211D" w:rsidRPr="00742EFD">
          <w:rPr>
            <w:rFonts w:ascii="Arial" w:hAnsi="Arial" w:cs="Arial"/>
            <w:sz w:val="22"/>
            <w:szCs w:val="22"/>
          </w:rPr>
          <w:t xml:space="preserve"> = </w:t>
        </w:r>
        <w:r w:rsidR="0028211D" w:rsidRPr="00742EFD">
          <w:rPr>
            <w:rFonts w:ascii="Arial" w:hAnsi="Arial" w:cs="Arial"/>
            <w:sz w:val="22"/>
            <w:szCs w:val="22"/>
            <w:highlight w:val="yellow"/>
            <w:rPrChange w:id="513" w:author="David Bartel" w:date="2018-03-27T15:42:00Z">
              <w:rPr>
                <w:rFonts w:ascii="Arial" w:hAnsi="Arial"/>
                <w:sz w:val="22"/>
                <w:szCs w:val="22"/>
              </w:rPr>
            </w:rPrChange>
          </w:rPr>
          <w:t>0.</w:t>
        </w:r>
        <w:del w:id="514" w:author="Sean E. McGeary" w:date="2018-04-21T13:48:00Z">
          <w:r w:rsidR="0028211D" w:rsidRPr="00742EFD" w:rsidDel="00570347">
            <w:rPr>
              <w:rFonts w:ascii="Arial" w:hAnsi="Arial" w:cs="Arial"/>
              <w:sz w:val="22"/>
              <w:szCs w:val="22"/>
              <w:highlight w:val="yellow"/>
              <w:rPrChange w:id="515" w:author="David Bartel" w:date="2018-03-27T15:42:00Z">
                <w:rPr>
                  <w:rFonts w:ascii="Arial" w:hAnsi="Arial"/>
                  <w:sz w:val="22"/>
                  <w:szCs w:val="22"/>
                </w:rPr>
              </w:rPrChange>
            </w:rPr>
            <w:delText>XX</w:delText>
          </w:r>
        </w:del>
      </w:ins>
      <w:ins w:id="516" w:author="Sean E. McGeary" w:date="2018-04-21T13:48:00Z">
        <w:r w:rsidR="00570347">
          <w:rPr>
            <w:rFonts w:ascii="Arial" w:hAnsi="Arial" w:cs="Arial"/>
            <w:sz w:val="22"/>
            <w:szCs w:val="22"/>
          </w:rPr>
          <w:t>84</w:t>
        </w:r>
      </w:ins>
      <w:ins w:id="517" w:author="David Bartel" w:date="2018-02-25T09:43:00Z">
        <w:r w:rsidR="0028211D" w:rsidRPr="00742EFD">
          <w:rPr>
            <w:rFonts w:ascii="Arial" w:hAnsi="Arial" w:cs="Arial"/>
            <w:sz w:val="22"/>
            <w:szCs w:val="22"/>
          </w:rPr>
          <w:t>)</w:t>
        </w:r>
      </w:ins>
      <w:ins w:id="518" w:author="David Bartel" w:date="2018-02-25T09:40:00Z">
        <w:r w:rsidR="0028211D" w:rsidRPr="00742EFD">
          <w:rPr>
            <w:rFonts w:ascii="Arial" w:hAnsi="Arial" w:cs="Arial"/>
            <w:sz w:val="22"/>
            <w:szCs w:val="22"/>
          </w:rPr>
          <w:t>.</w:t>
        </w:r>
      </w:ins>
      <w:del w:id="519" w:author="David Bartel" w:date="2018-02-23T00:42:00Z">
        <w:r w:rsidRPr="00742EFD" w:rsidDel="00D657AD">
          <w:rPr>
            <w:rFonts w:ascii="Arial" w:hAnsi="Arial" w:cs="Arial"/>
            <w:sz w:val="22"/>
            <w:szCs w:val="22"/>
          </w:rPr>
          <w:delText>Additionally, we reasoned that using nitrocellulose–nylon filter binding would make our measurements more directly comparable with the wealth of recent studies measuring the equilibrium binding and kinetics of specific AGO–miRNA complexes with individual target RNA sequences</w:delText>
        </w:r>
        <w:r w:rsidRPr="00742EFD" w:rsidDel="00D657AD">
          <w:rPr>
            <w:rFonts w:ascii="Arial" w:hAnsi="Arial" w:cs="Arial"/>
            <w:sz w:val="22"/>
            <w:szCs w:val="22"/>
          </w:rPr>
          <w:fldChar w:fldCharType="begin"/>
        </w:r>
        <w:r w:rsidRPr="00742EFD" w:rsidDel="00D657AD">
          <w:rPr>
            <w:rFonts w:ascii="Arial" w:hAnsi="Arial" w:cs="Arial"/>
            <w:sz w:val="22"/>
            <w:szCs w:val="22"/>
          </w:rPr>
          <w:delInstrText xml:space="preserve"> ADDIN PAPERS2_CITATIONS &lt;citation&gt;&lt;uuid&gt;4B996170-C01C-4A00-B4AC-969984211419&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delInstrText>
        </w:r>
        <w:r w:rsidRPr="00742EFD" w:rsidDel="00D657AD">
          <w:rPr>
            <w:rFonts w:ascii="Arial" w:hAnsi="Arial" w:cs="Arial"/>
            <w:sz w:val="22"/>
            <w:szCs w:val="22"/>
          </w:rPr>
          <w:fldChar w:fldCharType="separate"/>
        </w:r>
        <w:r w:rsidRPr="00742EFD" w:rsidDel="00D657AD">
          <w:rPr>
            <w:rFonts w:ascii="Arial" w:hAnsi="Arial" w:cs="Arial"/>
            <w:sz w:val="22"/>
            <w:szCs w:val="22"/>
          </w:rPr>
          <w:delText>{Wee:2012df}</w:delText>
        </w:r>
        <w:r w:rsidRPr="00742EFD" w:rsidDel="00D657AD">
          <w:rPr>
            <w:rFonts w:ascii="Arial" w:hAnsi="Arial" w:cs="Arial"/>
            <w:sz w:val="22"/>
            <w:szCs w:val="22"/>
          </w:rPr>
          <w:fldChar w:fldCharType="end"/>
        </w:r>
        <w:r w:rsidRPr="00742EFD" w:rsidDel="00D657AD">
          <w:rPr>
            <w:rFonts w:ascii="Arial" w:hAnsi="Arial" w:cs="Arial"/>
            <w:sz w:val="22"/>
            <w:szCs w:val="22"/>
          </w:rPr>
          <w:fldChar w:fldCharType="begin"/>
        </w:r>
        <w:r w:rsidRPr="00742EFD" w:rsidDel="00D657AD">
          <w:rPr>
            <w:rFonts w:ascii="Arial" w:hAnsi="Arial" w:cs="Arial"/>
            <w:sz w:val="22"/>
            <w:szCs w:val="22"/>
          </w:rPr>
          <w:delInstrText xml:space="preserve"> ADDIN PAPERS2_CITATIONS &lt;citation&gt;&lt;uuid&gt;D8417500-084A-4671-A107-F70BF962234E&lt;/uuid&gt;&lt;priority&gt;0&lt;/priority&gt;&lt;publications&gt;&lt;publication&gt;&lt;uuid&gt;D6E7C3D4-8F07-41C9-AC0B-8B70A722F43F&lt;/uuid&gt;&lt;volume&gt;346&lt;/volume&gt;&lt;doi&gt;10.1126/science.1258040&lt;/doi&gt;&lt;startpage&gt;608&lt;/startpage&gt;&lt;publication_date&gt;99201410311200000000222000&lt;/publication_date&gt;&lt;url&gt;http://www.sciencemag.org/content/346/6209/608.full&lt;/url&gt;&lt;citekey&gt;Schirle:2014cj&lt;/citekey&gt;&lt;type&gt;400&lt;/type&gt;&lt;title&gt;Gene regulation. Structural basis for microRNA targeting.&lt;/title&gt;&lt;publisher&gt;American Association for the Advancement of Science&lt;/publisher&gt;&lt;institution&gt;Department of Integrative Structural and Computational Biology, The Scripps Research Institute, La Jolla, CA 92037, USA.&lt;/institution&gt;&lt;number&gt;6209&lt;/number&gt;&lt;subtype&gt;400&lt;/subtype&gt;&lt;endpage&gt;613&lt;/endpage&gt;&lt;bundle&gt;&lt;publication&gt;&lt;title&gt;Science&lt;/title&gt;&lt;type&gt;-100&lt;/type&gt;&lt;subtype&gt;-100&lt;/subtype&gt;&lt;uuid&gt;8CCED59D-BA89-4293-BA81-D2DC4B87AA7F&lt;/uuid&gt;&lt;/publication&gt;&lt;/bundle&gt;&lt;authors&gt;&lt;author&gt;&lt;firstName&gt;Nicole&lt;/firstName&gt;&lt;middleNames&gt;T&lt;/middleNames&gt;&lt;lastName&gt;Schirle&lt;/lastName&gt;&lt;/author&gt;&lt;author&gt;&lt;firstName&gt;Jessica&lt;/firstName&gt;&lt;lastName&gt;Sheu-Gruttadauria&lt;/lastName&gt;&lt;/author&gt;&lt;author&gt;&lt;firstName&gt;Ian&lt;/firstName&gt;&lt;middleNames&gt;J&lt;/middleNames&gt;&lt;lastName&gt;Macrae&lt;/lastName&gt;&lt;/author&gt;&lt;/authors&gt;&lt;/publication&gt;&lt;/publications&gt;&lt;cites&gt;&lt;/cites&gt;&lt;/citation&gt;</w:delInstrText>
        </w:r>
        <w:r w:rsidRPr="00742EFD" w:rsidDel="00D657AD">
          <w:rPr>
            <w:rFonts w:ascii="Arial" w:hAnsi="Arial" w:cs="Arial"/>
            <w:sz w:val="22"/>
            <w:szCs w:val="22"/>
          </w:rPr>
          <w:fldChar w:fldCharType="separate"/>
        </w:r>
        <w:r w:rsidRPr="00742EFD" w:rsidDel="00D657AD">
          <w:rPr>
            <w:rFonts w:ascii="Arial" w:hAnsi="Arial" w:cs="Arial"/>
            <w:sz w:val="22"/>
            <w:szCs w:val="22"/>
          </w:rPr>
          <w:delText>{Schirle:2014cj}</w:delText>
        </w:r>
        <w:r w:rsidRPr="00742EFD" w:rsidDel="00D657AD">
          <w:rPr>
            <w:rFonts w:ascii="Arial" w:hAnsi="Arial" w:cs="Arial"/>
            <w:sz w:val="22"/>
            <w:szCs w:val="22"/>
          </w:rPr>
          <w:fldChar w:fldCharType="end"/>
        </w:r>
        <w:r w:rsidRPr="00742EFD" w:rsidDel="00D657AD">
          <w:rPr>
            <w:rFonts w:ascii="Arial" w:hAnsi="Arial" w:cs="Arial"/>
            <w:sz w:val="22"/>
            <w:szCs w:val="22"/>
          </w:rPr>
          <w:fldChar w:fldCharType="begin"/>
        </w:r>
        <w:r w:rsidRPr="00742EFD" w:rsidDel="00D657AD">
          <w:rPr>
            <w:rFonts w:ascii="Arial" w:hAnsi="Arial" w:cs="Arial"/>
            <w:sz w:val="22"/>
            <w:szCs w:val="22"/>
          </w:rPr>
          <w:delInstrText xml:space="preserve"> ADDIN PAPERS2_CITATIONS &lt;citation&gt;&lt;uuid&gt;D8F45FBB-A688-4028-A594-381001B6E357&lt;/uuid&gt;&lt;priority&gt;0&lt;/priority&gt;&lt;publications&gt;&lt;publication&gt;&lt;uuid&gt;2E7335F5-B986-449B-87A8-1A21447000F5&lt;/uuid&gt;&lt;volume&gt;4&lt;/volume&gt;&lt;accepted_date&gt;99201509101200000000222000&lt;/accepted_date&gt;&lt;subtitle&gt;2Fo-Fc map is shown contoured at 1σ(blue mesh). Fo-Fc map (difference map) is shown contoured at 3σ (green mesh) and -3σ (red mesh). A positive difference density peak, possibly representing a repositioned water C, is observed 2.5 Å from water B and 2.7 Å from the t1-G N2 amine. Position of water C in t1-A structure is included for comparison.&lt;/subtitle&gt;&lt;doi&gt;10.7554/eLife.07646&lt;/doi&gt;&lt;startpage&gt;e07646&lt;/startpage&gt;&lt;publication_date&gt;99201500001200000000200000&lt;/publication_date&gt;&lt;url&gt;http://elifesciences.org/lookup/doi/10.7554/eLife.07646&lt;/url&gt;&lt;type&gt;400&lt;/type&gt;&lt;title&gt;Water-mediated recognition of t1-adenosine anchors Argonaute2 to microRNA targets.&lt;/title&gt;&lt;publisher&gt;eLife Sciences Publications Limited&lt;/publisher&gt;&lt;submission_date&gt;99201503211200000000222000&lt;/submission_date&gt;&lt;institution&gt;Department of Integrative Structural and Computational Biology, The Scripps Research Institute, La Jolla, United States.&lt;/institution&gt;&lt;subtype&gt;400&lt;/subtype&gt;&lt;bundle&gt;&lt;publication&gt;&lt;title&gt;eLife&lt;/title&gt;&lt;type&gt;-100&lt;/type&gt;&lt;subtype&gt;-100&lt;/subtype&gt;&lt;uuid&gt;C4E4A833-25C1-44E1-AC3D-A32C83136FEE&lt;/uuid&gt;&lt;/publication&gt;&lt;/bundle&gt;&lt;authors&gt;&lt;author&gt;&lt;firstName&gt;Nicole&lt;/firstName&gt;&lt;middleNames&gt;T&lt;/middleNames&gt;&lt;lastName&gt;Schirle&lt;/lastName&gt;&lt;/author&gt;&lt;author&gt;&lt;firstName&gt;Jessica&lt;/firstName&gt;&lt;lastName&gt;Sheu-Gruttadauria&lt;/lastName&gt;&lt;/author&gt;&lt;author&gt;&lt;firstName&gt;Stanley&lt;/firstName&gt;&lt;middleNames&gt;D&lt;/middleNames&gt;&lt;lastName&gt;Chandradoss&lt;/lastName&gt;&lt;/author&gt;&lt;author&gt;&lt;firstName&gt;Chirlmin&lt;/firstName&gt;&lt;lastName&gt;Joo&lt;/lastName&gt;&lt;/author&gt;&lt;author&gt;&lt;firstName&gt;Ian&lt;/firstName&gt;&lt;middleNames&gt;J&lt;/middleNames&gt;&lt;lastName&gt;Macrae&lt;/lastName&gt;&lt;/author&gt;&lt;/authors&gt;&lt;editors&gt;&lt;author&gt;&lt;firstName&gt;Phillip&lt;/firstName&gt;&lt;middleNames&gt;D&lt;/middleNames&gt;&lt;lastName&gt;Zamore&lt;/lastName&gt;&lt;/author&gt;&lt;/editors&gt;&lt;/publication&gt;&lt;/publications&gt;&lt;cites&gt;&lt;/cites&gt;&lt;/citation&gt;</w:delInstrText>
        </w:r>
        <w:r w:rsidRPr="00742EFD" w:rsidDel="00D657AD">
          <w:rPr>
            <w:rFonts w:ascii="Arial" w:hAnsi="Arial" w:cs="Arial"/>
            <w:sz w:val="22"/>
            <w:szCs w:val="22"/>
          </w:rPr>
          <w:fldChar w:fldCharType="separate"/>
        </w:r>
        <w:r w:rsidRPr="00742EFD" w:rsidDel="00D657AD">
          <w:rPr>
            <w:rFonts w:ascii="Arial" w:hAnsi="Arial" w:cs="Arial"/>
            <w:sz w:val="22"/>
            <w:szCs w:val="22"/>
          </w:rPr>
          <w:delText>{Schirle:2015ct}</w:delText>
        </w:r>
        <w:r w:rsidRPr="00742EFD" w:rsidDel="00D657AD">
          <w:rPr>
            <w:rFonts w:ascii="Arial" w:hAnsi="Arial" w:cs="Arial"/>
            <w:sz w:val="22"/>
            <w:szCs w:val="22"/>
          </w:rPr>
          <w:fldChar w:fldCharType="end"/>
        </w:r>
        <w:r w:rsidRPr="00742EFD" w:rsidDel="00D657AD">
          <w:rPr>
            <w:rFonts w:ascii="Arial" w:hAnsi="Arial" w:cs="Arial"/>
            <w:sz w:val="22"/>
            <w:szCs w:val="22"/>
          </w:rPr>
          <w:delText>.</w:delText>
        </w:r>
      </w:del>
    </w:p>
    <w:p w14:paraId="73BD86ED" w14:textId="2F5AF9EF" w:rsidR="009E2BCA" w:rsidRPr="00742EFD" w:rsidRDefault="00D657AD" w:rsidP="009E2BCA">
      <w:pPr>
        <w:spacing w:line="360" w:lineRule="auto"/>
        <w:ind w:firstLine="720"/>
        <w:rPr>
          <w:rFonts w:ascii="Arial" w:hAnsi="Arial" w:cs="Arial"/>
          <w:sz w:val="22"/>
          <w:szCs w:val="22"/>
        </w:rPr>
      </w:pPr>
      <w:ins w:id="520" w:author="David Bartel" w:date="2018-02-23T00:43:00Z">
        <w:r w:rsidRPr="00742EFD">
          <w:rPr>
            <w:rFonts w:ascii="Arial" w:hAnsi="Arial" w:cs="Arial"/>
            <w:sz w:val="22"/>
            <w:szCs w:val="22"/>
          </w:rPr>
          <w:t xml:space="preserve">When analyzing </w:t>
        </w:r>
      </w:ins>
      <w:ins w:id="521" w:author="David Bartel" w:date="2018-02-23T21:09:00Z">
        <w:r w:rsidR="00E106E5" w:rsidRPr="00742EFD">
          <w:rPr>
            <w:rFonts w:ascii="Arial" w:hAnsi="Arial" w:cs="Arial"/>
            <w:sz w:val="22"/>
            <w:szCs w:val="22"/>
          </w:rPr>
          <w:t>our</w:t>
        </w:r>
      </w:ins>
      <w:ins w:id="522" w:author="David Bartel" w:date="2018-02-23T00:43:00Z">
        <w:r w:rsidRPr="00742EFD">
          <w:rPr>
            <w:rFonts w:ascii="Arial" w:hAnsi="Arial" w:cs="Arial"/>
            <w:sz w:val="22"/>
            <w:szCs w:val="22"/>
          </w:rPr>
          <w:t xml:space="preserve"> RBNS results</w:t>
        </w:r>
      </w:ins>
      <w:ins w:id="523" w:author="David Bartel" w:date="2018-02-23T20:53:00Z">
        <w:r w:rsidR="00E106E5" w:rsidRPr="00742EFD">
          <w:rPr>
            <w:rFonts w:ascii="Arial" w:hAnsi="Arial" w:cs="Arial"/>
            <w:sz w:val="22"/>
            <w:szCs w:val="22"/>
          </w:rPr>
          <w:t>, we first</w:t>
        </w:r>
      </w:ins>
      <w:ins w:id="524" w:author="David Bartel" w:date="2018-02-23T21:10:00Z">
        <w:r w:rsidR="00AF07C0" w:rsidRPr="00742EFD">
          <w:rPr>
            <w:rFonts w:ascii="Arial" w:hAnsi="Arial" w:cs="Arial"/>
            <w:sz w:val="22"/>
            <w:szCs w:val="22"/>
          </w:rPr>
          <w:t xml:space="preserve"> examined</w:t>
        </w:r>
      </w:ins>
      <w:ins w:id="525" w:author="David Bartel" w:date="2018-02-23T20:53:00Z">
        <w:r w:rsidR="00E106E5" w:rsidRPr="00742EFD">
          <w:rPr>
            <w:rFonts w:ascii="Arial" w:hAnsi="Arial" w:cs="Arial"/>
            <w:sz w:val="22"/>
            <w:szCs w:val="22"/>
          </w:rPr>
          <w:t xml:space="preserve"> enrichment of the canonical </w:t>
        </w:r>
      </w:ins>
      <w:ins w:id="526" w:author="David Bartel" w:date="2018-02-23T21:20:00Z">
        <w:r w:rsidR="00AF07C0" w:rsidRPr="00742EFD">
          <w:rPr>
            <w:rFonts w:ascii="Arial" w:hAnsi="Arial" w:cs="Arial"/>
            <w:sz w:val="22"/>
            <w:szCs w:val="22"/>
          </w:rPr>
          <w:t xml:space="preserve">miR-1 </w:t>
        </w:r>
      </w:ins>
      <w:ins w:id="527" w:author="David Bartel" w:date="2018-02-23T20:53:00Z">
        <w:r w:rsidR="00E106E5" w:rsidRPr="00742EFD">
          <w:rPr>
            <w:rFonts w:ascii="Arial" w:hAnsi="Arial" w:cs="Arial"/>
            <w:sz w:val="22"/>
            <w:szCs w:val="22"/>
          </w:rPr>
          <w:t>site</w:t>
        </w:r>
      </w:ins>
      <w:ins w:id="528" w:author="David Bartel" w:date="2018-02-23T21:20:00Z">
        <w:r w:rsidR="00AF07C0" w:rsidRPr="00742EFD">
          <w:rPr>
            <w:rFonts w:ascii="Arial" w:hAnsi="Arial" w:cs="Arial"/>
            <w:sz w:val="22"/>
            <w:szCs w:val="22"/>
          </w:rPr>
          <w:t>s</w:t>
        </w:r>
      </w:ins>
      <w:ins w:id="529" w:author="David Bartel" w:date="2018-02-23T21:09:00Z">
        <w:r w:rsidR="00AF07C0" w:rsidRPr="00742EFD">
          <w:rPr>
            <w:rFonts w:ascii="Arial" w:hAnsi="Arial" w:cs="Arial"/>
            <w:sz w:val="22"/>
            <w:szCs w:val="22"/>
          </w:rPr>
          <w:t xml:space="preserve">, comparing the </w:t>
        </w:r>
      </w:ins>
      <w:ins w:id="530" w:author="David Bartel" w:date="2018-02-23T21:10:00Z">
        <w:r w:rsidR="00AF07C0" w:rsidRPr="00742EFD">
          <w:rPr>
            <w:rFonts w:ascii="Arial" w:hAnsi="Arial" w:cs="Arial"/>
            <w:sz w:val="22"/>
            <w:szCs w:val="22"/>
          </w:rPr>
          <w:t xml:space="preserve">frequency of these sites in the </w:t>
        </w:r>
      </w:ins>
      <w:ins w:id="531" w:author="David Bartel" w:date="2018-02-23T21:20:00Z">
        <w:r w:rsidR="00716474" w:rsidRPr="00742EFD">
          <w:rPr>
            <w:rFonts w:ascii="Arial" w:hAnsi="Arial" w:cs="Arial"/>
            <w:sz w:val="22"/>
            <w:szCs w:val="22"/>
          </w:rPr>
          <w:t>RNA</w:t>
        </w:r>
      </w:ins>
      <w:ins w:id="532" w:author="David Bartel" w:date="2018-02-23T21:10:00Z">
        <w:r w:rsidR="00AF07C0" w:rsidRPr="00742EFD">
          <w:rPr>
            <w:rFonts w:ascii="Arial" w:hAnsi="Arial" w:cs="Arial"/>
            <w:sz w:val="22"/>
            <w:szCs w:val="22"/>
          </w:rPr>
          <w:t xml:space="preserve"> </w:t>
        </w:r>
      </w:ins>
      <w:ins w:id="533" w:author="David Bartel" w:date="2018-02-23T21:47:00Z">
        <w:r w:rsidR="005C6802" w:rsidRPr="00742EFD">
          <w:rPr>
            <w:rFonts w:ascii="Arial" w:hAnsi="Arial" w:cs="Arial"/>
            <w:sz w:val="22"/>
            <w:szCs w:val="22"/>
          </w:rPr>
          <w:t>bound in</w:t>
        </w:r>
      </w:ins>
      <w:ins w:id="534" w:author="David Bartel" w:date="2018-02-23T21:32:00Z">
        <w:r w:rsidR="00E74FFE" w:rsidRPr="00742EFD">
          <w:rPr>
            <w:rFonts w:ascii="Arial" w:hAnsi="Arial" w:cs="Arial"/>
            <w:sz w:val="22"/>
            <w:szCs w:val="22"/>
          </w:rPr>
          <w:t xml:space="preserve"> the 7.2 </w:t>
        </w:r>
        <w:proofErr w:type="spellStart"/>
        <w:r w:rsidR="00E74FFE" w:rsidRPr="00742EFD">
          <w:rPr>
            <w:rFonts w:ascii="Arial" w:hAnsi="Arial" w:cs="Arial"/>
            <w:sz w:val="22"/>
            <w:szCs w:val="22"/>
          </w:rPr>
          <w:t>pM</w:t>
        </w:r>
        <w:proofErr w:type="spellEnd"/>
        <w:r w:rsidR="00E74FFE" w:rsidRPr="00742EFD">
          <w:rPr>
            <w:rFonts w:ascii="Arial" w:hAnsi="Arial" w:cs="Arial"/>
            <w:sz w:val="22"/>
            <w:szCs w:val="22"/>
          </w:rPr>
          <w:t xml:space="preserve"> AGO2–miR-1 sample </w:t>
        </w:r>
      </w:ins>
      <w:ins w:id="535" w:author="David Bartel" w:date="2018-02-23T21:11:00Z">
        <w:r w:rsidR="00AF07C0" w:rsidRPr="00742EFD">
          <w:rPr>
            <w:rFonts w:ascii="Arial" w:hAnsi="Arial" w:cs="Arial"/>
            <w:sz w:val="22"/>
            <w:szCs w:val="22"/>
          </w:rPr>
          <w:t xml:space="preserve">with that </w:t>
        </w:r>
      </w:ins>
      <w:ins w:id="536" w:author="David Bartel" w:date="2018-02-23T21:19:00Z">
        <w:r w:rsidR="00AF07C0" w:rsidRPr="00742EFD">
          <w:rPr>
            <w:rFonts w:ascii="Arial" w:hAnsi="Arial" w:cs="Arial"/>
            <w:sz w:val="22"/>
            <w:szCs w:val="22"/>
          </w:rPr>
          <w:t>of</w:t>
        </w:r>
      </w:ins>
      <w:ins w:id="537" w:author="David Bartel" w:date="2018-02-23T21:11:00Z">
        <w:r w:rsidR="00AF07C0" w:rsidRPr="00742EFD">
          <w:rPr>
            <w:rFonts w:ascii="Arial" w:hAnsi="Arial" w:cs="Arial"/>
            <w:sz w:val="22"/>
            <w:szCs w:val="22"/>
          </w:rPr>
          <w:t xml:space="preserve"> the input</w:t>
        </w:r>
      </w:ins>
      <w:ins w:id="538" w:author="David Bartel" w:date="2018-02-23T21:19:00Z">
        <w:r w:rsidR="00AF07C0" w:rsidRPr="00742EFD">
          <w:rPr>
            <w:rFonts w:ascii="Arial" w:hAnsi="Arial" w:cs="Arial"/>
            <w:sz w:val="22"/>
            <w:szCs w:val="22"/>
          </w:rPr>
          <w:t xml:space="preserve"> library</w:t>
        </w:r>
      </w:ins>
      <w:ins w:id="539" w:author="David Bartel" w:date="2018-02-23T20:56:00Z">
        <w:r w:rsidR="00E106E5" w:rsidRPr="00742EFD">
          <w:rPr>
            <w:rFonts w:ascii="Arial" w:hAnsi="Arial" w:cs="Arial"/>
            <w:sz w:val="22"/>
            <w:szCs w:val="22"/>
          </w:rPr>
          <w:t>.</w:t>
        </w:r>
      </w:ins>
      <w:ins w:id="540" w:author="David Bartel" w:date="2018-02-23T00:43:00Z">
        <w:r w:rsidRPr="00742EFD">
          <w:rPr>
            <w:rFonts w:ascii="Arial" w:hAnsi="Arial" w:cs="Arial"/>
            <w:sz w:val="22"/>
            <w:szCs w:val="22"/>
          </w:rPr>
          <w:t xml:space="preserve"> </w:t>
        </w:r>
      </w:ins>
      <w:ins w:id="541" w:author="David Bartel" w:date="2018-03-27T15:47:00Z">
        <w:r w:rsidR="000E19F3" w:rsidRPr="00742EFD">
          <w:rPr>
            <w:rFonts w:ascii="Arial" w:hAnsi="Arial" w:cs="Arial"/>
            <w:sz w:val="22"/>
            <w:szCs w:val="22"/>
          </w:rPr>
          <w:t xml:space="preserve"> </w:t>
        </w:r>
      </w:ins>
      <w:ins w:id="542" w:author="David Bartel" w:date="2018-02-23T21:20:00Z">
        <w:r w:rsidR="00AF07C0" w:rsidRPr="00742EFD">
          <w:rPr>
            <w:rFonts w:ascii="Arial" w:hAnsi="Arial" w:cs="Arial"/>
            <w:sz w:val="22"/>
            <w:szCs w:val="22"/>
          </w:rPr>
          <w:t>As expected</w:t>
        </w:r>
      </w:ins>
      <w:ins w:id="543" w:author="David Bartel" w:date="2018-02-23T21:35:00Z">
        <w:r w:rsidR="008074EE" w:rsidRPr="00742EFD">
          <w:rPr>
            <w:rFonts w:ascii="Arial" w:hAnsi="Arial" w:cs="Arial"/>
            <w:sz w:val="22"/>
            <w:szCs w:val="22"/>
          </w:rPr>
          <w:t xml:space="preserve"> from </w:t>
        </w:r>
      </w:ins>
      <w:ins w:id="544" w:author="David Bartel" w:date="2018-02-23T22:07:00Z">
        <w:r w:rsidR="00FA5011" w:rsidRPr="00742EFD">
          <w:rPr>
            <w:rFonts w:ascii="Arial" w:hAnsi="Arial" w:cs="Arial"/>
            <w:sz w:val="22"/>
            <w:szCs w:val="22"/>
          </w:rPr>
          <w:t xml:space="preserve">the site hierarchy observed in </w:t>
        </w:r>
      </w:ins>
      <w:ins w:id="545" w:author="David Bartel" w:date="2018-02-23T21:35:00Z">
        <w:r w:rsidR="008074EE" w:rsidRPr="00742EFD">
          <w:rPr>
            <w:rFonts w:ascii="Arial" w:hAnsi="Arial" w:cs="Arial"/>
            <w:sz w:val="22"/>
            <w:szCs w:val="22"/>
          </w:rPr>
          <w:t xml:space="preserve">studies of site conservation and meta analyses of </w:t>
        </w:r>
      </w:ins>
      <w:ins w:id="546" w:author="David Bartel" w:date="2018-02-23T21:38:00Z">
        <w:r w:rsidR="008074EE" w:rsidRPr="00742EFD">
          <w:rPr>
            <w:rFonts w:ascii="Arial" w:hAnsi="Arial" w:cs="Arial"/>
            <w:sz w:val="22"/>
            <w:szCs w:val="22"/>
          </w:rPr>
          <w:t xml:space="preserve">endogenous </w:t>
        </w:r>
      </w:ins>
      <w:ins w:id="547" w:author="David Bartel" w:date="2018-02-23T21:37:00Z">
        <w:r w:rsidR="008074EE" w:rsidRPr="00742EFD">
          <w:rPr>
            <w:rFonts w:ascii="Arial" w:hAnsi="Arial" w:cs="Arial"/>
            <w:sz w:val="22"/>
            <w:szCs w:val="22"/>
          </w:rPr>
          <w:t xml:space="preserve">site efficacy </w:t>
        </w:r>
      </w:ins>
      <w:ins w:id="548" w:author="David Bartel" w:date="2018-02-23T21:38:00Z">
        <w:r w:rsidR="008074EE" w:rsidRPr="00742EFD">
          <w:rPr>
            <w:rFonts w:ascii="Arial" w:hAnsi="Arial" w:cs="Arial"/>
            <w:sz w:val="22"/>
            <w:szCs w:val="22"/>
          </w:rPr>
          <w:t>(Bartel2009)</w:t>
        </w:r>
      </w:ins>
      <w:ins w:id="549" w:author="David Bartel" w:date="2018-02-23T21:20:00Z">
        <w:r w:rsidR="00AF07C0" w:rsidRPr="00742EFD">
          <w:rPr>
            <w:rFonts w:ascii="Arial" w:hAnsi="Arial" w:cs="Arial"/>
            <w:sz w:val="22"/>
            <w:szCs w:val="22"/>
          </w:rPr>
          <w:t>, the</w:t>
        </w:r>
      </w:ins>
      <w:ins w:id="550" w:author="David Bartel" w:date="2018-02-23T21:21:00Z">
        <w:r w:rsidR="00716474" w:rsidRPr="00742EFD">
          <w:rPr>
            <w:rFonts w:ascii="Arial" w:hAnsi="Arial" w:cs="Arial"/>
            <w:sz w:val="22"/>
            <w:szCs w:val="22"/>
          </w:rPr>
          <w:t xml:space="preserve"> 8mer site (perfect match to miR-1 nucleotides 2–8 followed by an </w:t>
        </w:r>
      </w:ins>
      <w:ins w:id="551" w:author="David Bartel" w:date="2018-02-23T21:22:00Z">
        <w:r w:rsidR="00716474" w:rsidRPr="00742EFD">
          <w:rPr>
            <w:rFonts w:ascii="Arial" w:hAnsi="Arial" w:cs="Arial"/>
            <w:sz w:val="22"/>
            <w:szCs w:val="22"/>
          </w:rPr>
          <w:t xml:space="preserve">A) </w:t>
        </w:r>
      </w:ins>
      <w:ins w:id="552" w:author="David Bartel" w:date="2018-02-23T21:23:00Z">
        <w:r w:rsidR="00716474" w:rsidRPr="00742EFD">
          <w:rPr>
            <w:rFonts w:ascii="Arial" w:hAnsi="Arial" w:cs="Arial"/>
            <w:sz w:val="22"/>
            <w:szCs w:val="22"/>
          </w:rPr>
          <w:t>was most enriched</w:t>
        </w:r>
      </w:ins>
      <w:ins w:id="553" w:author="David Bartel" w:date="2018-02-23T21:27:00Z">
        <w:r w:rsidR="006376AD" w:rsidRPr="00742EFD">
          <w:rPr>
            <w:rFonts w:ascii="Arial" w:hAnsi="Arial" w:cs="Arial"/>
            <w:sz w:val="22"/>
            <w:szCs w:val="22"/>
          </w:rPr>
          <w:t xml:space="preserve"> (</w:t>
        </w:r>
      </w:ins>
      <w:ins w:id="554" w:author="David Bartel" w:date="2018-02-23T21:28:00Z">
        <w:r w:rsidR="006376AD" w:rsidRPr="00742EFD">
          <w:rPr>
            <w:rFonts w:ascii="Arial" w:hAnsi="Arial" w:cs="Arial"/>
            <w:sz w:val="22"/>
            <w:szCs w:val="22"/>
          </w:rPr>
          <w:t>39.9 fold)</w:t>
        </w:r>
      </w:ins>
      <w:ins w:id="555" w:author="David Bartel" w:date="2018-02-23T21:24:00Z">
        <w:r w:rsidR="00716474" w:rsidRPr="00742EFD">
          <w:rPr>
            <w:rFonts w:ascii="Arial" w:hAnsi="Arial" w:cs="Arial"/>
            <w:sz w:val="22"/>
            <w:szCs w:val="22"/>
          </w:rPr>
          <w:t>, followed by the 7mer-m8 site (perfect match to miR-1 nucleotides 2–8</w:t>
        </w:r>
      </w:ins>
      <w:ins w:id="556" w:author="David Bartel" w:date="2018-02-23T21:28:00Z">
        <w:r w:rsidR="006376AD" w:rsidRPr="00742EFD">
          <w:rPr>
            <w:rFonts w:ascii="Arial" w:hAnsi="Arial" w:cs="Arial"/>
            <w:sz w:val="22"/>
            <w:szCs w:val="22"/>
          </w:rPr>
          <w:t>, enrichment 15.5 fold</w:t>
        </w:r>
      </w:ins>
      <w:ins w:id="557" w:author="David Bartel" w:date="2018-02-23T21:24:00Z">
        <w:r w:rsidR="00716474" w:rsidRPr="00742EFD">
          <w:rPr>
            <w:rFonts w:ascii="Arial" w:hAnsi="Arial" w:cs="Arial"/>
            <w:sz w:val="22"/>
            <w:szCs w:val="22"/>
          </w:rPr>
          <w:t xml:space="preserve">), then the 7mer-A1 site (perfect match to </w:t>
        </w:r>
      </w:ins>
      <w:ins w:id="558" w:author="David Bartel" w:date="2018-02-23T21:25:00Z">
        <w:r w:rsidR="00716474" w:rsidRPr="00742EFD">
          <w:rPr>
            <w:rFonts w:ascii="Arial" w:hAnsi="Arial" w:cs="Arial"/>
            <w:sz w:val="22"/>
            <w:szCs w:val="22"/>
          </w:rPr>
          <w:t>miR-1 nucleotides 2–7 followed by an A</w:t>
        </w:r>
      </w:ins>
      <w:ins w:id="559" w:author="David Bartel" w:date="2018-02-23T21:28:00Z">
        <w:r w:rsidR="006376AD" w:rsidRPr="00742EFD">
          <w:rPr>
            <w:rFonts w:ascii="Arial" w:hAnsi="Arial" w:cs="Arial"/>
            <w:sz w:val="22"/>
            <w:szCs w:val="22"/>
          </w:rPr>
          <w:t xml:space="preserve">, enrichment </w:t>
        </w:r>
      </w:ins>
      <w:ins w:id="560" w:author="David Bartel" w:date="2018-02-23T21:33:00Z">
        <w:r w:rsidR="00E74FFE" w:rsidRPr="00742EFD">
          <w:rPr>
            <w:rFonts w:ascii="Arial" w:hAnsi="Arial" w:cs="Arial"/>
            <w:sz w:val="22"/>
            <w:szCs w:val="22"/>
          </w:rPr>
          <w:t>7.82 fold</w:t>
        </w:r>
      </w:ins>
      <w:ins w:id="561" w:author="David Bartel" w:date="2018-02-23T21:25:00Z">
        <w:r w:rsidR="00716474" w:rsidRPr="00742EFD">
          <w:rPr>
            <w:rFonts w:ascii="Arial" w:hAnsi="Arial" w:cs="Arial"/>
            <w:sz w:val="22"/>
            <w:szCs w:val="22"/>
          </w:rPr>
          <w:t>)</w:t>
        </w:r>
        <w:r w:rsidR="006376AD" w:rsidRPr="00742EFD">
          <w:rPr>
            <w:rFonts w:ascii="Arial" w:hAnsi="Arial" w:cs="Arial"/>
            <w:sz w:val="22"/>
            <w:szCs w:val="22"/>
          </w:rPr>
          <w:t xml:space="preserve">, and the 6mer site </w:t>
        </w:r>
      </w:ins>
      <w:ins w:id="562" w:author="David Bartel" w:date="2018-02-23T21:26:00Z">
        <w:r w:rsidR="006376AD" w:rsidRPr="00742EFD">
          <w:rPr>
            <w:rFonts w:ascii="Arial" w:hAnsi="Arial" w:cs="Arial"/>
            <w:sz w:val="22"/>
            <w:szCs w:val="22"/>
          </w:rPr>
          <w:t>(perfect match to miR-1 nucleotides 2–7</w:t>
        </w:r>
      </w:ins>
      <w:ins w:id="563" w:author="David Bartel" w:date="2018-02-23T21:33:00Z">
        <w:r w:rsidR="00E74FFE" w:rsidRPr="00742EFD">
          <w:rPr>
            <w:rFonts w:ascii="Arial" w:hAnsi="Arial" w:cs="Arial"/>
            <w:sz w:val="22"/>
            <w:szCs w:val="22"/>
          </w:rPr>
          <w:t>, enrichment 3.52 fold</w:t>
        </w:r>
      </w:ins>
      <w:ins w:id="564" w:author="David Bartel" w:date="2018-02-23T21:26:00Z">
        <w:r w:rsidR="006376AD" w:rsidRPr="00742EFD">
          <w:rPr>
            <w:rFonts w:ascii="Arial" w:hAnsi="Arial" w:cs="Arial"/>
            <w:sz w:val="22"/>
            <w:szCs w:val="22"/>
          </w:rPr>
          <w:t>)</w:t>
        </w:r>
      </w:ins>
      <w:ins w:id="565" w:author="David Bartel" w:date="2018-02-23T21:33:00Z">
        <w:r w:rsidR="00E74FFE" w:rsidRPr="00742EFD">
          <w:rPr>
            <w:rFonts w:ascii="Arial" w:hAnsi="Arial" w:cs="Arial"/>
            <w:sz w:val="22"/>
            <w:szCs w:val="22"/>
          </w:rPr>
          <w:t xml:space="preserve"> (Fig. 1A and </w:t>
        </w:r>
      </w:ins>
      <w:ins w:id="566" w:author="David Bartel" w:date="2018-02-23T21:34:00Z">
        <w:r w:rsidR="00E74FFE" w:rsidRPr="00742EFD">
          <w:rPr>
            <w:rFonts w:ascii="Arial" w:hAnsi="Arial" w:cs="Arial"/>
            <w:sz w:val="22"/>
            <w:szCs w:val="22"/>
          </w:rPr>
          <w:t>C)</w:t>
        </w:r>
      </w:ins>
      <w:ins w:id="567" w:author="David Bartel" w:date="2018-02-23T21:41:00Z">
        <w:r w:rsidR="008074EE" w:rsidRPr="00742EFD">
          <w:rPr>
            <w:rFonts w:ascii="Arial" w:hAnsi="Arial" w:cs="Arial"/>
            <w:sz w:val="22"/>
            <w:szCs w:val="22"/>
          </w:rPr>
          <w:t xml:space="preserve">. </w:t>
        </w:r>
      </w:ins>
      <w:del w:id="568" w:author="David Bartel" w:date="2018-02-23T00:20:00Z">
        <w:r w:rsidR="009E2BCA" w:rsidRPr="00742EFD" w:rsidDel="001D4163">
          <w:rPr>
            <w:rFonts w:ascii="Arial" w:hAnsi="Arial" w:cs="Arial"/>
            <w:sz w:val="22"/>
            <w:szCs w:val="22"/>
          </w:rPr>
          <w:delText xml:space="preserve">We </w:delText>
        </w:r>
      </w:del>
      <w:del w:id="569" w:author="David Bartel" w:date="2018-02-23T21:27:00Z">
        <w:r w:rsidR="009E2BCA" w:rsidRPr="00742EFD" w:rsidDel="006376AD">
          <w:rPr>
            <w:rFonts w:ascii="Arial" w:hAnsi="Arial" w:cs="Arial"/>
            <w:sz w:val="22"/>
            <w:szCs w:val="22"/>
          </w:rPr>
          <w:delText>Indeed, comparison of the frequency of 8mer, 7mer, and 6mer–containing reads in the 7.2 pM AGO2–miR-1 sample to that of the input library sample demonstrates a clear</w:delText>
        </w:r>
      </w:del>
      <w:del w:id="570" w:author="David Bartel" w:date="2018-02-23T21:41:00Z">
        <w:r w:rsidR="009E2BCA" w:rsidRPr="00742EFD" w:rsidDel="008074EE">
          <w:rPr>
            <w:rFonts w:ascii="Arial" w:hAnsi="Arial" w:cs="Arial"/>
            <w:sz w:val="22"/>
            <w:szCs w:val="22"/>
          </w:rPr>
          <w:delText xml:space="preserve"> enrichment of the four canonical site types (39.9, 15.5, 7.82, and 3.52 for the 8mer, 7mer-m8, 7mer-A1, and 6mer, respectively), and</w:delText>
        </w:r>
      </w:del>
      <w:r w:rsidR="009E2BCA" w:rsidRPr="00742EFD">
        <w:rPr>
          <w:rFonts w:ascii="Arial" w:hAnsi="Arial" w:cs="Arial"/>
          <w:sz w:val="22"/>
          <w:szCs w:val="22"/>
        </w:rPr>
        <w:t xml:space="preserve"> </w:t>
      </w:r>
      <w:ins w:id="571" w:author="David Bartel" w:date="2018-02-23T21:41:00Z">
        <w:r w:rsidR="008074EE" w:rsidRPr="00742EFD">
          <w:rPr>
            <w:rFonts w:ascii="Arial" w:hAnsi="Arial" w:cs="Arial"/>
            <w:sz w:val="22"/>
            <w:szCs w:val="22"/>
          </w:rPr>
          <w:t>V</w:t>
        </w:r>
      </w:ins>
      <w:del w:id="572" w:author="David Bartel" w:date="2018-02-23T21:41:00Z">
        <w:r w:rsidR="009E2BCA" w:rsidRPr="00742EFD" w:rsidDel="008074EE">
          <w:rPr>
            <w:rFonts w:ascii="Arial" w:hAnsi="Arial" w:cs="Arial"/>
            <w:sz w:val="22"/>
            <w:szCs w:val="22"/>
          </w:rPr>
          <w:delText>v</w:delText>
        </w:r>
      </w:del>
      <w:r w:rsidR="009E2BCA" w:rsidRPr="00742EFD">
        <w:rPr>
          <w:rFonts w:ascii="Arial" w:hAnsi="Arial" w:cs="Arial"/>
          <w:sz w:val="22"/>
          <w:szCs w:val="22"/>
        </w:rPr>
        <w:t xml:space="preserve">irtually no enrichment </w:t>
      </w:r>
      <w:del w:id="573" w:author="David Bartel" w:date="2018-02-23T21:41:00Z">
        <w:r w:rsidR="009E2BCA" w:rsidRPr="00742EFD" w:rsidDel="00787E3F">
          <w:rPr>
            <w:rFonts w:ascii="Arial" w:hAnsi="Arial" w:cs="Arial"/>
            <w:sz w:val="22"/>
            <w:szCs w:val="22"/>
          </w:rPr>
          <w:delText xml:space="preserve">of </w:delText>
        </w:r>
      </w:del>
      <w:ins w:id="574" w:author="David Bartel" w:date="2018-02-23T21:41:00Z">
        <w:r w:rsidR="00787E3F" w:rsidRPr="00742EFD">
          <w:rPr>
            <w:rFonts w:ascii="Arial" w:hAnsi="Arial" w:cs="Arial"/>
            <w:sz w:val="22"/>
            <w:szCs w:val="22"/>
          </w:rPr>
          <w:t xml:space="preserve">was observed for </w:t>
        </w:r>
      </w:ins>
      <w:r w:rsidR="009E2BCA" w:rsidRPr="00742EFD">
        <w:rPr>
          <w:rFonts w:ascii="Arial" w:hAnsi="Arial" w:cs="Arial"/>
          <w:sz w:val="22"/>
          <w:szCs w:val="22"/>
        </w:rPr>
        <w:t xml:space="preserve">either the 6mer-A1 </w:t>
      </w:r>
      <w:ins w:id="575" w:author="David Bartel" w:date="2018-02-23T21:43:00Z">
        <w:r w:rsidR="00787E3F" w:rsidRPr="00742EFD">
          <w:rPr>
            <w:rFonts w:ascii="Arial" w:hAnsi="Arial" w:cs="Arial"/>
            <w:sz w:val="22"/>
            <w:szCs w:val="22"/>
          </w:rPr>
          <w:t xml:space="preserve">site </w:t>
        </w:r>
      </w:ins>
      <w:ins w:id="576" w:author="David Bartel" w:date="2018-02-23T21:45:00Z">
        <w:r w:rsidR="00787E3F" w:rsidRPr="00742EFD">
          <w:rPr>
            <w:rFonts w:ascii="Arial" w:hAnsi="Arial" w:cs="Arial"/>
            <w:sz w:val="22"/>
            <w:szCs w:val="22"/>
          </w:rPr>
          <w:t xml:space="preserve">(perfect match to miR-1 nucleotides 2–6 followed by an A, enrichment </w:t>
        </w:r>
      </w:ins>
      <w:ins w:id="577" w:author="David Bartel" w:date="2018-02-23T21:46:00Z">
        <w:r w:rsidR="00787E3F" w:rsidRPr="00742EFD">
          <w:rPr>
            <w:rFonts w:ascii="Arial" w:hAnsi="Arial" w:cs="Arial"/>
            <w:sz w:val="22"/>
            <w:szCs w:val="22"/>
          </w:rPr>
          <w:t>1.</w:t>
        </w:r>
        <w:proofErr w:type="gramStart"/>
        <w:r w:rsidR="00787E3F" w:rsidRPr="00742EFD">
          <w:rPr>
            <w:rFonts w:ascii="Arial" w:hAnsi="Arial" w:cs="Arial"/>
            <w:sz w:val="22"/>
            <w:szCs w:val="22"/>
          </w:rPr>
          <w:t>02</w:t>
        </w:r>
      </w:ins>
      <w:ins w:id="578" w:author="David Bartel" w:date="2018-02-23T21:45:00Z">
        <w:r w:rsidR="00787E3F" w:rsidRPr="00742EFD">
          <w:rPr>
            <w:rFonts w:ascii="Arial" w:hAnsi="Arial" w:cs="Arial"/>
            <w:sz w:val="22"/>
            <w:szCs w:val="22"/>
          </w:rPr>
          <w:t xml:space="preserve"> fold</w:t>
        </w:r>
        <w:proofErr w:type="gramEnd"/>
        <w:r w:rsidR="00787E3F" w:rsidRPr="00742EFD">
          <w:rPr>
            <w:rFonts w:ascii="Arial" w:hAnsi="Arial" w:cs="Arial"/>
            <w:sz w:val="22"/>
            <w:szCs w:val="22"/>
          </w:rPr>
          <w:t xml:space="preserve">) </w:t>
        </w:r>
      </w:ins>
      <w:r w:rsidR="009E2BCA" w:rsidRPr="00742EFD">
        <w:rPr>
          <w:rFonts w:ascii="Arial" w:hAnsi="Arial" w:cs="Arial"/>
          <w:sz w:val="22"/>
          <w:szCs w:val="22"/>
        </w:rPr>
        <w:t xml:space="preserve">or </w:t>
      </w:r>
      <w:ins w:id="579" w:author="David Bartel" w:date="2018-02-23T21:46:00Z">
        <w:r w:rsidR="00787E3F" w:rsidRPr="00742EFD">
          <w:rPr>
            <w:rFonts w:ascii="Arial" w:hAnsi="Arial" w:cs="Arial"/>
            <w:sz w:val="22"/>
            <w:szCs w:val="22"/>
          </w:rPr>
          <w:t xml:space="preserve">the </w:t>
        </w:r>
      </w:ins>
      <w:r w:rsidR="009E2BCA" w:rsidRPr="00742EFD">
        <w:rPr>
          <w:rFonts w:ascii="Arial" w:hAnsi="Arial" w:cs="Arial"/>
          <w:sz w:val="22"/>
          <w:szCs w:val="22"/>
        </w:rPr>
        <w:t xml:space="preserve">6mer-m8 site </w:t>
      </w:r>
      <w:ins w:id="580" w:author="David Bartel" w:date="2018-02-23T21:43:00Z">
        <w:r w:rsidR="00787E3F" w:rsidRPr="00742EFD">
          <w:rPr>
            <w:rFonts w:ascii="Arial" w:hAnsi="Arial" w:cs="Arial"/>
            <w:sz w:val="22"/>
            <w:szCs w:val="22"/>
          </w:rPr>
          <w:t xml:space="preserve">(perfect match to miR-1 nucleotides 3–8, enrichment </w:t>
        </w:r>
      </w:ins>
      <w:ins w:id="581" w:author="David Bartel" w:date="2018-02-23T21:44:00Z">
        <w:r w:rsidR="00787E3F" w:rsidRPr="00742EFD">
          <w:rPr>
            <w:rFonts w:ascii="Arial" w:hAnsi="Arial" w:cs="Arial"/>
            <w:sz w:val="22"/>
            <w:szCs w:val="22"/>
          </w:rPr>
          <w:t>0.</w:t>
        </w:r>
        <w:proofErr w:type="gramStart"/>
        <w:r w:rsidR="00787E3F" w:rsidRPr="00742EFD">
          <w:rPr>
            <w:rFonts w:ascii="Arial" w:hAnsi="Arial" w:cs="Arial"/>
            <w:sz w:val="22"/>
            <w:szCs w:val="22"/>
          </w:rPr>
          <w:t>97</w:t>
        </w:r>
      </w:ins>
      <w:ins w:id="582" w:author="David Bartel" w:date="2018-02-23T21:43:00Z">
        <w:r w:rsidR="00787E3F" w:rsidRPr="00742EFD">
          <w:rPr>
            <w:rFonts w:ascii="Arial" w:hAnsi="Arial" w:cs="Arial"/>
            <w:sz w:val="22"/>
            <w:szCs w:val="22"/>
          </w:rPr>
          <w:t xml:space="preserve"> fold</w:t>
        </w:r>
        <w:proofErr w:type="gramEnd"/>
        <w:r w:rsidR="00787E3F" w:rsidRPr="00742EFD">
          <w:rPr>
            <w:rFonts w:ascii="Arial" w:hAnsi="Arial" w:cs="Arial"/>
            <w:sz w:val="22"/>
            <w:szCs w:val="22"/>
          </w:rPr>
          <w:t>)</w:t>
        </w:r>
      </w:ins>
      <w:del w:id="583" w:author="David Bartel" w:date="2018-02-23T21:44:00Z">
        <w:r w:rsidR="009E2BCA" w:rsidRPr="00742EFD" w:rsidDel="00787E3F">
          <w:rPr>
            <w:rFonts w:ascii="Arial" w:hAnsi="Arial" w:cs="Arial"/>
            <w:sz w:val="22"/>
            <w:szCs w:val="22"/>
          </w:rPr>
          <w:delText xml:space="preserve">types </w:delText>
        </w:r>
      </w:del>
      <w:del w:id="584" w:author="David Bartel" w:date="2018-02-23T21:46:00Z">
        <w:r w:rsidR="009E2BCA" w:rsidRPr="00742EFD" w:rsidDel="005C6802">
          <w:rPr>
            <w:rFonts w:ascii="Arial" w:hAnsi="Arial" w:cs="Arial"/>
            <w:sz w:val="22"/>
            <w:szCs w:val="22"/>
          </w:rPr>
          <w:delText>(1.02 and 0.97, respectively)</w:delText>
        </w:r>
      </w:del>
      <w:r w:rsidR="009E2BCA" w:rsidRPr="00742EFD">
        <w:rPr>
          <w:rFonts w:ascii="Arial" w:hAnsi="Arial" w:cs="Arial"/>
          <w:sz w:val="22"/>
          <w:szCs w:val="22"/>
        </w:rPr>
        <w:t xml:space="preserve"> (Fig</w:t>
      </w:r>
      <w:ins w:id="585" w:author="David Bartel" w:date="2018-02-23T21:46:00Z">
        <w:r w:rsidR="005C6802" w:rsidRPr="00742EFD">
          <w:rPr>
            <w:rFonts w:ascii="Arial" w:hAnsi="Arial" w:cs="Arial"/>
            <w:sz w:val="22"/>
            <w:szCs w:val="22"/>
          </w:rPr>
          <w:t>.</w:t>
        </w:r>
      </w:ins>
      <w:del w:id="586" w:author="David Bartel" w:date="2018-02-23T21:46:00Z">
        <w:r w:rsidR="009E2BCA" w:rsidRPr="00742EFD" w:rsidDel="005C6802">
          <w:rPr>
            <w:rFonts w:ascii="Arial" w:hAnsi="Arial" w:cs="Arial"/>
            <w:sz w:val="22"/>
            <w:szCs w:val="22"/>
          </w:rPr>
          <w:delText>ure</w:delText>
        </w:r>
      </w:del>
      <w:r w:rsidR="009E2BCA" w:rsidRPr="00742EFD">
        <w:rPr>
          <w:rFonts w:ascii="Arial" w:hAnsi="Arial" w:cs="Arial"/>
          <w:sz w:val="22"/>
          <w:szCs w:val="22"/>
        </w:rPr>
        <w:t xml:space="preserve"> </w:t>
      </w:r>
      <w:del w:id="587" w:author="David Bartel" w:date="2018-02-23T21:46:00Z">
        <w:r w:rsidR="009E2BCA" w:rsidRPr="00742EFD" w:rsidDel="005C6802">
          <w:rPr>
            <w:rFonts w:ascii="Arial" w:hAnsi="Arial" w:cs="Arial"/>
            <w:sz w:val="22"/>
            <w:szCs w:val="22"/>
          </w:rPr>
          <w:delText>2B</w:delText>
        </w:r>
      </w:del>
      <w:ins w:id="588" w:author="David Bartel" w:date="2018-02-23T21:46:00Z">
        <w:r w:rsidR="005C6802" w:rsidRPr="00742EFD">
          <w:rPr>
            <w:rFonts w:ascii="Arial" w:hAnsi="Arial" w:cs="Arial"/>
            <w:sz w:val="22"/>
            <w:szCs w:val="22"/>
          </w:rPr>
          <w:t>1A and C</w:t>
        </w:r>
      </w:ins>
      <w:r w:rsidR="009E2BCA" w:rsidRPr="00742EFD">
        <w:rPr>
          <w:rFonts w:ascii="Arial" w:hAnsi="Arial" w:cs="Arial"/>
          <w:sz w:val="22"/>
          <w:szCs w:val="22"/>
        </w:rPr>
        <w:t>)</w:t>
      </w:r>
      <w:del w:id="589" w:author="David Bartel" w:date="2018-02-23T21:46:00Z">
        <w:r w:rsidR="009E2BCA" w:rsidRPr="00742EFD" w:rsidDel="005C6802">
          <w:rPr>
            <w:rFonts w:ascii="Arial" w:hAnsi="Arial" w:cs="Arial"/>
            <w:sz w:val="22"/>
            <w:szCs w:val="22"/>
          </w:rPr>
          <w:delText>. This is</w:delText>
        </w:r>
      </w:del>
      <w:ins w:id="590" w:author="David Bartel" w:date="2018-02-23T21:46:00Z">
        <w:r w:rsidR="005C6802" w:rsidRPr="00742EFD">
          <w:rPr>
            <w:rFonts w:ascii="Arial" w:hAnsi="Arial" w:cs="Arial"/>
            <w:sz w:val="22"/>
            <w:szCs w:val="22"/>
          </w:rPr>
          <w:t>,</w:t>
        </w:r>
      </w:ins>
      <w:r w:rsidR="009E2BCA" w:rsidRPr="00742EFD">
        <w:rPr>
          <w:rFonts w:ascii="Arial" w:hAnsi="Arial" w:cs="Arial"/>
          <w:sz w:val="22"/>
          <w:szCs w:val="22"/>
        </w:rPr>
        <w:t xml:space="preserve"> </w:t>
      </w:r>
      <w:ins w:id="591" w:author="David Bartel" w:date="2018-02-23T22:08:00Z">
        <w:r w:rsidR="00FA5011" w:rsidRPr="00742EFD">
          <w:rPr>
            <w:rFonts w:ascii="Arial" w:hAnsi="Arial" w:cs="Arial"/>
            <w:sz w:val="22"/>
            <w:szCs w:val="22"/>
          </w:rPr>
          <w:t xml:space="preserve">again </w:t>
        </w:r>
      </w:ins>
      <w:r w:rsidR="009E2BCA" w:rsidRPr="00742EFD">
        <w:rPr>
          <w:rFonts w:ascii="Arial" w:hAnsi="Arial" w:cs="Arial"/>
          <w:sz w:val="22"/>
          <w:szCs w:val="22"/>
        </w:rPr>
        <w:t xml:space="preserve">consistent with </w:t>
      </w:r>
      <w:del w:id="592" w:author="David Bartel" w:date="2018-02-23T21:46:00Z">
        <w:r w:rsidR="009E2BCA" w:rsidRPr="00742EFD" w:rsidDel="005C6802">
          <w:rPr>
            <w:rFonts w:ascii="Arial" w:hAnsi="Arial" w:cs="Arial"/>
            <w:sz w:val="22"/>
            <w:szCs w:val="22"/>
          </w:rPr>
          <w:delText xml:space="preserve">reports of </w:delText>
        </w:r>
      </w:del>
      <w:r w:rsidR="009E2BCA" w:rsidRPr="00742EFD">
        <w:rPr>
          <w:rFonts w:ascii="Arial" w:hAnsi="Arial" w:cs="Arial"/>
          <w:sz w:val="22"/>
          <w:szCs w:val="22"/>
        </w:rPr>
        <w:t xml:space="preserve">their </w:t>
      </w:r>
      <w:del w:id="593" w:author="David Bartel" w:date="2018-02-23T21:48:00Z">
        <w:r w:rsidR="009E2BCA" w:rsidRPr="00742EFD" w:rsidDel="005C6802">
          <w:rPr>
            <w:rFonts w:ascii="Arial" w:hAnsi="Arial" w:cs="Arial"/>
            <w:sz w:val="22"/>
            <w:szCs w:val="22"/>
          </w:rPr>
          <w:delText xml:space="preserve">typically </w:delText>
        </w:r>
      </w:del>
      <w:r w:rsidR="009E2BCA" w:rsidRPr="00742EFD">
        <w:rPr>
          <w:rFonts w:ascii="Arial" w:hAnsi="Arial" w:cs="Arial"/>
          <w:sz w:val="22"/>
          <w:szCs w:val="22"/>
        </w:rPr>
        <w:t>weak</w:t>
      </w:r>
      <w:del w:id="594" w:author="David Bartel" w:date="2018-02-23T21:48:00Z">
        <w:r w:rsidR="009E2BCA" w:rsidRPr="00742EFD" w:rsidDel="005C6802">
          <w:rPr>
            <w:rFonts w:ascii="Arial" w:hAnsi="Arial" w:cs="Arial"/>
            <w:sz w:val="22"/>
            <w:szCs w:val="22"/>
          </w:rPr>
          <w:delText>er</w:delText>
        </w:r>
      </w:del>
      <w:r w:rsidR="009E2BCA" w:rsidRPr="00742EFD">
        <w:rPr>
          <w:rFonts w:ascii="Arial" w:hAnsi="Arial" w:cs="Arial"/>
          <w:sz w:val="22"/>
          <w:szCs w:val="22"/>
        </w:rPr>
        <w:t xml:space="preserve"> signal in </w:t>
      </w:r>
      <w:del w:id="595" w:author="David Bartel" w:date="2018-02-23T21:48:00Z">
        <w:r w:rsidR="009E2BCA" w:rsidRPr="00742EFD" w:rsidDel="005C6802">
          <w:rPr>
            <w:rFonts w:ascii="Arial" w:hAnsi="Arial" w:cs="Arial"/>
            <w:sz w:val="22"/>
            <w:szCs w:val="22"/>
          </w:rPr>
          <w:delText>meta analyses of repression</w:delText>
        </w:r>
      </w:del>
      <w:ins w:id="596" w:author="David Bartel" w:date="2018-02-23T21:48:00Z">
        <w:r w:rsidR="005C6802" w:rsidRPr="00742EFD">
          <w:rPr>
            <w:rFonts w:ascii="Arial" w:hAnsi="Arial" w:cs="Arial"/>
            <w:sz w:val="22"/>
            <w:szCs w:val="22"/>
          </w:rPr>
          <w:t xml:space="preserve">previous analyses of conservation and efficacy </w:t>
        </w:r>
      </w:ins>
      <w:commentRangeStart w:id="597"/>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0CBF85E0-8826-479F-949F-813F59849D5B&lt;/uuid&gt;&lt;priority&gt;0&lt;/priority&gt;&lt;publications&gt;&lt;publication&gt;&lt;volume&gt;19&lt;/volume&gt;&lt;publication_date&gt;99200810291200000000222000&lt;/publication_date&gt;&lt;number&gt;1&lt;/number&gt;&lt;doi&gt;10.1101/gr.082701.108&lt;/doi&gt;&lt;startpage&gt;92&lt;/startpage&gt;&lt;uuid&gt;49D31F59-DC29-414D-8CA4-7C646F37C22B&lt;/uuid&gt;&lt;subtype&gt;400&lt;/subtype&gt;&lt;endpage&gt;105&lt;/endpage&gt;&lt;type&gt;400&lt;/type&gt;&lt;url&gt;http://genome.cshlp.org/cgi/doi/10.1101/gr.082701.108&lt;/url&gt;&lt;authors&gt;&lt;author&gt;&lt;firstName&gt;R&lt;/firstName&gt;&lt;middleNames&gt;C&lt;/middleNames&gt;&lt;lastName&gt;Friedman&lt;/lastName&gt;&lt;/author&gt;&lt;author&gt;&lt;firstName&gt;K&lt;/firstName&gt;&lt;middleNames&gt;K H&lt;/middleNames&gt;&lt;lastName&gt;Farh&lt;/lastName&gt;&lt;/author&gt;&lt;author&gt;&lt;firstName&gt;C&lt;/firstName&gt;&lt;middleNames&gt;B&lt;/middleNames&gt;&lt;lastName&gt;Burge&lt;/lastName&gt;&lt;/author&gt;&lt;author&gt;&lt;firstName&gt;D&lt;/firstName&gt;&lt;middleNames&gt;P&lt;/middleNames&gt;&lt;lastName&gt;Bartel&lt;/lastName&gt;&lt;/author&gt;&lt;/auth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{Friedman:2008km}</w:t>
      </w:r>
      <w:r w:rsidR="009E2BCA" w:rsidRPr="00742EFD">
        <w:rPr>
          <w:rFonts w:ascii="Arial" w:hAnsi="Arial" w:cs="Arial"/>
          <w:sz w:val="22"/>
          <w:szCs w:val="22"/>
        </w:rPr>
        <w:fldChar w:fldCharType="end"/>
      </w:r>
      <w:commentRangeEnd w:id="597"/>
      <w:r w:rsidR="005F26AE" w:rsidRPr="00742EFD">
        <w:rPr>
          <w:rStyle w:val="CommentReference"/>
          <w:rFonts w:ascii="Arial" w:eastAsiaTheme="minorHAnsi" w:hAnsi="Arial" w:cs="Arial"/>
          <w:sz w:val="22"/>
          <w:szCs w:val="22"/>
        </w:rPr>
        <w:commentReference w:id="597"/>
      </w:r>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14BF3002-B46B-4A0B-A024-9FAF70704411&lt;/uuid&gt;&lt;priority&gt;0&lt;/priority&gt;&lt;publications&gt;&lt;publication&gt;&lt;uuid&gt;7502DD44-598E-4CB6-8762-0222D9B41E3F&lt;/uuid&gt;&lt;volume&gt;4&lt;/volum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tartpage&gt;e05005&lt;/startpage&gt;&lt;publication_date&gt;99201500001200000000200000&lt;/publication_date&gt;&lt;url&gt;http://elifesciences.org/lookup/doi/10.7554/eLife.05005&lt;/url&gt;&lt;type&gt;400&lt;/type&gt;&lt;title&gt;Predicting effective microRNA target sites in mammalian mRNAs.&lt;/title&gt;&lt;publisher&gt;eLife Sciences Publications Limited&lt;/publisher&gt;&lt;submission_date&gt;99201410071200000000222000&lt;/submission_date&gt;&lt;institution&gt;Howard Hughes Medical Institute, Whitehead Institute for Biomedical Research, Cambridge, United States.&lt;/institution&gt;&lt;subtype&gt;400&lt;/subtype&gt;&lt;bundle&gt;&lt;publication&gt;&lt;title&gt;eLife&lt;/title&gt;&lt;type&gt;-100&lt;/type&gt;&lt;subtype&gt;-100&lt;/subtype&gt;&lt;uuid&gt;C4E4A833-25C1-44E1-AC3D-A32C83136FEE&lt;/uuid&gt;&lt;/publication&gt;&lt;/bundle&gt;&lt;authors&gt;&lt;author&gt;&lt;firstName&gt;Vikram&lt;/firstName&gt;&lt;lastName&gt;Agarwal&lt;/lastName&gt;&lt;/author&gt;&lt;author&gt;&lt;firstName&gt;George&lt;/firstName&gt;&lt;middleNames&gt;W&lt;/middleNames&gt;&lt;lastName&gt;Bell&lt;/lastName&gt;&lt;/author&gt;&lt;author&gt;&lt;firstName&gt;Jin-Wu&lt;/firstName&gt;&lt;lastName&gt;Nam&lt;/lastName&gt;&lt;/author&gt;&lt;author&gt;&lt;firstName&gt;David&lt;/firstName&gt;&lt;middleNames&gt;P&lt;/middleNames&gt;&lt;lastName&gt;Bartel&lt;/lastName&gt;&lt;/author&gt;&lt;/authors&gt;&lt;editors&gt;&lt;author&gt;&lt;firstName&gt;Elisa&lt;/firstName&gt;&lt;lastName&gt;Izaurralde&lt;/lastName&gt;&lt;/author&gt;&lt;/edit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{Agarwal:2015bw}</w:t>
      </w:r>
      <w:r w:rsidR="009E2BCA" w:rsidRPr="00742EFD">
        <w:rPr>
          <w:rFonts w:ascii="Arial" w:hAnsi="Arial" w:cs="Arial"/>
          <w:sz w:val="22"/>
          <w:szCs w:val="22"/>
        </w:rPr>
        <w:fldChar w:fldCharType="end"/>
      </w:r>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78B2A889-5A93-4317-A628-9E1D4BBA4064&lt;/uuid&gt;&lt;priority&gt;0&lt;/priority&gt;&lt;publications&gt;&lt;publication&gt;&lt;uuid&gt;0E402D36-0FB4-42A8-BBD6-C3F4CE3EF624&lt;/uuid&gt;&lt;volume&gt;48&lt;/volume&gt;&lt;accepted_date&gt;99201609141200000000222000&lt;/accepted_date&gt;&lt;doi&gt;10.1038/ng.3694&lt;/doi&gt;&lt;startpage&gt;1517&lt;/startpage&gt;&lt;publication_date&gt;99201612001200000000220000&lt;/publication_date&gt;&lt;url&gt;http://www.nature.com/doifinder/10.1038/ng.3694&lt;/url&gt;&lt;type&gt;400&lt;/type&gt;&lt;title&gt;General rules for functional microRNA targeting.&lt;/title&gt;&lt;publisher&gt;Nature Research&lt;/publisher&gt;&lt;submission_date&gt;99201605041200000000222000&lt;/submission_date&gt;&lt;number&gt;12&lt;/number&gt;&lt;institution&gt;Center for RNA Research, Institute for Basic Science, Seoul, Republic of Korea.&lt;/institution&gt;&lt;subtype&gt;400&lt;/subtype&gt;&lt;endpage&gt;1526&lt;/endpage&gt;&lt;bundle&gt;&lt;publication&gt;&lt;title&gt;Nature genetics&lt;/title&gt;&lt;type&gt;-100&lt;/type&gt;&lt;subtype&gt;-100&lt;/subtype&gt;&lt;uuid&gt;CDA4F077-BAAD-47BF-BD82-B19B1C469DBD&lt;/uuid&gt;&lt;/publication&gt;&lt;/bundle&gt;&lt;authors&gt;&lt;author&gt;&lt;firstName&gt;Doyeon&lt;/firstName&gt;&lt;lastName&gt;Kim&lt;/lastName&gt;&lt;/author&gt;&lt;author&gt;&lt;firstName&gt;You&lt;/firstName&gt;&lt;middleNames&gt;Me&lt;/middleNames&gt;&lt;lastName&gt;Sung&lt;/lastName&gt;&lt;/author&gt;&lt;author&gt;&lt;firstName&gt;Jinman&lt;/firstName&gt;&lt;lastName&gt;Park&lt;/lastName&gt;&lt;/author&gt;&lt;author&gt;&lt;firstName&gt;Sukjun&lt;/firstName&gt;&lt;lastName&gt;Kim&lt;/lastName&gt;&lt;/author&gt;&lt;author&gt;&lt;firstName&gt;Jongkyu&lt;/firstName&gt;&lt;lastName&gt;Kim&lt;/lastName&gt;&lt;/author&gt;&lt;author&gt;&lt;firstName&gt;Junhee&lt;/firstName&gt;&lt;lastName&gt;Park&lt;/lastName&gt;&lt;/author&gt;&lt;author&gt;&lt;firstName&gt;Haeok&lt;/firstName&gt;&lt;lastName&gt;Ha&lt;/lastName&gt;&lt;/author&gt;&lt;author&gt;&lt;firstName&gt;Jung&lt;/firstName&gt;&lt;middleNames&gt;Yoon&lt;/middleNames&gt;&lt;lastName&gt;Bae&lt;/lastName&gt;&lt;/author&gt;&lt;author&gt;&lt;firstName&gt;SoHui&lt;/firstName&gt;&lt;lastName&gt;Kim&lt;/lastName&gt;&lt;/author&gt;&lt;author&gt;&lt;firstName&gt;Daehyun&lt;/firstName&gt;&lt;lastName&gt;Baek&lt;/lastName&gt;&lt;/author&gt;&lt;/auth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{Kim:2016bo}</w:t>
      </w:r>
      <w:r w:rsidR="009E2BCA" w:rsidRPr="00742EFD">
        <w:rPr>
          <w:rFonts w:ascii="Arial" w:hAnsi="Arial" w:cs="Arial"/>
          <w:sz w:val="22"/>
          <w:szCs w:val="22"/>
        </w:rPr>
        <w:fldChar w:fldCharType="end"/>
      </w:r>
      <w:r w:rsidR="009E2BCA" w:rsidRPr="00742EFD">
        <w:rPr>
          <w:rFonts w:ascii="Arial" w:hAnsi="Arial" w:cs="Arial"/>
          <w:sz w:val="22"/>
          <w:szCs w:val="22"/>
        </w:rPr>
        <w:t>.</w:t>
      </w:r>
    </w:p>
    <w:p w14:paraId="55C9A2F2" w14:textId="3EB9A03D" w:rsidR="00596BC1" w:rsidRPr="00742EFD" w:rsidRDefault="009E2BCA" w:rsidP="009E2BCA">
      <w:pPr>
        <w:spacing w:line="360" w:lineRule="auto"/>
        <w:ind w:firstLine="720"/>
        <w:rPr>
          <w:ins w:id="598" w:author="David Bartel" w:date="2018-02-24T17:24:00Z"/>
          <w:rFonts w:ascii="Arial" w:hAnsi="Arial" w:cs="Arial"/>
          <w:sz w:val="22"/>
          <w:szCs w:val="22"/>
        </w:rPr>
      </w:pPr>
      <w:r w:rsidRPr="00742EFD">
        <w:rPr>
          <w:rFonts w:ascii="Arial" w:hAnsi="Arial" w:cs="Arial"/>
          <w:sz w:val="22"/>
          <w:szCs w:val="22"/>
        </w:rPr>
        <w:t>Analysis of enrichment of the</w:t>
      </w:r>
      <w:ins w:id="599" w:author="David Bartel" w:date="2018-02-23T21:49:00Z">
        <w:r w:rsidR="005C6802" w:rsidRPr="00742EFD">
          <w:rPr>
            <w:rFonts w:ascii="Arial" w:hAnsi="Arial" w:cs="Arial"/>
            <w:sz w:val="22"/>
            <w:szCs w:val="22"/>
          </w:rPr>
          <w:t>se</w:t>
        </w:r>
      </w:ins>
      <w:r w:rsidRPr="00742EFD">
        <w:rPr>
          <w:rFonts w:ascii="Arial" w:hAnsi="Arial" w:cs="Arial"/>
          <w:sz w:val="22"/>
          <w:szCs w:val="22"/>
        </w:rPr>
        <w:t xml:space="preserve"> six </w:t>
      </w:r>
      <w:ins w:id="600" w:author="David Bartel" w:date="2018-02-23T21:49:00Z">
        <w:r w:rsidR="005C6802" w:rsidRPr="00742EFD">
          <w:rPr>
            <w:rFonts w:ascii="Arial" w:hAnsi="Arial" w:cs="Arial"/>
            <w:sz w:val="22"/>
            <w:szCs w:val="22"/>
          </w:rPr>
          <w:t xml:space="preserve">canonical </w:t>
        </w:r>
      </w:ins>
      <w:del w:id="601" w:author="David Bartel" w:date="2018-02-23T21:49:00Z">
        <w:r w:rsidRPr="00742EFD" w:rsidDel="005C6802">
          <w:rPr>
            <w:rFonts w:ascii="Arial" w:hAnsi="Arial" w:cs="Arial"/>
            <w:sz w:val="22"/>
            <w:szCs w:val="22"/>
          </w:rPr>
          <w:delText xml:space="preserve">seed </w:delText>
        </w:r>
      </w:del>
      <w:r w:rsidRPr="00742EFD">
        <w:rPr>
          <w:rFonts w:ascii="Arial" w:hAnsi="Arial" w:cs="Arial"/>
          <w:sz w:val="22"/>
          <w:szCs w:val="22"/>
        </w:rPr>
        <w:t xml:space="preserve">sites across </w:t>
      </w:r>
      <w:del w:id="602" w:author="David Bartel" w:date="2018-03-27T15:45:00Z">
        <w:r w:rsidRPr="00742EFD" w:rsidDel="005F26AE">
          <w:rPr>
            <w:rFonts w:ascii="Arial" w:hAnsi="Arial" w:cs="Arial"/>
            <w:sz w:val="22"/>
            <w:szCs w:val="22"/>
          </w:rPr>
          <w:delText xml:space="preserve">the </w:delText>
        </w:r>
      </w:del>
      <w:ins w:id="603" w:author="David Bartel" w:date="2018-03-27T15:45:00Z">
        <w:r w:rsidR="005F26AE" w:rsidRPr="00742EFD">
          <w:rPr>
            <w:rFonts w:ascii="Arial" w:hAnsi="Arial" w:cs="Arial"/>
            <w:sz w:val="22"/>
            <w:szCs w:val="22"/>
          </w:rPr>
          <w:t xml:space="preserve">all </w:t>
        </w:r>
      </w:ins>
      <w:r w:rsidRPr="00742EFD">
        <w:rPr>
          <w:rFonts w:ascii="Arial" w:hAnsi="Arial" w:cs="Arial"/>
          <w:sz w:val="22"/>
          <w:szCs w:val="22"/>
        </w:rPr>
        <w:t xml:space="preserve">five </w:t>
      </w:r>
      <w:ins w:id="604" w:author="David Bartel" w:date="2018-02-23T21:50:00Z">
        <w:r w:rsidR="005C6802" w:rsidRPr="00742EFD">
          <w:rPr>
            <w:rFonts w:ascii="Arial" w:hAnsi="Arial" w:cs="Arial"/>
            <w:sz w:val="22"/>
            <w:szCs w:val="22"/>
          </w:rPr>
          <w:t>AGO2–miR-1 concentrations</w:t>
        </w:r>
      </w:ins>
      <w:del w:id="605" w:author="David Bartel" w:date="2018-02-23T21:50:00Z">
        <w:r w:rsidRPr="00742EFD" w:rsidDel="005C6802">
          <w:rPr>
            <w:rFonts w:ascii="Arial" w:hAnsi="Arial" w:cs="Arial"/>
            <w:sz w:val="22"/>
            <w:szCs w:val="22"/>
          </w:rPr>
          <w:delText>samples</w:delText>
        </w:r>
      </w:del>
      <w:r w:rsidRPr="00742EFD">
        <w:rPr>
          <w:rFonts w:ascii="Arial" w:hAnsi="Arial" w:cs="Arial"/>
          <w:sz w:val="22"/>
          <w:szCs w:val="22"/>
        </w:rPr>
        <w:t xml:space="preserve"> illustrate</w:t>
      </w:r>
      <w:ins w:id="606" w:author="David Bartel" w:date="2018-02-23T21:50:00Z">
        <w:r w:rsidR="005C6802" w:rsidRPr="00742EFD">
          <w:rPr>
            <w:rFonts w:ascii="Arial" w:hAnsi="Arial" w:cs="Arial"/>
            <w:sz w:val="22"/>
            <w:szCs w:val="22"/>
          </w:rPr>
          <w:t>d</w:t>
        </w:r>
      </w:ins>
      <w:del w:id="607" w:author="David Bartel" w:date="2018-02-23T21:50:00Z">
        <w:r w:rsidRPr="00742EFD" w:rsidDel="005C6802">
          <w:rPr>
            <w:rFonts w:ascii="Arial" w:hAnsi="Arial" w:cs="Arial"/>
            <w:sz w:val="22"/>
            <w:szCs w:val="22"/>
          </w:rPr>
          <w:delText>s</w:delText>
        </w:r>
      </w:del>
      <w:r w:rsidRPr="00742EFD">
        <w:rPr>
          <w:rFonts w:ascii="Arial" w:hAnsi="Arial" w:cs="Arial"/>
          <w:sz w:val="22"/>
          <w:szCs w:val="22"/>
        </w:rPr>
        <w:t xml:space="preserve"> two hallmarks of this experimental platform</w:t>
      </w:r>
      <w:ins w:id="608" w:author="David Bartel" w:date="2018-02-24T17:06:00Z">
        <w:r w:rsidR="00443EA0" w:rsidRPr="00742EFD">
          <w:rPr>
            <w:rFonts w:ascii="Arial" w:hAnsi="Arial" w:cs="Arial"/>
            <w:sz w:val="22"/>
            <w:szCs w:val="22"/>
          </w:rPr>
          <w:fldChar w:fldCharType="begin"/>
        </w:r>
        <w:r w:rsidR="00443EA0"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443EA0" w:rsidRPr="00742EFD">
          <w:rPr>
            <w:rFonts w:ascii="Arial" w:hAnsi="Arial" w:cs="Arial"/>
            <w:sz w:val="22"/>
            <w:szCs w:val="22"/>
          </w:rPr>
          <w:fldChar w:fldCharType="separate"/>
        </w:r>
        <w:r w:rsidR="00443EA0" w:rsidRPr="00742EFD">
          <w:rPr>
            <w:rFonts w:ascii="Arial" w:hAnsi="Arial" w:cs="Arial"/>
            <w:sz w:val="22"/>
            <w:szCs w:val="22"/>
          </w:rPr>
          <w:t>{Lambert:2014jm}</w:t>
        </w:r>
        <w:r w:rsidR="00443EA0" w:rsidRPr="00742EFD">
          <w:rPr>
            <w:rFonts w:ascii="Arial" w:hAnsi="Arial" w:cs="Arial"/>
            <w:sz w:val="22"/>
            <w:szCs w:val="22"/>
          </w:rPr>
          <w:fldChar w:fldCharType="end"/>
        </w:r>
      </w:ins>
      <w:ins w:id="609" w:author="David Bartel" w:date="2018-02-23T21:51:00Z">
        <w:r w:rsidR="005C6802" w:rsidRPr="00742EFD">
          <w:rPr>
            <w:rFonts w:ascii="Arial" w:hAnsi="Arial" w:cs="Arial"/>
            <w:sz w:val="22"/>
            <w:szCs w:val="22"/>
          </w:rPr>
          <w:t>.</w:t>
        </w:r>
      </w:ins>
      <w:del w:id="610" w:author="David Bartel" w:date="2018-02-23T21:50:00Z">
        <w:r w:rsidRPr="00742EFD" w:rsidDel="005C6802">
          <w:rPr>
            <w:rFonts w:ascii="Arial" w:hAnsi="Arial" w:cs="Arial"/>
            <w:sz w:val="22"/>
            <w:szCs w:val="22"/>
          </w:rPr>
          <w:delText>:</w:delText>
        </w:r>
      </w:del>
      <w:r w:rsidRPr="00742EFD">
        <w:rPr>
          <w:rFonts w:ascii="Arial" w:hAnsi="Arial" w:cs="Arial"/>
          <w:sz w:val="22"/>
          <w:szCs w:val="22"/>
        </w:rPr>
        <w:t xml:space="preserve"> </w:t>
      </w:r>
      <w:ins w:id="611" w:author="David Bartel" w:date="2018-02-24T17:03:00Z">
        <w:r w:rsidR="00443EA0" w:rsidRPr="00742EFD">
          <w:rPr>
            <w:rFonts w:ascii="Arial" w:hAnsi="Arial" w:cs="Arial"/>
            <w:sz w:val="22"/>
            <w:szCs w:val="22"/>
          </w:rPr>
          <w:t xml:space="preserve"> </w:t>
        </w:r>
      </w:ins>
      <w:r w:rsidRPr="00742EFD">
        <w:rPr>
          <w:rFonts w:ascii="Arial" w:hAnsi="Arial" w:cs="Arial"/>
          <w:sz w:val="22"/>
          <w:szCs w:val="22"/>
        </w:rPr>
        <w:t xml:space="preserve">First, </w:t>
      </w:r>
      <w:ins w:id="612" w:author="David Bartel" w:date="2018-02-23T21:51:00Z">
        <w:r w:rsidR="005C6802" w:rsidRPr="00742EFD">
          <w:rPr>
            <w:rFonts w:ascii="Arial" w:hAnsi="Arial" w:cs="Arial"/>
            <w:sz w:val="22"/>
            <w:szCs w:val="22"/>
          </w:rPr>
          <w:t xml:space="preserve">as the concentration </w:t>
        </w:r>
      </w:ins>
      <w:r w:rsidRPr="00742EFD">
        <w:rPr>
          <w:rFonts w:ascii="Arial" w:hAnsi="Arial" w:cs="Arial"/>
          <w:sz w:val="22"/>
          <w:szCs w:val="22"/>
        </w:rPr>
        <w:t>increas</w:t>
      </w:r>
      <w:del w:id="613" w:author="David Bartel" w:date="2018-02-23T21:51:00Z">
        <w:r w:rsidRPr="00742EFD" w:rsidDel="00C000C5">
          <w:rPr>
            <w:rFonts w:ascii="Arial" w:hAnsi="Arial" w:cs="Arial"/>
            <w:sz w:val="22"/>
            <w:szCs w:val="22"/>
          </w:rPr>
          <w:delText>ing the AGO2–miR-1 concentration</w:delText>
        </w:r>
      </w:del>
      <w:ins w:id="614" w:author="David Bartel" w:date="2018-02-23T21:51:00Z">
        <w:r w:rsidR="00C000C5" w:rsidRPr="00742EFD">
          <w:rPr>
            <w:rFonts w:ascii="Arial" w:hAnsi="Arial" w:cs="Arial"/>
            <w:sz w:val="22"/>
            <w:szCs w:val="22"/>
          </w:rPr>
          <w:t>ed</w:t>
        </w:r>
      </w:ins>
      <w:r w:rsidRPr="00742EFD">
        <w:rPr>
          <w:rFonts w:ascii="Arial" w:hAnsi="Arial" w:cs="Arial"/>
          <w:sz w:val="22"/>
          <w:szCs w:val="22"/>
        </w:rPr>
        <w:t xml:space="preserve"> from 7.2 </w:t>
      </w:r>
      <w:proofErr w:type="spellStart"/>
      <w:r w:rsidRPr="00742EFD">
        <w:rPr>
          <w:rFonts w:ascii="Arial" w:hAnsi="Arial" w:cs="Arial"/>
          <w:sz w:val="22"/>
          <w:szCs w:val="22"/>
        </w:rPr>
        <w:t>pM</w:t>
      </w:r>
      <w:proofErr w:type="spellEnd"/>
      <w:r w:rsidRPr="00742EFD">
        <w:rPr>
          <w:rFonts w:ascii="Arial" w:hAnsi="Arial" w:cs="Arial"/>
          <w:sz w:val="22"/>
          <w:szCs w:val="22"/>
        </w:rPr>
        <w:t xml:space="preserve"> to </w:t>
      </w:r>
      <w:del w:id="615" w:author="David Bartel" w:date="2018-02-23T21:51:00Z">
        <w:r w:rsidRPr="00742EFD" w:rsidDel="00C000C5">
          <w:rPr>
            <w:rFonts w:ascii="Arial" w:hAnsi="Arial" w:cs="Arial"/>
            <w:sz w:val="22"/>
            <w:szCs w:val="22"/>
          </w:rPr>
          <w:delText xml:space="preserve">22.8 pM and again to </w:delText>
        </w:r>
      </w:del>
      <w:r w:rsidRPr="00742EFD">
        <w:rPr>
          <w:rFonts w:ascii="Arial" w:hAnsi="Arial" w:cs="Arial"/>
          <w:sz w:val="22"/>
          <w:szCs w:val="22"/>
        </w:rPr>
        <w:t xml:space="preserve">72 </w:t>
      </w:r>
      <w:proofErr w:type="spellStart"/>
      <w:r w:rsidRPr="00742EFD">
        <w:rPr>
          <w:rFonts w:ascii="Arial" w:hAnsi="Arial" w:cs="Arial"/>
          <w:sz w:val="22"/>
          <w:szCs w:val="22"/>
        </w:rPr>
        <w:t>pM</w:t>
      </w:r>
      <w:proofErr w:type="spellEnd"/>
      <w:ins w:id="616" w:author="David Bartel" w:date="2018-02-23T21:57:00Z">
        <w:r w:rsidR="00B977EE" w:rsidRPr="00742EFD">
          <w:rPr>
            <w:rFonts w:ascii="Arial" w:hAnsi="Arial" w:cs="Arial"/>
            <w:sz w:val="22"/>
            <w:szCs w:val="22"/>
          </w:rPr>
          <w:t>,</w:t>
        </w:r>
      </w:ins>
      <w:r w:rsidRPr="00742EFD">
        <w:rPr>
          <w:rFonts w:ascii="Arial" w:hAnsi="Arial" w:cs="Arial"/>
          <w:sz w:val="22"/>
          <w:szCs w:val="22"/>
        </w:rPr>
        <w:t xml:space="preserve"> </w:t>
      </w:r>
      <w:del w:id="617" w:author="David Bartel" w:date="2018-02-23T21:52:00Z">
        <w:r w:rsidRPr="00742EFD" w:rsidDel="00C000C5">
          <w:rPr>
            <w:rFonts w:ascii="Arial" w:hAnsi="Arial" w:cs="Arial"/>
            <w:sz w:val="22"/>
            <w:szCs w:val="22"/>
          </w:rPr>
          <w:delText xml:space="preserve">leads to a monotonic increase in </w:delText>
        </w:r>
      </w:del>
      <w:r w:rsidRPr="00742EFD">
        <w:rPr>
          <w:rFonts w:ascii="Arial" w:hAnsi="Arial" w:cs="Arial"/>
          <w:sz w:val="22"/>
          <w:szCs w:val="22"/>
        </w:rPr>
        <w:t xml:space="preserve">enrichment for </w:t>
      </w:r>
      <w:ins w:id="618" w:author="David Bartel" w:date="2018-02-23T21:52:00Z">
        <w:r w:rsidR="00C000C5" w:rsidRPr="00742EFD">
          <w:rPr>
            <w:rFonts w:ascii="Arial" w:hAnsi="Arial" w:cs="Arial"/>
            <w:sz w:val="22"/>
            <w:szCs w:val="22"/>
          </w:rPr>
          <w:t xml:space="preserve">each of the six </w:t>
        </w:r>
      </w:ins>
      <w:del w:id="619" w:author="David Bartel" w:date="2018-02-23T21:52:00Z">
        <w:r w:rsidRPr="00742EFD" w:rsidDel="00C000C5">
          <w:rPr>
            <w:rFonts w:ascii="Arial" w:hAnsi="Arial" w:cs="Arial"/>
            <w:sz w:val="22"/>
            <w:szCs w:val="22"/>
          </w:rPr>
          <w:delText xml:space="preserve"> </w:delText>
        </w:r>
      </w:del>
      <w:r w:rsidRPr="00742EFD">
        <w:rPr>
          <w:rFonts w:ascii="Arial" w:hAnsi="Arial" w:cs="Arial"/>
          <w:sz w:val="22"/>
          <w:szCs w:val="22"/>
        </w:rPr>
        <w:t>site</w:t>
      </w:r>
      <w:ins w:id="620" w:author="David Bartel" w:date="2018-02-23T21:52:00Z">
        <w:r w:rsidR="00C000C5" w:rsidRPr="00742EFD">
          <w:rPr>
            <w:rFonts w:ascii="Arial" w:hAnsi="Arial" w:cs="Arial"/>
            <w:sz w:val="22"/>
            <w:szCs w:val="22"/>
          </w:rPr>
          <w:t xml:space="preserve"> </w:t>
        </w:r>
      </w:ins>
      <w:del w:id="621" w:author="David Bartel" w:date="2018-02-23T21:52:00Z">
        <w:r w:rsidRPr="00742EFD" w:rsidDel="00C000C5">
          <w:rPr>
            <w:rFonts w:ascii="Arial" w:hAnsi="Arial" w:cs="Arial"/>
            <w:sz w:val="22"/>
            <w:szCs w:val="22"/>
          </w:rPr>
          <w:delText>-</w:delText>
        </w:r>
      </w:del>
      <w:r w:rsidRPr="00742EFD">
        <w:rPr>
          <w:rFonts w:ascii="Arial" w:hAnsi="Arial" w:cs="Arial"/>
          <w:sz w:val="22"/>
          <w:szCs w:val="22"/>
        </w:rPr>
        <w:t>types</w:t>
      </w:r>
      <w:del w:id="622" w:author="David Bartel" w:date="2018-02-23T21:53:00Z">
        <w:r w:rsidRPr="00742EFD" w:rsidDel="00C000C5">
          <w:rPr>
            <w:rFonts w:ascii="Arial" w:hAnsi="Arial" w:cs="Arial"/>
            <w:sz w:val="22"/>
            <w:szCs w:val="22"/>
          </w:rPr>
          <w:delText xml:space="preserve"> of all affinities</w:delText>
        </w:r>
      </w:del>
      <w:ins w:id="623" w:author="David Bartel" w:date="2018-02-23T21:53:00Z">
        <w:r w:rsidR="00C000C5" w:rsidRPr="00742EFD">
          <w:rPr>
            <w:rFonts w:ascii="Arial" w:hAnsi="Arial" w:cs="Arial"/>
            <w:sz w:val="22"/>
            <w:szCs w:val="22"/>
          </w:rPr>
          <w:t xml:space="preserve"> increased</w:t>
        </w:r>
      </w:ins>
      <w:ins w:id="624" w:author="David Bartel" w:date="2018-02-24T17:04:00Z">
        <w:r w:rsidR="00443EA0" w:rsidRPr="00742EFD">
          <w:rPr>
            <w:rFonts w:ascii="Arial" w:hAnsi="Arial" w:cs="Arial"/>
            <w:sz w:val="22"/>
            <w:szCs w:val="22"/>
          </w:rPr>
          <w:t xml:space="preserve"> (Fig. 1</w:t>
        </w:r>
        <w:del w:id="625" w:author="Sean E. McGeary" w:date="2018-04-21T13:50:00Z">
          <w:r w:rsidR="00443EA0" w:rsidRPr="00742EFD" w:rsidDel="00570347">
            <w:rPr>
              <w:rFonts w:ascii="Arial" w:hAnsi="Arial" w:cs="Arial"/>
              <w:sz w:val="22"/>
              <w:szCs w:val="22"/>
            </w:rPr>
            <w:delText>C</w:delText>
          </w:r>
        </w:del>
      </w:ins>
      <w:ins w:id="626" w:author="Sean E. McGeary" w:date="2018-04-21T13:50:00Z">
        <w:r w:rsidR="00570347">
          <w:rPr>
            <w:rFonts w:ascii="Arial" w:hAnsi="Arial" w:cs="Arial"/>
            <w:sz w:val="22"/>
            <w:szCs w:val="22"/>
          </w:rPr>
          <w:t>D</w:t>
        </w:r>
      </w:ins>
      <w:ins w:id="627" w:author="David Bartel" w:date="2018-02-24T17:04:00Z">
        <w:r w:rsidR="00443EA0" w:rsidRPr="00742EFD">
          <w:rPr>
            <w:rFonts w:ascii="Arial" w:hAnsi="Arial" w:cs="Arial"/>
            <w:sz w:val="22"/>
            <w:szCs w:val="22"/>
          </w:rPr>
          <w:t>)</w:t>
        </w:r>
      </w:ins>
      <w:r w:rsidRPr="00742EFD">
        <w:rPr>
          <w:rFonts w:ascii="Arial" w:hAnsi="Arial" w:cs="Arial"/>
          <w:sz w:val="22"/>
          <w:szCs w:val="22"/>
        </w:rPr>
        <w:t xml:space="preserve">, </w:t>
      </w:r>
      <w:del w:id="628" w:author="David Bartel" w:date="2018-02-24T17:06:00Z">
        <w:r w:rsidRPr="00742EFD" w:rsidDel="00443EA0">
          <w:rPr>
            <w:rFonts w:ascii="Arial" w:hAnsi="Arial" w:cs="Arial"/>
            <w:sz w:val="22"/>
            <w:szCs w:val="22"/>
          </w:rPr>
          <w:delText xml:space="preserve">due </w:delText>
        </w:r>
      </w:del>
      <w:ins w:id="629" w:author="David Bartel" w:date="2018-02-24T17:06:00Z">
        <w:r w:rsidR="00443EA0" w:rsidRPr="00742EFD">
          <w:rPr>
            <w:rFonts w:ascii="Arial" w:hAnsi="Arial" w:cs="Arial"/>
            <w:sz w:val="22"/>
            <w:szCs w:val="22"/>
          </w:rPr>
          <w:t xml:space="preserve">which was attributable </w:t>
        </w:r>
      </w:ins>
      <w:r w:rsidRPr="00742EFD">
        <w:rPr>
          <w:rFonts w:ascii="Arial" w:hAnsi="Arial" w:cs="Arial"/>
          <w:sz w:val="22"/>
          <w:szCs w:val="22"/>
        </w:rPr>
        <w:t xml:space="preserve">to an increase in specific signal </w:t>
      </w:r>
      <w:del w:id="630" w:author="David Bartel" w:date="2018-02-23T21:54:00Z">
        <w:r w:rsidRPr="00742EFD" w:rsidDel="00C000C5">
          <w:rPr>
            <w:rFonts w:ascii="Arial" w:hAnsi="Arial" w:cs="Arial"/>
            <w:sz w:val="22"/>
            <w:szCs w:val="22"/>
          </w:rPr>
          <w:delText>proportional the concentration of AGO2–miR-1 in relation</w:delText>
        </w:r>
      </w:del>
      <w:ins w:id="631" w:author="David Bartel" w:date="2018-02-23T21:54:00Z">
        <w:r w:rsidR="00C000C5" w:rsidRPr="00742EFD">
          <w:rPr>
            <w:rFonts w:ascii="Arial" w:hAnsi="Arial" w:cs="Arial"/>
            <w:sz w:val="22"/>
            <w:szCs w:val="22"/>
          </w:rPr>
          <w:t xml:space="preserve">over </w:t>
        </w:r>
      </w:ins>
      <w:ins w:id="632" w:author="David Bartel" w:date="2018-02-23T22:09:00Z">
        <w:r w:rsidR="00FA5011" w:rsidRPr="00742EFD">
          <w:rPr>
            <w:rFonts w:ascii="Arial" w:hAnsi="Arial" w:cs="Arial"/>
            <w:sz w:val="22"/>
            <w:szCs w:val="22"/>
          </w:rPr>
          <w:t xml:space="preserve">a constant low </w:t>
        </w:r>
      </w:ins>
      <w:ins w:id="633" w:author="David Bartel" w:date="2018-02-23T21:54:00Z">
        <w:r w:rsidR="00C000C5" w:rsidRPr="00742EFD">
          <w:rPr>
            <w:rFonts w:ascii="Arial" w:hAnsi="Arial" w:cs="Arial"/>
            <w:sz w:val="22"/>
            <w:szCs w:val="22"/>
          </w:rPr>
          <w:t>back</w:t>
        </w:r>
      </w:ins>
      <w:ins w:id="634" w:author="David Bartel" w:date="2018-02-23T22:12:00Z">
        <w:r w:rsidR="00A23EFC" w:rsidRPr="00742EFD">
          <w:rPr>
            <w:rFonts w:ascii="Arial" w:hAnsi="Arial" w:cs="Arial"/>
            <w:sz w:val="22"/>
            <w:szCs w:val="22"/>
          </w:rPr>
          <w:t>g</w:t>
        </w:r>
      </w:ins>
      <w:ins w:id="635" w:author="David Bartel" w:date="2018-02-23T21:54:00Z">
        <w:r w:rsidR="00C000C5" w:rsidRPr="00742EFD">
          <w:rPr>
            <w:rFonts w:ascii="Arial" w:hAnsi="Arial" w:cs="Arial"/>
            <w:sz w:val="22"/>
            <w:szCs w:val="22"/>
          </w:rPr>
          <w:t>round</w:t>
        </w:r>
      </w:ins>
      <w:ins w:id="636" w:author="David Bartel" w:date="2018-02-23T22:09:00Z">
        <w:r w:rsidR="00FA5011" w:rsidRPr="00742EFD">
          <w:rPr>
            <w:rFonts w:ascii="Arial" w:hAnsi="Arial" w:cs="Arial"/>
            <w:sz w:val="22"/>
            <w:szCs w:val="22"/>
          </w:rPr>
          <w:t xml:space="preserve"> of library molecules isolated </w:t>
        </w:r>
      </w:ins>
      <w:ins w:id="637" w:author="David Bartel" w:date="2018-02-23T22:11:00Z">
        <w:r w:rsidR="00A23EFC" w:rsidRPr="00742EFD">
          <w:rPr>
            <w:rFonts w:ascii="Arial" w:hAnsi="Arial" w:cs="Arial"/>
            <w:sz w:val="22"/>
            <w:szCs w:val="22"/>
          </w:rPr>
          <w:t>even in the absence of AGO2–miR-1</w:t>
        </w:r>
      </w:ins>
      <w:del w:id="638" w:author="David Bartel" w:date="2018-02-23T21:54:00Z">
        <w:r w:rsidRPr="00742EFD" w:rsidDel="00C000C5">
          <w:rPr>
            <w:rFonts w:ascii="Arial" w:hAnsi="Arial" w:cs="Arial"/>
            <w:sz w:val="22"/>
            <w:szCs w:val="22"/>
          </w:rPr>
          <w:delText xml:space="preserve"> to a constant, low amount of AGO–miRNA-independent library RNA recovered in the experiment</w:delText>
        </w:r>
      </w:del>
      <w:r w:rsidRPr="00742EFD">
        <w:rPr>
          <w:rFonts w:ascii="Arial" w:hAnsi="Arial" w:cs="Arial"/>
          <w:sz w:val="22"/>
          <w:szCs w:val="22"/>
        </w:rPr>
        <w:t xml:space="preserve">. </w:t>
      </w:r>
      <w:ins w:id="639" w:author="David Bartel" w:date="2018-02-24T17:05:00Z">
        <w:r w:rsidR="00443EA0" w:rsidRPr="00742EFD">
          <w:rPr>
            <w:rFonts w:ascii="Arial" w:hAnsi="Arial" w:cs="Arial"/>
            <w:sz w:val="22"/>
            <w:szCs w:val="22"/>
          </w:rPr>
          <w:t xml:space="preserve"> </w:t>
        </w:r>
      </w:ins>
      <w:r w:rsidRPr="00742EFD">
        <w:rPr>
          <w:rFonts w:ascii="Arial" w:hAnsi="Arial" w:cs="Arial"/>
          <w:sz w:val="22"/>
          <w:szCs w:val="22"/>
        </w:rPr>
        <w:t xml:space="preserve">Second, </w:t>
      </w:r>
      <w:del w:id="640" w:author="David Bartel" w:date="2018-02-23T21:56:00Z">
        <w:r w:rsidRPr="00742EFD" w:rsidDel="00B977EE">
          <w:rPr>
            <w:rFonts w:ascii="Arial" w:hAnsi="Arial" w:cs="Arial"/>
            <w:sz w:val="22"/>
            <w:szCs w:val="22"/>
          </w:rPr>
          <w:delText>in samples with greater than</w:delText>
        </w:r>
      </w:del>
      <w:ins w:id="641" w:author="David Bartel" w:date="2018-02-23T21:56:00Z">
        <w:r w:rsidR="00B977EE" w:rsidRPr="00742EFD">
          <w:rPr>
            <w:rFonts w:ascii="Arial" w:hAnsi="Arial" w:cs="Arial"/>
            <w:sz w:val="22"/>
            <w:szCs w:val="22"/>
          </w:rPr>
          <w:t>as the</w:t>
        </w:r>
      </w:ins>
      <w:del w:id="642" w:author="David Bartel" w:date="2018-02-23T21:56:00Z">
        <w:r w:rsidRPr="00742EFD" w:rsidDel="00B977EE">
          <w:rPr>
            <w:rFonts w:ascii="Arial" w:hAnsi="Arial" w:cs="Arial"/>
            <w:sz w:val="22"/>
            <w:szCs w:val="22"/>
          </w:rPr>
          <w:delText xml:space="preserve"> 72 pM</w:delText>
        </w:r>
      </w:del>
      <w:r w:rsidRPr="00742EFD">
        <w:rPr>
          <w:rFonts w:ascii="Arial" w:hAnsi="Arial" w:cs="Arial"/>
          <w:sz w:val="22"/>
          <w:szCs w:val="22"/>
        </w:rPr>
        <w:t xml:space="preserve"> AGO2–miR-1 </w:t>
      </w:r>
      <w:ins w:id="643" w:author="David Bartel" w:date="2018-02-23T21:56:00Z">
        <w:r w:rsidR="00B977EE" w:rsidRPr="00742EFD">
          <w:rPr>
            <w:rFonts w:ascii="Arial" w:hAnsi="Arial" w:cs="Arial"/>
            <w:sz w:val="22"/>
            <w:szCs w:val="22"/>
          </w:rPr>
          <w:t xml:space="preserve">concentration increased beyond 72 </w:t>
        </w:r>
        <w:proofErr w:type="spellStart"/>
        <w:r w:rsidR="00B977EE" w:rsidRPr="00742EFD">
          <w:rPr>
            <w:rFonts w:ascii="Arial" w:hAnsi="Arial" w:cs="Arial"/>
            <w:sz w:val="22"/>
            <w:szCs w:val="22"/>
          </w:rPr>
          <w:t>pM</w:t>
        </w:r>
      </w:ins>
      <w:proofErr w:type="spellEnd"/>
      <w:ins w:id="644" w:author="David Bartel" w:date="2018-02-23T21:57:00Z">
        <w:r w:rsidR="00B977EE" w:rsidRPr="00742EFD">
          <w:rPr>
            <w:rFonts w:ascii="Arial" w:hAnsi="Arial" w:cs="Arial"/>
            <w:sz w:val="22"/>
            <w:szCs w:val="22"/>
          </w:rPr>
          <w:t xml:space="preserve">, which was </w:t>
        </w:r>
      </w:ins>
      <w:ins w:id="645" w:author="David Bartel" w:date="2018-02-23T21:58:00Z">
        <w:r w:rsidR="00B977EE" w:rsidRPr="00742EFD">
          <w:rPr>
            <w:rFonts w:ascii="Arial" w:hAnsi="Arial" w:cs="Arial"/>
            <w:sz w:val="22"/>
            <w:szCs w:val="22"/>
          </w:rPr>
          <w:t>the point at which the AGO2–miR-1 concent</w:t>
        </w:r>
        <w:r w:rsidR="005E1868" w:rsidRPr="00742EFD">
          <w:rPr>
            <w:rFonts w:ascii="Arial" w:hAnsi="Arial" w:cs="Arial"/>
            <w:sz w:val="22"/>
            <w:szCs w:val="22"/>
          </w:rPr>
          <w:t>ration matched that of the 8mer-</w:t>
        </w:r>
        <w:r w:rsidR="00B977EE" w:rsidRPr="00742EFD">
          <w:rPr>
            <w:rFonts w:ascii="Arial" w:hAnsi="Arial" w:cs="Arial"/>
            <w:sz w:val="22"/>
            <w:szCs w:val="22"/>
          </w:rPr>
          <w:t>containing molecules</w:t>
        </w:r>
      </w:ins>
      <w:ins w:id="646" w:author="David Bartel" w:date="2018-02-23T21:56:00Z">
        <w:r w:rsidR="00B977EE" w:rsidRPr="00742EFD">
          <w:rPr>
            <w:rFonts w:ascii="Arial" w:hAnsi="Arial" w:cs="Arial"/>
            <w:sz w:val="22"/>
            <w:szCs w:val="22"/>
          </w:rPr>
          <w:t xml:space="preserve">, </w:t>
        </w:r>
      </w:ins>
      <w:del w:id="647" w:author="David Bartel" w:date="2018-02-23T22:13:00Z">
        <w:r w:rsidRPr="00742EFD" w:rsidDel="00A23EFC">
          <w:rPr>
            <w:rFonts w:ascii="Arial" w:hAnsi="Arial" w:cs="Arial"/>
            <w:sz w:val="22"/>
            <w:szCs w:val="22"/>
          </w:rPr>
          <w:delText xml:space="preserve">exhibit we observe decreased enrichment of the </w:delText>
        </w:r>
      </w:del>
      <w:r w:rsidRPr="00742EFD">
        <w:rPr>
          <w:rFonts w:ascii="Arial" w:hAnsi="Arial" w:cs="Arial"/>
          <w:sz w:val="22"/>
          <w:szCs w:val="22"/>
        </w:rPr>
        <w:t xml:space="preserve">8mer </w:t>
      </w:r>
      <w:ins w:id="648" w:author="David Bartel" w:date="2018-02-23T22:13:00Z">
        <w:r w:rsidR="00A23EFC" w:rsidRPr="00742EFD">
          <w:rPr>
            <w:rFonts w:ascii="Arial" w:hAnsi="Arial" w:cs="Arial"/>
            <w:sz w:val="22"/>
            <w:szCs w:val="22"/>
          </w:rPr>
          <w:t xml:space="preserve">enrichment </w:t>
        </w:r>
      </w:ins>
      <w:del w:id="649" w:author="David Bartel" w:date="2018-02-23T22:13:00Z">
        <w:r w:rsidRPr="00742EFD" w:rsidDel="00A23EFC">
          <w:rPr>
            <w:rFonts w:ascii="Arial" w:hAnsi="Arial" w:cs="Arial"/>
            <w:sz w:val="22"/>
            <w:szCs w:val="22"/>
          </w:rPr>
          <w:delText>site type</w:delText>
        </w:r>
      </w:del>
      <w:ins w:id="650" w:author="David Bartel" w:date="2018-02-23T22:13:00Z">
        <w:r w:rsidR="00A23EFC" w:rsidRPr="00742EFD">
          <w:rPr>
            <w:rFonts w:ascii="Arial" w:hAnsi="Arial" w:cs="Arial"/>
            <w:sz w:val="22"/>
            <w:szCs w:val="22"/>
          </w:rPr>
          <w:t>decreased</w:t>
        </w:r>
      </w:ins>
      <w:ins w:id="651" w:author="David Bartel" w:date="2018-03-24T20:46:00Z">
        <w:r w:rsidR="00283D24" w:rsidRPr="00742EFD">
          <w:rPr>
            <w:rFonts w:ascii="Arial" w:hAnsi="Arial" w:cs="Arial"/>
            <w:sz w:val="22"/>
            <w:szCs w:val="22"/>
          </w:rPr>
          <w:t>, and at the highest AGO2–miR-1 concentration</w:t>
        </w:r>
      </w:ins>
      <w:del w:id="652" w:author="David Bartel" w:date="2018-02-24T17:00:00Z">
        <w:r w:rsidRPr="00742EFD" w:rsidDel="005E1868">
          <w:rPr>
            <w:rFonts w:ascii="Arial" w:hAnsi="Arial" w:cs="Arial"/>
            <w:sz w:val="22"/>
            <w:szCs w:val="22"/>
          </w:rPr>
          <w:delText xml:space="preserve">, </w:delText>
        </w:r>
      </w:del>
      <w:del w:id="653" w:author="David Bartel" w:date="2018-02-23T22:14:00Z">
        <w:r w:rsidRPr="00742EFD" w:rsidDel="00A23EFC">
          <w:rPr>
            <w:rFonts w:ascii="Arial" w:hAnsi="Arial" w:cs="Arial"/>
            <w:sz w:val="22"/>
            <w:szCs w:val="22"/>
          </w:rPr>
          <w:delText xml:space="preserve">and in the 720 pM AGO2–miR-1 sample additionally observe decreased </w:delText>
        </w:r>
      </w:del>
      <w:del w:id="654" w:author="David Bartel" w:date="2018-02-24T17:00:00Z">
        <w:r w:rsidRPr="00742EFD" w:rsidDel="005E1868">
          <w:rPr>
            <w:rFonts w:ascii="Arial" w:hAnsi="Arial" w:cs="Arial"/>
            <w:sz w:val="22"/>
            <w:szCs w:val="22"/>
          </w:rPr>
          <w:delText>enrichment of the 7mer-m8 and 7mer-A1 site types</w:delText>
        </w:r>
      </w:del>
      <w:del w:id="655" w:author="David Bartel" w:date="2018-02-24T17:27:00Z">
        <w:r w:rsidRPr="00742EFD" w:rsidDel="00B94C5C">
          <w:rPr>
            <w:rFonts w:ascii="Arial" w:hAnsi="Arial" w:cs="Arial"/>
            <w:sz w:val="22"/>
            <w:szCs w:val="22"/>
          </w:rPr>
          <w:delText>,</w:delText>
        </w:r>
      </w:del>
      <w:ins w:id="656" w:author="David Bartel" w:date="2018-02-24T17:09:00Z">
        <w:r w:rsidR="004C6E53" w:rsidRPr="00742EFD">
          <w:rPr>
            <w:rFonts w:ascii="Arial" w:hAnsi="Arial" w:cs="Arial"/>
            <w:sz w:val="22"/>
            <w:szCs w:val="22"/>
          </w:rPr>
          <w:t>, enrichment of the 7mer-m8 and 7mer-A1 site decreased (Fig</w:t>
        </w:r>
      </w:ins>
      <w:ins w:id="657" w:author="David Bartel" w:date="2018-03-25T12:26:00Z">
        <w:r w:rsidR="00B92ED7" w:rsidRPr="00742EFD">
          <w:rPr>
            <w:rFonts w:ascii="Arial" w:hAnsi="Arial" w:cs="Arial"/>
            <w:sz w:val="22"/>
            <w:szCs w:val="22"/>
          </w:rPr>
          <w:t>.</w:t>
        </w:r>
      </w:ins>
      <w:ins w:id="658" w:author="David Bartel" w:date="2018-02-24T17:09:00Z">
        <w:r w:rsidR="004C6E53" w:rsidRPr="00742EFD">
          <w:rPr>
            <w:rFonts w:ascii="Arial" w:hAnsi="Arial" w:cs="Arial"/>
            <w:sz w:val="22"/>
            <w:szCs w:val="22"/>
          </w:rPr>
          <w:t xml:space="preserve"> 1</w:t>
        </w:r>
        <w:del w:id="659" w:author="Sean E. McGeary" w:date="2018-04-21T13:50:00Z">
          <w:r w:rsidR="004C6E53" w:rsidRPr="00742EFD" w:rsidDel="00570347">
            <w:rPr>
              <w:rFonts w:ascii="Arial" w:hAnsi="Arial" w:cs="Arial"/>
              <w:sz w:val="22"/>
              <w:szCs w:val="22"/>
            </w:rPr>
            <w:delText>C</w:delText>
          </w:r>
        </w:del>
      </w:ins>
      <w:ins w:id="660" w:author="Sean E. McGeary" w:date="2018-04-21T13:50:00Z">
        <w:r w:rsidR="00570347">
          <w:rPr>
            <w:rFonts w:ascii="Arial" w:hAnsi="Arial" w:cs="Arial"/>
            <w:sz w:val="22"/>
            <w:szCs w:val="22"/>
          </w:rPr>
          <w:t>D</w:t>
        </w:r>
      </w:ins>
      <w:ins w:id="661" w:author="David Bartel" w:date="2018-02-24T17:09:00Z">
        <w:r w:rsidR="004C6E53" w:rsidRPr="00742EFD">
          <w:rPr>
            <w:rFonts w:ascii="Arial" w:hAnsi="Arial" w:cs="Arial"/>
            <w:sz w:val="22"/>
            <w:szCs w:val="22"/>
          </w:rPr>
          <w:t>).  These waning enrichments</w:t>
        </w:r>
      </w:ins>
      <w:r w:rsidRPr="00742EFD">
        <w:rPr>
          <w:rFonts w:ascii="Arial" w:hAnsi="Arial" w:cs="Arial"/>
          <w:sz w:val="22"/>
          <w:szCs w:val="22"/>
        </w:rPr>
        <w:t xml:space="preserve"> indicat</w:t>
      </w:r>
      <w:ins w:id="662" w:author="David Bartel" w:date="2018-02-24T17:10:00Z">
        <w:r w:rsidR="004C6E53" w:rsidRPr="00742EFD">
          <w:rPr>
            <w:rFonts w:ascii="Arial" w:hAnsi="Arial" w:cs="Arial"/>
            <w:sz w:val="22"/>
            <w:szCs w:val="22"/>
          </w:rPr>
          <w:t>ed</w:t>
        </w:r>
      </w:ins>
      <w:del w:id="663" w:author="David Bartel" w:date="2018-02-24T17:10:00Z">
        <w:r w:rsidRPr="00742EFD" w:rsidDel="004C6E53">
          <w:rPr>
            <w:rFonts w:ascii="Arial" w:hAnsi="Arial" w:cs="Arial"/>
            <w:sz w:val="22"/>
            <w:szCs w:val="22"/>
          </w:rPr>
          <w:delText>ing</w:delText>
        </w:r>
      </w:del>
      <w:r w:rsidRPr="00742EFD">
        <w:rPr>
          <w:rFonts w:ascii="Arial" w:hAnsi="Arial" w:cs="Arial"/>
          <w:sz w:val="22"/>
          <w:szCs w:val="22"/>
        </w:rPr>
        <w:t xml:space="preserve"> the onset of saturation for these high-affinity site types</w:t>
      </w:r>
      <w:del w:id="664" w:author="David Bartel" w:date="2018-02-25T09:27:00Z">
        <w:r w:rsidRPr="00742EFD" w:rsidDel="00EF6C4C">
          <w:rPr>
            <w:rFonts w:ascii="Arial" w:hAnsi="Arial" w:cs="Arial"/>
            <w:sz w:val="22"/>
            <w:szCs w:val="22"/>
          </w:rPr>
          <w:delText xml:space="preserve"> within the random library</w:delText>
        </w:r>
      </w:del>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{Lambert:2014jm}</w:t>
      </w:r>
      <w:r w:rsidRPr="00742EFD">
        <w:rPr>
          <w:rFonts w:ascii="Arial" w:hAnsi="Arial" w:cs="Arial"/>
          <w:sz w:val="22"/>
          <w:szCs w:val="22"/>
        </w:rPr>
        <w:fldChar w:fldCharType="end"/>
      </w:r>
      <w:r w:rsidRPr="00742EFD">
        <w:rPr>
          <w:rFonts w:ascii="Arial" w:hAnsi="Arial" w:cs="Arial"/>
          <w:sz w:val="22"/>
          <w:szCs w:val="22"/>
        </w:rPr>
        <w:t xml:space="preserve">. </w:t>
      </w:r>
      <w:ins w:id="665" w:author="David Bartel" w:date="2018-02-24T17:10:00Z">
        <w:r w:rsidR="004C6E53" w:rsidRPr="00742EFD">
          <w:rPr>
            <w:rFonts w:ascii="Arial" w:hAnsi="Arial" w:cs="Arial"/>
            <w:sz w:val="22"/>
            <w:szCs w:val="22"/>
          </w:rPr>
          <w:t xml:space="preserve"> </w:t>
        </w:r>
      </w:ins>
      <w:del w:id="666" w:author="David Bartel" w:date="2018-02-24T16:59:00Z">
        <w:r w:rsidRPr="00742EFD" w:rsidDel="005E1868">
          <w:rPr>
            <w:rFonts w:ascii="Arial" w:hAnsi="Arial" w:cs="Arial"/>
            <w:sz w:val="22"/>
            <w:szCs w:val="22"/>
          </w:rPr>
          <w:delText xml:space="preserve">By contrast, all three 6mers exhibit monotonic increases in enrichment across the entire concentration course (Figure 2C). </w:delText>
        </w:r>
      </w:del>
      <w:r w:rsidRPr="00742EFD">
        <w:rPr>
          <w:rFonts w:ascii="Arial" w:hAnsi="Arial" w:cs="Arial"/>
          <w:sz w:val="22"/>
          <w:szCs w:val="22"/>
        </w:rPr>
        <w:t xml:space="preserve">These two features, </w:t>
      </w:r>
      <w:ins w:id="667" w:author="David Bartel" w:date="2018-02-23T22:30:00Z">
        <w:r w:rsidR="00CB1515" w:rsidRPr="00742EFD">
          <w:rPr>
            <w:rFonts w:ascii="Arial" w:hAnsi="Arial" w:cs="Arial"/>
            <w:sz w:val="22"/>
            <w:szCs w:val="22"/>
          </w:rPr>
          <w:t xml:space="preserve">driven by </w:t>
        </w:r>
      </w:ins>
      <w:r w:rsidRPr="00742EFD">
        <w:rPr>
          <w:rFonts w:ascii="Arial" w:hAnsi="Arial" w:cs="Arial"/>
          <w:sz w:val="22"/>
          <w:szCs w:val="22"/>
        </w:rPr>
        <w:t>AGO–miRNA-independent</w:t>
      </w:r>
      <w:del w:id="668" w:author="David Bartel" w:date="2018-02-23T22:25:00Z">
        <w:r w:rsidRPr="00742EFD" w:rsidDel="003B71E5">
          <w:rPr>
            <w:rFonts w:ascii="Arial" w:hAnsi="Arial" w:cs="Arial"/>
            <w:sz w:val="22"/>
            <w:szCs w:val="22"/>
          </w:rPr>
          <w:delText>, non-specific binding</w:delText>
        </w:r>
      </w:del>
      <w:ins w:id="669" w:author="David Bartel" w:date="2018-02-23T22:25:00Z">
        <w:r w:rsidR="003B71E5" w:rsidRPr="00742EFD">
          <w:rPr>
            <w:rFonts w:ascii="Arial" w:hAnsi="Arial" w:cs="Arial"/>
            <w:sz w:val="22"/>
            <w:szCs w:val="22"/>
          </w:rPr>
          <w:t xml:space="preserve"> background</w:t>
        </w:r>
      </w:ins>
      <w:r w:rsidRPr="00742EFD">
        <w:rPr>
          <w:rFonts w:ascii="Arial" w:hAnsi="Arial" w:cs="Arial"/>
          <w:sz w:val="22"/>
          <w:szCs w:val="22"/>
        </w:rPr>
        <w:t xml:space="preserve"> and</w:t>
      </w:r>
      <w:del w:id="670" w:author="David Bartel" w:date="2018-02-24T16:56:00Z">
        <w:r w:rsidRPr="00742EFD" w:rsidDel="00F24EB9">
          <w:rPr>
            <w:rFonts w:ascii="Arial" w:hAnsi="Arial" w:cs="Arial"/>
            <w:sz w:val="22"/>
            <w:szCs w:val="22"/>
          </w:rPr>
          <w:delText xml:space="preserve"> </w:delText>
        </w:r>
      </w:del>
      <w:ins w:id="671" w:author="David Bartel" w:date="2018-02-24T16:56:00Z">
        <w:r w:rsidR="00F24EB9" w:rsidRPr="00742EFD">
          <w:rPr>
            <w:rFonts w:ascii="Arial" w:hAnsi="Arial" w:cs="Arial"/>
            <w:sz w:val="22"/>
            <w:szCs w:val="22"/>
          </w:rPr>
          <w:t xml:space="preserve"> </w:t>
        </w:r>
      </w:ins>
      <w:ins w:id="672" w:author="David Bartel" w:date="2018-02-24T17:16:00Z">
        <w:r w:rsidR="0004789B" w:rsidRPr="00742EFD">
          <w:rPr>
            <w:rFonts w:ascii="Arial" w:hAnsi="Arial" w:cs="Arial"/>
            <w:sz w:val="22"/>
            <w:szCs w:val="22"/>
          </w:rPr>
          <w:t xml:space="preserve">partial </w:t>
        </w:r>
      </w:ins>
      <w:del w:id="673" w:author="David Bartel" w:date="2018-02-24T16:56:00Z">
        <w:r w:rsidRPr="00742EFD" w:rsidDel="00F24EB9">
          <w:rPr>
            <w:rFonts w:ascii="Arial" w:hAnsi="Arial" w:cs="Arial"/>
            <w:sz w:val="22"/>
            <w:szCs w:val="22"/>
          </w:rPr>
          <w:delText>site</w:delText>
        </w:r>
      </w:del>
      <w:del w:id="674" w:author="David Bartel" w:date="2018-02-23T22:25:00Z">
        <w:r w:rsidRPr="00742EFD" w:rsidDel="003B71E5">
          <w:rPr>
            <w:rFonts w:ascii="Arial" w:hAnsi="Arial" w:cs="Arial"/>
            <w:sz w:val="22"/>
            <w:szCs w:val="22"/>
          </w:rPr>
          <w:delText xml:space="preserve"> </w:delText>
        </w:r>
      </w:del>
      <w:del w:id="675" w:author="David Bartel" w:date="2018-02-24T16:56:00Z">
        <w:r w:rsidRPr="00742EFD" w:rsidDel="00F24EB9">
          <w:rPr>
            <w:rFonts w:ascii="Arial" w:hAnsi="Arial" w:cs="Arial"/>
            <w:sz w:val="22"/>
            <w:szCs w:val="22"/>
          </w:rPr>
          <w:delText>type</w:delText>
        </w:r>
      </w:del>
      <w:del w:id="676" w:author="David Bartel" w:date="2018-02-23T22:25:00Z">
        <w:r w:rsidRPr="00742EFD" w:rsidDel="003B71E5">
          <w:rPr>
            <w:rFonts w:ascii="Arial" w:hAnsi="Arial" w:cs="Arial"/>
            <w:sz w:val="22"/>
            <w:szCs w:val="22"/>
          </w:rPr>
          <w:delText>–</w:delText>
        </w:r>
      </w:del>
      <w:r w:rsidRPr="00742EFD">
        <w:rPr>
          <w:rFonts w:ascii="Arial" w:hAnsi="Arial" w:cs="Arial"/>
          <w:sz w:val="22"/>
          <w:szCs w:val="22"/>
        </w:rPr>
        <w:t>saturation</w:t>
      </w:r>
      <w:ins w:id="677" w:author="David Bartel" w:date="2018-02-24T16:56:00Z">
        <w:r w:rsidR="005E1868" w:rsidRPr="00742EFD">
          <w:rPr>
            <w:rFonts w:ascii="Arial" w:hAnsi="Arial" w:cs="Arial"/>
            <w:sz w:val="22"/>
            <w:szCs w:val="22"/>
          </w:rPr>
          <w:t xml:space="preserve"> of the higher-</w:t>
        </w:r>
        <w:r w:rsidR="00F24EB9" w:rsidRPr="00742EFD">
          <w:rPr>
            <w:rFonts w:ascii="Arial" w:hAnsi="Arial" w:cs="Arial"/>
            <w:sz w:val="22"/>
            <w:szCs w:val="22"/>
          </w:rPr>
          <w:t>affinity sites</w:t>
        </w:r>
      </w:ins>
      <w:r w:rsidRPr="00742EFD">
        <w:rPr>
          <w:rFonts w:ascii="Arial" w:hAnsi="Arial" w:cs="Arial"/>
          <w:sz w:val="22"/>
          <w:szCs w:val="22"/>
        </w:rPr>
        <w:t xml:space="preserve">, </w:t>
      </w:r>
      <w:ins w:id="678" w:author="David Bartel" w:date="2018-02-23T22:30:00Z">
        <w:r w:rsidR="00CB1515" w:rsidRPr="00742EFD">
          <w:rPr>
            <w:rFonts w:ascii="Arial" w:hAnsi="Arial" w:cs="Arial"/>
            <w:sz w:val="22"/>
            <w:szCs w:val="22"/>
          </w:rPr>
          <w:t xml:space="preserve">respectively, </w:t>
        </w:r>
      </w:ins>
      <w:del w:id="679" w:author="David Bartel" w:date="2018-02-24T17:28:00Z">
        <w:r w:rsidRPr="00742EFD" w:rsidDel="00B94C5C">
          <w:rPr>
            <w:rFonts w:ascii="Arial" w:hAnsi="Arial" w:cs="Arial"/>
            <w:sz w:val="22"/>
            <w:szCs w:val="22"/>
          </w:rPr>
          <w:delText>illustrate that</w:delText>
        </w:r>
      </w:del>
      <w:ins w:id="680" w:author="David Bartel" w:date="2018-02-24T17:28:00Z">
        <w:r w:rsidR="00B94C5C" w:rsidRPr="00742EFD">
          <w:rPr>
            <w:rFonts w:ascii="Arial" w:hAnsi="Arial" w:cs="Arial"/>
            <w:sz w:val="22"/>
            <w:szCs w:val="22"/>
          </w:rPr>
          <w:t>caused</w:t>
        </w:r>
      </w:ins>
      <w:r w:rsidRPr="00742EFD">
        <w:rPr>
          <w:rFonts w:ascii="Arial" w:hAnsi="Arial" w:cs="Arial"/>
          <w:sz w:val="22"/>
          <w:szCs w:val="22"/>
        </w:rPr>
        <w:t xml:space="preserve"> </w:t>
      </w:r>
      <w:ins w:id="681" w:author="David Bartel" w:date="2018-02-23T22:30:00Z">
        <w:r w:rsidR="00CB1515" w:rsidRPr="00742EFD">
          <w:rPr>
            <w:rFonts w:ascii="Arial" w:hAnsi="Arial" w:cs="Arial"/>
            <w:sz w:val="22"/>
            <w:szCs w:val="22"/>
          </w:rPr>
          <w:t xml:space="preserve">differences in </w:t>
        </w:r>
      </w:ins>
      <w:del w:id="682" w:author="David Bartel" w:date="2018-02-23T22:28:00Z">
        <w:r w:rsidRPr="00742EFD" w:rsidDel="003B71E5">
          <w:rPr>
            <w:rFonts w:ascii="Arial" w:hAnsi="Arial" w:cs="Arial"/>
            <w:sz w:val="22"/>
            <w:szCs w:val="22"/>
          </w:rPr>
          <w:delText>no individual experimental sample</w:delText>
        </w:r>
      </w:del>
      <w:ins w:id="683" w:author="David Bartel" w:date="2018-02-23T22:28:00Z">
        <w:r w:rsidR="003B71E5" w:rsidRPr="00742EFD">
          <w:rPr>
            <w:rFonts w:ascii="Arial" w:hAnsi="Arial" w:cs="Arial"/>
            <w:sz w:val="22"/>
            <w:szCs w:val="22"/>
          </w:rPr>
          <w:t>enrichment values</w:t>
        </w:r>
      </w:ins>
      <w:r w:rsidRPr="00742EFD">
        <w:rPr>
          <w:rFonts w:ascii="Arial" w:hAnsi="Arial" w:cs="Arial"/>
          <w:sz w:val="22"/>
          <w:szCs w:val="22"/>
        </w:rPr>
        <w:t xml:space="preserve"> </w:t>
      </w:r>
      <w:ins w:id="684" w:author="David Bartel" w:date="2018-02-23T22:33:00Z">
        <w:r w:rsidR="00CB1515" w:rsidRPr="00742EFD">
          <w:rPr>
            <w:rFonts w:ascii="Arial" w:hAnsi="Arial" w:cs="Arial"/>
            <w:sz w:val="22"/>
            <w:szCs w:val="22"/>
          </w:rPr>
          <w:t xml:space="preserve">for </w:t>
        </w:r>
      </w:ins>
      <w:ins w:id="685" w:author="David Bartel" w:date="2018-02-24T17:28:00Z">
        <w:r w:rsidR="00B94C5C" w:rsidRPr="00742EFD">
          <w:rPr>
            <w:rFonts w:ascii="Arial" w:hAnsi="Arial" w:cs="Arial"/>
            <w:sz w:val="22"/>
            <w:szCs w:val="22"/>
          </w:rPr>
          <w:t>different</w:t>
        </w:r>
      </w:ins>
      <w:ins w:id="686" w:author="David Bartel" w:date="2018-02-23T22:33:00Z">
        <w:r w:rsidR="00CB1515" w:rsidRPr="00742EFD">
          <w:rPr>
            <w:rFonts w:ascii="Arial" w:hAnsi="Arial" w:cs="Arial"/>
            <w:sz w:val="22"/>
            <w:szCs w:val="22"/>
          </w:rPr>
          <w:t xml:space="preserve"> site</w:t>
        </w:r>
      </w:ins>
      <w:ins w:id="687" w:author="David Bartel" w:date="2018-02-24T17:28:00Z">
        <w:r w:rsidR="00B94C5C" w:rsidRPr="00742EFD">
          <w:rPr>
            <w:rFonts w:ascii="Arial" w:hAnsi="Arial" w:cs="Arial"/>
            <w:sz w:val="22"/>
            <w:szCs w:val="22"/>
          </w:rPr>
          <w:t xml:space="preserve"> type</w:t>
        </w:r>
      </w:ins>
      <w:ins w:id="688" w:author="David Bartel" w:date="2018-02-23T22:33:00Z">
        <w:r w:rsidR="00CB1515" w:rsidRPr="00742EFD">
          <w:rPr>
            <w:rFonts w:ascii="Arial" w:hAnsi="Arial" w:cs="Arial"/>
            <w:sz w:val="22"/>
            <w:szCs w:val="22"/>
          </w:rPr>
          <w:t>s</w:t>
        </w:r>
      </w:ins>
      <w:ins w:id="689" w:author="David Bartel" w:date="2018-02-23T22:54:00Z">
        <w:r w:rsidR="00F86C82" w:rsidRPr="00742EFD">
          <w:rPr>
            <w:rFonts w:ascii="Arial" w:hAnsi="Arial" w:cs="Arial"/>
            <w:sz w:val="22"/>
            <w:szCs w:val="22"/>
          </w:rPr>
          <w:t xml:space="preserve"> </w:t>
        </w:r>
      </w:ins>
      <w:ins w:id="690" w:author="David Bartel" w:date="2018-02-24T17:28:00Z">
        <w:r w:rsidR="00B94C5C" w:rsidRPr="00742EFD">
          <w:rPr>
            <w:rFonts w:ascii="Arial" w:hAnsi="Arial" w:cs="Arial"/>
            <w:sz w:val="22"/>
            <w:szCs w:val="22"/>
          </w:rPr>
          <w:t>to be</w:t>
        </w:r>
      </w:ins>
      <w:ins w:id="691" w:author="David Bartel" w:date="2018-02-23T22:54:00Z">
        <w:r w:rsidR="00F86C82" w:rsidRPr="00742EFD">
          <w:rPr>
            <w:rFonts w:ascii="Arial" w:hAnsi="Arial" w:cs="Arial"/>
            <w:sz w:val="22"/>
            <w:szCs w:val="22"/>
          </w:rPr>
          <w:t xml:space="preserve"> highly</w:t>
        </w:r>
      </w:ins>
      <w:ins w:id="692" w:author="David Bartel" w:date="2018-02-24T17:17:00Z">
        <w:r w:rsidR="00BD661C" w:rsidRPr="00742EFD">
          <w:rPr>
            <w:rFonts w:ascii="Arial" w:hAnsi="Arial" w:cs="Arial"/>
            <w:sz w:val="22"/>
            <w:szCs w:val="22"/>
          </w:rPr>
          <w:t xml:space="preserve"> dependent on the </w:t>
        </w:r>
      </w:ins>
      <w:ins w:id="693" w:author="David Bartel" w:date="2018-02-24T17:18:00Z">
        <w:r w:rsidR="00BD661C" w:rsidRPr="00742EFD">
          <w:rPr>
            <w:rFonts w:ascii="Arial" w:hAnsi="Arial" w:cs="Arial"/>
            <w:sz w:val="22"/>
            <w:szCs w:val="22"/>
          </w:rPr>
          <w:lastRenderedPageBreak/>
          <w:t>AGO2–miR-1</w:t>
        </w:r>
      </w:ins>
      <w:ins w:id="694" w:author="David Bartel" w:date="2018-02-24T17:17:00Z">
        <w:r w:rsidR="00BD661C" w:rsidRPr="00742EFD">
          <w:rPr>
            <w:rFonts w:ascii="Arial" w:hAnsi="Arial" w:cs="Arial"/>
            <w:sz w:val="22"/>
            <w:szCs w:val="22"/>
          </w:rPr>
          <w:t xml:space="preserve"> concentration</w:t>
        </w:r>
      </w:ins>
      <w:ins w:id="695" w:author="David Bartel" w:date="2018-02-24T17:29:00Z">
        <w:r w:rsidR="00B94C5C" w:rsidRPr="00742EFD">
          <w:rPr>
            <w:rFonts w:ascii="Arial" w:hAnsi="Arial" w:cs="Arial"/>
            <w:sz w:val="22"/>
            <w:szCs w:val="22"/>
          </w:rPr>
          <w:t xml:space="preserve">, with the lower AGO2–miR-1 concentrations providing greater discrimination between the high-affinity site types and </w:t>
        </w:r>
      </w:ins>
      <w:ins w:id="696" w:author="David Bartel" w:date="2018-02-24T17:30:00Z">
        <w:r w:rsidR="00B94C5C" w:rsidRPr="00742EFD">
          <w:rPr>
            <w:rFonts w:ascii="Arial" w:hAnsi="Arial" w:cs="Arial"/>
            <w:sz w:val="22"/>
            <w:szCs w:val="22"/>
          </w:rPr>
          <w:t xml:space="preserve">the higher AGO2–miR-1 concentrations providing greater discrimination between the </w:t>
        </w:r>
      </w:ins>
      <w:ins w:id="697" w:author="David Bartel" w:date="2018-02-24T17:31:00Z">
        <w:r w:rsidR="00B94C5C" w:rsidRPr="00742EFD">
          <w:rPr>
            <w:rFonts w:ascii="Arial" w:hAnsi="Arial" w:cs="Arial"/>
            <w:sz w:val="22"/>
            <w:szCs w:val="22"/>
          </w:rPr>
          <w:t>low</w:t>
        </w:r>
      </w:ins>
      <w:ins w:id="698" w:author="David Bartel" w:date="2018-02-24T17:30:00Z">
        <w:r w:rsidR="00B94C5C" w:rsidRPr="00742EFD">
          <w:rPr>
            <w:rFonts w:ascii="Arial" w:hAnsi="Arial" w:cs="Arial"/>
            <w:sz w:val="22"/>
            <w:szCs w:val="22"/>
          </w:rPr>
          <w:t>-affinity site types</w:t>
        </w:r>
      </w:ins>
      <w:ins w:id="699" w:author="David Bartel" w:date="2018-02-24T17:33:00Z">
        <w:r w:rsidR="003241BD" w:rsidRPr="00742EFD">
          <w:rPr>
            <w:rFonts w:ascii="Arial" w:hAnsi="Arial" w:cs="Arial"/>
            <w:sz w:val="22"/>
            <w:szCs w:val="22"/>
          </w:rPr>
          <w:t>,</w:t>
        </w:r>
      </w:ins>
      <w:ins w:id="700" w:author="David Bartel" w:date="2018-02-23T22:33:00Z">
        <w:r w:rsidR="00CB1515" w:rsidRPr="00742EFD">
          <w:rPr>
            <w:rFonts w:ascii="Arial" w:hAnsi="Arial" w:cs="Arial"/>
            <w:sz w:val="22"/>
            <w:szCs w:val="22"/>
          </w:rPr>
          <w:t xml:space="preserve"> </w:t>
        </w:r>
      </w:ins>
      <w:ins w:id="701" w:author="David Bartel" w:date="2018-02-24T17:18:00Z">
        <w:r w:rsidR="00BD661C" w:rsidRPr="00742EFD">
          <w:rPr>
            <w:rFonts w:ascii="Arial" w:hAnsi="Arial" w:cs="Arial"/>
            <w:sz w:val="22"/>
            <w:szCs w:val="22"/>
          </w:rPr>
          <w:t xml:space="preserve">and </w:t>
        </w:r>
      </w:ins>
      <w:ins w:id="702" w:author="David Bartel" w:date="2018-02-24T17:31:00Z">
        <w:r w:rsidR="00B94C5C" w:rsidRPr="00742EFD">
          <w:rPr>
            <w:rFonts w:ascii="Arial" w:hAnsi="Arial" w:cs="Arial"/>
            <w:sz w:val="22"/>
            <w:szCs w:val="22"/>
          </w:rPr>
          <w:t xml:space="preserve">no concentration providing results that </w:t>
        </w:r>
      </w:ins>
      <w:r w:rsidRPr="00742EFD">
        <w:rPr>
          <w:rFonts w:ascii="Arial" w:hAnsi="Arial" w:cs="Arial"/>
          <w:sz w:val="22"/>
          <w:szCs w:val="22"/>
        </w:rPr>
        <w:t>quantitatively reflect</w:t>
      </w:r>
      <w:ins w:id="703" w:author="David Bartel" w:date="2018-02-24T17:32:00Z">
        <w:r w:rsidR="00B94C5C" w:rsidRPr="00742EFD">
          <w:rPr>
            <w:rFonts w:ascii="Arial" w:hAnsi="Arial" w:cs="Arial"/>
            <w:sz w:val="22"/>
            <w:szCs w:val="22"/>
          </w:rPr>
          <w:t>ed</w:t>
        </w:r>
      </w:ins>
      <w:del w:id="704" w:author="David Bartel" w:date="2018-02-23T22:31:00Z">
        <w:r w:rsidRPr="00742EFD" w:rsidDel="00CB1515">
          <w:rPr>
            <w:rFonts w:ascii="Arial" w:hAnsi="Arial" w:cs="Arial"/>
            <w:sz w:val="22"/>
            <w:szCs w:val="22"/>
          </w:rPr>
          <w:delText>s</w:delText>
        </w:r>
      </w:del>
      <w:r w:rsidRPr="00742EFD">
        <w:rPr>
          <w:rFonts w:ascii="Arial" w:hAnsi="Arial" w:cs="Arial"/>
          <w:sz w:val="22"/>
          <w:szCs w:val="22"/>
        </w:rPr>
        <w:t xml:space="preserve"> </w:t>
      </w:r>
      <w:del w:id="705" w:author="David Bartel" w:date="2018-02-23T22:31:00Z">
        <w:r w:rsidRPr="00742EFD" w:rsidDel="00CB1515">
          <w:rPr>
            <w:rFonts w:ascii="Arial" w:hAnsi="Arial" w:cs="Arial"/>
            <w:sz w:val="22"/>
            <w:szCs w:val="22"/>
          </w:rPr>
          <w:delText xml:space="preserve">the </w:delText>
        </w:r>
      </w:del>
      <w:ins w:id="706" w:author="David Bartel" w:date="2018-02-23T22:31:00Z">
        <w:r w:rsidR="00CB1515" w:rsidRPr="00742EFD">
          <w:rPr>
            <w:rFonts w:ascii="Arial" w:hAnsi="Arial" w:cs="Arial"/>
            <w:sz w:val="22"/>
            <w:szCs w:val="22"/>
          </w:rPr>
          <w:t>differences in</w:t>
        </w:r>
      </w:ins>
      <w:ins w:id="707" w:author="David Bartel" w:date="2018-02-23T22:33:00Z">
        <w:r w:rsidR="00CB1515" w:rsidRPr="00742EFD">
          <w:rPr>
            <w:rFonts w:ascii="Arial" w:hAnsi="Arial" w:cs="Arial"/>
            <w:sz w:val="22"/>
            <w:szCs w:val="22"/>
          </w:rPr>
          <w:t xml:space="preserve"> </w:t>
        </w:r>
      </w:ins>
      <w:r w:rsidRPr="00742EFD">
        <w:rPr>
          <w:rFonts w:ascii="Arial" w:hAnsi="Arial" w:cs="Arial"/>
          <w:sz w:val="22"/>
          <w:szCs w:val="22"/>
        </w:rPr>
        <w:t>relative binding affinit</w:t>
      </w:r>
      <w:del w:id="708" w:author="David Bartel" w:date="2018-02-23T22:33:00Z">
        <w:r w:rsidRPr="00742EFD" w:rsidDel="00CB1515">
          <w:rPr>
            <w:rFonts w:ascii="Arial" w:hAnsi="Arial" w:cs="Arial"/>
            <w:sz w:val="22"/>
            <w:szCs w:val="22"/>
          </w:rPr>
          <w:delText>y of these site types in through enrichment values</w:delText>
        </w:r>
      </w:del>
      <w:ins w:id="709" w:author="David Bartel" w:date="2018-02-23T22:33:00Z">
        <w:r w:rsidR="00CB1515" w:rsidRPr="00742EFD">
          <w:rPr>
            <w:rFonts w:ascii="Arial" w:hAnsi="Arial" w:cs="Arial"/>
            <w:sz w:val="22"/>
            <w:szCs w:val="22"/>
          </w:rPr>
          <w:t>ies</w:t>
        </w:r>
      </w:ins>
      <w:r w:rsidRPr="00742EFD">
        <w:rPr>
          <w:rFonts w:ascii="Arial" w:hAnsi="Arial" w:cs="Arial"/>
          <w:sz w:val="22"/>
          <w:szCs w:val="22"/>
        </w:rPr>
        <w:t xml:space="preserve">. </w:t>
      </w:r>
      <w:ins w:id="710" w:author="David Bartel" w:date="2018-02-24T17:19:00Z">
        <w:r w:rsidR="00BD661C" w:rsidRPr="00742EFD">
          <w:rPr>
            <w:rFonts w:ascii="Arial" w:hAnsi="Arial" w:cs="Arial"/>
            <w:sz w:val="22"/>
            <w:szCs w:val="22"/>
          </w:rPr>
          <w:t xml:space="preserve"> </w:t>
        </w:r>
      </w:ins>
    </w:p>
    <w:p w14:paraId="48EE39DE" w14:textId="10A44DE1" w:rsidR="009E2BCA" w:rsidRPr="00742EFD" w:rsidDel="00BD661C" w:rsidRDefault="00596BC1" w:rsidP="00443EA0">
      <w:pPr>
        <w:spacing w:line="360" w:lineRule="auto"/>
        <w:ind w:firstLine="720"/>
        <w:rPr>
          <w:del w:id="711" w:author="David Bartel" w:date="2018-02-24T17:21:00Z"/>
          <w:rFonts w:ascii="Arial" w:hAnsi="Arial" w:cs="Arial"/>
          <w:sz w:val="22"/>
          <w:szCs w:val="22"/>
        </w:rPr>
      </w:pPr>
      <w:ins w:id="712" w:author="David Bartel" w:date="2018-02-24T17:24:00Z">
        <w:r w:rsidRPr="00742EFD">
          <w:rPr>
            <w:rFonts w:ascii="Arial" w:hAnsi="Arial" w:cs="Arial"/>
            <w:sz w:val="22"/>
            <w:szCs w:val="22"/>
          </w:rPr>
          <w:t>T</w:t>
        </w:r>
      </w:ins>
      <w:ins w:id="713" w:author="David Bartel" w:date="2018-02-23T22:58:00Z">
        <w:r w:rsidR="00F86C82" w:rsidRPr="00742EFD">
          <w:rPr>
            <w:rFonts w:ascii="Arial" w:hAnsi="Arial" w:cs="Arial"/>
            <w:sz w:val="22"/>
            <w:szCs w:val="22"/>
          </w:rPr>
          <w:t>he</w:t>
        </w:r>
      </w:ins>
      <w:ins w:id="714" w:author="David Bartel" w:date="2018-02-23T22:59:00Z">
        <w:r w:rsidR="00086783" w:rsidRPr="00742EFD">
          <w:rPr>
            <w:rFonts w:ascii="Arial" w:hAnsi="Arial" w:cs="Arial"/>
            <w:sz w:val="22"/>
            <w:szCs w:val="22"/>
          </w:rPr>
          <w:t xml:space="preserve"> established</w:t>
        </w:r>
      </w:ins>
      <w:del w:id="715" w:author="David Bartel" w:date="2018-02-23T22:59:00Z">
        <w:r w:rsidR="009E2BCA" w:rsidRPr="00742EFD" w:rsidDel="00086783">
          <w:rPr>
            <w:rFonts w:ascii="Arial" w:hAnsi="Arial" w:cs="Arial"/>
            <w:sz w:val="22"/>
            <w:szCs w:val="22"/>
          </w:rPr>
          <w:delText>Indeed, currently published</w:delText>
        </w:r>
      </w:del>
      <w:r w:rsidR="009E2BCA" w:rsidRPr="00742EFD">
        <w:rPr>
          <w:rFonts w:ascii="Arial" w:hAnsi="Arial" w:cs="Arial"/>
          <w:sz w:val="22"/>
          <w:szCs w:val="22"/>
        </w:rPr>
        <w:t xml:space="preserve"> </w:t>
      </w:r>
      <w:del w:id="716" w:author="David Bartel" w:date="2018-02-23T22:59:00Z">
        <w:r w:rsidR="009E2BCA" w:rsidRPr="00742EFD" w:rsidDel="00086783">
          <w:rPr>
            <w:rFonts w:ascii="Arial" w:hAnsi="Arial" w:cs="Arial"/>
            <w:sz w:val="22"/>
            <w:szCs w:val="22"/>
          </w:rPr>
          <w:delText>methodology</w:delText>
        </w:r>
      </w:del>
      <w:ins w:id="717" w:author="David Bartel" w:date="2018-02-23T22:59:00Z">
        <w:r w:rsidR="00086783" w:rsidRPr="00742EFD">
          <w:rPr>
            <w:rFonts w:ascii="Arial" w:hAnsi="Arial" w:cs="Arial"/>
            <w:sz w:val="22"/>
            <w:szCs w:val="22"/>
          </w:rPr>
          <w:t xml:space="preserve">method for inferring </w:t>
        </w:r>
      </w:ins>
      <w:ins w:id="718" w:author="David Bartel" w:date="2018-02-23T23:00:00Z">
        <w:r w:rsidR="00086783" w:rsidRPr="00742EFD">
          <w:rPr>
            <w:rFonts w:ascii="Arial" w:hAnsi="Arial" w:cs="Arial"/>
            <w:sz w:val="22"/>
            <w:szCs w:val="22"/>
          </w:rPr>
          <w:t xml:space="preserve">relative </w:t>
        </w:r>
        <w:r w:rsidR="00086783" w:rsidRPr="00742EFD">
          <w:rPr>
            <w:rFonts w:ascii="Arial" w:hAnsi="Arial" w:cs="Arial"/>
            <w:i/>
            <w:sz w:val="22"/>
            <w:szCs w:val="22"/>
          </w:rPr>
          <w:t>K</w:t>
        </w:r>
        <w:r w:rsidR="00086783" w:rsidRPr="00742EFD">
          <w:rPr>
            <w:rFonts w:ascii="Arial" w:hAnsi="Arial" w:cs="Arial"/>
            <w:sz w:val="22"/>
            <w:szCs w:val="22"/>
            <w:vertAlign w:val="subscript"/>
          </w:rPr>
          <w:t>D</w:t>
        </w:r>
        <w:r w:rsidR="00086783" w:rsidRPr="00742EFD">
          <w:rPr>
            <w:rFonts w:ascii="Arial" w:hAnsi="Arial" w:cs="Arial"/>
            <w:i/>
            <w:sz w:val="22"/>
            <w:szCs w:val="22"/>
            <w:vertAlign w:val="subscript"/>
          </w:rPr>
          <w:t xml:space="preserve"> </w:t>
        </w:r>
        <w:r w:rsidR="00086783" w:rsidRPr="00742EFD">
          <w:rPr>
            <w:rFonts w:ascii="Arial" w:hAnsi="Arial" w:cs="Arial"/>
            <w:sz w:val="22"/>
            <w:szCs w:val="22"/>
          </w:rPr>
          <w:t>values from RBNS results</w:t>
        </w:r>
      </w:ins>
      <w:ins w:id="719" w:author="David Bartel" w:date="2018-02-24T17:24:00Z">
        <w:r w:rsidRPr="00742EFD">
          <w:rPr>
            <w:rFonts w:ascii="Arial" w:hAnsi="Arial" w:cs="Arial"/>
            <w:sz w:val="22"/>
            <w:szCs w:val="22"/>
          </w:rPr>
          <w:t xml:space="preserve"> uses </w:t>
        </w:r>
      </w:ins>
      <w:ins w:id="720" w:author="David Bartel" w:date="2018-02-24T17:34:00Z">
        <w:r w:rsidR="003241BD" w:rsidRPr="00742EFD">
          <w:rPr>
            <w:rFonts w:ascii="Arial" w:hAnsi="Arial" w:cs="Arial"/>
            <w:sz w:val="22"/>
            <w:szCs w:val="22"/>
          </w:rPr>
          <w:t xml:space="preserve">data from </w:t>
        </w:r>
      </w:ins>
      <w:ins w:id="721" w:author="David Bartel" w:date="2018-02-24T17:24:00Z">
        <w:r w:rsidRPr="00742EFD">
          <w:rPr>
            <w:rFonts w:ascii="Arial" w:hAnsi="Arial" w:cs="Arial"/>
            <w:sz w:val="22"/>
            <w:szCs w:val="22"/>
          </w:rPr>
          <w:t xml:space="preserve">only one </w:t>
        </w:r>
      </w:ins>
      <w:ins w:id="722" w:author="David Bartel" w:date="2018-02-24T17:33:00Z">
        <w:r w:rsidR="003241BD" w:rsidRPr="00742EFD">
          <w:rPr>
            <w:rFonts w:ascii="Arial" w:hAnsi="Arial" w:cs="Arial"/>
            <w:sz w:val="22"/>
            <w:szCs w:val="22"/>
          </w:rPr>
          <w:t>protein concentration</w:t>
        </w:r>
      </w:ins>
      <w:ins w:id="723" w:author="David Bartel" w:date="2018-02-25T09:47:00Z">
        <w:r w:rsidR="00687579" w:rsidRPr="00742EFD">
          <w:rPr>
            <w:rFonts w:ascii="Arial" w:hAnsi="Arial" w:cs="Arial"/>
            <w:sz w:val="22"/>
            <w:szCs w:val="22"/>
          </w:rPr>
          <w:fldChar w:fldCharType="begin"/>
        </w:r>
        <w:r w:rsidR="00687579"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687579" w:rsidRPr="00742EFD">
          <w:rPr>
            <w:rFonts w:ascii="Arial" w:hAnsi="Arial" w:cs="Arial"/>
            <w:sz w:val="22"/>
            <w:szCs w:val="22"/>
          </w:rPr>
          <w:fldChar w:fldCharType="separate"/>
        </w:r>
        <w:r w:rsidR="00687579" w:rsidRPr="00742EFD">
          <w:rPr>
            <w:rFonts w:ascii="Arial" w:hAnsi="Arial" w:cs="Arial"/>
            <w:sz w:val="22"/>
            <w:szCs w:val="22"/>
          </w:rPr>
          <w:t>{Lambert:2014jm}</w:t>
        </w:r>
        <w:r w:rsidR="00687579" w:rsidRPr="00742EFD">
          <w:rPr>
            <w:rFonts w:ascii="Arial" w:hAnsi="Arial" w:cs="Arial"/>
            <w:sz w:val="22"/>
            <w:szCs w:val="22"/>
          </w:rPr>
          <w:fldChar w:fldCharType="end"/>
        </w:r>
      </w:ins>
      <w:ins w:id="724" w:author="David Bartel" w:date="2018-02-24T17:33:00Z">
        <w:r w:rsidR="003241BD" w:rsidRPr="00742EFD">
          <w:rPr>
            <w:rFonts w:ascii="Arial" w:hAnsi="Arial" w:cs="Arial"/>
            <w:sz w:val="22"/>
            <w:szCs w:val="22"/>
          </w:rPr>
          <w:t xml:space="preserve"> and thus</w:t>
        </w:r>
      </w:ins>
      <w:ins w:id="725" w:author="David Bartel" w:date="2018-02-23T23:00:00Z">
        <w:r w:rsidR="00086783" w:rsidRPr="00742EFD">
          <w:rPr>
            <w:rFonts w:ascii="Arial" w:hAnsi="Arial" w:cs="Arial"/>
            <w:sz w:val="22"/>
            <w:szCs w:val="22"/>
          </w:rPr>
          <w:t xml:space="preserve"> </w:t>
        </w:r>
      </w:ins>
      <w:del w:id="726" w:author="David Bartel" w:date="2018-02-23T23:01:00Z">
        <w:r w:rsidR="009E2BCA" w:rsidRPr="00742EFD" w:rsidDel="00086783">
          <w:rPr>
            <w:rFonts w:ascii="Arial" w:hAnsi="Arial" w:cs="Arial"/>
            <w:sz w:val="22"/>
            <w:szCs w:val="22"/>
          </w:rPr>
          <w:delText>, which incorporate n</w:delText>
        </w:r>
      </w:del>
      <w:ins w:id="727" w:author="David Bartel" w:date="2018-02-24T17:34:00Z">
        <w:r w:rsidR="003241BD" w:rsidRPr="00742EFD">
          <w:rPr>
            <w:rFonts w:ascii="Arial" w:hAnsi="Arial" w:cs="Arial"/>
            <w:sz w:val="22"/>
            <w:szCs w:val="22"/>
          </w:rPr>
          <w:t>can</w:t>
        </w:r>
      </w:ins>
      <w:ins w:id="728" w:author="David Bartel" w:date="2018-02-23T23:01:00Z">
        <w:r w:rsidR="00086783" w:rsidRPr="00742EFD">
          <w:rPr>
            <w:rFonts w:ascii="Arial" w:hAnsi="Arial" w:cs="Arial"/>
            <w:sz w:val="22"/>
            <w:szCs w:val="22"/>
          </w:rPr>
          <w:t xml:space="preserve">not account for </w:t>
        </w:r>
      </w:ins>
      <w:r w:rsidR="009E2BCA" w:rsidRPr="00742EFD">
        <w:rPr>
          <w:rFonts w:ascii="Arial" w:hAnsi="Arial" w:cs="Arial"/>
          <w:sz w:val="22"/>
          <w:szCs w:val="22"/>
        </w:rPr>
        <w:t xml:space="preserve">either background binding </w:t>
      </w:r>
      <w:del w:id="729" w:author="David Bartel" w:date="2018-02-23T23:01:00Z">
        <w:r w:rsidR="009E2BCA" w:rsidRPr="00742EFD" w:rsidDel="00086783">
          <w:rPr>
            <w:rFonts w:ascii="Arial" w:hAnsi="Arial" w:cs="Arial"/>
            <w:sz w:val="22"/>
            <w:szCs w:val="22"/>
          </w:rPr>
          <w:delText>n</w:delText>
        </w:r>
      </w:del>
      <w:r w:rsidR="009E2BCA" w:rsidRPr="00742EFD">
        <w:rPr>
          <w:rFonts w:ascii="Arial" w:hAnsi="Arial" w:cs="Arial"/>
          <w:sz w:val="22"/>
          <w:szCs w:val="22"/>
        </w:rPr>
        <w:t>or ligand saturation</w:t>
      </w:r>
      <w:ins w:id="730" w:author="David Bartel" w:date="2018-02-24T17:34:00Z">
        <w:r w:rsidR="003241BD" w:rsidRPr="00742EFD">
          <w:rPr>
            <w:rFonts w:ascii="Arial" w:hAnsi="Arial" w:cs="Arial"/>
            <w:sz w:val="22"/>
            <w:szCs w:val="22"/>
          </w:rPr>
          <w:t>.</w:t>
        </w:r>
      </w:ins>
      <w:del w:id="731" w:author="David Bartel" w:date="2018-02-24T17:34:00Z">
        <w:r w:rsidR="009E2BCA" w:rsidRPr="00742EFD" w:rsidDel="003241BD">
          <w:rPr>
            <w:rFonts w:ascii="Arial" w:hAnsi="Arial" w:cs="Arial"/>
            <w:sz w:val="22"/>
            <w:szCs w:val="22"/>
          </w:rPr>
          <w:delText>,</w:delText>
        </w:r>
      </w:del>
      <w:r w:rsidR="009E2BCA" w:rsidRPr="00742EFD">
        <w:rPr>
          <w:rFonts w:ascii="Arial" w:hAnsi="Arial" w:cs="Arial"/>
          <w:sz w:val="22"/>
          <w:szCs w:val="22"/>
        </w:rPr>
        <w:t xml:space="preserve"> </w:t>
      </w:r>
      <w:ins w:id="732" w:author="David Bartel" w:date="2018-02-24T17:35:00Z">
        <w:r w:rsidR="003241BD" w:rsidRPr="00742EFD">
          <w:rPr>
            <w:rFonts w:ascii="Arial" w:hAnsi="Arial" w:cs="Arial"/>
            <w:sz w:val="22"/>
            <w:szCs w:val="22"/>
          </w:rPr>
          <w:t xml:space="preserve"> Therefore, </w:t>
        </w:r>
      </w:ins>
      <w:del w:id="733" w:author="David Bartel" w:date="2018-02-24T17:21:00Z">
        <w:r w:rsidR="009E2BCA" w:rsidRPr="00742EFD" w:rsidDel="00BD661C">
          <w:rPr>
            <w:rFonts w:ascii="Arial" w:hAnsi="Arial" w:cs="Arial"/>
            <w:sz w:val="22"/>
            <w:szCs w:val="22"/>
          </w:rPr>
          <w:delText xml:space="preserve">produces a distinct set of relative </w:delText>
        </w:r>
        <w:r w:rsidR="009E2BCA" w:rsidRPr="00742EFD" w:rsidDel="00BD661C">
          <w:rPr>
            <w:rFonts w:ascii="Arial" w:hAnsi="Arial" w:cs="Arial"/>
            <w:i/>
            <w:sz w:val="22"/>
            <w:szCs w:val="22"/>
          </w:rPr>
          <w:delText>K</w:delText>
        </w:r>
        <w:r w:rsidR="009E2BCA" w:rsidRPr="00742EFD" w:rsidDel="00BD661C">
          <w:rPr>
            <w:rFonts w:ascii="Arial" w:hAnsi="Arial" w:cs="Arial"/>
            <w:sz w:val="22"/>
            <w:szCs w:val="22"/>
            <w:vertAlign w:val="subscript"/>
          </w:rPr>
          <w:delText>D</w:delText>
        </w:r>
        <w:r w:rsidR="009E2BCA" w:rsidRPr="00742EFD" w:rsidDel="00BD661C">
          <w:rPr>
            <w:rFonts w:ascii="Arial" w:hAnsi="Arial" w:cs="Arial"/>
            <w:i/>
            <w:sz w:val="22"/>
            <w:szCs w:val="22"/>
            <w:vertAlign w:val="subscript"/>
          </w:rPr>
          <w:delText xml:space="preserve"> </w:delText>
        </w:r>
        <w:r w:rsidR="009E2BCA" w:rsidRPr="00742EFD" w:rsidDel="00BD661C">
          <w:rPr>
            <w:rFonts w:ascii="Arial" w:hAnsi="Arial" w:cs="Arial"/>
            <w:sz w:val="22"/>
            <w:szCs w:val="22"/>
          </w:rPr>
          <w:delText>values for each RBNS sample, causing estimates of relative binding to be appear exacerbated or compressed depending on the which sample was analyzed. Application of this method therefore poses fundamental complications for mechanistic interpretation of differential binding affinity across miRNA and target sequences, and diminishes the prospect that these estimates could function as predictors of biological repression.</w:delText>
        </w:r>
      </w:del>
    </w:p>
    <w:p w14:paraId="34367BC0" w14:textId="34BDAFBB" w:rsidR="00190F02" w:rsidRPr="00742EFD" w:rsidRDefault="00BD661C" w:rsidP="00E93EB0">
      <w:pPr>
        <w:spacing w:line="360" w:lineRule="auto"/>
        <w:ind w:firstLine="720"/>
        <w:rPr>
          <w:ins w:id="734" w:author="David Bartel" w:date="2018-02-25T12:05:00Z"/>
          <w:rFonts w:ascii="Arial" w:hAnsi="Arial" w:cs="Arial"/>
          <w:sz w:val="22"/>
          <w:szCs w:val="22"/>
        </w:rPr>
      </w:pPr>
      <w:ins w:id="735" w:author="David Bartel" w:date="2018-02-24T17:21:00Z">
        <w:r w:rsidRPr="00742EFD">
          <w:rPr>
            <w:rFonts w:ascii="Arial" w:hAnsi="Arial" w:cs="Arial"/>
            <w:sz w:val="22"/>
            <w:szCs w:val="22"/>
          </w:rPr>
          <w:t>w</w:t>
        </w:r>
      </w:ins>
      <w:del w:id="736" w:author="David Bartel" w:date="2018-02-24T17:21:00Z">
        <w:r w:rsidR="009E2BCA" w:rsidRPr="00742EFD" w:rsidDel="00BD661C">
          <w:rPr>
            <w:rFonts w:ascii="Arial" w:hAnsi="Arial" w:cs="Arial"/>
            <w:sz w:val="22"/>
            <w:szCs w:val="22"/>
          </w:rPr>
          <w:delText>W</w:delText>
        </w:r>
      </w:del>
      <w:r w:rsidR="009E2BCA" w:rsidRPr="00742EFD">
        <w:rPr>
          <w:rFonts w:ascii="Arial" w:hAnsi="Arial" w:cs="Arial"/>
          <w:sz w:val="22"/>
          <w:szCs w:val="22"/>
        </w:rPr>
        <w:t xml:space="preserve">e </w:t>
      </w:r>
      <w:del w:id="737" w:author="David Bartel" w:date="2018-02-24T17:35:00Z">
        <w:r w:rsidR="009E2BCA" w:rsidRPr="00742EFD" w:rsidDel="003241BD">
          <w:rPr>
            <w:rFonts w:ascii="Arial" w:hAnsi="Arial" w:cs="Arial"/>
            <w:sz w:val="22"/>
            <w:szCs w:val="22"/>
          </w:rPr>
          <w:delText xml:space="preserve">created </w:delText>
        </w:r>
      </w:del>
      <w:ins w:id="738" w:author="David Bartel" w:date="2018-02-24T17:35:00Z">
        <w:r w:rsidR="003241BD" w:rsidRPr="00742EFD">
          <w:rPr>
            <w:rFonts w:ascii="Arial" w:hAnsi="Arial" w:cs="Arial"/>
            <w:sz w:val="22"/>
            <w:szCs w:val="22"/>
          </w:rPr>
          <w:t xml:space="preserve">developed </w:t>
        </w:r>
      </w:ins>
      <w:r w:rsidR="009E2BCA" w:rsidRPr="00742EFD">
        <w:rPr>
          <w:rFonts w:ascii="Arial" w:hAnsi="Arial" w:cs="Arial"/>
          <w:sz w:val="22"/>
          <w:szCs w:val="22"/>
        </w:rPr>
        <w:t xml:space="preserve">a </w:t>
      </w:r>
      <w:del w:id="739" w:author="David Bartel" w:date="2018-02-25T09:32:00Z">
        <w:r w:rsidR="009E2BCA" w:rsidRPr="00742EFD" w:rsidDel="00D91BFB">
          <w:rPr>
            <w:rFonts w:ascii="Arial" w:hAnsi="Arial" w:cs="Arial"/>
            <w:sz w:val="22"/>
            <w:szCs w:val="22"/>
          </w:rPr>
          <w:delText xml:space="preserve">novel </w:delText>
        </w:r>
      </w:del>
      <w:r w:rsidR="009E2BCA" w:rsidRPr="00742EFD">
        <w:rPr>
          <w:rFonts w:ascii="Arial" w:hAnsi="Arial" w:cs="Arial"/>
          <w:sz w:val="22"/>
          <w:szCs w:val="22"/>
        </w:rPr>
        <w:t xml:space="preserve">computational strategy </w:t>
      </w:r>
      <w:del w:id="740" w:author="David Bartel" w:date="2018-02-24T17:36:00Z">
        <w:r w:rsidR="009E2BCA" w:rsidRPr="00742EFD" w:rsidDel="003241BD">
          <w:rPr>
            <w:rFonts w:ascii="Arial" w:hAnsi="Arial" w:cs="Arial"/>
            <w:sz w:val="22"/>
            <w:szCs w:val="22"/>
          </w:rPr>
          <w:delText xml:space="preserve">to </w:delText>
        </w:r>
      </w:del>
      <w:del w:id="741" w:author="David Bartel" w:date="2018-02-25T09:33:00Z">
        <w:r w:rsidR="009E2BCA" w:rsidRPr="00742EFD" w:rsidDel="00D91BFB">
          <w:rPr>
            <w:rFonts w:ascii="Arial" w:hAnsi="Arial" w:cs="Arial"/>
            <w:sz w:val="22"/>
            <w:szCs w:val="22"/>
          </w:rPr>
          <w:delText>calculat</w:delText>
        </w:r>
      </w:del>
      <w:del w:id="742" w:author="David Bartel" w:date="2018-02-24T17:36:00Z">
        <w:r w:rsidR="009E2BCA" w:rsidRPr="00742EFD" w:rsidDel="003241BD">
          <w:rPr>
            <w:rFonts w:ascii="Arial" w:hAnsi="Arial" w:cs="Arial"/>
            <w:sz w:val="22"/>
            <w:szCs w:val="22"/>
          </w:rPr>
          <w:delText>e</w:delText>
        </w:r>
      </w:del>
      <w:del w:id="743" w:author="David Bartel" w:date="2018-02-25T09:33:00Z">
        <w:r w:rsidR="009E2BCA" w:rsidRPr="00742EFD" w:rsidDel="00D91BFB">
          <w:rPr>
            <w:rFonts w:ascii="Arial" w:hAnsi="Arial" w:cs="Arial"/>
            <w:sz w:val="22"/>
            <w:szCs w:val="22"/>
          </w:rPr>
          <w:delText xml:space="preserve"> </w:delText>
        </w:r>
        <w:r w:rsidR="009E2BCA" w:rsidRPr="00742EFD" w:rsidDel="00D91BFB">
          <w:rPr>
            <w:rFonts w:ascii="Arial" w:hAnsi="Arial" w:cs="Arial"/>
            <w:i/>
            <w:sz w:val="22"/>
            <w:szCs w:val="22"/>
          </w:rPr>
          <w:delText>K</w:delText>
        </w:r>
        <w:r w:rsidR="009E2BCA" w:rsidRPr="00742EFD" w:rsidDel="00D91BFB">
          <w:rPr>
            <w:rFonts w:ascii="Arial" w:hAnsi="Arial" w:cs="Arial"/>
            <w:sz w:val="22"/>
            <w:szCs w:val="22"/>
            <w:vertAlign w:val="subscript"/>
          </w:rPr>
          <w:delText>D</w:delText>
        </w:r>
        <w:r w:rsidR="009E2BCA" w:rsidRPr="00742EFD" w:rsidDel="00D91BFB">
          <w:rPr>
            <w:rFonts w:ascii="Arial" w:hAnsi="Arial" w:cs="Arial"/>
            <w:sz w:val="22"/>
            <w:szCs w:val="22"/>
          </w:rPr>
          <w:delText xml:space="preserve"> values </w:delText>
        </w:r>
      </w:del>
      <w:r w:rsidR="009E2BCA" w:rsidRPr="00742EFD">
        <w:rPr>
          <w:rFonts w:ascii="Arial" w:hAnsi="Arial" w:cs="Arial"/>
          <w:sz w:val="22"/>
          <w:szCs w:val="22"/>
        </w:rPr>
        <w:t>that simultaneously incorporate</w:t>
      </w:r>
      <w:ins w:id="744" w:author="David Bartel" w:date="2018-03-24T20:47:00Z">
        <w:del w:id="745" w:author="Sean E. McGeary" w:date="2018-04-21T13:51:00Z">
          <w:r w:rsidR="0093493E" w:rsidRPr="00742EFD" w:rsidDel="00570347">
            <w:rPr>
              <w:rFonts w:ascii="Arial" w:hAnsi="Arial" w:cs="Arial"/>
              <w:sz w:val="22"/>
              <w:szCs w:val="22"/>
            </w:rPr>
            <w:delText>d</w:delText>
          </w:r>
        </w:del>
      </w:ins>
      <w:ins w:id="746" w:author="Sean E. McGeary" w:date="2018-04-21T13:51:00Z">
        <w:r w:rsidR="00570347">
          <w:rPr>
            <w:rFonts w:ascii="Arial" w:hAnsi="Arial" w:cs="Arial"/>
            <w:sz w:val="22"/>
            <w:szCs w:val="22"/>
          </w:rPr>
          <w:t>s</w:t>
        </w:r>
      </w:ins>
      <w:del w:id="747" w:author="David Bartel" w:date="2018-03-24T20:47:00Z">
        <w:r w:rsidR="009E2BCA" w:rsidRPr="00742EFD" w:rsidDel="0093493E">
          <w:rPr>
            <w:rFonts w:ascii="Arial" w:hAnsi="Arial" w:cs="Arial"/>
            <w:sz w:val="22"/>
            <w:szCs w:val="22"/>
          </w:rPr>
          <w:delText>s</w:delText>
        </w:r>
      </w:del>
      <w:r w:rsidR="009E2BCA" w:rsidRPr="00742EFD">
        <w:rPr>
          <w:rFonts w:ascii="Arial" w:hAnsi="Arial" w:cs="Arial"/>
          <w:sz w:val="22"/>
          <w:szCs w:val="22"/>
        </w:rPr>
        <w:t xml:space="preserve"> information from all concentrations </w:t>
      </w:r>
      <w:del w:id="748" w:author="David Bartel" w:date="2018-02-25T09:34:00Z">
        <w:r w:rsidR="009E2BCA" w:rsidRPr="00742EFD" w:rsidDel="00D91BFB">
          <w:rPr>
            <w:rFonts w:ascii="Arial" w:hAnsi="Arial" w:cs="Arial"/>
            <w:sz w:val="22"/>
            <w:szCs w:val="22"/>
          </w:rPr>
          <w:delText xml:space="preserve">within </w:delText>
        </w:r>
      </w:del>
      <w:ins w:id="749" w:author="David Bartel" w:date="2018-02-25T09:34:00Z">
        <w:r w:rsidR="00D91BFB" w:rsidRPr="00742EFD">
          <w:rPr>
            <w:rFonts w:ascii="Arial" w:hAnsi="Arial" w:cs="Arial"/>
            <w:sz w:val="22"/>
            <w:szCs w:val="22"/>
          </w:rPr>
          <w:t xml:space="preserve">of </w:t>
        </w:r>
      </w:ins>
      <w:r w:rsidR="009E2BCA" w:rsidRPr="00742EFD">
        <w:rPr>
          <w:rFonts w:ascii="Arial" w:hAnsi="Arial" w:cs="Arial"/>
          <w:sz w:val="22"/>
          <w:szCs w:val="22"/>
        </w:rPr>
        <w:t>an RBNS experiment</w:t>
      </w:r>
      <w:ins w:id="750" w:author="David Bartel" w:date="2018-02-25T09:33:00Z">
        <w:r w:rsidR="00D91BFB" w:rsidRPr="00742EFD">
          <w:rPr>
            <w:rFonts w:ascii="Arial" w:hAnsi="Arial" w:cs="Arial"/>
            <w:sz w:val="22"/>
            <w:szCs w:val="22"/>
          </w:rPr>
          <w:t xml:space="preserve"> to calculat</w:t>
        </w:r>
        <w:del w:id="751" w:author="Sean E. McGeary" w:date="2018-04-21T13:51:00Z">
          <w:r w:rsidR="00D91BFB" w:rsidRPr="00742EFD" w:rsidDel="00570347">
            <w:rPr>
              <w:rFonts w:ascii="Arial" w:hAnsi="Arial" w:cs="Arial"/>
              <w:sz w:val="22"/>
              <w:szCs w:val="22"/>
            </w:rPr>
            <w:delText>ing</w:delText>
          </w:r>
        </w:del>
      </w:ins>
      <w:ins w:id="752" w:author="Sean E. McGeary" w:date="2018-04-21T13:51:00Z">
        <w:r w:rsidR="00570347">
          <w:rPr>
            <w:rFonts w:ascii="Arial" w:hAnsi="Arial" w:cs="Arial"/>
            <w:sz w:val="22"/>
            <w:szCs w:val="22"/>
          </w:rPr>
          <w:t>e</w:t>
        </w:r>
      </w:ins>
      <w:ins w:id="753" w:author="David Bartel" w:date="2018-02-25T09:33:00Z">
        <w:r w:rsidR="00D91BFB" w:rsidRPr="00742EFD">
          <w:rPr>
            <w:rFonts w:ascii="Arial" w:hAnsi="Arial" w:cs="Arial"/>
            <w:sz w:val="22"/>
            <w:szCs w:val="22"/>
          </w:rPr>
          <w:t xml:space="preserve"> relative </w:t>
        </w:r>
        <w:r w:rsidR="00D91BFB" w:rsidRPr="00742EFD">
          <w:rPr>
            <w:rFonts w:ascii="Arial" w:hAnsi="Arial" w:cs="Arial"/>
            <w:i/>
            <w:sz w:val="22"/>
            <w:szCs w:val="22"/>
          </w:rPr>
          <w:t>K</w:t>
        </w:r>
        <w:r w:rsidR="00D91BFB" w:rsidRPr="00742EFD">
          <w:rPr>
            <w:rFonts w:ascii="Arial" w:hAnsi="Arial" w:cs="Arial"/>
            <w:sz w:val="22"/>
            <w:szCs w:val="22"/>
            <w:vertAlign w:val="subscript"/>
          </w:rPr>
          <w:t>D</w:t>
        </w:r>
        <w:r w:rsidR="00D91BFB" w:rsidRPr="00742EFD">
          <w:rPr>
            <w:rFonts w:ascii="Arial" w:hAnsi="Arial" w:cs="Arial"/>
            <w:sz w:val="22"/>
            <w:szCs w:val="22"/>
          </w:rPr>
          <w:t xml:space="preserve"> values</w:t>
        </w:r>
      </w:ins>
      <w:r w:rsidR="009E2BCA" w:rsidRPr="00742EFD">
        <w:rPr>
          <w:rFonts w:ascii="Arial" w:hAnsi="Arial" w:cs="Arial"/>
          <w:sz w:val="22"/>
          <w:szCs w:val="22"/>
        </w:rPr>
        <w:t xml:space="preserve">. </w:t>
      </w:r>
      <w:ins w:id="754" w:author="David Bartel" w:date="2018-02-25T09:51:00Z">
        <w:r w:rsidR="00C67DE9" w:rsidRPr="00742EFD">
          <w:rPr>
            <w:rFonts w:ascii="Arial" w:hAnsi="Arial" w:cs="Arial"/>
            <w:sz w:val="22"/>
            <w:szCs w:val="22"/>
          </w:rPr>
          <w:t xml:space="preserve"> Underlying this strategy is a</w:t>
        </w:r>
      </w:ins>
      <w:del w:id="755" w:author="David Bartel" w:date="2018-02-25T09:51:00Z">
        <w:r w:rsidR="009E2BCA" w:rsidRPr="00742EFD" w:rsidDel="00C67DE9">
          <w:rPr>
            <w:rFonts w:ascii="Arial" w:hAnsi="Arial" w:cs="Arial"/>
            <w:sz w:val="22"/>
            <w:szCs w:val="22"/>
          </w:rPr>
          <w:delText>The</w:delText>
        </w:r>
      </w:del>
      <w:r w:rsidR="009E2BCA" w:rsidRPr="00742EFD">
        <w:rPr>
          <w:rFonts w:ascii="Arial" w:hAnsi="Arial" w:cs="Arial"/>
          <w:sz w:val="22"/>
          <w:szCs w:val="22"/>
        </w:rPr>
        <w:t xml:space="preserve"> model </w:t>
      </w:r>
      <w:ins w:id="756" w:author="David Bartel" w:date="2018-02-25T09:51:00Z">
        <w:r w:rsidR="00C67DE9" w:rsidRPr="00742EFD">
          <w:rPr>
            <w:rFonts w:ascii="Arial" w:hAnsi="Arial" w:cs="Arial"/>
            <w:sz w:val="22"/>
            <w:szCs w:val="22"/>
          </w:rPr>
          <w:t xml:space="preserve">that </w:t>
        </w:r>
      </w:ins>
      <w:r w:rsidR="009E2BCA" w:rsidRPr="00742EFD">
        <w:rPr>
          <w:rFonts w:ascii="Arial" w:hAnsi="Arial" w:cs="Arial"/>
          <w:sz w:val="22"/>
          <w:szCs w:val="22"/>
        </w:rPr>
        <w:t xml:space="preserve">takes as input </w:t>
      </w:r>
      <w:del w:id="757" w:author="David Bartel" w:date="2018-02-25T09:57:00Z">
        <w:r w:rsidR="009E2BCA" w:rsidRPr="00742EFD" w:rsidDel="00432C8D">
          <w:rPr>
            <w:rFonts w:ascii="Arial" w:hAnsi="Arial" w:cs="Arial"/>
            <w:sz w:val="22"/>
            <w:szCs w:val="22"/>
          </w:rPr>
          <w:delText xml:space="preserve">parameters </w:delText>
        </w:r>
      </w:del>
      <w:ins w:id="758" w:author="David Bartel" w:date="2018-02-25T09:55:00Z">
        <w:r w:rsidR="00C67DE9" w:rsidRPr="00742EFD">
          <w:rPr>
            <w:rFonts w:ascii="Arial" w:hAnsi="Arial" w:cs="Arial"/>
            <w:sz w:val="22"/>
            <w:szCs w:val="22"/>
          </w:rPr>
          <w:t>the stock concentration of purified AGO2–miR-1,</w:t>
        </w:r>
        <w:r w:rsidR="00C67DE9" w:rsidRPr="00742EFD" w:rsidDel="00C67DE9">
          <w:rPr>
            <w:rFonts w:ascii="Arial" w:hAnsi="Arial" w:cs="Arial"/>
            <w:sz w:val="22"/>
            <w:szCs w:val="22"/>
          </w:rPr>
          <w:t xml:space="preserve"> </w:t>
        </w:r>
      </w:ins>
      <w:del w:id="759" w:author="David Bartel" w:date="2018-02-25T09:51:00Z">
        <w:r w:rsidR="009E2BCA" w:rsidRPr="00742EFD" w:rsidDel="00C67DE9">
          <w:rPr>
            <w:rFonts w:ascii="Arial" w:hAnsi="Arial" w:cs="Arial"/>
            <w:sz w:val="22"/>
            <w:szCs w:val="22"/>
          </w:rPr>
          <w:delText xml:space="preserve">specifying </w:delText>
        </w:r>
      </w:del>
      <w:r w:rsidR="009E2BCA" w:rsidRPr="00742EFD">
        <w:rPr>
          <w:rFonts w:ascii="Arial" w:hAnsi="Arial" w:cs="Arial"/>
          <w:sz w:val="22"/>
          <w:szCs w:val="22"/>
        </w:rPr>
        <w:t xml:space="preserve">the </w:t>
      </w:r>
      <w:del w:id="760" w:author="David Bartel" w:date="2018-02-25T09:34:00Z">
        <w:r w:rsidR="009E2BCA" w:rsidRPr="00742EFD" w:rsidDel="00D91BFB">
          <w:rPr>
            <w:rFonts w:ascii="Arial" w:hAnsi="Arial" w:cs="Arial"/>
            <w:sz w:val="22"/>
            <w:szCs w:val="22"/>
          </w:rPr>
          <w:delText xml:space="preserve">(seven) </w:delText>
        </w:r>
      </w:del>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 for each miRNA </w:t>
      </w:r>
      <w:del w:id="761" w:author="David Bartel" w:date="2018-02-25T09:35:00Z">
        <w:r w:rsidR="009E2BCA" w:rsidRPr="00742EFD" w:rsidDel="00D91BFB">
          <w:rPr>
            <w:rFonts w:ascii="Arial" w:hAnsi="Arial" w:cs="Arial"/>
            <w:sz w:val="22"/>
            <w:szCs w:val="22"/>
          </w:rPr>
          <w:delText xml:space="preserve">target </w:delText>
        </w:r>
      </w:del>
      <w:r w:rsidR="009E2BCA" w:rsidRPr="00742EFD">
        <w:rPr>
          <w:rFonts w:ascii="Arial" w:hAnsi="Arial" w:cs="Arial"/>
          <w:sz w:val="22"/>
          <w:szCs w:val="22"/>
        </w:rPr>
        <w:t>site</w:t>
      </w:r>
      <w:ins w:id="762" w:author="David Bartel" w:date="2018-02-25T09:35:00Z">
        <w:r w:rsidR="00D91BFB" w:rsidRPr="00742EFD">
          <w:rPr>
            <w:rFonts w:ascii="Arial" w:hAnsi="Arial" w:cs="Arial"/>
            <w:sz w:val="22"/>
            <w:szCs w:val="22"/>
          </w:rPr>
          <w:t xml:space="preserve"> </w:t>
        </w:r>
      </w:ins>
      <w:del w:id="763" w:author="David Bartel" w:date="2018-02-25T09:35:00Z">
        <w:r w:rsidR="009E2BCA" w:rsidRPr="00742EFD" w:rsidDel="00D91BFB">
          <w:rPr>
            <w:rFonts w:ascii="Arial" w:hAnsi="Arial" w:cs="Arial"/>
            <w:sz w:val="22"/>
            <w:szCs w:val="22"/>
          </w:rPr>
          <w:delText>–</w:delText>
        </w:r>
      </w:del>
      <w:r w:rsidR="009E2BCA" w:rsidRPr="00742EFD">
        <w:rPr>
          <w:rFonts w:ascii="Arial" w:hAnsi="Arial" w:cs="Arial"/>
          <w:sz w:val="22"/>
          <w:szCs w:val="22"/>
        </w:rPr>
        <w:t>type</w:t>
      </w:r>
      <w:ins w:id="764" w:author="David Bartel" w:date="2018-02-25T09:49:00Z">
        <w:r w:rsidR="00687579" w:rsidRPr="00742EFD">
          <w:rPr>
            <w:rFonts w:ascii="Arial" w:hAnsi="Arial" w:cs="Arial"/>
            <w:sz w:val="22"/>
            <w:szCs w:val="22"/>
          </w:rPr>
          <w:t xml:space="preserve"> </w:t>
        </w:r>
      </w:ins>
      <w:ins w:id="765" w:author="David Bartel" w:date="2018-02-25T09:51:00Z">
        <w:r w:rsidR="00C67DE9" w:rsidRPr="00742EFD">
          <w:rPr>
            <w:rFonts w:ascii="Arial" w:hAnsi="Arial" w:cs="Arial"/>
            <w:sz w:val="22"/>
            <w:szCs w:val="22"/>
          </w:rPr>
          <w:t xml:space="preserve">(including the </w:t>
        </w:r>
      </w:ins>
      <w:ins w:id="766" w:author="David Bartel" w:date="2018-02-25T09:52:00Z">
        <w:r w:rsidR="00C67DE9" w:rsidRPr="00742EFD">
          <w:rPr>
            <w:rFonts w:ascii="Arial" w:hAnsi="Arial" w:cs="Arial"/>
            <w:sz w:val="22"/>
            <w:szCs w:val="22"/>
          </w:rPr>
          <w:t>“</w:t>
        </w:r>
      </w:ins>
      <w:ins w:id="767" w:author="David Bartel" w:date="2018-02-25T09:51:00Z">
        <w:r w:rsidR="00C67DE9" w:rsidRPr="00742EFD">
          <w:rPr>
            <w:rFonts w:ascii="Arial" w:hAnsi="Arial" w:cs="Arial"/>
            <w:sz w:val="22"/>
            <w:szCs w:val="22"/>
          </w:rPr>
          <w:t>no-site</w:t>
        </w:r>
      </w:ins>
      <w:ins w:id="768" w:author="David Bartel" w:date="2018-02-25T09:52:00Z">
        <w:r w:rsidR="00C67DE9" w:rsidRPr="00742EFD">
          <w:rPr>
            <w:rFonts w:ascii="Arial" w:hAnsi="Arial" w:cs="Arial"/>
            <w:sz w:val="22"/>
            <w:szCs w:val="22"/>
          </w:rPr>
          <w:t>”</w:t>
        </w:r>
      </w:ins>
      <w:ins w:id="769" w:author="David Bartel" w:date="2018-02-25T09:51:00Z">
        <w:r w:rsidR="00C67DE9" w:rsidRPr="00742EFD">
          <w:rPr>
            <w:rFonts w:ascii="Arial" w:hAnsi="Arial" w:cs="Arial"/>
            <w:sz w:val="22"/>
            <w:szCs w:val="22"/>
          </w:rPr>
          <w:t xml:space="preserve"> type)</w:t>
        </w:r>
      </w:ins>
      <w:r w:rsidR="009E2BCA" w:rsidRPr="00742EFD">
        <w:rPr>
          <w:rFonts w:ascii="Arial" w:hAnsi="Arial" w:cs="Arial"/>
          <w:sz w:val="22"/>
          <w:szCs w:val="22"/>
        </w:rPr>
        <w:t xml:space="preserve">, </w:t>
      </w:r>
      <w:del w:id="770" w:author="David Bartel" w:date="2018-02-25T09:54:00Z">
        <w:r w:rsidR="009E2BCA" w:rsidRPr="00742EFD" w:rsidDel="00C67DE9">
          <w:rPr>
            <w:rFonts w:ascii="Arial" w:hAnsi="Arial" w:cs="Arial"/>
            <w:sz w:val="22"/>
            <w:szCs w:val="22"/>
          </w:rPr>
          <w:delText xml:space="preserve">and two additional parameters specifying </w:delText>
        </w:r>
      </w:del>
      <w:del w:id="771" w:author="David Bartel" w:date="2018-02-25T09:55:00Z">
        <w:r w:rsidR="009E2BCA" w:rsidRPr="00742EFD" w:rsidDel="00C67DE9">
          <w:rPr>
            <w:rFonts w:ascii="Arial" w:hAnsi="Arial" w:cs="Arial"/>
            <w:sz w:val="22"/>
            <w:szCs w:val="22"/>
          </w:rPr>
          <w:delText xml:space="preserve">the stock concentration of </w:delText>
        </w:r>
      </w:del>
      <w:del w:id="772" w:author="David Bartel" w:date="2018-02-25T09:54:00Z">
        <w:r w:rsidR="009E2BCA" w:rsidRPr="00742EFD" w:rsidDel="00C67DE9">
          <w:rPr>
            <w:rFonts w:ascii="Arial" w:hAnsi="Arial" w:cs="Arial"/>
            <w:sz w:val="22"/>
            <w:szCs w:val="22"/>
          </w:rPr>
          <w:delText xml:space="preserve">the </w:delText>
        </w:r>
      </w:del>
      <w:del w:id="773" w:author="David Bartel" w:date="2018-02-25T09:55:00Z">
        <w:r w:rsidR="009E2BCA" w:rsidRPr="00742EFD" w:rsidDel="00C67DE9">
          <w:rPr>
            <w:rFonts w:ascii="Arial" w:hAnsi="Arial" w:cs="Arial"/>
            <w:sz w:val="22"/>
            <w:szCs w:val="22"/>
          </w:rPr>
          <w:delText xml:space="preserve">purified AGO2–miR-1 complex </w:delText>
        </w:r>
      </w:del>
      <w:r w:rsidR="009E2BCA" w:rsidRPr="00742EFD">
        <w:rPr>
          <w:rFonts w:ascii="Arial" w:hAnsi="Arial" w:cs="Arial"/>
          <w:sz w:val="22"/>
          <w:szCs w:val="22"/>
        </w:rPr>
        <w:t xml:space="preserve">and </w:t>
      </w:r>
      <w:del w:id="774" w:author="David Bartel" w:date="2018-03-27T15:49:00Z">
        <w:r w:rsidR="009E2BCA" w:rsidRPr="00742EFD" w:rsidDel="000E19F3">
          <w:rPr>
            <w:rFonts w:ascii="Arial" w:hAnsi="Arial" w:cs="Arial"/>
            <w:sz w:val="22"/>
            <w:szCs w:val="22"/>
          </w:rPr>
          <w:delText xml:space="preserve">the </w:delText>
        </w:r>
      </w:del>
      <w:ins w:id="775" w:author="David Bartel" w:date="2018-03-27T15:49:00Z">
        <w:r w:rsidR="000E19F3" w:rsidRPr="00742EFD">
          <w:rPr>
            <w:rFonts w:ascii="Arial" w:hAnsi="Arial" w:cs="Arial"/>
            <w:sz w:val="22"/>
            <w:szCs w:val="22"/>
          </w:rPr>
          <w:t xml:space="preserve">a </w:t>
        </w:r>
      </w:ins>
      <w:r w:rsidR="009E2BCA" w:rsidRPr="00742EFD">
        <w:rPr>
          <w:rFonts w:ascii="Arial" w:hAnsi="Arial" w:cs="Arial"/>
          <w:sz w:val="22"/>
          <w:szCs w:val="22"/>
        </w:rPr>
        <w:t>constant amount background</w:t>
      </w:r>
      <w:del w:id="776" w:author="David Bartel" w:date="2018-02-25T09:56:00Z">
        <w:r w:rsidR="009E2BCA" w:rsidRPr="00742EFD" w:rsidDel="00432C8D">
          <w:rPr>
            <w:rFonts w:ascii="Arial" w:hAnsi="Arial" w:cs="Arial"/>
            <w:sz w:val="22"/>
            <w:szCs w:val="22"/>
          </w:rPr>
          <w:delText>, AGO–miRNA-independent</w:delText>
        </w:r>
      </w:del>
      <w:r w:rsidR="009E2BCA" w:rsidRPr="00742EFD">
        <w:rPr>
          <w:rFonts w:ascii="Arial" w:hAnsi="Arial" w:cs="Arial"/>
          <w:sz w:val="22"/>
          <w:szCs w:val="22"/>
        </w:rPr>
        <w:t xml:space="preserve"> library </w:t>
      </w:r>
      <w:del w:id="777" w:author="David Bartel" w:date="2018-03-27T20:28:00Z">
        <w:r w:rsidR="009E2BCA" w:rsidRPr="00742EFD" w:rsidDel="009B338F">
          <w:rPr>
            <w:rFonts w:ascii="Arial" w:hAnsi="Arial" w:cs="Arial"/>
            <w:sz w:val="22"/>
            <w:szCs w:val="22"/>
          </w:rPr>
          <w:delText xml:space="preserve">RNA </w:delText>
        </w:r>
      </w:del>
      <w:r w:rsidR="009E2BCA" w:rsidRPr="00742EFD">
        <w:rPr>
          <w:rFonts w:ascii="Arial" w:hAnsi="Arial" w:cs="Arial"/>
          <w:sz w:val="22"/>
          <w:szCs w:val="22"/>
        </w:rPr>
        <w:t>recovered in all samples</w:t>
      </w:r>
      <w:del w:id="778" w:author="David Bartel" w:date="2018-03-27T20:29:00Z">
        <w:r w:rsidR="009E2BCA" w:rsidRPr="00742EFD" w:rsidDel="009B338F">
          <w:rPr>
            <w:rFonts w:ascii="Arial" w:hAnsi="Arial" w:cs="Arial"/>
            <w:sz w:val="22"/>
            <w:szCs w:val="22"/>
          </w:rPr>
          <w:delText>, and</w:delText>
        </w:r>
      </w:del>
      <w:ins w:id="779" w:author="David Bartel" w:date="2018-03-27T20:29:00Z">
        <w:r w:rsidR="009B338F" w:rsidRPr="00742EFD">
          <w:rPr>
            <w:rFonts w:ascii="Arial" w:hAnsi="Arial" w:cs="Arial"/>
            <w:sz w:val="22"/>
            <w:szCs w:val="22"/>
          </w:rPr>
          <w:t>.  With these inputs, the model</w:t>
        </w:r>
      </w:ins>
      <w:r w:rsidR="009E2BCA" w:rsidRPr="00742EFD">
        <w:rPr>
          <w:rFonts w:ascii="Arial" w:hAnsi="Arial" w:cs="Arial"/>
          <w:sz w:val="22"/>
          <w:szCs w:val="22"/>
        </w:rPr>
        <w:t xml:space="preserve"> outputs </w:t>
      </w:r>
      <w:del w:id="780" w:author="David Bartel" w:date="2018-02-25T09:59:00Z">
        <w:r w:rsidR="009E2BCA" w:rsidRPr="00742EFD" w:rsidDel="00432C8D">
          <w:rPr>
            <w:rFonts w:ascii="Arial" w:hAnsi="Arial" w:cs="Arial"/>
            <w:sz w:val="22"/>
            <w:szCs w:val="22"/>
          </w:rPr>
          <w:delText>a prediction of the fraction</w:delText>
        </w:r>
      </w:del>
      <w:ins w:id="781" w:author="David Bartel" w:date="2018-02-25T09:59:00Z">
        <w:r w:rsidR="00432C8D" w:rsidRPr="00742EFD">
          <w:rPr>
            <w:rFonts w:ascii="Arial" w:hAnsi="Arial" w:cs="Arial"/>
            <w:sz w:val="22"/>
            <w:szCs w:val="22"/>
          </w:rPr>
          <w:t>the predicted enrichment</w:t>
        </w:r>
      </w:ins>
      <w:r w:rsidR="009E2BCA" w:rsidRPr="00742EFD">
        <w:rPr>
          <w:rFonts w:ascii="Arial" w:hAnsi="Arial" w:cs="Arial"/>
          <w:sz w:val="22"/>
          <w:szCs w:val="22"/>
        </w:rPr>
        <w:t xml:space="preserve"> of each site type </w:t>
      </w:r>
      <w:del w:id="782" w:author="David Bartel" w:date="2018-02-25T09:59:00Z">
        <w:r w:rsidR="009E2BCA" w:rsidRPr="00742EFD" w:rsidDel="00432C8D">
          <w:rPr>
            <w:rFonts w:ascii="Arial" w:hAnsi="Arial" w:cs="Arial"/>
            <w:sz w:val="22"/>
            <w:szCs w:val="22"/>
          </w:rPr>
          <w:delText xml:space="preserve">within all five samples </w:delText>
        </w:r>
      </w:del>
      <w:r w:rsidR="009E2BCA" w:rsidRPr="00742EFD">
        <w:rPr>
          <w:rFonts w:ascii="Arial" w:hAnsi="Arial" w:cs="Arial"/>
          <w:sz w:val="22"/>
          <w:szCs w:val="22"/>
        </w:rPr>
        <w:t xml:space="preserve">across the </w:t>
      </w:r>
      <w:del w:id="783" w:author="David Bartel" w:date="2018-02-25T09:57:00Z">
        <w:r w:rsidR="009E2BCA" w:rsidRPr="00742EFD" w:rsidDel="00432C8D">
          <w:rPr>
            <w:rFonts w:ascii="Arial" w:hAnsi="Arial" w:cs="Arial"/>
            <w:sz w:val="22"/>
            <w:szCs w:val="22"/>
          </w:rPr>
          <w:delText xml:space="preserve">dilution </w:delText>
        </w:r>
      </w:del>
      <w:ins w:id="784" w:author="David Bartel" w:date="2018-02-25T09:57:00Z">
        <w:r w:rsidR="00432C8D" w:rsidRPr="00742EFD">
          <w:rPr>
            <w:rFonts w:ascii="Arial" w:hAnsi="Arial" w:cs="Arial"/>
            <w:sz w:val="22"/>
            <w:szCs w:val="22"/>
          </w:rPr>
          <w:t xml:space="preserve">concentration </w:t>
        </w:r>
      </w:ins>
      <w:r w:rsidR="009E2BCA" w:rsidRPr="00742EFD">
        <w:rPr>
          <w:rFonts w:ascii="Arial" w:hAnsi="Arial" w:cs="Arial"/>
          <w:sz w:val="22"/>
          <w:szCs w:val="22"/>
        </w:rPr>
        <w:t>series</w:t>
      </w:r>
      <w:del w:id="785" w:author="David Bartel" w:date="2018-03-27T15:49:00Z">
        <w:r w:rsidR="009E2BCA" w:rsidRPr="00742EFD" w:rsidDel="000E19F3">
          <w:rPr>
            <w:rFonts w:ascii="Arial" w:hAnsi="Arial" w:cs="Arial"/>
            <w:sz w:val="22"/>
            <w:szCs w:val="22"/>
          </w:rPr>
          <w:delText xml:space="preserve"> </w:delText>
        </w:r>
      </w:del>
      <w:del w:id="786" w:author="David Bartel" w:date="2018-02-25T09:57:00Z">
        <w:r w:rsidR="009E2BCA" w:rsidRPr="00742EFD" w:rsidDel="00432C8D">
          <w:rPr>
            <w:rFonts w:ascii="Arial" w:hAnsi="Arial" w:cs="Arial"/>
            <w:sz w:val="22"/>
            <w:szCs w:val="22"/>
          </w:rPr>
          <w:delText xml:space="preserve">in </w:delText>
        </w:r>
      </w:del>
      <w:del w:id="787" w:author="David Bartel" w:date="2018-03-27T15:49:00Z">
        <w:r w:rsidR="009E2BCA" w:rsidRPr="00742EFD" w:rsidDel="000E19F3">
          <w:rPr>
            <w:rFonts w:ascii="Arial" w:hAnsi="Arial" w:cs="Arial"/>
            <w:sz w:val="22"/>
            <w:szCs w:val="22"/>
          </w:rPr>
          <w:delText>the experiment</w:delText>
        </w:r>
      </w:del>
      <w:r w:rsidR="009E2BCA" w:rsidRPr="00742EFD">
        <w:rPr>
          <w:rFonts w:ascii="Arial" w:hAnsi="Arial" w:cs="Arial"/>
          <w:sz w:val="22"/>
          <w:szCs w:val="22"/>
        </w:rPr>
        <w:t xml:space="preserve">. </w:t>
      </w:r>
      <w:ins w:id="788" w:author="David Bartel" w:date="2018-02-25T09:59:00Z">
        <w:r w:rsidR="00432C8D" w:rsidRPr="00742EFD">
          <w:rPr>
            <w:rFonts w:ascii="Arial" w:hAnsi="Arial" w:cs="Arial"/>
            <w:sz w:val="22"/>
            <w:szCs w:val="22"/>
          </w:rPr>
          <w:t xml:space="preserve"> </w:t>
        </w:r>
      </w:ins>
      <w:del w:id="789" w:author="David Bartel" w:date="2018-02-25T10:00:00Z">
        <w:r w:rsidR="009E2BCA" w:rsidRPr="00742EFD" w:rsidDel="00432C8D">
          <w:rPr>
            <w:rFonts w:ascii="Arial" w:hAnsi="Arial" w:cs="Arial"/>
            <w:sz w:val="22"/>
            <w:szCs w:val="22"/>
          </w:rPr>
          <w:delText>This model was used to</w:delText>
        </w:r>
      </w:del>
      <w:ins w:id="790" w:author="David Bartel" w:date="2018-02-25T10:00:00Z">
        <w:r w:rsidR="00432C8D" w:rsidRPr="00742EFD">
          <w:rPr>
            <w:rFonts w:ascii="Arial" w:hAnsi="Arial" w:cs="Arial"/>
            <w:sz w:val="22"/>
            <w:szCs w:val="22"/>
          </w:rPr>
          <w:t>Using this model, we</w:t>
        </w:r>
      </w:ins>
      <w:r w:rsidR="009E2BCA" w:rsidRPr="00742EFD">
        <w:rPr>
          <w:rFonts w:ascii="Arial" w:hAnsi="Arial" w:cs="Arial"/>
          <w:sz w:val="22"/>
          <w:szCs w:val="22"/>
        </w:rPr>
        <w:t xml:space="preserve"> perform</w:t>
      </w:r>
      <w:ins w:id="791" w:author="David Bartel" w:date="2018-02-25T10:00:00Z">
        <w:r w:rsidR="00432C8D" w:rsidRPr="00742EFD">
          <w:rPr>
            <w:rFonts w:ascii="Arial" w:hAnsi="Arial" w:cs="Arial"/>
            <w:sz w:val="22"/>
            <w:szCs w:val="22"/>
          </w:rPr>
          <w:t>ed</w:t>
        </w:r>
      </w:ins>
      <w:r w:rsidR="009E2BCA" w:rsidRPr="00742EFD">
        <w:rPr>
          <w:rFonts w:ascii="Arial" w:hAnsi="Arial" w:cs="Arial"/>
          <w:sz w:val="22"/>
          <w:szCs w:val="22"/>
        </w:rPr>
        <w:t xml:space="preserve"> maximum likelihood estimation (MLE) </w:t>
      </w:r>
      <w:del w:id="792" w:author="David Bartel" w:date="2018-02-25T10:04:00Z">
        <w:r w:rsidR="009E2BCA" w:rsidRPr="00742EFD" w:rsidDel="005C54EE">
          <w:rPr>
            <w:rFonts w:ascii="Arial" w:hAnsi="Arial" w:cs="Arial"/>
            <w:sz w:val="22"/>
            <w:szCs w:val="22"/>
          </w:rPr>
          <w:delText xml:space="preserve">of </w:delText>
        </w:r>
      </w:del>
      <w:del w:id="793" w:author="David Bartel" w:date="2018-02-25T10:00:00Z">
        <w:r w:rsidR="009E2BCA" w:rsidRPr="00742EFD" w:rsidDel="00432C8D">
          <w:rPr>
            <w:rFonts w:ascii="Arial" w:hAnsi="Arial" w:cs="Arial"/>
            <w:sz w:val="22"/>
            <w:szCs w:val="22"/>
          </w:rPr>
          <w:delText>all seven</w:delText>
        </w:r>
      </w:del>
      <w:ins w:id="794" w:author="David Bartel" w:date="2018-02-25T10:04:00Z">
        <w:r w:rsidR="005C54EE" w:rsidRPr="00742EFD">
          <w:rPr>
            <w:rFonts w:ascii="Arial" w:hAnsi="Arial" w:cs="Arial"/>
            <w:sz w:val="22"/>
            <w:szCs w:val="22"/>
          </w:rPr>
          <w:t>to fit the</w:t>
        </w:r>
      </w:ins>
      <w:r w:rsidR="009E2BCA" w:rsidRPr="00742EFD">
        <w:rPr>
          <w:rFonts w:ascii="Arial" w:hAnsi="Arial" w:cs="Arial"/>
          <w:sz w:val="22"/>
          <w:szCs w:val="22"/>
        </w:rPr>
        <w:t xml:space="preserve"> </w:t>
      </w:r>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w:t>
      </w:r>
      <w:del w:id="795" w:author="David Bartel" w:date="2018-02-25T10:00:00Z">
        <w:r w:rsidR="009E2BCA" w:rsidRPr="00742EFD" w:rsidDel="00432C8D">
          <w:rPr>
            <w:rFonts w:ascii="Arial" w:hAnsi="Arial" w:cs="Arial"/>
            <w:sz w:val="22"/>
            <w:szCs w:val="22"/>
          </w:rPr>
          <w:delText xml:space="preserve"> in the experiment</w:delText>
        </w:r>
      </w:del>
      <w:r w:rsidR="009E2BCA" w:rsidRPr="00742EFD">
        <w:rPr>
          <w:rFonts w:ascii="Arial" w:hAnsi="Arial" w:cs="Arial"/>
          <w:sz w:val="22"/>
          <w:szCs w:val="22"/>
        </w:rPr>
        <w:t xml:space="preserve">. </w:t>
      </w:r>
      <w:del w:id="796" w:author="David Bartel" w:date="2018-02-25T10:06:00Z">
        <w:r w:rsidR="009E2BCA" w:rsidRPr="00742EFD" w:rsidDel="003D17A3">
          <w:rPr>
            <w:rFonts w:ascii="Arial" w:hAnsi="Arial" w:cs="Arial"/>
            <w:sz w:val="22"/>
            <w:szCs w:val="22"/>
          </w:rPr>
          <w:delText xml:space="preserve">The </w:delText>
        </w:r>
      </w:del>
      <w:del w:id="797" w:author="David Bartel" w:date="2018-02-25T10:03:00Z">
        <w:r w:rsidR="009E2BCA" w:rsidRPr="00742EFD" w:rsidDel="005C54EE">
          <w:rPr>
            <w:rFonts w:ascii="Arial" w:hAnsi="Arial" w:cs="Arial"/>
            <w:sz w:val="22"/>
            <w:szCs w:val="22"/>
          </w:rPr>
          <w:delText xml:space="preserve">resultant </w:delText>
        </w:r>
      </w:del>
      <w:del w:id="798" w:author="David Bartel" w:date="2018-02-25T10:06:00Z">
        <w:r w:rsidR="009E2BCA" w:rsidRPr="00742EFD" w:rsidDel="003D17A3">
          <w:rPr>
            <w:rFonts w:ascii="Arial" w:hAnsi="Arial" w:cs="Arial"/>
            <w:sz w:val="22"/>
            <w:szCs w:val="22"/>
          </w:rPr>
          <w:delText xml:space="preserve">model </w:delText>
        </w:r>
      </w:del>
      <w:del w:id="799" w:author="David Bartel" w:date="2018-02-25T10:03:00Z">
        <w:r w:rsidR="009E2BCA" w:rsidRPr="00742EFD" w:rsidDel="005C54EE">
          <w:rPr>
            <w:rFonts w:ascii="Arial" w:hAnsi="Arial" w:cs="Arial"/>
            <w:sz w:val="22"/>
            <w:szCs w:val="22"/>
          </w:rPr>
          <w:delText xml:space="preserve">parameters </w:delText>
        </w:r>
      </w:del>
      <w:ins w:id="800" w:author="David Bartel" w:date="2018-02-25T10:06:00Z">
        <w:r w:rsidR="003D17A3" w:rsidRPr="00742EFD">
          <w:rPr>
            <w:rFonts w:ascii="Arial" w:hAnsi="Arial" w:cs="Arial"/>
            <w:sz w:val="22"/>
            <w:szCs w:val="22"/>
          </w:rPr>
          <w:t>With these</w:t>
        </w:r>
      </w:ins>
      <w:ins w:id="801" w:author="David Bartel" w:date="2018-02-25T10:03:00Z">
        <w:r w:rsidR="005C54EE" w:rsidRPr="00742EFD">
          <w:rPr>
            <w:rFonts w:ascii="Arial" w:hAnsi="Arial" w:cs="Arial"/>
            <w:sz w:val="22"/>
            <w:szCs w:val="22"/>
          </w:rPr>
          <w:t xml:space="preserve"> </w:t>
        </w:r>
      </w:ins>
      <w:ins w:id="802" w:author="David Bartel" w:date="2018-02-25T10:04:00Z">
        <w:r w:rsidR="005C54EE" w:rsidRPr="00742EFD">
          <w:rPr>
            <w:rFonts w:ascii="Arial" w:hAnsi="Arial" w:cs="Arial"/>
            <w:sz w:val="22"/>
            <w:szCs w:val="22"/>
          </w:rPr>
          <w:t xml:space="preserve">fitted </w:t>
        </w:r>
        <w:r w:rsidR="005C54EE" w:rsidRPr="00742EFD">
          <w:rPr>
            <w:rFonts w:ascii="Arial" w:hAnsi="Arial" w:cs="Arial"/>
            <w:i/>
            <w:sz w:val="22"/>
            <w:szCs w:val="22"/>
          </w:rPr>
          <w:t>K</w:t>
        </w:r>
        <w:r w:rsidR="005C54EE" w:rsidRPr="00742EFD">
          <w:rPr>
            <w:rFonts w:ascii="Arial" w:hAnsi="Arial" w:cs="Arial"/>
            <w:sz w:val="22"/>
            <w:szCs w:val="22"/>
            <w:vertAlign w:val="subscript"/>
          </w:rPr>
          <w:t>D</w:t>
        </w:r>
        <w:r w:rsidR="005C54EE" w:rsidRPr="00742EFD">
          <w:rPr>
            <w:rFonts w:ascii="Arial" w:hAnsi="Arial" w:cs="Arial"/>
            <w:sz w:val="22"/>
            <w:szCs w:val="22"/>
          </w:rPr>
          <w:t xml:space="preserve"> values</w:t>
        </w:r>
      </w:ins>
      <w:ins w:id="803" w:author="David Bartel" w:date="2018-02-25T10:06:00Z">
        <w:r w:rsidR="003D17A3" w:rsidRPr="00742EFD">
          <w:rPr>
            <w:rFonts w:ascii="Arial" w:hAnsi="Arial" w:cs="Arial"/>
            <w:sz w:val="22"/>
            <w:szCs w:val="22"/>
          </w:rPr>
          <w:t>, the model</w:t>
        </w:r>
      </w:ins>
      <w:ins w:id="804" w:author="David Bartel" w:date="2018-02-25T10:03:00Z">
        <w:r w:rsidR="005C54EE" w:rsidRPr="00742EFD">
          <w:rPr>
            <w:rFonts w:ascii="Arial" w:hAnsi="Arial" w:cs="Arial"/>
            <w:sz w:val="22"/>
            <w:szCs w:val="22"/>
          </w:rPr>
          <w:t xml:space="preserve"> </w:t>
        </w:r>
      </w:ins>
      <w:r w:rsidR="009E2BCA" w:rsidRPr="00742EFD">
        <w:rPr>
          <w:rFonts w:ascii="Arial" w:hAnsi="Arial" w:cs="Arial"/>
          <w:sz w:val="22"/>
          <w:szCs w:val="22"/>
        </w:rPr>
        <w:t>explain</w:t>
      </w:r>
      <w:ins w:id="805" w:author="David Bartel" w:date="2018-02-25T10:04:00Z">
        <w:r w:rsidR="005C54EE" w:rsidRPr="00742EFD">
          <w:rPr>
            <w:rFonts w:ascii="Arial" w:hAnsi="Arial" w:cs="Arial"/>
            <w:sz w:val="22"/>
            <w:szCs w:val="22"/>
          </w:rPr>
          <w:t>ed</w:t>
        </w:r>
      </w:ins>
      <w:r w:rsidR="009E2BCA" w:rsidRPr="00742EFD">
        <w:rPr>
          <w:rFonts w:ascii="Arial" w:hAnsi="Arial" w:cs="Arial"/>
          <w:sz w:val="22"/>
          <w:szCs w:val="22"/>
        </w:rPr>
        <w:t xml:space="preserve"> the observed data </w:t>
      </w:r>
      <w:del w:id="806" w:author="David Bartel" w:date="2018-02-25T10:06:00Z">
        <w:r w:rsidR="009E2BCA" w:rsidRPr="00742EFD" w:rsidDel="003D17A3">
          <w:rPr>
            <w:rFonts w:ascii="Arial" w:hAnsi="Arial" w:cs="Arial"/>
            <w:sz w:val="22"/>
            <w:szCs w:val="22"/>
          </w:rPr>
          <w:delText xml:space="preserve">strikingly </w:delText>
        </w:r>
      </w:del>
      <w:r w:rsidR="009E2BCA" w:rsidRPr="00742EFD">
        <w:rPr>
          <w:rFonts w:ascii="Arial" w:hAnsi="Arial" w:cs="Arial"/>
          <w:sz w:val="22"/>
          <w:szCs w:val="22"/>
        </w:rPr>
        <w:t>well</w:t>
      </w:r>
      <w:del w:id="807" w:author="David Bartel" w:date="2018-02-25T10:06:00Z">
        <w:r w:rsidR="009E2BCA" w:rsidRPr="00742EFD" w:rsidDel="003D17A3">
          <w:rPr>
            <w:rFonts w:ascii="Arial" w:hAnsi="Arial" w:cs="Arial"/>
            <w:sz w:val="22"/>
            <w:szCs w:val="22"/>
          </w:rPr>
          <w:delText>, as demonstrated by the similarity of enrichment values produced by the computational model and the experimental data</w:delText>
        </w:r>
      </w:del>
      <w:r w:rsidR="009E2BCA" w:rsidRPr="00742EFD">
        <w:rPr>
          <w:rFonts w:ascii="Arial" w:hAnsi="Arial" w:cs="Arial"/>
          <w:sz w:val="22"/>
          <w:szCs w:val="22"/>
        </w:rPr>
        <w:t xml:space="preserve"> (Fig</w:t>
      </w:r>
      <w:ins w:id="808" w:author="David Bartel" w:date="2018-03-25T12:26:00Z">
        <w:r w:rsidR="00B92ED7" w:rsidRPr="00742EFD">
          <w:rPr>
            <w:rFonts w:ascii="Arial" w:hAnsi="Arial" w:cs="Arial"/>
            <w:sz w:val="22"/>
            <w:szCs w:val="22"/>
          </w:rPr>
          <w:t>.</w:t>
        </w:r>
      </w:ins>
      <w:del w:id="809" w:author="David Bartel" w:date="2018-02-23T22:37:00Z">
        <w:r w:rsidR="009E2BCA" w:rsidRPr="00742EFD" w:rsidDel="0094447A">
          <w:rPr>
            <w:rFonts w:ascii="Arial" w:hAnsi="Arial" w:cs="Arial"/>
            <w:sz w:val="22"/>
            <w:szCs w:val="22"/>
          </w:rPr>
          <w:delText>ure</w:delText>
        </w:r>
      </w:del>
      <w:r w:rsidR="009E2BCA" w:rsidRPr="00742EFD">
        <w:rPr>
          <w:rFonts w:ascii="Arial" w:hAnsi="Arial" w:cs="Arial"/>
          <w:sz w:val="22"/>
          <w:szCs w:val="22"/>
        </w:rPr>
        <w:t xml:space="preserve"> </w:t>
      </w:r>
      <w:del w:id="810" w:author="Sean E. McGeary" w:date="2018-04-21T13:52:00Z">
        <w:r w:rsidR="009E2BCA" w:rsidRPr="00742EFD" w:rsidDel="00536436">
          <w:rPr>
            <w:rFonts w:ascii="Arial" w:hAnsi="Arial" w:cs="Arial"/>
            <w:sz w:val="22"/>
            <w:szCs w:val="22"/>
          </w:rPr>
          <w:delText>1C</w:delText>
        </w:r>
      </w:del>
      <w:ins w:id="811" w:author="Sean E. McGeary" w:date="2018-04-21T13:52:00Z">
        <w:r w:rsidR="00536436" w:rsidRPr="00742EFD">
          <w:rPr>
            <w:rFonts w:ascii="Arial" w:hAnsi="Arial" w:cs="Arial"/>
            <w:sz w:val="22"/>
            <w:szCs w:val="22"/>
          </w:rPr>
          <w:t>1</w:t>
        </w:r>
        <w:r w:rsidR="00536436">
          <w:rPr>
            <w:rFonts w:ascii="Arial" w:hAnsi="Arial" w:cs="Arial"/>
            <w:sz w:val="22"/>
            <w:szCs w:val="22"/>
          </w:rPr>
          <w:t>D</w:t>
        </w:r>
      </w:ins>
      <w:ins w:id="812" w:author="David Bartel" w:date="2018-02-23T22:37:00Z">
        <w:r w:rsidR="0094447A" w:rsidRPr="00742EFD">
          <w:rPr>
            <w:rFonts w:ascii="Arial" w:hAnsi="Arial" w:cs="Arial"/>
            <w:sz w:val="22"/>
            <w:szCs w:val="22"/>
          </w:rPr>
          <w:t>, lines and points, respectively</w:t>
        </w:r>
      </w:ins>
      <w:r w:rsidR="009E2BCA" w:rsidRPr="00742EFD">
        <w:rPr>
          <w:rFonts w:ascii="Arial" w:hAnsi="Arial" w:cs="Arial"/>
          <w:sz w:val="22"/>
          <w:szCs w:val="22"/>
        </w:rPr>
        <w:t xml:space="preserve">). </w:t>
      </w:r>
      <w:del w:id="813" w:author="David Bartel" w:date="2018-02-25T10:07:00Z">
        <w:r w:rsidR="009E2BCA" w:rsidRPr="00742EFD" w:rsidDel="003D17A3">
          <w:rPr>
            <w:rFonts w:ascii="Arial" w:hAnsi="Arial" w:cs="Arial"/>
            <w:sz w:val="22"/>
            <w:szCs w:val="22"/>
          </w:rPr>
          <w:delText>Additionally</w:delText>
        </w:r>
      </w:del>
      <w:ins w:id="814" w:author="David Bartel" w:date="2018-02-25T10:07:00Z">
        <w:r w:rsidR="003D17A3" w:rsidRPr="00742EFD">
          <w:rPr>
            <w:rFonts w:ascii="Arial" w:hAnsi="Arial" w:cs="Arial"/>
            <w:sz w:val="22"/>
            <w:szCs w:val="22"/>
          </w:rPr>
          <w:t>Moreover</w:t>
        </w:r>
      </w:ins>
      <w:r w:rsidR="009E2BCA" w:rsidRPr="00742EFD">
        <w:rPr>
          <w:rFonts w:ascii="Arial" w:hAnsi="Arial" w:cs="Arial"/>
          <w:sz w:val="22"/>
          <w:szCs w:val="22"/>
        </w:rPr>
        <w:t xml:space="preserve">, </w:t>
      </w:r>
      <w:ins w:id="815" w:author="David Bartel" w:date="2018-02-25T10:11:00Z">
        <w:r w:rsidR="00F21C03" w:rsidRPr="00742EFD">
          <w:rPr>
            <w:rFonts w:ascii="Arial" w:hAnsi="Arial" w:cs="Arial"/>
            <w:sz w:val="22"/>
            <w:szCs w:val="22"/>
          </w:rPr>
          <w:t>these</w:t>
        </w:r>
        <w:r w:rsidR="00F21C03" w:rsidRPr="00742EFD">
          <w:rPr>
            <w:rFonts w:ascii="Arial" w:hAnsi="Arial" w:cs="Arial"/>
            <w:i/>
            <w:sz w:val="22"/>
            <w:szCs w:val="22"/>
          </w:rPr>
          <w:t xml:space="preserve"> K</w:t>
        </w:r>
        <w:r w:rsidR="00F21C03" w:rsidRPr="00742EFD">
          <w:rPr>
            <w:rFonts w:ascii="Arial" w:hAnsi="Arial" w:cs="Arial"/>
            <w:sz w:val="22"/>
            <w:szCs w:val="22"/>
            <w:vertAlign w:val="subscript"/>
          </w:rPr>
          <w:t>D</w:t>
        </w:r>
        <w:r w:rsidR="00F21C03" w:rsidRPr="00742EFD">
          <w:rPr>
            <w:rFonts w:ascii="Arial" w:hAnsi="Arial" w:cs="Arial"/>
            <w:sz w:val="22"/>
            <w:szCs w:val="22"/>
          </w:rPr>
          <w:t xml:space="preserve"> values were robustly </w:t>
        </w:r>
      </w:ins>
      <w:ins w:id="816" w:author="David Bartel" w:date="2018-02-25T10:20:00Z">
        <w:r w:rsidR="006F3E43" w:rsidRPr="00742EFD">
          <w:rPr>
            <w:rFonts w:ascii="Arial" w:hAnsi="Arial" w:cs="Arial"/>
            <w:sz w:val="22"/>
            <w:szCs w:val="22"/>
          </w:rPr>
          <w:t>estimated</w:t>
        </w:r>
      </w:ins>
      <w:ins w:id="817" w:author="David Bartel" w:date="2018-02-25T10:13:00Z">
        <w:r w:rsidR="00F21C03" w:rsidRPr="00742EFD">
          <w:rPr>
            <w:rFonts w:ascii="Arial" w:hAnsi="Arial" w:cs="Arial"/>
            <w:sz w:val="22"/>
            <w:szCs w:val="22"/>
          </w:rPr>
          <w:t>,</w:t>
        </w:r>
      </w:ins>
      <w:ins w:id="818" w:author="David Bartel" w:date="2018-02-25T10:11:00Z">
        <w:r w:rsidR="00F21C03" w:rsidRPr="00742EFD">
          <w:rPr>
            <w:rFonts w:ascii="Arial" w:hAnsi="Arial" w:cs="Arial"/>
            <w:sz w:val="22"/>
            <w:szCs w:val="22"/>
          </w:rPr>
          <w:t xml:space="preserve"> as indicated </w:t>
        </w:r>
      </w:ins>
      <w:ins w:id="819" w:author="David Bartel" w:date="2018-02-25T10:14:00Z">
        <w:r w:rsidR="00F21C03" w:rsidRPr="00742EFD">
          <w:rPr>
            <w:rFonts w:ascii="Arial" w:hAnsi="Arial" w:cs="Arial"/>
            <w:sz w:val="22"/>
            <w:szCs w:val="22"/>
          </w:rPr>
          <w:t>by</w:t>
        </w:r>
      </w:ins>
      <w:ins w:id="820" w:author="David Bartel" w:date="2018-02-25T10:11:00Z">
        <w:r w:rsidR="00F21C03" w:rsidRPr="00742EFD">
          <w:rPr>
            <w:rFonts w:ascii="Arial" w:hAnsi="Arial" w:cs="Arial"/>
            <w:sz w:val="22"/>
            <w:szCs w:val="22"/>
          </w:rPr>
          <w:t xml:space="preserve"> </w:t>
        </w:r>
      </w:ins>
      <w:del w:id="821" w:author="David Bartel" w:date="2018-02-25T10:08:00Z">
        <w:r w:rsidR="009E2BCA" w:rsidRPr="00742EFD" w:rsidDel="003D17A3">
          <w:rPr>
            <w:rFonts w:ascii="Arial" w:hAnsi="Arial" w:cs="Arial"/>
            <w:sz w:val="22"/>
            <w:szCs w:val="22"/>
          </w:rPr>
          <w:delText>pairwise Pearson correlation</w:delText>
        </w:r>
      </w:del>
      <w:ins w:id="822" w:author="David Bartel" w:date="2018-02-25T10:08:00Z">
        <w:r w:rsidR="003D17A3" w:rsidRPr="00742EFD">
          <w:rPr>
            <w:rFonts w:ascii="Arial" w:hAnsi="Arial" w:cs="Arial"/>
            <w:sz w:val="22"/>
            <w:szCs w:val="22"/>
          </w:rPr>
          <w:t>compari</w:t>
        </w:r>
      </w:ins>
      <w:ins w:id="823" w:author="David Bartel" w:date="2018-02-25T10:14:00Z">
        <w:r w:rsidR="00F21C03" w:rsidRPr="00742EFD">
          <w:rPr>
            <w:rFonts w:ascii="Arial" w:hAnsi="Arial" w:cs="Arial"/>
            <w:sz w:val="22"/>
            <w:szCs w:val="22"/>
          </w:rPr>
          <w:t>ng</w:t>
        </w:r>
      </w:ins>
      <w:del w:id="824" w:author="David Bartel" w:date="2018-02-25T10:14:00Z">
        <w:r w:rsidR="009E2BCA" w:rsidRPr="00742EFD" w:rsidDel="00F21C03">
          <w:rPr>
            <w:rFonts w:ascii="Arial" w:hAnsi="Arial" w:cs="Arial"/>
            <w:sz w:val="22"/>
            <w:szCs w:val="22"/>
          </w:rPr>
          <w:delText xml:space="preserve"> of </w:delText>
        </w:r>
      </w:del>
      <w:ins w:id="825" w:author="David Bartel" w:date="2018-02-25T10:08:00Z">
        <w:r w:rsidR="003D17A3" w:rsidRPr="00742EFD">
          <w:rPr>
            <w:rFonts w:ascii="Arial" w:hAnsi="Arial" w:cs="Arial"/>
            <w:sz w:val="22"/>
            <w:szCs w:val="22"/>
          </w:rPr>
          <w:t xml:space="preserve"> </w:t>
        </w:r>
      </w:ins>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 obtained </w:t>
      </w:r>
      <w:ins w:id="826" w:author="David Bartel" w:date="2018-02-25T10:15:00Z">
        <w:r w:rsidR="00F21C03" w:rsidRPr="00742EFD">
          <w:rPr>
            <w:rFonts w:ascii="Arial" w:hAnsi="Arial" w:cs="Arial"/>
            <w:sz w:val="22"/>
            <w:szCs w:val="22"/>
          </w:rPr>
          <w:t>using results from only four of the five AGO2–miR-1 concentrations (</w:t>
        </w:r>
      </w:ins>
      <w:del w:id="827" w:author="David Bartel" w:date="2018-02-25T10:09:00Z">
        <w:r w:rsidR="009E2BCA" w:rsidRPr="00742EFD" w:rsidDel="003D17A3">
          <w:rPr>
            <w:rFonts w:ascii="Arial" w:hAnsi="Arial" w:cs="Arial"/>
            <w:sz w:val="22"/>
            <w:szCs w:val="22"/>
          </w:rPr>
          <w:delText xml:space="preserve">when excluding </w:delText>
        </w:r>
      </w:del>
      <w:del w:id="828" w:author="David Bartel" w:date="2018-02-25T10:16:00Z">
        <w:r w:rsidR="009E2BCA" w:rsidRPr="00742EFD" w:rsidDel="006F3E43">
          <w:rPr>
            <w:rFonts w:ascii="Arial" w:hAnsi="Arial" w:cs="Arial"/>
            <w:sz w:val="22"/>
            <w:szCs w:val="22"/>
          </w:rPr>
          <w:delText xml:space="preserve">each concentration from the model fitting yielded no </w:delText>
        </w:r>
      </w:del>
      <w:r w:rsidR="009E2BCA" w:rsidRPr="00742EFD">
        <w:rPr>
          <w:rFonts w:ascii="Arial" w:hAnsi="Arial" w:cs="Arial"/>
          <w:i/>
          <w:sz w:val="22"/>
          <w:szCs w:val="22"/>
        </w:rPr>
        <w:t>r</w:t>
      </w:r>
      <w:r w:rsidR="009E2BCA" w:rsidRPr="00742EFD">
        <w:rPr>
          <w:rFonts w:ascii="Arial" w:hAnsi="Arial" w:cs="Arial"/>
          <w:i/>
          <w:sz w:val="22"/>
          <w:szCs w:val="22"/>
          <w:vertAlign w:val="superscript"/>
        </w:rPr>
        <w:t>2</w:t>
      </w:r>
      <w:r w:rsidR="009E2BCA" w:rsidRPr="00742EFD">
        <w:rPr>
          <w:rFonts w:ascii="Arial" w:hAnsi="Arial" w:cs="Arial"/>
          <w:sz w:val="22"/>
          <w:szCs w:val="22"/>
        </w:rPr>
        <w:t xml:space="preserve"> </w:t>
      </w:r>
      <w:del w:id="829" w:author="David Bartel" w:date="2018-02-25T10:16:00Z">
        <w:r w:rsidR="009E2BCA" w:rsidRPr="00742EFD" w:rsidDel="006F3E43">
          <w:rPr>
            <w:rFonts w:ascii="Arial" w:hAnsi="Arial" w:cs="Arial"/>
            <w:sz w:val="22"/>
            <w:szCs w:val="22"/>
          </w:rPr>
          <w:delText>values below</w:delText>
        </w:r>
      </w:del>
      <w:ins w:id="830" w:author="David Bartel" w:date="2018-02-25T10:16:00Z">
        <w:r w:rsidR="006F3E43" w:rsidRPr="00742EFD">
          <w:rPr>
            <w:rFonts w:ascii="Arial" w:hAnsi="Arial" w:cs="Arial"/>
            <w:sz w:val="22"/>
            <w:szCs w:val="22"/>
          </w:rPr>
          <w:t>≥</w:t>
        </w:r>
      </w:ins>
      <w:r w:rsidR="009E2BCA" w:rsidRPr="00742EFD">
        <w:rPr>
          <w:rFonts w:ascii="Arial" w:hAnsi="Arial" w:cs="Arial"/>
          <w:sz w:val="22"/>
          <w:szCs w:val="22"/>
        </w:rPr>
        <w:t xml:space="preserve"> 0.99</w:t>
      </w:r>
      <w:ins w:id="831" w:author="Sean E. McGeary" w:date="2018-04-21T13:52:00Z">
        <w:r w:rsidR="00536436">
          <w:rPr>
            <w:rFonts w:ascii="Arial" w:hAnsi="Arial" w:cs="Arial"/>
            <w:sz w:val="22"/>
            <w:szCs w:val="22"/>
          </w:rPr>
          <w:t>2</w:t>
        </w:r>
      </w:ins>
      <w:del w:id="832" w:author="Sean E. McGeary" w:date="2018-04-21T13:52:00Z">
        <w:r w:rsidR="009E2BCA" w:rsidRPr="00742EFD" w:rsidDel="00536436">
          <w:rPr>
            <w:rFonts w:ascii="Arial" w:hAnsi="Arial" w:cs="Arial"/>
            <w:sz w:val="22"/>
            <w:szCs w:val="22"/>
          </w:rPr>
          <w:delText>9</w:delText>
        </w:r>
      </w:del>
      <w:r w:rsidR="009E2BCA" w:rsidRPr="00742EFD">
        <w:rPr>
          <w:rFonts w:ascii="Arial" w:hAnsi="Arial" w:cs="Arial"/>
          <w:sz w:val="22"/>
          <w:szCs w:val="22"/>
        </w:rPr>
        <w:t xml:space="preserve"> </w:t>
      </w:r>
      <w:ins w:id="833" w:author="David Bartel" w:date="2018-02-25T10:17:00Z">
        <w:r w:rsidR="006F3E43" w:rsidRPr="00742EFD">
          <w:rPr>
            <w:rFonts w:ascii="Arial" w:hAnsi="Arial" w:cs="Arial"/>
            <w:sz w:val="22"/>
            <w:szCs w:val="22"/>
          </w:rPr>
          <w:t>for each of the t</w:t>
        </w:r>
      </w:ins>
      <w:ins w:id="834" w:author="David Bartel" w:date="2018-02-25T10:20:00Z">
        <w:r w:rsidR="006F3E43" w:rsidRPr="00742EFD">
          <w:rPr>
            <w:rFonts w:ascii="Arial" w:hAnsi="Arial" w:cs="Arial"/>
            <w:sz w:val="22"/>
            <w:szCs w:val="22"/>
          </w:rPr>
          <w:t>en</w:t>
        </w:r>
      </w:ins>
      <w:ins w:id="835" w:author="David Bartel" w:date="2018-02-25T10:17:00Z">
        <w:r w:rsidR="006F3E43" w:rsidRPr="00742EFD">
          <w:rPr>
            <w:rFonts w:ascii="Arial" w:hAnsi="Arial" w:cs="Arial"/>
            <w:sz w:val="22"/>
            <w:szCs w:val="22"/>
          </w:rPr>
          <w:t xml:space="preserve"> pairwise comparisons </w:t>
        </w:r>
      </w:ins>
      <w:del w:id="836" w:author="David Bartel" w:date="2018-02-25T10:18:00Z">
        <w:r w:rsidR="009E2BCA" w:rsidRPr="00742EFD" w:rsidDel="006F3E43">
          <w:rPr>
            <w:rFonts w:ascii="Arial" w:hAnsi="Arial" w:cs="Arial"/>
            <w:sz w:val="22"/>
            <w:szCs w:val="22"/>
          </w:rPr>
          <w:delText>(</w:delText>
        </w:r>
      </w:del>
      <w:commentRangeStart w:id="837"/>
      <w:del w:id="838" w:author="David Bartel" w:date="2018-03-27T15:51:00Z">
        <w:r w:rsidR="009E2BCA" w:rsidRPr="00742EFD" w:rsidDel="000E19F3">
          <w:rPr>
            <w:rFonts w:ascii="Arial" w:hAnsi="Arial" w:cs="Arial"/>
            <w:sz w:val="22"/>
            <w:szCs w:val="22"/>
          </w:rPr>
          <w:delText>D</w:delText>
        </w:r>
      </w:del>
      <w:ins w:id="839" w:author="David Bartel" w:date="2018-03-27T15:51:00Z">
        <w:r w:rsidR="000E19F3" w:rsidRPr="00742EFD">
          <w:rPr>
            <w:rFonts w:ascii="Arial" w:hAnsi="Arial" w:cs="Arial"/>
            <w:sz w:val="22"/>
            <w:szCs w:val="22"/>
          </w:rPr>
          <w:t>fig. S</w:t>
        </w:r>
        <w:del w:id="840" w:author="Sean E. McGeary" w:date="2018-04-21T13:52:00Z">
          <w:r w:rsidR="000E19F3" w:rsidRPr="00742EFD" w:rsidDel="00536436">
            <w:rPr>
              <w:rFonts w:ascii="Arial" w:hAnsi="Arial" w:cs="Arial"/>
              <w:sz w:val="22"/>
              <w:szCs w:val="22"/>
            </w:rPr>
            <w:delText>X</w:delText>
          </w:r>
        </w:del>
      </w:ins>
      <w:ins w:id="841" w:author="Sean E. McGeary" w:date="2018-04-21T13:52:00Z">
        <w:r w:rsidR="00536436">
          <w:rPr>
            <w:rFonts w:ascii="Arial" w:hAnsi="Arial" w:cs="Arial"/>
            <w:sz w:val="22"/>
            <w:szCs w:val="22"/>
          </w:rPr>
          <w:t>1B</w:t>
        </w:r>
      </w:ins>
      <w:del w:id="842" w:author="David Bartel" w:date="2018-03-27T15:51:00Z">
        <w:r w:rsidR="009E2BCA" w:rsidRPr="00742EFD" w:rsidDel="000E19F3">
          <w:rPr>
            <w:rFonts w:ascii="Arial" w:hAnsi="Arial" w:cs="Arial"/>
            <w:sz w:val="22"/>
            <w:szCs w:val="22"/>
          </w:rPr>
          <w:delText>ata not shown</w:delText>
        </w:r>
      </w:del>
      <w:commentRangeEnd w:id="837"/>
      <w:r w:rsidR="005C54EE" w:rsidRPr="00742EFD">
        <w:rPr>
          <w:rStyle w:val="CommentReference"/>
          <w:rFonts w:ascii="Arial" w:eastAsiaTheme="minorHAnsi" w:hAnsi="Arial" w:cs="Arial"/>
          <w:sz w:val="22"/>
          <w:szCs w:val="22"/>
        </w:rPr>
        <w:commentReference w:id="837"/>
      </w:r>
      <w:r w:rsidR="009E2BCA" w:rsidRPr="00742EFD">
        <w:rPr>
          <w:rFonts w:ascii="Arial" w:hAnsi="Arial" w:cs="Arial"/>
          <w:sz w:val="22"/>
          <w:szCs w:val="22"/>
        </w:rPr>
        <w:t>)</w:t>
      </w:r>
      <w:del w:id="843" w:author="David Bartel" w:date="2018-02-25T10:21:00Z">
        <w:r w:rsidR="009E2BCA" w:rsidRPr="00742EFD" w:rsidDel="000D57A8">
          <w:rPr>
            <w:rFonts w:ascii="Arial" w:hAnsi="Arial" w:cs="Arial"/>
            <w:sz w:val="22"/>
            <w:szCs w:val="22"/>
          </w:rPr>
          <w:delText>, validating our analytical framework as well as the consistency of apparent binding affinities within the data</w:delText>
        </w:r>
      </w:del>
      <w:r w:rsidR="00F277BE" w:rsidRPr="00742EFD">
        <w:rPr>
          <w:rFonts w:ascii="Arial" w:hAnsi="Arial" w:cs="Arial"/>
          <w:sz w:val="22"/>
          <w:szCs w:val="22"/>
        </w:rPr>
        <w:t xml:space="preserve">. </w:t>
      </w:r>
      <w:ins w:id="844" w:author="David Bartel" w:date="2018-02-25T12:18:00Z">
        <w:r w:rsidR="00F277BE" w:rsidRPr="00742EFD">
          <w:rPr>
            <w:rFonts w:ascii="Arial" w:hAnsi="Arial" w:cs="Arial"/>
            <w:sz w:val="22"/>
            <w:szCs w:val="22"/>
          </w:rPr>
          <w:t xml:space="preserve"> Although t</w:t>
        </w:r>
      </w:ins>
      <w:ins w:id="845" w:author="David Bartel" w:date="2018-02-25T10:38:00Z">
        <w:r w:rsidR="008924F5" w:rsidRPr="00742EFD">
          <w:rPr>
            <w:rFonts w:ascii="Arial" w:hAnsi="Arial" w:cs="Arial"/>
            <w:sz w:val="22"/>
            <w:szCs w:val="22"/>
          </w:rPr>
          <w:t xml:space="preserve">he </w:t>
        </w:r>
      </w:ins>
      <w:ins w:id="846" w:author="David Bartel" w:date="2018-03-24T20:49:00Z">
        <w:r w:rsidR="0093493E" w:rsidRPr="00742EFD">
          <w:rPr>
            <w:rFonts w:ascii="Arial" w:hAnsi="Arial" w:cs="Arial"/>
            <w:sz w:val="22"/>
            <w:szCs w:val="22"/>
          </w:rPr>
          <w:t>quantitative</w:t>
        </w:r>
      </w:ins>
      <w:ins w:id="847" w:author="David Bartel" w:date="2018-02-25T10:38:00Z">
        <w:r w:rsidR="008924F5" w:rsidRPr="00742EFD">
          <w:rPr>
            <w:rFonts w:ascii="Arial" w:hAnsi="Arial" w:cs="Arial"/>
            <w:sz w:val="22"/>
            <w:szCs w:val="22"/>
          </w:rPr>
          <w:t xml:space="preserve"> binding affinities followed the same hierarchy as observed for</w:t>
        </w:r>
      </w:ins>
      <w:ins w:id="848" w:author="David Bartel" w:date="2018-02-25T10:39:00Z">
        <w:r w:rsidR="008924F5" w:rsidRPr="00742EFD">
          <w:rPr>
            <w:rFonts w:ascii="Arial" w:hAnsi="Arial" w:cs="Arial"/>
            <w:sz w:val="22"/>
            <w:szCs w:val="22"/>
          </w:rPr>
          <w:t xml:space="preserve"> site enrichment, the differences in affinities were of greater magnitude</w:t>
        </w:r>
      </w:ins>
      <w:ins w:id="849" w:author="David Bartel" w:date="2018-02-25T11:55:00Z">
        <w:r w:rsidR="002C168D" w:rsidRPr="00742EFD">
          <w:rPr>
            <w:rFonts w:ascii="Arial" w:hAnsi="Arial" w:cs="Arial"/>
            <w:sz w:val="22"/>
            <w:szCs w:val="22"/>
          </w:rPr>
          <w:t xml:space="preserve"> </w:t>
        </w:r>
        <w:r w:rsidR="00E93EB0" w:rsidRPr="00742EFD">
          <w:rPr>
            <w:rFonts w:ascii="Arial" w:hAnsi="Arial" w:cs="Arial"/>
            <w:sz w:val="22"/>
            <w:szCs w:val="22"/>
          </w:rPr>
          <w:t>(Fig. 1C)</w:t>
        </w:r>
      </w:ins>
      <w:ins w:id="850" w:author="David Bartel" w:date="2018-02-25T10:39:00Z">
        <w:r w:rsidR="008924F5" w:rsidRPr="00742EFD">
          <w:rPr>
            <w:rFonts w:ascii="Arial" w:hAnsi="Arial" w:cs="Arial"/>
            <w:sz w:val="22"/>
            <w:szCs w:val="22"/>
          </w:rPr>
          <w:t xml:space="preserve">.  For example, </w:t>
        </w:r>
      </w:ins>
      <w:ins w:id="851" w:author="David Bartel" w:date="2018-02-25T10:40:00Z">
        <w:r w:rsidR="008924F5" w:rsidRPr="00742EFD">
          <w:rPr>
            <w:rFonts w:ascii="Arial" w:hAnsi="Arial" w:cs="Arial"/>
            <w:sz w:val="22"/>
            <w:szCs w:val="22"/>
          </w:rPr>
          <w:t>t</w:t>
        </w:r>
      </w:ins>
      <w:del w:id="852" w:author="David Bartel" w:date="2018-02-25T10:27:00Z">
        <w:r w:rsidR="009E2BCA" w:rsidRPr="00742EFD" w:rsidDel="00547A96">
          <w:rPr>
            <w:rFonts w:ascii="Arial" w:hAnsi="Arial" w:cs="Arial"/>
            <w:sz w:val="22"/>
            <w:szCs w:val="22"/>
          </w:rPr>
          <w:delText>We observe</w:delText>
        </w:r>
      </w:del>
      <w:ins w:id="853" w:author="David Bartel" w:date="2018-02-25T10:27:00Z">
        <w:r w:rsidR="00547A96" w:rsidRPr="00742EFD">
          <w:rPr>
            <w:rFonts w:ascii="Arial" w:hAnsi="Arial" w:cs="Arial"/>
            <w:sz w:val="22"/>
            <w:szCs w:val="22"/>
          </w:rPr>
          <w:t>he</w:t>
        </w:r>
      </w:ins>
      <w:r w:rsidR="009E2BCA" w:rsidRPr="00742EFD">
        <w:rPr>
          <w:rFonts w:ascii="Arial" w:hAnsi="Arial" w:cs="Arial"/>
          <w:sz w:val="22"/>
          <w:szCs w:val="22"/>
        </w:rPr>
        <w:t xml:space="preserve"> </w:t>
      </w:r>
      <w:del w:id="854" w:author="David Bartel" w:date="2018-02-25T10:27:00Z">
        <w:r w:rsidR="009E2BCA" w:rsidRPr="00742EFD" w:rsidDel="00547A96">
          <w:rPr>
            <w:rFonts w:ascii="Arial" w:hAnsi="Arial" w:cs="Arial"/>
            <w:sz w:val="22"/>
            <w:szCs w:val="22"/>
          </w:rPr>
          <w:delText xml:space="preserve">relative </w:delText>
        </w:r>
      </w:del>
      <w:r w:rsidR="009E2BCA" w:rsidRPr="00742EFD">
        <w:rPr>
          <w:rFonts w:ascii="Arial" w:hAnsi="Arial" w:cs="Arial"/>
          <w:sz w:val="22"/>
          <w:szCs w:val="22"/>
        </w:rPr>
        <w:t>binding affinit</w:t>
      </w:r>
      <w:ins w:id="855" w:author="David Bartel" w:date="2018-02-25T10:29:00Z">
        <w:r w:rsidR="00547A96" w:rsidRPr="00742EFD">
          <w:rPr>
            <w:rFonts w:ascii="Arial" w:hAnsi="Arial" w:cs="Arial"/>
            <w:sz w:val="22"/>
            <w:szCs w:val="22"/>
          </w:rPr>
          <w:t>y</w:t>
        </w:r>
      </w:ins>
      <w:del w:id="856" w:author="David Bartel" w:date="2018-02-25T10:29:00Z">
        <w:r w:rsidR="009E2BCA" w:rsidRPr="00742EFD" w:rsidDel="00547A96">
          <w:rPr>
            <w:rFonts w:ascii="Arial" w:hAnsi="Arial" w:cs="Arial"/>
            <w:sz w:val="22"/>
            <w:szCs w:val="22"/>
          </w:rPr>
          <w:delText>ies</w:delText>
        </w:r>
      </w:del>
      <w:r w:rsidR="009E2BCA" w:rsidRPr="00742EFD">
        <w:rPr>
          <w:rFonts w:ascii="Arial" w:hAnsi="Arial" w:cs="Arial"/>
          <w:sz w:val="22"/>
          <w:szCs w:val="22"/>
        </w:rPr>
        <w:t xml:space="preserve"> </w:t>
      </w:r>
      <w:commentRangeStart w:id="857"/>
      <w:ins w:id="858" w:author="David Bartel" w:date="2018-02-25T10:27:00Z">
        <w:r w:rsidR="00547A96" w:rsidRPr="00742EFD">
          <w:rPr>
            <w:rFonts w:ascii="Arial" w:hAnsi="Arial" w:cs="Arial"/>
            <w:sz w:val="22"/>
            <w:szCs w:val="22"/>
          </w:rPr>
          <w:t xml:space="preserve">of library molecules with an </w:t>
        </w:r>
      </w:ins>
      <w:ins w:id="859" w:author="David Bartel" w:date="2018-02-25T10:28:00Z">
        <w:r w:rsidR="00547A96" w:rsidRPr="00742EFD">
          <w:rPr>
            <w:rFonts w:ascii="Arial" w:hAnsi="Arial" w:cs="Arial"/>
            <w:sz w:val="22"/>
            <w:szCs w:val="22"/>
          </w:rPr>
          <w:t>8mer site</w:t>
        </w:r>
      </w:ins>
      <w:commentRangeEnd w:id="857"/>
      <w:ins w:id="860" w:author="David Bartel" w:date="2018-02-25T12:19:00Z">
        <w:r w:rsidR="00F277BE" w:rsidRPr="00742EFD">
          <w:rPr>
            <w:rStyle w:val="CommentReference"/>
            <w:rFonts w:ascii="Arial" w:eastAsiaTheme="minorHAnsi" w:hAnsi="Arial" w:cs="Arial"/>
            <w:sz w:val="22"/>
            <w:szCs w:val="22"/>
          </w:rPr>
          <w:commentReference w:id="857"/>
        </w:r>
      </w:ins>
      <w:ins w:id="861" w:author="David Bartel" w:date="2018-02-25T10:28:00Z">
        <w:r w:rsidR="00547A96" w:rsidRPr="00742EFD">
          <w:rPr>
            <w:rFonts w:ascii="Arial" w:hAnsi="Arial" w:cs="Arial"/>
            <w:sz w:val="22"/>
            <w:szCs w:val="22"/>
          </w:rPr>
          <w:t xml:space="preserve"> w</w:t>
        </w:r>
      </w:ins>
      <w:ins w:id="862" w:author="David Bartel" w:date="2018-02-25T10:29:00Z">
        <w:r w:rsidR="00547A96" w:rsidRPr="00742EFD">
          <w:rPr>
            <w:rFonts w:ascii="Arial" w:hAnsi="Arial" w:cs="Arial"/>
            <w:sz w:val="22"/>
            <w:szCs w:val="22"/>
          </w:rPr>
          <w:t>as</w:t>
        </w:r>
      </w:ins>
      <w:ins w:id="863" w:author="David Bartel" w:date="2018-02-25T10:28:00Z">
        <w:r w:rsidR="008924F5" w:rsidRPr="00742EFD">
          <w:rPr>
            <w:rFonts w:ascii="Arial" w:hAnsi="Arial" w:cs="Arial"/>
            <w:sz w:val="22"/>
            <w:szCs w:val="22"/>
          </w:rPr>
          <w:t xml:space="preserve"> 5</w:t>
        </w:r>
      </w:ins>
      <w:ins w:id="864" w:author="Sean E. McGeary" w:date="2018-04-21T13:56:00Z">
        <w:r w:rsidR="00A040FD">
          <w:rPr>
            <w:rFonts w:ascii="Arial" w:hAnsi="Arial" w:cs="Arial"/>
            <w:sz w:val="22"/>
            <w:szCs w:val="22"/>
          </w:rPr>
          <w:t>6</w:t>
        </w:r>
      </w:ins>
      <w:ins w:id="865" w:author="David Bartel" w:date="2018-02-25T10:28:00Z">
        <w:del w:id="866" w:author="Sean E. McGeary" w:date="2018-04-21T13:56:00Z">
          <w:r w:rsidR="008924F5" w:rsidRPr="00742EFD" w:rsidDel="00A040FD">
            <w:rPr>
              <w:rFonts w:ascii="Arial" w:hAnsi="Arial" w:cs="Arial"/>
              <w:sz w:val="22"/>
              <w:szCs w:val="22"/>
            </w:rPr>
            <w:delText>8</w:delText>
          </w:r>
        </w:del>
        <w:r w:rsidR="008924F5" w:rsidRPr="00742EFD">
          <w:rPr>
            <w:rFonts w:ascii="Arial" w:hAnsi="Arial" w:cs="Arial"/>
            <w:sz w:val="22"/>
            <w:szCs w:val="22"/>
          </w:rPr>
          <w:t>0-</w:t>
        </w:r>
      </w:ins>
      <w:ins w:id="867" w:author="David Bartel" w:date="2018-02-25T10:37:00Z">
        <w:r w:rsidR="008924F5" w:rsidRPr="00742EFD">
          <w:rPr>
            <w:rFonts w:ascii="Arial" w:hAnsi="Arial" w:cs="Arial"/>
            <w:sz w:val="22"/>
            <w:szCs w:val="22"/>
          </w:rPr>
          <w:t>fold</w:t>
        </w:r>
      </w:ins>
      <w:ins w:id="868" w:author="David Bartel" w:date="2018-02-25T10:28:00Z">
        <w:r w:rsidR="00547A96" w:rsidRPr="00742EFD">
          <w:rPr>
            <w:rFonts w:ascii="Arial" w:hAnsi="Arial" w:cs="Arial"/>
            <w:sz w:val="22"/>
            <w:szCs w:val="22"/>
          </w:rPr>
          <w:t xml:space="preserve"> greater than th</w:t>
        </w:r>
      </w:ins>
      <w:ins w:id="869" w:author="David Bartel" w:date="2018-02-25T10:29:00Z">
        <w:r w:rsidR="00547A96" w:rsidRPr="00742EFD">
          <w:rPr>
            <w:rFonts w:ascii="Arial" w:hAnsi="Arial" w:cs="Arial"/>
            <w:sz w:val="22"/>
            <w:szCs w:val="22"/>
          </w:rPr>
          <w:t>at of molecules</w:t>
        </w:r>
      </w:ins>
      <w:ins w:id="870" w:author="David Bartel" w:date="2018-02-25T10:28:00Z">
        <w:r w:rsidR="00547A96" w:rsidRPr="00742EFD">
          <w:rPr>
            <w:rFonts w:ascii="Arial" w:hAnsi="Arial" w:cs="Arial"/>
            <w:sz w:val="22"/>
            <w:szCs w:val="22"/>
          </w:rPr>
          <w:t xml:space="preserve"> without a site, </w:t>
        </w:r>
      </w:ins>
      <w:ins w:id="871" w:author="David Bartel" w:date="2018-02-25T10:40:00Z">
        <w:r w:rsidR="008924F5" w:rsidRPr="00742EFD">
          <w:rPr>
            <w:rFonts w:ascii="Arial" w:hAnsi="Arial" w:cs="Arial"/>
            <w:sz w:val="22"/>
            <w:szCs w:val="22"/>
          </w:rPr>
          <w:t xml:space="preserve">whereas </w:t>
        </w:r>
      </w:ins>
      <w:ins w:id="872" w:author="David Bartel" w:date="2018-02-25T10:43:00Z">
        <w:r w:rsidR="00451AE0" w:rsidRPr="00742EFD">
          <w:rPr>
            <w:rFonts w:ascii="Arial" w:hAnsi="Arial" w:cs="Arial"/>
            <w:sz w:val="22"/>
            <w:szCs w:val="22"/>
          </w:rPr>
          <w:t>the</w:t>
        </w:r>
      </w:ins>
      <w:ins w:id="873" w:author="Sean E. McGeary" w:date="2018-04-21T13:59:00Z">
        <w:r w:rsidR="000F21A4">
          <w:rPr>
            <w:rFonts w:ascii="Arial" w:hAnsi="Arial" w:cs="Arial"/>
            <w:sz w:val="22"/>
            <w:szCs w:val="22"/>
          </w:rPr>
          <w:t xml:space="preserve"> ratio of the enrichment of the</w:t>
        </w:r>
      </w:ins>
      <w:ins w:id="874" w:author="David Bartel" w:date="2018-02-25T11:58:00Z">
        <w:r w:rsidR="005C58B7" w:rsidRPr="00742EFD">
          <w:rPr>
            <w:rFonts w:ascii="Arial" w:hAnsi="Arial" w:cs="Arial"/>
            <w:sz w:val="22"/>
            <w:szCs w:val="22"/>
          </w:rPr>
          <w:t xml:space="preserve"> </w:t>
        </w:r>
      </w:ins>
      <w:ins w:id="875" w:author="David Bartel" w:date="2018-02-25T10:40:00Z">
        <w:r w:rsidR="008924F5" w:rsidRPr="00742EFD">
          <w:rPr>
            <w:rFonts w:ascii="Arial" w:hAnsi="Arial" w:cs="Arial"/>
            <w:sz w:val="22"/>
            <w:szCs w:val="22"/>
          </w:rPr>
          <w:t xml:space="preserve">8mer </w:t>
        </w:r>
      </w:ins>
      <w:ins w:id="876" w:author="David Bartel" w:date="2018-02-25T10:43:00Z">
        <w:r w:rsidR="00451AE0" w:rsidRPr="00742EFD">
          <w:rPr>
            <w:rFonts w:ascii="Arial" w:hAnsi="Arial" w:cs="Arial"/>
            <w:sz w:val="22"/>
            <w:szCs w:val="22"/>
          </w:rPr>
          <w:t xml:space="preserve">site </w:t>
        </w:r>
      </w:ins>
      <w:ins w:id="877" w:author="Sean E. McGeary" w:date="2018-04-21T13:59:00Z">
        <w:r w:rsidR="000F21A4">
          <w:rPr>
            <w:rFonts w:ascii="Arial" w:hAnsi="Arial" w:cs="Arial"/>
            <w:sz w:val="22"/>
            <w:szCs w:val="22"/>
          </w:rPr>
          <w:t xml:space="preserve">to that of </w:t>
        </w:r>
        <w:proofErr w:type="spellStart"/>
        <w:r w:rsidR="000F21A4">
          <w:rPr>
            <w:rFonts w:ascii="Arial" w:hAnsi="Arial" w:cs="Arial"/>
            <w:sz w:val="22"/>
            <w:szCs w:val="22"/>
          </w:rPr>
          <w:t>of</w:t>
        </w:r>
        <w:proofErr w:type="spellEnd"/>
        <w:r w:rsidR="000F21A4">
          <w:rPr>
            <w:rFonts w:ascii="Arial" w:hAnsi="Arial" w:cs="Arial"/>
            <w:sz w:val="22"/>
            <w:szCs w:val="22"/>
          </w:rPr>
          <w:t xml:space="preserve"> molecules without a site ranged from 41–153-fold</w:t>
        </w:r>
      </w:ins>
      <w:ins w:id="878" w:author="David Bartel" w:date="2018-02-25T10:44:00Z">
        <w:del w:id="879" w:author="Sean E. McGeary" w:date="2018-04-21T14:00:00Z">
          <w:r w:rsidR="00451AE0" w:rsidRPr="00742EFD" w:rsidDel="000F21A4">
            <w:rPr>
              <w:rFonts w:ascii="Arial" w:hAnsi="Arial" w:cs="Arial"/>
              <w:sz w:val="22"/>
              <w:szCs w:val="22"/>
            </w:rPr>
            <w:delText>was</w:delText>
          </w:r>
          <w:r w:rsidR="0093493E" w:rsidRPr="00742EFD" w:rsidDel="000F21A4">
            <w:rPr>
              <w:rFonts w:ascii="Arial" w:hAnsi="Arial" w:cs="Arial"/>
              <w:sz w:val="22"/>
              <w:szCs w:val="22"/>
            </w:rPr>
            <w:delText xml:space="preserve"> </w:delText>
          </w:r>
        </w:del>
      </w:ins>
      <w:ins w:id="880" w:author="David Bartel" w:date="2018-03-27T15:58:00Z">
        <w:del w:id="881" w:author="Sean E. McGeary" w:date="2018-04-21T14:00:00Z">
          <w:r w:rsidR="00E86E92" w:rsidRPr="00742EFD" w:rsidDel="000F21A4">
            <w:rPr>
              <w:rFonts w:ascii="Arial" w:hAnsi="Arial" w:cs="Arial"/>
              <w:sz w:val="22"/>
              <w:szCs w:val="22"/>
            </w:rPr>
            <w:delText xml:space="preserve">enrichment </w:delText>
          </w:r>
        </w:del>
      </w:ins>
      <w:ins w:id="882" w:author="David Bartel" w:date="2018-02-25T10:44:00Z">
        <w:del w:id="883" w:author="Sean E. McGeary" w:date="2018-04-21T14:00:00Z">
          <w:r w:rsidR="0093493E" w:rsidRPr="00742EFD" w:rsidDel="000F21A4">
            <w:rPr>
              <w:rFonts w:ascii="Arial" w:hAnsi="Arial" w:cs="Arial"/>
              <w:sz w:val="22"/>
              <w:szCs w:val="22"/>
            </w:rPr>
            <w:delText>only 39.9</w:delText>
          </w:r>
        </w:del>
      </w:ins>
      <w:ins w:id="884" w:author="David Bartel" w:date="2018-02-25T10:41:00Z">
        <w:del w:id="885" w:author="Sean E. McGeary" w:date="2018-04-21T14:00:00Z">
          <w:r w:rsidR="008924F5" w:rsidRPr="00742EFD" w:rsidDel="000F21A4">
            <w:rPr>
              <w:rFonts w:ascii="Arial" w:hAnsi="Arial" w:cs="Arial"/>
              <w:sz w:val="22"/>
              <w:szCs w:val="22"/>
            </w:rPr>
            <w:delText xml:space="preserve"> fold</w:delText>
          </w:r>
        </w:del>
      </w:ins>
      <w:ins w:id="886" w:author="David Bartel" w:date="2018-02-25T10:34:00Z">
        <w:r w:rsidR="00573EA6" w:rsidRPr="00742EFD">
          <w:rPr>
            <w:rFonts w:ascii="Arial" w:hAnsi="Arial" w:cs="Arial"/>
            <w:sz w:val="22"/>
            <w:szCs w:val="22"/>
          </w:rPr>
          <w:t xml:space="preserve">. </w:t>
        </w:r>
      </w:ins>
      <w:del w:id="887" w:author="David Bartel" w:date="2018-02-25T10:42:00Z">
        <w:r w:rsidR="009E2BCA" w:rsidRPr="00742EFD" w:rsidDel="00451AE0">
          <w:rPr>
            <w:rFonts w:ascii="Arial" w:hAnsi="Arial" w:cs="Arial"/>
            <w:sz w:val="22"/>
            <w:szCs w:val="22"/>
          </w:rPr>
          <w:delText xml:space="preserve">across the six site types, with the 8mer, 7mer-m8, 7mer-A1, and 6mer site types exhibiting ~580, 210, 120, and 40–fold difference in </w:delText>
        </w:r>
        <w:r w:rsidR="009E2BCA" w:rsidRPr="00742EFD" w:rsidDel="00451AE0">
          <w:rPr>
            <w:rFonts w:ascii="Arial" w:hAnsi="Arial" w:cs="Arial"/>
            <w:i/>
            <w:sz w:val="22"/>
            <w:szCs w:val="22"/>
          </w:rPr>
          <w:delText>K</w:delText>
        </w:r>
        <w:r w:rsidR="009E2BCA" w:rsidRPr="00742EFD" w:rsidDel="00451AE0">
          <w:rPr>
            <w:rFonts w:ascii="Arial" w:hAnsi="Arial" w:cs="Arial"/>
            <w:sz w:val="22"/>
            <w:szCs w:val="22"/>
            <w:vertAlign w:val="subscript"/>
          </w:rPr>
          <w:delText>D</w:delText>
        </w:r>
        <w:r w:rsidR="009E2BCA" w:rsidRPr="00742EFD" w:rsidDel="00451AE0">
          <w:rPr>
            <w:rFonts w:ascii="Arial" w:hAnsi="Arial" w:cs="Arial"/>
            <w:sz w:val="22"/>
            <w:szCs w:val="22"/>
          </w:rPr>
          <w:delText xml:space="preserve"> in comparison to </w:delText>
        </w:r>
      </w:del>
      <w:del w:id="888" w:author="David Bartel" w:date="2018-02-25T10:25:00Z">
        <w:r w:rsidR="009E2BCA" w:rsidRPr="00742EFD" w:rsidDel="00DA7249">
          <w:rPr>
            <w:rFonts w:ascii="Arial" w:hAnsi="Arial" w:cs="Arial"/>
            <w:sz w:val="22"/>
            <w:szCs w:val="22"/>
          </w:rPr>
          <w:delText xml:space="preserve">reads </w:delText>
        </w:r>
      </w:del>
      <w:del w:id="889" w:author="David Bartel" w:date="2018-02-25T10:42:00Z">
        <w:r w:rsidR="009E2BCA" w:rsidRPr="00742EFD" w:rsidDel="00451AE0">
          <w:rPr>
            <w:rFonts w:ascii="Arial" w:hAnsi="Arial" w:cs="Arial"/>
            <w:sz w:val="22"/>
            <w:szCs w:val="22"/>
          </w:rPr>
          <w:delText xml:space="preserve">without a site. The 6mer-m8 and 6mer-A1 site types demonstrate ~4 and 6–fold higher affinity, in keeping with the inconsistent evidence of their efficacy across miRNAs and biological samples. </w:delText>
        </w:r>
      </w:del>
      <w:del w:id="890" w:author="David Bartel" w:date="2018-02-25T12:01:00Z">
        <w:r w:rsidR="009E2BCA" w:rsidRPr="00742EFD" w:rsidDel="005C58B7">
          <w:rPr>
            <w:rFonts w:ascii="Arial" w:hAnsi="Arial" w:cs="Arial"/>
            <w:sz w:val="22"/>
            <w:szCs w:val="22"/>
          </w:rPr>
          <w:delText>Because o</w:delText>
        </w:r>
      </w:del>
      <w:ins w:id="891" w:author="David Bartel" w:date="2018-02-25T12:01:00Z">
        <w:r w:rsidR="005C58B7" w:rsidRPr="00742EFD">
          <w:rPr>
            <w:rFonts w:ascii="Arial" w:hAnsi="Arial" w:cs="Arial"/>
            <w:sz w:val="22"/>
            <w:szCs w:val="22"/>
          </w:rPr>
          <w:t xml:space="preserve"> </w:t>
        </w:r>
      </w:ins>
    </w:p>
    <w:p w14:paraId="38B303BC" w14:textId="105D2D74" w:rsidR="009E2BCA" w:rsidRPr="00742EFD" w:rsidRDefault="009E2BCA" w:rsidP="009E2BCA">
      <w:pPr>
        <w:spacing w:line="360" w:lineRule="auto"/>
        <w:rPr>
          <w:ins w:id="892" w:author="David Bartel" w:date="2018-02-25T12:16:00Z"/>
          <w:rFonts w:ascii="Arial" w:hAnsi="Arial" w:cs="Arial"/>
          <w:sz w:val="22"/>
          <w:szCs w:val="22"/>
        </w:rPr>
      </w:pPr>
      <w:r w:rsidRPr="00742EFD">
        <w:rPr>
          <w:rFonts w:ascii="Arial" w:hAnsi="Arial" w:cs="Arial"/>
          <w:sz w:val="22"/>
          <w:szCs w:val="22"/>
        </w:rPr>
        <w:tab/>
      </w:r>
      <w:ins w:id="893" w:author="David Bartel" w:date="2018-03-24T20:51:00Z">
        <w:r w:rsidR="0093493E" w:rsidRPr="00742EFD">
          <w:rPr>
            <w:rFonts w:ascii="Arial" w:hAnsi="Arial" w:cs="Arial"/>
            <w:sz w:val="22"/>
            <w:szCs w:val="22"/>
          </w:rPr>
          <w:t xml:space="preserve">Up </w:t>
        </w:r>
      </w:ins>
      <w:ins w:id="894" w:author="David Bartel" w:date="2018-02-25T12:40:00Z">
        <w:r w:rsidR="0093493E" w:rsidRPr="00742EFD">
          <w:rPr>
            <w:rFonts w:ascii="Arial" w:hAnsi="Arial" w:cs="Arial"/>
            <w:sz w:val="22"/>
            <w:szCs w:val="22"/>
          </w:rPr>
          <w:t>t</w:t>
        </w:r>
        <w:r w:rsidR="00EA30C7" w:rsidRPr="00742EFD">
          <w:rPr>
            <w:rFonts w:ascii="Arial" w:hAnsi="Arial" w:cs="Arial"/>
            <w:sz w:val="22"/>
            <w:szCs w:val="22"/>
          </w:rPr>
          <w:t xml:space="preserve">o this point, our analysis was informed by the wealth of </w:t>
        </w:r>
      </w:ins>
      <w:ins w:id="895" w:author="David Bartel" w:date="2018-02-25T12:41:00Z">
        <w:r w:rsidR="00EA30C7" w:rsidRPr="00742EFD">
          <w:rPr>
            <w:rFonts w:ascii="Arial" w:hAnsi="Arial" w:cs="Arial"/>
            <w:sz w:val="22"/>
            <w:szCs w:val="22"/>
          </w:rPr>
          <w:t xml:space="preserve">previous </w:t>
        </w:r>
      </w:ins>
      <w:ins w:id="896" w:author="David Bartel" w:date="2018-02-25T12:40:00Z">
        <w:r w:rsidR="00EA30C7" w:rsidRPr="00742EFD">
          <w:rPr>
            <w:rFonts w:ascii="Arial" w:hAnsi="Arial" w:cs="Arial"/>
            <w:sz w:val="22"/>
            <w:szCs w:val="22"/>
          </w:rPr>
          <w:t xml:space="preserve">computational and experimental data showing the </w:t>
        </w:r>
      </w:ins>
      <w:ins w:id="897" w:author="David Bartel" w:date="2018-02-25T12:41:00Z">
        <w:r w:rsidR="00EA30C7" w:rsidRPr="00742EFD">
          <w:rPr>
            <w:rFonts w:ascii="Arial" w:hAnsi="Arial" w:cs="Arial"/>
            <w:sz w:val="22"/>
            <w:szCs w:val="22"/>
          </w:rPr>
          <w:t>importance of a perfect 6–8-nt match</w:t>
        </w:r>
        <w:r w:rsidR="00CD77E1" w:rsidRPr="00742EFD">
          <w:rPr>
            <w:rFonts w:ascii="Arial" w:hAnsi="Arial" w:cs="Arial"/>
            <w:sz w:val="22"/>
            <w:szCs w:val="22"/>
          </w:rPr>
          <w:t xml:space="preserve"> to the seed reg</w:t>
        </w:r>
        <w:r w:rsidR="00EA30C7" w:rsidRPr="00742EFD">
          <w:rPr>
            <w:rFonts w:ascii="Arial" w:hAnsi="Arial" w:cs="Arial"/>
            <w:sz w:val="22"/>
            <w:szCs w:val="22"/>
          </w:rPr>
          <w:t>ion</w:t>
        </w:r>
      </w:ins>
      <w:ins w:id="898" w:author="David Bartel" w:date="2018-02-25T20:56:00Z">
        <w:r w:rsidR="00CD77E1" w:rsidRPr="00742EFD">
          <w:rPr>
            <w:rFonts w:ascii="Arial" w:hAnsi="Arial" w:cs="Arial"/>
            <w:sz w:val="22"/>
            <w:szCs w:val="22"/>
          </w:rPr>
          <w:t>(Bartel2009)</w:t>
        </w:r>
      </w:ins>
      <w:ins w:id="899" w:author="David Bartel" w:date="2018-02-25T12:41:00Z">
        <w:r w:rsidR="00EA30C7" w:rsidRPr="00742EFD">
          <w:rPr>
            <w:rFonts w:ascii="Arial" w:hAnsi="Arial" w:cs="Arial"/>
            <w:sz w:val="22"/>
            <w:szCs w:val="22"/>
          </w:rPr>
          <w:t>.  However,</w:t>
        </w:r>
      </w:ins>
      <w:ins w:id="900" w:author="David Bartel" w:date="2018-02-25T12:43:00Z">
        <w:r w:rsidR="00EA30C7" w:rsidRPr="00742EFD">
          <w:rPr>
            <w:rFonts w:ascii="Arial" w:hAnsi="Arial" w:cs="Arial"/>
            <w:sz w:val="22"/>
            <w:szCs w:val="22"/>
          </w:rPr>
          <w:t xml:space="preserve"> the</w:t>
        </w:r>
      </w:ins>
      <w:ins w:id="901" w:author="David Bartel" w:date="2018-02-25T12:34:00Z">
        <w:r w:rsidR="0034045C" w:rsidRPr="00742EFD">
          <w:rPr>
            <w:rFonts w:ascii="Arial" w:hAnsi="Arial" w:cs="Arial"/>
            <w:sz w:val="22"/>
            <w:szCs w:val="22"/>
          </w:rPr>
          <w:t xml:space="preserve"> ability to calculate the</w:t>
        </w:r>
      </w:ins>
      <w:ins w:id="902" w:author="David Bartel" w:date="2018-02-25T12:35:00Z">
        <w:r w:rsidR="0034045C" w:rsidRPr="00742EFD">
          <w:rPr>
            <w:rFonts w:ascii="Arial" w:hAnsi="Arial" w:cs="Arial"/>
            <w:sz w:val="22"/>
            <w:szCs w:val="22"/>
          </w:rPr>
          <w:t xml:space="preserve"> </w:t>
        </w:r>
        <w:r w:rsidR="0034045C" w:rsidRPr="00742EFD">
          <w:rPr>
            <w:rFonts w:ascii="Arial" w:hAnsi="Arial" w:cs="Arial"/>
            <w:i/>
            <w:sz w:val="22"/>
            <w:szCs w:val="22"/>
          </w:rPr>
          <w:t>K</w:t>
        </w:r>
        <w:r w:rsidR="0034045C" w:rsidRPr="00742EFD">
          <w:rPr>
            <w:rFonts w:ascii="Arial" w:hAnsi="Arial" w:cs="Arial"/>
            <w:sz w:val="22"/>
            <w:szCs w:val="22"/>
            <w:vertAlign w:val="subscript"/>
          </w:rPr>
          <w:t>D</w:t>
        </w:r>
      </w:ins>
      <w:ins w:id="903" w:author="David Bartel" w:date="2018-02-25T12:34:00Z">
        <w:r w:rsidR="0034045C" w:rsidRPr="00742EFD">
          <w:rPr>
            <w:rFonts w:ascii="Arial" w:hAnsi="Arial" w:cs="Arial"/>
            <w:sz w:val="22"/>
            <w:szCs w:val="22"/>
          </w:rPr>
          <w:t xml:space="preserve"> </w:t>
        </w:r>
      </w:ins>
      <w:ins w:id="904" w:author="David Bartel" w:date="2018-02-25T12:35:00Z">
        <w:r w:rsidR="0034045C" w:rsidRPr="00742EFD">
          <w:rPr>
            <w:rFonts w:ascii="Arial" w:hAnsi="Arial" w:cs="Arial"/>
            <w:sz w:val="22"/>
            <w:szCs w:val="22"/>
          </w:rPr>
          <w:t xml:space="preserve">of any </w:t>
        </w:r>
        <w:r w:rsidR="0034045C" w:rsidRPr="00742EFD">
          <w:rPr>
            <w:rFonts w:ascii="Arial" w:hAnsi="Arial" w:cs="Arial"/>
            <w:i/>
            <w:sz w:val="22"/>
            <w:szCs w:val="22"/>
          </w:rPr>
          <w:t>k</w:t>
        </w:r>
      </w:ins>
      <w:ins w:id="905" w:author="David Bartel" w:date="2018-02-25T12:58:00Z">
        <w:r w:rsidR="00E87844" w:rsidRPr="00742EFD">
          <w:rPr>
            <w:rFonts w:ascii="Arial" w:hAnsi="Arial" w:cs="Arial"/>
            <w:sz w:val="22"/>
            <w:szCs w:val="22"/>
          </w:rPr>
          <w:t>-</w:t>
        </w:r>
      </w:ins>
      <w:proofErr w:type="spellStart"/>
      <w:ins w:id="906" w:author="David Bartel" w:date="2018-02-25T12:35:00Z">
        <w:r w:rsidR="00107352" w:rsidRPr="00742EFD">
          <w:rPr>
            <w:rFonts w:ascii="Arial" w:hAnsi="Arial" w:cs="Arial"/>
            <w:sz w:val="22"/>
            <w:szCs w:val="22"/>
          </w:rPr>
          <w:t>mer</w:t>
        </w:r>
        <w:proofErr w:type="spellEnd"/>
        <w:r w:rsidR="00107352" w:rsidRPr="00742EFD">
          <w:rPr>
            <w:rFonts w:ascii="Arial" w:hAnsi="Arial" w:cs="Arial"/>
            <w:sz w:val="22"/>
            <w:szCs w:val="22"/>
          </w:rPr>
          <w:t xml:space="preserve"> of length ≤</w:t>
        </w:r>
        <w:r w:rsidR="0034045C" w:rsidRPr="00742EFD">
          <w:rPr>
            <w:rFonts w:ascii="Arial" w:hAnsi="Arial" w:cs="Arial"/>
            <w:sz w:val="22"/>
            <w:szCs w:val="22"/>
          </w:rPr>
          <w:t xml:space="preserve">12 </w:t>
        </w:r>
        <w:proofErr w:type="spellStart"/>
        <w:r w:rsidR="0034045C" w:rsidRPr="00742EFD">
          <w:rPr>
            <w:rFonts w:ascii="Arial" w:hAnsi="Arial" w:cs="Arial"/>
            <w:sz w:val="22"/>
            <w:szCs w:val="22"/>
          </w:rPr>
          <w:t>nt</w:t>
        </w:r>
      </w:ins>
      <w:proofErr w:type="spellEnd"/>
      <w:ins w:id="907" w:author="David Bartel" w:date="2018-02-25T12:36:00Z">
        <w:r w:rsidR="0034045C" w:rsidRPr="00742EFD">
          <w:rPr>
            <w:rFonts w:ascii="Arial" w:hAnsi="Arial" w:cs="Arial"/>
            <w:sz w:val="22"/>
            <w:szCs w:val="22"/>
          </w:rPr>
          <w:t xml:space="preserve"> provided the opportunity </w:t>
        </w:r>
      </w:ins>
      <w:ins w:id="908" w:author="David Bartel" w:date="2018-02-25T12:44:00Z">
        <w:r w:rsidR="002B1BB7" w:rsidRPr="00742EFD">
          <w:rPr>
            <w:rFonts w:ascii="Arial" w:hAnsi="Arial" w:cs="Arial"/>
            <w:sz w:val="22"/>
            <w:szCs w:val="22"/>
          </w:rPr>
          <w:t xml:space="preserve">for a </w:t>
        </w:r>
        <w:r w:rsidR="002B1BB7" w:rsidRPr="00742EFD">
          <w:rPr>
            <w:rFonts w:ascii="Arial" w:hAnsi="Arial" w:cs="Arial"/>
            <w:i/>
            <w:sz w:val="22"/>
            <w:szCs w:val="22"/>
          </w:rPr>
          <w:t>de novo</w:t>
        </w:r>
      </w:ins>
      <w:ins w:id="909" w:author="David Bartel" w:date="2018-02-25T12:36:00Z">
        <w:r w:rsidR="0034045C" w:rsidRPr="00742EFD">
          <w:rPr>
            <w:rFonts w:ascii="Arial" w:hAnsi="Arial" w:cs="Arial"/>
            <w:sz w:val="22"/>
            <w:szCs w:val="22"/>
          </w:rPr>
          <w:t xml:space="preserve"> </w:t>
        </w:r>
      </w:ins>
      <w:ins w:id="910" w:author="David Bartel" w:date="2018-02-25T12:44:00Z">
        <w:r w:rsidR="002B1BB7" w:rsidRPr="00742EFD">
          <w:rPr>
            <w:rFonts w:ascii="Arial" w:hAnsi="Arial" w:cs="Arial"/>
            <w:sz w:val="22"/>
            <w:szCs w:val="22"/>
          </w:rPr>
          <w:t>search for sites</w:t>
        </w:r>
      </w:ins>
      <w:ins w:id="911" w:author="David Bartel" w:date="2018-02-25T12:45:00Z">
        <w:r w:rsidR="002B1BB7" w:rsidRPr="00742EFD">
          <w:rPr>
            <w:rFonts w:ascii="Arial" w:hAnsi="Arial" w:cs="Arial"/>
            <w:sz w:val="22"/>
            <w:szCs w:val="22"/>
          </w:rPr>
          <w:t>, without bias from any previous knowledge</w:t>
        </w:r>
      </w:ins>
      <w:ins w:id="912" w:author="David Bartel" w:date="2018-02-25T12:50:00Z">
        <w:r w:rsidR="00335D52" w:rsidRPr="00742EFD">
          <w:rPr>
            <w:rFonts w:ascii="Arial" w:hAnsi="Arial" w:cs="Arial"/>
            <w:sz w:val="22"/>
            <w:szCs w:val="22"/>
          </w:rPr>
          <w:t>,</w:t>
        </w:r>
      </w:ins>
      <w:ins w:id="913" w:author="David Bartel" w:date="2018-02-25T12:45:00Z">
        <w:r w:rsidR="002B1BB7" w:rsidRPr="00742EFD">
          <w:rPr>
            <w:rFonts w:ascii="Arial" w:hAnsi="Arial" w:cs="Arial"/>
            <w:sz w:val="22"/>
            <w:szCs w:val="22"/>
          </w:rPr>
          <w:t xml:space="preserve"> and </w:t>
        </w:r>
      </w:ins>
      <w:ins w:id="914" w:author="David Bartel" w:date="2018-02-25T12:50:00Z">
        <w:r w:rsidR="00335D52" w:rsidRPr="00742EFD">
          <w:rPr>
            <w:rFonts w:ascii="Arial" w:hAnsi="Arial" w:cs="Arial"/>
            <w:sz w:val="22"/>
            <w:szCs w:val="22"/>
          </w:rPr>
          <w:t xml:space="preserve">indeed, </w:t>
        </w:r>
      </w:ins>
      <w:ins w:id="915" w:author="David Bartel" w:date="2018-02-25T12:45:00Z">
        <w:r w:rsidR="002B1BB7" w:rsidRPr="00742EFD">
          <w:rPr>
            <w:rFonts w:ascii="Arial" w:hAnsi="Arial" w:cs="Arial"/>
            <w:sz w:val="22"/>
            <w:szCs w:val="22"/>
          </w:rPr>
          <w:t>without even considering the</w:t>
        </w:r>
      </w:ins>
      <w:ins w:id="916" w:author="David Bartel" w:date="2018-02-25T12:46:00Z">
        <w:r w:rsidR="002B1BB7" w:rsidRPr="00742EFD">
          <w:rPr>
            <w:rFonts w:ascii="Arial" w:hAnsi="Arial" w:cs="Arial"/>
            <w:sz w:val="22"/>
            <w:szCs w:val="22"/>
          </w:rPr>
          <w:t xml:space="preserve"> miRNA</w:t>
        </w:r>
      </w:ins>
      <w:ins w:id="917" w:author="David Bartel" w:date="2018-02-25T12:45:00Z">
        <w:r w:rsidR="002B1BB7" w:rsidRPr="00742EFD">
          <w:rPr>
            <w:rFonts w:ascii="Arial" w:hAnsi="Arial" w:cs="Arial"/>
            <w:sz w:val="22"/>
            <w:szCs w:val="22"/>
          </w:rPr>
          <w:t xml:space="preserve"> sequence</w:t>
        </w:r>
      </w:ins>
      <w:ins w:id="918" w:author="David Bartel" w:date="2018-02-25T12:38:00Z">
        <w:r w:rsidR="00EA30C7" w:rsidRPr="00742EFD">
          <w:rPr>
            <w:rFonts w:ascii="Arial" w:hAnsi="Arial" w:cs="Arial"/>
            <w:sz w:val="22"/>
            <w:szCs w:val="22"/>
          </w:rPr>
          <w:t xml:space="preserve">.  </w:t>
        </w:r>
      </w:ins>
      <w:ins w:id="919" w:author="David Bartel" w:date="2018-03-27T20:32:00Z">
        <w:r w:rsidR="009114D4" w:rsidRPr="00742EFD">
          <w:rPr>
            <w:rFonts w:ascii="Arial" w:hAnsi="Arial" w:cs="Arial"/>
            <w:sz w:val="22"/>
            <w:szCs w:val="22"/>
          </w:rPr>
          <w:t>In this search</w:t>
        </w:r>
      </w:ins>
      <w:del w:id="920" w:author="David Bartel" w:date="2018-02-25T12:25:00Z">
        <w:r w:rsidRPr="00742EFD" w:rsidDel="00E002F5">
          <w:rPr>
            <w:rFonts w:ascii="Arial" w:hAnsi="Arial" w:cs="Arial"/>
            <w:sz w:val="22"/>
            <w:szCs w:val="22"/>
          </w:rPr>
          <w:delText>Considering the unprecedented precision of our approach for characterizing seed-region site binding preferences AGO2-miR-1</w:delText>
        </w:r>
      </w:del>
      <w:del w:id="921" w:author="David Bartel" w:date="2018-02-25T12:47:00Z">
        <w:r w:rsidRPr="00742EFD" w:rsidDel="002B1BB7">
          <w:rPr>
            <w:rFonts w:ascii="Arial" w:hAnsi="Arial" w:cs="Arial"/>
            <w:sz w:val="22"/>
            <w:szCs w:val="22"/>
          </w:rPr>
          <w:delText xml:space="preserve">, we sought to construct a </w:delText>
        </w:r>
        <w:r w:rsidRPr="00742EFD" w:rsidDel="002B1BB7">
          <w:rPr>
            <w:rFonts w:ascii="Arial" w:hAnsi="Arial" w:cs="Arial"/>
            <w:i/>
            <w:sz w:val="22"/>
            <w:szCs w:val="22"/>
          </w:rPr>
          <w:delText>de novo</w:delText>
        </w:r>
        <w:r w:rsidRPr="00742EFD" w:rsidDel="002B1BB7">
          <w:rPr>
            <w:rFonts w:ascii="Arial" w:hAnsi="Arial" w:cs="Arial"/>
            <w:sz w:val="22"/>
            <w:szCs w:val="22"/>
          </w:rPr>
          <w:delText xml:space="preserve"> binding profile for AGO2–miR-1, for the purposes of discovering previously unknown miRNA target modes as well as their likely efficacy in comparison to known sites. To identify binding sites</w:delText>
        </w:r>
      </w:del>
      <w:r w:rsidRPr="00742EFD">
        <w:rPr>
          <w:rFonts w:ascii="Arial" w:hAnsi="Arial" w:cs="Arial"/>
          <w:sz w:val="22"/>
          <w:szCs w:val="22"/>
        </w:rPr>
        <w:t xml:space="preserve">, we </w:t>
      </w:r>
      <w:del w:id="922" w:author="David Bartel" w:date="2018-02-25T13:03:00Z">
        <w:r w:rsidRPr="00742EFD" w:rsidDel="00E10F3C">
          <w:rPr>
            <w:rFonts w:ascii="Arial" w:hAnsi="Arial" w:cs="Arial"/>
            <w:sz w:val="22"/>
            <w:szCs w:val="22"/>
          </w:rPr>
          <w:delText xml:space="preserve">iteratively </w:delText>
        </w:r>
      </w:del>
      <w:r w:rsidRPr="00742EFD">
        <w:rPr>
          <w:rFonts w:ascii="Arial" w:hAnsi="Arial" w:cs="Arial"/>
          <w:sz w:val="22"/>
          <w:szCs w:val="22"/>
        </w:rPr>
        <w:t>1</w:t>
      </w:r>
      <w:del w:id="923" w:author="David Bartel" w:date="2018-02-25T12:50:00Z">
        <w:r w:rsidRPr="00742EFD" w:rsidDel="00335D52">
          <w:rPr>
            <w:rFonts w:ascii="Arial" w:hAnsi="Arial" w:cs="Arial"/>
            <w:sz w:val="22"/>
            <w:szCs w:val="22"/>
          </w:rPr>
          <w:delText>.</w:delText>
        </w:r>
      </w:del>
      <w:r w:rsidRPr="00742EFD">
        <w:rPr>
          <w:rFonts w:ascii="Arial" w:hAnsi="Arial" w:cs="Arial"/>
          <w:sz w:val="22"/>
          <w:szCs w:val="22"/>
        </w:rPr>
        <w:t xml:space="preserve">) calculated the enrichment of all </w:t>
      </w:r>
      <w:del w:id="924" w:author="David Bartel" w:date="2018-02-25T12:54:00Z">
        <w:r w:rsidRPr="00742EFD" w:rsidDel="00E87844">
          <w:rPr>
            <w:rFonts w:ascii="Arial" w:hAnsi="Arial" w:cs="Arial"/>
            <w:sz w:val="22"/>
            <w:szCs w:val="22"/>
          </w:rPr>
          <w:delText xml:space="preserve">possible </w:delText>
        </w:r>
      </w:del>
      <w:del w:id="925" w:author="Sean E. McGeary" w:date="2018-04-06T11:55:00Z">
        <w:r w:rsidRPr="00742EFD" w:rsidDel="003766CB">
          <w:rPr>
            <w:rFonts w:ascii="Arial" w:hAnsi="Arial" w:cs="Arial"/>
            <w:i/>
            <w:sz w:val="22"/>
            <w:szCs w:val="22"/>
          </w:rPr>
          <w:delText>k</w:delText>
        </w:r>
      </w:del>
      <w:ins w:id="926" w:author="Sean E. McGeary" w:date="2018-04-06T11:55:00Z">
        <w:r w:rsidR="003766CB">
          <w:rPr>
            <w:rFonts w:ascii="Arial" w:hAnsi="Arial" w:cs="Arial"/>
            <w:sz w:val="22"/>
            <w:szCs w:val="22"/>
          </w:rPr>
          <w:t>10</w:t>
        </w:r>
      </w:ins>
      <w:ins w:id="927" w:author="David Bartel" w:date="2018-02-25T13:00:00Z">
        <w:del w:id="928" w:author="Sean E. McGeary" w:date="2018-04-06T11:55:00Z">
          <w:r w:rsidR="00E10F3C" w:rsidRPr="00742EFD" w:rsidDel="003766CB">
            <w:rPr>
              <w:rFonts w:ascii="Arial" w:hAnsi="Arial" w:cs="Arial"/>
              <w:sz w:val="22"/>
              <w:szCs w:val="22"/>
            </w:rPr>
            <w:delText>-</w:delText>
          </w:r>
        </w:del>
      </w:ins>
      <w:r w:rsidRPr="00742EFD">
        <w:rPr>
          <w:rFonts w:ascii="Arial" w:hAnsi="Arial" w:cs="Arial"/>
          <w:sz w:val="22"/>
          <w:szCs w:val="22"/>
        </w:rPr>
        <w:t xml:space="preserve">mers </w:t>
      </w:r>
      <w:del w:id="929" w:author="David Bartel" w:date="2018-02-25T12:52:00Z">
        <w:r w:rsidRPr="00742EFD" w:rsidDel="00335D52">
          <w:rPr>
            <w:rFonts w:ascii="Arial" w:hAnsi="Arial" w:cs="Arial"/>
            <w:sz w:val="22"/>
            <w:szCs w:val="22"/>
          </w:rPr>
          <w:delText xml:space="preserve">for </w:delText>
        </w:r>
      </w:del>
      <w:ins w:id="930" w:author="David Bartel" w:date="2018-02-25T12:52:00Z">
        <w:del w:id="931" w:author="Sean E. McGeary" w:date="2018-04-06T11:55:00Z">
          <w:r w:rsidR="00335D52" w:rsidRPr="00742EFD" w:rsidDel="003766CB">
            <w:rPr>
              <w:rFonts w:ascii="Arial" w:hAnsi="Arial" w:cs="Arial"/>
              <w:sz w:val="22"/>
              <w:szCs w:val="22"/>
            </w:rPr>
            <w:delText xml:space="preserve">of </w:delText>
          </w:r>
        </w:del>
      </w:ins>
      <w:del w:id="932" w:author="Sean E. McGeary" w:date="2018-04-06T11:55:00Z">
        <w:r w:rsidRPr="00742EFD" w:rsidDel="003766CB">
          <w:rPr>
            <w:rFonts w:ascii="Arial" w:hAnsi="Arial" w:cs="Arial"/>
            <w:sz w:val="22"/>
            <w:szCs w:val="22"/>
          </w:rPr>
          <w:delText>lengths 5–</w:delText>
        </w:r>
      </w:del>
      <w:ins w:id="933" w:author="David Bartel" w:date="2018-02-27T16:10:00Z">
        <w:del w:id="934" w:author="Sean E. McGeary" w:date="2018-04-06T11:55:00Z">
          <w:r w:rsidR="005740D4" w:rsidRPr="00742EFD" w:rsidDel="003766CB">
            <w:rPr>
              <w:rFonts w:ascii="Arial" w:hAnsi="Arial" w:cs="Arial"/>
              <w:sz w:val="22"/>
              <w:szCs w:val="22"/>
            </w:rPr>
            <w:delText>9</w:delText>
          </w:r>
        </w:del>
      </w:ins>
      <w:del w:id="935" w:author="Sean E. McGeary" w:date="2018-04-06T11:55:00Z">
        <w:r w:rsidRPr="00742EFD" w:rsidDel="003766CB">
          <w:rPr>
            <w:rFonts w:ascii="Arial" w:hAnsi="Arial" w:cs="Arial"/>
            <w:sz w:val="22"/>
            <w:szCs w:val="22"/>
          </w:rPr>
          <w:delText xml:space="preserve">11 nt </w:delText>
        </w:r>
      </w:del>
      <w:r w:rsidRPr="00742EFD">
        <w:rPr>
          <w:rFonts w:ascii="Arial" w:hAnsi="Arial" w:cs="Arial"/>
          <w:sz w:val="22"/>
          <w:szCs w:val="22"/>
        </w:rPr>
        <w:t xml:space="preserve">in the </w:t>
      </w:r>
      <w:ins w:id="936" w:author="David Bartel" w:date="2018-02-25T12:53:00Z">
        <w:r w:rsidR="00335D52" w:rsidRPr="00742EFD">
          <w:rPr>
            <w:rFonts w:ascii="Arial" w:hAnsi="Arial" w:cs="Arial"/>
            <w:sz w:val="22"/>
            <w:szCs w:val="22"/>
          </w:rPr>
          <w:t>bound</w:t>
        </w:r>
      </w:ins>
      <w:ins w:id="937" w:author="David Bartel" w:date="2018-02-25T12:55:00Z">
        <w:r w:rsidR="00E87844" w:rsidRPr="00742EFD">
          <w:rPr>
            <w:rFonts w:ascii="Arial" w:hAnsi="Arial" w:cs="Arial"/>
            <w:sz w:val="22"/>
            <w:szCs w:val="22"/>
          </w:rPr>
          <w:t xml:space="preserve"> RNA, using results from the reaction with</w:t>
        </w:r>
      </w:ins>
      <w:ins w:id="938" w:author="David Bartel" w:date="2018-02-25T12:52:00Z">
        <w:r w:rsidR="00335D52" w:rsidRPr="00742EFD">
          <w:rPr>
            <w:rFonts w:ascii="Arial" w:hAnsi="Arial" w:cs="Arial"/>
            <w:sz w:val="22"/>
            <w:szCs w:val="22"/>
          </w:rPr>
          <w:t xml:space="preserve"> </w:t>
        </w:r>
      </w:ins>
      <w:r w:rsidRPr="00742EFD">
        <w:rPr>
          <w:rFonts w:ascii="Arial" w:hAnsi="Arial" w:cs="Arial"/>
          <w:sz w:val="22"/>
          <w:szCs w:val="22"/>
        </w:rPr>
        <w:t xml:space="preserve">72 </w:t>
      </w:r>
      <w:proofErr w:type="spellStart"/>
      <w:r w:rsidRPr="00742EFD">
        <w:rPr>
          <w:rFonts w:ascii="Arial" w:hAnsi="Arial" w:cs="Arial"/>
          <w:sz w:val="22"/>
          <w:szCs w:val="22"/>
        </w:rPr>
        <w:t>pM</w:t>
      </w:r>
      <w:proofErr w:type="spellEnd"/>
      <w:r w:rsidRPr="00742EFD">
        <w:rPr>
          <w:rFonts w:ascii="Arial" w:hAnsi="Arial" w:cs="Arial"/>
          <w:sz w:val="22"/>
          <w:szCs w:val="22"/>
        </w:rPr>
        <w:t xml:space="preserve"> AGO2–miR-1</w:t>
      </w:r>
      <w:del w:id="939" w:author="David Bartel" w:date="2018-02-25T12:53:00Z">
        <w:r w:rsidRPr="00742EFD" w:rsidDel="00335D52">
          <w:rPr>
            <w:rFonts w:ascii="Arial" w:hAnsi="Arial" w:cs="Arial"/>
            <w:sz w:val="22"/>
            <w:szCs w:val="22"/>
          </w:rPr>
          <w:delText xml:space="preserve"> bound library</w:delText>
        </w:r>
      </w:del>
      <w:del w:id="940" w:author="David Bartel" w:date="2018-02-25T12:50:00Z">
        <w:r w:rsidRPr="00742EFD" w:rsidDel="00335D52">
          <w:rPr>
            <w:rFonts w:ascii="Arial" w:hAnsi="Arial" w:cs="Arial"/>
            <w:sz w:val="22"/>
            <w:szCs w:val="22"/>
          </w:rPr>
          <w:delText xml:space="preserve"> in</w:delText>
        </w:r>
      </w:del>
      <w:del w:id="941" w:author="David Bartel" w:date="2018-02-25T12:53:00Z">
        <w:r w:rsidRPr="00742EFD" w:rsidDel="00335D52">
          <w:rPr>
            <w:rFonts w:ascii="Arial" w:hAnsi="Arial" w:cs="Arial"/>
            <w:sz w:val="22"/>
            <w:szCs w:val="22"/>
          </w:rPr>
          <w:delText xml:space="preserve"> comparison to the initial randomized pool</w:delText>
        </w:r>
      </w:del>
      <w:r w:rsidRPr="00742EFD">
        <w:rPr>
          <w:rFonts w:ascii="Arial" w:hAnsi="Arial" w:cs="Arial"/>
          <w:sz w:val="22"/>
          <w:szCs w:val="22"/>
        </w:rPr>
        <w:t>, 2</w:t>
      </w:r>
      <w:del w:id="942" w:author="David Bartel" w:date="2018-02-25T20:57:00Z">
        <w:r w:rsidRPr="00742EFD" w:rsidDel="00CD77E1">
          <w:rPr>
            <w:rFonts w:ascii="Arial" w:hAnsi="Arial" w:cs="Arial"/>
            <w:sz w:val="22"/>
            <w:szCs w:val="22"/>
          </w:rPr>
          <w:delText>.</w:delText>
        </w:r>
      </w:del>
      <w:r w:rsidRPr="00742EFD">
        <w:rPr>
          <w:rFonts w:ascii="Arial" w:hAnsi="Arial" w:cs="Arial"/>
          <w:sz w:val="22"/>
          <w:szCs w:val="22"/>
        </w:rPr>
        <w:t xml:space="preserve">) determined the </w:t>
      </w:r>
      <w:r w:rsidRPr="00742EFD">
        <w:rPr>
          <w:rFonts w:ascii="Arial" w:hAnsi="Arial" w:cs="Arial"/>
          <w:i/>
          <w:sz w:val="22"/>
          <w:szCs w:val="22"/>
        </w:rPr>
        <w:t>k</w:t>
      </w:r>
      <w:ins w:id="943"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length for which the top-most enriched </w:t>
      </w:r>
      <w:r w:rsidRPr="00742EFD">
        <w:rPr>
          <w:rFonts w:ascii="Arial" w:hAnsi="Arial" w:cs="Arial"/>
          <w:i/>
          <w:sz w:val="22"/>
          <w:szCs w:val="22"/>
        </w:rPr>
        <w:t>k</w:t>
      </w:r>
      <w:ins w:id="944"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exhibited the greatest relative enrichment compared to the second-most enriched </w:t>
      </w:r>
      <w:r w:rsidRPr="00742EFD">
        <w:rPr>
          <w:rFonts w:ascii="Arial" w:hAnsi="Arial" w:cs="Arial"/>
          <w:i/>
          <w:sz w:val="22"/>
          <w:szCs w:val="22"/>
        </w:rPr>
        <w:t>k</w:t>
      </w:r>
      <w:ins w:id="945"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w:t>
      </w:r>
      <w:del w:id="946" w:author="David Bartel" w:date="2018-02-25T20:58:00Z">
        <w:r w:rsidRPr="00742EFD" w:rsidDel="00CD77E1">
          <w:rPr>
            <w:rFonts w:ascii="Arial" w:hAnsi="Arial" w:cs="Arial"/>
            <w:sz w:val="22"/>
            <w:szCs w:val="22"/>
          </w:rPr>
          <w:delText xml:space="preserve">and then </w:delText>
        </w:r>
      </w:del>
      <w:r w:rsidRPr="00742EFD">
        <w:rPr>
          <w:rFonts w:ascii="Arial" w:hAnsi="Arial" w:cs="Arial"/>
          <w:sz w:val="22"/>
          <w:szCs w:val="22"/>
        </w:rPr>
        <w:t>3</w:t>
      </w:r>
      <w:del w:id="947" w:author="David Bartel" w:date="2018-02-25T20:58:00Z">
        <w:r w:rsidRPr="00742EFD" w:rsidDel="00CD77E1">
          <w:rPr>
            <w:rFonts w:ascii="Arial" w:hAnsi="Arial" w:cs="Arial"/>
            <w:sz w:val="22"/>
            <w:szCs w:val="22"/>
          </w:rPr>
          <w:delText>.</w:delText>
        </w:r>
      </w:del>
      <w:r w:rsidRPr="00742EFD">
        <w:rPr>
          <w:rFonts w:ascii="Arial" w:hAnsi="Arial" w:cs="Arial"/>
          <w:sz w:val="22"/>
          <w:szCs w:val="22"/>
        </w:rPr>
        <w:t xml:space="preserve">) designated </w:t>
      </w:r>
      <w:ins w:id="948" w:author="David Bartel" w:date="2018-03-24T20:52:00Z">
        <w:r w:rsidR="00107352" w:rsidRPr="00742EFD">
          <w:rPr>
            <w:rFonts w:ascii="Arial" w:hAnsi="Arial" w:cs="Arial"/>
            <w:sz w:val="22"/>
            <w:szCs w:val="22"/>
          </w:rPr>
          <w:t xml:space="preserve">the </w:t>
        </w:r>
      </w:ins>
      <w:ins w:id="949" w:author="David Bartel" w:date="2018-02-25T13:01:00Z">
        <w:r w:rsidR="00E10F3C" w:rsidRPr="00742EFD">
          <w:rPr>
            <w:rFonts w:ascii="Arial" w:hAnsi="Arial" w:cs="Arial"/>
            <w:sz w:val="22"/>
            <w:szCs w:val="22"/>
          </w:rPr>
          <w:t>top-most enriched</w:t>
        </w:r>
      </w:ins>
      <w:del w:id="950" w:author="David Bartel" w:date="2018-02-25T13:01:00Z">
        <w:r w:rsidRPr="00742EFD" w:rsidDel="00E10F3C">
          <w:rPr>
            <w:rFonts w:ascii="Arial" w:hAnsi="Arial" w:cs="Arial"/>
            <w:sz w:val="22"/>
            <w:szCs w:val="22"/>
          </w:rPr>
          <w:delText>this</w:delText>
        </w:r>
      </w:del>
      <w:r w:rsidRPr="00742EFD">
        <w:rPr>
          <w:rFonts w:ascii="Arial" w:hAnsi="Arial" w:cs="Arial"/>
          <w:sz w:val="22"/>
          <w:szCs w:val="22"/>
        </w:rPr>
        <w:t xml:space="preserve"> </w:t>
      </w:r>
      <w:r w:rsidRPr="00742EFD">
        <w:rPr>
          <w:rFonts w:ascii="Arial" w:hAnsi="Arial" w:cs="Arial"/>
          <w:i/>
          <w:sz w:val="22"/>
          <w:szCs w:val="22"/>
        </w:rPr>
        <w:t>k</w:t>
      </w:r>
      <w:ins w:id="951"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w:t>
      </w:r>
      <w:ins w:id="952" w:author="David Bartel" w:date="2018-02-25T13:01:00Z">
        <w:r w:rsidR="00E10F3C" w:rsidRPr="00742EFD">
          <w:rPr>
            <w:rFonts w:ascii="Arial" w:hAnsi="Arial" w:cs="Arial"/>
            <w:sz w:val="22"/>
            <w:szCs w:val="22"/>
          </w:rPr>
          <w:t xml:space="preserve">at this length </w:t>
        </w:r>
      </w:ins>
      <w:r w:rsidRPr="00742EFD">
        <w:rPr>
          <w:rFonts w:ascii="Arial" w:hAnsi="Arial" w:cs="Arial"/>
          <w:sz w:val="22"/>
          <w:szCs w:val="22"/>
        </w:rPr>
        <w:t xml:space="preserve">as the </w:t>
      </w:r>
      <w:ins w:id="953" w:author="David Bartel" w:date="2018-02-25T12:57:00Z">
        <w:r w:rsidR="00E87844" w:rsidRPr="00742EFD">
          <w:rPr>
            <w:rFonts w:ascii="Arial" w:hAnsi="Arial" w:cs="Arial"/>
            <w:sz w:val="22"/>
            <w:szCs w:val="22"/>
          </w:rPr>
          <w:t xml:space="preserve">binding </w:t>
        </w:r>
      </w:ins>
      <w:del w:id="954" w:author="David Bartel" w:date="2018-02-25T12:57:00Z">
        <w:r w:rsidRPr="00742EFD" w:rsidDel="00E87844">
          <w:rPr>
            <w:rFonts w:ascii="Arial" w:hAnsi="Arial" w:cs="Arial"/>
            <w:sz w:val="22"/>
            <w:szCs w:val="22"/>
          </w:rPr>
          <w:delText>motif</w:delText>
        </w:r>
      </w:del>
      <w:ins w:id="955" w:author="David Bartel" w:date="2018-02-25T12:57:00Z">
        <w:r w:rsidR="00E87844" w:rsidRPr="00742EFD">
          <w:rPr>
            <w:rFonts w:ascii="Arial" w:hAnsi="Arial" w:cs="Arial"/>
            <w:sz w:val="22"/>
            <w:szCs w:val="22"/>
          </w:rPr>
          <w:t>site</w:t>
        </w:r>
      </w:ins>
      <w:r w:rsidRPr="00742EFD">
        <w:rPr>
          <w:rFonts w:ascii="Arial" w:hAnsi="Arial" w:cs="Arial"/>
          <w:sz w:val="22"/>
          <w:szCs w:val="22"/>
        </w:rPr>
        <w:t xml:space="preserve">, and </w:t>
      </w:r>
      <w:ins w:id="956" w:author="David Bartel" w:date="2018-02-25T20:58:00Z">
        <w:r w:rsidR="00CD77E1" w:rsidRPr="00742EFD">
          <w:rPr>
            <w:rFonts w:ascii="Arial" w:hAnsi="Arial" w:cs="Arial"/>
            <w:sz w:val="22"/>
            <w:szCs w:val="22"/>
          </w:rPr>
          <w:t xml:space="preserve">4) </w:t>
        </w:r>
      </w:ins>
      <w:r w:rsidRPr="00742EFD">
        <w:rPr>
          <w:rFonts w:ascii="Arial" w:hAnsi="Arial" w:cs="Arial"/>
          <w:sz w:val="22"/>
          <w:szCs w:val="22"/>
        </w:rPr>
        <w:t>removed all reads containing th</w:t>
      </w:r>
      <w:del w:id="957" w:author="David Bartel" w:date="2018-02-25T12:58:00Z">
        <w:r w:rsidRPr="00742EFD" w:rsidDel="00E87844">
          <w:rPr>
            <w:rFonts w:ascii="Arial" w:hAnsi="Arial" w:cs="Arial"/>
            <w:sz w:val="22"/>
            <w:szCs w:val="22"/>
          </w:rPr>
          <w:delText>e motif</w:delText>
        </w:r>
      </w:del>
      <w:ins w:id="958" w:author="David Bartel" w:date="2018-02-25T12:58:00Z">
        <w:r w:rsidR="00E87844" w:rsidRPr="00742EFD">
          <w:rPr>
            <w:rFonts w:ascii="Arial" w:hAnsi="Arial" w:cs="Arial"/>
            <w:sz w:val="22"/>
            <w:szCs w:val="22"/>
          </w:rPr>
          <w:t xml:space="preserve">is </w:t>
        </w:r>
      </w:ins>
      <w:ins w:id="959" w:author="David Bartel" w:date="2018-02-25T20:58:00Z">
        <w:r w:rsidR="00CD77E1" w:rsidRPr="00742EFD">
          <w:rPr>
            <w:rFonts w:ascii="Arial" w:hAnsi="Arial" w:cs="Arial"/>
            <w:sz w:val="22"/>
            <w:szCs w:val="22"/>
          </w:rPr>
          <w:t xml:space="preserve">newly identified </w:t>
        </w:r>
      </w:ins>
      <w:ins w:id="960" w:author="David Bartel" w:date="2018-02-25T12:58:00Z">
        <w:r w:rsidR="00E87844" w:rsidRPr="00742EFD">
          <w:rPr>
            <w:rFonts w:ascii="Arial" w:hAnsi="Arial" w:cs="Arial"/>
            <w:sz w:val="22"/>
            <w:szCs w:val="22"/>
          </w:rPr>
          <w:t>site</w:t>
        </w:r>
      </w:ins>
      <w:r w:rsidRPr="00742EFD">
        <w:rPr>
          <w:rFonts w:ascii="Arial" w:hAnsi="Arial" w:cs="Arial"/>
          <w:sz w:val="22"/>
          <w:szCs w:val="22"/>
        </w:rPr>
        <w:t xml:space="preserve"> </w:t>
      </w:r>
      <w:r w:rsidRPr="00742EFD">
        <w:rPr>
          <w:rFonts w:ascii="Arial" w:hAnsi="Arial" w:cs="Arial"/>
          <w:sz w:val="22"/>
          <w:szCs w:val="22"/>
        </w:rPr>
        <w:lastRenderedPageBreak/>
        <w:t xml:space="preserve">from both the </w:t>
      </w:r>
      <w:del w:id="961" w:author="David Bartel" w:date="2018-02-25T13:02:00Z">
        <w:r w:rsidRPr="00742EFD" w:rsidDel="00E10F3C">
          <w:rPr>
            <w:rFonts w:ascii="Arial" w:hAnsi="Arial" w:cs="Arial"/>
            <w:sz w:val="22"/>
            <w:szCs w:val="22"/>
          </w:rPr>
          <w:delText>72 pM</w:delText>
        </w:r>
      </w:del>
      <w:ins w:id="962" w:author="David Bartel" w:date="2018-02-25T13:02:00Z">
        <w:r w:rsidR="00E10F3C" w:rsidRPr="00742EFD">
          <w:rPr>
            <w:rFonts w:ascii="Arial" w:hAnsi="Arial" w:cs="Arial"/>
            <w:sz w:val="22"/>
            <w:szCs w:val="22"/>
          </w:rPr>
          <w:t>bound</w:t>
        </w:r>
      </w:ins>
      <w:r w:rsidRPr="00742EFD">
        <w:rPr>
          <w:rFonts w:ascii="Arial" w:hAnsi="Arial" w:cs="Arial"/>
          <w:sz w:val="22"/>
          <w:szCs w:val="22"/>
        </w:rPr>
        <w:t xml:space="preserve"> and input libraries. </w:t>
      </w:r>
      <w:del w:id="963" w:author="David Bartel" w:date="2018-02-25T13:03:00Z">
        <w:r w:rsidRPr="00742EFD" w:rsidDel="00E10F3C">
          <w:rPr>
            <w:rFonts w:ascii="Arial" w:hAnsi="Arial" w:cs="Arial"/>
            <w:sz w:val="22"/>
            <w:szCs w:val="22"/>
          </w:rPr>
          <w:delText>We performed this iterative</w:delText>
        </w:r>
      </w:del>
      <w:ins w:id="964" w:author="David Bartel" w:date="2018-02-25T13:03:00Z">
        <w:r w:rsidR="00E10F3C" w:rsidRPr="00742EFD">
          <w:rPr>
            <w:rFonts w:ascii="Arial" w:hAnsi="Arial" w:cs="Arial"/>
            <w:sz w:val="22"/>
            <w:szCs w:val="22"/>
          </w:rPr>
          <w:t xml:space="preserve"> These </w:t>
        </w:r>
      </w:ins>
      <w:ins w:id="965" w:author="David Bartel" w:date="2018-02-25T20:59:00Z">
        <w:r w:rsidR="00CD77E1" w:rsidRPr="00742EFD">
          <w:rPr>
            <w:rFonts w:ascii="Arial" w:hAnsi="Arial" w:cs="Arial"/>
            <w:sz w:val="22"/>
            <w:szCs w:val="22"/>
          </w:rPr>
          <w:t>four</w:t>
        </w:r>
      </w:ins>
      <w:ins w:id="966" w:author="David Bartel" w:date="2018-02-25T13:03:00Z">
        <w:r w:rsidR="00E10F3C" w:rsidRPr="00742EFD">
          <w:rPr>
            <w:rFonts w:ascii="Arial" w:hAnsi="Arial" w:cs="Arial"/>
            <w:sz w:val="22"/>
            <w:szCs w:val="22"/>
          </w:rPr>
          <w:t xml:space="preserve"> steps were iterated</w:t>
        </w:r>
      </w:ins>
      <w:r w:rsidRPr="00742EFD">
        <w:rPr>
          <w:rFonts w:ascii="Arial" w:hAnsi="Arial" w:cs="Arial"/>
          <w:sz w:val="22"/>
          <w:szCs w:val="22"/>
        </w:rPr>
        <w:t xml:space="preserve"> </w:t>
      </w:r>
      <w:commentRangeStart w:id="967"/>
      <w:del w:id="968" w:author="David Bartel" w:date="2018-02-25T13:03:00Z">
        <w:r w:rsidRPr="00742EFD" w:rsidDel="00E10F3C">
          <w:rPr>
            <w:rFonts w:ascii="Arial" w:hAnsi="Arial" w:cs="Arial"/>
            <w:sz w:val="22"/>
            <w:szCs w:val="22"/>
          </w:rPr>
          <w:delText xml:space="preserve">procedure </w:delText>
        </w:r>
      </w:del>
      <w:r w:rsidRPr="00742EFD">
        <w:rPr>
          <w:rFonts w:ascii="Arial" w:hAnsi="Arial" w:cs="Arial"/>
          <w:sz w:val="22"/>
          <w:szCs w:val="22"/>
        </w:rPr>
        <w:t xml:space="preserve">until </w:t>
      </w:r>
      <w:del w:id="969" w:author="David Bartel" w:date="2018-02-25T13:04:00Z">
        <w:r w:rsidRPr="00742EFD" w:rsidDel="00090866">
          <w:rPr>
            <w:rFonts w:ascii="Arial" w:hAnsi="Arial" w:cs="Arial"/>
            <w:sz w:val="22"/>
            <w:szCs w:val="22"/>
          </w:rPr>
          <w:delText>we were left with</w:delText>
        </w:r>
      </w:del>
      <w:ins w:id="970" w:author="David Bartel" w:date="2018-02-25T13:04:00Z">
        <w:r w:rsidR="00090866" w:rsidRPr="00742EFD">
          <w:rPr>
            <w:rFonts w:ascii="Arial" w:hAnsi="Arial" w:cs="Arial"/>
            <w:sz w:val="22"/>
            <w:szCs w:val="22"/>
          </w:rPr>
          <w:t>no</w:t>
        </w:r>
      </w:ins>
      <w:r w:rsidRPr="00742EFD">
        <w:rPr>
          <w:rFonts w:ascii="Arial" w:hAnsi="Arial" w:cs="Arial"/>
          <w:sz w:val="22"/>
          <w:szCs w:val="22"/>
        </w:rPr>
        <w:t xml:space="preserve"> </w:t>
      </w:r>
      <w:ins w:id="971" w:author="David Bartel" w:date="2018-02-27T16:10:00Z">
        <w:r w:rsidR="005740D4" w:rsidRPr="00742EFD">
          <w:rPr>
            <w:rFonts w:ascii="Arial" w:hAnsi="Arial" w:cs="Arial"/>
            <w:sz w:val="22"/>
            <w:szCs w:val="22"/>
          </w:rPr>
          <w:t>9</w:t>
        </w:r>
      </w:ins>
      <w:del w:id="972" w:author="David Bartel" w:date="2018-02-27T16:10:00Z">
        <w:r w:rsidRPr="00742EFD" w:rsidDel="005740D4">
          <w:rPr>
            <w:rFonts w:ascii="Arial" w:hAnsi="Arial" w:cs="Arial"/>
            <w:sz w:val="22"/>
            <w:szCs w:val="22"/>
          </w:rPr>
          <w:delText>11</w:delText>
        </w:r>
      </w:del>
      <w:ins w:id="973" w:author="David Bartel" w:date="2018-02-25T13:04:00Z">
        <w:r w:rsidR="00090866" w:rsidRPr="00742EFD">
          <w:rPr>
            <w:rFonts w:ascii="Arial" w:hAnsi="Arial" w:cs="Arial"/>
            <w:sz w:val="22"/>
            <w:szCs w:val="22"/>
          </w:rPr>
          <w:t>-</w:t>
        </w:r>
      </w:ins>
      <w:del w:id="974" w:author="David Bartel" w:date="2018-03-27T20:34:00Z">
        <w:r w:rsidRPr="00742EFD" w:rsidDel="009114D4">
          <w:rPr>
            <w:rFonts w:ascii="Arial" w:hAnsi="Arial" w:cs="Arial"/>
            <w:sz w:val="22"/>
            <w:szCs w:val="22"/>
          </w:rPr>
          <w:delText xml:space="preserve">mer </w:delText>
        </w:r>
      </w:del>
      <w:ins w:id="975" w:author="David Bartel" w:date="2018-03-27T20:34:00Z">
        <w:r w:rsidR="009114D4" w:rsidRPr="00742EFD">
          <w:rPr>
            <w:rFonts w:ascii="Arial" w:hAnsi="Arial" w:cs="Arial"/>
            <w:sz w:val="22"/>
            <w:szCs w:val="22"/>
          </w:rPr>
          <w:t xml:space="preserve">nt </w:t>
        </w:r>
      </w:ins>
      <w:r w:rsidRPr="00742EFD">
        <w:rPr>
          <w:rFonts w:ascii="Arial" w:hAnsi="Arial" w:cs="Arial"/>
          <w:sz w:val="22"/>
          <w:szCs w:val="22"/>
        </w:rPr>
        <w:t>mo</w:t>
      </w:r>
      <w:ins w:id="976" w:author="David Bartel" w:date="2018-02-25T13:05:00Z">
        <w:r w:rsidR="00090866" w:rsidRPr="00742EFD">
          <w:rPr>
            <w:rFonts w:ascii="Arial" w:hAnsi="Arial" w:cs="Arial"/>
            <w:sz w:val="22"/>
            <w:szCs w:val="22"/>
          </w:rPr>
          <w:t>t</w:t>
        </w:r>
      </w:ins>
      <w:del w:id="977" w:author="David Bartel" w:date="2018-02-25T13:05:00Z">
        <w:r w:rsidRPr="00742EFD" w:rsidDel="00090866">
          <w:rPr>
            <w:rFonts w:ascii="Arial" w:hAnsi="Arial" w:cs="Arial"/>
            <w:sz w:val="22"/>
            <w:szCs w:val="22"/>
          </w:rPr>
          <w:delText>f</w:delText>
        </w:r>
      </w:del>
      <w:r w:rsidRPr="00742EFD">
        <w:rPr>
          <w:rFonts w:ascii="Arial" w:hAnsi="Arial" w:cs="Arial"/>
          <w:sz w:val="22"/>
          <w:szCs w:val="22"/>
        </w:rPr>
        <w:t>i</w:t>
      </w:r>
      <w:ins w:id="978" w:author="David Bartel" w:date="2018-02-25T13:05:00Z">
        <w:r w:rsidR="00090866" w:rsidRPr="00742EFD">
          <w:rPr>
            <w:rFonts w:ascii="Arial" w:hAnsi="Arial" w:cs="Arial"/>
            <w:sz w:val="22"/>
            <w:szCs w:val="22"/>
          </w:rPr>
          <w:t>f</w:t>
        </w:r>
      </w:ins>
      <w:del w:id="979" w:author="David Bartel" w:date="2018-02-25T13:05:00Z">
        <w:r w:rsidRPr="00742EFD" w:rsidDel="00090866">
          <w:rPr>
            <w:rFonts w:ascii="Arial" w:hAnsi="Arial" w:cs="Arial"/>
            <w:sz w:val="22"/>
            <w:szCs w:val="22"/>
          </w:rPr>
          <w:delText>t</w:delText>
        </w:r>
      </w:del>
      <w:del w:id="980" w:author="David Bartel" w:date="2018-02-25T13:04:00Z">
        <w:r w:rsidRPr="00742EFD" w:rsidDel="00090866">
          <w:rPr>
            <w:rFonts w:ascii="Arial" w:hAnsi="Arial" w:cs="Arial"/>
            <w:sz w:val="22"/>
            <w:szCs w:val="22"/>
          </w:rPr>
          <w:delText>s</w:delText>
        </w:r>
      </w:del>
      <w:r w:rsidRPr="00742EFD">
        <w:rPr>
          <w:rFonts w:ascii="Arial" w:hAnsi="Arial" w:cs="Arial"/>
          <w:sz w:val="22"/>
          <w:szCs w:val="22"/>
        </w:rPr>
        <w:t xml:space="preserve"> </w:t>
      </w:r>
      <w:del w:id="981" w:author="David Bartel" w:date="2018-02-25T13:05:00Z">
        <w:r w:rsidRPr="00742EFD" w:rsidDel="00090866">
          <w:rPr>
            <w:rFonts w:ascii="Arial" w:hAnsi="Arial" w:cs="Arial"/>
            <w:sz w:val="22"/>
            <w:szCs w:val="22"/>
          </w:rPr>
          <w:delText xml:space="preserve">with </w:delText>
        </w:r>
      </w:del>
      <w:ins w:id="982" w:author="David Bartel" w:date="2018-02-25T13:05:00Z">
        <w:r w:rsidR="00090866" w:rsidRPr="00742EFD">
          <w:rPr>
            <w:rFonts w:ascii="Arial" w:hAnsi="Arial" w:cs="Arial"/>
            <w:sz w:val="22"/>
            <w:szCs w:val="22"/>
          </w:rPr>
          <w:t xml:space="preserve">remained that was </w:t>
        </w:r>
      </w:ins>
      <w:r w:rsidRPr="00742EFD">
        <w:rPr>
          <w:rFonts w:ascii="Arial" w:hAnsi="Arial" w:cs="Arial"/>
          <w:sz w:val="22"/>
          <w:szCs w:val="22"/>
        </w:rPr>
        <w:t>enrich</w:t>
      </w:r>
      <w:ins w:id="983" w:author="David Bartel" w:date="2018-02-25T13:05:00Z">
        <w:r w:rsidR="00090866" w:rsidRPr="00742EFD">
          <w:rPr>
            <w:rFonts w:ascii="Arial" w:hAnsi="Arial" w:cs="Arial"/>
            <w:sz w:val="22"/>
            <w:szCs w:val="22"/>
          </w:rPr>
          <w:t>ed</w:t>
        </w:r>
      </w:ins>
      <w:del w:id="984" w:author="David Bartel" w:date="2018-02-25T13:05:00Z">
        <w:r w:rsidRPr="00742EFD" w:rsidDel="00090866">
          <w:rPr>
            <w:rFonts w:ascii="Arial" w:hAnsi="Arial" w:cs="Arial"/>
            <w:sz w:val="22"/>
            <w:szCs w:val="22"/>
          </w:rPr>
          <w:delText>ment values</w:delText>
        </w:r>
      </w:del>
      <w:r w:rsidRPr="00742EFD">
        <w:rPr>
          <w:rFonts w:ascii="Arial" w:hAnsi="Arial" w:cs="Arial"/>
          <w:sz w:val="22"/>
          <w:szCs w:val="22"/>
        </w:rPr>
        <w:t xml:space="preserve"> </w:t>
      </w:r>
      <w:del w:id="985" w:author="David Bartel" w:date="2018-02-25T13:05:00Z">
        <w:r w:rsidRPr="00742EFD" w:rsidDel="00090866">
          <w:rPr>
            <w:rFonts w:ascii="Arial" w:hAnsi="Arial" w:cs="Arial"/>
            <w:sz w:val="22"/>
            <w:szCs w:val="22"/>
          </w:rPr>
          <w:delText xml:space="preserve">&lt; </w:delText>
        </w:r>
      </w:del>
      <w:ins w:id="986" w:author="David Bartel" w:date="2018-02-25T13:05:00Z">
        <w:r w:rsidR="00090866" w:rsidRPr="00742EFD">
          <w:rPr>
            <w:rFonts w:ascii="Arial" w:hAnsi="Arial" w:cs="Arial"/>
            <w:sz w:val="22"/>
            <w:szCs w:val="22"/>
          </w:rPr>
          <w:t xml:space="preserve">≥ </w:t>
        </w:r>
      </w:ins>
      <w:r w:rsidRPr="00742EFD">
        <w:rPr>
          <w:rFonts w:ascii="Arial" w:hAnsi="Arial" w:cs="Arial"/>
          <w:sz w:val="22"/>
          <w:szCs w:val="22"/>
        </w:rPr>
        <w:t>2-fold.</w:t>
      </w:r>
      <w:commentRangeEnd w:id="967"/>
      <w:r w:rsidR="0055622B" w:rsidRPr="00742EFD">
        <w:rPr>
          <w:rStyle w:val="CommentReference"/>
          <w:rFonts w:ascii="Arial" w:eastAsiaTheme="minorHAnsi" w:hAnsi="Arial" w:cs="Arial"/>
          <w:sz w:val="22"/>
          <w:szCs w:val="22"/>
        </w:rPr>
        <w:commentReference w:id="967"/>
      </w:r>
      <w:r w:rsidRPr="00742EFD">
        <w:rPr>
          <w:rFonts w:ascii="Arial" w:hAnsi="Arial" w:cs="Arial"/>
          <w:sz w:val="22"/>
          <w:szCs w:val="22"/>
        </w:rPr>
        <w:t xml:space="preserve"> </w:t>
      </w:r>
      <w:ins w:id="987" w:author="David Bartel" w:date="2018-02-25T21:03:00Z">
        <w:r w:rsidR="0055622B" w:rsidRPr="00742EFD">
          <w:rPr>
            <w:rFonts w:ascii="Arial" w:hAnsi="Arial" w:cs="Arial"/>
            <w:sz w:val="22"/>
            <w:szCs w:val="22"/>
          </w:rPr>
          <w:t xml:space="preserve"> </w:t>
        </w:r>
      </w:ins>
      <w:r w:rsidRPr="00742EFD">
        <w:rPr>
          <w:rFonts w:ascii="Arial" w:hAnsi="Arial" w:cs="Arial"/>
          <w:sz w:val="22"/>
          <w:szCs w:val="22"/>
        </w:rPr>
        <w:t>We then fit the binding model to this expanded list of site-types (Fig</w:t>
      </w:r>
      <w:ins w:id="988" w:author="David Bartel" w:date="2018-02-25T13:06:00Z">
        <w:r w:rsidR="00090866" w:rsidRPr="00742EFD">
          <w:rPr>
            <w:rFonts w:ascii="Arial" w:hAnsi="Arial" w:cs="Arial"/>
            <w:sz w:val="22"/>
            <w:szCs w:val="22"/>
          </w:rPr>
          <w:t>.</w:t>
        </w:r>
      </w:ins>
      <w:del w:id="989" w:author="David Bartel" w:date="2018-02-25T13:06:00Z">
        <w:r w:rsidRPr="00742EFD" w:rsidDel="00090866">
          <w:rPr>
            <w:rFonts w:ascii="Arial" w:hAnsi="Arial" w:cs="Arial"/>
            <w:sz w:val="22"/>
            <w:szCs w:val="22"/>
          </w:rPr>
          <w:delText>ure</w:delText>
        </w:r>
      </w:del>
      <w:r w:rsidRPr="00742EFD">
        <w:rPr>
          <w:rFonts w:ascii="Arial" w:hAnsi="Arial" w:cs="Arial"/>
          <w:sz w:val="22"/>
          <w:szCs w:val="22"/>
        </w:rPr>
        <w:t xml:space="preserve"> 1E</w:t>
      </w:r>
      <w:del w:id="990" w:author="David Bartel" w:date="2018-02-25T13:06:00Z">
        <w:r w:rsidRPr="00742EFD" w:rsidDel="00090866">
          <w:rPr>
            <w:rFonts w:ascii="Arial" w:hAnsi="Arial" w:cs="Arial"/>
            <w:sz w:val="22"/>
            <w:szCs w:val="22"/>
          </w:rPr>
          <w:delText>, F</w:delText>
        </w:r>
      </w:del>
      <w:r w:rsidRPr="00742EFD">
        <w:rPr>
          <w:rFonts w:ascii="Arial" w:hAnsi="Arial" w:cs="Arial"/>
          <w:sz w:val="22"/>
          <w:szCs w:val="22"/>
        </w:rPr>
        <w:t xml:space="preserve">). This </w:t>
      </w:r>
      <w:ins w:id="991" w:author="David Bartel" w:date="2018-02-25T13:06:00Z">
        <w:r w:rsidR="00090866" w:rsidRPr="00742EFD">
          <w:rPr>
            <w:rFonts w:ascii="Arial" w:hAnsi="Arial" w:cs="Arial"/>
            <w:sz w:val="22"/>
            <w:szCs w:val="22"/>
          </w:rPr>
          <w:t xml:space="preserve">unbiased </w:t>
        </w:r>
      </w:ins>
      <w:r w:rsidRPr="00742EFD">
        <w:rPr>
          <w:rFonts w:ascii="Arial" w:hAnsi="Arial" w:cs="Arial"/>
          <w:sz w:val="22"/>
          <w:szCs w:val="22"/>
        </w:rPr>
        <w:t xml:space="preserve">approach demonstrated that the 8mer, 7mer-m8, and 7mer-A1, and 6mer </w:t>
      </w:r>
      <w:ins w:id="992" w:author="David Bartel" w:date="2018-03-24T20:53:00Z">
        <w:r w:rsidR="00107352" w:rsidRPr="00742EFD">
          <w:rPr>
            <w:rFonts w:ascii="Arial" w:hAnsi="Arial" w:cs="Arial"/>
            <w:sz w:val="22"/>
            <w:szCs w:val="22"/>
          </w:rPr>
          <w:t xml:space="preserve">sites to miR-1 </w:t>
        </w:r>
      </w:ins>
      <w:del w:id="993" w:author="David Bartel" w:date="2018-02-25T13:07:00Z">
        <w:r w:rsidRPr="00742EFD" w:rsidDel="00090866">
          <w:rPr>
            <w:rFonts w:ascii="Arial" w:hAnsi="Arial" w:cs="Arial"/>
            <w:sz w:val="22"/>
            <w:szCs w:val="22"/>
          </w:rPr>
          <w:delText xml:space="preserve">site types </w:delText>
        </w:r>
      </w:del>
      <w:r w:rsidRPr="00742EFD">
        <w:rPr>
          <w:rFonts w:ascii="Arial" w:hAnsi="Arial" w:cs="Arial"/>
          <w:sz w:val="22"/>
          <w:szCs w:val="22"/>
        </w:rPr>
        <w:t xml:space="preserve">were indeed </w:t>
      </w:r>
      <w:del w:id="994" w:author="David Bartel" w:date="2018-02-25T13:07:00Z">
        <w:r w:rsidRPr="00742EFD" w:rsidDel="00090866">
          <w:rPr>
            <w:rFonts w:ascii="Arial" w:hAnsi="Arial" w:cs="Arial"/>
            <w:sz w:val="22"/>
            <w:szCs w:val="22"/>
          </w:rPr>
          <w:delText xml:space="preserve">still </w:delText>
        </w:r>
      </w:del>
      <w:r w:rsidRPr="00742EFD">
        <w:rPr>
          <w:rFonts w:ascii="Arial" w:hAnsi="Arial" w:cs="Arial"/>
          <w:sz w:val="22"/>
          <w:szCs w:val="22"/>
        </w:rPr>
        <w:t>the highest</w:t>
      </w:r>
      <w:ins w:id="995" w:author="David Bartel" w:date="2018-02-25T13:07:00Z">
        <w:r w:rsidR="00090866" w:rsidRPr="00742EFD">
          <w:rPr>
            <w:rFonts w:ascii="Arial" w:hAnsi="Arial" w:cs="Arial"/>
            <w:sz w:val="22"/>
            <w:szCs w:val="22"/>
          </w:rPr>
          <w:t>-</w:t>
        </w:r>
      </w:ins>
      <w:del w:id="996" w:author="David Bartel" w:date="2018-02-25T13:07:00Z">
        <w:r w:rsidRPr="00742EFD" w:rsidDel="00090866">
          <w:rPr>
            <w:rFonts w:ascii="Arial" w:hAnsi="Arial" w:cs="Arial"/>
            <w:sz w:val="22"/>
            <w:szCs w:val="22"/>
          </w:rPr>
          <w:delText xml:space="preserve"> </w:delText>
        </w:r>
      </w:del>
      <w:r w:rsidRPr="00742EFD">
        <w:rPr>
          <w:rFonts w:ascii="Arial" w:hAnsi="Arial" w:cs="Arial"/>
          <w:sz w:val="22"/>
          <w:szCs w:val="22"/>
        </w:rPr>
        <w:t xml:space="preserve">affinity </w:t>
      </w:r>
      <w:del w:id="997" w:author="David Bartel" w:date="2018-02-25T13:08:00Z">
        <w:r w:rsidRPr="00742EFD" w:rsidDel="00090866">
          <w:rPr>
            <w:rFonts w:ascii="Arial" w:hAnsi="Arial" w:cs="Arial"/>
            <w:sz w:val="22"/>
            <w:szCs w:val="22"/>
          </w:rPr>
          <w:delText>motifs</w:delText>
        </w:r>
      </w:del>
      <w:ins w:id="998" w:author="David Bartel" w:date="2018-02-25T13:08:00Z">
        <w:r w:rsidR="00090866" w:rsidRPr="00742EFD">
          <w:rPr>
            <w:rFonts w:ascii="Arial" w:hAnsi="Arial" w:cs="Arial"/>
            <w:sz w:val="22"/>
            <w:szCs w:val="22"/>
          </w:rPr>
          <w:t xml:space="preserve">site types of lengths </w:t>
        </w:r>
      </w:ins>
      <w:ins w:id="999" w:author="David Bartel" w:date="2018-02-25T13:09:00Z">
        <w:r w:rsidR="00107352" w:rsidRPr="00742EFD">
          <w:rPr>
            <w:rFonts w:ascii="Arial" w:hAnsi="Arial" w:cs="Arial"/>
            <w:sz w:val="22"/>
            <w:szCs w:val="22"/>
          </w:rPr>
          <w:t>≤</w:t>
        </w:r>
        <w:r w:rsidR="004B3707" w:rsidRPr="00742EFD">
          <w:rPr>
            <w:rFonts w:ascii="Arial" w:hAnsi="Arial" w:cs="Arial"/>
            <w:sz w:val="22"/>
            <w:szCs w:val="22"/>
          </w:rPr>
          <w:t xml:space="preserve">11 </w:t>
        </w:r>
        <w:proofErr w:type="spellStart"/>
        <w:r w:rsidR="004B3707" w:rsidRPr="00742EFD">
          <w:rPr>
            <w:rFonts w:ascii="Arial" w:hAnsi="Arial" w:cs="Arial"/>
            <w:sz w:val="22"/>
            <w:szCs w:val="22"/>
          </w:rPr>
          <w:t>nt</w:t>
        </w:r>
      </w:ins>
      <w:proofErr w:type="spellEnd"/>
      <w:r w:rsidRPr="00742EFD">
        <w:rPr>
          <w:rFonts w:ascii="Arial" w:hAnsi="Arial" w:cs="Arial"/>
          <w:sz w:val="22"/>
          <w:szCs w:val="22"/>
        </w:rPr>
        <w:t xml:space="preserve">, and also identified novel </w:t>
      </w:r>
      <w:del w:id="1000" w:author="David Bartel" w:date="2018-02-25T13:09:00Z">
        <w:r w:rsidRPr="00742EFD" w:rsidDel="004B3707">
          <w:rPr>
            <w:rFonts w:ascii="Arial" w:hAnsi="Arial" w:cs="Arial"/>
            <w:sz w:val="22"/>
            <w:szCs w:val="22"/>
          </w:rPr>
          <w:delText>modes of miRNA–target engagement</w:delText>
        </w:r>
      </w:del>
      <w:ins w:id="1001" w:author="David Bartel" w:date="2018-02-25T13:09:00Z">
        <w:r w:rsidR="004B3707" w:rsidRPr="00742EFD">
          <w:rPr>
            <w:rFonts w:ascii="Arial" w:hAnsi="Arial" w:cs="Arial"/>
            <w:sz w:val="22"/>
            <w:szCs w:val="22"/>
          </w:rPr>
          <w:t>site types</w:t>
        </w:r>
      </w:ins>
      <w:r w:rsidRPr="00742EFD">
        <w:rPr>
          <w:rFonts w:ascii="Arial" w:hAnsi="Arial" w:cs="Arial"/>
          <w:sz w:val="22"/>
          <w:szCs w:val="22"/>
        </w:rPr>
        <w:t xml:space="preserve"> with binding affinity </w:t>
      </w:r>
      <w:del w:id="1002" w:author="David Bartel" w:date="2018-02-25T13:09:00Z">
        <w:r w:rsidRPr="00742EFD" w:rsidDel="004B3707">
          <w:rPr>
            <w:rFonts w:ascii="Arial" w:hAnsi="Arial" w:cs="Arial"/>
            <w:sz w:val="22"/>
            <w:szCs w:val="22"/>
          </w:rPr>
          <w:delText xml:space="preserve">similar </w:delText>
        </w:r>
      </w:del>
      <w:ins w:id="1003" w:author="David Bartel" w:date="2018-02-25T13:09:00Z">
        <w:r w:rsidR="004B3707" w:rsidRPr="00742EFD">
          <w:rPr>
            <w:rFonts w:ascii="Arial" w:hAnsi="Arial" w:cs="Arial"/>
            <w:sz w:val="22"/>
            <w:szCs w:val="22"/>
          </w:rPr>
          <w:t xml:space="preserve">resembling </w:t>
        </w:r>
      </w:ins>
      <w:del w:id="1004" w:author="David Bartel" w:date="2018-03-24T20:54:00Z">
        <w:r w:rsidRPr="00742EFD" w:rsidDel="00107352">
          <w:rPr>
            <w:rFonts w:ascii="Arial" w:hAnsi="Arial" w:cs="Arial"/>
            <w:sz w:val="22"/>
            <w:szCs w:val="22"/>
          </w:rPr>
          <w:delText xml:space="preserve">to </w:delText>
        </w:r>
      </w:del>
      <w:r w:rsidRPr="00742EFD">
        <w:rPr>
          <w:rFonts w:ascii="Arial" w:hAnsi="Arial" w:cs="Arial"/>
          <w:sz w:val="22"/>
          <w:szCs w:val="22"/>
        </w:rPr>
        <w:t>that of the 6mer-m8 and the 6mer-A1</w:t>
      </w:r>
      <w:ins w:id="1005" w:author="David Bartel" w:date="2018-03-27T20:40:00Z">
        <w:r w:rsidR="00AD084F" w:rsidRPr="00742EFD">
          <w:rPr>
            <w:rFonts w:ascii="Arial" w:hAnsi="Arial" w:cs="Arial"/>
            <w:sz w:val="22"/>
            <w:szCs w:val="22"/>
          </w:rPr>
          <w:t xml:space="preserve"> (Fig. 1F)</w:t>
        </w:r>
      </w:ins>
      <w:r w:rsidRPr="00742EFD">
        <w:rPr>
          <w:rFonts w:ascii="Arial" w:hAnsi="Arial" w:cs="Arial"/>
          <w:sz w:val="22"/>
          <w:szCs w:val="22"/>
        </w:rPr>
        <w:t xml:space="preserve">. Comparison of these </w:t>
      </w:r>
      <w:del w:id="1006" w:author="David Bartel" w:date="2018-02-25T13:10:00Z">
        <w:r w:rsidRPr="00742EFD" w:rsidDel="004B3707">
          <w:rPr>
            <w:rFonts w:ascii="Arial" w:hAnsi="Arial" w:cs="Arial"/>
            <w:sz w:val="22"/>
            <w:szCs w:val="22"/>
          </w:rPr>
          <w:delText xml:space="preserve">motifs </w:delText>
        </w:r>
      </w:del>
      <w:ins w:id="1007" w:author="David Bartel" w:date="2018-02-25T13:10:00Z">
        <w:r w:rsidR="004B3707" w:rsidRPr="00742EFD">
          <w:rPr>
            <w:rFonts w:ascii="Arial" w:hAnsi="Arial" w:cs="Arial"/>
            <w:sz w:val="22"/>
            <w:szCs w:val="22"/>
          </w:rPr>
          <w:t xml:space="preserve">sites </w:t>
        </w:r>
      </w:ins>
      <w:r w:rsidRPr="00742EFD">
        <w:rPr>
          <w:rFonts w:ascii="Arial" w:hAnsi="Arial" w:cs="Arial"/>
          <w:sz w:val="22"/>
          <w:szCs w:val="22"/>
        </w:rPr>
        <w:t xml:space="preserve">to the sequence of miR-1 revealed that miR-1 can tolerate </w:t>
      </w:r>
      <w:ins w:id="1008" w:author="David Bartel" w:date="2018-03-27T20:37:00Z">
        <w:r w:rsidR="009114D4" w:rsidRPr="00742EFD">
          <w:rPr>
            <w:rFonts w:ascii="Arial" w:hAnsi="Arial" w:cs="Arial"/>
            <w:sz w:val="22"/>
            <w:szCs w:val="22"/>
          </w:rPr>
          <w:t xml:space="preserve">either </w:t>
        </w:r>
      </w:ins>
      <w:r w:rsidRPr="00742EFD">
        <w:rPr>
          <w:rFonts w:ascii="Arial" w:hAnsi="Arial" w:cs="Arial"/>
          <w:sz w:val="22"/>
          <w:szCs w:val="22"/>
        </w:rPr>
        <w:t xml:space="preserve">a wobble G or a mismatched U at position 6, a bulged U somewhere between positions 4 and 6, </w:t>
      </w:r>
      <w:ins w:id="1009" w:author="David Bartel" w:date="2018-02-25T21:04:00Z">
        <w:r w:rsidR="0055622B" w:rsidRPr="00742EFD">
          <w:rPr>
            <w:rFonts w:ascii="Arial" w:hAnsi="Arial" w:cs="Arial"/>
            <w:sz w:val="22"/>
            <w:szCs w:val="22"/>
          </w:rPr>
          <w:t xml:space="preserve">or </w:t>
        </w:r>
      </w:ins>
      <w:r w:rsidRPr="00742EFD">
        <w:rPr>
          <w:rFonts w:ascii="Arial" w:hAnsi="Arial" w:cs="Arial"/>
          <w:sz w:val="22"/>
          <w:szCs w:val="22"/>
        </w:rPr>
        <w:t>a mismatch at position 5</w:t>
      </w:r>
      <w:del w:id="1010" w:author="David Bartel" w:date="2018-03-27T20:36:00Z">
        <w:r w:rsidRPr="00742EFD" w:rsidDel="009114D4">
          <w:rPr>
            <w:rFonts w:ascii="Arial" w:hAnsi="Arial" w:cs="Arial"/>
            <w:sz w:val="22"/>
            <w:szCs w:val="22"/>
          </w:rPr>
          <w:delText>,</w:delText>
        </w:r>
      </w:del>
      <w:r w:rsidRPr="00742EFD">
        <w:rPr>
          <w:rFonts w:ascii="Arial" w:hAnsi="Arial" w:cs="Arial"/>
          <w:sz w:val="22"/>
          <w:szCs w:val="22"/>
        </w:rPr>
        <w:t xml:space="preserve"> </w:t>
      </w:r>
      <w:del w:id="1011" w:author="David Bartel" w:date="2018-02-25T13:10:00Z">
        <w:r w:rsidRPr="00742EFD" w:rsidDel="004B3707">
          <w:rPr>
            <w:rFonts w:ascii="Arial" w:hAnsi="Arial" w:cs="Arial"/>
            <w:sz w:val="22"/>
            <w:szCs w:val="22"/>
          </w:rPr>
          <w:delText xml:space="preserve">with </w:delText>
        </w:r>
      </w:del>
      <w:ins w:id="1012" w:author="David Bartel" w:date="2018-02-25T13:10:00Z">
        <w:r w:rsidR="004B3707" w:rsidRPr="00742EFD">
          <w:rPr>
            <w:rFonts w:ascii="Arial" w:hAnsi="Arial" w:cs="Arial"/>
            <w:sz w:val="22"/>
            <w:szCs w:val="22"/>
          </w:rPr>
          <w:t>and ach</w:t>
        </w:r>
      </w:ins>
      <w:ins w:id="1013" w:author="David Bartel" w:date="2018-02-25T21:03:00Z">
        <w:r w:rsidR="0055622B" w:rsidRPr="00742EFD">
          <w:rPr>
            <w:rFonts w:ascii="Arial" w:hAnsi="Arial" w:cs="Arial"/>
            <w:sz w:val="22"/>
            <w:szCs w:val="22"/>
          </w:rPr>
          <w:t>ie</w:t>
        </w:r>
      </w:ins>
      <w:ins w:id="1014" w:author="David Bartel" w:date="2018-02-25T13:10:00Z">
        <w:r w:rsidR="004B3707" w:rsidRPr="00742EFD">
          <w:rPr>
            <w:rFonts w:ascii="Arial" w:hAnsi="Arial" w:cs="Arial"/>
            <w:sz w:val="22"/>
            <w:szCs w:val="22"/>
          </w:rPr>
          <w:t xml:space="preserve">ve </w:t>
        </w:r>
      </w:ins>
      <w:r w:rsidRPr="00742EFD">
        <w:rPr>
          <w:rFonts w:ascii="Arial" w:hAnsi="Arial" w:cs="Arial"/>
          <w:sz w:val="22"/>
          <w:szCs w:val="22"/>
        </w:rPr>
        <w:t xml:space="preserve">affinity ranging from 5–10 fold above the remaining no-site reads. We also observed that the motif “ACACACA” </w:t>
      </w:r>
      <w:del w:id="1015" w:author="David Bartel" w:date="2018-02-25T13:11:00Z">
        <w:r w:rsidRPr="00742EFD" w:rsidDel="004B3707">
          <w:rPr>
            <w:rFonts w:ascii="Arial" w:hAnsi="Arial" w:cs="Arial"/>
            <w:sz w:val="22"/>
            <w:szCs w:val="22"/>
          </w:rPr>
          <w:delText xml:space="preserve">demonstrated </w:delText>
        </w:r>
      </w:del>
      <w:ins w:id="1016" w:author="David Bartel" w:date="2018-02-25T13:11:00Z">
        <w:r w:rsidR="004B3707" w:rsidRPr="00742EFD">
          <w:rPr>
            <w:rFonts w:ascii="Arial" w:hAnsi="Arial" w:cs="Arial"/>
            <w:sz w:val="22"/>
            <w:szCs w:val="22"/>
          </w:rPr>
          <w:t>conferred</w:t>
        </w:r>
      </w:ins>
      <w:ins w:id="1017" w:author="David Bartel" w:date="2018-02-25T13:12:00Z">
        <w:r w:rsidR="004B3707" w:rsidRPr="00742EFD">
          <w:rPr>
            <w:rFonts w:ascii="Arial" w:hAnsi="Arial" w:cs="Arial"/>
            <w:sz w:val="22"/>
            <w:szCs w:val="22"/>
          </w:rPr>
          <w:t xml:space="preserve"> binding that was</w:t>
        </w:r>
      </w:ins>
      <w:ins w:id="1018" w:author="David Bartel" w:date="2018-02-25T13:11:00Z">
        <w:r w:rsidR="004B3707" w:rsidRPr="00742EFD">
          <w:rPr>
            <w:rFonts w:ascii="Arial" w:hAnsi="Arial" w:cs="Arial"/>
            <w:sz w:val="22"/>
            <w:szCs w:val="22"/>
          </w:rPr>
          <w:t xml:space="preserve"> </w:t>
        </w:r>
      </w:ins>
      <w:del w:id="1019" w:author="David Bartel" w:date="2018-02-25T21:04:00Z">
        <w:r w:rsidRPr="00742EFD" w:rsidDel="00E9369E">
          <w:rPr>
            <w:rFonts w:ascii="Arial" w:hAnsi="Arial" w:cs="Arial"/>
            <w:sz w:val="22"/>
            <w:szCs w:val="22"/>
          </w:rPr>
          <w:delText>~</w:delText>
        </w:r>
      </w:del>
      <w:r w:rsidRPr="00742EFD">
        <w:rPr>
          <w:rFonts w:ascii="Arial" w:hAnsi="Arial" w:cs="Arial"/>
          <w:sz w:val="22"/>
          <w:szCs w:val="22"/>
        </w:rPr>
        <w:t>6</w:t>
      </w:r>
      <w:ins w:id="1020" w:author="David Bartel" w:date="2018-02-25T21:04:00Z">
        <w:r w:rsidR="00E9369E" w:rsidRPr="00742EFD">
          <w:rPr>
            <w:rFonts w:ascii="Arial" w:hAnsi="Arial" w:cs="Arial"/>
            <w:sz w:val="22"/>
            <w:szCs w:val="22"/>
          </w:rPr>
          <w:t>-</w:t>
        </w:r>
      </w:ins>
      <w:del w:id="1021" w:author="David Bartel" w:date="2018-02-25T21:04:00Z">
        <w:r w:rsidRPr="00742EFD" w:rsidDel="00E9369E">
          <w:rPr>
            <w:rFonts w:ascii="Arial" w:hAnsi="Arial" w:cs="Arial"/>
            <w:sz w:val="22"/>
            <w:szCs w:val="22"/>
          </w:rPr>
          <w:delText>–</w:delText>
        </w:r>
      </w:del>
      <w:r w:rsidRPr="00742EFD">
        <w:rPr>
          <w:rFonts w:ascii="Arial" w:hAnsi="Arial" w:cs="Arial"/>
          <w:sz w:val="22"/>
          <w:szCs w:val="22"/>
        </w:rPr>
        <w:t xml:space="preserve">fold </w:t>
      </w:r>
      <w:del w:id="1022" w:author="David Bartel" w:date="2018-02-25T13:12:00Z">
        <w:r w:rsidRPr="00742EFD" w:rsidDel="004B3707">
          <w:rPr>
            <w:rFonts w:ascii="Arial" w:hAnsi="Arial" w:cs="Arial"/>
            <w:sz w:val="22"/>
            <w:szCs w:val="22"/>
          </w:rPr>
          <w:delText>greater binding than</w:delText>
        </w:r>
      </w:del>
      <w:ins w:id="1023" w:author="David Bartel" w:date="2018-02-25T13:12:00Z">
        <w:r w:rsidR="004B3707" w:rsidRPr="00742EFD">
          <w:rPr>
            <w:rFonts w:ascii="Arial" w:hAnsi="Arial" w:cs="Arial"/>
            <w:sz w:val="22"/>
            <w:szCs w:val="22"/>
          </w:rPr>
          <w:t>above</w:t>
        </w:r>
      </w:ins>
      <w:r w:rsidRPr="00742EFD">
        <w:rPr>
          <w:rFonts w:ascii="Arial" w:hAnsi="Arial" w:cs="Arial"/>
          <w:sz w:val="22"/>
          <w:szCs w:val="22"/>
        </w:rPr>
        <w:t xml:space="preserve"> background, which was surprising </w:t>
      </w:r>
      <w:del w:id="1024" w:author="David Bartel" w:date="2018-02-25T13:12:00Z">
        <w:r w:rsidRPr="00742EFD" w:rsidDel="004B3707">
          <w:rPr>
            <w:rFonts w:ascii="Arial" w:hAnsi="Arial" w:cs="Arial"/>
            <w:sz w:val="22"/>
            <w:szCs w:val="22"/>
          </w:rPr>
          <w:delText xml:space="preserve">since </w:delText>
        </w:r>
      </w:del>
      <w:ins w:id="1025" w:author="David Bartel" w:date="2018-02-25T13:12:00Z">
        <w:r w:rsidR="004B3707" w:rsidRPr="00742EFD">
          <w:rPr>
            <w:rFonts w:ascii="Arial" w:hAnsi="Arial" w:cs="Arial"/>
            <w:sz w:val="22"/>
            <w:szCs w:val="22"/>
          </w:rPr>
          <w:t xml:space="preserve">because </w:t>
        </w:r>
      </w:ins>
      <w:r w:rsidRPr="00742EFD">
        <w:rPr>
          <w:rFonts w:ascii="Arial" w:hAnsi="Arial" w:cs="Arial"/>
          <w:sz w:val="22"/>
          <w:szCs w:val="22"/>
        </w:rPr>
        <w:t xml:space="preserve">its </w:t>
      </w:r>
      <w:ins w:id="1026" w:author="David Bartel" w:date="2018-02-25T13:13:00Z">
        <w:r w:rsidR="004B3707" w:rsidRPr="00742EFD">
          <w:rPr>
            <w:rFonts w:ascii="Arial" w:hAnsi="Arial" w:cs="Arial"/>
            <w:sz w:val="22"/>
            <w:szCs w:val="22"/>
          </w:rPr>
          <w:t xml:space="preserve">contiguous </w:t>
        </w:r>
      </w:ins>
      <w:del w:id="1027" w:author="David Bartel" w:date="2018-02-25T13:13:00Z">
        <w:r w:rsidRPr="00742EFD" w:rsidDel="004B3707">
          <w:rPr>
            <w:rFonts w:ascii="Arial" w:hAnsi="Arial" w:cs="Arial"/>
            <w:sz w:val="22"/>
            <w:szCs w:val="22"/>
          </w:rPr>
          <w:delText xml:space="preserve">greatest extent of </w:delText>
        </w:r>
      </w:del>
      <w:r w:rsidRPr="00742EFD">
        <w:rPr>
          <w:rFonts w:ascii="Arial" w:hAnsi="Arial" w:cs="Arial"/>
          <w:sz w:val="22"/>
          <w:szCs w:val="22"/>
        </w:rPr>
        <w:t xml:space="preserve">complementarity to miR-1 </w:t>
      </w:r>
      <w:del w:id="1028" w:author="David Bartel" w:date="2018-02-25T13:12:00Z">
        <w:r w:rsidRPr="00742EFD" w:rsidDel="004B3707">
          <w:rPr>
            <w:rFonts w:ascii="Arial" w:hAnsi="Arial" w:cs="Arial"/>
            <w:sz w:val="22"/>
            <w:szCs w:val="22"/>
          </w:rPr>
          <w:delText xml:space="preserve">is </w:delText>
        </w:r>
      </w:del>
      <w:ins w:id="1029" w:author="David Bartel" w:date="2018-02-25T13:13:00Z">
        <w:r w:rsidR="004B3707" w:rsidRPr="00742EFD">
          <w:rPr>
            <w:rFonts w:ascii="Arial" w:hAnsi="Arial" w:cs="Arial"/>
            <w:sz w:val="22"/>
            <w:szCs w:val="22"/>
          </w:rPr>
          <w:t>did not extend beyond</w:t>
        </w:r>
      </w:ins>
      <w:del w:id="1030" w:author="David Bartel" w:date="2018-02-25T13:13:00Z">
        <w:r w:rsidRPr="00742EFD" w:rsidDel="004B3707">
          <w:rPr>
            <w:rFonts w:ascii="Arial" w:hAnsi="Arial" w:cs="Arial"/>
            <w:sz w:val="22"/>
            <w:szCs w:val="22"/>
          </w:rPr>
          <w:delText>at</w:delText>
        </w:r>
      </w:del>
      <w:r w:rsidRPr="00742EFD">
        <w:rPr>
          <w:rFonts w:ascii="Arial" w:hAnsi="Arial" w:cs="Arial"/>
          <w:sz w:val="22"/>
          <w:szCs w:val="22"/>
        </w:rPr>
        <w:t xml:space="preserve"> two UGU </w:t>
      </w:r>
      <w:del w:id="1031" w:author="David Bartel" w:date="2018-02-25T13:14:00Z">
        <w:r w:rsidRPr="00742EFD" w:rsidDel="00927FDE">
          <w:rPr>
            <w:rFonts w:ascii="Arial" w:hAnsi="Arial" w:cs="Arial"/>
            <w:sz w:val="22"/>
            <w:szCs w:val="22"/>
          </w:rPr>
          <w:delText xml:space="preserve">stretches </w:delText>
        </w:r>
      </w:del>
      <w:ins w:id="1032" w:author="David Bartel" w:date="2018-02-25T21:05:00Z">
        <w:r w:rsidR="00E9369E" w:rsidRPr="00742EFD">
          <w:rPr>
            <w:rFonts w:ascii="Arial" w:hAnsi="Arial" w:cs="Arial"/>
            <w:sz w:val="22"/>
            <w:szCs w:val="22"/>
          </w:rPr>
          <w:t>segments</w:t>
        </w:r>
      </w:ins>
      <w:ins w:id="1033" w:author="David Bartel" w:date="2018-02-25T13:14:00Z">
        <w:r w:rsidR="00927FDE" w:rsidRPr="00742EFD">
          <w:rPr>
            <w:rFonts w:ascii="Arial" w:hAnsi="Arial" w:cs="Arial"/>
            <w:sz w:val="22"/>
            <w:szCs w:val="22"/>
          </w:rPr>
          <w:t xml:space="preserve"> </w:t>
        </w:r>
      </w:ins>
      <w:r w:rsidRPr="00742EFD">
        <w:rPr>
          <w:rFonts w:ascii="Arial" w:hAnsi="Arial" w:cs="Arial"/>
          <w:sz w:val="22"/>
          <w:szCs w:val="22"/>
        </w:rPr>
        <w:t xml:space="preserve">at positions 6–8 and at 18–20. </w:t>
      </w:r>
      <w:del w:id="1034" w:author="David Bartel" w:date="2018-02-25T13:15:00Z">
        <w:r w:rsidRPr="00742EFD" w:rsidDel="00927FDE">
          <w:rPr>
            <w:rFonts w:ascii="Arial" w:hAnsi="Arial" w:cs="Arial"/>
            <w:sz w:val="22"/>
            <w:szCs w:val="22"/>
          </w:rPr>
          <w:delText>In aggregate</w:delText>
        </w:r>
      </w:del>
      <w:ins w:id="1035" w:author="David Bartel" w:date="2018-02-25T13:15:00Z">
        <w:r w:rsidR="00927FDE" w:rsidRPr="00742EFD">
          <w:rPr>
            <w:rFonts w:ascii="Arial" w:hAnsi="Arial" w:cs="Arial"/>
            <w:sz w:val="22"/>
            <w:szCs w:val="22"/>
          </w:rPr>
          <w:t xml:space="preserve"> </w:t>
        </w:r>
      </w:ins>
      <w:ins w:id="1036" w:author="David Bartel" w:date="2018-02-25T13:25:00Z">
        <w:r w:rsidR="00574FE4" w:rsidRPr="00742EFD">
          <w:rPr>
            <w:rFonts w:ascii="Arial" w:hAnsi="Arial" w:cs="Arial"/>
            <w:sz w:val="22"/>
            <w:szCs w:val="22"/>
          </w:rPr>
          <w:t xml:space="preserve">Nonetheless, of the </w:t>
        </w:r>
      </w:ins>
      <w:ins w:id="1037" w:author="David Bartel" w:date="2018-02-25T13:26:00Z">
        <w:r w:rsidR="00574FE4" w:rsidRPr="00742EFD">
          <w:rPr>
            <w:rFonts w:ascii="Arial" w:hAnsi="Arial" w:cs="Arial"/>
            <w:sz w:val="22"/>
            <w:szCs w:val="22"/>
          </w:rPr>
          <w:t>16,384 possible 7-nt motifs, this</w:t>
        </w:r>
      </w:ins>
      <w:ins w:id="1038" w:author="David Bartel" w:date="2018-02-25T13:27:00Z">
        <w:r w:rsidR="00574FE4" w:rsidRPr="00742EFD">
          <w:rPr>
            <w:rFonts w:ascii="Arial" w:hAnsi="Arial" w:cs="Arial"/>
            <w:sz w:val="22"/>
            <w:szCs w:val="22"/>
          </w:rPr>
          <w:t xml:space="preserve"> was the only one </w:t>
        </w:r>
      </w:ins>
      <w:ins w:id="1039" w:author="David Bartel" w:date="2018-02-25T13:30:00Z">
        <w:r w:rsidR="00201E65" w:rsidRPr="00742EFD">
          <w:rPr>
            <w:rFonts w:ascii="Arial" w:hAnsi="Arial" w:cs="Arial"/>
            <w:sz w:val="22"/>
            <w:szCs w:val="22"/>
          </w:rPr>
          <w:t>with</w:t>
        </w:r>
      </w:ins>
      <w:ins w:id="1040" w:author="David Bartel" w:date="2018-02-25T13:27:00Z">
        <w:r w:rsidR="00107352" w:rsidRPr="00742EFD">
          <w:rPr>
            <w:rFonts w:ascii="Arial" w:hAnsi="Arial" w:cs="Arial"/>
            <w:sz w:val="22"/>
            <w:szCs w:val="22"/>
          </w:rPr>
          <w:t xml:space="preserve"> &gt;</w:t>
        </w:r>
        <w:commentRangeStart w:id="1041"/>
        <w:r w:rsidR="00574FE4" w:rsidRPr="00742EFD">
          <w:rPr>
            <w:rFonts w:ascii="Arial" w:hAnsi="Arial" w:cs="Arial"/>
            <w:sz w:val="22"/>
            <w:szCs w:val="22"/>
          </w:rPr>
          <w:t>2-fold</w:t>
        </w:r>
      </w:ins>
      <w:commentRangeEnd w:id="1041"/>
      <w:ins w:id="1042" w:author="David Bartel" w:date="2018-03-27T20:38:00Z">
        <w:r w:rsidR="00AD084F" w:rsidRPr="00742EFD">
          <w:rPr>
            <w:rStyle w:val="CommentReference"/>
            <w:rFonts w:ascii="Arial" w:eastAsiaTheme="minorHAnsi" w:hAnsi="Arial" w:cs="Arial"/>
            <w:sz w:val="22"/>
            <w:szCs w:val="22"/>
          </w:rPr>
          <w:commentReference w:id="1041"/>
        </w:r>
      </w:ins>
      <w:ins w:id="1043" w:author="David Bartel" w:date="2018-02-25T13:27:00Z">
        <w:r w:rsidR="00574FE4" w:rsidRPr="00742EFD">
          <w:rPr>
            <w:rFonts w:ascii="Arial" w:hAnsi="Arial" w:cs="Arial"/>
            <w:sz w:val="22"/>
            <w:szCs w:val="22"/>
          </w:rPr>
          <w:t xml:space="preserve"> enrich</w:t>
        </w:r>
      </w:ins>
      <w:ins w:id="1044" w:author="David Bartel" w:date="2018-02-25T13:30:00Z">
        <w:r w:rsidR="00201E65" w:rsidRPr="00742EFD">
          <w:rPr>
            <w:rFonts w:ascii="Arial" w:hAnsi="Arial" w:cs="Arial"/>
            <w:sz w:val="22"/>
            <w:szCs w:val="22"/>
          </w:rPr>
          <w:t xml:space="preserve">ment </w:t>
        </w:r>
      </w:ins>
      <w:ins w:id="1045" w:author="David Bartel" w:date="2018-03-27T20:38:00Z">
        <w:r w:rsidR="00AD084F" w:rsidRPr="00742EFD">
          <w:rPr>
            <w:rFonts w:ascii="Arial" w:hAnsi="Arial" w:cs="Arial"/>
            <w:sz w:val="22"/>
            <w:szCs w:val="22"/>
          </w:rPr>
          <w:t xml:space="preserve">that was </w:t>
        </w:r>
      </w:ins>
      <w:ins w:id="1046" w:author="David Bartel" w:date="2018-02-25T21:05:00Z">
        <w:r w:rsidR="00E9369E" w:rsidRPr="00742EFD">
          <w:rPr>
            <w:rFonts w:ascii="Arial" w:hAnsi="Arial" w:cs="Arial"/>
            <w:sz w:val="22"/>
            <w:szCs w:val="22"/>
          </w:rPr>
          <w:t xml:space="preserve">difficult to </w:t>
        </w:r>
      </w:ins>
      <w:ins w:id="1047" w:author="David Bartel" w:date="2018-02-25T13:27:00Z">
        <w:r w:rsidR="00574FE4" w:rsidRPr="00742EFD">
          <w:rPr>
            <w:rFonts w:ascii="Arial" w:hAnsi="Arial" w:cs="Arial"/>
            <w:sz w:val="22"/>
            <w:szCs w:val="22"/>
          </w:rPr>
          <w:t>attribut</w:t>
        </w:r>
      </w:ins>
      <w:ins w:id="1048" w:author="David Bartel" w:date="2018-02-25T13:31:00Z">
        <w:r w:rsidR="00201E65" w:rsidRPr="00742EFD">
          <w:rPr>
            <w:rFonts w:ascii="Arial" w:hAnsi="Arial" w:cs="Arial"/>
            <w:sz w:val="22"/>
            <w:szCs w:val="22"/>
          </w:rPr>
          <w:t>e</w:t>
        </w:r>
      </w:ins>
      <w:ins w:id="1049" w:author="David Bartel" w:date="2018-02-25T13:27:00Z">
        <w:r w:rsidR="00574FE4" w:rsidRPr="00742EFD">
          <w:rPr>
            <w:rFonts w:ascii="Arial" w:hAnsi="Arial" w:cs="Arial"/>
            <w:sz w:val="22"/>
            <w:szCs w:val="22"/>
          </w:rPr>
          <w:t xml:space="preserve"> to </w:t>
        </w:r>
      </w:ins>
      <w:ins w:id="1050" w:author="David Bartel" w:date="2018-02-25T13:30:00Z">
        <w:r w:rsidR="00201E65" w:rsidRPr="00742EFD">
          <w:rPr>
            <w:rFonts w:ascii="Arial" w:hAnsi="Arial" w:cs="Arial"/>
            <w:sz w:val="22"/>
            <w:szCs w:val="22"/>
          </w:rPr>
          <w:t xml:space="preserve">miRNA </w:t>
        </w:r>
      </w:ins>
      <w:ins w:id="1051" w:author="David Bartel" w:date="2018-02-25T13:27:00Z">
        <w:r w:rsidR="00574FE4" w:rsidRPr="00742EFD">
          <w:rPr>
            <w:rFonts w:ascii="Arial" w:hAnsi="Arial" w:cs="Arial"/>
            <w:sz w:val="22"/>
            <w:szCs w:val="22"/>
          </w:rPr>
          <w:t>pairing</w:t>
        </w:r>
      </w:ins>
      <w:ins w:id="1052" w:author="David Bartel" w:date="2018-02-25T13:28:00Z">
        <w:r w:rsidR="00574FE4" w:rsidRPr="00742EFD">
          <w:rPr>
            <w:rFonts w:ascii="Arial" w:hAnsi="Arial" w:cs="Arial"/>
            <w:sz w:val="22"/>
            <w:szCs w:val="22"/>
          </w:rPr>
          <w:t>.</w:t>
        </w:r>
      </w:ins>
      <w:ins w:id="1053" w:author="David Bartel" w:date="2018-02-25T21:01:00Z">
        <w:r w:rsidR="0055622B" w:rsidRPr="00742EFD">
          <w:rPr>
            <w:rFonts w:ascii="Arial" w:hAnsi="Arial" w:cs="Arial"/>
            <w:sz w:val="22"/>
            <w:szCs w:val="22"/>
          </w:rPr>
          <w:t xml:space="preserve"> </w:t>
        </w:r>
      </w:ins>
      <w:ins w:id="1054" w:author="David Bartel" w:date="2018-02-25T13:27:00Z">
        <w:r w:rsidR="00574FE4" w:rsidRPr="00742EFD">
          <w:rPr>
            <w:rFonts w:ascii="Arial" w:hAnsi="Arial" w:cs="Arial"/>
            <w:sz w:val="22"/>
            <w:szCs w:val="22"/>
          </w:rPr>
          <w:t xml:space="preserve">  </w:t>
        </w:r>
      </w:ins>
      <w:ins w:id="1055" w:author="David Bartel" w:date="2018-02-25T13:26:00Z">
        <w:r w:rsidR="00574FE4" w:rsidRPr="00742EFD">
          <w:rPr>
            <w:rFonts w:ascii="Arial" w:hAnsi="Arial" w:cs="Arial"/>
            <w:sz w:val="22"/>
            <w:szCs w:val="22"/>
          </w:rPr>
          <w:t xml:space="preserve"> </w:t>
        </w:r>
      </w:ins>
    </w:p>
    <w:p w14:paraId="66D715AD" w14:textId="39F492E2" w:rsidR="00E93EB0" w:rsidRPr="00742EFD" w:rsidRDefault="00E93EB0" w:rsidP="00E93EB0">
      <w:pPr>
        <w:spacing w:line="360" w:lineRule="auto"/>
        <w:ind w:firstLine="720"/>
        <w:rPr>
          <w:rFonts w:ascii="Arial" w:hAnsi="Arial" w:cs="Arial"/>
          <w:sz w:val="22"/>
          <w:szCs w:val="22"/>
        </w:rPr>
      </w:pPr>
      <w:ins w:id="1056" w:author="David Bartel" w:date="2018-02-25T12:01:00Z">
        <w:r w:rsidRPr="00742EFD">
          <w:rPr>
            <w:rFonts w:ascii="Arial" w:hAnsi="Arial" w:cs="Arial"/>
            <w:sz w:val="22"/>
            <w:szCs w:val="22"/>
          </w:rPr>
          <w:t>O</w:t>
        </w:r>
      </w:ins>
      <w:r w:rsidRPr="00742EFD">
        <w:rPr>
          <w:rFonts w:ascii="Arial" w:hAnsi="Arial" w:cs="Arial"/>
          <w:sz w:val="22"/>
          <w:szCs w:val="22"/>
        </w:rPr>
        <w:t xml:space="preserve">ur analytical approach </w:t>
      </w:r>
      <w:del w:id="1057" w:author="David Bartel" w:date="2018-02-25T12:02:00Z">
        <w:r w:rsidRPr="00742EFD" w:rsidDel="005C58B7">
          <w:rPr>
            <w:rFonts w:ascii="Arial" w:hAnsi="Arial" w:cs="Arial"/>
            <w:sz w:val="22"/>
            <w:szCs w:val="22"/>
          </w:rPr>
          <w:delText xml:space="preserve">to identify the site type </w:delText>
        </w:r>
        <w:r w:rsidRPr="00742EFD" w:rsidDel="005C58B7">
          <w:rPr>
            <w:rFonts w:ascii="Arial" w:hAnsi="Arial" w:cs="Arial"/>
            <w:i/>
            <w:sz w:val="22"/>
            <w:szCs w:val="22"/>
          </w:rPr>
          <w:delText>K</w:delText>
        </w:r>
        <w:r w:rsidRPr="00742EFD" w:rsidDel="005C58B7">
          <w:rPr>
            <w:rFonts w:ascii="Arial" w:hAnsi="Arial" w:cs="Arial"/>
            <w:sz w:val="22"/>
            <w:szCs w:val="22"/>
            <w:vertAlign w:val="subscript"/>
          </w:rPr>
          <w:delText>D</w:delText>
        </w:r>
        <w:r w:rsidRPr="00742EFD" w:rsidDel="005C58B7">
          <w:rPr>
            <w:rFonts w:ascii="Arial" w:hAnsi="Arial" w:cs="Arial"/>
            <w:sz w:val="22"/>
            <w:szCs w:val="22"/>
          </w:rPr>
          <w:delText xml:space="preserve"> values necessarily generates an</w:delText>
        </w:r>
      </w:del>
      <w:ins w:id="1058" w:author="David Bartel" w:date="2018-02-25T12:02:00Z">
        <w:r w:rsidRPr="00742EFD">
          <w:rPr>
            <w:rFonts w:ascii="Arial" w:hAnsi="Arial" w:cs="Arial"/>
            <w:sz w:val="22"/>
            <w:szCs w:val="22"/>
          </w:rPr>
          <w:t>and its</w:t>
        </w:r>
      </w:ins>
      <w:r w:rsidRPr="00742EFD">
        <w:rPr>
          <w:rFonts w:ascii="Arial" w:hAnsi="Arial" w:cs="Arial"/>
          <w:sz w:val="22"/>
          <w:szCs w:val="22"/>
        </w:rPr>
        <w:t xml:space="preserve"> underlying biochemical model</w:t>
      </w:r>
      <w:ins w:id="1059" w:author="David Bartel" w:date="2018-02-25T12:09:00Z">
        <w:r w:rsidRPr="00742EFD">
          <w:rPr>
            <w:rFonts w:ascii="Arial" w:hAnsi="Arial" w:cs="Arial"/>
            <w:sz w:val="22"/>
            <w:szCs w:val="22"/>
          </w:rPr>
          <w:t xml:space="preserve"> </w:t>
        </w:r>
      </w:ins>
      <w:del w:id="1060" w:author="David Bartel" w:date="2018-02-25T12:09:00Z">
        <w:r w:rsidRPr="00742EFD" w:rsidDel="00EE3BB2">
          <w:rPr>
            <w:rFonts w:ascii="Arial" w:hAnsi="Arial" w:cs="Arial"/>
            <w:sz w:val="22"/>
            <w:szCs w:val="22"/>
          </w:rPr>
          <w:delText xml:space="preserve">, </w:delText>
        </w:r>
      </w:del>
      <w:ins w:id="1061" w:author="David Bartel" w:date="2018-02-25T12:05:00Z">
        <w:r w:rsidRPr="00742EFD">
          <w:rPr>
            <w:rFonts w:ascii="Arial" w:hAnsi="Arial" w:cs="Arial"/>
            <w:sz w:val="22"/>
            <w:szCs w:val="22"/>
          </w:rPr>
          <w:t xml:space="preserve">also </w:t>
        </w:r>
      </w:ins>
      <w:ins w:id="1062" w:author="David Bartel" w:date="2018-02-25T12:07:00Z">
        <w:r w:rsidRPr="00742EFD">
          <w:rPr>
            <w:rFonts w:ascii="Arial" w:hAnsi="Arial" w:cs="Arial"/>
            <w:sz w:val="22"/>
            <w:szCs w:val="22"/>
          </w:rPr>
          <w:t>allowed us to infer</w:t>
        </w:r>
      </w:ins>
      <w:del w:id="1063" w:author="David Bartel" w:date="2018-02-25T12:05:00Z">
        <w:r w:rsidRPr="00742EFD" w:rsidDel="00190F02">
          <w:rPr>
            <w:rFonts w:ascii="Arial" w:hAnsi="Arial" w:cs="Arial"/>
            <w:sz w:val="22"/>
            <w:szCs w:val="22"/>
          </w:rPr>
          <w:delText>we looked at (change this)</w:delText>
        </w:r>
      </w:del>
      <w:r w:rsidRPr="00742EFD">
        <w:rPr>
          <w:rFonts w:ascii="Arial" w:hAnsi="Arial" w:cs="Arial"/>
          <w:sz w:val="22"/>
          <w:szCs w:val="22"/>
        </w:rPr>
        <w:t xml:space="preserve"> the proportion of </w:t>
      </w:r>
      <w:del w:id="1064" w:author="David Bartel" w:date="2018-02-25T12:07:00Z">
        <w:r w:rsidRPr="00742EFD" w:rsidDel="00190F02">
          <w:rPr>
            <w:rFonts w:ascii="Arial" w:hAnsi="Arial" w:cs="Arial"/>
            <w:sz w:val="22"/>
            <w:szCs w:val="22"/>
          </w:rPr>
          <w:delText xml:space="preserve">each </w:delText>
        </w:r>
      </w:del>
      <w:del w:id="1065" w:author="David Bartel" w:date="2018-02-25T12:06:00Z">
        <w:r w:rsidRPr="00742EFD" w:rsidDel="00190F02">
          <w:rPr>
            <w:rFonts w:ascii="Arial" w:hAnsi="Arial" w:cs="Arial"/>
            <w:sz w:val="22"/>
            <w:szCs w:val="22"/>
          </w:rPr>
          <w:delText xml:space="preserve">site in </w:delText>
        </w:r>
      </w:del>
      <w:del w:id="1066" w:author="David Bartel" w:date="2018-02-25T12:08:00Z">
        <w:r w:rsidRPr="00742EFD" w:rsidDel="00EE3BB2">
          <w:rPr>
            <w:rFonts w:ascii="Arial" w:hAnsi="Arial" w:cs="Arial"/>
            <w:sz w:val="22"/>
            <w:szCs w:val="22"/>
          </w:rPr>
          <w:delText xml:space="preserve">complex with </w:delText>
        </w:r>
      </w:del>
      <w:r w:rsidRPr="00742EFD">
        <w:rPr>
          <w:rFonts w:ascii="Arial" w:hAnsi="Arial" w:cs="Arial"/>
          <w:sz w:val="22"/>
          <w:szCs w:val="22"/>
        </w:rPr>
        <w:t xml:space="preserve">AGO2–miR-1 </w:t>
      </w:r>
      <w:del w:id="1067" w:author="David Bartel" w:date="2018-02-25T12:09:00Z">
        <w:r w:rsidRPr="00742EFD" w:rsidDel="00EE3BB2">
          <w:rPr>
            <w:rFonts w:ascii="Arial" w:hAnsi="Arial" w:cs="Arial"/>
            <w:sz w:val="22"/>
            <w:szCs w:val="22"/>
          </w:rPr>
          <w:delText>within the model</w:delText>
        </w:r>
      </w:del>
      <w:ins w:id="1068" w:author="David Bartel" w:date="2018-02-25T12:09:00Z">
        <w:r w:rsidRPr="00742EFD">
          <w:rPr>
            <w:rFonts w:ascii="Arial" w:hAnsi="Arial" w:cs="Arial"/>
            <w:sz w:val="22"/>
            <w:szCs w:val="22"/>
          </w:rPr>
          <w:t>bound to each site type</w:t>
        </w:r>
      </w:ins>
      <w:del w:id="1069" w:author="David Bartel" w:date="2018-02-25T13:31:00Z">
        <w:r w:rsidRPr="00742EFD" w:rsidDel="00201E65">
          <w:rPr>
            <w:rFonts w:ascii="Arial" w:hAnsi="Arial" w:cs="Arial"/>
            <w:sz w:val="22"/>
            <w:szCs w:val="22"/>
          </w:rPr>
          <w:delText xml:space="preserve"> over the concentration course</w:delText>
        </w:r>
      </w:del>
      <w:ins w:id="1070" w:author="David Bartel" w:date="2018-02-25T12:11:00Z">
        <w:r w:rsidRPr="00742EFD">
          <w:rPr>
            <w:rFonts w:ascii="Arial" w:hAnsi="Arial" w:cs="Arial"/>
            <w:sz w:val="22"/>
            <w:szCs w:val="22"/>
          </w:rPr>
          <w:t xml:space="preserve"> (Fig. 1</w:t>
        </w:r>
      </w:ins>
      <w:ins w:id="1071" w:author="David Bartel" w:date="2018-02-25T12:19:00Z">
        <w:r w:rsidR="00AD084F" w:rsidRPr="00742EFD">
          <w:rPr>
            <w:rFonts w:ascii="Arial" w:hAnsi="Arial" w:cs="Arial"/>
            <w:sz w:val="22"/>
            <w:szCs w:val="22"/>
          </w:rPr>
          <w:t>G</w:t>
        </w:r>
      </w:ins>
      <w:ins w:id="1072" w:author="David Bartel" w:date="2018-02-25T12:11:00Z">
        <w:r w:rsidRPr="00742EFD">
          <w:rPr>
            <w:rFonts w:ascii="Arial" w:hAnsi="Arial" w:cs="Arial"/>
            <w:sz w:val="22"/>
            <w:szCs w:val="22"/>
          </w:rPr>
          <w:t>)</w:t>
        </w:r>
      </w:ins>
      <w:r w:rsidRPr="00742EFD">
        <w:rPr>
          <w:rFonts w:ascii="Arial" w:hAnsi="Arial" w:cs="Arial"/>
          <w:sz w:val="22"/>
          <w:szCs w:val="22"/>
        </w:rPr>
        <w:t xml:space="preserve">. </w:t>
      </w:r>
      <w:ins w:id="1073" w:author="David Bartel" w:date="2018-02-25T12:11:00Z">
        <w:r w:rsidRPr="00742EFD">
          <w:rPr>
            <w:rFonts w:ascii="Arial" w:hAnsi="Arial" w:cs="Arial"/>
            <w:sz w:val="22"/>
            <w:szCs w:val="22"/>
          </w:rPr>
          <w:t xml:space="preserve"> </w:t>
        </w:r>
      </w:ins>
      <w:del w:id="1074" w:author="David Bartel" w:date="2018-02-25T12:11:00Z">
        <w:r w:rsidRPr="00742EFD" w:rsidDel="00EE3BB2">
          <w:rPr>
            <w:rFonts w:ascii="Arial" w:hAnsi="Arial" w:cs="Arial"/>
            <w:sz w:val="22"/>
            <w:szCs w:val="22"/>
          </w:rPr>
          <w:delText>We observe that t</w:delText>
        </w:r>
      </w:del>
      <w:del w:id="1075" w:author="David Bartel" w:date="2018-02-25T13:33:00Z">
        <w:r w:rsidRPr="00742EFD" w:rsidDel="00201E65">
          <w:rPr>
            <w:rFonts w:ascii="Arial" w:hAnsi="Arial" w:cs="Arial"/>
            <w:sz w:val="22"/>
            <w:szCs w:val="22"/>
          </w:rPr>
          <w:delText>he most commonly bound RNA molecules were those with no site</w:delText>
        </w:r>
      </w:del>
      <w:del w:id="1076" w:author="David Bartel" w:date="2018-02-25T12:11:00Z">
        <w:r w:rsidRPr="00742EFD" w:rsidDel="00EE3BB2">
          <w:rPr>
            <w:rFonts w:ascii="Arial" w:hAnsi="Arial" w:cs="Arial"/>
            <w:sz w:val="22"/>
            <w:szCs w:val="22"/>
          </w:rPr>
          <w:delText xml:space="preserve"> type</w:delText>
        </w:r>
      </w:del>
      <w:del w:id="1077" w:author="David Bartel" w:date="2018-02-25T13:33:00Z">
        <w:r w:rsidRPr="00742EFD" w:rsidDel="00201E65">
          <w:rPr>
            <w:rFonts w:ascii="Arial" w:hAnsi="Arial" w:cs="Arial"/>
            <w:sz w:val="22"/>
            <w:szCs w:val="22"/>
          </w:rPr>
          <w:delText xml:space="preserve">, </w:delText>
        </w:r>
      </w:del>
      <w:del w:id="1078" w:author="David Bartel" w:date="2018-02-25T12:13:00Z">
        <w:r w:rsidRPr="00742EFD" w:rsidDel="00E93EB0">
          <w:rPr>
            <w:rFonts w:ascii="Arial" w:hAnsi="Arial" w:cs="Arial"/>
            <w:sz w:val="22"/>
            <w:szCs w:val="22"/>
          </w:rPr>
          <w:delText>rang</w:delText>
        </w:r>
      </w:del>
      <w:del w:id="1079" w:author="David Bartel" w:date="2018-02-25T12:12:00Z">
        <w:r w:rsidRPr="00742EFD" w:rsidDel="00EE3BB2">
          <w:rPr>
            <w:rFonts w:ascii="Arial" w:hAnsi="Arial" w:cs="Arial"/>
            <w:sz w:val="22"/>
            <w:szCs w:val="22"/>
          </w:rPr>
          <w:delText>ing</w:delText>
        </w:r>
      </w:del>
      <w:del w:id="1080" w:author="David Bartel" w:date="2018-02-25T12:13:00Z">
        <w:r w:rsidRPr="00742EFD" w:rsidDel="00E93EB0">
          <w:rPr>
            <w:rFonts w:ascii="Arial" w:hAnsi="Arial" w:cs="Arial"/>
            <w:sz w:val="22"/>
            <w:szCs w:val="22"/>
          </w:rPr>
          <w:delText xml:space="preserve"> from</w:delText>
        </w:r>
      </w:del>
      <w:del w:id="1081" w:author="David Bartel" w:date="2018-02-25T13:33:00Z">
        <w:r w:rsidRPr="00742EFD" w:rsidDel="00201E65">
          <w:rPr>
            <w:rFonts w:ascii="Arial" w:hAnsi="Arial" w:cs="Arial"/>
            <w:sz w:val="22"/>
            <w:szCs w:val="22"/>
          </w:rPr>
          <w:delText xml:space="preserve"> </w:delText>
        </w:r>
      </w:del>
      <w:del w:id="1082" w:author="David Bartel" w:date="2018-02-25T12:10:00Z">
        <w:r w:rsidRPr="00742EFD" w:rsidDel="00EE3BB2">
          <w:rPr>
            <w:rFonts w:ascii="Arial" w:hAnsi="Arial" w:cs="Arial"/>
            <w:sz w:val="22"/>
            <w:szCs w:val="22"/>
          </w:rPr>
          <w:delText>~</w:delText>
        </w:r>
      </w:del>
      <w:del w:id="1083" w:author="David Bartel" w:date="2018-02-25T13:33:00Z">
        <w:r w:rsidRPr="00742EFD" w:rsidDel="00201E65">
          <w:rPr>
            <w:rFonts w:ascii="Arial" w:hAnsi="Arial" w:cs="Arial"/>
            <w:sz w:val="22"/>
            <w:szCs w:val="22"/>
          </w:rPr>
          <w:delText>35</w:delText>
        </w:r>
      </w:del>
      <w:del w:id="1084" w:author="David Bartel" w:date="2018-02-25T12:10:00Z">
        <w:r w:rsidRPr="00742EFD" w:rsidDel="00EE3BB2">
          <w:rPr>
            <w:rFonts w:ascii="Arial" w:hAnsi="Arial" w:cs="Arial"/>
            <w:sz w:val="22"/>
            <w:szCs w:val="22"/>
          </w:rPr>
          <w:delText xml:space="preserve">% to </w:delText>
        </w:r>
      </w:del>
      <w:del w:id="1085" w:author="David Bartel" w:date="2018-02-25T13:33:00Z">
        <w:r w:rsidRPr="00742EFD" w:rsidDel="00201E65">
          <w:rPr>
            <w:rFonts w:ascii="Arial" w:hAnsi="Arial" w:cs="Arial"/>
            <w:sz w:val="22"/>
            <w:szCs w:val="22"/>
          </w:rPr>
          <w:delText>60% over the concentration course. By contrast, t</w:delText>
        </w:r>
      </w:del>
      <w:ins w:id="1086" w:author="David Bartel" w:date="2018-02-25T13:33:00Z">
        <w:r w:rsidR="00201E65" w:rsidRPr="00742EFD">
          <w:rPr>
            <w:rFonts w:ascii="Arial" w:hAnsi="Arial" w:cs="Arial"/>
            <w:sz w:val="22"/>
            <w:szCs w:val="22"/>
          </w:rPr>
          <w:t>T</w:t>
        </w:r>
      </w:ins>
      <w:r w:rsidRPr="00742EFD">
        <w:rPr>
          <w:rFonts w:ascii="Arial" w:hAnsi="Arial" w:cs="Arial"/>
          <w:sz w:val="22"/>
          <w:szCs w:val="22"/>
        </w:rPr>
        <w:t xml:space="preserve">he </w:t>
      </w:r>
      <w:del w:id="1087" w:author="David Bartel" w:date="2018-02-25T21:07:00Z">
        <w:r w:rsidRPr="00742EFD" w:rsidDel="00E9369E">
          <w:rPr>
            <w:rFonts w:ascii="Arial" w:hAnsi="Arial" w:cs="Arial"/>
            <w:sz w:val="22"/>
            <w:szCs w:val="22"/>
          </w:rPr>
          <w:delText xml:space="preserve">highest affinity </w:delText>
        </w:r>
      </w:del>
      <w:r w:rsidRPr="00742EFD">
        <w:rPr>
          <w:rFonts w:ascii="Arial" w:hAnsi="Arial" w:cs="Arial"/>
          <w:sz w:val="22"/>
          <w:szCs w:val="22"/>
        </w:rPr>
        <w:t xml:space="preserve">8mer site </w:t>
      </w:r>
      <w:del w:id="1088" w:author="David Bartel" w:date="2018-02-25T21:10:00Z">
        <w:r w:rsidRPr="00742EFD" w:rsidDel="003218CB">
          <w:rPr>
            <w:rFonts w:ascii="Arial" w:hAnsi="Arial" w:cs="Arial"/>
            <w:sz w:val="22"/>
            <w:szCs w:val="22"/>
          </w:rPr>
          <w:delText xml:space="preserve">type </w:delText>
        </w:r>
      </w:del>
      <w:del w:id="1089" w:author="David Bartel" w:date="2018-02-25T13:35:00Z">
        <w:r w:rsidRPr="00742EFD" w:rsidDel="00706398">
          <w:rPr>
            <w:rFonts w:ascii="Arial" w:hAnsi="Arial" w:cs="Arial"/>
            <w:sz w:val="22"/>
            <w:szCs w:val="22"/>
          </w:rPr>
          <w:delText>ranged from</w:delText>
        </w:r>
      </w:del>
      <w:ins w:id="1090" w:author="David Bartel" w:date="2018-02-25T21:10:00Z">
        <w:r w:rsidR="003218CB" w:rsidRPr="00742EFD">
          <w:rPr>
            <w:rFonts w:ascii="Arial" w:hAnsi="Arial" w:cs="Arial"/>
            <w:sz w:val="22"/>
            <w:szCs w:val="22"/>
          </w:rPr>
          <w:t>occupied</w:t>
        </w:r>
      </w:ins>
      <w:r w:rsidRPr="00742EFD">
        <w:rPr>
          <w:rFonts w:ascii="Arial" w:hAnsi="Arial" w:cs="Arial"/>
          <w:sz w:val="22"/>
          <w:szCs w:val="22"/>
        </w:rPr>
        <w:t xml:space="preserve"> </w:t>
      </w:r>
      <w:commentRangeStart w:id="1091"/>
      <w:del w:id="1092" w:author="David Bartel" w:date="2018-02-25T13:34:00Z">
        <w:r w:rsidRPr="00742EFD" w:rsidDel="00706398">
          <w:rPr>
            <w:rFonts w:ascii="Arial" w:hAnsi="Arial" w:cs="Arial"/>
            <w:sz w:val="22"/>
            <w:szCs w:val="22"/>
          </w:rPr>
          <w:delText>~</w:delText>
        </w:r>
      </w:del>
      <w:del w:id="1093" w:author="Sean E. McGeary" w:date="2018-04-21T14:10:00Z">
        <w:r w:rsidRPr="00742EFD" w:rsidDel="00DB0602">
          <w:rPr>
            <w:rFonts w:ascii="Arial" w:hAnsi="Arial" w:cs="Arial"/>
            <w:sz w:val="22"/>
            <w:szCs w:val="22"/>
          </w:rPr>
          <w:delText>18</w:delText>
        </w:r>
      </w:del>
      <w:ins w:id="1094" w:author="Sean E. McGeary" w:date="2018-04-21T14:10:00Z">
        <w:r w:rsidR="00DB0602">
          <w:rPr>
            <w:rFonts w:ascii="Arial" w:hAnsi="Arial" w:cs="Arial"/>
            <w:sz w:val="22"/>
            <w:szCs w:val="22"/>
          </w:rPr>
          <w:t>3.5</w:t>
        </w:r>
      </w:ins>
      <w:del w:id="1095" w:author="David Bartel" w:date="2018-02-25T13:34:00Z">
        <w:r w:rsidRPr="00742EFD" w:rsidDel="00706398">
          <w:rPr>
            <w:rFonts w:ascii="Arial" w:hAnsi="Arial" w:cs="Arial"/>
            <w:sz w:val="22"/>
            <w:szCs w:val="22"/>
          </w:rPr>
          <w:delText xml:space="preserve">% to </w:delText>
        </w:r>
      </w:del>
      <w:del w:id="1096" w:author="David Bartel" w:date="2018-02-25T12:14:00Z">
        <w:r w:rsidRPr="00742EFD" w:rsidDel="00E93EB0">
          <w:rPr>
            <w:rFonts w:ascii="Arial" w:hAnsi="Arial" w:cs="Arial"/>
            <w:sz w:val="22"/>
            <w:szCs w:val="22"/>
          </w:rPr>
          <w:delText xml:space="preserve"> </w:delText>
        </w:r>
      </w:del>
      <w:del w:id="1097" w:author="David Bartel" w:date="2018-02-25T13:34:00Z">
        <w:r w:rsidRPr="00742EFD" w:rsidDel="00706398">
          <w:rPr>
            <w:rFonts w:ascii="Arial" w:hAnsi="Arial" w:cs="Arial"/>
            <w:sz w:val="22"/>
            <w:szCs w:val="22"/>
          </w:rPr>
          <w:delText>&lt;5</w:delText>
        </w:r>
      </w:del>
      <w:ins w:id="1098" w:author="David Bartel" w:date="2018-02-25T13:34:00Z">
        <w:r w:rsidR="00706398" w:rsidRPr="00742EFD">
          <w:rPr>
            <w:rFonts w:ascii="Arial" w:hAnsi="Arial" w:cs="Arial"/>
            <w:sz w:val="22"/>
            <w:szCs w:val="22"/>
          </w:rPr>
          <w:t>–</w:t>
        </w:r>
        <w:del w:id="1099" w:author="Sean E. McGeary" w:date="2018-04-21T14:10:00Z">
          <w:r w:rsidR="00706398" w:rsidRPr="00742EFD" w:rsidDel="00DB0602">
            <w:rPr>
              <w:rFonts w:ascii="Arial" w:hAnsi="Arial" w:cs="Arial"/>
              <w:sz w:val="22"/>
              <w:szCs w:val="22"/>
            </w:rPr>
            <w:delText>X</w:delText>
          </w:r>
        </w:del>
      </w:ins>
      <w:commentRangeEnd w:id="1091"/>
      <w:ins w:id="1100" w:author="Sean E. McGeary" w:date="2018-04-21T14:10:00Z">
        <w:r w:rsidR="00DB0602">
          <w:rPr>
            <w:rFonts w:ascii="Arial" w:hAnsi="Arial" w:cs="Arial"/>
            <w:sz w:val="22"/>
            <w:szCs w:val="22"/>
          </w:rPr>
          <w:t>17</w:t>
        </w:r>
      </w:ins>
      <w:ins w:id="1101" w:author="David Bartel" w:date="2018-02-25T13:35:00Z">
        <w:r w:rsidR="00706398" w:rsidRPr="00742EFD">
          <w:rPr>
            <w:rStyle w:val="CommentReference"/>
            <w:rFonts w:ascii="Arial" w:eastAsiaTheme="minorHAnsi" w:hAnsi="Arial" w:cs="Arial"/>
            <w:sz w:val="22"/>
            <w:szCs w:val="22"/>
          </w:rPr>
          <w:commentReference w:id="1091"/>
        </w:r>
      </w:ins>
      <w:r w:rsidRPr="00742EFD">
        <w:rPr>
          <w:rFonts w:ascii="Arial" w:hAnsi="Arial" w:cs="Arial"/>
          <w:sz w:val="22"/>
          <w:szCs w:val="22"/>
        </w:rPr>
        <w:t xml:space="preserve">% of the </w:t>
      </w:r>
      <w:del w:id="1102" w:author="David Bartel" w:date="2018-02-25T21:10:00Z">
        <w:r w:rsidRPr="00742EFD" w:rsidDel="003218CB">
          <w:rPr>
            <w:rFonts w:ascii="Arial" w:hAnsi="Arial" w:cs="Arial"/>
            <w:sz w:val="22"/>
            <w:szCs w:val="22"/>
          </w:rPr>
          <w:delText>bound RNA molecules</w:delText>
        </w:r>
      </w:del>
      <w:ins w:id="1103" w:author="David Bartel" w:date="2018-02-25T21:10:00Z">
        <w:r w:rsidR="003218CB" w:rsidRPr="00742EFD">
          <w:rPr>
            <w:rFonts w:ascii="Arial" w:hAnsi="Arial" w:cs="Arial"/>
            <w:sz w:val="22"/>
            <w:szCs w:val="22"/>
          </w:rPr>
          <w:t xml:space="preserve">silencing complex </w:t>
        </w:r>
      </w:ins>
      <w:ins w:id="1104" w:author="David Bartel" w:date="2018-02-25T13:34:00Z">
        <w:r w:rsidR="00706398" w:rsidRPr="00742EFD">
          <w:rPr>
            <w:rFonts w:ascii="Arial" w:hAnsi="Arial" w:cs="Arial"/>
            <w:sz w:val="22"/>
            <w:szCs w:val="22"/>
          </w:rPr>
          <w:t>over the concentration course</w:t>
        </w:r>
      </w:ins>
      <w:ins w:id="1105" w:author="David Bartel" w:date="2018-02-25T13:37:00Z">
        <w:r w:rsidR="00706398" w:rsidRPr="00742EFD">
          <w:rPr>
            <w:rFonts w:ascii="Arial" w:hAnsi="Arial" w:cs="Arial"/>
            <w:sz w:val="22"/>
            <w:szCs w:val="22"/>
          </w:rPr>
          <w:t xml:space="preserve">, whereas the 7mer-m8, by virtue of its greater abundance </w:t>
        </w:r>
      </w:ins>
      <w:ins w:id="1106" w:author="David Bartel" w:date="2018-02-25T21:11:00Z">
        <w:r w:rsidR="000F4FD2" w:rsidRPr="00742EFD">
          <w:rPr>
            <w:rFonts w:ascii="Arial" w:hAnsi="Arial" w:cs="Arial"/>
            <w:sz w:val="22"/>
            <w:szCs w:val="22"/>
          </w:rPr>
          <w:t>occup</w:t>
        </w:r>
        <w:r w:rsidR="003218CB" w:rsidRPr="00742EFD">
          <w:rPr>
            <w:rFonts w:ascii="Arial" w:hAnsi="Arial" w:cs="Arial"/>
            <w:sz w:val="22"/>
            <w:szCs w:val="22"/>
          </w:rPr>
          <w:t>ied</w:t>
        </w:r>
      </w:ins>
      <w:ins w:id="1107" w:author="David Bartel" w:date="2018-02-25T13:37:00Z">
        <w:r w:rsidR="00706398" w:rsidRPr="00742EFD">
          <w:rPr>
            <w:rFonts w:ascii="Arial" w:hAnsi="Arial" w:cs="Arial"/>
            <w:sz w:val="22"/>
            <w:szCs w:val="22"/>
          </w:rPr>
          <w:t xml:space="preserve"> a somewhat greater fraction of </w:t>
        </w:r>
      </w:ins>
      <w:ins w:id="1108" w:author="David Bartel" w:date="2018-02-25T21:11:00Z">
        <w:r w:rsidR="003218CB" w:rsidRPr="00742EFD">
          <w:rPr>
            <w:rFonts w:ascii="Arial" w:hAnsi="Arial" w:cs="Arial"/>
            <w:sz w:val="22"/>
            <w:szCs w:val="22"/>
          </w:rPr>
          <w:t>the complex</w:t>
        </w:r>
      </w:ins>
      <w:ins w:id="1109" w:author="David Bartel" w:date="2018-02-25T13:38:00Z">
        <w:r w:rsidR="00706398" w:rsidRPr="00742EFD">
          <w:rPr>
            <w:rFonts w:ascii="Arial" w:hAnsi="Arial" w:cs="Arial"/>
            <w:sz w:val="22"/>
            <w:szCs w:val="22"/>
          </w:rPr>
          <w:t xml:space="preserve"> throughout the con</w:t>
        </w:r>
      </w:ins>
      <w:ins w:id="1110" w:author="David Bartel" w:date="2018-02-25T13:39:00Z">
        <w:r w:rsidR="006E08BD" w:rsidRPr="00742EFD">
          <w:rPr>
            <w:rFonts w:ascii="Arial" w:hAnsi="Arial" w:cs="Arial"/>
            <w:sz w:val="22"/>
            <w:szCs w:val="22"/>
          </w:rPr>
          <w:t>centration course</w:t>
        </w:r>
      </w:ins>
      <w:ins w:id="1111" w:author="David Bartel" w:date="2018-02-25T13:42:00Z">
        <w:r w:rsidR="006E08BD" w:rsidRPr="00742EFD">
          <w:rPr>
            <w:rFonts w:ascii="Arial" w:hAnsi="Arial" w:cs="Arial"/>
            <w:sz w:val="22"/>
            <w:szCs w:val="22"/>
          </w:rPr>
          <w:t>.  I</w:t>
        </w:r>
      </w:ins>
      <w:ins w:id="1112" w:author="David Bartel" w:date="2018-02-25T13:39:00Z">
        <w:r w:rsidR="006E08BD" w:rsidRPr="00742EFD">
          <w:rPr>
            <w:rFonts w:ascii="Arial" w:hAnsi="Arial" w:cs="Arial"/>
            <w:sz w:val="22"/>
            <w:szCs w:val="22"/>
          </w:rPr>
          <w:t>n aggregate</w:t>
        </w:r>
      </w:ins>
      <w:ins w:id="1113" w:author="David Bartel" w:date="2018-02-25T13:42:00Z">
        <w:r w:rsidR="006E08BD" w:rsidRPr="00742EFD">
          <w:rPr>
            <w:rFonts w:ascii="Arial" w:hAnsi="Arial" w:cs="Arial"/>
            <w:sz w:val="22"/>
            <w:szCs w:val="22"/>
          </w:rPr>
          <w:t>,</w:t>
        </w:r>
      </w:ins>
      <w:ins w:id="1114" w:author="David Bartel" w:date="2018-02-25T13:39:00Z">
        <w:r w:rsidR="006E08BD" w:rsidRPr="00742EFD">
          <w:rPr>
            <w:rFonts w:ascii="Arial" w:hAnsi="Arial" w:cs="Arial"/>
            <w:sz w:val="22"/>
            <w:szCs w:val="22"/>
          </w:rPr>
          <w:t xml:space="preserve"> the marginal site types, including the </w:t>
        </w:r>
      </w:ins>
      <w:ins w:id="1115" w:author="David Bartel" w:date="2018-02-25T13:40:00Z">
        <w:r w:rsidR="006E08BD" w:rsidRPr="00742EFD">
          <w:rPr>
            <w:rFonts w:ascii="Arial" w:hAnsi="Arial" w:cs="Arial"/>
            <w:sz w:val="22"/>
            <w:szCs w:val="22"/>
          </w:rPr>
          <w:t>6mer-A1, 6mer-m8</w:t>
        </w:r>
      </w:ins>
      <w:ins w:id="1116" w:author="David Bartel" w:date="2018-03-27T20:42:00Z">
        <w:r w:rsidR="00E37FA3" w:rsidRPr="00742EFD">
          <w:rPr>
            <w:rFonts w:ascii="Arial" w:hAnsi="Arial" w:cs="Arial"/>
            <w:sz w:val="22"/>
            <w:szCs w:val="22"/>
          </w:rPr>
          <w:t>,</w:t>
        </w:r>
      </w:ins>
      <w:ins w:id="1117" w:author="David Bartel" w:date="2018-02-25T13:40:00Z">
        <w:r w:rsidR="006E08BD" w:rsidRPr="00742EFD">
          <w:rPr>
            <w:rFonts w:ascii="Arial" w:hAnsi="Arial" w:cs="Arial"/>
            <w:sz w:val="22"/>
            <w:szCs w:val="22"/>
          </w:rPr>
          <w:t xml:space="preserve"> and </w:t>
        </w:r>
        <w:r w:rsidR="006E08BD" w:rsidRPr="00742EFD">
          <w:rPr>
            <w:rFonts w:ascii="Arial" w:hAnsi="Arial" w:cs="Arial"/>
            <w:sz w:val="22"/>
            <w:szCs w:val="22"/>
            <w:highlight w:val="yellow"/>
            <w:rPrChange w:id="1118" w:author="David Bartel" w:date="2018-02-25T13:47:00Z">
              <w:rPr>
                <w:rFonts w:ascii="Arial" w:hAnsi="Arial"/>
                <w:sz w:val="22"/>
                <w:szCs w:val="22"/>
              </w:rPr>
            </w:rPrChange>
          </w:rPr>
          <w:t>X</w:t>
        </w:r>
        <w:r w:rsidR="006E08BD" w:rsidRPr="00742EFD">
          <w:rPr>
            <w:rFonts w:ascii="Arial" w:hAnsi="Arial" w:cs="Arial"/>
            <w:sz w:val="22"/>
            <w:szCs w:val="22"/>
          </w:rPr>
          <w:t xml:space="preserve"> </w:t>
        </w:r>
      </w:ins>
      <w:proofErr w:type="spellStart"/>
      <w:ins w:id="1119" w:author="David Bartel" w:date="2018-02-25T13:41:00Z">
        <w:r w:rsidR="00E37FA3" w:rsidRPr="00742EFD">
          <w:rPr>
            <w:rFonts w:ascii="Arial" w:hAnsi="Arial" w:cs="Arial"/>
            <w:sz w:val="22"/>
            <w:szCs w:val="22"/>
          </w:rPr>
          <w:t>non</w:t>
        </w:r>
        <w:r w:rsidR="006E08BD" w:rsidRPr="00742EFD">
          <w:rPr>
            <w:rFonts w:ascii="Arial" w:hAnsi="Arial" w:cs="Arial"/>
            <w:sz w:val="22"/>
            <w:szCs w:val="22"/>
          </w:rPr>
          <w:t>canonical</w:t>
        </w:r>
      </w:ins>
      <w:proofErr w:type="spellEnd"/>
      <w:ins w:id="1120" w:author="David Bartel" w:date="2018-02-25T13:40:00Z">
        <w:r w:rsidR="006E08BD" w:rsidRPr="00742EFD">
          <w:rPr>
            <w:rFonts w:ascii="Arial" w:hAnsi="Arial" w:cs="Arial"/>
            <w:sz w:val="22"/>
            <w:szCs w:val="22"/>
          </w:rPr>
          <w:t xml:space="preserve"> site types</w:t>
        </w:r>
      </w:ins>
      <w:ins w:id="1121" w:author="David Bartel" w:date="2018-02-25T13:41:00Z">
        <w:r w:rsidR="006E08BD" w:rsidRPr="00742EFD">
          <w:rPr>
            <w:rFonts w:ascii="Arial" w:hAnsi="Arial" w:cs="Arial"/>
            <w:sz w:val="22"/>
            <w:szCs w:val="22"/>
          </w:rPr>
          <w:t xml:space="preserve">, </w:t>
        </w:r>
      </w:ins>
      <w:ins w:id="1122" w:author="David Bartel" w:date="2018-02-25T21:11:00Z">
        <w:r w:rsidR="003218CB" w:rsidRPr="00742EFD">
          <w:rPr>
            <w:rFonts w:ascii="Arial" w:hAnsi="Arial" w:cs="Arial"/>
            <w:sz w:val="22"/>
            <w:szCs w:val="22"/>
          </w:rPr>
          <w:t>occupied</w:t>
        </w:r>
      </w:ins>
      <w:ins w:id="1123" w:author="David Bartel" w:date="2018-02-25T13:41:00Z">
        <w:r w:rsidR="006E08BD" w:rsidRPr="00742EFD">
          <w:rPr>
            <w:rFonts w:ascii="Arial" w:hAnsi="Arial" w:cs="Arial"/>
            <w:sz w:val="22"/>
            <w:szCs w:val="22"/>
          </w:rPr>
          <w:t xml:space="preserve"> </w:t>
        </w:r>
      </w:ins>
      <w:ins w:id="1124" w:author="David Bartel" w:date="2018-02-25T13:42:00Z">
        <w:r w:rsidR="006E08BD" w:rsidRPr="00742EFD">
          <w:rPr>
            <w:rFonts w:ascii="Arial" w:hAnsi="Arial" w:cs="Arial"/>
            <w:sz w:val="22"/>
            <w:szCs w:val="22"/>
            <w:highlight w:val="yellow"/>
            <w:rPrChange w:id="1125" w:author="David Bartel" w:date="2018-02-25T13:47:00Z">
              <w:rPr>
                <w:rFonts w:ascii="Arial" w:hAnsi="Arial"/>
                <w:sz w:val="22"/>
                <w:szCs w:val="22"/>
              </w:rPr>
            </w:rPrChange>
          </w:rPr>
          <w:t>X–XX%</w:t>
        </w:r>
        <w:r w:rsidR="006E08BD" w:rsidRPr="00742EFD">
          <w:rPr>
            <w:rFonts w:ascii="Arial" w:hAnsi="Arial" w:cs="Arial"/>
            <w:sz w:val="22"/>
            <w:szCs w:val="22"/>
          </w:rPr>
          <w:t xml:space="preserve"> of the </w:t>
        </w:r>
      </w:ins>
      <w:ins w:id="1126" w:author="David Bartel" w:date="2018-02-25T21:11:00Z">
        <w:r w:rsidR="003218CB" w:rsidRPr="00742EFD">
          <w:rPr>
            <w:rFonts w:ascii="Arial" w:hAnsi="Arial" w:cs="Arial"/>
            <w:sz w:val="22"/>
            <w:szCs w:val="22"/>
          </w:rPr>
          <w:t>AGO2–miR-1 complex</w:t>
        </w:r>
      </w:ins>
      <w:del w:id="1127" w:author="David Bartel" w:date="2018-02-25T13:44:00Z">
        <w:r w:rsidRPr="00742EFD" w:rsidDel="00C42A18">
          <w:rPr>
            <w:rFonts w:ascii="Arial" w:hAnsi="Arial" w:cs="Arial"/>
            <w:sz w:val="22"/>
            <w:szCs w:val="22"/>
          </w:rPr>
          <w:delText xml:space="preserve">. </w:delText>
        </w:r>
      </w:del>
      <w:ins w:id="1128" w:author="David Bartel" w:date="2018-02-25T13:55:00Z">
        <w:r w:rsidR="00ED0E24" w:rsidRPr="00742EFD">
          <w:rPr>
            <w:rFonts w:ascii="Arial" w:hAnsi="Arial" w:cs="Arial"/>
            <w:sz w:val="22"/>
            <w:szCs w:val="22"/>
          </w:rPr>
          <w:t>.  Moreover,</w:t>
        </w:r>
      </w:ins>
      <w:ins w:id="1129" w:author="David Bartel" w:date="2018-02-25T13:33:00Z">
        <w:r w:rsidR="00201E65" w:rsidRPr="00742EFD">
          <w:rPr>
            <w:rFonts w:ascii="Arial" w:hAnsi="Arial" w:cs="Arial"/>
            <w:sz w:val="22"/>
            <w:szCs w:val="22"/>
          </w:rPr>
          <w:t xml:space="preserve"> </w:t>
        </w:r>
      </w:ins>
      <w:ins w:id="1130" w:author="David Bartel" w:date="2018-02-25T13:44:00Z">
        <w:r w:rsidR="00C42A18" w:rsidRPr="00742EFD">
          <w:rPr>
            <w:rFonts w:ascii="Arial" w:hAnsi="Arial" w:cs="Arial"/>
            <w:sz w:val="22"/>
            <w:szCs w:val="22"/>
          </w:rPr>
          <w:t>because of their very high abundance</w:t>
        </w:r>
      </w:ins>
      <w:ins w:id="1131" w:author="David Bartel" w:date="2018-02-25T13:45:00Z">
        <w:r w:rsidR="00C42A18" w:rsidRPr="00742EFD">
          <w:rPr>
            <w:rFonts w:ascii="Arial" w:hAnsi="Arial" w:cs="Arial"/>
            <w:sz w:val="22"/>
            <w:szCs w:val="22"/>
          </w:rPr>
          <w:t>,</w:t>
        </w:r>
      </w:ins>
      <w:ins w:id="1132" w:author="David Bartel" w:date="2018-02-25T13:44:00Z">
        <w:r w:rsidR="00C42A18" w:rsidRPr="00742EFD">
          <w:rPr>
            <w:rFonts w:ascii="Arial" w:hAnsi="Arial" w:cs="Arial"/>
            <w:sz w:val="22"/>
            <w:szCs w:val="22"/>
          </w:rPr>
          <w:t xml:space="preserve"> </w:t>
        </w:r>
      </w:ins>
      <w:ins w:id="1133" w:author="David Bartel" w:date="2018-02-25T13:45:00Z">
        <w:r w:rsidR="00C42A18" w:rsidRPr="00742EFD">
          <w:rPr>
            <w:rFonts w:ascii="Arial" w:hAnsi="Arial" w:cs="Arial"/>
            <w:sz w:val="22"/>
            <w:szCs w:val="22"/>
          </w:rPr>
          <w:t>library</w:t>
        </w:r>
      </w:ins>
      <w:ins w:id="1134" w:author="David Bartel" w:date="2018-02-25T13:33:00Z">
        <w:r w:rsidR="00201E65" w:rsidRPr="00742EFD">
          <w:rPr>
            <w:rFonts w:ascii="Arial" w:hAnsi="Arial" w:cs="Arial"/>
            <w:sz w:val="22"/>
            <w:szCs w:val="22"/>
          </w:rPr>
          <w:t xml:space="preserve"> molecules </w:t>
        </w:r>
      </w:ins>
      <w:ins w:id="1135" w:author="David Bartel" w:date="2018-02-25T13:44:00Z">
        <w:r w:rsidR="00C42A18" w:rsidRPr="00742EFD">
          <w:rPr>
            <w:rFonts w:ascii="Arial" w:hAnsi="Arial" w:cs="Arial"/>
            <w:sz w:val="22"/>
            <w:szCs w:val="22"/>
          </w:rPr>
          <w:t xml:space="preserve">with </w:t>
        </w:r>
      </w:ins>
      <w:ins w:id="1136" w:author="David Bartel" w:date="2018-02-25T13:33:00Z">
        <w:r w:rsidR="00201E65" w:rsidRPr="00742EFD">
          <w:rPr>
            <w:rFonts w:ascii="Arial" w:hAnsi="Arial" w:cs="Arial"/>
            <w:sz w:val="22"/>
            <w:szCs w:val="22"/>
          </w:rPr>
          <w:t xml:space="preserve">no </w:t>
        </w:r>
      </w:ins>
      <w:ins w:id="1137" w:author="David Bartel" w:date="2018-02-25T13:45:00Z">
        <w:r w:rsidR="00C42A18" w:rsidRPr="00742EFD">
          <w:rPr>
            <w:rFonts w:ascii="Arial" w:hAnsi="Arial" w:cs="Arial"/>
            <w:sz w:val="22"/>
            <w:szCs w:val="22"/>
          </w:rPr>
          <w:t>iden</w:t>
        </w:r>
      </w:ins>
      <w:ins w:id="1138" w:author="David Bartel" w:date="2018-02-25T13:55:00Z">
        <w:r w:rsidR="00ED0E24" w:rsidRPr="00742EFD">
          <w:rPr>
            <w:rFonts w:ascii="Arial" w:hAnsi="Arial" w:cs="Arial"/>
            <w:sz w:val="22"/>
            <w:szCs w:val="22"/>
          </w:rPr>
          <w:t>t</w:t>
        </w:r>
      </w:ins>
      <w:ins w:id="1139" w:author="David Bartel" w:date="2018-02-25T13:45:00Z">
        <w:r w:rsidR="00C42A18" w:rsidRPr="00742EFD">
          <w:rPr>
            <w:rFonts w:ascii="Arial" w:hAnsi="Arial" w:cs="Arial"/>
            <w:sz w:val="22"/>
            <w:szCs w:val="22"/>
          </w:rPr>
          <w:t>ified</w:t>
        </w:r>
      </w:ins>
      <w:ins w:id="1140" w:author="David Bartel" w:date="2018-02-25T13:33:00Z">
        <w:r w:rsidR="00201E65" w:rsidRPr="00742EFD">
          <w:rPr>
            <w:rFonts w:ascii="Arial" w:hAnsi="Arial" w:cs="Arial"/>
            <w:sz w:val="22"/>
            <w:szCs w:val="22"/>
          </w:rPr>
          <w:t xml:space="preserve"> site occupied </w:t>
        </w:r>
        <w:r w:rsidR="00201E65" w:rsidRPr="00742EFD">
          <w:rPr>
            <w:rFonts w:ascii="Arial" w:hAnsi="Arial" w:cs="Arial"/>
            <w:sz w:val="22"/>
            <w:szCs w:val="22"/>
            <w:highlight w:val="yellow"/>
            <w:rPrChange w:id="1141" w:author="David Bartel" w:date="2018-03-27T20:42:00Z">
              <w:rPr>
                <w:rFonts w:ascii="Arial" w:hAnsi="Arial"/>
                <w:sz w:val="22"/>
                <w:szCs w:val="22"/>
              </w:rPr>
            </w:rPrChange>
          </w:rPr>
          <w:t>35–60</w:t>
        </w:r>
        <w:r w:rsidR="00201E65" w:rsidRPr="00742EFD">
          <w:rPr>
            <w:rFonts w:ascii="Arial" w:hAnsi="Arial" w:cs="Arial"/>
            <w:sz w:val="22"/>
            <w:szCs w:val="22"/>
          </w:rPr>
          <w:t>% of the complex</w:t>
        </w:r>
      </w:ins>
      <w:ins w:id="1142" w:author="David Bartel" w:date="2018-03-27T20:43:00Z">
        <w:r w:rsidR="00E37FA3" w:rsidRPr="00742EFD">
          <w:rPr>
            <w:rFonts w:ascii="Arial" w:hAnsi="Arial" w:cs="Arial"/>
            <w:sz w:val="22"/>
            <w:szCs w:val="22"/>
          </w:rPr>
          <w:t xml:space="preserve"> (Fig. 1G)</w:t>
        </w:r>
      </w:ins>
      <w:ins w:id="1143" w:author="David Bartel" w:date="2018-02-25T13:33:00Z">
        <w:r w:rsidR="00201E65" w:rsidRPr="00742EFD">
          <w:rPr>
            <w:rFonts w:ascii="Arial" w:hAnsi="Arial" w:cs="Arial"/>
            <w:sz w:val="22"/>
            <w:szCs w:val="22"/>
          </w:rPr>
          <w:t xml:space="preserve">. </w:t>
        </w:r>
      </w:ins>
      <w:ins w:id="1144" w:author="David Bartel" w:date="2018-03-27T20:43:00Z">
        <w:r w:rsidR="00E37FA3" w:rsidRPr="00742EFD">
          <w:rPr>
            <w:rFonts w:ascii="Arial" w:hAnsi="Arial" w:cs="Arial"/>
            <w:sz w:val="22"/>
            <w:szCs w:val="22"/>
          </w:rPr>
          <w:t xml:space="preserve"> </w:t>
        </w:r>
      </w:ins>
      <w:del w:id="1145" w:author="David Bartel" w:date="2018-02-25T13:56:00Z">
        <w:r w:rsidRPr="00742EFD" w:rsidDel="00ED0E24">
          <w:rPr>
            <w:rFonts w:ascii="Arial" w:hAnsi="Arial" w:cs="Arial"/>
            <w:sz w:val="22"/>
            <w:szCs w:val="22"/>
          </w:rPr>
          <w:delText xml:space="preserve">This </w:delText>
        </w:r>
      </w:del>
      <w:ins w:id="1146" w:author="David Bartel" w:date="2018-02-25T13:56:00Z">
        <w:r w:rsidR="00ED0E24" w:rsidRPr="00742EFD">
          <w:rPr>
            <w:rFonts w:ascii="Arial" w:hAnsi="Arial" w:cs="Arial"/>
            <w:sz w:val="22"/>
            <w:szCs w:val="22"/>
          </w:rPr>
          <w:t xml:space="preserve">These </w:t>
        </w:r>
      </w:ins>
      <w:r w:rsidRPr="00742EFD">
        <w:rPr>
          <w:rFonts w:ascii="Arial" w:hAnsi="Arial" w:cs="Arial"/>
          <w:sz w:val="22"/>
          <w:szCs w:val="22"/>
        </w:rPr>
        <w:t>result</w:t>
      </w:r>
      <w:ins w:id="1147" w:author="David Bartel" w:date="2018-02-25T13:56:00Z">
        <w:r w:rsidR="00ED0E24" w:rsidRPr="00742EFD">
          <w:rPr>
            <w:rFonts w:ascii="Arial" w:hAnsi="Arial" w:cs="Arial"/>
            <w:sz w:val="22"/>
            <w:szCs w:val="22"/>
          </w:rPr>
          <w:t>s</w:t>
        </w:r>
      </w:ins>
      <w:r w:rsidRPr="00742EFD">
        <w:rPr>
          <w:rFonts w:ascii="Arial" w:hAnsi="Arial" w:cs="Arial"/>
          <w:sz w:val="22"/>
          <w:szCs w:val="22"/>
        </w:rPr>
        <w:t xml:space="preserve"> </w:t>
      </w:r>
      <w:del w:id="1148" w:author="David Bartel" w:date="2018-02-25T13:48:00Z">
        <w:r w:rsidRPr="00742EFD" w:rsidDel="00C42A18">
          <w:rPr>
            <w:rFonts w:ascii="Arial" w:hAnsi="Arial" w:cs="Arial"/>
            <w:sz w:val="22"/>
            <w:szCs w:val="22"/>
          </w:rPr>
          <w:delText xml:space="preserve">is </w:delText>
        </w:r>
      </w:del>
      <w:ins w:id="1149" w:author="David Bartel" w:date="2018-02-25T13:57:00Z">
        <w:r w:rsidR="00ED0E24" w:rsidRPr="00742EFD">
          <w:rPr>
            <w:rFonts w:ascii="Arial" w:hAnsi="Arial" w:cs="Arial"/>
            <w:sz w:val="22"/>
            <w:szCs w:val="22"/>
          </w:rPr>
          <w:t xml:space="preserve">support the </w:t>
        </w:r>
      </w:ins>
      <w:ins w:id="1150" w:author="David Bartel" w:date="2018-02-25T14:02:00Z">
        <w:r w:rsidR="00296A8E" w:rsidRPr="00742EFD">
          <w:rPr>
            <w:rFonts w:ascii="Arial" w:hAnsi="Arial" w:cs="Arial"/>
            <w:sz w:val="22"/>
            <w:szCs w:val="22"/>
          </w:rPr>
          <w:t>inference</w:t>
        </w:r>
      </w:ins>
      <w:ins w:id="1151" w:author="David Bartel" w:date="2018-02-25T13:57:00Z">
        <w:r w:rsidR="00ED0E24" w:rsidRPr="00742EFD">
          <w:rPr>
            <w:rFonts w:ascii="Arial" w:hAnsi="Arial" w:cs="Arial"/>
            <w:sz w:val="22"/>
            <w:szCs w:val="22"/>
          </w:rPr>
          <w:t xml:space="preserve"> that</w:t>
        </w:r>
      </w:ins>
      <w:ins w:id="1152" w:author="David Bartel" w:date="2018-02-25T14:02:00Z">
        <w:r w:rsidR="00296A8E" w:rsidRPr="00742EFD">
          <w:rPr>
            <w:rFonts w:ascii="Arial" w:hAnsi="Arial" w:cs="Arial"/>
            <w:sz w:val="22"/>
            <w:szCs w:val="22"/>
          </w:rPr>
          <w:t xml:space="preserve"> </w:t>
        </w:r>
      </w:ins>
      <w:del w:id="1153" w:author="David Bartel" w:date="2018-02-25T13:49:00Z">
        <w:r w:rsidRPr="00742EFD" w:rsidDel="00AF353D">
          <w:rPr>
            <w:rFonts w:ascii="Arial" w:hAnsi="Arial" w:cs="Arial"/>
            <w:sz w:val="22"/>
            <w:szCs w:val="22"/>
          </w:rPr>
          <w:delText>qualitatively similar to reports</w:delText>
        </w:r>
      </w:del>
      <w:del w:id="1154" w:author="David Bartel" w:date="2018-02-25T13:59:00Z">
        <w:r w:rsidRPr="00742EFD" w:rsidDel="00296A8E">
          <w:rPr>
            <w:rFonts w:ascii="Arial" w:hAnsi="Arial" w:cs="Arial"/>
            <w:sz w:val="22"/>
            <w:szCs w:val="22"/>
          </w:rPr>
          <w:delText xml:space="preserve"> showing that the effective number of target sites for a given miRNA contributed by </w:delText>
        </w:r>
      </w:del>
      <w:r w:rsidRPr="00742EFD">
        <w:rPr>
          <w:rFonts w:ascii="Arial" w:hAnsi="Arial" w:cs="Arial"/>
          <w:sz w:val="22"/>
          <w:szCs w:val="22"/>
        </w:rPr>
        <w:t>the summed contribution</w:t>
      </w:r>
      <w:ins w:id="1155" w:author="David Bartel" w:date="2018-03-24T20:57:00Z">
        <w:r w:rsidR="000F4FD2" w:rsidRPr="00742EFD">
          <w:rPr>
            <w:rFonts w:ascii="Arial" w:hAnsi="Arial" w:cs="Arial"/>
            <w:sz w:val="22"/>
            <w:szCs w:val="22"/>
          </w:rPr>
          <w:t>s</w:t>
        </w:r>
      </w:ins>
      <w:r w:rsidRPr="00742EFD">
        <w:rPr>
          <w:rFonts w:ascii="Arial" w:hAnsi="Arial" w:cs="Arial"/>
          <w:sz w:val="22"/>
          <w:szCs w:val="22"/>
        </w:rPr>
        <w:t xml:space="preserve"> of </w:t>
      </w:r>
      <w:ins w:id="1156" w:author="David Bartel" w:date="2018-02-25T14:01:00Z">
        <w:r w:rsidR="00296A8E" w:rsidRPr="00742EFD">
          <w:rPr>
            <w:rFonts w:ascii="Arial" w:hAnsi="Arial" w:cs="Arial"/>
            <w:sz w:val="22"/>
            <w:szCs w:val="22"/>
          </w:rPr>
          <w:t xml:space="preserve">background binding and </w:t>
        </w:r>
      </w:ins>
      <w:r w:rsidRPr="00742EFD">
        <w:rPr>
          <w:rFonts w:ascii="Arial" w:hAnsi="Arial" w:cs="Arial"/>
          <w:sz w:val="22"/>
          <w:szCs w:val="22"/>
        </w:rPr>
        <w:t>low</w:t>
      </w:r>
      <w:ins w:id="1157" w:author="David Bartel" w:date="2018-02-25T13:58:00Z">
        <w:r w:rsidR="00ED0E24" w:rsidRPr="00742EFD">
          <w:rPr>
            <w:rFonts w:ascii="Arial" w:hAnsi="Arial" w:cs="Arial"/>
            <w:sz w:val="22"/>
            <w:szCs w:val="22"/>
          </w:rPr>
          <w:t>-</w:t>
        </w:r>
      </w:ins>
      <w:del w:id="1158" w:author="David Bartel" w:date="2018-02-25T13:58:00Z">
        <w:r w:rsidRPr="00742EFD" w:rsidDel="00ED0E24">
          <w:rPr>
            <w:rFonts w:ascii="Arial" w:hAnsi="Arial" w:cs="Arial"/>
            <w:sz w:val="22"/>
            <w:szCs w:val="22"/>
          </w:rPr>
          <w:delText xml:space="preserve"> </w:delText>
        </w:r>
      </w:del>
      <w:r w:rsidRPr="00742EFD">
        <w:rPr>
          <w:rFonts w:ascii="Arial" w:hAnsi="Arial" w:cs="Arial"/>
          <w:sz w:val="22"/>
          <w:szCs w:val="22"/>
        </w:rPr>
        <w:t>affinity sites</w:t>
      </w:r>
      <w:ins w:id="1159" w:author="David Bartel" w:date="2018-02-25T13:58:00Z">
        <w:r w:rsidR="00ED0E24" w:rsidRPr="00742EFD">
          <w:rPr>
            <w:rFonts w:ascii="Arial" w:hAnsi="Arial" w:cs="Arial"/>
            <w:sz w:val="22"/>
            <w:szCs w:val="22"/>
          </w:rPr>
          <w:t xml:space="preserve"> </w:t>
        </w:r>
      </w:ins>
      <w:ins w:id="1160" w:author="David Bartel" w:date="2018-02-25T13:59:00Z">
        <w:r w:rsidR="00296A8E" w:rsidRPr="00742EFD">
          <w:rPr>
            <w:rFonts w:ascii="Arial" w:hAnsi="Arial" w:cs="Arial"/>
            <w:sz w:val="22"/>
            <w:szCs w:val="22"/>
          </w:rPr>
          <w:t xml:space="preserve">to </w:t>
        </w:r>
      </w:ins>
      <w:ins w:id="1161" w:author="David Bartel" w:date="2018-02-25T14:03:00Z">
        <w:r w:rsidR="00296A8E" w:rsidRPr="00742EFD">
          <w:rPr>
            <w:rFonts w:ascii="Arial" w:hAnsi="Arial" w:cs="Arial"/>
            <w:sz w:val="22"/>
            <w:szCs w:val="22"/>
          </w:rPr>
          <w:t xml:space="preserve">intracellular </w:t>
        </w:r>
      </w:ins>
      <w:ins w:id="1162" w:author="David Bartel" w:date="2018-02-25T13:59:00Z">
        <w:r w:rsidR="00296A8E" w:rsidRPr="00742EFD">
          <w:rPr>
            <w:rFonts w:ascii="Arial" w:hAnsi="Arial" w:cs="Arial"/>
            <w:sz w:val="22"/>
            <w:szCs w:val="22"/>
          </w:rPr>
          <w:t>AGO occupancy</w:t>
        </w:r>
      </w:ins>
      <w:r w:rsidRPr="00742EFD">
        <w:rPr>
          <w:rFonts w:ascii="Arial" w:hAnsi="Arial" w:cs="Arial"/>
          <w:sz w:val="22"/>
          <w:szCs w:val="22"/>
        </w:rPr>
        <w:t xml:space="preserve"> is of the same order of magnitude as </w:t>
      </w:r>
      <w:ins w:id="1163" w:author="David Bartel" w:date="2018-02-25T13:59:00Z">
        <w:r w:rsidR="00ED0E24" w:rsidRPr="00742EFD">
          <w:rPr>
            <w:rFonts w:ascii="Arial" w:hAnsi="Arial" w:cs="Arial"/>
            <w:sz w:val="22"/>
            <w:szCs w:val="22"/>
          </w:rPr>
          <w:t xml:space="preserve">that of </w:t>
        </w:r>
      </w:ins>
      <w:r w:rsidRPr="00742EFD">
        <w:rPr>
          <w:rFonts w:ascii="Arial" w:hAnsi="Arial" w:cs="Arial"/>
          <w:sz w:val="22"/>
          <w:szCs w:val="22"/>
        </w:rPr>
        <w:t xml:space="preserve">canonical sites, </w:t>
      </w:r>
      <w:ins w:id="1164" w:author="David Bartel" w:date="2018-02-25T14:00:00Z">
        <w:r w:rsidR="00296A8E" w:rsidRPr="00742EFD">
          <w:rPr>
            <w:rFonts w:ascii="Arial" w:hAnsi="Arial" w:cs="Arial"/>
            <w:sz w:val="22"/>
            <w:szCs w:val="22"/>
          </w:rPr>
          <w:t xml:space="preserve">suggesting that </w:t>
        </w:r>
      </w:ins>
      <w:del w:id="1165" w:author="David Bartel" w:date="2018-02-25T13:52:00Z">
        <w:r w:rsidRPr="00742EFD" w:rsidDel="00AF353D">
          <w:rPr>
            <w:rFonts w:ascii="Arial" w:hAnsi="Arial" w:cs="Arial"/>
            <w:sz w:val="22"/>
            <w:szCs w:val="22"/>
          </w:rPr>
          <w:delText xml:space="preserve">and further supports the notion that a fundamental ceiling on the magnitude of miRNA-mediated repression is governed by the fact that </w:delText>
        </w:r>
      </w:del>
      <w:r w:rsidRPr="00742EFD">
        <w:rPr>
          <w:rFonts w:ascii="Arial" w:hAnsi="Arial" w:cs="Arial"/>
          <w:sz w:val="22"/>
          <w:szCs w:val="22"/>
        </w:rPr>
        <w:t>an individual AGO</w:t>
      </w:r>
      <w:ins w:id="1166" w:author="David Bartel" w:date="2018-02-25T21:12:00Z">
        <w:r w:rsidR="003218CB" w:rsidRPr="00742EFD">
          <w:rPr>
            <w:rFonts w:ascii="Arial" w:hAnsi="Arial" w:cs="Arial"/>
            <w:sz w:val="22"/>
            <w:szCs w:val="22"/>
          </w:rPr>
          <w:t>–</w:t>
        </w:r>
      </w:ins>
      <w:del w:id="1167" w:author="David Bartel" w:date="2018-02-25T21:12:00Z">
        <w:r w:rsidRPr="00742EFD" w:rsidDel="003218CB">
          <w:rPr>
            <w:rFonts w:ascii="Arial" w:hAnsi="Arial" w:cs="Arial"/>
            <w:sz w:val="22"/>
            <w:szCs w:val="22"/>
          </w:rPr>
          <w:delText>-</w:delText>
        </w:r>
      </w:del>
      <w:r w:rsidRPr="00742EFD">
        <w:rPr>
          <w:rFonts w:ascii="Arial" w:hAnsi="Arial" w:cs="Arial"/>
          <w:sz w:val="22"/>
          <w:szCs w:val="22"/>
        </w:rPr>
        <w:t xml:space="preserve">miRNA complex </w:t>
      </w:r>
      <w:del w:id="1168" w:author="David Bartel" w:date="2018-02-25T21:12:00Z">
        <w:r w:rsidRPr="00742EFD" w:rsidDel="003218CB">
          <w:rPr>
            <w:rFonts w:ascii="Arial" w:hAnsi="Arial" w:cs="Arial"/>
            <w:sz w:val="22"/>
            <w:szCs w:val="22"/>
          </w:rPr>
          <w:delText xml:space="preserve">will </w:delText>
        </w:r>
      </w:del>
      <w:r w:rsidRPr="00742EFD">
        <w:rPr>
          <w:rFonts w:ascii="Arial" w:hAnsi="Arial" w:cs="Arial"/>
          <w:sz w:val="22"/>
          <w:szCs w:val="22"/>
        </w:rPr>
        <w:t>spend</w:t>
      </w:r>
      <w:ins w:id="1169" w:author="David Bartel" w:date="2018-02-25T21:12:00Z">
        <w:r w:rsidR="003218CB" w:rsidRPr="00742EFD">
          <w:rPr>
            <w:rFonts w:ascii="Arial" w:hAnsi="Arial" w:cs="Arial"/>
            <w:sz w:val="22"/>
            <w:szCs w:val="22"/>
          </w:rPr>
          <w:t>s</w:t>
        </w:r>
      </w:ins>
      <w:r w:rsidRPr="00742EFD">
        <w:rPr>
          <w:rFonts w:ascii="Arial" w:hAnsi="Arial" w:cs="Arial"/>
          <w:sz w:val="22"/>
          <w:szCs w:val="22"/>
        </w:rPr>
        <w:t xml:space="preserve"> </w:t>
      </w:r>
      <w:del w:id="1170" w:author="David Bartel" w:date="2018-02-25T14:00:00Z">
        <w:r w:rsidRPr="00742EFD" w:rsidDel="00296A8E">
          <w:rPr>
            <w:rFonts w:ascii="Arial" w:hAnsi="Arial" w:cs="Arial"/>
            <w:sz w:val="22"/>
            <w:szCs w:val="22"/>
          </w:rPr>
          <w:delText>as much as</w:delText>
        </w:r>
      </w:del>
      <w:ins w:id="1171" w:author="David Bartel" w:date="2018-02-25T14:00:00Z">
        <w:r w:rsidR="00296A8E" w:rsidRPr="00742EFD">
          <w:rPr>
            <w:rFonts w:ascii="Arial" w:hAnsi="Arial" w:cs="Arial"/>
            <w:sz w:val="22"/>
            <w:szCs w:val="22"/>
          </w:rPr>
          <w:t>about</w:t>
        </w:r>
      </w:ins>
      <w:r w:rsidRPr="00742EFD">
        <w:rPr>
          <w:rFonts w:ascii="Arial" w:hAnsi="Arial" w:cs="Arial"/>
          <w:sz w:val="22"/>
          <w:szCs w:val="22"/>
        </w:rPr>
        <w:t xml:space="preserve"> half its </w:t>
      </w:r>
      <w:del w:id="1172" w:author="David Bartel" w:date="2018-03-24T20:59:00Z">
        <w:r w:rsidRPr="00742EFD" w:rsidDel="000F4FD2">
          <w:rPr>
            <w:rFonts w:ascii="Arial" w:hAnsi="Arial" w:cs="Arial"/>
            <w:sz w:val="22"/>
            <w:szCs w:val="22"/>
          </w:rPr>
          <w:delText>molecular life</w:delText>
        </w:r>
      </w:del>
      <w:ins w:id="1173" w:author="David Bartel" w:date="2018-03-24T20:59:00Z">
        <w:r w:rsidR="000F4FD2" w:rsidRPr="00742EFD">
          <w:rPr>
            <w:rFonts w:ascii="Arial" w:hAnsi="Arial" w:cs="Arial"/>
            <w:sz w:val="22"/>
            <w:szCs w:val="22"/>
          </w:rPr>
          <w:t>time</w:t>
        </w:r>
      </w:ins>
      <w:r w:rsidRPr="00742EFD">
        <w:rPr>
          <w:rFonts w:ascii="Arial" w:hAnsi="Arial" w:cs="Arial"/>
          <w:sz w:val="22"/>
          <w:szCs w:val="22"/>
        </w:rPr>
        <w:t xml:space="preserve"> associated with a vast repertoire of </w:t>
      </w:r>
      <w:ins w:id="1174" w:author="David Bartel" w:date="2018-02-25T14:01:00Z">
        <w:r w:rsidR="00296A8E" w:rsidRPr="00742EFD">
          <w:rPr>
            <w:rFonts w:ascii="Arial" w:hAnsi="Arial" w:cs="Arial"/>
            <w:sz w:val="22"/>
            <w:szCs w:val="22"/>
          </w:rPr>
          <w:t xml:space="preserve">background and </w:t>
        </w:r>
      </w:ins>
      <w:r w:rsidRPr="00742EFD">
        <w:rPr>
          <w:rFonts w:ascii="Arial" w:hAnsi="Arial" w:cs="Arial"/>
          <w:sz w:val="22"/>
          <w:szCs w:val="22"/>
        </w:rPr>
        <w:t>low-affinity sites</w:t>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FF95CA22-CF76-4DED-9CA4-EFEF0D30EF5C&lt;/uuid&gt;&lt;priority&gt;0&lt;/priority&gt;&lt;publications&gt;&lt;publication&gt;&lt;uuid&gt;50FCD3FE-A612-44F9-8399-352A9A42F33C&lt;/uuid&gt;&lt;volume&gt;54&lt;/volume&gt;&lt;accepted_date&gt;99201403191200000000222000&lt;/accepted_date&gt;&lt;doi&gt;10.1016/j.molcel.2014.03.045&lt;/doi&gt;&lt;startpage&gt;766&lt;/startpage&gt;&lt;revision_date&gt;99201403041200000000222000&lt;/revision_date&gt;&lt;publication_date&gt;99201406051200000000222000&lt;/publication_date&gt;&lt;url&gt;http://eutils.ncbi.nlm.nih.gov/entrez/eutils/elink.fcgi?dbfrom=pubmed&amp;amp;id=24793693&amp;amp;retmode=ref&amp;amp;cmd=prlinks&lt;/url&gt;&lt;type&gt;400&lt;/type&gt;&lt;title&gt;Assessing the ceRNA Hypothesis with Quantitative Measurements of miRNA and Target Abundance.&lt;/title&gt;&lt;submission_date&gt;99201401071200000000222000&lt;/submission_date&gt;&lt;number&gt;5&lt;/number&gt;&lt;institution&gt;Institute of Molecular Health Sciences, ETH Zurich, Otto-Stern-Weg 7, HPL H36, 8093 Zurich, Switzerland; Competence Center of Systems Physiology and Metabolic Disease, ETH Zurich, Otto-Stern-Weg 7, 8093 Zurich, Switzerland.&lt;/institution&gt;&lt;subtype&gt;400&lt;/subtype&gt;&lt;endpage&gt;776&lt;/endpage&gt;&lt;bundle&gt;&lt;publication&gt;&lt;title&gt;Molecular cell&lt;/title&gt;&lt;type&gt;-100&lt;/type&gt;&lt;subtype&gt;-100&lt;/subtype&gt;&lt;uuid&gt;B6FA3066-BACB-4B29-9470-5D270DD90AB6&lt;/uuid&gt;&lt;/publication&gt;&lt;/bundle&gt;&lt;authors&gt;&lt;author&gt;&lt;firstName&gt;Rémy&lt;/firstName&gt;&lt;lastName&gt;Denzler&lt;/lastName&gt;&lt;/author&gt;&lt;author&gt;&lt;firstName&gt;Vikram&lt;/firstName&gt;&lt;lastName&gt;Agarwal&lt;/lastName&gt;&lt;/author&gt;&lt;author&gt;&lt;firstName&gt;Joanna&lt;/firstName&gt;&lt;lastName&gt;Stefano&lt;/lastName&gt;&lt;/author&gt;&lt;author&gt;&lt;firstName&gt;David&lt;/firstName&gt;&lt;middleNames&gt;P&lt;/middleNames&gt;&lt;lastName&gt;Bartel&lt;/lastName&gt;&lt;/author&gt;&lt;author&gt;&lt;firstName&gt;Markus&lt;/firstName&gt;&lt;lastName&gt;Stoffel&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{Denzler:2014cz}</w:t>
      </w:r>
      <w:r w:rsidRPr="00742EFD">
        <w:rPr>
          <w:rFonts w:ascii="Arial" w:hAnsi="Arial" w:cs="Arial"/>
          <w:sz w:val="22"/>
          <w:szCs w:val="22"/>
        </w:rPr>
        <w:fldChar w:fldCharType="end"/>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873D0AA6-99A8-4E95-A2B5-61C93466F56D&lt;/uuid&gt;&lt;priority&gt;0&lt;/priority&gt;&lt;publications&gt;&lt;publication&gt;&lt;uuid&gt;80C6E51B-511A-4F09-9CE3-B1CE9E9163FA&lt;/uuid&gt;&lt;volume&gt;64&lt;/volume&gt;&lt;accepted_date&gt;99201609201200000000222000&lt;/accepted_date&gt;&lt;doi&gt;10.1016/j.molcel.2016.09.027&lt;/doi&gt;&lt;startpage&gt;565&lt;/startpage&gt;&lt;revision_date&gt;99201606101200000000222000&lt;/revision_date&gt;&lt;publication_date&gt;99201611031200000000222000&lt;/publication_date&gt;&lt;url&gt;http://eutils.ncbi.nlm.nih.gov/entrez/eutils/elink.fcgi?dbfrom=pubmed&amp;amp;id=27871486&amp;amp;retmode=ref&amp;amp;cmd=prlinks&lt;/url&gt;&lt;type&gt;400&lt;/type&gt;&lt;title&gt;Impact of MicroRNA Levels, Target-Site Complementarity, and Cooperativity on Competing Endogenous RNA-Regulated Gene Expression.&lt;/title&gt;&lt;submission_date&gt;99201601251200000000222000&lt;/submission_date&gt;&lt;number&gt;3&lt;/number&gt;&lt;institution&gt;Institute of Molecular Health Sciences, Swiss Federal Institute of Technology in Zurich (ETH Zurich), Otto-Stern-Weg 7, 8093 Zürich, Switzerland.&lt;/institution&gt;&lt;subtype&gt;400&lt;/subtype&gt;&lt;endpage&gt;579&lt;/endpage&gt;&lt;bundle&gt;&lt;publication&gt;&lt;title&gt;Molecular cell&lt;/title&gt;&lt;type&gt;-100&lt;/type&gt;&lt;subtype&gt;-100&lt;/subtype&gt;&lt;uuid&gt;B6FA3066-BACB-4B29-9470-5D270DD90AB6&lt;/uuid&gt;&lt;/publication&gt;&lt;/bundle&gt;&lt;authors&gt;&lt;author&gt;&lt;firstName&gt;Rémy&lt;/firstName&gt;&lt;lastName&gt;Denzler&lt;/lastName&gt;&lt;/author&gt;&lt;author&gt;&lt;firstName&gt;Sean&lt;/firstName&gt;&lt;middleNames&gt;E&lt;/middleNames&gt;&lt;lastName&gt;McGeary&lt;/lastName&gt;&lt;/author&gt;&lt;author&gt;&lt;firstName&gt;Alexandra&lt;/firstName&gt;&lt;middleNames&gt;C&lt;/middleNames&gt;&lt;lastName&gt;Title&lt;/lastName&gt;&lt;/author&gt;&lt;author&gt;&lt;firstName&gt;Vikram&lt;/firstName&gt;&lt;lastName&gt;Agarwal&lt;/lastName&gt;&lt;/author&gt;&lt;author&gt;&lt;firstName&gt;David&lt;/firstName&gt;&lt;middleNames&gt;P&lt;/middleNames&gt;&lt;lastName&gt;Bartel&lt;/lastName&gt;&lt;/author&gt;&lt;author&gt;&lt;firstName&gt;Markus&lt;/firstName&gt;&lt;lastName&gt;Stoffel&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{Denzler:2016eh}</w:t>
      </w:r>
      <w:r w:rsidRPr="00742EFD">
        <w:rPr>
          <w:rFonts w:ascii="Arial" w:hAnsi="Arial" w:cs="Arial"/>
          <w:sz w:val="22"/>
          <w:szCs w:val="22"/>
        </w:rPr>
        <w:fldChar w:fldCharType="end"/>
      </w:r>
      <w:r w:rsidRPr="00742EFD">
        <w:rPr>
          <w:rFonts w:ascii="Arial" w:hAnsi="Arial" w:cs="Arial"/>
          <w:sz w:val="22"/>
          <w:szCs w:val="22"/>
        </w:rPr>
        <w:t>.</w:t>
      </w:r>
    </w:p>
    <w:p w14:paraId="6D8239B1" w14:textId="7C044436" w:rsidR="00574FE4" w:rsidRPr="00742EFD" w:rsidRDefault="00574FE4" w:rsidP="00574FE4">
      <w:pPr>
        <w:spacing w:line="360" w:lineRule="auto"/>
        <w:ind w:firstLine="720"/>
        <w:rPr>
          <w:ins w:id="1175" w:author="David Bartel" w:date="2018-02-25T12:16:00Z"/>
          <w:rFonts w:ascii="Arial" w:hAnsi="Arial" w:cs="Arial"/>
          <w:sz w:val="22"/>
          <w:szCs w:val="22"/>
        </w:rPr>
      </w:pPr>
      <w:ins w:id="1176" w:author="David Bartel" w:date="2018-02-25T13:15:00Z">
        <w:r w:rsidRPr="00742EFD">
          <w:rPr>
            <w:rFonts w:ascii="Arial" w:hAnsi="Arial" w:cs="Arial"/>
            <w:sz w:val="22"/>
            <w:szCs w:val="22"/>
          </w:rPr>
          <w:t>Together</w:t>
        </w:r>
      </w:ins>
      <w:r w:rsidRPr="00742EFD">
        <w:rPr>
          <w:rFonts w:ascii="Arial" w:hAnsi="Arial" w:cs="Arial"/>
          <w:sz w:val="22"/>
          <w:szCs w:val="22"/>
        </w:rPr>
        <w:t xml:space="preserve">, </w:t>
      </w:r>
      <w:del w:id="1177" w:author="David Bartel" w:date="2018-02-25T13:52:00Z">
        <w:r w:rsidRPr="00742EFD" w:rsidDel="00AF353D">
          <w:rPr>
            <w:rFonts w:ascii="Arial" w:hAnsi="Arial" w:cs="Arial"/>
            <w:sz w:val="22"/>
            <w:szCs w:val="22"/>
          </w:rPr>
          <w:delText xml:space="preserve">these </w:delText>
        </w:r>
      </w:del>
      <w:ins w:id="1178" w:author="David Bartel" w:date="2018-02-25T13:52:00Z">
        <w:r w:rsidR="00AF353D" w:rsidRPr="00742EFD">
          <w:rPr>
            <w:rFonts w:ascii="Arial" w:hAnsi="Arial" w:cs="Arial"/>
            <w:sz w:val="22"/>
            <w:szCs w:val="22"/>
          </w:rPr>
          <w:t xml:space="preserve">our </w:t>
        </w:r>
      </w:ins>
      <w:r w:rsidRPr="00742EFD">
        <w:rPr>
          <w:rFonts w:ascii="Arial" w:hAnsi="Arial" w:cs="Arial"/>
          <w:sz w:val="22"/>
          <w:szCs w:val="22"/>
        </w:rPr>
        <w:t xml:space="preserve">results </w:t>
      </w:r>
      <w:del w:id="1179" w:author="David Bartel" w:date="2018-02-25T13:15:00Z">
        <w:r w:rsidRPr="00742EFD" w:rsidDel="00927FDE">
          <w:rPr>
            <w:rFonts w:ascii="Arial" w:hAnsi="Arial" w:cs="Arial"/>
            <w:sz w:val="22"/>
            <w:szCs w:val="22"/>
          </w:rPr>
          <w:delText xml:space="preserve">suggest </w:delText>
        </w:r>
      </w:del>
      <w:ins w:id="1180" w:author="David Bartel" w:date="2018-02-25T14:04:00Z">
        <w:r w:rsidR="00DE7ABB" w:rsidRPr="00742EFD">
          <w:rPr>
            <w:rFonts w:ascii="Arial" w:hAnsi="Arial" w:cs="Arial"/>
            <w:sz w:val="22"/>
            <w:szCs w:val="22"/>
          </w:rPr>
          <w:t>confirm</w:t>
        </w:r>
      </w:ins>
      <w:ins w:id="1181" w:author="David Bartel" w:date="2018-02-25T14:07:00Z">
        <w:r w:rsidR="00DE7ABB" w:rsidRPr="00742EFD">
          <w:rPr>
            <w:rFonts w:ascii="Arial" w:hAnsi="Arial" w:cs="Arial"/>
            <w:sz w:val="22"/>
            <w:szCs w:val="22"/>
          </w:rPr>
          <w:t>ed</w:t>
        </w:r>
      </w:ins>
      <w:ins w:id="1182" w:author="David Bartel" w:date="2018-02-25T13:15:00Z">
        <w:r w:rsidRPr="00742EFD">
          <w:rPr>
            <w:rFonts w:ascii="Arial" w:hAnsi="Arial" w:cs="Arial"/>
            <w:sz w:val="22"/>
            <w:szCs w:val="22"/>
          </w:rPr>
          <w:t xml:space="preserve"> </w:t>
        </w:r>
      </w:ins>
      <w:r w:rsidRPr="00742EFD">
        <w:rPr>
          <w:rFonts w:ascii="Arial" w:hAnsi="Arial" w:cs="Arial"/>
          <w:sz w:val="22"/>
          <w:szCs w:val="22"/>
        </w:rPr>
        <w:t xml:space="preserve">that AGO2–miR-1 binds </w:t>
      </w:r>
      <w:del w:id="1183" w:author="David Bartel" w:date="2018-02-25T21:13:00Z">
        <w:r w:rsidRPr="00742EFD" w:rsidDel="003218CB">
          <w:rPr>
            <w:rFonts w:ascii="Arial" w:hAnsi="Arial" w:cs="Arial"/>
            <w:sz w:val="22"/>
            <w:szCs w:val="22"/>
          </w:rPr>
          <w:delText xml:space="preserve">most effectively to </w:delText>
        </w:r>
      </w:del>
      <w:r w:rsidRPr="00742EFD">
        <w:rPr>
          <w:rFonts w:ascii="Arial" w:hAnsi="Arial" w:cs="Arial"/>
          <w:sz w:val="22"/>
          <w:szCs w:val="22"/>
        </w:rPr>
        <w:t>the 8mer, 7mer-m8, 7mer-A1, and 6mer site types</w:t>
      </w:r>
      <w:ins w:id="1184" w:author="David Bartel" w:date="2018-02-25T14:05:00Z">
        <w:r w:rsidR="00DE7ABB" w:rsidRPr="00742EFD">
          <w:rPr>
            <w:rFonts w:ascii="Arial" w:hAnsi="Arial" w:cs="Arial"/>
            <w:sz w:val="22"/>
            <w:szCs w:val="22"/>
          </w:rPr>
          <w:t xml:space="preserve"> </w:t>
        </w:r>
      </w:ins>
      <w:ins w:id="1185" w:author="David Bartel" w:date="2018-02-25T21:13:00Z">
        <w:r w:rsidR="003218CB" w:rsidRPr="00742EFD">
          <w:rPr>
            <w:rFonts w:ascii="Arial" w:hAnsi="Arial" w:cs="Arial"/>
            <w:sz w:val="22"/>
            <w:szCs w:val="22"/>
          </w:rPr>
          <w:t xml:space="preserve">most effectively </w:t>
        </w:r>
      </w:ins>
      <w:ins w:id="1186" w:author="David Bartel" w:date="2018-02-25T14:05:00Z">
        <w:r w:rsidR="00DE7ABB" w:rsidRPr="00742EFD">
          <w:rPr>
            <w:rFonts w:ascii="Arial" w:hAnsi="Arial" w:cs="Arial"/>
            <w:sz w:val="22"/>
            <w:szCs w:val="22"/>
          </w:rPr>
          <w:t>and revealed the relative binding affinities and occupancies of these sites</w:t>
        </w:r>
      </w:ins>
      <w:del w:id="1187" w:author="David Bartel" w:date="2018-02-25T14:06:00Z">
        <w:r w:rsidRPr="00742EFD" w:rsidDel="00DE7ABB">
          <w:rPr>
            <w:rFonts w:ascii="Arial" w:hAnsi="Arial" w:cs="Arial"/>
            <w:sz w:val="22"/>
            <w:szCs w:val="22"/>
          </w:rPr>
          <w:delText xml:space="preserve">, </w:delText>
        </w:r>
      </w:del>
      <w:del w:id="1188" w:author="David Bartel" w:date="2018-02-25T13:18:00Z">
        <w:r w:rsidRPr="00742EFD" w:rsidDel="00927FDE">
          <w:rPr>
            <w:rFonts w:ascii="Arial" w:hAnsi="Arial" w:cs="Arial"/>
            <w:sz w:val="22"/>
            <w:szCs w:val="22"/>
          </w:rPr>
          <w:delText xml:space="preserve">but </w:delText>
        </w:r>
      </w:del>
      <w:ins w:id="1189" w:author="David Bartel" w:date="2018-02-25T14:06:00Z">
        <w:r w:rsidR="00DE7ABB" w:rsidRPr="00742EFD">
          <w:rPr>
            <w:rFonts w:ascii="Arial" w:hAnsi="Arial" w:cs="Arial"/>
            <w:sz w:val="22"/>
            <w:szCs w:val="22"/>
          </w:rPr>
          <w:t xml:space="preserve">.  In </w:t>
        </w:r>
        <w:proofErr w:type="gramStart"/>
        <w:r w:rsidR="00DE7ABB" w:rsidRPr="00742EFD">
          <w:rPr>
            <w:rFonts w:ascii="Arial" w:hAnsi="Arial" w:cs="Arial"/>
            <w:sz w:val="22"/>
            <w:szCs w:val="22"/>
          </w:rPr>
          <w:t>addition</w:t>
        </w:r>
        <w:proofErr w:type="gramEnd"/>
        <w:r w:rsidR="00DE7ABB" w:rsidRPr="00742EFD">
          <w:rPr>
            <w:rFonts w:ascii="Arial" w:hAnsi="Arial" w:cs="Arial"/>
            <w:sz w:val="22"/>
            <w:szCs w:val="22"/>
          </w:rPr>
          <w:t xml:space="preserve"> our results</w:t>
        </w:r>
      </w:ins>
      <w:ins w:id="1190" w:author="David Bartel" w:date="2018-02-25T13:18:00Z">
        <w:r w:rsidRPr="00742EFD">
          <w:rPr>
            <w:rFonts w:ascii="Arial" w:hAnsi="Arial" w:cs="Arial"/>
            <w:sz w:val="22"/>
            <w:szCs w:val="22"/>
          </w:rPr>
          <w:t xml:space="preserve"> </w:t>
        </w:r>
      </w:ins>
      <w:ins w:id="1191" w:author="David Bartel" w:date="2018-02-25T14:04:00Z">
        <w:r w:rsidR="00DE7ABB" w:rsidRPr="00742EFD">
          <w:rPr>
            <w:rFonts w:ascii="Arial" w:hAnsi="Arial" w:cs="Arial"/>
            <w:sz w:val="22"/>
            <w:szCs w:val="22"/>
          </w:rPr>
          <w:t>uncovered</w:t>
        </w:r>
      </w:ins>
      <w:ins w:id="1192" w:author="David Bartel" w:date="2018-02-25T13:18:00Z">
        <w:r w:rsidRPr="00742EFD">
          <w:rPr>
            <w:rFonts w:ascii="Arial" w:hAnsi="Arial" w:cs="Arial"/>
            <w:sz w:val="22"/>
            <w:szCs w:val="22"/>
          </w:rPr>
          <w:t xml:space="preserve"> some </w:t>
        </w:r>
      </w:ins>
      <w:ins w:id="1193" w:author="David Bartel" w:date="2018-02-25T21:14:00Z">
        <w:r w:rsidR="003218CB" w:rsidRPr="00742EFD">
          <w:rPr>
            <w:rFonts w:ascii="Arial" w:hAnsi="Arial" w:cs="Arial"/>
            <w:sz w:val="22"/>
            <w:szCs w:val="22"/>
          </w:rPr>
          <w:t>weak</w:t>
        </w:r>
      </w:ins>
      <w:ins w:id="1194" w:author="David Bartel" w:date="2018-02-25T13:18:00Z">
        <w:r w:rsidRPr="00742EFD">
          <w:rPr>
            <w:rFonts w:ascii="Arial" w:hAnsi="Arial" w:cs="Arial"/>
            <w:sz w:val="22"/>
            <w:szCs w:val="22"/>
          </w:rPr>
          <w:t xml:space="preserve"> yet specific affinity to</w:t>
        </w:r>
      </w:ins>
      <w:ins w:id="1195" w:author="David Bartel" w:date="2018-02-25T13:19:00Z">
        <w:r w:rsidRPr="00742EFD">
          <w:rPr>
            <w:rFonts w:ascii="Arial" w:hAnsi="Arial" w:cs="Arial"/>
            <w:sz w:val="22"/>
            <w:szCs w:val="22"/>
          </w:rPr>
          <w:t xml:space="preserve"> another </w:t>
        </w:r>
        <w:r w:rsidRPr="00742EFD">
          <w:rPr>
            <w:rFonts w:ascii="Arial" w:hAnsi="Arial" w:cs="Arial"/>
            <w:sz w:val="22"/>
            <w:szCs w:val="22"/>
            <w:highlight w:val="yellow"/>
            <w:rPrChange w:id="1196" w:author="David Bartel" w:date="2018-02-25T13:47:00Z">
              <w:rPr>
                <w:rFonts w:ascii="Arial" w:hAnsi="Arial"/>
                <w:sz w:val="22"/>
                <w:szCs w:val="22"/>
              </w:rPr>
            </w:rPrChange>
          </w:rPr>
          <w:t>X</w:t>
        </w:r>
        <w:r w:rsidRPr="00742EFD">
          <w:rPr>
            <w:rFonts w:ascii="Arial" w:hAnsi="Arial" w:cs="Arial"/>
            <w:sz w:val="22"/>
            <w:szCs w:val="22"/>
          </w:rPr>
          <w:t xml:space="preserve"> sites that in </w:t>
        </w:r>
      </w:ins>
      <w:ins w:id="1197" w:author="David Bartel" w:date="2018-02-25T13:20:00Z">
        <w:r w:rsidR="00C42A18" w:rsidRPr="00742EFD">
          <w:rPr>
            <w:rFonts w:ascii="Arial" w:hAnsi="Arial" w:cs="Arial"/>
            <w:sz w:val="22"/>
            <w:szCs w:val="22"/>
          </w:rPr>
          <w:t>aggregate occupied</w:t>
        </w:r>
        <w:r w:rsidRPr="00742EFD">
          <w:rPr>
            <w:rFonts w:ascii="Arial" w:hAnsi="Arial" w:cs="Arial"/>
            <w:sz w:val="22"/>
            <w:szCs w:val="22"/>
          </w:rPr>
          <w:t xml:space="preserve"> </w:t>
        </w:r>
        <w:r w:rsidRPr="00742EFD">
          <w:rPr>
            <w:rFonts w:ascii="Arial" w:hAnsi="Arial" w:cs="Arial"/>
            <w:sz w:val="22"/>
            <w:szCs w:val="22"/>
            <w:highlight w:val="yellow"/>
            <w:rPrChange w:id="1198" w:author="David Bartel" w:date="2018-02-25T13:48:00Z">
              <w:rPr>
                <w:rFonts w:ascii="Arial" w:hAnsi="Arial"/>
                <w:sz w:val="22"/>
                <w:szCs w:val="22"/>
              </w:rPr>
            </w:rPrChange>
          </w:rPr>
          <w:t>7–10</w:t>
        </w:r>
        <w:r w:rsidRPr="00742EFD">
          <w:rPr>
            <w:rFonts w:ascii="Arial" w:hAnsi="Arial" w:cs="Arial"/>
            <w:sz w:val="22"/>
            <w:szCs w:val="22"/>
          </w:rPr>
          <w:t xml:space="preserve"> percent of the silencing complex</w:t>
        </w:r>
      </w:ins>
      <w:del w:id="1199" w:author="David Bartel" w:date="2018-02-25T13:21:00Z">
        <w:r w:rsidRPr="00742EFD" w:rsidDel="00E27F0F">
          <w:rPr>
            <w:rFonts w:ascii="Arial" w:hAnsi="Arial" w:cs="Arial"/>
            <w:sz w:val="22"/>
            <w:szCs w:val="22"/>
          </w:rPr>
          <w:delText>tolerates a diversity of binding modes of intermediate affinity</w:delText>
        </w:r>
      </w:del>
      <w:r w:rsidRPr="00742EFD">
        <w:rPr>
          <w:rFonts w:ascii="Arial" w:hAnsi="Arial" w:cs="Arial"/>
          <w:sz w:val="22"/>
          <w:szCs w:val="22"/>
        </w:rPr>
        <w:t xml:space="preserve">. </w:t>
      </w:r>
      <w:del w:id="1200" w:author="David Bartel" w:date="2018-02-25T13:21:00Z">
        <w:r w:rsidRPr="00742EFD" w:rsidDel="00E27F0F">
          <w:rPr>
            <w:rFonts w:ascii="Arial" w:hAnsi="Arial" w:cs="Arial"/>
            <w:sz w:val="22"/>
            <w:szCs w:val="22"/>
          </w:rPr>
          <w:delText xml:space="preserve">While </w:delText>
        </w:r>
      </w:del>
      <w:ins w:id="1201" w:author="David Bartel" w:date="2018-02-25T13:21:00Z">
        <w:r w:rsidRPr="00742EFD">
          <w:rPr>
            <w:rFonts w:ascii="Arial" w:hAnsi="Arial" w:cs="Arial"/>
            <w:sz w:val="22"/>
            <w:szCs w:val="22"/>
          </w:rPr>
          <w:t xml:space="preserve">Although </w:t>
        </w:r>
      </w:ins>
      <w:r w:rsidRPr="00742EFD">
        <w:rPr>
          <w:rFonts w:ascii="Arial" w:hAnsi="Arial" w:cs="Arial"/>
          <w:sz w:val="22"/>
          <w:szCs w:val="22"/>
        </w:rPr>
        <w:t xml:space="preserve">alternative </w:t>
      </w:r>
      <w:del w:id="1202" w:author="David Bartel" w:date="2018-02-25T13:22:00Z">
        <w:r w:rsidRPr="00742EFD" w:rsidDel="00E27F0F">
          <w:rPr>
            <w:rFonts w:ascii="Arial" w:hAnsi="Arial" w:cs="Arial"/>
            <w:sz w:val="22"/>
            <w:szCs w:val="22"/>
          </w:rPr>
          <w:delText>modes for</w:delText>
        </w:r>
      </w:del>
      <w:ins w:id="1203" w:author="David Bartel" w:date="2018-02-25T13:22:00Z">
        <w:r w:rsidRPr="00742EFD">
          <w:rPr>
            <w:rFonts w:ascii="Arial" w:hAnsi="Arial" w:cs="Arial"/>
            <w:sz w:val="22"/>
            <w:szCs w:val="22"/>
          </w:rPr>
          <w:t>binding sites for</w:t>
        </w:r>
      </w:ins>
      <w:r w:rsidRPr="00742EFD">
        <w:rPr>
          <w:rFonts w:ascii="Arial" w:hAnsi="Arial" w:cs="Arial"/>
          <w:sz w:val="22"/>
          <w:szCs w:val="22"/>
        </w:rPr>
        <w:t xml:space="preserve"> miRNAs have been proposed based on </w:t>
      </w:r>
      <w:del w:id="1204" w:author="David Bartel" w:date="2018-02-25T13:22:00Z">
        <w:r w:rsidRPr="00742EFD" w:rsidDel="00E27F0F">
          <w:rPr>
            <w:rFonts w:ascii="Arial" w:hAnsi="Arial" w:cs="Arial"/>
            <w:sz w:val="22"/>
            <w:szCs w:val="22"/>
          </w:rPr>
          <w:delText>studies using CLIP</w:delText>
        </w:r>
      </w:del>
      <w:ins w:id="1205" w:author="David Bartel" w:date="2018-02-25T13:22:00Z">
        <w:r w:rsidRPr="00742EFD">
          <w:rPr>
            <w:rFonts w:ascii="Arial" w:hAnsi="Arial" w:cs="Arial"/>
            <w:sz w:val="22"/>
            <w:szCs w:val="22"/>
          </w:rPr>
          <w:t xml:space="preserve">high-throughput </w:t>
        </w:r>
      </w:ins>
      <w:ins w:id="1206" w:author="David Bartel" w:date="2018-02-25T13:54:00Z">
        <w:r w:rsidR="00ED0E24" w:rsidRPr="00742EFD">
          <w:rPr>
            <w:rFonts w:ascii="Arial" w:hAnsi="Arial" w:cs="Arial"/>
            <w:sz w:val="22"/>
            <w:szCs w:val="22"/>
          </w:rPr>
          <w:t xml:space="preserve">in vivo </w:t>
        </w:r>
      </w:ins>
      <w:ins w:id="1207" w:author="David Bartel" w:date="2018-02-25T13:22:00Z">
        <w:r w:rsidRPr="00742EFD">
          <w:rPr>
            <w:rFonts w:ascii="Arial" w:hAnsi="Arial" w:cs="Arial"/>
            <w:sz w:val="22"/>
            <w:szCs w:val="22"/>
          </w:rPr>
          <w:t xml:space="preserve">crosslinking studies </w:t>
        </w:r>
      </w:ins>
      <w:commentRangeStart w:id="1208"/>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&lt;citation&gt;&lt;priority&gt;0&lt;/priority&gt;&lt;uuid&gt;F9617D8A-BA31-4869-B5FA-BB65A1AC06E1&lt;/uuid&gt;&lt;publications&gt;&lt;publication&gt;&lt;subtype&gt;400&lt;/subtype&gt;&lt;title&gt;Transcriptome-wide miR-155 binding map reveals widespread noncanonical microRNA targeting.&lt;/title&gt;&lt;url&gt;http://eutils.ncbi.nlm.nih.gov/entrez/eutils/elink.fcgi?dbfrom=pubmed&amp;amp;id=23142080&amp;amp;retmode=ref&amp;amp;cmd=prlinks&lt;/url&gt;&lt;volume&gt;48&lt;/volume&gt;&lt;revision_date&gt;99201208191200000000222000&lt;/revision_date&gt;&lt;publication_date&gt;99201212141200000000222000&lt;/publication_date&gt;&lt;uuid&gt;5771D50F-1D18-4250-9459-92B814CF976D&lt;/uuid&gt;&lt;type&gt;400&lt;/type&gt;&lt;accepted_date&gt;99201210021200000000222000&lt;/accepted_date&gt;&lt;number&gt;5&lt;/number&gt;&lt;submission_date&gt;99201205011200000000222000&lt;/submission_date&gt;&lt;doi&gt;10.1016/j.molcel.2012.10.002&lt;/doi&gt;&lt;institution&gt;Howard Hughes Medical Institute, Memorial Sloan-Kettering Cancer Center, New York, NY 10065, USA.&lt;/institution&gt;&lt;startpage&gt;760&lt;/startpage&gt;&lt;endpage&gt;770&lt;/endpage&gt;&lt;bundle&gt;&lt;publication&gt;&lt;title&gt;Molecular cell&lt;/title&gt;&lt;uuid&gt;B6FA3066-BACB-4B29-9470-5D270DD90AB6&lt;/uuid&gt;&lt;subtype&gt;-100&lt;/subtype&gt;&lt;type&gt;-100&lt;/type&gt;&lt;/publication&gt;&lt;/bundle&gt;&lt;authors&gt;&lt;author&gt;&lt;lastName&gt;Loeb&lt;/lastName&gt;&lt;firstName&gt;Gabriel&lt;/firstName&gt;&lt;middleNames&gt;B&lt;/middleNames&gt;&lt;/author&gt;&lt;author&gt;&lt;lastName&gt;Khan&lt;/lastName&gt;&lt;firstName&gt;Aly&lt;/firstName&gt;&lt;middleNames&gt;A&lt;/middleNames&gt;&lt;/author&gt;&lt;author&gt;&lt;lastName&gt;Canner&lt;/lastName&gt;&lt;firstName&gt;David&lt;/firstName&gt;&lt;/author&gt;&lt;author&gt;&lt;lastName&gt;Hiatt&lt;/lastName&gt;&lt;firstName&gt;Joseph&lt;/firstName&gt;&lt;middleNames&gt;B&lt;/middleNames&gt;&lt;/author&gt;&lt;author&gt;&lt;lastName&gt;Shendure&lt;/lastName&gt;&lt;firstName&gt;Jay&lt;/firstName&gt;&lt;/author&gt;&lt;author&gt;&lt;lastName&gt;Darnell&lt;/lastName&gt;&lt;firstName&gt;Robert&lt;/firstName&gt;&lt;middleNames&gt;B&lt;/middleNames&gt;&lt;/author&gt;&lt;author&gt;&lt;lastName&gt;Leslie&lt;/lastName&gt;&lt;firstName&gt;Christina&lt;/firstName&gt;&lt;middleNames&gt;S&lt;/middleNames&gt;&lt;/author&gt;&lt;author&gt;&lt;lastName&gt;Rudensky&lt;/lastName&gt;&lt;firstName&gt;Alexander&lt;/firstName&gt;&lt;middleNames&gt;Y&lt;/middleNames&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{Loeb:2012bc}</w:t>
      </w:r>
      <w:r w:rsidRPr="00742EFD">
        <w:rPr>
          <w:rFonts w:ascii="Arial" w:hAnsi="Arial" w:cs="Arial"/>
          <w:sz w:val="22"/>
          <w:szCs w:val="22"/>
        </w:rPr>
        <w:fldChar w:fldCharType="end"/>
      </w:r>
      <w:del w:id="1209" w:author="David Bartel" w:date="2018-02-25T13:22:00Z">
        <w:r w:rsidRPr="00742EFD" w:rsidDel="00E27F0F">
          <w:rPr>
            <w:rFonts w:ascii="Arial" w:hAnsi="Arial" w:cs="Arial"/>
            <w:sz w:val="22"/>
            <w:szCs w:val="22"/>
          </w:rPr>
          <w:delText xml:space="preserve"> and CLASH</w:delText>
        </w:r>
      </w:del>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&lt;citation&gt;&lt;priority&gt;0&lt;/priority&gt;&lt;uuid&gt;C22C0ACA-9875-4152-A1CF-AD74C4279454&lt;/uuid&gt;&lt;publications&gt;&lt;publication&gt;&lt;subtype&gt;400&lt;/subtype&gt;&lt;location&gt;&amp;lt;html&amp;gt;&amp;lt;head&amp;gt;&amp;lt;meta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Home&amp;lt;/a&amp;gt;&amp;lt;/div&amp;gt;&amp;lt;/body&amp;gt;&amp;lt;/html&amp;gt;&lt;/location&gt;&lt;title&gt;Mapping the human miRNA interactome by CLASH reveals frequent noncanonical binding.&lt;/title&gt;&lt;url&gt;http://eutils.ncbi.nlm.nih.gov/entrez/eutils/elink.fcgi?dbfrom=pubmed&amp;amp;id=23622248&amp;amp;retmode=ref&amp;amp;cmd=prlinks&lt;/url&gt;&lt;volume&gt;153&lt;/volume&gt;&lt;revision_date&gt;99201212211200000000222000&lt;/revision_date&gt;&lt;publication_date&gt;99201304251200000000222000&lt;/publication_date&gt;&lt;uuid&gt;84DA1462-F9EC-40B7-98AD-64957A78AA23&lt;/uuid&gt;&lt;type&gt;400&lt;/type&gt;&lt;accepted_date&gt;99201303201200000000222000&lt;/accepted_date&gt;&lt;number&gt;3&lt;/number&gt;&lt;submission_date&gt;99201207041200000000222000&lt;/submission_date&gt;&lt;doi&gt;10.1016/j.cell.2013.03.043&lt;/doi&gt;&lt;institution&gt;Wellcome Trust Centre for Cell Biology, The University of Edinburgh, Edinburgh, UK.&lt;/institution&gt;&lt;startpage&gt;654&lt;/startpage&gt;&lt;endpage&gt;665&lt;/endpage&gt;&lt;authors&gt;&lt;author&gt;&lt;lastName&gt;Helwak&lt;/lastName&gt;&lt;firstName&gt;Aleksandra&lt;/firstName&gt;&lt;/author&gt;&lt;author&gt;&lt;lastName&gt;Kudla&lt;/lastName&gt;&lt;firstName&gt;Grzegorz&lt;/firstName&gt;&lt;/author&gt;&lt;author&gt;&lt;lastName&gt;Dudnakova&lt;/lastName&gt;&lt;firstName&gt;Tatiana&lt;/firstName&gt;&lt;/author&gt;&lt;author&gt;&lt;lastName&gt;Tollervey&lt;/lastName&gt;&lt;firstName&gt;David&lt;/fir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{Helwak:2013ga}</w:t>
      </w:r>
      <w:r w:rsidRPr="00742EFD">
        <w:rPr>
          <w:rFonts w:ascii="Arial" w:hAnsi="Arial" w:cs="Arial"/>
          <w:sz w:val="22"/>
          <w:szCs w:val="22"/>
        </w:rPr>
        <w:fldChar w:fldCharType="end"/>
      </w:r>
      <w:commentRangeEnd w:id="1208"/>
      <w:r w:rsidRPr="00742EFD">
        <w:rPr>
          <w:rStyle w:val="CommentReference"/>
          <w:rFonts w:ascii="Arial" w:eastAsiaTheme="minorHAnsi" w:hAnsi="Arial" w:cs="Arial"/>
          <w:sz w:val="22"/>
          <w:szCs w:val="22"/>
        </w:rPr>
        <w:commentReference w:id="1208"/>
      </w:r>
      <w:r w:rsidRPr="00742EFD">
        <w:rPr>
          <w:rFonts w:ascii="Arial" w:hAnsi="Arial" w:cs="Arial"/>
          <w:sz w:val="22"/>
          <w:szCs w:val="22"/>
        </w:rPr>
        <w:t xml:space="preserve">, our approach </w:t>
      </w:r>
      <w:del w:id="1210" w:author="David Bartel" w:date="2018-02-25T14:10:00Z">
        <w:r w:rsidRPr="00742EFD" w:rsidDel="004216A0">
          <w:rPr>
            <w:rFonts w:ascii="Arial" w:hAnsi="Arial" w:cs="Arial"/>
            <w:sz w:val="22"/>
            <w:szCs w:val="22"/>
          </w:rPr>
          <w:delText>allow</w:delText>
        </w:r>
      </w:del>
      <w:del w:id="1211" w:author="David Bartel" w:date="2018-02-25T13:53:00Z">
        <w:r w:rsidRPr="00742EFD" w:rsidDel="00AF353D">
          <w:rPr>
            <w:rFonts w:ascii="Arial" w:hAnsi="Arial" w:cs="Arial"/>
            <w:sz w:val="22"/>
            <w:szCs w:val="22"/>
          </w:rPr>
          <w:delText>s</w:delText>
        </w:r>
      </w:del>
      <w:del w:id="1212" w:author="David Bartel" w:date="2018-02-25T14:10:00Z">
        <w:r w:rsidRPr="00742EFD" w:rsidDel="004216A0">
          <w:rPr>
            <w:rFonts w:ascii="Arial" w:hAnsi="Arial" w:cs="Arial"/>
            <w:sz w:val="22"/>
            <w:szCs w:val="22"/>
          </w:rPr>
          <w:delText xml:space="preserve"> for</w:delText>
        </w:r>
      </w:del>
      <w:ins w:id="1213" w:author="David Bartel" w:date="2018-03-02T13:25:00Z">
        <w:r w:rsidR="0063572F" w:rsidRPr="00742EFD">
          <w:rPr>
            <w:rFonts w:ascii="Arial" w:hAnsi="Arial" w:cs="Arial"/>
            <w:sz w:val="22"/>
            <w:szCs w:val="22"/>
          </w:rPr>
          <w:t>provided</w:t>
        </w:r>
      </w:ins>
      <w:del w:id="1214" w:author="David Bartel" w:date="2018-03-02T13:25:00Z">
        <w:r w:rsidRPr="00742EFD" w:rsidDel="0063572F">
          <w:rPr>
            <w:rFonts w:ascii="Arial" w:hAnsi="Arial" w:cs="Arial"/>
            <w:sz w:val="22"/>
            <w:szCs w:val="22"/>
          </w:rPr>
          <w:delText xml:space="preserve"> the direct</w:delText>
        </w:r>
      </w:del>
      <w:r w:rsidRPr="00742EFD">
        <w:rPr>
          <w:rFonts w:ascii="Arial" w:hAnsi="Arial" w:cs="Arial"/>
          <w:sz w:val="22"/>
          <w:szCs w:val="22"/>
        </w:rPr>
        <w:t xml:space="preserve"> quantification of the relative</w:t>
      </w:r>
      <w:ins w:id="1215" w:author="David Bartel" w:date="2018-02-25T21:14:00Z">
        <w:r w:rsidR="002C0695" w:rsidRPr="00742EFD">
          <w:rPr>
            <w:rFonts w:ascii="Arial" w:hAnsi="Arial" w:cs="Arial"/>
            <w:sz w:val="22"/>
            <w:szCs w:val="22"/>
          </w:rPr>
          <w:t xml:space="preserve"> </w:t>
        </w:r>
      </w:ins>
      <w:del w:id="1216" w:author="David Bartel" w:date="2018-02-25T15:29:00Z">
        <w:r w:rsidRPr="00742EFD" w:rsidDel="00CA6AC0">
          <w:rPr>
            <w:rFonts w:ascii="Arial" w:hAnsi="Arial" w:cs="Arial"/>
            <w:sz w:val="22"/>
            <w:szCs w:val="22"/>
          </w:rPr>
          <w:delText xml:space="preserve"> </w:delText>
        </w:r>
      </w:del>
      <w:del w:id="1217" w:author="David Bartel" w:date="2018-02-25T14:11:00Z">
        <w:r w:rsidRPr="00742EFD" w:rsidDel="004216A0">
          <w:rPr>
            <w:rFonts w:ascii="Arial" w:hAnsi="Arial" w:cs="Arial"/>
            <w:sz w:val="22"/>
            <w:szCs w:val="22"/>
          </w:rPr>
          <w:delText xml:space="preserve">binding </w:delText>
        </w:r>
      </w:del>
      <w:r w:rsidRPr="00742EFD">
        <w:rPr>
          <w:rFonts w:ascii="Arial" w:hAnsi="Arial" w:cs="Arial"/>
          <w:sz w:val="22"/>
          <w:szCs w:val="22"/>
        </w:rPr>
        <w:t xml:space="preserve">strength of these </w:t>
      </w:r>
      <w:del w:id="1218" w:author="David Bartel" w:date="2018-02-25T13:53:00Z">
        <w:r w:rsidRPr="00742EFD" w:rsidDel="00AF353D">
          <w:rPr>
            <w:rFonts w:ascii="Arial" w:hAnsi="Arial" w:cs="Arial"/>
            <w:sz w:val="22"/>
            <w:szCs w:val="22"/>
          </w:rPr>
          <w:delText>interactions</w:delText>
        </w:r>
      </w:del>
      <w:ins w:id="1219" w:author="David Bartel" w:date="2018-02-25T13:53:00Z">
        <w:r w:rsidR="00AF353D" w:rsidRPr="00742EFD">
          <w:rPr>
            <w:rFonts w:ascii="Arial" w:hAnsi="Arial" w:cs="Arial"/>
            <w:sz w:val="22"/>
            <w:szCs w:val="22"/>
          </w:rPr>
          <w:t>sites</w:t>
        </w:r>
      </w:ins>
      <w:r w:rsidRPr="00742EFD">
        <w:rPr>
          <w:rFonts w:ascii="Arial" w:hAnsi="Arial" w:cs="Arial"/>
          <w:sz w:val="22"/>
          <w:szCs w:val="22"/>
        </w:rPr>
        <w:t xml:space="preserve">, </w:t>
      </w:r>
      <w:ins w:id="1220" w:author="David Bartel" w:date="2018-03-02T13:24:00Z">
        <w:r w:rsidR="0063572F" w:rsidRPr="00742EFD">
          <w:rPr>
            <w:rFonts w:ascii="Arial" w:hAnsi="Arial" w:cs="Arial"/>
            <w:sz w:val="22"/>
            <w:szCs w:val="22"/>
          </w:rPr>
          <w:t xml:space="preserve">without the </w:t>
        </w:r>
        <w:r w:rsidR="0063572F" w:rsidRPr="00742EFD">
          <w:rPr>
            <w:rFonts w:ascii="Arial" w:hAnsi="Arial" w:cs="Arial"/>
            <w:sz w:val="22"/>
            <w:szCs w:val="22"/>
          </w:rPr>
          <w:lastRenderedPageBreak/>
          <w:t xml:space="preserve">confounding effects of differential crosslinking efficiencies, </w:t>
        </w:r>
      </w:ins>
      <w:del w:id="1221" w:author="David Bartel" w:date="2018-02-25T13:23:00Z">
        <w:r w:rsidRPr="00742EFD" w:rsidDel="00E27F0F">
          <w:rPr>
            <w:rFonts w:ascii="Arial" w:hAnsi="Arial" w:cs="Arial"/>
            <w:sz w:val="22"/>
            <w:szCs w:val="22"/>
          </w:rPr>
          <w:delText xml:space="preserve">thereby </w:delText>
        </w:r>
      </w:del>
      <w:ins w:id="1222" w:author="David Bartel" w:date="2018-02-25T13:23:00Z">
        <w:r w:rsidRPr="00742EFD">
          <w:rPr>
            <w:rFonts w:ascii="Arial" w:hAnsi="Arial" w:cs="Arial"/>
            <w:sz w:val="22"/>
            <w:szCs w:val="22"/>
          </w:rPr>
          <w:t xml:space="preserve">potentially </w:t>
        </w:r>
      </w:ins>
      <w:del w:id="1223" w:author="David Bartel" w:date="2018-02-25T13:53:00Z">
        <w:r w:rsidRPr="00742EFD" w:rsidDel="00AF353D">
          <w:rPr>
            <w:rFonts w:ascii="Arial" w:hAnsi="Arial" w:cs="Arial"/>
            <w:sz w:val="22"/>
            <w:szCs w:val="22"/>
          </w:rPr>
          <w:delText xml:space="preserve">allowing </w:delText>
        </w:r>
      </w:del>
      <w:del w:id="1224" w:author="David Bartel" w:date="2018-02-25T13:23:00Z">
        <w:r w:rsidRPr="00742EFD" w:rsidDel="00E27F0F">
          <w:rPr>
            <w:rFonts w:ascii="Arial" w:hAnsi="Arial" w:cs="Arial"/>
            <w:sz w:val="22"/>
            <w:szCs w:val="22"/>
          </w:rPr>
          <w:delText xml:space="preserve">their </w:delText>
        </w:r>
      </w:del>
      <w:ins w:id="1225" w:author="David Bartel" w:date="2018-02-25T13:53:00Z">
        <w:r w:rsidR="00AF353D" w:rsidRPr="00742EFD">
          <w:rPr>
            <w:rFonts w:ascii="Arial" w:hAnsi="Arial" w:cs="Arial"/>
            <w:sz w:val="22"/>
            <w:szCs w:val="22"/>
          </w:rPr>
          <w:t>enabling their</w:t>
        </w:r>
      </w:ins>
      <w:ins w:id="1226" w:author="David Bartel" w:date="2018-02-25T13:23:00Z">
        <w:r w:rsidRPr="00742EFD">
          <w:rPr>
            <w:rFonts w:ascii="Arial" w:hAnsi="Arial" w:cs="Arial"/>
            <w:sz w:val="22"/>
            <w:szCs w:val="22"/>
          </w:rPr>
          <w:t xml:space="preserve"> </w:t>
        </w:r>
      </w:ins>
      <w:del w:id="1227" w:author="David Bartel" w:date="2018-02-25T13:53:00Z">
        <w:r w:rsidRPr="00742EFD" w:rsidDel="00AF353D">
          <w:rPr>
            <w:rFonts w:ascii="Arial" w:hAnsi="Arial" w:cs="Arial"/>
            <w:sz w:val="22"/>
            <w:szCs w:val="22"/>
          </w:rPr>
          <w:delText xml:space="preserve">coherent </w:delText>
        </w:r>
      </w:del>
      <w:r w:rsidRPr="00742EFD">
        <w:rPr>
          <w:rFonts w:ascii="Arial" w:hAnsi="Arial" w:cs="Arial"/>
          <w:sz w:val="22"/>
          <w:szCs w:val="22"/>
        </w:rPr>
        <w:t xml:space="preserve">incorporation into a quantitative framework of </w:t>
      </w:r>
      <w:del w:id="1228" w:author="David Bartel" w:date="2018-03-26T08:54:00Z">
        <w:r w:rsidRPr="00742EFD" w:rsidDel="00634962">
          <w:rPr>
            <w:rFonts w:ascii="Arial" w:hAnsi="Arial" w:cs="Arial"/>
            <w:sz w:val="22"/>
            <w:szCs w:val="22"/>
          </w:rPr>
          <w:delText>predicted efficacy</w:delText>
        </w:r>
      </w:del>
      <w:ins w:id="1229" w:author="David Bartel" w:date="2018-03-26T08:54:00Z">
        <w:r w:rsidR="00634962" w:rsidRPr="00742EFD">
          <w:rPr>
            <w:rFonts w:ascii="Arial" w:hAnsi="Arial" w:cs="Arial"/>
            <w:sz w:val="22"/>
            <w:szCs w:val="22"/>
          </w:rPr>
          <w:t>miRNA targeting</w:t>
        </w:r>
      </w:ins>
      <w:r w:rsidRPr="00742EFD">
        <w:rPr>
          <w:rFonts w:ascii="Arial" w:hAnsi="Arial" w:cs="Arial"/>
          <w:sz w:val="22"/>
          <w:szCs w:val="22"/>
        </w:rPr>
        <w:t>.</w:t>
      </w:r>
    </w:p>
    <w:p w14:paraId="34956B05" w14:textId="77777777" w:rsidR="00E93EB0" w:rsidRPr="00742EFD" w:rsidRDefault="00E93EB0" w:rsidP="009E2BCA">
      <w:pPr>
        <w:spacing w:line="360" w:lineRule="auto"/>
        <w:rPr>
          <w:rFonts w:ascii="Arial" w:hAnsi="Arial" w:cs="Arial"/>
          <w:sz w:val="22"/>
          <w:szCs w:val="22"/>
        </w:rPr>
      </w:pPr>
    </w:p>
    <w:p w14:paraId="46A312A5" w14:textId="0E843E5B" w:rsidR="009E2BCA" w:rsidRPr="00742EFD" w:rsidRDefault="009E2BCA" w:rsidP="009E2BCA">
      <w:pPr>
        <w:spacing w:line="360" w:lineRule="auto"/>
        <w:rPr>
          <w:rFonts w:ascii="Arial" w:hAnsi="Arial" w:cs="Arial"/>
          <w:b/>
          <w:sz w:val="22"/>
          <w:szCs w:val="22"/>
        </w:rPr>
      </w:pPr>
      <w:del w:id="1230" w:author="David Bartel" w:date="2018-02-25T15:29:00Z">
        <w:r w:rsidRPr="00742EFD" w:rsidDel="00CA6AC0">
          <w:rPr>
            <w:rFonts w:ascii="Arial" w:hAnsi="Arial" w:cs="Arial"/>
            <w:b/>
            <w:sz w:val="22"/>
            <w:szCs w:val="22"/>
          </w:rPr>
          <w:delText xml:space="preserve"> </w:delText>
        </w:r>
      </w:del>
      <w:del w:id="1231" w:author="David Bartel" w:date="2018-02-25T15:30:00Z">
        <w:r w:rsidRPr="00742EFD" w:rsidDel="0035733A">
          <w:rPr>
            <w:rFonts w:ascii="Arial" w:hAnsi="Arial" w:cs="Arial"/>
            <w:b/>
            <w:sz w:val="22"/>
            <w:szCs w:val="22"/>
          </w:rPr>
          <w:delText>Extension of AGO–RBNS analysis to let-7a, miR-155, miR-124, and lsy-6 reveals d</w:delText>
        </w:r>
      </w:del>
      <w:ins w:id="1232" w:author="David Bartel" w:date="2018-02-25T15:30:00Z">
        <w:r w:rsidR="0035733A" w:rsidRPr="00742EFD">
          <w:rPr>
            <w:rFonts w:ascii="Arial" w:hAnsi="Arial" w:cs="Arial"/>
            <w:b/>
            <w:sz w:val="22"/>
            <w:szCs w:val="22"/>
          </w:rPr>
          <w:t>D</w:t>
        </w:r>
      </w:ins>
      <w:r w:rsidRPr="00742EFD">
        <w:rPr>
          <w:rFonts w:ascii="Arial" w:hAnsi="Arial" w:cs="Arial"/>
          <w:b/>
          <w:sz w:val="22"/>
          <w:szCs w:val="22"/>
        </w:rPr>
        <w:t xml:space="preserve">istinct </w:t>
      </w:r>
      <w:ins w:id="1233" w:author="David Bartel" w:date="2018-03-01T15:05:00Z">
        <w:r w:rsidR="00A434C5" w:rsidRPr="00742EFD">
          <w:rPr>
            <w:rFonts w:ascii="Arial" w:hAnsi="Arial" w:cs="Arial"/>
            <w:b/>
            <w:sz w:val="22"/>
            <w:szCs w:val="22"/>
          </w:rPr>
          <w:t xml:space="preserve">canonical and </w:t>
        </w:r>
      </w:ins>
      <w:del w:id="1234" w:author="David Bartel" w:date="2018-02-25T15:30:00Z">
        <w:r w:rsidRPr="00742EFD" w:rsidDel="0035733A">
          <w:rPr>
            <w:rFonts w:ascii="Arial" w:hAnsi="Arial" w:cs="Arial"/>
            <w:b/>
            <w:sz w:val="22"/>
            <w:szCs w:val="22"/>
          </w:rPr>
          <w:delText>binding modes across</w:delText>
        </w:r>
      </w:del>
      <w:ins w:id="1235" w:author="David Bartel" w:date="2018-02-25T15:30:00Z">
        <w:r w:rsidR="0035733A" w:rsidRPr="00742EFD">
          <w:rPr>
            <w:rFonts w:ascii="Arial" w:hAnsi="Arial" w:cs="Arial"/>
            <w:b/>
            <w:sz w:val="22"/>
            <w:szCs w:val="22"/>
          </w:rPr>
          <w:t xml:space="preserve">non-canonical </w:t>
        </w:r>
      </w:ins>
      <w:ins w:id="1236" w:author="David Bartel" w:date="2018-03-01T15:05:00Z">
        <w:r w:rsidR="00A434C5" w:rsidRPr="00742EFD">
          <w:rPr>
            <w:rFonts w:ascii="Arial" w:hAnsi="Arial" w:cs="Arial"/>
            <w:b/>
            <w:sz w:val="22"/>
            <w:szCs w:val="22"/>
          </w:rPr>
          <w:t>binding</w:t>
        </w:r>
      </w:ins>
      <w:ins w:id="1237" w:author="David Bartel" w:date="2018-02-25T15:30:00Z">
        <w:r w:rsidR="0035733A" w:rsidRPr="00742EFD">
          <w:rPr>
            <w:rFonts w:ascii="Arial" w:hAnsi="Arial" w:cs="Arial"/>
            <w:b/>
            <w:sz w:val="22"/>
            <w:szCs w:val="22"/>
          </w:rPr>
          <w:t xml:space="preserve"> </w:t>
        </w:r>
      </w:ins>
      <w:ins w:id="1238" w:author="David Bartel" w:date="2018-03-01T15:05:00Z">
        <w:r w:rsidR="00A434C5" w:rsidRPr="00742EFD">
          <w:rPr>
            <w:rFonts w:ascii="Arial" w:hAnsi="Arial" w:cs="Arial"/>
            <w:b/>
            <w:sz w:val="22"/>
            <w:szCs w:val="22"/>
          </w:rPr>
          <w:t>of</w:t>
        </w:r>
      </w:ins>
      <w:ins w:id="1239" w:author="David Bartel" w:date="2018-02-25T15:30:00Z">
        <w:r w:rsidR="0035733A" w:rsidRPr="00742EFD">
          <w:rPr>
            <w:rFonts w:ascii="Arial" w:hAnsi="Arial" w:cs="Arial"/>
            <w:b/>
            <w:sz w:val="22"/>
            <w:szCs w:val="22"/>
          </w:rPr>
          <w:t xml:space="preserve"> different</w:t>
        </w:r>
      </w:ins>
      <w:r w:rsidRPr="00742EFD">
        <w:rPr>
          <w:rFonts w:ascii="Arial" w:hAnsi="Arial" w:cs="Arial"/>
          <w:b/>
          <w:sz w:val="22"/>
          <w:szCs w:val="22"/>
        </w:rPr>
        <w:t xml:space="preserve"> miRNAs.</w:t>
      </w:r>
    </w:p>
    <w:p w14:paraId="790F2B7D" w14:textId="7E5A0A42"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We extended our analysis to f</w:t>
      </w:r>
      <w:ins w:id="1240" w:author="David Bartel" w:date="2018-03-24T21:00:00Z">
        <w:r w:rsidR="000F4FD2" w:rsidRPr="00742EFD">
          <w:rPr>
            <w:rFonts w:ascii="Arial" w:hAnsi="Arial" w:cs="Arial"/>
            <w:sz w:val="22"/>
            <w:szCs w:val="22"/>
          </w:rPr>
          <w:t>ive</w:t>
        </w:r>
      </w:ins>
      <w:del w:id="1241" w:author="David Bartel" w:date="2018-03-24T21:00:00Z">
        <w:r w:rsidRPr="00742EFD" w:rsidDel="000F4FD2">
          <w:rPr>
            <w:rFonts w:ascii="Arial" w:hAnsi="Arial" w:cs="Arial"/>
            <w:sz w:val="22"/>
            <w:szCs w:val="22"/>
          </w:rPr>
          <w:delText>our</w:delText>
        </w:r>
      </w:del>
      <w:r w:rsidRPr="00742EFD">
        <w:rPr>
          <w:rFonts w:ascii="Arial" w:hAnsi="Arial" w:cs="Arial"/>
          <w:sz w:val="22"/>
          <w:szCs w:val="22"/>
        </w:rPr>
        <w:t xml:space="preserve"> </w:t>
      </w:r>
      <w:del w:id="1242" w:author="David Bartel" w:date="2018-02-25T15:30:00Z">
        <w:r w:rsidRPr="00742EFD" w:rsidDel="0035733A">
          <w:rPr>
            <w:rFonts w:ascii="Arial" w:hAnsi="Arial" w:cs="Arial"/>
            <w:sz w:val="22"/>
            <w:szCs w:val="22"/>
          </w:rPr>
          <w:delText xml:space="preserve">more </w:delText>
        </w:r>
      </w:del>
      <w:ins w:id="1243" w:author="David Bartel" w:date="2018-02-25T15:30:00Z">
        <w:r w:rsidR="0035733A" w:rsidRPr="00742EFD">
          <w:rPr>
            <w:rFonts w:ascii="Arial" w:hAnsi="Arial" w:cs="Arial"/>
            <w:sz w:val="22"/>
            <w:szCs w:val="22"/>
          </w:rPr>
          <w:t xml:space="preserve">additional </w:t>
        </w:r>
      </w:ins>
      <w:r w:rsidRPr="00742EFD">
        <w:rPr>
          <w:rFonts w:ascii="Arial" w:hAnsi="Arial" w:cs="Arial"/>
          <w:sz w:val="22"/>
          <w:szCs w:val="22"/>
        </w:rPr>
        <w:t xml:space="preserve">miRNAs, </w:t>
      </w:r>
      <w:del w:id="1244" w:author="David Bartel" w:date="2018-02-25T15:33:00Z">
        <w:r w:rsidRPr="00742EFD" w:rsidDel="0035733A">
          <w:rPr>
            <w:rFonts w:ascii="Arial" w:hAnsi="Arial" w:cs="Arial"/>
            <w:sz w:val="22"/>
            <w:szCs w:val="22"/>
          </w:rPr>
          <w:delText>three of which (hsa-</w:delText>
        </w:r>
      </w:del>
      <w:ins w:id="1245" w:author="David Bartel" w:date="2018-02-25T15:33:00Z">
        <w:r w:rsidR="0035733A" w:rsidRPr="00742EFD">
          <w:rPr>
            <w:rFonts w:ascii="Arial" w:hAnsi="Arial" w:cs="Arial"/>
            <w:sz w:val="22"/>
            <w:szCs w:val="22"/>
          </w:rPr>
          <w:t>including</w:t>
        </w:r>
      </w:ins>
      <w:ins w:id="1246" w:author="David Bartel" w:date="2018-02-25T15:41:00Z">
        <w:r w:rsidR="002F4C17" w:rsidRPr="00742EFD">
          <w:rPr>
            <w:rFonts w:ascii="Arial" w:hAnsi="Arial" w:cs="Arial"/>
            <w:sz w:val="22"/>
            <w:szCs w:val="22"/>
          </w:rPr>
          <w:t xml:space="preserve"> </w:t>
        </w:r>
      </w:ins>
      <w:r w:rsidRPr="00742EFD">
        <w:rPr>
          <w:rFonts w:ascii="Arial" w:hAnsi="Arial" w:cs="Arial"/>
          <w:sz w:val="22"/>
          <w:szCs w:val="22"/>
        </w:rPr>
        <w:t xml:space="preserve">let-7a, </w:t>
      </w:r>
      <w:ins w:id="1247" w:author="David Bartel" w:date="2018-03-24T21:01:00Z">
        <w:r w:rsidR="000F4FD2" w:rsidRPr="00742EFD">
          <w:rPr>
            <w:rFonts w:ascii="Arial" w:hAnsi="Arial" w:cs="Arial"/>
            <w:sz w:val="22"/>
            <w:szCs w:val="22"/>
          </w:rPr>
          <w:t xml:space="preserve">miR-7, </w:t>
        </w:r>
      </w:ins>
      <w:ins w:id="1248" w:author="David Bartel" w:date="2018-02-25T15:33:00Z">
        <w:r w:rsidR="0035733A" w:rsidRPr="00742EFD">
          <w:rPr>
            <w:rFonts w:ascii="Arial" w:hAnsi="Arial" w:cs="Arial"/>
            <w:sz w:val="22"/>
            <w:szCs w:val="22"/>
          </w:rPr>
          <w:t xml:space="preserve">miR-124, and </w:t>
        </w:r>
      </w:ins>
      <w:del w:id="1249" w:author="David Bartel" w:date="2018-02-25T15:33:00Z">
        <w:r w:rsidRPr="00742EFD" w:rsidDel="0035733A">
          <w:rPr>
            <w:rFonts w:ascii="Arial" w:hAnsi="Arial" w:cs="Arial"/>
            <w:sz w:val="22"/>
            <w:szCs w:val="22"/>
          </w:rPr>
          <w:delText>hsa-miR-1, hsa-</w:delText>
        </w:r>
      </w:del>
      <w:r w:rsidRPr="00742EFD">
        <w:rPr>
          <w:rFonts w:ascii="Arial" w:hAnsi="Arial" w:cs="Arial"/>
          <w:sz w:val="22"/>
          <w:szCs w:val="22"/>
        </w:rPr>
        <w:t>miR-155</w:t>
      </w:r>
      <w:ins w:id="1250" w:author="David Bartel" w:date="2018-02-25T15:42:00Z">
        <w:r w:rsidR="002F4C17" w:rsidRPr="00742EFD">
          <w:rPr>
            <w:rFonts w:ascii="Arial" w:hAnsi="Arial" w:cs="Arial"/>
            <w:sz w:val="22"/>
            <w:szCs w:val="22"/>
          </w:rPr>
          <w:t xml:space="preserve"> of mammals</w:t>
        </w:r>
      </w:ins>
      <w:r w:rsidRPr="00742EFD">
        <w:rPr>
          <w:rFonts w:ascii="Arial" w:hAnsi="Arial" w:cs="Arial"/>
          <w:sz w:val="22"/>
          <w:szCs w:val="22"/>
        </w:rPr>
        <w:t xml:space="preserve">, </w:t>
      </w:r>
      <w:del w:id="1251" w:author="David Bartel" w:date="2018-02-25T15:33:00Z">
        <w:r w:rsidRPr="00742EFD" w:rsidDel="0035733A">
          <w:rPr>
            <w:rFonts w:ascii="Arial" w:hAnsi="Arial" w:cs="Arial"/>
            <w:sz w:val="22"/>
            <w:szCs w:val="22"/>
          </w:rPr>
          <w:delText xml:space="preserve">hsa-miR-124,) </w:delText>
        </w:r>
      </w:del>
      <w:del w:id="1252" w:author="David Bartel" w:date="2018-02-25T15:31:00Z">
        <w:r w:rsidRPr="00742EFD" w:rsidDel="0035733A">
          <w:rPr>
            <w:rFonts w:ascii="Arial" w:hAnsi="Arial" w:cs="Arial"/>
            <w:sz w:val="22"/>
            <w:szCs w:val="22"/>
          </w:rPr>
          <w:delText xml:space="preserve">were </w:delText>
        </w:r>
      </w:del>
      <w:r w:rsidRPr="00742EFD">
        <w:rPr>
          <w:rFonts w:ascii="Arial" w:hAnsi="Arial" w:cs="Arial"/>
          <w:sz w:val="22"/>
          <w:szCs w:val="22"/>
        </w:rPr>
        <w:t xml:space="preserve">chosen for their </w:t>
      </w:r>
      <w:ins w:id="1253" w:author="David Bartel" w:date="2018-02-25T15:34:00Z">
        <w:r w:rsidR="0035733A" w:rsidRPr="00742EFD">
          <w:rPr>
            <w:rFonts w:ascii="Arial" w:hAnsi="Arial" w:cs="Arial"/>
            <w:sz w:val="22"/>
            <w:szCs w:val="22"/>
          </w:rPr>
          <w:t xml:space="preserve">sequence </w:t>
        </w:r>
      </w:ins>
      <w:r w:rsidRPr="00742EFD">
        <w:rPr>
          <w:rFonts w:ascii="Arial" w:hAnsi="Arial" w:cs="Arial"/>
          <w:sz w:val="22"/>
          <w:szCs w:val="22"/>
        </w:rPr>
        <w:t xml:space="preserve">conservation </w:t>
      </w:r>
      <w:ins w:id="1254" w:author="David Bartel" w:date="2018-02-25T15:39:00Z">
        <w:r w:rsidR="00AB6CF1" w:rsidRPr="00742EFD">
          <w:rPr>
            <w:rFonts w:ascii="Arial" w:hAnsi="Arial" w:cs="Arial"/>
            <w:sz w:val="22"/>
            <w:szCs w:val="22"/>
          </w:rPr>
          <w:t>as well as</w:t>
        </w:r>
      </w:ins>
      <w:ins w:id="1255" w:author="David Bartel" w:date="2018-02-25T15:35:00Z">
        <w:r w:rsidR="00AB6CF1" w:rsidRPr="00742EFD">
          <w:rPr>
            <w:rFonts w:ascii="Arial" w:hAnsi="Arial" w:cs="Arial"/>
            <w:sz w:val="22"/>
            <w:szCs w:val="22"/>
          </w:rPr>
          <w:t xml:space="preserve"> the availability of </w:t>
        </w:r>
      </w:ins>
      <w:ins w:id="1256" w:author="David Bartel" w:date="2018-02-25T15:37:00Z">
        <w:r w:rsidR="00AB6CF1" w:rsidRPr="00742EFD">
          <w:rPr>
            <w:rFonts w:ascii="Arial" w:hAnsi="Arial" w:cs="Arial"/>
            <w:sz w:val="22"/>
            <w:szCs w:val="22"/>
          </w:rPr>
          <w:t>data</w:t>
        </w:r>
      </w:ins>
      <w:ins w:id="1257" w:author="David Bartel" w:date="2018-02-25T15:35:00Z">
        <w:r w:rsidR="00AB6CF1" w:rsidRPr="00742EFD">
          <w:rPr>
            <w:rFonts w:ascii="Arial" w:hAnsi="Arial" w:cs="Arial"/>
            <w:sz w:val="22"/>
            <w:szCs w:val="22"/>
          </w:rPr>
          <w:t xml:space="preserve"> examining their </w:t>
        </w:r>
      </w:ins>
      <w:ins w:id="1258" w:author="David Bartel" w:date="2018-02-25T15:37:00Z">
        <w:r w:rsidR="00AB6CF1" w:rsidRPr="00742EFD">
          <w:rPr>
            <w:rFonts w:ascii="Arial" w:hAnsi="Arial" w:cs="Arial"/>
            <w:sz w:val="22"/>
            <w:szCs w:val="22"/>
          </w:rPr>
          <w:t xml:space="preserve">regulatory activities, </w:t>
        </w:r>
      </w:ins>
      <w:ins w:id="1259" w:author="David Bartel" w:date="2018-02-25T15:39:00Z">
        <w:r w:rsidR="00AB6CF1" w:rsidRPr="00742EFD">
          <w:rPr>
            <w:rFonts w:ascii="Arial" w:hAnsi="Arial" w:cs="Arial"/>
            <w:sz w:val="22"/>
            <w:szCs w:val="22"/>
          </w:rPr>
          <w:t xml:space="preserve">intracellular binding sites, </w:t>
        </w:r>
      </w:ins>
      <w:ins w:id="1260" w:author="David Bartel" w:date="2018-03-27T20:46:00Z">
        <w:r w:rsidR="00E37FA3" w:rsidRPr="00742EFD">
          <w:rPr>
            <w:rFonts w:ascii="Arial" w:hAnsi="Arial" w:cs="Arial"/>
            <w:sz w:val="22"/>
            <w:szCs w:val="22"/>
          </w:rPr>
          <w:t>or</w:t>
        </w:r>
      </w:ins>
      <w:ins w:id="1261" w:author="David Bartel" w:date="2018-02-25T15:39:00Z">
        <w:r w:rsidR="00AB6CF1" w:rsidRPr="00742EFD">
          <w:rPr>
            <w:rFonts w:ascii="Arial" w:hAnsi="Arial" w:cs="Arial"/>
            <w:sz w:val="22"/>
            <w:szCs w:val="22"/>
          </w:rPr>
          <w:t xml:space="preserve"> </w:t>
        </w:r>
      </w:ins>
      <w:del w:id="1262" w:author="David Bartel" w:date="2018-02-25T15:39:00Z">
        <w:r w:rsidRPr="00742EFD" w:rsidDel="00AB6CF1">
          <w:rPr>
            <w:rFonts w:ascii="Arial" w:hAnsi="Arial" w:cs="Arial"/>
            <w:sz w:val="22"/>
            <w:szCs w:val="22"/>
          </w:rPr>
          <w:delText xml:space="preserve">throughout vertebrate </w:delText>
        </w:r>
      </w:del>
      <w:del w:id="1263" w:author="David Bartel" w:date="2018-02-25T15:34:00Z">
        <w:r w:rsidRPr="00742EFD" w:rsidDel="0035733A">
          <w:rPr>
            <w:rFonts w:ascii="Arial" w:hAnsi="Arial" w:cs="Arial"/>
            <w:sz w:val="22"/>
            <w:szCs w:val="22"/>
          </w:rPr>
          <w:delText xml:space="preserve">lineages </w:delText>
        </w:r>
      </w:del>
      <w:del w:id="1264" w:author="David Bartel" w:date="2018-02-25T15:39:00Z">
        <w:r w:rsidRPr="00742EFD" w:rsidDel="00AB6CF1">
          <w:rPr>
            <w:rFonts w:ascii="Arial" w:hAnsi="Arial" w:cs="Arial"/>
            <w:sz w:val="22"/>
            <w:szCs w:val="22"/>
          </w:rPr>
          <w:delText xml:space="preserve">and because of their recurrence throughout a variety of repression, CLIP, and </w:delText>
        </w:r>
      </w:del>
      <w:r w:rsidRPr="00742EFD">
        <w:rPr>
          <w:rFonts w:ascii="Arial" w:hAnsi="Arial" w:cs="Arial"/>
          <w:i/>
          <w:sz w:val="22"/>
          <w:szCs w:val="22"/>
        </w:rPr>
        <w:t>in vitro</w:t>
      </w:r>
      <w:r w:rsidRPr="00742EFD">
        <w:rPr>
          <w:rFonts w:ascii="Arial" w:hAnsi="Arial" w:cs="Arial"/>
          <w:sz w:val="22"/>
          <w:szCs w:val="22"/>
        </w:rPr>
        <w:t xml:space="preserve"> </w:t>
      </w:r>
      <w:del w:id="1265" w:author="David Bartel" w:date="2018-02-25T15:40:00Z">
        <w:r w:rsidRPr="00742EFD" w:rsidDel="00AB6CF1">
          <w:rPr>
            <w:rFonts w:ascii="Arial" w:hAnsi="Arial" w:cs="Arial"/>
            <w:sz w:val="22"/>
            <w:szCs w:val="22"/>
          </w:rPr>
          <w:delText>studies</w:delText>
        </w:r>
      </w:del>
      <w:ins w:id="1266" w:author="David Bartel" w:date="2018-02-25T15:40:00Z">
        <w:r w:rsidR="002F4C17" w:rsidRPr="00742EFD">
          <w:rPr>
            <w:rFonts w:ascii="Arial" w:hAnsi="Arial" w:cs="Arial"/>
            <w:sz w:val="22"/>
            <w:szCs w:val="22"/>
          </w:rPr>
          <w:t>binding affinities</w:t>
        </w:r>
      </w:ins>
      <w:ins w:id="1267" w:author="David Bartel" w:date="2018-03-26T08:58:00Z">
        <w:r w:rsidR="00634962" w:rsidRPr="00742EFD">
          <w:rPr>
            <w:rFonts w:ascii="Arial" w:hAnsi="Arial" w:cs="Arial"/>
            <w:sz w:val="22"/>
            <w:szCs w:val="22"/>
          </w:rPr>
          <w:t>(REFS)</w:t>
        </w:r>
      </w:ins>
      <w:del w:id="1268" w:author="David Bartel" w:date="2018-02-25T15:40:00Z">
        <w:r w:rsidRPr="00742EFD" w:rsidDel="002F4C17">
          <w:rPr>
            <w:rFonts w:ascii="Arial" w:hAnsi="Arial" w:cs="Arial"/>
            <w:sz w:val="22"/>
            <w:szCs w:val="22"/>
          </w:rPr>
          <w:delText>, potentially enabling the comparison or synthesis of our findings with those of others</w:delText>
        </w:r>
      </w:del>
      <w:r w:rsidRPr="00742EFD">
        <w:rPr>
          <w:rFonts w:ascii="Arial" w:hAnsi="Arial" w:cs="Arial"/>
          <w:sz w:val="22"/>
          <w:szCs w:val="22"/>
        </w:rPr>
        <w:t xml:space="preserve">. We also analyzed </w:t>
      </w:r>
      <w:del w:id="1269" w:author="David Bartel" w:date="2018-02-25T15:41:00Z">
        <w:r w:rsidRPr="00742EFD" w:rsidDel="002F4C17">
          <w:rPr>
            <w:rFonts w:ascii="Arial" w:hAnsi="Arial" w:cs="Arial"/>
            <w:sz w:val="22"/>
            <w:szCs w:val="22"/>
          </w:rPr>
          <w:delText>cel-</w:delText>
        </w:r>
      </w:del>
      <w:ins w:id="1270" w:author="David Bartel" w:date="2018-02-25T15:41:00Z">
        <w:r w:rsidR="002F4C17" w:rsidRPr="00742EFD">
          <w:rPr>
            <w:rFonts w:ascii="Arial" w:hAnsi="Arial" w:cs="Arial"/>
            <w:sz w:val="22"/>
            <w:szCs w:val="22"/>
          </w:rPr>
          <w:t xml:space="preserve">the </w:t>
        </w:r>
      </w:ins>
      <w:r w:rsidRPr="00742EFD">
        <w:rPr>
          <w:rFonts w:ascii="Arial" w:hAnsi="Arial" w:cs="Arial"/>
          <w:i/>
          <w:sz w:val="22"/>
          <w:szCs w:val="22"/>
        </w:rPr>
        <w:t>lsy-6</w:t>
      </w:r>
      <w:ins w:id="1271" w:author="David Bartel" w:date="2018-02-25T15:42:00Z">
        <w:r w:rsidR="002F4C17" w:rsidRPr="00742EFD">
          <w:rPr>
            <w:rFonts w:ascii="Arial" w:hAnsi="Arial" w:cs="Arial"/>
            <w:i/>
            <w:sz w:val="22"/>
            <w:szCs w:val="22"/>
          </w:rPr>
          <w:t xml:space="preserve"> </w:t>
        </w:r>
        <w:r w:rsidR="002F4C17" w:rsidRPr="00742EFD">
          <w:rPr>
            <w:rFonts w:ascii="Arial" w:hAnsi="Arial" w:cs="Arial"/>
            <w:sz w:val="22"/>
            <w:szCs w:val="22"/>
          </w:rPr>
          <w:t>miRNA of nematodes</w:t>
        </w:r>
      </w:ins>
      <w:r w:rsidRPr="00742EFD">
        <w:rPr>
          <w:rFonts w:ascii="Arial" w:hAnsi="Arial" w:cs="Arial"/>
          <w:sz w:val="22"/>
          <w:szCs w:val="22"/>
        </w:rPr>
        <w:t xml:space="preserve">, </w:t>
      </w:r>
      <w:ins w:id="1272" w:author="David Bartel" w:date="2018-02-25T20:52:00Z">
        <w:r w:rsidR="00A04860" w:rsidRPr="00742EFD">
          <w:rPr>
            <w:rFonts w:ascii="Arial" w:hAnsi="Arial" w:cs="Arial"/>
            <w:sz w:val="22"/>
            <w:szCs w:val="22"/>
          </w:rPr>
          <w:t xml:space="preserve">which is thought to </w:t>
        </w:r>
      </w:ins>
      <w:ins w:id="1273" w:author="David Bartel" w:date="2018-02-25T20:53:00Z">
        <w:r w:rsidR="00E40497" w:rsidRPr="00742EFD">
          <w:rPr>
            <w:rFonts w:ascii="Arial" w:hAnsi="Arial" w:cs="Arial"/>
            <w:sz w:val="22"/>
            <w:szCs w:val="22"/>
          </w:rPr>
          <w:t>bind</w:t>
        </w:r>
      </w:ins>
      <w:ins w:id="1274" w:author="David Bartel" w:date="2018-02-25T20:52:00Z">
        <w:r w:rsidR="00A04860" w:rsidRPr="00742EFD">
          <w:rPr>
            <w:rFonts w:ascii="Arial" w:hAnsi="Arial" w:cs="Arial"/>
            <w:sz w:val="22"/>
            <w:szCs w:val="22"/>
          </w:rPr>
          <w:t xml:space="preserve"> unusually weak</w:t>
        </w:r>
      </w:ins>
      <w:ins w:id="1275" w:author="David Bartel" w:date="2018-02-25T20:53:00Z">
        <w:r w:rsidR="00A04860" w:rsidRPr="00742EFD">
          <w:rPr>
            <w:rFonts w:ascii="Arial" w:hAnsi="Arial" w:cs="Arial"/>
            <w:sz w:val="22"/>
            <w:szCs w:val="22"/>
          </w:rPr>
          <w:t>ly</w:t>
        </w:r>
      </w:ins>
      <w:ins w:id="1276" w:author="David Bartel" w:date="2018-02-25T20:52:00Z">
        <w:r w:rsidR="00A04860" w:rsidRPr="00742EFD">
          <w:rPr>
            <w:rFonts w:ascii="Arial" w:hAnsi="Arial" w:cs="Arial"/>
            <w:sz w:val="22"/>
            <w:szCs w:val="22"/>
          </w:rPr>
          <w:t xml:space="preserve"> to its canonical sites</w:t>
        </w:r>
      </w:ins>
      <w:ins w:id="1277" w:author="David Bartel" w:date="2018-03-26T08:56:00Z">
        <w:r w:rsidR="00634962" w:rsidRPr="00742EFD">
          <w:rPr>
            <w:rFonts w:ascii="Arial" w:hAnsi="Arial" w:cs="Arial"/>
            <w:sz w:val="22"/>
            <w:szCs w:val="22"/>
          </w:rPr>
          <w:t>(</w:t>
        </w:r>
        <w:commentRangeStart w:id="1278"/>
        <w:r w:rsidR="00634962" w:rsidRPr="00742EFD">
          <w:rPr>
            <w:rFonts w:ascii="Arial" w:hAnsi="Arial" w:cs="Arial"/>
            <w:sz w:val="22"/>
            <w:szCs w:val="22"/>
          </w:rPr>
          <w:t>REF</w:t>
        </w:r>
        <w:commentRangeEnd w:id="1278"/>
        <w:r w:rsidR="00634962" w:rsidRPr="00742EFD">
          <w:rPr>
            <w:rStyle w:val="CommentReference"/>
            <w:rFonts w:ascii="Arial" w:eastAsiaTheme="minorHAnsi" w:hAnsi="Arial" w:cs="Arial"/>
            <w:sz w:val="22"/>
            <w:szCs w:val="22"/>
          </w:rPr>
          <w:commentReference w:id="1278"/>
        </w:r>
        <w:r w:rsidR="00634962" w:rsidRPr="00742EFD">
          <w:rPr>
            <w:rFonts w:ascii="Arial" w:hAnsi="Arial" w:cs="Arial"/>
            <w:sz w:val="22"/>
            <w:szCs w:val="22"/>
          </w:rPr>
          <w:t>)</w:t>
        </w:r>
      </w:ins>
      <w:del w:id="1279" w:author="David Bartel" w:date="2018-02-25T20:52:00Z">
        <w:r w:rsidRPr="00742EFD" w:rsidDel="00A04860">
          <w:rPr>
            <w:rFonts w:ascii="Arial" w:hAnsi="Arial" w:cs="Arial"/>
            <w:sz w:val="22"/>
            <w:szCs w:val="22"/>
          </w:rPr>
          <w:delText>the low-efficacy of which having previously been ascribed to poor seed pairing stability (SPS), a heuristic indicator of low binding affinity</w:delText>
        </w:r>
      </w:del>
      <w:r w:rsidRPr="00742EFD">
        <w:rPr>
          <w:rFonts w:ascii="Arial" w:hAnsi="Arial" w:cs="Arial"/>
          <w:sz w:val="22"/>
          <w:szCs w:val="22"/>
        </w:rPr>
        <w:t xml:space="preserve">. </w:t>
      </w:r>
      <w:ins w:id="1280" w:author="David Bartel" w:date="2018-02-25T20:53:00Z">
        <w:r w:rsidR="00A04860" w:rsidRPr="00742EFD">
          <w:rPr>
            <w:rFonts w:ascii="Arial" w:hAnsi="Arial" w:cs="Arial"/>
            <w:sz w:val="22"/>
            <w:szCs w:val="22"/>
          </w:rPr>
          <w:t xml:space="preserve"> </w:t>
        </w:r>
      </w:ins>
      <w:ins w:id="1281" w:author="David Bartel" w:date="2018-03-27T20:49:00Z">
        <w:r w:rsidR="00CC6D2C" w:rsidRPr="00742EFD">
          <w:rPr>
            <w:rFonts w:ascii="Arial" w:hAnsi="Arial" w:cs="Arial"/>
            <w:sz w:val="22"/>
            <w:szCs w:val="22"/>
          </w:rPr>
          <w:t xml:space="preserve">As for miR-1, </w:t>
        </w:r>
      </w:ins>
      <w:del w:id="1282" w:author="David Bartel" w:date="2018-02-25T20:54:00Z">
        <w:r w:rsidRPr="00742EFD" w:rsidDel="00A04860">
          <w:rPr>
            <w:rFonts w:ascii="Arial" w:hAnsi="Arial" w:cs="Arial"/>
            <w:sz w:val="22"/>
            <w:szCs w:val="22"/>
          </w:rPr>
          <w:delText>We generated a</w:delText>
        </w:r>
      </w:del>
      <w:ins w:id="1283" w:author="David Bartel" w:date="2018-02-25T20:54:00Z">
        <w:r w:rsidR="00CC6D2C" w:rsidRPr="00742EFD">
          <w:rPr>
            <w:rFonts w:ascii="Arial" w:hAnsi="Arial" w:cs="Arial"/>
            <w:sz w:val="22"/>
            <w:szCs w:val="22"/>
          </w:rPr>
          <w:t>f</w:t>
        </w:r>
        <w:r w:rsidR="00A04860" w:rsidRPr="00742EFD">
          <w:rPr>
            <w:rFonts w:ascii="Arial" w:hAnsi="Arial" w:cs="Arial"/>
            <w:sz w:val="22"/>
            <w:szCs w:val="22"/>
          </w:rPr>
          <w:t>or each of these miRNAs we</w:t>
        </w:r>
      </w:ins>
      <w:r w:rsidRPr="00742EFD">
        <w:rPr>
          <w:rFonts w:ascii="Arial" w:hAnsi="Arial" w:cs="Arial"/>
          <w:sz w:val="22"/>
          <w:szCs w:val="22"/>
        </w:rPr>
        <w:t xml:space="preserve"> purified </w:t>
      </w:r>
      <w:ins w:id="1284" w:author="David Bartel" w:date="2018-02-25T20:54:00Z">
        <w:r w:rsidR="00CD77E1" w:rsidRPr="00742EFD">
          <w:rPr>
            <w:rFonts w:ascii="Arial" w:hAnsi="Arial" w:cs="Arial"/>
            <w:sz w:val="22"/>
            <w:szCs w:val="22"/>
          </w:rPr>
          <w:t xml:space="preserve">the </w:t>
        </w:r>
      </w:ins>
      <w:r w:rsidRPr="00742EFD">
        <w:rPr>
          <w:rFonts w:ascii="Arial" w:hAnsi="Arial" w:cs="Arial"/>
          <w:sz w:val="22"/>
          <w:szCs w:val="22"/>
        </w:rPr>
        <w:t>AGO2</w:t>
      </w:r>
      <w:del w:id="1285" w:author="David Bartel" w:date="2018-02-25T20:54:00Z">
        <w:r w:rsidRPr="00742EFD" w:rsidDel="00A04860">
          <w:rPr>
            <w:rFonts w:ascii="Arial" w:hAnsi="Arial" w:cs="Arial"/>
            <w:sz w:val="22"/>
            <w:szCs w:val="22"/>
          </w:rPr>
          <w:delText>-</w:delText>
        </w:r>
      </w:del>
      <w:ins w:id="1286" w:author="David Bartel" w:date="2018-02-25T20:54:00Z">
        <w:r w:rsidR="00A04860" w:rsidRPr="00742EFD">
          <w:rPr>
            <w:rFonts w:ascii="Arial" w:hAnsi="Arial" w:cs="Arial"/>
            <w:sz w:val="22"/>
            <w:szCs w:val="22"/>
          </w:rPr>
          <w:t>–</w:t>
        </w:r>
      </w:ins>
      <w:r w:rsidRPr="00742EFD">
        <w:rPr>
          <w:rFonts w:ascii="Arial" w:hAnsi="Arial" w:cs="Arial"/>
          <w:sz w:val="22"/>
          <w:szCs w:val="22"/>
        </w:rPr>
        <w:t xml:space="preserve">miRNA complex, performed AGO-RBNS, </w:t>
      </w:r>
      <w:ins w:id="1287" w:author="David Bartel" w:date="2018-02-25T21:18:00Z">
        <w:r w:rsidR="002C0695" w:rsidRPr="00742EFD">
          <w:rPr>
            <w:rFonts w:ascii="Arial" w:hAnsi="Arial" w:cs="Arial"/>
            <w:sz w:val="22"/>
            <w:szCs w:val="22"/>
          </w:rPr>
          <w:t>identifi</w:t>
        </w:r>
      </w:ins>
      <w:ins w:id="1288" w:author="David Bartel" w:date="2018-02-25T21:20:00Z">
        <w:r w:rsidR="0007793D" w:rsidRPr="00742EFD">
          <w:rPr>
            <w:rFonts w:ascii="Arial" w:hAnsi="Arial" w:cs="Arial"/>
            <w:sz w:val="22"/>
            <w:szCs w:val="22"/>
          </w:rPr>
          <w:t>ed</w:t>
        </w:r>
      </w:ins>
      <w:ins w:id="1289" w:author="David Bartel" w:date="2018-02-25T21:18:00Z">
        <w:r w:rsidR="002C0695" w:rsidRPr="00742EFD">
          <w:rPr>
            <w:rFonts w:ascii="Arial" w:hAnsi="Arial" w:cs="Arial"/>
            <w:sz w:val="22"/>
            <w:szCs w:val="22"/>
          </w:rPr>
          <w:t xml:space="preserve"> sites enriched in the bound molecules, </w:t>
        </w:r>
      </w:ins>
      <w:r w:rsidRPr="00742EFD">
        <w:rPr>
          <w:rFonts w:ascii="Arial" w:hAnsi="Arial" w:cs="Arial"/>
          <w:sz w:val="22"/>
          <w:szCs w:val="22"/>
        </w:rPr>
        <w:t xml:space="preserve">and </w:t>
      </w:r>
      <w:del w:id="1290" w:author="David Bartel" w:date="2018-02-25T21:17:00Z">
        <w:r w:rsidRPr="00742EFD" w:rsidDel="002C0695">
          <w:rPr>
            <w:rFonts w:ascii="Arial" w:hAnsi="Arial" w:cs="Arial"/>
            <w:sz w:val="22"/>
            <w:szCs w:val="22"/>
          </w:rPr>
          <w:delText xml:space="preserve">measured </w:delText>
        </w:r>
      </w:del>
      <w:ins w:id="1291" w:author="David Bartel" w:date="2018-02-25T21:17:00Z">
        <w:r w:rsidR="002C0695" w:rsidRPr="00742EFD">
          <w:rPr>
            <w:rFonts w:ascii="Arial" w:hAnsi="Arial" w:cs="Arial"/>
            <w:sz w:val="22"/>
            <w:szCs w:val="22"/>
          </w:rPr>
          <w:t xml:space="preserve">determined </w:t>
        </w:r>
      </w:ins>
      <w:r w:rsidRPr="00742EFD">
        <w:rPr>
          <w:rFonts w:ascii="Arial" w:hAnsi="Arial" w:cs="Arial"/>
          <w:sz w:val="22"/>
          <w:szCs w:val="22"/>
        </w:rPr>
        <w:t xml:space="preserve">the binding affinities </w:t>
      </w:r>
      <w:del w:id="1292" w:author="David Bartel" w:date="2018-02-25T21:17:00Z">
        <w:r w:rsidRPr="00742EFD" w:rsidDel="002C0695">
          <w:rPr>
            <w:rFonts w:ascii="Arial" w:hAnsi="Arial" w:cs="Arial"/>
            <w:sz w:val="22"/>
            <w:szCs w:val="22"/>
          </w:rPr>
          <w:delText xml:space="preserve">with </w:delText>
        </w:r>
      </w:del>
      <w:ins w:id="1293" w:author="David Bartel" w:date="2018-02-25T21:17:00Z">
        <w:r w:rsidR="002C0695" w:rsidRPr="00742EFD">
          <w:rPr>
            <w:rFonts w:ascii="Arial" w:hAnsi="Arial" w:cs="Arial"/>
            <w:sz w:val="22"/>
            <w:szCs w:val="22"/>
          </w:rPr>
          <w:t>for</w:t>
        </w:r>
      </w:ins>
      <w:ins w:id="1294" w:author="David Bartel" w:date="2018-02-25T21:19:00Z">
        <w:r w:rsidR="002C0695" w:rsidRPr="00742EFD">
          <w:rPr>
            <w:rFonts w:ascii="Arial" w:hAnsi="Arial" w:cs="Arial"/>
            <w:sz w:val="22"/>
            <w:szCs w:val="22"/>
          </w:rPr>
          <w:t xml:space="preserve"> each of these sites</w:t>
        </w:r>
      </w:ins>
      <w:del w:id="1295" w:author="David Bartel" w:date="2018-02-25T21:19:00Z">
        <w:r w:rsidRPr="00742EFD" w:rsidDel="002C0695">
          <w:rPr>
            <w:rFonts w:ascii="Arial" w:hAnsi="Arial" w:cs="Arial"/>
            <w:i/>
            <w:sz w:val="22"/>
            <w:szCs w:val="22"/>
          </w:rPr>
          <w:delText>de novo</w:delText>
        </w:r>
        <w:r w:rsidRPr="00742EFD" w:rsidDel="002C0695">
          <w:rPr>
            <w:rFonts w:ascii="Arial" w:hAnsi="Arial" w:cs="Arial"/>
            <w:sz w:val="22"/>
            <w:szCs w:val="22"/>
          </w:rPr>
          <w:delText>, miRNA-specific binding motifs</w:delText>
        </w:r>
      </w:del>
      <w:r w:rsidRPr="00742EFD">
        <w:rPr>
          <w:rFonts w:ascii="Arial" w:hAnsi="Arial" w:cs="Arial"/>
          <w:sz w:val="22"/>
          <w:szCs w:val="22"/>
        </w:rPr>
        <w:t xml:space="preserve">, yielding </w:t>
      </w:r>
      <w:del w:id="1296" w:author="David Bartel" w:date="2018-03-27T20:48:00Z">
        <w:r w:rsidRPr="00742EFD" w:rsidDel="00CC6D2C">
          <w:rPr>
            <w:rFonts w:ascii="Arial" w:hAnsi="Arial" w:cs="Arial"/>
            <w:sz w:val="22"/>
            <w:szCs w:val="22"/>
          </w:rPr>
          <w:delText xml:space="preserve">in total </w:delText>
        </w:r>
      </w:del>
      <w:del w:id="1297" w:author="David Bartel" w:date="2018-03-24T21:02:00Z">
        <w:r w:rsidRPr="00742EFD" w:rsidDel="00E40497">
          <w:rPr>
            <w:rFonts w:ascii="Arial" w:hAnsi="Arial" w:cs="Arial"/>
            <w:sz w:val="22"/>
            <w:szCs w:val="22"/>
          </w:rPr>
          <w:delText xml:space="preserve">five </w:delText>
        </w:r>
      </w:del>
      <w:ins w:id="1298" w:author="David Bartel" w:date="2018-03-27T20:49:00Z">
        <w:r w:rsidR="00CC6D2C" w:rsidRPr="00742EFD">
          <w:rPr>
            <w:rFonts w:ascii="Arial" w:hAnsi="Arial" w:cs="Arial"/>
            <w:sz w:val="22"/>
            <w:szCs w:val="22"/>
          </w:rPr>
          <w:t>five</w:t>
        </w:r>
      </w:ins>
      <w:ins w:id="1299" w:author="David Bartel" w:date="2018-03-27T20:48:00Z">
        <w:r w:rsidR="00CC6D2C" w:rsidRPr="00742EFD">
          <w:rPr>
            <w:rFonts w:ascii="Arial" w:hAnsi="Arial" w:cs="Arial"/>
            <w:sz w:val="22"/>
            <w:szCs w:val="22"/>
          </w:rPr>
          <w:t xml:space="preserve"> additional</w:t>
        </w:r>
      </w:ins>
      <w:ins w:id="1300" w:author="David Bartel" w:date="2018-03-24T21:02:00Z">
        <w:r w:rsidR="00E40497" w:rsidRPr="00742EFD">
          <w:rPr>
            <w:rFonts w:ascii="Arial" w:hAnsi="Arial" w:cs="Arial"/>
            <w:sz w:val="22"/>
            <w:szCs w:val="22"/>
          </w:rPr>
          <w:t xml:space="preserve"> </w:t>
        </w:r>
      </w:ins>
      <w:del w:id="1301" w:author="David Bartel" w:date="2018-02-25T21:23:00Z">
        <w:r w:rsidRPr="00742EFD" w:rsidDel="0007793D">
          <w:rPr>
            <w:rFonts w:ascii="Arial" w:hAnsi="Arial" w:cs="Arial"/>
            <w:sz w:val="22"/>
            <w:szCs w:val="22"/>
          </w:rPr>
          <w:delText xml:space="preserve">distinct </w:delText>
        </w:r>
      </w:del>
      <w:r w:rsidRPr="00742EFD">
        <w:rPr>
          <w:rFonts w:ascii="Arial" w:hAnsi="Arial" w:cs="Arial"/>
          <w:sz w:val="22"/>
          <w:szCs w:val="22"/>
        </w:rPr>
        <w:t xml:space="preserve">sets of </w:t>
      </w:r>
      <w:del w:id="1302" w:author="David Bartel" w:date="2018-02-25T21:25:00Z">
        <w:r w:rsidRPr="00742EFD" w:rsidDel="009272BE">
          <w:rPr>
            <w:rFonts w:ascii="Arial" w:hAnsi="Arial" w:cs="Arial"/>
            <w:sz w:val="22"/>
            <w:szCs w:val="22"/>
          </w:rPr>
          <w:delText>miRNA–target RNA</w:delText>
        </w:r>
      </w:del>
      <w:ins w:id="1303" w:author="David Bartel" w:date="2018-02-25T21:25:00Z">
        <w:r w:rsidR="009272BE" w:rsidRPr="00742EFD">
          <w:rPr>
            <w:rFonts w:ascii="Arial" w:hAnsi="Arial" w:cs="Arial"/>
            <w:sz w:val="22"/>
            <w:szCs w:val="22"/>
          </w:rPr>
          <w:t>site-affinity</w:t>
        </w:r>
      </w:ins>
      <w:r w:rsidRPr="00742EFD">
        <w:rPr>
          <w:rFonts w:ascii="Arial" w:hAnsi="Arial" w:cs="Arial"/>
          <w:sz w:val="22"/>
          <w:szCs w:val="22"/>
        </w:rPr>
        <w:t xml:space="preserve"> profiles</w:t>
      </w:r>
      <w:del w:id="1304" w:author="David Bartel" w:date="2018-02-25T21:25:00Z">
        <w:r w:rsidRPr="00742EFD" w:rsidDel="009272BE">
          <w:rPr>
            <w:rFonts w:ascii="Arial" w:hAnsi="Arial" w:cs="Arial"/>
            <w:sz w:val="22"/>
            <w:szCs w:val="22"/>
          </w:rPr>
          <w:delText xml:space="preserve"> of binding affinity</w:delText>
        </w:r>
      </w:del>
      <w:r w:rsidRPr="00742EFD">
        <w:rPr>
          <w:rFonts w:ascii="Arial" w:hAnsi="Arial" w:cs="Arial"/>
          <w:sz w:val="22"/>
          <w:szCs w:val="22"/>
        </w:rPr>
        <w:t xml:space="preserve"> (</w:t>
      </w:r>
      <w:commentRangeStart w:id="1305"/>
      <w:commentRangeStart w:id="1306"/>
      <w:r w:rsidRPr="00742EFD">
        <w:rPr>
          <w:rFonts w:ascii="Arial" w:hAnsi="Arial" w:cs="Arial"/>
          <w:sz w:val="22"/>
          <w:szCs w:val="22"/>
        </w:rPr>
        <w:t>Fig</w:t>
      </w:r>
      <w:ins w:id="1307" w:author="David Bartel" w:date="2018-02-25T21:21:00Z">
        <w:r w:rsidR="0007793D" w:rsidRPr="00742EFD">
          <w:rPr>
            <w:rFonts w:ascii="Arial" w:hAnsi="Arial" w:cs="Arial"/>
            <w:sz w:val="22"/>
            <w:szCs w:val="22"/>
          </w:rPr>
          <w:t>.</w:t>
        </w:r>
      </w:ins>
      <w:del w:id="1308" w:author="David Bartel" w:date="2018-02-25T21:21:00Z">
        <w:r w:rsidRPr="00742EFD" w:rsidDel="0007793D">
          <w:rPr>
            <w:rFonts w:ascii="Arial" w:hAnsi="Arial" w:cs="Arial"/>
            <w:sz w:val="22"/>
            <w:szCs w:val="22"/>
          </w:rPr>
          <w:delText>ure</w:delText>
        </w:r>
      </w:del>
      <w:r w:rsidRPr="00742EFD">
        <w:rPr>
          <w:rFonts w:ascii="Arial" w:hAnsi="Arial" w:cs="Arial"/>
          <w:sz w:val="22"/>
          <w:szCs w:val="22"/>
        </w:rPr>
        <w:t xml:space="preserve"> </w:t>
      </w:r>
      <w:del w:id="1309" w:author="David Bartel" w:date="2018-03-27T20:50:00Z">
        <w:r w:rsidRPr="00742EFD" w:rsidDel="00CC6D2C">
          <w:rPr>
            <w:rFonts w:ascii="Arial" w:hAnsi="Arial" w:cs="Arial"/>
            <w:sz w:val="22"/>
            <w:szCs w:val="22"/>
          </w:rPr>
          <w:delText xml:space="preserve">1F, </w:delText>
        </w:r>
      </w:del>
      <w:r w:rsidRPr="00742EFD">
        <w:rPr>
          <w:rFonts w:ascii="Arial" w:hAnsi="Arial" w:cs="Arial"/>
          <w:sz w:val="22"/>
          <w:szCs w:val="22"/>
        </w:rPr>
        <w:t>2A–D</w:t>
      </w:r>
      <w:commentRangeEnd w:id="1305"/>
      <w:r w:rsidR="00075954" w:rsidRPr="00742EFD">
        <w:rPr>
          <w:rStyle w:val="CommentReference"/>
          <w:rFonts w:ascii="Arial" w:eastAsiaTheme="minorHAnsi" w:hAnsi="Arial" w:cs="Arial"/>
          <w:sz w:val="22"/>
          <w:szCs w:val="22"/>
        </w:rPr>
        <w:commentReference w:id="1305"/>
      </w:r>
      <w:commentRangeEnd w:id="1306"/>
      <w:r w:rsidR="009625BB">
        <w:rPr>
          <w:rStyle w:val="CommentReference"/>
          <w:rFonts w:eastAsiaTheme="minorHAnsi"/>
        </w:rPr>
        <w:commentReference w:id="1306"/>
      </w:r>
      <w:r w:rsidRPr="00742EFD">
        <w:rPr>
          <w:rFonts w:ascii="Arial" w:hAnsi="Arial" w:cs="Arial"/>
          <w:sz w:val="22"/>
          <w:szCs w:val="22"/>
        </w:rPr>
        <w:t>).</w:t>
      </w:r>
    </w:p>
    <w:p w14:paraId="6A99207B" w14:textId="4395B33D"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ab/>
        <w:t xml:space="preserve">The </w:t>
      </w:r>
      <w:del w:id="1310" w:author="David Bartel" w:date="2018-02-25T21:26:00Z">
        <w:r w:rsidRPr="00742EFD" w:rsidDel="009272BE">
          <w:rPr>
            <w:rFonts w:ascii="Arial" w:hAnsi="Arial" w:cs="Arial"/>
            <w:sz w:val="22"/>
            <w:szCs w:val="22"/>
          </w:rPr>
          <w:delText xml:space="preserve">binding </w:delText>
        </w:r>
      </w:del>
      <w:ins w:id="1311" w:author="David Bartel" w:date="2018-02-25T21:26:00Z">
        <w:r w:rsidR="009272BE" w:rsidRPr="00742EFD">
          <w:rPr>
            <w:rFonts w:ascii="Arial" w:hAnsi="Arial" w:cs="Arial"/>
            <w:sz w:val="22"/>
            <w:szCs w:val="22"/>
          </w:rPr>
          <w:t>site-</w:t>
        </w:r>
      </w:ins>
      <w:r w:rsidRPr="00742EFD">
        <w:rPr>
          <w:rFonts w:ascii="Arial" w:hAnsi="Arial" w:cs="Arial"/>
          <w:sz w:val="22"/>
          <w:szCs w:val="22"/>
        </w:rPr>
        <w:t>affinity profile of let-7a</w:t>
      </w:r>
      <w:del w:id="1312" w:author="David Bartel" w:date="2018-02-25T21:34:00Z">
        <w:r w:rsidRPr="00742EFD" w:rsidDel="005C1E22">
          <w:rPr>
            <w:rFonts w:ascii="Arial" w:hAnsi="Arial" w:cs="Arial"/>
            <w:sz w:val="22"/>
            <w:szCs w:val="22"/>
          </w:rPr>
          <w:delText xml:space="preserve"> (Figure 2A)</w:delText>
        </w:r>
      </w:del>
      <w:del w:id="1313" w:author="David Bartel" w:date="2018-02-25T21:48:00Z">
        <w:r w:rsidRPr="00742EFD" w:rsidDel="00E46073">
          <w:rPr>
            <w:rFonts w:ascii="Arial" w:hAnsi="Arial" w:cs="Arial"/>
            <w:sz w:val="22"/>
            <w:szCs w:val="22"/>
          </w:rPr>
          <w:delText>,</w:delText>
        </w:r>
      </w:del>
      <w:r w:rsidRPr="00742EFD">
        <w:rPr>
          <w:rFonts w:ascii="Arial" w:hAnsi="Arial" w:cs="Arial"/>
          <w:sz w:val="22"/>
          <w:szCs w:val="22"/>
        </w:rPr>
        <w:t xml:space="preserve"> </w:t>
      </w:r>
      <w:del w:id="1314" w:author="David Bartel" w:date="2018-02-25T21:26:00Z">
        <w:r w:rsidRPr="00742EFD" w:rsidDel="009272BE">
          <w:rPr>
            <w:rFonts w:ascii="Arial" w:hAnsi="Arial" w:cs="Arial"/>
            <w:sz w:val="22"/>
            <w:szCs w:val="22"/>
          </w:rPr>
          <w:delText>demonstrates similar binding to</w:delText>
        </w:r>
      </w:del>
      <w:ins w:id="1315" w:author="David Bartel" w:date="2018-02-25T21:26:00Z">
        <w:r w:rsidR="009272BE" w:rsidRPr="00742EFD">
          <w:rPr>
            <w:rFonts w:ascii="Arial" w:hAnsi="Arial" w:cs="Arial"/>
            <w:sz w:val="22"/>
            <w:szCs w:val="22"/>
          </w:rPr>
          <w:t>resembled that of</w:t>
        </w:r>
      </w:ins>
      <w:r w:rsidRPr="00742EFD">
        <w:rPr>
          <w:rFonts w:ascii="Arial" w:hAnsi="Arial" w:cs="Arial"/>
          <w:sz w:val="22"/>
          <w:szCs w:val="22"/>
        </w:rPr>
        <w:t xml:space="preserve"> miR-1, </w:t>
      </w:r>
      <w:del w:id="1316" w:author="David Bartel" w:date="2018-02-25T21:48:00Z">
        <w:r w:rsidRPr="00742EFD" w:rsidDel="00E46073">
          <w:rPr>
            <w:rFonts w:ascii="Arial" w:hAnsi="Arial" w:cs="Arial"/>
            <w:sz w:val="22"/>
            <w:szCs w:val="22"/>
          </w:rPr>
          <w:delText>but with</w:delText>
        </w:r>
      </w:del>
      <w:ins w:id="1317" w:author="David Bartel" w:date="2018-02-25T21:48:00Z">
        <w:r w:rsidR="00E46073" w:rsidRPr="00742EFD">
          <w:rPr>
            <w:rFonts w:ascii="Arial" w:hAnsi="Arial" w:cs="Arial"/>
            <w:sz w:val="22"/>
            <w:szCs w:val="22"/>
          </w:rPr>
          <w:t>except</w:t>
        </w:r>
      </w:ins>
      <w:r w:rsidRPr="00742EFD">
        <w:rPr>
          <w:rFonts w:ascii="Arial" w:hAnsi="Arial" w:cs="Arial"/>
          <w:sz w:val="22"/>
          <w:szCs w:val="22"/>
        </w:rPr>
        <w:t xml:space="preserve"> the 6mer-m8 and 6mer-A1 site </w:t>
      </w:r>
      <w:ins w:id="1318" w:author="David Bartel" w:date="2018-02-27T21:36:00Z">
        <w:r w:rsidR="00646BBF" w:rsidRPr="00742EFD">
          <w:rPr>
            <w:rFonts w:ascii="Arial" w:hAnsi="Arial" w:cs="Arial"/>
            <w:sz w:val="22"/>
            <w:szCs w:val="22"/>
          </w:rPr>
          <w:t xml:space="preserve">for let-7a </w:t>
        </w:r>
      </w:ins>
      <w:del w:id="1319" w:author="David Bartel" w:date="2018-02-25T21:48:00Z">
        <w:r w:rsidRPr="00742EFD" w:rsidDel="00E46073">
          <w:rPr>
            <w:rFonts w:ascii="Arial" w:hAnsi="Arial" w:cs="Arial"/>
            <w:sz w:val="22"/>
            <w:szCs w:val="22"/>
          </w:rPr>
          <w:delText xml:space="preserve">types </w:delText>
        </w:r>
      </w:del>
      <w:del w:id="1320" w:author="David Bartel" w:date="2018-02-25T21:49:00Z">
        <w:r w:rsidRPr="00742EFD" w:rsidDel="00E46073">
          <w:rPr>
            <w:rFonts w:ascii="Arial" w:hAnsi="Arial" w:cs="Arial"/>
            <w:sz w:val="22"/>
            <w:szCs w:val="22"/>
          </w:rPr>
          <w:delText>exhibiting</w:delText>
        </w:r>
      </w:del>
      <w:ins w:id="1321" w:author="David Bartel" w:date="2018-02-25T21:49:00Z">
        <w:r w:rsidR="00E46073" w:rsidRPr="00742EFD">
          <w:rPr>
            <w:rFonts w:ascii="Arial" w:hAnsi="Arial" w:cs="Arial"/>
            <w:sz w:val="22"/>
            <w:szCs w:val="22"/>
          </w:rPr>
          <w:t>had</w:t>
        </w:r>
      </w:ins>
      <w:r w:rsidRPr="00742EFD">
        <w:rPr>
          <w:rFonts w:ascii="Arial" w:hAnsi="Arial" w:cs="Arial"/>
          <w:sz w:val="22"/>
          <w:szCs w:val="22"/>
        </w:rPr>
        <w:t xml:space="preserve"> greater binding affinity than </w:t>
      </w:r>
      <w:del w:id="1322" w:author="David Bartel" w:date="2018-02-25T21:26:00Z">
        <w:r w:rsidRPr="00742EFD" w:rsidDel="009272BE">
          <w:rPr>
            <w:rFonts w:ascii="Arial" w:hAnsi="Arial" w:cs="Arial"/>
            <w:sz w:val="22"/>
            <w:szCs w:val="22"/>
          </w:rPr>
          <w:delText>the large majority of</w:delText>
        </w:r>
      </w:del>
      <w:ins w:id="1323" w:author="David Bartel" w:date="2018-02-25T21:27:00Z">
        <w:r w:rsidR="009272BE" w:rsidRPr="00742EFD">
          <w:rPr>
            <w:rFonts w:ascii="Arial" w:hAnsi="Arial" w:cs="Arial"/>
            <w:sz w:val="22"/>
            <w:szCs w:val="22"/>
          </w:rPr>
          <w:t>all but one of the</w:t>
        </w:r>
      </w:ins>
      <w:r w:rsidRPr="00742EFD">
        <w:rPr>
          <w:rFonts w:ascii="Arial" w:hAnsi="Arial" w:cs="Arial"/>
          <w:sz w:val="22"/>
          <w:szCs w:val="22"/>
        </w:rPr>
        <w:t xml:space="preserve"> non</w:t>
      </w:r>
      <w:ins w:id="1324" w:author="David Bartel" w:date="2018-02-25T21:49:00Z">
        <w:r w:rsidR="00E46073" w:rsidRPr="00742EFD">
          <w:rPr>
            <w:rFonts w:ascii="Arial" w:hAnsi="Arial" w:cs="Arial"/>
            <w:sz w:val="22"/>
            <w:szCs w:val="22"/>
          </w:rPr>
          <w:t>-</w:t>
        </w:r>
      </w:ins>
      <w:r w:rsidRPr="00742EFD">
        <w:rPr>
          <w:rFonts w:ascii="Arial" w:hAnsi="Arial" w:cs="Arial"/>
          <w:sz w:val="22"/>
          <w:szCs w:val="22"/>
        </w:rPr>
        <w:t>canonical sites</w:t>
      </w:r>
      <w:ins w:id="1325" w:author="David Bartel" w:date="2018-02-25T21:34:00Z">
        <w:r w:rsidR="005C1E22" w:rsidRPr="00742EFD">
          <w:rPr>
            <w:rFonts w:ascii="Arial" w:hAnsi="Arial" w:cs="Arial"/>
            <w:sz w:val="22"/>
            <w:szCs w:val="22"/>
          </w:rPr>
          <w:t xml:space="preserve"> (Fig. 2A)</w:t>
        </w:r>
      </w:ins>
      <w:del w:id="1326" w:author="David Bartel" w:date="2018-02-25T21:28:00Z">
        <w:r w:rsidRPr="00742EFD" w:rsidDel="009272BE">
          <w:rPr>
            <w:rFonts w:ascii="Arial" w:hAnsi="Arial" w:cs="Arial"/>
            <w:sz w:val="22"/>
            <w:szCs w:val="22"/>
          </w:rPr>
          <w:delText xml:space="preserve"> identified</w:delText>
        </w:r>
      </w:del>
      <w:r w:rsidRPr="00742EFD">
        <w:rPr>
          <w:rFonts w:ascii="Arial" w:hAnsi="Arial" w:cs="Arial"/>
          <w:sz w:val="22"/>
          <w:szCs w:val="22"/>
        </w:rPr>
        <w:t xml:space="preserve">. </w:t>
      </w:r>
      <w:ins w:id="1327" w:author="David Bartel" w:date="2018-02-25T21:28:00Z">
        <w:r w:rsidR="009272BE" w:rsidRPr="00742EFD">
          <w:rPr>
            <w:rFonts w:ascii="Arial" w:hAnsi="Arial" w:cs="Arial"/>
            <w:sz w:val="22"/>
            <w:szCs w:val="22"/>
          </w:rPr>
          <w:t xml:space="preserve"> As with miR-1</w:t>
        </w:r>
      </w:ins>
      <w:ins w:id="1328" w:author="David Bartel" w:date="2018-02-25T21:49:00Z">
        <w:r w:rsidR="00673B6F" w:rsidRPr="00742EFD">
          <w:rPr>
            <w:rFonts w:ascii="Arial" w:hAnsi="Arial" w:cs="Arial"/>
            <w:sz w:val="22"/>
            <w:szCs w:val="22"/>
          </w:rPr>
          <w:t>,</w:t>
        </w:r>
      </w:ins>
      <w:ins w:id="1329" w:author="David Bartel" w:date="2018-02-25T21:28:00Z">
        <w:r w:rsidR="009272BE" w:rsidRPr="00742EFD">
          <w:rPr>
            <w:rFonts w:ascii="Arial" w:hAnsi="Arial" w:cs="Arial"/>
            <w:sz w:val="22"/>
            <w:szCs w:val="22"/>
          </w:rPr>
          <w:t xml:space="preserve"> t</w:t>
        </w:r>
      </w:ins>
      <w:del w:id="1330" w:author="David Bartel" w:date="2018-02-25T21:28:00Z">
        <w:r w:rsidRPr="00742EFD" w:rsidDel="009272BE">
          <w:rPr>
            <w:rFonts w:ascii="Arial" w:hAnsi="Arial" w:cs="Arial"/>
            <w:sz w:val="22"/>
            <w:szCs w:val="22"/>
          </w:rPr>
          <w:delText>T</w:delText>
        </w:r>
      </w:del>
      <w:r w:rsidRPr="00742EFD">
        <w:rPr>
          <w:rFonts w:ascii="Arial" w:hAnsi="Arial" w:cs="Arial"/>
          <w:sz w:val="22"/>
          <w:szCs w:val="22"/>
        </w:rPr>
        <w:t>he non</w:t>
      </w:r>
      <w:ins w:id="1331" w:author="David Bartel" w:date="2018-02-25T21:49:00Z">
        <w:r w:rsidR="00E46073" w:rsidRPr="00742EFD">
          <w:rPr>
            <w:rFonts w:ascii="Arial" w:hAnsi="Arial" w:cs="Arial"/>
            <w:sz w:val="22"/>
            <w:szCs w:val="22"/>
          </w:rPr>
          <w:t>-</w:t>
        </w:r>
      </w:ins>
      <w:r w:rsidRPr="00742EFD">
        <w:rPr>
          <w:rFonts w:ascii="Arial" w:hAnsi="Arial" w:cs="Arial"/>
          <w:sz w:val="22"/>
          <w:szCs w:val="22"/>
        </w:rPr>
        <w:t xml:space="preserve">canonical </w:t>
      </w:r>
      <w:del w:id="1332" w:author="David Bartel" w:date="2018-02-25T21:29:00Z">
        <w:r w:rsidRPr="00742EFD" w:rsidDel="009272BE">
          <w:rPr>
            <w:rFonts w:ascii="Arial" w:hAnsi="Arial" w:cs="Arial"/>
            <w:sz w:val="22"/>
            <w:szCs w:val="22"/>
          </w:rPr>
          <w:delText>binding modes also correspond to</w:delText>
        </w:r>
      </w:del>
      <w:ins w:id="1333" w:author="David Bartel" w:date="2018-02-25T21:29:00Z">
        <w:r w:rsidR="009272BE" w:rsidRPr="00742EFD">
          <w:rPr>
            <w:rFonts w:ascii="Arial" w:hAnsi="Arial" w:cs="Arial"/>
            <w:sz w:val="22"/>
            <w:szCs w:val="22"/>
          </w:rPr>
          <w:t xml:space="preserve">sites </w:t>
        </w:r>
      </w:ins>
      <w:ins w:id="1334" w:author="David Bartel" w:date="2018-02-25T21:51:00Z">
        <w:r w:rsidR="00673B6F" w:rsidRPr="00742EFD">
          <w:rPr>
            <w:rFonts w:ascii="Arial" w:hAnsi="Arial" w:cs="Arial"/>
            <w:sz w:val="22"/>
            <w:szCs w:val="22"/>
          </w:rPr>
          <w:t xml:space="preserve">each </w:t>
        </w:r>
      </w:ins>
      <w:ins w:id="1335" w:author="David Bartel" w:date="2018-03-27T20:51:00Z">
        <w:r w:rsidR="00CC6D2C" w:rsidRPr="00742EFD">
          <w:rPr>
            <w:rFonts w:ascii="Arial" w:hAnsi="Arial" w:cs="Arial"/>
            <w:sz w:val="22"/>
            <w:szCs w:val="22"/>
          </w:rPr>
          <w:t>paired to the</w:t>
        </w:r>
      </w:ins>
      <w:ins w:id="1336" w:author="David Bartel" w:date="2018-02-25T21:51:00Z">
        <w:r w:rsidR="00673B6F" w:rsidRPr="00742EFD">
          <w:rPr>
            <w:rFonts w:ascii="Arial" w:hAnsi="Arial" w:cs="Arial"/>
            <w:sz w:val="22"/>
            <w:szCs w:val="22"/>
          </w:rPr>
          <w:t xml:space="preserve"> seed </w:t>
        </w:r>
      </w:ins>
      <w:ins w:id="1337" w:author="David Bartel" w:date="2018-03-27T20:51:00Z">
        <w:r w:rsidR="003A62D5" w:rsidRPr="00742EFD">
          <w:rPr>
            <w:rFonts w:ascii="Arial" w:hAnsi="Arial" w:cs="Arial"/>
            <w:sz w:val="22"/>
            <w:szCs w:val="22"/>
          </w:rPr>
          <w:t>region</w:t>
        </w:r>
        <w:r w:rsidR="00CC6D2C" w:rsidRPr="00742EFD">
          <w:rPr>
            <w:rFonts w:ascii="Arial" w:hAnsi="Arial" w:cs="Arial"/>
            <w:sz w:val="22"/>
            <w:szCs w:val="22"/>
          </w:rPr>
          <w:t xml:space="preserve"> but did so imp</w:t>
        </w:r>
      </w:ins>
      <w:ins w:id="1338" w:author="David Bartel" w:date="2018-03-27T20:52:00Z">
        <w:r w:rsidR="003A62D5" w:rsidRPr="00742EFD">
          <w:rPr>
            <w:rFonts w:ascii="Arial" w:hAnsi="Arial" w:cs="Arial"/>
            <w:sz w:val="22"/>
            <w:szCs w:val="22"/>
          </w:rPr>
          <w:t>erfectly</w:t>
        </w:r>
      </w:ins>
      <w:ins w:id="1339" w:author="David Bartel" w:date="2018-02-25T21:51:00Z">
        <w:r w:rsidR="00673B6F" w:rsidRPr="00742EFD">
          <w:rPr>
            <w:rFonts w:ascii="Arial" w:hAnsi="Arial" w:cs="Arial"/>
            <w:sz w:val="22"/>
            <w:szCs w:val="22"/>
          </w:rPr>
          <w:t xml:space="preserve">, typically </w:t>
        </w:r>
      </w:ins>
      <w:ins w:id="1340" w:author="David Bartel" w:date="2018-03-27T20:52:00Z">
        <w:r w:rsidR="003A62D5" w:rsidRPr="00742EFD">
          <w:rPr>
            <w:rFonts w:ascii="Arial" w:hAnsi="Arial" w:cs="Arial"/>
            <w:sz w:val="22"/>
            <w:szCs w:val="22"/>
          </w:rPr>
          <w:t xml:space="preserve">with </w:t>
        </w:r>
      </w:ins>
      <w:ins w:id="1341" w:author="David Bartel" w:date="2018-02-25T21:51:00Z">
        <w:r w:rsidR="00673B6F" w:rsidRPr="00742EFD">
          <w:rPr>
            <w:rFonts w:ascii="Arial" w:hAnsi="Arial" w:cs="Arial"/>
            <w:sz w:val="22"/>
            <w:szCs w:val="22"/>
          </w:rPr>
          <w:t>a single</w:t>
        </w:r>
      </w:ins>
      <w:r w:rsidRPr="00742EFD">
        <w:rPr>
          <w:rFonts w:ascii="Arial" w:hAnsi="Arial" w:cs="Arial"/>
          <w:sz w:val="22"/>
          <w:szCs w:val="22"/>
        </w:rPr>
        <w:t xml:space="preserve"> wobble</w:t>
      </w:r>
      <w:del w:id="1342" w:author="David Bartel" w:date="2018-02-25T21:30:00Z">
        <w:r w:rsidRPr="00742EFD" w:rsidDel="00AA45B7">
          <w:rPr>
            <w:rFonts w:ascii="Arial" w:hAnsi="Arial" w:cs="Arial"/>
            <w:sz w:val="22"/>
            <w:szCs w:val="22"/>
          </w:rPr>
          <w:delText>-pairing</w:delText>
        </w:r>
      </w:del>
      <w:r w:rsidRPr="00742EFD">
        <w:rPr>
          <w:rFonts w:ascii="Arial" w:hAnsi="Arial" w:cs="Arial"/>
          <w:sz w:val="22"/>
          <w:szCs w:val="22"/>
        </w:rPr>
        <w:t xml:space="preserve">, </w:t>
      </w:r>
      <w:ins w:id="1343" w:author="David Bartel" w:date="2018-02-25T21:52:00Z">
        <w:r w:rsidR="00673B6F" w:rsidRPr="00742EFD">
          <w:rPr>
            <w:rFonts w:ascii="Arial" w:hAnsi="Arial" w:cs="Arial"/>
            <w:sz w:val="22"/>
            <w:szCs w:val="22"/>
          </w:rPr>
          <w:t xml:space="preserve">single </w:t>
        </w:r>
      </w:ins>
      <w:del w:id="1344" w:author="David Bartel" w:date="2018-02-25T21:52:00Z">
        <w:r w:rsidRPr="00742EFD" w:rsidDel="00673B6F">
          <w:rPr>
            <w:rFonts w:ascii="Arial" w:hAnsi="Arial" w:cs="Arial"/>
            <w:sz w:val="22"/>
            <w:szCs w:val="22"/>
          </w:rPr>
          <w:delText>bulged</w:delText>
        </w:r>
      </w:del>
      <w:del w:id="1345" w:author="David Bartel" w:date="2018-02-25T21:31:00Z">
        <w:r w:rsidRPr="00742EFD" w:rsidDel="00AA45B7">
          <w:rPr>
            <w:rFonts w:ascii="Arial" w:hAnsi="Arial" w:cs="Arial"/>
            <w:sz w:val="22"/>
            <w:szCs w:val="22"/>
          </w:rPr>
          <w:delText xml:space="preserve"> nucleotides</w:delText>
        </w:r>
      </w:del>
      <w:del w:id="1346" w:author="David Bartel" w:date="2018-02-25T21:52:00Z">
        <w:r w:rsidRPr="00742EFD" w:rsidDel="00673B6F">
          <w:rPr>
            <w:rFonts w:ascii="Arial" w:hAnsi="Arial" w:cs="Arial"/>
            <w:sz w:val="22"/>
            <w:szCs w:val="22"/>
          </w:rPr>
          <w:delText xml:space="preserve">, </w:delText>
        </w:r>
      </w:del>
      <w:del w:id="1347" w:author="David Bartel" w:date="2018-02-25T21:31:00Z">
        <w:r w:rsidRPr="00742EFD" w:rsidDel="00AA45B7">
          <w:rPr>
            <w:rFonts w:ascii="Arial" w:hAnsi="Arial" w:cs="Arial"/>
            <w:sz w:val="22"/>
            <w:szCs w:val="22"/>
          </w:rPr>
          <w:delText xml:space="preserve">and </w:delText>
        </w:r>
      </w:del>
      <w:r w:rsidRPr="00742EFD">
        <w:rPr>
          <w:rFonts w:ascii="Arial" w:hAnsi="Arial" w:cs="Arial"/>
          <w:sz w:val="22"/>
          <w:szCs w:val="22"/>
        </w:rPr>
        <w:t>mismatch</w:t>
      </w:r>
      <w:ins w:id="1348" w:author="David Bartel" w:date="2018-02-25T21:52:00Z">
        <w:r w:rsidR="00673B6F" w:rsidRPr="00742EFD">
          <w:rPr>
            <w:rFonts w:ascii="Arial" w:hAnsi="Arial" w:cs="Arial"/>
            <w:sz w:val="22"/>
            <w:szCs w:val="22"/>
          </w:rPr>
          <w:t>, or single-nucleotide bulge</w:t>
        </w:r>
      </w:ins>
      <w:commentRangeStart w:id="1349"/>
      <w:del w:id="1350" w:author="David Bartel" w:date="2018-02-25T21:52:00Z">
        <w:r w:rsidRPr="00742EFD" w:rsidDel="00673B6F">
          <w:rPr>
            <w:rFonts w:ascii="Arial" w:hAnsi="Arial" w:cs="Arial"/>
            <w:sz w:val="22"/>
            <w:szCs w:val="22"/>
          </w:rPr>
          <w:delText xml:space="preserve"> </w:delText>
        </w:r>
      </w:del>
      <w:del w:id="1351" w:author="David Bartel" w:date="2018-02-25T21:31:00Z">
        <w:r w:rsidRPr="00742EFD" w:rsidDel="00AA45B7">
          <w:rPr>
            <w:rFonts w:ascii="Arial" w:hAnsi="Arial" w:cs="Arial"/>
            <w:sz w:val="22"/>
            <w:szCs w:val="22"/>
          </w:rPr>
          <w:delText xml:space="preserve">positions </w:delText>
        </w:r>
      </w:del>
      <w:del w:id="1352" w:author="David Bartel" w:date="2018-02-25T21:52:00Z">
        <w:r w:rsidRPr="00742EFD" w:rsidDel="00673B6F">
          <w:rPr>
            <w:rFonts w:ascii="Arial" w:hAnsi="Arial" w:cs="Arial"/>
            <w:sz w:val="22"/>
            <w:szCs w:val="22"/>
          </w:rPr>
          <w:delText xml:space="preserve">with </w:delText>
        </w:r>
      </w:del>
      <w:del w:id="1353" w:author="David Bartel" w:date="2018-02-25T21:32:00Z">
        <w:r w:rsidRPr="00742EFD" w:rsidDel="00AA45B7">
          <w:rPr>
            <w:rFonts w:ascii="Arial" w:hAnsi="Arial" w:cs="Arial"/>
            <w:sz w:val="22"/>
            <w:szCs w:val="22"/>
          </w:rPr>
          <w:delText xml:space="preserve">the </w:delText>
        </w:r>
      </w:del>
      <w:del w:id="1354" w:author="David Bartel" w:date="2018-02-25T21:52:00Z">
        <w:r w:rsidRPr="00742EFD" w:rsidDel="00673B6F">
          <w:rPr>
            <w:rFonts w:ascii="Arial" w:hAnsi="Arial" w:cs="Arial"/>
            <w:sz w:val="22"/>
            <w:szCs w:val="22"/>
          </w:rPr>
          <w:delText>seed</w:delText>
        </w:r>
      </w:del>
      <w:r w:rsidRPr="00742EFD">
        <w:rPr>
          <w:rFonts w:ascii="Arial" w:hAnsi="Arial" w:cs="Arial"/>
          <w:sz w:val="22"/>
          <w:szCs w:val="22"/>
        </w:rPr>
        <w:t xml:space="preserve">, </w:t>
      </w:r>
      <w:commentRangeStart w:id="1355"/>
      <w:del w:id="1356" w:author="David Bartel" w:date="2018-02-25T21:32:00Z">
        <w:r w:rsidRPr="00742EFD" w:rsidDel="00AA45B7">
          <w:rPr>
            <w:rFonts w:ascii="Arial" w:hAnsi="Arial" w:cs="Arial"/>
            <w:sz w:val="22"/>
            <w:szCs w:val="22"/>
          </w:rPr>
          <w:delText>although to</w:delText>
        </w:r>
      </w:del>
      <w:ins w:id="1357" w:author="David Bartel" w:date="2018-02-25T21:32:00Z">
        <w:r w:rsidR="00AA45B7" w:rsidRPr="00742EFD">
          <w:rPr>
            <w:rFonts w:ascii="Arial" w:hAnsi="Arial" w:cs="Arial"/>
            <w:sz w:val="22"/>
            <w:szCs w:val="22"/>
          </w:rPr>
          <w:t xml:space="preserve">but </w:t>
        </w:r>
      </w:ins>
      <w:ins w:id="1358" w:author="David Bartel" w:date="2018-03-27T20:53:00Z">
        <w:r w:rsidR="003A62D5" w:rsidRPr="00742EFD">
          <w:rPr>
            <w:rFonts w:ascii="Arial" w:hAnsi="Arial" w:cs="Arial"/>
            <w:sz w:val="22"/>
            <w:szCs w:val="22"/>
          </w:rPr>
          <w:t xml:space="preserve">these imperfections were </w:t>
        </w:r>
      </w:ins>
      <w:ins w:id="1359" w:author="David Bartel" w:date="2018-02-25T21:32:00Z">
        <w:r w:rsidR="00AA45B7" w:rsidRPr="00742EFD">
          <w:rPr>
            <w:rFonts w:ascii="Arial" w:hAnsi="Arial" w:cs="Arial"/>
            <w:sz w:val="22"/>
            <w:szCs w:val="22"/>
          </w:rPr>
          <w:t xml:space="preserve">at </w:t>
        </w:r>
      </w:ins>
      <w:del w:id="1360" w:author="David Bartel" w:date="2018-02-25T21:32:00Z">
        <w:r w:rsidRPr="00742EFD" w:rsidDel="00AA45B7">
          <w:rPr>
            <w:rFonts w:ascii="Arial" w:hAnsi="Arial" w:cs="Arial"/>
            <w:sz w:val="22"/>
            <w:szCs w:val="22"/>
          </w:rPr>
          <w:delText xml:space="preserve"> distinct nucleotide </w:delText>
        </w:r>
      </w:del>
      <w:r w:rsidRPr="00742EFD">
        <w:rPr>
          <w:rFonts w:ascii="Arial" w:hAnsi="Arial" w:cs="Arial"/>
          <w:sz w:val="22"/>
          <w:szCs w:val="22"/>
        </w:rPr>
        <w:t xml:space="preserve">positions </w:t>
      </w:r>
      <w:ins w:id="1361" w:author="David Bartel" w:date="2018-03-27T20:52:00Z">
        <w:r w:rsidR="003A62D5" w:rsidRPr="00742EFD">
          <w:rPr>
            <w:rFonts w:ascii="Arial" w:hAnsi="Arial" w:cs="Arial"/>
            <w:sz w:val="22"/>
            <w:szCs w:val="22"/>
          </w:rPr>
          <w:t xml:space="preserve">different </w:t>
        </w:r>
      </w:ins>
      <w:r w:rsidRPr="00742EFD">
        <w:rPr>
          <w:rFonts w:ascii="Arial" w:hAnsi="Arial" w:cs="Arial"/>
          <w:sz w:val="22"/>
          <w:szCs w:val="22"/>
        </w:rPr>
        <w:t xml:space="preserve">than </w:t>
      </w:r>
      <w:ins w:id="1362" w:author="David Bartel" w:date="2018-03-27T20:53:00Z">
        <w:r w:rsidR="003A62D5" w:rsidRPr="00742EFD">
          <w:rPr>
            <w:rFonts w:ascii="Arial" w:hAnsi="Arial" w:cs="Arial"/>
            <w:sz w:val="22"/>
            <w:szCs w:val="22"/>
          </w:rPr>
          <w:t xml:space="preserve">those </w:t>
        </w:r>
      </w:ins>
      <w:del w:id="1363" w:author="David Bartel" w:date="2018-02-25T21:33:00Z">
        <w:r w:rsidRPr="00742EFD" w:rsidDel="00AA45B7">
          <w:rPr>
            <w:rFonts w:ascii="Arial" w:hAnsi="Arial" w:cs="Arial"/>
            <w:sz w:val="22"/>
            <w:szCs w:val="22"/>
          </w:rPr>
          <w:delText>that of</w:delText>
        </w:r>
      </w:del>
      <w:ins w:id="1364" w:author="David Bartel" w:date="2018-02-25T21:33:00Z">
        <w:r w:rsidR="00AA45B7" w:rsidRPr="00742EFD">
          <w:rPr>
            <w:rFonts w:ascii="Arial" w:hAnsi="Arial" w:cs="Arial"/>
            <w:sz w:val="22"/>
            <w:szCs w:val="22"/>
          </w:rPr>
          <w:t>observed for</w:t>
        </w:r>
      </w:ins>
      <w:r w:rsidRPr="00742EFD">
        <w:rPr>
          <w:rFonts w:ascii="Arial" w:hAnsi="Arial" w:cs="Arial"/>
          <w:sz w:val="22"/>
          <w:szCs w:val="22"/>
        </w:rPr>
        <w:t xml:space="preserve"> miR-1</w:t>
      </w:r>
      <w:commentRangeEnd w:id="1355"/>
      <w:r w:rsidR="00646BBF" w:rsidRPr="00742EFD">
        <w:rPr>
          <w:rStyle w:val="CommentReference"/>
          <w:rFonts w:ascii="Arial" w:eastAsiaTheme="minorHAnsi" w:hAnsi="Arial" w:cs="Arial"/>
          <w:sz w:val="22"/>
          <w:szCs w:val="22"/>
        </w:rPr>
        <w:commentReference w:id="1355"/>
      </w:r>
      <w:commentRangeEnd w:id="1349"/>
      <w:r w:rsidR="00BD3C22">
        <w:rPr>
          <w:rStyle w:val="CommentReference"/>
          <w:rFonts w:eastAsiaTheme="minorHAnsi"/>
        </w:rPr>
        <w:commentReference w:id="1349"/>
      </w:r>
      <w:r w:rsidRPr="00742EFD">
        <w:rPr>
          <w:rFonts w:ascii="Arial" w:hAnsi="Arial" w:cs="Arial"/>
          <w:sz w:val="22"/>
          <w:szCs w:val="22"/>
        </w:rPr>
        <w:t xml:space="preserve">, </w:t>
      </w:r>
      <w:del w:id="1365" w:author="David Bartel" w:date="2018-02-25T21:34:00Z">
        <w:r w:rsidRPr="00742EFD" w:rsidDel="00AA45B7">
          <w:rPr>
            <w:rFonts w:ascii="Arial" w:hAnsi="Arial" w:cs="Arial"/>
            <w:sz w:val="22"/>
            <w:szCs w:val="22"/>
          </w:rPr>
          <w:delText>and</w:delText>
        </w:r>
      </w:del>
      <w:del w:id="1366" w:author="David Bartel" w:date="2018-02-25T21:33:00Z">
        <w:r w:rsidRPr="00742EFD" w:rsidDel="00AA45B7">
          <w:rPr>
            <w:rFonts w:ascii="Arial" w:hAnsi="Arial" w:cs="Arial"/>
            <w:sz w:val="22"/>
            <w:szCs w:val="22"/>
          </w:rPr>
          <w:delText>,</w:delText>
        </w:r>
      </w:del>
      <w:del w:id="1367" w:author="David Bartel" w:date="2018-02-25T21:34:00Z">
        <w:r w:rsidRPr="00742EFD" w:rsidDel="00AA45B7">
          <w:rPr>
            <w:rFonts w:ascii="Arial" w:hAnsi="Arial" w:cs="Arial"/>
            <w:sz w:val="22"/>
            <w:szCs w:val="22"/>
          </w:rPr>
          <w:delText xml:space="preserve"> </w:delText>
        </w:r>
      </w:del>
      <w:del w:id="1368" w:author="David Bartel" w:date="2018-02-25T21:33:00Z">
        <w:r w:rsidRPr="00742EFD" w:rsidDel="00AA45B7">
          <w:rPr>
            <w:rFonts w:ascii="Arial" w:hAnsi="Arial" w:cs="Arial"/>
            <w:sz w:val="22"/>
            <w:szCs w:val="22"/>
          </w:rPr>
          <w:delText>in the case of</w:delText>
        </w:r>
      </w:del>
      <w:ins w:id="1369" w:author="David Bartel" w:date="2018-02-25T21:34:00Z">
        <w:r w:rsidR="00AA45B7" w:rsidRPr="00742EFD">
          <w:rPr>
            <w:rFonts w:ascii="Arial" w:hAnsi="Arial" w:cs="Arial"/>
            <w:sz w:val="22"/>
            <w:szCs w:val="22"/>
          </w:rPr>
          <w:t>with different</w:t>
        </w:r>
      </w:ins>
      <w:r w:rsidRPr="00742EFD">
        <w:rPr>
          <w:rFonts w:ascii="Arial" w:hAnsi="Arial" w:cs="Arial"/>
          <w:sz w:val="22"/>
          <w:szCs w:val="22"/>
        </w:rPr>
        <w:t xml:space="preserve"> mismatche</w:t>
      </w:r>
      <w:ins w:id="1370" w:author="David Bartel" w:date="2018-02-25T21:34:00Z">
        <w:r w:rsidR="00AA45B7" w:rsidRPr="00742EFD">
          <w:rPr>
            <w:rFonts w:ascii="Arial" w:hAnsi="Arial" w:cs="Arial"/>
            <w:sz w:val="22"/>
            <w:szCs w:val="22"/>
          </w:rPr>
          <w:t>d</w:t>
        </w:r>
      </w:ins>
      <w:del w:id="1371" w:author="David Bartel" w:date="2018-02-25T21:34:00Z">
        <w:r w:rsidRPr="00742EFD" w:rsidDel="00AA45B7">
          <w:rPr>
            <w:rFonts w:ascii="Arial" w:hAnsi="Arial" w:cs="Arial"/>
            <w:sz w:val="22"/>
            <w:szCs w:val="22"/>
          </w:rPr>
          <w:delText>s, different</w:delText>
        </w:r>
      </w:del>
      <w:ins w:id="1372" w:author="David Bartel" w:date="2018-02-25T21:53:00Z">
        <w:r w:rsidR="00673B6F" w:rsidRPr="00742EFD">
          <w:rPr>
            <w:rFonts w:ascii="Arial" w:hAnsi="Arial" w:cs="Arial"/>
            <w:sz w:val="22"/>
            <w:szCs w:val="22"/>
          </w:rPr>
          <w:t>-</w:t>
        </w:r>
      </w:ins>
      <w:del w:id="1373" w:author="David Bartel" w:date="2018-02-25T21:53:00Z">
        <w:r w:rsidRPr="00742EFD" w:rsidDel="00673B6F">
          <w:rPr>
            <w:rFonts w:ascii="Arial" w:hAnsi="Arial" w:cs="Arial"/>
            <w:sz w:val="22"/>
            <w:szCs w:val="22"/>
          </w:rPr>
          <w:delText xml:space="preserve"> </w:delText>
        </w:r>
      </w:del>
      <w:r w:rsidRPr="00742EFD">
        <w:rPr>
          <w:rFonts w:ascii="Arial" w:hAnsi="Arial" w:cs="Arial"/>
          <w:sz w:val="22"/>
          <w:szCs w:val="22"/>
        </w:rPr>
        <w:t>nucleotide identities.</w:t>
      </w:r>
      <w:ins w:id="1374" w:author="David Bartel" w:date="2018-02-25T21:35:00Z">
        <w:r w:rsidR="005C1E22" w:rsidRPr="00742EFD">
          <w:rPr>
            <w:rFonts w:ascii="Arial" w:hAnsi="Arial" w:cs="Arial"/>
            <w:sz w:val="22"/>
            <w:szCs w:val="22"/>
          </w:rPr>
          <w:t xml:space="preserve"> </w:t>
        </w:r>
      </w:ins>
      <w:ins w:id="1375" w:author="David Bartel" w:date="2018-02-27T21:45:00Z">
        <w:r w:rsidR="006B1350" w:rsidRPr="00742EFD">
          <w:rPr>
            <w:rFonts w:ascii="Arial" w:hAnsi="Arial" w:cs="Arial"/>
            <w:sz w:val="22"/>
            <w:szCs w:val="22"/>
          </w:rPr>
          <w:t xml:space="preserve"> The let-7a, analysis also identified </w:t>
        </w:r>
      </w:ins>
      <w:ins w:id="1376" w:author="David Bartel" w:date="2018-02-28T22:09:00Z">
        <w:r w:rsidR="002736AF" w:rsidRPr="00742EFD">
          <w:rPr>
            <w:rFonts w:ascii="Arial" w:hAnsi="Arial" w:cs="Arial"/>
            <w:sz w:val="22"/>
            <w:szCs w:val="22"/>
          </w:rPr>
          <w:t>two</w:t>
        </w:r>
      </w:ins>
      <w:ins w:id="1377" w:author="David Bartel" w:date="2018-02-27T21:45:00Z">
        <w:r w:rsidR="006B1350" w:rsidRPr="00742EFD">
          <w:rPr>
            <w:rFonts w:ascii="Arial" w:hAnsi="Arial" w:cs="Arial"/>
            <w:sz w:val="22"/>
            <w:szCs w:val="22"/>
          </w:rPr>
          <w:t xml:space="preserve"> sites that, as with the miR-1 ACACACA site, could not be explained by pairing to the miRNA.  </w:t>
        </w:r>
      </w:ins>
      <w:ins w:id="1378" w:author="David Bartel" w:date="2018-03-27T20:54:00Z">
        <w:r w:rsidR="003A62D5" w:rsidRPr="00742EFD">
          <w:rPr>
            <w:rFonts w:ascii="Arial" w:hAnsi="Arial" w:cs="Arial"/>
            <w:sz w:val="22"/>
            <w:szCs w:val="22"/>
          </w:rPr>
          <w:t>T</w:t>
        </w:r>
      </w:ins>
      <w:ins w:id="1379" w:author="David Bartel" w:date="2018-02-27T21:45:00Z">
        <w:r w:rsidR="006B1350" w:rsidRPr="00742EFD">
          <w:rPr>
            <w:rFonts w:ascii="Arial" w:hAnsi="Arial" w:cs="Arial"/>
            <w:sz w:val="22"/>
            <w:szCs w:val="22"/>
          </w:rPr>
          <w:t xml:space="preserve">hese </w:t>
        </w:r>
      </w:ins>
      <w:ins w:id="1380" w:author="David Bartel" w:date="2018-02-27T21:47:00Z">
        <w:r w:rsidR="006B1350" w:rsidRPr="00742EFD">
          <w:rPr>
            <w:rFonts w:ascii="Arial" w:hAnsi="Arial" w:cs="Arial"/>
            <w:sz w:val="22"/>
            <w:szCs w:val="22"/>
          </w:rPr>
          <w:t xml:space="preserve">rare </w:t>
        </w:r>
      </w:ins>
      <w:ins w:id="1381" w:author="David Bartel" w:date="2018-02-27T21:45:00Z">
        <w:r w:rsidR="006B1350" w:rsidRPr="00742EFD">
          <w:rPr>
            <w:rFonts w:ascii="Arial" w:hAnsi="Arial" w:cs="Arial"/>
            <w:sz w:val="22"/>
            <w:szCs w:val="22"/>
          </w:rPr>
          <w:t xml:space="preserve">sites </w:t>
        </w:r>
      </w:ins>
      <w:ins w:id="1382" w:author="David Bartel" w:date="2018-02-27T21:49:00Z">
        <w:r w:rsidR="006B1350" w:rsidRPr="00742EFD">
          <w:rPr>
            <w:rFonts w:ascii="Arial" w:hAnsi="Arial" w:cs="Arial"/>
            <w:sz w:val="22"/>
            <w:szCs w:val="22"/>
          </w:rPr>
          <w:t xml:space="preserve">that lacked substantial pairing to the miRNA </w:t>
        </w:r>
      </w:ins>
      <w:ins w:id="1383" w:author="David Bartel" w:date="2018-03-27T20:54:00Z">
        <w:r w:rsidR="003A62D5" w:rsidRPr="00742EFD">
          <w:rPr>
            <w:rFonts w:ascii="Arial" w:hAnsi="Arial" w:cs="Arial"/>
            <w:sz w:val="22"/>
            <w:szCs w:val="22"/>
          </w:rPr>
          <w:t xml:space="preserve">always </w:t>
        </w:r>
      </w:ins>
      <w:ins w:id="1384" w:author="David Bartel" w:date="2018-02-27T21:45:00Z">
        <w:r w:rsidR="006B1350" w:rsidRPr="00742EFD">
          <w:rPr>
            <w:rFonts w:ascii="Arial" w:hAnsi="Arial" w:cs="Arial"/>
            <w:sz w:val="22"/>
            <w:szCs w:val="22"/>
          </w:rPr>
          <w:t>differed for different miRNAs, which ruled out binding to a common contaminant in our AGO2-miRNA preparations.</w:t>
        </w:r>
      </w:ins>
    </w:p>
    <w:p w14:paraId="5C48EEE7" w14:textId="5B481846" w:rsidR="00B136FD" w:rsidRPr="00742EFD" w:rsidRDefault="009E2BCA" w:rsidP="009E2BCA">
      <w:pPr>
        <w:spacing w:line="360" w:lineRule="auto"/>
        <w:ind w:firstLine="720"/>
        <w:rPr>
          <w:ins w:id="1385" w:author="David Bartel" w:date="2018-02-27T21:54:00Z"/>
          <w:rFonts w:ascii="Arial" w:hAnsi="Arial" w:cs="Arial"/>
          <w:sz w:val="22"/>
          <w:szCs w:val="22"/>
        </w:rPr>
      </w:pPr>
      <w:del w:id="1386" w:author="David Bartel" w:date="2018-02-25T21:54:00Z">
        <w:r w:rsidRPr="00742EFD" w:rsidDel="00673B6F">
          <w:rPr>
            <w:rFonts w:ascii="Arial" w:hAnsi="Arial" w:cs="Arial"/>
            <w:sz w:val="22"/>
            <w:szCs w:val="22"/>
          </w:rPr>
          <w:delText xml:space="preserve">Analysis </w:delText>
        </w:r>
      </w:del>
      <w:ins w:id="1387" w:author="David Bartel" w:date="2018-02-25T21:54:00Z">
        <w:r w:rsidR="004A7D68" w:rsidRPr="00742EFD">
          <w:rPr>
            <w:rFonts w:ascii="Arial" w:hAnsi="Arial" w:cs="Arial"/>
            <w:sz w:val="22"/>
            <w:szCs w:val="22"/>
          </w:rPr>
          <w:t>The site-</w:t>
        </w:r>
        <w:r w:rsidR="00673B6F" w:rsidRPr="00742EFD">
          <w:rPr>
            <w:rFonts w:ascii="Arial" w:hAnsi="Arial" w:cs="Arial"/>
            <w:sz w:val="22"/>
            <w:szCs w:val="22"/>
          </w:rPr>
          <w:t xml:space="preserve">affinity profiles </w:t>
        </w:r>
      </w:ins>
      <w:r w:rsidRPr="00742EFD">
        <w:rPr>
          <w:rFonts w:ascii="Arial" w:hAnsi="Arial" w:cs="Arial"/>
          <w:sz w:val="22"/>
          <w:szCs w:val="22"/>
        </w:rPr>
        <w:t xml:space="preserve">of </w:t>
      </w:r>
      <w:commentRangeStart w:id="1388"/>
      <w:ins w:id="1389" w:author="David Bartel" w:date="2018-03-25T07:45:00Z">
        <w:del w:id="1390" w:author="Sean E. McGeary" w:date="2018-04-21T14:14:00Z">
          <w:r w:rsidR="00CB4DA5" w:rsidRPr="00742EFD" w:rsidDel="009625BB">
            <w:rPr>
              <w:rFonts w:ascii="Arial" w:hAnsi="Arial" w:cs="Arial"/>
              <w:sz w:val="22"/>
              <w:szCs w:val="22"/>
              <w:highlight w:val="yellow"/>
              <w:rPrChange w:id="1391" w:author="David Bartel" w:date="2018-03-25T07:45:00Z">
                <w:rPr>
                  <w:rFonts w:ascii="Arial" w:hAnsi="Arial"/>
                  <w:sz w:val="22"/>
                  <w:szCs w:val="22"/>
                </w:rPr>
              </w:rPrChange>
            </w:rPr>
            <w:delText>miR-7</w:delText>
          </w:r>
        </w:del>
      </w:ins>
      <w:commentRangeEnd w:id="1388"/>
      <w:ins w:id="1392" w:author="David Bartel" w:date="2018-03-25T07:46:00Z">
        <w:del w:id="1393" w:author="Sean E. McGeary" w:date="2018-04-21T14:14:00Z">
          <w:r w:rsidR="00CB4DA5" w:rsidRPr="00742EFD" w:rsidDel="009625BB">
            <w:rPr>
              <w:rStyle w:val="CommentReference"/>
              <w:rFonts w:ascii="Arial" w:eastAsiaTheme="minorHAnsi" w:hAnsi="Arial" w:cs="Arial"/>
              <w:sz w:val="22"/>
              <w:szCs w:val="22"/>
            </w:rPr>
            <w:commentReference w:id="1388"/>
          </w:r>
        </w:del>
      </w:ins>
      <w:ins w:id="1394" w:author="David Bartel" w:date="2018-03-25T07:45:00Z">
        <w:del w:id="1395" w:author="Sean E. McGeary" w:date="2018-04-21T14:14:00Z">
          <w:r w:rsidR="00CB4DA5" w:rsidRPr="00742EFD" w:rsidDel="009625BB">
            <w:rPr>
              <w:rFonts w:ascii="Arial" w:hAnsi="Arial" w:cs="Arial"/>
              <w:sz w:val="22"/>
              <w:szCs w:val="22"/>
              <w:highlight w:val="yellow"/>
              <w:rPrChange w:id="1396" w:author="David Bartel" w:date="2018-03-25T07:45:00Z">
                <w:rPr>
                  <w:rFonts w:ascii="Arial" w:hAnsi="Arial"/>
                  <w:sz w:val="22"/>
                  <w:szCs w:val="22"/>
                </w:rPr>
              </w:rPrChange>
            </w:rPr>
            <w:delText>,</w:delText>
          </w:r>
          <w:r w:rsidR="00CB4DA5" w:rsidRPr="00742EFD" w:rsidDel="009625BB">
            <w:rPr>
              <w:rFonts w:ascii="Arial" w:hAnsi="Arial" w:cs="Arial"/>
              <w:sz w:val="22"/>
              <w:szCs w:val="22"/>
            </w:rPr>
            <w:delText xml:space="preserve"> </w:delText>
          </w:r>
        </w:del>
        <w:r w:rsidR="00CB4DA5" w:rsidRPr="00742EFD">
          <w:rPr>
            <w:rFonts w:ascii="Arial" w:hAnsi="Arial" w:cs="Arial"/>
            <w:sz w:val="22"/>
            <w:szCs w:val="22"/>
          </w:rPr>
          <w:t xml:space="preserve">miR-124, </w:t>
        </w:r>
      </w:ins>
      <w:r w:rsidRPr="00742EFD">
        <w:rPr>
          <w:rFonts w:ascii="Arial" w:hAnsi="Arial" w:cs="Arial"/>
          <w:sz w:val="22"/>
          <w:szCs w:val="22"/>
        </w:rPr>
        <w:t>miR-155</w:t>
      </w:r>
      <w:del w:id="1397" w:author="David Bartel" w:date="2018-02-25T21:54:00Z">
        <w:r w:rsidRPr="00742EFD" w:rsidDel="00673B6F">
          <w:rPr>
            <w:rFonts w:ascii="Arial" w:hAnsi="Arial" w:cs="Arial"/>
            <w:sz w:val="22"/>
            <w:szCs w:val="22"/>
          </w:rPr>
          <w:delText xml:space="preserve"> (Figure 2B)</w:delText>
        </w:r>
      </w:del>
      <w:r w:rsidRPr="00742EFD">
        <w:rPr>
          <w:rFonts w:ascii="Arial" w:hAnsi="Arial" w:cs="Arial"/>
          <w:sz w:val="22"/>
          <w:szCs w:val="22"/>
        </w:rPr>
        <w:t xml:space="preserve">, </w:t>
      </w:r>
      <w:del w:id="1398" w:author="David Bartel" w:date="2018-03-25T07:45:00Z">
        <w:r w:rsidRPr="00742EFD" w:rsidDel="00CB4DA5">
          <w:rPr>
            <w:rFonts w:ascii="Arial" w:hAnsi="Arial" w:cs="Arial"/>
            <w:sz w:val="22"/>
            <w:szCs w:val="22"/>
          </w:rPr>
          <w:delText>miR-124</w:delText>
        </w:r>
      </w:del>
      <w:del w:id="1399" w:author="David Bartel" w:date="2018-02-25T21:54:00Z">
        <w:r w:rsidRPr="00742EFD" w:rsidDel="00673B6F">
          <w:rPr>
            <w:rFonts w:ascii="Arial" w:hAnsi="Arial" w:cs="Arial"/>
            <w:sz w:val="22"/>
            <w:szCs w:val="22"/>
          </w:rPr>
          <w:delText xml:space="preserve"> (Figure 2C)</w:delText>
        </w:r>
      </w:del>
      <w:del w:id="1400" w:author="David Bartel" w:date="2018-03-25T07:45:00Z">
        <w:r w:rsidRPr="00742EFD" w:rsidDel="00CB4DA5">
          <w:rPr>
            <w:rFonts w:ascii="Arial" w:hAnsi="Arial" w:cs="Arial"/>
            <w:sz w:val="22"/>
            <w:szCs w:val="22"/>
          </w:rPr>
          <w:delText xml:space="preserve">, </w:delText>
        </w:r>
      </w:del>
      <w:del w:id="1401" w:author="Sean E. McGeary" w:date="2018-04-21T14:14:00Z">
        <w:r w:rsidRPr="00742EFD" w:rsidDel="009625BB">
          <w:rPr>
            <w:rFonts w:ascii="Arial" w:hAnsi="Arial" w:cs="Arial"/>
            <w:sz w:val="22"/>
            <w:szCs w:val="22"/>
          </w:rPr>
          <w:delText xml:space="preserve">and </w:delText>
        </w:r>
      </w:del>
      <w:r w:rsidRPr="00742EFD">
        <w:rPr>
          <w:rFonts w:ascii="Arial" w:hAnsi="Arial" w:cs="Arial"/>
          <w:sz w:val="22"/>
          <w:szCs w:val="22"/>
        </w:rPr>
        <w:t>lsy-6</w:t>
      </w:r>
      <w:ins w:id="1402" w:author="Sean E. McGeary" w:date="2018-04-21T14:14:00Z">
        <w:r w:rsidR="009625BB">
          <w:rPr>
            <w:rFonts w:ascii="Arial" w:hAnsi="Arial" w:cs="Arial"/>
            <w:sz w:val="22"/>
            <w:szCs w:val="22"/>
          </w:rPr>
          <w:t>, and</w:t>
        </w:r>
      </w:ins>
      <w:del w:id="1403" w:author="David Bartel" w:date="2018-02-25T21:54:00Z">
        <w:r w:rsidRPr="00742EFD" w:rsidDel="00673B6F">
          <w:rPr>
            <w:rFonts w:ascii="Arial" w:hAnsi="Arial" w:cs="Arial"/>
            <w:sz w:val="22"/>
            <w:szCs w:val="22"/>
          </w:rPr>
          <w:delText xml:space="preserve"> (Figure 2D)</w:delText>
        </w:r>
      </w:del>
      <w:r w:rsidRPr="00742EFD">
        <w:rPr>
          <w:rFonts w:ascii="Arial" w:hAnsi="Arial" w:cs="Arial"/>
          <w:sz w:val="22"/>
          <w:szCs w:val="22"/>
        </w:rPr>
        <w:t xml:space="preserve"> </w:t>
      </w:r>
      <w:commentRangeStart w:id="1404"/>
      <w:ins w:id="1405" w:author="Sean E. McGeary" w:date="2018-04-21T14:14:00Z">
        <w:r w:rsidR="009625BB" w:rsidRPr="004F4F9E">
          <w:rPr>
            <w:rFonts w:ascii="Arial" w:hAnsi="Arial" w:cs="Arial"/>
            <w:sz w:val="22"/>
            <w:szCs w:val="22"/>
            <w:highlight w:val="yellow"/>
          </w:rPr>
          <w:t>miR-7</w:t>
        </w:r>
        <w:commentRangeEnd w:id="1404"/>
        <w:r w:rsidR="009625BB" w:rsidRPr="00742EFD">
          <w:rPr>
            <w:rStyle w:val="CommentReference"/>
            <w:rFonts w:ascii="Arial" w:eastAsiaTheme="minorHAnsi" w:hAnsi="Arial" w:cs="Arial"/>
            <w:sz w:val="22"/>
            <w:szCs w:val="22"/>
          </w:rPr>
          <w:commentReference w:id="1404"/>
        </w:r>
        <w:r w:rsidR="009625BB" w:rsidRPr="00742EFD">
          <w:rPr>
            <w:rFonts w:ascii="Arial" w:hAnsi="Arial" w:cs="Arial"/>
            <w:sz w:val="22"/>
            <w:szCs w:val="22"/>
          </w:rPr>
          <w:t xml:space="preserve"> </w:t>
        </w:r>
      </w:ins>
      <w:ins w:id="1406" w:author="David Bartel" w:date="2018-03-26T09:02:00Z">
        <w:r w:rsidR="00E14926" w:rsidRPr="00742EFD">
          <w:rPr>
            <w:rFonts w:ascii="Arial" w:hAnsi="Arial" w:cs="Arial"/>
            <w:sz w:val="22"/>
            <w:szCs w:val="22"/>
          </w:rPr>
          <w:t xml:space="preserve">resembled those of miR-1 and let-7 in some respects. </w:t>
        </w:r>
      </w:ins>
      <w:ins w:id="1407" w:author="David Bartel" w:date="2018-03-26T09:04:00Z">
        <w:r w:rsidR="00E14926" w:rsidRPr="00742EFD">
          <w:rPr>
            <w:rFonts w:ascii="Arial" w:hAnsi="Arial" w:cs="Arial"/>
            <w:sz w:val="22"/>
            <w:szCs w:val="22"/>
          </w:rPr>
          <w:t>As expected, t</w:t>
        </w:r>
      </w:ins>
      <w:ins w:id="1408" w:author="David Bartel" w:date="2018-03-26T09:02:00Z">
        <w:r w:rsidR="00E14926" w:rsidRPr="00742EFD">
          <w:rPr>
            <w:rFonts w:ascii="Arial" w:hAnsi="Arial" w:cs="Arial"/>
            <w:sz w:val="22"/>
            <w:szCs w:val="22"/>
          </w:rPr>
          <w:t>hey all included the six canonical sites</w:t>
        </w:r>
      </w:ins>
      <w:ins w:id="1409" w:author="David Bartel" w:date="2018-03-26T09:05:00Z">
        <w:r w:rsidR="003E4A9A" w:rsidRPr="00742EFD">
          <w:rPr>
            <w:rFonts w:ascii="Arial" w:hAnsi="Arial" w:cs="Arial"/>
            <w:sz w:val="22"/>
            <w:szCs w:val="22"/>
          </w:rPr>
          <w:t>.</w:t>
        </w:r>
      </w:ins>
      <w:ins w:id="1410" w:author="David Bartel" w:date="2018-03-26T09:04:00Z">
        <w:r w:rsidR="00E14926" w:rsidRPr="00742EFD">
          <w:rPr>
            <w:rFonts w:ascii="Arial" w:hAnsi="Arial" w:cs="Arial"/>
            <w:sz w:val="22"/>
            <w:szCs w:val="22"/>
          </w:rPr>
          <w:t xml:space="preserve"> </w:t>
        </w:r>
      </w:ins>
      <w:ins w:id="1411" w:author="David Bartel" w:date="2018-03-26T09:06:00Z">
        <w:r w:rsidR="003E4A9A" w:rsidRPr="00742EFD">
          <w:rPr>
            <w:rFonts w:ascii="Arial" w:hAnsi="Arial" w:cs="Arial"/>
            <w:sz w:val="22"/>
            <w:szCs w:val="22"/>
          </w:rPr>
          <w:t>They</w:t>
        </w:r>
      </w:ins>
      <w:ins w:id="1412" w:author="David Bartel" w:date="2018-03-26T09:01:00Z">
        <w:r w:rsidR="00E14926" w:rsidRPr="00742EFD">
          <w:rPr>
            <w:rFonts w:ascii="Arial" w:hAnsi="Arial" w:cs="Arial"/>
            <w:sz w:val="22"/>
            <w:szCs w:val="22"/>
          </w:rPr>
          <w:t xml:space="preserve"> </w:t>
        </w:r>
      </w:ins>
      <w:ins w:id="1413" w:author="David Bartel" w:date="2018-02-25T22:00:00Z">
        <w:r w:rsidR="00F94F05" w:rsidRPr="00742EFD">
          <w:rPr>
            <w:rFonts w:ascii="Arial" w:hAnsi="Arial" w:cs="Arial"/>
            <w:sz w:val="22"/>
            <w:szCs w:val="22"/>
          </w:rPr>
          <w:t xml:space="preserve">also </w:t>
        </w:r>
      </w:ins>
      <w:ins w:id="1414" w:author="David Bartel" w:date="2018-02-25T22:01:00Z">
        <w:r w:rsidR="00F94F05" w:rsidRPr="00742EFD">
          <w:rPr>
            <w:rFonts w:ascii="Arial" w:hAnsi="Arial" w:cs="Arial"/>
            <w:sz w:val="22"/>
            <w:szCs w:val="22"/>
          </w:rPr>
          <w:t>included</w:t>
        </w:r>
      </w:ins>
      <w:ins w:id="1415" w:author="David Bartel" w:date="2018-02-25T22:00:00Z">
        <w:r w:rsidR="00F94F05" w:rsidRPr="00742EFD">
          <w:rPr>
            <w:rFonts w:ascii="Arial" w:hAnsi="Arial" w:cs="Arial"/>
            <w:sz w:val="22"/>
            <w:szCs w:val="22"/>
          </w:rPr>
          <w:t xml:space="preserve"> </w:t>
        </w:r>
        <w:proofErr w:type="spellStart"/>
        <w:r w:rsidR="00F94F05" w:rsidRPr="00742EFD">
          <w:rPr>
            <w:rFonts w:ascii="Arial" w:hAnsi="Arial" w:cs="Arial"/>
            <w:sz w:val="22"/>
            <w:szCs w:val="22"/>
          </w:rPr>
          <w:t>noncanoncial</w:t>
        </w:r>
        <w:proofErr w:type="spellEnd"/>
        <w:r w:rsidR="00F94F05" w:rsidRPr="00742EFD">
          <w:rPr>
            <w:rFonts w:ascii="Arial" w:hAnsi="Arial" w:cs="Arial"/>
            <w:sz w:val="22"/>
            <w:szCs w:val="22"/>
          </w:rPr>
          <w:t xml:space="preserve"> sites </w:t>
        </w:r>
      </w:ins>
      <w:ins w:id="1416" w:author="David Bartel" w:date="2018-02-25T22:01:00Z">
        <w:r w:rsidR="00F94F05" w:rsidRPr="00742EFD">
          <w:rPr>
            <w:rFonts w:ascii="Arial" w:hAnsi="Arial" w:cs="Arial"/>
            <w:sz w:val="22"/>
            <w:szCs w:val="22"/>
          </w:rPr>
          <w:t xml:space="preserve">with extensive yet imperfect pairing to the </w:t>
        </w:r>
      </w:ins>
      <w:ins w:id="1417" w:author="David Bartel" w:date="2018-02-27T21:38:00Z">
        <w:r w:rsidR="00646BBF" w:rsidRPr="00742EFD">
          <w:rPr>
            <w:rFonts w:ascii="Arial" w:hAnsi="Arial" w:cs="Arial"/>
            <w:sz w:val="22"/>
            <w:szCs w:val="22"/>
          </w:rPr>
          <w:t xml:space="preserve">miRNA </w:t>
        </w:r>
      </w:ins>
      <w:ins w:id="1418" w:author="David Bartel" w:date="2018-02-25T22:01:00Z">
        <w:r w:rsidR="00F94F05" w:rsidRPr="00742EFD">
          <w:rPr>
            <w:rFonts w:ascii="Arial" w:hAnsi="Arial" w:cs="Arial"/>
            <w:sz w:val="22"/>
            <w:szCs w:val="22"/>
          </w:rPr>
          <w:t xml:space="preserve">seeds, and again these imperfections tended to occur at </w:t>
        </w:r>
      </w:ins>
      <w:ins w:id="1419" w:author="David Bartel" w:date="2018-02-25T22:03:00Z">
        <w:r w:rsidR="00F94F05" w:rsidRPr="00742EFD">
          <w:rPr>
            <w:rFonts w:ascii="Arial" w:hAnsi="Arial" w:cs="Arial"/>
            <w:sz w:val="22"/>
            <w:szCs w:val="22"/>
          </w:rPr>
          <w:t>different</w:t>
        </w:r>
      </w:ins>
      <w:ins w:id="1420" w:author="David Bartel" w:date="2018-02-25T22:01:00Z">
        <w:r w:rsidR="00F94F05" w:rsidRPr="00742EFD">
          <w:rPr>
            <w:rFonts w:ascii="Arial" w:hAnsi="Arial" w:cs="Arial"/>
            <w:sz w:val="22"/>
            <w:szCs w:val="22"/>
          </w:rPr>
          <w:t xml:space="preserve"> </w:t>
        </w:r>
      </w:ins>
      <w:ins w:id="1421" w:author="David Bartel" w:date="2018-02-25T22:03:00Z">
        <w:r w:rsidR="00F94F05" w:rsidRPr="00742EFD">
          <w:rPr>
            <w:rFonts w:ascii="Arial" w:hAnsi="Arial" w:cs="Arial"/>
            <w:sz w:val="22"/>
            <w:szCs w:val="22"/>
          </w:rPr>
          <w:t xml:space="preserve">positions </w:t>
        </w:r>
      </w:ins>
      <w:ins w:id="1422" w:author="David Bartel" w:date="2018-02-25T22:04:00Z">
        <w:r w:rsidR="00F94F05" w:rsidRPr="00742EFD">
          <w:rPr>
            <w:rFonts w:ascii="Arial" w:hAnsi="Arial" w:cs="Arial"/>
            <w:sz w:val="22"/>
            <w:szCs w:val="22"/>
          </w:rPr>
          <w:t>for different</w:t>
        </w:r>
      </w:ins>
      <w:ins w:id="1423" w:author="David Bartel" w:date="2018-02-25T22:03:00Z">
        <w:r w:rsidR="00F94F05" w:rsidRPr="00742EFD">
          <w:rPr>
            <w:rFonts w:ascii="Arial" w:hAnsi="Arial" w:cs="Arial"/>
            <w:sz w:val="22"/>
            <w:szCs w:val="22"/>
          </w:rPr>
          <w:t xml:space="preserve"> miRNAs, with different</w:t>
        </w:r>
      </w:ins>
      <w:ins w:id="1424" w:author="David Bartel" w:date="2018-02-25T22:05:00Z">
        <w:r w:rsidR="004A7D68" w:rsidRPr="00742EFD">
          <w:rPr>
            <w:rFonts w:ascii="Arial" w:hAnsi="Arial" w:cs="Arial"/>
            <w:sz w:val="22"/>
            <w:szCs w:val="22"/>
          </w:rPr>
          <w:t xml:space="preserve"> mismatched-nucleotide identities</w:t>
        </w:r>
      </w:ins>
      <w:ins w:id="1425" w:author="David Bartel" w:date="2018-02-25T22:12:00Z">
        <w:r w:rsidR="00CB4DA5" w:rsidRPr="00742EFD">
          <w:rPr>
            <w:rFonts w:ascii="Arial" w:hAnsi="Arial" w:cs="Arial"/>
            <w:sz w:val="22"/>
            <w:szCs w:val="22"/>
          </w:rPr>
          <w:t xml:space="preserve"> (Fig. 2B–D</w:t>
        </w:r>
        <w:r w:rsidR="00407982" w:rsidRPr="00742EFD">
          <w:rPr>
            <w:rFonts w:ascii="Arial" w:hAnsi="Arial" w:cs="Arial"/>
            <w:sz w:val="22"/>
            <w:szCs w:val="22"/>
          </w:rPr>
          <w:t>)</w:t>
        </w:r>
      </w:ins>
      <w:ins w:id="1426" w:author="David Bartel" w:date="2018-02-25T22:05:00Z">
        <w:r w:rsidR="004A7D68" w:rsidRPr="00742EFD">
          <w:rPr>
            <w:rFonts w:ascii="Arial" w:hAnsi="Arial" w:cs="Arial"/>
            <w:sz w:val="22"/>
            <w:szCs w:val="22"/>
          </w:rPr>
          <w:t xml:space="preserve">.  However, </w:t>
        </w:r>
      </w:ins>
      <w:ins w:id="1427" w:author="David Bartel" w:date="2018-02-25T22:06:00Z">
        <w:r w:rsidR="004A7D68" w:rsidRPr="00742EFD">
          <w:rPr>
            <w:rFonts w:ascii="Arial" w:hAnsi="Arial" w:cs="Arial"/>
            <w:sz w:val="22"/>
            <w:szCs w:val="22"/>
          </w:rPr>
          <w:t>in contrast to the</w:t>
        </w:r>
      </w:ins>
      <w:ins w:id="1428" w:author="David Bartel" w:date="2018-02-25T22:05:00Z">
        <w:r w:rsidR="004A7D68" w:rsidRPr="00742EFD">
          <w:rPr>
            <w:rFonts w:ascii="Arial" w:hAnsi="Arial" w:cs="Arial"/>
            <w:sz w:val="22"/>
            <w:szCs w:val="22"/>
          </w:rPr>
          <w:t xml:space="preserve"> miR-1 and let-7a </w:t>
        </w:r>
      </w:ins>
      <w:ins w:id="1429" w:author="David Bartel" w:date="2018-02-28T22:24:00Z">
        <w:r w:rsidR="00043930" w:rsidRPr="00742EFD">
          <w:rPr>
            <w:rFonts w:ascii="Arial" w:hAnsi="Arial" w:cs="Arial"/>
            <w:sz w:val="22"/>
            <w:szCs w:val="22"/>
          </w:rPr>
          <w:t>non-canonical sites</w:t>
        </w:r>
      </w:ins>
      <w:ins w:id="1430" w:author="David Bartel" w:date="2018-02-25T22:05:00Z">
        <w:r w:rsidR="004A7D68" w:rsidRPr="00742EFD">
          <w:rPr>
            <w:rFonts w:ascii="Arial" w:hAnsi="Arial" w:cs="Arial"/>
            <w:sz w:val="22"/>
            <w:szCs w:val="22"/>
          </w:rPr>
          <w:t xml:space="preserve">, </w:t>
        </w:r>
      </w:ins>
      <w:ins w:id="1431" w:author="David Bartel" w:date="2018-02-28T22:21:00Z">
        <w:r w:rsidR="007F7EE5" w:rsidRPr="00742EFD">
          <w:rPr>
            <w:rFonts w:ascii="Arial" w:hAnsi="Arial" w:cs="Arial"/>
            <w:sz w:val="22"/>
            <w:szCs w:val="22"/>
          </w:rPr>
          <w:t xml:space="preserve">more of the non-canonical sites </w:t>
        </w:r>
      </w:ins>
      <w:ins w:id="1432" w:author="David Bartel" w:date="2018-02-28T22:27:00Z">
        <w:r w:rsidR="00043930" w:rsidRPr="00742EFD">
          <w:rPr>
            <w:rFonts w:ascii="Arial" w:hAnsi="Arial" w:cs="Arial"/>
            <w:sz w:val="22"/>
            <w:szCs w:val="22"/>
          </w:rPr>
          <w:t xml:space="preserve">of miR-155, miR-124, and lsy-6 </w:t>
        </w:r>
      </w:ins>
      <w:ins w:id="1433" w:author="David Bartel" w:date="2018-02-28T22:21:00Z">
        <w:r w:rsidR="007F7EE5" w:rsidRPr="00742EFD">
          <w:rPr>
            <w:rFonts w:ascii="Arial" w:hAnsi="Arial" w:cs="Arial"/>
            <w:sz w:val="22"/>
            <w:szCs w:val="22"/>
          </w:rPr>
          <w:t xml:space="preserve">had </w:t>
        </w:r>
      </w:ins>
      <w:ins w:id="1434" w:author="David Bartel" w:date="2018-02-28T22:23:00Z">
        <w:r w:rsidR="00043930" w:rsidRPr="00742EFD">
          <w:rPr>
            <w:rFonts w:ascii="Arial" w:hAnsi="Arial" w:cs="Arial"/>
            <w:sz w:val="22"/>
            <w:szCs w:val="22"/>
          </w:rPr>
          <w:t>affinities intermingled with</w:t>
        </w:r>
      </w:ins>
      <w:ins w:id="1435" w:author="David Bartel" w:date="2018-02-28T22:25:00Z">
        <w:r w:rsidR="00043930" w:rsidRPr="00742EFD">
          <w:rPr>
            <w:rFonts w:ascii="Arial" w:hAnsi="Arial" w:cs="Arial"/>
            <w:sz w:val="22"/>
            <w:szCs w:val="22"/>
          </w:rPr>
          <w:t xml:space="preserve"> those of</w:t>
        </w:r>
      </w:ins>
      <w:ins w:id="1436" w:author="David Bartel" w:date="2018-02-28T22:23:00Z">
        <w:r w:rsidR="00043930" w:rsidRPr="00742EFD">
          <w:rPr>
            <w:rFonts w:ascii="Arial" w:hAnsi="Arial" w:cs="Arial"/>
            <w:sz w:val="22"/>
            <w:szCs w:val="22"/>
          </w:rPr>
          <w:t xml:space="preserve"> the top four </w:t>
        </w:r>
      </w:ins>
      <w:ins w:id="1437" w:author="David Bartel" w:date="2018-02-28T22:25:00Z">
        <w:r w:rsidR="00043930" w:rsidRPr="00742EFD">
          <w:rPr>
            <w:rFonts w:ascii="Arial" w:hAnsi="Arial" w:cs="Arial"/>
            <w:sz w:val="22"/>
            <w:szCs w:val="22"/>
          </w:rPr>
          <w:t xml:space="preserve">canonical sites.  Moreover, </w:t>
        </w:r>
      </w:ins>
      <w:ins w:id="1438" w:author="David Bartel" w:date="2018-02-25T22:06:00Z">
        <w:r w:rsidR="004A7D68" w:rsidRPr="00742EFD">
          <w:rPr>
            <w:rFonts w:ascii="Arial" w:hAnsi="Arial" w:cs="Arial"/>
            <w:sz w:val="22"/>
            <w:szCs w:val="22"/>
          </w:rPr>
          <w:t>the profiles for these three miRNAs</w:t>
        </w:r>
      </w:ins>
      <w:ins w:id="1439" w:author="David Bartel" w:date="2018-02-25T22:07:00Z">
        <w:r w:rsidR="004A7D68" w:rsidRPr="00742EFD">
          <w:rPr>
            <w:rFonts w:ascii="Arial" w:hAnsi="Arial" w:cs="Arial"/>
            <w:sz w:val="22"/>
            <w:szCs w:val="22"/>
          </w:rPr>
          <w:t xml:space="preserve"> </w:t>
        </w:r>
      </w:ins>
      <w:ins w:id="1440" w:author="David Bartel" w:date="2018-02-28T22:27:00Z">
        <w:r w:rsidR="00043930" w:rsidRPr="00742EFD">
          <w:rPr>
            <w:rFonts w:ascii="Arial" w:hAnsi="Arial" w:cs="Arial"/>
            <w:sz w:val="22"/>
            <w:szCs w:val="22"/>
          </w:rPr>
          <w:t xml:space="preserve">also </w:t>
        </w:r>
      </w:ins>
      <w:ins w:id="1441" w:author="David Bartel" w:date="2018-02-25T22:07:00Z">
        <w:r w:rsidR="004A7D68" w:rsidRPr="00742EFD">
          <w:rPr>
            <w:rFonts w:ascii="Arial" w:hAnsi="Arial" w:cs="Arial"/>
            <w:sz w:val="22"/>
            <w:szCs w:val="22"/>
          </w:rPr>
          <w:t>included sites</w:t>
        </w:r>
      </w:ins>
      <w:del w:id="1442" w:author="David Bartel" w:date="2018-02-25T22:07:00Z">
        <w:r w:rsidRPr="00742EFD" w:rsidDel="004A7D68">
          <w:rPr>
            <w:rFonts w:ascii="Arial" w:hAnsi="Arial" w:cs="Arial"/>
            <w:sz w:val="22"/>
            <w:szCs w:val="22"/>
          </w:rPr>
          <w:delText>revealed a distinct binding mode,</w:delText>
        </w:r>
      </w:del>
      <w:r w:rsidRPr="00742EFD">
        <w:rPr>
          <w:rFonts w:ascii="Arial" w:hAnsi="Arial" w:cs="Arial"/>
          <w:sz w:val="22"/>
          <w:szCs w:val="22"/>
        </w:rPr>
        <w:t xml:space="preserve"> </w:t>
      </w:r>
      <w:del w:id="1443" w:author="David Bartel" w:date="2018-02-25T21:54:00Z">
        <w:r w:rsidRPr="00742EFD" w:rsidDel="00673B6F">
          <w:rPr>
            <w:rFonts w:ascii="Arial" w:hAnsi="Arial" w:cs="Arial"/>
            <w:sz w:val="22"/>
            <w:szCs w:val="22"/>
          </w:rPr>
          <w:delText xml:space="preserve">exhibiting </w:delText>
        </w:r>
      </w:del>
      <w:ins w:id="1444" w:author="David Bartel" w:date="2018-02-25T21:54:00Z">
        <w:r w:rsidR="00673B6F" w:rsidRPr="00742EFD">
          <w:rPr>
            <w:rFonts w:ascii="Arial" w:hAnsi="Arial" w:cs="Arial"/>
            <w:sz w:val="22"/>
            <w:szCs w:val="22"/>
          </w:rPr>
          <w:t xml:space="preserve">with </w:t>
        </w:r>
      </w:ins>
      <w:r w:rsidRPr="00742EFD">
        <w:rPr>
          <w:rFonts w:ascii="Arial" w:hAnsi="Arial" w:cs="Arial"/>
          <w:sz w:val="22"/>
          <w:szCs w:val="22"/>
        </w:rPr>
        <w:t xml:space="preserve">extended </w:t>
      </w:r>
      <w:del w:id="1445" w:author="David Bartel" w:date="2018-02-25T22:10:00Z">
        <w:r w:rsidRPr="00742EFD" w:rsidDel="00407982">
          <w:rPr>
            <w:rFonts w:ascii="Arial" w:hAnsi="Arial" w:cs="Arial"/>
            <w:sz w:val="22"/>
            <w:szCs w:val="22"/>
          </w:rPr>
          <w:delText xml:space="preserve">complementarity </w:delText>
        </w:r>
      </w:del>
      <w:r w:rsidRPr="00742EFD">
        <w:rPr>
          <w:rFonts w:ascii="Arial" w:hAnsi="Arial" w:cs="Arial"/>
          <w:sz w:val="22"/>
          <w:szCs w:val="22"/>
        </w:rPr>
        <w:t>(9–11</w:t>
      </w:r>
      <w:ins w:id="1446" w:author="David Bartel" w:date="2018-03-27T21:01:00Z">
        <w:r w:rsidR="00075954" w:rsidRPr="00742EFD">
          <w:rPr>
            <w:rFonts w:ascii="Arial" w:hAnsi="Arial" w:cs="Arial"/>
            <w:sz w:val="22"/>
            <w:szCs w:val="22"/>
          </w:rPr>
          <w:t>-</w:t>
        </w:r>
      </w:ins>
      <w:del w:id="1447" w:author="David Bartel" w:date="2018-03-27T21:01:00Z">
        <w:r w:rsidRPr="00742EFD" w:rsidDel="00075954">
          <w:rPr>
            <w:rFonts w:ascii="Arial" w:hAnsi="Arial" w:cs="Arial"/>
            <w:sz w:val="22"/>
            <w:szCs w:val="22"/>
          </w:rPr>
          <w:delText xml:space="preserve"> </w:delText>
        </w:r>
      </w:del>
      <w:r w:rsidRPr="00742EFD">
        <w:rPr>
          <w:rFonts w:ascii="Arial" w:hAnsi="Arial" w:cs="Arial"/>
          <w:sz w:val="22"/>
          <w:szCs w:val="22"/>
        </w:rPr>
        <w:t xml:space="preserve">nt) </w:t>
      </w:r>
      <w:ins w:id="1448" w:author="David Bartel" w:date="2018-02-25T22:10:00Z">
        <w:r w:rsidR="00407982" w:rsidRPr="00742EFD">
          <w:rPr>
            <w:rFonts w:ascii="Arial" w:hAnsi="Arial" w:cs="Arial"/>
            <w:sz w:val="22"/>
            <w:szCs w:val="22"/>
          </w:rPr>
          <w:t xml:space="preserve">perfect complementarity </w:t>
        </w:r>
      </w:ins>
      <w:r w:rsidRPr="00742EFD">
        <w:rPr>
          <w:rFonts w:ascii="Arial" w:hAnsi="Arial" w:cs="Arial"/>
          <w:sz w:val="22"/>
          <w:szCs w:val="22"/>
        </w:rPr>
        <w:t xml:space="preserve">to the miRNA 3′ </w:t>
      </w:r>
      <w:del w:id="1449" w:author="David Bartel" w:date="2018-02-25T21:54:00Z">
        <w:r w:rsidRPr="00742EFD" w:rsidDel="006566F0">
          <w:rPr>
            <w:rFonts w:ascii="Arial" w:hAnsi="Arial" w:cs="Arial"/>
            <w:sz w:val="22"/>
            <w:szCs w:val="22"/>
          </w:rPr>
          <w:delText>end</w:delText>
        </w:r>
      </w:del>
      <w:ins w:id="1450" w:author="David Bartel" w:date="2018-02-25T21:54:00Z">
        <w:r w:rsidR="006566F0" w:rsidRPr="00742EFD">
          <w:rPr>
            <w:rFonts w:ascii="Arial" w:hAnsi="Arial" w:cs="Arial"/>
            <w:sz w:val="22"/>
            <w:szCs w:val="22"/>
          </w:rPr>
          <w:t>region</w:t>
        </w:r>
      </w:ins>
      <w:ins w:id="1451" w:author="David Bartel" w:date="2018-02-25T22:08:00Z">
        <w:r w:rsidR="004A7D68" w:rsidRPr="00742EFD">
          <w:rPr>
            <w:rFonts w:ascii="Arial" w:hAnsi="Arial" w:cs="Arial"/>
            <w:sz w:val="22"/>
            <w:szCs w:val="22"/>
          </w:rPr>
          <w:t xml:space="preserve">, indicating that these three miRNAs have </w:t>
        </w:r>
      </w:ins>
      <w:ins w:id="1452" w:author="David Bartel" w:date="2018-02-25T22:11:00Z">
        <w:r w:rsidR="00407982" w:rsidRPr="00742EFD">
          <w:rPr>
            <w:rFonts w:ascii="Arial" w:hAnsi="Arial" w:cs="Arial"/>
            <w:sz w:val="22"/>
            <w:szCs w:val="22"/>
          </w:rPr>
          <w:t>an alternative</w:t>
        </w:r>
      </w:ins>
      <w:ins w:id="1453" w:author="David Bartel" w:date="2018-02-25T22:09:00Z">
        <w:r w:rsidR="004A7D68" w:rsidRPr="00742EFD">
          <w:rPr>
            <w:rFonts w:ascii="Arial" w:hAnsi="Arial" w:cs="Arial"/>
            <w:sz w:val="22"/>
            <w:szCs w:val="22"/>
          </w:rPr>
          <w:t xml:space="preserve"> binding mode </w:t>
        </w:r>
        <w:r w:rsidR="00407982" w:rsidRPr="00742EFD">
          <w:rPr>
            <w:rFonts w:ascii="Arial" w:hAnsi="Arial" w:cs="Arial"/>
            <w:sz w:val="22"/>
            <w:szCs w:val="22"/>
          </w:rPr>
          <w:t xml:space="preserve">dominated </w:t>
        </w:r>
      </w:ins>
      <w:ins w:id="1454" w:author="David Bartel" w:date="2018-02-25T22:11:00Z">
        <w:r w:rsidR="00407982" w:rsidRPr="00742EFD">
          <w:rPr>
            <w:rFonts w:ascii="Arial" w:hAnsi="Arial" w:cs="Arial"/>
            <w:sz w:val="22"/>
            <w:szCs w:val="22"/>
          </w:rPr>
          <w:t xml:space="preserve">by extensive pairing to the </w:t>
        </w:r>
      </w:ins>
      <w:ins w:id="1455" w:author="David Bartel" w:date="2018-02-25T22:12:00Z">
        <w:r w:rsidR="00407982" w:rsidRPr="00742EFD">
          <w:rPr>
            <w:rFonts w:ascii="Arial" w:hAnsi="Arial" w:cs="Arial"/>
            <w:sz w:val="22"/>
            <w:szCs w:val="22"/>
          </w:rPr>
          <w:t>3′ region rather than to the seed</w:t>
        </w:r>
      </w:ins>
      <w:ins w:id="1456" w:author="David Bartel" w:date="2018-02-25T21:54:00Z">
        <w:r w:rsidR="006566F0" w:rsidRPr="00742EFD">
          <w:rPr>
            <w:rFonts w:ascii="Arial" w:hAnsi="Arial" w:cs="Arial"/>
            <w:sz w:val="22"/>
            <w:szCs w:val="22"/>
          </w:rPr>
          <w:t xml:space="preserve"> </w:t>
        </w:r>
      </w:ins>
      <w:ins w:id="1457" w:author="David Bartel" w:date="2018-02-25T21:53:00Z">
        <w:r w:rsidR="00673B6F" w:rsidRPr="00742EFD">
          <w:rPr>
            <w:rFonts w:ascii="Arial" w:hAnsi="Arial" w:cs="Arial"/>
            <w:sz w:val="22"/>
            <w:szCs w:val="22"/>
          </w:rPr>
          <w:t>(Fig</w:t>
        </w:r>
      </w:ins>
      <w:ins w:id="1458" w:author="David Bartel" w:date="2018-02-25T22:12:00Z">
        <w:r w:rsidR="00407982" w:rsidRPr="00742EFD">
          <w:rPr>
            <w:rFonts w:ascii="Arial" w:hAnsi="Arial" w:cs="Arial"/>
            <w:sz w:val="22"/>
            <w:szCs w:val="22"/>
          </w:rPr>
          <w:t>.</w:t>
        </w:r>
      </w:ins>
      <w:ins w:id="1459" w:author="David Bartel" w:date="2018-02-25T21:53:00Z">
        <w:r w:rsidR="00673B6F" w:rsidRPr="00742EFD">
          <w:rPr>
            <w:rFonts w:ascii="Arial" w:hAnsi="Arial" w:cs="Arial"/>
            <w:sz w:val="22"/>
            <w:szCs w:val="22"/>
          </w:rPr>
          <w:t xml:space="preserve"> 2B</w:t>
        </w:r>
      </w:ins>
      <w:ins w:id="1460" w:author="David Bartel" w:date="2018-02-25T21:54:00Z">
        <w:r w:rsidR="00673B6F" w:rsidRPr="00742EFD">
          <w:rPr>
            <w:rFonts w:ascii="Arial" w:hAnsi="Arial" w:cs="Arial"/>
            <w:sz w:val="22"/>
            <w:szCs w:val="22"/>
          </w:rPr>
          <w:t>–D)</w:t>
        </w:r>
      </w:ins>
      <w:r w:rsidRPr="00742EFD">
        <w:rPr>
          <w:rFonts w:ascii="Arial" w:hAnsi="Arial" w:cs="Arial"/>
          <w:sz w:val="22"/>
          <w:szCs w:val="22"/>
        </w:rPr>
        <w:t xml:space="preserve">. </w:t>
      </w:r>
      <w:ins w:id="1461" w:author="David Bartel" w:date="2018-02-27T21:58:00Z">
        <w:r w:rsidR="00753909" w:rsidRPr="00742EFD">
          <w:rPr>
            <w:rFonts w:ascii="Arial" w:hAnsi="Arial" w:cs="Arial"/>
            <w:sz w:val="22"/>
            <w:szCs w:val="22"/>
          </w:rPr>
          <w:t xml:space="preserve"> </w:t>
        </w:r>
      </w:ins>
      <w:ins w:id="1462" w:author="David Bartel" w:date="2018-02-27T22:06:00Z">
        <w:r w:rsidR="001A0F7F" w:rsidRPr="00742EFD">
          <w:rPr>
            <w:rFonts w:ascii="Arial" w:hAnsi="Arial" w:cs="Arial"/>
            <w:sz w:val="22"/>
            <w:szCs w:val="22"/>
          </w:rPr>
          <w:t>T</w:t>
        </w:r>
      </w:ins>
      <w:ins w:id="1463" w:author="David Bartel" w:date="2018-02-27T21:58:00Z">
        <w:r w:rsidR="00753909" w:rsidRPr="00742EFD">
          <w:rPr>
            <w:rFonts w:ascii="Arial" w:hAnsi="Arial" w:cs="Arial"/>
            <w:sz w:val="22"/>
            <w:szCs w:val="22"/>
          </w:rPr>
          <w:t xml:space="preserve">hese </w:t>
        </w:r>
      </w:ins>
      <w:ins w:id="1464" w:author="David Bartel" w:date="2018-02-27T22:06:00Z">
        <w:r w:rsidR="001A0F7F" w:rsidRPr="00742EFD">
          <w:rPr>
            <w:rFonts w:ascii="Arial" w:hAnsi="Arial" w:cs="Arial"/>
            <w:sz w:val="22"/>
            <w:szCs w:val="22"/>
          </w:rPr>
          <w:t xml:space="preserve">could </w:t>
        </w:r>
      </w:ins>
      <w:ins w:id="1465" w:author="David Bartel" w:date="2018-02-27T21:58:00Z">
        <w:r w:rsidR="00753909" w:rsidRPr="00742EFD">
          <w:rPr>
            <w:rFonts w:ascii="Arial" w:hAnsi="Arial" w:cs="Arial"/>
            <w:sz w:val="22"/>
            <w:szCs w:val="22"/>
          </w:rPr>
          <w:t xml:space="preserve">not be </w:t>
        </w:r>
      </w:ins>
      <w:ins w:id="1466" w:author="David Bartel" w:date="2018-02-27T22:05:00Z">
        <w:r w:rsidR="001A0F7F" w:rsidRPr="00742EFD">
          <w:rPr>
            <w:rFonts w:ascii="Arial" w:hAnsi="Arial" w:cs="Arial"/>
            <w:sz w:val="22"/>
            <w:szCs w:val="22"/>
          </w:rPr>
          <w:t>classified as 3′-</w:t>
        </w:r>
        <w:r w:rsidR="001A0F7F" w:rsidRPr="00742EFD">
          <w:rPr>
            <w:rFonts w:ascii="Arial" w:hAnsi="Arial" w:cs="Arial"/>
            <w:sz w:val="22"/>
            <w:szCs w:val="22"/>
          </w:rPr>
          <w:lastRenderedPageBreak/>
          <w:t>supplementary or</w:t>
        </w:r>
      </w:ins>
      <w:ins w:id="1467" w:author="David Bartel" w:date="2018-02-27T21:58:00Z">
        <w:r w:rsidR="00753909" w:rsidRPr="00742EFD">
          <w:rPr>
            <w:rFonts w:ascii="Arial" w:hAnsi="Arial" w:cs="Arial"/>
            <w:sz w:val="22"/>
            <w:szCs w:val="22"/>
          </w:rPr>
          <w:t xml:space="preserve"> 3′-compensatory sites, </w:t>
        </w:r>
      </w:ins>
      <w:commentRangeStart w:id="1468"/>
      <w:commentRangeStart w:id="1469"/>
      <w:ins w:id="1470" w:author="David Bartel" w:date="2018-02-27T22:00:00Z">
        <w:r w:rsidR="00F329B0" w:rsidRPr="00742EFD">
          <w:rPr>
            <w:rFonts w:ascii="Arial" w:hAnsi="Arial" w:cs="Arial"/>
            <w:sz w:val="22"/>
            <w:szCs w:val="22"/>
          </w:rPr>
          <w:t>as</w:t>
        </w:r>
      </w:ins>
      <w:ins w:id="1471" w:author="David Bartel" w:date="2018-02-27T21:58:00Z">
        <w:r w:rsidR="00753909" w:rsidRPr="00742EFD">
          <w:rPr>
            <w:rFonts w:ascii="Arial" w:hAnsi="Arial" w:cs="Arial"/>
            <w:sz w:val="22"/>
            <w:szCs w:val="22"/>
          </w:rPr>
          <w:t xml:space="preserve"> they </w:t>
        </w:r>
      </w:ins>
      <w:ins w:id="1472" w:author="David Bartel" w:date="2018-03-24T21:04:00Z">
        <w:r w:rsidR="00E40497" w:rsidRPr="00742EFD">
          <w:rPr>
            <w:rFonts w:ascii="Arial" w:hAnsi="Arial" w:cs="Arial"/>
            <w:sz w:val="22"/>
            <w:szCs w:val="22"/>
          </w:rPr>
          <w:t>were associated with</w:t>
        </w:r>
      </w:ins>
      <w:ins w:id="1473" w:author="David Bartel" w:date="2018-02-27T21:58:00Z">
        <w:r w:rsidR="00753909" w:rsidRPr="00742EFD">
          <w:rPr>
            <w:rFonts w:ascii="Arial" w:hAnsi="Arial" w:cs="Arial"/>
            <w:sz w:val="22"/>
            <w:szCs w:val="22"/>
          </w:rPr>
          <w:t xml:space="preserve"> little more than chance complementarity to the miRNA seed</w:t>
        </w:r>
      </w:ins>
      <w:commentRangeEnd w:id="1468"/>
      <w:ins w:id="1474" w:author="David Bartel" w:date="2018-02-27T22:00:00Z">
        <w:r w:rsidR="00F329B0" w:rsidRPr="00742EFD">
          <w:rPr>
            <w:rStyle w:val="CommentReference"/>
            <w:rFonts w:ascii="Arial" w:eastAsiaTheme="minorHAnsi" w:hAnsi="Arial" w:cs="Arial"/>
            <w:sz w:val="22"/>
            <w:szCs w:val="22"/>
          </w:rPr>
          <w:commentReference w:id="1468"/>
        </w:r>
      </w:ins>
      <w:commentRangeEnd w:id="1469"/>
      <w:r w:rsidR="009625BB">
        <w:rPr>
          <w:rStyle w:val="CommentReference"/>
          <w:rFonts w:eastAsiaTheme="minorHAnsi"/>
        </w:rPr>
        <w:commentReference w:id="1469"/>
      </w:r>
      <w:ins w:id="1475" w:author="David Bartel" w:date="2018-02-27T21:59:00Z">
        <w:r w:rsidR="00753909" w:rsidRPr="00742EFD">
          <w:rPr>
            <w:rFonts w:ascii="Arial" w:hAnsi="Arial" w:cs="Arial"/>
            <w:sz w:val="22"/>
            <w:szCs w:val="22"/>
          </w:rPr>
          <w:t xml:space="preserve">. </w:t>
        </w:r>
      </w:ins>
      <w:ins w:id="1476" w:author="David Bartel" w:date="2018-02-27T21:58:00Z">
        <w:r w:rsidR="00753909" w:rsidRPr="00742EFD">
          <w:rPr>
            <w:rFonts w:ascii="Arial" w:hAnsi="Arial" w:cs="Arial"/>
            <w:sz w:val="22"/>
            <w:szCs w:val="22"/>
          </w:rPr>
          <w:t xml:space="preserve"> </w:t>
        </w:r>
      </w:ins>
      <w:ins w:id="1477" w:author="David Bartel" w:date="2018-02-27T22:03:00Z">
        <w:r w:rsidR="00F329B0" w:rsidRPr="00742EFD">
          <w:rPr>
            <w:rFonts w:ascii="Arial" w:hAnsi="Arial" w:cs="Arial"/>
            <w:sz w:val="22"/>
            <w:szCs w:val="22"/>
          </w:rPr>
          <w:t xml:space="preserve">Therefore, we named them </w:t>
        </w:r>
      </w:ins>
      <w:ins w:id="1478" w:author="David Bartel" w:date="2018-02-27T22:04:00Z">
        <w:r w:rsidR="00F329B0" w:rsidRPr="00742EFD">
          <w:rPr>
            <w:rFonts w:ascii="Arial" w:hAnsi="Arial" w:cs="Arial"/>
            <w:sz w:val="22"/>
            <w:szCs w:val="22"/>
          </w:rPr>
          <w:t>3′-only sites.</w:t>
        </w:r>
      </w:ins>
    </w:p>
    <w:p w14:paraId="003D48FA" w14:textId="44F42D17" w:rsidR="009E2BCA" w:rsidRPr="00742EFD" w:rsidRDefault="008E2FC3" w:rsidP="00D94F8E">
      <w:pPr>
        <w:spacing w:line="360" w:lineRule="auto"/>
        <w:ind w:firstLine="720"/>
        <w:rPr>
          <w:ins w:id="1479" w:author="David Bartel" w:date="2018-02-25T21:36:00Z"/>
          <w:rFonts w:ascii="Arial" w:hAnsi="Arial" w:cs="Arial"/>
          <w:sz w:val="22"/>
          <w:szCs w:val="22"/>
        </w:rPr>
      </w:pPr>
      <w:ins w:id="1480" w:author="David Bartel" w:date="2018-02-28T09:12:00Z">
        <w:r w:rsidRPr="00742EFD">
          <w:rPr>
            <w:rFonts w:ascii="Arial" w:hAnsi="Arial" w:cs="Arial"/>
            <w:sz w:val="22"/>
            <w:szCs w:val="22"/>
          </w:rPr>
          <w:t xml:space="preserve">In some </w:t>
        </w:r>
        <w:proofErr w:type="gramStart"/>
        <w:r w:rsidRPr="00742EFD">
          <w:rPr>
            <w:rFonts w:ascii="Arial" w:hAnsi="Arial" w:cs="Arial"/>
            <w:sz w:val="22"/>
            <w:szCs w:val="22"/>
          </w:rPr>
          <w:t>respects</w:t>
        </w:r>
        <w:proofErr w:type="gramEnd"/>
        <w:r w:rsidRPr="00742EFD">
          <w:rPr>
            <w:rFonts w:ascii="Arial" w:hAnsi="Arial" w:cs="Arial"/>
            <w:sz w:val="22"/>
            <w:szCs w:val="22"/>
          </w:rPr>
          <w:t xml:space="preserve"> the 3′-only sites resembled </w:t>
        </w:r>
      </w:ins>
      <w:ins w:id="1481" w:author="David Bartel" w:date="2018-02-28T10:13:00Z">
        <w:r w:rsidR="00C516EE" w:rsidRPr="00742EFD">
          <w:rPr>
            <w:rFonts w:ascii="Arial" w:hAnsi="Arial" w:cs="Arial"/>
            <w:sz w:val="22"/>
            <w:szCs w:val="22"/>
          </w:rPr>
          <w:t xml:space="preserve">a type of </w:t>
        </w:r>
      </w:ins>
      <w:proofErr w:type="spellStart"/>
      <w:ins w:id="1482" w:author="David Bartel" w:date="2018-02-28T09:12:00Z">
        <w:r w:rsidRPr="00742EFD">
          <w:rPr>
            <w:rFonts w:ascii="Arial" w:hAnsi="Arial" w:cs="Arial"/>
            <w:sz w:val="22"/>
            <w:szCs w:val="22"/>
          </w:rPr>
          <w:t>noncanonical</w:t>
        </w:r>
        <w:proofErr w:type="spellEnd"/>
        <w:r w:rsidRPr="00742EFD">
          <w:rPr>
            <w:rFonts w:ascii="Arial" w:hAnsi="Arial" w:cs="Arial"/>
            <w:sz w:val="22"/>
            <w:szCs w:val="22"/>
          </w:rPr>
          <w:t xml:space="preserve"> site</w:t>
        </w:r>
      </w:ins>
      <w:ins w:id="1483" w:author="David Bartel" w:date="2018-02-28T09:17:00Z">
        <w:r w:rsidR="00361EF0" w:rsidRPr="00742EFD">
          <w:rPr>
            <w:rFonts w:ascii="Arial" w:hAnsi="Arial" w:cs="Arial"/>
            <w:sz w:val="22"/>
            <w:szCs w:val="22"/>
          </w:rPr>
          <w:t>s</w:t>
        </w:r>
      </w:ins>
      <w:ins w:id="1484" w:author="David Bartel" w:date="2018-02-28T09:13:00Z">
        <w:r w:rsidRPr="00742EFD">
          <w:rPr>
            <w:rFonts w:ascii="Arial" w:hAnsi="Arial" w:cs="Arial"/>
            <w:sz w:val="22"/>
            <w:szCs w:val="22"/>
          </w:rPr>
          <w:t xml:space="preserve"> known as</w:t>
        </w:r>
      </w:ins>
      <w:ins w:id="1485" w:author="David Bartel" w:date="2018-02-28T09:12:00Z">
        <w:r w:rsidRPr="00742EFD">
          <w:rPr>
            <w:rFonts w:ascii="Arial" w:hAnsi="Arial" w:cs="Arial"/>
            <w:sz w:val="22"/>
            <w:szCs w:val="22"/>
          </w:rPr>
          <w:t xml:space="preserve"> centered sites</w:t>
        </w:r>
      </w:ins>
      <w:ins w:id="1486" w:author="David Bartel" w:date="2018-02-28T09:18:00Z">
        <w:r w:rsidR="00361EF0" w:rsidRPr="00742EFD">
          <w:rPr>
            <w:rFonts w:ascii="Arial" w:hAnsi="Arial" w:cs="Arial"/>
            <w:sz w:val="22"/>
            <w:szCs w:val="22"/>
          </w:rPr>
          <w:t>, which are reported to function in mammalian cells</w:t>
        </w:r>
      </w:ins>
      <w:ins w:id="1487" w:author="David Bartel" w:date="2018-02-28T09:15:00Z">
        <w:r w:rsidRPr="00742EFD">
          <w:rPr>
            <w:rFonts w:ascii="Arial" w:hAnsi="Arial" w:cs="Arial"/>
            <w:sz w:val="22"/>
            <w:szCs w:val="22"/>
          </w:rPr>
          <w:t xml:space="preserve"> (</w:t>
        </w:r>
        <w:commentRangeStart w:id="1488"/>
        <w:r w:rsidRPr="00742EFD">
          <w:rPr>
            <w:rFonts w:ascii="Arial" w:hAnsi="Arial" w:cs="Arial"/>
            <w:sz w:val="22"/>
            <w:szCs w:val="22"/>
          </w:rPr>
          <w:t>REF</w:t>
        </w:r>
      </w:ins>
      <w:commentRangeEnd w:id="1488"/>
      <w:ins w:id="1489" w:author="David Bartel" w:date="2018-03-27T21:02:00Z">
        <w:r w:rsidR="000F5FF0" w:rsidRPr="00742EFD">
          <w:rPr>
            <w:rStyle w:val="CommentReference"/>
            <w:rFonts w:ascii="Arial" w:eastAsiaTheme="minorHAnsi" w:hAnsi="Arial" w:cs="Arial"/>
            <w:sz w:val="22"/>
            <w:szCs w:val="22"/>
          </w:rPr>
          <w:commentReference w:id="1488"/>
        </w:r>
      </w:ins>
      <w:ins w:id="1490" w:author="David Bartel" w:date="2018-02-28T09:15:00Z">
        <w:r w:rsidRPr="00742EFD">
          <w:rPr>
            <w:rFonts w:ascii="Arial" w:hAnsi="Arial" w:cs="Arial"/>
            <w:sz w:val="22"/>
            <w:szCs w:val="22"/>
          </w:rPr>
          <w:t>)</w:t>
        </w:r>
      </w:ins>
      <w:ins w:id="1491" w:author="David Bartel" w:date="2018-02-28T09:12:00Z">
        <w:r w:rsidRPr="00742EFD">
          <w:rPr>
            <w:rFonts w:ascii="Arial" w:hAnsi="Arial" w:cs="Arial"/>
            <w:sz w:val="22"/>
            <w:szCs w:val="22"/>
          </w:rPr>
          <w:t xml:space="preserve">.  Like </w:t>
        </w:r>
      </w:ins>
      <w:ins w:id="1492" w:author="David Bartel" w:date="2018-02-28T09:15:00Z">
        <w:r w:rsidRPr="00742EFD">
          <w:rPr>
            <w:rFonts w:ascii="Arial" w:hAnsi="Arial" w:cs="Arial"/>
            <w:sz w:val="22"/>
            <w:szCs w:val="22"/>
          </w:rPr>
          <w:t xml:space="preserve">3′-only sites, centered sites have extensive perfect pairing to the miRNA, </w:t>
        </w:r>
      </w:ins>
      <w:ins w:id="1493" w:author="David Bartel" w:date="2018-02-28T09:19:00Z">
        <w:r w:rsidR="00361EF0" w:rsidRPr="00742EFD">
          <w:rPr>
            <w:rFonts w:ascii="Arial" w:hAnsi="Arial" w:cs="Arial"/>
            <w:sz w:val="22"/>
            <w:szCs w:val="22"/>
          </w:rPr>
          <w:t>but</w:t>
        </w:r>
      </w:ins>
      <w:ins w:id="1494" w:author="David Bartel" w:date="2018-02-28T09:15:00Z">
        <w:r w:rsidRPr="00742EFD">
          <w:rPr>
            <w:rFonts w:ascii="Arial" w:hAnsi="Arial" w:cs="Arial"/>
            <w:sz w:val="22"/>
            <w:szCs w:val="22"/>
          </w:rPr>
          <w:t xml:space="preserve"> for centered sites </w:t>
        </w:r>
      </w:ins>
      <w:ins w:id="1495" w:author="David Bartel" w:date="2018-02-28T09:19:00Z">
        <w:r w:rsidR="00361EF0" w:rsidRPr="00742EFD">
          <w:rPr>
            <w:rFonts w:ascii="Arial" w:hAnsi="Arial" w:cs="Arial"/>
            <w:sz w:val="22"/>
            <w:szCs w:val="22"/>
          </w:rPr>
          <w:t xml:space="preserve">this pairing </w:t>
        </w:r>
      </w:ins>
      <w:ins w:id="1496" w:author="David Bartel" w:date="2018-02-28T09:16:00Z">
        <w:r w:rsidRPr="00742EFD">
          <w:rPr>
            <w:rFonts w:ascii="Arial" w:hAnsi="Arial" w:cs="Arial"/>
            <w:sz w:val="22"/>
            <w:szCs w:val="22"/>
          </w:rPr>
          <w:t>begins at miRNA positions 3 or 4</w:t>
        </w:r>
      </w:ins>
      <w:ins w:id="1497" w:author="David Bartel" w:date="2018-02-28T09:12:00Z">
        <w:r w:rsidRPr="00742EFD">
          <w:rPr>
            <w:rFonts w:ascii="Arial" w:hAnsi="Arial" w:cs="Arial"/>
            <w:sz w:val="22"/>
            <w:szCs w:val="22"/>
          </w:rPr>
          <w:t xml:space="preserve"> </w:t>
        </w:r>
      </w:ins>
      <w:ins w:id="1498" w:author="David Bartel" w:date="2018-02-28T09:16:00Z">
        <w:r w:rsidRPr="00742EFD">
          <w:rPr>
            <w:rFonts w:ascii="Arial" w:hAnsi="Arial" w:cs="Arial"/>
            <w:sz w:val="22"/>
            <w:szCs w:val="22"/>
          </w:rPr>
          <w:t>and extends</w:t>
        </w:r>
      </w:ins>
      <w:ins w:id="1499" w:author="David Bartel" w:date="2018-02-28T09:12:00Z">
        <w:r w:rsidRPr="00742EFD">
          <w:rPr>
            <w:rFonts w:ascii="Arial" w:hAnsi="Arial" w:cs="Arial"/>
            <w:sz w:val="22"/>
            <w:szCs w:val="22"/>
          </w:rPr>
          <w:t xml:space="preserve"> 11–12-nt through the center of the miRNA (REF).</w:t>
        </w:r>
      </w:ins>
      <w:ins w:id="1500" w:author="David Bartel" w:date="2018-02-28T09:19:00Z">
        <w:r w:rsidR="00361EF0" w:rsidRPr="00742EFD">
          <w:rPr>
            <w:rFonts w:ascii="Arial" w:hAnsi="Arial" w:cs="Arial"/>
            <w:sz w:val="22"/>
            <w:szCs w:val="22"/>
          </w:rPr>
          <w:t xml:space="preserve"> </w:t>
        </w:r>
      </w:ins>
      <w:ins w:id="1501" w:author="David Bartel" w:date="2018-02-28T09:20:00Z">
        <w:r w:rsidR="00361EF0" w:rsidRPr="00742EFD">
          <w:rPr>
            <w:rFonts w:ascii="Arial" w:hAnsi="Arial" w:cs="Arial"/>
            <w:sz w:val="22"/>
            <w:szCs w:val="22"/>
          </w:rPr>
          <w:t xml:space="preserve"> </w:t>
        </w:r>
      </w:ins>
      <w:ins w:id="1502" w:author="David Bartel" w:date="2018-02-28T09:07:00Z">
        <w:r w:rsidR="00644337" w:rsidRPr="00742EFD">
          <w:rPr>
            <w:rFonts w:ascii="Arial" w:hAnsi="Arial" w:cs="Arial"/>
            <w:sz w:val="22"/>
            <w:szCs w:val="22"/>
          </w:rPr>
          <w:t xml:space="preserve">Our </w:t>
        </w:r>
      </w:ins>
      <w:ins w:id="1503" w:author="David Bartel" w:date="2018-02-28T09:08:00Z">
        <w:r w:rsidR="00644337" w:rsidRPr="00742EFD">
          <w:rPr>
            <w:rFonts w:ascii="Arial" w:hAnsi="Arial" w:cs="Arial"/>
            <w:sz w:val="22"/>
            <w:szCs w:val="22"/>
          </w:rPr>
          <w:t xml:space="preserve">unbiased search for sites did not identify </w:t>
        </w:r>
      </w:ins>
      <w:ins w:id="1504" w:author="David Bartel" w:date="2018-02-28T09:09:00Z">
        <w:r w:rsidR="00644337" w:rsidRPr="00742EFD">
          <w:rPr>
            <w:rFonts w:ascii="Arial" w:hAnsi="Arial" w:cs="Arial"/>
            <w:sz w:val="22"/>
            <w:szCs w:val="22"/>
          </w:rPr>
          <w:t xml:space="preserve">centered sites for any of the </w:t>
        </w:r>
      </w:ins>
      <w:ins w:id="1505" w:author="David Bartel" w:date="2018-03-24T21:05:00Z">
        <w:r w:rsidR="00E40497" w:rsidRPr="00742EFD">
          <w:rPr>
            <w:rFonts w:ascii="Arial" w:hAnsi="Arial" w:cs="Arial"/>
            <w:sz w:val="22"/>
            <w:szCs w:val="22"/>
          </w:rPr>
          <w:t>six</w:t>
        </w:r>
      </w:ins>
      <w:ins w:id="1506" w:author="David Bartel" w:date="2018-02-28T09:09:00Z">
        <w:r w:rsidR="00644337" w:rsidRPr="00742EFD">
          <w:rPr>
            <w:rFonts w:ascii="Arial" w:hAnsi="Arial" w:cs="Arial"/>
            <w:sz w:val="22"/>
            <w:szCs w:val="22"/>
          </w:rPr>
          <w:t xml:space="preserve"> miRNAs.  </w:t>
        </w:r>
      </w:ins>
      <w:ins w:id="1507" w:author="David Bartel" w:date="2018-02-28T09:20:00Z">
        <w:r w:rsidR="00361EF0" w:rsidRPr="00742EFD">
          <w:rPr>
            <w:rFonts w:ascii="Arial" w:hAnsi="Arial" w:cs="Arial"/>
            <w:sz w:val="22"/>
            <w:szCs w:val="22"/>
          </w:rPr>
          <w:t xml:space="preserve">To perform a more directed search, and to investigate the </w:t>
        </w:r>
      </w:ins>
      <w:ins w:id="1508" w:author="David Bartel" w:date="2018-02-28T09:23:00Z">
        <w:r w:rsidR="00850B3B" w:rsidRPr="00742EFD">
          <w:rPr>
            <w:rFonts w:ascii="Arial" w:hAnsi="Arial" w:cs="Arial"/>
            <w:sz w:val="22"/>
            <w:szCs w:val="22"/>
          </w:rPr>
          <w:t xml:space="preserve">region of each </w:t>
        </w:r>
      </w:ins>
      <w:ins w:id="1509" w:author="David Bartel" w:date="2018-02-28T09:22:00Z">
        <w:r w:rsidR="00850B3B" w:rsidRPr="00742EFD">
          <w:rPr>
            <w:rFonts w:ascii="Arial" w:hAnsi="Arial" w:cs="Arial"/>
            <w:sz w:val="22"/>
            <w:szCs w:val="22"/>
          </w:rPr>
          <w:t>miRNA to</w:t>
        </w:r>
      </w:ins>
      <w:ins w:id="1510" w:author="David Bartel" w:date="2018-02-28T09:20:00Z">
        <w:r w:rsidR="00361EF0" w:rsidRPr="00742EFD">
          <w:rPr>
            <w:rFonts w:ascii="Arial" w:hAnsi="Arial" w:cs="Arial"/>
            <w:sz w:val="22"/>
            <w:szCs w:val="22"/>
          </w:rPr>
          <w:t xml:space="preserve"> which extensive </w:t>
        </w:r>
      </w:ins>
      <w:ins w:id="1511" w:author="David Bartel" w:date="2018-02-28T11:26:00Z">
        <w:r w:rsidR="00D94F8E" w:rsidRPr="00742EFD">
          <w:rPr>
            <w:rFonts w:ascii="Arial" w:hAnsi="Arial" w:cs="Arial"/>
            <w:sz w:val="22"/>
            <w:szCs w:val="22"/>
          </w:rPr>
          <w:t xml:space="preserve">non-canonical </w:t>
        </w:r>
      </w:ins>
      <w:ins w:id="1512" w:author="David Bartel" w:date="2018-02-28T09:20:00Z">
        <w:r w:rsidR="00361EF0" w:rsidRPr="00742EFD">
          <w:rPr>
            <w:rFonts w:ascii="Arial" w:hAnsi="Arial" w:cs="Arial"/>
            <w:sz w:val="22"/>
            <w:szCs w:val="22"/>
          </w:rPr>
          <w:t>pairing is most</w:t>
        </w:r>
      </w:ins>
      <w:ins w:id="1513" w:author="David Bartel" w:date="2018-02-28T09:23:00Z">
        <w:r w:rsidR="00850B3B" w:rsidRPr="00742EFD">
          <w:rPr>
            <w:rFonts w:ascii="Arial" w:hAnsi="Arial" w:cs="Arial"/>
            <w:sz w:val="22"/>
            <w:szCs w:val="22"/>
          </w:rPr>
          <w:t xml:space="preserve"> favored</w:t>
        </w:r>
      </w:ins>
      <w:del w:id="1514" w:author="David Bartel" w:date="2018-02-27T21:57:00Z">
        <w:r w:rsidR="009E2BCA" w:rsidRPr="00742EFD" w:rsidDel="00753909">
          <w:rPr>
            <w:rFonts w:ascii="Arial" w:hAnsi="Arial" w:cs="Arial"/>
            <w:sz w:val="22"/>
            <w:szCs w:val="22"/>
          </w:rPr>
          <w:delText xml:space="preserve">To </w:delText>
        </w:r>
      </w:del>
      <w:del w:id="1515" w:author="David Bartel" w:date="2018-02-27T21:43:00Z">
        <w:r w:rsidR="009E2BCA" w:rsidRPr="00742EFD" w:rsidDel="00840A82">
          <w:rPr>
            <w:rFonts w:ascii="Arial" w:hAnsi="Arial" w:cs="Arial"/>
            <w:sz w:val="22"/>
            <w:szCs w:val="22"/>
          </w:rPr>
          <w:delText>corroborate the apparently dichotomous binding capacity of the</w:delText>
        </w:r>
      </w:del>
      <w:del w:id="1516" w:author="David Bartel" w:date="2018-02-27T21:54:00Z">
        <w:r w:rsidR="009E2BCA" w:rsidRPr="00742EFD" w:rsidDel="00B136FD">
          <w:rPr>
            <w:rFonts w:ascii="Arial" w:hAnsi="Arial" w:cs="Arial"/>
            <w:sz w:val="22"/>
            <w:szCs w:val="22"/>
          </w:rPr>
          <w:delText xml:space="preserve"> </w:delText>
        </w:r>
      </w:del>
      <w:del w:id="1517" w:author="David Bartel" w:date="2018-02-28T09:25:00Z">
        <w:r w:rsidR="009E2BCA" w:rsidRPr="00742EFD" w:rsidDel="00850B3B">
          <w:rPr>
            <w:rFonts w:ascii="Arial" w:hAnsi="Arial" w:cs="Arial"/>
            <w:sz w:val="22"/>
            <w:szCs w:val="22"/>
          </w:rPr>
          <w:delText>miRNA 3′ end</w:delText>
        </w:r>
      </w:del>
      <w:r w:rsidR="009E2BCA" w:rsidRPr="00742EFD">
        <w:rPr>
          <w:rFonts w:ascii="Arial" w:hAnsi="Arial" w:cs="Arial"/>
          <w:sz w:val="22"/>
          <w:szCs w:val="22"/>
        </w:rPr>
        <w:t xml:space="preserve">, we reanalyzed </w:t>
      </w:r>
      <w:del w:id="1518" w:author="David Bartel" w:date="2018-02-28T09:25:00Z">
        <w:r w:rsidR="009E2BCA" w:rsidRPr="00742EFD" w:rsidDel="00850B3B">
          <w:rPr>
            <w:rFonts w:ascii="Arial" w:hAnsi="Arial" w:cs="Arial"/>
            <w:sz w:val="22"/>
            <w:szCs w:val="22"/>
          </w:rPr>
          <w:delText>all five</w:delText>
        </w:r>
      </w:del>
      <w:ins w:id="1519" w:author="David Bartel" w:date="2018-02-28T09:25:00Z">
        <w:r w:rsidR="00850B3B" w:rsidRPr="00742EFD">
          <w:rPr>
            <w:rFonts w:ascii="Arial" w:hAnsi="Arial" w:cs="Arial"/>
            <w:sz w:val="22"/>
            <w:szCs w:val="22"/>
          </w:rPr>
          <w:t>the results for each</w:t>
        </w:r>
      </w:ins>
      <w:r w:rsidR="009E2BCA" w:rsidRPr="00742EFD">
        <w:rPr>
          <w:rFonts w:ascii="Arial" w:hAnsi="Arial" w:cs="Arial"/>
          <w:sz w:val="22"/>
          <w:szCs w:val="22"/>
        </w:rPr>
        <w:t xml:space="preserve"> miRNA</w:t>
      </w:r>
      <w:del w:id="1520" w:author="David Bartel" w:date="2018-02-28T09:26:00Z">
        <w:r w:rsidR="009E2BCA" w:rsidRPr="00742EFD" w:rsidDel="00850B3B">
          <w:rPr>
            <w:rFonts w:ascii="Arial" w:hAnsi="Arial" w:cs="Arial"/>
            <w:sz w:val="22"/>
            <w:szCs w:val="22"/>
          </w:rPr>
          <w:delText>s</w:delText>
        </w:r>
      </w:del>
      <w:r w:rsidR="009E2BCA" w:rsidRPr="00742EFD">
        <w:rPr>
          <w:rFonts w:ascii="Arial" w:hAnsi="Arial" w:cs="Arial"/>
          <w:sz w:val="22"/>
          <w:szCs w:val="22"/>
        </w:rPr>
        <w:t xml:space="preserve">, </w:t>
      </w:r>
      <w:del w:id="1521" w:author="David Bartel" w:date="2018-02-28T09:28:00Z">
        <w:r w:rsidR="009E2BCA" w:rsidRPr="00742EFD" w:rsidDel="00307C6D">
          <w:rPr>
            <w:rFonts w:ascii="Arial" w:hAnsi="Arial" w:cs="Arial"/>
            <w:sz w:val="22"/>
            <w:szCs w:val="22"/>
          </w:rPr>
          <w:delText xml:space="preserve">reassigning </w:delText>
        </w:r>
      </w:del>
      <w:ins w:id="1522" w:author="David Bartel" w:date="2018-02-28T09:28:00Z">
        <w:r w:rsidR="00307C6D" w:rsidRPr="00742EFD">
          <w:rPr>
            <w:rFonts w:ascii="Arial" w:hAnsi="Arial" w:cs="Arial"/>
            <w:sz w:val="22"/>
            <w:szCs w:val="22"/>
          </w:rPr>
          <w:t xml:space="preserve">determining the affinity of </w:t>
        </w:r>
      </w:ins>
      <w:ins w:id="1523" w:author="David Bartel" w:date="2018-02-28T10:51:00Z">
        <w:r w:rsidR="008969F4" w:rsidRPr="00742EFD">
          <w:rPr>
            <w:rFonts w:ascii="Arial" w:hAnsi="Arial" w:cs="Arial"/>
            <w:sz w:val="22"/>
            <w:szCs w:val="22"/>
          </w:rPr>
          <w:t>sequences</w:t>
        </w:r>
      </w:ins>
      <w:ins w:id="1524" w:author="David Bartel" w:date="2018-02-28T09:28:00Z">
        <w:r w:rsidR="00307C6D" w:rsidRPr="00742EFD">
          <w:rPr>
            <w:rFonts w:ascii="Arial" w:hAnsi="Arial" w:cs="Arial"/>
            <w:sz w:val="22"/>
            <w:szCs w:val="22"/>
          </w:rPr>
          <w:t xml:space="preserve"> </w:t>
        </w:r>
      </w:ins>
      <w:ins w:id="1525" w:author="David Bartel" w:date="2018-02-28T10:40:00Z">
        <w:r w:rsidR="0048152C" w:rsidRPr="00742EFD">
          <w:rPr>
            <w:rFonts w:ascii="Arial" w:hAnsi="Arial" w:cs="Arial"/>
            <w:sz w:val="22"/>
            <w:szCs w:val="22"/>
          </w:rPr>
          <w:t>with</w:t>
        </w:r>
      </w:ins>
      <w:del w:id="1526" w:author="David Bartel" w:date="2018-02-28T10:40:00Z">
        <w:r w:rsidR="009E2BCA" w:rsidRPr="00742EFD" w:rsidDel="0048152C">
          <w:rPr>
            <w:rFonts w:ascii="Arial" w:hAnsi="Arial" w:cs="Arial"/>
            <w:sz w:val="22"/>
            <w:szCs w:val="22"/>
          </w:rPr>
          <w:delText>the reads based on the occurrence of any of the six seed sites, or of</w:delText>
        </w:r>
      </w:del>
      <w:r w:rsidR="009E2BCA" w:rsidRPr="00742EFD">
        <w:rPr>
          <w:rFonts w:ascii="Arial" w:hAnsi="Arial" w:cs="Arial"/>
          <w:sz w:val="22"/>
          <w:szCs w:val="22"/>
        </w:rPr>
        <w:t xml:space="preserve"> </w:t>
      </w:r>
      <w:del w:id="1527" w:author="David Bartel" w:date="2018-02-28T09:26:00Z">
        <w:r w:rsidR="009E2BCA" w:rsidRPr="00742EFD" w:rsidDel="00850B3B">
          <w:rPr>
            <w:rFonts w:ascii="Arial" w:hAnsi="Arial" w:cs="Arial"/>
            <w:sz w:val="22"/>
            <w:szCs w:val="22"/>
          </w:rPr>
          <w:delText xml:space="preserve">an </w:delText>
        </w:r>
      </w:del>
      <w:r w:rsidR="009E2BCA" w:rsidRPr="00742EFD">
        <w:rPr>
          <w:rFonts w:ascii="Arial" w:hAnsi="Arial" w:cs="Arial"/>
          <w:sz w:val="22"/>
          <w:szCs w:val="22"/>
        </w:rPr>
        <w:t>11</w:t>
      </w:r>
      <w:ins w:id="1528" w:author="David Bartel" w:date="2018-02-27T21:40:00Z">
        <w:r w:rsidR="00840A82" w:rsidRPr="00742EFD">
          <w:rPr>
            <w:rFonts w:ascii="Arial" w:hAnsi="Arial" w:cs="Arial"/>
            <w:sz w:val="22"/>
            <w:szCs w:val="22"/>
          </w:rPr>
          <w:t>-</w:t>
        </w:r>
      </w:ins>
      <w:r w:rsidR="009E2BCA" w:rsidRPr="00742EFD">
        <w:rPr>
          <w:rFonts w:ascii="Arial" w:hAnsi="Arial" w:cs="Arial"/>
          <w:sz w:val="22"/>
          <w:szCs w:val="22"/>
        </w:rPr>
        <w:t xml:space="preserve">nt </w:t>
      </w:r>
      <w:del w:id="1529" w:author="David Bartel" w:date="2018-02-28T10:41:00Z">
        <w:r w:rsidR="009E2BCA" w:rsidRPr="00742EFD" w:rsidDel="0048152C">
          <w:rPr>
            <w:rFonts w:ascii="Arial" w:hAnsi="Arial" w:cs="Arial"/>
            <w:sz w:val="22"/>
            <w:szCs w:val="22"/>
          </w:rPr>
          <w:delText>window of</w:delText>
        </w:r>
      </w:del>
      <w:ins w:id="1530" w:author="David Bartel" w:date="2018-02-28T10:41:00Z">
        <w:r w:rsidR="0048152C" w:rsidRPr="00742EFD">
          <w:rPr>
            <w:rFonts w:ascii="Arial" w:hAnsi="Arial" w:cs="Arial"/>
            <w:sz w:val="22"/>
            <w:szCs w:val="22"/>
          </w:rPr>
          <w:t>segments of perfect</w:t>
        </w:r>
      </w:ins>
      <w:r w:rsidR="009E2BCA" w:rsidRPr="00742EFD">
        <w:rPr>
          <w:rFonts w:ascii="Arial" w:hAnsi="Arial" w:cs="Arial"/>
          <w:sz w:val="22"/>
          <w:szCs w:val="22"/>
        </w:rPr>
        <w:t xml:space="preserve"> complementarity to the miRNA sequence</w:t>
      </w:r>
      <w:ins w:id="1531" w:author="David Bartel" w:date="2018-02-28T10:41:00Z">
        <w:r w:rsidR="0048152C" w:rsidRPr="00742EFD">
          <w:rPr>
            <w:rFonts w:ascii="Arial" w:hAnsi="Arial" w:cs="Arial"/>
            <w:sz w:val="22"/>
            <w:szCs w:val="22"/>
          </w:rPr>
          <w:t xml:space="preserve">, scanning </w:t>
        </w:r>
      </w:ins>
      <w:del w:id="1532" w:author="David Bartel" w:date="2018-02-28T10:41:00Z">
        <w:r w:rsidR="009E2BCA" w:rsidRPr="00742EFD" w:rsidDel="0048152C">
          <w:rPr>
            <w:rFonts w:ascii="Arial" w:hAnsi="Arial" w:cs="Arial"/>
            <w:sz w:val="22"/>
            <w:szCs w:val="22"/>
          </w:rPr>
          <w:delText xml:space="preserve"> </w:delText>
        </w:r>
      </w:del>
      <w:r w:rsidR="009E2BCA" w:rsidRPr="00742EFD">
        <w:rPr>
          <w:rFonts w:ascii="Arial" w:hAnsi="Arial" w:cs="Arial"/>
          <w:sz w:val="22"/>
          <w:szCs w:val="22"/>
        </w:rPr>
        <w:t xml:space="preserve">from </w:t>
      </w:r>
      <w:del w:id="1533" w:author="David Bartel" w:date="2018-02-28T10:41:00Z">
        <w:r w:rsidR="009E2BCA" w:rsidRPr="00742EFD" w:rsidDel="0048152C">
          <w:rPr>
            <w:rFonts w:ascii="Arial" w:hAnsi="Arial" w:cs="Arial"/>
            <w:sz w:val="22"/>
            <w:szCs w:val="22"/>
          </w:rPr>
          <w:delText xml:space="preserve">guide </w:delText>
        </w:r>
      </w:del>
      <w:ins w:id="1534" w:author="David Bartel" w:date="2018-02-28T10:41:00Z">
        <w:r w:rsidR="0048152C" w:rsidRPr="00742EFD">
          <w:rPr>
            <w:rFonts w:ascii="Arial" w:hAnsi="Arial" w:cs="Arial"/>
            <w:sz w:val="22"/>
            <w:szCs w:val="22"/>
          </w:rPr>
          <w:t xml:space="preserve">miRNA </w:t>
        </w:r>
      </w:ins>
      <w:r w:rsidR="009E2BCA" w:rsidRPr="00742EFD">
        <w:rPr>
          <w:rFonts w:ascii="Arial" w:hAnsi="Arial" w:cs="Arial"/>
          <w:sz w:val="22"/>
          <w:szCs w:val="22"/>
        </w:rPr>
        <w:t xml:space="preserve">position 3 to the 3′ end of the </w:t>
      </w:r>
      <w:del w:id="1535" w:author="David Bartel" w:date="2018-02-28T11:26:00Z">
        <w:r w:rsidR="009E2BCA" w:rsidRPr="00742EFD" w:rsidDel="00D94F8E">
          <w:rPr>
            <w:rFonts w:ascii="Arial" w:hAnsi="Arial" w:cs="Arial"/>
            <w:sz w:val="22"/>
            <w:szCs w:val="22"/>
          </w:rPr>
          <w:delText xml:space="preserve">guide </w:delText>
        </w:r>
      </w:del>
      <w:ins w:id="1536" w:author="David Bartel" w:date="2018-02-28T11:26:00Z">
        <w:r w:rsidR="00D94F8E" w:rsidRPr="00742EFD">
          <w:rPr>
            <w:rFonts w:ascii="Arial" w:hAnsi="Arial" w:cs="Arial"/>
            <w:sz w:val="22"/>
            <w:szCs w:val="22"/>
          </w:rPr>
          <w:t xml:space="preserve">miRNA </w:t>
        </w:r>
      </w:ins>
      <w:r w:rsidR="009E2BCA" w:rsidRPr="00742EFD">
        <w:rPr>
          <w:rFonts w:ascii="Arial" w:hAnsi="Arial" w:cs="Arial"/>
          <w:sz w:val="22"/>
          <w:szCs w:val="22"/>
        </w:rPr>
        <w:t>(Fig</w:t>
      </w:r>
      <w:ins w:id="1537" w:author="David Bartel" w:date="2018-02-28T10:42:00Z">
        <w:r w:rsidR="0048152C" w:rsidRPr="00742EFD">
          <w:rPr>
            <w:rFonts w:ascii="Arial" w:hAnsi="Arial" w:cs="Arial"/>
            <w:sz w:val="22"/>
            <w:szCs w:val="22"/>
          </w:rPr>
          <w:t>.</w:t>
        </w:r>
      </w:ins>
      <w:del w:id="1538" w:author="David Bartel" w:date="2018-02-28T10:42:00Z">
        <w:r w:rsidR="009E2BCA" w:rsidRPr="00742EFD" w:rsidDel="0048152C">
          <w:rPr>
            <w:rFonts w:ascii="Arial" w:hAnsi="Arial" w:cs="Arial"/>
            <w:sz w:val="22"/>
            <w:szCs w:val="22"/>
          </w:rPr>
          <w:delText>ure</w:delText>
        </w:r>
      </w:del>
      <w:r w:rsidR="009E2BCA" w:rsidRPr="00742EFD">
        <w:rPr>
          <w:rFonts w:ascii="Arial" w:hAnsi="Arial" w:cs="Arial"/>
          <w:sz w:val="22"/>
          <w:szCs w:val="22"/>
        </w:rPr>
        <w:t xml:space="preserve"> </w:t>
      </w:r>
      <w:commentRangeStart w:id="1539"/>
      <w:commentRangeStart w:id="1540"/>
      <w:del w:id="1541" w:author="David Bartel" w:date="2018-02-28T10:42:00Z">
        <w:r w:rsidR="009E2BCA" w:rsidRPr="00742EFD" w:rsidDel="0048152C">
          <w:rPr>
            <w:rFonts w:ascii="Arial" w:hAnsi="Arial" w:cs="Arial"/>
            <w:sz w:val="22"/>
            <w:szCs w:val="22"/>
          </w:rPr>
          <w:delText>S2iA</w:delText>
        </w:r>
      </w:del>
      <w:ins w:id="1542" w:author="David Bartel" w:date="2018-02-28T10:42:00Z">
        <w:r w:rsidR="00CB4DA5" w:rsidRPr="00742EFD">
          <w:rPr>
            <w:rFonts w:ascii="Arial" w:hAnsi="Arial" w:cs="Arial"/>
            <w:sz w:val="22"/>
            <w:szCs w:val="22"/>
          </w:rPr>
          <w:t>3</w:t>
        </w:r>
      </w:ins>
      <w:ins w:id="1543" w:author="David Bartel" w:date="2018-03-25T07:48:00Z">
        <w:r w:rsidR="00CB4DA5" w:rsidRPr="00742EFD">
          <w:rPr>
            <w:rFonts w:ascii="Arial" w:hAnsi="Arial" w:cs="Arial"/>
            <w:sz w:val="22"/>
            <w:szCs w:val="22"/>
          </w:rPr>
          <w:t>A</w:t>
        </w:r>
      </w:ins>
      <w:commentRangeEnd w:id="1539"/>
      <w:ins w:id="1544" w:author="David Bartel" w:date="2018-02-28T10:42:00Z">
        <w:r w:rsidR="0048152C" w:rsidRPr="00742EFD">
          <w:rPr>
            <w:rStyle w:val="CommentReference"/>
            <w:rFonts w:ascii="Arial" w:eastAsiaTheme="minorHAnsi" w:hAnsi="Arial" w:cs="Arial"/>
            <w:sz w:val="22"/>
            <w:szCs w:val="22"/>
          </w:rPr>
          <w:commentReference w:id="1539"/>
        </w:r>
      </w:ins>
      <w:commentRangeEnd w:id="1540"/>
      <w:r w:rsidR="009F3B90">
        <w:rPr>
          <w:rStyle w:val="CommentReference"/>
          <w:rFonts w:eastAsiaTheme="minorHAnsi"/>
        </w:rPr>
        <w:commentReference w:id="1540"/>
      </w:r>
      <w:r w:rsidR="009E2BCA" w:rsidRPr="00742EFD">
        <w:rPr>
          <w:rFonts w:ascii="Arial" w:hAnsi="Arial" w:cs="Arial"/>
          <w:sz w:val="22"/>
          <w:szCs w:val="22"/>
        </w:rPr>
        <w:t xml:space="preserve">). </w:t>
      </w:r>
      <w:ins w:id="1545" w:author="David Bartel" w:date="2018-02-28T10:43:00Z">
        <w:r w:rsidR="00C43418" w:rsidRPr="00742EFD">
          <w:rPr>
            <w:rFonts w:ascii="Arial" w:hAnsi="Arial" w:cs="Arial"/>
            <w:sz w:val="22"/>
            <w:szCs w:val="22"/>
          </w:rPr>
          <w:t xml:space="preserve"> For reference</w:t>
        </w:r>
      </w:ins>
      <w:ins w:id="1546" w:author="David Bartel" w:date="2018-02-28T10:45:00Z">
        <w:r w:rsidR="00C43418" w:rsidRPr="00742EFD">
          <w:rPr>
            <w:rFonts w:ascii="Arial" w:hAnsi="Arial" w:cs="Arial"/>
            <w:sz w:val="22"/>
            <w:szCs w:val="22"/>
          </w:rPr>
          <w:t>,</w:t>
        </w:r>
      </w:ins>
      <w:ins w:id="1547" w:author="David Bartel" w:date="2018-02-28T10:43:00Z">
        <w:r w:rsidR="00C43418" w:rsidRPr="00742EFD">
          <w:rPr>
            <w:rFonts w:ascii="Arial" w:hAnsi="Arial" w:cs="Arial"/>
            <w:sz w:val="22"/>
            <w:szCs w:val="22"/>
          </w:rPr>
          <w:t xml:space="preserve"> we also </w:t>
        </w:r>
      </w:ins>
      <w:ins w:id="1548" w:author="David Bartel" w:date="2018-02-28T10:45:00Z">
        <w:r w:rsidR="00C43418" w:rsidRPr="00742EFD">
          <w:rPr>
            <w:rFonts w:ascii="Arial" w:hAnsi="Arial" w:cs="Arial"/>
            <w:sz w:val="22"/>
            <w:szCs w:val="22"/>
          </w:rPr>
          <w:t>re-</w:t>
        </w:r>
      </w:ins>
      <w:ins w:id="1549" w:author="David Bartel" w:date="2018-02-28T10:43:00Z">
        <w:r w:rsidR="00C43418" w:rsidRPr="00742EFD">
          <w:rPr>
            <w:rFonts w:ascii="Arial" w:hAnsi="Arial" w:cs="Arial"/>
            <w:sz w:val="22"/>
            <w:szCs w:val="22"/>
          </w:rPr>
          <w:t>plotted the</w:t>
        </w:r>
      </w:ins>
      <w:ins w:id="1550" w:author="David Bartel" w:date="2018-02-28T10:45:00Z">
        <w:r w:rsidR="00C43418" w:rsidRPr="00742EFD">
          <w:rPr>
            <w:rFonts w:ascii="Arial" w:hAnsi="Arial" w:cs="Arial"/>
            <w:sz w:val="22"/>
            <w:szCs w:val="22"/>
          </w:rPr>
          <w:t xml:space="preserve"> relative </w:t>
        </w:r>
        <w:proofErr w:type="spellStart"/>
        <w:r w:rsidR="00C43418" w:rsidRPr="00742EFD">
          <w:rPr>
            <w:rFonts w:ascii="Arial" w:hAnsi="Arial" w:cs="Arial"/>
            <w:i/>
            <w:sz w:val="22"/>
            <w:szCs w:val="22"/>
          </w:rPr>
          <w:t>K</w:t>
        </w:r>
        <w:r w:rsidR="00C43418" w:rsidRPr="00742EFD">
          <w:rPr>
            <w:rFonts w:ascii="Arial" w:hAnsi="Arial" w:cs="Arial"/>
            <w:sz w:val="22"/>
            <w:szCs w:val="22"/>
            <w:vertAlign w:val="subscript"/>
          </w:rPr>
          <w:t>d</w:t>
        </w:r>
        <w:proofErr w:type="spellEnd"/>
        <w:r w:rsidR="00C43418" w:rsidRPr="00742EFD">
          <w:rPr>
            <w:rFonts w:ascii="Arial" w:hAnsi="Arial" w:cs="Arial"/>
            <w:sz w:val="22"/>
            <w:szCs w:val="22"/>
          </w:rPr>
          <w:t xml:space="preserve"> values </w:t>
        </w:r>
      </w:ins>
      <w:ins w:id="1551" w:author="David Bartel" w:date="2018-02-28T10:47:00Z">
        <w:r w:rsidR="00C43418" w:rsidRPr="00742EFD">
          <w:rPr>
            <w:rFonts w:ascii="Arial" w:hAnsi="Arial" w:cs="Arial"/>
            <w:sz w:val="22"/>
            <w:szCs w:val="22"/>
          </w:rPr>
          <w:t>for</w:t>
        </w:r>
      </w:ins>
      <w:ins w:id="1552" w:author="David Bartel" w:date="2018-02-28T10:45:00Z">
        <w:r w:rsidR="00C43418" w:rsidRPr="00742EFD">
          <w:rPr>
            <w:rFonts w:ascii="Arial" w:hAnsi="Arial" w:cs="Arial"/>
            <w:sz w:val="22"/>
            <w:szCs w:val="22"/>
          </w:rPr>
          <w:t xml:space="preserve"> </w:t>
        </w:r>
      </w:ins>
      <w:ins w:id="1553" w:author="David Bartel" w:date="2018-02-28T10:50:00Z">
        <w:r w:rsidR="008969F4" w:rsidRPr="00742EFD">
          <w:rPr>
            <w:rFonts w:ascii="Arial" w:hAnsi="Arial" w:cs="Arial"/>
            <w:sz w:val="22"/>
            <w:szCs w:val="22"/>
          </w:rPr>
          <w:t xml:space="preserve">sequences </w:t>
        </w:r>
      </w:ins>
      <w:ins w:id="1554" w:author="David Bartel" w:date="2018-02-28T10:51:00Z">
        <w:r w:rsidR="008969F4" w:rsidRPr="00742EFD">
          <w:rPr>
            <w:rFonts w:ascii="Arial" w:hAnsi="Arial" w:cs="Arial"/>
            <w:sz w:val="22"/>
            <w:szCs w:val="22"/>
          </w:rPr>
          <w:t xml:space="preserve">with </w:t>
        </w:r>
      </w:ins>
      <w:ins w:id="1555" w:author="David Bartel" w:date="2018-02-28T10:45:00Z">
        <w:r w:rsidR="00C43418" w:rsidRPr="00742EFD">
          <w:rPr>
            <w:rFonts w:ascii="Arial" w:hAnsi="Arial" w:cs="Arial"/>
            <w:sz w:val="22"/>
            <w:szCs w:val="22"/>
          </w:rPr>
          <w:t xml:space="preserve">canonical </w:t>
        </w:r>
      </w:ins>
      <w:ins w:id="1556" w:author="David Bartel" w:date="2018-02-28T10:46:00Z">
        <w:r w:rsidR="00C43418" w:rsidRPr="00742EFD">
          <w:rPr>
            <w:rFonts w:ascii="Arial" w:hAnsi="Arial" w:cs="Arial"/>
            <w:sz w:val="22"/>
            <w:szCs w:val="22"/>
          </w:rPr>
          <w:t>8mer, 6mer</w:t>
        </w:r>
      </w:ins>
      <w:ins w:id="1557" w:author="David Bartel" w:date="2018-02-28T10:51:00Z">
        <w:r w:rsidR="008969F4" w:rsidRPr="00742EFD">
          <w:rPr>
            <w:rFonts w:ascii="Arial" w:hAnsi="Arial" w:cs="Arial"/>
            <w:sz w:val="22"/>
            <w:szCs w:val="22"/>
          </w:rPr>
          <w:t>,</w:t>
        </w:r>
      </w:ins>
      <w:ins w:id="1558" w:author="David Bartel" w:date="2018-02-28T10:46:00Z">
        <w:r w:rsidR="00C43418" w:rsidRPr="00742EFD">
          <w:rPr>
            <w:rFonts w:ascii="Arial" w:hAnsi="Arial" w:cs="Arial"/>
            <w:sz w:val="22"/>
            <w:szCs w:val="22"/>
          </w:rPr>
          <w:t xml:space="preserve"> </w:t>
        </w:r>
      </w:ins>
      <w:ins w:id="1559" w:author="David Bartel" w:date="2018-02-28T10:51:00Z">
        <w:r w:rsidR="008969F4" w:rsidRPr="00742EFD">
          <w:rPr>
            <w:rFonts w:ascii="Arial" w:hAnsi="Arial" w:cs="Arial"/>
            <w:sz w:val="22"/>
            <w:szCs w:val="22"/>
          </w:rPr>
          <w:t>and</w:t>
        </w:r>
      </w:ins>
      <w:ins w:id="1560" w:author="David Bartel" w:date="2018-02-28T10:46:00Z">
        <w:r w:rsidR="00C43418" w:rsidRPr="00742EFD">
          <w:rPr>
            <w:rFonts w:ascii="Arial" w:hAnsi="Arial" w:cs="Arial"/>
            <w:sz w:val="22"/>
            <w:szCs w:val="22"/>
          </w:rPr>
          <w:t xml:space="preserve"> 6mer-m8 </w:t>
        </w:r>
      </w:ins>
      <w:ins w:id="1561" w:author="David Bartel" w:date="2018-02-28T10:45:00Z">
        <w:r w:rsidR="00C43418" w:rsidRPr="00742EFD">
          <w:rPr>
            <w:rFonts w:ascii="Arial" w:hAnsi="Arial" w:cs="Arial"/>
            <w:sz w:val="22"/>
            <w:szCs w:val="22"/>
          </w:rPr>
          <w:t>sites.</w:t>
        </w:r>
      </w:ins>
      <w:ins w:id="1562" w:author="David Bartel" w:date="2018-02-28T10:43:00Z">
        <w:r w:rsidR="00C43418" w:rsidRPr="00742EFD">
          <w:rPr>
            <w:rFonts w:ascii="Arial" w:hAnsi="Arial" w:cs="Arial"/>
            <w:sz w:val="22"/>
            <w:szCs w:val="22"/>
          </w:rPr>
          <w:t xml:space="preserve"> </w:t>
        </w:r>
      </w:ins>
      <w:ins w:id="1563" w:author="David Bartel" w:date="2018-02-28T10:46:00Z">
        <w:r w:rsidR="00C43418" w:rsidRPr="00742EFD">
          <w:rPr>
            <w:rFonts w:ascii="Arial" w:hAnsi="Arial" w:cs="Arial"/>
            <w:sz w:val="22"/>
            <w:szCs w:val="22"/>
          </w:rPr>
          <w:t xml:space="preserve"> </w:t>
        </w:r>
      </w:ins>
      <w:del w:id="1564" w:author="David Bartel" w:date="2018-02-28T10:48:00Z">
        <w:r w:rsidR="009E2BCA" w:rsidRPr="00742EFD" w:rsidDel="008969F4">
          <w:rPr>
            <w:rFonts w:ascii="Arial" w:hAnsi="Arial" w:cs="Arial"/>
            <w:sz w:val="22"/>
            <w:szCs w:val="22"/>
          </w:rPr>
          <w:delText>We observed that indeed f</w:delText>
        </w:r>
      </w:del>
      <w:ins w:id="1565" w:author="David Bartel" w:date="2018-02-28T10:48:00Z">
        <w:r w:rsidR="008969F4" w:rsidRPr="00742EFD">
          <w:rPr>
            <w:rFonts w:ascii="Arial" w:hAnsi="Arial" w:cs="Arial"/>
            <w:sz w:val="22"/>
            <w:szCs w:val="22"/>
          </w:rPr>
          <w:t>F</w:t>
        </w:r>
      </w:ins>
      <w:r w:rsidR="009E2BCA" w:rsidRPr="00742EFD">
        <w:rPr>
          <w:rFonts w:ascii="Arial" w:hAnsi="Arial" w:cs="Arial"/>
          <w:sz w:val="22"/>
          <w:szCs w:val="22"/>
        </w:rPr>
        <w:t xml:space="preserve">or miR-155, miR-124, and lys-6, </w:t>
      </w:r>
      <w:ins w:id="1566" w:author="David Bartel" w:date="2018-02-28T10:53:00Z">
        <w:r w:rsidR="008E6631" w:rsidRPr="00742EFD">
          <w:rPr>
            <w:rFonts w:ascii="Arial" w:hAnsi="Arial" w:cs="Arial"/>
            <w:sz w:val="22"/>
            <w:szCs w:val="22"/>
          </w:rPr>
          <w:t xml:space="preserve">sequences with </w:t>
        </w:r>
      </w:ins>
      <w:del w:id="1567" w:author="David Bartel" w:date="2018-02-28T10:50:00Z">
        <w:r w:rsidR="009E2BCA" w:rsidRPr="00742EFD" w:rsidDel="008969F4">
          <w:rPr>
            <w:rFonts w:ascii="Arial" w:hAnsi="Arial" w:cs="Arial"/>
            <w:sz w:val="22"/>
            <w:szCs w:val="22"/>
          </w:rPr>
          <w:delText xml:space="preserve">pairing of </w:delText>
        </w:r>
      </w:del>
      <w:r w:rsidR="009E2BCA" w:rsidRPr="00742EFD">
        <w:rPr>
          <w:rFonts w:ascii="Arial" w:hAnsi="Arial" w:cs="Arial"/>
          <w:sz w:val="22"/>
          <w:szCs w:val="22"/>
        </w:rPr>
        <w:t>11</w:t>
      </w:r>
      <w:del w:id="1568" w:author="David Bartel" w:date="2018-02-28T10:49:00Z">
        <w:r w:rsidR="009E2BCA" w:rsidRPr="00742EFD" w:rsidDel="008969F4">
          <w:rPr>
            <w:rFonts w:ascii="Arial" w:hAnsi="Arial" w:cs="Arial"/>
            <w:sz w:val="22"/>
            <w:szCs w:val="22"/>
          </w:rPr>
          <w:delText xml:space="preserve"> contiguous </w:delText>
        </w:r>
      </w:del>
      <w:ins w:id="1569" w:author="David Bartel" w:date="2018-02-28T10:49:00Z">
        <w:r w:rsidR="008969F4" w:rsidRPr="00742EFD">
          <w:rPr>
            <w:rFonts w:ascii="Arial" w:hAnsi="Arial" w:cs="Arial"/>
            <w:sz w:val="22"/>
            <w:szCs w:val="22"/>
          </w:rPr>
          <w:t>-</w:t>
        </w:r>
      </w:ins>
      <w:r w:rsidR="009E2BCA" w:rsidRPr="00742EFD">
        <w:rPr>
          <w:rFonts w:ascii="Arial" w:hAnsi="Arial" w:cs="Arial"/>
          <w:sz w:val="22"/>
          <w:szCs w:val="22"/>
        </w:rPr>
        <w:t xml:space="preserve">nt </w:t>
      </w:r>
      <w:del w:id="1570" w:author="David Bartel" w:date="2018-02-28T10:49:00Z">
        <w:r w:rsidR="009E2BCA" w:rsidRPr="00742EFD" w:rsidDel="008969F4">
          <w:rPr>
            <w:rFonts w:ascii="Arial" w:hAnsi="Arial" w:cs="Arial"/>
            <w:sz w:val="22"/>
            <w:szCs w:val="22"/>
          </w:rPr>
          <w:delText xml:space="preserve">in </w:delText>
        </w:r>
      </w:del>
      <w:ins w:id="1571" w:author="David Bartel" w:date="2018-02-28T10:49:00Z">
        <w:r w:rsidR="008969F4" w:rsidRPr="00742EFD">
          <w:rPr>
            <w:rFonts w:ascii="Arial" w:hAnsi="Arial" w:cs="Arial"/>
            <w:sz w:val="22"/>
            <w:szCs w:val="22"/>
          </w:rPr>
          <w:t xml:space="preserve">sites </w:t>
        </w:r>
      </w:ins>
      <w:ins w:id="1572" w:author="David Bartel" w:date="2018-02-28T10:50:00Z">
        <w:r w:rsidR="008969F4" w:rsidRPr="00742EFD">
          <w:rPr>
            <w:rFonts w:ascii="Arial" w:hAnsi="Arial" w:cs="Arial"/>
            <w:sz w:val="22"/>
            <w:szCs w:val="22"/>
          </w:rPr>
          <w:t xml:space="preserve">that paired </w:t>
        </w:r>
      </w:ins>
      <w:ins w:id="1573" w:author="David Bartel" w:date="2018-02-28T10:49:00Z">
        <w:r w:rsidR="008969F4" w:rsidRPr="00742EFD">
          <w:rPr>
            <w:rFonts w:ascii="Arial" w:hAnsi="Arial" w:cs="Arial"/>
            <w:sz w:val="22"/>
            <w:szCs w:val="22"/>
          </w:rPr>
          <w:t xml:space="preserve">to </w:t>
        </w:r>
      </w:ins>
      <w:r w:rsidR="009E2BCA" w:rsidRPr="00742EFD">
        <w:rPr>
          <w:rFonts w:ascii="Arial" w:hAnsi="Arial" w:cs="Arial"/>
          <w:sz w:val="22"/>
          <w:szCs w:val="22"/>
        </w:rPr>
        <w:t xml:space="preserve">the </w:t>
      </w:r>
      <w:ins w:id="1574" w:author="David Bartel" w:date="2018-02-28T10:54:00Z">
        <w:r w:rsidR="008E6631" w:rsidRPr="00742EFD">
          <w:rPr>
            <w:rFonts w:ascii="Arial" w:hAnsi="Arial" w:cs="Arial"/>
            <w:sz w:val="22"/>
            <w:szCs w:val="22"/>
          </w:rPr>
          <w:t xml:space="preserve">miRNA </w:t>
        </w:r>
      </w:ins>
      <w:r w:rsidR="009E2BCA" w:rsidRPr="00742EFD">
        <w:rPr>
          <w:rFonts w:ascii="Arial" w:hAnsi="Arial" w:cs="Arial"/>
          <w:sz w:val="22"/>
          <w:szCs w:val="22"/>
        </w:rPr>
        <w:t xml:space="preserve">3′ </w:t>
      </w:r>
      <w:del w:id="1575" w:author="David Bartel" w:date="2018-02-28T10:50:00Z">
        <w:r w:rsidR="009E2BCA" w:rsidRPr="00742EFD" w:rsidDel="008969F4">
          <w:rPr>
            <w:rFonts w:ascii="Arial" w:hAnsi="Arial" w:cs="Arial"/>
            <w:sz w:val="22"/>
            <w:szCs w:val="22"/>
          </w:rPr>
          <w:delText xml:space="preserve">end </w:delText>
        </w:r>
      </w:del>
      <w:ins w:id="1576" w:author="David Bartel" w:date="2018-02-28T10:50:00Z">
        <w:r w:rsidR="008969F4" w:rsidRPr="00742EFD">
          <w:rPr>
            <w:rFonts w:ascii="Arial" w:hAnsi="Arial" w:cs="Arial"/>
            <w:sz w:val="22"/>
            <w:szCs w:val="22"/>
          </w:rPr>
          <w:t xml:space="preserve">region </w:t>
        </w:r>
      </w:ins>
      <w:del w:id="1577" w:author="David Bartel" w:date="2018-02-28T10:52:00Z">
        <w:r w:rsidR="009E2BCA" w:rsidRPr="00742EFD" w:rsidDel="008969F4">
          <w:rPr>
            <w:rFonts w:ascii="Arial" w:hAnsi="Arial" w:cs="Arial"/>
            <w:sz w:val="22"/>
            <w:szCs w:val="22"/>
          </w:rPr>
          <w:delText xml:space="preserve">exhibited </w:delText>
        </w:r>
      </w:del>
      <w:ins w:id="1578" w:author="David Bartel" w:date="2018-02-28T10:56:00Z">
        <w:r w:rsidR="008E6631" w:rsidRPr="00742EFD">
          <w:rPr>
            <w:rFonts w:ascii="Arial" w:hAnsi="Arial" w:cs="Arial"/>
            <w:sz w:val="22"/>
            <w:szCs w:val="22"/>
          </w:rPr>
          <w:t>bound with greater</w:t>
        </w:r>
      </w:ins>
      <w:del w:id="1579" w:author="David Bartel" w:date="2018-02-28T10:56:00Z">
        <w:r w:rsidR="009E2BCA" w:rsidRPr="00742EFD" w:rsidDel="008E6631">
          <w:rPr>
            <w:rFonts w:ascii="Arial" w:hAnsi="Arial" w:cs="Arial"/>
            <w:sz w:val="22"/>
            <w:szCs w:val="22"/>
          </w:rPr>
          <w:delText>binding</w:delText>
        </w:r>
      </w:del>
      <w:r w:rsidR="009E2BCA" w:rsidRPr="00742EFD">
        <w:rPr>
          <w:rFonts w:ascii="Arial" w:hAnsi="Arial" w:cs="Arial"/>
          <w:sz w:val="22"/>
          <w:szCs w:val="22"/>
        </w:rPr>
        <w:t xml:space="preserve"> affinity </w:t>
      </w:r>
      <w:del w:id="1580" w:author="David Bartel" w:date="2018-02-28T10:56:00Z">
        <w:r w:rsidR="009E2BCA" w:rsidRPr="00742EFD" w:rsidDel="008E6631">
          <w:rPr>
            <w:rFonts w:ascii="Arial" w:hAnsi="Arial" w:cs="Arial"/>
            <w:sz w:val="22"/>
            <w:szCs w:val="22"/>
          </w:rPr>
          <w:delText xml:space="preserve">greater </w:delText>
        </w:r>
      </w:del>
      <w:r w:rsidR="009E2BCA" w:rsidRPr="00742EFD">
        <w:rPr>
          <w:rFonts w:ascii="Arial" w:hAnsi="Arial" w:cs="Arial"/>
          <w:sz w:val="22"/>
          <w:szCs w:val="22"/>
        </w:rPr>
        <w:t xml:space="preserve">than </w:t>
      </w:r>
      <w:del w:id="1581" w:author="David Bartel" w:date="2018-02-28T10:56:00Z">
        <w:r w:rsidR="009E2BCA" w:rsidRPr="00742EFD" w:rsidDel="008E6631">
          <w:rPr>
            <w:rFonts w:ascii="Arial" w:hAnsi="Arial" w:cs="Arial"/>
            <w:sz w:val="22"/>
            <w:szCs w:val="22"/>
          </w:rPr>
          <w:delText>that of the</w:delText>
        </w:r>
      </w:del>
      <w:ins w:id="1582" w:author="David Bartel" w:date="2018-02-28T10:56:00Z">
        <w:r w:rsidR="008E6631" w:rsidRPr="00742EFD">
          <w:rPr>
            <w:rFonts w:ascii="Arial" w:hAnsi="Arial" w:cs="Arial"/>
            <w:sz w:val="22"/>
            <w:szCs w:val="22"/>
          </w:rPr>
          <w:t>did those with a</w:t>
        </w:r>
      </w:ins>
      <w:r w:rsidR="009E2BCA" w:rsidRPr="00742EFD">
        <w:rPr>
          <w:rFonts w:ascii="Arial" w:hAnsi="Arial" w:cs="Arial"/>
          <w:sz w:val="22"/>
          <w:szCs w:val="22"/>
        </w:rPr>
        <w:t xml:space="preserve"> canonical 6mer site, </w:t>
      </w:r>
      <w:commentRangeStart w:id="1583"/>
      <w:commentRangeStart w:id="1584"/>
      <w:del w:id="1585" w:author="David Bartel" w:date="2018-02-28T10:57:00Z">
        <w:r w:rsidR="009E2BCA" w:rsidRPr="00742EFD" w:rsidDel="008E6631">
          <w:rPr>
            <w:rFonts w:ascii="Arial" w:hAnsi="Arial" w:cs="Arial"/>
            <w:sz w:val="22"/>
            <w:szCs w:val="22"/>
          </w:rPr>
          <w:delText xml:space="preserve">while </w:delText>
        </w:r>
      </w:del>
      <w:ins w:id="1586" w:author="David Bartel" w:date="2018-02-28T10:57:00Z">
        <w:r w:rsidR="008E6631" w:rsidRPr="00742EFD">
          <w:rPr>
            <w:rFonts w:ascii="Arial" w:hAnsi="Arial" w:cs="Arial"/>
            <w:sz w:val="22"/>
            <w:szCs w:val="22"/>
          </w:rPr>
          <w:t xml:space="preserve">whereas </w:t>
        </w:r>
      </w:ins>
      <w:r w:rsidR="009E2BCA" w:rsidRPr="00742EFD">
        <w:rPr>
          <w:rFonts w:ascii="Arial" w:hAnsi="Arial" w:cs="Arial"/>
          <w:sz w:val="22"/>
          <w:szCs w:val="22"/>
        </w:rPr>
        <w:t>for</w:t>
      </w:r>
      <w:commentRangeEnd w:id="1583"/>
      <w:r w:rsidR="000F5FF0" w:rsidRPr="00742EFD">
        <w:rPr>
          <w:rStyle w:val="CommentReference"/>
          <w:rFonts w:ascii="Arial" w:eastAsiaTheme="minorHAnsi" w:hAnsi="Arial" w:cs="Arial"/>
          <w:sz w:val="22"/>
          <w:szCs w:val="22"/>
        </w:rPr>
        <w:commentReference w:id="1583"/>
      </w:r>
      <w:commentRangeEnd w:id="1584"/>
      <w:r w:rsidR="00EE2F2A">
        <w:rPr>
          <w:rStyle w:val="CommentReference"/>
          <w:rFonts w:eastAsiaTheme="minorHAnsi"/>
        </w:rPr>
        <w:commentReference w:id="1584"/>
      </w:r>
      <w:r w:rsidR="009E2BCA" w:rsidRPr="00742EFD">
        <w:rPr>
          <w:rFonts w:ascii="Arial" w:hAnsi="Arial" w:cs="Arial"/>
          <w:sz w:val="22"/>
          <w:szCs w:val="22"/>
        </w:rPr>
        <w:t xml:space="preserve"> let-7a </w:t>
      </w:r>
      <w:commentRangeStart w:id="1587"/>
      <w:ins w:id="1588" w:author="Sean E. McGeary" w:date="2018-04-21T15:15:00Z">
        <w:r w:rsidR="00CC7B5B">
          <w:rPr>
            <w:rFonts w:ascii="Arial" w:hAnsi="Arial" w:cs="Arial"/>
            <w:sz w:val="22"/>
            <w:szCs w:val="22"/>
          </w:rPr>
          <w:t xml:space="preserve">and miR-1, </w:t>
        </w:r>
      </w:ins>
      <w:commentRangeEnd w:id="1587"/>
      <w:ins w:id="1589" w:author="Sean E. McGeary" w:date="2018-04-21T15:16:00Z">
        <w:r w:rsidR="00CC7B5B">
          <w:rPr>
            <w:rStyle w:val="CommentReference"/>
            <w:rFonts w:eastAsiaTheme="minorHAnsi"/>
          </w:rPr>
          <w:commentReference w:id="1587"/>
        </w:r>
      </w:ins>
      <w:ins w:id="1590" w:author="David Bartel" w:date="2018-02-28T11:01:00Z">
        <w:r w:rsidR="005770E1" w:rsidRPr="00742EFD">
          <w:rPr>
            <w:rFonts w:ascii="Arial" w:hAnsi="Arial" w:cs="Arial"/>
            <w:sz w:val="22"/>
            <w:szCs w:val="22"/>
          </w:rPr>
          <w:t>none</w:t>
        </w:r>
      </w:ins>
      <w:ins w:id="1591" w:author="David Bartel" w:date="2018-02-28T10:58:00Z">
        <w:r w:rsidR="005770E1" w:rsidRPr="00742EFD">
          <w:rPr>
            <w:rFonts w:ascii="Arial" w:hAnsi="Arial" w:cs="Arial"/>
            <w:sz w:val="22"/>
            <w:szCs w:val="22"/>
          </w:rPr>
          <w:t xml:space="preserve"> of the 11-nt sites conferred </w:t>
        </w:r>
      </w:ins>
      <w:ins w:id="1592" w:author="David Bartel" w:date="2018-02-28T11:01:00Z">
        <w:r w:rsidR="005770E1" w:rsidRPr="00742EFD">
          <w:rPr>
            <w:rFonts w:ascii="Arial" w:hAnsi="Arial" w:cs="Arial"/>
            <w:sz w:val="22"/>
            <w:szCs w:val="22"/>
          </w:rPr>
          <w:t>stronger</w:t>
        </w:r>
      </w:ins>
      <w:ins w:id="1593" w:author="David Bartel" w:date="2018-02-28T10:58:00Z">
        <w:r w:rsidR="005770E1" w:rsidRPr="00742EFD">
          <w:rPr>
            <w:rFonts w:ascii="Arial" w:hAnsi="Arial" w:cs="Arial"/>
            <w:sz w:val="22"/>
            <w:szCs w:val="22"/>
          </w:rPr>
          <w:t xml:space="preserve"> binding t</w:t>
        </w:r>
      </w:ins>
      <w:ins w:id="1594" w:author="David Bartel" w:date="2018-02-28T10:59:00Z">
        <w:r w:rsidR="005770E1" w:rsidRPr="00742EFD">
          <w:rPr>
            <w:rFonts w:ascii="Arial" w:hAnsi="Arial" w:cs="Arial"/>
            <w:sz w:val="22"/>
            <w:szCs w:val="22"/>
          </w:rPr>
          <w:t xml:space="preserve">han </w:t>
        </w:r>
      </w:ins>
      <w:ins w:id="1595" w:author="David Bartel" w:date="2018-02-28T11:27:00Z">
        <w:r w:rsidR="00D94F8E" w:rsidRPr="00742EFD">
          <w:rPr>
            <w:rFonts w:ascii="Arial" w:hAnsi="Arial" w:cs="Arial"/>
            <w:sz w:val="22"/>
            <w:szCs w:val="22"/>
          </w:rPr>
          <w:t xml:space="preserve">did </w:t>
        </w:r>
      </w:ins>
      <w:ins w:id="1596" w:author="David Bartel" w:date="2018-02-28T10:59:00Z">
        <w:r w:rsidR="005770E1" w:rsidRPr="00742EFD">
          <w:rPr>
            <w:rFonts w:ascii="Arial" w:hAnsi="Arial" w:cs="Arial"/>
            <w:sz w:val="22"/>
            <w:szCs w:val="22"/>
          </w:rPr>
          <w:t>the 6mer</w:t>
        </w:r>
      </w:ins>
      <w:ins w:id="1597" w:author="David Bartel" w:date="2018-02-28T11:01:00Z">
        <w:r w:rsidR="005770E1" w:rsidRPr="00742EFD">
          <w:rPr>
            <w:rFonts w:ascii="Arial" w:hAnsi="Arial" w:cs="Arial"/>
            <w:sz w:val="22"/>
            <w:szCs w:val="22"/>
          </w:rPr>
          <w:t>,</w:t>
        </w:r>
      </w:ins>
      <w:ins w:id="1598" w:author="David Bartel" w:date="2018-02-28T10:59:00Z">
        <w:r w:rsidR="005770E1" w:rsidRPr="00742EFD">
          <w:rPr>
            <w:rFonts w:ascii="Arial" w:hAnsi="Arial" w:cs="Arial"/>
            <w:sz w:val="22"/>
            <w:szCs w:val="22"/>
          </w:rPr>
          <w:t xml:space="preserve"> and for miR-</w:t>
        </w:r>
      </w:ins>
      <w:ins w:id="1599" w:author="Sean E. McGeary" w:date="2018-04-21T15:19:00Z">
        <w:r w:rsidR="00EE2F2A">
          <w:rPr>
            <w:rFonts w:ascii="Arial" w:hAnsi="Arial" w:cs="Arial"/>
            <w:sz w:val="22"/>
            <w:szCs w:val="22"/>
          </w:rPr>
          <w:t>7</w:t>
        </w:r>
      </w:ins>
      <w:ins w:id="1600" w:author="David Bartel" w:date="2018-02-28T10:59:00Z">
        <w:del w:id="1601" w:author="Sean E. McGeary" w:date="2018-04-21T15:19:00Z">
          <w:r w:rsidR="005770E1" w:rsidRPr="00742EFD" w:rsidDel="00EE2F2A">
            <w:rPr>
              <w:rFonts w:ascii="Arial" w:hAnsi="Arial" w:cs="Arial"/>
              <w:sz w:val="22"/>
              <w:szCs w:val="22"/>
            </w:rPr>
            <w:delText>1</w:delText>
          </w:r>
        </w:del>
        <w:r w:rsidR="005770E1" w:rsidRPr="00742EFD">
          <w:rPr>
            <w:rFonts w:ascii="Arial" w:hAnsi="Arial" w:cs="Arial"/>
            <w:sz w:val="22"/>
            <w:szCs w:val="22"/>
          </w:rPr>
          <w:t xml:space="preserve">, </w:t>
        </w:r>
      </w:ins>
      <w:ins w:id="1602" w:author="David Bartel" w:date="2018-02-28T11:01:00Z">
        <w:r w:rsidR="005770E1" w:rsidRPr="00742EFD">
          <w:rPr>
            <w:rFonts w:ascii="Arial" w:hAnsi="Arial" w:cs="Arial"/>
            <w:sz w:val="22"/>
            <w:szCs w:val="22"/>
          </w:rPr>
          <w:t>none</w:t>
        </w:r>
      </w:ins>
      <w:ins w:id="1603" w:author="David Bartel" w:date="2018-02-28T10:59:00Z">
        <w:r w:rsidR="005770E1" w:rsidRPr="00742EFD">
          <w:rPr>
            <w:rFonts w:ascii="Arial" w:hAnsi="Arial" w:cs="Arial"/>
            <w:sz w:val="22"/>
            <w:szCs w:val="22"/>
          </w:rPr>
          <w:t xml:space="preserve"> conferred </w:t>
        </w:r>
      </w:ins>
      <w:ins w:id="1604" w:author="David Bartel" w:date="2018-02-28T11:01:00Z">
        <w:r w:rsidR="005770E1" w:rsidRPr="00742EFD">
          <w:rPr>
            <w:rFonts w:ascii="Arial" w:hAnsi="Arial" w:cs="Arial"/>
            <w:sz w:val="22"/>
            <w:szCs w:val="22"/>
          </w:rPr>
          <w:t xml:space="preserve">stronger </w:t>
        </w:r>
      </w:ins>
      <w:ins w:id="1605" w:author="David Bartel" w:date="2018-02-28T10:59:00Z">
        <w:r w:rsidR="005770E1" w:rsidRPr="00742EFD">
          <w:rPr>
            <w:rFonts w:ascii="Arial" w:hAnsi="Arial" w:cs="Arial"/>
            <w:sz w:val="22"/>
            <w:szCs w:val="22"/>
          </w:rPr>
          <w:t xml:space="preserve">binding than </w:t>
        </w:r>
      </w:ins>
      <w:ins w:id="1606" w:author="David Bartel" w:date="2018-02-28T11:27:00Z">
        <w:r w:rsidR="00D94F8E" w:rsidRPr="00742EFD">
          <w:rPr>
            <w:rFonts w:ascii="Arial" w:hAnsi="Arial" w:cs="Arial"/>
            <w:sz w:val="22"/>
            <w:szCs w:val="22"/>
          </w:rPr>
          <w:t xml:space="preserve">did </w:t>
        </w:r>
      </w:ins>
      <w:ins w:id="1607" w:author="David Bartel" w:date="2018-02-28T10:59:00Z">
        <w:r w:rsidR="005770E1" w:rsidRPr="00742EFD">
          <w:rPr>
            <w:rFonts w:ascii="Arial" w:hAnsi="Arial" w:cs="Arial"/>
            <w:sz w:val="22"/>
            <w:szCs w:val="22"/>
          </w:rPr>
          <w:t>the 6mer-</w:t>
        </w:r>
      </w:ins>
      <w:ins w:id="1608" w:author="David Bartel" w:date="2018-02-28T11:01:00Z">
        <w:r w:rsidR="005770E1" w:rsidRPr="00742EFD">
          <w:rPr>
            <w:rFonts w:ascii="Arial" w:hAnsi="Arial" w:cs="Arial"/>
            <w:sz w:val="22"/>
            <w:szCs w:val="22"/>
          </w:rPr>
          <w:t>m8</w:t>
        </w:r>
      </w:ins>
      <w:del w:id="1609" w:author="David Bartel" w:date="2018-02-28T11:01:00Z">
        <w:r w:rsidR="009E2BCA" w:rsidRPr="00742EFD" w:rsidDel="005770E1">
          <w:rPr>
            <w:rFonts w:ascii="Arial" w:hAnsi="Arial" w:cs="Arial"/>
            <w:sz w:val="22"/>
            <w:szCs w:val="22"/>
          </w:rPr>
          <w:delText>and miR-1, all 3′ windows exhibited weaker binding affinity than the canonical 6mer</w:delText>
        </w:r>
      </w:del>
      <w:r w:rsidR="009E2BCA" w:rsidRPr="00742EFD">
        <w:rPr>
          <w:rFonts w:ascii="Arial" w:hAnsi="Arial" w:cs="Arial"/>
          <w:sz w:val="22"/>
          <w:szCs w:val="22"/>
        </w:rPr>
        <w:t xml:space="preserve">. </w:t>
      </w:r>
      <w:ins w:id="1610" w:author="David Bartel" w:date="2018-02-28T11:02:00Z">
        <w:r w:rsidR="005770E1" w:rsidRPr="00742EFD">
          <w:rPr>
            <w:rFonts w:ascii="Arial" w:hAnsi="Arial" w:cs="Arial"/>
            <w:sz w:val="22"/>
            <w:szCs w:val="22"/>
          </w:rPr>
          <w:t xml:space="preserve"> </w:t>
        </w:r>
      </w:ins>
      <w:ins w:id="1611" w:author="David Bartel" w:date="2018-02-28T11:03:00Z">
        <w:r w:rsidR="00771542" w:rsidRPr="00742EFD">
          <w:rPr>
            <w:rFonts w:ascii="Arial" w:hAnsi="Arial" w:cs="Arial"/>
            <w:sz w:val="22"/>
            <w:szCs w:val="22"/>
          </w:rPr>
          <w:t xml:space="preserve">Moreover, </w:t>
        </w:r>
      </w:ins>
      <w:ins w:id="1612" w:author="David Bartel" w:date="2018-02-28T11:06:00Z">
        <w:r w:rsidR="00771542" w:rsidRPr="00742EFD">
          <w:rPr>
            <w:rFonts w:ascii="Arial" w:hAnsi="Arial" w:cs="Arial"/>
            <w:sz w:val="22"/>
            <w:szCs w:val="22"/>
          </w:rPr>
          <w:t xml:space="preserve">for all </w:t>
        </w:r>
      </w:ins>
      <w:ins w:id="1613" w:author="David Bartel" w:date="2018-03-27T21:06:00Z">
        <w:r w:rsidR="000F5FF0" w:rsidRPr="00742EFD">
          <w:rPr>
            <w:rFonts w:ascii="Arial" w:hAnsi="Arial" w:cs="Arial"/>
            <w:sz w:val="22"/>
            <w:szCs w:val="22"/>
          </w:rPr>
          <w:t>six</w:t>
        </w:r>
      </w:ins>
      <w:ins w:id="1614" w:author="David Bartel" w:date="2018-02-28T11:06:00Z">
        <w:r w:rsidR="00771542" w:rsidRPr="00742EFD">
          <w:rPr>
            <w:rFonts w:ascii="Arial" w:hAnsi="Arial" w:cs="Arial"/>
            <w:sz w:val="22"/>
            <w:szCs w:val="22"/>
          </w:rPr>
          <w:t xml:space="preserve"> miRNAs, </w:t>
        </w:r>
      </w:ins>
      <w:ins w:id="1615" w:author="David Bartel" w:date="2018-02-28T11:03:00Z">
        <w:r w:rsidR="00771542" w:rsidRPr="00742EFD">
          <w:rPr>
            <w:rFonts w:ascii="Arial" w:hAnsi="Arial" w:cs="Arial"/>
            <w:sz w:val="22"/>
            <w:szCs w:val="22"/>
          </w:rPr>
          <w:t>the 11-nt sites that started at positions 3 or 4 and extend</w:t>
        </w:r>
      </w:ins>
      <w:ins w:id="1616" w:author="David Bartel" w:date="2018-02-28T11:27:00Z">
        <w:r w:rsidR="00D94F8E" w:rsidRPr="00742EFD">
          <w:rPr>
            <w:rFonts w:ascii="Arial" w:hAnsi="Arial" w:cs="Arial"/>
            <w:sz w:val="22"/>
            <w:szCs w:val="22"/>
          </w:rPr>
          <w:t>ed</w:t>
        </w:r>
      </w:ins>
      <w:ins w:id="1617" w:author="David Bartel" w:date="2018-02-28T11:03:00Z">
        <w:r w:rsidR="00771542" w:rsidRPr="00742EFD">
          <w:rPr>
            <w:rFonts w:ascii="Arial" w:hAnsi="Arial" w:cs="Arial"/>
            <w:sz w:val="22"/>
            <w:szCs w:val="22"/>
          </w:rPr>
          <w:t xml:space="preserve"> through the center of the miRNA </w:t>
        </w:r>
      </w:ins>
      <w:ins w:id="1618" w:author="David Bartel" w:date="2018-02-28T11:05:00Z">
        <w:r w:rsidR="00771542" w:rsidRPr="00742EFD">
          <w:rPr>
            <w:rFonts w:ascii="Arial" w:hAnsi="Arial" w:cs="Arial"/>
            <w:sz w:val="22"/>
            <w:szCs w:val="22"/>
          </w:rPr>
          <w:t>conferred</w:t>
        </w:r>
      </w:ins>
      <w:ins w:id="1619" w:author="David Bartel" w:date="2018-02-28T11:03:00Z">
        <w:r w:rsidR="00771542" w:rsidRPr="00742EFD">
          <w:rPr>
            <w:rFonts w:ascii="Arial" w:hAnsi="Arial" w:cs="Arial"/>
            <w:sz w:val="22"/>
            <w:szCs w:val="22"/>
          </w:rPr>
          <w:t xml:space="preserve"> </w:t>
        </w:r>
      </w:ins>
      <w:ins w:id="1620" w:author="David Bartel" w:date="2018-02-28T11:05:00Z">
        <w:r w:rsidR="00771542" w:rsidRPr="00742EFD">
          <w:rPr>
            <w:rFonts w:ascii="Arial" w:hAnsi="Arial" w:cs="Arial"/>
            <w:sz w:val="22"/>
            <w:szCs w:val="22"/>
          </w:rPr>
          <w:t xml:space="preserve">binding </w:t>
        </w:r>
      </w:ins>
      <w:ins w:id="1621" w:author="David Bartel" w:date="2018-02-28T11:15:00Z">
        <w:r w:rsidR="005A6D30" w:rsidRPr="00742EFD">
          <w:rPr>
            <w:rFonts w:ascii="Arial" w:hAnsi="Arial" w:cs="Arial"/>
            <w:sz w:val="22"/>
            <w:szCs w:val="22"/>
          </w:rPr>
          <w:t xml:space="preserve">no more </w:t>
        </w:r>
        <w:commentRangeStart w:id="1622"/>
        <w:r w:rsidR="005A6D30" w:rsidRPr="00742EFD">
          <w:rPr>
            <w:rFonts w:ascii="Arial" w:hAnsi="Arial" w:cs="Arial"/>
            <w:sz w:val="22"/>
            <w:szCs w:val="22"/>
          </w:rPr>
          <w:t>than</w:t>
        </w:r>
      </w:ins>
      <w:commentRangeEnd w:id="1622"/>
      <w:r w:rsidR="00892225">
        <w:rPr>
          <w:rStyle w:val="CommentReference"/>
          <w:rFonts w:eastAsiaTheme="minorHAnsi"/>
        </w:rPr>
        <w:commentReference w:id="1622"/>
      </w:r>
      <w:ins w:id="1623" w:author="David Bartel" w:date="2018-02-28T11:07:00Z">
        <w:r w:rsidR="00771542" w:rsidRPr="00742EFD">
          <w:rPr>
            <w:rFonts w:ascii="Arial" w:hAnsi="Arial" w:cs="Arial"/>
            <w:sz w:val="22"/>
            <w:szCs w:val="22"/>
          </w:rPr>
          <w:t xml:space="preserve"> </w:t>
        </w:r>
      </w:ins>
      <w:ins w:id="1624" w:author="David Bartel" w:date="2018-02-28T11:31:00Z">
        <w:del w:id="1625" w:author="Sean E. McGeary" w:date="2018-04-21T15:28:00Z">
          <w:r w:rsidR="00400DC6" w:rsidRPr="00892225" w:rsidDel="00892225">
            <w:rPr>
              <w:rFonts w:ascii="Arial" w:hAnsi="Arial" w:cs="Arial"/>
              <w:sz w:val="22"/>
              <w:szCs w:val="22"/>
              <w:highlight w:val="yellow"/>
              <w:rPrChange w:id="1626" w:author="Sean E. McGeary" w:date="2018-04-21T15:28:00Z">
                <w:rPr>
                  <w:rFonts w:ascii="Arial" w:hAnsi="Arial" w:cs="Arial"/>
                  <w:sz w:val="22"/>
                  <w:szCs w:val="22"/>
                </w:rPr>
              </w:rPrChange>
            </w:rPr>
            <w:delText>1.X</w:delText>
          </w:r>
        </w:del>
      </w:ins>
      <w:ins w:id="1627" w:author="Sean E. McGeary" w:date="2018-04-21T15:28:00Z">
        <w:r w:rsidR="00892225" w:rsidRPr="00892225">
          <w:rPr>
            <w:rFonts w:ascii="Arial" w:hAnsi="Arial" w:cs="Arial"/>
            <w:sz w:val="22"/>
            <w:szCs w:val="22"/>
            <w:highlight w:val="yellow"/>
            <w:rPrChange w:id="1628" w:author="Sean E. McGeary" w:date="2018-04-21T15:28:00Z">
              <w:rPr>
                <w:rFonts w:ascii="Arial" w:hAnsi="Arial" w:cs="Arial"/>
                <w:sz w:val="22"/>
                <w:szCs w:val="22"/>
              </w:rPr>
            </w:rPrChange>
          </w:rPr>
          <w:t>2.1</w:t>
        </w:r>
      </w:ins>
      <w:ins w:id="1629" w:author="David Bartel" w:date="2018-02-28T11:07:00Z">
        <w:r w:rsidR="00771542" w:rsidRPr="00742EFD">
          <w:rPr>
            <w:rFonts w:ascii="Arial" w:hAnsi="Arial" w:cs="Arial"/>
            <w:sz w:val="22"/>
            <w:szCs w:val="22"/>
          </w:rPr>
          <w:t xml:space="preserve">-fold stronger than </w:t>
        </w:r>
      </w:ins>
      <w:ins w:id="1630" w:author="David Bartel" w:date="2018-02-28T11:15:00Z">
        <w:r w:rsidR="005A6D30" w:rsidRPr="00742EFD">
          <w:rPr>
            <w:rFonts w:ascii="Arial" w:hAnsi="Arial" w:cs="Arial"/>
            <w:sz w:val="22"/>
            <w:szCs w:val="22"/>
          </w:rPr>
          <w:t xml:space="preserve">that of </w:t>
        </w:r>
      </w:ins>
      <w:ins w:id="1631" w:author="David Bartel" w:date="2018-02-28T11:07:00Z">
        <w:r w:rsidR="00771542" w:rsidRPr="00742EFD">
          <w:rPr>
            <w:rFonts w:ascii="Arial" w:hAnsi="Arial" w:cs="Arial"/>
            <w:sz w:val="22"/>
            <w:szCs w:val="22"/>
          </w:rPr>
          <w:t>the</w:t>
        </w:r>
      </w:ins>
      <w:ins w:id="1632" w:author="David Bartel" w:date="2018-02-28T11:08:00Z">
        <w:r w:rsidR="00771542" w:rsidRPr="00742EFD">
          <w:rPr>
            <w:rFonts w:ascii="Arial" w:hAnsi="Arial" w:cs="Arial"/>
            <w:sz w:val="22"/>
            <w:szCs w:val="22"/>
          </w:rPr>
          <w:t xml:space="preserve"> 6mer-m8</w:t>
        </w:r>
      </w:ins>
      <w:ins w:id="1633" w:author="David Bartel" w:date="2018-02-28T11:09:00Z">
        <w:r w:rsidR="00092AA7" w:rsidRPr="00742EFD">
          <w:rPr>
            <w:rFonts w:ascii="Arial" w:hAnsi="Arial" w:cs="Arial"/>
            <w:sz w:val="22"/>
            <w:szCs w:val="22"/>
          </w:rPr>
          <w:t xml:space="preserve"> site</w:t>
        </w:r>
      </w:ins>
      <w:ins w:id="1634" w:author="David Bartel" w:date="2018-02-28T11:08:00Z">
        <w:r w:rsidR="00771542" w:rsidRPr="00742EFD">
          <w:rPr>
            <w:rFonts w:ascii="Arial" w:hAnsi="Arial" w:cs="Arial"/>
            <w:sz w:val="22"/>
            <w:szCs w:val="22"/>
          </w:rPr>
          <w:t xml:space="preserve">, </w:t>
        </w:r>
      </w:ins>
      <w:ins w:id="1635" w:author="David Bartel" w:date="2018-02-28T11:12:00Z">
        <w:r w:rsidR="00092AA7" w:rsidRPr="00742EFD">
          <w:rPr>
            <w:rFonts w:ascii="Arial" w:hAnsi="Arial" w:cs="Arial"/>
            <w:sz w:val="22"/>
            <w:szCs w:val="22"/>
          </w:rPr>
          <w:t>which also starts at position 3 but extends only 6 nt.  These</w:t>
        </w:r>
      </w:ins>
      <w:ins w:id="1636" w:author="David Bartel" w:date="2018-02-28T11:14:00Z">
        <w:r w:rsidR="005A6D30" w:rsidRPr="00742EFD">
          <w:rPr>
            <w:rFonts w:ascii="Arial" w:hAnsi="Arial" w:cs="Arial"/>
            <w:sz w:val="22"/>
            <w:szCs w:val="22"/>
          </w:rPr>
          <w:t xml:space="preserve"> results</w:t>
        </w:r>
      </w:ins>
      <w:ins w:id="1637" w:author="David Bartel" w:date="2018-02-28T11:08:00Z">
        <w:r w:rsidR="00771542" w:rsidRPr="00742EFD">
          <w:rPr>
            <w:rFonts w:ascii="Arial" w:hAnsi="Arial" w:cs="Arial"/>
            <w:sz w:val="22"/>
            <w:szCs w:val="22"/>
          </w:rPr>
          <w:t xml:space="preserve"> called into</w:t>
        </w:r>
      </w:ins>
      <w:ins w:id="1638" w:author="David Bartel" w:date="2018-02-28T11:09:00Z">
        <w:r w:rsidR="00092AA7" w:rsidRPr="00742EFD">
          <w:rPr>
            <w:rFonts w:ascii="Arial" w:hAnsi="Arial" w:cs="Arial"/>
            <w:sz w:val="22"/>
            <w:szCs w:val="22"/>
          </w:rPr>
          <w:t xml:space="preserve"> question the </w:t>
        </w:r>
      </w:ins>
      <w:ins w:id="1639" w:author="David Bartel" w:date="2018-02-28T11:10:00Z">
        <w:r w:rsidR="00092AA7" w:rsidRPr="00742EFD">
          <w:rPr>
            <w:rFonts w:ascii="Arial" w:hAnsi="Arial" w:cs="Arial"/>
            <w:sz w:val="22"/>
            <w:szCs w:val="22"/>
          </w:rPr>
          <w:t>function</w:t>
        </w:r>
      </w:ins>
      <w:ins w:id="1640" w:author="David Bartel" w:date="2018-02-28T11:09:00Z">
        <w:r w:rsidR="00092AA7" w:rsidRPr="00742EFD">
          <w:rPr>
            <w:rFonts w:ascii="Arial" w:hAnsi="Arial" w:cs="Arial"/>
            <w:sz w:val="22"/>
            <w:szCs w:val="22"/>
          </w:rPr>
          <w:t xml:space="preserve"> </w:t>
        </w:r>
      </w:ins>
      <w:ins w:id="1641" w:author="David Bartel" w:date="2018-02-28T11:10:00Z">
        <w:r w:rsidR="00092AA7" w:rsidRPr="00742EFD">
          <w:rPr>
            <w:rFonts w:ascii="Arial" w:hAnsi="Arial" w:cs="Arial"/>
            <w:sz w:val="22"/>
            <w:szCs w:val="22"/>
          </w:rPr>
          <w:t>of centered sites, although we cannot rule out the</w:t>
        </w:r>
      </w:ins>
      <w:ins w:id="1642" w:author="David Bartel" w:date="2018-02-28T11:17:00Z">
        <w:r w:rsidR="005A6D30" w:rsidRPr="00742EFD">
          <w:rPr>
            <w:rFonts w:ascii="Arial" w:hAnsi="Arial" w:cs="Arial"/>
            <w:sz w:val="22"/>
            <w:szCs w:val="22"/>
          </w:rPr>
          <w:t xml:space="preserve"> possibility that </w:t>
        </w:r>
      </w:ins>
      <w:ins w:id="1643" w:author="David Bartel" w:date="2018-02-28T11:28:00Z">
        <w:r w:rsidR="00D94F8E" w:rsidRPr="00742EFD">
          <w:rPr>
            <w:rFonts w:ascii="Arial" w:hAnsi="Arial" w:cs="Arial"/>
            <w:sz w:val="22"/>
            <w:szCs w:val="22"/>
          </w:rPr>
          <w:t xml:space="preserve">these sites </w:t>
        </w:r>
      </w:ins>
      <w:ins w:id="1644" w:author="David Bartel" w:date="2018-02-28T11:17:00Z">
        <w:r w:rsidR="005A6D30" w:rsidRPr="00742EFD">
          <w:rPr>
            <w:rFonts w:ascii="Arial" w:hAnsi="Arial" w:cs="Arial"/>
            <w:sz w:val="22"/>
            <w:szCs w:val="22"/>
          </w:rPr>
          <w:t xml:space="preserve">function for some miRNAs and not others.  Indeed, </w:t>
        </w:r>
      </w:ins>
      <w:ins w:id="1645" w:author="David Bartel" w:date="2018-02-28T11:20:00Z">
        <w:r w:rsidR="00EA61AA" w:rsidRPr="00742EFD">
          <w:rPr>
            <w:rFonts w:ascii="Arial" w:hAnsi="Arial" w:cs="Arial"/>
            <w:sz w:val="22"/>
            <w:szCs w:val="22"/>
          </w:rPr>
          <w:t xml:space="preserve">the </w:t>
        </w:r>
      </w:ins>
      <w:ins w:id="1646" w:author="David Bartel" w:date="2018-02-28T11:18:00Z">
        <w:r w:rsidR="005A6D30" w:rsidRPr="00742EFD">
          <w:rPr>
            <w:rFonts w:ascii="Arial" w:hAnsi="Arial" w:cs="Arial"/>
            <w:sz w:val="22"/>
            <w:szCs w:val="22"/>
          </w:rPr>
          <w:t xml:space="preserve">newly identified </w:t>
        </w:r>
        <w:r w:rsidR="00EA61AA" w:rsidRPr="00742EFD">
          <w:rPr>
            <w:rFonts w:ascii="Arial" w:hAnsi="Arial" w:cs="Arial"/>
            <w:sz w:val="22"/>
            <w:szCs w:val="22"/>
          </w:rPr>
          <w:t>3′-only sites function</w:t>
        </w:r>
      </w:ins>
      <w:ins w:id="1647" w:author="David Bartel" w:date="2018-02-28T11:19:00Z">
        <w:r w:rsidR="00EA61AA" w:rsidRPr="00742EFD">
          <w:rPr>
            <w:rFonts w:ascii="Arial" w:hAnsi="Arial" w:cs="Arial"/>
            <w:sz w:val="22"/>
            <w:szCs w:val="22"/>
          </w:rPr>
          <w:t>ed</w:t>
        </w:r>
      </w:ins>
      <w:ins w:id="1648" w:author="David Bartel" w:date="2018-02-28T11:18:00Z">
        <w:r w:rsidR="00EA61AA" w:rsidRPr="00742EFD">
          <w:rPr>
            <w:rFonts w:ascii="Arial" w:hAnsi="Arial" w:cs="Arial"/>
            <w:sz w:val="22"/>
            <w:szCs w:val="22"/>
          </w:rPr>
          <w:t xml:space="preserve"> for </w:t>
        </w:r>
      </w:ins>
      <w:ins w:id="1649" w:author="David Bartel" w:date="2018-02-28T11:20:00Z">
        <w:r w:rsidR="00EA61AA" w:rsidRPr="00742EFD">
          <w:rPr>
            <w:rFonts w:ascii="Arial" w:hAnsi="Arial" w:cs="Arial"/>
            <w:sz w:val="22"/>
            <w:szCs w:val="22"/>
          </w:rPr>
          <w:t xml:space="preserve">only miR-155, miR-124, and lys-6, and even </w:t>
        </w:r>
      </w:ins>
      <w:ins w:id="1650" w:author="David Bartel" w:date="2018-02-28T11:22:00Z">
        <w:r w:rsidR="00EA61AA" w:rsidRPr="00742EFD">
          <w:rPr>
            <w:rFonts w:ascii="Arial" w:hAnsi="Arial" w:cs="Arial"/>
            <w:sz w:val="22"/>
            <w:szCs w:val="22"/>
          </w:rPr>
          <w:t>among</w:t>
        </w:r>
      </w:ins>
      <w:ins w:id="1651" w:author="David Bartel" w:date="2018-02-28T11:20:00Z">
        <w:r w:rsidR="00EA61AA" w:rsidRPr="00742EFD">
          <w:rPr>
            <w:rFonts w:ascii="Arial" w:hAnsi="Arial" w:cs="Arial"/>
            <w:sz w:val="22"/>
            <w:szCs w:val="22"/>
          </w:rPr>
          <w:t xml:space="preserve"> these</w:t>
        </w:r>
      </w:ins>
      <w:ins w:id="1652" w:author="David Bartel" w:date="2018-02-28T11:22:00Z">
        <w:r w:rsidR="00EA61AA" w:rsidRPr="00742EFD">
          <w:rPr>
            <w:rFonts w:ascii="Arial" w:hAnsi="Arial" w:cs="Arial"/>
            <w:sz w:val="22"/>
            <w:szCs w:val="22"/>
          </w:rPr>
          <w:t xml:space="preserve">, the optimal region of pairing differed, with </w:t>
        </w:r>
      </w:ins>
      <w:ins w:id="1653" w:author="David Bartel" w:date="2018-02-28T11:23:00Z">
        <w:r w:rsidR="00D94F8E" w:rsidRPr="00742EFD">
          <w:rPr>
            <w:rFonts w:ascii="Arial" w:hAnsi="Arial" w:cs="Arial"/>
            <w:sz w:val="22"/>
            <w:szCs w:val="22"/>
          </w:rPr>
          <w:t>miR-155 preferring pairing to</w:t>
        </w:r>
      </w:ins>
      <w:ins w:id="1654" w:author="David Bartel" w:date="2018-02-28T11:24:00Z">
        <w:r w:rsidR="00D94F8E" w:rsidRPr="00742EFD">
          <w:rPr>
            <w:rFonts w:ascii="Arial" w:hAnsi="Arial" w:cs="Arial"/>
            <w:sz w:val="22"/>
            <w:szCs w:val="22"/>
          </w:rPr>
          <w:t xml:space="preserve"> positions </w:t>
        </w:r>
      </w:ins>
      <w:del w:id="1655" w:author="David Bartel" w:date="2018-02-28T11:24:00Z">
        <w:r w:rsidR="009E2BCA" w:rsidRPr="00742EFD" w:rsidDel="00D94F8E">
          <w:rPr>
            <w:rFonts w:ascii="Arial" w:hAnsi="Arial" w:cs="Arial"/>
            <w:sz w:val="22"/>
            <w:szCs w:val="22"/>
          </w:rPr>
          <w:delText xml:space="preserve">Within the </w:delText>
        </w:r>
        <w:r w:rsidR="009E2BCA" w:rsidRPr="00742EFD" w:rsidDel="00D94F8E">
          <w:rPr>
            <w:rFonts w:ascii="Arial" w:hAnsi="Arial" w:cs="Arial"/>
            <w:i/>
            <w:sz w:val="22"/>
            <w:szCs w:val="22"/>
          </w:rPr>
          <w:delText>de novo</w:delText>
        </w:r>
        <w:r w:rsidR="009E2BCA" w:rsidRPr="00742EFD" w:rsidDel="00D94F8E">
          <w:rPr>
            <w:rFonts w:ascii="Arial" w:hAnsi="Arial" w:cs="Arial"/>
            <w:sz w:val="22"/>
            <w:szCs w:val="22"/>
          </w:rPr>
          <w:delText xml:space="preserve"> site list, the 3′ 11mer exhibited binding in excess of the 7mer-m8 site type corresponding to miR-155, miR-124, and lsy-6, suggesting that 3′ pairing modes might have significant regulatory potency within the transcriptome, but for a select subset of miRNAs. The 3′ binding of miR-155 is further distinguished from that of miR-124 and lsy-6, as it exhibits pairing across from nt </w:delText>
        </w:r>
      </w:del>
      <w:r w:rsidR="009E2BCA" w:rsidRPr="00742EFD">
        <w:rPr>
          <w:rFonts w:ascii="Arial" w:hAnsi="Arial" w:cs="Arial"/>
          <w:sz w:val="22"/>
          <w:szCs w:val="22"/>
        </w:rPr>
        <w:t xml:space="preserve">13–23, rather than </w:t>
      </w:r>
      <w:del w:id="1656" w:author="David Bartel" w:date="2018-02-28T11:24:00Z">
        <w:r w:rsidR="009E2BCA" w:rsidRPr="00742EFD" w:rsidDel="00D94F8E">
          <w:rPr>
            <w:rFonts w:ascii="Arial" w:hAnsi="Arial" w:cs="Arial"/>
            <w:sz w:val="22"/>
            <w:szCs w:val="22"/>
          </w:rPr>
          <w:delText xml:space="preserve">nt </w:delText>
        </w:r>
      </w:del>
      <w:r w:rsidR="009E2BCA" w:rsidRPr="00742EFD">
        <w:rPr>
          <w:rFonts w:ascii="Arial" w:hAnsi="Arial" w:cs="Arial"/>
          <w:sz w:val="22"/>
          <w:szCs w:val="22"/>
        </w:rPr>
        <w:t>9–19</w:t>
      </w:r>
      <w:ins w:id="1657" w:author="David Bartel" w:date="2018-02-28T11:24:00Z">
        <w:r w:rsidR="00D94F8E" w:rsidRPr="00742EFD">
          <w:rPr>
            <w:rFonts w:ascii="Arial" w:hAnsi="Arial" w:cs="Arial"/>
            <w:sz w:val="22"/>
            <w:szCs w:val="22"/>
          </w:rPr>
          <w:t xml:space="preserve"> (Fig. </w:t>
        </w:r>
      </w:ins>
      <w:ins w:id="1658" w:author="David Bartel" w:date="2018-03-27T21:07:00Z">
        <w:r w:rsidR="008920BA" w:rsidRPr="00742EFD">
          <w:rPr>
            <w:rFonts w:ascii="Arial" w:hAnsi="Arial" w:cs="Arial"/>
            <w:sz w:val="22"/>
            <w:szCs w:val="22"/>
          </w:rPr>
          <w:t>3A</w:t>
        </w:r>
      </w:ins>
      <w:ins w:id="1659" w:author="David Bartel" w:date="2018-02-28T11:24:00Z">
        <w:r w:rsidR="00D94F8E" w:rsidRPr="00742EFD">
          <w:rPr>
            <w:rFonts w:ascii="Arial" w:hAnsi="Arial" w:cs="Arial"/>
            <w:sz w:val="22"/>
            <w:szCs w:val="22"/>
          </w:rPr>
          <w:t>)</w:t>
        </w:r>
      </w:ins>
      <w:r w:rsidR="009E2BCA" w:rsidRPr="00742EFD">
        <w:rPr>
          <w:rFonts w:ascii="Arial" w:hAnsi="Arial" w:cs="Arial"/>
          <w:sz w:val="22"/>
          <w:szCs w:val="22"/>
        </w:rPr>
        <w:t xml:space="preserve">. </w:t>
      </w:r>
      <w:del w:id="1660" w:author="David Bartel" w:date="2018-02-27T21:53:00Z">
        <w:r w:rsidR="009E2BCA" w:rsidRPr="00742EFD" w:rsidDel="00B136FD">
          <w:rPr>
            <w:rFonts w:ascii="Arial" w:hAnsi="Arial" w:cs="Arial"/>
            <w:sz w:val="22"/>
            <w:szCs w:val="22"/>
          </w:rPr>
          <w:delText>These results point to a role for miRNA guide length in remodeling the magnitude and guide position of 3′ end, as miR-155 is 1 nt longer than the other four miRNAs.</w:delText>
        </w:r>
      </w:del>
    </w:p>
    <w:p w14:paraId="6C40267D" w14:textId="00D903D0" w:rsidR="005C1E22" w:rsidRPr="00742EFD" w:rsidDel="00B83BCB" w:rsidRDefault="00B83BCB">
      <w:pPr>
        <w:spacing w:line="360" w:lineRule="auto"/>
        <w:ind w:firstLine="720"/>
        <w:rPr>
          <w:del w:id="1661" w:author="David Bartel" w:date="2018-02-28T11:42:00Z"/>
          <w:rFonts w:ascii="Arial" w:hAnsi="Arial" w:cs="Arial"/>
          <w:sz w:val="22"/>
          <w:szCs w:val="22"/>
        </w:rPr>
      </w:pPr>
      <w:ins w:id="1662" w:author="David Bartel" w:date="2018-02-28T11:39:00Z">
        <w:r w:rsidRPr="00742EFD">
          <w:rPr>
            <w:rFonts w:ascii="Arial" w:hAnsi="Arial" w:cs="Arial"/>
            <w:sz w:val="22"/>
            <w:szCs w:val="22"/>
          </w:rPr>
          <w:t xml:space="preserve">We next considered </w:t>
        </w:r>
      </w:ins>
    </w:p>
    <w:p w14:paraId="4A25457C" w14:textId="4FDF0468" w:rsidR="009E2BCA" w:rsidRPr="00742EFD" w:rsidRDefault="009E2BCA" w:rsidP="00B83BCB">
      <w:pPr>
        <w:spacing w:line="360" w:lineRule="auto"/>
        <w:ind w:firstLine="720"/>
        <w:rPr>
          <w:rFonts w:ascii="Arial" w:hAnsi="Arial" w:cs="Arial"/>
          <w:color w:val="000000" w:themeColor="text1"/>
          <w:sz w:val="22"/>
          <w:szCs w:val="22"/>
        </w:rPr>
      </w:pPr>
      <w:del w:id="1663" w:author="David Bartel" w:date="2018-02-28T11:42:00Z">
        <w:r w:rsidRPr="00742EFD" w:rsidDel="00B83BCB">
          <w:rPr>
            <w:rFonts w:ascii="Arial" w:hAnsi="Arial" w:cs="Arial"/>
            <w:sz w:val="22"/>
            <w:szCs w:val="22"/>
          </w:rPr>
          <w:delText xml:space="preserve">We decided next to analyze the five AGO–RBNS experiments with respect to a recent published report that posited </w:delText>
        </w:r>
      </w:del>
      <w:r w:rsidRPr="00742EFD">
        <w:rPr>
          <w:rFonts w:ascii="Arial" w:hAnsi="Arial" w:cs="Arial"/>
          <w:sz w:val="22"/>
          <w:szCs w:val="22"/>
        </w:rPr>
        <w:t xml:space="preserve">an expanded set of </w:t>
      </w:r>
      <w:del w:id="1664" w:author="David Bartel" w:date="2018-02-28T11:42:00Z">
        <w:r w:rsidRPr="00742EFD" w:rsidDel="00B83BCB">
          <w:rPr>
            <w:rFonts w:ascii="Arial" w:hAnsi="Arial" w:cs="Arial"/>
            <w:sz w:val="22"/>
            <w:szCs w:val="22"/>
          </w:rPr>
          <w:delText xml:space="preserve">target </w:delText>
        </w:r>
      </w:del>
      <w:r w:rsidRPr="00742EFD">
        <w:rPr>
          <w:rFonts w:ascii="Arial" w:hAnsi="Arial" w:cs="Arial"/>
          <w:sz w:val="22"/>
          <w:szCs w:val="22"/>
        </w:rPr>
        <w:t>site</w:t>
      </w:r>
      <w:ins w:id="1665" w:author="David Bartel" w:date="2018-02-28T11:42:00Z">
        <w:r w:rsidR="00B83BCB" w:rsidRPr="00742EFD">
          <w:rPr>
            <w:rFonts w:ascii="Arial" w:hAnsi="Arial" w:cs="Arial"/>
            <w:sz w:val="22"/>
            <w:szCs w:val="22"/>
          </w:rPr>
          <w:t xml:space="preserve"> </w:t>
        </w:r>
      </w:ins>
      <w:del w:id="1666" w:author="David Bartel" w:date="2018-02-28T11:42:00Z">
        <w:r w:rsidRPr="00742EFD" w:rsidDel="00B83BCB">
          <w:rPr>
            <w:rFonts w:ascii="Arial" w:hAnsi="Arial" w:cs="Arial"/>
            <w:sz w:val="22"/>
            <w:szCs w:val="22"/>
          </w:rPr>
          <w:delText>–</w:delText>
        </w:r>
      </w:del>
      <w:r w:rsidRPr="00742EFD">
        <w:rPr>
          <w:rFonts w:ascii="Arial" w:hAnsi="Arial" w:cs="Arial"/>
          <w:sz w:val="22"/>
          <w:szCs w:val="22"/>
        </w:rPr>
        <w:t>types</w:t>
      </w:r>
      <w:ins w:id="1667" w:author="David Bartel" w:date="2018-02-28T11:42:00Z">
        <w:r w:rsidR="00B83BCB" w:rsidRPr="00742EFD">
          <w:rPr>
            <w:rFonts w:ascii="Arial" w:hAnsi="Arial" w:cs="Arial"/>
            <w:sz w:val="22"/>
            <w:szCs w:val="22"/>
          </w:rPr>
          <w:t xml:space="preserve"> </w:t>
        </w:r>
      </w:ins>
      <w:ins w:id="1668" w:author="David Bartel" w:date="2018-02-28T11:45:00Z">
        <w:r w:rsidR="0091690A" w:rsidRPr="00742EFD">
          <w:rPr>
            <w:rFonts w:ascii="Arial" w:hAnsi="Arial" w:cs="Arial"/>
            <w:sz w:val="22"/>
            <w:szCs w:val="22"/>
          </w:rPr>
          <w:t>identified through a meta analysis of repression data</w:t>
        </w:r>
      </w:ins>
      <w:del w:id="1669" w:author="David Bartel" w:date="2018-02-28T11:42:00Z">
        <w:r w:rsidRPr="00742EFD" w:rsidDel="00B83BCB">
          <w:rPr>
            <w:rFonts w:ascii="Arial" w:hAnsi="Arial" w:cs="Arial"/>
            <w:sz w:val="22"/>
            <w:szCs w:val="22"/>
          </w:rPr>
          <w:delText>,</w:delText>
        </w:r>
      </w:del>
      <w:del w:id="1670" w:author="David Bartel" w:date="2018-02-28T11:52:00Z">
        <w:r w:rsidRPr="00742EFD" w:rsidDel="008E38C1">
          <w:rPr>
            <w:rFonts w:ascii="Arial" w:hAnsi="Arial" w:cs="Arial"/>
            <w:sz w:val="22"/>
            <w:szCs w:val="22"/>
          </w:rPr>
          <w:delText xml:space="preserve"> extend</w:delText>
        </w:r>
      </w:del>
      <w:del w:id="1671" w:author="David Bartel" w:date="2018-02-28T11:43:00Z">
        <w:r w:rsidRPr="00742EFD" w:rsidDel="0091690A">
          <w:rPr>
            <w:rFonts w:ascii="Arial" w:hAnsi="Arial" w:cs="Arial"/>
            <w:sz w:val="22"/>
            <w:szCs w:val="22"/>
          </w:rPr>
          <w:delText>ing</w:delText>
        </w:r>
      </w:del>
      <w:del w:id="1672" w:author="David Bartel" w:date="2018-02-28T11:52:00Z">
        <w:r w:rsidRPr="00742EFD" w:rsidDel="008E38C1">
          <w:rPr>
            <w:rFonts w:ascii="Arial" w:hAnsi="Arial" w:cs="Arial"/>
            <w:sz w:val="22"/>
            <w:szCs w:val="22"/>
          </w:rPr>
          <w:delText xml:space="preserve"> the </w:delText>
        </w:r>
      </w:del>
      <w:del w:id="1673" w:author="David Bartel" w:date="2018-02-28T11:42:00Z">
        <w:r w:rsidRPr="00742EFD" w:rsidDel="00B83BCB">
          <w:rPr>
            <w:rFonts w:ascii="Arial" w:hAnsi="Arial" w:cs="Arial"/>
            <w:sz w:val="22"/>
            <w:szCs w:val="22"/>
          </w:rPr>
          <w:delText xml:space="preserve">putative </w:delText>
        </w:r>
      </w:del>
      <w:del w:id="1674" w:author="David Bartel" w:date="2018-02-28T11:52:00Z">
        <w:r w:rsidRPr="00742EFD" w:rsidDel="008E38C1">
          <w:rPr>
            <w:rFonts w:ascii="Arial" w:hAnsi="Arial" w:cs="Arial"/>
            <w:sz w:val="22"/>
            <w:szCs w:val="22"/>
          </w:rPr>
          <w:delText>scope of miRNA–mRNA regulatory interactions</w:delText>
        </w:r>
      </w:del>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&lt;citation&gt;&lt;priority&gt;0&lt;/priority&gt;&lt;uuid&gt;97F6B595-6E82-4F44-967E-65216132A123&lt;/uuid&gt;&lt;publications&gt;&lt;publication&gt;&lt;subtype&gt;400&lt;/subtype&gt;&lt;publisher&gt;Nature Research&lt;/publisher&gt;&lt;title&gt;General rules for functional microRNA targeting.&lt;/title&gt;&lt;url&gt;http://www.nature.com/doifinder/10.1038/ng.3694&lt;/url&gt;&lt;volume&gt;48&lt;/volume&gt;&lt;publication_date&gt;99201612001200000000220000&lt;/publication_date&gt;&lt;uuid&gt;0E402D36-0FB4-42A8-BBD6-C3F4CE3EF624&lt;/uuid&gt;&lt;type&gt;400&lt;/type&gt;&lt;accepted_date&gt;99201609141200000000222000&lt;/accepted_date&gt;&lt;number&gt;12&lt;/number&gt;&lt;submission_date&gt;99201605041200000000222000&lt;/submission_date&gt;&lt;doi&gt;10.1038/ng.3694&lt;/doi&gt;&lt;institution&gt;Center for RNA Research, Institute for Basic Science, Seoul, Republic of Korea.&lt;/institution&gt;&lt;startpage&gt;1517&lt;/startpage&gt;&lt;endpage&gt;1526&lt;/endpage&gt;&lt;bundle&gt;&lt;publication&gt;&lt;title&gt;Nature genetics&lt;/title&gt;&lt;uuid&gt;CDA4F077-BAAD-47BF-BD82-B19B1C469DBD&lt;/uuid&gt;&lt;subtype&gt;-100&lt;/subtype&gt;&lt;type&gt;-100&lt;/type&gt;&lt;/publication&gt;&lt;/bundle&gt;&lt;authors&gt;&lt;author&gt;&lt;lastName&gt;Kim&lt;/lastName&gt;&lt;firstName&gt;Doyeon&lt;/firstName&gt;&lt;/author&gt;&lt;author&gt;&lt;lastName&gt;Sung&lt;/lastName&gt;&lt;firstName&gt;You&lt;/firstName&gt;&lt;middleNames&gt;Me&lt;/middleNames&gt;&lt;/author&gt;&lt;author&gt;&lt;lastName&gt;Park&lt;/lastName&gt;&lt;firstName&gt;Jinman&lt;/firstName&gt;&lt;/author&gt;&lt;author&gt;&lt;lastName&gt;Kim&lt;/lastName&gt;&lt;firstName&gt;Sukjun&lt;/firstName&gt;&lt;/author&gt;&lt;author&gt;&lt;lastName&gt;Kim&lt;/lastName&gt;&lt;firstName&gt;Jongkyu&lt;/firstName&gt;&lt;/author&gt;&lt;author&gt;&lt;lastName&gt;Park&lt;/lastName&gt;&lt;firstName&gt;Junhee&lt;/firstName&gt;&lt;/author&gt;&lt;author&gt;&lt;lastName&gt;Ha&lt;/lastName&gt;&lt;firstName&gt;Haeok&lt;/firstName&gt;&lt;/author&gt;&lt;author&gt;&lt;lastName&gt;Bae&lt;/lastName&gt;&lt;firstName&gt;Jung&lt;/firstName&gt;&lt;middleNames&gt;Yoon&lt;/middleNames&gt;&lt;/author&gt;&lt;author&gt;&lt;lastName&gt;Kim&lt;/lastName&gt;&lt;firstName&gt;SoHui&lt;/firstName&gt;&lt;/author&gt;&lt;author&gt;&lt;lastName&gt;Baek&lt;/lastName&gt;&lt;firstName&gt;Daehyun&lt;/fir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{Kim:2016bo}</w:t>
      </w:r>
      <w:r w:rsidRPr="00742EFD">
        <w:rPr>
          <w:rFonts w:ascii="Arial" w:hAnsi="Arial" w:cs="Arial"/>
          <w:sz w:val="22"/>
          <w:szCs w:val="22"/>
        </w:rPr>
        <w:fldChar w:fldCharType="end"/>
      </w:r>
      <w:r w:rsidRPr="00742EFD">
        <w:rPr>
          <w:rFonts w:ascii="Arial" w:hAnsi="Arial" w:cs="Arial"/>
          <w:sz w:val="22"/>
          <w:szCs w:val="22"/>
        </w:rPr>
        <w:t xml:space="preserve">. </w:t>
      </w:r>
      <w:ins w:id="1675" w:author="David Bartel" w:date="2018-02-28T11:44:00Z">
        <w:r w:rsidR="0091690A" w:rsidRPr="00742EFD">
          <w:rPr>
            <w:rFonts w:ascii="Arial" w:hAnsi="Arial" w:cs="Arial"/>
            <w:sz w:val="22"/>
            <w:szCs w:val="22"/>
          </w:rPr>
          <w:t xml:space="preserve"> </w:t>
        </w:r>
      </w:ins>
      <w:ins w:id="1676" w:author="David Bartel" w:date="2018-02-28T17:01:00Z">
        <w:r w:rsidR="00202D10" w:rsidRPr="00742EFD">
          <w:rPr>
            <w:rFonts w:ascii="Arial" w:hAnsi="Arial" w:cs="Arial"/>
            <w:sz w:val="22"/>
            <w:szCs w:val="22"/>
          </w:rPr>
          <w:t>Supplementing</w:t>
        </w:r>
      </w:ins>
      <w:ins w:id="1677" w:author="David Bartel" w:date="2018-02-28T11:48:00Z">
        <w:r w:rsidR="008E38C1" w:rsidRPr="00742EFD">
          <w:rPr>
            <w:rFonts w:ascii="Arial" w:hAnsi="Arial" w:cs="Arial"/>
            <w:sz w:val="22"/>
            <w:szCs w:val="22"/>
          </w:rPr>
          <w:t xml:space="preserve"> the canonical sites (Fig. 1A)</w:t>
        </w:r>
      </w:ins>
      <w:ins w:id="1678" w:author="David Bartel" w:date="2018-02-28T11:50:00Z">
        <w:r w:rsidR="008E38C1" w:rsidRPr="00742EFD">
          <w:rPr>
            <w:rFonts w:ascii="Arial" w:hAnsi="Arial" w:cs="Arial"/>
            <w:sz w:val="22"/>
            <w:szCs w:val="22"/>
          </w:rPr>
          <w:t>,</w:t>
        </w:r>
      </w:ins>
      <w:ins w:id="1679" w:author="David Bartel" w:date="2018-02-28T11:48:00Z">
        <w:r w:rsidR="008E38C1" w:rsidRPr="00742EFD">
          <w:rPr>
            <w:rFonts w:ascii="Arial" w:hAnsi="Arial" w:cs="Arial"/>
            <w:sz w:val="22"/>
            <w:szCs w:val="22"/>
          </w:rPr>
          <w:t xml:space="preserve"> </w:t>
        </w:r>
      </w:ins>
      <w:del w:id="1680" w:author="David Bartel" w:date="2018-02-28T11:46:00Z">
        <w:r w:rsidRPr="00742EFD" w:rsidDel="0091690A">
          <w:rPr>
            <w:rFonts w:ascii="Arial" w:hAnsi="Arial" w:cs="Arial"/>
            <w:sz w:val="22"/>
            <w:szCs w:val="22"/>
          </w:rPr>
          <w:delText>T</w:delText>
        </w:r>
      </w:del>
      <w:del w:id="1681" w:author="David Bartel" w:date="2018-02-28T11:49:00Z">
        <w:r w:rsidRPr="00742EFD" w:rsidDel="008E38C1">
          <w:rPr>
            <w:rFonts w:ascii="Arial" w:hAnsi="Arial" w:cs="Arial"/>
            <w:sz w:val="22"/>
            <w:szCs w:val="22"/>
          </w:rPr>
          <w:delText xml:space="preserve">his study confirms the 6mer-m8 and 6mer-A1 site types, and identifies </w:delText>
        </w:r>
      </w:del>
      <w:del w:id="1682" w:author="David Bartel" w:date="2018-02-28T16:31:00Z">
        <w:r w:rsidRPr="00742EFD" w:rsidDel="00491ABA">
          <w:rPr>
            <w:rFonts w:ascii="Arial" w:hAnsi="Arial" w:cs="Arial"/>
            <w:sz w:val="22"/>
            <w:szCs w:val="22"/>
          </w:rPr>
          <w:delText>the</w:delText>
        </w:r>
      </w:del>
      <w:ins w:id="1683" w:author="David Bartel" w:date="2018-02-28T16:31:00Z">
        <w:r w:rsidR="00491ABA" w:rsidRPr="00742EFD">
          <w:rPr>
            <w:rFonts w:ascii="Arial" w:hAnsi="Arial" w:cs="Arial"/>
            <w:sz w:val="22"/>
            <w:szCs w:val="22"/>
          </w:rPr>
          <w:t>an</w:t>
        </w:r>
      </w:ins>
      <w:r w:rsidRPr="00742EFD">
        <w:rPr>
          <w:rFonts w:ascii="Arial" w:hAnsi="Arial" w:cs="Arial"/>
          <w:sz w:val="22"/>
          <w:szCs w:val="22"/>
        </w:rPr>
        <w:t xml:space="preserve"> </w:t>
      </w:r>
      <w:del w:id="1684" w:author="David Bartel" w:date="2018-02-28T11:49:00Z">
        <w:r w:rsidRPr="00742EFD" w:rsidDel="008E38C1">
          <w:rPr>
            <w:rFonts w:ascii="Arial" w:hAnsi="Arial" w:cs="Arial"/>
            <w:sz w:val="22"/>
            <w:szCs w:val="22"/>
          </w:rPr>
          <w:delText>“</w:delText>
        </w:r>
      </w:del>
      <w:r w:rsidRPr="00742EFD">
        <w:rPr>
          <w:rFonts w:ascii="Arial" w:hAnsi="Arial" w:cs="Arial"/>
          <w:sz w:val="22"/>
          <w:szCs w:val="22"/>
        </w:rPr>
        <w:t>offset 7mer</w:t>
      </w:r>
      <w:del w:id="1685" w:author="David Bartel" w:date="2018-02-28T11:49:00Z">
        <w:r w:rsidRPr="00742EFD" w:rsidDel="008E38C1">
          <w:rPr>
            <w:rFonts w:ascii="Arial" w:hAnsi="Arial" w:cs="Arial"/>
            <w:sz w:val="22"/>
            <w:szCs w:val="22"/>
          </w:rPr>
          <w:delText>”</w:delText>
        </w:r>
      </w:del>
      <w:r w:rsidRPr="00742EFD">
        <w:rPr>
          <w:rFonts w:ascii="Arial" w:hAnsi="Arial" w:cs="Arial"/>
          <w:sz w:val="22"/>
          <w:szCs w:val="22"/>
        </w:rPr>
        <w:t xml:space="preserve"> </w:t>
      </w:r>
      <w:del w:id="1686" w:author="David Bartel" w:date="2018-02-28T11:50:00Z">
        <w:r w:rsidRPr="00742EFD" w:rsidDel="008E38C1">
          <w:rPr>
            <w:rFonts w:ascii="Arial" w:hAnsi="Arial" w:cs="Arial"/>
            <w:sz w:val="22"/>
            <w:szCs w:val="22"/>
          </w:rPr>
          <w:delText>site type with pairing from nt</w:delText>
        </w:r>
      </w:del>
      <w:ins w:id="1687" w:author="David Bartel" w:date="2018-02-28T11:50:00Z">
        <w:r w:rsidR="008E38C1" w:rsidRPr="00742EFD">
          <w:rPr>
            <w:rFonts w:ascii="Arial" w:hAnsi="Arial" w:cs="Arial"/>
            <w:sz w:val="22"/>
            <w:szCs w:val="22"/>
          </w:rPr>
          <w:t>(which pairs to miRNA nucleotides</w:t>
        </w:r>
      </w:ins>
      <w:r w:rsidRPr="00742EFD">
        <w:rPr>
          <w:rFonts w:ascii="Arial" w:hAnsi="Arial" w:cs="Arial"/>
          <w:sz w:val="22"/>
          <w:szCs w:val="22"/>
        </w:rPr>
        <w:t xml:space="preserve"> 3–9</w:t>
      </w:r>
      <w:ins w:id="1688" w:author="David Bartel" w:date="2018-02-28T11:50:00Z">
        <w:r w:rsidR="008E38C1" w:rsidRPr="00742EFD">
          <w:rPr>
            <w:rFonts w:ascii="Arial" w:hAnsi="Arial" w:cs="Arial"/>
            <w:sz w:val="22"/>
            <w:szCs w:val="22"/>
          </w:rPr>
          <w:t>)</w:t>
        </w:r>
      </w:ins>
      <w:r w:rsidRPr="00742EFD">
        <w:rPr>
          <w:rFonts w:ascii="Arial" w:hAnsi="Arial" w:cs="Arial"/>
          <w:sz w:val="22"/>
          <w:szCs w:val="22"/>
        </w:rPr>
        <w:t xml:space="preserve">, as well as four context-dependent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types (CDNST)</w:t>
      </w:r>
      <w:ins w:id="1689" w:author="David Bartel" w:date="2018-02-28T11:50:00Z">
        <w:r w:rsidR="008E38C1" w:rsidRPr="00742EFD">
          <w:rPr>
            <w:rFonts w:ascii="Arial" w:hAnsi="Arial" w:cs="Arial"/>
            <w:sz w:val="22"/>
            <w:szCs w:val="22"/>
          </w:rPr>
          <w:t xml:space="preserve"> are </w:t>
        </w:r>
      </w:ins>
      <w:ins w:id="1690" w:author="David Bartel" w:date="2018-02-28T11:52:00Z">
        <w:r w:rsidR="008E38C1" w:rsidRPr="00742EFD">
          <w:rPr>
            <w:rFonts w:ascii="Arial" w:hAnsi="Arial" w:cs="Arial"/>
            <w:sz w:val="22"/>
            <w:szCs w:val="22"/>
          </w:rPr>
          <w:t xml:space="preserve">proposed to </w:t>
        </w:r>
      </w:ins>
      <w:ins w:id="1691" w:author="David Bartel" w:date="2018-02-28T17:01:00Z">
        <w:r w:rsidR="00202D10" w:rsidRPr="00742EFD">
          <w:rPr>
            <w:rFonts w:ascii="Arial" w:hAnsi="Arial" w:cs="Arial"/>
            <w:sz w:val="22"/>
            <w:szCs w:val="22"/>
          </w:rPr>
          <w:t xml:space="preserve">substantially </w:t>
        </w:r>
      </w:ins>
      <w:ins w:id="1692" w:author="David Bartel" w:date="2018-02-28T11:52:00Z">
        <w:r w:rsidR="008E38C1" w:rsidRPr="00742EFD">
          <w:rPr>
            <w:rFonts w:ascii="Arial" w:hAnsi="Arial" w:cs="Arial"/>
            <w:sz w:val="22"/>
            <w:szCs w:val="22"/>
          </w:rPr>
          <w:t>extend the scope of miRNA–mRNA regulatory interactions</w:t>
        </w:r>
      </w:ins>
      <w:ins w:id="1693" w:author="David Bartel" w:date="2018-02-28T11:53:00Z">
        <w:r w:rsidR="008E38C1" w:rsidRPr="00742EFD">
          <w:rPr>
            <w:rFonts w:ascii="Arial" w:hAnsi="Arial" w:cs="Arial"/>
            <w:sz w:val="22"/>
            <w:szCs w:val="22"/>
          </w:rPr>
          <w:fldChar w:fldCharType="begin"/>
        </w:r>
        <w:r w:rsidR="008E38C1" w:rsidRPr="00742EFD">
          <w:rPr>
            <w:rFonts w:ascii="Arial" w:hAnsi="Arial" w:cs="Arial"/>
            <w:sz w:val="22"/>
            <w:szCs w:val="22"/>
          </w:rPr>
          <w:instrText xml:space="preserve"> ADDIN PAPERS2_CITATIONS &lt;citation&gt;&lt;priority&gt;0&lt;/priority&gt;&lt;uuid&gt;97F6B595-6E82-4F44-967E-65216132A123&lt;/uuid&gt;&lt;publications&gt;&lt;publication&gt;&lt;subtype&gt;400&lt;/subtype&gt;&lt;publisher&gt;Nature Research&lt;/publisher&gt;&lt;title&gt;General rules for functional microRNA targeting.&lt;/title&gt;&lt;url&gt;http://www.nature.com/doifinder/10.1038/ng.3694&lt;/url&gt;&lt;volume&gt;48&lt;/volume&gt;&lt;publication_date&gt;99201612001200000000220000&lt;/publication_date&gt;&lt;uuid&gt;0E402D36-0FB4-42A8-BBD6-C3F4CE3EF624&lt;/uuid&gt;&lt;type&gt;400&lt;/type&gt;&lt;accepted_date&gt;99201609141200000000222000&lt;/accepted_date&gt;&lt;number&gt;12&lt;/number&gt;&lt;submission_date&gt;99201605041200000000222000&lt;/submission_date&gt;&lt;doi&gt;10.1038/ng.3694&lt;/doi&gt;&lt;institution&gt;Center for RNA Research, Institute for Basic Science, Seoul, Republic of Korea.&lt;/institution&gt;&lt;startpage&gt;1517&lt;/startpage&gt;&lt;endpage&gt;1526&lt;/endpage&gt;&lt;bundle&gt;&lt;publication&gt;&lt;title&gt;Nature genetics&lt;/title&gt;&lt;uuid&gt;CDA4F077-BAAD-47BF-BD82-B19B1C469DBD&lt;/uuid&gt;&lt;subtype&gt;-100&lt;/subtype&gt;&lt;type&gt;-100&lt;/type&gt;&lt;/publication&gt;&lt;/bundle&gt;&lt;authors&gt;&lt;author&gt;&lt;lastName&gt;Kim&lt;/lastName&gt;&lt;firstName&gt;Doyeon&lt;/firstName&gt;&lt;/author&gt;&lt;author&gt;&lt;lastName&gt;Sung&lt;/lastName&gt;&lt;firstName&gt;You&lt;/firstName&gt;&lt;middleNames&gt;Me&lt;/middleNames&gt;&lt;/author&gt;&lt;author&gt;&lt;lastName&gt;Park&lt;/lastName&gt;&lt;firstName&gt;Jinman&lt;/firstName&gt;&lt;/author&gt;&lt;author&gt;&lt;lastName&gt;Kim&lt;/lastName&gt;&lt;firstName&gt;Sukjun&lt;/firstName&gt;&lt;/author&gt;&lt;author&gt;&lt;lastName&gt;Kim&lt;/lastName&gt;&lt;firstName&gt;Jongkyu&lt;/firstName&gt;&lt;/author&gt;&lt;author&gt;&lt;lastName&gt;Park&lt;/lastName&gt;&lt;firstName&gt;Junhee&lt;/firstName&gt;&lt;/author&gt;&lt;author&gt;&lt;lastName&gt;Ha&lt;/lastName&gt;&lt;firstName&gt;Haeok&lt;/firstName&gt;&lt;/author&gt;&lt;author&gt;&lt;lastName&gt;Bae&lt;/lastName&gt;&lt;firstName&gt;Jung&lt;/firstName&gt;&lt;middleNames&gt;Yoon&lt;/middleNames&gt;&lt;/author&gt;&lt;author&gt;&lt;lastName&gt;Kim&lt;/lastName&gt;&lt;firstName&gt;SoHui&lt;/firstName&gt;&lt;/author&gt;&lt;author&gt;&lt;lastName&gt;Baek&lt;/lastName&gt;&lt;firstName&gt;Daehyun&lt;/firstName&gt;&lt;/author&gt;&lt;/authors&gt;&lt;/publication&gt;&lt;/publications&gt;&lt;cites&gt;&lt;/cites&gt;&lt;/citation&gt;</w:instrText>
        </w:r>
        <w:r w:rsidR="008E38C1" w:rsidRPr="00742EFD">
          <w:rPr>
            <w:rFonts w:ascii="Arial" w:hAnsi="Arial" w:cs="Arial"/>
            <w:sz w:val="22"/>
            <w:szCs w:val="22"/>
          </w:rPr>
          <w:fldChar w:fldCharType="separate"/>
        </w:r>
        <w:r w:rsidR="008E38C1" w:rsidRPr="00742EFD">
          <w:rPr>
            <w:rFonts w:ascii="Arial" w:hAnsi="Arial" w:cs="Arial"/>
            <w:sz w:val="22"/>
            <w:szCs w:val="22"/>
          </w:rPr>
          <w:t>{Kim:2016bo}</w:t>
        </w:r>
        <w:r w:rsidR="008E38C1" w:rsidRPr="00742EFD">
          <w:rPr>
            <w:rFonts w:ascii="Arial" w:hAnsi="Arial" w:cs="Arial"/>
            <w:sz w:val="22"/>
            <w:szCs w:val="22"/>
          </w:rPr>
          <w:fldChar w:fldCharType="end"/>
        </w:r>
      </w:ins>
      <w:r w:rsidRPr="00742EFD">
        <w:rPr>
          <w:rFonts w:ascii="Arial" w:hAnsi="Arial" w:cs="Arial"/>
          <w:sz w:val="22"/>
          <w:szCs w:val="22"/>
        </w:rPr>
        <w:t xml:space="preserve">. </w:t>
      </w:r>
      <w:ins w:id="1694" w:author="David Bartel" w:date="2018-02-28T16:34:00Z">
        <w:r w:rsidR="00491ABA" w:rsidRPr="00742EFD">
          <w:rPr>
            <w:rFonts w:ascii="Arial" w:hAnsi="Arial" w:cs="Arial"/>
            <w:sz w:val="22"/>
            <w:szCs w:val="22"/>
          </w:rPr>
          <w:t xml:space="preserve"> </w:t>
        </w:r>
      </w:ins>
      <w:del w:id="1695" w:author="David Bartel" w:date="2018-02-28T11:53:00Z">
        <w:r w:rsidRPr="00742EFD" w:rsidDel="00D35787">
          <w:rPr>
            <w:rFonts w:ascii="Arial" w:hAnsi="Arial" w:cs="Arial"/>
            <w:sz w:val="22"/>
            <w:szCs w:val="22"/>
          </w:rPr>
          <w:delText xml:space="preserve">Upon assigning </w:delText>
        </w:r>
        <w:r w:rsidRPr="00742EFD" w:rsidDel="00D35787">
          <w:rPr>
            <w:rFonts w:ascii="Arial" w:hAnsi="Arial" w:cs="Arial"/>
            <w:i/>
            <w:sz w:val="22"/>
            <w:szCs w:val="22"/>
          </w:rPr>
          <w:delText>K</w:delText>
        </w:r>
        <w:r w:rsidRPr="00742EFD" w:rsidDel="00D35787">
          <w:rPr>
            <w:rFonts w:ascii="Arial" w:hAnsi="Arial" w:cs="Arial"/>
            <w:sz w:val="22"/>
            <w:szCs w:val="22"/>
            <w:vertAlign w:val="subscript"/>
          </w:rPr>
          <w:delText>D</w:delText>
        </w:r>
        <w:r w:rsidRPr="00742EFD" w:rsidDel="00D35787">
          <w:rPr>
            <w:rFonts w:ascii="Arial" w:hAnsi="Arial" w:cs="Arial"/>
            <w:sz w:val="22"/>
            <w:szCs w:val="22"/>
          </w:rPr>
          <w:delText xml:space="preserve"> values according to these site type–categories (and not the </w:delText>
        </w:r>
        <w:r w:rsidRPr="00742EFD" w:rsidDel="00D35787">
          <w:rPr>
            <w:rFonts w:ascii="Arial" w:hAnsi="Arial" w:cs="Arial"/>
            <w:i/>
            <w:sz w:val="22"/>
            <w:szCs w:val="22"/>
          </w:rPr>
          <w:delText>de novo</w:delText>
        </w:r>
        <w:r w:rsidRPr="00742EFD" w:rsidDel="00D35787">
          <w:rPr>
            <w:rFonts w:ascii="Arial" w:hAnsi="Arial" w:cs="Arial"/>
            <w:sz w:val="22"/>
            <w:szCs w:val="22"/>
          </w:rPr>
          <w:delText xml:space="preserve"> list previously described), w</w:delText>
        </w:r>
      </w:del>
      <w:ins w:id="1696" w:author="David Bartel" w:date="2018-02-28T11:53:00Z">
        <w:r w:rsidR="00D35787" w:rsidRPr="00742EFD">
          <w:rPr>
            <w:rFonts w:ascii="Arial" w:hAnsi="Arial" w:cs="Arial"/>
            <w:sz w:val="22"/>
            <w:szCs w:val="22"/>
          </w:rPr>
          <w:t>W</w:t>
        </w:r>
      </w:ins>
      <w:r w:rsidRPr="00742EFD">
        <w:rPr>
          <w:rFonts w:ascii="Arial" w:hAnsi="Arial" w:cs="Arial"/>
          <w:sz w:val="22"/>
          <w:szCs w:val="22"/>
        </w:rPr>
        <w:t xml:space="preserve">e </w:t>
      </w:r>
      <w:del w:id="1697" w:author="David Bartel" w:date="2018-02-28T11:54:00Z">
        <w:r w:rsidRPr="00742EFD" w:rsidDel="00D35787">
          <w:rPr>
            <w:rFonts w:ascii="Arial" w:hAnsi="Arial" w:cs="Arial"/>
            <w:sz w:val="22"/>
            <w:szCs w:val="22"/>
          </w:rPr>
          <w:delText xml:space="preserve">find </w:delText>
        </w:r>
      </w:del>
      <w:ins w:id="1698" w:author="David Bartel" w:date="2018-02-28T11:54:00Z">
        <w:r w:rsidR="00D35787" w:rsidRPr="00742EFD">
          <w:rPr>
            <w:rFonts w:ascii="Arial" w:hAnsi="Arial" w:cs="Arial"/>
            <w:sz w:val="22"/>
            <w:szCs w:val="22"/>
          </w:rPr>
          <w:t xml:space="preserve">found </w:t>
        </w:r>
      </w:ins>
      <w:r w:rsidRPr="00742EFD">
        <w:rPr>
          <w:rFonts w:ascii="Arial" w:hAnsi="Arial" w:cs="Arial"/>
          <w:sz w:val="22"/>
          <w:szCs w:val="22"/>
        </w:rPr>
        <w:t xml:space="preserve">no </w:t>
      </w:r>
      <w:ins w:id="1699" w:author="David Bartel" w:date="2018-02-28T16:41:00Z">
        <w:r w:rsidR="00FF3985" w:rsidRPr="00742EFD">
          <w:rPr>
            <w:rFonts w:ascii="Arial" w:hAnsi="Arial" w:cs="Arial"/>
            <w:sz w:val="22"/>
            <w:szCs w:val="22"/>
          </w:rPr>
          <w:t xml:space="preserve">general </w:t>
        </w:r>
      </w:ins>
      <w:del w:id="1700" w:author="David Bartel" w:date="2018-02-28T11:54:00Z">
        <w:r w:rsidRPr="00742EFD" w:rsidDel="00D35787">
          <w:rPr>
            <w:rFonts w:ascii="Arial" w:hAnsi="Arial" w:cs="Arial"/>
            <w:sz w:val="22"/>
            <w:szCs w:val="22"/>
          </w:rPr>
          <w:delText>strong evidence</w:delText>
        </w:r>
      </w:del>
      <w:ins w:id="1701" w:author="David Bartel" w:date="2018-02-28T11:54:00Z">
        <w:r w:rsidR="00D35787" w:rsidRPr="00742EFD">
          <w:rPr>
            <w:rFonts w:ascii="Arial" w:hAnsi="Arial" w:cs="Arial"/>
            <w:sz w:val="22"/>
            <w:szCs w:val="22"/>
          </w:rPr>
          <w:t>support</w:t>
        </w:r>
      </w:ins>
      <w:r w:rsidRPr="00742EFD">
        <w:rPr>
          <w:rFonts w:ascii="Arial" w:hAnsi="Arial" w:cs="Arial"/>
          <w:sz w:val="22"/>
          <w:szCs w:val="22"/>
        </w:rPr>
        <w:t xml:space="preserve"> for the offset 7mer site</w:t>
      </w:r>
      <w:del w:id="1702" w:author="David Bartel" w:date="2018-02-28T11:54:00Z">
        <w:r w:rsidRPr="00742EFD" w:rsidDel="00D35787">
          <w:rPr>
            <w:rFonts w:ascii="Arial" w:hAnsi="Arial" w:cs="Arial"/>
            <w:sz w:val="22"/>
            <w:szCs w:val="22"/>
          </w:rPr>
          <w:delText xml:space="preserve"> type</w:delText>
        </w:r>
      </w:del>
      <w:r w:rsidRPr="00742EFD">
        <w:rPr>
          <w:rFonts w:ascii="Arial" w:hAnsi="Arial" w:cs="Arial"/>
          <w:sz w:val="22"/>
          <w:szCs w:val="22"/>
        </w:rPr>
        <w:t xml:space="preserve">, as the relative binding </w:t>
      </w:r>
      <w:del w:id="1703" w:author="David Bartel" w:date="2018-02-28T16:33:00Z">
        <w:r w:rsidRPr="00742EFD" w:rsidDel="00491ABA">
          <w:rPr>
            <w:rFonts w:ascii="Arial" w:hAnsi="Arial" w:cs="Arial"/>
            <w:sz w:val="22"/>
            <w:szCs w:val="22"/>
          </w:rPr>
          <w:delText xml:space="preserve">difference </w:delText>
        </w:r>
      </w:del>
      <w:del w:id="1704" w:author="David Bartel" w:date="2018-02-28T16:35:00Z">
        <w:r w:rsidRPr="00742EFD" w:rsidDel="00491ABA">
          <w:rPr>
            <w:rFonts w:ascii="Arial" w:hAnsi="Arial" w:cs="Arial"/>
            <w:sz w:val="22"/>
            <w:szCs w:val="22"/>
          </w:rPr>
          <w:delText xml:space="preserve">between it </w:delText>
        </w:r>
      </w:del>
      <w:ins w:id="1705" w:author="David Bartel" w:date="2018-02-28T16:35:00Z">
        <w:r w:rsidR="00491ABA" w:rsidRPr="00742EFD">
          <w:rPr>
            <w:rFonts w:ascii="Arial" w:hAnsi="Arial" w:cs="Arial"/>
            <w:sz w:val="22"/>
            <w:szCs w:val="22"/>
          </w:rPr>
          <w:t xml:space="preserve">conferred by this site </w:t>
        </w:r>
      </w:ins>
      <w:del w:id="1706" w:author="Sean E. McGeary" w:date="2018-04-21T15:35:00Z">
        <w:r w:rsidRPr="00742EFD" w:rsidDel="00D316A7">
          <w:rPr>
            <w:rFonts w:ascii="Arial" w:hAnsi="Arial" w:cs="Arial"/>
            <w:sz w:val="22"/>
            <w:szCs w:val="22"/>
          </w:rPr>
          <w:delText xml:space="preserve">and </w:delText>
        </w:r>
      </w:del>
      <w:ins w:id="1707" w:author="Sean E. McGeary" w:date="2018-04-21T15:35:00Z">
        <w:r w:rsidR="00D316A7">
          <w:rPr>
            <w:rFonts w:ascii="Arial" w:hAnsi="Arial" w:cs="Arial"/>
            <w:sz w:val="22"/>
            <w:szCs w:val="22"/>
          </w:rPr>
          <w:t>over</w:t>
        </w:r>
        <w:r w:rsidR="00D316A7" w:rsidRPr="00742EFD">
          <w:rPr>
            <w:rFonts w:ascii="Arial" w:hAnsi="Arial" w:cs="Arial"/>
            <w:sz w:val="22"/>
            <w:szCs w:val="22"/>
          </w:rPr>
          <w:t xml:space="preserve"> </w:t>
        </w:r>
      </w:ins>
      <w:r w:rsidRPr="00742EFD">
        <w:rPr>
          <w:rFonts w:ascii="Arial" w:hAnsi="Arial" w:cs="Arial"/>
          <w:sz w:val="22"/>
          <w:szCs w:val="22"/>
        </w:rPr>
        <w:t xml:space="preserve">the </w:t>
      </w:r>
      <w:ins w:id="1708" w:author="David Bartel" w:date="2018-02-28T16:34:00Z">
        <w:r w:rsidR="00491ABA" w:rsidRPr="00742EFD">
          <w:rPr>
            <w:rFonts w:ascii="Arial" w:hAnsi="Arial" w:cs="Arial"/>
            <w:sz w:val="22"/>
            <w:szCs w:val="22"/>
          </w:rPr>
          <w:t xml:space="preserve">canonical </w:t>
        </w:r>
      </w:ins>
      <w:r w:rsidRPr="00742EFD">
        <w:rPr>
          <w:rFonts w:ascii="Arial" w:hAnsi="Arial" w:cs="Arial"/>
          <w:sz w:val="22"/>
          <w:szCs w:val="22"/>
        </w:rPr>
        <w:t>6mer-m8</w:t>
      </w:r>
      <w:ins w:id="1709" w:author="David Bartel" w:date="2018-02-28T16:34:00Z">
        <w:r w:rsidR="00491ABA" w:rsidRPr="00742EFD">
          <w:rPr>
            <w:rFonts w:ascii="Arial" w:hAnsi="Arial" w:cs="Arial"/>
            <w:sz w:val="22"/>
            <w:szCs w:val="22"/>
          </w:rPr>
          <w:t xml:space="preserve"> nested within it</w:t>
        </w:r>
      </w:ins>
      <w:r w:rsidRPr="00742EFD">
        <w:rPr>
          <w:rFonts w:ascii="Arial" w:hAnsi="Arial" w:cs="Arial"/>
          <w:sz w:val="22"/>
          <w:szCs w:val="22"/>
        </w:rPr>
        <w:t xml:space="preserve"> ranged between 0.52 and 1.</w:t>
      </w:r>
      <w:del w:id="1710" w:author="Sean E. McGeary" w:date="2018-04-21T15:38:00Z">
        <w:r w:rsidRPr="00742EFD" w:rsidDel="00D00B7A">
          <w:rPr>
            <w:rFonts w:ascii="Arial" w:hAnsi="Arial" w:cs="Arial"/>
            <w:sz w:val="22"/>
            <w:szCs w:val="22"/>
          </w:rPr>
          <w:delText>45</w:delText>
        </w:r>
      </w:del>
      <w:ins w:id="1711" w:author="Sean E. McGeary" w:date="2018-04-21T15:38:00Z">
        <w:r w:rsidR="00D00B7A">
          <w:rPr>
            <w:rFonts w:ascii="Arial" w:hAnsi="Arial" w:cs="Arial"/>
            <w:sz w:val="22"/>
            <w:szCs w:val="22"/>
          </w:rPr>
          <w:t>61</w:t>
        </w:r>
      </w:ins>
      <w:r w:rsidRPr="00742EFD">
        <w:rPr>
          <w:rFonts w:ascii="Arial" w:hAnsi="Arial" w:cs="Arial"/>
          <w:sz w:val="22"/>
          <w:szCs w:val="22"/>
        </w:rPr>
        <w:t xml:space="preserve">–fold </w:t>
      </w:r>
      <w:commentRangeStart w:id="1712"/>
      <w:r w:rsidRPr="00742EFD">
        <w:rPr>
          <w:rFonts w:ascii="Arial" w:hAnsi="Arial" w:cs="Arial"/>
          <w:sz w:val="22"/>
          <w:szCs w:val="22"/>
        </w:rPr>
        <w:t>(</w:t>
      </w:r>
      <w:ins w:id="1713" w:author="David Bartel" w:date="2018-02-28T16:54:00Z">
        <w:r w:rsidR="008036C0" w:rsidRPr="00742EFD">
          <w:rPr>
            <w:rFonts w:ascii="Arial" w:hAnsi="Arial" w:cs="Arial"/>
            <w:sz w:val="22"/>
            <w:szCs w:val="22"/>
          </w:rPr>
          <w:t>f</w:t>
        </w:r>
      </w:ins>
      <w:del w:id="1714" w:author="David Bartel" w:date="2018-02-28T16:54:00Z">
        <w:r w:rsidRPr="00742EFD" w:rsidDel="008036C0">
          <w:rPr>
            <w:rFonts w:ascii="Arial" w:hAnsi="Arial" w:cs="Arial"/>
            <w:sz w:val="22"/>
            <w:szCs w:val="22"/>
          </w:rPr>
          <w:delText>F</w:delText>
        </w:r>
      </w:del>
      <w:r w:rsidRPr="00742EFD">
        <w:rPr>
          <w:rFonts w:ascii="Arial" w:hAnsi="Arial" w:cs="Arial"/>
          <w:sz w:val="22"/>
          <w:szCs w:val="22"/>
        </w:rPr>
        <w:t>ig</w:t>
      </w:r>
      <w:ins w:id="1715" w:author="David Bartel" w:date="2018-03-25T12:27:00Z">
        <w:r w:rsidR="00C10FE9" w:rsidRPr="00742EFD">
          <w:rPr>
            <w:rFonts w:ascii="Arial" w:hAnsi="Arial" w:cs="Arial"/>
            <w:sz w:val="22"/>
            <w:szCs w:val="22"/>
          </w:rPr>
          <w:t>.</w:t>
        </w:r>
      </w:ins>
      <w:del w:id="1716" w:author="David Bartel" w:date="2018-03-25T12:27:00Z">
        <w:r w:rsidRPr="00742EFD" w:rsidDel="00C10FE9">
          <w:rPr>
            <w:rFonts w:ascii="Arial" w:hAnsi="Arial" w:cs="Arial"/>
            <w:sz w:val="22"/>
            <w:szCs w:val="22"/>
          </w:rPr>
          <w:delText>ure</w:delText>
        </w:r>
      </w:del>
      <w:r w:rsidRPr="00742EFD">
        <w:rPr>
          <w:rFonts w:ascii="Arial" w:hAnsi="Arial" w:cs="Arial"/>
          <w:sz w:val="22"/>
          <w:szCs w:val="22"/>
        </w:rPr>
        <w:t xml:space="preserve"> </w:t>
      </w:r>
      <w:del w:id="1717" w:author="David Bartel" w:date="2018-03-27T21:08:00Z">
        <w:r w:rsidRPr="00742EFD" w:rsidDel="008920BA">
          <w:rPr>
            <w:rFonts w:ascii="Arial" w:hAnsi="Arial" w:cs="Arial"/>
            <w:sz w:val="22"/>
            <w:szCs w:val="22"/>
          </w:rPr>
          <w:delText>S2iB</w:delText>
        </w:r>
      </w:del>
      <w:ins w:id="1718" w:author="David Bartel" w:date="2018-03-27T21:08:00Z">
        <w:r w:rsidR="008920BA" w:rsidRPr="00742EFD">
          <w:rPr>
            <w:rFonts w:ascii="Arial" w:hAnsi="Arial" w:cs="Arial"/>
            <w:sz w:val="22"/>
            <w:szCs w:val="22"/>
          </w:rPr>
          <w:t>S2A</w:t>
        </w:r>
      </w:ins>
      <w:r w:rsidRPr="00742EFD">
        <w:rPr>
          <w:rFonts w:ascii="Arial" w:hAnsi="Arial" w:cs="Arial"/>
          <w:sz w:val="22"/>
          <w:szCs w:val="22"/>
        </w:rPr>
        <w:t xml:space="preserve">–F). </w:t>
      </w:r>
      <w:ins w:id="1719" w:author="David Bartel" w:date="2018-02-28T16:35:00Z">
        <w:r w:rsidR="00491ABA" w:rsidRPr="00742EFD">
          <w:rPr>
            <w:rFonts w:ascii="Arial" w:hAnsi="Arial" w:cs="Arial"/>
            <w:sz w:val="22"/>
            <w:szCs w:val="22"/>
          </w:rPr>
          <w:t xml:space="preserve"> </w:t>
        </w:r>
      </w:ins>
      <w:commentRangeEnd w:id="1712"/>
      <w:r w:rsidR="002326C5">
        <w:rPr>
          <w:rStyle w:val="CommentReference"/>
          <w:rFonts w:eastAsiaTheme="minorHAnsi"/>
        </w:rPr>
        <w:commentReference w:id="1712"/>
      </w:r>
      <w:ins w:id="1720" w:author="David Bartel" w:date="2018-02-28T16:36:00Z">
        <w:r w:rsidR="00DA041C" w:rsidRPr="00742EFD">
          <w:rPr>
            <w:rFonts w:ascii="Arial" w:hAnsi="Arial" w:cs="Arial"/>
            <w:sz w:val="22"/>
            <w:szCs w:val="22"/>
          </w:rPr>
          <w:t xml:space="preserve">Among the four CDNST site types, </w:t>
        </w:r>
      </w:ins>
      <w:del w:id="1721" w:author="David Bartel" w:date="2018-02-28T16:38:00Z">
        <w:r w:rsidRPr="00742EFD" w:rsidDel="00DA041C">
          <w:rPr>
            <w:rFonts w:ascii="Arial" w:hAnsi="Arial" w:cs="Arial"/>
            <w:sz w:val="22"/>
            <w:szCs w:val="22"/>
          </w:rPr>
          <w:delText xml:space="preserve">In addition, we find that the CDNSTs do not constitute classes of site types with broad predictive power: while </w:delText>
        </w:r>
      </w:del>
      <w:r w:rsidRPr="00742EFD">
        <w:rPr>
          <w:rFonts w:ascii="Arial" w:hAnsi="Arial" w:cs="Arial"/>
          <w:sz w:val="22"/>
          <w:szCs w:val="22"/>
        </w:rPr>
        <w:t xml:space="preserve">CDNST 1 (equivalent to the 5mer-m2.6) </w:t>
      </w:r>
      <w:ins w:id="1722" w:author="David Bartel" w:date="2018-02-28T16:40:00Z">
        <w:r w:rsidR="00DA041C" w:rsidRPr="00742EFD">
          <w:rPr>
            <w:rFonts w:ascii="Arial" w:hAnsi="Arial" w:cs="Arial"/>
            <w:sz w:val="22"/>
            <w:szCs w:val="22"/>
          </w:rPr>
          <w:t xml:space="preserve">was selected in our </w:t>
        </w:r>
        <w:r w:rsidR="00DA041C" w:rsidRPr="00742EFD">
          <w:rPr>
            <w:rFonts w:ascii="Arial" w:hAnsi="Arial" w:cs="Arial"/>
            <w:i/>
            <w:sz w:val="22"/>
            <w:szCs w:val="22"/>
          </w:rPr>
          <w:t>de novo</w:t>
        </w:r>
        <w:r w:rsidR="00DA041C" w:rsidRPr="00742EFD">
          <w:rPr>
            <w:rFonts w:ascii="Arial" w:hAnsi="Arial" w:cs="Arial"/>
            <w:sz w:val="22"/>
            <w:szCs w:val="22"/>
          </w:rPr>
          <w:t xml:space="preserve"> </w:t>
        </w:r>
      </w:ins>
      <w:ins w:id="1723" w:author="David Bartel" w:date="2018-02-28T16:41:00Z">
        <w:r w:rsidR="00FF3985" w:rsidRPr="00742EFD">
          <w:rPr>
            <w:rFonts w:ascii="Arial" w:hAnsi="Arial" w:cs="Arial"/>
            <w:sz w:val="22"/>
            <w:szCs w:val="22"/>
          </w:rPr>
          <w:t xml:space="preserve">identification of </w:t>
        </w:r>
      </w:ins>
      <w:del w:id="1724" w:author="David Bartel" w:date="2018-02-28T16:42:00Z">
        <w:r w:rsidRPr="00742EFD" w:rsidDel="00FF3985">
          <w:rPr>
            <w:rFonts w:ascii="Arial" w:hAnsi="Arial" w:cs="Arial"/>
            <w:sz w:val="22"/>
            <w:szCs w:val="22"/>
          </w:rPr>
          <w:delText xml:space="preserve">with </w:delText>
        </w:r>
      </w:del>
      <w:r w:rsidRPr="00742EFD">
        <w:rPr>
          <w:rFonts w:ascii="Arial" w:hAnsi="Arial" w:cs="Arial"/>
          <w:sz w:val="22"/>
          <w:szCs w:val="22"/>
        </w:rPr>
        <w:t xml:space="preserve">let-7a </w:t>
      </w:r>
      <w:ins w:id="1725" w:author="David Bartel" w:date="2018-02-28T16:42:00Z">
        <w:r w:rsidR="00FF3985" w:rsidRPr="00742EFD">
          <w:rPr>
            <w:rFonts w:ascii="Arial" w:hAnsi="Arial" w:cs="Arial"/>
            <w:sz w:val="22"/>
            <w:szCs w:val="22"/>
          </w:rPr>
          <w:t xml:space="preserve">and miR-1 sites, where it conferred </w:t>
        </w:r>
      </w:ins>
      <w:del w:id="1726" w:author="David Bartel" w:date="2018-02-28T16:44:00Z">
        <w:r w:rsidRPr="00742EFD" w:rsidDel="00FF3985">
          <w:rPr>
            <w:rFonts w:ascii="Arial" w:hAnsi="Arial" w:cs="Arial"/>
            <w:sz w:val="22"/>
            <w:szCs w:val="22"/>
          </w:rPr>
          <w:delText xml:space="preserve">exhibits </w:delText>
        </w:r>
      </w:del>
      <w:r w:rsidRPr="00742EFD">
        <w:rPr>
          <w:rFonts w:ascii="Arial" w:hAnsi="Arial" w:cs="Arial"/>
          <w:sz w:val="22"/>
          <w:szCs w:val="22"/>
        </w:rPr>
        <w:t>8.7</w:t>
      </w:r>
      <w:ins w:id="1727" w:author="David Bartel" w:date="2018-02-28T16:44:00Z">
        <w:r w:rsidR="00FF3985" w:rsidRPr="00742EFD">
          <w:rPr>
            <w:rFonts w:ascii="Arial" w:hAnsi="Arial" w:cs="Arial"/>
            <w:sz w:val="22"/>
            <w:szCs w:val="22"/>
          </w:rPr>
          <w:t xml:space="preserve">- </w:t>
        </w:r>
        <w:r w:rsidR="00FF3985" w:rsidRPr="00742EFD">
          <w:rPr>
            <w:rFonts w:ascii="Arial" w:hAnsi="Arial" w:cs="Arial"/>
            <w:sz w:val="22"/>
            <w:szCs w:val="22"/>
          </w:rPr>
          <w:lastRenderedPageBreak/>
          <w:t>and 3.</w:t>
        </w:r>
        <w:r w:rsidR="00FF3985" w:rsidRPr="00742EFD">
          <w:rPr>
            <w:rFonts w:ascii="Arial" w:hAnsi="Arial" w:cs="Arial"/>
            <w:sz w:val="22"/>
            <w:szCs w:val="22"/>
            <w:highlight w:val="yellow"/>
            <w:rPrChange w:id="1728" w:author="David Bartel" w:date="2018-02-28T16:52:00Z">
              <w:rPr>
                <w:rFonts w:ascii="Arial" w:hAnsi="Arial"/>
                <w:sz w:val="22"/>
                <w:szCs w:val="22"/>
              </w:rPr>
            </w:rPrChange>
          </w:rPr>
          <w:t>X</w:t>
        </w:r>
        <w:r w:rsidR="00FF3985" w:rsidRPr="00742EFD">
          <w:rPr>
            <w:rFonts w:ascii="Arial" w:hAnsi="Arial" w:cs="Arial"/>
            <w:sz w:val="22"/>
            <w:szCs w:val="22"/>
          </w:rPr>
          <w:t>-</w:t>
        </w:r>
      </w:ins>
      <w:del w:id="1729" w:author="David Bartel" w:date="2018-02-28T16:44:00Z">
        <w:r w:rsidRPr="00742EFD" w:rsidDel="00FF3985">
          <w:rPr>
            <w:rFonts w:ascii="Arial" w:hAnsi="Arial" w:cs="Arial"/>
            <w:sz w:val="22"/>
            <w:szCs w:val="22"/>
          </w:rPr>
          <w:delText>–</w:delText>
        </w:r>
      </w:del>
      <w:r w:rsidRPr="00742EFD">
        <w:rPr>
          <w:rFonts w:ascii="Arial" w:hAnsi="Arial" w:cs="Arial"/>
          <w:sz w:val="22"/>
          <w:szCs w:val="22"/>
        </w:rPr>
        <w:t xml:space="preserve">fold greater affinity </w:t>
      </w:r>
      <w:del w:id="1730" w:author="David Bartel" w:date="2018-02-28T16:45:00Z">
        <w:r w:rsidRPr="00742EFD" w:rsidDel="00FF3985">
          <w:rPr>
            <w:rFonts w:ascii="Arial" w:hAnsi="Arial" w:cs="Arial"/>
            <w:sz w:val="22"/>
            <w:szCs w:val="22"/>
          </w:rPr>
          <w:delText>than that of</w:delText>
        </w:r>
      </w:del>
      <w:ins w:id="1731" w:author="David Bartel" w:date="2018-02-28T16:45:00Z">
        <w:r w:rsidR="00FF3985" w:rsidRPr="00742EFD">
          <w:rPr>
            <w:rFonts w:ascii="Arial" w:hAnsi="Arial" w:cs="Arial"/>
            <w:sz w:val="22"/>
            <w:szCs w:val="22"/>
          </w:rPr>
          <w:t>over</w:t>
        </w:r>
      </w:ins>
      <w:r w:rsidRPr="00742EFD">
        <w:rPr>
          <w:rFonts w:ascii="Arial" w:hAnsi="Arial" w:cs="Arial"/>
          <w:sz w:val="22"/>
          <w:szCs w:val="22"/>
        </w:rPr>
        <w:t xml:space="preserve"> no site–containing reads, </w:t>
      </w:r>
      <w:ins w:id="1732" w:author="David Bartel" w:date="2018-02-28T16:45:00Z">
        <w:r w:rsidR="00FF3985" w:rsidRPr="00742EFD">
          <w:rPr>
            <w:rFonts w:ascii="Arial" w:hAnsi="Arial" w:cs="Arial"/>
            <w:sz w:val="22"/>
            <w:szCs w:val="22"/>
          </w:rPr>
          <w:t>respectively</w:t>
        </w:r>
      </w:ins>
      <w:ins w:id="1733" w:author="David Bartel" w:date="2018-02-28T16:48:00Z">
        <w:r w:rsidR="00B54FF1" w:rsidRPr="00742EFD">
          <w:rPr>
            <w:rFonts w:ascii="Arial" w:hAnsi="Arial" w:cs="Arial"/>
            <w:sz w:val="22"/>
            <w:szCs w:val="22"/>
          </w:rPr>
          <w:t xml:space="preserve"> (Fig. 1G)</w:t>
        </w:r>
      </w:ins>
      <w:ins w:id="1734" w:author="David Bartel" w:date="2018-02-28T16:45:00Z">
        <w:r w:rsidR="00FF3985" w:rsidRPr="00742EFD">
          <w:rPr>
            <w:rFonts w:ascii="Arial" w:hAnsi="Arial" w:cs="Arial"/>
            <w:sz w:val="22"/>
            <w:szCs w:val="22"/>
          </w:rPr>
          <w:t xml:space="preserve">.  </w:t>
        </w:r>
      </w:ins>
      <w:ins w:id="1735" w:author="David Bartel" w:date="2018-02-28T16:46:00Z">
        <w:r w:rsidR="00B54FF1" w:rsidRPr="00742EFD">
          <w:rPr>
            <w:rFonts w:ascii="Arial" w:hAnsi="Arial" w:cs="Arial"/>
            <w:sz w:val="22"/>
            <w:szCs w:val="22"/>
          </w:rPr>
          <w:t xml:space="preserve">However, for other miRNAs it </w:t>
        </w:r>
      </w:ins>
      <w:ins w:id="1736" w:author="David Bartel" w:date="2018-02-28T16:47:00Z">
        <w:r w:rsidR="00B54FF1" w:rsidRPr="00742EFD">
          <w:rPr>
            <w:rFonts w:ascii="Arial" w:hAnsi="Arial" w:cs="Arial"/>
            <w:sz w:val="22"/>
            <w:szCs w:val="22"/>
          </w:rPr>
          <w:t xml:space="preserve">was associated </w:t>
        </w:r>
        <w:r w:rsidR="008036C0" w:rsidRPr="00742EFD">
          <w:rPr>
            <w:rFonts w:ascii="Arial" w:hAnsi="Arial" w:cs="Arial"/>
            <w:sz w:val="22"/>
            <w:szCs w:val="22"/>
          </w:rPr>
          <w:t>with less activity, as were the</w:t>
        </w:r>
      </w:ins>
      <w:ins w:id="1737" w:author="David Bartel" w:date="2018-02-28T16:46:00Z">
        <w:r w:rsidR="00B54FF1" w:rsidRPr="00742EFD">
          <w:rPr>
            <w:rFonts w:ascii="Arial" w:hAnsi="Arial" w:cs="Arial"/>
            <w:sz w:val="22"/>
            <w:szCs w:val="22"/>
          </w:rPr>
          <w:t xml:space="preserve"> </w:t>
        </w:r>
      </w:ins>
      <w:del w:id="1738" w:author="David Bartel" w:date="2018-02-28T16:53:00Z">
        <w:r w:rsidRPr="00742EFD" w:rsidDel="008036C0">
          <w:rPr>
            <w:rFonts w:ascii="Arial" w:hAnsi="Arial" w:cs="Arial"/>
            <w:sz w:val="22"/>
            <w:szCs w:val="22"/>
          </w:rPr>
          <w:delText xml:space="preserve">all </w:delText>
        </w:r>
      </w:del>
      <w:r w:rsidRPr="00742EFD">
        <w:rPr>
          <w:rFonts w:ascii="Arial" w:hAnsi="Arial" w:cs="Arial"/>
          <w:sz w:val="22"/>
          <w:szCs w:val="22"/>
        </w:rPr>
        <w:t>other CDNST</w:t>
      </w:r>
      <w:del w:id="1739" w:author="David Bartel" w:date="2018-02-28T16:52:00Z">
        <w:r w:rsidRPr="00742EFD" w:rsidDel="008036C0">
          <w:rPr>
            <w:rFonts w:ascii="Arial" w:hAnsi="Arial" w:cs="Arial"/>
            <w:sz w:val="22"/>
            <w:szCs w:val="22"/>
          </w:rPr>
          <w:delText>-and-</w:delText>
        </w:r>
      </w:del>
      <w:ins w:id="1740" w:author="David Bartel" w:date="2018-02-28T16:52:00Z">
        <w:r w:rsidR="008036C0" w:rsidRPr="00742EFD">
          <w:rPr>
            <w:rFonts w:ascii="Arial" w:hAnsi="Arial" w:cs="Arial"/>
            <w:sz w:val="22"/>
            <w:szCs w:val="22"/>
          </w:rPr>
          <w:t>–</w:t>
        </w:r>
      </w:ins>
      <w:r w:rsidRPr="00742EFD">
        <w:rPr>
          <w:rFonts w:ascii="Arial" w:hAnsi="Arial" w:cs="Arial"/>
          <w:sz w:val="22"/>
          <w:szCs w:val="22"/>
        </w:rPr>
        <w:t>miRNA combinations</w:t>
      </w:r>
      <w:ins w:id="1741" w:author="David Bartel" w:date="2018-02-28T16:54:00Z">
        <w:r w:rsidR="00C10FE9" w:rsidRPr="00742EFD">
          <w:rPr>
            <w:rFonts w:ascii="Arial" w:hAnsi="Arial" w:cs="Arial"/>
            <w:sz w:val="22"/>
            <w:szCs w:val="22"/>
          </w:rPr>
          <w:t xml:space="preserve"> (fig. </w:t>
        </w:r>
        <w:r w:rsidR="008036C0" w:rsidRPr="00742EFD">
          <w:rPr>
            <w:rFonts w:ascii="Arial" w:hAnsi="Arial" w:cs="Arial"/>
            <w:sz w:val="22"/>
            <w:szCs w:val="22"/>
          </w:rPr>
          <w:t>S</w:t>
        </w:r>
      </w:ins>
      <w:ins w:id="1742" w:author="David Bartel" w:date="2018-03-27T21:09:00Z">
        <w:r w:rsidR="008920BA" w:rsidRPr="00742EFD">
          <w:rPr>
            <w:rFonts w:ascii="Arial" w:hAnsi="Arial" w:cs="Arial"/>
            <w:sz w:val="22"/>
            <w:szCs w:val="22"/>
          </w:rPr>
          <w:t>2A</w:t>
        </w:r>
      </w:ins>
      <w:ins w:id="1743" w:author="David Bartel" w:date="2018-02-28T16:54:00Z">
        <w:r w:rsidR="008036C0" w:rsidRPr="00742EFD">
          <w:rPr>
            <w:rFonts w:ascii="Arial" w:hAnsi="Arial" w:cs="Arial"/>
            <w:sz w:val="22"/>
            <w:szCs w:val="22"/>
          </w:rPr>
          <w:t>–F)</w:t>
        </w:r>
      </w:ins>
      <w:del w:id="1744" w:author="David Bartel" w:date="2018-02-28T16:54:00Z">
        <w:r w:rsidRPr="00742EFD" w:rsidDel="008036C0">
          <w:rPr>
            <w:rFonts w:ascii="Arial" w:hAnsi="Arial" w:cs="Arial"/>
            <w:sz w:val="22"/>
            <w:szCs w:val="22"/>
          </w:rPr>
          <w:delText xml:space="preserve"> yielded values between 0.85 and 3.77 above no site–containing reads</w:delText>
        </w:r>
      </w:del>
      <w:r w:rsidRPr="00742EFD">
        <w:rPr>
          <w:rFonts w:ascii="Arial" w:hAnsi="Arial" w:cs="Arial"/>
          <w:sz w:val="22"/>
          <w:szCs w:val="22"/>
        </w:rPr>
        <w:t xml:space="preserve">. </w:t>
      </w:r>
    </w:p>
    <w:p w14:paraId="3CEF9658" w14:textId="195BE4A8" w:rsidR="004C68DF" w:rsidRPr="00742EFD" w:rsidRDefault="00202D10" w:rsidP="009E2BCA">
      <w:pPr>
        <w:spacing w:line="360" w:lineRule="auto"/>
        <w:ind w:firstLine="720"/>
        <w:rPr>
          <w:ins w:id="1745" w:author="David Bartel" w:date="2018-02-28T21:56:00Z"/>
          <w:rFonts w:ascii="Arial" w:hAnsi="Arial" w:cs="Arial"/>
          <w:sz w:val="22"/>
          <w:szCs w:val="22"/>
        </w:rPr>
      </w:pPr>
      <w:ins w:id="1746" w:author="David Bartel" w:date="2018-02-28T17:02:00Z">
        <w:r w:rsidRPr="00742EFD">
          <w:rPr>
            <w:rFonts w:ascii="Arial" w:hAnsi="Arial" w:cs="Arial"/>
            <w:sz w:val="22"/>
            <w:szCs w:val="22"/>
          </w:rPr>
          <w:t xml:space="preserve">Another </w:t>
        </w:r>
      </w:ins>
      <w:ins w:id="1747" w:author="David Bartel" w:date="2018-02-28T17:23:00Z">
        <w:r w:rsidR="00481EA5" w:rsidRPr="00742EFD">
          <w:rPr>
            <w:rFonts w:ascii="Arial" w:hAnsi="Arial" w:cs="Arial"/>
            <w:sz w:val="22"/>
            <w:szCs w:val="22"/>
          </w:rPr>
          <w:t xml:space="preserve">type of </w:t>
        </w:r>
      </w:ins>
      <w:ins w:id="1748" w:author="David Bartel" w:date="2018-02-28T17:02:00Z">
        <w:r w:rsidRPr="00742EFD">
          <w:rPr>
            <w:rFonts w:ascii="Arial" w:hAnsi="Arial" w:cs="Arial"/>
            <w:sz w:val="22"/>
            <w:szCs w:val="22"/>
          </w:rPr>
          <w:t>non</w:t>
        </w:r>
      </w:ins>
      <w:ins w:id="1749" w:author="David Bartel" w:date="2018-02-28T17:03:00Z">
        <w:r w:rsidRPr="00742EFD">
          <w:rPr>
            <w:rFonts w:ascii="Arial" w:hAnsi="Arial" w:cs="Arial"/>
            <w:sz w:val="22"/>
            <w:szCs w:val="22"/>
          </w:rPr>
          <w:t>-</w:t>
        </w:r>
      </w:ins>
      <w:ins w:id="1750" w:author="David Bartel" w:date="2018-02-28T17:02:00Z">
        <w:r w:rsidRPr="00742EFD">
          <w:rPr>
            <w:rFonts w:ascii="Arial" w:hAnsi="Arial" w:cs="Arial"/>
            <w:sz w:val="22"/>
            <w:szCs w:val="22"/>
          </w:rPr>
          <w:t xml:space="preserve">canonical site proposed to </w:t>
        </w:r>
      </w:ins>
      <w:ins w:id="1751" w:author="David Bartel" w:date="2018-02-28T17:12:00Z">
        <w:r w:rsidR="00D04ADB" w:rsidRPr="00742EFD">
          <w:rPr>
            <w:rFonts w:ascii="Arial" w:hAnsi="Arial" w:cs="Arial"/>
            <w:sz w:val="22"/>
            <w:szCs w:val="22"/>
          </w:rPr>
          <w:t xml:space="preserve">mediate widespread targeting is the </w:t>
        </w:r>
      </w:ins>
      <w:ins w:id="1752" w:author="David Bartel" w:date="2018-02-28T17:22:00Z">
        <w:r w:rsidR="00481EA5" w:rsidRPr="00742EFD">
          <w:rPr>
            <w:rFonts w:ascii="Arial" w:hAnsi="Arial" w:cs="Arial"/>
            <w:sz w:val="22"/>
            <w:szCs w:val="22"/>
          </w:rPr>
          <w:t>pivot</w:t>
        </w:r>
      </w:ins>
      <w:ins w:id="1753" w:author="David Bartel" w:date="2018-02-28T22:02:00Z">
        <w:r w:rsidR="004034C2" w:rsidRPr="00742EFD">
          <w:rPr>
            <w:rFonts w:ascii="Arial" w:hAnsi="Arial" w:cs="Arial"/>
            <w:sz w:val="22"/>
            <w:szCs w:val="22"/>
          </w:rPr>
          <w:t>–</w:t>
        </w:r>
      </w:ins>
      <w:ins w:id="1754" w:author="David Bartel" w:date="2018-02-28T17:22:00Z">
        <w:r w:rsidR="00481EA5" w:rsidRPr="00742EFD">
          <w:rPr>
            <w:rFonts w:ascii="Arial" w:hAnsi="Arial" w:cs="Arial"/>
            <w:sz w:val="22"/>
            <w:szCs w:val="22"/>
          </w:rPr>
          <w:t>bulge</w:t>
        </w:r>
      </w:ins>
      <w:ins w:id="1755" w:author="David Bartel" w:date="2018-02-28T17:12:00Z">
        <w:r w:rsidR="00D04ADB" w:rsidRPr="00742EFD">
          <w:rPr>
            <w:rFonts w:ascii="Arial" w:hAnsi="Arial" w:cs="Arial"/>
            <w:sz w:val="22"/>
            <w:szCs w:val="22"/>
          </w:rPr>
          <w:t xml:space="preserve"> site</w:t>
        </w:r>
      </w:ins>
      <w:ins w:id="1756" w:author="David Bartel" w:date="2018-02-28T17:23:00Z">
        <w:r w:rsidR="00481EA5" w:rsidRPr="00742EFD">
          <w:rPr>
            <w:rFonts w:ascii="Arial" w:hAnsi="Arial" w:cs="Arial"/>
            <w:sz w:val="22"/>
            <w:szCs w:val="22"/>
          </w:rPr>
          <w:fldChar w:fldCharType="begin"/>
        </w:r>
        <w:r w:rsidR="00481EA5" w:rsidRPr="00742EFD">
          <w:rPr>
            <w:rFonts w:ascii="Arial" w:hAnsi="Arial" w:cs="Arial"/>
            <w:sz w:val="22"/>
            <w:szCs w:val="22"/>
          </w:rPr>
          <w: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instrText>
        </w:r>
        <w:r w:rsidR="00481EA5" w:rsidRPr="00742EFD">
          <w:rPr>
            <w:rFonts w:ascii="Arial" w:hAnsi="Arial" w:cs="Arial"/>
            <w:sz w:val="22"/>
            <w:szCs w:val="22"/>
          </w:rPr>
          <w:fldChar w:fldCharType="separate"/>
        </w:r>
        <w:r w:rsidR="00481EA5" w:rsidRPr="00742EFD">
          <w:rPr>
            <w:rFonts w:ascii="Arial" w:hAnsi="Arial" w:cs="Arial"/>
            <w:sz w:val="22"/>
            <w:szCs w:val="22"/>
          </w:rPr>
          <w:t>{Chi:2012jm}</w:t>
        </w:r>
        <w:r w:rsidR="00481EA5" w:rsidRPr="00742EFD">
          <w:rPr>
            <w:rFonts w:ascii="Arial" w:hAnsi="Arial" w:cs="Arial"/>
            <w:sz w:val="22"/>
            <w:szCs w:val="22"/>
          </w:rPr>
          <w:fldChar w:fldCharType="end"/>
        </w:r>
        <w:r w:rsidR="00481EA5" w:rsidRPr="00742EFD">
          <w:rPr>
            <w:rFonts w:ascii="Arial" w:hAnsi="Arial" w:cs="Arial"/>
            <w:sz w:val="22"/>
            <w:szCs w:val="22"/>
          </w:rPr>
          <w:t xml:space="preserve">. </w:t>
        </w:r>
      </w:ins>
      <w:ins w:id="1757" w:author="David Bartel" w:date="2018-02-28T17:03:00Z">
        <w:r w:rsidRPr="00742EFD">
          <w:rPr>
            <w:rFonts w:ascii="Arial" w:hAnsi="Arial" w:cs="Arial"/>
            <w:sz w:val="22"/>
            <w:szCs w:val="22"/>
          </w:rPr>
          <w:t xml:space="preserve"> </w:t>
        </w:r>
      </w:ins>
      <w:ins w:id="1758" w:author="David Bartel" w:date="2018-02-28T21:04:00Z">
        <w:r w:rsidR="00BD049E" w:rsidRPr="00742EFD">
          <w:rPr>
            <w:rFonts w:ascii="Arial" w:hAnsi="Arial" w:cs="Arial"/>
            <w:sz w:val="22"/>
            <w:szCs w:val="22"/>
          </w:rPr>
          <w:t>Th</w:t>
        </w:r>
      </w:ins>
      <w:ins w:id="1759" w:author="David Bartel" w:date="2018-02-28T22:02:00Z">
        <w:r w:rsidR="004034C2" w:rsidRPr="00742EFD">
          <w:rPr>
            <w:rFonts w:ascii="Arial" w:hAnsi="Arial" w:cs="Arial"/>
            <w:sz w:val="22"/>
            <w:szCs w:val="22"/>
          </w:rPr>
          <w:t>is</w:t>
        </w:r>
      </w:ins>
      <w:ins w:id="1760" w:author="David Bartel" w:date="2018-02-28T21:04:00Z">
        <w:r w:rsidR="004034C2" w:rsidRPr="00742EFD">
          <w:rPr>
            <w:rFonts w:ascii="Arial" w:hAnsi="Arial" w:cs="Arial"/>
            <w:sz w:val="22"/>
            <w:szCs w:val="22"/>
          </w:rPr>
          <w:t xml:space="preserve"> site has</w:t>
        </w:r>
        <w:r w:rsidR="00BD049E" w:rsidRPr="00742EFD">
          <w:rPr>
            <w:rFonts w:ascii="Arial" w:hAnsi="Arial" w:cs="Arial"/>
            <w:sz w:val="22"/>
            <w:szCs w:val="22"/>
          </w:rPr>
          <w:t xml:space="preserve"> canonical pairing </w:t>
        </w:r>
      </w:ins>
      <w:ins w:id="1761" w:author="David Bartel" w:date="2018-02-28T21:05:00Z">
        <w:r w:rsidR="00BD049E" w:rsidRPr="00742EFD">
          <w:rPr>
            <w:rFonts w:ascii="Arial" w:hAnsi="Arial" w:cs="Arial"/>
            <w:sz w:val="22"/>
            <w:szCs w:val="22"/>
          </w:rPr>
          <w:t>to the seed region</w:t>
        </w:r>
      </w:ins>
      <w:ins w:id="1762" w:author="David Bartel" w:date="2018-02-28T21:18:00Z">
        <w:r w:rsidR="0002098F" w:rsidRPr="00742EFD">
          <w:rPr>
            <w:rFonts w:ascii="Arial" w:hAnsi="Arial" w:cs="Arial"/>
            <w:sz w:val="22"/>
            <w:szCs w:val="22"/>
          </w:rPr>
          <w:t>,</w:t>
        </w:r>
      </w:ins>
      <w:ins w:id="1763" w:author="David Bartel" w:date="2018-02-28T21:05:00Z">
        <w:r w:rsidR="00BD049E" w:rsidRPr="00742EFD">
          <w:rPr>
            <w:rFonts w:ascii="Arial" w:hAnsi="Arial" w:cs="Arial"/>
            <w:sz w:val="22"/>
            <w:szCs w:val="22"/>
          </w:rPr>
          <w:t xml:space="preserve"> </w:t>
        </w:r>
      </w:ins>
      <w:ins w:id="1764" w:author="David Bartel" w:date="2018-02-28T21:04:00Z">
        <w:r w:rsidR="00BD049E" w:rsidRPr="00742EFD">
          <w:rPr>
            <w:rFonts w:ascii="Arial" w:hAnsi="Arial" w:cs="Arial"/>
            <w:sz w:val="22"/>
            <w:szCs w:val="22"/>
          </w:rPr>
          <w:t>ex</w:t>
        </w:r>
      </w:ins>
      <w:ins w:id="1765" w:author="David Bartel" w:date="2018-02-28T21:05:00Z">
        <w:r w:rsidR="00BD049E" w:rsidRPr="00742EFD">
          <w:rPr>
            <w:rFonts w:ascii="Arial" w:hAnsi="Arial" w:cs="Arial"/>
            <w:sz w:val="22"/>
            <w:szCs w:val="22"/>
          </w:rPr>
          <w:t xml:space="preserve">cept </w:t>
        </w:r>
      </w:ins>
      <w:ins w:id="1766" w:author="David Bartel" w:date="2018-02-28T21:06:00Z">
        <w:r w:rsidR="00BD049E" w:rsidRPr="00742EFD">
          <w:rPr>
            <w:rFonts w:ascii="Arial" w:hAnsi="Arial" w:cs="Arial"/>
            <w:sz w:val="22"/>
            <w:szCs w:val="22"/>
          </w:rPr>
          <w:t xml:space="preserve">the </w:t>
        </w:r>
      </w:ins>
      <w:ins w:id="1767" w:author="David Bartel" w:date="2018-02-28T22:02:00Z">
        <w:r w:rsidR="003575B2" w:rsidRPr="00742EFD">
          <w:rPr>
            <w:rFonts w:ascii="Arial" w:hAnsi="Arial" w:cs="Arial"/>
            <w:sz w:val="22"/>
            <w:szCs w:val="22"/>
          </w:rPr>
          <w:t xml:space="preserve">target </w:t>
        </w:r>
      </w:ins>
      <w:ins w:id="1768" w:author="David Bartel" w:date="2018-02-28T21:07:00Z">
        <w:r w:rsidR="00E57430" w:rsidRPr="00742EFD">
          <w:rPr>
            <w:rFonts w:ascii="Arial" w:hAnsi="Arial" w:cs="Arial"/>
            <w:sz w:val="22"/>
            <w:szCs w:val="22"/>
          </w:rPr>
          <w:t xml:space="preserve">residue </w:t>
        </w:r>
      </w:ins>
      <w:ins w:id="1769" w:author="David Bartel" w:date="2018-02-28T21:06:00Z">
        <w:r w:rsidR="00BD049E" w:rsidRPr="00742EFD">
          <w:rPr>
            <w:rFonts w:ascii="Arial" w:hAnsi="Arial" w:cs="Arial"/>
            <w:sz w:val="22"/>
            <w:szCs w:val="22"/>
          </w:rPr>
          <w:t xml:space="preserve">matching </w:t>
        </w:r>
      </w:ins>
      <w:ins w:id="1770" w:author="David Bartel" w:date="2018-02-28T21:07:00Z">
        <w:r w:rsidR="00E57430" w:rsidRPr="00742EFD">
          <w:rPr>
            <w:rFonts w:ascii="Arial" w:hAnsi="Arial" w:cs="Arial"/>
            <w:sz w:val="22"/>
            <w:szCs w:val="22"/>
          </w:rPr>
          <w:t>position 6 of the miRNA is repeated</w:t>
        </w:r>
      </w:ins>
      <w:ins w:id="1771" w:author="David Bartel" w:date="2018-02-28T21:19:00Z">
        <w:r w:rsidR="0002098F" w:rsidRPr="00742EFD">
          <w:rPr>
            <w:rFonts w:ascii="Arial" w:hAnsi="Arial" w:cs="Arial"/>
            <w:sz w:val="22"/>
            <w:szCs w:val="22"/>
          </w:rPr>
          <w:t>,</w:t>
        </w:r>
      </w:ins>
      <w:ins w:id="1772" w:author="David Bartel" w:date="2018-02-28T21:15:00Z">
        <w:r w:rsidR="00113B9F" w:rsidRPr="00742EFD">
          <w:rPr>
            <w:rFonts w:ascii="Arial" w:hAnsi="Arial" w:cs="Arial"/>
            <w:sz w:val="22"/>
            <w:szCs w:val="22"/>
          </w:rPr>
          <w:t xml:space="preserve"> which forces a </w:t>
        </w:r>
      </w:ins>
      <w:ins w:id="1773" w:author="David Bartel" w:date="2018-02-28T21:19:00Z">
        <w:r w:rsidR="0002098F" w:rsidRPr="00742EFD">
          <w:rPr>
            <w:rFonts w:ascii="Arial" w:hAnsi="Arial" w:cs="Arial"/>
            <w:sz w:val="22"/>
            <w:szCs w:val="22"/>
          </w:rPr>
          <w:t xml:space="preserve">single-nucleotide </w:t>
        </w:r>
      </w:ins>
      <w:ins w:id="1774" w:author="David Bartel" w:date="2018-02-28T21:15:00Z">
        <w:r w:rsidR="00113B9F" w:rsidRPr="00742EFD">
          <w:rPr>
            <w:rFonts w:ascii="Arial" w:hAnsi="Arial" w:cs="Arial"/>
            <w:sz w:val="22"/>
            <w:szCs w:val="22"/>
          </w:rPr>
          <w:t xml:space="preserve">bulge </w:t>
        </w:r>
      </w:ins>
      <w:ins w:id="1775" w:author="David Bartel" w:date="2018-03-27T21:17:00Z">
        <w:r w:rsidR="00CA0EFD" w:rsidRPr="00742EFD">
          <w:rPr>
            <w:rFonts w:ascii="Arial" w:hAnsi="Arial" w:cs="Arial"/>
            <w:sz w:val="22"/>
            <w:szCs w:val="22"/>
          </w:rPr>
          <w:t>at</w:t>
        </w:r>
      </w:ins>
      <w:ins w:id="1776" w:author="David Bartel" w:date="2018-02-28T21:15:00Z">
        <w:r w:rsidR="00113B9F" w:rsidRPr="00742EFD">
          <w:rPr>
            <w:rFonts w:ascii="Arial" w:hAnsi="Arial" w:cs="Arial"/>
            <w:sz w:val="22"/>
            <w:szCs w:val="22"/>
          </w:rPr>
          <w:t xml:space="preserve"> </w:t>
        </w:r>
      </w:ins>
      <w:ins w:id="1777" w:author="David Bartel" w:date="2018-02-28T21:19:00Z">
        <w:r w:rsidR="0002098F" w:rsidRPr="00742EFD">
          <w:rPr>
            <w:rFonts w:ascii="Arial" w:hAnsi="Arial" w:cs="Arial"/>
            <w:sz w:val="22"/>
            <w:szCs w:val="22"/>
          </w:rPr>
          <w:t xml:space="preserve">position </w:t>
        </w:r>
      </w:ins>
      <w:ins w:id="1778" w:author="David Bartel" w:date="2018-02-28T21:15:00Z">
        <w:r w:rsidR="00113B9F" w:rsidRPr="00742EFD">
          <w:rPr>
            <w:rFonts w:ascii="Arial" w:hAnsi="Arial" w:cs="Arial"/>
            <w:sz w:val="22"/>
            <w:szCs w:val="22"/>
          </w:rPr>
          <w:t xml:space="preserve">6 or 7 of the </w:t>
        </w:r>
      </w:ins>
      <w:ins w:id="1779" w:author="David Bartel" w:date="2018-03-27T21:17:00Z">
        <w:r w:rsidR="00CA0EFD" w:rsidRPr="00742EFD">
          <w:rPr>
            <w:rFonts w:ascii="Arial" w:hAnsi="Arial" w:cs="Arial"/>
            <w:sz w:val="22"/>
            <w:szCs w:val="22"/>
          </w:rPr>
          <w:t>target</w:t>
        </w:r>
      </w:ins>
      <w:ins w:id="1780" w:author="David Bartel" w:date="2018-02-28T17:36:00Z">
        <w:r w:rsidR="007E5537" w:rsidRPr="00742EFD">
          <w:rPr>
            <w:rFonts w:ascii="Arial" w:hAnsi="Arial" w:cs="Arial"/>
            <w:sz w:val="22"/>
            <w:szCs w:val="22"/>
          </w:rPr>
          <w:fldChar w:fldCharType="begin"/>
        </w:r>
        <w:r w:rsidR="007E5537" w:rsidRPr="00742EFD">
          <w:rPr>
            <w:rFonts w:ascii="Arial" w:hAnsi="Arial" w:cs="Arial"/>
            <w:sz w:val="22"/>
            <w:szCs w:val="22"/>
          </w:rPr>
          <w: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instrText>
        </w:r>
        <w:r w:rsidR="007E5537" w:rsidRPr="00742EFD">
          <w:rPr>
            <w:rFonts w:ascii="Arial" w:hAnsi="Arial" w:cs="Arial"/>
            <w:sz w:val="22"/>
            <w:szCs w:val="22"/>
          </w:rPr>
          <w:fldChar w:fldCharType="separate"/>
        </w:r>
        <w:r w:rsidR="007E5537" w:rsidRPr="00742EFD">
          <w:rPr>
            <w:rFonts w:ascii="Arial" w:hAnsi="Arial" w:cs="Arial"/>
            <w:sz w:val="22"/>
            <w:szCs w:val="22"/>
          </w:rPr>
          <w:t>{Chi:2012jm}</w:t>
        </w:r>
        <w:r w:rsidR="007E5537" w:rsidRPr="00742EFD">
          <w:rPr>
            <w:rFonts w:ascii="Arial" w:hAnsi="Arial" w:cs="Arial"/>
            <w:sz w:val="22"/>
            <w:szCs w:val="22"/>
          </w:rPr>
          <w:fldChar w:fldCharType="end"/>
        </w:r>
      </w:ins>
      <w:ins w:id="1781" w:author="David Bartel" w:date="2018-02-28T17:51:00Z">
        <w:r w:rsidR="00AE458D" w:rsidRPr="00742EFD">
          <w:rPr>
            <w:rFonts w:ascii="Arial" w:hAnsi="Arial" w:cs="Arial"/>
            <w:sz w:val="22"/>
            <w:szCs w:val="22"/>
          </w:rPr>
          <w:t xml:space="preserve"> </w:t>
        </w:r>
        <w:commentRangeStart w:id="1782"/>
        <w:r w:rsidR="00AE458D" w:rsidRPr="00742EFD">
          <w:rPr>
            <w:rFonts w:ascii="Arial" w:hAnsi="Arial" w:cs="Arial"/>
            <w:sz w:val="22"/>
            <w:szCs w:val="22"/>
          </w:rPr>
          <w:t>(fig S</w:t>
        </w:r>
      </w:ins>
      <w:ins w:id="1783" w:author="David Bartel" w:date="2018-03-27T21:12:00Z">
        <w:r w:rsidR="00F26411" w:rsidRPr="00742EFD">
          <w:rPr>
            <w:rFonts w:ascii="Arial" w:hAnsi="Arial" w:cs="Arial"/>
            <w:sz w:val="22"/>
            <w:szCs w:val="22"/>
          </w:rPr>
          <w:t>3</w:t>
        </w:r>
      </w:ins>
      <w:ins w:id="1784" w:author="David Bartel" w:date="2018-02-28T17:51:00Z">
        <w:r w:rsidR="00AE458D" w:rsidRPr="00742EFD">
          <w:rPr>
            <w:rFonts w:ascii="Arial" w:hAnsi="Arial" w:cs="Arial"/>
            <w:sz w:val="22"/>
            <w:szCs w:val="22"/>
          </w:rPr>
          <w:t>A)</w:t>
        </w:r>
      </w:ins>
      <w:commentRangeEnd w:id="1782"/>
      <w:ins w:id="1785" w:author="David Bartel" w:date="2018-02-28T17:52:00Z">
        <w:r w:rsidR="00AE458D" w:rsidRPr="00742EFD">
          <w:rPr>
            <w:rStyle w:val="CommentReference"/>
            <w:rFonts w:ascii="Arial" w:eastAsiaTheme="minorHAnsi" w:hAnsi="Arial" w:cs="Arial"/>
            <w:sz w:val="22"/>
            <w:szCs w:val="22"/>
          </w:rPr>
          <w:commentReference w:id="1782"/>
        </w:r>
      </w:ins>
      <w:ins w:id="1786" w:author="David Bartel" w:date="2018-02-28T17:36:00Z">
        <w:r w:rsidR="007E5537" w:rsidRPr="00742EFD">
          <w:rPr>
            <w:rFonts w:ascii="Arial" w:hAnsi="Arial" w:cs="Arial"/>
            <w:sz w:val="22"/>
            <w:szCs w:val="22"/>
          </w:rPr>
          <w:t>.</w:t>
        </w:r>
      </w:ins>
      <w:ins w:id="1787" w:author="David Bartel" w:date="2018-02-28T17:28:00Z">
        <w:r w:rsidR="006866FB" w:rsidRPr="00742EFD">
          <w:rPr>
            <w:rFonts w:ascii="Arial" w:hAnsi="Arial" w:cs="Arial"/>
            <w:sz w:val="22"/>
            <w:szCs w:val="22"/>
          </w:rPr>
          <w:t xml:space="preserve"> </w:t>
        </w:r>
      </w:ins>
      <w:ins w:id="1788" w:author="David Bartel" w:date="2018-02-28T17:37:00Z">
        <w:r w:rsidR="007E5537" w:rsidRPr="00742EFD">
          <w:rPr>
            <w:rFonts w:ascii="Arial" w:hAnsi="Arial" w:cs="Arial"/>
            <w:sz w:val="22"/>
            <w:szCs w:val="22"/>
          </w:rPr>
          <w:t xml:space="preserve"> Our de novo </w:t>
        </w:r>
      </w:ins>
      <w:ins w:id="1789" w:author="David Bartel" w:date="2018-02-28T21:33:00Z">
        <w:r w:rsidR="00245F4C" w:rsidRPr="00742EFD">
          <w:rPr>
            <w:rFonts w:ascii="Arial" w:hAnsi="Arial" w:cs="Arial"/>
            <w:sz w:val="22"/>
            <w:szCs w:val="22"/>
          </w:rPr>
          <w:t>search for sites</w:t>
        </w:r>
      </w:ins>
      <w:ins w:id="1790" w:author="David Bartel" w:date="2018-02-28T17:37:00Z">
        <w:r w:rsidR="007E5537" w:rsidRPr="00742EFD">
          <w:rPr>
            <w:rFonts w:ascii="Arial" w:hAnsi="Arial" w:cs="Arial"/>
            <w:sz w:val="22"/>
            <w:szCs w:val="22"/>
          </w:rPr>
          <w:t xml:space="preserve"> </w:t>
        </w:r>
      </w:ins>
      <w:ins w:id="1791" w:author="David Bartel" w:date="2018-02-28T17:41:00Z">
        <w:r w:rsidR="005406E1" w:rsidRPr="00742EFD">
          <w:rPr>
            <w:rFonts w:ascii="Arial" w:hAnsi="Arial" w:cs="Arial"/>
            <w:sz w:val="22"/>
            <w:szCs w:val="22"/>
          </w:rPr>
          <w:t>provided strong support for pivot</w:t>
        </w:r>
      </w:ins>
      <w:ins w:id="1792" w:author="David Bartel" w:date="2018-02-28T21:26:00Z">
        <w:r w:rsidR="005B5159" w:rsidRPr="00742EFD">
          <w:rPr>
            <w:rFonts w:ascii="Arial" w:hAnsi="Arial" w:cs="Arial"/>
            <w:sz w:val="22"/>
            <w:szCs w:val="22"/>
          </w:rPr>
          <w:t>–</w:t>
        </w:r>
      </w:ins>
      <w:ins w:id="1793" w:author="David Bartel" w:date="2018-02-28T17:41:00Z">
        <w:r w:rsidR="005406E1" w:rsidRPr="00742EFD">
          <w:rPr>
            <w:rFonts w:ascii="Arial" w:hAnsi="Arial" w:cs="Arial"/>
            <w:sz w:val="22"/>
            <w:szCs w:val="22"/>
          </w:rPr>
          <w:t xml:space="preserve">bulge sites </w:t>
        </w:r>
        <w:commentRangeStart w:id="1794"/>
        <w:r w:rsidR="005406E1" w:rsidRPr="00742EFD">
          <w:rPr>
            <w:rFonts w:ascii="Arial" w:hAnsi="Arial" w:cs="Arial"/>
            <w:sz w:val="22"/>
            <w:szCs w:val="22"/>
          </w:rPr>
          <w:t>of</w:t>
        </w:r>
      </w:ins>
      <w:commentRangeEnd w:id="1794"/>
      <w:ins w:id="1795" w:author="David Bartel" w:date="2018-03-25T07:52:00Z">
        <w:r w:rsidR="00EA607E" w:rsidRPr="00742EFD">
          <w:rPr>
            <w:rStyle w:val="CommentReference"/>
            <w:rFonts w:ascii="Arial" w:eastAsiaTheme="minorHAnsi" w:hAnsi="Arial" w:cs="Arial"/>
            <w:sz w:val="22"/>
            <w:szCs w:val="22"/>
          </w:rPr>
          <w:commentReference w:id="1794"/>
        </w:r>
      </w:ins>
      <w:ins w:id="1796" w:author="David Bartel" w:date="2018-02-28T17:41:00Z">
        <w:r w:rsidR="005406E1" w:rsidRPr="00742EFD">
          <w:rPr>
            <w:rFonts w:ascii="Arial" w:hAnsi="Arial" w:cs="Arial"/>
            <w:sz w:val="22"/>
            <w:szCs w:val="22"/>
          </w:rPr>
          <w:t xml:space="preserve"> </w:t>
        </w:r>
      </w:ins>
      <w:del w:id="1797" w:author="David Bartel" w:date="2018-02-28T17:42:00Z">
        <w:r w:rsidR="009E2BCA" w:rsidRPr="00742EFD" w:rsidDel="005406E1">
          <w:rPr>
            <w:rFonts w:ascii="Arial" w:hAnsi="Arial" w:cs="Arial"/>
            <w:sz w:val="22"/>
            <w:szCs w:val="22"/>
          </w:rPr>
          <w:delText xml:space="preserve">We inspected the variety of single-nt wobble, bulge, and mismatched site types identified for miR-155, </w:delText>
        </w:r>
      </w:del>
      <w:r w:rsidR="009E2BCA" w:rsidRPr="00742EFD">
        <w:rPr>
          <w:rFonts w:ascii="Arial" w:hAnsi="Arial" w:cs="Arial"/>
          <w:sz w:val="22"/>
          <w:szCs w:val="22"/>
        </w:rPr>
        <w:t>miR-124</w:t>
      </w:r>
      <w:del w:id="1798" w:author="David Bartel" w:date="2018-02-28T17:42:00Z">
        <w:r w:rsidR="009E2BCA" w:rsidRPr="00742EFD" w:rsidDel="005406E1">
          <w:rPr>
            <w:rFonts w:ascii="Arial" w:hAnsi="Arial" w:cs="Arial"/>
            <w:sz w:val="22"/>
            <w:szCs w:val="22"/>
          </w:rPr>
          <w:delText>,</w:delText>
        </w:r>
      </w:del>
      <w:r w:rsidR="009E2BCA" w:rsidRPr="00742EFD">
        <w:rPr>
          <w:rFonts w:ascii="Arial" w:hAnsi="Arial" w:cs="Arial"/>
          <w:sz w:val="22"/>
          <w:szCs w:val="22"/>
        </w:rPr>
        <w:t xml:space="preserve"> and lys-6. </w:t>
      </w:r>
      <w:ins w:id="1799" w:author="David Bartel" w:date="2018-02-28T17:43:00Z">
        <w:r w:rsidR="005406E1" w:rsidRPr="00742EFD">
          <w:rPr>
            <w:rFonts w:ascii="Arial" w:hAnsi="Arial" w:cs="Arial"/>
            <w:sz w:val="22"/>
            <w:szCs w:val="22"/>
          </w:rPr>
          <w:t xml:space="preserve"> For example, </w:t>
        </w:r>
      </w:ins>
      <w:ins w:id="1800" w:author="David Bartel" w:date="2018-02-28T17:46:00Z">
        <w:r w:rsidR="00CC4F65" w:rsidRPr="00742EFD">
          <w:rPr>
            <w:rFonts w:ascii="Arial" w:hAnsi="Arial" w:cs="Arial"/>
            <w:sz w:val="22"/>
            <w:szCs w:val="22"/>
          </w:rPr>
          <w:t xml:space="preserve">the miR-124 </w:t>
        </w:r>
      </w:ins>
      <w:ins w:id="1801" w:author="David Bartel" w:date="2018-02-28T17:45:00Z">
        <w:r w:rsidR="005406E1" w:rsidRPr="00742EFD">
          <w:rPr>
            <w:rFonts w:ascii="Arial" w:hAnsi="Arial" w:cs="Arial"/>
            <w:sz w:val="22"/>
            <w:szCs w:val="22"/>
          </w:rPr>
          <w:t>8mer-</w:t>
        </w:r>
        <w:proofErr w:type="gramStart"/>
        <w:r w:rsidR="005406E1" w:rsidRPr="00742EFD">
          <w:rPr>
            <w:rFonts w:ascii="Arial" w:hAnsi="Arial" w:cs="Arial"/>
            <w:sz w:val="22"/>
            <w:szCs w:val="22"/>
          </w:rPr>
          <w:t>bG(</w:t>
        </w:r>
        <w:proofErr w:type="gramEnd"/>
        <w:r w:rsidR="005406E1" w:rsidRPr="00742EFD">
          <w:rPr>
            <w:rFonts w:ascii="Arial" w:hAnsi="Arial" w:cs="Arial"/>
            <w:sz w:val="22"/>
            <w:szCs w:val="22"/>
          </w:rPr>
          <w:t xml:space="preserve">6.7) </w:t>
        </w:r>
      </w:ins>
      <w:ins w:id="1802" w:author="David Bartel" w:date="2018-02-28T17:46:00Z">
        <w:r w:rsidR="00CC4F65" w:rsidRPr="00742EFD">
          <w:rPr>
            <w:rFonts w:ascii="Arial" w:hAnsi="Arial" w:cs="Arial"/>
            <w:sz w:val="22"/>
            <w:szCs w:val="22"/>
          </w:rPr>
          <w:t>site</w:t>
        </w:r>
      </w:ins>
      <w:ins w:id="1803" w:author="David Bartel" w:date="2018-02-28T17:45:00Z">
        <w:r w:rsidR="005406E1" w:rsidRPr="00742EFD">
          <w:rPr>
            <w:rFonts w:ascii="Arial" w:hAnsi="Arial" w:cs="Arial"/>
            <w:sz w:val="22"/>
            <w:szCs w:val="22"/>
          </w:rPr>
          <w:t xml:space="preserve"> </w:t>
        </w:r>
      </w:ins>
      <w:ins w:id="1804" w:author="David Bartel" w:date="2018-02-28T17:46:00Z">
        <w:r w:rsidR="005406E1" w:rsidRPr="00742EFD">
          <w:rPr>
            <w:rFonts w:ascii="Arial" w:hAnsi="Arial" w:cs="Arial"/>
            <w:sz w:val="22"/>
            <w:szCs w:val="22"/>
          </w:rPr>
          <w:t>(</w:t>
        </w:r>
      </w:ins>
      <w:ins w:id="1805" w:author="David Bartel" w:date="2018-03-01T09:13:00Z">
        <w:r w:rsidR="00CA32B4" w:rsidRPr="00742EFD">
          <w:rPr>
            <w:rFonts w:ascii="Arial" w:hAnsi="Arial" w:cs="Arial"/>
            <w:sz w:val="22"/>
            <w:szCs w:val="22"/>
          </w:rPr>
          <w:t>a</w:t>
        </w:r>
      </w:ins>
      <w:ins w:id="1806" w:author="David Bartel" w:date="2018-03-01T09:14:00Z">
        <w:r w:rsidR="00CA32B4" w:rsidRPr="00742EFD">
          <w:rPr>
            <w:rFonts w:ascii="Arial" w:hAnsi="Arial" w:cs="Arial"/>
            <w:sz w:val="22"/>
            <w:szCs w:val="22"/>
          </w:rPr>
          <w:t>n</w:t>
        </w:r>
      </w:ins>
      <w:ins w:id="1807" w:author="David Bartel" w:date="2018-02-28T17:46:00Z">
        <w:r w:rsidR="00CC4F65" w:rsidRPr="00742EFD">
          <w:rPr>
            <w:rFonts w:ascii="Arial" w:hAnsi="Arial" w:cs="Arial"/>
            <w:sz w:val="22"/>
            <w:szCs w:val="22"/>
          </w:rPr>
          <w:t xml:space="preserve"> 8mer site </w:t>
        </w:r>
      </w:ins>
      <w:ins w:id="1808" w:author="David Bartel" w:date="2018-03-01T09:14:00Z">
        <w:r w:rsidR="00CA32B4" w:rsidRPr="00742EFD">
          <w:rPr>
            <w:rFonts w:ascii="Arial" w:hAnsi="Arial" w:cs="Arial"/>
            <w:sz w:val="22"/>
            <w:szCs w:val="22"/>
          </w:rPr>
          <w:t xml:space="preserve">but </w:t>
        </w:r>
      </w:ins>
      <w:ins w:id="1809" w:author="David Bartel" w:date="2018-02-28T17:46:00Z">
        <w:r w:rsidR="00CC4F65" w:rsidRPr="00742EFD">
          <w:rPr>
            <w:rFonts w:ascii="Arial" w:hAnsi="Arial" w:cs="Arial"/>
            <w:sz w:val="22"/>
            <w:szCs w:val="22"/>
          </w:rPr>
          <w:t>with a</w:t>
        </w:r>
      </w:ins>
      <w:ins w:id="1810" w:author="David Bartel" w:date="2018-03-01T09:14:00Z">
        <w:r w:rsidR="00CA32B4" w:rsidRPr="00742EFD">
          <w:rPr>
            <w:rFonts w:ascii="Arial" w:hAnsi="Arial" w:cs="Arial"/>
            <w:sz w:val="22"/>
            <w:szCs w:val="22"/>
          </w:rPr>
          <w:t>n extra</w:t>
        </w:r>
      </w:ins>
      <w:ins w:id="1811" w:author="David Bartel" w:date="2018-02-28T17:46:00Z">
        <w:r w:rsidR="00CC4F65" w:rsidRPr="00742EFD">
          <w:rPr>
            <w:rFonts w:ascii="Arial" w:hAnsi="Arial" w:cs="Arial"/>
            <w:sz w:val="22"/>
            <w:szCs w:val="22"/>
          </w:rPr>
          <w:t xml:space="preserve"> </w:t>
        </w:r>
      </w:ins>
      <w:ins w:id="1812" w:author="David Bartel" w:date="2018-02-28T17:48:00Z">
        <w:r w:rsidR="00CC4F65" w:rsidRPr="00742EFD">
          <w:rPr>
            <w:rFonts w:ascii="Arial" w:hAnsi="Arial" w:cs="Arial"/>
            <w:sz w:val="22"/>
            <w:szCs w:val="22"/>
          </w:rPr>
          <w:t>G bulged at either position 6</w:t>
        </w:r>
      </w:ins>
      <w:ins w:id="1813" w:author="David Bartel" w:date="2018-02-28T17:45:00Z">
        <w:r w:rsidR="005406E1" w:rsidRPr="00742EFD">
          <w:rPr>
            <w:rFonts w:ascii="Arial" w:hAnsi="Arial" w:cs="Arial"/>
            <w:sz w:val="22"/>
            <w:szCs w:val="22"/>
          </w:rPr>
          <w:t xml:space="preserve"> </w:t>
        </w:r>
      </w:ins>
      <w:ins w:id="1814" w:author="David Bartel" w:date="2018-02-28T17:48:00Z">
        <w:r w:rsidR="00CC4F65" w:rsidRPr="00742EFD">
          <w:rPr>
            <w:rFonts w:ascii="Arial" w:hAnsi="Arial" w:cs="Arial"/>
            <w:sz w:val="22"/>
            <w:szCs w:val="22"/>
          </w:rPr>
          <w:t>or 7</w:t>
        </w:r>
      </w:ins>
      <w:ins w:id="1815" w:author="David Bartel" w:date="2018-02-28T17:50:00Z">
        <w:r w:rsidR="00CC4F65" w:rsidRPr="00742EFD">
          <w:rPr>
            <w:rFonts w:ascii="Arial" w:hAnsi="Arial" w:cs="Arial"/>
            <w:sz w:val="22"/>
            <w:szCs w:val="22"/>
          </w:rPr>
          <w:t>, fig S2iiA</w:t>
        </w:r>
      </w:ins>
      <w:ins w:id="1816" w:author="David Bartel" w:date="2018-02-28T17:49:00Z">
        <w:r w:rsidR="00CC4F65" w:rsidRPr="00742EFD">
          <w:rPr>
            <w:rFonts w:ascii="Arial" w:hAnsi="Arial" w:cs="Arial"/>
            <w:sz w:val="22"/>
            <w:szCs w:val="22"/>
          </w:rPr>
          <w:t>)</w:t>
        </w:r>
      </w:ins>
      <w:ins w:id="1817" w:author="David Bartel" w:date="2018-02-28T21:26:00Z">
        <w:r w:rsidR="005B5159" w:rsidRPr="00742EFD">
          <w:rPr>
            <w:rFonts w:ascii="Arial" w:hAnsi="Arial" w:cs="Arial"/>
            <w:sz w:val="22"/>
            <w:szCs w:val="22"/>
          </w:rPr>
          <w:t xml:space="preserve"> is a 9-nt pivot–bulge site </w:t>
        </w:r>
      </w:ins>
      <w:ins w:id="1818" w:author="David Bartel" w:date="2018-02-28T21:27:00Z">
        <w:r w:rsidR="00393210" w:rsidRPr="00742EFD">
          <w:rPr>
            <w:rFonts w:ascii="Arial" w:hAnsi="Arial" w:cs="Arial"/>
            <w:sz w:val="22"/>
            <w:szCs w:val="22"/>
          </w:rPr>
          <w:t xml:space="preserve">with affinity exceeding </w:t>
        </w:r>
      </w:ins>
      <w:ins w:id="1819" w:author="David Bartel" w:date="2018-02-28T21:29:00Z">
        <w:r w:rsidR="00393210" w:rsidRPr="00742EFD">
          <w:rPr>
            <w:rFonts w:ascii="Arial" w:hAnsi="Arial" w:cs="Arial"/>
            <w:sz w:val="22"/>
            <w:szCs w:val="22"/>
          </w:rPr>
          <w:t xml:space="preserve">that of </w:t>
        </w:r>
      </w:ins>
      <w:ins w:id="1820" w:author="David Bartel" w:date="2018-02-28T21:27:00Z">
        <w:r w:rsidR="00393210" w:rsidRPr="00742EFD">
          <w:rPr>
            <w:rFonts w:ascii="Arial" w:hAnsi="Arial" w:cs="Arial"/>
            <w:sz w:val="22"/>
            <w:szCs w:val="22"/>
          </w:rPr>
          <w:t>the canonical 7me</w:t>
        </w:r>
        <w:r w:rsidR="00A4285D" w:rsidRPr="00742EFD">
          <w:rPr>
            <w:rFonts w:ascii="Arial" w:hAnsi="Arial" w:cs="Arial"/>
            <w:sz w:val="22"/>
            <w:szCs w:val="22"/>
          </w:rPr>
          <w:t>r-A1 site, and the lys-6 8mer-b</w:t>
        </w:r>
      </w:ins>
      <w:ins w:id="1821" w:author="David Bartel" w:date="2018-02-28T21:48:00Z">
        <w:r w:rsidR="00A4285D" w:rsidRPr="00742EFD">
          <w:rPr>
            <w:rFonts w:ascii="Arial" w:hAnsi="Arial" w:cs="Arial"/>
            <w:sz w:val="22"/>
            <w:szCs w:val="22"/>
          </w:rPr>
          <w:t>A</w:t>
        </w:r>
      </w:ins>
      <w:ins w:id="1822" w:author="David Bartel" w:date="2018-02-28T21:27:00Z">
        <w:r w:rsidR="00393210" w:rsidRPr="00742EFD">
          <w:rPr>
            <w:rFonts w:ascii="Arial" w:hAnsi="Arial" w:cs="Arial"/>
            <w:sz w:val="22"/>
            <w:szCs w:val="22"/>
          </w:rPr>
          <w:t xml:space="preserve">(6.7) is </w:t>
        </w:r>
      </w:ins>
      <w:ins w:id="1823" w:author="David Bartel" w:date="2018-02-28T21:29:00Z">
        <w:r w:rsidR="00393210" w:rsidRPr="00742EFD">
          <w:rPr>
            <w:rFonts w:ascii="Arial" w:hAnsi="Arial" w:cs="Arial"/>
            <w:sz w:val="22"/>
            <w:szCs w:val="22"/>
          </w:rPr>
          <w:t xml:space="preserve">9-nt pivot–bulge site with affinity matching </w:t>
        </w:r>
      </w:ins>
      <w:ins w:id="1824" w:author="David Bartel" w:date="2018-02-28T21:30:00Z">
        <w:r w:rsidR="00393210" w:rsidRPr="00742EFD">
          <w:rPr>
            <w:rFonts w:ascii="Arial" w:hAnsi="Arial" w:cs="Arial"/>
            <w:sz w:val="22"/>
            <w:szCs w:val="22"/>
          </w:rPr>
          <w:t xml:space="preserve">that of </w:t>
        </w:r>
      </w:ins>
      <w:ins w:id="1825" w:author="David Bartel" w:date="2018-02-28T21:29:00Z">
        <w:r w:rsidR="00393210" w:rsidRPr="00742EFD">
          <w:rPr>
            <w:rFonts w:ascii="Arial" w:hAnsi="Arial" w:cs="Arial"/>
            <w:sz w:val="22"/>
            <w:szCs w:val="22"/>
          </w:rPr>
          <w:t>the canonical 7mer-</w:t>
        </w:r>
      </w:ins>
      <w:ins w:id="1826" w:author="David Bartel" w:date="2018-02-28T21:30:00Z">
        <w:r w:rsidR="00393210" w:rsidRPr="00742EFD">
          <w:rPr>
            <w:rFonts w:ascii="Arial" w:hAnsi="Arial" w:cs="Arial"/>
            <w:sz w:val="22"/>
            <w:szCs w:val="22"/>
          </w:rPr>
          <w:t>m8</w:t>
        </w:r>
      </w:ins>
      <w:ins w:id="1827" w:author="David Bartel" w:date="2018-02-28T21:29:00Z">
        <w:r w:rsidR="00393210" w:rsidRPr="00742EFD">
          <w:rPr>
            <w:rFonts w:ascii="Arial" w:hAnsi="Arial" w:cs="Arial"/>
            <w:sz w:val="22"/>
            <w:szCs w:val="22"/>
          </w:rPr>
          <w:t xml:space="preserve"> site</w:t>
        </w:r>
      </w:ins>
      <w:ins w:id="1828" w:author="David Bartel" w:date="2018-02-28T21:33:00Z">
        <w:r w:rsidR="00245F4C" w:rsidRPr="00742EFD">
          <w:rPr>
            <w:rFonts w:ascii="Arial" w:hAnsi="Arial" w:cs="Arial"/>
            <w:sz w:val="22"/>
            <w:szCs w:val="22"/>
          </w:rPr>
          <w:t xml:space="preserve"> (Fig. 2C–D)</w:t>
        </w:r>
      </w:ins>
      <w:ins w:id="1829" w:author="David Bartel" w:date="2018-02-28T21:30:00Z">
        <w:r w:rsidR="00393210" w:rsidRPr="00742EFD">
          <w:rPr>
            <w:rFonts w:ascii="Arial" w:hAnsi="Arial" w:cs="Arial"/>
            <w:sz w:val="22"/>
            <w:szCs w:val="22"/>
          </w:rPr>
          <w:t>.  Howe</w:t>
        </w:r>
        <w:r w:rsidR="00245F4C" w:rsidRPr="00742EFD">
          <w:rPr>
            <w:rFonts w:ascii="Arial" w:hAnsi="Arial" w:cs="Arial"/>
            <w:sz w:val="22"/>
            <w:szCs w:val="22"/>
          </w:rPr>
          <w:t xml:space="preserve">ver, </w:t>
        </w:r>
      </w:ins>
      <w:ins w:id="1830" w:author="David Bartel" w:date="2018-02-28T21:35:00Z">
        <w:r w:rsidR="00245F4C" w:rsidRPr="00742EFD">
          <w:rPr>
            <w:rFonts w:ascii="Arial" w:hAnsi="Arial" w:cs="Arial"/>
            <w:sz w:val="22"/>
            <w:szCs w:val="22"/>
          </w:rPr>
          <w:t xml:space="preserve">even though these pivot–bulge sites for miR-124 and lsy-6 were among </w:t>
        </w:r>
      </w:ins>
      <w:ins w:id="1831" w:author="David Bartel" w:date="2018-02-28T21:36:00Z">
        <w:r w:rsidR="00245F4C" w:rsidRPr="00742EFD">
          <w:rPr>
            <w:rFonts w:ascii="Arial" w:hAnsi="Arial" w:cs="Arial"/>
            <w:sz w:val="22"/>
            <w:szCs w:val="22"/>
          </w:rPr>
          <w:t xml:space="preserve">the highest-affinity </w:t>
        </w:r>
        <w:proofErr w:type="spellStart"/>
        <w:r w:rsidR="00245F4C" w:rsidRPr="00742EFD">
          <w:rPr>
            <w:rFonts w:ascii="Arial" w:hAnsi="Arial" w:cs="Arial"/>
            <w:sz w:val="22"/>
            <w:szCs w:val="22"/>
          </w:rPr>
          <w:t>noncanonical</w:t>
        </w:r>
        <w:proofErr w:type="spellEnd"/>
        <w:r w:rsidR="00245F4C" w:rsidRPr="00742EFD">
          <w:rPr>
            <w:rFonts w:ascii="Arial" w:hAnsi="Arial" w:cs="Arial"/>
            <w:sz w:val="22"/>
            <w:szCs w:val="22"/>
          </w:rPr>
          <w:t xml:space="preserve"> sites identified, we did not identify </w:t>
        </w:r>
      </w:ins>
      <w:ins w:id="1832" w:author="David Bartel" w:date="2018-02-28T21:37:00Z">
        <w:r w:rsidR="00245F4C" w:rsidRPr="00742EFD">
          <w:rPr>
            <w:rFonts w:ascii="Arial" w:hAnsi="Arial" w:cs="Arial"/>
            <w:sz w:val="22"/>
            <w:szCs w:val="22"/>
          </w:rPr>
          <w:t xml:space="preserve">pivot–bulge sites for </w:t>
        </w:r>
        <w:r w:rsidR="000F6AAF" w:rsidRPr="00742EFD">
          <w:rPr>
            <w:rFonts w:ascii="Arial" w:hAnsi="Arial" w:cs="Arial"/>
            <w:sz w:val="22"/>
            <w:szCs w:val="22"/>
          </w:rPr>
          <w:t xml:space="preserve">any of the other three miRNAs (Fig. 1F, Fig. 2A–B), and </w:t>
        </w:r>
      </w:ins>
      <w:ins w:id="1833" w:author="David Bartel" w:date="2018-02-28T21:38:00Z">
        <w:r w:rsidR="000F6AAF" w:rsidRPr="00742EFD">
          <w:rPr>
            <w:rFonts w:ascii="Arial" w:hAnsi="Arial" w:cs="Arial"/>
            <w:sz w:val="22"/>
            <w:szCs w:val="22"/>
          </w:rPr>
          <w:t xml:space="preserve">a systematic analysis of all </w:t>
        </w:r>
      </w:ins>
      <w:ins w:id="1834" w:author="David Bartel" w:date="2018-02-28T21:39:00Z">
        <w:r w:rsidR="000F6AAF" w:rsidRPr="00742EFD">
          <w:rPr>
            <w:rFonts w:ascii="Arial" w:hAnsi="Arial" w:cs="Arial"/>
            <w:sz w:val="22"/>
            <w:szCs w:val="22"/>
          </w:rPr>
          <w:t>possible single-nucleotide bulges at each position confirmed that the pi</w:t>
        </w:r>
      </w:ins>
      <w:ins w:id="1835" w:author="David Bartel" w:date="2018-02-28T21:41:00Z">
        <w:r w:rsidR="000F6AAF" w:rsidRPr="00742EFD">
          <w:rPr>
            <w:rFonts w:ascii="Arial" w:hAnsi="Arial" w:cs="Arial"/>
            <w:sz w:val="22"/>
            <w:szCs w:val="22"/>
          </w:rPr>
          <w:t>vot–bulged sites to miR-1, let-7a, and miR-1</w:t>
        </w:r>
      </w:ins>
      <w:ins w:id="1836" w:author="David Bartel" w:date="2018-02-28T21:39:00Z">
        <w:r w:rsidR="000F6AAF" w:rsidRPr="00742EFD">
          <w:rPr>
            <w:rFonts w:ascii="Arial" w:hAnsi="Arial" w:cs="Arial"/>
            <w:sz w:val="22"/>
            <w:szCs w:val="22"/>
          </w:rPr>
          <w:t xml:space="preserve"> </w:t>
        </w:r>
      </w:ins>
      <w:ins w:id="1837" w:author="David Bartel" w:date="2018-02-28T21:44:00Z">
        <w:r w:rsidR="00E34F9A" w:rsidRPr="00742EFD">
          <w:rPr>
            <w:rFonts w:ascii="Arial" w:hAnsi="Arial" w:cs="Arial"/>
            <w:sz w:val="22"/>
            <w:szCs w:val="22"/>
          </w:rPr>
          <w:t>conferred</w:t>
        </w:r>
      </w:ins>
      <w:ins w:id="1838" w:author="David Bartel" w:date="2018-02-28T21:41:00Z">
        <w:r w:rsidR="000F6AAF" w:rsidRPr="00742EFD">
          <w:rPr>
            <w:rFonts w:ascii="Arial" w:hAnsi="Arial" w:cs="Arial"/>
            <w:sz w:val="22"/>
            <w:szCs w:val="22"/>
          </w:rPr>
          <w:t xml:space="preserve"> no better </w:t>
        </w:r>
      </w:ins>
      <w:ins w:id="1839" w:author="David Bartel" w:date="2018-02-28T21:45:00Z">
        <w:r w:rsidR="00E34F9A" w:rsidRPr="00742EFD">
          <w:rPr>
            <w:rFonts w:ascii="Arial" w:hAnsi="Arial" w:cs="Arial"/>
            <w:sz w:val="22"/>
            <w:szCs w:val="22"/>
          </w:rPr>
          <w:t xml:space="preserve">binding </w:t>
        </w:r>
      </w:ins>
      <w:ins w:id="1840" w:author="David Bartel" w:date="2018-02-28T21:41:00Z">
        <w:r w:rsidR="000F6AAF" w:rsidRPr="00742EFD">
          <w:rPr>
            <w:rFonts w:ascii="Arial" w:hAnsi="Arial" w:cs="Arial"/>
            <w:sz w:val="22"/>
            <w:szCs w:val="22"/>
          </w:rPr>
          <w:t xml:space="preserve">than the </w:t>
        </w:r>
      </w:ins>
      <w:ins w:id="1841" w:author="David Bartel" w:date="2018-02-28T21:43:00Z">
        <w:r w:rsidR="00E34F9A" w:rsidRPr="00742EFD">
          <w:rPr>
            <w:rFonts w:ascii="Arial" w:hAnsi="Arial" w:cs="Arial"/>
            <w:sz w:val="22"/>
            <w:szCs w:val="22"/>
          </w:rPr>
          <w:t>canonical</w:t>
        </w:r>
      </w:ins>
      <w:ins w:id="1842" w:author="David Bartel" w:date="2018-02-28T21:42:00Z">
        <w:r w:rsidR="00E34F9A" w:rsidRPr="00742EFD">
          <w:rPr>
            <w:rFonts w:ascii="Arial" w:hAnsi="Arial" w:cs="Arial"/>
            <w:sz w:val="22"/>
            <w:szCs w:val="22"/>
          </w:rPr>
          <w:t xml:space="preserve"> 6mer-A1</w:t>
        </w:r>
      </w:ins>
      <w:ins w:id="1843" w:author="David Bartel" w:date="2018-02-28T21:27:00Z">
        <w:r w:rsidR="00393210" w:rsidRPr="00742EFD">
          <w:rPr>
            <w:rFonts w:ascii="Arial" w:hAnsi="Arial" w:cs="Arial"/>
            <w:sz w:val="22"/>
            <w:szCs w:val="22"/>
          </w:rPr>
          <w:t xml:space="preserve"> </w:t>
        </w:r>
      </w:ins>
      <w:ins w:id="1844" w:author="David Bartel" w:date="2018-02-28T21:43:00Z">
        <w:r w:rsidR="00E34F9A" w:rsidRPr="00742EFD">
          <w:rPr>
            <w:rFonts w:ascii="Arial" w:hAnsi="Arial" w:cs="Arial"/>
            <w:sz w:val="22"/>
            <w:szCs w:val="22"/>
          </w:rPr>
          <w:t xml:space="preserve">site </w:t>
        </w:r>
      </w:ins>
      <w:ins w:id="1845" w:author="David Bartel" w:date="2018-02-28T21:44:00Z">
        <w:r w:rsidR="00E34F9A" w:rsidRPr="00742EFD">
          <w:rPr>
            <w:rFonts w:ascii="Arial" w:hAnsi="Arial" w:cs="Arial"/>
            <w:sz w:val="22"/>
            <w:szCs w:val="22"/>
          </w:rPr>
          <w:t>nested within them</w:t>
        </w:r>
      </w:ins>
      <w:ins w:id="1846" w:author="David Bartel" w:date="2018-02-28T21:45:00Z">
        <w:r w:rsidR="00E34F9A" w:rsidRPr="00742EFD">
          <w:rPr>
            <w:rFonts w:ascii="Arial" w:hAnsi="Arial" w:cs="Arial"/>
            <w:sz w:val="22"/>
            <w:szCs w:val="22"/>
          </w:rPr>
          <w:t xml:space="preserve"> </w:t>
        </w:r>
        <w:commentRangeStart w:id="1847"/>
        <w:r w:rsidR="00E34F9A" w:rsidRPr="00742EFD">
          <w:rPr>
            <w:rFonts w:ascii="Arial" w:hAnsi="Arial" w:cs="Arial"/>
            <w:sz w:val="22"/>
            <w:szCs w:val="22"/>
          </w:rPr>
          <w:t xml:space="preserve">(fig </w:t>
        </w:r>
      </w:ins>
      <w:ins w:id="1848" w:author="David Bartel" w:date="2018-03-27T21:22:00Z">
        <w:r w:rsidR="00CA0EFD" w:rsidRPr="00742EFD">
          <w:rPr>
            <w:rFonts w:ascii="Arial" w:hAnsi="Arial" w:cs="Arial"/>
            <w:sz w:val="22"/>
            <w:szCs w:val="22"/>
          </w:rPr>
          <w:t>3</w:t>
        </w:r>
      </w:ins>
      <w:ins w:id="1849" w:author="David Bartel" w:date="2018-02-28T21:45:00Z">
        <w:r w:rsidR="00E34F9A" w:rsidRPr="00742EFD">
          <w:rPr>
            <w:rFonts w:ascii="Arial" w:hAnsi="Arial" w:cs="Arial"/>
            <w:sz w:val="22"/>
            <w:szCs w:val="22"/>
          </w:rPr>
          <w:t>B)</w:t>
        </w:r>
      </w:ins>
      <w:commentRangeEnd w:id="1847"/>
      <w:ins w:id="1850" w:author="David Bartel" w:date="2018-02-28T21:57:00Z">
        <w:r w:rsidR="004C68DF" w:rsidRPr="00742EFD">
          <w:rPr>
            <w:rStyle w:val="CommentReference"/>
            <w:rFonts w:ascii="Arial" w:eastAsiaTheme="minorHAnsi" w:hAnsi="Arial" w:cs="Arial"/>
            <w:sz w:val="22"/>
            <w:szCs w:val="22"/>
          </w:rPr>
          <w:commentReference w:id="1847"/>
        </w:r>
      </w:ins>
      <w:ins w:id="1851" w:author="David Bartel" w:date="2018-02-28T21:44:00Z">
        <w:r w:rsidR="00E34F9A" w:rsidRPr="00742EFD">
          <w:rPr>
            <w:rFonts w:ascii="Arial" w:hAnsi="Arial" w:cs="Arial"/>
            <w:sz w:val="22"/>
            <w:szCs w:val="22"/>
          </w:rPr>
          <w:t>.</w:t>
        </w:r>
      </w:ins>
      <w:ins w:id="1852" w:author="David Bartel" w:date="2018-02-28T21:43:00Z">
        <w:r w:rsidR="00E34F9A" w:rsidRPr="00742EFD">
          <w:rPr>
            <w:rFonts w:ascii="Arial" w:hAnsi="Arial" w:cs="Arial"/>
            <w:sz w:val="22"/>
            <w:szCs w:val="22"/>
          </w:rPr>
          <w:t xml:space="preserve"> </w:t>
        </w:r>
      </w:ins>
      <w:ins w:id="1853" w:author="David Bartel" w:date="2018-02-28T21:27:00Z">
        <w:r w:rsidR="00393210" w:rsidRPr="00742EFD">
          <w:rPr>
            <w:rFonts w:ascii="Arial" w:hAnsi="Arial" w:cs="Arial"/>
            <w:sz w:val="22"/>
            <w:szCs w:val="22"/>
          </w:rPr>
          <w:t xml:space="preserve"> </w:t>
        </w:r>
      </w:ins>
      <w:ins w:id="1854" w:author="David Bartel" w:date="2018-02-28T21:51:00Z">
        <w:r w:rsidR="00A4285D" w:rsidRPr="00742EFD">
          <w:rPr>
            <w:rFonts w:ascii="Arial" w:hAnsi="Arial" w:cs="Arial"/>
            <w:sz w:val="22"/>
            <w:szCs w:val="22"/>
          </w:rPr>
          <w:t>Thus</w:t>
        </w:r>
      </w:ins>
      <w:ins w:id="1855" w:author="David Bartel" w:date="2018-02-28T21:52:00Z">
        <w:r w:rsidR="00A4285D" w:rsidRPr="00742EFD">
          <w:rPr>
            <w:rFonts w:ascii="Arial" w:hAnsi="Arial" w:cs="Arial"/>
            <w:sz w:val="22"/>
            <w:szCs w:val="22"/>
          </w:rPr>
          <w:t>,</w:t>
        </w:r>
      </w:ins>
      <w:ins w:id="1856" w:author="David Bartel" w:date="2018-02-28T21:51:00Z">
        <w:r w:rsidR="00A4285D" w:rsidRPr="00742EFD">
          <w:rPr>
            <w:rFonts w:ascii="Arial" w:hAnsi="Arial" w:cs="Arial"/>
            <w:sz w:val="22"/>
            <w:szCs w:val="22"/>
          </w:rPr>
          <w:t xml:space="preserve"> our results supported the pivot–bulge sites </w:t>
        </w:r>
      </w:ins>
      <w:ins w:id="1857" w:author="David Bartel" w:date="2018-02-28T21:53:00Z">
        <w:r w:rsidR="004C68DF" w:rsidRPr="00742EFD">
          <w:rPr>
            <w:rFonts w:ascii="Arial" w:hAnsi="Arial" w:cs="Arial"/>
            <w:sz w:val="22"/>
            <w:szCs w:val="22"/>
          </w:rPr>
          <w:t xml:space="preserve">proposed </w:t>
        </w:r>
      </w:ins>
      <w:ins w:id="1858" w:author="David Bartel" w:date="2018-02-28T21:51:00Z">
        <w:r w:rsidR="00A4285D" w:rsidRPr="00742EFD">
          <w:rPr>
            <w:rFonts w:ascii="Arial" w:hAnsi="Arial" w:cs="Arial"/>
            <w:sz w:val="22"/>
            <w:szCs w:val="22"/>
          </w:rPr>
          <w:t xml:space="preserve">for </w:t>
        </w:r>
      </w:ins>
      <w:ins w:id="1859" w:author="David Bartel" w:date="2018-03-26T09:16:00Z">
        <w:r w:rsidR="004F7AFC" w:rsidRPr="00742EFD">
          <w:rPr>
            <w:rFonts w:ascii="Arial" w:hAnsi="Arial" w:cs="Arial"/>
            <w:sz w:val="22"/>
            <w:szCs w:val="22"/>
          </w:rPr>
          <w:t>two</w:t>
        </w:r>
      </w:ins>
      <w:ins w:id="1860" w:author="David Bartel" w:date="2018-02-28T21:51:00Z">
        <w:r w:rsidR="004C68DF" w:rsidRPr="00742EFD">
          <w:rPr>
            <w:rFonts w:ascii="Arial" w:hAnsi="Arial" w:cs="Arial"/>
            <w:sz w:val="22"/>
            <w:szCs w:val="22"/>
          </w:rPr>
          <w:t xml:space="preserve"> </w:t>
        </w:r>
      </w:ins>
      <w:ins w:id="1861" w:author="David Bartel" w:date="2018-02-28T22:29:00Z">
        <w:r w:rsidR="006A42A8" w:rsidRPr="00742EFD">
          <w:rPr>
            <w:rFonts w:ascii="Arial" w:hAnsi="Arial" w:cs="Arial"/>
            <w:sz w:val="22"/>
            <w:szCs w:val="22"/>
          </w:rPr>
          <w:t xml:space="preserve">of the </w:t>
        </w:r>
      </w:ins>
      <w:ins w:id="1862" w:author="David Bartel" w:date="2018-03-24T21:11:00Z">
        <w:r w:rsidR="007A5279" w:rsidRPr="00742EFD">
          <w:rPr>
            <w:rFonts w:ascii="Arial" w:hAnsi="Arial" w:cs="Arial"/>
            <w:sz w:val="22"/>
            <w:szCs w:val="22"/>
          </w:rPr>
          <w:t>six</w:t>
        </w:r>
      </w:ins>
      <w:ins w:id="1863" w:author="David Bartel" w:date="2018-02-28T22:29:00Z">
        <w:r w:rsidR="006A42A8" w:rsidRPr="00742EFD">
          <w:rPr>
            <w:rFonts w:ascii="Arial" w:hAnsi="Arial" w:cs="Arial"/>
            <w:sz w:val="22"/>
            <w:szCs w:val="22"/>
          </w:rPr>
          <w:t xml:space="preserve"> </w:t>
        </w:r>
      </w:ins>
      <w:ins w:id="1864" w:author="David Bartel" w:date="2018-02-28T21:51:00Z">
        <w:r w:rsidR="004C68DF" w:rsidRPr="00742EFD">
          <w:rPr>
            <w:rFonts w:ascii="Arial" w:hAnsi="Arial" w:cs="Arial"/>
            <w:sz w:val="22"/>
            <w:szCs w:val="22"/>
          </w:rPr>
          <w:t>miRNAs</w:t>
        </w:r>
        <w:r w:rsidR="00A4285D" w:rsidRPr="00742EFD">
          <w:rPr>
            <w:rFonts w:ascii="Arial" w:hAnsi="Arial" w:cs="Arial"/>
            <w:sz w:val="22"/>
            <w:szCs w:val="22"/>
          </w:rPr>
          <w:t xml:space="preserve"> </w:t>
        </w:r>
      </w:ins>
      <w:ins w:id="1865" w:author="David Bartel" w:date="2018-02-28T21:52:00Z">
        <w:r w:rsidR="00A4285D" w:rsidRPr="00742EFD">
          <w:rPr>
            <w:rFonts w:ascii="Arial" w:hAnsi="Arial" w:cs="Arial"/>
            <w:sz w:val="22"/>
            <w:szCs w:val="22"/>
          </w:rPr>
          <w:t xml:space="preserve">but called into question </w:t>
        </w:r>
        <w:r w:rsidR="004C68DF" w:rsidRPr="00742EFD">
          <w:rPr>
            <w:rFonts w:ascii="Arial" w:hAnsi="Arial" w:cs="Arial"/>
            <w:sz w:val="22"/>
            <w:szCs w:val="22"/>
          </w:rPr>
          <w:t>the generality of this non-canonical site type.</w:t>
        </w:r>
      </w:ins>
      <w:ins w:id="1866" w:author="David Bartel" w:date="2018-02-28T17:43:00Z">
        <w:r w:rsidR="005406E1" w:rsidRPr="00742EFD">
          <w:rPr>
            <w:rFonts w:ascii="Arial" w:hAnsi="Arial" w:cs="Arial"/>
            <w:sz w:val="22"/>
            <w:szCs w:val="22"/>
          </w:rPr>
          <w:t xml:space="preserve"> </w:t>
        </w:r>
      </w:ins>
    </w:p>
    <w:p w14:paraId="12E77567" w14:textId="5671C23B" w:rsidR="009E2BCA" w:rsidRPr="00742EFD" w:rsidDel="001D7EC8" w:rsidRDefault="009E2BCA" w:rsidP="009E2BCA">
      <w:pPr>
        <w:spacing w:line="360" w:lineRule="auto"/>
        <w:ind w:firstLine="720"/>
        <w:rPr>
          <w:del w:id="1867" w:author="David Bartel" w:date="2018-03-01T09:18:00Z"/>
          <w:rFonts w:ascii="Arial" w:hAnsi="Arial" w:cs="Arial"/>
          <w:sz w:val="22"/>
          <w:szCs w:val="22"/>
        </w:rPr>
      </w:pPr>
      <w:del w:id="1868" w:author="David Bartel" w:date="2018-02-28T21:56:00Z">
        <w:r w:rsidRPr="00742EFD" w:rsidDel="004C68DF">
          <w:rPr>
            <w:rFonts w:ascii="Arial" w:hAnsi="Arial" w:cs="Arial"/>
            <w:sz w:val="22"/>
            <w:szCs w:val="22"/>
          </w:rPr>
          <w:delText>Two of the bulge-containing miR-124 site types recapitulate prior observation of bulge-pivot pairing (the 8mer-bG(6.7) and 7mer-m8bG(6.7) site types)</w:delText>
        </w:r>
        <w:r w:rsidRPr="00742EFD" w:rsidDel="004C68DF">
          <w:rPr>
            <w:rFonts w:ascii="Arial" w:hAnsi="Arial" w:cs="Arial"/>
            <w:sz w:val="22"/>
            <w:szCs w:val="22"/>
          </w:rPr>
          <w:fldChar w:fldCharType="begin"/>
        </w:r>
        <w:r w:rsidRPr="00742EFD" w:rsidDel="004C68DF">
          <w:rPr>
            <w:rFonts w:ascii="Arial" w:hAnsi="Arial" w:cs="Arial"/>
            <w:sz w:val="22"/>
            <w:szCs w:val="22"/>
          </w:rPr>
          <w:del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delInstrText>
        </w:r>
        <w:r w:rsidRPr="00742EFD" w:rsidDel="004C68DF">
          <w:rPr>
            <w:rFonts w:ascii="Arial" w:hAnsi="Arial" w:cs="Arial"/>
            <w:sz w:val="22"/>
            <w:szCs w:val="22"/>
          </w:rPr>
          <w:fldChar w:fldCharType="separate"/>
        </w:r>
        <w:r w:rsidRPr="00742EFD" w:rsidDel="004C68DF">
          <w:rPr>
            <w:rFonts w:ascii="Arial" w:hAnsi="Arial" w:cs="Arial"/>
            <w:sz w:val="22"/>
            <w:szCs w:val="22"/>
          </w:rPr>
          <w:delText>{Chi:2012jm}</w:delText>
        </w:r>
        <w:r w:rsidRPr="00742EFD" w:rsidDel="004C68DF">
          <w:rPr>
            <w:rFonts w:ascii="Arial" w:hAnsi="Arial" w:cs="Arial"/>
            <w:sz w:val="22"/>
            <w:szCs w:val="22"/>
          </w:rPr>
          <w:fldChar w:fldCharType="end"/>
        </w:r>
        <w:r w:rsidRPr="00742EFD" w:rsidDel="004C68DF">
          <w:rPr>
            <w:rFonts w:ascii="Arial" w:hAnsi="Arial" w:cs="Arial"/>
            <w:sz w:val="22"/>
            <w:szCs w:val="22"/>
          </w:rPr>
          <w:delText xml:space="preserve">, as well as two such sites for </w:delText>
        </w:r>
      </w:del>
      <w:del w:id="1869" w:author="David Bartel" w:date="2018-03-01T09:18:00Z">
        <w:r w:rsidRPr="00742EFD" w:rsidDel="001D7EC8">
          <w:rPr>
            <w:rFonts w:ascii="Arial" w:hAnsi="Arial" w:cs="Arial"/>
            <w:sz w:val="22"/>
            <w:szCs w:val="22"/>
          </w:rPr>
          <w:delText xml:space="preserve">lsy-6 </w:delText>
        </w:r>
      </w:del>
      <w:del w:id="1870" w:author="David Bartel" w:date="2018-02-28T21:56:00Z">
        <w:r w:rsidRPr="00742EFD" w:rsidDel="004C68DF">
          <w:rPr>
            <w:rFonts w:ascii="Arial" w:hAnsi="Arial" w:cs="Arial"/>
            <w:sz w:val="22"/>
            <w:szCs w:val="22"/>
          </w:rPr>
          <w:delText xml:space="preserve">(the 8mer-bA(6.7) and the </w:delText>
        </w:r>
      </w:del>
      <w:del w:id="1871" w:author="David Bartel" w:date="2018-03-01T09:18:00Z">
        <w:r w:rsidRPr="00742EFD" w:rsidDel="001D7EC8">
          <w:rPr>
            <w:rFonts w:ascii="Arial" w:hAnsi="Arial" w:cs="Arial"/>
            <w:sz w:val="22"/>
            <w:szCs w:val="22"/>
          </w:rPr>
          <w:delText xml:space="preserve">8mer-bG(7)). </w:delText>
        </w:r>
      </w:del>
      <w:del w:id="1872" w:author="David Bartel" w:date="2018-02-28T21:57:00Z">
        <w:r w:rsidRPr="00742EFD" w:rsidDel="004C68DF">
          <w:rPr>
            <w:rFonts w:ascii="Arial" w:hAnsi="Arial" w:cs="Arial"/>
            <w:sz w:val="22"/>
            <w:szCs w:val="22"/>
          </w:rPr>
          <w:delText xml:space="preserve">To confirm this, we reanalyzed all five miRNAs with respect to bulged nucleotides (Figure S2iiA–E) and for sites that may have been missed in our </w:delText>
        </w:r>
        <w:r w:rsidRPr="00742EFD" w:rsidDel="004C68DF">
          <w:rPr>
            <w:rFonts w:ascii="Arial" w:hAnsi="Arial" w:cs="Arial"/>
            <w:i/>
            <w:sz w:val="22"/>
            <w:szCs w:val="22"/>
          </w:rPr>
          <w:delText>de novo</w:delText>
        </w:r>
        <w:r w:rsidRPr="00742EFD" w:rsidDel="004C68DF">
          <w:rPr>
            <w:rFonts w:ascii="Arial" w:hAnsi="Arial" w:cs="Arial"/>
            <w:sz w:val="22"/>
            <w:szCs w:val="22"/>
          </w:rPr>
          <w:delText xml:space="preserve"> site types analysis. We confirm that only miR-124 and lsy-6 exhibit bulged-pivot site types with binding affinities in excess of their 6mer site, with let-7a the moderate binding affinity of the let-7a bulged-pivot site being mostly due to the appreciable binding affinity of its 6mer-A1 site type.</w:delText>
        </w:r>
      </w:del>
      <w:del w:id="1873" w:author="David Bartel" w:date="2018-03-01T09:18:00Z">
        <w:r w:rsidRPr="00742EFD" w:rsidDel="001D7EC8">
          <w:rPr>
            <w:rFonts w:ascii="Arial" w:hAnsi="Arial" w:cs="Arial"/>
            <w:sz w:val="22"/>
            <w:szCs w:val="22"/>
          </w:rPr>
          <w:delText xml:space="preserve"> In addition we find, as expected, that single-nucleotide deletions within the seed region (Figures S2iiF–J) are sufficient to eliminate the majority of the 8mer binding affinity. miR-124  exhibited two more distinct classes of site types, the first being representing canonical 6mer and 7mer-A1 sites with added binding efficacy due to either a bulged U at position 7 (8mer-bU(7.8) and 7mer-m8bU(7.8)) or a bulged A at position 8 (8mer-bA8), and the second consisting of a partial seed match with complementarity through to position 8 and two A nucleotides across from miRNA positions 9 and 10 (AA–8mer-bU6, AA–7mer-m8bU6, AA–6mer-m8 and AA–5mer-m8). Finally, miR-155 and lsy-6 exhibit five and three binding motifs with ambiguous miRNA–target recognition, while miR-124 only exhibited site types with discernable patterns with respect to the guide sequence. </w:delText>
        </w:r>
      </w:del>
    </w:p>
    <w:p w14:paraId="548F99A1" w14:textId="7ECD4A47"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ab/>
      </w:r>
      <w:ins w:id="1874" w:author="David Bartel" w:date="2018-03-01T09:20:00Z">
        <w:r w:rsidR="001D7EC8" w:rsidRPr="00742EFD">
          <w:rPr>
            <w:rFonts w:ascii="Arial" w:hAnsi="Arial" w:cs="Arial"/>
            <w:sz w:val="22"/>
            <w:szCs w:val="22"/>
          </w:rPr>
          <w:t xml:space="preserve">In addition to the </w:t>
        </w:r>
      </w:ins>
      <w:ins w:id="1875" w:author="David Bartel" w:date="2018-03-01T09:24:00Z">
        <w:r w:rsidR="006051E0" w:rsidRPr="00742EFD">
          <w:rPr>
            <w:rFonts w:ascii="Arial" w:hAnsi="Arial" w:cs="Arial"/>
            <w:sz w:val="22"/>
            <w:szCs w:val="22"/>
          </w:rPr>
          <w:t>differences in</w:t>
        </w:r>
      </w:ins>
      <w:ins w:id="1876" w:author="David Bartel" w:date="2018-03-01T09:21:00Z">
        <w:r w:rsidR="001D7EC8" w:rsidRPr="00742EFD">
          <w:rPr>
            <w:rFonts w:ascii="Arial" w:hAnsi="Arial" w:cs="Arial"/>
            <w:sz w:val="22"/>
            <w:szCs w:val="22"/>
          </w:rPr>
          <w:t xml:space="preserve"> </w:t>
        </w:r>
      </w:ins>
      <w:ins w:id="1877" w:author="David Bartel" w:date="2018-03-01T09:22:00Z">
        <w:r w:rsidR="001D7EC8" w:rsidRPr="00742EFD">
          <w:rPr>
            <w:rFonts w:ascii="Arial" w:hAnsi="Arial" w:cs="Arial"/>
            <w:sz w:val="22"/>
            <w:szCs w:val="22"/>
          </w:rPr>
          <w:t xml:space="preserve">non-canonical site types observed for each miRNA, </w:t>
        </w:r>
      </w:ins>
      <w:ins w:id="1878" w:author="David Bartel" w:date="2018-03-01T09:23:00Z">
        <w:r w:rsidR="006051E0" w:rsidRPr="00742EFD">
          <w:rPr>
            <w:rFonts w:ascii="Arial" w:hAnsi="Arial" w:cs="Arial"/>
            <w:sz w:val="22"/>
            <w:szCs w:val="22"/>
          </w:rPr>
          <w:t xml:space="preserve">we </w:t>
        </w:r>
      </w:ins>
      <w:ins w:id="1879" w:author="David Bartel" w:date="2018-03-01T09:24:00Z">
        <w:r w:rsidR="006051E0" w:rsidRPr="00742EFD">
          <w:rPr>
            <w:rFonts w:ascii="Arial" w:hAnsi="Arial" w:cs="Arial"/>
            <w:sz w:val="22"/>
            <w:szCs w:val="22"/>
          </w:rPr>
          <w:t xml:space="preserve">also </w:t>
        </w:r>
      </w:ins>
      <w:ins w:id="1880" w:author="David Bartel" w:date="2018-03-01T09:23:00Z">
        <w:r w:rsidR="006051E0" w:rsidRPr="00742EFD">
          <w:rPr>
            <w:rFonts w:ascii="Arial" w:hAnsi="Arial" w:cs="Arial"/>
            <w:sz w:val="22"/>
            <w:szCs w:val="22"/>
          </w:rPr>
          <w:t xml:space="preserve">observed striking </w:t>
        </w:r>
      </w:ins>
      <w:ins w:id="1881" w:author="David Bartel" w:date="2018-03-01T09:27:00Z">
        <w:r w:rsidR="006051E0" w:rsidRPr="00742EFD">
          <w:rPr>
            <w:rFonts w:ascii="Arial" w:hAnsi="Arial" w:cs="Arial"/>
            <w:sz w:val="22"/>
            <w:szCs w:val="22"/>
          </w:rPr>
          <w:t xml:space="preserve">miRNA-specific </w:t>
        </w:r>
      </w:ins>
      <w:ins w:id="1882" w:author="David Bartel" w:date="2018-03-01T09:23:00Z">
        <w:r w:rsidR="006051E0" w:rsidRPr="00742EFD">
          <w:rPr>
            <w:rFonts w:ascii="Arial" w:hAnsi="Arial" w:cs="Arial"/>
            <w:sz w:val="22"/>
            <w:szCs w:val="22"/>
          </w:rPr>
          <w:t xml:space="preserve">differences </w:t>
        </w:r>
      </w:ins>
      <w:ins w:id="1883" w:author="David Bartel" w:date="2018-03-01T09:27:00Z">
        <w:r w:rsidR="006051E0" w:rsidRPr="00742EFD">
          <w:rPr>
            <w:rFonts w:ascii="Arial" w:hAnsi="Arial" w:cs="Arial"/>
            <w:sz w:val="22"/>
            <w:szCs w:val="22"/>
          </w:rPr>
          <w:t xml:space="preserve">in </w:t>
        </w:r>
      </w:ins>
      <w:ins w:id="1884" w:author="David Bartel" w:date="2018-03-01T09:24:00Z">
        <w:r w:rsidR="006051E0" w:rsidRPr="00742EFD">
          <w:rPr>
            <w:rFonts w:ascii="Arial" w:hAnsi="Arial" w:cs="Arial"/>
            <w:sz w:val="22"/>
            <w:szCs w:val="22"/>
          </w:rPr>
          <w:t>the relative affinities of the canonical site types.</w:t>
        </w:r>
      </w:ins>
      <w:ins w:id="1885" w:author="David Bartel" w:date="2018-03-01T09:21:00Z">
        <w:r w:rsidR="001D7EC8" w:rsidRPr="00742EFD">
          <w:rPr>
            <w:rFonts w:ascii="Arial" w:hAnsi="Arial" w:cs="Arial"/>
            <w:sz w:val="22"/>
            <w:szCs w:val="22"/>
          </w:rPr>
          <w:t xml:space="preserve"> </w:t>
        </w:r>
      </w:ins>
      <w:ins w:id="1886" w:author="David Bartel" w:date="2018-03-01T09:20:00Z">
        <w:r w:rsidR="001D7EC8" w:rsidRPr="00742EFD">
          <w:rPr>
            <w:rFonts w:ascii="Arial" w:hAnsi="Arial" w:cs="Arial"/>
            <w:sz w:val="22"/>
            <w:szCs w:val="22"/>
          </w:rPr>
          <w:t xml:space="preserve"> </w:t>
        </w:r>
      </w:ins>
      <w:ins w:id="1887" w:author="David Bartel" w:date="2018-03-01T09:25:00Z">
        <w:r w:rsidR="006051E0" w:rsidRPr="00742EFD">
          <w:rPr>
            <w:rFonts w:ascii="Arial" w:hAnsi="Arial" w:cs="Arial"/>
            <w:sz w:val="22"/>
            <w:szCs w:val="22"/>
          </w:rPr>
          <w:t xml:space="preserve">For example, </w:t>
        </w:r>
      </w:ins>
      <w:ins w:id="1888" w:author="David Bartel" w:date="2018-03-01T09:28:00Z">
        <w:r w:rsidR="005C30CF" w:rsidRPr="00742EFD">
          <w:rPr>
            <w:rFonts w:ascii="Arial" w:hAnsi="Arial" w:cs="Arial"/>
            <w:sz w:val="22"/>
            <w:szCs w:val="22"/>
          </w:rPr>
          <w:t>for miR-155</w:t>
        </w:r>
      </w:ins>
      <w:ins w:id="1889" w:author="David Bartel" w:date="2018-03-01T09:29:00Z">
        <w:r w:rsidR="005C30CF" w:rsidRPr="00742EFD">
          <w:rPr>
            <w:rFonts w:ascii="Arial" w:hAnsi="Arial" w:cs="Arial"/>
            <w:sz w:val="22"/>
            <w:szCs w:val="22"/>
          </w:rPr>
          <w:t>,</w:t>
        </w:r>
      </w:ins>
      <w:ins w:id="1890" w:author="David Bartel" w:date="2018-03-01T09:28:00Z">
        <w:r w:rsidR="005C30CF" w:rsidRPr="00742EFD">
          <w:rPr>
            <w:rFonts w:ascii="Arial" w:hAnsi="Arial" w:cs="Arial"/>
            <w:sz w:val="22"/>
            <w:szCs w:val="22"/>
          </w:rPr>
          <w:t xml:space="preserve"> </w:t>
        </w:r>
      </w:ins>
      <w:commentRangeStart w:id="1891"/>
      <w:ins w:id="1892" w:author="David Bartel" w:date="2018-03-01T09:25:00Z">
        <w:r w:rsidR="006051E0" w:rsidRPr="00742EFD">
          <w:rPr>
            <w:rFonts w:ascii="Arial" w:hAnsi="Arial" w:cs="Arial"/>
            <w:sz w:val="22"/>
            <w:szCs w:val="22"/>
          </w:rPr>
          <w:t xml:space="preserve">the </w:t>
        </w:r>
      </w:ins>
      <w:ins w:id="1893" w:author="David Bartel" w:date="2018-03-01T09:26:00Z">
        <w:r w:rsidR="006051E0" w:rsidRPr="00742EFD">
          <w:rPr>
            <w:rFonts w:ascii="Arial" w:hAnsi="Arial" w:cs="Arial"/>
            <w:sz w:val="22"/>
            <w:szCs w:val="22"/>
          </w:rPr>
          <w:t>affinit</w:t>
        </w:r>
      </w:ins>
      <w:ins w:id="1894" w:author="David Bartel" w:date="2018-03-01T09:28:00Z">
        <w:r w:rsidR="006051E0" w:rsidRPr="00742EFD">
          <w:rPr>
            <w:rFonts w:ascii="Arial" w:hAnsi="Arial" w:cs="Arial"/>
            <w:sz w:val="22"/>
            <w:szCs w:val="22"/>
          </w:rPr>
          <w:t>y</w:t>
        </w:r>
      </w:ins>
      <w:ins w:id="1895" w:author="David Bartel" w:date="2018-03-01T09:26:00Z">
        <w:r w:rsidR="006051E0" w:rsidRPr="00742EFD">
          <w:rPr>
            <w:rFonts w:ascii="Arial" w:hAnsi="Arial" w:cs="Arial"/>
            <w:sz w:val="22"/>
            <w:szCs w:val="22"/>
          </w:rPr>
          <w:t xml:space="preserve"> of the 7mer-</w:t>
        </w:r>
      </w:ins>
      <w:ins w:id="1896" w:author="David Bartel" w:date="2018-03-01T09:28:00Z">
        <w:r w:rsidR="006051E0" w:rsidRPr="00742EFD">
          <w:rPr>
            <w:rFonts w:ascii="Arial" w:hAnsi="Arial" w:cs="Arial"/>
            <w:sz w:val="22"/>
            <w:szCs w:val="22"/>
          </w:rPr>
          <w:t xml:space="preserve">A1 nearly matched that of the </w:t>
        </w:r>
        <w:r w:rsidR="005C30CF" w:rsidRPr="00742EFD">
          <w:rPr>
            <w:rFonts w:ascii="Arial" w:hAnsi="Arial" w:cs="Arial"/>
            <w:sz w:val="22"/>
            <w:szCs w:val="22"/>
          </w:rPr>
          <w:t>7mer-m8</w:t>
        </w:r>
      </w:ins>
      <w:commentRangeEnd w:id="1891"/>
      <w:ins w:id="1897" w:author="David Bartel" w:date="2018-03-01T11:59:00Z">
        <w:r w:rsidR="004A2641" w:rsidRPr="00742EFD">
          <w:rPr>
            <w:rStyle w:val="CommentReference"/>
            <w:rFonts w:ascii="Arial" w:eastAsiaTheme="minorHAnsi" w:hAnsi="Arial" w:cs="Arial"/>
            <w:sz w:val="22"/>
            <w:szCs w:val="22"/>
          </w:rPr>
          <w:commentReference w:id="1891"/>
        </w:r>
      </w:ins>
      <w:ins w:id="1898" w:author="David Bartel" w:date="2018-03-01T09:28:00Z">
        <w:r w:rsidR="005C30CF" w:rsidRPr="00742EFD">
          <w:rPr>
            <w:rFonts w:ascii="Arial" w:hAnsi="Arial" w:cs="Arial"/>
            <w:sz w:val="22"/>
            <w:szCs w:val="22"/>
          </w:rPr>
          <w:t>, whereas for miR-124, th</w:t>
        </w:r>
      </w:ins>
      <w:ins w:id="1899" w:author="David Bartel" w:date="2018-03-01T09:29:00Z">
        <w:r w:rsidR="005C30CF" w:rsidRPr="00742EFD">
          <w:rPr>
            <w:rFonts w:ascii="Arial" w:hAnsi="Arial" w:cs="Arial"/>
            <w:sz w:val="22"/>
            <w:szCs w:val="22"/>
          </w:rPr>
          <w:t xml:space="preserve">e affinity of the 7mer-A1 was </w:t>
        </w:r>
      </w:ins>
      <w:ins w:id="1900" w:author="David Bartel" w:date="2018-03-01T09:30:00Z">
        <w:r w:rsidR="005C30CF" w:rsidRPr="00742EFD">
          <w:rPr>
            <w:rFonts w:ascii="Arial" w:hAnsi="Arial" w:cs="Arial"/>
            <w:sz w:val="22"/>
            <w:szCs w:val="22"/>
          </w:rPr>
          <w:t xml:space="preserve">&gt; 11-fold lower than </w:t>
        </w:r>
      </w:ins>
      <w:ins w:id="1901" w:author="David Bartel" w:date="2018-03-27T21:23:00Z">
        <w:r w:rsidR="003F3725" w:rsidRPr="00742EFD">
          <w:rPr>
            <w:rFonts w:ascii="Arial" w:hAnsi="Arial" w:cs="Arial"/>
            <w:sz w:val="22"/>
            <w:szCs w:val="22"/>
          </w:rPr>
          <w:t xml:space="preserve">that of </w:t>
        </w:r>
      </w:ins>
      <w:ins w:id="1902" w:author="David Bartel" w:date="2018-03-01T09:30:00Z">
        <w:r w:rsidR="005C30CF" w:rsidRPr="00742EFD">
          <w:rPr>
            <w:rFonts w:ascii="Arial" w:hAnsi="Arial" w:cs="Arial"/>
            <w:sz w:val="22"/>
            <w:szCs w:val="22"/>
          </w:rPr>
          <w:t xml:space="preserve">the 7mer-m8 and </w:t>
        </w:r>
      </w:ins>
      <w:ins w:id="1903" w:author="David Bartel" w:date="2018-03-27T21:24:00Z">
        <w:r w:rsidR="003F3725" w:rsidRPr="00742EFD">
          <w:rPr>
            <w:rFonts w:ascii="Arial" w:hAnsi="Arial" w:cs="Arial"/>
            <w:sz w:val="22"/>
            <w:szCs w:val="22"/>
          </w:rPr>
          <w:t xml:space="preserve">approached that </w:t>
        </w:r>
      </w:ins>
      <w:ins w:id="1904" w:author="David Bartel" w:date="2018-03-01T09:30:00Z">
        <w:r w:rsidR="005C30CF" w:rsidRPr="00742EFD">
          <w:rPr>
            <w:rFonts w:ascii="Arial" w:hAnsi="Arial" w:cs="Arial"/>
            <w:sz w:val="22"/>
            <w:szCs w:val="22"/>
          </w:rPr>
          <w:t xml:space="preserve">of </w:t>
        </w:r>
      </w:ins>
      <w:ins w:id="1905" w:author="David Bartel" w:date="2018-03-01T09:32:00Z">
        <w:r w:rsidR="005C30CF" w:rsidRPr="00742EFD">
          <w:rPr>
            <w:rFonts w:ascii="Arial" w:hAnsi="Arial" w:cs="Arial"/>
            <w:sz w:val="22"/>
            <w:szCs w:val="22"/>
          </w:rPr>
          <w:t>the</w:t>
        </w:r>
      </w:ins>
      <w:ins w:id="1906" w:author="David Bartel" w:date="2018-03-01T09:30:00Z">
        <w:r w:rsidR="005C30CF" w:rsidRPr="00742EFD">
          <w:rPr>
            <w:rFonts w:ascii="Arial" w:hAnsi="Arial" w:cs="Arial"/>
            <w:sz w:val="22"/>
            <w:szCs w:val="22"/>
          </w:rPr>
          <w:t xml:space="preserve"> </w:t>
        </w:r>
      </w:ins>
      <w:ins w:id="1907" w:author="David Bartel" w:date="2018-03-01T09:32:00Z">
        <w:r w:rsidR="005C30CF" w:rsidRPr="00742EFD">
          <w:rPr>
            <w:rFonts w:ascii="Arial" w:hAnsi="Arial" w:cs="Arial"/>
            <w:sz w:val="22"/>
            <w:szCs w:val="22"/>
          </w:rPr>
          <w:t>6mer-m8</w:t>
        </w:r>
      </w:ins>
      <w:ins w:id="1908" w:author="David Bartel" w:date="2018-03-25T07:53:00Z">
        <w:r w:rsidR="00EA607E" w:rsidRPr="00742EFD">
          <w:rPr>
            <w:rFonts w:ascii="Arial" w:hAnsi="Arial" w:cs="Arial"/>
            <w:sz w:val="22"/>
            <w:szCs w:val="22"/>
          </w:rPr>
          <w:t xml:space="preserve"> site</w:t>
        </w:r>
      </w:ins>
      <w:ins w:id="1909" w:author="David Bartel" w:date="2018-03-01T09:32:00Z">
        <w:r w:rsidR="005C30CF" w:rsidRPr="00742EFD">
          <w:rPr>
            <w:rFonts w:ascii="Arial" w:hAnsi="Arial" w:cs="Arial"/>
            <w:sz w:val="22"/>
            <w:szCs w:val="22"/>
          </w:rPr>
          <w:t xml:space="preserve">.  </w:t>
        </w:r>
      </w:ins>
      <w:ins w:id="1910" w:author="David Bartel" w:date="2018-03-01T09:33:00Z">
        <w:r w:rsidR="00E63F38" w:rsidRPr="00742EFD">
          <w:rPr>
            <w:rFonts w:ascii="Arial" w:hAnsi="Arial" w:cs="Arial"/>
            <w:sz w:val="22"/>
            <w:szCs w:val="22"/>
          </w:rPr>
          <w:t>These results implied that the relative contribution</w:t>
        </w:r>
      </w:ins>
      <w:ins w:id="1911" w:author="David Bartel" w:date="2018-03-01T09:36:00Z">
        <w:r w:rsidR="00E63F38" w:rsidRPr="00742EFD">
          <w:rPr>
            <w:rFonts w:ascii="Arial" w:hAnsi="Arial" w:cs="Arial"/>
            <w:sz w:val="22"/>
            <w:szCs w:val="22"/>
          </w:rPr>
          <w:t>s</w:t>
        </w:r>
      </w:ins>
      <w:ins w:id="1912" w:author="David Bartel" w:date="2018-03-01T09:33:00Z">
        <w:r w:rsidR="00E63F38" w:rsidRPr="00742EFD">
          <w:rPr>
            <w:rFonts w:ascii="Arial" w:hAnsi="Arial" w:cs="Arial"/>
            <w:sz w:val="22"/>
            <w:szCs w:val="22"/>
          </w:rPr>
          <w:t xml:space="preserve"> of the A at target position 1 and the match at tar</w:t>
        </w:r>
      </w:ins>
      <w:ins w:id="1913" w:author="David Bartel" w:date="2018-03-01T09:35:00Z">
        <w:r w:rsidR="00E63F38" w:rsidRPr="00742EFD">
          <w:rPr>
            <w:rFonts w:ascii="Arial" w:hAnsi="Arial" w:cs="Arial"/>
            <w:sz w:val="22"/>
            <w:szCs w:val="22"/>
          </w:rPr>
          <w:t xml:space="preserve">get position 8 can </w:t>
        </w:r>
      </w:ins>
      <w:ins w:id="1914" w:author="David Bartel" w:date="2018-03-01T09:36:00Z">
        <w:r w:rsidR="00E63F38" w:rsidRPr="00742EFD">
          <w:rPr>
            <w:rFonts w:ascii="Arial" w:hAnsi="Arial" w:cs="Arial"/>
            <w:sz w:val="22"/>
            <w:szCs w:val="22"/>
          </w:rPr>
          <w:t>substantially</w:t>
        </w:r>
      </w:ins>
      <w:ins w:id="1915" w:author="David Bartel" w:date="2018-03-01T09:35:00Z">
        <w:r w:rsidR="00E63F38" w:rsidRPr="00742EFD">
          <w:rPr>
            <w:rFonts w:ascii="Arial" w:hAnsi="Arial" w:cs="Arial"/>
            <w:sz w:val="22"/>
            <w:szCs w:val="22"/>
          </w:rPr>
          <w:t xml:space="preserve"> differ for different </w:t>
        </w:r>
      </w:ins>
      <w:ins w:id="1916" w:author="David Bartel" w:date="2018-03-01T09:36:00Z">
        <w:r w:rsidR="00E63F38" w:rsidRPr="00742EFD">
          <w:rPr>
            <w:rFonts w:ascii="Arial" w:hAnsi="Arial" w:cs="Arial"/>
            <w:sz w:val="22"/>
            <w:szCs w:val="22"/>
          </w:rPr>
          <w:t xml:space="preserve">miRNAs. </w:t>
        </w:r>
      </w:ins>
      <w:ins w:id="1917" w:author="David Bartel" w:date="2018-03-01T09:28:00Z">
        <w:r w:rsidR="005C30CF" w:rsidRPr="00742EFD">
          <w:rPr>
            <w:rFonts w:ascii="Arial" w:hAnsi="Arial" w:cs="Arial"/>
            <w:sz w:val="22"/>
            <w:szCs w:val="22"/>
          </w:rPr>
          <w:t xml:space="preserve"> </w:t>
        </w:r>
      </w:ins>
      <w:del w:id="1918" w:author="David Bartel" w:date="2018-03-01T09:38:00Z">
        <w:r w:rsidRPr="00742EFD" w:rsidDel="00DE5AFD">
          <w:rPr>
            <w:rFonts w:ascii="Arial" w:hAnsi="Arial" w:cs="Arial"/>
            <w:sz w:val="22"/>
            <w:szCs w:val="22"/>
          </w:rPr>
          <w:delText>We observe striking differences in the relative binding affinity between 8mer, 7mer, and 6mer sites across the miRNAs in this study: the difference in binding affinity between the 7mer-m8 and the 7mer-A1 site types for miR-1, let-7a, miR-155, and miR-124 and lsy-6 is 1.8, 3.5, 1.4, and 11.4, and 1.9–fold, respectively. Indeed, while</w:delText>
        </w:r>
      </w:del>
      <w:ins w:id="1919" w:author="David Bartel" w:date="2018-03-01T09:38:00Z">
        <w:r w:rsidR="00DE5AFD" w:rsidRPr="00742EFD">
          <w:rPr>
            <w:rFonts w:ascii="Arial" w:hAnsi="Arial" w:cs="Arial"/>
            <w:sz w:val="22"/>
            <w:szCs w:val="22"/>
          </w:rPr>
          <w:t>Although</w:t>
        </w:r>
      </w:ins>
      <w:r w:rsidRPr="00742EFD">
        <w:rPr>
          <w:rFonts w:ascii="Arial" w:hAnsi="Arial" w:cs="Arial"/>
          <w:sz w:val="22"/>
          <w:szCs w:val="22"/>
        </w:rPr>
        <w:t xml:space="preserve"> prior studies </w:t>
      </w:r>
      <w:del w:id="1920" w:author="David Bartel" w:date="2018-03-01T09:38:00Z">
        <w:r w:rsidRPr="00742EFD" w:rsidDel="00DE5AFD">
          <w:rPr>
            <w:rFonts w:ascii="Arial" w:hAnsi="Arial" w:cs="Arial"/>
            <w:sz w:val="22"/>
            <w:szCs w:val="22"/>
          </w:rPr>
          <w:delText>have demonstrated</w:delText>
        </w:r>
      </w:del>
      <w:ins w:id="1921" w:author="David Bartel" w:date="2018-03-01T09:38:00Z">
        <w:r w:rsidR="00DE5AFD" w:rsidRPr="00742EFD">
          <w:rPr>
            <w:rFonts w:ascii="Arial" w:hAnsi="Arial" w:cs="Arial"/>
            <w:sz w:val="22"/>
            <w:szCs w:val="22"/>
          </w:rPr>
          <w:t>show</w:t>
        </w:r>
      </w:ins>
      <w:r w:rsidRPr="00742EFD">
        <w:rPr>
          <w:rFonts w:ascii="Arial" w:hAnsi="Arial" w:cs="Arial"/>
          <w:sz w:val="22"/>
          <w:szCs w:val="22"/>
        </w:rPr>
        <w:t xml:space="preserve"> that AGO proteins remodel the thermodynamic properties of their loaded RNA guides</w:t>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0A839EC8-A500-4B3E-B516-52783FF59D52&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{Wee:2012df}</w:t>
      </w:r>
      <w:r w:rsidRPr="00742EFD">
        <w:rPr>
          <w:rFonts w:ascii="Arial" w:hAnsi="Arial" w:cs="Arial"/>
          <w:sz w:val="22"/>
          <w:szCs w:val="22"/>
        </w:rPr>
        <w:fldChar w:fldCharType="end"/>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90A24195-8793-4BB0-8280-06BFFE04BA76&lt;/uuid&gt;&lt;priority&gt;0&lt;/priority&gt;&lt;publications&gt;&lt;publication&gt;&lt;uuid&gt;2A54EC6A-A377-4CA7-881F-25D176246269&lt;/uuid&gt;&lt;volume&gt;162&lt;/volume&gt;&lt;accepted_date&gt;99201506091200000000222000&lt;/accepted_date&gt;&lt;doi&gt;10.1016/j.cell.2015.06.029&lt;/doi&gt;&lt;startpage&gt;84&lt;/startpage&gt;&lt;revision_date&gt;99201504011200000000222000&lt;/revision_date&gt;&lt;publication_date&gt;99201507021200000000222000&lt;/publication_date&gt;&lt;url&gt;http://linkinghub.elsevier.com/retrieve/pii/S0092867415007138&lt;/url&gt;&lt;type&gt;400&lt;/type&gt;&lt;title&gt;Single-Molecule Imaging Reveals that Argonaute Reshapes the Binding Properties of Its Nucleic Acid Guides.&lt;/title&gt;&lt;submission_date&gt;99201412031200000000222000&lt;/submission_date&gt;&lt;number&gt;1&lt;/number&gt;&lt;institution&gt;RNA Therapeutics Institute, Howard Hughes Medical Institute, and Department of Biochemistry &amp;amp; Molecular Pharmacology, University of Massachusetts Medical School, Worcester, MA 01605, USA.&lt;/institution&gt;&lt;subtype&gt;400&lt;/subtype&gt;&lt;endpage&gt;95&lt;/endpage&gt;&lt;bundle&gt;&lt;publication&gt;&lt;title&gt;Cell&lt;/title&gt;&lt;type&gt;-100&lt;/type&gt;&lt;subtype&gt;-100&lt;/subtype&gt;&lt;uuid&gt;F98270EF-A176-4F79-990D-C4BC34C7DD76&lt;/uuid&gt;&lt;/publication&gt;&lt;/bundle&gt;&lt;authors&gt;&lt;author&gt;&lt;firstName&gt;William&lt;/firstName&gt;&lt;middleNames&gt;E&lt;/middleNames&gt;&lt;lastName&gt;Salomon&lt;/lastName&gt;&lt;/author&gt;&lt;author&gt;&lt;firstName&gt;Samson&lt;/firstName&gt;&lt;middleNames&gt;M&lt;/middleNames&gt;&lt;lastName&gt;Jolly&lt;/lastName&gt;&lt;/author&gt;&lt;author&gt;&lt;firstName&gt;Melissa&lt;/firstName&gt;&lt;middleNames&gt;J&lt;/middleNames&gt;&lt;lastName&gt;Moore&lt;/lastName&gt;&lt;/author&gt;&lt;author&gt;&lt;firstName&gt;Phillip&lt;/firstName&gt;&lt;middleNames&gt;D&lt;/middleNames&gt;&lt;lastName&gt;Zamore&lt;/lastName&gt;&lt;/author&gt;&lt;author&gt;&lt;firstName&gt;Victor&lt;/firstName&gt;&lt;lastName&gt;Serebrov&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{Salomon:2015fb}</w:t>
      </w:r>
      <w:r w:rsidRPr="00742EFD">
        <w:rPr>
          <w:rFonts w:ascii="Arial" w:hAnsi="Arial" w:cs="Arial"/>
          <w:sz w:val="22"/>
          <w:szCs w:val="22"/>
        </w:rPr>
        <w:fldChar w:fldCharType="end"/>
      </w:r>
      <w:r w:rsidRPr="00742EFD">
        <w:rPr>
          <w:rFonts w:ascii="Arial" w:hAnsi="Arial" w:cs="Arial"/>
          <w:sz w:val="22"/>
          <w:szCs w:val="22"/>
        </w:rPr>
        <w:t xml:space="preserve">, </w:t>
      </w:r>
      <w:del w:id="1922" w:author="David Bartel" w:date="2018-03-01T09:38:00Z">
        <w:r w:rsidRPr="00742EFD" w:rsidDel="00DE5AFD">
          <w:rPr>
            <w:rFonts w:ascii="Arial" w:hAnsi="Arial" w:cs="Arial"/>
            <w:sz w:val="22"/>
            <w:szCs w:val="22"/>
          </w:rPr>
          <w:delText>the data presented here</w:delText>
        </w:r>
      </w:del>
      <w:ins w:id="1923" w:author="David Bartel" w:date="2018-03-01T09:38:00Z">
        <w:r w:rsidR="00DE5AFD" w:rsidRPr="00742EFD">
          <w:rPr>
            <w:rFonts w:ascii="Arial" w:hAnsi="Arial" w:cs="Arial"/>
            <w:sz w:val="22"/>
            <w:szCs w:val="22"/>
          </w:rPr>
          <w:t>our results</w:t>
        </w:r>
      </w:ins>
      <w:r w:rsidRPr="00742EFD">
        <w:rPr>
          <w:rFonts w:ascii="Arial" w:hAnsi="Arial" w:cs="Arial"/>
          <w:sz w:val="22"/>
          <w:szCs w:val="22"/>
        </w:rPr>
        <w:t xml:space="preserve"> </w:t>
      </w:r>
      <w:del w:id="1924" w:author="David Bartel" w:date="2018-03-01T09:40:00Z">
        <w:r w:rsidRPr="00742EFD" w:rsidDel="00DE5AFD">
          <w:rPr>
            <w:rFonts w:ascii="Arial" w:hAnsi="Arial" w:cs="Arial"/>
            <w:sz w:val="22"/>
            <w:szCs w:val="22"/>
          </w:rPr>
          <w:delText xml:space="preserve">suggest </w:delText>
        </w:r>
      </w:del>
      <w:ins w:id="1925" w:author="David Bartel" w:date="2018-03-01T09:40:00Z">
        <w:r w:rsidR="00DE5AFD" w:rsidRPr="00742EFD">
          <w:rPr>
            <w:rFonts w:ascii="Arial" w:hAnsi="Arial" w:cs="Arial"/>
            <w:sz w:val="22"/>
            <w:szCs w:val="22"/>
          </w:rPr>
          <w:t xml:space="preserve">show </w:t>
        </w:r>
      </w:ins>
      <w:r w:rsidRPr="00742EFD">
        <w:rPr>
          <w:rFonts w:ascii="Arial" w:hAnsi="Arial" w:cs="Arial"/>
          <w:sz w:val="22"/>
          <w:szCs w:val="22"/>
        </w:rPr>
        <w:t xml:space="preserve">that the </w:t>
      </w:r>
      <w:ins w:id="1926" w:author="David Bartel" w:date="2018-03-01T09:40:00Z">
        <w:r w:rsidR="00DE5AFD" w:rsidRPr="00742EFD">
          <w:rPr>
            <w:rFonts w:ascii="Arial" w:hAnsi="Arial" w:cs="Arial"/>
            <w:sz w:val="22"/>
            <w:szCs w:val="22"/>
          </w:rPr>
          <w:t xml:space="preserve">identity of the guide strongly influences the </w:t>
        </w:r>
      </w:ins>
      <w:r w:rsidRPr="00742EFD">
        <w:rPr>
          <w:rFonts w:ascii="Arial" w:hAnsi="Arial" w:cs="Arial"/>
          <w:sz w:val="22"/>
          <w:szCs w:val="22"/>
        </w:rPr>
        <w:t>nature of this remodeling</w:t>
      </w:r>
      <w:del w:id="1927" w:author="David Bartel" w:date="2018-03-01T09:41:00Z">
        <w:r w:rsidRPr="00742EFD" w:rsidDel="00DE5AFD">
          <w:rPr>
            <w:rFonts w:ascii="Arial" w:hAnsi="Arial" w:cs="Arial"/>
            <w:sz w:val="22"/>
            <w:szCs w:val="22"/>
          </w:rPr>
          <w:delText xml:space="preserve"> </w:delText>
        </w:r>
      </w:del>
      <w:del w:id="1928" w:author="David Bartel" w:date="2018-03-01T09:40:00Z">
        <w:r w:rsidRPr="00742EFD" w:rsidDel="00DE5AFD">
          <w:rPr>
            <w:rFonts w:ascii="Arial" w:hAnsi="Arial" w:cs="Arial"/>
            <w:sz w:val="22"/>
            <w:szCs w:val="22"/>
          </w:rPr>
          <w:delText xml:space="preserve">is influenced by </w:delText>
        </w:r>
      </w:del>
      <w:del w:id="1929" w:author="David Bartel" w:date="2018-03-01T09:39:00Z">
        <w:r w:rsidRPr="00742EFD" w:rsidDel="00DE5AFD">
          <w:rPr>
            <w:rFonts w:ascii="Arial" w:hAnsi="Arial" w:cs="Arial"/>
            <w:sz w:val="22"/>
            <w:szCs w:val="22"/>
          </w:rPr>
          <w:delText>both the length and sequence content of</w:delText>
        </w:r>
      </w:del>
      <w:del w:id="1930" w:author="David Bartel" w:date="2018-03-01T09:40:00Z">
        <w:r w:rsidRPr="00742EFD" w:rsidDel="00DE5AFD">
          <w:rPr>
            <w:rFonts w:ascii="Arial" w:hAnsi="Arial" w:cs="Arial"/>
            <w:sz w:val="22"/>
            <w:szCs w:val="22"/>
          </w:rPr>
          <w:delText xml:space="preserve"> the guide, </w:delText>
        </w:r>
      </w:del>
      <w:del w:id="1931" w:author="David Bartel" w:date="2018-03-01T09:41:00Z">
        <w:r w:rsidRPr="00742EFD" w:rsidDel="00DE5AFD">
          <w:rPr>
            <w:rFonts w:ascii="Arial" w:hAnsi="Arial" w:cs="Arial"/>
            <w:sz w:val="22"/>
            <w:szCs w:val="22"/>
          </w:rPr>
          <w:delText>and contributes to</w:delText>
        </w:r>
      </w:del>
      <w:ins w:id="1932" w:author="David Bartel" w:date="2018-03-01T09:41:00Z">
        <w:r w:rsidR="00DE5AFD" w:rsidRPr="00742EFD">
          <w:rPr>
            <w:rFonts w:ascii="Arial" w:hAnsi="Arial" w:cs="Arial"/>
            <w:sz w:val="22"/>
            <w:szCs w:val="22"/>
          </w:rPr>
          <w:t>, leading to</w:t>
        </w:r>
      </w:ins>
      <w:r w:rsidRPr="00742EFD">
        <w:rPr>
          <w:rFonts w:ascii="Arial" w:hAnsi="Arial" w:cs="Arial"/>
          <w:sz w:val="22"/>
          <w:szCs w:val="22"/>
        </w:rPr>
        <w:t xml:space="preserve"> differences in relative affinities across canonical site types</w:t>
      </w:r>
      <w:del w:id="1933" w:author="David Bartel" w:date="2018-03-01T09:41:00Z">
        <w:r w:rsidRPr="00742EFD" w:rsidDel="00DE5AFD">
          <w:rPr>
            <w:rFonts w:ascii="Arial" w:hAnsi="Arial" w:cs="Arial"/>
            <w:sz w:val="22"/>
            <w:szCs w:val="22"/>
          </w:rPr>
          <w:delText>, in addition to influencing</w:delText>
        </w:r>
      </w:del>
      <w:ins w:id="1934" w:author="David Bartel" w:date="2018-03-01T09:41:00Z">
        <w:r w:rsidR="00DE5AFD" w:rsidRPr="00742EFD">
          <w:rPr>
            <w:rFonts w:ascii="Arial" w:hAnsi="Arial" w:cs="Arial"/>
            <w:sz w:val="22"/>
            <w:szCs w:val="22"/>
          </w:rPr>
          <w:t xml:space="preserve"> and</w:t>
        </w:r>
      </w:ins>
      <w:r w:rsidRPr="00742EFD">
        <w:rPr>
          <w:rFonts w:ascii="Arial" w:hAnsi="Arial" w:cs="Arial"/>
          <w:sz w:val="22"/>
          <w:szCs w:val="22"/>
        </w:rPr>
        <w:t xml:space="preserve"> </w:t>
      </w:r>
      <w:del w:id="1935" w:author="David Bartel" w:date="2018-03-24T21:13:00Z">
        <w:r w:rsidRPr="00742EFD" w:rsidDel="007A5279">
          <w:rPr>
            <w:rFonts w:ascii="Arial" w:hAnsi="Arial" w:cs="Arial"/>
            <w:sz w:val="22"/>
            <w:szCs w:val="22"/>
          </w:rPr>
          <w:delText xml:space="preserve">the </w:delText>
        </w:r>
      </w:del>
      <w:ins w:id="1936" w:author="David Bartel" w:date="2018-03-24T21:13:00Z">
        <w:r w:rsidR="007A5279" w:rsidRPr="00742EFD">
          <w:rPr>
            <w:rFonts w:ascii="Arial" w:hAnsi="Arial" w:cs="Arial"/>
            <w:sz w:val="22"/>
            <w:szCs w:val="22"/>
          </w:rPr>
          <w:t xml:space="preserve">a </w:t>
        </w:r>
      </w:ins>
      <w:r w:rsidRPr="00742EFD">
        <w:rPr>
          <w:rFonts w:ascii="Arial" w:hAnsi="Arial" w:cs="Arial"/>
          <w:sz w:val="22"/>
          <w:szCs w:val="22"/>
        </w:rPr>
        <w:t xml:space="preserve">distinct repertoire of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types for </w:t>
      </w:r>
      <w:del w:id="1937" w:author="David Bartel" w:date="2018-03-01T09:42:00Z">
        <w:r w:rsidRPr="00742EFD" w:rsidDel="00DE5AFD">
          <w:rPr>
            <w:rFonts w:ascii="Arial" w:hAnsi="Arial" w:cs="Arial"/>
            <w:sz w:val="22"/>
            <w:szCs w:val="22"/>
          </w:rPr>
          <w:delText xml:space="preserve">that </w:delText>
        </w:r>
      </w:del>
      <w:ins w:id="1938" w:author="David Bartel" w:date="2018-03-01T09:42:00Z">
        <w:r w:rsidR="00DE5AFD" w:rsidRPr="00742EFD">
          <w:rPr>
            <w:rFonts w:ascii="Arial" w:hAnsi="Arial" w:cs="Arial"/>
            <w:sz w:val="22"/>
            <w:szCs w:val="22"/>
          </w:rPr>
          <w:t xml:space="preserve">each </w:t>
        </w:r>
      </w:ins>
      <w:r w:rsidRPr="00742EFD">
        <w:rPr>
          <w:rFonts w:ascii="Arial" w:hAnsi="Arial" w:cs="Arial"/>
          <w:sz w:val="22"/>
          <w:szCs w:val="22"/>
        </w:rPr>
        <w:t xml:space="preserve">miRNA. </w:t>
      </w:r>
    </w:p>
    <w:p w14:paraId="7E610885" w14:textId="77777777" w:rsidR="007A5279" w:rsidRPr="00742EFD" w:rsidRDefault="007A5279" w:rsidP="009E2BCA">
      <w:pPr>
        <w:spacing w:line="360" w:lineRule="auto"/>
        <w:rPr>
          <w:ins w:id="1939" w:author="David Bartel" w:date="2018-03-24T21:14:00Z"/>
          <w:rFonts w:ascii="Arial" w:hAnsi="Arial" w:cs="Arial"/>
          <w:sz w:val="22"/>
          <w:szCs w:val="22"/>
        </w:rPr>
      </w:pPr>
    </w:p>
    <w:p w14:paraId="4FC7B671" w14:textId="77777777" w:rsidR="008F1B9F" w:rsidRPr="00742EFD" w:rsidDel="006279F6" w:rsidRDefault="008F1B9F">
      <w:pPr>
        <w:spacing w:line="360" w:lineRule="auto"/>
        <w:rPr>
          <w:del w:id="1940" w:author="David Bartel" w:date="2018-03-01T15:03:00Z"/>
          <w:rFonts w:ascii="Arial" w:hAnsi="Arial" w:cs="Arial"/>
          <w:b/>
          <w:sz w:val="22"/>
          <w:szCs w:val="22"/>
        </w:rPr>
        <w:pPrChange w:id="1941" w:author="David Bartel" w:date="2018-03-01T15:03:00Z">
          <w:pPr>
            <w:spacing w:line="360" w:lineRule="auto"/>
            <w:ind w:firstLine="720"/>
          </w:pPr>
        </w:pPrChange>
      </w:pPr>
      <w:ins w:id="1942" w:author="David Bartel" w:date="2018-03-01T15:17:00Z">
        <w:r w:rsidRPr="00742EFD">
          <w:rPr>
            <w:rFonts w:ascii="Arial" w:hAnsi="Arial" w:cs="Arial"/>
            <w:b/>
            <w:sz w:val="22"/>
            <w:szCs w:val="22"/>
          </w:rPr>
          <w:t xml:space="preserve">The energetics of </w:t>
        </w:r>
      </w:ins>
      <w:ins w:id="1943" w:author="David Bartel" w:date="2018-03-01T15:18:00Z">
        <w:r w:rsidRPr="00742EFD">
          <w:rPr>
            <w:rFonts w:ascii="Arial" w:hAnsi="Arial" w:cs="Arial"/>
            <w:b/>
            <w:sz w:val="22"/>
            <w:szCs w:val="22"/>
          </w:rPr>
          <w:t>canonical binding</w:t>
        </w:r>
      </w:ins>
    </w:p>
    <w:p w14:paraId="3BAEFE1E" w14:textId="77777777" w:rsidR="008F1B9F" w:rsidRPr="00742EFD" w:rsidRDefault="008F1B9F" w:rsidP="008F1B9F">
      <w:pPr>
        <w:spacing w:line="360" w:lineRule="auto"/>
        <w:rPr>
          <w:ins w:id="1944" w:author="David Bartel" w:date="2018-03-01T15:03:00Z"/>
          <w:rFonts w:ascii="Arial" w:hAnsi="Arial" w:cs="Arial"/>
          <w:b/>
          <w:sz w:val="22"/>
          <w:szCs w:val="22"/>
        </w:rPr>
      </w:pPr>
    </w:p>
    <w:p w14:paraId="4357A269" w14:textId="228551E4" w:rsidR="008F1B9F" w:rsidRPr="00742EFD" w:rsidRDefault="008F1B9F" w:rsidP="008F1B9F">
      <w:pPr>
        <w:spacing w:line="360" w:lineRule="auto"/>
        <w:rPr>
          <w:ins w:id="1945" w:author="David Bartel" w:date="2018-03-01T15:45:00Z"/>
          <w:rFonts w:ascii="Arial" w:hAnsi="Arial" w:cs="Arial"/>
          <w:sz w:val="22"/>
          <w:szCs w:val="22"/>
        </w:rPr>
      </w:pPr>
      <w:ins w:id="1946" w:author="David Bartel" w:date="2018-03-01T15:30:00Z">
        <w:r w:rsidRPr="00742EFD">
          <w:rPr>
            <w:rFonts w:ascii="Arial" w:hAnsi="Arial" w:cs="Arial"/>
            <w:sz w:val="22"/>
            <w:szCs w:val="22"/>
          </w:rPr>
          <w:lastRenderedPageBreak/>
          <w:t xml:space="preserve">With the relative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for the canonical binding sites of five miRNAs in hand</w:t>
        </w:r>
      </w:ins>
      <w:ins w:id="1947" w:author="David Bartel" w:date="2018-03-01T15:31:00Z">
        <w:r w:rsidRPr="00742EFD">
          <w:rPr>
            <w:rFonts w:ascii="Arial" w:hAnsi="Arial" w:cs="Arial"/>
            <w:sz w:val="22"/>
            <w:szCs w:val="22"/>
          </w:rPr>
          <w:t>,</w:t>
        </w:r>
      </w:ins>
      <w:ins w:id="1948" w:author="David Bartel" w:date="2018-03-01T15:30:00Z">
        <w:r w:rsidRPr="00742EFD">
          <w:rPr>
            <w:rFonts w:ascii="Arial" w:hAnsi="Arial" w:cs="Arial"/>
            <w:sz w:val="22"/>
            <w:szCs w:val="22"/>
          </w:rPr>
          <w:t xml:space="preserve"> </w:t>
        </w:r>
      </w:ins>
      <w:del w:id="1949" w:author="David Bartel" w:date="2018-03-01T15:31:00Z">
        <w:r w:rsidRPr="00742EFD" w:rsidDel="00F86F98">
          <w:rPr>
            <w:rFonts w:ascii="Arial" w:hAnsi="Arial" w:cs="Arial"/>
            <w:sz w:val="22"/>
            <w:szCs w:val="22"/>
          </w:rPr>
          <w:delText xml:space="preserve">We </w:delText>
        </w:r>
      </w:del>
      <w:ins w:id="1950" w:author="David Bartel" w:date="2018-03-01T15:31:00Z">
        <w:r w:rsidRPr="00742EFD">
          <w:rPr>
            <w:rFonts w:ascii="Arial" w:hAnsi="Arial" w:cs="Arial"/>
            <w:sz w:val="22"/>
            <w:szCs w:val="22"/>
          </w:rPr>
          <w:t xml:space="preserve">we </w:t>
        </w:r>
      </w:ins>
      <w:del w:id="1951" w:author="David Bartel" w:date="2018-03-01T15:31:00Z">
        <w:r w:rsidRPr="00742EFD" w:rsidDel="00F86F98">
          <w:rPr>
            <w:rFonts w:ascii="Arial" w:hAnsi="Arial" w:cs="Arial"/>
            <w:sz w:val="22"/>
            <w:szCs w:val="22"/>
          </w:rPr>
          <w:delText>next sought to study</w:delText>
        </w:r>
      </w:del>
      <w:ins w:id="1952" w:author="David Bartel" w:date="2018-03-01T15:31:00Z">
        <w:r w:rsidRPr="00742EFD">
          <w:rPr>
            <w:rFonts w:ascii="Arial" w:hAnsi="Arial" w:cs="Arial"/>
            <w:sz w:val="22"/>
            <w:szCs w:val="22"/>
          </w:rPr>
          <w:t>examined</w:t>
        </w:r>
      </w:ins>
      <w:r w:rsidRPr="00742EFD">
        <w:rPr>
          <w:rFonts w:ascii="Arial" w:hAnsi="Arial" w:cs="Arial"/>
          <w:sz w:val="22"/>
          <w:szCs w:val="22"/>
        </w:rPr>
        <w:t xml:space="preserve"> the relationship between the A</w:t>
      </w:r>
      <w:ins w:id="1953" w:author="David Bartel" w:date="2018-03-01T15:33:00Z">
        <w:r w:rsidRPr="00742EFD">
          <w:rPr>
            <w:rFonts w:ascii="Arial" w:hAnsi="Arial" w:cs="Arial"/>
            <w:sz w:val="22"/>
            <w:szCs w:val="22"/>
          </w:rPr>
          <w:t xml:space="preserve"> at target position </w:t>
        </w:r>
      </w:ins>
      <w:r w:rsidRPr="00742EFD">
        <w:rPr>
          <w:rFonts w:ascii="Arial" w:hAnsi="Arial" w:cs="Arial"/>
          <w:sz w:val="22"/>
          <w:szCs w:val="22"/>
        </w:rPr>
        <w:t>1</w:t>
      </w:r>
      <w:ins w:id="1954" w:author="David Bartel" w:date="2018-03-01T15:35:00Z">
        <w:r w:rsidRPr="00742EFD">
          <w:rPr>
            <w:rFonts w:ascii="Arial" w:hAnsi="Arial" w:cs="Arial"/>
            <w:sz w:val="22"/>
            <w:szCs w:val="22"/>
          </w:rPr>
          <w:t xml:space="preserve"> (A1)</w:t>
        </w:r>
      </w:ins>
      <w:r w:rsidRPr="00742EFD">
        <w:rPr>
          <w:rFonts w:ascii="Arial" w:hAnsi="Arial" w:cs="Arial"/>
          <w:sz w:val="22"/>
          <w:szCs w:val="22"/>
        </w:rPr>
        <w:t xml:space="preserve"> and </w:t>
      </w:r>
      <w:ins w:id="1955" w:author="David Bartel" w:date="2018-03-01T15:33:00Z">
        <w:r w:rsidRPr="00742EFD">
          <w:rPr>
            <w:rFonts w:ascii="Arial" w:hAnsi="Arial" w:cs="Arial"/>
            <w:sz w:val="22"/>
            <w:szCs w:val="22"/>
          </w:rPr>
          <w:t xml:space="preserve">the </w:t>
        </w:r>
      </w:ins>
      <w:r w:rsidRPr="00742EFD">
        <w:rPr>
          <w:rFonts w:ascii="Arial" w:hAnsi="Arial" w:cs="Arial"/>
          <w:sz w:val="22"/>
          <w:szCs w:val="22"/>
        </w:rPr>
        <w:t>m</w:t>
      </w:r>
      <w:ins w:id="1956" w:author="David Bartel" w:date="2018-03-01T15:33:00Z">
        <w:r w:rsidRPr="00742EFD">
          <w:rPr>
            <w:rFonts w:ascii="Arial" w:hAnsi="Arial" w:cs="Arial"/>
            <w:sz w:val="22"/>
            <w:szCs w:val="22"/>
          </w:rPr>
          <w:t xml:space="preserve">atch at miRNA position </w:t>
        </w:r>
      </w:ins>
      <w:r w:rsidRPr="00742EFD">
        <w:rPr>
          <w:rFonts w:ascii="Arial" w:hAnsi="Arial" w:cs="Arial"/>
          <w:sz w:val="22"/>
          <w:szCs w:val="22"/>
        </w:rPr>
        <w:t>8</w:t>
      </w:r>
      <w:ins w:id="1957" w:author="David Bartel" w:date="2018-03-01T15:35:00Z">
        <w:r w:rsidRPr="00742EFD">
          <w:rPr>
            <w:rFonts w:ascii="Arial" w:hAnsi="Arial" w:cs="Arial"/>
            <w:sz w:val="22"/>
            <w:szCs w:val="22"/>
          </w:rPr>
          <w:t xml:space="preserve"> (m8)</w:t>
        </w:r>
      </w:ins>
      <w:del w:id="1958" w:author="David Bartel" w:date="2018-03-01T15:34:00Z">
        <w:r w:rsidRPr="00742EFD" w:rsidDel="00F86F98">
          <w:rPr>
            <w:rFonts w:ascii="Arial" w:hAnsi="Arial" w:cs="Arial"/>
            <w:sz w:val="22"/>
            <w:szCs w:val="22"/>
          </w:rPr>
          <w:delText xml:space="preserve"> </w:delText>
        </w:r>
      </w:del>
      <w:del w:id="1959" w:author="David Bartel" w:date="2018-03-01T15:33:00Z">
        <w:r w:rsidRPr="00742EFD" w:rsidDel="00F86F98">
          <w:rPr>
            <w:rFonts w:ascii="Arial" w:hAnsi="Arial" w:cs="Arial"/>
            <w:sz w:val="22"/>
            <w:szCs w:val="22"/>
          </w:rPr>
          <w:delText xml:space="preserve">sequence </w:delText>
        </w:r>
      </w:del>
      <w:del w:id="1960" w:author="David Bartel" w:date="2018-03-01T15:34:00Z">
        <w:r w:rsidRPr="00742EFD" w:rsidDel="00F86F98">
          <w:rPr>
            <w:rFonts w:ascii="Arial" w:hAnsi="Arial" w:cs="Arial"/>
            <w:sz w:val="22"/>
            <w:szCs w:val="22"/>
          </w:rPr>
          <w:delText>features</w:delText>
        </w:r>
      </w:del>
      <w:ins w:id="1961" w:author="David Bartel" w:date="2018-03-01T15:33:00Z">
        <w:r w:rsidRPr="00742EFD">
          <w:rPr>
            <w:rFonts w:ascii="Arial" w:hAnsi="Arial" w:cs="Arial"/>
            <w:sz w:val="22"/>
            <w:szCs w:val="22"/>
          </w:rPr>
          <w:t xml:space="preserve">, which </w:t>
        </w:r>
      </w:ins>
      <w:ins w:id="1962" w:author="David Bartel" w:date="2018-03-01T15:34:00Z">
        <w:r w:rsidRPr="00742EFD">
          <w:rPr>
            <w:rFonts w:ascii="Arial" w:hAnsi="Arial" w:cs="Arial"/>
            <w:sz w:val="22"/>
            <w:szCs w:val="22"/>
          </w:rPr>
          <w:t>flank pairing</w:t>
        </w:r>
      </w:ins>
      <w:ins w:id="1963" w:author="David Bartel" w:date="2018-03-01T15:36:00Z">
        <w:r w:rsidRPr="00742EFD">
          <w:rPr>
            <w:rFonts w:ascii="Arial" w:hAnsi="Arial" w:cs="Arial"/>
            <w:sz w:val="22"/>
            <w:szCs w:val="22"/>
          </w:rPr>
          <w:t xml:space="preserve"> to the core seed</w:t>
        </w:r>
      </w:ins>
      <w:r w:rsidRPr="00742EFD">
        <w:rPr>
          <w:rFonts w:ascii="Arial" w:hAnsi="Arial" w:cs="Arial"/>
          <w:sz w:val="22"/>
          <w:szCs w:val="22"/>
        </w:rPr>
        <w:t xml:space="preserve">. </w:t>
      </w:r>
      <w:ins w:id="1964" w:author="David Bartel" w:date="2018-03-01T15:36:00Z">
        <w:r w:rsidRPr="00742EFD">
          <w:rPr>
            <w:rFonts w:ascii="Arial" w:hAnsi="Arial" w:cs="Arial"/>
            <w:sz w:val="22"/>
            <w:szCs w:val="22"/>
          </w:rPr>
          <w:t xml:space="preserve"> </w:t>
        </w:r>
      </w:ins>
      <w:r w:rsidRPr="00742EFD">
        <w:rPr>
          <w:rFonts w:ascii="Arial" w:hAnsi="Arial" w:cs="Arial"/>
          <w:sz w:val="22"/>
          <w:szCs w:val="22"/>
        </w:rPr>
        <w:t>We f</w:t>
      </w:r>
      <w:ins w:id="1965" w:author="David Bartel" w:date="2018-03-01T15:36:00Z">
        <w:r w:rsidRPr="00742EFD">
          <w:rPr>
            <w:rFonts w:ascii="Arial" w:hAnsi="Arial" w:cs="Arial"/>
            <w:sz w:val="22"/>
            <w:szCs w:val="22"/>
          </w:rPr>
          <w:t>ound</w:t>
        </w:r>
      </w:ins>
      <w:del w:id="1966" w:author="David Bartel" w:date="2018-03-01T15:36:00Z">
        <w:r w:rsidRPr="00742EFD" w:rsidDel="00ED76CA">
          <w:rPr>
            <w:rFonts w:ascii="Arial" w:hAnsi="Arial" w:cs="Arial"/>
            <w:sz w:val="22"/>
            <w:szCs w:val="22"/>
          </w:rPr>
          <w:delText>ind</w:delText>
        </w:r>
      </w:del>
      <w:r w:rsidRPr="00742EFD">
        <w:rPr>
          <w:rFonts w:ascii="Arial" w:hAnsi="Arial" w:cs="Arial"/>
          <w:sz w:val="22"/>
          <w:szCs w:val="22"/>
        </w:rPr>
        <w:t xml:space="preserve"> that these two features constitute a linear, thermodynamic cycle, as the product of the </w:t>
      </w:r>
      <w:proofErr w:type="spellStart"/>
      <w:r w:rsidRPr="00742EFD">
        <w:rPr>
          <w:rFonts w:ascii="Arial" w:hAnsi="Arial" w:cs="Arial"/>
          <w:i/>
          <w:sz w:val="22"/>
          <w:szCs w:val="22"/>
        </w:rPr>
        <w:t>K</w:t>
      </w:r>
      <w:r w:rsidRPr="00742EFD">
        <w:rPr>
          <w:rFonts w:ascii="Arial" w:hAnsi="Arial" w:cs="Arial"/>
          <w:sz w:val="22"/>
          <w:szCs w:val="22"/>
          <w:vertAlign w:val="subscript"/>
        </w:rPr>
        <w:t>D,rel</w:t>
      </w:r>
      <w:proofErr w:type="spellEnd"/>
      <w:r w:rsidRPr="00742EFD">
        <w:rPr>
          <w:rFonts w:ascii="Arial" w:hAnsi="Arial" w:cs="Arial"/>
          <w:sz w:val="22"/>
          <w:szCs w:val="22"/>
        </w:rPr>
        <w:t xml:space="preserve"> for the 7mer-A1 and 7mer-m8 </w:t>
      </w:r>
      <w:del w:id="1967" w:author="David Bartel" w:date="2018-03-01T15:38:00Z">
        <w:r w:rsidRPr="00742EFD" w:rsidDel="00ED76CA">
          <w:rPr>
            <w:rFonts w:ascii="Arial" w:hAnsi="Arial" w:cs="Arial"/>
            <w:sz w:val="22"/>
            <w:szCs w:val="22"/>
          </w:rPr>
          <w:delText xml:space="preserve"> </w:delText>
        </w:r>
      </w:del>
      <w:del w:id="1968" w:author="David Bartel" w:date="2018-03-01T15:39:00Z">
        <w:r w:rsidRPr="00742EFD" w:rsidDel="00ED76CA">
          <w:rPr>
            <w:rFonts w:ascii="Arial" w:hAnsi="Arial" w:cs="Arial"/>
            <w:sz w:val="22"/>
            <w:szCs w:val="22"/>
          </w:rPr>
          <w:delText xml:space="preserve">together </w:delText>
        </w:r>
      </w:del>
      <w:del w:id="1969" w:author="David Bartel" w:date="2018-03-01T15:38:00Z">
        <w:r w:rsidRPr="00742EFD" w:rsidDel="00ED76CA">
          <w:rPr>
            <w:rFonts w:ascii="Arial" w:hAnsi="Arial" w:cs="Arial"/>
            <w:sz w:val="22"/>
            <w:szCs w:val="22"/>
          </w:rPr>
          <w:delText>is absolutely</w:delText>
        </w:r>
      </w:del>
      <w:ins w:id="1970" w:author="David Bartel" w:date="2018-03-01T15:38:00Z">
        <w:r w:rsidRPr="00742EFD">
          <w:rPr>
            <w:rFonts w:ascii="Arial" w:hAnsi="Arial" w:cs="Arial"/>
            <w:sz w:val="22"/>
            <w:szCs w:val="22"/>
          </w:rPr>
          <w:t xml:space="preserve">accurately </w:t>
        </w:r>
      </w:ins>
      <w:del w:id="1971" w:author="David Bartel" w:date="2018-03-01T15:38:00Z">
        <w:r w:rsidRPr="00742EFD" w:rsidDel="00ED76CA">
          <w:rPr>
            <w:rFonts w:ascii="Arial" w:hAnsi="Arial" w:cs="Arial"/>
            <w:sz w:val="22"/>
            <w:szCs w:val="22"/>
          </w:rPr>
          <w:delText xml:space="preserve"> </w:delText>
        </w:r>
      </w:del>
      <w:r w:rsidRPr="00742EFD">
        <w:rPr>
          <w:rFonts w:ascii="Arial" w:hAnsi="Arial" w:cs="Arial"/>
          <w:sz w:val="22"/>
          <w:szCs w:val="22"/>
        </w:rPr>
        <w:t>predict</w:t>
      </w:r>
      <w:ins w:id="1972" w:author="David Bartel" w:date="2018-03-01T15:38:00Z">
        <w:r w:rsidRPr="00742EFD">
          <w:rPr>
            <w:rFonts w:ascii="Arial" w:hAnsi="Arial" w:cs="Arial"/>
            <w:sz w:val="22"/>
            <w:szCs w:val="22"/>
          </w:rPr>
          <w:t>ed</w:t>
        </w:r>
      </w:ins>
      <w:del w:id="1973" w:author="David Bartel" w:date="2018-03-01T15:38:00Z">
        <w:r w:rsidRPr="00742EFD" w:rsidDel="00ED76CA">
          <w:rPr>
            <w:rFonts w:ascii="Arial" w:hAnsi="Arial" w:cs="Arial"/>
            <w:sz w:val="22"/>
            <w:szCs w:val="22"/>
          </w:rPr>
          <w:delText>ive of</w:delText>
        </w:r>
      </w:del>
      <w:r w:rsidRPr="00742EFD">
        <w:rPr>
          <w:rFonts w:ascii="Arial" w:hAnsi="Arial" w:cs="Arial"/>
          <w:sz w:val="22"/>
          <w:szCs w:val="22"/>
        </w:rPr>
        <w:t xml:space="preserve"> the </w:t>
      </w:r>
      <w:proofErr w:type="spellStart"/>
      <w:r w:rsidRPr="00742EFD">
        <w:rPr>
          <w:rFonts w:ascii="Arial" w:hAnsi="Arial" w:cs="Arial"/>
          <w:i/>
          <w:sz w:val="22"/>
          <w:szCs w:val="22"/>
        </w:rPr>
        <w:t>K</w:t>
      </w:r>
      <w:r w:rsidRPr="00742EFD">
        <w:rPr>
          <w:rFonts w:ascii="Arial" w:hAnsi="Arial" w:cs="Arial"/>
          <w:sz w:val="22"/>
          <w:szCs w:val="22"/>
          <w:vertAlign w:val="subscript"/>
        </w:rPr>
        <w:t>D,rel</w:t>
      </w:r>
      <w:proofErr w:type="spellEnd"/>
      <w:r w:rsidRPr="00742EFD">
        <w:rPr>
          <w:rFonts w:ascii="Arial" w:hAnsi="Arial" w:cs="Arial"/>
          <w:sz w:val="22"/>
          <w:szCs w:val="22"/>
        </w:rPr>
        <w:t xml:space="preserve"> for the 8mer</w:t>
      </w:r>
      <w:del w:id="1974" w:author="David Bartel" w:date="2018-03-01T15:39:00Z">
        <w:r w:rsidRPr="00742EFD" w:rsidDel="00ED76CA">
          <w:rPr>
            <w:rFonts w:ascii="Arial" w:hAnsi="Arial" w:cs="Arial"/>
            <w:sz w:val="22"/>
            <w:szCs w:val="22"/>
          </w:rPr>
          <w:delText>, across all five miRNAs (</w:delText>
        </w:r>
        <w:r w:rsidRPr="00742EFD" w:rsidDel="00ED76CA">
          <w:rPr>
            <w:rFonts w:ascii="Arial" w:hAnsi="Arial" w:cs="Arial"/>
            <w:i/>
            <w:sz w:val="22"/>
            <w:szCs w:val="22"/>
          </w:rPr>
          <w:delText>r</w:delText>
        </w:r>
        <w:r w:rsidRPr="00742EFD" w:rsidDel="00ED76CA">
          <w:rPr>
            <w:rFonts w:ascii="Arial" w:hAnsi="Arial" w:cs="Arial"/>
            <w:sz w:val="22"/>
            <w:szCs w:val="22"/>
            <w:vertAlign w:val="superscript"/>
          </w:rPr>
          <w:delText>2</w:delText>
        </w:r>
        <w:r w:rsidRPr="00742EFD" w:rsidDel="00ED76CA">
          <w:rPr>
            <w:rFonts w:ascii="Arial" w:hAnsi="Arial" w:cs="Arial"/>
            <w:sz w:val="22"/>
            <w:szCs w:val="22"/>
          </w:rPr>
          <w:delText xml:space="preserve"> = 1.00, </w:delText>
        </w:r>
        <w:r w:rsidRPr="00742EFD" w:rsidDel="00ED76CA">
          <w:rPr>
            <w:rFonts w:ascii="Arial" w:hAnsi="Arial" w:cs="Arial"/>
            <w:i/>
            <w:sz w:val="22"/>
            <w:szCs w:val="22"/>
          </w:rPr>
          <w:delText>p</w:delText>
        </w:r>
        <w:r w:rsidRPr="00742EFD" w:rsidDel="00ED76CA">
          <w:rPr>
            <w:rFonts w:ascii="Arial" w:hAnsi="Arial" w:cs="Arial"/>
            <w:sz w:val="22"/>
            <w:szCs w:val="22"/>
          </w:rPr>
          <w:delText xml:space="preserve"> = </w:delText>
        </w:r>
      </w:del>
      <w:del w:id="1975" w:author="David Bartel" w:date="2018-03-01T15:27:00Z">
        <w:r w:rsidRPr="00742EFD" w:rsidDel="00706F74">
          <w:rPr>
            <w:rFonts w:ascii="Arial" w:hAnsi="Arial" w:cs="Arial"/>
            <w:sz w:val="22"/>
            <w:szCs w:val="22"/>
          </w:rPr>
          <w:delText xml:space="preserve">1.04 x </w:delText>
        </w:r>
      </w:del>
      <w:del w:id="1976" w:author="David Bartel" w:date="2018-03-01T15:39:00Z">
        <w:r w:rsidRPr="00742EFD" w:rsidDel="00ED76CA">
          <w:rPr>
            <w:rFonts w:ascii="Arial" w:hAnsi="Arial" w:cs="Arial"/>
            <w:sz w:val="22"/>
            <w:szCs w:val="22"/>
          </w:rPr>
          <w:delText>10</w:delText>
        </w:r>
        <w:r w:rsidRPr="00742EFD" w:rsidDel="00ED76CA">
          <w:rPr>
            <w:rFonts w:ascii="Arial" w:hAnsi="Arial" w:cs="Arial"/>
            <w:sz w:val="22"/>
            <w:szCs w:val="22"/>
            <w:vertAlign w:val="superscript"/>
          </w:rPr>
          <w:delText>–4</w:delText>
        </w:r>
        <w:r w:rsidRPr="00742EFD" w:rsidDel="00ED76CA">
          <w:rPr>
            <w:rFonts w:ascii="Arial" w:hAnsi="Arial" w:cs="Arial"/>
            <w:sz w:val="22"/>
            <w:szCs w:val="22"/>
          </w:rPr>
          <w:delText>)</w:delText>
        </w:r>
      </w:del>
      <w:r w:rsidRPr="00742EFD">
        <w:rPr>
          <w:rFonts w:ascii="Arial" w:hAnsi="Arial" w:cs="Arial"/>
          <w:sz w:val="22"/>
          <w:szCs w:val="22"/>
        </w:rPr>
        <w:t xml:space="preserve"> (</w:t>
      </w:r>
      <w:del w:id="1977" w:author="David Bartel" w:date="2018-03-01T15:39:00Z">
        <w:r w:rsidRPr="00742EFD" w:rsidDel="00ED76CA">
          <w:rPr>
            <w:rFonts w:ascii="Arial" w:hAnsi="Arial" w:cs="Arial"/>
            <w:sz w:val="22"/>
            <w:szCs w:val="22"/>
          </w:rPr>
          <w:delText xml:space="preserve">Figure </w:delText>
        </w:r>
      </w:del>
      <w:ins w:id="1978" w:author="David Bartel" w:date="2018-03-01T15:39:00Z">
        <w:r w:rsidRPr="00742EFD">
          <w:rPr>
            <w:rFonts w:ascii="Arial" w:hAnsi="Arial" w:cs="Arial"/>
            <w:sz w:val="22"/>
            <w:szCs w:val="22"/>
          </w:rPr>
          <w:t xml:space="preserve">Fig. </w:t>
        </w:r>
      </w:ins>
      <w:del w:id="1979" w:author="David Bartel" w:date="2018-03-27T15:15:00Z">
        <w:r w:rsidRPr="00742EFD" w:rsidDel="00030522">
          <w:rPr>
            <w:rFonts w:ascii="Arial" w:hAnsi="Arial" w:cs="Arial"/>
            <w:sz w:val="22"/>
            <w:szCs w:val="22"/>
          </w:rPr>
          <w:delText>2F</w:delText>
        </w:r>
      </w:del>
      <w:ins w:id="1980" w:author="David Bartel" w:date="2018-03-27T15:15:00Z">
        <w:r w:rsidRPr="00742EFD">
          <w:rPr>
            <w:rFonts w:ascii="Arial" w:hAnsi="Arial" w:cs="Arial"/>
            <w:sz w:val="22"/>
            <w:szCs w:val="22"/>
          </w:rPr>
          <w:t>3B</w:t>
        </w:r>
      </w:ins>
      <w:r w:rsidRPr="00742EFD">
        <w:rPr>
          <w:rFonts w:ascii="Arial" w:hAnsi="Arial" w:cs="Arial"/>
          <w:sz w:val="22"/>
          <w:szCs w:val="22"/>
        </w:rPr>
        <w:t xml:space="preserve">). </w:t>
      </w:r>
      <w:ins w:id="1981" w:author="David Bartel" w:date="2018-03-27T21:47:00Z">
        <w:r w:rsidR="00513A7A" w:rsidRPr="00742EFD">
          <w:rPr>
            <w:rFonts w:ascii="Arial" w:hAnsi="Arial" w:cs="Arial"/>
            <w:sz w:val="22"/>
            <w:szCs w:val="22"/>
          </w:rPr>
          <w:t xml:space="preserve"> </w:t>
        </w:r>
      </w:ins>
      <w:ins w:id="1982" w:author="David Bartel" w:date="2018-03-27T15:17:00Z">
        <w:r w:rsidRPr="00742EFD">
          <w:rPr>
            <w:rFonts w:ascii="Arial" w:hAnsi="Arial" w:cs="Arial"/>
            <w:sz w:val="22"/>
            <w:szCs w:val="22"/>
          </w:rPr>
          <w:t xml:space="preserve">These results </w:t>
        </w:r>
      </w:ins>
      <w:ins w:id="1983" w:author="David Bartel" w:date="2018-03-27T21:26:00Z">
        <w:r w:rsidR="003F3725" w:rsidRPr="00742EFD">
          <w:rPr>
            <w:rFonts w:ascii="Arial" w:hAnsi="Arial" w:cs="Arial"/>
            <w:sz w:val="22"/>
            <w:szCs w:val="22"/>
          </w:rPr>
          <w:t>indicated</w:t>
        </w:r>
      </w:ins>
      <w:ins w:id="1984" w:author="David Bartel" w:date="2018-03-27T15:17:00Z">
        <w:r w:rsidRPr="00742EFD">
          <w:rPr>
            <w:rFonts w:ascii="Arial" w:hAnsi="Arial" w:cs="Arial"/>
            <w:sz w:val="22"/>
            <w:szCs w:val="22"/>
          </w:rPr>
          <w:t xml:space="preserve"> that the A1 and m8 contribute independently to binding affinity. </w:t>
        </w:r>
      </w:ins>
      <w:del w:id="1985" w:author="David Bartel" w:date="2018-03-27T15:19:00Z">
        <w:r w:rsidRPr="00742EFD" w:rsidDel="008F1B9F">
          <w:rPr>
            <w:rFonts w:ascii="Arial" w:hAnsi="Arial" w:cs="Arial"/>
            <w:sz w:val="22"/>
            <w:szCs w:val="22"/>
          </w:rPr>
          <w:delText xml:space="preserve">This suggests that in understanding the relationship between the four canonical site types for any miRNA, that three values are required: the binding affinity of the 6mer site, the relative improvement in binding due to the A1 sequence feature, and the relative improvement in binding due to the m8 sequence feature. </w:delText>
        </w:r>
      </w:del>
    </w:p>
    <w:p w14:paraId="13FE63FF" w14:textId="1EC2E3B3" w:rsidR="008F1B9F" w:rsidRPr="00742EFD" w:rsidRDefault="008F1B9F" w:rsidP="008F1B9F">
      <w:pPr>
        <w:spacing w:line="360" w:lineRule="auto"/>
        <w:ind w:firstLine="720"/>
        <w:rPr>
          <w:rFonts w:ascii="Arial" w:hAnsi="Arial" w:cs="Arial"/>
          <w:sz w:val="22"/>
          <w:szCs w:val="22"/>
        </w:rPr>
      </w:pPr>
      <w:ins w:id="1986" w:author="David Bartel" w:date="2018-03-27T11:18:00Z">
        <w:r w:rsidRPr="00742EFD">
          <w:rPr>
            <w:rFonts w:ascii="Arial" w:hAnsi="Arial" w:cs="Arial"/>
            <w:sz w:val="22"/>
            <w:szCs w:val="22"/>
          </w:rPr>
          <w:t>A</w:t>
        </w:r>
      </w:ins>
      <w:ins w:id="1987" w:author="David Bartel" w:date="2018-03-01T17:03:00Z">
        <w:r w:rsidRPr="00742EFD">
          <w:rPr>
            <w:rFonts w:ascii="Arial" w:hAnsi="Arial" w:cs="Arial"/>
            <w:sz w:val="22"/>
            <w:szCs w:val="22"/>
          </w:rPr>
          <w:t xml:space="preserve">nalyses of </w:t>
        </w:r>
      </w:ins>
      <w:ins w:id="1988" w:author="David Bartel" w:date="2018-03-27T11:29:00Z">
        <w:r w:rsidRPr="00742EFD">
          <w:rPr>
            <w:rFonts w:ascii="Arial" w:hAnsi="Arial" w:cs="Arial"/>
            <w:sz w:val="22"/>
            <w:szCs w:val="22"/>
          </w:rPr>
          <w:t xml:space="preserve">the effects of </w:t>
        </w:r>
      </w:ins>
      <w:ins w:id="1989" w:author="David Bartel" w:date="2018-03-27T11:21:00Z">
        <w:r w:rsidRPr="00742EFD">
          <w:rPr>
            <w:rFonts w:ascii="Arial" w:hAnsi="Arial" w:cs="Arial"/>
            <w:sz w:val="22"/>
            <w:szCs w:val="22"/>
          </w:rPr>
          <w:t>miRNA</w:t>
        </w:r>
      </w:ins>
      <w:ins w:id="1990" w:author="David Bartel" w:date="2018-03-27T11:29:00Z">
        <w:r w:rsidRPr="00742EFD">
          <w:rPr>
            <w:rFonts w:ascii="Arial" w:hAnsi="Arial" w:cs="Arial"/>
            <w:sz w:val="22"/>
            <w:szCs w:val="22"/>
          </w:rPr>
          <w:t>s transfected into cells</w:t>
        </w:r>
      </w:ins>
      <w:ins w:id="1991" w:author="David Bartel" w:date="2018-03-27T11:19:00Z">
        <w:r w:rsidRPr="00742EFD">
          <w:rPr>
            <w:rFonts w:ascii="Arial" w:hAnsi="Arial" w:cs="Arial"/>
            <w:sz w:val="22"/>
            <w:szCs w:val="22"/>
          </w:rPr>
          <w:t xml:space="preserve"> show </w:t>
        </w:r>
      </w:ins>
      <w:ins w:id="1992" w:author="David Bartel" w:date="2018-03-27T11:20:00Z">
        <w:r w:rsidRPr="00742EFD">
          <w:rPr>
            <w:rFonts w:ascii="Arial" w:hAnsi="Arial" w:cs="Arial"/>
            <w:sz w:val="22"/>
            <w:szCs w:val="22"/>
          </w:rPr>
          <w:t>that miRNAs with greater</w:t>
        </w:r>
      </w:ins>
      <w:ins w:id="1993" w:author="David Bartel" w:date="2018-03-27T11:19:00Z">
        <w:r w:rsidRPr="00742EFD">
          <w:rPr>
            <w:rFonts w:ascii="Arial" w:hAnsi="Arial" w:cs="Arial"/>
            <w:sz w:val="22"/>
            <w:szCs w:val="22"/>
          </w:rPr>
          <w:t xml:space="preserve"> </w:t>
        </w:r>
      </w:ins>
      <w:ins w:id="1994" w:author="David Bartel" w:date="2018-03-27T11:18:00Z">
        <w:r w:rsidRPr="00742EFD">
          <w:rPr>
            <w:rFonts w:ascii="Arial" w:hAnsi="Arial" w:cs="Arial"/>
            <w:sz w:val="22"/>
            <w:szCs w:val="22"/>
          </w:rPr>
          <w:t xml:space="preserve">predicted seed-pairing stability </w:t>
        </w:r>
      </w:ins>
      <w:ins w:id="1995" w:author="David Bartel" w:date="2018-03-27T11:21:00Z">
        <w:r w:rsidRPr="00742EFD">
          <w:rPr>
            <w:rFonts w:ascii="Arial" w:hAnsi="Arial" w:cs="Arial"/>
            <w:sz w:val="22"/>
            <w:szCs w:val="22"/>
          </w:rPr>
          <w:t>tend to be more effective at target repression</w:t>
        </w:r>
      </w:ins>
      <w:ins w:id="1996" w:author="David Bartel" w:date="2018-03-27T11:34:00Z">
        <w:r w:rsidRPr="00742EFD">
          <w:rPr>
            <w:rFonts w:ascii="Arial" w:hAnsi="Arial" w:cs="Arial"/>
            <w:sz w:val="22"/>
            <w:szCs w:val="22"/>
          </w:rPr>
          <w:t xml:space="preserve"> (</w:t>
        </w:r>
        <w:commentRangeStart w:id="1997"/>
        <w:r w:rsidRPr="00742EFD">
          <w:rPr>
            <w:rFonts w:ascii="Arial" w:hAnsi="Arial" w:cs="Arial"/>
            <w:sz w:val="22"/>
            <w:szCs w:val="22"/>
          </w:rPr>
          <w:t>REF</w:t>
        </w:r>
        <w:commentRangeEnd w:id="1997"/>
        <w:r w:rsidRPr="00742EFD">
          <w:rPr>
            <w:rStyle w:val="CommentReference"/>
            <w:rFonts w:ascii="Arial" w:eastAsiaTheme="minorHAnsi" w:hAnsi="Arial" w:cs="Arial"/>
            <w:sz w:val="22"/>
            <w:szCs w:val="22"/>
          </w:rPr>
          <w:commentReference w:id="1997"/>
        </w:r>
        <w:r w:rsidRPr="00742EFD">
          <w:rPr>
            <w:rFonts w:ascii="Arial" w:hAnsi="Arial" w:cs="Arial"/>
            <w:sz w:val="22"/>
            <w:szCs w:val="22"/>
          </w:rPr>
          <w:t>)</w:t>
        </w:r>
      </w:ins>
      <w:ins w:id="1998" w:author="David Bartel" w:date="2018-03-27T11:30:00Z">
        <w:r w:rsidRPr="00742EFD">
          <w:rPr>
            <w:rFonts w:ascii="Arial" w:hAnsi="Arial" w:cs="Arial"/>
            <w:sz w:val="22"/>
            <w:szCs w:val="22"/>
          </w:rPr>
          <w:t>.</w:t>
        </w:r>
      </w:ins>
      <w:ins w:id="1999" w:author="David Bartel" w:date="2018-03-27T21:47:00Z">
        <w:r w:rsidR="00513A7A" w:rsidRPr="00742EFD">
          <w:rPr>
            <w:rFonts w:ascii="Arial" w:hAnsi="Arial" w:cs="Arial"/>
            <w:sz w:val="22"/>
            <w:szCs w:val="22"/>
          </w:rPr>
          <w:t xml:space="preserve"> </w:t>
        </w:r>
      </w:ins>
      <w:ins w:id="2000" w:author="David Bartel" w:date="2018-03-27T11:30:00Z">
        <w:r w:rsidRPr="00742EFD">
          <w:rPr>
            <w:rFonts w:ascii="Arial" w:hAnsi="Arial" w:cs="Arial"/>
            <w:sz w:val="22"/>
            <w:szCs w:val="22"/>
          </w:rPr>
          <w:t xml:space="preserve"> However,</w:t>
        </w:r>
      </w:ins>
      <w:ins w:id="2001" w:author="David Bartel" w:date="2018-03-27T11:26:00Z">
        <w:r w:rsidRPr="00742EFD">
          <w:rPr>
            <w:rFonts w:ascii="Arial" w:hAnsi="Arial" w:cs="Arial"/>
            <w:sz w:val="22"/>
            <w:szCs w:val="22"/>
          </w:rPr>
          <w:t xml:space="preserve"> </w:t>
        </w:r>
      </w:ins>
      <w:ins w:id="2002" w:author="David Bartel" w:date="2018-03-27T11:20:00Z">
        <w:r w:rsidRPr="00742EFD">
          <w:rPr>
            <w:rFonts w:ascii="Arial" w:hAnsi="Arial" w:cs="Arial"/>
            <w:sz w:val="22"/>
            <w:szCs w:val="22"/>
          </w:rPr>
          <w:t xml:space="preserve">the relationship </w:t>
        </w:r>
      </w:ins>
      <w:ins w:id="2003" w:author="David Bartel" w:date="2018-03-27T11:23:00Z">
        <w:r w:rsidRPr="00742EFD">
          <w:rPr>
            <w:rFonts w:ascii="Arial" w:hAnsi="Arial" w:cs="Arial"/>
            <w:sz w:val="22"/>
            <w:szCs w:val="22"/>
          </w:rPr>
          <w:t>between</w:t>
        </w:r>
      </w:ins>
      <w:ins w:id="2004" w:author="David Bartel" w:date="2018-03-27T11:20:00Z">
        <w:r w:rsidRPr="00742EFD">
          <w:rPr>
            <w:rFonts w:ascii="Arial" w:hAnsi="Arial" w:cs="Arial"/>
            <w:sz w:val="22"/>
            <w:szCs w:val="22"/>
          </w:rPr>
          <w:t xml:space="preserve"> </w:t>
        </w:r>
      </w:ins>
      <w:ins w:id="2005" w:author="David Bartel" w:date="2018-03-27T11:24:00Z">
        <w:r w:rsidRPr="00742EFD">
          <w:rPr>
            <w:rFonts w:ascii="Arial" w:hAnsi="Arial" w:cs="Arial"/>
            <w:sz w:val="22"/>
            <w:szCs w:val="22"/>
          </w:rPr>
          <w:t xml:space="preserve">the predicted pairing stability and </w:t>
        </w:r>
      </w:ins>
      <w:ins w:id="2006" w:author="David Bartel" w:date="2018-03-27T11:25:00Z">
        <w:r w:rsidRPr="00742EFD">
          <w:rPr>
            <w:rFonts w:ascii="Arial" w:hAnsi="Arial" w:cs="Arial"/>
            <w:sz w:val="22"/>
            <w:szCs w:val="22"/>
          </w:rPr>
          <w:t xml:space="preserve">site affinity had not been </w:t>
        </w:r>
      </w:ins>
      <w:ins w:id="2007" w:author="David Bartel" w:date="2018-03-27T14:21:00Z">
        <w:r w:rsidRPr="00742EFD">
          <w:rPr>
            <w:rFonts w:ascii="Arial" w:hAnsi="Arial" w:cs="Arial"/>
            <w:sz w:val="22"/>
            <w:szCs w:val="22"/>
          </w:rPr>
          <w:t>investigated</w:t>
        </w:r>
      </w:ins>
      <w:ins w:id="2008" w:author="David Bartel" w:date="2018-03-27T11:25:00Z">
        <w:r w:rsidRPr="00742EFD">
          <w:rPr>
            <w:rFonts w:ascii="Arial" w:hAnsi="Arial" w:cs="Arial"/>
            <w:sz w:val="22"/>
            <w:szCs w:val="22"/>
          </w:rPr>
          <w:t>.</w:t>
        </w:r>
      </w:ins>
      <w:ins w:id="2009" w:author="David Bartel" w:date="2018-03-27T11:27:00Z">
        <w:r w:rsidRPr="00742EFD">
          <w:rPr>
            <w:rFonts w:ascii="Arial" w:hAnsi="Arial" w:cs="Arial"/>
            <w:sz w:val="22"/>
            <w:szCs w:val="22"/>
          </w:rPr>
          <w:t xml:space="preserve"> </w:t>
        </w:r>
      </w:ins>
      <w:ins w:id="2010" w:author="David Bartel" w:date="2018-03-27T21:47:00Z">
        <w:r w:rsidR="00513A7A" w:rsidRPr="00742EFD">
          <w:rPr>
            <w:rFonts w:ascii="Arial" w:hAnsi="Arial" w:cs="Arial"/>
            <w:sz w:val="22"/>
            <w:szCs w:val="22"/>
          </w:rPr>
          <w:t xml:space="preserve"> </w:t>
        </w:r>
      </w:ins>
      <w:ins w:id="2011" w:author="David Bartel" w:date="2018-03-27T11:30:00Z">
        <w:r w:rsidRPr="00742EFD">
          <w:rPr>
            <w:rFonts w:ascii="Arial" w:hAnsi="Arial" w:cs="Arial"/>
            <w:sz w:val="22"/>
            <w:szCs w:val="22"/>
          </w:rPr>
          <w:t xml:space="preserve">To examine this relationship, we </w:t>
        </w:r>
      </w:ins>
      <w:ins w:id="2012" w:author="David Bartel" w:date="2018-03-27T11:32:00Z">
        <w:r w:rsidRPr="00742EFD">
          <w:rPr>
            <w:rFonts w:ascii="Arial" w:hAnsi="Arial" w:cs="Arial"/>
            <w:sz w:val="22"/>
            <w:szCs w:val="22"/>
          </w:rPr>
          <w:t>calculate</w:t>
        </w:r>
      </w:ins>
      <w:ins w:id="2013" w:author="David Bartel" w:date="2018-03-27T21:29:00Z">
        <w:r w:rsidR="007407AA" w:rsidRPr="00742EFD">
          <w:rPr>
            <w:rFonts w:ascii="Arial" w:hAnsi="Arial" w:cs="Arial"/>
            <w:sz w:val="22"/>
            <w:szCs w:val="22"/>
          </w:rPr>
          <w:t>d</w:t>
        </w:r>
      </w:ins>
      <w:ins w:id="2014" w:author="David Bartel" w:date="2018-03-27T11:32:00Z">
        <w:r w:rsidRPr="00742EFD">
          <w:rPr>
            <w:rFonts w:ascii="Arial" w:hAnsi="Arial" w:cs="Arial"/>
            <w:sz w:val="22"/>
            <w:szCs w:val="22"/>
          </w:rPr>
          <w:t xml:space="preserve"> the predicted free energy of </w:t>
        </w:r>
      </w:ins>
      <w:ins w:id="2015" w:author="David Bartel" w:date="2018-03-27T12:28:00Z">
        <w:r w:rsidRPr="00742EFD">
          <w:rPr>
            <w:rFonts w:ascii="Arial" w:hAnsi="Arial" w:cs="Arial"/>
            <w:sz w:val="22"/>
            <w:szCs w:val="22"/>
          </w:rPr>
          <w:t xml:space="preserve">site </w:t>
        </w:r>
      </w:ins>
      <w:ins w:id="2016" w:author="David Bartel" w:date="2018-03-27T11:32:00Z">
        <w:r w:rsidRPr="00742EFD">
          <w:rPr>
            <w:rFonts w:ascii="Arial" w:hAnsi="Arial" w:cs="Arial"/>
            <w:sz w:val="22"/>
            <w:szCs w:val="22"/>
          </w:rPr>
          <w:t>pairing</w:t>
        </w:r>
      </w:ins>
      <w:ins w:id="2017" w:author="David Bartel" w:date="2018-03-27T21:29:00Z">
        <w:r w:rsidR="007407AA" w:rsidRPr="00742EFD">
          <w:rPr>
            <w:rFonts w:ascii="Arial" w:hAnsi="Arial" w:cs="Arial"/>
            <w:sz w:val="22"/>
            <w:szCs w:val="22"/>
          </w:rPr>
          <w:t xml:space="preserve"> (REF)</w:t>
        </w:r>
      </w:ins>
      <w:ins w:id="2018" w:author="David Bartel" w:date="2018-03-27T11:32:00Z">
        <w:r w:rsidRPr="00742EFD">
          <w:rPr>
            <w:rFonts w:ascii="Arial" w:hAnsi="Arial" w:cs="Arial"/>
            <w:sz w:val="22"/>
            <w:szCs w:val="22"/>
          </w:rPr>
          <w:t xml:space="preserve"> </w:t>
        </w:r>
      </w:ins>
      <w:ins w:id="2019" w:author="David Bartel" w:date="2018-03-27T12:28:00Z">
        <w:r w:rsidRPr="00742EFD">
          <w:rPr>
            <w:rFonts w:ascii="Arial" w:hAnsi="Arial" w:cs="Arial"/>
            <w:sz w:val="22"/>
            <w:szCs w:val="22"/>
          </w:rPr>
          <w:t xml:space="preserve">and </w:t>
        </w:r>
      </w:ins>
      <w:ins w:id="2020" w:author="David Bartel" w:date="2018-03-27T12:25:00Z">
        <w:r w:rsidRPr="00742EFD">
          <w:rPr>
            <w:rFonts w:ascii="Arial" w:hAnsi="Arial" w:cs="Arial"/>
            <w:sz w:val="22"/>
            <w:szCs w:val="22"/>
          </w:rPr>
          <w:t xml:space="preserve">examined the correspondence </w:t>
        </w:r>
      </w:ins>
      <w:ins w:id="2021" w:author="David Bartel" w:date="2018-03-27T12:26:00Z">
        <w:r w:rsidRPr="00742EFD">
          <w:rPr>
            <w:rFonts w:ascii="Arial" w:hAnsi="Arial" w:cs="Arial"/>
            <w:sz w:val="22"/>
            <w:szCs w:val="22"/>
          </w:rPr>
          <w:t>between site</w:t>
        </w:r>
      </w:ins>
      <w:del w:id="2022" w:author="David Bartel" w:date="2018-03-27T12:26:00Z">
        <w:r w:rsidRPr="00742EFD" w:rsidDel="00B15582">
          <w:rPr>
            <w:rFonts w:ascii="Arial" w:hAnsi="Arial" w:cs="Arial"/>
            <w:sz w:val="22"/>
            <w:szCs w:val="22"/>
          </w:rPr>
          <w:delText>We probed the extent to which the overall efficacy in binding could be predicted by the intrinsic sequence features of each guide, by comparing the 6mer and 7mer-m8</w:delText>
        </w:r>
      </w:del>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del w:id="2023" w:author="David Bartel" w:date="2018-03-27T12:26:00Z">
        <w:r w:rsidRPr="00742EFD" w:rsidDel="00B15582">
          <w:rPr>
            <w:rFonts w:ascii="Arial" w:hAnsi="Arial" w:cs="Arial"/>
            <w:sz w:val="22"/>
            <w:szCs w:val="22"/>
          </w:rPr>
          <w:delText>for each miRNA to its corresponding</w:delText>
        </w:r>
      </w:del>
      <w:ins w:id="2024" w:author="David Bartel" w:date="2018-03-27T12:26:00Z">
        <w:r w:rsidRPr="00742EFD">
          <w:rPr>
            <w:rFonts w:ascii="Arial" w:hAnsi="Arial" w:cs="Arial"/>
            <w:sz w:val="22"/>
            <w:szCs w:val="22"/>
          </w:rPr>
          <w:t>and these predicted</w:t>
        </w:r>
      </w:ins>
      <w:r w:rsidRPr="00742EFD">
        <w:rPr>
          <w:rFonts w:ascii="Arial" w:hAnsi="Arial" w:cs="Arial"/>
          <w:sz w:val="22"/>
          <w:szCs w:val="22"/>
        </w:rPr>
        <w:t xml:space="preserve"> ∆G</w:t>
      </w:r>
      <w:del w:id="2025" w:author="David Bartel" w:date="2018-03-27T21:28:00Z">
        <w:r w:rsidRPr="00742EFD" w:rsidDel="007407AA">
          <w:rPr>
            <w:rFonts w:ascii="Arial" w:hAnsi="Arial" w:cs="Arial"/>
            <w:sz w:val="22"/>
            <w:szCs w:val="22"/>
            <w:vertAlign w:val="subscript"/>
          </w:rPr>
          <w:delText>NN</w:delText>
        </w:r>
      </w:del>
      <w:del w:id="2026" w:author="David Bartel" w:date="2018-03-27T12:26:00Z">
        <w:r w:rsidRPr="00742EFD" w:rsidDel="00B15582">
          <w:rPr>
            <w:rFonts w:ascii="Arial" w:hAnsi="Arial" w:cs="Arial"/>
            <w:sz w:val="22"/>
            <w:szCs w:val="22"/>
            <w:vertAlign w:val="subscript"/>
          </w:rPr>
          <w:delText xml:space="preserve">, </w:delText>
        </w:r>
        <w:r w:rsidRPr="00742EFD" w:rsidDel="00B15582">
          <w:rPr>
            <w:rFonts w:ascii="Arial" w:hAnsi="Arial" w:cs="Arial"/>
            <w:sz w:val="22"/>
            <w:szCs w:val="22"/>
          </w:rPr>
          <w:delText>as predicted by nearest-neighbor rules using RNAduplex</w:delText>
        </w:r>
      </w:del>
      <w:ins w:id="2027" w:author="David Bartel" w:date="2018-03-27T12:26:00Z">
        <w:r w:rsidRPr="00742EFD">
          <w:rPr>
            <w:rFonts w:ascii="Arial" w:hAnsi="Arial" w:cs="Arial"/>
            <w:sz w:val="22"/>
            <w:szCs w:val="22"/>
          </w:rPr>
          <w:t xml:space="preserve"> values</w:t>
        </w:r>
      </w:ins>
      <w:del w:id="2028" w:author="David Bartel" w:date="2018-03-27T12:27:00Z">
        <w:r w:rsidRPr="00742EFD" w:rsidDel="00B15582">
          <w:rPr>
            <w:rFonts w:ascii="Arial" w:hAnsi="Arial" w:cs="Arial"/>
            <w:sz w:val="22"/>
            <w:szCs w:val="22"/>
          </w:rPr>
          <w:delText xml:space="preserve"> (see Methods)</w:delText>
        </w:r>
      </w:del>
      <w:r w:rsidRPr="00742EFD">
        <w:rPr>
          <w:rFonts w:ascii="Arial" w:hAnsi="Arial" w:cs="Arial"/>
          <w:sz w:val="22"/>
          <w:szCs w:val="22"/>
        </w:rPr>
        <w:t xml:space="preserve"> (Fig</w:t>
      </w:r>
      <w:ins w:id="2029" w:author="David Bartel" w:date="2018-03-27T12:29:00Z">
        <w:r w:rsidRPr="00742EFD">
          <w:rPr>
            <w:rFonts w:ascii="Arial" w:hAnsi="Arial" w:cs="Arial"/>
            <w:sz w:val="22"/>
            <w:szCs w:val="22"/>
          </w:rPr>
          <w:t>.</w:t>
        </w:r>
      </w:ins>
      <w:del w:id="2030" w:author="David Bartel" w:date="2018-03-27T12:29:00Z">
        <w:r w:rsidRPr="00742EFD" w:rsidDel="00B15582">
          <w:rPr>
            <w:rFonts w:ascii="Arial" w:hAnsi="Arial" w:cs="Arial"/>
            <w:sz w:val="22"/>
            <w:szCs w:val="22"/>
          </w:rPr>
          <w:delText>ure</w:delText>
        </w:r>
      </w:del>
      <w:r w:rsidRPr="00742EFD">
        <w:rPr>
          <w:rFonts w:ascii="Arial" w:hAnsi="Arial" w:cs="Arial"/>
          <w:sz w:val="22"/>
          <w:szCs w:val="22"/>
        </w:rPr>
        <w:t xml:space="preserve"> </w:t>
      </w:r>
      <w:del w:id="2031" w:author="David Bartel" w:date="2018-03-27T21:28:00Z">
        <w:r w:rsidRPr="00742EFD" w:rsidDel="007407AA">
          <w:rPr>
            <w:rFonts w:ascii="Arial" w:hAnsi="Arial" w:cs="Arial"/>
            <w:sz w:val="22"/>
            <w:szCs w:val="22"/>
          </w:rPr>
          <w:delText>2E</w:delText>
        </w:r>
      </w:del>
      <w:ins w:id="2032" w:author="David Bartel" w:date="2018-03-27T21:28:00Z">
        <w:r w:rsidR="007407AA" w:rsidRPr="00742EFD">
          <w:rPr>
            <w:rFonts w:ascii="Arial" w:hAnsi="Arial" w:cs="Arial"/>
            <w:sz w:val="22"/>
            <w:szCs w:val="22"/>
          </w:rPr>
          <w:t>3</w:t>
        </w:r>
        <w:r w:rsidR="00A01AD8" w:rsidRPr="00742EFD">
          <w:rPr>
            <w:rFonts w:ascii="Arial" w:hAnsi="Arial" w:cs="Arial"/>
            <w:sz w:val="22"/>
            <w:szCs w:val="22"/>
          </w:rPr>
          <w:t>C</w:t>
        </w:r>
      </w:ins>
      <w:r w:rsidRPr="00742EFD">
        <w:rPr>
          <w:rFonts w:ascii="Arial" w:hAnsi="Arial" w:cs="Arial"/>
          <w:sz w:val="22"/>
          <w:szCs w:val="22"/>
        </w:rPr>
        <w:t>)</w:t>
      </w:r>
      <w:del w:id="2033" w:author="David Bartel" w:date="2018-03-27T12:29:00Z">
        <w:r w:rsidRPr="00742EFD" w:rsidDel="00B15582">
          <w:rPr>
            <w:rFonts w:ascii="Arial" w:hAnsi="Arial" w:cs="Arial"/>
            <w:sz w:val="22"/>
            <w:szCs w:val="22"/>
          </w:rPr>
          <w:delText xml:space="preserve"> (REF)</w:delText>
        </w:r>
      </w:del>
      <w:r w:rsidRPr="00742EFD">
        <w:rPr>
          <w:rFonts w:ascii="Arial" w:hAnsi="Arial" w:cs="Arial"/>
          <w:sz w:val="22"/>
          <w:szCs w:val="22"/>
        </w:rPr>
        <w:t>.</w:t>
      </w:r>
      <w:ins w:id="2034" w:author="David Bartel" w:date="2018-03-27T21:47:00Z">
        <w:r w:rsidR="00513A7A" w:rsidRPr="00742EFD">
          <w:rPr>
            <w:rFonts w:ascii="Arial" w:hAnsi="Arial" w:cs="Arial"/>
            <w:sz w:val="22"/>
            <w:szCs w:val="22"/>
          </w:rPr>
          <w:t xml:space="preserve"> </w:t>
        </w:r>
      </w:ins>
      <w:r w:rsidRPr="00742EFD">
        <w:rPr>
          <w:rFonts w:ascii="Arial" w:hAnsi="Arial" w:cs="Arial"/>
          <w:sz w:val="22"/>
          <w:szCs w:val="22"/>
        </w:rPr>
        <w:t xml:space="preserve"> We </w:t>
      </w:r>
      <w:del w:id="2035" w:author="David Bartel" w:date="2018-03-27T12:30:00Z">
        <w:r w:rsidRPr="00742EFD" w:rsidDel="006F0D76">
          <w:rPr>
            <w:rFonts w:ascii="Arial" w:hAnsi="Arial" w:cs="Arial"/>
            <w:sz w:val="22"/>
            <w:szCs w:val="22"/>
          </w:rPr>
          <w:delText>chose these two site types</w:delText>
        </w:r>
      </w:del>
      <w:ins w:id="2036" w:author="David Bartel" w:date="2018-03-27T12:30:00Z">
        <w:r w:rsidRPr="00742EFD">
          <w:rPr>
            <w:rFonts w:ascii="Arial" w:hAnsi="Arial" w:cs="Arial"/>
            <w:sz w:val="22"/>
            <w:szCs w:val="22"/>
          </w:rPr>
          <w:t>focused on the 6mer and 7mer-m8 sites,</w:t>
        </w:r>
      </w:ins>
      <w:del w:id="2037" w:author="David Bartel" w:date="2018-03-27T12:30:00Z">
        <w:r w:rsidRPr="00742EFD" w:rsidDel="006F0D76">
          <w:rPr>
            <w:rFonts w:ascii="Arial" w:hAnsi="Arial" w:cs="Arial"/>
            <w:sz w:val="22"/>
            <w:szCs w:val="22"/>
          </w:rPr>
          <w:delText xml:space="preserve"> as</w:delText>
        </w:r>
      </w:del>
      <w:ins w:id="2038" w:author="David Bartel" w:date="2018-03-27T12:30:00Z">
        <w:r w:rsidRPr="00742EFD">
          <w:rPr>
            <w:rFonts w:ascii="Arial" w:hAnsi="Arial" w:cs="Arial"/>
            <w:sz w:val="22"/>
            <w:szCs w:val="22"/>
          </w:rPr>
          <w:t xml:space="preserve"> because</w:t>
        </w:r>
      </w:ins>
      <w:r w:rsidRPr="00742EFD">
        <w:rPr>
          <w:rFonts w:ascii="Arial" w:hAnsi="Arial" w:cs="Arial"/>
          <w:sz w:val="22"/>
          <w:szCs w:val="22"/>
        </w:rPr>
        <w:t xml:space="preserve"> they </w:t>
      </w:r>
      <w:del w:id="2039" w:author="David Bartel" w:date="2018-03-27T12:33:00Z">
        <w:r w:rsidRPr="00742EFD" w:rsidDel="006F0D76">
          <w:rPr>
            <w:rFonts w:ascii="Arial" w:hAnsi="Arial" w:cs="Arial"/>
            <w:sz w:val="22"/>
            <w:szCs w:val="22"/>
          </w:rPr>
          <w:delText>do not include</w:delText>
        </w:r>
      </w:del>
      <w:ins w:id="2040" w:author="David Bartel" w:date="2018-03-27T12:33:00Z">
        <w:r w:rsidRPr="00742EFD">
          <w:rPr>
            <w:rFonts w:ascii="Arial" w:hAnsi="Arial" w:cs="Arial"/>
            <w:sz w:val="22"/>
            <w:szCs w:val="22"/>
          </w:rPr>
          <w:t>lack</w:t>
        </w:r>
      </w:ins>
      <w:r w:rsidRPr="00742EFD">
        <w:rPr>
          <w:rFonts w:ascii="Arial" w:hAnsi="Arial" w:cs="Arial"/>
          <w:sz w:val="22"/>
          <w:szCs w:val="22"/>
        </w:rPr>
        <w:t xml:space="preserve"> the A1</w:t>
      </w:r>
      <w:del w:id="2041" w:author="David Bartel" w:date="2018-03-27T15:19:00Z">
        <w:r w:rsidRPr="00742EFD" w:rsidDel="008F1B9F">
          <w:rPr>
            <w:rFonts w:ascii="Arial" w:hAnsi="Arial" w:cs="Arial"/>
            <w:sz w:val="22"/>
            <w:szCs w:val="22"/>
          </w:rPr>
          <w:delText xml:space="preserve"> sequence feature</w:delText>
        </w:r>
      </w:del>
      <w:r w:rsidRPr="00742EFD">
        <w:rPr>
          <w:rFonts w:ascii="Arial" w:hAnsi="Arial" w:cs="Arial"/>
          <w:sz w:val="22"/>
          <w:szCs w:val="22"/>
        </w:rPr>
        <w:t xml:space="preserve">, </w:t>
      </w:r>
      <w:ins w:id="2042" w:author="David Bartel" w:date="2018-03-27T12:31:00Z">
        <w:r w:rsidRPr="00742EFD">
          <w:rPr>
            <w:rFonts w:ascii="Arial" w:hAnsi="Arial" w:cs="Arial"/>
            <w:sz w:val="22"/>
            <w:szCs w:val="22"/>
          </w:rPr>
          <w:t xml:space="preserve">which </w:t>
        </w:r>
      </w:ins>
      <w:ins w:id="2043" w:author="David Bartel" w:date="2018-03-27T12:33:00Z">
        <w:r w:rsidRPr="00742EFD">
          <w:rPr>
            <w:rFonts w:ascii="Arial" w:hAnsi="Arial" w:cs="Arial"/>
            <w:sz w:val="22"/>
            <w:szCs w:val="22"/>
          </w:rPr>
          <w:t>does not pair to the miRNA</w:t>
        </w:r>
      </w:ins>
      <w:ins w:id="2044" w:author="David Bartel" w:date="2018-03-27T21:30:00Z">
        <w:r w:rsidR="007407AA" w:rsidRPr="00742EFD">
          <w:rPr>
            <w:rFonts w:ascii="Arial" w:hAnsi="Arial" w:cs="Arial"/>
            <w:sz w:val="22"/>
            <w:szCs w:val="22"/>
          </w:rPr>
          <w:t xml:space="preserve"> (Fig 1A)</w:t>
        </w:r>
      </w:ins>
      <w:del w:id="2045" w:author="David Bartel" w:date="2018-03-27T12:33:00Z">
        <w:r w:rsidRPr="00742EFD" w:rsidDel="006F0D76">
          <w:rPr>
            <w:rFonts w:ascii="Arial" w:hAnsi="Arial" w:cs="Arial"/>
            <w:sz w:val="22"/>
            <w:szCs w:val="22"/>
          </w:rPr>
          <w:delText>as binding to this feature is not mediated by the miRNA itself</w:delText>
        </w:r>
      </w:del>
      <w:r w:rsidRPr="00742EFD">
        <w:rPr>
          <w:rFonts w:ascii="Arial" w:hAnsi="Arial" w:cs="Arial"/>
          <w:sz w:val="22"/>
          <w:szCs w:val="22"/>
        </w:rPr>
        <w:t xml:space="preserve">. </w:t>
      </w:r>
      <w:ins w:id="2046" w:author="David Bartel" w:date="2018-03-27T12:39:00Z">
        <w:r w:rsidRPr="00742EFD">
          <w:rPr>
            <w:rFonts w:ascii="Arial" w:hAnsi="Arial" w:cs="Arial"/>
            <w:sz w:val="22"/>
            <w:szCs w:val="22"/>
          </w:rPr>
          <w:t xml:space="preserve">As expected, </w:t>
        </w:r>
      </w:ins>
      <w:ins w:id="2047" w:author="David Bartel" w:date="2018-03-27T12:40:00Z">
        <w:r w:rsidRPr="00742EFD">
          <w:rPr>
            <w:rFonts w:ascii="Arial" w:hAnsi="Arial" w:cs="Arial"/>
            <w:sz w:val="22"/>
            <w:szCs w:val="22"/>
            <w:highlight w:val="yellow"/>
          </w:rPr>
          <w:t>for both site types</w:t>
        </w:r>
        <w:r w:rsidRPr="00742EFD">
          <w:rPr>
            <w:rFonts w:ascii="Arial" w:hAnsi="Arial" w:cs="Arial"/>
            <w:sz w:val="22"/>
            <w:szCs w:val="22"/>
          </w:rPr>
          <w:t xml:space="preserve"> </w:t>
        </w:r>
      </w:ins>
      <w:ins w:id="2048" w:author="David Bartel" w:date="2018-03-27T12:39:00Z">
        <w:r w:rsidRPr="00742EFD">
          <w:rPr>
            <w:rFonts w:ascii="Arial" w:hAnsi="Arial" w:cs="Arial"/>
            <w:sz w:val="22"/>
            <w:szCs w:val="22"/>
          </w:rPr>
          <w:t>a</w:t>
        </w:r>
      </w:ins>
      <w:ins w:id="2049" w:author="David Bartel" w:date="2018-03-27T12:34:00Z">
        <w:r w:rsidRPr="00742EFD">
          <w:rPr>
            <w:rFonts w:ascii="Arial" w:hAnsi="Arial" w:cs="Arial"/>
            <w:sz w:val="22"/>
            <w:szCs w:val="22"/>
          </w:rPr>
          <w:t>ffinity increase</w:t>
        </w:r>
      </w:ins>
      <w:ins w:id="2050" w:author="David Bartel" w:date="2018-03-27T12:38:00Z">
        <w:r w:rsidRPr="00742EFD">
          <w:rPr>
            <w:rFonts w:ascii="Arial" w:hAnsi="Arial" w:cs="Arial"/>
            <w:sz w:val="22"/>
            <w:szCs w:val="22"/>
          </w:rPr>
          <w:t>d</w:t>
        </w:r>
      </w:ins>
      <w:ins w:id="2051" w:author="David Bartel" w:date="2018-03-27T12:34:00Z">
        <w:r w:rsidRPr="00742EFD">
          <w:rPr>
            <w:rFonts w:ascii="Arial" w:hAnsi="Arial" w:cs="Arial"/>
            <w:sz w:val="22"/>
            <w:szCs w:val="22"/>
          </w:rPr>
          <w:t xml:space="preserve"> with increased </w:t>
        </w:r>
      </w:ins>
      <w:ins w:id="2052" w:author="David Bartel" w:date="2018-03-27T12:35:00Z">
        <w:r w:rsidRPr="00742EFD">
          <w:rPr>
            <w:rFonts w:ascii="Arial" w:hAnsi="Arial" w:cs="Arial"/>
            <w:sz w:val="22"/>
            <w:szCs w:val="22"/>
          </w:rPr>
          <w:t xml:space="preserve">predicted pairing stability </w:t>
        </w:r>
      </w:ins>
      <w:del w:id="2053" w:author="David Bartel" w:date="2018-03-27T12:35:00Z">
        <w:r w:rsidRPr="00742EFD" w:rsidDel="001625E1">
          <w:rPr>
            <w:rFonts w:ascii="Arial" w:hAnsi="Arial" w:cs="Arial"/>
            <w:sz w:val="22"/>
            <w:szCs w:val="22"/>
          </w:rPr>
          <w:delText>While a general trend is apparent for both site types (</w:delText>
        </w:r>
        <w:r w:rsidRPr="00742EFD" w:rsidDel="001625E1">
          <w:rPr>
            <w:rFonts w:ascii="Arial" w:hAnsi="Arial" w:cs="Arial"/>
            <w:i/>
            <w:sz w:val="22"/>
            <w:szCs w:val="22"/>
          </w:rPr>
          <w:delText>r</w:delText>
        </w:r>
        <w:r w:rsidRPr="00742EFD" w:rsidDel="001625E1">
          <w:rPr>
            <w:rFonts w:ascii="Arial" w:hAnsi="Arial" w:cs="Arial"/>
            <w:i/>
            <w:sz w:val="22"/>
            <w:szCs w:val="22"/>
            <w:vertAlign w:val="superscript"/>
          </w:rPr>
          <w:delText>2</w:delText>
        </w:r>
        <w:r w:rsidRPr="00742EFD" w:rsidDel="001625E1">
          <w:rPr>
            <w:rFonts w:ascii="Arial" w:hAnsi="Arial" w:cs="Arial"/>
            <w:sz w:val="22"/>
            <w:szCs w:val="22"/>
          </w:rPr>
          <w:delText xml:space="preserve"> =  0.56 and 0.87), it is significant for only for the 7mer-m8 site type </w:delText>
        </w:r>
      </w:del>
      <w:r w:rsidRPr="00742EFD">
        <w:rPr>
          <w:rFonts w:ascii="Arial" w:hAnsi="Arial" w:cs="Arial"/>
          <w:sz w:val="22"/>
          <w:szCs w:val="22"/>
        </w:rPr>
        <w:t>(</w:t>
      </w:r>
      <w:r w:rsidRPr="00742EFD">
        <w:rPr>
          <w:rFonts w:ascii="Arial" w:hAnsi="Arial" w:cs="Arial"/>
          <w:i/>
          <w:sz w:val="22"/>
          <w:szCs w:val="22"/>
        </w:rPr>
        <w:t>p =</w:t>
      </w:r>
      <w:r w:rsidRPr="00742EFD">
        <w:rPr>
          <w:rFonts w:ascii="Arial" w:hAnsi="Arial" w:cs="Arial"/>
          <w:sz w:val="22"/>
          <w:szCs w:val="22"/>
        </w:rPr>
        <w:t xml:space="preserve"> </w:t>
      </w:r>
      <w:r w:rsidRPr="00742EFD">
        <w:rPr>
          <w:rFonts w:ascii="Arial" w:hAnsi="Arial" w:cs="Arial"/>
          <w:sz w:val="22"/>
          <w:szCs w:val="22"/>
          <w:highlight w:val="yellow"/>
          <w:rPrChange w:id="2054" w:author="David Bartel" w:date="2018-03-27T12:36:00Z">
            <w:rPr>
              <w:rFonts w:ascii="Arial" w:hAnsi="Arial"/>
              <w:sz w:val="22"/>
              <w:szCs w:val="22"/>
            </w:rPr>
          </w:rPrChange>
        </w:rPr>
        <w:t>0.</w:t>
      </w:r>
      <w:del w:id="2055" w:author="David Bartel" w:date="2018-03-27T12:36:00Z">
        <w:r w:rsidRPr="00742EFD" w:rsidDel="001625E1">
          <w:rPr>
            <w:rFonts w:ascii="Arial" w:hAnsi="Arial" w:cs="Arial"/>
            <w:sz w:val="22"/>
            <w:szCs w:val="22"/>
            <w:highlight w:val="yellow"/>
            <w:rPrChange w:id="2056" w:author="David Bartel" w:date="2018-03-27T12:36:00Z">
              <w:rPr>
                <w:rFonts w:ascii="Arial" w:hAnsi="Arial"/>
                <w:sz w:val="22"/>
                <w:szCs w:val="22"/>
              </w:rPr>
            </w:rPrChange>
          </w:rPr>
          <w:delText xml:space="preserve">18 </w:delText>
        </w:r>
      </w:del>
      <w:ins w:id="2057" w:author="David Bartel" w:date="2018-03-27T12:36:00Z">
        <w:r w:rsidRPr="00742EFD">
          <w:rPr>
            <w:rFonts w:ascii="Arial" w:hAnsi="Arial" w:cs="Arial"/>
            <w:sz w:val="22"/>
            <w:szCs w:val="22"/>
            <w:highlight w:val="yellow"/>
            <w:rPrChange w:id="2058" w:author="David Bartel" w:date="2018-03-27T12:36:00Z">
              <w:rPr>
                <w:rFonts w:ascii="Arial" w:hAnsi="Arial"/>
                <w:sz w:val="22"/>
                <w:szCs w:val="22"/>
              </w:rPr>
            </w:rPrChange>
          </w:rPr>
          <w:t xml:space="preserve">XXX </w:t>
        </w:r>
      </w:ins>
      <w:r w:rsidRPr="00742EFD">
        <w:rPr>
          <w:rFonts w:ascii="Arial" w:hAnsi="Arial" w:cs="Arial"/>
          <w:sz w:val="22"/>
          <w:szCs w:val="22"/>
          <w:highlight w:val="yellow"/>
          <w:rPrChange w:id="2059" w:author="David Bartel" w:date="2018-03-27T12:36:00Z">
            <w:rPr>
              <w:rFonts w:ascii="Arial" w:hAnsi="Arial"/>
              <w:sz w:val="22"/>
              <w:szCs w:val="22"/>
            </w:rPr>
          </w:rPrChange>
        </w:rPr>
        <w:t>and 0.</w:t>
      </w:r>
      <w:del w:id="2060" w:author="David Bartel" w:date="2018-03-27T12:36:00Z">
        <w:r w:rsidRPr="00742EFD" w:rsidDel="001625E1">
          <w:rPr>
            <w:rFonts w:ascii="Arial" w:hAnsi="Arial" w:cs="Arial"/>
            <w:sz w:val="22"/>
            <w:szCs w:val="22"/>
            <w:highlight w:val="yellow"/>
            <w:rPrChange w:id="2061" w:author="David Bartel" w:date="2018-03-27T12:36:00Z">
              <w:rPr>
                <w:rFonts w:ascii="Arial" w:hAnsi="Arial"/>
                <w:sz w:val="22"/>
                <w:szCs w:val="22"/>
              </w:rPr>
            </w:rPrChange>
          </w:rPr>
          <w:delText>022</w:delText>
        </w:r>
      </w:del>
      <w:ins w:id="2062" w:author="David Bartel" w:date="2018-03-27T12:36:00Z">
        <w:r w:rsidRPr="00742EFD">
          <w:rPr>
            <w:rFonts w:ascii="Arial" w:hAnsi="Arial" w:cs="Arial"/>
            <w:sz w:val="22"/>
            <w:szCs w:val="22"/>
            <w:highlight w:val="yellow"/>
            <w:rPrChange w:id="2063" w:author="David Bartel" w:date="2018-03-27T12:36:00Z">
              <w:rPr>
                <w:rFonts w:ascii="Arial" w:hAnsi="Arial"/>
                <w:sz w:val="22"/>
                <w:szCs w:val="22"/>
              </w:rPr>
            </w:rPrChange>
          </w:rPr>
          <w:t>XXX</w:t>
        </w:r>
      </w:ins>
      <w:r w:rsidRPr="00742EFD">
        <w:rPr>
          <w:rFonts w:ascii="Arial" w:hAnsi="Arial" w:cs="Arial"/>
          <w:sz w:val="22"/>
          <w:szCs w:val="22"/>
        </w:rPr>
        <w:t>, respectively)</w:t>
      </w:r>
      <w:ins w:id="2064" w:author="David Bartel" w:date="2018-03-27T12:39:00Z">
        <w:r w:rsidRPr="00742EFD">
          <w:rPr>
            <w:rFonts w:ascii="Arial" w:hAnsi="Arial" w:cs="Arial"/>
            <w:sz w:val="22"/>
            <w:szCs w:val="22"/>
          </w:rPr>
          <w:t xml:space="preserve">. </w:t>
        </w:r>
      </w:ins>
      <w:ins w:id="2065" w:author="David Bartel" w:date="2018-03-27T21:47:00Z">
        <w:r w:rsidR="00513A7A" w:rsidRPr="00742EFD">
          <w:rPr>
            <w:rFonts w:ascii="Arial" w:hAnsi="Arial" w:cs="Arial"/>
            <w:sz w:val="22"/>
            <w:szCs w:val="22"/>
          </w:rPr>
          <w:t xml:space="preserve"> </w:t>
        </w:r>
      </w:ins>
      <w:ins w:id="2066" w:author="David Bartel" w:date="2018-03-27T12:40:00Z">
        <w:r w:rsidRPr="00742EFD">
          <w:rPr>
            <w:rFonts w:ascii="Arial" w:hAnsi="Arial" w:cs="Arial"/>
            <w:sz w:val="22"/>
            <w:szCs w:val="22"/>
          </w:rPr>
          <w:t xml:space="preserve">However, the rate of </w:t>
        </w:r>
      </w:ins>
      <w:ins w:id="2067" w:author="David Bartel" w:date="2018-03-27T12:45:00Z">
        <w:r w:rsidRPr="00742EFD">
          <w:rPr>
            <w:rFonts w:ascii="Arial" w:hAnsi="Arial" w:cs="Arial"/>
            <w:sz w:val="22"/>
            <w:szCs w:val="22"/>
          </w:rPr>
          <w:t>these</w:t>
        </w:r>
      </w:ins>
      <w:ins w:id="2068" w:author="David Bartel" w:date="2018-03-27T12:40:00Z">
        <w:r w:rsidRPr="00742EFD">
          <w:rPr>
            <w:rFonts w:ascii="Arial" w:hAnsi="Arial" w:cs="Arial"/>
            <w:sz w:val="22"/>
            <w:szCs w:val="22"/>
          </w:rPr>
          <w:t xml:space="preserve"> increase</w:t>
        </w:r>
      </w:ins>
      <w:ins w:id="2069" w:author="David Bartel" w:date="2018-03-27T12:45:00Z">
        <w:r w:rsidRPr="00742EFD">
          <w:rPr>
            <w:rFonts w:ascii="Arial" w:hAnsi="Arial" w:cs="Arial"/>
            <w:sz w:val="22"/>
            <w:szCs w:val="22"/>
          </w:rPr>
          <w:t>s</w:t>
        </w:r>
      </w:ins>
      <w:ins w:id="2070" w:author="David Bartel" w:date="2018-03-27T12:40:00Z">
        <w:r w:rsidRPr="00742EFD">
          <w:rPr>
            <w:rFonts w:ascii="Arial" w:hAnsi="Arial" w:cs="Arial"/>
            <w:sz w:val="22"/>
            <w:szCs w:val="22"/>
          </w:rPr>
          <w:t xml:space="preserve"> </w:t>
        </w:r>
      </w:ins>
      <w:ins w:id="2071" w:author="David Bartel" w:date="2018-03-27T12:45:00Z">
        <w:r w:rsidRPr="00742EFD">
          <w:rPr>
            <w:rFonts w:ascii="Arial" w:hAnsi="Arial" w:cs="Arial"/>
            <w:sz w:val="22"/>
            <w:szCs w:val="22"/>
          </w:rPr>
          <w:t>were</w:t>
        </w:r>
      </w:ins>
      <w:ins w:id="2072" w:author="David Bartel" w:date="2018-03-27T12:43:00Z">
        <w:r w:rsidRPr="00742EFD">
          <w:rPr>
            <w:rFonts w:ascii="Arial" w:hAnsi="Arial" w:cs="Arial"/>
            <w:sz w:val="22"/>
            <w:szCs w:val="22"/>
          </w:rPr>
          <w:t xml:space="preserve"> significantly less</w:t>
        </w:r>
      </w:ins>
      <w:ins w:id="2073" w:author="David Bartel" w:date="2018-03-27T12:41:00Z">
        <w:r w:rsidRPr="00742EFD">
          <w:rPr>
            <w:rFonts w:ascii="Arial" w:hAnsi="Arial" w:cs="Arial"/>
            <w:sz w:val="22"/>
            <w:szCs w:val="22"/>
          </w:rPr>
          <w:t xml:space="preserve"> </w:t>
        </w:r>
      </w:ins>
      <w:ins w:id="2074" w:author="David Bartel" w:date="2018-03-27T12:45:00Z">
        <w:r w:rsidRPr="00742EFD">
          <w:rPr>
            <w:rFonts w:ascii="Arial" w:hAnsi="Arial" w:cs="Arial"/>
            <w:sz w:val="22"/>
            <w:szCs w:val="22"/>
          </w:rPr>
          <w:t>than expected from</w:t>
        </w:r>
      </w:ins>
      <w:ins w:id="2075" w:author="David Bartel" w:date="2018-03-27T12:41:00Z">
        <w:r w:rsidRPr="00742EFD">
          <w:rPr>
            <w:rFonts w:ascii="Arial" w:hAnsi="Arial" w:cs="Arial"/>
            <w:sz w:val="22"/>
            <w:szCs w:val="22"/>
          </w:rPr>
          <w:t xml:space="preserve"> thermodynamic </w:t>
        </w:r>
      </w:ins>
      <w:ins w:id="2076" w:author="David Bartel" w:date="2018-03-27T12:45:00Z">
        <w:r w:rsidRPr="00742EFD">
          <w:rPr>
            <w:rFonts w:ascii="Arial" w:hAnsi="Arial" w:cs="Arial"/>
            <w:sz w:val="22"/>
            <w:szCs w:val="22"/>
          </w:rPr>
          <w:t xml:space="preserve">principles </w:t>
        </w:r>
      </w:ins>
      <w:ins w:id="2077" w:author="David Bartel" w:date="2018-03-27T12:47:00Z">
        <w:r w:rsidRPr="00742EFD">
          <w:rPr>
            <w:rFonts w:ascii="Arial" w:hAnsi="Arial" w:cs="Arial"/>
            <w:sz w:val="22"/>
            <w:szCs w:val="22"/>
          </w:rPr>
          <w:t xml:space="preserve">stipulated </w:t>
        </w:r>
      </w:ins>
      <w:ins w:id="2078" w:author="David Bartel" w:date="2018-03-27T12:48:00Z">
        <w:r w:rsidRPr="00742EFD">
          <w:rPr>
            <w:rFonts w:ascii="Arial" w:hAnsi="Arial" w:cs="Arial"/>
            <w:sz w:val="22"/>
            <w:szCs w:val="22"/>
          </w:rPr>
          <w:t>by</w:t>
        </w:r>
      </w:ins>
      <w:ins w:id="2079" w:author="David Bartel" w:date="2018-03-27T12:41:00Z">
        <w:r w:rsidRPr="00742EFD">
          <w:rPr>
            <w:rFonts w:ascii="Arial" w:hAnsi="Arial" w:cs="Arial"/>
            <w:sz w:val="22"/>
            <w:szCs w:val="22"/>
          </w:rPr>
          <w:t xml:space="preserve"> </w:t>
        </w:r>
      </w:ins>
      <w:ins w:id="2080" w:author="David Bartel" w:date="2018-03-27T12:42:00Z">
        <w:r w:rsidRPr="00742EFD">
          <w:rPr>
            <w:rFonts w:ascii="Arial" w:hAnsi="Arial" w:cs="Arial"/>
            <w:sz w:val="22"/>
            <w:szCs w:val="22"/>
          </w:rPr>
          <w:t>∆</w:t>
        </w:r>
      </w:ins>
      <w:ins w:id="2081" w:author="David Bartel" w:date="2018-03-27T12:40:00Z">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 e</w:t>
        </w:r>
        <w:r w:rsidRPr="00742EFD">
          <w:rPr>
            <w:rFonts w:ascii="Arial" w:hAnsi="Arial" w:cs="Arial"/>
            <w:sz w:val="22"/>
            <w:szCs w:val="22"/>
            <w:vertAlign w:val="superscript"/>
          </w:rPr>
          <w:t>–∆∆G/RT</w:t>
        </w:r>
      </w:ins>
      <w:ins w:id="2082" w:author="David Bartel" w:date="2018-03-27T12:43:00Z">
        <w:r w:rsidRPr="00742EFD">
          <w:rPr>
            <w:rFonts w:ascii="Arial" w:hAnsi="Arial" w:cs="Arial"/>
            <w:sz w:val="22"/>
            <w:szCs w:val="22"/>
          </w:rPr>
          <w:t xml:space="preserve"> (</w:t>
        </w:r>
      </w:ins>
      <w:ins w:id="2083" w:author="David Bartel" w:date="2018-03-27T12:44:00Z">
        <w:r w:rsidRPr="00742EFD">
          <w:rPr>
            <w:rFonts w:ascii="Arial" w:hAnsi="Arial" w:cs="Arial"/>
            <w:i/>
            <w:sz w:val="22"/>
            <w:szCs w:val="22"/>
          </w:rPr>
          <w:t>p =</w:t>
        </w:r>
        <w:r w:rsidRPr="00742EFD">
          <w:rPr>
            <w:rFonts w:ascii="Arial" w:hAnsi="Arial" w:cs="Arial"/>
            <w:sz w:val="22"/>
            <w:szCs w:val="22"/>
          </w:rPr>
          <w:t xml:space="preserve"> </w:t>
        </w:r>
        <w:r w:rsidRPr="00742EFD">
          <w:rPr>
            <w:rFonts w:ascii="Arial" w:hAnsi="Arial" w:cs="Arial"/>
            <w:sz w:val="22"/>
            <w:szCs w:val="22"/>
            <w:highlight w:val="yellow"/>
          </w:rPr>
          <w:t>0.XXX and 0.XXX</w:t>
        </w:r>
        <w:r w:rsidRPr="00742EFD">
          <w:rPr>
            <w:rFonts w:ascii="Arial" w:hAnsi="Arial" w:cs="Arial"/>
            <w:sz w:val="22"/>
            <w:szCs w:val="22"/>
          </w:rPr>
          <w:t>, respectively)</w:t>
        </w:r>
      </w:ins>
      <w:r w:rsidRPr="00742EFD">
        <w:rPr>
          <w:rFonts w:ascii="Arial" w:hAnsi="Arial" w:cs="Arial"/>
          <w:sz w:val="22"/>
          <w:szCs w:val="22"/>
        </w:rPr>
        <w:t xml:space="preserve">, </w:t>
      </w:r>
      <w:ins w:id="2084" w:author="David Bartel" w:date="2018-03-27T12:48:00Z">
        <w:r w:rsidRPr="00742EFD">
          <w:rPr>
            <w:rFonts w:ascii="Arial" w:hAnsi="Arial" w:cs="Arial"/>
            <w:sz w:val="22"/>
            <w:szCs w:val="22"/>
          </w:rPr>
          <w:t xml:space="preserve">which indicated that </w:t>
        </w:r>
      </w:ins>
      <w:ins w:id="2085" w:author="David Bartel" w:date="2018-03-27T21:34:00Z">
        <w:r w:rsidR="0079343C" w:rsidRPr="00742EFD">
          <w:rPr>
            <w:rFonts w:ascii="Arial" w:hAnsi="Arial" w:cs="Arial"/>
            <w:sz w:val="22"/>
            <w:szCs w:val="22"/>
          </w:rPr>
          <w:t xml:space="preserve">in remodeling the thermodynamic properties of the loaded miRNAs, </w:t>
        </w:r>
      </w:ins>
      <w:ins w:id="2086" w:author="David Bartel" w:date="2018-03-27T12:48:00Z">
        <w:r w:rsidRPr="00742EFD">
          <w:rPr>
            <w:rFonts w:ascii="Arial" w:hAnsi="Arial" w:cs="Arial"/>
            <w:sz w:val="22"/>
            <w:szCs w:val="22"/>
          </w:rPr>
          <w:t xml:space="preserve">AGO </w:t>
        </w:r>
      </w:ins>
      <w:ins w:id="2087" w:author="David Bartel" w:date="2018-03-27T12:54:00Z">
        <w:r w:rsidRPr="00742EFD">
          <w:rPr>
            <w:rFonts w:ascii="Arial" w:hAnsi="Arial" w:cs="Arial"/>
            <w:sz w:val="22"/>
            <w:szCs w:val="22"/>
          </w:rPr>
          <w:t>helps to even</w:t>
        </w:r>
      </w:ins>
      <w:ins w:id="2088" w:author="David Bartel" w:date="2018-03-27T12:48:00Z">
        <w:r w:rsidRPr="00742EFD">
          <w:rPr>
            <w:rFonts w:ascii="Arial" w:hAnsi="Arial" w:cs="Arial"/>
            <w:sz w:val="22"/>
            <w:szCs w:val="22"/>
          </w:rPr>
          <w:t xml:space="preserve"> out </w:t>
        </w:r>
      </w:ins>
      <w:ins w:id="2089" w:author="David Bartel" w:date="2018-03-27T12:49:00Z">
        <w:r w:rsidRPr="00742EFD">
          <w:rPr>
            <w:rFonts w:ascii="Arial" w:hAnsi="Arial" w:cs="Arial"/>
            <w:sz w:val="22"/>
            <w:szCs w:val="22"/>
          </w:rPr>
          <w:t xml:space="preserve">intrinsic </w:t>
        </w:r>
      </w:ins>
      <w:ins w:id="2090" w:author="David Bartel" w:date="2018-03-27T12:50:00Z">
        <w:r w:rsidRPr="00742EFD">
          <w:rPr>
            <w:rFonts w:ascii="Arial" w:hAnsi="Arial" w:cs="Arial"/>
            <w:sz w:val="22"/>
            <w:szCs w:val="22"/>
          </w:rPr>
          <w:t xml:space="preserve">differences in seed-pairing stabilities that would otherwise impose much greater inequities </w:t>
        </w:r>
      </w:ins>
      <w:ins w:id="2091" w:author="David Bartel" w:date="2018-03-27T12:52:00Z">
        <w:r w:rsidRPr="00742EFD">
          <w:rPr>
            <w:rFonts w:ascii="Arial" w:hAnsi="Arial" w:cs="Arial"/>
            <w:sz w:val="22"/>
            <w:szCs w:val="22"/>
          </w:rPr>
          <w:t>between</w:t>
        </w:r>
      </w:ins>
      <w:ins w:id="2092" w:author="David Bartel" w:date="2018-03-27T12:50:00Z">
        <w:r w:rsidRPr="00742EFD">
          <w:rPr>
            <w:rFonts w:ascii="Arial" w:hAnsi="Arial" w:cs="Arial"/>
            <w:sz w:val="22"/>
            <w:szCs w:val="22"/>
          </w:rPr>
          <w:t xml:space="preserve"> </w:t>
        </w:r>
      </w:ins>
      <w:ins w:id="2093" w:author="David Bartel" w:date="2018-03-27T12:51:00Z">
        <w:r w:rsidRPr="00742EFD">
          <w:rPr>
            <w:rFonts w:ascii="Arial" w:hAnsi="Arial" w:cs="Arial"/>
            <w:sz w:val="22"/>
            <w:szCs w:val="22"/>
          </w:rPr>
          <w:t>the</w:t>
        </w:r>
      </w:ins>
      <w:ins w:id="2094" w:author="David Bartel" w:date="2018-03-27T12:50:00Z">
        <w:r w:rsidRPr="00742EFD">
          <w:rPr>
            <w:rFonts w:ascii="Arial" w:hAnsi="Arial" w:cs="Arial"/>
            <w:sz w:val="22"/>
            <w:szCs w:val="22"/>
          </w:rPr>
          <w:t xml:space="preserve"> </w:t>
        </w:r>
      </w:ins>
      <w:ins w:id="2095" w:author="David Bartel" w:date="2018-03-27T12:54:00Z">
        <w:r w:rsidRPr="00742EFD">
          <w:rPr>
            <w:rFonts w:ascii="Arial" w:hAnsi="Arial" w:cs="Arial"/>
            <w:sz w:val="22"/>
            <w:szCs w:val="22"/>
          </w:rPr>
          <w:t xml:space="preserve">targeting </w:t>
        </w:r>
      </w:ins>
      <w:ins w:id="2096" w:author="David Bartel" w:date="2018-03-27T12:51:00Z">
        <w:r w:rsidRPr="00742EFD">
          <w:rPr>
            <w:rFonts w:ascii="Arial" w:hAnsi="Arial" w:cs="Arial"/>
            <w:sz w:val="22"/>
            <w:szCs w:val="22"/>
          </w:rPr>
          <w:t xml:space="preserve">efficacies of </w:t>
        </w:r>
      </w:ins>
      <w:ins w:id="2097" w:author="David Bartel" w:date="2018-03-27T12:53:00Z">
        <w:r w:rsidRPr="00742EFD">
          <w:rPr>
            <w:rFonts w:ascii="Arial" w:hAnsi="Arial" w:cs="Arial"/>
            <w:sz w:val="22"/>
            <w:szCs w:val="22"/>
          </w:rPr>
          <w:t>different</w:t>
        </w:r>
      </w:ins>
      <w:ins w:id="2098" w:author="David Bartel" w:date="2018-03-27T12:51:00Z">
        <w:r w:rsidRPr="00742EFD">
          <w:rPr>
            <w:rFonts w:ascii="Arial" w:hAnsi="Arial" w:cs="Arial"/>
            <w:sz w:val="22"/>
            <w:szCs w:val="22"/>
          </w:rPr>
          <w:t xml:space="preserve"> miRNAs</w:t>
        </w:r>
      </w:ins>
      <w:del w:id="2099" w:author="David Bartel" w:date="2018-03-27T12:51:00Z">
        <w:r w:rsidRPr="00742EFD" w:rsidDel="000836E1">
          <w:rPr>
            <w:rFonts w:ascii="Arial" w:hAnsi="Arial" w:cs="Arial"/>
            <w:sz w:val="22"/>
            <w:szCs w:val="22"/>
          </w:rPr>
          <w:delText>highlighting the limitation of predicted seed-pairing stability in evaluating the relative efficacy of different miRNAs for the same site type in global analyses of miRNA-mediated repression</w:delText>
        </w:r>
      </w:del>
      <w:r w:rsidRPr="00742EFD">
        <w:rPr>
          <w:rFonts w:ascii="Arial" w:hAnsi="Arial" w:cs="Arial"/>
          <w:sz w:val="22"/>
          <w:szCs w:val="22"/>
        </w:rPr>
        <w:t>.</w:t>
      </w:r>
      <w:ins w:id="2100" w:author="David Bartel" w:date="2018-03-27T21:31:00Z">
        <w:r w:rsidR="007407AA" w:rsidRPr="00742EFD">
          <w:rPr>
            <w:rFonts w:ascii="Arial" w:hAnsi="Arial" w:cs="Arial"/>
            <w:sz w:val="22"/>
            <w:szCs w:val="22"/>
          </w:rPr>
          <w:t xml:space="preserve"> </w:t>
        </w:r>
      </w:ins>
      <w:ins w:id="2101" w:author="David Bartel" w:date="2018-03-27T21:47:00Z">
        <w:r w:rsidR="00513A7A" w:rsidRPr="00742EFD">
          <w:rPr>
            <w:rFonts w:ascii="Arial" w:hAnsi="Arial" w:cs="Arial"/>
            <w:sz w:val="22"/>
            <w:szCs w:val="22"/>
          </w:rPr>
          <w:t xml:space="preserve"> </w:t>
        </w:r>
      </w:ins>
      <w:ins w:id="2102" w:author="David Bartel" w:date="2018-03-27T21:31:00Z">
        <w:r w:rsidR="007407AA" w:rsidRPr="00742EFD">
          <w:rPr>
            <w:rFonts w:ascii="Arial" w:hAnsi="Arial" w:cs="Arial"/>
            <w:sz w:val="22"/>
            <w:szCs w:val="22"/>
          </w:rPr>
          <w:t>Thus, although</w:t>
        </w:r>
        <w:r w:rsidR="0079343C" w:rsidRPr="00742EFD">
          <w:rPr>
            <w:rFonts w:ascii="Arial" w:hAnsi="Arial" w:cs="Arial"/>
            <w:sz w:val="22"/>
            <w:szCs w:val="22"/>
          </w:rPr>
          <w:t xml:space="preserve"> lsy-6, which </w:t>
        </w:r>
      </w:ins>
      <w:ins w:id="2103" w:author="David Bartel" w:date="2018-03-27T21:35:00Z">
        <w:r w:rsidR="0079343C" w:rsidRPr="00742EFD">
          <w:rPr>
            <w:rFonts w:ascii="Arial" w:hAnsi="Arial" w:cs="Arial"/>
            <w:sz w:val="22"/>
            <w:szCs w:val="22"/>
          </w:rPr>
          <w:t>is known for its poor p</w:t>
        </w:r>
        <w:r w:rsidR="00B1424C" w:rsidRPr="00742EFD">
          <w:rPr>
            <w:rFonts w:ascii="Arial" w:hAnsi="Arial" w:cs="Arial"/>
            <w:sz w:val="22"/>
            <w:szCs w:val="22"/>
          </w:rPr>
          <w:t>redicted seed-pairing stability</w:t>
        </w:r>
        <w:r w:rsidR="0079343C" w:rsidRPr="00742EFD">
          <w:rPr>
            <w:rFonts w:ascii="Arial" w:hAnsi="Arial" w:cs="Arial"/>
            <w:sz w:val="22"/>
            <w:szCs w:val="22"/>
          </w:rPr>
          <w:t>(</w:t>
        </w:r>
        <w:commentRangeStart w:id="2104"/>
        <w:r w:rsidR="0079343C" w:rsidRPr="00742EFD">
          <w:rPr>
            <w:rFonts w:ascii="Arial" w:hAnsi="Arial" w:cs="Arial"/>
            <w:sz w:val="22"/>
            <w:szCs w:val="22"/>
          </w:rPr>
          <w:t>REF</w:t>
        </w:r>
      </w:ins>
      <w:commentRangeEnd w:id="2104"/>
      <w:ins w:id="2105" w:author="David Bartel" w:date="2018-03-27T21:41:00Z">
        <w:r w:rsidR="00B1424C" w:rsidRPr="00742EFD">
          <w:rPr>
            <w:rStyle w:val="CommentReference"/>
            <w:rFonts w:ascii="Arial" w:eastAsiaTheme="minorHAnsi" w:hAnsi="Arial" w:cs="Arial"/>
            <w:sz w:val="22"/>
            <w:szCs w:val="22"/>
          </w:rPr>
          <w:commentReference w:id="2104"/>
        </w:r>
      </w:ins>
      <w:ins w:id="2106" w:author="David Bartel" w:date="2018-03-27T21:35:00Z">
        <w:r w:rsidR="0079343C" w:rsidRPr="00742EFD">
          <w:rPr>
            <w:rFonts w:ascii="Arial" w:hAnsi="Arial" w:cs="Arial"/>
            <w:sz w:val="22"/>
            <w:szCs w:val="22"/>
          </w:rPr>
          <w:t xml:space="preserve">), did indeed have the weakest </w:t>
        </w:r>
      </w:ins>
      <w:ins w:id="2107" w:author="David Bartel" w:date="2018-03-27T21:40:00Z">
        <w:r w:rsidR="00B1424C" w:rsidRPr="00742EFD">
          <w:rPr>
            <w:rFonts w:ascii="Arial" w:hAnsi="Arial" w:cs="Arial"/>
            <w:sz w:val="22"/>
            <w:szCs w:val="22"/>
          </w:rPr>
          <w:t>site-</w:t>
        </w:r>
      </w:ins>
      <w:ins w:id="2108" w:author="David Bartel" w:date="2018-03-27T21:35:00Z">
        <w:r w:rsidR="0079343C" w:rsidRPr="00742EFD">
          <w:rPr>
            <w:rFonts w:ascii="Arial" w:hAnsi="Arial" w:cs="Arial"/>
            <w:sz w:val="22"/>
            <w:szCs w:val="22"/>
          </w:rPr>
          <w:t xml:space="preserve">binding affinities of the six miRNAs, </w:t>
        </w:r>
      </w:ins>
      <w:ins w:id="2109" w:author="David Bartel" w:date="2018-03-27T21:38:00Z">
        <w:r w:rsidR="00B1424C" w:rsidRPr="00742EFD">
          <w:rPr>
            <w:rFonts w:ascii="Arial" w:hAnsi="Arial" w:cs="Arial"/>
            <w:sz w:val="22"/>
            <w:szCs w:val="22"/>
          </w:rPr>
          <w:t xml:space="preserve">the difference between its binding affinity and that of </w:t>
        </w:r>
      </w:ins>
      <w:ins w:id="2110" w:author="David Bartel" w:date="2018-03-27T21:39:00Z">
        <w:r w:rsidR="00B1424C" w:rsidRPr="00742EFD">
          <w:rPr>
            <w:rFonts w:ascii="Arial" w:hAnsi="Arial" w:cs="Arial"/>
            <w:sz w:val="22"/>
            <w:szCs w:val="22"/>
          </w:rPr>
          <w:t>the other miRNAs was less than might have been expected.</w:t>
        </w:r>
      </w:ins>
      <w:ins w:id="2111" w:author="David Bartel" w:date="2018-03-27T21:35:00Z">
        <w:r w:rsidR="0079343C" w:rsidRPr="00742EFD">
          <w:rPr>
            <w:rFonts w:ascii="Arial" w:hAnsi="Arial" w:cs="Arial"/>
            <w:sz w:val="22"/>
            <w:szCs w:val="22"/>
          </w:rPr>
          <w:t xml:space="preserve"> </w:t>
        </w:r>
      </w:ins>
      <w:ins w:id="2112" w:author="David Bartel" w:date="2018-03-27T21:31:00Z">
        <w:r w:rsidR="0079343C" w:rsidRPr="00742EFD">
          <w:rPr>
            <w:rFonts w:ascii="Arial" w:hAnsi="Arial" w:cs="Arial"/>
            <w:sz w:val="22"/>
            <w:szCs w:val="22"/>
          </w:rPr>
          <w:t xml:space="preserve"> </w:t>
        </w:r>
      </w:ins>
    </w:p>
    <w:p w14:paraId="6A275B38" w14:textId="77777777" w:rsidR="008F1B9F" w:rsidRPr="00742EFD" w:rsidRDefault="008F1B9F" w:rsidP="007A5279">
      <w:pPr>
        <w:spacing w:line="360" w:lineRule="auto"/>
        <w:rPr>
          <w:rFonts w:ascii="Arial" w:hAnsi="Arial" w:cs="Arial"/>
          <w:b/>
          <w:color w:val="000000" w:themeColor="text1"/>
          <w:sz w:val="22"/>
          <w:szCs w:val="22"/>
        </w:rPr>
      </w:pPr>
    </w:p>
    <w:p w14:paraId="22E94DB5" w14:textId="08A2F449" w:rsidR="007A5279" w:rsidRPr="00742EFD" w:rsidRDefault="00E75AFB" w:rsidP="007A5279">
      <w:pPr>
        <w:spacing w:line="360" w:lineRule="auto"/>
        <w:rPr>
          <w:rFonts w:ascii="Arial" w:hAnsi="Arial" w:cs="Arial"/>
          <w:b/>
          <w:color w:val="000000" w:themeColor="text1"/>
          <w:sz w:val="22"/>
          <w:szCs w:val="22"/>
          <w:vertAlign w:val="subscript"/>
        </w:rPr>
      </w:pPr>
      <w:ins w:id="2113" w:author="David Bartel" w:date="2018-03-25T07:55:00Z">
        <w:r w:rsidRPr="00742EFD">
          <w:rPr>
            <w:rFonts w:ascii="Arial" w:hAnsi="Arial" w:cs="Arial"/>
            <w:b/>
            <w:color w:val="000000" w:themeColor="text1"/>
            <w:sz w:val="22"/>
            <w:szCs w:val="22"/>
          </w:rPr>
          <w:t xml:space="preserve">Correspondence between </w:t>
        </w:r>
      </w:ins>
      <w:del w:id="2114" w:author="David Bartel" w:date="2018-03-25T07:58:00Z">
        <w:r w:rsidR="007A5279" w:rsidRPr="00742EFD" w:rsidDel="00E75AFB">
          <w:rPr>
            <w:rFonts w:ascii="Arial" w:hAnsi="Arial" w:cs="Arial"/>
            <w:b/>
            <w:color w:val="000000" w:themeColor="text1"/>
            <w:sz w:val="22"/>
            <w:szCs w:val="22"/>
          </w:rPr>
          <w:delText xml:space="preserve">AGO-RBNS </w:delText>
        </w:r>
      </w:del>
      <w:del w:id="2115" w:author="David Bartel" w:date="2018-03-25T08:00:00Z">
        <w:r w:rsidR="007A5279" w:rsidRPr="00742EFD" w:rsidDel="00603573">
          <w:rPr>
            <w:rFonts w:ascii="Arial" w:hAnsi="Arial" w:cs="Arial"/>
            <w:b/>
            <w:color w:val="000000" w:themeColor="text1"/>
            <w:sz w:val="22"/>
            <w:szCs w:val="22"/>
          </w:rPr>
          <w:delText>binding</w:delText>
        </w:r>
      </w:del>
      <w:del w:id="2116" w:author="David Bartel" w:date="2018-03-25T07:58:00Z">
        <w:r w:rsidR="007A5279" w:rsidRPr="00742EFD" w:rsidDel="00E75AFB">
          <w:rPr>
            <w:rFonts w:ascii="Arial" w:hAnsi="Arial" w:cs="Arial"/>
            <w:b/>
            <w:color w:val="000000" w:themeColor="text1"/>
            <w:sz w:val="22"/>
            <w:szCs w:val="22"/>
          </w:rPr>
          <w:delText xml:space="preserve"> </w:delText>
        </w:r>
      </w:del>
      <w:r w:rsidR="007A5279" w:rsidRPr="00742EFD">
        <w:rPr>
          <w:rFonts w:ascii="Arial" w:hAnsi="Arial" w:cs="Arial"/>
          <w:b/>
          <w:color w:val="000000" w:themeColor="text1"/>
          <w:sz w:val="22"/>
          <w:szCs w:val="22"/>
        </w:rPr>
        <w:t>affinity measure</w:t>
      </w:r>
      <w:ins w:id="2117" w:author="David Bartel" w:date="2018-03-25T08:01:00Z">
        <w:r w:rsidR="00603573" w:rsidRPr="00742EFD">
          <w:rPr>
            <w:rFonts w:ascii="Arial" w:hAnsi="Arial" w:cs="Arial"/>
            <w:b/>
            <w:color w:val="000000" w:themeColor="text1"/>
            <w:sz w:val="22"/>
            <w:szCs w:val="22"/>
          </w:rPr>
          <w:t xml:space="preserve">d by </w:t>
        </w:r>
      </w:ins>
      <w:ins w:id="2118" w:author="David Bartel" w:date="2018-03-25T08:21:00Z">
        <w:r w:rsidR="00DF3208" w:rsidRPr="00742EFD">
          <w:rPr>
            <w:rFonts w:ascii="Arial" w:hAnsi="Arial" w:cs="Arial"/>
            <w:b/>
            <w:color w:val="000000" w:themeColor="text1"/>
            <w:sz w:val="22"/>
            <w:szCs w:val="22"/>
          </w:rPr>
          <w:t>AGO-</w:t>
        </w:r>
      </w:ins>
      <w:ins w:id="2119" w:author="David Bartel" w:date="2018-03-25T08:01:00Z">
        <w:r w:rsidR="00603573" w:rsidRPr="00742EFD">
          <w:rPr>
            <w:rFonts w:ascii="Arial" w:hAnsi="Arial" w:cs="Arial"/>
            <w:b/>
            <w:color w:val="000000" w:themeColor="text1"/>
            <w:sz w:val="22"/>
            <w:szCs w:val="22"/>
          </w:rPr>
          <w:t>RBNS</w:t>
        </w:r>
      </w:ins>
      <w:del w:id="2120" w:author="David Bartel" w:date="2018-03-25T08:01:00Z">
        <w:r w:rsidR="007A5279" w:rsidRPr="00742EFD" w:rsidDel="00603573">
          <w:rPr>
            <w:rFonts w:ascii="Arial" w:hAnsi="Arial" w:cs="Arial"/>
            <w:b/>
            <w:color w:val="000000" w:themeColor="text1"/>
            <w:sz w:val="22"/>
            <w:szCs w:val="22"/>
          </w:rPr>
          <w:delText>ments</w:delText>
        </w:r>
      </w:del>
      <w:r w:rsidR="007A5279" w:rsidRPr="00742EFD">
        <w:rPr>
          <w:rFonts w:ascii="Arial" w:hAnsi="Arial" w:cs="Arial"/>
          <w:b/>
          <w:color w:val="000000" w:themeColor="text1"/>
          <w:sz w:val="22"/>
          <w:szCs w:val="22"/>
        </w:rPr>
        <w:t xml:space="preserve"> </w:t>
      </w:r>
      <w:del w:id="2121" w:author="David Bartel" w:date="2018-03-25T07:58:00Z">
        <w:r w:rsidR="007A5279" w:rsidRPr="00742EFD" w:rsidDel="00E75AFB">
          <w:rPr>
            <w:rFonts w:ascii="Arial" w:hAnsi="Arial" w:cs="Arial"/>
            <w:b/>
            <w:color w:val="000000" w:themeColor="text1"/>
            <w:sz w:val="22"/>
            <w:szCs w:val="22"/>
          </w:rPr>
          <w:delText>explain miRNA-specific differences in target site</w:delText>
        </w:r>
      </w:del>
      <w:ins w:id="2122" w:author="David Bartel" w:date="2018-03-25T07:58:00Z">
        <w:r w:rsidRPr="00742EFD">
          <w:rPr>
            <w:rFonts w:ascii="Arial" w:hAnsi="Arial" w:cs="Arial"/>
            <w:b/>
            <w:color w:val="000000" w:themeColor="text1"/>
            <w:sz w:val="22"/>
            <w:szCs w:val="22"/>
          </w:rPr>
          <w:t xml:space="preserve">and </w:t>
        </w:r>
      </w:ins>
      <w:del w:id="2123" w:author="David Bartel" w:date="2018-03-25T07:58:00Z">
        <w:r w:rsidR="007A5279" w:rsidRPr="00742EFD" w:rsidDel="00E75AFB">
          <w:rPr>
            <w:rFonts w:ascii="Arial" w:hAnsi="Arial" w:cs="Arial"/>
            <w:b/>
            <w:color w:val="000000" w:themeColor="text1"/>
            <w:sz w:val="22"/>
            <w:szCs w:val="22"/>
          </w:rPr>
          <w:delText xml:space="preserve"> </w:delText>
        </w:r>
      </w:del>
      <w:r w:rsidR="007A5279" w:rsidRPr="00742EFD">
        <w:rPr>
          <w:rFonts w:ascii="Arial" w:hAnsi="Arial" w:cs="Arial"/>
          <w:b/>
          <w:color w:val="000000" w:themeColor="text1"/>
          <w:sz w:val="22"/>
          <w:szCs w:val="22"/>
        </w:rPr>
        <w:t>repression</w:t>
      </w:r>
      <w:ins w:id="2124" w:author="David Bartel" w:date="2018-03-25T07:59:00Z">
        <w:r w:rsidR="00603573" w:rsidRPr="00742EFD">
          <w:rPr>
            <w:rFonts w:ascii="Arial" w:hAnsi="Arial" w:cs="Arial"/>
            <w:b/>
            <w:color w:val="000000" w:themeColor="text1"/>
            <w:sz w:val="22"/>
            <w:szCs w:val="22"/>
          </w:rPr>
          <w:t xml:space="preserve"> </w:t>
        </w:r>
      </w:ins>
      <w:ins w:id="2125" w:author="David Bartel" w:date="2018-03-25T08:01:00Z">
        <w:r w:rsidR="00603573" w:rsidRPr="00742EFD">
          <w:rPr>
            <w:rFonts w:ascii="Arial" w:hAnsi="Arial" w:cs="Arial"/>
            <w:b/>
            <w:color w:val="000000" w:themeColor="text1"/>
            <w:sz w:val="22"/>
            <w:szCs w:val="22"/>
          </w:rPr>
          <w:t xml:space="preserve">observed </w:t>
        </w:r>
      </w:ins>
      <w:ins w:id="2126" w:author="David Bartel" w:date="2018-03-25T07:59:00Z">
        <w:r w:rsidR="00603573" w:rsidRPr="00742EFD">
          <w:rPr>
            <w:rFonts w:ascii="Arial" w:hAnsi="Arial" w:cs="Arial"/>
            <w:b/>
            <w:color w:val="000000" w:themeColor="text1"/>
            <w:sz w:val="22"/>
            <w:szCs w:val="22"/>
          </w:rPr>
          <w:t>in the cell</w:t>
        </w:r>
      </w:ins>
      <w:del w:id="2127" w:author="David Bartel" w:date="2018-03-25T07:58:00Z">
        <w:r w:rsidR="007A5279" w:rsidRPr="00742EFD" w:rsidDel="00E75AFB">
          <w:rPr>
            <w:rFonts w:ascii="Arial" w:hAnsi="Arial" w:cs="Arial"/>
            <w:b/>
            <w:color w:val="000000" w:themeColor="text1"/>
            <w:sz w:val="22"/>
            <w:szCs w:val="22"/>
          </w:rPr>
          <w:delText xml:space="preserve"> </w:delText>
        </w:r>
        <w:r w:rsidR="007A5279" w:rsidRPr="00742EFD" w:rsidDel="00E75AFB">
          <w:rPr>
            <w:rFonts w:ascii="Arial" w:hAnsi="Arial" w:cs="Arial"/>
            <w:b/>
            <w:i/>
            <w:color w:val="000000" w:themeColor="text1"/>
            <w:sz w:val="22"/>
            <w:szCs w:val="22"/>
          </w:rPr>
          <w:delText>in vivo</w:delText>
        </w:r>
      </w:del>
      <w:r w:rsidR="007A5279" w:rsidRPr="00742EFD">
        <w:rPr>
          <w:rFonts w:ascii="Arial" w:hAnsi="Arial" w:cs="Arial"/>
          <w:b/>
          <w:color w:val="000000" w:themeColor="text1"/>
          <w:sz w:val="22"/>
          <w:szCs w:val="22"/>
        </w:rPr>
        <w:t>.</w:t>
      </w:r>
    </w:p>
    <w:p w14:paraId="6B56DCC9" w14:textId="47E93366" w:rsidR="007A5279" w:rsidRPr="00742EFD" w:rsidRDefault="007A5279" w:rsidP="007A5279">
      <w:pPr>
        <w:spacing w:line="360" w:lineRule="auto"/>
        <w:rPr>
          <w:rFonts w:ascii="Arial" w:hAnsi="Arial" w:cs="Arial"/>
          <w:sz w:val="22"/>
          <w:szCs w:val="22"/>
        </w:rPr>
      </w:pPr>
      <w:del w:id="2128" w:author="David Bartel" w:date="2018-03-25T08:06:00Z">
        <w:r w:rsidRPr="00742EFD" w:rsidDel="00A467A1">
          <w:rPr>
            <w:rFonts w:ascii="Arial" w:hAnsi="Arial" w:cs="Arial"/>
            <w:sz w:val="22"/>
            <w:szCs w:val="22"/>
          </w:rPr>
          <w:delText>We next sought t</w:delText>
        </w:r>
      </w:del>
      <w:ins w:id="2129" w:author="David Bartel" w:date="2018-03-25T08:06:00Z">
        <w:r w:rsidR="00A467A1" w:rsidRPr="00742EFD">
          <w:rPr>
            <w:rFonts w:ascii="Arial" w:hAnsi="Arial" w:cs="Arial"/>
            <w:sz w:val="22"/>
            <w:szCs w:val="22"/>
          </w:rPr>
          <w:t>T</w:t>
        </w:r>
      </w:ins>
      <w:r w:rsidRPr="00742EFD">
        <w:rPr>
          <w:rFonts w:ascii="Arial" w:hAnsi="Arial" w:cs="Arial"/>
          <w:sz w:val="22"/>
          <w:szCs w:val="22"/>
        </w:rPr>
        <w:t xml:space="preserve">o </w:t>
      </w:r>
      <w:ins w:id="2130" w:author="David Bartel" w:date="2018-03-25T08:10:00Z">
        <w:r w:rsidR="005677A5" w:rsidRPr="00742EFD">
          <w:rPr>
            <w:rFonts w:ascii="Arial" w:hAnsi="Arial" w:cs="Arial"/>
            <w:sz w:val="22"/>
            <w:szCs w:val="22"/>
          </w:rPr>
          <w:t xml:space="preserve">validate our in vitro binding results </w:t>
        </w:r>
      </w:ins>
      <w:ins w:id="2131" w:author="David Bartel" w:date="2018-03-25T08:12:00Z">
        <w:r w:rsidR="005677A5" w:rsidRPr="00742EFD">
          <w:rPr>
            <w:rFonts w:ascii="Arial" w:hAnsi="Arial" w:cs="Arial"/>
            <w:sz w:val="22"/>
            <w:szCs w:val="22"/>
          </w:rPr>
          <w:t xml:space="preserve">and </w:t>
        </w:r>
      </w:ins>
      <w:r w:rsidRPr="00742EFD">
        <w:rPr>
          <w:rFonts w:ascii="Arial" w:hAnsi="Arial" w:cs="Arial"/>
          <w:sz w:val="22"/>
          <w:szCs w:val="22"/>
        </w:rPr>
        <w:t>evaluate the</w:t>
      </w:r>
      <w:ins w:id="2132" w:author="David Bartel" w:date="2018-03-25T08:12:00Z">
        <w:r w:rsidR="005677A5" w:rsidRPr="00742EFD">
          <w:rPr>
            <w:rFonts w:ascii="Arial" w:hAnsi="Arial" w:cs="Arial"/>
            <w:sz w:val="22"/>
            <w:szCs w:val="22"/>
          </w:rPr>
          <w:t>ir</w:t>
        </w:r>
      </w:ins>
      <w:r w:rsidRPr="00742EFD">
        <w:rPr>
          <w:rFonts w:ascii="Arial" w:hAnsi="Arial" w:cs="Arial"/>
          <w:sz w:val="22"/>
          <w:szCs w:val="22"/>
        </w:rPr>
        <w:t xml:space="preserve"> </w:t>
      </w:r>
      <w:del w:id="2133" w:author="David Bartel" w:date="2018-03-25T08:09:00Z">
        <w:r w:rsidRPr="00742EFD" w:rsidDel="005677A5">
          <w:rPr>
            <w:rFonts w:ascii="Arial" w:hAnsi="Arial" w:cs="Arial"/>
            <w:sz w:val="22"/>
            <w:szCs w:val="22"/>
          </w:rPr>
          <w:delText xml:space="preserve">utility </w:delText>
        </w:r>
      </w:del>
      <w:ins w:id="2134" w:author="David Bartel" w:date="2018-03-25T08:09:00Z">
        <w:r w:rsidR="005677A5" w:rsidRPr="00742EFD">
          <w:rPr>
            <w:rFonts w:ascii="Arial" w:hAnsi="Arial" w:cs="Arial"/>
            <w:sz w:val="22"/>
            <w:szCs w:val="22"/>
          </w:rPr>
          <w:t>relevance</w:t>
        </w:r>
      </w:ins>
      <w:ins w:id="2135" w:author="David Bartel" w:date="2018-03-25T08:12:00Z">
        <w:r w:rsidR="005677A5" w:rsidRPr="00742EFD">
          <w:rPr>
            <w:rFonts w:ascii="Arial" w:hAnsi="Arial" w:cs="Arial"/>
            <w:sz w:val="22"/>
            <w:szCs w:val="22"/>
          </w:rPr>
          <w:t xml:space="preserve"> for</w:t>
        </w:r>
      </w:ins>
      <w:del w:id="2136" w:author="David Bartel" w:date="2018-03-25T08:12:00Z">
        <w:r w:rsidRPr="00742EFD" w:rsidDel="005677A5">
          <w:rPr>
            <w:rFonts w:ascii="Arial" w:hAnsi="Arial" w:cs="Arial"/>
            <w:sz w:val="22"/>
            <w:szCs w:val="22"/>
          </w:rPr>
          <w:delText xml:space="preserve">of our </w:delText>
        </w:r>
      </w:del>
      <w:del w:id="2137" w:author="David Bartel" w:date="2018-03-25T08:08:00Z">
        <w:r w:rsidRPr="00742EFD" w:rsidDel="00A467A1">
          <w:rPr>
            <w:rFonts w:ascii="Arial" w:hAnsi="Arial" w:cs="Arial"/>
            <w:sz w:val="22"/>
            <w:szCs w:val="22"/>
          </w:rPr>
          <w:delText>AGO-</w:delText>
        </w:r>
      </w:del>
      <w:del w:id="2138" w:author="David Bartel" w:date="2018-03-25T08:12:00Z">
        <w:r w:rsidRPr="00742EFD" w:rsidDel="005677A5">
          <w:rPr>
            <w:rFonts w:ascii="Arial" w:hAnsi="Arial" w:cs="Arial"/>
            <w:sz w:val="22"/>
            <w:szCs w:val="22"/>
          </w:rPr>
          <w:delText>RBNS</w:delText>
        </w:r>
      </w:del>
      <w:del w:id="2139" w:author="David Bartel" w:date="2018-03-25T08:09:00Z">
        <w:r w:rsidRPr="00742EFD" w:rsidDel="005677A5">
          <w:rPr>
            <w:rFonts w:ascii="Arial" w:hAnsi="Arial" w:cs="Arial"/>
            <w:sz w:val="22"/>
            <w:szCs w:val="22"/>
          </w:rPr>
          <w:delText xml:space="preserve"> </w:delText>
        </w:r>
      </w:del>
      <w:del w:id="2140" w:author="David Bartel" w:date="2018-03-25T08:12:00Z">
        <w:r w:rsidRPr="00742EFD" w:rsidDel="005677A5">
          <w:rPr>
            <w:rFonts w:ascii="Arial" w:hAnsi="Arial" w:cs="Arial"/>
            <w:sz w:val="22"/>
            <w:szCs w:val="22"/>
          </w:rPr>
          <w:delText>derived binding affinity measurements for the prediction of</w:delText>
        </w:r>
      </w:del>
      <w:r w:rsidRPr="00742EFD">
        <w:rPr>
          <w:rFonts w:ascii="Arial" w:hAnsi="Arial" w:cs="Arial"/>
          <w:sz w:val="22"/>
          <w:szCs w:val="22"/>
        </w:rPr>
        <w:t xml:space="preserve"> miRNA</w:t>
      </w:r>
      <w:ins w:id="2141" w:author="David Bartel" w:date="2018-03-25T08:12:00Z">
        <w:r w:rsidR="005677A5" w:rsidRPr="00742EFD">
          <w:rPr>
            <w:rFonts w:ascii="Arial" w:hAnsi="Arial" w:cs="Arial"/>
            <w:sz w:val="22"/>
            <w:szCs w:val="22"/>
          </w:rPr>
          <w:t>-</w:t>
        </w:r>
      </w:ins>
      <w:del w:id="2142" w:author="David Bartel" w:date="2018-03-25T08:12:00Z">
        <w:r w:rsidRPr="00742EFD" w:rsidDel="005677A5">
          <w:rPr>
            <w:rFonts w:ascii="Arial" w:hAnsi="Arial" w:cs="Arial"/>
            <w:sz w:val="22"/>
            <w:szCs w:val="22"/>
          </w:rPr>
          <w:delText>–</w:delText>
        </w:r>
      </w:del>
      <w:r w:rsidRPr="00742EFD">
        <w:rPr>
          <w:rFonts w:ascii="Arial" w:hAnsi="Arial" w:cs="Arial"/>
          <w:sz w:val="22"/>
          <w:szCs w:val="22"/>
        </w:rPr>
        <w:t xml:space="preserve">mediated repression </w:t>
      </w:r>
      <w:r w:rsidRPr="00742EFD">
        <w:rPr>
          <w:rFonts w:ascii="Arial" w:hAnsi="Arial" w:cs="Arial"/>
          <w:i/>
          <w:sz w:val="22"/>
          <w:szCs w:val="22"/>
        </w:rPr>
        <w:t>in vivo</w:t>
      </w:r>
      <w:ins w:id="2143" w:author="David Bartel" w:date="2018-03-25T08:13:00Z">
        <w:r w:rsidR="005677A5" w:rsidRPr="00742EFD">
          <w:rPr>
            <w:rFonts w:ascii="Arial" w:hAnsi="Arial" w:cs="Arial"/>
            <w:sz w:val="22"/>
            <w:szCs w:val="22"/>
          </w:rPr>
          <w:t xml:space="preserve">, we examined the relationship between </w:t>
        </w:r>
      </w:ins>
      <w:ins w:id="2144" w:author="David Bartel" w:date="2018-03-25T08:14:00Z">
        <w:r w:rsidR="002658FD" w:rsidRPr="00742EFD">
          <w:rPr>
            <w:rFonts w:ascii="Arial" w:hAnsi="Arial" w:cs="Arial"/>
            <w:sz w:val="22"/>
            <w:szCs w:val="22"/>
          </w:rPr>
          <w:t xml:space="preserve">our </w:t>
        </w:r>
        <w:r w:rsidR="002658FD" w:rsidRPr="00742EFD">
          <w:rPr>
            <w:rFonts w:ascii="Arial" w:hAnsi="Arial" w:cs="Arial"/>
            <w:i/>
            <w:sz w:val="22"/>
            <w:szCs w:val="22"/>
          </w:rPr>
          <w:t>K</w:t>
        </w:r>
        <w:r w:rsidR="002658FD" w:rsidRPr="00742EFD">
          <w:rPr>
            <w:rFonts w:ascii="Arial" w:hAnsi="Arial" w:cs="Arial"/>
            <w:sz w:val="22"/>
            <w:szCs w:val="22"/>
            <w:vertAlign w:val="subscript"/>
          </w:rPr>
          <w:t>D</w:t>
        </w:r>
        <w:r w:rsidR="002658FD" w:rsidRPr="00742EFD">
          <w:rPr>
            <w:rFonts w:ascii="Arial" w:hAnsi="Arial" w:cs="Arial"/>
            <w:sz w:val="22"/>
            <w:szCs w:val="22"/>
          </w:rPr>
          <w:t xml:space="preserve"> measurements and the repression of </w:t>
        </w:r>
      </w:ins>
      <w:ins w:id="2145" w:author="David Bartel" w:date="2018-03-25T08:15:00Z">
        <w:r w:rsidR="002658FD" w:rsidRPr="00742EFD">
          <w:rPr>
            <w:rFonts w:ascii="Arial" w:hAnsi="Arial" w:cs="Arial"/>
            <w:sz w:val="22"/>
            <w:szCs w:val="22"/>
          </w:rPr>
          <w:t xml:space="preserve">endogenous mRNAs </w:t>
        </w:r>
      </w:ins>
      <w:ins w:id="2146" w:author="David Bartel" w:date="2018-03-25T08:19:00Z">
        <w:r w:rsidR="00DF3208" w:rsidRPr="00742EFD">
          <w:rPr>
            <w:rFonts w:ascii="Arial" w:hAnsi="Arial" w:cs="Arial"/>
            <w:sz w:val="22"/>
            <w:szCs w:val="22"/>
          </w:rPr>
          <w:t>after</w:t>
        </w:r>
      </w:ins>
      <w:ins w:id="2147" w:author="David Bartel" w:date="2018-03-25T08:15:00Z">
        <w:r w:rsidR="002658FD" w:rsidRPr="00742EFD">
          <w:rPr>
            <w:rFonts w:ascii="Arial" w:hAnsi="Arial" w:cs="Arial"/>
            <w:sz w:val="22"/>
            <w:szCs w:val="22"/>
          </w:rPr>
          <w:t xml:space="preserve"> miRNA transfection </w:t>
        </w:r>
      </w:ins>
      <w:del w:id="2148" w:author="David Bartel" w:date="2018-03-25T08:13:00Z">
        <w:r w:rsidRPr="00742EFD" w:rsidDel="005677A5">
          <w:rPr>
            <w:rFonts w:ascii="Arial" w:hAnsi="Arial" w:cs="Arial"/>
            <w:sz w:val="22"/>
            <w:szCs w:val="22"/>
          </w:rPr>
          <w:delText>.</w:delText>
        </w:r>
      </w:del>
      <w:del w:id="2149" w:author="David Bartel" w:date="2018-03-25T08:16:00Z">
        <w:r w:rsidRPr="00742EFD" w:rsidDel="002658FD">
          <w:rPr>
            <w:rFonts w:ascii="Arial" w:hAnsi="Arial" w:cs="Arial"/>
            <w:sz w:val="22"/>
            <w:szCs w:val="22"/>
          </w:rPr>
          <w:delText xml:space="preserve"> We ectopically expressed miRNA miR-1, let-7a, miR-155, miR-124, and lsy-6 </w:delText>
        </w:r>
      </w:del>
      <w:r w:rsidRPr="00742EFD">
        <w:rPr>
          <w:rFonts w:ascii="Arial" w:hAnsi="Arial" w:cs="Arial"/>
          <w:sz w:val="22"/>
          <w:szCs w:val="22"/>
        </w:rPr>
        <w:t>in</w:t>
      </w:r>
      <w:ins w:id="2150" w:author="David Bartel" w:date="2018-03-25T08:19:00Z">
        <w:r w:rsidR="00DF3208" w:rsidRPr="00742EFD">
          <w:rPr>
            <w:rFonts w:ascii="Arial" w:hAnsi="Arial" w:cs="Arial"/>
            <w:sz w:val="22"/>
            <w:szCs w:val="22"/>
          </w:rPr>
          <w:t>to</w:t>
        </w:r>
      </w:ins>
      <w:r w:rsidRPr="00742EFD">
        <w:rPr>
          <w:rFonts w:ascii="Arial" w:hAnsi="Arial" w:cs="Arial"/>
          <w:sz w:val="22"/>
          <w:szCs w:val="22"/>
        </w:rPr>
        <w:t xml:space="preserve"> HeLa cells</w:t>
      </w:r>
      <w:del w:id="2151" w:author="David Bartel" w:date="2018-03-25T08:16:00Z">
        <w:r w:rsidRPr="00742EFD" w:rsidDel="002658FD">
          <w:rPr>
            <w:rFonts w:ascii="Arial" w:hAnsi="Arial" w:cs="Arial"/>
            <w:sz w:val="22"/>
            <w:szCs w:val="22"/>
          </w:rPr>
          <w:delText xml:space="preserve"> by transient transfection of synthetic small RNA–duplexes and performed RNA-Seq to monitor transcriptome-wide expression changes due to each of these miRNAs. While indeed numerous studies have performed similar overexpression experiments with miR-1, miR-155, miR-124, and let-7a, we opted to generate these data sets in order to maximize the similarity of all aspects of the experimental setup other than the identity of the miRNA being overexpressed</w:delText>
        </w:r>
      </w:del>
      <w:r w:rsidRPr="00742EFD">
        <w:rPr>
          <w:rFonts w:ascii="Arial" w:hAnsi="Arial" w:cs="Arial"/>
          <w:sz w:val="22"/>
          <w:szCs w:val="22"/>
        </w:rPr>
        <w:t xml:space="preserve">. </w:t>
      </w:r>
      <w:ins w:id="2152" w:author="David Bartel" w:date="2018-03-27T21:48:00Z">
        <w:r w:rsidR="00513A7A" w:rsidRPr="00742EFD">
          <w:rPr>
            <w:rFonts w:ascii="Arial" w:hAnsi="Arial" w:cs="Arial"/>
            <w:sz w:val="22"/>
            <w:szCs w:val="22"/>
          </w:rPr>
          <w:t xml:space="preserve"> </w:t>
        </w:r>
      </w:ins>
      <w:del w:id="2153" w:author="David Bartel" w:date="2018-03-25T08:25:00Z">
        <w:r w:rsidRPr="00742EFD" w:rsidDel="008116EE">
          <w:rPr>
            <w:rFonts w:ascii="Arial" w:hAnsi="Arial" w:cs="Arial"/>
            <w:sz w:val="22"/>
            <w:szCs w:val="22"/>
          </w:rPr>
          <w:delText>We compared, for each of the five miRNAs, the averaged log</w:delText>
        </w:r>
        <w:r w:rsidRPr="00742EFD" w:rsidDel="008116EE">
          <w:rPr>
            <w:rFonts w:ascii="Arial" w:hAnsi="Arial" w:cs="Arial"/>
            <w:sz w:val="22"/>
            <w:szCs w:val="22"/>
            <w:vertAlign w:val="subscript"/>
          </w:rPr>
          <w:delText>2</w:delText>
        </w:r>
        <w:r w:rsidRPr="00742EFD" w:rsidDel="008116EE">
          <w:rPr>
            <w:rFonts w:ascii="Arial" w:hAnsi="Arial" w:cs="Arial"/>
            <w:sz w:val="22"/>
            <w:szCs w:val="22"/>
          </w:rPr>
          <w:delText xml:space="preserve"> fold-change across all transcripts </w:delText>
        </w:r>
      </w:del>
      <w:ins w:id="2154" w:author="David Bartel" w:date="2018-03-25T08:25:00Z">
        <w:r w:rsidR="008116EE" w:rsidRPr="00742EFD">
          <w:rPr>
            <w:rFonts w:ascii="Arial" w:hAnsi="Arial" w:cs="Arial"/>
            <w:sz w:val="22"/>
            <w:szCs w:val="22"/>
          </w:rPr>
          <w:t xml:space="preserve">When examining </w:t>
        </w:r>
      </w:ins>
      <w:ins w:id="2155" w:author="David Bartel" w:date="2018-03-25T08:28:00Z">
        <w:r w:rsidR="008116EE" w:rsidRPr="00742EFD">
          <w:rPr>
            <w:rFonts w:ascii="Arial" w:hAnsi="Arial" w:cs="Arial"/>
            <w:sz w:val="22"/>
            <w:szCs w:val="22"/>
          </w:rPr>
          <w:t xml:space="preserve">repression of </w:t>
        </w:r>
      </w:ins>
      <w:ins w:id="2156" w:author="David Bartel" w:date="2018-03-25T08:25:00Z">
        <w:r w:rsidR="008116EE" w:rsidRPr="00742EFD">
          <w:rPr>
            <w:rFonts w:ascii="Arial" w:hAnsi="Arial" w:cs="Arial"/>
            <w:sz w:val="22"/>
            <w:szCs w:val="22"/>
          </w:rPr>
          <w:t xml:space="preserve">mRNAs </w:t>
        </w:r>
      </w:ins>
      <w:r w:rsidRPr="00742EFD">
        <w:rPr>
          <w:rFonts w:ascii="Arial" w:hAnsi="Arial" w:cs="Arial"/>
          <w:sz w:val="22"/>
          <w:szCs w:val="22"/>
        </w:rPr>
        <w:t xml:space="preserve">containing a single </w:t>
      </w:r>
      <w:ins w:id="2157" w:author="David Bartel" w:date="2018-03-25T08:25:00Z">
        <w:r w:rsidR="008116EE" w:rsidRPr="00742EFD">
          <w:rPr>
            <w:rFonts w:ascii="Arial" w:hAnsi="Arial" w:cs="Arial"/>
            <w:sz w:val="22"/>
            <w:szCs w:val="22"/>
          </w:rPr>
          <w:t xml:space="preserve">6–8-nt </w:t>
        </w:r>
      </w:ins>
      <w:ins w:id="2158" w:author="David Bartel" w:date="2018-03-25T08:26:00Z">
        <w:r w:rsidR="008116EE" w:rsidRPr="00742EFD">
          <w:rPr>
            <w:rFonts w:ascii="Arial" w:hAnsi="Arial" w:cs="Arial"/>
            <w:sz w:val="22"/>
            <w:szCs w:val="22"/>
          </w:rPr>
          <w:t xml:space="preserve">canonical </w:t>
        </w:r>
      </w:ins>
      <w:del w:id="2159" w:author="David Bartel" w:date="2018-03-25T08:26:00Z">
        <w:r w:rsidRPr="00742EFD" w:rsidDel="008116EE">
          <w:rPr>
            <w:rFonts w:ascii="Arial" w:hAnsi="Arial" w:cs="Arial"/>
            <w:sz w:val="22"/>
            <w:szCs w:val="22"/>
          </w:rPr>
          <w:delText xml:space="preserve">seed </w:delText>
        </w:r>
      </w:del>
      <w:r w:rsidRPr="00742EFD">
        <w:rPr>
          <w:rFonts w:ascii="Arial" w:hAnsi="Arial" w:cs="Arial"/>
          <w:sz w:val="22"/>
          <w:szCs w:val="22"/>
        </w:rPr>
        <w:t xml:space="preserve">site </w:t>
      </w:r>
      <w:del w:id="2160" w:author="David Bartel" w:date="2018-03-25T08:26:00Z">
        <w:r w:rsidRPr="00742EFD" w:rsidDel="008116EE">
          <w:rPr>
            <w:rFonts w:ascii="Arial" w:hAnsi="Arial" w:cs="Arial"/>
            <w:sz w:val="22"/>
            <w:szCs w:val="22"/>
          </w:rPr>
          <w:delText>(8mer, 7mer-m8, 7mer-A1, 6mer, 6mer-m8, or 6mer-A1) in its</w:delText>
        </w:r>
      </w:del>
      <w:ins w:id="2161" w:author="David Bartel" w:date="2018-03-25T08:26:00Z">
        <w:r w:rsidR="008116EE" w:rsidRPr="00742EFD">
          <w:rPr>
            <w:rFonts w:ascii="Arial" w:hAnsi="Arial" w:cs="Arial"/>
            <w:sz w:val="22"/>
            <w:szCs w:val="22"/>
          </w:rPr>
          <w:t>to the transfected miRNA within their</w:t>
        </w:r>
      </w:ins>
      <w:r w:rsidRPr="00742EFD">
        <w:rPr>
          <w:rFonts w:ascii="Arial" w:hAnsi="Arial" w:cs="Arial"/>
          <w:sz w:val="22"/>
          <w:szCs w:val="22"/>
        </w:rPr>
        <w:t xml:space="preserve"> 3′ UTR</w:t>
      </w:r>
      <w:ins w:id="2162" w:author="David Bartel" w:date="2018-03-26T09:19:00Z">
        <w:r w:rsidR="004F7AFC" w:rsidRPr="00742EFD">
          <w:rPr>
            <w:rFonts w:ascii="Arial" w:hAnsi="Arial" w:cs="Arial"/>
            <w:sz w:val="22"/>
            <w:szCs w:val="22"/>
          </w:rPr>
          <w:t>s</w:t>
        </w:r>
      </w:ins>
      <w:r w:rsidRPr="00742EFD">
        <w:rPr>
          <w:rFonts w:ascii="Arial" w:hAnsi="Arial" w:cs="Arial"/>
          <w:sz w:val="22"/>
          <w:szCs w:val="22"/>
        </w:rPr>
        <w:t xml:space="preserve">, </w:t>
      </w:r>
      <w:ins w:id="2163" w:author="David Bartel" w:date="2018-03-25T08:30:00Z">
        <w:r w:rsidR="00871025" w:rsidRPr="00742EFD">
          <w:rPr>
            <w:rFonts w:ascii="Arial" w:hAnsi="Arial" w:cs="Arial"/>
            <w:sz w:val="22"/>
            <w:szCs w:val="22"/>
          </w:rPr>
          <w:t xml:space="preserve">we observed </w:t>
        </w:r>
      </w:ins>
      <w:ins w:id="2164" w:author="David Bartel" w:date="2018-03-25T08:27:00Z">
        <w:r w:rsidR="008116EE" w:rsidRPr="00742EFD">
          <w:rPr>
            <w:rFonts w:ascii="Arial" w:hAnsi="Arial" w:cs="Arial"/>
            <w:sz w:val="22"/>
            <w:szCs w:val="22"/>
          </w:rPr>
          <w:t xml:space="preserve">a striking </w:t>
        </w:r>
      </w:ins>
      <w:ins w:id="2165" w:author="David Bartel" w:date="2018-03-25T08:59:00Z">
        <w:r w:rsidR="004A6D28" w:rsidRPr="00742EFD">
          <w:rPr>
            <w:rFonts w:ascii="Arial" w:hAnsi="Arial" w:cs="Arial"/>
            <w:sz w:val="22"/>
            <w:szCs w:val="22"/>
          </w:rPr>
          <w:t>relationship</w:t>
        </w:r>
      </w:ins>
      <w:ins w:id="2166" w:author="David Bartel" w:date="2018-03-25T08:27:00Z">
        <w:r w:rsidR="008116EE" w:rsidRPr="00742EFD">
          <w:rPr>
            <w:rFonts w:ascii="Arial" w:hAnsi="Arial" w:cs="Arial"/>
            <w:sz w:val="22"/>
            <w:szCs w:val="22"/>
          </w:rPr>
          <w:t xml:space="preserve"> between </w:t>
        </w:r>
      </w:ins>
      <w:del w:id="2167" w:author="David Bartel" w:date="2018-03-25T08:27:00Z">
        <w:r w:rsidRPr="00742EFD" w:rsidDel="008116EE">
          <w:rPr>
            <w:rFonts w:ascii="Arial" w:hAnsi="Arial" w:cs="Arial"/>
            <w:sz w:val="22"/>
            <w:szCs w:val="22"/>
          </w:rPr>
          <w:delText xml:space="preserve">to that of the corresponding </w:delText>
        </w:r>
      </w:del>
      <w:r w:rsidRPr="00742EFD">
        <w:rPr>
          <w:rFonts w:ascii="Arial" w:hAnsi="Arial" w:cs="Arial"/>
          <w:sz w:val="22"/>
          <w:szCs w:val="22"/>
        </w:rPr>
        <w:t>AGO-RBNS</w:t>
      </w:r>
      <w:ins w:id="2168" w:author="David Bartel" w:date="2018-03-25T08:29:00Z">
        <w:r w:rsidR="00871025" w:rsidRPr="00742EFD">
          <w:rPr>
            <w:rFonts w:ascii="Arial" w:hAnsi="Arial" w:cs="Arial"/>
            <w:sz w:val="22"/>
            <w:szCs w:val="22"/>
          </w:rPr>
          <w:t>–</w:t>
        </w:r>
        <w:r w:rsidR="008116EE" w:rsidRPr="00742EFD">
          <w:rPr>
            <w:rFonts w:ascii="Arial" w:hAnsi="Arial" w:cs="Arial"/>
            <w:sz w:val="22"/>
            <w:szCs w:val="22"/>
          </w:rPr>
          <w:t>determined</w:t>
        </w:r>
      </w:ins>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w:t>
      </w:r>
      <w:ins w:id="2169" w:author="David Bartel" w:date="2018-03-25T08:29:00Z">
        <w:r w:rsidR="008116EE" w:rsidRPr="00742EFD">
          <w:rPr>
            <w:rFonts w:ascii="Arial" w:hAnsi="Arial" w:cs="Arial"/>
            <w:sz w:val="22"/>
            <w:szCs w:val="22"/>
          </w:rPr>
          <w:t>s</w:t>
        </w:r>
      </w:ins>
      <w:r w:rsidRPr="00742EFD">
        <w:rPr>
          <w:rFonts w:ascii="Arial" w:hAnsi="Arial" w:cs="Arial"/>
          <w:sz w:val="22"/>
          <w:szCs w:val="22"/>
        </w:rPr>
        <w:t xml:space="preserve"> </w:t>
      </w:r>
      <w:ins w:id="2170" w:author="David Bartel" w:date="2018-03-25T08:28:00Z">
        <w:r w:rsidR="008116EE" w:rsidRPr="00742EFD">
          <w:rPr>
            <w:rFonts w:ascii="Arial" w:hAnsi="Arial" w:cs="Arial"/>
            <w:sz w:val="22"/>
            <w:szCs w:val="22"/>
          </w:rPr>
          <w:t xml:space="preserve">and </w:t>
        </w:r>
      </w:ins>
      <w:ins w:id="2171" w:author="David Bartel" w:date="2018-03-25T08:29:00Z">
        <w:r w:rsidR="00871025" w:rsidRPr="00742EFD">
          <w:rPr>
            <w:rFonts w:ascii="Arial" w:hAnsi="Arial" w:cs="Arial"/>
            <w:sz w:val="22"/>
            <w:szCs w:val="22"/>
          </w:rPr>
          <w:t>mRNA fold changes</w:t>
        </w:r>
      </w:ins>
      <w:ins w:id="2172" w:author="David Bartel" w:date="2018-03-25T08:28:00Z">
        <w:r w:rsidR="008116EE" w:rsidRPr="00742EFD">
          <w:rPr>
            <w:rFonts w:ascii="Arial" w:hAnsi="Arial" w:cs="Arial"/>
            <w:sz w:val="22"/>
            <w:szCs w:val="22"/>
          </w:rPr>
          <w:t xml:space="preserve"> </w:t>
        </w:r>
      </w:ins>
      <w:r w:rsidRPr="00742EFD">
        <w:rPr>
          <w:rFonts w:ascii="Arial" w:hAnsi="Arial" w:cs="Arial"/>
          <w:sz w:val="22"/>
          <w:szCs w:val="22"/>
        </w:rPr>
        <w:t>(Fig</w:t>
      </w:r>
      <w:ins w:id="2173" w:author="David Bartel" w:date="2018-03-25T12:27:00Z">
        <w:r w:rsidR="00C10FE9" w:rsidRPr="00742EFD">
          <w:rPr>
            <w:rFonts w:ascii="Arial" w:hAnsi="Arial" w:cs="Arial"/>
            <w:sz w:val="22"/>
            <w:szCs w:val="22"/>
          </w:rPr>
          <w:t>.</w:t>
        </w:r>
      </w:ins>
      <w:del w:id="2174" w:author="David Bartel" w:date="2018-03-25T12:27:00Z">
        <w:r w:rsidRPr="00742EFD" w:rsidDel="00C10FE9">
          <w:rPr>
            <w:rFonts w:ascii="Arial" w:hAnsi="Arial" w:cs="Arial"/>
            <w:sz w:val="22"/>
            <w:szCs w:val="22"/>
          </w:rPr>
          <w:delText>ure</w:delText>
        </w:r>
      </w:del>
      <w:r w:rsidRPr="00742EFD">
        <w:rPr>
          <w:rFonts w:ascii="Arial" w:hAnsi="Arial" w:cs="Arial"/>
          <w:sz w:val="22"/>
          <w:szCs w:val="22"/>
        </w:rPr>
        <w:t xml:space="preserve"> </w:t>
      </w:r>
      <w:ins w:id="2175" w:author="David Bartel" w:date="2018-03-25T12:28:00Z">
        <w:r w:rsidR="00C10FE9" w:rsidRPr="00742EFD">
          <w:rPr>
            <w:rFonts w:ascii="Arial" w:hAnsi="Arial" w:cs="Arial"/>
            <w:sz w:val="22"/>
            <w:szCs w:val="22"/>
          </w:rPr>
          <w:t>3</w:t>
        </w:r>
      </w:ins>
      <w:del w:id="2176" w:author="David Bartel" w:date="2018-03-25T12:28:00Z">
        <w:r w:rsidRPr="00742EFD" w:rsidDel="00C10FE9">
          <w:rPr>
            <w:rFonts w:ascii="Arial" w:hAnsi="Arial" w:cs="Arial"/>
            <w:sz w:val="22"/>
            <w:szCs w:val="22"/>
          </w:rPr>
          <w:delText>4</w:delText>
        </w:r>
      </w:del>
      <w:ins w:id="2177" w:author="David Bartel" w:date="2018-03-27T21:45:00Z">
        <w:r w:rsidR="00A01AD8" w:rsidRPr="00742EFD">
          <w:rPr>
            <w:rFonts w:ascii="Arial" w:hAnsi="Arial" w:cs="Arial"/>
            <w:sz w:val="22"/>
            <w:szCs w:val="22"/>
          </w:rPr>
          <w:t>D–I</w:t>
        </w:r>
      </w:ins>
      <w:del w:id="2178" w:author="David Bartel" w:date="2018-03-25T08:29:00Z">
        <w:r w:rsidRPr="00742EFD" w:rsidDel="00871025">
          <w:rPr>
            <w:rFonts w:ascii="Arial" w:hAnsi="Arial" w:cs="Arial"/>
            <w:sz w:val="22"/>
            <w:szCs w:val="22"/>
          </w:rPr>
          <w:delText>A</w:delText>
        </w:r>
      </w:del>
      <w:del w:id="2179" w:author="David Bartel" w:date="2018-03-27T21:45:00Z">
        <w:r w:rsidRPr="00742EFD" w:rsidDel="00A01AD8">
          <w:rPr>
            <w:rFonts w:ascii="Arial" w:hAnsi="Arial" w:cs="Arial"/>
            <w:sz w:val="22"/>
            <w:szCs w:val="22"/>
          </w:rPr>
          <w:delText>–</w:delText>
        </w:r>
      </w:del>
      <w:del w:id="2180" w:author="David Bartel" w:date="2018-03-25T08:29:00Z">
        <w:r w:rsidRPr="00742EFD" w:rsidDel="00871025">
          <w:rPr>
            <w:rFonts w:ascii="Arial" w:hAnsi="Arial" w:cs="Arial"/>
            <w:sz w:val="22"/>
            <w:szCs w:val="22"/>
          </w:rPr>
          <w:delText>E</w:delText>
        </w:r>
      </w:del>
      <w:del w:id="2181" w:author="David Bartel" w:date="2018-03-25T08:42:00Z">
        <w:r w:rsidRPr="00742EFD" w:rsidDel="004D6B90">
          <w:rPr>
            <w:rFonts w:ascii="Arial" w:hAnsi="Arial" w:cs="Arial"/>
            <w:sz w:val="22"/>
            <w:szCs w:val="22"/>
          </w:rPr>
          <w:delText xml:space="preserve">). We see that in all five cases the </w:delText>
        </w:r>
        <w:r w:rsidRPr="00742EFD" w:rsidDel="004D6B90">
          <w:rPr>
            <w:rFonts w:ascii="Arial" w:hAnsi="Arial" w:cs="Arial"/>
            <w:i/>
            <w:sz w:val="22"/>
            <w:szCs w:val="22"/>
          </w:rPr>
          <w:delText>K</w:delText>
        </w:r>
        <w:r w:rsidRPr="00742EFD" w:rsidDel="004D6B90">
          <w:rPr>
            <w:rFonts w:ascii="Arial" w:hAnsi="Arial" w:cs="Arial"/>
            <w:sz w:val="22"/>
            <w:szCs w:val="22"/>
            <w:vertAlign w:val="subscript"/>
          </w:rPr>
          <w:delText>D</w:delText>
        </w:r>
        <w:r w:rsidRPr="00742EFD" w:rsidDel="004D6B90">
          <w:rPr>
            <w:rFonts w:ascii="Arial" w:hAnsi="Arial" w:cs="Arial"/>
            <w:sz w:val="22"/>
            <w:szCs w:val="22"/>
          </w:rPr>
          <w:delText xml:space="preserve"> value is predictive of target site repression (</w:delText>
        </w:r>
      </w:del>
      <w:ins w:id="2182" w:author="David Bartel" w:date="2018-03-25T08:42:00Z">
        <w:r w:rsidR="004D6B90" w:rsidRPr="00742EFD">
          <w:rPr>
            <w:rFonts w:ascii="Arial" w:hAnsi="Arial" w:cs="Arial"/>
            <w:sz w:val="22"/>
            <w:szCs w:val="22"/>
          </w:rPr>
          <w:t xml:space="preserve">, </w:t>
        </w:r>
      </w:ins>
      <w:r w:rsidRPr="00742EFD">
        <w:rPr>
          <w:rFonts w:ascii="Arial" w:hAnsi="Arial" w:cs="Arial"/>
          <w:i/>
          <w:sz w:val="22"/>
          <w:szCs w:val="22"/>
        </w:rPr>
        <w:t>r</w:t>
      </w:r>
      <w:r w:rsidRPr="00742EFD">
        <w:rPr>
          <w:rFonts w:ascii="Arial" w:hAnsi="Arial" w:cs="Arial"/>
          <w:sz w:val="22"/>
          <w:szCs w:val="22"/>
          <w:vertAlign w:val="superscript"/>
        </w:rPr>
        <w:t>2</w:t>
      </w:r>
      <w:r w:rsidRPr="00742EFD">
        <w:rPr>
          <w:rFonts w:ascii="Arial" w:hAnsi="Arial" w:cs="Arial"/>
          <w:sz w:val="22"/>
          <w:szCs w:val="22"/>
        </w:rPr>
        <w:t xml:space="preserve"> = 0.92</w:t>
      </w:r>
      <w:del w:id="2183" w:author="David Bartel" w:date="2018-03-25T08:43:00Z">
        <w:r w:rsidRPr="00742EFD" w:rsidDel="004D6B90">
          <w:rPr>
            <w:rFonts w:ascii="Arial" w:hAnsi="Arial" w:cs="Arial"/>
            <w:sz w:val="22"/>
            <w:szCs w:val="22"/>
          </w:rPr>
          <w:delText xml:space="preserve">, 0.97, 0.95, </w:delText>
        </w:r>
      </w:del>
      <w:ins w:id="2184" w:author="David Bartel" w:date="2018-03-25T08:43:00Z">
        <w:r w:rsidR="004D6B90" w:rsidRPr="00742EFD">
          <w:rPr>
            <w:rFonts w:ascii="Arial" w:hAnsi="Arial" w:cs="Arial"/>
            <w:sz w:val="22"/>
            <w:szCs w:val="22"/>
          </w:rPr>
          <w:t>–</w:t>
        </w:r>
      </w:ins>
      <w:ins w:id="2185" w:author="Sean E. McGeary" w:date="2018-04-22T16:28:00Z">
        <w:r w:rsidR="00D95045">
          <w:rPr>
            <w:rFonts w:ascii="Arial" w:hAnsi="Arial" w:cs="Arial"/>
            <w:sz w:val="22"/>
            <w:szCs w:val="22"/>
          </w:rPr>
          <w:t>0</w:t>
        </w:r>
      </w:ins>
      <w:del w:id="2186" w:author="Sean E. McGeary" w:date="2018-04-22T16:28:00Z">
        <w:r w:rsidRPr="00742EFD" w:rsidDel="00D95045">
          <w:rPr>
            <w:rFonts w:ascii="Arial" w:hAnsi="Arial" w:cs="Arial"/>
            <w:sz w:val="22"/>
            <w:szCs w:val="22"/>
          </w:rPr>
          <w:delText>1</w:delText>
        </w:r>
      </w:del>
      <w:r w:rsidRPr="00742EFD">
        <w:rPr>
          <w:rFonts w:ascii="Arial" w:hAnsi="Arial" w:cs="Arial"/>
          <w:sz w:val="22"/>
          <w:szCs w:val="22"/>
        </w:rPr>
        <w:t>.</w:t>
      </w:r>
      <w:del w:id="2187" w:author="Sean E. McGeary" w:date="2018-04-22T16:28:00Z">
        <w:r w:rsidRPr="00742EFD" w:rsidDel="00D95045">
          <w:rPr>
            <w:rFonts w:ascii="Arial" w:hAnsi="Arial" w:cs="Arial"/>
            <w:sz w:val="22"/>
            <w:szCs w:val="22"/>
          </w:rPr>
          <w:delText>00</w:delText>
        </w:r>
      </w:del>
      <w:ins w:id="2188" w:author="Sean E. McGeary" w:date="2018-04-22T16:28:00Z">
        <w:r w:rsidR="00D95045">
          <w:rPr>
            <w:rFonts w:ascii="Arial" w:hAnsi="Arial" w:cs="Arial"/>
            <w:sz w:val="22"/>
            <w:szCs w:val="22"/>
          </w:rPr>
          <w:t>99</w:t>
        </w:r>
      </w:ins>
      <w:del w:id="2189" w:author="David Bartel" w:date="2018-03-25T08:43:00Z">
        <w:r w:rsidRPr="00742EFD" w:rsidDel="004D6B90">
          <w:rPr>
            <w:rFonts w:ascii="Arial" w:hAnsi="Arial" w:cs="Arial"/>
            <w:sz w:val="22"/>
            <w:szCs w:val="22"/>
          </w:rPr>
          <w:delText xml:space="preserve">, and 0.98, </w:delText>
        </w:r>
        <w:r w:rsidRPr="00742EFD" w:rsidDel="004D6B90">
          <w:rPr>
            <w:rFonts w:ascii="Arial" w:hAnsi="Arial" w:cs="Arial"/>
            <w:i/>
            <w:sz w:val="22"/>
            <w:szCs w:val="22"/>
          </w:rPr>
          <w:delText>p</w:delText>
        </w:r>
        <w:r w:rsidRPr="00742EFD" w:rsidDel="004D6B90">
          <w:rPr>
            <w:rFonts w:ascii="Arial" w:hAnsi="Arial" w:cs="Arial"/>
            <w:sz w:val="22"/>
            <w:szCs w:val="22"/>
          </w:rPr>
          <w:delText xml:space="preserve"> = 2.37 x 10</w:delText>
        </w:r>
        <w:r w:rsidRPr="00742EFD" w:rsidDel="004D6B90">
          <w:rPr>
            <w:rFonts w:ascii="Arial" w:hAnsi="Arial" w:cs="Arial"/>
            <w:sz w:val="22"/>
            <w:szCs w:val="22"/>
            <w:vertAlign w:val="superscript"/>
          </w:rPr>
          <w:delText>–2</w:delText>
        </w:r>
        <w:r w:rsidRPr="00742EFD" w:rsidDel="004D6B90">
          <w:rPr>
            <w:rFonts w:ascii="Arial" w:hAnsi="Arial" w:cs="Arial"/>
            <w:sz w:val="22"/>
            <w:szCs w:val="22"/>
          </w:rPr>
          <w:delText>, 3.20 x 10</w:delText>
        </w:r>
        <w:r w:rsidRPr="00742EFD" w:rsidDel="004D6B90">
          <w:rPr>
            <w:rFonts w:ascii="Arial" w:hAnsi="Arial" w:cs="Arial"/>
            <w:sz w:val="22"/>
            <w:szCs w:val="22"/>
            <w:vertAlign w:val="superscript"/>
          </w:rPr>
          <w:delText>–3</w:delText>
        </w:r>
        <w:r w:rsidRPr="00742EFD" w:rsidDel="004D6B90">
          <w:rPr>
            <w:rFonts w:ascii="Arial" w:hAnsi="Arial" w:cs="Arial"/>
            <w:sz w:val="22"/>
            <w:szCs w:val="22"/>
          </w:rPr>
          <w:delText>, 1.03 x 10</w:delText>
        </w:r>
        <w:r w:rsidRPr="00742EFD" w:rsidDel="004D6B90">
          <w:rPr>
            <w:rFonts w:ascii="Arial" w:hAnsi="Arial" w:cs="Arial"/>
            <w:sz w:val="22"/>
            <w:szCs w:val="22"/>
            <w:vertAlign w:val="superscript"/>
          </w:rPr>
          <w:delText>–3</w:delText>
        </w:r>
        <w:r w:rsidRPr="00742EFD" w:rsidDel="004D6B90">
          <w:rPr>
            <w:rFonts w:ascii="Arial" w:hAnsi="Arial" w:cs="Arial"/>
            <w:sz w:val="22"/>
            <w:szCs w:val="22"/>
          </w:rPr>
          <w:delText>, 4.50 x 10</w:delText>
        </w:r>
        <w:r w:rsidRPr="00742EFD" w:rsidDel="004D6B90">
          <w:rPr>
            <w:rFonts w:ascii="Arial" w:hAnsi="Arial" w:cs="Arial"/>
            <w:sz w:val="22"/>
            <w:szCs w:val="22"/>
            <w:vertAlign w:val="superscript"/>
          </w:rPr>
          <w:delText>–6</w:delText>
        </w:r>
        <w:r w:rsidRPr="00742EFD" w:rsidDel="004D6B90">
          <w:rPr>
            <w:rFonts w:ascii="Arial" w:hAnsi="Arial" w:cs="Arial"/>
            <w:sz w:val="22"/>
            <w:szCs w:val="22"/>
          </w:rPr>
          <w:delText>, and 1.21 x 10</w:delText>
        </w:r>
        <w:r w:rsidRPr="00742EFD" w:rsidDel="004D6B90">
          <w:rPr>
            <w:rFonts w:ascii="Arial" w:hAnsi="Arial" w:cs="Arial"/>
            <w:sz w:val="22"/>
            <w:szCs w:val="22"/>
            <w:vertAlign w:val="superscript"/>
          </w:rPr>
          <w:delText>–4</w:delText>
        </w:r>
        <w:r w:rsidRPr="00742EFD" w:rsidDel="004D6B90">
          <w:rPr>
            <w:rFonts w:ascii="Arial" w:hAnsi="Arial" w:cs="Arial"/>
            <w:sz w:val="22"/>
            <w:szCs w:val="22"/>
          </w:rPr>
          <w:delText>, for miR-1, let-7a, miR-155, miR-124, and lsy-6, repectively</w:delText>
        </w:r>
      </w:del>
      <w:r w:rsidRPr="00742EFD">
        <w:rPr>
          <w:rFonts w:ascii="Arial" w:hAnsi="Arial" w:cs="Arial"/>
          <w:sz w:val="22"/>
          <w:szCs w:val="22"/>
        </w:rPr>
        <w:t>)</w:t>
      </w:r>
      <w:del w:id="2190" w:author="David Bartel" w:date="2018-03-25T08:46:00Z">
        <w:r w:rsidRPr="00742EFD" w:rsidDel="0019751F">
          <w:rPr>
            <w:rFonts w:ascii="Arial" w:hAnsi="Arial" w:cs="Arial"/>
            <w:sz w:val="22"/>
            <w:szCs w:val="22"/>
          </w:rPr>
          <w:delText>, tracking the miRNA-specific differences in repression across site type. In particular, we see the variability</w:delText>
        </w:r>
      </w:del>
      <w:ins w:id="2191" w:author="David Bartel" w:date="2018-03-25T08:46:00Z">
        <w:r w:rsidR="0019751F" w:rsidRPr="00742EFD">
          <w:rPr>
            <w:rFonts w:ascii="Arial" w:hAnsi="Arial" w:cs="Arial"/>
            <w:sz w:val="22"/>
            <w:szCs w:val="22"/>
          </w:rPr>
          <w:t>.</w:t>
        </w:r>
      </w:ins>
      <w:ins w:id="2192" w:author="David Bartel" w:date="2018-03-25T08:42:00Z">
        <w:r w:rsidR="004D6B90" w:rsidRPr="00742EFD">
          <w:rPr>
            <w:rFonts w:ascii="Arial" w:hAnsi="Arial" w:cs="Arial"/>
            <w:sz w:val="22"/>
            <w:szCs w:val="22"/>
          </w:rPr>
          <w:t xml:space="preserve"> </w:t>
        </w:r>
      </w:ins>
      <w:ins w:id="2193" w:author="David Bartel" w:date="2018-03-27T21:48:00Z">
        <w:r w:rsidR="00513A7A" w:rsidRPr="00742EFD">
          <w:rPr>
            <w:rFonts w:ascii="Arial" w:hAnsi="Arial" w:cs="Arial"/>
            <w:sz w:val="22"/>
            <w:szCs w:val="22"/>
          </w:rPr>
          <w:t xml:space="preserve"> </w:t>
        </w:r>
      </w:ins>
      <w:ins w:id="2194" w:author="David Bartel" w:date="2018-03-25T08:42:00Z">
        <w:r w:rsidR="004D6B90" w:rsidRPr="00742EFD">
          <w:rPr>
            <w:rFonts w:ascii="Arial" w:hAnsi="Arial" w:cs="Arial"/>
            <w:sz w:val="22"/>
            <w:szCs w:val="22"/>
          </w:rPr>
          <w:t xml:space="preserve">For </w:t>
        </w:r>
      </w:ins>
      <w:ins w:id="2195" w:author="David Bartel" w:date="2018-03-25T08:46:00Z">
        <w:r w:rsidR="0019751F" w:rsidRPr="00742EFD">
          <w:rPr>
            <w:rFonts w:ascii="Arial" w:hAnsi="Arial" w:cs="Arial"/>
            <w:sz w:val="22"/>
            <w:szCs w:val="22"/>
          </w:rPr>
          <w:t>instance</w:t>
        </w:r>
      </w:ins>
      <w:ins w:id="2196" w:author="David Bartel" w:date="2018-03-25T08:42:00Z">
        <w:r w:rsidR="004D6B90" w:rsidRPr="00742EFD">
          <w:rPr>
            <w:rFonts w:ascii="Arial" w:hAnsi="Arial" w:cs="Arial"/>
            <w:sz w:val="22"/>
            <w:szCs w:val="22"/>
          </w:rPr>
          <w:t xml:space="preserve">, the different </w:t>
        </w:r>
      </w:ins>
      <w:ins w:id="2197" w:author="David Bartel" w:date="2018-03-25T08:35:00Z">
        <w:r w:rsidR="00971DEF" w:rsidRPr="00742EFD">
          <w:rPr>
            <w:rFonts w:ascii="Arial" w:hAnsi="Arial" w:cs="Arial"/>
            <w:sz w:val="22"/>
            <w:szCs w:val="22"/>
          </w:rPr>
          <w:t>relative affinities of the</w:t>
        </w:r>
      </w:ins>
      <w:del w:id="2198" w:author="David Bartel" w:date="2018-03-25T08:35:00Z">
        <w:r w:rsidRPr="00742EFD" w:rsidDel="00971DEF">
          <w:rPr>
            <w:rFonts w:ascii="Arial" w:hAnsi="Arial" w:cs="Arial"/>
            <w:sz w:val="22"/>
            <w:szCs w:val="22"/>
          </w:rPr>
          <w:delText xml:space="preserve"> of the performance of the</w:delText>
        </w:r>
      </w:del>
      <w:r w:rsidRPr="00742EFD">
        <w:rPr>
          <w:rFonts w:ascii="Arial" w:hAnsi="Arial" w:cs="Arial"/>
          <w:sz w:val="22"/>
          <w:szCs w:val="22"/>
        </w:rPr>
        <w:t xml:space="preserve"> 7mer-A1</w:t>
      </w:r>
      <w:ins w:id="2199" w:author="David Bartel" w:date="2018-03-25T08:35:00Z">
        <w:r w:rsidR="00971DEF" w:rsidRPr="00742EFD">
          <w:rPr>
            <w:rFonts w:ascii="Arial" w:hAnsi="Arial" w:cs="Arial"/>
            <w:sz w:val="22"/>
            <w:szCs w:val="22"/>
          </w:rPr>
          <w:t xml:space="preserve"> </w:t>
        </w:r>
      </w:ins>
      <w:ins w:id="2200" w:author="David Bartel" w:date="2018-03-25T08:46:00Z">
        <w:r w:rsidR="0019751F" w:rsidRPr="00742EFD">
          <w:rPr>
            <w:rFonts w:ascii="Arial" w:hAnsi="Arial" w:cs="Arial"/>
            <w:sz w:val="22"/>
            <w:szCs w:val="22"/>
          </w:rPr>
          <w:t xml:space="preserve">and 7mer-8m </w:t>
        </w:r>
      </w:ins>
      <w:ins w:id="2201" w:author="David Bartel" w:date="2018-03-25T08:36:00Z">
        <w:r w:rsidR="00971DEF" w:rsidRPr="00742EFD">
          <w:rPr>
            <w:rFonts w:ascii="Arial" w:hAnsi="Arial" w:cs="Arial"/>
            <w:sz w:val="22"/>
            <w:szCs w:val="22"/>
          </w:rPr>
          <w:t>sites</w:t>
        </w:r>
      </w:ins>
      <w:r w:rsidRPr="00742EFD">
        <w:rPr>
          <w:rFonts w:ascii="Arial" w:hAnsi="Arial" w:cs="Arial"/>
          <w:sz w:val="22"/>
          <w:szCs w:val="22"/>
        </w:rPr>
        <w:t xml:space="preserve">, most extremely </w:t>
      </w:r>
      <w:del w:id="2202" w:author="David Bartel" w:date="2018-03-27T21:46:00Z">
        <w:r w:rsidRPr="00742EFD" w:rsidDel="00A01AD8">
          <w:rPr>
            <w:rFonts w:ascii="Arial" w:hAnsi="Arial" w:cs="Arial"/>
            <w:sz w:val="22"/>
            <w:szCs w:val="22"/>
          </w:rPr>
          <w:delText xml:space="preserve">represented </w:delText>
        </w:r>
      </w:del>
      <w:ins w:id="2203" w:author="David Bartel" w:date="2018-03-27T21:46:00Z">
        <w:r w:rsidR="00A01AD8" w:rsidRPr="00742EFD">
          <w:rPr>
            <w:rFonts w:ascii="Arial" w:hAnsi="Arial" w:cs="Arial"/>
            <w:sz w:val="22"/>
            <w:szCs w:val="22"/>
          </w:rPr>
          <w:t xml:space="preserve">observed </w:t>
        </w:r>
      </w:ins>
      <w:del w:id="2204" w:author="David Bartel" w:date="2018-03-25T08:38:00Z">
        <w:r w:rsidRPr="00742EFD" w:rsidDel="00971DEF">
          <w:rPr>
            <w:rFonts w:ascii="Arial" w:hAnsi="Arial" w:cs="Arial"/>
            <w:sz w:val="22"/>
            <w:szCs w:val="22"/>
          </w:rPr>
          <w:delText xml:space="preserve">by </w:delText>
        </w:r>
      </w:del>
      <w:ins w:id="2205" w:author="David Bartel" w:date="2018-03-25T08:38:00Z">
        <w:r w:rsidR="00971DEF" w:rsidRPr="00742EFD">
          <w:rPr>
            <w:rFonts w:ascii="Arial" w:hAnsi="Arial" w:cs="Arial"/>
            <w:sz w:val="22"/>
            <w:szCs w:val="22"/>
          </w:rPr>
          <w:t xml:space="preserve">for sites of </w:t>
        </w:r>
      </w:ins>
      <w:r w:rsidRPr="00742EFD">
        <w:rPr>
          <w:rFonts w:ascii="Arial" w:hAnsi="Arial" w:cs="Arial"/>
          <w:sz w:val="22"/>
          <w:szCs w:val="22"/>
        </w:rPr>
        <w:t xml:space="preserve">miR-155 and miR-124, </w:t>
      </w:r>
      <w:ins w:id="2206" w:author="David Bartel" w:date="2018-03-25T09:00:00Z">
        <w:r w:rsidR="004A6D28" w:rsidRPr="00742EFD">
          <w:rPr>
            <w:rFonts w:ascii="Arial" w:hAnsi="Arial" w:cs="Arial"/>
            <w:sz w:val="22"/>
            <w:szCs w:val="22"/>
          </w:rPr>
          <w:t xml:space="preserve">was </w:t>
        </w:r>
      </w:ins>
      <w:del w:id="2207" w:author="David Bartel" w:date="2018-03-25T08:38:00Z">
        <w:r w:rsidRPr="00742EFD" w:rsidDel="00971DEF">
          <w:rPr>
            <w:rFonts w:ascii="Arial" w:hAnsi="Arial" w:cs="Arial"/>
            <w:sz w:val="22"/>
            <w:szCs w:val="22"/>
          </w:rPr>
          <w:delText>is explained by its differential binding affinity in comparison to the 8mer, for these different miRNAs</w:delText>
        </w:r>
      </w:del>
      <w:ins w:id="2208" w:author="David Bartel" w:date="2018-03-25T08:38:00Z">
        <w:r w:rsidR="00971DEF" w:rsidRPr="00742EFD">
          <w:rPr>
            <w:rFonts w:ascii="Arial" w:hAnsi="Arial" w:cs="Arial"/>
            <w:sz w:val="22"/>
            <w:szCs w:val="22"/>
          </w:rPr>
          <w:t xml:space="preserve">nearly perfectly </w:t>
        </w:r>
      </w:ins>
      <w:ins w:id="2209" w:author="David Bartel" w:date="2018-03-25T09:01:00Z">
        <w:r w:rsidR="004A6D28" w:rsidRPr="00742EFD">
          <w:rPr>
            <w:rFonts w:ascii="Arial" w:hAnsi="Arial" w:cs="Arial"/>
            <w:sz w:val="22"/>
            <w:szCs w:val="22"/>
          </w:rPr>
          <w:t xml:space="preserve">mirrored </w:t>
        </w:r>
        <w:r w:rsidR="00A7473B" w:rsidRPr="00742EFD">
          <w:rPr>
            <w:rFonts w:ascii="Arial" w:hAnsi="Arial" w:cs="Arial"/>
            <w:sz w:val="22"/>
            <w:szCs w:val="22"/>
          </w:rPr>
          <w:t>by</w:t>
        </w:r>
        <w:r w:rsidR="004A6D28" w:rsidRPr="00742EFD">
          <w:rPr>
            <w:rFonts w:ascii="Arial" w:hAnsi="Arial" w:cs="Arial"/>
            <w:sz w:val="22"/>
            <w:szCs w:val="22"/>
          </w:rPr>
          <w:t xml:space="preserve"> </w:t>
        </w:r>
        <w:r w:rsidR="004A6D28" w:rsidRPr="00742EFD">
          <w:rPr>
            <w:rFonts w:ascii="Arial" w:hAnsi="Arial" w:cs="Arial"/>
            <w:sz w:val="22"/>
            <w:szCs w:val="22"/>
          </w:rPr>
          <w:lastRenderedPageBreak/>
          <w:t>the relative</w:t>
        </w:r>
      </w:ins>
      <w:ins w:id="2210" w:author="David Bartel" w:date="2018-03-25T08:38:00Z">
        <w:r w:rsidR="00971DEF" w:rsidRPr="00742EFD">
          <w:rPr>
            <w:rFonts w:ascii="Arial" w:hAnsi="Arial" w:cs="Arial"/>
            <w:sz w:val="22"/>
            <w:szCs w:val="22"/>
          </w:rPr>
          <w:t xml:space="preserve"> </w:t>
        </w:r>
      </w:ins>
      <w:ins w:id="2211" w:author="David Bartel" w:date="2018-03-25T08:39:00Z">
        <w:r w:rsidR="004D6B90" w:rsidRPr="00742EFD">
          <w:rPr>
            <w:rFonts w:ascii="Arial" w:hAnsi="Arial" w:cs="Arial"/>
            <w:sz w:val="22"/>
            <w:szCs w:val="22"/>
          </w:rPr>
          <w:t>efficacy of these</w:t>
        </w:r>
      </w:ins>
      <w:ins w:id="2212" w:author="David Bartel" w:date="2018-03-25T08:47:00Z">
        <w:r w:rsidR="0019751F" w:rsidRPr="00742EFD">
          <w:rPr>
            <w:rFonts w:ascii="Arial" w:hAnsi="Arial" w:cs="Arial"/>
            <w:sz w:val="22"/>
            <w:szCs w:val="22"/>
          </w:rPr>
          <w:t xml:space="preserve"> sites</w:t>
        </w:r>
      </w:ins>
      <w:ins w:id="2213" w:author="David Bartel" w:date="2018-03-25T08:39:00Z">
        <w:r w:rsidR="004D6B90" w:rsidRPr="00742EFD">
          <w:rPr>
            <w:rFonts w:ascii="Arial" w:hAnsi="Arial" w:cs="Arial"/>
            <w:sz w:val="22"/>
            <w:szCs w:val="22"/>
          </w:rPr>
          <w:t xml:space="preserve"> </w:t>
        </w:r>
      </w:ins>
      <w:ins w:id="2214" w:author="David Bartel" w:date="2018-03-25T08:41:00Z">
        <w:r w:rsidR="004D6B90" w:rsidRPr="00742EFD">
          <w:rPr>
            <w:rFonts w:ascii="Arial" w:hAnsi="Arial" w:cs="Arial"/>
            <w:sz w:val="22"/>
            <w:szCs w:val="22"/>
          </w:rPr>
          <w:t>in mediating repression in the cell</w:t>
        </w:r>
      </w:ins>
      <w:ins w:id="2215" w:author="David Bartel" w:date="2018-03-27T21:46:00Z">
        <w:r w:rsidR="00A01AD8" w:rsidRPr="00742EFD">
          <w:rPr>
            <w:rFonts w:ascii="Arial" w:hAnsi="Arial" w:cs="Arial"/>
            <w:sz w:val="22"/>
            <w:szCs w:val="22"/>
          </w:rPr>
          <w:t xml:space="preserve"> (</w:t>
        </w:r>
      </w:ins>
      <w:ins w:id="2216" w:author="David Bartel" w:date="2018-03-27T21:47:00Z">
        <w:r w:rsidR="00A01AD8" w:rsidRPr="00742EFD">
          <w:rPr>
            <w:rFonts w:ascii="Arial" w:hAnsi="Arial" w:cs="Arial"/>
            <w:sz w:val="22"/>
            <w:szCs w:val="22"/>
          </w:rPr>
          <w:t>Fig. 3</w:t>
        </w:r>
        <w:r w:rsidR="00A01AD8" w:rsidRPr="00742EFD">
          <w:rPr>
            <w:rFonts w:ascii="Arial" w:hAnsi="Arial" w:cs="Arial"/>
            <w:sz w:val="22"/>
            <w:szCs w:val="22"/>
            <w:highlight w:val="yellow"/>
            <w:rPrChange w:id="2217" w:author="David Bartel" w:date="2018-03-27T21:47:00Z">
              <w:rPr>
                <w:rFonts w:ascii="Arial" w:hAnsi="Arial"/>
                <w:sz w:val="22"/>
                <w:szCs w:val="22"/>
              </w:rPr>
            </w:rPrChange>
          </w:rPr>
          <w:t>X,Y</w:t>
        </w:r>
        <w:r w:rsidR="00A01AD8" w:rsidRPr="00742EFD">
          <w:rPr>
            <w:rFonts w:ascii="Arial" w:hAnsi="Arial" w:cs="Arial"/>
            <w:sz w:val="22"/>
            <w:szCs w:val="22"/>
          </w:rPr>
          <w:t>)</w:t>
        </w:r>
      </w:ins>
      <w:r w:rsidRPr="00742EFD">
        <w:rPr>
          <w:rFonts w:ascii="Arial" w:hAnsi="Arial" w:cs="Arial"/>
          <w:sz w:val="22"/>
          <w:szCs w:val="22"/>
        </w:rPr>
        <w:t>.</w:t>
      </w:r>
      <w:ins w:id="2218" w:author="David Bartel" w:date="2018-03-27T21:48:00Z">
        <w:r w:rsidR="00513A7A" w:rsidRPr="00742EFD">
          <w:rPr>
            <w:rFonts w:ascii="Arial" w:hAnsi="Arial" w:cs="Arial"/>
            <w:sz w:val="22"/>
            <w:szCs w:val="22"/>
          </w:rPr>
          <w:t xml:space="preserve"> </w:t>
        </w:r>
      </w:ins>
      <w:r w:rsidRPr="00742EFD">
        <w:rPr>
          <w:rFonts w:ascii="Arial" w:hAnsi="Arial" w:cs="Arial"/>
          <w:sz w:val="22"/>
          <w:szCs w:val="22"/>
        </w:rPr>
        <w:t xml:space="preserve"> </w:t>
      </w:r>
      <w:ins w:id="2219" w:author="David Bartel" w:date="2018-03-25T09:11:00Z">
        <w:r w:rsidR="00DA7B60" w:rsidRPr="00742EFD">
          <w:rPr>
            <w:rFonts w:ascii="Arial" w:hAnsi="Arial" w:cs="Arial"/>
            <w:sz w:val="22"/>
            <w:szCs w:val="22"/>
          </w:rPr>
          <w:t>A similar</w:t>
        </w:r>
      </w:ins>
      <w:ins w:id="2220" w:author="David Bartel" w:date="2018-03-25T09:10:00Z">
        <w:r w:rsidR="00DA7B60" w:rsidRPr="00742EFD">
          <w:rPr>
            <w:rFonts w:ascii="Arial" w:hAnsi="Arial" w:cs="Arial"/>
            <w:sz w:val="22"/>
            <w:szCs w:val="22"/>
          </w:rPr>
          <w:t xml:space="preserve"> correspondence between</w:t>
        </w:r>
      </w:ins>
      <w:ins w:id="2221" w:author="David Bartel" w:date="2018-03-25T09:11:00Z">
        <w:r w:rsidR="00DA7B60" w:rsidRPr="00742EFD">
          <w:rPr>
            <w:rFonts w:ascii="Arial" w:hAnsi="Arial" w:cs="Arial"/>
            <w:sz w:val="22"/>
            <w:szCs w:val="22"/>
          </w:rPr>
          <w:t xml:space="preserve"> relative </w:t>
        </w:r>
        <w:r w:rsidR="00DA7B60" w:rsidRPr="00742EFD">
          <w:rPr>
            <w:rFonts w:ascii="Arial" w:hAnsi="Arial" w:cs="Arial"/>
            <w:i/>
            <w:sz w:val="22"/>
            <w:szCs w:val="22"/>
          </w:rPr>
          <w:t>K</w:t>
        </w:r>
        <w:r w:rsidR="00DA7B60" w:rsidRPr="00742EFD">
          <w:rPr>
            <w:rFonts w:ascii="Arial" w:hAnsi="Arial" w:cs="Arial"/>
            <w:sz w:val="22"/>
            <w:szCs w:val="22"/>
            <w:vertAlign w:val="subscript"/>
          </w:rPr>
          <w:t>D</w:t>
        </w:r>
        <w:r w:rsidR="00DA7B60" w:rsidRPr="00742EFD">
          <w:rPr>
            <w:rFonts w:ascii="Arial" w:hAnsi="Arial" w:cs="Arial"/>
            <w:sz w:val="22"/>
            <w:szCs w:val="22"/>
          </w:rPr>
          <w:t xml:space="preserve"> values and </w:t>
        </w:r>
      </w:ins>
      <w:ins w:id="2222" w:author="David Bartel" w:date="2018-03-25T09:38:00Z">
        <w:r w:rsidR="00E86D99" w:rsidRPr="00742EFD">
          <w:rPr>
            <w:rFonts w:ascii="Arial" w:hAnsi="Arial" w:cs="Arial"/>
            <w:sz w:val="22"/>
            <w:szCs w:val="22"/>
          </w:rPr>
          <w:t>repression</w:t>
        </w:r>
      </w:ins>
      <w:ins w:id="2223" w:author="David Bartel" w:date="2018-03-25T09:11:00Z">
        <w:r w:rsidR="00DA7B60" w:rsidRPr="00742EFD">
          <w:rPr>
            <w:rFonts w:ascii="Arial" w:hAnsi="Arial" w:cs="Arial"/>
            <w:sz w:val="22"/>
            <w:szCs w:val="22"/>
          </w:rPr>
          <w:t xml:space="preserve"> was observed for </w:t>
        </w:r>
      </w:ins>
      <w:ins w:id="2224" w:author="David Bartel" w:date="2018-03-25T09:21:00Z">
        <w:r w:rsidR="00EF49B6" w:rsidRPr="00742EFD">
          <w:rPr>
            <w:rFonts w:ascii="Arial" w:hAnsi="Arial" w:cs="Arial"/>
            <w:sz w:val="22"/>
            <w:szCs w:val="22"/>
          </w:rPr>
          <w:t xml:space="preserve">the </w:t>
        </w:r>
      </w:ins>
      <w:proofErr w:type="spellStart"/>
      <w:ins w:id="2225" w:author="David Bartel" w:date="2018-03-25T09:11:00Z">
        <w:r w:rsidR="00DA7B60" w:rsidRPr="00742EFD">
          <w:rPr>
            <w:rFonts w:ascii="Arial" w:hAnsi="Arial" w:cs="Arial"/>
            <w:sz w:val="22"/>
            <w:szCs w:val="22"/>
          </w:rPr>
          <w:t>noncanonical</w:t>
        </w:r>
        <w:proofErr w:type="spellEnd"/>
        <w:r w:rsidR="00DA7B60" w:rsidRPr="00742EFD">
          <w:rPr>
            <w:rFonts w:ascii="Arial" w:hAnsi="Arial" w:cs="Arial"/>
            <w:sz w:val="22"/>
            <w:szCs w:val="22"/>
          </w:rPr>
          <w:t xml:space="preserve"> sites</w:t>
        </w:r>
      </w:ins>
      <w:ins w:id="2226" w:author="David Bartel" w:date="2018-03-25T09:21:00Z">
        <w:r w:rsidR="00EF49B6" w:rsidRPr="00742EFD">
          <w:rPr>
            <w:rFonts w:ascii="Arial" w:hAnsi="Arial" w:cs="Arial"/>
            <w:sz w:val="22"/>
            <w:szCs w:val="22"/>
          </w:rPr>
          <w:t xml:space="preserve"> </w:t>
        </w:r>
      </w:ins>
      <w:ins w:id="2227" w:author="David Bartel" w:date="2018-03-25T09:37:00Z">
        <w:r w:rsidR="00E86D99" w:rsidRPr="00742EFD">
          <w:rPr>
            <w:rFonts w:ascii="Arial" w:hAnsi="Arial" w:cs="Arial"/>
            <w:sz w:val="22"/>
            <w:szCs w:val="22"/>
          </w:rPr>
          <w:t xml:space="preserve">that had </w:t>
        </w:r>
      </w:ins>
      <w:ins w:id="2228" w:author="David Bartel" w:date="2018-03-27T21:52:00Z">
        <w:r w:rsidR="00DE66E5" w:rsidRPr="00742EFD">
          <w:rPr>
            <w:rFonts w:ascii="Arial" w:hAnsi="Arial" w:cs="Arial"/>
            <w:sz w:val="22"/>
            <w:szCs w:val="22"/>
          </w:rPr>
          <w:t xml:space="preserve">both </w:t>
        </w:r>
      </w:ins>
      <w:ins w:id="2229" w:author="David Bartel" w:date="2018-03-27T21:50:00Z">
        <w:r w:rsidR="00513A7A" w:rsidRPr="00742EFD">
          <w:rPr>
            <w:rFonts w:ascii="Arial" w:hAnsi="Arial" w:cs="Arial"/>
            <w:sz w:val="22"/>
            <w:szCs w:val="22"/>
          </w:rPr>
          <w:t xml:space="preserve">sufficient </w:t>
        </w:r>
      </w:ins>
      <w:ins w:id="2230" w:author="David Bartel" w:date="2018-03-27T21:52:00Z">
        <w:r w:rsidR="00DE66E5" w:rsidRPr="00742EFD">
          <w:rPr>
            <w:rFonts w:ascii="Arial" w:hAnsi="Arial" w:cs="Arial"/>
            <w:sz w:val="22"/>
            <w:szCs w:val="22"/>
          </w:rPr>
          <w:t xml:space="preserve">affinity and sufficient </w:t>
        </w:r>
      </w:ins>
      <w:ins w:id="2231" w:author="David Bartel" w:date="2018-03-27T21:50:00Z">
        <w:r w:rsidR="00513A7A" w:rsidRPr="00742EFD">
          <w:rPr>
            <w:rFonts w:ascii="Arial" w:hAnsi="Arial" w:cs="Arial"/>
            <w:sz w:val="22"/>
            <w:szCs w:val="22"/>
          </w:rPr>
          <w:t xml:space="preserve">representation in the HeLa transcriptome </w:t>
        </w:r>
      </w:ins>
      <w:ins w:id="2232" w:author="David Bartel" w:date="2018-03-27T21:51:00Z">
        <w:r w:rsidR="00513A7A" w:rsidRPr="00742EFD">
          <w:rPr>
            <w:rFonts w:ascii="Arial" w:hAnsi="Arial" w:cs="Arial"/>
            <w:sz w:val="22"/>
            <w:szCs w:val="22"/>
          </w:rPr>
          <w:t xml:space="preserve">to be evaluated using this analysis.  </w:t>
        </w:r>
      </w:ins>
      <w:ins w:id="2233" w:author="David Bartel" w:date="2018-03-27T21:53:00Z">
        <w:r w:rsidR="00DE66E5" w:rsidRPr="00742EFD">
          <w:rPr>
            <w:rFonts w:ascii="Arial" w:hAnsi="Arial" w:cs="Arial"/>
            <w:sz w:val="22"/>
            <w:szCs w:val="22"/>
          </w:rPr>
          <w:t>These included the</w:t>
        </w:r>
      </w:ins>
      <w:ins w:id="2234" w:author="David Bartel" w:date="2018-03-25T09:14:00Z">
        <w:r w:rsidR="00DA7B60" w:rsidRPr="00742EFD">
          <w:rPr>
            <w:rFonts w:ascii="Arial" w:hAnsi="Arial" w:cs="Arial"/>
            <w:sz w:val="22"/>
            <w:szCs w:val="22"/>
          </w:rPr>
          <w:t xml:space="preserve"> pivot–bulge sites </w:t>
        </w:r>
      </w:ins>
      <w:ins w:id="2235" w:author="David Bartel" w:date="2018-03-25T09:46:00Z">
        <w:r w:rsidR="00E86D74" w:rsidRPr="00742EFD">
          <w:rPr>
            <w:rFonts w:ascii="Arial" w:hAnsi="Arial" w:cs="Arial"/>
            <w:sz w:val="22"/>
            <w:szCs w:val="22"/>
          </w:rPr>
          <w:t>for miR-124 and lsy-6</w:t>
        </w:r>
      </w:ins>
      <w:ins w:id="2236" w:author="David Bartel" w:date="2018-03-25T10:03:00Z">
        <w:r w:rsidR="00FA1764" w:rsidRPr="00742EFD">
          <w:rPr>
            <w:rFonts w:ascii="Arial" w:hAnsi="Arial" w:cs="Arial"/>
            <w:sz w:val="22"/>
            <w:szCs w:val="22"/>
          </w:rPr>
          <w:t>,</w:t>
        </w:r>
      </w:ins>
      <w:ins w:id="2237" w:author="David Bartel" w:date="2018-03-25T09:46:00Z">
        <w:r w:rsidR="00E86D74" w:rsidRPr="00742EFD">
          <w:rPr>
            <w:rFonts w:ascii="Arial" w:hAnsi="Arial" w:cs="Arial"/>
            <w:sz w:val="22"/>
            <w:szCs w:val="22"/>
          </w:rPr>
          <w:t xml:space="preserve"> </w:t>
        </w:r>
      </w:ins>
      <w:ins w:id="2238" w:author="David Bartel" w:date="2018-03-25T09:23:00Z">
        <w:r w:rsidR="00EF49B6" w:rsidRPr="00742EFD">
          <w:rPr>
            <w:rFonts w:ascii="Arial" w:hAnsi="Arial" w:cs="Arial"/>
            <w:sz w:val="22"/>
            <w:szCs w:val="22"/>
          </w:rPr>
          <w:t xml:space="preserve">and the </w:t>
        </w:r>
        <w:r w:rsidR="00EF49B6" w:rsidRPr="00742EFD">
          <w:rPr>
            <w:rFonts w:ascii="Arial" w:hAnsi="Arial" w:cs="Arial"/>
            <w:sz w:val="22"/>
            <w:szCs w:val="22"/>
            <w:highlight w:val="yellow"/>
            <w:rPrChange w:id="2239" w:author="David Bartel" w:date="2018-03-25T09:33:00Z">
              <w:rPr>
                <w:rFonts w:ascii="Arial" w:hAnsi="Arial"/>
                <w:sz w:val="22"/>
                <w:szCs w:val="22"/>
              </w:rPr>
            </w:rPrChange>
          </w:rPr>
          <w:t xml:space="preserve">XXXX site for </w:t>
        </w:r>
        <w:proofErr w:type="spellStart"/>
        <w:r w:rsidR="00EF49B6" w:rsidRPr="00742EFD">
          <w:rPr>
            <w:rFonts w:ascii="Arial" w:hAnsi="Arial" w:cs="Arial"/>
            <w:sz w:val="22"/>
            <w:szCs w:val="22"/>
            <w:highlight w:val="yellow"/>
            <w:rPrChange w:id="2240" w:author="David Bartel" w:date="2018-03-25T09:33:00Z">
              <w:rPr>
                <w:rFonts w:ascii="Arial" w:hAnsi="Arial"/>
                <w:sz w:val="22"/>
                <w:szCs w:val="22"/>
              </w:rPr>
            </w:rPrChange>
          </w:rPr>
          <w:t>miR</w:t>
        </w:r>
        <w:proofErr w:type="spellEnd"/>
        <w:r w:rsidR="00EF49B6" w:rsidRPr="00742EFD">
          <w:rPr>
            <w:rFonts w:ascii="Arial" w:hAnsi="Arial" w:cs="Arial"/>
            <w:sz w:val="22"/>
            <w:szCs w:val="22"/>
            <w:highlight w:val="yellow"/>
            <w:rPrChange w:id="2241" w:author="David Bartel" w:date="2018-03-25T09:33:00Z">
              <w:rPr>
                <w:rFonts w:ascii="Arial" w:hAnsi="Arial"/>
                <w:sz w:val="22"/>
                <w:szCs w:val="22"/>
              </w:rPr>
            </w:rPrChange>
          </w:rPr>
          <w:t>-X</w:t>
        </w:r>
      </w:ins>
      <w:del w:id="2242" w:author="David Bartel" w:date="2018-03-25T09:08:00Z">
        <w:r w:rsidRPr="00742EFD" w:rsidDel="00A7473B">
          <w:rPr>
            <w:rFonts w:ascii="Arial" w:hAnsi="Arial" w:cs="Arial"/>
            <w:sz w:val="22"/>
            <w:szCs w:val="22"/>
          </w:rPr>
          <w:delText>Analysis of all five miRNAs together (Figure 4F) can be explained well a single linear model (</w:delText>
        </w:r>
        <w:r w:rsidRPr="00742EFD" w:rsidDel="00A7473B">
          <w:rPr>
            <w:rFonts w:ascii="Arial" w:hAnsi="Arial" w:cs="Arial"/>
            <w:i/>
            <w:sz w:val="22"/>
            <w:szCs w:val="22"/>
          </w:rPr>
          <w:delText>r</w:delText>
        </w:r>
        <w:r w:rsidRPr="00742EFD" w:rsidDel="00A7473B">
          <w:rPr>
            <w:rFonts w:ascii="Arial" w:hAnsi="Arial" w:cs="Arial"/>
            <w:sz w:val="22"/>
            <w:szCs w:val="22"/>
            <w:vertAlign w:val="superscript"/>
          </w:rPr>
          <w:delText>2</w:delText>
        </w:r>
        <w:r w:rsidRPr="00742EFD" w:rsidDel="00A7473B">
          <w:rPr>
            <w:rFonts w:ascii="Arial" w:hAnsi="Arial" w:cs="Arial"/>
            <w:sz w:val="22"/>
            <w:szCs w:val="22"/>
          </w:rPr>
          <w:delText xml:space="preserve"> = 0.82), and is yet improved by the omission of let-7a from this analysis, due to the presence of endogenous let-7a in HeLa cells. </w:delText>
        </w:r>
      </w:del>
      <w:del w:id="2243" w:author="David Bartel" w:date="2018-03-25T10:04:00Z">
        <w:r w:rsidRPr="00742EFD" w:rsidDel="00DC7B8A">
          <w:rPr>
            <w:rFonts w:ascii="Arial" w:hAnsi="Arial" w:cs="Arial"/>
            <w:sz w:val="22"/>
            <w:szCs w:val="22"/>
          </w:rPr>
          <w:delText>When looking at the additional noncanonical sites we identified, we were not able to specifically verify any individual sitetype classes, owing both to the low-number of occurences of these sites in the transcriptome due to the length of the sites, in combination with the lower predicted magnitude of their repression in comparison to the high affinity sites</w:delText>
        </w:r>
      </w:del>
      <w:del w:id="2244" w:author="David Bartel" w:date="2018-03-27T21:53:00Z">
        <w:r w:rsidRPr="00742EFD" w:rsidDel="00DE66E5">
          <w:rPr>
            <w:rFonts w:ascii="Arial" w:hAnsi="Arial" w:cs="Arial"/>
            <w:sz w:val="22"/>
            <w:szCs w:val="22"/>
          </w:rPr>
          <w:delText xml:space="preserve"> (</w:delText>
        </w:r>
      </w:del>
      <w:del w:id="2245" w:author="David Bartel" w:date="2018-03-25T12:28:00Z">
        <w:r w:rsidRPr="00742EFD" w:rsidDel="00C10FE9">
          <w:rPr>
            <w:rFonts w:ascii="Arial" w:hAnsi="Arial" w:cs="Arial"/>
            <w:sz w:val="22"/>
            <w:szCs w:val="22"/>
          </w:rPr>
          <w:delText>F</w:delText>
        </w:r>
      </w:del>
      <w:del w:id="2246" w:author="David Bartel" w:date="2018-03-27T21:53:00Z">
        <w:r w:rsidRPr="00742EFD" w:rsidDel="00DE66E5">
          <w:rPr>
            <w:rFonts w:ascii="Arial" w:hAnsi="Arial" w:cs="Arial"/>
            <w:sz w:val="22"/>
            <w:szCs w:val="22"/>
          </w:rPr>
          <w:delText>ig</w:delText>
        </w:r>
      </w:del>
      <w:del w:id="2247" w:author="David Bartel" w:date="2018-03-25T12:28:00Z">
        <w:r w:rsidRPr="00742EFD" w:rsidDel="00C10FE9">
          <w:rPr>
            <w:rFonts w:ascii="Arial" w:hAnsi="Arial" w:cs="Arial"/>
            <w:sz w:val="22"/>
            <w:szCs w:val="22"/>
          </w:rPr>
          <w:delText>ure</w:delText>
        </w:r>
      </w:del>
      <w:del w:id="2248" w:author="David Bartel" w:date="2018-03-27T21:53:00Z">
        <w:r w:rsidRPr="00742EFD" w:rsidDel="00DE66E5">
          <w:rPr>
            <w:rFonts w:ascii="Arial" w:hAnsi="Arial" w:cs="Arial"/>
            <w:sz w:val="22"/>
            <w:szCs w:val="22"/>
          </w:rPr>
          <w:delText xml:space="preserve"> S</w:delText>
        </w:r>
      </w:del>
      <w:del w:id="2249" w:author="David Bartel" w:date="2018-03-25T10:05:00Z">
        <w:r w:rsidRPr="00742EFD" w:rsidDel="00DC7B8A">
          <w:rPr>
            <w:rFonts w:ascii="Arial" w:hAnsi="Arial" w:cs="Arial"/>
            <w:sz w:val="22"/>
            <w:szCs w:val="22"/>
          </w:rPr>
          <w:delText>4A–E</w:delText>
        </w:r>
      </w:del>
      <w:del w:id="2250" w:author="David Bartel" w:date="2018-03-27T21:53:00Z">
        <w:r w:rsidRPr="00742EFD" w:rsidDel="00DE66E5">
          <w:rPr>
            <w:rFonts w:ascii="Arial" w:hAnsi="Arial" w:cs="Arial"/>
            <w:sz w:val="22"/>
            <w:szCs w:val="22"/>
          </w:rPr>
          <w:delText>)</w:delText>
        </w:r>
      </w:del>
      <w:r w:rsidRPr="00742EFD">
        <w:rPr>
          <w:rFonts w:ascii="Arial" w:hAnsi="Arial" w:cs="Arial"/>
          <w:sz w:val="22"/>
          <w:szCs w:val="22"/>
        </w:rPr>
        <w:t xml:space="preserve">. </w:t>
      </w:r>
      <w:ins w:id="2251" w:author="David Bartel" w:date="2018-03-27T21:59:00Z">
        <w:r w:rsidR="001905E7" w:rsidRPr="00742EFD">
          <w:rPr>
            <w:rFonts w:ascii="Arial" w:hAnsi="Arial" w:cs="Arial"/>
            <w:sz w:val="22"/>
            <w:szCs w:val="22"/>
          </w:rPr>
          <w:t xml:space="preserve"> </w:t>
        </w:r>
      </w:ins>
      <w:del w:id="2252" w:author="David Bartel" w:date="2018-03-25T10:06:00Z">
        <w:r w:rsidRPr="00742EFD" w:rsidDel="00DC7B8A">
          <w:rPr>
            <w:rFonts w:ascii="Arial" w:hAnsi="Arial" w:cs="Arial"/>
            <w:sz w:val="22"/>
            <w:szCs w:val="22"/>
          </w:rPr>
          <w:delText>However, we still see that t</w:delText>
        </w:r>
      </w:del>
      <w:ins w:id="2253" w:author="David Bartel" w:date="2018-03-25T10:06:00Z">
        <w:r w:rsidR="00DC7B8A" w:rsidRPr="00742EFD">
          <w:rPr>
            <w:rFonts w:ascii="Arial" w:hAnsi="Arial" w:cs="Arial"/>
            <w:sz w:val="22"/>
            <w:szCs w:val="22"/>
          </w:rPr>
          <w:t>T</w:t>
        </w:r>
      </w:ins>
      <w:r w:rsidRPr="00742EFD">
        <w:rPr>
          <w:rFonts w:ascii="Arial" w:hAnsi="Arial" w:cs="Arial"/>
          <w:sz w:val="22"/>
          <w:szCs w:val="22"/>
        </w:rPr>
        <w:t xml:space="preserve">he </w:t>
      </w:r>
      <w:ins w:id="2254" w:author="David Bartel" w:date="2018-03-25T10:06:00Z">
        <w:r w:rsidR="00DC7B8A" w:rsidRPr="00742EFD">
          <w:rPr>
            <w:rFonts w:ascii="Arial" w:hAnsi="Arial" w:cs="Arial"/>
            <w:sz w:val="22"/>
            <w:szCs w:val="22"/>
          </w:rPr>
          <w:t xml:space="preserve">consistent </w:t>
        </w:r>
      </w:ins>
      <w:r w:rsidRPr="00742EFD">
        <w:rPr>
          <w:rFonts w:ascii="Arial" w:hAnsi="Arial" w:cs="Arial"/>
          <w:sz w:val="22"/>
          <w:szCs w:val="22"/>
        </w:rPr>
        <w:t xml:space="preserve">relationship between </w:t>
      </w:r>
      <w:ins w:id="2255" w:author="David Bartel" w:date="2018-03-25T10:07:00Z">
        <w:r w:rsidR="00DC7B8A" w:rsidRPr="00742EFD">
          <w:rPr>
            <w:rFonts w:ascii="Arial" w:hAnsi="Arial" w:cs="Arial"/>
            <w:sz w:val="22"/>
            <w:szCs w:val="22"/>
          </w:rPr>
          <w:t xml:space="preserve">in vitro </w:t>
        </w:r>
      </w:ins>
      <w:r w:rsidRPr="00742EFD">
        <w:rPr>
          <w:rFonts w:ascii="Arial" w:hAnsi="Arial" w:cs="Arial"/>
          <w:sz w:val="22"/>
          <w:szCs w:val="22"/>
        </w:rPr>
        <w:t>binding</w:t>
      </w:r>
      <w:ins w:id="2256" w:author="David Bartel" w:date="2018-03-25T10:06:00Z">
        <w:r w:rsidR="00DC7B8A" w:rsidRPr="00742EFD">
          <w:rPr>
            <w:rFonts w:ascii="Arial" w:hAnsi="Arial" w:cs="Arial"/>
            <w:sz w:val="22"/>
            <w:szCs w:val="22"/>
          </w:rPr>
          <w:t xml:space="preserve"> affinity</w:t>
        </w:r>
      </w:ins>
      <w:r w:rsidRPr="00742EFD">
        <w:rPr>
          <w:rFonts w:ascii="Arial" w:hAnsi="Arial" w:cs="Arial"/>
          <w:sz w:val="22"/>
          <w:szCs w:val="22"/>
        </w:rPr>
        <w:t xml:space="preserve"> and </w:t>
      </w:r>
      <w:ins w:id="2257" w:author="David Bartel" w:date="2018-03-25T10:07:00Z">
        <w:r w:rsidR="00DC7B8A" w:rsidRPr="00742EFD">
          <w:rPr>
            <w:rFonts w:ascii="Arial" w:hAnsi="Arial" w:cs="Arial"/>
            <w:sz w:val="22"/>
            <w:szCs w:val="22"/>
          </w:rPr>
          <w:t xml:space="preserve">intracellular </w:t>
        </w:r>
      </w:ins>
      <w:r w:rsidRPr="00742EFD">
        <w:rPr>
          <w:rFonts w:ascii="Arial" w:hAnsi="Arial" w:cs="Arial"/>
          <w:sz w:val="22"/>
          <w:szCs w:val="22"/>
        </w:rPr>
        <w:t>repression</w:t>
      </w:r>
      <w:del w:id="2258" w:author="David Bartel" w:date="2018-03-25T10:06:00Z">
        <w:r w:rsidRPr="00742EFD" w:rsidDel="00DC7B8A">
          <w:rPr>
            <w:rFonts w:ascii="Arial" w:hAnsi="Arial" w:cs="Arial"/>
            <w:sz w:val="22"/>
            <w:szCs w:val="22"/>
          </w:rPr>
          <w:delText xml:space="preserve"> is maintained. These data</w:delText>
        </w:r>
      </w:del>
      <w:r w:rsidRPr="00742EFD">
        <w:rPr>
          <w:rFonts w:ascii="Arial" w:hAnsi="Arial" w:cs="Arial"/>
          <w:sz w:val="22"/>
          <w:szCs w:val="22"/>
        </w:rPr>
        <w:t xml:space="preserve"> </w:t>
      </w:r>
      <w:del w:id="2259" w:author="David Bartel" w:date="2018-03-25T10:06:00Z">
        <w:r w:rsidRPr="00742EFD" w:rsidDel="00DC7B8A">
          <w:rPr>
            <w:rFonts w:ascii="Arial" w:hAnsi="Arial" w:cs="Arial"/>
            <w:sz w:val="22"/>
            <w:szCs w:val="22"/>
          </w:rPr>
          <w:delText xml:space="preserve">suggest </w:delText>
        </w:r>
      </w:del>
      <w:ins w:id="2260" w:author="David Bartel" w:date="2018-03-25T10:06:00Z">
        <w:r w:rsidR="00DC7B8A" w:rsidRPr="00742EFD">
          <w:rPr>
            <w:rFonts w:ascii="Arial" w:hAnsi="Arial" w:cs="Arial"/>
            <w:sz w:val="22"/>
            <w:szCs w:val="22"/>
          </w:rPr>
          <w:t xml:space="preserve">supports </w:t>
        </w:r>
      </w:ins>
      <w:r w:rsidRPr="00742EFD">
        <w:rPr>
          <w:rFonts w:ascii="Arial" w:hAnsi="Arial" w:cs="Arial"/>
          <w:sz w:val="22"/>
          <w:szCs w:val="22"/>
        </w:rPr>
        <w:t>a model in which</w:t>
      </w:r>
      <w:ins w:id="2261" w:author="David Bartel" w:date="2018-03-26T10:24:00Z">
        <w:r w:rsidR="00D57534" w:rsidRPr="00742EFD">
          <w:rPr>
            <w:rFonts w:ascii="Arial" w:hAnsi="Arial" w:cs="Arial"/>
            <w:sz w:val="22"/>
            <w:szCs w:val="22"/>
          </w:rPr>
          <w:t xml:space="preserve"> repression is a function of site occupancy and</w:t>
        </w:r>
      </w:ins>
      <w:r w:rsidRPr="00742EFD">
        <w:rPr>
          <w:rFonts w:ascii="Arial" w:hAnsi="Arial" w:cs="Arial"/>
          <w:sz w:val="22"/>
          <w:szCs w:val="22"/>
        </w:rPr>
        <w:t xml:space="preserve"> </w:t>
      </w:r>
      <w:del w:id="2262" w:author="David Bartel" w:date="2018-03-25T10:06:00Z">
        <w:r w:rsidRPr="00742EFD" w:rsidDel="00DC7B8A">
          <w:rPr>
            <w:rFonts w:ascii="Arial" w:hAnsi="Arial" w:cs="Arial"/>
            <w:sz w:val="22"/>
            <w:szCs w:val="22"/>
          </w:rPr>
          <w:delText xml:space="preserve">all </w:delText>
        </w:r>
      </w:del>
      <w:r w:rsidRPr="00742EFD">
        <w:rPr>
          <w:rFonts w:ascii="Arial" w:hAnsi="Arial" w:cs="Arial"/>
          <w:sz w:val="22"/>
          <w:szCs w:val="22"/>
        </w:rPr>
        <w:t>miRNA-</w:t>
      </w:r>
      <w:ins w:id="2263" w:author="David Bartel" w:date="2018-03-25T10:10:00Z">
        <w:r w:rsidR="008112DA" w:rsidRPr="00742EFD">
          <w:rPr>
            <w:rFonts w:ascii="Arial" w:hAnsi="Arial" w:cs="Arial"/>
            <w:sz w:val="22"/>
            <w:szCs w:val="22"/>
          </w:rPr>
          <w:t xml:space="preserve"> and site-</w:t>
        </w:r>
      </w:ins>
      <w:r w:rsidRPr="00742EFD">
        <w:rPr>
          <w:rFonts w:ascii="Arial" w:hAnsi="Arial" w:cs="Arial"/>
          <w:sz w:val="22"/>
          <w:szCs w:val="22"/>
        </w:rPr>
        <w:t xml:space="preserve">specific differences </w:t>
      </w:r>
      <w:del w:id="2264" w:author="David Bartel" w:date="2018-03-25T10:08:00Z">
        <w:r w:rsidRPr="00742EFD" w:rsidDel="00DC7B8A">
          <w:rPr>
            <w:rFonts w:ascii="Arial" w:hAnsi="Arial" w:cs="Arial"/>
            <w:sz w:val="22"/>
            <w:szCs w:val="22"/>
          </w:rPr>
          <w:delText>can be</w:delText>
        </w:r>
      </w:del>
      <w:ins w:id="2265" w:author="David Bartel" w:date="2018-03-26T10:25:00Z">
        <w:r w:rsidR="00D57534" w:rsidRPr="00742EFD">
          <w:rPr>
            <w:rFonts w:ascii="Arial" w:hAnsi="Arial" w:cs="Arial"/>
            <w:sz w:val="22"/>
            <w:szCs w:val="22"/>
          </w:rPr>
          <w:t>in</w:t>
        </w:r>
      </w:ins>
      <w:del w:id="2266" w:author="David Bartel" w:date="2018-03-26T10:25:00Z">
        <w:r w:rsidRPr="00742EFD" w:rsidDel="00D57534">
          <w:rPr>
            <w:rFonts w:ascii="Arial" w:hAnsi="Arial" w:cs="Arial"/>
            <w:sz w:val="22"/>
            <w:szCs w:val="22"/>
          </w:rPr>
          <w:delText xml:space="preserve"> attributed to </w:delText>
        </w:r>
      </w:del>
      <w:ins w:id="2267" w:author="David Bartel" w:date="2018-03-25T10:08:00Z">
        <w:r w:rsidR="00DC7B8A" w:rsidRPr="00742EFD">
          <w:rPr>
            <w:rFonts w:ascii="Arial" w:hAnsi="Arial" w:cs="Arial"/>
            <w:sz w:val="22"/>
            <w:szCs w:val="22"/>
          </w:rPr>
          <w:t xml:space="preserve"> </w:t>
        </w:r>
      </w:ins>
      <w:r w:rsidRPr="00742EFD">
        <w:rPr>
          <w:rFonts w:ascii="Arial" w:hAnsi="Arial" w:cs="Arial"/>
          <w:sz w:val="22"/>
          <w:szCs w:val="22"/>
        </w:rPr>
        <w:t>binding affinit</w:t>
      </w:r>
      <w:ins w:id="2268" w:author="David Bartel" w:date="2018-03-25T10:15:00Z">
        <w:r w:rsidR="005F73D3" w:rsidRPr="00742EFD">
          <w:rPr>
            <w:rFonts w:ascii="Arial" w:hAnsi="Arial" w:cs="Arial"/>
            <w:sz w:val="22"/>
            <w:szCs w:val="22"/>
          </w:rPr>
          <w:t>ies</w:t>
        </w:r>
      </w:ins>
      <w:ins w:id="2269" w:author="David Bartel" w:date="2018-03-26T10:25:00Z">
        <w:r w:rsidR="00D57534" w:rsidRPr="00742EFD">
          <w:rPr>
            <w:rFonts w:ascii="Arial" w:hAnsi="Arial" w:cs="Arial"/>
            <w:sz w:val="22"/>
            <w:szCs w:val="22"/>
          </w:rPr>
          <w:t xml:space="preserve"> </w:t>
        </w:r>
        <w:r w:rsidR="000622CB" w:rsidRPr="00742EFD">
          <w:rPr>
            <w:rFonts w:ascii="Arial" w:hAnsi="Arial" w:cs="Arial"/>
            <w:sz w:val="22"/>
            <w:szCs w:val="22"/>
          </w:rPr>
          <w:t xml:space="preserve">explain </w:t>
        </w:r>
      </w:ins>
      <w:ins w:id="2270" w:author="David Bartel" w:date="2018-03-27T10:51:00Z">
        <w:r w:rsidR="00F17C8A" w:rsidRPr="00742EFD">
          <w:rPr>
            <w:rFonts w:ascii="Arial" w:hAnsi="Arial" w:cs="Arial"/>
            <w:sz w:val="22"/>
            <w:szCs w:val="22"/>
          </w:rPr>
          <w:t>substantial</w:t>
        </w:r>
      </w:ins>
      <w:ins w:id="2271" w:author="David Bartel" w:date="2018-03-26T10:25:00Z">
        <w:r w:rsidR="000622CB" w:rsidRPr="00742EFD">
          <w:rPr>
            <w:rFonts w:ascii="Arial" w:hAnsi="Arial" w:cs="Arial"/>
            <w:sz w:val="22"/>
            <w:szCs w:val="22"/>
          </w:rPr>
          <w:t xml:space="preserve"> differences in repression</w:t>
        </w:r>
      </w:ins>
      <w:del w:id="2272" w:author="David Bartel" w:date="2018-03-25T10:15:00Z">
        <w:r w:rsidRPr="00742EFD" w:rsidDel="005F73D3">
          <w:rPr>
            <w:rFonts w:ascii="Arial" w:hAnsi="Arial" w:cs="Arial"/>
            <w:sz w:val="22"/>
            <w:szCs w:val="22"/>
          </w:rPr>
          <w:delText>y</w:delText>
        </w:r>
      </w:del>
      <w:del w:id="2273" w:author="David Bartel" w:date="2018-03-26T10:26:00Z">
        <w:r w:rsidRPr="00742EFD" w:rsidDel="000622CB">
          <w:rPr>
            <w:rFonts w:ascii="Arial" w:hAnsi="Arial" w:cs="Arial"/>
            <w:sz w:val="22"/>
            <w:szCs w:val="22"/>
          </w:rPr>
          <w:delText>, with the downstream steps in the pathway occurring as a function of occupancy</w:delText>
        </w:r>
      </w:del>
      <w:del w:id="2274" w:author="David Bartel" w:date="2018-03-25T10:15:00Z">
        <w:r w:rsidRPr="00742EFD" w:rsidDel="005F73D3">
          <w:rPr>
            <w:rFonts w:ascii="Arial" w:hAnsi="Arial" w:cs="Arial"/>
            <w:sz w:val="22"/>
            <w:szCs w:val="22"/>
          </w:rPr>
          <w:delText xml:space="preserve"> of the site</w:delText>
        </w:r>
      </w:del>
      <w:r w:rsidRPr="00742EFD">
        <w:rPr>
          <w:rFonts w:ascii="Arial" w:hAnsi="Arial" w:cs="Arial"/>
          <w:sz w:val="22"/>
          <w:szCs w:val="22"/>
        </w:rPr>
        <w:t xml:space="preserve">. </w:t>
      </w:r>
      <w:moveFromRangeStart w:id="2275" w:author="David Bartel" w:date="2018-03-26T10:40:00Z" w:name="move383680155"/>
      <w:moveFrom w:id="2276" w:author="David Bartel" w:date="2018-03-26T10:40:00Z">
        <w:r w:rsidRPr="00742EFD" w:rsidDel="00E6529F">
          <w:rPr>
            <w:rFonts w:ascii="Arial" w:hAnsi="Arial" w:cs="Arial"/>
            <w:sz w:val="22"/>
            <w:szCs w:val="22"/>
          </w:rPr>
          <w:t xml:space="preserve">They also demonstrate that the essential resource in quantitatively predicting the effects of a miRNA effects </w:t>
        </w:r>
        <w:r w:rsidRPr="00742EFD" w:rsidDel="00E6529F">
          <w:rPr>
            <w:rFonts w:ascii="Arial" w:hAnsi="Arial" w:cs="Arial"/>
            <w:i/>
            <w:sz w:val="22"/>
            <w:szCs w:val="22"/>
          </w:rPr>
          <w:t>in vivo</w:t>
        </w:r>
        <w:r w:rsidRPr="00742EFD" w:rsidDel="00E6529F">
          <w:rPr>
            <w:rFonts w:ascii="Arial" w:hAnsi="Arial" w:cs="Arial"/>
            <w:sz w:val="22"/>
            <w:szCs w:val="22"/>
          </w:rPr>
          <w:t xml:space="preserve"> are binding affinity measurements for that miRNA.</w:t>
        </w:r>
      </w:moveFrom>
      <w:moveFromRangeEnd w:id="2275"/>
    </w:p>
    <w:p w14:paraId="07AF1F27" w14:textId="77777777" w:rsidR="006D2C3E" w:rsidRPr="00742EFD" w:rsidRDefault="006D2C3E" w:rsidP="009E2BCA">
      <w:pPr>
        <w:spacing w:line="360" w:lineRule="auto"/>
        <w:rPr>
          <w:ins w:id="2277" w:author="David Bartel" w:date="2018-03-01T11:17:00Z"/>
          <w:rFonts w:ascii="Arial" w:hAnsi="Arial" w:cs="Arial"/>
          <w:b/>
          <w:color w:val="000000" w:themeColor="text1"/>
          <w:sz w:val="22"/>
          <w:szCs w:val="22"/>
        </w:rPr>
      </w:pPr>
    </w:p>
    <w:p w14:paraId="42EE6B4B" w14:textId="233BEACE" w:rsidR="009E2BCA" w:rsidRPr="00742EFD" w:rsidRDefault="00A90608" w:rsidP="009E2BCA">
      <w:pPr>
        <w:spacing w:line="360" w:lineRule="auto"/>
        <w:rPr>
          <w:rFonts w:ascii="Arial" w:hAnsi="Arial" w:cs="Arial"/>
          <w:b/>
          <w:color w:val="000000" w:themeColor="text1"/>
          <w:sz w:val="22"/>
          <w:szCs w:val="22"/>
          <w:vertAlign w:val="subscript"/>
        </w:rPr>
      </w:pPr>
      <w:ins w:id="2278" w:author="David Bartel" w:date="2018-03-25T10:20:00Z">
        <w:r w:rsidRPr="00742EFD">
          <w:rPr>
            <w:rFonts w:ascii="Arial" w:hAnsi="Arial" w:cs="Arial"/>
            <w:b/>
            <w:color w:val="000000" w:themeColor="text1"/>
            <w:sz w:val="22"/>
            <w:szCs w:val="22"/>
          </w:rPr>
          <w:t>The strong influence of f</w:t>
        </w:r>
      </w:ins>
      <w:del w:id="2279" w:author="David Bartel" w:date="2018-03-25T10:20:00Z">
        <w:r w:rsidR="009E2BCA" w:rsidRPr="00742EFD" w:rsidDel="00A90608">
          <w:rPr>
            <w:rFonts w:ascii="Arial" w:hAnsi="Arial" w:cs="Arial"/>
            <w:b/>
            <w:color w:val="000000" w:themeColor="text1"/>
            <w:sz w:val="22"/>
            <w:szCs w:val="22"/>
          </w:rPr>
          <w:delText>F</w:delText>
        </w:r>
      </w:del>
      <w:r w:rsidR="009E2BCA" w:rsidRPr="00742EFD">
        <w:rPr>
          <w:rFonts w:ascii="Arial" w:hAnsi="Arial" w:cs="Arial"/>
          <w:b/>
          <w:color w:val="000000" w:themeColor="text1"/>
          <w:sz w:val="22"/>
          <w:szCs w:val="22"/>
        </w:rPr>
        <w:t>lanking dinucleotide sequence</w:t>
      </w:r>
      <w:ins w:id="2280" w:author="David Bartel" w:date="2018-03-25T10:20:00Z">
        <w:r w:rsidRPr="00742EFD">
          <w:rPr>
            <w:rFonts w:ascii="Arial" w:hAnsi="Arial" w:cs="Arial"/>
            <w:b/>
            <w:color w:val="000000" w:themeColor="text1"/>
            <w:sz w:val="22"/>
            <w:szCs w:val="22"/>
          </w:rPr>
          <w:t>s</w:t>
        </w:r>
      </w:ins>
      <w:del w:id="2281" w:author="David Bartel" w:date="2018-03-25T10:20:00Z">
        <w:r w:rsidR="009E2BCA" w:rsidRPr="00742EFD" w:rsidDel="00A90608">
          <w:rPr>
            <w:rFonts w:ascii="Arial" w:hAnsi="Arial" w:cs="Arial"/>
            <w:b/>
            <w:color w:val="000000" w:themeColor="text1"/>
            <w:sz w:val="22"/>
            <w:szCs w:val="22"/>
          </w:rPr>
          <w:delText xml:space="preserve"> context causes 100–fold differences in site type binding affinity</w:delText>
        </w:r>
      </w:del>
      <w:r w:rsidR="009E2BCA" w:rsidRPr="00742EFD">
        <w:rPr>
          <w:rFonts w:ascii="Arial" w:hAnsi="Arial" w:cs="Arial"/>
          <w:b/>
          <w:color w:val="000000" w:themeColor="text1"/>
          <w:sz w:val="22"/>
          <w:szCs w:val="22"/>
        </w:rPr>
        <w:t>.</w:t>
      </w:r>
    </w:p>
    <w:p w14:paraId="4F96FE1A" w14:textId="604A865D" w:rsidR="009E2BCA" w:rsidRPr="00742EFD" w:rsidDel="002745E0" w:rsidRDefault="0061585F" w:rsidP="009E2BCA">
      <w:pPr>
        <w:spacing w:line="360" w:lineRule="auto"/>
        <w:rPr>
          <w:del w:id="2282" w:author="David Bartel" w:date="2018-03-25T11:58:00Z"/>
          <w:rFonts w:ascii="Arial" w:hAnsi="Arial" w:cs="Arial"/>
          <w:color w:val="000000" w:themeColor="text1"/>
          <w:sz w:val="22"/>
          <w:szCs w:val="22"/>
        </w:rPr>
      </w:pPr>
      <w:ins w:id="2283" w:author="David Bartel" w:date="2018-03-25T11:48:00Z">
        <w:r w:rsidRPr="00742EFD">
          <w:rPr>
            <w:rFonts w:ascii="Arial" w:hAnsi="Arial" w:cs="Arial"/>
            <w:color w:val="000000" w:themeColor="text1"/>
            <w:sz w:val="22"/>
            <w:szCs w:val="22"/>
          </w:rPr>
          <w:t>AU-rich</w:t>
        </w:r>
      </w:ins>
      <w:ins w:id="2284" w:author="David Bartel" w:date="2018-03-25T10:24:00Z">
        <w:r w:rsidR="00A90608" w:rsidRPr="00742EFD">
          <w:rPr>
            <w:rFonts w:ascii="Arial" w:hAnsi="Arial" w:cs="Arial"/>
            <w:color w:val="000000" w:themeColor="text1"/>
            <w:sz w:val="22"/>
            <w:szCs w:val="22"/>
          </w:rPr>
          <w:t xml:space="preserve"> </w:t>
        </w:r>
      </w:ins>
      <w:ins w:id="2285" w:author="David Bartel" w:date="2018-03-25T11:51:00Z">
        <w:r w:rsidR="000C24BB" w:rsidRPr="00742EFD">
          <w:rPr>
            <w:rFonts w:ascii="Arial" w:hAnsi="Arial" w:cs="Arial"/>
            <w:color w:val="000000" w:themeColor="text1"/>
            <w:sz w:val="22"/>
            <w:szCs w:val="22"/>
          </w:rPr>
          <w:t>nucleotide</w:t>
        </w:r>
      </w:ins>
      <w:ins w:id="2286" w:author="David Bartel" w:date="2018-03-25T10:24:00Z">
        <w:r w:rsidR="00A90608" w:rsidRPr="00742EFD">
          <w:rPr>
            <w:rFonts w:ascii="Arial" w:hAnsi="Arial" w:cs="Arial"/>
            <w:color w:val="000000" w:themeColor="text1"/>
            <w:sz w:val="22"/>
            <w:szCs w:val="22"/>
          </w:rPr>
          <w:t xml:space="preserve"> composition </w:t>
        </w:r>
      </w:ins>
      <w:ins w:id="2287" w:author="David Bartel" w:date="2018-03-25T11:48:00Z">
        <w:r w:rsidRPr="00742EFD">
          <w:rPr>
            <w:rFonts w:ascii="Arial" w:hAnsi="Arial" w:cs="Arial"/>
            <w:color w:val="000000" w:themeColor="text1"/>
            <w:sz w:val="22"/>
            <w:szCs w:val="22"/>
          </w:rPr>
          <w:t xml:space="preserve">immediately flanking miRNA sites has long been associated with increased </w:t>
        </w:r>
      </w:ins>
      <w:ins w:id="2288" w:author="David Bartel" w:date="2018-03-25T11:57:00Z">
        <w:r w:rsidR="002745E0" w:rsidRPr="00742EFD">
          <w:rPr>
            <w:rFonts w:ascii="Arial" w:hAnsi="Arial" w:cs="Arial"/>
            <w:color w:val="000000" w:themeColor="text1"/>
            <w:sz w:val="22"/>
            <w:szCs w:val="22"/>
          </w:rPr>
          <w:t xml:space="preserve">site conservation and </w:t>
        </w:r>
      </w:ins>
      <w:ins w:id="2289" w:author="David Bartel" w:date="2018-03-25T11:49:00Z">
        <w:r w:rsidRPr="00742EFD">
          <w:rPr>
            <w:rFonts w:ascii="Arial" w:hAnsi="Arial" w:cs="Arial"/>
            <w:color w:val="000000" w:themeColor="text1"/>
            <w:sz w:val="22"/>
            <w:szCs w:val="22"/>
          </w:rPr>
          <w:t>efficacy in cells</w:t>
        </w:r>
      </w:ins>
      <w:ins w:id="2290" w:author="David Bartel" w:date="2018-03-25T11:54:00Z">
        <w:r w:rsidR="000C24BB" w:rsidRPr="00742EFD">
          <w:rPr>
            <w:rFonts w:ascii="Arial" w:hAnsi="Arial" w:cs="Arial"/>
            <w:color w:val="000000" w:themeColor="text1"/>
            <w:sz w:val="22"/>
            <w:szCs w:val="22"/>
          </w:rPr>
          <w:t xml:space="preserve"> (</w:t>
        </w:r>
        <w:commentRangeStart w:id="2291"/>
        <w:r w:rsidR="000C24BB" w:rsidRPr="00742EFD">
          <w:rPr>
            <w:rFonts w:ascii="Arial" w:hAnsi="Arial" w:cs="Arial"/>
            <w:color w:val="000000" w:themeColor="text1"/>
            <w:sz w:val="22"/>
            <w:szCs w:val="22"/>
          </w:rPr>
          <w:t>REF</w:t>
        </w:r>
        <w:commentRangeEnd w:id="2291"/>
        <w:r w:rsidR="000C24BB" w:rsidRPr="00742EFD">
          <w:rPr>
            <w:rStyle w:val="CommentReference"/>
            <w:rFonts w:ascii="Arial" w:eastAsiaTheme="minorHAnsi" w:hAnsi="Arial" w:cs="Arial"/>
            <w:sz w:val="22"/>
            <w:szCs w:val="22"/>
          </w:rPr>
          <w:commentReference w:id="2291"/>
        </w:r>
        <w:r w:rsidR="000C24BB" w:rsidRPr="00742EFD">
          <w:rPr>
            <w:rFonts w:ascii="Arial" w:hAnsi="Arial" w:cs="Arial"/>
            <w:color w:val="000000" w:themeColor="text1"/>
            <w:sz w:val="22"/>
            <w:szCs w:val="22"/>
          </w:rPr>
          <w:t>)</w:t>
        </w:r>
      </w:ins>
      <w:ins w:id="2292" w:author="David Bartel" w:date="2018-03-25T11:49:00Z">
        <w:r w:rsidRPr="00742EFD">
          <w:rPr>
            <w:rFonts w:ascii="Arial" w:hAnsi="Arial" w:cs="Arial"/>
            <w:color w:val="000000" w:themeColor="text1"/>
            <w:sz w:val="22"/>
            <w:szCs w:val="22"/>
          </w:rPr>
          <w:t xml:space="preserve">, </w:t>
        </w:r>
      </w:ins>
      <w:ins w:id="2293" w:author="David Bartel" w:date="2018-03-25T11:50:00Z">
        <w:r w:rsidRPr="00742EFD">
          <w:rPr>
            <w:rFonts w:ascii="Arial" w:hAnsi="Arial" w:cs="Arial"/>
            <w:color w:val="000000" w:themeColor="text1"/>
            <w:sz w:val="22"/>
            <w:szCs w:val="22"/>
          </w:rPr>
          <w:t xml:space="preserve">but the biochemical basis of this phenomenon </w:t>
        </w:r>
      </w:ins>
      <w:ins w:id="2294" w:author="David Bartel" w:date="2018-03-25T11:52:00Z">
        <w:r w:rsidR="000C24BB" w:rsidRPr="00742EFD">
          <w:rPr>
            <w:rFonts w:ascii="Arial" w:hAnsi="Arial" w:cs="Arial"/>
            <w:color w:val="000000" w:themeColor="text1"/>
            <w:sz w:val="22"/>
            <w:szCs w:val="22"/>
          </w:rPr>
          <w:t>had not been investigated</w:t>
        </w:r>
      </w:ins>
      <w:ins w:id="2295" w:author="David Bartel" w:date="2018-03-25T12:02:00Z">
        <w:r w:rsidR="008E4ABC" w:rsidRPr="00742EFD">
          <w:rPr>
            <w:rFonts w:ascii="Arial" w:hAnsi="Arial" w:cs="Arial"/>
            <w:color w:val="000000" w:themeColor="text1"/>
            <w:sz w:val="22"/>
            <w:szCs w:val="22"/>
          </w:rPr>
          <w:t>, presumably because of the sparsity of affinity measur</w:t>
        </w:r>
      </w:ins>
      <w:ins w:id="2296" w:author="David Bartel" w:date="2018-03-26T11:43:00Z">
        <w:r w:rsidR="00C926E4" w:rsidRPr="00742EFD">
          <w:rPr>
            <w:rFonts w:ascii="Arial" w:hAnsi="Arial" w:cs="Arial"/>
            <w:color w:val="000000" w:themeColor="text1"/>
            <w:sz w:val="22"/>
            <w:szCs w:val="22"/>
          </w:rPr>
          <w:t>e</w:t>
        </w:r>
      </w:ins>
      <w:ins w:id="2297" w:author="David Bartel" w:date="2018-03-25T12:02:00Z">
        <w:r w:rsidR="008E4ABC" w:rsidRPr="00742EFD">
          <w:rPr>
            <w:rFonts w:ascii="Arial" w:hAnsi="Arial" w:cs="Arial"/>
            <w:color w:val="000000" w:themeColor="text1"/>
            <w:sz w:val="22"/>
            <w:szCs w:val="22"/>
          </w:rPr>
          <w:t>ments</w:t>
        </w:r>
      </w:ins>
      <w:ins w:id="2298" w:author="David Bartel" w:date="2018-03-25T11:53:00Z">
        <w:r w:rsidR="000C24BB" w:rsidRPr="00742EFD">
          <w:rPr>
            <w:rFonts w:ascii="Arial" w:hAnsi="Arial" w:cs="Arial"/>
            <w:color w:val="000000" w:themeColor="text1"/>
            <w:sz w:val="22"/>
            <w:szCs w:val="22"/>
          </w:rPr>
          <w:t>.</w:t>
        </w:r>
      </w:ins>
      <w:del w:id="2299" w:author="David Bartel" w:date="2018-03-25T11:57:00Z">
        <w:r w:rsidR="009E2BCA" w:rsidRPr="00742EFD" w:rsidDel="002745E0">
          <w:rPr>
            <w:rFonts w:ascii="Arial" w:hAnsi="Arial" w:cs="Arial"/>
            <w:color w:val="000000" w:themeColor="text1"/>
            <w:sz w:val="22"/>
            <w:szCs w:val="22"/>
          </w:rPr>
          <w:delText>It is well established that additional mRNA sequence features extrinsic to site type play a role in modulating the efficacy of repression, such as AU-content local to the target site, target site</w:delText>
        </w:r>
      </w:del>
      <w:del w:id="2300" w:author="David Bartel" w:date="2018-03-25T10:19:00Z">
        <w:r w:rsidR="009E2BCA" w:rsidRPr="00742EFD" w:rsidDel="005F73D3">
          <w:rPr>
            <w:rFonts w:ascii="Arial" w:hAnsi="Arial" w:cs="Arial"/>
            <w:color w:val="000000" w:themeColor="text1"/>
            <w:sz w:val="22"/>
            <w:szCs w:val="22"/>
          </w:rPr>
          <w:softHyphen/>
          <w:delText>–</w:delText>
        </w:r>
      </w:del>
      <w:del w:id="2301" w:author="David Bartel" w:date="2018-03-25T11:57:00Z">
        <w:r w:rsidR="009E2BCA" w:rsidRPr="00742EFD" w:rsidDel="002745E0">
          <w:rPr>
            <w:rFonts w:ascii="Arial" w:hAnsi="Arial" w:cs="Arial"/>
            <w:color w:val="000000" w:themeColor="text1"/>
            <w:sz w:val="22"/>
            <w:szCs w:val="22"/>
          </w:rPr>
          <w:delText xml:space="preserve">accessibility (due to low propensity to form secondary structures occluding the site), 3′ UTR length, and target site position within the 3′ UTR </w:delText>
        </w:r>
        <w:r w:rsidR="009E2BCA" w:rsidRPr="00742EFD" w:rsidDel="002745E0">
          <w:rPr>
            <w:rFonts w:ascii="Arial" w:hAnsi="Arial" w:cs="Arial"/>
            <w:color w:val="000000" w:themeColor="text1"/>
            <w:sz w:val="22"/>
            <w:szCs w:val="22"/>
          </w:rPr>
          <w:fldChar w:fldCharType="begin"/>
        </w:r>
        <w:r w:rsidR="009E2BCA" w:rsidRPr="00742EFD" w:rsidDel="002745E0">
          <w:rPr>
            <w:rFonts w:ascii="Arial" w:hAnsi="Arial" w:cs="Arial"/>
            <w:color w:val="000000" w:themeColor="text1"/>
            <w:sz w:val="22"/>
            <w:szCs w:val="22"/>
          </w:rPr>
          <w:delInstrText xml:space="preserve"> ADDIN PAPERS2_CITATIONS &lt;citation&gt;&lt;priority&gt;0&lt;/priority&gt;&lt;uuid&gt;49D2D5C2-669B-4250-97DC-AB9D433D2477&lt;/uuid&gt;&lt;publications&gt;&lt;publication&gt;&lt;subtype&gt;400&lt;/subtype&gt;&lt;publisher&gt;eLife Sciences Publications Limited&lt;/publisher&gt;&lt;title&gt;Predicting effective microRNA target sites in mammalian mRNAs.&lt;/title&gt;&lt;url&gt;http://elifesciences.org/lookup/doi/10.7554/eLife.05005&lt;/url&gt;&lt;volume&gt;4&lt;/volume&gt;&lt;publication_date&gt;99201500001200000000200000&lt;/publication_date&gt;&lt;uuid&gt;7502DD44-598E-4CB6-8762-0222D9B41E3F&lt;/uuid&gt;&lt;type&gt;400&lt;/typ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PCTscore.&lt;/subtitle&gt;&lt;doi&gt;10.7554/eLife.05005&lt;/doi&gt;&lt;submission_date&gt;99201410071200000000222000&lt;/submission_date&gt;&lt;institution&gt;Howard Hughes Medical Institute, Whitehead Institute for Biomedical Research, Cambridge, United States.&lt;/institution&gt;&lt;startpage&gt;e05005&lt;/startpage&gt;&lt;bundle&gt;&lt;publication&gt;&lt;title&gt;eLife&lt;/title&gt;&lt;uuid&gt;C4E4A833-25C1-44E1-AC3D-A32C83136FEE&lt;/uuid&gt;&lt;subtype&gt;-100&lt;/subtype&gt;&lt;type&gt;-100&lt;/type&gt;&lt;/publication&gt;&lt;/bundle&gt;&lt;authors&gt;&lt;author&gt;&lt;lastName&gt;Agarwal&lt;/lastName&gt;&lt;firstName&gt;Vikram&lt;/firstName&gt;&lt;/author&gt;&lt;author&gt;&lt;lastName&gt;Bell&lt;/lastName&gt;&lt;firstName&gt;George&lt;/firstName&gt;&lt;middleNames&gt;W&lt;/middleNames&gt;&lt;/author&gt;&lt;author&gt;&lt;lastName&gt;Nam&lt;/lastName&gt;&lt;firstName&gt;Jin-Wu&lt;/firstName&gt;&lt;/author&gt;&lt;author&gt;&lt;lastName&gt;Bartel&lt;/lastName&gt;&lt;firstName&gt;David&lt;/firstName&gt;&lt;middleNames&gt;P&lt;/middleNames&gt;&lt;/author&gt;&lt;/authors&gt;&lt;editors&gt;&lt;author&gt;&lt;lastName&gt;Izaurralde&lt;/lastName&gt;&lt;firstName&gt;Elisa&lt;/firstName&gt;&lt;/author&gt;&lt;/editors&gt;&lt;/publication&gt;&lt;/publications&gt;&lt;cites&gt;&lt;/cites&gt;&lt;/citation&gt;</w:delInstrText>
        </w:r>
        <w:r w:rsidR="009E2BCA" w:rsidRPr="00742EFD" w:rsidDel="002745E0">
          <w:rPr>
            <w:rFonts w:ascii="Arial" w:hAnsi="Arial" w:cs="Arial"/>
            <w:color w:val="000000" w:themeColor="text1"/>
            <w:sz w:val="22"/>
            <w:szCs w:val="22"/>
          </w:rPr>
          <w:fldChar w:fldCharType="separate"/>
        </w:r>
        <w:r w:rsidR="009E2BCA" w:rsidRPr="00742EFD" w:rsidDel="002745E0">
          <w:rPr>
            <w:rFonts w:ascii="Arial" w:hAnsi="Arial" w:cs="Arial"/>
            <w:sz w:val="22"/>
            <w:szCs w:val="22"/>
          </w:rPr>
          <w:delText>{Agarwal:2015bw}</w:delText>
        </w:r>
        <w:r w:rsidR="009E2BCA" w:rsidRPr="00742EFD" w:rsidDel="002745E0">
          <w:rPr>
            <w:rFonts w:ascii="Arial" w:hAnsi="Arial" w:cs="Arial"/>
            <w:color w:val="000000" w:themeColor="text1"/>
            <w:sz w:val="22"/>
            <w:szCs w:val="22"/>
          </w:rPr>
          <w:fldChar w:fldCharType="end"/>
        </w:r>
        <w:r w:rsidR="009E2BCA" w:rsidRPr="00742EFD" w:rsidDel="002745E0">
          <w:rPr>
            <w:rFonts w:ascii="Arial" w:hAnsi="Arial" w:cs="Arial"/>
            <w:color w:val="000000" w:themeColor="text1"/>
            <w:sz w:val="22"/>
            <w:szCs w:val="22"/>
          </w:rPr>
          <w:fldChar w:fldCharType="begin"/>
        </w:r>
        <w:r w:rsidR="009E2BCA" w:rsidRPr="00742EFD" w:rsidDel="002745E0">
          <w:rPr>
            <w:rFonts w:ascii="Arial" w:hAnsi="Arial" w:cs="Arial"/>
            <w:color w:val="000000" w:themeColor="text1"/>
            <w:sz w:val="22"/>
            <w:szCs w:val="22"/>
          </w:rPr>
          <w:delInstrText xml:space="preserve"> ADDIN PAPERS2_CITATIONS &lt;citation&gt;&lt;priority&gt;0&lt;/priority&gt;&lt;uuid&gt;F43FD130-A633-4185-84D3-FB4F3F93D518&lt;/uuid&gt;&lt;publications&gt;&lt;publication&gt;&lt;subtype&gt;400&lt;/subtype&gt;&lt;publisher&gt;Cold Spring Harbor Lab&lt;/publisher&gt;&lt;title&gt;Relative contribution of sequence and structure features to the mRNA binding of Argonaute/EIF2C-miRNA complexes and the degradation of miRNA targets.&lt;/title&gt;&lt;url&gt;http://genome.cshlp.org/cgi/doi/10.1101/gr.091181.109&lt;/url&gt;&lt;volume&gt;19&lt;/volume&gt;&lt;publication_date&gt;99200911001200000000220000&lt;/publication_date&gt;&lt;uuid&gt;3EC1EBFC-8903-4C32-865E-E9F3D10EE766&lt;/uuid&gt;&lt;type&gt;400&lt;/type&gt;&lt;number&gt;11&lt;/number&gt;&lt;doi&gt;10.1101/gr.091181.109&lt;/doi&gt;&lt;institution&gt;Biozentrum, University of Basel and Swiss Institute of Bioinformatics, CH-4056 Basel, Switzerland.&lt;/institution&gt;&lt;startpage&gt;2009&lt;/startpage&gt;&lt;endpage&gt;2020&lt;/endpage&gt;&lt;bundle&gt;&lt;publication&gt;&lt;title&gt;Genome research&lt;/title&gt;&lt;uuid&gt;EC4449A4-0896-478E-A2D8-83F5C1467EEB&lt;/uuid&gt;&lt;subtype&gt;-100&lt;/subtype&gt;&lt;type&gt;-100&lt;/type&gt;&lt;/publication&gt;&lt;/bundle&gt;&lt;authors&gt;&lt;author&gt;&lt;lastName&gt;Hausser&lt;/lastName&gt;&lt;firstName&gt;Jean&lt;/firstName&gt;&lt;/author&gt;&lt;author&gt;&lt;lastName&gt;Landthaler&lt;/lastName&gt;&lt;firstName&gt;Markus&lt;/firstName&gt;&lt;/author&gt;&lt;author&gt;&lt;lastName&gt;Jaskiewicz&lt;/lastName&gt;&lt;firstName&gt;Lukasz&lt;/firstName&gt;&lt;/author&gt;&lt;author&gt;&lt;lastName&gt;Gaidatzis&lt;/lastName&gt;&lt;firstName&gt;Dimos&lt;/firstName&gt;&lt;/author&gt;&lt;author&gt;&lt;lastName&gt;Zavolan&lt;/lastName&gt;&lt;firstName&gt;Mihaela&lt;/firstName&gt;&lt;/author&gt;&lt;/authors&gt;&lt;/publication&gt;&lt;/publications&gt;&lt;cites&gt;&lt;/cites&gt;&lt;/citation&gt;</w:delInstrText>
        </w:r>
        <w:r w:rsidR="009E2BCA" w:rsidRPr="00742EFD" w:rsidDel="002745E0">
          <w:rPr>
            <w:rFonts w:ascii="Arial" w:hAnsi="Arial" w:cs="Arial"/>
            <w:color w:val="000000" w:themeColor="text1"/>
            <w:sz w:val="22"/>
            <w:szCs w:val="22"/>
          </w:rPr>
          <w:fldChar w:fldCharType="separate"/>
        </w:r>
        <w:r w:rsidR="009E2BCA" w:rsidRPr="00742EFD" w:rsidDel="002745E0">
          <w:rPr>
            <w:rFonts w:ascii="Arial" w:hAnsi="Arial" w:cs="Arial"/>
            <w:sz w:val="22"/>
            <w:szCs w:val="22"/>
          </w:rPr>
          <w:delText>{Hausser:2009cn}</w:delText>
        </w:r>
        <w:r w:rsidR="009E2BCA" w:rsidRPr="00742EFD" w:rsidDel="002745E0">
          <w:rPr>
            <w:rFonts w:ascii="Arial" w:hAnsi="Arial" w:cs="Arial"/>
            <w:color w:val="000000" w:themeColor="text1"/>
            <w:sz w:val="22"/>
            <w:szCs w:val="22"/>
          </w:rPr>
          <w:fldChar w:fldCharType="end"/>
        </w:r>
        <w:r w:rsidR="009E2BCA" w:rsidRPr="00742EFD" w:rsidDel="002745E0">
          <w:rPr>
            <w:rFonts w:ascii="Arial" w:hAnsi="Arial" w:cs="Arial"/>
            <w:color w:val="000000" w:themeColor="text1"/>
            <w:sz w:val="22"/>
            <w:szCs w:val="22"/>
          </w:rPr>
          <w:delText xml:space="preserve">. The identification of these and other sequence- and transcript-level features as contributing to miRNA-mediated repression occurs primarily through the detection of a correlation with that feature and the magnitude of repression, in studies measuring global changes in gene expression upon transfection or knockout of a particular miRNA sequence. Such studies are of limited utility for precise quantification of the relative effects of each of these features, however, because the repertoire of target sites against any particular miRNA within the endogenous transcriptome constitute a sparse cohort in comparison to the number of sequence features that have been identified. We decided to analyze these effects within the AGO-RBNS equilibrium experiments, reasoning that our complex biochemical data and computational modeling approaches would enable us to monitor the effects of sequence context at the level of miRNA-target binding with an unprecedented level of quantitative detail. Furthermore, we reasoned that </w:delText>
        </w:r>
        <w:r w:rsidR="009E2BCA" w:rsidRPr="00742EFD" w:rsidDel="002745E0">
          <w:rPr>
            <w:rFonts w:ascii="Arial" w:hAnsi="Arial" w:cs="Arial"/>
            <w:i/>
            <w:color w:val="000000" w:themeColor="text1"/>
            <w:sz w:val="22"/>
            <w:szCs w:val="22"/>
          </w:rPr>
          <w:delText>in silico</w:delText>
        </w:r>
        <w:r w:rsidR="009E2BCA" w:rsidRPr="00742EFD" w:rsidDel="002745E0">
          <w:rPr>
            <w:rFonts w:ascii="Arial" w:hAnsi="Arial" w:cs="Arial"/>
            <w:color w:val="000000" w:themeColor="text1"/>
            <w:sz w:val="22"/>
            <w:szCs w:val="22"/>
          </w:rPr>
          <w:delText xml:space="preserve"> structural folding algorithms might provide more accurate structural accessibility predictions for the target sites within the randomized library in comparison to those occurring naturally within transcriptomic 3′ UTRs, which are too long to be computationally folded in their entirety.</w:delText>
        </w:r>
      </w:del>
      <w:ins w:id="2302" w:author="David Bartel" w:date="2018-03-25T11:58:00Z">
        <w:r w:rsidR="002745E0" w:rsidRPr="00742EFD">
          <w:rPr>
            <w:rFonts w:ascii="Arial" w:hAnsi="Arial" w:cs="Arial"/>
            <w:color w:val="000000" w:themeColor="text1"/>
            <w:sz w:val="22"/>
            <w:szCs w:val="22"/>
          </w:rPr>
          <w:t xml:space="preserve"> </w:t>
        </w:r>
      </w:ins>
      <w:ins w:id="2303" w:author="David Bartel" w:date="2018-03-27T21:59:00Z">
        <w:r w:rsidR="001905E7" w:rsidRPr="00742EFD">
          <w:rPr>
            <w:rFonts w:ascii="Arial" w:hAnsi="Arial" w:cs="Arial"/>
            <w:color w:val="000000" w:themeColor="text1"/>
            <w:sz w:val="22"/>
            <w:szCs w:val="22"/>
          </w:rPr>
          <w:t xml:space="preserve"> </w:t>
        </w:r>
      </w:ins>
    </w:p>
    <w:p w14:paraId="040FD5A4" w14:textId="4ED5ECD8" w:rsidR="006606B2" w:rsidRPr="00742EFD" w:rsidRDefault="009E2BCA" w:rsidP="002745E0">
      <w:pPr>
        <w:spacing w:line="360" w:lineRule="auto"/>
        <w:rPr>
          <w:ins w:id="2304" w:author="David Bartel" w:date="2018-03-25T12:32:00Z"/>
          <w:rFonts w:ascii="Arial" w:hAnsi="Arial" w:cs="Arial"/>
          <w:color w:val="000000" w:themeColor="text1"/>
          <w:sz w:val="22"/>
          <w:szCs w:val="22"/>
        </w:rPr>
      </w:pPr>
      <w:del w:id="2305" w:author="David Bartel" w:date="2018-03-25T11:57:00Z">
        <w:r w:rsidRPr="00742EFD" w:rsidDel="002745E0">
          <w:rPr>
            <w:rFonts w:ascii="Arial" w:hAnsi="Arial" w:cs="Arial"/>
            <w:color w:val="000000" w:themeColor="text1"/>
            <w:sz w:val="22"/>
            <w:szCs w:val="22"/>
          </w:rPr>
          <w:tab/>
        </w:r>
      </w:del>
      <w:del w:id="2306" w:author="David Bartel" w:date="2018-03-25T11:58:00Z">
        <w:r w:rsidRPr="00742EFD" w:rsidDel="002745E0">
          <w:rPr>
            <w:rFonts w:ascii="Arial" w:hAnsi="Arial" w:cs="Arial"/>
            <w:color w:val="000000" w:themeColor="text1"/>
            <w:sz w:val="22"/>
            <w:szCs w:val="22"/>
          </w:rPr>
          <w:delText>In order t</w:delText>
        </w:r>
      </w:del>
      <w:ins w:id="2307" w:author="David Bartel" w:date="2018-03-25T11:58:00Z">
        <w:r w:rsidR="002745E0" w:rsidRPr="00742EFD">
          <w:rPr>
            <w:rFonts w:ascii="Arial" w:hAnsi="Arial" w:cs="Arial"/>
            <w:color w:val="000000" w:themeColor="text1"/>
            <w:sz w:val="22"/>
            <w:szCs w:val="22"/>
          </w:rPr>
          <w:t>T</w:t>
        </w:r>
      </w:ins>
      <w:r w:rsidRPr="00742EFD">
        <w:rPr>
          <w:rFonts w:ascii="Arial" w:hAnsi="Arial" w:cs="Arial"/>
          <w:color w:val="000000" w:themeColor="text1"/>
          <w:sz w:val="22"/>
          <w:szCs w:val="22"/>
        </w:rPr>
        <w:t xml:space="preserve">o </w:t>
      </w:r>
      <w:ins w:id="2308" w:author="David Bartel" w:date="2018-03-25T12:03:00Z">
        <w:r w:rsidR="008E4ABC" w:rsidRPr="00742EFD">
          <w:rPr>
            <w:rFonts w:ascii="Arial" w:hAnsi="Arial" w:cs="Arial"/>
            <w:color w:val="000000" w:themeColor="text1"/>
            <w:sz w:val="22"/>
            <w:szCs w:val="22"/>
          </w:rPr>
          <w:t>overcome this limitation</w:t>
        </w:r>
      </w:ins>
      <w:del w:id="2309" w:author="David Bartel" w:date="2018-03-25T11:58:00Z">
        <w:r w:rsidRPr="00742EFD" w:rsidDel="002745E0">
          <w:rPr>
            <w:rFonts w:ascii="Arial" w:hAnsi="Arial" w:cs="Arial"/>
            <w:color w:val="000000" w:themeColor="text1"/>
            <w:sz w:val="22"/>
            <w:szCs w:val="22"/>
          </w:rPr>
          <w:delText xml:space="preserve">directly </w:delText>
        </w:r>
      </w:del>
      <w:del w:id="2310" w:author="David Bartel" w:date="2018-03-25T12:03:00Z">
        <w:r w:rsidRPr="00742EFD" w:rsidDel="008E4ABC">
          <w:rPr>
            <w:rFonts w:ascii="Arial" w:hAnsi="Arial" w:cs="Arial"/>
            <w:color w:val="000000" w:themeColor="text1"/>
            <w:sz w:val="22"/>
            <w:szCs w:val="22"/>
          </w:rPr>
          <w:delText>quantify the effects of sequence context on miRNA</w:delText>
        </w:r>
      </w:del>
      <w:del w:id="2311" w:author="David Bartel" w:date="2018-03-25T11:58:00Z">
        <w:r w:rsidRPr="00742EFD" w:rsidDel="002745E0">
          <w:rPr>
            <w:rFonts w:ascii="Arial" w:hAnsi="Arial" w:cs="Arial"/>
            <w:color w:val="000000" w:themeColor="text1"/>
            <w:sz w:val="22"/>
            <w:szCs w:val="22"/>
          </w:rPr>
          <w:delText>–</w:delText>
        </w:r>
      </w:del>
      <w:del w:id="2312" w:author="David Bartel" w:date="2018-03-25T12:03:00Z">
        <w:r w:rsidRPr="00742EFD" w:rsidDel="008E4ABC">
          <w:rPr>
            <w:rFonts w:ascii="Arial" w:hAnsi="Arial" w:cs="Arial"/>
            <w:color w:val="000000" w:themeColor="text1"/>
            <w:sz w:val="22"/>
            <w:szCs w:val="22"/>
          </w:rPr>
          <w:delText>target</w:delText>
        </w:r>
      </w:del>
      <w:del w:id="2313" w:author="David Bartel" w:date="2018-03-25T11:59:00Z">
        <w:r w:rsidRPr="00742EFD" w:rsidDel="002745E0">
          <w:rPr>
            <w:rFonts w:ascii="Arial" w:hAnsi="Arial" w:cs="Arial"/>
            <w:color w:val="000000" w:themeColor="text1"/>
            <w:sz w:val="22"/>
            <w:szCs w:val="22"/>
          </w:rPr>
          <w:delText xml:space="preserve"> </w:delText>
        </w:r>
      </w:del>
      <w:del w:id="2314" w:author="David Bartel" w:date="2018-03-25T12:03:00Z">
        <w:r w:rsidRPr="00742EFD" w:rsidDel="008E4ABC">
          <w:rPr>
            <w:rFonts w:ascii="Arial" w:hAnsi="Arial" w:cs="Arial"/>
            <w:color w:val="000000" w:themeColor="text1"/>
            <w:sz w:val="22"/>
            <w:szCs w:val="22"/>
          </w:rPr>
          <w:delText>site binding</w:delText>
        </w:r>
      </w:del>
      <w:del w:id="2315" w:author="David Bartel" w:date="2018-03-25T11:59:00Z">
        <w:r w:rsidRPr="00742EFD" w:rsidDel="002745E0">
          <w:rPr>
            <w:rFonts w:ascii="Arial" w:hAnsi="Arial" w:cs="Arial"/>
            <w:color w:val="000000" w:themeColor="text1"/>
            <w:sz w:val="22"/>
            <w:szCs w:val="22"/>
          </w:rPr>
          <w:delText xml:space="preserve"> affinity</w:delText>
        </w:r>
      </w:del>
      <w:r w:rsidRPr="00742EFD">
        <w:rPr>
          <w:rFonts w:ascii="Arial" w:hAnsi="Arial" w:cs="Arial"/>
          <w:color w:val="000000" w:themeColor="text1"/>
          <w:sz w:val="22"/>
          <w:szCs w:val="22"/>
        </w:rPr>
        <w:t xml:space="preserve">, we </w:t>
      </w:r>
      <w:del w:id="2316" w:author="David Bartel" w:date="2018-03-25T12:04:00Z">
        <w:r w:rsidRPr="00742EFD" w:rsidDel="008E4ABC">
          <w:rPr>
            <w:rFonts w:ascii="Arial" w:hAnsi="Arial" w:cs="Arial"/>
            <w:color w:val="000000" w:themeColor="text1"/>
            <w:sz w:val="22"/>
            <w:szCs w:val="22"/>
          </w:rPr>
          <w:delText xml:space="preserve">reclassified </w:delText>
        </w:r>
      </w:del>
      <w:ins w:id="2317" w:author="David Bartel" w:date="2018-03-25T12:04:00Z">
        <w:r w:rsidR="008E4ABC" w:rsidRPr="00742EFD">
          <w:rPr>
            <w:rFonts w:ascii="Arial" w:hAnsi="Arial" w:cs="Arial"/>
            <w:color w:val="000000" w:themeColor="text1"/>
            <w:sz w:val="22"/>
            <w:szCs w:val="22"/>
          </w:rPr>
          <w:t xml:space="preserve">separated </w:t>
        </w:r>
      </w:ins>
      <w:r w:rsidRPr="00742EFD">
        <w:rPr>
          <w:rFonts w:ascii="Arial" w:hAnsi="Arial" w:cs="Arial"/>
          <w:color w:val="000000" w:themeColor="text1"/>
          <w:sz w:val="22"/>
          <w:szCs w:val="22"/>
        </w:rPr>
        <w:t>the 8mer</w:t>
      </w:r>
      <w:del w:id="2318" w:author="David Bartel" w:date="2018-03-25T12:04:00Z">
        <w:r w:rsidRPr="00742EFD" w:rsidDel="008E4ABC">
          <w:rPr>
            <w:rFonts w:ascii="Arial" w:hAnsi="Arial" w:cs="Arial"/>
            <w:color w:val="000000" w:themeColor="text1"/>
            <w:sz w:val="22"/>
            <w:szCs w:val="22"/>
          </w:rPr>
          <w:delText>-containing read counts within all the samples from the miR-1 equilibrium AGO-RBNS experiment, assigning each read to one of</w:delText>
        </w:r>
      </w:del>
      <w:ins w:id="2319" w:author="David Bartel" w:date="2018-03-25T12:04:00Z">
        <w:r w:rsidR="008E4ABC" w:rsidRPr="00742EFD">
          <w:rPr>
            <w:rFonts w:ascii="Arial" w:hAnsi="Arial" w:cs="Arial"/>
            <w:color w:val="000000" w:themeColor="text1"/>
            <w:sz w:val="22"/>
            <w:szCs w:val="22"/>
          </w:rPr>
          <w:t xml:space="preserve"> site into</w:t>
        </w:r>
      </w:ins>
      <w:r w:rsidRPr="00742EFD">
        <w:rPr>
          <w:rFonts w:ascii="Arial" w:hAnsi="Arial" w:cs="Arial"/>
          <w:color w:val="000000" w:themeColor="text1"/>
          <w:sz w:val="22"/>
          <w:szCs w:val="22"/>
        </w:rPr>
        <w:t xml:space="preserve"> 256 </w:t>
      </w:r>
      <w:del w:id="2320" w:author="David Bartel" w:date="2018-03-25T12:05:00Z">
        <w:r w:rsidRPr="00742EFD" w:rsidDel="008E4ABC">
          <w:rPr>
            <w:rFonts w:ascii="Arial" w:hAnsi="Arial" w:cs="Arial"/>
            <w:color w:val="000000" w:themeColor="text1"/>
            <w:sz w:val="22"/>
            <w:szCs w:val="22"/>
          </w:rPr>
          <w:delText>possible categories</w:delText>
        </w:r>
      </w:del>
      <w:ins w:id="2321" w:author="David Bartel" w:date="2018-03-25T12:05:00Z">
        <w:r w:rsidR="008E4ABC" w:rsidRPr="00742EFD">
          <w:rPr>
            <w:rFonts w:ascii="Arial" w:hAnsi="Arial" w:cs="Arial"/>
            <w:color w:val="000000" w:themeColor="text1"/>
            <w:sz w:val="22"/>
            <w:szCs w:val="22"/>
          </w:rPr>
          <w:t>different 12-nt sites,</w:t>
        </w:r>
      </w:ins>
      <w:r w:rsidRPr="00742EFD">
        <w:rPr>
          <w:rFonts w:ascii="Arial" w:hAnsi="Arial" w:cs="Arial"/>
          <w:color w:val="000000" w:themeColor="text1"/>
          <w:sz w:val="22"/>
          <w:szCs w:val="22"/>
        </w:rPr>
        <w:t xml:space="preserve"> </w:t>
      </w:r>
      <w:del w:id="2322" w:author="David Bartel" w:date="2018-03-25T12:07:00Z">
        <w:r w:rsidRPr="00742EFD" w:rsidDel="00362C25">
          <w:rPr>
            <w:rFonts w:ascii="Arial" w:hAnsi="Arial" w:cs="Arial"/>
            <w:color w:val="000000" w:themeColor="text1"/>
            <w:sz w:val="22"/>
            <w:szCs w:val="22"/>
          </w:rPr>
          <w:delText>according to</w:delText>
        </w:r>
      </w:del>
      <w:ins w:id="2323" w:author="David Bartel" w:date="2018-03-25T12:07:00Z">
        <w:r w:rsidR="00362C25" w:rsidRPr="00742EFD">
          <w:rPr>
            <w:rFonts w:ascii="Arial" w:hAnsi="Arial" w:cs="Arial"/>
            <w:color w:val="000000" w:themeColor="text1"/>
            <w:sz w:val="22"/>
            <w:szCs w:val="22"/>
          </w:rPr>
          <w:t>based on</w:t>
        </w:r>
      </w:ins>
      <w:r w:rsidRPr="00742EFD">
        <w:rPr>
          <w:rFonts w:ascii="Arial" w:hAnsi="Arial" w:cs="Arial"/>
          <w:color w:val="000000" w:themeColor="text1"/>
          <w:sz w:val="22"/>
          <w:szCs w:val="22"/>
        </w:rPr>
        <w:t xml:space="preserve"> the dinucleotide sequence</w:t>
      </w:r>
      <w:ins w:id="2324" w:author="David Bartel" w:date="2018-03-25T12:05:00Z">
        <w:r w:rsidR="008E4ABC" w:rsidRPr="00742EFD">
          <w:rPr>
            <w:rFonts w:ascii="Arial" w:hAnsi="Arial" w:cs="Arial"/>
            <w:color w:val="000000" w:themeColor="text1"/>
            <w:sz w:val="22"/>
            <w:szCs w:val="22"/>
          </w:rPr>
          <w:t>s</w:t>
        </w:r>
      </w:ins>
      <w:r w:rsidRPr="00742EFD">
        <w:rPr>
          <w:rFonts w:ascii="Arial" w:hAnsi="Arial" w:cs="Arial"/>
          <w:color w:val="000000" w:themeColor="text1"/>
          <w:sz w:val="22"/>
          <w:szCs w:val="22"/>
        </w:rPr>
        <w:t xml:space="preserve"> immediately flanking </w:t>
      </w:r>
      <w:del w:id="2325" w:author="David Bartel" w:date="2018-03-25T12:05:00Z">
        <w:r w:rsidRPr="00742EFD" w:rsidDel="008E4ABC">
          <w:rPr>
            <w:rFonts w:ascii="Arial" w:hAnsi="Arial" w:cs="Arial"/>
            <w:color w:val="000000" w:themeColor="text1"/>
            <w:sz w:val="22"/>
            <w:szCs w:val="22"/>
          </w:rPr>
          <w:delText xml:space="preserve">either </w:delText>
        </w:r>
      </w:del>
      <w:ins w:id="2326" w:author="David Bartel" w:date="2018-03-25T12:05:00Z">
        <w:r w:rsidR="008E4ABC" w:rsidRPr="00742EFD">
          <w:rPr>
            <w:rFonts w:ascii="Arial" w:hAnsi="Arial" w:cs="Arial"/>
            <w:color w:val="000000" w:themeColor="text1"/>
            <w:sz w:val="22"/>
            <w:szCs w:val="22"/>
          </w:rPr>
          <w:t xml:space="preserve">each </w:t>
        </w:r>
      </w:ins>
      <w:r w:rsidRPr="00742EFD">
        <w:rPr>
          <w:rFonts w:ascii="Arial" w:hAnsi="Arial" w:cs="Arial"/>
          <w:color w:val="000000" w:themeColor="text1"/>
          <w:sz w:val="22"/>
          <w:szCs w:val="22"/>
        </w:rPr>
        <w:t xml:space="preserve">side of the </w:t>
      </w:r>
      <w:del w:id="2327" w:author="David Bartel" w:date="2018-03-25T12:06:00Z">
        <w:r w:rsidRPr="00742EFD" w:rsidDel="008E4ABC">
          <w:rPr>
            <w:rFonts w:ascii="Arial" w:hAnsi="Arial" w:cs="Arial"/>
            <w:color w:val="000000" w:themeColor="text1"/>
            <w:sz w:val="22"/>
            <w:szCs w:val="22"/>
          </w:rPr>
          <w:delText xml:space="preserve">site </w:delText>
        </w:r>
      </w:del>
      <w:ins w:id="2328" w:author="David Bartel" w:date="2018-03-25T12:06:00Z">
        <w:r w:rsidR="008E4ABC" w:rsidRPr="00742EFD">
          <w:rPr>
            <w:rFonts w:ascii="Arial" w:hAnsi="Arial" w:cs="Arial"/>
            <w:color w:val="000000" w:themeColor="text1"/>
            <w:sz w:val="22"/>
            <w:szCs w:val="22"/>
          </w:rPr>
          <w:t xml:space="preserve">8mer </w:t>
        </w:r>
      </w:ins>
      <w:r w:rsidRPr="00742EFD">
        <w:rPr>
          <w:rFonts w:ascii="Arial" w:hAnsi="Arial" w:cs="Arial"/>
          <w:color w:val="000000" w:themeColor="text1"/>
          <w:sz w:val="22"/>
          <w:szCs w:val="22"/>
        </w:rPr>
        <w:t xml:space="preserve">(e.g., AA–8mer–AA, AA–8mer–AC, …, UU-8mer-UU), and </w:t>
      </w:r>
      <w:del w:id="2329" w:author="David Bartel" w:date="2018-03-25T12:07:00Z">
        <w:r w:rsidRPr="00742EFD" w:rsidDel="00362C25">
          <w:rPr>
            <w:rFonts w:ascii="Arial" w:hAnsi="Arial" w:cs="Arial"/>
            <w:color w:val="000000" w:themeColor="text1"/>
            <w:sz w:val="22"/>
            <w:szCs w:val="22"/>
          </w:rPr>
          <w:delText xml:space="preserve">calculated </w:delText>
        </w:r>
        <w:r w:rsidRPr="00742EFD" w:rsidDel="00362C25">
          <w:rPr>
            <w:rFonts w:ascii="Arial" w:hAnsi="Arial" w:cs="Arial"/>
            <w:i/>
            <w:color w:val="000000" w:themeColor="text1"/>
            <w:sz w:val="22"/>
            <w:szCs w:val="22"/>
          </w:rPr>
          <w:delText>K</w:delText>
        </w:r>
        <w:r w:rsidRPr="00742EFD" w:rsidDel="00362C25">
          <w:rPr>
            <w:rFonts w:ascii="Arial" w:hAnsi="Arial" w:cs="Arial"/>
            <w:color w:val="000000" w:themeColor="text1"/>
            <w:sz w:val="22"/>
            <w:szCs w:val="22"/>
            <w:vertAlign w:val="subscript"/>
          </w:rPr>
          <w:delText>D</w:delText>
        </w:r>
        <w:r w:rsidRPr="00742EFD" w:rsidDel="00362C25">
          <w:rPr>
            <w:rFonts w:ascii="Arial" w:hAnsi="Arial" w:cs="Arial"/>
            <w:color w:val="000000" w:themeColor="text1"/>
            <w:sz w:val="22"/>
            <w:szCs w:val="22"/>
          </w:rPr>
          <w:delText xml:space="preserve"> values for each by </w:delText>
        </w:r>
      </w:del>
      <w:del w:id="2330" w:author="David Bartel" w:date="2018-03-27T21:56:00Z">
        <w:r w:rsidRPr="00742EFD" w:rsidDel="00DE66E5">
          <w:rPr>
            <w:rFonts w:ascii="Arial" w:hAnsi="Arial" w:cs="Arial"/>
            <w:color w:val="000000" w:themeColor="text1"/>
            <w:sz w:val="22"/>
            <w:szCs w:val="22"/>
          </w:rPr>
          <w:delText>repeat</w:delText>
        </w:r>
      </w:del>
      <w:del w:id="2331" w:author="David Bartel" w:date="2018-03-25T12:07:00Z">
        <w:r w:rsidRPr="00742EFD" w:rsidDel="00362C25">
          <w:rPr>
            <w:rFonts w:ascii="Arial" w:hAnsi="Arial" w:cs="Arial"/>
            <w:color w:val="000000" w:themeColor="text1"/>
            <w:sz w:val="22"/>
            <w:szCs w:val="22"/>
          </w:rPr>
          <w:delText>ing</w:delText>
        </w:r>
      </w:del>
      <w:del w:id="2332" w:author="David Bartel" w:date="2018-03-27T21:56:00Z">
        <w:r w:rsidRPr="00742EFD" w:rsidDel="00DE66E5">
          <w:rPr>
            <w:rFonts w:ascii="Arial" w:hAnsi="Arial" w:cs="Arial"/>
            <w:color w:val="000000" w:themeColor="text1"/>
            <w:sz w:val="22"/>
            <w:szCs w:val="22"/>
          </w:rPr>
          <w:delText xml:space="preserve"> the modeling described earlier </w:delText>
        </w:r>
      </w:del>
      <w:ins w:id="2333" w:author="David Bartel" w:date="2018-03-25T12:08:00Z">
        <w:r w:rsidR="00362C25" w:rsidRPr="00742EFD">
          <w:rPr>
            <w:rFonts w:ascii="Arial" w:hAnsi="Arial" w:cs="Arial"/>
            <w:color w:val="000000" w:themeColor="text1"/>
            <w:sz w:val="22"/>
            <w:szCs w:val="22"/>
          </w:rPr>
          <w:t>determine</w:t>
        </w:r>
      </w:ins>
      <w:ins w:id="2334" w:author="David Bartel" w:date="2018-03-27T21:56:00Z">
        <w:r w:rsidR="00DE66E5" w:rsidRPr="00742EFD">
          <w:rPr>
            <w:rFonts w:ascii="Arial" w:hAnsi="Arial" w:cs="Arial"/>
            <w:color w:val="000000" w:themeColor="text1"/>
            <w:sz w:val="22"/>
            <w:szCs w:val="22"/>
          </w:rPr>
          <w:t>d</w:t>
        </w:r>
      </w:ins>
      <w:ins w:id="2335" w:author="David Bartel" w:date="2018-03-25T12:07:00Z">
        <w:r w:rsidR="00362C25" w:rsidRPr="00742EFD">
          <w:rPr>
            <w:rFonts w:ascii="Arial" w:hAnsi="Arial" w:cs="Arial"/>
            <w:color w:val="000000" w:themeColor="text1"/>
            <w:sz w:val="22"/>
            <w:szCs w:val="22"/>
          </w:rPr>
          <w:t xml:space="preserve"> </w:t>
        </w:r>
        <w:r w:rsidR="00362C25" w:rsidRPr="00742EFD">
          <w:rPr>
            <w:rFonts w:ascii="Arial" w:hAnsi="Arial" w:cs="Arial"/>
            <w:i/>
            <w:color w:val="000000" w:themeColor="text1"/>
            <w:sz w:val="22"/>
            <w:szCs w:val="22"/>
          </w:rPr>
          <w:t>K</w:t>
        </w:r>
        <w:r w:rsidR="00362C25" w:rsidRPr="00742EFD">
          <w:rPr>
            <w:rFonts w:ascii="Arial" w:hAnsi="Arial" w:cs="Arial"/>
            <w:color w:val="000000" w:themeColor="text1"/>
            <w:sz w:val="22"/>
            <w:szCs w:val="22"/>
            <w:vertAlign w:val="subscript"/>
          </w:rPr>
          <w:t>D</w:t>
        </w:r>
        <w:r w:rsidR="00362C25" w:rsidRPr="00742EFD">
          <w:rPr>
            <w:rFonts w:ascii="Arial" w:hAnsi="Arial" w:cs="Arial"/>
            <w:color w:val="000000" w:themeColor="text1"/>
            <w:sz w:val="22"/>
            <w:szCs w:val="22"/>
          </w:rPr>
          <w:t xml:space="preserve"> values for each </w:t>
        </w:r>
      </w:ins>
      <w:ins w:id="2336" w:author="David Bartel" w:date="2018-03-25T12:08:00Z">
        <w:r w:rsidR="00362C25" w:rsidRPr="00742EFD">
          <w:rPr>
            <w:rFonts w:ascii="Arial" w:hAnsi="Arial" w:cs="Arial"/>
            <w:color w:val="000000" w:themeColor="text1"/>
            <w:sz w:val="22"/>
            <w:szCs w:val="22"/>
          </w:rPr>
          <w:t>of</w:t>
        </w:r>
      </w:ins>
      <w:del w:id="2337" w:author="David Bartel" w:date="2018-03-25T12:08:00Z">
        <w:r w:rsidRPr="00742EFD" w:rsidDel="00362C25">
          <w:rPr>
            <w:rFonts w:ascii="Arial" w:hAnsi="Arial" w:cs="Arial"/>
            <w:color w:val="000000" w:themeColor="text1"/>
            <w:sz w:val="22"/>
            <w:szCs w:val="22"/>
          </w:rPr>
          <w:delText>with an updated site list in which the single “8mer” category was replaced with</w:delText>
        </w:r>
      </w:del>
      <w:r w:rsidRPr="00742EFD">
        <w:rPr>
          <w:rFonts w:ascii="Arial" w:hAnsi="Arial" w:cs="Arial"/>
          <w:color w:val="000000" w:themeColor="text1"/>
          <w:sz w:val="22"/>
          <w:szCs w:val="22"/>
        </w:rPr>
        <w:t xml:space="preserve"> the 256 </w:t>
      </w:r>
      <w:del w:id="2338" w:author="David Bartel" w:date="2018-03-25T12:08:00Z">
        <w:r w:rsidRPr="00742EFD" w:rsidDel="00362C25">
          <w:rPr>
            <w:rFonts w:ascii="Arial" w:hAnsi="Arial" w:cs="Arial"/>
            <w:color w:val="000000" w:themeColor="text1"/>
            <w:sz w:val="22"/>
            <w:szCs w:val="22"/>
          </w:rPr>
          <w:delText>8mer site-context</w:delText>
        </w:r>
      </w:del>
      <w:ins w:id="2339" w:author="David Bartel" w:date="2018-03-25T12:08:00Z">
        <w:r w:rsidR="00362C25" w:rsidRPr="00742EFD">
          <w:rPr>
            <w:rFonts w:ascii="Arial" w:hAnsi="Arial" w:cs="Arial"/>
            <w:color w:val="000000" w:themeColor="text1"/>
            <w:sz w:val="22"/>
            <w:szCs w:val="22"/>
          </w:rPr>
          <w:t>sites</w:t>
        </w:r>
      </w:ins>
      <w:r w:rsidRPr="00742EFD">
        <w:rPr>
          <w:rFonts w:ascii="Arial" w:hAnsi="Arial" w:cs="Arial"/>
          <w:color w:val="000000" w:themeColor="text1"/>
          <w:sz w:val="22"/>
          <w:szCs w:val="22"/>
        </w:rPr>
        <w:t xml:space="preserve"> (Fig</w:t>
      </w:r>
      <w:ins w:id="2340" w:author="David Bartel" w:date="2018-03-25T12:29:00Z">
        <w:r w:rsidR="00C10FE9" w:rsidRPr="00742EFD">
          <w:rPr>
            <w:rFonts w:ascii="Arial" w:hAnsi="Arial" w:cs="Arial"/>
            <w:color w:val="000000" w:themeColor="text1"/>
            <w:sz w:val="22"/>
            <w:szCs w:val="22"/>
          </w:rPr>
          <w:t>.</w:t>
        </w:r>
      </w:ins>
      <w:del w:id="2341" w:author="David Bartel" w:date="2018-03-25T12:29:00Z">
        <w:r w:rsidRPr="00742EFD" w:rsidDel="00C10FE9">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w:t>
      </w:r>
      <w:ins w:id="2342" w:author="David Bartel" w:date="2018-03-25T11:59:00Z">
        <w:r w:rsidR="002745E0" w:rsidRPr="00742EFD">
          <w:rPr>
            <w:rFonts w:ascii="Arial" w:hAnsi="Arial" w:cs="Arial"/>
            <w:color w:val="000000" w:themeColor="text1"/>
            <w:sz w:val="22"/>
            <w:szCs w:val="22"/>
          </w:rPr>
          <w:t>4</w:t>
        </w:r>
      </w:ins>
      <w:del w:id="2343" w:author="David Bartel" w:date="2018-03-25T11:59:00Z">
        <w:r w:rsidRPr="00742EFD" w:rsidDel="002745E0">
          <w:rPr>
            <w:rFonts w:ascii="Arial" w:hAnsi="Arial" w:cs="Arial"/>
            <w:color w:val="000000" w:themeColor="text1"/>
            <w:sz w:val="22"/>
            <w:szCs w:val="22"/>
          </w:rPr>
          <w:delText>3</w:delText>
        </w:r>
      </w:del>
      <w:r w:rsidRPr="00742EFD">
        <w:rPr>
          <w:rFonts w:ascii="Arial" w:hAnsi="Arial" w:cs="Arial"/>
          <w:color w:val="000000" w:themeColor="text1"/>
          <w:sz w:val="22"/>
          <w:szCs w:val="22"/>
        </w:rPr>
        <w:t xml:space="preserve">A). This analysis </w:t>
      </w:r>
      <w:del w:id="2344" w:author="David Bartel" w:date="2018-03-25T12:00:00Z">
        <w:r w:rsidRPr="00742EFD" w:rsidDel="002745E0">
          <w:rPr>
            <w:rFonts w:ascii="Arial" w:hAnsi="Arial" w:cs="Arial"/>
            <w:color w:val="000000" w:themeColor="text1"/>
            <w:sz w:val="22"/>
            <w:szCs w:val="22"/>
          </w:rPr>
          <w:delText xml:space="preserve">reported </w:delText>
        </w:r>
      </w:del>
      <w:ins w:id="2345" w:author="David Bartel" w:date="2018-03-25T12:00:00Z">
        <w:r w:rsidR="002745E0" w:rsidRPr="00742EFD">
          <w:rPr>
            <w:rFonts w:ascii="Arial" w:hAnsi="Arial" w:cs="Arial"/>
            <w:color w:val="000000" w:themeColor="text1"/>
            <w:sz w:val="22"/>
            <w:szCs w:val="22"/>
          </w:rPr>
          <w:t xml:space="preserve">revealed </w:t>
        </w:r>
      </w:ins>
      <w:r w:rsidRPr="00742EFD">
        <w:rPr>
          <w:rFonts w:ascii="Arial" w:hAnsi="Arial" w:cs="Arial"/>
          <w:color w:val="000000" w:themeColor="text1"/>
          <w:sz w:val="22"/>
          <w:szCs w:val="22"/>
        </w:rPr>
        <w:t>a 100</w:t>
      </w:r>
      <w:del w:id="2346" w:author="David Bartel" w:date="2018-03-25T12:00:00Z">
        <w:r w:rsidRPr="00742EFD" w:rsidDel="002745E0">
          <w:rPr>
            <w:rFonts w:ascii="Arial" w:hAnsi="Arial" w:cs="Arial"/>
            <w:color w:val="000000" w:themeColor="text1"/>
            <w:sz w:val="22"/>
            <w:szCs w:val="22"/>
          </w:rPr>
          <w:delText>–</w:delText>
        </w:r>
      </w:del>
      <w:ins w:id="2347" w:author="David Bartel" w:date="2018-03-25T12:00:00Z">
        <w:r w:rsidR="002745E0" w:rsidRPr="00742EFD">
          <w:rPr>
            <w:rFonts w:ascii="Arial" w:hAnsi="Arial" w:cs="Arial"/>
            <w:color w:val="000000" w:themeColor="text1"/>
            <w:sz w:val="22"/>
            <w:szCs w:val="22"/>
          </w:rPr>
          <w:t>-</w:t>
        </w:r>
      </w:ins>
      <w:r w:rsidRPr="00742EFD">
        <w:rPr>
          <w:rFonts w:ascii="Arial" w:hAnsi="Arial" w:cs="Arial"/>
          <w:color w:val="000000" w:themeColor="text1"/>
          <w:sz w:val="22"/>
          <w:szCs w:val="22"/>
        </w:rPr>
        <w:t xml:space="preserve">fold range in </w:t>
      </w:r>
      <w:del w:id="2348" w:author="David Bartel" w:date="2018-03-25T12:10:00Z">
        <w:r w:rsidRPr="00742EFD" w:rsidDel="00362C25">
          <w:rPr>
            <w:rFonts w:ascii="Arial" w:hAnsi="Arial" w:cs="Arial"/>
            <w:color w:val="000000" w:themeColor="text1"/>
            <w:sz w:val="22"/>
            <w:szCs w:val="22"/>
          </w:rPr>
          <w:delText xml:space="preserve">8mer </w:delText>
        </w:r>
      </w:del>
      <w:r w:rsidRPr="00742EFD">
        <w:rPr>
          <w:rFonts w:ascii="Arial" w:hAnsi="Arial" w:cs="Arial"/>
          <w:i/>
          <w:color w:val="000000" w:themeColor="text1"/>
          <w:sz w:val="22"/>
          <w:szCs w:val="22"/>
        </w:rPr>
        <w:t>K</w:t>
      </w:r>
      <w:r w:rsidRPr="00742EFD">
        <w:rPr>
          <w:rFonts w:ascii="Arial" w:hAnsi="Arial" w:cs="Arial"/>
          <w:color w:val="000000" w:themeColor="text1"/>
          <w:sz w:val="22"/>
          <w:szCs w:val="22"/>
          <w:vertAlign w:val="subscript"/>
        </w:rPr>
        <w:t>D</w:t>
      </w:r>
      <w:r w:rsidRPr="00742EFD">
        <w:rPr>
          <w:rFonts w:ascii="Arial" w:hAnsi="Arial" w:cs="Arial"/>
          <w:color w:val="000000" w:themeColor="text1"/>
          <w:sz w:val="22"/>
          <w:szCs w:val="22"/>
        </w:rPr>
        <w:t xml:space="preserve"> </w:t>
      </w:r>
      <w:ins w:id="2349" w:author="David Bartel" w:date="2018-03-25T12:10:00Z">
        <w:r w:rsidR="00362C25" w:rsidRPr="00742EFD">
          <w:rPr>
            <w:rFonts w:ascii="Arial" w:hAnsi="Arial" w:cs="Arial"/>
            <w:color w:val="000000" w:themeColor="text1"/>
            <w:sz w:val="22"/>
            <w:szCs w:val="22"/>
          </w:rPr>
          <w:t xml:space="preserve">values, </w:t>
        </w:r>
        <w:r w:rsidR="00881A37" w:rsidRPr="00742EFD">
          <w:rPr>
            <w:rFonts w:ascii="Arial" w:hAnsi="Arial" w:cs="Arial"/>
            <w:color w:val="000000" w:themeColor="text1"/>
            <w:sz w:val="22"/>
            <w:szCs w:val="22"/>
          </w:rPr>
          <w:t>depend</w:t>
        </w:r>
      </w:ins>
      <w:ins w:id="2350" w:author="David Bartel" w:date="2018-03-25T12:11:00Z">
        <w:r w:rsidR="00881A37" w:rsidRPr="00742EFD">
          <w:rPr>
            <w:rFonts w:ascii="Arial" w:hAnsi="Arial" w:cs="Arial"/>
            <w:color w:val="000000" w:themeColor="text1"/>
            <w:sz w:val="22"/>
            <w:szCs w:val="22"/>
          </w:rPr>
          <w:t>ing</w:t>
        </w:r>
      </w:ins>
      <w:ins w:id="2351" w:author="David Bartel" w:date="2018-03-25T12:10:00Z">
        <w:r w:rsidR="00362C25" w:rsidRPr="00742EFD">
          <w:rPr>
            <w:rFonts w:ascii="Arial" w:hAnsi="Arial" w:cs="Arial"/>
            <w:color w:val="000000" w:themeColor="text1"/>
            <w:sz w:val="22"/>
            <w:szCs w:val="22"/>
          </w:rPr>
          <w:t xml:space="preserve"> on the </w:t>
        </w:r>
      </w:ins>
      <w:ins w:id="2352" w:author="David Bartel" w:date="2018-03-25T12:11:00Z">
        <w:r w:rsidR="00881A37" w:rsidRPr="00742EFD">
          <w:rPr>
            <w:rFonts w:ascii="Arial" w:hAnsi="Arial" w:cs="Arial"/>
            <w:color w:val="000000" w:themeColor="text1"/>
            <w:sz w:val="22"/>
            <w:szCs w:val="22"/>
          </w:rPr>
          <w:t xml:space="preserve">identities of the </w:t>
        </w:r>
      </w:ins>
      <w:ins w:id="2353" w:author="David Bartel" w:date="2018-03-25T12:12:00Z">
        <w:r w:rsidR="00881A37" w:rsidRPr="00742EFD">
          <w:rPr>
            <w:rFonts w:ascii="Arial" w:hAnsi="Arial" w:cs="Arial"/>
            <w:color w:val="000000" w:themeColor="text1"/>
            <w:sz w:val="22"/>
            <w:szCs w:val="22"/>
          </w:rPr>
          <w:t xml:space="preserve">flanking dinucleotides of the 8mer </w:t>
        </w:r>
      </w:ins>
      <w:r w:rsidRPr="00742EFD">
        <w:rPr>
          <w:rFonts w:ascii="Arial" w:hAnsi="Arial" w:cs="Arial"/>
          <w:color w:val="000000" w:themeColor="text1"/>
          <w:sz w:val="22"/>
          <w:szCs w:val="22"/>
        </w:rPr>
        <w:t xml:space="preserve">(0.44 and 48.3 </w:t>
      </w:r>
      <w:proofErr w:type="spellStart"/>
      <w:r w:rsidRPr="00742EFD">
        <w:rPr>
          <w:rFonts w:ascii="Arial" w:hAnsi="Arial" w:cs="Arial"/>
          <w:color w:val="000000" w:themeColor="text1"/>
          <w:sz w:val="22"/>
          <w:szCs w:val="22"/>
        </w:rPr>
        <w:t>pM</w:t>
      </w:r>
      <w:proofErr w:type="spellEnd"/>
      <w:r w:rsidRPr="00742EFD">
        <w:rPr>
          <w:rFonts w:ascii="Arial" w:hAnsi="Arial" w:cs="Arial"/>
          <w:color w:val="000000" w:themeColor="text1"/>
          <w:sz w:val="22"/>
          <w:szCs w:val="22"/>
        </w:rPr>
        <w:t xml:space="preserve"> for AT–8mer–TA and GG–8mer–GG, respectively), with binding affinity </w:t>
      </w:r>
      <w:del w:id="2354" w:author="David Bartel" w:date="2018-03-25T12:13:00Z">
        <w:r w:rsidRPr="00742EFD" w:rsidDel="00881A37">
          <w:rPr>
            <w:rFonts w:ascii="Arial" w:hAnsi="Arial" w:cs="Arial"/>
            <w:color w:val="000000" w:themeColor="text1"/>
            <w:sz w:val="22"/>
            <w:szCs w:val="22"/>
          </w:rPr>
          <w:delText>across the flanking sequences</w:delText>
        </w:r>
      </w:del>
      <w:ins w:id="2355" w:author="David Bartel" w:date="2018-03-25T12:13:00Z">
        <w:r w:rsidR="00881A37" w:rsidRPr="00742EFD">
          <w:rPr>
            <w:rFonts w:ascii="Arial" w:hAnsi="Arial" w:cs="Arial"/>
            <w:color w:val="000000" w:themeColor="text1"/>
            <w:sz w:val="22"/>
            <w:szCs w:val="22"/>
          </w:rPr>
          <w:t>strongly</w:t>
        </w:r>
      </w:ins>
      <w:r w:rsidRPr="00742EFD">
        <w:rPr>
          <w:rFonts w:ascii="Arial" w:hAnsi="Arial" w:cs="Arial"/>
          <w:color w:val="000000" w:themeColor="text1"/>
          <w:sz w:val="22"/>
          <w:szCs w:val="22"/>
        </w:rPr>
        <w:t xml:space="preserve"> tracking </w:t>
      </w:r>
      <w:ins w:id="2356" w:author="David Bartel" w:date="2018-03-25T12:14:00Z">
        <w:r w:rsidR="00881A37" w:rsidRPr="00742EFD">
          <w:rPr>
            <w:rFonts w:ascii="Arial" w:hAnsi="Arial" w:cs="Arial"/>
            <w:color w:val="000000" w:themeColor="text1"/>
            <w:sz w:val="22"/>
            <w:szCs w:val="22"/>
          </w:rPr>
          <w:t xml:space="preserve">the </w:t>
        </w:r>
      </w:ins>
      <w:r w:rsidRPr="00742EFD">
        <w:rPr>
          <w:rFonts w:ascii="Arial" w:hAnsi="Arial" w:cs="Arial"/>
          <w:color w:val="000000" w:themeColor="text1"/>
          <w:sz w:val="22"/>
          <w:szCs w:val="22"/>
        </w:rPr>
        <w:t xml:space="preserve">AU </w:t>
      </w:r>
      <w:del w:id="2357" w:author="David Bartel" w:date="2018-03-25T12:14:00Z">
        <w:r w:rsidRPr="00742EFD" w:rsidDel="00881A37">
          <w:rPr>
            <w:rFonts w:ascii="Arial" w:hAnsi="Arial" w:cs="Arial"/>
            <w:color w:val="000000" w:themeColor="text1"/>
            <w:sz w:val="22"/>
            <w:szCs w:val="22"/>
          </w:rPr>
          <w:delText xml:space="preserve">primary nucleotide sequence </w:delText>
        </w:r>
      </w:del>
      <w:r w:rsidRPr="00742EFD">
        <w:rPr>
          <w:rFonts w:ascii="Arial" w:hAnsi="Arial" w:cs="Arial"/>
          <w:color w:val="000000" w:themeColor="text1"/>
          <w:sz w:val="22"/>
          <w:szCs w:val="22"/>
        </w:rPr>
        <w:t>content</w:t>
      </w:r>
      <w:ins w:id="2358" w:author="David Bartel" w:date="2018-03-25T12:14:00Z">
        <w:r w:rsidR="00881A37" w:rsidRPr="00742EFD">
          <w:rPr>
            <w:rFonts w:ascii="Arial" w:hAnsi="Arial" w:cs="Arial"/>
            <w:color w:val="000000" w:themeColor="text1"/>
            <w:sz w:val="22"/>
            <w:szCs w:val="22"/>
          </w:rPr>
          <w:t xml:space="preserve"> of the flanking dinucleotides</w:t>
        </w:r>
      </w:ins>
      <w:r w:rsidRPr="00742EFD">
        <w:rPr>
          <w:rFonts w:ascii="Arial" w:hAnsi="Arial" w:cs="Arial"/>
          <w:color w:val="000000" w:themeColor="text1"/>
          <w:sz w:val="22"/>
          <w:szCs w:val="22"/>
        </w:rPr>
        <w:t xml:space="preserve">. </w:t>
      </w:r>
      <w:ins w:id="2359" w:author="David Bartel" w:date="2018-03-27T21:59:00Z">
        <w:r w:rsidR="001905E7" w:rsidRPr="00742EFD">
          <w:rPr>
            <w:rFonts w:ascii="Arial" w:hAnsi="Arial" w:cs="Arial"/>
            <w:color w:val="000000" w:themeColor="text1"/>
            <w:sz w:val="22"/>
            <w:szCs w:val="22"/>
          </w:rPr>
          <w:t xml:space="preserve"> </w:t>
        </w:r>
      </w:ins>
      <w:r w:rsidRPr="00742EFD">
        <w:rPr>
          <w:rFonts w:ascii="Arial" w:hAnsi="Arial" w:cs="Arial"/>
          <w:color w:val="000000" w:themeColor="text1"/>
          <w:sz w:val="22"/>
          <w:szCs w:val="22"/>
        </w:rPr>
        <w:t>Exten</w:t>
      </w:r>
      <w:ins w:id="2360" w:author="David Bartel" w:date="2018-03-25T12:14:00Z">
        <w:r w:rsidR="00881A37" w:rsidRPr="00742EFD">
          <w:rPr>
            <w:rFonts w:ascii="Arial" w:hAnsi="Arial" w:cs="Arial"/>
            <w:color w:val="000000" w:themeColor="text1"/>
            <w:sz w:val="22"/>
            <w:szCs w:val="22"/>
          </w:rPr>
          <w:t>d</w:t>
        </w:r>
      </w:ins>
      <w:del w:id="2361" w:author="David Bartel" w:date="2018-03-25T12:14:00Z">
        <w:r w:rsidRPr="00742EFD" w:rsidDel="00881A37">
          <w:rPr>
            <w:rFonts w:ascii="Arial" w:hAnsi="Arial" w:cs="Arial"/>
            <w:color w:val="000000" w:themeColor="text1"/>
            <w:sz w:val="22"/>
            <w:szCs w:val="22"/>
          </w:rPr>
          <w:delText>s</w:delText>
        </w:r>
      </w:del>
      <w:r w:rsidRPr="00742EFD">
        <w:rPr>
          <w:rFonts w:ascii="Arial" w:hAnsi="Arial" w:cs="Arial"/>
          <w:color w:val="000000" w:themeColor="text1"/>
          <w:sz w:val="22"/>
          <w:szCs w:val="22"/>
        </w:rPr>
        <w:t>i</w:t>
      </w:r>
      <w:ins w:id="2362" w:author="David Bartel" w:date="2018-03-25T12:14:00Z">
        <w:r w:rsidR="00881A37" w:rsidRPr="00742EFD">
          <w:rPr>
            <w:rFonts w:ascii="Arial" w:hAnsi="Arial" w:cs="Arial"/>
            <w:color w:val="000000" w:themeColor="text1"/>
            <w:sz w:val="22"/>
            <w:szCs w:val="22"/>
          </w:rPr>
          <w:t>ng</w:t>
        </w:r>
      </w:ins>
      <w:del w:id="2363" w:author="David Bartel" w:date="2018-03-25T12:14:00Z">
        <w:r w:rsidRPr="00742EFD" w:rsidDel="00881A37">
          <w:rPr>
            <w:rFonts w:ascii="Arial" w:hAnsi="Arial" w:cs="Arial"/>
            <w:color w:val="000000" w:themeColor="text1"/>
            <w:sz w:val="22"/>
            <w:szCs w:val="22"/>
          </w:rPr>
          <w:delText>on of</w:delText>
        </w:r>
      </w:del>
      <w:r w:rsidRPr="00742EFD">
        <w:rPr>
          <w:rFonts w:ascii="Arial" w:hAnsi="Arial" w:cs="Arial"/>
          <w:color w:val="000000" w:themeColor="text1"/>
          <w:sz w:val="22"/>
          <w:szCs w:val="22"/>
        </w:rPr>
        <w:t xml:space="preserve"> this analysis across all miR-1 site types (Fig</w:t>
      </w:r>
      <w:ins w:id="2364" w:author="David Bartel" w:date="2018-03-25T12:25:00Z">
        <w:r w:rsidR="00B92ED7" w:rsidRPr="00742EFD">
          <w:rPr>
            <w:rFonts w:ascii="Arial" w:hAnsi="Arial" w:cs="Arial"/>
            <w:color w:val="000000" w:themeColor="text1"/>
            <w:sz w:val="22"/>
            <w:szCs w:val="22"/>
          </w:rPr>
          <w:t>.</w:t>
        </w:r>
      </w:ins>
      <w:del w:id="2365" w:author="David Bartel" w:date="2018-03-25T12:25:00Z">
        <w:r w:rsidRPr="00742EFD" w:rsidDel="00B92ED7">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w:t>
      </w:r>
      <w:ins w:id="2366" w:author="David Bartel" w:date="2018-03-25T12:29:00Z">
        <w:r w:rsidR="00C10FE9" w:rsidRPr="00742EFD">
          <w:rPr>
            <w:rFonts w:ascii="Arial" w:hAnsi="Arial" w:cs="Arial"/>
            <w:color w:val="000000" w:themeColor="text1"/>
            <w:sz w:val="22"/>
            <w:szCs w:val="22"/>
          </w:rPr>
          <w:t>4</w:t>
        </w:r>
      </w:ins>
      <w:del w:id="2367" w:author="David Bartel" w:date="2018-03-25T12:29:00Z">
        <w:r w:rsidRPr="00742EFD" w:rsidDel="00C10FE9">
          <w:rPr>
            <w:rFonts w:ascii="Arial" w:hAnsi="Arial" w:cs="Arial"/>
            <w:color w:val="000000" w:themeColor="text1"/>
            <w:sz w:val="22"/>
            <w:szCs w:val="22"/>
          </w:rPr>
          <w:delText>3</w:delText>
        </w:r>
      </w:del>
      <w:r w:rsidRPr="00742EFD">
        <w:rPr>
          <w:rFonts w:ascii="Arial" w:hAnsi="Arial" w:cs="Arial"/>
          <w:color w:val="000000" w:themeColor="text1"/>
          <w:sz w:val="22"/>
          <w:szCs w:val="22"/>
        </w:rPr>
        <w:t xml:space="preserve">B), </w:t>
      </w:r>
      <w:del w:id="2368" w:author="David Bartel" w:date="2018-03-25T12:17:00Z">
        <w:r w:rsidRPr="00742EFD" w:rsidDel="004B33AA">
          <w:rPr>
            <w:rFonts w:ascii="Arial" w:hAnsi="Arial" w:cs="Arial"/>
            <w:color w:val="000000" w:themeColor="text1"/>
            <w:sz w:val="22"/>
            <w:szCs w:val="22"/>
          </w:rPr>
          <w:delText xml:space="preserve">and </w:delText>
        </w:r>
      </w:del>
      <w:ins w:id="2369" w:author="David Bartel" w:date="2018-03-25T12:17:00Z">
        <w:r w:rsidR="004B33AA" w:rsidRPr="00742EFD">
          <w:rPr>
            <w:rFonts w:ascii="Arial" w:hAnsi="Arial" w:cs="Arial"/>
            <w:color w:val="000000" w:themeColor="text1"/>
            <w:sz w:val="22"/>
            <w:szCs w:val="22"/>
          </w:rPr>
          <w:t xml:space="preserve">as well as </w:t>
        </w:r>
      </w:ins>
      <w:del w:id="2370" w:author="David Bartel" w:date="2018-03-25T12:15:00Z">
        <w:r w:rsidRPr="00742EFD" w:rsidDel="00881A37">
          <w:rPr>
            <w:rFonts w:ascii="Arial" w:hAnsi="Arial" w:cs="Arial"/>
            <w:color w:val="000000" w:themeColor="text1"/>
            <w:sz w:val="22"/>
            <w:szCs w:val="22"/>
          </w:rPr>
          <w:delText xml:space="preserve">additionally </w:delText>
        </w:r>
      </w:del>
      <w:r w:rsidRPr="00742EFD">
        <w:rPr>
          <w:rFonts w:ascii="Arial" w:hAnsi="Arial" w:cs="Arial"/>
          <w:color w:val="000000" w:themeColor="text1"/>
          <w:sz w:val="22"/>
          <w:szCs w:val="22"/>
        </w:rPr>
        <w:t xml:space="preserve">to </w:t>
      </w:r>
      <w:del w:id="2371" w:author="David Bartel" w:date="2018-03-25T12:15:00Z">
        <w:r w:rsidRPr="00742EFD" w:rsidDel="00881A37">
          <w:rPr>
            <w:rFonts w:ascii="Arial" w:hAnsi="Arial" w:cs="Arial"/>
            <w:color w:val="000000" w:themeColor="text1"/>
            <w:sz w:val="22"/>
            <w:szCs w:val="22"/>
          </w:rPr>
          <w:delText>all site types for let-7a, miR-155, miR-124, and lsy-6</w:delText>
        </w:r>
      </w:del>
      <w:ins w:id="2372" w:author="David Bartel" w:date="2018-03-25T12:15:00Z">
        <w:r w:rsidR="00881A37" w:rsidRPr="00742EFD">
          <w:rPr>
            <w:rFonts w:ascii="Arial" w:hAnsi="Arial" w:cs="Arial"/>
            <w:color w:val="000000" w:themeColor="text1"/>
            <w:sz w:val="22"/>
            <w:szCs w:val="22"/>
          </w:rPr>
          <w:t>sites to the other miRNAs</w:t>
        </w:r>
      </w:ins>
      <w:r w:rsidRPr="00742EFD">
        <w:rPr>
          <w:rFonts w:ascii="Arial" w:hAnsi="Arial" w:cs="Arial"/>
          <w:color w:val="000000" w:themeColor="text1"/>
          <w:sz w:val="22"/>
          <w:szCs w:val="22"/>
        </w:rPr>
        <w:t xml:space="preserve"> (</w:t>
      </w:r>
      <w:ins w:id="2373" w:author="David Bartel" w:date="2018-03-25T12:29:00Z">
        <w:r w:rsidR="00C10FE9" w:rsidRPr="00742EFD">
          <w:rPr>
            <w:rFonts w:ascii="Arial" w:hAnsi="Arial" w:cs="Arial"/>
            <w:color w:val="000000" w:themeColor="text1"/>
            <w:sz w:val="22"/>
            <w:szCs w:val="22"/>
          </w:rPr>
          <w:t>f</w:t>
        </w:r>
      </w:ins>
      <w:del w:id="2374" w:author="David Bartel" w:date="2018-03-25T12:29:00Z">
        <w:r w:rsidRPr="00742EFD" w:rsidDel="00C10FE9">
          <w:rPr>
            <w:rFonts w:ascii="Arial" w:hAnsi="Arial" w:cs="Arial"/>
            <w:color w:val="000000" w:themeColor="text1"/>
            <w:sz w:val="22"/>
            <w:szCs w:val="22"/>
          </w:rPr>
          <w:delText>F</w:delText>
        </w:r>
      </w:del>
      <w:r w:rsidRPr="00742EFD">
        <w:rPr>
          <w:rFonts w:ascii="Arial" w:hAnsi="Arial" w:cs="Arial"/>
          <w:color w:val="000000" w:themeColor="text1"/>
          <w:sz w:val="22"/>
          <w:szCs w:val="22"/>
        </w:rPr>
        <w:t>ig</w:t>
      </w:r>
      <w:ins w:id="2375" w:author="David Bartel" w:date="2018-03-25T12:29:00Z">
        <w:r w:rsidR="00C10FE9" w:rsidRPr="00742EFD">
          <w:rPr>
            <w:rFonts w:ascii="Arial" w:hAnsi="Arial" w:cs="Arial"/>
            <w:color w:val="000000" w:themeColor="text1"/>
            <w:sz w:val="22"/>
            <w:szCs w:val="22"/>
          </w:rPr>
          <w:t>.</w:t>
        </w:r>
      </w:ins>
      <w:del w:id="2376" w:author="David Bartel" w:date="2018-03-25T12:29:00Z">
        <w:r w:rsidRPr="00742EFD" w:rsidDel="00C10FE9">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S</w:t>
      </w:r>
      <w:ins w:id="2377" w:author="David Bartel" w:date="2018-03-27T21:57:00Z">
        <w:r w:rsidR="00DE66E5" w:rsidRPr="00742EFD">
          <w:rPr>
            <w:rFonts w:ascii="Arial" w:hAnsi="Arial" w:cs="Arial"/>
            <w:color w:val="000000" w:themeColor="text1"/>
            <w:sz w:val="22"/>
            <w:szCs w:val="22"/>
          </w:rPr>
          <w:t>4</w:t>
        </w:r>
      </w:ins>
      <w:del w:id="2378" w:author="David Bartel" w:date="2018-03-27T21:57:00Z">
        <w:r w:rsidRPr="00742EFD" w:rsidDel="00DE66E5">
          <w:rPr>
            <w:rFonts w:ascii="Arial" w:hAnsi="Arial" w:cs="Arial"/>
            <w:color w:val="000000" w:themeColor="text1"/>
            <w:sz w:val="22"/>
            <w:szCs w:val="22"/>
          </w:rPr>
          <w:delText>3</w:delText>
        </w:r>
      </w:del>
      <w:r w:rsidRPr="00742EFD">
        <w:rPr>
          <w:rFonts w:ascii="Arial" w:hAnsi="Arial" w:cs="Arial"/>
          <w:color w:val="000000" w:themeColor="text1"/>
          <w:sz w:val="22"/>
          <w:szCs w:val="22"/>
        </w:rPr>
        <w:t xml:space="preserve">A–E) yielded </w:t>
      </w:r>
      <w:del w:id="2379" w:author="David Bartel" w:date="2018-03-25T12:15:00Z">
        <w:r w:rsidRPr="00742EFD" w:rsidDel="00881A37">
          <w:rPr>
            <w:rFonts w:ascii="Arial" w:hAnsi="Arial" w:cs="Arial"/>
            <w:color w:val="000000" w:themeColor="text1"/>
            <w:sz w:val="22"/>
            <w:szCs w:val="22"/>
          </w:rPr>
          <w:delText xml:space="preserve">a </w:delText>
        </w:r>
      </w:del>
      <w:r w:rsidRPr="00742EFD">
        <w:rPr>
          <w:rFonts w:ascii="Arial" w:hAnsi="Arial" w:cs="Arial"/>
          <w:color w:val="000000" w:themeColor="text1"/>
          <w:sz w:val="22"/>
          <w:szCs w:val="22"/>
        </w:rPr>
        <w:t xml:space="preserve">similar </w:t>
      </w:r>
      <w:del w:id="2380" w:author="David Bartel" w:date="2018-03-25T12:17:00Z">
        <w:r w:rsidRPr="00742EFD" w:rsidDel="004B33AA">
          <w:rPr>
            <w:rFonts w:ascii="Arial" w:hAnsi="Arial" w:cs="Arial"/>
            <w:color w:val="000000" w:themeColor="text1"/>
            <w:sz w:val="22"/>
            <w:szCs w:val="22"/>
          </w:rPr>
          <w:delText>effect size and primary nucleotide trend</w:delText>
        </w:r>
      </w:del>
      <w:ins w:id="2381" w:author="David Bartel" w:date="2018-03-25T12:17:00Z">
        <w:r w:rsidR="004B33AA" w:rsidRPr="00742EFD">
          <w:rPr>
            <w:rFonts w:ascii="Arial" w:hAnsi="Arial" w:cs="Arial"/>
            <w:color w:val="000000" w:themeColor="text1"/>
            <w:sz w:val="22"/>
            <w:szCs w:val="22"/>
          </w:rPr>
          <w:t>results</w:t>
        </w:r>
      </w:ins>
      <w:r w:rsidRPr="00742EFD">
        <w:rPr>
          <w:rFonts w:ascii="Arial" w:hAnsi="Arial" w:cs="Arial"/>
          <w:color w:val="000000" w:themeColor="text1"/>
          <w:sz w:val="22"/>
          <w:szCs w:val="22"/>
        </w:rPr>
        <w:t xml:space="preserve">. </w:t>
      </w:r>
      <w:ins w:id="2382" w:author="David Bartel" w:date="2018-03-25T12:17:00Z">
        <w:r w:rsidR="004B33AA" w:rsidRPr="00742EFD">
          <w:rPr>
            <w:rFonts w:ascii="Arial" w:hAnsi="Arial" w:cs="Arial"/>
            <w:color w:val="000000" w:themeColor="text1"/>
            <w:sz w:val="22"/>
            <w:szCs w:val="22"/>
          </w:rPr>
          <w:t xml:space="preserve">Because the effect of </w:t>
        </w:r>
      </w:ins>
      <w:ins w:id="2383" w:author="David Bartel" w:date="2018-03-25T12:18:00Z">
        <w:r w:rsidR="001905E7" w:rsidRPr="00742EFD">
          <w:rPr>
            <w:rFonts w:ascii="Arial" w:hAnsi="Arial" w:cs="Arial"/>
            <w:color w:val="000000" w:themeColor="text1"/>
            <w:sz w:val="22"/>
            <w:szCs w:val="22"/>
          </w:rPr>
          <w:t>flanking-</w:t>
        </w:r>
        <w:r w:rsidR="004B33AA" w:rsidRPr="00742EFD">
          <w:rPr>
            <w:rFonts w:ascii="Arial" w:hAnsi="Arial" w:cs="Arial"/>
            <w:color w:val="000000" w:themeColor="text1"/>
            <w:sz w:val="22"/>
            <w:szCs w:val="22"/>
          </w:rPr>
          <w:t>dinucleotide context often exceeded t</w:t>
        </w:r>
      </w:ins>
      <w:ins w:id="2384" w:author="David Bartel" w:date="2018-03-25T12:19:00Z">
        <w:r w:rsidR="004B33AA" w:rsidRPr="00742EFD">
          <w:rPr>
            <w:rFonts w:ascii="Arial" w:hAnsi="Arial" w:cs="Arial"/>
            <w:color w:val="000000" w:themeColor="text1"/>
            <w:sz w:val="22"/>
            <w:szCs w:val="22"/>
          </w:rPr>
          <w:t xml:space="preserve">he </w:t>
        </w:r>
      </w:ins>
      <w:ins w:id="2385" w:author="David Bartel" w:date="2018-03-27T21:57:00Z">
        <w:r w:rsidR="001905E7" w:rsidRPr="00742EFD">
          <w:rPr>
            <w:rFonts w:ascii="Arial" w:hAnsi="Arial" w:cs="Arial"/>
            <w:color w:val="000000" w:themeColor="text1"/>
            <w:sz w:val="22"/>
            <w:szCs w:val="22"/>
          </w:rPr>
          <w:t xml:space="preserve">affinity </w:t>
        </w:r>
      </w:ins>
      <w:del w:id="2386" w:author="David Bartel" w:date="2018-03-25T12:20:00Z">
        <w:r w:rsidRPr="00742EFD" w:rsidDel="004B33AA">
          <w:rPr>
            <w:rFonts w:ascii="Arial" w:hAnsi="Arial" w:cs="Arial"/>
            <w:color w:val="000000" w:themeColor="text1"/>
            <w:sz w:val="22"/>
            <w:szCs w:val="22"/>
          </w:rPr>
          <w:delText xml:space="preserve">We find the magnitude of this difference striking, especially when considered in comparison to the </w:delText>
        </w:r>
      </w:del>
      <w:del w:id="2387" w:author="David Bartel" w:date="2018-03-25T12:22:00Z">
        <w:r w:rsidRPr="00742EFD" w:rsidDel="00B92ED7">
          <w:rPr>
            <w:rFonts w:ascii="Arial" w:hAnsi="Arial" w:cs="Arial"/>
            <w:color w:val="000000" w:themeColor="text1"/>
            <w:sz w:val="22"/>
            <w:szCs w:val="22"/>
          </w:rPr>
          <w:delText>binding</w:delText>
        </w:r>
      </w:del>
      <w:del w:id="2388" w:author="David Bartel" w:date="2018-03-25T12:20:00Z">
        <w:r w:rsidRPr="00742EFD" w:rsidDel="004B33AA">
          <w:rPr>
            <w:rFonts w:ascii="Arial" w:hAnsi="Arial" w:cs="Arial"/>
            <w:color w:val="000000" w:themeColor="text1"/>
            <w:sz w:val="22"/>
            <w:szCs w:val="22"/>
          </w:rPr>
          <w:delText xml:space="preserve"> </w:delText>
        </w:r>
      </w:del>
      <w:del w:id="2389" w:author="David Bartel" w:date="2018-03-25T12:22:00Z">
        <w:r w:rsidRPr="00742EFD" w:rsidDel="00B92ED7">
          <w:rPr>
            <w:rFonts w:ascii="Arial" w:hAnsi="Arial" w:cs="Arial"/>
            <w:color w:val="000000" w:themeColor="text1"/>
            <w:sz w:val="22"/>
            <w:szCs w:val="22"/>
          </w:rPr>
          <w:delText xml:space="preserve">affinity </w:delText>
        </w:r>
      </w:del>
      <w:r w:rsidRPr="00742EFD">
        <w:rPr>
          <w:rFonts w:ascii="Arial" w:hAnsi="Arial" w:cs="Arial"/>
          <w:color w:val="000000" w:themeColor="text1"/>
          <w:sz w:val="22"/>
          <w:szCs w:val="22"/>
        </w:rPr>
        <w:t>differences observed between miRNA-site types</w:t>
      </w:r>
      <w:del w:id="2390" w:author="David Bartel" w:date="2018-03-27T21:58:00Z">
        <w:r w:rsidRPr="00742EFD" w:rsidDel="001905E7">
          <w:rPr>
            <w:rFonts w:ascii="Arial" w:hAnsi="Arial" w:cs="Arial"/>
            <w:color w:val="000000" w:themeColor="text1"/>
            <w:sz w:val="22"/>
            <w:szCs w:val="22"/>
          </w:rPr>
          <w:delText xml:space="preserve"> (e.g. 13-fold between the 8mer and 6mer site</w:delText>
        </w:r>
      </w:del>
      <w:del w:id="2391" w:author="David Bartel" w:date="2018-03-25T12:21:00Z">
        <w:r w:rsidRPr="00742EFD" w:rsidDel="00B92ED7">
          <w:rPr>
            <w:rFonts w:ascii="Arial" w:hAnsi="Arial" w:cs="Arial"/>
            <w:color w:val="000000" w:themeColor="text1"/>
            <w:sz w:val="22"/>
            <w:szCs w:val="22"/>
          </w:rPr>
          <w:delText xml:space="preserve"> types for</w:delText>
        </w:r>
        <w:r w:rsidRPr="00742EFD" w:rsidDel="004B33AA">
          <w:rPr>
            <w:rFonts w:ascii="Arial" w:hAnsi="Arial" w:cs="Arial"/>
            <w:color w:val="000000" w:themeColor="text1"/>
            <w:sz w:val="22"/>
            <w:szCs w:val="22"/>
          </w:rPr>
          <w:delText xml:space="preserve"> miR-1</w:delText>
        </w:r>
      </w:del>
      <w:del w:id="2392" w:author="David Bartel" w:date="2018-03-27T21:58:00Z">
        <w:r w:rsidRPr="00742EFD" w:rsidDel="001905E7">
          <w:rPr>
            <w:rFonts w:ascii="Arial" w:hAnsi="Arial" w:cs="Arial"/>
            <w:color w:val="000000" w:themeColor="text1"/>
            <w:sz w:val="22"/>
            <w:szCs w:val="22"/>
          </w:rPr>
          <w:delText>)</w:delText>
        </w:r>
      </w:del>
      <w:ins w:id="2393" w:author="David Bartel" w:date="2018-03-25T12:20:00Z">
        <w:r w:rsidR="004B33AA" w:rsidRPr="00742EFD">
          <w:rPr>
            <w:rFonts w:ascii="Arial" w:hAnsi="Arial" w:cs="Arial"/>
            <w:color w:val="000000" w:themeColor="text1"/>
            <w:sz w:val="22"/>
            <w:szCs w:val="22"/>
          </w:rPr>
          <w:t>, the affinity of weak</w:t>
        </w:r>
      </w:ins>
      <w:ins w:id="2394" w:author="David Bartel" w:date="2018-03-25T12:24:00Z">
        <w:r w:rsidR="00B92ED7" w:rsidRPr="00742EFD">
          <w:rPr>
            <w:rFonts w:ascii="Arial" w:hAnsi="Arial" w:cs="Arial"/>
            <w:color w:val="000000" w:themeColor="text1"/>
            <w:sz w:val="22"/>
            <w:szCs w:val="22"/>
          </w:rPr>
          <w:t>er</w:t>
        </w:r>
      </w:ins>
      <w:ins w:id="2395" w:author="David Bartel" w:date="2018-03-25T12:20:00Z">
        <w:r w:rsidR="004B33AA" w:rsidRPr="00742EFD">
          <w:rPr>
            <w:rFonts w:ascii="Arial" w:hAnsi="Arial" w:cs="Arial"/>
            <w:color w:val="000000" w:themeColor="text1"/>
            <w:sz w:val="22"/>
            <w:szCs w:val="22"/>
          </w:rPr>
          <w:t xml:space="preserve"> sites in </w:t>
        </w:r>
      </w:ins>
      <w:ins w:id="2396" w:author="David Bartel" w:date="2018-03-25T12:24:00Z">
        <w:r w:rsidR="00B92ED7" w:rsidRPr="00742EFD">
          <w:rPr>
            <w:rFonts w:ascii="Arial" w:hAnsi="Arial" w:cs="Arial"/>
            <w:color w:val="000000" w:themeColor="text1"/>
            <w:sz w:val="22"/>
            <w:szCs w:val="22"/>
          </w:rPr>
          <w:t>more</w:t>
        </w:r>
      </w:ins>
      <w:ins w:id="2397" w:author="David Bartel" w:date="2018-03-25T12:20:00Z">
        <w:r w:rsidR="004B33AA" w:rsidRPr="00742EFD">
          <w:rPr>
            <w:rFonts w:ascii="Arial" w:hAnsi="Arial" w:cs="Arial"/>
            <w:color w:val="000000" w:themeColor="text1"/>
            <w:sz w:val="22"/>
            <w:szCs w:val="22"/>
          </w:rPr>
          <w:t xml:space="preserve"> fa</w:t>
        </w:r>
      </w:ins>
      <w:ins w:id="2398" w:author="David Bartel" w:date="2018-03-25T12:23:00Z">
        <w:r w:rsidR="00B92ED7" w:rsidRPr="00742EFD">
          <w:rPr>
            <w:rFonts w:ascii="Arial" w:hAnsi="Arial" w:cs="Arial"/>
            <w:color w:val="000000" w:themeColor="text1"/>
            <w:sz w:val="22"/>
            <w:szCs w:val="22"/>
          </w:rPr>
          <w:t>vorable context</w:t>
        </w:r>
      </w:ins>
      <w:ins w:id="2399" w:author="David Bartel" w:date="2018-03-25T12:24:00Z">
        <w:r w:rsidR="00B92ED7" w:rsidRPr="00742EFD">
          <w:rPr>
            <w:rFonts w:ascii="Arial" w:hAnsi="Arial" w:cs="Arial"/>
            <w:color w:val="000000" w:themeColor="text1"/>
            <w:sz w:val="22"/>
            <w:szCs w:val="22"/>
          </w:rPr>
          <w:t>s</w:t>
        </w:r>
      </w:ins>
      <w:ins w:id="2400" w:author="David Bartel" w:date="2018-03-25T12:23:00Z">
        <w:r w:rsidR="00B92ED7" w:rsidRPr="00742EFD">
          <w:rPr>
            <w:rFonts w:ascii="Arial" w:hAnsi="Arial" w:cs="Arial"/>
            <w:color w:val="000000" w:themeColor="text1"/>
            <w:sz w:val="22"/>
            <w:szCs w:val="22"/>
          </w:rPr>
          <w:t xml:space="preserve"> often exceeded that of stronger sites in less favorable contexts</w:t>
        </w:r>
      </w:ins>
      <w:ins w:id="2401" w:author="David Bartel" w:date="2018-03-25T12:24:00Z">
        <w:r w:rsidR="00C10FE9" w:rsidRPr="00742EFD">
          <w:rPr>
            <w:rFonts w:ascii="Arial" w:hAnsi="Arial" w:cs="Arial"/>
            <w:color w:val="000000" w:themeColor="text1"/>
            <w:sz w:val="22"/>
            <w:szCs w:val="22"/>
          </w:rPr>
          <w:t xml:space="preserve"> (Fig.</w:t>
        </w:r>
        <w:r w:rsidR="001905E7" w:rsidRPr="00742EFD">
          <w:rPr>
            <w:rFonts w:ascii="Arial" w:hAnsi="Arial" w:cs="Arial"/>
            <w:color w:val="000000" w:themeColor="text1"/>
            <w:sz w:val="22"/>
            <w:szCs w:val="22"/>
          </w:rPr>
          <w:t xml:space="preserve"> 4</w:t>
        </w:r>
        <w:r w:rsidR="00B92ED7" w:rsidRPr="00742EFD">
          <w:rPr>
            <w:rFonts w:ascii="Arial" w:hAnsi="Arial" w:cs="Arial"/>
            <w:color w:val="000000" w:themeColor="text1"/>
            <w:sz w:val="22"/>
            <w:szCs w:val="22"/>
          </w:rPr>
          <w:t xml:space="preserve">B, </w:t>
        </w:r>
      </w:ins>
      <w:ins w:id="2402" w:author="David Bartel" w:date="2018-03-25T12:30:00Z">
        <w:r w:rsidR="00C10FE9" w:rsidRPr="00742EFD">
          <w:rPr>
            <w:rFonts w:ascii="Arial" w:hAnsi="Arial" w:cs="Arial"/>
            <w:color w:val="000000" w:themeColor="text1"/>
            <w:sz w:val="22"/>
            <w:szCs w:val="22"/>
          </w:rPr>
          <w:t xml:space="preserve">fig. </w:t>
        </w:r>
      </w:ins>
      <w:ins w:id="2403" w:author="David Bartel" w:date="2018-03-25T12:25:00Z">
        <w:r w:rsidR="001905E7" w:rsidRPr="00742EFD">
          <w:rPr>
            <w:rFonts w:ascii="Arial" w:hAnsi="Arial" w:cs="Arial"/>
            <w:color w:val="000000" w:themeColor="text1"/>
            <w:sz w:val="22"/>
            <w:szCs w:val="22"/>
          </w:rPr>
          <w:t>S4</w:t>
        </w:r>
        <w:r w:rsidR="00B92ED7" w:rsidRPr="00742EFD">
          <w:rPr>
            <w:rFonts w:ascii="Arial" w:hAnsi="Arial" w:cs="Arial"/>
            <w:color w:val="000000" w:themeColor="text1"/>
            <w:sz w:val="22"/>
            <w:szCs w:val="22"/>
          </w:rPr>
          <w:t>A–E)</w:t>
        </w:r>
      </w:ins>
      <w:r w:rsidRPr="00742EFD">
        <w:rPr>
          <w:rFonts w:ascii="Arial" w:hAnsi="Arial" w:cs="Arial"/>
          <w:color w:val="000000" w:themeColor="text1"/>
          <w:sz w:val="22"/>
          <w:szCs w:val="22"/>
        </w:rPr>
        <w:t xml:space="preserve">. </w:t>
      </w:r>
    </w:p>
    <w:p w14:paraId="6E9F0DD3" w14:textId="77BE3069" w:rsidR="009E2BCA" w:rsidRPr="00742EFD" w:rsidRDefault="009E2BCA">
      <w:pPr>
        <w:spacing w:line="360" w:lineRule="auto"/>
        <w:ind w:firstLine="720"/>
        <w:rPr>
          <w:rFonts w:ascii="Arial" w:hAnsi="Arial" w:cs="Arial"/>
          <w:color w:val="000000" w:themeColor="text1"/>
          <w:sz w:val="22"/>
          <w:szCs w:val="22"/>
        </w:rPr>
        <w:pPrChange w:id="2404" w:author="David Bartel" w:date="2018-03-25T12:32:00Z">
          <w:pPr>
            <w:spacing w:line="360" w:lineRule="auto"/>
          </w:pPr>
        </w:pPrChange>
      </w:pPr>
      <w:del w:id="2405" w:author="David Bartel" w:date="2018-03-25T12:32:00Z">
        <w:r w:rsidRPr="00742EFD" w:rsidDel="006606B2">
          <w:rPr>
            <w:rFonts w:ascii="Arial" w:hAnsi="Arial" w:cs="Arial"/>
            <w:color w:val="000000" w:themeColor="text1"/>
            <w:sz w:val="22"/>
            <w:szCs w:val="22"/>
          </w:rPr>
          <w:delText xml:space="preserve">We </w:delText>
        </w:r>
      </w:del>
      <w:ins w:id="2406" w:author="David Bartel" w:date="2018-03-25T12:32:00Z">
        <w:r w:rsidR="006606B2" w:rsidRPr="00742EFD">
          <w:rPr>
            <w:rFonts w:ascii="Arial" w:hAnsi="Arial" w:cs="Arial"/>
            <w:color w:val="000000" w:themeColor="text1"/>
            <w:sz w:val="22"/>
            <w:szCs w:val="22"/>
          </w:rPr>
          <w:t xml:space="preserve">To </w:t>
        </w:r>
      </w:ins>
      <w:del w:id="2407" w:author="David Bartel" w:date="2018-03-25T12:49:00Z">
        <w:r w:rsidRPr="00742EFD" w:rsidDel="001E1EF1">
          <w:rPr>
            <w:rFonts w:ascii="Arial" w:hAnsi="Arial" w:cs="Arial"/>
            <w:color w:val="000000" w:themeColor="text1"/>
            <w:sz w:val="22"/>
            <w:szCs w:val="22"/>
          </w:rPr>
          <w:delText>analyze</w:delText>
        </w:r>
      </w:del>
      <w:del w:id="2408" w:author="David Bartel" w:date="2018-03-25T12:32:00Z">
        <w:r w:rsidRPr="00742EFD" w:rsidDel="006606B2">
          <w:rPr>
            <w:rFonts w:ascii="Arial" w:hAnsi="Arial" w:cs="Arial"/>
            <w:color w:val="000000" w:themeColor="text1"/>
            <w:sz w:val="22"/>
            <w:szCs w:val="22"/>
          </w:rPr>
          <w:delText>d</w:delText>
        </w:r>
      </w:del>
      <w:del w:id="2409" w:author="David Bartel" w:date="2018-03-25T12:49:00Z">
        <w:r w:rsidRPr="00742EFD" w:rsidDel="001E1EF1">
          <w:rPr>
            <w:rFonts w:ascii="Arial" w:hAnsi="Arial" w:cs="Arial"/>
            <w:color w:val="000000" w:themeColor="text1"/>
            <w:sz w:val="22"/>
            <w:szCs w:val="22"/>
          </w:rPr>
          <w:delText xml:space="preserve"> the</w:delText>
        </w:r>
      </w:del>
      <w:ins w:id="2410" w:author="David Bartel" w:date="2018-03-25T12:49:00Z">
        <w:r w:rsidR="001E1EF1" w:rsidRPr="00742EFD">
          <w:rPr>
            <w:rFonts w:ascii="Arial" w:hAnsi="Arial" w:cs="Arial"/>
            <w:color w:val="000000" w:themeColor="text1"/>
            <w:sz w:val="22"/>
            <w:szCs w:val="22"/>
          </w:rPr>
          <w:t>identify</w:t>
        </w:r>
      </w:ins>
      <w:r w:rsidRPr="00742EFD">
        <w:rPr>
          <w:rFonts w:ascii="Arial" w:hAnsi="Arial" w:cs="Arial"/>
          <w:color w:val="000000" w:themeColor="text1"/>
          <w:sz w:val="22"/>
          <w:szCs w:val="22"/>
        </w:rPr>
        <w:t xml:space="preserve"> gener</w:t>
      </w:r>
      <w:ins w:id="2411" w:author="David Bartel" w:date="2018-03-25T12:33:00Z">
        <w:r w:rsidR="006606B2" w:rsidRPr="00742EFD">
          <w:rPr>
            <w:rFonts w:ascii="Arial" w:hAnsi="Arial" w:cs="Arial"/>
            <w:color w:val="000000" w:themeColor="text1"/>
            <w:sz w:val="22"/>
            <w:szCs w:val="22"/>
          </w:rPr>
          <w:t>al</w:t>
        </w:r>
      </w:ins>
      <w:del w:id="2412" w:author="David Bartel" w:date="2018-03-25T12:33:00Z">
        <w:r w:rsidRPr="00742EFD" w:rsidDel="006606B2">
          <w:rPr>
            <w:rFonts w:ascii="Arial" w:hAnsi="Arial" w:cs="Arial"/>
            <w:color w:val="000000" w:themeColor="text1"/>
            <w:sz w:val="22"/>
            <w:szCs w:val="22"/>
          </w:rPr>
          <w:delText>ic</w:delText>
        </w:r>
      </w:del>
      <w:r w:rsidRPr="00742EFD">
        <w:rPr>
          <w:rFonts w:ascii="Arial" w:hAnsi="Arial" w:cs="Arial"/>
          <w:color w:val="000000" w:themeColor="text1"/>
          <w:sz w:val="22"/>
          <w:szCs w:val="22"/>
        </w:rPr>
        <w:t xml:space="preserve"> features of the flanking</w:t>
      </w:r>
      <w:ins w:id="2413" w:author="David Bartel" w:date="2018-03-25T12:43:00Z">
        <w:r w:rsidR="00461DE5" w:rsidRPr="00742EFD">
          <w:rPr>
            <w:rFonts w:ascii="Arial" w:hAnsi="Arial" w:cs="Arial"/>
            <w:color w:val="000000" w:themeColor="text1"/>
            <w:sz w:val="22"/>
            <w:szCs w:val="22"/>
          </w:rPr>
          <w:t>-</w:t>
        </w:r>
      </w:ins>
      <w:del w:id="2414" w:author="David Bartel" w:date="2018-03-25T12:43:00Z">
        <w:r w:rsidRPr="00742EFD" w:rsidDel="00461DE5">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dinucleotide effect across </w:t>
      </w:r>
      <w:del w:id="2415" w:author="David Bartel" w:date="2018-03-25T12:33:00Z">
        <w:r w:rsidRPr="00742EFD" w:rsidDel="006606B2">
          <w:rPr>
            <w:rFonts w:ascii="Arial" w:hAnsi="Arial" w:cs="Arial"/>
            <w:color w:val="000000" w:themeColor="text1"/>
            <w:sz w:val="22"/>
            <w:szCs w:val="22"/>
          </w:rPr>
          <w:delText xml:space="preserve">guide </w:delText>
        </w:r>
      </w:del>
      <w:ins w:id="2416" w:author="David Bartel" w:date="2018-03-25T12:33:00Z">
        <w:r w:rsidR="006606B2" w:rsidRPr="00742EFD">
          <w:rPr>
            <w:rFonts w:ascii="Arial" w:hAnsi="Arial" w:cs="Arial"/>
            <w:color w:val="000000" w:themeColor="text1"/>
            <w:sz w:val="22"/>
            <w:szCs w:val="22"/>
          </w:rPr>
          <w:t xml:space="preserve">miRNA </w:t>
        </w:r>
      </w:ins>
      <w:r w:rsidRPr="00742EFD">
        <w:rPr>
          <w:rFonts w:ascii="Arial" w:hAnsi="Arial" w:cs="Arial"/>
          <w:color w:val="000000" w:themeColor="text1"/>
          <w:sz w:val="22"/>
          <w:szCs w:val="22"/>
        </w:rPr>
        <w:t>sequence</w:t>
      </w:r>
      <w:ins w:id="2417" w:author="David Bartel" w:date="2018-03-25T12:33:00Z">
        <w:r w:rsidR="006606B2" w:rsidRPr="00742EFD">
          <w:rPr>
            <w:rFonts w:ascii="Arial" w:hAnsi="Arial" w:cs="Arial"/>
            <w:color w:val="000000" w:themeColor="text1"/>
            <w:sz w:val="22"/>
            <w:szCs w:val="22"/>
          </w:rPr>
          <w:t>s</w:t>
        </w:r>
      </w:ins>
      <w:r w:rsidRPr="00742EFD">
        <w:rPr>
          <w:rFonts w:ascii="Arial" w:hAnsi="Arial" w:cs="Arial"/>
          <w:color w:val="000000" w:themeColor="text1"/>
          <w:sz w:val="22"/>
          <w:szCs w:val="22"/>
        </w:rPr>
        <w:t xml:space="preserve"> and site type</w:t>
      </w:r>
      <w:ins w:id="2418" w:author="David Bartel" w:date="2018-03-25T12:33:00Z">
        <w:r w:rsidR="006606B2" w:rsidRPr="00742EFD">
          <w:rPr>
            <w:rFonts w:ascii="Arial" w:hAnsi="Arial" w:cs="Arial"/>
            <w:color w:val="000000" w:themeColor="text1"/>
            <w:sz w:val="22"/>
            <w:szCs w:val="22"/>
          </w:rPr>
          <w:t>s</w:t>
        </w:r>
      </w:ins>
      <w:ins w:id="2419" w:author="David Bartel" w:date="2018-03-25T12:34:00Z">
        <w:r w:rsidR="006606B2" w:rsidRPr="00742EFD">
          <w:rPr>
            <w:rFonts w:ascii="Arial" w:hAnsi="Arial" w:cs="Arial"/>
            <w:color w:val="000000" w:themeColor="text1"/>
            <w:sz w:val="22"/>
            <w:szCs w:val="22"/>
          </w:rPr>
          <w:t>, we</w:t>
        </w:r>
      </w:ins>
      <w:del w:id="2420" w:author="David Bartel" w:date="2018-03-25T12:34:00Z">
        <w:r w:rsidRPr="00742EFD" w:rsidDel="006606B2">
          <w:rPr>
            <w:rFonts w:ascii="Arial" w:hAnsi="Arial" w:cs="Arial"/>
            <w:color w:val="000000" w:themeColor="text1"/>
            <w:sz w:val="22"/>
            <w:szCs w:val="22"/>
          </w:rPr>
          <w:delText xml:space="preserve"> by</w:delText>
        </w:r>
      </w:del>
      <w:r w:rsidRPr="00742EFD">
        <w:rPr>
          <w:rFonts w:ascii="Arial" w:hAnsi="Arial" w:cs="Arial"/>
          <w:color w:val="000000" w:themeColor="text1"/>
          <w:sz w:val="22"/>
          <w:szCs w:val="22"/>
        </w:rPr>
        <w:t xml:space="preserve"> </w:t>
      </w:r>
      <w:del w:id="2421" w:author="David Bartel" w:date="2018-03-25T12:45:00Z">
        <w:r w:rsidRPr="00742EFD" w:rsidDel="00461DE5">
          <w:rPr>
            <w:rFonts w:ascii="Arial" w:hAnsi="Arial" w:cs="Arial"/>
            <w:color w:val="000000" w:themeColor="text1"/>
            <w:sz w:val="22"/>
            <w:szCs w:val="22"/>
          </w:rPr>
          <w:delText>fit</w:delText>
        </w:r>
      </w:del>
      <w:del w:id="2422" w:author="David Bartel" w:date="2018-03-25T12:34:00Z">
        <w:r w:rsidRPr="00742EFD" w:rsidDel="006606B2">
          <w:rPr>
            <w:rFonts w:ascii="Arial" w:hAnsi="Arial" w:cs="Arial"/>
            <w:color w:val="000000" w:themeColor="text1"/>
            <w:sz w:val="22"/>
            <w:szCs w:val="22"/>
          </w:rPr>
          <w:delText>ting</w:delText>
        </w:r>
      </w:del>
      <w:del w:id="2423" w:author="David Bartel" w:date="2018-03-25T12:45:00Z">
        <w:r w:rsidRPr="00742EFD" w:rsidDel="00461DE5">
          <w:rPr>
            <w:rFonts w:ascii="Arial" w:hAnsi="Arial" w:cs="Arial"/>
            <w:color w:val="000000" w:themeColor="text1"/>
            <w:sz w:val="22"/>
            <w:szCs w:val="22"/>
          </w:rPr>
          <w:delText xml:space="preserve"> a linear</w:delText>
        </w:r>
      </w:del>
      <w:del w:id="2424" w:author="David Bartel" w:date="2018-03-25T12:49:00Z">
        <w:r w:rsidRPr="00742EFD" w:rsidDel="001E1EF1">
          <w:rPr>
            <w:rFonts w:ascii="Arial" w:hAnsi="Arial" w:cs="Arial"/>
            <w:color w:val="000000" w:themeColor="text1"/>
            <w:sz w:val="22"/>
            <w:szCs w:val="22"/>
          </w:rPr>
          <w:delText xml:space="preserve"> model </w:delText>
        </w:r>
      </w:del>
      <w:del w:id="2425" w:author="David Bartel" w:date="2018-03-25T12:45:00Z">
        <w:r w:rsidRPr="00742EFD" w:rsidDel="00461DE5">
          <w:rPr>
            <w:rFonts w:ascii="Arial" w:hAnsi="Arial" w:cs="Arial"/>
            <w:color w:val="000000" w:themeColor="text1"/>
            <w:sz w:val="22"/>
            <w:szCs w:val="22"/>
          </w:rPr>
          <w:delText>to</w:delText>
        </w:r>
      </w:del>
      <w:del w:id="2426" w:author="David Bartel" w:date="2018-03-25T12:48:00Z">
        <w:r w:rsidRPr="00742EFD" w:rsidDel="001E1EF1">
          <w:rPr>
            <w:rFonts w:ascii="Arial" w:hAnsi="Arial" w:cs="Arial"/>
            <w:color w:val="000000" w:themeColor="text1"/>
            <w:sz w:val="22"/>
            <w:szCs w:val="22"/>
          </w:rPr>
          <w:delText xml:space="preserve"> </w:delText>
        </w:r>
      </w:del>
      <w:del w:id="2427" w:author="David Bartel" w:date="2018-03-25T12:34:00Z">
        <w:r w:rsidRPr="00742EFD" w:rsidDel="006606B2">
          <w:rPr>
            <w:rFonts w:ascii="Arial" w:hAnsi="Arial" w:cs="Arial"/>
            <w:color w:val="000000" w:themeColor="text1"/>
            <w:sz w:val="22"/>
            <w:szCs w:val="22"/>
          </w:rPr>
          <w:delText>the log-transformed</w:delText>
        </w:r>
      </w:del>
      <w:del w:id="2428" w:author="David Bartel" w:date="2018-03-25T12:48:00Z">
        <w:r w:rsidRPr="00742EFD" w:rsidDel="001E1EF1">
          <w:rPr>
            <w:rFonts w:ascii="Arial" w:hAnsi="Arial" w:cs="Arial"/>
            <w:color w:val="000000" w:themeColor="text1"/>
            <w:sz w:val="22"/>
            <w:szCs w:val="22"/>
          </w:rPr>
          <w:delText xml:space="preserve"> </w:delText>
        </w:r>
        <w:r w:rsidRPr="00742EFD" w:rsidDel="001E1EF1">
          <w:rPr>
            <w:rFonts w:ascii="Arial" w:hAnsi="Arial" w:cs="Arial"/>
            <w:i/>
            <w:color w:val="000000" w:themeColor="text1"/>
            <w:sz w:val="22"/>
            <w:szCs w:val="22"/>
          </w:rPr>
          <w:delText>K</w:delText>
        </w:r>
        <w:r w:rsidRPr="00742EFD" w:rsidDel="001E1EF1">
          <w:rPr>
            <w:rFonts w:ascii="Arial" w:hAnsi="Arial" w:cs="Arial"/>
            <w:color w:val="000000" w:themeColor="text1"/>
            <w:sz w:val="22"/>
            <w:szCs w:val="22"/>
            <w:vertAlign w:val="subscript"/>
          </w:rPr>
          <w:delText>D</w:delText>
        </w:r>
        <w:r w:rsidRPr="00742EFD" w:rsidDel="001E1EF1">
          <w:rPr>
            <w:rFonts w:ascii="Arial" w:hAnsi="Arial" w:cs="Arial"/>
            <w:color w:val="000000" w:themeColor="text1"/>
            <w:sz w:val="22"/>
            <w:szCs w:val="22"/>
          </w:rPr>
          <w:delText xml:space="preserve"> values</w:delText>
        </w:r>
      </w:del>
      <w:del w:id="2429" w:author="David Bartel" w:date="2018-03-25T12:35:00Z">
        <w:r w:rsidRPr="00742EFD" w:rsidDel="006606B2">
          <w:rPr>
            <w:rFonts w:ascii="Arial" w:hAnsi="Arial" w:cs="Arial"/>
            <w:color w:val="000000" w:themeColor="text1"/>
            <w:sz w:val="22"/>
            <w:szCs w:val="22"/>
          </w:rPr>
          <w:delText xml:space="preserve"> as a function of miRNA–site type combination,</w:delText>
        </w:r>
      </w:del>
      <w:del w:id="2430" w:author="David Bartel" w:date="2018-03-25T12:48:00Z">
        <w:r w:rsidRPr="00742EFD" w:rsidDel="001E1EF1">
          <w:rPr>
            <w:rFonts w:ascii="Arial" w:hAnsi="Arial" w:cs="Arial"/>
            <w:color w:val="000000" w:themeColor="text1"/>
            <w:sz w:val="22"/>
            <w:szCs w:val="22"/>
          </w:rPr>
          <w:delText xml:space="preserve"> and </w:delText>
        </w:r>
      </w:del>
      <w:del w:id="2431" w:author="David Bartel" w:date="2018-03-25T12:35:00Z">
        <w:r w:rsidRPr="00742EFD" w:rsidDel="006606B2">
          <w:rPr>
            <w:rFonts w:ascii="Arial" w:hAnsi="Arial" w:cs="Arial"/>
            <w:color w:val="000000" w:themeColor="text1"/>
            <w:sz w:val="22"/>
            <w:szCs w:val="22"/>
          </w:rPr>
          <w:delText xml:space="preserve">primary </w:delText>
        </w:r>
      </w:del>
      <w:del w:id="2432" w:author="David Bartel" w:date="2018-03-25T12:48:00Z">
        <w:r w:rsidRPr="00742EFD" w:rsidDel="001E1EF1">
          <w:rPr>
            <w:rFonts w:ascii="Arial" w:hAnsi="Arial" w:cs="Arial"/>
            <w:color w:val="000000" w:themeColor="text1"/>
            <w:sz w:val="22"/>
            <w:szCs w:val="22"/>
          </w:rPr>
          <w:delText xml:space="preserve">nucleotide identity at </w:delText>
        </w:r>
      </w:del>
      <w:del w:id="2433" w:author="David Bartel" w:date="2018-03-25T12:45:00Z">
        <w:r w:rsidRPr="00742EFD" w:rsidDel="00461DE5">
          <w:rPr>
            <w:rFonts w:ascii="Arial" w:hAnsi="Arial" w:cs="Arial"/>
            <w:color w:val="000000" w:themeColor="text1"/>
            <w:sz w:val="22"/>
            <w:szCs w:val="22"/>
          </w:rPr>
          <w:delText>each of the four positions within the flanking dinucleotide</w:delText>
        </w:r>
      </w:del>
      <w:del w:id="2434" w:author="David Bartel" w:date="2018-03-25T12:36:00Z">
        <w:r w:rsidRPr="00742EFD" w:rsidDel="006606B2">
          <w:rPr>
            <w:rFonts w:ascii="Arial" w:hAnsi="Arial" w:cs="Arial"/>
            <w:color w:val="000000" w:themeColor="text1"/>
            <w:sz w:val="22"/>
            <w:szCs w:val="22"/>
          </w:rPr>
          <w:delText xml:space="preserve"> sequence</w:delText>
        </w:r>
      </w:del>
      <w:del w:id="2435" w:author="David Bartel" w:date="2018-03-25T12:49:00Z">
        <w:r w:rsidRPr="00742EFD" w:rsidDel="001E1EF1">
          <w:rPr>
            <w:rFonts w:ascii="Arial" w:hAnsi="Arial" w:cs="Arial"/>
            <w:color w:val="000000" w:themeColor="text1"/>
            <w:sz w:val="22"/>
            <w:szCs w:val="22"/>
          </w:rPr>
          <w:delText xml:space="preserve">, </w:delText>
        </w:r>
      </w:del>
      <w:del w:id="2436" w:author="David Bartel" w:date="2018-03-26T12:17:00Z">
        <w:r w:rsidRPr="00742EFD" w:rsidDel="00CA4FD4">
          <w:rPr>
            <w:rFonts w:ascii="Arial" w:hAnsi="Arial" w:cs="Arial"/>
            <w:color w:val="000000" w:themeColor="text1"/>
            <w:sz w:val="22"/>
            <w:szCs w:val="22"/>
          </w:rPr>
          <w:delText>us</w:delText>
        </w:r>
      </w:del>
      <w:ins w:id="2437" w:author="David Bartel" w:date="2018-03-26T12:17:00Z">
        <w:r w:rsidR="00CA4FD4" w:rsidRPr="00742EFD">
          <w:rPr>
            <w:rFonts w:ascii="Arial" w:hAnsi="Arial" w:cs="Arial"/>
            <w:color w:val="000000" w:themeColor="text1"/>
            <w:sz w:val="22"/>
            <w:szCs w:val="22"/>
          </w:rPr>
          <w:t>trained a</w:t>
        </w:r>
      </w:ins>
      <w:del w:id="2438" w:author="David Bartel" w:date="2018-03-25T12:49:00Z">
        <w:r w:rsidRPr="00742EFD" w:rsidDel="001E1EF1">
          <w:rPr>
            <w:rFonts w:ascii="Arial" w:hAnsi="Arial" w:cs="Arial"/>
            <w:color w:val="000000" w:themeColor="text1"/>
            <w:sz w:val="22"/>
            <w:szCs w:val="22"/>
          </w:rPr>
          <w:delText>ing</w:delText>
        </w:r>
      </w:del>
      <w:r w:rsidRPr="00742EFD">
        <w:rPr>
          <w:rFonts w:ascii="Arial" w:hAnsi="Arial" w:cs="Arial"/>
          <w:color w:val="000000" w:themeColor="text1"/>
          <w:sz w:val="22"/>
          <w:szCs w:val="22"/>
        </w:rPr>
        <w:t xml:space="preserve"> </w:t>
      </w:r>
      <w:ins w:id="2439" w:author="David Bartel" w:date="2018-03-26T12:16:00Z">
        <w:r w:rsidR="00CA4FD4" w:rsidRPr="00742EFD">
          <w:rPr>
            <w:rFonts w:ascii="Arial" w:hAnsi="Arial" w:cs="Arial"/>
            <w:color w:val="000000" w:themeColor="text1"/>
            <w:sz w:val="22"/>
            <w:szCs w:val="22"/>
          </w:rPr>
          <w:t xml:space="preserve">multiple linear-regression </w:t>
        </w:r>
      </w:ins>
      <w:ins w:id="2440" w:author="David Bartel" w:date="2018-03-26T12:17:00Z">
        <w:r w:rsidR="00CA4FD4" w:rsidRPr="00742EFD">
          <w:rPr>
            <w:rFonts w:ascii="Arial" w:hAnsi="Arial" w:cs="Arial"/>
            <w:color w:val="000000" w:themeColor="text1"/>
            <w:sz w:val="22"/>
            <w:szCs w:val="22"/>
          </w:rPr>
          <w:t xml:space="preserve">model on the </w:t>
        </w:r>
      </w:ins>
      <w:del w:id="2441" w:author="David Bartel" w:date="2018-03-25T12:38:00Z">
        <w:r w:rsidRPr="00742EFD" w:rsidDel="00082F95">
          <w:rPr>
            <w:rFonts w:ascii="Arial" w:hAnsi="Arial" w:cs="Arial"/>
            <w:color w:val="000000" w:themeColor="text1"/>
            <w:sz w:val="22"/>
            <w:szCs w:val="22"/>
          </w:rPr>
          <w:delText xml:space="preserve">data </w:delText>
        </w:r>
      </w:del>
      <w:ins w:id="2442" w:author="David Bartel" w:date="2018-03-26T12:18:00Z">
        <w:r w:rsidR="00CA4FD4" w:rsidRPr="00742EFD">
          <w:rPr>
            <w:rFonts w:ascii="Arial" w:hAnsi="Arial" w:cs="Arial"/>
            <w:color w:val="000000" w:themeColor="text1"/>
            <w:sz w:val="22"/>
            <w:szCs w:val="22"/>
          </w:rPr>
          <w:t xml:space="preserve">complete set of flanking-dinucleotide </w:t>
        </w:r>
      </w:ins>
      <w:ins w:id="2443" w:author="David Bartel" w:date="2018-03-26T12:19:00Z">
        <w:r w:rsidR="00CA4FD4" w:rsidRPr="00742EFD">
          <w:rPr>
            <w:rFonts w:ascii="Arial" w:hAnsi="Arial" w:cs="Arial"/>
            <w:i/>
            <w:color w:val="000000" w:themeColor="text1"/>
            <w:sz w:val="22"/>
            <w:szCs w:val="22"/>
          </w:rPr>
          <w:t>K</w:t>
        </w:r>
        <w:r w:rsidR="00CA4FD4" w:rsidRPr="00742EFD">
          <w:rPr>
            <w:rFonts w:ascii="Arial" w:hAnsi="Arial" w:cs="Arial"/>
            <w:color w:val="000000" w:themeColor="text1"/>
            <w:sz w:val="22"/>
            <w:szCs w:val="22"/>
            <w:vertAlign w:val="subscript"/>
          </w:rPr>
          <w:t>D</w:t>
        </w:r>
        <w:r w:rsidR="00CA4FD4" w:rsidRPr="00742EFD">
          <w:rPr>
            <w:rFonts w:ascii="Arial" w:hAnsi="Arial" w:cs="Arial"/>
            <w:color w:val="000000" w:themeColor="text1"/>
            <w:sz w:val="22"/>
            <w:szCs w:val="22"/>
          </w:rPr>
          <w:t xml:space="preserve"> values</w:t>
        </w:r>
      </w:ins>
      <w:ins w:id="2444" w:author="David Bartel" w:date="2018-03-25T12:38:00Z">
        <w:r w:rsidR="00082F95" w:rsidRPr="00742EFD">
          <w:rPr>
            <w:rFonts w:ascii="Arial" w:hAnsi="Arial" w:cs="Arial"/>
            <w:color w:val="000000" w:themeColor="text1"/>
            <w:sz w:val="22"/>
            <w:szCs w:val="22"/>
          </w:rPr>
          <w:t xml:space="preserve"> </w:t>
        </w:r>
      </w:ins>
      <w:del w:id="2445" w:author="David Bartel" w:date="2018-03-26T12:19:00Z">
        <w:r w:rsidRPr="00742EFD" w:rsidDel="00CA4FD4">
          <w:rPr>
            <w:rFonts w:ascii="Arial" w:hAnsi="Arial" w:cs="Arial"/>
            <w:color w:val="000000" w:themeColor="text1"/>
            <w:sz w:val="22"/>
            <w:szCs w:val="22"/>
          </w:rPr>
          <w:delText xml:space="preserve">from </w:delText>
        </w:r>
      </w:del>
      <w:ins w:id="2446" w:author="David Bartel" w:date="2018-03-26T12:19:00Z">
        <w:r w:rsidR="00CA4FD4" w:rsidRPr="00742EFD">
          <w:rPr>
            <w:rFonts w:ascii="Arial" w:hAnsi="Arial" w:cs="Arial"/>
            <w:color w:val="000000" w:themeColor="text1"/>
            <w:sz w:val="22"/>
            <w:szCs w:val="22"/>
          </w:rPr>
          <w:t xml:space="preserve">corresponding to all </w:t>
        </w:r>
      </w:ins>
      <w:del w:id="2447" w:author="David Bartel" w:date="2018-03-26T12:19:00Z">
        <w:r w:rsidRPr="00742EFD" w:rsidDel="00CA4FD4">
          <w:rPr>
            <w:rFonts w:ascii="Arial" w:hAnsi="Arial" w:cs="Arial"/>
            <w:color w:val="000000" w:themeColor="text1"/>
            <w:sz w:val="22"/>
            <w:szCs w:val="22"/>
          </w:rPr>
          <w:delText xml:space="preserve">the </w:delText>
        </w:r>
      </w:del>
      <w:ins w:id="2448" w:author="David Bartel" w:date="2018-03-25T13:12:00Z">
        <w:r w:rsidR="00F4362E" w:rsidRPr="00742EFD">
          <w:rPr>
            <w:rFonts w:ascii="Arial" w:hAnsi="Arial" w:cs="Arial"/>
            <w:color w:val="000000" w:themeColor="text1"/>
            <w:sz w:val="22"/>
            <w:szCs w:val="22"/>
          </w:rPr>
          <w:t xml:space="preserve">six </w:t>
        </w:r>
      </w:ins>
      <w:del w:id="2449" w:author="David Bartel" w:date="2018-03-25T13:12:00Z">
        <w:r w:rsidRPr="00742EFD" w:rsidDel="00F4362E">
          <w:rPr>
            <w:rFonts w:ascii="Arial" w:hAnsi="Arial" w:cs="Arial"/>
            <w:color w:val="000000" w:themeColor="text1"/>
            <w:sz w:val="22"/>
            <w:szCs w:val="22"/>
          </w:rPr>
          <w:delText>six seed</w:delText>
        </w:r>
      </w:del>
      <w:ins w:id="2450" w:author="David Bartel" w:date="2018-03-25T13:12:00Z">
        <w:r w:rsidR="00F4362E" w:rsidRPr="00742EFD">
          <w:rPr>
            <w:rFonts w:ascii="Arial" w:hAnsi="Arial" w:cs="Arial"/>
            <w:color w:val="000000" w:themeColor="text1"/>
            <w:sz w:val="22"/>
            <w:szCs w:val="22"/>
          </w:rPr>
          <w:t>canonical</w:t>
        </w:r>
      </w:ins>
      <w:r w:rsidRPr="00742EFD">
        <w:rPr>
          <w:rFonts w:ascii="Arial" w:hAnsi="Arial" w:cs="Arial"/>
          <w:color w:val="000000" w:themeColor="text1"/>
          <w:sz w:val="22"/>
          <w:szCs w:val="22"/>
        </w:rPr>
        <w:t xml:space="preserve"> site</w:t>
      </w:r>
      <w:ins w:id="2451" w:author="David Bartel" w:date="2018-03-25T13:12:00Z">
        <w:r w:rsidR="00F4362E" w:rsidRPr="00742EFD">
          <w:rPr>
            <w:rFonts w:ascii="Arial" w:hAnsi="Arial" w:cs="Arial"/>
            <w:color w:val="000000" w:themeColor="text1"/>
            <w:sz w:val="22"/>
            <w:szCs w:val="22"/>
          </w:rPr>
          <w:t xml:space="preserve"> type</w:t>
        </w:r>
      </w:ins>
      <w:r w:rsidRPr="00742EFD">
        <w:rPr>
          <w:rFonts w:ascii="Arial" w:hAnsi="Arial" w:cs="Arial"/>
          <w:color w:val="000000" w:themeColor="text1"/>
          <w:sz w:val="22"/>
          <w:szCs w:val="22"/>
        </w:rPr>
        <w:t>s of each miRNA</w:t>
      </w:r>
      <w:ins w:id="2452" w:author="David Bartel" w:date="2018-03-27T22:03:00Z">
        <w:r w:rsidR="005F1889" w:rsidRPr="00742EFD">
          <w:rPr>
            <w:rFonts w:ascii="Arial" w:hAnsi="Arial" w:cs="Arial"/>
            <w:color w:val="000000" w:themeColor="text1"/>
            <w:sz w:val="22"/>
            <w:szCs w:val="22"/>
          </w:rPr>
          <w:t>,</w:t>
        </w:r>
      </w:ins>
      <w:ins w:id="2453" w:author="David Bartel" w:date="2018-03-26T12:25:00Z">
        <w:r w:rsidR="001B5FCC" w:rsidRPr="00742EFD">
          <w:rPr>
            <w:rFonts w:ascii="Arial" w:hAnsi="Arial" w:cs="Arial"/>
            <w:color w:val="000000" w:themeColor="text1"/>
            <w:sz w:val="22"/>
            <w:szCs w:val="22"/>
          </w:rPr>
          <w:t xml:space="preserve"> fit</w:t>
        </w:r>
      </w:ins>
      <w:ins w:id="2454" w:author="David Bartel" w:date="2018-03-27T22:03:00Z">
        <w:r w:rsidR="005F1889" w:rsidRPr="00742EFD">
          <w:rPr>
            <w:rFonts w:ascii="Arial" w:hAnsi="Arial" w:cs="Arial"/>
            <w:color w:val="000000" w:themeColor="text1"/>
            <w:sz w:val="22"/>
            <w:szCs w:val="22"/>
          </w:rPr>
          <w:t>ting</w:t>
        </w:r>
      </w:ins>
      <w:ins w:id="2455" w:author="David Bartel" w:date="2018-03-26T12:25:00Z">
        <w:r w:rsidR="001B5FCC" w:rsidRPr="00742EFD">
          <w:rPr>
            <w:rFonts w:ascii="Arial" w:hAnsi="Arial" w:cs="Arial"/>
            <w:color w:val="000000" w:themeColor="text1"/>
            <w:sz w:val="22"/>
            <w:szCs w:val="22"/>
          </w:rPr>
          <w:t xml:space="preserve"> the contribution of each of the four nucleotides of the two flanking dinucleotides. </w:t>
        </w:r>
      </w:ins>
      <w:ins w:id="2456" w:author="David Bartel" w:date="2018-03-27T21:59:00Z">
        <w:r w:rsidR="001905E7" w:rsidRPr="00742EFD">
          <w:rPr>
            <w:rFonts w:ascii="Arial" w:hAnsi="Arial" w:cs="Arial"/>
            <w:color w:val="000000" w:themeColor="text1"/>
            <w:sz w:val="22"/>
            <w:szCs w:val="22"/>
          </w:rPr>
          <w:t xml:space="preserve"> </w:t>
        </w:r>
      </w:ins>
      <w:del w:id="2457" w:author="David Bartel" w:date="2018-03-25T12:38:00Z">
        <w:r w:rsidRPr="00742EFD" w:rsidDel="00082F95">
          <w:rPr>
            <w:rFonts w:ascii="Arial" w:hAnsi="Arial" w:cs="Arial"/>
            <w:color w:val="000000" w:themeColor="text1"/>
            <w:sz w:val="22"/>
            <w:szCs w:val="22"/>
          </w:rPr>
          <w:delText xml:space="preserve">, a cohort of 5,360 </w:delText>
        </w:r>
        <w:r w:rsidRPr="00742EFD" w:rsidDel="00082F95">
          <w:rPr>
            <w:rFonts w:ascii="Arial" w:hAnsi="Arial" w:cs="Arial"/>
            <w:i/>
            <w:color w:val="000000" w:themeColor="text1"/>
            <w:sz w:val="22"/>
            <w:szCs w:val="22"/>
          </w:rPr>
          <w:delText>K</w:delText>
        </w:r>
        <w:r w:rsidRPr="00742EFD" w:rsidDel="00082F95">
          <w:rPr>
            <w:rFonts w:ascii="Arial" w:hAnsi="Arial" w:cs="Arial"/>
            <w:color w:val="000000" w:themeColor="text1"/>
            <w:sz w:val="22"/>
            <w:szCs w:val="22"/>
            <w:vertAlign w:val="subscript"/>
          </w:rPr>
          <w:delText>D</w:delText>
        </w:r>
        <w:r w:rsidRPr="00742EFD" w:rsidDel="00082F95">
          <w:rPr>
            <w:rFonts w:ascii="Arial" w:hAnsi="Arial" w:cs="Arial"/>
            <w:color w:val="000000" w:themeColor="text1"/>
            <w:sz w:val="22"/>
            <w:szCs w:val="22"/>
          </w:rPr>
          <w:delText xml:space="preserve"> measurements</w:delText>
        </w:r>
      </w:del>
      <w:del w:id="2458" w:author="David Bartel" w:date="2018-03-26T12:22:00Z">
        <w:r w:rsidRPr="00742EFD" w:rsidDel="001B5FCC">
          <w:rPr>
            <w:rFonts w:ascii="Arial" w:hAnsi="Arial" w:cs="Arial"/>
            <w:color w:val="000000" w:themeColor="text1"/>
            <w:sz w:val="22"/>
            <w:szCs w:val="22"/>
          </w:rPr>
          <w:delText xml:space="preserve"> </w:delText>
        </w:r>
      </w:del>
      <w:del w:id="2459" w:author="David Bartel" w:date="2018-03-26T12:21:00Z">
        <w:r w:rsidRPr="00742EFD" w:rsidDel="00CA4FD4">
          <w:rPr>
            <w:rFonts w:ascii="Arial" w:hAnsi="Arial" w:cs="Arial"/>
            <w:color w:val="000000" w:themeColor="text1"/>
            <w:sz w:val="22"/>
            <w:szCs w:val="22"/>
          </w:rPr>
          <w:delText>(</w:delText>
        </w:r>
      </w:del>
      <w:del w:id="2460" w:author="David Bartel" w:date="2018-03-25T12:38:00Z">
        <w:r w:rsidRPr="00742EFD" w:rsidDel="00082F95">
          <w:rPr>
            <w:rFonts w:ascii="Arial" w:hAnsi="Arial" w:cs="Arial"/>
            <w:color w:val="000000" w:themeColor="text1"/>
            <w:sz w:val="22"/>
            <w:szCs w:val="22"/>
          </w:rPr>
          <w:delText>F</w:delText>
        </w:r>
      </w:del>
      <w:del w:id="2461" w:author="David Bartel" w:date="2018-03-26T12:21:00Z">
        <w:r w:rsidRPr="00742EFD" w:rsidDel="00CA4FD4">
          <w:rPr>
            <w:rFonts w:ascii="Arial" w:hAnsi="Arial" w:cs="Arial"/>
            <w:color w:val="000000" w:themeColor="text1"/>
            <w:sz w:val="22"/>
            <w:szCs w:val="22"/>
          </w:rPr>
          <w:delText>ig</w:delText>
        </w:r>
      </w:del>
      <w:del w:id="2462" w:author="David Bartel" w:date="2018-03-25T12:38:00Z">
        <w:r w:rsidRPr="00742EFD" w:rsidDel="00082F95">
          <w:rPr>
            <w:rFonts w:ascii="Arial" w:hAnsi="Arial" w:cs="Arial"/>
            <w:color w:val="000000" w:themeColor="text1"/>
            <w:sz w:val="22"/>
            <w:szCs w:val="22"/>
          </w:rPr>
          <w:delText>ure</w:delText>
        </w:r>
      </w:del>
      <w:del w:id="2463" w:author="David Bartel" w:date="2018-03-26T12:21:00Z">
        <w:r w:rsidRPr="00742EFD" w:rsidDel="00CA4FD4">
          <w:rPr>
            <w:rFonts w:ascii="Arial" w:hAnsi="Arial" w:cs="Arial"/>
            <w:color w:val="000000" w:themeColor="text1"/>
            <w:sz w:val="22"/>
            <w:szCs w:val="22"/>
          </w:rPr>
          <w:delText xml:space="preserve"> S3E)</w:delText>
        </w:r>
      </w:del>
      <w:del w:id="2464" w:author="David Bartel" w:date="2018-03-26T12:22:00Z">
        <w:r w:rsidRPr="00742EFD" w:rsidDel="001B5FCC">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The </w:t>
      </w:r>
      <w:ins w:id="2465" w:author="David Bartel" w:date="2018-03-25T12:46:00Z">
        <w:r w:rsidR="00461DE5" w:rsidRPr="00742EFD">
          <w:rPr>
            <w:rFonts w:ascii="Arial" w:hAnsi="Arial" w:cs="Arial"/>
            <w:color w:val="000000" w:themeColor="text1"/>
            <w:sz w:val="22"/>
            <w:szCs w:val="22"/>
          </w:rPr>
          <w:t>output</w:t>
        </w:r>
      </w:ins>
      <w:ins w:id="2466" w:author="David Bartel" w:date="2018-03-25T12:39:00Z">
        <w:r w:rsidR="00082F95" w:rsidRPr="00742EFD">
          <w:rPr>
            <w:rFonts w:ascii="Arial" w:hAnsi="Arial" w:cs="Arial"/>
            <w:color w:val="000000" w:themeColor="text1"/>
            <w:sz w:val="22"/>
            <w:szCs w:val="22"/>
          </w:rPr>
          <w:t xml:space="preserve"> of the </w:t>
        </w:r>
      </w:ins>
      <w:del w:id="2467" w:author="David Bartel" w:date="2018-03-25T12:38:00Z">
        <w:r w:rsidRPr="00742EFD" w:rsidDel="00082F95">
          <w:rPr>
            <w:rFonts w:ascii="Arial" w:hAnsi="Arial" w:cs="Arial"/>
            <w:color w:val="000000" w:themeColor="text1"/>
            <w:sz w:val="22"/>
            <w:szCs w:val="22"/>
          </w:rPr>
          <w:delText xml:space="preserve">linear </w:delText>
        </w:r>
      </w:del>
      <w:r w:rsidRPr="00742EFD">
        <w:rPr>
          <w:rFonts w:ascii="Arial" w:hAnsi="Arial" w:cs="Arial"/>
          <w:color w:val="000000" w:themeColor="text1"/>
          <w:sz w:val="22"/>
          <w:szCs w:val="22"/>
        </w:rPr>
        <w:t xml:space="preserve">model </w:t>
      </w:r>
      <w:ins w:id="2468" w:author="David Bartel" w:date="2018-03-26T12:22:00Z">
        <w:r w:rsidR="001B5FCC" w:rsidRPr="00742EFD">
          <w:rPr>
            <w:rFonts w:ascii="Arial" w:hAnsi="Arial" w:cs="Arial"/>
            <w:color w:val="000000" w:themeColor="text1"/>
            <w:sz w:val="22"/>
            <w:szCs w:val="22"/>
          </w:rPr>
          <w:t>agreed</w:t>
        </w:r>
      </w:ins>
      <w:ins w:id="2469" w:author="David Bartel" w:date="2018-03-25T12:55:00Z">
        <w:r w:rsidR="00AC7CF3" w:rsidRPr="00742EFD">
          <w:rPr>
            <w:rFonts w:ascii="Arial" w:hAnsi="Arial" w:cs="Arial"/>
            <w:color w:val="000000" w:themeColor="text1"/>
            <w:sz w:val="22"/>
            <w:szCs w:val="22"/>
          </w:rPr>
          <w:t xml:space="preserve"> well with</w:t>
        </w:r>
      </w:ins>
      <w:ins w:id="2470" w:author="David Bartel" w:date="2018-03-25T12:40:00Z">
        <w:r w:rsidR="00082F95" w:rsidRPr="00742EFD">
          <w:rPr>
            <w:rFonts w:ascii="Arial" w:hAnsi="Arial" w:cs="Arial"/>
            <w:color w:val="000000" w:themeColor="text1"/>
            <w:sz w:val="22"/>
            <w:szCs w:val="22"/>
          </w:rPr>
          <w:t xml:space="preserve"> the observed </w:t>
        </w:r>
        <w:r w:rsidR="00082F95" w:rsidRPr="00742EFD">
          <w:rPr>
            <w:rFonts w:ascii="Arial" w:hAnsi="Arial" w:cs="Arial"/>
            <w:i/>
            <w:color w:val="000000" w:themeColor="text1"/>
            <w:sz w:val="22"/>
            <w:szCs w:val="22"/>
          </w:rPr>
          <w:t>K</w:t>
        </w:r>
        <w:r w:rsidR="00082F95" w:rsidRPr="00742EFD">
          <w:rPr>
            <w:rFonts w:ascii="Arial" w:hAnsi="Arial" w:cs="Arial"/>
            <w:color w:val="000000" w:themeColor="text1"/>
            <w:sz w:val="22"/>
            <w:szCs w:val="22"/>
            <w:vertAlign w:val="subscript"/>
          </w:rPr>
          <w:t>D</w:t>
        </w:r>
        <w:r w:rsidR="00082F95" w:rsidRPr="00742EFD">
          <w:rPr>
            <w:rFonts w:ascii="Arial" w:hAnsi="Arial" w:cs="Arial"/>
            <w:color w:val="000000" w:themeColor="text1"/>
            <w:sz w:val="22"/>
            <w:szCs w:val="22"/>
          </w:rPr>
          <w:t xml:space="preserve"> values </w:t>
        </w:r>
      </w:ins>
      <w:ins w:id="2471" w:author="David Bartel" w:date="2018-03-26T12:21:00Z">
        <w:r w:rsidR="00CA4FD4" w:rsidRPr="00742EFD">
          <w:rPr>
            <w:rFonts w:ascii="Arial" w:hAnsi="Arial" w:cs="Arial"/>
            <w:color w:val="000000" w:themeColor="text1"/>
            <w:sz w:val="22"/>
            <w:szCs w:val="22"/>
          </w:rPr>
          <w:t>(</w:t>
        </w:r>
        <w:r w:rsidR="001905E7" w:rsidRPr="00742EFD">
          <w:rPr>
            <w:rFonts w:ascii="Arial" w:hAnsi="Arial" w:cs="Arial"/>
            <w:color w:val="000000" w:themeColor="text1"/>
            <w:sz w:val="22"/>
            <w:szCs w:val="22"/>
          </w:rPr>
          <w:t>F</w:t>
        </w:r>
        <w:r w:rsidR="00CA4FD4" w:rsidRPr="00742EFD">
          <w:rPr>
            <w:rFonts w:ascii="Arial" w:hAnsi="Arial" w:cs="Arial"/>
            <w:color w:val="000000" w:themeColor="text1"/>
            <w:sz w:val="22"/>
            <w:szCs w:val="22"/>
          </w:rPr>
          <w:t xml:space="preserve">ig. </w:t>
        </w:r>
      </w:ins>
      <w:ins w:id="2472" w:author="David Bartel" w:date="2018-03-27T22:01:00Z">
        <w:r w:rsidR="001905E7" w:rsidRPr="00742EFD">
          <w:rPr>
            <w:rFonts w:ascii="Arial" w:hAnsi="Arial" w:cs="Arial"/>
            <w:color w:val="000000" w:themeColor="text1"/>
            <w:sz w:val="22"/>
            <w:szCs w:val="22"/>
          </w:rPr>
          <w:t>4C</w:t>
        </w:r>
      </w:ins>
      <w:ins w:id="2473" w:author="David Bartel" w:date="2018-03-27T22:04:00Z">
        <w:r w:rsidR="005F1889" w:rsidRPr="00742EFD">
          <w:rPr>
            <w:rFonts w:ascii="Arial" w:hAnsi="Arial" w:cs="Arial"/>
            <w:color w:val="000000" w:themeColor="text1"/>
            <w:sz w:val="22"/>
            <w:szCs w:val="22"/>
          </w:rPr>
          <w:t xml:space="preserve"> left</w:t>
        </w:r>
      </w:ins>
      <w:ins w:id="2474" w:author="David Bartel" w:date="2018-03-26T12:21:00Z">
        <w:r w:rsidR="001B5FCC" w:rsidRPr="00742EFD">
          <w:rPr>
            <w:rFonts w:ascii="Arial" w:hAnsi="Arial" w:cs="Arial"/>
            <w:color w:val="000000" w:themeColor="text1"/>
            <w:sz w:val="22"/>
            <w:szCs w:val="22"/>
          </w:rPr>
          <w:t xml:space="preserve">, </w:t>
        </w:r>
      </w:ins>
      <w:del w:id="2475" w:author="David Bartel" w:date="2018-03-26T12:21:00Z">
        <w:r w:rsidRPr="00742EFD" w:rsidDel="00CA4FD4">
          <w:rPr>
            <w:rFonts w:ascii="Arial" w:hAnsi="Arial" w:cs="Arial"/>
            <w:color w:val="000000" w:themeColor="text1"/>
            <w:sz w:val="22"/>
            <w:szCs w:val="22"/>
          </w:rPr>
          <w:delText>(</w:delText>
        </w:r>
      </w:del>
      <w:r w:rsidRPr="00742EFD">
        <w:rPr>
          <w:rFonts w:ascii="Arial" w:hAnsi="Arial" w:cs="Arial"/>
          <w:i/>
          <w:color w:val="000000" w:themeColor="text1"/>
          <w:sz w:val="22"/>
          <w:szCs w:val="22"/>
        </w:rPr>
        <w:t>r</w:t>
      </w:r>
      <w:r w:rsidRPr="00742EFD">
        <w:rPr>
          <w:rFonts w:ascii="Arial" w:hAnsi="Arial" w:cs="Arial"/>
          <w:color w:val="000000" w:themeColor="text1"/>
          <w:sz w:val="22"/>
          <w:szCs w:val="22"/>
          <w:vertAlign w:val="superscript"/>
        </w:rPr>
        <w:t>2</w:t>
      </w:r>
      <w:r w:rsidRPr="00742EFD">
        <w:rPr>
          <w:rFonts w:ascii="Arial" w:hAnsi="Arial" w:cs="Arial"/>
          <w:color w:val="000000" w:themeColor="text1"/>
          <w:sz w:val="22"/>
          <w:szCs w:val="22"/>
        </w:rPr>
        <w:t xml:space="preserve"> = </w:t>
      </w:r>
      <w:commentRangeStart w:id="2476"/>
      <w:commentRangeStart w:id="2477"/>
      <w:r w:rsidRPr="00742EFD">
        <w:rPr>
          <w:rFonts w:ascii="Arial" w:hAnsi="Arial" w:cs="Arial"/>
          <w:color w:val="000000" w:themeColor="text1"/>
          <w:sz w:val="22"/>
          <w:szCs w:val="22"/>
        </w:rPr>
        <w:t>0.94</w:t>
      </w:r>
      <w:commentRangeEnd w:id="2476"/>
      <w:r w:rsidR="00CA4FD4" w:rsidRPr="00742EFD">
        <w:rPr>
          <w:rStyle w:val="CommentReference"/>
          <w:rFonts w:ascii="Arial" w:eastAsiaTheme="minorHAnsi" w:hAnsi="Arial" w:cs="Arial"/>
          <w:sz w:val="22"/>
          <w:szCs w:val="22"/>
        </w:rPr>
        <w:commentReference w:id="2476"/>
      </w:r>
      <w:commentRangeEnd w:id="2477"/>
      <w:r w:rsidR="003318B1">
        <w:rPr>
          <w:rStyle w:val="CommentReference"/>
          <w:rFonts w:eastAsiaTheme="minorHAnsi"/>
        </w:rPr>
        <w:commentReference w:id="2477"/>
      </w:r>
      <w:r w:rsidRPr="00742EFD">
        <w:rPr>
          <w:rFonts w:ascii="Arial" w:hAnsi="Arial" w:cs="Arial"/>
          <w:color w:val="000000" w:themeColor="text1"/>
          <w:sz w:val="22"/>
          <w:szCs w:val="22"/>
        </w:rPr>
        <w:t>)</w:t>
      </w:r>
      <w:ins w:id="2478" w:author="David Bartel" w:date="2018-03-25T12:56:00Z">
        <w:r w:rsidR="00AC7CF3" w:rsidRPr="00742EFD">
          <w:rPr>
            <w:rFonts w:ascii="Arial" w:hAnsi="Arial" w:cs="Arial"/>
            <w:color w:val="000000" w:themeColor="text1"/>
            <w:sz w:val="22"/>
            <w:szCs w:val="22"/>
          </w:rPr>
          <w:t>, which</w:t>
        </w:r>
      </w:ins>
      <w:r w:rsidRPr="00742EFD">
        <w:rPr>
          <w:rFonts w:ascii="Arial" w:hAnsi="Arial" w:cs="Arial"/>
          <w:color w:val="000000" w:themeColor="text1"/>
          <w:sz w:val="22"/>
          <w:szCs w:val="22"/>
        </w:rPr>
        <w:t xml:space="preserve"> indicate</w:t>
      </w:r>
      <w:ins w:id="2479" w:author="David Bartel" w:date="2018-03-25T12:41:00Z">
        <w:r w:rsidR="001773A1" w:rsidRPr="00742EFD">
          <w:rPr>
            <w:rFonts w:ascii="Arial" w:hAnsi="Arial" w:cs="Arial"/>
            <w:color w:val="000000" w:themeColor="text1"/>
            <w:sz w:val="22"/>
            <w:szCs w:val="22"/>
          </w:rPr>
          <w:t>d</w:t>
        </w:r>
      </w:ins>
      <w:ins w:id="2480" w:author="David Bartel" w:date="2018-03-26T12:23:00Z">
        <w:r w:rsidR="001B5FCC" w:rsidRPr="00742EFD">
          <w:rPr>
            <w:rFonts w:ascii="Arial" w:hAnsi="Arial" w:cs="Arial"/>
            <w:color w:val="000000" w:themeColor="text1"/>
            <w:sz w:val="22"/>
            <w:szCs w:val="22"/>
          </w:rPr>
          <w:t xml:space="preserve"> that</w:t>
        </w:r>
      </w:ins>
      <w:ins w:id="2481" w:author="David Bartel" w:date="2018-03-25T12:59:00Z">
        <w:r w:rsidR="00BB144D" w:rsidRPr="00742EFD">
          <w:rPr>
            <w:rFonts w:ascii="Arial" w:hAnsi="Arial" w:cs="Arial"/>
            <w:color w:val="000000" w:themeColor="text1"/>
            <w:sz w:val="22"/>
            <w:szCs w:val="22"/>
          </w:rPr>
          <w:t xml:space="preserve"> the effects</w:t>
        </w:r>
        <w:r w:rsidR="00584761" w:rsidRPr="00742EFD">
          <w:rPr>
            <w:rFonts w:ascii="Arial" w:hAnsi="Arial" w:cs="Arial"/>
            <w:color w:val="000000" w:themeColor="text1"/>
            <w:sz w:val="22"/>
            <w:szCs w:val="22"/>
          </w:rPr>
          <w:t xml:space="preserve"> of the flanking dinucleotides we</w:t>
        </w:r>
        <w:r w:rsidR="00BB144D" w:rsidRPr="00742EFD">
          <w:rPr>
            <w:rFonts w:ascii="Arial" w:hAnsi="Arial" w:cs="Arial"/>
            <w:color w:val="000000" w:themeColor="text1"/>
            <w:sz w:val="22"/>
            <w:szCs w:val="22"/>
          </w:rPr>
          <w:t xml:space="preserve">re largely consistent between </w:t>
        </w:r>
      </w:ins>
      <w:ins w:id="2482" w:author="David Bartel" w:date="2018-03-27T22:03:00Z">
        <w:r w:rsidR="005F1889" w:rsidRPr="00742EFD">
          <w:rPr>
            <w:rFonts w:ascii="Arial" w:hAnsi="Arial" w:cs="Arial"/>
            <w:color w:val="000000" w:themeColor="text1"/>
            <w:sz w:val="22"/>
            <w:szCs w:val="22"/>
          </w:rPr>
          <w:t>miRNAs</w:t>
        </w:r>
      </w:ins>
      <w:ins w:id="2483" w:author="David Bartel" w:date="2018-03-25T12:59:00Z">
        <w:r w:rsidR="00BB144D" w:rsidRPr="00742EFD">
          <w:rPr>
            <w:rFonts w:ascii="Arial" w:hAnsi="Arial" w:cs="Arial"/>
            <w:color w:val="000000" w:themeColor="text1"/>
            <w:sz w:val="22"/>
            <w:szCs w:val="22"/>
          </w:rPr>
          <w:t xml:space="preserve"> and between </w:t>
        </w:r>
      </w:ins>
      <w:ins w:id="2484" w:author="David Bartel" w:date="2018-03-27T22:03:00Z">
        <w:r w:rsidR="005F1889" w:rsidRPr="00742EFD">
          <w:rPr>
            <w:rFonts w:ascii="Arial" w:hAnsi="Arial" w:cs="Arial"/>
            <w:color w:val="000000" w:themeColor="text1"/>
            <w:sz w:val="22"/>
            <w:szCs w:val="22"/>
          </w:rPr>
          <w:t xml:space="preserve">site types of each </w:t>
        </w:r>
      </w:ins>
      <w:ins w:id="2485" w:author="David Bartel" w:date="2018-03-25T12:59:00Z">
        <w:r w:rsidR="005F1889" w:rsidRPr="00742EFD">
          <w:rPr>
            <w:rFonts w:ascii="Arial" w:hAnsi="Arial" w:cs="Arial"/>
            <w:color w:val="000000" w:themeColor="text1"/>
            <w:sz w:val="22"/>
            <w:szCs w:val="22"/>
          </w:rPr>
          <w:t>miRNA</w:t>
        </w:r>
      </w:ins>
      <w:ins w:id="2486" w:author="David Bartel" w:date="2018-03-26T12:24:00Z">
        <w:r w:rsidR="001B5FCC" w:rsidRPr="00742EFD">
          <w:rPr>
            <w:rFonts w:ascii="Arial" w:hAnsi="Arial" w:cs="Arial"/>
            <w:color w:val="000000" w:themeColor="text1"/>
            <w:sz w:val="22"/>
            <w:szCs w:val="22"/>
          </w:rPr>
          <w:t xml:space="preserve">. </w:t>
        </w:r>
      </w:ins>
      <w:ins w:id="2487" w:author="David Bartel" w:date="2018-03-27T22:00:00Z">
        <w:r w:rsidR="001905E7" w:rsidRPr="00742EFD">
          <w:rPr>
            <w:rFonts w:ascii="Arial" w:hAnsi="Arial" w:cs="Arial"/>
            <w:color w:val="000000" w:themeColor="text1"/>
            <w:sz w:val="22"/>
            <w:szCs w:val="22"/>
          </w:rPr>
          <w:t xml:space="preserve"> </w:t>
        </w:r>
      </w:ins>
      <w:ins w:id="2488" w:author="David Bartel" w:date="2018-03-26T12:29:00Z">
        <w:r w:rsidR="001773A1" w:rsidRPr="00742EFD">
          <w:rPr>
            <w:rFonts w:ascii="Arial" w:hAnsi="Arial" w:cs="Arial"/>
            <w:color w:val="000000" w:themeColor="text1"/>
            <w:sz w:val="22"/>
            <w:szCs w:val="22"/>
          </w:rPr>
          <w:t xml:space="preserve">A and U nucleotides each </w:t>
        </w:r>
      </w:ins>
      <w:ins w:id="2489" w:author="David Bartel" w:date="2018-03-26T12:31:00Z">
        <w:r w:rsidR="008E5269" w:rsidRPr="00742EFD">
          <w:rPr>
            <w:rFonts w:ascii="Arial" w:hAnsi="Arial" w:cs="Arial"/>
            <w:color w:val="000000" w:themeColor="text1"/>
            <w:sz w:val="22"/>
            <w:szCs w:val="22"/>
          </w:rPr>
          <w:t>enhanced</w:t>
        </w:r>
      </w:ins>
      <w:ins w:id="2490" w:author="David Bartel" w:date="2018-03-26T12:29:00Z">
        <w:r w:rsidR="001773A1" w:rsidRPr="00742EFD">
          <w:rPr>
            <w:rFonts w:ascii="Arial" w:hAnsi="Arial" w:cs="Arial"/>
            <w:color w:val="000000" w:themeColor="text1"/>
            <w:sz w:val="22"/>
            <w:szCs w:val="22"/>
          </w:rPr>
          <w:t xml:space="preserve"> binding affinity, whereas G nucleotides </w:t>
        </w:r>
      </w:ins>
      <w:ins w:id="2491" w:author="David Bartel" w:date="2018-03-26T12:31:00Z">
        <w:r w:rsidR="008E5269" w:rsidRPr="00742EFD">
          <w:rPr>
            <w:rFonts w:ascii="Arial" w:hAnsi="Arial" w:cs="Arial"/>
            <w:color w:val="000000" w:themeColor="text1"/>
            <w:sz w:val="22"/>
            <w:szCs w:val="22"/>
          </w:rPr>
          <w:t>reduced affinity</w:t>
        </w:r>
      </w:ins>
      <w:ins w:id="2492" w:author="David Bartel" w:date="2018-03-26T12:29:00Z">
        <w:r w:rsidR="001773A1" w:rsidRPr="00742EFD">
          <w:rPr>
            <w:rFonts w:ascii="Arial" w:hAnsi="Arial" w:cs="Arial"/>
            <w:color w:val="000000" w:themeColor="text1"/>
            <w:sz w:val="22"/>
            <w:szCs w:val="22"/>
          </w:rPr>
          <w:t xml:space="preserve">, and C nucleotides were intermediate or neutral </w:t>
        </w:r>
        <w:commentRangeStart w:id="2493"/>
        <w:commentRangeStart w:id="2494"/>
        <w:r w:rsidR="001773A1" w:rsidRPr="00742EFD">
          <w:rPr>
            <w:rFonts w:ascii="Arial" w:hAnsi="Arial" w:cs="Arial"/>
            <w:color w:val="000000" w:themeColor="text1"/>
            <w:sz w:val="22"/>
            <w:szCs w:val="22"/>
          </w:rPr>
          <w:t xml:space="preserve">(fig. </w:t>
        </w:r>
        <w:del w:id="2495" w:author="Sean E. McGeary" w:date="2018-04-28T17:40:00Z">
          <w:r w:rsidR="001773A1" w:rsidRPr="00742EFD" w:rsidDel="00052159">
            <w:rPr>
              <w:rFonts w:ascii="Arial" w:hAnsi="Arial" w:cs="Arial"/>
              <w:color w:val="000000" w:themeColor="text1"/>
              <w:sz w:val="22"/>
              <w:szCs w:val="22"/>
            </w:rPr>
            <w:delText>S</w:delText>
          </w:r>
        </w:del>
      </w:ins>
      <w:ins w:id="2496" w:author="Sean E. McGeary" w:date="2018-04-28T17:40:00Z">
        <w:r w:rsidR="00052159">
          <w:rPr>
            <w:rFonts w:ascii="Arial" w:hAnsi="Arial" w:cs="Arial"/>
            <w:color w:val="000000" w:themeColor="text1"/>
            <w:sz w:val="22"/>
            <w:szCs w:val="22"/>
          </w:rPr>
          <w:t>4</w:t>
        </w:r>
      </w:ins>
      <w:ins w:id="2497" w:author="David Bartel" w:date="2018-03-26T12:29:00Z">
        <w:del w:id="2498" w:author="Sean E. McGeary" w:date="2018-04-28T17:40:00Z">
          <w:r w:rsidR="001773A1" w:rsidRPr="00742EFD" w:rsidDel="00052159">
            <w:rPr>
              <w:rFonts w:ascii="Arial" w:hAnsi="Arial" w:cs="Arial"/>
              <w:color w:val="000000" w:themeColor="text1"/>
              <w:sz w:val="22"/>
              <w:szCs w:val="22"/>
            </w:rPr>
            <w:delText>3F</w:delText>
          </w:r>
        </w:del>
      </w:ins>
      <w:ins w:id="2499" w:author="Sean E. McGeary" w:date="2018-04-28T17:40:00Z">
        <w:r w:rsidR="00052159">
          <w:rPr>
            <w:rFonts w:ascii="Arial" w:hAnsi="Arial" w:cs="Arial"/>
            <w:color w:val="000000" w:themeColor="text1"/>
            <w:sz w:val="22"/>
            <w:szCs w:val="22"/>
          </w:rPr>
          <w:t>C right</w:t>
        </w:r>
      </w:ins>
      <w:ins w:id="2500" w:author="David Bartel" w:date="2018-03-26T12:29:00Z">
        <w:r w:rsidR="001773A1" w:rsidRPr="00742EFD">
          <w:rPr>
            <w:rFonts w:ascii="Arial" w:hAnsi="Arial" w:cs="Arial"/>
            <w:color w:val="000000" w:themeColor="text1"/>
            <w:sz w:val="22"/>
            <w:szCs w:val="22"/>
          </w:rPr>
          <w:t>)</w:t>
        </w:r>
      </w:ins>
      <w:commentRangeEnd w:id="2493"/>
      <w:ins w:id="2501" w:author="David Bartel" w:date="2018-03-26T12:35:00Z">
        <w:r w:rsidR="008E5269" w:rsidRPr="00742EFD">
          <w:rPr>
            <w:rStyle w:val="CommentReference"/>
            <w:rFonts w:ascii="Arial" w:eastAsiaTheme="minorHAnsi" w:hAnsi="Arial" w:cs="Arial"/>
            <w:sz w:val="22"/>
            <w:szCs w:val="22"/>
          </w:rPr>
          <w:commentReference w:id="2493"/>
        </w:r>
      </w:ins>
      <w:commentRangeEnd w:id="2494"/>
      <w:r w:rsidR="00854CF8">
        <w:rPr>
          <w:rStyle w:val="CommentReference"/>
          <w:rFonts w:eastAsiaTheme="minorHAnsi"/>
        </w:rPr>
        <w:commentReference w:id="2494"/>
      </w:r>
      <w:ins w:id="2502" w:author="David Bartel" w:date="2018-03-26T12:29:00Z">
        <w:r w:rsidR="001773A1" w:rsidRPr="00742EFD">
          <w:rPr>
            <w:rFonts w:ascii="Arial" w:hAnsi="Arial" w:cs="Arial"/>
            <w:color w:val="000000" w:themeColor="text1"/>
            <w:sz w:val="22"/>
            <w:szCs w:val="22"/>
          </w:rPr>
          <w:t xml:space="preserve">.  </w:t>
        </w:r>
      </w:ins>
      <w:ins w:id="2503" w:author="David Bartel" w:date="2018-03-26T12:24:00Z">
        <w:r w:rsidR="001B5FCC" w:rsidRPr="00742EFD">
          <w:rPr>
            <w:rFonts w:ascii="Arial" w:hAnsi="Arial" w:cs="Arial"/>
            <w:color w:val="000000" w:themeColor="text1"/>
            <w:sz w:val="22"/>
            <w:szCs w:val="22"/>
          </w:rPr>
          <w:t xml:space="preserve">Moreover, </w:t>
        </w:r>
      </w:ins>
      <w:del w:id="2504" w:author="David Bartel" w:date="2018-03-25T12:41:00Z">
        <w:r w:rsidRPr="00742EFD" w:rsidDel="00082F95">
          <w:rPr>
            <w:rFonts w:ascii="Arial" w:hAnsi="Arial" w:cs="Arial"/>
            <w:color w:val="000000" w:themeColor="text1"/>
            <w:sz w:val="22"/>
            <w:szCs w:val="22"/>
          </w:rPr>
          <w:delText>s</w:delText>
        </w:r>
      </w:del>
      <w:del w:id="2505" w:author="David Bartel" w:date="2018-03-26T12:32:00Z">
        <w:r w:rsidRPr="00742EFD" w:rsidDel="008E5269">
          <w:rPr>
            <w:rFonts w:ascii="Arial" w:hAnsi="Arial" w:cs="Arial"/>
            <w:color w:val="000000" w:themeColor="text1"/>
            <w:sz w:val="22"/>
            <w:szCs w:val="22"/>
          </w:rPr>
          <w:delText xml:space="preserve"> </w:delText>
        </w:r>
      </w:del>
      <w:del w:id="2506" w:author="David Bartel" w:date="2018-03-25T12:41:00Z">
        <w:r w:rsidRPr="00742EFD" w:rsidDel="00082F95">
          <w:rPr>
            <w:rFonts w:ascii="Arial" w:hAnsi="Arial" w:cs="Arial"/>
            <w:color w:val="000000" w:themeColor="text1"/>
            <w:sz w:val="22"/>
            <w:szCs w:val="22"/>
          </w:rPr>
          <w:delText xml:space="preserve">an </w:delText>
        </w:r>
      </w:del>
      <w:del w:id="2507" w:author="David Bartel" w:date="2018-03-25T12:58:00Z">
        <w:r w:rsidRPr="00742EFD" w:rsidDel="00BB144D">
          <w:rPr>
            <w:rFonts w:ascii="Arial" w:hAnsi="Arial" w:cs="Arial"/>
            <w:color w:val="000000" w:themeColor="text1"/>
            <w:sz w:val="22"/>
            <w:szCs w:val="22"/>
          </w:rPr>
          <w:delText xml:space="preserve">independent contribution </w:delText>
        </w:r>
      </w:del>
      <w:del w:id="2508" w:author="David Bartel" w:date="2018-03-25T12:41:00Z">
        <w:r w:rsidRPr="00742EFD" w:rsidDel="00082F95">
          <w:rPr>
            <w:rFonts w:ascii="Arial" w:hAnsi="Arial" w:cs="Arial"/>
            <w:color w:val="000000" w:themeColor="text1"/>
            <w:sz w:val="22"/>
            <w:szCs w:val="22"/>
          </w:rPr>
          <w:delText xml:space="preserve">by </w:delText>
        </w:r>
      </w:del>
      <w:del w:id="2509" w:author="David Bartel" w:date="2018-03-26T12:32:00Z">
        <w:r w:rsidRPr="00742EFD" w:rsidDel="008E5269">
          <w:rPr>
            <w:rFonts w:ascii="Arial" w:hAnsi="Arial" w:cs="Arial"/>
            <w:color w:val="000000" w:themeColor="text1"/>
            <w:sz w:val="22"/>
            <w:szCs w:val="22"/>
          </w:rPr>
          <w:delText xml:space="preserve">the 5′ and 3′ dinucleotide sequences </w:delText>
        </w:r>
      </w:del>
      <w:del w:id="2510" w:author="David Bartel" w:date="2018-03-25T13:00:00Z">
        <w:r w:rsidRPr="00742EFD" w:rsidDel="00BB144D">
          <w:rPr>
            <w:rFonts w:ascii="Arial" w:hAnsi="Arial" w:cs="Arial"/>
            <w:color w:val="000000" w:themeColor="text1"/>
            <w:sz w:val="22"/>
            <w:szCs w:val="22"/>
          </w:rPr>
          <w:delText xml:space="preserve">to </w:delText>
        </w:r>
      </w:del>
      <w:del w:id="2511" w:author="David Bartel" w:date="2018-03-26T12:32:00Z">
        <w:r w:rsidRPr="00742EFD" w:rsidDel="008E5269">
          <w:rPr>
            <w:rFonts w:ascii="Arial" w:hAnsi="Arial" w:cs="Arial"/>
            <w:color w:val="000000" w:themeColor="text1"/>
            <w:sz w:val="22"/>
            <w:szCs w:val="22"/>
          </w:rPr>
          <w:delText xml:space="preserve">binding affinity, </w:delText>
        </w:r>
      </w:del>
      <w:del w:id="2512" w:author="David Bartel" w:date="2018-03-25T13:02:00Z">
        <w:r w:rsidRPr="00742EFD" w:rsidDel="00584761">
          <w:rPr>
            <w:rFonts w:ascii="Arial" w:hAnsi="Arial" w:cs="Arial"/>
            <w:color w:val="000000" w:themeColor="text1"/>
            <w:sz w:val="22"/>
            <w:szCs w:val="22"/>
          </w:rPr>
          <w:delText xml:space="preserve">with </w:delText>
        </w:r>
      </w:del>
      <w:r w:rsidRPr="00742EFD">
        <w:rPr>
          <w:rFonts w:ascii="Arial" w:hAnsi="Arial" w:cs="Arial"/>
          <w:color w:val="000000" w:themeColor="text1"/>
          <w:sz w:val="22"/>
          <w:szCs w:val="22"/>
        </w:rPr>
        <w:t xml:space="preserve">the </w:t>
      </w:r>
      <w:ins w:id="2513" w:author="David Bartel" w:date="2018-03-25T13:03:00Z">
        <w:r w:rsidR="00584761" w:rsidRPr="00742EFD">
          <w:rPr>
            <w:rFonts w:ascii="Arial" w:hAnsi="Arial" w:cs="Arial"/>
            <w:color w:val="000000" w:themeColor="text1"/>
            <w:sz w:val="22"/>
            <w:szCs w:val="22"/>
          </w:rPr>
          <w:t xml:space="preserve">identity of the </w:t>
        </w:r>
      </w:ins>
      <w:r w:rsidRPr="00742EFD">
        <w:rPr>
          <w:rFonts w:ascii="Arial" w:hAnsi="Arial" w:cs="Arial"/>
          <w:color w:val="000000" w:themeColor="text1"/>
          <w:sz w:val="22"/>
          <w:szCs w:val="22"/>
        </w:rPr>
        <w:t xml:space="preserve">5′ </w:t>
      </w:r>
      <w:r w:rsidRPr="00742EFD">
        <w:rPr>
          <w:rFonts w:ascii="Arial" w:hAnsi="Arial" w:cs="Arial"/>
          <w:color w:val="000000" w:themeColor="text1"/>
          <w:sz w:val="22"/>
          <w:szCs w:val="22"/>
        </w:rPr>
        <w:lastRenderedPageBreak/>
        <w:t xml:space="preserve">flanking dinucleotide, which </w:t>
      </w:r>
      <w:del w:id="2514" w:author="David Bartel" w:date="2018-03-25T13:05:00Z">
        <w:r w:rsidRPr="00742EFD" w:rsidDel="00584761">
          <w:rPr>
            <w:rFonts w:ascii="Arial" w:hAnsi="Arial" w:cs="Arial"/>
            <w:color w:val="000000" w:themeColor="text1"/>
            <w:sz w:val="22"/>
            <w:szCs w:val="22"/>
          </w:rPr>
          <w:delText xml:space="preserve">is </w:delText>
        </w:r>
      </w:del>
      <w:del w:id="2515" w:author="David Bartel" w:date="2018-03-25T12:51:00Z">
        <w:r w:rsidRPr="00742EFD" w:rsidDel="00AC7CF3">
          <w:rPr>
            <w:rFonts w:ascii="Arial" w:hAnsi="Arial" w:cs="Arial"/>
            <w:color w:val="000000" w:themeColor="text1"/>
            <w:sz w:val="22"/>
            <w:szCs w:val="22"/>
          </w:rPr>
          <w:delText xml:space="preserve">spatially </w:delText>
        </w:r>
      </w:del>
      <w:del w:id="2516" w:author="David Bartel" w:date="2018-03-25T13:05:00Z">
        <w:r w:rsidRPr="00742EFD" w:rsidDel="00584761">
          <w:rPr>
            <w:rFonts w:ascii="Arial" w:hAnsi="Arial" w:cs="Arial"/>
            <w:color w:val="000000" w:themeColor="text1"/>
            <w:sz w:val="22"/>
            <w:szCs w:val="22"/>
          </w:rPr>
          <w:delText>proximal to</w:delText>
        </w:r>
      </w:del>
      <w:ins w:id="2517" w:author="David Bartel" w:date="2018-03-25T13:05:00Z">
        <w:r w:rsidR="00584761" w:rsidRPr="00742EFD">
          <w:rPr>
            <w:rFonts w:ascii="Arial" w:hAnsi="Arial" w:cs="Arial"/>
            <w:color w:val="000000" w:themeColor="text1"/>
            <w:sz w:val="22"/>
            <w:szCs w:val="22"/>
          </w:rPr>
          <w:t>must approach</w:t>
        </w:r>
      </w:ins>
      <w:r w:rsidRPr="00742EFD">
        <w:rPr>
          <w:rFonts w:ascii="Arial" w:hAnsi="Arial" w:cs="Arial"/>
          <w:color w:val="000000" w:themeColor="text1"/>
          <w:sz w:val="22"/>
          <w:szCs w:val="22"/>
        </w:rPr>
        <w:t xml:space="preserve"> the central </w:t>
      </w:r>
      <w:del w:id="2518" w:author="David Bartel" w:date="2018-03-25T12:51:00Z">
        <w:r w:rsidRPr="00742EFD" w:rsidDel="001E1EF1">
          <w:rPr>
            <w:rFonts w:ascii="Arial" w:hAnsi="Arial" w:cs="Arial"/>
            <w:color w:val="000000" w:themeColor="text1"/>
            <w:sz w:val="22"/>
            <w:szCs w:val="22"/>
          </w:rPr>
          <w:delText xml:space="preserve">nucleotide </w:delText>
        </w:r>
      </w:del>
      <w:ins w:id="2519" w:author="David Bartel" w:date="2018-03-25T12:51:00Z">
        <w:r w:rsidR="001E1EF1" w:rsidRPr="00742EFD">
          <w:rPr>
            <w:rFonts w:ascii="Arial" w:hAnsi="Arial" w:cs="Arial"/>
            <w:color w:val="000000" w:themeColor="text1"/>
            <w:sz w:val="22"/>
            <w:szCs w:val="22"/>
          </w:rPr>
          <w:t>RNA</w:t>
        </w:r>
        <w:r w:rsidR="00AC7CF3" w:rsidRPr="00742EFD">
          <w:rPr>
            <w:rFonts w:ascii="Arial" w:hAnsi="Arial" w:cs="Arial"/>
            <w:color w:val="000000" w:themeColor="text1"/>
            <w:sz w:val="22"/>
            <w:szCs w:val="22"/>
          </w:rPr>
          <w:t>-</w:t>
        </w:r>
      </w:ins>
      <w:r w:rsidRPr="00742EFD">
        <w:rPr>
          <w:rFonts w:ascii="Arial" w:hAnsi="Arial" w:cs="Arial"/>
          <w:color w:val="000000" w:themeColor="text1"/>
          <w:sz w:val="22"/>
          <w:szCs w:val="22"/>
        </w:rPr>
        <w:t xml:space="preserve">binding channel of </w:t>
      </w:r>
      <w:del w:id="2520" w:author="David Bartel" w:date="2018-03-25T12:52:00Z">
        <w:r w:rsidRPr="00742EFD" w:rsidDel="00AC7CF3">
          <w:rPr>
            <w:rFonts w:ascii="Arial" w:hAnsi="Arial" w:cs="Arial"/>
            <w:color w:val="000000" w:themeColor="text1"/>
            <w:sz w:val="22"/>
            <w:szCs w:val="22"/>
          </w:rPr>
          <w:delText xml:space="preserve">the </w:delText>
        </w:r>
      </w:del>
      <w:r w:rsidRPr="00742EFD">
        <w:rPr>
          <w:rFonts w:ascii="Arial" w:hAnsi="Arial" w:cs="Arial"/>
          <w:color w:val="000000" w:themeColor="text1"/>
          <w:sz w:val="22"/>
          <w:szCs w:val="22"/>
        </w:rPr>
        <w:t>A</w:t>
      </w:r>
      <w:del w:id="2521" w:author="David Bartel" w:date="2018-03-25T12:52:00Z">
        <w:r w:rsidRPr="00742EFD" w:rsidDel="00AC7CF3">
          <w:rPr>
            <w:rFonts w:ascii="Arial" w:hAnsi="Arial" w:cs="Arial"/>
            <w:color w:val="000000" w:themeColor="text1"/>
            <w:sz w:val="22"/>
            <w:szCs w:val="22"/>
          </w:rPr>
          <w:delText>go protein</w:delText>
        </w:r>
      </w:del>
      <w:ins w:id="2522" w:author="David Bartel" w:date="2018-03-25T12:52:00Z">
        <w:r w:rsidR="00AC7CF3" w:rsidRPr="00742EFD">
          <w:rPr>
            <w:rFonts w:ascii="Arial" w:hAnsi="Arial" w:cs="Arial"/>
            <w:color w:val="000000" w:themeColor="text1"/>
            <w:sz w:val="22"/>
            <w:szCs w:val="22"/>
          </w:rPr>
          <w:t>GO</w:t>
        </w:r>
      </w:ins>
      <w:r w:rsidRPr="00742EFD">
        <w:rPr>
          <w:rFonts w:ascii="Arial" w:hAnsi="Arial" w:cs="Arial"/>
          <w:color w:val="000000" w:themeColor="text1"/>
          <w:sz w:val="22"/>
          <w:szCs w:val="22"/>
        </w:rPr>
        <w:t>, contribut</w:t>
      </w:r>
      <w:del w:id="2523" w:author="David Bartel" w:date="2018-03-25T13:03:00Z">
        <w:r w:rsidRPr="00742EFD" w:rsidDel="00584761">
          <w:rPr>
            <w:rFonts w:ascii="Arial" w:hAnsi="Arial" w:cs="Arial"/>
            <w:color w:val="000000" w:themeColor="text1"/>
            <w:sz w:val="22"/>
            <w:szCs w:val="22"/>
          </w:rPr>
          <w:delText>ing a</w:delText>
        </w:r>
      </w:del>
      <w:ins w:id="2524" w:author="David Bartel" w:date="2018-03-25T13:03:00Z">
        <w:r w:rsidR="00584761" w:rsidRPr="00742EFD">
          <w:rPr>
            <w:rFonts w:ascii="Arial" w:hAnsi="Arial" w:cs="Arial"/>
            <w:color w:val="000000" w:themeColor="text1"/>
            <w:sz w:val="22"/>
            <w:szCs w:val="22"/>
          </w:rPr>
          <w:t>ed</w:t>
        </w:r>
      </w:ins>
      <w:r w:rsidRPr="00742EFD">
        <w:rPr>
          <w:rFonts w:ascii="Arial" w:hAnsi="Arial" w:cs="Arial"/>
          <w:color w:val="000000" w:themeColor="text1"/>
          <w:sz w:val="22"/>
          <w:szCs w:val="22"/>
        </w:rPr>
        <w:t xml:space="preserve"> ~2-fold </w:t>
      </w:r>
      <w:del w:id="2525" w:author="David Bartel" w:date="2018-03-25T12:53:00Z">
        <w:r w:rsidRPr="00742EFD" w:rsidDel="00AC7CF3">
          <w:rPr>
            <w:rFonts w:ascii="Arial" w:hAnsi="Arial" w:cs="Arial"/>
            <w:color w:val="000000" w:themeColor="text1"/>
            <w:sz w:val="22"/>
            <w:szCs w:val="22"/>
          </w:rPr>
          <w:delText>greater effect on</w:delText>
        </w:r>
      </w:del>
      <w:ins w:id="2526" w:author="David Bartel" w:date="2018-03-25T12:53:00Z">
        <w:r w:rsidR="00AC7CF3" w:rsidRPr="00742EFD">
          <w:rPr>
            <w:rFonts w:ascii="Arial" w:hAnsi="Arial" w:cs="Arial"/>
            <w:color w:val="000000" w:themeColor="text1"/>
            <w:sz w:val="22"/>
            <w:szCs w:val="22"/>
          </w:rPr>
          <w:t>more to</w:t>
        </w:r>
      </w:ins>
      <w:r w:rsidRPr="00742EFD">
        <w:rPr>
          <w:rFonts w:ascii="Arial" w:hAnsi="Arial" w:cs="Arial"/>
          <w:color w:val="000000" w:themeColor="text1"/>
          <w:sz w:val="22"/>
          <w:szCs w:val="22"/>
        </w:rPr>
        <w:t xml:space="preserve"> binding affinity than </w:t>
      </w:r>
      <w:del w:id="2527" w:author="David Bartel" w:date="2018-03-25T13:03:00Z">
        <w:r w:rsidRPr="00742EFD" w:rsidDel="00584761">
          <w:rPr>
            <w:rFonts w:ascii="Arial" w:hAnsi="Arial" w:cs="Arial"/>
            <w:color w:val="000000" w:themeColor="text1"/>
            <w:sz w:val="22"/>
            <w:szCs w:val="22"/>
          </w:rPr>
          <w:delText>that of</w:delText>
        </w:r>
      </w:del>
      <w:ins w:id="2528" w:author="David Bartel" w:date="2018-03-25T13:03:00Z">
        <w:r w:rsidR="00584761" w:rsidRPr="00742EFD">
          <w:rPr>
            <w:rFonts w:ascii="Arial" w:hAnsi="Arial" w:cs="Arial"/>
            <w:color w:val="000000" w:themeColor="text1"/>
            <w:sz w:val="22"/>
            <w:szCs w:val="22"/>
          </w:rPr>
          <w:t>d</w:t>
        </w:r>
      </w:ins>
      <w:ins w:id="2529" w:author="David Bartel" w:date="2018-03-25T13:05:00Z">
        <w:r w:rsidR="00584761" w:rsidRPr="00742EFD">
          <w:rPr>
            <w:rFonts w:ascii="Arial" w:hAnsi="Arial" w:cs="Arial"/>
            <w:color w:val="000000" w:themeColor="text1"/>
            <w:sz w:val="22"/>
            <w:szCs w:val="22"/>
          </w:rPr>
          <w:t>id</w:t>
        </w:r>
      </w:ins>
      <w:r w:rsidRPr="00742EFD">
        <w:rPr>
          <w:rFonts w:ascii="Arial" w:hAnsi="Arial" w:cs="Arial"/>
          <w:color w:val="000000" w:themeColor="text1"/>
          <w:sz w:val="22"/>
          <w:szCs w:val="22"/>
        </w:rPr>
        <w:t xml:space="preserve"> the 3′ flanking sequence</w:t>
      </w:r>
      <w:del w:id="2530" w:author="David Bartel" w:date="2018-03-25T12:42:00Z">
        <w:r w:rsidRPr="00742EFD" w:rsidDel="00461DE5">
          <w:rPr>
            <w:rFonts w:ascii="Arial" w:hAnsi="Arial" w:cs="Arial"/>
            <w:color w:val="000000" w:themeColor="text1"/>
            <w:sz w:val="22"/>
            <w:szCs w:val="22"/>
          </w:rPr>
          <w:delText>,</w:delText>
        </w:r>
      </w:del>
      <w:r w:rsidRPr="00742EFD">
        <w:rPr>
          <w:rFonts w:ascii="Arial" w:hAnsi="Arial" w:cs="Arial"/>
          <w:color w:val="000000" w:themeColor="text1"/>
          <w:sz w:val="22"/>
          <w:szCs w:val="22"/>
        </w:rPr>
        <w:t xml:space="preserve"> </w:t>
      </w:r>
      <w:del w:id="2531" w:author="David Bartel" w:date="2018-03-25T12:42:00Z">
        <w:r w:rsidRPr="00742EFD" w:rsidDel="00461DE5">
          <w:rPr>
            <w:rFonts w:ascii="Arial" w:hAnsi="Arial" w:cs="Arial"/>
            <w:color w:val="000000" w:themeColor="text1"/>
            <w:sz w:val="22"/>
            <w:szCs w:val="22"/>
          </w:rPr>
          <w:delText xml:space="preserve">as per the magnitude of the nucleotide coefficients ascribed to each position by the model </w:delText>
        </w:r>
      </w:del>
      <w:r w:rsidRPr="00742EFD">
        <w:rPr>
          <w:rFonts w:ascii="Arial" w:hAnsi="Arial" w:cs="Arial"/>
          <w:color w:val="000000" w:themeColor="text1"/>
          <w:sz w:val="22"/>
          <w:szCs w:val="22"/>
        </w:rPr>
        <w:t>(</w:t>
      </w:r>
      <w:ins w:id="2532" w:author="David Bartel" w:date="2018-03-25T12:42:00Z">
        <w:r w:rsidR="005F1889" w:rsidRPr="00742EFD">
          <w:rPr>
            <w:rFonts w:ascii="Arial" w:hAnsi="Arial" w:cs="Arial"/>
            <w:color w:val="000000" w:themeColor="text1"/>
            <w:sz w:val="22"/>
            <w:szCs w:val="22"/>
          </w:rPr>
          <w:t>F</w:t>
        </w:r>
      </w:ins>
      <w:del w:id="2533" w:author="David Bartel" w:date="2018-03-25T12:42:00Z">
        <w:r w:rsidRPr="00742EFD" w:rsidDel="00461DE5">
          <w:rPr>
            <w:rFonts w:ascii="Arial" w:hAnsi="Arial" w:cs="Arial"/>
            <w:color w:val="000000" w:themeColor="text1"/>
            <w:sz w:val="22"/>
            <w:szCs w:val="22"/>
          </w:rPr>
          <w:delText>F</w:delText>
        </w:r>
      </w:del>
      <w:r w:rsidRPr="00742EFD">
        <w:rPr>
          <w:rFonts w:ascii="Arial" w:hAnsi="Arial" w:cs="Arial"/>
          <w:color w:val="000000" w:themeColor="text1"/>
          <w:sz w:val="22"/>
          <w:szCs w:val="22"/>
        </w:rPr>
        <w:t>ig</w:t>
      </w:r>
      <w:ins w:id="2534" w:author="David Bartel" w:date="2018-03-25T12:42:00Z">
        <w:r w:rsidR="00461DE5" w:rsidRPr="00742EFD">
          <w:rPr>
            <w:rFonts w:ascii="Arial" w:hAnsi="Arial" w:cs="Arial"/>
            <w:color w:val="000000" w:themeColor="text1"/>
            <w:sz w:val="22"/>
            <w:szCs w:val="22"/>
          </w:rPr>
          <w:t>.</w:t>
        </w:r>
      </w:ins>
      <w:del w:id="2535" w:author="David Bartel" w:date="2018-03-25T12:42:00Z">
        <w:r w:rsidRPr="00742EFD" w:rsidDel="00461DE5">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w:t>
      </w:r>
      <w:del w:id="2536" w:author="David Bartel" w:date="2018-03-27T22:05:00Z">
        <w:r w:rsidRPr="00742EFD" w:rsidDel="005F1889">
          <w:rPr>
            <w:rFonts w:ascii="Arial" w:hAnsi="Arial" w:cs="Arial"/>
            <w:color w:val="000000" w:themeColor="text1"/>
            <w:sz w:val="22"/>
            <w:szCs w:val="22"/>
          </w:rPr>
          <w:delText>S3F</w:delText>
        </w:r>
      </w:del>
      <w:ins w:id="2537" w:author="David Bartel" w:date="2018-03-27T22:05:00Z">
        <w:r w:rsidR="005F1889" w:rsidRPr="00742EFD">
          <w:rPr>
            <w:rFonts w:ascii="Arial" w:hAnsi="Arial" w:cs="Arial"/>
            <w:color w:val="000000" w:themeColor="text1"/>
            <w:sz w:val="22"/>
            <w:szCs w:val="22"/>
          </w:rPr>
          <w:t>4C, right</w:t>
        </w:r>
      </w:ins>
      <w:r w:rsidRPr="00742EFD">
        <w:rPr>
          <w:rFonts w:ascii="Arial" w:hAnsi="Arial" w:cs="Arial"/>
          <w:color w:val="000000" w:themeColor="text1"/>
          <w:sz w:val="22"/>
          <w:szCs w:val="22"/>
        </w:rPr>
        <w:t xml:space="preserve">). </w:t>
      </w:r>
      <w:del w:id="2538" w:author="David Bartel" w:date="2018-03-26T12:32:00Z">
        <w:r w:rsidRPr="00742EFD" w:rsidDel="008E5269">
          <w:rPr>
            <w:rFonts w:ascii="Arial" w:hAnsi="Arial" w:cs="Arial"/>
            <w:color w:val="000000" w:themeColor="text1"/>
            <w:sz w:val="22"/>
            <w:szCs w:val="22"/>
          </w:rPr>
          <w:delText>In all cases,</w:delText>
        </w:r>
      </w:del>
      <w:del w:id="2539" w:author="David Bartel" w:date="2018-03-26T12:29:00Z">
        <w:r w:rsidRPr="00742EFD" w:rsidDel="001773A1">
          <w:rPr>
            <w:rFonts w:ascii="Arial" w:hAnsi="Arial" w:cs="Arial"/>
            <w:color w:val="000000" w:themeColor="text1"/>
            <w:sz w:val="22"/>
            <w:szCs w:val="22"/>
          </w:rPr>
          <w:delText xml:space="preserve"> A and U nucleotides </w:delText>
        </w:r>
      </w:del>
      <w:del w:id="2540" w:author="David Bartel" w:date="2018-03-25T13:06:00Z">
        <w:r w:rsidRPr="00742EFD" w:rsidDel="00584761">
          <w:rPr>
            <w:rFonts w:ascii="Arial" w:hAnsi="Arial" w:cs="Arial"/>
            <w:color w:val="000000" w:themeColor="text1"/>
            <w:sz w:val="22"/>
            <w:szCs w:val="22"/>
          </w:rPr>
          <w:delText xml:space="preserve">both </w:delText>
        </w:r>
      </w:del>
      <w:del w:id="2541" w:author="David Bartel" w:date="2018-03-26T12:29:00Z">
        <w:r w:rsidRPr="00742EFD" w:rsidDel="001773A1">
          <w:rPr>
            <w:rFonts w:ascii="Arial" w:hAnsi="Arial" w:cs="Arial"/>
            <w:color w:val="000000" w:themeColor="text1"/>
            <w:sz w:val="22"/>
            <w:szCs w:val="22"/>
          </w:rPr>
          <w:delText xml:space="preserve">contribute positively to binding affinity, G nucleotides contribute negatively, and C nucleotides </w:delText>
        </w:r>
      </w:del>
      <w:del w:id="2542" w:author="David Bartel" w:date="2018-03-25T13:06:00Z">
        <w:r w:rsidRPr="00742EFD" w:rsidDel="00584761">
          <w:rPr>
            <w:rFonts w:ascii="Arial" w:hAnsi="Arial" w:cs="Arial"/>
            <w:color w:val="000000" w:themeColor="text1"/>
            <w:sz w:val="22"/>
            <w:szCs w:val="22"/>
          </w:rPr>
          <w:delText>provide an</w:delText>
        </w:r>
      </w:del>
      <w:del w:id="2543" w:author="David Bartel" w:date="2018-03-26T12:29:00Z">
        <w:r w:rsidRPr="00742EFD" w:rsidDel="001773A1">
          <w:rPr>
            <w:rFonts w:ascii="Arial" w:hAnsi="Arial" w:cs="Arial"/>
            <w:color w:val="000000" w:themeColor="text1"/>
            <w:sz w:val="22"/>
            <w:szCs w:val="22"/>
          </w:rPr>
          <w:delText xml:space="preserve"> intermediate or neutral</w:delText>
        </w:r>
      </w:del>
      <w:del w:id="2544" w:author="David Bartel" w:date="2018-03-25T13:06:00Z">
        <w:r w:rsidRPr="00742EFD" w:rsidDel="00584761">
          <w:rPr>
            <w:rFonts w:ascii="Arial" w:hAnsi="Arial" w:cs="Arial"/>
            <w:color w:val="000000" w:themeColor="text1"/>
            <w:sz w:val="22"/>
            <w:szCs w:val="22"/>
          </w:rPr>
          <w:delText xml:space="preserve"> contribution to binding affinity</w:delText>
        </w:r>
      </w:del>
      <w:del w:id="2545" w:author="David Bartel" w:date="2018-03-26T12:29:00Z">
        <w:r w:rsidRPr="00742EFD" w:rsidDel="001773A1">
          <w:rPr>
            <w:rFonts w:ascii="Arial" w:hAnsi="Arial" w:cs="Arial"/>
            <w:color w:val="000000" w:themeColor="text1"/>
            <w:sz w:val="22"/>
            <w:szCs w:val="22"/>
          </w:rPr>
          <w:delText xml:space="preserve"> (</w:delText>
        </w:r>
      </w:del>
      <w:del w:id="2546" w:author="David Bartel" w:date="2018-03-25T13:06:00Z">
        <w:r w:rsidRPr="00742EFD" w:rsidDel="00584761">
          <w:rPr>
            <w:rFonts w:ascii="Arial" w:hAnsi="Arial" w:cs="Arial"/>
            <w:color w:val="000000" w:themeColor="text1"/>
            <w:sz w:val="22"/>
            <w:szCs w:val="22"/>
          </w:rPr>
          <w:delText>F</w:delText>
        </w:r>
      </w:del>
      <w:del w:id="2547" w:author="David Bartel" w:date="2018-03-26T12:29:00Z">
        <w:r w:rsidRPr="00742EFD" w:rsidDel="001773A1">
          <w:rPr>
            <w:rFonts w:ascii="Arial" w:hAnsi="Arial" w:cs="Arial"/>
            <w:color w:val="000000" w:themeColor="text1"/>
            <w:sz w:val="22"/>
            <w:szCs w:val="22"/>
          </w:rPr>
          <w:delText>ig</w:delText>
        </w:r>
      </w:del>
      <w:del w:id="2548" w:author="David Bartel" w:date="2018-03-25T13:06:00Z">
        <w:r w:rsidRPr="00742EFD" w:rsidDel="00584761">
          <w:rPr>
            <w:rFonts w:ascii="Arial" w:hAnsi="Arial" w:cs="Arial"/>
            <w:color w:val="000000" w:themeColor="text1"/>
            <w:sz w:val="22"/>
            <w:szCs w:val="22"/>
          </w:rPr>
          <w:delText>ure</w:delText>
        </w:r>
      </w:del>
      <w:del w:id="2549" w:author="David Bartel" w:date="2018-03-26T12:29:00Z">
        <w:r w:rsidRPr="00742EFD" w:rsidDel="001773A1">
          <w:rPr>
            <w:rFonts w:ascii="Arial" w:hAnsi="Arial" w:cs="Arial"/>
            <w:color w:val="000000" w:themeColor="text1"/>
            <w:sz w:val="22"/>
            <w:szCs w:val="22"/>
          </w:rPr>
          <w:delText xml:space="preserve"> S3F)</w:delText>
        </w:r>
      </w:del>
      <w:del w:id="2550" w:author="David Bartel" w:date="2018-03-26T12:32:00Z">
        <w:r w:rsidRPr="00742EFD" w:rsidDel="008E5269">
          <w:rPr>
            <w:rFonts w:ascii="Arial" w:hAnsi="Arial" w:cs="Arial"/>
            <w:color w:val="000000" w:themeColor="text1"/>
            <w:sz w:val="22"/>
            <w:szCs w:val="22"/>
          </w:rPr>
          <w:delText xml:space="preserve">. </w:delText>
        </w:r>
      </w:del>
      <w:del w:id="2551" w:author="David Bartel" w:date="2018-03-25T13:09:00Z">
        <w:r w:rsidRPr="00742EFD" w:rsidDel="0037125F">
          <w:rPr>
            <w:rFonts w:ascii="Arial" w:hAnsi="Arial" w:cs="Arial"/>
            <w:color w:val="000000" w:themeColor="text1"/>
            <w:sz w:val="22"/>
            <w:szCs w:val="22"/>
          </w:rPr>
          <w:delText xml:space="preserve">This result is in ready agreement with the finding that AU-rich sequence context contributes positively miRNA-mediated repression, and extends this rationale with the discovery that C and G nucleotides are not equally detrimental to target binding. </w:delText>
        </w:r>
      </w:del>
    </w:p>
    <w:p w14:paraId="66E24472" w14:textId="0D7277CB" w:rsidR="009E2BCA" w:rsidRPr="00742EFD" w:rsidRDefault="006D1E44" w:rsidP="009E2BCA">
      <w:pPr>
        <w:spacing w:line="360" w:lineRule="auto"/>
        <w:ind w:firstLine="720"/>
        <w:rPr>
          <w:rFonts w:ascii="Arial" w:hAnsi="Arial" w:cs="Arial"/>
          <w:color w:val="000000" w:themeColor="text1"/>
          <w:sz w:val="22"/>
          <w:szCs w:val="22"/>
        </w:rPr>
      </w:pPr>
      <w:ins w:id="2552" w:author="David Bartel" w:date="2018-03-25T13:21:00Z">
        <w:r w:rsidRPr="00742EFD">
          <w:rPr>
            <w:rFonts w:ascii="Arial" w:hAnsi="Arial" w:cs="Arial"/>
            <w:color w:val="000000" w:themeColor="text1"/>
            <w:sz w:val="22"/>
            <w:szCs w:val="22"/>
          </w:rPr>
          <w:t xml:space="preserve">One explanation for this hierarchy of </w:t>
        </w:r>
      </w:ins>
      <w:ins w:id="2553" w:author="David Bartel" w:date="2018-03-25T13:22:00Z">
        <w:r w:rsidR="00443201" w:rsidRPr="00742EFD">
          <w:rPr>
            <w:rFonts w:ascii="Arial" w:hAnsi="Arial" w:cs="Arial"/>
            <w:color w:val="000000" w:themeColor="text1"/>
            <w:sz w:val="22"/>
            <w:szCs w:val="22"/>
          </w:rPr>
          <w:t xml:space="preserve">flanking nucleotide contributions, with A </w:t>
        </w:r>
      </w:ins>
      <w:commentRangeStart w:id="2554"/>
      <w:ins w:id="2555" w:author="David Bartel" w:date="2018-03-25T13:23:00Z">
        <w:del w:id="2556" w:author="Sean E. McGeary" w:date="2018-04-28T17:38:00Z">
          <w:r w:rsidR="00443201" w:rsidRPr="00742EFD" w:rsidDel="00052159">
            <w:rPr>
              <w:rFonts w:ascii="Arial" w:hAnsi="Arial" w:cs="Arial"/>
              <w:color w:val="000000" w:themeColor="text1"/>
              <w:sz w:val="22"/>
              <w:szCs w:val="22"/>
            </w:rPr>
            <w:delText>~</w:delText>
          </w:r>
        </w:del>
      </w:ins>
      <w:commentRangeEnd w:id="2554"/>
      <w:ins w:id="2557" w:author="Sean E. McGeary" w:date="2018-04-28T17:38:00Z">
        <w:r w:rsidR="00052159">
          <w:rPr>
            <w:rFonts w:ascii="Arial" w:hAnsi="Arial" w:cs="Arial"/>
            <w:color w:val="000000" w:themeColor="text1"/>
            <w:sz w:val="22"/>
            <w:szCs w:val="22"/>
          </w:rPr>
          <w:t>≈</w:t>
        </w:r>
      </w:ins>
      <w:ins w:id="2558" w:author="David Bartel" w:date="2018-03-26T12:37:00Z">
        <w:r w:rsidR="009E4ABF" w:rsidRPr="00742EFD">
          <w:rPr>
            <w:rStyle w:val="CommentReference"/>
            <w:rFonts w:ascii="Arial" w:eastAsiaTheme="minorHAnsi" w:hAnsi="Arial" w:cs="Arial"/>
            <w:sz w:val="22"/>
            <w:szCs w:val="22"/>
          </w:rPr>
          <w:commentReference w:id="2554"/>
        </w:r>
      </w:ins>
      <w:ins w:id="2559" w:author="David Bartel" w:date="2018-03-25T13:23:00Z">
        <w:r w:rsidR="00443201" w:rsidRPr="00742EFD">
          <w:rPr>
            <w:rFonts w:ascii="Arial" w:hAnsi="Arial" w:cs="Arial"/>
            <w:color w:val="000000" w:themeColor="text1"/>
            <w:sz w:val="22"/>
            <w:szCs w:val="22"/>
          </w:rPr>
          <w:t xml:space="preserve"> U &gt; C &gt; G, </w:t>
        </w:r>
      </w:ins>
      <w:ins w:id="2560" w:author="David Bartel" w:date="2018-03-25T13:24:00Z">
        <w:r w:rsidR="00827EC6" w:rsidRPr="00742EFD">
          <w:rPr>
            <w:rFonts w:ascii="Arial" w:hAnsi="Arial" w:cs="Arial"/>
            <w:color w:val="000000" w:themeColor="text1"/>
            <w:sz w:val="22"/>
            <w:szCs w:val="22"/>
          </w:rPr>
          <w:t>is that it reflected</w:t>
        </w:r>
        <w:r w:rsidR="00443201" w:rsidRPr="00742EFD">
          <w:rPr>
            <w:rFonts w:ascii="Arial" w:hAnsi="Arial" w:cs="Arial"/>
            <w:color w:val="000000" w:themeColor="text1"/>
            <w:sz w:val="22"/>
            <w:szCs w:val="22"/>
          </w:rPr>
          <w:t xml:space="preserve"> the </w:t>
        </w:r>
      </w:ins>
      <w:ins w:id="2561" w:author="David Bartel" w:date="2018-03-25T13:25:00Z">
        <w:r w:rsidR="00443201" w:rsidRPr="00742EFD">
          <w:rPr>
            <w:rFonts w:ascii="Arial" w:hAnsi="Arial" w:cs="Arial"/>
            <w:color w:val="000000" w:themeColor="text1"/>
            <w:sz w:val="22"/>
            <w:szCs w:val="22"/>
          </w:rPr>
          <w:t>propensity</w:t>
        </w:r>
      </w:ins>
      <w:ins w:id="2562" w:author="David Bartel" w:date="2018-03-25T13:24:00Z">
        <w:r w:rsidR="00443201" w:rsidRPr="00742EFD">
          <w:rPr>
            <w:rFonts w:ascii="Arial" w:hAnsi="Arial" w:cs="Arial"/>
            <w:color w:val="000000" w:themeColor="text1"/>
            <w:sz w:val="22"/>
            <w:szCs w:val="22"/>
          </w:rPr>
          <w:t xml:space="preserve"> of these nucleotides to </w:t>
        </w:r>
      </w:ins>
      <w:ins w:id="2563" w:author="David Bartel" w:date="2018-03-25T13:25:00Z">
        <w:r w:rsidR="00443201" w:rsidRPr="00742EFD">
          <w:rPr>
            <w:rFonts w:ascii="Arial" w:hAnsi="Arial" w:cs="Arial"/>
            <w:color w:val="000000" w:themeColor="text1"/>
            <w:sz w:val="22"/>
            <w:szCs w:val="22"/>
          </w:rPr>
          <w:t>stabilize RNA secondary structure that occlude</w:t>
        </w:r>
      </w:ins>
      <w:ins w:id="2564" w:author="David Bartel" w:date="2018-03-26T15:44:00Z">
        <w:r w:rsidR="001211C6" w:rsidRPr="00742EFD">
          <w:rPr>
            <w:rFonts w:ascii="Arial" w:hAnsi="Arial" w:cs="Arial"/>
            <w:color w:val="000000" w:themeColor="text1"/>
            <w:sz w:val="22"/>
            <w:szCs w:val="22"/>
          </w:rPr>
          <w:t>s</w:t>
        </w:r>
      </w:ins>
      <w:ins w:id="2565" w:author="David Bartel" w:date="2018-03-25T13:25:00Z">
        <w:r w:rsidR="00443201" w:rsidRPr="00742EFD">
          <w:rPr>
            <w:rFonts w:ascii="Arial" w:hAnsi="Arial" w:cs="Arial"/>
            <w:color w:val="000000" w:themeColor="text1"/>
            <w:sz w:val="22"/>
            <w:szCs w:val="22"/>
          </w:rPr>
          <w:t xml:space="preserve"> binding of the silencing complex. </w:t>
        </w:r>
      </w:ins>
      <w:ins w:id="2566" w:author="David Bartel" w:date="2018-03-27T22:00:00Z">
        <w:r w:rsidR="001905E7" w:rsidRPr="00742EFD">
          <w:rPr>
            <w:rFonts w:ascii="Arial" w:hAnsi="Arial" w:cs="Arial"/>
            <w:color w:val="000000" w:themeColor="text1"/>
            <w:sz w:val="22"/>
            <w:szCs w:val="22"/>
          </w:rPr>
          <w:t xml:space="preserve"> </w:t>
        </w:r>
      </w:ins>
      <w:ins w:id="2567" w:author="David Bartel" w:date="2018-03-25T13:27:00Z">
        <w:r w:rsidR="00396730" w:rsidRPr="00742EFD">
          <w:rPr>
            <w:rFonts w:ascii="Arial" w:hAnsi="Arial" w:cs="Arial"/>
            <w:color w:val="000000" w:themeColor="text1"/>
            <w:sz w:val="22"/>
            <w:szCs w:val="22"/>
          </w:rPr>
          <w:t xml:space="preserve">To investigate </w:t>
        </w:r>
      </w:ins>
      <w:ins w:id="2568" w:author="David Bartel" w:date="2018-03-27T09:00:00Z">
        <w:r w:rsidR="00BC03EB" w:rsidRPr="00742EFD">
          <w:rPr>
            <w:rFonts w:ascii="Arial" w:hAnsi="Arial" w:cs="Arial"/>
            <w:color w:val="000000" w:themeColor="text1"/>
            <w:sz w:val="22"/>
            <w:szCs w:val="22"/>
          </w:rPr>
          <w:t>a</w:t>
        </w:r>
      </w:ins>
      <w:ins w:id="2569" w:author="David Bartel" w:date="2018-03-26T21:02:00Z">
        <w:r w:rsidR="008225CA" w:rsidRPr="00742EFD">
          <w:rPr>
            <w:rFonts w:ascii="Arial" w:hAnsi="Arial" w:cs="Arial"/>
            <w:color w:val="000000" w:themeColor="text1"/>
            <w:sz w:val="22"/>
            <w:szCs w:val="22"/>
          </w:rPr>
          <w:t xml:space="preserve"> potential</w:t>
        </w:r>
      </w:ins>
      <w:ins w:id="2570" w:author="David Bartel" w:date="2018-03-26T21:01:00Z">
        <w:r w:rsidR="008225CA" w:rsidRPr="00742EFD">
          <w:rPr>
            <w:rFonts w:ascii="Arial" w:hAnsi="Arial" w:cs="Arial"/>
            <w:color w:val="000000" w:themeColor="text1"/>
            <w:sz w:val="22"/>
            <w:szCs w:val="22"/>
          </w:rPr>
          <w:t xml:space="preserve"> role for structural accessibility</w:t>
        </w:r>
      </w:ins>
      <w:ins w:id="2571" w:author="David Bartel" w:date="2018-03-27T09:00:00Z">
        <w:r w:rsidR="00BC03EB" w:rsidRPr="00742EFD">
          <w:rPr>
            <w:rFonts w:ascii="Arial" w:hAnsi="Arial" w:cs="Arial"/>
            <w:color w:val="000000" w:themeColor="text1"/>
            <w:sz w:val="22"/>
            <w:szCs w:val="22"/>
          </w:rPr>
          <w:t xml:space="preserve"> in influencing binding</w:t>
        </w:r>
      </w:ins>
      <w:ins w:id="2572" w:author="David Bartel" w:date="2018-03-25T13:31:00Z">
        <w:r w:rsidR="00396730" w:rsidRPr="00742EFD">
          <w:rPr>
            <w:rFonts w:ascii="Arial" w:hAnsi="Arial" w:cs="Arial"/>
            <w:color w:val="000000" w:themeColor="text1"/>
            <w:sz w:val="22"/>
            <w:szCs w:val="22"/>
          </w:rPr>
          <w:t>,</w:t>
        </w:r>
      </w:ins>
      <w:ins w:id="2573" w:author="David Bartel" w:date="2018-03-25T13:29:00Z">
        <w:r w:rsidR="00396730" w:rsidRPr="00742EFD">
          <w:rPr>
            <w:rFonts w:ascii="Arial" w:hAnsi="Arial" w:cs="Arial"/>
            <w:color w:val="000000" w:themeColor="text1"/>
            <w:sz w:val="22"/>
            <w:szCs w:val="22"/>
          </w:rPr>
          <w:t xml:space="preserve"> we </w:t>
        </w:r>
      </w:ins>
      <w:ins w:id="2574" w:author="David Bartel" w:date="2018-03-26T21:07:00Z">
        <w:r w:rsidR="00241552" w:rsidRPr="00742EFD">
          <w:rPr>
            <w:rFonts w:ascii="Arial" w:hAnsi="Arial" w:cs="Arial"/>
            <w:color w:val="000000" w:themeColor="text1"/>
            <w:sz w:val="22"/>
            <w:szCs w:val="22"/>
          </w:rPr>
          <w:t>compared</w:t>
        </w:r>
      </w:ins>
      <w:ins w:id="2575" w:author="David Bartel" w:date="2018-03-25T13:29:00Z">
        <w:r w:rsidR="00396730" w:rsidRPr="00742EFD">
          <w:rPr>
            <w:rFonts w:ascii="Arial" w:hAnsi="Arial" w:cs="Arial"/>
            <w:color w:val="000000" w:themeColor="text1"/>
            <w:sz w:val="22"/>
            <w:szCs w:val="22"/>
          </w:rPr>
          <w:t xml:space="preserve"> the predicted structural </w:t>
        </w:r>
      </w:ins>
      <w:ins w:id="2576" w:author="David Bartel" w:date="2018-03-25T13:30:00Z">
        <w:r w:rsidR="00396730" w:rsidRPr="00742EFD">
          <w:rPr>
            <w:rFonts w:ascii="Arial" w:hAnsi="Arial" w:cs="Arial"/>
            <w:color w:val="000000" w:themeColor="text1"/>
            <w:sz w:val="22"/>
            <w:szCs w:val="22"/>
          </w:rPr>
          <w:t>accessibility</w:t>
        </w:r>
      </w:ins>
      <w:ins w:id="2577" w:author="David Bartel" w:date="2018-03-25T13:29:00Z">
        <w:r w:rsidR="00396730" w:rsidRPr="00742EFD">
          <w:rPr>
            <w:rFonts w:ascii="Arial" w:hAnsi="Arial" w:cs="Arial"/>
            <w:color w:val="000000" w:themeColor="text1"/>
            <w:sz w:val="22"/>
            <w:szCs w:val="22"/>
          </w:rPr>
          <w:t xml:space="preserve"> </w:t>
        </w:r>
      </w:ins>
      <w:ins w:id="2578" w:author="David Bartel" w:date="2018-03-25T13:30:00Z">
        <w:r w:rsidR="00396730" w:rsidRPr="00742EFD">
          <w:rPr>
            <w:rFonts w:ascii="Arial" w:hAnsi="Arial" w:cs="Arial"/>
            <w:color w:val="000000" w:themeColor="text1"/>
            <w:sz w:val="22"/>
            <w:szCs w:val="22"/>
          </w:rPr>
          <w:t xml:space="preserve">of </w:t>
        </w:r>
        <w:r w:rsidR="00563071" w:rsidRPr="00742EFD">
          <w:rPr>
            <w:rFonts w:ascii="Arial" w:hAnsi="Arial" w:cs="Arial"/>
            <w:color w:val="000000" w:themeColor="text1"/>
            <w:sz w:val="22"/>
            <w:szCs w:val="22"/>
          </w:rPr>
          <w:t xml:space="preserve">8mer sites in the input </w:t>
        </w:r>
      </w:ins>
      <w:del w:id="2579" w:author="David Bartel" w:date="2018-03-25T13:36:00Z">
        <w:r w:rsidR="009E2BCA" w:rsidRPr="00742EFD" w:rsidDel="00563071">
          <w:rPr>
            <w:rFonts w:ascii="Arial" w:hAnsi="Arial" w:cs="Arial"/>
            <w:color w:val="000000" w:themeColor="text1"/>
            <w:sz w:val="22"/>
            <w:szCs w:val="22"/>
          </w:rPr>
          <w:delText xml:space="preserve">We sought to study the extent to which the range in flanking dinucleotide binding affinity could be explained by differences in the structural accessibility across the diverse set of targets within the random RNA </w:delText>
        </w:r>
      </w:del>
      <w:del w:id="2580" w:author="David Bartel" w:date="2018-03-26T20:08:00Z">
        <w:r w:rsidR="009E2BCA" w:rsidRPr="00742EFD" w:rsidDel="002C7EAD">
          <w:rPr>
            <w:rFonts w:ascii="Arial" w:hAnsi="Arial" w:cs="Arial"/>
            <w:color w:val="000000" w:themeColor="text1"/>
            <w:sz w:val="22"/>
            <w:szCs w:val="22"/>
          </w:rPr>
          <w:delText>library</w:delText>
        </w:r>
      </w:del>
      <w:del w:id="2581" w:author="David Bartel" w:date="2018-03-26T15:43:00Z">
        <w:r w:rsidR="009E2BCA" w:rsidRPr="00742EFD" w:rsidDel="001211C6">
          <w:rPr>
            <w:rFonts w:ascii="Arial" w:hAnsi="Arial" w:cs="Arial"/>
            <w:color w:val="000000" w:themeColor="text1"/>
            <w:sz w:val="22"/>
            <w:szCs w:val="22"/>
          </w:rPr>
          <w:delText xml:space="preserve"> for each flanking dinucleotide categor</w:delText>
        </w:r>
      </w:del>
      <w:del w:id="2582" w:author="David Bartel" w:date="2018-03-25T13:36:00Z">
        <w:r w:rsidR="009E2BCA" w:rsidRPr="00742EFD" w:rsidDel="00563071">
          <w:rPr>
            <w:rFonts w:ascii="Arial" w:hAnsi="Arial" w:cs="Arial"/>
            <w:color w:val="000000" w:themeColor="text1"/>
            <w:sz w:val="22"/>
            <w:szCs w:val="22"/>
          </w:rPr>
          <w:delText>y</w:delText>
        </w:r>
      </w:del>
      <w:del w:id="2583" w:author="David Bartel" w:date="2018-03-26T20:07:00Z">
        <w:r w:rsidR="009E2BCA" w:rsidRPr="00742EFD" w:rsidDel="002C7EAD">
          <w:rPr>
            <w:rFonts w:ascii="Arial" w:hAnsi="Arial" w:cs="Arial"/>
            <w:color w:val="000000" w:themeColor="text1"/>
            <w:sz w:val="22"/>
            <w:szCs w:val="22"/>
          </w:rPr>
          <w:delText xml:space="preserve">. </w:delText>
        </w:r>
      </w:del>
      <w:ins w:id="2584" w:author="David Bartel" w:date="2018-03-26T20:07:00Z">
        <w:r w:rsidR="002C7EAD" w:rsidRPr="00742EFD">
          <w:rPr>
            <w:rFonts w:ascii="Arial" w:hAnsi="Arial" w:cs="Arial"/>
            <w:color w:val="000000" w:themeColor="text1"/>
            <w:sz w:val="22"/>
            <w:szCs w:val="22"/>
          </w:rPr>
          <w:t xml:space="preserve">and </w:t>
        </w:r>
      </w:ins>
      <w:ins w:id="2585" w:author="David Bartel" w:date="2018-03-26T20:08:00Z">
        <w:r w:rsidR="002C7EAD" w:rsidRPr="00742EFD">
          <w:rPr>
            <w:rFonts w:ascii="Arial" w:hAnsi="Arial" w:cs="Arial"/>
            <w:color w:val="000000" w:themeColor="text1"/>
            <w:sz w:val="22"/>
            <w:szCs w:val="22"/>
          </w:rPr>
          <w:t>bound libraries</w:t>
        </w:r>
      </w:ins>
      <w:ins w:id="2586" w:author="David Bartel" w:date="2018-03-26T20:21:00Z">
        <w:r w:rsidR="00C97766" w:rsidRPr="00742EFD">
          <w:rPr>
            <w:rFonts w:ascii="Arial" w:hAnsi="Arial" w:cs="Arial"/>
            <w:color w:val="000000" w:themeColor="text1"/>
            <w:sz w:val="22"/>
            <w:szCs w:val="22"/>
          </w:rPr>
          <w:t xml:space="preserve"> of the AGO2–miR-1 experiment</w:t>
        </w:r>
      </w:ins>
      <w:ins w:id="2587" w:author="David Bartel" w:date="2018-03-26T12:41:00Z">
        <w:r w:rsidR="009E4ABF" w:rsidRPr="00742EFD">
          <w:rPr>
            <w:rFonts w:ascii="Arial" w:hAnsi="Arial" w:cs="Arial"/>
            <w:color w:val="000000" w:themeColor="text1"/>
            <w:sz w:val="22"/>
            <w:szCs w:val="22"/>
          </w:rPr>
          <w:t>,</w:t>
        </w:r>
      </w:ins>
      <w:ins w:id="2588" w:author="David Bartel" w:date="2018-03-26T12:40:00Z">
        <w:r w:rsidR="009E4ABF" w:rsidRPr="00742EFD">
          <w:rPr>
            <w:rFonts w:ascii="Arial" w:hAnsi="Arial" w:cs="Arial"/>
            <w:color w:val="000000" w:themeColor="text1"/>
            <w:sz w:val="22"/>
            <w:szCs w:val="22"/>
          </w:rPr>
          <w:t xml:space="preserve"> </w:t>
        </w:r>
      </w:ins>
      <w:ins w:id="2589" w:author="David Bartel" w:date="2018-03-26T20:08:00Z">
        <w:r w:rsidR="00CC7E54" w:rsidRPr="00742EFD">
          <w:rPr>
            <w:rFonts w:ascii="Arial" w:hAnsi="Arial" w:cs="Arial"/>
            <w:color w:val="000000" w:themeColor="text1"/>
            <w:sz w:val="22"/>
            <w:szCs w:val="22"/>
          </w:rPr>
          <w:t>using</w:t>
        </w:r>
      </w:ins>
      <w:del w:id="2590" w:author="David Bartel" w:date="2018-03-26T12:41:00Z">
        <w:r w:rsidR="009E2BCA" w:rsidRPr="00742EFD" w:rsidDel="009E4ABF">
          <w:rPr>
            <w:rFonts w:ascii="Arial" w:hAnsi="Arial" w:cs="Arial"/>
            <w:color w:val="000000" w:themeColor="text1"/>
            <w:sz w:val="22"/>
            <w:szCs w:val="22"/>
          </w:rPr>
          <w:delText>W</w:delText>
        </w:r>
      </w:del>
      <w:del w:id="2591" w:author="David Bartel" w:date="2018-03-26T20:08:00Z">
        <w:r w:rsidR="009E2BCA" w:rsidRPr="00742EFD" w:rsidDel="00CC7E54">
          <w:rPr>
            <w:rFonts w:ascii="Arial" w:hAnsi="Arial" w:cs="Arial"/>
            <w:color w:val="000000" w:themeColor="text1"/>
            <w:sz w:val="22"/>
            <w:szCs w:val="22"/>
          </w:rPr>
          <w:delText xml:space="preserve">e </w:delText>
        </w:r>
      </w:del>
      <w:ins w:id="2592" w:author="David Bartel" w:date="2018-03-26T12:39:00Z">
        <w:r w:rsidR="009E4ABF" w:rsidRPr="00742EFD">
          <w:rPr>
            <w:rFonts w:ascii="Arial" w:hAnsi="Arial" w:cs="Arial"/>
            <w:color w:val="000000" w:themeColor="text1"/>
            <w:sz w:val="22"/>
            <w:szCs w:val="22"/>
          </w:rPr>
          <w:t xml:space="preserve"> a </w:t>
        </w:r>
      </w:ins>
      <w:ins w:id="2593" w:author="David Bartel" w:date="2018-03-26T21:29:00Z">
        <w:r w:rsidR="00904973" w:rsidRPr="00742EFD">
          <w:rPr>
            <w:rFonts w:ascii="Arial" w:hAnsi="Arial" w:cs="Arial"/>
            <w:color w:val="000000" w:themeColor="text1"/>
            <w:sz w:val="22"/>
            <w:szCs w:val="22"/>
          </w:rPr>
          <w:t>score</w:t>
        </w:r>
      </w:ins>
      <w:ins w:id="2594" w:author="David Bartel" w:date="2018-03-26T12:39:00Z">
        <w:r w:rsidR="009E4ABF" w:rsidRPr="00742EFD">
          <w:rPr>
            <w:rFonts w:ascii="Arial" w:hAnsi="Arial" w:cs="Arial"/>
            <w:color w:val="000000" w:themeColor="text1"/>
            <w:sz w:val="22"/>
            <w:szCs w:val="22"/>
          </w:rPr>
          <w:t xml:space="preserve"> </w:t>
        </w:r>
      </w:ins>
      <w:ins w:id="2595" w:author="David Bartel" w:date="2018-03-26T21:03:00Z">
        <w:r w:rsidR="008225CA" w:rsidRPr="00742EFD">
          <w:rPr>
            <w:rFonts w:ascii="Arial" w:hAnsi="Arial" w:cs="Arial"/>
            <w:color w:val="000000" w:themeColor="text1"/>
            <w:sz w:val="22"/>
            <w:szCs w:val="22"/>
          </w:rPr>
          <w:t xml:space="preserve">for predicted </w:t>
        </w:r>
      </w:ins>
      <w:ins w:id="2596" w:author="David Bartel" w:date="2018-03-26T21:29:00Z">
        <w:r w:rsidR="00904973" w:rsidRPr="00742EFD">
          <w:rPr>
            <w:rFonts w:ascii="Arial" w:hAnsi="Arial" w:cs="Arial"/>
            <w:color w:val="000000" w:themeColor="text1"/>
            <w:sz w:val="22"/>
            <w:szCs w:val="22"/>
          </w:rPr>
          <w:t>site</w:t>
        </w:r>
      </w:ins>
      <w:ins w:id="2597" w:author="David Bartel" w:date="2018-03-26T21:03:00Z">
        <w:r w:rsidR="008225CA" w:rsidRPr="00742EFD">
          <w:rPr>
            <w:rFonts w:ascii="Arial" w:hAnsi="Arial" w:cs="Arial"/>
            <w:color w:val="000000" w:themeColor="text1"/>
            <w:sz w:val="22"/>
            <w:szCs w:val="22"/>
          </w:rPr>
          <w:t xml:space="preserve"> accessibility </w:t>
        </w:r>
      </w:ins>
      <w:ins w:id="2598" w:author="David Bartel" w:date="2018-03-26T12:39:00Z">
        <w:r w:rsidR="009E4ABF" w:rsidRPr="00742EFD">
          <w:rPr>
            <w:rFonts w:ascii="Arial" w:hAnsi="Arial" w:cs="Arial"/>
            <w:color w:val="000000" w:themeColor="text1"/>
            <w:sz w:val="22"/>
            <w:szCs w:val="22"/>
          </w:rPr>
          <w:t xml:space="preserve">previously optimized on </w:t>
        </w:r>
      </w:ins>
      <w:ins w:id="2599" w:author="David Bartel" w:date="2018-03-27T09:02:00Z">
        <w:r w:rsidR="00BC03EB" w:rsidRPr="00742EFD">
          <w:rPr>
            <w:rFonts w:ascii="Arial" w:hAnsi="Arial" w:cs="Arial"/>
            <w:color w:val="000000" w:themeColor="text1"/>
            <w:sz w:val="22"/>
            <w:szCs w:val="22"/>
          </w:rPr>
          <w:t xml:space="preserve">data examining </w:t>
        </w:r>
      </w:ins>
      <w:ins w:id="2600" w:author="David Bartel" w:date="2018-03-26T12:39:00Z">
        <w:r w:rsidR="009E4ABF" w:rsidRPr="00742EFD">
          <w:rPr>
            <w:rFonts w:ascii="Arial" w:hAnsi="Arial" w:cs="Arial"/>
            <w:color w:val="000000" w:themeColor="text1"/>
            <w:sz w:val="22"/>
            <w:szCs w:val="22"/>
          </w:rPr>
          <w:t>miRNA-mediated repression</w:t>
        </w:r>
      </w:ins>
      <w:ins w:id="2601" w:author="David Bartel" w:date="2018-03-27T09:02:00Z">
        <w:r w:rsidR="00BC03EB" w:rsidRPr="00742EFD">
          <w:rPr>
            <w:rFonts w:ascii="Arial" w:hAnsi="Arial" w:cs="Arial"/>
            <w:color w:val="000000" w:themeColor="text1"/>
            <w:sz w:val="22"/>
            <w:szCs w:val="22"/>
          </w:rPr>
          <w:t xml:space="preserve"> </w:t>
        </w:r>
      </w:ins>
      <w:ins w:id="2602" w:author="David Bartel" w:date="2018-03-26T21:03:00Z">
        <w:r w:rsidR="008225CA" w:rsidRPr="00742EFD">
          <w:rPr>
            <w:rFonts w:ascii="Arial" w:hAnsi="Arial" w:cs="Arial"/>
            <w:color w:val="000000" w:themeColor="text1"/>
            <w:sz w:val="22"/>
            <w:szCs w:val="22"/>
          </w:rPr>
          <w:t>(</w:t>
        </w:r>
        <w:commentRangeStart w:id="2603"/>
        <w:r w:rsidR="008225CA" w:rsidRPr="00742EFD">
          <w:rPr>
            <w:rFonts w:ascii="Arial" w:hAnsi="Arial" w:cs="Arial"/>
            <w:color w:val="000000" w:themeColor="text1"/>
            <w:sz w:val="22"/>
            <w:szCs w:val="22"/>
          </w:rPr>
          <w:t>REF</w:t>
        </w:r>
        <w:commentRangeEnd w:id="2603"/>
        <w:r w:rsidR="008225CA" w:rsidRPr="00742EFD">
          <w:rPr>
            <w:rStyle w:val="CommentReference"/>
            <w:rFonts w:ascii="Arial" w:eastAsiaTheme="minorHAnsi" w:hAnsi="Arial" w:cs="Arial"/>
            <w:sz w:val="22"/>
            <w:szCs w:val="22"/>
          </w:rPr>
          <w:commentReference w:id="2603"/>
        </w:r>
        <w:r w:rsidR="008225CA" w:rsidRPr="00742EFD">
          <w:rPr>
            <w:rFonts w:ascii="Arial" w:hAnsi="Arial" w:cs="Arial"/>
            <w:color w:val="000000" w:themeColor="text1"/>
            <w:sz w:val="22"/>
            <w:szCs w:val="22"/>
          </w:rPr>
          <w:t>)</w:t>
        </w:r>
      </w:ins>
      <w:ins w:id="2604" w:author="David Bartel" w:date="2018-03-26T21:04:00Z">
        <w:r w:rsidR="00241552" w:rsidRPr="00742EFD">
          <w:rPr>
            <w:rFonts w:ascii="Arial" w:hAnsi="Arial" w:cs="Arial"/>
            <w:color w:val="000000" w:themeColor="text1"/>
            <w:sz w:val="22"/>
            <w:szCs w:val="22"/>
          </w:rPr>
          <w:t xml:space="preserve">. </w:t>
        </w:r>
      </w:ins>
      <w:ins w:id="2605" w:author="David Bartel" w:date="2018-03-27T22:00:00Z">
        <w:r w:rsidR="001905E7" w:rsidRPr="00742EFD">
          <w:rPr>
            <w:rFonts w:ascii="Arial" w:hAnsi="Arial" w:cs="Arial"/>
            <w:color w:val="000000" w:themeColor="text1"/>
            <w:sz w:val="22"/>
            <w:szCs w:val="22"/>
          </w:rPr>
          <w:t xml:space="preserve"> </w:t>
        </w:r>
      </w:ins>
      <w:ins w:id="2606" w:author="David Bartel" w:date="2018-03-26T21:04:00Z">
        <w:r w:rsidR="00241552" w:rsidRPr="00742EFD">
          <w:rPr>
            <w:rFonts w:ascii="Arial" w:hAnsi="Arial" w:cs="Arial"/>
            <w:color w:val="000000" w:themeColor="text1"/>
            <w:sz w:val="22"/>
            <w:szCs w:val="22"/>
          </w:rPr>
          <w:t xml:space="preserve">This </w:t>
        </w:r>
      </w:ins>
      <w:ins w:id="2607" w:author="David Bartel" w:date="2018-03-26T21:29:00Z">
        <w:r w:rsidR="00904973" w:rsidRPr="00742EFD">
          <w:rPr>
            <w:rFonts w:ascii="Arial" w:hAnsi="Arial" w:cs="Arial"/>
            <w:color w:val="000000" w:themeColor="text1"/>
            <w:sz w:val="22"/>
            <w:szCs w:val="22"/>
          </w:rPr>
          <w:t>score</w:t>
        </w:r>
      </w:ins>
      <w:ins w:id="2608" w:author="David Bartel" w:date="2018-03-26T21:04:00Z">
        <w:r w:rsidR="00241552" w:rsidRPr="00742EFD">
          <w:rPr>
            <w:rFonts w:ascii="Arial" w:hAnsi="Arial" w:cs="Arial"/>
            <w:color w:val="000000" w:themeColor="text1"/>
            <w:sz w:val="22"/>
            <w:szCs w:val="22"/>
          </w:rPr>
          <w:t xml:space="preserve"> </w:t>
        </w:r>
      </w:ins>
      <w:ins w:id="2609" w:author="David Bartel" w:date="2018-03-26T20:09:00Z">
        <w:r w:rsidR="00CC7E54" w:rsidRPr="00742EFD">
          <w:rPr>
            <w:rFonts w:ascii="Arial" w:hAnsi="Arial" w:cs="Arial"/>
            <w:color w:val="000000" w:themeColor="text1"/>
            <w:sz w:val="22"/>
            <w:szCs w:val="22"/>
          </w:rPr>
          <w:t>is based on</w:t>
        </w:r>
      </w:ins>
      <w:del w:id="2610" w:author="David Bartel" w:date="2018-03-26T20:09:00Z">
        <w:r w:rsidR="009E2BCA" w:rsidRPr="00742EFD" w:rsidDel="00CC7E54">
          <w:rPr>
            <w:rFonts w:ascii="Arial" w:hAnsi="Arial" w:cs="Arial"/>
            <w:color w:val="000000" w:themeColor="text1"/>
            <w:sz w:val="22"/>
            <w:szCs w:val="22"/>
          </w:rPr>
          <w:delText>calculate</w:delText>
        </w:r>
      </w:del>
      <w:del w:id="2611" w:author="David Bartel" w:date="2018-03-26T12:40:00Z">
        <w:r w:rsidR="009E2BCA" w:rsidRPr="00742EFD" w:rsidDel="009E4ABF">
          <w:rPr>
            <w:rFonts w:ascii="Arial" w:hAnsi="Arial" w:cs="Arial"/>
            <w:color w:val="000000" w:themeColor="text1"/>
            <w:sz w:val="22"/>
            <w:szCs w:val="22"/>
          </w:rPr>
          <w:delText>d</w:delText>
        </w:r>
      </w:del>
      <w:r w:rsidR="009E2BCA" w:rsidRPr="00742EFD">
        <w:rPr>
          <w:rFonts w:ascii="Arial" w:hAnsi="Arial" w:cs="Arial"/>
          <w:color w:val="000000" w:themeColor="text1"/>
          <w:sz w:val="22"/>
          <w:szCs w:val="22"/>
        </w:rPr>
        <w:t xml:space="preserve"> the </w:t>
      </w:r>
      <w:ins w:id="2612" w:author="David Bartel" w:date="2018-03-26T20:09:00Z">
        <w:r w:rsidR="00CC7E54" w:rsidRPr="00742EFD">
          <w:rPr>
            <w:rFonts w:ascii="Arial" w:hAnsi="Arial" w:cs="Arial"/>
            <w:color w:val="000000" w:themeColor="text1"/>
            <w:sz w:val="22"/>
            <w:szCs w:val="22"/>
          </w:rPr>
          <w:t xml:space="preserve">predicted </w:t>
        </w:r>
      </w:ins>
      <w:del w:id="2613" w:author="David Bartel" w:date="2018-03-26T12:40:00Z">
        <w:r w:rsidR="009E2BCA" w:rsidRPr="00742EFD" w:rsidDel="009E4ABF">
          <w:rPr>
            <w:rFonts w:ascii="Arial" w:hAnsi="Arial" w:cs="Arial"/>
            <w:color w:val="000000" w:themeColor="text1"/>
            <w:sz w:val="22"/>
            <w:szCs w:val="22"/>
          </w:rPr>
          <w:delText>target site accessibility</w:delText>
        </w:r>
      </w:del>
      <w:del w:id="2614" w:author="David Bartel" w:date="2018-03-26T12:39:00Z">
        <w:r w:rsidR="009E2BCA" w:rsidRPr="00742EFD" w:rsidDel="009E4ABF">
          <w:rPr>
            <w:rFonts w:ascii="Arial" w:hAnsi="Arial" w:cs="Arial"/>
            <w:color w:val="000000" w:themeColor="text1"/>
            <w:sz w:val="22"/>
            <w:szCs w:val="22"/>
          </w:rPr>
          <w:delText xml:space="preserve">, defined </w:delText>
        </w:r>
      </w:del>
      <w:del w:id="2615" w:author="David Bartel" w:date="2018-03-26T12:40:00Z">
        <w:r w:rsidR="009E2BCA" w:rsidRPr="00742EFD" w:rsidDel="009E4ABF">
          <w:rPr>
            <w:rFonts w:ascii="Arial" w:hAnsi="Arial" w:cs="Arial"/>
            <w:color w:val="000000" w:themeColor="text1"/>
            <w:sz w:val="22"/>
            <w:szCs w:val="22"/>
          </w:rPr>
          <w:delText xml:space="preserve">as the </w:delText>
        </w:r>
      </w:del>
      <w:r w:rsidR="009E2BCA" w:rsidRPr="00742EFD">
        <w:rPr>
          <w:rFonts w:ascii="Arial" w:hAnsi="Arial" w:cs="Arial"/>
          <w:color w:val="000000" w:themeColor="text1"/>
          <w:sz w:val="22"/>
          <w:szCs w:val="22"/>
        </w:rPr>
        <w:t xml:space="preserve">probability that the </w:t>
      </w:r>
      <w:del w:id="2616" w:author="David Bartel" w:date="2018-03-26T21:27:00Z">
        <w:r w:rsidR="009E2BCA" w:rsidRPr="00742EFD" w:rsidDel="0089254C">
          <w:rPr>
            <w:rFonts w:ascii="Arial" w:hAnsi="Arial" w:cs="Arial"/>
            <w:color w:val="000000" w:themeColor="text1"/>
            <w:sz w:val="22"/>
            <w:szCs w:val="22"/>
          </w:rPr>
          <w:delText xml:space="preserve">region of the </w:delText>
        </w:r>
      </w:del>
      <w:r w:rsidR="009E2BCA" w:rsidRPr="00742EFD">
        <w:rPr>
          <w:rFonts w:ascii="Arial" w:hAnsi="Arial" w:cs="Arial"/>
          <w:color w:val="000000" w:themeColor="text1"/>
          <w:sz w:val="22"/>
          <w:szCs w:val="22"/>
        </w:rPr>
        <w:t xml:space="preserve">target </w:t>
      </w:r>
      <w:del w:id="2617" w:author="David Bartel" w:date="2018-03-26T21:27:00Z">
        <w:r w:rsidR="009E2BCA" w:rsidRPr="00742EFD" w:rsidDel="0089254C">
          <w:rPr>
            <w:rFonts w:ascii="Arial" w:hAnsi="Arial" w:cs="Arial"/>
            <w:color w:val="000000" w:themeColor="text1"/>
            <w:sz w:val="22"/>
            <w:szCs w:val="22"/>
          </w:rPr>
          <w:delText xml:space="preserve">RNA </w:delText>
        </w:r>
      </w:del>
      <w:ins w:id="2618" w:author="David Bartel" w:date="2018-03-26T21:27:00Z">
        <w:r w:rsidR="0089254C" w:rsidRPr="00742EFD">
          <w:rPr>
            <w:rFonts w:ascii="Arial" w:hAnsi="Arial" w:cs="Arial"/>
            <w:color w:val="000000" w:themeColor="text1"/>
            <w:sz w:val="22"/>
            <w:szCs w:val="22"/>
          </w:rPr>
          <w:t xml:space="preserve">segment </w:t>
        </w:r>
      </w:ins>
      <w:r w:rsidR="009E2BCA" w:rsidRPr="00742EFD">
        <w:rPr>
          <w:rFonts w:ascii="Arial" w:hAnsi="Arial" w:cs="Arial"/>
          <w:color w:val="000000" w:themeColor="text1"/>
          <w:sz w:val="22"/>
          <w:szCs w:val="22"/>
        </w:rPr>
        <w:t xml:space="preserve">across from miRNA </w:t>
      </w:r>
      <w:del w:id="2619" w:author="David Bartel" w:date="2018-03-26T12:41:00Z">
        <w:r w:rsidR="009E2BCA" w:rsidRPr="00742EFD" w:rsidDel="000E39F6">
          <w:rPr>
            <w:rFonts w:ascii="Arial" w:hAnsi="Arial" w:cs="Arial"/>
            <w:color w:val="000000" w:themeColor="text1"/>
            <w:sz w:val="22"/>
            <w:szCs w:val="22"/>
          </w:rPr>
          <w:delText xml:space="preserve">nt </w:delText>
        </w:r>
      </w:del>
      <w:ins w:id="2620" w:author="David Bartel" w:date="2018-03-26T12:41:00Z">
        <w:r w:rsidR="000E39F6" w:rsidRPr="00742EFD">
          <w:rPr>
            <w:rFonts w:ascii="Arial" w:hAnsi="Arial" w:cs="Arial"/>
            <w:color w:val="000000" w:themeColor="text1"/>
            <w:sz w:val="22"/>
            <w:szCs w:val="22"/>
          </w:rPr>
          <w:t xml:space="preserve">nucleotides </w:t>
        </w:r>
      </w:ins>
      <w:r w:rsidR="009E2BCA" w:rsidRPr="00742EFD">
        <w:rPr>
          <w:rFonts w:ascii="Arial" w:hAnsi="Arial" w:cs="Arial"/>
          <w:color w:val="000000" w:themeColor="text1"/>
          <w:sz w:val="22"/>
          <w:szCs w:val="22"/>
        </w:rPr>
        <w:t xml:space="preserve">1–15 </w:t>
      </w:r>
      <w:ins w:id="2621" w:author="David Bartel" w:date="2018-03-26T20:09:00Z">
        <w:r w:rsidR="00CC7E54" w:rsidRPr="00742EFD">
          <w:rPr>
            <w:rFonts w:ascii="Arial" w:hAnsi="Arial" w:cs="Arial"/>
            <w:color w:val="000000" w:themeColor="text1"/>
            <w:sz w:val="22"/>
            <w:szCs w:val="22"/>
          </w:rPr>
          <w:t>i</w:t>
        </w:r>
      </w:ins>
      <w:del w:id="2622" w:author="David Bartel" w:date="2018-03-26T12:39:00Z">
        <w:r w:rsidR="009E2BCA" w:rsidRPr="00742EFD" w:rsidDel="009E4ABF">
          <w:rPr>
            <w:rFonts w:ascii="Arial" w:hAnsi="Arial" w:cs="Arial"/>
            <w:color w:val="000000" w:themeColor="text1"/>
            <w:sz w:val="22"/>
            <w:szCs w:val="22"/>
          </w:rPr>
          <w:delText>i</w:delText>
        </w:r>
      </w:del>
      <w:r w:rsidR="009E2BCA" w:rsidRPr="00742EFD">
        <w:rPr>
          <w:rFonts w:ascii="Arial" w:hAnsi="Arial" w:cs="Arial"/>
          <w:color w:val="000000" w:themeColor="text1"/>
          <w:sz w:val="22"/>
          <w:szCs w:val="22"/>
        </w:rPr>
        <w:t>s unpaired</w:t>
      </w:r>
      <w:del w:id="2623" w:author="David Bartel" w:date="2018-03-26T12:42:00Z">
        <w:r w:rsidR="009E2BCA" w:rsidRPr="00742EFD" w:rsidDel="000E39F6">
          <w:rPr>
            <w:rFonts w:ascii="Arial" w:hAnsi="Arial" w:cs="Arial"/>
            <w:color w:val="000000" w:themeColor="text1"/>
            <w:sz w:val="22"/>
            <w:szCs w:val="22"/>
          </w:rPr>
          <w:delText xml:space="preserve"> as calculated by RNAplfold,</w:delText>
        </w:r>
      </w:del>
      <w:del w:id="2624" w:author="David Bartel" w:date="2018-03-26T12:40:00Z">
        <w:r w:rsidR="009E2BCA" w:rsidRPr="00742EFD" w:rsidDel="009E4ABF">
          <w:rPr>
            <w:rFonts w:ascii="Arial" w:hAnsi="Arial" w:cs="Arial"/>
            <w:color w:val="000000" w:themeColor="text1"/>
            <w:sz w:val="22"/>
            <w:szCs w:val="22"/>
          </w:rPr>
          <w:delText xml:space="preserve"> for each miR-1 8mer–containing read sequenced in the input RNA library</w:delText>
        </w:r>
      </w:del>
      <w:r w:rsidR="009E2BCA" w:rsidRPr="00742EFD">
        <w:rPr>
          <w:rFonts w:ascii="Arial" w:hAnsi="Arial" w:cs="Arial"/>
          <w:color w:val="000000" w:themeColor="text1"/>
          <w:sz w:val="22"/>
          <w:szCs w:val="22"/>
        </w:rPr>
        <w:t xml:space="preserve">. </w:t>
      </w:r>
      <w:ins w:id="2625" w:author="David Bartel" w:date="2018-03-27T22:00:00Z">
        <w:r w:rsidR="001905E7" w:rsidRPr="00742EFD">
          <w:rPr>
            <w:rFonts w:ascii="Arial" w:hAnsi="Arial" w:cs="Arial"/>
            <w:color w:val="000000" w:themeColor="text1"/>
            <w:sz w:val="22"/>
            <w:szCs w:val="22"/>
          </w:rPr>
          <w:t xml:space="preserve"> </w:t>
        </w:r>
      </w:ins>
      <w:del w:id="2626" w:author="David Bartel" w:date="2018-03-25T13:37:00Z">
        <w:r w:rsidR="009E2BCA" w:rsidRPr="00742EFD" w:rsidDel="001B7F74">
          <w:rPr>
            <w:rFonts w:ascii="Arial" w:hAnsi="Arial" w:cs="Arial"/>
            <w:color w:val="000000" w:themeColor="text1"/>
            <w:sz w:val="22"/>
            <w:szCs w:val="22"/>
          </w:rPr>
          <w:delText xml:space="preserve">We chose the window across from miRNA positions 1–15 for consistency with studies of the effects of target accessibility on global siRNA efficacy (reference) and miRNA–mediated repression (Agarwal). </w:delText>
        </w:r>
      </w:del>
      <w:del w:id="2627" w:author="David Bartel" w:date="2018-03-26T12:48:00Z">
        <w:r w:rsidR="009E2BCA" w:rsidRPr="00742EFD" w:rsidDel="00F55A42">
          <w:rPr>
            <w:rFonts w:ascii="Arial" w:hAnsi="Arial" w:cs="Arial"/>
            <w:color w:val="000000" w:themeColor="text1"/>
            <w:sz w:val="22"/>
            <w:szCs w:val="22"/>
          </w:rPr>
          <w:delText>We observe</w:delText>
        </w:r>
      </w:del>
      <w:ins w:id="2628" w:author="David Bartel" w:date="2018-03-26T21:06:00Z">
        <w:r w:rsidR="00241552" w:rsidRPr="00742EFD">
          <w:rPr>
            <w:rFonts w:ascii="Arial" w:hAnsi="Arial" w:cs="Arial"/>
            <w:color w:val="000000" w:themeColor="text1"/>
            <w:sz w:val="22"/>
            <w:szCs w:val="22"/>
          </w:rPr>
          <w:t>We found that</w:t>
        </w:r>
      </w:ins>
      <w:ins w:id="2629" w:author="David Bartel" w:date="2018-03-26T20:10:00Z">
        <w:r w:rsidR="00C97766" w:rsidRPr="00742EFD">
          <w:rPr>
            <w:rFonts w:ascii="Arial" w:hAnsi="Arial" w:cs="Arial"/>
            <w:color w:val="000000" w:themeColor="text1"/>
            <w:sz w:val="22"/>
            <w:szCs w:val="22"/>
          </w:rPr>
          <w:t xml:space="preserve"> predicted accessibilities</w:t>
        </w:r>
        <w:r w:rsidR="00CC7E54" w:rsidRPr="00742EFD">
          <w:rPr>
            <w:rFonts w:ascii="Arial" w:hAnsi="Arial" w:cs="Arial"/>
            <w:color w:val="000000" w:themeColor="text1"/>
            <w:sz w:val="22"/>
            <w:szCs w:val="22"/>
          </w:rPr>
          <w:t xml:space="preserve"> </w:t>
        </w:r>
      </w:ins>
      <w:ins w:id="2630" w:author="David Bartel" w:date="2018-03-26T20:14:00Z">
        <w:r w:rsidR="00862BF5" w:rsidRPr="00742EFD">
          <w:rPr>
            <w:rFonts w:ascii="Arial" w:hAnsi="Arial" w:cs="Arial"/>
            <w:color w:val="000000" w:themeColor="text1"/>
            <w:sz w:val="22"/>
            <w:szCs w:val="22"/>
          </w:rPr>
          <w:t xml:space="preserve">of sites in the bound libraries </w:t>
        </w:r>
      </w:ins>
      <w:ins w:id="2631" w:author="David Bartel" w:date="2018-03-26T20:10:00Z">
        <w:r w:rsidR="00CC7E54" w:rsidRPr="00742EFD">
          <w:rPr>
            <w:rFonts w:ascii="Arial" w:hAnsi="Arial" w:cs="Arial"/>
            <w:color w:val="000000" w:themeColor="text1"/>
            <w:sz w:val="22"/>
            <w:szCs w:val="22"/>
          </w:rPr>
          <w:t>w</w:t>
        </w:r>
      </w:ins>
      <w:ins w:id="2632" w:author="David Bartel" w:date="2018-03-26T20:19:00Z">
        <w:r w:rsidR="00C97766" w:rsidRPr="00742EFD">
          <w:rPr>
            <w:rFonts w:ascii="Arial" w:hAnsi="Arial" w:cs="Arial"/>
            <w:color w:val="000000" w:themeColor="text1"/>
            <w:sz w:val="22"/>
            <w:szCs w:val="22"/>
          </w:rPr>
          <w:t>ere</w:t>
        </w:r>
      </w:ins>
      <w:ins w:id="2633" w:author="David Bartel" w:date="2018-03-26T20:10:00Z">
        <w:r w:rsidR="00CC7E54" w:rsidRPr="00742EFD">
          <w:rPr>
            <w:rFonts w:ascii="Arial" w:hAnsi="Arial" w:cs="Arial"/>
            <w:color w:val="000000" w:themeColor="text1"/>
            <w:sz w:val="22"/>
            <w:szCs w:val="22"/>
          </w:rPr>
          <w:t xml:space="preserve"> substantially greater </w:t>
        </w:r>
      </w:ins>
      <w:ins w:id="2634" w:author="David Bartel" w:date="2018-03-26T20:15:00Z">
        <w:r w:rsidR="00862BF5" w:rsidRPr="00742EFD">
          <w:rPr>
            <w:rFonts w:ascii="Arial" w:hAnsi="Arial" w:cs="Arial"/>
            <w:color w:val="000000" w:themeColor="text1"/>
            <w:sz w:val="22"/>
            <w:szCs w:val="22"/>
          </w:rPr>
          <w:t xml:space="preserve">than that </w:t>
        </w:r>
      </w:ins>
      <w:ins w:id="2635" w:author="David Bartel" w:date="2018-03-26T20:10:00Z">
        <w:r w:rsidR="00CC7E54" w:rsidRPr="00742EFD">
          <w:rPr>
            <w:rFonts w:ascii="Arial" w:hAnsi="Arial" w:cs="Arial"/>
            <w:color w:val="000000" w:themeColor="text1"/>
            <w:sz w:val="22"/>
            <w:szCs w:val="22"/>
          </w:rPr>
          <w:t xml:space="preserve">for </w:t>
        </w:r>
      </w:ins>
      <w:ins w:id="2636" w:author="David Bartel" w:date="2018-03-26T12:48:00Z">
        <w:r w:rsidR="00F55A42" w:rsidRPr="00742EFD">
          <w:rPr>
            <w:rFonts w:ascii="Arial" w:hAnsi="Arial" w:cs="Arial"/>
            <w:color w:val="000000" w:themeColor="text1"/>
            <w:sz w:val="22"/>
            <w:szCs w:val="22"/>
          </w:rPr>
          <w:t>s</w:t>
        </w:r>
      </w:ins>
      <w:ins w:id="2637" w:author="David Bartel" w:date="2018-03-26T20:15:00Z">
        <w:r w:rsidR="00862BF5" w:rsidRPr="00742EFD">
          <w:rPr>
            <w:rFonts w:ascii="Arial" w:hAnsi="Arial" w:cs="Arial"/>
            <w:color w:val="000000" w:themeColor="text1"/>
            <w:sz w:val="22"/>
            <w:szCs w:val="22"/>
          </w:rPr>
          <w:t>ites in the input library</w:t>
        </w:r>
      </w:ins>
      <w:ins w:id="2638" w:author="David Bartel" w:date="2018-03-26T20:16:00Z">
        <w:r w:rsidR="00862BF5" w:rsidRPr="00742EFD">
          <w:rPr>
            <w:rFonts w:ascii="Arial" w:hAnsi="Arial" w:cs="Arial"/>
            <w:color w:val="000000" w:themeColor="text1"/>
            <w:sz w:val="22"/>
            <w:szCs w:val="22"/>
          </w:rPr>
          <w:t xml:space="preserve"> and </w:t>
        </w:r>
      </w:ins>
      <w:ins w:id="2639" w:author="David Bartel" w:date="2018-03-26T21:06:00Z">
        <w:r w:rsidR="00241552" w:rsidRPr="00742EFD">
          <w:rPr>
            <w:rFonts w:ascii="Arial" w:hAnsi="Arial" w:cs="Arial"/>
            <w:color w:val="000000" w:themeColor="text1"/>
            <w:sz w:val="22"/>
            <w:szCs w:val="22"/>
          </w:rPr>
          <w:t xml:space="preserve">that </w:t>
        </w:r>
      </w:ins>
      <w:ins w:id="2640" w:author="David Bartel" w:date="2018-03-26T20:16:00Z">
        <w:r w:rsidR="00862BF5" w:rsidRPr="00742EFD">
          <w:rPr>
            <w:rFonts w:ascii="Arial" w:hAnsi="Arial" w:cs="Arial"/>
            <w:color w:val="000000" w:themeColor="text1"/>
            <w:sz w:val="22"/>
            <w:szCs w:val="22"/>
          </w:rPr>
          <w:t>t</w:t>
        </w:r>
      </w:ins>
      <w:ins w:id="2641" w:author="David Bartel" w:date="2018-03-26T20:15:00Z">
        <w:r w:rsidR="00862BF5" w:rsidRPr="00742EFD">
          <w:rPr>
            <w:rFonts w:ascii="Arial" w:hAnsi="Arial" w:cs="Arial"/>
            <w:color w:val="000000" w:themeColor="text1"/>
            <w:sz w:val="22"/>
            <w:szCs w:val="22"/>
          </w:rPr>
          <w:t xml:space="preserve">he difference was greatest for the samples with </w:t>
        </w:r>
      </w:ins>
      <w:ins w:id="2642" w:author="David Bartel" w:date="2018-03-26T20:20:00Z">
        <w:r w:rsidR="00C97766" w:rsidRPr="00742EFD">
          <w:rPr>
            <w:rFonts w:ascii="Arial" w:hAnsi="Arial" w:cs="Arial"/>
            <w:color w:val="000000" w:themeColor="text1"/>
            <w:sz w:val="22"/>
            <w:szCs w:val="22"/>
          </w:rPr>
          <w:t xml:space="preserve">the </w:t>
        </w:r>
      </w:ins>
      <w:ins w:id="2643" w:author="David Bartel" w:date="2018-03-26T20:21:00Z">
        <w:r w:rsidR="00C97766" w:rsidRPr="00742EFD">
          <w:rPr>
            <w:rFonts w:ascii="Arial" w:hAnsi="Arial" w:cs="Arial"/>
            <w:color w:val="000000" w:themeColor="text1"/>
            <w:sz w:val="22"/>
            <w:szCs w:val="22"/>
          </w:rPr>
          <w:t>lower</w:t>
        </w:r>
      </w:ins>
      <w:ins w:id="2644" w:author="David Bartel" w:date="2018-03-26T20:16:00Z">
        <w:r w:rsidR="00862BF5" w:rsidRPr="00742EFD">
          <w:rPr>
            <w:rFonts w:ascii="Arial" w:hAnsi="Arial" w:cs="Arial"/>
            <w:color w:val="000000" w:themeColor="text1"/>
            <w:sz w:val="22"/>
            <w:szCs w:val="22"/>
          </w:rPr>
          <w:t xml:space="preserve"> </w:t>
        </w:r>
      </w:ins>
      <w:ins w:id="2645" w:author="David Bartel" w:date="2018-03-26T20:20:00Z">
        <w:r w:rsidR="00C97766" w:rsidRPr="00742EFD">
          <w:rPr>
            <w:rFonts w:ascii="Arial" w:hAnsi="Arial" w:cs="Arial"/>
            <w:color w:val="000000" w:themeColor="text1"/>
            <w:sz w:val="22"/>
            <w:szCs w:val="22"/>
          </w:rPr>
          <w:t>AGO2–miR-1 concentrations</w:t>
        </w:r>
      </w:ins>
      <w:ins w:id="2646" w:author="David Bartel" w:date="2018-03-26T21:06:00Z">
        <w:r w:rsidR="00241552" w:rsidRPr="00742EFD">
          <w:rPr>
            <w:rFonts w:ascii="Arial" w:hAnsi="Arial" w:cs="Arial"/>
            <w:color w:val="000000" w:themeColor="text1"/>
            <w:sz w:val="22"/>
            <w:szCs w:val="22"/>
          </w:rPr>
          <w:t xml:space="preserve"> (</w:t>
        </w:r>
        <w:commentRangeStart w:id="2647"/>
        <w:r w:rsidR="00241552" w:rsidRPr="00742EFD">
          <w:rPr>
            <w:rFonts w:ascii="Arial" w:hAnsi="Arial" w:cs="Arial"/>
            <w:color w:val="000000" w:themeColor="text1"/>
            <w:sz w:val="22"/>
            <w:szCs w:val="22"/>
          </w:rPr>
          <w:t>fig. S</w:t>
        </w:r>
        <w:del w:id="2648" w:author="Sean E. McGeary" w:date="2018-04-28T21:08:00Z">
          <w:r w:rsidR="00241552" w:rsidRPr="00742EFD" w:rsidDel="000B0A8B">
            <w:rPr>
              <w:rFonts w:ascii="Arial" w:hAnsi="Arial" w:cs="Arial"/>
              <w:color w:val="000000" w:themeColor="text1"/>
              <w:sz w:val="22"/>
              <w:szCs w:val="22"/>
            </w:rPr>
            <w:delText>X</w:delText>
          </w:r>
        </w:del>
      </w:ins>
      <w:commentRangeEnd w:id="2647"/>
      <w:ins w:id="2649" w:author="Sean E. McGeary" w:date="2018-04-28T21:08:00Z">
        <w:r w:rsidR="000B0A8B">
          <w:rPr>
            <w:rFonts w:ascii="Arial" w:hAnsi="Arial" w:cs="Arial"/>
            <w:color w:val="000000" w:themeColor="text1"/>
            <w:sz w:val="22"/>
            <w:szCs w:val="22"/>
          </w:rPr>
          <w:t>4F</w:t>
        </w:r>
      </w:ins>
      <w:ins w:id="2650" w:author="David Bartel" w:date="2018-03-26T21:06:00Z">
        <w:r w:rsidR="00241552" w:rsidRPr="00742EFD">
          <w:rPr>
            <w:rStyle w:val="CommentReference"/>
            <w:rFonts w:ascii="Arial" w:eastAsiaTheme="minorHAnsi" w:hAnsi="Arial" w:cs="Arial"/>
            <w:sz w:val="22"/>
            <w:szCs w:val="22"/>
          </w:rPr>
          <w:commentReference w:id="2647"/>
        </w:r>
        <w:r w:rsidR="00241552" w:rsidRPr="00742EFD">
          <w:rPr>
            <w:rFonts w:ascii="Arial" w:hAnsi="Arial" w:cs="Arial"/>
            <w:color w:val="000000" w:themeColor="text1"/>
            <w:sz w:val="22"/>
            <w:szCs w:val="22"/>
          </w:rPr>
          <w:t>)</w:t>
        </w:r>
      </w:ins>
      <w:ins w:id="2651" w:author="David Bartel" w:date="2018-03-26T20:22:00Z">
        <w:r w:rsidR="00C97766" w:rsidRPr="00742EFD">
          <w:rPr>
            <w:rFonts w:ascii="Arial" w:hAnsi="Arial" w:cs="Arial"/>
            <w:color w:val="000000" w:themeColor="text1"/>
            <w:sz w:val="22"/>
            <w:szCs w:val="22"/>
          </w:rPr>
          <w:t xml:space="preserve">, as expected </w:t>
        </w:r>
      </w:ins>
      <w:del w:id="2652" w:author="David Bartel" w:date="2018-03-26T12:50:00Z">
        <w:r w:rsidR="009E2BCA" w:rsidRPr="00742EFD" w:rsidDel="00F55A42">
          <w:rPr>
            <w:rFonts w:ascii="Arial" w:hAnsi="Arial" w:cs="Arial"/>
            <w:color w:val="000000" w:themeColor="text1"/>
            <w:sz w:val="22"/>
            <w:szCs w:val="22"/>
          </w:rPr>
          <w:delText xml:space="preserve"> a distribution of </w:delText>
        </w:r>
      </w:del>
      <w:del w:id="2653" w:author="David Bartel" w:date="2018-03-26T20:22:00Z">
        <w:r w:rsidR="009E2BCA" w:rsidRPr="00742EFD" w:rsidDel="00C97766">
          <w:rPr>
            <w:rFonts w:ascii="Arial" w:hAnsi="Arial" w:cs="Arial"/>
            <w:color w:val="000000" w:themeColor="text1"/>
            <w:sz w:val="22"/>
            <w:szCs w:val="22"/>
          </w:rPr>
          <w:delText xml:space="preserve">values </w:delText>
        </w:r>
      </w:del>
      <w:del w:id="2654" w:author="David Bartel" w:date="2018-03-26T12:52:00Z">
        <w:r w:rsidR="009E2BCA" w:rsidRPr="00742EFD" w:rsidDel="00123542">
          <w:rPr>
            <w:rFonts w:ascii="Arial" w:hAnsi="Arial" w:cs="Arial"/>
            <w:color w:val="000000" w:themeColor="text1"/>
            <w:sz w:val="22"/>
            <w:szCs w:val="22"/>
          </w:rPr>
          <w:delText xml:space="preserve">with </w:delText>
        </w:r>
      </w:del>
      <w:del w:id="2655" w:author="David Bartel" w:date="2018-03-26T20:22:00Z">
        <w:r w:rsidR="009E2BCA" w:rsidRPr="00742EFD" w:rsidDel="00C97766">
          <w:rPr>
            <w:rFonts w:ascii="Arial" w:hAnsi="Arial" w:cs="Arial"/>
            <w:color w:val="000000" w:themeColor="text1"/>
            <w:sz w:val="22"/>
            <w:szCs w:val="22"/>
          </w:rPr>
          <w:delText>geometric mean 2.04 x 10</w:delText>
        </w:r>
        <w:r w:rsidR="009E2BCA" w:rsidRPr="00742EFD" w:rsidDel="00C97766">
          <w:rPr>
            <w:rFonts w:ascii="Arial" w:hAnsi="Arial" w:cs="Arial"/>
            <w:color w:val="000000" w:themeColor="text1"/>
            <w:sz w:val="22"/>
            <w:szCs w:val="22"/>
            <w:vertAlign w:val="superscript"/>
          </w:rPr>
          <w:delText>-3</w:delText>
        </w:r>
      </w:del>
      <w:del w:id="2656" w:author="David Bartel" w:date="2018-03-26T12:52:00Z">
        <w:r w:rsidR="009E2BCA" w:rsidRPr="00742EFD" w:rsidDel="00123542">
          <w:rPr>
            <w:rFonts w:ascii="Arial" w:hAnsi="Arial" w:cs="Arial"/>
            <w:color w:val="000000" w:themeColor="text1"/>
            <w:sz w:val="22"/>
            <w:szCs w:val="22"/>
          </w:rPr>
          <w:delText xml:space="preserve"> for the 8mer-containing reads in the input library</w:delText>
        </w:r>
      </w:del>
      <w:del w:id="2657" w:author="David Bartel" w:date="2018-03-26T12:53:00Z">
        <w:r w:rsidR="009E2BCA" w:rsidRPr="00742EFD" w:rsidDel="00123542">
          <w:rPr>
            <w:rFonts w:ascii="Arial" w:hAnsi="Arial" w:cs="Arial"/>
            <w:color w:val="000000" w:themeColor="text1"/>
            <w:sz w:val="22"/>
            <w:szCs w:val="22"/>
          </w:rPr>
          <w:delText xml:space="preserve">, and </w:delText>
        </w:r>
      </w:del>
      <w:del w:id="2658" w:author="David Bartel" w:date="2018-03-26T20:22:00Z">
        <w:r w:rsidR="009E2BCA" w:rsidRPr="00742EFD" w:rsidDel="00C97766">
          <w:rPr>
            <w:rFonts w:ascii="Arial" w:hAnsi="Arial" w:cs="Arial"/>
            <w:color w:val="000000" w:themeColor="text1"/>
            <w:sz w:val="22"/>
            <w:szCs w:val="22"/>
          </w:rPr>
          <w:delText>distributions with increased accessibility in the AGO2–miR-1 RBNS samples, with geometric mean values of 2.19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2.30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2.02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1.52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and 1.07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xml:space="preserve">, for the </w:delText>
        </w:r>
        <w:r w:rsidR="009E2BCA" w:rsidRPr="00742EFD" w:rsidDel="00C97766">
          <w:rPr>
            <w:rFonts w:ascii="Arial" w:hAnsi="Arial" w:cs="Arial"/>
            <w:sz w:val="22"/>
            <w:szCs w:val="22"/>
          </w:rPr>
          <w:delText xml:space="preserve">7.2, 22.8, 72, 228, and 720 pM </w:delText>
        </w:r>
        <w:r w:rsidR="009E2BCA" w:rsidRPr="00742EFD" w:rsidDel="00C97766">
          <w:rPr>
            <w:rFonts w:ascii="Arial" w:hAnsi="Arial" w:cs="Arial"/>
            <w:color w:val="000000" w:themeColor="text1"/>
            <w:sz w:val="22"/>
            <w:szCs w:val="22"/>
          </w:rPr>
          <w:delText>samples, respectively, consistent with a model in which</w:delText>
        </w:r>
      </w:del>
      <w:ins w:id="2659" w:author="David Bartel" w:date="2018-03-26T20:22:00Z">
        <w:r w:rsidR="00C97766" w:rsidRPr="00742EFD">
          <w:rPr>
            <w:rFonts w:ascii="Arial" w:hAnsi="Arial" w:cs="Arial"/>
            <w:color w:val="000000" w:themeColor="text1"/>
            <w:sz w:val="22"/>
            <w:szCs w:val="22"/>
          </w:rPr>
          <w:t>if</w:t>
        </w:r>
      </w:ins>
      <w:r w:rsidR="009E2BCA" w:rsidRPr="00742EFD">
        <w:rPr>
          <w:rFonts w:ascii="Arial" w:hAnsi="Arial" w:cs="Arial"/>
          <w:color w:val="000000" w:themeColor="text1"/>
          <w:sz w:val="22"/>
          <w:szCs w:val="22"/>
        </w:rPr>
        <w:t xml:space="preserve"> </w:t>
      </w:r>
      <w:ins w:id="2660" w:author="David Bartel" w:date="2018-03-26T21:05:00Z">
        <w:r w:rsidR="00241552" w:rsidRPr="00742EFD">
          <w:rPr>
            <w:rFonts w:ascii="Arial" w:hAnsi="Arial" w:cs="Arial"/>
            <w:color w:val="000000" w:themeColor="text1"/>
            <w:sz w:val="22"/>
            <w:szCs w:val="22"/>
          </w:rPr>
          <w:t>the</w:t>
        </w:r>
      </w:ins>
      <w:ins w:id="2661" w:author="David Bartel" w:date="2018-03-26T21:00:00Z">
        <w:r w:rsidR="008225CA" w:rsidRPr="00742EFD">
          <w:rPr>
            <w:rFonts w:ascii="Arial" w:hAnsi="Arial" w:cs="Arial"/>
            <w:color w:val="000000" w:themeColor="text1"/>
            <w:sz w:val="22"/>
            <w:szCs w:val="22"/>
          </w:rPr>
          <w:t xml:space="preserve"> </w:t>
        </w:r>
      </w:ins>
      <w:ins w:id="2662" w:author="David Bartel" w:date="2018-03-26T21:13:00Z">
        <w:r w:rsidR="009A763C" w:rsidRPr="00742EFD">
          <w:rPr>
            <w:rFonts w:ascii="Arial" w:hAnsi="Arial" w:cs="Arial"/>
            <w:color w:val="000000" w:themeColor="text1"/>
            <w:sz w:val="22"/>
            <w:szCs w:val="22"/>
          </w:rPr>
          <w:t>accessibility score</w:t>
        </w:r>
      </w:ins>
      <w:ins w:id="2663" w:author="David Bartel" w:date="2018-03-26T21:00:00Z">
        <w:r w:rsidR="008225CA" w:rsidRPr="00742EFD">
          <w:rPr>
            <w:rFonts w:ascii="Arial" w:hAnsi="Arial" w:cs="Arial"/>
            <w:color w:val="000000" w:themeColor="text1"/>
            <w:sz w:val="22"/>
            <w:szCs w:val="22"/>
          </w:rPr>
          <w:t xml:space="preserve"> was predictive of site accessibility</w:t>
        </w:r>
      </w:ins>
      <w:ins w:id="2664" w:author="David Bartel" w:date="2018-03-26T20:59:00Z">
        <w:r w:rsidR="008225CA" w:rsidRPr="00742EFD">
          <w:rPr>
            <w:rFonts w:ascii="Arial" w:hAnsi="Arial" w:cs="Arial"/>
            <w:color w:val="000000" w:themeColor="text1"/>
            <w:sz w:val="22"/>
            <w:szCs w:val="22"/>
          </w:rPr>
          <w:t xml:space="preserve"> and </w:t>
        </w:r>
      </w:ins>
      <w:ins w:id="2665" w:author="David Bartel" w:date="2018-03-26T21:31:00Z">
        <w:r w:rsidR="00904973" w:rsidRPr="00742EFD">
          <w:rPr>
            <w:rFonts w:ascii="Arial" w:hAnsi="Arial" w:cs="Arial"/>
            <w:color w:val="000000" w:themeColor="text1"/>
            <w:sz w:val="22"/>
            <w:szCs w:val="22"/>
          </w:rPr>
          <w:t xml:space="preserve">if </w:t>
        </w:r>
      </w:ins>
      <w:r w:rsidR="009E2BCA" w:rsidRPr="00742EFD">
        <w:rPr>
          <w:rFonts w:ascii="Arial" w:hAnsi="Arial" w:cs="Arial"/>
          <w:color w:val="000000" w:themeColor="text1"/>
          <w:sz w:val="22"/>
          <w:szCs w:val="22"/>
        </w:rPr>
        <w:t xml:space="preserve">the most accessible </w:t>
      </w:r>
      <w:del w:id="2666" w:author="David Bartel" w:date="2018-03-26T20:23:00Z">
        <w:r w:rsidR="009E2BCA" w:rsidRPr="00742EFD" w:rsidDel="00C97766">
          <w:rPr>
            <w:rFonts w:ascii="Arial" w:hAnsi="Arial" w:cs="Arial"/>
            <w:color w:val="000000" w:themeColor="text1"/>
            <w:sz w:val="22"/>
            <w:szCs w:val="22"/>
          </w:rPr>
          <w:delText xml:space="preserve">target </w:delText>
        </w:r>
      </w:del>
      <w:r w:rsidR="009E2BCA" w:rsidRPr="00742EFD">
        <w:rPr>
          <w:rFonts w:ascii="Arial" w:hAnsi="Arial" w:cs="Arial"/>
          <w:color w:val="000000" w:themeColor="text1"/>
          <w:sz w:val="22"/>
          <w:szCs w:val="22"/>
        </w:rPr>
        <w:t xml:space="preserve">sites </w:t>
      </w:r>
      <w:del w:id="2667" w:author="David Bartel" w:date="2018-03-26T20:22:00Z">
        <w:r w:rsidR="009E2BCA" w:rsidRPr="00742EFD" w:rsidDel="00C97766">
          <w:rPr>
            <w:rFonts w:ascii="Arial" w:hAnsi="Arial" w:cs="Arial"/>
            <w:color w:val="000000" w:themeColor="text1"/>
            <w:sz w:val="22"/>
            <w:szCs w:val="22"/>
          </w:rPr>
          <w:delText xml:space="preserve">are </w:delText>
        </w:r>
      </w:del>
      <w:ins w:id="2668" w:author="David Bartel" w:date="2018-03-26T20:22:00Z">
        <w:r w:rsidR="00C97766" w:rsidRPr="00742EFD">
          <w:rPr>
            <w:rFonts w:ascii="Arial" w:hAnsi="Arial" w:cs="Arial"/>
            <w:color w:val="000000" w:themeColor="text1"/>
            <w:sz w:val="22"/>
            <w:szCs w:val="22"/>
          </w:rPr>
          <w:t xml:space="preserve">were </w:t>
        </w:r>
      </w:ins>
      <w:ins w:id="2669" w:author="David Bartel" w:date="2018-03-26T20:51:00Z">
        <w:r w:rsidR="004C7779" w:rsidRPr="00742EFD">
          <w:rPr>
            <w:rFonts w:ascii="Arial" w:hAnsi="Arial" w:cs="Arial"/>
            <w:color w:val="000000" w:themeColor="text1"/>
            <w:sz w:val="22"/>
            <w:szCs w:val="22"/>
          </w:rPr>
          <w:t xml:space="preserve">the most </w:t>
        </w:r>
      </w:ins>
      <w:r w:rsidR="009E2BCA" w:rsidRPr="00742EFD">
        <w:rPr>
          <w:rFonts w:ascii="Arial" w:hAnsi="Arial" w:cs="Arial"/>
          <w:color w:val="000000" w:themeColor="text1"/>
          <w:sz w:val="22"/>
          <w:szCs w:val="22"/>
        </w:rPr>
        <w:t>preferentially bound</w:t>
      </w:r>
      <w:del w:id="2670" w:author="David Bartel" w:date="2018-03-26T21:06:00Z">
        <w:r w:rsidR="009E2BCA" w:rsidRPr="00742EFD" w:rsidDel="00241552">
          <w:rPr>
            <w:rFonts w:ascii="Arial" w:hAnsi="Arial" w:cs="Arial"/>
            <w:color w:val="000000" w:themeColor="text1"/>
            <w:sz w:val="22"/>
            <w:szCs w:val="22"/>
          </w:rPr>
          <w:delText xml:space="preserve"> </w:delText>
        </w:r>
      </w:del>
      <w:del w:id="2671" w:author="David Bartel" w:date="2018-03-26T20:51:00Z">
        <w:r w:rsidR="009E2BCA" w:rsidRPr="00742EFD" w:rsidDel="004C7779">
          <w:rPr>
            <w:rFonts w:ascii="Arial" w:hAnsi="Arial" w:cs="Arial"/>
            <w:color w:val="000000" w:themeColor="text1"/>
            <w:sz w:val="22"/>
            <w:szCs w:val="22"/>
          </w:rPr>
          <w:delText xml:space="preserve">in conditions of limiting Ago-miRNA complex, </w:delText>
        </w:r>
      </w:del>
      <w:del w:id="2672" w:author="David Bartel" w:date="2018-03-26T21:00:00Z">
        <w:r w:rsidR="009E2BCA" w:rsidRPr="00742EFD" w:rsidDel="008225CA">
          <w:rPr>
            <w:rFonts w:ascii="Arial" w:hAnsi="Arial" w:cs="Arial"/>
            <w:color w:val="000000" w:themeColor="text1"/>
            <w:sz w:val="22"/>
            <w:szCs w:val="22"/>
          </w:rPr>
          <w:delText xml:space="preserve">and </w:delText>
        </w:r>
      </w:del>
      <w:del w:id="2673" w:author="David Bartel" w:date="2018-03-26T20:23:00Z">
        <w:r w:rsidR="009E2BCA" w:rsidRPr="00742EFD" w:rsidDel="00C97766">
          <w:rPr>
            <w:rFonts w:ascii="Arial" w:hAnsi="Arial" w:cs="Arial"/>
            <w:color w:val="000000" w:themeColor="text1"/>
            <w:sz w:val="22"/>
            <w:szCs w:val="22"/>
          </w:rPr>
          <w:delText>that more</w:delText>
        </w:r>
      </w:del>
      <w:del w:id="2674" w:author="David Bartel" w:date="2018-03-26T20:52:00Z">
        <w:r w:rsidR="009E2BCA" w:rsidRPr="00742EFD" w:rsidDel="004C7779">
          <w:rPr>
            <w:rFonts w:ascii="Arial" w:hAnsi="Arial" w:cs="Arial"/>
            <w:color w:val="000000" w:themeColor="text1"/>
            <w:sz w:val="22"/>
            <w:szCs w:val="22"/>
          </w:rPr>
          <w:delText xml:space="preserve"> </w:delText>
        </w:r>
      </w:del>
      <w:del w:id="2675" w:author="David Bartel" w:date="2018-03-26T20:23:00Z">
        <w:r w:rsidR="009E2BCA" w:rsidRPr="00742EFD" w:rsidDel="00C97766">
          <w:rPr>
            <w:rFonts w:ascii="Arial" w:hAnsi="Arial" w:cs="Arial"/>
            <w:color w:val="000000" w:themeColor="text1"/>
            <w:sz w:val="22"/>
            <w:szCs w:val="22"/>
          </w:rPr>
          <w:delText>sub</w:delText>
        </w:r>
      </w:del>
      <w:del w:id="2676" w:author="David Bartel" w:date="2018-03-26T20:31:00Z">
        <w:r w:rsidR="009E2BCA" w:rsidRPr="00742EFD" w:rsidDel="00B96C31">
          <w:rPr>
            <w:rFonts w:ascii="Arial" w:hAnsi="Arial" w:cs="Arial"/>
            <w:color w:val="000000" w:themeColor="text1"/>
            <w:sz w:val="22"/>
            <w:szCs w:val="22"/>
          </w:rPr>
          <w:delText>optimal</w:delText>
        </w:r>
      </w:del>
      <w:del w:id="2677" w:author="David Bartel" w:date="2018-03-26T20:52:00Z">
        <w:r w:rsidR="009E2BCA" w:rsidRPr="00742EFD" w:rsidDel="004C7779">
          <w:rPr>
            <w:rFonts w:ascii="Arial" w:hAnsi="Arial" w:cs="Arial"/>
            <w:color w:val="000000" w:themeColor="text1"/>
            <w:sz w:val="22"/>
            <w:szCs w:val="22"/>
          </w:rPr>
          <w:delText xml:space="preserve"> </w:delText>
        </w:r>
      </w:del>
      <w:del w:id="2678" w:author="David Bartel" w:date="2018-03-26T20:23:00Z">
        <w:r w:rsidR="009E2BCA" w:rsidRPr="00742EFD" w:rsidDel="00C97766">
          <w:rPr>
            <w:rFonts w:ascii="Arial" w:hAnsi="Arial" w:cs="Arial"/>
            <w:color w:val="000000" w:themeColor="text1"/>
            <w:sz w:val="22"/>
            <w:szCs w:val="22"/>
          </w:rPr>
          <w:delText xml:space="preserve">target </w:delText>
        </w:r>
      </w:del>
      <w:del w:id="2679" w:author="David Bartel" w:date="2018-03-26T20:52:00Z">
        <w:r w:rsidR="009E2BCA" w:rsidRPr="00742EFD" w:rsidDel="004C7779">
          <w:rPr>
            <w:rFonts w:ascii="Arial" w:hAnsi="Arial" w:cs="Arial"/>
            <w:color w:val="000000" w:themeColor="text1"/>
            <w:sz w:val="22"/>
            <w:szCs w:val="22"/>
          </w:rPr>
          <w:delText>sites bec</w:delText>
        </w:r>
      </w:del>
      <w:del w:id="2680" w:author="David Bartel" w:date="2018-03-26T20:30:00Z">
        <w:r w:rsidR="009E2BCA" w:rsidRPr="00742EFD" w:rsidDel="00B96C31">
          <w:rPr>
            <w:rFonts w:ascii="Arial" w:hAnsi="Arial" w:cs="Arial"/>
            <w:color w:val="000000" w:themeColor="text1"/>
            <w:sz w:val="22"/>
            <w:szCs w:val="22"/>
          </w:rPr>
          <w:delText>o</w:delText>
        </w:r>
      </w:del>
      <w:del w:id="2681" w:author="David Bartel" w:date="2018-03-26T20:52:00Z">
        <w:r w:rsidR="009E2BCA" w:rsidRPr="00742EFD" w:rsidDel="004C7779">
          <w:rPr>
            <w:rFonts w:ascii="Arial" w:hAnsi="Arial" w:cs="Arial"/>
            <w:color w:val="000000" w:themeColor="text1"/>
            <w:sz w:val="22"/>
            <w:szCs w:val="22"/>
          </w:rPr>
          <w:delText>me increasingly occupied with increasing Ago-miRNA complex</w:delText>
        </w:r>
      </w:del>
      <w:del w:id="2682" w:author="David Bartel" w:date="2018-03-26T20:23:00Z">
        <w:r w:rsidR="009E2BCA" w:rsidRPr="00742EFD" w:rsidDel="00C97766">
          <w:rPr>
            <w:rFonts w:ascii="Arial" w:hAnsi="Arial" w:cs="Arial"/>
            <w:color w:val="000000" w:themeColor="text1"/>
            <w:sz w:val="22"/>
            <w:szCs w:val="22"/>
          </w:rPr>
          <w:delText xml:space="preserve"> in the binding reaction</w:delText>
        </w:r>
      </w:del>
      <w:r w:rsidR="009E2BCA" w:rsidRPr="00742EFD">
        <w:rPr>
          <w:rFonts w:ascii="Arial" w:hAnsi="Arial" w:cs="Arial"/>
          <w:color w:val="000000" w:themeColor="text1"/>
          <w:sz w:val="22"/>
          <w:szCs w:val="22"/>
        </w:rPr>
        <w:t xml:space="preserve">. </w:t>
      </w:r>
      <w:del w:id="2683" w:author="David Bartel" w:date="2018-03-26T20:29:00Z">
        <w:r w:rsidR="009E2BCA" w:rsidRPr="00742EFD" w:rsidDel="00B96C31">
          <w:rPr>
            <w:rFonts w:ascii="Arial" w:hAnsi="Arial" w:cs="Arial"/>
            <w:color w:val="000000" w:themeColor="text1"/>
            <w:sz w:val="22"/>
            <w:szCs w:val="22"/>
          </w:rPr>
          <w:delText xml:space="preserve">That the distribution of values generated by RNAplfold exhibited these two features engendered our confidence that the algorithm reports on real differences across the target RNAs in our random library, for the purposes of interrogating the causal relationship between target site accessibility and the influence of flanking dinucleotide context on site type binding affinity. </w:delText>
        </w:r>
      </w:del>
    </w:p>
    <w:p w14:paraId="307E730E" w14:textId="4A2614CC" w:rsidR="001A25F5" w:rsidRPr="00742EFD" w:rsidRDefault="007A4276" w:rsidP="008910D7">
      <w:pPr>
        <w:spacing w:line="360" w:lineRule="auto"/>
        <w:ind w:firstLine="720"/>
        <w:rPr>
          <w:ins w:id="2684" w:author="David Bartel" w:date="2018-03-27T09:44:00Z"/>
          <w:rFonts w:ascii="Arial" w:hAnsi="Arial" w:cs="Arial"/>
          <w:color w:val="000000" w:themeColor="text1"/>
          <w:sz w:val="22"/>
          <w:szCs w:val="22"/>
        </w:rPr>
      </w:pPr>
      <w:ins w:id="2685" w:author="David Bartel" w:date="2018-03-26T21:08:00Z">
        <w:r w:rsidRPr="00742EFD">
          <w:rPr>
            <w:rFonts w:ascii="Arial" w:hAnsi="Arial" w:cs="Arial"/>
            <w:color w:val="000000" w:themeColor="text1"/>
            <w:sz w:val="22"/>
            <w:szCs w:val="22"/>
          </w:rPr>
          <w:t xml:space="preserve">Encouraged by these results, </w:t>
        </w:r>
      </w:ins>
      <w:ins w:id="2686" w:author="David Bartel" w:date="2018-03-26T21:17:00Z">
        <w:r w:rsidRPr="00742EFD">
          <w:rPr>
            <w:rFonts w:ascii="Arial" w:hAnsi="Arial" w:cs="Arial"/>
            <w:color w:val="000000" w:themeColor="text1"/>
            <w:sz w:val="22"/>
            <w:szCs w:val="22"/>
          </w:rPr>
          <w:t xml:space="preserve">we examined the relationship between </w:t>
        </w:r>
      </w:ins>
      <w:ins w:id="2687" w:author="David Bartel" w:date="2018-03-26T21:18:00Z">
        <w:r w:rsidRPr="00742EFD">
          <w:rPr>
            <w:rFonts w:ascii="Arial" w:hAnsi="Arial" w:cs="Arial"/>
            <w:color w:val="000000" w:themeColor="text1"/>
            <w:sz w:val="22"/>
            <w:szCs w:val="22"/>
          </w:rPr>
          <w:t xml:space="preserve">predicted </w:t>
        </w:r>
      </w:ins>
      <w:ins w:id="2688" w:author="David Bartel" w:date="2018-03-26T21:17:00Z">
        <w:r w:rsidRPr="00742EFD">
          <w:rPr>
            <w:rFonts w:ascii="Arial" w:hAnsi="Arial" w:cs="Arial"/>
            <w:color w:val="000000" w:themeColor="text1"/>
            <w:sz w:val="22"/>
            <w:szCs w:val="22"/>
          </w:rPr>
          <w:t xml:space="preserve">structural accessibility and </w:t>
        </w:r>
      </w:ins>
      <w:ins w:id="2689" w:author="David Bartel" w:date="2018-03-26T22:08:00Z">
        <w:r w:rsidR="003C2C9E" w:rsidRPr="00742EFD">
          <w:rPr>
            <w:rFonts w:ascii="Arial" w:hAnsi="Arial" w:cs="Arial"/>
            <w:color w:val="000000" w:themeColor="text1"/>
            <w:sz w:val="22"/>
            <w:szCs w:val="22"/>
          </w:rPr>
          <w:t xml:space="preserve">binding </w:t>
        </w:r>
      </w:ins>
      <w:ins w:id="2690" w:author="David Bartel" w:date="2018-03-26T21:19:00Z">
        <w:r w:rsidR="003E4481" w:rsidRPr="00742EFD">
          <w:rPr>
            <w:rFonts w:ascii="Arial" w:hAnsi="Arial" w:cs="Arial"/>
            <w:color w:val="000000" w:themeColor="text1"/>
            <w:sz w:val="22"/>
            <w:szCs w:val="22"/>
          </w:rPr>
          <w:t xml:space="preserve">affinity for each of </w:t>
        </w:r>
      </w:ins>
      <w:del w:id="2691" w:author="David Bartel" w:date="2018-03-26T21:13:00Z">
        <w:r w:rsidR="009E2BCA" w:rsidRPr="00742EFD" w:rsidDel="009A763C">
          <w:rPr>
            <w:rFonts w:ascii="Arial" w:hAnsi="Arial" w:cs="Arial"/>
            <w:color w:val="000000" w:themeColor="text1"/>
            <w:sz w:val="22"/>
            <w:szCs w:val="22"/>
          </w:rPr>
          <w:delText>W</w:delText>
        </w:r>
      </w:del>
      <w:del w:id="2692" w:author="David Bartel" w:date="2018-03-26T21:15:00Z">
        <w:r w:rsidR="009E2BCA" w:rsidRPr="00742EFD" w:rsidDel="007A4276">
          <w:rPr>
            <w:rFonts w:ascii="Arial" w:hAnsi="Arial" w:cs="Arial"/>
            <w:color w:val="000000" w:themeColor="text1"/>
            <w:sz w:val="22"/>
            <w:szCs w:val="22"/>
          </w:rPr>
          <w:delText xml:space="preserve">e </w:delText>
        </w:r>
      </w:del>
      <w:del w:id="2693" w:author="David Bartel" w:date="2018-03-26T21:16:00Z">
        <w:r w:rsidR="009E2BCA" w:rsidRPr="00742EFD" w:rsidDel="007A4276">
          <w:rPr>
            <w:rFonts w:ascii="Arial" w:hAnsi="Arial" w:cs="Arial"/>
            <w:color w:val="000000" w:themeColor="text1"/>
            <w:sz w:val="22"/>
            <w:szCs w:val="22"/>
          </w:rPr>
          <w:delText>binned each</w:delText>
        </w:r>
      </w:del>
      <w:del w:id="2694" w:author="David Bartel" w:date="2018-03-26T21:19:00Z">
        <w:r w:rsidR="009E2BCA" w:rsidRPr="00742EFD" w:rsidDel="003E4481">
          <w:rPr>
            <w:rFonts w:ascii="Arial" w:hAnsi="Arial" w:cs="Arial"/>
            <w:color w:val="000000" w:themeColor="text1"/>
            <w:sz w:val="22"/>
            <w:szCs w:val="22"/>
          </w:rPr>
          <w:delText xml:space="preserve"> 8mer-containing read based on </w:delText>
        </w:r>
      </w:del>
      <w:r w:rsidR="009E2BCA" w:rsidRPr="00742EFD">
        <w:rPr>
          <w:rFonts w:ascii="Arial" w:hAnsi="Arial" w:cs="Arial"/>
          <w:color w:val="000000" w:themeColor="text1"/>
          <w:sz w:val="22"/>
          <w:szCs w:val="22"/>
        </w:rPr>
        <w:t xml:space="preserve">the 256 </w:t>
      </w:r>
      <w:del w:id="2695" w:author="David Bartel" w:date="2018-03-26T21:20:00Z">
        <w:r w:rsidR="009E2BCA" w:rsidRPr="00742EFD" w:rsidDel="003E4481">
          <w:rPr>
            <w:rFonts w:ascii="Arial" w:hAnsi="Arial" w:cs="Arial"/>
            <w:color w:val="000000" w:themeColor="text1"/>
            <w:sz w:val="22"/>
            <w:szCs w:val="22"/>
          </w:rPr>
          <w:delText xml:space="preserve">possible </w:delText>
        </w:r>
      </w:del>
      <w:r w:rsidR="009E2BCA" w:rsidRPr="00742EFD">
        <w:rPr>
          <w:rFonts w:ascii="Arial" w:hAnsi="Arial" w:cs="Arial"/>
          <w:color w:val="000000" w:themeColor="text1"/>
          <w:sz w:val="22"/>
          <w:szCs w:val="22"/>
        </w:rPr>
        <w:t xml:space="preserve">flanking dinucleotide </w:t>
      </w:r>
      <w:del w:id="2696" w:author="David Bartel" w:date="2018-03-26T21:20:00Z">
        <w:r w:rsidR="009E2BCA" w:rsidRPr="00742EFD" w:rsidDel="003E4481">
          <w:rPr>
            <w:rFonts w:ascii="Arial" w:hAnsi="Arial" w:cs="Arial"/>
            <w:color w:val="000000" w:themeColor="text1"/>
            <w:sz w:val="22"/>
            <w:szCs w:val="22"/>
          </w:rPr>
          <w:delText>categories</w:delText>
        </w:r>
      </w:del>
      <w:ins w:id="2697" w:author="David Bartel" w:date="2018-03-26T21:20:00Z">
        <w:r w:rsidR="003E4481" w:rsidRPr="00742EFD">
          <w:rPr>
            <w:rFonts w:ascii="Arial" w:hAnsi="Arial" w:cs="Arial"/>
            <w:color w:val="000000" w:themeColor="text1"/>
            <w:sz w:val="22"/>
            <w:szCs w:val="22"/>
          </w:rPr>
          <w:t xml:space="preserve">possibilities. </w:t>
        </w:r>
      </w:ins>
      <w:ins w:id="2698" w:author="David Bartel" w:date="2018-03-27T22:13:00Z">
        <w:r w:rsidR="00872DFB" w:rsidRPr="00742EFD">
          <w:rPr>
            <w:rFonts w:ascii="Arial" w:hAnsi="Arial" w:cs="Arial"/>
            <w:color w:val="000000" w:themeColor="text1"/>
            <w:sz w:val="22"/>
            <w:szCs w:val="22"/>
          </w:rPr>
          <w:t xml:space="preserve"> </w:t>
        </w:r>
      </w:ins>
      <w:ins w:id="2699" w:author="David Bartel" w:date="2018-03-27T09:34:00Z">
        <w:r w:rsidR="008910D7" w:rsidRPr="00742EFD">
          <w:rPr>
            <w:rFonts w:ascii="Arial" w:hAnsi="Arial" w:cs="Arial"/>
            <w:color w:val="000000" w:themeColor="text1"/>
            <w:sz w:val="22"/>
            <w:szCs w:val="22"/>
          </w:rPr>
          <w:t xml:space="preserve">For each input read with a miR-1 8mer site, the accessibility score of that site was calculated, and then the sites were </w:t>
        </w:r>
      </w:ins>
      <w:ins w:id="2700" w:author="David Bartel" w:date="2018-03-27T22:08:00Z">
        <w:r w:rsidR="002404BB" w:rsidRPr="00742EFD">
          <w:rPr>
            <w:rFonts w:ascii="Arial" w:hAnsi="Arial" w:cs="Arial"/>
            <w:color w:val="000000" w:themeColor="text1"/>
            <w:sz w:val="22"/>
            <w:szCs w:val="22"/>
          </w:rPr>
          <w:t>differentiated</w:t>
        </w:r>
      </w:ins>
      <w:ins w:id="2701" w:author="David Bartel" w:date="2018-03-27T09:34:00Z">
        <w:r w:rsidR="008910D7" w:rsidRPr="00742EFD">
          <w:rPr>
            <w:rFonts w:ascii="Arial" w:hAnsi="Arial" w:cs="Arial"/>
            <w:color w:val="000000" w:themeColor="text1"/>
            <w:sz w:val="22"/>
            <w:szCs w:val="22"/>
          </w:rPr>
          <w:t xml:space="preserve"> based on their flanking dinucleotides into 256 12-nt sites</w:t>
        </w:r>
      </w:ins>
      <w:ins w:id="2702" w:author="David Bartel" w:date="2018-03-27T09:37:00Z">
        <w:r w:rsidR="008910D7" w:rsidRPr="00742EFD">
          <w:rPr>
            <w:rFonts w:ascii="Arial" w:hAnsi="Arial" w:cs="Arial"/>
            <w:color w:val="000000" w:themeColor="text1"/>
            <w:sz w:val="22"/>
            <w:szCs w:val="22"/>
          </w:rPr>
          <w:t>,</w:t>
        </w:r>
      </w:ins>
      <w:ins w:id="2703" w:author="David Bartel" w:date="2018-03-27T09:34:00Z">
        <w:r w:rsidR="008910D7" w:rsidRPr="00742EFD">
          <w:rPr>
            <w:rFonts w:ascii="Arial" w:hAnsi="Arial" w:cs="Arial"/>
            <w:color w:val="000000" w:themeColor="text1"/>
            <w:sz w:val="22"/>
            <w:szCs w:val="22"/>
          </w:rPr>
          <w:t xml:space="preserve"> and the </w:t>
        </w:r>
      </w:ins>
      <w:ins w:id="2704" w:author="David Bartel" w:date="2018-03-27T09:36:00Z">
        <w:r w:rsidR="008910D7" w:rsidRPr="00742EFD">
          <w:rPr>
            <w:rFonts w:ascii="Arial" w:hAnsi="Arial" w:cs="Arial"/>
            <w:color w:val="000000" w:themeColor="text1"/>
            <w:sz w:val="22"/>
            <w:szCs w:val="22"/>
          </w:rPr>
          <w:t xml:space="preserve">geometric mean of the site-accessibility scores of each of these extended sites was compared with the RBNS-derived </w:t>
        </w:r>
        <w:r w:rsidR="008910D7" w:rsidRPr="00742EFD">
          <w:rPr>
            <w:rFonts w:ascii="Arial" w:hAnsi="Arial" w:cs="Arial"/>
            <w:i/>
            <w:color w:val="000000" w:themeColor="text1"/>
            <w:sz w:val="22"/>
            <w:szCs w:val="22"/>
          </w:rPr>
          <w:t>K</w:t>
        </w:r>
        <w:r w:rsidR="008910D7" w:rsidRPr="00742EFD">
          <w:rPr>
            <w:rFonts w:ascii="Arial" w:hAnsi="Arial" w:cs="Arial"/>
            <w:color w:val="000000" w:themeColor="text1"/>
            <w:sz w:val="22"/>
            <w:szCs w:val="22"/>
            <w:vertAlign w:val="subscript"/>
          </w:rPr>
          <w:t>D</w:t>
        </w:r>
        <w:r w:rsidR="008910D7" w:rsidRPr="00742EFD">
          <w:rPr>
            <w:rFonts w:ascii="Arial" w:hAnsi="Arial" w:cs="Arial"/>
            <w:color w:val="000000" w:themeColor="text1"/>
            <w:sz w:val="22"/>
            <w:szCs w:val="22"/>
          </w:rPr>
          <w:t xml:space="preserve"> value (Fig. </w:t>
        </w:r>
      </w:ins>
      <w:ins w:id="2705" w:author="David Bartel" w:date="2018-03-27T22:09:00Z">
        <w:r w:rsidR="002404BB" w:rsidRPr="00742EFD">
          <w:rPr>
            <w:rFonts w:ascii="Arial" w:hAnsi="Arial" w:cs="Arial"/>
            <w:color w:val="000000" w:themeColor="text1"/>
            <w:sz w:val="22"/>
            <w:szCs w:val="22"/>
          </w:rPr>
          <w:t>4D</w:t>
        </w:r>
      </w:ins>
      <w:ins w:id="2706" w:author="David Bartel" w:date="2018-03-27T09:36:00Z">
        <w:r w:rsidR="008910D7" w:rsidRPr="00742EFD">
          <w:rPr>
            <w:rFonts w:ascii="Arial" w:hAnsi="Arial" w:cs="Arial"/>
            <w:color w:val="000000" w:themeColor="text1"/>
            <w:sz w:val="22"/>
            <w:szCs w:val="22"/>
          </w:rPr>
          <w:t>)</w:t>
        </w:r>
      </w:ins>
      <w:ins w:id="2707" w:author="David Bartel" w:date="2018-03-27T09:37:00Z">
        <w:r w:rsidR="008910D7" w:rsidRPr="00742EFD">
          <w:rPr>
            <w:rFonts w:ascii="Arial" w:hAnsi="Arial" w:cs="Arial"/>
            <w:color w:val="000000" w:themeColor="text1"/>
            <w:sz w:val="22"/>
            <w:szCs w:val="22"/>
          </w:rPr>
          <w:t>.</w:t>
        </w:r>
      </w:ins>
      <w:del w:id="2708" w:author="David Bartel" w:date="2018-03-27T09:37:00Z">
        <w:r w:rsidR="009E2BCA" w:rsidRPr="00742EFD" w:rsidDel="008910D7">
          <w:rPr>
            <w:rFonts w:ascii="Arial" w:hAnsi="Arial" w:cs="Arial"/>
            <w:color w:val="000000" w:themeColor="text1"/>
            <w:sz w:val="22"/>
            <w:szCs w:val="22"/>
          </w:rPr>
          <w:delText xml:space="preserve">, </w:delText>
        </w:r>
      </w:del>
      <w:del w:id="2709" w:author="David Bartel" w:date="2018-03-26T21:22:00Z">
        <w:r w:rsidR="009E2BCA" w:rsidRPr="00742EFD" w:rsidDel="003E4481">
          <w:rPr>
            <w:rFonts w:ascii="Arial" w:hAnsi="Arial" w:cs="Arial"/>
            <w:color w:val="000000" w:themeColor="text1"/>
            <w:sz w:val="22"/>
            <w:szCs w:val="22"/>
          </w:rPr>
          <w:delText xml:space="preserve">and calculated </w:delText>
        </w:r>
      </w:del>
      <w:del w:id="2710" w:author="David Bartel" w:date="2018-03-27T09:37:00Z">
        <w:r w:rsidR="009E2BCA" w:rsidRPr="00742EFD" w:rsidDel="008910D7">
          <w:rPr>
            <w:rFonts w:ascii="Arial" w:hAnsi="Arial" w:cs="Arial"/>
            <w:color w:val="000000" w:themeColor="text1"/>
            <w:sz w:val="22"/>
            <w:szCs w:val="22"/>
          </w:rPr>
          <w:delText xml:space="preserve">the geometric mean </w:delText>
        </w:r>
      </w:del>
      <w:del w:id="2711" w:author="David Bartel" w:date="2018-03-26T21:33:00Z">
        <w:r w:rsidR="009E2BCA" w:rsidRPr="00742EFD" w:rsidDel="00904973">
          <w:rPr>
            <w:rFonts w:ascii="Arial" w:hAnsi="Arial" w:cs="Arial"/>
            <w:color w:val="000000" w:themeColor="text1"/>
            <w:sz w:val="22"/>
            <w:szCs w:val="22"/>
          </w:rPr>
          <w:delText>target site accessibility for each category. We observed a striking correlation between target site accessibility</w:delText>
        </w:r>
      </w:del>
      <w:del w:id="2712" w:author="David Bartel" w:date="2018-03-27T09:37:00Z">
        <w:r w:rsidR="009E2BCA" w:rsidRPr="00742EFD" w:rsidDel="008910D7">
          <w:rPr>
            <w:rFonts w:ascii="Arial" w:hAnsi="Arial" w:cs="Arial"/>
            <w:color w:val="000000" w:themeColor="text1"/>
            <w:sz w:val="22"/>
            <w:szCs w:val="22"/>
          </w:rPr>
          <w:delText xml:space="preserve"> and the </w:delText>
        </w:r>
        <w:r w:rsidR="009E2BCA" w:rsidRPr="00742EFD" w:rsidDel="008910D7">
          <w:rPr>
            <w:rFonts w:ascii="Arial" w:hAnsi="Arial" w:cs="Arial"/>
            <w:i/>
            <w:color w:val="000000" w:themeColor="text1"/>
            <w:sz w:val="22"/>
            <w:szCs w:val="22"/>
          </w:rPr>
          <w:delText>K</w:delText>
        </w:r>
        <w:r w:rsidR="009E2BCA" w:rsidRPr="00742EFD" w:rsidDel="008910D7">
          <w:rPr>
            <w:rFonts w:ascii="Arial" w:hAnsi="Arial" w:cs="Arial"/>
            <w:color w:val="000000" w:themeColor="text1"/>
            <w:sz w:val="22"/>
            <w:szCs w:val="22"/>
            <w:vertAlign w:val="subscript"/>
          </w:rPr>
          <w:delText>D</w:delText>
        </w:r>
        <w:r w:rsidR="009E2BCA" w:rsidRPr="00742EFD" w:rsidDel="008910D7">
          <w:rPr>
            <w:rFonts w:ascii="Arial" w:hAnsi="Arial" w:cs="Arial"/>
            <w:color w:val="000000" w:themeColor="text1"/>
            <w:sz w:val="22"/>
            <w:szCs w:val="22"/>
          </w:rPr>
          <w:delText xml:space="preserve"> value</w:delText>
        </w:r>
      </w:del>
      <w:del w:id="2713" w:author="David Bartel" w:date="2018-03-27T09:03:00Z">
        <w:r w:rsidR="009E2BCA" w:rsidRPr="00742EFD" w:rsidDel="00BC03EB">
          <w:rPr>
            <w:rFonts w:ascii="Arial" w:hAnsi="Arial" w:cs="Arial"/>
            <w:color w:val="000000" w:themeColor="text1"/>
            <w:sz w:val="22"/>
            <w:szCs w:val="22"/>
          </w:rPr>
          <w:delText xml:space="preserve"> as measured </w:delText>
        </w:r>
      </w:del>
      <w:del w:id="2714" w:author="David Bartel" w:date="2018-03-26T21:33:00Z">
        <w:r w:rsidR="009E2BCA" w:rsidRPr="00742EFD" w:rsidDel="00904973">
          <w:rPr>
            <w:rFonts w:ascii="Arial" w:hAnsi="Arial" w:cs="Arial"/>
            <w:color w:val="000000" w:themeColor="text1"/>
            <w:sz w:val="22"/>
            <w:szCs w:val="22"/>
          </w:rPr>
          <w:delText>with</w:delText>
        </w:r>
      </w:del>
      <w:del w:id="2715" w:author="David Bartel" w:date="2018-03-27T09:03:00Z">
        <w:r w:rsidR="009E2BCA" w:rsidRPr="00742EFD" w:rsidDel="00BC03EB">
          <w:rPr>
            <w:rFonts w:ascii="Arial" w:hAnsi="Arial" w:cs="Arial"/>
            <w:color w:val="000000" w:themeColor="text1"/>
            <w:sz w:val="22"/>
            <w:szCs w:val="22"/>
          </w:rPr>
          <w:delText>in</w:delText>
        </w:r>
      </w:del>
      <w:del w:id="2716" w:author="David Bartel" w:date="2018-03-27T09:04:00Z">
        <w:r w:rsidR="009E2BCA" w:rsidRPr="00742EFD" w:rsidDel="0065233F">
          <w:rPr>
            <w:rFonts w:ascii="Arial" w:hAnsi="Arial" w:cs="Arial"/>
            <w:color w:val="000000" w:themeColor="text1"/>
            <w:sz w:val="22"/>
            <w:szCs w:val="22"/>
          </w:rPr>
          <w:delText xml:space="preserve"> the RBNS experiment</w:delText>
        </w:r>
      </w:del>
      <w:ins w:id="2717" w:author="David Bartel" w:date="2018-03-26T21:33:00Z">
        <w:r w:rsidR="00904973" w:rsidRPr="00742EFD">
          <w:rPr>
            <w:rFonts w:ascii="Arial" w:hAnsi="Arial" w:cs="Arial"/>
            <w:color w:val="000000" w:themeColor="text1"/>
            <w:sz w:val="22"/>
            <w:szCs w:val="22"/>
          </w:rPr>
          <w:t xml:space="preserve"> </w:t>
        </w:r>
      </w:ins>
      <w:ins w:id="2718" w:author="David Bartel" w:date="2018-03-27T22:13:00Z">
        <w:r w:rsidR="00872DFB" w:rsidRPr="00742EFD">
          <w:rPr>
            <w:rFonts w:ascii="Arial" w:hAnsi="Arial" w:cs="Arial"/>
            <w:color w:val="000000" w:themeColor="text1"/>
            <w:sz w:val="22"/>
            <w:szCs w:val="22"/>
          </w:rPr>
          <w:t xml:space="preserve"> </w:t>
        </w:r>
      </w:ins>
      <w:ins w:id="2719" w:author="David Bartel" w:date="2018-03-26T21:33:00Z">
        <w:r w:rsidR="00904973" w:rsidRPr="00742EFD">
          <w:rPr>
            <w:rFonts w:ascii="Arial" w:hAnsi="Arial" w:cs="Arial"/>
            <w:color w:val="000000" w:themeColor="text1"/>
            <w:sz w:val="22"/>
            <w:szCs w:val="22"/>
          </w:rPr>
          <w:t>A striking corr</w:t>
        </w:r>
      </w:ins>
      <w:ins w:id="2720" w:author="David Bartel" w:date="2018-03-26T21:34:00Z">
        <w:r w:rsidR="00904973" w:rsidRPr="00742EFD">
          <w:rPr>
            <w:rFonts w:ascii="Arial" w:hAnsi="Arial" w:cs="Arial"/>
            <w:color w:val="000000" w:themeColor="text1"/>
            <w:sz w:val="22"/>
            <w:szCs w:val="22"/>
          </w:rPr>
          <w:t xml:space="preserve">elation was </w:t>
        </w:r>
        <w:r w:rsidR="00EB6154" w:rsidRPr="00742EFD">
          <w:rPr>
            <w:rFonts w:ascii="Arial" w:hAnsi="Arial" w:cs="Arial"/>
            <w:color w:val="000000" w:themeColor="text1"/>
            <w:sz w:val="22"/>
            <w:szCs w:val="22"/>
          </w:rPr>
          <w:t>observed</w:t>
        </w:r>
      </w:ins>
      <w:r w:rsidR="009E2BCA" w:rsidRPr="00742EFD">
        <w:rPr>
          <w:rFonts w:ascii="Arial" w:hAnsi="Arial" w:cs="Arial"/>
          <w:color w:val="000000" w:themeColor="text1"/>
          <w:sz w:val="22"/>
          <w:szCs w:val="22"/>
        </w:rPr>
        <w:t xml:space="preserve"> (</w:t>
      </w:r>
      <w:r w:rsidR="009E2BCA" w:rsidRPr="00742EFD">
        <w:rPr>
          <w:rFonts w:ascii="Arial" w:hAnsi="Arial" w:cs="Arial"/>
          <w:i/>
          <w:color w:val="000000" w:themeColor="text1"/>
          <w:sz w:val="22"/>
          <w:szCs w:val="22"/>
        </w:rPr>
        <w:t>r</w:t>
      </w:r>
      <w:r w:rsidR="009E2BCA" w:rsidRPr="00742EFD">
        <w:rPr>
          <w:rFonts w:ascii="Arial" w:hAnsi="Arial" w:cs="Arial"/>
          <w:color w:val="000000" w:themeColor="text1"/>
          <w:sz w:val="22"/>
          <w:szCs w:val="22"/>
          <w:vertAlign w:val="superscript"/>
        </w:rPr>
        <w:t>2</w:t>
      </w:r>
      <w:r w:rsidR="009E2BCA" w:rsidRPr="00742EFD">
        <w:rPr>
          <w:rFonts w:ascii="Arial" w:hAnsi="Arial" w:cs="Arial"/>
          <w:color w:val="000000" w:themeColor="text1"/>
          <w:sz w:val="22"/>
          <w:szCs w:val="22"/>
        </w:rPr>
        <w:t xml:space="preserve"> = 0.80, </w:t>
      </w:r>
      <w:r w:rsidR="009E2BCA" w:rsidRPr="00742EFD">
        <w:rPr>
          <w:rFonts w:ascii="Arial" w:hAnsi="Arial" w:cs="Arial"/>
          <w:i/>
          <w:color w:val="000000" w:themeColor="text1"/>
          <w:sz w:val="22"/>
          <w:szCs w:val="22"/>
        </w:rPr>
        <w:t>p</w:t>
      </w:r>
      <w:r w:rsidR="009E2BCA" w:rsidRPr="00742EFD">
        <w:rPr>
          <w:rFonts w:ascii="Arial" w:hAnsi="Arial" w:cs="Arial"/>
          <w:color w:val="000000" w:themeColor="text1"/>
          <w:sz w:val="22"/>
          <w:szCs w:val="22"/>
        </w:rPr>
        <w:t xml:space="preserve"> &lt; </w:t>
      </w:r>
      <w:del w:id="2721" w:author="David Bartel" w:date="2018-03-26T20:25:00Z">
        <w:r w:rsidR="009E2BCA" w:rsidRPr="00742EFD" w:rsidDel="000F1DED">
          <w:rPr>
            <w:rFonts w:ascii="Arial" w:hAnsi="Arial" w:cs="Arial"/>
            <w:color w:val="000000" w:themeColor="text1"/>
            <w:sz w:val="22"/>
            <w:szCs w:val="22"/>
          </w:rPr>
          <w:delText xml:space="preserve">2.2 x </w:delText>
        </w:r>
      </w:del>
      <w:r w:rsidR="009E2BCA" w:rsidRPr="00742EFD">
        <w:rPr>
          <w:rFonts w:ascii="Arial" w:hAnsi="Arial" w:cs="Arial"/>
          <w:color w:val="000000" w:themeColor="text1"/>
          <w:sz w:val="22"/>
          <w:szCs w:val="22"/>
        </w:rPr>
        <w:t>10</w:t>
      </w:r>
      <w:r w:rsidR="009E2BCA" w:rsidRPr="00742EFD">
        <w:rPr>
          <w:rFonts w:ascii="Arial" w:hAnsi="Arial" w:cs="Arial"/>
          <w:color w:val="000000" w:themeColor="text1"/>
          <w:sz w:val="22"/>
          <w:szCs w:val="22"/>
          <w:vertAlign w:val="superscript"/>
        </w:rPr>
        <w:t>–1</w:t>
      </w:r>
      <w:ins w:id="2722" w:author="David Bartel" w:date="2018-03-26T20:25:00Z">
        <w:r w:rsidR="000F1DED" w:rsidRPr="00742EFD">
          <w:rPr>
            <w:rFonts w:ascii="Arial" w:hAnsi="Arial" w:cs="Arial"/>
            <w:color w:val="000000" w:themeColor="text1"/>
            <w:sz w:val="22"/>
            <w:szCs w:val="22"/>
            <w:vertAlign w:val="superscript"/>
          </w:rPr>
          <w:t>5</w:t>
        </w:r>
      </w:ins>
      <w:del w:id="2723" w:author="David Bartel" w:date="2018-03-26T20:25:00Z">
        <w:r w:rsidR="009E2BCA" w:rsidRPr="00742EFD" w:rsidDel="000F1DED">
          <w:rPr>
            <w:rFonts w:ascii="Arial" w:hAnsi="Arial" w:cs="Arial"/>
            <w:color w:val="000000" w:themeColor="text1"/>
            <w:sz w:val="22"/>
            <w:szCs w:val="22"/>
            <w:vertAlign w:val="superscript"/>
          </w:rPr>
          <w:delText>6</w:delText>
        </w:r>
      </w:del>
      <w:r w:rsidR="009E2BCA" w:rsidRPr="00742EFD">
        <w:rPr>
          <w:rFonts w:ascii="Arial" w:hAnsi="Arial" w:cs="Arial"/>
          <w:color w:val="000000" w:themeColor="text1"/>
          <w:sz w:val="22"/>
          <w:szCs w:val="22"/>
        </w:rPr>
        <w:t>)</w:t>
      </w:r>
      <w:del w:id="2724" w:author="David Bartel" w:date="2018-03-26T21:34:00Z">
        <w:r w:rsidR="009E2BCA" w:rsidRPr="00742EFD" w:rsidDel="00904973">
          <w:rPr>
            <w:rFonts w:ascii="Arial" w:hAnsi="Arial" w:cs="Arial"/>
            <w:color w:val="000000" w:themeColor="text1"/>
            <w:sz w:val="22"/>
            <w:szCs w:val="22"/>
          </w:rPr>
          <w:delText xml:space="preserve"> (Fig</w:delText>
        </w:r>
      </w:del>
      <w:del w:id="2725" w:author="David Bartel" w:date="2018-03-26T20:25:00Z">
        <w:r w:rsidR="009E2BCA" w:rsidRPr="00742EFD" w:rsidDel="000F1DED">
          <w:rPr>
            <w:rFonts w:ascii="Arial" w:hAnsi="Arial" w:cs="Arial"/>
            <w:color w:val="000000" w:themeColor="text1"/>
            <w:sz w:val="22"/>
            <w:szCs w:val="22"/>
          </w:rPr>
          <w:delText>ure</w:delText>
        </w:r>
      </w:del>
      <w:del w:id="2726" w:author="David Bartel" w:date="2018-03-26T21:34:00Z">
        <w:r w:rsidR="009E2BCA" w:rsidRPr="00742EFD" w:rsidDel="00904973">
          <w:rPr>
            <w:rFonts w:ascii="Arial" w:hAnsi="Arial" w:cs="Arial"/>
            <w:color w:val="000000" w:themeColor="text1"/>
            <w:sz w:val="22"/>
            <w:szCs w:val="22"/>
          </w:rPr>
          <w:delText xml:space="preserve"> 3C)</w:delText>
        </w:r>
        <w:r w:rsidR="009E2BCA" w:rsidRPr="00742EFD" w:rsidDel="00EB6154">
          <w:rPr>
            <w:rFonts w:ascii="Arial" w:hAnsi="Arial" w:cs="Arial"/>
            <w:color w:val="000000" w:themeColor="text1"/>
            <w:sz w:val="22"/>
            <w:szCs w:val="22"/>
          </w:rPr>
          <w:delText>. Furthermore</w:delText>
        </w:r>
      </w:del>
      <w:r w:rsidR="009E2BCA" w:rsidRPr="00742EFD">
        <w:rPr>
          <w:rFonts w:ascii="Arial" w:hAnsi="Arial" w:cs="Arial"/>
          <w:color w:val="000000" w:themeColor="text1"/>
          <w:sz w:val="22"/>
          <w:szCs w:val="22"/>
        </w:rPr>
        <w:t xml:space="preserve">, </w:t>
      </w:r>
      <w:ins w:id="2727" w:author="David Bartel" w:date="2018-03-26T21:34:00Z">
        <w:r w:rsidR="00EB6154" w:rsidRPr="00742EFD">
          <w:rPr>
            <w:rFonts w:ascii="Arial" w:hAnsi="Arial" w:cs="Arial"/>
            <w:color w:val="000000" w:themeColor="text1"/>
            <w:sz w:val="22"/>
            <w:szCs w:val="22"/>
          </w:rPr>
          <w:t xml:space="preserve">with </w:t>
        </w:r>
      </w:ins>
      <w:r w:rsidR="009E2BCA" w:rsidRPr="00742EFD">
        <w:rPr>
          <w:rFonts w:ascii="Arial" w:hAnsi="Arial" w:cs="Arial"/>
          <w:color w:val="000000" w:themeColor="text1"/>
          <w:sz w:val="22"/>
          <w:szCs w:val="22"/>
        </w:rPr>
        <w:t xml:space="preserve">all 16 </w:t>
      </w:r>
      <w:del w:id="2728" w:author="David Bartel" w:date="2018-03-26T21:38:00Z">
        <w:r w:rsidR="009E2BCA" w:rsidRPr="00742EFD" w:rsidDel="00EB6154">
          <w:rPr>
            <w:rFonts w:ascii="Arial" w:hAnsi="Arial" w:cs="Arial"/>
            <w:color w:val="000000" w:themeColor="text1"/>
            <w:sz w:val="22"/>
            <w:szCs w:val="22"/>
          </w:rPr>
          <w:delText>flanking dinucleotide sequences</w:delText>
        </w:r>
      </w:del>
      <w:ins w:id="2729" w:author="David Bartel" w:date="2018-03-27T09:38:00Z">
        <w:r w:rsidR="008910D7" w:rsidRPr="00742EFD">
          <w:rPr>
            <w:rFonts w:ascii="Arial" w:hAnsi="Arial" w:cs="Arial"/>
            <w:color w:val="000000" w:themeColor="text1"/>
            <w:sz w:val="22"/>
            <w:szCs w:val="22"/>
          </w:rPr>
          <w:t>sites</w:t>
        </w:r>
      </w:ins>
      <w:r w:rsidR="009E2BCA" w:rsidRPr="00742EFD">
        <w:rPr>
          <w:rFonts w:ascii="Arial" w:hAnsi="Arial" w:cs="Arial"/>
          <w:color w:val="000000" w:themeColor="text1"/>
          <w:sz w:val="22"/>
          <w:szCs w:val="22"/>
        </w:rPr>
        <w:t xml:space="preserve"> </w:t>
      </w:r>
      <w:del w:id="2730" w:author="David Bartel" w:date="2018-03-26T21:38:00Z">
        <w:r w:rsidR="009E2BCA" w:rsidRPr="00742EFD" w:rsidDel="00EB6154">
          <w:rPr>
            <w:rFonts w:ascii="Arial" w:hAnsi="Arial" w:cs="Arial"/>
            <w:color w:val="000000" w:themeColor="text1"/>
            <w:sz w:val="22"/>
            <w:szCs w:val="22"/>
          </w:rPr>
          <w:delText xml:space="preserve">containing </w:delText>
        </w:r>
      </w:del>
      <w:ins w:id="2731" w:author="David Bartel" w:date="2018-03-27T09:38:00Z">
        <w:r w:rsidR="008910D7" w:rsidRPr="00742EFD">
          <w:rPr>
            <w:rFonts w:ascii="Arial" w:hAnsi="Arial" w:cs="Arial"/>
            <w:color w:val="000000" w:themeColor="text1"/>
            <w:sz w:val="22"/>
            <w:szCs w:val="22"/>
          </w:rPr>
          <w:t>containing</w:t>
        </w:r>
      </w:ins>
      <w:ins w:id="2732" w:author="David Bartel" w:date="2018-03-26T21:38:00Z">
        <w:r w:rsidR="00EB6154" w:rsidRPr="00742EFD">
          <w:rPr>
            <w:rFonts w:ascii="Arial" w:hAnsi="Arial" w:cs="Arial"/>
            <w:color w:val="000000" w:themeColor="text1"/>
            <w:sz w:val="22"/>
            <w:szCs w:val="22"/>
          </w:rPr>
          <w:t xml:space="preserve"> </w:t>
        </w:r>
      </w:ins>
      <w:r w:rsidR="009E2BCA" w:rsidRPr="00742EFD">
        <w:rPr>
          <w:rFonts w:ascii="Arial" w:hAnsi="Arial" w:cs="Arial"/>
          <w:color w:val="000000" w:themeColor="text1"/>
          <w:sz w:val="22"/>
          <w:szCs w:val="22"/>
        </w:rPr>
        <w:t xml:space="preserve">a </w:t>
      </w:r>
      <w:ins w:id="2733" w:author="David Bartel" w:date="2018-03-26T21:35:00Z">
        <w:r w:rsidR="00EB6154" w:rsidRPr="00742EFD">
          <w:rPr>
            <w:rFonts w:ascii="Arial" w:hAnsi="Arial" w:cs="Arial"/>
            <w:color w:val="000000" w:themeColor="text1"/>
            <w:sz w:val="22"/>
            <w:szCs w:val="22"/>
          </w:rPr>
          <w:t xml:space="preserve">5′-flanking </w:t>
        </w:r>
      </w:ins>
      <w:r w:rsidR="009E2BCA" w:rsidRPr="00742EFD">
        <w:rPr>
          <w:rFonts w:ascii="Arial" w:hAnsi="Arial" w:cs="Arial"/>
          <w:color w:val="000000" w:themeColor="text1"/>
          <w:sz w:val="22"/>
          <w:szCs w:val="22"/>
        </w:rPr>
        <w:t xml:space="preserve">GG dinucleotide </w:t>
      </w:r>
      <w:ins w:id="2734" w:author="David Bartel" w:date="2018-03-26T21:39:00Z">
        <w:r w:rsidR="00176C48" w:rsidRPr="00742EFD">
          <w:rPr>
            <w:rFonts w:ascii="Arial" w:hAnsi="Arial" w:cs="Arial"/>
            <w:color w:val="000000" w:themeColor="text1"/>
            <w:sz w:val="22"/>
            <w:szCs w:val="22"/>
          </w:rPr>
          <w:t xml:space="preserve">having both unusually </w:t>
        </w:r>
      </w:ins>
      <w:ins w:id="2735" w:author="David Bartel" w:date="2018-03-26T21:40:00Z">
        <w:r w:rsidR="00176C48" w:rsidRPr="00742EFD">
          <w:rPr>
            <w:rFonts w:ascii="Arial" w:hAnsi="Arial" w:cs="Arial"/>
            <w:color w:val="000000" w:themeColor="text1"/>
            <w:sz w:val="22"/>
            <w:szCs w:val="22"/>
          </w:rPr>
          <w:t xml:space="preserve">poor affinities and unusually </w:t>
        </w:r>
      </w:ins>
      <w:ins w:id="2736" w:author="David Bartel" w:date="2018-03-26T21:39:00Z">
        <w:r w:rsidR="00176C48" w:rsidRPr="00742EFD">
          <w:rPr>
            <w:rFonts w:ascii="Arial" w:hAnsi="Arial" w:cs="Arial"/>
            <w:color w:val="000000" w:themeColor="text1"/>
            <w:sz w:val="22"/>
            <w:szCs w:val="22"/>
          </w:rPr>
          <w:t>low accessibility scores</w:t>
        </w:r>
      </w:ins>
      <w:del w:id="2737" w:author="David Bartel" w:date="2018-03-26T21:35:00Z">
        <w:r w:rsidR="009E2BCA" w:rsidRPr="00742EFD" w:rsidDel="00EB6154">
          <w:rPr>
            <w:rFonts w:ascii="Arial" w:hAnsi="Arial" w:cs="Arial"/>
            <w:color w:val="000000" w:themeColor="text1"/>
            <w:sz w:val="22"/>
            <w:szCs w:val="22"/>
          </w:rPr>
          <w:delText>5′</w:delText>
        </w:r>
      </w:del>
      <w:del w:id="2738" w:author="David Bartel" w:date="2018-03-26T21:40:00Z">
        <w:r w:rsidR="009E2BCA" w:rsidRPr="00742EFD" w:rsidDel="00176C48">
          <w:rPr>
            <w:rFonts w:ascii="Arial" w:hAnsi="Arial" w:cs="Arial"/>
            <w:color w:val="000000" w:themeColor="text1"/>
            <w:sz w:val="22"/>
            <w:szCs w:val="22"/>
          </w:rPr>
          <w:delText xml:space="preserve"> to the target site constituted an outgroup both in the </w:delText>
        </w:r>
        <w:r w:rsidR="009E2BCA" w:rsidRPr="00742EFD" w:rsidDel="00176C48">
          <w:rPr>
            <w:rFonts w:ascii="Arial" w:hAnsi="Arial" w:cs="Arial"/>
            <w:i/>
            <w:color w:val="000000" w:themeColor="text1"/>
            <w:sz w:val="22"/>
            <w:szCs w:val="22"/>
          </w:rPr>
          <w:delText>K</w:delText>
        </w:r>
        <w:r w:rsidR="009E2BCA" w:rsidRPr="00742EFD" w:rsidDel="00176C48">
          <w:rPr>
            <w:rFonts w:ascii="Arial" w:hAnsi="Arial" w:cs="Arial"/>
            <w:color w:val="000000" w:themeColor="text1"/>
            <w:sz w:val="22"/>
            <w:szCs w:val="22"/>
            <w:vertAlign w:val="subscript"/>
          </w:rPr>
          <w:delText>D</w:delText>
        </w:r>
        <w:r w:rsidR="009E2BCA" w:rsidRPr="00742EFD" w:rsidDel="00176C48">
          <w:rPr>
            <w:rFonts w:ascii="Arial" w:hAnsi="Arial" w:cs="Arial"/>
            <w:color w:val="000000" w:themeColor="text1"/>
            <w:sz w:val="22"/>
            <w:szCs w:val="22"/>
          </w:rPr>
          <w:delText xml:space="preserve"> and target site accessibility distributions</w:delText>
        </w:r>
      </w:del>
      <w:r w:rsidR="009E2BCA" w:rsidRPr="00742EFD">
        <w:rPr>
          <w:rFonts w:ascii="Arial" w:hAnsi="Arial" w:cs="Arial"/>
          <w:color w:val="000000" w:themeColor="text1"/>
          <w:sz w:val="22"/>
          <w:szCs w:val="22"/>
        </w:rPr>
        <w:t xml:space="preserve">. </w:t>
      </w:r>
      <w:ins w:id="2739" w:author="David Bartel" w:date="2018-03-27T22:13:00Z">
        <w:r w:rsidR="00872DFB" w:rsidRPr="00742EFD">
          <w:rPr>
            <w:rFonts w:ascii="Arial" w:hAnsi="Arial" w:cs="Arial"/>
            <w:color w:val="000000" w:themeColor="text1"/>
            <w:sz w:val="22"/>
            <w:szCs w:val="22"/>
          </w:rPr>
          <w:t xml:space="preserve"> </w:t>
        </w:r>
      </w:ins>
      <w:ins w:id="2740" w:author="David Bartel" w:date="2018-03-26T21:42:00Z">
        <w:r w:rsidR="00176C48" w:rsidRPr="00742EFD">
          <w:rPr>
            <w:rFonts w:ascii="Arial" w:hAnsi="Arial" w:cs="Arial"/>
            <w:color w:val="000000" w:themeColor="text1"/>
            <w:sz w:val="22"/>
            <w:szCs w:val="22"/>
          </w:rPr>
          <w:t xml:space="preserve">Optimization of the accessibility score </w:t>
        </w:r>
      </w:ins>
      <w:del w:id="2741" w:author="David Bartel" w:date="2018-03-26T21:42:00Z">
        <w:r w:rsidR="009E2BCA" w:rsidRPr="00742EFD" w:rsidDel="00176C48">
          <w:rPr>
            <w:rFonts w:ascii="Arial" w:hAnsi="Arial" w:cs="Arial"/>
            <w:color w:val="000000" w:themeColor="text1"/>
            <w:sz w:val="22"/>
            <w:szCs w:val="22"/>
          </w:rPr>
          <w:delText>We also determined the extent of correlation of the flanking dinucleotide binding affinity values with a range of positions and window lengths across from the miR-1, finding a</w:delText>
        </w:r>
      </w:del>
      <w:ins w:id="2742" w:author="David Bartel" w:date="2018-03-27T09:40:00Z">
        <w:r w:rsidR="00C41FD1" w:rsidRPr="00742EFD">
          <w:rPr>
            <w:rFonts w:ascii="Arial" w:hAnsi="Arial" w:cs="Arial"/>
            <w:color w:val="000000" w:themeColor="text1"/>
            <w:sz w:val="22"/>
            <w:szCs w:val="22"/>
          </w:rPr>
          <w:t xml:space="preserve">showed that </w:t>
        </w:r>
      </w:ins>
      <w:ins w:id="2743" w:author="David Bartel" w:date="2018-03-27T09:41:00Z">
        <w:r w:rsidR="00C41FD1" w:rsidRPr="00742EFD">
          <w:rPr>
            <w:rFonts w:ascii="Arial" w:hAnsi="Arial" w:cs="Arial"/>
            <w:color w:val="000000" w:themeColor="text1"/>
            <w:sz w:val="22"/>
            <w:szCs w:val="22"/>
          </w:rPr>
          <w:t xml:space="preserve">predicting the pairing probability of </w:t>
        </w:r>
      </w:ins>
      <w:ins w:id="2744" w:author="David Bartel" w:date="2018-03-27T09:42:00Z">
        <w:r w:rsidR="00C41FD1" w:rsidRPr="00742EFD">
          <w:rPr>
            <w:rFonts w:ascii="Arial" w:hAnsi="Arial" w:cs="Arial"/>
            <w:color w:val="000000" w:themeColor="text1"/>
            <w:sz w:val="22"/>
            <w:szCs w:val="22"/>
          </w:rPr>
          <w:t xml:space="preserve">10-nt window opposite miRNA positions 1–10 </w:t>
        </w:r>
      </w:ins>
      <w:ins w:id="2745" w:author="David Bartel" w:date="2018-03-27T09:43:00Z">
        <w:r w:rsidR="00C41FD1" w:rsidRPr="00742EFD">
          <w:rPr>
            <w:rFonts w:ascii="Arial" w:hAnsi="Arial" w:cs="Arial"/>
            <w:color w:val="000000" w:themeColor="text1"/>
            <w:sz w:val="22"/>
            <w:szCs w:val="22"/>
          </w:rPr>
          <w:t xml:space="preserve">achieved </w:t>
        </w:r>
      </w:ins>
      <w:ins w:id="2746" w:author="David Bartel" w:date="2018-03-27T09:40:00Z">
        <w:r w:rsidR="00C41FD1" w:rsidRPr="00742EFD">
          <w:rPr>
            <w:rFonts w:ascii="Arial" w:hAnsi="Arial" w:cs="Arial"/>
            <w:color w:val="000000" w:themeColor="text1"/>
            <w:sz w:val="22"/>
            <w:szCs w:val="22"/>
          </w:rPr>
          <w:t>a</w:t>
        </w:r>
      </w:ins>
      <w:del w:id="2747" w:author="David Bartel" w:date="2018-03-27T09:40:00Z">
        <w:r w:rsidR="009E2BCA" w:rsidRPr="00742EFD" w:rsidDel="00C41FD1">
          <w:rPr>
            <w:rFonts w:ascii="Arial" w:hAnsi="Arial" w:cs="Arial"/>
            <w:color w:val="000000" w:themeColor="text1"/>
            <w:sz w:val="22"/>
            <w:szCs w:val="22"/>
          </w:rPr>
          <w:delText xml:space="preserve"> </w:delText>
        </w:r>
      </w:del>
      <w:ins w:id="2748" w:author="David Bartel" w:date="2018-03-26T22:09:00Z">
        <w:r w:rsidR="003C2C9E" w:rsidRPr="00742EFD">
          <w:rPr>
            <w:rFonts w:ascii="Arial" w:hAnsi="Arial" w:cs="Arial"/>
            <w:color w:val="000000" w:themeColor="text1"/>
            <w:sz w:val="22"/>
            <w:szCs w:val="22"/>
          </w:rPr>
          <w:t xml:space="preserve"> </w:t>
        </w:r>
      </w:ins>
      <w:r w:rsidR="009E2BCA" w:rsidRPr="00742EFD">
        <w:rPr>
          <w:rFonts w:ascii="Arial" w:hAnsi="Arial" w:cs="Arial"/>
          <w:color w:val="000000" w:themeColor="text1"/>
          <w:sz w:val="22"/>
          <w:szCs w:val="22"/>
        </w:rPr>
        <w:t xml:space="preserve">slightly greater correlation </w:t>
      </w:r>
      <w:del w:id="2749" w:author="David Bartel" w:date="2018-03-26T21:43:00Z">
        <w:r w:rsidR="009E2BCA" w:rsidRPr="00742EFD" w:rsidDel="00176C48">
          <w:rPr>
            <w:rFonts w:ascii="Arial" w:hAnsi="Arial" w:cs="Arial"/>
            <w:color w:val="000000" w:themeColor="text1"/>
            <w:sz w:val="22"/>
            <w:szCs w:val="22"/>
          </w:rPr>
          <w:delText xml:space="preserve">with </w:delText>
        </w:r>
      </w:del>
      <w:ins w:id="2750" w:author="David Bartel" w:date="2018-03-26T21:44:00Z">
        <w:r w:rsidR="00176C48" w:rsidRPr="00742EFD">
          <w:rPr>
            <w:rFonts w:ascii="Arial" w:hAnsi="Arial" w:cs="Arial"/>
            <w:color w:val="000000" w:themeColor="text1"/>
            <w:sz w:val="22"/>
            <w:szCs w:val="22"/>
          </w:rPr>
          <w:t>with</w:t>
        </w:r>
      </w:ins>
      <w:del w:id="2751" w:author="David Bartel" w:date="2018-03-26T21:43:00Z">
        <w:r w:rsidR="009E2BCA" w:rsidRPr="00742EFD" w:rsidDel="00176C48">
          <w:rPr>
            <w:rFonts w:ascii="Arial" w:hAnsi="Arial" w:cs="Arial"/>
            <w:color w:val="000000" w:themeColor="text1"/>
            <w:sz w:val="22"/>
            <w:szCs w:val="22"/>
          </w:rPr>
          <w:delText>flanking dinucleotide</w:delText>
        </w:r>
      </w:del>
      <w:r w:rsidR="009E2BCA" w:rsidRPr="00742EFD">
        <w:rPr>
          <w:rFonts w:ascii="Arial" w:hAnsi="Arial" w:cs="Arial"/>
          <w:color w:val="000000" w:themeColor="text1"/>
          <w:sz w:val="22"/>
          <w:szCs w:val="22"/>
        </w:rPr>
        <w:t xml:space="preserve"> </w:t>
      </w:r>
      <w:r w:rsidR="009E2BCA" w:rsidRPr="00742EFD">
        <w:rPr>
          <w:rFonts w:ascii="Arial" w:hAnsi="Arial" w:cs="Arial"/>
          <w:i/>
          <w:color w:val="000000" w:themeColor="text1"/>
          <w:sz w:val="22"/>
          <w:szCs w:val="22"/>
        </w:rPr>
        <w:t>K</w:t>
      </w:r>
      <w:r w:rsidR="009E2BCA" w:rsidRPr="00742EFD">
        <w:rPr>
          <w:rFonts w:ascii="Arial" w:hAnsi="Arial" w:cs="Arial"/>
          <w:color w:val="000000" w:themeColor="text1"/>
          <w:sz w:val="22"/>
          <w:szCs w:val="22"/>
          <w:vertAlign w:val="subscript"/>
        </w:rPr>
        <w:t>D</w:t>
      </w:r>
      <w:del w:id="2752" w:author="David Bartel" w:date="2018-03-27T09:43:00Z">
        <w:r w:rsidR="009E2BCA" w:rsidRPr="00742EFD" w:rsidDel="00C41FD1">
          <w:rPr>
            <w:rFonts w:ascii="Arial" w:hAnsi="Arial" w:cs="Arial"/>
            <w:color w:val="000000" w:themeColor="text1"/>
            <w:sz w:val="22"/>
            <w:szCs w:val="22"/>
          </w:rPr>
          <w:delText xml:space="preserve"> </w:delText>
        </w:r>
      </w:del>
      <w:del w:id="2753" w:author="David Bartel" w:date="2018-03-26T21:44:00Z">
        <w:r w:rsidR="009E2BCA" w:rsidRPr="00742EFD" w:rsidDel="001A12AA">
          <w:rPr>
            <w:rFonts w:ascii="Arial" w:hAnsi="Arial" w:cs="Arial"/>
            <w:color w:val="000000" w:themeColor="text1"/>
            <w:sz w:val="22"/>
            <w:szCs w:val="22"/>
          </w:rPr>
          <w:delText>for a</w:delText>
        </w:r>
      </w:del>
      <w:del w:id="2754" w:author="David Bartel" w:date="2018-03-27T09:43:00Z">
        <w:r w:rsidR="009E2BCA" w:rsidRPr="00742EFD" w:rsidDel="00C41FD1">
          <w:rPr>
            <w:rFonts w:ascii="Arial" w:hAnsi="Arial" w:cs="Arial"/>
            <w:color w:val="000000" w:themeColor="text1"/>
            <w:sz w:val="22"/>
            <w:szCs w:val="22"/>
          </w:rPr>
          <w:delText xml:space="preserve"> </w:delText>
        </w:r>
      </w:del>
      <w:del w:id="2755" w:author="David Bartel" w:date="2018-03-27T09:42:00Z">
        <w:r w:rsidR="009E2BCA" w:rsidRPr="00742EFD" w:rsidDel="00C41FD1">
          <w:rPr>
            <w:rFonts w:ascii="Arial" w:hAnsi="Arial" w:cs="Arial"/>
            <w:color w:val="000000" w:themeColor="text1"/>
            <w:sz w:val="22"/>
            <w:szCs w:val="22"/>
          </w:rPr>
          <w:delText>10</w:delText>
        </w:r>
      </w:del>
      <w:del w:id="2756" w:author="David Bartel" w:date="2018-03-26T21:44:00Z">
        <w:r w:rsidR="009E2BCA" w:rsidRPr="00742EFD" w:rsidDel="001A12AA">
          <w:rPr>
            <w:rFonts w:ascii="Arial" w:hAnsi="Arial" w:cs="Arial"/>
            <w:color w:val="000000" w:themeColor="text1"/>
            <w:sz w:val="22"/>
            <w:szCs w:val="22"/>
          </w:rPr>
          <w:delText xml:space="preserve"> </w:delText>
        </w:r>
      </w:del>
      <w:del w:id="2757" w:author="David Bartel" w:date="2018-03-27T09:42:00Z">
        <w:r w:rsidR="009E2BCA" w:rsidRPr="00742EFD" w:rsidDel="00C41FD1">
          <w:rPr>
            <w:rFonts w:ascii="Arial" w:hAnsi="Arial" w:cs="Arial"/>
            <w:color w:val="000000" w:themeColor="text1"/>
            <w:sz w:val="22"/>
            <w:szCs w:val="22"/>
          </w:rPr>
          <w:delText xml:space="preserve">nt window </w:delText>
        </w:r>
      </w:del>
      <w:del w:id="2758" w:author="David Bartel" w:date="2018-03-26T21:44:00Z">
        <w:r w:rsidR="009E2BCA" w:rsidRPr="00742EFD" w:rsidDel="001A12AA">
          <w:rPr>
            <w:rFonts w:ascii="Arial" w:hAnsi="Arial" w:cs="Arial"/>
            <w:color w:val="000000" w:themeColor="text1"/>
            <w:sz w:val="22"/>
            <w:szCs w:val="22"/>
          </w:rPr>
          <w:delText xml:space="preserve">spanning </w:delText>
        </w:r>
      </w:del>
      <w:del w:id="2759" w:author="David Bartel" w:date="2018-03-27T09:42:00Z">
        <w:r w:rsidR="009E2BCA" w:rsidRPr="00742EFD" w:rsidDel="00C41FD1">
          <w:rPr>
            <w:rFonts w:ascii="Arial" w:hAnsi="Arial" w:cs="Arial"/>
            <w:color w:val="000000" w:themeColor="text1"/>
            <w:sz w:val="22"/>
            <w:szCs w:val="22"/>
          </w:rPr>
          <w:delText>miRNA positions 1–10</w:delText>
        </w:r>
      </w:del>
      <w:r w:rsidR="009E2BCA" w:rsidRPr="00742EFD">
        <w:rPr>
          <w:rFonts w:ascii="Arial" w:hAnsi="Arial" w:cs="Arial"/>
          <w:color w:val="000000" w:themeColor="text1"/>
          <w:sz w:val="22"/>
          <w:szCs w:val="22"/>
        </w:rPr>
        <w:t xml:space="preserve"> (</w:t>
      </w:r>
      <w:ins w:id="2760" w:author="David Bartel" w:date="2018-03-26T22:11:00Z">
        <w:r w:rsidR="001549EA" w:rsidRPr="00742EFD">
          <w:rPr>
            <w:rFonts w:ascii="Arial" w:hAnsi="Arial" w:cs="Arial"/>
            <w:color w:val="000000" w:themeColor="text1"/>
            <w:sz w:val="22"/>
            <w:szCs w:val="22"/>
          </w:rPr>
          <w:t xml:space="preserve">fig. </w:t>
        </w:r>
        <w:del w:id="2761" w:author="Sean E. McGeary" w:date="2018-04-28T21:09:00Z">
          <w:r w:rsidR="001549EA" w:rsidRPr="00742EFD" w:rsidDel="000B0A8B">
            <w:rPr>
              <w:rFonts w:ascii="Arial" w:hAnsi="Arial" w:cs="Arial"/>
              <w:color w:val="000000" w:themeColor="text1"/>
              <w:sz w:val="22"/>
              <w:szCs w:val="22"/>
            </w:rPr>
            <w:delText>3</w:delText>
          </w:r>
        </w:del>
      </w:ins>
      <w:ins w:id="2762" w:author="Sean E. McGeary" w:date="2018-04-28T21:09:00Z">
        <w:r w:rsidR="000B0A8B">
          <w:rPr>
            <w:rFonts w:ascii="Arial" w:hAnsi="Arial" w:cs="Arial"/>
            <w:color w:val="000000" w:themeColor="text1"/>
            <w:sz w:val="22"/>
            <w:szCs w:val="22"/>
          </w:rPr>
          <w:t>S4</w:t>
        </w:r>
      </w:ins>
      <w:ins w:id="2763" w:author="David Bartel" w:date="2018-03-26T22:11:00Z">
        <w:del w:id="2764" w:author="Sean E. McGeary" w:date="2018-04-28T21:09:00Z">
          <w:r w:rsidR="001549EA" w:rsidRPr="00742EFD" w:rsidDel="000B0A8B">
            <w:rPr>
              <w:rFonts w:ascii="Arial" w:hAnsi="Arial" w:cs="Arial"/>
              <w:color w:val="000000" w:themeColor="text1"/>
              <w:sz w:val="22"/>
              <w:szCs w:val="22"/>
            </w:rPr>
            <w:delText>H</w:delText>
          </w:r>
        </w:del>
      </w:ins>
      <w:ins w:id="2765" w:author="Sean E. McGeary" w:date="2018-04-28T21:09:00Z">
        <w:r w:rsidR="000B0A8B">
          <w:rPr>
            <w:rFonts w:ascii="Arial" w:hAnsi="Arial" w:cs="Arial"/>
            <w:color w:val="000000" w:themeColor="text1"/>
            <w:sz w:val="22"/>
            <w:szCs w:val="22"/>
          </w:rPr>
          <w:t>G</w:t>
        </w:r>
      </w:ins>
      <w:ins w:id="2766" w:author="David Bartel" w:date="2018-03-26T22:11:00Z">
        <w:r w:rsidR="001549EA" w:rsidRPr="00742EFD">
          <w:rPr>
            <w:rFonts w:ascii="Arial" w:hAnsi="Arial" w:cs="Arial"/>
            <w:color w:val="000000" w:themeColor="text1"/>
            <w:sz w:val="22"/>
            <w:szCs w:val="22"/>
          </w:rPr>
          <w:t xml:space="preserve">, </w:t>
        </w:r>
      </w:ins>
      <w:r w:rsidR="009E2BCA" w:rsidRPr="00742EFD">
        <w:rPr>
          <w:rFonts w:ascii="Arial" w:hAnsi="Arial" w:cs="Arial"/>
          <w:i/>
          <w:color w:val="000000" w:themeColor="text1"/>
          <w:sz w:val="22"/>
          <w:szCs w:val="22"/>
        </w:rPr>
        <w:t>r</w:t>
      </w:r>
      <w:r w:rsidR="009E2BCA" w:rsidRPr="00742EFD">
        <w:rPr>
          <w:rFonts w:ascii="Arial" w:hAnsi="Arial" w:cs="Arial"/>
          <w:i/>
          <w:color w:val="000000" w:themeColor="text1"/>
          <w:sz w:val="22"/>
          <w:szCs w:val="22"/>
          <w:vertAlign w:val="superscript"/>
        </w:rPr>
        <w:t>2</w:t>
      </w:r>
      <w:r w:rsidR="009E2BCA" w:rsidRPr="00742EFD">
        <w:rPr>
          <w:rFonts w:ascii="Arial" w:hAnsi="Arial" w:cs="Arial"/>
          <w:color w:val="000000" w:themeColor="text1"/>
          <w:sz w:val="22"/>
          <w:szCs w:val="22"/>
        </w:rPr>
        <w:t xml:space="preserve"> = 0.83). </w:t>
      </w:r>
    </w:p>
    <w:p w14:paraId="1168BFBB" w14:textId="61A0EB30" w:rsidR="009E2BCA" w:rsidRPr="00742EFD" w:rsidDel="00F65B79" w:rsidRDefault="009E2BCA">
      <w:pPr>
        <w:spacing w:line="360" w:lineRule="auto"/>
        <w:ind w:firstLine="720"/>
        <w:rPr>
          <w:del w:id="2767" w:author="David Bartel" w:date="2018-03-27T09:54:00Z"/>
          <w:rFonts w:ascii="Arial" w:hAnsi="Arial" w:cs="Arial"/>
          <w:color w:val="000000" w:themeColor="text1"/>
          <w:sz w:val="22"/>
          <w:szCs w:val="22"/>
        </w:rPr>
      </w:pPr>
      <w:del w:id="2768" w:author="David Bartel" w:date="2018-03-26T21:47:00Z">
        <w:r w:rsidRPr="00742EFD" w:rsidDel="001A12AA">
          <w:rPr>
            <w:rFonts w:ascii="Arial" w:hAnsi="Arial" w:cs="Arial"/>
            <w:color w:val="000000" w:themeColor="text1"/>
            <w:sz w:val="22"/>
            <w:szCs w:val="22"/>
          </w:rPr>
          <w:delText xml:space="preserve"> </w:delText>
        </w:r>
      </w:del>
      <w:del w:id="2769" w:author="David Bartel" w:date="2018-03-26T21:48:00Z">
        <w:r w:rsidRPr="00742EFD" w:rsidDel="001A12AA">
          <w:rPr>
            <w:rFonts w:ascii="Arial" w:hAnsi="Arial" w:cs="Arial"/>
            <w:color w:val="000000" w:themeColor="text1"/>
            <w:sz w:val="22"/>
            <w:szCs w:val="22"/>
          </w:rPr>
          <w:delText>Owing to t</w:delText>
        </w:r>
      </w:del>
      <w:ins w:id="2770" w:author="David Bartel" w:date="2018-03-26T21:48:00Z">
        <w:r w:rsidR="001A12AA" w:rsidRPr="00742EFD">
          <w:rPr>
            <w:rFonts w:ascii="Arial" w:hAnsi="Arial" w:cs="Arial"/>
            <w:color w:val="000000" w:themeColor="text1"/>
            <w:sz w:val="22"/>
            <w:szCs w:val="22"/>
          </w:rPr>
          <w:t>T</w:t>
        </w:r>
      </w:ins>
      <w:r w:rsidRPr="00742EFD">
        <w:rPr>
          <w:rFonts w:ascii="Arial" w:hAnsi="Arial" w:cs="Arial"/>
          <w:color w:val="000000" w:themeColor="text1"/>
          <w:sz w:val="22"/>
          <w:szCs w:val="22"/>
        </w:rPr>
        <w:t xml:space="preserve">he </w:t>
      </w:r>
      <w:ins w:id="2771" w:author="David Bartel" w:date="2018-03-26T21:52:00Z">
        <w:r w:rsidR="003F0AFF" w:rsidRPr="00742EFD">
          <w:rPr>
            <w:rFonts w:ascii="Arial" w:hAnsi="Arial" w:cs="Arial"/>
            <w:color w:val="000000" w:themeColor="text1"/>
            <w:sz w:val="22"/>
            <w:szCs w:val="22"/>
          </w:rPr>
          <w:t>high correspondence</w:t>
        </w:r>
      </w:ins>
      <w:del w:id="2772" w:author="David Bartel" w:date="2018-03-26T21:48:00Z">
        <w:r w:rsidRPr="00742EFD" w:rsidDel="001A12AA">
          <w:rPr>
            <w:rFonts w:ascii="Arial" w:hAnsi="Arial" w:cs="Arial"/>
            <w:color w:val="000000" w:themeColor="text1"/>
            <w:sz w:val="22"/>
            <w:szCs w:val="22"/>
          </w:rPr>
          <w:delText xml:space="preserve">complete </w:delText>
        </w:r>
      </w:del>
      <w:del w:id="2773" w:author="David Bartel" w:date="2018-03-26T21:52:00Z">
        <w:r w:rsidRPr="00742EFD" w:rsidDel="003F0AFF">
          <w:rPr>
            <w:rFonts w:ascii="Arial" w:hAnsi="Arial" w:cs="Arial"/>
            <w:color w:val="000000" w:themeColor="text1"/>
            <w:sz w:val="22"/>
            <w:szCs w:val="22"/>
          </w:rPr>
          <w:delText>orthogonality</w:delText>
        </w:r>
      </w:del>
      <w:r w:rsidRPr="00742EFD">
        <w:rPr>
          <w:rFonts w:ascii="Arial" w:hAnsi="Arial" w:cs="Arial"/>
          <w:color w:val="000000" w:themeColor="text1"/>
          <w:sz w:val="22"/>
          <w:szCs w:val="22"/>
        </w:rPr>
        <w:t xml:space="preserve"> of these two </w:t>
      </w:r>
      <w:ins w:id="2774" w:author="David Bartel" w:date="2018-03-26T21:54:00Z">
        <w:r w:rsidR="00527F1E" w:rsidRPr="00742EFD">
          <w:rPr>
            <w:rFonts w:ascii="Arial" w:hAnsi="Arial" w:cs="Arial"/>
            <w:color w:val="000000" w:themeColor="text1"/>
            <w:sz w:val="22"/>
            <w:szCs w:val="22"/>
          </w:rPr>
          <w:t xml:space="preserve">orthogonal </w:t>
        </w:r>
      </w:ins>
      <w:r w:rsidRPr="00742EFD">
        <w:rPr>
          <w:rFonts w:ascii="Arial" w:hAnsi="Arial" w:cs="Arial"/>
          <w:color w:val="000000" w:themeColor="text1"/>
          <w:sz w:val="22"/>
          <w:szCs w:val="22"/>
        </w:rPr>
        <w:t>values</w:t>
      </w:r>
      <w:ins w:id="2775" w:author="David Bartel" w:date="2018-03-26T21:53:00Z">
        <w:r w:rsidR="00527F1E" w:rsidRPr="00742EFD">
          <w:rPr>
            <w:rFonts w:ascii="Arial" w:hAnsi="Arial" w:cs="Arial"/>
            <w:color w:val="000000" w:themeColor="text1"/>
            <w:sz w:val="22"/>
            <w:szCs w:val="22"/>
          </w:rPr>
          <w:t>—</w:t>
        </w:r>
      </w:ins>
      <w:del w:id="2776" w:author="David Bartel" w:date="2018-03-26T21:48:00Z">
        <w:r w:rsidRPr="00742EFD" w:rsidDel="001A12AA">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one being the averaged result of a computational algorithm applied to </w:t>
      </w:r>
      <w:del w:id="2777" w:author="David Bartel" w:date="2018-03-26T21:50:00Z">
        <w:r w:rsidRPr="00742EFD" w:rsidDel="003F0AFF">
          <w:rPr>
            <w:rFonts w:ascii="Arial" w:hAnsi="Arial" w:cs="Arial"/>
            <w:color w:val="000000" w:themeColor="text1"/>
            <w:sz w:val="22"/>
            <w:szCs w:val="22"/>
          </w:rPr>
          <w:delText xml:space="preserve">each </w:delText>
        </w:r>
      </w:del>
      <w:r w:rsidRPr="00742EFD">
        <w:rPr>
          <w:rFonts w:ascii="Arial" w:hAnsi="Arial" w:cs="Arial"/>
          <w:color w:val="000000" w:themeColor="text1"/>
          <w:sz w:val="22"/>
          <w:szCs w:val="22"/>
        </w:rPr>
        <w:t>read</w:t>
      </w:r>
      <w:ins w:id="2778" w:author="David Bartel" w:date="2018-03-26T21:50:00Z">
        <w:r w:rsidR="003F0AFF" w:rsidRPr="00742EFD">
          <w:rPr>
            <w:rFonts w:ascii="Arial" w:hAnsi="Arial" w:cs="Arial"/>
            <w:color w:val="000000" w:themeColor="text1"/>
            <w:sz w:val="22"/>
            <w:szCs w:val="22"/>
          </w:rPr>
          <w:t>s</w:t>
        </w:r>
      </w:ins>
      <w:r w:rsidRPr="00742EFD">
        <w:rPr>
          <w:rFonts w:ascii="Arial" w:hAnsi="Arial" w:cs="Arial"/>
          <w:color w:val="000000" w:themeColor="text1"/>
          <w:sz w:val="22"/>
          <w:szCs w:val="22"/>
        </w:rPr>
        <w:t xml:space="preserve"> </w:t>
      </w:r>
      <w:del w:id="2779" w:author="David Bartel" w:date="2018-03-26T21:50:00Z">
        <w:r w:rsidRPr="00742EFD" w:rsidDel="003F0AFF">
          <w:rPr>
            <w:rFonts w:ascii="Arial" w:hAnsi="Arial" w:cs="Arial"/>
            <w:color w:val="000000" w:themeColor="text1"/>
            <w:sz w:val="22"/>
            <w:szCs w:val="22"/>
          </w:rPr>
          <w:delText xml:space="preserve">in </w:delText>
        </w:r>
      </w:del>
      <w:ins w:id="2780" w:author="David Bartel" w:date="2018-03-26T21:50:00Z">
        <w:r w:rsidR="003F0AFF" w:rsidRPr="00742EFD">
          <w:rPr>
            <w:rFonts w:ascii="Arial" w:hAnsi="Arial" w:cs="Arial"/>
            <w:color w:val="000000" w:themeColor="text1"/>
            <w:sz w:val="22"/>
            <w:szCs w:val="22"/>
          </w:rPr>
          <w:t xml:space="preserve">from </w:t>
        </w:r>
      </w:ins>
      <w:r w:rsidRPr="00742EFD">
        <w:rPr>
          <w:rFonts w:ascii="Arial" w:hAnsi="Arial" w:cs="Arial"/>
          <w:color w:val="000000" w:themeColor="text1"/>
          <w:sz w:val="22"/>
          <w:szCs w:val="22"/>
        </w:rPr>
        <w:t xml:space="preserve">the input library, </w:t>
      </w:r>
      <w:del w:id="2781" w:author="David Bartel" w:date="2018-03-26T21:51:00Z">
        <w:r w:rsidRPr="00742EFD" w:rsidDel="003F0AFF">
          <w:rPr>
            <w:rFonts w:ascii="Arial" w:hAnsi="Arial" w:cs="Arial"/>
            <w:color w:val="000000" w:themeColor="text1"/>
            <w:sz w:val="22"/>
            <w:szCs w:val="22"/>
          </w:rPr>
          <w:delText xml:space="preserve">and </w:delText>
        </w:r>
      </w:del>
      <w:r w:rsidRPr="00742EFD">
        <w:rPr>
          <w:rFonts w:ascii="Arial" w:hAnsi="Arial" w:cs="Arial"/>
          <w:color w:val="000000" w:themeColor="text1"/>
          <w:sz w:val="22"/>
          <w:szCs w:val="22"/>
        </w:rPr>
        <w:t xml:space="preserve">the other being a biochemical constant derived from </w:t>
      </w:r>
      <w:del w:id="2782" w:author="David Bartel" w:date="2018-03-26T21:51:00Z">
        <w:r w:rsidRPr="00742EFD" w:rsidDel="003F0AFF">
          <w:rPr>
            <w:rFonts w:ascii="Arial" w:hAnsi="Arial" w:cs="Arial"/>
            <w:color w:val="000000" w:themeColor="text1"/>
            <w:sz w:val="22"/>
            <w:szCs w:val="22"/>
          </w:rPr>
          <w:delText>enrichment of motif-containing reads in our experiments with respect to the input library</w:delText>
        </w:r>
      </w:del>
      <w:ins w:id="2783" w:author="David Bartel" w:date="2018-03-26T21:51:00Z">
        <w:r w:rsidR="003F0AFF" w:rsidRPr="00742EFD">
          <w:rPr>
            <w:rFonts w:ascii="Arial" w:hAnsi="Arial" w:cs="Arial"/>
            <w:color w:val="000000" w:themeColor="text1"/>
            <w:sz w:val="22"/>
            <w:szCs w:val="22"/>
          </w:rPr>
          <w:t>RBNS analyses</w:t>
        </w:r>
      </w:ins>
      <w:ins w:id="2784" w:author="David Bartel" w:date="2018-03-26T21:55:00Z">
        <w:r w:rsidR="00527F1E" w:rsidRPr="00742EFD">
          <w:rPr>
            <w:rFonts w:ascii="Arial" w:hAnsi="Arial" w:cs="Arial"/>
            <w:color w:val="000000" w:themeColor="text1"/>
            <w:sz w:val="22"/>
            <w:szCs w:val="22"/>
          </w:rPr>
          <w:t>—</w:t>
        </w:r>
      </w:ins>
      <w:del w:id="2785" w:author="David Bartel" w:date="2018-03-26T21:51:00Z">
        <w:r w:rsidRPr="00742EFD" w:rsidDel="003F0AFF">
          <w:rPr>
            <w:rFonts w:ascii="Arial" w:hAnsi="Arial" w:cs="Arial"/>
            <w:color w:val="000000" w:themeColor="text1"/>
            <w:sz w:val="22"/>
            <w:szCs w:val="22"/>
          </w:rPr>
          <w:delText>)</w:delText>
        </w:r>
      </w:del>
      <w:del w:id="2786" w:author="David Bartel" w:date="2018-03-26T21:55:00Z">
        <w:r w:rsidRPr="00742EFD" w:rsidDel="00527F1E">
          <w:rPr>
            <w:rFonts w:ascii="Arial" w:hAnsi="Arial" w:cs="Arial"/>
            <w:color w:val="000000" w:themeColor="text1"/>
            <w:sz w:val="22"/>
            <w:szCs w:val="22"/>
          </w:rPr>
          <w:delText xml:space="preserve"> </w:delText>
        </w:r>
      </w:del>
      <w:del w:id="2787" w:author="David Bartel" w:date="2018-03-26T21:52:00Z">
        <w:r w:rsidRPr="00742EFD" w:rsidDel="003F0AFF">
          <w:rPr>
            <w:rFonts w:ascii="Arial" w:hAnsi="Arial" w:cs="Arial"/>
            <w:color w:val="000000" w:themeColor="text1"/>
            <w:sz w:val="22"/>
            <w:szCs w:val="22"/>
          </w:rPr>
          <w:delText>we interpret these data as evidence</w:delText>
        </w:r>
      </w:del>
      <w:ins w:id="2788" w:author="David Bartel" w:date="2018-03-26T21:52:00Z">
        <w:r w:rsidR="003F0AFF" w:rsidRPr="00742EFD">
          <w:rPr>
            <w:rFonts w:ascii="Arial" w:hAnsi="Arial" w:cs="Arial"/>
            <w:color w:val="000000" w:themeColor="text1"/>
            <w:sz w:val="22"/>
            <w:szCs w:val="22"/>
          </w:rPr>
          <w:t>strongly implie</w:t>
        </w:r>
        <w:r w:rsidR="001549EA" w:rsidRPr="00742EFD">
          <w:rPr>
            <w:rFonts w:ascii="Arial" w:hAnsi="Arial" w:cs="Arial"/>
            <w:color w:val="000000" w:themeColor="text1"/>
            <w:sz w:val="22"/>
            <w:szCs w:val="22"/>
          </w:rPr>
          <w:t>d</w:t>
        </w:r>
      </w:ins>
      <w:r w:rsidRPr="00742EFD">
        <w:rPr>
          <w:rFonts w:ascii="Arial" w:hAnsi="Arial" w:cs="Arial"/>
          <w:color w:val="000000" w:themeColor="text1"/>
          <w:sz w:val="22"/>
          <w:szCs w:val="22"/>
        </w:rPr>
        <w:t xml:space="preserve"> that </w:t>
      </w:r>
      <w:ins w:id="2789" w:author="David Bartel" w:date="2018-03-26T21:55:00Z">
        <w:r w:rsidR="00527F1E" w:rsidRPr="00742EFD">
          <w:rPr>
            <w:rFonts w:ascii="Arial" w:hAnsi="Arial" w:cs="Arial"/>
            <w:color w:val="000000" w:themeColor="text1"/>
            <w:sz w:val="22"/>
            <w:szCs w:val="22"/>
          </w:rPr>
          <w:t xml:space="preserve">site accessibility is </w:t>
        </w:r>
      </w:ins>
      <w:r w:rsidRPr="00742EFD">
        <w:rPr>
          <w:rFonts w:ascii="Arial" w:hAnsi="Arial" w:cs="Arial"/>
          <w:color w:val="000000" w:themeColor="text1"/>
          <w:sz w:val="22"/>
          <w:szCs w:val="22"/>
        </w:rPr>
        <w:t>the primary cause of the differen</w:t>
      </w:r>
      <w:ins w:id="2790" w:author="David Bartel" w:date="2018-03-26T21:55:00Z">
        <w:r w:rsidR="00527F1E" w:rsidRPr="00742EFD">
          <w:rPr>
            <w:rFonts w:ascii="Arial" w:hAnsi="Arial" w:cs="Arial"/>
            <w:color w:val="000000" w:themeColor="text1"/>
            <w:sz w:val="22"/>
            <w:szCs w:val="22"/>
          </w:rPr>
          <w:t>t</w:t>
        </w:r>
      </w:ins>
      <w:del w:id="2791" w:author="David Bartel" w:date="2018-03-26T21:55:00Z">
        <w:r w:rsidRPr="00742EFD" w:rsidDel="00527F1E">
          <w:rPr>
            <w:rFonts w:ascii="Arial" w:hAnsi="Arial" w:cs="Arial"/>
            <w:color w:val="000000" w:themeColor="text1"/>
            <w:sz w:val="22"/>
            <w:szCs w:val="22"/>
          </w:rPr>
          <w:delText>ce</w:delText>
        </w:r>
      </w:del>
      <w:r w:rsidRPr="00742EFD">
        <w:rPr>
          <w:rFonts w:ascii="Arial" w:hAnsi="Arial" w:cs="Arial"/>
          <w:color w:val="000000" w:themeColor="text1"/>
          <w:sz w:val="22"/>
          <w:szCs w:val="22"/>
        </w:rPr>
        <w:t xml:space="preserve"> </w:t>
      </w:r>
      <w:del w:id="2792" w:author="David Bartel" w:date="2018-03-26T21:56:00Z">
        <w:r w:rsidRPr="00742EFD" w:rsidDel="00527F1E">
          <w:rPr>
            <w:rFonts w:ascii="Arial" w:hAnsi="Arial" w:cs="Arial"/>
            <w:color w:val="000000" w:themeColor="text1"/>
            <w:sz w:val="22"/>
            <w:szCs w:val="22"/>
          </w:rPr>
          <w:delText xml:space="preserve">in </w:delText>
        </w:r>
      </w:del>
      <w:r w:rsidRPr="00742EFD">
        <w:rPr>
          <w:rFonts w:ascii="Arial" w:hAnsi="Arial" w:cs="Arial"/>
          <w:color w:val="000000" w:themeColor="text1"/>
          <w:sz w:val="22"/>
          <w:szCs w:val="22"/>
        </w:rPr>
        <w:t>binding affinit</w:t>
      </w:r>
      <w:ins w:id="2793" w:author="David Bartel" w:date="2018-03-26T21:56:00Z">
        <w:r w:rsidR="00527F1E" w:rsidRPr="00742EFD">
          <w:rPr>
            <w:rFonts w:ascii="Arial" w:hAnsi="Arial" w:cs="Arial"/>
            <w:color w:val="000000" w:themeColor="text1"/>
            <w:sz w:val="22"/>
            <w:szCs w:val="22"/>
          </w:rPr>
          <w:t>ies</w:t>
        </w:r>
      </w:ins>
      <w:del w:id="2794" w:author="David Bartel" w:date="2018-03-26T21:56:00Z">
        <w:r w:rsidRPr="00742EFD" w:rsidDel="00527F1E">
          <w:rPr>
            <w:rFonts w:ascii="Arial" w:hAnsi="Arial" w:cs="Arial"/>
            <w:color w:val="000000" w:themeColor="text1"/>
            <w:sz w:val="22"/>
            <w:szCs w:val="22"/>
          </w:rPr>
          <w:delText>y</w:delText>
        </w:r>
      </w:del>
      <w:r w:rsidRPr="00742EFD">
        <w:rPr>
          <w:rFonts w:ascii="Arial" w:hAnsi="Arial" w:cs="Arial"/>
          <w:color w:val="000000" w:themeColor="text1"/>
          <w:sz w:val="22"/>
          <w:szCs w:val="22"/>
        </w:rPr>
        <w:t xml:space="preserve"> </w:t>
      </w:r>
      <w:del w:id="2795" w:author="David Bartel" w:date="2018-03-26T21:56:00Z">
        <w:r w:rsidRPr="00742EFD" w:rsidDel="00527F1E">
          <w:rPr>
            <w:rFonts w:ascii="Arial" w:hAnsi="Arial" w:cs="Arial"/>
            <w:color w:val="000000" w:themeColor="text1"/>
            <w:sz w:val="22"/>
            <w:szCs w:val="22"/>
          </w:rPr>
          <w:delText>due to</w:delText>
        </w:r>
      </w:del>
      <w:ins w:id="2796" w:author="David Bartel" w:date="2018-03-26T21:56:00Z">
        <w:r w:rsidR="00527F1E" w:rsidRPr="00742EFD">
          <w:rPr>
            <w:rFonts w:ascii="Arial" w:hAnsi="Arial" w:cs="Arial"/>
            <w:color w:val="000000" w:themeColor="text1"/>
            <w:sz w:val="22"/>
            <w:szCs w:val="22"/>
          </w:rPr>
          <w:t>associated with</w:t>
        </w:r>
      </w:ins>
      <w:r w:rsidRPr="00742EFD">
        <w:rPr>
          <w:rFonts w:ascii="Arial" w:hAnsi="Arial" w:cs="Arial"/>
          <w:color w:val="000000" w:themeColor="text1"/>
          <w:sz w:val="22"/>
          <w:szCs w:val="22"/>
        </w:rPr>
        <w:t xml:space="preserve"> flanking</w:t>
      </w:r>
      <w:ins w:id="2797" w:author="David Bartel" w:date="2018-03-27T08:57:00Z">
        <w:r w:rsidR="00827EC6" w:rsidRPr="00742EFD">
          <w:rPr>
            <w:rFonts w:ascii="Arial" w:hAnsi="Arial" w:cs="Arial"/>
            <w:color w:val="000000" w:themeColor="text1"/>
            <w:sz w:val="22"/>
            <w:szCs w:val="22"/>
          </w:rPr>
          <w:t>-</w:t>
        </w:r>
      </w:ins>
      <w:del w:id="2798" w:author="David Bartel" w:date="2018-03-27T08:57:00Z">
        <w:r w:rsidRPr="00742EFD" w:rsidDel="00827EC6">
          <w:rPr>
            <w:rFonts w:ascii="Arial" w:hAnsi="Arial" w:cs="Arial"/>
            <w:color w:val="000000" w:themeColor="text1"/>
            <w:sz w:val="22"/>
            <w:szCs w:val="22"/>
          </w:rPr>
          <w:delText xml:space="preserve"> </w:delText>
        </w:r>
      </w:del>
      <w:del w:id="2799" w:author="David Bartel" w:date="2018-03-26T22:00:00Z">
        <w:r w:rsidRPr="00742EFD" w:rsidDel="0020147F">
          <w:rPr>
            <w:rFonts w:ascii="Arial" w:hAnsi="Arial" w:cs="Arial"/>
            <w:color w:val="000000" w:themeColor="text1"/>
            <w:sz w:val="22"/>
            <w:szCs w:val="22"/>
          </w:rPr>
          <w:delText xml:space="preserve">sequence </w:delText>
        </w:r>
      </w:del>
      <w:ins w:id="2800" w:author="David Bartel" w:date="2018-03-26T22:00:00Z">
        <w:r w:rsidR="0020147F" w:rsidRPr="00742EFD">
          <w:rPr>
            <w:rFonts w:ascii="Arial" w:hAnsi="Arial" w:cs="Arial"/>
            <w:color w:val="000000" w:themeColor="text1"/>
            <w:sz w:val="22"/>
            <w:szCs w:val="22"/>
          </w:rPr>
          <w:t xml:space="preserve">dinucleotide </w:t>
        </w:r>
      </w:ins>
      <w:r w:rsidRPr="00742EFD">
        <w:rPr>
          <w:rFonts w:ascii="Arial" w:hAnsi="Arial" w:cs="Arial"/>
          <w:color w:val="000000" w:themeColor="text1"/>
          <w:sz w:val="22"/>
          <w:szCs w:val="22"/>
        </w:rPr>
        <w:t>context</w:t>
      </w:r>
      <w:ins w:id="2801" w:author="David Bartel" w:date="2018-03-27T09:44:00Z">
        <w:r w:rsidR="001A25F5" w:rsidRPr="00742EFD">
          <w:rPr>
            <w:rFonts w:ascii="Arial" w:hAnsi="Arial" w:cs="Arial"/>
            <w:color w:val="000000" w:themeColor="text1"/>
            <w:sz w:val="22"/>
            <w:szCs w:val="22"/>
          </w:rPr>
          <w:t xml:space="preserve">. </w:t>
        </w:r>
      </w:ins>
      <w:ins w:id="2802" w:author="David Bartel" w:date="2018-03-27T22:13:00Z">
        <w:r w:rsidR="00872DFB" w:rsidRPr="00742EFD">
          <w:rPr>
            <w:rFonts w:ascii="Arial" w:hAnsi="Arial" w:cs="Arial"/>
            <w:color w:val="000000" w:themeColor="text1"/>
            <w:sz w:val="22"/>
            <w:szCs w:val="22"/>
          </w:rPr>
          <w:t xml:space="preserve"> </w:t>
        </w:r>
      </w:ins>
      <w:ins w:id="2803" w:author="David Bartel" w:date="2018-03-27T09:45:00Z">
        <w:r w:rsidR="001A25F5" w:rsidRPr="00742EFD">
          <w:rPr>
            <w:rFonts w:ascii="Arial" w:hAnsi="Arial" w:cs="Arial"/>
            <w:color w:val="000000" w:themeColor="text1"/>
            <w:sz w:val="22"/>
            <w:szCs w:val="22"/>
          </w:rPr>
          <w:t>However</w:t>
        </w:r>
      </w:ins>
      <w:del w:id="2804" w:author="David Bartel" w:date="2018-03-26T22:00:00Z">
        <w:r w:rsidRPr="00742EFD" w:rsidDel="0020147F">
          <w:rPr>
            <w:rFonts w:ascii="Arial" w:hAnsi="Arial" w:cs="Arial"/>
            <w:color w:val="000000" w:themeColor="text1"/>
            <w:sz w:val="22"/>
            <w:szCs w:val="22"/>
          </w:rPr>
          <w:delText xml:space="preserve"> is target site accessibility</w:delText>
        </w:r>
      </w:del>
      <w:r w:rsidRPr="00742EFD">
        <w:rPr>
          <w:rFonts w:ascii="Arial" w:hAnsi="Arial" w:cs="Arial"/>
          <w:color w:val="000000" w:themeColor="text1"/>
          <w:sz w:val="22"/>
          <w:szCs w:val="22"/>
        </w:rPr>
        <w:t xml:space="preserve">, </w:t>
      </w:r>
      <w:ins w:id="2805" w:author="David Bartel" w:date="2018-03-27T09:45:00Z">
        <w:r w:rsidR="001A25F5" w:rsidRPr="00742EFD">
          <w:rPr>
            <w:rFonts w:ascii="Arial" w:hAnsi="Arial" w:cs="Arial"/>
            <w:color w:val="000000" w:themeColor="text1"/>
            <w:sz w:val="22"/>
            <w:szCs w:val="22"/>
          </w:rPr>
          <w:t xml:space="preserve">these </w:t>
        </w:r>
      </w:ins>
      <w:ins w:id="2806" w:author="David Bartel" w:date="2018-03-27T09:53:00Z">
        <w:r w:rsidR="00F65B79" w:rsidRPr="00742EFD">
          <w:rPr>
            <w:rFonts w:ascii="Arial" w:hAnsi="Arial" w:cs="Arial"/>
            <w:color w:val="000000" w:themeColor="text1"/>
            <w:sz w:val="22"/>
            <w:szCs w:val="22"/>
          </w:rPr>
          <w:t>results</w:t>
        </w:r>
      </w:ins>
      <w:ins w:id="2807" w:author="David Bartel" w:date="2018-03-27T09:45:00Z">
        <w:r w:rsidR="001A25F5" w:rsidRPr="00742EFD">
          <w:rPr>
            <w:rFonts w:ascii="Arial" w:hAnsi="Arial" w:cs="Arial"/>
            <w:color w:val="000000" w:themeColor="text1"/>
            <w:sz w:val="22"/>
            <w:szCs w:val="22"/>
          </w:rPr>
          <w:t xml:space="preserve"> </w:t>
        </w:r>
      </w:ins>
      <w:ins w:id="2808" w:author="David Bartel" w:date="2018-03-27T09:46:00Z">
        <w:r w:rsidR="001A25F5" w:rsidRPr="00742EFD">
          <w:rPr>
            <w:rFonts w:ascii="Arial" w:hAnsi="Arial" w:cs="Arial"/>
            <w:color w:val="000000" w:themeColor="text1"/>
            <w:sz w:val="22"/>
            <w:szCs w:val="22"/>
          </w:rPr>
          <w:t>did not</w:t>
        </w:r>
      </w:ins>
      <w:ins w:id="2809" w:author="David Bartel" w:date="2018-03-27T09:45:00Z">
        <w:r w:rsidR="001A25F5" w:rsidRPr="00742EFD">
          <w:rPr>
            <w:rFonts w:ascii="Arial" w:hAnsi="Arial" w:cs="Arial"/>
            <w:color w:val="000000" w:themeColor="text1"/>
            <w:sz w:val="22"/>
            <w:szCs w:val="22"/>
          </w:rPr>
          <w:t xml:space="preserve"> </w:t>
        </w:r>
      </w:ins>
      <w:ins w:id="2810" w:author="David Bartel" w:date="2018-03-27T09:46:00Z">
        <w:r w:rsidR="001A25F5" w:rsidRPr="00742EFD">
          <w:rPr>
            <w:rFonts w:ascii="Arial" w:hAnsi="Arial" w:cs="Arial"/>
            <w:color w:val="000000" w:themeColor="text1"/>
            <w:sz w:val="22"/>
            <w:szCs w:val="22"/>
          </w:rPr>
          <w:t xml:space="preserve">rule out the </w:t>
        </w:r>
      </w:ins>
      <w:ins w:id="2811" w:author="David Bartel" w:date="2018-03-27T09:51:00Z">
        <w:r w:rsidR="00F65B79" w:rsidRPr="00742EFD">
          <w:rPr>
            <w:rFonts w:ascii="Arial" w:hAnsi="Arial" w:cs="Arial"/>
            <w:color w:val="000000" w:themeColor="text1"/>
            <w:sz w:val="22"/>
            <w:szCs w:val="22"/>
          </w:rPr>
          <w:t xml:space="preserve">formal </w:t>
        </w:r>
      </w:ins>
      <w:ins w:id="2812" w:author="David Bartel" w:date="2018-03-27T09:46:00Z">
        <w:r w:rsidR="001A25F5" w:rsidRPr="00742EFD">
          <w:rPr>
            <w:rFonts w:ascii="Arial" w:hAnsi="Arial" w:cs="Arial"/>
            <w:color w:val="000000" w:themeColor="text1"/>
            <w:sz w:val="22"/>
            <w:szCs w:val="22"/>
          </w:rPr>
          <w:t xml:space="preserve">possibility that </w:t>
        </w:r>
      </w:ins>
      <w:del w:id="2813" w:author="David Bartel" w:date="2018-03-26T22:12:00Z">
        <w:r w:rsidRPr="00742EFD" w:rsidDel="001549EA">
          <w:rPr>
            <w:rFonts w:ascii="Arial" w:hAnsi="Arial" w:cs="Arial"/>
            <w:color w:val="000000" w:themeColor="text1"/>
            <w:sz w:val="22"/>
            <w:szCs w:val="22"/>
          </w:rPr>
          <w:delText xml:space="preserve">as </w:delText>
        </w:r>
      </w:del>
      <w:del w:id="2814" w:author="David Bartel" w:date="2018-03-26T22:13:00Z">
        <w:r w:rsidRPr="00742EFD" w:rsidDel="001549EA">
          <w:rPr>
            <w:rFonts w:ascii="Arial" w:hAnsi="Arial" w:cs="Arial"/>
            <w:color w:val="000000" w:themeColor="text1"/>
            <w:sz w:val="22"/>
            <w:szCs w:val="22"/>
          </w:rPr>
          <w:delText xml:space="preserve">it </w:delText>
        </w:r>
      </w:del>
      <w:del w:id="2815" w:author="David Bartel" w:date="2018-03-26T22:04:00Z">
        <w:r w:rsidRPr="00742EFD" w:rsidDel="003C2C9E">
          <w:rPr>
            <w:rFonts w:ascii="Arial" w:hAnsi="Arial" w:cs="Arial"/>
            <w:color w:val="000000" w:themeColor="text1"/>
            <w:sz w:val="22"/>
            <w:szCs w:val="22"/>
          </w:rPr>
          <w:delText>is challenging to compose an alternative model by which</w:delText>
        </w:r>
      </w:del>
      <w:del w:id="2816" w:author="David Bartel" w:date="2018-03-27T09:46:00Z">
        <w:r w:rsidRPr="00742EFD" w:rsidDel="001A25F5">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the AGO–miRNA complex </w:t>
      </w:r>
      <w:ins w:id="2817" w:author="David Bartel" w:date="2018-03-27T09:48:00Z">
        <w:r w:rsidR="001A25F5" w:rsidRPr="00742EFD">
          <w:rPr>
            <w:rFonts w:ascii="Arial" w:hAnsi="Arial" w:cs="Arial"/>
            <w:color w:val="000000" w:themeColor="text1"/>
            <w:sz w:val="22"/>
            <w:szCs w:val="22"/>
          </w:rPr>
          <w:t>directly binds the flanking nucleotide</w:t>
        </w:r>
        <w:r w:rsidR="00FB5589" w:rsidRPr="00742EFD">
          <w:rPr>
            <w:rFonts w:ascii="Arial" w:hAnsi="Arial" w:cs="Arial"/>
            <w:color w:val="000000" w:themeColor="text1"/>
            <w:sz w:val="22"/>
            <w:szCs w:val="22"/>
          </w:rPr>
          <w:t>s</w:t>
        </w:r>
        <w:r w:rsidR="00506400" w:rsidRPr="00742EFD">
          <w:rPr>
            <w:rFonts w:ascii="Arial" w:hAnsi="Arial" w:cs="Arial"/>
            <w:color w:val="000000" w:themeColor="text1"/>
            <w:sz w:val="22"/>
            <w:szCs w:val="22"/>
          </w:rPr>
          <w:t xml:space="preserve"> with a preference that happens</w:t>
        </w:r>
        <w:r w:rsidR="001A25F5" w:rsidRPr="00742EFD">
          <w:rPr>
            <w:rFonts w:ascii="Arial" w:hAnsi="Arial" w:cs="Arial"/>
            <w:color w:val="000000" w:themeColor="text1"/>
            <w:sz w:val="22"/>
            <w:szCs w:val="22"/>
          </w:rPr>
          <w:t xml:space="preserve"> to correlate with predicted </w:t>
        </w:r>
      </w:ins>
      <w:ins w:id="2818" w:author="David Bartel" w:date="2018-03-27T09:49:00Z">
        <w:r w:rsidR="00F65B79" w:rsidRPr="00742EFD">
          <w:rPr>
            <w:rFonts w:ascii="Arial" w:hAnsi="Arial" w:cs="Arial"/>
            <w:color w:val="000000" w:themeColor="text1"/>
            <w:sz w:val="22"/>
            <w:szCs w:val="22"/>
          </w:rPr>
          <w:t>site accessibility</w:t>
        </w:r>
      </w:ins>
      <w:del w:id="2819" w:author="David Bartel" w:date="2018-03-27T09:49:00Z">
        <w:r w:rsidRPr="00742EFD" w:rsidDel="00F65B79">
          <w:rPr>
            <w:rFonts w:ascii="Arial" w:hAnsi="Arial" w:cs="Arial"/>
            <w:color w:val="000000" w:themeColor="text1"/>
            <w:sz w:val="22"/>
            <w:szCs w:val="22"/>
          </w:rPr>
          <w:delText>itself has nucleotide preferences that so accurately recapitulate</w:delText>
        </w:r>
      </w:del>
      <w:del w:id="2820" w:author="David Bartel" w:date="2018-03-26T21:57:00Z">
        <w:r w:rsidRPr="00742EFD" w:rsidDel="00527F1E">
          <w:rPr>
            <w:rFonts w:ascii="Arial" w:hAnsi="Arial" w:cs="Arial"/>
            <w:color w:val="000000" w:themeColor="text1"/>
            <w:sz w:val="22"/>
            <w:szCs w:val="22"/>
          </w:rPr>
          <w:delText>s</w:delText>
        </w:r>
      </w:del>
      <w:del w:id="2821" w:author="David Bartel" w:date="2018-03-27T09:49:00Z">
        <w:r w:rsidRPr="00742EFD" w:rsidDel="00F65B79">
          <w:rPr>
            <w:rFonts w:ascii="Arial" w:hAnsi="Arial" w:cs="Arial"/>
            <w:color w:val="000000" w:themeColor="text1"/>
            <w:sz w:val="22"/>
            <w:szCs w:val="22"/>
          </w:rPr>
          <w:delText xml:space="preserve"> </w:delText>
        </w:r>
      </w:del>
      <w:del w:id="2822" w:author="David Bartel" w:date="2018-03-26T21:57:00Z">
        <w:r w:rsidRPr="00742EFD" w:rsidDel="00527F1E">
          <w:rPr>
            <w:rFonts w:ascii="Arial" w:hAnsi="Arial" w:cs="Arial"/>
            <w:color w:val="000000" w:themeColor="text1"/>
            <w:sz w:val="22"/>
            <w:szCs w:val="22"/>
          </w:rPr>
          <w:delText xml:space="preserve">the </w:delText>
        </w:r>
      </w:del>
      <w:del w:id="2823" w:author="David Bartel" w:date="2018-03-27T09:49:00Z">
        <w:r w:rsidRPr="00742EFD" w:rsidDel="00F65B79">
          <w:rPr>
            <w:rFonts w:ascii="Arial" w:hAnsi="Arial" w:cs="Arial"/>
            <w:color w:val="000000" w:themeColor="text1"/>
            <w:sz w:val="22"/>
            <w:szCs w:val="22"/>
          </w:rPr>
          <w:delText>predicted accessibility</w:delText>
        </w:r>
      </w:del>
      <w:del w:id="2824" w:author="David Bartel" w:date="2018-03-26T22:00:00Z">
        <w:r w:rsidRPr="00742EFD" w:rsidDel="0020147F">
          <w:rPr>
            <w:rFonts w:ascii="Arial" w:hAnsi="Arial" w:cs="Arial"/>
            <w:color w:val="000000" w:themeColor="text1"/>
            <w:sz w:val="22"/>
            <w:szCs w:val="22"/>
          </w:rPr>
          <w:delText xml:space="preserve"> </w:delText>
        </w:r>
      </w:del>
      <w:del w:id="2825" w:author="David Bartel" w:date="2018-03-26T21:57:00Z">
        <w:r w:rsidRPr="00742EFD" w:rsidDel="00527F1E">
          <w:rPr>
            <w:rFonts w:ascii="Arial" w:hAnsi="Arial" w:cs="Arial"/>
            <w:color w:val="000000" w:themeColor="text1"/>
            <w:sz w:val="22"/>
            <w:szCs w:val="22"/>
          </w:rPr>
          <w:delText>profile</w:delText>
        </w:r>
      </w:del>
      <w:del w:id="2826" w:author="David Bartel" w:date="2018-03-27T09:49:00Z">
        <w:r w:rsidRPr="00742EFD" w:rsidDel="00F65B79">
          <w:rPr>
            <w:rFonts w:ascii="Arial" w:hAnsi="Arial" w:cs="Arial"/>
            <w:color w:val="000000" w:themeColor="text1"/>
            <w:sz w:val="22"/>
            <w:szCs w:val="22"/>
          </w:rPr>
          <w:delText>.</w:delText>
        </w:r>
      </w:del>
      <w:ins w:id="2827" w:author="David Bartel" w:date="2018-03-26T22:03:00Z">
        <w:r w:rsidR="0020147F" w:rsidRPr="00742EFD">
          <w:rPr>
            <w:rFonts w:ascii="Arial" w:hAnsi="Arial" w:cs="Arial"/>
            <w:color w:val="000000" w:themeColor="text1"/>
            <w:sz w:val="22"/>
            <w:szCs w:val="22"/>
          </w:rPr>
          <w:t>.</w:t>
        </w:r>
      </w:ins>
      <w:ins w:id="2828" w:author="David Bartel" w:date="2018-03-26T21:47:00Z">
        <w:r w:rsidR="001A12AA" w:rsidRPr="00742EFD">
          <w:rPr>
            <w:rFonts w:ascii="Arial" w:hAnsi="Arial" w:cs="Arial"/>
            <w:color w:val="000000" w:themeColor="text1"/>
            <w:sz w:val="22"/>
            <w:szCs w:val="22"/>
          </w:rPr>
          <w:t xml:space="preserve"> </w:t>
        </w:r>
      </w:ins>
      <w:ins w:id="2829" w:author="David Bartel" w:date="2018-03-27T22:13:00Z">
        <w:r w:rsidR="00872DFB" w:rsidRPr="00742EFD">
          <w:rPr>
            <w:rFonts w:ascii="Arial" w:hAnsi="Arial" w:cs="Arial"/>
            <w:color w:val="000000" w:themeColor="text1"/>
            <w:sz w:val="22"/>
            <w:szCs w:val="22"/>
          </w:rPr>
          <w:t xml:space="preserve"> </w:t>
        </w:r>
      </w:ins>
      <w:ins w:id="2830" w:author="David Bartel" w:date="2018-03-26T21:47:00Z">
        <w:r w:rsidR="00F65B79" w:rsidRPr="00742EFD">
          <w:rPr>
            <w:rFonts w:ascii="Arial" w:hAnsi="Arial" w:cs="Arial"/>
            <w:color w:val="000000" w:themeColor="text1"/>
            <w:sz w:val="22"/>
            <w:szCs w:val="22"/>
          </w:rPr>
          <w:t xml:space="preserve">To </w:t>
        </w:r>
      </w:ins>
      <w:ins w:id="2831" w:author="David Bartel" w:date="2018-03-27T09:53:00Z">
        <w:r w:rsidR="00F65B79" w:rsidRPr="00742EFD">
          <w:rPr>
            <w:rFonts w:ascii="Arial" w:hAnsi="Arial" w:cs="Arial"/>
            <w:color w:val="000000" w:themeColor="text1"/>
            <w:sz w:val="22"/>
            <w:szCs w:val="22"/>
          </w:rPr>
          <w:t xml:space="preserve">investigate this </w:t>
        </w:r>
        <w:r w:rsidR="00F65B79" w:rsidRPr="00742EFD">
          <w:rPr>
            <w:rFonts w:ascii="Arial" w:hAnsi="Arial" w:cs="Arial"/>
            <w:color w:val="000000" w:themeColor="text1"/>
            <w:sz w:val="22"/>
            <w:szCs w:val="22"/>
          </w:rPr>
          <w:lastRenderedPageBreak/>
          <w:t xml:space="preserve">possibility, </w:t>
        </w:r>
      </w:ins>
    </w:p>
    <w:p w14:paraId="7A901523" w14:textId="748327B6" w:rsidR="009E2BCA" w:rsidRPr="00742EFD" w:rsidRDefault="009E2BCA" w:rsidP="00F65B79">
      <w:pPr>
        <w:spacing w:line="360" w:lineRule="auto"/>
        <w:ind w:firstLine="720"/>
        <w:rPr>
          <w:ins w:id="2832" w:author="David Bartel" w:date="2018-03-27T10:39:00Z"/>
          <w:rFonts w:ascii="Arial" w:hAnsi="Arial" w:cs="Arial"/>
          <w:color w:val="000000" w:themeColor="text1"/>
          <w:sz w:val="22"/>
          <w:szCs w:val="22"/>
        </w:rPr>
      </w:pPr>
      <w:del w:id="2833" w:author="David Bartel" w:date="2018-03-27T09:54:00Z">
        <w:r w:rsidRPr="00742EFD" w:rsidDel="00F65B79">
          <w:rPr>
            <w:rFonts w:ascii="Arial" w:hAnsi="Arial" w:cs="Arial"/>
            <w:color w:val="000000" w:themeColor="text1"/>
            <w:sz w:val="22"/>
            <w:szCs w:val="22"/>
          </w:rPr>
          <w:delText xml:space="preserve">To further discriminate between target site accessibility and differential Ago-miRNA–mediated primary nucleotide affinity as leading to the range of flanking dinucleotide </w:delText>
        </w:r>
        <w:r w:rsidRPr="00742EFD" w:rsidDel="00F65B79">
          <w:rPr>
            <w:rFonts w:ascii="Arial" w:hAnsi="Arial" w:cs="Arial"/>
            <w:i/>
            <w:color w:val="000000" w:themeColor="text1"/>
            <w:sz w:val="22"/>
            <w:szCs w:val="22"/>
          </w:rPr>
          <w:delText>K</w:delText>
        </w:r>
        <w:r w:rsidRPr="00742EFD" w:rsidDel="00F65B79">
          <w:rPr>
            <w:rFonts w:ascii="Arial" w:hAnsi="Arial" w:cs="Arial"/>
            <w:color w:val="000000" w:themeColor="text1"/>
            <w:sz w:val="22"/>
            <w:szCs w:val="22"/>
            <w:vertAlign w:val="subscript"/>
          </w:rPr>
          <w:delText>D</w:delText>
        </w:r>
        <w:r w:rsidRPr="00742EFD" w:rsidDel="00F65B79">
          <w:rPr>
            <w:rFonts w:ascii="Arial" w:hAnsi="Arial" w:cs="Arial"/>
            <w:color w:val="000000" w:themeColor="text1"/>
            <w:sz w:val="22"/>
            <w:szCs w:val="22"/>
          </w:rPr>
          <w:delText xml:space="preserve"> values, </w:delText>
        </w:r>
      </w:del>
      <w:r w:rsidRPr="00742EFD">
        <w:rPr>
          <w:rFonts w:ascii="Arial" w:hAnsi="Arial" w:cs="Arial"/>
          <w:color w:val="000000" w:themeColor="text1"/>
          <w:sz w:val="22"/>
          <w:szCs w:val="22"/>
        </w:rPr>
        <w:t xml:space="preserve">we </w:t>
      </w:r>
      <w:ins w:id="2834" w:author="David Bartel" w:date="2018-03-27T10:02:00Z">
        <w:r w:rsidR="00C24A2B" w:rsidRPr="00742EFD">
          <w:rPr>
            <w:rFonts w:ascii="Arial" w:hAnsi="Arial" w:cs="Arial"/>
            <w:color w:val="000000" w:themeColor="text1"/>
            <w:sz w:val="22"/>
            <w:szCs w:val="22"/>
          </w:rPr>
          <w:t>examined how well</w:t>
        </w:r>
        <w:r w:rsidR="002404BB" w:rsidRPr="00742EFD">
          <w:rPr>
            <w:rFonts w:ascii="Arial" w:hAnsi="Arial" w:cs="Arial"/>
            <w:color w:val="000000" w:themeColor="text1"/>
            <w:sz w:val="22"/>
            <w:szCs w:val="22"/>
          </w:rPr>
          <w:t xml:space="preserve"> a primary-sequence preference w</w:t>
        </w:r>
        <w:r w:rsidR="00C24A2B" w:rsidRPr="00742EFD">
          <w:rPr>
            <w:rFonts w:ascii="Arial" w:hAnsi="Arial" w:cs="Arial"/>
            <w:color w:val="000000" w:themeColor="text1"/>
            <w:sz w:val="22"/>
            <w:szCs w:val="22"/>
          </w:rPr>
          <w:t xml:space="preserve">ould </w:t>
        </w:r>
      </w:ins>
      <w:ins w:id="2835" w:author="David Bartel" w:date="2018-03-27T10:03:00Z">
        <w:r w:rsidR="00C24A2B" w:rsidRPr="00742EFD">
          <w:rPr>
            <w:rFonts w:ascii="Arial" w:hAnsi="Arial" w:cs="Arial"/>
            <w:color w:val="000000" w:themeColor="text1"/>
            <w:sz w:val="22"/>
            <w:szCs w:val="22"/>
          </w:rPr>
          <w:t xml:space="preserve">recapitulate the predicted site accessibility. </w:t>
        </w:r>
      </w:ins>
      <w:ins w:id="2836" w:author="David Bartel" w:date="2018-03-27T22:13:00Z">
        <w:r w:rsidR="00872DFB" w:rsidRPr="00742EFD">
          <w:rPr>
            <w:rFonts w:ascii="Arial" w:hAnsi="Arial" w:cs="Arial"/>
            <w:color w:val="000000" w:themeColor="text1"/>
            <w:sz w:val="22"/>
            <w:szCs w:val="22"/>
          </w:rPr>
          <w:t xml:space="preserve"> </w:t>
        </w:r>
      </w:ins>
      <w:del w:id="2837" w:author="David Bartel" w:date="2018-03-27T10:03:00Z">
        <w:r w:rsidRPr="00742EFD" w:rsidDel="00C24A2B">
          <w:rPr>
            <w:rFonts w:ascii="Arial" w:hAnsi="Arial" w:cs="Arial"/>
            <w:color w:val="000000" w:themeColor="text1"/>
            <w:sz w:val="22"/>
            <w:szCs w:val="22"/>
          </w:rPr>
          <w:delText xml:space="preserve">sampled </w:delText>
        </w:r>
      </w:del>
      <w:del w:id="2838" w:author="David Bartel" w:date="2018-03-27T22:12:00Z">
        <w:r w:rsidRPr="00742EFD" w:rsidDel="002404BB">
          <w:rPr>
            <w:rFonts w:ascii="Arial" w:hAnsi="Arial" w:cs="Arial"/>
            <w:color w:val="000000" w:themeColor="text1"/>
            <w:sz w:val="22"/>
            <w:szCs w:val="22"/>
          </w:rPr>
          <w:delText xml:space="preserve">8mer-containing reads from the </w:delText>
        </w:r>
      </w:del>
      <w:del w:id="2839" w:author="David Bartel" w:date="2018-03-27T09:54:00Z">
        <w:r w:rsidRPr="00742EFD" w:rsidDel="00FB5589">
          <w:rPr>
            <w:rFonts w:ascii="Arial" w:hAnsi="Arial" w:cs="Arial"/>
            <w:color w:val="000000" w:themeColor="text1"/>
            <w:sz w:val="22"/>
            <w:szCs w:val="22"/>
          </w:rPr>
          <w:delText xml:space="preserve">sequenced </w:delText>
        </w:r>
      </w:del>
      <w:ins w:id="2840" w:author="David Bartel" w:date="2018-03-27T22:11:00Z">
        <w:r w:rsidR="002404BB" w:rsidRPr="00742EFD">
          <w:rPr>
            <w:rFonts w:ascii="Arial" w:hAnsi="Arial" w:cs="Arial"/>
            <w:color w:val="000000" w:themeColor="text1"/>
            <w:sz w:val="22"/>
            <w:szCs w:val="22"/>
          </w:rPr>
          <w:t>I</w:t>
        </w:r>
      </w:ins>
      <w:del w:id="2841" w:author="David Bartel" w:date="2018-03-27T22:11:00Z">
        <w:r w:rsidRPr="00742EFD" w:rsidDel="002404BB">
          <w:rPr>
            <w:rFonts w:ascii="Arial" w:hAnsi="Arial" w:cs="Arial"/>
            <w:color w:val="000000" w:themeColor="text1"/>
            <w:sz w:val="22"/>
            <w:szCs w:val="22"/>
          </w:rPr>
          <w:delText>i</w:delText>
        </w:r>
      </w:del>
      <w:r w:rsidRPr="00742EFD">
        <w:rPr>
          <w:rFonts w:ascii="Arial" w:hAnsi="Arial" w:cs="Arial"/>
          <w:color w:val="000000" w:themeColor="text1"/>
          <w:sz w:val="22"/>
          <w:szCs w:val="22"/>
        </w:rPr>
        <w:t xml:space="preserve">nput </w:t>
      </w:r>
      <w:del w:id="2842" w:author="David Bartel" w:date="2018-03-27T22:11:00Z">
        <w:r w:rsidRPr="00742EFD" w:rsidDel="002404BB">
          <w:rPr>
            <w:rFonts w:ascii="Arial" w:hAnsi="Arial" w:cs="Arial"/>
            <w:color w:val="000000" w:themeColor="text1"/>
            <w:sz w:val="22"/>
            <w:szCs w:val="22"/>
          </w:rPr>
          <w:delText>RNA library</w:delText>
        </w:r>
      </w:del>
      <w:ins w:id="2843" w:author="David Bartel" w:date="2018-03-27T22:11:00Z">
        <w:r w:rsidR="002404BB" w:rsidRPr="00742EFD">
          <w:rPr>
            <w:rFonts w:ascii="Arial" w:hAnsi="Arial" w:cs="Arial"/>
            <w:color w:val="000000" w:themeColor="text1"/>
            <w:sz w:val="22"/>
            <w:szCs w:val="22"/>
          </w:rPr>
          <w:t xml:space="preserve">reads that </w:t>
        </w:r>
      </w:ins>
      <w:ins w:id="2844" w:author="David Bartel" w:date="2018-03-27T22:12:00Z">
        <w:r w:rsidR="002404BB" w:rsidRPr="00742EFD">
          <w:rPr>
            <w:rFonts w:ascii="Arial" w:hAnsi="Arial" w:cs="Arial"/>
            <w:color w:val="000000" w:themeColor="text1"/>
            <w:sz w:val="22"/>
            <w:szCs w:val="22"/>
          </w:rPr>
          <w:t xml:space="preserve">contained </w:t>
        </w:r>
        <w:r w:rsidR="00872DFB" w:rsidRPr="00742EFD">
          <w:rPr>
            <w:rFonts w:ascii="Arial" w:hAnsi="Arial" w:cs="Arial"/>
            <w:color w:val="000000" w:themeColor="text1"/>
            <w:sz w:val="22"/>
            <w:szCs w:val="22"/>
          </w:rPr>
          <w:t xml:space="preserve">a </w:t>
        </w:r>
        <w:r w:rsidR="002404BB" w:rsidRPr="00742EFD">
          <w:rPr>
            <w:rFonts w:ascii="Arial" w:hAnsi="Arial" w:cs="Arial"/>
            <w:color w:val="000000" w:themeColor="text1"/>
            <w:sz w:val="22"/>
            <w:szCs w:val="22"/>
          </w:rPr>
          <w:t>miR-1 8mer site</w:t>
        </w:r>
      </w:ins>
      <w:r w:rsidRPr="00742EFD">
        <w:rPr>
          <w:rFonts w:ascii="Arial" w:hAnsi="Arial" w:cs="Arial"/>
          <w:color w:val="000000" w:themeColor="text1"/>
          <w:sz w:val="22"/>
          <w:szCs w:val="22"/>
        </w:rPr>
        <w:t xml:space="preserve"> </w:t>
      </w:r>
      <w:ins w:id="2845" w:author="David Bartel" w:date="2018-03-27T10:04:00Z">
        <w:r w:rsidR="00D1534A" w:rsidRPr="00742EFD">
          <w:rPr>
            <w:rFonts w:ascii="Arial" w:hAnsi="Arial" w:cs="Arial"/>
            <w:color w:val="000000" w:themeColor="text1"/>
            <w:sz w:val="22"/>
            <w:szCs w:val="22"/>
          </w:rPr>
          <w:t xml:space="preserve">were sampled </w:t>
        </w:r>
      </w:ins>
      <w:del w:id="2846" w:author="David Bartel" w:date="2018-03-27T10:04:00Z">
        <w:r w:rsidRPr="00742EFD" w:rsidDel="00D1534A">
          <w:rPr>
            <w:rFonts w:ascii="Arial" w:hAnsi="Arial" w:cs="Arial"/>
            <w:color w:val="000000" w:themeColor="text1"/>
            <w:sz w:val="22"/>
            <w:szCs w:val="22"/>
          </w:rPr>
          <w:delText>such that</w:delText>
        </w:r>
      </w:del>
      <w:ins w:id="2847" w:author="David Bartel" w:date="2018-03-27T10:04:00Z">
        <w:r w:rsidR="00D1534A" w:rsidRPr="00742EFD">
          <w:rPr>
            <w:rFonts w:ascii="Arial" w:hAnsi="Arial" w:cs="Arial"/>
            <w:color w:val="000000" w:themeColor="text1"/>
            <w:sz w:val="22"/>
            <w:szCs w:val="22"/>
          </w:rPr>
          <w:t>to match</w:t>
        </w:r>
      </w:ins>
      <w:r w:rsidRPr="00742EFD">
        <w:rPr>
          <w:rFonts w:ascii="Arial" w:hAnsi="Arial" w:cs="Arial"/>
          <w:color w:val="000000" w:themeColor="text1"/>
          <w:sz w:val="22"/>
          <w:szCs w:val="22"/>
        </w:rPr>
        <w:t xml:space="preserve"> the frequency of each of the 256 </w:t>
      </w:r>
      <w:del w:id="2848" w:author="David Bartel" w:date="2018-03-27T09:55:00Z">
        <w:r w:rsidRPr="00742EFD" w:rsidDel="00FB5589">
          <w:rPr>
            <w:rFonts w:ascii="Arial" w:hAnsi="Arial" w:cs="Arial"/>
            <w:color w:val="000000" w:themeColor="text1"/>
            <w:sz w:val="22"/>
            <w:szCs w:val="22"/>
          </w:rPr>
          <w:delText>flanking dinucleotides</w:delText>
        </w:r>
      </w:del>
      <w:ins w:id="2849" w:author="David Bartel" w:date="2018-03-27T09:55:00Z">
        <w:r w:rsidR="00FB5589" w:rsidRPr="00742EFD">
          <w:rPr>
            <w:rFonts w:ascii="Arial" w:hAnsi="Arial" w:cs="Arial"/>
            <w:color w:val="000000" w:themeColor="text1"/>
            <w:sz w:val="22"/>
            <w:szCs w:val="22"/>
          </w:rPr>
          <w:t>extended sites</w:t>
        </w:r>
      </w:ins>
      <w:r w:rsidRPr="00742EFD">
        <w:rPr>
          <w:rFonts w:ascii="Arial" w:hAnsi="Arial" w:cs="Arial"/>
          <w:color w:val="000000" w:themeColor="text1"/>
          <w:sz w:val="22"/>
          <w:szCs w:val="22"/>
        </w:rPr>
        <w:t xml:space="preserve"> </w:t>
      </w:r>
      <w:del w:id="2850" w:author="David Bartel" w:date="2018-03-27T10:04:00Z">
        <w:r w:rsidRPr="00742EFD" w:rsidDel="00D1534A">
          <w:rPr>
            <w:rFonts w:ascii="Arial" w:hAnsi="Arial" w:cs="Arial"/>
            <w:color w:val="000000" w:themeColor="text1"/>
            <w:sz w:val="22"/>
            <w:szCs w:val="22"/>
          </w:rPr>
          <w:delText xml:space="preserve">matched that </w:delText>
        </w:r>
      </w:del>
      <w:del w:id="2851" w:author="David Bartel" w:date="2018-03-27T10:08:00Z">
        <w:r w:rsidRPr="00742EFD" w:rsidDel="00D1534A">
          <w:rPr>
            <w:rFonts w:ascii="Arial" w:hAnsi="Arial" w:cs="Arial"/>
            <w:color w:val="000000" w:themeColor="text1"/>
            <w:sz w:val="22"/>
            <w:szCs w:val="22"/>
          </w:rPr>
          <w:delText>of</w:delText>
        </w:r>
      </w:del>
      <w:ins w:id="2852" w:author="David Bartel" w:date="2018-03-27T10:08:00Z">
        <w:r w:rsidR="00D1534A" w:rsidRPr="00742EFD">
          <w:rPr>
            <w:rFonts w:ascii="Arial" w:hAnsi="Arial" w:cs="Arial"/>
            <w:color w:val="000000" w:themeColor="text1"/>
            <w:sz w:val="22"/>
            <w:szCs w:val="22"/>
          </w:rPr>
          <w:t>in</w:t>
        </w:r>
      </w:ins>
      <w:r w:rsidRPr="00742EFD">
        <w:rPr>
          <w:rFonts w:ascii="Arial" w:hAnsi="Arial" w:cs="Arial"/>
          <w:color w:val="000000" w:themeColor="text1"/>
          <w:sz w:val="22"/>
          <w:szCs w:val="22"/>
        </w:rPr>
        <w:t xml:space="preserve"> the</w:t>
      </w:r>
      <w:ins w:id="2853" w:author="David Bartel" w:date="2018-03-27T10:10:00Z">
        <w:r w:rsidR="008038C3" w:rsidRPr="00742EFD">
          <w:rPr>
            <w:rFonts w:ascii="Arial" w:hAnsi="Arial" w:cs="Arial"/>
            <w:color w:val="000000" w:themeColor="text1"/>
            <w:sz w:val="22"/>
            <w:szCs w:val="22"/>
          </w:rPr>
          <w:t xml:space="preserve"> </w:t>
        </w:r>
      </w:ins>
      <w:del w:id="2854" w:author="David Bartel" w:date="2018-03-27T10:12:00Z">
        <w:r w:rsidRPr="00742EFD" w:rsidDel="008038C3">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72 </w:t>
      </w:r>
      <w:proofErr w:type="spellStart"/>
      <w:r w:rsidRPr="00742EFD">
        <w:rPr>
          <w:rFonts w:ascii="Arial" w:hAnsi="Arial" w:cs="Arial"/>
          <w:color w:val="000000" w:themeColor="text1"/>
          <w:sz w:val="22"/>
          <w:szCs w:val="22"/>
        </w:rPr>
        <w:t>pM</w:t>
      </w:r>
      <w:proofErr w:type="spellEnd"/>
      <w:r w:rsidRPr="00742EFD">
        <w:rPr>
          <w:rFonts w:ascii="Arial" w:hAnsi="Arial" w:cs="Arial"/>
          <w:color w:val="000000" w:themeColor="text1"/>
          <w:sz w:val="22"/>
          <w:szCs w:val="22"/>
        </w:rPr>
        <w:t xml:space="preserve"> AGO2–miR-1 </w:t>
      </w:r>
      <w:del w:id="2855" w:author="David Bartel" w:date="2018-03-27T10:07:00Z">
        <w:r w:rsidRPr="00742EFD" w:rsidDel="00D1534A">
          <w:rPr>
            <w:rFonts w:ascii="Arial" w:hAnsi="Arial" w:cs="Arial"/>
            <w:color w:val="000000" w:themeColor="text1"/>
            <w:sz w:val="22"/>
            <w:szCs w:val="22"/>
          </w:rPr>
          <w:delText>sample</w:delText>
        </w:r>
      </w:del>
      <w:ins w:id="2856" w:author="David Bartel" w:date="2018-03-27T10:07:00Z">
        <w:r w:rsidR="00D1534A" w:rsidRPr="00742EFD">
          <w:rPr>
            <w:rFonts w:ascii="Arial" w:hAnsi="Arial" w:cs="Arial"/>
            <w:color w:val="000000" w:themeColor="text1"/>
            <w:sz w:val="22"/>
            <w:szCs w:val="22"/>
          </w:rPr>
          <w:t>library</w:t>
        </w:r>
      </w:ins>
      <w:ins w:id="2857" w:author="David Bartel" w:date="2018-03-27T10:04:00Z">
        <w:r w:rsidR="00D1534A" w:rsidRPr="00742EFD">
          <w:rPr>
            <w:rFonts w:ascii="Arial" w:hAnsi="Arial" w:cs="Arial"/>
            <w:color w:val="000000" w:themeColor="text1"/>
            <w:sz w:val="22"/>
            <w:szCs w:val="22"/>
          </w:rPr>
          <w:t>, and the distribution of site-accessibil</w:t>
        </w:r>
      </w:ins>
      <w:ins w:id="2858" w:author="David Bartel" w:date="2018-03-27T10:06:00Z">
        <w:r w:rsidR="00D1534A" w:rsidRPr="00742EFD">
          <w:rPr>
            <w:rFonts w:ascii="Arial" w:hAnsi="Arial" w:cs="Arial"/>
            <w:color w:val="000000" w:themeColor="text1"/>
            <w:sz w:val="22"/>
            <w:szCs w:val="22"/>
          </w:rPr>
          <w:t>i</w:t>
        </w:r>
      </w:ins>
      <w:ins w:id="2859" w:author="David Bartel" w:date="2018-03-27T10:04:00Z">
        <w:r w:rsidR="00D1534A" w:rsidRPr="00742EFD">
          <w:rPr>
            <w:rFonts w:ascii="Arial" w:hAnsi="Arial" w:cs="Arial"/>
            <w:color w:val="000000" w:themeColor="text1"/>
            <w:sz w:val="22"/>
            <w:szCs w:val="22"/>
          </w:rPr>
          <w:t>ty s</w:t>
        </w:r>
      </w:ins>
      <w:ins w:id="2860" w:author="David Bartel" w:date="2018-03-27T10:06:00Z">
        <w:r w:rsidR="00D1534A" w:rsidRPr="00742EFD">
          <w:rPr>
            <w:rFonts w:ascii="Arial" w:hAnsi="Arial" w:cs="Arial"/>
            <w:color w:val="000000" w:themeColor="text1"/>
            <w:sz w:val="22"/>
            <w:szCs w:val="22"/>
          </w:rPr>
          <w:t xml:space="preserve">cores was </w:t>
        </w:r>
      </w:ins>
      <w:ins w:id="2861" w:author="David Bartel" w:date="2018-03-27T10:44:00Z">
        <w:r w:rsidR="00506400" w:rsidRPr="00742EFD">
          <w:rPr>
            <w:rFonts w:ascii="Arial" w:hAnsi="Arial" w:cs="Arial"/>
            <w:color w:val="000000" w:themeColor="text1"/>
            <w:sz w:val="22"/>
            <w:szCs w:val="22"/>
          </w:rPr>
          <w:t>examined.</w:t>
        </w:r>
      </w:ins>
      <w:ins w:id="2862" w:author="David Bartel" w:date="2018-03-27T10:45:00Z">
        <w:r w:rsidR="00B744EF" w:rsidRPr="00742EFD">
          <w:rPr>
            <w:rFonts w:ascii="Arial" w:hAnsi="Arial" w:cs="Arial"/>
            <w:color w:val="000000" w:themeColor="text1"/>
            <w:sz w:val="22"/>
            <w:szCs w:val="22"/>
          </w:rPr>
          <w:t xml:space="preserve"> </w:t>
        </w:r>
      </w:ins>
      <w:ins w:id="2863" w:author="David Bartel" w:date="2018-03-27T22:13:00Z">
        <w:r w:rsidR="00872DFB" w:rsidRPr="00742EFD">
          <w:rPr>
            <w:rFonts w:ascii="Arial" w:hAnsi="Arial" w:cs="Arial"/>
            <w:color w:val="000000" w:themeColor="text1"/>
            <w:sz w:val="22"/>
            <w:szCs w:val="22"/>
          </w:rPr>
          <w:t xml:space="preserve"> </w:t>
        </w:r>
      </w:ins>
      <w:ins w:id="2864" w:author="David Bartel" w:date="2018-03-27T10:45:00Z">
        <w:r w:rsidR="00B744EF" w:rsidRPr="00742EFD">
          <w:rPr>
            <w:rFonts w:ascii="Arial" w:hAnsi="Arial" w:cs="Arial"/>
            <w:color w:val="000000" w:themeColor="text1"/>
            <w:sz w:val="22"/>
            <w:szCs w:val="22"/>
          </w:rPr>
          <w:t>This distribution was</w:t>
        </w:r>
      </w:ins>
      <w:ins w:id="2865" w:author="David Bartel" w:date="2018-03-27T10:16:00Z">
        <w:r w:rsidR="000E0545" w:rsidRPr="00742EFD">
          <w:rPr>
            <w:rFonts w:ascii="Arial" w:hAnsi="Arial" w:cs="Arial"/>
            <w:color w:val="000000" w:themeColor="text1"/>
            <w:sz w:val="22"/>
            <w:szCs w:val="22"/>
          </w:rPr>
          <w:t xml:space="preserve"> found to resemble that of the input </w:t>
        </w:r>
      </w:ins>
      <w:ins w:id="2866" w:author="David Bartel" w:date="2018-03-27T10:46:00Z">
        <w:r w:rsidR="00B744EF" w:rsidRPr="00742EFD">
          <w:rPr>
            <w:rFonts w:ascii="Arial" w:hAnsi="Arial" w:cs="Arial"/>
            <w:color w:val="000000" w:themeColor="text1"/>
            <w:sz w:val="22"/>
            <w:szCs w:val="22"/>
          </w:rPr>
          <w:t xml:space="preserve">library </w:t>
        </w:r>
      </w:ins>
      <w:ins w:id="2867" w:author="David Bartel" w:date="2018-03-27T10:16:00Z">
        <w:r w:rsidR="000E0545" w:rsidRPr="00742EFD">
          <w:rPr>
            <w:rFonts w:ascii="Arial" w:hAnsi="Arial" w:cs="Arial"/>
            <w:color w:val="000000" w:themeColor="text1"/>
            <w:sz w:val="22"/>
            <w:szCs w:val="22"/>
          </w:rPr>
          <w:t>much more than that of the bound</w:t>
        </w:r>
      </w:ins>
      <w:del w:id="2868" w:author="David Bartel" w:date="2018-03-27T10:16:00Z">
        <w:r w:rsidRPr="00742EFD" w:rsidDel="000E0545">
          <w:rPr>
            <w:rFonts w:ascii="Arial" w:hAnsi="Arial" w:cs="Arial"/>
            <w:color w:val="000000" w:themeColor="text1"/>
            <w:sz w:val="22"/>
            <w:szCs w:val="22"/>
          </w:rPr>
          <w:delText>,</w:delText>
        </w:r>
      </w:del>
      <w:del w:id="2869" w:author="David Bartel" w:date="2018-03-27T10:17:00Z">
        <w:r w:rsidRPr="00742EFD" w:rsidDel="000E0545">
          <w:rPr>
            <w:rFonts w:ascii="Arial" w:hAnsi="Arial" w:cs="Arial"/>
            <w:color w:val="000000" w:themeColor="text1"/>
            <w:sz w:val="22"/>
            <w:szCs w:val="22"/>
          </w:rPr>
          <w:delText xml:space="preserve"> reasoning that this should recapitulate the ~11-fold increased in the geometric mean target site accessibility observed in the 72 pM AGO2–miR-1 sample library if the average predicted target site accessibilities were not causally responsible for the 100-fold range in the measured flanking dinucleotide </w:delText>
        </w:r>
        <w:r w:rsidRPr="00742EFD" w:rsidDel="000E0545">
          <w:rPr>
            <w:rFonts w:ascii="Arial" w:hAnsi="Arial" w:cs="Arial"/>
            <w:i/>
            <w:color w:val="000000" w:themeColor="text1"/>
            <w:sz w:val="22"/>
            <w:szCs w:val="22"/>
          </w:rPr>
          <w:delText>K</w:delText>
        </w:r>
        <w:r w:rsidRPr="00742EFD" w:rsidDel="000E0545">
          <w:rPr>
            <w:rFonts w:ascii="Arial" w:hAnsi="Arial" w:cs="Arial"/>
            <w:color w:val="000000" w:themeColor="text1"/>
            <w:sz w:val="22"/>
            <w:szCs w:val="22"/>
            <w:vertAlign w:val="subscript"/>
          </w:rPr>
          <w:delText>D</w:delText>
        </w:r>
        <w:r w:rsidRPr="00742EFD" w:rsidDel="000E0545">
          <w:rPr>
            <w:rFonts w:ascii="Arial" w:hAnsi="Arial" w:cs="Arial"/>
            <w:color w:val="000000" w:themeColor="text1"/>
            <w:sz w:val="22"/>
            <w:szCs w:val="22"/>
          </w:rPr>
          <w:delText xml:space="preserve"> values despite being highly correlated. This resampling explained 19.4% of the difference</w:delText>
        </w:r>
      </w:del>
      <w:r w:rsidRPr="00742EFD">
        <w:rPr>
          <w:rFonts w:ascii="Arial" w:hAnsi="Arial" w:cs="Arial"/>
          <w:color w:val="000000" w:themeColor="text1"/>
          <w:sz w:val="22"/>
          <w:szCs w:val="22"/>
        </w:rPr>
        <w:t xml:space="preserve"> (</w:t>
      </w:r>
      <w:del w:id="2870" w:author="David Bartel" w:date="2018-03-27T10:46:00Z">
        <w:r w:rsidRPr="00742EFD" w:rsidDel="00B744EF">
          <w:rPr>
            <w:rFonts w:ascii="Arial" w:hAnsi="Arial" w:cs="Arial"/>
            <w:color w:val="000000" w:themeColor="text1"/>
            <w:sz w:val="22"/>
            <w:szCs w:val="22"/>
          </w:rPr>
          <w:delText xml:space="preserve">Figure </w:delText>
        </w:r>
      </w:del>
      <w:ins w:id="2871" w:author="David Bartel" w:date="2018-03-27T10:46:00Z">
        <w:r w:rsidR="00B744EF" w:rsidRPr="00742EFD">
          <w:rPr>
            <w:rFonts w:ascii="Arial" w:hAnsi="Arial" w:cs="Arial"/>
            <w:color w:val="000000" w:themeColor="text1"/>
            <w:sz w:val="22"/>
            <w:szCs w:val="22"/>
          </w:rPr>
          <w:t xml:space="preserve">Fig. </w:t>
        </w:r>
      </w:ins>
      <w:del w:id="2872" w:author="Sean E. McGeary" w:date="2018-04-28T21:09:00Z">
        <w:r w:rsidRPr="00742EFD" w:rsidDel="000B0A8B">
          <w:rPr>
            <w:rFonts w:ascii="Arial" w:hAnsi="Arial" w:cs="Arial"/>
            <w:color w:val="000000" w:themeColor="text1"/>
            <w:sz w:val="22"/>
            <w:szCs w:val="22"/>
          </w:rPr>
          <w:delText>3</w:delText>
        </w:r>
      </w:del>
      <w:ins w:id="2873" w:author="David Bartel" w:date="2018-03-27T22:12:00Z">
        <w:del w:id="2874" w:author="Sean E. McGeary" w:date="2018-04-28T21:09:00Z">
          <w:r w:rsidR="00872DFB" w:rsidRPr="00742EFD" w:rsidDel="000B0A8B">
            <w:rPr>
              <w:rFonts w:ascii="Arial" w:hAnsi="Arial" w:cs="Arial"/>
              <w:color w:val="000000" w:themeColor="text1"/>
              <w:sz w:val="22"/>
              <w:szCs w:val="22"/>
            </w:rPr>
            <w:delText>E</w:delText>
          </w:r>
        </w:del>
      </w:ins>
      <w:ins w:id="2875" w:author="Sean E. McGeary" w:date="2018-04-28T21:09:00Z">
        <w:r w:rsidR="000B0A8B">
          <w:rPr>
            <w:rFonts w:ascii="Arial" w:hAnsi="Arial" w:cs="Arial"/>
            <w:color w:val="000000" w:themeColor="text1"/>
            <w:sz w:val="22"/>
            <w:szCs w:val="22"/>
          </w:rPr>
          <w:t>4</w:t>
        </w:r>
        <w:r w:rsidR="000B0A8B" w:rsidRPr="00742EFD">
          <w:rPr>
            <w:rFonts w:ascii="Arial" w:hAnsi="Arial" w:cs="Arial"/>
            <w:color w:val="000000" w:themeColor="text1"/>
            <w:sz w:val="22"/>
            <w:szCs w:val="22"/>
          </w:rPr>
          <w:t>E</w:t>
        </w:r>
      </w:ins>
      <w:del w:id="2876" w:author="David Bartel" w:date="2018-03-27T22:12:00Z">
        <w:r w:rsidRPr="00742EFD" w:rsidDel="00872DFB">
          <w:rPr>
            <w:rFonts w:ascii="Arial" w:hAnsi="Arial" w:cs="Arial"/>
            <w:color w:val="000000" w:themeColor="text1"/>
            <w:sz w:val="22"/>
            <w:szCs w:val="22"/>
          </w:rPr>
          <w:delText>D</w:delText>
        </w:r>
      </w:del>
      <w:r w:rsidRPr="00742EFD">
        <w:rPr>
          <w:rFonts w:ascii="Arial" w:hAnsi="Arial" w:cs="Arial"/>
          <w:color w:val="000000" w:themeColor="text1"/>
          <w:sz w:val="22"/>
          <w:szCs w:val="22"/>
        </w:rPr>
        <w:t>, left)</w:t>
      </w:r>
      <w:ins w:id="2877" w:author="David Bartel" w:date="2018-03-27T10:47:00Z">
        <w:r w:rsidR="00B744EF" w:rsidRPr="00742EFD">
          <w:rPr>
            <w:rFonts w:ascii="Arial" w:hAnsi="Arial" w:cs="Arial"/>
            <w:color w:val="000000" w:themeColor="text1"/>
            <w:sz w:val="22"/>
            <w:szCs w:val="22"/>
          </w:rPr>
          <w:t>, which</w:t>
        </w:r>
      </w:ins>
      <w:ins w:id="2878" w:author="David Bartel" w:date="2018-03-27T10:46:00Z">
        <w:r w:rsidR="00B744EF" w:rsidRPr="00742EFD">
          <w:rPr>
            <w:rFonts w:ascii="Arial" w:hAnsi="Arial" w:cs="Arial"/>
            <w:color w:val="000000" w:themeColor="text1"/>
            <w:sz w:val="22"/>
            <w:szCs w:val="22"/>
          </w:rPr>
          <w:t xml:space="preserve"> disfavor</w:t>
        </w:r>
      </w:ins>
      <w:ins w:id="2879" w:author="David Bartel" w:date="2018-03-27T10:47:00Z">
        <w:r w:rsidR="00B744EF" w:rsidRPr="00742EFD">
          <w:rPr>
            <w:rFonts w:ascii="Arial" w:hAnsi="Arial" w:cs="Arial"/>
            <w:color w:val="000000" w:themeColor="text1"/>
            <w:sz w:val="22"/>
            <w:szCs w:val="22"/>
          </w:rPr>
          <w:t>ed</w:t>
        </w:r>
      </w:ins>
      <w:ins w:id="2880" w:author="David Bartel" w:date="2018-03-27T10:46:00Z">
        <w:r w:rsidR="00B744EF" w:rsidRPr="00742EFD">
          <w:rPr>
            <w:rFonts w:ascii="Arial" w:hAnsi="Arial" w:cs="Arial"/>
            <w:color w:val="000000" w:themeColor="text1"/>
            <w:sz w:val="22"/>
            <w:szCs w:val="22"/>
          </w:rPr>
          <w:t xml:space="preserve"> the directed-binding explanation</w:t>
        </w:r>
      </w:ins>
      <w:r w:rsidRPr="00742EFD">
        <w:rPr>
          <w:rFonts w:ascii="Arial" w:hAnsi="Arial" w:cs="Arial"/>
          <w:color w:val="000000" w:themeColor="text1"/>
          <w:sz w:val="22"/>
          <w:szCs w:val="22"/>
        </w:rPr>
        <w:t xml:space="preserve">. </w:t>
      </w:r>
      <w:ins w:id="2881" w:author="David Bartel" w:date="2018-03-27T10:18:00Z">
        <w:r w:rsidR="000E0545" w:rsidRPr="00742EFD">
          <w:rPr>
            <w:rFonts w:ascii="Arial" w:hAnsi="Arial" w:cs="Arial"/>
            <w:color w:val="000000" w:themeColor="text1"/>
            <w:sz w:val="22"/>
            <w:szCs w:val="22"/>
          </w:rPr>
          <w:t xml:space="preserve">Similar results were observed when </w:t>
        </w:r>
      </w:ins>
      <w:del w:id="2882" w:author="David Bartel" w:date="2018-03-27T10:17:00Z">
        <w:r w:rsidRPr="00742EFD" w:rsidDel="000E0545">
          <w:rPr>
            <w:rFonts w:ascii="Arial" w:hAnsi="Arial" w:cs="Arial"/>
            <w:color w:val="000000" w:themeColor="text1"/>
            <w:sz w:val="22"/>
            <w:szCs w:val="22"/>
          </w:rPr>
          <w:delText>Resampling to recapitulate the flaking dinucleotide frequencies in the</w:delText>
        </w:r>
      </w:del>
      <w:ins w:id="2883" w:author="David Bartel" w:date="2018-03-27T10:17:00Z">
        <w:r w:rsidR="000E0545" w:rsidRPr="00742EFD">
          <w:rPr>
            <w:rFonts w:ascii="Arial" w:hAnsi="Arial" w:cs="Arial"/>
            <w:color w:val="000000" w:themeColor="text1"/>
            <w:sz w:val="22"/>
            <w:szCs w:val="22"/>
          </w:rPr>
          <w:t>extending the analysis to the</w:t>
        </w:r>
      </w:ins>
      <w:r w:rsidRPr="00742EFD">
        <w:rPr>
          <w:rFonts w:ascii="Arial" w:hAnsi="Arial" w:cs="Arial"/>
          <w:color w:val="000000" w:themeColor="text1"/>
          <w:sz w:val="22"/>
          <w:szCs w:val="22"/>
        </w:rPr>
        <w:t xml:space="preserve"> other four AGO2–miR-1 samples </w:t>
      </w:r>
      <w:del w:id="2884" w:author="David Bartel" w:date="2018-03-27T10:18:00Z">
        <w:r w:rsidRPr="00742EFD" w:rsidDel="000E0545">
          <w:rPr>
            <w:rFonts w:ascii="Arial" w:hAnsi="Arial" w:cs="Arial"/>
            <w:color w:val="000000" w:themeColor="text1"/>
            <w:sz w:val="22"/>
            <w:szCs w:val="22"/>
          </w:rPr>
          <w:delText>produces the same effect, with the percentage growing marginally to to 22% for the 720 pM AGO2–miR-1 sample</w:delText>
        </w:r>
      </w:del>
      <w:del w:id="2885" w:author="David Bartel" w:date="2018-03-27T10:19:00Z">
        <w:r w:rsidRPr="00742EFD" w:rsidDel="000E0545">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w:t>
      </w:r>
      <w:del w:id="2886" w:author="David Bartel" w:date="2018-03-27T10:47:00Z">
        <w:r w:rsidRPr="00742EFD" w:rsidDel="00B744EF">
          <w:rPr>
            <w:rFonts w:ascii="Arial" w:hAnsi="Arial" w:cs="Arial"/>
            <w:color w:val="000000" w:themeColor="text1"/>
            <w:sz w:val="22"/>
            <w:szCs w:val="22"/>
          </w:rPr>
          <w:delText xml:space="preserve">Figure </w:delText>
        </w:r>
      </w:del>
      <w:ins w:id="2887" w:author="David Bartel" w:date="2018-03-27T10:47:00Z">
        <w:r w:rsidR="00B744EF" w:rsidRPr="00742EFD">
          <w:rPr>
            <w:rFonts w:ascii="Arial" w:hAnsi="Arial" w:cs="Arial"/>
            <w:color w:val="000000" w:themeColor="text1"/>
            <w:sz w:val="22"/>
            <w:szCs w:val="22"/>
          </w:rPr>
          <w:t xml:space="preserve">Fig. </w:t>
        </w:r>
      </w:ins>
      <w:del w:id="2888" w:author="Sean E. McGeary" w:date="2018-04-28T21:09:00Z">
        <w:r w:rsidRPr="00742EFD" w:rsidDel="000B0A8B">
          <w:rPr>
            <w:rFonts w:ascii="Arial" w:hAnsi="Arial" w:cs="Arial"/>
            <w:color w:val="000000" w:themeColor="text1"/>
            <w:sz w:val="22"/>
            <w:szCs w:val="22"/>
          </w:rPr>
          <w:delText>3</w:delText>
        </w:r>
      </w:del>
      <w:ins w:id="2889" w:author="David Bartel" w:date="2018-03-27T22:13:00Z">
        <w:del w:id="2890" w:author="Sean E. McGeary" w:date="2018-04-28T21:09:00Z">
          <w:r w:rsidR="00872DFB" w:rsidRPr="00742EFD" w:rsidDel="000B0A8B">
            <w:rPr>
              <w:rFonts w:ascii="Arial" w:hAnsi="Arial" w:cs="Arial"/>
              <w:color w:val="000000" w:themeColor="text1"/>
              <w:sz w:val="22"/>
              <w:szCs w:val="22"/>
            </w:rPr>
            <w:delText>E</w:delText>
          </w:r>
        </w:del>
      </w:ins>
      <w:ins w:id="2891" w:author="Sean E. McGeary" w:date="2018-04-28T21:09:00Z">
        <w:r w:rsidR="000B0A8B">
          <w:rPr>
            <w:rFonts w:ascii="Arial" w:hAnsi="Arial" w:cs="Arial"/>
            <w:color w:val="000000" w:themeColor="text1"/>
            <w:sz w:val="22"/>
            <w:szCs w:val="22"/>
          </w:rPr>
          <w:t>4</w:t>
        </w:r>
        <w:r w:rsidR="000B0A8B" w:rsidRPr="00742EFD">
          <w:rPr>
            <w:rFonts w:ascii="Arial" w:hAnsi="Arial" w:cs="Arial"/>
            <w:color w:val="000000" w:themeColor="text1"/>
            <w:sz w:val="22"/>
            <w:szCs w:val="22"/>
          </w:rPr>
          <w:t>E</w:t>
        </w:r>
      </w:ins>
      <w:del w:id="2892" w:author="David Bartel" w:date="2018-03-27T22:13:00Z">
        <w:r w:rsidRPr="00742EFD" w:rsidDel="00872DFB">
          <w:rPr>
            <w:rFonts w:ascii="Arial" w:hAnsi="Arial" w:cs="Arial"/>
            <w:color w:val="000000" w:themeColor="text1"/>
            <w:sz w:val="22"/>
            <w:szCs w:val="22"/>
          </w:rPr>
          <w:delText>D</w:delText>
        </w:r>
      </w:del>
      <w:r w:rsidRPr="00742EFD">
        <w:rPr>
          <w:rFonts w:ascii="Arial" w:hAnsi="Arial" w:cs="Arial"/>
          <w:color w:val="000000" w:themeColor="text1"/>
          <w:sz w:val="22"/>
          <w:szCs w:val="22"/>
        </w:rPr>
        <w:t>, right)</w:t>
      </w:r>
      <w:ins w:id="2893" w:author="David Bartel" w:date="2018-03-27T10:47:00Z">
        <w:r w:rsidR="00B744EF" w:rsidRPr="00742EFD">
          <w:rPr>
            <w:rFonts w:ascii="Arial" w:hAnsi="Arial" w:cs="Arial"/>
            <w:color w:val="000000" w:themeColor="text1"/>
            <w:sz w:val="22"/>
            <w:szCs w:val="22"/>
          </w:rPr>
          <w:t>.</w:t>
        </w:r>
      </w:ins>
      <w:ins w:id="2894" w:author="David Bartel" w:date="2018-03-27T10:45:00Z">
        <w:r w:rsidR="00B744EF" w:rsidRPr="00742EFD">
          <w:rPr>
            <w:rFonts w:ascii="Arial" w:hAnsi="Arial" w:cs="Arial"/>
            <w:color w:val="000000" w:themeColor="text1"/>
            <w:sz w:val="22"/>
            <w:szCs w:val="22"/>
          </w:rPr>
          <w:t xml:space="preserve"> </w:t>
        </w:r>
      </w:ins>
      <w:ins w:id="2895" w:author="David Bartel" w:date="2018-03-27T22:14:00Z">
        <w:r w:rsidR="00872DFB" w:rsidRPr="00742EFD">
          <w:rPr>
            <w:rFonts w:ascii="Arial" w:hAnsi="Arial" w:cs="Arial"/>
            <w:color w:val="000000" w:themeColor="text1"/>
            <w:sz w:val="22"/>
            <w:szCs w:val="22"/>
          </w:rPr>
          <w:t xml:space="preserve"> </w:t>
        </w:r>
      </w:ins>
      <w:del w:id="2896" w:author="David Bartel" w:date="2018-03-27T10:46:00Z">
        <w:r w:rsidRPr="00742EFD" w:rsidDel="00B744EF">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By contrast, sampling 8mer</w:t>
      </w:r>
      <w:ins w:id="2897" w:author="David Bartel" w:date="2018-03-27T10:21:00Z">
        <w:r w:rsidR="002F3B8F" w:rsidRPr="00742EFD">
          <w:rPr>
            <w:rFonts w:ascii="Arial" w:hAnsi="Arial" w:cs="Arial"/>
            <w:color w:val="000000" w:themeColor="text1"/>
            <w:sz w:val="22"/>
            <w:szCs w:val="22"/>
          </w:rPr>
          <w:t>-containing</w:t>
        </w:r>
      </w:ins>
      <w:r w:rsidRPr="00742EFD">
        <w:rPr>
          <w:rFonts w:ascii="Arial" w:hAnsi="Arial" w:cs="Arial"/>
          <w:color w:val="000000" w:themeColor="text1"/>
          <w:sz w:val="22"/>
          <w:szCs w:val="22"/>
        </w:rPr>
        <w:t xml:space="preserve"> reads from the input </w:t>
      </w:r>
      <w:ins w:id="2898" w:author="David Bartel" w:date="2018-03-27T10:22:00Z">
        <w:r w:rsidR="002F3B8F" w:rsidRPr="00742EFD">
          <w:rPr>
            <w:rFonts w:ascii="Arial" w:hAnsi="Arial" w:cs="Arial"/>
            <w:color w:val="000000" w:themeColor="text1"/>
            <w:sz w:val="22"/>
            <w:szCs w:val="22"/>
          </w:rPr>
          <w:t xml:space="preserve">to match the site-accessibility scores of the bound reads </w:t>
        </w:r>
      </w:ins>
      <w:ins w:id="2899" w:author="David Bartel" w:date="2018-03-27T10:25:00Z">
        <w:r w:rsidR="007D7B11" w:rsidRPr="00742EFD">
          <w:rPr>
            <w:rFonts w:ascii="Arial" w:hAnsi="Arial" w:cs="Arial"/>
            <w:color w:val="000000" w:themeColor="text1"/>
            <w:sz w:val="22"/>
            <w:szCs w:val="22"/>
          </w:rPr>
          <w:t xml:space="preserve">nicely </w:t>
        </w:r>
      </w:ins>
      <w:del w:id="2900" w:author="David Bartel" w:date="2018-03-27T10:23:00Z">
        <w:r w:rsidRPr="00742EFD" w:rsidDel="002F3B8F">
          <w:rPr>
            <w:rFonts w:ascii="Arial" w:hAnsi="Arial" w:cs="Arial"/>
            <w:color w:val="000000" w:themeColor="text1"/>
            <w:sz w:val="22"/>
            <w:szCs w:val="22"/>
          </w:rPr>
          <w:delText xml:space="preserve">weighted directly by their relative target site accessibility values (a probability between 0 and 1), </w:delText>
        </w:r>
      </w:del>
      <w:r w:rsidRPr="00742EFD">
        <w:rPr>
          <w:rFonts w:ascii="Arial" w:hAnsi="Arial" w:cs="Arial"/>
          <w:color w:val="000000" w:themeColor="text1"/>
          <w:sz w:val="22"/>
          <w:szCs w:val="22"/>
        </w:rPr>
        <w:t>re</w:t>
      </w:r>
      <w:del w:id="2901" w:author="David Bartel" w:date="2018-03-27T10:25:00Z">
        <w:r w:rsidRPr="00742EFD" w:rsidDel="007D7B11">
          <w:rPr>
            <w:rFonts w:ascii="Arial" w:hAnsi="Arial" w:cs="Arial"/>
            <w:color w:val="000000" w:themeColor="text1"/>
            <w:sz w:val="22"/>
            <w:szCs w:val="22"/>
          </w:rPr>
          <w:delText>capitulate</w:delText>
        </w:r>
      </w:del>
      <w:ins w:id="2902" w:author="David Bartel" w:date="2018-03-27T10:25:00Z">
        <w:r w:rsidR="007D7B11" w:rsidRPr="00742EFD">
          <w:rPr>
            <w:rFonts w:ascii="Arial" w:hAnsi="Arial" w:cs="Arial"/>
            <w:color w:val="000000" w:themeColor="text1"/>
            <w:sz w:val="22"/>
            <w:szCs w:val="22"/>
          </w:rPr>
          <w:t>produced</w:t>
        </w:r>
      </w:ins>
      <w:del w:id="2903" w:author="David Bartel" w:date="2018-03-27T10:25:00Z">
        <w:r w:rsidRPr="00742EFD" w:rsidDel="007D7B11">
          <w:rPr>
            <w:rFonts w:ascii="Arial" w:hAnsi="Arial" w:cs="Arial"/>
            <w:color w:val="000000" w:themeColor="text1"/>
            <w:sz w:val="22"/>
            <w:szCs w:val="22"/>
          </w:rPr>
          <w:delText>s</w:delText>
        </w:r>
      </w:del>
      <w:r w:rsidRPr="00742EFD">
        <w:rPr>
          <w:rFonts w:ascii="Arial" w:hAnsi="Arial" w:cs="Arial"/>
          <w:color w:val="000000" w:themeColor="text1"/>
          <w:sz w:val="22"/>
          <w:szCs w:val="22"/>
        </w:rPr>
        <w:t xml:space="preserve"> the flanking dinucleotide frequencies (</w:t>
      </w:r>
      <w:r w:rsidRPr="00742EFD">
        <w:rPr>
          <w:rFonts w:ascii="Arial" w:hAnsi="Arial" w:cs="Arial"/>
          <w:i/>
          <w:color w:val="000000" w:themeColor="text1"/>
          <w:sz w:val="22"/>
          <w:szCs w:val="22"/>
        </w:rPr>
        <w:t>r</w:t>
      </w:r>
      <w:r w:rsidRPr="00742EFD">
        <w:rPr>
          <w:rFonts w:ascii="Arial" w:hAnsi="Arial" w:cs="Arial"/>
          <w:color w:val="000000" w:themeColor="text1"/>
          <w:sz w:val="22"/>
          <w:szCs w:val="22"/>
          <w:vertAlign w:val="superscript"/>
        </w:rPr>
        <w:t>2</w:t>
      </w:r>
      <w:r w:rsidRPr="00742EFD">
        <w:rPr>
          <w:rFonts w:ascii="Arial" w:hAnsi="Arial" w:cs="Arial"/>
          <w:color w:val="000000" w:themeColor="text1"/>
          <w:sz w:val="22"/>
          <w:szCs w:val="22"/>
        </w:rPr>
        <w:t xml:space="preserve"> = 0.</w:t>
      </w:r>
      <w:del w:id="2904" w:author="Sean E. McGeary" w:date="2018-04-28T21:49:00Z">
        <w:r w:rsidRPr="00742EFD" w:rsidDel="00B616A0">
          <w:rPr>
            <w:rFonts w:ascii="Arial" w:hAnsi="Arial" w:cs="Arial"/>
            <w:color w:val="000000" w:themeColor="text1"/>
            <w:sz w:val="22"/>
            <w:szCs w:val="22"/>
          </w:rPr>
          <w:delText>83</w:delText>
        </w:r>
      </w:del>
      <w:ins w:id="2905" w:author="Sean E. McGeary" w:date="2018-04-28T21:49:00Z">
        <w:r w:rsidR="00B616A0">
          <w:rPr>
            <w:rFonts w:ascii="Arial" w:hAnsi="Arial" w:cs="Arial"/>
            <w:color w:val="000000" w:themeColor="text1"/>
            <w:sz w:val="22"/>
            <w:szCs w:val="22"/>
          </w:rPr>
          <w:t>79</w:t>
        </w:r>
      </w:ins>
      <w:r w:rsidRPr="00742EFD">
        <w:rPr>
          <w:rFonts w:ascii="Arial" w:hAnsi="Arial" w:cs="Arial"/>
          <w:color w:val="000000" w:themeColor="text1"/>
          <w:sz w:val="22"/>
          <w:szCs w:val="22"/>
        </w:rPr>
        <w:t>) (Figure S3H</w:t>
      </w:r>
      <w:ins w:id="2906" w:author="David Bartel" w:date="2018-03-27T10:23:00Z">
        <w:del w:id="2907" w:author="Sean E. McGeary" w:date="2018-04-28T21:49:00Z">
          <w:r w:rsidR="002F3B8F" w:rsidRPr="00742EFD" w:rsidDel="00F46BA5">
            <w:rPr>
              <w:rFonts w:ascii="Arial" w:hAnsi="Arial" w:cs="Arial"/>
              <w:color w:val="000000" w:themeColor="text1"/>
              <w:sz w:val="22"/>
              <w:szCs w:val="22"/>
            </w:rPr>
            <w:delText>–I</w:delText>
          </w:r>
        </w:del>
      </w:ins>
      <w:r w:rsidRPr="00742EFD">
        <w:rPr>
          <w:rFonts w:ascii="Arial" w:hAnsi="Arial" w:cs="Arial"/>
          <w:color w:val="000000" w:themeColor="text1"/>
          <w:sz w:val="22"/>
          <w:szCs w:val="22"/>
        </w:rPr>
        <w:t>)</w:t>
      </w:r>
      <w:del w:id="2908" w:author="David Bartel" w:date="2018-03-27T10:26:00Z">
        <w:r w:rsidRPr="00742EFD" w:rsidDel="007D7B11">
          <w:rPr>
            <w:rFonts w:ascii="Arial" w:hAnsi="Arial" w:cs="Arial"/>
            <w:color w:val="000000" w:themeColor="text1"/>
            <w:sz w:val="22"/>
            <w:szCs w:val="22"/>
          </w:rPr>
          <w:delText xml:space="preserve">, Interestingly, sampling in this way produces a target site accessibility distribution </w:delText>
        </w:r>
      </w:del>
      <w:del w:id="2909" w:author="David Bartel" w:date="2018-03-27T10:01:00Z">
        <w:r w:rsidRPr="00742EFD" w:rsidDel="00C24A2B">
          <w:rPr>
            <w:rFonts w:ascii="Arial" w:hAnsi="Arial" w:cs="Arial"/>
            <w:color w:val="000000" w:themeColor="text1"/>
            <w:sz w:val="22"/>
            <w:szCs w:val="22"/>
          </w:rPr>
          <w:delText xml:space="preserve">far </w:delText>
        </w:r>
      </w:del>
      <w:del w:id="2910" w:author="David Bartel" w:date="2018-03-27T10:26:00Z">
        <w:r w:rsidRPr="00742EFD" w:rsidDel="007D7B11">
          <w:rPr>
            <w:rFonts w:ascii="Arial" w:hAnsi="Arial" w:cs="Arial"/>
            <w:color w:val="000000" w:themeColor="text1"/>
            <w:sz w:val="22"/>
            <w:szCs w:val="22"/>
          </w:rPr>
          <w:delText>in excess of that observed within the 72 pM AGO2–miR-1 RBNS sample (Figure S3H, left). When adjusting the weighting of each read in the sampling so as to match the mean and variance of the target accessibility within the Ago-miR-1 RBNS library (see Methods), the predicted flanking dinucleotide abundances were still highly correlated with the measured abundances within the Ago-miR-1 RBNS library (</w:delText>
        </w:r>
        <w:r w:rsidRPr="00742EFD" w:rsidDel="007D7B11">
          <w:rPr>
            <w:rFonts w:ascii="Arial" w:hAnsi="Arial" w:cs="Arial"/>
            <w:i/>
            <w:color w:val="000000" w:themeColor="text1"/>
            <w:sz w:val="22"/>
            <w:szCs w:val="22"/>
          </w:rPr>
          <w:delText>r</w:delText>
        </w:r>
        <w:r w:rsidRPr="00742EFD" w:rsidDel="007D7B11">
          <w:rPr>
            <w:rFonts w:ascii="Arial" w:hAnsi="Arial" w:cs="Arial"/>
            <w:color w:val="000000" w:themeColor="text1"/>
            <w:sz w:val="22"/>
            <w:szCs w:val="22"/>
            <w:vertAlign w:val="superscript"/>
          </w:rPr>
          <w:delText>2</w:delText>
        </w:r>
        <w:r w:rsidRPr="00742EFD" w:rsidDel="007D7B11">
          <w:rPr>
            <w:rFonts w:ascii="Arial" w:hAnsi="Arial" w:cs="Arial"/>
            <w:color w:val="000000" w:themeColor="text1"/>
            <w:sz w:val="22"/>
            <w:szCs w:val="22"/>
          </w:rPr>
          <w:delText xml:space="preserve"> = 0.80), albeit with a compressed range (Figure S3I)</w:delText>
        </w:r>
      </w:del>
      <w:r w:rsidRPr="00742EFD">
        <w:rPr>
          <w:rFonts w:ascii="Arial" w:hAnsi="Arial" w:cs="Arial"/>
          <w:color w:val="000000" w:themeColor="text1"/>
          <w:sz w:val="22"/>
          <w:szCs w:val="22"/>
        </w:rPr>
        <w:t xml:space="preserve">. Taken together, </w:t>
      </w:r>
      <w:del w:id="2911" w:author="David Bartel" w:date="2018-03-27T10:26:00Z">
        <w:r w:rsidRPr="00742EFD" w:rsidDel="007D7B11">
          <w:rPr>
            <w:rFonts w:ascii="Arial" w:hAnsi="Arial" w:cs="Arial"/>
            <w:color w:val="000000" w:themeColor="text1"/>
            <w:sz w:val="22"/>
            <w:szCs w:val="22"/>
          </w:rPr>
          <w:delText xml:space="preserve">we interpret </w:delText>
        </w:r>
      </w:del>
      <w:r w:rsidRPr="00742EFD">
        <w:rPr>
          <w:rFonts w:ascii="Arial" w:hAnsi="Arial" w:cs="Arial"/>
          <w:color w:val="000000" w:themeColor="text1"/>
          <w:sz w:val="22"/>
          <w:szCs w:val="22"/>
        </w:rPr>
        <w:t xml:space="preserve">these </w:t>
      </w:r>
      <w:del w:id="2912" w:author="David Bartel" w:date="2018-03-27T10:26:00Z">
        <w:r w:rsidRPr="00742EFD" w:rsidDel="007D7B11">
          <w:rPr>
            <w:rFonts w:ascii="Arial" w:hAnsi="Arial" w:cs="Arial"/>
            <w:color w:val="000000" w:themeColor="text1"/>
            <w:sz w:val="22"/>
            <w:szCs w:val="22"/>
          </w:rPr>
          <w:delText>data as</w:delText>
        </w:r>
      </w:del>
      <w:ins w:id="2913" w:author="David Bartel" w:date="2018-03-27T10:26:00Z">
        <w:r w:rsidR="007D7B11" w:rsidRPr="00742EFD">
          <w:rPr>
            <w:rFonts w:ascii="Arial" w:hAnsi="Arial" w:cs="Arial"/>
            <w:color w:val="000000" w:themeColor="text1"/>
            <w:sz w:val="22"/>
            <w:szCs w:val="22"/>
          </w:rPr>
          <w:t>results</w:t>
        </w:r>
      </w:ins>
      <w:r w:rsidRPr="00742EFD">
        <w:rPr>
          <w:rFonts w:ascii="Arial" w:hAnsi="Arial" w:cs="Arial"/>
          <w:color w:val="000000" w:themeColor="text1"/>
          <w:sz w:val="22"/>
          <w:szCs w:val="22"/>
        </w:rPr>
        <w:t xml:space="preserve"> demonstrat</w:t>
      </w:r>
      <w:ins w:id="2914" w:author="David Bartel" w:date="2018-03-27T10:26:00Z">
        <w:r w:rsidR="007D7B11" w:rsidRPr="00742EFD">
          <w:rPr>
            <w:rFonts w:ascii="Arial" w:hAnsi="Arial" w:cs="Arial"/>
            <w:color w:val="000000" w:themeColor="text1"/>
            <w:sz w:val="22"/>
            <w:szCs w:val="22"/>
          </w:rPr>
          <w:t>e</w:t>
        </w:r>
      </w:ins>
      <w:del w:id="2915" w:author="David Bartel" w:date="2018-03-27T10:26:00Z">
        <w:r w:rsidRPr="00742EFD" w:rsidDel="007D7B11">
          <w:rPr>
            <w:rFonts w:ascii="Arial" w:hAnsi="Arial" w:cs="Arial"/>
            <w:color w:val="000000" w:themeColor="text1"/>
            <w:sz w:val="22"/>
            <w:szCs w:val="22"/>
          </w:rPr>
          <w:delText>ing</w:delText>
        </w:r>
      </w:del>
      <w:r w:rsidRPr="00742EFD">
        <w:rPr>
          <w:rFonts w:ascii="Arial" w:hAnsi="Arial" w:cs="Arial"/>
          <w:color w:val="000000" w:themeColor="text1"/>
          <w:sz w:val="22"/>
          <w:szCs w:val="22"/>
        </w:rPr>
        <w:t xml:space="preserve"> that </w:t>
      </w:r>
      <w:del w:id="2916" w:author="David Bartel" w:date="2018-03-27T10:29:00Z">
        <w:r w:rsidRPr="00742EFD" w:rsidDel="007D7B11">
          <w:rPr>
            <w:rFonts w:ascii="Arial" w:hAnsi="Arial" w:cs="Arial"/>
            <w:color w:val="000000" w:themeColor="text1"/>
            <w:sz w:val="22"/>
            <w:szCs w:val="22"/>
          </w:rPr>
          <w:delText>miRNA target</w:delText>
        </w:r>
      </w:del>
      <w:del w:id="2917" w:author="David Bartel" w:date="2018-03-27T10:27:00Z">
        <w:r w:rsidRPr="00742EFD" w:rsidDel="007D7B11">
          <w:rPr>
            <w:rFonts w:ascii="Arial" w:hAnsi="Arial" w:cs="Arial"/>
            <w:color w:val="000000" w:themeColor="text1"/>
            <w:sz w:val="22"/>
            <w:szCs w:val="22"/>
          </w:rPr>
          <w:delText xml:space="preserve"> </w:delText>
        </w:r>
      </w:del>
      <w:del w:id="2918" w:author="David Bartel" w:date="2018-03-27T10:29:00Z">
        <w:r w:rsidRPr="00742EFD" w:rsidDel="007D7B11">
          <w:rPr>
            <w:rFonts w:ascii="Arial" w:hAnsi="Arial" w:cs="Arial"/>
            <w:color w:val="000000" w:themeColor="text1"/>
            <w:sz w:val="22"/>
            <w:szCs w:val="22"/>
          </w:rPr>
          <w:delText>site</w:delText>
        </w:r>
      </w:del>
      <w:ins w:id="2919" w:author="David Bartel" w:date="2018-03-27T10:29:00Z">
        <w:r w:rsidR="007D7B11" w:rsidRPr="00742EFD">
          <w:rPr>
            <w:rFonts w:ascii="Arial" w:hAnsi="Arial" w:cs="Arial"/>
            <w:color w:val="000000" w:themeColor="text1"/>
            <w:sz w:val="22"/>
            <w:szCs w:val="22"/>
          </w:rPr>
          <w:t>local</w:t>
        </w:r>
      </w:ins>
      <w:r w:rsidRPr="00742EFD">
        <w:rPr>
          <w:rFonts w:ascii="Arial" w:hAnsi="Arial" w:cs="Arial"/>
          <w:color w:val="000000" w:themeColor="text1"/>
          <w:sz w:val="22"/>
          <w:szCs w:val="22"/>
        </w:rPr>
        <w:t xml:space="preserve"> sequence context has </w:t>
      </w:r>
      <w:del w:id="2920" w:author="David Bartel" w:date="2018-03-27T10:28:00Z">
        <w:r w:rsidRPr="00742EFD" w:rsidDel="007D7B11">
          <w:rPr>
            <w:rFonts w:ascii="Arial" w:hAnsi="Arial" w:cs="Arial"/>
            <w:color w:val="000000" w:themeColor="text1"/>
            <w:sz w:val="22"/>
            <w:szCs w:val="22"/>
          </w:rPr>
          <w:delText xml:space="preserve">massive </w:delText>
        </w:r>
      </w:del>
      <w:ins w:id="2921" w:author="David Bartel" w:date="2018-03-27T10:28:00Z">
        <w:r w:rsidR="007D7B11" w:rsidRPr="00742EFD">
          <w:rPr>
            <w:rFonts w:ascii="Arial" w:hAnsi="Arial" w:cs="Arial"/>
            <w:color w:val="000000" w:themeColor="text1"/>
            <w:sz w:val="22"/>
            <w:szCs w:val="22"/>
          </w:rPr>
          <w:t xml:space="preserve">large </w:t>
        </w:r>
      </w:ins>
      <w:r w:rsidRPr="00742EFD">
        <w:rPr>
          <w:rFonts w:ascii="Arial" w:hAnsi="Arial" w:cs="Arial"/>
          <w:color w:val="000000" w:themeColor="text1"/>
          <w:sz w:val="22"/>
          <w:szCs w:val="22"/>
        </w:rPr>
        <w:t xml:space="preserve">influence on miRNA–target binding affinity, and that </w:t>
      </w:r>
      <w:del w:id="2922" w:author="David Bartel" w:date="2018-03-27T10:33:00Z">
        <w:r w:rsidRPr="00742EFD" w:rsidDel="006042BA">
          <w:rPr>
            <w:rFonts w:ascii="Arial" w:hAnsi="Arial" w:cs="Arial"/>
            <w:color w:val="000000" w:themeColor="text1"/>
            <w:sz w:val="22"/>
            <w:szCs w:val="22"/>
          </w:rPr>
          <w:delText xml:space="preserve">the mechanistic basis of </w:delText>
        </w:r>
      </w:del>
      <w:r w:rsidRPr="00742EFD">
        <w:rPr>
          <w:rFonts w:ascii="Arial" w:hAnsi="Arial" w:cs="Arial"/>
          <w:color w:val="000000" w:themeColor="text1"/>
          <w:sz w:val="22"/>
          <w:szCs w:val="22"/>
        </w:rPr>
        <w:t xml:space="preserve">this influence </w:t>
      </w:r>
      <w:del w:id="2923" w:author="David Bartel" w:date="2018-03-27T10:35:00Z">
        <w:r w:rsidRPr="00742EFD" w:rsidDel="008A4FBF">
          <w:rPr>
            <w:rFonts w:ascii="Arial" w:hAnsi="Arial" w:cs="Arial"/>
            <w:color w:val="000000" w:themeColor="text1"/>
            <w:sz w:val="22"/>
            <w:szCs w:val="22"/>
          </w:rPr>
          <w:delText xml:space="preserve">is </w:delText>
        </w:r>
      </w:del>
      <w:r w:rsidRPr="00742EFD">
        <w:rPr>
          <w:rFonts w:ascii="Arial" w:hAnsi="Arial" w:cs="Arial"/>
          <w:color w:val="000000" w:themeColor="text1"/>
          <w:sz w:val="22"/>
          <w:szCs w:val="22"/>
        </w:rPr>
        <w:t xml:space="preserve">predominantly </w:t>
      </w:r>
      <w:ins w:id="2924" w:author="David Bartel" w:date="2018-03-27T10:36:00Z">
        <w:r w:rsidR="008A4FBF" w:rsidRPr="00742EFD">
          <w:rPr>
            <w:rFonts w:ascii="Arial" w:hAnsi="Arial" w:cs="Arial"/>
            <w:color w:val="000000" w:themeColor="text1"/>
            <w:sz w:val="22"/>
            <w:szCs w:val="22"/>
          </w:rPr>
          <w:t>result</w:t>
        </w:r>
      </w:ins>
      <w:ins w:id="2925" w:author="David Bartel" w:date="2018-03-27T10:39:00Z">
        <w:r w:rsidR="008A4FBF" w:rsidRPr="00742EFD">
          <w:rPr>
            <w:rFonts w:ascii="Arial" w:hAnsi="Arial" w:cs="Arial"/>
            <w:color w:val="000000" w:themeColor="text1"/>
            <w:sz w:val="22"/>
            <w:szCs w:val="22"/>
          </w:rPr>
          <w:t>s</w:t>
        </w:r>
      </w:ins>
      <w:ins w:id="2926" w:author="David Bartel" w:date="2018-03-27T10:36:00Z">
        <w:r w:rsidR="008A4FBF" w:rsidRPr="00742EFD">
          <w:rPr>
            <w:rFonts w:ascii="Arial" w:hAnsi="Arial" w:cs="Arial"/>
            <w:color w:val="000000" w:themeColor="text1"/>
            <w:sz w:val="22"/>
            <w:szCs w:val="22"/>
          </w:rPr>
          <w:t xml:space="preserve"> from the </w:t>
        </w:r>
      </w:ins>
      <w:ins w:id="2927" w:author="David Bartel" w:date="2018-03-27T10:38:00Z">
        <w:r w:rsidR="008A4FBF" w:rsidRPr="00742EFD">
          <w:rPr>
            <w:rFonts w:ascii="Arial" w:hAnsi="Arial" w:cs="Arial"/>
            <w:color w:val="000000" w:themeColor="text1"/>
            <w:sz w:val="22"/>
            <w:szCs w:val="22"/>
          </w:rPr>
          <w:t>differential propensities</w:t>
        </w:r>
      </w:ins>
      <w:ins w:id="2928" w:author="David Bartel" w:date="2018-03-27T10:36:00Z">
        <w:r w:rsidR="008A4FBF" w:rsidRPr="00742EFD">
          <w:rPr>
            <w:rFonts w:ascii="Arial" w:hAnsi="Arial" w:cs="Arial"/>
            <w:color w:val="000000" w:themeColor="text1"/>
            <w:sz w:val="22"/>
            <w:szCs w:val="22"/>
          </w:rPr>
          <w:t xml:space="preserve"> of flanking sequences </w:t>
        </w:r>
      </w:ins>
      <w:del w:id="2929" w:author="David Bartel" w:date="2018-03-27T10:38:00Z">
        <w:r w:rsidRPr="00742EFD" w:rsidDel="008A4FBF">
          <w:rPr>
            <w:rFonts w:ascii="Arial" w:hAnsi="Arial" w:cs="Arial"/>
            <w:color w:val="000000" w:themeColor="text1"/>
            <w:sz w:val="22"/>
            <w:szCs w:val="22"/>
          </w:rPr>
          <w:delText xml:space="preserve">the propensity for the overall site </w:delText>
        </w:r>
      </w:del>
      <w:r w:rsidRPr="00742EFD">
        <w:rPr>
          <w:rFonts w:ascii="Arial" w:hAnsi="Arial" w:cs="Arial"/>
          <w:color w:val="000000" w:themeColor="text1"/>
          <w:sz w:val="22"/>
          <w:szCs w:val="22"/>
        </w:rPr>
        <w:t xml:space="preserve">to form </w:t>
      </w:r>
      <w:del w:id="2930" w:author="David Bartel" w:date="2018-03-27T10:39:00Z">
        <w:r w:rsidRPr="00742EFD" w:rsidDel="008A4FBF">
          <w:rPr>
            <w:rFonts w:ascii="Arial" w:hAnsi="Arial" w:cs="Arial"/>
            <w:color w:val="000000" w:themeColor="text1"/>
            <w:sz w:val="22"/>
            <w:szCs w:val="22"/>
          </w:rPr>
          <w:delText xml:space="preserve">secondary </w:delText>
        </w:r>
      </w:del>
      <w:r w:rsidRPr="00742EFD">
        <w:rPr>
          <w:rFonts w:ascii="Arial" w:hAnsi="Arial" w:cs="Arial"/>
          <w:color w:val="000000" w:themeColor="text1"/>
          <w:sz w:val="22"/>
          <w:szCs w:val="22"/>
        </w:rPr>
        <w:t>structure</w:t>
      </w:r>
      <w:ins w:id="2931" w:author="David Bartel" w:date="2018-03-27T10:39:00Z">
        <w:r w:rsidR="008A4FBF" w:rsidRPr="00742EFD">
          <w:rPr>
            <w:rFonts w:ascii="Arial" w:hAnsi="Arial" w:cs="Arial"/>
            <w:color w:val="000000" w:themeColor="text1"/>
            <w:sz w:val="22"/>
            <w:szCs w:val="22"/>
          </w:rPr>
          <w:t>s</w:t>
        </w:r>
      </w:ins>
      <w:ins w:id="2932" w:author="David Bartel" w:date="2018-03-27T10:38:00Z">
        <w:r w:rsidR="008A4FBF" w:rsidRPr="00742EFD">
          <w:rPr>
            <w:rFonts w:ascii="Arial" w:hAnsi="Arial" w:cs="Arial"/>
            <w:color w:val="000000" w:themeColor="text1"/>
            <w:sz w:val="22"/>
            <w:szCs w:val="22"/>
          </w:rPr>
          <w:t xml:space="preserve"> that occlude site accessibility</w:t>
        </w:r>
      </w:ins>
      <w:del w:id="2933" w:author="David Bartel" w:date="2018-03-27T10:30:00Z">
        <w:r w:rsidRPr="00742EFD" w:rsidDel="006042BA">
          <w:rPr>
            <w:rFonts w:ascii="Arial" w:hAnsi="Arial" w:cs="Arial"/>
            <w:color w:val="000000" w:themeColor="text1"/>
            <w:sz w:val="22"/>
            <w:szCs w:val="22"/>
          </w:rPr>
          <w:delText>, rather than any intrinsic primary nucleotide preference by the Ago–miRNA complex itself</w:delText>
        </w:r>
      </w:del>
      <w:r w:rsidRPr="00742EFD">
        <w:rPr>
          <w:rFonts w:ascii="Arial" w:hAnsi="Arial" w:cs="Arial"/>
          <w:color w:val="000000" w:themeColor="text1"/>
          <w:sz w:val="22"/>
          <w:szCs w:val="22"/>
        </w:rPr>
        <w:t xml:space="preserve">.  </w:t>
      </w:r>
    </w:p>
    <w:p w14:paraId="1570DBA0" w14:textId="77777777" w:rsidR="00506400" w:rsidRPr="00742EFD" w:rsidRDefault="00506400" w:rsidP="00872DFB">
      <w:pPr>
        <w:spacing w:line="360" w:lineRule="auto"/>
        <w:rPr>
          <w:ins w:id="2934" w:author="David Bartel" w:date="2018-03-27T10:39:00Z"/>
          <w:rFonts w:ascii="Arial" w:hAnsi="Arial" w:cs="Arial"/>
          <w:color w:val="000000" w:themeColor="text1"/>
          <w:sz w:val="22"/>
          <w:szCs w:val="22"/>
        </w:rPr>
      </w:pPr>
    </w:p>
    <w:p w14:paraId="125D8A17" w14:textId="7BE7148C" w:rsidR="00506400" w:rsidRPr="00742EFD" w:rsidRDefault="00506400" w:rsidP="00872DFB">
      <w:pPr>
        <w:spacing w:line="360" w:lineRule="auto"/>
        <w:rPr>
          <w:ins w:id="2935" w:author="David Bartel" w:date="2018-03-26T10:40:00Z"/>
          <w:rFonts w:ascii="Arial" w:hAnsi="Arial" w:cs="Arial"/>
          <w:b/>
          <w:color w:val="000000" w:themeColor="text1"/>
          <w:sz w:val="22"/>
          <w:szCs w:val="22"/>
        </w:rPr>
      </w:pPr>
      <w:ins w:id="2936" w:author="David Bartel" w:date="2018-03-27T10:39:00Z">
        <w:r w:rsidRPr="00742EFD">
          <w:rPr>
            <w:rFonts w:ascii="Arial" w:hAnsi="Arial" w:cs="Arial"/>
            <w:b/>
            <w:color w:val="000000" w:themeColor="text1"/>
            <w:sz w:val="22"/>
            <w:szCs w:val="22"/>
          </w:rPr>
          <w:t xml:space="preserve">A </w:t>
        </w:r>
      </w:ins>
      <w:ins w:id="2937" w:author="David Bartel" w:date="2018-03-27T10:40:00Z">
        <w:r w:rsidRPr="00742EFD">
          <w:rPr>
            <w:rFonts w:ascii="Arial" w:hAnsi="Arial" w:cs="Arial"/>
            <w:b/>
            <w:color w:val="000000" w:themeColor="text1"/>
            <w:sz w:val="22"/>
            <w:szCs w:val="22"/>
          </w:rPr>
          <w:t>highly predictive biochemical model of miRNA targeting</w:t>
        </w:r>
      </w:ins>
    </w:p>
    <w:p w14:paraId="57E74749" w14:textId="3468B85B" w:rsidR="00E6529F" w:rsidRPr="00742EFD" w:rsidRDefault="00E6529F" w:rsidP="00872DFB">
      <w:pPr>
        <w:spacing w:line="360" w:lineRule="auto"/>
        <w:rPr>
          <w:ins w:id="2938" w:author="David Bartel" w:date="2018-03-25T10:13:00Z"/>
          <w:rFonts w:ascii="Arial" w:hAnsi="Arial" w:cs="Arial"/>
          <w:color w:val="000000" w:themeColor="text1"/>
          <w:sz w:val="22"/>
          <w:szCs w:val="22"/>
        </w:rPr>
      </w:pPr>
      <w:moveToRangeStart w:id="2939" w:author="David Bartel" w:date="2018-03-26T10:40:00Z" w:name="move383680155"/>
      <w:moveTo w:id="2940" w:author="David Bartel" w:date="2018-03-26T10:40:00Z">
        <w:r w:rsidRPr="00742EFD">
          <w:rPr>
            <w:rFonts w:ascii="Arial" w:hAnsi="Arial" w:cs="Arial"/>
            <w:sz w:val="22"/>
            <w:szCs w:val="22"/>
          </w:rPr>
          <w:t>The</w:t>
        </w:r>
      </w:moveTo>
      <w:ins w:id="2941" w:author="David Bartel" w:date="2018-03-27T15:21:00Z">
        <w:r w:rsidR="008F1B9F" w:rsidRPr="00742EFD">
          <w:rPr>
            <w:rFonts w:ascii="Arial" w:hAnsi="Arial" w:cs="Arial"/>
            <w:sz w:val="22"/>
            <w:szCs w:val="22"/>
          </w:rPr>
          <w:t xml:space="preserve"> correspondence between </w:t>
        </w:r>
      </w:ins>
      <w:ins w:id="2942" w:author="David Bartel" w:date="2018-03-27T15:23:00Z">
        <w:r w:rsidR="00D70CE5" w:rsidRPr="00742EFD">
          <w:rPr>
            <w:rFonts w:ascii="Arial" w:hAnsi="Arial" w:cs="Arial"/>
            <w:sz w:val="22"/>
            <w:szCs w:val="22"/>
          </w:rPr>
          <w:t>our</w:t>
        </w:r>
      </w:ins>
      <w:ins w:id="2943" w:author="David Bartel" w:date="2018-03-27T15:21:00Z">
        <w:r w:rsidR="008F1B9F" w:rsidRPr="00742EFD">
          <w:rPr>
            <w:rFonts w:ascii="Arial" w:hAnsi="Arial" w:cs="Arial"/>
            <w:sz w:val="22"/>
            <w:szCs w:val="22"/>
          </w:rPr>
          <w:t xml:space="preserve"> affinity measurements </w:t>
        </w:r>
      </w:ins>
      <w:ins w:id="2944" w:author="David Bartel" w:date="2018-03-27T22:15:00Z">
        <w:r w:rsidR="00872DFB" w:rsidRPr="00742EFD">
          <w:rPr>
            <w:rFonts w:ascii="Arial" w:hAnsi="Arial" w:cs="Arial"/>
            <w:sz w:val="22"/>
            <w:szCs w:val="22"/>
          </w:rPr>
          <w:t xml:space="preserve">obtained in vitro </w:t>
        </w:r>
      </w:ins>
      <w:ins w:id="2945" w:author="David Bartel" w:date="2018-03-27T15:21:00Z">
        <w:r w:rsidR="008F1B9F" w:rsidRPr="00742EFD">
          <w:rPr>
            <w:rFonts w:ascii="Arial" w:hAnsi="Arial" w:cs="Arial"/>
            <w:sz w:val="22"/>
            <w:szCs w:val="22"/>
          </w:rPr>
          <w:t xml:space="preserve">and </w:t>
        </w:r>
      </w:ins>
      <w:ins w:id="2946" w:author="David Bartel" w:date="2018-03-27T15:23:00Z">
        <w:r w:rsidR="00D70CE5" w:rsidRPr="00742EFD">
          <w:rPr>
            <w:rFonts w:ascii="Arial" w:hAnsi="Arial" w:cs="Arial"/>
            <w:sz w:val="22"/>
            <w:szCs w:val="22"/>
          </w:rPr>
          <w:t>the</w:t>
        </w:r>
      </w:ins>
      <w:ins w:id="2947" w:author="David Bartel" w:date="2018-03-27T15:21:00Z">
        <w:r w:rsidR="008F1B9F" w:rsidRPr="00742EFD">
          <w:rPr>
            <w:rFonts w:ascii="Arial" w:hAnsi="Arial" w:cs="Arial"/>
            <w:sz w:val="22"/>
            <w:szCs w:val="22"/>
          </w:rPr>
          <w:t xml:space="preserve"> repression</w:t>
        </w:r>
      </w:ins>
      <w:ins w:id="2948" w:author="David Bartel" w:date="2018-03-27T15:23:00Z">
        <w:r w:rsidR="00D70CE5" w:rsidRPr="00742EFD">
          <w:rPr>
            <w:rFonts w:ascii="Arial" w:hAnsi="Arial" w:cs="Arial"/>
            <w:sz w:val="22"/>
            <w:szCs w:val="22"/>
          </w:rPr>
          <w:t xml:space="preserve"> observed in cells</w:t>
        </w:r>
      </w:ins>
      <w:ins w:id="2949" w:author="David Bartel" w:date="2018-03-27T15:22:00Z">
        <w:r w:rsidR="008F1B9F" w:rsidRPr="00742EFD">
          <w:rPr>
            <w:rFonts w:ascii="Arial" w:hAnsi="Arial" w:cs="Arial"/>
            <w:sz w:val="22"/>
            <w:szCs w:val="22"/>
          </w:rPr>
          <w:t xml:space="preserve"> suggested that our </w:t>
        </w:r>
      </w:ins>
      <w:ins w:id="2950" w:author="David Bartel" w:date="2018-03-27T15:24:00Z">
        <w:r w:rsidR="00D70CE5" w:rsidRPr="00742EFD">
          <w:rPr>
            <w:rFonts w:ascii="Arial" w:hAnsi="Arial" w:cs="Arial"/>
            <w:sz w:val="22"/>
            <w:szCs w:val="22"/>
          </w:rPr>
          <w:t>measurements</w:t>
        </w:r>
      </w:ins>
      <w:ins w:id="2951" w:author="David Bartel" w:date="2018-03-27T15:22:00Z">
        <w:r w:rsidR="00D70CE5" w:rsidRPr="00742EFD">
          <w:rPr>
            <w:rFonts w:ascii="Arial" w:hAnsi="Arial" w:cs="Arial"/>
            <w:sz w:val="22"/>
            <w:szCs w:val="22"/>
          </w:rPr>
          <w:t xml:space="preserve"> might provide a </w:t>
        </w:r>
      </w:ins>
      <w:moveTo w:id="2952" w:author="David Bartel" w:date="2018-03-26T10:40:00Z">
        <w:del w:id="2953" w:author="David Bartel" w:date="2018-03-27T15:22:00Z">
          <w:r w:rsidRPr="00742EFD" w:rsidDel="008F1B9F">
            <w:rPr>
              <w:rFonts w:ascii="Arial" w:hAnsi="Arial" w:cs="Arial"/>
              <w:sz w:val="22"/>
              <w:szCs w:val="22"/>
            </w:rPr>
            <w:delText>y also demonstrate that the</w:delText>
          </w:r>
          <w:r w:rsidRPr="00742EFD" w:rsidDel="00D70CE5">
            <w:rPr>
              <w:rFonts w:ascii="Arial" w:hAnsi="Arial" w:cs="Arial"/>
              <w:sz w:val="22"/>
              <w:szCs w:val="22"/>
            </w:rPr>
            <w:delText xml:space="preserve"> essential</w:delText>
          </w:r>
        </w:del>
      </w:moveTo>
      <w:ins w:id="2954" w:author="David Bartel" w:date="2018-03-27T15:22:00Z">
        <w:r w:rsidR="00D70CE5" w:rsidRPr="00742EFD">
          <w:rPr>
            <w:rFonts w:ascii="Arial" w:hAnsi="Arial" w:cs="Arial"/>
            <w:sz w:val="22"/>
            <w:szCs w:val="22"/>
          </w:rPr>
          <w:t>powerful</w:t>
        </w:r>
      </w:ins>
      <w:moveTo w:id="2955" w:author="David Bartel" w:date="2018-03-26T10:40:00Z">
        <w:r w:rsidRPr="00742EFD">
          <w:rPr>
            <w:rFonts w:ascii="Arial" w:hAnsi="Arial" w:cs="Arial"/>
            <w:sz w:val="22"/>
            <w:szCs w:val="22"/>
          </w:rPr>
          <w:t xml:space="preserve"> resource </w:t>
        </w:r>
      </w:moveTo>
      <w:ins w:id="2956" w:author="David Bartel" w:date="2018-03-27T15:23:00Z">
        <w:r w:rsidR="00D70CE5" w:rsidRPr="00742EFD">
          <w:rPr>
            <w:rFonts w:ascii="Arial" w:hAnsi="Arial" w:cs="Arial"/>
            <w:sz w:val="22"/>
            <w:szCs w:val="22"/>
          </w:rPr>
          <w:t>for</w:t>
        </w:r>
      </w:ins>
      <w:moveTo w:id="2957" w:author="David Bartel" w:date="2018-03-26T10:40:00Z">
        <w:del w:id="2958" w:author="David Bartel" w:date="2018-03-27T15:23:00Z">
          <w:r w:rsidRPr="00742EFD" w:rsidDel="00D70CE5">
            <w:rPr>
              <w:rFonts w:ascii="Arial" w:hAnsi="Arial" w:cs="Arial"/>
              <w:sz w:val="22"/>
              <w:szCs w:val="22"/>
            </w:rPr>
            <w:delText>in</w:delText>
          </w:r>
        </w:del>
        <w:r w:rsidRPr="00742EFD">
          <w:rPr>
            <w:rFonts w:ascii="Arial" w:hAnsi="Arial" w:cs="Arial"/>
            <w:sz w:val="22"/>
            <w:szCs w:val="22"/>
          </w:rPr>
          <w:t xml:space="preserve"> quantitatively predicting the effects of a miRNA</w:t>
        </w:r>
      </w:moveTo>
      <w:ins w:id="2959" w:author="David Bartel" w:date="2018-03-27T22:15:00Z">
        <w:r w:rsidR="00872DFB" w:rsidRPr="00742EFD">
          <w:rPr>
            <w:rFonts w:ascii="Arial" w:hAnsi="Arial" w:cs="Arial"/>
            <w:sz w:val="22"/>
            <w:szCs w:val="22"/>
          </w:rPr>
          <w:t xml:space="preserve"> in cells</w:t>
        </w:r>
      </w:ins>
      <w:moveTo w:id="2960" w:author="David Bartel" w:date="2018-03-26T10:40:00Z">
        <w:del w:id="2961" w:author="David Bartel" w:date="2018-03-27T22:15:00Z">
          <w:r w:rsidRPr="00742EFD" w:rsidDel="00872DFB">
            <w:rPr>
              <w:rFonts w:ascii="Arial" w:hAnsi="Arial" w:cs="Arial"/>
              <w:sz w:val="22"/>
              <w:szCs w:val="22"/>
            </w:rPr>
            <w:delText xml:space="preserve"> </w:delText>
          </w:r>
        </w:del>
        <w:del w:id="2962" w:author="David Bartel" w:date="2018-03-27T15:23:00Z">
          <w:r w:rsidRPr="00742EFD" w:rsidDel="00D70CE5">
            <w:rPr>
              <w:rFonts w:ascii="Arial" w:hAnsi="Arial" w:cs="Arial"/>
              <w:sz w:val="22"/>
              <w:szCs w:val="22"/>
            </w:rPr>
            <w:delText xml:space="preserve">effects </w:delText>
          </w:r>
        </w:del>
        <w:del w:id="2963" w:author="David Bartel" w:date="2018-03-27T22:15:00Z">
          <w:r w:rsidRPr="00742EFD" w:rsidDel="00872DFB">
            <w:rPr>
              <w:rFonts w:ascii="Arial" w:hAnsi="Arial" w:cs="Arial"/>
              <w:i/>
              <w:sz w:val="22"/>
              <w:szCs w:val="22"/>
            </w:rPr>
            <w:delText>in vivo</w:delText>
          </w:r>
        </w:del>
        <w:del w:id="2964" w:author="David Bartel" w:date="2018-03-27T15:23:00Z">
          <w:r w:rsidRPr="00742EFD" w:rsidDel="00D70CE5">
            <w:rPr>
              <w:rFonts w:ascii="Arial" w:hAnsi="Arial" w:cs="Arial"/>
              <w:sz w:val="22"/>
              <w:szCs w:val="22"/>
            </w:rPr>
            <w:delText xml:space="preserve"> are binding affinity measurements for that miRNA</w:delText>
          </w:r>
        </w:del>
        <w:del w:id="2965" w:author="David Bartel" w:date="2018-03-27T22:15:00Z">
          <w:r w:rsidRPr="00742EFD" w:rsidDel="00872DFB">
            <w:rPr>
              <w:rFonts w:ascii="Arial" w:hAnsi="Arial" w:cs="Arial"/>
              <w:sz w:val="22"/>
              <w:szCs w:val="22"/>
            </w:rPr>
            <w:delText>.</w:delText>
          </w:r>
        </w:del>
      </w:moveTo>
      <w:moveToRangeEnd w:id="2939"/>
      <w:ins w:id="2966" w:author="David Bartel" w:date="2018-03-27T22:15:00Z">
        <w:r w:rsidR="00872DFB" w:rsidRPr="00742EFD">
          <w:rPr>
            <w:rFonts w:ascii="Arial" w:hAnsi="Arial" w:cs="Arial"/>
            <w:sz w:val="22"/>
            <w:szCs w:val="22"/>
          </w:rPr>
          <w:t>.</w:t>
        </w:r>
      </w:ins>
      <w:ins w:id="2967" w:author="David Bartel" w:date="2018-03-27T15:24:00Z">
        <w:r w:rsidR="00D70CE5" w:rsidRPr="00742EFD">
          <w:rPr>
            <w:rFonts w:ascii="Arial" w:hAnsi="Arial" w:cs="Arial"/>
            <w:sz w:val="22"/>
            <w:szCs w:val="22"/>
          </w:rPr>
          <w:t xml:space="preserve"> …</w:t>
        </w:r>
      </w:ins>
    </w:p>
    <w:p w14:paraId="264F79E0" w14:textId="77777777" w:rsidR="008112DA" w:rsidRPr="00742EFD" w:rsidRDefault="008112DA" w:rsidP="00872DFB">
      <w:pPr>
        <w:spacing w:line="360" w:lineRule="auto"/>
        <w:rPr>
          <w:ins w:id="2968" w:author="David Bartel" w:date="2018-03-27T15:24:00Z"/>
          <w:rFonts w:ascii="Arial" w:hAnsi="Arial" w:cs="Arial"/>
          <w:color w:val="000000" w:themeColor="text1"/>
          <w:sz w:val="22"/>
          <w:szCs w:val="22"/>
        </w:rPr>
      </w:pPr>
    </w:p>
    <w:p w14:paraId="025E5AEB" w14:textId="77777777" w:rsidR="00D70CE5" w:rsidRPr="00742EFD" w:rsidRDefault="00D70CE5" w:rsidP="00872DFB">
      <w:pPr>
        <w:spacing w:line="360" w:lineRule="auto"/>
        <w:rPr>
          <w:ins w:id="2969" w:author="David Bartel" w:date="2018-03-27T15:24:00Z"/>
          <w:rFonts w:ascii="Arial" w:hAnsi="Arial" w:cs="Arial"/>
          <w:color w:val="000000" w:themeColor="text1"/>
          <w:sz w:val="22"/>
          <w:szCs w:val="22"/>
        </w:rPr>
      </w:pPr>
    </w:p>
    <w:p w14:paraId="78D2A9A8" w14:textId="77777777" w:rsidR="00D70CE5" w:rsidRPr="00742EFD" w:rsidRDefault="00D70CE5" w:rsidP="00872DFB">
      <w:pPr>
        <w:spacing w:line="360" w:lineRule="auto"/>
        <w:rPr>
          <w:ins w:id="2970" w:author="David Bartel" w:date="2018-03-27T15:24:00Z"/>
          <w:rFonts w:ascii="Arial" w:hAnsi="Arial" w:cs="Arial"/>
          <w:color w:val="000000" w:themeColor="text1"/>
          <w:sz w:val="22"/>
          <w:szCs w:val="22"/>
        </w:rPr>
      </w:pPr>
    </w:p>
    <w:p w14:paraId="44C38C64" w14:textId="77777777" w:rsidR="00D70CE5" w:rsidRPr="00742EFD" w:rsidRDefault="00D70CE5" w:rsidP="00872DFB">
      <w:pPr>
        <w:spacing w:line="360" w:lineRule="auto"/>
        <w:rPr>
          <w:ins w:id="2971" w:author="David Bartel" w:date="2018-03-27T15:24:00Z"/>
          <w:rFonts w:ascii="Arial" w:hAnsi="Arial" w:cs="Arial"/>
          <w:color w:val="000000" w:themeColor="text1"/>
          <w:sz w:val="22"/>
          <w:szCs w:val="22"/>
        </w:rPr>
      </w:pPr>
    </w:p>
    <w:p w14:paraId="1CEDBA90" w14:textId="77777777" w:rsidR="00D70CE5" w:rsidRPr="00742EFD" w:rsidRDefault="00D70CE5" w:rsidP="00872DFB">
      <w:pPr>
        <w:spacing w:line="360" w:lineRule="auto"/>
        <w:rPr>
          <w:ins w:id="2972" w:author="David Bartel" w:date="2018-03-25T10:13:00Z"/>
          <w:rFonts w:ascii="Arial" w:hAnsi="Arial" w:cs="Arial"/>
          <w:color w:val="000000" w:themeColor="text1"/>
          <w:sz w:val="22"/>
          <w:szCs w:val="22"/>
        </w:rPr>
      </w:pPr>
    </w:p>
    <w:p w14:paraId="52033D4C" w14:textId="61536BEB" w:rsidR="008112DA" w:rsidRPr="00742EFD" w:rsidRDefault="008112DA" w:rsidP="00872DFB">
      <w:pPr>
        <w:spacing w:line="360" w:lineRule="auto"/>
        <w:rPr>
          <w:ins w:id="2973" w:author="David Bartel" w:date="2018-03-25T10:13:00Z"/>
          <w:rFonts w:ascii="Arial" w:hAnsi="Arial" w:cs="Arial"/>
          <w:b/>
          <w:color w:val="000000" w:themeColor="text1"/>
          <w:sz w:val="22"/>
          <w:szCs w:val="22"/>
        </w:rPr>
      </w:pPr>
      <w:ins w:id="2974" w:author="David Bartel" w:date="2018-03-25T10:13:00Z">
        <w:r w:rsidRPr="00742EFD">
          <w:rPr>
            <w:rFonts w:ascii="Arial" w:hAnsi="Arial" w:cs="Arial"/>
            <w:b/>
            <w:color w:val="000000" w:themeColor="text1"/>
            <w:sz w:val="22"/>
            <w:szCs w:val="22"/>
          </w:rPr>
          <w:t>Discussion</w:t>
        </w:r>
      </w:ins>
    </w:p>
    <w:p w14:paraId="1AD1A118" w14:textId="796ABBE8" w:rsidR="008112DA" w:rsidRPr="00742EFD" w:rsidRDefault="00077327" w:rsidP="00872DFB">
      <w:pPr>
        <w:spacing w:line="360" w:lineRule="auto"/>
        <w:rPr>
          <w:rFonts w:ascii="Arial" w:hAnsi="Arial" w:cs="Arial"/>
          <w:color w:val="000000" w:themeColor="text1"/>
          <w:sz w:val="22"/>
          <w:szCs w:val="22"/>
        </w:rPr>
      </w:pPr>
      <w:ins w:id="2975" w:author="David Bartel" w:date="2018-03-26T10:40:00Z">
        <w:r w:rsidRPr="00742EFD">
          <w:rPr>
            <w:rFonts w:ascii="Arial" w:hAnsi="Arial" w:cs="Arial"/>
            <w:sz w:val="22"/>
            <w:szCs w:val="22"/>
          </w:rPr>
          <w:t>O</w:t>
        </w:r>
      </w:ins>
      <w:ins w:id="2976" w:author="David Bartel" w:date="2018-03-25T10:13:00Z">
        <w:r w:rsidR="008112DA" w:rsidRPr="00742EFD">
          <w:rPr>
            <w:rFonts w:ascii="Arial" w:hAnsi="Arial" w:cs="Arial"/>
            <w:sz w:val="22"/>
            <w:szCs w:val="22"/>
          </w:rPr>
          <w:t xml:space="preserve">ur results provide new insight into both the canonical and non-canonical miRNA site types.  For each miRNA, the canonical 8mer was the highest-affinity site identified, illustrating its primacy in miRNA targeting, and for miR-1 and let-7a, the next three most effective site types were the canonical 7mer-m8, 7mer-A1 and 6mer sites.  However, the other </w:t>
        </w:r>
      </w:ins>
      <w:ins w:id="2977" w:author="David Bartel" w:date="2018-03-26T10:41:00Z">
        <w:r w:rsidRPr="00742EFD">
          <w:rPr>
            <w:rFonts w:ascii="Arial" w:hAnsi="Arial" w:cs="Arial"/>
            <w:sz w:val="22"/>
            <w:szCs w:val="22"/>
          </w:rPr>
          <w:t>four</w:t>
        </w:r>
      </w:ins>
      <w:ins w:id="2978" w:author="David Bartel" w:date="2018-03-25T10:13:00Z">
        <w:r w:rsidR="008112DA" w:rsidRPr="00742EFD">
          <w:rPr>
            <w:rFonts w:ascii="Arial" w:hAnsi="Arial" w:cs="Arial"/>
            <w:sz w:val="22"/>
            <w:szCs w:val="22"/>
          </w:rPr>
          <w:t xml:space="preserve"> miRNAs each had 1–2 non-canonical sites with affinities at least that of the 7mer-m8, as well as another 4–15 non-canonical sites with affinities exceeding that of the canonical 6mer site.  The observation that canonical sites are not necessarily those with the highest affinity raises the questions of how canonical sites are distinguished from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ones and whether making such a distinction is of any </w:t>
        </w:r>
      </w:ins>
      <w:ins w:id="2979" w:author="David Bartel" w:date="2018-03-26T10:42:00Z">
        <w:r w:rsidRPr="00742EFD">
          <w:rPr>
            <w:rFonts w:ascii="Arial" w:hAnsi="Arial" w:cs="Arial"/>
            <w:sz w:val="22"/>
            <w:szCs w:val="22"/>
          </w:rPr>
          <w:t>use</w:t>
        </w:r>
      </w:ins>
      <w:ins w:id="2980" w:author="David Bartel" w:date="2018-03-25T10:13:00Z">
        <w:r w:rsidR="008112DA" w:rsidRPr="00742EFD">
          <w:rPr>
            <w:rFonts w:ascii="Arial" w:hAnsi="Arial" w:cs="Arial"/>
            <w:sz w:val="22"/>
            <w:szCs w:val="22"/>
          </w:rPr>
          <w:t xml:space="preserve">.  Our results show that two criteria readily distinguished canonical sites from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w:t>
        </w:r>
        <w:r w:rsidR="008112DA" w:rsidRPr="00742EFD">
          <w:rPr>
            <w:rFonts w:ascii="Arial" w:hAnsi="Arial" w:cs="Arial"/>
            <w:sz w:val="22"/>
            <w:szCs w:val="22"/>
          </w:rPr>
          <w:lastRenderedPageBreak/>
          <w:t xml:space="preserve">ones.  First, the six canonical site types were the only ones identified for all </w:t>
        </w:r>
      </w:ins>
      <w:ins w:id="2981" w:author="David Bartel" w:date="2018-03-26T10:42:00Z">
        <w:r w:rsidRPr="00742EFD">
          <w:rPr>
            <w:rFonts w:ascii="Arial" w:hAnsi="Arial" w:cs="Arial"/>
            <w:sz w:val="22"/>
            <w:szCs w:val="22"/>
          </w:rPr>
          <w:t>six</w:t>
        </w:r>
      </w:ins>
      <w:ins w:id="2982" w:author="David Bartel" w:date="2018-03-25T10:13:00Z">
        <w:r w:rsidR="008112DA" w:rsidRPr="00742EFD">
          <w:rPr>
            <w:rFonts w:ascii="Arial" w:hAnsi="Arial" w:cs="Arial"/>
            <w:sz w:val="22"/>
            <w:szCs w:val="22"/>
          </w:rPr>
          <w:t xml:space="preserve"> miRNAs, whereas the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types were typically identified for only one miRNA, and never for more than </w:t>
        </w:r>
      </w:ins>
      <w:commentRangeStart w:id="2983"/>
      <w:ins w:id="2984" w:author="David Bartel" w:date="2018-03-26T10:42:00Z">
        <w:r w:rsidRPr="00742EFD">
          <w:rPr>
            <w:rFonts w:ascii="Arial" w:hAnsi="Arial" w:cs="Arial"/>
            <w:sz w:val="22"/>
            <w:szCs w:val="22"/>
          </w:rPr>
          <w:t>two</w:t>
        </w:r>
      </w:ins>
      <w:commentRangeEnd w:id="2983"/>
      <w:ins w:id="2985" w:author="David Bartel" w:date="2018-03-26T10:43:00Z">
        <w:r w:rsidRPr="00742EFD">
          <w:rPr>
            <w:rStyle w:val="CommentReference"/>
            <w:rFonts w:ascii="Arial" w:eastAsiaTheme="minorHAnsi" w:hAnsi="Arial" w:cs="Arial"/>
            <w:sz w:val="22"/>
            <w:szCs w:val="22"/>
          </w:rPr>
          <w:commentReference w:id="2983"/>
        </w:r>
      </w:ins>
      <w:ins w:id="2986" w:author="David Bartel" w:date="2018-03-25T10:13:00Z">
        <w:r w:rsidR="008112DA" w:rsidRPr="00742EFD">
          <w:rPr>
            <w:rFonts w:ascii="Arial" w:hAnsi="Arial" w:cs="Arial"/>
            <w:sz w:val="22"/>
            <w:szCs w:val="22"/>
          </w:rPr>
          <w:t xml:space="preserve">.  Second, the four highest-affinity canonical sites occupy most of the specifically bound AGO2, even for miR-124, which has the largest and highest-affinity repertoire of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sites (Fig. 1F, Fig. 2).  This greater role for canonical sites is presumably because perfect pairing to the seed region is the most efficient way to bind the silencing complex.  Thus, to achieve equivalent affinity, the non-canonical sites </w:t>
        </w:r>
        <w:commentRangeStart w:id="2987"/>
        <w:r w:rsidR="008112DA" w:rsidRPr="00742EFD">
          <w:rPr>
            <w:rFonts w:ascii="Arial" w:hAnsi="Arial" w:cs="Arial"/>
            <w:sz w:val="22"/>
            <w:szCs w:val="22"/>
          </w:rPr>
          <w:t>must be</w:t>
        </w:r>
        <w:commentRangeEnd w:id="2987"/>
        <w:r w:rsidR="008112DA" w:rsidRPr="00742EFD">
          <w:rPr>
            <w:rStyle w:val="CommentReference"/>
            <w:rFonts w:ascii="Arial" w:eastAsiaTheme="minorHAnsi" w:hAnsi="Arial" w:cs="Arial"/>
            <w:sz w:val="22"/>
            <w:szCs w:val="22"/>
          </w:rPr>
          <w:commentReference w:id="2987"/>
        </w:r>
        <w:r w:rsidR="008112DA" w:rsidRPr="00742EFD">
          <w:rPr>
            <w:rFonts w:ascii="Arial" w:hAnsi="Arial" w:cs="Arial"/>
            <w:sz w:val="22"/>
            <w:szCs w:val="22"/>
          </w:rPr>
          <w:t xml:space="preserve"> longer and are therefore less abundant.  For example, although the miR-124 7mer-m8 site has lower affinity than a 10-nt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the canonical 7-nt site occupies much more AGO2–miR-124 because of its 64-fold greater abundance.  The ubiquitous function and more efficient binding of canonical sites explains why these site types have the greatest signal in meta analyses of site conservation</w:t>
        </w:r>
        <w:r w:rsidRPr="00742EFD">
          <w:rPr>
            <w:rFonts w:ascii="Arial" w:hAnsi="Arial" w:cs="Arial"/>
            <w:sz w:val="22"/>
            <w:szCs w:val="22"/>
          </w:rPr>
          <w:t>, thereby explaining why they w</w:t>
        </w:r>
        <w:r w:rsidR="008112DA" w:rsidRPr="00742EFD">
          <w:rPr>
            <w:rFonts w:ascii="Arial" w:hAnsi="Arial" w:cs="Arial"/>
            <w:sz w:val="22"/>
            <w:szCs w:val="22"/>
          </w:rPr>
          <w:t>ere the fi</w:t>
        </w:r>
        <w:r w:rsidRPr="00742EFD">
          <w:rPr>
            <w:rFonts w:ascii="Arial" w:hAnsi="Arial" w:cs="Arial"/>
            <w:sz w:val="22"/>
            <w:szCs w:val="22"/>
          </w:rPr>
          <w:t>rst site types to be identified</w:t>
        </w:r>
        <w:r w:rsidR="008112DA" w:rsidRPr="00742EFD">
          <w:rPr>
            <w:rFonts w:ascii="Arial" w:hAnsi="Arial" w:cs="Arial"/>
            <w:sz w:val="22"/>
            <w:szCs w:val="22"/>
          </w:rPr>
          <w:t xml:space="preserve">(Lewis2005) and justifying the continued distinction between canonical and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types.   </w:t>
        </w:r>
      </w:ins>
    </w:p>
    <w:p w14:paraId="67D34DDA" w14:textId="77777777" w:rsidR="00426892" w:rsidRPr="00742EFD" w:rsidRDefault="00426892">
      <w:pPr>
        <w:rPr>
          <w:ins w:id="2988" w:author="David Bartel" w:date="2018-03-25T10:13:00Z"/>
          <w:rFonts w:ascii="Arial" w:hAnsi="Arial" w:cs="Arial"/>
          <w:sz w:val="22"/>
          <w:szCs w:val="22"/>
        </w:rPr>
      </w:pPr>
    </w:p>
    <w:p w14:paraId="21550EB3" w14:textId="77777777" w:rsidR="008112DA" w:rsidRPr="00742EFD" w:rsidRDefault="008112DA">
      <w:pPr>
        <w:rPr>
          <w:ins w:id="2989" w:author="David Bartel" w:date="2018-03-25T10:13:00Z"/>
          <w:rFonts w:ascii="Arial" w:hAnsi="Arial" w:cs="Arial"/>
          <w:sz w:val="22"/>
          <w:szCs w:val="22"/>
        </w:rPr>
      </w:pPr>
    </w:p>
    <w:p w14:paraId="5721AF02" w14:textId="47F32EF0" w:rsidR="00172C52" w:rsidRPr="00742EFD" w:rsidRDefault="00172C52">
      <w:pPr>
        <w:rPr>
          <w:rFonts w:ascii="Arial" w:hAnsi="Arial" w:cs="Arial"/>
          <w:sz w:val="22"/>
          <w:szCs w:val="22"/>
        </w:rPr>
      </w:pPr>
      <w:r w:rsidRPr="00742EFD">
        <w:rPr>
          <w:rFonts w:ascii="Arial" w:hAnsi="Arial" w:cs="Arial"/>
          <w:sz w:val="22"/>
          <w:szCs w:val="22"/>
        </w:rPr>
        <w:br w:type="page"/>
      </w:r>
    </w:p>
    <w:p w14:paraId="6FAB510E" w14:textId="77777777" w:rsidR="00E63B9C" w:rsidRPr="00742EFD" w:rsidRDefault="00E63B9C" w:rsidP="00E63B9C">
      <w:pPr>
        <w:spacing w:line="360" w:lineRule="auto"/>
        <w:outlineLvl w:val="0"/>
        <w:rPr>
          <w:rFonts w:ascii="Arial" w:hAnsi="Arial" w:cs="Arial"/>
          <w:b/>
          <w:sz w:val="22"/>
          <w:szCs w:val="22"/>
        </w:rPr>
      </w:pPr>
      <w:r w:rsidRPr="00742EFD">
        <w:rPr>
          <w:rFonts w:ascii="Arial" w:hAnsi="Arial" w:cs="Arial"/>
          <w:b/>
          <w:sz w:val="22"/>
          <w:szCs w:val="22"/>
        </w:rPr>
        <w:lastRenderedPageBreak/>
        <w:t>FIGURE LEGENDS</w:t>
      </w:r>
    </w:p>
    <w:p w14:paraId="150AF9D4" w14:textId="77777777" w:rsidR="00172C52" w:rsidRPr="00742EFD" w:rsidRDefault="00172C52" w:rsidP="00172C52">
      <w:pPr>
        <w:spacing w:line="360" w:lineRule="auto"/>
        <w:rPr>
          <w:rFonts w:ascii="Arial" w:hAnsi="Arial" w:cs="Arial"/>
          <w:b/>
          <w:sz w:val="22"/>
          <w:szCs w:val="22"/>
        </w:rPr>
      </w:pPr>
      <w:r w:rsidRPr="00742EFD">
        <w:rPr>
          <w:rFonts w:ascii="Arial" w:hAnsi="Arial" w:cs="Arial"/>
          <w:b/>
          <w:sz w:val="22"/>
          <w:szCs w:val="22"/>
        </w:rPr>
        <w:t>Figure 1: AGO–RBNS enables quantitative analysis of relative binding affinities of canonical and novel miR-1 target site</w:t>
      </w:r>
      <w:r w:rsidRPr="00742EFD">
        <w:rPr>
          <w:rFonts w:ascii="Arial" w:hAnsi="Arial" w:cs="Arial"/>
          <w:b/>
          <w:sz w:val="22"/>
          <w:szCs w:val="22"/>
        </w:rPr>
        <w:softHyphen/>
        <w:t>–types.</w:t>
      </w:r>
    </w:p>
    <w:p w14:paraId="3D2CE784" w14:textId="1089D6CF" w:rsidR="00E63B9C" w:rsidRPr="00742EFD" w:rsidRDefault="00E63B9C" w:rsidP="00E63B9C">
      <w:pPr>
        <w:spacing w:line="360" w:lineRule="auto"/>
        <w:rPr>
          <w:rFonts w:ascii="Arial" w:hAnsi="Arial" w:cs="Arial"/>
          <w:sz w:val="22"/>
          <w:szCs w:val="22"/>
        </w:rPr>
      </w:pPr>
      <w:r w:rsidRPr="00742EFD">
        <w:rPr>
          <w:rFonts w:ascii="Arial" w:hAnsi="Arial" w:cs="Arial"/>
          <w:b/>
          <w:sz w:val="22"/>
          <w:szCs w:val="22"/>
        </w:rPr>
        <w:t xml:space="preserve">(A) </w:t>
      </w:r>
      <w:r w:rsidR="000D394A" w:rsidRPr="00742EFD">
        <w:rPr>
          <w:rFonts w:ascii="Arial" w:hAnsi="Arial" w:cs="Arial"/>
          <w:sz w:val="22"/>
          <w:szCs w:val="22"/>
        </w:rPr>
        <w:t>Canonical sites of miR-1</w:t>
      </w:r>
      <w:r w:rsidRPr="00742EFD">
        <w:rPr>
          <w:rFonts w:ascii="Arial" w:hAnsi="Arial" w:cs="Arial"/>
          <w:sz w:val="22"/>
          <w:szCs w:val="22"/>
        </w:rPr>
        <w:t>.</w:t>
      </w:r>
      <w:r w:rsidR="000D394A" w:rsidRPr="00742EFD">
        <w:rPr>
          <w:rFonts w:ascii="Arial" w:hAnsi="Arial" w:cs="Arial"/>
          <w:sz w:val="22"/>
          <w:szCs w:val="22"/>
        </w:rPr>
        <w:t xml:space="preserve"> These sites include varying amounts of contiguous pairing through the miRNA seed </w:t>
      </w:r>
      <w:r w:rsidR="00273BCC" w:rsidRPr="00742EFD">
        <w:rPr>
          <w:rFonts w:ascii="Arial" w:hAnsi="Arial" w:cs="Arial"/>
          <w:sz w:val="22"/>
          <w:szCs w:val="22"/>
        </w:rPr>
        <w:t>region (nucleotide positions 2–8</w:t>
      </w:r>
      <w:r w:rsidR="000D394A" w:rsidRPr="00742EFD">
        <w:rPr>
          <w:rFonts w:ascii="Arial" w:hAnsi="Arial" w:cs="Arial"/>
          <w:sz w:val="22"/>
          <w:szCs w:val="22"/>
        </w:rPr>
        <w:t>)</w:t>
      </w:r>
      <w:r w:rsidR="00273BCC" w:rsidRPr="00742EFD">
        <w:rPr>
          <w:rFonts w:ascii="Arial" w:hAnsi="Arial" w:cs="Arial"/>
          <w:sz w:val="22"/>
          <w:szCs w:val="22"/>
        </w:rPr>
        <w:t>, and may additionally contain</w:t>
      </w:r>
      <w:r w:rsidR="000D394A" w:rsidRPr="00742EFD">
        <w:rPr>
          <w:rFonts w:ascii="Arial" w:hAnsi="Arial" w:cs="Arial"/>
          <w:sz w:val="22"/>
          <w:szCs w:val="22"/>
        </w:rPr>
        <w:t xml:space="preserve"> an A nucleotide opposite </w:t>
      </w:r>
      <w:r w:rsidR="00273BCC" w:rsidRPr="00742EFD">
        <w:rPr>
          <w:rFonts w:ascii="Arial" w:hAnsi="Arial" w:cs="Arial"/>
          <w:sz w:val="22"/>
          <w:szCs w:val="22"/>
        </w:rPr>
        <w:t xml:space="preserve">miRNA </w:t>
      </w:r>
      <w:r w:rsidR="000D394A" w:rsidRPr="00742EFD">
        <w:rPr>
          <w:rFonts w:ascii="Arial" w:hAnsi="Arial" w:cs="Arial"/>
          <w:sz w:val="22"/>
          <w:szCs w:val="22"/>
        </w:rPr>
        <w:t xml:space="preserve">nucleotide position 1. The </w:t>
      </w:r>
      <w:r w:rsidR="00273BCC" w:rsidRPr="00742EFD">
        <w:rPr>
          <w:rFonts w:ascii="Arial" w:hAnsi="Arial" w:cs="Arial"/>
          <w:sz w:val="22"/>
          <w:szCs w:val="22"/>
        </w:rPr>
        <w:t>single</w:t>
      </w:r>
      <w:r w:rsidR="000D394A" w:rsidRPr="00742EFD">
        <w:rPr>
          <w:rFonts w:ascii="Arial" w:hAnsi="Arial" w:cs="Arial"/>
          <w:sz w:val="22"/>
          <w:szCs w:val="22"/>
        </w:rPr>
        <w:t xml:space="preserve"> 8- and two 7-nt sites (the 8mer, 7mer-m8, and 7mer-A1)</w:t>
      </w:r>
      <w:r w:rsidR="00273BCC" w:rsidRPr="00742EFD">
        <w:rPr>
          <w:rFonts w:ascii="Arial" w:hAnsi="Arial" w:cs="Arial"/>
          <w:sz w:val="22"/>
          <w:szCs w:val="22"/>
        </w:rPr>
        <w:t>, which have complementarity to the entire miRNA seed (red)</w:t>
      </w:r>
      <w:r w:rsidR="000D394A" w:rsidRPr="00742EFD">
        <w:rPr>
          <w:rFonts w:ascii="Arial" w:hAnsi="Arial" w:cs="Arial"/>
          <w:sz w:val="22"/>
          <w:szCs w:val="22"/>
        </w:rPr>
        <w:t xml:space="preserve">, </w:t>
      </w:r>
      <w:r w:rsidR="00273BCC" w:rsidRPr="00742EFD">
        <w:rPr>
          <w:rFonts w:ascii="Arial" w:hAnsi="Arial" w:cs="Arial"/>
          <w:sz w:val="22"/>
          <w:szCs w:val="22"/>
        </w:rPr>
        <w:t xml:space="preserve">are the most effective and most well-conserved sites, </w:t>
      </w:r>
      <w:r w:rsidR="000D394A" w:rsidRPr="00742EFD">
        <w:rPr>
          <w:rFonts w:ascii="Arial" w:hAnsi="Arial" w:cs="Arial"/>
          <w:sz w:val="22"/>
          <w:szCs w:val="22"/>
        </w:rPr>
        <w:t>w</w:t>
      </w:r>
      <w:r w:rsidR="00273BCC" w:rsidRPr="00742EFD">
        <w:rPr>
          <w:rFonts w:ascii="Arial" w:hAnsi="Arial" w:cs="Arial"/>
          <w:sz w:val="22"/>
          <w:szCs w:val="22"/>
        </w:rPr>
        <w:t>hile</w:t>
      </w:r>
      <w:r w:rsidR="000D394A" w:rsidRPr="00742EFD">
        <w:rPr>
          <w:rFonts w:ascii="Arial" w:hAnsi="Arial" w:cs="Arial"/>
          <w:sz w:val="22"/>
          <w:szCs w:val="22"/>
        </w:rPr>
        <w:t xml:space="preserve"> the three</w:t>
      </w:r>
      <w:r w:rsidR="00273BCC" w:rsidRPr="00742EFD">
        <w:rPr>
          <w:rFonts w:ascii="Arial" w:hAnsi="Arial" w:cs="Arial"/>
          <w:sz w:val="22"/>
          <w:szCs w:val="22"/>
        </w:rPr>
        <w:t xml:space="preserve"> 6 </w:t>
      </w:r>
      <w:proofErr w:type="spellStart"/>
      <w:r w:rsidR="00273BCC" w:rsidRPr="00742EFD">
        <w:rPr>
          <w:rFonts w:ascii="Arial" w:hAnsi="Arial" w:cs="Arial"/>
          <w:sz w:val="22"/>
          <w:szCs w:val="22"/>
        </w:rPr>
        <w:t>nt</w:t>
      </w:r>
      <w:proofErr w:type="spellEnd"/>
      <w:r w:rsidR="00273BCC" w:rsidRPr="00742EFD">
        <w:rPr>
          <w:rFonts w:ascii="Arial" w:hAnsi="Arial" w:cs="Arial"/>
          <w:sz w:val="22"/>
          <w:szCs w:val="22"/>
        </w:rPr>
        <w:t xml:space="preserve"> sites (the 6mer, 6mer-m8 or </w:t>
      </w:r>
      <w:r w:rsidR="000D394A" w:rsidRPr="00742EFD">
        <w:rPr>
          <w:rFonts w:ascii="Arial" w:hAnsi="Arial" w:cs="Arial"/>
          <w:sz w:val="22"/>
          <w:szCs w:val="22"/>
        </w:rPr>
        <w:t>offset 6mer</w:t>
      </w:r>
      <w:r w:rsidR="00273BCC" w:rsidRPr="00742EFD">
        <w:rPr>
          <w:rFonts w:ascii="Arial" w:hAnsi="Arial" w:cs="Arial"/>
          <w:sz w:val="22"/>
          <w:szCs w:val="22"/>
        </w:rPr>
        <w:t>, and 6mer-A1) are less effective and less preferentially conserved throughout mammalian 3′ UTRs.</w:t>
      </w:r>
    </w:p>
    <w:p w14:paraId="611EF55B" w14:textId="225B9D8F" w:rsidR="00172C52" w:rsidRPr="00742EFD" w:rsidRDefault="00E63B9C" w:rsidP="00E63B9C">
      <w:pPr>
        <w:spacing w:line="360" w:lineRule="auto"/>
        <w:rPr>
          <w:rFonts w:ascii="Arial" w:hAnsi="Arial" w:cs="Arial"/>
          <w:sz w:val="22"/>
          <w:szCs w:val="22"/>
        </w:rPr>
      </w:pPr>
      <w:r w:rsidRPr="00742EFD">
        <w:rPr>
          <w:rFonts w:ascii="Arial" w:hAnsi="Arial" w:cs="Arial"/>
          <w:b/>
          <w:sz w:val="22"/>
          <w:szCs w:val="22"/>
        </w:rPr>
        <w:t xml:space="preserve"> </w:t>
      </w:r>
      <w:r w:rsidR="00172C52" w:rsidRPr="00742EFD">
        <w:rPr>
          <w:rFonts w:ascii="Arial" w:hAnsi="Arial" w:cs="Arial"/>
          <w:b/>
          <w:sz w:val="22"/>
          <w:szCs w:val="22"/>
        </w:rPr>
        <w:t>(</w:t>
      </w:r>
      <w:r w:rsidRPr="00742EFD">
        <w:rPr>
          <w:rFonts w:ascii="Arial" w:hAnsi="Arial" w:cs="Arial"/>
          <w:b/>
          <w:sz w:val="22"/>
          <w:szCs w:val="22"/>
        </w:rPr>
        <w:t>B</w:t>
      </w:r>
      <w:r w:rsidR="00172C52" w:rsidRPr="00742EFD">
        <w:rPr>
          <w:rFonts w:ascii="Arial" w:hAnsi="Arial" w:cs="Arial"/>
          <w:b/>
          <w:sz w:val="22"/>
          <w:szCs w:val="22"/>
        </w:rPr>
        <w:t xml:space="preserve">) </w:t>
      </w:r>
      <w:r w:rsidR="007F609F" w:rsidRPr="00742EFD">
        <w:rPr>
          <w:rFonts w:ascii="Arial" w:hAnsi="Arial" w:cs="Arial"/>
          <w:sz w:val="22"/>
          <w:szCs w:val="22"/>
        </w:rPr>
        <w:t xml:space="preserve">AGO-RBNS. </w:t>
      </w:r>
      <w:r w:rsidR="00172C52" w:rsidRPr="00742EFD">
        <w:rPr>
          <w:rFonts w:ascii="Arial" w:hAnsi="Arial" w:cs="Arial"/>
          <w:sz w:val="22"/>
          <w:szCs w:val="22"/>
        </w:rPr>
        <w:t xml:space="preserve">Purified AGO2–miR-1 is incubated with excess </w:t>
      </w:r>
      <w:r w:rsidR="00E709BC" w:rsidRPr="00742EFD">
        <w:rPr>
          <w:rFonts w:ascii="Arial" w:hAnsi="Arial" w:cs="Arial"/>
          <w:sz w:val="22"/>
          <w:szCs w:val="22"/>
        </w:rPr>
        <w:t>RNA</w:t>
      </w:r>
      <w:r w:rsidR="00172C52" w:rsidRPr="00742EFD">
        <w:rPr>
          <w:rFonts w:ascii="Arial" w:hAnsi="Arial" w:cs="Arial"/>
          <w:sz w:val="22"/>
          <w:szCs w:val="22"/>
        </w:rPr>
        <w:t xml:space="preserve"> library</w:t>
      </w:r>
      <w:r w:rsidR="00E709BC" w:rsidRPr="00742EFD">
        <w:rPr>
          <w:rFonts w:ascii="Arial" w:hAnsi="Arial" w:cs="Arial"/>
          <w:sz w:val="22"/>
          <w:szCs w:val="22"/>
        </w:rPr>
        <w:t xml:space="preserve"> containing 37 randomized nucleotides</w:t>
      </w:r>
      <w:r w:rsidR="00172C52" w:rsidRPr="00742EFD">
        <w:rPr>
          <w:rFonts w:ascii="Arial" w:hAnsi="Arial" w:cs="Arial"/>
          <w:sz w:val="22"/>
          <w:szCs w:val="22"/>
        </w:rPr>
        <w:t xml:space="preserve"> until binding equilibrium (left). The </w:t>
      </w:r>
      <w:r w:rsidR="00E709BC" w:rsidRPr="00742EFD">
        <w:rPr>
          <w:rFonts w:ascii="Arial" w:hAnsi="Arial" w:cs="Arial"/>
          <w:sz w:val="22"/>
          <w:szCs w:val="22"/>
        </w:rPr>
        <w:t>AGO2–miR-1–</w:t>
      </w:r>
      <w:r w:rsidR="00172C52" w:rsidRPr="00742EFD">
        <w:rPr>
          <w:rFonts w:ascii="Arial" w:hAnsi="Arial" w:cs="Arial"/>
          <w:sz w:val="22"/>
          <w:szCs w:val="22"/>
        </w:rPr>
        <w:t xml:space="preserve">bound library molecules are </w:t>
      </w:r>
      <w:r w:rsidR="00E709BC" w:rsidRPr="00742EFD">
        <w:rPr>
          <w:rFonts w:ascii="Arial" w:hAnsi="Arial" w:cs="Arial"/>
          <w:sz w:val="22"/>
          <w:szCs w:val="22"/>
        </w:rPr>
        <w:t xml:space="preserve">first </w:t>
      </w:r>
      <w:r w:rsidR="00172C52" w:rsidRPr="00742EFD">
        <w:rPr>
          <w:rFonts w:ascii="Arial" w:hAnsi="Arial" w:cs="Arial"/>
          <w:sz w:val="22"/>
          <w:szCs w:val="22"/>
        </w:rPr>
        <w:t xml:space="preserve">isolated by applying the reaction to a nitrocellulose filter under vacuum (middle), and </w:t>
      </w:r>
      <w:r w:rsidR="00E709BC" w:rsidRPr="00742EFD">
        <w:rPr>
          <w:rFonts w:ascii="Arial" w:hAnsi="Arial" w:cs="Arial"/>
          <w:sz w:val="22"/>
          <w:szCs w:val="22"/>
        </w:rPr>
        <w:t xml:space="preserve">subsequently </w:t>
      </w:r>
      <w:r w:rsidR="00172C52" w:rsidRPr="00742EFD">
        <w:rPr>
          <w:rFonts w:ascii="Arial" w:hAnsi="Arial" w:cs="Arial"/>
          <w:sz w:val="22"/>
          <w:szCs w:val="22"/>
        </w:rPr>
        <w:t xml:space="preserve">used to </w:t>
      </w:r>
      <w:r w:rsidR="00E709BC" w:rsidRPr="00742EFD">
        <w:rPr>
          <w:rFonts w:ascii="Arial" w:hAnsi="Arial" w:cs="Arial"/>
          <w:sz w:val="22"/>
          <w:szCs w:val="22"/>
        </w:rPr>
        <w:t xml:space="preserve">generate </w:t>
      </w:r>
      <w:r w:rsidR="00172C52" w:rsidRPr="00742EFD">
        <w:rPr>
          <w:rFonts w:ascii="Arial" w:hAnsi="Arial" w:cs="Arial"/>
          <w:sz w:val="22"/>
          <w:szCs w:val="22"/>
        </w:rPr>
        <w:t>DNA amplicons for RNA-</w:t>
      </w:r>
      <w:proofErr w:type="spellStart"/>
      <w:r w:rsidR="00172C52" w:rsidRPr="00742EFD">
        <w:rPr>
          <w:rFonts w:ascii="Arial" w:hAnsi="Arial" w:cs="Arial"/>
          <w:sz w:val="22"/>
          <w:szCs w:val="22"/>
        </w:rPr>
        <w:t>Seq</w:t>
      </w:r>
      <w:proofErr w:type="spellEnd"/>
      <w:r w:rsidR="00172C52" w:rsidRPr="00742EFD">
        <w:rPr>
          <w:rFonts w:ascii="Arial" w:hAnsi="Arial" w:cs="Arial"/>
          <w:sz w:val="22"/>
          <w:szCs w:val="22"/>
        </w:rPr>
        <w:t xml:space="preserve"> (right). Five different concentrations of AGO2–miR-1 in the binding reaction were sequenced, in addition to the input, and a mock binding reaction with no AGO2–miR-1.</w:t>
      </w:r>
    </w:p>
    <w:p w14:paraId="7BB79EDD" w14:textId="0688CED2"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w:t>
      </w:r>
      <w:r w:rsidR="00E709BC" w:rsidRPr="00742EFD">
        <w:rPr>
          <w:rFonts w:ascii="Arial" w:hAnsi="Arial" w:cs="Arial"/>
          <w:b/>
          <w:sz w:val="22"/>
          <w:szCs w:val="22"/>
        </w:rPr>
        <w:t>C</w:t>
      </w:r>
      <w:r w:rsidRPr="00742EFD">
        <w:rPr>
          <w:rFonts w:ascii="Arial" w:hAnsi="Arial" w:cs="Arial"/>
          <w:b/>
          <w:sz w:val="22"/>
          <w:szCs w:val="22"/>
        </w:rPr>
        <w:t>)</w:t>
      </w:r>
      <w:r w:rsidRPr="00742EFD">
        <w:rPr>
          <w:rFonts w:ascii="Arial" w:hAnsi="Arial" w:cs="Arial"/>
          <w:sz w:val="22"/>
          <w:szCs w:val="22"/>
        </w:rPr>
        <w:t xml:space="preserve"> Fractional abundance of reads containing a complementary 8mer (purple), 7mer-m8 (red), 7mer-A1 (blue), 6mer (cyan), 6mer</w:t>
      </w:r>
      <w:r w:rsidRPr="00742EFD">
        <w:rPr>
          <w:rFonts w:ascii="Arial" w:hAnsi="Arial" w:cs="Arial"/>
          <w:sz w:val="22"/>
          <w:szCs w:val="22"/>
        </w:rPr>
        <w:softHyphen/>
        <w:t xml:space="preserve">-m8 (light purple), or 6mer-A1 (light blue) site to miR-1, as well as reads containing none of these site types (black), </w:t>
      </w:r>
      <w:r w:rsidR="00E709BC" w:rsidRPr="00742EFD">
        <w:rPr>
          <w:rFonts w:ascii="Arial" w:hAnsi="Arial" w:cs="Arial"/>
          <w:sz w:val="22"/>
          <w:szCs w:val="22"/>
        </w:rPr>
        <w:t>plotted in</w:t>
      </w:r>
      <w:r w:rsidRPr="00742EFD">
        <w:rPr>
          <w:rFonts w:ascii="Arial" w:hAnsi="Arial" w:cs="Arial"/>
          <w:sz w:val="22"/>
          <w:szCs w:val="22"/>
        </w:rPr>
        <w:t xml:space="preserve"> the input library and the 7.6 </w:t>
      </w:r>
      <w:proofErr w:type="spellStart"/>
      <w:r w:rsidRPr="00742EFD">
        <w:rPr>
          <w:rFonts w:ascii="Arial" w:hAnsi="Arial" w:cs="Arial"/>
          <w:sz w:val="22"/>
          <w:szCs w:val="22"/>
        </w:rPr>
        <w:t>pM</w:t>
      </w:r>
      <w:proofErr w:type="spellEnd"/>
      <w:r w:rsidRPr="00742EFD">
        <w:rPr>
          <w:rFonts w:ascii="Arial" w:hAnsi="Arial" w:cs="Arial"/>
          <w:sz w:val="22"/>
          <w:szCs w:val="22"/>
        </w:rPr>
        <w:t xml:space="preserve"> AGO2–miR-1 library. Dashed vertical lines depict the enrichment or depletion of each category of reads in the AGO</w:t>
      </w:r>
      <w:r w:rsidR="00E709BC" w:rsidRPr="00742EFD">
        <w:rPr>
          <w:rFonts w:ascii="Arial" w:hAnsi="Arial" w:cs="Arial"/>
          <w:sz w:val="22"/>
          <w:szCs w:val="22"/>
        </w:rPr>
        <w:t>2-miR-1</w:t>
      </w:r>
      <w:r w:rsidRPr="00742EFD">
        <w:rPr>
          <w:rFonts w:ascii="Arial" w:hAnsi="Arial" w:cs="Arial"/>
          <w:sz w:val="22"/>
          <w:szCs w:val="22"/>
        </w:rPr>
        <w:t xml:space="preserve">-bound library </w:t>
      </w:r>
      <w:r w:rsidR="00E709BC" w:rsidRPr="00742EFD">
        <w:rPr>
          <w:rFonts w:ascii="Arial" w:hAnsi="Arial" w:cs="Arial"/>
          <w:sz w:val="22"/>
          <w:szCs w:val="22"/>
        </w:rPr>
        <w:t>in comparison</w:t>
      </w:r>
      <w:r w:rsidRPr="00742EFD">
        <w:rPr>
          <w:rFonts w:ascii="Arial" w:hAnsi="Arial" w:cs="Arial"/>
          <w:sz w:val="22"/>
          <w:szCs w:val="22"/>
        </w:rPr>
        <w:t xml:space="preserve"> to the input</w:t>
      </w:r>
      <w:r w:rsidR="00E709BC" w:rsidRPr="00742EFD">
        <w:rPr>
          <w:rFonts w:ascii="Arial" w:hAnsi="Arial" w:cs="Arial"/>
          <w:sz w:val="22"/>
          <w:szCs w:val="22"/>
        </w:rPr>
        <w:t xml:space="preserve"> library</w:t>
      </w:r>
      <w:r w:rsidRPr="00742EFD">
        <w:rPr>
          <w:rFonts w:ascii="Arial" w:hAnsi="Arial" w:cs="Arial"/>
          <w:sz w:val="22"/>
          <w:szCs w:val="22"/>
        </w:rPr>
        <w:t>, and the dashed</w:t>
      </w:r>
      <w:r w:rsidR="00042579" w:rsidRPr="00742EFD">
        <w:rPr>
          <w:rFonts w:ascii="Arial" w:hAnsi="Arial" w:cs="Arial"/>
          <w:sz w:val="22"/>
          <w:szCs w:val="22"/>
        </w:rPr>
        <w:t xml:space="preserve"> diagonal line represents x = y.</w:t>
      </w:r>
    </w:p>
    <w:p w14:paraId="4E567953" w14:textId="7F5DBB7F"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w:t>
      </w:r>
      <w:r w:rsidR="00E709BC" w:rsidRPr="00742EFD">
        <w:rPr>
          <w:rFonts w:ascii="Arial" w:hAnsi="Arial" w:cs="Arial"/>
          <w:b/>
          <w:sz w:val="22"/>
          <w:szCs w:val="22"/>
        </w:rPr>
        <w:t>D</w:t>
      </w:r>
      <w:r w:rsidRPr="00742EFD">
        <w:rPr>
          <w:rFonts w:ascii="Arial" w:hAnsi="Arial" w:cs="Arial"/>
          <w:b/>
          <w:sz w:val="22"/>
          <w:szCs w:val="22"/>
        </w:rPr>
        <w:t>)</w:t>
      </w:r>
      <w:r w:rsidRPr="00742EFD">
        <w:rPr>
          <w:rFonts w:ascii="Arial" w:hAnsi="Arial" w:cs="Arial"/>
          <w:sz w:val="22"/>
          <w:szCs w:val="22"/>
        </w:rPr>
        <w:t xml:space="preserve"> Enrichment of reads containing either of the </w:t>
      </w:r>
      <w:proofErr w:type="gramStart"/>
      <w:r w:rsidRPr="00742EFD">
        <w:rPr>
          <w:rFonts w:ascii="Arial" w:hAnsi="Arial" w:cs="Arial"/>
          <w:sz w:val="22"/>
          <w:szCs w:val="22"/>
        </w:rPr>
        <w:t xml:space="preserve">six </w:t>
      </w:r>
      <w:r w:rsidR="00710196" w:rsidRPr="00742EFD">
        <w:rPr>
          <w:rFonts w:ascii="Arial" w:hAnsi="Arial" w:cs="Arial"/>
          <w:sz w:val="22"/>
          <w:szCs w:val="22"/>
        </w:rPr>
        <w:t>canonical</w:t>
      </w:r>
      <w:proofErr w:type="gramEnd"/>
      <w:r w:rsidR="00710196" w:rsidRPr="00742EFD">
        <w:rPr>
          <w:rFonts w:ascii="Arial" w:hAnsi="Arial" w:cs="Arial"/>
          <w:sz w:val="22"/>
          <w:szCs w:val="22"/>
        </w:rPr>
        <w:t xml:space="preserve"> site-</w:t>
      </w:r>
      <w:r w:rsidRPr="00742EFD">
        <w:rPr>
          <w:rFonts w:ascii="Arial" w:hAnsi="Arial" w:cs="Arial"/>
          <w:sz w:val="22"/>
          <w:szCs w:val="22"/>
        </w:rPr>
        <w:t xml:space="preserve">types </w:t>
      </w:r>
      <w:r w:rsidR="00042579" w:rsidRPr="00742EFD">
        <w:rPr>
          <w:rFonts w:ascii="Arial" w:hAnsi="Arial" w:cs="Arial"/>
          <w:sz w:val="22"/>
          <w:szCs w:val="22"/>
        </w:rPr>
        <w:t>of miR-1 or</w:t>
      </w:r>
      <w:r w:rsidRPr="00742EFD">
        <w:rPr>
          <w:rFonts w:ascii="Arial" w:hAnsi="Arial" w:cs="Arial"/>
          <w:sz w:val="22"/>
          <w:szCs w:val="22"/>
        </w:rPr>
        <w:t xml:space="preserve"> </w:t>
      </w:r>
      <w:r w:rsidR="00042579" w:rsidRPr="00742EFD">
        <w:rPr>
          <w:rFonts w:ascii="Arial" w:hAnsi="Arial" w:cs="Arial"/>
          <w:sz w:val="22"/>
          <w:szCs w:val="22"/>
        </w:rPr>
        <w:t xml:space="preserve">lacking a site, for each of the five AGO2–miR-1 concentrations </w:t>
      </w:r>
      <w:r w:rsidRPr="00742EFD">
        <w:rPr>
          <w:rFonts w:ascii="Arial" w:hAnsi="Arial" w:cs="Arial"/>
          <w:sz w:val="22"/>
          <w:szCs w:val="22"/>
        </w:rPr>
        <w:t>across</w:t>
      </w:r>
      <w:r w:rsidR="00042579" w:rsidRPr="00742EFD">
        <w:rPr>
          <w:rFonts w:ascii="Arial" w:hAnsi="Arial" w:cs="Arial"/>
          <w:sz w:val="22"/>
          <w:szCs w:val="22"/>
        </w:rPr>
        <w:t xml:space="preserve"> within the AGO-RBNS experiment, in comparison to the input RNA library</w:t>
      </w:r>
      <w:r w:rsidRPr="00742EFD">
        <w:rPr>
          <w:rFonts w:ascii="Arial" w:hAnsi="Arial" w:cs="Arial"/>
          <w:sz w:val="22"/>
          <w:szCs w:val="22"/>
        </w:rPr>
        <w:t>. Colors correspond to the site type–categories described in (</w:t>
      </w:r>
      <w:r w:rsidR="00710196" w:rsidRPr="00742EFD">
        <w:rPr>
          <w:rFonts w:ascii="Arial" w:hAnsi="Arial" w:cs="Arial"/>
          <w:sz w:val="22"/>
          <w:szCs w:val="22"/>
        </w:rPr>
        <w:t>C</w:t>
      </w:r>
      <w:r w:rsidRPr="00742EFD">
        <w:rPr>
          <w:rFonts w:ascii="Arial" w:hAnsi="Arial" w:cs="Arial"/>
          <w:sz w:val="22"/>
          <w:szCs w:val="22"/>
        </w:rPr>
        <w:t xml:space="preserve">). Points represent the </w:t>
      </w:r>
      <w:r w:rsidR="00042579" w:rsidRPr="00742EFD">
        <w:rPr>
          <w:rFonts w:ascii="Arial" w:hAnsi="Arial" w:cs="Arial"/>
          <w:sz w:val="22"/>
          <w:szCs w:val="22"/>
        </w:rPr>
        <w:t>experimentally determined</w:t>
      </w:r>
      <w:r w:rsidRPr="00742EFD">
        <w:rPr>
          <w:rFonts w:ascii="Arial" w:hAnsi="Arial" w:cs="Arial"/>
          <w:sz w:val="22"/>
          <w:szCs w:val="22"/>
        </w:rPr>
        <w:t xml:space="preserve"> enrichment values </w:t>
      </w:r>
      <w:r w:rsidR="00042579" w:rsidRPr="00742EFD">
        <w:rPr>
          <w:rFonts w:ascii="Arial" w:hAnsi="Arial" w:cs="Arial"/>
          <w:sz w:val="22"/>
          <w:szCs w:val="22"/>
        </w:rPr>
        <w:t>from the</w:t>
      </w:r>
      <w:r w:rsidRPr="00742EFD">
        <w:rPr>
          <w:rFonts w:ascii="Arial" w:hAnsi="Arial" w:cs="Arial"/>
          <w:sz w:val="22"/>
          <w:szCs w:val="22"/>
        </w:rPr>
        <w:t xml:space="preserve"> RBNS experiment, while the lines represent simulated enrichment value produced from a mathematical model of the experiment. (</w:t>
      </w:r>
      <w:r w:rsidR="00F6115B" w:rsidRPr="00742EFD">
        <w:rPr>
          <w:rFonts w:ascii="Arial" w:hAnsi="Arial" w:cs="Arial"/>
          <w:sz w:val="22"/>
          <w:szCs w:val="22"/>
        </w:rPr>
        <w:t>Inset</w:t>
      </w:r>
      <w:r w:rsidRPr="00742EFD">
        <w:rPr>
          <w:rFonts w:ascii="Arial" w:hAnsi="Arial" w:cs="Arial"/>
          <w:sz w:val="22"/>
          <w:szCs w:val="22"/>
        </w:rPr>
        <w:t xml:space="preserve">) </w:t>
      </w:r>
      <w:r w:rsidR="00F6115B" w:rsidRPr="00742EFD">
        <w:rPr>
          <w:rFonts w:ascii="Arial" w:hAnsi="Arial" w:cs="Arial"/>
          <w:sz w:val="22"/>
          <w:szCs w:val="22"/>
        </w:rPr>
        <w:t>Relative d</w:t>
      </w:r>
      <w:r w:rsidRPr="00742EFD">
        <w:rPr>
          <w:rFonts w:ascii="Arial" w:hAnsi="Arial" w:cs="Arial"/>
          <w:sz w:val="22"/>
          <w:szCs w:val="22"/>
        </w:rPr>
        <w:t>issociation constant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r w:rsidR="000F15D1" w:rsidRPr="00742EFD">
        <w:rPr>
          <w:rFonts w:ascii="Arial" w:hAnsi="Arial" w:cs="Arial"/>
          <w:sz w:val="22"/>
          <w:szCs w:val="22"/>
        </w:rPr>
        <w:t>obtained from the mathematical model</w:t>
      </w:r>
      <w:r w:rsidRPr="00742EFD">
        <w:rPr>
          <w:rFonts w:ascii="Arial" w:hAnsi="Arial" w:cs="Arial"/>
          <w:sz w:val="22"/>
          <w:szCs w:val="22"/>
        </w:rPr>
        <w:t xml:space="preserve"> </w:t>
      </w:r>
      <w:r w:rsidR="00F6115B" w:rsidRPr="00742EFD">
        <w:rPr>
          <w:rFonts w:ascii="Arial" w:hAnsi="Arial" w:cs="Arial"/>
          <w:sz w:val="22"/>
          <w:szCs w:val="22"/>
        </w:rPr>
        <w:t>by maximum likelihood estimation (MLE)</w:t>
      </w:r>
      <w:r w:rsidRPr="00742EFD">
        <w:rPr>
          <w:rFonts w:ascii="Arial" w:hAnsi="Arial" w:cs="Arial"/>
          <w:sz w:val="22"/>
          <w:szCs w:val="22"/>
        </w:rPr>
        <w:t>. Reported for each measurement is the geometric mean value ± the 95% confidence interval when resampling the read data</w:t>
      </w:r>
      <w:r w:rsidR="00A83D2B" w:rsidRPr="00742EFD">
        <w:rPr>
          <w:rFonts w:ascii="Arial" w:hAnsi="Arial" w:cs="Arial"/>
          <w:sz w:val="22"/>
          <w:szCs w:val="22"/>
        </w:rPr>
        <w:t xml:space="preserve">, removing one AGO-miR-1 concentration sample from the data, </w:t>
      </w:r>
      <w:r w:rsidRPr="00742EFD">
        <w:rPr>
          <w:rFonts w:ascii="Arial" w:hAnsi="Arial" w:cs="Arial"/>
          <w:sz w:val="22"/>
          <w:szCs w:val="22"/>
        </w:rPr>
        <w:t xml:space="preserve">and fitting the </w:t>
      </w:r>
      <w:r w:rsidR="00A83D2B" w:rsidRPr="00742EFD">
        <w:rPr>
          <w:rFonts w:ascii="Arial" w:hAnsi="Arial" w:cs="Arial"/>
          <w:sz w:val="22"/>
          <w:szCs w:val="22"/>
        </w:rPr>
        <w:t xml:space="preserve">model to the remaining four samples </w:t>
      </w:r>
      <w:r w:rsidRPr="00742EFD">
        <w:rPr>
          <w:rFonts w:ascii="Arial" w:hAnsi="Arial" w:cs="Arial"/>
          <w:sz w:val="22"/>
          <w:szCs w:val="22"/>
        </w:rPr>
        <w:t>200 times.</w:t>
      </w:r>
    </w:p>
    <w:p w14:paraId="7A762307" w14:textId="77CC9F3B" w:rsidR="00456D2E" w:rsidRPr="00742EFD" w:rsidRDefault="00456D2E" w:rsidP="00456D2E">
      <w:pPr>
        <w:spacing w:line="360" w:lineRule="auto"/>
        <w:rPr>
          <w:rFonts w:ascii="Arial" w:hAnsi="Arial" w:cs="Arial"/>
          <w:sz w:val="22"/>
          <w:szCs w:val="22"/>
        </w:rPr>
      </w:pPr>
      <w:r w:rsidRPr="00742EFD">
        <w:rPr>
          <w:rFonts w:ascii="Arial" w:hAnsi="Arial" w:cs="Arial"/>
          <w:b/>
          <w:sz w:val="22"/>
          <w:szCs w:val="22"/>
        </w:rPr>
        <w:lastRenderedPageBreak/>
        <w:t>(E)</w:t>
      </w:r>
      <w:r w:rsidRPr="00742EFD">
        <w:rPr>
          <w:rFonts w:ascii="Arial" w:hAnsi="Arial" w:cs="Arial"/>
          <w:sz w:val="22"/>
          <w:szCs w:val="22"/>
        </w:rPr>
        <w:t xml:space="preserve"> Experimentally generated (points) and model-simulated (lines) enrichment of an expanded</w:t>
      </w:r>
      <w:r w:rsidR="00674EBC" w:rsidRPr="00742EFD">
        <w:rPr>
          <w:rFonts w:ascii="Arial" w:hAnsi="Arial" w:cs="Arial"/>
          <w:sz w:val="22"/>
          <w:szCs w:val="22"/>
        </w:rPr>
        <w:t xml:space="preserve">, </w:t>
      </w:r>
      <w:r w:rsidR="00674EBC" w:rsidRPr="00742EFD">
        <w:rPr>
          <w:rFonts w:ascii="Arial" w:hAnsi="Arial" w:cs="Arial"/>
          <w:i/>
          <w:sz w:val="22"/>
          <w:szCs w:val="22"/>
        </w:rPr>
        <w:t>de novo</w:t>
      </w:r>
      <w:r w:rsidRPr="00742EFD">
        <w:rPr>
          <w:rFonts w:ascii="Arial" w:hAnsi="Arial" w:cs="Arial"/>
          <w:sz w:val="22"/>
          <w:szCs w:val="22"/>
        </w:rPr>
        <w:t xml:space="preserve"> set of site type</w:t>
      </w:r>
      <w:r w:rsidR="00674EBC" w:rsidRPr="00742EFD">
        <w:rPr>
          <w:rFonts w:ascii="Arial" w:hAnsi="Arial" w:cs="Arial"/>
          <w:sz w:val="22"/>
          <w:szCs w:val="22"/>
        </w:rPr>
        <w:t>s</w:t>
      </w:r>
      <w:r w:rsidRPr="00742EFD">
        <w:rPr>
          <w:rFonts w:ascii="Arial" w:hAnsi="Arial" w:cs="Arial"/>
          <w:sz w:val="22"/>
          <w:szCs w:val="22"/>
        </w:rPr>
        <w:t xml:space="preserve"> identified by </w:t>
      </w:r>
      <w:proofErr w:type="spellStart"/>
      <w:r w:rsidR="00674EBC" w:rsidRPr="00742EFD">
        <w:rPr>
          <w:rFonts w:ascii="Arial" w:hAnsi="Arial" w:cs="Arial"/>
          <w:sz w:val="22"/>
          <w:szCs w:val="22"/>
        </w:rPr>
        <w:t>kmer</w:t>
      </w:r>
      <w:proofErr w:type="spellEnd"/>
      <w:r w:rsidR="00674EBC" w:rsidRPr="00742EFD">
        <w:rPr>
          <w:rFonts w:ascii="Arial" w:hAnsi="Arial" w:cs="Arial"/>
          <w:sz w:val="22"/>
          <w:szCs w:val="22"/>
        </w:rPr>
        <w:t xml:space="preserve"> </w:t>
      </w:r>
      <w:r w:rsidRPr="00742EFD">
        <w:rPr>
          <w:rFonts w:ascii="Arial" w:hAnsi="Arial" w:cs="Arial"/>
          <w:sz w:val="22"/>
          <w:szCs w:val="22"/>
        </w:rPr>
        <w:t>analysis of enriched motifs within the AGO-RBNS experiment with AGO2-miR-1. Site type–categories present in (B–D</w:t>
      </w:r>
      <w:r w:rsidRPr="00742EFD">
        <w:rPr>
          <w:rFonts w:ascii="Arial" w:hAnsi="Arial" w:cs="Arial"/>
          <w:b/>
          <w:sz w:val="22"/>
          <w:szCs w:val="22"/>
        </w:rPr>
        <w:t>)</w:t>
      </w:r>
      <w:r w:rsidRPr="00742EFD">
        <w:rPr>
          <w:rFonts w:ascii="Arial" w:hAnsi="Arial" w:cs="Arial"/>
          <w:sz w:val="22"/>
          <w:szCs w:val="22"/>
        </w:rPr>
        <w:t xml:space="preserve"> have the same colors. The </w:t>
      </w:r>
      <w:r w:rsidR="00E745A1" w:rsidRPr="00742EFD">
        <w:rPr>
          <w:rFonts w:ascii="Arial" w:hAnsi="Arial" w:cs="Arial"/>
          <w:sz w:val="22"/>
          <w:szCs w:val="22"/>
        </w:rPr>
        <w:t xml:space="preserve">ordering of </w:t>
      </w:r>
      <w:r w:rsidRPr="00742EFD">
        <w:rPr>
          <w:rFonts w:ascii="Arial" w:hAnsi="Arial" w:cs="Arial"/>
          <w:sz w:val="22"/>
          <w:szCs w:val="22"/>
        </w:rPr>
        <w:t xml:space="preserve">legend </w:t>
      </w:r>
      <w:r w:rsidR="00E745A1" w:rsidRPr="00742EFD">
        <w:rPr>
          <w:rFonts w:ascii="Arial" w:hAnsi="Arial" w:cs="Arial"/>
          <w:sz w:val="22"/>
          <w:szCs w:val="22"/>
        </w:rPr>
        <w:t>represents the ranking of each site type by its enrichment value</w:t>
      </w:r>
      <w:r w:rsidRPr="00742EFD">
        <w:rPr>
          <w:rFonts w:ascii="Arial" w:hAnsi="Arial" w:cs="Arial"/>
          <w:sz w:val="22"/>
          <w:szCs w:val="22"/>
        </w:rPr>
        <w:t>.</w:t>
      </w:r>
    </w:p>
    <w:p w14:paraId="75889F9C" w14:textId="40B5D6B2"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w:t>
      </w:r>
      <w:r w:rsidR="0077793F" w:rsidRPr="00742EFD">
        <w:rPr>
          <w:rFonts w:ascii="Arial" w:hAnsi="Arial" w:cs="Arial"/>
          <w:b/>
          <w:sz w:val="22"/>
          <w:szCs w:val="22"/>
        </w:rPr>
        <w:t>F</w:t>
      </w:r>
      <w:r w:rsidRPr="00742EFD">
        <w:rPr>
          <w:rFonts w:ascii="Arial" w:hAnsi="Arial" w:cs="Arial"/>
          <w:b/>
          <w:sz w:val="22"/>
          <w:szCs w:val="22"/>
        </w:rPr>
        <w:t>)</w:t>
      </w:r>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r w:rsidR="00674EBC" w:rsidRPr="00742EFD">
        <w:rPr>
          <w:rFonts w:ascii="Arial" w:hAnsi="Arial" w:cs="Arial"/>
          <w:sz w:val="22"/>
          <w:szCs w:val="22"/>
        </w:rPr>
        <w:t>estimated from the mathematical model for each of the sites in the</w:t>
      </w:r>
      <w:r w:rsidRPr="00742EFD">
        <w:rPr>
          <w:rFonts w:ascii="Arial" w:hAnsi="Arial" w:cs="Arial"/>
          <w:sz w:val="22"/>
          <w:szCs w:val="22"/>
        </w:rPr>
        <w:t xml:space="preserve"> </w:t>
      </w:r>
      <w:r w:rsidRPr="00742EFD">
        <w:rPr>
          <w:rFonts w:ascii="Arial" w:hAnsi="Arial" w:cs="Arial"/>
          <w:i/>
          <w:sz w:val="22"/>
          <w:szCs w:val="22"/>
        </w:rPr>
        <w:t>de novo</w:t>
      </w:r>
      <w:r w:rsidRPr="00742EFD">
        <w:rPr>
          <w:rFonts w:ascii="Arial" w:hAnsi="Arial" w:cs="Arial"/>
          <w:sz w:val="22"/>
          <w:szCs w:val="22"/>
        </w:rPr>
        <w:t xml:space="preserve"> </w:t>
      </w:r>
      <w:r w:rsidR="00674EBC" w:rsidRPr="00742EFD">
        <w:rPr>
          <w:rFonts w:ascii="Arial" w:hAnsi="Arial" w:cs="Arial"/>
          <w:sz w:val="22"/>
          <w:szCs w:val="22"/>
        </w:rPr>
        <w:t>set. Each site is classified by</w:t>
      </w:r>
      <w:r w:rsidRPr="00742EFD">
        <w:rPr>
          <w:rFonts w:ascii="Arial" w:hAnsi="Arial" w:cs="Arial"/>
          <w:sz w:val="22"/>
          <w:szCs w:val="22"/>
        </w:rPr>
        <w:t xml:space="preserve"> whether it contains a 7–8-nt canonical site (purple), a 6-nt canonical site (cyan), a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(pink), or a sequence motif with no clear complementarity to miR-1 sequence (gray). The point and error bars corresponding to each site type represent the </w:t>
      </w:r>
      <w:r w:rsidR="00674EBC" w:rsidRPr="00742EFD">
        <w:rPr>
          <w:rFonts w:ascii="Arial" w:hAnsi="Arial" w:cs="Arial"/>
          <w:sz w:val="22"/>
          <w:szCs w:val="22"/>
        </w:rPr>
        <w:t>geometric mean value ± the 95% confidence interval when resampling the read data, removing one AGO-miR-1 concentration sample from the data, and fitting the model to the remaining four samples 200 times</w:t>
      </w:r>
      <w:r w:rsidRPr="00742EFD">
        <w:rPr>
          <w:rFonts w:ascii="Arial" w:hAnsi="Arial" w:cs="Arial"/>
          <w:sz w:val="22"/>
          <w:szCs w:val="22"/>
        </w:rPr>
        <w:t>.</w:t>
      </w:r>
    </w:p>
    <w:p w14:paraId="215A88AE" w14:textId="58974F26" w:rsidR="0077793F" w:rsidRPr="00742EFD" w:rsidRDefault="0077793F" w:rsidP="00172C52">
      <w:pPr>
        <w:spacing w:line="360" w:lineRule="auto"/>
        <w:rPr>
          <w:rFonts w:ascii="Arial" w:hAnsi="Arial" w:cs="Arial"/>
          <w:sz w:val="22"/>
          <w:szCs w:val="22"/>
        </w:rPr>
      </w:pPr>
      <w:r w:rsidRPr="00742EFD">
        <w:rPr>
          <w:rFonts w:ascii="Arial" w:hAnsi="Arial" w:cs="Arial"/>
          <w:b/>
          <w:sz w:val="22"/>
          <w:szCs w:val="22"/>
        </w:rPr>
        <w:t>(</w:t>
      </w:r>
      <w:r w:rsidR="00674EBC" w:rsidRPr="00742EFD">
        <w:rPr>
          <w:rFonts w:ascii="Arial" w:hAnsi="Arial" w:cs="Arial"/>
          <w:b/>
          <w:sz w:val="22"/>
          <w:szCs w:val="22"/>
        </w:rPr>
        <w:t>G</w:t>
      </w:r>
      <w:r w:rsidRPr="00742EFD">
        <w:rPr>
          <w:rFonts w:ascii="Arial" w:hAnsi="Arial" w:cs="Arial"/>
          <w:b/>
          <w:sz w:val="22"/>
          <w:szCs w:val="22"/>
        </w:rPr>
        <w:t>)</w:t>
      </w:r>
      <w:r w:rsidRPr="00742EFD">
        <w:rPr>
          <w:rFonts w:ascii="Arial" w:hAnsi="Arial" w:cs="Arial"/>
          <w:sz w:val="22"/>
          <w:szCs w:val="22"/>
        </w:rPr>
        <w:t xml:space="preserve"> </w:t>
      </w:r>
      <w:r w:rsidR="00674EBC" w:rsidRPr="00742EFD">
        <w:rPr>
          <w:rFonts w:ascii="Arial" w:hAnsi="Arial" w:cs="Arial"/>
          <w:sz w:val="22"/>
          <w:szCs w:val="22"/>
        </w:rPr>
        <w:t xml:space="preserve">(Left) </w:t>
      </w:r>
      <w:r w:rsidRPr="00742EFD">
        <w:rPr>
          <w:rFonts w:ascii="Arial" w:hAnsi="Arial" w:cs="Arial"/>
          <w:sz w:val="22"/>
          <w:szCs w:val="22"/>
        </w:rPr>
        <w:t>T</w:t>
      </w:r>
      <w:r w:rsidR="00674EBC" w:rsidRPr="00742EFD">
        <w:rPr>
          <w:rFonts w:ascii="Arial" w:hAnsi="Arial" w:cs="Arial"/>
          <w:sz w:val="22"/>
          <w:szCs w:val="22"/>
        </w:rPr>
        <w:t>he fraction of total AGO2–miR-1-</w:t>
      </w:r>
      <w:r w:rsidRPr="00742EFD">
        <w:rPr>
          <w:rFonts w:ascii="Arial" w:hAnsi="Arial" w:cs="Arial"/>
          <w:sz w:val="22"/>
          <w:szCs w:val="22"/>
        </w:rPr>
        <w:t xml:space="preserve">bound </w:t>
      </w:r>
      <w:r w:rsidR="00674EBC" w:rsidRPr="00742EFD">
        <w:rPr>
          <w:rFonts w:ascii="Arial" w:hAnsi="Arial" w:cs="Arial"/>
          <w:sz w:val="22"/>
          <w:szCs w:val="22"/>
        </w:rPr>
        <w:t xml:space="preserve">RNA </w:t>
      </w:r>
      <w:r w:rsidRPr="00742EFD">
        <w:rPr>
          <w:rFonts w:ascii="Arial" w:hAnsi="Arial" w:cs="Arial"/>
          <w:sz w:val="22"/>
          <w:szCs w:val="22"/>
        </w:rPr>
        <w:t xml:space="preserve">library molecules corresponding to each site-type predicted by the mathematical model, </w:t>
      </w:r>
      <w:r w:rsidR="00674EBC" w:rsidRPr="00742EFD">
        <w:rPr>
          <w:rFonts w:ascii="Arial" w:hAnsi="Arial" w:cs="Arial"/>
          <w:sz w:val="22"/>
          <w:szCs w:val="22"/>
        </w:rPr>
        <w:t xml:space="preserve">plotted </w:t>
      </w:r>
      <w:r w:rsidRPr="00742EFD">
        <w:rPr>
          <w:rFonts w:ascii="Arial" w:hAnsi="Arial" w:cs="Arial"/>
          <w:sz w:val="22"/>
          <w:szCs w:val="22"/>
        </w:rPr>
        <w:t xml:space="preserve">as a function of AGO2–miR-1 concentration. The </w:t>
      </w:r>
      <w:r w:rsidR="00F40189" w:rsidRPr="00742EFD">
        <w:rPr>
          <w:rFonts w:ascii="Arial" w:hAnsi="Arial" w:cs="Arial"/>
          <w:sz w:val="22"/>
          <w:szCs w:val="22"/>
        </w:rPr>
        <w:t>area within each segment</w:t>
      </w:r>
      <w:r w:rsidRPr="00742EFD">
        <w:rPr>
          <w:rFonts w:ascii="Arial" w:hAnsi="Arial" w:cs="Arial"/>
          <w:sz w:val="22"/>
          <w:szCs w:val="22"/>
        </w:rPr>
        <w:t xml:space="preserve"> </w:t>
      </w:r>
      <w:r w:rsidR="00F40189" w:rsidRPr="00742EFD">
        <w:rPr>
          <w:rFonts w:ascii="Arial" w:hAnsi="Arial" w:cs="Arial"/>
          <w:sz w:val="22"/>
          <w:szCs w:val="22"/>
        </w:rPr>
        <w:t xml:space="preserve">correspond to the fraction of that site type within the model simulated for a range of AGO2-miR-1 spanning </w:t>
      </w:r>
      <w:r w:rsidRPr="00742EFD">
        <w:rPr>
          <w:rFonts w:ascii="Arial" w:hAnsi="Arial" w:cs="Arial"/>
          <w:sz w:val="22"/>
          <w:szCs w:val="22"/>
        </w:rPr>
        <w:t>five AGO2–miR-1 concentrations at which the RBNS experiments were performed. Colors are as in (B).</w:t>
      </w:r>
      <w:r w:rsidR="00CA66C2" w:rsidRPr="00742EFD">
        <w:rPr>
          <w:rFonts w:ascii="Arial" w:hAnsi="Arial" w:cs="Arial"/>
          <w:sz w:val="22"/>
          <w:szCs w:val="22"/>
        </w:rPr>
        <w:t xml:space="preserve"> (Right) Pairing diagram as in (A), describing the pattern of pairing (blue), wobble pairing (cyan), mismatched pairing (red), bulged nucleotides (compressed rendering of two adjacent nucleotides), and end non-complementarity (gray; B = C, G, or U; D = A, G, or U; H = A, C, or U; and V = A, C, or G) in the definition of each of the additional sites identified by </w:t>
      </w:r>
      <w:r w:rsidR="00CA66C2" w:rsidRPr="00742EFD">
        <w:rPr>
          <w:rFonts w:ascii="Arial" w:hAnsi="Arial" w:cs="Arial"/>
          <w:i/>
          <w:sz w:val="22"/>
          <w:szCs w:val="22"/>
        </w:rPr>
        <w:t>de novo</w:t>
      </w:r>
      <w:r w:rsidR="00CA66C2" w:rsidRPr="00742EFD">
        <w:rPr>
          <w:rFonts w:ascii="Arial" w:hAnsi="Arial" w:cs="Arial"/>
          <w:sz w:val="22"/>
          <w:szCs w:val="22"/>
        </w:rPr>
        <w:t xml:space="preserve"> analysis of the AGO-RBNS experiment for AGO2–miR-1.</w:t>
      </w:r>
    </w:p>
    <w:p w14:paraId="15600A2D" w14:textId="77777777" w:rsidR="00172C52" w:rsidRPr="00742EFD" w:rsidRDefault="00172C52" w:rsidP="00172C52">
      <w:pPr>
        <w:spacing w:line="360" w:lineRule="auto"/>
        <w:rPr>
          <w:rFonts w:ascii="Arial" w:hAnsi="Arial" w:cs="Arial"/>
          <w:b/>
          <w:sz w:val="22"/>
          <w:szCs w:val="22"/>
        </w:rPr>
      </w:pPr>
      <w:r w:rsidRPr="00742EFD">
        <w:rPr>
          <w:rFonts w:ascii="Arial" w:hAnsi="Arial" w:cs="Arial"/>
          <w:b/>
          <w:sz w:val="22"/>
          <w:szCs w:val="22"/>
        </w:rPr>
        <w:t>Figure 2: Extension of AGO-RBNS to let-7a, miR-155, miR-124, and lsy-6 enables quantitative measurement of miRNA–specific binding preferences.</w:t>
      </w:r>
    </w:p>
    <w:p w14:paraId="24B5EEFE" w14:textId="418D0894" w:rsidR="00EC13FE" w:rsidRPr="00742EFD" w:rsidRDefault="00EC13FE" w:rsidP="00EC13FE">
      <w:pPr>
        <w:spacing w:line="360" w:lineRule="auto"/>
        <w:rPr>
          <w:rFonts w:ascii="Arial" w:hAnsi="Arial" w:cs="Arial"/>
          <w:sz w:val="22"/>
          <w:szCs w:val="22"/>
        </w:rPr>
      </w:pPr>
      <w:r w:rsidRPr="00742EFD">
        <w:rPr>
          <w:rFonts w:ascii="Arial" w:hAnsi="Arial" w:cs="Arial"/>
          <w:b/>
          <w:sz w:val="22"/>
          <w:szCs w:val="22"/>
        </w:rPr>
        <w:t>(</w:t>
      </w:r>
      <w:proofErr w:type="gramStart"/>
      <w:r w:rsidRPr="00742EFD">
        <w:rPr>
          <w:rFonts w:ascii="Arial" w:hAnsi="Arial" w:cs="Arial"/>
          <w:b/>
          <w:sz w:val="22"/>
          <w:szCs w:val="22"/>
        </w:rPr>
        <w:t>A,C</w:t>
      </w:r>
      <w:proofErr w:type="gramEnd"/>
      <w:r w:rsidRPr="00742EFD">
        <w:rPr>
          <w:rFonts w:ascii="Arial" w:hAnsi="Arial" w:cs="Arial"/>
          <w:b/>
          <w:sz w:val="22"/>
          <w:szCs w:val="22"/>
        </w:rPr>
        <w:t>,E,G,I</w:t>
      </w:r>
      <w:r w:rsidR="00172C52" w:rsidRPr="00742EFD">
        <w:rPr>
          <w:rFonts w:ascii="Arial" w:hAnsi="Arial" w:cs="Arial"/>
          <w:b/>
          <w:sz w:val="22"/>
          <w:szCs w:val="22"/>
        </w:rPr>
        <w:t xml:space="preserve">) </w:t>
      </w:r>
      <w:r w:rsidR="00172C52" w:rsidRPr="00742EFD">
        <w:rPr>
          <w:rFonts w:ascii="Arial" w:hAnsi="Arial" w:cs="Arial"/>
          <w:i/>
          <w:sz w:val="22"/>
          <w:szCs w:val="22"/>
        </w:rPr>
        <w:t>K</w:t>
      </w:r>
      <w:r w:rsidR="00172C52" w:rsidRPr="00742EFD">
        <w:rPr>
          <w:rFonts w:ascii="Arial" w:hAnsi="Arial" w:cs="Arial"/>
          <w:sz w:val="22"/>
          <w:szCs w:val="22"/>
          <w:vertAlign w:val="subscript"/>
        </w:rPr>
        <w:t>D</w:t>
      </w:r>
      <w:r w:rsidR="00172C52" w:rsidRPr="00742EFD">
        <w:rPr>
          <w:rFonts w:ascii="Arial" w:hAnsi="Arial" w:cs="Arial"/>
          <w:sz w:val="22"/>
          <w:szCs w:val="22"/>
        </w:rPr>
        <w:t xml:space="preserve"> values </w:t>
      </w:r>
      <w:r w:rsidRPr="00742EFD">
        <w:rPr>
          <w:rFonts w:ascii="Arial" w:hAnsi="Arial" w:cs="Arial"/>
          <w:sz w:val="22"/>
          <w:szCs w:val="22"/>
        </w:rPr>
        <w:t>estimated</w:t>
      </w:r>
      <w:r w:rsidR="00172C52" w:rsidRPr="00742EFD">
        <w:rPr>
          <w:rFonts w:ascii="Arial" w:hAnsi="Arial" w:cs="Arial"/>
          <w:sz w:val="22"/>
          <w:szCs w:val="22"/>
        </w:rPr>
        <w:t xml:space="preserve"> </w:t>
      </w:r>
      <w:r w:rsidRPr="00742EFD">
        <w:rPr>
          <w:rFonts w:ascii="Arial" w:hAnsi="Arial" w:cs="Arial"/>
          <w:sz w:val="22"/>
          <w:szCs w:val="22"/>
        </w:rPr>
        <w:t xml:space="preserve">by </w:t>
      </w:r>
      <w:r w:rsidR="00172C52" w:rsidRPr="00742EFD">
        <w:rPr>
          <w:rFonts w:ascii="Arial" w:hAnsi="Arial" w:cs="Arial"/>
          <w:sz w:val="22"/>
          <w:szCs w:val="22"/>
        </w:rPr>
        <w:t>performing AGO</w:t>
      </w:r>
      <w:r w:rsidR="00824B6C" w:rsidRPr="00742EFD">
        <w:rPr>
          <w:rFonts w:ascii="Arial" w:hAnsi="Arial" w:cs="Arial"/>
          <w:sz w:val="22"/>
          <w:szCs w:val="22"/>
        </w:rPr>
        <w:t>-</w:t>
      </w:r>
      <w:r w:rsidR="00172C52" w:rsidRPr="00742EFD">
        <w:rPr>
          <w:rFonts w:ascii="Arial" w:hAnsi="Arial" w:cs="Arial"/>
          <w:sz w:val="22"/>
          <w:szCs w:val="22"/>
        </w:rPr>
        <w:t xml:space="preserve">RBNS </w:t>
      </w:r>
      <w:r w:rsidRPr="00742EFD">
        <w:rPr>
          <w:rFonts w:ascii="Arial" w:hAnsi="Arial" w:cs="Arial"/>
          <w:sz w:val="22"/>
          <w:szCs w:val="22"/>
        </w:rPr>
        <w:t xml:space="preserve">and associated mathematical modeling </w:t>
      </w:r>
      <w:r w:rsidR="00172C52" w:rsidRPr="00742EFD">
        <w:rPr>
          <w:rFonts w:ascii="Arial" w:hAnsi="Arial" w:cs="Arial"/>
          <w:sz w:val="22"/>
          <w:szCs w:val="22"/>
        </w:rPr>
        <w:t xml:space="preserve">with purified AGO2–let-7a (A), </w:t>
      </w:r>
      <w:r w:rsidRPr="00742EFD">
        <w:rPr>
          <w:rFonts w:ascii="Arial" w:hAnsi="Arial" w:cs="Arial"/>
          <w:sz w:val="22"/>
          <w:szCs w:val="22"/>
        </w:rPr>
        <w:t xml:space="preserve">–miR-155 (C), –miR-124 (E), </w:t>
      </w:r>
      <w:r w:rsidR="00172C52" w:rsidRPr="00742EFD">
        <w:rPr>
          <w:rFonts w:ascii="Arial" w:hAnsi="Arial" w:cs="Arial"/>
          <w:sz w:val="22"/>
          <w:szCs w:val="22"/>
        </w:rPr>
        <w:t>–lsy-6 (</w:t>
      </w:r>
      <w:r w:rsidRPr="00742EFD">
        <w:rPr>
          <w:rFonts w:ascii="Arial" w:hAnsi="Arial" w:cs="Arial"/>
          <w:sz w:val="22"/>
          <w:szCs w:val="22"/>
        </w:rPr>
        <w:t>G</w:t>
      </w:r>
      <w:r w:rsidR="00172C52" w:rsidRPr="00742EFD">
        <w:rPr>
          <w:rFonts w:ascii="Arial" w:hAnsi="Arial" w:cs="Arial"/>
          <w:sz w:val="22"/>
          <w:szCs w:val="22"/>
        </w:rPr>
        <w:t>)</w:t>
      </w:r>
      <w:r w:rsidRPr="00742EFD">
        <w:rPr>
          <w:rFonts w:ascii="Arial" w:hAnsi="Arial" w:cs="Arial"/>
          <w:sz w:val="22"/>
          <w:szCs w:val="22"/>
        </w:rPr>
        <w:t>, and –miR-7 (I)</w:t>
      </w:r>
      <w:r w:rsidR="00172C52" w:rsidRPr="00742EFD">
        <w:rPr>
          <w:rFonts w:ascii="Arial" w:hAnsi="Arial" w:cs="Arial"/>
          <w:sz w:val="22"/>
          <w:szCs w:val="22"/>
        </w:rPr>
        <w:t xml:space="preserve">. Each site type is classified by whether it contains a 7–8-nt canonical site (purple), a 6-nt canonical site (cyan), an enhanced 6-nt canonical site harboring additional complementarity to positions 7 and 8 separated by a bugled nucleotide (blue), a </w:t>
      </w:r>
      <w:proofErr w:type="spellStart"/>
      <w:r w:rsidR="00172C52" w:rsidRPr="00742EFD">
        <w:rPr>
          <w:rFonts w:ascii="Arial" w:hAnsi="Arial" w:cs="Arial"/>
          <w:sz w:val="22"/>
          <w:szCs w:val="22"/>
        </w:rPr>
        <w:t>noncanonical</w:t>
      </w:r>
      <w:proofErr w:type="spellEnd"/>
      <w:r w:rsidR="00172C52" w:rsidRPr="00742EFD">
        <w:rPr>
          <w:rFonts w:ascii="Arial" w:hAnsi="Arial" w:cs="Arial"/>
          <w:sz w:val="22"/>
          <w:szCs w:val="22"/>
        </w:rPr>
        <w:t xml:space="preserve"> site with partial complementarity to the seed region (pink), a site with complementarity to the 3′ region of the miRNA sequence (g</w:t>
      </w:r>
      <w:r w:rsidRPr="00742EFD">
        <w:rPr>
          <w:rFonts w:ascii="Arial" w:hAnsi="Arial" w:cs="Arial"/>
          <w:sz w:val="22"/>
          <w:szCs w:val="22"/>
        </w:rPr>
        <w:t xml:space="preserve">reen), or a sequence motif lacking clear complementarity to miR-1 sequence (gray). The point and error bars corresponding to each site type represent the geometric mean value ± the 95% confidence interval when resampling the read data, removing one AGO-miR-1 </w:t>
      </w:r>
      <w:r w:rsidRPr="00742EFD">
        <w:rPr>
          <w:rFonts w:ascii="Arial" w:hAnsi="Arial" w:cs="Arial"/>
          <w:sz w:val="22"/>
          <w:szCs w:val="22"/>
        </w:rPr>
        <w:lastRenderedPageBreak/>
        <w:t>concentration sample from the data, and fitting the model to the remaining four samples 200 times.</w:t>
      </w:r>
    </w:p>
    <w:p w14:paraId="7C95373F" w14:textId="65F936BD"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Figure 3: Flanking dinucleotide sequence context leads to 100–fold differences in miRNA–target binding across miRNA sequence and target site types, due to binding site accessibility.</w:t>
      </w:r>
    </w:p>
    <w:p w14:paraId="0375796E" w14:textId="77777777"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(A)</w:t>
      </w:r>
      <w:r w:rsidRPr="00742EFD">
        <w:rPr>
          <w:rFonts w:ascii="Arial" w:hAnsi="Arial" w:cs="Arial"/>
          <w:sz w:val="22"/>
          <w:szCs w:val="22"/>
        </w:rPr>
        <w:t xml:space="preserve"> Experimentally generated (points) and simulated (lines) enrichment of target site–types from AGO–RBNS with miR-1, but with the 8mer–containing reads in each library further separated into 256 categories according to the identity of the 5' and 3′ flanking dinucleotide sequences. Each non-gray point and line combination represents a single 8mer–flanking dinucleotide category, colorized such that AU-rich flanking sequence categories are preferentially blue, and G-rich flanking sequences are preferentially green. The gray point and line combinations represent the non-8mer site–type categories depicted in (1D).</w:t>
      </w:r>
    </w:p>
    <w:p w14:paraId="4CC02915" w14:textId="77777777"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(B)</w:t>
      </w:r>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obtained for each site type across all flanking dinucleotide sequence contexts. Each row corresponds to the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for all flanking dinucleotide sequences for a particular site type, obtained by further separating the reads corresponding to that site type and applying the mathematical analysis depicted in (A), with each point representing the geometric mean value when resampling the data and fitting the model 200 times. The points are colorized by flanking nucleotide content as in (A).</w:t>
      </w:r>
    </w:p>
    <w:p w14:paraId="02F4E658" w14:textId="77777777"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(C)</w:t>
      </w:r>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obtained for each of the canonical 6, 7, and 8–</w:t>
      </w:r>
      <w:proofErr w:type="spellStart"/>
      <w:r w:rsidRPr="00742EFD">
        <w:rPr>
          <w:rFonts w:ascii="Arial" w:hAnsi="Arial" w:cs="Arial"/>
          <w:sz w:val="22"/>
          <w:szCs w:val="22"/>
        </w:rPr>
        <w:t>nt</w:t>
      </w:r>
      <w:proofErr w:type="spellEnd"/>
      <w:r w:rsidRPr="00742EFD">
        <w:rPr>
          <w:rFonts w:ascii="Arial" w:hAnsi="Arial" w:cs="Arial"/>
          <w:sz w:val="22"/>
          <w:szCs w:val="22"/>
        </w:rPr>
        <w:t xml:space="preserve"> site types for miR-1, let-7a, miR-155, miR-124, and lsy-6. Each rectangle represents the one miRNA, site-type, and flanking dinucleotide combination, with its color representing the fold-difference in the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 for that flanking dinucleotide context relative to the geometric mean value of that miRNA and site type. The </w:t>
      </w:r>
      <w:proofErr w:type="spellStart"/>
      <w:r w:rsidRPr="00742EFD">
        <w:rPr>
          <w:rFonts w:ascii="Arial" w:hAnsi="Arial" w:cs="Arial"/>
          <w:sz w:val="22"/>
          <w:szCs w:val="22"/>
        </w:rPr>
        <w:t>dendrogram</w:t>
      </w:r>
      <w:proofErr w:type="spellEnd"/>
      <w:r w:rsidRPr="00742EFD">
        <w:rPr>
          <w:rFonts w:ascii="Arial" w:hAnsi="Arial" w:cs="Arial"/>
          <w:sz w:val="22"/>
          <w:szCs w:val="22"/>
        </w:rPr>
        <w:t xml:space="preserve"> represents the hierarchical clustering of the 256 flanking dinucleotide context possibilities using the Pearson correlation of their log-transformed, mean-adjusted values across miRNA and site-type combination.</w:t>
      </w:r>
    </w:p>
    <w:p w14:paraId="08357E09" w14:textId="77777777"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(D)</w:t>
      </w:r>
      <w:r w:rsidRPr="00742EFD">
        <w:rPr>
          <w:rFonts w:ascii="Arial" w:hAnsi="Arial" w:cs="Arial"/>
          <w:sz w:val="22"/>
          <w:szCs w:val="22"/>
        </w:rPr>
        <w:t xml:space="preserve"> Relationship between the modeled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 and the average structural accessibility of the target site within corresponding library RNA molecules, across all </w:t>
      </w:r>
      <w:proofErr w:type="gramStart"/>
      <w:r w:rsidRPr="00742EFD">
        <w:rPr>
          <w:rFonts w:ascii="Arial" w:hAnsi="Arial" w:cs="Arial"/>
          <w:sz w:val="22"/>
          <w:szCs w:val="22"/>
        </w:rPr>
        <w:t>256 flanking</w:t>
      </w:r>
      <w:proofErr w:type="gramEnd"/>
      <w:r w:rsidRPr="00742EFD">
        <w:rPr>
          <w:rFonts w:ascii="Arial" w:hAnsi="Arial" w:cs="Arial"/>
          <w:sz w:val="22"/>
          <w:szCs w:val="22"/>
        </w:rPr>
        <w:t xml:space="preserve"> dinucleotide 8mer contexts, for miR-1. The strength of the relationship is measured with the coefficient of determination given by the square of Pearson correlation coefficient </w:t>
      </w:r>
      <w:r w:rsidRPr="00742EFD">
        <w:rPr>
          <w:rFonts w:ascii="Arial" w:hAnsi="Arial" w:cs="Arial"/>
          <w:i/>
          <w:sz w:val="22"/>
          <w:szCs w:val="22"/>
        </w:rPr>
        <w:t>r</w:t>
      </w:r>
      <w:r w:rsidRPr="00742EFD">
        <w:rPr>
          <w:rFonts w:ascii="Arial" w:hAnsi="Arial" w:cs="Arial"/>
          <w:sz w:val="22"/>
          <w:szCs w:val="22"/>
        </w:rPr>
        <w:t>. The dotted line depicts the regression line of the two log-transformed quantities.</w:t>
      </w:r>
    </w:p>
    <w:p w14:paraId="575C8FF1" w14:textId="0730DE5E" w:rsidR="008112DA" w:rsidRPr="00742EFD" w:rsidRDefault="00172C52" w:rsidP="00172C52">
      <w:pPr>
        <w:rPr>
          <w:rFonts w:ascii="Arial" w:hAnsi="Arial" w:cs="Arial"/>
          <w:sz w:val="22"/>
          <w:szCs w:val="22"/>
        </w:rPr>
      </w:pPr>
      <w:r w:rsidRPr="00742EFD">
        <w:rPr>
          <w:rFonts w:ascii="Arial" w:hAnsi="Arial" w:cs="Arial"/>
          <w:b/>
          <w:sz w:val="22"/>
          <w:szCs w:val="22"/>
        </w:rPr>
        <w:t>(</w:t>
      </w:r>
      <w:proofErr w:type="spellStart"/>
      <w:r w:rsidRPr="00742EFD">
        <w:rPr>
          <w:rFonts w:ascii="Arial" w:hAnsi="Arial" w:cs="Arial"/>
          <w:b/>
          <w:sz w:val="22"/>
          <w:szCs w:val="22"/>
        </w:rPr>
        <w:t>E</w:t>
      </w:r>
      <w:proofErr w:type="spellEnd"/>
      <w:r w:rsidRPr="00742EFD">
        <w:rPr>
          <w:rFonts w:ascii="Arial" w:hAnsi="Arial" w:cs="Arial"/>
          <w:b/>
          <w:sz w:val="22"/>
          <w:szCs w:val="22"/>
        </w:rPr>
        <w:t>)</w:t>
      </w:r>
      <w:r w:rsidRPr="00742EFD">
        <w:rPr>
          <w:rFonts w:ascii="Arial" w:hAnsi="Arial" w:cs="Arial"/>
          <w:sz w:val="22"/>
          <w:szCs w:val="22"/>
        </w:rPr>
        <w:t xml:space="preserve"> (Left) The cumulative distribution of structural accessibility of 8mer-containing library reads in the input library (solid black line), the ____ </w:t>
      </w:r>
      <w:proofErr w:type="spellStart"/>
      <w:r w:rsidRPr="00742EFD">
        <w:rPr>
          <w:rFonts w:ascii="Arial" w:hAnsi="Arial" w:cs="Arial"/>
          <w:sz w:val="22"/>
          <w:szCs w:val="22"/>
        </w:rPr>
        <w:t>nM</w:t>
      </w:r>
      <w:proofErr w:type="spellEnd"/>
      <w:r w:rsidRPr="00742EFD">
        <w:rPr>
          <w:rFonts w:ascii="Arial" w:hAnsi="Arial" w:cs="Arial"/>
          <w:sz w:val="22"/>
          <w:szCs w:val="22"/>
        </w:rPr>
        <w:t xml:space="preserve"> AGO2–miR-1 library (solid red line), and in the input library when resampled to match the flanking dinucleotide frequencies within the 8mer-containing reads in the ____ </w:t>
      </w:r>
      <w:proofErr w:type="spellStart"/>
      <w:r w:rsidRPr="00742EFD">
        <w:rPr>
          <w:rFonts w:ascii="Arial" w:hAnsi="Arial" w:cs="Arial"/>
          <w:sz w:val="22"/>
          <w:szCs w:val="22"/>
        </w:rPr>
        <w:t>nM</w:t>
      </w:r>
      <w:proofErr w:type="spellEnd"/>
      <w:r w:rsidRPr="00742EFD">
        <w:rPr>
          <w:rFonts w:ascii="Arial" w:hAnsi="Arial" w:cs="Arial"/>
          <w:sz w:val="22"/>
          <w:szCs w:val="22"/>
        </w:rPr>
        <w:t xml:space="preserve"> AGO2–miR-1 library </w:t>
      </w:r>
      <w:r w:rsidRPr="00742EFD">
        <w:rPr>
          <w:rFonts w:ascii="Arial" w:hAnsi="Arial" w:cs="Arial"/>
          <w:sz w:val="22"/>
          <w:szCs w:val="22"/>
        </w:rPr>
        <w:lastRenderedPageBreak/>
        <w:t>(dashed red line). The single point found within each line represents the geometric mean of the corresponding distribution. (Right) The expected change in structural accessibility when resampling the input library 8mer containing reads to match the flanking dinucleotide content in each of the five AGO2-miR-1 bound RNA libraries, as a fraction of the full change in structural accessibility for each respective AGO2-mIR-1 bound library compared to the input. The left-hand most bar depicts the effect change visualized with the cumulative distribution plots (left).</w:t>
      </w:r>
    </w:p>
    <w:p w14:paraId="59BD88B6" w14:textId="573292F8" w:rsidR="00742EFD" w:rsidRPr="00742EFD" w:rsidRDefault="00742EFD">
      <w:pPr>
        <w:rPr>
          <w:rFonts w:ascii="Arial" w:hAnsi="Arial" w:cs="Arial"/>
          <w:sz w:val="22"/>
          <w:szCs w:val="22"/>
        </w:rPr>
      </w:pPr>
      <w:r w:rsidRPr="00742EFD">
        <w:rPr>
          <w:rFonts w:ascii="Arial" w:hAnsi="Arial" w:cs="Arial"/>
          <w:sz w:val="22"/>
          <w:szCs w:val="22"/>
        </w:rPr>
        <w:br w:type="page"/>
      </w:r>
    </w:p>
    <w:p w14:paraId="229320AF" w14:textId="77777777" w:rsidR="00742EFD" w:rsidRDefault="00742EFD" w:rsidP="00742EFD">
      <w:pPr>
        <w:spacing w:line="360" w:lineRule="auto"/>
        <w:outlineLvl w:val="0"/>
        <w:rPr>
          <w:rFonts w:ascii="Arial" w:hAnsi="Arial"/>
          <w:b/>
          <w:sz w:val="22"/>
          <w:szCs w:val="22"/>
        </w:rPr>
      </w:pPr>
      <w:r>
        <w:rPr>
          <w:rFonts w:ascii="Arial" w:hAnsi="Arial"/>
          <w:b/>
          <w:sz w:val="22"/>
          <w:szCs w:val="22"/>
        </w:rPr>
        <w:lastRenderedPageBreak/>
        <w:t>EXPERIMENTAL PROCEDURES</w:t>
      </w:r>
    </w:p>
    <w:p w14:paraId="01598EED" w14:textId="77777777" w:rsidR="00742EFD" w:rsidRDefault="00742EFD" w:rsidP="00742EFD">
      <w:pPr>
        <w:spacing w:line="360" w:lineRule="auto"/>
        <w:rPr>
          <w:rFonts w:ascii="Arial" w:hAnsi="Arial"/>
          <w:sz w:val="22"/>
          <w:szCs w:val="22"/>
        </w:rPr>
      </w:pPr>
    </w:p>
    <w:p w14:paraId="63CCDA29" w14:textId="77777777" w:rsidR="00742EFD" w:rsidRDefault="00742EFD" w:rsidP="00742EFD">
      <w:pPr>
        <w:spacing w:line="360" w:lineRule="auto"/>
        <w:outlineLvl w:val="0"/>
        <w:rPr>
          <w:rFonts w:ascii="Arial" w:hAnsi="Arial"/>
          <w:b/>
          <w:sz w:val="22"/>
          <w:szCs w:val="22"/>
        </w:rPr>
      </w:pPr>
      <w:r>
        <w:rPr>
          <w:rFonts w:ascii="Arial" w:hAnsi="Arial"/>
          <w:b/>
          <w:sz w:val="22"/>
          <w:szCs w:val="22"/>
        </w:rPr>
        <w:t>AGO–miRNA Complex Purification</w:t>
      </w:r>
    </w:p>
    <w:p w14:paraId="44DA3C59" w14:textId="77777777" w:rsidR="00742EFD" w:rsidRDefault="00742EFD" w:rsidP="00742EFD">
      <w:pPr>
        <w:spacing w:line="360" w:lineRule="auto"/>
        <w:rPr>
          <w:rFonts w:ascii="Arial" w:hAnsi="Arial"/>
          <w:bCs/>
          <w:sz w:val="22"/>
          <w:szCs w:val="22"/>
        </w:rPr>
      </w:pPr>
      <w:r>
        <w:rPr>
          <w:rFonts w:ascii="Arial" w:hAnsi="Arial"/>
          <w:sz w:val="22"/>
          <w:szCs w:val="22"/>
        </w:rPr>
        <w:t xml:space="preserve">Human Embryonic Kidney 293 (HEK293) cells were transfected with </w:t>
      </w:r>
      <w:r>
        <w:rPr>
          <w:rFonts w:ascii="Arial" w:hAnsi="Arial"/>
          <w:bCs/>
          <w:sz w:val="22"/>
          <w:szCs w:val="22"/>
        </w:rPr>
        <w:t xml:space="preserve">pcDNA3.3 (Invitrogen) overexpression plasmid containing human AGO2 with an N-terminal 3XFLAG separated with a di-alanine spacer, using </w:t>
      </w:r>
      <w:proofErr w:type="spellStart"/>
      <w:r>
        <w:rPr>
          <w:rFonts w:ascii="Arial" w:hAnsi="Arial"/>
          <w:bCs/>
          <w:sz w:val="22"/>
          <w:szCs w:val="22"/>
        </w:rPr>
        <w:t>Lipofectamine</w:t>
      </w:r>
      <w:proofErr w:type="spellEnd"/>
      <w:r>
        <w:rPr>
          <w:rFonts w:ascii="Arial" w:hAnsi="Arial"/>
          <w:bCs/>
          <w:sz w:val="22"/>
          <w:szCs w:val="22"/>
        </w:rPr>
        <w:t xml:space="preserve"> 2000 (</w:t>
      </w:r>
      <w:proofErr w:type="spellStart"/>
      <w:r>
        <w:rPr>
          <w:rFonts w:ascii="Arial" w:hAnsi="Arial"/>
          <w:bCs/>
          <w:sz w:val="22"/>
          <w:szCs w:val="22"/>
        </w:rPr>
        <w:t>Thermo</w:t>
      </w:r>
      <w:proofErr w:type="spellEnd"/>
      <w:r>
        <w:rPr>
          <w:rFonts w:ascii="Arial" w:hAnsi="Arial"/>
          <w:bCs/>
          <w:sz w:val="22"/>
          <w:szCs w:val="22"/>
        </w:rPr>
        <w:t xml:space="preserve"> Fisher) in </w:t>
      </w:r>
      <w:proofErr w:type="spellStart"/>
      <w:r>
        <w:rPr>
          <w:rFonts w:ascii="Arial" w:hAnsi="Arial"/>
          <w:bCs/>
          <w:sz w:val="22"/>
          <w:szCs w:val="22"/>
        </w:rPr>
        <w:t>Opti</w:t>
      </w:r>
      <w:proofErr w:type="spellEnd"/>
      <w:r>
        <w:rPr>
          <w:rFonts w:ascii="Arial" w:hAnsi="Arial"/>
          <w:bCs/>
          <w:sz w:val="22"/>
          <w:szCs w:val="22"/>
        </w:rPr>
        <w:t>-MEM (</w:t>
      </w:r>
      <w:proofErr w:type="spellStart"/>
      <w:r>
        <w:rPr>
          <w:rFonts w:ascii="Arial" w:hAnsi="Arial"/>
          <w:bCs/>
          <w:sz w:val="22"/>
          <w:szCs w:val="22"/>
        </w:rPr>
        <w:t>Gibco</w:t>
      </w:r>
      <w:proofErr w:type="spellEnd"/>
      <w:r>
        <w:rPr>
          <w:rFonts w:ascii="Arial" w:hAnsi="Arial"/>
          <w:bCs/>
          <w:sz w:val="22"/>
          <w:szCs w:val="22"/>
        </w:rPr>
        <w:t xml:space="preserve">). 48 hours later, cytoplasmic S100 extract was prepared as previously described (Wee </w:t>
      </w:r>
      <w:r>
        <w:rPr>
          <w:rFonts w:ascii="Arial" w:hAnsi="Arial"/>
          <w:bCs/>
          <w:i/>
          <w:sz w:val="22"/>
          <w:szCs w:val="22"/>
        </w:rPr>
        <w:t>et al.</w:t>
      </w:r>
      <w:r>
        <w:rPr>
          <w:rFonts w:ascii="Arial" w:hAnsi="Arial"/>
          <w:bCs/>
          <w:sz w:val="22"/>
          <w:szCs w:val="22"/>
        </w:rPr>
        <w:t xml:space="preserve">, 2014), except that the lysate was cleared by passing it through a ?? gauge needle ~10 times. The S100 extract was flash frozen in ~1 mL aliquots and stored in liquid nitrogen. Specific AGO–miRNA complexes were prepared using a variation of a previously described method (Jasso–Flores </w:t>
      </w:r>
      <w:r>
        <w:rPr>
          <w:rFonts w:ascii="Arial" w:hAnsi="Arial"/>
          <w:bCs/>
          <w:i/>
          <w:sz w:val="22"/>
          <w:szCs w:val="22"/>
        </w:rPr>
        <w:t>et al.,</w:t>
      </w:r>
      <w:r>
        <w:rPr>
          <w:rFonts w:ascii="Arial" w:hAnsi="Arial"/>
          <w:bCs/>
          <w:sz w:val="22"/>
          <w:szCs w:val="22"/>
        </w:rPr>
        <w:t xml:space="preserve"> 2013). Briefly, The S100 extract was loaded with 100 </w:t>
      </w:r>
      <w:proofErr w:type="spellStart"/>
      <w:r>
        <w:rPr>
          <w:rFonts w:ascii="Arial" w:hAnsi="Arial"/>
          <w:bCs/>
          <w:sz w:val="22"/>
          <w:szCs w:val="22"/>
        </w:rPr>
        <w:t>nM</w:t>
      </w:r>
      <w:proofErr w:type="spellEnd"/>
      <w:r>
        <w:rPr>
          <w:rFonts w:ascii="Arial" w:hAnsi="Arial"/>
          <w:bCs/>
          <w:sz w:val="22"/>
          <w:szCs w:val="22"/>
        </w:rPr>
        <w:t xml:space="preserve"> synthetic miRNA duplex for two hours at 20º C, and then the loading reaction was incubated for 30 minutes with magnetic </w:t>
      </w:r>
      <w:proofErr w:type="spellStart"/>
      <w:r>
        <w:rPr>
          <w:rFonts w:ascii="Arial" w:hAnsi="Arial"/>
          <w:bCs/>
          <w:sz w:val="22"/>
          <w:szCs w:val="22"/>
        </w:rPr>
        <w:t>Dynabeads</w:t>
      </w:r>
      <w:proofErr w:type="spellEnd"/>
      <w:r>
        <w:rPr>
          <w:rFonts w:ascii="Arial" w:hAnsi="Arial"/>
          <w:bCs/>
          <w:sz w:val="22"/>
          <w:szCs w:val="22"/>
        </w:rPr>
        <w:t xml:space="preserve"> (Invitrogen) that had been pre-immobilized with a biotinylated, 2′-O-methyl-RNA oligo containing a canonical 8mer site against the loaded miRNA. Each complex was eluted by incubating the magnetic beads with a synthetic DNA oligo complementary to the biotinylated oligo for one hour followed by magnetic separation. All buffers were as previously described, but with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and no DTT. This eluate was then subjected to further purification with magnetic ANTI-FLAG beads (Sigma), as per the manufacturer protocol, but with a modified buffer containing 18 </w:t>
      </w:r>
      <w:proofErr w:type="spellStart"/>
      <w:r>
        <w:rPr>
          <w:rFonts w:ascii="Arial" w:hAnsi="Arial"/>
          <w:bCs/>
          <w:sz w:val="22"/>
          <w:szCs w:val="22"/>
        </w:rPr>
        <w:t>mM</w:t>
      </w:r>
      <w:proofErr w:type="spellEnd"/>
      <w:r>
        <w:rPr>
          <w:rFonts w:ascii="Arial" w:hAnsi="Arial"/>
          <w:bCs/>
          <w:sz w:val="22"/>
          <w:szCs w:val="22"/>
        </w:rPr>
        <w:t xml:space="preserve"> HEPES pH 7.4, 100 </w:t>
      </w:r>
      <w:proofErr w:type="spellStart"/>
      <w:r>
        <w:rPr>
          <w:rFonts w:ascii="Arial" w:hAnsi="Arial"/>
          <w:bCs/>
          <w:sz w:val="22"/>
          <w:szCs w:val="22"/>
        </w:rPr>
        <w:t>mM</w:t>
      </w:r>
      <w:proofErr w:type="spellEnd"/>
      <w:r>
        <w:rPr>
          <w:rFonts w:ascii="Arial" w:hAnsi="Arial"/>
          <w:bCs/>
          <w:sz w:val="22"/>
          <w:szCs w:val="22"/>
        </w:rPr>
        <w:t xml:space="preserve"> K</w:t>
      </w:r>
      <w:r>
        <w:rPr>
          <w:rFonts w:ascii="Arial" w:hAnsi="Arial"/>
          <w:bCs/>
          <w:sz w:val="22"/>
          <w:szCs w:val="22"/>
          <w:vertAlign w:val="superscript"/>
        </w:rPr>
        <w:t>+</w:t>
      </w:r>
      <w:r>
        <w:rPr>
          <w:rFonts w:ascii="Arial" w:hAnsi="Arial"/>
          <w:bCs/>
          <w:sz w:val="22"/>
          <w:szCs w:val="22"/>
        </w:rPr>
        <w:t xml:space="preserve"> acetate,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acetate, 0.01 mg/ml yeast </w:t>
      </w:r>
      <w:proofErr w:type="spellStart"/>
      <w:r>
        <w:rPr>
          <w:rFonts w:ascii="Arial" w:hAnsi="Arial"/>
          <w:bCs/>
          <w:sz w:val="22"/>
          <w:szCs w:val="22"/>
        </w:rPr>
        <w:t>tRNA</w:t>
      </w:r>
      <w:proofErr w:type="spellEnd"/>
      <w:r>
        <w:rPr>
          <w:rFonts w:ascii="Arial" w:hAnsi="Arial"/>
          <w:bCs/>
          <w:sz w:val="22"/>
          <w:szCs w:val="22"/>
        </w:rPr>
        <w:t xml:space="preserve"> (Sigma). Upon elution of the AGO–miRNA complex via magnetic separation, DTT and glycerol were simultaneously added to a final concentration of 5 </w:t>
      </w:r>
      <w:proofErr w:type="spellStart"/>
      <w:r>
        <w:rPr>
          <w:rFonts w:ascii="Arial" w:hAnsi="Arial"/>
          <w:bCs/>
          <w:sz w:val="22"/>
          <w:szCs w:val="22"/>
        </w:rPr>
        <w:t>mM</w:t>
      </w:r>
      <w:proofErr w:type="spellEnd"/>
      <w:r>
        <w:rPr>
          <w:rFonts w:ascii="Arial" w:hAnsi="Arial"/>
          <w:bCs/>
          <w:sz w:val="22"/>
          <w:szCs w:val="22"/>
        </w:rPr>
        <w:t xml:space="preserve"> and 20% v./v., respectively. The synthetic miRNA duplex used to load the cytoplasmic lysate was prepared with a known proportion of 5′-radiolabeled guide, so that the final concentration of each AGO–miRNA sample could be quantified by autoradiography against a dilution series of the original duplex. </w:t>
      </w:r>
    </w:p>
    <w:p w14:paraId="034A0564" w14:textId="77777777" w:rsidR="00742EFD" w:rsidRDefault="00742EFD" w:rsidP="00742EFD">
      <w:pPr>
        <w:spacing w:line="360" w:lineRule="auto"/>
        <w:rPr>
          <w:rFonts w:ascii="Arial" w:hAnsi="Arial"/>
          <w:bCs/>
          <w:sz w:val="22"/>
          <w:szCs w:val="22"/>
        </w:rPr>
      </w:pPr>
    </w:p>
    <w:p w14:paraId="49BD85C0" w14:textId="363B2E55" w:rsidR="00742EFD" w:rsidRDefault="00742EFD" w:rsidP="00742EFD">
      <w:pPr>
        <w:spacing w:line="360" w:lineRule="auto"/>
        <w:outlineLvl w:val="0"/>
        <w:rPr>
          <w:rFonts w:ascii="Arial" w:hAnsi="Arial"/>
          <w:sz w:val="22"/>
          <w:szCs w:val="22"/>
        </w:rPr>
      </w:pPr>
      <w:r>
        <w:rPr>
          <w:rFonts w:ascii="Arial" w:hAnsi="Arial"/>
          <w:b/>
          <w:sz w:val="22"/>
          <w:szCs w:val="22"/>
        </w:rPr>
        <w:t>Equilibrium AGO–RNA Bind-N-</w:t>
      </w:r>
      <w:proofErr w:type="spellStart"/>
      <w:r>
        <w:rPr>
          <w:rFonts w:ascii="Arial" w:hAnsi="Arial"/>
          <w:b/>
          <w:sz w:val="22"/>
          <w:szCs w:val="22"/>
        </w:rPr>
        <w:t>Seq</w:t>
      </w:r>
      <w:proofErr w:type="spellEnd"/>
    </w:p>
    <w:p w14:paraId="06C0E7FA" w14:textId="581675A7" w:rsidR="00742EFD" w:rsidRDefault="00742EFD" w:rsidP="00742EFD">
      <w:pPr>
        <w:spacing w:line="360" w:lineRule="auto"/>
        <w:rPr>
          <w:rFonts w:ascii="Arial" w:hAnsi="Arial"/>
          <w:bCs/>
          <w:sz w:val="22"/>
          <w:szCs w:val="22"/>
        </w:rPr>
      </w:pPr>
      <w:r>
        <w:rPr>
          <w:rFonts w:ascii="Arial" w:hAnsi="Arial"/>
          <w:sz w:val="22"/>
          <w:szCs w:val="22"/>
        </w:rPr>
        <w:t xml:space="preserve">Each equilibrium AGO-RBNS experiment comprised five binding reactions including 100 </w:t>
      </w:r>
      <w:proofErr w:type="spellStart"/>
      <w:r>
        <w:rPr>
          <w:rFonts w:ascii="Arial" w:hAnsi="Arial"/>
          <w:sz w:val="22"/>
          <w:szCs w:val="22"/>
        </w:rPr>
        <w:t>nM</w:t>
      </w:r>
      <w:proofErr w:type="spellEnd"/>
      <w:r>
        <w:rPr>
          <w:rFonts w:ascii="Arial" w:hAnsi="Arial"/>
          <w:sz w:val="22"/>
          <w:szCs w:val="22"/>
        </w:rPr>
        <w:t xml:space="preserve"> synthetic random library (IDT, see oligo list) and a variable concentration of a given AGO–miRNA complex, was performed by first preparing a concentration series of a given AGO</w:t>
      </w:r>
      <w:r>
        <w:rPr>
          <w:rFonts w:ascii="Arial" w:hAnsi="Arial"/>
          <w:sz w:val="22"/>
          <w:szCs w:val="22"/>
        </w:rPr>
        <w:softHyphen/>
        <w:t xml:space="preserve">–miRNA complex, where the greatest concentration of the complex was 40% (v./v.) in the final reaction, and each of the four additional binding reactions in the series were diluted 3.16–fold, resulting in a 100–fold range of the complex over five samples. </w:t>
      </w:r>
      <w:r>
        <w:rPr>
          <w:rFonts w:ascii="Arial" w:hAnsi="Arial"/>
          <w:sz w:val="22"/>
          <w:szCs w:val="22"/>
        </w:rPr>
        <w:lastRenderedPageBreak/>
        <w:t xml:space="preserve">Additionally, we performed one mock binding reaction in which the randomized library was incubated with the protein storage buffer absent the AGO–miRNA complex. Since the stock concentration of the five AGO–miRNA complexes ranged from ????–???? </w:t>
      </w:r>
      <w:proofErr w:type="spellStart"/>
      <w:r>
        <w:rPr>
          <w:rFonts w:ascii="Arial" w:hAnsi="Arial"/>
          <w:sz w:val="22"/>
          <w:szCs w:val="22"/>
        </w:rPr>
        <w:t>nM</w:t>
      </w:r>
      <w:proofErr w:type="spellEnd"/>
      <w:r>
        <w:rPr>
          <w:rFonts w:ascii="Arial" w:hAnsi="Arial"/>
          <w:sz w:val="22"/>
          <w:szCs w:val="22"/>
        </w:rPr>
        <w:t xml:space="preserve">, we set the concentration of the randomized library in all reactions to 100 </w:t>
      </w:r>
      <w:proofErr w:type="spellStart"/>
      <w:r>
        <w:rPr>
          <w:rFonts w:ascii="Arial" w:hAnsi="Arial"/>
          <w:sz w:val="22"/>
          <w:szCs w:val="22"/>
        </w:rPr>
        <w:t>nM</w:t>
      </w:r>
      <w:proofErr w:type="spellEnd"/>
      <w:r>
        <w:rPr>
          <w:rFonts w:ascii="Arial" w:hAnsi="Arial"/>
          <w:sz w:val="22"/>
          <w:szCs w:val="22"/>
        </w:rPr>
        <w:t xml:space="preserve">, so that the AGO–miRNA complex–library molar ratio would vary between ???? </w:t>
      </w:r>
      <w:proofErr w:type="gramStart"/>
      <w:r>
        <w:rPr>
          <w:rFonts w:ascii="Arial" w:hAnsi="Arial"/>
          <w:sz w:val="22"/>
          <w:szCs w:val="22"/>
        </w:rPr>
        <w:t>and ?</w:t>
      </w:r>
      <w:proofErr w:type="gramEnd"/>
      <w:r>
        <w:rPr>
          <w:rFonts w:ascii="Arial" w:hAnsi="Arial"/>
          <w:sz w:val="22"/>
          <w:szCs w:val="22"/>
        </w:rPr>
        <w:t xml:space="preserve">???. Each individual binding reaction was 20 µL, with </w:t>
      </w:r>
      <w:r>
        <w:rPr>
          <w:rFonts w:ascii="Arial" w:hAnsi="Arial"/>
          <w:bCs/>
          <w:sz w:val="22"/>
          <w:szCs w:val="22"/>
        </w:rPr>
        <w:t xml:space="preserve">18 </w:t>
      </w:r>
      <w:proofErr w:type="spellStart"/>
      <w:r>
        <w:rPr>
          <w:rFonts w:ascii="Arial" w:hAnsi="Arial"/>
          <w:bCs/>
          <w:sz w:val="22"/>
          <w:szCs w:val="22"/>
        </w:rPr>
        <w:t>mM</w:t>
      </w:r>
      <w:proofErr w:type="spellEnd"/>
      <w:r>
        <w:rPr>
          <w:rFonts w:ascii="Arial" w:hAnsi="Arial"/>
          <w:bCs/>
          <w:sz w:val="22"/>
          <w:szCs w:val="22"/>
        </w:rPr>
        <w:t xml:space="preserve"> HEPES pH 7.4, 100 </w:t>
      </w:r>
      <w:proofErr w:type="spellStart"/>
      <w:r>
        <w:rPr>
          <w:rFonts w:ascii="Arial" w:hAnsi="Arial"/>
          <w:bCs/>
          <w:sz w:val="22"/>
          <w:szCs w:val="22"/>
        </w:rPr>
        <w:t>mM</w:t>
      </w:r>
      <w:proofErr w:type="spellEnd"/>
      <w:r>
        <w:rPr>
          <w:rFonts w:ascii="Arial" w:hAnsi="Arial"/>
          <w:bCs/>
          <w:sz w:val="22"/>
          <w:szCs w:val="22"/>
        </w:rPr>
        <w:t xml:space="preserve"> K</w:t>
      </w:r>
      <w:r>
        <w:rPr>
          <w:rFonts w:ascii="Arial" w:hAnsi="Arial"/>
          <w:bCs/>
          <w:sz w:val="22"/>
          <w:szCs w:val="22"/>
          <w:vertAlign w:val="superscript"/>
        </w:rPr>
        <w:t>+</w:t>
      </w:r>
      <w:r>
        <w:rPr>
          <w:rFonts w:ascii="Arial" w:hAnsi="Arial"/>
          <w:bCs/>
          <w:sz w:val="22"/>
          <w:szCs w:val="22"/>
        </w:rPr>
        <w:t xml:space="preserve"> acetate,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acetate, 0.01 mg/ml yeast </w:t>
      </w:r>
      <w:proofErr w:type="spellStart"/>
      <w:r>
        <w:rPr>
          <w:rFonts w:ascii="Arial" w:hAnsi="Arial"/>
          <w:bCs/>
          <w:sz w:val="22"/>
          <w:szCs w:val="22"/>
        </w:rPr>
        <w:t>tRNA</w:t>
      </w:r>
      <w:proofErr w:type="spellEnd"/>
      <w:r>
        <w:rPr>
          <w:rFonts w:ascii="Arial" w:hAnsi="Arial"/>
          <w:bCs/>
          <w:sz w:val="22"/>
          <w:szCs w:val="22"/>
        </w:rPr>
        <w:t xml:space="preserve"> (Sigma)</w:t>
      </w:r>
    </w:p>
    <w:p w14:paraId="70AC6028" w14:textId="77777777" w:rsidR="00742EFD" w:rsidRDefault="00742EFD" w:rsidP="00742EFD">
      <w:pPr>
        <w:spacing w:line="360" w:lineRule="auto"/>
        <w:rPr>
          <w:rFonts w:ascii="Arial" w:hAnsi="Arial"/>
          <w:bCs/>
          <w:sz w:val="22"/>
          <w:szCs w:val="22"/>
        </w:rPr>
      </w:pPr>
    </w:p>
    <w:p w14:paraId="70810F7D" w14:textId="60CBDF22" w:rsidR="00742EFD" w:rsidRDefault="00742EFD" w:rsidP="00742EFD">
      <w:pPr>
        <w:spacing w:line="360" w:lineRule="auto"/>
        <w:outlineLvl w:val="0"/>
        <w:rPr>
          <w:rFonts w:ascii="Arial" w:hAnsi="Arial"/>
          <w:b/>
          <w:sz w:val="22"/>
          <w:szCs w:val="22"/>
        </w:rPr>
      </w:pPr>
      <w:r>
        <w:rPr>
          <w:rFonts w:ascii="Arial" w:hAnsi="Arial"/>
          <w:b/>
          <w:i/>
          <w:sz w:val="22"/>
          <w:szCs w:val="22"/>
        </w:rPr>
        <w:t>De novo</w:t>
      </w:r>
      <w:r>
        <w:rPr>
          <w:rFonts w:ascii="Arial" w:hAnsi="Arial"/>
          <w:b/>
          <w:sz w:val="22"/>
          <w:szCs w:val="22"/>
        </w:rPr>
        <w:t xml:space="preserve"> site type identification from AGO-RBNS read count analysis</w:t>
      </w:r>
    </w:p>
    <w:p w14:paraId="51F79132" w14:textId="457B7EB2" w:rsidR="00F77CAC" w:rsidRDefault="00742EFD" w:rsidP="00742EFD">
      <w:pPr>
        <w:spacing w:line="360" w:lineRule="auto"/>
        <w:outlineLvl w:val="0"/>
        <w:rPr>
          <w:rFonts w:ascii="Arial" w:hAnsi="Arial"/>
          <w:sz w:val="22"/>
          <w:szCs w:val="22"/>
        </w:rPr>
      </w:pPr>
      <w:r>
        <w:rPr>
          <w:rFonts w:ascii="Arial" w:hAnsi="Arial"/>
          <w:sz w:val="22"/>
          <w:szCs w:val="22"/>
        </w:rPr>
        <w:t xml:space="preserve">A list of apparent site types was constructed for each of the six miRNAs for which AGO-RBNS was performed. This was done by </w:t>
      </w:r>
      <w:r w:rsidR="00B87783">
        <w:rPr>
          <w:rFonts w:ascii="Arial" w:hAnsi="Arial"/>
          <w:sz w:val="22"/>
          <w:szCs w:val="22"/>
        </w:rPr>
        <w:t>calculating the enrichment of all 10mers in</w:t>
      </w:r>
      <w:r w:rsidR="005C7937">
        <w:rPr>
          <w:rFonts w:ascii="Arial" w:hAnsi="Arial"/>
          <w:sz w:val="22"/>
          <w:szCs w:val="22"/>
        </w:rPr>
        <w:t xml:space="preserve"> the sequencing data from the five AGO-miRNA bound libraries in comparison the input library</w:t>
      </w:r>
      <w:r w:rsidR="00B87783">
        <w:rPr>
          <w:rFonts w:ascii="Arial" w:hAnsi="Arial"/>
          <w:sz w:val="22"/>
          <w:szCs w:val="22"/>
        </w:rPr>
        <w:t xml:space="preserve">. For a given miRNA, each </w:t>
      </w:r>
      <w:r w:rsidR="001B0D9E">
        <w:rPr>
          <w:rFonts w:ascii="Arial" w:hAnsi="Arial"/>
          <w:sz w:val="22"/>
          <w:szCs w:val="22"/>
        </w:rPr>
        <w:t xml:space="preserve">10mer was queried </w:t>
      </w:r>
      <w:r w:rsidR="00143704">
        <w:rPr>
          <w:rFonts w:ascii="Arial" w:hAnsi="Arial"/>
          <w:sz w:val="22"/>
          <w:szCs w:val="22"/>
        </w:rPr>
        <w:t xml:space="preserve">for complete complementarity to the miRNA </w:t>
      </w:r>
      <w:proofErr w:type="gramStart"/>
      <w:r w:rsidR="00143704">
        <w:rPr>
          <w:rFonts w:ascii="Arial" w:hAnsi="Arial"/>
          <w:sz w:val="22"/>
          <w:szCs w:val="22"/>
        </w:rPr>
        <w:t>sequence</w:t>
      </w:r>
      <w:r w:rsidR="00487820">
        <w:rPr>
          <w:rFonts w:ascii="Arial" w:hAnsi="Arial"/>
          <w:sz w:val="22"/>
          <w:szCs w:val="22"/>
        </w:rPr>
        <w:t xml:space="preserve">, </w:t>
      </w:r>
      <w:r w:rsidR="00143704">
        <w:rPr>
          <w:rFonts w:ascii="Arial" w:hAnsi="Arial"/>
          <w:sz w:val="22"/>
          <w:szCs w:val="22"/>
        </w:rPr>
        <w:t xml:space="preserve"> 2</w:t>
      </w:r>
      <w:proofErr w:type="gramEnd"/>
      <w:r w:rsidR="00143704">
        <w:rPr>
          <w:rFonts w:ascii="Arial" w:hAnsi="Arial"/>
          <w:sz w:val="22"/>
          <w:szCs w:val="22"/>
        </w:rPr>
        <w:t xml:space="preserve">.) near–complete complementarity to the miRNA </w:t>
      </w:r>
      <w:r w:rsidR="00C930E3">
        <w:rPr>
          <w:rFonts w:ascii="Arial" w:hAnsi="Arial"/>
          <w:sz w:val="22"/>
          <w:szCs w:val="22"/>
        </w:rPr>
        <w:t>to the miRNA seed sequence (</w:t>
      </w:r>
      <w:proofErr w:type="spellStart"/>
      <w:r w:rsidR="00C930E3">
        <w:rPr>
          <w:rFonts w:ascii="Arial" w:hAnsi="Arial"/>
          <w:sz w:val="22"/>
          <w:szCs w:val="22"/>
        </w:rPr>
        <w:t>nt</w:t>
      </w:r>
      <w:proofErr w:type="spellEnd"/>
      <w:r w:rsidR="00C930E3">
        <w:rPr>
          <w:rFonts w:ascii="Arial" w:hAnsi="Arial"/>
          <w:sz w:val="22"/>
          <w:szCs w:val="22"/>
        </w:rPr>
        <w:t xml:space="preserve"> 2–7 with an A across from miRNA position 1), or complementarity to another region of the miRNA spanning the entire length of the 10mer. In the absence of this, the 10mer was queried, in order for 1.) complementarity to the miRNA</w:t>
      </w:r>
      <w:r w:rsidR="00D2733F">
        <w:rPr>
          <w:rFonts w:ascii="Arial" w:hAnsi="Arial"/>
          <w:sz w:val="22"/>
          <w:szCs w:val="22"/>
        </w:rPr>
        <w:t xml:space="preserve"> at 9 positions within the</w:t>
      </w:r>
      <w:r w:rsidR="00C930E3">
        <w:rPr>
          <w:rFonts w:ascii="Arial" w:hAnsi="Arial"/>
          <w:sz w:val="22"/>
          <w:szCs w:val="22"/>
        </w:rPr>
        <w:t xml:space="preserve"> </w:t>
      </w:r>
      <w:r w:rsidR="00D2733F">
        <w:rPr>
          <w:rFonts w:ascii="Arial" w:hAnsi="Arial"/>
          <w:sz w:val="22"/>
          <w:szCs w:val="22"/>
        </w:rPr>
        <w:t>10mer with an</w:t>
      </w:r>
      <w:r w:rsidR="00143704">
        <w:rPr>
          <w:rFonts w:ascii="Arial" w:hAnsi="Arial"/>
          <w:sz w:val="22"/>
          <w:szCs w:val="22"/>
        </w:rPr>
        <w:t xml:space="preserve"> internal bulged nucleotide, </w:t>
      </w:r>
      <w:r w:rsidR="00D2733F">
        <w:rPr>
          <w:rFonts w:ascii="Arial" w:hAnsi="Arial"/>
          <w:sz w:val="22"/>
          <w:szCs w:val="22"/>
        </w:rPr>
        <w:t>2</w:t>
      </w:r>
      <w:r w:rsidR="00143704">
        <w:rPr>
          <w:rFonts w:ascii="Arial" w:hAnsi="Arial"/>
          <w:sz w:val="22"/>
          <w:szCs w:val="22"/>
        </w:rPr>
        <w:t xml:space="preserve">.) complete complementarity to the miRNA </w:t>
      </w:r>
      <w:r w:rsidR="00D2733F">
        <w:rPr>
          <w:rFonts w:ascii="Arial" w:hAnsi="Arial"/>
          <w:sz w:val="22"/>
          <w:szCs w:val="22"/>
        </w:rPr>
        <w:t xml:space="preserve">at all 10 positions while allowing </w:t>
      </w:r>
      <w:r w:rsidR="000927D6">
        <w:rPr>
          <w:rFonts w:ascii="Arial" w:hAnsi="Arial"/>
          <w:sz w:val="22"/>
          <w:szCs w:val="22"/>
        </w:rPr>
        <w:t xml:space="preserve">for </w:t>
      </w:r>
      <w:r w:rsidR="00D2733F">
        <w:rPr>
          <w:rFonts w:ascii="Arial" w:hAnsi="Arial"/>
          <w:sz w:val="22"/>
          <w:szCs w:val="22"/>
        </w:rPr>
        <w:t>wobble pairing 3</w:t>
      </w:r>
      <w:r w:rsidR="000927D6">
        <w:rPr>
          <w:rFonts w:ascii="Arial" w:hAnsi="Arial"/>
          <w:sz w:val="22"/>
          <w:szCs w:val="22"/>
        </w:rPr>
        <w:t xml:space="preserve">.) complementarity to the miRNA </w:t>
      </w:r>
      <w:r w:rsidR="00D2733F">
        <w:rPr>
          <w:rFonts w:ascii="Arial" w:hAnsi="Arial"/>
          <w:sz w:val="22"/>
          <w:szCs w:val="22"/>
        </w:rPr>
        <w:t xml:space="preserve">at 9 positions of the 10mer with an internal </w:t>
      </w:r>
      <w:r w:rsidR="000927D6">
        <w:rPr>
          <w:rFonts w:ascii="Arial" w:hAnsi="Arial"/>
          <w:sz w:val="22"/>
          <w:szCs w:val="22"/>
        </w:rPr>
        <w:t xml:space="preserve">non-bulged, non-wobble mismatch </w:t>
      </w:r>
      <w:r w:rsidR="00D2733F">
        <w:rPr>
          <w:rFonts w:ascii="Arial" w:hAnsi="Arial"/>
          <w:sz w:val="22"/>
          <w:szCs w:val="22"/>
        </w:rPr>
        <w:t>position</w:t>
      </w:r>
      <w:r w:rsidR="000927D6">
        <w:rPr>
          <w:rFonts w:ascii="Arial" w:hAnsi="Arial"/>
          <w:sz w:val="22"/>
          <w:szCs w:val="22"/>
        </w:rPr>
        <w:t xml:space="preserve">, </w:t>
      </w:r>
      <w:r w:rsidR="00D2733F">
        <w:rPr>
          <w:rFonts w:ascii="Arial" w:hAnsi="Arial"/>
          <w:sz w:val="22"/>
          <w:szCs w:val="22"/>
        </w:rPr>
        <w:t>4</w:t>
      </w:r>
      <w:r w:rsidR="000927D6">
        <w:rPr>
          <w:rFonts w:ascii="Arial" w:hAnsi="Arial"/>
          <w:sz w:val="22"/>
          <w:szCs w:val="22"/>
        </w:rPr>
        <w:t>.) co</w:t>
      </w:r>
      <w:r w:rsidR="00D2733F">
        <w:rPr>
          <w:rFonts w:ascii="Arial" w:hAnsi="Arial"/>
          <w:sz w:val="22"/>
          <w:szCs w:val="22"/>
        </w:rPr>
        <w:t xml:space="preserve">mplementarity to the miRNA at 9 positions of the 10mer and </w:t>
      </w:r>
      <w:r w:rsidR="000927D6">
        <w:rPr>
          <w:rFonts w:ascii="Arial" w:hAnsi="Arial"/>
          <w:sz w:val="22"/>
          <w:szCs w:val="22"/>
        </w:rPr>
        <w:t>a single internal bulged target nucleotide</w:t>
      </w:r>
      <w:r w:rsidR="00D2733F">
        <w:rPr>
          <w:rFonts w:ascii="Arial" w:hAnsi="Arial"/>
          <w:sz w:val="22"/>
          <w:szCs w:val="22"/>
        </w:rPr>
        <w:t>,</w:t>
      </w:r>
      <w:r w:rsidR="000927D6">
        <w:rPr>
          <w:rFonts w:ascii="Arial" w:hAnsi="Arial"/>
          <w:sz w:val="22"/>
          <w:szCs w:val="22"/>
        </w:rPr>
        <w:t xml:space="preserve"> </w:t>
      </w:r>
      <w:r w:rsidR="00D2733F">
        <w:rPr>
          <w:rFonts w:ascii="Arial" w:hAnsi="Arial"/>
          <w:sz w:val="22"/>
          <w:szCs w:val="22"/>
        </w:rPr>
        <w:t>while allowing wobble pairing</w:t>
      </w:r>
      <w:r w:rsidR="000927D6">
        <w:rPr>
          <w:rFonts w:ascii="Arial" w:hAnsi="Arial"/>
          <w:sz w:val="22"/>
          <w:szCs w:val="22"/>
        </w:rPr>
        <w:t xml:space="preserve">, and </w:t>
      </w:r>
      <w:r w:rsidR="00D2733F">
        <w:rPr>
          <w:rFonts w:ascii="Arial" w:hAnsi="Arial"/>
          <w:sz w:val="22"/>
          <w:szCs w:val="22"/>
        </w:rPr>
        <w:t>5</w:t>
      </w:r>
      <w:r w:rsidR="000927D6">
        <w:rPr>
          <w:rFonts w:ascii="Arial" w:hAnsi="Arial"/>
          <w:sz w:val="22"/>
          <w:szCs w:val="22"/>
        </w:rPr>
        <w:t xml:space="preserve">.) complementarity to the miRNA </w:t>
      </w:r>
      <w:r w:rsidR="00D2733F">
        <w:rPr>
          <w:rFonts w:ascii="Arial" w:hAnsi="Arial"/>
          <w:sz w:val="22"/>
          <w:szCs w:val="22"/>
        </w:rPr>
        <w:t xml:space="preserve">at 8 positions within the 10mer, </w:t>
      </w:r>
      <w:r w:rsidR="000927D6">
        <w:rPr>
          <w:rFonts w:ascii="Arial" w:hAnsi="Arial"/>
          <w:sz w:val="22"/>
          <w:szCs w:val="22"/>
        </w:rPr>
        <w:t xml:space="preserve">with </w:t>
      </w:r>
      <w:r w:rsidR="00D2733F">
        <w:rPr>
          <w:rFonts w:ascii="Arial" w:hAnsi="Arial"/>
          <w:sz w:val="22"/>
          <w:szCs w:val="22"/>
        </w:rPr>
        <w:t>both a</w:t>
      </w:r>
      <w:r w:rsidR="00292D89">
        <w:rPr>
          <w:rFonts w:ascii="Arial" w:hAnsi="Arial"/>
          <w:sz w:val="22"/>
          <w:szCs w:val="22"/>
        </w:rPr>
        <w:t>n</w:t>
      </w:r>
      <w:r w:rsidR="000927D6">
        <w:rPr>
          <w:rFonts w:ascii="Arial" w:hAnsi="Arial"/>
          <w:sz w:val="22"/>
          <w:szCs w:val="22"/>
        </w:rPr>
        <w:t xml:space="preserve"> </w:t>
      </w:r>
      <w:r w:rsidR="00D2733F">
        <w:rPr>
          <w:rFonts w:ascii="Arial" w:hAnsi="Arial"/>
          <w:sz w:val="22"/>
          <w:szCs w:val="22"/>
        </w:rPr>
        <w:t xml:space="preserve">internal </w:t>
      </w:r>
      <w:r w:rsidR="000927D6">
        <w:rPr>
          <w:rFonts w:ascii="Arial" w:hAnsi="Arial"/>
          <w:sz w:val="22"/>
          <w:szCs w:val="22"/>
        </w:rPr>
        <w:t xml:space="preserve">bulged </w:t>
      </w:r>
      <w:r w:rsidR="00D2733F">
        <w:rPr>
          <w:rFonts w:ascii="Arial" w:hAnsi="Arial"/>
          <w:sz w:val="22"/>
          <w:szCs w:val="22"/>
        </w:rPr>
        <w:t>nucleotide and a mismatch position</w:t>
      </w:r>
      <w:r w:rsidR="005A561B">
        <w:rPr>
          <w:rFonts w:ascii="Arial" w:hAnsi="Arial"/>
          <w:sz w:val="22"/>
          <w:szCs w:val="22"/>
        </w:rPr>
        <w:t xml:space="preserve">. Any identified pairing configurations are then stored, and </w:t>
      </w:r>
      <w:r w:rsidR="002023A1">
        <w:rPr>
          <w:rFonts w:ascii="Arial" w:hAnsi="Arial"/>
          <w:sz w:val="22"/>
          <w:szCs w:val="22"/>
        </w:rPr>
        <w:t>the process is repeated on the two 9nt sub-</w:t>
      </w:r>
      <w:proofErr w:type="spellStart"/>
      <w:r w:rsidR="002023A1">
        <w:rPr>
          <w:rFonts w:ascii="Arial" w:hAnsi="Arial"/>
          <w:sz w:val="22"/>
          <w:szCs w:val="22"/>
        </w:rPr>
        <w:t>kmers</w:t>
      </w:r>
      <w:proofErr w:type="spellEnd"/>
      <w:r w:rsidR="002023A1">
        <w:rPr>
          <w:rFonts w:ascii="Arial" w:hAnsi="Arial"/>
          <w:sz w:val="22"/>
          <w:szCs w:val="22"/>
        </w:rPr>
        <w:t xml:space="preserve"> within the 10mer motif, the three 8mers, etc., until a </w:t>
      </w:r>
      <w:proofErr w:type="spellStart"/>
      <w:r w:rsidR="002023A1">
        <w:rPr>
          <w:rFonts w:ascii="Arial" w:hAnsi="Arial"/>
          <w:sz w:val="22"/>
          <w:szCs w:val="22"/>
        </w:rPr>
        <w:t>kmer</w:t>
      </w:r>
      <w:proofErr w:type="spellEnd"/>
      <w:r w:rsidR="002023A1">
        <w:rPr>
          <w:rFonts w:ascii="Arial" w:hAnsi="Arial"/>
          <w:sz w:val="22"/>
          <w:szCs w:val="22"/>
        </w:rPr>
        <w:t xml:space="preserve"> length is identified for which a single </w:t>
      </w:r>
      <w:proofErr w:type="spellStart"/>
      <w:r w:rsidR="002023A1">
        <w:rPr>
          <w:rFonts w:ascii="Arial" w:hAnsi="Arial"/>
          <w:sz w:val="22"/>
          <w:szCs w:val="22"/>
        </w:rPr>
        <w:t>kmer</w:t>
      </w:r>
      <w:proofErr w:type="spellEnd"/>
      <w:r w:rsidR="002023A1">
        <w:rPr>
          <w:rFonts w:ascii="Arial" w:hAnsi="Arial"/>
          <w:sz w:val="22"/>
          <w:szCs w:val="22"/>
        </w:rPr>
        <w:t xml:space="preserve"> is completely complementar</w:t>
      </w:r>
      <w:r w:rsidR="00EA7D8E">
        <w:rPr>
          <w:rFonts w:ascii="Arial" w:hAnsi="Arial"/>
          <w:sz w:val="22"/>
          <w:szCs w:val="22"/>
        </w:rPr>
        <w:t>y to a region of the miRNA. The resulting</w:t>
      </w:r>
      <w:r w:rsidR="002023A1">
        <w:rPr>
          <w:rFonts w:ascii="Arial" w:hAnsi="Arial"/>
          <w:sz w:val="22"/>
          <w:szCs w:val="22"/>
        </w:rPr>
        <w:t xml:space="preserve"> list of </w:t>
      </w:r>
      <w:r w:rsidR="00EA7D8E">
        <w:rPr>
          <w:rFonts w:ascii="Arial" w:hAnsi="Arial"/>
          <w:sz w:val="22"/>
          <w:szCs w:val="22"/>
        </w:rPr>
        <w:t xml:space="preserve">candidate </w:t>
      </w:r>
      <w:r w:rsidR="002023A1">
        <w:rPr>
          <w:rFonts w:ascii="Arial" w:hAnsi="Arial"/>
          <w:sz w:val="22"/>
          <w:szCs w:val="22"/>
        </w:rPr>
        <w:t xml:space="preserve">miRNA-target </w:t>
      </w:r>
      <w:r w:rsidR="00EA7D8E">
        <w:rPr>
          <w:rFonts w:ascii="Arial" w:hAnsi="Arial"/>
          <w:sz w:val="22"/>
          <w:szCs w:val="22"/>
        </w:rPr>
        <w:t>site</w:t>
      </w:r>
      <w:r w:rsidR="006D76D6">
        <w:rPr>
          <w:rFonts w:ascii="Arial" w:hAnsi="Arial"/>
          <w:sz w:val="22"/>
          <w:szCs w:val="22"/>
        </w:rPr>
        <w:t xml:space="preserve"> types are then ranked </w:t>
      </w:r>
      <w:r w:rsidR="000609E1">
        <w:rPr>
          <w:rFonts w:ascii="Arial" w:hAnsi="Arial"/>
          <w:sz w:val="22"/>
          <w:szCs w:val="22"/>
        </w:rPr>
        <w:t>via a</w:t>
      </w:r>
      <w:r w:rsidR="0090635D">
        <w:rPr>
          <w:rFonts w:ascii="Arial" w:hAnsi="Arial"/>
          <w:sz w:val="22"/>
          <w:szCs w:val="22"/>
        </w:rPr>
        <w:t xml:space="preserve"> scoring system </w:t>
      </w:r>
      <w:r w:rsidR="000609E1">
        <w:rPr>
          <w:rFonts w:ascii="Arial" w:hAnsi="Arial"/>
          <w:sz w:val="22"/>
          <w:szCs w:val="22"/>
        </w:rPr>
        <w:t xml:space="preserve">with a set of weights </w:t>
      </w:r>
      <w:r w:rsidR="0090635D">
        <w:rPr>
          <w:rFonts w:ascii="Arial" w:hAnsi="Arial"/>
          <w:sz w:val="22"/>
          <w:szCs w:val="22"/>
        </w:rPr>
        <w:t xml:space="preserve">that rewards </w:t>
      </w:r>
      <w:r w:rsidR="000609E1">
        <w:rPr>
          <w:rFonts w:ascii="Arial" w:hAnsi="Arial"/>
          <w:sz w:val="22"/>
          <w:szCs w:val="22"/>
        </w:rPr>
        <w:t xml:space="preserve">each </w:t>
      </w:r>
      <w:r w:rsidR="0017431D">
        <w:rPr>
          <w:rFonts w:ascii="Arial" w:hAnsi="Arial"/>
          <w:sz w:val="22"/>
          <w:szCs w:val="22"/>
        </w:rPr>
        <w:t xml:space="preserve">Watson–Crick </w:t>
      </w:r>
      <w:r w:rsidR="000609E1">
        <w:rPr>
          <w:rFonts w:ascii="Arial" w:hAnsi="Arial"/>
          <w:sz w:val="22"/>
          <w:szCs w:val="22"/>
        </w:rPr>
        <w:t>paired position within the site</w:t>
      </w:r>
      <w:r w:rsidR="000633E9">
        <w:rPr>
          <w:rFonts w:ascii="Arial" w:hAnsi="Arial"/>
          <w:sz w:val="22"/>
          <w:szCs w:val="22"/>
        </w:rPr>
        <w:t xml:space="preserve"> (preferentially to nucleotides 2–8, 12–16</w:t>
      </w:r>
      <w:r w:rsidR="000609E1">
        <w:rPr>
          <w:rFonts w:ascii="Arial" w:hAnsi="Arial"/>
          <w:sz w:val="22"/>
          <w:szCs w:val="22"/>
        </w:rPr>
        <w:t>,</w:t>
      </w:r>
      <w:r w:rsidR="000633E9">
        <w:rPr>
          <w:rFonts w:ascii="Arial" w:hAnsi="Arial"/>
          <w:sz w:val="22"/>
          <w:szCs w:val="22"/>
        </w:rPr>
        <w:t xml:space="preserve"> 17–22 or 23, and 9–11, in that order),</w:t>
      </w:r>
      <w:r w:rsidR="000609E1">
        <w:rPr>
          <w:rFonts w:ascii="Arial" w:hAnsi="Arial"/>
          <w:sz w:val="22"/>
          <w:szCs w:val="22"/>
        </w:rPr>
        <w:t xml:space="preserve"> each dinucleotide of </w:t>
      </w:r>
      <w:r w:rsidR="000633E9">
        <w:rPr>
          <w:rFonts w:ascii="Arial" w:hAnsi="Arial"/>
          <w:sz w:val="22"/>
          <w:szCs w:val="22"/>
        </w:rPr>
        <w:t>Watson–Crick</w:t>
      </w:r>
      <w:r w:rsidR="008E7255">
        <w:rPr>
          <w:rFonts w:ascii="Arial" w:hAnsi="Arial"/>
          <w:sz w:val="22"/>
          <w:szCs w:val="22"/>
        </w:rPr>
        <w:t xml:space="preserve"> (</w:t>
      </w:r>
      <w:r w:rsidR="000633E9">
        <w:rPr>
          <w:rFonts w:ascii="Arial" w:hAnsi="Arial"/>
          <w:sz w:val="22"/>
          <w:szCs w:val="22"/>
        </w:rPr>
        <w:t>uniformly across the miRNA sequence</w:t>
      </w:r>
      <w:r w:rsidR="008E7255">
        <w:rPr>
          <w:rFonts w:ascii="Arial" w:hAnsi="Arial"/>
          <w:sz w:val="22"/>
          <w:szCs w:val="22"/>
        </w:rPr>
        <w:t xml:space="preserve">), </w:t>
      </w:r>
      <w:r w:rsidR="000609E1">
        <w:rPr>
          <w:rFonts w:ascii="Arial" w:hAnsi="Arial"/>
          <w:sz w:val="22"/>
          <w:szCs w:val="22"/>
        </w:rPr>
        <w:t>the presence of a contiguous pairing to miRNA nucleotides 2–5,</w:t>
      </w:r>
      <w:r w:rsidR="000633E9" w:rsidRPr="000633E9">
        <w:rPr>
          <w:rFonts w:ascii="Arial" w:hAnsi="Arial"/>
          <w:sz w:val="22"/>
          <w:szCs w:val="22"/>
        </w:rPr>
        <w:t xml:space="preserve"> </w:t>
      </w:r>
      <w:r w:rsidR="000633E9">
        <w:rPr>
          <w:rFonts w:ascii="Arial" w:hAnsi="Arial"/>
          <w:sz w:val="22"/>
          <w:szCs w:val="22"/>
        </w:rPr>
        <w:t xml:space="preserve">and A/U content outside of the internal region of the 10mer defined as participating in the miRNA–target interaction. The scoring system </w:t>
      </w:r>
      <w:r w:rsidR="008E7255">
        <w:rPr>
          <w:rFonts w:ascii="Arial" w:hAnsi="Arial"/>
          <w:sz w:val="22"/>
          <w:szCs w:val="22"/>
        </w:rPr>
        <w:t xml:space="preserve">penalizes bulged </w:t>
      </w:r>
      <w:proofErr w:type="spellStart"/>
      <w:r w:rsidR="008E7255">
        <w:rPr>
          <w:rFonts w:ascii="Arial" w:hAnsi="Arial"/>
          <w:sz w:val="22"/>
          <w:szCs w:val="22"/>
        </w:rPr>
        <w:t>nucloetides</w:t>
      </w:r>
      <w:proofErr w:type="spellEnd"/>
      <w:r w:rsidR="008E7255">
        <w:rPr>
          <w:rFonts w:ascii="Arial" w:hAnsi="Arial"/>
          <w:sz w:val="22"/>
          <w:szCs w:val="22"/>
        </w:rPr>
        <w:t xml:space="preserve">, wobble pairing, and mismatched pairs in that order, and </w:t>
      </w:r>
      <w:r w:rsidR="000633E9">
        <w:rPr>
          <w:rFonts w:ascii="Arial" w:hAnsi="Arial"/>
          <w:sz w:val="22"/>
          <w:szCs w:val="22"/>
        </w:rPr>
        <w:t xml:space="preserve">G content outside </w:t>
      </w:r>
      <w:r w:rsidR="000633E9">
        <w:rPr>
          <w:rFonts w:ascii="Arial" w:hAnsi="Arial"/>
          <w:sz w:val="22"/>
          <w:szCs w:val="22"/>
        </w:rPr>
        <w:lastRenderedPageBreak/>
        <w:t>of the internal region of the10mer defined as participating in the miRNA–target interaction</w:t>
      </w:r>
      <w:r w:rsidR="008E7255">
        <w:rPr>
          <w:rFonts w:ascii="Arial" w:hAnsi="Arial"/>
          <w:sz w:val="22"/>
          <w:szCs w:val="22"/>
        </w:rPr>
        <w:t xml:space="preserve">. </w:t>
      </w:r>
      <w:r w:rsidR="000609E1">
        <w:rPr>
          <w:rFonts w:ascii="Arial" w:hAnsi="Arial"/>
          <w:sz w:val="22"/>
          <w:szCs w:val="22"/>
        </w:rPr>
        <w:t>The weights associated with each feature were</w:t>
      </w:r>
      <w:r w:rsidR="008D3803">
        <w:rPr>
          <w:rFonts w:ascii="Arial" w:hAnsi="Arial"/>
          <w:sz w:val="22"/>
          <w:szCs w:val="22"/>
        </w:rPr>
        <w:t xml:space="preserve"> arbitrarily tuned </w:t>
      </w:r>
      <w:r w:rsidR="000609E1">
        <w:rPr>
          <w:rFonts w:ascii="Arial" w:hAnsi="Arial"/>
          <w:sz w:val="22"/>
          <w:szCs w:val="22"/>
        </w:rPr>
        <w:t>such that the site type identified within each 10mer was consistent with visual inspection of the 10mer, and in addition that the majority of the top 10mers were identified as</w:t>
      </w:r>
      <w:r w:rsidR="00F77CAC">
        <w:rPr>
          <w:rFonts w:ascii="Arial" w:hAnsi="Arial"/>
          <w:sz w:val="22"/>
          <w:szCs w:val="22"/>
        </w:rPr>
        <w:t xml:space="preserve"> containing the same site type. Upon identification of a site type fro</w:t>
      </w:r>
      <w:r w:rsidR="003766CB">
        <w:rPr>
          <w:rFonts w:ascii="Arial" w:hAnsi="Arial"/>
          <w:sz w:val="22"/>
          <w:szCs w:val="22"/>
        </w:rPr>
        <w:t xml:space="preserve">m analysis of the top 20 10mers, </w:t>
      </w:r>
      <w:r w:rsidR="000633E9">
        <w:rPr>
          <w:rFonts w:ascii="Arial" w:hAnsi="Arial"/>
          <w:sz w:val="22"/>
          <w:szCs w:val="22"/>
        </w:rPr>
        <w:t>reads</w:t>
      </w:r>
      <w:r w:rsidR="003766CB">
        <w:rPr>
          <w:rFonts w:ascii="Arial" w:hAnsi="Arial"/>
          <w:sz w:val="22"/>
          <w:szCs w:val="22"/>
        </w:rPr>
        <w:t xml:space="preserve"> containing this site were removed </w:t>
      </w:r>
      <w:r w:rsidR="000633E9">
        <w:rPr>
          <w:rFonts w:ascii="Arial" w:hAnsi="Arial"/>
          <w:sz w:val="22"/>
          <w:szCs w:val="22"/>
        </w:rPr>
        <w:t>from the sequencing data from both the input library and the five AGO–miRNA bound samples.</w:t>
      </w:r>
      <w:r w:rsidR="003766CB">
        <w:rPr>
          <w:rFonts w:ascii="Arial" w:hAnsi="Arial"/>
          <w:sz w:val="22"/>
          <w:szCs w:val="22"/>
        </w:rPr>
        <w:t xml:space="preserve"> </w:t>
      </w:r>
    </w:p>
    <w:p w14:paraId="083BFC8A" w14:textId="2DB83D25" w:rsidR="00742EFD" w:rsidRPr="00F77CAC" w:rsidRDefault="000609E1" w:rsidP="000633E9">
      <w:pPr>
        <w:spacing w:line="360" w:lineRule="auto"/>
        <w:ind w:firstLine="720"/>
        <w:outlineLvl w:val="0"/>
        <w:rPr>
          <w:rFonts w:ascii="Arial" w:hAnsi="Arial"/>
          <w:sz w:val="22"/>
          <w:szCs w:val="22"/>
        </w:rPr>
      </w:pPr>
      <w:r>
        <w:rPr>
          <w:rFonts w:ascii="Arial" w:hAnsi="Arial"/>
          <w:sz w:val="22"/>
          <w:szCs w:val="22"/>
        </w:rPr>
        <w:t xml:space="preserve">We note that while this approach is </w:t>
      </w:r>
      <w:r>
        <w:rPr>
          <w:rFonts w:ascii="Arial" w:hAnsi="Arial"/>
          <w:i/>
          <w:sz w:val="22"/>
          <w:szCs w:val="22"/>
        </w:rPr>
        <w:t>ad hoc</w:t>
      </w:r>
      <w:r>
        <w:rPr>
          <w:rFonts w:ascii="Arial" w:hAnsi="Arial"/>
          <w:sz w:val="22"/>
          <w:szCs w:val="22"/>
        </w:rPr>
        <w:t>, we find it suitable since it effec</w:t>
      </w:r>
      <w:r w:rsidR="00746CAD">
        <w:rPr>
          <w:rFonts w:ascii="Arial" w:hAnsi="Arial"/>
          <w:sz w:val="22"/>
          <w:szCs w:val="22"/>
        </w:rPr>
        <w:t xml:space="preserve">ts only the naming of these novel site types, and cannot influence their relative enrichments within the RBNS data, nor their estimated </w:t>
      </w:r>
      <w:r w:rsidR="00746CAD">
        <w:rPr>
          <w:rFonts w:ascii="Arial" w:hAnsi="Arial"/>
          <w:i/>
          <w:sz w:val="22"/>
          <w:szCs w:val="22"/>
        </w:rPr>
        <w:t>K</w:t>
      </w:r>
      <w:r w:rsidR="00746CAD">
        <w:rPr>
          <w:rFonts w:ascii="Arial" w:hAnsi="Arial"/>
          <w:sz w:val="22"/>
          <w:szCs w:val="22"/>
          <w:vertAlign w:val="subscript"/>
        </w:rPr>
        <w:t>D</w:t>
      </w:r>
      <w:r w:rsidR="00746CAD">
        <w:rPr>
          <w:rFonts w:ascii="Arial" w:hAnsi="Arial"/>
          <w:sz w:val="22"/>
          <w:szCs w:val="22"/>
        </w:rPr>
        <w:t xml:space="preserve"> values. Secondarily, due to the </w:t>
      </w:r>
      <w:r w:rsidR="00F77CAC">
        <w:rPr>
          <w:rFonts w:ascii="Arial" w:hAnsi="Arial"/>
          <w:sz w:val="22"/>
          <w:szCs w:val="22"/>
        </w:rPr>
        <w:t>variable amount of sequence redundancy within the</w:t>
      </w:r>
      <w:r w:rsidR="00746CAD">
        <w:rPr>
          <w:rFonts w:ascii="Arial" w:hAnsi="Arial"/>
          <w:sz w:val="22"/>
          <w:szCs w:val="22"/>
        </w:rPr>
        <w:t xml:space="preserve"> miRNA guide sequences </w:t>
      </w:r>
      <w:r w:rsidR="00F77CAC">
        <w:rPr>
          <w:rFonts w:ascii="Arial" w:hAnsi="Arial"/>
          <w:sz w:val="22"/>
          <w:szCs w:val="22"/>
        </w:rPr>
        <w:t xml:space="preserve">studied </w:t>
      </w:r>
      <w:r w:rsidR="00746CAD">
        <w:rPr>
          <w:rFonts w:ascii="Arial" w:hAnsi="Arial"/>
          <w:sz w:val="22"/>
          <w:szCs w:val="22"/>
        </w:rPr>
        <w:t>(i.e., miR-1: UGGA</w:t>
      </w:r>
      <w:r w:rsidR="00746CAD" w:rsidRPr="00746CAD">
        <w:rPr>
          <w:rFonts w:ascii="Arial" w:hAnsi="Arial"/>
          <w:sz w:val="22"/>
          <w:szCs w:val="22"/>
          <w:u w:val="single"/>
        </w:rPr>
        <w:t>AUGUA</w:t>
      </w:r>
      <w:r w:rsidR="00746CAD">
        <w:rPr>
          <w:rFonts w:ascii="Arial" w:hAnsi="Arial"/>
          <w:sz w:val="22"/>
          <w:szCs w:val="22"/>
        </w:rPr>
        <w:t>AAGAAG</w:t>
      </w:r>
      <w:r w:rsidR="00746CAD" w:rsidRPr="00746CAD">
        <w:rPr>
          <w:rFonts w:ascii="Arial" w:hAnsi="Arial"/>
          <w:sz w:val="22"/>
          <w:szCs w:val="22"/>
        </w:rPr>
        <w:t>U</w:t>
      </w:r>
      <w:r w:rsidR="00746CAD" w:rsidRPr="00746CAD">
        <w:rPr>
          <w:rFonts w:ascii="Arial" w:hAnsi="Arial"/>
          <w:sz w:val="22"/>
          <w:szCs w:val="22"/>
          <w:u w:val="single"/>
        </w:rPr>
        <w:t>AUGUA</w:t>
      </w:r>
      <w:r w:rsidR="00746CAD" w:rsidRPr="00746CAD">
        <w:rPr>
          <w:rFonts w:ascii="Arial" w:hAnsi="Arial"/>
          <w:sz w:val="22"/>
          <w:szCs w:val="22"/>
        </w:rPr>
        <w:t>U</w:t>
      </w:r>
      <w:r w:rsidR="00746CAD">
        <w:rPr>
          <w:rFonts w:ascii="Arial" w:hAnsi="Arial"/>
          <w:sz w:val="22"/>
          <w:szCs w:val="22"/>
        </w:rPr>
        <w:t>, let-7a: UG</w:t>
      </w:r>
      <w:r w:rsidR="00746CAD" w:rsidRPr="00746CAD">
        <w:rPr>
          <w:rFonts w:ascii="Arial" w:hAnsi="Arial"/>
          <w:sz w:val="22"/>
          <w:szCs w:val="22"/>
          <w:u w:val="single"/>
        </w:rPr>
        <w:t>AGGU</w:t>
      </w:r>
      <w:r w:rsidR="00746CAD">
        <w:rPr>
          <w:rFonts w:ascii="Arial" w:hAnsi="Arial"/>
          <w:sz w:val="22"/>
          <w:szCs w:val="22"/>
        </w:rPr>
        <w:t>AGU</w:t>
      </w:r>
      <w:r w:rsidR="00746CAD" w:rsidRPr="00746CAD">
        <w:rPr>
          <w:rFonts w:ascii="Arial" w:hAnsi="Arial"/>
          <w:sz w:val="22"/>
          <w:szCs w:val="22"/>
          <w:u w:val="single"/>
        </w:rPr>
        <w:t>AGGU</w:t>
      </w:r>
      <w:r w:rsidR="00746CAD">
        <w:rPr>
          <w:rFonts w:ascii="Arial" w:hAnsi="Arial"/>
          <w:sz w:val="22"/>
          <w:szCs w:val="22"/>
        </w:rPr>
        <w:t>UGUAU</w:t>
      </w:r>
      <w:r w:rsidR="00746CAD" w:rsidRPr="00746CAD">
        <w:rPr>
          <w:rFonts w:ascii="Arial" w:hAnsi="Arial"/>
          <w:sz w:val="22"/>
          <w:szCs w:val="22"/>
          <w:u w:val="single"/>
        </w:rPr>
        <w:t>AGGU</w:t>
      </w:r>
      <w:r w:rsidR="00F77CAC">
        <w:rPr>
          <w:rFonts w:ascii="Arial" w:hAnsi="Arial"/>
          <w:sz w:val="22"/>
          <w:szCs w:val="22"/>
        </w:rPr>
        <w:t>, etc.), knowledge of the true binding preference within the 10mer cannot be unambiguously known.</w:t>
      </w:r>
    </w:p>
    <w:p w14:paraId="1FF1CC3B" w14:textId="77777777" w:rsidR="00742EFD" w:rsidRDefault="00742EFD" w:rsidP="00742EFD">
      <w:pPr>
        <w:spacing w:line="360" w:lineRule="auto"/>
        <w:rPr>
          <w:rFonts w:ascii="Arial" w:hAnsi="Arial"/>
          <w:bCs/>
          <w:sz w:val="22"/>
          <w:szCs w:val="22"/>
        </w:rPr>
      </w:pPr>
    </w:p>
    <w:p w14:paraId="633A2A37" w14:textId="77777777" w:rsidR="00742EFD" w:rsidRPr="00742EFD" w:rsidRDefault="00742EFD" w:rsidP="00172C52">
      <w:pPr>
        <w:rPr>
          <w:rFonts w:ascii="Arial" w:hAnsi="Arial" w:cs="Arial"/>
          <w:b/>
          <w:sz w:val="22"/>
          <w:szCs w:val="22"/>
        </w:rPr>
      </w:pPr>
    </w:p>
    <w:sectPr w:rsidR="00742EFD" w:rsidRPr="00742EFD" w:rsidSect="0042689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4" w:author="David Bartel" w:date="2018-03-27T15:39:00Z" w:initials="DB">
    <w:p w14:paraId="2754B4B5" w14:textId="166DAA69" w:rsidR="00235525" w:rsidRDefault="00235525">
      <w:pPr>
        <w:pStyle w:val="CommentText"/>
      </w:pPr>
      <w:r>
        <w:rPr>
          <w:rStyle w:val="CommentReference"/>
        </w:rPr>
        <w:annotationRef/>
      </w:r>
      <w:r>
        <w:t xml:space="preserve"> Burge </w:t>
      </w:r>
      <w:proofErr w:type="spellStart"/>
      <w:r>
        <w:t>BioRxiv</w:t>
      </w:r>
      <w:proofErr w:type="spellEnd"/>
      <w:r>
        <w:t xml:space="preserve"> paper</w:t>
      </w:r>
    </w:p>
  </w:comment>
  <w:comment w:id="597" w:author="David Bartel" w:date="2018-03-27T15:44:00Z" w:initials="DB">
    <w:p w14:paraId="40A78495" w14:textId="333A9D91" w:rsidR="00235525" w:rsidRDefault="00235525">
      <w:pPr>
        <w:pStyle w:val="CommentText"/>
      </w:pPr>
      <w:r>
        <w:rPr>
          <w:rStyle w:val="CommentReference"/>
        </w:rPr>
        <w:annotationRef/>
      </w:r>
      <w:r>
        <w:t>Should be 2009</w:t>
      </w:r>
    </w:p>
  </w:comment>
  <w:comment w:id="837" w:author="David Bartel" w:date="2018-03-27T15:50:00Z" w:initials="DB">
    <w:p w14:paraId="626DD5EF" w14:textId="351EC55B" w:rsidR="00235525" w:rsidRDefault="00235525">
      <w:pPr>
        <w:pStyle w:val="CommentText"/>
      </w:pPr>
      <w:r>
        <w:rPr>
          <w:rStyle w:val="CommentReference"/>
        </w:rPr>
        <w:annotationRef/>
      </w:r>
      <w:r>
        <w:t>Science does not allow data not shown.  Make a supplemental figure/table that illustrates this.</w:t>
      </w:r>
    </w:p>
  </w:comment>
  <w:comment w:id="857" w:author="David Bartel" w:date="2018-02-25T12:19:00Z" w:initials="DB">
    <w:p w14:paraId="51EA73A0" w14:textId="539A2480" w:rsidR="00235525" w:rsidRDefault="00235525">
      <w:pPr>
        <w:pStyle w:val="CommentText"/>
      </w:pPr>
      <w:r>
        <w:rPr>
          <w:rStyle w:val="CommentReference"/>
        </w:rPr>
        <w:annotationRef/>
      </w:r>
      <w:r>
        <w:t>Let’s discuss this language.</w:t>
      </w:r>
    </w:p>
  </w:comment>
  <w:comment w:id="967" w:author="David Bartel" w:date="2018-03-27T20:35:00Z" w:initials="DB">
    <w:p w14:paraId="071E69E7" w14:textId="13518C6F" w:rsidR="00235525" w:rsidRDefault="00235525">
      <w:pPr>
        <w:pStyle w:val="CommentText"/>
      </w:pPr>
      <w:r>
        <w:rPr>
          <w:rStyle w:val="CommentReference"/>
        </w:rPr>
        <w:annotationRef/>
      </w:r>
      <w:r>
        <w:t xml:space="preserve">Is this true?  It seems like your weakest site is still 3-fold better than the no-site.  Also, fig. S2i seems to show 11mer motifs for let-7a that are &gt;10 fold better than the no-site, which why I qualified it saying that the motif had to be 9 nt. </w:t>
      </w:r>
    </w:p>
  </w:comment>
  <w:comment w:id="1041" w:author="David Bartel" w:date="2018-03-27T20:38:00Z" w:initials="DB">
    <w:p w14:paraId="5E2EAC70" w14:textId="1B47DFE4" w:rsidR="00235525" w:rsidRDefault="00235525">
      <w:pPr>
        <w:pStyle w:val="CommentText"/>
      </w:pPr>
      <w:r>
        <w:rPr>
          <w:rStyle w:val="CommentReference"/>
        </w:rPr>
        <w:annotationRef/>
      </w:r>
      <w:r>
        <w:t>3-fold?</w:t>
      </w:r>
    </w:p>
  </w:comment>
  <w:comment w:id="1091" w:author="David Bartel" w:date="2018-02-25T13:35:00Z" w:initials="DB">
    <w:p w14:paraId="389672F4" w14:textId="1412DEBB" w:rsidR="00235525" w:rsidRDefault="00235525">
      <w:pPr>
        <w:pStyle w:val="CommentText"/>
      </w:pPr>
      <w:r>
        <w:rPr>
          <w:rStyle w:val="CommentReference"/>
        </w:rPr>
        <w:annotationRef/>
      </w:r>
      <w:r>
        <w:t>Correct values.</w:t>
      </w:r>
    </w:p>
  </w:comment>
  <w:comment w:id="1208" w:author="David Bartel" w:date="2018-02-25T13:24:00Z" w:initials="DB">
    <w:p w14:paraId="37EC3895" w14:textId="77777777" w:rsidR="00235525" w:rsidRDefault="00235525" w:rsidP="00574FE4">
      <w:pPr>
        <w:pStyle w:val="CommentText"/>
      </w:pPr>
      <w:r>
        <w:rPr>
          <w:rStyle w:val="CommentReference"/>
        </w:rPr>
        <w:annotationRef/>
      </w:r>
      <w:r>
        <w:t>Add additional references</w:t>
      </w:r>
    </w:p>
  </w:comment>
  <w:comment w:id="1278" w:author="David Bartel" w:date="2018-03-26T08:58:00Z" w:initials="DB">
    <w:p w14:paraId="37B46DAA" w14:textId="7E5284D8" w:rsidR="00235525" w:rsidRDefault="00235525">
      <w:pPr>
        <w:pStyle w:val="CommentText"/>
      </w:pPr>
      <w:r>
        <w:rPr>
          <w:rStyle w:val="CommentReference"/>
        </w:rPr>
        <w:annotationRef/>
      </w:r>
      <w:r>
        <w:t>Site Garcia 2010</w:t>
      </w:r>
    </w:p>
  </w:comment>
  <w:comment w:id="1305" w:author="David Bartel" w:date="2018-03-27T21:01:00Z" w:initials="DB">
    <w:p w14:paraId="1C39FD47" w14:textId="6AE4649D" w:rsidR="00235525" w:rsidRDefault="00235525">
      <w:pPr>
        <w:pStyle w:val="CommentText"/>
      </w:pPr>
      <w:r>
        <w:rPr>
          <w:rStyle w:val="CommentReference"/>
        </w:rPr>
        <w:annotationRef/>
      </w:r>
      <w:r>
        <w:t>Combine A &amp; B into A, C &amp; D into B, …</w:t>
      </w:r>
    </w:p>
  </w:comment>
  <w:comment w:id="1306" w:author="Sean E. McGeary" w:date="2018-04-21T14:14:00Z" w:initials="SEM">
    <w:p w14:paraId="1ED73CBC" w14:textId="703610C2" w:rsidR="00235525" w:rsidRDefault="00235525">
      <w:pPr>
        <w:pStyle w:val="CommentText"/>
      </w:pPr>
      <w:r>
        <w:rPr>
          <w:rStyle w:val="CommentReference"/>
        </w:rPr>
        <w:annotationRef/>
      </w:r>
      <w:r>
        <w:t>Completed.</w:t>
      </w:r>
    </w:p>
  </w:comment>
  <w:comment w:id="1355" w:author="David Bartel" w:date="2018-02-27T21:37:00Z" w:initials="DB">
    <w:p w14:paraId="003D78D1" w14:textId="1BE700D7" w:rsidR="00235525" w:rsidRDefault="00235525">
      <w:pPr>
        <w:pStyle w:val="CommentText"/>
      </w:pPr>
      <w:r>
        <w:rPr>
          <w:rStyle w:val="CommentReference"/>
        </w:rPr>
        <w:annotationRef/>
      </w:r>
      <w:r>
        <w:t>Check on this.</w:t>
      </w:r>
    </w:p>
  </w:comment>
  <w:comment w:id="1349" w:author="Sean E. McGeary" w:date="2018-04-06T13:34:00Z" w:initials="SEM">
    <w:p w14:paraId="236CD575" w14:textId="77777777" w:rsidR="00235525" w:rsidRDefault="00235525">
      <w:pPr>
        <w:pStyle w:val="CommentText"/>
      </w:pPr>
      <w:r>
        <w:rPr>
          <w:rStyle w:val="CommentReference"/>
        </w:rPr>
        <w:annotationRef/>
      </w:r>
      <w:r>
        <w:t>The imperfections do differ:</w:t>
      </w:r>
    </w:p>
    <w:p w14:paraId="665BC923" w14:textId="57F2772B" w:rsidR="00235525" w:rsidRDefault="00235525">
      <w:pPr>
        <w:pStyle w:val="CommentText"/>
      </w:pPr>
      <w:r>
        <w:t xml:space="preserve">miR-1: </w:t>
      </w:r>
      <w:proofErr w:type="spellStart"/>
      <w:proofErr w:type="gramStart"/>
      <w:r>
        <w:t>bU</w:t>
      </w:r>
      <w:proofErr w:type="spellEnd"/>
      <w:r>
        <w:t>(</w:t>
      </w:r>
      <w:proofErr w:type="gramEnd"/>
      <w:r>
        <w:t>4.6), w3, w6, mmU6, mmC5, mmU6.</w:t>
      </w:r>
    </w:p>
    <w:p w14:paraId="42D4D745" w14:textId="2CADD851" w:rsidR="00235525" w:rsidRDefault="00235525">
      <w:pPr>
        <w:pStyle w:val="CommentText"/>
      </w:pPr>
      <w:r>
        <w:t>Let-7a:</w:t>
      </w:r>
      <w:r w:rsidRPr="001A25A0">
        <w:t xml:space="preserve"> </w:t>
      </w:r>
      <w:r>
        <w:t>bA5, w4, w5, mmG5.</w:t>
      </w:r>
    </w:p>
    <w:p w14:paraId="56BA3872" w14:textId="2920B026" w:rsidR="00235525" w:rsidRDefault="00235525">
      <w:pPr>
        <w:pStyle w:val="CommentText"/>
      </w:pPr>
      <w:r>
        <w:t>miR-155: w6, mmU5.</w:t>
      </w:r>
    </w:p>
    <w:p w14:paraId="63A72CC8" w14:textId="74AD9AC4" w:rsidR="00235525" w:rsidRDefault="00235525">
      <w:pPr>
        <w:pStyle w:val="CommentText"/>
      </w:pPr>
      <w:r>
        <w:t xml:space="preserve">miR-124: </w:t>
      </w:r>
      <w:proofErr w:type="spellStart"/>
      <w:proofErr w:type="gramStart"/>
      <w:r w:rsidRPr="001A25A0">
        <w:rPr>
          <w:b/>
        </w:rPr>
        <w:t>bG</w:t>
      </w:r>
      <w:proofErr w:type="spellEnd"/>
      <w:r>
        <w:t>(</w:t>
      </w:r>
      <w:proofErr w:type="gramEnd"/>
      <w:r w:rsidRPr="001A25A0">
        <w:rPr>
          <w:b/>
        </w:rPr>
        <w:t>6</w:t>
      </w:r>
      <w:r>
        <w:t xml:space="preserve">.7), bU6, </w:t>
      </w:r>
      <w:proofErr w:type="spellStart"/>
      <w:r>
        <w:t>bU</w:t>
      </w:r>
      <w:proofErr w:type="spellEnd"/>
      <w:r>
        <w:t>(7.8)</w:t>
      </w:r>
    </w:p>
    <w:p w14:paraId="2D7190EE" w14:textId="6F64627E" w:rsidR="00235525" w:rsidRDefault="00235525">
      <w:pPr>
        <w:pStyle w:val="CommentText"/>
      </w:pPr>
      <w:r>
        <w:t xml:space="preserve">lsy-6: </w:t>
      </w:r>
      <w:proofErr w:type="spellStart"/>
      <w:proofErr w:type="gramStart"/>
      <w:r>
        <w:t>bA</w:t>
      </w:r>
      <w:proofErr w:type="spellEnd"/>
      <w:r>
        <w:t>(</w:t>
      </w:r>
      <w:proofErr w:type="gramEnd"/>
      <w:r>
        <w:t xml:space="preserve">6.7), </w:t>
      </w:r>
      <w:r w:rsidRPr="001A25A0">
        <w:rPr>
          <w:b/>
        </w:rPr>
        <w:t>bG7</w:t>
      </w:r>
    </w:p>
    <w:p w14:paraId="3174BF07" w14:textId="3A148369" w:rsidR="00235525" w:rsidRDefault="00235525">
      <w:pPr>
        <w:pStyle w:val="CommentText"/>
      </w:pPr>
      <w:r>
        <w:t xml:space="preserve">miR-7: </w:t>
      </w:r>
      <w:r w:rsidRPr="001A25A0">
        <w:rPr>
          <w:b/>
        </w:rPr>
        <w:t>bG7</w:t>
      </w:r>
      <w:r>
        <w:t xml:space="preserve">, </w:t>
      </w:r>
      <w:proofErr w:type="spellStart"/>
      <w:proofErr w:type="gramStart"/>
      <w:r>
        <w:t>bU</w:t>
      </w:r>
      <w:proofErr w:type="spellEnd"/>
      <w:r>
        <w:t>(</w:t>
      </w:r>
      <w:proofErr w:type="gramEnd"/>
      <w:r>
        <w:t>7.8), bA8, mmG7bG7, mmC7bG7, mmG7bG7.</w:t>
      </w:r>
    </w:p>
    <w:p w14:paraId="57D3A401" w14:textId="77777777" w:rsidR="00235525" w:rsidRDefault="00235525">
      <w:pPr>
        <w:pStyle w:val="CommentText"/>
      </w:pPr>
    </w:p>
    <w:p w14:paraId="7262EEA4" w14:textId="2EA42FCC" w:rsidR="00235525" w:rsidRDefault="00235525">
      <w:pPr>
        <w:pStyle w:val="CommentText"/>
      </w:pPr>
      <w:r>
        <w:t xml:space="preserve">The most consistent imperfection is the bG7, in bold </w:t>
      </w:r>
    </w:p>
  </w:comment>
  <w:comment w:id="1388" w:author="David Bartel" w:date="2018-03-25T07:46:00Z" w:initials="DB">
    <w:p w14:paraId="1F0F405B" w14:textId="2A778F6F" w:rsidR="00235525" w:rsidRDefault="00235525">
      <w:pPr>
        <w:pStyle w:val="CommentText"/>
      </w:pPr>
      <w:r>
        <w:rPr>
          <w:rStyle w:val="CommentReference"/>
        </w:rPr>
        <w:annotationRef/>
      </w:r>
      <w:r>
        <w:t>Revise paragraph after viewing the miR-7 results.</w:t>
      </w:r>
    </w:p>
  </w:comment>
  <w:comment w:id="1404" w:author="David Bartel" w:date="2018-03-25T07:46:00Z" w:initials="DB">
    <w:p w14:paraId="2B7515B5" w14:textId="77777777" w:rsidR="00235525" w:rsidRDefault="00235525" w:rsidP="009625BB">
      <w:pPr>
        <w:pStyle w:val="CommentText"/>
      </w:pPr>
      <w:r>
        <w:rPr>
          <w:rStyle w:val="CommentReference"/>
        </w:rPr>
        <w:annotationRef/>
      </w:r>
      <w:r>
        <w:t>Revise paragraph after viewing the miR-7 results.</w:t>
      </w:r>
    </w:p>
  </w:comment>
  <w:comment w:id="1468" w:author="David Bartel" w:date="2018-02-27T22:00:00Z" w:initials="DB">
    <w:p w14:paraId="3BD6C048" w14:textId="3BF92394" w:rsidR="00235525" w:rsidRDefault="00235525">
      <w:pPr>
        <w:pStyle w:val="CommentText"/>
      </w:pPr>
      <w:r>
        <w:rPr>
          <w:rStyle w:val="CommentReference"/>
        </w:rPr>
        <w:annotationRef/>
      </w:r>
      <w:r>
        <w:t>Check if this is true.</w:t>
      </w:r>
    </w:p>
  </w:comment>
  <w:comment w:id="1469" w:author="Sean E. McGeary" w:date="2018-04-21T14:15:00Z" w:initials="SEM">
    <w:p w14:paraId="77D82DE9" w14:textId="102BF8D3" w:rsidR="00235525" w:rsidRDefault="00235525">
      <w:pPr>
        <w:pStyle w:val="CommentText"/>
      </w:pPr>
      <w:r>
        <w:rPr>
          <w:rStyle w:val="CommentReference"/>
        </w:rPr>
        <w:annotationRef/>
      </w:r>
      <w:r>
        <w:t>Checked this, it’s true.</w:t>
      </w:r>
    </w:p>
  </w:comment>
  <w:comment w:id="1488" w:author="David Bartel" w:date="2018-03-27T21:03:00Z" w:initials="DB">
    <w:p w14:paraId="39DEC2AF" w14:textId="068E79D1" w:rsidR="00235525" w:rsidRDefault="00235525">
      <w:pPr>
        <w:pStyle w:val="CommentText"/>
      </w:pPr>
      <w:r>
        <w:rPr>
          <w:rStyle w:val="CommentReference"/>
        </w:rPr>
        <w:annotationRef/>
      </w:r>
      <w:r>
        <w:t xml:space="preserve">Shin </w:t>
      </w:r>
      <w:proofErr w:type="gramStart"/>
      <w:r>
        <w:t>et  al.</w:t>
      </w:r>
      <w:proofErr w:type="gramEnd"/>
    </w:p>
  </w:comment>
  <w:comment w:id="1539" w:author="David Bartel" w:date="2018-02-28T10:43:00Z" w:initials="DB">
    <w:p w14:paraId="099361A2" w14:textId="75E82466" w:rsidR="00235525" w:rsidRDefault="00235525">
      <w:pPr>
        <w:pStyle w:val="CommentText"/>
      </w:pPr>
      <w:r>
        <w:rPr>
          <w:rStyle w:val="CommentReference"/>
        </w:rPr>
        <w:annotationRef/>
      </w:r>
      <w:r>
        <w:t>I think that this should be a main-text panel.</w:t>
      </w:r>
    </w:p>
  </w:comment>
  <w:comment w:id="1540" w:author="Sean E. McGeary" w:date="2018-04-21T15:10:00Z" w:initials="SEM">
    <w:p w14:paraId="3626CAFF" w14:textId="6D29F4EE" w:rsidR="00235525" w:rsidRDefault="00235525">
      <w:pPr>
        <w:pStyle w:val="CommentText"/>
      </w:pPr>
      <w:r>
        <w:rPr>
          <w:rStyle w:val="CommentReference"/>
        </w:rPr>
        <w:annotationRef/>
      </w:r>
      <w:r>
        <w:t>Completed</w:t>
      </w:r>
    </w:p>
  </w:comment>
  <w:comment w:id="1583" w:author="David Bartel" w:date="2018-03-27T21:05:00Z" w:initials="DB">
    <w:p w14:paraId="3E819E5A" w14:textId="68B4089C" w:rsidR="00235525" w:rsidRDefault="00235525">
      <w:pPr>
        <w:pStyle w:val="CommentText"/>
      </w:pPr>
      <w:r>
        <w:rPr>
          <w:rStyle w:val="CommentReference"/>
        </w:rPr>
        <w:annotationRef/>
      </w:r>
      <w:r>
        <w:t>Decide whether to group miR-7 with let-7a or miR-1</w:t>
      </w:r>
    </w:p>
  </w:comment>
  <w:comment w:id="1584" w:author="Sean E. McGeary" w:date="2018-04-21T15:19:00Z" w:initials="SEM">
    <w:p w14:paraId="79788675" w14:textId="5185D4EE" w:rsidR="00235525" w:rsidRDefault="00235525">
      <w:pPr>
        <w:pStyle w:val="CommentText"/>
      </w:pPr>
      <w:r>
        <w:rPr>
          <w:rStyle w:val="CommentReference"/>
        </w:rPr>
        <w:annotationRef/>
      </w:r>
      <w:r>
        <w:t>Completed.</w:t>
      </w:r>
    </w:p>
  </w:comment>
  <w:comment w:id="1587" w:author="Sean E. McGeary" w:date="2018-04-21T15:16:00Z" w:initials="SEM">
    <w:p w14:paraId="6989C918" w14:textId="39C4B117" w:rsidR="00235525" w:rsidRDefault="00235525">
      <w:pPr>
        <w:pStyle w:val="CommentText"/>
      </w:pPr>
      <w:r>
        <w:rPr>
          <w:rStyle w:val="CommentReference"/>
        </w:rPr>
        <w:annotationRef/>
      </w:r>
      <w:r>
        <w:t>I had before been using the combined input for miR-1. Changing this makes 11mer-m10.20 ~1.6-fold better than the 6mer-m8, and still 4.3-fold worse than the 6mer.</w:t>
      </w:r>
    </w:p>
  </w:comment>
  <w:comment w:id="1622" w:author="Sean E. McGeary" w:date="2018-04-21T15:28:00Z" w:initials="SEM">
    <w:p w14:paraId="667293A9" w14:textId="0FAA4DA1" w:rsidR="00235525" w:rsidRDefault="00235525">
      <w:pPr>
        <w:pStyle w:val="CommentText"/>
      </w:pPr>
      <w:r>
        <w:rPr>
          <w:rStyle w:val="CommentReference"/>
        </w:rPr>
        <w:annotationRef/>
      </w:r>
      <w:r>
        <w:t>All 6X</w:t>
      </w:r>
      <w:proofErr w:type="gramStart"/>
      <w:r>
        <w:t>2  folds</w:t>
      </w:r>
      <w:proofErr w:type="gramEnd"/>
      <w:r>
        <w:t xml:space="preserve"> are:</w:t>
      </w:r>
    </w:p>
    <w:p w14:paraId="1370D429" w14:textId="12A15F09" w:rsidR="00235525" w:rsidRDefault="00235525">
      <w:pPr>
        <w:pStyle w:val="CommentText"/>
      </w:pPr>
      <w:r>
        <w:t xml:space="preserve">                           m3.13       m4.14</w:t>
      </w:r>
    </w:p>
    <w:p w14:paraId="57BF60B7" w14:textId="53C7901E" w:rsidR="00235525" w:rsidRDefault="00235525">
      <w:pPr>
        <w:pStyle w:val="CommentText"/>
      </w:pPr>
      <w:r>
        <w:t>miR-1:               2.12            0.90</w:t>
      </w:r>
    </w:p>
    <w:p w14:paraId="449F6E2C" w14:textId="319AB77A" w:rsidR="00235525" w:rsidRDefault="00235525">
      <w:pPr>
        <w:pStyle w:val="CommentText"/>
      </w:pPr>
      <w:r>
        <w:t>let-7a:                0.81            0.25</w:t>
      </w:r>
    </w:p>
    <w:p w14:paraId="7D4025FB" w14:textId="14857E4C" w:rsidR="00235525" w:rsidRDefault="00235525">
      <w:pPr>
        <w:pStyle w:val="CommentText"/>
      </w:pPr>
      <w:r>
        <w:t>miR-155:          1.05            0.66</w:t>
      </w:r>
    </w:p>
    <w:p w14:paraId="4EFECC54" w14:textId="177D9B5D" w:rsidR="00235525" w:rsidRDefault="00235525">
      <w:pPr>
        <w:pStyle w:val="CommentText"/>
      </w:pPr>
      <w:r>
        <w:t>miR-124:          1.49            0.85</w:t>
      </w:r>
    </w:p>
    <w:p w14:paraId="5012B34C" w14:textId="48BE02AC" w:rsidR="00235525" w:rsidRDefault="00235525">
      <w:pPr>
        <w:pStyle w:val="CommentText"/>
      </w:pPr>
      <w:r>
        <w:t>lsy-6:                 1.27            1.31</w:t>
      </w:r>
    </w:p>
    <w:p w14:paraId="45CCE194" w14:textId="3C7949B1" w:rsidR="00235525" w:rsidRDefault="00235525">
      <w:pPr>
        <w:pStyle w:val="CommentText"/>
      </w:pPr>
      <w:r>
        <w:t>miR-7(-23nt): 1.2              0.46</w:t>
      </w:r>
    </w:p>
  </w:comment>
  <w:comment w:id="1712" w:author="Sean E. McGeary" w:date="2018-04-21T15:33:00Z" w:initials="SEM">
    <w:p w14:paraId="0230A811" w14:textId="3F16D259" w:rsidR="00235525" w:rsidRDefault="00235525">
      <w:pPr>
        <w:pStyle w:val="CommentText"/>
      </w:pPr>
      <w:r>
        <w:rPr>
          <w:rStyle w:val="CommentReference"/>
        </w:rPr>
        <w:annotationRef/>
      </w:r>
      <w:r>
        <w:t>Not sure what to do about the fact that I currently have S2i and S2ii. Keeping this as is for now.</w:t>
      </w:r>
    </w:p>
  </w:comment>
  <w:comment w:id="1782" w:author="David Bartel" w:date="2018-02-28T17:53:00Z" w:initials="DB">
    <w:p w14:paraId="6A95F4FA" w14:textId="68C02DF4" w:rsidR="00235525" w:rsidRDefault="00235525">
      <w:pPr>
        <w:pStyle w:val="CommentText"/>
      </w:pPr>
      <w:r>
        <w:rPr>
          <w:rStyle w:val="CommentReference"/>
        </w:rPr>
        <w:annotationRef/>
      </w:r>
      <w:r>
        <w:t>Show the 8mer pivot bulge sites for miR-124 and lsy-6 in panel A.</w:t>
      </w:r>
    </w:p>
  </w:comment>
  <w:comment w:id="1794" w:author="David Bartel" w:date="2018-03-27T21:10:00Z" w:initials="DB">
    <w:p w14:paraId="138E61BA" w14:textId="035F48D5" w:rsidR="00235525" w:rsidRDefault="00235525">
      <w:pPr>
        <w:pStyle w:val="CommentText"/>
      </w:pPr>
      <w:r>
        <w:rPr>
          <w:rStyle w:val="CommentReference"/>
        </w:rPr>
        <w:annotationRef/>
      </w:r>
      <w:r>
        <w:t xml:space="preserve">Revise this paragraph after learning the results of miR-7.  So, far I do not see any pivot bulge for miR-7. </w:t>
      </w:r>
    </w:p>
  </w:comment>
  <w:comment w:id="1847" w:author="David Bartel" w:date="2018-03-27T21:21:00Z" w:initials="DB">
    <w:p w14:paraId="7AFC66A6" w14:textId="18D18821" w:rsidR="00235525" w:rsidRDefault="00235525">
      <w:pPr>
        <w:pStyle w:val="CommentText"/>
      </w:pPr>
      <w:r>
        <w:rPr>
          <w:rStyle w:val="CommentReference"/>
        </w:rPr>
        <w:annotationRef/>
      </w:r>
      <w:r>
        <w:t>Include this in a detailed fig 2ii figure legend explaining what is going on in this figure (including the idea that A and U flanking nucleotides can explain the increased activity observed for some sites):</w:t>
      </w:r>
    </w:p>
    <w:p w14:paraId="1A20D198" w14:textId="1D42148B" w:rsidR="00235525" w:rsidRDefault="00235525">
      <w:pPr>
        <w:pStyle w:val="CommentText"/>
      </w:pPr>
    </w:p>
    <w:p w14:paraId="56A374C9" w14:textId="781561EC" w:rsidR="00235525" w:rsidRDefault="00235525">
      <w:pPr>
        <w:pStyle w:val="CommentText"/>
      </w:pPr>
      <w:r>
        <w:rPr>
          <w:rFonts w:ascii="Arial" w:hAnsi="Arial"/>
          <w:sz w:val="22"/>
          <w:szCs w:val="22"/>
        </w:rPr>
        <w:t>with let-7a the moderate binding affinity of the let-7a bulged-pivot site being mostly due to the appreciable binding affinity of its 6mer-A1 site type.</w:t>
      </w:r>
    </w:p>
  </w:comment>
  <w:comment w:id="1891" w:author="David Bartel" w:date="2018-03-01T12:02:00Z" w:initials="DB">
    <w:p w14:paraId="463428C9" w14:textId="0AE4E2FC" w:rsidR="00235525" w:rsidRDefault="00235525">
      <w:pPr>
        <w:pStyle w:val="CommentText"/>
      </w:pPr>
      <w:r>
        <w:rPr>
          <w:rStyle w:val="CommentReference"/>
        </w:rPr>
        <w:annotationRef/>
      </w:r>
      <w:r>
        <w:t xml:space="preserve">The original text said 1.4X but Fig. 4C seems to be even less.  Do the </w:t>
      </w:r>
      <w:proofErr w:type="spellStart"/>
      <w:r>
        <w:t>Kds</w:t>
      </w:r>
      <w:proofErr w:type="spellEnd"/>
      <w:r>
        <w:t xml:space="preserve"> of Fig. 4C need to updated?</w:t>
      </w:r>
    </w:p>
  </w:comment>
  <w:comment w:id="1997" w:author="David Bartel" w:date="2018-03-27T21:27:00Z" w:initials="DB">
    <w:p w14:paraId="214EFCEA" w14:textId="3D2CCB63" w:rsidR="00235525" w:rsidRDefault="00235525" w:rsidP="008F1B9F">
      <w:pPr>
        <w:pStyle w:val="CommentText"/>
      </w:pPr>
      <w:r>
        <w:rPr>
          <w:rStyle w:val="CommentReference"/>
        </w:rPr>
        <w:annotationRef/>
      </w:r>
      <w:r>
        <w:t>Garcia2010</w:t>
      </w:r>
    </w:p>
  </w:comment>
  <w:comment w:id="2104" w:author="David Bartel" w:date="2018-03-27T21:41:00Z" w:initials="DB">
    <w:p w14:paraId="53D95FD1" w14:textId="0964D9B7" w:rsidR="00235525" w:rsidRDefault="00235525">
      <w:pPr>
        <w:pStyle w:val="CommentText"/>
      </w:pPr>
      <w:r>
        <w:rPr>
          <w:rStyle w:val="CommentReference"/>
        </w:rPr>
        <w:annotationRef/>
      </w:r>
      <w:r>
        <w:t>Garcia 2010</w:t>
      </w:r>
    </w:p>
  </w:comment>
  <w:comment w:id="2291" w:author="David Bartel" w:date="2018-03-25T11:54:00Z" w:initials="DB">
    <w:p w14:paraId="338EC2DF" w14:textId="73C40CA3" w:rsidR="00235525" w:rsidRDefault="00235525">
      <w:pPr>
        <w:pStyle w:val="CommentText"/>
      </w:pPr>
      <w:r>
        <w:rPr>
          <w:rStyle w:val="CommentReference"/>
        </w:rPr>
        <w:annotationRef/>
      </w:r>
      <w:r>
        <w:t xml:space="preserve">Cite Lewis 2005, </w:t>
      </w:r>
      <w:proofErr w:type="spellStart"/>
      <w:r>
        <w:t>Grimson</w:t>
      </w:r>
      <w:proofErr w:type="spellEnd"/>
      <w:r>
        <w:t xml:space="preserve"> 2007, Neilson 2007</w:t>
      </w:r>
    </w:p>
  </w:comment>
  <w:comment w:id="2476" w:author="David Bartel" w:date="2018-03-26T12:21:00Z" w:initials="DB">
    <w:p w14:paraId="24326818" w14:textId="75152431" w:rsidR="00235525" w:rsidRDefault="00235525">
      <w:pPr>
        <w:pStyle w:val="CommentText"/>
      </w:pPr>
      <w:r>
        <w:rPr>
          <w:rStyle w:val="CommentReference"/>
        </w:rPr>
        <w:annotationRef/>
      </w:r>
      <w:r>
        <w:t>Check correspondence with figure.</w:t>
      </w:r>
    </w:p>
  </w:comment>
  <w:comment w:id="2477" w:author="Sean E. McGeary" w:date="2018-04-28T17:33:00Z" w:initials="SEM">
    <w:p w14:paraId="56FA150A" w14:textId="2675507E" w:rsidR="003318B1" w:rsidRDefault="003318B1">
      <w:pPr>
        <w:pStyle w:val="CommentText"/>
      </w:pPr>
      <w:r>
        <w:rPr>
          <w:rStyle w:val="CommentReference"/>
        </w:rPr>
        <w:annotationRef/>
      </w:r>
      <w:r>
        <w:t>Agrees</w:t>
      </w:r>
    </w:p>
  </w:comment>
  <w:comment w:id="2493" w:author="David Bartel" w:date="2018-03-27T22:04:00Z" w:initials="DB">
    <w:p w14:paraId="7E1452CA" w14:textId="70D98CE4" w:rsidR="00854CF8" w:rsidRDefault="00235525" w:rsidP="008E5269">
      <w:pPr>
        <w:pStyle w:val="CommentText"/>
      </w:pPr>
      <w:r>
        <w:rPr>
          <w:rStyle w:val="CommentReference"/>
        </w:rPr>
        <w:annotationRef/>
      </w:r>
      <w:r>
        <w:t>Convert to main text Fig. 4C (right).</w:t>
      </w:r>
    </w:p>
    <w:p w14:paraId="0CA9BAE7" w14:textId="6673F7FF" w:rsidR="00235525" w:rsidRDefault="00235525">
      <w:pPr>
        <w:pStyle w:val="CommentText"/>
      </w:pPr>
    </w:p>
  </w:comment>
  <w:comment w:id="2494" w:author="Sean E. McGeary" w:date="2018-04-28T17:33:00Z" w:initials="SEM">
    <w:p w14:paraId="64FF0CF3" w14:textId="58FA6742" w:rsidR="00854CF8" w:rsidRDefault="00854CF8">
      <w:pPr>
        <w:pStyle w:val="CommentText"/>
      </w:pPr>
      <w:r>
        <w:rPr>
          <w:rStyle w:val="CommentReference"/>
        </w:rPr>
        <w:annotationRef/>
      </w:r>
      <w:r>
        <w:t>Completed.</w:t>
      </w:r>
    </w:p>
  </w:comment>
  <w:comment w:id="2554" w:author="David Bartel" w:date="2018-03-26T12:37:00Z" w:initials="DB">
    <w:p w14:paraId="2453413A" w14:textId="615F4B61" w:rsidR="00235525" w:rsidRDefault="00235525">
      <w:pPr>
        <w:pStyle w:val="CommentText"/>
      </w:pPr>
      <w:r>
        <w:rPr>
          <w:rStyle w:val="CommentReference"/>
        </w:rPr>
        <w:annotationRef/>
      </w:r>
      <w:r>
        <w:t>Change to approximately equal.</w:t>
      </w:r>
    </w:p>
  </w:comment>
  <w:comment w:id="2603" w:author="David Bartel" w:date="2018-03-26T21:03:00Z" w:initials="DB">
    <w:p w14:paraId="275DE71D" w14:textId="77777777" w:rsidR="00235525" w:rsidRDefault="00235525" w:rsidP="008225CA">
      <w:pPr>
        <w:pStyle w:val="CommentText"/>
      </w:pPr>
      <w:r>
        <w:rPr>
          <w:rStyle w:val="CommentReference"/>
        </w:rPr>
        <w:annotationRef/>
      </w:r>
      <w:r>
        <w:t>Agarwal 2015</w:t>
      </w:r>
    </w:p>
  </w:comment>
  <w:comment w:id="2647" w:author="David Bartel" w:date="2018-03-26T21:06:00Z" w:initials="DB">
    <w:p w14:paraId="600FAA06" w14:textId="77777777" w:rsidR="00235525" w:rsidRDefault="00235525" w:rsidP="00241552">
      <w:pPr>
        <w:pStyle w:val="CommentText"/>
      </w:pPr>
      <w:r>
        <w:rPr>
          <w:rStyle w:val="CommentReference"/>
        </w:rPr>
        <w:annotationRef/>
      </w:r>
      <w:r>
        <w:t xml:space="preserve">Put the details that were in the text into a supplemental figure.  </w:t>
      </w:r>
    </w:p>
  </w:comment>
  <w:comment w:id="2983" w:author="David Bartel" w:date="2018-03-26T10:43:00Z" w:initials="DB">
    <w:p w14:paraId="1298E737" w14:textId="396622F8" w:rsidR="00235525" w:rsidRDefault="00235525">
      <w:pPr>
        <w:pStyle w:val="CommentText"/>
      </w:pPr>
      <w:r>
        <w:rPr>
          <w:rStyle w:val="CommentReference"/>
        </w:rPr>
        <w:annotationRef/>
      </w:r>
      <w:r>
        <w:t>Check this</w:t>
      </w:r>
    </w:p>
  </w:comment>
  <w:comment w:id="2987" w:author="David Bartel" w:date="2018-03-25T10:13:00Z" w:initials="DB">
    <w:p w14:paraId="4DA52A5C" w14:textId="77777777" w:rsidR="00235525" w:rsidRDefault="00235525" w:rsidP="008112DA">
      <w:pPr>
        <w:pStyle w:val="CommentText"/>
      </w:pPr>
      <w:r>
        <w:rPr>
          <w:rStyle w:val="CommentReference"/>
        </w:rPr>
        <w:annotationRef/>
      </w:r>
      <w:r>
        <w:t>Do you see any exceptions?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54B4B5" w15:done="0"/>
  <w15:commentEx w15:paraId="40A78495" w15:done="0"/>
  <w15:commentEx w15:paraId="626DD5EF" w15:done="0"/>
  <w15:commentEx w15:paraId="51EA73A0" w15:done="0"/>
  <w15:commentEx w15:paraId="071E69E7" w15:done="0"/>
  <w15:commentEx w15:paraId="5E2EAC70" w15:done="0"/>
  <w15:commentEx w15:paraId="389672F4" w15:done="0"/>
  <w15:commentEx w15:paraId="37EC3895" w15:done="0"/>
  <w15:commentEx w15:paraId="37B46DAA" w15:done="0"/>
  <w15:commentEx w15:paraId="1C39FD47" w15:done="0"/>
  <w15:commentEx w15:paraId="1ED73CBC" w15:paraIdParent="1C39FD47" w15:done="0"/>
  <w15:commentEx w15:paraId="003D78D1" w15:done="0"/>
  <w15:commentEx w15:paraId="7262EEA4" w15:done="0"/>
  <w15:commentEx w15:paraId="1F0F405B" w15:done="0"/>
  <w15:commentEx w15:paraId="2B7515B5" w15:done="0"/>
  <w15:commentEx w15:paraId="3BD6C048" w15:done="0"/>
  <w15:commentEx w15:paraId="77D82DE9" w15:paraIdParent="3BD6C048" w15:done="0"/>
  <w15:commentEx w15:paraId="39DEC2AF" w15:done="0"/>
  <w15:commentEx w15:paraId="099361A2" w15:done="0"/>
  <w15:commentEx w15:paraId="3626CAFF" w15:paraIdParent="099361A2" w15:done="0"/>
  <w15:commentEx w15:paraId="3E819E5A" w15:done="0"/>
  <w15:commentEx w15:paraId="79788675" w15:paraIdParent="3E819E5A" w15:done="0"/>
  <w15:commentEx w15:paraId="6989C918" w15:done="0"/>
  <w15:commentEx w15:paraId="45CCE194" w15:done="0"/>
  <w15:commentEx w15:paraId="0230A811" w15:done="0"/>
  <w15:commentEx w15:paraId="6A95F4FA" w15:done="0"/>
  <w15:commentEx w15:paraId="138E61BA" w15:done="0"/>
  <w15:commentEx w15:paraId="56A374C9" w15:done="0"/>
  <w15:commentEx w15:paraId="463428C9" w15:done="0"/>
  <w15:commentEx w15:paraId="214EFCEA" w15:done="0"/>
  <w15:commentEx w15:paraId="53D95FD1" w15:done="0"/>
  <w15:commentEx w15:paraId="338EC2DF" w15:done="0"/>
  <w15:commentEx w15:paraId="24326818" w15:done="0"/>
  <w15:commentEx w15:paraId="56FA150A" w15:paraIdParent="24326818" w15:done="0"/>
  <w15:commentEx w15:paraId="0CA9BAE7" w15:done="0"/>
  <w15:commentEx w15:paraId="64FF0CF3" w15:paraIdParent="0CA9BAE7" w15:done="0"/>
  <w15:commentEx w15:paraId="2453413A" w15:done="0"/>
  <w15:commentEx w15:paraId="275DE71D" w15:done="0"/>
  <w15:commentEx w15:paraId="600FAA06" w15:done="0"/>
  <w15:commentEx w15:paraId="1298E737" w15:done="0"/>
  <w15:commentEx w15:paraId="4DA52A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0076"/>
    <w:multiLevelType w:val="hybridMultilevel"/>
    <w:tmpl w:val="D876D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7301C"/>
    <w:multiLevelType w:val="hybridMultilevel"/>
    <w:tmpl w:val="B7D861A8"/>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F2B0B"/>
    <w:multiLevelType w:val="hybridMultilevel"/>
    <w:tmpl w:val="0A188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93D72"/>
    <w:multiLevelType w:val="hybridMultilevel"/>
    <w:tmpl w:val="D58E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10954"/>
    <w:multiLevelType w:val="hybridMultilevel"/>
    <w:tmpl w:val="36B071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975DF2"/>
    <w:multiLevelType w:val="hybridMultilevel"/>
    <w:tmpl w:val="D58E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CA"/>
    <w:rsid w:val="00000405"/>
    <w:rsid w:val="00003647"/>
    <w:rsid w:val="0002098F"/>
    <w:rsid w:val="000236E7"/>
    <w:rsid w:val="00030522"/>
    <w:rsid w:val="000311FA"/>
    <w:rsid w:val="00042579"/>
    <w:rsid w:val="00043930"/>
    <w:rsid w:val="0004789B"/>
    <w:rsid w:val="00052159"/>
    <w:rsid w:val="000609E1"/>
    <w:rsid w:val="000622CB"/>
    <w:rsid w:val="000633E9"/>
    <w:rsid w:val="00063BD8"/>
    <w:rsid w:val="00075954"/>
    <w:rsid w:val="00077327"/>
    <w:rsid w:val="0007793D"/>
    <w:rsid w:val="000819EE"/>
    <w:rsid w:val="00082F95"/>
    <w:rsid w:val="000836E1"/>
    <w:rsid w:val="00083A45"/>
    <w:rsid w:val="00086783"/>
    <w:rsid w:val="00090866"/>
    <w:rsid w:val="000927D6"/>
    <w:rsid w:val="00092AA7"/>
    <w:rsid w:val="000A7B27"/>
    <w:rsid w:val="000B0A8B"/>
    <w:rsid w:val="000B388C"/>
    <w:rsid w:val="000C24BB"/>
    <w:rsid w:val="000D0240"/>
    <w:rsid w:val="000D394A"/>
    <w:rsid w:val="000D57A8"/>
    <w:rsid w:val="000E0545"/>
    <w:rsid w:val="000E19F3"/>
    <w:rsid w:val="000E3313"/>
    <w:rsid w:val="000E39F6"/>
    <w:rsid w:val="000F15D1"/>
    <w:rsid w:val="000F1DED"/>
    <w:rsid w:val="000F21A4"/>
    <w:rsid w:val="000F27C5"/>
    <w:rsid w:val="000F4FD2"/>
    <w:rsid w:val="000F5FF0"/>
    <w:rsid w:val="000F6AAF"/>
    <w:rsid w:val="000F6D84"/>
    <w:rsid w:val="00107352"/>
    <w:rsid w:val="001113F4"/>
    <w:rsid w:val="0011177F"/>
    <w:rsid w:val="00113B9F"/>
    <w:rsid w:val="001211C6"/>
    <w:rsid w:val="00123542"/>
    <w:rsid w:val="0012593D"/>
    <w:rsid w:val="0014193C"/>
    <w:rsid w:val="00143704"/>
    <w:rsid w:val="00143B24"/>
    <w:rsid w:val="00144046"/>
    <w:rsid w:val="00147CB7"/>
    <w:rsid w:val="00152AAB"/>
    <w:rsid w:val="001532EC"/>
    <w:rsid w:val="001549EA"/>
    <w:rsid w:val="00155EB9"/>
    <w:rsid w:val="001625E1"/>
    <w:rsid w:val="00172807"/>
    <w:rsid w:val="00172C52"/>
    <w:rsid w:val="0017431D"/>
    <w:rsid w:val="00176B58"/>
    <w:rsid w:val="00176C48"/>
    <w:rsid w:val="001773A1"/>
    <w:rsid w:val="001905E7"/>
    <w:rsid w:val="00190F02"/>
    <w:rsid w:val="0019751F"/>
    <w:rsid w:val="001A0F7F"/>
    <w:rsid w:val="001A12AA"/>
    <w:rsid w:val="001A25A0"/>
    <w:rsid w:val="001A25F5"/>
    <w:rsid w:val="001B0D9E"/>
    <w:rsid w:val="001B5FCC"/>
    <w:rsid w:val="001B7F74"/>
    <w:rsid w:val="001C3AF7"/>
    <w:rsid w:val="001D03B7"/>
    <w:rsid w:val="001D4163"/>
    <w:rsid w:val="001D59EC"/>
    <w:rsid w:val="001D7EC8"/>
    <w:rsid w:val="001E1EF1"/>
    <w:rsid w:val="001F12FD"/>
    <w:rsid w:val="0020147F"/>
    <w:rsid w:val="00201E65"/>
    <w:rsid w:val="002023A1"/>
    <w:rsid w:val="00202D10"/>
    <w:rsid w:val="00211808"/>
    <w:rsid w:val="00215B4C"/>
    <w:rsid w:val="002276F3"/>
    <w:rsid w:val="002326C5"/>
    <w:rsid w:val="00235525"/>
    <w:rsid w:val="002404BB"/>
    <w:rsid w:val="00240D25"/>
    <w:rsid w:val="00241552"/>
    <w:rsid w:val="00245A62"/>
    <w:rsid w:val="00245F4C"/>
    <w:rsid w:val="00251CE2"/>
    <w:rsid w:val="002658FD"/>
    <w:rsid w:val="002736AF"/>
    <w:rsid w:val="00273BCC"/>
    <w:rsid w:val="002745E0"/>
    <w:rsid w:val="0028211D"/>
    <w:rsid w:val="00283D24"/>
    <w:rsid w:val="00292673"/>
    <w:rsid w:val="00292D89"/>
    <w:rsid w:val="00294BD0"/>
    <w:rsid w:val="00296A8E"/>
    <w:rsid w:val="002A1837"/>
    <w:rsid w:val="002A4CD2"/>
    <w:rsid w:val="002A6FD5"/>
    <w:rsid w:val="002B0F69"/>
    <w:rsid w:val="002B1BB7"/>
    <w:rsid w:val="002B61F9"/>
    <w:rsid w:val="002C0695"/>
    <w:rsid w:val="002C168D"/>
    <w:rsid w:val="002C5B36"/>
    <w:rsid w:val="002C7EAD"/>
    <w:rsid w:val="002E02EF"/>
    <w:rsid w:val="002E04C0"/>
    <w:rsid w:val="002F129F"/>
    <w:rsid w:val="002F3B8F"/>
    <w:rsid w:val="002F3D23"/>
    <w:rsid w:val="002F3FB0"/>
    <w:rsid w:val="002F4C17"/>
    <w:rsid w:val="002F6F67"/>
    <w:rsid w:val="002F759D"/>
    <w:rsid w:val="00307C6D"/>
    <w:rsid w:val="00316C09"/>
    <w:rsid w:val="003218CB"/>
    <w:rsid w:val="00323785"/>
    <w:rsid w:val="003241BD"/>
    <w:rsid w:val="003257EB"/>
    <w:rsid w:val="003318B1"/>
    <w:rsid w:val="003323FE"/>
    <w:rsid w:val="00335D52"/>
    <w:rsid w:val="0034045C"/>
    <w:rsid w:val="00354CAE"/>
    <w:rsid w:val="0035733A"/>
    <w:rsid w:val="003575B2"/>
    <w:rsid w:val="00361EF0"/>
    <w:rsid w:val="00362C25"/>
    <w:rsid w:val="0036558F"/>
    <w:rsid w:val="0037125F"/>
    <w:rsid w:val="003766CB"/>
    <w:rsid w:val="00376B32"/>
    <w:rsid w:val="00393210"/>
    <w:rsid w:val="003935A4"/>
    <w:rsid w:val="00396150"/>
    <w:rsid w:val="00396730"/>
    <w:rsid w:val="003A4E60"/>
    <w:rsid w:val="003A62D5"/>
    <w:rsid w:val="003A68C7"/>
    <w:rsid w:val="003B71E5"/>
    <w:rsid w:val="003C0C5E"/>
    <w:rsid w:val="003C1570"/>
    <w:rsid w:val="003C2C9E"/>
    <w:rsid w:val="003D17A3"/>
    <w:rsid w:val="003D40BE"/>
    <w:rsid w:val="003D75F2"/>
    <w:rsid w:val="003E4481"/>
    <w:rsid w:val="003E4A9A"/>
    <w:rsid w:val="003F0AFF"/>
    <w:rsid w:val="003F21D4"/>
    <w:rsid w:val="003F3725"/>
    <w:rsid w:val="00400DC6"/>
    <w:rsid w:val="004034C2"/>
    <w:rsid w:val="00403B7F"/>
    <w:rsid w:val="00407095"/>
    <w:rsid w:val="00407982"/>
    <w:rsid w:val="00415B25"/>
    <w:rsid w:val="00417B7A"/>
    <w:rsid w:val="004216A0"/>
    <w:rsid w:val="00425EBE"/>
    <w:rsid w:val="00426892"/>
    <w:rsid w:val="00426C02"/>
    <w:rsid w:val="00432C8D"/>
    <w:rsid w:val="00443201"/>
    <w:rsid w:val="00443524"/>
    <w:rsid w:val="00443EA0"/>
    <w:rsid w:val="00451AE0"/>
    <w:rsid w:val="00453162"/>
    <w:rsid w:val="004549A8"/>
    <w:rsid w:val="00456D2E"/>
    <w:rsid w:val="0046129A"/>
    <w:rsid w:val="00461502"/>
    <w:rsid w:val="00461DE5"/>
    <w:rsid w:val="00463C39"/>
    <w:rsid w:val="00467F80"/>
    <w:rsid w:val="0048152C"/>
    <w:rsid w:val="00481EA5"/>
    <w:rsid w:val="0048234D"/>
    <w:rsid w:val="00487820"/>
    <w:rsid w:val="00491ABA"/>
    <w:rsid w:val="00494AC4"/>
    <w:rsid w:val="004A2641"/>
    <w:rsid w:val="004A2F6D"/>
    <w:rsid w:val="004A6D28"/>
    <w:rsid w:val="004A7D68"/>
    <w:rsid w:val="004B33AA"/>
    <w:rsid w:val="004B3707"/>
    <w:rsid w:val="004C1AC0"/>
    <w:rsid w:val="004C68DF"/>
    <w:rsid w:val="004C6E53"/>
    <w:rsid w:val="004C7779"/>
    <w:rsid w:val="004D3BE1"/>
    <w:rsid w:val="004D6B90"/>
    <w:rsid w:val="004D7D57"/>
    <w:rsid w:val="004E1C55"/>
    <w:rsid w:val="004F40C7"/>
    <w:rsid w:val="004F66A1"/>
    <w:rsid w:val="004F7AFC"/>
    <w:rsid w:val="0050165D"/>
    <w:rsid w:val="00506400"/>
    <w:rsid w:val="00513A7A"/>
    <w:rsid w:val="00524971"/>
    <w:rsid w:val="00527F1E"/>
    <w:rsid w:val="00536436"/>
    <w:rsid w:val="005406E1"/>
    <w:rsid w:val="005420AC"/>
    <w:rsid w:val="005437A4"/>
    <w:rsid w:val="00547A96"/>
    <w:rsid w:val="00547DA0"/>
    <w:rsid w:val="0055622B"/>
    <w:rsid w:val="00563071"/>
    <w:rsid w:val="005677A5"/>
    <w:rsid w:val="00570347"/>
    <w:rsid w:val="00573AE7"/>
    <w:rsid w:val="00573EA6"/>
    <w:rsid w:val="005740D4"/>
    <w:rsid w:val="005742CD"/>
    <w:rsid w:val="00574FE4"/>
    <w:rsid w:val="00576A1E"/>
    <w:rsid w:val="005770E1"/>
    <w:rsid w:val="00582927"/>
    <w:rsid w:val="00584761"/>
    <w:rsid w:val="0059285A"/>
    <w:rsid w:val="00594190"/>
    <w:rsid w:val="00596BC1"/>
    <w:rsid w:val="005A2542"/>
    <w:rsid w:val="005A561B"/>
    <w:rsid w:val="005A594E"/>
    <w:rsid w:val="005A6D30"/>
    <w:rsid w:val="005B5159"/>
    <w:rsid w:val="005B789C"/>
    <w:rsid w:val="005C1E22"/>
    <w:rsid w:val="005C30CF"/>
    <w:rsid w:val="005C54EE"/>
    <w:rsid w:val="005C58B7"/>
    <w:rsid w:val="005C6802"/>
    <w:rsid w:val="005C7937"/>
    <w:rsid w:val="005D2711"/>
    <w:rsid w:val="005D4AA8"/>
    <w:rsid w:val="005D7DB5"/>
    <w:rsid w:val="005E1868"/>
    <w:rsid w:val="005E37A0"/>
    <w:rsid w:val="005F1889"/>
    <w:rsid w:val="005F26AE"/>
    <w:rsid w:val="005F73D3"/>
    <w:rsid w:val="00601EBE"/>
    <w:rsid w:val="00603573"/>
    <w:rsid w:val="006042BA"/>
    <w:rsid w:val="006051E0"/>
    <w:rsid w:val="0061585F"/>
    <w:rsid w:val="00616C52"/>
    <w:rsid w:val="006279F6"/>
    <w:rsid w:val="00634962"/>
    <w:rsid w:val="0063572F"/>
    <w:rsid w:val="006376AD"/>
    <w:rsid w:val="00637AD4"/>
    <w:rsid w:val="006423F2"/>
    <w:rsid w:val="00644337"/>
    <w:rsid w:val="00646BBF"/>
    <w:rsid w:val="0065233F"/>
    <w:rsid w:val="00654FF3"/>
    <w:rsid w:val="006566F0"/>
    <w:rsid w:val="006606B2"/>
    <w:rsid w:val="00673B6F"/>
    <w:rsid w:val="00674EBC"/>
    <w:rsid w:val="00675205"/>
    <w:rsid w:val="00675E31"/>
    <w:rsid w:val="00685547"/>
    <w:rsid w:val="006866FB"/>
    <w:rsid w:val="00687579"/>
    <w:rsid w:val="00690F13"/>
    <w:rsid w:val="006A42A8"/>
    <w:rsid w:val="006B1350"/>
    <w:rsid w:val="006B5EAF"/>
    <w:rsid w:val="006D1E44"/>
    <w:rsid w:val="006D2C3E"/>
    <w:rsid w:val="006D76D6"/>
    <w:rsid w:val="006E08BD"/>
    <w:rsid w:val="006F0D76"/>
    <w:rsid w:val="006F3E43"/>
    <w:rsid w:val="006F4E3A"/>
    <w:rsid w:val="006F7485"/>
    <w:rsid w:val="00706398"/>
    <w:rsid w:val="00706F74"/>
    <w:rsid w:val="00710196"/>
    <w:rsid w:val="00716474"/>
    <w:rsid w:val="00721D0E"/>
    <w:rsid w:val="007373B5"/>
    <w:rsid w:val="007407AA"/>
    <w:rsid w:val="00742EFD"/>
    <w:rsid w:val="00746CAD"/>
    <w:rsid w:val="00753909"/>
    <w:rsid w:val="0076641A"/>
    <w:rsid w:val="00771542"/>
    <w:rsid w:val="0077793F"/>
    <w:rsid w:val="00787E3F"/>
    <w:rsid w:val="0079343C"/>
    <w:rsid w:val="00796EDC"/>
    <w:rsid w:val="007A4276"/>
    <w:rsid w:val="007A5279"/>
    <w:rsid w:val="007B2FD9"/>
    <w:rsid w:val="007D1B5A"/>
    <w:rsid w:val="007D622D"/>
    <w:rsid w:val="007D7B11"/>
    <w:rsid w:val="007E5537"/>
    <w:rsid w:val="007F5BF5"/>
    <w:rsid w:val="007F609F"/>
    <w:rsid w:val="007F7EE5"/>
    <w:rsid w:val="00801D34"/>
    <w:rsid w:val="008021B5"/>
    <w:rsid w:val="008036C0"/>
    <w:rsid w:val="008038C3"/>
    <w:rsid w:val="008074EE"/>
    <w:rsid w:val="008112DA"/>
    <w:rsid w:val="008116EE"/>
    <w:rsid w:val="00812122"/>
    <w:rsid w:val="00815C0F"/>
    <w:rsid w:val="008225CA"/>
    <w:rsid w:val="00824B6C"/>
    <w:rsid w:val="00827EC6"/>
    <w:rsid w:val="00840A82"/>
    <w:rsid w:val="00845C5B"/>
    <w:rsid w:val="008467D6"/>
    <w:rsid w:val="00850B3B"/>
    <w:rsid w:val="00854CF8"/>
    <w:rsid w:val="00862BF5"/>
    <w:rsid w:val="00871025"/>
    <w:rsid w:val="00872DFB"/>
    <w:rsid w:val="00881A37"/>
    <w:rsid w:val="008910D7"/>
    <w:rsid w:val="008920BA"/>
    <w:rsid w:val="00892225"/>
    <w:rsid w:val="008924F5"/>
    <w:rsid w:val="0089254C"/>
    <w:rsid w:val="00892B8D"/>
    <w:rsid w:val="008969F4"/>
    <w:rsid w:val="008A4FBF"/>
    <w:rsid w:val="008B470A"/>
    <w:rsid w:val="008C2742"/>
    <w:rsid w:val="008D3803"/>
    <w:rsid w:val="008D3B52"/>
    <w:rsid w:val="008D62B1"/>
    <w:rsid w:val="008E2FC3"/>
    <w:rsid w:val="008E37BB"/>
    <w:rsid w:val="008E38C1"/>
    <w:rsid w:val="008E4ABC"/>
    <w:rsid w:val="008E5269"/>
    <w:rsid w:val="008E5941"/>
    <w:rsid w:val="008E6631"/>
    <w:rsid w:val="008E7255"/>
    <w:rsid w:val="008F1B9F"/>
    <w:rsid w:val="008F377D"/>
    <w:rsid w:val="00902FF2"/>
    <w:rsid w:val="0090480F"/>
    <w:rsid w:val="00904973"/>
    <w:rsid w:val="0090635D"/>
    <w:rsid w:val="009114D4"/>
    <w:rsid w:val="0091690A"/>
    <w:rsid w:val="009272BE"/>
    <w:rsid w:val="00927FDE"/>
    <w:rsid w:val="0093493E"/>
    <w:rsid w:val="00940582"/>
    <w:rsid w:val="00941AD1"/>
    <w:rsid w:val="0094267C"/>
    <w:rsid w:val="0094447A"/>
    <w:rsid w:val="00952EF7"/>
    <w:rsid w:val="00955043"/>
    <w:rsid w:val="00955E2B"/>
    <w:rsid w:val="00960B63"/>
    <w:rsid w:val="009625BB"/>
    <w:rsid w:val="00964A97"/>
    <w:rsid w:val="00971DEF"/>
    <w:rsid w:val="0098633C"/>
    <w:rsid w:val="009A3519"/>
    <w:rsid w:val="009A763C"/>
    <w:rsid w:val="009B302E"/>
    <w:rsid w:val="009B338F"/>
    <w:rsid w:val="009B37EB"/>
    <w:rsid w:val="009B5B77"/>
    <w:rsid w:val="009B6347"/>
    <w:rsid w:val="009D387E"/>
    <w:rsid w:val="009D63A7"/>
    <w:rsid w:val="009E2BCA"/>
    <w:rsid w:val="009E4ABF"/>
    <w:rsid w:val="009E5BB5"/>
    <w:rsid w:val="009E76E0"/>
    <w:rsid w:val="009F3B90"/>
    <w:rsid w:val="00A01AD8"/>
    <w:rsid w:val="00A040FD"/>
    <w:rsid w:val="00A044C2"/>
    <w:rsid w:val="00A04860"/>
    <w:rsid w:val="00A07538"/>
    <w:rsid w:val="00A158AB"/>
    <w:rsid w:val="00A23E04"/>
    <w:rsid w:val="00A23EFC"/>
    <w:rsid w:val="00A25A8F"/>
    <w:rsid w:val="00A27412"/>
    <w:rsid w:val="00A310E5"/>
    <w:rsid w:val="00A4285D"/>
    <w:rsid w:val="00A434C5"/>
    <w:rsid w:val="00A467A1"/>
    <w:rsid w:val="00A61DC3"/>
    <w:rsid w:val="00A620D4"/>
    <w:rsid w:val="00A63CEE"/>
    <w:rsid w:val="00A732A8"/>
    <w:rsid w:val="00A7473B"/>
    <w:rsid w:val="00A83D2B"/>
    <w:rsid w:val="00A90608"/>
    <w:rsid w:val="00A91099"/>
    <w:rsid w:val="00AA0E6D"/>
    <w:rsid w:val="00AA2845"/>
    <w:rsid w:val="00AA45B7"/>
    <w:rsid w:val="00AB1491"/>
    <w:rsid w:val="00AB6CF1"/>
    <w:rsid w:val="00AC15D3"/>
    <w:rsid w:val="00AC2B61"/>
    <w:rsid w:val="00AC5CF7"/>
    <w:rsid w:val="00AC7CF3"/>
    <w:rsid w:val="00AD084F"/>
    <w:rsid w:val="00AE0DB8"/>
    <w:rsid w:val="00AE458D"/>
    <w:rsid w:val="00AE5E24"/>
    <w:rsid w:val="00AE7DD1"/>
    <w:rsid w:val="00AF07C0"/>
    <w:rsid w:val="00AF353D"/>
    <w:rsid w:val="00AF6626"/>
    <w:rsid w:val="00B136FD"/>
    <w:rsid w:val="00B1424C"/>
    <w:rsid w:val="00B15582"/>
    <w:rsid w:val="00B32D21"/>
    <w:rsid w:val="00B45EF0"/>
    <w:rsid w:val="00B504AE"/>
    <w:rsid w:val="00B51476"/>
    <w:rsid w:val="00B51F45"/>
    <w:rsid w:val="00B53CAD"/>
    <w:rsid w:val="00B54FF1"/>
    <w:rsid w:val="00B57EFE"/>
    <w:rsid w:val="00B616A0"/>
    <w:rsid w:val="00B73976"/>
    <w:rsid w:val="00B744EF"/>
    <w:rsid w:val="00B74F53"/>
    <w:rsid w:val="00B83BCB"/>
    <w:rsid w:val="00B87783"/>
    <w:rsid w:val="00B92ED7"/>
    <w:rsid w:val="00B94C5C"/>
    <w:rsid w:val="00B95574"/>
    <w:rsid w:val="00B96C31"/>
    <w:rsid w:val="00B977EE"/>
    <w:rsid w:val="00BA226D"/>
    <w:rsid w:val="00BB144D"/>
    <w:rsid w:val="00BB6C39"/>
    <w:rsid w:val="00BC03EB"/>
    <w:rsid w:val="00BD049E"/>
    <w:rsid w:val="00BD3C22"/>
    <w:rsid w:val="00BD661C"/>
    <w:rsid w:val="00BE06D4"/>
    <w:rsid w:val="00BE316E"/>
    <w:rsid w:val="00BE4E61"/>
    <w:rsid w:val="00BE5B2C"/>
    <w:rsid w:val="00BF4AE2"/>
    <w:rsid w:val="00C000C5"/>
    <w:rsid w:val="00C10FE9"/>
    <w:rsid w:val="00C21C22"/>
    <w:rsid w:val="00C24A2B"/>
    <w:rsid w:val="00C31C91"/>
    <w:rsid w:val="00C36988"/>
    <w:rsid w:val="00C41FD1"/>
    <w:rsid w:val="00C42A18"/>
    <w:rsid w:val="00C43418"/>
    <w:rsid w:val="00C516EE"/>
    <w:rsid w:val="00C551D4"/>
    <w:rsid w:val="00C6453B"/>
    <w:rsid w:val="00C66BE2"/>
    <w:rsid w:val="00C67DE9"/>
    <w:rsid w:val="00C80F19"/>
    <w:rsid w:val="00C926E4"/>
    <w:rsid w:val="00C930E3"/>
    <w:rsid w:val="00C97657"/>
    <w:rsid w:val="00C97766"/>
    <w:rsid w:val="00CA0EFD"/>
    <w:rsid w:val="00CA32B4"/>
    <w:rsid w:val="00CA4FD4"/>
    <w:rsid w:val="00CA66C2"/>
    <w:rsid w:val="00CA6AC0"/>
    <w:rsid w:val="00CA6B76"/>
    <w:rsid w:val="00CB14A9"/>
    <w:rsid w:val="00CB1515"/>
    <w:rsid w:val="00CB4DA5"/>
    <w:rsid w:val="00CC4F65"/>
    <w:rsid w:val="00CC6D2C"/>
    <w:rsid w:val="00CC7B5B"/>
    <w:rsid w:val="00CC7E54"/>
    <w:rsid w:val="00CD04CE"/>
    <w:rsid w:val="00CD2037"/>
    <w:rsid w:val="00CD77E1"/>
    <w:rsid w:val="00CE7698"/>
    <w:rsid w:val="00CE7F8A"/>
    <w:rsid w:val="00D00B7A"/>
    <w:rsid w:val="00D04ADB"/>
    <w:rsid w:val="00D06660"/>
    <w:rsid w:val="00D12621"/>
    <w:rsid w:val="00D128AB"/>
    <w:rsid w:val="00D1534A"/>
    <w:rsid w:val="00D20A33"/>
    <w:rsid w:val="00D20DDB"/>
    <w:rsid w:val="00D2589A"/>
    <w:rsid w:val="00D272A5"/>
    <w:rsid w:val="00D2733F"/>
    <w:rsid w:val="00D316A7"/>
    <w:rsid w:val="00D35787"/>
    <w:rsid w:val="00D445CD"/>
    <w:rsid w:val="00D46E2D"/>
    <w:rsid w:val="00D57534"/>
    <w:rsid w:val="00D62539"/>
    <w:rsid w:val="00D657AD"/>
    <w:rsid w:val="00D67D75"/>
    <w:rsid w:val="00D70CE5"/>
    <w:rsid w:val="00D7423A"/>
    <w:rsid w:val="00D83F5B"/>
    <w:rsid w:val="00D90B84"/>
    <w:rsid w:val="00D91BFB"/>
    <w:rsid w:val="00D92AF6"/>
    <w:rsid w:val="00D92EF6"/>
    <w:rsid w:val="00D94F8E"/>
    <w:rsid w:val="00D95045"/>
    <w:rsid w:val="00DA041C"/>
    <w:rsid w:val="00DA1498"/>
    <w:rsid w:val="00DA4BF0"/>
    <w:rsid w:val="00DA7249"/>
    <w:rsid w:val="00DA7B60"/>
    <w:rsid w:val="00DB0602"/>
    <w:rsid w:val="00DC0830"/>
    <w:rsid w:val="00DC751B"/>
    <w:rsid w:val="00DC7B8A"/>
    <w:rsid w:val="00DE5AFD"/>
    <w:rsid w:val="00DE66E5"/>
    <w:rsid w:val="00DE7ABB"/>
    <w:rsid w:val="00DF3208"/>
    <w:rsid w:val="00E002F5"/>
    <w:rsid w:val="00E02811"/>
    <w:rsid w:val="00E0485F"/>
    <w:rsid w:val="00E06A23"/>
    <w:rsid w:val="00E106E5"/>
    <w:rsid w:val="00E10F3C"/>
    <w:rsid w:val="00E13E77"/>
    <w:rsid w:val="00E14926"/>
    <w:rsid w:val="00E17005"/>
    <w:rsid w:val="00E17D7B"/>
    <w:rsid w:val="00E27F0F"/>
    <w:rsid w:val="00E32BF4"/>
    <w:rsid w:val="00E3467E"/>
    <w:rsid w:val="00E34F9A"/>
    <w:rsid w:val="00E37FA3"/>
    <w:rsid w:val="00E40497"/>
    <w:rsid w:val="00E42214"/>
    <w:rsid w:val="00E428AE"/>
    <w:rsid w:val="00E46073"/>
    <w:rsid w:val="00E53775"/>
    <w:rsid w:val="00E54D1D"/>
    <w:rsid w:val="00E55AEA"/>
    <w:rsid w:val="00E5678F"/>
    <w:rsid w:val="00E57430"/>
    <w:rsid w:val="00E602BA"/>
    <w:rsid w:val="00E63B9C"/>
    <w:rsid w:val="00E63F38"/>
    <w:rsid w:val="00E6529F"/>
    <w:rsid w:val="00E709BC"/>
    <w:rsid w:val="00E745A1"/>
    <w:rsid w:val="00E74FFE"/>
    <w:rsid w:val="00E75AFB"/>
    <w:rsid w:val="00E86D74"/>
    <w:rsid w:val="00E86D99"/>
    <w:rsid w:val="00E86E92"/>
    <w:rsid w:val="00E87844"/>
    <w:rsid w:val="00E913D6"/>
    <w:rsid w:val="00E9369E"/>
    <w:rsid w:val="00E93EB0"/>
    <w:rsid w:val="00EA2CE0"/>
    <w:rsid w:val="00EA30C7"/>
    <w:rsid w:val="00EA607E"/>
    <w:rsid w:val="00EA61AA"/>
    <w:rsid w:val="00EA7D8E"/>
    <w:rsid w:val="00EB0CBF"/>
    <w:rsid w:val="00EB29B9"/>
    <w:rsid w:val="00EB5E3B"/>
    <w:rsid w:val="00EB6154"/>
    <w:rsid w:val="00EC0D15"/>
    <w:rsid w:val="00EC13FE"/>
    <w:rsid w:val="00EC4F3F"/>
    <w:rsid w:val="00ED0E24"/>
    <w:rsid w:val="00ED76CA"/>
    <w:rsid w:val="00EE2EC9"/>
    <w:rsid w:val="00EE2F2A"/>
    <w:rsid w:val="00EE3BB2"/>
    <w:rsid w:val="00EF4255"/>
    <w:rsid w:val="00EF49B6"/>
    <w:rsid w:val="00EF6C4C"/>
    <w:rsid w:val="00F060E9"/>
    <w:rsid w:val="00F07173"/>
    <w:rsid w:val="00F07BD0"/>
    <w:rsid w:val="00F101EE"/>
    <w:rsid w:val="00F11F37"/>
    <w:rsid w:val="00F17097"/>
    <w:rsid w:val="00F17C8A"/>
    <w:rsid w:val="00F21C03"/>
    <w:rsid w:val="00F24EB9"/>
    <w:rsid w:val="00F26411"/>
    <w:rsid w:val="00F26616"/>
    <w:rsid w:val="00F277BE"/>
    <w:rsid w:val="00F329B0"/>
    <w:rsid w:val="00F40189"/>
    <w:rsid w:val="00F432B4"/>
    <w:rsid w:val="00F43534"/>
    <w:rsid w:val="00F4362E"/>
    <w:rsid w:val="00F46BA5"/>
    <w:rsid w:val="00F47A59"/>
    <w:rsid w:val="00F52B20"/>
    <w:rsid w:val="00F55A42"/>
    <w:rsid w:val="00F6115B"/>
    <w:rsid w:val="00F65B79"/>
    <w:rsid w:val="00F742D3"/>
    <w:rsid w:val="00F77CAC"/>
    <w:rsid w:val="00F86C82"/>
    <w:rsid w:val="00F86F98"/>
    <w:rsid w:val="00F8754B"/>
    <w:rsid w:val="00F94F05"/>
    <w:rsid w:val="00F959AD"/>
    <w:rsid w:val="00F9715D"/>
    <w:rsid w:val="00FA1764"/>
    <w:rsid w:val="00FA3945"/>
    <w:rsid w:val="00FA4EAF"/>
    <w:rsid w:val="00FA5011"/>
    <w:rsid w:val="00FA5EC5"/>
    <w:rsid w:val="00FA73A6"/>
    <w:rsid w:val="00FB5589"/>
    <w:rsid w:val="00FD0D89"/>
    <w:rsid w:val="00FE670D"/>
    <w:rsid w:val="00FF3985"/>
    <w:rsid w:val="00FF6A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7CA6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E2BCA"/>
    <w:rPr>
      <w:rFonts w:eastAsiaTheme="minorHAnsi"/>
    </w:rPr>
  </w:style>
  <w:style w:type="character" w:customStyle="1" w:styleId="CommentTextChar">
    <w:name w:val="Comment Text Char"/>
    <w:basedOn w:val="DefaultParagraphFont"/>
    <w:link w:val="CommentText"/>
    <w:uiPriority w:val="99"/>
    <w:semiHidden/>
    <w:rsid w:val="009E2BCA"/>
    <w:rPr>
      <w:rFonts w:eastAsiaTheme="minorHAnsi"/>
    </w:rPr>
  </w:style>
  <w:style w:type="character" w:styleId="CommentReference">
    <w:name w:val="annotation reference"/>
    <w:basedOn w:val="DefaultParagraphFont"/>
    <w:uiPriority w:val="99"/>
    <w:semiHidden/>
    <w:unhideWhenUsed/>
    <w:rsid w:val="009E2BCA"/>
    <w:rPr>
      <w:sz w:val="18"/>
      <w:szCs w:val="18"/>
    </w:rPr>
  </w:style>
  <w:style w:type="paragraph" w:styleId="BalloonText">
    <w:name w:val="Balloon Text"/>
    <w:basedOn w:val="Normal"/>
    <w:link w:val="BalloonTextChar"/>
    <w:uiPriority w:val="99"/>
    <w:semiHidden/>
    <w:unhideWhenUsed/>
    <w:rsid w:val="009E2BCA"/>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BCA"/>
    <w:rPr>
      <w:rFonts w:ascii="Lucida Grande" w:hAnsi="Lucida Grande"/>
      <w:sz w:val="18"/>
      <w:szCs w:val="18"/>
    </w:rPr>
  </w:style>
  <w:style w:type="paragraph" w:customStyle="1" w:styleId="MTDisplayEquation">
    <w:name w:val="MTDisplayEquation"/>
    <w:basedOn w:val="Normal"/>
    <w:next w:val="Normal"/>
    <w:rsid w:val="009E2BCA"/>
    <w:pPr>
      <w:tabs>
        <w:tab w:val="center" w:pos="4320"/>
        <w:tab w:val="right" w:pos="8640"/>
      </w:tabs>
      <w:spacing w:line="360" w:lineRule="auto"/>
    </w:pPr>
    <w:rPr>
      <w:rFonts w:ascii="Arial" w:hAnsi="Arial"/>
      <w:sz w:val="22"/>
      <w:szCs w:val="22"/>
    </w:rPr>
  </w:style>
  <w:style w:type="character" w:customStyle="1" w:styleId="MTEquationSection">
    <w:name w:val="MTEquationSection"/>
    <w:basedOn w:val="DefaultParagraphFont"/>
    <w:rsid w:val="009E2BCA"/>
    <w:rPr>
      <w:rFonts w:ascii="Arial" w:hAnsi="Arial"/>
      <w:b/>
      <w:vanish/>
      <w:color w:val="FF0000"/>
      <w:sz w:val="22"/>
      <w:szCs w:val="22"/>
    </w:rPr>
  </w:style>
  <w:style w:type="character" w:styleId="PlaceholderText">
    <w:name w:val="Placeholder Text"/>
    <w:basedOn w:val="DefaultParagraphFont"/>
    <w:uiPriority w:val="99"/>
    <w:semiHidden/>
    <w:rsid w:val="009E2BCA"/>
    <w:rPr>
      <w:color w:val="808080"/>
    </w:rPr>
  </w:style>
  <w:style w:type="paragraph" w:styleId="ListParagraph">
    <w:name w:val="List Paragraph"/>
    <w:basedOn w:val="Normal"/>
    <w:uiPriority w:val="34"/>
    <w:qFormat/>
    <w:rsid w:val="009E2BCA"/>
    <w:pPr>
      <w:ind w:left="720"/>
      <w:contextualSpacing/>
    </w:pPr>
  </w:style>
  <w:style w:type="paragraph" w:styleId="CommentSubject">
    <w:name w:val="annotation subject"/>
    <w:basedOn w:val="CommentText"/>
    <w:next w:val="CommentText"/>
    <w:link w:val="CommentSubjectChar"/>
    <w:uiPriority w:val="99"/>
    <w:semiHidden/>
    <w:unhideWhenUsed/>
    <w:rsid w:val="0094267C"/>
    <w:rPr>
      <w:rFonts w:eastAsiaTheme="minorEastAsia"/>
      <w:b/>
      <w:bCs/>
      <w:sz w:val="20"/>
      <w:szCs w:val="20"/>
    </w:rPr>
  </w:style>
  <w:style w:type="character" w:customStyle="1" w:styleId="CommentSubjectChar">
    <w:name w:val="Comment Subject Char"/>
    <w:basedOn w:val="CommentTextChar"/>
    <w:link w:val="CommentSubject"/>
    <w:uiPriority w:val="99"/>
    <w:semiHidden/>
    <w:rsid w:val="0094267C"/>
    <w:rPr>
      <w:rFonts w:eastAsiaTheme="minorHAnsi"/>
      <w:b/>
      <w:bCs/>
      <w:sz w:val="20"/>
      <w:szCs w:val="20"/>
    </w:rPr>
  </w:style>
  <w:style w:type="paragraph" w:styleId="Revision">
    <w:name w:val="Revision"/>
    <w:hidden/>
    <w:uiPriority w:val="99"/>
    <w:semiHidden/>
    <w:rsid w:val="004C6E53"/>
  </w:style>
  <w:style w:type="table" w:styleId="TableGrid">
    <w:name w:val="Table Grid"/>
    <w:basedOn w:val="TableNormal"/>
    <w:uiPriority w:val="59"/>
    <w:rsid w:val="00AE0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87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24930</Words>
  <Characters>142107</Characters>
  <Application>Microsoft Macintosh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
    </vt:vector>
  </TitlesOfParts>
  <Company>Whitehead Institute / MIT</Company>
  <LinksUpToDate>false</LinksUpToDate>
  <CharactersWithSpaces>166704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McGeary</dc:creator>
  <cp:keywords/>
  <dc:description/>
  <cp:lastModifiedBy>Sean E. McGeary</cp:lastModifiedBy>
  <cp:revision>5</cp:revision>
  <dcterms:created xsi:type="dcterms:W3CDTF">2018-04-29T02:06:00Z</dcterms:created>
  <dcterms:modified xsi:type="dcterms:W3CDTF">2018-04-30T23:19:00Z</dcterms:modified>
</cp:coreProperties>
</file>