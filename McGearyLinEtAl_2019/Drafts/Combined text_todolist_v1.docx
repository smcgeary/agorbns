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07D185" w14:textId="77777777" w:rsidR="0087239E" w:rsidRPr="00742EFD" w:rsidRDefault="0087239E" w:rsidP="0087239E">
      <w:pPr>
        <w:rPr>
          <w:rFonts w:ascii="Arial" w:hAnsi="Arial" w:cs="Arial"/>
          <w:b/>
          <w:sz w:val="22"/>
          <w:szCs w:val="22"/>
        </w:rPr>
      </w:pPr>
      <w:r w:rsidRPr="00742EFD">
        <w:rPr>
          <w:rFonts w:ascii="Arial" w:hAnsi="Arial" w:cs="Arial"/>
          <w:b/>
          <w:sz w:val="22"/>
          <w:szCs w:val="22"/>
        </w:rPr>
        <w:t>TO DO LIST:</w:t>
      </w:r>
    </w:p>
    <w:p w14:paraId="12FDA7F9" w14:textId="2266BDEB" w:rsidR="0087239E" w:rsidRPr="00742EFD" w:rsidRDefault="00DA2F2F" w:rsidP="0087239E">
      <w:pPr>
        <w:rPr>
          <w:rFonts w:ascii="Arial" w:hAnsi="Arial" w:cs="Arial"/>
          <w:b/>
          <w:sz w:val="22"/>
          <w:szCs w:val="22"/>
        </w:rPr>
      </w:pPr>
      <w:r>
        <w:rPr>
          <w:rFonts w:ascii="Arial" w:hAnsi="Arial" w:cs="Arial"/>
          <w:b/>
          <w:sz w:val="22"/>
          <w:szCs w:val="22"/>
        </w:rPr>
        <w:t>SEAN</w:t>
      </w:r>
    </w:p>
    <w:p w14:paraId="2821A7F7" w14:textId="140279A4" w:rsidR="0087239E" w:rsidRPr="00742EFD" w:rsidRDefault="0087239E" w:rsidP="0087239E">
      <w:pPr>
        <w:pStyle w:val="ListParagraph"/>
        <w:numPr>
          <w:ilvl w:val="0"/>
          <w:numId w:val="1"/>
        </w:numPr>
        <w:ind w:left="360"/>
        <w:rPr>
          <w:rFonts w:ascii="Arial" w:hAnsi="Arial" w:cs="Arial"/>
          <w:sz w:val="22"/>
          <w:szCs w:val="22"/>
          <w:highlight w:val="yellow"/>
        </w:rPr>
      </w:pPr>
      <w:r w:rsidRPr="00742EFD">
        <w:rPr>
          <w:rFonts w:ascii="Arial" w:hAnsi="Arial" w:cs="Arial"/>
          <w:sz w:val="22"/>
          <w:szCs w:val="22"/>
          <w:highlight w:val="yellow"/>
        </w:rPr>
        <w:t>Lsy-6 doesn’t</w:t>
      </w:r>
      <w:r w:rsidR="001018FE">
        <w:rPr>
          <w:rFonts w:ascii="Arial" w:hAnsi="Arial" w:cs="Arial"/>
          <w:sz w:val="22"/>
          <w:szCs w:val="22"/>
          <w:highlight w:val="yellow"/>
        </w:rPr>
        <w:t xml:space="preserve"> have an enhanced 6mer site</w:t>
      </w:r>
    </w:p>
    <w:p w14:paraId="2E358486" w14:textId="5078161C" w:rsidR="0087239E" w:rsidRPr="00742EFD" w:rsidRDefault="0087239E" w:rsidP="0087239E">
      <w:pPr>
        <w:pStyle w:val="ListParagraph"/>
        <w:numPr>
          <w:ilvl w:val="0"/>
          <w:numId w:val="1"/>
        </w:numPr>
        <w:ind w:left="360"/>
        <w:rPr>
          <w:rFonts w:ascii="Arial" w:hAnsi="Arial" w:cs="Arial"/>
          <w:sz w:val="22"/>
          <w:szCs w:val="22"/>
          <w:highlight w:val="yellow"/>
        </w:rPr>
      </w:pPr>
      <w:r w:rsidRPr="00742EFD">
        <w:rPr>
          <w:rFonts w:ascii="Arial" w:hAnsi="Arial" w:cs="Arial"/>
          <w:sz w:val="22"/>
          <w:szCs w:val="22"/>
          <w:highlight w:val="yellow"/>
        </w:rPr>
        <w:t xml:space="preserve">Systematically check the pivot-bulged sites. (Put them in supplemental Figure 2; right next </w:t>
      </w:r>
      <w:r w:rsidR="001018FE">
        <w:rPr>
          <w:rFonts w:ascii="Arial" w:hAnsi="Arial" w:cs="Arial"/>
          <w:sz w:val="22"/>
          <w:szCs w:val="22"/>
          <w:highlight w:val="yellow"/>
        </w:rPr>
        <w:t xml:space="preserve">to the </w:t>
      </w:r>
      <w:proofErr w:type="spellStart"/>
      <w:r w:rsidR="001018FE">
        <w:rPr>
          <w:rFonts w:ascii="Arial" w:hAnsi="Arial" w:cs="Arial"/>
          <w:sz w:val="22"/>
          <w:szCs w:val="22"/>
          <w:highlight w:val="yellow"/>
        </w:rPr>
        <w:t>Daeyun</w:t>
      </w:r>
      <w:proofErr w:type="spellEnd"/>
      <w:r w:rsidR="001018FE">
        <w:rPr>
          <w:rFonts w:ascii="Arial" w:hAnsi="Arial" w:cs="Arial"/>
          <w:sz w:val="22"/>
          <w:szCs w:val="22"/>
          <w:highlight w:val="yellow"/>
        </w:rPr>
        <w:t xml:space="preserve"> Beck figures.</w:t>
      </w:r>
    </w:p>
    <w:p w14:paraId="5629E1B2" w14:textId="3B25E8E3" w:rsidR="0087239E" w:rsidRPr="00742EFD" w:rsidRDefault="0087239E" w:rsidP="0087239E">
      <w:pPr>
        <w:pStyle w:val="ListParagraph"/>
        <w:numPr>
          <w:ilvl w:val="0"/>
          <w:numId w:val="1"/>
        </w:numPr>
        <w:ind w:left="360"/>
        <w:rPr>
          <w:rFonts w:ascii="Arial" w:hAnsi="Arial" w:cs="Arial"/>
          <w:sz w:val="22"/>
          <w:szCs w:val="22"/>
          <w:highlight w:val="yellow"/>
        </w:rPr>
      </w:pPr>
      <w:r w:rsidRPr="00742EFD">
        <w:rPr>
          <w:rFonts w:ascii="Arial" w:hAnsi="Arial" w:cs="Arial"/>
          <w:sz w:val="22"/>
          <w:szCs w:val="22"/>
          <w:highlight w:val="yellow"/>
        </w:rPr>
        <w:t>Check which bulg</w:t>
      </w:r>
      <w:r w:rsidR="001018FE">
        <w:rPr>
          <w:rFonts w:ascii="Arial" w:hAnsi="Arial" w:cs="Arial"/>
          <w:sz w:val="22"/>
          <w:szCs w:val="22"/>
          <w:highlight w:val="yellow"/>
        </w:rPr>
        <w:t>e sites are in the top list.</w:t>
      </w:r>
    </w:p>
    <w:p w14:paraId="1FC43B6A" w14:textId="761E247F" w:rsidR="0087239E" w:rsidRPr="00742EFD" w:rsidRDefault="0087239E" w:rsidP="0087239E">
      <w:pPr>
        <w:pStyle w:val="ListParagraph"/>
        <w:numPr>
          <w:ilvl w:val="0"/>
          <w:numId w:val="1"/>
        </w:numPr>
        <w:ind w:left="360"/>
        <w:rPr>
          <w:rFonts w:ascii="Arial" w:hAnsi="Arial" w:cs="Arial"/>
          <w:sz w:val="22"/>
          <w:szCs w:val="22"/>
          <w:highlight w:val="yellow"/>
        </w:rPr>
      </w:pPr>
      <w:r w:rsidRPr="00742EFD">
        <w:rPr>
          <w:rFonts w:ascii="Arial" w:hAnsi="Arial" w:cs="Arial"/>
          <w:sz w:val="22"/>
          <w:szCs w:val="22"/>
          <w:highlight w:val="yellow"/>
        </w:rPr>
        <w:t xml:space="preserve">Average the </w:t>
      </w:r>
      <w:proofErr w:type="spellStart"/>
      <w:r w:rsidRPr="00742EFD">
        <w:rPr>
          <w:rFonts w:ascii="Arial" w:hAnsi="Arial" w:cs="Arial"/>
          <w:sz w:val="22"/>
          <w:szCs w:val="22"/>
          <w:highlight w:val="yellow"/>
        </w:rPr>
        <w:t>Daeyun</w:t>
      </w:r>
      <w:proofErr w:type="spellEnd"/>
      <w:r w:rsidRPr="00742EFD">
        <w:rPr>
          <w:rFonts w:ascii="Arial" w:hAnsi="Arial" w:cs="Arial"/>
          <w:sz w:val="22"/>
          <w:szCs w:val="22"/>
          <w:highlight w:val="yellow"/>
        </w:rPr>
        <w:t xml:space="preserve"> Beck sites; don’t </w:t>
      </w:r>
      <w:r w:rsidR="001018FE">
        <w:rPr>
          <w:rFonts w:ascii="Arial" w:hAnsi="Arial" w:cs="Arial"/>
          <w:sz w:val="22"/>
          <w:szCs w:val="22"/>
          <w:highlight w:val="yellow"/>
        </w:rPr>
        <w:t>have them all iterated out.</w:t>
      </w:r>
    </w:p>
    <w:p w14:paraId="46280B81" w14:textId="7D6B0662" w:rsidR="0087239E" w:rsidRPr="00742EFD" w:rsidRDefault="0087239E" w:rsidP="0087239E">
      <w:pPr>
        <w:pStyle w:val="ListParagraph"/>
        <w:numPr>
          <w:ilvl w:val="0"/>
          <w:numId w:val="1"/>
        </w:numPr>
        <w:ind w:left="360"/>
        <w:rPr>
          <w:rFonts w:ascii="Arial" w:hAnsi="Arial" w:cs="Arial"/>
          <w:sz w:val="22"/>
          <w:szCs w:val="22"/>
          <w:highlight w:val="yellow"/>
        </w:rPr>
      </w:pPr>
      <w:r w:rsidRPr="00742EFD">
        <w:rPr>
          <w:rFonts w:ascii="Arial" w:hAnsi="Arial" w:cs="Arial"/>
          <w:sz w:val="22"/>
          <w:szCs w:val="22"/>
          <w:highlight w:val="yellow"/>
        </w:rPr>
        <w:t>Figure</w:t>
      </w:r>
      <w:r w:rsidR="001018FE">
        <w:rPr>
          <w:rFonts w:ascii="Arial" w:hAnsi="Arial" w:cs="Arial"/>
          <w:sz w:val="22"/>
          <w:szCs w:val="22"/>
          <w:highlight w:val="yellow"/>
        </w:rPr>
        <w:t xml:space="preserve"> </w:t>
      </w:r>
      <w:r w:rsidRPr="00742EFD">
        <w:rPr>
          <w:rFonts w:ascii="Arial" w:hAnsi="Arial" w:cs="Arial"/>
          <w:sz w:val="22"/>
          <w:szCs w:val="22"/>
          <w:highlight w:val="yellow"/>
        </w:rPr>
        <w:t xml:space="preserve">1: Hard code the </w:t>
      </w:r>
      <w:proofErr w:type="spellStart"/>
      <w:r w:rsidRPr="00742EFD">
        <w:rPr>
          <w:rFonts w:ascii="Arial" w:hAnsi="Arial" w:cs="Arial"/>
          <w:sz w:val="22"/>
          <w:szCs w:val="22"/>
          <w:highlight w:val="yellow"/>
        </w:rPr>
        <w:t>Kd</w:t>
      </w:r>
      <w:proofErr w:type="spellEnd"/>
      <w:r w:rsidRPr="00742EFD">
        <w:rPr>
          <w:rFonts w:ascii="Arial" w:hAnsi="Arial" w:cs="Arial"/>
          <w:sz w:val="22"/>
          <w:szCs w:val="22"/>
          <w:highlight w:val="yellow"/>
        </w:rPr>
        <w:t xml:space="preserve"> values.</w:t>
      </w:r>
    </w:p>
    <w:p w14:paraId="094E1DF9" w14:textId="6388DD9B" w:rsidR="0087239E" w:rsidRPr="00742EFD" w:rsidRDefault="0087239E" w:rsidP="0087239E">
      <w:pPr>
        <w:pStyle w:val="ListParagraph"/>
        <w:numPr>
          <w:ilvl w:val="0"/>
          <w:numId w:val="1"/>
        </w:numPr>
        <w:ind w:left="360"/>
        <w:rPr>
          <w:rFonts w:ascii="Arial" w:hAnsi="Arial" w:cs="Arial"/>
          <w:sz w:val="22"/>
          <w:szCs w:val="22"/>
          <w:highlight w:val="yellow"/>
        </w:rPr>
      </w:pPr>
      <w:r w:rsidRPr="00742EFD">
        <w:rPr>
          <w:rFonts w:ascii="Arial" w:hAnsi="Arial" w:cs="Arial"/>
          <w:sz w:val="22"/>
          <w:szCs w:val="22"/>
          <w:highlight w:val="yellow"/>
        </w:rPr>
        <w:t xml:space="preserve">Generate 16mer </w:t>
      </w:r>
      <w:proofErr w:type="spellStart"/>
      <w:r w:rsidRPr="00742EFD">
        <w:rPr>
          <w:rFonts w:ascii="Arial" w:hAnsi="Arial" w:cs="Arial"/>
          <w:sz w:val="22"/>
          <w:szCs w:val="22"/>
          <w:highlight w:val="yellow"/>
        </w:rPr>
        <w:t>Kd</w:t>
      </w:r>
      <w:proofErr w:type="spellEnd"/>
      <w:r w:rsidRPr="00742EFD">
        <w:rPr>
          <w:rFonts w:ascii="Arial" w:hAnsi="Arial" w:cs="Arial"/>
          <w:sz w:val="22"/>
          <w:szCs w:val="22"/>
          <w:highlight w:val="yellow"/>
        </w:rPr>
        <w:t xml:space="preserve"> values, by performing 12mer </w:t>
      </w:r>
      <w:proofErr w:type="spellStart"/>
      <w:r w:rsidRPr="00742EFD">
        <w:rPr>
          <w:rFonts w:ascii="Arial" w:hAnsi="Arial" w:cs="Arial"/>
          <w:sz w:val="22"/>
          <w:szCs w:val="22"/>
          <w:highlight w:val="yellow"/>
        </w:rPr>
        <w:t>Kd</w:t>
      </w:r>
      <w:proofErr w:type="spellEnd"/>
      <w:r w:rsidRPr="00742EFD">
        <w:rPr>
          <w:rFonts w:ascii="Arial" w:hAnsi="Arial" w:cs="Arial"/>
          <w:sz w:val="22"/>
          <w:szCs w:val="22"/>
          <w:highlight w:val="yellow"/>
        </w:rPr>
        <w:t xml:space="preserve"> analysis on both sites of the 8mer.</w:t>
      </w:r>
      <w:r w:rsidR="001018FE">
        <w:rPr>
          <w:rFonts w:ascii="Arial" w:hAnsi="Arial" w:cs="Arial"/>
          <w:sz w:val="22"/>
          <w:szCs w:val="22"/>
          <w:highlight w:val="yellow"/>
        </w:rPr>
        <w:t xml:space="preserve"> Didn’t work; sticking with 12mer</w:t>
      </w:r>
    </w:p>
    <w:p w14:paraId="14E07F39" w14:textId="14AA7042" w:rsidR="0087239E" w:rsidRPr="00742EFD" w:rsidRDefault="0087239E" w:rsidP="0087239E">
      <w:pPr>
        <w:pStyle w:val="ListParagraph"/>
        <w:numPr>
          <w:ilvl w:val="0"/>
          <w:numId w:val="1"/>
        </w:numPr>
        <w:ind w:left="360"/>
        <w:rPr>
          <w:rFonts w:ascii="Arial" w:hAnsi="Arial" w:cs="Arial"/>
          <w:sz w:val="22"/>
          <w:szCs w:val="22"/>
          <w:highlight w:val="yellow"/>
        </w:rPr>
      </w:pPr>
      <w:r w:rsidRPr="00742EFD">
        <w:rPr>
          <w:rFonts w:ascii="Arial" w:hAnsi="Arial" w:cs="Arial"/>
          <w:sz w:val="22"/>
          <w:szCs w:val="22"/>
          <w:highlight w:val="yellow"/>
        </w:rPr>
        <w:t>Figure</w:t>
      </w:r>
      <w:r w:rsidR="001018FE">
        <w:rPr>
          <w:rFonts w:ascii="Arial" w:hAnsi="Arial" w:cs="Arial"/>
          <w:sz w:val="22"/>
          <w:szCs w:val="22"/>
          <w:highlight w:val="yellow"/>
        </w:rPr>
        <w:t xml:space="preserve"> </w:t>
      </w:r>
      <w:r w:rsidRPr="00742EFD">
        <w:rPr>
          <w:rFonts w:ascii="Arial" w:hAnsi="Arial" w:cs="Arial"/>
          <w:sz w:val="22"/>
          <w:szCs w:val="22"/>
          <w:highlight w:val="yellow"/>
        </w:rPr>
        <w:t>1: Add new Figure1A, with the canonical site schematic similar to Dave’s review.</w:t>
      </w:r>
    </w:p>
    <w:p w14:paraId="037D762B" w14:textId="77777777" w:rsidR="0087239E" w:rsidRPr="00742EFD" w:rsidRDefault="0087239E" w:rsidP="0087239E">
      <w:pPr>
        <w:pStyle w:val="ListParagraph"/>
        <w:numPr>
          <w:ilvl w:val="0"/>
          <w:numId w:val="1"/>
        </w:numPr>
        <w:ind w:left="360"/>
        <w:rPr>
          <w:rFonts w:ascii="Arial" w:hAnsi="Arial" w:cs="Arial"/>
          <w:sz w:val="22"/>
          <w:szCs w:val="22"/>
          <w:highlight w:val="yellow"/>
        </w:rPr>
      </w:pPr>
      <w:r w:rsidRPr="00742EFD">
        <w:rPr>
          <w:rFonts w:ascii="Arial" w:hAnsi="Arial" w:cs="Arial"/>
          <w:sz w:val="22"/>
          <w:szCs w:val="22"/>
          <w:highlight w:val="yellow"/>
        </w:rPr>
        <w:t>Add colors for all new sites.</w:t>
      </w:r>
    </w:p>
    <w:p w14:paraId="7F2AF588" w14:textId="77777777" w:rsidR="0087239E" w:rsidRPr="00742EFD" w:rsidRDefault="0087239E" w:rsidP="0087239E">
      <w:pPr>
        <w:pStyle w:val="ListParagraph"/>
        <w:numPr>
          <w:ilvl w:val="0"/>
          <w:numId w:val="1"/>
        </w:numPr>
        <w:ind w:left="360"/>
        <w:rPr>
          <w:rFonts w:ascii="Arial" w:hAnsi="Arial" w:cs="Arial"/>
          <w:sz w:val="22"/>
          <w:szCs w:val="22"/>
          <w:highlight w:val="yellow"/>
        </w:rPr>
      </w:pPr>
      <w:r w:rsidRPr="00742EFD">
        <w:rPr>
          <w:rFonts w:ascii="Arial" w:hAnsi="Arial" w:cs="Arial"/>
          <w:sz w:val="22"/>
          <w:szCs w:val="22"/>
          <w:highlight w:val="yellow"/>
        </w:rPr>
        <w:t>Finish miR-7 site type list.</w:t>
      </w:r>
    </w:p>
    <w:p w14:paraId="2E1A5F2A" w14:textId="77777777" w:rsidR="0087239E" w:rsidRPr="00742EFD" w:rsidRDefault="0087239E" w:rsidP="0087239E">
      <w:pPr>
        <w:pStyle w:val="ListParagraph"/>
        <w:numPr>
          <w:ilvl w:val="0"/>
          <w:numId w:val="1"/>
        </w:numPr>
        <w:ind w:left="360"/>
        <w:rPr>
          <w:rFonts w:ascii="Arial" w:hAnsi="Arial" w:cs="Arial"/>
          <w:sz w:val="22"/>
          <w:szCs w:val="22"/>
          <w:highlight w:val="yellow"/>
        </w:rPr>
      </w:pPr>
      <w:r w:rsidRPr="00742EFD">
        <w:rPr>
          <w:rFonts w:ascii="Arial" w:hAnsi="Arial" w:cs="Arial"/>
          <w:sz w:val="22"/>
          <w:szCs w:val="22"/>
          <w:highlight w:val="yellow"/>
        </w:rPr>
        <w:t>Resize Figure 2.</w:t>
      </w:r>
    </w:p>
    <w:p w14:paraId="44C1925E" w14:textId="77777777" w:rsidR="0087239E" w:rsidRPr="00CE7F8A" w:rsidRDefault="0087239E" w:rsidP="0087239E">
      <w:pPr>
        <w:pStyle w:val="ListParagraph"/>
        <w:numPr>
          <w:ilvl w:val="0"/>
          <w:numId w:val="1"/>
        </w:numPr>
        <w:ind w:left="360"/>
        <w:rPr>
          <w:rFonts w:ascii="Arial" w:hAnsi="Arial" w:cs="Arial"/>
          <w:sz w:val="22"/>
          <w:szCs w:val="22"/>
          <w:highlight w:val="yellow"/>
        </w:rPr>
      </w:pPr>
      <w:r w:rsidRPr="00CE7F8A">
        <w:rPr>
          <w:rFonts w:ascii="Arial" w:hAnsi="Arial" w:cs="Arial"/>
          <w:sz w:val="22"/>
          <w:szCs w:val="22"/>
          <w:highlight w:val="yellow"/>
        </w:rPr>
        <w:t xml:space="preserve">Supplementary Figure1: Show a figure demonstrating the drop-out R=.99. Options: </w:t>
      </w:r>
    </w:p>
    <w:p w14:paraId="5118FE42" w14:textId="77777777" w:rsidR="0087239E" w:rsidRPr="00CE7F8A" w:rsidRDefault="0087239E" w:rsidP="0087239E">
      <w:pPr>
        <w:pStyle w:val="ListParagraph"/>
        <w:numPr>
          <w:ilvl w:val="1"/>
          <w:numId w:val="1"/>
        </w:numPr>
        <w:rPr>
          <w:rFonts w:ascii="Arial" w:hAnsi="Arial" w:cs="Arial"/>
          <w:sz w:val="22"/>
          <w:szCs w:val="22"/>
          <w:highlight w:val="yellow"/>
        </w:rPr>
      </w:pPr>
      <w:r w:rsidRPr="00CE7F8A">
        <w:rPr>
          <w:rFonts w:ascii="Arial" w:hAnsi="Arial" w:cs="Arial"/>
          <w:sz w:val="22"/>
          <w:szCs w:val="22"/>
          <w:highlight w:val="yellow"/>
        </w:rPr>
        <w:t xml:space="preserve"> Show the worst pairwise comparison.</w:t>
      </w:r>
    </w:p>
    <w:p w14:paraId="46DF0936" w14:textId="77777777" w:rsidR="0087239E" w:rsidRPr="00CE7F8A" w:rsidRDefault="0087239E" w:rsidP="0087239E">
      <w:pPr>
        <w:pStyle w:val="ListParagraph"/>
        <w:numPr>
          <w:ilvl w:val="1"/>
          <w:numId w:val="1"/>
        </w:numPr>
        <w:rPr>
          <w:rFonts w:ascii="Arial" w:hAnsi="Arial" w:cs="Arial"/>
          <w:sz w:val="22"/>
          <w:szCs w:val="22"/>
          <w:highlight w:val="yellow"/>
        </w:rPr>
      </w:pPr>
      <w:r w:rsidRPr="00CE7F8A">
        <w:rPr>
          <w:rFonts w:ascii="Arial" w:hAnsi="Arial" w:cs="Arial"/>
          <w:sz w:val="22"/>
          <w:szCs w:val="22"/>
          <w:highlight w:val="yellow"/>
        </w:rPr>
        <w:t>Show the 5 by 5 diagonal plot, of the correlation values.</w:t>
      </w:r>
    </w:p>
    <w:p w14:paraId="127CA11A" w14:textId="77777777" w:rsidR="0087239E" w:rsidRPr="00CE7F8A" w:rsidRDefault="0087239E" w:rsidP="0087239E">
      <w:pPr>
        <w:pStyle w:val="ListParagraph"/>
        <w:numPr>
          <w:ilvl w:val="0"/>
          <w:numId w:val="1"/>
        </w:numPr>
        <w:ind w:left="360"/>
        <w:rPr>
          <w:rFonts w:ascii="Arial" w:hAnsi="Arial" w:cs="Arial"/>
          <w:sz w:val="22"/>
          <w:szCs w:val="22"/>
          <w:highlight w:val="yellow"/>
        </w:rPr>
      </w:pPr>
      <w:r w:rsidRPr="00CE7F8A">
        <w:rPr>
          <w:rFonts w:ascii="Arial" w:hAnsi="Arial" w:cs="Arial"/>
          <w:sz w:val="22"/>
          <w:szCs w:val="22"/>
          <w:highlight w:val="yellow"/>
        </w:rPr>
        <w:t>Show pairwise miR-1 plot with different miR-1 preps and different random libraries.</w:t>
      </w:r>
    </w:p>
    <w:p w14:paraId="3686EA6F" w14:textId="10DBEBFA" w:rsidR="0087239E" w:rsidRPr="0087239E" w:rsidRDefault="0087239E" w:rsidP="0087239E">
      <w:pPr>
        <w:pStyle w:val="ListParagraph"/>
        <w:numPr>
          <w:ilvl w:val="0"/>
          <w:numId w:val="1"/>
        </w:numPr>
        <w:ind w:left="360"/>
        <w:rPr>
          <w:rFonts w:ascii="Arial" w:hAnsi="Arial" w:cs="Arial"/>
          <w:sz w:val="22"/>
          <w:szCs w:val="22"/>
        </w:rPr>
      </w:pPr>
      <w:r>
        <w:rPr>
          <w:rFonts w:ascii="Arial" w:hAnsi="Arial" w:cs="Arial"/>
          <w:sz w:val="22"/>
          <w:szCs w:val="22"/>
        </w:rPr>
        <w:t>Figure out cutoff for sites in Figure 1 D</w:t>
      </w:r>
    </w:p>
    <w:p w14:paraId="54A6E0D7" w14:textId="77777777" w:rsidR="0087239E" w:rsidRPr="00BE06D4" w:rsidRDefault="0087239E" w:rsidP="0087239E">
      <w:pPr>
        <w:pStyle w:val="ListParagraph"/>
        <w:numPr>
          <w:ilvl w:val="0"/>
          <w:numId w:val="1"/>
        </w:numPr>
        <w:ind w:left="360"/>
        <w:rPr>
          <w:rFonts w:ascii="Arial" w:hAnsi="Arial" w:cs="Arial"/>
          <w:sz w:val="22"/>
          <w:szCs w:val="22"/>
          <w:highlight w:val="yellow"/>
        </w:rPr>
      </w:pPr>
      <w:r w:rsidRPr="00BE06D4">
        <w:rPr>
          <w:rFonts w:ascii="Arial" w:hAnsi="Arial" w:cs="Arial"/>
          <w:sz w:val="22"/>
          <w:szCs w:val="22"/>
          <w:highlight w:val="yellow"/>
        </w:rPr>
        <w:t>Figure S1: Add enrichment across the randomized library</w:t>
      </w:r>
    </w:p>
    <w:p w14:paraId="210C78B1" w14:textId="77777777" w:rsidR="0087239E" w:rsidRPr="00675E31" w:rsidRDefault="0087239E" w:rsidP="0087239E">
      <w:pPr>
        <w:pStyle w:val="ListParagraph"/>
        <w:numPr>
          <w:ilvl w:val="1"/>
          <w:numId w:val="1"/>
        </w:numPr>
        <w:rPr>
          <w:rFonts w:ascii="Arial" w:hAnsi="Arial" w:cs="Arial"/>
          <w:sz w:val="22"/>
          <w:szCs w:val="22"/>
          <w:highlight w:val="yellow"/>
        </w:rPr>
      </w:pPr>
      <w:r w:rsidRPr="00675E31">
        <w:rPr>
          <w:rFonts w:ascii="Arial" w:hAnsi="Arial" w:cs="Arial"/>
          <w:sz w:val="22"/>
          <w:szCs w:val="22"/>
          <w:highlight w:val="yellow"/>
        </w:rPr>
        <w:t xml:space="preserve">miR-1 / let-7a problem? </w:t>
      </w:r>
    </w:p>
    <w:p w14:paraId="767ED6F2" w14:textId="77777777" w:rsidR="0087239E" w:rsidRPr="00675E31" w:rsidRDefault="0087239E" w:rsidP="0087239E">
      <w:pPr>
        <w:pStyle w:val="ListParagraph"/>
        <w:numPr>
          <w:ilvl w:val="2"/>
          <w:numId w:val="1"/>
        </w:numPr>
        <w:rPr>
          <w:rFonts w:ascii="Arial" w:hAnsi="Arial" w:cs="Arial"/>
          <w:sz w:val="22"/>
          <w:szCs w:val="22"/>
          <w:highlight w:val="yellow"/>
        </w:rPr>
      </w:pPr>
      <w:r w:rsidRPr="00675E31">
        <w:rPr>
          <w:rFonts w:ascii="Arial" w:hAnsi="Arial" w:cs="Arial"/>
          <w:sz w:val="22"/>
          <w:szCs w:val="22"/>
          <w:highlight w:val="yellow"/>
        </w:rPr>
        <w:t xml:space="preserve">Due to the lack of </w:t>
      </w:r>
      <w:proofErr w:type="spellStart"/>
      <w:r w:rsidRPr="00675E31">
        <w:rPr>
          <w:rFonts w:ascii="Arial" w:hAnsi="Arial" w:cs="Arial"/>
          <w:sz w:val="22"/>
          <w:szCs w:val="22"/>
          <w:highlight w:val="yellow"/>
        </w:rPr>
        <w:t>I_combined</w:t>
      </w:r>
      <w:proofErr w:type="spellEnd"/>
      <w:r w:rsidRPr="00675E31">
        <w:rPr>
          <w:rFonts w:ascii="Arial" w:hAnsi="Arial" w:cs="Arial"/>
          <w:sz w:val="22"/>
          <w:szCs w:val="22"/>
          <w:highlight w:val="yellow"/>
        </w:rPr>
        <w:t xml:space="preserve"> in the site counts, adding the new sites (Assigning the sites now; 5:13 PM)</w:t>
      </w:r>
    </w:p>
    <w:p w14:paraId="7B08E80A" w14:textId="77777777" w:rsidR="0087239E" w:rsidRPr="00B45EF0" w:rsidRDefault="0087239E" w:rsidP="0087239E">
      <w:pPr>
        <w:pStyle w:val="ListParagraph"/>
        <w:numPr>
          <w:ilvl w:val="1"/>
          <w:numId w:val="1"/>
        </w:numPr>
        <w:rPr>
          <w:rFonts w:ascii="Arial" w:hAnsi="Arial" w:cs="Arial"/>
          <w:sz w:val="22"/>
          <w:szCs w:val="22"/>
          <w:highlight w:val="yellow"/>
        </w:rPr>
      </w:pPr>
      <w:r w:rsidRPr="00B45EF0">
        <w:rPr>
          <w:rFonts w:ascii="Arial" w:hAnsi="Arial" w:cs="Arial"/>
          <w:sz w:val="22"/>
          <w:szCs w:val="22"/>
          <w:highlight w:val="yellow"/>
        </w:rPr>
        <w:t>miR-7 problem:</w:t>
      </w:r>
    </w:p>
    <w:p w14:paraId="1FBAB7A7" w14:textId="77777777" w:rsidR="0087239E" w:rsidRPr="00B45EF0" w:rsidRDefault="0087239E" w:rsidP="0087239E">
      <w:pPr>
        <w:pStyle w:val="ListParagraph"/>
        <w:numPr>
          <w:ilvl w:val="2"/>
          <w:numId w:val="1"/>
        </w:numPr>
        <w:rPr>
          <w:rFonts w:ascii="Arial" w:hAnsi="Arial" w:cs="Arial"/>
          <w:sz w:val="22"/>
          <w:szCs w:val="22"/>
          <w:highlight w:val="yellow"/>
        </w:rPr>
      </w:pPr>
      <w:proofErr w:type="gramStart"/>
      <w:r w:rsidRPr="00B45EF0">
        <w:rPr>
          <w:rFonts w:ascii="Arial" w:hAnsi="Arial" w:cs="Arial"/>
          <w:sz w:val="22"/>
          <w:szCs w:val="22"/>
          <w:highlight w:val="yellow"/>
        </w:rPr>
        <w:t>Also</w:t>
      </w:r>
      <w:proofErr w:type="gramEnd"/>
      <w:r w:rsidRPr="00B45EF0">
        <w:rPr>
          <w:rFonts w:ascii="Arial" w:hAnsi="Arial" w:cs="Arial"/>
          <w:sz w:val="22"/>
          <w:szCs w:val="22"/>
          <w:highlight w:val="yellow"/>
        </w:rPr>
        <w:t xml:space="preserve"> due to the lack of </w:t>
      </w:r>
      <w:proofErr w:type="spellStart"/>
      <w:r w:rsidRPr="00B45EF0">
        <w:rPr>
          <w:rFonts w:ascii="Arial" w:hAnsi="Arial" w:cs="Arial"/>
          <w:sz w:val="22"/>
          <w:szCs w:val="22"/>
          <w:highlight w:val="yellow"/>
        </w:rPr>
        <w:t>I_combined</w:t>
      </w:r>
      <w:proofErr w:type="spellEnd"/>
      <w:r w:rsidRPr="00B45EF0">
        <w:rPr>
          <w:rFonts w:ascii="Arial" w:hAnsi="Arial" w:cs="Arial"/>
          <w:sz w:val="22"/>
          <w:szCs w:val="22"/>
          <w:highlight w:val="yellow"/>
        </w:rPr>
        <w:t xml:space="preserve"> sample in the site count table; (Assigning it at 5:23 PM)</w:t>
      </w:r>
    </w:p>
    <w:p w14:paraId="59244A6C" w14:textId="77777777" w:rsidR="0087239E" w:rsidRPr="00BE06D4" w:rsidRDefault="0087239E" w:rsidP="0087239E">
      <w:pPr>
        <w:pStyle w:val="ListParagraph"/>
        <w:numPr>
          <w:ilvl w:val="1"/>
          <w:numId w:val="1"/>
        </w:numPr>
        <w:rPr>
          <w:rFonts w:ascii="Arial" w:hAnsi="Arial" w:cs="Arial"/>
          <w:sz w:val="22"/>
          <w:szCs w:val="22"/>
          <w:highlight w:val="yellow"/>
        </w:rPr>
      </w:pPr>
      <w:r w:rsidRPr="00BE06D4">
        <w:rPr>
          <w:rFonts w:ascii="Arial" w:hAnsi="Arial" w:cs="Arial"/>
          <w:sz w:val="22"/>
          <w:szCs w:val="22"/>
          <w:highlight w:val="yellow"/>
        </w:rPr>
        <w:t xml:space="preserve">Get 10mers into the figure, why doesn’t it </w:t>
      </w:r>
      <w:proofErr w:type="gramStart"/>
      <w:r w:rsidRPr="00BE06D4">
        <w:rPr>
          <w:rFonts w:ascii="Arial" w:hAnsi="Arial" w:cs="Arial"/>
          <w:sz w:val="22"/>
          <w:szCs w:val="22"/>
          <w:highlight w:val="yellow"/>
        </w:rPr>
        <w:t>work?:</w:t>
      </w:r>
      <w:proofErr w:type="gramEnd"/>
    </w:p>
    <w:p w14:paraId="6047F962" w14:textId="77777777" w:rsidR="0087239E" w:rsidRPr="00BE06D4" w:rsidRDefault="0087239E" w:rsidP="0087239E">
      <w:pPr>
        <w:pStyle w:val="ListParagraph"/>
        <w:numPr>
          <w:ilvl w:val="2"/>
          <w:numId w:val="1"/>
        </w:numPr>
        <w:rPr>
          <w:rFonts w:ascii="Arial" w:hAnsi="Arial" w:cs="Arial"/>
          <w:sz w:val="22"/>
          <w:szCs w:val="22"/>
          <w:highlight w:val="yellow"/>
        </w:rPr>
      </w:pPr>
      <w:r w:rsidRPr="00BE06D4">
        <w:rPr>
          <w:rFonts w:ascii="Arial" w:hAnsi="Arial" w:cs="Arial"/>
          <w:sz w:val="22"/>
          <w:szCs w:val="22"/>
          <w:highlight w:val="yellow"/>
        </w:rPr>
        <w:t xml:space="preserve">Due to </w:t>
      </w:r>
      <w:proofErr w:type="spellStart"/>
      <w:r w:rsidRPr="00BE06D4">
        <w:rPr>
          <w:rFonts w:ascii="Arial" w:hAnsi="Arial" w:cs="Arial"/>
          <w:sz w:val="22"/>
          <w:szCs w:val="22"/>
          <w:highlight w:val="yellow"/>
        </w:rPr>
        <w:t>SiteList</w:t>
      </w:r>
      <w:proofErr w:type="spellEnd"/>
      <w:r w:rsidRPr="00BE06D4">
        <w:rPr>
          <w:rFonts w:ascii="Arial" w:hAnsi="Arial" w:cs="Arial"/>
          <w:sz w:val="22"/>
          <w:szCs w:val="22"/>
          <w:highlight w:val="yellow"/>
        </w:rPr>
        <w:t xml:space="preserve"> taking a new argument., ostensibly fixed. (5:24)</w:t>
      </w:r>
    </w:p>
    <w:p w14:paraId="443710DF" w14:textId="77777777" w:rsidR="0087239E" w:rsidRPr="00BE06D4" w:rsidRDefault="0087239E" w:rsidP="0087239E">
      <w:pPr>
        <w:pStyle w:val="ListParagraph"/>
        <w:numPr>
          <w:ilvl w:val="1"/>
          <w:numId w:val="1"/>
        </w:numPr>
        <w:rPr>
          <w:rFonts w:ascii="Arial" w:hAnsi="Arial" w:cs="Arial"/>
          <w:sz w:val="22"/>
          <w:szCs w:val="22"/>
          <w:highlight w:val="yellow"/>
        </w:rPr>
      </w:pPr>
      <w:r w:rsidRPr="00BE06D4">
        <w:rPr>
          <w:rFonts w:ascii="Arial" w:hAnsi="Arial" w:cs="Arial"/>
          <w:sz w:val="22"/>
          <w:szCs w:val="22"/>
          <w:highlight w:val="yellow"/>
        </w:rPr>
        <w:t>Sizing</w:t>
      </w:r>
    </w:p>
    <w:p w14:paraId="0F8F26E9" w14:textId="77777777" w:rsidR="0087239E" w:rsidRPr="00EE2EC9" w:rsidRDefault="0087239E" w:rsidP="0087239E">
      <w:pPr>
        <w:pStyle w:val="ListParagraph"/>
        <w:numPr>
          <w:ilvl w:val="1"/>
          <w:numId w:val="1"/>
        </w:numPr>
        <w:rPr>
          <w:rFonts w:ascii="Arial" w:hAnsi="Arial" w:cs="Arial"/>
          <w:sz w:val="22"/>
          <w:szCs w:val="22"/>
          <w:highlight w:val="yellow"/>
        </w:rPr>
      </w:pPr>
      <w:r w:rsidRPr="00EE2EC9">
        <w:rPr>
          <w:rFonts w:ascii="Arial" w:hAnsi="Arial" w:cs="Arial"/>
          <w:sz w:val="22"/>
          <w:szCs w:val="22"/>
          <w:highlight w:val="yellow"/>
        </w:rPr>
        <w:t xml:space="preserve">Get the </w:t>
      </w:r>
      <w:proofErr w:type="spellStart"/>
      <w:r w:rsidRPr="00EE2EC9">
        <w:rPr>
          <w:rFonts w:ascii="Arial" w:hAnsi="Arial" w:cs="Arial"/>
          <w:sz w:val="22"/>
          <w:szCs w:val="22"/>
          <w:highlight w:val="yellow"/>
        </w:rPr>
        <w:t>Kd</w:t>
      </w:r>
      <w:proofErr w:type="spellEnd"/>
      <w:r w:rsidRPr="00EE2EC9">
        <w:rPr>
          <w:rFonts w:ascii="Arial" w:hAnsi="Arial" w:cs="Arial"/>
          <w:sz w:val="22"/>
          <w:szCs w:val="22"/>
          <w:highlight w:val="yellow"/>
        </w:rPr>
        <w:t xml:space="preserve"> in the legend to have a subscript.</w:t>
      </w:r>
    </w:p>
    <w:p w14:paraId="01D481B4" w14:textId="77777777" w:rsidR="0087239E" w:rsidRPr="00172807" w:rsidRDefault="0087239E" w:rsidP="0087239E">
      <w:pPr>
        <w:pStyle w:val="ListParagraph"/>
        <w:numPr>
          <w:ilvl w:val="0"/>
          <w:numId w:val="1"/>
        </w:numPr>
        <w:ind w:left="360"/>
        <w:rPr>
          <w:rFonts w:ascii="Arial" w:hAnsi="Arial" w:cs="Arial"/>
          <w:sz w:val="22"/>
          <w:szCs w:val="22"/>
          <w:highlight w:val="yellow"/>
        </w:rPr>
      </w:pPr>
      <w:r w:rsidRPr="00172807">
        <w:rPr>
          <w:rFonts w:ascii="Arial" w:hAnsi="Arial" w:cs="Arial"/>
          <w:sz w:val="22"/>
          <w:szCs w:val="22"/>
          <w:highlight w:val="yellow"/>
        </w:rPr>
        <w:t>Figure 2: Make a schematic for adding energy of A1 and m8.</w:t>
      </w:r>
    </w:p>
    <w:p w14:paraId="50808DB0" w14:textId="77777777" w:rsidR="0087239E" w:rsidRPr="00FA5EC5" w:rsidRDefault="0087239E" w:rsidP="0087239E">
      <w:pPr>
        <w:pStyle w:val="ListParagraph"/>
        <w:numPr>
          <w:ilvl w:val="0"/>
          <w:numId w:val="1"/>
        </w:numPr>
        <w:ind w:left="360"/>
        <w:rPr>
          <w:rFonts w:ascii="Arial" w:hAnsi="Arial" w:cs="Arial"/>
          <w:sz w:val="22"/>
          <w:szCs w:val="22"/>
          <w:highlight w:val="yellow"/>
        </w:rPr>
      </w:pPr>
      <w:r w:rsidRPr="00FA5EC5">
        <w:rPr>
          <w:rFonts w:ascii="Arial" w:hAnsi="Arial" w:cs="Arial"/>
          <w:sz w:val="22"/>
          <w:szCs w:val="22"/>
          <w:highlight w:val="yellow"/>
        </w:rPr>
        <w:t>Add miR-7-23nt (equilibrium2_nb) to Figure 2</w:t>
      </w:r>
    </w:p>
    <w:p w14:paraId="6EC874B9" w14:textId="54344410" w:rsidR="0087239E" w:rsidRPr="00FA5EC5" w:rsidRDefault="0087239E" w:rsidP="0087239E">
      <w:pPr>
        <w:pStyle w:val="ListParagraph"/>
        <w:numPr>
          <w:ilvl w:val="0"/>
          <w:numId w:val="1"/>
        </w:numPr>
        <w:ind w:left="360"/>
        <w:rPr>
          <w:rFonts w:ascii="Arial" w:hAnsi="Arial" w:cs="Arial"/>
          <w:sz w:val="22"/>
          <w:szCs w:val="22"/>
          <w:highlight w:val="yellow"/>
        </w:rPr>
      </w:pPr>
      <w:r w:rsidRPr="00FA5EC5">
        <w:rPr>
          <w:rFonts w:ascii="Arial" w:hAnsi="Arial" w:cs="Arial"/>
          <w:sz w:val="22"/>
          <w:szCs w:val="22"/>
          <w:highlight w:val="yellow"/>
        </w:rPr>
        <w:t>Add miR-7-23nt (equilibrium2_nb) to Figure S2i</w:t>
      </w:r>
      <w:r w:rsidR="00DA2F2F">
        <w:rPr>
          <w:rFonts w:ascii="Arial" w:hAnsi="Arial" w:cs="Arial"/>
          <w:sz w:val="22"/>
          <w:szCs w:val="22"/>
          <w:highlight w:val="yellow"/>
        </w:rPr>
        <w:t xml:space="preserve"> (update, now S2)</w:t>
      </w:r>
    </w:p>
    <w:p w14:paraId="1B32E19C" w14:textId="7423F479" w:rsidR="0087239E" w:rsidRPr="00FA5EC5" w:rsidRDefault="0087239E" w:rsidP="0087239E">
      <w:pPr>
        <w:pStyle w:val="ListParagraph"/>
        <w:numPr>
          <w:ilvl w:val="0"/>
          <w:numId w:val="1"/>
        </w:numPr>
        <w:ind w:left="360"/>
        <w:rPr>
          <w:rFonts w:ascii="Arial" w:hAnsi="Arial" w:cs="Arial"/>
          <w:sz w:val="22"/>
          <w:szCs w:val="22"/>
          <w:highlight w:val="yellow"/>
        </w:rPr>
      </w:pPr>
      <w:r w:rsidRPr="00FA5EC5">
        <w:rPr>
          <w:rFonts w:ascii="Arial" w:hAnsi="Arial" w:cs="Arial"/>
          <w:sz w:val="22"/>
          <w:szCs w:val="22"/>
          <w:highlight w:val="yellow"/>
        </w:rPr>
        <w:t>Add miR-7-23nt (equilibrium2_nb) to Figure S2ii</w:t>
      </w:r>
      <w:r w:rsidR="00DA2F2F">
        <w:rPr>
          <w:rFonts w:ascii="Arial" w:hAnsi="Arial" w:cs="Arial"/>
          <w:sz w:val="22"/>
          <w:szCs w:val="22"/>
          <w:highlight w:val="yellow"/>
        </w:rPr>
        <w:t xml:space="preserve"> (update, now S3)</w:t>
      </w:r>
    </w:p>
    <w:p w14:paraId="0A05CFA7" w14:textId="77777777" w:rsidR="0087239E" w:rsidRPr="00CA6B76" w:rsidRDefault="0087239E" w:rsidP="0087239E">
      <w:pPr>
        <w:pStyle w:val="ListParagraph"/>
        <w:numPr>
          <w:ilvl w:val="0"/>
          <w:numId w:val="1"/>
        </w:numPr>
        <w:ind w:left="360"/>
        <w:rPr>
          <w:rFonts w:ascii="Arial" w:hAnsi="Arial" w:cs="Arial"/>
          <w:sz w:val="22"/>
          <w:szCs w:val="22"/>
          <w:highlight w:val="yellow"/>
        </w:rPr>
      </w:pPr>
      <w:r w:rsidRPr="00CA6B76">
        <w:rPr>
          <w:rFonts w:ascii="Arial" w:hAnsi="Arial" w:cs="Arial"/>
          <w:sz w:val="22"/>
          <w:szCs w:val="22"/>
          <w:highlight w:val="yellow"/>
        </w:rPr>
        <w:t>Add miR-7 to new Figure 4 (Old figure 3), and make updates.</w:t>
      </w:r>
    </w:p>
    <w:p w14:paraId="1BFBF311" w14:textId="77777777" w:rsidR="0087239E" w:rsidRPr="001C3AF7" w:rsidRDefault="0087239E" w:rsidP="0087239E">
      <w:pPr>
        <w:pStyle w:val="ListParagraph"/>
        <w:numPr>
          <w:ilvl w:val="1"/>
          <w:numId w:val="1"/>
        </w:numPr>
        <w:rPr>
          <w:rFonts w:ascii="Arial" w:hAnsi="Arial" w:cs="Arial"/>
          <w:sz w:val="22"/>
          <w:szCs w:val="22"/>
          <w:highlight w:val="yellow"/>
        </w:rPr>
      </w:pPr>
      <w:r w:rsidRPr="001C3AF7">
        <w:rPr>
          <w:rFonts w:ascii="Arial" w:hAnsi="Arial" w:cs="Arial"/>
          <w:sz w:val="22"/>
          <w:szCs w:val="22"/>
          <w:highlight w:val="yellow"/>
        </w:rPr>
        <w:t>Flanking</w:t>
      </w:r>
    </w:p>
    <w:p w14:paraId="2BA88BE6" w14:textId="77777777" w:rsidR="0087239E" w:rsidRPr="00CA6B76" w:rsidRDefault="0087239E" w:rsidP="0087239E">
      <w:pPr>
        <w:pStyle w:val="ListParagraph"/>
        <w:numPr>
          <w:ilvl w:val="1"/>
          <w:numId w:val="1"/>
        </w:numPr>
        <w:rPr>
          <w:rFonts w:ascii="Arial" w:hAnsi="Arial" w:cs="Arial"/>
          <w:sz w:val="22"/>
          <w:szCs w:val="22"/>
          <w:highlight w:val="yellow"/>
        </w:rPr>
      </w:pPr>
      <w:r w:rsidRPr="00CA6B76">
        <w:rPr>
          <w:rFonts w:ascii="Arial" w:hAnsi="Arial" w:cs="Arial"/>
          <w:sz w:val="22"/>
          <w:szCs w:val="22"/>
          <w:highlight w:val="yellow"/>
        </w:rPr>
        <w:t>Structure</w:t>
      </w:r>
    </w:p>
    <w:p w14:paraId="7C0BBD49" w14:textId="77777777" w:rsidR="0087239E" w:rsidRPr="001C3AF7" w:rsidRDefault="0087239E" w:rsidP="0087239E">
      <w:pPr>
        <w:pStyle w:val="ListParagraph"/>
        <w:numPr>
          <w:ilvl w:val="1"/>
          <w:numId w:val="1"/>
        </w:numPr>
        <w:rPr>
          <w:rFonts w:ascii="Arial" w:hAnsi="Arial" w:cs="Arial"/>
          <w:sz w:val="22"/>
          <w:szCs w:val="22"/>
          <w:highlight w:val="cyan"/>
        </w:rPr>
      </w:pPr>
      <w:r w:rsidRPr="001C3AF7">
        <w:rPr>
          <w:rFonts w:ascii="Arial" w:hAnsi="Arial" w:cs="Arial"/>
          <w:sz w:val="22"/>
          <w:szCs w:val="22"/>
          <w:highlight w:val="cyan"/>
        </w:rPr>
        <w:t>miR-1 Issue arises: The 7mer-m8w3 must be a not real site, as it has a strong preference for the context GT, on the end. This gives a ACATT</w:t>
      </w:r>
      <w:r w:rsidRPr="009E5BB5">
        <w:rPr>
          <w:rFonts w:ascii="Arial" w:hAnsi="Arial" w:cs="Arial"/>
          <w:b/>
          <w:sz w:val="22"/>
          <w:szCs w:val="22"/>
          <w:highlight w:val="cyan"/>
        </w:rPr>
        <w:t>TCGT</w:t>
      </w:r>
      <w:r>
        <w:rPr>
          <w:rFonts w:ascii="Arial" w:hAnsi="Arial" w:cs="Arial"/>
          <w:sz w:val="22"/>
          <w:szCs w:val="22"/>
          <w:highlight w:val="cyan"/>
        </w:rPr>
        <w:t xml:space="preserve">. This occurs in the </w:t>
      </w:r>
      <w:proofErr w:type="spellStart"/>
      <w:r>
        <w:rPr>
          <w:rFonts w:ascii="Arial" w:hAnsi="Arial" w:cs="Arial"/>
          <w:sz w:val="22"/>
          <w:szCs w:val="22"/>
          <w:highlight w:val="cyan"/>
        </w:rPr>
        <w:t>fanking</w:t>
      </w:r>
      <w:proofErr w:type="spellEnd"/>
      <w:r>
        <w:rPr>
          <w:rFonts w:ascii="Arial" w:hAnsi="Arial" w:cs="Arial"/>
          <w:sz w:val="22"/>
          <w:szCs w:val="22"/>
          <w:highlight w:val="cyan"/>
        </w:rPr>
        <w:t xml:space="preserve"> sequence:</w:t>
      </w:r>
      <w:r w:rsidRPr="009E5BB5">
        <w:rPr>
          <w:rFonts w:ascii="Arial" w:hAnsi="Arial" w:cs="Arial"/>
          <w:b/>
          <w:sz w:val="22"/>
          <w:szCs w:val="22"/>
          <w:highlight w:val="cyan"/>
        </w:rPr>
        <w:t xml:space="preserve"> TCGT</w:t>
      </w:r>
      <w:r>
        <w:rPr>
          <w:rFonts w:ascii="Arial" w:hAnsi="Arial" w:cs="Arial"/>
          <w:sz w:val="22"/>
          <w:szCs w:val="22"/>
          <w:highlight w:val="cyan"/>
        </w:rPr>
        <w:t>ATG</w:t>
      </w:r>
    </w:p>
    <w:p w14:paraId="69698557" w14:textId="77777777" w:rsidR="0087239E" w:rsidRDefault="0087239E" w:rsidP="0087239E">
      <w:pPr>
        <w:pStyle w:val="ListParagraph"/>
        <w:numPr>
          <w:ilvl w:val="2"/>
          <w:numId w:val="1"/>
        </w:numPr>
        <w:rPr>
          <w:rFonts w:ascii="Arial" w:hAnsi="Arial" w:cs="Arial"/>
          <w:sz w:val="22"/>
          <w:szCs w:val="22"/>
          <w:highlight w:val="cyan"/>
        </w:rPr>
      </w:pPr>
      <w:r w:rsidRPr="001C3AF7">
        <w:rPr>
          <w:rFonts w:ascii="Arial" w:hAnsi="Arial" w:cs="Arial"/>
          <w:sz w:val="22"/>
          <w:szCs w:val="22"/>
          <w:highlight w:val="cyan"/>
        </w:rPr>
        <w:t xml:space="preserve">Checking this with the -1, 0, 1, and 2 </w:t>
      </w:r>
      <w:proofErr w:type="spellStart"/>
      <w:r w:rsidRPr="001C3AF7">
        <w:rPr>
          <w:rFonts w:ascii="Arial" w:hAnsi="Arial" w:cs="Arial"/>
          <w:sz w:val="22"/>
          <w:szCs w:val="22"/>
          <w:highlight w:val="cyan"/>
        </w:rPr>
        <w:t>n_constant</w:t>
      </w:r>
      <w:proofErr w:type="spellEnd"/>
      <w:r w:rsidRPr="001C3AF7">
        <w:rPr>
          <w:rFonts w:ascii="Arial" w:hAnsi="Arial" w:cs="Arial"/>
          <w:sz w:val="22"/>
          <w:szCs w:val="22"/>
          <w:highlight w:val="cyan"/>
        </w:rPr>
        <w:t>.</w:t>
      </w:r>
    </w:p>
    <w:p w14:paraId="102D4322" w14:textId="77777777" w:rsidR="0087239E" w:rsidRDefault="0087239E" w:rsidP="0087239E">
      <w:pPr>
        <w:pStyle w:val="ListParagraph"/>
        <w:numPr>
          <w:ilvl w:val="2"/>
          <w:numId w:val="1"/>
        </w:numPr>
        <w:rPr>
          <w:rFonts w:ascii="Arial" w:hAnsi="Arial" w:cs="Arial"/>
          <w:sz w:val="22"/>
          <w:szCs w:val="22"/>
          <w:highlight w:val="cyan"/>
        </w:rPr>
      </w:pPr>
      <w:r>
        <w:rPr>
          <w:rFonts w:ascii="Arial" w:hAnsi="Arial" w:cs="Arial"/>
          <w:sz w:val="22"/>
          <w:szCs w:val="22"/>
          <w:highlight w:val="cyan"/>
        </w:rPr>
        <w:t xml:space="preserve">Fit Site </w:t>
      </w:r>
      <w:proofErr w:type="spellStart"/>
      <w:r>
        <w:rPr>
          <w:rFonts w:ascii="Arial" w:hAnsi="Arial" w:cs="Arial"/>
          <w:sz w:val="22"/>
          <w:szCs w:val="22"/>
          <w:highlight w:val="cyan"/>
        </w:rPr>
        <w:t>Kds</w:t>
      </w:r>
      <w:proofErr w:type="spellEnd"/>
      <w:r>
        <w:rPr>
          <w:rFonts w:ascii="Arial" w:hAnsi="Arial" w:cs="Arial"/>
          <w:sz w:val="22"/>
          <w:szCs w:val="22"/>
          <w:highlight w:val="cyan"/>
        </w:rPr>
        <w:t xml:space="preserve"> to -3, -2, -1, 0, 1, 2, 3, 4, 5</w:t>
      </w:r>
    </w:p>
    <w:p w14:paraId="337531BD" w14:textId="77777777" w:rsidR="0087239E" w:rsidRPr="001C3AF7" w:rsidRDefault="0087239E" w:rsidP="0087239E">
      <w:pPr>
        <w:pStyle w:val="ListParagraph"/>
        <w:numPr>
          <w:ilvl w:val="2"/>
          <w:numId w:val="1"/>
        </w:numPr>
        <w:rPr>
          <w:rFonts w:ascii="Arial" w:hAnsi="Arial" w:cs="Arial"/>
          <w:sz w:val="22"/>
          <w:szCs w:val="22"/>
          <w:highlight w:val="cyan"/>
        </w:rPr>
      </w:pPr>
    </w:p>
    <w:p w14:paraId="3201F6F4" w14:textId="0F5A64F9" w:rsidR="0087239E" w:rsidRDefault="0087239E" w:rsidP="0087239E">
      <w:pPr>
        <w:pStyle w:val="ListParagraph"/>
        <w:numPr>
          <w:ilvl w:val="0"/>
          <w:numId w:val="1"/>
        </w:numPr>
        <w:ind w:left="360"/>
        <w:rPr>
          <w:rFonts w:ascii="Arial" w:hAnsi="Arial" w:cs="Arial"/>
          <w:sz w:val="22"/>
          <w:szCs w:val="22"/>
          <w:highlight w:val="yellow"/>
        </w:rPr>
      </w:pPr>
      <w:r>
        <w:rPr>
          <w:rFonts w:ascii="Arial" w:hAnsi="Arial" w:cs="Arial"/>
          <w:sz w:val="22"/>
          <w:szCs w:val="22"/>
          <w:highlight w:val="yellow"/>
        </w:rPr>
        <w:t>Swap Figures 3 and 4.</w:t>
      </w:r>
    </w:p>
    <w:p w14:paraId="4DF6E5A7" w14:textId="77777777" w:rsidR="0087239E" w:rsidRDefault="0087239E" w:rsidP="0087239E">
      <w:pPr>
        <w:pStyle w:val="ListParagraph"/>
        <w:numPr>
          <w:ilvl w:val="0"/>
          <w:numId w:val="1"/>
        </w:numPr>
        <w:ind w:left="360"/>
        <w:rPr>
          <w:rFonts w:ascii="Arial" w:hAnsi="Arial" w:cs="Arial"/>
          <w:sz w:val="22"/>
          <w:szCs w:val="22"/>
          <w:highlight w:val="yellow"/>
        </w:rPr>
      </w:pPr>
      <w:r>
        <w:rPr>
          <w:rFonts w:ascii="Arial" w:hAnsi="Arial" w:cs="Arial"/>
          <w:sz w:val="22"/>
          <w:szCs w:val="22"/>
          <w:highlight w:val="yellow"/>
        </w:rPr>
        <w:t>Fix New Figure 3C, add trend lines to both plots, rather than connecting lines.</w:t>
      </w:r>
    </w:p>
    <w:p w14:paraId="13D50DB0" w14:textId="77777777" w:rsidR="0087239E" w:rsidRPr="004A2F6D" w:rsidRDefault="0087239E" w:rsidP="0087239E">
      <w:pPr>
        <w:pStyle w:val="ListParagraph"/>
        <w:numPr>
          <w:ilvl w:val="1"/>
          <w:numId w:val="1"/>
        </w:numPr>
        <w:rPr>
          <w:rFonts w:ascii="Arial" w:hAnsi="Arial" w:cs="Arial"/>
          <w:sz w:val="22"/>
          <w:szCs w:val="22"/>
          <w:highlight w:val="yellow"/>
        </w:rPr>
      </w:pPr>
      <w:r w:rsidRPr="004A2F6D">
        <w:rPr>
          <w:rFonts w:ascii="Arial" w:hAnsi="Arial" w:cs="Arial"/>
          <w:sz w:val="22"/>
          <w:szCs w:val="22"/>
          <w:highlight w:val="yellow"/>
        </w:rPr>
        <w:t>Finish the figure before dealing with issue II:</w:t>
      </w:r>
    </w:p>
    <w:p w14:paraId="6F7AE07E" w14:textId="77777777" w:rsidR="0087239E" w:rsidRDefault="0087239E" w:rsidP="0087239E">
      <w:pPr>
        <w:pStyle w:val="ListParagraph"/>
        <w:numPr>
          <w:ilvl w:val="1"/>
          <w:numId w:val="1"/>
        </w:numPr>
        <w:rPr>
          <w:rFonts w:ascii="Arial" w:hAnsi="Arial" w:cs="Arial"/>
          <w:sz w:val="22"/>
          <w:szCs w:val="22"/>
          <w:highlight w:val="magenta"/>
        </w:rPr>
      </w:pPr>
      <w:r w:rsidRPr="00172807">
        <w:rPr>
          <w:rFonts w:ascii="Arial" w:hAnsi="Arial" w:cs="Arial"/>
          <w:sz w:val="22"/>
          <w:szCs w:val="22"/>
          <w:highlight w:val="magenta"/>
        </w:rPr>
        <w:t>Issue:</w:t>
      </w:r>
      <w:r>
        <w:rPr>
          <w:rFonts w:ascii="Arial" w:hAnsi="Arial" w:cs="Arial"/>
          <w:sz w:val="22"/>
          <w:szCs w:val="22"/>
          <w:highlight w:val="magenta"/>
        </w:rPr>
        <w:t xml:space="preserve"> the miR-7-23nt </w:t>
      </w:r>
      <w:proofErr w:type="spellStart"/>
      <w:r>
        <w:rPr>
          <w:rFonts w:ascii="Arial" w:hAnsi="Arial" w:cs="Arial"/>
          <w:sz w:val="22"/>
          <w:szCs w:val="22"/>
          <w:highlight w:val="magenta"/>
        </w:rPr>
        <w:t>kds</w:t>
      </w:r>
      <w:proofErr w:type="spellEnd"/>
      <w:r>
        <w:rPr>
          <w:rFonts w:ascii="Arial" w:hAnsi="Arial" w:cs="Arial"/>
          <w:sz w:val="22"/>
          <w:szCs w:val="22"/>
          <w:highlight w:val="magenta"/>
        </w:rPr>
        <w:t xml:space="preserve"> changed, because the “fixed” </w:t>
      </w:r>
      <w:proofErr w:type="spellStart"/>
      <w:r>
        <w:rPr>
          <w:rFonts w:ascii="Arial" w:hAnsi="Arial" w:cs="Arial"/>
          <w:sz w:val="22"/>
          <w:szCs w:val="22"/>
          <w:highlight w:val="magenta"/>
        </w:rPr>
        <w:t>Kd</w:t>
      </w:r>
      <w:proofErr w:type="spellEnd"/>
      <w:r>
        <w:rPr>
          <w:rFonts w:ascii="Arial" w:hAnsi="Arial" w:cs="Arial"/>
          <w:sz w:val="22"/>
          <w:szCs w:val="22"/>
          <w:highlight w:val="magenta"/>
        </w:rPr>
        <w:t xml:space="preserve"> concentrations were set erroneously to the combined, global fit, rather than the global, non-combined fit.</w:t>
      </w:r>
    </w:p>
    <w:p w14:paraId="58032D85" w14:textId="77777777" w:rsidR="0087239E" w:rsidRDefault="0087239E" w:rsidP="0087239E">
      <w:pPr>
        <w:pStyle w:val="ListParagraph"/>
        <w:numPr>
          <w:ilvl w:val="2"/>
          <w:numId w:val="1"/>
        </w:numPr>
        <w:rPr>
          <w:rFonts w:ascii="Arial" w:hAnsi="Arial" w:cs="Arial"/>
          <w:sz w:val="22"/>
          <w:szCs w:val="22"/>
          <w:highlight w:val="magenta"/>
        </w:rPr>
      </w:pPr>
      <w:r>
        <w:rPr>
          <w:rFonts w:ascii="Arial" w:hAnsi="Arial" w:cs="Arial"/>
          <w:sz w:val="22"/>
          <w:szCs w:val="22"/>
          <w:highlight w:val="magenta"/>
        </w:rPr>
        <w:lastRenderedPageBreak/>
        <w:t xml:space="preserve">Nested Issue: when looking at the comparison of the input read counts for the combined and not combined miR-7 -23nt samples, noticed that the 0 protein for the miR-7-23nt, both </w:t>
      </w:r>
      <w:proofErr w:type="spellStart"/>
      <w:r>
        <w:rPr>
          <w:rFonts w:ascii="Arial" w:hAnsi="Arial" w:cs="Arial"/>
          <w:sz w:val="22"/>
          <w:szCs w:val="22"/>
          <w:highlight w:val="magenta"/>
        </w:rPr>
        <w:t>equilibrium_nb</w:t>
      </w:r>
      <w:proofErr w:type="spellEnd"/>
      <w:r>
        <w:rPr>
          <w:rFonts w:ascii="Arial" w:hAnsi="Arial" w:cs="Arial"/>
          <w:sz w:val="22"/>
          <w:szCs w:val="22"/>
          <w:highlight w:val="magenta"/>
        </w:rPr>
        <w:t xml:space="preserve"> &amp; equilibrium2_nb is the same. Must have some mixing of the two experiments in the data frame.</w:t>
      </w:r>
    </w:p>
    <w:p w14:paraId="0CF628F4" w14:textId="77777777" w:rsidR="0087239E" w:rsidRDefault="0087239E" w:rsidP="0087239E">
      <w:pPr>
        <w:pStyle w:val="ListParagraph"/>
        <w:ind w:left="2880"/>
        <w:rPr>
          <w:rFonts w:ascii="Arial" w:hAnsi="Arial" w:cs="Arial"/>
          <w:sz w:val="22"/>
          <w:szCs w:val="22"/>
          <w:highlight w:val="cyan"/>
        </w:rPr>
      </w:pPr>
      <w:r w:rsidRPr="00172807">
        <w:rPr>
          <w:rFonts w:ascii="Arial" w:hAnsi="Arial" w:cs="Arial"/>
          <w:sz w:val="22"/>
          <w:szCs w:val="22"/>
          <w:highlight w:val="cyan"/>
        </w:rPr>
        <w:t>Plan:</w:t>
      </w:r>
    </w:p>
    <w:p w14:paraId="5A8DBFC0" w14:textId="77777777" w:rsidR="0087239E" w:rsidRDefault="0087239E" w:rsidP="0087239E">
      <w:pPr>
        <w:pStyle w:val="ListParagraph"/>
        <w:numPr>
          <w:ilvl w:val="3"/>
          <w:numId w:val="1"/>
        </w:numPr>
        <w:rPr>
          <w:rFonts w:ascii="Arial" w:hAnsi="Arial" w:cs="Arial"/>
          <w:sz w:val="22"/>
          <w:szCs w:val="22"/>
          <w:highlight w:val="cyan"/>
        </w:rPr>
      </w:pPr>
      <w:r>
        <w:rPr>
          <w:rFonts w:ascii="Arial" w:hAnsi="Arial" w:cs="Arial"/>
          <w:sz w:val="22"/>
          <w:szCs w:val="22"/>
          <w:highlight w:val="cyan"/>
        </w:rPr>
        <w:t xml:space="preserve">Check the 0 protein for both, the raw reads, look to see if they are the same. File wont’ preprocess, only the test version, seeing why. </w:t>
      </w:r>
    </w:p>
    <w:p w14:paraId="0B0221EA" w14:textId="77777777" w:rsidR="0087239E" w:rsidRDefault="0087239E" w:rsidP="0087239E">
      <w:pPr>
        <w:pStyle w:val="ListParagraph"/>
        <w:numPr>
          <w:ilvl w:val="3"/>
          <w:numId w:val="1"/>
        </w:numPr>
        <w:rPr>
          <w:rFonts w:ascii="Arial" w:hAnsi="Arial" w:cs="Arial"/>
          <w:sz w:val="22"/>
          <w:szCs w:val="22"/>
          <w:highlight w:val="cyan"/>
        </w:rPr>
      </w:pPr>
      <w:r>
        <w:rPr>
          <w:rFonts w:ascii="Arial" w:hAnsi="Arial" w:cs="Arial"/>
          <w:sz w:val="22"/>
          <w:szCs w:val="22"/>
          <w:highlight w:val="cyan"/>
        </w:rPr>
        <w:t xml:space="preserve">The combined input fitting to miR-7-23nt equilibrium2_nb ostensibly fits better than the non-combined input, the combined input being not made from that input sample (*should* work better with </w:t>
      </w:r>
      <w:proofErr w:type="spellStart"/>
      <w:r>
        <w:rPr>
          <w:rFonts w:ascii="Arial" w:hAnsi="Arial" w:cs="Arial"/>
          <w:sz w:val="22"/>
          <w:szCs w:val="22"/>
          <w:highlight w:val="cyan"/>
        </w:rPr>
        <w:t>noncobined</w:t>
      </w:r>
      <w:proofErr w:type="spellEnd"/>
      <w:r>
        <w:rPr>
          <w:rFonts w:ascii="Arial" w:hAnsi="Arial" w:cs="Arial"/>
          <w:sz w:val="22"/>
          <w:szCs w:val="22"/>
          <w:highlight w:val="cyan"/>
        </w:rPr>
        <w:t xml:space="preserve"> </w:t>
      </w:r>
      <w:proofErr w:type="spellStart"/>
      <w:r>
        <w:rPr>
          <w:rFonts w:ascii="Arial" w:hAnsi="Arial" w:cs="Arial"/>
          <w:sz w:val="22"/>
          <w:szCs w:val="22"/>
          <w:highlight w:val="cyan"/>
        </w:rPr>
        <w:t>ipput</w:t>
      </w:r>
      <w:proofErr w:type="spellEnd"/>
      <w:r>
        <w:rPr>
          <w:rFonts w:ascii="Arial" w:hAnsi="Arial" w:cs="Arial"/>
          <w:sz w:val="22"/>
          <w:szCs w:val="22"/>
          <w:highlight w:val="cyan"/>
        </w:rPr>
        <w:t>).</w:t>
      </w:r>
      <w:r>
        <w:rPr>
          <w:rFonts w:ascii="Arial" w:hAnsi="Arial" w:cs="Arial"/>
          <w:sz w:val="22"/>
          <w:szCs w:val="22"/>
          <w:highlight w:val="cyan"/>
        </w:rPr>
        <w:br/>
        <w:t xml:space="preserve">Trying to retain the highest concentration of miR-7-23nt (the 40% v/v sample) in the fitting, to see if this makes it work better. </w:t>
      </w:r>
      <w:proofErr w:type="gramStart"/>
      <w:r>
        <w:rPr>
          <w:rFonts w:ascii="Arial" w:hAnsi="Arial" w:cs="Arial"/>
          <w:sz w:val="22"/>
          <w:szCs w:val="22"/>
          <w:highlight w:val="cyan"/>
        </w:rPr>
        <w:t>Also</w:t>
      </w:r>
      <w:proofErr w:type="gramEnd"/>
      <w:r>
        <w:rPr>
          <w:rFonts w:ascii="Arial" w:hAnsi="Arial" w:cs="Arial"/>
          <w:sz w:val="22"/>
          <w:szCs w:val="22"/>
          <w:highlight w:val="cyan"/>
        </w:rPr>
        <w:t xml:space="preserve"> trying to see if using a different concentration of input library works better. </w:t>
      </w:r>
    </w:p>
    <w:p w14:paraId="6BDBB677" w14:textId="77777777" w:rsidR="0087239E" w:rsidRDefault="0087239E" w:rsidP="0087239E">
      <w:pPr>
        <w:pStyle w:val="ListParagraph"/>
        <w:numPr>
          <w:ilvl w:val="4"/>
          <w:numId w:val="1"/>
        </w:numPr>
        <w:rPr>
          <w:rFonts w:ascii="Arial" w:hAnsi="Arial" w:cs="Arial"/>
          <w:sz w:val="22"/>
          <w:szCs w:val="22"/>
          <w:highlight w:val="cyan"/>
        </w:rPr>
      </w:pPr>
      <w:r>
        <w:rPr>
          <w:rFonts w:ascii="Arial" w:hAnsi="Arial" w:cs="Arial"/>
          <w:sz w:val="22"/>
          <w:szCs w:val="22"/>
          <w:highlight w:val="cyan"/>
        </w:rPr>
        <w:t xml:space="preserve">miR-7-23nt </w:t>
      </w:r>
      <w:proofErr w:type="spellStart"/>
      <w:r>
        <w:rPr>
          <w:rFonts w:ascii="Arial" w:hAnsi="Arial" w:cs="Arial"/>
          <w:sz w:val="22"/>
          <w:szCs w:val="22"/>
          <w:highlight w:val="cyan"/>
        </w:rPr>
        <w:t>equilibrium_nb</w:t>
      </w:r>
      <w:proofErr w:type="spellEnd"/>
      <w:r>
        <w:rPr>
          <w:rFonts w:ascii="Arial" w:hAnsi="Arial" w:cs="Arial"/>
          <w:sz w:val="22"/>
          <w:szCs w:val="22"/>
          <w:highlight w:val="cyan"/>
        </w:rPr>
        <w:t xml:space="preserve"> 0 test works.</w:t>
      </w:r>
    </w:p>
    <w:p w14:paraId="66F3F6BA" w14:textId="77777777" w:rsidR="0087239E" w:rsidRPr="0059285A" w:rsidRDefault="0087239E" w:rsidP="0087239E">
      <w:pPr>
        <w:pStyle w:val="ListParagraph"/>
        <w:numPr>
          <w:ilvl w:val="4"/>
          <w:numId w:val="1"/>
        </w:numPr>
        <w:rPr>
          <w:rFonts w:ascii="Arial" w:hAnsi="Arial" w:cs="Arial"/>
          <w:sz w:val="22"/>
          <w:szCs w:val="22"/>
          <w:highlight w:val="cyan"/>
        </w:rPr>
      </w:pPr>
      <w:r>
        <w:rPr>
          <w:rFonts w:ascii="Arial" w:hAnsi="Arial" w:cs="Arial"/>
          <w:sz w:val="22"/>
          <w:szCs w:val="22"/>
          <w:highlight w:val="cyan"/>
        </w:rPr>
        <w:t xml:space="preserve">miR-7-23nt </w:t>
      </w:r>
      <w:proofErr w:type="spellStart"/>
      <w:r>
        <w:rPr>
          <w:rFonts w:ascii="Arial" w:hAnsi="Arial" w:cs="Arial"/>
          <w:sz w:val="22"/>
          <w:szCs w:val="22"/>
          <w:highlight w:val="cyan"/>
        </w:rPr>
        <w:t>equilibrium_nb</w:t>
      </w:r>
      <w:proofErr w:type="spellEnd"/>
      <w:r>
        <w:rPr>
          <w:rFonts w:ascii="Arial" w:hAnsi="Arial" w:cs="Arial"/>
          <w:sz w:val="22"/>
          <w:szCs w:val="22"/>
          <w:highlight w:val="cyan"/>
        </w:rPr>
        <w:t xml:space="preserve"> 0 doesn’t work.</w:t>
      </w:r>
    </w:p>
    <w:p w14:paraId="384D3562" w14:textId="77777777" w:rsidR="0087239E" w:rsidRPr="000D272A" w:rsidRDefault="0087239E" w:rsidP="0087239E">
      <w:pPr>
        <w:pStyle w:val="ListParagraph"/>
        <w:numPr>
          <w:ilvl w:val="0"/>
          <w:numId w:val="1"/>
        </w:numPr>
        <w:ind w:left="360"/>
        <w:rPr>
          <w:rFonts w:ascii="Arial" w:hAnsi="Arial" w:cs="Arial"/>
          <w:sz w:val="22"/>
          <w:szCs w:val="22"/>
          <w:highlight w:val="yellow"/>
        </w:rPr>
      </w:pPr>
      <w:r w:rsidRPr="000D272A">
        <w:rPr>
          <w:rFonts w:ascii="Arial" w:hAnsi="Arial" w:cs="Arial"/>
          <w:sz w:val="22"/>
          <w:szCs w:val="22"/>
          <w:highlight w:val="yellow"/>
        </w:rPr>
        <w:t>Decision: Should I use best canonical site, single canonical sites, or use a linear combination of all canonical sites in the UTR?</w:t>
      </w:r>
    </w:p>
    <w:p w14:paraId="724158F1" w14:textId="77777777" w:rsidR="0087239E" w:rsidRPr="00D445CD" w:rsidRDefault="0087239E" w:rsidP="0087239E">
      <w:pPr>
        <w:pStyle w:val="ListParagraph"/>
        <w:numPr>
          <w:ilvl w:val="1"/>
          <w:numId w:val="1"/>
        </w:numPr>
        <w:rPr>
          <w:rFonts w:ascii="Arial" w:hAnsi="Arial" w:cs="Arial"/>
          <w:sz w:val="22"/>
          <w:szCs w:val="22"/>
          <w:highlight w:val="yellow"/>
        </w:rPr>
      </w:pPr>
      <w:r w:rsidRPr="00D445CD">
        <w:rPr>
          <w:rFonts w:ascii="Arial" w:hAnsi="Arial" w:cs="Arial"/>
          <w:sz w:val="22"/>
          <w:szCs w:val="22"/>
          <w:highlight w:val="yellow"/>
        </w:rPr>
        <w:t>Kathy: Use linear model.</w:t>
      </w:r>
    </w:p>
    <w:p w14:paraId="0505B517" w14:textId="4FFE1C59" w:rsidR="0087239E" w:rsidRPr="000D272A" w:rsidRDefault="0087239E" w:rsidP="0087239E">
      <w:pPr>
        <w:pStyle w:val="ListParagraph"/>
        <w:numPr>
          <w:ilvl w:val="1"/>
          <w:numId w:val="1"/>
        </w:numPr>
        <w:rPr>
          <w:rFonts w:ascii="Arial" w:hAnsi="Arial" w:cs="Arial"/>
          <w:sz w:val="22"/>
          <w:szCs w:val="22"/>
          <w:highlight w:val="yellow"/>
        </w:rPr>
      </w:pPr>
      <w:r w:rsidRPr="000D272A">
        <w:rPr>
          <w:rFonts w:ascii="Arial" w:hAnsi="Arial" w:cs="Arial"/>
          <w:sz w:val="22"/>
          <w:szCs w:val="22"/>
          <w:highlight w:val="yellow"/>
        </w:rPr>
        <w:t>Dave: Fine with linear model</w:t>
      </w:r>
      <w:r>
        <w:rPr>
          <w:rFonts w:ascii="Arial" w:hAnsi="Arial" w:cs="Arial"/>
          <w:sz w:val="22"/>
          <w:szCs w:val="22"/>
          <w:highlight w:val="yellow"/>
        </w:rPr>
        <w:t>.</w:t>
      </w:r>
    </w:p>
    <w:p w14:paraId="08C109C3" w14:textId="77777777" w:rsidR="0087239E" w:rsidRPr="00776B24" w:rsidRDefault="0087239E" w:rsidP="0087239E">
      <w:pPr>
        <w:pStyle w:val="ListParagraph"/>
        <w:numPr>
          <w:ilvl w:val="0"/>
          <w:numId w:val="1"/>
        </w:numPr>
        <w:ind w:left="360"/>
        <w:rPr>
          <w:rFonts w:ascii="Arial" w:hAnsi="Arial" w:cs="Arial"/>
          <w:sz w:val="22"/>
          <w:szCs w:val="22"/>
          <w:highlight w:val="yellow"/>
        </w:rPr>
      </w:pPr>
      <w:r w:rsidRPr="00776B24">
        <w:rPr>
          <w:rFonts w:ascii="Arial" w:hAnsi="Arial" w:cs="Arial"/>
          <w:sz w:val="22"/>
          <w:szCs w:val="22"/>
          <w:highlight w:val="yellow"/>
        </w:rPr>
        <w:t>Check the Occupancy cutoffs for all the miR-1 miR-124, miR-155, lsy-6, miR-7 sites with non-canonical sites.</w:t>
      </w:r>
    </w:p>
    <w:p w14:paraId="70A02E04" w14:textId="77777777" w:rsidR="0087239E" w:rsidRPr="00776B24" w:rsidRDefault="0087239E" w:rsidP="0087239E">
      <w:pPr>
        <w:pStyle w:val="ListParagraph"/>
        <w:numPr>
          <w:ilvl w:val="1"/>
          <w:numId w:val="1"/>
        </w:numPr>
        <w:rPr>
          <w:rFonts w:ascii="Arial" w:hAnsi="Arial" w:cs="Arial"/>
          <w:sz w:val="22"/>
          <w:szCs w:val="22"/>
          <w:highlight w:val="yellow"/>
        </w:rPr>
      </w:pPr>
      <w:r w:rsidRPr="00776B24">
        <w:rPr>
          <w:rFonts w:ascii="Arial" w:hAnsi="Arial" w:cs="Arial"/>
          <w:sz w:val="22"/>
          <w:szCs w:val="22"/>
          <w:highlight w:val="yellow"/>
        </w:rPr>
        <w:t xml:space="preserve">Became </w:t>
      </w:r>
      <w:proofErr w:type="spellStart"/>
      <w:r w:rsidRPr="00776B24">
        <w:rPr>
          <w:rFonts w:ascii="Arial" w:hAnsi="Arial" w:cs="Arial"/>
          <w:sz w:val="22"/>
          <w:szCs w:val="22"/>
          <w:highlight w:val="yellow"/>
        </w:rPr>
        <w:t>Kd</w:t>
      </w:r>
      <w:proofErr w:type="spellEnd"/>
      <w:r w:rsidRPr="00776B24">
        <w:rPr>
          <w:rFonts w:ascii="Arial" w:hAnsi="Arial" w:cs="Arial"/>
          <w:sz w:val="22"/>
          <w:szCs w:val="22"/>
          <w:highlight w:val="yellow"/>
        </w:rPr>
        <w:t xml:space="preserve"> and site-number cutoffs. Have a </w:t>
      </w:r>
      <w:proofErr w:type="spellStart"/>
      <w:r w:rsidRPr="00776B24">
        <w:rPr>
          <w:rFonts w:ascii="Arial" w:hAnsi="Arial" w:cs="Arial"/>
          <w:sz w:val="22"/>
          <w:szCs w:val="22"/>
          <w:highlight w:val="yellow"/>
        </w:rPr>
        <w:t>Kd</w:t>
      </w:r>
      <w:proofErr w:type="spellEnd"/>
      <w:r w:rsidRPr="00776B24">
        <w:rPr>
          <w:rFonts w:ascii="Arial" w:hAnsi="Arial" w:cs="Arial"/>
          <w:sz w:val="22"/>
          <w:szCs w:val="22"/>
          <w:highlight w:val="yellow"/>
        </w:rPr>
        <w:t xml:space="preserve"> cutoff of 0.1 </w:t>
      </w:r>
      <w:proofErr w:type="spellStart"/>
      <w:r w:rsidRPr="00776B24">
        <w:rPr>
          <w:rFonts w:ascii="Arial" w:hAnsi="Arial" w:cs="Arial"/>
          <w:sz w:val="22"/>
          <w:szCs w:val="22"/>
          <w:highlight w:val="yellow"/>
        </w:rPr>
        <w:t>nM</w:t>
      </w:r>
      <w:proofErr w:type="spellEnd"/>
      <w:r w:rsidRPr="00776B24">
        <w:rPr>
          <w:rFonts w:ascii="Arial" w:hAnsi="Arial" w:cs="Arial"/>
          <w:sz w:val="22"/>
          <w:szCs w:val="22"/>
          <w:highlight w:val="yellow"/>
        </w:rPr>
        <w:t>, now making a site-number cutoff.</w:t>
      </w:r>
    </w:p>
    <w:p w14:paraId="4C1247CA" w14:textId="77777777" w:rsidR="0087239E" w:rsidRPr="00776B24" w:rsidRDefault="0087239E" w:rsidP="0087239E">
      <w:pPr>
        <w:pStyle w:val="ListParagraph"/>
        <w:numPr>
          <w:ilvl w:val="2"/>
          <w:numId w:val="1"/>
        </w:numPr>
        <w:rPr>
          <w:rFonts w:ascii="Arial" w:hAnsi="Arial" w:cs="Arial"/>
          <w:sz w:val="22"/>
          <w:szCs w:val="22"/>
          <w:highlight w:val="yellow"/>
        </w:rPr>
      </w:pPr>
      <w:proofErr w:type="spellStart"/>
      <w:r w:rsidRPr="00776B24">
        <w:rPr>
          <w:rFonts w:ascii="Arial" w:hAnsi="Arial" w:cs="Arial"/>
          <w:sz w:val="22"/>
          <w:szCs w:val="22"/>
          <w:highlight w:val="yellow"/>
        </w:rPr>
        <w:t>Kd</w:t>
      </w:r>
      <w:proofErr w:type="spellEnd"/>
      <w:r w:rsidRPr="00776B24">
        <w:rPr>
          <w:rFonts w:ascii="Arial" w:hAnsi="Arial" w:cs="Arial"/>
          <w:sz w:val="22"/>
          <w:szCs w:val="22"/>
          <w:highlight w:val="yellow"/>
        </w:rPr>
        <w:t xml:space="preserve"> cutoff</w:t>
      </w:r>
    </w:p>
    <w:p w14:paraId="64A33495" w14:textId="77777777" w:rsidR="0087239E" w:rsidRDefault="0087239E" w:rsidP="0087239E">
      <w:pPr>
        <w:pStyle w:val="ListParagraph"/>
        <w:numPr>
          <w:ilvl w:val="2"/>
          <w:numId w:val="1"/>
        </w:numPr>
        <w:rPr>
          <w:rFonts w:ascii="Arial" w:hAnsi="Arial" w:cs="Arial"/>
          <w:sz w:val="22"/>
          <w:szCs w:val="22"/>
          <w:highlight w:val="yellow"/>
        </w:rPr>
      </w:pPr>
      <w:r w:rsidRPr="0087239E">
        <w:rPr>
          <w:rFonts w:ascii="Arial" w:hAnsi="Arial" w:cs="Arial"/>
          <w:sz w:val="22"/>
          <w:szCs w:val="22"/>
          <w:highlight w:val="yellow"/>
        </w:rPr>
        <w:t>Site-number cutoff</w:t>
      </w:r>
      <w:r>
        <w:rPr>
          <w:rFonts w:ascii="Arial" w:hAnsi="Arial" w:cs="Arial"/>
          <w:sz w:val="22"/>
          <w:szCs w:val="22"/>
          <w:highlight w:val="yellow"/>
        </w:rPr>
        <w:t>: Dave picked 20</w:t>
      </w:r>
    </w:p>
    <w:p w14:paraId="1E7EED29" w14:textId="065CF4F8" w:rsidR="0087239E" w:rsidRPr="0087239E" w:rsidRDefault="0087239E" w:rsidP="0087239E">
      <w:pPr>
        <w:pStyle w:val="ListParagraph"/>
        <w:numPr>
          <w:ilvl w:val="1"/>
          <w:numId w:val="1"/>
        </w:numPr>
        <w:rPr>
          <w:rFonts w:ascii="Arial" w:hAnsi="Arial" w:cs="Arial"/>
          <w:sz w:val="22"/>
          <w:szCs w:val="22"/>
        </w:rPr>
      </w:pPr>
      <w:r w:rsidRPr="0087239E">
        <w:rPr>
          <w:rFonts w:ascii="Arial" w:hAnsi="Arial" w:cs="Arial"/>
          <w:sz w:val="22"/>
          <w:szCs w:val="22"/>
        </w:rPr>
        <w:t>Add in the 6mer-m8 and 6mer-A1 into these plots</w:t>
      </w:r>
    </w:p>
    <w:p w14:paraId="10807101" w14:textId="77777777" w:rsidR="0087239E" w:rsidRPr="001452E7" w:rsidRDefault="0087239E" w:rsidP="0087239E">
      <w:pPr>
        <w:pStyle w:val="ListParagraph"/>
        <w:numPr>
          <w:ilvl w:val="0"/>
          <w:numId w:val="1"/>
        </w:numPr>
        <w:ind w:left="360"/>
        <w:rPr>
          <w:rFonts w:ascii="Arial" w:hAnsi="Arial" w:cs="Arial"/>
          <w:sz w:val="22"/>
          <w:szCs w:val="22"/>
          <w:highlight w:val="yellow"/>
          <w:rPrChange w:id="0" w:author="Sean E. McGeary" w:date="2018-05-07T16:26:00Z">
            <w:rPr>
              <w:rFonts w:ascii="Arial" w:hAnsi="Arial" w:cs="Arial"/>
              <w:sz w:val="22"/>
              <w:szCs w:val="22"/>
              <w:highlight w:val="cyan"/>
            </w:rPr>
          </w:rPrChange>
        </w:rPr>
      </w:pPr>
      <w:r w:rsidRPr="001452E7">
        <w:rPr>
          <w:rFonts w:ascii="Arial" w:hAnsi="Arial" w:cs="Arial"/>
          <w:sz w:val="22"/>
          <w:szCs w:val="22"/>
          <w:highlight w:val="yellow"/>
          <w:rPrChange w:id="1" w:author="Sean E. McGeary" w:date="2018-05-07T16:26:00Z">
            <w:rPr>
              <w:rFonts w:ascii="Arial" w:hAnsi="Arial" w:cs="Arial"/>
              <w:sz w:val="22"/>
              <w:szCs w:val="22"/>
              <w:highlight w:val="cyan"/>
            </w:rPr>
          </w:rPrChange>
        </w:rPr>
        <w:t>Figure Legends.</w:t>
      </w:r>
    </w:p>
    <w:p w14:paraId="2A7BF886" w14:textId="77777777" w:rsidR="0087239E" w:rsidRPr="00144046" w:rsidRDefault="0087239E" w:rsidP="0087239E">
      <w:pPr>
        <w:pStyle w:val="ListParagraph"/>
        <w:numPr>
          <w:ilvl w:val="1"/>
          <w:numId w:val="1"/>
        </w:numPr>
        <w:rPr>
          <w:rFonts w:ascii="Arial" w:hAnsi="Arial" w:cs="Arial"/>
          <w:sz w:val="22"/>
          <w:szCs w:val="22"/>
          <w:highlight w:val="yellow"/>
        </w:rPr>
      </w:pPr>
      <w:r w:rsidRPr="00144046">
        <w:rPr>
          <w:rFonts w:ascii="Arial" w:hAnsi="Arial" w:cs="Arial"/>
          <w:sz w:val="22"/>
          <w:szCs w:val="22"/>
          <w:highlight w:val="yellow"/>
        </w:rPr>
        <w:t>Figure 1</w:t>
      </w:r>
    </w:p>
    <w:p w14:paraId="70F9F941" w14:textId="77777777" w:rsidR="0087239E" w:rsidRPr="00144046" w:rsidRDefault="0087239E" w:rsidP="0087239E">
      <w:pPr>
        <w:pStyle w:val="ListParagraph"/>
        <w:numPr>
          <w:ilvl w:val="1"/>
          <w:numId w:val="1"/>
        </w:numPr>
        <w:rPr>
          <w:rFonts w:ascii="Arial" w:hAnsi="Arial" w:cs="Arial"/>
          <w:sz w:val="22"/>
          <w:szCs w:val="22"/>
          <w:highlight w:val="yellow"/>
        </w:rPr>
      </w:pPr>
      <w:r w:rsidRPr="00144046">
        <w:rPr>
          <w:rFonts w:ascii="Arial" w:hAnsi="Arial" w:cs="Arial"/>
          <w:sz w:val="22"/>
          <w:szCs w:val="22"/>
          <w:highlight w:val="yellow"/>
        </w:rPr>
        <w:t>Figure 2</w:t>
      </w:r>
    </w:p>
    <w:p w14:paraId="40DC24E1" w14:textId="77777777" w:rsidR="0087239E" w:rsidRPr="007916BB" w:rsidRDefault="0087239E" w:rsidP="0087239E">
      <w:pPr>
        <w:pStyle w:val="ListParagraph"/>
        <w:numPr>
          <w:ilvl w:val="1"/>
          <w:numId w:val="1"/>
        </w:numPr>
        <w:rPr>
          <w:rFonts w:ascii="Arial" w:hAnsi="Arial" w:cs="Arial"/>
          <w:sz w:val="22"/>
          <w:szCs w:val="22"/>
          <w:highlight w:val="yellow"/>
        </w:rPr>
      </w:pPr>
      <w:r w:rsidRPr="007916BB">
        <w:rPr>
          <w:rFonts w:ascii="Arial" w:hAnsi="Arial" w:cs="Arial"/>
          <w:sz w:val="22"/>
          <w:szCs w:val="22"/>
          <w:highlight w:val="yellow"/>
        </w:rPr>
        <w:t>Figure 3</w:t>
      </w:r>
    </w:p>
    <w:p w14:paraId="587FA5BA" w14:textId="77777777" w:rsidR="0087239E" w:rsidRPr="007916BB" w:rsidRDefault="0087239E" w:rsidP="0087239E">
      <w:pPr>
        <w:pStyle w:val="ListParagraph"/>
        <w:numPr>
          <w:ilvl w:val="1"/>
          <w:numId w:val="1"/>
        </w:numPr>
        <w:rPr>
          <w:rFonts w:ascii="Arial" w:hAnsi="Arial" w:cs="Arial"/>
          <w:sz w:val="22"/>
          <w:szCs w:val="22"/>
          <w:highlight w:val="yellow"/>
        </w:rPr>
      </w:pPr>
      <w:r w:rsidRPr="007916BB">
        <w:rPr>
          <w:rFonts w:ascii="Arial" w:hAnsi="Arial" w:cs="Arial"/>
          <w:sz w:val="22"/>
          <w:szCs w:val="22"/>
          <w:highlight w:val="yellow"/>
        </w:rPr>
        <w:t>Figure 4</w:t>
      </w:r>
    </w:p>
    <w:p w14:paraId="3405B02E" w14:textId="77777777" w:rsidR="0087239E" w:rsidRPr="001452E7" w:rsidRDefault="0087239E" w:rsidP="0087239E">
      <w:pPr>
        <w:pStyle w:val="ListParagraph"/>
        <w:numPr>
          <w:ilvl w:val="1"/>
          <w:numId w:val="1"/>
        </w:numPr>
        <w:rPr>
          <w:rFonts w:ascii="Arial" w:hAnsi="Arial" w:cs="Arial"/>
          <w:sz w:val="22"/>
          <w:szCs w:val="22"/>
          <w:highlight w:val="yellow"/>
          <w:rPrChange w:id="2" w:author="Sean E. McGeary" w:date="2018-05-07T16:26:00Z">
            <w:rPr>
              <w:rFonts w:ascii="Arial" w:hAnsi="Arial" w:cs="Arial"/>
              <w:sz w:val="22"/>
              <w:szCs w:val="22"/>
            </w:rPr>
          </w:rPrChange>
        </w:rPr>
      </w:pPr>
      <w:r w:rsidRPr="001452E7">
        <w:rPr>
          <w:rFonts w:ascii="Arial" w:hAnsi="Arial" w:cs="Arial"/>
          <w:sz w:val="22"/>
          <w:szCs w:val="22"/>
          <w:highlight w:val="yellow"/>
          <w:rPrChange w:id="3" w:author="Sean E. McGeary" w:date="2018-05-07T16:26:00Z">
            <w:rPr>
              <w:rFonts w:ascii="Arial" w:hAnsi="Arial" w:cs="Arial"/>
              <w:sz w:val="22"/>
              <w:szCs w:val="22"/>
            </w:rPr>
          </w:rPrChange>
        </w:rPr>
        <w:t>Figure S1</w:t>
      </w:r>
    </w:p>
    <w:p w14:paraId="5944A5DB" w14:textId="77777777" w:rsidR="0087239E" w:rsidRPr="001452E7" w:rsidRDefault="0087239E" w:rsidP="0087239E">
      <w:pPr>
        <w:pStyle w:val="ListParagraph"/>
        <w:numPr>
          <w:ilvl w:val="1"/>
          <w:numId w:val="1"/>
        </w:numPr>
        <w:rPr>
          <w:rFonts w:ascii="Arial" w:hAnsi="Arial" w:cs="Arial"/>
          <w:sz w:val="22"/>
          <w:szCs w:val="22"/>
          <w:highlight w:val="yellow"/>
          <w:rPrChange w:id="4" w:author="Sean E. McGeary" w:date="2018-05-07T16:26:00Z">
            <w:rPr>
              <w:rFonts w:ascii="Arial" w:hAnsi="Arial" w:cs="Arial"/>
              <w:sz w:val="22"/>
              <w:szCs w:val="22"/>
            </w:rPr>
          </w:rPrChange>
        </w:rPr>
      </w:pPr>
      <w:r w:rsidRPr="001452E7">
        <w:rPr>
          <w:rFonts w:ascii="Arial" w:hAnsi="Arial" w:cs="Arial"/>
          <w:sz w:val="22"/>
          <w:szCs w:val="22"/>
          <w:highlight w:val="yellow"/>
          <w:rPrChange w:id="5" w:author="Sean E. McGeary" w:date="2018-05-07T16:26:00Z">
            <w:rPr>
              <w:rFonts w:ascii="Arial" w:hAnsi="Arial" w:cs="Arial"/>
              <w:sz w:val="22"/>
              <w:szCs w:val="22"/>
            </w:rPr>
          </w:rPrChange>
        </w:rPr>
        <w:t>Figure S2</w:t>
      </w:r>
    </w:p>
    <w:p w14:paraId="399BB7E6" w14:textId="77777777" w:rsidR="0087239E" w:rsidRPr="001452E7" w:rsidRDefault="0087239E" w:rsidP="0087239E">
      <w:pPr>
        <w:pStyle w:val="ListParagraph"/>
        <w:numPr>
          <w:ilvl w:val="1"/>
          <w:numId w:val="1"/>
        </w:numPr>
        <w:rPr>
          <w:rFonts w:ascii="Arial" w:hAnsi="Arial" w:cs="Arial"/>
          <w:sz w:val="22"/>
          <w:szCs w:val="22"/>
          <w:highlight w:val="yellow"/>
          <w:rPrChange w:id="6" w:author="Sean E. McGeary" w:date="2018-05-07T16:26:00Z">
            <w:rPr>
              <w:rFonts w:ascii="Arial" w:hAnsi="Arial" w:cs="Arial"/>
              <w:sz w:val="22"/>
              <w:szCs w:val="22"/>
            </w:rPr>
          </w:rPrChange>
        </w:rPr>
      </w:pPr>
      <w:r w:rsidRPr="001452E7">
        <w:rPr>
          <w:rFonts w:ascii="Arial" w:hAnsi="Arial" w:cs="Arial"/>
          <w:sz w:val="22"/>
          <w:szCs w:val="22"/>
          <w:highlight w:val="yellow"/>
          <w:rPrChange w:id="7" w:author="Sean E. McGeary" w:date="2018-05-07T16:26:00Z">
            <w:rPr>
              <w:rFonts w:ascii="Arial" w:hAnsi="Arial" w:cs="Arial"/>
              <w:sz w:val="22"/>
              <w:szCs w:val="22"/>
            </w:rPr>
          </w:rPrChange>
        </w:rPr>
        <w:t>Figure S3</w:t>
      </w:r>
    </w:p>
    <w:p w14:paraId="25EAB744" w14:textId="77777777" w:rsidR="0087239E" w:rsidRPr="001452E7" w:rsidRDefault="0087239E" w:rsidP="0087239E">
      <w:pPr>
        <w:pStyle w:val="ListParagraph"/>
        <w:numPr>
          <w:ilvl w:val="1"/>
          <w:numId w:val="1"/>
        </w:numPr>
        <w:rPr>
          <w:rFonts w:ascii="Arial" w:hAnsi="Arial" w:cs="Arial"/>
          <w:sz w:val="22"/>
          <w:szCs w:val="22"/>
          <w:highlight w:val="yellow"/>
          <w:rPrChange w:id="8" w:author="Sean E. McGeary" w:date="2018-05-07T16:26:00Z">
            <w:rPr>
              <w:rFonts w:ascii="Arial" w:hAnsi="Arial" w:cs="Arial"/>
              <w:sz w:val="22"/>
              <w:szCs w:val="22"/>
            </w:rPr>
          </w:rPrChange>
        </w:rPr>
      </w:pPr>
      <w:r w:rsidRPr="001452E7">
        <w:rPr>
          <w:rFonts w:ascii="Arial" w:hAnsi="Arial" w:cs="Arial"/>
          <w:sz w:val="22"/>
          <w:szCs w:val="22"/>
          <w:highlight w:val="yellow"/>
          <w:rPrChange w:id="9" w:author="Sean E. McGeary" w:date="2018-05-07T16:26:00Z">
            <w:rPr>
              <w:rFonts w:ascii="Arial" w:hAnsi="Arial" w:cs="Arial"/>
              <w:sz w:val="22"/>
              <w:szCs w:val="22"/>
            </w:rPr>
          </w:rPrChange>
        </w:rPr>
        <w:t>Figure S4</w:t>
      </w:r>
    </w:p>
    <w:p w14:paraId="388574D5" w14:textId="77777777" w:rsidR="0087239E" w:rsidRPr="00D67D75" w:rsidRDefault="0087239E" w:rsidP="0087239E">
      <w:pPr>
        <w:pStyle w:val="ListParagraph"/>
        <w:numPr>
          <w:ilvl w:val="0"/>
          <w:numId w:val="1"/>
        </w:numPr>
        <w:ind w:left="360"/>
        <w:rPr>
          <w:rFonts w:ascii="Arial" w:hAnsi="Arial" w:cs="Arial"/>
          <w:sz w:val="22"/>
          <w:szCs w:val="22"/>
          <w:highlight w:val="yellow"/>
        </w:rPr>
      </w:pPr>
      <w:r w:rsidRPr="00D67D75">
        <w:rPr>
          <w:rFonts w:ascii="Arial" w:hAnsi="Arial" w:cs="Arial"/>
          <w:sz w:val="22"/>
          <w:szCs w:val="22"/>
          <w:highlight w:val="yellow"/>
        </w:rPr>
        <w:t>Look for seed remnants upstream of the 3p sites for all the sites: check to see what the % is of partial seeds compared to the input sites.</w:t>
      </w:r>
    </w:p>
    <w:p w14:paraId="72DFF401" w14:textId="77777777" w:rsidR="0087239E" w:rsidRPr="00144046" w:rsidRDefault="0087239E" w:rsidP="0087239E">
      <w:pPr>
        <w:pStyle w:val="ListParagraph"/>
        <w:numPr>
          <w:ilvl w:val="1"/>
          <w:numId w:val="1"/>
        </w:numPr>
        <w:rPr>
          <w:rFonts w:ascii="Arial" w:hAnsi="Arial" w:cs="Arial"/>
          <w:sz w:val="22"/>
          <w:szCs w:val="22"/>
          <w:highlight w:val="yellow"/>
        </w:rPr>
      </w:pPr>
      <w:r w:rsidRPr="00144046">
        <w:rPr>
          <w:rFonts w:ascii="Arial" w:hAnsi="Arial" w:cs="Arial"/>
          <w:sz w:val="22"/>
          <w:szCs w:val="22"/>
          <w:highlight w:val="yellow"/>
        </w:rPr>
        <w:t>miR-155</w:t>
      </w:r>
    </w:p>
    <w:p w14:paraId="14A0C865" w14:textId="77777777" w:rsidR="0087239E" w:rsidRPr="00D67D75" w:rsidRDefault="0087239E" w:rsidP="0087239E">
      <w:pPr>
        <w:pStyle w:val="ListParagraph"/>
        <w:numPr>
          <w:ilvl w:val="1"/>
          <w:numId w:val="1"/>
        </w:numPr>
        <w:rPr>
          <w:rFonts w:ascii="Arial" w:hAnsi="Arial" w:cs="Arial"/>
          <w:sz w:val="22"/>
          <w:szCs w:val="22"/>
          <w:highlight w:val="yellow"/>
        </w:rPr>
      </w:pPr>
      <w:r>
        <w:rPr>
          <w:rFonts w:ascii="Arial" w:hAnsi="Arial" w:cs="Arial"/>
          <w:sz w:val="22"/>
          <w:szCs w:val="22"/>
          <w:highlight w:val="yellow"/>
        </w:rPr>
        <w:t>miR-124</w:t>
      </w:r>
    </w:p>
    <w:p w14:paraId="36DB66A2" w14:textId="19571250" w:rsidR="0087239E" w:rsidRPr="0087239E" w:rsidRDefault="0087239E" w:rsidP="0087239E">
      <w:pPr>
        <w:pStyle w:val="ListParagraph"/>
        <w:numPr>
          <w:ilvl w:val="1"/>
          <w:numId w:val="1"/>
        </w:numPr>
        <w:rPr>
          <w:rFonts w:ascii="Arial" w:hAnsi="Arial" w:cs="Arial"/>
          <w:sz w:val="22"/>
          <w:szCs w:val="22"/>
          <w:highlight w:val="yellow"/>
        </w:rPr>
      </w:pPr>
      <w:r w:rsidRPr="00D67D75">
        <w:rPr>
          <w:rFonts w:ascii="Arial" w:hAnsi="Arial" w:cs="Arial"/>
          <w:sz w:val="22"/>
          <w:szCs w:val="22"/>
          <w:highlight w:val="yellow"/>
        </w:rPr>
        <w:t>lsy-6</w:t>
      </w:r>
    </w:p>
    <w:p w14:paraId="19FD367C" w14:textId="77777777" w:rsidR="0087239E" w:rsidRPr="00742EFD" w:rsidRDefault="0087239E" w:rsidP="0087239E">
      <w:pPr>
        <w:pStyle w:val="ListParagraph"/>
        <w:numPr>
          <w:ilvl w:val="0"/>
          <w:numId w:val="1"/>
        </w:numPr>
        <w:ind w:left="360"/>
        <w:rPr>
          <w:rFonts w:ascii="Arial" w:hAnsi="Arial" w:cs="Arial"/>
          <w:sz w:val="22"/>
          <w:szCs w:val="22"/>
          <w:highlight w:val="yellow"/>
        </w:rPr>
      </w:pPr>
      <w:r w:rsidRPr="00742EFD">
        <w:rPr>
          <w:rFonts w:ascii="Arial" w:hAnsi="Arial" w:cs="Arial"/>
          <w:sz w:val="22"/>
          <w:szCs w:val="22"/>
          <w:highlight w:val="yellow"/>
        </w:rPr>
        <w:t>Supplemental Math methods (Finish Tim’s comments).</w:t>
      </w:r>
    </w:p>
    <w:p w14:paraId="22200086" w14:textId="77777777" w:rsidR="0087239E" w:rsidRPr="00742EFD" w:rsidRDefault="0087239E" w:rsidP="0087239E">
      <w:pPr>
        <w:pStyle w:val="ListParagraph"/>
        <w:numPr>
          <w:ilvl w:val="0"/>
          <w:numId w:val="1"/>
        </w:numPr>
        <w:ind w:left="360"/>
        <w:rPr>
          <w:rFonts w:ascii="Arial" w:hAnsi="Arial" w:cs="Arial"/>
          <w:sz w:val="22"/>
          <w:szCs w:val="22"/>
        </w:rPr>
      </w:pPr>
      <w:r w:rsidRPr="00742EFD">
        <w:rPr>
          <w:rFonts w:ascii="Arial" w:hAnsi="Arial" w:cs="Arial"/>
          <w:sz w:val="22"/>
          <w:szCs w:val="22"/>
        </w:rPr>
        <w:t>Supplemental Experimental methods</w:t>
      </w:r>
    </w:p>
    <w:p w14:paraId="40C0E77A" w14:textId="77777777" w:rsidR="0087239E" w:rsidRPr="00CD391F" w:rsidRDefault="0087239E" w:rsidP="0087239E">
      <w:pPr>
        <w:pStyle w:val="ListParagraph"/>
        <w:numPr>
          <w:ilvl w:val="0"/>
          <w:numId w:val="1"/>
        </w:numPr>
        <w:ind w:left="360"/>
        <w:rPr>
          <w:rFonts w:ascii="Arial" w:hAnsi="Arial" w:cs="Arial"/>
          <w:sz w:val="22"/>
          <w:szCs w:val="22"/>
          <w:highlight w:val="yellow"/>
        </w:rPr>
      </w:pPr>
      <w:r w:rsidRPr="00CD391F">
        <w:rPr>
          <w:rFonts w:ascii="Arial" w:hAnsi="Arial" w:cs="Arial"/>
          <w:sz w:val="22"/>
          <w:szCs w:val="22"/>
          <w:highlight w:val="yellow"/>
        </w:rPr>
        <w:t>Ask people which they’d rather see: Model vs Data or Data vs model: keep it consistent.</w:t>
      </w:r>
      <w:r>
        <w:rPr>
          <w:rFonts w:ascii="Arial" w:hAnsi="Arial" w:cs="Arial"/>
          <w:sz w:val="22"/>
          <w:szCs w:val="22"/>
          <w:highlight w:val="yellow"/>
        </w:rPr>
        <w:t xml:space="preserve"> Model x axis, data y axis</w:t>
      </w:r>
    </w:p>
    <w:p w14:paraId="437D0225" w14:textId="77777777" w:rsidR="0087239E" w:rsidRPr="00742EFD" w:rsidRDefault="0087239E" w:rsidP="0087239E">
      <w:pPr>
        <w:pStyle w:val="ListParagraph"/>
        <w:numPr>
          <w:ilvl w:val="0"/>
          <w:numId w:val="1"/>
        </w:numPr>
        <w:ind w:left="360"/>
        <w:rPr>
          <w:rFonts w:ascii="Arial" w:hAnsi="Arial" w:cs="Arial"/>
          <w:sz w:val="22"/>
          <w:szCs w:val="22"/>
          <w:highlight w:val="yellow"/>
        </w:rPr>
      </w:pPr>
      <w:r w:rsidRPr="00742EFD">
        <w:rPr>
          <w:rFonts w:ascii="Arial" w:hAnsi="Arial" w:cs="Arial"/>
          <w:sz w:val="22"/>
          <w:szCs w:val="22"/>
          <w:highlight w:val="yellow"/>
        </w:rPr>
        <w:t xml:space="preserve">Add supplemental figure with the flanking </w:t>
      </w:r>
      <w:proofErr w:type="spellStart"/>
      <w:r w:rsidRPr="00742EFD">
        <w:rPr>
          <w:rFonts w:ascii="Arial" w:hAnsi="Arial" w:cs="Arial"/>
          <w:sz w:val="22"/>
          <w:szCs w:val="22"/>
          <w:highlight w:val="yellow"/>
        </w:rPr>
        <w:t>Kds</w:t>
      </w:r>
      <w:proofErr w:type="spellEnd"/>
      <w:r w:rsidRPr="00742EFD">
        <w:rPr>
          <w:rFonts w:ascii="Arial" w:hAnsi="Arial" w:cs="Arial"/>
          <w:sz w:val="22"/>
          <w:szCs w:val="22"/>
          <w:highlight w:val="yellow"/>
        </w:rPr>
        <w:t xml:space="preserve"> for the other four </w:t>
      </w:r>
      <w:proofErr w:type="spellStart"/>
      <w:r w:rsidRPr="00742EFD">
        <w:rPr>
          <w:rFonts w:ascii="Arial" w:hAnsi="Arial" w:cs="Arial"/>
          <w:sz w:val="22"/>
          <w:szCs w:val="22"/>
          <w:highlight w:val="yellow"/>
        </w:rPr>
        <w:t>miRNAs.Delete</w:t>
      </w:r>
      <w:proofErr w:type="spellEnd"/>
      <w:r w:rsidRPr="00742EFD">
        <w:rPr>
          <w:rFonts w:ascii="Arial" w:hAnsi="Arial" w:cs="Arial"/>
          <w:sz w:val="22"/>
          <w:szCs w:val="22"/>
          <w:highlight w:val="yellow"/>
        </w:rPr>
        <w:t xml:space="preserve"> the </w:t>
      </w:r>
      <w:proofErr w:type="spellStart"/>
      <w:r w:rsidRPr="00742EFD">
        <w:rPr>
          <w:rFonts w:ascii="Arial" w:hAnsi="Arial" w:cs="Arial"/>
          <w:sz w:val="22"/>
          <w:szCs w:val="22"/>
          <w:highlight w:val="yellow"/>
        </w:rPr>
        <w:t>heatmap</w:t>
      </w:r>
      <w:proofErr w:type="spellEnd"/>
      <w:r w:rsidRPr="00742EFD">
        <w:rPr>
          <w:rFonts w:ascii="Arial" w:hAnsi="Arial" w:cs="Arial"/>
          <w:sz w:val="22"/>
          <w:szCs w:val="22"/>
          <w:highlight w:val="yellow"/>
        </w:rPr>
        <w:t xml:space="preserve"> with the 6 canonical sites. DONE</w:t>
      </w:r>
    </w:p>
    <w:p w14:paraId="2DC82294" w14:textId="77777777" w:rsidR="0087239E" w:rsidRPr="00742EFD" w:rsidRDefault="0087239E" w:rsidP="0087239E">
      <w:pPr>
        <w:pStyle w:val="ListParagraph"/>
        <w:numPr>
          <w:ilvl w:val="0"/>
          <w:numId w:val="1"/>
        </w:numPr>
        <w:ind w:left="360"/>
        <w:rPr>
          <w:rFonts w:ascii="Arial" w:hAnsi="Arial" w:cs="Arial"/>
          <w:sz w:val="22"/>
          <w:szCs w:val="22"/>
        </w:rPr>
      </w:pPr>
      <w:r w:rsidRPr="00742EFD">
        <w:rPr>
          <w:rFonts w:ascii="Arial" w:hAnsi="Arial" w:cs="Arial"/>
          <w:sz w:val="22"/>
          <w:szCs w:val="22"/>
          <w:highlight w:val="yellow"/>
        </w:rPr>
        <w:t>Bootstrap for the linear model to show that the interaction terms are significant.</w:t>
      </w:r>
    </w:p>
    <w:p w14:paraId="71E35923" w14:textId="77777777" w:rsidR="0087239E" w:rsidRDefault="0087239E" w:rsidP="0087239E">
      <w:pPr>
        <w:pStyle w:val="ListParagraph"/>
        <w:numPr>
          <w:ilvl w:val="0"/>
          <w:numId w:val="1"/>
        </w:numPr>
        <w:ind w:left="360"/>
        <w:rPr>
          <w:rFonts w:ascii="Arial" w:hAnsi="Arial" w:cs="Arial"/>
          <w:sz w:val="22"/>
          <w:szCs w:val="22"/>
          <w:highlight w:val="yellow"/>
        </w:rPr>
      </w:pPr>
      <w:r w:rsidRPr="00EE1443">
        <w:rPr>
          <w:rFonts w:ascii="Arial" w:hAnsi="Arial" w:cs="Arial"/>
          <w:sz w:val="22"/>
          <w:szCs w:val="22"/>
          <w:highlight w:val="yellow"/>
        </w:rPr>
        <w:lastRenderedPageBreak/>
        <w:t>Make the pivot bulge sites brown-gold.</w:t>
      </w:r>
    </w:p>
    <w:p w14:paraId="39DF7798" w14:textId="77777777" w:rsidR="0087239E" w:rsidRPr="000A6FBB" w:rsidRDefault="0087239E" w:rsidP="0087239E">
      <w:pPr>
        <w:pStyle w:val="ListParagraph"/>
        <w:numPr>
          <w:ilvl w:val="1"/>
          <w:numId w:val="1"/>
        </w:numPr>
        <w:rPr>
          <w:rFonts w:ascii="Arial" w:hAnsi="Arial" w:cs="Arial"/>
          <w:sz w:val="22"/>
          <w:szCs w:val="22"/>
          <w:highlight w:val="yellow"/>
        </w:rPr>
      </w:pPr>
      <w:r w:rsidRPr="000A6FBB">
        <w:rPr>
          <w:rFonts w:ascii="Arial" w:hAnsi="Arial" w:cs="Arial"/>
          <w:sz w:val="22"/>
          <w:szCs w:val="22"/>
          <w:highlight w:val="yellow"/>
        </w:rPr>
        <w:t>Ensure that no other sites are brown-gold</w:t>
      </w:r>
    </w:p>
    <w:p w14:paraId="4CFBE101" w14:textId="77777777" w:rsidR="0087239E" w:rsidRDefault="0087239E" w:rsidP="0087239E">
      <w:pPr>
        <w:pStyle w:val="ListParagraph"/>
        <w:numPr>
          <w:ilvl w:val="0"/>
          <w:numId w:val="1"/>
        </w:numPr>
        <w:ind w:left="360"/>
        <w:rPr>
          <w:rFonts w:ascii="Arial" w:hAnsi="Arial" w:cs="Arial"/>
          <w:sz w:val="22"/>
          <w:szCs w:val="22"/>
        </w:rPr>
      </w:pPr>
      <w:r w:rsidRPr="00742EFD">
        <w:rPr>
          <w:rFonts w:ascii="Arial" w:hAnsi="Arial" w:cs="Arial"/>
          <w:sz w:val="22"/>
          <w:szCs w:val="22"/>
        </w:rPr>
        <w:t>Make sure that error bars don’t change with more or less reps. Use miR-7 to do this</w:t>
      </w:r>
    </w:p>
    <w:p w14:paraId="2163B470" w14:textId="1656E80B" w:rsidR="0087239E" w:rsidRPr="0087239E" w:rsidRDefault="0087239E" w:rsidP="0087239E">
      <w:pPr>
        <w:pStyle w:val="ListParagraph"/>
        <w:numPr>
          <w:ilvl w:val="1"/>
          <w:numId w:val="1"/>
        </w:numPr>
        <w:rPr>
          <w:rFonts w:ascii="Arial" w:hAnsi="Arial" w:cs="Arial"/>
          <w:sz w:val="22"/>
          <w:szCs w:val="22"/>
        </w:rPr>
      </w:pPr>
      <w:r>
        <w:rPr>
          <w:rFonts w:ascii="Arial" w:hAnsi="Arial" w:cs="Arial"/>
          <w:sz w:val="22"/>
          <w:szCs w:val="22"/>
        </w:rPr>
        <w:t>Figure out the combination of the leave one out cross validation, the lack of a 4% protein, and the number of</w:t>
      </w:r>
      <w:r>
        <w:rPr>
          <w:rFonts w:ascii="Arial" w:hAnsi="Arial" w:cs="Arial"/>
          <w:sz w:val="22"/>
          <w:szCs w:val="22"/>
        </w:rPr>
        <w:t xml:space="preserve"> reps, </w:t>
      </w:r>
      <w:proofErr w:type="spellStart"/>
      <w:r>
        <w:rPr>
          <w:rFonts w:ascii="Arial" w:hAnsi="Arial" w:cs="Arial"/>
          <w:sz w:val="22"/>
          <w:szCs w:val="22"/>
        </w:rPr>
        <w:t>ans</w:t>
      </w:r>
      <w:proofErr w:type="spellEnd"/>
      <w:r>
        <w:rPr>
          <w:rFonts w:ascii="Arial" w:hAnsi="Arial" w:cs="Arial"/>
          <w:sz w:val="22"/>
          <w:szCs w:val="22"/>
        </w:rPr>
        <w:t xml:space="preserve"> contributing to the </w:t>
      </w:r>
      <w:r>
        <w:rPr>
          <w:rFonts w:ascii="Arial" w:hAnsi="Arial" w:cs="Arial"/>
          <w:sz w:val="22"/>
          <w:szCs w:val="22"/>
        </w:rPr>
        <w:t>size of the miR-7 error bar problem.</w:t>
      </w:r>
    </w:p>
    <w:p w14:paraId="090DED5B" w14:textId="77777777" w:rsidR="0087239E" w:rsidRDefault="0087239E" w:rsidP="0087239E">
      <w:pPr>
        <w:pStyle w:val="ListParagraph"/>
        <w:numPr>
          <w:ilvl w:val="0"/>
          <w:numId w:val="1"/>
        </w:numPr>
        <w:ind w:left="360"/>
        <w:rPr>
          <w:rFonts w:ascii="Arial" w:hAnsi="Arial" w:cs="Arial"/>
          <w:sz w:val="22"/>
          <w:szCs w:val="22"/>
          <w:highlight w:val="yellow"/>
        </w:rPr>
      </w:pPr>
      <w:r w:rsidRPr="00742EFD">
        <w:rPr>
          <w:rFonts w:ascii="Arial" w:hAnsi="Arial" w:cs="Arial"/>
          <w:sz w:val="22"/>
          <w:szCs w:val="22"/>
          <w:highlight w:val="yellow"/>
        </w:rPr>
        <w:t xml:space="preserve">Change miR-1 </w:t>
      </w:r>
      <w:proofErr w:type="spellStart"/>
      <w:r w:rsidRPr="00742EFD">
        <w:rPr>
          <w:rFonts w:ascii="Arial" w:hAnsi="Arial" w:cs="Arial"/>
          <w:sz w:val="22"/>
          <w:szCs w:val="22"/>
          <w:highlight w:val="yellow"/>
        </w:rPr>
        <w:t>Kds</w:t>
      </w:r>
      <w:proofErr w:type="spellEnd"/>
      <w:r w:rsidRPr="00742EFD">
        <w:rPr>
          <w:rFonts w:ascii="Arial" w:hAnsi="Arial" w:cs="Arial"/>
          <w:sz w:val="22"/>
          <w:szCs w:val="22"/>
          <w:highlight w:val="yellow"/>
        </w:rPr>
        <w:t xml:space="preserve"> to being with the miR-1 input, rather than with the combined input.</w:t>
      </w:r>
    </w:p>
    <w:p w14:paraId="7657662A" w14:textId="458B9446" w:rsidR="0087239E" w:rsidRPr="00EE1443" w:rsidRDefault="0087239E" w:rsidP="0087239E">
      <w:pPr>
        <w:pStyle w:val="ListParagraph"/>
        <w:numPr>
          <w:ilvl w:val="1"/>
          <w:numId w:val="1"/>
        </w:numPr>
        <w:rPr>
          <w:rFonts w:ascii="Arial" w:hAnsi="Arial" w:cs="Arial"/>
          <w:sz w:val="22"/>
          <w:szCs w:val="22"/>
          <w:highlight w:val="cyan"/>
        </w:rPr>
      </w:pPr>
      <w:r w:rsidRPr="00EE1443">
        <w:rPr>
          <w:rFonts w:ascii="Arial" w:hAnsi="Arial" w:cs="Arial"/>
          <w:sz w:val="22"/>
          <w:szCs w:val="22"/>
          <w:highlight w:val="cyan"/>
        </w:rPr>
        <w:t>This can’t be done for miR-1 in Figure 4, because the input is too sparse. Need to use combined input for the sparsity problem</w:t>
      </w:r>
      <w:r>
        <w:rPr>
          <w:rFonts w:ascii="Arial" w:hAnsi="Arial" w:cs="Arial"/>
          <w:sz w:val="22"/>
          <w:szCs w:val="22"/>
          <w:highlight w:val="cyan"/>
        </w:rPr>
        <w:t xml:space="preserve">, both with the accuracy of the site type </w:t>
      </w:r>
      <w:proofErr w:type="spellStart"/>
      <w:r>
        <w:rPr>
          <w:rFonts w:ascii="Arial" w:hAnsi="Arial" w:cs="Arial"/>
          <w:sz w:val="22"/>
          <w:szCs w:val="22"/>
          <w:highlight w:val="cyan"/>
        </w:rPr>
        <w:t>Kds</w:t>
      </w:r>
      <w:proofErr w:type="spellEnd"/>
      <w:r>
        <w:rPr>
          <w:rFonts w:ascii="Arial" w:hAnsi="Arial" w:cs="Arial"/>
          <w:sz w:val="22"/>
          <w:szCs w:val="22"/>
          <w:highlight w:val="cyan"/>
        </w:rPr>
        <w:t>, and the accuracy of the average target site accessibility</w:t>
      </w:r>
      <w:r w:rsidRPr="00EE1443">
        <w:rPr>
          <w:rFonts w:ascii="Arial" w:hAnsi="Arial" w:cs="Arial"/>
          <w:sz w:val="22"/>
          <w:szCs w:val="22"/>
          <w:highlight w:val="cyan"/>
        </w:rPr>
        <w:t>.</w:t>
      </w:r>
      <w:r w:rsidRPr="007916BB">
        <w:rPr>
          <w:rFonts w:ascii="Arial" w:hAnsi="Arial" w:cs="Arial"/>
          <w:sz w:val="22"/>
          <w:szCs w:val="22"/>
          <w:highlight w:val="green"/>
        </w:rPr>
        <w:t xml:space="preserve"> </w:t>
      </w:r>
      <w:r>
        <w:rPr>
          <w:rFonts w:ascii="Arial" w:hAnsi="Arial" w:cs="Arial"/>
          <w:sz w:val="22"/>
          <w:szCs w:val="22"/>
          <w:highlight w:val="green"/>
        </w:rPr>
        <w:t>Let</w:t>
      </w:r>
      <w:r w:rsidRPr="007916BB">
        <w:rPr>
          <w:rFonts w:ascii="Arial" w:hAnsi="Arial" w:cs="Arial"/>
          <w:sz w:val="22"/>
          <w:szCs w:val="22"/>
          <w:highlight w:val="green"/>
        </w:rPr>
        <w:t xml:space="preserve"> Dave</w:t>
      </w:r>
      <w:r>
        <w:rPr>
          <w:rFonts w:ascii="Arial" w:hAnsi="Arial" w:cs="Arial"/>
          <w:sz w:val="22"/>
          <w:szCs w:val="22"/>
          <w:highlight w:val="green"/>
        </w:rPr>
        <w:t xml:space="preserve"> know</w:t>
      </w:r>
      <w:r w:rsidRPr="007916BB">
        <w:rPr>
          <w:rFonts w:ascii="Arial" w:hAnsi="Arial" w:cs="Arial"/>
          <w:sz w:val="22"/>
          <w:szCs w:val="22"/>
          <w:highlight w:val="green"/>
        </w:rPr>
        <w:t>.</w:t>
      </w:r>
    </w:p>
    <w:p w14:paraId="11F75C9C" w14:textId="77777777" w:rsidR="0087239E" w:rsidRDefault="0087239E" w:rsidP="0087239E">
      <w:pPr>
        <w:pStyle w:val="ListParagraph"/>
        <w:numPr>
          <w:ilvl w:val="0"/>
          <w:numId w:val="1"/>
        </w:numPr>
        <w:ind w:left="360"/>
        <w:rPr>
          <w:rFonts w:ascii="Arial" w:hAnsi="Arial" w:cs="Arial"/>
          <w:sz w:val="22"/>
          <w:szCs w:val="22"/>
          <w:highlight w:val="yellow"/>
        </w:rPr>
      </w:pPr>
      <w:r w:rsidRPr="008E5941">
        <w:rPr>
          <w:rFonts w:ascii="Arial" w:hAnsi="Arial" w:cs="Arial"/>
          <w:sz w:val="22"/>
          <w:szCs w:val="22"/>
          <w:highlight w:val="yellow"/>
        </w:rPr>
        <w:t xml:space="preserve">Change miR-7 </w:t>
      </w:r>
      <w:proofErr w:type="spellStart"/>
      <w:r w:rsidRPr="008E5941">
        <w:rPr>
          <w:rFonts w:ascii="Arial" w:hAnsi="Arial" w:cs="Arial"/>
          <w:sz w:val="22"/>
          <w:szCs w:val="22"/>
          <w:highlight w:val="yellow"/>
        </w:rPr>
        <w:t>Kds</w:t>
      </w:r>
      <w:proofErr w:type="spellEnd"/>
      <w:r w:rsidRPr="008E5941">
        <w:rPr>
          <w:rFonts w:ascii="Arial" w:hAnsi="Arial" w:cs="Arial"/>
          <w:sz w:val="22"/>
          <w:szCs w:val="22"/>
          <w:highlight w:val="yellow"/>
        </w:rPr>
        <w:t xml:space="preserve"> to being with the miR-7 input, rather than with the combined input.</w:t>
      </w:r>
    </w:p>
    <w:p w14:paraId="59A8902E" w14:textId="77777777" w:rsidR="0087239E" w:rsidRDefault="0087239E" w:rsidP="0087239E">
      <w:pPr>
        <w:pStyle w:val="ListParagraph"/>
        <w:numPr>
          <w:ilvl w:val="0"/>
          <w:numId w:val="1"/>
        </w:numPr>
        <w:ind w:left="360"/>
        <w:rPr>
          <w:rFonts w:ascii="Arial" w:hAnsi="Arial" w:cs="Arial"/>
          <w:sz w:val="22"/>
          <w:szCs w:val="22"/>
          <w:highlight w:val="yellow"/>
        </w:rPr>
      </w:pPr>
      <w:r w:rsidRPr="00F61695">
        <w:rPr>
          <w:rFonts w:ascii="Arial" w:hAnsi="Arial" w:cs="Arial"/>
          <w:sz w:val="22"/>
          <w:szCs w:val="22"/>
          <w:highlight w:val="yellow"/>
        </w:rPr>
        <w:t>Ask Dave: use measured concentrations for Ago miR-1concentration, or inferred model concentrations? (Currently inconsistent in the text).</w:t>
      </w:r>
    </w:p>
    <w:p w14:paraId="32B027CD" w14:textId="25D5CA32" w:rsidR="0087239E" w:rsidRPr="00CA32DF" w:rsidRDefault="0087239E" w:rsidP="0087239E">
      <w:pPr>
        <w:pStyle w:val="ListParagraph"/>
        <w:numPr>
          <w:ilvl w:val="1"/>
          <w:numId w:val="1"/>
        </w:numPr>
        <w:rPr>
          <w:rFonts w:ascii="Arial" w:hAnsi="Arial" w:cs="Arial"/>
          <w:sz w:val="22"/>
          <w:szCs w:val="22"/>
          <w:highlight w:val="cyan"/>
        </w:rPr>
      </w:pPr>
      <w:r w:rsidRPr="00CA32DF">
        <w:rPr>
          <w:rFonts w:ascii="Arial" w:hAnsi="Arial" w:cs="Arial"/>
          <w:sz w:val="22"/>
          <w:szCs w:val="22"/>
          <w:highlight w:val="cyan"/>
        </w:rPr>
        <w:t>Use the calculated protein concentrations, not</w:t>
      </w:r>
      <w:r>
        <w:rPr>
          <w:rFonts w:ascii="Arial" w:hAnsi="Arial" w:cs="Arial"/>
          <w:sz w:val="22"/>
          <w:szCs w:val="22"/>
          <w:highlight w:val="cyan"/>
        </w:rPr>
        <w:t xml:space="preserve"> the model concentrations, should be 7.6, 24, 76, 240, and 760 </w:t>
      </w:r>
      <w:proofErr w:type="spellStart"/>
      <w:r>
        <w:rPr>
          <w:rFonts w:ascii="Arial" w:hAnsi="Arial" w:cs="Arial"/>
          <w:sz w:val="22"/>
          <w:szCs w:val="22"/>
          <w:highlight w:val="cyan"/>
        </w:rPr>
        <w:t>pM</w:t>
      </w:r>
      <w:proofErr w:type="spellEnd"/>
      <w:r>
        <w:rPr>
          <w:rFonts w:ascii="Arial" w:hAnsi="Arial" w:cs="Arial"/>
          <w:sz w:val="22"/>
          <w:szCs w:val="22"/>
          <w:highlight w:val="cyan"/>
        </w:rPr>
        <w:t xml:space="preserve"> for AGO2–miR-1.</w:t>
      </w:r>
    </w:p>
    <w:p w14:paraId="3E8CDFBF" w14:textId="77777777" w:rsidR="0087239E" w:rsidRPr="0087239E" w:rsidRDefault="0087239E" w:rsidP="0087239E">
      <w:pPr>
        <w:pStyle w:val="ListParagraph"/>
        <w:numPr>
          <w:ilvl w:val="0"/>
          <w:numId w:val="1"/>
        </w:numPr>
        <w:ind w:left="360"/>
        <w:rPr>
          <w:rFonts w:ascii="Arial" w:hAnsi="Arial" w:cs="Arial"/>
          <w:sz w:val="22"/>
          <w:szCs w:val="22"/>
          <w:highlight w:val="yellow"/>
        </w:rPr>
      </w:pPr>
      <w:r w:rsidRPr="006D1056">
        <w:rPr>
          <w:rFonts w:ascii="Arial" w:hAnsi="Arial" w:cs="Arial"/>
          <w:sz w:val="22"/>
          <w:szCs w:val="22"/>
          <w:highlight w:val="yellow"/>
        </w:rPr>
        <w:t xml:space="preserve">Ask Dave: Use </w:t>
      </w:r>
      <w:proofErr w:type="spellStart"/>
      <w:r w:rsidRPr="006D1056">
        <w:rPr>
          <w:rFonts w:ascii="Arial" w:hAnsi="Arial" w:cs="Arial"/>
          <w:sz w:val="22"/>
          <w:szCs w:val="22"/>
          <w:highlight w:val="yellow"/>
        </w:rPr>
        <w:t>pM</w:t>
      </w:r>
      <w:proofErr w:type="spellEnd"/>
      <w:r w:rsidRPr="006D1056">
        <w:rPr>
          <w:rFonts w:ascii="Arial" w:hAnsi="Arial" w:cs="Arial"/>
          <w:sz w:val="22"/>
          <w:szCs w:val="22"/>
          <w:highlight w:val="yellow"/>
        </w:rPr>
        <w:t xml:space="preserve"> label when describing the Relative </w:t>
      </w:r>
      <w:proofErr w:type="spellStart"/>
      <w:r w:rsidRPr="006D1056">
        <w:rPr>
          <w:rFonts w:ascii="Arial" w:hAnsi="Arial" w:cs="Arial"/>
          <w:sz w:val="22"/>
          <w:szCs w:val="22"/>
          <w:highlight w:val="yellow"/>
        </w:rPr>
        <w:t>Kds</w:t>
      </w:r>
      <w:proofErr w:type="spellEnd"/>
      <w:r w:rsidRPr="006D1056">
        <w:rPr>
          <w:rFonts w:ascii="Arial" w:hAnsi="Arial" w:cs="Arial"/>
          <w:sz w:val="22"/>
          <w:szCs w:val="22"/>
          <w:highlight w:val="yellow"/>
        </w:rPr>
        <w:t xml:space="preserve">? They are relative, but they are literally specified as </w:t>
      </w:r>
      <w:proofErr w:type="spellStart"/>
      <w:r w:rsidRPr="006D1056">
        <w:rPr>
          <w:rFonts w:ascii="Arial" w:hAnsi="Arial" w:cs="Arial"/>
          <w:sz w:val="22"/>
          <w:szCs w:val="22"/>
          <w:highlight w:val="yellow"/>
        </w:rPr>
        <w:t>pM</w:t>
      </w:r>
      <w:proofErr w:type="spellEnd"/>
      <w:r w:rsidRPr="006D1056">
        <w:rPr>
          <w:rFonts w:ascii="Arial" w:hAnsi="Arial" w:cs="Arial"/>
          <w:sz w:val="22"/>
          <w:szCs w:val="22"/>
          <w:highlight w:val="yellow"/>
        </w:rPr>
        <w:t xml:space="preserve"> in the model, they just don’t mean anything.</w:t>
      </w:r>
      <w:r>
        <w:rPr>
          <w:rFonts w:ascii="Arial" w:hAnsi="Arial" w:cs="Arial"/>
          <w:sz w:val="22"/>
          <w:szCs w:val="22"/>
          <w:highlight w:val="yellow"/>
        </w:rPr>
        <w:t xml:space="preserve"> Use no units, and put in the text that it is with respect to a 1 </w:t>
      </w:r>
      <w:proofErr w:type="spellStart"/>
      <w:r>
        <w:rPr>
          <w:rFonts w:ascii="Arial" w:hAnsi="Arial" w:cs="Arial"/>
          <w:sz w:val="22"/>
          <w:szCs w:val="22"/>
          <w:highlight w:val="yellow"/>
        </w:rPr>
        <w:t>nM</w:t>
      </w:r>
      <w:proofErr w:type="spellEnd"/>
      <w:r>
        <w:rPr>
          <w:rFonts w:ascii="Arial" w:hAnsi="Arial" w:cs="Arial"/>
          <w:sz w:val="22"/>
          <w:szCs w:val="22"/>
          <w:highlight w:val="yellow"/>
        </w:rPr>
        <w:t xml:space="preserve"> reference.</w:t>
      </w:r>
    </w:p>
    <w:p w14:paraId="61C66E29" w14:textId="3D706FCA" w:rsidR="0087239E" w:rsidRPr="0087239E" w:rsidRDefault="0087239E" w:rsidP="0087239E">
      <w:pPr>
        <w:pStyle w:val="ListParagraph"/>
        <w:numPr>
          <w:ilvl w:val="0"/>
          <w:numId w:val="1"/>
        </w:numPr>
        <w:ind w:left="360"/>
        <w:rPr>
          <w:rFonts w:ascii="Arial" w:hAnsi="Arial" w:cs="Arial"/>
          <w:sz w:val="22"/>
          <w:szCs w:val="22"/>
        </w:rPr>
      </w:pPr>
      <w:r w:rsidRPr="0087239E">
        <w:rPr>
          <w:rFonts w:ascii="Arial" w:hAnsi="Arial" w:cs="Arial"/>
          <w:sz w:val="22"/>
          <w:szCs w:val="22"/>
        </w:rPr>
        <w:t xml:space="preserve">Change </w:t>
      </w:r>
      <w:proofErr w:type="spellStart"/>
      <w:r w:rsidRPr="0087239E">
        <w:rPr>
          <w:rFonts w:ascii="Arial" w:hAnsi="Arial" w:cs="Arial"/>
          <w:sz w:val="22"/>
          <w:szCs w:val="22"/>
        </w:rPr>
        <w:t>Kd</w:t>
      </w:r>
      <w:proofErr w:type="spellEnd"/>
      <w:r w:rsidRPr="0087239E">
        <w:rPr>
          <w:rFonts w:ascii="Arial" w:hAnsi="Arial" w:cs="Arial"/>
          <w:sz w:val="22"/>
          <w:szCs w:val="22"/>
        </w:rPr>
        <w:t>-site type repression figure to use U and not T.</w:t>
      </w:r>
    </w:p>
    <w:p w14:paraId="33987C7E" w14:textId="7BECCE34" w:rsidR="00DA2F2F" w:rsidRDefault="00DA2F2F">
      <w:pPr>
        <w:rPr>
          <w:rFonts w:ascii="Arial" w:hAnsi="Arial" w:cs="Arial"/>
          <w:sz w:val="22"/>
          <w:szCs w:val="22"/>
        </w:rPr>
      </w:pPr>
      <w:r>
        <w:rPr>
          <w:rFonts w:ascii="Arial" w:hAnsi="Arial" w:cs="Arial"/>
          <w:sz w:val="22"/>
          <w:szCs w:val="22"/>
        </w:rPr>
        <w:t>KATHY</w:t>
      </w:r>
    </w:p>
    <w:p w14:paraId="1C68F812" w14:textId="77777777" w:rsidR="0087239E" w:rsidRDefault="0087239E">
      <w:pPr>
        <w:rPr>
          <w:rFonts w:ascii="Arial" w:hAnsi="Arial" w:cs="Arial"/>
          <w:sz w:val="22"/>
          <w:szCs w:val="22"/>
        </w:rPr>
      </w:pPr>
      <w:r>
        <w:rPr>
          <w:rFonts w:ascii="Arial" w:hAnsi="Arial" w:cs="Arial"/>
          <w:sz w:val="22"/>
          <w:szCs w:val="22"/>
        </w:rPr>
        <w:br w:type="page"/>
      </w:r>
    </w:p>
    <w:p w14:paraId="578098F5" w14:textId="147D0D03" w:rsidR="009E2BCA" w:rsidRPr="00742EFD" w:rsidRDefault="009E2BCA" w:rsidP="0087239E">
      <w:pPr>
        <w:spacing w:line="360" w:lineRule="auto"/>
        <w:outlineLvl w:val="0"/>
        <w:rPr>
          <w:rFonts w:ascii="Arial" w:hAnsi="Arial" w:cs="Arial"/>
          <w:sz w:val="22"/>
          <w:szCs w:val="22"/>
        </w:rPr>
      </w:pPr>
      <w:r w:rsidRPr="00742EFD">
        <w:rPr>
          <w:rFonts w:ascii="Arial" w:hAnsi="Arial" w:cs="Arial"/>
          <w:b/>
          <w:sz w:val="22"/>
          <w:szCs w:val="22"/>
        </w:rPr>
        <w:lastRenderedPageBreak/>
        <w:t>INTRODUCTION</w:t>
      </w:r>
    </w:p>
    <w:p w14:paraId="10E03F85" w14:textId="0831CFD5" w:rsidR="00EB29B9" w:rsidRPr="00742EFD" w:rsidRDefault="009E2BCA" w:rsidP="009E2BCA">
      <w:pPr>
        <w:spacing w:line="360" w:lineRule="auto"/>
        <w:rPr>
          <w:rFonts w:ascii="Arial" w:hAnsi="Arial" w:cs="Arial"/>
          <w:sz w:val="22"/>
          <w:szCs w:val="22"/>
        </w:rPr>
      </w:pPr>
      <w:r w:rsidRPr="00742EFD">
        <w:rPr>
          <w:rFonts w:ascii="Arial" w:hAnsi="Arial" w:cs="Arial"/>
          <w:sz w:val="22"/>
          <w:szCs w:val="22"/>
        </w:rPr>
        <w:t>MicroRNAs (miRNA</w:t>
      </w:r>
      <w:r w:rsidR="002A6FD5" w:rsidRPr="00742EFD">
        <w:rPr>
          <w:rFonts w:ascii="Arial" w:hAnsi="Arial" w:cs="Arial"/>
          <w:sz w:val="22"/>
          <w:szCs w:val="22"/>
        </w:rPr>
        <w:t>s</w:t>
      </w:r>
      <w:r w:rsidRPr="00742EFD">
        <w:rPr>
          <w:rFonts w:ascii="Arial" w:hAnsi="Arial" w:cs="Arial"/>
          <w:sz w:val="22"/>
          <w:szCs w:val="22"/>
        </w:rPr>
        <w:t xml:space="preserve">) </w:t>
      </w:r>
      <w:r w:rsidR="00AA0E6D" w:rsidRPr="00742EFD">
        <w:rPr>
          <w:rFonts w:ascii="Arial" w:hAnsi="Arial" w:cs="Arial"/>
          <w:sz w:val="22"/>
          <w:szCs w:val="22"/>
        </w:rPr>
        <w:t>are</w:t>
      </w:r>
      <w:r w:rsidRPr="00742EFD">
        <w:rPr>
          <w:rFonts w:ascii="Arial" w:hAnsi="Arial" w:cs="Arial"/>
          <w:sz w:val="22"/>
          <w:szCs w:val="22"/>
        </w:rPr>
        <w:t xml:space="preserve"> </w:t>
      </w:r>
      <w:r w:rsidR="00AA0E6D" w:rsidRPr="00742EFD">
        <w:rPr>
          <w:rFonts w:ascii="Arial" w:hAnsi="Arial" w:cs="Arial"/>
          <w:sz w:val="22"/>
          <w:szCs w:val="22"/>
        </w:rPr>
        <w:t>~</w:t>
      </w:r>
      <w:r w:rsidRPr="00742EFD">
        <w:rPr>
          <w:rFonts w:ascii="Arial" w:hAnsi="Arial" w:cs="Arial"/>
          <w:sz w:val="22"/>
          <w:szCs w:val="22"/>
        </w:rPr>
        <w:t>2</w:t>
      </w:r>
      <w:r w:rsidR="00AA0E6D" w:rsidRPr="00742EFD">
        <w:rPr>
          <w:rFonts w:ascii="Arial" w:hAnsi="Arial" w:cs="Arial"/>
          <w:sz w:val="22"/>
          <w:szCs w:val="22"/>
        </w:rPr>
        <w:t>2-</w:t>
      </w:r>
      <w:r w:rsidRPr="00742EFD">
        <w:rPr>
          <w:rFonts w:ascii="Arial" w:hAnsi="Arial" w:cs="Arial"/>
          <w:sz w:val="22"/>
          <w:szCs w:val="22"/>
        </w:rPr>
        <w:t xml:space="preserve">nt </w:t>
      </w:r>
      <w:r w:rsidR="00AA0E6D" w:rsidRPr="00742EFD">
        <w:rPr>
          <w:rFonts w:ascii="Arial" w:hAnsi="Arial" w:cs="Arial"/>
          <w:sz w:val="22"/>
          <w:szCs w:val="22"/>
        </w:rPr>
        <w:t xml:space="preserve">regulatory </w:t>
      </w:r>
      <w:r w:rsidRPr="00742EFD">
        <w:rPr>
          <w:rFonts w:ascii="Arial" w:hAnsi="Arial" w:cs="Arial"/>
          <w:sz w:val="22"/>
          <w:szCs w:val="22"/>
        </w:rPr>
        <w:t>RNA</w:t>
      </w:r>
      <w:r w:rsidR="00AA0E6D" w:rsidRPr="00742EFD">
        <w:rPr>
          <w:rFonts w:ascii="Arial" w:hAnsi="Arial" w:cs="Arial"/>
          <w:sz w:val="22"/>
          <w:szCs w:val="22"/>
        </w:rPr>
        <w:t>s</w:t>
      </w:r>
      <w:r w:rsidRPr="00742EFD">
        <w:rPr>
          <w:rFonts w:ascii="Arial" w:hAnsi="Arial" w:cs="Arial"/>
          <w:sz w:val="22"/>
          <w:szCs w:val="22"/>
        </w:rPr>
        <w:t xml:space="preserve"> that </w:t>
      </w:r>
      <w:r w:rsidR="00AA0E6D" w:rsidRPr="00742EFD">
        <w:rPr>
          <w:rFonts w:ascii="Arial" w:hAnsi="Arial" w:cs="Arial"/>
          <w:sz w:val="22"/>
          <w:szCs w:val="22"/>
        </w:rPr>
        <w:t xml:space="preserve">derive from hairpin </w:t>
      </w:r>
      <w:r w:rsidR="002A6FD5" w:rsidRPr="00742EFD">
        <w:rPr>
          <w:rFonts w:ascii="Arial" w:hAnsi="Arial" w:cs="Arial"/>
          <w:sz w:val="22"/>
          <w:szCs w:val="22"/>
        </w:rPr>
        <w:t>regions</w:t>
      </w:r>
      <w:r w:rsidR="00E13E77" w:rsidRPr="00742EFD">
        <w:rPr>
          <w:rFonts w:ascii="Arial" w:hAnsi="Arial" w:cs="Arial"/>
          <w:sz w:val="22"/>
          <w:szCs w:val="22"/>
        </w:rPr>
        <w:t xml:space="preserve"> of</w:t>
      </w:r>
      <w:r w:rsidR="002A6FD5" w:rsidRPr="00742EFD">
        <w:rPr>
          <w:rFonts w:ascii="Arial" w:hAnsi="Arial" w:cs="Arial"/>
          <w:sz w:val="22"/>
          <w:szCs w:val="22"/>
        </w:rPr>
        <w:t xml:space="preserve"> </w:t>
      </w:r>
      <w:r w:rsidR="00AA0E6D" w:rsidRPr="00742EFD">
        <w:rPr>
          <w:rFonts w:ascii="Arial" w:hAnsi="Arial" w:cs="Arial"/>
          <w:sz w:val="22"/>
          <w:szCs w:val="22"/>
        </w:rPr>
        <w:t>precursor transcripts</w:t>
      </w:r>
      <w:r w:rsidR="000F27C5" w:rsidRPr="00742EFD">
        <w:rPr>
          <w:rFonts w:ascii="Arial" w:hAnsi="Arial" w:cs="Arial"/>
          <w:sz w:val="22"/>
          <w:szCs w:val="22"/>
        </w:rPr>
        <w:t>(Bartel2018)</w:t>
      </w:r>
      <w:r w:rsidRPr="00742EFD">
        <w:rPr>
          <w:rFonts w:ascii="Arial" w:hAnsi="Arial" w:cs="Arial"/>
          <w:sz w:val="22"/>
          <w:szCs w:val="22"/>
        </w:rPr>
        <w:t xml:space="preserve">. </w:t>
      </w:r>
      <w:r w:rsidR="00BA226D" w:rsidRPr="00742EFD">
        <w:rPr>
          <w:rFonts w:ascii="Arial" w:hAnsi="Arial" w:cs="Arial"/>
          <w:sz w:val="22"/>
          <w:szCs w:val="22"/>
        </w:rPr>
        <w:t xml:space="preserve"> </w:t>
      </w:r>
      <w:r w:rsidR="002A6FD5" w:rsidRPr="00742EFD">
        <w:rPr>
          <w:rFonts w:ascii="Arial" w:hAnsi="Arial" w:cs="Arial"/>
          <w:sz w:val="22"/>
          <w:szCs w:val="22"/>
        </w:rPr>
        <w:t xml:space="preserve">Each </w:t>
      </w:r>
      <w:r w:rsidRPr="00742EFD">
        <w:rPr>
          <w:rFonts w:ascii="Arial" w:hAnsi="Arial" w:cs="Arial"/>
          <w:sz w:val="22"/>
          <w:szCs w:val="22"/>
        </w:rPr>
        <w:t>miRNA associat</w:t>
      </w:r>
      <w:r w:rsidR="002A6FD5" w:rsidRPr="00742EFD">
        <w:rPr>
          <w:rFonts w:ascii="Arial" w:hAnsi="Arial" w:cs="Arial"/>
          <w:sz w:val="22"/>
          <w:szCs w:val="22"/>
        </w:rPr>
        <w:t>es</w:t>
      </w:r>
      <w:r w:rsidRPr="00742EFD">
        <w:rPr>
          <w:rFonts w:ascii="Arial" w:hAnsi="Arial" w:cs="Arial"/>
          <w:sz w:val="22"/>
          <w:szCs w:val="22"/>
        </w:rPr>
        <w:t xml:space="preserve"> with an </w:t>
      </w:r>
      <w:proofErr w:type="spellStart"/>
      <w:r w:rsidRPr="00742EFD">
        <w:rPr>
          <w:rFonts w:ascii="Arial" w:hAnsi="Arial" w:cs="Arial"/>
          <w:sz w:val="22"/>
          <w:szCs w:val="22"/>
        </w:rPr>
        <w:t>Argonaute</w:t>
      </w:r>
      <w:proofErr w:type="spellEnd"/>
      <w:r w:rsidRPr="00742EFD">
        <w:rPr>
          <w:rFonts w:ascii="Arial" w:hAnsi="Arial" w:cs="Arial"/>
          <w:sz w:val="22"/>
          <w:szCs w:val="22"/>
        </w:rPr>
        <w:t xml:space="preserve"> (</w:t>
      </w:r>
      <w:r w:rsidR="001D4163" w:rsidRPr="00742EFD">
        <w:rPr>
          <w:rFonts w:ascii="Arial" w:hAnsi="Arial" w:cs="Arial"/>
          <w:sz w:val="22"/>
          <w:szCs w:val="22"/>
        </w:rPr>
        <w:t>AGO</w:t>
      </w:r>
      <w:r w:rsidRPr="00742EFD">
        <w:rPr>
          <w:rFonts w:ascii="Arial" w:hAnsi="Arial" w:cs="Arial"/>
          <w:sz w:val="22"/>
          <w:szCs w:val="22"/>
        </w:rPr>
        <w:t>) protein</w:t>
      </w:r>
      <w:r w:rsidR="002A6FD5" w:rsidRPr="00742EFD">
        <w:rPr>
          <w:rFonts w:ascii="Arial" w:hAnsi="Arial" w:cs="Arial"/>
          <w:sz w:val="22"/>
          <w:szCs w:val="22"/>
        </w:rPr>
        <w:t xml:space="preserve"> to form a silencing complex</w:t>
      </w:r>
      <w:r w:rsidRPr="00742EFD">
        <w:rPr>
          <w:rFonts w:ascii="Arial" w:hAnsi="Arial" w:cs="Arial"/>
          <w:sz w:val="22"/>
          <w:szCs w:val="22"/>
        </w:rPr>
        <w:t xml:space="preserve">, </w:t>
      </w:r>
      <w:r w:rsidR="001532EC" w:rsidRPr="00742EFD">
        <w:rPr>
          <w:rFonts w:ascii="Arial" w:hAnsi="Arial" w:cs="Arial"/>
          <w:sz w:val="22"/>
          <w:szCs w:val="22"/>
        </w:rPr>
        <w:t xml:space="preserve">in which </w:t>
      </w:r>
      <w:r w:rsidRPr="00742EFD">
        <w:rPr>
          <w:rFonts w:ascii="Arial" w:hAnsi="Arial" w:cs="Arial"/>
          <w:sz w:val="22"/>
          <w:szCs w:val="22"/>
        </w:rPr>
        <w:t xml:space="preserve">the miRNA </w:t>
      </w:r>
      <w:r w:rsidR="001532EC" w:rsidRPr="00742EFD">
        <w:rPr>
          <w:rFonts w:ascii="Arial" w:hAnsi="Arial" w:cs="Arial"/>
          <w:sz w:val="22"/>
          <w:szCs w:val="22"/>
        </w:rPr>
        <w:t>pairs to sites within target transcripts and the A</w:t>
      </w:r>
      <w:r w:rsidR="001D4163" w:rsidRPr="00742EFD">
        <w:rPr>
          <w:rFonts w:ascii="Arial" w:hAnsi="Arial" w:cs="Arial"/>
          <w:sz w:val="22"/>
          <w:szCs w:val="22"/>
        </w:rPr>
        <w:t>GO</w:t>
      </w:r>
      <w:r w:rsidR="001532EC" w:rsidRPr="00742EFD">
        <w:rPr>
          <w:rFonts w:ascii="Arial" w:hAnsi="Arial" w:cs="Arial"/>
          <w:sz w:val="22"/>
          <w:szCs w:val="22"/>
        </w:rPr>
        <w:t xml:space="preserve"> protein</w:t>
      </w:r>
      <w:r w:rsidRPr="00742EFD">
        <w:rPr>
          <w:rFonts w:ascii="Arial" w:hAnsi="Arial" w:cs="Arial"/>
          <w:sz w:val="22"/>
          <w:szCs w:val="22"/>
        </w:rPr>
        <w:t xml:space="preserve"> promot</w:t>
      </w:r>
      <w:r w:rsidR="001532EC" w:rsidRPr="00742EFD">
        <w:rPr>
          <w:rFonts w:ascii="Arial" w:hAnsi="Arial" w:cs="Arial"/>
          <w:sz w:val="22"/>
          <w:szCs w:val="22"/>
        </w:rPr>
        <w:t>es</w:t>
      </w:r>
      <w:r w:rsidRPr="00742EFD">
        <w:rPr>
          <w:rFonts w:ascii="Arial" w:hAnsi="Arial" w:cs="Arial"/>
          <w:sz w:val="22"/>
          <w:szCs w:val="22"/>
        </w:rPr>
        <w:t xml:space="preserve"> destabilization and</w:t>
      </w:r>
      <w:r w:rsidR="001532EC" w:rsidRPr="00742EFD">
        <w:rPr>
          <w:rFonts w:ascii="Arial" w:hAnsi="Arial" w:cs="Arial"/>
          <w:sz w:val="22"/>
          <w:szCs w:val="22"/>
        </w:rPr>
        <w:t xml:space="preserve">/or </w:t>
      </w:r>
      <w:r w:rsidRPr="00742EFD">
        <w:rPr>
          <w:rFonts w:ascii="Arial" w:hAnsi="Arial" w:cs="Arial"/>
          <w:sz w:val="22"/>
          <w:szCs w:val="22"/>
        </w:rPr>
        <w:t>translational repression</w:t>
      </w:r>
      <w:r w:rsidR="001532EC" w:rsidRPr="00742EFD">
        <w:rPr>
          <w:rFonts w:ascii="Arial" w:hAnsi="Arial" w:cs="Arial"/>
          <w:sz w:val="22"/>
          <w:szCs w:val="22"/>
        </w:rPr>
        <w:t xml:space="preserve"> of </w:t>
      </w:r>
      <w:r w:rsidR="00453162" w:rsidRPr="00742EFD">
        <w:rPr>
          <w:rFonts w:ascii="Arial" w:hAnsi="Arial" w:cs="Arial"/>
          <w:sz w:val="22"/>
          <w:szCs w:val="22"/>
        </w:rPr>
        <w:t>bound</w:t>
      </w:r>
      <w:r w:rsidR="001532EC" w:rsidRPr="00742EFD">
        <w:rPr>
          <w:rFonts w:ascii="Arial" w:hAnsi="Arial" w:cs="Arial"/>
          <w:sz w:val="22"/>
          <w:szCs w:val="22"/>
        </w:rPr>
        <w:t xml:space="preserve"> target</w:t>
      </w:r>
      <w:r w:rsidR="000F27C5" w:rsidRPr="00742EFD">
        <w:rPr>
          <w:rFonts w:ascii="Arial" w:hAnsi="Arial" w:cs="Arial"/>
          <w:sz w:val="22"/>
          <w:szCs w:val="22"/>
        </w:rPr>
        <w:t>(</w:t>
      </w:r>
      <w:r w:rsidR="00EB0CBF" w:rsidRPr="00742EFD">
        <w:rPr>
          <w:rFonts w:ascii="Arial" w:hAnsi="Arial" w:cs="Arial"/>
          <w:sz w:val="22"/>
          <w:szCs w:val="22"/>
        </w:rPr>
        <w:t>Jonas&amp;Izaurralde2015)</w:t>
      </w:r>
      <w:r w:rsidRPr="00742EFD">
        <w:rPr>
          <w:rFonts w:ascii="Arial" w:hAnsi="Arial" w:cs="Arial"/>
          <w:sz w:val="22"/>
          <w:szCs w:val="22"/>
        </w:rPr>
        <w:t xml:space="preserve">. </w:t>
      </w:r>
      <w:r w:rsidR="00BA226D" w:rsidRPr="00742EFD">
        <w:rPr>
          <w:rFonts w:ascii="Arial" w:hAnsi="Arial" w:cs="Arial"/>
          <w:sz w:val="22"/>
          <w:szCs w:val="22"/>
        </w:rPr>
        <w:t xml:space="preserve"> </w:t>
      </w:r>
      <w:r w:rsidR="0036558F" w:rsidRPr="00742EFD">
        <w:rPr>
          <w:rFonts w:ascii="Arial" w:hAnsi="Arial" w:cs="Arial"/>
          <w:sz w:val="22"/>
          <w:szCs w:val="22"/>
        </w:rPr>
        <w:t>mi</w:t>
      </w:r>
      <w:r w:rsidR="005D4AA8" w:rsidRPr="00742EFD">
        <w:rPr>
          <w:rFonts w:ascii="Arial" w:hAnsi="Arial" w:cs="Arial"/>
          <w:sz w:val="22"/>
          <w:szCs w:val="22"/>
        </w:rPr>
        <w:t xml:space="preserve">RNAs </w:t>
      </w:r>
      <w:r w:rsidR="00AA2845" w:rsidRPr="00742EFD">
        <w:rPr>
          <w:rFonts w:ascii="Arial" w:hAnsi="Arial" w:cs="Arial"/>
          <w:sz w:val="22"/>
          <w:szCs w:val="22"/>
        </w:rPr>
        <w:t>are</w:t>
      </w:r>
      <w:r w:rsidR="005D4AA8" w:rsidRPr="00742EFD">
        <w:rPr>
          <w:rFonts w:ascii="Arial" w:hAnsi="Arial" w:cs="Arial"/>
          <w:sz w:val="22"/>
          <w:szCs w:val="22"/>
        </w:rPr>
        <w:t xml:space="preserve"> grouped into families based on </w:t>
      </w:r>
      <w:r w:rsidR="0036558F" w:rsidRPr="00742EFD">
        <w:rPr>
          <w:rFonts w:ascii="Arial" w:hAnsi="Arial" w:cs="Arial"/>
          <w:sz w:val="22"/>
          <w:szCs w:val="22"/>
        </w:rPr>
        <w:t>the</w:t>
      </w:r>
      <w:r w:rsidR="00AA2845" w:rsidRPr="00742EFD">
        <w:rPr>
          <w:rFonts w:ascii="Arial" w:hAnsi="Arial" w:cs="Arial"/>
          <w:sz w:val="22"/>
          <w:szCs w:val="22"/>
        </w:rPr>
        <w:t xml:space="preserve"> </w:t>
      </w:r>
      <w:r w:rsidR="0036558F" w:rsidRPr="00742EFD">
        <w:rPr>
          <w:rFonts w:ascii="Arial" w:hAnsi="Arial" w:cs="Arial"/>
          <w:sz w:val="22"/>
          <w:szCs w:val="22"/>
        </w:rPr>
        <w:t>sequence</w:t>
      </w:r>
      <w:r w:rsidR="00FE670D" w:rsidRPr="00742EFD">
        <w:rPr>
          <w:rFonts w:ascii="Arial" w:hAnsi="Arial" w:cs="Arial"/>
          <w:sz w:val="22"/>
          <w:szCs w:val="22"/>
        </w:rPr>
        <w:t xml:space="preserve"> of their extended seed (nucleotides 2–8 of the miRNA), which is the </w:t>
      </w:r>
      <w:r w:rsidR="00B32D21" w:rsidRPr="00742EFD">
        <w:rPr>
          <w:rFonts w:ascii="Arial" w:hAnsi="Arial" w:cs="Arial"/>
          <w:sz w:val="22"/>
          <w:szCs w:val="22"/>
        </w:rPr>
        <w:t>region</w:t>
      </w:r>
      <w:r w:rsidR="00FE670D" w:rsidRPr="00742EFD">
        <w:rPr>
          <w:rFonts w:ascii="Arial" w:hAnsi="Arial" w:cs="Arial"/>
          <w:sz w:val="22"/>
          <w:szCs w:val="22"/>
        </w:rPr>
        <w:t xml:space="preserve"> of the miRNA most important for target recognition</w:t>
      </w:r>
      <w:r w:rsidR="005F26AE" w:rsidRPr="00742EFD">
        <w:rPr>
          <w:rFonts w:ascii="Arial" w:hAnsi="Arial" w:cs="Arial"/>
          <w:sz w:val="22"/>
          <w:szCs w:val="22"/>
        </w:rPr>
        <w:t>(Bartel2009)</w:t>
      </w:r>
      <w:r w:rsidR="00FE670D" w:rsidRPr="00742EFD">
        <w:rPr>
          <w:rFonts w:ascii="Arial" w:hAnsi="Arial" w:cs="Arial"/>
          <w:sz w:val="22"/>
          <w:szCs w:val="22"/>
        </w:rPr>
        <w:t xml:space="preserve">.  </w:t>
      </w:r>
      <w:r w:rsidR="00B32D21" w:rsidRPr="00742EFD">
        <w:rPr>
          <w:rFonts w:ascii="Arial" w:hAnsi="Arial" w:cs="Arial"/>
          <w:sz w:val="22"/>
          <w:szCs w:val="22"/>
        </w:rPr>
        <w:t>T</w:t>
      </w:r>
      <w:r w:rsidR="00FE670D" w:rsidRPr="00742EFD">
        <w:rPr>
          <w:rFonts w:ascii="Arial" w:hAnsi="Arial" w:cs="Arial"/>
          <w:sz w:val="22"/>
          <w:szCs w:val="22"/>
        </w:rPr>
        <w:t>he</w:t>
      </w:r>
      <w:r w:rsidR="00637AD4" w:rsidRPr="00742EFD">
        <w:rPr>
          <w:rFonts w:ascii="Arial" w:hAnsi="Arial" w:cs="Arial"/>
          <w:sz w:val="22"/>
          <w:szCs w:val="22"/>
        </w:rPr>
        <w:t xml:space="preserve"> 90 </w:t>
      </w:r>
      <w:r w:rsidR="00B32D21" w:rsidRPr="00742EFD">
        <w:rPr>
          <w:rFonts w:ascii="Arial" w:hAnsi="Arial" w:cs="Arial"/>
          <w:sz w:val="22"/>
          <w:szCs w:val="22"/>
        </w:rPr>
        <w:t xml:space="preserve">most </w:t>
      </w:r>
      <w:r w:rsidR="00637AD4" w:rsidRPr="00742EFD">
        <w:rPr>
          <w:rFonts w:ascii="Arial" w:hAnsi="Arial" w:cs="Arial"/>
          <w:sz w:val="22"/>
          <w:szCs w:val="22"/>
        </w:rPr>
        <w:t xml:space="preserve">broadly conserved </w:t>
      </w:r>
      <w:r w:rsidR="00B32D21" w:rsidRPr="00742EFD">
        <w:rPr>
          <w:rFonts w:ascii="Arial" w:hAnsi="Arial" w:cs="Arial"/>
          <w:sz w:val="22"/>
          <w:szCs w:val="22"/>
        </w:rPr>
        <w:t xml:space="preserve">miRNA </w:t>
      </w:r>
      <w:r w:rsidR="00637AD4" w:rsidRPr="00742EFD">
        <w:rPr>
          <w:rFonts w:ascii="Arial" w:hAnsi="Arial" w:cs="Arial"/>
          <w:sz w:val="22"/>
          <w:szCs w:val="22"/>
        </w:rPr>
        <w:t>families</w:t>
      </w:r>
      <w:r w:rsidR="00B32D21" w:rsidRPr="00742EFD">
        <w:rPr>
          <w:rFonts w:ascii="Arial" w:hAnsi="Arial" w:cs="Arial"/>
          <w:sz w:val="22"/>
          <w:szCs w:val="22"/>
        </w:rPr>
        <w:t xml:space="preserve"> of mammals </w:t>
      </w:r>
      <w:r w:rsidR="005D4AA8" w:rsidRPr="00742EFD">
        <w:rPr>
          <w:rFonts w:ascii="Arial" w:hAnsi="Arial" w:cs="Arial"/>
          <w:sz w:val="22"/>
          <w:szCs w:val="22"/>
        </w:rPr>
        <w:t xml:space="preserve">each </w:t>
      </w:r>
      <w:r w:rsidR="00FE670D" w:rsidRPr="00742EFD">
        <w:rPr>
          <w:rFonts w:ascii="Arial" w:hAnsi="Arial" w:cs="Arial"/>
          <w:sz w:val="22"/>
          <w:szCs w:val="22"/>
        </w:rPr>
        <w:t xml:space="preserve">have an average of &gt;400 </w:t>
      </w:r>
      <w:r w:rsidR="00B32D21" w:rsidRPr="00742EFD">
        <w:rPr>
          <w:rFonts w:ascii="Arial" w:hAnsi="Arial" w:cs="Arial"/>
          <w:sz w:val="22"/>
          <w:szCs w:val="22"/>
        </w:rPr>
        <w:t xml:space="preserve">preferentially </w:t>
      </w:r>
      <w:r w:rsidR="00FE670D" w:rsidRPr="00742EFD">
        <w:rPr>
          <w:rFonts w:ascii="Arial" w:hAnsi="Arial" w:cs="Arial"/>
          <w:sz w:val="22"/>
          <w:szCs w:val="22"/>
        </w:rPr>
        <w:t xml:space="preserve">conserved targets, </w:t>
      </w:r>
      <w:r w:rsidR="00F432B4" w:rsidRPr="00742EFD">
        <w:rPr>
          <w:rFonts w:ascii="Arial" w:hAnsi="Arial" w:cs="Arial"/>
          <w:sz w:val="22"/>
          <w:szCs w:val="22"/>
        </w:rPr>
        <w:t xml:space="preserve">such that mRNAs from most human genes are conserved </w:t>
      </w:r>
      <w:r w:rsidR="007373B5" w:rsidRPr="00742EFD">
        <w:rPr>
          <w:rFonts w:ascii="Arial" w:hAnsi="Arial" w:cs="Arial"/>
          <w:sz w:val="22"/>
          <w:szCs w:val="22"/>
        </w:rPr>
        <w:t>target</w:t>
      </w:r>
      <w:r w:rsidR="00F432B4" w:rsidRPr="00742EFD">
        <w:rPr>
          <w:rFonts w:ascii="Arial" w:hAnsi="Arial" w:cs="Arial"/>
          <w:sz w:val="22"/>
          <w:szCs w:val="22"/>
        </w:rPr>
        <w:t>s</w:t>
      </w:r>
      <w:r w:rsidR="00E3467E" w:rsidRPr="00742EFD">
        <w:rPr>
          <w:rFonts w:ascii="Arial" w:hAnsi="Arial" w:cs="Arial"/>
          <w:sz w:val="22"/>
          <w:szCs w:val="22"/>
        </w:rPr>
        <w:t xml:space="preserve"> of at least one </w:t>
      </w:r>
      <w:r w:rsidR="003A4E60" w:rsidRPr="00742EFD">
        <w:rPr>
          <w:rFonts w:ascii="Arial" w:hAnsi="Arial" w:cs="Arial"/>
          <w:sz w:val="22"/>
          <w:szCs w:val="22"/>
        </w:rPr>
        <w:t>miRNA</w:t>
      </w:r>
      <w:r w:rsidR="00EB0CBF" w:rsidRPr="00742EFD">
        <w:rPr>
          <w:rFonts w:ascii="Arial" w:hAnsi="Arial" w:cs="Arial"/>
          <w:sz w:val="22"/>
          <w:szCs w:val="22"/>
        </w:rPr>
        <w:t>(Friedman2009)</w:t>
      </w:r>
      <w:r w:rsidR="00F432B4" w:rsidRPr="00742EFD">
        <w:rPr>
          <w:rFonts w:ascii="Arial" w:hAnsi="Arial" w:cs="Arial"/>
          <w:sz w:val="22"/>
          <w:szCs w:val="22"/>
        </w:rPr>
        <w:t xml:space="preserve">. </w:t>
      </w:r>
      <w:r w:rsidR="007373B5" w:rsidRPr="00742EFD">
        <w:rPr>
          <w:rFonts w:ascii="Arial" w:hAnsi="Arial" w:cs="Arial"/>
          <w:sz w:val="22"/>
          <w:szCs w:val="22"/>
        </w:rPr>
        <w:t xml:space="preserve"> </w:t>
      </w:r>
      <w:r w:rsidR="003A4E60" w:rsidRPr="00742EFD">
        <w:rPr>
          <w:rFonts w:ascii="Arial" w:hAnsi="Arial" w:cs="Arial"/>
          <w:sz w:val="22"/>
          <w:szCs w:val="22"/>
        </w:rPr>
        <w:t xml:space="preserve">Most of these 90 broadly conserved families are required </w:t>
      </w:r>
      <w:r w:rsidR="00BA226D" w:rsidRPr="00742EFD">
        <w:rPr>
          <w:rFonts w:ascii="Arial" w:hAnsi="Arial" w:cs="Arial"/>
          <w:sz w:val="22"/>
          <w:szCs w:val="22"/>
        </w:rPr>
        <w:t>for proper development or</w:t>
      </w:r>
      <w:r w:rsidR="003A4E60" w:rsidRPr="00742EFD">
        <w:rPr>
          <w:rFonts w:ascii="Arial" w:hAnsi="Arial" w:cs="Arial"/>
          <w:sz w:val="22"/>
          <w:szCs w:val="22"/>
        </w:rPr>
        <w:t xml:space="preserve"> physiology, as </w:t>
      </w:r>
      <w:r w:rsidR="00BA226D" w:rsidRPr="00742EFD">
        <w:rPr>
          <w:rFonts w:ascii="Arial" w:hAnsi="Arial" w:cs="Arial"/>
          <w:sz w:val="22"/>
          <w:szCs w:val="22"/>
        </w:rPr>
        <w:t>shown</w:t>
      </w:r>
      <w:r w:rsidR="003A4E60" w:rsidRPr="00742EFD">
        <w:rPr>
          <w:rFonts w:ascii="Arial" w:hAnsi="Arial" w:cs="Arial"/>
          <w:sz w:val="22"/>
          <w:szCs w:val="22"/>
        </w:rPr>
        <w:t xml:space="preserve"> by </w:t>
      </w:r>
      <w:r w:rsidR="000F27C5" w:rsidRPr="00742EFD">
        <w:rPr>
          <w:rFonts w:ascii="Arial" w:hAnsi="Arial" w:cs="Arial"/>
          <w:sz w:val="22"/>
          <w:szCs w:val="22"/>
        </w:rPr>
        <w:t>knockout studies in mice</w:t>
      </w:r>
      <w:r w:rsidR="00BA226D" w:rsidRPr="00742EFD">
        <w:rPr>
          <w:rFonts w:ascii="Arial" w:hAnsi="Arial" w:cs="Arial"/>
          <w:sz w:val="22"/>
          <w:szCs w:val="22"/>
        </w:rPr>
        <w:t xml:space="preserve">, and many </w:t>
      </w:r>
      <w:r w:rsidR="00D20A33" w:rsidRPr="00742EFD">
        <w:rPr>
          <w:rFonts w:ascii="Arial" w:hAnsi="Arial" w:cs="Arial"/>
          <w:sz w:val="22"/>
          <w:szCs w:val="22"/>
        </w:rPr>
        <w:t xml:space="preserve">families also </w:t>
      </w:r>
      <w:r w:rsidR="00BA226D" w:rsidRPr="00742EFD">
        <w:rPr>
          <w:rFonts w:ascii="Arial" w:hAnsi="Arial" w:cs="Arial"/>
          <w:sz w:val="22"/>
          <w:szCs w:val="22"/>
        </w:rPr>
        <w:t>impact pathology in mouse models of</w:t>
      </w:r>
      <w:r w:rsidR="0012593D" w:rsidRPr="00742EFD">
        <w:rPr>
          <w:rFonts w:ascii="Arial" w:hAnsi="Arial" w:cs="Arial"/>
          <w:sz w:val="22"/>
          <w:szCs w:val="22"/>
        </w:rPr>
        <w:t xml:space="preserve"> </w:t>
      </w:r>
      <w:r w:rsidR="00BA226D" w:rsidRPr="00742EFD">
        <w:rPr>
          <w:rFonts w:ascii="Arial" w:hAnsi="Arial" w:cs="Arial"/>
          <w:sz w:val="22"/>
          <w:szCs w:val="22"/>
        </w:rPr>
        <w:t>disease or injury</w:t>
      </w:r>
      <w:r w:rsidR="0012593D" w:rsidRPr="00742EFD">
        <w:rPr>
          <w:rFonts w:ascii="Arial" w:hAnsi="Arial" w:cs="Arial"/>
          <w:sz w:val="22"/>
          <w:szCs w:val="22"/>
        </w:rPr>
        <w:t>(Bartel2018)</w:t>
      </w:r>
      <w:r w:rsidRPr="00742EFD">
        <w:rPr>
          <w:rFonts w:ascii="Arial" w:hAnsi="Arial" w:cs="Arial"/>
          <w:sz w:val="22"/>
          <w:szCs w:val="22"/>
        </w:rPr>
        <w:t xml:space="preserve">. </w:t>
      </w:r>
    </w:p>
    <w:p w14:paraId="4F707FC9" w14:textId="2F369F5D" w:rsidR="00D128AB" w:rsidRPr="00742EFD" w:rsidRDefault="009E2BCA" w:rsidP="00A01AD8">
      <w:pPr>
        <w:spacing w:line="360" w:lineRule="auto"/>
        <w:ind w:firstLine="720"/>
        <w:rPr>
          <w:rFonts w:ascii="Arial" w:hAnsi="Arial" w:cs="Arial"/>
          <w:sz w:val="22"/>
          <w:szCs w:val="22"/>
        </w:rPr>
      </w:pPr>
      <w:r w:rsidRPr="00742EFD">
        <w:rPr>
          <w:rFonts w:ascii="Arial" w:hAnsi="Arial" w:cs="Arial"/>
          <w:sz w:val="22"/>
          <w:szCs w:val="22"/>
        </w:rPr>
        <w:t xml:space="preserve">A </w:t>
      </w:r>
      <w:r w:rsidR="00EB29B9" w:rsidRPr="00742EFD">
        <w:rPr>
          <w:rFonts w:ascii="Arial" w:hAnsi="Arial" w:cs="Arial"/>
          <w:sz w:val="22"/>
          <w:szCs w:val="22"/>
        </w:rPr>
        <w:t>fuller</w:t>
      </w:r>
      <w:r w:rsidRPr="00742EFD">
        <w:rPr>
          <w:rFonts w:ascii="Arial" w:hAnsi="Arial" w:cs="Arial"/>
          <w:sz w:val="22"/>
          <w:szCs w:val="22"/>
        </w:rPr>
        <w:t xml:space="preserve"> understanding of </w:t>
      </w:r>
      <w:r w:rsidR="00EB29B9" w:rsidRPr="00742EFD">
        <w:rPr>
          <w:rFonts w:ascii="Arial" w:hAnsi="Arial" w:cs="Arial"/>
          <w:sz w:val="22"/>
          <w:szCs w:val="22"/>
        </w:rPr>
        <w:t>these numerous biological</w:t>
      </w:r>
      <w:r w:rsidR="0012593D" w:rsidRPr="00742EFD">
        <w:rPr>
          <w:rFonts w:ascii="Arial" w:hAnsi="Arial" w:cs="Arial"/>
          <w:sz w:val="22"/>
          <w:szCs w:val="22"/>
        </w:rPr>
        <w:t xml:space="preserve"> </w:t>
      </w:r>
      <w:r w:rsidRPr="00742EFD">
        <w:rPr>
          <w:rFonts w:ascii="Arial" w:hAnsi="Arial" w:cs="Arial"/>
          <w:sz w:val="22"/>
          <w:szCs w:val="22"/>
        </w:rPr>
        <w:t>function</w:t>
      </w:r>
      <w:r w:rsidR="004D3BE1" w:rsidRPr="00742EFD">
        <w:rPr>
          <w:rFonts w:ascii="Arial" w:hAnsi="Arial" w:cs="Arial"/>
          <w:sz w:val="22"/>
          <w:szCs w:val="22"/>
        </w:rPr>
        <w:t>s</w:t>
      </w:r>
      <w:r w:rsidRPr="00742EFD">
        <w:rPr>
          <w:rFonts w:ascii="Arial" w:hAnsi="Arial" w:cs="Arial"/>
          <w:sz w:val="22"/>
          <w:szCs w:val="22"/>
        </w:rPr>
        <w:t xml:space="preserve"> requires </w:t>
      </w:r>
      <w:r w:rsidR="005D7DB5" w:rsidRPr="00742EFD">
        <w:rPr>
          <w:rFonts w:ascii="Arial" w:hAnsi="Arial" w:cs="Arial"/>
          <w:sz w:val="22"/>
          <w:szCs w:val="22"/>
        </w:rPr>
        <w:t xml:space="preserve">a </w:t>
      </w:r>
      <w:r w:rsidR="004D3BE1" w:rsidRPr="00742EFD">
        <w:rPr>
          <w:rFonts w:ascii="Arial" w:hAnsi="Arial" w:cs="Arial"/>
          <w:sz w:val="22"/>
          <w:szCs w:val="22"/>
        </w:rPr>
        <w:t>more</w:t>
      </w:r>
      <w:r w:rsidRPr="00742EFD">
        <w:rPr>
          <w:rFonts w:ascii="Arial" w:hAnsi="Arial" w:cs="Arial"/>
          <w:sz w:val="22"/>
          <w:szCs w:val="22"/>
        </w:rPr>
        <w:t xml:space="preserve"> accurate </w:t>
      </w:r>
      <w:r w:rsidR="005D7DB5" w:rsidRPr="00742EFD">
        <w:rPr>
          <w:rFonts w:ascii="Arial" w:hAnsi="Arial" w:cs="Arial"/>
          <w:sz w:val="22"/>
          <w:szCs w:val="22"/>
        </w:rPr>
        <w:t xml:space="preserve">model of miRNA </w:t>
      </w:r>
      <w:r w:rsidR="006F7485" w:rsidRPr="00742EFD">
        <w:rPr>
          <w:rFonts w:ascii="Arial" w:hAnsi="Arial" w:cs="Arial"/>
          <w:sz w:val="22"/>
          <w:szCs w:val="22"/>
        </w:rPr>
        <w:t>target</w:t>
      </w:r>
      <w:r w:rsidR="005D7DB5" w:rsidRPr="00742EFD">
        <w:rPr>
          <w:rFonts w:ascii="Arial" w:hAnsi="Arial" w:cs="Arial"/>
          <w:sz w:val="22"/>
          <w:szCs w:val="22"/>
        </w:rPr>
        <w:t>ing</w:t>
      </w:r>
      <w:r w:rsidR="006F7485" w:rsidRPr="00742EFD">
        <w:rPr>
          <w:rFonts w:ascii="Arial" w:hAnsi="Arial" w:cs="Arial"/>
          <w:sz w:val="22"/>
          <w:szCs w:val="22"/>
        </w:rPr>
        <w:t xml:space="preserve">, with the ultimate goal of </w:t>
      </w:r>
      <w:r w:rsidR="005D7DB5" w:rsidRPr="00742EFD">
        <w:rPr>
          <w:rFonts w:ascii="Arial" w:hAnsi="Arial" w:cs="Arial"/>
          <w:sz w:val="22"/>
          <w:szCs w:val="22"/>
        </w:rPr>
        <w:t xml:space="preserve">correctly </w:t>
      </w:r>
      <w:r w:rsidR="006F7485" w:rsidRPr="00742EFD">
        <w:rPr>
          <w:rFonts w:ascii="Arial" w:hAnsi="Arial" w:cs="Arial"/>
          <w:sz w:val="22"/>
          <w:szCs w:val="22"/>
        </w:rPr>
        <w:t>predicting</w:t>
      </w:r>
      <w:r w:rsidRPr="00742EFD">
        <w:rPr>
          <w:rFonts w:ascii="Arial" w:hAnsi="Arial" w:cs="Arial"/>
          <w:sz w:val="22"/>
          <w:szCs w:val="22"/>
        </w:rPr>
        <w:t xml:space="preserve"> the </w:t>
      </w:r>
      <w:r w:rsidR="00D128AB" w:rsidRPr="00742EFD">
        <w:rPr>
          <w:rFonts w:ascii="Arial" w:hAnsi="Arial" w:cs="Arial"/>
          <w:sz w:val="22"/>
          <w:szCs w:val="22"/>
        </w:rPr>
        <w:t xml:space="preserve">effects of each miRNA on the output of each </w:t>
      </w:r>
      <w:r w:rsidR="000F27C5" w:rsidRPr="00742EFD">
        <w:rPr>
          <w:rFonts w:ascii="Arial" w:hAnsi="Arial" w:cs="Arial"/>
          <w:sz w:val="22"/>
          <w:szCs w:val="22"/>
        </w:rPr>
        <w:t>expressed gene</w:t>
      </w:r>
      <w:r w:rsidRPr="00742EFD">
        <w:rPr>
          <w:rFonts w:ascii="Arial" w:hAnsi="Arial" w:cs="Arial"/>
          <w:sz w:val="22"/>
          <w:szCs w:val="22"/>
        </w:rPr>
        <w:t xml:space="preserve">. </w:t>
      </w:r>
      <w:r w:rsidR="001D59EC" w:rsidRPr="00742EFD">
        <w:rPr>
          <w:rFonts w:ascii="Arial" w:hAnsi="Arial" w:cs="Arial"/>
          <w:sz w:val="22"/>
          <w:szCs w:val="22"/>
        </w:rPr>
        <w:t xml:space="preserve"> </w:t>
      </w:r>
      <w:r w:rsidR="00D128AB" w:rsidRPr="00742EFD">
        <w:rPr>
          <w:rFonts w:ascii="Arial" w:hAnsi="Arial" w:cs="Arial"/>
          <w:sz w:val="22"/>
          <w:szCs w:val="22"/>
        </w:rPr>
        <w:t xml:space="preserve">Thus far, the </w:t>
      </w:r>
      <w:r w:rsidR="005D7DB5" w:rsidRPr="00742EFD">
        <w:rPr>
          <w:rFonts w:ascii="Arial" w:hAnsi="Arial" w:cs="Arial"/>
          <w:sz w:val="22"/>
          <w:szCs w:val="22"/>
        </w:rPr>
        <w:t>informative</w:t>
      </w:r>
      <w:r w:rsidR="001D59EC" w:rsidRPr="00742EFD">
        <w:rPr>
          <w:rFonts w:ascii="Arial" w:hAnsi="Arial" w:cs="Arial"/>
          <w:sz w:val="22"/>
          <w:szCs w:val="22"/>
        </w:rPr>
        <w:t xml:space="preserve"> </w:t>
      </w:r>
      <w:r w:rsidR="0090480F" w:rsidRPr="00742EFD">
        <w:rPr>
          <w:rFonts w:ascii="Arial" w:hAnsi="Arial" w:cs="Arial"/>
          <w:sz w:val="22"/>
          <w:szCs w:val="22"/>
        </w:rPr>
        <w:t xml:space="preserve">predictive </w:t>
      </w:r>
      <w:r w:rsidR="001D59EC" w:rsidRPr="00742EFD">
        <w:rPr>
          <w:rFonts w:ascii="Arial" w:hAnsi="Arial" w:cs="Arial"/>
          <w:sz w:val="22"/>
          <w:szCs w:val="22"/>
        </w:rPr>
        <w:t>models</w:t>
      </w:r>
      <w:r w:rsidR="00594190" w:rsidRPr="00742EFD">
        <w:rPr>
          <w:rFonts w:ascii="Arial" w:hAnsi="Arial" w:cs="Arial"/>
          <w:sz w:val="22"/>
          <w:szCs w:val="22"/>
        </w:rPr>
        <w:t xml:space="preserve"> ha</w:t>
      </w:r>
      <w:r w:rsidR="00524971" w:rsidRPr="00742EFD">
        <w:rPr>
          <w:rFonts w:ascii="Arial" w:hAnsi="Arial" w:cs="Arial"/>
          <w:sz w:val="22"/>
          <w:szCs w:val="22"/>
        </w:rPr>
        <w:t>ve</w:t>
      </w:r>
      <w:r w:rsidR="00594190" w:rsidRPr="00742EFD">
        <w:rPr>
          <w:rFonts w:ascii="Arial" w:hAnsi="Arial" w:cs="Arial"/>
          <w:sz w:val="22"/>
          <w:szCs w:val="22"/>
        </w:rPr>
        <w:t xml:space="preserve"> focus</w:t>
      </w:r>
      <w:r w:rsidR="00524971" w:rsidRPr="00742EFD">
        <w:rPr>
          <w:rFonts w:ascii="Arial" w:hAnsi="Arial" w:cs="Arial"/>
          <w:sz w:val="22"/>
          <w:szCs w:val="22"/>
        </w:rPr>
        <w:t>ed</w:t>
      </w:r>
      <w:r w:rsidR="00594190" w:rsidRPr="00742EFD">
        <w:rPr>
          <w:rFonts w:ascii="Arial" w:hAnsi="Arial" w:cs="Arial"/>
          <w:sz w:val="22"/>
          <w:szCs w:val="22"/>
        </w:rPr>
        <w:t xml:space="preserve"> on mRNAs with canonical </w:t>
      </w:r>
      <w:r w:rsidR="001D59EC" w:rsidRPr="00742EFD">
        <w:rPr>
          <w:rFonts w:ascii="Arial" w:hAnsi="Arial" w:cs="Arial"/>
          <w:sz w:val="22"/>
          <w:szCs w:val="22"/>
        </w:rPr>
        <w:t>6</w:t>
      </w:r>
      <w:r w:rsidR="00594190" w:rsidRPr="00742EFD">
        <w:rPr>
          <w:rFonts w:ascii="Arial" w:hAnsi="Arial" w:cs="Arial"/>
          <w:sz w:val="22"/>
          <w:szCs w:val="22"/>
        </w:rPr>
        <w:t xml:space="preserve">–8-nt sites </w:t>
      </w:r>
      <w:r w:rsidR="005D7DB5" w:rsidRPr="00742EFD">
        <w:rPr>
          <w:rFonts w:ascii="Arial" w:hAnsi="Arial" w:cs="Arial"/>
          <w:sz w:val="22"/>
          <w:szCs w:val="22"/>
        </w:rPr>
        <w:t>matching</w:t>
      </w:r>
      <w:r w:rsidR="00594190" w:rsidRPr="00742EFD">
        <w:rPr>
          <w:rFonts w:ascii="Arial" w:hAnsi="Arial" w:cs="Arial"/>
          <w:sz w:val="22"/>
          <w:szCs w:val="22"/>
        </w:rPr>
        <w:t xml:space="preserve"> the miRNA</w:t>
      </w:r>
      <w:r w:rsidR="00B74F53" w:rsidRPr="00742EFD">
        <w:rPr>
          <w:rFonts w:ascii="Arial" w:hAnsi="Arial" w:cs="Arial"/>
          <w:sz w:val="22"/>
          <w:szCs w:val="22"/>
        </w:rPr>
        <w:t xml:space="preserve"> </w:t>
      </w:r>
      <w:r w:rsidR="00EB0CBF" w:rsidRPr="00742EFD">
        <w:rPr>
          <w:rFonts w:ascii="Arial" w:hAnsi="Arial" w:cs="Arial"/>
          <w:sz w:val="22"/>
          <w:szCs w:val="22"/>
        </w:rPr>
        <w:t>seed region</w:t>
      </w:r>
      <w:r w:rsidR="00B74F53" w:rsidRPr="00742EFD">
        <w:rPr>
          <w:rFonts w:ascii="Arial" w:hAnsi="Arial" w:cs="Arial"/>
          <w:sz w:val="22"/>
          <w:szCs w:val="22"/>
        </w:rPr>
        <w:t>(Agerwal2015)</w:t>
      </w:r>
      <w:r w:rsidR="0046129A" w:rsidRPr="00742EFD">
        <w:rPr>
          <w:rFonts w:ascii="Arial" w:hAnsi="Arial" w:cs="Arial"/>
          <w:sz w:val="22"/>
          <w:szCs w:val="22"/>
        </w:rPr>
        <w:t xml:space="preserve"> (Fig. 1A)</w:t>
      </w:r>
      <w:r w:rsidR="00524971" w:rsidRPr="00742EFD">
        <w:rPr>
          <w:rFonts w:ascii="Arial" w:hAnsi="Arial" w:cs="Arial"/>
          <w:sz w:val="22"/>
          <w:szCs w:val="22"/>
        </w:rPr>
        <w:t xml:space="preserve">. </w:t>
      </w:r>
      <w:r w:rsidR="001D59EC" w:rsidRPr="00742EFD">
        <w:rPr>
          <w:rFonts w:ascii="Arial" w:hAnsi="Arial" w:cs="Arial"/>
          <w:sz w:val="22"/>
          <w:szCs w:val="22"/>
        </w:rPr>
        <w:t xml:space="preserve"> </w:t>
      </w:r>
      <w:r w:rsidR="00F11F37" w:rsidRPr="00742EFD">
        <w:rPr>
          <w:rFonts w:ascii="Arial" w:hAnsi="Arial" w:cs="Arial"/>
          <w:sz w:val="22"/>
          <w:szCs w:val="22"/>
        </w:rPr>
        <w:t xml:space="preserve">For example, </w:t>
      </w:r>
      <w:r w:rsidR="00C31C91" w:rsidRPr="00742EFD">
        <w:rPr>
          <w:rFonts w:ascii="Arial" w:hAnsi="Arial" w:cs="Arial"/>
          <w:sz w:val="22"/>
          <w:szCs w:val="22"/>
        </w:rPr>
        <w:t>searches for</w:t>
      </w:r>
      <w:r w:rsidR="001D59EC" w:rsidRPr="00742EFD">
        <w:rPr>
          <w:rFonts w:ascii="Arial" w:hAnsi="Arial" w:cs="Arial"/>
          <w:sz w:val="22"/>
          <w:szCs w:val="22"/>
        </w:rPr>
        <w:t xml:space="preserve"> conserved </w:t>
      </w:r>
      <w:r w:rsidR="00F17097" w:rsidRPr="00742EFD">
        <w:rPr>
          <w:rFonts w:ascii="Arial" w:hAnsi="Arial" w:cs="Arial"/>
          <w:sz w:val="22"/>
          <w:szCs w:val="22"/>
        </w:rPr>
        <w:t xml:space="preserve">canonical </w:t>
      </w:r>
      <w:r w:rsidR="00F11F37" w:rsidRPr="00742EFD">
        <w:rPr>
          <w:rFonts w:ascii="Arial" w:hAnsi="Arial" w:cs="Arial"/>
          <w:sz w:val="22"/>
          <w:szCs w:val="22"/>
        </w:rPr>
        <w:t xml:space="preserve">sites can </w:t>
      </w:r>
      <w:r w:rsidR="00C31C91" w:rsidRPr="00742EFD">
        <w:rPr>
          <w:rFonts w:ascii="Arial" w:hAnsi="Arial" w:cs="Arial"/>
          <w:sz w:val="22"/>
          <w:szCs w:val="22"/>
        </w:rPr>
        <w:t>identify</w:t>
      </w:r>
      <w:r w:rsidR="00F11F37" w:rsidRPr="00742EFD">
        <w:rPr>
          <w:rFonts w:ascii="Arial" w:hAnsi="Arial" w:cs="Arial"/>
          <w:sz w:val="22"/>
          <w:szCs w:val="22"/>
        </w:rPr>
        <w:t xml:space="preserve"> miRNA targets above the background of false-positive predictions</w:t>
      </w:r>
      <w:r w:rsidR="00C31C91" w:rsidRPr="00742EFD">
        <w:rPr>
          <w:rFonts w:ascii="Arial" w:hAnsi="Arial" w:cs="Arial"/>
          <w:sz w:val="22"/>
          <w:szCs w:val="22"/>
        </w:rPr>
        <w:t>(Lewis2005)</w:t>
      </w:r>
      <w:r w:rsidR="00F11F37" w:rsidRPr="00742EFD">
        <w:rPr>
          <w:rFonts w:ascii="Arial" w:hAnsi="Arial" w:cs="Arial"/>
          <w:sz w:val="22"/>
          <w:szCs w:val="22"/>
        </w:rPr>
        <w:t xml:space="preserve">, </w:t>
      </w:r>
      <w:r w:rsidR="00C31C91" w:rsidRPr="00742EFD">
        <w:rPr>
          <w:rFonts w:ascii="Arial" w:hAnsi="Arial" w:cs="Arial"/>
          <w:sz w:val="22"/>
          <w:szCs w:val="22"/>
        </w:rPr>
        <w:t>with</w:t>
      </w:r>
      <w:r w:rsidR="00F11F37" w:rsidRPr="00742EFD">
        <w:rPr>
          <w:rFonts w:ascii="Arial" w:hAnsi="Arial" w:cs="Arial"/>
          <w:sz w:val="22"/>
          <w:szCs w:val="22"/>
        </w:rPr>
        <w:t xml:space="preserve"> the </w:t>
      </w:r>
      <w:r w:rsidR="001D59EC" w:rsidRPr="00742EFD">
        <w:rPr>
          <w:rFonts w:ascii="Arial" w:hAnsi="Arial" w:cs="Arial"/>
          <w:sz w:val="22"/>
          <w:szCs w:val="22"/>
        </w:rPr>
        <w:t xml:space="preserve">estimated </w:t>
      </w:r>
      <w:r w:rsidR="00524971" w:rsidRPr="00742EFD">
        <w:rPr>
          <w:rFonts w:ascii="Arial" w:hAnsi="Arial" w:cs="Arial"/>
          <w:sz w:val="22"/>
          <w:szCs w:val="22"/>
        </w:rPr>
        <w:t>probability of conserved targeting (P</w:t>
      </w:r>
      <w:r w:rsidR="00524971" w:rsidRPr="00742EFD">
        <w:rPr>
          <w:rFonts w:ascii="Arial" w:hAnsi="Arial" w:cs="Arial"/>
          <w:sz w:val="22"/>
          <w:szCs w:val="22"/>
          <w:vertAlign w:val="subscript"/>
        </w:rPr>
        <w:t>CT</w:t>
      </w:r>
      <w:r w:rsidR="00524971" w:rsidRPr="00742EFD">
        <w:rPr>
          <w:rFonts w:ascii="Arial" w:hAnsi="Arial" w:cs="Arial"/>
          <w:sz w:val="22"/>
          <w:szCs w:val="22"/>
        </w:rPr>
        <w:t>)</w:t>
      </w:r>
      <w:r w:rsidR="00B74F53" w:rsidRPr="00742EFD">
        <w:rPr>
          <w:rFonts w:ascii="Arial" w:hAnsi="Arial" w:cs="Arial"/>
          <w:sz w:val="22"/>
          <w:szCs w:val="22"/>
        </w:rPr>
        <w:t xml:space="preserve"> </w:t>
      </w:r>
      <w:r w:rsidR="00C31C91" w:rsidRPr="00742EFD">
        <w:rPr>
          <w:rFonts w:ascii="Arial" w:hAnsi="Arial" w:cs="Arial"/>
          <w:sz w:val="22"/>
          <w:szCs w:val="22"/>
        </w:rPr>
        <w:t>correlating with the efficacy of target repression</w:t>
      </w:r>
      <w:r w:rsidR="00B74F53" w:rsidRPr="00742EFD">
        <w:rPr>
          <w:rFonts w:ascii="Arial" w:hAnsi="Arial" w:cs="Arial"/>
          <w:sz w:val="22"/>
          <w:szCs w:val="22"/>
        </w:rPr>
        <w:t>(Friedman2009)</w:t>
      </w:r>
      <w:r w:rsidR="00524971" w:rsidRPr="00742EFD">
        <w:rPr>
          <w:rFonts w:ascii="Arial" w:hAnsi="Arial" w:cs="Arial"/>
          <w:sz w:val="22"/>
          <w:szCs w:val="22"/>
        </w:rPr>
        <w:t xml:space="preserve">. </w:t>
      </w:r>
      <w:r w:rsidR="0090480F" w:rsidRPr="00742EFD">
        <w:rPr>
          <w:rFonts w:ascii="Arial" w:hAnsi="Arial" w:cs="Arial"/>
          <w:sz w:val="22"/>
          <w:szCs w:val="22"/>
        </w:rPr>
        <w:t xml:space="preserve"> However, some responsive targets are not </w:t>
      </w:r>
      <w:r w:rsidR="00892B8D" w:rsidRPr="00742EFD">
        <w:rPr>
          <w:rFonts w:ascii="Arial" w:hAnsi="Arial" w:cs="Arial"/>
          <w:sz w:val="22"/>
          <w:szCs w:val="22"/>
        </w:rPr>
        <w:t xml:space="preserve">broadly </w:t>
      </w:r>
      <w:r w:rsidR="0090480F" w:rsidRPr="00742EFD">
        <w:rPr>
          <w:rFonts w:ascii="Arial" w:hAnsi="Arial" w:cs="Arial"/>
          <w:sz w:val="22"/>
          <w:szCs w:val="22"/>
        </w:rPr>
        <w:t>conserved</w:t>
      </w:r>
      <w:r w:rsidR="000F27C5" w:rsidRPr="00742EFD">
        <w:rPr>
          <w:rFonts w:ascii="Arial" w:hAnsi="Arial" w:cs="Arial"/>
          <w:sz w:val="22"/>
          <w:szCs w:val="22"/>
        </w:rPr>
        <w:t>,</w:t>
      </w:r>
      <w:r w:rsidR="0090480F" w:rsidRPr="00742EFD">
        <w:rPr>
          <w:rFonts w:ascii="Arial" w:hAnsi="Arial" w:cs="Arial"/>
          <w:sz w:val="22"/>
          <w:szCs w:val="22"/>
        </w:rPr>
        <w:t xml:space="preserve"> and some </w:t>
      </w:r>
      <w:r w:rsidR="00892B8D" w:rsidRPr="00742EFD">
        <w:rPr>
          <w:rFonts w:ascii="Arial" w:hAnsi="Arial" w:cs="Arial"/>
          <w:sz w:val="22"/>
          <w:szCs w:val="22"/>
        </w:rPr>
        <w:t xml:space="preserve">broadly </w:t>
      </w:r>
      <w:r w:rsidR="0090480F" w:rsidRPr="00742EFD">
        <w:rPr>
          <w:rFonts w:ascii="Arial" w:hAnsi="Arial" w:cs="Arial"/>
          <w:sz w:val="22"/>
          <w:szCs w:val="22"/>
        </w:rPr>
        <w:t xml:space="preserve">conserved targets </w:t>
      </w:r>
      <w:r w:rsidR="000236E7" w:rsidRPr="00742EFD">
        <w:rPr>
          <w:rFonts w:ascii="Arial" w:hAnsi="Arial" w:cs="Arial"/>
          <w:sz w:val="22"/>
          <w:szCs w:val="22"/>
        </w:rPr>
        <w:t xml:space="preserve">are </w:t>
      </w:r>
      <w:r w:rsidR="0090480F" w:rsidRPr="00742EFD">
        <w:rPr>
          <w:rFonts w:ascii="Arial" w:hAnsi="Arial" w:cs="Arial"/>
          <w:sz w:val="22"/>
          <w:szCs w:val="22"/>
        </w:rPr>
        <w:t xml:space="preserve">more </w:t>
      </w:r>
      <w:r w:rsidR="002A4CD2" w:rsidRPr="00742EFD">
        <w:rPr>
          <w:rFonts w:ascii="Arial" w:hAnsi="Arial" w:cs="Arial"/>
          <w:sz w:val="22"/>
          <w:szCs w:val="22"/>
        </w:rPr>
        <w:t xml:space="preserve">responsive </w:t>
      </w:r>
      <w:r w:rsidR="0090480F" w:rsidRPr="00742EFD">
        <w:rPr>
          <w:rFonts w:ascii="Arial" w:hAnsi="Arial" w:cs="Arial"/>
          <w:sz w:val="22"/>
          <w:szCs w:val="22"/>
        </w:rPr>
        <w:t>than others</w:t>
      </w:r>
      <w:r w:rsidR="00892B8D" w:rsidRPr="00742EFD">
        <w:rPr>
          <w:rFonts w:ascii="Arial" w:hAnsi="Arial" w:cs="Arial"/>
          <w:sz w:val="22"/>
          <w:szCs w:val="22"/>
        </w:rPr>
        <w:t>.  Thus</w:t>
      </w:r>
      <w:r w:rsidR="0090480F" w:rsidRPr="00742EFD">
        <w:rPr>
          <w:rFonts w:ascii="Arial" w:hAnsi="Arial" w:cs="Arial"/>
          <w:sz w:val="22"/>
          <w:szCs w:val="22"/>
        </w:rPr>
        <w:t xml:space="preserve">, the </w:t>
      </w:r>
      <w:r w:rsidR="00721D0E" w:rsidRPr="00742EFD">
        <w:rPr>
          <w:rFonts w:ascii="Arial" w:hAnsi="Arial" w:cs="Arial"/>
          <w:sz w:val="22"/>
          <w:szCs w:val="22"/>
        </w:rPr>
        <w:t xml:space="preserve">most </w:t>
      </w:r>
      <w:r w:rsidR="00D20A33" w:rsidRPr="00742EFD">
        <w:rPr>
          <w:rFonts w:ascii="Arial" w:hAnsi="Arial" w:cs="Arial"/>
          <w:sz w:val="22"/>
          <w:szCs w:val="22"/>
        </w:rPr>
        <w:t>informative</w:t>
      </w:r>
      <w:r w:rsidR="00721D0E" w:rsidRPr="00742EFD">
        <w:rPr>
          <w:rFonts w:ascii="Arial" w:hAnsi="Arial" w:cs="Arial"/>
          <w:sz w:val="22"/>
          <w:szCs w:val="22"/>
        </w:rPr>
        <w:t xml:space="preserve"> models have </w:t>
      </w:r>
      <w:r w:rsidR="003323FE" w:rsidRPr="00742EFD">
        <w:rPr>
          <w:rFonts w:ascii="Arial" w:hAnsi="Arial" w:cs="Arial"/>
          <w:sz w:val="22"/>
          <w:szCs w:val="22"/>
        </w:rPr>
        <w:t>been built by training</w:t>
      </w:r>
      <w:r w:rsidR="00E5678F" w:rsidRPr="00742EFD">
        <w:rPr>
          <w:rFonts w:ascii="Arial" w:hAnsi="Arial" w:cs="Arial"/>
          <w:sz w:val="22"/>
          <w:szCs w:val="22"/>
        </w:rPr>
        <w:t xml:space="preserve"> on experimental datasets </w:t>
      </w:r>
      <w:r w:rsidR="003323FE" w:rsidRPr="00742EFD">
        <w:rPr>
          <w:rFonts w:ascii="Arial" w:hAnsi="Arial" w:cs="Arial"/>
          <w:sz w:val="22"/>
          <w:szCs w:val="22"/>
        </w:rPr>
        <w:t>that report</w:t>
      </w:r>
      <w:r w:rsidR="00E5678F" w:rsidRPr="00742EFD">
        <w:rPr>
          <w:rFonts w:ascii="Arial" w:hAnsi="Arial" w:cs="Arial"/>
          <w:sz w:val="22"/>
          <w:szCs w:val="22"/>
        </w:rPr>
        <w:t xml:space="preserve"> </w:t>
      </w:r>
      <w:r w:rsidR="001D03B7" w:rsidRPr="00742EFD">
        <w:rPr>
          <w:rFonts w:ascii="Arial" w:hAnsi="Arial" w:cs="Arial"/>
          <w:sz w:val="22"/>
          <w:szCs w:val="22"/>
        </w:rPr>
        <w:t xml:space="preserve">on miRNA function, i.e., </w:t>
      </w:r>
      <w:r w:rsidR="00E5678F" w:rsidRPr="00742EFD">
        <w:rPr>
          <w:rFonts w:ascii="Arial" w:hAnsi="Arial" w:cs="Arial"/>
          <w:sz w:val="22"/>
          <w:szCs w:val="22"/>
        </w:rPr>
        <w:t>the response</w:t>
      </w:r>
      <w:r w:rsidR="001D03B7" w:rsidRPr="00742EFD">
        <w:rPr>
          <w:rFonts w:ascii="Arial" w:hAnsi="Arial" w:cs="Arial"/>
          <w:sz w:val="22"/>
          <w:szCs w:val="22"/>
        </w:rPr>
        <w:t>s</w:t>
      </w:r>
      <w:r w:rsidR="00E5678F" w:rsidRPr="00742EFD">
        <w:rPr>
          <w:rFonts w:ascii="Arial" w:hAnsi="Arial" w:cs="Arial"/>
          <w:sz w:val="22"/>
          <w:szCs w:val="22"/>
        </w:rPr>
        <w:t xml:space="preserve"> of mRNAs to the addition of miRNAs</w:t>
      </w:r>
      <w:r w:rsidR="003323FE" w:rsidRPr="00742EFD">
        <w:rPr>
          <w:rFonts w:ascii="Arial" w:hAnsi="Arial" w:cs="Arial"/>
          <w:sz w:val="22"/>
          <w:szCs w:val="22"/>
        </w:rPr>
        <w:t xml:space="preserve">.  Although such models can be trained on all the </w:t>
      </w:r>
      <w:r w:rsidR="00892B8D" w:rsidRPr="00742EFD">
        <w:rPr>
          <w:rFonts w:ascii="Arial" w:hAnsi="Arial" w:cs="Arial"/>
          <w:sz w:val="22"/>
          <w:szCs w:val="22"/>
        </w:rPr>
        <w:t>features</w:t>
      </w:r>
      <w:r w:rsidR="003323FE" w:rsidRPr="00742EFD">
        <w:rPr>
          <w:rFonts w:ascii="Arial" w:hAnsi="Arial" w:cs="Arial"/>
          <w:sz w:val="22"/>
          <w:szCs w:val="22"/>
        </w:rPr>
        <w:t xml:space="preserve"> </w:t>
      </w:r>
      <w:r w:rsidR="00DA4BF0" w:rsidRPr="00742EFD">
        <w:rPr>
          <w:rFonts w:ascii="Arial" w:hAnsi="Arial" w:cs="Arial"/>
          <w:sz w:val="22"/>
          <w:szCs w:val="22"/>
        </w:rPr>
        <w:t>known to</w:t>
      </w:r>
      <w:r w:rsidR="003323FE" w:rsidRPr="00742EFD">
        <w:rPr>
          <w:rFonts w:ascii="Arial" w:hAnsi="Arial" w:cs="Arial"/>
          <w:sz w:val="22"/>
          <w:szCs w:val="22"/>
        </w:rPr>
        <w:t xml:space="preserve"> correlate with targeting efficacy</w:t>
      </w:r>
      <w:r w:rsidR="001D03B7" w:rsidRPr="00742EFD">
        <w:rPr>
          <w:rFonts w:ascii="Arial" w:hAnsi="Arial" w:cs="Arial"/>
          <w:sz w:val="22"/>
          <w:szCs w:val="22"/>
        </w:rPr>
        <w:t xml:space="preserve">, including </w:t>
      </w:r>
      <w:r w:rsidR="003323FE" w:rsidRPr="00742EFD">
        <w:rPr>
          <w:rFonts w:ascii="Arial" w:hAnsi="Arial" w:cs="Arial"/>
          <w:sz w:val="22"/>
          <w:szCs w:val="22"/>
        </w:rPr>
        <w:t xml:space="preserve">the type of canonical site as well as various features of the </w:t>
      </w:r>
      <w:r w:rsidR="00892B8D" w:rsidRPr="00742EFD">
        <w:rPr>
          <w:rFonts w:ascii="Arial" w:hAnsi="Arial" w:cs="Arial"/>
          <w:sz w:val="22"/>
          <w:szCs w:val="22"/>
        </w:rPr>
        <w:t>site context</w:t>
      </w:r>
      <w:r w:rsidR="00F17097" w:rsidRPr="00742EFD">
        <w:rPr>
          <w:rFonts w:ascii="Arial" w:hAnsi="Arial" w:cs="Arial"/>
          <w:sz w:val="22"/>
          <w:szCs w:val="22"/>
        </w:rPr>
        <w:t>,</w:t>
      </w:r>
      <w:r w:rsidR="00892B8D" w:rsidRPr="00742EFD">
        <w:rPr>
          <w:rFonts w:ascii="Arial" w:hAnsi="Arial" w:cs="Arial"/>
          <w:sz w:val="22"/>
          <w:szCs w:val="22"/>
        </w:rPr>
        <w:t xml:space="preserve"> </w:t>
      </w:r>
      <w:r w:rsidR="00DA4BF0" w:rsidRPr="00742EFD">
        <w:rPr>
          <w:rFonts w:ascii="Arial" w:hAnsi="Arial" w:cs="Arial"/>
          <w:sz w:val="22"/>
          <w:szCs w:val="22"/>
        </w:rPr>
        <w:t xml:space="preserve">the </w:t>
      </w:r>
      <w:r w:rsidR="00892B8D" w:rsidRPr="00742EFD">
        <w:rPr>
          <w:rFonts w:ascii="Arial" w:hAnsi="Arial" w:cs="Arial"/>
          <w:sz w:val="22"/>
          <w:szCs w:val="22"/>
        </w:rPr>
        <w:t>miRNAs</w:t>
      </w:r>
      <w:r w:rsidR="00F17097" w:rsidRPr="00742EFD">
        <w:rPr>
          <w:rFonts w:ascii="Arial" w:hAnsi="Arial" w:cs="Arial"/>
          <w:sz w:val="22"/>
          <w:szCs w:val="22"/>
        </w:rPr>
        <w:t>, and</w:t>
      </w:r>
      <w:r w:rsidR="00892B8D" w:rsidRPr="00742EFD">
        <w:rPr>
          <w:rFonts w:ascii="Arial" w:hAnsi="Arial" w:cs="Arial"/>
          <w:sz w:val="22"/>
          <w:szCs w:val="22"/>
        </w:rPr>
        <w:t xml:space="preserve"> </w:t>
      </w:r>
      <w:r w:rsidR="00DA4BF0" w:rsidRPr="00742EFD">
        <w:rPr>
          <w:rFonts w:ascii="Arial" w:hAnsi="Arial" w:cs="Arial"/>
          <w:sz w:val="22"/>
          <w:szCs w:val="22"/>
        </w:rPr>
        <w:t xml:space="preserve">the </w:t>
      </w:r>
      <w:r w:rsidR="00892B8D" w:rsidRPr="00742EFD">
        <w:rPr>
          <w:rFonts w:ascii="Arial" w:hAnsi="Arial" w:cs="Arial"/>
          <w:sz w:val="22"/>
          <w:szCs w:val="22"/>
        </w:rPr>
        <w:t xml:space="preserve">mRNAs, </w:t>
      </w:r>
      <w:r w:rsidR="00DA4BF0" w:rsidRPr="00742EFD">
        <w:rPr>
          <w:rFonts w:ascii="Arial" w:hAnsi="Arial" w:cs="Arial"/>
          <w:sz w:val="22"/>
          <w:szCs w:val="22"/>
        </w:rPr>
        <w:t>even the most predictive models explain only a small fraction of the effects observed upon introducing or deleting a miRNA (</w:t>
      </w:r>
      <w:r w:rsidR="00DA4BF0" w:rsidRPr="00742EFD">
        <w:rPr>
          <w:rFonts w:ascii="Arial" w:hAnsi="Arial" w:cs="Arial"/>
          <w:i/>
          <w:sz w:val="22"/>
          <w:szCs w:val="22"/>
        </w:rPr>
        <w:t>r</w:t>
      </w:r>
      <w:r w:rsidR="00DA4BF0" w:rsidRPr="00742EFD">
        <w:rPr>
          <w:rFonts w:ascii="Arial" w:hAnsi="Arial" w:cs="Arial"/>
          <w:sz w:val="22"/>
          <w:szCs w:val="22"/>
          <w:vertAlign w:val="superscript"/>
        </w:rPr>
        <w:t>2</w:t>
      </w:r>
      <w:r w:rsidR="00DA4BF0" w:rsidRPr="00742EFD">
        <w:rPr>
          <w:rFonts w:ascii="Arial" w:hAnsi="Arial" w:cs="Arial"/>
          <w:sz w:val="22"/>
          <w:szCs w:val="22"/>
        </w:rPr>
        <w:t xml:space="preserve"> ≤ 0.15</w:t>
      </w:r>
      <w:r w:rsidR="00EB0CBF" w:rsidRPr="00742EFD">
        <w:rPr>
          <w:rFonts w:ascii="Arial" w:hAnsi="Arial" w:cs="Arial"/>
          <w:sz w:val="22"/>
          <w:szCs w:val="22"/>
        </w:rPr>
        <w:t>)</w:t>
      </w:r>
      <w:r w:rsidR="00DA4BF0" w:rsidRPr="00742EFD">
        <w:rPr>
          <w:rFonts w:ascii="Arial" w:hAnsi="Arial" w:cs="Arial"/>
          <w:sz w:val="22"/>
          <w:szCs w:val="22"/>
        </w:rPr>
        <w:t xml:space="preserve"> </w:t>
      </w:r>
      <w:r w:rsidR="00721D0E" w:rsidRPr="00742EFD">
        <w:rPr>
          <w:rFonts w:ascii="Arial" w:hAnsi="Arial" w:cs="Arial"/>
          <w:sz w:val="22"/>
          <w:szCs w:val="22"/>
        </w:rPr>
        <w:t>(Agerwal2015)</w:t>
      </w:r>
      <w:r w:rsidR="00B74F53" w:rsidRPr="00742EFD">
        <w:rPr>
          <w:rFonts w:ascii="Arial" w:hAnsi="Arial" w:cs="Arial"/>
          <w:sz w:val="22"/>
          <w:szCs w:val="22"/>
        </w:rPr>
        <w:t>.</w:t>
      </w:r>
      <w:r w:rsidR="00DA4BF0" w:rsidRPr="00742EFD">
        <w:rPr>
          <w:rFonts w:ascii="Arial" w:hAnsi="Arial" w:cs="Arial"/>
          <w:sz w:val="22"/>
          <w:szCs w:val="22"/>
        </w:rPr>
        <w:t xml:space="preserve">  </w:t>
      </w:r>
      <w:r w:rsidR="00E06A23" w:rsidRPr="00742EFD">
        <w:rPr>
          <w:rFonts w:ascii="Arial" w:hAnsi="Arial" w:cs="Arial"/>
          <w:sz w:val="22"/>
          <w:szCs w:val="22"/>
        </w:rPr>
        <w:t xml:space="preserve">This low coefficient of determination observed between prediction and test data implies that either the models predict the direct effects of miRNA regulation only poorly, or that the </w:t>
      </w:r>
      <w:r w:rsidR="005420AC" w:rsidRPr="00742EFD">
        <w:rPr>
          <w:rFonts w:ascii="Arial" w:hAnsi="Arial" w:cs="Arial"/>
          <w:sz w:val="22"/>
          <w:szCs w:val="22"/>
        </w:rPr>
        <w:t xml:space="preserve">changes observed upon perturbing a miRNA are mostly due to other causes, such as experimental noise </w:t>
      </w:r>
      <w:r w:rsidR="005A594E" w:rsidRPr="00742EFD">
        <w:rPr>
          <w:rFonts w:ascii="Arial" w:hAnsi="Arial" w:cs="Arial"/>
          <w:sz w:val="22"/>
          <w:szCs w:val="22"/>
        </w:rPr>
        <w:t>or</w:t>
      </w:r>
      <w:r w:rsidR="005420AC" w:rsidRPr="00742EFD">
        <w:rPr>
          <w:rFonts w:ascii="Arial" w:hAnsi="Arial" w:cs="Arial"/>
          <w:sz w:val="22"/>
          <w:szCs w:val="22"/>
        </w:rPr>
        <w:t xml:space="preserve"> secondary effects of </w:t>
      </w:r>
      <w:r w:rsidR="005A594E" w:rsidRPr="00742EFD">
        <w:rPr>
          <w:rFonts w:ascii="Arial" w:hAnsi="Arial" w:cs="Arial"/>
          <w:sz w:val="22"/>
          <w:szCs w:val="22"/>
        </w:rPr>
        <w:t>inhibiting direct targets.</w:t>
      </w:r>
      <w:r w:rsidR="00E06A23" w:rsidRPr="00742EFD">
        <w:rPr>
          <w:rFonts w:ascii="Arial" w:hAnsi="Arial" w:cs="Arial"/>
          <w:sz w:val="22"/>
          <w:szCs w:val="22"/>
        </w:rPr>
        <w:t xml:space="preserve"> </w:t>
      </w:r>
    </w:p>
    <w:p w14:paraId="29E32D05" w14:textId="387C0422" w:rsidR="00D128AB" w:rsidRPr="00742EFD" w:rsidRDefault="005A594E" w:rsidP="00A01AD8">
      <w:pPr>
        <w:spacing w:line="360" w:lineRule="auto"/>
        <w:ind w:firstLine="720"/>
        <w:rPr>
          <w:rFonts w:ascii="Arial" w:hAnsi="Arial" w:cs="Arial"/>
          <w:sz w:val="22"/>
          <w:szCs w:val="22"/>
        </w:rPr>
      </w:pPr>
      <w:r w:rsidRPr="00742EFD">
        <w:rPr>
          <w:rFonts w:ascii="Arial" w:hAnsi="Arial" w:cs="Arial"/>
          <w:sz w:val="22"/>
          <w:szCs w:val="22"/>
        </w:rPr>
        <w:lastRenderedPageBreak/>
        <w:t xml:space="preserve">In principle, miRNA target prediction </w:t>
      </w:r>
      <w:r w:rsidR="00D62539" w:rsidRPr="00742EFD">
        <w:rPr>
          <w:rFonts w:ascii="Arial" w:hAnsi="Arial" w:cs="Arial"/>
          <w:sz w:val="22"/>
          <w:szCs w:val="22"/>
        </w:rPr>
        <w:t>might</w:t>
      </w:r>
      <w:r w:rsidRPr="00742EFD">
        <w:rPr>
          <w:rFonts w:ascii="Arial" w:hAnsi="Arial" w:cs="Arial"/>
          <w:sz w:val="22"/>
          <w:szCs w:val="22"/>
        </w:rPr>
        <w:t xml:space="preserve"> be improved </w:t>
      </w:r>
      <w:r w:rsidR="002A1837" w:rsidRPr="00742EFD">
        <w:rPr>
          <w:rFonts w:ascii="Arial" w:hAnsi="Arial" w:cs="Arial"/>
          <w:sz w:val="22"/>
          <w:szCs w:val="22"/>
        </w:rPr>
        <w:t>with a biochemical approach that</w:t>
      </w:r>
      <w:r w:rsidRPr="00742EFD">
        <w:rPr>
          <w:rFonts w:ascii="Arial" w:hAnsi="Arial" w:cs="Arial"/>
          <w:sz w:val="22"/>
          <w:szCs w:val="22"/>
        </w:rPr>
        <w:t xml:space="preserve"> </w:t>
      </w:r>
      <w:r w:rsidR="002A1837" w:rsidRPr="00742EFD">
        <w:rPr>
          <w:rFonts w:ascii="Arial" w:hAnsi="Arial" w:cs="Arial"/>
          <w:sz w:val="22"/>
          <w:szCs w:val="22"/>
        </w:rPr>
        <w:t>considers</w:t>
      </w:r>
      <w:r w:rsidRPr="00742EFD">
        <w:rPr>
          <w:rFonts w:ascii="Arial" w:hAnsi="Arial" w:cs="Arial"/>
          <w:sz w:val="22"/>
          <w:szCs w:val="22"/>
        </w:rPr>
        <w:t xml:space="preserve"> </w:t>
      </w:r>
      <w:r w:rsidR="00BE316E" w:rsidRPr="00742EFD">
        <w:rPr>
          <w:rFonts w:ascii="Arial" w:hAnsi="Arial" w:cs="Arial"/>
          <w:sz w:val="22"/>
          <w:szCs w:val="22"/>
        </w:rPr>
        <w:t>the dissociation constant (</w:t>
      </w:r>
      <w:r w:rsidR="00BE316E" w:rsidRPr="00742EFD">
        <w:rPr>
          <w:rFonts w:ascii="Arial" w:hAnsi="Arial" w:cs="Arial"/>
          <w:i/>
          <w:sz w:val="22"/>
          <w:szCs w:val="22"/>
        </w:rPr>
        <w:t>K</w:t>
      </w:r>
      <w:r w:rsidR="00547DA0" w:rsidRPr="00742EFD">
        <w:rPr>
          <w:rFonts w:ascii="Arial" w:hAnsi="Arial" w:cs="Arial"/>
          <w:sz w:val="22"/>
          <w:szCs w:val="22"/>
          <w:vertAlign w:val="subscript"/>
        </w:rPr>
        <w:t>D</w:t>
      </w:r>
      <w:r w:rsidRPr="00742EFD">
        <w:rPr>
          <w:rFonts w:ascii="Arial" w:hAnsi="Arial" w:cs="Arial"/>
          <w:sz w:val="22"/>
          <w:szCs w:val="22"/>
        </w:rPr>
        <w:t xml:space="preserve">) of </w:t>
      </w:r>
      <w:r w:rsidR="00BE316E" w:rsidRPr="00742EFD">
        <w:rPr>
          <w:rFonts w:ascii="Arial" w:hAnsi="Arial" w:cs="Arial"/>
          <w:sz w:val="22"/>
          <w:szCs w:val="22"/>
        </w:rPr>
        <w:t>each</w:t>
      </w:r>
      <w:r w:rsidRPr="00742EFD">
        <w:rPr>
          <w:rFonts w:ascii="Arial" w:hAnsi="Arial" w:cs="Arial"/>
          <w:sz w:val="22"/>
          <w:szCs w:val="22"/>
        </w:rPr>
        <w:t xml:space="preserve"> miRNA–site inter</w:t>
      </w:r>
      <w:r w:rsidR="00BE316E" w:rsidRPr="00742EFD">
        <w:rPr>
          <w:rFonts w:ascii="Arial" w:hAnsi="Arial" w:cs="Arial"/>
          <w:sz w:val="22"/>
          <w:szCs w:val="22"/>
        </w:rPr>
        <w:t xml:space="preserve">action.  However, </w:t>
      </w:r>
      <w:r w:rsidR="00D62539" w:rsidRPr="00742EFD">
        <w:rPr>
          <w:rFonts w:ascii="Arial" w:hAnsi="Arial" w:cs="Arial"/>
          <w:sz w:val="22"/>
          <w:szCs w:val="22"/>
        </w:rPr>
        <w:t xml:space="preserve">in contrast to measurements of miRNA function, for which high-throughput methods have been </w:t>
      </w:r>
      <w:r w:rsidR="00461502" w:rsidRPr="00742EFD">
        <w:rPr>
          <w:rFonts w:ascii="Arial" w:hAnsi="Arial" w:cs="Arial"/>
          <w:sz w:val="22"/>
          <w:szCs w:val="22"/>
        </w:rPr>
        <w:t xml:space="preserve">routinely </w:t>
      </w:r>
      <w:r w:rsidR="00D62539" w:rsidRPr="00742EFD">
        <w:rPr>
          <w:rFonts w:ascii="Arial" w:hAnsi="Arial" w:cs="Arial"/>
          <w:sz w:val="22"/>
          <w:szCs w:val="22"/>
        </w:rPr>
        <w:t xml:space="preserve">applied to learn the global effects of </w:t>
      </w:r>
      <w:r w:rsidR="002A1837" w:rsidRPr="00742EFD">
        <w:rPr>
          <w:rFonts w:ascii="Arial" w:hAnsi="Arial" w:cs="Arial"/>
          <w:sz w:val="22"/>
          <w:szCs w:val="22"/>
        </w:rPr>
        <w:t xml:space="preserve">individual </w:t>
      </w:r>
      <w:r w:rsidR="00D62539" w:rsidRPr="00742EFD">
        <w:rPr>
          <w:rFonts w:ascii="Arial" w:hAnsi="Arial" w:cs="Arial"/>
          <w:sz w:val="22"/>
          <w:szCs w:val="22"/>
        </w:rPr>
        <w:t>miRNAs on mRNA levels, protein levels</w:t>
      </w:r>
      <w:r w:rsidR="00461502" w:rsidRPr="00742EFD">
        <w:rPr>
          <w:rFonts w:ascii="Arial" w:hAnsi="Arial" w:cs="Arial"/>
          <w:sz w:val="22"/>
          <w:szCs w:val="22"/>
        </w:rPr>
        <w:t>, and translational efficiency</w:t>
      </w:r>
      <w:r w:rsidR="00467F80" w:rsidRPr="00742EFD">
        <w:rPr>
          <w:rFonts w:ascii="Arial" w:hAnsi="Arial" w:cs="Arial"/>
          <w:sz w:val="22"/>
          <w:szCs w:val="22"/>
        </w:rPr>
        <w:t>(REFS)</w:t>
      </w:r>
      <w:r w:rsidR="00461502" w:rsidRPr="00742EFD">
        <w:rPr>
          <w:rFonts w:ascii="Arial" w:hAnsi="Arial" w:cs="Arial"/>
          <w:sz w:val="22"/>
          <w:szCs w:val="22"/>
        </w:rPr>
        <w:t>,</w:t>
      </w:r>
      <w:r w:rsidR="00D62539" w:rsidRPr="00742EFD">
        <w:rPr>
          <w:rFonts w:ascii="Arial" w:hAnsi="Arial" w:cs="Arial"/>
          <w:sz w:val="22"/>
          <w:szCs w:val="22"/>
        </w:rPr>
        <w:t xml:space="preserve"> </w:t>
      </w:r>
      <w:r w:rsidR="00BE316E" w:rsidRPr="00742EFD">
        <w:rPr>
          <w:rFonts w:ascii="Arial" w:hAnsi="Arial" w:cs="Arial"/>
          <w:i/>
          <w:sz w:val="22"/>
          <w:szCs w:val="22"/>
        </w:rPr>
        <w:t>K</w:t>
      </w:r>
      <w:r w:rsidR="00547DA0" w:rsidRPr="00742EFD">
        <w:rPr>
          <w:rFonts w:ascii="Arial" w:hAnsi="Arial" w:cs="Arial"/>
          <w:sz w:val="22"/>
          <w:szCs w:val="22"/>
          <w:vertAlign w:val="subscript"/>
        </w:rPr>
        <w:t>D</w:t>
      </w:r>
      <w:r w:rsidR="00BE316E" w:rsidRPr="00742EFD">
        <w:rPr>
          <w:rFonts w:ascii="Arial" w:hAnsi="Arial" w:cs="Arial"/>
          <w:sz w:val="22"/>
          <w:szCs w:val="22"/>
        </w:rPr>
        <w:t xml:space="preserve"> values have been determined for only a few sites of only a few miRNAs</w:t>
      </w:r>
      <w:r w:rsidR="00D62539" w:rsidRPr="00742EFD">
        <w:rPr>
          <w:rFonts w:ascii="Arial" w:hAnsi="Arial" w:cs="Arial"/>
          <w:sz w:val="22"/>
          <w:szCs w:val="22"/>
        </w:rPr>
        <w:t>(REFS)</w:t>
      </w:r>
      <w:r w:rsidR="00E53775" w:rsidRPr="00742EFD">
        <w:rPr>
          <w:rFonts w:ascii="Arial" w:hAnsi="Arial" w:cs="Arial"/>
          <w:sz w:val="22"/>
          <w:szCs w:val="22"/>
        </w:rPr>
        <w:t>.  The sparsity of the biochemical data</w:t>
      </w:r>
      <w:r w:rsidR="00494AC4" w:rsidRPr="00742EFD">
        <w:rPr>
          <w:rFonts w:ascii="Arial" w:hAnsi="Arial" w:cs="Arial"/>
          <w:sz w:val="22"/>
          <w:szCs w:val="22"/>
        </w:rPr>
        <w:t xml:space="preserve"> has </w:t>
      </w:r>
      <w:r w:rsidR="002F3FB0" w:rsidRPr="00742EFD">
        <w:rPr>
          <w:rFonts w:ascii="Arial" w:hAnsi="Arial" w:cs="Arial"/>
          <w:sz w:val="22"/>
          <w:szCs w:val="22"/>
        </w:rPr>
        <w:t xml:space="preserve">limited insight into how targeting might differ between </w:t>
      </w:r>
      <w:r w:rsidR="00E53775" w:rsidRPr="00742EFD">
        <w:rPr>
          <w:rFonts w:ascii="Arial" w:hAnsi="Arial" w:cs="Arial"/>
          <w:sz w:val="22"/>
          <w:szCs w:val="22"/>
        </w:rPr>
        <w:t xml:space="preserve">different </w:t>
      </w:r>
      <w:r w:rsidR="002F3FB0" w:rsidRPr="00742EFD">
        <w:rPr>
          <w:rFonts w:ascii="Arial" w:hAnsi="Arial" w:cs="Arial"/>
          <w:sz w:val="22"/>
          <w:szCs w:val="22"/>
        </w:rPr>
        <w:t>miRNAs and prevented</w:t>
      </w:r>
      <w:r w:rsidR="00494AC4" w:rsidRPr="00742EFD">
        <w:rPr>
          <w:rFonts w:ascii="Arial" w:hAnsi="Arial" w:cs="Arial"/>
          <w:sz w:val="22"/>
          <w:szCs w:val="22"/>
        </w:rPr>
        <w:t xml:space="preserve"> construction of an informative biochemical model</w:t>
      </w:r>
      <w:r w:rsidR="002F3FB0" w:rsidRPr="00742EFD">
        <w:rPr>
          <w:rFonts w:ascii="Arial" w:hAnsi="Arial" w:cs="Arial"/>
          <w:sz w:val="22"/>
          <w:szCs w:val="22"/>
        </w:rPr>
        <w:t xml:space="preserve"> of targeting</w:t>
      </w:r>
      <w:r w:rsidR="00BE316E" w:rsidRPr="00742EFD">
        <w:rPr>
          <w:rFonts w:ascii="Arial" w:hAnsi="Arial" w:cs="Arial"/>
          <w:sz w:val="22"/>
          <w:szCs w:val="22"/>
        </w:rPr>
        <w:t xml:space="preserve">. </w:t>
      </w:r>
      <w:r w:rsidRPr="00742EFD">
        <w:rPr>
          <w:rFonts w:ascii="Arial" w:hAnsi="Arial" w:cs="Arial"/>
          <w:sz w:val="22"/>
          <w:szCs w:val="22"/>
        </w:rPr>
        <w:t xml:space="preserve"> </w:t>
      </w:r>
      <w:r w:rsidR="00461502" w:rsidRPr="00742EFD">
        <w:rPr>
          <w:rFonts w:ascii="Arial" w:hAnsi="Arial" w:cs="Arial"/>
          <w:sz w:val="22"/>
          <w:szCs w:val="22"/>
        </w:rPr>
        <w:t xml:space="preserve">To </w:t>
      </w:r>
      <w:r w:rsidR="00E53775" w:rsidRPr="00742EFD">
        <w:rPr>
          <w:rFonts w:ascii="Arial" w:hAnsi="Arial" w:cs="Arial"/>
          <w:sz w:val="22"/>
          <w:szCs w:val="22"/>
        </w:rPr>
        <w:t>overcome these constraints</w:t>
      </w:r>
      <w:r w:rsidR="00461502" w:rsidRPr="00742EFD">
        <w:rPr>
          <w:rFonts w:ascii="Arial" w:hAnsi="Arial" w:cs="Arial"/>
          <w:sz w:val="22"/>
          <w:szCs w:val="22"/>
        </w:rPr>
        <w:t>, we have adapted RNA bind-n-</w:t>
      </w:r>
      <w:proofErr w:type="spellStart"/>
      <w:r w:rsidR="00461502" w:rsidRPr="00742EFD">
        <w:rPr>
          <w:rFonts w:ascii="Arial" w:hAnsi="Arial" w:cs="Arial"/>
          <w:sz w:val="22"/>
          <w:szCs w:val="22"/>
        </w:rPr>
        <w:t>seq</w:t>
      </w:r>
      <w:proofErr w:type="spellEnd"/>
      <w:r w:rsidR="00AE5E24" w:rsidRPr="00742EFD">
        <w:rPr>
          <w:rFonts w:ascii="Arial" w:hAnsi="Arial" w:cs="Arial"/>
          <w:sz w:val="22"/>
          <w:szCs w:val="22"/>
        </w:rPr>
        <w:t xml:space="preserve"> (RBNS)</w:t>
      </w:r>
      <w:r w:rsidR="00461502" w:rsidRPr="00742EFD">
        <w:rPr>
          <w:rFonts w:ascii="Arial" w:hAnsi="Arial" w:cs="Arial"/>
          <w:sz w:val="22"/>
          <w:szCs w:val="22"/>
        </w:rPr>
        <w:t>, a method developed for the study of RNA–protein interactions</w:t>
      </w:r>
      <w:r w:rsidR="005B789C" w:rsidRPr="00742EFD">
        <w:rPr>
          <w:rFonts w:ascii="Arial" w:hAnsi="Arial" w:cs="Arial"/>
          <w:sz w:val="22"/>
          <w:szCs w:val="22"/>
        </w:rPr>
        <w:fldChar w:fldCharType="begin"/>
      </w:r>
      <w:r w:rsidR="005B789C" w:rsidRPr="00742EFD">
        <w:rPr>
          <w:rFonts w:ascii="Arial" w:hAnsi="Arial" w:cs="Arial"/>
          <w:sz w:val="22"/>
          <w:szCs w:val="22"/>
        </w:rPr>
        <w:instrText xml:space="preserve"> ADDIN PAPERS2_CITATIONS &lt;citation&gt;&lt;priority&gt;0&lt;/priority&gt;&lt;uuid&gt;F7E831B3-0041-4C92-8E1D-16601A0AA26A&lt;/uuid&gt;&lt;publications&gt;&lt;publication&gt;&lt;subtype&gt;400&lt;/subtype&gt;&lt;title&gt;RNA Bind-n-Seq: Quantitative Assessment of the Sequence and Structural Binding Specificity of RNA Binding Proteins.&lt;/title&gt;&lt;url&gt;http://linkinghub.elsevier.com/retrieve/pii/S109727651400327X&lt;/url&gt;&lt;revision_date&gt;99201403041200000000222000&lt;/revision_date&gt;&lt;publication_date&gt;99201405141200000000222000&lt;/publication_date&gt;&lt;uuid&gt;BBDF8236-91F3-4C3C-8443-CDBC93EC3D52&lt;/uuid&gt;&lt;type&gt;400&lt;/type&gt;&lt;accepted_date&gt;99201404101200000000222000&lt;/accepted_date&gt;&lt;citekey&gt;Lambert:2014jm&lt;/citekey&gt;&lt;submission_date&gt;99201312271200000000222000&lt;/submission_date&gt;&lt;doi&gt;10.1016/j.molcel.2014.04.016&lt;/doi&gt;&lt;institution&gt;Department of Biology, Massachusetts Institute of Technology, Cambridge, MA 02142, USA.&lt;/institution&gt;&lt;bundle&gt;&lt;publication&gt;&lt;title&gt;Molecular cell&lt;/title&gt;&lt;uuid&gt;B6FA3066-BACB-4B29-9470-5D270DD90AB6&lt;/uuid&gt;&lt;subtype&gt;-100&lt;/subtype&gt;&lt;type&gt;-100&lt;/type&gt;&lt;/publication&gt;&lt;/bundle&gt;&lt;authors&gt;&lt;author&gt;&lt;lastName&gt;Lambert&lt;/lastName&gt;&lt;firstName&gt;Nicole&lt;/firstName&gt;&lt;/author&gt;&lt;author&gt;&lt;lastName&gt;Robertson&lt;/lastName&gt;&lt;firstName&gt;Alex&lt;/firstName&gt;&lt;/author&gt;&lt;author&gt;&lt;lastName&gt;Jangi&lt;/lastName&gt;&lt;firstName&gt;Mohini&lt;/firstName&gt;&lt;/author&gt;&lt;author&gt;&lt;lastName&gt;McGeary&lt;/lastName&gt;&lt;firstName&gt;Sean&lt;/firstName&gt;&lt;/author&gt;&lt;author&gt;&lt;lastName&gt;Sharp&lt;/lastName&gt;&lt;firstName&gt;Phillip&lt;/firstName&gt;&lt;middleNames&gt;A&lt;/middleNames&gt;&lt;/author&gt;&lt;author&gt;&lt;lastName&gt;Burge&lt;/lastName&gt;&lt;firstName&gt;Christopher&lt;/firstName&gt;&lt;middleNames&gt;B&lt;/middleNames&gt;&lt;/author&gt;&lt;/authors&gt;&lt;/publication&gt;&lt;/publications&gt;&lt;cites&gt;&lt;/cites&gt;&lt;/citation&gt;</w:instrText>
      </w:r>
      <w:r w:rsidR="005B789C" w:rsidRPr="00742EFD">
        <w:rPr>
          <w:rFonts w:ascii="Arial" w:hAnsi="Arial" w:cs="Arial"/>
          <w:sz w:val="22"/>
          <w:szCs w:val="22"/>
        </w:rPr>
        <w:fldChar w:fldCharType="separate"/>
      </w:r>
      <w:r w:rsidR="005B789C" w:rsidRPr="00742EFD">
        <w:rPr>
          <w:rFonts w:ascii="Arial" w:hAnsi="Arial" w:cs="Arial"/>
          <w:sz w:val="22"/>
          <w:szCs w:val="22"/>
        </w:rPr>
        <w:t>{Lambert:2014jma}</w:t>
      </w:r>
      <w:r w:rsidR="005B789C" w:rsidRPr="00742EFD">
        <w:rPr>
          <w:rFonts w:ascii="Arial" w:hAnsi="Arial" w:cs="Arial"/>
          <w:sz w:val="22"/>
          <w:szCs w:val="22"/>
        </w:rPr>
        <w:fldChar w:fldCharType="end"/>
      </w:r>
      <w:r w:rsidR="00461502" w:rsidRPr="00742EFD">
        <w:rPr>
          <w:rFonts w:ascii="Arial" w:hAnsi="Arial" w:cs="Arial"/>
          <w:sz w:val="22"/>
          <w:szCs w:val="22"/>
        </w:rPr>
        <w:t xml:space="preserve">, </w:t>
      </w:r>
      <w:r w:rsidR="00467F80" w:rsidRPr="00742EFD">
        <w:rPr>
          <w:rFonts w:ascii="Arial" w:hAnsi="Arial" w:cs="Arial"/>
          <w:sz w:val="22"/>
          <w:szCs w:val="22"/>
        </w:rPr>
        <w:t>to</w:t>
      </w:r>
      <w:r w:rsidR="00461502" w:rsidRPr="00742EFD">
        <w:rPr>
          <w:rFonts w:ascii="Arial" w:hAnsi="Arial" w:cs="Arial"/>
          <w:sz w:val="22"/>
          <w:szCs w:val="22"/>
        </w:rPr>
        <w:t xml:space="preserve"> the study </w:t>
      </w:r>
      <w:r w:rsidR="00BF4AE2" w:rsidRPr="00742EFD">
        <w:rPr>
          <w:rFonts w:ascii="Arial" w:hAnsi="Arial" w:cs="Arial"/>
          <w:sz w:val="22"/>
          <w:szCs w:val="22"/>
        </w:rPr>
        <w:t xml:space="preserve">of interactions between RNA and the miRNA silencing complex.  With this approach and an improved computational pipeline </w:t>
      </w:r>
      <w:r w:rsidR="00467F80" w:rsidRPr="00742EFD">
        <w:rPr>
          <w:rFonts w:ascii="Arial" w:hAnsi="Arial" w:cs="Arial"/>
          <w:sz w:val="22"/>
          <w:szCs w:val="22"/>
        </w:rPr>
        <w:t xml:space="preserve">for </w:t>
      </w:r>
      <w:r w:rsidR="00BF4AE2" w:rsidRPr="00742EFD">
        <w:rPr>
          <w:rFonts w:ascii="Arial" w:hAnsi="Arial" w:cs="Arial"/>
          <w:sz w:val="22"/>
          <w:szCs w:val="22"/>
        </w:rPr>
        <w:t xml:space="preserve">processing </w:t>
      </w:r>
      <w:r w:rsidR="005B789C" w:rsidRPr="00742EFD">
        <w:rPr>
          <w:rFonts w:ascii="Arial" w:hAnsi="Arial" w:cs="Arial"/>
          <w:sz w:val="22"/>
          <w:szCs w:val="22"/>
        </w:rPr>
        <w:t>RBNS</w:t>
      </w:r>
      <w:r w:rsidR="00BF4AE2" w:rsidRPr="00742EFD">
        <w:rPr>
          <w:rFonts w:ascii="Arial" w:hAnsi="Arial" w:cs="Arial"/>
          <w:sz w:val="22"/>
          <w:szCs w:val="22"/>
        </w:rPr>
        <w:t xml:space="preserve"> </w:t>
      </w:r>
      <w:r w:rsidR="00467F80" w:rsidRPr="00742EFD">
        <w:rPr>
          <w:rFonts w:ascii="Arial" w:hAnsi="Arial" w:cs="Arial"/>
          <w:sz w:val="22"/>
          <w:szCs w:val="22"/>
        </w:rPr>
        <w:t>results</w:t>
      </w:r>
      <w:r w:rsidR="00BF4AE2" w:rsidRPr="00742EFD">
        <w:rPr>
          <w:rFonts w:ascii="Arial" w:hAnsi="Arial" w:cs="Arial"/>
          <w:sz w:val="22"/>
          <w:szCs w:val="22"/>
        </w:rPr>
        <w:t xml:space="preserve">, we acquired </w:t>
      </w:r>
      <w:r w:rsidR="005E37A0" w:rsidRPr="00742EFD">
        <w:rPr>
          <w:rFonts w:ascii="Arial" w:hAnsi="Arial" w:cs="Arial"/>
          <w:sz w:val="22"/>
          <w:szCs w:val="22"/>
        </w:rPr>
        <w:t xml:space="preserve">relative </w:t>
      </w:r>
      <w:r w:rsidR="00BF4AE2" w:rsidRPr="00742EFD">
        <w:rPr>
          <w:rFonts w:ascii="Arial" w:hAnsi="Arial" w:cs="Arial"/>
          <w:i/>
          <w:sz w:val="22"/>
          <w:szCs w:val="22"/>
        </w:rPr>
        <w:t>K</w:t>
      </w:r>
      <w:r w:rsidR="00547DA0" w:rsidRPr="00742EFD">
        <w:rPr>
          <w:rFonts w:ascii="Arial" w:hAnsi="Arial" w:cs="Arial"/>
          <w:sz w:val="22"/>
          <w:szCs w:val="22"/>
          <w:vertAlign w:val="subscript"/>
        </w:rPr>
        <w:t>D</w:t>
      </w:r>
      <w:r w:rsidR="00BF4AE2" w:rsidRPr="00742EFD">
        <w:rPr>
          <w:rFonts w:ascii="Arial" w:hAnsi="Arial" w:cs="Arial"/>
          <w:sz w:val="22"/>
          <w:szCs w:val="22"/>
        </w:rPr>
        <w:t xml:space="preserve"> values for a vast array of binding sites of </w:t>
      </w:r>
      <w:r w:rsidR="005B789C" w:rsidRPr="00742EFD">
        <w:rPr>
          <w:rFonts w:ascii="Arial" w:hAnsi="Arial" w:cs="Arial"/>
          <w:sz w:val="22"/>
          <w:szCs w:val="22"/>
        </w:rPr>
        <w:t>six</w:t>
      </w:r>
      <w:r w:rsidR="00BF4AE2" w:rsidRPr="00742EFD">
        <w:rPr>
          <w:rFonts w:ascii="Arial" w:hAnsi="Arial" w:cs="Arial"/>
          <w:sz w:val="22"/>
          <w:szCs w:val="22"/>
        </w:rPr>
        <w:t xml:space="preserve"> miRNAs</w:t>
      </w:r>
      <w:r w:rsidR="00DC0830" w:rsidRPr="00742EFD">
        <w:rPr>
          <w:rFonts w:ascii="Arial" w:hAnsi="Arial" w:cs="Arial"/>
          <w:sz w:val="22"/>
          <w:szCs w:val="22"/>
        </w:rPr>
        <w:t>.  Analyses of these sites and their affinities has</w:t>
      </w:r>
      <w:r w:rsidR="005E37A0" w:rsidRPr="00742EFD">
        <w:rPr>
          <w:rFonts w:ascii="Arial" w:hAnsi="Arial" w:cs="Arial"/>
          <w:sz w:val="22"/>
          <w:szCs w:val="22"/>
        </w:rPr>
        <w:t xml:space="preserve"> revealed unanticipated differences between miRNAs</w:t>
      </w:r>
      <w:r w:rsidR="00A63CEE" w:rsidRPr="00742EFD">
        <w:rPr>
          <w:rFonts w:ascii="Arial" w:hAnsi="Arial" w:cs="Arial"/>
          <w:sz w:val="22"/>
          <w:szCs w:val="22"/>
        </w:rPr>
        <w:t xml:space="preserve"> with respect to both canonical and non-canonical targeting, as well as a striking influence of </w:t>
      </w:r>
      <w:r w:rsidR="00467F80" w:rsidRPr="00742EFD">
        <w:rPr>
          <w:rFonts w:ascii="Arial" w:hAnsi="Arial" w:cs="Arial"/>
          <w:sz w:val="22"/>
          <w:szCs w:val="22"/>
        </w:rPr>
        <w:t xml:space="preserve">local </w:t>
      </w:r>
      <w:r w:rsidR="00A63CEE" w:rsidRPr="00742EFD">
        <w:rPr>
          <w:rFonts w:ascii="Arial" w:hAnsi="Arial" w:cs="Arial"/>
          <w:sz w:val="22"/>
          <w:szCs w:val="22"/>
        </w:rPr>
        <w:t>site context</w:t>
      </w:r>
      <w:r w:rsidR="005E37A0" w:rsidRPr="00742EFD">
        <w:rPr>
          <w:rFonts w:ascii="Arial" w:hAnsi="Arial" w:cs="Arial"/>
          <w:sz w:val="22"/>
          <w:szCs w:val="22"/>
        </w:rPr>
        <w:t xml:space="preserve">.  </w:t>
      </w:r>
      <w:r w:rsidR="00A63CEE" w:rsidRPr="00742EFD">
        <w:rPr>
          <w:rFonts w:ascii="Arial" w:hAnsi="Arial" w:cs="Arial"/>
          <w:sz w:val="22"/>
          <w:szCs w:val="22"/>
        </w:rPr>
        <w:t>With these</w:t>
      </w:r>
      <w:r w:rsidR="00467F80" w:rsidRPr="00742EFD">
        <w:rPr>
          <w:rFonts w:ascii="Arial" w:hAnsi="Arial" w:cs="Arial"/>
          <w:sz w:val="22"/>
          <w:szCs w:val="22"/>
        </w:rPr>
        <w:t xml:space="preserve"> insights and</w:t>
      </w:r>
      <w:r w:rsidR="00A63CEE" w:rsidRPr="00742EFD">
        <w:rPr>
          <w:rFonts w:ascii="Arial" w:hAnsi="Arial" w:cs="Arial"/>
          <w:sz w:val="22"/>
          <w:szCs w:val="22"/>
        </w:rPr>
        <w:t xml:space="preserve"> </w:t>
      </w:r>
      <w:r w:rsidR="00A63CEE" w:rsidRPr="00742EFD">
        <w:rPr>
          <w:rFonts w:ascii="Arial" w:hAnsi="Arial" w:cs="Arial"/>
          <w:i/>
          <w:sz w:val="22"/>
          <w:szCs w:val="22"/>
        </w:rPr>
        <w:t>K</w:t>
      </w:r>
      <w:r w:rsidR="00547DA0" w:rsidRPr="00742EFD">
        <w:rPr>
          <w:rFonts w:ascii="Arial" w:hAnsi="Arial" w:cs="Arial"/>
          <w:sz w:val="22"/>
          <w:szCs w:val="22"/>
          <w:vertAlign w:val="subscript"/>
        </w:rPr>
        <w:t>D</w:t>
      </w:r>
      <w:r w:rsidR="00A63CEE" w:rsidRPr="00742EFD">
        <w:rPr>
          <w:rFonts w:ascii="Arial" w:hAnsi="Arial" w:cs="Arial"/>
          <w:sz w:val="22"/>
          <w:szCs w:val="22"/>
        </w:rPr>
        <w:t xml:space="preserve"> values in hand</w:t>
      </w:r>
      <w:r w:rsidR="00467F80" w:rsidRPr="00742EFD">
        <w:rPr>
          <w:rFonts w:ascii="Arial" w:hAnsi="Arial" w:cs="Arial"/>
          <w:sz w:val="22"/>
          <w:szCs w:val="22"/>
        </w:rPr>
        <w:t>,</w:t>
      </w:r>
      <w:r w:rsidR="00A63CEE" w:rsidRPr="00742EFD">
        <w:rPr>
          <w:rFonts w:ascii="Arial" w:hAnsi="Arial" w:cs="Arial"/>
          <w:sz w:val="22"/>
          <w:szCs w:val="22"/>
        </w:rPr>
        <w:t xml:space="preserve"> we developed a biochemical </w:t>
      </w:r>
      <w:r w:rsidR="00D83F5B" w:rsidRPr="00742EFD">
        <w:rPr>
          <w:rFonts w:ascii="Arial" w:hAnsi="Arial" w:cs="Arial"/>
          <w:sz w:val="22"/>
          <w:szCs w:val="22"/>
        </w:rPr>
        <w:t>framework</w:t>
      </w:r>
      <w:r w:rsidR="004E1C55" w:rsidRPr="00742EFD">
        <w:rPr>
          <w:rFonts w:ascii="Arial" w:hAnsi="Arial" w:cs="Arial"/>
          <w:sz w:val="22"/>
          <w:szCs w:val="22"/>
        </w:rPr>
        <w:t xml:space="preserve"> for predicting miRNA targets and targeting efficacy</w:t>
      </w:r>
      <w:r w:rsidR="00D83F5B" w:rsidRPr="00742EFD">
        <w:rPr>
          <w:rFonts w:ascii="Arial" w:hAnsi="Arial" w:cs="Arial"/>
          <w:sz w:val="22"/>
          <w:szCs w:val="22"/>
        </w:rPr>
        <w:t>.  This framework provided additional insights into miRNA function</w:t>
      </w:r>
      <w:r w:rsidR="004E1C55" w:rsidRPr="00742EFD">
        <w:rPr>
          <w:rFonts w:ascii="Arial" w:hAnsi="Arial" w:cs="Arial"/>
          <w:sz w:val="22"/>
          <w:szCs w:val="22"/>
        </w:rPr>
        <w:t xml:space="preserve"> </w:t>
      </w:r>
      <w:r w:rsidR="00D83F5B" w:rsidRPr="00742EFD">
        <w:rPr>
          <w:rFonts w:ascii="Arial" w:hAnsi="Arial" w:cs="Arial"/>
          <w:sz w:val="22"/>
          <w:szCs w:val="22"/>
        </w:rPr>
        <w:t>and</w:t>
      </w:r>
      <w:r w:rsidR="004E1C55" w:rsidRPr="00742EFD">
        <w:rPr>
          <w:rFonts w:ascii="Arial" w:hAnsi="Arial" w:cs="Arial"/>
          <w:sz w:val="22"/>
          <w:szCs w:val="22"/>
        </w:rPr>
        <w:t xml:space="preserve"> </w:t>
      </w:r>
      <w:r w:rsidR="00DC0830" w:rsidRPr="00742EFD">
        <w:rPr>
          <w:rFonts w:ascii="Arial" w:hAnsi="Arial" w:cs="Arial"/>
          <w:sz w:val="22"/>
          <w:szCs w:val="22"/>
        </w:rPr>
        <w:t xml:space="preserve">predictive performance that was </w:t>
      </w:r>
      <w:r w:rsidR="004E1C55" w:rsidRPr="00742EFD">
        <w:rPr>
          <w:rFonts w:ascii="Arial" w:hAnsi="Arial" w:cs="Arial"/>
          <w:sz w:val="22"/>
          <w:szCs w:val="22"/>
        </w:rPr>
        <w:t xml:space="preserve">dramatically improved over previous methods. </w:t>
      </w:r>
    </w:p>
    <w:p w14:paraId="7E2C4BBF" w14:textId="77777777" w:rsidR="009E2BCA" w:rsidRPr="00742EFD" w:rsidRDefault="009E2BCA" w:rsidP="009E2BCA">
      <w:pPr>
        <w:spacing w:line="360" w:lineRule="auto"/>
        <w:rPr>
          <w:rFonts w:ascii="Arial" w:hAnsi="Arial" w:cs="Arial"/>
          <w:sz w:val="22"/>
          <w:szCs w:val="22"/>
        </w:rPr>
      </w:pPr>
    </w:p>
    <w:p w14:paraId="0462CAE3" w14:textId="77777777" w:rsidR="009E2BCA" w:rsidRPr="00742EFD" w:rsidRDefault="009E2BCA" w:rsidP="009E2BCA">
      <w:pPr>
        <w:spacing w:line="360" w:lineRule="auto"/>
        <w:outlineLvl w:val="0"/>
        <w:rPr>
          <w:rFonts w:ascii="Arial" w:hAnsi="Arial" w:cs="Arial"/>
          <w:b/>
          <w:sz w:val="22"/>
          <w:szCs w:val="22"/>
        </w:rPr>
      </w:pPr>
      <w:r w:rsidRPr="00742EFD">
        <w:rPr>
          <w:rFonts w:ascii="Arial" w:hAnsi="Arial" w:cs="Arial"/>
          <w:b/>
          <w:sz w:val="22"/>
          <w:szCs w:val="22"/>
        </w:rPr>
        <w:t>RESULTS</w:t>
      </w:r>
    </w:p>
    <w:p w14:paraId="5D0E1A8A" w14:textId="319A30A8" w:rsidR="009E2BCA" w:rsidRPr="00742EFD" w:rsidRDefault="009E2BCA" w:rsidP="009E2BCA">
      <w:pPr>
        <w:spacing w:line="360" w:lineRule="auto"/>
        <w:rPr>
          <w:rFonts w:ascii="Arial" w:hAnsi="Arial" w:cs="Arial"/>
          <w:b/>
          <w:sz w:val="22"/>
          <w:szCs w:val="22"/>
        </w:rPr>
      </w:pPr>
      <w:r w:rsidRPr="00742EFD">
        <w:rPr>
          <w:rFonts w:ascii="Arial" w:hAnsi="Arial" w:cs="Arial"/>
          <w:b/>
          <w:sz w:val="22"/>
          <w:szCs w:val="22"/>
        </w:rPr>
        <w:t>A quantitative binding</w:t>
      </w:r>
      <w:r w:rsidR="00FD0D89" w:rsidRPr="00742EFD">
        <w:rPr>
          <w:rFonts w:ascii="Arial" w:hAnsi="Arial" w:cs="Arial"/>
          <w:b/>
          <w:sz w:val="22"/>
          <w:szCs w:val="22"/>
        </w:rPr>
        <w:t>-</w:t>
      </w:r>
      <w:r w:rsidRPr="00742EFD">
        <w:rPr>
          <w:rFonts w:ascii="Arial" w:hAnsi="Arial" w:cs="Arial"/>
          <w:b/>
          <w:sz w:val="22"/>
          <w:szCs w:val="22"/>
        </w:rPr>
        <w:t>affinity profile for canonical and previously unidentified site types.</w:t>
      </w:r>
    </w:p>
    <w:p w14:paraId="51102739" w14:textId="0C889BE6" w:rsidR="009E2BCA" w:rsidRPr="00742EFD" w:rsidRDefault="00FF6A65" w:rsidP="00A310E5">
      <w:pPr>
        <w:spacing w:line="360" w:lineRule="auto"/>
        <w:rPr>
          <w:rFonts w:ascii="Arial" w:hAnsi="Arial" w:cs="Arial"/>
          <w:sz w:val="22"/>
          <w:szCs w:val="22"/>
        </w:rPr>
      </w:pPr>
      <w:r w:rsidRPr="00742EFD">
        <w:rPr>
          <w:rFonts w:ascii="Arial" w:hAnsi="Arial" w:cs="Arial"/>
          <w:sz w:val="22"/>
          <w:szCs w:val="22"/>
        </w:rPr>
        <w:t xml:space="preserve">As previously implemented, </w:t>
      </w:r>
      <w:r w:rsidR="009E2BCA" w:rsidRPr="00742EFD">
        <w:rPr>
          <w:rFonts w:ascii="Arial" w:hAnsi="Arial" w:cs="Arial"/>
          <w:sz w:val="22"/>
          <w:szCs w:val="22"/>
        </w:rPr>
        <w:t xml:space="preserve">RBNS </w:t>
      </w:r>
      <w:r w:rsidRPr="00742EFD">
        <w:rPr>
          <w:rFonts w:ascii="Arial" w:hAnsi="Arial" w:cs="Arial"/>
          <w:sz w:val="22"/>
          <w:szCs w:val="22"/>
        </w:rPr>
        <w:t xml:space="preserve">provides </w:t>
      </w:r>
      <w:r w:rsidR="00283D24" w:rsidRPr="00742EFD">
        <w:rPr>
          <w:rFonts w:ascii="Arial" w:hAnsi="Arial" w:cs="Arial"/>
          <w:sz w:val="22"/>
          <w:szCs w:val="22"/>
        </w:rPr>
        <w:t xml:space="preserve">qualitative </w:t>
      </w:r>
      <w:r w:rsidRPr="00742EFD">
        <w:rPr>
          <w:rFonts w:ascii="Arial" w:hAnsi="Arial" w:cs="Arial"/>
          <w:sz w:val="22"/>
          <w:szCs w:val="22"/>
        </w:rPr>
        <w:t>relative</w:t>
      </w:r>
      <w:r w:rsidR="009E2BCA" w:rsidRPr="00742EFD">
        <w:rPr>
          <w:rFonts w:ascii="Arial" w:hAnsi="Arial" w:cs="Arial"/>
          <w:sz w:val="22"/>
          <w:szCs w:val="22"/>
        </w:rPr>
        <w:t xml:space="preserve"> binding </w:t>
      </w:r>
      <w:r w:rsidRPr="00742EFD">
        <w:rPr>
          <w:rFonts w:ascii="Arial" w:hAnsi="Arial" w:cs="Arial"/>
          <w:sz w:val="22"/>
          <w:szCs w:val="22"/>
        </w:rPr>
        <w:t>measurements for an</w:t>
      </w:r>
      <w:r w:rsidR="009E2BCA" w:rsidRPr="00742EFD">
        <w:rPr>
          <w:rFonts w:ascii="Arial" w:hAnsi="Arial" w:cs="Arial"/>
          <w:sz w:val="22"/>
          <w:szCs w:val="22"/>
        </w:rPr>
        <w:t xml:space="preserve"> </w:t>
      </w:r>
      <w:r w:rsidR="004F66A1" w:rsidRPr="00742EFD">
        <w:rPr>
          <w:rFonts w:ascii="Arial" w:hAnsi="Arial" w:cs="Arial"/>
          <w:sz w:val="22"/>
          <w:szCs w:val="22"/>
        </w:rPr>
        <w:t>RNA-binding protein</w:t>
      </w:r>
      <w:r w:rsidR="009E2BCA" w:rsidRPr="00742EFD">
        <w:rPr>
          <w:rFonts w:ascii="Arial" w:hAnsi="Arial" w:cs="Arial"/>
          <w:sz w:val="22"/>
          <w:szCs w:val="22"/>
        </w:rPr>
        <w:t xml:space="preserve"> </w:t>
      </w:r>
      <w:r w:rsidRPr="00742EFD">
        <w:rPr>
          <w:rFonts w:ascii="Arial" w:hAnsi="Arial" w:cs="Arial"/>
          <w:sz w:val="22"/>
          <w:szCs w:val="22"/>
        </w:rPr>
        <w:t xml:space="preserve">and </w:t>
      </w:r>
      <w:r w:rsidR="009E2BCA" w:rsidRPr="00742EFD">
        <w:rPr>
          <w:rFonts w:ascii="Arial" w:hAnsi="Arial" w:cs="Arial"/>
          <w:sz w:val="22"/>
          <w:szCs w:val="22"/>
        </w:rPr>
        <w:t xml:space="preserve">an </w:t>
      </w:r>
      <w:r w:rsidRPr="00742EFD">
        <w:rPr>
          <w:rFonts w:ascii="Arial" w:hAnsi="Arial" w:cs="Arial"/>
          <w:sz w:val="22"/>
          <w:szCs w:val="22"/>
        </w:rPr>
        <w:t xml:space="preserve">essentially </w:t>
      </w:r>
      <w:r w:rsidR="009E2BCA" w:rsidRPr="00742EFD">
        <w:rPr>
          <w:rFonts w:ascii="Arial" w:hAnsi="Arial" w:cs="Arial"/>
          <w:sz w:val="22"/>
          <w:szCs w:val="22"/>
        </w:rPr>
        <w:t>exhaustive list of binding sites</w:t>
      </w:r>
      <w:r w:rsidR="00063BD8" w:rsidRPr="00742EFD">
        <w:rPr>
          <w:rFonts w:ascii="Arial" w:hAnsi="Arial" w:cs="Arial"/>
          <w:sz w:val="22"/>
          <w:szCs w:val="22"/>
        </w:rPr>
        <w:fldChar w:fldCharType="begin"/>
      </w:r>
      <w:r w:rsidR="00063BD8" w:rsidRPr="00742EFD">
        <w:rPr>
          <w:rFonts w:ascii="Arial" w:hAnsi="Arial" w:cs="Arial"/>
          <w:sz w:val="22"/>
          <w:szCs w:val="22"/>
        </w:rPr>
        <w:instrText xml:space="preserve"> ADDIN PAPERS2_CITATIONS &lt;citation&gt;&lt;priority&gt;0&lt;/priority&gt;&lt;uuid&gt;F7E831B3-0041-4C92-8E1D-16601A0AA26A&lt;/uuid&gt;&lt;publications&gt;&lt;publication&gt;&lt;subtype&gt;400&lt;/subtype&gt;&lt;title&gt;RNA Bind-n-Seq: Quantitative Assessment of the Sequence and Structural Binding Specificity of RNA Binding Proteins.&lt;/title&gt;&lt;url&gt;http://linkinghub.elsevier.com/retrieve/pii/S109727651400327X&lt;/url&gt;&lt;revision_date&gt;99201403041200000000222000&lt;/revision_date&gt;&lt;publication_date&gt;99201405141200000000222000&lt;/publication_date&gt;&lt;uuid&gt;BBDF8236-91F3-4C3C-8443-CDBC93EC3D52&lt;/uuid&gt;&lt;type&gt;400&lt;/type&gt;&lt;accepted_date&gt;99201404101200000000222000&lt;/accepted_date&gt;&lt;citekey&gt;Lambert:2014jm&lt;/citekey&gt;&lt;submission_date&gt;99201312271200000000222000&lt;/submission_date&gt;&lt;doi&gt;10.1016/j.molcel.2014.04.016&lt;/doi&gt;&lt;institution&gt;Department of Biology, Massachusetts Institute of Technology, Cambridge, MA 02142, USA.&lt;/institution&gt;&lt;bundle&gt;&lt;publication&gt;&lt;title&gt;Molecular cell&lt;/title&gt;&lt;uuid&gt;B6FA3066-BACB-4B29-9470-5D270DD90AB6&lt;/uuid&gt;&lt;subtype&gt;-100&lt;/subtype&gt;&lt;type&gt;-100&lt;/type&gt;&lt;/publication&gt;&lt;/bundle&gt;&lt;authors&gt;&lt;author&gt;&lt;lastName&gt;Lambert&lt;/lastName&gt;&lt;firstName&gt;Nicole&lt;/firstName&gt;&lt;/author&gt;&lt;author&gt;&lt;lastName&gt;Robertson&lt;/lastName&gt;&lt;firstName&gt;Alex&lt;/firstName&gt;&lt;/author&gt;&lt;author&gt;&lt;lastName&gt;Jangi&lt;/lastName&gt;&lt;firstName&gt;Mohini&lt;/firstName&gt;&lt;/author&gt;&lt;author&gt;&lt;lastName&gt;McGeary&lt;/lastName&gt;&lt;firstName&gt;Sean&lt;/firstName&gt;&lt;/author&gt;&lt;author&gt;&lt;lastName&gt;Sharp&lt;/lastName&gt;&lt;firstName&gt;Phillip&lt;/firstName&gt;&lt;middleNames&gt;A&lt;/middleNames&gt;&lt;/author&gt;&lt;author&gt;&lt;lastName&gt;Burge&lt;/lastName&gt;&lt;firstName&gt;Christopher&lt;/firstName&gt;&lt;middleNames&gt;B&lt;/middleNames&gt;&lt;/author&gt;&lt;/authors&gt;&lt;/publication&gt;&lt;/publications&gt;&lt;cites&gt;&lt;/cites&gt;&lt;/citation&gt;</w:instrText>
      </w:r>
      <w:r w:rsidR="00063BD8" w:rsidRPr="00742EFD">
        <w:rPr>
          <w:rFonts w:ascii="Arial" w:hAnsi="Arial" w:cs="Arial"/>
          <w:sz w:val="22"/>
          <w:szCs w:val="22"/>
        </w:rPr>
        <w:fldChar w:fldCharType="separate"/>
      </w:r>
      <w:r w:rsidR="00063BD8" w:rsidRPr="00742EFD">
        <w:rPr>
          <w:rFonts w:ascii="Arial" w:hAnsi="Arial" w:cs="Arial"/>
          <w:sz w:val="22"/>
          <w:szCs w:val="22"/>
        </w:rPr>
        <w:t>{Lambert:2014jma}</w:t>
      </w:r>
      <w:r w:rsidR="00063BD8" w:rsidRPr="00742EFD">
        <w:rPr>
          <w:rFonts w:ascii="Arial" w:hAnsi="Arial" w:cs="Arial"/>
          <w:sz w:val="22"/>
          <w:szCs w:val="22"/>
        </w:rPr>
        <w:fldChar w:fldCharType="end"/>
      </w:r>
      <w:r w:rsidR="00283D24" w:rsidRPr="00742EFD">
        <w:rPr>
          <w:rFonts w:ascii="Arial" w:hAnsi="Arial" w:cs="Arial"/>
          <w:sz w:val="22"/>
          <w:szCs w:val="22"/>
        </w:rPr>
        <w:t>(</w:t>
      </w:r>
      <w:commentRangeStart w:id="10"/>
      <w:r w:rsidR="00283D24" w:rsidRPr="00742EFD">
        <w:rPr>
          <w:rFonts w:ascii="Arial" w:hAnsi="Arial" w:cs="Arial"/>
          <w:sz w:val="22"/>
          <w:szCs w:val="22"/>
        </w:rPr>
        <w:t>REF</w:t>
      </w:r>
      <w:commentRangeEnd w:id="10"/>
      <w:r w:rsidR="00283D24" w:rsidRPr="00742EFD">
        <w:rPr>
          <w:rStyle w:val="CommentReference"/>
          <w:rFonts w:ascii="Arial" w:eastAsiaTheme="minorHAnsi" w:hAnsi="Arial" w:cs="Arial"/>
          <w:sz w:val="22"/>
          <w:szCs w:val="22"/>
        </w:rPr>
        <w:commentReference w:id="10"/>
      </w:r>
      <w:r w:rsidR="00283D24" w:rsidRPr="00742EFD">
        <w:rPr>
          <w:rFonts w:ascii="Arial" w:hAnsi="Arial" w:cs="Arial"/>
          <w:sz w:val="22"/>
          <w:szCs w:val="22"/>
        </w:rPr>
        <w:t>)</w:t>
      </w:r>
      <w:r w:rsidR="004F66A1" w:rsidRPr="00742EFD">
        <w:rPr>
          <w:rFonts w:ascii="Arial" w:hAnsi="Arial" w:cs="Arial"/>
          <w:sz w:val="22"/>
          <w:szCs w:val="22"/>
        </w:rPr>
        <w:t xml:space="preserve">.  </w:t>
      </w:r>
      <w:r w:rsidRPr="00742EFD">
        <w:rPr>
          <w:rFonts w:ascii="Arial" w:hAnsi="Arial" w:cs="Arial"/>
          <w:sz w:val="22"/>
          <w:szCs w:val="22"/>
        </w:rPr>
        <w:t>A purified</w:t>
      </w:r>
      <w:r w:rsidR="009E2BCA" w:rsidRPr="00742EFD">
        <w:rPr>
          <w:rFonts w:ascii="Arial" w:hAnsi="Arial" w:cs="Arial"/>
          <w:sz w:val="22"/>
          <w:szCs w:val="22"/>
        </w:rPr>
        <w:t xml:space="preserve"> RNA</w:t>
      </w:r>
      <w:r w:rsidRPr="00742EFD">
        <w:rPr>
          <w:rFonts w:ascii="Arial" w:hAnsi="Arial" w:cs="Arial"/>
          <w:sz w:val="22"/>
          <w:szCs w:val="22"/>
        </w:rPr>
        <w:t>-</w:t>
      </w:r>
      <w:r w:rsidR="009E2BCA" w:rsidRPr="00742EFD">
        <w:rPr>
          <w:rFonts w:ascii="Arial" w:hAnsi="Arial" w:cs="Arial"/>
          <w:sz w:val="22"/>
          <w:szCs w:val="22"/>
        </w:rPr>
        <w:t xml:space="preserve">binding protein </w:t>
      </w:r>
      <w:r w:rsidRPr="00742EFD">
        <w:rPr>
          <w:rFonts w:ascii="Arial" w:hAnsi="Arial" w:cs="Arial"/>
          <w:sz w:val="22"/>
          <w:szCs w:val="22"/>
        </w:rPr>
        <w:t xml:space="preserve">is incubated </w:t>
      </w:r>
      <w:r w:rsidR="009E2BCA" w:rsidRPr="00742EFD">
        <w:rPr>
          <w:rFonts w:ascii="Arial" w:hAnsi="Arial" w:cs="Arial"/>
          <w:sz w:val="22"/>
          <w:szCs w:val="22"/>
        </w:rPr>
        <w:t xml:space="preserve">with a </w:t>
      </w:r>
      <w:r w:rsidRPr="00742EFD">
        <w:rPr>
          <w:rFonts w:ascii="Arial" w:hAnsi="Arial" w:cs="Arial"/>
          <w:sz w:val="22"/>
          <w:szCs w:val="22"/>
        </w:rPr>
        <w:t xml:space="preserve">large </w:t>
      </w:r>
      <w:r w:rsidR="001D4163" w:rsidRPr="00742EFD">
        <w:rPr>
          <w:rFonts w:ascii="Arial" w:hAnsi="Arial" w:cs="Arial"/>
          <w:sz w:val="22"/>
          <w:szCs w:val="22"/>
        </w:rPr>
        <w:t>library</w:t>
      </w:r>
      <w:r w:rsidRPr="00742EFD">
        <w:rPr>
          <w:rFonts w:ascii="Arial" w:hAnsi="Arial" w:cs="Arial"/>
          <w:sz w:val="22"/>
          <w:szCs w:val="22"/>
        </w:rPr>
        <w:t xml:space="preserve"> of </w:t>
      </w:r>
      <w:r w:rsidR="009E2BCA" w:rsidRPr="00742EFD">
        <w:rPr>
          <w:rFonts w:ascii="Arial" w:hAnsi="Arial" w:cs="Arial"/>
          <w:sz w:val="22"/>
          <w:szCs w:val="22"/>
        </w:rPr>
        <w:t xml:space="preserve">RNA </w:t>
      </w:r>
      <w:r w:rsidRPr="00742EFD">
        <w:rPr>
          <w:rFonts w:ascii="Arial" w:hAnsi="Arial" w:cs="Arial"/>
          <w:sz w:val="22"/>
          <w:szCs w:val="22"/>
        </w:rPr>
        <w:t xml:space="preserve">molecules </w:t>
      </w:r>
      <w:r w:rsidR="00D92EF6" w:rsidRPr="00742EFD">
        <w:rPr>
          <w:rFonts w:ascii="Arial" w:hAnsi="Arial" w:cs="Arial"/>
          <w:sz w:val="22"/>
          <w:szCs w:val="22"/>
        </w:rPr>
        <w:t xml:space="preserve">that each </w:t>
      </w:r>
      <w:r w:rsidR="009E2BCA" w:rsidRPr="00742EFD">
        <w:rPr>
          <w:rFonts w:ascii="Arial" w:hAnsi="Arial" w:cs="Arial"/>
          <w:sz w:val="22"/>
          <w:szCs w:val="22"/>
        </w:rPr>
        <w:t>contain</w:t>
      </w:r>
      <w:r w:rsidR="00D92EF6" w:rsidRPr="00742EFD">
        <w:rPr>
          <w:rFonts w:ascii="Arial" w:hAnsi="Arial" w:cs="Arial"/>
          <w:sz w:val="22"/>
          <w:szCs w:val="22"/>
        </w:rPr>
        <w:t xml:space="preserve"> a</w:t>
      </w:r>
      <w:r w:rsidR="009E2BCA" w:rsidRPr="00742EFD">
        <w:rPr>
          <w:rFonts w:ascii="Arial" w:hAnsi="Arial" w:cs="Arial"/>
          <w:sz w:val="22"/>
          <w:szCs w:val="22"/>
        </w:rPr>
        <w:t xml:space="preserve"> </w:t>
      </w:r>
      <w:r w:rsidR="000A7B27" w:rsidRPr="00742EFD">
        <w:rPr>
          <w:rFonts w:ascii="Arial" w:hAnsi="Arial" w:cs="Arial"/>
          <w:sz w:val="22"/>
          <w:szCs w:val="22"/>
        </w:rPr>
        <w:t xml:space="preserve">central </w:t>
      </w:r>
      <w:r w:rsidR="009E2BCA" w:rsidRPr="00742EFD">
        <w:rPr>
          <w:rFonts w:ascii="Arial" w:hAnsi="Arial" w:cs="Arial"/>
          <w:sz w:val="22"/>
          <w:szCs w:val="22"/>
        </w:rPr>
        <w:t>random</w:t>
      </w:r>
      <w:r w:rsidR="000A7B27" w:rsidRPr="00742EFD">
        <w:rPr>
          <w:rFonts w:ascii="Arial" w:hAnsi="Arial" w:cs="Arial"/>
          <w:sz w:val="22"/>
          <w:szCs w:val="22"/>
        </w:rPr>
        <w:t xml:space="preserve">-sequence </w:t>
      </w:r>
      <w:r w:rsidR="00F101EE" w:rsidRPr="00742EFD">
        <w:rPr>
          <w:rFonts w:ascii="Arial" w:hAnsi="Arial" w:cs="Arial"/>
          <w:sz w:val="22"/>
          <w:szCs w:val="22"/>
        </w:rPr>
        <w:t xml:space="preserve">region </w:t>
      </w:r>
      <w:r w:rsidR="000A7B27" w:rsidRPr="00742EFD">
        <w:rPr>
          <w:rFonts w:ascii="Arial" w:hAnsi="Arial" w:cs="Arial"/>
          <w:sz w:val="22"/>
          <w:szCs w:val="22"/>
        </w:rPr>
        <w:t>flanked by constant primer-binding regions.  After reaching</w:t>
      </w:r>
      <w:r w:rsidR="009E2BCA" w:rsidRPr="00742EFD">
        <w:rPr>
          <w:rFonts w:ascii="Arial" w:hAnsi="Arial" w:cs="Arial"/>
          <w:sz w:val="22"/>
          <w:szCs w:val="22"/>
        </w:rPr>
        <w:t xml:space="preserve"> binding equilibrium, </w:t>
      </w:r>
      <w:r w:rsidR="000A7B27" w:rsidRPr="00742EFD">
        <w:rPr>
          <w:rFonts w:ascii="Arial" w:hAnsi="Arial" w:cs="Arial"/>
          <w:sz w:val="22"/>
          <w:szCs w:val="22"/>
        </w:rPr>
        <w:t xml:space="preserve">the protein is </w:t>
      </w:r>
      <w:r w:rsidR="00F101EE" w:rsidRPr="00742EFD">
        <w:rPr>
          <w:rFonts w:ascii="Arial" w:hAnsi="Arial" w:cs="Arial"/>
          <w:sz w:val="22"/>
          <w:szCs w:val="22"/>
        </w:rPr>
        <w:t>pulled down</w:t>
      </w:r>
      <w:r w:rsidR="000A7B27" w:rsidRPr="00742EFD">
        <w:rPr>
          <w:rFonts w:ascii="Arial" w:hAnsi="Arial" w:cs="Arial"/>
          <w:sz w:val="22"/>
          <w:szCs w:val="22"/>
        </w:rPr>
        <w:t xml:space="preserve"> and any </w:t>
      </w:r>
      <w:r w:rsidR="00F101EE" w:rsidRPr="00742EFD">
        <w:rPr>
          <w:rFonts w:ascii="Arial" w:hAnsi="Arial" w:cs="Arial"/>
          <w:sz w:val="22"/>
          <w:szCs w:val="22"/>
        </w:rPr>
        <w:t>co-purifying</w:t>
      </w:r>
      <w:r w:rsidR="000A7B27" w:rsidRPr="00742EFD">
        <w:rPr>
          <w:rFonts w:ascii="Arial" w:hAnsi="Arial" w:cs="Arial"/>
          <w:sz w:val="22"/>
          <w:szCs w:val="22"/>
        </w:rPr>
        <w:t xml:space="preserve"> RNA molecules are reverse transcribed, amplified and sequenced. </w:t>
      </w:r>
      <w:r w:rsidR="00063BD8" w:rsidRPr="00742EFD">
        <w:rPr>
          <w:rFonts w:ascii="Arial" w:hAnsi="Arial" w:cs="Arial"/>
          <w:sz w:val="22"/>
          <w:szCs w:val="22"/>
        </w:rPr>
        <w:t xml:space="preserve"> </w:t>
      </w:r>
      <w:r w:rsidR="006F4E3A" w:rsidRPr="00742EFD">
        <w:rPr>
          <w:rFonts w:ascii="Arial" w:hAnsi="Arial" w:cs="Arial"/>
          <w:sz w:val="22"/>
          <w:szCs w:val="22"/>
        </w:rPr>
        <w:t xml:space="preserve">To perform AGO-RBNS, we set up five binding reactions, each </w:t>
      </w:r>
      <w:r w:rsidR="00F101EE" w:rsidRPr="00742EFD">
        <w:rPr>
          <w:rFonts w:ascii="Arial" w:hAnsi="Arial" w:cs="Arial"/>
          <w:sz w:val="22"/>
          <w:szCs w:val="22"/>
        </w:rPr>
        <w:t>with a</w:t>
      </w:r>
      <w:r w:rsidR="006F4E3A" w:rsidRPr="00742EFD">
        <w:rPr>
          <w:rFonts w:ascii="Arial" w:hAnsi="Arial" w:cs="Arial"/>
          <w:sz w:val="22"/>
          <w:szCs w:val="22"/>
        </w:rPr>
        <w:t xml:space="preserve"> different concentration of purified human AGO2–miR-1 (range, </w:t>
      </w:r>
      <w:r w:rsidR="006F4E3A" w:rsidRPr="00E96D9C">
        <w:rPr>
          <w:rFonts w:ascii="Arial" w:hAnsi="Arial" w:cs="Arial"/>
          <w:sz w:val="22"/>
          <w:szCs w:val="22"/>
        </w:rPr>
        <w:t>7.</w:t>
      </w:r>
      <w:del w:id="11" w:author="Sean E. McGeary" w:date="2018-05-07T19:42:00Z">
        <w:r w:rsidR="006F4E3A" w:rsidRPr="00E96D9C" w:rsidDel="00E96D9C">
          <w:rPr>
            <w:rFonts w:ascii="Arial" w:hAnsi="Arial" w:cs="Arial"/>
            <w:sz w:val="22"/>
            <w:szCs w:val="22"/>
          </w:rPr>
          <w:delText>2</w:delText>
        </w:r>
      </w:del>
      <w:ins w:id="12" w:author="Sean E. McGeary" w:date="2018-05-07T19:42:00Z">
        <w:r w:rsidR="00E96D9C">
          <w:rPr>
            <w:rFonts w:ascii="Arial" w:hAnsi="Arial" w:cs="Arial"/>
            <w:sz w:val="22"/>
            <w:szCs w:val="22"/>
          </w:rPr>
          <w:t>6</w:t>
        </w:r>
      </w:ins>
      <w:r w:rsidR="006F4E3A" w:rsidRPr="00E96D9C">
        <w:rPr>
          <w:rFonts w:ascii="Arial" w:hAnsi="Arial" w:cs="Arial"/>
          <w:sz w:val="22"/>
          <w:szCs w:val="22"/>
        </w:rPr>
        <w:t>–</w:t>
      </w:r>
      <w:del w:id="13" w:author="Sean E. McGeary" w:date="2018-05-07T19:42:00Z">
        <w:r w:rsidR="006F4E3A" w:rsidRPr="00E96D9C" w:rsidDel="00E96D9C">
          <w:rPr>
            <w:rFonts w:ascii="Arial" w:hAnsi="Arial" w:cs="Arial"/>
            <w:sz w:val="22"/>
            <w:szCs w:val="22"/>
          </w:rPr>
          <w:delText>720</w:delText>
        </w:r>
        <w:r w:rsidR="006F4E3A" w:rsidRPr="00742EFD" w:rsidDel="00E96D9C">
          <w:rPr>
            <w:rFonts w:ascii="Arial" w:hAnsi="Arial" w:cs="Arial"/>
            <w:sz w:val="22"/>
            <w:szCs w:val="22"/>
          </w:rPr>
          <w:delText xml:space="preserve"> </w:delText>
        </w:r>
      </w:del>
      <w:ins w:id="14" w:author="Sean E. McGeary" w:date="2018-05-07T19:42:00Z">
        <w:r w:rsidR="00E96D9C" w:rsidRPr="00E96D9C">
          <w:rPr>
            <w:rFonts w:ascii="Arial" w:hAnsi="Arial" w:cs="Arial"/>
            <w:sz w:val="22"/>
            <w:szCs w:val="22"/>
          </w:rPr>
          <w:t>7</w:t>
        </w:r>
        <w:r w:rsidR="00E96D9C">
          <w:rPr>
            <w:rFonts w:ascii="Arial" w:hAnsi="Arial" w:cs="Arial"/>
            <w:sz w:val="22"/>
            <w:szCs w:val="22"/>
          </w:rPr>
          <w:t>6</w:t>
        </w:r>
        <w:r w:rsidR="00E96D9C" w:rsidRPr="00E96D9C">
          <w:rPr>
            <w:rFonts w:ascii="Arial" w:hAnsi="Arial" w:cs="Arial"/>
            <w:sz w:val="22"/>
            <w:szCs w:val="22"/>
          </w:rPr>
          <w:t>0</w:t>
        </w:r>
        <w:r w:rsidR="00E96D9C" w:rsidRPr="00742EFD">
          <w:rPr>
            <w:rFonts w:ascii="Arial" w:hAnsi="Arial" w:cs="Arial"/>
            <w:sz w:val="22"/>
            <w:szCs w:val="22"/>
          </w:rPr>
          <w:t xml:space="preserve"> </w:t>
        </w:r>
      </w:ins>
      <w:proofErr w:type="spellStart"/>
      <w:r w:rsidR="006F4E3A" w:rsidRPr="00742EFD">
        <w:rPr>
          <w:rFonts w:ascii="Arial" w:hAnsi="Arial" w:cs="Arial"/>
          <w:sz w:val="22"/>
          <w:szCs w:val="22"/>
        </w:rPr>
        <w:t>pM</w:t>
      </w:r>
      <w:proofErr w:type="spellEnd"/>
      <w:r w:rsidR="006F4E3A" w:rsidRPr="00742EFD">
        <w:rPr>
          <w:rFonts w:ascii="Arial" w:hAnsi="Arial" w:cs="Arial"/>
          <w:sz w:val="22"/>
          <w:szCs w:val="22"/>
        </w:rPr>
        <w:t>, logarithmically spaced)</w:t>
      </w:r>
      <w:r w:rsidR="00955043" w:rsidRPr="00742EFD">
        <w:rPr>
          <w:rFonts w:ascii="Arial" w:hAnsi="Arial" w:cs="Arial"/>
          <w:sz w:val="22"/>
          <w:szCs w:val="22"/>
        </w:rPr>
        <w:t xml:space="preserve"> and a constant concentration of an RNA library with a 37-nt random-sequence region (100 </w:t>
      </w:r>
      <w:proofErr w:type="spellStart"/>
      <w:r w:rsidR="00955043" w:rsidRPr="00742EFD">
        <w:rPr>
          <w:rFonts w:ascii="Arial" w:hAnsi="Arial" w:cs="Arial"/>
          <w:sz w:val="22"/>
          <w:szCs w:val="22"/>
        </w:rPr>
        <w:t>nM</w:t>
      </w:r>
      <w:proofErr w:type="spellEnd"/>
      <w:r w:rsidR="00955043" w:rsidRPr="00742EFD">
        <w:rPr>
          <w:rFonts w:ascii="Arial" w:hAnsi="Arial" w:cs="Arial"/>
          <w:sz w:val="22"/>
          <w:szCs w:val="22"/>
        </w:rPr>
        <w:t>)</w:t>
      </w:r>
      <w:r w:rsidR="006F4E3A" w:rsidRPr="00742EFD">
        <w:rPr>
          <w:rFonts w:ascii="Arial" w:hAnsi="Arial" w:cs="Arial"/>
          <w:sz w:val="22"/>
          <w:szCs w:val="22"/>
        </w:rPr>
        <w:t xml:space="preserve">. </w:t>
      </w:r>
      <w:r w:rsidR="00FA5011" w:rsidRPr="00742EFD">
        <w:rPr>
          <w:rFonts w:ascii="Arial" w:hAnsi="Arial" w:cs="Arial"/>
          <w:sz w:val="22"/>
          <w:szCs w:val="22"/>
        </w:rPr>
        <w:t xml:space="preserve"> </w:t>
      </w:r>
      <w:r w:rsidR="006F4E3A" w:rsidRPr="00742EFD">
        <w:rPr>
          <w:rFonts w:ascii="Arial" w:hAnsi="Arial" w:cs="Arial"/>
          <w:sz w:val="22"/>
          <w:szCs w:val="22"/>
        </w:rPr>
        <w:t xml:space="preserve">We also modified the protein-isolation step of the </w:t>
      </w:r>
      <w:r w:rsidR="00D657AD" w:rsidRPr="00742EFD">
        <w:rPr>
          <w:rFonts w:ascii="Arial" w:hAnsi="Arial" w:cs="Arial"/>
          <w:sz w:val="22"/>
          <w:szCs w:val="22"/>
        </w:rPr>
        <w:t xml:space="preserve">RBNS </w:t>
      </w:r>
      <w:r w:rsidR="006F4E3A" w:rsidRPr="00742EFD">
        <w:rPr>
          <w:rFonts w:ascii="Arial" w:hAnsi="Arial" w:cs="Arial"/>
          <w:sz w:val="22"/>
          <w:szCs w:val="22"/>
        </w:rPr>
        <w:t xml:space="preserve">protocol, replacing protein pull-down with </w:t>
      </w:r>
      <w:r w:rsidR="009E2BCA" w:rsidRPr="00742EFD">
        <w:rPr>
          <w:rFonts w:ascii="Arial" w:hAnsi="Arial" w:cs="Arial"/>
          <w:sz w:val="22"/>
          <w:szCs w:val="22"/>
        </w:rPr>
        <w:t>nitrocellulose filter binding</w:t>
      </w:r>
      <w:r w:rsidR="006F4E3A" w:rsidRPr="00742EFD">
        <w:rPr>
          <w:rFonts w:ascii="Arial" w:hAnsi="Arial" w:cs="Arial"/>
          <w:sz w:val="22"/>
          <w:szCs w:val="22"/>
        </w:rPr>
        <w:t xml:space="preserve">, reasoning </w:t>
      </w:r>
      <w:r w:rsidR="006F4E3A" w:rsidRPr="00742EFD">
        <w:rPr>
          <w:rFonts w:ascii="Arial" w:hAnsi="Arial" w:cs="Arial"/>
          <w:sz w:val="22"/>
          <w:szCs w:val="22"/>
        </w:rPr>
        <w:lastRenderedPageBreak/>
        <w:t xml:space="preserve">that </w:t>
      </w:r>
      <w:r w:rsidR="00A310E5" w:rsidRPr="00742EFD">
        <w:rPr>
          <w:rFonts w:ascii="Arial" w:hAnsi="Arial" w:cs="Arial"/>
          <w:sz w:val="22"/>
          <w:szCs w:val="22"/>
        </w:rPr>
        <w:t xml:space="preserve">the rapid wash step of </w:t>
      </w:r>
      <w:r w:rsidR="009E2BCA" w:rsidRPr="00742EFD">
        <w:rPr>
          <w:rFonts w:ascii="Arial" w:hAnsi="Arial" w:cs="Arial"/>
          <w:sz w:val="22"/>
          <w:szCs w:val="22"/>
        </w:rPr>
        <w:t xml:space="preserve">filter binding would improve retention of low-affinity </w:t>
      </w:r>
      <w:r w:rsidR="00A310E5" w:rsidRPr="00742EFD">
        <w:rPr>
          <w:rFonts w:ascii="Arial" w:hAnsi="Arial" w:cs="Arial"/>
          <w:sz w:val="22"/>
          <w:szCs w:val="22"/>
        </w:rPr>
        <w:t xml:space="preserve">molecules that </w:t>
      </w:r>
      <w:r w:rsidR="00F101EE" w:rsidRPr="00742EFD">
        <w:rPr>
          <w:rFonts w:ascii="Arial" w:hAnsi="Arial" w:cs="Arial"/>
          <w:sz w:val="22"/>
          <w:szCs w:val="22"/>
        </w:rPr>
        <w:t>would</w:t>
      </w:r>
      <w:r w:rsidR="00A310E5" w:rsidRPr="00742EFD">
        <w:rPr>
          <w:rFonts w:ascii="Arial" w:hAnsi="Arial" w:cs="Arial"/>
          <w:sz w:val="22"/>
          <w:szCs w:val="22"/>
        </w:rPr>
        <w:t xml:space="preserve"> otherwise be lost during the</w:t>
      </w:r>
      <w:r w:rsidR="009E2BCA" w:rsidRPr="00742EFD">
        <w:rPr>
          <w:rFonts w:ascii="Arial" w:hAnsi="Arial" w:cs="Arial"/>
          <w:sz w:val="22"/>
          <w:szCs w:val="22"/>
        </w:rPr>
        <w:t xml:space="preserve"> wash </w:t>
      </w:r>
      <w:r w:rsidR="00A310E5" w:rsidRPr="00742EFD">
        <w:rPr>
          <w:rFonts w:ascii="Arial" w:hAnsi="Arial" w:cs="Arial"/>
          <w:sz w:val="22"/>
          <w:szCs w:val="22"/>
        </w:rPr>
        <w:t>steps of a pull-down</w:t>
      </w:r>
      <w:r w:rsidR="009E2BCA" w:rsidRPr="00742EFD">
        <w:rPr>
          <w:rFonts w:ascii="Arial" w:hAnsi="Arial" w:cs="Arial"/>
          <w:sz w:val="22"/>
          <w:szCs w:val="22"/>
        </w:rPr>
        <w:t xml:space="preserve">. </w:t>
      </w:r>
      <w:r w:rsidR="00C551D4" w:rsidRPr="00742EFD">
        <w:rPr>
          <w:rFonts w:ascii="Arial" w:hAnsi="Arial" w:cs="Arial"/>
          <w:sz w:val="22"/>
          <w:szCs w:val="22"/>
        </w:rPr>
        <w:t xml:space="preserve"> This modified method was highly reproducible, with high correspondence observed </w:t>
      </w:r>
      <w:r w:rsidR="0028211D" w:rsidRPr="00742EFD">
        <w:rPr>
          <w:rFonts w:ascii="Arial" w:hAnsi="Arial" w:cs="Arial"/>
          <w:sz w:val="22"/>
          <w:szCs w:val="22"/>
        </w:rPr>
        <w:t xml:space="preserve">between the </w:t>
      </w:r>
      <w:r w:rsidR="00570347">
        <w:rPr>
          <w:rFonts w:ascii="Arial" w:hAnsi="Arial" w:cs="Arial"/>
          <w:sz w:val="22"/>
          <w:szCs w:val="22"/>
        </w:rPr>
        <w:t>9</w:t>
      </w:r>
      <w:r w:rsidR="00F8754B">
        <w:rPr>
          <w:rFonts w:ascii="Arial" w:hAnsi="Arial" w:cs="Arial"/>
          <w:sz w:val="22"/>
          <w:szCs w:val="22"/>
        </w:rPr>
        <w:t>mer enrichments</w:t>
      </w:r>
      <w:r w:rsidR="0028211D" w:rsidRPr="00742EFD">
        <w:rPr>
          <w:rFonts w:ascii="Arial" w:hAnsi="Arial" w:cs="Arial"/>
          <w:sz w:val="22"/>
          <w:szCs w:val="22"/>
        </w:rPr>
        <w:t xml:space="preserve"> of</w:t>
      </w:r>
      <w:r w:rsidR="00C551D4" w:rsidRPr="00742EFD">
        <w:rPr>
          <w:rFonts w:ascii="Arial" w:hAnsi="Arial" w:cs="Arial"/>
          <w:sz w:val="22"/>
          <w:szCs w:val="22"/>
        </w:rPr>
        <w:t xml:space="preserve"> two independent experiments using different AGO2–miR-1 </w:t>
      </w:r>
      <w:r w:rsidR="00570347">
        <w:rPr>
          <w:rFonts w:ascii="Arial" w:hAnsi="Arial" w:cs="Arial"/>
          <w:sz w:val="22"/>
          <w:szCs w:val="22"/>
        </w:rPr>
        <w:t xml:space="preserve">and library </w:t>
      </w:r>
      <w:r w:rsidR="00C551D4" w:rsidRPr="00742EFD">
        <w:rPr>
          <w:rFonts w:ascii="Arial" w:hAnsi="Arial" w:cs="Arial"/>
          <w:sz w:val="22"/>
          <w:szCs w:val="22"/>
        </w:rPr>
        <w:t xml:space="preserve">preparations </w:t>
      </w:r>
      <w:r w:rsidR="0028211D" w:rsidRPr="00742EFD">
        <w:rPr>
          <w:rFonts w:ascii="Arial" w:hAnsi="Arial" w:cs="Arial"/>
          <w:sz w:val="22"/>
          <w:szCs w:val="22"/>
        </w:rPr>
        <w:t>(</w:t>
      </w:r>
      <w:r w:rsidR="0028211D" w:rsidRPr="00742EFD">
        <w:rPr>
          <w:rFonts w:ascii="Arial" w:hAnsi="Arial" w:cs="Arial"/>
          <w:sz w:val="22"/>
          <w:szCs w:val="22"/>
          <w:highlight w:val="yellow"/>
        </w:rPr>
        <w:t xml:space="preserve">fig. </w:t>
      </w:r>
      <w:r w:rsidR="00687579" w:rsidRPr="00742EFD">
        <w:rPr>
          <w:rFonts w:ascii="Arial" w:hAnsi="Arial" w:cs="Arial"/>
          <w:sz w:val="22"/>
          <w:szCs w:val="22"/>
          <w:highlight w:val="yellow"/>
        </w:rPr>
        <w:t>S</w:t>
      </w:r>
      <w:r w:rsidR="00570347">
        <w:rPr>
          <w:rFonts w:ascii="Arial" w:hAnsi="Arial" w:cs="Arial"/>
          <w:sz w:val="22"/>
          <w:szCs w:val="22"/>
        </w:rPr>
        <w:t>1</w:t>
      </w:r>
      <w:r w:rsidR="00687579" w:rsidRPr="00742EFD">
        <w:rPr>
          <w:rFonts w:ascii="Arial" w:hAnsi="Arial" w:cs="Arial"/>
          <w:sz w:val="22"/>
          <w:szCs w:val="22"/>
        </w:rPr>
        <w:t xml:space="preserve">; </w:t>
      </w:r>
      <w:r w:rsidR="0028211D" w:rsidRPr="00742EFD">
        <w:rPr>
          <w:rFonts w:ascii="Arial" w:hAnsi="Arial" w:cs="Arial"/>
          <w:i/>
          <w:sz w:val="22"/>
          <w:szCs w:val="22"/>
        </w:rPr>
        <w:t>r</w:t>
      </w:r>
      <w:r w:rsidR="0028211D" w:rsidRPr="00742EFD">
        <w:rPr>
          <w:rFonts w:ascii="Arial" w:hAnsi="Arial" w:cs="Arial"/>
          <w:sz w:val="22"/>
          <w:szCs w:val="22"/>
          <w:vertAlign w:val="superscript"/>
        </w:rPr>
        <w:t>2</w:t>
      </w:r>
      <w:r w:rsidR="0028211D" w:rsidRPr="00742EFD">
        <w:rPr>
          <w:rFonts w:ascii="Arial" w:hAnsi="Arial" w:cs="Arial"/>
          <w:sz w:val="22"/>
          <w:szCs w:val="22"/>
        </w:rPr>
        <w:t xml:space="preserve"> = </w:t>
      </w:r>
      <w:r w:rsidR="0028211D" w:rsidRPr="00592B06">
        <w:rPr>
          <w:rFonts w:ascii="Arial" w:hAnsi="Arial" w:cs="Arial"/>
          <w:sz w:val="22"/>
          <w:szCs w:val="22"/>
          <w:highlight w:val="yellow"/>
        </w:rPr>
        <w:t>0.</w:t>
      </w:r>
      <w:r w:rsidR="00570347">
        <w:rPr>
          <w:rFonts w:ascii="Arial" w:hAnsi="Arial" w:cs="Arial"/>
          <w:sz w:val="22"/>
          <w:szCs w:val="22"/>
        </w:rPr>
        <w:t>84</w:t>
      </w:r>
      <w:r w:rsidR="0028211D" w:rsidRPr="00742EFD">
        <w:rPr>
          <w:rFonts w:ascii="Arial" w:hAnsi="Arial" w:cs="Arial"/>
          <w:sz w:val="22"/>
          <w:szCs w:val="22"/>
        </w:rPr>
        <w:t>).</w:t>
      </w:r>
    </w:p>
    <w:p w14:paraId="73BD86ED" w14:textId="6E5F0E2F" w:rsidR="009E2BCA" w:rsidRPr="00742EFD" w:rsidRDefault="00D657AD" w:rsidP="009E2BCA">
      <w:pPr>
        <w:spacing w:line="360" w:lineRule="auto"/>
        <w:ind w:firstLine="720"/>
        <w:rPr>
          <w:rFonts w:ascii="Arial" w:hAnsi="Arial" w:cs="Arial"/>
          <w:sz w:val="22"/>
          <w:szCs w:val="22"/>
        </w:rPr>
      </w:pPr>
      <w:r w:rsidRPr="00742EFD">
        <w:rPr>
          <w:rFonts w:ascii="Arial" w:hAnsi="Arial" w:cs="Arial"/>
          <w:sz w:val="22"/>
          <w:szCs w:val="22"/>
        </w:rPr>
        <w:t xml:space="preserve">When analyzing </w:t>
      </w:r>
      <w:r w:rsidR="00E106E5" w:rsidRPr="00742EFD">
        <w:rPr>
          <w:rFonts w:ascii="Arial" w:hAnsi="Arial" w:cs="Arial"/>
          <w:sz w:val="22"/>
          <w:szCs w:val="22"/>
        </w:rPr>
        <w:t>our</w:t>
      </w:r>
      <w:r w:rsidRPr="00742EFD">
        <w:rPr>
          <w:rFonts w:ascii="Arial" w:hAnsi="Arial" w:cs="Arial"/>
          <w:sz w:val="22"/>
          <w:szCs w:val="22"/>
        </w:rPr>
        <w:t xml:space="preserve"> RBNS results</w:t>
      </w:r>
      <w:r w:rsidR="00E106E5" w:rsidRPr="00742EFD">
        <w:rPr>
          <w:rFonts w:ascii="Arial" w:hAnsi="Arial" w:cs="Arial"/>
          <w:sz w:val="22"/>
          <w:szCs w:val="22"/>
        </w:rPr>
        <w:t>, we first</w:t>
      </w:r>
      <w:r w:rsidR="00AF07C0" w:rsidRPr="00742EFD">
        <w:rPr>
          <w:rFonts w:ascii="Arial" w:hAnsi="Arial" w:cs="Arial"/>
          <w:sz w:val="22"/>
          <w:szCs w:val="22"/>
        </w:rPr>
        <w:t xml:space="preserve"> examined</w:t>
      </w:r>
      <w:r w:rsidR="00E106E5" w:rsidRPr="00742EFD">
        <w:rPr>
          <w:rFonts w:ascii="Arial" w:hAnsi="Arial" w:cs="Arial"/>
          <w:sz w:val="22"/>
          <w:szCs w:val="22"/>
        </w:rPr>
        <w:t xml:space="preserve"> enrichment of the canonical </w:t>
      </w:r>
      <w:r w:rsidR="00AF07C0" w:rsidRPr="00742EFD">
        <w:rPr>
          <w:rFonts w:ascii="Arial" w:hAnsi="Arial" w:cs="Arial"/>
          <w:sz w:val="22"/>
          <w:szCs w:val="22"/>
        </w:rPr>
        <w:t xml:space="preserve">miR-1 </w:t>
      </w:r>
      <w:r w:rsidR="00E106E5" w:rsidRPr="00742EFD">
        <w:rPr>
          <w:rFonts w:ascii="Arial" w:hAnsi="Arial" w:cs="Arial"/>
          <w:sz w:val="22"/>
          <w:szCs w:val="22"/>
        </w:rPr>
        <w:t>site</w:t>
      </w:r>
      <w:r w:rsidR="00AF07C0" w:rsidRPr="00742EFD">
        <w:rPr>
          <w:rFonts w:ascii="Arial" w:hAnsi="Arial" w:cs="Arial"/>
          <w:sz w:val="22"/>
          <w:szCs w:val="22"/>
        </w:rPr>
        <w:t xml:space="preserve">s, comparing the frequency of these sites in the </w:t>
      </w:r>
      <w:r w:rsidR="00716474" w:rsidRPr="00742EFD">
        <w:rPr>
          <w:rFonts w:ascii="Arial" w:hAnsi="Arial" w:cs="Arial"/>
          <w:sz w:val="22"/>
          <w:szCs w:val="22"/>
        </w:rPr>
        <w:t>RNA</w:t>
      </w:r>
      <w:r w:rsidR="00AF07C0" w:rsidRPr="00742EFD">
        <w:rPr>
          <w:rFonts w:ascii="Arial" w:hAnsi="Arial" w:cs="Arial"/>
          <w:sz w:val="22"/>
          <w:szCs w:val="22"/>
        </w:rPr>
        <w:t xml:space="preserve"> </w:t>
      </w:r>
      <w:r w:rsidR="005C6802" w:rsidRPr="00742EFD">
        <w:rPr>
          <w:rFonts w:ascii="Arial" w:hAnsi="Arial" w:cs="Arial"/>
          <w:sz w:val="22"/>
          <w:szCs w:val="22"/>
        </w:rPr>
        <w:t>bound in</w:t>
      </w:r>
      <w:r w:rsidR="00E74FFE" w:rsidRPr="00742EFD">
        <w:rPr>
          <w:rFonts w:ascii="Arial" w:hAnsi="Arial" w:cs="Arial"/>
          <w:sz w:val="22"/>
          <w:szCs w:val="22"/>
        </w:rPr>
        <w:t xml:space="preserve"> the </w:t>
      </w:r>
      <w:r w:rsidR="00E74FFE" w:rsidRPr="00E96D9C">
        <w:rPr>
          <w:rFonts w:ascii="Arial" w:hAnsi="Arial" w:cs="Arial"/>
          <w:sz w:val="22"/>
          <w:szCs w:val="22"/>
        </w:rPr>
        <w:t>7.</w:t>
      </w:r>
      <w:del w:id="15" w:author="Sean E. McGeary" w:date="2018-05-07T19:42:00Z">
        <w:r w:rsidR="00E74FFE" w:rsidRPr="00E96D9C" w:rsidDel="00E96D9C">
          <w:rPr>
            <w:rFonts w:ascii="Arial" w:hAnsi="Arial" w:cs="Arial"/>
            <w:sz w:val="22"/>
            <w:szCs w:val="22"/>
          </w:rPr>
          <w:delText xml:space="preserve">2 </w:delText>
        </w:r>
      </w:del>
      <w:ins w:id="16" w:author="Sean E. McGeary" w:date="2018-05-07T19:42:00Z">
        <w:r w:rsidR="00E96D9C">
          <w:rPr>
            <w:rFonts w:ascii="Arial" w:hAnsi="Arial" w:cs="Arial"/>
            <w:sz w:val="22"/>
            <w:szCs w:val="22"/>
          </w:rPr>
          <w:t>6</w:t>
        </w:r>
        <w:r w:rsidR="00E96D9C" w:rsidRPr="00E96D9C">
          <w:rPr>
            <w:rFonts w:ascii="Arial" w:hAnsi="Arial" w:cs="Arial"/>
            <w:sz w:val="22"/>
            <w:szCs w:val="22"/>
          </w:rPr>
          <w:t xml:space="preserve"> </w:t>
        </w:r>
      </w:ins>
      <w:proofErr w:type="spellStart"/>
      <w:r w:rsidR="00E74FFE" w:rsidRPr="00E96D9C">
        <w:rPr>
          <w:rFonts w:ascii="Arial" w:hAnsi="Arial" w:cs="Arial"/>
          <w:sz w:val="22"/>
          <w:szCs w:val="22"/>
        </w:rPr>
        <w:t>pM</w:t>
      </w:r>
      <w:proofErr w:type="spellEnd"/>
      <w:r w:rsidR="00E74FFE" w:rsidRPr="00742EFD">
        <w:rPr>
          <w:rFonts w:ascii="Arial" w:hAnsi="Arial" w:cs="Arial"/>
          <w:sz w:val="22"/>
          <w:szCs w:val="22"/>
        </w:rPr>
        <w:t xml:space="preserve"> AGO2–miR-1 sample </w:t>
      </w:r>
      <w:r w:rsidR="00AF07C0" w:rsidRPr="00742EFD">
        <w:rPr>
          <w:rFonts w:ascii="Arial" w:hAnsi="Arial" w:cs="Arial"/>
          <w:sz w:val="22"/>
          <w:szCs w:val="22"/>
        </w:rPr>
        <w:t>with that of the input library</w:t>
      </w:r>
      <w:r w:rsidR="00E106E5" w:rsidRPr="00742EFD">
        <w:rPr>
          <w:rFonts w:ascii="Arial" w:hAnsi="Arial" w:cs="Arial"/>
          <w:sz w:val="22"/>
          <w:szCs w:val="22"/>
        </w:rPr>
        <w:t>.</w:t>
      </w:r>
      <w:r w:rsidRPr="00742EFD">
        <w:rPr>
          <w:rFonts w:ascii="Arial" w:hAnsi="Arial" w:cs="Arial"/>
          <w:sz w:val="22"/>
          <w:szCs w:val="22"/>
        </w:rPr>
        <w:t xml:space="preserve"> </w:t>
      </w:r>
      <w:r w:rsidR="000E19F3" w:rsidRPr="00742EFD">
        <w:rPr>
          <w:rFonts w:ascii="Arial" w:hAnsi="Arial" w:cs="Arial"/>
          <w:sz w:val="22"/>
          <w:szCs w:val="22"/>
        </w:rPr>
        <w:t xml:space="preserve"> </w:t>
      </w:r>
      <w:r w:rsidR="00AF07C0" w:rsidRPr="00742EFD">
        <w:rPr>
          <w:rFonts w:ascii="Arial" w:hAnsi="Arial" w:cs="Arial"/>
          <w:sz w:val="22"/>
          <w:szCs w:val="22"/>
        </w:rPr>
        <w:t>As expected</w:t>
      </w:r>
      <w:r w:rsidR="008074EE" w:rsidRPr="00742EFD">
        <w:rPr>
          <w:rFonts w:ascii="Arial" w:hAnsi="Arial" w:cs="Arial"/>
          <w:sz w:val="22"/>
          <w:szCs w:val="22"/>
        </w:rPr>
        <w:t xml:space="preserve"> from </w:t>
      </w:r>
      <w:r w:rsidR="00FA5011" w:rsidRPr="00742EFD">
        <w:rPr>
          <w:rFonts w:ascii="Arial" w:hAnsi="Arial" w:cs="Arial"/>
          <w:sz w:val="22"/>
          <w:szCs w:val="22"/>
        </w:rPr>
        <w:t xml:space="preserve">the site hierarchy observed in </w:t>
      </w:r>
      <w:r w:rsidR="008074EE" w:rsidRPr="00742EFD">
        <w:rPr>
          <w:rFonts w:ascii="Arial" w:hAnsi="Arial" w:cs="Arial"/>
          <w:sz w:val="22"/>
          <w:szCs w:val="22"/>
        </w:rPr>
        <w:t>studies of site conservation and meta analyses of endogenous site efficacy (Bartel2009)</w:t>
      </w:r>
      <w:r w:rsidR="00AF07C0" w:rsidRPr="00742EFD">
        <w:rPr>
          <w:rFonts w:ascii="Arial" w:hAnsi="Arial" w:cs="Arial"/>
          <w:sz w:val="22"/>
          <w:szCs w:val="22"/>
        </w:rPr>
        <w:t>, the</w:t>
      </w:r>
      <w:r w:rsidR="00716474" w:rsidRPr="00742EFD">
        <w:rPr>
          <w:rFonts w:ascii="Arial" w:hAnsi="Arial" w:cs="Arial"/>
          <w:sz w:val="22"/>
          <w:szCs w:val="22"/>
        </w:rPr>
        <w:t xml:space="preserve"> 8mer site (perfect match to miR-1 nucleotides 2–8 followed by an A) was most enriched</w:t>
      </w:r>
      <w:r w:rsidR="006376AD" w:rsidRPr="00742EFD">
        <w:rPr>
          <w:rFonts w:ascii="Arial" w:hAnsi="Arial" w:cs="Arial"/>
          <w:sz w:val="22"/>
          <w:szCs w:val="22"/>
        </w:rPr>
        <w:t xml:space="preserve"> (39.9 fold)</w:t>
      </w:r>
      <w:r w:rsidR="00716474" w:rsidRPr="00742EFD">
        <w:rPr>
          <w:rFonts w:ascii="Arial" w:hAnsi="Arial" w:cs="Arial"/>
          <w:sz w:val="22"/>
          <w:szCs w:val="22"/>
        </w:rPr>
        <w:t>, followed by the 7mer-m8 site (perfect match to miR-1 nucleotides 2–8</w:t>
      </w:r>
      <w:r w:rsidR="006376AD" w:rsidRPr="00742EFD">
        <w:rPr>
          <w:rFonts w:ascii="Arial" w:hAnsi="Arial" w:cs="Arial"/>
          <w:sz w:val="22"/>
          <w:szCs w:val="22"/>
        </w:rPr>
        <w:t>, enrichment 15.5 fold</w:t>
      </w:r>
      <w:r w:rsidR="00716474" w:rsidRPr="00742EFD">
        <w:rPr>
          <w:rFonts w:ascii="Arial" w:hAnsi="Arial" w:cs="Arial"/>
          <w:sz w:val="22"/>
          <w:szCs w:val="22"/>
        </w:rPr>
        <w:t>), then the 7mer-A1 site (perfect match to miR-1 nucleotides 2–7 followed by an A</w:t>
      </w:r>
      <w:r w:rsidR="006376AD" w:rsidRPr="00742EFD">
        <w:rPr>
          <w:rFonts w:ascii="Arial" w:hAnsi="Arial" w:cs="Arial"/>
          <w:sz w:val="22"/>
          <w:szCs w:val="22"/>
        </w:rPr>
        <w:t xml:space="preserve">, enrichment </w:t>
      </w:r>
      <w:r w:rsidR="00E74FFE" w:rsidRPr="00742EFD">
        <w:rPr>
          <w:rFonts w:ascii="Arial" w:hAnsi="Arial" w:cs="Arial"/>
          <w:sz w:val="22"/>
          <w:szCs w:val="22"/>
        </w:rPr>
        <w:t>7.82 fold</w:t>
      </w:r>
      <w:r w:rsidR="00716474" w:rsidRPr="00742EFD">
        <w:rPr>
          <w:rFonts w:ascii="Arial" w:hAnsi="Arial" w:cs="Arial"/>
          <w:sz w:val="22"/>
          <w:szCs w:val="22"/>
        </w:rPr>
        <w:t>)</w:t>
      </w:r>
      <w:r w:rsidR="006376AD" w:rsidRPr="00742EFD">
        <w:rPr>
          <w:rFonts w:ascii="Arial" w:hAnsi="Arial" w:cs="Arial"/>
          <w:sz w:val="22"/>
          <w:szCs w:val="22"/>
        </w:rPr>
        <w:t>, and the 6mer site (perfect match to miR-1 nucleotides 2–7</w:t>
      </w:r>
      <w:r w:rsidR="00E74FFE" w:rsidRPr="00742EFD">
        <w:rPr>
          <w:rFonts w:ascii="Arial" w:hAnsi="Arial" w:cs="Arial"/>
          <w:sz w:val="22"/>
          <w:szCs w:val="22"/>
        </w:rPr>
        <w:t>, enrichment 3.52 fold</w:t>
      </w:r>
      <w:r w:rsidR="006376AD" w:rsidRPr="00742EFD">
        <w:rPr>
          <w:rFonts w:ascii="Arial" w:hAnsi="Arial" w:cs="Arial"/>
          <w:sz w:val="22"/>
          <w:szCs w:val="22"/>
        </w:rPr>
        <w:t>)</w:t>
      </w:r>
      <w:r w:rsidR="00E74FFE" w:rsidRPr="00742EFD">
        <w:rPr>
          <w:rFonts w:ascii="Arial" w:hAnsi="Arial" w:cs="Arial"/>
          <w:sz w:val="22"/>
          <w:szCs w:val="22"/>
        </w:rPr>
        <w:t xml:space="preserve"> (Fig. 1A and C)</w:t>
      </w:r>
      <w:r w:rsidR="008074EE" w:rsidRPr="00742EFD">
        <w:rPr>
          <w:rFonts w:ascii="Arial" w:hAnsi="Arial" w:cs="Arial"/>
          <w:sz w:val="22"/>
          <w:szCs w:val="22"/>
        </w:rPr>
        <w:t xml:space="preserve">. </w:t>
      </w:r>
      <w:r w:rsidR="009E2BCA" w:rsidRPr="00742EFD">
        <w:rPr>
          <w:rFonts w:ascii="Arial" w:hAnsi="Arial" w:cs="Arial"/>
          <w:sz w:val="22"/>
          <w:szCs w:val="22"/>
        </w:rPr>
        <w:t xml:space="preserve"> </w:t>
      </w:r>
      <w:r w:rsidR="008074EE" w:rsidRPr="00742EFD">
        <w:rPr>
          <w:rFonts w:ascii="Arial" w:hAnsi="Arial" w:cs="Arial"/>
          <w:sz w:val="22"/>
          <w:szCs w:val="22"/>
        </w:rPr>
        <w:t>V</w:t>
      </w:r>
      <w:r w:rsidR="009E2BCA" w:rsidRPr="00742EFD">
        <w:rPr>
          <w:rFonts w:ascii="Arial" w:hAnsi="Arial" w:cs="Arial"/>
          <w:sz w:val="22"/>
          <w:szCs w:val="22"/>
        </w:rPr>
        <w:t xml:space="preserve">irtually no enrichment </w:t>
      </w:r>
      <w:r w:rsidR="00787E3F" w:rsidRPr="00742EFD">
        <w:rPr>
          <w:rFonts w:ascii="Arial" w:hAnsi="Arial" w:cs="Arial"/>
          <w:sz w:val="22"/>
          <w:szCs w:val="22"/>
        </w:rPr>
        <w:t xml:space="preserve">was observed for </w:t>
      </w:r>
      <w:r w:rsidR="009E2BCA" w:rsidRPr="00742EFD">
        <w:rPr>
          <w:rFonts w:ascii="Arial" w:hAnsi="Arial" w:cs="Arial"/>
          <w:sz w:val="22"/>
          <w:szCs w:val="22"/>
        </w:rPr>
        <w:t xml:space="preserve">either the 6mer-A1 </w:t>
      </w:r>
      <w:r w:rsidR="00787E3F" w:rsidRPr="00742EFD">
        <w:rPr>
          <w:rFonts w:ascii="Arial" w:hAnsi="Arial" w:cs="Arial"/>
          <w:sz w:val="22"/>
          <w:szCs w:val="22"/>
        </w:rPr>
        <w:t xml:space="preserve">site (perfect match to miR-1 nucleotides 2–6 followed by an A, enrichment 1.02 fold) </w:t>
      </w:r>
      <w:r w:rsidR="009E2BCA" w:rsidRPr="00742EFD">
        <w:rPr>
          <w:rFonts w:ascii="Arial" w:hAnsi="Arial" w:cs="Arial"/>
          <w:sz w:val="22"/>
          <w:szCs w:val="22"/>
        </w:rPr>
        <w:t xml:space="preserve">or </w:t>
      </w:r>
      <w:r w:rsidR="00787E3F" w:rsidRPr="00742EFD">
        <w:rPr>
          <w:rFonts w:ascii="Arial" w:hAnsi="Arial" w:cs="Arial"/>
          <w:sz w:val="22"/>
          <w:szCs w:val="22"/>
        </w:rPr>
        <w:t xml:space="preserve">the </w:t>
      </w:r>
      <w:r w:rsidR="009E2BCA" w:rsidRPr="00742EFD">
        <w:rPr>
          <w:rFonts w:ascii="Arial" w:hAnsi="Arial" w:cs="Arial"/>
          <w:sz w:val="22"/>
          <w:szCs w:val="22"/>
        </w:rPr>
        <w:t xml:space="preserve">6mer-m8 site </w:t>
      </w:r>
      <w:r w:rsidR="00787E3F" w:rsidRPr="00742EFD">
        <w:rPr>
          <w:rFonts w:ascii="Arial" w:hAnsi="Arial" w:cs="Arial"/>
          <w:sz w:val="22"/>
          <w:szCs w:val="22"/>
        </w:rPr>
        <w:t>(perfect match to miR-1 nucleotides 3–8, enrichment 0.97 fold)</w:t>
      </w:r>
      <w:r w:rsidR="009E2BCA" w:rsidRPr="00742EFD">
        <w:rPr>
          <w:rFonts w:ascii="Arial" w:hAnsi="Arial" w:cs="Arial"/>
          <w:sz w:val="22"/>
          <w:szCs w:val="22"/>
        </w:rPr>
        <w:t xml:space="preserve"> (Fig</w:t>
      </w:r>
      <w:r w:rsidR="005C6802" w:rsidRPr="00742EFD">
        <w:rPr>
          <w:rFonts w:ascii="Arial" w:hAnsi="Arial" w:cs="Arial"/>
          <w:sz w:val="22"/>
          <w:szCs w:val="22"/>
        </w:rPr>
        <w:t>.</w:t>
      </w:r>
      <w:r w:rsidR="009E2BCA" w:rsidRPr="00742EFD">
        <w:rPr>
          <w:rFonts w:ascii="Arial" w:hAnsi="Arial" w:cs="Arial"/>
          <w:sz w:val="22"/>
          <w:szCs w:val="22"/>
        </w:rPr>
        <w:t xml:space="preserve"> </w:t>
      </w:r>
      <w:r w:rsidR="005C6802" w:rsidRPr="00742EFD">
        <w:rPr>
          <w:rFonts w:ascii="Arial" w:hAnsi="Arial" w:cs="Arial"/>
          <w:sz w:val="22"/>
          <w:szCs w:val="22"/>
        </w:rPr>
        <w:t>1A and C</w:t>
      </w:r>
      <w:r w:rsidR="009E2BCA" w:rsidRPr="00742EFD">
        <w:rPr>
          <w:rFonts w:ascii="Arial" w:hAnsi="Arial" w:cs="Arial"/>
          <w:sz w:val="22"/>
          <w:szCs w:val="22"/>
        </w:rPr>
        <w:t>)</w:t>
      </w:r>
      <w:r w:rsidR="005C6802" w:rsidRPr="00742EFD">
        <w:rPr>
          <w:rFonts w:ascii="Arial" w:hAnsi="Arial" w:cs="Arial"/>
          <w:sz w:val="22"/>
          <w:szCs w:val="22"/>
        </w:rPr>
        <w:t>,</w:t>
      </w:r>
      <w:r w:rsidR="009E2BCA" w:rsidRPr="00742EFD">
        <w:rPr>
          <w:rFonts w:ascii="Arial" w:hAnsi="Arial" w:cs="Arial"/>
          <w:sz w:val="22"/>
          <w:szCs w:val="22"/>
        </w:rPr>
        <w:t xml:space="preserve"> </w:t>
      </w:r>
      <w:r w:rsidR="00FA5011" w:rsidRPr="00742EFD">
        <w:rPr>
          <w:rFonts w:ascii="Arial" w:hAnsi="Arial" w:cs="Arial"/>
          <w:sz w:val="22"/>
          <w:szCs w:val="22"/>
        </w:rPr>
        <w:t xml:space="preserve">again </w:t>
      </w:r>
      <w:r w:rsidR="009E2BCA" w:rsidRPr="00742EFD">
        <w:rPr>
          <w:rFonts w:ascii="Arial" w:hAnsi="Arial" w:cs="Arial"/>
          <w:sz w:val="22"/>
          <w:szCs w:val="22"/>
        </w:rPr>
        <w:t xml:space="preserve">consistent with their weak signal in </w:t>
      </w:r>
      <w:r w:rsidR="005C6802" w:rsidRPr="00742EFD">
        <w:rPr>
          <w:rFonts w:ascii="Arial" w:hAnsi="Arial" w:cs="Arial"/>
          <w:sz w:val="22"/>
          <w:szCs w:val="22"/>
        </w:rPr>
        <w:t xml:space="preserve">previous analyses of conservation and efficacy </w:t>
      </w:r>
      <w:commentRangeStart w:id="17"/>
      <w:r w:rsidR="009E2BCA" w:rsidRPr="00742EFD">
        <w:rPr>
          <w:rFonts w:ascii="Arial" w:hAnsi="Arial" w:cs="Arial"/>
          <w:sz w:val="22"/>
          <w:szCs w:val="22"/>
        </w:rPr>
        <w:fldChar w:fldCharType="begin"/>
      </w:r>
      <w:r w:rsidR="009E2BCA" w:rsidRPr="00742EFD">
        <w:rPr>
          <w:rFonts w:ascii="Arial" w:hAnsi="Arial" w:cs="Arial"/>
          <w:sz w:val="22"/>
          <w:szCs w:val="22"/>
        </w:rPr>
        <w:instrText xml:space="preserve"> ADDIN PAPERS2_CITATIONS &lt;citation&gt;&lt;uuid&gt;0CBF85E0-8826-479F-949F-813F59849D5B&lt;/uuid&gt;&lt;priority&gt;0&lt;/priority&gt;&lt;publications&gt;&lt;publication&gt;&lt;volume&gt;19&lt;/volume&gt;&lt;publication_date&gt;99200810291200000000222000&lt;/publication_date&gt;&lt;number&gt;1&lt;/number&gt;&lt;doi&gt;10.1101/gr.082701.108&lt;/doi&gt;&lt;startpage&gt;92&lt;/startpage&gt;&lt;uuid&gt;49D31F59-DC29-414D-8CA4-7C646F37C22B&lt;/uuid&gt;&lt;subtype&gt;400&lt;/subtype&gt;&lt;endpage&gt;105&lt;/endpage&gt;&lt;type&gt;400&lt;/type&gt;&lt;url&gt;http://genome.cshlp.org/cgi/doi/10.1101/gr.082701.108&lt;/url&gt;&lt;authors&gt;&lt;author&gt;&lt;firstName&gt;R&lt;/firstName&gt;&lt;middleNames&gt;C&lt;/middleNames&gt;&lt;lastName&gt;Friedman&lt;/lastName&gt;&lt;/author&gt;&lt;author&gt;&lt;firstName&gt;K&lt;/firstName&gt;&lt;middleNames&gt;K H&lt;/middleNames&gt;&lt;lastName&gt;Farh&lt;/lastName&gt;&lt;/author&gt;&lt;author&gt;&lt;firstName&gt;C&lt;/firstName&gt;&lt;middleNames&gt;B&lt;/middleNames&gt;&lt;lastName&gt;Burge&lt;/lastName&gt;&lt;/author&gt;&lt;author&gt;&lt;firstName&gt;D&lt;/firstName&gt;&lt;middleNames&gt;P&lt;/middleNames&gt;&lt;lastName&gt;Bartel&lt;/lastName&gt;&lt;/author&gt;&lt;/authors&gt;&lt;/publication&gt;&lt;/publications&gt;&lt;cites&gt;&lt;/cites&gt;&lt;/citation&gt;</w:instrText>
      </w:r>
      <w:r w:rsidR="009E2BCA" w:rsidRPr="00742EFD">
        <w:rPr>
          <w:rFonts w:ascii="Arial" w:hAnsi="Arial" w:cs="Arial"/>
          <w:sz w:val="22"/>
          <w:szCs w:val="22"/>
        </w:rPr>
        <w:fldChar w:fldCharType="separate"/>
      </w:r>
      <w:r w:rsidR="009E2BCA" w:rsidRPr="00742EFD">
        <w:rPr>
          <w:rFonts w:ascii="Arial" w:hAnsi="Arial" w:cs="Arial"/>
          <w:sz w:val="22"/>
          <w:szCs w:val="22"/>
        </w:rPr>
        <w:t>{Friedman:2008km}</w:t>
      </w:r>
      <w:r w:rsidR="009E2BCA" w:rsidRPr="00742EFD">
        <w:rPr>
          <w:rFonts w:ascii="Arial" w:hAnsi="Arial" w:cs="Arial"/>
          <w:sz w:val="22"/>
          <w:szCs w:val="22"/>
        </w:rPr>
        <w:fldChar w:fldCharType="end"/>
      </w:r>
      <w:commentRangeEnd w:id="17"/>
      <w:r w:rsidR="005F26AE" w:rsidRPr="00742EFD">
        <w:rPr>
          <w:rStyle w:val="CommentReference"/>
          <w:rFonts w:ascii="Arial" w:eastAsiaTheme="minorHAnsi" w:hAnsi="Arial" w:cs="Arial"/>
          <w:sz w:val="22"/>
          <w:szCs w:val="22"/>
        </w:rPr>
        <w:commentReference w:id="17"/>
      </w:r>
      <w:r w:rsidR="009E2BCA" w:rsidRPr="00742EFD">
        <w:rPr>
          <w:rFonts w:ascii="Arial" w:hAnsi="Arial" w:cs="Arial"/>
          <w:sz w:val="22"/>
          <w:szCs w:val="22"/>
        </w:rPr>
        <w:fldChar w:fldCharType="begin"/>
      </w:r>
      <w:r w:rsidR="009E2BCA" w:rsidRPr="00742EFD">
        <w:rPr>
          <w:rFonts w:ascii="Arial" w:hAnsi="Arial" w:cs="Arial"/>
          <w:sz w:val="22"/>
          <w:szCs w:val="22"/>
        </w:rPr>
        <w:instrText xml:space="preserve"> ADDIN PAPERS2_CITATIONS &lt;citation&gt;&lt;uuid&gt;14BF3002-B46B-4A0B-A024-9FAF70704411&lt;/uuid&gt;&lt;priority&gt;0&lt;/priority&gt;&lt;publications&gt;&lt;publication&gt;&lt;uuid&gt;7502DD44-598E-4CB6-8762-0222D9B41E3F&lt;/uuid&gt;&lt;volume&gt;4&lt;/volume&gt;&lt;accepted_date&gt;99201507121200000000222000&lt;/accepted_date&gt;&lt;subtitle&gt;The example shows a TargetScanHuman page for the 3′ UTR of the LRRC1gene. At the top is the 3′-UTR profile, showing the relative expression of tandem 3′-UTR isoforms, as measured using 3P-seq (Nam et al., 2014). Shown on this profile is the end of the longest Gencode annotation (blue vertical line) and the total number of 3P-seq reads (339) used to generate the profile (labeled on the y-axis). Below the profile are predicted conserved sites for miRNAs broadly conserved among vertebrates (colored according to the key), with options to display conserved sites for mammalian conserved miRNAs, or poorly conserved sites for any set of miRNAs. Boxed are the predicted miR-124 sites, with the site selected by the user indicated with a darker box. The multiple sequence alignment shows the species in which an orthologous site can be detected (white highlighting) among representative vertebrate species, with the option to display site conservation among all 84 vertebrate species. Below the alignment is the predicted consequential pairing between the selected miRNA and its sites, showing also for each site its position, site type, context++ score, context++ score percentile, weighted context++ score, branch-length score, and PCTscore.&lt;/subtitle&gt;&lt;doi&gt;10.7554/eLife.05005&lt;/doi&gt;&lt;startpage&gt;e05005&lt;/startpage&gt;&lt;publication_date&gt;99201500001200000000200000&lt;/publication_date&gt;&lt;url&gt;http://elifesciences.org/lookup/doi/10.7554/eLife.05005&lt;/url&gt;&lt;type&gt;400&lt;/type&gt;&lt;title&gt;Predicting effective microRNA target sites in mammalian mRNAs.&lt;/title&gt;&lt;publisher&gt;eLife Sciences Publications Limited&lt;/publisher&gt;&lt;submission_date&gt;99201410071200000000222000&lt;/submission_date&gt;&lt;institution&gt;Howard Hughes Medical Institute, Whitehead Institute for Biomedical Research, Cambridge, United States.&lt;/institution&gt;&lt;subtype&gt;400&lt;/subtype&gt;&lt;bundle&gt;&lt;publication&gt;&lt;title&gt;eLife&lt;/title&gt;&lt;type&gt;-100&lt;/type&gt;&lt;subtype&gt;-100&lt;/subtype&gt;&lt;uuid&gt;C4E4A833-25C1-44E1-AC3D-A32C83136FEE&lt;/uuid&gt;&lt;/publication&gt;&lt;/bundle&gt;&lt;authors&gt;&lt;author&gt;&lt;firstName&gt;Vikram&lt;/firstName&gt;&lt;lastName&gt;Agarwal&lt;/lastName&gt;&lt;/author&gt;&lt;author&gt;&lt;firstName&gt;George&lt;/firstName&gt;&lt;middleNames&gt;W&lt;/middleNames&gt;&lt;lastName&gt;Bell&lt;/lastName&gt;&lt;/author&gt;&lt;author&gt;&lt;firstName&gt;Jin-Wu&lt;/firstName&gt;&lt;lastName&gt;Nam&lt;/lastName&gt;&lt;/author&gt;&lt;author&gt;&lt;firstName&gt;David&lt;/firstName&gt;&lt;middleNames&gt;P&lt;/middleNames&gt;&lt;lastName&gt;Bartel&lt;/lastName&gt;&lt;/author&gt;&lt;/authors&gt;&lt;editors&gt;&lt;author&gt;&lt;firstName&gt;Elisa&lt;/firstName&gt;&lt;lastName&gt;Izaurralde&lt;/lastName&gt;&lt;/author&gt;&lt;/editors&gt;&lt;/publication&gt;&lt;/publications&gt;&lt;cites&gt;&lt;/cites&gt;&lt;/citation&gt;</w:instrText>
      </w:r>
      <w:r w:rsidR="009E2BCA" w:rsidRPr="00742EFD">
        <w:rPr>
          <w:rFonts w:ascii="Arial" w:hAnsi="Arial" w:cs="Arial"/>
          <w:sz w:val="22"/>
          <w:szCs w:val="22"/>
        </w:rPr>
        <w:fldChar w:fldCharType="separate"/>
      </w:r>
      <w:r w:rsidR="009E2BCA" w:rsidRPr="00742EFD">
        <w:rPr>
          <w:rFonts w:ascii="Arial" w:hAnsi="Arial" w:cs="Arial"/>
          <w:sz w:val="22"/>
          <w:szCs w:val="22"/>
        </w:rPr>
        <w:t>{Agarwal:2015bw}</w:t>
      </w:r>
      <w:r w:rsidR="009E2BCA" w:rsidRPr="00742EFD">
        <w:rPr>
          <w:rFonts w:ascii="Arial" w:hAnsi="Arial" w:cs="Arial"/>
          <w:sz w:val="22"/>
          <w:szCs w:val="22"/>
        </w:rPr>
        <w:fldChar w:fldCharType="end"/>
      </w:r>
      <w:r w:rsidR="009E2BCA" w:rsidRPr="00742EFD">
        <w:rPr>
          <w:rFonts w:ascii="Arial" w:hAnsi="Arial" w:cs="Arial"/>
          <w:sz w:val="22"/>
          <w:szCs w:val="22"/>
        </w:rPr>
        <w:fldChar w:fldCharType="begin"/>
      </w:r>
      <w:r w:rsidR="009E2BCA" w:rsidRPr="00742EFD">
        <w:rPr>
          <w:rFonts w:ascii="Arial" w:hAnsi="Arial" w:cs="Arial"/>
          <w:sz w:val="22"/>
          <w:szCs w:val="22"/>
        </w:rPr>
        <w:instrText xml:space="preserve"> ADDIN PAPERS2_CITATIONS &lt;citation&gt;&lt;uuid&gt;78B2A889-5A93-4317-A628-9E1D4BBA4064&lt;/uuid&gt;&lt;priority&gt;0&lt;/priority&gt;&lt;publications&gt;&lt;publication&gt;&lt;uuid&gt;0E402D36-0FB4-42A8-BBD6-C3F4CE3EF624&lt;/uuid&gt;&lt;volume&gt;48&lt;/volume&gt;&lt;accepted_date&gt;99201609141200000000222000&lt;/accepted_date&gt;&lt;doi&gt;10.1038/ng.3694&lt;/doi&gt;&lt;startpage&gt;1517&lt;/startpage&gt;&lt;publication_date&gt;99201612001200000000220000&lt;/publication_date&gt;&lt;url&gt;http://www.nature.com/doifinder/10.1038/ng.3694&lt;/url&gt;&lt;type&gt;400&lt;/type&gt;&lt;title&gt;General rules for functional microRNA targeting.&lt;/title&gt;&lt;publisher&gt;Nature Research&lt;/publisher&gt;&lt;submission_date&gt;99201605041200000000222000&lt;/submission_date&gt;&lt;number&gt;12&lt;/number&gt;&lt;institution&gt;Center for RNA Research, Institute for Basic Science, Seoul, Republic of Korea.&lt;/institution&gt;&lt;subtype&gt;400&lt;/subtype&gt;&lt;endpage&gt;1526&lt;/endpage&gt;&lt;bundle&gt;&lt;publication&gt;&lt;title&gt;Nature genetics&lt;/title&gt;&lt;type&gt;-100&lt;/type&gt;&lt;subtype&gt;-100&lt;/subtype&gt;&lt;uuid&gt;CDA4F077-BAAD-47BF-BD82-B19B1C469DBD&lt;/uuid&gt;&lt;/publication&gt;&lt;/bundle&gt;&lt;authors&gt;&lt;author&gt;&lt;firstName&gt;Doyeon&lt;/firstName&gt;&lt;lastName&gt;Kim&lt;/lastName&gt;&lt;/author&gt;&lt;author&gt;&lt;firstName&gt;You&lt;/firstName&gt;&lt;middleNames&gt;Me&lt;/middleNames&gt;&lt;lastName&gt;Sung&lt;/lastName&gt;&lt;/author&gt;&lt;author&gt;&lt;firstName&gt;Jinman&lt;/firstName&gt;&lt;lastName&gt;Park&lt;/lastName&gt;&lt;/author&gt;&lt;author&gt;&lt;firstName&gt;Sukjun&lt;/firstName&gt;&lt;lastName&gt;Kim&lt;/lastName&gt;&lt;/author&gt;&lt;author&gt;&lt;firstName&gt;Jongkyu&lt;/firstName&gt;&lt;lastName&gt;Kim&lt;/lastName&gt;&lt;/author&gt;&lt;author&gt;&lt;firstName&gt;Junhee&lt;/firstName&gt;&lt;lastName&gt;Park&lt;/lastName&gt;&lt;/author&gt;&lt;author&gt;&lt;firstName&gt;Haeok&lt;/firstName&gt;&lt;lastName&gt;Ha&lt;/lastName&gt;&lt;/author&gt;&lt;author&gt;&lt;firstName&gt;Jung&lt;/firstName&gt;&lt;middleNames&gt;Yoon&lt;/middleNames&gt;&lt;lastName&gt;Bae&lt;/lastName&gt;&lt;/author&gt;&lt;author&gt;&lt;firstName&gt;SoHui&lt;/firstName&gt;&lt;lastName&gt;Kim&lt;/lastName&gt;&lt;/author&gt;&lt;author&gt;&lt;firstName&gt;Daehyun&lt;/firstName&gt;&lt;lastName&gt;Baek&lt;/lastName&gt;&lt;/author&gt;&lt;/authors&gt;&lt;/publication&gt;&lt;/publications&gt;&lt;cites&gt;&lt;/cites&gt;&lt;/citation&gt;</w:instrText>
      </w:r>
      <w:r w:rsidR="009E2BCA" w:rsidRPr="00742EFD">
        <w:rPr>
          <w:rFonts w:ascii="Arial" w:hAnsi="Arial" w:cs="Arial"/>
          <w:sz w:val="22"/>
          <w:szCs w:val="22"/>
        </w:rPr>
        <w:fldChar w:fldCharType="separate"/>
      </w:r>
      <w:r w:rsidR="009E2BCA" w:rsidRPr="00742EFD">
        <w:rPr>
          <w:rFonts w:ascii="Arial" w:hAnsi="Arial" w:cs="Arial"/>
          <w:sz w:val="22"/>
          <w:szCs w:val="22"/>
        </w:rPr>
        <w:t>{Kim:2016bo}</w:t>
      </w:r>
      <w:r w:rsidR="009E2BCA" w:rsidRPr="00742EFD">
        <w:rPr>
          <w:rFonts w:ascii="Arial" w:hAnsi="Arial" w:cs="Arial"/>
          <w:sz w:val="22"/>
          <w:szCs w:val="22"/>
        </w:rPr>
        <w:fldChar w:fldCharType="end"/>
      </w:r>
      <w:r w:rsidR="009E2BCA" w:rsidRPr="00742EFD">
        <w:rPr>
          <w:rFonts w:ascii="Arial" w:hAnsi="Arial" w:cs="Arial"/>
          <w:sz w:val="22"/>
          <w:szCs w:val="22"/>
        </w:rPr>
        <w:t>.</w:t>
      </w:r>
    </w:p>
    <w:p w14:paraId="55C9A2F2" w14:textId="10BA6EE8" w:rsidR="00596BC1" w:rsidRPr="00742EFD" w:rsidRDefault="009E2BCA" w:rsidP="009E2BCA">
      <w:pPr>
        <w:spacing w:line="360" w:lineRule="auto"/>
        <w:ind w:firstLine="720"/>
        <w:rPr>
          <w:rFonts w:ascii="Arial" w:hAnsi="Arial" w:cs="Arial"/>
          <w:sz w:val="22"/>
          <w:szCs w:val="22"/>
        </w:rPr>
      </w:pPr>
      <w:r w:rsidRPr="00742EFD">
        <w:rPr>
          <w:rFonts w:ascii="Arial" w:hAnsi="Arial" w:cs="Arial"/>
          <w:sz w:val="22"/>
          <w:szCs w:val="22"/>
        </w:rPr>
        <w:t>Analysis of enrichment of the</w:t>
      </w:r>
      <w:r w:rsidR="005C6802" w:rsidRPr="00742EFD">
        <w:rPr>
          <w:rFonts w:ascii="Arial" w:hAnsi="Arial" w:cs="Arial"/>
          <w:sz w:val="22"/>
          <w:szCs w:val="22"/>
        </w:rPr>
        <w:t>se</w:t>
      </w:r>
      <w:r w:rsidRPr="00742EFD">
        <w:rPr>
          <w:rFonts w:ascii="Arial" w:hAnsi="Arial" w:cs="Arial"/>
          <w:sz w:val="22"/>
          <w:szCs w:val="22"/>
        </w:rPr>
        <w:t xml:space="preserve"> six </w:t>
      </w:r>
      <w:r w:rsidR="005C6802" w:rsidRPr="00742EFD">
        <w:rPr>
          <w:rFonts w:ascii="Arial" w:hAnsi="Arial" w:cs="Arial"/>
          <w:sz w:val="22"/>
          <w:szCs w:val="22"/>
        </w:rPr>
        <w:t xml:space="preserve">canonical </w:t>
      </w:r>
      <w:r w:rsidRPr="00742EFD">
        <w:rPr>
          <w:rFonts w:ascii="Arial" w:hAnsi="Arial" w:cs="Arial"/>
          <w:sz w:val="22"/>
          <w:szCs w:val="22"/>
        </w:rPr>
        <w:t xml:space="preserve">sites across </w:t>
      </w:r>
      <w:r w:rsidR="005F26AE" w:rsidRPr="00742EFD">
        <w:rPr>
          <w:rFonts w:ascii="Arial" w:hAnsi="Arial" w:cs="Arial"/>
          <w:sz w:val="22"/>
          <w:szCs w:val="22"/>
        </w:rPr>
        <w:t xml:space="preserve">all </w:t>
      </w:r>
      <w:r w:rsidRPr="00742EFD">
        <w:rPr>
          <w:rFonts w:ascii="Arial" w:hAnsi="Arial" w:cs="Arial"/>
          <w:sz w:val="22"/>
          <w:szCs w:val="22"/>
        </w:rPr>
        <w:t xml:space="preserve">five </w:t>
      </w:r>
      <w:r w:rsidR="005C6802" w:rsidRPr="00742EFD">
        <w:rPr>
          <w:rFonts w:ascii="Arial" w:hAnsi="Arial" w:cs="Arial"/>
          <w:sz w:val="22"/>
          <w:szCs w:val="22"/>
        </w:rPr>
        <w:t>AGO2–miR-1 concentrations</w:t>
      </w:r>
      <w:r w:rsidRPr="00742EFD">
        <w:rPr>
          <w:rFonts w:ascii="Arial" w:hAnsi="Arial" w:cs="Arial"/>
          <w:sz w:val="22"/>
          <w:szCs w:val="22"/>
        </w:rPr>
        <w:t xml:space="preserve"> illustrate</w:t>
      </w:r>
      <w:r w:rsidR="005C6802" w:rsidRPr="00742EFD">
        <w:rPr>
          <w:rFonts w:ascii="Arial" w:hAnsi="Arial" w:cs="Arial"/>
          <w:sz w:val="22"/>
          <w:szCs w:val="22"/>
        </w:rPr>
        <w:t>d</w:t>
      </w:r>
      <w:r w:rsidRPr="00742EFD">
        <w:rPr>
          <w:rFonts w:ascii="Arial" w:hAnsi="Arial" w:cs="Arial"/>
          <w:sz w:val="22"/>
          <w:szCs w:val="22"/>
        </w:rPr>
        <w:t xml:space="preserve"> two hallmarks of this experimental platform</w:t>
      </w:r>
      <w:r w:rsidR="00443EA0" w:rsidRPr="00742EFD">
        <w:rPr>
          <w:rFonts w:ascii="Arial" w:hAnsi="Arial" w:cs="Arial"/>
          <w:sz w:val="22"/>
          <w:szCs w:val="22"/>
        </w:rPr>
        <w:fldChar w:fldCharType="begin"/>
      </w:r>
      <w:r w:rsidR="00443EA0" w:rsidRPr="00742EFD">
        <w:rPr>
          <w:rFonts w:ascii="Arial" w:hAnsi="Arial" w:cs="Arial"/>
          <w:sz w:val="22"/>
          <w:szCs w:val="22"/>
        </w:rPr>
        <w:instrText xml:space="preserve"> ADDIN PAPERS2_CITATIONS &lt;citation&gt;&lt;priority&gt;0&lt;/priority&gt;&lt;uuid&gt;B002B92F-FEEC-4D14-95C6-FD53BD6AC891&lt;/uuid&gt;&lt;publications&gt;&lt;publication&gt;&lt;subtype&gt;400&lt;/subtype&gt;&lt;title&gt;RNA Bind-n-Seq: quantitative assessment of the sequence and structural binding specificity of RNA binding proteins.&lt;/title&gt;&lt;url&gt;http://eutils.ncbi.nlm.nih.gov/entrez/eutils/elink.fcgi?dbfrom=pubmed&amp;amp;id=24837674&amp;amp;retmode=ref&amp;amp;cmd=prlinks&lt;/url&gt;&lt;volume&gt;54&lt;/volume&gt;&lt;revision_date&gt;99201403041200000000222000&lt;/revision_date&gt;&lt;publication_date&gt;99201406051200000000222000&lt;/publication_date&gt;&lt;uuid&gt;E419BA41-3917-48AE-B59E-53A999A972EF&lt;/uuid&gt;&lt;type&gt;400&lt;/type&gt;&lt;accepted_date&gt;99201404101200000000222000&lt;/accepted_date&gt;&lt;number&gt;5&lt;/number&gt;&lt;submission_date&gt;99201312271200000000222000&lt;/submission_date&gt;&lt;doi&gt;10.1016/j.molcel.2014.04.016&lt;/doi&gt;&lt;institution&gt;Department of Biology, Massachusetts Institute of Technology, Cambridge, MA 02142, USA.&lt;/institution&gt;&lt;startpage&gt;887&lt;/startpage&gt;&lt;endpage&gt;900&lt;/endpage&gt;&lt;bundle&gt;&lt;publication&gt;&lt;title&gt;Molecular cell&lt;/title&gt;&lt;uuid&gt;B6FA3066-BACB-4B29-9470-5D270DD90AB6&lt;/uuid&gt;&lt;subtype&gt;-100&lt;/subtype&gt;&lt;type&gt;-100&lt;/type&gt;&lt;/publication&gt;&lt;/bundle&gt;&lt;authors&gt;&lt;author&gt;&lt;lastName&gt;Lambert&lt;/lastName&gt;&lt;firstName&gt;Nicole&lt;/firstName&gt;&lt;/author&gt;&lt;author&gt;&lt;lastName&gt;Robertson&lt;/lastName&gt;&lt;firstName&gt;Alex&lt;/firstName&gt;&lt;/author&gt;&lt;author&gt;&lt;lastName&gt;Jangi&lt;/lastName&gt;&lt;firstName&gt;Mohini&lt;/firstName&gt;&lt;/author&gt;&lt;author&gt;&lt;lastName&gt;McGeary&lt;/lastName&gt;&lt;firstName&gt;Sean&lt;/firstName&gt;&lt;/author&gt;&lt;author&gt;&lt;lastName&gt;Sharp&lt;/lastName&gt;&lt;firstName&gt;Phillip&lt;/firstName&gt;&lt;middleNames&gt;A&lt;/middleNames&gt;&lt;/author&gt;&lt;author&gt;&lt;lastName&gt;Burge&lt;/lastName&gt;&lt;firstName&gt;Christopher&lt;/firstName&gt;&lt;middleNames&gt;B&lt;/middleNames&gt;&lt;/author&gt;&lt;/authors&gt;&lt;/publication&gt;&lt;/publications&gt;&lt;cites&gt;&lt;/cites&gt;&lt;/citation&gt;</w:instrText>
      </w:r>
      <w:r w:rsidR="00443EA0" w:rsidRPr="00742EFD">
        <w:rPr>
          <w:rFonts w:ascii="Arial" w:hAnsi="Arial" w:cs="Arial"/>
          <w:sz w:val="22"/>
          <w:szCs w:val="22"/>
        </w:rPr>
        <w:fldChar w:fldCharType="separate"/>
      </w:r>
      <w:r w:rsidR="00443EA0" w:rsidRPr="00742EFD">
        <w:rPr>
          <w:rFonts w:ascii="Arial" w:hAnsi="Arial" w:cs="Arial"/>
          <w:sz w:val="22"/>
          <w:szCs w:val="22"/>
        </w:rPr>
        <w:t>{Lambert:2014jm}</w:t>
      </w:r>
      <w:r w:rsidR="00443EA0" w:rsidRPr="00742EFD">
        <w:rPr>
          <w:rFonts w:ascii="Arial" w:hAnsi="Arial" w:cs="Arial"/>
          <w:sz w:val="22"/>
          <w:szCs w:val="22"/>
        </w:rPr>
        <w:fldChar w:fldCharType="end"/>
      </w:r>
      <w:r w:rsidR="005C6802" w:rsidRPr="00742EFD">
        <w:rPr>
          <w:rFonts w:ascii="Arial" w:hAnsi="Arial" w:cs="Arial"/>
          <w:sz w:val="22"/>
          <w:szCs w:val="22"/>
        </w:rPr>
        <w:t>.</w:t>
      </w:r>
      <w:r w:rsidRPr="00742EFD">
        <w:rPr>
          <w:rFonts w:ascii="Arial" w:hAnsi="Arial" w:cs="Arial"/>
          <w:sz w:val="22"/>
          <w:szCs w:val="22"/>
        </w:rPr>
        <w:t xml:space="preserve"> </w:t>
      </w:r>
      <w:r w:rsidR="00443EA0" w:rsidRPr="00742EFD">
        <w:rPr>
          <w:rFonts w:ascii="Arial" w:hAnsi="Arial" w:cs="Arial"/>
          <w:sz w:val="22"/>
          <w:szCs w:val="22"/>
        </w:rPr>
        <w:t xml:space="preserve"> </w:t>
      </w:r>
      <w:r w:rsidRPr="00742EFD">
        <w:rPr>
          <w:rFonts w:ascii="Arial" w:hAnsi="Arial" w:cs="Arial"/>
          <w:sz w:val="22"/>
          <w:szCs w:val="22"/>
        </w:rPr>
        <w:t xml:space="preserve">First, </w:t>
      </w:r>
      <w:r w:rsidR="005C6802" w:rsidRPr="00742EFD">
        <w:rPr>
          <w:rFonts w:ascii="Arial" w:hAnsi="Arial" w:cs="Arial"/>
          <w:sz w:val="22"/>
          <w:szCs w:val="22"/>
        </w:rPr>
        <w:t xml:space="preserve">as the concentration </w:t>
      </w:r>
      <w:r w:rsidRPr="00742EFD">
        <w:rPr>
          <w:rFonts w:ascii="Arial" w:hAnsi="Arial" w:cs="Arial"/>
          <w:sz w:val="22"/>
          <w:szCs w:val="22"/>
        </w:rPr>
        <w:t>increas</w:t>
      </w:r>
      <w:r w:rsidR="00C000C5" w:rsidRPr="00742EFD">
        <w:rPr>
          <w:rFonts w:ascii="Arial" w:hAnsi="Arial" w:cs="Arial"/>
          <w:sz w:val="22"/>
          <w:szCs w:val="22"/>
        </w:rPr>
        <w:t>ed</w:t>
      </w:r>
      <w:r w:rsidRPr="00742EFD">
        <w:rPr>
          <w:rFonts w:ascii="Arial" w:hAnsi="Arial" w:cs="Arial"/>
          <w:sz w:val="22"/>
          <w:szCs w:val="22"/>
        </w:rPr>
        <w:t xml:space="preserve"> from </w:t>
      </w:r>
      <w:r w:rsidRPr="00E96D9C">
        <w:rPr>
          <w:rFonts w:ascii="Arial" w:hAnsi="Arial" w:cs="Arial"/>
          <w:sz w:val="22"/>
          <w:szCs w:val="22"/>
        </w:rPr>
        <w:t>7.</w:t>
      </w:r>
      <w:del w:id="18" w:author="Sean E. McGeary" w:date="2018-05-07T19:43:00Z">
        <w:r w:rsidRPr="00E96D9C" w:rsidDel="00E96D9C">
          <w:rPr>
            <w:rFonts w:ascii="Arial" w:hAnsi="Arial" w:cs="Arial"/>
            <w:sz w:val="22"/>
            <w:szCs w:val="22"/>
          </w:rPr>
          <w:delText xml:space="preserve">2 </w:delText>
        </w:r>
      </w:del>
      <w:ins w:id="19" w:author="Sean E. McGeary" w:date="2018-05-07T19:43:00Z">
        <w:r w:rsidR="00E96D9C">
          <w:rPr>
            <w:rFonts w:ascii="Arial" w:hAnsi="Arial" w:cs="Arial"/>
            <w:sz w:val="22"/>
            <w:szCs w:val="22"/>
          </w:rPr>
          <w:t>6</w:t>
        </w:r>
        <w:r w:rsidR="00E96D9C" w:rsidRPr="00E96D9C">
          <w:rPr>
            <w:rFonts w:ascii="Arial" w:hAnsi="Arial" w:cs="Arial"/>
            <w:sz w:val="22"/>
            <w:szCs w:val="22"/>
          </w:rPr>
          <w:t xml:space="preserve"> </w:t>
        </w:r>
      </w:ins>
      <w:proofErr w:type="spellStart"/>
      <w:r w:rsidRPr="00E96D9C">
        <w:rPr>
          <w:rFonts w:ascii="Arial" w:hAnsi="Arial" w:cs="Arial"/>
          <w:sz w:val="22"/>
          <w:szCs w:val="22"/>
        </w:rPr>
        <w:t>pM</w:t>
      </w:r>
      <w:proofErr w:type="spellEnd"/>
      <w:r w:rsidRPr="00742EFD">
        <w:rPr>
          <w:rFonts w:ascii="Arial" w:hAnsi="Arial" w:cs="Arial"/>
          <w:sz w:val="22"/>
          <w:szCs w:val="22"/>
        </w:rPr>
        <w:t xml:space="preserve"> to </w:t>
      </w:r>
      <w:del w:id="20" w:author="Sean E. McGeary" w:date="2018-05-07T19:43:00Z">
        <w:r w:rsidRPr="00E96D9C" w:rsidDel="00E96D9C">
          <w:rPr>
            <w:rFonts w:ascii="Arial" w:hAnsi="Arial" w:cs="Arial"/>
            <w:sz w:val="22"/>
            <w:szCs w:val="22"/>
          </w:rPr>
          <w:delText xml:space="preserve">72 </w:delText>
        </w:r>
      </w:del>
      <w:ins w:id="21" w:author="Sean E. McGeary" w:date="2018-05-07T19:43:00Z">
        <w:r w:rsidR="00E96D9C" w:rsidRPr="00E96D9C">
          <w:rPr>
            <w:rFonts w:ascii="Arial" w:hAnsi="Arial" w:cs="Arial"/>
            <w:sz w:val="22"/>
            <w:szCs w:val="22"/>
          </w:rPr>
          <w:t>7</w:t>
        </w:r>
        <w:r w:rsidR="00E96D9C">
          <w:rPr>
            <w:rFonts w:ascii="Arial" w:hAnsi="Arial" w:cs="Arial"/>
            <w:sz w:val="22"/>
            <w:szCs w:val="22"/>
          </w:rPr>
          <w:t>6</w:t>
        </w:r>
        <w:r w:rsidR="00E96D9C" w:rsidRPr="00E96D9C">
          <w:rPr>
            <w:rFonts w:ascii="Arial" w:hAnsi="Arial" w:cs="Arial"/>
            <w:sz w:val="22"/>
            <w:szCs w:val="22"/>
          </w:rPr>
          <w:t xml:space="preserve"> </w:t>
        </w:r>
      </w:ins>
      <w:proofErr w:type="spellStart"/>
      <w:r w:rsidRPr="00E96D9C">
        <w:rPr>
          <w:rFonts w:ascii="Arial" w:hAnsi="Arial" w:cs="Arial"/>
          <w:sz w:val="22"/>
          <w:szCs w:val="22"/>
        </w:rPr>
        <w:t>pM</w:t>
      </w:r>
      <w:proofErr w:type="spellEnd"/>
      <w:r w:rsidR="00B977EE" w:rsidRPr="00742EFD">
        <w:rPr>
          <w:rFonts w:ascii="Arial" w:hAnsi="Arial" w:cs="Arial"/>
          <w:sz w:val="22"/>
          <w:szCs w:val="22"/>
        </w:rPr>
        <w:t>,</w:t>
      </w:r>
      <w:r w:rsidRPr="00742EFD">
        <w:rPr>
          <w:rFonts w:ascii="Arial" w:hAnsi="Arial" w:cs="Arial"/>
          <w:sz w:val="22"/>
          <w:szCs w:val="22"/>
        </w:rPr>
        <w:t xml:space="preserve"> enrichment for </w:t>
      </w:r>
      <w:r w:rsidR="00C000C5" w:rsidRPr="00742EFD">
        <w:rPr>
          <w:rFonts w:ascii="Arial" w:hAnsi="Arial" w:cs="Arial"/>
          <w:sz w:val="22"/>
          <w:szCs w:val="22"/>
        </w:rPr>
        <w:t xml:space="preserve">each of the six </w:t>
      </w:r>
      <w:r w:rsidRPr="00742EFD">
        <w:rPr>
          <w:rFonts w:ascii="Arial" w:hAnsi="Arial" w:cs="Arial"/>
          <w:sz w:val="22"/>
          <w:szCs w:val="22"/>
        </w:rPr>
        <w:t>site</w:t>
      </w:r>
      <w:r w:rsidR="00C000C5" w:rsidRPr="00742EFD">
        <w:rPr>
          <w:rFonts w:ascii="Arial" w:hAnsi="Arial" w:cs="Arial"/>
          <w:sz w:val="22"/>
          <w:szCs w:val="22"/>
        </w:rPr>
        <w:t xml:space="preserve"> </w:t>
      </w:r>
      <w:r w:rsidRPr="00742EFD">
        <w:rPr>
          <w:rFonts w:ascii="Arial" w:hAnsi="Arial" w:cs="Arial"/>
          <w:sz w:val="22"/>
          <w:szCs w:val="22"/>
        </w:rPr>
        <w:t>types</w:t>
      </w:r>
      <w:r w:rsidR="00C000C5" w:rsidRPr="00742EFD">
        <w:rPr>
          <w:rFonts w:ascii="Arial" w:hAnsi="Arial" w:cs="Arial"/>
          <w:sz w:val="22"/>
          <w:szCs w:val="22"/>
        </w:rPr>
        <w:t xml:space="preserve"> increased</w:t>
      </w:r>
      <w:r w:rsidR="00443EA0" w:rsidRPr="00742EFD">
        <w:rPr>
          <w:rFonts w:ascii="Arial" w:hAnsi="Arial" w:cs="Arial"/>
          <w:sz w:val="22"/>
          <w:szCs w:val="22"/>
        </w:rPr>
        <w:t xml:space="preserve"> (Fig. 1</w:t>
      </w:r>
      <w:r w:rsidR="00570347">
        <w:rPr>
          <w:rFonts w:ascii="Arial" w:hAnsi="Arial" w:cs="Arial"/>
          <w:sz w:val="22"/>
          <w:szCs w:val="22"/>
        </w:rPr>
        <w:t>D</w:t>
      </w:r>
      <w:r w:rsidR="00443EA0" w:rsidRPr="00742EFD">
        <w:rPr>
          <w:rFonts w:ascii="Arial" w:hAnsi="Arial" w:cs="Arial"/>
          <w:sz w:val="22"/>
          <w:szCs w:val="22"/>
        </w:rPr>
        <w:t>)</w:t>
      </w:r>
      <w:r w:rsidRPr="00742EFD">
        <w:rPr>
          <w:rFonts w:ascii="Arial" w:hAnsi="Arial" w:cs="Arial"/>
          <w:sz w:val="22"/>
          <w:szCs w:val="22"/>
        </w:rPr>
        <w:t xml:space="preserve">, </w:t>
      </w:r>
      <w:r w:rsidR="00443EA0" w:rsidRPr="00742EFD">
        <w:rPr>
          <w:rFonts w:ascii="Arial" w:hAnsi="Arial" w:cs="Arial"/>
          <w:sz w:val="22"/>
          <w:szCs w:val="22"/>
        </w:rPr>
        <w:t xml:space="preserve">which was attributable </w:t>
      </w:r>
      <w:r w:rsidRPr="00742EFD">
        <w:rPr>
          <w:rFonts w:ascii="Arial" w:hAnsi="Arial" w:cs="Arial"/>
          <w:sz w:val="22"/>
          <w:szCs w:val="22"/>
        </w:rPr>
        <w:t xml:space="preserve">to an increase in specific signal </w:t>
      </w:r>
      <w:r w:rsidR="00C000C5" w:rsidRPr="00742EFD">
        <w:rPr>
          <w:rFonts w:ascii="Arial" w:hAnsi="Arial" w:cs="Arial"/>
          <w:sz w:val="22"/>
          <w:szCs w:val="22"/>
        </w:rPr>
        <w:t xml:space="preserve">over </w:t>
      </w:r>
      <w:r w:rsidR="00FA5011" w:rsidRPr="00742EFD">
        <w:rPr>
          <w:rFonts w:ascii="Arial" w:hAnsi="Arial" w:cs="Arial"/>
          <w:sz w:val="22"/>
          <w:szCs w:val="22"/>
        </w:rPr>
        <w:t xml:space="preserve">a constant low </w:t>
      </w:r>
      <w:r w:rsidR="00C000C5" w:rsidRPr="00742EFD">
        <w:rPr>
          <w:rFonts w:ascii="Arial" w:hAnsi="Arial" w:cs="Arial"/>
          <w:sz w:val="22"/>
          <w:szCs w:val="22"/>
        </w:rPr>
        <w:t>back</w:t>
      </w:r>
      <w:r w:rsidR="00A23EFC" w:rsidRPr="00742EFD">
        <w:rPr>
          <w:rFonts w:ascii="Arial" w:hAnsi="Arial" w:cs="Arial"/>
          <w:sz w:val="22"/>
          <w:szCs w:val="22"/>
        </w:rPr>
        <w:t>g</w:t>
      </w:r>
      <w:r w:rsidR="00C000C5" w:rsidRPr="00742EFD">
        <w:rPr>
          <w:rFonts w:ascii="Arial" w:hAnsi="Arial" w:cs="Arial"/>
          <w:sz w:val="22"/>
          <w:szCs w:val="22"/>
        </w:rPr>
        <w:t>round</w:t>
      </w:r>
      <w:r w:rsidR="00FA5011" w:rsidRPr="00742EFD">
        <w:rPr>
          <w:rFonts w:ascii="Arial" w:hAnsi="Arial" w:cs="Arial"/>
          <w:sz w:val="22"/>
          <w:szCs w:val="22"/>
        </w:rPr>
        <w:t xml:space="preserve"> of library molecules isolated </w:t>
      </w:r>
      <w:r w:rsidR="00A23EFC" w:rsidRPr="00742EFD">
        <w:rPr>
          <w:rFonts w:ascii="Arial" w:hAnsi="Arial" w:cs="Arial"/>
          <w:sz w:val="22"/>
          <w:szCs w:val="22"/>
        </w:rPr>
        <w:t>even in the absence of AGO2–miR-1</w:t>
      </w:r>
      <w:r w:rsidRPr="00742EFD">
        <w:rPr>
          <w:rFonts w:ascii="Arial" w:hAnsi="Arial" w:cs="Arial"/>
          <w:sz w:val="22"/>
          <w:szCs w:val="22"/>
        </w:rPr>
        <w:t xml:space="preserve">. </w:t>
      </w:r>
      <w:r w:rsidR="00443EA0" w:rsidRPr="00742EFD">
        <w:rPr>
          <w:rFonts w:ascii="Arial" w:hAnsi="Arial" w:cs="Arial"/>
          <w:sz w:val="22"/>
          <w:szCs w:val="22"/>
        </w:rPr>
        <w:t xml:space="preserve"> </w:t>
      </w:r>
      <w:r w:rsidRPr="00742EFD">
        <w:rPr>
          <w:rFonts w:ascii="Arial" w:hAnsi="Arial" w:cs="Arial"/>
          <w:sz w:val="22"/>
          <w:szCs w:val="22"/>
        </w:rPr>
        <w:t xml:space="preserve">Second, </w:t>
      </w:r>
      <w:r w:rsidR="00B977EE" w:rsidRPr="00742EFD">
        <w:rPr>
          <w:rFonts w:ascii="Arial" w:hAnsi="Arial" w:cs="Arial"/>
          <w:sz w:val="22"/>
          <w:szCs w:val="22"/>
        </w:rPr>
        <w:t>as the</w:t>
      </w:r>
      <w:r w:rsidRPr="00742EFD">
        <w:rPr>
          <w:rFonts w:ascii="Arial" w:hAnsi="Arial" w:cs="Arial"/>
          <w:sz w:val="22"/>
          <w:szCs w:val="22"/>
        </w:rPr>
        <w:t xml:space="preserve"> AGO2–miR-1 </w:t>
      </w:r>
      <w:r w:rsidR="00B977EE" w:rsidRPr="00742EFD">
        <w:rPr>
          <w:rFonts w:ascii="Arial" w:hAnsi="Arial" w:cs="Arial"/>
          <w:sz w:val="22"/>
          <w:szCs w:val="22"/>
        </w:rPr>
        <w:t xml:space="preserve">concentration increased beyond </w:t>
      </w:r>
      <w:del w:id="22" w:author="Sean E. McGeary" w:date="2018-05-07T19:43:00Z">
        <w:r w:rsidR="00B977EE" w:rsidRPr="00E96D9C" w:rsidDel="00E96D9C">
          <w:rPr>
            <w:rFonts w:ascii="Arial" w:hAnsi="Arial" w:cs="Arial"/>
            <w:sz w:val="22"/>
            <w:szCs w:val="22"/>
          </w:rPr>
          <w:delText xml:space="preserve">72 </w:delText>
        </w:r>
      </w:del>
      <w:ins w:id="23" w:author="Sean E. McGeary" w:date="2018-05-07T19:43:00Z">
        <w:r w:rsidR="00E96D9C" w:rsidRPr="00E96D9C">
          <w:rPr>
            <w:rFonts w:ascii="Arial" w:hAnsi="Arial" w:cs="Arial"/>
            <w:sz w:val="22"/>
            <w:szCs w:val="22"/>
          </w:rPr>
          <w:t>7</w:t>
        </w:r>
        <w:r w:rsidR="00E96D9C">
          <w:rPr>
            <w:rFonts w:ascii="Arial" w:hAnsi="Arial" w:cs="Arial"/>
            <w:sz w:val="22"/>
            <w:szCs w:val="22"/>
          </w:rPr>
          <w:t>6</w:t>
        </w:r>
        <w:r w:rsidR="00E96D9C" w:rsidRPr="00E96D9C">
          <w:rPr>
            <w:rFonts w:ascii="Arial" w:hAnsi="Arial" w:cs="Arial"/>
            <w:sz w:val="22"/>
            <w:szCs w:val="22"/>
          </w:rPr>
          <w:t xml:space="preserve"> </w:t>
        </w:r>
      </w:ins>
      <w:proofErr w:type="spellStart"/>
      <w:r w:rsidR="00B977EE" w:rsidRPr="00E96D9C">
        <w:rPr>
          <w:rFonts w:ascii="Arial" w:hAnsi="Arial" w:cs="Arial"/>
          <w:sz w:val="22"/>
          <w:szCs w:val="22"/>
        </w:rPr>
        <w:t>pM</w:t>
      </w:r>
      <w:proofErr w:type="spellEnd"/>
      <w:r w:rsidR="00B977EE" w:rsidRPr="00742EFD">
        <w:rPr>
          <w:rFonts w:ascii="Arial" w:hAnsi="Arial" w:cs="Arial"/>
          <w:sz w:val="22"/>
          <w:szCs w:val="22"/>
        </w:rPr>
        <w:t>, which was the point at which the AGO2–miR-1 concent</w:t>
      </w:r>
      <w:r w:rsidR="005E1868" w:rsidRPr="00742EFD">
        <w:rPr>
          <w:rFonts w:ascii="Arial" w:hAnsi="Arial" w:cs="Arial"/>
          <w:sz w:val="22"/>
          <w:szCs w:val="22"/>
        </w:rPr>
        <w:t>ration matched that of the 8mer-</w:t>
      </w:r>
      <w:r w:rsidR="00B977EE" w:rsidRPr="00742EFD">
        <w:rPr>
          <w:rFonts w:ascii="Arial" w:hAnsi="Arial" w:cs="Arial"/>
          <w:sz w:val="22"/>
          <w:szCs w:val="22"/>
        </w:rPr>
        <w:t xml:space="preserve">containing molecules, </w:t>
      </w:r>
      <w:r w:rsidRPr="00742EFD">
        <w:rPr>
          <w:rFonts w:ascii="Arial" w:hAnsi="Arial" w:cs="Arial"/>
          <w:sz w:val="22"/>
          <w:szCs w:val="22"/>
        </w:rPr>
        <w:t xml:space="preserve">8mer </w:t>
      </w:r>
      <w:r w:rsidR="00A23EFC" w:rsidRPr="00742EFD">
        <w:rPr>
          <w:rFonts w:ascii="Arial" w:hAnsi="Arial" w:cs="Arial"/>
          <w:sz w:val="22"/>
          <w:szCs w:val="22"/>
        </w:rPr>
        <w:t>enrichment decreased</w:t>
      </w:r>
      <w:r w:rsidR="00283D24" w:rsidRPr="00742EFD">
        <w:rPr>
          <w:rFonts w:ascii="Arial" w:hAnsi="Arial" w:cs="Arial"/>
          <w:sz w:val="22"/>
          <w:szCs w:val="22"/>
        </w:rPr>
        <w:t>, and at the highest AGO2–miR-1 concentration</w:t>
      </w:r>
      <w:r w:rsidR="004C6E53" w:rsidRPr="00742EFD">
        <w:rPr>
          <w:rFonts w:ascii="Arial" w:hAnsi="Arial" w:cs="Arial"/>
          <w:sz w:val="22"/>
          <w:szCs w:val="22"/>
        </w:rPr>
        <w:t>, enrichment of the 7mer-m8 and 7mer-A1 site decreased (Fig</w:t>
      </w:r>
      <w:r w:rsidR="00B92ED7" w:rsidRPr="00742EFD">
        <w:rPr>
          <w:rFonts w:ascii="Arial" w:hAnsi="Arial" w:cs="Arial"/>
          <w:sz w:val="22"/>
          <w:szCs w:val="22"/>
        </w:rPr>
        <w:t>.</w:t>
      </w:r>
      <w:r w:rsidR="004C6E53" w:rsidRPr="00742EFD">
        <w:rPr>
          <w:rFonts w:ascii="Arial" w:hAnsi="Arial" w:cs="Arial"/>
          <w:sz w:val="22"/>
          <w:szCs w:val="22"/>
        </w:rPr>
        <w:t xml:space="preserve"> 1</w:t>
      </w:r>
      <w:r w:rsidR="00570347">
        <w:rPr>
          <w:rFonts w:ascii="Arial" w:hAnsi="Arial" w:cs="Arial"/>
          <w:sz w:val="22"/>
          <w:szCs w:val="22"/>
        </w:rPr>
        <w:t>D</w:t>
      </w:r>
      <w:r w:rsidR="004C6E53" w:rsidRPr="00742EFD">
        <w:rPr>
          <w:rFonts w:ascii="Arial" w:hAnsi="Arial" w:cs="Arial"/>
          <w:sz w:val="22"/>
          <w:szCs w:val="22"/>
        </w:rPr>
        <w:t>).  These waning enrichments</w:t>
      </w:r>
      <w:r w:rsidRPr="00742EFD">
        <w:rPr>
          <w:rFonts w:ascii="Arial" w:hAnsi="Arial" w:cs="Arial"/>
          <w:sz w:val="22"/>
          <w:szCs w:val="22"/>
        </w:rPr>
        <w:t xml:space="preserve"> indicat</w:t>
      </w:r>
      <w:r w:rsidR="004C6E53" w:rsidRPr="00742EFD">
        <w:rPr>
          <w:rFonts w:ascii="Arial" w:hAnsi="Arial" w:cs="Arial"/>
          <w:sz w:val="22"/>
          <w:szCs w:val="22"/>
        </w:rPr>
        <w:t>ed</w:t>
      </w:r>
      <w:r w:rsidRPr="00742EFD">
        <w:rPr>
          <w:rFonts w:ascii="Arial" w:hAnsi="Arial" w:cs="Arial"/>
          <w:sz w:val="22"/>
          <w:szCs w:val="22"/>
        </w:rPr>
        <w:t xml:space="preserve"> the onset of saturation for these high-affinity site types</w:t>
      </w:r>
      <w:r w:rsidRPr="00742EFD">
        <w:rPr>
          <w:rFonts w:ascii="Arial" w:hAnsi="Arial" w:cs="Arial"/>
          <w:sz w:val="22"/>
          <w:szCs w:val="22"/>
        </w:rPr>
        <w:fldChar w:fldCharType="begin"/>
      </w:r>
      <w:r w:rsidRPr="00742EFD">
        <w:rPr>
          <w:rFonts w:ascii="Arial" w:hAnsi="Arial" w:cs="Arial"/>
          <w:sz w:val="22"/>
          <w:szCs w:val="22"/>
        </w:rPr>
        <w:instrText xml:space="preserve"> ADDIN PAPERS2_CITATIONS &lt;citation&gt;&lt;priority&gt;0&lt;/priority&gt;&lt;uuid&gt;B002B92F-FEEC-4D14-95C6-FD53BD6AC891&lt;/uuid&gt;&lt;publications&gt;&lt;publication&gt;&lt;subtype&gt;400&lt;/subtype&gt;&lt;title&gt;RNA Bind-n-Seq: quantitative assessment of the sequence and structural binding specificity of RNA binding proteins.&lt;/title&gt;&lt;url&gt;http://eutils.ncbi.nlm.nih.gov/entrez/eutils/elink.fcgi?dbfrom=pubmed&amp;amp;id=24837674&amp;amp;retmode=ref&amp;amp;cmd=prlinks&lt;/url&gt;&lt;volume&gt;54&lt;/volume&gt;&lt;revision_date&gt;99201403041200000000222000&lt;/revision_date&gt;&lt;publication_date&gt;99201406051200000000222000&lt;/publication_date&gt;&lt;uuid&gt;E419BA41-3917-48AE-B59E-53A999A972EF&lt;/uuid&gt;&lt;type&gt;400&lt;/type&gt;&lt;accepted_date&gt;99201404101200000000222000&lt;/accepted_date&gt;&lt;number&gt;5&lt;/number&gt;&lt;submission_date&gt;99201312271200000000222000&lt;/submission_date&gt;&lt;doi&gt;10.1016/j.molcel.2014.04.016&lt;/doi&gt;&lt;institution&gt;Department of Biology, Massachusetts Institute of Technology, Cambridge, MA 02142, USA.&lt;/institution&gt;&lt;startpage&gt;887&lt;/startpage&gt;&lt;endpage&gt;900&lt;/endpage&gt;&lt;bundle&gt;&lt;publication&gt;&lt;title&gt;Molecular cell&lt;/title&gt;&lt;uuid&gt;B6FA3066-BACB-4B29-9470-5D270DD90AB6&lt;/uuid&gt;&lt;subtype&gt;-100&lt;/subtype&gt;&lt;type&gt;-100&lt;/type&gt;&lt;/publication&gt;&lt;/bundle&gt;&lt;authors&gt;&lt;author&gt;&lt;lastName&gt;Lambert&lt;/lastName&gt;&lt;firstName&gt;Nicole&lt;/firstName&gt;&lt;/author&gt;&lt;author&gt;&lt;lastName&gt;Robertson&lt;/lastName&gt;&lt;firstName&gt;Alex&lt;/firstName&gt;&lt;/author&gt;&lt;author&gt;&lt;lastName&gt;Jangi&lt;/lastName&gt;&lt;firstName&gt;Mohini&lt;/firstName&gt;&lt;/author&gt;&lt;author&gt;&lt;lastName&gt;McGeary&lt;/lastName&gt;&lt;firstName&gt;Sean&lt;/firstName&gt;&lt;/author&gt;&lt;author&gt;&lt;lastName&gt;Sharp&lt;/lastName&gt;&lt;firstName&gt;Phillip&lt;/firstName&gt;&lt;middleNames&gt;A&lt;/middleNames&gt;&lt;/author&gt;&lt;author&gt;&lt;lastName&gt;Burge&lt;/lastName&gt;&lt;firstName&gt;Christopher&lt;/firstName&gt;&lt;middleNames&gt;B&lt;/middleNames&gt;&lt;/author&gt;&lt;/authors&gt;&lt;/publication&gt;&lt;/publications&gt;&lt;cites&gt;&lt;/cites&gt;&lt;/citation&gt;</w:instrText>
      </w:r>
      <w:r w:rsidRPr="00742EFD">
        <w:rPr>
          <w:rFonts w:ascii="Arial" w:hAnsi="Arial" w:cs="Arial"/>
          <w:sz w:val="22"/>
          <w:szCs w:val="22"/>
        </w:rPr>
        <w:fldChar w:fldCharType="separate"/>
      </w:r>
      <w:r w:rsidRPr="00742EFD">
        <w:rPr>
          <w:rFonts w:ascii="Arial" w:hAnsi="Arial" w:cs="Arial"/>
          <w:sz w:val="22"/>
          <w:szCs w:val="22"/>
        </w:rPr>
        <w:t>{Lambert:2014jm}</w:t>
      </w:r>
      <w:r w:rsidRPr="00742EFD">
        <w:rPr>
          <w:rFonts w:ascii="Arial" w:hAnsi="Arial" w:cs="Arial"/>
          <w:sz w:val="22"/>
          <w:szCs w:val="22"/>
        </w:rPr>
        <w:fldChar w:fldCharType="end"/>
      </w:r>
      <w:r w:rsidRPr="00742EFD">
        <w:rPr>
          <w:rFonts w:ascii="Arial" w:hAnsi="Arial" w:cs="Arial"/>
          <w:sz w:val="22"/>
          <w:szCs w:val="22"/>
        </w:rPr>
        <w:t xml:space="preserve">. </w:t>
      </w:r>
      <w:r w:rsidR="004C6E53" w:rsidRPr="00742EFD">
        <w:rPr>
          <w:rFonts w:ascii="Arial" w:hAnsi="Arial" w:cs="Arial"/>
          <w:sz w:val="22"/>
          <w:szCs w:val="22"/>
        </w:rPr>
        <w:t xml:space="preserve"> </w:t>
      </w:r>
      <w:r w:rsidRPr="00742EFD">
        <w:rPr>
          <w:rFonts w:ascii="Arial" w:hAnsi="Arial" w:cs="Arial"/>
          <w:sz w:val="22"/>
          <w:szCs w:val="22"/>
        </w:rPr>
        <w:t xml:space="preserve">These two features, </w:t>
      </w:r>
      <w:r w:rsidR="00CB1515" w:rsidRPr="00742EFD">
        <w:rPr>
          <w:rFonts w:ascii="Arial" w:hAnsi="Arial" w:cs="Arial"/>
          <w:sz w:val="22"/>
          <w:szCs w:val="22"/>
        </w:rPr>
        <w:t xml:space="preserve">driven by </w:t>
      </w:r>
      <w:r w:rsidRPr="00742EFD">
        <w:rPr>
          <w:rFonts w:ascii="Arial" w:hAnsi="Arial" w:cs="Arial"/>
          <w:sz w:val="22"/>
          <w:szCs w:val="22"/>
        </w:rPr>
        <w:t>AGO–miRNA-independent</w:t>
      </w:r>
      <w:r w:rsidR="003B71E5" w:rsidRPr="00742EFD">
        <w:rPr>
          <w:rFonts w:ascii="Arial" w:hAnsi="Arial" w:cs="Arial"/>
          <w:sz w:val="22"/>
          <w:szCs w:val="22"/>
        </w:rPr>
        <w:t xml:space="preserve"> background</w:t>
      </w:r>
      <w:r w:rsidRPr="00742EFD">
        <w:rPr>
          <w:rFonts w:ascii="Arial" w:hAnsi="Arial" w:cs="Arial"/>
          <w:sz w:val="22"/>
          <w:szCs w:val="22"/>
        </w:rPr>
        <w:t xml:space="preserve"> and</w:t>
      </w:r>
      <w:r w:rsidR="00F24EB9" w:rsidRPr="00742EFD">
        <w:rPr>
          <w:rFonts w:ascii="Arial" w:hAnsi="Arial" w:cs="Arial"/>
          <w:sz w:val="22"/>
          <w:szCs w:val="22"/>
        </w:rPr>
        <w:t xml:space="preserve"> </w:t>
      </w:r>
      <w:r w:rsidR="0004789B" w:rsidRPr="00742EFD">
        <w:rPr>
          <w:rFonts w:ascii="Arial" w:hAnsi="Arial" w:cs="Arial"/>
          <w:sz w:val="22"/>
          <w:szCs w:val="22"/>
        </w:rPr>
        <w:t xml:space="preserve">partial </w:t>
      </w:r>
      <w:r w:rsidRPr="00742EFD">
        <w:rPr>
          <w:rFonts w:ascii="Arial" w:hAnsi="Arial" w:cs="Arial"/>
          <w:sz w:val="22"/>
          <w:szCs w:val="22"/>
        </w:rPr>
        <w:t>saturation</w:t>
      </w:r>
      <w:r w:rsidR="005E1868" w:rsidRPr="00742EFD">
        <w:rPr>
          <w:rFonts w:ascii="Arial" w:hAnsi="Arial" w:cs="Arial"/>
          <w:sz w:val="22"/>
          <w:szCs w:val="22"/>
        </w:rPr>
        <w:t xml:space="preserve"> of the higher-</w:t>
      </w:r>
      <w:r w:rsidR="00F24EB9" w:rsidRPr="00742EFD">
        <w:rPr>
          <w:rFonts w:ascii="Arial" w:hAnsi="Arial" w:cs="Arial"/>
          <w:sz w:val="22"/>
          <w:szCs w:val="22"/>
        </w:rPr>
        <w:t>affinity sites</w:t>
      </w:r>
      <w:r w:rsidRPr="00742EFD">
        <w:rPr>
          <w:rFonts w:ascii="Arial" w:hAnsi="Arial" w:cs="Arial"/>
          <w:sz w:val="22"/>
          <w:szCs w:val="22"/>
        </w:rPr>
        <w:t xml:space="preserve">, </w:t>
      </w:r>
      <w:r w:rsidR="00CB1515" w:rsidRPr="00742EFD">
        <w:rPr>
          <w:rFonts w:ascii="Arial" w:hAnsi="Arial" w:cs="Arial"/>
          <w:sz w:val="22"/>
          <w:szCs w:val="22"/>
        </w:rPr>
        <w:t xml:space="preserve">respectively, </w:t>
      </w:r>
      <w:r w:rsidR="00B94C5C" w:rsidRPr="00742EFD">
        <w:rPr>
          <w:rFonts w:ascii="Arial" w:hAnsi="Arial" w:cs="Arial"/>
          <w:sz w:val="22"/>
          <w:szCs w:val="22"/>
        </w:rPr>
        <w:t>caused</w:t>
      </w:r>
      <w:r w:rsidRPr="00742EFD">
        <w:rPr>
          <w:rFonts w:ascii="Arial" w:hAnsi="Arial" w:cs="Arial"/>
          <w:sz w:val="22"/>
          <w:szCs w:val="22"/>
        </w:rPr>
        <w:t xml:space="preserve"> </w:t>
      </w:r>
      <w:r w:rsidR="00CB1515" w:rsidRPr="00742EFD">
        <w:rPr>
          <w:rFonts w:ascii="Arial" w:hAnsi="Arial" w:cs="Arial"/>
          <w:sz w:val="22"/>
          <w:szCs w:val="22"/>
        </w:rPr>
        <w:t xml:space="preserve">differences in </w:t>
      </w:r>
      <w:r w:rsidR="003B71E5" w:rsidRPr="00742EFD">
        <w:rPr>
          <w:rFonts w:ascii="Arial" w:hAnsi="Arial" w:cs="Arial"/>
          <w:sz w:val="22"/>
          <w:szCs w:val="22"/>
        </w:rPr>
        <w:t>enrichment values</w:t>
      </w:r>
      <w:r w:rsidRPr="00742EFD">
        <w:rPr>
          <w:rFonts w:ascii="Arial" w:hAnsi="Arial" w:cs="Arial"/>
          <w:sz w:val="22"/>
          <w:szCs w:val="22"/>
        </w:rPr>
        <w:t xml:space="preserve"> </w:t>
      </w:r>
      <w:r w:rsidR="00CB1515" w:rsidRPr="00742EFD">
        <w:rPr>
          <w:rFonts w:ascii="Arial" w:hAnsi="Arial" w:cs="Arial"/>
          <w:sz w:val="22"/>
          <w:szCs w:val="22"/>
        </w:rPr>
        <w:t xml:space="preserve">for </w:t>
      </w:r>
      <w:r w:rsidR="00B94C5C" w:rsidRPr="00742EFD">
        <w:rPr>
          <w:rFonts w:ascii="Arial" w:hAnsi="Arial" w:cs="Arial"/>
          <w:sz w:val="22"/>
          <w:szCs w:val="22"/>
        </w:rPr>
        <w:t>different</w:t>
      </w:r>
      <w:r w:rsidR="00CB1515" w:rsidRPr="00742EFD">
        <w:rPr>
          <w:rFonts w:ascii="Arial" w:hAnsi="Arial" w:cs="Arial"/>
          <w:sz w:val="22"/>
          <w:szCs w:val="22"/>
        </w:rPr>
        <w:t xml:space="preserve"> site</w:t>
      </w:r>
      <w:r w:rsidR="00B94C5C" w:rsidRPr="00742EFD">
        <w:rPr>
          <w:rFonts w:ascii="Arial" w:hAnsi="Arial" w:cs="Arial"/>
          <w:sz w:val="22"/>
          <w:szCs w:val="22"/>
        </w:rPr>
        <w:t xml:space="preserve"> type</w:t>
      </w:r>
      <w:r w:rsidR="00CB1515" w:rsidRPr="00742EFD">
        <w:rPr>
          <w:rFonts w:ascii="Arial" w:hAnsi="Arial" w:cs="Arial"/>
          <w:sz w:val="22"/>
          <w:szCs w:val="22"/>
        </w:rPr>
        <w:t>s</w:t>
      </w:r>
      <w:r w:rsidR="00F86C82" w:rsidRPr="00742EFD">
        <w:rPr>
          <w:rFonts w:ascii="Arial" w:hAnsi="Arial" w:cs="Arial"/>
          <w:sz w:val="22"/>
          <w:szCs w:val="22"/>
        </w:rPr>
        <w:t xml:space="preserve"> </w:t>
      </w:r>
      <w:r w:rsidR="00B94C5C" w:rsidRPr="00742EFD">
        <w:rPr>
          <w:rFonts w:ascii="Arial" w:hAnsi="Arial" w:cs="Arial"/>
          <w:sz w:val="22"/>
          <w:szCs w:val="22"/>
        </w:rPr>
        <w:t>to be</w:t>
      </w:r>
      <w:r w:rsidR="00F86C82" w:rsidRPr="00742EFD">
        <w:rPr>
          <w:rFonts w:ascii="Arial" w:hAnsi="Arial" w:cs="Arial"/>
          <w:sz w:val="22"/>
          <w:szCs w:val="22"/>
        </w:rPr>
        <w:t xml:space="preserve"> highly</w:t>
      </w:r>
      <w:r w:rsidR="00BD661C" w:rsidRPr="00742EFD">
        <w:rPr>
          <w:rFonts w:ascii="Arial" w:hAnsi="Arial" w:cs="Arial"/>
          <w:sz w:val="22"/>
          <w:szCs w:val="22"/>
        </w:rPr>
        <w:t xml:space="preserve"> dependent on the AGO2–miR-1 concentration</w:t>
      </w:r>
      <w:r w:rsidR="00B94C5C" w:rsidRPr="00742EFD">
        <w:rPr>
          <w:rFonts w:ascii="Arial" w:hAnsi="Arial" w:cs="Arial"/>
          <w:sz w:val="22"/>
          <w:szCs w:val="22"/>
        </w:rPr>
        <w:t xml:space="preserve">, with the lower AGO2–miR-1 concentrations providing greater discrimination between the high-affinity site types and the higher AGO2–miR-1 </w:t>
      </w:r>
      <w:r w:rsidR="00B94C5C" w:rsidRPr="00742EFD">
        <w:rPr>
          <w:rFonts w:ascii="Arial" w:hAnsi="Arial" w:cs="Arial"/>
          <w:sz w:val="22"/>
          <w:szCs w:val="22"/>
        </w:rPr>
        <w:lastRenderedPageBreak/>
        <w:t>concentrations providing greater discrimination between the low-affinity site types</w:t>
      </w:r>
      <w:r w:rsidR="003241BD" w:rsidRPr="00742EFD">
        <w:rPr>
          <w:rFonts w:ascii="Arial" w:hAnsi="Arial" w:cs="Arial"/>
          <w:sz w:val="22"/>
          <w:szCs w:val="22"/>
        </w:rPr>
        <w:t>,</w:t>
      </w:r>
      <w:r w:rsidR="00CB1515" w:rsidRPr="00742EFD">
        <w:rPr>
          <w:rFonts w:ascii="Arial" w:hAnsi="Arial" w:cs="Arial"/>
          <w:sz w:val="22"/>
          <w:szCs w:val="22"/>
        </w:rPr>
        <w:t xml:space="preserve"> </w:t>
      </w:r>
      <w:r w:rsidR="00BD661C" w:rsidRPr="00742EFD">
        <w:rPr>
          <w:rFonts w:ascii="Arial" w:hAnsi="Arial" w:cs="Arial"/>
          <w:sz w:val="22"/>
          <w:szCs w:val="22"/>
        </w:rPr>
        <w:t xml:space="preserve">and </w:t>
      </w:r>
      <w:r w:rsidR="00B94C5C" w:rsidRPr="00742EFD">
        <w:rPr>
          <w:rFonts w:ascii="Arial" w:hAnsi="Arial" w:cs="Arial"/>
          <w:sz w:val="22"/>
          <w:szCs w:val="22"/>
        </w:rPr>
        <w:t xml:space="preserve">no concentration providing results that </w:t>
      </w:r>
      <w:r w:rsidRPr="00742EFD">
        <w:rPr>
          <w:rFonts w:ascii="Arial" w:hAnsi="Arial" w:cs="Arial"/>
          <w:sz w:val="22"/>
          <w:szCs w:val="22"/>
        </w:rPr>
        <w:t>quantitatively reflect</w:t>
      </w:r>
      <w:r w:rsidR="00B94C5C" w:rsidRPr="00742EFD">
        <w:rPr>
          <w:rFonts w:ascii="Arial" w:hAnsi="Arial" w:cs="Arial"/>
          <w:sz w:val="22"/>
          <w:szCs w:val="22"/>
        </w:rPr>
        <w:t>ed</w:t>
      </w:r>
      <w:r w:rsidRPr="00742EFD">
        <w:rPr>
          <w:rFonts w:ascii="Arial" w:hAnsi="Arial" w:cs="Arial"/>
          <w:sz w:val="22"/>
          <w:szCs w:val="22"/>
        </w:rPr>
        <w:t xml:space="preserve"> </w:t>
      </w:r>
      <w:r w:rsidR="00CB1515" w:rsidRPr="00742EFD">
        <w:rPr>
          <w:rFonts w:ascii="Arial" w:hAnsi="Arial" w:cs="Arial"/>
          <w:sz w:val="22"/>
          <w:szCs w:val="22"/>
        </w:rPr>
        <w:t xml:space="preserve">differences in </w:t>
      </w:r>
      <w:r w:rsidRPr="00742EFD">
        <w:rPr>
          <w:rFonts w:ascii="Arial" w:hAnsi="Arial" w:cs="Arial"/>
          <w:sz w:val="22"/>
          <w:szCs w:val="22"/>
        </w:rPr>
        <w:t>relative binding affinit</w:t>
      </w:r>
      <w:r w:rsidR="00CB1515" w:rsidRPr="00742EFD">
        <w:rPr>
          <w:rFonts w:ascii="Arial" w:hAnsi="Arial" w:cs="Arial"/>
          <w:sz w:val="22"/>
          <w:szCs w:val="22"/>
        </w:rPr>
        <w:t>ies</w:t>
      </w:r>
      <w:r w:rsidRPr="00742EFD">
        <w:rPr>
          <w:rFonts w:ascii="Arial" w:hAnsi="Arial" w:cs="Arial"/>
          <w:sz w:val="22"/>
          <w:szCs w:val="22"/>
        </w:rPr>
        <w:t xml:space="preserve">. </w:t>
      </w:r>
      <w:r w:rsidR="00BD661C" w:rsidRPr="00742EFD">
        <w:rPr>
          <w:rFonts w:ascii="Arial" w:hAnsi="Arial" w:cs="Arial"/>
          <w:sz w:val="22"/>
          <w:szCs w:val="22"/>
        </w:rPr>
        <w:t xml:space="preserve"> </w:t>
      </w:r>
    </w:p>
    <w:p w14:paraId="34367BC0" w14:textId="3AB4FD70" w:rsidR="00190F02" w:rsidRPr="00742EFD" w:rsidRDefault="00596BC1" w:rsidP="00E93EB0">
      <w:pPr>
        <w:spacing w:line="360" w:lineRule="auto"/>
        <w:ind w:firstLine="720"/>
        <w:rPr>
          <w:rFonts w:ascii="Arial" w:hAnsi="Arial" w:cs="Arial"/>
          <w:sz w:val="22"/>
          <w:szCs w:val="22"/>
        </w:rPr>
      </w:pPr>
      <w:r w:rsidRPr="00742EFD">
        <w:rPr>
          <w:rFonts w:ascii="Arial" w:hAnsi="Arial" w:cs="Arial"/>
          <w:sz w:val="22"/>
          <w:szCs w:val="22"/>
        </w:rPr>
        <w:t>T</w:t>
      </w:r>
      <w:r w:rsidR="00F86C82" w:rsidRPr="00742EFD">
        <w:rPr>
          <w:rFonts w:ascii="Arial" w:hAnsi="Arial" w:cs="Arial"/>
          <w:sz w:val="22"/>
          <w:szCs w:val="22"/>
        </w:rPr>
        <w:t>he</w:t>
      </w:r>
      <w:r w:rsidR="00086783" w:rsidRPr="00742EFD">
        <w:rPr>
          <w:rFonts w:ascii="Arial" w:hAnsi="Arial" w:cs="Arial"/>
          <w:sz w:val="22"/>
          <w:szCs w:val="22"/>
        </w:rPr>
        <w:t xml:space="preserve"> established</w:t>
      </w:r>
      <w:r w:rsidR="009E2BCA" w:rsidRPr="00742EFD">
        <w:rPr>
          <w:rFonts w:ascii="Arial" w:hAnsi="Arial" w:cs="Arial"/>
          <w:sz w:val="22"/>
          <w:szCs w:val="22"/>
        </w:rPr>
        <w:t xml:space="preserve"> </w:t>
      </w:r>
      <w:r w:rsidR="00086783" w:rsidRPr="00742EFD">
        <w:rPr>
          <w:rFonts w:ascii="Arial" w:hAnsi="Arial" w:cs="Arial"/>
          <w:sz w:val="22"/>
          <w:szCs w:val="22"/>
        </w:rPr>
        <w:t xml:space="preserve">method for inferring relative </w:t>
      </w:r>
      <w:r w:rsidR="00086783" w:rsidRPr="00742EFD">
        <w:rPr>
          <w:rFonts w:ascii="Arial" w:hAnsi="Arial" w:cs="Arial"/>
          <w:i/>
          <w:sz w:val="22"/>
          <w:szCs w:val="22"/>
        </w:rPr>
        <w:t>K</w:t>
      </w:r>
      <w:r w:rsidR="00086783" w:rsidRPr="00742EFD">
        <w:rPr>
          <w:rFonts w:ascii="Arial" w:hAnsi="Arial" w:cs="Arial"/>
          <w:sz w:val="22"/>
          <w:szCs w:val="22"/>
          <w:vertAlign w:val="subscript"/>
        </w:rPr>
        <w:t>D</w:t>
      </w:r>
      <w:r w:rsidR="00086783" w:rsidRPr="00742EFD">
        <w:rPr>
          <w:rFonts w:ascii="Arial" w:hAnsi="Arial" w:cs="Arial"/>
          <w:i/>
          <w:sz w:val="22"/>
          <w:szCs w:val="22"/>
          <w:vertAlign w:val="subscript"/>
        </w:rPr>
        <w:t xml:space="preserve"> </w:t>
      </w:r>
      <w:r w:rsidR="00086783" w:rsidRPr="00742EFD">
        <w:rPr>
          <w:rFonts w:ascii="Arial" w:hAnsi="Arial" w:cs="Arial"/>
          <w:sz w:val="22"/>
          <w:szCs w:val="22"/>
        </w:rPr>
        <w:t>values from RBNS results</w:t>
      </w:r>
      <w:r w:rsidRPr="00742EFD">
        <w:rPr>
          <w:rFonts w:ascii="Arial" w:hAnsi="Arial" w:cs="Arial"/>
          <w:sz w:val="22"/>
          <w:szCs w:val="22"/>
        </w:rPr>
        <w:t xml:space="preserve"> uses </w:t>
      </w:r>
      <w:r w:rsidR="003241BD" w:rsidRPr="00742EFD">
        <w:rPr>
          <w:rFonts w:ascii="Arial" w:hAnsi="Arial" w:cs="Arial"/>
          <w:sz w:val="22"/>
          <w:szCs w:val="22"/>
        </w:rPr>
        <w:t xml:space="preserve">data from </w:t>
      </w:r>
      <w:r w:rsidRPr="00742EFD">
        <w:rPr>
          <w:rFonts w:ascii="Arial" w:hAnsi="Arial" w:cs="Arial"/>
          <w:sz w:val="22"/>
          <w:szCs w:val="22"/>
        </w:rPr>
        <w:t xml:space="preserve">only one </w:t>
      </w:r>
      <w:r w:rsidR="003241BD" w:rsidRPr="00742EFD">
        <w:rPr>
          <w:rFonts w:ascii="Arial" w:hAnsi="Arial" w:cs="Arial"/>
          <w:sz w:val="22"/>
          <w:szCs w:val="22"/>
        </w:rPr>
        <w:t>protein concentration</w:t>
      </w:r>
      <w:r w:rsidR="00687579" w:rsidRPr="00742EFD">
        <w:rPr>
          <w:rFonts w:ascii="Arial" w:hAnsi="Arial" w:cs="Arial"/>
          <w:sz w:val="22"/>
          <w:szCs w:val="22"/>
        </w:rPr>
        <w:fldChar w:fldCharType="begin"/>
      </w:r>
      <w:r w:rsidR="00687579" w:rsidRPr="00742EFD">
        <w:rPr>
          <w:rFonts w:ascii="Arial" w:hAnsi="Arial" w:cs="Arial"/>
          <w:sz w:val="22"/>
          <w:szCs w:val="22"/>
        </w:rPr>
        <w:instrText xml:space="preserve"> ADDIN PAPERS2_CITATIONS &lt;citation&gt;&lt;priority&gt;0&lt;/priority&gt;&lt;uuid&gt;B002B92F-FEEC-4D14-95C6-FD53BD6AC891&lt;/uuid&gt;&lt;publications&gt;&lt;publication&gt;&lt;subtype&gt;400&lt;/subtype&gt;&lt;title&gt;RNA Bind-n-Seq: quantitative assessment of the sequence and structural binding specificity of RNA binding proteins.&lt;/title&gt;&lt;url&gt;http://eutils.ncbi.nlm.nih.gov/entrez/eutils/elink.fcgi?dbfrom=pubmed&amp;amp;id=24837674&amp;amp;retmode=ref&amp;amp;cmd=prlinks&lt;/url&gt;&lt;volume&gt;54&lt;/volume&gt;&lt;revision_date&gt;99201403041200000000222000&lt;/revision_date&gt;&lt;publication_date&gt;99201406051200000000222000&lt;/publication_date&gt;&lt;uuid&gt;E419BA41-3917-48AE-B59E-53A999A972EF&lt;/uuid&gt;&lt;type&gt;400&lt;/type&gt;&lt;accepted_date&gt;99201404101200000000222000&lt;/accepted_date&gt;&lt;number&gt;5&lt;/number&gt;&lt;submission_date&gt;99201312271200000000222000&lt;/submission_date&gt;&lt;doi&gt;10.1016/j.molcel.2014.04.016&lt;/doi&gt;&lt;institution&gt;Department of Biology, Massachusetts Institute of Technology, Cambridge, MA 02142, USA.&lt;/institution&gt;&lt;startpage&gt;887&lt;/startpage&gt;&lt;endpage&gt;900&lt;/endpage&gt;&lt;bundle&gt;&lt;publication&gt;&lt;title&gt;Molecular cell&lt;/title&gt;&lt;uuid&gt;B6FA3066-BACB-4B29-9470-5D270DD90AB6&lt;/uuid&gt;&lt;subtype&gt;-100&lt;/subtype&gt;&lt;type&gt;-100&lt;/type&gt;&lt;/publication&gt;&lt;/bundle&gt;&lt;authors&gt;&lt;author&gt;&lt;lastName&gt;Lambert&lt;/lastName&gt;&lt;firstName&gt;Nicole&lt;/firstName&gt;&lt;/author&gt;&lt;author&gt;&lt;lastName&gt;Robertson&lt;/lastName&gt;&lt;firstName&gt;Alex&lt;/firstName&gt;&lt;/author&gt;&lt;author&gt;&lt;lastName&gt;Jangi&lt;/lastName&gt;&lt;firstName&gt;Mohini&lt;/firstName&gt;&lt;/author&gt;&lt;author&gt;&lt;lastName&gt;McGeary&lt;/lastName&gt;&lt;firstName&gt;Sean&lt;/firstName&gt;&lt;/author&gt;&lt;author&gt;&lt;lastName&gt;Sharp&lt;/lastName&gt;&lt;firstName&gt;Phillip&lt;/firstName&gt;&lt;middleNames&gt;A&lt;/middleNames&gt;&lt;/author&gt;&lt;author&gt;&lt;lastName&gt;Burge&lt;/lastName&gt;&lt;firstName&gt;Christopher&lt;/firstName&gt;&lt;middleNames&gt;B&lt;/middleNames&gt;&lt;/author&gt;&lt;/authors&gt;&lt;/publication&gt;&lt;/publications&gt;&lt;cites&gt;&lt;/cites&gt;&lt;/citation&gt;</w:instrText>
      </w:r>
      <w:r w:rsidR="00687579" w:rsidRPr="00742EFD">
        <w:rPr>
          <w:rFonts w:ascii="Arial" w:hAnsi="Arial" w:cs="Arial"/>
          <w:sz w:val="22"/>
          <w:szCs w:val="22"/>
        </w:rPr>
        <w:fldChar w:fldCharType="separate"/>
      </w:r>
      <w:r w:rsidR="00687579" w:rsidRPr="00742EFD">
        <w:rPr>
          <w:rFonts w:ascii="Arial" w:hAnsi="Arial" w:cs="Arial"/>
          <w:sz w:val="22"/>
          <w:szCs w:val="22"/>
        </w:rPr>
        <w:t>{Lambert:2014jm}</w:t>
      </w:r>
      <w:r w:rsidR="00687579" w:rsidRPr="00742EFD">
        <w:rPr>
          <w:rFonts w:ascii="Arial" w:hAnsi="Arial" w:cs="Arial"/>
          <w:sz w:val="22"/>
          <w:szCs w:val="22"/>
        </w:rPr>
        <w:fldChar w:fldCharType="end"/>
      </w:r>
      <w:r w:rsidR="003241BD" w:rsidRPr="00742EFD">
        <w:rPr>
          <w:rFonts w:ascii="Arial" w:hAnsi="Arial" w:cs="Arial"/>
          <w:sz w:val="22"/>
          <w:szCs w:val="22"/>
        </w:rPr>
        <w:t xml:space="preserve"> and thus</w:t>
      </w:r>
      <w:r w:rsidR="00086783" w:rsidRPr="00742EFD">
        <w:rPr>
          <w:rFonts w:ascii="Arial" w:hAnsi="Arial" w:cs="Arial"/>
          <w:sz w:val="22"/>
          <w:szCs w:val="22"/>
        </w:rPr>
        <w:t xml:space="preserve"> </w:t>
      </w:r>
      <w:r w:rsidR="003241BD" w:rsidRPr="00742EFD">
        <w:rPr>
          <w:rFonts w:ascii="Arial" w:hAnsi="Arial" w:cs="Arial"/>
          <w:sz w:val="22"/>
          <w:szCs w:val="22"/>
        </w:rPr>
        <w:t>can</w:t>
      </w:r>
      <w:r w:rsidR="00086783" w:rsidRPr="00742EFD">
        <w:rPr>
          <w:rFonts w:ascii="Arial" w:hAnsi="Arial" w:cs="Arial"/>
          <w:sz w:val="22"/>
          <w:szCs w:val="22"/>
        </w:rPr>
        <w:t xml:space="preserve">not account for </w:t>
      </w:r>
      <w:r w:rsidR="009E2BCA" w:rsidRPr="00742EFD">
        <w:rPr>
          <w:rFonts w:ascii="Arial" w:hAnsi="Arial" w:cs="Arial"/>
          <w:sz w:val="22"/>
          <w:szCs w:val="22"/>
        </w:rPr>
        <w:t>either background binding or ligand saturation</w:t>
      </w:r>
      <w:r w:rsidR="003241BD" w:rsidRPr="00742EFD">
        <w:rPr>
          <w:rFonts w:ascii="Arial" w:hAnsi="Arial" w:cs="Arial"/>
          <w:sz w:val="22"/>
          <w:szCs w:val="22"/>
        </w:rPr>
        <w:t>.</w:t>
      </w:r>
      <w:r w:rsidR="009E2BCA" w:rsidRPr="00742EFD">
        <w:rPr>
          <w:rFonts w:ascii="Arial" w:hAnsi="Arial" w:cs="Arial"/>
          <w:sz w:val="22"/>
          <w:szCs w:val="22"/>
        </w:rPr>
        <w:t xml:space="preserve"> </w:t>
      </w:r>
      <w:r w:rsidR="003241BD" w:rsidRPr="00742EFD">
        <w:rPr>
          <w:rFonts w:ascii="Arial" w:hAnsi="Arial" w:cs="Arial"/>
          <w:sz w:val="22"/>
          <w:szCs w:val="22"/>
        </w:rPr>
        <w:t xml:space="preserve"> Therefore, </w:t>
      </w:r>
      <w:r w:rsidR="00BD661C" w:rsidRPr="00742EFD">
        <w:rPr>
          <w:rFonts w:ascii="Arial" w:hAnsi="Arial" w:cs="Arial"/>
          <w:sz w:val="22"/>
          <w:szCs w:val="22"/>
        </w:rPr>
        <w:t>w</w:t>
      </w:r>
      <w:r w:rsidR="009E2BCA" w:rsidRPr="00742EFD">
        <w:rPr>
          <w:rFonts w:ascii="Arial" w:hAnsi="Arial" w:cs="Arial"/>
          <w:sz w:val="22"/>
          <w:szCs w:val="22"/>
        </w:rPr>
        <w:t xml:space="preserve">e </w:t>
      </w:r>
      <w:r w:rsidR="003241BD" w:rsidRPr="00742EFD">
        <w:rPr>
          <w:rFonts w:ascii="Arial" w:hAnsi="Arial" w:cs="Arial"/>
          <w:sz w:val="22"/>
          <w:szCs w:val="22"/>
        </w:rPr>
        <w:t xml:space="preserve">developed </w:t>
      </w:r>
      <w:r w:rsidR="009E2BCA" w:rsidRPr="00742EFD">
        <w:rPr>
          <w:rFonts w:ascii="Arial" w:hAnsi="Arial" w:cs="Arial"/>
          <w:sz w:val="22"/>
          <w:szCs w:val="22"/>
        </w:rPr>
        <w:t>a computational strategy that simultaneously incorporate</w:t>
      </w:r>
      <w:r w:rsidR="00570347">
        <w:rPr>
          <w:rFonts w:ascii="Arial" w:hAnsi="Arial" w:cs="Arial"/>
          <w:sz w:val="22"/>
          <w:szCs w:val="22"/>
        </w:rPr>
        <w:t>s</w:t>
      </w:r>
      <w:r w:rsidR="009E2BCA" w:rsidRPr="00742EFD">
        <w:rPr>
          <w:rFonts w:ascii="Arial" w:hAnsi="Arial" w:cs="Arial"/>
          <w:sz w:val="22"/>
          <w:szCs w:val="22"/>
        </w:rPr>
        <w:t xml:space="preserve"> information from all concentrations </w:t>
      </w:r>
      <w:r w:rsidR="00D91BFB" w:rsidRPr="00742EFD">
        <w:rPr>
          <w:rFonts w:ascii="Arial" w:hAnsi="Arial" w:cs="Arial"/>
          <w:sz w:val="22"/>
          <w:szCs w:val="22"/>
        </w:rPr>
        <w:t xml:space="preserve">of </w:t>
      </w:r>
      <w:r w:rsidR="009E2BCA" w:rsidRPr="00742EFD">
        <w:rPr>
          <w:rFonts w:ascii="Arial" w:hAnsi="Arial" w:cs="Arial"/>
          <w:sz w:val="22"/>
          <w:szCs w:val="22"/>
        </w:rPr>
        <w:t>an RBNS experiment</w:t>
      </w:r>
      <w:r w:rsidR="00D91BFB" w:rsidRPr="00742EFD">
        <w:rPr>
          <w:rFonts w:ascii="Arial" w:hAnsi="Arial" w:cs="Arial"/>
          <w:sz w:val="22"/>
          <w:szCs w:val="22"/>
        </w:rPr>
        <w:t xml:space="preserve"> to calculat</w:t>
      </w:r>
      <w:r w:rsidR="00570347">
        <w:rPr>
          <w:rFonts w:ascii="Arial" w:hAnsi="Arial" w:cs="Arial"/>
          <w:sz w:val="22"/>
          <w:szCs w:val="22"/>
        </w:rPr>
        <w:t>e</w:t>
      </w:r>
      <w:r w:rsidR="00D91BFB" w:rsidRPr="00742EFD">
        <w:rPr>
          <w:rFonts w:ascii="Arial" w:hAnsi="Arial" w:cs="Arial"/>
          <w:sz w:val="22"/>
          <w:szCs w:val="22"/>
        </w:rPr>
        <w:t xml:space="preserve"> relative </w:t>
      </w:r>
      <w:r w:rsidR="00D91BFB" w:rsidRPr="00742EFD">
        <w:rPr>
          <w:rFonts w:ascii="Arial" w:hAnsi="Arial" w:cs="Arial"/>
          <w:i/>
          <w:sz w:val="22"/>
          <w:szCs w:val="22"/>
        </w:rPr>
        <w:t>K</w:t>
      </w:r>
      <w:r w:rsidR="00D91BFB" w:rsidRPr="00742EFD">
        <w:rPr>
          <w:rFonts w:ascii="Arial" w:hAnsi="Arial" w:cs="Arial"/>
          <w:sz w:val="22"/>
          <w:szCs w:val="22"/>
          <w:vertAlign w:val="subscript"/>
        </w:rPr>
        <w:t>D</w:t>
      </w:r>
      <w:r w:rsidR="00D91BFB" w:rsidRPr="00742EFD">
        <w:rPr>
          <w:rFonts w:ascii="Arial" w:hAnsi="Arial" w:cs="Arial"/>
          <w:sz w:val="22"/>
          <w:szCs w:val="22"/>
        </w:rPr>
        <w:t xml:space="preserve"> values</w:t>
      </w:r>
      <w:r w:rsidR="009E2BCA" w:rsidRPr="00742EFD">
        <w:rPr>
          <w:rFonts w:ascii="Arial" w:hAnsi="Arial" w:cs="Arial"/>
          <w:sz w:val="22"/>
          <w:szCs w:val="22"/>
        </w:rPr>
        <w:t xml:space="preserve">. </w:t>
      </w:r>
      <w:r w:rsidR="00C67DE9" w:rsidRPr="00742EFD">
        <w:rPr>
          <w:rFonts w:ascii="Arial" w:hAnsi="Arial" w:cs="Arial"/>
          <w:sz w:val="22"/>
          <w:szCs w:val="22"/>
        </w:rPr>
        <w:t xml:space="preserve"> Underlying this strategy is a</w:t>
      </w:r>
      <w:r w:rsidR="009E2BCA" w:rsidRPr="00742EFD">
        <w:rPr>
          <w:rFonts w:ascii="Arial" w:hAnsi="Arial" w:cs="Arial"/>
          <w:sz w:val="22"/>
          <w:szCs w:val="22"/>
        </w:rPr>
        <w:t xml:space="preserve"> model </w:t>
      </w:r>
      <w:r w:rsidR="00C67DE9" w:rsidRPr="00742EFD">
        <w:rPr>
          <w:rFonts w:ascii="Arial" w:hAnsi="Arial" w:cs="Arial"/>
          <w:sz w:val="22"/>
          <w:szCs w:val="22"/>
        </w:rPr>
        <w:t xml:space="preserve">that </w:t>
      </w:r>
      <w:r w:rsidR="009E2BCA" w:rsidRPr="00742EFD">
        <w:rPr>
          <w:rFonts w:ascii="Arial" w:hAnsi="Arial" w:cs="Arial"/>
          <w:sz w:val="22"/>
          <w:szCs w:val="22"/>
        </w:rPr>
        <w:t xml:space="preserve">takes as input </w:t>
      </w:r>
      <w:r w:rsidR="00C67DE9" w:rsidRPr="00742EFD">
        <w:rPr>
          <w:rFonts w:ascii="Arial" w:hAnsi="Arial" w:cs="Arial"/>
          <w:sz w:val="22"/>
          <w:szCs w:val="22"/>
        </w:rPr>
        <w:t>the stock concentration of purified AGO2–miR-1,</w:t>
      </w:r>
      <w:r w:rsidR="00C67DE9" w:rsidRPr="00742EFD" w:rsidDel="00C67DE9">
        <w:rPr>
          <w:rFonts w:ascii="Arial" w:hAnsi="Arial" w:cs="Arial"/>
          <w:sz w:val="22"/>
          <w:szCs w:val="22"/>
        </w:rPr>
        <w:t xml:space="preserve"> </w:t>
      </w:r>
      <w:r w:rsidR="009E2BCA" w:rsidRPr="00742EFD">
        <w:rPr>
          <w:rFonts w:ascii="Arial" w:hAnsi="Arial" w:cs="Arial"/>
          <w:sz w:val="22"/>
          <w:szCs w:val="22"/>
        </w:rPr>
        <w:t xml:space="preserve">the </w:t>
      </w:r>
      <w:r w:rsidR="009E2BCA" w:rsidRPr="00742EFD">
        <w:rPr>
          <w:rFonts w:ascii="Arial" w:hAnsi="Arial" w:cs="Arial"/>
          <w:i/>
          <w:sz w:val="22"/>
          <w:szCs w:val="22"/>
        </w:rPr>
        <w:t>K</w:t>
      </w:r>
      <w:r w:rsidR="009E2BCA" w:rsidRPr="00742EFD">
        <w:rPr>
          <w:rFonts w:ascii="Arial" w:hAnsi="Arial" w:cs="Arial"/>
          <w:sz w:val="22"/>
          <w:szCs w:val="22"/>
          <w:vertAlign w:val="subscript"/>
        </w:rPr>
        <w:t>D</w:t>
      </w:r>
      <w:r w:rsidR="009E2BCA" w:rsidRPr="00742EFD">
        <w:rPr>
          <w:rFonts w:ascii="Arial" w:hAnsi="Arial" w:cs="Arial"/>
          <w:sz w:val="22"/>
          <w:szCs w:val="22"/>
        </w:rPr>
        <w:t xml:space="preserve"> values for each miRNA site</w:t>
      </w:r>
      <w:r w:rsidR="00D91BFB" w:rsidRPr="00742EFD">
        <w:rPr>
          <w:rFonts w:ascii="Arial" w:hAnsi="Arial" w:cs="Arial"/>
          <w:sz w:val="22"/>
          <w:szCs w:val="22"/>
        </w:rPr>
        <w:t xml:space="preserve"> </w:t>
      </w:r>
      <w:r w:rsidR="009E2BCA" w:rsidRPr="00742EFD">
        <w:rPr>
          <w:rFonts w:ascii="Arial" w:hAnsi="Arial" w:cs="Arial"/>
          <w:sz w:val="22"/>
          <w:szCs w:val="22"/>
        </w:rPr>
        <w:t>type</w:t>
      </w:r>
      <w:r w:rsidR="00687579" w:rsidRPr="00742EFD">
        <w:rPr>
          <w:rFonts w:ascii="Arial" w:hAnsi="Arial" w:cs="Arial"/>
          <w:sz w:val="22"/>
          <w:szCs w:val="22"/>
        </w:rPr>
        <w:t xml:space="preserve"> </w:t>
      </w:r>
      <w:r w:rsidR="00C67DE9" w:rsidRPr="00742EFD">
        <w:rPr>
          <w:rFonts w:ascii="Arial" w:hAnsi="Arial" w:cs="Arial"/>
          <w:sz w:val="22"/>
          <w:szCs w:val="22"/>
        </w:rPr>
        <w:t>(including the “no-site” type)</w:t>
      </w:r>
      <w:r w:rsidR="009E2BCA" w:rsidRPr="00742EFD">
        <w:rPr>
          <w:rFonts w:ascii="Arial" w:hAnsi="Arial" w:cs="Arial"/>
          <w:sz w:val="22"/>
          <w:szCs w:val="22"/>
        </w:rPr>
        <w:t xml:space="preserve">, and </w:t>
      </w:r>
      <w:r w:rsidR="000E19F3" w:rsidRPr="00742EFD">
        <w:rPr>
          <w:rFonts w:ascii="Arial" w:hAnsi="Arial" w:cs="Arial"/>
          <w:sz w:val="22"/>
          <w:szCs w:val="22"/>
        </w:rPr>
        <w:t xml:space="preserve">a </w:t>
      </w:r>
      <w:r w:rsidR="009E2BCA" w:rsidRPr="00742EFD">
        <w:rPr>
          <w:rFonts w:ascii="Arial" w:hAnsi="Arial" w:cs="Arial"/>
          <w:sz w:val="22"/>
          <w:szCs w:val="22"/>
        </w:rPr>
        <w:t>constant amount background library recovered in all samples</w:t>
      </w:r>
      <w:r w:rsidR="009B338F" w:rsidRPr="00742EFD">
        <w:rPr>
          <w:rFonts w:ascii="Arial" w:hAnsi="Arial" w:cs="Arial"/>
          <w:sz w:val="22"/>
          <w:szCs w:val="22"/>
        </w:rPr>
        <w:t>.  With these inputs, the model</w:t>
      </w:r>
      <w:r w:rsidR="009E2BCA" w:rsidRPr="00742EFD">
        <w:rPr>
          <w:rFonts w:ascii="Arial" w:hAnsi="Arial" w:cs="Arial"/>
          <w:sz w:val="22"/>
          <w:szCs w:val="22"/>
        </w:rPr>
        <w:t xml:space="preserve"> outputs </w:t>
      </w:r>
      <w:r w:rsidR="00432C8D" w:rsidRPr="00742EFD">
        <w:rPr>
          <w:rFonts w:ascii="Arial" w:hAnsi="Arial" w:cs="Arial"/>
          <w:sz w:val="22"/>
          <w:szCs w:val="22"/>
        </w:rPr>
        <w:t>the predicted enrichment</w:t>
      </w:r>
      <w:r w:rsidR="009E2BCA" w:rsidRPr="00742EFD">
        <w:rPr>
          <w:rFonts w:ascii="Arial" w:hAnsi="Arial" w:cs="Arial"/>
          <w:sz w:val="22"/>
          <w:szCs w:val="22"/>
        </w:rPr>
        <w:t xml:space="preserve"> of each site type across the </w:t>
      </w:r>
      <w:r w:rsidR="00432C8D" w:rsidRPr="00742EFD">
        <w:rPr>
          <w:rFonts w:ascii="Arial" w:hAnsi="Arial" w:cs="Arial"/>
          <w:sz w:val="22"/>
          <w:szCs w:val="22"/>
        </w:rPr>
        <w:t xml:space="preserve">concentration </w:t>
      </w:r>
      <w:r w:rsidR="009E2BCA" w:rsidRPr="00742EFD">
        <w:rPr>
          <w:rFonts w:ascii="Arial" w:hAnsi="Arial" w:cs="Arial"/>
          <w:sz w:val="22"/>
          <w:szCs w:val="22"/>
        </w:rPr>
        <w:t xml:space="preserve">series. </w:t>
      </w:r>
      <w:r w:rsidR="00432C8D" w:rsidRPr="00742EFD">
        <w:rPr>
          <w:rFonts w:ascii="Arial" w:hAnsi="Arial" w:cs="Arial"/>
          <w:sz w:val="22"/>
          <w:szCs w:val="22"/>
        </w:rPr>
        <w:t xml:space="preserve"> Using this model, we</w:t>
      </w:r>
      <w:r w:rsidR="009E2BCA" w:rsidRPr="00742EFD">
        <w:rPr>
          <w:rFonts w:ascii="Arial" w:hAnsi="Arial" w:cs="Arial"/>
          <w:sz w:val="22"/>
          <w:szCs w:val="22"/>
        </w:rPr>
        <w:t xml:space="preserve"> perform</w:t>
      </w:r>
      <w:r w:rsidR="00432C8D" w:rsidRPr="00742EFD">
        <w:rPr>
          <w:rFonts w:ascii="Arial" w:hAnsi="Arial" w:cs="Arial"/>
          <w:sz w:val="22"/>
          <w:szCs w:val="22"/>
        </w:rPr>
        <w:t>ed</w:t>
      </w:r>
      <w:r w:rsidR="009E2BCA" w:rsidRPr="00742EFD">
        <w:rPr>
          <w:rFonts w:ascii="Arial" w:hAnsi="Arial" w:cs="Arial"/>
          <w:sz w:val="22"/>
          <w:szCs w:val="22"/>
        </w:rPr>
        <w:t xml:space="preserve"> maximum likelihood estimation (MLE) </w:t>
      </w:r>
      <w:r w:rsidR="005C54EE" w:rsidRPr="00742EFD">
        <w:rPr>
          <w:rFonts w:ascii="Arial" w:hAnsi="Arial" w:cs="Arial"/>
          <w:sz w:val="22"/>
          <w:szCs w:val="22"/>
        </w:rPr>
        <w:t>to fit the</w:t>
      </w:r>
      <w:r w:rsidR="009E2BCA" w:rsidRPr="00742EFD">
        <w:rPr>
          <w:rFonts w:ascii="Arial" w:hAnsi="Arial" w:cs="Arial"/>
          <w:sz w:val="22"/>
          <w:szCs w:val="22"/>
        </w:rPr>
        <w:t xml:space="preserve"> </w:t>
      </w:r>
      <w:r w:rsidR="009E2BCA" w:rsidRPr="00742EFD">
        <w:rPr>
          <w:rFonts w:ascii="Arial" w:hAnsi="Arial" w:cs="Arial"/>
          <w:i/>
          <w:sz w:val="22"/>
          <w:szCs w:val="22"/>
        </w:rPr>
        <w:t>K</w:t>
      </w:r>
      <w:r w:rsidR="009E2BCA" w:rsidRPr="00742EFD">
        <w:rPr>
          <w:rFonts w:ascii="Arial" w:hAnsi="Arial" w:cs="Arial"/>
          <w:sz w:val="22"/>
          <w:szCs w:val="22"/>
          <w:vertAlign w:val="subscript"/>
        </w:rPr>
        <w:t>D</w:t>
      </w:r>
      <w:r w:rsidR="009E2BCA" w:rsidRPr="00742EFD">
        <w:rPr>
          <w:rFonts w:ascii="Arial" w:hAnsi="Arial" w:cs="Arial"/>
          <w:sz w:val="22"/>
          <w:szCs w:val="22"/>
        </w:rPr>
        <w:t xml:space="preserve"> values. </w:t>
      </w:r>
      <w:r w:rsidR="003D17A3" w:rsidRPr="00742EFD">
        <w:rPr>
          <w:rFonts w:ascii="Arial" w:hAnsi="Arial" w:cs="Arial"/>
          <w:sz w:val="22"/>
          <w:szCs w:val="22"/>
        </w:rPr>
        <w:t>With these</w:t>
      </w:r>
      <w:r w:rsidR="005C54EE" w:rsidRPr="00742EFD">
        <w:rPr>
          <w:rFonts w:ascii="Arial" w:hAnsi="Arial" w:cs="Arial"/>
          <w:sz w:val="22"/>
          <w:szCs w:val="22"/>
        </w:rPr>
        <w:t xml:space="preserve"> fitted </w:t>
      </w:r>
      <w:r w:rsidR="005C54EE" w:rsidRPr="00742EFD">
        <w:rPr>
          <w:rFonts w:ascii="Arial" w:hAnsi="Arial" w:cs="Arial"/>
          <w:i/>
          <w:sz w:val="22"/>
          <w:szCs w:val="22"/>
        </w:rPr>
        <w:t>K</w:t>
      </w:r>
      <w:r w:rsidR="005C54EE" w:rsidRPr="00742EFD">
        <w:rPr>
          <w:rFonts w:ascii="Arial" w:hAnsi="Arial" w:cs="Arial"/>
          <w:sz w:val="22"/>
          <w:szCs w:val="22"/>
          <w:vertAlign w:val="subscript"/>
        </w:rPr>
        <w:t>D</w:t>
      </w:r>
      <w:r w:rsidR="005C54EE" w:rsidRPr="00742EFD">
        <w:rPr>
          <w:rFonts w:ascii="Arial" w:hAnsi="Arial" w:cs="Arial"/>
          <w:sz w:val="22"/>
          <w:szCs w:val="22"/>
        </w:rPr>
        <w:t xml:space="preserve"> values</w:t>
      </w:r>
      <w:r w:rsidR="003D17A3" w:rsidRPr="00742EFD">
        <w:rPr>
          <w:rFonts w:ascii="Arial" w:hAnsi="Arial" w:cs="Arial"/>
          <w:sz w:val="22"/>
          <w:szCs w:val="22"/>
        </w:rPr>
        <w:t>, the model</w:t>
      </w:r>
      <w:r w:rsidR="005C54EE" w:rsidRPr="00742EFD">
        <w:rPr>
          <w:rFonts w:ascii="Arial" w:hAnsi="Arial" w:cs="Arial"/>
          <w:sz w:val="22"/>
          <w:szCs w:val="22"/>
        </w:rPr>
        <w:t xml:space="preserve"> </w:t>
      </w:r>
      <w:r w:rsidR="009E2BCA" w:rsidRPr="00742EFD">
        <w:rPr>
          <w:rFonts w:ascii="Arial" w:hAnsi="Arial" w:cs="Arial"/>
          <w:sz w:val="22"/>
          <w:szCs w:val="22"/>
        </w:rPr>
        <w:t>explain</w:t>
      </w:r>
      <w:r w:rsidR="005C54EE" w:rsidRPr="00742EFD">
        <w:rPr>
          <w:rFonts w:ascii="Arial" w:hAnsi="Arial" w:cs="Arial"/>
          <w:sz w:val="22"/>
          <w:szCs w:val="22"/>
        </w:rPr>
        <w:t>ed</w:t>
      </w:r>
      <w:r w:rsidR="009E2BCA" w:rsidRPr="00742EFD">
        <w:rPr>
          <w:rFonts w:ascii="Arial" w:hAnsi="Arial" w:cs="Arial"/>
          <w:sz w:val="22"/>
          <w:szCs w:val="22"/>
        </w:rPr>
        <w:t xml:space="preserve"> the observed data well (Fig</w:t>
      </w:r>
      <w:r w:rsidR="00B92ED7" w:rsidRPr="00742EFD">
        <w:rPr>
          <w:rFonts w:ascii="Arial" w:hAnsi="Arial" w:cs="Arial"/>
          <w:sz w:val="22"/>
          <w:szCs w:val="22"/>
        </w:rPr>
        <w:t>.</w:t>
      </w:r>
      <w:r w:rsidR="009E2BCA" w:rsidRPr="00742EFD">
        <w:rPr>
          <w:rFonts w:ascii="Arial" w:hAnsi="Arial" w:cs="Arial"/>
          <w:sz w:val="22"/>
          <w:szCs w:val="22"/>
        </w:rPr>
        <w:t xml:space="preserve"> </w:t>
      </w:r>
      <w:r w:rsidR="00536436" w:rsidRPr="00742EFD">
        <w:rPr>
          <w:rFonts w:ascii="Arial" w:hAnsi="Arial" w:cs="Arial"/>
          <w:sz w:val="22"/>
          <w:szCs w:val="22"/>
        </w:rPr>
        <w:t>1</w:t>
      </w:r>
      <w:r w:rsidR="00536436">
        <w:rPr>
          <w:rFonts w:ascii="Arial" w:hAnsi="Arial" w:cs="Arial"/>
          <w:sz w:val="22"/>
          <w:szCs w:val="22"/>
        </w:rPr>
        <w:t>D</w:t>
      </w:r>
      <w:r w:rsidR="0094447A" w:rsidRPr="00742EFD">
        <w:rPr>
          <w:rFonts w:ascii="Arial" w:hAnsi="Arial" w:cs="Arial"/>
          <w:sz w:val="22"/>
          <w:szCs w:val="22"/>
        </w:rPr>
        <w:t>, lines and points, respectively</w:t>
      </w:r>
      <w:r w:rsidR="009E2BCA" w:rsidRPr="00742EFD">
        <w:rPr>
          <w:rFonts w:ascii="Arial" w:hAnsi="Arial" w:cs="Arial"/>
          <w:sz w:val="22"/>
          <w:szCs w:val="22"/>
        </w:rPr>
        <w:t xml:space="preserve">). </w:t>
      </w:r>
      <w:r w:rsidR="003D17A3" w:rsidRPr="00742EFD">
        <w:rPr>
          <w:rFonts w:ascii="Arial" w:hAnsi="Arial" w:cs="Arial"/>
          <w:sz w:val="22"/>
          <w:szCs w:val="22"/>
        </w:rPr>
        <w:t>Moreover</w:t>
      </w:r>
      <w:r w:rsidR="009E2BCA" w:rsidRPr="00742EFD">
        <w:rPr>
          <w:rFonts w:ascii="Arial" w:hAnsi="Arial" w:cs="Arial"/>
          <w:sz w:val="22"/>
          <w:szCs w:val="22"/>
        </w:rPr>
        <w:t xml:space="preserve">, </w:t>
      </w:r>
      <w:r w:rsidR="00F21C03" w:rsidRPr="00742EFD">
        <w:rPr>
          <w:rFonts w:ascii="Arial" w:hAnsi="Arial" w:cs="Arial"/>
          <w:sz w:val="22"/>
          <w:szCs w:val="22"/>
        </w:rPr>
        <w:t>these</w:t>
      </w:r>
      <w:r w:rsidR="00F21C03" w:rsidRPr="00742EFD">
        <w:rPr>
          <w:rFonts w:ascii="Arial" w:hAnsi="Arial" w:cs="Arial"/>
          <w:i/>
          <w:sz w:val="22"/>
          <w:szCs w:val="22"/>
        </w:rPr>
        <w:t xml:space="preserve"> K</w:t>
      </w:r>
      <w:r w:rsidR="00F21C03" w:rsidRPr="00742EFD">
        <w:rPr>
          <w:rFonts w:ascii="Arial" w:hAnsi="Arial" w:cs="Arial"/>
          <w:sz w:val="22"/>
          <w:szCs w:val="22"/>
          <w:vertAlign w:val="subscript"/>
        </w:rPr>
        <w:t>D</w:t>
      </w:r>
      <w:r w:rsidR="00F21C03" w:rsidRPr="00742EFD">
        <w:rPr>
          <w:rFonts w:ascii="Arial" w:hAnsi="Arial" w:cs="Arial"/>
          <w:sz w:val="22"/>
          <w:szCs w:val="22"/>
        </w:rPr>
        <w:t xml:space="preserve"> values were robustly </w:t>
      </w:r>
      <w:r w:rsidR="006F3E43" w:rsidRPr="00742EFD">
        <w:rPr>
          <w:rFonts w:ascii="Arial" w:hAnsi="Arial" w:cs="Arial"/>
          <w:sz w:val="22"/>
          <w:szCs w:val="22"/>
        </w:rPr>
        <w:t>estimated</w:t>
      </w:r>
      <w:r w:rsidR="00F21C03" w:rsidRPr="00742EFD">
        <w:rPr>
          <w:rFonts w:ascii="Arial" w:hAnsi="Arial" w:cs="Arial"/>
          <w:sz w:val="22"/>
          <w:szCs w:val="22"/>
        </w:rPr>
        <w:t xml:space="preserve">, as indicated by </w:t>
      </w:r>
      <w:r w:rsidR="003D17A3" w:rsidRPr="00742EFD">
        <w:rPr>
          <w:rFonts w:ascii="Arial" w:hAnsi="Arial" w:cs="Arial"/>
          <w:sz w:val="22"/>
          <w:szCs w:val="22"/>
        </w:rPr>
        <w:t>compari</w:t>
      </w:r>
      <w:r w:rsidR="00F21C03" w:rsidRPr="00742EFD">
        <w:rPr>
          <w:rFonts w:ascii="Arial" w:hAnsi="Arial" w:cs="Arial"/>
          <w:sz w:val="22"/>
          <w:szCs w:val="22"/>
        </w:rPr>
        <w:t>ng</w:t>
      </w:r>
      <w:r w:rsidR="003D17A3" w:rsidRPr="00742EFD">
        <w:rPr>
          <w:rFonts w:ascii="Arial" w:hAnsi="Arial" w:cs="Arial"/>
          <w:sz w:val="22"/>
          <w:szCs w:val="22"/>
        </w:rPr>
        <w:t xml:space="preserve"> </w:t>
      </w:r>
      <w:r w:rsidR="009E2BCA" w:rsidRPr="00742EFD">
        <w:rPr>
          <w:rFonts w:ascii="Arial" w:hAnsi="Arial" w:cs="Arial"/>
          <w:i/>
          <w:sz w:val="22"/>
          <w:szCs w:val="22"/>
        </w:rPr>
        <w:t>K</w:t>
      </w:r>
      <w:r w:rsidR="009E2BCA" w:rsidRPr="00742EFD">
        <w:rPr>
          <w:rFonts w:ascii="Arial" w:hAnsi="Arial" w:cs="Arial"/>
          <w:sz w:val="22"/>
          <w:szCs w:val="22"/>
          <w:vertAlign w:val="subscript"/>
        </w:rPr>
        <w:t>D</w:t>
      </w:r>
      <w:r w:rsidR="009E2BCA" w:rsidRPr="00742EFD">
        <w:rPr>
          <w:rFonts w:ascii="Arial" w:hAnsi="Arial" w:cs="Arial"/>
          <w:sz w:val="22"/>
          <w:szCs w:val="22"/>
        </w:rPr>
        <w:t xml:space="preserve"> values obtained </w:t>
      </w:r>
      <w:r w:rsidR="00F21C03" w:rsidRPr="00742EFD">
        <w:rPr>
          <w:rFonts w:ascii="Arial" w:hAnsi="Arial" w:cs="Arial"/>
          <w:sz w:val="22"/>
          <w:szCs w:val="22"/>
        </w:rPr>
        <w:t>using results from only four of the five AGO2–miR-1 concentrations (</w:t>
      </w:r>
      <w:r w:rsidR="009E2BCA" w:rsidRPr="00742EFD">
        <w:rPr>
          <w:rFonts w:ascii="Arial" w:hAnsi="Arial" w:cs="Arial"/>
          <w:i/>
          <w:sz w:val="22"/>
          <w:szCs w:val="22"/>
        </w:rPr>
        <w:t>r</w:t>
      </w:r>
      <w:r w:rsidR="009E2BCA" w:rsidRPr="00742EFD">
        <w:rPr>
          <w:rFonts w:ascii="Arial" w:hAnsi="Arial" w:cs="Arial"/>
          <w:i/>
          <w:sz w:val="22"/>
          <w:szCs w:val="22"/>
          <w:vertAlign w:val="superscript"/>
        </w:rPr>
        <w:t>2</w:t>
      </w:r>
      <w:r w:rsidR="009E2BCA" w:rsidRPr="00742EFD">
        <w:rPr>
          <w:rFonts w:ascii="Arial" w:hAnsi="Arial" w:cs="Arial"/>
          <w:sz w:val="22"/>
          <w:szCs w:val="22"/>
        </w:rPr>
        <w:t xml:space="preserve"> </w:t>
      </w:r>
      <w:r w:rsidR="006F3E43" w:rsidRPr="00742EFD">
        <w:rPr>
          <w:rFonts w:ascii="Arial" w:hAnsi="Arial" w:cs="Arial"/>
          <w:sz w:val="22"/>
          <w:szCs w:val="22"/>
        </w:rPr>
        <w:t>≥</w:t>
      </w:r>
      <w:r w:rsidR="009E2BCA" w:rsidRPr="00742EFD">
        <w:rPr>
          <w:rFonts w:ascii="Arial" w:hAnsi="Arial" w:cs="Arial"/>
          <w:sz w:val="22"/>
          <w:szCs w:val="22"/>
        </w:rPr>
        <w:t xml:space="preserve"> 0.99</w:t>
      </w:r>
      <w:r w:rsidR="00536436">
        <w:rPr>
          <w:rFonts w:ascii="Arial" w:hAnsi="Arial" w:cs="Arial"/>
          <w:sz w:val="22"/>
          <w:szCs w:val="22"/>
        </w:rPr>
        <w:t>2</w:t>
      </w:r>
      <w:r w:rsidR="009E2BCA" w:rsidRPr="00742EFD">
        <w:rPr>
          <w:rFonts w:ascii="Arial" w:hAnsi="Arial" w:cs="Arial"/>
          <w:sz w:val="22"/>
          <w:szCs w:val="22"/>
        </w:rPr>
        <w:t xml:space="preserve"> </w:t>
      </w:r>
      <w:r w:rsidR="006F3E43" w:rsidRPr="00742EFD">
        <w:rPr>
          <w:rFonts w:ascii="Arial" w:hAnsi="Arial" w:cs="Arial"/>
          <w:sz w:val="22"/>
          <w:szCs w:val="22"/>
        </w:rPr>
        <w:t xml:space="preserve">for each of the ten pairwise comparisons </w:t>
      </w:r>
      <w:commentRangeStart w:id="24"/>
      <w:r w:rsidR="000E19F3" w:rsidRPr="00742EFD">
        <w:rPr>
          <w:rFonts w:ascii="Arial" w:hAnsi="Arial" w:cs="Arial"/>
          <w:sz w:val="22"/>
          <w:szCs w:val="22"/>
        </w:rPr>
        <w:t>fig. S</w:t>
      </w:r>
      <w:r w:rsidR="00536436">
        <w:rPr>
          <w:rFonts w:ascii="Arial" w:hAnsi="Arial" w:cs="Arial"/>
          <w:sz w:val="22"/>
          <w:szCs w:val="22"/>
        </w:rPr>
        <w:t>1B</w:t>
      </w:r>
      <w:commentRangeEnd w:id="24"/>
      <w:r w:rsidR="005C54EE" w:rsidRPr="00742EFD">
        <w:rPr>
          <w:rStyle w:val="CommentReference"/>
          <w:rFonts w:ascii="Arial" w:eastAsiaTheme="minorHAnsi" w:hAnsi="Arial" w:cs="Arial"/>
          <w:sz w:val="22"/>
          <w:szCs w:val="22"/>
        </w:rPr>
        <w:commentReference w:id="24"/>
      </w:r>
      <w:r w:rsidR="009E2BCA" w:rsidRPr="00742EFD">
        <w:rPr>
          <w:rFonts w:ascii="Arial" w:hAnsi="Arial" w:cs="Arial"/>
          <w:sz w:val="22"/>
          <w:szCs w:val="22"/>
        </w:rPr>
        <w:t>)</w:t>
      </w:r>
      <w:r w:rsidR="00F277BE" w:rsidRPr="00742EFD">
        <w:rPr>
          <w:rFonts w:ascii="Arial" w:hAnsi="Arial" w:cs="Arial"/>
          <w:sz w:val="22"/>
          <w:szCs w:val="22"/>
        </w:rPr>
        <w:t>.  Although t</w:t>
      </w:r>
      <w:r w:rsidR="008924F5" w:rsidRPr="00742EFD">
        <w:rPr>
          <w:rFonts w:ascii="Arial" w:hAnsi="Arial" w:cs="Arial"/>
          <w:sz w:val="22"/>
          <w:szCs w:val="22"/>
        </w:rPr>
        <w:t xml:space="preserve">he </w:t>
      </w:r>
      <w:r w:rsidR="0093493E" w:rsidRPr="00742EFD">
        <w:rPr>
          <w:rFonts w:ascii="Arial" w:hAnsi="Arial" w:cs="Arial"/>
          <w:sz w:val="22"/>
          <w:szCs w:val="22"/>
        </w:rPr>
        <w:t>quantitative</w:t>
      </w:r>
      <w:r w:rsidR="008924F5" w:rsidRPr="00742EFD">
        <w:rPr>
          <w:rFonts w:ascii="Arial" w:hAnsi="Arial" w:cs="Arial"/>
          <w:sz w:val="22"/>
          <w:szCs w:val="22"/>
        </w:rPr>
        <w:t xml:space="preserve"> binding affinities followed the same hierarchy as observed for site enrichment, the differences in affinities were of greater magnitude</w:t>
      </w:r>
      <w:r w:rsidR="002C168D" w:rsidRPr="00742EFD">
        <w:rPr>
          <w:rFonts w:ascii="Arial" w:hAnsi="Arial" w:cs="Arial"/>
          <w:sz w:val="22"/>
          <w:szCs w:val="22"/>
        </w:rPr>
        <w:t xml:space="preserve"> </w:t>
      </w:r>
      <w:r w:rsidR="00E93EB0" w:rsidRPr="00742EFD">
        <w:rPr>
          <w:rFonts w:ascii="Arial" w:hAnsi="Arial" w:cs="Arial"/>
          <w:sz w:val="22"/>
          <w:szCs w:val="22"/>
        </w:rPr>
        <w:t>(Fig. 1C)</w:t>
      </w:r>
      <w:r w:rsidR="008924F5" w:rsidRPr="00742EFD">
        <w:rPr>
          <w:rFonts w:ascii="Arial" w:hAnsi="Arial" w:cs="Arial"/>
          <w:sz w:val="22"/>
          <w:szCs w:val="22"/>
        </w:rPr>
        <w:t>.  For example, t</w:t>
      </w:r>
      <w:r w:rsidR="00547A96" w:rsidRPr="00742EFD">
        <w:rPr>
          <w:rFonts w:ascii="Arial" w:hAnsi="Arial" w:cs="Arial"/>
          <w:sz w:val="22"/>
          <w:szCs w:val="22"/>
        </w:rPr>
        <w:t>he</w:t>
      </w:r>
      <w:r w:rsidR="009E2BCA" w:rsidRPr="00742EFD">
        <w:rPr>
          <w:rFonts w:ascii="Arial" w:hAnsi="Arial" w:cs="Arial"/>
          <w:sz w:val="22"/>
          <w:szCs w:val="22"/>
        </w:rPr>
        <w:t xml:space="preserve"> binding affinit</w:t>
      </w:r>
      <w:r w:rsidR="00547A96" w:rsidRPr="00742EFD">
        <w:rPr>
          <w:rFonts w:ascii="Arial" w:hAnsi="Arial" w:cs="Arial"/>
          <w:sz w:val="22"/>
          <w:szCs w:val="22"/>
        </w:rPr>
        <w:t>y</w:t>
      </w:r>
      <w:r w:rsidR="009E2BCA" w:rsidRPr="00742EFD">
        <w:rPr>
          <w:rFonts w:ascii="Arial" w:hAnsi="Arial" w:cs="Arial"/>
          <w:sz w:val="22"/>
          <w:szCs w:val="22"/>
        </w:rPr>
        <w:t xml:space="preserve"> </w:t>
      </w:r>
      <w:commentRangeStart w:id="25"/>
      <w:r w:rsidR="00547A96" w:rsidRPr="00742EFD">
        <w:rPr>
          <w:rFonts w:ascii="Arial" w:hAnsi="Arial" w:cs="Arial"/>
          <w:sz w:val="22"/>
          <w:szCs w:val="22"/>
        </w:rPr>
        <w:t>of library molecules with an 8mer site</w:t>
      </w:r>
      <w:commentRangeEnd w:id="25"/>
      <w:r w:rsidR="00F277BE" w:rsidRPr="00742EFD">
        <w:rPr>
          <w:rStyle w:val="CommentReference"/>
          <w:rFonts w:ascii="Arial" w:eastAsiaTheme="minorHAnsi" w:hAnsi="Arial" w:cs="Arial"/>
          <w:sz w:val="22"/>
          <w:szCs w:val="22"/>
        </w:rPr>
        <w:commentReference w:id="25"/>
      </w:r>
      <w:r w:rsidR="00547A96" w:rsidRPr="00742EFD">
        <w:rPr>
          <w:rFonts w:ascii="Arial" w:hAnsi="Arial" w:cs="Arial"/>
          <w:sz w:val="22"/>
          <w:szCs w:val="22"/>
        </w:rPr>
        <w:t xml:space="preserve"> was</w:t>
      </w:r>
      <w:r w:rsidR="008924F5" w:rsidRPr="00742EFD">
        <w:rPr>
          <w:rFonts w:ascii="Arial" w:hAnsi="Arial" w:cs="Arial"/>
          <w:sz w:val="22"/>
          <w:szCs w:val="22"/>
        </w:rPr>
        <w:t xml:space="preserve"> 5</w:t>
      </w:r>
      <w:r w:rsidR="00A040FD">
        <w:rPr>
          <w:rFonts w:ascii="Arial" w:hAnsi="Arial" w:cs="Arial"/>
          <w:sz w:val="22"/>
          <w:szCs w:val="22"/>
        </w:rPr>
        <w:t>6</w:t>
      </w:r>
      <w:r w:rsidR="008924F5" w:rsidRPr="00742EFD">
        <w:rPr>
          <w:rFonts w:ascii="Arial" w:hAnsi="Arial" w:cs="Arial"/>
          <w:sz w:val="22"/>
          <w:szCs w:val="22"/>
        </w:rPr>
        <w:t>0-fold</w:t>
      </w:r>
      <w:r w:rsidR="00547A96" w:rsidRPr="00742EFD">
        <w:rPr>
          <w:rFonts w:ascii="Arial" w:hAnsi="Arial" w:cs="Arial"/>
          <w:sz w:val="22"/>
          <w:szCs w:val="22"/>
        </w:rPr>
        <w:t xml:space="preserve"> greater than that of molecules without a site, </w:t>
      </w:r>
      <w:r w:rsidR="008924F5" w:rsidRPr="00742EFD">
        <w:rPr>
          <w:rFonts w:ascii="Arial" w:hAnsi="Arial" w:cs="Arial"/>
          <w:sz w:val="22"/>
          <w:szCs w:val="22"/>
        </w:rPr>
        <w:t xml:space="preserve">whereas </w:t>
      </w:r>
      <w:r w:rsidR="00451AE0" w:rsidRPr="00742EFD">
        <w:rPr>
          <w:rFonts w:ascii="Arial" w:hAnsi="Arial" w:cs="Arial"/>
          <w:sz w:val="22"/>
          <w:szCs w:val="22"/>
        </w:rPr>
        <w:t>the</w:t>
      </w:r>
      <w:r w:rsidR="000F21A4">
        <w:rPr>
          <w:rFonts w:ascii="Arial" w:hAnsi="Arial" w:cs="Arial"/>
          <w:sz w:val="22"/>
          <w:szCs w:val="22"/>
        </w:rPr>
        <w:t xml:space="preserve"> ratio of the enrichment of the</w:t>
      </w:r>
      <w:r w:rsidR="005C58B7" w:rsidRPr="00742EFD">
        <w:rPr>
          <w:rFonts w:ascii="Arial" w:hAnsi="Arial" w:cs="Arial"/>
          <w:sz w:val="22"/>
          <w:szCs w:val="22"/>
        </w:rPr>
        <w:t xml:space="preserve"> </w:t>
      </w:r>
      <w:r w:rsidR="008924F5" w:rsidRPr="00742EFD">
        <w:rPr>
          <w:rFonts w:ascii="Arial" w:hAnsi="Arial" w:cs="Arial"/>
          <w:sz w:val="22"/>
          <w:szCs w:val="22"/>
        </w:rPr>
        <w:t xml:space="preserve">8mer </w:t>
      </w:r>
      <w:r w:rsidR="00451AE0" w:rsidRPr="00742EFD">
        <w:rPr>
          <w:rFonts w:ascii="Arial" w:hAnsi="Arial" w:cs="Arial"/>
          <w:sz w:val="22"/>
          <w:szCs w:val="22"/>
        </w:rPr>
        <w:t xml:space="preserve">site </w:t>
      </w:r>
      <w:r w:rsidR="000F21A4">
        <w:rPr>
          <w:rFonts w:ascii="Arial" w:hAnsi="Arial" w:cs="Arial"/>
          <w:sz w:val="22"/>
          <w:szCs w:val="22"/>
        </w:rPr>
        <w:t>to that of molecules without a site ranged from 41–153-fold</w:t>
      </w:r>
      <w:r w:rsidR="00592B06">
        <w:rPr>
          <w:rFonts w:ascii="Arial" w:hAnsi="Arial" w:cs="Arial"/>
          <w:sz w:val="22"/>
          <w:szCs w:val="22"/>
        </w:rPr>
        <w:t xml:space="preserve">, depending on the </w:t>
      </w:r>
      <w:r w:rsidR="00592B06" w:rsidRPr="00742EFD">
        <w:rPr>
          <w:rFonts w:ascii="Arial" w:hAnsi="Arial" w:cs="Arial"/>
          <w:sz w:val="22"/>
          <w:szCs w:val="22"/>
        </w:rPr>
        <w:t>AGO2–miR-1</w:t>
      </w:r>
      <w:r w:rsidR="00592B06">
        <w:rPr>
          <w:rFonts w:ascii="Arial" w:hAnsi="Arial" w:cs="Arial"/>
          <w:sz w:val="22"/>
          <w:szCs w:val="22"/>
        </w:rPr>
        <w:t xml:space="preserve"> concentration.</w:t>
      </w:r>
      <w:del w:id="26" w:author="Sean E. McGeary" w:date="2018-05-07T19:43:00Z">
        <w:r w:rsidR="00573EA6" w:rsidRPr="00742EFD" w:rsidDel="00E96D9C">
          <w:rPr>
            <w:rFonts w:ascii="Arial" w:hAnsi="Arial" w:cs="Arial"/>
            <w:sz w:val="22"/>
            <w:szCs w:val="22"/>
          </w:rPr>
          <w:delText>.</w:delText>
        </w:r>
      </w:del>
      <w:r w:rsidR="00573EA6" w:rsidRPr="00742EFD">
        <w:rPr>
          <w:rFonts w:ascii="Arial" w:hAnsi="Arial" w:cs="Arial"/>
          <w:sz w:val="22"/>
          <w:szCs w:val="22"/>
        </w:rPr>
        <w:t xml:space="preserve"> </w:t>
      </w:r>
      <w:r w:rsidR="005C58B7" w:rsidRPr="00742EFD">
        <w:rPr>
          <w:rFonts w:ascii="Arial" w:hAnsi="Arial" w:cs="Arial"/>
          <w:sz w:val="22"/>
          <w:szCs w:val="22"/>
        </w:rPr>
        <w:t xml:space="preserve"> </w:t>
      </w:r>
    </w:p>
    <w:p w14:paraId="38B303BC" w14:textId="4ED3DAF6" w:rsidR="009E2BCA" w:rsidRPr="00742EFD" w:rsidRDefault="009E2BCA" w:rsidP="009E2BCA">
      <w:pPr>
        <w:spacing w:line="360" w:lineRule="auto"/>
        <w:rPr>
          <w:rFonts w:ascii="Arial" w:hAnsi="Arial" w:cs="Arial"/>
          <w:sz w:val="22"/>
          <w:szCs w:val="22"/>
        </w:rPr>
      </w:pPr>
      <w:r w:rsidRPr="00742EFD">
        <w:rPr>
          <w:rFonts w:ascii="Arial" w:hAnsi="Arial" w:cs="Arial"/>
          <w:sz w:val="22"/>
          <w:szCs w:val="22"/>
        </w:rPr>
        <w:tab/>
      </w:r>
      <w:r w:rsidR="0093493E" w:rsidRPr="00742EFD">
        <w:rPr>
          <w:rFonts w:ascii="Arial" w:hAnsi="Arial" w:cs="Arial"/>
          <w:sz w:val="22"/>
          <w:szCs w:val="22"/>
        </w:rPr>
        <w:t>Up t</w:t>
      </w:r>
      <w:r w:rsidR="00EA30C7" w:rsidRPr="00742EFD">
        <w:rPr>
          <w:rFonts w:ascii="Arial" w:hAnsi="Arial" w:cs="Arial"/>
          <w:sz w:val="22"/>
          <w:szCs w:val="22"/>
        </w:rPr>
        <w:t>o this point, our analysis was informed by the wealth of previous computational and experimental data showing the importance of a perfect 6–8-nt match</w:t>
      </w:r>
      <w:r w:rsidR="00CD77E1" w:rsidRPr="00742EFD">
        <w:rPr>
          <w:rFonts w:ascii="Arial" w:hAnsi="Arial" w:cs="Arial"/>
          <w:sz w:val="22"/>
          <w:szCs w:val="22"/>
        </w:rPr>
        <w:t xml:space="preserve"> to the seed reg</w:t>
      </w:r>
      <w:r w:rsidR="00EA30C7" w:rsidRPr="00742EFD">
        <w:rPr>
          <w:rFonts w:ascii="Arial" w:hAnsi="Arial" w:cs="Arial"/>
          <w:sz w:val="22"/>
          <w:szCs w:val="22"/>
        </w:rPr>
        <w:t>ion</w:t>
      </w:r>
      <w:r w:rsidR="00CD77E1" w:rsidRPr="00742EFD">
        <w:rPr>
          <w:rFonts w:ascii="Arial" w:hAnsi="Arial" w:cs="Arial"/>
          <w:sz w:val="22"/>
          <w:szCs w:val="22"/>
        </w:rPr>
        <w:t>(Bartel2009)</w:t>
      </w:r>
      <w:r w:rsidR="00EA30C7" w:rsidRPr="00742EFD">
        <w:rPr>
          <w:rFonts w:ascii="Arial" w:hAnsi="Arial" w:cs="Arial"/>
          <w:sz w:val="22"/>
          <w:szCs w:val="22"/>
        </w:rPr>
        <w:t>.  However, the</w:t>
      </w:r>
      <w:r w:rsidR="0034045C" w:rsidRPr="00742EFD">
        <w:rPr>
          <w:rFonts w:ascii="Arial" w:hAnsi="Arial" w:cs="Arial"/>
          <w:sz w:val="22"/>
          <w:szCs w:val="22"/>
        </w:rPr>
        <w:t xml:space="preserve"> ability to calculate the </w:t>
      </w:r>
      <w:r w:rsidR="0034045C" w:rsidRPr="00742EFD">
        <w:rPr>
          <w:rFonts w:ascii="Arial" w:hAnsi="Arial" w:cs="Arial"/>
          <w:i/>
          <w:sz w:val="22"/>
          <w:szCs w:val="22"/>
        </w:rPr>
        <w:t>K</w:t>
      </w:r>
      <w:r w:rsidR="0034045C" w:rsidRPr="00742EFD">
        <w:rPr>
          <w:rFonts w:ascii="Arial" w:hAnsi="Arial" w:cs="Arial"/>
          <w:sz w:val="22"/>
          <w:szCs w:val="22"/>
          <w:vertAlign w:val="subscript"/>
        </w:rPr>
        <w:t>D</w:t>
      </w:r>
      <w:r w:rsidR="0034045C" w:rsidRPr="00742EFD">
        <w:rPr>
          <w:rFonts w:ascii="Arial" w:hAnsi="Arial" w:cs="Arial"/>
          <w:sz w:val="22"/>
          <w:szCs w:val="22"/>
        </w:rPr>
        <w:t xml:space="preserve"> of any </w:t>
      </w:r>
      <w:r w:rsidR="0034045C" w:rsidRPr="00742EFD">
        <w:rPr>
          <w:rFonts w:ascii="Arial" w:hAnsi="Arial" w:cs="Arial"/>
          <w:i/>
          <w:sz w:val="22"/>
          <w:szCs w:val="22"/>
        </w:rPr>
        <w:t>k</w:t>
      </w:r>
      <w:r w:rsidR="00E87844" w:rsidRPr="00742EFD">
        <w:rPr>
          <w:rFonts w:ascii="Arial" w:hAnsi="Arial" w:cs="Arial"/>
          <w:sz w:val="22"/>
          <w:szCs w:val="22"/>
        </w:rPr>
        <w:t>-</w:t>
      </w:r>
      <w:proofErr w:type="spellStart"/>
      <w:r w:rsidR="00107352" w:rsidRPr="00742EFD">
        <w:rPr>
          <w:rFonts w:ascii="Arial" w:hAnsi="Arial" w:cs="Arial"/>
          <w:sz w:val="22"/>
          <w:szCs w:val="22"/>
        </w:rPr>
        <w:t>mer</w:t>
      </w:r>
      <w:proofErr w:type="spellEnd"/>
      <w:r w:rsidR="00107352" w:rsidRPr="00742EFD">
        <w:rPr>
          <w:rFonts w:ascii="Arial" w:hAnsi="Arial" w:cs="Arial"/>
          <w:sz w:val="22"/>
          <w:szCs w:val="22"/>
        </w:rPr>
        <w:t xml:space="preserve"> of length ≤</w:t>
      </w:r>
      <w:r w:rsidR="0034045C" w:rsidRPr="00742EFD">
        <w:rPr>
          <w:rFonts w:ascii="Arial" w:hAnsi="Arial" w:cs="Arial"/>
          <w:sz w:val="22"/>
          <w:szCs w:val="22"/>
        </w:rPr>
        <w:t xml:space="preserve">12 </w:t>
      </w:r>
      <w:proofErr w:type="spellStart"/>
      <w:r w:rsidR="0034045C" w:rsidRPr="00742EFD">
        <w:rPr>
          <w:rFonts w:ascii="Arial" w:hAnsi="Arial" w:cs="Arial"/>
          <w:sz w:val="22"/>
          <w:szCs w:val="22"/>
        </w:rPr>
        <w:t>nt</w:t>
      </w:r>
      <w:proofErr w:type="spellEnd"/>
      <w:r w:rsidR="0034045C" w:rsidRPr="00742EFD">
        <w:rPr>
          <w:rFonts w:ascii="Arial" w:hAnsi="Arial" w:cs="Arial"/>
          <w:sz w:val="22"/>
          <w:szCs w:val="22"/>
        </w:rPr>
        <w:t xml:space="preserve"> provided the opportunity </w:t>
      </w:r>
      <w:r w:rsidR="002B1BB7" w:rsidRPr="00742EFD">
        <w:rPr>
          <w:rFonts w:ascii="Arial" w:hAnsi="Arial" w:cs="Arial"/>
          <w:sz w:val="22"/>
          <w:szCs w:val="22"/>
        </w:rPr>
        <w:t xml:space="preserve">for a </w:t>
      </w:r>
      <w:r w:rsidR="002B1BB7" w:rsidRPr="00742EFD">
        <w:rPr>
          <w:rFonts w:ascii="Arial" w:hAnsi="Arial" w:cs="Arial"/>
          <w:i/>
          <w:sz w:val="22"/>
          <w:szCs w:val="22"/>
        </w:rPr>
        <w:t>de novo</w:t>
      </w:r>
      <w:r w:rsidR="0034045C" w:rsidRPr="00742EFD">
        <w:rPr>
          <w:rFonts w:ascii="Arial" w:hAnsi="Arial" w:cs="Arial"/>
          <w:sz w:val="22"/>
          <w:szCs w:val="22"/>
        </w:rPr>
        <w:t xml:space="preserve"> </w:t>
      </w:r>
      <w:r w:rsidR="002B1BB7" w:rsidRPr="00742EFD">
        <w:rPr>
          <w:rFonts w:ascii="Arial" w:hAnsi="Arial" w:cs="Arial"/>
          <w:sz w:val="22"/>
          <w:szCs w:val="22"/>
        </w:rPr>
        <w:t>search for sites, without bias from any previous knowledge</w:t>
      </w:r>
      <w:r w:rsidR="00335D52" w:rsidRPr="00742EFD">
        <w:rPr>
          <w:rFonts w:ascii="Arial" w:hAnsi="Arial" w:cs="Arial"/>
          <w:sz w:val="22"/>
          <w:szCs w:val="22"/>
        </w:rPr>
        <w:t>,</w:t>
      </w:r>
      <w:r w:rsidR="002B1BB7" w:rsidRPr="00742EFD">
        <w:rPr>
          <w:rFonts w:ascii="Arial" w:hAnsi="Arial" w:cs="Arial"/>
          <w:sz w:val="22"/>
          <w:szCs w:val="22"/>
        </w:rPr>
        <w:t xml:space="preserve"> and </w:t>
      </w:r>
      <w:r w:rsidR="00335D52" w:rsidRPr="00742EFD">
        <w:rPr>
          <w:rFonts w:ascii="Arial" w:hAnsi="Arial" w:cs="Arial"/>
          <w:sz w:val="22"/>
          <w:szCs w:val="22"/>
        </w:rPr>
        <w:t xml:space="preserve">indeed, </w:t>
      </w:r>
      <w:r w:rsidR="002B1BB7" w:rsidRPr="00742EFD">
        <w:rPr>
          <w:rFonts w:ascii="Arial" w:hAnsi="Arial" w:cs="Arial"/>
          <w:sz w:val="22"/>
          <w:szCs w:val="22"/>
        </w:rPr>
        <w:t>without even considering the miRNA sequence</w:t>
      </w:r>
      <w:r w:rsidR="00EA30C7" w:rsidRPr="00742EFD">
        <w:rPr>
          <w:rFonts w:ascii="Arial" w:hAnsi="Arial" w:cs="Arial"/>
          <w:sz w:val="22"/>
          <w:szCs w:val="22"/>
        </w:rPr>
        <w:t xml:space="preserve">.  </w:t>
      </w:r>
      <w:r w:rsidR="009114D4" w:rsidRPr="00742EFD">
        <w:rPr>
          <w:rFonts w:ascii="Arial" w:hAnsi="Arial" w:cs="Arial"/>
          <w:sz w:val="22"/>
          <w:szCs w:val="22"/>
        </w:rPr>
        <w:t>In this search</w:t>
      </w:r>
      <w:r w:rsidRPr="00742EFD">
        <w:rPr>
          <w:rFonts w:ascii="Arial" w:hAnsi="Arial" w:cs="Arial"/>
          <w:sz w:val="22"/>
          <w:szCs w:val="22"/>
        </w:rPr>
        <w:t xml:space="preserve">, we 1) calculated the enrichment of all </w:t>
      </w:r>
      <w:r w:rsidR="003766CB">
        <w:rPr>
          <w:rFonts w:ascii="Arial" w:hAnsi="Arial" w:cs="Arial"/>
          <w:sz w:val="22"/>
          <w:szCs w:val="22"/>
        </w:rPr>
        <w:t>10</w:t>
      </w:r>
      <w:r w:rsidRPr="00742EFD">
        <w:rPr>
          <w:rFonts w:ascii="Arial" w:hAnsi="Arial" w:cs="Arial"/>
          <w:sz w:val="22"/>
          <w:szCs w:val="22"/>
        </w:rPr>
        <w:t xml:space="preserve">mers in the </w:t>
      </w:r>
      <w:r w:rsidR="00335D52" w:rsidRPr="00742EFD">
        <w:rPr>
          <w:rFonts w:ascii="Arial" w:hAnsi="Arial" w:cs="Arial"/>
          <w:sz w:val="22"/>
          <w:szCs w:val="22"/>
        </w:rPr>
        <w:t>bound</w:t>
      </w:r>
      <w:r w:rsidR="00E87844" w:rsidRPr="00742EFD">
        <w:rPr>
          <w:rFonts w:ascii="Arial" w:hAnsi="Arial" w:cs="Arial"/>
          <w:sz w:val="22"/>
          <w:szCs w:val="22"/>
        </w:rPr>
        <w:t xml:space="preserve"> RNA, using results from the reaction with</w:t>
      </w:r>
      <w:r w:rsidR="00335D52" w:rsidRPr="00742EFD">
        <w:rPr>
          <w:rFonts w:ascii="Arial" w:hAnsi="Arial" w:cs="Arial"/>
          <w:sz w:val="22"/>
          <w:szCs w:val="22"/>
        </w:rPr>
        <w:t xml:space="preserve"> </w:t>
      </w:r>
      <w:r w:rsidRPr="00742EFD">
        <w:rPr>
          <w:rFonts w:ascii="Arial" w:hAnsi="Arial" w:cs="Arial"/>
          <w:sz w:val="22"/>
          <w:szCs w:val="22"/>
        </w:rPr>
        <w:t xml:space="preserve">72 </w:t>
      </w:r>
      <w:proofErr w:type="spellStart"/>
      <w:r w:rsidRPr="00742EFD">
        <w:rPr>
          <w:rFonts w:ascii="Arial" w:hAnsi="Arial" w:cs="Arial"/>
          <w:sz w:val="22"/>
          <w:szCs w:val="22"/>
        </w:rPr>
        <w:t>pM</w:t>
      </w:r>
      <w:proofErr w:type="spellEnd"/>
      <w:r w:rsidRPr="00742EFD">
        <w:rPr>
          <w:rFonts w:ascii="Arial" w:hAnsi="Arial" w:cs="Arial"/>
          <w:sz w:val="22"/>
          <w:szCs w:val="22"/>
        </w:rPr>
        <w:t xml:space="preserve"> AGO2–miR-1, 2) determined the </w:t>
      </w:r>
      <w:r w:rsidRPr="00742EFD">
        <w:rPr>
          <w:rFonts w:ascii="Arial" w:hAnsi="Arial" w:cs="Arial"/>
          <w:i/>
          <w:sz w:val="22"/>
          <w:szCs w:val="22"/>
        </w:rPr>
        <w:t>k</w:t>
      </w:r>
      <w:r w:rsidR="00E10F3C" w:rsidRPr="00742EFD">
        <w:rPr>
          <w:rFonts w:ascii="Arial" w:hAnsi="Arial" w:cs="Arial"/>
          <w:sz w:val="22"/>
          <w:szCs w:val="22"/>
        </w:rPr>
        <w:t>-</w:t>
      </w:r>
      <w:proofErr w:type="spellStart"/>
      <w:r w:rsidRPr="00742EFD">
        <w:rPr>
          <w:rFonts w:ascii="Arial" w:hAnsi="Arial" w:cs="Arial"/>
          <w:sz w:val="22"/>
          <w:szCs w:val="22"/>
        </w:rPr>
        <w:t>mer</w:t>
      </w:r>
      <w:proofErr w:type="spellEnd"/>
      <w:r w:rsidRPr="00742EFD">
        <w:rPr>
          <w:rFonts w:ascii="Arial" w:hAnsi="Arial" w:cs="Arial"/>
          <w:sz w:val="22"/>
          <w:szCs w:val="22"/>
        </w:rPr>
        <w:t xml:space="preserve"> length for which the top-most enriched </w:t>
      </w:r>
      <w:r w:rsidRPr="00742EFD">
        <w:rPr>
          <w:rFonts w:ascii="Arial" w:hAnsi="Arial" w:cs="Arial"/>
          <w:i/>
          <w:sz w:val="22"/>
          <w:szCs w:val="22"/>
        </w:rPr>
        <w:t>k</w:t>
      </w:r>
      <w:r w:rsidR="00E10F3C" w:rsidRPr="00742EFD">
        <w:rPr>
          <w:rFonts w:ascii="Arial" w:hAnsi="Arial" w:cs="Arial"/>
          <w:sz w:val="22"/>
          <w:szCs w:val="22"/>
        </w:rPr>
        <w:t>-</w:t>
      </w:r>
      <w:proofErr w:type="spellStart"/>
      <w:r w:rsidRPr="00742EFD">
        <w:rPr>
          <w:rFonts w:ascii="Arial" w:hAnsi="Arial" w:cs="Arial"/>
          <w:sz w:val="22"/>
          <w:szCs w:val="22"/>
        </w:rPr>
        <w:t>mer</w:t>
      </w:r>
      <w:proofErr w:type="spellEnd"/>
      <w:r w:rsidRPr="00742EFD">
        <w:rPr>
          <w:rFonts w:ascii="Arial" w:hAnsi="Arial" w:cs="Arial"/>
          <w:sz w:val="22"/>
          <w:szCs w:val="22"/>
        </w:rPr>
        <w:t xml:space="preserve"> exhibited the greatest relative enrichment compared to the second-most enriched </w:t>
      </w:r>
      <w:r w:rsidRPr="00742EFD">
        <w:rPr>
          <w:rFonts w:ascii="Arial" w:hAnsi="Arial" w:cs="Arial"/>
          <w:i/>
          <w:sz w:val="22"/>
          <w:szCs w:val="22"/>
        </w:rPr>
        <w:t>k</w:t>
      </w:r>
      <w:r w:rsidR="00E10F3C" w:rsidRPr="00742EFD">
        <w:rPr>
          <w:rFonts w:ascii="Arial" w:hAnsi="Arial" w:cs="Arial"/>
          <w:sz w:val="22"/>
          <w:szCs w:val="22"/>
        </w:rPr>
        <w:t>-</w:t>
      </w:r>
      <w:proofErr w:type="spellStart"/>
      <w:r w:rsidRPr="00742EFD">
        <w:rPr>
          <w:rFonts w:ascii="Arial" w:hAnsi="Arial" w:cs="Arial"/>
          <w:sz w:val="22"/>
          <w:szCs w:val="22"/>
        </w:rPr>
        <w:t>mer</w:t>
      </w:r>
      <w:proofErr w:type="spellEnd"/>
      <w:r w:rsidRPr="00742EFD">
        <w:rPr>
          <w:rFonts w:ascii="Arial" w:hAnsi="Arial" w:cs="Arial"/>
          <w:sz w:val="22"/>
          <w:szCs w:val="22"/>
        </w:rPr>
        <w:t xml:space="preserve">, 3) designated </w:t>
      </w:r>
      <w:r w:rsidR="00107352" w:rsidRPr="00742EFD">
        <w:rPr>
          <w:rFonts w:ascii="Arial" w:hAnsi="Arial" w:cs="Arial"/>
          <w:sz w:val="22"/>
          <w:szCs w:val="22"/>
        </w:rPr>
        <w:t xml:space="preserve">the </w:t>
      </w:r>
      <w:r w:rsidR="00E10F3C" w:rsidRPr="00742EFD">
        <w:rPr>
          <w:rFonts w:ascii="Arial" w:hAnsi="Arial" w:cs="Arial"/>
          <w:sz w:val="22"/>
          <w:szCs w:val="22"/>
        </w:rPr>
        <w:t>top-most enriched</w:t>
      </w:r>
      <w:r w:rsidRPr="00742EFD">
        <w:rPr>
          <w:rFonts w:ascii="Arial" w:hAnsi="Arial" w:cs="Arial"/>
          <w:sz w:val="22"/>
          <w:szCs w:val="22"/>
        </w:rPr>
        <w:t xml:space="preserve"> </w:t>
      </w:r>
      <w:r w:rsidRPr="00742EFD">
        <w:rPr>
          <w:rFonts w:ascii="Arial" w:hAnsi="Arial" w:cs="Arial"/>
          <w:i/>
          <w:sz w:val="22"/>
          <w:szCs w:val="22"/>
        </w:rPr>
        <w:t>k</w:t>
      </w:r>
      <w:r w:rsidR="00E10F3C" w:rsidRPr="00742EFD">
        <w:rPr>
          <w:rFonts w:ascii="Arial" w:hAnsi="Arial" w:cs="Arial"/>
          <w:sz w:val="22"/>
          <w:szCs w:val="22"/>
        </w:rPr>
        <w:t>-</w:t>
      </w:r>
      <w:proofErr w:type="spellStart"/>
      <w:r w:rsidRPr="00742EFD">
        <w:rPr>
          <w:rFonts w:ascii="Arial" w:hAnsi="Arial" w:cs="Arial"/>
          <w:sz w:val="22"/>
          <w:szCs w:val="22"/>
        </w:rPr>
        <w:t>mer</w:t>
      </w:r>
      <w:proofErr w:type="spellEnd"/>
      <w:r w:rsidRPr="00742EFD">
        <w:rPr>
          <w:rFonts w:ascii="Arial" w:hAnsi="Arial" w:cs="Arial"/>
          <w:sz w:val="22"/>
          <w:szCs w:val="22"/>
        </w:rPr>
        <w:t xml:space="preserve"> </w:t>
      </w:r>
      <w:r w:rsidR="00E10F3C" w:rsidRPr="00742EFD">
        <w:rPr>
          <w:rFonts w:ascii="Arial" w:hAnsi="Arial" w:cs="Arial"/>
          <w:sz w:val="22"/>
          <w:szCs w:val="22"/>
        </w:rPr>
        <w:t xml:space="preserve">at this length </w:t>
      </w:r>
      <w:r w:rsidRPr="00742EFD">
        <w:rPr>
          <w:rFonts w:ascii="Arial" w:hAnsi="Arial" w:cs="Arial"/>
          <w:sz w:val="22"/>
          <w:szCs w:val="22"/>
        </w:rPr>
        <w:t xml:space="preserve">as the </w:t>
      </w:r>
      <w:r w:rsidR="00E87844" w:rsidRPr="00742EFD">
        <w:rPr>
          <w:rFonts w:ascii="Arial" w:hAnsi="Arial" w:cs="Arial"/>
          <w:sz w:val="22"/>
          <w:szCs w:val="22"/>
        </w:rPr>
        <w:t>binding site</w:t>
      </w:r>
      <w:r w:rsidRPr="00742EFD">
        <w:rPr>
          <w:rFonts w:ascii="Arial" w:hAnsi="Arial" w:cs="Arial"/>
          <w:sz w:val="22"/>
          <w:szCs w:val="22"/>
        </w:rPr>
        <w:t xml:space="preserve">, and </w:t>
      </w:r>
      <w:r w:rsidR="00CD77E1" w:rsidRPr="00742EFD">
        <w:rPr>
          <w:rFonts w:ascii="Arial" w:hAnsi="Arial" w:cs="Arial"/>
          <w:sz w:val="22"/>
          <w:szCs w:val="22"/>
        </w:rPr>
        <w:t xml:space="preserve">4) </w:t>
      </w:r>
      <w:r w:rsidRPr="00742EFD">
        <w:rPr>
          <w:rFonts w:ascii="Arial" w:hAnsi="Arial" w:cs="Arial"/>
          <w:sz w:val="22"/>
          <w:szCs w:val="22"/>
        </w:rPr>
        <w:t>removed all reads containing th</w:t>
      </w:r>
      <w:r w:rsidR="00E87844" w:rsidRPr="00742EFD">
        <w:rPr>
          <w:rFonts w:ascii="Arial" w:hAnsi="Arial" w:cs="Arial"/>
          <w:sz w:val="22"/>
          <w:szCs w:val="22"/>
        </w:rPr>
        <w:t xml:space="preserve">is </w:t>
      </w:r>
      <w:r w:rsidR="00CD77E1" w:rsidRPr="00742EFD">
        <w:rPr>
          <w:rFonts w:ascii="Arial" w:hAnsi="Arial" w:cs="Arial"/>
          <w:sz w:val="22"/>
          <w:szCs w:val="22"/>
        </w:rPr>
        <w:t xml:space="preserve">newly identified </w:t>
      </w:r>
      <w:r w:rsidR="00E87844" w:rsidRPr="00742EFD">
        <w:rPr>
          <w:rFonts w:ascii="Arial" w:hAnsi="Arial" w:cs="Arial"/>
          <w:sz w:val="22"/>
          <w:szCs w:val="22"/>
        </w:rPr>
        <w:t>site</w:t>
      </w:r>
      <w:r w:rsidRPr="00742EFD">
        <w:rPr>
          <w:rFonts w:ascii="Arial" w:hAnsi="Arial" w:cs="Arial"/>
          <w:sz w:val="22"/>
          <w:szCs w:val="22"/>
        </w:rPr>
        <w:t xml:space="preserve"> from both the </w:t>
      </w:r>
      <w:r w:rsidR="00E10F3C" w:rsidRPr="00742EFD">
        <w:rPr>
          <w:rFonts w:ascii="Arial" w:hAnsi="Arial" w:cs="Arial"/>
          <w:sz w:val="22"/>
          <w:szCs w:val="22"/>
        </w:rPr>
        <w:t>bound</w:t>
      </w:r>
      <w:r w:rsidRPr="00742EFD">
        <w:rPr>
          <w:rFonts w:ascii="Arial" w:hAnsi="Arial" w:cs="Arial"/>
          <w:sz w:val="22"/>
          <w:szCs w:val="22"/>
        </w:rPr>
        <w:t xml:space="preserve"> and input libraries. </w:t>
      </w:r>
      <w:r w:rsidR="00E10F3C" w:rsidRPr="00742EFD">
        <w:rPr>
          <w:rFonts w:ascii="Arial" w:hAnsi="Arial" w:cs="Arial"/>
          <w:sz w:val="22"/>
          <w:szCs w:val="22"/>
        </w:rPr>
        <w:t xml:space="preserve"> These </w:t>
      </w:r>
      <w:r w:rsidR="00CD77E1" w:rsidRPr="00742EFD">
        <w:rPr>
          <w:rFonts w:ascii="Arial" w:hAnsi="Arial" w:cs="Arial"/>
          <w:sz w:val="22"/>
          <w:szCs w:val="22"/>
        </w:rPr>
        <w:t>four</w:t>
      </w:r>
      <w:r w:rsidR="00E10F3C" w:rsidRPr="00742EFD">
        <w:rPr>
          <w:rFonts w:ascii="Arial" w:hAnsi="Arial" w:cs="Arial"/>
          <w:sz w:val="22"/>
          <w:szCs w:val="22"/>
        </w:rPr>
        <w:t xml:space="preserve"> steps were iterated</w:t>
      </w:r>
      <w:r w:rsidRPr="00742EFD">
        <w:rPr>
          <w:rFonts w:ascii="Arial" w:hAnsi="Arial" w:cs="Arial"/>
          <w:sz w:val="22"/>
          <w:szCs w:val="22"/>
        </w:rPr>
        <w:t xml:space="preserve"> </w:t>
      </w:r>
      <w:commentRangeStart w:id="27"/>
      <w:r w:rsidRPr="00742EFD">
        <w:rPr>
          <w:rFonts w:ascii="Arial" w:hAnsi="Arial" w:cs="Arial"/>
          <w:sz w:val="22"/>
          <w:szCs w:val="22"/>
        </w:rPr>
        <w:t xml:space="preserve">until </w:t>
      </w:r>
      <w:r w:rsidR="00090866" w:rsidRPr="00742EFD">
        <w:rPr>
          <w:rFonts w:ascii="Arial" w:hAnsi="Arial" w:cs="Arial"/>
          <w:sz w:val="22"/>
          <w:szCs w:val="22"/>
        </w:rPr>
        <w:t>no</w:t>
      </w:r>
      <w:r w:rsidRPr="00742EFD">
        <w:rPr>
          <w:rFonts w:ascii="Arial" w:hAnsi="Arial" w:cs="Arial"/>
          <w:sz w:val="22"/>
          <w:szCs w:val="22"/>
        </w:rPr>
        <w:t xml:space="preserve"> </w:t>
      </w:r>
      <w:r w:rsidR="005740D4" w:rsidRPr="00742EFD">
        <w:rPr>
          <w:rFonts w:ascii="Arial" w:hAnsi="Arial" w:cs="Arial"/>
          <w:sz w:val="22"/>
          <w:szCs w:val="22"/>
        </w:rPr>
        <w:t>9</w:t>
      </w:r>
      <w:r w:rsidR="00090866" w:rsidRPr="00742EFD">
        <w:rPr>
          <w:rFonts w:ascii="Arial" w:hAnsi="Arial" w:cs="Arial"/>
          <w:sz w:val="22"/>
          <w:szCs w:val="22"/>
        </w:rPr>
        <w:t>-</w:t>
      </w:r>
      <w:r w:rsidR="009114D4" w:rsidRPr="00742EFD">
        <w:rPr>
          <w:rFonts w:ascii="Arial" w:hAnsi="Arial" w:cs="Arial"/>
          <w:sz w:val="22"/>
          <w:szCs w:val="22"/>
        </w:rPr>
        <w:t xml:space="preserve">nt </w:t>
      </w:r>
      <w:r w:rsidRPr="00742EFD">
        <w:rPr>
          <w:rFonts w:ascii="Arial" w:hAnsi="Arial" w:cs="Arial"/>
          <w:sz w:val="22"/>
          <w:szCs w:val="22"/>
        </w:rPr>
        <w:lastRenderedPageBreak/>
        <w:t>mo</w:t>
      </w:r>
      <w:r w:rsidR="00090866" w:rsidRPr="00742EFD">
        <w:rPr>
          <w:rFonts w:ascii="Arial" w:hAnsi="Arial" w:cs="Arial"/>
          <w:sz w:val="22"/>
          <w:szCs w:val="22"/>
        </w:rPr>
        <w:t>t</w:t>
      </w:r>
      <w:r w:rsidRPr="00742EFD">
        <w:rPr>
          <w:rFonts w:ascii="Arial" w:hAnsi="Arial" w:cs="Arial"/>
          <w:sz w:val="22"/>
          <w:szCs w:val="22"/>
        </w:rPr>
        <w:t>i</w:t>
      </w:r>
      <w:r w:rsidR="00090866" w:rsidRPr="00742EFD">
        <w:rPr>
          <w:rFonts w:ascii="Arial" w:hAnsi="Arial" w:cs="Arial"/>
          <w:sz w:val="22"/>
          <w:szCs w:val="22"/>
        </w:rPr>
        <w:t>f</w:t>
      </w:r>
      <w:r w:rsidRPr="00742EFD">
        <w:rPr>
          <w:rFonts w:ascii="Arial" w:hAnsi="Arial" w:cs="Arial"/>
          <w:sz w:val="22"/>
          <w:szCs w:val="22"/>
        </w:rPr>
        <w:t xml:space="preserve"> </w:t>
      </w:r>
      <w:r w:rsidR="00090866" w:rsidRPr="00742EFD">
        <w:rPr>
          <w:rFonts w:ascii="Arial" w:hAnsi="Arial" w:cs="Arial"/>
          <w:sz w:val="22"/>
          <w:szCs w:val="22"/>
        </w:rPr>
        <w:t xml:space="preserve">remained that was </w:t>
      </w:r>
      <w:r w:rsidRPr="00742EFD">
        <w:rPr>
          <w:rFonts w:ascii="Arial" w:hAnsi="Arial" w:cs="Arial"/>
          <w:sz w:val="22"/>
          <w:szCs w:val="22"/>
        </w:rPr>
        <w:t>enrich</w:t>
      </w:r>
      <w:r w:rsidR="00090866" w:rsidRPr="00742EFD">
        <w:rPr>
          <w:rFonts w:ascii="Arial" w:hAnsi="Arial" w:cs="Arial"/>
          <w:sz w:val="22"/>
          <w:szCs w:val="22"/>
        </w:rPr>
        <w:t>ed</w:t>
      </w:r>
      <w:r w:rsidRPr="00742EFD">
        <w:rPr>
          <w:rFonts w:ascii="Arial" w:hAnsi="Arial" w:cs="Arial"/>
          <w:sz w:val="22"/>
          <w:szCs w:val="22"/>
        </w:rPr>
        <w:t xml:space="preserve"> </w:t>
      </w:r>
      <w:r w:rsidR="00090866" w:rsidRPr="00742EFD">
        <w:rPr>
          <w:rFonts w:ascii="Arial" w:hAnsi="Arial" w:cs="Arial"/>
          <w:sz w:val="22"/>
          <w:szCs w:val="22"/>
        </w:rPr>
        <w:t xml:space="preserve">≥ </w:t>
      </w:r>
      <w:r w:rsidRPr="00742EFD">
        <w:rPr>
          <w:rFonts w:ascii="Arial" w:hAnsi="Arial" w:cs="Arial"/>
          <w:sz w:val="22"/>
          <w:szCs w:val="22"/>
        </w:rPr>
        <w:t>2-fold.</w:t>
      </w:r>
      <w:commentRangeEnd w:id="27"/>
      <w:r w:rsidR="0055622B" w:rsidRPr="00742EFD">
        <w:rPr>
          <w:rStyle w:val="CommentReference"/>
          <w:rFonts w:ascii="Arial" w:eastAsiaTheme="minorHAnsi" w:hAnsi="Arial" w:cs="Arial"/>
          <w:sz w:val="22"/>
          <w:szCs w:val="22"/>
        </w:rPr>
        <w:commentReference w:id="27"/>
      </w:r>
      <w:r w:rsidRPr="00742EFD">
        <w:rPr>
          <w:rFonts w:ascii="Arial" w:hAnsi="Arial" w:cs="Arial"/>
          <w:sz w:val="22"/>
          <w:szCs w:val="22"/>
        </w:rPr>
        <w:t xml:space="preserve"> </w:t>
      </w:r>
      <w:r w:rsidR="0055622B" w:rsidRPr="00742EFD">
        <w:rPr>
          <w:rFonts w:ascii="Arial" w:hAnsi="Arial" w:cs="Arial"/>
          <w:sz w:val="22"/>
          <w:szCs w:val="22"/>
        </w:rPr>
        <w:t xml:space="preserve"> </w:t>
      </w:r>
      <w:r w:rsidRPr="00742EFD">
        <w:rPr>
          <w:rFonts w:ascii="Arial" w:hAnsi="Arial" w:cs="Arial"/>
          <w:sz w:val="22"/>
          <w:szCs w:val="22"/>
        </w:rPr>
        <w:t>We then fit the binding model to this expanded list of site-types (Fig</w:t>
      </w:r>
      <w:r w:rsidR="00090866" w:rsidRPr="00742EFD">
        <w:rPr>
          <w:rFonts w:ascii="Arial" w:hAnsi="Arial" w:cs="Arial"/>
          <w:sz w:val="22"/>
          <w:szCs w:val="22"/>
        </w:rPr>
        <w:t>.</w:t>
      </w:r>
      <w:r w:rsidRPr="00742EFD">
        <w:rPr>
          <w:rFonts w:ascii="Arial" w:hAnsi="Arial" w:cs="Arial"/>
          <w:sz w:val="22"/>
          <w:szCs w:val="22"/>
        </w:rPr>
        <w:t xml:space="preserve"> 1E). This </w:t>
      </w:r>
      <w:r w:rsidR="00090866" w:rsidRPr="00742EFD">
        <w:rPr>
          <w:rFonts w:ascii="Arial" w:hAnsi="Arial" w:cs="Arial"/>
          <w:sz w:val="22"/>
          <w:szCs w:val="22"/>
        </w:rPr>
        <w:t xml:space="preserve">unbiased </w:t>
      </w:r>
      <w:r w:rsidRPr="00742EFD">
        <w:rPr>
          <w:rFonts w:ascii="Arial" w:hAnsi="Arial" w:cs="Arial"/>
          <w:sz w:val="22"/>
          <w:szCs w:val="22"/>
        </w:rPr>
        <w:t xml:space="preserve">approach demonstrated that the 8mer, 7mer-m8, and 7mer-A1, and 6mer </w:t>
      </w:r>
      <w:r w:rsidR="00107352" w:rsidRPr="00742EFD">
        <w:rPr>
          <w:rFonts w:ascii="Arial" w:hAnsi="Arial" w:cs="Arial"/>
          <w:sz w:val="22"/>
          <w:szCs w:val="22"/>
        </w:rPr>
        <w:t xml:space="preserve">sites to miR-1 </w:t>
      </w:r>
      <w:r w:rsidRPr="00742EFD">
        <w:rPr>
          <w:rFonts w:ascii="Arial" w:hAnsi="Arial" w:cs="Arial"/>
          <w:sz w:val="22"/>
          <w:szCs w:val="22"/>
        </w:rPr>
        <w:t>were indeed the highest</w:t>
      </w:r>
      <w:r w:rsidR="00090866" w:rsidRPr="00742EFD">
        <w:rPr>
          <w:rFonts w:ascii="Arial" w:hAnsi="Arial" w:cs="Arial"/>
          <w:sz w:val="22"/>
          <w:szCs w:val="22"/>
        </w:rPr>
        <w:t>-</w:t>
      </w:r>
      <w:r w:rsidRPr="00742EFD">
        <w:rPr>
          <w:rFonts w:ascii="Arial" w:hAnsi="Arial" w:cs="Arial"/>
          <w:sz w:val="22"/>
          <w:szCs w:val="22"/>
        </w:rPr>
        <w:t xml:space="preserve">affinity </w:t>
      </w:r>
      <w:r w:rsidR="00090866" w:rsidRPr="00742EFD">
        <w:rPr>
          <w:rFonts w:ascii="Arial" w:hAnsi="Arial" w:cs="Arial"/>
          <w:sz w:val="22"/>
          <w:szCs w:val="22"/>
        </w:rPr>
        <w:t xml:space="preserve">site types of lengths </w:t>
      </w:r>
      <w:r w:rsidR="00107352" w:rsidRPr="00742EFD">
        <w:rPr>
          <w:rFonts w:ascii="Arial" w:hAnsi="Arial" w:cs="Arial"/>
          <w:sz w:val="22"/>
          <w:szCs w:val="22"/>
        </w:rPr>
        <w:t>≤</w:t>
      </w:r>
      <w:r w:rsidR="004B3707" w:rsidRPr="00742EFD">
        <w:rPr>
          <w:rFonts w:ascii="Arial" w:hAnsi="Arial" w:cs="Arial"/>
          <w:sz w:val="22"/>
          <w:szCs w:val="22"/>
        </w:rPr>
        <w:t xml:space="preserve">11 </w:t>
      </w:r>
      <w:proofErr w:type="spellStart"/>
      <w:r w:rsidR="004B3707" w:rsidRPr="00742EFD">
        <w:rPr>
          <w:rFonts w:ascii="Arial" w:hAnsi="Arial" w:cs="Arial"/>
          <w:sz w:val="22"/>
          <w:szCs w:val="22"/>
        </w:rPr>
        <w:t>nt</w:t>
      </w:r>
      <w:proofErr w:type="spellEnd"/>
      <w:r w:rsidRPr="00742EFD">
        <w:rPr>
          <w:rFonts w:ascii="Arial" w:hAnsi="Arial" w:cs="Arial"/>
          <w:sz w:val="22"/>
          <w:szCs w:val="22"/>
        </w:rPr>
        <w:t xml:space="preserve">, and also identified novel </w:t>
      </w:r>
      <w:r w:rsidR="004B3707" w:rsidRPr="00742EFD">
        <w:rPr>
          <w:rFonts w:ascii="Arial" w:hAnsi="Arial" w:cs="Arial"/>
          <w:sz w:val="22"/>
          <w:szCs w:val="22"/>
        </w:rPr>
        <w:t>site types</w:t>
      </w:r>
      <w:r w:rsidRPr="00742EFD">
        <w:rPr>
          <w:rFonts w:ascii="Arial" w:hAnsi="Arial" w:cs="Arial"/>
          <w:sz w:val="22"/>
          <w:szCs w:val="22"/>
        </w:rPr>
        <w:t xml:space="preserve"> with binding affinity </w:t>
      </w:r>
      <w:r w:rsidR="004B3707" w:rsidRPr="00742EFD">
        <w:rPr>
          <w:rFonts w:ascii="Arial" w:hAnsi="Arial" w:cs="Arial"/>
          <w:sz w:val="22"/>
          <w:szCs w:val="22"/>
        </w:rPr>
        <w:t xml:space="preserve">resembling </w:t>
      </w:r>
      <w:r w:rsidRPr="00742EFD">
        <w:rPr>
          <w:rFonts w:ascii="Arial" w:hAnsi="Arial" w:cs="Arial"/>
          <w:sz w:val="22"/>
          <w:szCs w:val="22"/>
        </w:rPr>
        <w:t>that of the 6mer-m8 and the 6mer-A1</w:t>
      </w:r>
      <w:r w:rsidR="00AD084F" w:rsidRPr="00742EFD">
        <w:rPr>
          <w:rFonts w:ascii="Arial" w:hAnsi="Arial" w:cs="Arial"/>
          <w:sz w:val="22"/>
          <w:szCs w:val="22"/>
        </w:rPr>
        <w:t xml:space="preserve"> (Fig. 1F)</w:t>
      </w:r>
      <w:r w:rsidRPr="00742EFD">
        <w:rPr>
          <w:rFonts w:ascii="Arial" w:hAnsi="Arial" w:cs="Arial"/>
          <w:sz w:val="22"/>
          <w:szCs w:val="22"/>
        </w:rPr>
        <w:t xml:space="preserve">. Comparison of these </w:t>
      </w:r>
      <w:r w:rsidR="004B3707" w:rsidRPr="00742EFD">
        <w:rPr>
          <w:rFonts w:ascii="Arial" w:hAnsi="Arial" w:cs="Arial"/>
          <w:sz w:val="22"/>
          <w:szCs w:val="22"/>
        </w:rPr>
        <w:t xml:space="preserve">sites </w:t>
      </w:r>
      <w:r w:rsidRPr="00742EFD">
        <w:rPr>
          <w:rFonts w:ascii="Arial" w:hAnsi="Arial" w:cs="Arial"/>
          <w:sz w:val="22"/>
          <w:szCs w:val="22"/>
        </w:rPr>
        <w:t xml:space="preserve">to the sequence of miR-1 revealed that miR-1 can tolerate </w:t>
      </w:r>
      <w:r w:rsidR="009114D4" w:rsidRPr="00742EFD">
        <w:rPr>
          <w:rFonts w:ascii="Arial" w:hAnsi="Arial" w:cs="Arial"/>
          <w:sz w:val="22"/>
          <w:szCs w:val="22"/>
        </w:rPr>
        <w:t xml:space="preserve">either </w:t>
      </w:r>
      <w:r w:rsidRPr="00742EFD">
        <w:rPr>
          <w:rFonts w:ascii="Arial" w:hAnsi="Arial" w:cs="Arial"/>
          <w:sz w:val="22"/>
          <w:szCs w:val="22"/>
        </w:rPr>
        <w:t xml:space="preserve">a wobble G or a mismatched U at position 6, a bulged U somewhere between positions 4 and 6, </w:t>
      </w:r>
      <w:r w:rsidR="0055622B" w:rsidRPr="00742EFD">
        <w:rPr>
          <w:rFonts w:ascii="Arial" w:hAnsi="Arial" w:cs="Arial"/>
          <w:sz w:val="22"/>
          <w:szCs w:val="22"/>
        </w:rPr>
        <w:t xml:space="preserve">or </w:t>
      </w:r>
      <w:r w:rsidRPr="00742EFD">
        <w:rPr>
          <w:rFonts w:ascii="Arial" w:hAnsi="Arial" w:cs="Arial"/>
          <w:sz w:val="22"/>
          <w:szCs w:val="22"/>
        </w:rPr>
        <w:t xml:space="preserve">a mismatch at position 5 </w:t>
      </w:r>
      <w:r w:rsidR="004B3707" w:rsidRPr="00742EFD">
        <w:rPr>
          <w:rFonts w:ascii="Arial" w:hAnsi="Arial" w:cs="Arial"/>
          <w:sz w:val="22"/>
          <w:szCs w:val="22"/>
        </w:rPr>
        <w:t>and ach</w:t>
      </w:r>
      <w:r w:rsidR="0055622B" w:rsidRPr="00742EFD">
        <w:rPr>
          <w:rFonts w:ascii="Arial" w:hAnsi="Arial" w:cs="Arial"/>
          <w:sz w:val="22"/>
          <w:szCs w:val="22"/>
        </w:rPr>
        <w:t>ie</w:t>
      </w:r>
      <w:r w:rsidR="004B3707" w:rsidRPr="00742EFD">
        <w:rPr>
          <w:rFonts w:ascii="Arial" w:hAnsi="Arial" w:cs="Arial"/>
          <w:sz w:val="22"/>
          <w:szCs w:val="22"/>
        </w:rPr>
        <w:t xml:space="preserve">ve </w:t>
      </w:r>
      <w:r w:rsidRPr="00742EFD">
        <w:rPr>
          <w:rFonts w:ascii="Arial" w:hAnsi="Arial" w:cs="Arial"/>
          <w:sz w:val="22"/>
          <w:szCs w:val="22"/>
        </w:rPr>
        <w:t xml:space="preserve">affinity ranging from 5–10 fold above the remaining no-site reads. We also observed that the motif “ACACACA” </w:t>
      </w:r>
      <w:r w:rsidR="004B3707" w:rsidRPr="00742EFD">
        <w:rPr>
          <w:rFonts w:ascii="Arial" w:hAnsi="Arial" w:cs="Arial"/>
          <w:sz w:val="22"/>
          <w:szCs w:val="22"/>
        </w:rPr>
        <w:t xml:space="preserve">conferred binding that was </w:t>
      </w:r>
      <w:r w:rsidRPr="00742EFD">
        <w:rPr>
          <w:rFonts w:ascii="Arial" w:hAnsi="Arial" w:cs="Arial"/>
          <w:sz w:val="22"/>
          <w:szCs w:val="22"/>
        </w:rPr>
        <w:t>6</w:t>
      </w:r>
      <w:r w:rsidR="00E9369E" w:rsidRPr="00742EFD">
        <w:rPr>
          <w:rFonts w:ascii="Arial" w:hAnsi="Arial" w:cs="Arial"/>
          <w:sz w:val="22"/>
          <w:szCs w:val="22"/>
        </w:rPr>
        <w:t>-</w:t>
      </w:r>
      <w:r w:rsidRPr="00742EFD">
        <w:rPr>
          <w:rFonts w:ascii="Arial" w:hAnsi="Arial" w:cs="Arial"/>
          <w:sz w:val="22"/>
          <w:szCs w:val="22"/>
        </w:rPr>
        <w:t xml:space="preserve">fold </w:t>
      </w:r>
      <w:r w:rsidR="004B3707" w:rsidRPr="00742EFD">
        <w:rPr>
          <w:rFonts w:ascii="Arial" w:hAnsi="Arial" w:cs="Arial"/>
          <w:sz w:val="22"/>
          <w:szCs w:val="22"/>
        </w:rPr>
        <w:t>above</w:t>
      </w:r>
      <w:r w:rsidRPr="00742EFD">
        <w:rPr>
          <w:rFonts w:ascii="Arial" w:hAnsi="Arial" w:cs="Arial"/>
          <w:sz w:val="22"/>
          <w:szCs w:val="22"/>
        </w:rPr>
        <w:t xml:space="preserve"> background, which was surprising </w:t>
      </w:r>
      <w:r w:rsidR="004B3707" w:rsidRPr="00742EFD">
        <w:rPr>
          <w:rFonts w:ascii="Arial" w:hAnsi="Arial" w:cs="Arial"/>
          <w:sz w:val="22"/>
          <w:szCs w:val="22"/>
        </w:rPr>
        <w:t xml:space="preserve">because </w:t>
      </w:r>
      <w:r w:rsidRPr="00742EFD">
        <w:rPr>
          <w:rFonts w:ascii="Arial" w:hAnsi="Arial" w:cs="Arial"/>
          <w:sz w:val="22"/>
          <w:szCs w:val="22"/>
        </w:rPr>
        <w:t xml:space="preserve">its </w:t>
      </w:r>
      <w:r w:rsidR="004B3707" w:rsidRPr="00742EFD">
        <w:rPr>
          <w:rFonts w:ascii="Arial" w:hAnsi="Arial" w:cs="Arial"/>
          <w:sz w:val="22"/>
          <w:szCs w:val="22"/>
        </w:rPr>
        <w:t xml:space="preserve">contiguous </w:t>
      </w:r>
      <w:r w:rsidRPr="00742EFD">
        <w:rPr>
          <w:rFonts w:ascii="Arial" w:hAnsi="Arial" w:cs="Arial"/>
          <w:sz w:val="22"/>
          <w:szCs w:val="22"/>
        </w:rPr>
        <w:t xml:space="preserve">complementarity to miR-1 </w:t>
      </w:r>
      <w:r w:rsidR="004B3707" w:rsidRPr="00742EFD">
        <w:rPr>
          <w:rFonts w:ascii="Arial" w:hAnsi="Arial" w:cs="Arial"/>
          <w:sz w:val="22"/>
          <w:szCs w:val="22"/>
        </w:rPr>
        <w:t>did not extend beyond</w:t>
      </w:r>
      <w:r w:rsidRPr="00742EFD">
        <w:rPr>
          <w:rFonts w:ascii="Arial" w:hAnsi="Arial" w:cs="Arial"/>
          <w:sz w:val="22"/>
          <w:szCs w:val="22"/>
        </w:rPr>
        <w:t xml:space="preserve"> two UGU </w:t>
      </w:r>
      <w:r w:rsidR="00E9369E" w:rsidRPr="00742EFD">
        <w:rPr>
          <w:rFonts w:ascii="Arial" w:hAnsi="Arial" w:cs="Arial"/>
          <w:sz w:val="22"/>
          <w:szCs w:val="22"/>
        </w:rPr>
        <w:t>segments</w:t>
      </w:r>
      <w:r w:rsidR="00927FDE" w:rsidRPr="00742EFD">
        <w:rPr>
          <w:rFonts w:ascii="Arial" w:hAnsi="Arial" w:cs="Arial"/>
          <w:sz w:val="22"/>
          <w:szCs w:val="22"/>
        </w:rPr>
        <w:t xml:space="preserve"> </w:t>
      </w:r>
      <w:r w:rsidRPr="00742EFD">
        <w:rPr>
          <w:rFonts w:ascii="Arial" w:hAnsi="Arial" w:cs="Arial"/>
          <w:sz w:val="22"/>
          <w:szCs w:val="22"/>
        </w:rPr>
        <w:t xml:space="preserve">at positions 6–8 and at 18–20. </w:t>
      </w:r>
      <w:r w:rsidR="00927FDE" w:rsidRPr="00742EFD">
        <w:rPr>
          <w:rFonts w:ascii="Arial" w:hAnsi="Arial" w:cs="Arial"/>
          <w:sz w:val="22"/>
          <w:szCs w:val="22"/>
        </w:rPr>
        <w:t xml:space="preserve"> </w:t>
      </w:r>
      <w:r w:rsidR="00574FE4" w:rsidRPr="00742EFD">
        <w:rPr>
          <w:rFonts w:ascii="Arial" w:hAnsi="Arial" w:cs="Arial"/>
          <w:sz w:val="22"/>
          <w:szCs w:val="22"/>
        </w:rPr>
        <w:t xml:space="preserve">Nonetheless, of the 16,384 possible 7-nt motifs, this was the only one </w:t>
      </w:r>
      <w:r w:rsidR="00201E65" w:rsidRPr="00742EFD">
        <w:rPr>
          <w:rFonts w:ascii="Arial" w:hAnsi="Arial" w:cs="Arial"/>
          <w:sz w:val="22"/>
          <w:szCs w:val="22"/>
        </w:rPr>
        <w:t>with</w:t>
      </w:r>
      <w:r w:rsidR="00107352" w:rsidRPr="00742EFD">
        <w:rPr>
          <w:rFonts w:ascii="Arial" w:hAnsi="Arial" w:cs="Arial"/>
          <w:sz w:val="22"/>
          <w:szCs w:val="22"/>
        </w:rPr>
        <w:t xml:space="preserve"> &gt;</w:t>
      </w:r>
      <w:commentRangeStart w:id="28"/>
      <w:r w:rsidR="00574FE4" w:rsidRPr="00742EFD">
        <w:rPr>
          <w:rFonts w:ascii="Arial" w:hAnsi="Arial" w:cs="Arial"/>
          <w:sz w:val="22"/>
          <w:szCs w:val="22"/>
        </w:rPr>
        <w:t>2-fold</w:t>
      </w:r>
      <w:commentRangeEnd w:id="28"/>
      <w:r w:rsidR="00AD084F" w:rsidRPr="00742EFD">
        <w:rPr>
          <w:rStyle w:val="CommentReference"/>
          <w:rFonts w:ascii="Arial" w:eastAsiaTheme="minorHAnsi" w:hAnsi="Arial" w:cs="Arial"/>
          <w:sz w:val="22"/>
          <w:szCs w:val="22"/>
        </w:rPr>
        <w:commentReference w:id="28"/>
      </w:r>
      <w:r w:rsidR="00574FE4" w:rsidRPr="00742EFD">
        <w:rPr>
          <w:rFonts w:ascii="Arial" w:hAnsi="Arial" w:cs="Arial"/>
          <w:sz w:val="22"/>
          <w:szCs w:val="22"/>
        </w:rPr>
        <w:t xml:space="preserve"> enrich</w:t>
      </w:r>
      <w:r w:rsidR="00201E65" w:rsidRPr="00742EFD">
        <w:rPr>
          <w:rFonts w:ascii="Arial" w:hAnsi="Arial" w:cs="Arial"/>
          <w:sz w:val="22"/>
          <w:szCs w:val="22"/>
        </w:rPr>
        <w:t xml:space="preserve">ment </w:t>
      </w:r>
      <w:r w:rsidR="00AD084F" w:rsidRPr="00742EFD">
        <w:rPr>
          <w:rFonts w:ascii="Arial" w:hAnsi="Arial" w:cs="Arial"/>
          <w:sz w:val="22"/>
          <w:szCs w:val="22"/>
        </w:rPr>
        <w:t xml:space="preserve">that was </w:t>
      </w:r>
      <w:r w:rsidR="00E9369E" w:rsidRPr="00742EFD">
        <w:rPr>
          <w:rFonts w:ascii="Arial" w:hAnsi="Arial" w:cs="Arial"/>
          <w:sz w:val="22"/>
          <w:szCs w:val="22"/>
        </w:rPr>
        <w:t xml:space="preserve">difficult to </w:t>
      </w:r>
      <w:r w:rsidR="00574FE4" w:rsidRPr="00742EFD">
        <w:rPr>
          <w:rFonts w:ascii="Arial" w:hAnsi="Arial" w:cs="Arial"/>
          <w:sz w:val="22"/>
          <w:szCs w:val="22"/>
        </w:rPr>
        <w:t>attribut</w:t>
      </w:r>
      <w:r w:rsidR="00201E65" w:rsidRPr="00742EFD">
        <w:rPr>
          <w:rFonts w:ascii="Arial" w:hAnsi="Arial" w:cs="Arial"/>
          <w:sz w:val="22"/>
          <w:szCs w:val="22"/>
        </w:rPr>
        <w:t>e</w:t>
      </w:r>
      <w:r w:rsidR="00574FE4" w:rsidRPr="00742EFD">
        <w:rPr>
          <w:rFonts w:ascii="Arial" w:hAnsi="Arial" w:cs="Arial"/>
          <w:sz w:val="22"/>
          <w:szCs w:val="22"/>
        </w:rPr>
        <w:t xml:space="preserve"> to </w:t>
      </w:r>
      <w:r w:rsidR="00201E65" w:rsidRPr="00742EFD">
        <w:rPr>
          <w:rFonts w:ascii="Arial" w:hAnsi="Arial" w:cs="Arial"/>
          <w:sz w:val="22"/>
          <w:szCs w:val="22"/>
        </w:rPr>
        <w:t xml:space="preserve">miRNA </w:t>
      </w:r>
      <w:r w:rsidR="00574FE4" w:rsidRPr="00742EFD">
        <w:rPr>
          <w:rFonts w:ascii="Arial" w:hAnsi="Arial" w:cs="Arial"/>
          <w:sz w:val="22"/>
          <w:szCs w:val="22"/>
        </w:rPr>
        <w:t>pairing.</w:t>
      </w:r>
      <w:r w:rsidR="0055622B" w:rsidRPr="00742EFD">
        <w:rPr>
          <w:rFonts w:ascii="Arial" w:hAnsi="Arial" w:cs="Arial"/>
          <w:sz w:val="22"/>
          <w:szCs w:val="22"/>
        </w:rPr>
        <w:t xml:space="preserve"> </w:t>
      </w:r>
      <w:r w:rsidR="00574FE4" w:rsidRPr="00742EFD">
        <w:rPr>
          <w:rFonts w:ascii="Arial" w:hAnsi="Arial" w:cs="Arial"/>
          <w:sz w:val="22"/>
          <w:szCs w:val="22"/>
        </w:rPr>
        <w:t xml:space="preserve">   </w:t>
      </w:r>
    </w:p>
    <w:p w14:paraId="66D715AD" w14:textId="04393836" w:rsidR="00E93EB0" w:rsidRPr="00742EFD" w:rsidRDefault="00E93EB0" w:rsidP="00E93EB0">
      <w:pPr>
        <w:spacing w:line="360" w:lineRule="auto"/>
        <w:ind w:firstLine="720"/>
        <w:rPr>
          <w:rFonts w:ascii="Arial" w:hAnsi="Arial" w:cs="Arial"/>
          <w:sz w:val="22"/>
          <w:szCs w:val="22"/>
        </w:rPr>
      </w:pPr>
      <w:r w:rsidRPr="00742EFD">
        <w:rPr>
          <w:rFonts w:ascii="Arial" w:hAnsi="Arial" w:cs="Arial"/>
          <w:sz w:val="22"/>
          <w:szCs w:val="22"/>
        </w:rPr>
        <w:t>Our analytical approach and its underlying biochemical model also allowed us to infer the proportion of AGO2–miR-1 bound to each site type (Fig. 1</w:t>
      </w:r>
      <w:r w:rsidR="00AD084F" w:rsidRPr="00742EFD">
        <w:rPr>
          <w:rFonts w:ascii="Arial" w:hAnsi="Arial" w:cs="Arial"/>
          <w:sz w:val="22"/>
          <w:szCs w:val="22"/>
        </w:rPr>
        <w:t>G</w:t>
      </w:r>
      <w:r w:rsidRPr="00742EFD">
        <w:rPr>
          <w:rFonts w:ascii="Arial" w:hAnsi="Arial" w:cs="Arial"/>
          <w:sz w:val="22"/>
          <w:szCs w:val="22"/>
        </w:rPr>
        <w:t xml:space="preserve">).  </w:t>
      </w:r>
      <w:r w:rsidR="00201E65" w:rsidRPr="00742EFD">
        <w:rPr>
          <w:rFonts w:ascii="Arial" w:hAnsi="Arial" w:cs="Arial"/>
          <w:sz w:val="22"/>
          <w:szCs w:val="22"/>
        </w:rPr>
        <w:t>T</w:t>
      </w:r>
      <w:r w:rsidRPr="00742EFD">
        <w:rPr>
          <w:rFonts w:ascii="Arial" w:hAnsi="Arial" w:cs="Arial"/>
          <w:sz w:val="22"/>
          <w:szCs w:val="22"/>
        </w:rPr>
        <w:t xml:space="preserve">he 8mer site </w:t>
      </w:r>
      <w:r w:rsidR="003218CB" w:rsidRPr="00742EFD">
        <w:rPr>
          <w:rFonts w:ascii="Arial" w:hAnsi="Arial" w:cs="Arial"/>
          <w:sz w:val="22"/>
          <w:szCs w:val="22"/>
        </w:rPr>
        <w:t>occupied</w:t>
      </w:r>
      <w:r w:rsidRPr="00742EFD">
        <w:rPr>
          <w:rFonts w:ascii="Arial" w:hAnsi="Arial" w:cs="Arial"/>
          <w:sz w:val="22"/>
          <w:szCs w:val="22"/>
        </w:rPr>
        <w:t xml:space="preserve"> </w:t>
      </w:r>
      <w:commentRangeStart w:id="29"/>
      <w:r w:rsidR="00DB0602">
        <w:rPr>
          <w:rFonts w:ascii="Arial" w:hAnsi="Arial" w:cs="Arial"/>
          <w:sz w:val="22"/>
          <w:szCs w:val="22"/>
        </w:rPr>
        <w:t>3.5</w:t>
      </w:r>
      <w:r w:rsidR="00706398" w:rsidRPr="00742EFD">
        <w:rPr>
          <w:rFonts w:ascii="Arial" w:hAnsi="Arial" w:cs="Arial"/>
          <w:sz w:val="22"/>
          <w:szCs w:val="22"/>
        </w:rPr>
        <w:t>–</w:t>
      </w:r>
      <w:commentRangeEnd w:id="29"/>
      <w:r w:rsidR="00DB0602">
        <w:rPr>
          <w:rFonts w:ascii="Arial" w:hAnsi="Arial" w:cs="Arial"/>
          <w:sz w:val="22"/>
          <w:szCs w:val="22"/>
        </w:rPr>
        <w:t>17</w:t>
      </w:r>
      <w:r w:rsidR="00706398" w:rsidRPr="00742EFD">
        <w:rPr>
          <w:rStyle w:val="CommentReference"/>
          <w:rFonts w:ascii="Arial" w:eastAsiaTheme="minorHAnsi" w:hAnsi="Arial" w:cs="Arial"/>
          <w:sz w:val="22"/>
          <w:szCs w:val="22"/>
        </w:rPr>
        <w:commentReference w:id="29"/>
      </w:r>
      <w:r w:rsidRPr="00742EFD">
        <w:rPr>
          <w:rFonts w:ascii="Arial" w:hAnsi="Arial" w:cs="Arial"/>
          <w:sz w:val="22"/>
          <w:szCs w:val="22"/>
        </w:rPr>
        <w:t xml:space="preserve">% of the </w:t>
      </w:r>
      <w:r w:rsidR="003218CB" w:rsidRPr="00742EFD">
        <w:rPr>
          <w:rFonts w:ascii="Arial" w:hAnsi="Arial" w:cs="Arial"/>
          <w:sz w:val="22"/>
          <w:szCs w:val="22"/>
        </w:rPr>
        <w:t xml:space="preserve">silencing complex </w:t>
      </w:r>
      <w:r w:rsidR="00706398" w:rsidRPr="00742EFD">
        <w:rPr>
          <w:rFonts w:ascii="Arial" w:hAnsi="Arial" w:cs="Arial"/>
          <w:sz w:val="22"/>
          <w:szCs w:val="22"/>
        </w:rPr>
        <w:t xml:space="preserve">over the concentration course, whereas the 7mer-m8, by virtue of its greater abundance </w:t>
      </w:r>
      <w:r w:rsidR="000F4FD2" w:rsidRPr="00742EFD">
        <w:rPr>
          <w:rFonts w:ascii="Arial" w:hAnsi="Arial" w:cs="Arial"/>
          <w:sz w:val="22"/>
          <w:szCs w:val="22"/>
        </w:rPr>
        <w:t>occup</w:t>
      </w:r>
      <w:r w:rsidR="003218CB" w:rsidRPr="00742EFD">
        <w:rPr>
          <w:rFonts w:ascii="Arial" w:hAnsi="Arial" w:cs="Arial"/>
          <w:sz w:val="22"/>
          <w:szCs w:val="22"/>
        </w:rPr>
        <w:t>ied</w:t>
      </w:r>
      <w:r w:rsidR="00706398" w:rsidRPr="00742EFD">
        <w:rPr>
          <w:rFonts w:ascii="Arial" w:hAnsi="Arial" w:cs="Arial"/>
          <w:sz w:val="22"/>
          <w:szCs w:val="22"/>
        </w:rPr>
        <w:t xml:space="preserve"> a somewhat greater fraction of </w:t>
      </w:r>
      <w:r w:rsidR="003218CB" w:rsidRPr="00742EFD">
        <w:rPr>
          <w:rFonts w:ascii="Arial" w:hAnsi="Arial" w:cs="Arial"/>
          <w:sz w:val="22"/>
          <w:szCs w:val="22"/>
        </w:rPr>
        <w:t>the complex</w:t>
      </w:r>
      <w:r w:rsidR="00706398" w:rsidRPr="00742EFD">
        <w:rPr>
          <w:rFonts w:ascii="Arial" w:hAnsi="Arial" w:cs="Arial"/>
          <w:sz w:val="22"/>
          <w:szCs w:val="22"/>
        </w:rPr>
        <w:t xml:space="preserve"> throughout the con</w:t>
      </w:r>
      <w:r w:rsidR="006E08BD" w:rsidRPr="00742EFD">
        <w:rPr>
          <w:rFonts w:ascii="Arial" w:hAnsi="Arial" w:cs="Arial"/>
          <w:sz w:val="22"/>
          <w:szCs w:val="22"/>
        </w:rPr>
        <w:t>centration course.  In aggregate, the marginal site types, including the 6mer-A1, 6mer-m8</w:t>
      </w:r>
      <w:r w:rsidR="00E37FA3" w:rsidRPr="00742EFD">
        <w:rPr>
          <w:rFonts w:ascii="Arial" w:hAnsi="Arial" w:cs="Arial"/>
          <w:sz w:val="22"/>
          <w:szCs w:val="22"/>
        </w:rPr>
        <w:t>,</w:t>
      </w:r>
      <w:r w:rsidR="006E08BD" w:rsidRPr="00742EFD">
        <w:rPr>
          <w:rFonts w:ascii="Arial" w:hAnsi="Arial" w:cs="Arial"/>
          <w:sz w:val="22"/>
          <w:szCs w:val="22"/>
        </w:rPr>
        <w:t xml:space="preserve"> and </w:t>
      </w:r>
      <w:r w:rsidR="006E08BD" w:rsidRPr="00592B06">
        <w:rPr>
          <w:rFonts w:ascii="Arial" w:hAnsi="Arial" w:cs="Arial"/>
          <w:sz w:val="22"/>
          <w:szCs w:val="22"/>
          <w:highlight w:val="yellow"/>
        </w:rPr>
        <w:t>X</w:t>
      </w:r>
      <w:r w:rsidR="006E08BD" w:rsidRPr="00742EFD">
        <w:rPr>
          <w:rFonts w:ascii="Arial" w:hAnsi="Arial" w:cs="Arial"/>
          <w:sz w:val="22"/>
          <w:szCs w:val="22"/>
        </w:rPr>
        <w:t xml:space="preserve"> </w:t>
      </w:r>
      <w:proofErr w:type="spellStart"/>
      <w:r w:rsidR="00E37FA3" w:rsidRPr="00742EFD">
        <w:rPr>
          <w:rFonts w:ascii="Arial" w:hAnsi="Arial" w:cs="Arial"/>
          <w:sz w:val="22"/>
          <w:szCs w:val="22"/>
        </w:rPr>
        <w:t>non</w:t>
      </w:r>
      <w:r w:rsidR="006E08BD" w:rsidRPr="00742EFD">
        <w:rPr>
          <w:rFonts w:ascii="Arial" w:hAnsi="Arial" w:cs="Arial"/>
          <w:sz w:val="22"/>
          <w:szCs w:val="22"/>
        </w:rPr>
        <w:t>canonical</w:t>
      </w:r>
      <w:proofErr w:type="spellEnd"/>
      <w:r w:rsidR="006E08BD" w:rsidRPr="00742EFD">
        <w:rPr>
          <w:rFonts w:ascii="Arial" w:hAnsi="Arial" w:cs="Arial"/>
          <w:sz w:val="22"/>
          <w:szCs w:val="22"/>
        </w:rPr>
        <w:t xml:space="preserve"> site types, </w:t>
      </w:r>
      <w:r w:rsidR="003218CB" w:rsidRPr="00742EFD">
        <w:rPr>
          <w:rFonts w:ascii="Arial" w:hAnsi="Arial" w:cs="Arial"/>
          <w:sz w:val="22"/>
          <w:szCs w:val="22"/>
        </w:rPr>
        <w:t>occupied</w:t>
      </w:r>
      <w:r w:rsidR="006E08BD" w:rsidRPr="00742EFD">
        <w:rPr>
          <w:rFonts w:ascii="Arial" w:hAnsi="Arial" w:cs="Arial"/>
          <w:sz w:val="22"/>
          <w:szCs w:val="22"/>
        </w:rPr>
        <w:t xml:space="preserve"> </w:t>
      </w:r>
      <w:r w:rsidR="006E08BD" w:rsidRPr="00592B06">
        <w:rPr>
          <w:rFonts w:ascii="Arial" w:hAnsi="Arial" w:cs="Arial"/>
          <w:sz w:val="22"/>
          <w:szCs w:val="22"/>
          <w:highlight w:val="yellow"/>
        </w:rPr>
        <w:t>X–XX%</w:t>
      </w:r>
      <w:r w:rsidR="006E08BD" w:rsidRPr="00742EFD">
        <w:rPr>
          <w:rFonts w:ascii="Arial" w:hAnsi="Arial" w:cs="Arial"/>
          <w:sz w:val="22"/>
          <w:szCs w:val="22"/>
        </w:rPr>
        <w:t xml:space="preserve"> of the </w:t>
      </w:r>
      <w:r w:rsidR="003218CB" w:rsidRPr="00742EFD">
        <w:rPr>
          <w:rFonts w:ascii="Arial" w:hAnsi="Arial" w:cs="Arial"/>
          <w:sz w:val="22"/>
          <w:szCs w:val="22"/>
        </w:rPr>
        <w:t>AGO2–miR-1 complex</w:t>
      </w:r>
      <w:r w:rsidR="00ED0E24" w:rsidRPr="00742EFD">
        <w:rPr>
          <w:rFonts w:ascii="Arial" w:hAnsi="Arial" w:cs="Arial"/>
          <w:sz w:val="22"/>
          <w:szCs w:val="22"/>
        </w:rPr>
        <w:t>.  Moreover,</w:t>
      </w:r>
      <w:r w:rsidR="00201E65" w:rsidRPr="00742EFD">
        <w:rPr>
          <w:rFonts w:ascii="Arial" w:hAnsi="Arial" w:cs="Arial"/>
          <w:sz w:val="22"/>
          <w:szCs w:val="22"/>
        </w:rPr>
        <w:t xml:space="preserve"> </w:t>
      </w:r>
      <w:r w:rsidR="00C42A18" w:rsidRPr="00742EFD">
        <w:rPr>
          <w:rFonts w:ascii="Arial" w:hAnsi="Arial" w:cs="Arial"/>
          <w:sz w:val="22"/>
          <w:szCs w:val="22"/>
        </w:rPr>
        <w:t>because of their very high abundance, library</w:t>
      </w:r>
      <w:r w:rsidR="00201E65" w:rsidRPr="00742EFD">
        <w:rPr>
          <w:rFonts w:ascii="Arial" w:hAnsi="Arial" w:cs="Arial"/>
          <w:sz w:val="22"/>
          <w:szCs w:val="22"/>
        </w:rPr>
        <w:t xml:space="preserve"> molecules </w:t>
      </w:r>
      <w:r w:rsidR="00C42A18" w:rsidRPr="00742EFD">
        <w:rPr>
          <w:rFonts w:ascii="Arial" w:hAnsi="Arial" w:cs="Arial"/>
          <w:sz w:val="22"/>
          <w:szCs w:val="22"/>
        </w:rPr>
        <w:t xml:space="preserve">with </w:t>
      </w:r>
      <w:r w:rsidR="00201E65" w:rsidRPr="00742EFD">
        <w:rPr>
          <w:rFonts w:ascii="Arial" w:hAnsi="Arial" w:cs="Arial"/>
          <w:sz w:val="22"/>
          <w:szCs w:val="22"/>
        </w:rPr>
        <w:t xml:space="preserve">no </w:t>
      </w:r>
      <w:r w:rsidR="00C42A18" w:rsidRPr="00742EFD">
        <w:rPr>
          <w:rFonts w:ascii="Arial" w:hAnsi="Arial" w:cs="Arial"/>
          <w:sz w:val="22"/>
          <w:szCs w:val="22"/>
        </w:rPr>
        <w:t>iden</w:t>
      </w:r>
      <w:r w:rsidR="00ED0E24" w:rsidRPr="00742EFD">
        <w:rPr>
          <w:rFonts w:ascii="Arial" w:hAnsi="Arial" w:cs="Arial"/>
          <w:sz w:val="22"/>
          <w:szCs w:val="22"/>
        </w:rPr>
        <w:t>t</w:t>
      </w:r>
      <w:r w:rsidR="00C42A18" w:rsidRPr="00742EFD">
        <w:rPr>
          <w:rFonts w:ascii="Arial" w:hAnsi="Arial" w:cs="Arial"/>
          <w:sz w:val="22"/>
          <w:szCs w:val="22"/>
        </w:rPr>
        <w:t>ified</w:t>
      </w:r>
      <w:r w:rsidR="00201E65" w:rsidRPr="00742EFD">
        <w:rPr>
          <w:rFonts w:ascii="Arial" w:hAnsi="Arial" w:cs="Arial"/>
          <w:sz w:val="22"/>
          <w:szCs w:val="22"/>
        </w:rPr>
        <w:t xml:space="preserve"> site occupied </w:t>
      </w:r>
      <w:r w:rsidR="00201E65" w:rsidRPr="00592B06">
        <w:rPr>
          <w:rFonts w:ascii="Arial" w:hAnsi="Arial" w:cs="Arial"/>
          <w:sz w:val="22"/>
          <w:szCs w:val="22"/>
          <w:highlight w:val="yellow"/>
        </w:rPr>
        <w:t>35–60</w:t>
      </w:r>
      <w:r w:rsidR="00201E65" w:rsidRPr="00742EFD">
        <w:rPr>
          <w:rFonts w:ascii="Arial" w:hAnsi="Arial" w:cs="Arial"/>
          <w:sz w:val="22"/>
          <w:szCs w:val="22"/>
        </w:rPr>
        <w:t>% of the complex</w:t>
      </w:r>
      <w:r w:rsidR="00E37FA3" w:rsidRPr="00742EFD">
        <w:rPr>
          <w:rFonts w:ascii="Arial" w:hAnsi="Arial" w:cs="Arial"/>
          <w:sz w:val="22"/>
          <w:szCs w:val="22"/>
        </w:rPr>
        <w:t xml:space="preserve"> (Fig. 1G)</w:t>
      </w:r>
      <w:r w:rsidR="00201E65" w:rsidRPr="00742EFD">
        <w:rPr>
          <w:rFonts w:ascii="Arial" w:hAnsi="Arial" w:cs="Arial"/>
          <w:sz w:val="22"/>
          <w:szCs w:val="22"/>
        </w:rPr>
        <w:t xml:space="preserve">. </w:t>
      </w:r>
      <w:r w:rsidR="00E37FA3" w:rsidRPr="00742EFD">
        <w:rPr>
          <w:rFonts w:ascii="Arial" w:hAnsi="Arial" w:cs="Arial"/>
          <w:sz w:val="22"/>
          <w:szCs w:val="22"/>
        </w:rPr>
        <w:t xml:space="preserve"> </w:t>
      </w:r>
      <w:r w:rsidR="00ED0E24" w:rsidRPr="00742EFD">
        <w:rPr>
          <w:rFonts w:ascii="Arial" w:hAnsi="Arial" w:cs="Arial"/>
          <w:sz w:val="22"/>
          <w:szCs w:val="22"/>
        </w:rPr>
        <w:t xml:space="preserve">These </w:t>
      </w:r>
      <w:r w:rsidRPr="00742EFD">
        <w:rPr>
          <w:rFonts w:ascii="Arial" w:hAnsi="Arial" w:cs="Arial"/>
          <w:sz w:val="22"/>
          <w:szCs w:val="22"/>
        </w:rPr>
        <w:t>result</w:t>
      </w:r>
      <w:r w:rsidR="00ED0E24" w:rsidRPr="00742EFD">
        <w:rPr>
          <w:rFonts w:ascii="Arial" w:hAnsi="Arial" w:cs="Arial"/>
          <w:sz w:val="22"/>
          <w:szCs w:val="22"/>
        </w:rPr>
        <w:t>s</w:t>
      </w:r>
      <w:r w:rsidRPr="00742EFD">
        <w:rPr>
          <w:rFonts w:ascii="Arial" w:hAnsi="Arial" w:cs="Arial"/>
          <w:sz w:val="22"/>
          <w:szCs w:val="22"/>
        </w:rPr>
        <w:t xml:space="preserve"> </w:t>
      </w:r>
      <w:r w:rsidR="00ED0E24" w:rsidRPr="00742EFD">
        <w:rPr>
          <w:rFonts w:ascii="Arial" w:hAnsi="Arial" w:cs="Arial"/>
          <w:sz w:val="22"/>
          <w:szCs w:val="22"/>
        </w:rPr>
        <w:t xml:space="preserve">support the </w:t>
      </w:r>
      <w:r w:rsidR="00296A8E" w:rsidRPr="00742EFD">
        <w:rPr>
          <w:rFonts w:ascii="Arial" w:hAnsi="Arial" w:cs="Arial"/>
          <w:sz w:val="22"/>
          <w:szCs w:val="22"/>
        </w:rPr>
        <w:t>inference</w:t>
      </w:r>
      <w:r w:rsidR="00ED0E24" w:rsidRPr="00742EFD">
        <w:rPr>
          <w:rFonts w:ascii="Arial" w:hAnsi="Arial" w:cs="Arial"/>
          <w:sz w:val="22"/>
          <w:szCs w:val="22"/>
        </w:rPr>
        <w:t xml:space="preserve"> that</w:t>
      </w:r>
      <w:r w:rsidR="00296A8E" w:rsidRPr="00742EFD">
        <w:rPr>
          <w:rFonts w:ascii="Arial" w:hAnsi="Arial" w:cs="Arial"/>
          <w:sz w:val="22"/>
          <w:szCs w:val="22"/>
        </w:rPr>
        <w:t xml:space="preserve"> </w:t>
      </w:r>
      <w:r w:rsidRPr="00742EFD">
        <w:rPr>
          <w:rFonts w:ascii="Arial" w:hAnsi="Arial" w:cs="Arial"/>
          <w:sz w:val="22"/>
          <w:szCs w:val="22"/>
        </w:rPr>
        <w:t>the summed contribution</w:t>
      </w:r>
      <w:r w:rsidR="000F4FD2" w:rsidRPr="00742EFD">
        <w:rPr>
          <w:rFonts w:ascii="Arial" w:hAnsi="Arial" w:cs="Arial"/>
          <w:sz w:val="22"/>
          <w:szCs w:val="22"/>
        </w:rPr>
        <w:t>s</w:t>
      </w:r>
      <w:r w:rsidRPr="00742EFD">
        <w:rPr>
          <w:rFonts w:ascii="Arial" w:hAnsi="Arial" w:cs="Arial"/>
          <w:sz w:val="22"/>
          <w:szCs w:val="22"/>
        </w:rPr>
        <w:t xml:space="preserve"> of </w:t>
      </w:r>
      <w:r w:rsidR="00296A8E" w:rsidRPr="00742EFD">
        <w:rPr>
          <w:rFonts w:ascii="Arial" w:hAnsi="Arial" w:cs="Arial"/>
          <w:sz w:val="22"/>
          <w:szCs w:val="22"/>
        </w:rPr>
        <w:t xml:space="preserve">background binding and </w:t>
      </w:r>
      <w:r w:rsidRPr="00742EFD">
        <w:rPr>
          <w:rFonts w:ascii="Arial" w:hAnsi="Arial" w:cs="Arial"/>
          <w:sz w:val="22"/>
          <w:szCs w:val="22"/>
        </w:rPr>
        <w:t>low</w:t>
      </w:r>
      <w:r w:rsidR="00ED0E24" w:rsidRPr="00742EFD">
        <w:rPr>
          <w:rFonts w:ascii="Arial" w:hAnsi="Arial" w:cs="Arial"/>
          <w:sz w:val="22"/>
          <w:szCs w:val="22"/>
        </w:rPr>
        <w:t>-</w:t>
      </w:r>
      <w:r w:rsidRPr="00742EFD">
        <w:rPr>
          <w:rFonts w:ascii="Arial" w:hAnsi="Arial" w:cs="Arial"/>
          <w:sz w:val="22"/>
          <w:szCs w:val="22"/>
        </w:rPr>
        <w:t>affinity sites</w:t>
      </w:r>
      <w:r w:rsidR="00ED0E24" w:rsidRPr="00742EFD">
        <w:rPr>
          <w:rFonts w:ascii="Arial" w:hAnsi="Arial" w:cs="Arial"/>
          <w:sz w:val="22"/>
          <w:szCs w:val="22"/>
        </w:rPr>
        <w:t xml:space="preserve"> </w:t>
      </w:r>
      <w:r w:rsidR="00296A8E" w:rsidRPr="00742EFD">
        <w:rPr>
          <w:rFonts w:ascii="Arial" w:hAnsi="Arial" w:cs="Arial"/>
          <w:sz w:val="22"/>
          <w:szCs w:val="22"/>
        </w:rPr>
        <w:t>to intracellular AGO occupancy</w:t>
      </w:r>
      <w:r w:rsidRPr="00742EFD">
        <w:rPr>
          <w:rFonts w:ascii="Arial" w:hAnsi="Arial" w:cs="Arial"/>
          <w:sz w:val="22"/>
          <w:szCs w:val="22"/>
        </w:rPr>
        <w:t xml:space="preserve"> is of the same order of magnitude as </w:t>
      </w:r>
      <w:r w:rsidR="00ED0E24" w:rsidRPr="00742EFD">
        <w:rPr>
          <w:rFonts w:ascii="Arial" w:hAnsi="Arial" w:cs="Arial"/>
          <w:sz w:val="22"/>
          <w:szCs w:val="22"/>
        </w:rPr>
        <w:t xml:space="preserve">that of </w:t>
      </w:r>
      <w:r w:rsidRPr="00742EFD">
        <w:rPr>
          <w:rFonts w:ascii="Arial" w:hAnsi="Arial" w:cs="Arial"/>
          <w:sz w:val="22"/>
          <w:szCs w:val="22"/>
        </w:rPr>
        <w:t xml:space="preserve">canonical sites, </w:t>
      </w:r>
      <w:r w:rsidR="00296A8E" w:rsidRPr="00742EFD">
        <w:rPr>
          <w:rFonts w:ascii="Arial" w:hAnsi="Arial" w:cs="Arial"/>
          <w:sz w:val="22"/>
          <w:szCs w:val="22"/>
        </w:rPr>
        <w:t xml:space="preserve">suggesting that </w:t>
      </w:r>
      <w:r w:rsidRPr="00742EFD">
        <w:rPr>
          <w:rFonts w:ascii="Arial" w:hAnsi="Arial" w:cs="Arial"/>
          <w:sz w:val="22"/>
          <w:szCs w:val="22"/>
        </w:rPr>
        <w:t>an individual AGO</w:t>
      </w:r>
      <w:r w:rsidR="003218CB" w:rsidRPr="00742EFD">
        <w:rPr>
          <w:rFonts w:ascii="Arial" w:hAnsi="Arial" w:cs="Arial"/>
          <w:sz w:val="22"/>
          <w:szCs w:val="22"/>
        </w:rPr>
        <w:t>–</w:t>
      </w:r>
      <w:r w:rsidRPr="00742EFD">
        <w:rPr>
          <w:rFonts w:ascii="Arial" w:hAnsi="Arial" w:cs="Arial"/>
          <w:sz w:val="22"/>
          <w:szCs w:val="22"/>
        </w:rPr>
        <w:t>miRNA complex spend</w:t>
      </w:r>
      <w:r w:rsidR="003218CB" w:rsidRPr="00742EFD">
        <w:rPr>
          <w:rFonts w:ascii="Arial" w:hAnsi="Arial" w:cs="Arial"/>
          <w:sz w:val="22"/>
          <w:szCs w:val="22"/>
        </w:rPr>
        <w:t>s</w:t>
      </w:r>
      <w:r w:rsidRPr="00742EFD">
        <w:rPr>
          <w:rFonts w:ascii="Arial" w:hAnsi="Arial" w:cs="Arial"/>
          <w:sz w:val="22"/>
          <w:szCs w:val="22"/>
        </w:rPr>
        <w:t xml:space="preserve"> </w:t>
      </w:r>
      <w:r w:rsidR="00296A8E" w:rsidRPr="00742EFD">
        <w:rPr>
          <w:rFonts w:ascii="Arial" w:hAnsi="Arial" w:cs="Arial"/>
          <w:sz w:val="22"/>
          <w:szCs w:val="22"/>
        </w:rPr>
        <w:t>about</w:t>
      </w:r>
      <w:r w:rsidRPr="00742EFD">
        <w:rPr>
          <w:rFonts w:ascii="Arial" w:hAnsi="Arial" w:cs="Arial"/>
          <w:sz w:val="22"/>
          <w:szCs w:val="22"/>
        </w:rPr>
        <w:t xml:space="preserve"> half its </w:t>
      </w:r>
      <w:r w:rsidR="000F4FD2" w:rsidRPr="00742EFD">
        <w:rPr>
          <w:rFonts w:ascii="Arial" w:hAnsi="Arial" w:cs="Arial"/>
          <w:sz w:val="22"/>
          <w:szCs w:val="22"/>
        </w:rPr>
        <w:t>time</w:t>
      </w:r>
      <w:r w:rsidRPr="00742EFD">
        <w:rPr>
          <w:rFonts w:ascii="Arial" w:hAnsi="Arial" w:cs="Arial"/>
          <w:sz w:val="22"/>
          <w:szCs w:val="22"/>
        </w:rPr>
        <w:t xml:space="preserve"> associated with a vast repertoire of </w:t>
      </w:r>
      <w:r w:rsidR="00296A8E" w:rsidRPr="00742EFD">
        <w:rPr>
          <w:rFonts w:ascii="Arial" w:hAnsi="Arial" w:cs="Arial"/>
          <w:sz w:val="22"/>
          <w:szCs w:val="22"/>
        </w:rPr>
        <w:t xml:space="preserve">background and </w:t>
      </w:r>
      <w:r w:rsidRPr="00742EFD">
        <w:rPr>
          <w:rFonts w:ascii="Arial" w:hAnsi="Arial" w:cs="Arial"/>
          <w:sz w:val="22"/>
          <w:szCs w:val="22"/>
        </w:rPr>
        <w:t>low-affinity sites</w:t>
      </w:r>
      <w:r w:rsidRPr="00742EFD">
        <w:rPr>
          <w:rFonts w:ascii="Arial" w:hAnsi="Arial" w:cs="Arial"/>
          <w:sz w:val="22"/>
          <w:szCs w:val="22"/>
        </w:rPr>
        <w:fldChar w:fldCharType="begin"/>
      </w:r>
      <w:r w:rsidRPr="00742EFD">
        <w:rPr>
          <w:rFonts w:ascii="Arial" w:hAnsi="Arial" w:cs="Arial"/>
          <w:sz w:val="22"/>
          <w:szCs w:val="22"/>
        </w:rPr>
        <w:instrText xml:space="preserve"> ADDIN PAPERS2_CITATIONS &lt;citation&gt;&lt;uuid&gt;FF95CA22-CF76-4DED-9CA4-EFEF0D30EF5C&lt;/uuid&gt;&lt;priority&gt;0&lt;/priority&gt;&lt;publications&gt;&lt;publication&gt;&lt;uuid&gt;50FCD3FE-A612-44F9-8399-352A9A42F33C&lt;/uuid&gt;&lt;volume&gt;54&lt;/volume&gt;&lt;accepted_date&gt;99201403191200000000222000&lt;/accepted_date&gt;&lt;doi&gt;10.1016/j.molcel.2014.03.045&lt;/doi&gt;&lt;startpage&gt;766&lt;/startpage&gt;&lt;revision_date&gt;99201403041200000000222000&lt;/revision_date&gt;&lt;publication_date&gt;99201406051200000000222000&lt;/publication_date&gt;&lt;url&gt;http://eutils.ncbi.nlm.nih.gov/entrez/eutils/elink.fcgi?dbfrom=pubmed&amp;amp;id=24793693&amp;amp;retmode=ref&amp;amp;cmd=prlinks&lt;/url&gt;&lt;type&gt;400&lt;/type&gt;&lt;title&gt;Assessing the ceRNA Hypothesis with Quantitative Measurements of miRNA and Target Abundance.&lt;/title&gt;&lt;submission_date&gt;99201401071200000000222000&lt;/submission_date&gt;&lt;number&gt;5&lt;/number&gt;&lt;institution&gt;Institute of Molecular Health Sciences, ETH Zurich, Otto-Stern-Weg 7, HPL H36, 8093 Zurich, Switzerland; Competence Center of Systems Physiology and Metabolic Disease, ETH Zurich, Otto-Stern-Weg 7, 8093 Zurich, Switzerland.&lt;/institution&gt;&lt;subtype&gt;400&lt;/subtype&gt;&lt;endpage&gt;776&lt;/endpage&gt;&lt;bundle&gt;&lt;publication&gt;&lt;title&gt;Molecular cell&lt;/title&gt;&lt;type&gt;-100&lt;/type&gt;&lt;subtype&gt;-100&lt;/subtype&gt;&lt;uuid&gt;B6FA3066-BACB-4B29-9470-5D270DD90AB6&lt;/uuid&gt;&lt;/publication&gt;&lt;/bundle&gt;&lt;authors&gt;&lt;author&gt;&lt;firstName&gt;Rémy&lt;/firstName&gt;&lt;lastName&gt;Denzler&lt;/lastName&gt;&lt;/author&gt;&lt;author&gt;&lt;firstName&gt;Vikram&lt;/firstName&gt;&lt;lastName&gt;Agarwal&lt;/lastName&gt;&lt;/author&gt;&lt;author&gt;&lt;firstName&gt;Joanna&lt;/firstName&gt;&lt;lastName&gt;Stefano&lt;/lastName&gt;&lt;/author&gt;&lt;author&gt;&lt;firstName&gt;David&lt;/firstName&gt;&lt;middleNames&gt;P&lt;/middleNames&gt;&lt;lastName&gt;Bartel&lt;/lastName&gt;&lt;/author&gt;&lt;author&gt;&lt;firstName&gt;Markus&lt;/firstName&gt;&lt;lastName&gt;Stoffel&lt;/lastName&gt;&lt;/author&gt;&lt;/authors&gt;&lt;/publication&gt;&lt;/publications&gt;&lt;cites&gt;&lt;/cites&gt;&lt;/citation&gt;</w:instrText>
      </w:r>
      <w:r w:rsidRPr="00742EFD">
        <w:rPr>
          <w:rFonts w:ascii="Arial" w:hAnsi="Arial" w:cs="Arial"/>
          <w:sz w:val="22"/>
          <w:szCs w:val="22"/>
        </w:rPr>
        <w:fldChar w:fldCharType="separate"/>
      </w:r>
      <w:r w:rsidRPr="00742EFD">
        <w:rPr>
          <w:rFonts w:ascii="Arial" w:hAnsi="Arial" w:cs="Arial"/>
          <w:sz w:val="22"/>
          <w:szCs w:val="22"/>
        </w:rPr>
        <w:t>{Denzler:2014cz}</w:t>
      </w:r>
      <w:r w:rsidRPr="00742EFD">
        <w:rPr>
          <w:rFonts w:ascii="Arial" w:hAnsi="Arial" w:cs="Arial"/>
          <w:sz w:val="22"/>
          <w:szCs w:val="22"/>
        </w:rPr>
        <w:fldChar w:fldCharType="end"/>
      </w:r>
      <w:r w:rsidRPr="00742EFD">
        <w:rPr>
          <w:rFonts w:ascii="Arial" w:hAnsi="Arial" w:cs="Arial"/>
          <w:sz w:val="22"/>
          <w:szCs w:val="22"/>
        </w:rPr>
        <w:fldChar w:fldCharType="begin"/>
      </w:r>
      <w:r w:rsidRPr="00742EFD">
        <w:rPr>
          <w:rFonts w:ascii="Arial" w:hAnsi="Arial" w:cs="Arial"/>
          <w:sz w:val="22"/>
          <w:szCs w:val="22"/>
        </w:rPr>
        <w:instrText xml:space="preserve"> ADDIN PAPERS2_CITATIONS &lt;citation&gt;&lt;uuid&gt;873D0AA6-99A8-4E95-A2B5-61C93466F56D&lt;/uuid&gt;&lt;priority&gt;0&lt;/priority&gt;&lt;publications&gt;&lt;publication&gt;&lt;uuid&gt;80C6E51B-511A-4F09-9CE3-B1CE9E9163FA&lt;/uuid&gt;&lt;volume&gt;64&lt;/volume&gt;&lt;accepted_date&gt;99201609201200000000222000&lt;/accepted_date&gt;&lt;doi&gt;10.1016/j.molcel.2016.09.027&lt;/doi&gt;&lt;startpage&gt;565&lt;/startpage&gt;&lt;revision_date&gt;99201606101200000000222000&lt;/revision_date&gt;&lt;publication_date&gt;99201611031200000000222000&lt;/publication_date&gt;&lt;url&gt;http://eutils.ncbi.nlm.nih.gov/entrez/eutils/elink.fcgi?dbfrom=pubmed&amp;amp;id=27871486&amp;amp;retmode=ref&amp;amp;cmd=prlinks&lt;/url&gt;&lt;type&gt;400&lt;/type&gt;&lt;title&gt;Impact of MicroRNA Levels, Target-Site Complementarity, and Cooperativity on Competing Endogenous RNA-Regulated Gene Expression.&lt;/title&gt;&lt;submission_date&gt;99201601251200000000222000&lt;/submission_date&gt;&lt;number&gt;3&lt;/number&gt;&lt;institution&gt;Institute of Molecular Health Sciences, Swiss Federal Institute of Technology in Zurich (ETH Zurich), Otto-Stern-Weg 7, 8093 Zürich, Switzerland.&lt;/institution&gt;&lt;subtype&gt;400&lt;/subtype&gt;&lt;endpage&gt;579&lt;/endpage&gt;&lt;bundle&gt;&lt;publication&gt;&lt;title&gt;Molecular cell&lt;/title&gt;&lt;type&gt;-100&lt;/type&gt;&lt;subtype&gt;-100&lt;/subtype&gt;&lt;uuid&gt;B6FA3066-BACB-4B29-9470-5D270DD90AB6&lt;/uuid&gt;&lt;/publication&gt;&lt;/bundle&gt;&lt;authors&gt;&lt;author&gt;&lt;firstName&gt;Rémy&lt;/firstName&gt;&lt;lastName&gt;Denzler&lt;/lastName&gt;&lt;/author&gt;&lt;author&gt;&lt;firstName&gt;Sean&lt;/firstName&gt;&lt;middleNames&gt;E&lt;/middleNames&gt;&lt;lastName&gt;McGeary&lt;/lastName&gt;&lt;/author&gt;&lt;author&gt;&lt;firstName&gt;Alexandra&lt;/firstName&gt;&lt;middleNames&gt;C&lt;/middleNames&gt;&lt;lastName&gt;Title&lt;/lastName&gt;&lt;/author&gt;&lt;author&gt;&lt;firstName&gt;Vikram&lt;/firstName&gt;&lt;lastName&gt;Agarwal&lt;/lastName&gt;&lt;/author&gt;&lt;author&gt;&lt;firstName&gt;David&lt;/firstName&gt;&lt;middleNames&gt;P&lt;/middleNames&gt;&lt;lastName&gt;Bartel&lt;/lastName&gt;&lt;/author&gt;&lt;author&gt;&lt;firstName&gt;Markus&lt;/firstName&gt;&lt;lastName&gt;Stoffel&lt;/lastName&gt;&lt;/author&gt;&lt;/authors&gt;&lt;/publication&gt;&lt;/publications&gt;&lt;cites&gt;&lt;/cites&gt;&lt;/citation&gt;</w:instrText>
      </w:r>
      <w:r w:rsidRPr="00742EFD">
        <w:rPr>
          <w:rFonts w:ascii="Arial" w:hAnsi="Arial" w:cs="Arial"/>
          <w:sz w:val="22"/>
          <w:szCs w:val="22"/>
        </w:rPr>
        <w:fldChar w:fldCharType="separate"/>
      </w:r>
      <w:r w:rsidRPr="00742EFD">
        <w:rPr>
          <w:rFonts w:ascii="Arial" w:hAnsi="Arial" w:cs="Arial"/>
          <w:sz w:val="22"/>
          <w:szCs w:val="22"/>
        </w:rPr>
        <w:t>{Denzler:2016eh}</w:t>
      </w:r>
      <w:r w:rsidRPr="00742EFD">
        <w:rPr>
          <w:rFonts w:ascii="Arial" w:hAnsi="Arial" w:cs="Arial"/>
          <w:sz w:val="22"/>
          <w:szCs w:val="22"/>
        </w:rPr>
        <w:fldChar w:fldCharType="end"/>
      </w:r>
      <w:r w:rsidRPr="00742EFD">
        <w:rPr>
          <w:rFonts w:ascii="Arial" w:hAnsi="Arial" w:cs="Arial"/>
          <w:sz w:val="22"/>
          <w:szCs w:val="22"/>
        </w:rPr>
        <w:t>.</w:t>
      </w:r>
    </w:p>
    <w:p w14:paraId="6D8239B1" w14:textId="78FBD702" w:rsidR="00574FE4" w:rsidRPr="00742EFD" w:rsidRDefault="00574FE4" w:rsidP="00574FE4">
      <w:pPr>
        <w:spacing w:line="360" w:lineRule="auto"/>
        <w:ind w:firstLine="720"/>
        <w:rPr>
          <w:rFonts w:ascii="Arial" w:hAnsi="Arial" w:cs="Arial"/>
          <w:sz w:val="22"/>
          <w:szCs w:val="22"/>
        </w:rPr>
      </w:pPr>
      <w:r w:rsidRPr="00742EFD">
        <w:rPr>
          <w:rFonts w:ascii="Arial" w:hAnsi="Arial" w:cs="Arial"/>
          <w:sz w:val="22"/>
          <w:szCs w:val="22"/>
        </w:rPr>
        <w:t xml:space="preserve">Together, </w:t>
      </w:r>
      <w:r w:rsidR="00AF353D" w:rsidRPr="00742EFD">
        <w:rPr>
          <w:rFonts w:ascii="Arial" w:hAnsi="Arial" w:cs="Arial"/>
          <w:sz w:val="22"/>
          <w:szCs w:val="22"/>
        </w:rPr>
        <w:t xml:space="preserve">our </w:t>
      </w:r>
      <w:r w:rsidRPr="00742EFD">
        <w:rPr>
          <w:rFonts w:ascii="Arial" w:hAnsi="Arial" w:cs="Arial"/>
          <w:sz w:val="22"/>
          <w:szCs w:val="22"/>
        </w:rPr>
        <w:t xml:space="preserve">results </w:t>
      </w:r>
      <w:r w:rsidR="00DE7ABB" w:rsidRPr="00742EFD">
        <w:rPr>
          <w:rFonts w:ascii="Arial" w:hAnsi="Arial" w:cs="Arial"/>
          <w:sz w:val="22"/>
          <w:szCs w:val="22"/>
        </w:rPr>
        <w:t>confirmed</w:t>
      </w:r>
      <w:r w:rsidRPr="00742EFD">
        <w:rPr>
          <w:rFonts w:ascii="Arial" w:hAnsi="Arial" w:cs="Arial"/>
          <w:sz w:val="22"/>
          <w:szCs w:val="22"/>
        </w:rPr>
        <w:t xml:space="preserve"> that AGO2–miR-1 binds the 8mer, 7mer-m8, 7mer-A1, and 6mer site types</w:t>
      </w:r>
      <w:r w:rsidR="00DE7ABB" w:rsidRPr="00742EFD">
        <w:rPr>
          <w:rFonts w:ascii="Arial" w:hAnsi="Arial" w:cs="Arial"/>
          <w:sz w:val="22"/>
          <w:szCs w:val="22"/>
        </w:rPr>
        <w:t xml:space="preserve"> </w:t>
      </w:r>
      <w:r w:rsidR="003218CB" w:rsidRPr="00742EFD">
        <w:rPr>
          <w:rFonts w:ascii="Arial" w:hAnsi="Arial" w:cs="Arial"/>
          <w:sz w:val="22"/>
          <w:szCs w:val="22"/>
        </w:rPr>
        <w:t xml:space="preserve">most effectively </w:t>
      </w:r>
      <w:r w:rsidR="00DE7ABB" w:rsidRPr="00742EFD">
        <w:rPr>
          <w:rFonts w:ascii="Arial" w:hAnsi="Arial" w:cs="Arial"/>
          <w:sz w:val="22"/>
          <w:szCs w:val="22"/>
        </w:rPr>
        <w:t>and revealed the relative binding affinities and occupancies of these sites.  In addition our results</w:t>
      </w:r>
      <w:r w:rsidRPr="00742EFD">
        <w:rPr>
          <w:rFonts w:ascii="Arial" w:hAnsi="Arial" w:cs="Arial"/>
          <w:sz w:val="22"/>
          <w:szCs w:val="22"/>
        </w:rPr>
        <w:t xml:space="preserve"> </w:t>
      </w:r>
      <w:r w:rsidR="00DE7ABB" w:rsidRPr="00742EFD">
        <w:rPr>
          <w:rFonts w:ascii="Arial" w:hAnsi="Arial" w:cs="Arial"/>
          <w:sz w:val="22"/>
          <w:szCs w:val="22"/>
        </w:rPr>
        <w:t>uncovered</w:t>
      </w:r>
      <w:r w:rsidRPr="00742EFD">
        <w:rPr>
          <w:rFonts w:ascii="Arial" w:hAnsi="Arial" w:cs="Arial"/>
          <w:sz w:val="22"/>
          <w:szCs w:val="22"/>
        </w:rPr>
        <w:t xml:space="preserve"> some </w:t>
      </w:r>
      <w:r w:rsidR="003218CB" w:rsidRPr="00742EFD">
        <w:rPr>
          <w:rFonts w:ascii="Arial" w:hAnsi="Arial" w:cs="Arial"/>
          <w:sz w:val="22"/>
          <w:szCs w:val="22"/>
        </w:rPr>
        <w:t>weak</w:t>
      </w:r>
      <w:r w:rsidRPr="00742EFD">
        <w:rPr>
          <w:rFonts w:ascii="Arial" w:hAnsi="Arial" w:cs="Arial"/>
          <w:sz w:val="22"/>
          <w:szCs w:val="22"/>
        </w:rPr>
        <w:t xml:space="preserve"> yet specific affinity to another </w:t>
      </w:r>
      <w:r w:rsidRPr="00592B06">
        <w:rPr>
          <w:rFonts w:ascii="Arial" w:hAnsi="Arial" w:cs="Arial"/>
          <w:sz w:val="22"/>
          <w:szCs w:val="22"/>
          <w:highlight w:val="yellow"/>
        </w:rPr>
        <w:t>X</w:t>
      </w:r>
      <w:r w:rsidRPr="00742EFD">
        <w:rPr>
          <w:rFonts w:ascii="Arial" w:hAnsi="Arial" w:cs="Arial"/>
          <w:sz w:val="22"/>
          <w:szCs w:val="22"/>
        </w:rPr>
        <w:t xml:space="preserve"> sites that in </w:t>
      </w:r>
      <w:r w:rsidR="00C42A18" w:rsidRPr="00742EFD">
        <w:rPr>
          <w:rFonts w:ascii="Arial" w:hAnsi="Arial" w:cs="Arial"/>
          <w:sz w:val="22"/>
          <w:szCs w:val="22"/>
        </w:rPr>
        <w:t>aggregate occupied</w:t>
      </w:r>
      <w:r w:rsidRPr="00742EFD">
        <w:rPr>
          <w:rFonts w:ascii="Arial" w:hAnsi="Arial" w:cs="Arial"/>
          <w:sz w:val="22"/>
          <w:szCs w:val="22"/>
        </w:rPr>
        <w:t xml:space="preserve"> </w:t>
      </w:r>
      <w:r w:rsidRPr="00592B06">
        <w:rPr>
          <w:rFonts w:ascii="Arial" w:hAnsi="Arial" w:cs="Arial"/>
          <w:sz w:val="22"/>
          <w:szCs w:val="22"/>
          <w:highlight w:val="yellow"/>
        </w:rPr>
        <w:t>7–10</w:t>
      </w:r>
      <w:r w:rsidRPr="00742EFD">
        <w:rPr>
          <w:rFonts w:ascii="Arial" w:hAnsi="Arial" w:cs="Arial"/>
          <w:sz w:val="22"/>
          <w:szCs w:val="22"/>
        </w:rPr>
        <w:t xml:space="preserve"> percent of the silencing complex. Although alternative binding sites for miRNAs have been proposed based on high-throughput </w:t>
      </w:r>
      <w:r w:rsidR="00ED0E24" w:rsidRPr="00742EFD">
        <w:rPr>
          <w:rFonts w:ascii="Arial" w:hAnsi="Arial" w:cs="Arial"/>
          <w:sz w:val="22"/>
          <w:szCs w:val="22"/>
        </w:rPr>
        <w:t xml:space="preserve">in vivo </w:t>
      </w:r>
      <w:r w:rsidRPr="00742EFD">
        <w:rPr>
          <w:rFonts w:ascii="Arial" w:hAnsi="Arial" w:cs="Arial"/>
          <w:sz w:val="22"/>
          <w:szCs w:val="22"/>
        </w:rPr>
        <w:t xml:space="preserve">crosslinking studies </w:t>
      </w:r>
      <w:commentRangeStart w:id="30"/>
      <w:r w:rsidRPr="00742EFD">
        <w:rPr>
          <w:rFonts w:ascii="Arial" w:hAnsi="Arial" w:cs="Arial"/>
          <w:sz w:val="22"/>
          <w:szCs w:val="22"/>
        </w:rPr>
        <w:fldChar w:fldCharType="begin"/>
      </w:r>
      <w:r w:rsidRPr="00742EFD">
        <w:rPr>
          <w:rFonts w:ascii="Arial" w:hAnsi="Arial" w:cs="Arial"/>
          <w:sz w:val="22"/>
          <w:szCs w:val="22"/>
        </w:rPr>
        <w:instrText xml:space="preserve"> ADDIN PAPERS2_CITATIONS &lt;citation&gt;&lt;priority&gt;0&lt;/priority&gt;&lt;uuid&gt;F9617D8A-BA31-4869-B5FA-BB65A1AC06E1&lt;/uuid&gt;&lt;publications&gt;&lt;publication&gt;&lt;subtype&gt;400&lt;/subtype&gt;&lt;title&gt;Transcriptome-wide miR-155 binding map reveals widespread noncanonical microRNA targeting.&lt;/title&gt;&lt;url&gt;http://eutils.ncbi.nlm.nih.gov/entrez/eutils/elink.fcgi?dbfrom=pubmed&amp;amp;id=23142080&amp;amp;retmode=ref&amp;amp;cmd=prlinks&lt;/url&gt;&lt;volume&gt;48&lt;/volume&gt;&lt;revision_date&gt;99201208191200000000222000&lt;/revision_date&gt;&lt;publication_date&gt;99201212141200000000222000&lt;/publication_date&gt;&lt;uuid&gt;5771D50F-1D18-4250-9459-92B814CF976D&lt;/uuid&gt;&lt;type&gt;400&lt;/type&gt;&lt;accepted_date&gt;99201210021200000000222000&lt;/accepted_date&gt;&lt;number&gt;5&lt;/number&gt;&lt;submission_date&gt;99201205011200000000222000&lt;/submission_date&gt;&lt;doi&gt;10.1016/j.molcel.2012.10.002&lt;/doi&gt;&lt;institution&gt;Howard Hughes Medical Institute, Memorial Sloan-Kettering Cancer Center, New York, NY 10065, USA.&lt;/institution&gt;&lt;startpage&gt;760&lt;/startpage&gt;&lt;endpage&gt;770&lt;/endpage&gt;&lt;bundle&gt;&lt;publication&gt;&lt;title&gt;Molecular cell&lt;/title&gt;&lt;uuid&gt;B6FA3066-BACB-4B29-9470-5D270DD90AB6&lt;/uuid&gt;&lt;subtype&gt;-100&lt;/subtype&gt;&lt;type&gt;-100&lt;/type&gt;&lt;/publication&gt;&lt;/bundle&gt;&lt;authors&gt;&lt;author&gt;&lt;lastName&gt;Loeb&lt;/lastName&gt;&lt;firstName&gt;Gabriel&lt;/firstName&gt;&lt;middleNames&gt;B&lt;/middleNames&gt;&lt;/author&gt;&lt;author&gt;&lt;lastName&gt;Khan&lt;/lastName&gt;&lt;firstName&gt;Aly&lt;/firstName&gt;&lt;middleNames&gt;A&lt;/middleNames&gt;&lt;/author&gt;&lt;author&gt;&lt;lastName&gt;Canner&lt;/lastName&gt;&lt;firstName&gt;David&lt;/firstName&gt;&lt;/author&gt;&lt;author&gt;&lt;lastName&gt;Hiatt&lt;/lastName&gt;&lt;firstName&gt;Joseph&lt;/firstName&gt;&lt;middleNames&gt;B&lt;/middleNames&gt;&lt;/author&gt;&lt;author&gt;&lt;lastName&gt;Shendure&lt;/lastName&gt;&lt;firstName&gt;Jay&lt;/firstName&gt;&lt;/author&gt;&lt;author&gt;&lt;lastName&gt;Darnell&lt;/lastName&gt;&lt;firstName&gt;Robert&lt;/firstName&gt;&lt;middleNames&gt;B&lt;/middleNames&gt;&lt;/author&gt;&lt;author&gt;&lt;lastName&gt;Leslie&lt;/lastName&gt;&lt;firstName&gt;Christina&lt;/firstName&gt;&lt;middleNames&gt;S&lt;/middleNames&gt;&lt;/author&gt;&lt;author&gt;&lt;lastName&gt;Rudensky&lt;/lastName&gt;&lt;firstName&gt;Alexander&lt;/firstName&gt;&lt;middleNames&gt;Y&lt;/middleNames&gt;&lt;/author&gt;&lt;/authors&gt;&lt;/publication&gt;&lt;/publications&gt;&lt;cites&gt;&lt;/cites&gt;&lt;/citation&gt;</w:instrText>
      </w:r>
      <w:r w:rsidRPr="00742EFD">
        <w:rPr>
          <w:rFonts w:ascii="Arial" w:hAnsi="Arial" w:cs="Arial"/>
          <w:sz w:val="22"/>
          <w:szCs w:val="22"/>
        </w:rPr>
        <w:fldChar w:fldCharType="separate"/>
      </w:r>
      <w:r w:rsidRPr="00742EFD">
        <w:rPr>
          <w:rFonts w:ascii="Arial" w:hAnsi="Arial" w:cs="Arial"/>
          <w:sz w:val="22"/>
          <w:szCs w:val="22"/>
        </w:rPr>
        <w:t>{Loeb:2012bc}</w:t>
      </w:r>
      <w:r w:rsidRPr="00742EFD">
        <w:rPr>
          <w:rFonts w:ascii="Arial" w:hAnsi="Arial" w:cs="Arial"/>
          <w:sz w:val="22"/>
          <w:szCs w:val="22"/>
        </w:rPr>
        <w:fldChar w:fldCharType="end"/>
      </w:r>
      <w:r w:rsidRPr="00742EFD">
        <w:rPr>
          <w:rFonts w:ascii="Arial" w:hAnsi="Arial" w:cs="Arial"/>
          <w:sz w:val="22"/>
          <w:szCs w:val="22"/>
        </w:rPr>
        <w:fldChar w:fldCharType="begin"/>
      </w:r>
      <w:r w:rsidRPr="00742EFD">
        <w:rPr>
          <w:rFonts w:ascii="Arial" w:hAnsi="Arial" w:cs="Arial"/>
          <w:sz w:val="22"/>
          <w:szCs w:val="22"/>
        </w:rPr>
        <w:instrText xml:space="preserve"> ADDIN PAPERS2_CITATIONS &lt;citation&gt;&lt;priority&gt;0&lt;/priority&gt;&lt;uuid&gt;C22C0ACA-9875-4152-A1CF-AD74C4279454&lt;/uuid&gt;&lt;publications&gt;&lt;publication&gt;&lt;subtype&gt;400&lt;/subtype&gt;&lt;location&gt;&amp;lt;html&amp;gt;&amp;lt;head&amp;gt;&amp;lt;meta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Home&amp;lt;/a&amp;gt;&amp;lt;/div&amp;gt;&amp;lt;/body&amp;gt;&amp;lt;/html&amp;gt;&lt;/location&gt;&lt;title&gt;Mapping the human miRNA interactome by CLASH reveals frequent noncanonical binding.&lt;/title&gt;&lt;url&gt;http://eutils.ncbi.nlm.nih.gov/entrez/eutils/elink.fcgi?dbfrom=pubmed&amp;amp;id=23622248&amp;amp;retmode=ref&amp;amp;cmd=prlinks&lt;/url&gt;&lt;volume&gt;153&lt;/volume&gt;&lt;revision_date&gt;99201212211200000000222000&lt;/revision_date&gt;&lt;publication_date&gt;99201304251200000000222000&lt;/publication_date&gt;&lt;uuid&gt;84DA1462-F9EC-40B7-98AD-64957A78AA23&lt;/uuid&gt;&lt;type&gt;400&lt;/type&gt;&lt;accepted_date&gt;99201303201200000000222000&lt;/accepted_date&gt;&lt;number&gt;3&lt;/number&gt;&lt;submission_date&gt;99201207041200000000222000&lt;/submission_date&gt;&lt;doi&gt;10.1016/j.cell.2013.03.043&lt;/doi&gt;&lt;institution&gt;Wellcome Trust Centre for Cell Biology, The University of Edinburgh, Edinburgh, UK.&lt;/institution&gt;&lt;startpage&gt;654&lt;/startpage&gt;&lt;endpage&gt;665&lt;/endpage&gt;&lt;authors&gt;&lt;author&gt;&lt;lastName&gt;Helwak&lt;/lastName&gt;&lt;firstName&gt;Aleksandra&lt;/firstName&gt;&lt;/author&gt;&lt;author&gt;&lt;lastName&gt;Kudla&lt;/lastName&gt;&lt;firstName&gt;Grzegorz&lt;/firstName&gt;&lt;/author&gt;&lt;author&gt;&lt;lastName&gt;Dudnakova&lt;/lastName&gt;&lt;firstName&gt;Tatiana&lt;/firstName&gt;&lt;/author&gt;&lt;author&gt;&lt;lastName&gt;Tollervey&lt;/lastName&gt;&lt;firstName&gt;David&lt;/firstName&gt;&lt;/author&gt;&lt;/authors&gt;&lt;/publication&gt;&lt;/publications&gt;&lt;cites&gt;&lt;/cites&gt;&lt;/citation&gt;</w:instrText>
      </w:r>
      <w:r w:rsidRPr="00742EFD">
        <w:rPr>
          <w:rFonts w:ascii="Arial" w:hAnsi="Arial" w:cs="Arial"/>
          <w:sz w:val="22"/>
          <w:szCs w:val="22"/>
        </w:rPr>
        <w:fldChar w:fldCharType="separate"/>
      </w:r>
      <w:r w:rsidRPr="00742EFD">
        <w:rPr>
          <w:rFonts w:ascii="Arial" w:hAnsi="Arial" w:cs="Arial"/>
          <w:sz w:val="22"/>
          <w:szCs w:val="22"/>
        </w:rPr>
        <w:t>{Helwak:2013ga}</w:t>
      </w:r>
      <w:r w:rsidRPr="00742EFD">
        <w:rPr>
          <w:rFonts w:ascii="Arial" w:hAnsi="Arial" w:cs="Arial"/>
          <w:sz w:val="22"/>
          <w:szCs w:val="22"/>
        </w:rPr>
        <w:fldChar w:fldCharType="end"/>
      </w:r>
      <w:commentRangeEnd w:id="30"/>
      <w:r w:rsidRPr="00742EFD">
        <w:rPr>
          <w:rStyle w:val="CommentReference"/>
          <w:rFonts w:ascii="Arial" w:eastAsiaTheme="minorHAnsi" w:hAnsi="Arial" w:cs="Arial"/>
          <w:sz w:val="22"/>
          <w:szCs w:val="22"/>
        </w:rPr>
        <w:commentReference w:id="30"/>
      </w:r>
      <w:r w:rsidRPr="00742EFD">
        <w:rPr>
          <w:rFonts w:ascii="Arial" w:hAnsi="Arial" w:cs="Arial"/>
          <w:sz w:val="22"/>
          <w:szCs w:val="22"/>
        </w:rPr>
        <w:t xml:space="preserve">, our approach </w:t>
      </w:r>
      <w:r w:rsidR="0063572F" w:rsidRPr="00742EFD">
        <w:rPr>
          <w:rFonts w:ascii="Arial" w:hAnsi="Arial" w:cs="Arial"/>
          <w:sz w:val="22"/>
          <w:szCs w:val="22"/>
        </w:rPr>
        <w:t>provided</w:t>
      </w:r>
      <w:r w:rsidRPr="00742EFD">
        <w:rPr>
          <w:rFonts w:ascii="Arial" w:hAnsi="Arial" w:cs="Arial"/>
          <w:sz w:val="22"/>
          <w:szCs w:val="22"/>
        </w:rPr>
        <w:t xml:space="preserve"> quantification of the relative</w:t>
      </w:r>
      <w:r w:rsidR="002C0695" w:rsidRPr="00742EFD">
        <w:rPr>
          <w:rFonts w:ascii="Arial" w:hAnsi="Arial" w:cs="Arial"/>
          <w:sz w:val="22"/>
          <w:szCs w:val="22"/>
        </w:rPr>
        <w:t xml:space="preserve"> </w:t>
      </w:r>
      <w:r w:rsidRPr="00742EFD">
        <w:rPr>
          <w:rFonts w:ascii="Arial" w:hAnsi="Arial" w:cs="Arial"/>
          <w:sz w:val="22"/>
          <w:szCs w:val="22"/>
        </w:rPr>
        <w:t xml:space="preserve">strength of these </w:t>
      </w:r>
      <w:r w:rsidR="00AF353D" w:rsidRPr="00742EFD">
        <w:rPr>
          <w:rFonts w:ascii="Arial" w:hAnsi="Arial" w:cs="Arial"/>
          <w:sz w:val="22"/>
          <w:szCs w:val="22"/>
        </w:rPr>
        <w:t>sites</w:t>
      </w:r>
      <w:r w:rsidRPr="00742EFD">
        <w:rPr>
          <w:rFonts w:ascii="Arial" w:hAnsi="Arial" w:cs="Arial"/>
          <w:sz w:val="22"/>
          <w:szCs w:val="22"/>
        </w:rPr>
        <w:t xml:space="preserve">, </w:t>
      </w:r>
      <w:r w:rsidR="0063572F" w:rsidRPr="00742EFD">
        <w:rPr>
          <w:rFonts w:ascii="Arial" w:hAnsi="Arial" w:cs="Arial"/>
          <w:sz w:val="22"/>
          <w:szCs w:val="22"/>
        </w:rPr>
        <w:t xml:space="preserve">without the </w:t>
      </w:r>
      <w:r w:rsidR="0063572F" w:rsidRPr="00742EFD">
        <w:rPr>
          <w:rFonts w:ascii="Arial" w:hAnsi="Arial" w:cs="Arial"/>
          <w:sz w:val="22"/>
          <w:szCs w:val="22"/>
        </w:rPr>
        <w:lastRenderedPageBreak/>
        <w:t xml:space="preserve">confounding effects of differential crosslinking efficiencies, </w:t>
      </w:r>
      <w:r w:rsidRPr="00742EFD">
        <w:rPr>
          <w:rFonts w:ascii="Arial" w:hAnsi="Arial" w:cs="Arial"/>
          <w:sz w:val="22"/>
          <w:szCs w:val="22"/>
        </w:rPr>
        <w:t xml:space="preserve">potentially </w:t>
      </w:r>
      <w:r w:rsidR="00AF353D" w:rsidRPr="00742EFD">
        <w:rPr>
          <w:rFonts w:ascii="Arial" w:hAnsi="Arial" w:cs="Arial"/>
          <w:sz w:val="22"/>
          <w:szCs w:val="22"/>
        </w:rPr>
        <w:t>enabling their</w:t>
      </w:r>
      <w:r w:rsidRPr="00742EFD">
        <w:rPr>
          <w:rFonts w:ascii="Arial" w:hAnsi="Arial" w:cs="Arial"/>
          <w:sz w:val="22"/>
          <w:szCs w:val="22"/>
        </w:rPr>
        <w:t xml:space="preserve"> incorporation into a quantitative framework of </w:t>
      </w:r>
      <w:r w:rsidR="00634962" w:rsidRPr="00742EFD">
        <w:rPr>
          <w:rFonts w:ascii="Arial" w:hAnsi="Arial" w:cs="Arial"/>
          <w:sz w:val="22"/>
          <w:szCs w:val="22"/>
        </w:rPr>
        <w:t>miRNA targeting</w:t>
      </w:r>
      <w:r w:rsidRPr="00742EFD">
        <w:rPr>
          <w:rFonts w:ascii="Arial" w:hAnsi="Arial" w:cs="Arial"/>
          <w:sz w:val="22"/>
          <w:szCs w:val="22"/>
        </w:rPr>
        <w:t>.</w:t>
      </w:r>
    </w:p>
    <w:p w14:paraId="34956B05" w14:textId="77777777" w:rsidR="00E93EB0" w:rsidRPr="00742EFD" w:rsidRDefault="00E93EB0" w:rsidP="009E2BCA">
      <w:pPr>
        <w:spacing w:line="360" w:lineRule="auto"/>
        <w:rPr>
          <w:rFonts w:ascii="Arial" w:hAnsi="Arial" w:cs="Arial"/>
          <w:sz w:val="22"/>
          <w:szCs w:val="22"/>
        </w:rPr>
      </w:pPr>
    </w:p>
    <w:p w14:paraId="46A312A5" w14:textId="7224E469" w:rsidR="009E2BCA" w:rsidRPr="00742EFD" w:rsidRDefault="0035733A" w:rsidP="009E2BCA">
      <w:pPr>
        <w:spacing w:line="360" w:lineRule="auto"/>
        <w:rPr>
          <w:rFonts w:ascii="Arial" w:hAnsi="Arial" w:cs="Arial"/>
          <w:b/>
          <w:sz w:val="22"/>
          <w:szCs w:val="22"/>
        </w:rPr>
      </w:pPr>
      <w:r w:rsidRPr="00742EFD">
        <w:rPr>
          <w:rFonts w:ascii="Arial" w:hAnsi="Arial" w:cs="Arial"/>
          <w:b/>
          <w:sz w:val="22"/>
          <w:szCs w:val="22"/>
        </w:rPr>
        <w:t>D</w:t>
      </w:r>
      <w:r w:rsidR="009E2BCA" w:rsidRPr="00742EFD">
        <w:rPr>
          <w:rFonts w:ascii="Arial" w:hAnsi="Arial" w:cs="Arial"/>
          <w:b/>
          <w:sz w:val="22"/>
          <w:szCs w:val="22"/>
        </w:rPr>
        <w:t xml:space="preserve">istinct </w:t>
      </w:r>
      <w:r w:rsidR="00A434C5" w:rsidRPr="00742EFD">
        <w:rPr>
          <w:rFonts w:ascii="Arial" w:hAnsi="Arial" w:cs="Arial"/>
          <w:b/>
          <w:sz w:val="22"/>
          <w:szCs w:val="22"/>
        </w:rPr>
        <w:t xml:space="preserve">canonical and </w:t>
      </w:r>
      <w:r w:rsidRPr="00742EFD">
        <w:rPr>
          <w:rFonts w:ascii="Arial" w:hAnsi="Arial" w:cs="Arial"/>
          <w:b/>
          <w:sz w:val="22"/>
          <w:szCs w:val="22"/>
        </w:rPr>
        <w:t xml:space="preserve">non-canonical </w:t>
      </w:r>
      <w:r w:rsidR="00A434C5" w:rsidRPr="00742EFD">
        <w:rPr>
          <w:rFonts w:ascii="Arial" w:hAnsi="Arial" w:cs="Arial"/>
          <w:b/>
          <w:sz w:val="22"/>
          <w:szCs w:val="22"/>
        </w:rPr>
        <w:t>binding</w:t>
      </w:r>
      <w:r w:rsidRPr="00742EFD">
        <w:rPr>
          <w:rFonts w:ascii="Arial" w:hAnsi="Arial" w:cs="Arial"/>
          <w:b/>
          <w:sz w:val="22"/>
          <w:szCs w:val="22"/>
        </w:rPr>
        <w:t xml:space="preserve"> </w:t>
      </w:r>
      <w:r w:rsidR="00A434C5" w:rsidRPr="00742EFD">
        <w:rPr>
          <w:rFonts w:ascii="Arial" w:hAnsi="Arial" w:cs="Arial"/>
          <w:b/>
          <w:sz w:val="22"/>
          <w:szCs w:val="22"/>
        </w:rPr>
        <w:t>of</w:t>
      </w:r>
      <w:r w:rsidRPr="00742EFD">
        <w:rPr>
          <w:rFonts w:ascii="Arial" w:hAnsi="Arial" w:cs="Arial"/>
          <w:b/>
          <w:sz w:val="22"/>
          <w:szCs w:val="22"/>
        </w:rPr>
        <w:t xml:space="preserve"> different</w:t>
      </w:r>
      <w:r w:rsidR="009E2BCA" w:rsidRPr="00742EFD">
        <w:rPr>
          <w:rFonts w:ascii="Arial" w:hAnsi="Arial" w:cs="Arial"/>
          <w:b/>
          <w:sz w:val="22"/>
          <w:szCs w:val="22"/>
        </w:rPr>
        <w:t xml:space="preserve"> miRNAs.</w:t>
      </w:r>
    </w:p>
    <w:p w14:paraId="790F2B7D" w14:textId="4E104B9E" w:rsidR="009E2BCA" w:rsidRPr="00742EFD" w:rsidRDefault="009E2BCA" w:rsidP="009E2BCA">
      <w:pPr>
        <w:spacing w:line="360" w:lineRule="auto"/>
        <w:rPr>
          <w:rFonts w:ascii="Arial" w:hAnsi="Arial" w:cs="Arial"/>
          <w:sz w:val="22"/>
          <w:szCs w:val="22"/>
        </w:rPr>
      </w:pPr>
      <w:r w:rsidRPr="00742EFD">
        <w:rPr>
          <w:rFonts w:ascii="Arial" w:hAnsi="Arial" w:cs="Arial"/>
          <w:sz w:val="22"/>
          <w:szCs w:val="22"/>
        </w:rPr>
        <w:t>We extended our analysis to f</w:t>
      </w:r>
      <w:r w:rsidR="000F4FD2" w:rsidRPr="00742EFD">
        <w:rPr>
          <w:rFonts w:ascii="Arial" w:hAnsi="Arial" w:cs="Arial"/>
          <w:sz w:val="22"/>
          <w:szCs w:val="22"/>
        </w:rPr>
        <w:t>ive</w:t>
      </w:r>
      <w:r w:rsidRPr="00742EFD">
        <w:rPr>
          <w:rFonts w:ascii="Arial" w:hAnsi="Arial" w:cs="Arial"/>
          <w:sz w:val="22"/>
          <w:szCs w:val="22"/>
        </w:rPr>
        <w:t xml:space="preserve"> </w:t>
      </w:r>
      <w:r w:rsidR="0035733A" w:rsidRPr="00742EFD">
        <w:rPr>
          <w:rFonts w:ascii="Arial" w:hAnsi="Arial" w:cs="Arial"/>
          <w:sz w:val="22"/>
          <w:szCs w:val="22"/>
        </w:rPr>
        <w:t xml:space="preserve">additional </w:t>
      </w:r>
      <w:r w:rsidRPr="00742EFD">
        <w:rPr>
          <w:rFonts w:ascii="Arial" w:hAnsi="Arial" w:cs="Arial"/>
          <w:sz w:val="22"/>
          <w:szCs w:val="22"/>
        </w:rPr>
        <w:t xml:space="preserve">miRNAs, </w:t>
      </w:r>
      <w:r w:rsidR="0035733A" w:rsidRPr="00742EFD">
        <w:rPr>
          <w:rFonts w:ascii="Arial" w:hAnsi="Arial" w:cs="Arial"/>
          <w:sz w:val="22"/>
          <w:szCs w:val="22"/>
        </w:rPr>
        <w:t>including</w:t>
      </w:r>
      <w:r w:rsidR="002F4C17" w:rsidRPr="00742EFD">
        <w:rPr>
          <w:rFonts w:ascii="Arial" w:hAnsi="Arial" w:cs="Arial"/>
          <w:sz w:val="22"/>
          <w:szCs w:val="22"/>
        </w:rPr>
        <w:t xml:space="preserve"> </w:t>
      </w:r>
      <w:r w:rsidRPr="00742EFD">
        <w:rPr>
          <w:rFonts w:ascii="Arial" w:hAnsi="Arial" w:cs="Arial"/>
          <w:sz w:val="22"/>
          <w:szCs w:val="22"/>
        </w:rPr>
        <w:t xml:space="preserve">let-7a, </w:t>
      </w:r>
      <w:r w:rsidR="000F4FD2" w:rsidRPr="00742EFD">
        <w:rPr>
          <w:rFonts w:ascii="Arial" w:hAnsi="Arial" w:cs="Arial"/>
          <w:sz w:val="22"/>
          <w:szCs w:val="22"/>
        </w:rPr>
        <w:t xml:space="preserve">miR-7, </w:t>
      </w:r>
      <w:r w:rsidR="0035733A" w:rsidRPr="00742EFD">
        <w:rPr>
          <w:rFonts w:ascii="Arial" w:hAnsi="Arial" w:cs="Arial"/>
          <w:sz w:val="22"/>
          <w:szCs w:val="22"/>
        </w:rPr>
        <w:t xml:space="preserve">miR-124, and </w:t>
      </w:r>
      <w:r w:rsidRPr="00742EFD">
        <w:rPr>
          <w:rFonts w:ascii="Arial" w:hAnsi="Arial" w:cs="Arial"/>
          <w:sz w:val="22"/>
          <w:szCs w:val="22"/>
        </w:rPr>
        <w:t>miR-155</w:t>
      </w:r>
      <w:r w:rsidR="002F4C17" w:rsidRPr="00742EFD">
        <w:rPr>
          <w:rFonts w:ascii="Arial" w:hAnsi="Arial" w:cs="Arial"/>
          <w:sz w:val="22"/>
          <w:szCs w:val="22"/>
        </w:rPr>
        <w:t xml:space="preserve"> of mammals</w:t>
      </w:r>
      <w:r w:rsidRPr="00742EFD">
        <w:rPr>
          <w:rFonts w:ascii="Arial" w:hAnsi="Arial" w:cs="Arial"/>
          <w:sz w:val="22"/>
          <w:szCs w:val="22"/>
        </w:rPr>
        <w:t xml:space="preserve">, chosen for their </w:t>
      </w:r>
      <w:r w:rsidR="0035733A" w:rsidRPr="00742EFD">
        <w:rPr>
          <w:rFonts w:ascii="Arial" w:hAnsi="Arial" w:cs="Arial"/>
          <w:sz w:val="22"/>
          <w:szCs w:val="22"/>
        </w:rPr>
        <w:t xml:space="preserve">sequence </w:t>
      </w:r>
      <w:r w:rsidRPr="00742EFD">
        <w:rPr>
          <w:rFonts w:ascii="Arial" w:hAnsi="Arial" w:cs="Arial"/>
          <w:sz w:val="22"/>
          <w:szCs w:val="22"/>
        </w:rPr>
        <w:t xml:space="preserve">conservation </w:t>
      </w:r>
      <w:r w:rsidR="00AB6CF1" w:rsidRPr="00742EFD">
        <w:rPr>
          <w:rFonts w:ascii="Arial" w:hAnsi="Arial" w:cs="Arial"/>
          <w:sz w:val="22"/>
          <w:szCs w:val="22"/>
        </w:rPr>
        <w:t xml:space="preserve">as well as the availability of data examining their regulatory activities, intracellular binding sites, </w:t>
      </w:r>
      <w:r w:rsidR="00E37FA3" w:rsidRPr="00742EFD">
        <w:rPr>
          <w:rFonts w:ascii="Arial" w:hAnsi="Arial" w:cs="Arial"/>
          <w:sz w:val="22"/>
          <w:szCs w:val="22"/>
        </w:rPr>
        <w:t>or</w:t>
      </w:r>
      <w:r w:rsidR="00AB6CF1" w:rsidRPr="00742EFD">
        <w:rPr>
          <w:rFonts w:ascii="Arial" w:hAnsi="Arial" w:cs="Arial"/>
          <w:sz w:val="22"/>
          <w:szCs w:val="22"/>
        </w:rPr>
        <w:t xml:space="preserve"> </w:t>
      </w:r>
      <w:r w:rsidRPr="00742EFD">
        <w:rPr>
          <w:rFonts w:ascii="Arial" w:hAnsi="Arial" w:cs="Arial"/>
          <w:i/>
          <w:sz w:val="22"/>
          <w:szCs w:val="22"/>
        </w:rPr>
        <w:t>in vitro</w:t>
      </w:r>
      <w:r w:rsidRPr="00742EFD">
        <w:rPr>
          <w:rFonts w:ascii="Arial" w:hAnsi="Arial" w:cs="Arial"/>
          <w:sz w:val="22"/>
          <w:szCs w:val="22"/>
        </w:rPr>
        <w:t xml:space="preserve"> </w:t>
      </w:r>
      <w:r w:rsidR="002F4C17" w:rsidRPr="00742EFD">
        <w:rPr>
          <w:rFonts w:ascii="Arial" w:hAnsi="Arial" w:cs="Arial"/>
          <w:sz w:val="22"/>
          <w:szCs w:val="22"/>
        </w:rPr>
        <w:t>binding affinities</w:t>
      </w:r>
      <w:r w:rsidR="00634962" w:rsidRPr="00742EFD">
        <w:rPr>
          <w:rFonts w:ascii="Arial" w:hAnsi="Arial" w:cs="Arial"/>
          <w:sz w:val="22"/>
          <w:szCs w:val="22"/>
        </w:rPr>
        <w:t>(REFS)</w:t>
      </w:r>
      <w:r w:rsidRPr="00742EFD">
        <w:rPr>
          <w:rFonts w:ascii="Arial" w:hAnsi="Arial" w:cs="Arial"/>
          <w:sz w:val="22"/>
          <w:szCs w:val="22"/>
        </w:rPr>
        <w:t xml:space="preserve">. We also analyzed </w:t>
      </w:r>
      <w:r w:rsidR="002F4C17" w:rsidRPr="00742EFD">
        <w:rPr>
          <w:rFonts w:ascii="Arial" w:hAnsi="Arial" w:cs="Arial"/>
          <w:sz w:val="22"/>
          <w:szCs w:val="22"/>
        </w:rPr>
        <w:t xml:space="preserve">the </w:t>
      </w:r>
      <w:r w:rsidRPr="00742EFD">
        <w:rPr>
          <w:rFonts w:ascii="Arial" w:hAnsi="Arial" w:cs="Arial"/>
          <w:i/>
          <w:sz w:val="22"/>
          <w:szCs w:val="22"/>
        </w:rPr>
        <w:t>lsy-6</w:t>
      </w:r>
      <w:r w:rsidR="002F4C17" w:rsidRPr="00742EFD">
        <w:rPr>
          <w:rFonts w:ascii="Arial" w:hAnsi="Arial" w:cs="Arial"/>
          <w:i/>
          <w:sz w:val="22"/>
          <w:szCs w:val="22"/>
        </w:rPr>
        <w:t xml:space="preserve"> </w:t>
      </w:r>
      <w:r w:rsidR="002F4C17" w:rsidRPr="00742EFD">
        <w:rPr>
          <w:rFonts w:ascii="Arial" w:hAnsi="Arial" w:cs="Arial"/>
          <w:sz w:val="22"/>
          <w:szCs w:val="22"/>
        </w:rPr>
        <w:t>miRNA of nematodes</w:t>
      </w:r>
      <w:r w:rsidRPr="00742EFD">
        <w:rPr>
          <w:rFonts w:ascii="Arial" w:hAnsi="Arial" w:cs="Arial"/>
          <w:sz w:val="22"/>
          <w:szCs w:val="22"/>
        </w:rPr>
        <w:t xml:space="preserve">, </w:t>
      </w:r>
      <w:r w:rsidR="00A04860" w:rsidRPr="00742EFD">
        <w:rPr>
          <w:rFonts w:ascii="Arial" w:hAnsi="Arial" w:cs="Arial"/>
          <w:sz w:val="22"/>
          <w:szCs w:val="22"/>
        </w:rPr>
        <w:t xml:space="preserve">which is thought to </w:t>
      </w:r>
      <w:r w:rsidR="00E40497" w:rsidRPr="00742EFD">
        <w:rPr>
          <w:rFonts w:ascii="Arial" w:hAnsi="Arial" w:cs="Arial"/>
          <w:sz w:val="22"/>
          <w:szCs w:val="22"/>
        </w:rPr>
        <w:t>bind</w:t>
      </w:r>
      <w:r w:rsidR="00A04860" w:rsidRPr="00742EFD">
        <w:rPr>
          <w:rFonts w:ascii="Arial" w:hAnsi="Arial" w:cs="Arial"/>
          <w:sz w:val="22"/>
          <w:szCs w:val="22"/>
        </w:rPr>
        <w:t xml:space="preserve"> unusually weakly to its canonical sites</w:t>
      </w:r>
      <w:r w:rsidR="00634962" w:rsidRPr="00742EFD">
        <w:rPr>
          <w:rFonts w:ascii="Arial" w:hAnsi="Arial" w:cs="Arial"/>
          <w:sz w:val="22"/>
          <w:szCs w:val="22"/>
        </w:rPr>
        <w:t>(</w:t>
      </w:r>
      <w:commentRangeStart w:id="31"/>
      <w:r w:rsidR="00634962" w:rsidRPr="00742EFD">
        <w:rPr>
          <w:rFonts w:ascii="Arial" w:hAnsi="Arial" w:cs="Arial"/>
          <w:sz w:val="22"/>
          <w:szCs w:val="22"/>
        </w:rPr>
        <w:t>REF</w:t>
      </w:r>
      <w:commentRangeEnd w:id="31"/>
      <w:r w:rsidR="00634962" w:rsidRPr="00742EFD">
        <w:rPr>
          <w:rStyle w:val="CommentReference"/>
          <w:rFonts w:ascii="Arial" w:eastAsiaTheme="minorHAnsi" w:hAnsi="Arial" w:cs="Arial"/>
          <w:sz w:val="22"/>
          <w:szCs w:val="22"/>
        </w:rPr>
        <w:commentReference w:id="31"/>
      </w:r>
      <w:r w:rsidR="00634962" w:rsidRPr="00742EFD">
        <w:rPr>
          <w:rFonts w:ascii="Arial" w:hAnsi="Arial" w:cs="Arial"/>
          <w:sz w:val="22"/>
          <w:szCs w:val="22"/>
        </w:rPr>
        <w:t>)</w:t>
      </w:r>
      <w:r w:rsidRPr="00742EFD">
        <w:rPr>
          <w:rFonts w:ascii="Arial" w:hAnsi="Arial" w:cs="Arial"/>
          <w:sz w:val="22"/>
          <w:szCs w:val="22"/>
        </w:rPr>
        <w:t xml:space="preserve">. </w:t>
      </w:r>
      <w:r w:rsidR="00A04860" w:rsidRPr="00742EFD">
        <w:rPr>
          <w:rFonts w:ascii="Arial" w:hAnsi="Arial" w:cs="Arial"/>
          <w:sz w:val="22"/>
          <w:szCs w:val="22"/>
        </w:rPr>
        <w:t xml:space="preserve"> </w:t>
      </w:r>
      <w:r w:rsidR="00CC6D2C" w:rsidRPr="00742EFD">
        <w:rPr>
          <w:rFonts w:ascii="Arial" w:hAnsi="Arial" w:cs="Arial"/>
          <w:sz w:val="22"/>
          <w:szCs w:val="22"/>
        </w:rPr>
        <w:t>As for miR-1, f</w:t>
      </w:r>
      <w:r w:rsidR="00A04860" w:rsidRPr="00742EFD">
        <w:rPr>
          <w:rFonts w:ascii="Arial" w:hAnsi="Arial" w:cs="Arial"/>
          <w:sz w:val="22"/>
          <w:szCs w:val="22"/>
        </w:rPr>
        <w:t>or each of these miRNAs we</w:t>
      </w:r>
      <w:r w:rsidRPr="00742EFD">
        <w:rPr>
          <w:rFonts w:ascii="Arial" w:hAnsi="Arial" w:cs="Arial"/>
          <w:sz w:val="22"/>
          <w:szCs w:val="22"/>
        </w:rPr>
        <w:t xml:space="preserve"> purified </w:t>
      </w:r>
      <w:r w:rsidR="00CD77E1" w:rsidRPr="00742EFD">
        <w:rPr>
          <w:rFonts w:ascii="Arial" w:hAnsi="Arial" w:cs="Arial"/>
          <w:sz w:val="22"/>
          <w:szCs w:val="22"/>
        </w:rPr>
        <w:t xml:space="preserve">the </w:t>
      </w:r>
      <w:r w:rsidRPr="00742EFD">
        <w:rPr>
          <w:rFonts w:ascii="Arial" w:hAnsi="Arial" w:cs="Arial"/>
          <w:sz w:val="22"/>
          <w:szCs w:val="22"/>
        </w:rPr>
        <w:t>AGO2</w:t>
      </w:r>
      <w:r w:rsidR="00A04860" w:rsidRPr="00742EFD">
        <w:rPr>
          <w:rFonts w:ascii="Arial" w:hAnsi="Arial" w:cs="Arial"/>
          <w:sz w:val="22"/>
          <w:szCs w:val="22"/>
        </w:rPr>
        <w:t>–</w:t>
      </w:r>
      <w:r w:rsidRPr="00742EFD">
        <w:rPr>
          <w:rFonts w:ascii="Arial" w:hAnsi="Arial" w:cs="Arial"/>
          <w:sz w:val="22"/>
          <w:szCs w:val="22"/>
        </w:rPr>
        <w:t xml:space="preserve">miRNA complex, performed AGO-RBNS, </w:t>
      </w:r>
      <w:r w:rsidR="002C0695" w:rsidRPr="00742EFD">
        <w:rPr>
          <w:rFonts w:ascii="Arial" w:hAnsi="Arial" w:cs="Arial"/>
          <w:sz w:val="22"/>
          <w:szCs w:val="22"/>
        </w:rPr>
        <w:t>identifi</w:t>
      </w:r>
      <w:r w:rsidR="0007793D" w:rsidRPr="00742EFD">
        <w:rPr>
          <w:rFonts w:ascii="Arial" w:hAnsi="Arial" w:cs="Arial"/>
          <w:sz w:val="22"/>
          <w:szCs w:val="22"/>
        </w:rPr>
        <w:t>ed</w:t>
      </w:r>
      <w:r w:rsidR="002C0695" w:rsidRPr="00742EFD">
        <w:rPr>
          <w:rFonts w:ascii="Arial" w:hAnsi="Arial" w:cs="Arial"/>
          <w:sz w:val="22"/>
          <w:szCs w:val="22"/>
        </w:rPr>
        <w:t xml:space="preserve"> sites enriched in the bound molecules, </w:t>
      </w:r>
      <w:r w:rsidRPr="00742EFD">
        <w:rPr>
          <w:rFonts w:ascii="Arial" w:hAnsi="Arial" w:cs="Arial"/>
          <w:sz w:val="22"/>
          <w:szCs w:val="22"/>
        </w:rPr>
        <w:t xml:space="preserve">and </w:t>
      </w:r>
      <w:r w:rsidR="002C0695" w:rsidRPr="00742EFD">
        <w:rPr>
          <w:rFonts w:ascii="Arial" w:hAnsi="Arial" w:cs="Arial"/>
          <w:sz w:val="22"/>
          <w:szCs w:val="22"/>
        </w:rPr>
        <w:t xml:space="preserve">determined </w:t>
      </w:r>
      <w:r w:rsidRPr="00742EFD">
        <w:rPr>
          <w:rFonts w:ascii="Arial" w:hAnsi="Arial" w:cs="Arial"/>
          <w:sz w:val="22"/>
          <w:szCs w:val="22"/>
        </w:rPr>
        <w:t xml:space="preserve">the binding affinities </w:t>
      </w:r>
      <w:r w:rsidR="002C0695" w:rsidRPr="00742EFD">
        <w:rPr>
          <w:rFonts w:ascii="Arial" w:hAnsi="Arial" w:cs="Arial"/>
          <w:sz w:val="22"/>
          <w:szCs w:val="22"/>
        </w:rPr>
        <w:t>for each of these sites</w:t>
      </w:r>
      <w:r w:rsidRPr="00742EFD">
        <w:rPr>
          <w:rFonts w:ascii="Arial" w:hAnsi="Arial" w:cs="Arial"/>
          <w:sz w:val="22"/>
          <w:szCs w:val="22"/>
        </w:rPr>
        <w:t xml:space="preserve">, yielding </w:t>
      </w:r>
      <w:r w:rsidR="00CC6D2C" w:rsidRPr="00742EFD">
        <w:rPr>
          <w:rFonts w:ascii="Arial" w:hAnsi="Arial" w:cs="Arial"/>
          <w:sz w:val="22"/>
          <w:szCs w:val="22"/>
        </w:rPr>
        <w:t>five additional</w:t>
      </w:r>
      <w:r w:rsidR="00E40497" w:rsidRPr="00742EFD">
        <w:rPr>
          <w:rFonts w:ascii="Arial" w:hAnsi="Arial" w:cs="Arial"/>
          <w:sz w:val="22"/>
          <w:szCs w:val="22"/>
        </w:rPr>
        <w:t xml:space="preserve"> </w:t>
      </w:r>
      <w:r w:rsidRPr="00742EFD">
        <w:rPr>
          <w:rFonts w:ascii="Arial" w:hAnsi="Arial" w:cs="Arial"/>
          <w:sz w:val="22"/>
          <w:szCs w:val="22"/>
        </w:rPr>
        <w:t xml:space="preserve">sets of </w:t>
      </w:r>
      <w:r w:rsidR="009272BE" w:rsidRPr="00742EFD">
        <w:rPr>
          <w:rFonts w:ascii="Arial" w:hAnsi="Arial" w:cs="Arial"/>
          <w:sz w:val="22"/>
          <w:szCs w:val="22"/>
        </w:rPr>
        <w:t>site-affinity</w:t>
      </w:r>
      <w:r w:rsidRPr="00742EFD">
        <w:rPr>
          <w:rFonts w:ascii="Arial" w:hAnsi="Arial" w:cs="Arial"/>
          <w:sz w:val="22"/>
          <w:szCs w:val="22"/>
        </w:rPr>
        <w:t xml:space="preserve"> profiles (</w:t>
      </w:r>
      <w:commentRangeStart w:id="32"/>
      <w:commentRangeStart w:id="33"/>
      <w:r w:rsidRPr="00742EFD">
        <w:rPr>
          <w:rFonts w:ascii="Arial" w:hAnsi="Arial" w:cs="Arial"/>
          <w:sz w:val="22"/>
          <w:szCs w:val="22"/>
        </w:rPr>
        <w:t>Fig</w:t>
      </w:r>
      <w:r w:rsidR="0007793D" w:rsidRPr="00742EFD">
        <w:rPr>
          <w:rFonts w:ascii="Arial" w:hAnsi="Arial" w:cs="Arial"/>
          <w:sz w:val="22"/>
          <w:szCs w:val="22"/>
        </w:rPr>
        <w:t>.</w:t>
      </w:r>
      <w:r w:rsidRPr="00742EFD">
        <w:rPr>
          <w:rFonts w:ascii="Arial" w:hAnsi="Arial" w:cs="Arial"/>
          <w:sz w:val="22"/>
          <w:szCs w:val="22"/>
        </w:rPr>
        <w:t xml:space="preserve"> 2A–D</w:t>
      </w:r>
      <w:commentRangeEnd w:id="32"/>
      <w:r w:rsidR="00075954" w:rsidRPr="00742EFD">
        <w:rPr>
          <w:rStyle w:val="CommentReference"/>
          <w:rFonts w:ascii="Arial" w:eastAsiaTheme="minorHAnsi" w:hAnsi="Arial" w:cs="Arial"/>
          <w:sz w:val="22"/>
          <w:szCs w:val="22"/>
        </w:rPr>
        <w:commentReference w:id="32"/>
      </w:r>
      <w:commentRangeEnd w:id="33"/>
      <w:r w:rsidR="009625BB">
        <w:rPr>
          <w:rStyle w:val="CommentReference"/>
          <w:rFonts w:eastAsiaTheme="minorHAnsi"/>
        </w:rPr>
        <w:commentReference w:id="33"/>
      </w:r>
      <w:r w:rsidRPr="00742EFD">
        <w:rPr>
          <w:rFonts w:ascii="Arial" w:hAnsi="Arial" w:cs="Arial"/>
          <w:sz w:val="22"/>
          <w:szCs w:val="22"/>
        </w:rPr>
        <w:t>).</w:t>
      </w:r>
    </w:p>
    <w:p w14:paraId="6A99207B" w14:textId="29FFBA9C" w:rsidR="009E2BCA" w:rsidRPr="00742EFD" w:rsidRDefault="009E2BCA" w:rsidP="009E2BCA">
      <w:pPr>
        <w:spacing w:line="360" w:lineRule="auto"/>
        <w:rPr>
          <w:rFonts w:ascii="Arial" w:hAnsi="Arial" w:cs="Arial"/>
          <w:sz w:val="22"/>
          <w:szCs w:val="22"/>
        </w:rPr>
      </w:pPr>
      <w:r w:rsidRPr="00742EFD">
        <w:rPr>
          <w:rFonts w:ascii="Arial" w:hAnsi="Arial" w:cs="Arial"/>
          <w:sz w:val="22"/>
          <w:szCs w:val="22"/>
        </w:rPr>
        <w:tab/>
        <w:t xml:space="preserve">The </w:t>
      </w:r>
      <w:r w:rsidR="009272BE" w:rsidRPr="00742EFD">
        <w:rPr>
          <w:rFonts w:ascii="Arial" w:hAnsi="Arial" w:cs="Arial"/>
          <w:sz w:val="22"/>
          <w:szCs w:val="22"/>
        </w:rPr>
        <w:t>site-</w:t>
      </w:r>
      <w:r w:rsidRPr="00742EFD">
        <w:rPr>
          <w:rFonts w:ascii="Arial" w:hAnsi="Arial" w:cs="Arial"/>
          <w:sz w:val="22"/>
          <w:szCs w:val="22"/>
        </w:rPr>
        <w:t xml:space="preserve">affinity profile of let-7a </w:t>
      </w:r>
      <w:r w:rsidR="009272BE" w:rsidRPr="00742EFD">
        <w:rPr>
          <w:rFonts w:ascii="Arial" w:hAnsi="Arial" w:cs="Arial"/>
          <w:sz w:val="22"/>
          <w:szCs w:val="22"/>
        </w:rPr>
        <w:t>resembled that of</w:t>
      </w:r>
      <w:r w:rsidRPr="00742EFD">
        <w:rPr>
          <w:rFonts w:ascii="Arial" w:hAnsi="Arial" w:cs="Arial"/>
          <w:sz w:val="22"/>
          <w:szCs w:val="22"/>
        </w:rPr>
        <w:t xml:space="preserve"> miR-1, </w:t>
      </w:r>
      <w:r w:rsidR="00E46073" w:rsidRPr="00742EFD">
        <w:rPr>
          <w:rFonts w:ascii="Arial" w:hAnsi="Arial" w:cs="Arial"/>
          <w:sz w:val="22"/>
          <w:szCs w:val="22"/>
        </w:rPr>
        <w:t>except</w:t>
      </w:r>
      <w:r w:rsidRPr="00742EFD">
        <w:rPr>
          <w:rFonts w:ascii="Arial" w:hAnsi="Arial" w:cs="Arial"/>
          <w:sz w:val="22"/>
          <w:szCs w:val="22"/>
        </w:rPr>
        <w:t xml:space="preserve"> the 6mer-m8 and 6mer-A1 site </w:t>
      </w:r>
      <w:r w:rsidR="00646BBF" w:rsidRPr="00742EFD">
        <w:rPr>
          <w:rFonts w:ascii="Arial" w:hAnsi="Arial" w:cs="Arial"/>
          <w:sz w:val="22"/>
          <w:szCs w:val="22"/>
        </w:rPr>
        <w:t xml:space="preserve">for let-7a </w:t>
      </w:r>
      <w:r w:rsidR="00E46073" w:rsidRPr="00742EFD">
        <w:rPr>
          <w:rFonts w:ascii="Arial" w:hAnsi="Arial" w:cs="Arial"/>
          <w:sz w:val="22"/>
          <w:szCs w:val="22"/>
        </w:rPr>
        <w:t>had</w:t>
      </w:r>
      <w:r w:rsidRPr="00742EFD">
        <w:rPr>
          <w:rFonts w:ascii="Arial" w:hAnsi="Arial" w:cs="Arial"/>
          <w:sz w:val="22"/>
          <w:szCs w:val="22"/>
        </w:rPr>
        <w:t xml:space="preserve"> greater binding affinity than </w:t>
      </w:r>
      <w:r w:rsidR="009272BE" w:rsidRPr="00742EFD">
        <w:rPr>
          <w:rFonts w:ascii="Arial" w:hAnsi="Arial" w:cs="Arial"/>
          <w:sz w:val="22"/>
          <w:szCs w:val="22"/>
        </w:rPr>
        <w:t>all but one of the</w:t>
      </w:r>
      <w:r w:rsidRPr="00742EFD">
        <w:rPr>
          <w:rFonts w:ascii="Arial" w:hAnsi="Arial" w:cs="Arial"/>
          <w:sz w:val="22"/>
          <w:szCs w:val="22"/>
        </w:rPr>
        <w:t xml:space="preserve"> non</w:t>
      </w:r>
      <w:r w:rsidR="00E46073" w:rsidRPr="00742EFD">
        <w:rPr>
          <w:rFonts w:ascii="Arial" w:hAnsi="Arial" w:cs="Arial"/>
          <w:sz w:val="22"/>
          <w:szCs w:val="22"/>
        </w:rPr>
        <w:t>-</w:t>
      </w:r>
      <w:r w:rsidRPr="00742EFD">
        <w:rPr>
          <w:rFonts w:ascii="Arial" w:hAnsi="Arial" w:cs="Arial"/>
          <w:sz w:val="22"/>
          <w:szCs w:val="22"/>
        </w:rPr>
        <w:t>canonical sites</w:t>
      </w:r>
      <w:r w:rsidR="005C1E22" w:rsidRPr="00742EFD">
        <w:rPr>
          <w:rFonts w:ascii="Arial" w:hAnsi="Arial" w:cs="Arial"/>
          <w:sz w:val="22"/>
          <w:szCs w:val="22"/>
        </w:rPr>
        <w:t xml:space="preserve"> (Fig. 2A)</w:t>
      </w:r>
      <w:r w:rsidRPr="00742EFD">
        <w:rPr>
          <w:rFonts w:ascii="Arial" w:hAnsi="Arial" w:cs="Arial"/>
          <w:sz w:val="22"/>
          <w:szCs w:val="22"/>
        </w:rPr>
        <w:t xml:space="preserve">. </w:t>
      </w:r>
      <w:r w:rsidR="009272BE" w:rsidRPr="00742EFD">
        <w:rPr>
          <w:rFonts w:ascii="Arial" w:hAnsi="Arial" w:cs="Arial"/>
          <w:sz w:val="22"/>
          <w:szCs w:val="22"/>
        </w:rPr>
        <w:t xml:space="preserve"> As with miR-1</w:t>
      </w:r>
      <w:r w:rsidR="00673B6F" w:rsidRPr="00742EFD">
        <w:rPr>
          <w:rFonts w:ascii="Arial" w:hAnsi="Arial" w:cs="Arial"/>
          <w:sz w:val="22"/>
          <w:szCs w:val="22"/>
        </w:rPr>
        <w:t>,</w:t>
      </w:r>
      <w:r w:rsidR="009272BE" w:rsidRPr="00742EFD">
        <w:rPr>
          <w:rFonts w:ascii="Arial" w:hAnsi="Arial" w:cs="Arial"/>
          <w:sz w:val="22"/>
          <w:szCs w:val="22"/>
        </w:rPr>
        <w:t xml:space="preserve"> t</w:t>
      </w:r>
      <w:r w:rsidRPr="00742EFD">
        <w:rPr>
          <w:rFonts w:ascii="Arial" w:hAnsi="Arial" w:cs="Arial"/>
          <w:sz w:val="22"/>
          <w:szCs w:val="22"/>
        </w:rPr>
        <w:t>he non</w:t>
      </w:r>
      <w:r w:rsidR="00E46073" w:rsidRPr="00742EFD">
        <w:rPr>
          <w:rFonts w:ascii="Arial" w:hAnsi="Arial" w:cs="Arial"/>
          <w:sz w:val="22"/>
          <w:szCs w:val="22"/>
        </w:rPr>
        <w:t>-</w:t>
      </w:r>
      <w:r w:rsidRPr="00742EFD">
        <w:rPr>
          <w:rFonts w:ascii="Arial" w:hAnsi="Arial" w:cs="Arial"/>
          <w:sz w:val="22"/>
          <w:szCs w:val="22"/>
        </w:rPr>
        <w:t xml:space="preserve">canonical </w:t>
      </w:r>
      <w:r w:rsidR="009272BE" w:rsidRPr="00742EFD">
        <w:rPr>
          <w:rFonts w:ascii="Arial" w:hAnsi="Arial" w:cs="Arial"/>
          <w:sz w:val="22"/>
          <w:szCs w:val="22"/>
        </w:rPr>
        <w:t xml:space="preserve">sites </w:t>
      </w:r>
      <w:r w:rsidR="00673B6F" w:rsidRPr="00742EFD">
        <w:rPr>
          <w:rFonts w:ascii="Arial" w:hAnsi="Arial" w:cs="Arial"/>
          <w:sz w:val="22"/>
          <w:szCs w:val="22"/>
        </w:rPr>
        <w:t xml:space="preserve">each </w:t>
      </w:r>
      <w:r w:rsidR="00CC6D2C" w:rsidRPr="00742EFD">
        <w:rPr>
          <w:rFonts w:ascii="Arial" w:hAnsi="Arial" w:cs="Arial"/>
          <w:sz w:val="22"/>
          <w:szCs w:val="22"/>
        </w:rPr>
        <w:t>paired to the</w:t>
      </w:r>
      <w:r w:rsidR="00673B6F" w:rsidRPr="00742EFD">
        <w:rPr>
          <w:rFonts w:ascii="Arial" w:hAnsi="Arial" w:cs="Arial"/>
          <w:sz w:val="22"/>
          <w:szCs w:val="22"/>
        </w:rPr>
        <w:t xml:space="preserve"> seed </w:t>
      </w:r>
      <w:r w:rsidR="003A62D5" w:rsidRPr="00742EFD">
        <w:rPr>
          <w:rFonts w:ascii="Arial" w:hAnsi="Arial" w:cs="Arial"/>
          <w:sz w:val="22"/>
          <w:szCs w:val="22"/>
        </w:rPr>
        <w:t>region</w:t>
      </w:r>
      <w:r w:rsidR="00CC6D2C" w:rsidRPr="00742EFD">
        <w:rPr>
          <w:rFonts w:ascii="Arial" w:hAnsi="Arial" w:cs="Arial"/>
          <w:sz w:val="22"/>
          <w:szCs w:val="22"/>
        </w:rPr>
        <w:t xml:space="preserve"> but did so imp</w:t>
      </w:r>
      <w:r w:rsidR="003A62D5" w:rsidRPr="00742EFD">
        <w:rPr>
          <w:rFonts w:ascii="Arial" w:hAnsi="Arial" w:cs="Arial"/>
          <w:sz w:val="22"/>
          <w:szCs w:val="22"/>
        </w:rPr>
        <w:t>erfectly</w:t>
      </w:r>
      <w:r w:rsidR="00673B6F" w:rsidRPr="00742EFD">
        <w:rPr>
          <w:rFonts w:ascii="Arial" w:hAnsi="Arial" w:cs="Arial"/>
          <w:sz w:val="22"/>
          <w:szCs w:val="22"/>
        </w:rPr>
        <w:t xml:space="preserve">, typically </w:t>
      </w:r>
      <w:r w:rsidR="003A62D5" w:rsidRPr="00742EFD">
        <w:rPr>
          <w:rFonts w:ascii="Arial" w:hAnsi="Arial" w:cs="Arial"/>
          <w:sz w:val="22"/>
          <w:szCs w:val="22"/>
        </w:rPr>
        <w:t xml:space="preserve">with </w:t>
      </w:r>
      <w:r w:rsidR="00673B6F" w:rsidRPr="00742EFD">
        <w:rPr>
          <w:rFonts w:ascii="Arial" w:hAnsi="Arial" w:cs="Arial"/>
          <w:sz w:val="22"/>
          <w:szCs w:val="22"/>
        </w:rPr>
        <w:t>a single</w:t>
      </w:r>
      <w:r w:rsidRPr="00742EFD">
        <w:rPr>
          <w:rFonts w:ascii="Arial" w:hAnsi="Arial" w:cs="Arial"/>
          <w:sz w:val="22"/>
          <w:szCs w:val="22"/>
        </w:rPr>
        <w:t xml:space="preserve"> wobble, </w:t>
      </w:r>
      <w:r w:rsidR="00673B6F" w:rsidRPr="00742EFD">
        <w:rPr>
          <w:rFonts w:ascii="Arial" w:hAnsi="Arial" w:cs="Arial"/>
          <w:sz w:val="22"/>
          <w:szCs w:val="22"/>
        </w:rPr>
        <w:t xml:space="preserve">single </w:t>
      </w:r>
      <w:r w:rsidRPr="00742EFD">
        <w:rPr>
          <w:rFonts w:ascii="Arial" w:hAnsi="Arial" w:cs="Arial"/>
          <w:sz w:val="22"/>
          <w:szCs w:val="22"/>
        </w:rPr>
        <w:t>mismatch</w:t>
      </w:r>
      <w:r w:rsidR="00673B6F" w:rsidRPr="00742EFD">
        <w:rPr>
          <w:rFonts w:ascii="Arial" w:hAnsi="Arial" w:cs="Arial"/>
          <w:sz w:val="22"/>
          <w:szCs w:val="22"/>
        </w:rPr>
        <w:t>, or single-nucleotide bulge</w:t>
      </w:r>
      <w:commentRangeStart w:id="34"/>
      <w:r w:rsidRPr="00742EFD">
        <w:rPr>
          <w:rFonts w:ascii="Arial" w:hAnsi="Arial" w:cs="Arial"/>
          <w:sz w:val="22"/>
          <w:szCs w:val="22"/>
        </w:rPr>
        <w:t xml:space="preserve">, </w:t>
      </w:r>
      <w:commentRangeStart w:id="35"/>
      <w:r w:rsidR="00AA45B7" w:rsidRPr="00742EFD">
        <w:rPr>
          <w:rFonts w:ascii="Arial" w:hAnsi="Arial" w:cs="Arial"/>
          <w:sz w:val="22"/>
          <w:szCs w:val="22"/>
        </w:rPr>
        <w:t xml:space="preserve">but </w:t>
      </w:r>
      <w:r w:rsidR="003A62D5" w:rsidRPr="00742EFD">
        <w:rPr>
          <w:rFonts w:ascii="Arial" w:hAnsi="Arial" w:cs="Arial"/>
          <w:sz w:val="22"/>
          <w:szCs w:val="22"/>
        </w:rPr>
        <w:t xml:space="preserve">these imperfections were </w:t>
      </w:r>
      <w:r w:rsidR="00AA45B7" w:rsidRPr="00742EFD">
        <w:rPr>
          <w:rFonts w:ascii="Arial" w:hAnsi="Arial" w:cs="Arial"/>
          <w:sz w:val="22"/>
          <w:szCs w:val="22"/>
        </w:rPr>
        <w:t xml:space="preserve">at </w:t>
      </w:r>
      <w:r w:rsidRPr="00742EFD">
        <w:rPr>
          <w:rFonts w:ascii="Arial" w:hAnsi="Arial" w:cs="Arial"/>
          <w:sz w:val="22"/>
          <w:szCs w:val="22"/>
        </w:rPr>
        <w:t xml:space="preserve">positions </w:t>
      </w:r>
      <w:r w:rsidR="003A62D5" w:rsidRPr="00742EFD">
        <w:rPr>
          <w:rFonts w:ascii="Arial" w:hAnsi="Arial" w:cs="Arial"/>
          <w:sz w:val="22"/>
          <w:szCs w:val="22"/>
        </w:rPr>
        <w:t xml:space="preserve">different </w:t>
      </w:r>
      <w:r w:rsidRPr="00742EFD">
        <w:rPr>
          <w:rFonts w:ascii="Arial" w:hAnsi="Arial" w:cs="Arial"/>
          <w:sz w:val="22"/>
          <w:szCs w:val="22"/>
        </w:rPr>
        <w:t xml:space="preserve">than </w:t>
      </w:r>
      <w:r w:rsidR="003A62D5" w:rsidRPr="00742EFD">
        <w:rPr>
          <w:rFonts w:ascii="Arial" w:hAnsi="Arial" w:cs="Arial"/>
          <w:sz w:val="22"/>
          <w:szCs w:val="22"/>
        </w:rPr>
        <w:t xml:space="preserve">those </w:t>
      </w:r>
      <w:r w:rsidR="00AA45B7" w:rsidRPr="00742EFD">
        <w:rPr>
          <w:rFonts w:ascii="Arial" w:hAnsi="Arial" w:cs="Arial"/>
          <w:sz w:val="22"/>
          <w:szCs w:val="22"/>
        </w:rPr>
        <w:t>observed for</w:t>
      </w:r>
      <w:r w:rsidRPr="00742EFD">
        <w:rPr>
          <w:rFonts w:ascii="Arial" w:hAnsi="Arial" w:cs="Arial"/>
          <w:sz w:val="22"/>
          <w:szCs w:val="22"/>
        </w:rPr>
        <w:t xml:space="preserve"> miR-1</w:t>
      </w:r>
      <w:commentRangeEnd w:id="35"/>
      <w:r w:rsidR="00646BBF" w:rsidRPr="00742EFD">
        <w:rPr>
          <w:rStyle w:val="CommentReference"/>
          <w:rFonts w:ascii="Arial" w:eastAsiaTheme="minorHAnsi" w:hAnsi="Arial" w:cs="Arial"/>
          <w:sz w:val="22"/>
          <w:szCs w:val="22"/>
        </w:rPr>
        <w:commentReference w:id="35"/>
      </w:r>
      <w:commentRangeEnd w:id="34"/>
      <w:r w:rsidR="00BD3C22">
        <w:rPr>
          <w:rStyle w:val="CommentReference"/>
          <w:rFonts w:eastAsiaTheme="minorHAnsi"/>
        </w:rPr>
        <w:commentReference w:id="34"/>
      </w:r>
      <w:r w:rsidRPr="00742EFD">
        <w:rPr>
          <w:rFonts w:ascii="Arial" w:hAnsi="Arial" w:cs="Arial"/>
          <w:sz w:val="22"/>
          <w:szCs w:val="22"/>
        </w:rPr>
        <w:t xml:space="preserve">, </w:t>
      </w:r>
      <w:r w:rsidR="00AA45B7" w:rsidRPr="00742EFD">
        <w:rPr>
          <w:rFonts w:ascii="Arial" w:hAnsi="Arial" w:cs="Arial"/>
          <w:sz w:val="22"/>
          <w:szCs w:val="22"/>
        </w:rPr>
        <w:t>with different</w:t>
      </w:r>
      <w:r w:rsidRPr="00742EFD">
        <w:rPr>
          <w:rFonts w:ascii="Arial" w:hAnsi="Arial" w:cs="Arial"/>
          <w:sz w:val="22"/>
          <w:szCs w:val="22"/>
        </w:rPr>
        <w:t xml:space="preserve"> mismatche</w:t>
      </w:r>
      <w:r w:rsidR="00AA45B7" w:rsidRPr="00742EFD">
        <w:rPr>
          <w:rFonts w:ascii="Arial" w:hAnsi="Arial" w:cs="Arial"/>
          <w:sz w:val="22"/>
          <w:szCs w:val="22"/>
        </w:rPr>
        <w:t>d</w:t>
      </w:r>
      <w:r w:rsidR="00673B6F" w:rsidRPr="00742EFD">
        <w:rPr>
          <w:rFonts w:ascii="Arial" w:hAnsi="Arial" w:cs="Arial"/>
          <w:sz w:val="22"/>
          <w:szCs w:val="22"/>
        </w:rPr>
        <w:t>-</w:t>
      </w:r>
      <w:r w:rsidRPr="00742EFD">
        <w:rPr>
          <w:rFonts w:ascii="Arial" w:hAnsi="Arial" w:cs="Arial"/>
          <w:sz w:val="22"/>
          <w:szCs w:val="22"/>
        </w:rPr>
        <w:t>nucleotide identities.</w:t>
      </w:r>
      <w:r w:rsidR="005C1E22" w:rsidRPr="00742EFD">
        <w:rPr>
          <w:rFonts w:ascii="Arial" w:hAnsi="Arial" w:cs="Arial"/>
          <w:sz w:val="22"/>
          <w:szCs w:val="22"/>
        </w:rPr>
        <w:t xml:space="preserve"> </w:t>
      </w:r>
      <w:r w:rsidR="006B1350" w:rsidRPr="00742EFD">
        <w:rPr>
          <w:rFonts w:ascii="Arial" w:hAnsi="Arial" w:cs="Arial"/>
          <w:sz w:val="22"/>
          <w:szCs w:val="22"/>
        </w:rPr>
        <w:t xml:space="preserve"> The let-7a, analysis also identified </w:t>
      </w:r>
      <w:r w:rsidR="002736AF" w:rsidRPr="00742EFD">
        <w:rPr>
          <w:rFonts w:ascii="Arial" w:hAnsi="Arial" w:cs="Arial"/>
          <w:sz w:val="22"/>
          <w:szCs w:val="22"/>
        </w:rPr>
        <w:t>two</w:t>
      </w:r>
      <w:r w:rsidR="006B1350" w:rsidRPr="00742EFD">
        <w:rPr>
          <w:rFonts w:ascii="Arial" w:hAnsi="Arial" w:cs="Arial"/>
          <w:sz w:val="22"/>
          <w:szCs w:val="22"/>
        </w:rPr>
        <w:t xml:space="preserve"> sites that, as with the miR-1 ACACACA site, could not be explained by pairing to the miRNA.  </w:t>
      </w:r>
      <w:r w:rsidR="003A62D5" w:rsidRPr="00742EFD">
        <w:rPr>
          <w:rFonts w:ascii="Arial" w:hAnsi="Arial" w:cs="Arial"/>
          <w:sz w:val="22"/>
          <w:szCs w:val="22"/>
        </w:rPr>
        <w:t>T</w:t>
      </w:r>
      <w:r w:rsidR="006B1350" w:rsidRPr="00742EFD">
        <w:rPr>
          <w:rFonts w:ascii="Arial" w:hAnsi="Arial" w:cs="Arial"/>
          <w:sz w:val="22"/>
          <w:szCs w:val="22"/>
        </w:rPr>
        <w:t xml:space="preserve">hese rare sites that lacked substantial pairing to the miRNA </w:t>
      </w:r>
      <w:r w:rsidR="003A62D5" w:rsidRPr="00742EFD">
        <w:rPr>
          <w:rFonts w:ascii="Arial" w:hAnsi="Arial" w:cs="Arial"/>
          <w:sz w:val="22"/>
          <w:szCs w:val="22"/>
        </w:rPr>
        <w:t xml:space="preserve">always </w:t>
      </w:r>
      <w:r w:rsidR="006B1350" w:rsidRPr="00742EFD">
        <w:rPr>
          <w:rFonts w:ascii="Arial" w:hAnsi="Arial" w:cs="Arial"/>
          <w:sz w:val="22"/>
          <w:szCs w:val="22"/>
        </w:rPr>
        <w:t>differed for different miRNAs, which ruled out binding to a common contaminant in our AGO2</w:t>
      </w:r>
      <w:ins w:id="36" w:author="Sean E. McGeary" w:date="2018-05-07T19:46:00Z">
        <w:r w:rsidR="00FE0B53">
          <w:rPr>
            <w:rFonts w:ascii="Arial" w:hAnsi="Arial" w:cs="Arial"/>
            <w:sz w:val="22"/>
            <w:szCs w:val="22"/>
          </w:rPr>
          <w:t>–</w:t>
        </w:r>
      </w:ins>
      <w:del w:id="37" w:author="Sean E. McGeary" w:date="2018-05-07T19:46:00Z">
        <w:r w:rsidR="006B1350" w:rsidRPr="00742EFD" w:rsidDel="00FE0B53">
          <w:rPr>
            <w:rFonts w:ascii="Arial" w:hAnsi="Arial" w:cs="Arial"/>
            <w:sz w:val="22"/>
            <w:szCs w:val="22"/>
          </w:rPr>
          <w:delText>-</w:delText>
        </w:r>
      </w:del>
      <w:r w:rsidR="006B1350" w:rsidRPr="00742EFD">
        <w:rPr>
          <w:rFonts w:ascii="Arial" w:hAnsi="Arial" w:cs="Arial"/>
          <w:sz w:val="22"/>
          <w:szCs w:val="22"/>
        </w:rPr>
        <w:t>miRNA preparations.</w:t>
      </w:r>
    </w:p>
    <w:p w14:paraId="5C48EEE7" w14:textId="60F75626" w:rsidR="00B136FD" w:rsidRPr="00742EFD" w:rsidRDefault="004A7D68" w:rsidP="009E2BCA">
      <w:pPr>
        <w:spacing w:line="360" w:lineRule="auto"/>
        <w:ind w:firstLine="720"/>
        <w:rPr>
          <w:rFonts w:ascii="Arial" w:hAnsi="Arial" w:cs="Arial"/>
          <w:sz w:val="22"/>
          <w:szCs w:val="22"/>
        </w:rPr>
      </w:pPr>
      <w:r w:rsidRPr="00742EFD">
        <w:rPr>
          <w:rFonts w:ascii="Arial" w:hAnsi="Arial" w:cs="Arial"/>
          <w:sz w:val="22"/>
          <w:szCs w:val="22"/>
        </w:rPr>
        <w:t>The site-</w:t>
      </w:r>
      <w:r w:rsidR="00673B6F" w:rsidRPr="00742EFD">
        <w:rPr>
          <w:rFonts w:ascii="Arial" w:hAnsi="Arial" w:cs="Arial"/>
          <w:sz w:val="22"/>
          <w:szCs w:val="22"/>
        </w:rPr>
        <w:t xml:space="preserve">affinity profiles </w:t>
      </w:r>
      <w:r w:rsidR="009E2BCA" w:rsidRPr="00742EFD">
        <w:rPr>
          <w:rFonts w:ascii="Arial" w:hAnsi="Arial" w:cs="Arial"/>
          <w:sz w:val="22"/>
          <w:szCs w:val="22"/>
        </w:rPr>
        <w:t xml:space="preserve">of </w:t>
      </w:r>
      <w:r w:rsidR="00CB4DA5" w:rsidRPr="00742EFD">
        <w:rPr>
          <w:rFonts w:ascii="Arial" w:hAnsi="Arial" w:cs="Arial"/>
          <w:sz w:val="22"/>
          <w:szCs w:val="22"/>
        </w:rPr>
        <w:t xml:space="preserve">miR-124, </w:t>
      </w:r>
      <w:r w:rsidR="009E2BCA" w:rsidRPr="00742EFD">
        <w:rPr>
          <w:rFonts w:ascii="Arial" w:hAnsi="Arial" w:cs="Arial"/>
          <w:sz w:val="22"/>
          <w:szCs w:val="22"/>
        </w:rPr>
        <w:t>miR-155, lsy-6</w:t>
      </w:r>
      <w:r w:rsidR="009625BB">
        <w:rPr>
          <w:rFonts w:ascii="Arial" w:hAnsi="Arial" w:cs="Arial"/>
          <w:sz w:val="22"/>
          <w:szCs w:val="22"/>
        </w:rPr>
        <w:t>, and</w:t>
      </w:r>
      <w:r w:rsidR="009E2BCA" w:rsidRPr="00742EFD">
        <w:rPr>
          <w:rFonts w:ascii="Arial" w:hAnsi="Arial" w:cs="Arial"/>
          <w:sz w:val="22"/>
          <w:szCs w:val="22"/>
        </w:rPr>
        <w:t xml:space="preserve"> </w:t>
      </w:r>
      <w:commentRangeStart w:id="38"/>
      <w:r w:rsidR="009625BB" w:rsidRPr="004F4F9E">
        <w:rPr>
          <w:rFonts w:ascii="Arial" w:hAnsi="Arial" w:cs="Arial"/>
          <w:sz w:val="22"/>
          <w:szCs w:val="22"/>
          <w:highlight w:val="yellow"/>
        </w:rPr>
        <w:t>miR-7</w:t>
      </w:r>
      <w:commentRangeEnd w:id="38"/>
      <w:r w:rsidR="009625BB" w:rsidRPr="00742EFD">
        <w:rPr>
          <w:rStyle w:val="CommentReference"/>
          <w:rFonts w:ascii="Arial" w:eastAsiaTheme="minorHAnsi" w:hAnsi="Arial" w:cs="Arial"/>
          <w:sz w:val="22"/>
          <w:szCs w:val="22"/>
        </w:rPr>
        <w:commentReference w:id="38"/>
      </w:r>
      <w:r w:rsidR="009625BB" w:rsidRPr="00742EFD">
        <w:rPr>
          <w:rFonts w:ascii="Arial" w:hAnsi="Arial" w:cs="Arial"/>
          <w:sz w:val="22"/>
          <w:szCs w:val="22"/>
        </w:rPr>
        <w:t xml:space="preserve"> </w:t>
      </w:r>
      <w:r w:rsidR="00E14926" w:rsidRPr="00742EFD">
        <w:rPr>
          <w:rFonts w:ascii="Arial" w:hAnsi="Arial" w:cs="Arial"/>
          <w:sz w:val="22"/>
          <w:szCs w:val="22"/>
        </w:rPr>
        <w:t>resembled those of miR-1 and let-7 in some respects. As expected, they all included the six canonical sites</w:t>
      </w:r>
      <w:r w:rsidR="003E4A9A" w:rsidRPr="00742EFD">
        <w:rPr>
          <w:rFonts w:ascii="Arial" w:hAnsi="Arial" w:cs="Arial"/>
          <w:sz w:val="22"/>
          <w:szCs w:val="22"/>
        </w:rPr>
        <w:t>.</w:t>
      </w:r>
      <w:r w:rsidR="00E14926" w:rsidRPr="00742EFD">
        <w:rPr>
          <w:rFonts w:ascii="Arial" w:hAnsi="Arial" w:cs="Arial"/>
          <w:sz w:val="22"/>
          <w:szCs w:val="22"/>
        </w:rPr>
        <w:t xml:space="preserve"> </w:t>
      </w:r>
      <w:r w:rsidR="003E4A9A" w:rsidRPr="00742EFD">
        <w:rPr>
          <w:rFonts w:ascii="Arial" w:hAnsi="Arial" w:cs="Arial"/>
          <w:sz w:val="22"/>
          <w:szCs w:val="22"/>
        </w:rPr>
        <w:t>They</w:t>
      </w:r>
      <w:r w:rsidR="00E14926" w:rsidRPr="00742EFD">
        <w:rPr>
          <w:rFonts w:ascii="Arial" w:hAnsi="Arial" w:cs="Arial"/>
          <w:sz w:val="22"/>
          <w:szCs w:val="22"/>
        </w:rPr>
        <w:t xml:space="preserve"> </w:t>
      </w:r>
      <w:r w:rsidR="00F94F05" w:rsidRPr="00742EFD">
        <w:rPr>
          <w:rFonts w:ascii="Arial" w:hAnsi="Arial" w:cs="Arial"/>
          <w:sz w:val="22"/>
          <w:szCs w:val="22"/>
        </w:rPr>
        <w:t xml:space="preserve">also included </w:t>
      </w:r>
      <w:proofErr w:type="spellStart"/>
      <w:r w:rsidR="00F94F05" w:rsidRPr="00742EFD">
        <w:rPr>
          <w:rFonts w:ascii="Arial" w:hAnsi="Arial" w:cs="Arial"/>
          <w:sz w:val="22"/>
          <w:szCs w:val="22"/>
        </w:rPr>
        <w:t>noncanoncial</w:t>
      </w:r>
      <w:proofErr w:type="spellEnd"/>
      <w:r w:rsidR="00F94F05" w:rsidRPr="00742EFD">
        <w:rPr>
          <w:rFonts w:ascii="Arial" w:hAnsi="Arial" w:cs="Arial"/>
          <w:sz w:val="22"/>
          <w:szCs w:val="22"/>
        </w:rPr>
        <w:t xml:space="preserve"> sites with extensive yet imperfect pairing to the </w:t>
      </w:r>
      <w:r w:rsidR="00646BBF" w:rsidRPr="00742EFD">
        <w:rPr>
          <w:rFonts w:ascii="Arial" w:hAnsi="Arial" w:cs="Arial"/>
          <w:sz w:val="22"/>
          <w:szCs w:val="22"/>
        </w:rPr>
        <w:t xml:space="preserve">miRNA </w:t>
      </w:r>
      <w:r w:rsidR="00F94F05" w:rsidRPr="00742EFD">
        <w:rPr>
          <w:rFonts w:ascii="Arial" w:hAnsi="Arial" w:cs="Arial"/>
          <w:sz w:val="22"/>
          <w:szCs w:val="22"/>
        </w:rPr>
        <w:t>seeds, and again these imperfections tended to occur at different positions for different miRNAs, with different</w:t>
      </w:r>
      <w:r w:rsidRPr="00742EFD">
        <w:rPr>
          <w:rFonts w:ascii="Arial" w:hAnsi="Arial" w:cs="Arial"/>
          <w:sz w:val="22"/>
          <w:szCs w:val="22"/>
        </w:rPr>
        <w:t xml:space="preserve"> mismatched-nucleotide identities</w:t>
      </w:r>
      <w:r w:rsidR="00CB4DA5" w:rsidRPr="00742EFD">
        <w:rPr>
          <w:rFonts w:ascii="Arial" w:hAnsi="Arial" w:cs="Arial"/>
          <w:sz w:val="22"/>
          <w:szCs w:val="22"/>
        </w:rPr>
        <w:t xml:space="preserve"> (Fig. 2B–D</w:t>
      </w:r>
      <w:r w:rsidR="00407982" w:rsidRPr="00742EFD">
        <w:rPr>
          <w:rFonts w:ascii="Arial" w:hAnsi="Arial" w:cs="Arial"/>
          <w:sz w:val="22"/>
          <w:szCs w:val="22"/>
        </w:rPr>
        <w:t>)</w:t>
      </w:r>
      <w:r w:rsidRPr="00742EFD">
        <w:rPr>
          <w:rFonts w:ascii="Arial" w:hAnsi="Arial" w:cs="Arial"/>
          <w:sz w:val="22"/>
          <w:szCs w:val="22"/>
        </w:rPr>
        <w:t xml:space="preserve">.  However, in contrast to the miR-1 and let-7a </w:t>
      </w:r>
      <w:r w:rsidR="00043930" w:rsidRPr="00742EFD">
        <w:rPr>
          <w:rFonts w:ascii="Arial" w:hAnsi="Arial" w:cs="Arial"/>
          <w:sz w:val="22"/>
          <w:szCs w:val="22"/>
        </w:rPr>
        <w:t>non-canonical sites</w:t>
      </w:r>
      <w:r w:rsidRPr="00742EFD">
        <w:rPr>
          <w:rFonts w:ascii="Arial" w:hAnsi="Arial" w:cs="Arial"/>
          <w:sz w:val="22"/>
          <w:szCs w:val="22"/>
        </w:rPr>
        <w:t xml:space="preserve">, </w:t>
      </w:r>
      <w:r w:rsidR="007F7EE5" w:rsidRPr="00742EFD">
        <w:rPr>
          <w:rFonts w:ascii="Arial" w:hAnsi="Arial" w:cs="Arial"/>
          <w:sz w:val="22"/>
          <w:szCs w:val="22"/>
        </w:rPr>
        <w:t xml:space="preserve">more of the non-canonical sites </w:t>
      </w:r>
      <w:r w:rsidR="00043930" w:rsidRPr="00742EFD">
        <w:rPr>
          <w:rFonts w:ascii="Arial" w:hAnsi="Arial" w:cs="Arial"/>
          <w:sz w:val="22"/>
          <w:szCs w:val="22"/>
        </w:rPr>
        <w:t xml:space="preserve">of miR-155, miR-124, and lsy-6 </w:t>
      </w:r>
      <w:r w:rsidR="007F7EE5" w:rsidRPr="00742EFD">
        <w:rPr>
          <w:rFonts w:ascii="Arial" w:hAnsi="Arial" w:cs="Arial"/>
          <w:sz w:val="22"/>
          <w:szCs w:val="22"/>
        </w:rPr>
        <w:t xml:space="preserve">had </w:t>
      </w:r>
      <w:r w:rsidR="00043930" w:rsidRPr="00742EFD">
        <w:rPr>
          <w:rFonts w:ascii="Arial" w:hAnsi="Arial" w:cs="Arial"/>
          <w:sz w:val="22"/>
          <w:szCs w:val="22"/>
        </w:rPr>
        <w:t xml:space="preserve">affinities intermingled with those of the top four canonical sites.  Moreover, </w:t>
      </w:r>
      <w:r w:rsidRPr="00742EFD">
        <w:rPr>
          <w:rFonts w:ascii="Arial" w:hAnsi="Arial" w:cs="Arial"/>
          <w:sz w:val="22"/>
          <w:szCs w:val="22"/>
        </w:rPr>
        <w:t xml:space="preserve">the profiles for these three miRNAs </w:t>
      </w:r>
      <w:r w:rsidR="00043930" w:rsidRPr="00742EFD">
        <w:rPr>
          <w:rFonts w:ascii="Arial" w:hAnsi="Arial" w:cs="Arial"/>
          <w:sz w:val="22"/>
          <w:szCs w:val="22"/>
        </w:rPr>
        <w:t xml:space="preserve">also </w:t>
      </w:r>
      <w:r w:rsidRPr="00742EFD">
        <w:rPr>
          <w:rFonts w:ascii="Arial" w:hAnsi="Arial" w:cs="Arial"/>
          <w:sz w:val="22"/>
          <w:szCs w:val="22"/>
        </w:rPr>
        <w:t>included sites</w:t>
      </w:r>
      <w:r w:rsidR="009E2BCA" w:rsidRPr="00742EFD">
        <w:rPr>
          <w:rFonts w:ascii="Arial" w:hAnsi="Arial" w:cs="Arial"/>
          <w:sz w:val="22"/>
          <w:szCs w:val="22"/>
        </w:rPr>
        <w:t xml:space="preserve"> </w:t>
      </w:r>
      <w:r w:rsidR="00673B6F" w:rsidRPr="00742EFD">
        <w:rPr>
          <w:rFonts w:ascii="Arial" w:hAnsi="Arial" w:cs="Arial"/>
          <w:sz w:val="22"/>
          <w:szCs w:val="22"/>
        </w:rPr>
        <w:t xml:space="preserve">with </w:t>
      </w:r>
      <w:r w:rsidR="009E2BCA" w:rsidRPr="00742EFD">
        <w:rPr>
          <w:rFonts w:ascii="Arial" w:hAnsi="Arial" w:cs="Arial"/>
          <w:sz w:val="22"/>
          <w:szCs w:val="22"/>
        </w:rPr>
        <w:t>extended (9–11</w:t>
      </w:r>
      <w:r w:rsidR="00075954" w:rsidRPr="00742EFD">
        <w:rPr>
          <w:rFonts w:ascii="Arial" w:hAnsi="Arial" w:cs="Arial"/>
          <w:sz w:val="22"/>
          <w:szCs w:val="22"/>
        </w:rPr>
        <w:t>-</w:t>
      </w:r>
      <w:r w:rsidR="009E2BCA" w:rsidRPr="00742EFD">
        <w:rPr>
          <w:rFonts w:ascii="Arial" w:hAnsi="Arial" w:cs="Arial"/>
          <w:sz w:val="22"/>
          <w:szCs w:val="22"/>
        </w:rPr>
        <w:t xml:space="preserve">nt) </w:t>
      </w:r>
      <w:r w:rsidR="00407982" w:rsidRPr="00742EFD">
        <w:rPr>
          <w:rFonts w:ascii="Arial" w:hAnsi="Arial" w:cs="Arial"/>
          <w:sz w:val="22"/>
          <w:szCs w:val="22"/>
        </w:rPr>
        <w:t xml:space="preserve">perfect complementarity </w:t>
      </w:r>
      <w:r w:rsidR="009E2BCA" w:rsidRPr="00742EFD">
        <w:rPr>
          <w:rFonts w:ascii="Arial" w:hAnsi="Arial" w:cs="Arial"/>
          <w:sz w:val="22"/>
          <w:szCs w:val="22"/>
        </w:rPr>
        <w:t xml:space="preserve">to the miRNA 3′ </w:t>
      </w:r>
      <w:r w:rsidR="006566F0" w:rsidRPr="00742EFD">
        <w:rPr>
          <w:rFonts w:ascii="Arial" w:hAnsi="Arial" w:cs="Arial"/>
          <w:sz w:val="22"/>
          <w:szCs w:val="22"/>
        </w:rPr>
        <w:t>region</w:t>
      </w:r>
      <w:r w:rsidRPr="00742EFD">
        <w:rPr>
          <w:rFonts w:ascii="Arial" w:hAnsi="Arial" w:cs="Arial"/>
          <w:sz w:val="22"/>
          <w:szCs w:val="22"/>
        </w:rPr>
        <w:t xml:space="preserve">, indicating that these three miRNAs have </w:t>
      </w:r>
      <w:r w:rsidR="00407982" w:rsidRPr="00742EFD">
        <w:rPr>
          <w:rFonts w:ascii="Arial" w:hAnsi="Arial" w:cs="Arial"/>
          <w:sz w:val="22"/>
          <w:szCs w:val="22"/>
        </w:rPr>
        <w:t>an alternative</w:t>
      </w:r>
      <w:r w:rsidRPr="00742EFD">
        <w:rPr>
          <w:rFonts w:ascii="Arial" w:hAnsi="Arial" w:cs="Arial"/>
          <w:sz w:val="22"/>
          <w:szCs w:val="22"/>
        </w:rPr>
        <w:t xml:space="preserve"> binding mode </w:t>
      </w:r>
      <w:r w:rsidR="00407982" w:rsidRPr="00742EFD">
        <w:rPr>
          <w:rFonts w:ascii="Arial" w:hAnsi="Arial" w:cs="Arial"/>
          <w:sz w:val="22"/>
          <w:szCs w:val="22"/>
        </w:rPr>
        <w:t>dominated by extensive pairing to the 3′ region rather than to the seed</w:t>
      </w:r>
      <w:r w:rsidR="006566F0" w:rsidRPr="00742EFD">
        <w:rPr>
          <w:rFonts w:ascii="Arial" w:hAnsi="Arial" w:cs="Arial"/>
          <w:sz w:val="22"/>
          <w:szCs w:val="22"/>
        </w:rPr>
        <w:t xml:space="preserve"> </w:t>
      </w:r>
      <w:r w:rsidR="00673B6F" w:rsidRPr="00742EFD">
        <w:rPr>
          <w:rFonts w:ascii="Arial" w:hAnsi="Arial" w:cs="Arial"/>
          <w:sz w:val="22"/>
          <w:szCs w:val="22"/>
        </w:rPr>
        <w:t>(Fig</w:t>
      </w:r>
      <w:r w:rsidR="00407982" w:rsidRPr="00742EFD">
        <w:rPr>
          <w:rFonts w:ascii="Arial" w:hAnsi="Arial" w:cs="Arial"/>
          <w:sz w:val="22"/>
          <w:szCs w:val="22"/>
        </w:rPr>
        <w:t>.</w:t>
      </w:r>
      <w:r w:rsidR="00673B6F" w:rsidRPr="00742EFD">
        <w:rPr>
          <w:rFonts w:ascii="Arial" w:hAnsi="Arial" w:cs="Arial"/>
          <w:sz w:val="22"/>
          <w:szCs w:val="22"/>
        </w:rPr>
        <w:t xml:space="preserve"> 2B–D)</w:t>
      </w:r>
      <w:r w:rsidR="009E2BCA" w:rsidRPr="00742EFD">
        <w:rPr>
          <w:rFonts w:ascii="Arial" w:hAnsi="Arial" w:cs="Arial"/>
          <w:sz w:val="22"/>
          <w:szCs w:val="22"/>
        </w:rPr>
        <w:t xml:space="preserve">. </w:t>
      </w:r>
      <w:r w:rsidR="00753909" w:rsidRPr="00742EFD">
        <w:rPr>
          <w:rFonts w:ascii="Arial" w:hAnsi="Arial" w:cs="Arial"/>
          <w:sz w:val="22"/>
          <w:szCs w:val="22"/>
        </w:rPr>
        <w:t xml:space="preserve"> </w:t>
      </w:r>
      <w:r w:rsidR="001A0F7F" w:rsidRPr="00742EFD">
        <w:rPr>
          <w:rFonts w:ascii="Arial" w:hAnsi="Arial" w:cs="Arial"/>
          <w:sz w:val="22"/>
          <w:szCs w:val="22"/>
        </w:rPr>
        <w:t>T</w:t>
      </w:r>
      <w:r w:rsidR="00753909" w:rsidRPr="00742EFD">
        <w:rPr>
          <w:rFonts w:ascii="Arial" w:hAnsi="Arial" w:cs="Arial"/>
          <w:sz w:val="22"/>
          <w:szCs w:val="22"/>
        </w:rPr>
        <w:t xml:space="preserve">hese </w:t>
      </w:r>
      <w:r w:rsidR="001A0F7F" w:rsidRPr="00742EFD">
        <w:rPr>
          <w:rFonts w:ascii="Arial" w:hAnsi="Arial" w:cs="Arial"/>
          <w:sz w:val="22"/>
          <w:szCs w:val="22"/>
        </w:rPr>
        <w:t xml:space="preserve">could </w:t>
      </w:r>
      <w:r w:rsidR="00753909" w:rsidRPr="00742EFD">
        <w:rPr>
          <w:rFonts w:ascii="Arial" w:hAnsi="Arial" w:cs="Arial"/>
          <w:sz w:val="22"/>
          <w:szCs w:val="22"/>
        </w:rPr>
        <w:t xml:space="preserve">not be </w:t>
      </w:r>
      <w:r w:rsidR="001A0F7F" w:rsidRPr="00742EFD">
        <w:rPr>
          <w:rFonts w:ascii="Arial" w:hAnsi="Arial" w:cs="Arial"/>
          <w:sz w:val="22"/>
          <w:szCs w:val="22"/>
        </w:rPr>
        <w:t>classified as 3′-</w:t>
      </w:r>
      <w:r w:rsidR="001A0F7F" w:rsidRPr="00742EFD">
        <w:rPr>
          <w:rFonts w:ascii="Arial" w:hAnsi="Arial" w:cs="Arial"/>
          <w:sz w:val="22"/>
          <w:szCs w:val="22"/>
        </w:rPr>
        <w:lastRenderedPageBreak/>
        <w:t>supplementary or</w:t>
      </w:r>
      <w:r w:rsidR="00753909" w:rsidRPr="00742EFD">
        <w:rPr>
          <w:rFonts w:ascii="Arial" w:hAnsi="Arial" w:cs="Arial"/>
          <w:sz w:val="22"/>
          <w:szCs w:val="22"/>
        </w:rPr>
        <w:t xml:space="preserve"> 3′-compensatory sites, </w:t>
      </w:r>
      <w:commentRangeStart w:id="39"/>
      <w:commentRangeStart w:id="40"/>
      <w:r w:rsidR="00F329B0" w:rsidRPr="00742EFD">
        <w:rPr>
          <w:rFonts w:ascii="Arial" w:hAnsi="Arial" w:cs="Arial"/>
          <w:sz w:val="22"/>
          <w:szCs w:val="22"/>
        </w:rPr>
        <w:t>as</w:t>
      </w:r>
      <w:r w:rsidR="00753909" w:rsidRPr="00742EFD">
        <w:rPr>
          <w:rFonts w:ascii="Arial" w:hAnsi="Arial" w:cs="Arial"/>
          <w:sz w:val="22"/>
          <w:szCs w:val="22"/>
        </w:rPr>
        <w:t xml:space="preserve"> they </w:t>
      </w:r>
      <w:r w:rsidR="00E40497" w:rsidRPr="00742EFD">
        <w:rPr>
          <w:rFonts w:ascii="Arial" w:hAnsi="Arial" w:cs="Arial"/>
          <w:sz w:val="22"/>
          <w:szCs w:val="22"/>
        </w:rPr>
        <w:t>were associated with</w:t>
      </w:r>
      <w:r w:rsidR="00753909" w:rsidRPr="00742EFD">
        <w:rPr>
          <w:rFonts w:ascii="Arial" w:hAnsi="Arial" w:cs="Arial"/>
          <w:sz w:val="22"/>
          <w:szCs w:val="22"/>
        </w:rPr>
        <w:t xml:space="preserve"> little more than chance complementarity to the miRNA seed</w:t>
      </w:r>
      <w:commentRangeEnd w:id="39"/>
      <w:r w:rsidR="00F329B0" w:rsidRPr="00742EFD">
        <w:rPr>
          <w:rStyle w:val="CommentReference"/>
          <w:rFonts w:ascii="Arial" w:eastAsiaTheme="minorHAnsi" w:hAnsi="Arial" w:cs="Arial"/>
          <w:sz w:val="22"/>
          <w:szCs w:val="22"/>
        </w:rPr>
        <w:commentReference w:id="39"/>
      </w:r>
      <w:commentRangeEnd w:id="40"/>
      <w:r w:rsidR="009625BB">
        <w:rPr>
          <w:rStyle w:val="CommentReference"/>
          <w:rFonts w:eastAsiaTheme="minorHAnsi"/>
        </w:rPr>
        <w:commentReference w:id="40"/>
      </w:r>
      <w:r w:rsidR="00753909" w:rsidRPr="00742EFD">
        <w:rPr>
          <w:rFonts w:ascii="Arial" w:hAnsi="Arial" w:cs="Arial"/>
          <w:sz w:val="22"/>
          <w:szCs w:val="22"/>
        </w:rPr>
        <w:t xml:space="preserve">.  </w:t>
      </w:r>
      <w:r w:rsidR="00F329B0" w:rsidRPr="00742EFD">
        <w:rPr>
          <w:rFonts w:ascii="Arial" w:hAnsi="Arial" w:cs="Arial"/>
          <w:sz w:val="22"/>
          <w:szCs w:val="22"/>
        </w:rPr>
        <w:t>Therefore, we named them 3′-only sites.</w:t>
      </w:r>
    </w:p>
    <w:p w14:paraId="003D48FA" w14:textId="7F4BD6FC" w:rsidR="009E2BCA" w:rsidRPr="00742EFD" w:rsidRDefault="008E2FC3" w:rsidP="00D94F8E">
      <w:pPr>
        <w:spacing w:line="360" w:lineRule="auto"/>
        <w:ind w:firstLine="720"/>
        <w:rPr>
          <w:rFonts w:ascii="Arial" w:hAnsi="Arial" w:cs="Arial"/>
          <w:sz w:val="22"/>
          <w:szCs w:val="22"/>
        </w:rPr>
      </w:pPr>
      <w:r w:rsidRPr="00742EFD">
        <w:rPr>
          <w:rFonts w:ascii="Arial" w:hAnsi="Arial" w:cs="Arial"/>
          <w:sz w:val="22"/>
          <w:szCs w:val="22"/>
        </w:rPr>
        <w:t xml:space="preserve">In some respects the 3′-only sites resembled </w:t>
      </w:r>
      <w:r w:rsidR="00C516EE" w:rsidRPr="00742EFD">
        <w:rPr>
          <w:rFonts w:ascii="Arial" w:hAnsi="Arial" w:cs="Arial"/>
          <w:sz w:val="22"/>
          <w:szCs w:val="22"/>
        </w:rPr>
        <w:t xml:space="preserve">a type of </w:t>
      </w:r>
      <w:proofErr w:type="spellStart"/>
      <w:r w:rsidRPr="00742EFD">
        <w:rPr>
          <w:rFonts w:ascii="Arial" w:hAnsi="Arial" w:cs="Arial"/>
          <w:sz w:val="22"/>
          <w:szCs w:val="22"/>
        </w:rPr>
        <w:t>noncanonical</w:t>
      </w:r>
      <w:proofErr w:type="spellEnd"/>
      <w:r w:rsidRPr="00742EFD">
        <w:rPr>
          <w:rFonts w:ascii="Arial" w:hAnsi="Arial" w:cs="Arial"/>
          <w:sz w:val="22"/>
          <w:szCs w:val="22"/>
        </w:rPr>
        <w:t xml:space="preserve"> site</w:t>
      </w:r>
      <w:r w:rsidR="00361EF0" w:rsidRPr="00742EFD">
        <w:rPr>
          <w:rFonts w:ascii="Arial" w:hAnsi="Arial" w:cs="Arial"/>
          <w:sz w:val="22"/>
          <w:szCs w:val="22"/>
        </w:rPr>
        <w:t>s</w:t>
      </w:r>
      <w:r w:rsidRPr="00742EFD">
        <w:rPr>
          <w:rFonts w:ascii="Arial" w:hAnsi="Arial" w:cs="Arial"/>
          <w:sz w:val="22"/>
          <w:szCs w:val="22"/>
        </w:rPr>
        <w:t xml:space="preserve"> known as centered sites</w:t>
      </w:r>
      <w:r w:rsidR="00361EF0" w:rsidRPr="00742EFD">
        <w:rPr>
          <w:rFonts w:ascii="Arial" w:hAnsi="Arial" w:cs="Arial"/>
          <w:sz w:val="22"/>
          <w:szCs w:val="22"/>
        </w:rPr>
        <w:t>, which are reported to function in mammalian cells</w:t>
      </w:r>
      <w:r w:rsidRPr="00742EFD">
        <w:rPr>
          <w:rFonts w:ascii="Arial" w:hAnsi="Arial" w:cs="Arial"/>
          <w:sz w:val="22"/>
          <w:szCs w:val="22"/>
        </w:rPr>
        <w:t xml:space="preserve"> (</w:t>
      </w:r>
      <w:commentRangeStart w:id="41"/>
      <w:r w:rsidRPr="00742EFD">
        <w:rPr>
          <w:rFonts w:ascii="Arial" w:hAnsi="Arial" w:cs="Arial"/>
          <w:sz w:val="22"/>
          <w:szCs w:val="22"/>
        </w:rPr>
        <w:t>REF</w:t>
      </w:r>
      <w:commentRangeEnd w:id="41"/>
      <w:r w:rsidR="000F5FF0" w:rsidRPr="00742EFD">
        <w:rPr>
          <w:rStyle w:val="CommentReference"/>
          <w:rFonts w:ascii="Arial" w:eastAsiaTheme="minorHAnsi" w:hAnsi="Arial" w:cs="Arial"/>
          <w:sz w:val="22"/>
          <w:szCs w:val="22"/>
        </w:rPr>
        <w:commentReference w:id="41"/>
      </w:r>
      <w:r w:rsidRPr="00742EFD">
        <w:rPr>
          <w:rFonts w:ascii="Arial" w:hAnsi="Arial" w:cs="Arial"/>
          <w:sz w:val="22"/>
          <w:szCs w:val="22"/>
        </w:rPr>
        <w:t xml:space="preserve">).  Like 3′-only sites, centered sites have extensive perfect pairing to the miRNA, </w:t>
      </w:r>
      <w:r w:rsidR="00361EF0" w:rsidRPr="00742EFD">
        <w:rPr>
          <w:rFonts w:ascii="Arial" w:hAnsi="Arial" w:cs="Arial"/>
          <w:sz w:val="22"/>
          <w:szCs w:val="22"/>
        </w:rPr>
        <w:t>but</w:t>
      </w:r>
      <w:r w:rsidRPr="00742EFD">
        <w:rPr>
          <w:rFonts w:ascii="Arial" w:hAnsi="Arial" w:cs="Arial"/>
          <w:sz w:val="22"/>
          <w:szCs w:val="22"/>
        </w:rPr>
        <w:t xml:space="preserve"> for centered sites </w:t>
      </w:r>
      <w:r w:rsidR="00361EF0" w:rsidRPr="00742EFD">
        <w:rPr>
          <w:rFonts w:ascii="Arial" w:hAnsi="Arial" w:cs="Arial"/>
          <w:sz w:val="22"/>
          <w:szCs w:val="22"/>
        </w:rPr>
        <w:t xml:space="preserve">this pairing </w:t>
      </w:r>
      <w:r w:rsidRPr="00742EFD">
        <w:rPr>
          <w:rFonts w:ascii="Arial" w:hAnsi="Arial" w:cs="Arial"/>
          <w:sz w:val="22"/>
          <w:szCs w:val="22"/>
        </w:rPr>
        <w:t>begins at miRNA positions 3 or 4 and extends 11–12-nt through the center of the miRNA (REF).</w:t>
      </w:r>
      <w:r w:rsidR="00361EF0" w:rsidRPr="00742EFD">
        <w:rPr>
          <w:rFonts w:ascii="Arial" w:hAnsi="Arial" w:cs="Arial"/>
          <w:sz w:val="22"/>
          <w:szCs w:val="22"/>
        </w:rPr>
        <w:t xml:space="preserve">  </w:t>
      </w:r>
      <w:r w:rsidR="00644337" w:rsidRPr="00742EFD">
        <w:rPr>
          <w:rFonts w:ascii="Arial" w:hAnsi="Arial" w:cs="Arial"/>
          <w:sz w:val="22"/>
          <w:szCs w:val="22"/>
        </w:rPr>
        <w:t xml:space="preserve">Our unbiased search for sites did not identify centered sites for any of the </w:t>
      </w:r>
      <w:r w:rsidR="00E40497" w:rsidRPr="00742EFD">
        <w:rPr>
          <w:rFonts w:ascii="Arial" w:hAnsi="Arial" w:cs="Arial"/>
          <w:sz w:val="22"/>
          <w:szCs w:val="22"/>
        </w:rPr>
        <w:t>six</w:t>
      </w:r>
      <w:r w:rsidR="00644337" w:rsidRPr="00742EFD">
        <w:rPr>
          <w:rFonts w:ascii="Arial" w:hAnsi="Arial" w:cs="Arial"/>
          <w:sz w:val="22"/>
          <w:szCs w:val="22"/>
        </w:rPr>
        <w:t xml:space="preserve"> miRNAs.  </w:t>
      </w:r>
      <w:r w:rsidR="00361EF0" w:rsidRPr="00742EFD">
        <w:rPr>
          <w:rFonts w:ascii="Arial" w:hAnsi="Arial" w:cs="Arial"/>
          <w:sz w:val="22"/>
          <w:szCs w:val="22"/>
        </w:rPr>
        <w:t xml:space="preserve">To perform a more directed search, and to investigate the </w:t>
      </w:r>
      <w:r w:rsidR="00850B3B" w:rsidRPr="00742EFD">
        <w:rPr>
          <w:rFonts w:ascii="Arial" w:hAnsi="Arial" w:cs="Arial"/>
          <w:sz w:val="22"/>
          <w:szCs w:val="22"/>
        </w:rPr>
        <w:t>region of each miRNA to</w:t>
      </w:r>
      <w:r w:rsidR="00361EF0" w:rsidRPr="00742EFD">
        <w:rPr>
          <w:rFonts w:ascii="Arial" w:hAnsi="Arial" w:cs="Arial"/>
          <w:sz w:val="22"/>
          <w:szCs w:val="22"/>
        </w:rPr>
        <w:t xml:space="preserve"> which extensive </w:t>
      </w:r>
      <w:r w:rsidR="00D94F8E" w:rsidRPr="00742EFD">
        <w:rPr>
          <w:rFonts w:ascii="Arial" w:hAnsi="Arial" w:cs="Arial"/>
          <w:sz w:val="22"/>
          <w:szCs w:val="22"/>
        </w:rPr>
        <w:t xml:space="preserve">non-canonical </w:t>
      </w:r>
      <w:r w:rsidR="00361EF0" w:rsidRPr="00742EFD">
        <w:rPr>
          <w:rFonts w:ascii="Arial" w:hAnsi="Arial" w:cs="Arial"/>
          <w:sz w:val="22"/>
          <w:szCs w:val="22"/>
        </w:rPr>
        <w:t>pairing is most</w:t>
      </w:r>
      <w:r w:rsidR="00850B3B" w:rsidRPr="00742EFD">
        <w:rPr>
          <w:rFonts w:ascii="Arial" w:hAnsi="Arial" w:cs="Arial"/>
          <w:sz w:val="22"/>
          <w:szCs w:val="22"/>
        </w:rPr>
        <w:t xml:space="preserve"> favored</w:t>
      </w:r>
      <w:r w:rsidR="009E2BCA" w:rsidRPr="00742EFD">
        <w:rPr>
          <w:rFonts w:ascii="Arial" w:hAnsi="Arial" w:cs="Arial"/>
          <w:sz w:val="22"/>
          <w:szCs w:val="22"/>
        </w:rPr>
        <w:t xml:space="preserve">, we reanalyzed </w:t>
      </w:r>
      <w:r w:rsidR="00850B3B" w:rsidRPr="00742EFD">
        <w:rPr>
          <w:rFonts w:ascii="Arial" w:hAnsi="Arial" w:cs="Arial"/>
          <w:sz w:val="22"/>
          <w:szCs w:val="22"/>
        </w:rPr>
        <w:t>the results for each</w:t>
      </w:r>
      <w:r w:rsidR="009E2BCA" w:rsidRPr="00742EFD">
        <w:rPr>
          <w:rFonts w:ascii="Arial" w:hAnsi="Arial" w:cs="Arial"/>
          <w:sz w:val="22"/>
          <w:szCs w:val="22"/>
        </w:rPr>
        <w:t xml:space="preserve"> miRNA, </w:t>
      </w:r>
      <w:r w:rsidR="00307C6D" w:rsidRPr="00742EFD">
        <w:rPr>
          <w:rFonts w:ascii="Arial" w:hAnsi="Arial" w:cs="Arial"/>
          <w:sz w:val="22"/>
          <w:szCs w:val="22"/>
        </w:rPr>
        <w:t xml:space="preserve">determining the affinity of </w:t>
      </w:r>
      <w:r w:rsidR="008969F4" w:rsidRPr="00742EFD">
        <w:rPr>
          <w:rFonts w:ascii="Arial" w:hAnsi="Arial" w:cs="Arial"/>
          <w:sz w:val="22"/>
          <w:szCs w:val="22"/>
        </w:rPr>
        <w:t>sequences</w:t>
      </w:r>
      <w:r w:rsidR="00307C6D" w:rsidRPr="00742EFD">
        <w:rPr>
          <w:rFonts w:ascii="Arial" w:hAnsi="Arial" w:cs="Arial"/>
          <w:sz w:val="22"/>
          <w:szCs w:val="22"/>
        </w:rPr>
        <w:t xml:space="preserve"> </w:t>
      </w:r>
      <w:r w:rsidR="0048152C" w:rsidRPr="00742EFD">
        <w:rPr>
          <w:rFonts w:ascii="Arial" w:hAnsi="Arial" w:cs="Arial"/>
          <w:sz w:val="22"/>
          <w:szCs w:val="22"/>
        </w:rPr>
        <w:t>with</w:t>
      </w:r>
      <w:r w:rsidR="009E2BCA" w:rsidRPr="00742EFD">
        <w:rPr>
          <w:rFonts w:ascii="Arial" w:hAnsi="Arial" w:cs="Arial"/>
          <w:sz w:val="22"/>
          <w:szCs w:val="22"/>
        </w:rPr>
        <w:t xml:space="preserve"> 11</w:t>
      </w:r>
      <w:r w:rsidR="00840A82" w:rsidRPr="00742EFD">
        <w:rPr>
          <w:rFonts w:ascii="Arial" w:hAnsi="Arial" w:cs="Arial"/>
          <w:sz w:val="22"/>
          <w:szCs w:val="22"/>
        </w:rPr>
        <w:t>-</w:t>
      </w:r>
      <w:r w:rsidR="009E2BCA" w:rsidRPr="00742EFD">
        <w:rPr>
          <w:rFonts w:ascii="Arial" w:hAnsi="Arial" w:cs="Arial"/>
          <w:sz w:val="22"/>
          <w:szCs w:val="22"/>
        </w:rPr>
        <w:t xml:space="preserve">nt </w:t>
      </w:r>
      <w:r w:rsidR="0048152C" w:rsidRPr="00742EFD">
        <w:rPr>
          <w:rFonts w:ascii="Arial" w:hAnsi="Arial" w:cs="Arial"/>
          <w:sz w:val="22"/>
          <w:szCs w:val="22"/>
        </w:rPr>
        <w:t>segments of perfect</w:t>
      </w:r>
      <w:r w:rsidR="009E2BCA" w:rsidRPr="00742EFD">
        <w:rPr>
          <w:rFonts w:ascii="Arial" w:hAnsi="Arial" w:cs="Arial"/>
          <w:sz w:val="22"/>
          <w:szCs w:val="22"/>
        </w:rPr>
        <w:t xml:space="preserve"> complementarity to the miRNA sequence</w:t>
      </w:r>
      <w:r w:rsidR="0048152C" w:rsidRPr="00742EFD">
        <w:rPr>
          <w:rFonts w:ascii="Arial" w:hAnsi="Arial" w:cs="Arial"/>
          <w:sz w:val="22"/>
          <w:szCs w:val="22"/>
        </w:rPr>
        <w:t xml:space="preserve">, scanning </w:t>
      </w:r>
      <w:r w:rsidR="009E2BCA" w:rsidRPr="00742EFD">
        <w:rPr>
          <w:rFonts w:ascii="Arial" w:hAnsi="Arial" w:cs="Arial"/>
          <w:sz w:val="22"/>
          <w:szCs w:val="22"/>
        </w:rPr>
        <w:t xml:space="preserve">from </w:t>
      </w:r>
      <w:r w:rsidR="0048152C" w:rsidRPr="00742EFD">
        <w:rPr>
          <w:rFonts w:ascii="Arial" w:hAnsi="Arial" w:cs="Arial"/>
          <w:sz w:val="22"/>
          <w:szCs w:val="22"/>
        </w:rPr>
        <w:t xml:space="preserve">miRNA </w:t>
      </w:r>
      <w:r w:rsidR="009E2BCA" w:rsidRPr="00742EFD">
        <w:rPr>
          <w:rFonts w:ascii="Arial" w:hAnsi="Arial" w:cs="Arial"/>
          <w:sz w:val="22"/>
          <w:szCs w:val="22"/>
        </w:rPr>
        <w:t xml:space="preserve">position 3 to the 3′ end of the </w:t>
      </w:r>
      <w:r w:rsidR="00D94F8E" w:rsidRPr="00742EFD">
        <w:rPr>
          <w:rFonts w:ascii="Arial" w:hAnsi="Arial" w:cs="Arial"/>
          <w:sz w:val="22"/>
          <w:szCs w:val="22"/>
        </w:rPr>
        <w:t xml:space="preserve">miRNA </w:t>
      </w:r>
      <w:r w:rsidR="009E2BCA" w:rsidRPr="00742EFD">
        <w:rPr>
          <w:rFonts w:ascii="Arial" w:hAnsi="Arial" w:cs="Arial"/>
          <w:sz w:val="22"/>
          <w:szCs w:val="22"/>
        </w:rPr>
        <w:t>(Fig</w:t>
      </w:r>
      <w:r w:rsidR="0048152C" w:rsidRPr="00742EFD">
        <w:rPr>
          <w:rFonts w:ascii="Arial" w:hAnsi="Arial" w:cs="Arial"/>
          <w:sz w:val="22"/>
          <w:szCs w:val="22"/>
        </w:rPr>
        <w:t>.</w:t>
      </w:r>
      <w:r w:rsidR="009E2BCA" w:rsidRPr="00742EFD">
        <w:rPr>
          <w:rFonts w:ascii="Arial" w:hAnsi="Arial" w:cs="Arial"/>
          <w:sz w:val="22"/>
          <w:szCs w:val="22"/>
        </w:rPr>
        <w:t xml:space="preserve"> </w:t>
      </w:r>
      <w:commentRangeStart w:id="42"/>
      <w:commentRangeStart w:id="43"/>
      <w:r w:rsidR="00CB4DA5" w:rsidRPr="00742EFD">
        <w:rPr>
          <w:rFonts w:ascii="Arial" w:hAnsi="Arial" w:cs="Arial"/>
          <w:sz w:val="22"/>
          <w:szCs w:val="22"/>
        </w:rPr>
        <w:t>3A</w:t>
      </w:r>
      <w:commentRangeEnd w:id="42"/>
      <w:r w:rsidR="0048152C" w:rsidRPr="00742EFD">
        <w:rPr>
          <w:rStyle w:val="CommentReference"/>
          <w:rFonts w:ascii="Arial" w:eastAsiaTheme="minorHAnsi" w:hAnsi="Arial" w:cs="Arial"/>
          <w:sz w:val="22"/>
          <w:szCs w:val="22"/>
        </w:rPr>
        <w:commentReference w:id="42"/>
      </w:r>
      <w:commentRangeEnd w:id="43"/>
      <w:r w:rsidR="009F3B90">
        <w:rPr>
          <w:rStyle w:val="CommentReference"/>
          <w:rFonts w:eastAsiaTheme="minorHAnsi"/>
        </w:rPr>
        <w:commentReference w:id="43"/>
      </w:r>
      <w:r w:rsidR="009E2BCA" w:rsidRPr="00742EFD">
        <w:rPr>
          <w:rFonts w:ascii="Arial" w:hAnsi="Arial" w:cs="Arial"/>
          <w:sz w:val="22"/>
          <w:szCs w:val="22"/>
        </w:rPr>
        <w:t xml:space="preserve">). </w:t>
      </w:r>
      <w:r w:rsidR="00C43418" w:rsidRPr="00742EFD">
        <w:rPr>
          <w:rFonts w:ascii="Arial" w:hAnsi="Arial" w:cs="Arial"/>
          <w:sz w:val="22"/>
          <w:szCs w:val="22"/>
        </w:rPr>
        <w:t xml:space="preserve"> For reference, we also re-plotted the relative </w:t>
      </w:r>
      <w:del w:id="44" w:author="Sean E. McGeary" w:date="2018-05-07T19:47:00Z">
        <w:r w:rsidR="00C43418" w:rsidRPr="00742EFD" w:rsidDel="00FE0B53">
          <w:rPr>
            <w:rFonts w:ascii="Arial" w:hAnsi="Arial" w:cs="Arial"/>
            <w:i/>
            <w:sz w:val="22"/>
            <w:szCs w:val="22"/>
          </w:rPr>
          <w:delText>K</w:delText>
        </w:r>
        <w:r w:rsidR="00C43418" w:rsidRPr="00742EFD" w:rsidDel="00FE0B53">
          <w:rPr>
            <w:rFonts w:ascii="Arial" w:hAnsi="Arial" w:cs="Arial"/>
            <w:sz w:val="22"/>
            <w:szCs w:val="22"/>
            <w:vertAlign w:val="subscript"/>
          </w:rPr>
          <w:delText>d</w:delText>
        </w:r>
        <w:r w:rsidR="00C43418" w:rsidRPr="00742EFD" w:rsidDel="00FE0B53">
          <w:rPr>
            <w:rFonts w:ascii="Arial" w:hAnsi="Arial" w:cs="Arial"/>
            <w:sz w:val="22"/>
            <w:szCs w:val="22"/>
          </w:rPr>
          <w:delText xml:space="preserve"> </w:delText>
        </w:r>
      </w:del>
      <w:ins w:id="45" w:author="Sean E. McGeary" w:date="2018-05-07T19:47:00Z">
        <w:r w:rsidR="00FE0B53" w:rsidRPr="00742EFD">
          <w:rPr>
            <w:rFonts w:ascii="Arial" w:hAnsi="Arial" w:cs="Arial"/>
            <w:i/>
            <w:sz w:val="22"/>
            <w:szCs w:val="22"/>
          </w:rPr>
          <w:t>K</w:t>
        </w:r>
        <w:r w:rsidR="00FE0B53">
          <w:rPr>
            <w:rFonts w:ascii="Arial" w:hAnsi="Arial" w:cs="Arial"/>
            <w:sz w:val="22"/>
            <w:szCs w:val="22"/>
            <w:vertAlign w:val="subscript"/>
          </w:rPr>
          <w:t>D</w:t>
        </w:r>
        <w:r w:rsidR="00FE0B53" w:rsidRPr="00742EFD">
          <w:rPr>
            <w:rFonts w:ascii="Arial" w:hAnsi="Arial" w:cs="Arial"/>
            <w:sz w:val="22"/>
            <w:szCs w:val="22"/>
          </w:rPr>
          <w:t xml:space="preserve"> </w:t>
        </w:r>
      </w:ins>
      <w:r w:rsidR="00C43418" w:rsidRPr="00742EFD">
        <w:rPr>
          <w:rFonts w:ascii="Arial" w:hAnsi="Arial" w:cs="Arial"/>
          <w:sz w:val="22"/>
          <w:szCs w:val="22"/>
        </w:rPr>
        <w:t xml:space="preserve">values for </w:t>
      </w:r>
      <w:r w:rsidR="008969F4" w:rsidRPr="00742EFD">
        <w:rPr>
          <w:rFonts w:ascii="Arial" w:hAnsi="Arial" w:cs="Arial"/>
          <w:sz w:val="22"/>
          <w:szCs w:val="22"/>
        </w:rPr>
        <w:t xml:space="preserve">sequences with </w:t>
      </w:r>
      <w:r w:rsidR="00C43418" w:rsidRPr="00742EFD">
        <w:rPr>
          <w:rFonts w:ascii="Arial" w:hAnsi="Arial" w:cs="Arial"/>
          <w:sz w:val="22"/>
          <w:szCs w:val="22"/>
        </w:rPr>
        <w:t>canonical 8mer, 6mer</w:t>
      </w:r>
      <w:r w:rsidR="008969F4" w:rsidRPr="00742EFD">
        <w:rPr>
          <w:rFonts w:ascii="Arial" w:hAnsi="Arial" w:cs="Arial"/>
          <w:sz w:val="22"/>
          <w:szCs w:val="22"/>
        </w:rPr>
        <w:t>,</w:t>
      </w:r>
      <w:r w:rsidR="00C43418" w:rsidRPr="00742EFD">
        <w:rPr>
          <w:rFonts w:ascii="Arial" w:hAnsi="Arial" w:cs="Arial"/>
          <w:sz w:val="22"/>
          <w:szCs w:val="22"/>
        </w:rPr>
        <w:t xml:space="preserve"> </w:t>
      </w:r>
      <w:r w:rsidR="008969F4" w:rsidRPr="00742EFD">
        <w:rPr>
          <w:rFonts w:ascii="Arial" w:hAnsi="Arial" w:cs="Arial"/>
          <w:sz w:val="22"/>
          <w:szCs w:val="22"/>
        </w:rPr>
        <w:t>and</w:t>
      </w:r>
      <w:r w:rsidR="00C43418" w:rsidRPr="00742EFD">
        <w:rPr>
          <w:rFonts w:ascii="Arial" w:hAnsi="Arial" w:cs="Arial"/>
          <w:sz w:val="22"/>
          <w:szCs w:val="22"/>
        </w:rPr>
        <w:t xml:space="preserve"> 6mer-m8 sites.  </w:t>
      </w:r>
      <w:r w:rsidR="008969F4" w:rsidRPr="00742EFD">
        <w:rPr>
          <w:rFonts w:ascii="Arial" w:hAnsi="Arial" w:cs="Arial"/>
          <w:sz w:val="22"/>
          <w:szCs w:val="22"/>
        </w:rPr>
        <w:t>F</w:t>
      </w:r>
      <w:r w:rsidR="009E2BCA" w:rsidRPr="00742EFD">
        <w:rPr>
          <w:rFonts w:ascii="Arial" w:hAnsi="Arial" w:cs="Arial"/>
          <w:sz w:val="22"/>
          <w:szCs w:val="22"/>
        </w:rPr>
        <w:t xml:space="preserve">or miR-155, miR-124, and lys-6, </w:t>
      </w:r>
      <w:r w:rsidR="008E6631" w:rsidRPr="00742EFD">
        <w:rPr>
          <w:rFonts w:ascii="Arial" w:hAnsi="Arial" w:cs="Arial"/>
          <w:sz w:val="22"/>
          <w:szCs w:val="22"/>
        </w:rPr>
        <w:t xml:space="preserve">sequences with </w:t>
      </w:r>
      <w:r w:rsidR="009E2BCA" w:rsidRPr="00742EFD">
        <w:rPr>
          <w:rFonts w:ascii="Arial" w:hAnsi="Arial" w:cs="Arial"/>
          <w:sz w:val="22"/>
          <w:szCs w:val="22"/>
        </w:rPr>
        <w:t>11</w:t>
      </w:r>
      <w:r w:rsidR="008969F4" w:rsidRPr="00742EFD">
        <w:rPr>
          <w:rFonts w:ascii="Arial" w:hAnsi="Arial" w:cs="Arial"/>
          <w:sz w:val="22"/>
          <w:szCs w:val="22"/>
        </w:rPr>
        <w:t>-</w:t>
      </w:r>
      <w:r w:rsidR="009E2BCA" w:rsidRPr="00742EFD">
        <w:rPr>
          <w:rFonts w:ascii="Arial" w:hAnsi="Arial" w:cs="Arial"/>
          <w:sz w:val="22"/>
          <w:szCs w:val="22"/>
        </w:rPr>
        <w:t xml:space="preserve">nt </w:t>
      </w:r>
      <w:r w:rsidR="008969F4" w:rsidRPr="00742EFD">
        <w:rPr>
          <w:rFonts w:ascii="Arial" w:hAnsi="Arial" w:cs="Arial"/>
          <w:sz w:val="22"/>
          <w:szCs w:val="22"/>
        </w:rPr>
        <w:t xml:space="preserve">sites that paired to </w:t>
      </w:r>
      <w:r w:rsidR="009E2BCA" w:rsidRPr="00742EFD">
        <w:rPr>
          <w:rFonts w:ascii="Arial" w:hAnsi="Arial" w:cs="Arial"/>
          <w:sz w:val="22"/>
          <w:szCs w:val="22"/>
        </w:rPr>
        <w:t xml:space="preserve">the </w:t>
      </w:r>
      <w:r w:rsidR="008E6631" w:rsidRPr="00742EFD">
        <w:rPr>
          <w:rFonts w:ascii="Arial" w:hAnsi="Arial" w:cs="Arial"/>
          <w:sz w:val="22"/>
          <w:szCs w:val="22"/>
        </w:rPr>
        <w:t xml:space="preserve">miRNA </w:t>
      </w:r>
      <w:r w:rsidR="009E2BCA" w:rsidRPr="00742EFD">
        <w:rPr>
          <w:rFonts w:ascii="Arial" w:hAnsi="Arial" w:cs="Arial"/>
          <w:sz w:val="22"/>
          <w:szCs w:val="22"/>
        </w:rPr>
        <w:t xml:space="preserve">3′ </w:t>
      </w:r>
      <w:r w:rsidR="008969F4" w:rsidRPr="00742EFD">
        <w:rPr>
          <w:rFonts w:ascii="Arial" w:hAnsi="Arial" w:cs="Arial"/>
          <w:sz w:val="22"/>
          <w:szCs w:val="22"/>
        </w:rPr>
        <w:t xml:space="preserve">region </w:t>
      </w:r>
      <w:r w:rsidR="008E6631" w:rsidRPr="00742EFD">
        <w:rPr>
          <w:rFonts w:ascii="Arial" w:hAnsi="Arial" w:cs="Arial"/>
          <w:sz w:val="22"/>
          <w:szCs w:val="22"/>
        </w:rPr>
        <w:t>bound with greater</w:t>
      </w:r>
      <w:r w:rsidR="009E2BCA" w:rsidRPr="00742EFD">
        <w:rPr>
          <w:rFonts w:ascii="Arial" w:hAnsi="Arial" w:cs="Arial"/>
          <w:sz w:val="22"/>
          <w:szCs w:val="22"/>
        </w:rPr>
        <w:t xml:space="preserve"> affinity than </w:t>
      </w:r>
      <w:r w:rsidR="008E6631" w:rsidRPr="00742EFD">
        <w:rPr>
          <w:rFonts w:ascii="Arial" w:hAnsi="Arial" w:cs="Arial"/>
          <w:sz w:val="22"/>
          <w:szCs w:val="22"/>
        </w:rPr>
        <w:t>did those with a</w:t>
      </w:r>
      <w:r w:rsidR="009E2BCA" w:rsidRPr="00742EFD">
        <w:rPr>
          <w:rFonts w:ascii="Arial" w:hAnsi="Arial" w:cs="Arial"/>
          <w:sz w:val="22"/>
          <w:szCs w:val="22"/>
        </w:rPr>
        <w:t xml:space="preserve"> canonical 6mer site, </w:t>
      </w:r>
      <w:commentRangeStart w:id="46"/>
      <w:commentRangeStart w:id="47"/>
      <w:r w:rsidR="008E6631" w:rsidRPr="00742EFD">
        <w:rPr>
          <w:rFonts w:ascii="Arial" w:hAnsi="Arial" w:cs="Arial"/>
          <w:sz w:val="22"/>
          <w:szCs w:val="22"/>
        </w:rPr>
        <w:t xml:space="preserve">whereas </w:t>
      </w:r>
      <w:r w:rsidR="009E2BCA" w:rsidRPr="00742EFD">
        <w:rPr>
          <w:rFonts w:ascii="Arial" w:hAnsi="Arial" w:cs="Arial"/>
          <w:sz w:val="22"/>
          <w:szCs w:val="22"/>
        </w:rPr>
        <w:t>for</w:t>
      </w:r>
      <w:commentRangeEnd w:id="46"/>
      <w:r w:rsidR="000F5FF0" w:rsidRPr="00742EFD">
        <w:rPr>
          <w:rStyle w:val="CommentReference"/>
          <w:rFonts w:ascii="Arial" w:eastAsiaTheme="minorHAnsi" w:hAnsi="Arial" w:cs="Arial"/>
          <w:sz w:val="22"/>
          <w:szCs w:val="22"/>
        </w:rPr>
        <w:commentReference w:id="46"/>
      </w:r>
      <w:commentRangeEnd w:id="47"/>
      <w:r w:rsidR="00EE2F2A">
        <w:rPr>
          <w:rStyle w:val="CommentReference"/>
          <w:rFonts w:eastAsiaTheme="minorHAnsi"/>
        </w:rPr>
        <w:commentReference w:id="47"/>
      </w:r>
      <w:r w:rsidR="009E2BCA" w:rsidRPr="00742EFD">
        <w:rPr>
          <w:rFonts w:ascii="Arial" w:hAnsi="Arial" w:cs="Arial"/>
          <w:sz w:val="22"/>
          <w:szCs w:val="22"/>
        </w:rPr>
        <w:t xml:space="preserve"> let-7a </w:t>
      </w:r>
      <w:commentRangeStart w:id="48"/>
      <w:r w:rsidR="00CC7B5B">
        <w:rPr>
          <w:rFonts w:ascii="Arial" w:hAnsi="Arial" w:cs="Arial"/>
          <w:sz w:val="22"/>
          <w:szCs w:val="22"/>
        </w:rPr>
        <w:t xml:space="preserve">and miR-1, </w:t>
      </w:r>
      <w:commentRangeEnd w:id="48"/>
      <w:r w:rsidR="00CC7B5B">
        <w:rPr>
          <w:rStyle w:val="CommentReference"/>
          <w:rFonts w:eastAsiaTheme="minorHAnsi"/>
        </w:rPr>
        <w:commentReference w:id="48"/>
      </w:r>
      <w:r w:rsidR="005770E1" w:rsidRPr="00742EFD">
        <w:rPr>
          <w:rFonts w:ascii="Arial" w:hAnsi="Arial" w:cs="Arial"/>
          <w:sz w:val="22"/>
          <w:szCs w:val="22"/>
        </w:rPr>
        <w:t xml:space="preserve">none of the 11-nt sites conferred stronger binding than </w:t>
      </w:r>
      <w:r w:rsidR="00D94F8E" w:rsidRPr="00742EFD">
        <w:rPr>
          <w:rFonts w:ascii="Arial" w:hAnsi="Arial" w:cs="Arial"/>
          <w:sz w:val="22"/>
          <w:szCs w:val="22"/>
        </w:rPr>
        <w:t xml:space="preserve">did </w:t>
      </w:r>
      <w:r w:rsidR="005770E1" w:rsidRPr="00742EFD">
        <w:rPr>
          <w:rFonts w:ascii="Arial" w:hAnsi="Arial" w:cs="Arial"/>
          <w:sz w:val="22"/>
          <w:szCs w:val="22"/>
        </w:rPr>
        <w:t>the 6mer, and for miR-</w:t>
      </w:r>
      <w:r w:rsidR="00EE2F2A">
        <w:rPr>
          <w:rFonts w:ascii="Arial" w:hAnsi="Arial" w:cs="Arial"/>
          <w:sz w:val="22"/>
          <w:szCs w:val="22"/>
        </w:rPr>
        <w:t>7</w:t>
      </w:r>
      <w:r w:rsidR="005770E1" w:rsidRPr="00742EFD">
        <w:rPr>
          <w:rFonts w:ascii="Arial" w:hAnsi="Arial" w:cs="Arial"/>
          <w:sz w:val="22"/>
          <w:szCs w:val="22"/>
        </w:rPr>
        <w:t xml:space="preserve">, none conferred stronger binding than </w:t>
      </w:r>
      <w:r w:rsidR="00D94F8E" w:rsidRPr="00742EFD">
        <w:rPr>
          <w:rFonts w:ascii="Arial" w:hAnsi="Arial" w:cs="Arial"/>
          <w:sz w:val="22"/>
          <w:szCs w:val="22"/>
        </w:rPr>
        <w:t xml:space="preserve">did </w:t>
      </w:r>
      <w:r w:rsidR="005770E1" w:rsidRPr="00742EFD">
        <w:rPr>
          <w:rFonts w:ascii="Arial" w:hAnsi="Arial" w:cs="Arial"/>
          <w:sz w:val="22"/>
          <w:szCs w:val="22"/>
        </w:rPr>
        <w:t>the 6mer-m8</w:t>
      </w:r>
      <w:r w:rsidR="009E2BCA" w:rsidRPr="00742EFD">
        <w:rPr>
          <w:rFonts w:ascii="Arial" w:hAnsi="Arial" w:cs="Arial"/>
          <w:sz w:val="22"/>
          <w:szCs w:val="22"/>
        </w:rPr>
        <w:t xml:space="preserve">. </w:t>
      </w:r>
      <w:r w:rsidR="005770E1" w:rsidRPr="00742EFD">
        <w:rPr>
          <w:rFonts w:ascii="Arial" w:hAnsi="Arial" w:cs="Arial"/>
          <w:sz w:val="22"/>
          <w:szCs w:val="22"/>
        </w:rPr>
        <w:t xml:space="preserve"> </w:t>
      </w:r>
      <w:r w:rsidR="00771542" w:rsidRPr="00742EFD">
        <w:rPr>
          <w:rFonts w:ascii="Arial" w:hAnsi="Arial" w:cs="Arial"/>
          <w:sz w:val="22"/>
          <w:szCs w:val="22"/>
        </w:rPr>
        <w:t xml:space="preserve">Moreover, for all </w:t>
      </w:r>
      <w:r w:rsidR="000F5FF0" w:rsidRPr="00742EFD">
        <w:rPr>
          <w:rFonts w:ascii="Arial" w:hAnsi="Arial" w:cs="Arial"/>
          <w:sz w:val="22"/>
          <w:szCs w:val="22"/>
        </w:rPr>
        <w:t>six</w:t>
      </w:r>
      <w:r w:rsidR="00771542" w:rsidRPr="00742EFD">
        <w:rPr>
          <w:rFonts w:ascii="Arial" w:hAnsi="Arial" w:cs="Arial"/>
          <w:sz w:val="22"/>
          <w:szCs w:val="22"/>
        </w:rPr>
        <w:t xml:space="preserve"> miRNAs, the 11-nt sites that started at positions 3 or 4 and extend</w:t>
      </w:r>
      <w:r w:rsidR="00D94F8E" w:rsidRPr="00742EFD">
        <w:rPr>
          <w:rFonts w:ascii="Arial" w:hAnsi="Arial" w:cs="Arial"/>
          <w:sz w:val="22"/>
          <w:szCs w:val="22"/>
        </w:rPr>
        <w:t>ed</w:t>
      </w:r>
      <w:r w:rsidR="00771542" w:rsidRPr="00742EFD">
        <w:rPr>
          <w:rFonts w:ascii="Arial" w:hAnsi="Arial" w:cs="Arial"/>
          <w:sz w:val="22"/>
          <w:szCs w:val="22"/>
        </w:rPr>
        <w:t xml:space="preserve"> through the center of the miRNA conferred binding </w:t>
      </w:r>
      <w:r w:rsidR="005A6D30" w:rsidRPr="00742EFD">
        <w:rPr>
          <w:rFonts w:ascii="Arial" w:hAnsi="Arial" w:cs="Arial"/>
          <w:sz w:val="22"/>
          <w:szCs w:val="22"/>
        </w:rPr>
        <w:t xml:space="preserve">no more </w:t>
      </w:r>
      <w:commentRangeStart w:id="49"/>
      <w:r w:rsidR="005A6D30" w:rsidRPr="00742EFD">
        <w:rPr>
          <w:rFonts w:ascii="Arial" w:hAnsi="Arial" w:cs="Arial"/>
          <w:sz w:val="22"/>
          <w:szCs w:val="22"/>
        </w:rPr>
        <w:t>than</w:t>
      </w:r>
      <w:commentRangeEnd w:id="49"/>
      <w:r w:rsidR="00892225">
        <w:rPr>
          <w:rStyle w:val="CommentReference"/>
          <w:rFonts w:eastAsiaTheme="minorHAnsi"/>
        </w:rPr>
        <w:commentReference w:id="49"/>
      </w:r>
      <w:r w:rsidR="00771542" w:rsidRPr="00742EFD">
        <w:rPr>
          <w:rFonts w:ascii="Arial" w:hAnsi="Arial" w:cs="Arial"/>
          <w:sz w:val="22"/>
          <w:szCs w:val="22"/>
        </w:rPr>
        <w:t xml:space="preserve"> </w:t>
      </w:r>
      <w:r w:rsidR="00892225" w:rsidRPr="00592B06">
        <w:rPr>
          <w:rFonts w:ascii="Arial" w:hAnsi="Arial" w:cs="Arial"/>
          <w:sz w:val="22"/>
          <w:szCs w:val="22"/>
          <w:highlight w:val="yellow"/>
        </w:rPr>
        <w:t>2.1</w:t>
      </w:r>
      <w:r w:rsidR="00771542" w:rsidRPr="00742EFD">
        <w:rPr>
          <w:rFonts w:ascii="Arial" w:hAnsi="Arial" w:cs="Arial"/>
          <w:sz w:val="22"/>
          <w:szCs w:val="22"/>
        </w:rPr>
        <w:t xml:space="preserve">-fold stronger than </w:t>
      </w:r>
      <w:r w:rsidR="005A6D30" w:rsidRPr="00742EFD">
        <w:rPr>
          <w:rFonts w:ascii="Arial" w:hAnsi="Arial" w:cs="Arial"/>
          <w:sz w:val="22"/>
          <w:szCs w:val="22"/>
        </w:rPr>
        <w:t xml:space="preserve">that of </w:t>
      </w:r>
      <w:r w:rsidR="00771542" w:rsidRPr="00742EFD">
        <w:rPr>
          <w:rFonts w:ascii="Arial" w:hAnsi="Arial" w:cs="Arial"/>
          <w:sz w:val="22"/>
          <w:szCs w:val="22"/>
        </w:rPr>
        <w:t>the 6mer-m8</w:t>
      </w:r>
      <w:r w:rsidR="00092AA7" w:rsidRPr="00742EFD">
        <w:rPr>
          <w:rFonts w:ascii="Arial" w:hAnsi="Arial" w:cs="Arial"/>
          <w:sz w:val="22"/>
          <w:szCs w:val="22"/>
        </w:rPr>
        <w:t xml:space="preserve"> site</w:t>
      </w:r>
      <w:r w:rsidR="00771542" w:rsidRPr="00742EFD">
        <w:rPr>
          <w:rFonts w:ascii="Arial" w:hAnsi="Arial" w:cs="Arial"/>
          <w:sz w:val="22"/>
          <w:szCs w:val="22"/>
        </w:rPr>
        <w:t xml:space="preserve">, </w:t>
      </w:r>
      <w:r w:rsidR="00092AA7" w:rsidRPr="00742EFD">
        <w:rPr>
          <w:rFonts w:ascii="Arial" w:hAnsi="Arial" w:cs="Arial"/>
          <w:sz w:val="22"/>
          <w:szCs w:val="22"/>
        </w:rPr>
        <w:t>which also starts at position 3 but extends only 6 nt.  These</w:t>
      </w:r>
      <w:r w:rsidR="005A6D30" w:rsidRPr="00742EFD">
        <w:rPr>
          <w:rFonts w:ascii="Arial" w:hAnsi="Arial" w:cs="Arial"/>
          <w:sz w:val="22"/>
          <w:szCs w:val="22"/>
        </w:rPr>
        <w:t xml:space="preserve"> results</w:t>
      </w:r>
      <w:r w:rsidR="00771542" w:rsidRPr="00742EFD">
        <w:rPr>
          <w:rFonts w:ascii="Arial" w:hAnsi="Arial" w:cs="Arial"/>
          <w:sz w:val="22"/>
          <w:szCs w:val="22"/>
        </w:rPr>
        <w:t xml:space="preserve"> called into</w:t>
      </w:r>
      <w:r w:rsidR="00092AA7" w:rsidRPr="00742EFD">
        <w:rPr>
          <w:rFonts w:ascii="Arial" w:hAnsi="Arial" w:cs="Arial"/>
          <w:sz w:val="22"/>
          <w:szCs w:val="22"/>
        </w:rPr>
        <w:t xml:space="preserve"> question the function of centered sites, although we cannot rule out the</w:t>
      </w:r>
      <w:r w:rsidR="005A6D30" w:rsidRPr="00742EFD">
        <w:rPr>
          <w:rFonts w:ascii="Arial" w:hAnsi="Arial" w:cs="Arial"/>
          <w:sz w:val="22"/>
          <w:szCs w:val="22"/>
        </w:rPr>
        <w:t xml:space="preserve"> possibility that </w:t>
      </w:r>
      <w:r w:rsidR="00D94F8E" w:rsidRPr="00742EFD">
        <w:rPr>
          <w:rFonts w:ascii="Arial" w:hAnsi="Arial" w:cs="Arial"/>
          <w:sz w:val="22"/>
          <w:szCs w:val="22"/>
        </w:rPr>
        <w:t xml:space="preserve">these sites </w:t>
      </w:r>
      <w:r w:rsidR="005A6D30" w:rsidRPr="00742EFD">
        <w:rPr>
          <w:rFonts w:ascii="Arial" w:hAnsi="Arial" w:cs="Arial"/>
          <w:sz w:val="22"/>
          <w:szCs w:val="22"/>
        </w:rPr>
        <w:t xml:space="preserve">function for some miRNAs and not others.  Indeed, </w:t>
      </w:r>
      <w:r w:rsidR="00EA61AA" w:rsidRPr="00742EFD">
        <w:rPr>
          <w:rFonts w:ascii="Arial" w:hAnsi="Arial" w:cs="Arial"/>
          <w:sz w:val="22"/>
          <w:szCs w:val="22"/>
        </w:rPr>
        <w:t xml:space="preserve">the </w:t>
      </w:r>
      <w:r w:rsidR="005A6D30" w:rsidRPr="00742EFD">
        <w:rPr>
          <w:rFonts w:ascii="Arial" w:hAnsi="Arial" w:cs="Arial"/>
          <w:sz w:val="22"/>
          <w:szCs w:val="22"/>
        </w:rPr>
        <w:t xml:space="preserve">newly identified </w:t>
      </w:r>
      <w:r w:rsidR="00EA61AA" w:rsidRPr="00742EFD">
        <w:rPr>
          <w:rFonts w:ascii="Arial" w:hAnsi="Arial" w:cs="Arial"/>
          <w:sz w:val="22"/>
          <w:szCs w:val="22"/>
        </w:rPr>
        <w:t xml:space="preserve">3′-only sites functioned for only miR-155, miR-124, and lys-6, and even among these, the optimal region of pairing differed, with </w:t>
      </w:r>
      <w:r w:rsidR="00D94F8E" w:rsidRPr="00742EFD">
        <w:rPr>
          <w:rFonts w:ascii="Arial" w:hAnsi="Arial" w:cs="Arial"/>
          <w:sz w:val="22"/>
          <w:szCs w:val="22"/>
        </w:rPr>
        <w:t xml:space="preserve">miR-155 preferring pairing to positions </w:t>
      </w:r>
      <w:r w:rsidR="009E2BCA" w:rsidRPr="00742EFD">
        <w:rPr>
          <w:rFonts w:ascii="Arial" w:hAnsi="Arial" w:cs="Arial"/>
          <w:sz w:val="22"/>
          <w:szCs w:val="22"/>
        </w:rPr>
        <w:t>13–23, rather than 9–19</w:t>
      </w:r>
      <w:r w:rsidR="00D94F8E" w:rsidRPr="00742EFD">
        <w:rPr>
          <w:rFonts w:ascii="Arial" w:hAnsi="Arial" w:cs="Arial"/>
          <w:sz w:val="22"/>
          <w:szCs w:val="22"/>
        </w:rPr>
        <w:t xml:space="preserve"> (Fig. </w:t>
      </w:r>
      <w:r w:rsidR="008920BA" w:rsidRPr="00742EFD">
        <w:rPr>
          <w:rFonts w:ascii="Arial" w:hAnsi="Arial" w:cs="Arial"/>
          <w:sz w:val="22"/>
          <w:szCs w:val="22"/>
        </w:rPr>
        <w:t>3A</w:t>
      </w:r>
      <w:r w:rsidR="00D94F8E" w:rsidRPr="00742EFD">
        <w:rPr>
          <w:rFonts w:ascii="Arial" w:hAnsi="Arial" w:cs="Arial"/>
          <w:sz w:val="22"/>
          <w:szCs w:val="22"/>
        </w:rPr>
        <w:t>)</w:t>
      </w:r>
      <w:r w:rsidR="009E2BCA" w:rsidRPr="00742EFD">
        <w:rPr>
          <w:rFonts w:ascii="Arial" w:hAnsi="Arial" w:cs="Arial"/>
          <w:sz w:val="22"/>
          <w:szCs w:val="22"/>
        </w:rPr>
        <w:t xml:space="preserve">. </w:t>
      </w:r>
    </w:p>
    <w:p w14:paraId="4A25457C" w14:textId="60A25267" w:rsidR="009E2BCA" w:rsidRPr="00742EFD" w:rsidRDefault="00B83BCB" w:rsidP="00B83BCB">
      <w:pPr>
        <w:spacing w:line="360" w:lineRule="auto"/>
        <w:ind w:firstLine="720"/>
        <w:rPr>
          <w:rFonts w:ascii="Arial" w:hAnsi="Arial" w:cs="Arial"/>
          <w:color w:val="000000" w:themeColor="text1"/>
          <w:sz w:val="22"/>
          <w:szCs w:val="22"/>
        </w:rPr>
      </w:pPr>
      <w:r w:rsidRPr="00742EFD">
        <w:rPr>
          <w:rFonts w:ascii="Arial" w:hAnsi="Arial" w:cs="Arial"/>
          <w:sz w:val="22"/>
          <w:szCs w:val="22"/>
        </w:rPr>
        <w:t xml:space="preserve">We next considered </w:t>
      </w:r>
      <w:r w:rsidR="009E2BCA" w:rsidRPr="00742EFD">
        <w:rPr>
          <w:rFonts w:ascii="Arial" w:hAnsi="Arial" w:cs="Arial"/>
          <w:sz w:val="22"/>
          <w:szCs w:val="22"/>
        </w:rPr>
        <w:t>an expanded set of site</w:t>
      </w:r>
      <w:r w:rsidRPr="00742EFD">
        <w:rPr>
          <w:rFonts w:ascii="Arial" w:hAnsi="Arial" w:cs="Arial"/>
          <w:sz w:val="22"/>
          <w:szCs w:val="22"/>
        </w:rPr>
        <w:t xml:space="preserve"> </w:t>
      </w:r>
      <w:r w:rsidR="009E2BCA" w:rsidRPr="00742EFD">
        <w:rPr>
          <w:rFonts w:ascii="Arial" w:hAnsi="Arial" w:cs="Arial"/>
          <w:sz w:val="22"/>
          <w:szCs w:val="22"/>
        </w:rPr>
        <w:t>types</w:t>
      </w:r>
      <w:r w:rsidRPr="00742EFD">
        <w:rPr>
          <w:rFonts w:ascii="Arial" w:hAnsi="Arial" w:cs="Arial"/>
          <w:sz w:val="22"/>
          <w:szCs w:val="22"/>
        </w:rPr>
        <w:t xml:space="preserve"> </w:t>
      </w:r>
      <w:r w:rsidR="0091690A" w:rsidRPr="00742EFD">
        <w:rPr>
          <w:rFonts w:ascii="Arial" w:hAnsi="Arial" w:cs="Arial"/>
          <w:sz w:val="22"/>
          <w:szCs w:val="22"/>
        </w:rPr>
        <w:t>identified through a meta analysis of repression data</w:t>
      </w:r>
      <w:r w:rsidR="009E2BCA" w:rsidRPr="00742EFD">
        <w:rPr>
          <w:rFonts w:ascii="Arial" w:hAnsi="Arial" w:cs="Arial"/>
          <w:sz w:val="22"/>
          <w:szCs w:val="22"/>
        </w:rPr>
        <w:fldChar w:fldCharType="begin"/>
      </w:r>
      <w:r w:rsidR="009E2BCA" w:rsidRPr="00742EFD">
        <w:rPr>
          <w:rFonts w:ascii="Arial" w:hAnsi="Arial" w:cs="Arial"/>
          <w:sz w:val="22"/>
          <w:szCs w:val="22"/>
        </w:rPr>
        <w:instrText xml:space="preserve"> ADDIN PAPERS2_CITATIONS &lt;citation&gt;&lt;priority&gt;0&lt;/priority&gt;&lt;uuid&gt;97F6B595-6E82-4F44-967E-65216132A123&lt;/uuid&gt;&lt;publications&gt;&lt;publication&gt;&lt;subtype&gt;400&lt;/subtype&gt;&lt;publisher&gt;Nature Research&lt;/publisher&gt;&lt;title&gt;General rules for functional microRNA targeting.&lt;/title&gt;&lt;url&gt;http://www.nature.com/doifinder/10.1038/ng.3694&lt;/url&gt;&lt;volume&gt;48&lt;/volume&gt;&lt;publication_date&gt;99201612001200000000220000&lt;/publication_date&gt;&lt;uuid&gt;0E402D36-0FB4-42A8-BBD6-C3F4CE3EF624&lt;/uuid&gt;&lt;type&gt;400&lt;/type&gt;&lt;accepted_date&gt;99201609141200000000222000&lt;/accepted_date&gt;&lt;number&gt;12&lt;/number&gt;&lt;submission_date&gt;99201605041200000000222000&lt;/submission_date&gt;&lt;doi&gt;10.1038/ng.3694&lt;/doi&gt;&lt;institution&gt;Center for RNA Research, Institute for Basic Science, Seoul, Republic of Korea.&lt;/institution&gt;&lt;startpage&gt;1517&lt;/startpage&gt;&lt;endpage&gt;1526&lt;/endpage&gt;&lt;bundle&gt;&lt;publication&gt;&lt;title&gt;Nature genetics&lt;/title&gt;&lt;uuid&gt;CDA4F077-BAAD-47BF-BD82-B19B1C469DBD&lt;/uuid&gt;&lt;subtype&gt;-100&lt;/subtype&gt;&lt;type&gt;-100&lt;/type&gt;&lt;/publication&gt;&lt;/bundle&gt;&lt;authors&gt;&lt;author&gt;&lt;lastName&gt;Kim&lt;/lastName&gt;&lt;firstName&gt;Doyeon&lt;/firstName&gt;&lt;/author&gt;&lt;author&gt;&lt;lastName&gt;Sung&lt;/lastName&gt;&lt;firstName&gt;You&lt;/firstName&gt;&lt;middleNames&gt;Me&lt;/middleNames&gt;&lt;/author&gt;&lt;author&gt;&lt;lastName&gt;Park&lt;/lastName&gt;&lt;firstName&gt;Jinman&lt;/firstName&gt;&lt;/author&gt;&lt;author&gt;&lt;lastName&gt;Kim&lt;/lastName&gt;&lt;firstName&gt;Sukjun&lt;/firstName&gt;&lt;/author&gt;&lt;author&gt;&lt;lastName&gt;Kim&lt;/lastName&gt;&lt;firstName&gt;Jongkyu&lt;/firstName&gt;&lt;/author&gt;&lt;author&gt;&lt;lastName&gt;Park&lt;/lastName&gt;&lt;firstName&gt;Junhee&lt;/firstName&gt;&lt;/author&gt;&lt;author&gt;&lt;lastName&gt;Ha&lt;/lastName&gt;&lt;firstName&gt;Haeok&lt;/firstName&gt;&lt;/author&gt;&lt;author&gt;&lt;lastName&gt;Bae&lt;/lastName&gt;&lt;firstName&gt;Jung&lt;/firstName&gt;&lt;middleNames&gt;Yoon&lt;/middleNames&gt;&lt;/author&gt;&lt;author&gt;&lt;lastName&gt;Kim&lt;/lastName&gt;&lt;firstName&gt;SoHui&lt;/firstName&gt;&lt;/author&gt;&lt;author&gt;&lt;lastName&gt;Baek&lt;/lastName&gt;&lt;firstName&gt;Daehyun&lt;/firstName&gt;&lt;/author&gt;&lt;/authors&gt;&lt;/publication&gt;&lt;/publications&gt;&lt;cites&gt;&lt;/cites&gt;&lt;/citation&gt;</w:instrText>
      </w:r>
      <w:r w:rsidR="009E2BCA" w:rsidRPr="00742EFD">
        <w:rPr>
          <w:rFonts w:ascii="Arial" w:hAnsi="Arial" w:cs="Arial"/>
          <w:sz w:val="22"/>
          <w:szCs w:val="22"/>
        </w:rPr>
        <w:fldChar w:fldCharType="separate"/>
      </w:r>
      <w:r w:rsidR="009E2BCA" w:rsidRPr="00742EFD">
        <w:rPr>
          <w:rFonts w:ascii="Arial" w:hAnsi="Arial" w:cs="Arial"/>
          <w:sz w:val="22"/>
          <w:szCs w:val="22"/>
        </w:rPr>
        <w:t>{Kim:2016bo}</w:t>
      </w:r>
      <w:r w:rsidR="009E2BCA" w:rsidRPr="00742EFD">
        <w:rPr>
          <w:rFonts w:ascii="Arial" w:hAnsi="Arial" w:cs="Arial"/>
          <w:sz w:val="22"/>
          <w:szCs w:val="22"/>
        </w:rPr>
        <w:fldChar w:fldCharType="end"/>
      </w:r>
      <w:r w:rsidR="009E2BCA" w:rsidRPr="00742EFD">
        <w:rPr>
          <w:rFonts w:ascii="Arial" w:hAnsi="Arial" w:cs="Arial"/>
          <w:sz w:val="22"/>
          <w:szCs w:val="22"/>
        </w:rPr>
        <w:t xml:space="preserve">. </w:t>
      </w:r>
      <w:r w:rsidR="0091690A" w:rsidRPr="00742EFD">
        <w:rPr>
          <w:rFonts w:ascii="Arial" w:hAnsi="Arial" w:cs="Arial"/>
          <w:sz w:val="22"/>
          <w:szCs w:val="22"/>
        </w:rPr>
        <w:t xml:space="preserve"> </w:t>
      </w:r>
      <w:r w:rsidR="00202D10" w:rsidRPr="00742EFD">
        <w:rPr>
          <w:rFonts w:ascii="Arial" w:hAnsi="Arial" w:cs="Arial"/>
          <w:sz w:val="22"/>
          <w:szCs w:val="22"/>
        </w:rPr>
        <w:t>Supplementing</w:t>
      </w:r>
      <w:r w:rsidR="008E38C1" w:rsidRPr="00742EFD">
        <w:rPr>
          <w:rFonts w:ascii="Arial" w:hAnsi="Arial" w:cs="Arial"/>
          <w:sz w:val="22"/>
          <w:szCs w:val="22"/>
        </w:rPr>
        <w:t xml:space="preserve"> the canonical sites (Fig. 1A), </w:t>
      </w:r>
      <w:r w:rsidR="00491ABA" w:rsidRPr="00742EFD">
        <w:rPr>
          <w:rFonts w:ascii="Arial" w:hAnsi="Arial" w:cs="Arial"/>
          <w:sz w:val="22"/>
          <w:szCs w:val="22"/>
        </w:rPr>
        <w:t>an</w:t>
      </w:r>
      <w:r w:rsidR="009E2BCA" w:rsidRPr="00742EFD">
        <w:rPr>
          <w:rFonts w:ascii="Arial" w:hAnsi="Arial" w:cs="Arial"/>
          <w:sz w:val="22"/>
          <w:szCs w:val="22"/>
        </w:rPr>
        <w:t xml:space="preserve"> offset 7mer </w:t>
      </w:r>
      <w:r w:rsidR="008E38C1" w:rsidRPr="00742EFD">
        <w:rPr>
          <w:rFonts w:ascii="Arial" w:hAnsi="Arial" w:cs="Arial"/>
          <w:sz w:val="22"/>
          <w:szCs w:val="22"/>
        </w:rPr>
        <w:t>(which pairs to miRNA nucleotides</w:t>
      </w:r>
      <w:r w:rsidR="009E2BCA" w:rsidRPr="00742EFD">
        <w:rPr>
          <w:rFonts w:ascii="Arial" w:hAnsi="Arial" w:cs="Arial"/>
          <w:sz w:val="22"/>
          <w:szCs w:val="22"/>
        </w:rPr>
        <w:t xml:space="preserve"> 3–9</w:t>
      </w:r>
      <w:r w:rsidR="008E38C1" w:rsidRPr="00742EFD">
        <w:rPr>
          <w:rFonts w:ascii="Arial" w:hAnsi="Arial" w:cs="Arial"/>
          <w:sz w:val="22"/>
          <w:szCs w:val="22"/>
        </w:rPr>
        <w:t>)</w:t>
      </w:r>
      <w:r w:rsidR="009E2BCA" w:rsidRPr="00742EFD">
        <w:rPr>
          <w:rFonts w:ascii="Arial" w:hAnsi="Arial" w:cs="Arial"/>
          <w:sz w:val="22"/>
          <w:szCs w:val="22"/>
        </w:rPr>
        <w:t xml:space="preserve">, as well as four context-dependent </w:t>
      </w:r>
      <w:proofErr w:type="spellStart"/>
      <w:r w:rsidR="009E2BCA" w:rsidRPr="00742EFD">
        <w:rPr>
          <w:rFonts w:ascii="Arial" w:hAnsi="Arial" w:cs="Arial"/>
          <w:sz w:val="22"/>
          <w:szCs w:val="22"/>
        </w:rPr>
        <w:t>noncanonical</w:t>
      </w:r>
      <w:proofErr w:type="spellEnd"/>
      <w:r w:rsidR="009E2BCA" w:rsidRPr="00742EFD">
        <w:rPr>
          <w:rFonts w:ascii="Arial" w:hAnsi="Arial" w:cs="Arial"/>
          <w:sz w:val="22"/>
          <w:szCs w:val="22"/>
        </w:rPr>
        <w:t xml:space="preserve"> site types (CDNST)</w:t>
      </w:r>
      <w:r w:rsidR="008E38C1" w:rsidRPr="00742EFD">
        <w:rPr>
          <w:rFonts w:ascii="Arial" w:hAnsi="Arial" w:cs="Arial"/>
          <w:sz w:val="22"/>
          <w:szCs w:val="22"/>
        </w:rPr>
        <w:t xml:space="preserve"> are proposed to </w:t>
      </w:r>
      <w:r w:rsidR="00202D10" w:rsidRPr="00742EFD">
        <w:rPr>
          <w:rFonts w:ascii="Arial" w:hAnsi="Arial" w:cs="Arial"/>
          <w:sz w:val="22"/>
          <w:szCs w:val="22"/>
        </w:rPr>
        <w:t xml:space="preserve">substantially </w:t>
      </w:r>
      <w:r w:rsidR="008E38C1" w:rsidRPr="00742EFD">
        <w:rPr>
          <w:rFonts w:ascii="Arial" w:hAnsi="Arial" w:cs="Arial"/>
          <w:sz w:val="22"/>
          <w:szCs w:val="22"/>
        </w:rPr>
        <w:t>extend the scope of miRNA–mRNA regulatory interactions</w:t>
      </w:r>
      <w:r w:rsidR="008E38C1" w:rsidRPr="00742EFD">
        <w:rPr>
          <w:rFonts w:ascii="Arial" w:hAnsi="Arial" w:cs="Arial"/>
          <w:sz w:val="22"/>
          <w:szCs w:val="22"/>
        </w:rPr>
        <w:fldChar w:fldCharType="begin"/>
      </w:r>
      <w:r w:rsidR="008E38C1" w:rsidRPr="00742EFD">
        <w:rPr>
          <w:rFonts w:ascii="Arial" w:hAnsi="Arial" w:cs="Arial"/>
          <w:sz w:val="22"/>
          <w:szCs w:val="22"/>
        </w:rPr>
        <w:instrText xml:space="preserve"> ADDIN PAPERS2_CITATIONS &lt;citation&gt;&lt;priority&gt;0&lt;/priority&gt;&lt;uuid&gt;97F6B595-6E82-4F44-967E-65216132A123&lt;/uuid&gt;&lt;publications&gt;&lt;publication&gt;&lt;subtype&gt;400&lt;/subtype&gt;&lt;publisher&gt;Nature Research&lt;/publisher&gt;&lt;title&gt;General rules for functional microRNA targeting.&lt;/title&gt;&lt;url&gt;http://www.nature.com/doifinder/10.1038/ng.3694&lt;/url&gt;&lt;volume&gt;48&lt;/volume&gt;&lt;publication_date&gt;99201612001200000000220000&lt;/publication_date&gt;&lt;uuid&gt;0E402D36-0FB4-42A8-BBD6-C3F4CE3EF624&lt;/uuid&gt;&lt;type&gt;400&lt;/type&gt;&lt;accepted_date&gt;99201609141200000000222000&lt;/accepted_date&gt;&lt;number&gt;12&lt;/number&gt;&lt;submission_date&gt;99201605041200000000222000&lt;/submission_date&gt;&lt;doi&gt;10.1038/ng.3694&lt;/doi&gt;&lt;institution&gt;Center for RNA Research, Institute for Basic Science, Seoul, Republic of Korea.&lt;/institution&gt;&lt;startpage&gt;1517&lt;/startpage&gt;&lt;endpage&gt;1526&lt;/endpage&gt;&lt;bundle&gt;&lt;publication&gt;&lt;title&gt;Nature genetics&lt;/title&gt;&lt;uuid&gt;CDA4F077-BAAD-47BF-BD82-B19B1C469DBD&lt;/uuid&gt;&lt;subtype&gt;-100&lt;/subtype&gt;&lt;type&gt;-100&lt;/type&gt;&lt;/publication&gt;&lt;/bundle&gt;&lt;authors&gt;&lt;author&gt;&lt;lastName&gt;Kim&lt;/lastName&gt;&lt;firstName&gt;Doyeon&lt;/firstName&gt;&lt;/author&gt;&lt;author&gt;&lt;lastName&gt;Sung&lt;/lastName&gt;&lt;firstName&gt;You&lt;/firstName&gt;&lt;middleNames&gt;Me&lt;/middleNames&gt;&lt;/author&gt;&lt;author&gt;&lt;lastName&gt;Park&lt;/lastName&gt;&lt;firstName&gt;Jinman&lt;/firstName&gt;&lt;/author&gt;&lt;author&gt;&lt;lastName&gt;Kim&lt;/lastName&gt;&lt;firstName&gt;Sukjun&lt;/firstName&gt;&lt;/author&gt;&lt;author&gt;&lt;lastName&gt;Kim&lt;/lastName&gt;&lt;firstName&gt;Jongkyu&lt;/firstName&gt;&lt;/author&gt;&lt;author&gt;&lt;lastName&gt;Park&lt;/lastName&gt;&lt;firstName&gt;Junhee&lt;/firstName&gt;&lt;/author&gt;&lt;author&gt;&lt;lastName&gt;Ha&lt;/lastName&gt;&lt;firstName&gt;Haeok&lt;/firstName&gt;&lt;/author&gt;&lt;author&gt;&lt;lastName&gt;Bae&lt;/lastName&gt;&lt;firstName&gt;Jung&lt;/firstName&gt;&lt;middleNames&gt;Yoon&lt;/middleNames&gt;&lt;/author&gt;&lt;author&gt;&lt;lastName&gt;Kim&lt;/lastName&gt;&lt;firstName&gt;SoHui&lt;/firstName&gt;&lt;/author&gt;&lt;author&gt;&lt;lastName&gt;Baek&lt;/lastName&gt;&lt;firstName&gt;Daehyun&lt;/firstName&gt;&lt;/author&gt;&lt;/authors&gt;&lt;/publication&gt;&lt;/publications&gt;&lt;cites&gt;&lt;/cites&gt;&lt;/citation&gt;</w:instrText>
      </w:r>
      <w:r w:rsidR="008E38C1" w:rsidRPr="00742EFD">
        <w:rPr>
          <w:rFonts w:ascii="Arial" w:hAnsi="Arial" w:cs="Arial"/>
          <w:sz w:val="22"/>
          <w:szCs w:val="22"/>
        </w:rPr>
        <w:fldChar w:fldCharType="separate"/>
      </w:r>
      <w:r w:rsidR="008E38C1" w:rsidRPr="00742EFD">
        <w:rPr>
          <w:rFonts w:ascii="Arial" w:hAnsi="Arial" w:cs="Arial"/>
          <w:sz w:val="22"/>
          <w:szCs w:val="22"/>
        </w:rPr>
        <w:t>{Kim:2016bo}</w:t>
      </w:r>
      <w:r w:rsidR="008E38C1" w:rsidRPr="00742EFD">
        <w:rPr>
          <w:rFonts w:ascii="Arial" w:hAnsi="Arial" w:cs="Arial"/>
          <w:sz w:val="22"/>
          <w:szCs w:val="22"/>
        </w:rPr>
        <w:fldChar w:fldCharType="end"/>
      </w:r>
      <w:r w:rsidR="009E2BCA" w:rsidRPr="00742EFD">
        <w:rPr>
          <w:rFonts w:ascii="Arial" w:hAnsi="Arial" w:cs="Arial"/>
          <w:sz w:val="22"/>
          <w:szCs w:val="22"/>
        </w:rPr>
        <w:t xml:space="preserve">. </w:t>
      </w:r>
      <w:r w:rsidR="00491ABA" w:rsidRPr="00742EFD">
        <w:rPr>
          <w:rFonts w:ascii="Arial" w:hAnsi="Arial" w:cs="Arial"/>
          <w:sz w:val="22"/>
          <w:szCs w:val="22"/>
        </w:rPr>
        <w:t xml:space="preserve"> </w:t>
      </w:r>
      <w:r w:rsidR="00D35787" w:rsidRPr="00742EFD">
        <w:rPr>
          <w:rFonts w:ascii="Arial" w:hAnsi="Arial" w:cs="Arial"/>
          <w:sz w:val="22"/>
          <w:szCs w:val="22"/>
        </w:rPr>
        <w:t>W</w:t>
      </w:r>
      <w:r w:rsidR="009E2BCA" w:rsidRPr="00742EFD">
        <w:rPr>
          <w:rFonts w:ascii="Arial" w:hAnsi="Arial" w:cs="Arial"/>
          <w:sz w:val="22"/>
          <w:szCs w:val="22"/>
        </w:rPr>
        <w:t xml:space="preserve">e </w:t>
      </w:r>
      <w:r w:rsidR="00D35787" w:rsidRPr="00742EFD">
        <w:rPr>
          <w:rFonts w:ascii="Arial" w:hAnsi="Arial" w:cs="Arial"/>
          <w:sz w:val="22"/>
          <w:szCs w:val="22"/>
        </w:rPr>
        <w:t xml:space="preserve">found </w:t>
      </w:r>
      <w:r w:rsidR="009E2BCA" w:rsidRPr="00742EFD">
        <w:rPr>
          <w:rFonts w:ascii="Arial" w:hAnsi="Arial" w:cs="Arial"/>
          <w:sz w:val="22"/>
          <w:szCs w:val="22"/>
        </w:rPr>
        <w:t xml:space="preserve">no </w:t>
      </w:r>
      <w:r w:rsidR="00FF3985" w:rsidRPr="00742EFD">
        <w:rPr>
          <w:rFonts w:ascii="Arial" w:hAnsi="Arial" w:cs="Arial"/>
          <w:sz w:val="22"/>
          <w:szCs w:val="22"/>
        </w:rPr>
        <w:t xml:space="preserve">general </w:t>
      </w:r>
      <w:r w:rsidR="00D35787" w:rsidRPr="00742EFD">
        <w:rPr>
          <w:rFonts w:ascii="Arial" w:hAnsi="Arial" w:cs="Arial"/>
          <w:sz w:val="22"/>
          <w:szCs w:val="22"/>
        </w:rPr>
        <w:t>support</w:t>
      </w:r>
      <w:r w:rsidR="009E2BCA" w:rsidRPr="00742EFD">
        <w:rPr>
          <w:rFonts w:ascii="Arial" w:hAnsi="Arial" w:cs="Arial"/>
          <w:sz w:val="22"/>
          <w:szCs w:val="22"/>
        </w:rPr>
        <w:t xml:space="preserve"> for the offset 7mer site, as the relative binding </w:t>
      </w:r>
      <w:r w:rsidR="00491ABA" w:rsidRPr="00742EFD">
        <w:rPr>
          <w:rFonts w:ascii="Arial" w:hAnsi="Arial" w:cs="Arial"/>
          <w:sz w:val="22"/>
          <w:szCs w:val="22"/>
        </w:rPr>
        <w:t xml:space="preserve">conferred by this site </w:t>
      </w:r>
      <w:r w:rsidR="00D316A7">
        <w:rPr>
          <w:rFonts w:ascii="Arial" w:hAnsi="Arial" w:cs="Arial"/>
          <w:sz w:val="22"/>
          <w:szCs w:val="22"/>
        </w:rPr>
        <w:t>over</w:t>
      </w:r>
      <w:r w:rsidR="00D316A7" w:rsidRPr="00742EFD">
        <w:rPr>
          <w:rFonts w:ascii="Arial" w:hAnsi="Arial" w:cs="Arial"/>
          <w:sz w:val="22"/>
          <w:szCs w:val="22"/>
        </w:rPr>
        <w:t xml:space="preserve"> </w:t>
      </w:r>
      <w:r w:rsidR="009E2BCA" w:rsidRPr="00742EFD">
        <w:rPr>
          <w:rFonts w:ascii="Arial" w:hAnsi="Arial" w:cs="Arial"/>
          <w:sz w:val="22"/>
          <w:szCs w:val="22"/>
        </w:rPr>
        <w:t xml:space="preserve">the </w:t>
      </w:r>
      <w:r w:rsidR="00491ABA" w:rsidRPr="00742EFD">
        <w:rPr>
          <w:rFonts w:ascii="Arial" w:hAnsi="Arial" w:cs="Arial"/>
          <w:sz w:val="22"/>
          <w:szCs w:val="22"/>
        </w:rPr>
        <w:t xml:space="preserve">canonical </w:t>
      </w:r>
      <w:r w:rsidR="009E2BCA" w:rsidRPr="00742EFD">
        <w:rPr>
          <w:rFonts w:ascii="Arial" w:hAnsi="Arial" w:cs="Arial"/>
          <w:sz w:val="22"/>
          <w:szCs w:val="22"/>
        </w:rPr>
        <w:t>6mer-m8</w:t>
      </w:r>
      <w:r w:rsidR="00491ABA" w:rsidRPr="00742EFD">
        <w:rPr>
          <w:rFonts w:ascii="Arial" w:hAnsi="Arial" w:cs="Arial"/>
          <w:sz w:val="22"/>
          <w:szCs w:val="22"/>
        </w:rPr>
        <w:t xml:space="preserve"> nested within it</w:t>
      </w:r>
      <w:r w:rsidR="009E2BCA" w:rsidRPr="00742EFD">
        <w:rPr>
          <w:rFonts w:ascii="Arial" w:hAnsi="Arial" w:cs="Arial"/>
          <w:sz w:val="22"/>
          <w:szCs w:val="22"/>
        </w:rPr>
        <w:t xml:space="preserve"> ranged between 0.52 and 1.</w:t>
      </w:r>
      <w:r w:rsidR="00D00B7A">
        <w:rPr>
          <w:rFonts w:ascii="Arial" w:hAnsi="Arial" w:cs="Arial"/>
          <w:sz w:val="22"/>
          <w:szCs w:val="22"/>
        </w:rPr>
        <w:t>61</w:t>
      </w:r>
      <w:del w:id="50" w:author="Sean E. McGeary" w:date="2018-05-07T19:47:00Z">
        <w:r w:rsidR="009E2BCA" w:rsidRPr="00742EFD" w:rsidDel="00FE0B53">
          <w:rPr>
            <w:rFonts w:ascii="Arial" w:hAnsi="Arial" w:cs="Arial"/>
            <w:sz w:val="22"/>
            <w:szCs w:val="22"/>
          </w:rPr>
          <w:delText>–</w:delText>
        </w:r>
      </w:del>
      <w:ins w:id="51" w:author="Sean E. McGeary" w:date="2018-05-07T19:47:00Z">
        <w:r w:rsidR="00FE0B53">
          <w:rPr>
            <w:rFonts w:ascii="Arial" w:hAnsi="Arial" w:cs="Arial"/>
            <w:sz w:val="22"/>
            <w:szCs w:val="22"/>
          </w:rPr>
          <w:t>-</w:t>
        </w:r>
      </w:ins>
      <w:r w:rsidR="009E2BCA" w:rsidRPr="00742EFD">
        <w:rPr>
          <w:rFonts w:ascii="Arial" w:hAnsi="Arial" w:cs="Arial"/>
          <w:sz w:val="22"/>
          <w:szCs w:val="22"/>
        </w:rPr>
        <w:t xml:space="preserve">fold </w:t>
      </w:r>
      <w:commentRangeStart w:id="52"/>
      <w:r w:rsidR="009E2BCA" w:rsidRPr="00742EFD">
        <w:rPr>
          <w:rFonts w:ascii="Arial" w:hAnsi="Arial" w:cs="Arial"/>
          <w:sz w:val="22"/>
          <w:szCs w:val="22"/>
        </w:rPr>
        <w:t>(</w:t>
      </w:r>
      <w:r w:rsidR="008036C0" w:rsidRPr="00742EFD">
        <w:rPr>
          <w:rFonts w:ascii="Arial" w:hAnsi="Arial" w:cs="Arial"/>
          <w:sz w:val="22"/>
          <w:szCs w:val="22"/>
        </w:rPr>
        <w:t>f</w:t>
      </w:r>
      <w:r w:rsidR="009E2BCA" w:rsidRPr="00742EFD">
        <w:rPr>
          <w:rFonts w:ascii="Arial" w:hAnsi="Arial" w:cs="Arial"/>
          <w:sz w:val="22"/>
          <w:szCs w:val="22"/>
        </w:rPr>
        <w:t>ig</w:t>
      </w:r>
      <w:r w:rsidR="00C10FE9" w:rsidRPr="00742EFD">
        <w:rPr>
          <w:rFonts w:ascii="Arial" w:hAnsi="Arial" w:cs="Arial"/>
          <w:sz w:val="22"/>
          <w:szCs w:val="22"/>
        </w:rPr>
        <w:t>.</w:t>
      </w:r>
      <w:r w:rsidR="009E2BCA" w:rsidRPr="00742EFD">
        <w:rPr>
          <w:rFonts w:ascii="Arial" w:hAnsi="Arial" w:cs="Arial"/>
          <w:sz w:val="22"/>
          <w:szCs w:val="22"/>
        </w:rPr>
        <w:t xml:space="preserve"> </w:t>
      </w:r>
      <w:r w:rsidR="008920BA" w:rsidRPr="00742EFD">
        <w:rPr>
          <w:rFonts w:ascii="Arial" w:hAnsi="Arial" w:cs="Arial"/>
          <w:sz w:val="22"/>
          <w:szCs w:val="22"/>
        </w:rPr>
        <w:t>S2A</w:t>
      </w:r>
      <w:r w:rsidR="009E2BCA" w:rsidRPr="00742EFD">
        <w:rPr>
          <w:rFonts w:ascii="Arial" w:hAnsi="Arial" w:cs="Arial"/>
          <w:sz w:val="22"/>
          <w:szCs w:val="22"/>
        </w:rPr>
        <w:t xml:space="preserve">–F). </w:t>
      </w:r>
      <w:r w:rsidR="00491ABA" w:rsidRPr="00742EFD">
        <w:rPr>
          <w:rFonts w:ascii="Arial" w:hAnsi="Arial" w:cs="Arial"/>
          <w:sz w:val="22"/>
          <w:szCs w:val="22"/>
        </w:rPr>
        <w:t xml:space="preserve"> </w:t>
      </w:r>
      <w:commentRangeEnd w:id="52"/>
      <w:r w:rsidR="002326C5">
        <w:rPr>
          <w:rStyle w:val="CommentReference"/>
          <w:rFonts w:eastAsiaTheme="minorHAnsi"/>
        </w:rPr>
        <w:commentReference w:id="52"/>
      </w:r>
      <w:r w:rsidR="00DA041C" w:rsidRPr="00742EFD">
        <w:rPr>
          <w:rFonts w:ascii="Arial" w:hAnsi="Arial" w:cs="Arial"/>
          <w:sz w:val="22"/>
          <w:szCs w:val="22"/>
        </w:rPr>
        <w:t xml:space="preserve">Among the four CDNST site types, </w:t>
      </w:r>
      <w:r w:rsidR="009E2BCA" w:rsidRPr="00742EFD">
        <w:rPr>
          <w:rFonts w:ascii="Arial" w:hAnsi="Arial" w:cs="Arial"/>
          <w:sz w:val="22"/>
          <w:szCs w:val="22"/>
        </w:rPr>
        <w:t xml:space="preserve">CDNST 1 (equivalent to the 5mer-m2.6) </w:t>
      </w:r>
      <w:r w:rsidR="00DA041C" w:rsidRPr="00742EFD">
        <w:rPr>
          <w:rFonts w:ascii="Arial" w:hAnsi="Arial" w:cs="Arial"/>
          <w:sz w:val="22"/>
          <w:szCs w:val="22"/>
        </w:rPr>
        <w:t xml:space="preserve">was selected in our </w:t>
      </w:r>
      <w:r w:rsidR="00DA041C" w:rsidRPr="00742EFD">
        <w:rPr>
          <w:rFonts w:ascii="Arial" w:hAnsi="Arial" w:cs="Arial"/>
          <w:i/>
          <w:sz w:val="22"/>
          <w:szCs w:val="22"/>
        </w:rPr>
        <w:t>de novo</w:t>
      </w:r>
      <w:r w:rsidR="00DA041C" w:rsidRPr="00742EFD">
        <w:rPr>
          <w:rFonts w:ascii="Arial" w:hAnsi="Arial" w:cs="Arial"/>
          <w:sz w:val="22"/>
          <w:szCs w:val="22"/>
        </w:rPr>
        <w:t xml:space="preserve"> </w:t>
      </w:r>
      <w:r w:rsidR="00FF3985" w:rsidRPr="00742EFD">
        <w:rPr>
          <w:rFonts w:ascii="Arial" w:hAnsi="Arial" w:cs="Arial"/>
          <w:sz w:val="22"/>
          <w:szCs w:val="22"/>
        </w:rPr>
        <w:t xml:space="preserve">identification of </w:t>
      </w:r>
      <w:r w:rsidR="009E2BCA" w:rsidRPr="00742EFD">
        <w:rPr>
          <w:rFonts w:ascii="Arial" w:hAnsi="Arial" w:cs="Arial"/>
          <w:sz w:val="22"/>
          <w:szCs w:val="22"/>
        </w:rPr>
        <w:t xml:space="preserve">let-7a </w:t>
      </w:r>
      <w:r w:rsidR="00FF3985" w:rsidRPr="00742EFD">
        <w:rPr>
          <w:rFonts w:ascii="Arial" w:hAnsi="Arial" w:cs="Arial"/>
          <w:sz w:val="22"/>
          <w:szCs w:val="22"/>
        </w:rPr>
        <w:t xml:space="preserve">and miR-1 sites, where it conferred </w:t>
      </w:r>
      <w:r w:rsidR="009E2BCA" w:rsidRPr="00742EFD">
        <w:rPr>
          <w:rFonts w:ascii="Arial" w:hAnsi="Arial" w:cs="Arial"/>
          <w:sz w:val="22"/>
          <w:szCs w:val="22"/>
        </w:rPr>
        <w:t>8.7</w:t>
      </w:r>
      <w:r w:rsidR="00FF3985" w:rsidRPr="00742EFD">
        <w:rPr>
          <w:rFonts w:ascii="Arial" w:hAnsi="Arial" w:cs="Arial"/>
          <w:sz w:val="22"/>
          <w:szCs w:val="22"/>
        </w:rPr>
        <w:t xml:space="preserve">- </w:t>
      </w:r>
      <w:r w:rsidR="00FF3985" w:rsidRPr="00742EFD">
        <w:rPr>
          <w:rFonts w:ascii="Arial" w:hAnsi="Arial" w:cs="Arial"/>
          <w:sz w:val="22"/>
          <w:szCs w:val="22"/>
        </w:rPr>
        <w:lastRenderedPageBreak/>
        <w:t>and 3.</w:t>
      </w:r>
      <w:r w:rsidR="00FF3985" w:rsidRPr="00592B06">
        <w:rPr>
          <w:rFonts w:ascii="Arial" w:hAnsi="Arial" w:cs="Arial"/>
          <w:sz w:val="22"/>
          <w:szCs w:val="22"/>
          <w:highlight w:val="yellow"/>
        </w:rPr>
        <w:t>X</w:t>
      </w:r>
      <w:r w:rsidR="00FF3985" w:rsidRPr="00742EFD">
        <w:rPr>
          <w:rFonts w:ascii="Arial" w:hAnsi="Arial" w:cs="Arial"/>
          <w:sz w:val="22"/>
          <w:szCs w:val="22"/>
        </w:rPr>
        <w:t>-</w:t>
      </w:r>
      <w:r w:rsidR="009E2BCA" w:rsidRPr="00742EFD">
        <w:rPr>
          <w:rFonts w:ascii="Arial" w:hAnsi="Arial" w:cs="Arial"/>
          <w:sz w:val="22"/>
          <w:szCs w:val="22"/>
        </w:rPr>
        <w:t xml:space="preserve">fold greater affinity </w:t>
      </w:r>
      <w:r w:rsidR="00FF3985" w:rsidRPr="00742EFD">
        <w:rPr>
          <w:rFonts w:ascii="Arial" w:hAnsi="Arial" w:cs="Arial"/>
          <w:sz w:val="22"/>
          <w:szCs w:val="22"/>
        </w:rPr>
        <w:t>over</w:t>
      </w:r>
      <w:r w:rsidR="009E2BCA" w:rsidRPr="00742EFD">
        <w:rPr>
          <w:rFonts w:ascii="Arial" w:hAnsi="Arial" w:cs="Arial"/>
          <w:sz w:val="22"/>
          <w:szCs w:val="22"/>
        </w:rPr>
        <w:t xml:space="preserve"> no site–containing reads, </w:t>
      </w:r>
      <w:r w:rsidR="00FF3985" w:rsidRPr="00742EFD">
        <w:rPr>
          <w:rFonts w:ascii="Arial" w:hAnsi="Arial" w:cs="Arial"/>
          <w:sz w:val="22"/>
          <w:szCs w:val="22"/>
        </w:rPr>
        <w:t>respectively</w:t>
      </w:r>
      <w:r w:rsidR="00B54FF1" w:rsidRPr="00742EFD">
        <w:rPr>
          <w:rFonts w:ascii="Arial" w:hAnsi="Arial" w:cs="Arial"/>
          <w:sz w:val="22"/>
          <w:szCs w:val="22"/>
        </w:rPr>
        <w:t xml:space="preserve"> (Fig. 1G)</w:t>
      </w:r>
      <w:r w:rsidR="00FF3985" w:rsidRPr="00742EFD">
        <w:rPr>
          <w:rFonts w:ascii="Arial" w:hAnsi="Arial" w:cs="Arial"/>
          <w:sz w:val="22"/>
          <w:szCs w:val="22"/>
        </w:rPr>
        <w:t xml:space="preserve">.  </w:t>
      </w:r>
      <w:r w:rsidR="00B54FF1" w:rsidRPr="00742EFD">
        <w:rPr>
          <w:rFonts w:ascii="Arial" w:hAnsi="Arial" w:cs="Arial"/>
          <w:sz w:val="22"/>
          <w:szCs w:val="22"/>
        </w:rPr>
        <w:t xml:space="preserve">However, for other miRNAs it was associated </w:t>
      </w:r>
      <w:r w:rsidR="008036C0" w:rsidRPr="00742EFD">
        <w:rPr>
          <w:rFonts w:ascii="Arial" w:hAnsi="Arial" w:cs="Arial"/>
          <w:sz w:val="22"/>
          <w:szCs w:val="22"/>
        </w:rPr>
        <w:t>with less activity, as were the</w:t>
      </w:r>
      <w:r w:rsidR="00B54FF1" w:rsidRPr="00742EFD">
        <w:rPr>
          <w:rFonts w:ascii="Arial" w:hAnsi="Arial" w:cs="Arial"/>
          <w:sz w:val="22"/>
          <w:szCs w:val="22"/>
        </w:rPr>
        <w:t xml:space="preserve"> </w:t>
      </w:r>
      <w:r w:rsidR="009E2BCA" w:rsidRPr="00742EFD">
        <w:rPr>
          <w:rFonts w:ascii="Arial" w:hAnsi="Arial" w:cs="Arial"/>
          <w:sz w:val="22"/>
          <w:szCs w:val="22"/>
        </w:rPr>
        <w:t>other CDNST</w:t>
      </w:r>
      <w:r w:rsidR="008036C0" w:rsidRPr="00742EFD">
        <w:rPr>
          <w:rFonts w:ascii="Arial" w:hAnsi="Arial" w:cs="Arial"/>
          <w:sz w:val="22"/>
          <w:szCs w:val="22"/>
        </w:rPr>
        <w:t>–</w:t>
      </w:r>
      <w:r w:rsidR="009E2BCA" w:rsidRPr="00742EFD">
        <w:rPr>
          <w:rFonts w:ascii="Arial" w:hAnsi="Arial" w:cs="Arial"/>
          <w:sz w:val="22"/>
          <w:szCs w:val="22"/>
        </w:rPr>
        <w:t>miRNA combinations</w:t>
      </w:r>
      <w:r w:rsidR="00C10FE9" w:rsidRPr="00742EFD">
        <w:rPr>
          <w:rFonts w:ascii="Arial" w:hAnsi="Arial" w:cs="Arial"/>
          <w:sz w:val="22"/>
          <w:szCs w:val="22"/>
        </w:rPr>
        <w:t xml:space="preserve"> (fig. </w:t>
      </w:r>
      <w:r w:rsidR="008036C0" w:rsidRPr="00742EFD">
        <w:rPr>
          <w:rFonts w:ascii="Arial" w:hAnsi="Arial" w:cs="Arial"/>
          <w:sz w:val="22"/>
          <w:szCs w:val="22"/>
        </w:rPr>
        <w:t>S</w:t>
      </w:r>
      <w:r w:rsidR="008920BA" w:rsidRPr="00742EFD">
        <w:rPr>
          <w:rFonts w:ascii="Arial" w:hAnsi="Arial" w:cs="Arial"/>
          <w:sz w:val="22"/>
          <w:szCs w:val="22"/>
        </w:rPr>
        <w:t>2A</w:t>
      </w:r>
      <w:r w:rsidR="008036C0" w:rsidRPr="00742EFD">
        <w:rPr>
          <w:rFonts w:ascii="Arial" w:hAnsi="Arial" w:cs="Arial"/>
          <w:sz w:val="22"/>
          <w:szCs w:val="22"/>
        </w:rPr>
        <w:t>–F)</w:t>
      </w:r>
      <w:r w:rsidR="009E2BCA" w:rsidRPr="00742EFD">
        <w:rPr>
          <w:rFonts w:ascii="Arial" w:hAnsi="Arial" w:cs="Arial"/>
          <w:sz w:val="22"/>
          <w:szCs w:val="22"/>
        </w:rPr>
        <w:t xml:space="preserve">. </w:t>
      </w:r>
    </w:p>
    <w:p w14:paraId="3CEF9658" w14:textId="1EB74D30" w:rsidR="004C68DF" w:rsidRPr="00742EFD" w:rsidRDefault="00202D10" w:rsidP="009E2BCA">
      <w:pPr>
        <w:spacing w:line="360" w:lineRule="auto"/>
        <w:ind w:firstLine="720"/>
        <w:rPr>
          <w:rFonts w:ascii="Arial" w:hAnsi="Arial" w:cs="Arial"/>
          <w:sz w:val="22"/>
          <w:szCs w:val="22"/>
        </w:rPr>
      </w:pPr>
      <w:r w:rsidRPr="00742EFD">
        <w:rPr>
          <w:rFonts w:ascii="Arial" w:hAnsi="Arial" w:cs="Arial"/>
          <w:sz w:val="22"/>
          <w:szCs w:val="22"/>
        </w:rPr>
        <w:t xml:space="preserve">Another </w:t>
      </w:r>
      <w:r w:rsidR="00481EA5" w:rsidRPr="00742EFD">
        <w:rPr>
          <w:rFonts w:ascii="Arial" w:hAnsi="Arial" w:cs="Arial"/>
          <w:sz w:val="22"/>
          <w:szCs w:val="22"/>
        </w:rPr>
        <w:t xml:space="preserve">type of </w:t>
      </w:r>
      <w:r w:rsidRPr="00742EFD">
        <w:rPr>
          <w:rFonts w:ascii="Arial" w:hAnsi="Arial" w:cs="Arial"/>
          <w:sz w:val="22"/>
          <w:szCs w:val="22"/>
        </w:rPr>
        <w:t xml:space="preserve">non-canonical site proposed to </w:t>
      </w:r>
      <w:r w:rsidR="00D04ADB" w:rsidRPr="00742EFD">
        <w:rPr>
          <w:rFonts w:ascii="Arial" w:hAnsi="Arial" w:cs="Arial"/>
          <w:sz w:val="22"/>
          <w:szCs w:val="22"/>
        </w:rPr>
        <w:t xml:space="preserve">mediate widespread targeting is the </w:t>
      </w:r>
      <w:r w:rsidR="00481EA5" w:rsidRPr="00742EFD">
        <w:rPr>
          <w:rFonts w:ascii="Arial" w:hAnsi="Arial" w:cs="Arial"/>
          <w:sz w:val="22"/>
          <w:szCs w:val="22"/>
        </w:rPr>
        <w:t>pivot</w:t>
      </w:r>
      <w:r w:rsidR="004034C2" w:rsidRPr="00742EFD">
        <w:rPr>
          <w:rFonts w:ascii="Arial" w:hAnsi="Arial" w:cs="Arial"/>
          <w:sz w:val="22"/>
          <w:szCs w:val="22"/>
        </w:rPr>
        <w:t>–</w:t>
      </w:r>
      <w:r w:rsidR="00481EA5" w:rsidRPr="00742EFD">
        <w:rPr>
          <w:rFonts w:ascii="Arial" w:hAnsi="Arial" w:cs="Arial"/>
          <w:sz w:val="22"/>
          <w:szCs w:val="22"/>
        </w:rPr>
        <w:t>bulge</w:t>
      </w:r>
      <w:r w:rsidR="00D04ADB" w:rsidRPr="00742EFD">
        <w:rPr>
          <w:rFonts w:ascii="Arial" w:hAnsi="Arial" w:cs="Arial"/>
          <w:sz w:val="22"/>
          <w:szCs w:val="22"/>
        </w:rPr>
        <w:t xml:space="preserve"> site</w:t>
      </w:r>
      <w:r w:rsidR="00481EA5" w:rsidRPr="00742EFD">
        <w:rPr>
          <w:rFonts w:ascii="Arial" w:hAnsi="Arial" w:cs="Arial"/>
          <w:sz w:val="22"/>
          <w:szCs w:val="22"/>
        </w:rPr>
        <w:fldChar w:fldCharType="begin"/>
      </w:r>
      <w:r w:rsidR="00481EA5" w:rsidRPr="00742EFD">
        <w:rPr>
          <w:rFonts w:ascii="Arial" w:hAnsi="Arial" w:cs="Arial"/>
          <w:sz w:val="22"/>
          <w:szCs w:val="22"/>
        </w:rPr>
        <w:instrText xml:space="preserve"> ADDIN PAPERS2_CITATIONS &lt;citation&gt;&lt;priority&gt;0&lt;/priority&gt;&lt;uuid&gt;C2061E25-7998-40E0-ABFB-E8B5DF73492D&lt;/uuid&gt;&lt;publications&gt;&lt;publication&gt;&lt;subtype&gt;400&lt;/subtype&gt;&lt;title&gt;An alternative mode of microRNA target recognition.&lt;/title&gt;&lt;url&gt;http://eutils.ncbi.nlm.nih.gov/entrez/eutils/elink.fcgi?dbfrom=pubmed&amp;amp;id=22343717&amp;amp;retmode=ref&amp;amp;cmd=prlinks&lt;/url&gt;&lt;volume&gt;19&lt;/volume&gt;&lt;publication_date&gt;99201203001200000000220000&lt;/publication_date&gt;&lt;uuid&gt;88F038EF-BF08-4FE4-9247-DD1C6D02BDBE&lt;/uuid&gt;&lt;type&gt;400&lt;/type&gt;&lt;accepted_date&gt;99201112191200000000222000&lt;/accepted_date&gt;&lt;number&gt;3&lt;/number&gt;&lt;submission_date&gt;99201104261200000000222000&lt;/submission_date&gt;&lt;doi&gt;10.1038/nsmb.2230&lt;/doi&gt;&lt;institution&gt;Laboratory of Neuro-Oncology, The Rockefeller University, Howard Hughes Medical Institute, New York, New York, USA. swchi@skku.edu&lt;/institution&gt;&lt;startpage&gt;321&lt;/startpage&gt;&lt;endpage&gt;327&lt;/endpage&gt;&lt;bundle&gt;&lt;publication&gt;&lt;title&gt;Nature structural &amp;amp; molecular biology&lt;/title&gt;&lt;uuid&gt;01F1773C-900E-434A-8835-F4D88BB3CD19&lt;/uuid&gt;&lt;subtype&gt;-100&lt;/subtype&gt;&lt;publisher&gt;Nature Publishing Group&lt;/publisher&gt;&lt;type&gt;-100&lt;/type&gt;&lt;/publication&gt;&lt;/bundle&gt;&lt;authors&gt;&lt;author&gt;&lt;lastName&gt;Chi&lt;/lastName&gt;&lt;firstName&gt;Sung&lt;/firstName&gt;&lt;middleNames&gt;Wook&lt;/middleNames&gt;&lt;/author&gt;&lt;author&gt;&lt;lastName&gt;Hannon&lt;/lastName&gt;&lt;firstName&gt;Gregory&lt;/firstName&gt;&lt;middleNames&gt;J&lt;/middleNames&gt;&lt;/author&gt;&lt;author&gt;&lt;lastName&gt;Darnell&lt;/lastName&gt;&lt;firstName&gt;Robert&lt;/firstName&gt;&lt;middleNames&gt;B&lt;/middleNames&gt;&lt;/author&gt;&lt;/authors&gt;&lt;/publication&gt;&lt;/publications&gt;&lt;cites&gt;&lt;/cites&gt;&lt;/citation&gt;</w:instrText>
      </w:r>
      <w:r w:rsidR="00481EA5" w:rsidRPr="00742EFD">
        <w:rPr>
          <w:rFonts w:ascii="Arial" w:hAnsi="Arial" w:cs="Arial"/>
          <w:sz w:val="22"/>
          <w:szCs w:val="22"/>
        </w:rPr>
        <w:fldChar w:fldCharType="separate"/>
      </w:r>
      <w:r w:rsidR="00481EA5" w:rsidRPr="00742EFD">
        <w:rPr>
          <w:rFonts w:ascii="Arial" w:hAnsi="Arial" w:cs="Arial"/>
          <w:sz w:val="22"/>
          <w:szCs w:val="22"/>
        </w:rPr>
        <w:t>{Chi:2012jm}</w:t>
      </w:r>
      <w:r w:rsidR="00481EA5" w:rsidRPr="00742EFD">
        <w:rPr>
          <w:rFonts w:ascii="Arial" w:hAnsi="Arial" w:cs="Arial"/>
          <w:sz w:val="22"/>
          <w:szCs w:val="22"/>
        </w:rPr>
        <w:fldChar w:fldCharType="end"/>
      </w:r>
      <w:r w:rsidR="00481EA5" w:rsidRPr="00742EFD">
        <w:rPr>
          <w:rFonts w:ascii="Arial" w:hAnsi="Arial" w:cs="Arial"/>
          <w:sz w:val="22"/>
          <w:szCs w:val="22"/>
        </w:rPr>
        <w:t xml:space="preserve">. </w:t>
      </w:r>
      <w:r w:rsidRPr="00742EFD">
        <w:rPr>
          <w:rFonts w:ascii="Arial" w:hAnsi="Arial" w:cs="Arial"/>
          <w:sz w:val="22"/>
          <w:szCs w:val="22"/>
        </w:rPr>
        <w:t xml:space="preserve"> </w:t>
      </w:r>
      <w:r w:rsidR="00BD049E" w:rsidRPr="00742EFD">
        <w:rPr>
          <w:rFonts w:ascii="Arial" w:hAnsi="Arial" w:cs="Arial"/>
          <w:sz w:val="22"/>
          <w:szCs w:val="22"/>
        </w:rPr>
        <w:t>Th</w:t>
      </w:r>
      <w:r w:rsidR="004034C2" w:rsidRPr="00742EFD">
        <w:rPr>
          <w:rFonts w:ascii="Arial" w:hAnsi="Arial" w:cs="Arial"/>
          <w:sz w:val="22"/>
          <w:szCs w:val="22"/>
        </w:rPr>
        <w:t>is site has</w:t>
      </w:r>
      <w:r w:rsidR="00BD049E" w:rsidRPr="00742EFD">
        <w:rPr>
          <w:rFonts w:ascii="Arial" w:hAnsi="Arial" w:cs="Arial"/>
          <w:sz w:val="22"/>
          <w:szCs w:val="22"/>
        </w:rPr>
        <w:t xml:space="preserve"> canonical pairing to the seed region</w:t>
      </w:r>
      <w:r w:rsidR="0002098F" w:rsidRPr="00742EFD">
        <w:rPr>
          <w:rFonts w:ascii="Arial" w:hAnsi="Arial" w:cs="Arial"/>
          <w:sz w:val="22"/>
          <w:szCs w:val="22"/>
        </w:rPr>
        <w:t>,</w:t>
      </w:r>
      <w:r w:rsidR="00BD049E" w:rsidRPr="00742EFD">
        <w:rPr>
          <w:rFonts w:ascii="Arial" w:hAnsi="Arial" w:cs="Arial"/>
          <w:sz w:val="22"/>
          <w:szCs w:val="22"/>
        </w:rPr>
        <w:t xml:space="preserve"> except the </w:t>
      </w:r>
      <w:r w:rsidR="003575B2" w:rsidRPr="00742EFD">
        <w:rPr>
          <w:rFonts w:ascii="Arial" w:hAnsi="Arial" w:cs="Arial"/>
          <w:sz w:val="22"/>
          <w:szCs w:val="22"/>
        </w:rPr>
        <w:t xml:space="preserve">target </w:t>
      </w:r>
      <w:r w:rsidR="00E57430" w:rsidRPr="00742EFD">
        <w:rPr>
          <w:rFonts w:ascii="Arial" w:hAnsi="Arial" w:cs="Arial"/>
          <w:sz w:val="22"/>
          <w:szCs w:val="22"/>
        </w:rPr>
        <w:t xml:space="preserve">residue </w:t>
      </w:r>
      <w:r w:rsidR="00BD049E" w:rsidRPr="00742EFD">
        <w:rPr>
          <w:rFonts w:ascii="Arial" w:hAnsi="Arial" w:cs="Arial"/>
          <w:sz w:val="22"/>
          <w:szCs w:val="22"/>
        </w:rPr>
        <w:t xml:space="preserve">matching </w:t>
      </w:r>
      <w:r w:rsidR="00E57430" w:rsidRPr="00742EFD">
        <w:rPr>
          <w:rFonts w:ascii="Arial" w:hAnsi="Arial" w:cs="Arial"/>
          <w:sz w:val="22"/>
          <w:szCs w:val="22"/>
        </w:rPr>
        <w:t>position 6 of the miRNA is repeated</w:t>
      </w:r>
      <w:r w:rsidR="0002098F" w:rsidRPr="00742EFD">
        <w:rPr>
          <w:rFonts w:ascii="Arial" w:hAnsi="Arial" w:cs="Arial"/>
          <w:sz w:val="22"/>
          <w:szCs w:val="22"/>
        </w:rPr>
        <w:t>,</w:t>
      </w:r>
      <w:r w:rsidR="00113B9F" w:rsidRPr="00742EFD">
        <w:rPr>
          <w:rFonts w:ascii="Arial" w:hAnsi="Arial" w:cs="Arial"/>
          <w:sz w:val="22"/>
          <w:szCs w:val="22"/>
        </w:rPr>
        <w:t xml:space="preserve"> which forces a </w:t>
      </w:r>
      <w:r w:rsidR="0002098F" w:rsidRPr="00742EFD">
        <w:rPr>
          <w:rFonts w:ascii="Arial" w:hAnsi="Arial" w:cs="Arial"/>
          <w:sz w:val="22"/>
          <w:szCs w:val="22"/>
        </w:rPr>
        <w:t xml:space="preserve">single-nucleotide </w:t>
      </w:r>
      <w:r w:rsidR="00113B9F" w:rsidRPr="00742EFD">
        <w:rPr>
          <w:rFonts w:ascii="Arial" w:hAnsi="Arial" w:cs="Arial"/>
          <w:sz w:val="22"/>
          <w:szCs w:val="22"/>
        </w:rPr>
        <w:t xml:space="preserve">bulge </w:t>
      </w:r>
      <w:r w:rsidR="00CA0EFD" w:rsidRPr="00742EFD">
        <w:rPr>
          <w:rFonts w:ascii="Arial" w:hAnsi="Arial" w:cs="Arial"/>
          <w:sz w:val="22"/>
          <w:szCs w:val="22"/>
        </w:rPr>
        <w:t>at</w:t>
      </w:r>
      <w:r w:rsidR="00113B9F" w:rsidRPr="00742EFD">
        <w:rPr>
          <w:rFonts w:ascii="Arial" w:hAnsi="Arial" w:cs="Arial"/>
          <w:sz w:val="22"/>
          <w:szCs w:val="22"/>
        </w:rPr>
        <w:t xml:space="preserve"> </w:t>
      </w:r>
      <w:r w:rsidR="0002098F" w:rsidRPr="00742EFD">
        <w:rPr>
          <w:rFonts w:ascii="Arial" w:hAnsi="Arial" w:cs="Arial"/>
          <w:sz w:val="22"/>
          <w:szCs w:val="22"/>
        </w:rPr>
        <w:t xml:space="preserve">position </w:t>
      </w:r>
      <w:r w:rsidR="00113B9F" w:rsidRPr="00742EFD">
        <w:rPr>
          <w:rFonts w:ascii="Arial" w:hAnsi="Arial" w:cs="Arial"/>
          <w:sz w:val="22"/>
          <w:szCs w:val="22"/>
        </w:rPr>
        <w:t xml:space="preserve">6 or 7 of the </w:t>
      </w:r>
      <w:r w:rsidR="00CA0EFD" w:rsidRPr="00742EFD">
        <w:rPr>
          <w:rFonts w:ascii="Arial" w:hAnsi="Arial" w:cs="Arial"/>
          <w:sz w:val="22"/>
          <w:szCs w:val="22"/>
        </w:rPr>
        <w:t>target</w:t>
      </w:r>
      <w:r w:rsidR="007E5537" w:rsidRPr="00742EFD">
        <w:rPr>
          <w:rFonts w:ascii="Arial" w:hAnsi="Arial" w:cs="Arial"/>
          <w:sz w:val="22"/>
          <w:szCs w:val="22"/>
        </w:rPr>
        <w:fldChar w:fldCharType="begin"/>
      </w:r>
      <w:r w:rsidR="007E5537" w:rsidRPr="00742EFD">
        <w:rPr>
          <w:rFonts w:ascii="Arial" w:hAnsi="Arial" w:cs="Arial"/>
          <w:sz w:val="22"/>
          <w:szCs w:val="22"/>
        </w:rPr>
        <w:instrText xml:space="preserve"> ADDIN PAPERS2_CITATIONS &lt;citation&gt;&lt;priority&gt;0&lt;/priority&gt;&lt;uuid&gt;C2061E25-7998-40E0-ABFB-E8B5DF73492D&lt;/uuid&gt;&lt;publications&gt;&lt;publication&gt;&lt;subtype&gt;400&lt;/subtype&gt;&lt;title&gt;An alternative mode of microRNA target recognition.&lt;/title&gt;&lt;url&gt;http://eutils.ncbi.nlm.nih.gov/entrez/eutils/elink.fcgi?dbfrom=pubmed&amp;amp;id=22343717&amp;amp;retmode=ref&amp;amp;cmd=prlinks&lt;/url&gt;&lt;volume&gt;19&lt;/volume&gt;&lt;publication_date&gt;99201203001200000000220000&lt;/publication_date&gt;&lt;uuid&gt;88F038EF-BF08-4FE4-9247-DD1C6D02BDBE&lt;/uuid&gt;&lt;type&gt;400&lt;/type&gt;&lt;accepted_date&gt;99201112191200000000222000&lt;/accepted_date&gt;&lt;number&gt;3&lt;/number&gt;&lt;submission_date&gt;99201104261200000000222000&lt;/submission_date&gt;&lt;doi&gt;10.1038/nsmb.2230&lt;/doi&gt;&lt;institution&gt;Laboratory of Neuro-Oncology, The Rockefeller University, Howard Hughes Medical Institute, New York, New York, USA. swchi@skku.edu&lt;/institution&gt;&lt;startpage&gt;321&lt;/startpage&gt;&lt;endpage&gt;327&lt;/endpage&gt;&lt;bundle&gt;&lt;publication&gt;&lt;title&gt;Nature structural &amp;amp; molecular biology&lt;/title&gt;&lt;uuid&gt;01F1773C-900E-434A-8835-F4D88BB3CD19&lt;/uuid&gt;&lt;subtype&gt;-100&lt;/subtype&gt;&lt;publisher&gt;Nature Publishing Group&lt;/publisher&gt;&lt;type&gt;-100&lt;/type&gt;&lt;/publication&gt;&lt;/bundle&gt;&lt;authors&gt;&lt;author&gt;&lt;lastName&gt;Chi&lt;/lastName&gt;&lt;firstName&gt;Sung&lt;/firstName&gt;&lt;middleNames&gt;Wook&lt;/middleNames&gt;&lt;/author&gt;&lt;author&gt;&lt;lastName&gt;Hannon&lt;/lastName&gt;&lt;firstName&gt;Gregory&lt;/firstName&gt;&lt;middleNames&gt;J&lt;/middleNames&gt;&lt;/author&gt;&lt;author&gt;&lt;lastName&gt;Darnell&lt;/lastName&gt;&lt;firstName&gt;Robert&lt;/firstName&gt;&lt;middleNames&gt;B&lt;/middleNames&gt;&lt;/author&gt;&lt;/authors&gt;&lt;/publication&gt;&lt;/publications&gt;&lt;cites&gt;&lt;/cites&gt;&lt;/citation&gt;</w:instrText>
      </w:r>
      <w:r w:rsidR="007E5537" w:rsidRPr="00742EFD">
        <w:rPr>
          <w:rFonts w:ascii="Arial" w:hAnsi="Arial" w:cs="Arial"/>
          <w:sz w:val="22"/>
          <w:szCs w:val="22"/>
        </w:rPr>
        <w:fldChar w:fldCharType="separate"/>
      </w:r>
      <w:r w:rsidR="007E5537" w:rsidRPr="00742EFD">
        <w:rPr>
          <w:rFonts w:ascii="Arial" w:hAnsi="Arial" w:cs="Arial"/>
          <w:sz w:val="22"/>
          <w:szCs w:val="22"/>
        </w:rPr>
        <w:t>{Chi:2012jm}</w:t>
      </w:r>
      <w:r w:rsidR="007E5537" w:rsidRPr="00742EFD">
        <w:rPr>
          <w:rFonts w:ascii="Arial" w:hAnsi="Arial" w:cs="Arial"/>
          <w:sz w:val="22"/>
          <w:szCs w:val="22"/>
        </w:rPr>
        <w:fldChar w:fldCharType="end"/>
      </w:r>
      <w:r w:rsidR="00AE458D" w:rsidRPr="00742EFD">
        <w:rPr>
          <w:rFonts w:ascii="Arial" w:hAnsi="Arial" w:cs="Arial"/>
          <w:sz w:val="22"/>
          <w:szCs w:val="22"/>
        </w:rPr>
        <w:t xml:space="preserve"> </w:t>
      </w:r>
      <w:commentRangeStart w:id="53"/>
      <w:r w:rsidR="00AE458D" w:rsidRPr="00742EFD">
        <w:rPr>
          <w:rFonts w:ascii="Arial" w:hAnsi="Arial" w:cs="Arial"/>
          <w:sz w:val="22"/>
          <w:szCs w:val="22"/>
        </w:rPr>
        <w:t>(fig S</w:t>
      </w:r>
      <w:r w:rsidR="00F26411" w:rsidRPr="00742EFD">
        <w:rPr>
          <w:rFonts w:ascii="Arial" w:hAnsi="Arial" w:cs="Arial"/>
          <w:sz w:val="22"/>
          <w:szCs w:val="22"/>
        </w:rPr>
        <w:t>3</w:t>
      </w:r>
      <w:r w:rsidR="00AE458D" w:rsidRPr="00742EFD">
        <w:rPr>
          <w:rFonts w:ascii="Arial" w:hAnsi="Arial" w:cs="Arial"/>
          <w:sz w:val="22"/>
          <w:szCs w:val="22"/>
        </w:rPr>
        <w:t>A)</w:t>
      </w:r>
      <w:commentRangeEnd w:id="53"/>
      <w:r w:rsidR="00AE458D" w:rsidRPr="00742EFD">
        <w:rPr>
          <w:rStyle w:val="CommentReference"/>
          <w:rFonts w:ascii="Arial" w:eastAsiaTheme="minorHAnsi" w:hAnsi="Arial" w:cs="Arial"/>
          <w:sz w:val="22"/>
          <w:szCs w:val="22"/>
        </w:rPr>
        <w:commentReference w:id="53"/>
      </w:r>
      <w:r w:rsidR="007E5537" w:rsidRPr="00742EFD">
        <w:rPr>
          <w:rFonts w:ascii="Arial" w:hAnsi="Arial" w:cs="Arial"/>
          <w:sz w:val="22"/>
          <w:szCs w:val="22"/>
        </w:rPr>
        <w:t>.</w:t>
      </w:r>
      <w:r w:rsidR="006866FB" w:rsidRPr="00742EFD">
        <w:rPr>
          <w:rFonts w:ascii="Arial" w:hAnsi="Arial" w:cs="Arial"/>
          <w:sz w:val="22"/>
          <w:szCs w:val="22"/>
        </w:rPr>
        <w:t xml:space="preserve"> </w:t>
      </w:r>
      <w:r w:rsidR="007E5537" w:rsidRPr="00742EFD">
        <w:rPr>
          <w:rFonts w:ascii="Arial" w:hAnsi="Arial" w:cs="Arial"/>
          <w:sz w:val="22"/>
          <w:szCs w:val="22"/>
        </w:rPr>
        <w:t xml:space="preserve"> Our de novo </w:t>
      </w:r>
      <w:r w:rsidR="00245F4C" w:rsidRPr="00742EFD">
        <w:rPr>
          <w:rFonts w:ascii="Arial" w:hAnsi="Arial" w:cs="Arial"/>
          <w:sz w:val="22"/>
          <w:szCs w:val="22"/>
        </w:rPr>
        <w:t>search for sites</w:t>
      </w:r>
      <w:r w:rsidR="007E5537" w:rsidRPr="00742EFD">
        <w:rPr>
          <w:rFonts w:ascii="Arial" w:hAnsi="Arial" w:cs="Arial"/>
          <w:sz w:val="22"/>
          <w:szCs w:val="22"/>
        </w:rPr>
        <w:t xml:space="preserve"> </w:t>
      </w:r>
      <w:r w:rsidR="005406E1" w:rsidRPr="00742EFD">
        <w:rPr>
          <w:rFonts w:ascii="Arial" w:hAnsi="Arial" w:cs="Arial"/>
          <w:sz w:val="22"/>
          <w:szCs w:val="22"/>
        </w:rPr>
        <w:t>provided strong support for pivot</w:t>
      </w:r>
      <w:r w:rsidR="005B5159" w:rsidRPr="00742EFD">
        <w:rPr>
          <w:rFonts w:ascii="Arial" w:hAnsi="Arial" w:cs="Arial"/>
          <w:sz w:val="22"/>
          <w:szCs w:val="22"/>
        </w:rPr>
        <w:t>–</w:t>
      </w:r>
      <w:r w:rsidR="005406E1" w:rsidRPr="00742EFD">
        <w:rPr>
          <w:rFonts w:ascii="Arial" w:hAnsi="Arial" w:cs="Arial"/>
          <w:sz w:val="22"/>
          <w:szCs w:val="22"/>
        </w:rPr>
        <w:t xml:space="preserve">bulge sites </w:t>
      </w:r>
      <w:commentRangeStart w:id="54"/>
      <w:r w:rsidR="005406E1" w:rsidRPr="00742EFD">
        <w:rPr>
          <w:rFonts w:ascii="Arial" w:hAnsi="Arial" w:cs="Arial"/>
          <w:sz w:val="22"/>
          <w:szCs w:val="22"/>
        </w:rPr>
        <w:t>of</w:t>
      </w:r>
      <w:commentRangeEnd w:id="54"/>
      <w:r w:rsidR="00EA607E" w:rsidRPr="00742EFD">
        <w:rPr>
          <w:rStyle w:val="CommentReference"/>
          <w:rFonts w:ascii="Arial" w:eastAsiaTheme="minorHAnsi" w:hAnsi="Arial" w:cs="Arial"/>
          <w:sz w:val="22"/>
          <w:szCs w:val="22"/>
        </w:rPr>
        <w:commentReference w:id="54"/>
      </w:r>
      <w:r w:rsidR="005406E1" w:rsidRPr="00742EFD">
        <w:rPr>
          <w:rFonts w:ascii="Arial" w:hAnsi="Arial" w:cs="Arial"/>
          <w:sz w:val="22"/>
          <w:szCs w:val="22"/>
        </w:rPr>
        <w:t xml:space="preserve"> </w:t>
      </w:r>
      <w:r w:rsidR="009E2BCA" w:rsidRPr="00742EFD">
        <w:rPr>
          <w:rFonts w:ascii="Arial" w:hAnsi="Arial" w:cs="Arial"/>
          <w:sz w:val="22"/>
          <w:szCs w:val="22"/>
        </w:rPr>
        <w:t xml:space="preserve">miR-124 and lys-6. </w:t>
      </w:r>
      <w:r w:rsidR="005406E1" w:rsidRPr="00742EFD">
        <w:rPr>
          <w:rFonts w:ascii="Arial" w:hAnsi="Arial" w:cs="Arial"/>
          <w:sz w:val="22"/>
          <w:szCs w:val="22"/>
        </w:rPr>
        <w:t xml:space="preserve"> For example, </w:t>
      </w:r>
      <w:r w:rsidR="00CC4F65" w:rsidRPr="00742EFD">
        <w:rPr>
          <w:rFonts w:ascii="Arial" w:hAnsi="Arial" w:cs="Arial"/>
          <w:sz w:val="22"/>
          <w:szCs w:val="22"/>
        </w:rPr>
        <w:t xml:space="preserve">the miR-124 </w:t>
      </w:r>
      <w:r w:rsidR="005406E1" w:rsidRPr="00742EFD">
        <w:rPr>
          <w:rFonts w:ascii="Arial" w:hAnsi="Arial" w:cs="Arial"/>
          <w:sz w:val="22"/>
          <w:szCs w:val="22"/>
        </w:rPr>
        <w:t xml:space="preserve">8mer-bG(6.7) </w:t>
      </w:r>
      <w:r w:rsidR="00CC4F65" w:rsidRPr="00742EFD">
        <w:rPr>
          <w:rFonts w:ascii="Arial" w:hAnsi="Arial" w:cs="Arial"/>
          <w:sz w:val="22"/>
          <w:szCs w:val="22"/>
        </w:rPr>
        <w:t>site</w:t>
      </w:r>
      <w:r w:rsidR="005406E1" w:rsidRPr="00742EFD">
        <w:rPr>
          <w:rFonts w:ascii="Arial" w:hAnsi="Arial" w:cs="Arial"/>
          <w:sz w:val="22"/>
          <w:szCs w:val="22"/>
        </w:rPr>
        <w:t xml:space="preserve"> (</w:t>
      </w:r>
      <w:r w:rsidR="00CA32B4" w:rsidRPr="00742EFD">
        <w:rPr>
          <w:rFonts w:ascii="Arial" w:hAnsi="Arial" w:cs="Arial"/>
          <w:sz w:val="22"/>
          <w:szCs w:val="22"/>
        </w:rPr>
        <w:t>an</w:t>
      </w:r>
      <w:r w:rsidR="00CC4F65" w:rsidRPr="00742EFD">
        <w:rPr>
          <w:rFonts w:ascii="Arial" w:hAnsi="Arial" w:cs="Arial"/>
          <w:sz w:val="22"/>
          <w:szCs w:val="22"/>
        </w:rPr>
        <w:t xml:space="preserve"> 8mer site </w:t>
      </w:r>
      <w:r w:rsidR="00CA32B4" w:rsidRPr="00742EFD">
        <w:rPr>
          <w:rFonts w:ascii="Arial" w:hAnsi="Arial" w:cs="Arial"/>
          <w:sz w:val="22"/>
          <w:szCs w:val="22"/>
        </w:rPr>
        <w:t xml:space="preserve">but </w:t>
      </w:r>
      <w:r w:rsidR="00CC4F65" w:rsidRPr="00742EFD">
        <w:rPr>
          <w:rFonts w:ascii="Arial" w:hAnsi="Arial" w:cs="Arial"/>
          <w:sz w:val="22"/>
          <w:szCs w:val="22"/>
        </w:rPr>
        <w:t>with a</w:t>
      </w:r>
      <w:r w:rsidR="00CA32B4" w:rsidRPr="00742EFD">
        <w:rPr>
          <w:rFonts w:ascii="Arial" w:hAnsi="Arial" w:cs="Arial"/>
          <w:sz w:val="22"/>
          <w:szCs w:val="22"/>
        </w:rPr>
        <w:t>n extra</w:t>
      </w:r>
      <w:r w:rsidR="00CC4F65" w:rsidRPr="00742EFD">
        <w:rPr>
          <w:rFonts w:ascii="Arial" w:hAnsi="Arial" w:cs="Arial"/>
          <w:sz w:val="22"/>
          <w:szCs w:val="22"/>
        </w:rPr>
        <w:t xml:space="preserve"> G bulged at either position 6</w:t>
      </w:r>
      <w:r w:rsidR="005406E1" w:rsidRPr="00742EFD">
        <w:rPr>
          <w:rFonts w:ascii="Arial" w:hAnsi="Arial" w:cs="Arial"/>
          <w:sz w:val="22"/>
          <w:szCs w:val="22"/>
        </w:rPr>
        <w:t xml:space="preserve"> </w:t>
      </w:r>
      <w:r w:rsidR="00CC4F65" w:rsidRPr="00742EFD">
        <w:rPr>
          <w:rFonts w:ascii="Arial" w:hAnsi="Arial" w:cs="Arial"/>
          <w:sz w:val="22"/>
          <w:szCs w:val="22"/>
        </w:rPr>
        <w:t>or 7, fig S2iiA)</w:t>
      </w:r>
      <w:r w:rsidR="005B5159" w:rsidRPr="00742EFD">
        <w:rPr>
          <w:rFonts w:ascii="Arial" w:hAnsi="Arial" w:cs="Arial"/>
          <w:sz w:val="22"/>
          <w:szCs w:val="22"/>
        </w:rPr>
        <w:t xml:space="preserve"> is a 9-nt pivot–bulge site </w:t>
      </w:r>
      <w:r w:rsidR="00393210" w:rsidRPr="00742EFD">
        <w:rPr>
          <w:rFonts w:ascii="Arial" w:hAnsi="Arial" w:cs="Arial"/>
          <w:sz w:val="22"/>
          <w:szCs w:val="22"/>
        </w:rPr>
        <w:t>with affinity exceeding that of the canonical 7me</w:t>
      </w:r>
      <w:r w:rsidR="00A4285D" w:rsidRPr="00742EFD">
        <w:rPr>
          <w:rFonts w:ascii="Arial" w:hAnsi="Arial" w:cs="Arial"/>
          <w:sz w:val="22"/>
          <w:szCs w:val="22"/>
        </w:rPr>
        <w:t>r-A1 site, and the lys-6 8mer-bA</w:t>
      </w:r>
      <w:r w:rsidR="00393210" w:rsidRPr="00742EFD">
        <w:rPr>
          <w:rFonts w:ascii="Arial" w:hAnsi="Arial" w:cs="Arial"/>
          <w:sz w:val="22"/>
          <w:szCs w:val="22"/>
        </w:rPr>
        <w:t>(6.7) is 9-nt pivot–bulge site with affinity matching that of the canonical 7mer-m8 site</w:t>
      </w:r>
      <w:r w:rsidR="00245F4C" w:rsidRPr="00742EFD">
        <w:rPr>
          <w:rFonts w:ascii="Arial" w:hAnsi="Arial" w:cs="Arial"/>
          <w:sz w:val="22"/>
          <w:szCs w:val="22"/>
        </w:rPr>
        <w:t xml:space="preserve"> (Fig. 2C–D)</w:t>
      </w:r>
      <w:r w:rsidR="00393210" w:rsidRPr="00742EFD">
        <w:rPr>
          <w:rFonts w:ascii="Arial" w:hAnsi="Arial" w:cs="Arial"/>
          <w:sz w:val="22"/>
          <w:szCs w:val="22"/>
        </w:rPr>
        <w:t>.  Howe</w:t>
      </w:r>
      <w:r w:rsidR="00245F4C" w:rsidRPr="00742EFD">
        <w:rPr>
          <w:rFonts w:ascii="Arial" w:hAnsi="Arial" w:cs="Arial"/>
          <w:sz w:val="22"/>
          <w:szCs w:val="22"/>
        </w:rPr>
        <w:t xml:space="preserve">ver, even though these pivot–bulge sites for miR-124 and lsy-6 were among the highest-affinity </w:t>
      </w:r>
      <w:proofErr w:type="spellStart"/>
      <w:r w:rsidR="00245F4C" w:rsidRPr="00742EFD">
        <w:rPr>
          <w:rFonts w:ascii="Arial" w:hAnsi="Arial" w:cs="Arial"/>
          <w:sz w:val="22"/>
          <w:szCs w:val="22"/>
        </w:rPr>
        <w:t>noncanonical</w:t>
      </w:r>
      <w:proofErr w:type="spellEnd"/>
      <w:r w:rsidR="00245F4C" w:rsidRPr="00742EFD">
        <w:rPr>
          <w:rFonts w:ascii="Arial" w:hAnsi="Arial" w:cs="Arial"/>
          <w:sz w:val="22"/>
          <w:szCs w:val="22"/>
        </w:rPr>
        <w:t xml:space="preserve"> sites identified, we did not identify pivot–bulge sites for </w:t>
      </w:r>
      <w:r w:rsidR="000F6AAF" w:rsidRPr="00742EFD">
        <w:rPr>
          <w:rFonts w:ascii="Arial" w:hAnsi="Arial" w:cs="Arial"/>
          <w:sz w:val="22"/>
          <w:szCs w:val="22"/>
        </w:rPr>
        <w:t xml:space="preserve">any of the other three miRNAs (Fig. 1F, Fig. 2A–B), and a systematic analysis of all possible single-nucleotide bulges at each position confirmed that the pivot–bulged sites to miR-1, let-7a, and miR-1 </w:t>
      </w:r>
      <w:r w:rsidR="00E34F9A" w:rsidRPr="00742EFD">
        <w:rPr>
          <w:rFonts w:ascii="Arial" w:hAnsi="Arial" w:cs="Arial"/>
          <w:sz w:val="22"/>
          <w:szCs w:val="22"/>
        </w:rPr>
        <w:t>conferred</w:t>
      </w:r>
      <w:r w:rsidR="000F6AAF" w:rsidRPr="00742EFD">
        <w:rPr>
          <w:rFonts w:ascii="Arial" w:hAnsi="Arial" w:cs="Arial"/>
          <w:sz w:val="22"/>
          <w:szCs w:val="22"/>
        </w:rPr>
        <w:t xml:space="preserve"> no better </w:t>
      </w:r>
      <w:r w:rsidR="00E34F9A" w:rsidRPr="00742EFD">
        <w:rPr>
          <w:rFonts w:ascii="Arial" w:hAnsi="Arial" w:cs="Arial"/>
          <w:sz w:val="22"/>
          <w:szCs w:val="22"/>
        </w:rPr>
        <w:t xml:space="preserve">binding </w:t>
      </w:r>
      <w:r w:rsidR="000F6AAF" w:rsidRPr="00742EFD">
        <w:rPr>
          <w:rFonts w:ascii="Arial" w:hAnsi="Arial" w:cs="Arial"/>
          <w:sz w:val="22"/>
          <w:szCs w:val="22"/>
        </w:rPr>
        <w:t xml:space="preserve">than the </w:t>
      </w:r>
      <w:r w:rsidR="00E34F9A" w:rsidRPr="00742EFD">
        <w:rPr>
          <w:rFonts w:ascii="Arial" w:hAnsi="Arial" w:cs="Arial"/>
          <w:sz w:val="22"/>
          <w:szCs w:val="22"/>
        </w:rPr>
        <w:t>canonical 6mer-A1</w:t>
      </w:r>
      <w:r w:rsidR="00393210" w:rsidRPr="00742EFD">
        <w:rPr>
          <w:rFonts w:ascii="Arial" w:hAnsi="Arial" w:cs="Arial"/>
          <w:sz w:val="22"/>
          <w:szCs w:val="22"/>
        </w:rPr>
        <w:t xml:space="preserve"> </w:t>
      </w:r>
      <w:r w:rsidR="00E34F9A" w:rsidRPr="00742EFD">
        <w:rPr>
          <w:rFonts w:ascii="Arial" w:hAnsi="Arial" w:cs="Arial"/>
          <w:sz w:val="22"/>
          <w:szCs w:val="22"/>
        </w:rPr>
        <w:t xml:space="preserve">site nested within them </w:t>
      </w:r>
      <w:commentRangeStart w:id="55"/>
      <w:r w:rsidR="00E34F9A" w:rsidRPr="00742EFD">
        <w:rPr>
          <w:rFonts w:ascii="Arial" w:hAnsi="Arial" w:cs="Arial"/>
          <w:sz w:val="22"/>
          <w:szCs w:val="22"/>
        </w:rPr>
        <w:t xml:space="preserve">(fig </w:t>
      </w:r>
      <w:r w:rsidR="00CA0EFD" w:rsidRPr="00742EFD">
        <w:rPr>
          <w:rFonts w:ascii="Arial" w:hAnsi="Arial" w:cs="Arial"/>
          <w:sz w:val="22"/>
          <w:szCs w:val="22"/>
        </w:rPr>
        <w:t>3</w:t>
      </w:r>
      <w:r w:rsidR="00E34F9A" w:rsidRPr="00742EFD">
        <w:rPr>
          <w:rFonts w:ascii="Arial" w:hAnsi="Arial" w:cs="Arial"/>
          <w:sz w:val="22"/>
          <w:szCs w:val="22"/>
        </w:rPr>
        <w:t>B)</w:t>
      </w:r>
      <w:commentRangeEnd w:id="55"/>
      <w:r w:rsidR="004C68DF" w:rsidRPr="00742EFD">
        <w:rPr>
          <w:rStyle w:val="CommentReference"/>
          <w:rFonts w:ascii="Arial" w:eastAsiaTheme="minorHAnsi" w:hAnsi="Arial" w:cs="Arial"/>
          <w:sz w:val="22"/>
          <w:szCs w:val="22"/>
        </w:rPr>
        <w:commentReference w:id="55"/>
      </w:r>
      <w:r w:rsidR="00E34F9A" w:rsidRPr="00742EFD">
        <w:rPr>
          <w:rFonts w:ascii="Arial" w:hAnsi="Arial" w:cs="Arial"/>
          <w:sz w:val="22"/>
          <w:szCs w:val="22"/>
        </w:rPr>
        <w:t xml:space="preserve">. </w:t>
      </w:r>
      <w:r w:rsidR="00393210" w:rsidRPr="00742EFD">
        <w:rPr>
          <w:rFonts w:ascii="Arial" w:hAnsi="Arial" w:cs="Arial"/>
          <w:sz w:val="22"/>
          <w:szCs w:val="22"/>
        </w:rPr>
        <w:t xml:space="preserve"> </w:t>
      </w:r>
      <w:r w:rsidR="00A4285D" w:rsidRPr="00742EFD">
        <w:rPr>
          <w:rFonts w:ascii="Arial" w:hAnsi="Arial" w:cs="Arial"/>
          <w:sz w:val="22"/>
          <w:szCs w:val="22"/>
        </w:rPr>
        <w:t xml:space="preserve">Thus, our results supported the pivot–bulge sites </w:t>
      </w:r>
      <w:r w:rsidR="004C68DF" w:rsidRPr="00742EFD">
        <w:rPr>
          <w:rFonts w:ascii="Arial" w:hAnsi="Arial" w:cs="Arial"/>
          <w:sz w:val="22"/>
          <w:szCs w:val="22"/>
        </w:rPr>
        <w:t xml:space="preserve">proposed </w:t>
      </w:r>
      <w:r w:rsidR="00A4285D" w:rsidRPr="00742EFD">
        <w:rPr>
          <w:rFonts w:ascii="Arial" w:hAnsi="Arial" w:cs="Arial"/>
          <w:sz w:val="22"/>
          <w:szCs w:val="22"/>
        </w:rPr>
        <w:t xml:space="preserve">for </w:t>
      </w:r>
      <w:r w:rsidR="004F7AFC" w:rsidRPr="00742EFD">
        <w:rPr>
          <w:rFonts w:ascii="Arial" w:hAnsi="Arial" w:cs="Arial"/>
          <w:sz w:val="22"/>
          <w:szCs w:val="22"/>
        </w:rPr>
        <w:t>two</w:t>
      </w:r>
      <w:r w:rsidR="004C68DF" w:rsidRPr="00742EFD">
        <w:rPr>
          <w:rFonts w:ascii="Arial" w:hAnsi="Arial" w:cs="Arial"/>
          <w:sz w:val="22"/>
          <w:szCs w:val="22"/>
        </w:rPr>
        <w:t xml:space="preserve"> </w:t>
      </w:r>
      <w:r w:rsidR="006A42A8" w:rsidRPr="00742EFD">
        <w:rPr>
          <w:rFonts w:ascii="Arial" w:hAnsi="Arial" w:cs="Arial"/>
          <w:sz w:val="22"/>
          <w:szCs w:val="22"/>
        </w:rPr>
        <w:t xml:space="preserve">of the </w:t>
      </w:r>
      <w:r w:rsidR="007A5279" w:rsidRPr="00742EFD">
        <w:rPr>
          <w:rFonts w:ascii="Arial" w:hAnsi="Arial" w:cs="Arial"/>
          <w:sz w:val="22"/>
          <w:szCs w:val="22"/>
        </w:rPr>
        <w:t>six</w:t>
      </w:r>
      <w:r w:rsidR="006A42A8" w:rsidRPr="00742EFD">
        <w:rPr>
          <w:rFonts w:ascii="Arial" w:hAnsi="Arial" w:cs="Arial"/>
          <w:sz w:val="22"/>
          <w:szCs w:val="22"/>
        </w:rPr>
        <w:t xml:space="preserve"> </w:t>
      </w:r>
      <w:r w:rsidR="004C68DF" w:rsidRPr="00742EFD">
        <w:rPr>
          <w:rFonts w:ascii="Arial" w:hAnsi="Arial" w:cs="Arial"/>
          <w:sz w:val="22"/>
          <w:szCs w:val="22"/>
        </w:rPr>
        <w:t>miRNAs</w:t>
      </w:r>
      <w:r w:rsidR="00A4285D" w:rsidRPr="00742EFD">
        <w:rPr>
          <w:rFonts w:ascii="Arial" w:hAnsi="Arial" w:cs="Arial"/>
          <w:sz w:val="22"/>
          <w:szCs w:val="22"/>
        </w:rPr>
        <w:t xml:space="preserve"> but called into question </w:t>
      </w:r>
      <w:r w:rsidR="004C68DF" w:rsidRPr="00742EFD">
        <w:rPr>
          <w:rFonts w:ascii="Arial" w:hAnsi="Arial" w:cs="Arial"/>
          <w:sz w:val="22"/>
          <w:szCs w:val="22"/>
        </w:rPr>
        <w:t>the generality of this non-canonical site type.</w:t>
      </w:r>
      <w:r w:rsidR="005406E1" w:rsidRPr="00742EFD">
        <w:rPr>
          <w:rFonts w:ascii="Arial" w:hAnsi="Arial" w:cs="Arial"/>
          <w:sz w:val="22"/>
          <w:szCs w:val="22"/>
        </w:rPr>
        <w:t xml:space="preserve"> </w:t>
      </w:r>
    </w:p>
    <w:p w14:paraId="548F99A1" w14:textId="62667AFD" w:rsidR="009E2BCA" w:rsidRPr="00742EFD" w:rsidRDefault="009E2BCA" w:rsidP="009E2BCA">
      <w:pPr>
        <w:spacing w:line="360" w:lineRule="auto"/>
        <w:rPr>
          <w:rFonts w:ascii="Arial" w:hAnsi="Arial" w:cs="Arial"/>
          <w:sz w:val="22"/>
          <w:szCs w:val="22"/>
        </w:rPr>
      </w:pPr>
      <w:r w:rsidRPr="00742EFD">
        <w:rPr>
          <w:rFonts w:ascii="Arial" w:hAnsi="Arial" w:cs="Arial"/>
          <w:sz w:val="22"/>
          <w:szCs w:val="22"/>
        </w:rPr>
        <w:tab/>
      </w:r>
      <w:r w:rsidR="001D7EC8" w:rsidRPr="00742EFD">
        <w:rPr>
          <w:rFonts w:ascii="Arial" w:hAnsi="Arial" w:cs="Arial"/>
          <w:sz w:val="22"/>
          <w:szCs w:val="22"/>
        </w:rPr>
        <w:t xml:space="preserve">In addition to the </w:t>
      </w:r>
      <w:r w:rsidR="006051E0" w:rsidRPr="00742EFD">
        <w:rPr>
          <w:rFonts w:ascii="Arial" w:hAnsi="Arial" w:cs="Arial"/>
          <w:sz w:val="22"/>
          <w:szCs w:val="22"/>
        </w:rPr>
        <w:t>differences in</w:t>
      </w:r>
      <w:r w:rsidR="001D7EC8" w:rsidRPr="00742EFD">
        <w:rPr>
          <w:rFonts w:ascii="Arial" w:hAnsi="Arial" w:cs="Arial"/>
          <w:sz w:val="22"/>
          <w:szCs w:val="22"/>
        </w:rPr>
        <w:t xml:space="preserve"> non-canonical site types observed for each miRNA, </w:t>
      </w:r>
      <w:r w:rsidR="006051E0" w:rsidRPr="00742EFD">
        <w:rPr>
          <w:rFonts w:ascii="Arial" w:hAnsi="Arial" w:cs="Arial"/>
          <w:sz w:val="22"/>
          <w:szCs w:val="22"/>
        </w:rPr>
        <w:t>we also observed striking miRNA-specific differences in the relative affinities of the canonical site types.</w:t>
      </w:r>
      <w:r w:rsidR="001D7EC8" w:rsidRPr="00742EFD">
        <w:rPr>
          <w:rFonts w:ascii="Arial" w:hAnsi="Arial" w:cs="Arial"/>
          <w:sz w:val="22"/>
          <w:szCs w:val="22"/>
        </w:rPr>
        <w:t xml:space="preserve">  </w:t>
      </w:r>
      <w:r w:rsidR="006051E0" w:rsidRPr="00742EFD">
        <w:rPr>
          <w:rFonts w:ascii="Arial" w:hAnsi="Arial" w:cs="Arial"/>
          <w:sz w:val="22"/>
          <w:szCs w:val="22"/>
        </w:rPr>
        <w:t xml:space="preserve">For example, </w:t>
      </w:r>
      <w:r w:rsidR="005C30CF" w:rsidRPr="00742EFD">
        <w:rPr>
          <w:rFonts w:ascii="Arial" w:hAnsi="Arial" w:cs="Arial"/>
          <w:sz w:val="22"/>
          <w:szCs w:val="22"/>
        </w:rPr>
        <w:t xml:space="preserve">for miR-155, </w:t>
      </w:r>
      <w:commentRangeStart w:id="56"/>
      <w:r w:rsidR="006051E0" w:rsidRPr="00742EFD">
        <w:rPr>
          <w:rFonts w:ascii="Arial" w:hAnsi="Arial" w:cs="Arial"/>
          <w:sz w:val="22"/>
          <w:szCs w:val="22"/>
        </w:rPr>
        <w:t xml:space="preserve">the affinity of the 7mer-A1 nearly matched that of the </w:t>
      </w:r>
      <w:r w:rsidR="005C30CF" w:rsidRPr="00742EFD">
        <w:rPr>
          <w:rFonts w:ascii="Arial" w:hAnsi="Arial" w:cs="Arial"/>
          <w:sz w:val="22"/>
          <w:szCs w:val="22"/>
        </w:rPr>
        <w:t>7mer-m8</w:t>
      </w:r>
      <w:commentRangeEnd w:id="56"/>
      <w:r w:rsidR="004A2641" w:rsidRPr="00742EFD">
        <w:rPr>
          <w:rStyle w:val="CommentReference"/>
          <w:rFonts w:ascii="Arial" w:eastAsiaTheme="minorHAnsi" w:hAnsi="Arial" w:cs="Arial"/>
          <w:sz w:val="22"/>
          <w:szCs w:val="22"/>
        </w:rPr>
        <w:commentReference w:id="56"/>
      </w:r>
      <w:r w:rsidR="005C30CF" w:rsidRPr="00742EFD">
        <w:rPr>
          <w:rFonts w:ascii="Arial" w:hAnsi="Arial" w:cs="Arial"/>
          <w:sz w:val="22"/>
          <w:szCs w:val="22"/>
        </w:rPr>
        <w:t xml:space="preserve">, whereas for miR-124, the affinity of the 7mer-A1 was &gt; 11-fold lower than </w:t>
      </w:r>
      <w:r w:rsidR="003F3725" w:rsidRPr="00742EFD">
        <w:rPr>
          <w:rFonts w:ascii="Arial" w:hAnsi="Arial" w:cs="Arial"/>
          <w:sz w:val="22"/>
          <w:szCs w:val="22"/>
        </w:rPr>
        <w:t xml:space="preserve">that of </w:t>
      </w:r>
      <w:r w:rsidR="005C30CF" w:rsidRPr="00742EFD">
        <w:rPr>
          <w:rFonts w:ascii="Arial" w:hAnsi="Arial" w:cs="Arial"/>
          <w:sz w:val="22"/>
          <w:szCs w:val="22"/>
        </w:rPr>
        <w:t xml:space="preserve">the 7mer-m8 and </w:t>
      </w:r>
      <w:r w:rsidR="003F3725" w:rsidRPr="00742EFD">
        <w:rPr>
          <w:rFonts w:ascii="Arial" w:hAnsi="Arial" w:cs="Arial"/>
          <w:sz w:val="22"/>
          <w:szCs w:val="22"/>
        </w:rPr>
        <w:t xml:space="preserve">approached that </w:t>
      </w:r>
      <w:r w:rsidR="005C30CF" w:rsidRPr="00742EFD">
        <w:rPr>
          <w:rFonts w:ascii="Arial" w:hAnsi="Arial" w:cs="Arial"/>
          <w:sz w:val="22"/>
          <w:szCs w:val="22"/>
        </w:rPr>
        <w:t>of the 6mer-m8</w:t>
      </w:r>
      <w:r w:rsidR="00EA607E" w:rsidRPr="00742EFD">
        <w:rPr>
          <w:rFonts w:ascii="Arial" w:hAnsi="Arial" w:cs="Arial"/>
          <w:sz w:val="22"/>
          <w:szCs w:val="22"/>
        </w:rPr>
        <w:t xml:space="preserve"> site</w:t>
      </w:r>
      <w:r w:rsidR="005C30CF" w:rsidRPr="00742EFD">
        <w:rPr>
          <w:rFonts w:ascii="Arial" w:hAnsi="Arial" w:cs="Arial"/>
          <w:sz w:val="22"/>
          <w:szCs w:val="22"/>
        </w:rPr>
        <w:t xml:space="preserve">.  </w:t>
      </w:r>
      <w:r w:rsidR="00E63F38" w:rsidRPr="00742EFD">
        <w:rPr>
          <w:rFonts w:ascii="Arial" w:hAnsi="Arial" w:cs="Arial"/>
          <w:sz w:val="22"/>
          <w:szCs w:val="22"/>
        </w:rPr>
        <w:t xml:space="preserve">These results implied that the relative contributions of the A at target position 1 and the match at target position 8 can substantially differ for different miRNAs. </w:t>
      </w:r>
      <w:r w:rsidR="005C30CF" w:rsidRPr="00742EFD">
        <w:rPr>
          <w:rFonts w:ascii="Arial" w:hAnsi="Arial" w:cs="Arial"/>
          <w:sz w:val="22"/>
          <w:szCs w:val="22"/>
        </w:rPr>
        <w:t xml:space="preserve"> </w:t>
      </w:r>
      <w:r w:rsidR="00DE5AFD" w:rsidRPr="00742EFD">
        <w:rPr>
          <w:rFonts w:ascii="Arial" w:hAnsi="Arial" w:cs="Arial"/>
          <w:sz w:val="22"/>
          <w:szCs w:val="22"/>
        </w:rPr>
        <w:t>Although</w:t>
      </w:r>
      <w:r w:rsidRPr="00742EFD">
        <w:rPr>
          <w:rFonts w:ascii="Arial" w:hAnsi="Arial" w:cs="Arial"/>
          <w:sz w:val="22"/>
          <w:szCs w:val="22"/>
        </w:rPr>
        <w:t xml:space="preserve"> prior studies </w:t>
      </w:r>
      <w:r w:rsidR="00DE5AFD" w:rsidRPr="00742EFD">
        <w:rPr>
          <w:rFonts w:ascii="Arial" w:hAnsi="Arial" w:cs="Arial"/>
          <w:sz w:val="22"/>
          <w:szCs w:val="22"/>
        </w:rPr>
        <w:t>show</w:t>
      </w:r>
      <w:r w:rsidRPr="00742EFD">
        <w:rPr>
          <w:rFonts w:ascii="Arial" w:hAnsi="Arial" w:cs="Arial"/>
          <w:sz w:val="22"/>
          <w:szCs w:val="22"/>
        </w:rPr>
        <w:t xml:space="preserve"> that AGO proteins remodel the thermodynamic properties of their loaded RNA guides</w:t>
      </w:r>
      <w:r w:rsidRPr="00742EFD">
        <w:rPr>
          <w:rFonts w:ascii="Arial" w:hAnsi="Arial" w:cs="Arial"/>
          <w:sz w:val="22"/>
          <w:szCs w:val="22"/>
        </w:rPr>
        <w:fldChar w:fldCharType="begin"/>
      </w:r>
      <w:r w:rsidRPr="00742EFD">
        <w:rPr>
          <w:rFonts w:ascii="Arial" w:hAnsi="Arial" w:cs="Arial"/>
          <w:sz w:val="22"/>
          <w:szCs w:val="22"/>
        </w:rPr>
        <w:instrText xml:space="preserve"> ADDIN PAPERS2_CITATIONS &lt;citation&gt;&lt;uuid&gt;0A839EC8-A500-4B3E-B516-52783FF59D52&lt;/uuid&gt;&lt;priority&gt;0&lt;/priority&gt;&lt;publications&gt;&lt;publication&gt;&lt;uuid&gt;CAA7FCE5-4C7F-41AB-AD30-2303BE5207C6&lt;/uuid&gt;&lt;volume&gt;151&lt;/volume&gt;&lt;accepted_date&gt;99201210081200000000222000&lt;/accepted_date&gt;&lt;doi&gt;10.1016/j.cell.2012.10.036&lt;/doi&gt;&lt;startpage&gt;1055&lt;/startpage&gt;&lt;revision_date&gt;99201209111200000000222000&lt;/revision_date&gt;&lt;publication_date&gt;99201211211200000000222000&lt;/publication_date&gt;&lt;url&gt;http://linkinghub.elsevier.com/retrieve/pii/S0092867412012998&lt;/url&gt;&lt;citekey&gt;Wee:2012df&lt;/citekey&gt;&lt;type&gt;400&lt;/type&gt;&lt;title&gt;Argonaute divides its RNA guide into domains with distinct functions and RNA-binding properties.&lt;/title&gt;&lt;submission_date&gt;99201206291200000000222000&lt;/submission_date&gt;&lt;number&gt;5&lt;/number&gt;&lt;institution&gt;Department of Biochemistry and Molecular Pharmacology and Howard Hughes Medical Institute, University of Massachusetts Medical School, Worcester, MA 01605, USA.&lt;/institution&gt;&lt;subtype&gt;400&lt;/subtype&gt;&lt;endpage&gt;1067&lt;/endpage&gt;&lt;authors&gt;&lt;author&gt;&lt;firstName&gt;Liang&lt;/firstName&gt;&lt;middleNames&gt;Meng&lt;/middleNames&gt;&lt;lastName&gt;Wee&lt;/lastName&gt;&lt;/author&gt;&lt;author&gt;&lt;firstName&gt;C&lt;/firstName&gt;&lt;middleNames&gt;Fabián&lt;/middleNames&gt;&lt;lastName&gt;Flores-Jasso&lt;/lastName&gt;&lt;/author&gt;&lt;author&gt;&lt;firstName&gt;William&lt;/firstName&gt;&lt;middleNames&gt;E&lt;/middleNames&gt;&lt;lastName&gt;Salomon&lt;/lastName&gt;&lt;/author&gt;&lt;author&gt;&lt;firstName&gt;Phillip&lt;/firstName&gt;&lt;middleNames&gt;D&lt;/middleNames&gt;&lt;lastName&gt;Zamore&lt;/lastName&gt;&lt;/author&gt;&lt;/authors&gt;&lt;/publication&gt;&lt;/publications&gt;&lt;cites&gt;&lt;/cites&gt;&lt;/citation&gt;</w:instrText>
      </w:r>
      <w:r w:rsidRPr="00742EFD">
        <w:rPr>
          <w:rFonts w:ascii="Arial" w:hAnsi="Arial" w:cs="Arial"/>
          <w:sz w:val="22"/>
          <w:szCs w:val="22"/>
        </w:rPr>
        <w:fldChar w:fldCharType="separate"/>
      </w:r>
      <w:r w:rsidRPr="00742EFD">
        <w:rPr>
          <w:rFonts w:ascii="Arial" w:hAnsi="Arial" w:cs="Arial"/>
          <w:sz w:val="22"/>
          <w:szCs w:val="22"/>
        </w:rPr>
        <w:t>{Wee:2012df}</w:t>
      </w:r>
      <w:r w:rsidRPr="00742EFD">
        <w:rPr>
          <w:rFonts w:ascii="Arial" w:hAnsi="Arial" w:cs="Arial"/>
          <w:sz w:val="22"/>
          <w:szCs w:val="22"/>
        </w:rPr>
        <w:fldChar w:fldCharType="end"/>
      </w:r>
      <w:r w:rsidRPr="00742EFD">
        <w:rPr>
          <w:rFonts w:ascii="Arial" w:hAnsi="Arial" w:cs="Arial"/>
          <w:sz w:val="22"/>
          <w:szCs w:val="22"/>
        </w:rPr>
        <w:fldChar w:fldCharType="begin"/>
      </w:r>
      <w:r w:rsidRPr="00742EFD">
        <w:rPr>
          <w:rFonts w:ascii="Arial" w:hAnsi="Arial" w:cs="Arial"/>
          <w:sz w:val="22"/>
          <w:szCs w:val="22"/>
        </w:rPr>
        <w:instrText xml:space="preserve"> ADDIN PAPERS2_CITATIONS &lt;citation&gt;&lt;uuid&gt;90A24195-8793-4BB0-8280-06BFFE04BA76&lt;/uuid&gt;&lt;priority&gt;0&lt;/priority&gt;&lt;publications&gt;&lt;publication&gt;&lt;uuid&gt;2A54EC6A-A377-4CA7-881F-25D176246269&lt;/uuid&gt;&lt;volume&gt;162&lt;/volume&gt;&lt;accepted_date&gt;99201506091200000000222000&lt;/accepted_date&gt;&lt;doi&gt;10.1016/j.cell.2015.06.029&lt;/doi&gt;&lt;startpage&gt;84&lt;/startpage&gt;&lt;revision_date&gt;99201504011200000000222000&lt;/revision_date&gt;&lt;publication_date&gt;99201507021200000000222000&lt;/publication_date&gt;&lt;url&gt;http://linkinghub.elsevier.com/retrieve/pii/S0092867415007138&lt;/url&gt;&lt;type&gt;400&lt;/type&gt;&lt;title&gt;Single-Molecule Imaging Reveals that Argonaute Reshapes the Binding Properties of Its Nucleic Acid Guides.&lt;/title&gt;&lt;submission_date&gt;99201412031200000000222000&lt;/submission_date&gt;&lt;number&gt;1&lt;/number&gt;&lt;institution&gt;RNA Therapeutics Institute, Howard Hughes Medical Institute, and Department of Biochemistry &amp;amp; Molecular Pharmacology, University of Massachusetts Medical School, Worcester, MA 01605, USA.&lt;/institution&gt;&lt;subtype&gt;400&lt;/subtype&gt;&lt;endpage&gt;95&lt;/endpage&gt;&lt;bundle&gt;&lt;publication&gt;&lt;title&gt;Cell&lt;/title&gt;&lt;type&gt;-100&lt;/type&gt;&lt;subtype&gt;-100&lt;/subtype&gt;&lt;uuid&gt;F98270EF-A176-4F79-990D-C4BC34C7DD76&lt;/uuid&gt;&lt;/publication&gt;&lt;/bundle&gt;&lt;authors&gt;&lt;author&gt;&lt;firstName&gt;William&lt;/firstName&gt;&lt;middleNames&gt;E&lt;/middleNames&gt;&lt;lastName&gt;Salomon&lt;/lastName&gt;&lt;/author&gt;&lt;author&gt;&lt;firstName&gt;Samson&lt;/firstName&gt;&lt;middleNames&gt;M&lt;/middleNames&gt;&lt;lastName&gt;Jolly&lt;/lastName&gt;&lt;/author&gt;&lt;author&gt;&lt;firstName&gt;Melissa&lt;/firstName&gt;&lt;middleNames&gt;J&lt;/middleNames&gt;&lt;lastName&gt;Moore&lt;/lastName&gt;&lt;/author&gt;&lt;author&gt;&lt;firstName&gt;Phillip&lt;/firstName&gt;&lt;middleNames&gt;D&lt;/middleNames&gt;&lt;lastName&gt;Zamore&lt;/lastName&gt;&lt;/author&gt;&lt;author&gt;&lt;firstName&gt;Victor&lt;/firstName&gt;&lt;lastName&gt;Serebrov&lt;/lastName&gt;&lt;/author&gt;&lt;/authors&gt;&lt;/publication&gt;&lt;/publications&gt;&lt;cites&gt;&lt;/cites&gt;&lt;/citation&gt;</w:instrText>
      </w:r>
      <w:r w:rsidRPr="00742EFD">
        <w:rPr>
          <w:rFonts w:ascii="Arial" w:hAnsi="Arial" w:cs="Arial"/>
          <w:sz w:val="22"/>
          <w:szCs w:val="22"/>
        </w:rPr>
        <w:fldChar w:fldCharType="separate"/>
      </w:r>
      <w:r w:rsidRPr="00742EFD">
        <w:rPr>
          <w:rFonts w:ascii="Arial" w:hAnsi="Arial" w:cs="Arial"/>
          <w:sz w:val="22"/>
          <w:szCs w:val="22"/>
        </w:rPr>
        <w:t>{Salomon:2015fb}</w:t>
      </w:r>
      <w:r w:rsidRPr="00742EFD">
        <w:rPr>
          <w:rFonts w:ascii="Arial" w:hAnsi="Arial" w:cs="Arial"/>
          <w:sz w:val="22"/>
          <w:szCs w:val="22"/>
        </w:rPr>
        <w:fldChar w:fldCharType="end"/>
      </w:r>
      <w:r w:rsidRPr="00742EFD">
        <w:rPr>
          <w:rFonts w:ascii="Arial" w:hAnsi="Arial" w:cs="Arial"/>
          <w:sz w:val="22"/>
          <w:szCs w:val="22"/>
        </w:rPr>
        <w:t xml:space="preserve">, </w:t>
      </w:r>
      <w:r w:rsidR="00DE5AFD" w:rsidRPr="00742EFD">
        <w:rPr>
          <w:rFonts w:ascii="Arial" w:hAnsi="Arial" w:cs="Arial"/>
          <w:sz w:val="22"/>
          <w:szCs w:val="22"/>
        </w:rPr>
        <w:t>our results</w:t>
      </w:r>
      <w:r w:rsidRPr="00742EFD">
        <w:rPr>
          <w:rFonts w:ascii="Arial" w:hAnsi="Arial" w:cs="Arial"/>
          <w:sz w:val="22"/>
          <w:szCs w:val="22"/>
        </w:rPr>
        <w:t xml:space="preserve"> </w:t>
      </w:r>
      <w:r w:rsidR="00DE5AFD" w:rsidRPr="00742EFD">
        <w:rPr>
          <w:rFonts w:ascii="Arial" w:hAnsi="Arial" w:cs="Arial"/>
          <w:sz w:val="22"/>
          <w:szCs w:val="22"/>
        </w:rPr>
        <w:t xml:space="preserve">show </w:t>
      </w:r>
      <w:r w:rsidRPr="00742EFD">
        <w:rPr>
          <w:rFonts w:ascii="Arial" w:hAnsi="Arial" w:cs="Arial"/>
          <w:sz w:val="22"/>
          <w:szCs w:val="22"/>
        </w:rPr>
        <w:t xml:space="preserve">that the </w:t>
      </w:r>
      <w:r w:rsidR="00DE5AFD" w:rsidRPr="00742EFD">
        <w:rPr>
          <w:rFonts w:ascii="Arial" w:hAnsi="Arial" w:cs="Arial"/>
          <w:sz w:val="22"/>
          <w:szCs w:val="22"/>
        </w:rPr>
        <w:t xml:space="preserve">identity of the guide strongly influences the </w:t>
      </w:r>
      <w:r w:rsidRPr="00742EFD">
        <w:rPr>
          <w:rFonts w:ascii="Arial" w:hAnsi="Arial" w:cs="Arial"/>
          <w:sz w:val="22"/>
          <w:szCs w:val="22"/>
        </w:rPr>
        <w:t>nature of this remodeling</w:t>
      </w:r>
      <w:r w:rsidR="00DE5AFD" w:rsidRPr="00742EFD">
        <w:rPr>
          <w:rFonts w:ascii="Arial" w:hAnsi="Arial" w:cs="Arial"/>
          <w:sz w:val="22"/>
          <w:szCs w:val="22"/>
        </w:rPr>
        <w:t>, leading to</w:t>
      </w:r>
      <w:r w:rsidRPr="00742EFD">
        <w:rPr>
          <w:rFonts w:ascii="Arial" w:hAnsi="Arial" w:cs="Arial"/>
          <w:sz w:val="22"/>
          <w:szCs w:val="22"/>
        </w:rPr>
        <w:t xml:space="preserve"> differences in relative affinities across canonical site types</w:t>
      </w:r>
      <w:r w:rsidR="00DE5AFD" w:rsidRPr="00742EFD">
        <w:rPr>
          <w:rFonts w:ascii="Arial" w:hAnsi="Arial" w:cs="Arial"/>
          <w:sz w:val="22"/>
          <w:szCs w:val="22"/>
        </w:rPr>
        <w:t xml:space="preserve"> and</w:t>
      </w:r>
      <w:r w:rsidRPr="00742EFD">
        <w:rPr>
          <w:rFonts w:ascii="Arial" w:hAnsi="Arial" w:cs="Arial"/>
          <w:sz w:val="22"/>
          <w:szCs w:val="22"/>
        </w:rPr>
        <w:t xml:space="preserve"> </w:t>
      </w:r>
      <w:r w:rsidR="007A5279" w:rsidRPr="00742EFD">
        <w:rPr>
          <w:rFonts w:ascii="Arial" w:hAnsi="Arial" w:cs="Arial"/>
          <w:sz w:val="22"/>
          <w:szCs w:val="22"/>
        </w:rPr>
        <w:t xml:space="preserve">a </w:t>
      </w:r>
      <w:r w:rsidRPr="00742EFD">
        <w:rPr>
          <w:rFonts w:ascii="Arial" w:hAnsi="Arial" w:cs="Arial"/>
          <w:sz w:val="22"/>
          <w:szCs w:val="22"/>
        </w:rPr>
        <w:t xml:space="preserve">distinct repertoire of </w:t>
      </w:r>
      <w:proofErr w:type="spellStart"/>
      <w:r w:rsidRPr="00742EFD">
        <w:rPr>
          <w:rFonts w:ascii="Arial" w:hAnsi="Arial" w:cs="Arial"/>
          <w:sz w:val="22"/>
          <w:szCs w:val="22"/>
        </w:rPr>
        <w:t>noncanonical</w:t>
      </w:r>
      <w:proofErr w:type="spellEnd"/>
      <w:r w:rsidRPr="00742EFD">
        <w:rPr>
          <w:rFonts w:ascii="Arial" w:hAnsi="Arial" w:cs="Arial"/>
          <w:sz w:val="22"/>
          <w:szCs w:val="22"/>
        </w:rPr>
        <w:t xml:space="preserve"> site types for </w:t>
      </w:r>
      <w:r w:rsidR="00DE5AFD" w:rsidRPr="00742EFD">
        <w:rPr>
          <w:rFonts w:ascii="Arial" w:hAnsi="Arial" w:cs="Arial"/>
          <w:sz w:val="22"/>
          <w:szCs w:val="22"/>
        </w:rPr>
        <w:t xml:space="preserve">each </w:t>
      </w:r>
      <w:r w:rsidRPr="00742EFD">
        <w:rPr>
          <w:rFonts w:ascii="Arial" w:hAnsi="Arial" w:cs="Arial"/>
          <w:sz w:val="22"/>
          <w:szCs w:val="22"/>
        </w:rPr>
        <w:t xml:space="preserve">miRNA. </w:t>
      </w:r>
    </w:p>
    <w:p w14:paraId="7E610885" w14:textId="77777777" w:rsidR="007A5279" w:rsidRPr="00742EFD" w:rsidRDefault="007A5279" w:rsidP="009E2BCA">
      <w:pPr>
        <w:spacing w:line="360" w:lineRule="auto"/>
        <w:rPr>
          <w:rFonts w:ascii="Arial" w:hAnsi="Arial" w:cs="Arial"/>
          <w:sz w:val="22"/>
          <w:szCs w:val="22"/>
        </w:rPr>
      </w:pPr>
    </w:p>
    <w:p w14:paraId="3BAEFE1E" w14:textId="10892F27" w:rsidR="008F1B9F" w:rsidRPr="00742EFD" w:rsidRDefault="008F1B9F" w:rsidP="008F1B9F">
      <w:pPr>
        <w:spacing w:line="360" w:lineRule="auto"/>
        <w:rPr>
          <w:rFonts w:ascii="Arial" w:hAnsi="Arial" w:cs="Arial"/>
          <w:b/>
          <w:sz w:val="22"/>
          <w:szCs w:val="22"/>
        </w:rPr>
      </w:pPr>
      <w:r w:rsidRPr="00742EFD">
        <w:rPr>
          <w:rFonts w:ascii="Arial" w:hAnsi="Arial" w:cs="Arial"/>
          <w:b/>
          <w:sz w:val="22"/>
          <w:szCs w:val="22"/>
        </w:rPr>
        <w:t>The energetics of canonical binding</w:t>
      </w:r>
    </w:p>
    <w:p w14:paraId="4357A269" w14:textId="6F261922" w:rsidR="008F1B9F" w:rsidRPr="00742EFD" w:rsidRDefault="008F1B9F" w:rsidP="008F1B9F">
      <w:pPr>
        <w:spacing w:line="360" w:lineRule="auto"/>
        <w:rPr>
          <w:rFonts w:ascii="Arial" w:hAnsi="Arial" w:cs="Arial"/>
          <w:sz w:val="22"/>
          <w:szCs w:val="22"/>
        </w:rPr>
      </w:pPr>
      <w:r w:rsidRPr="00742EFD">
        <w:rPr>
          <w:rFonts w:ascii="Arial" w:hAnsi="Arial" w:cs="Arial"/>
          <w:sz w:val="22"/>
          <w:szCs w:val="22"/>
        </w:rPr>
        <w:lastRenderedPageBreak/>
        <w:t xml:space="preserve">With the relative </w:t>
      </w:r>
      <w:r w:rsidRPr="00742EFD">
        <w:rPr>
          <w:rFonts w:ascii="Arial" w:hAnsi="Arial" w:cs="Arial"/>
          <w:i/>
          <w:sz w:val="22"/>
          <w:szCs w:val="22"/>
        </w:rPr>
        <w:t>K</w:t>
      </w:r>
      <w:r w:rsidRPr="00742EFD">
        <w:rPr>
          <w:rFonts w:ascii="Arial" w:hAnsi="Arial" w:cs="Arial"/>
          <w:sz w:val="22"/>
          <w:szCs w:val="22"/>
          <w:vertAlign w:val="subscript"/>
        </w:rPr>
        <w:t>D</w:t>
      </w:r>
      <w:r w:rsidRPr="00742EFD">
        <w:rPr>
          <w:rFonts w:ascii="Arial" w:hAnsi="Arial" w:cs="Arial"/>
          <w:sz w:val="22"/>
          <w:szCs w:val="22"/>
        </w:rPr>
        <w:t xml:space="preserve"> values for the canonical binding sites of five miRNAs in hand, we examined the relationship between the A at target position 1 (A1) and the match at miRNA position 8 (m8), which flank pairing to the core seed.  We found that </w:t>
      </w:r>
      <w:del w:id="57" w:author="Sean E. McGeary" w:date="2018-05-07T19:50:00Z">
        <w:r w:rsidRPr="00742EFD" w:rsidDel="00FE0B53">
          <w:rPr>
            <w:rFonts w:ascii="Arial" w:hAnsi="Arial" w:cs="Arial"/>
            <w:sz w:val="22"/>
            <w:szCs w:val="22"/>
          </w:rPr>
          <w:delText>these two features constitute</w:delText>
        </w:r>
      </w:del>
      <w:ins w:id="58" w:author="Sean E. McGeary" w:date="2018-05-07T19:50:00Z">
        <w:r w:rsidR="00FE0B53">
          <w:rPr>
            <w:rFonts w:ascii="Arial" w:hAnsi="Arial" w:cs="Arial"/>
            <w:sz w:val="22"/>
            <w:szCs w:val="22"/>
          </w:rPr>
          <w:t xml:space="preserve">the apparent binding energy </w:t>
        </w:r>
      </w:ins>
      <w:ins w:id="59" w:author="Sean E. McGeary" w:date="2018-05-07T19:53:00Z">
        <w:r w:rsidR="00FE0B53">
          <w:rPr>
            <w:rFonts w:ascii="Arial" w:hAnsi="Arial" w:cs="Arial"/>
            <w:sz w:val="22"/>
            <w:szCs w:val="22"/>
          </w:rPr>
          <w:t>of the m8</w:t>
        </w:r>
      </w:ins>
      <w:ins w:id="60" w:author="Sean E. McGeary" w:date="2018-05-07T19:55:00Z">
        <w:r w:rsidR="00F40A5C">
          <w:rPr>
            <w:rFonts w:ascii="Arial" w:hAnsi="Arial" w:cs="Arial"/>
            <w:sz w:val="22"/>
            <w:szCs w:val="22"/>
          </w:rPr>
          <w:t xml:space="preserve"> sequence</w:t>
        </w:r>
      </w:ins>
      <w:ins w:id="61" w:author="Sean E. McGeary" w:date="2018-05-07T19:53:00Z">
        <w:r w:rsidR="00FE0B53">
          <w:rPr>
            <w:rFonts w:ascii="Arial" w:hAnsi="Arial" w:cs="Arial"/>
            <w:sz w:val="22"/>
            <w:szCs w:val="22"/>
          </w:rPr>
          <w:t xml:space="preserve"> feature </w:t>
        </w:r>
      </w:ins>
      <w:ins w:id="62" w:author="Sean E. McGeary" w:date="2018-05-07T19:51:00Z">
        <w:r w:rsidR="00FE0B53">
          <w:rPr>
            <w:rFonts w:ascii="Arial" w:hAnsi="Arial" w:cs="Arial"/>
            <w:sz w:val="22"/>
            <w:szCs w:val="22"/>
          </w:rPr>
          <w:t xml:space="preserve">is consistent when measured </w:t>
        </w:r>
      </w:ins>
      <w:ins w:id="63" w:author="Sean E. McGeary" w:date="2018-05-07T19:52:00Z">
        <w:r w:rsidR="00FE0B53">
          <w:rPr>
            <w:rFonts w:ascii="Arial" w:hAnsi="Arial" w:cs="Arial"/>
            <w:sz w:val="22"/>
            <w:szCs w:val="22"/>
          </w:rPr>
          <w:t xml:space="preserve">using </w:t>
        </w:r>
      </w:ins>
      <w:ins w:id="64" w:author="Sean E. McGeary" w:date="2018-05-07T19:53:00Z">
        <w:r w:rsidR="00FE0B53">
          <w:rPr>
            <w:rFonts w:ascii="Arial" w:hAnsi="Arial" w:cs="Arial"/>
            <w:sz w:val="22"/>
            <w:szCs w:val="22"/>
          </w:rPr>
          <w:t xml:space="preserve">either </w:t>
        </w:r>
      </w:ins>
      <w:ins w:id="65" w:author="Sean E. McGeary" w:date="2018-05-07T19:52:00Z">
        <w:r w:rsidR="00FE0B53">
          <w:rPr>
            <w:rFonts w:ascii="Arial" w:hAnsi="Arial" w:cs="Arial"/>
            <w:sz w:val="22"/>
            <w:szCs w:val="22"/>
          </w:rPr>
          <w:t xml:space="preserve">the </w:t>
        </w:r>
        <w:proofErr w:type="spellStart"/>
        <w:r w:rsidR="00FE0B53" w:rsidRPr="00742EFD">
          <w:rPr>
            <w:rFonts w:ascii="Arial" w:hAnsi="Arial" w:cs="Arial"/>
            <w:i/>
            <w:sz w:val="22"/>
            <w:szCs w:val="22"/>
          </w:rPr>
          <w:t>K</w:t>
        </w:r>
        <w:r w:rsidR="00FE0B53" w:rsidRPr="00742EFD">
          <w:rPr>
            <w:rFonts w:ascii="Arial" w:hAnsi="Arial" w:cs="Arial"/>
            <w:sz w:val="22"/>
            <w:szCs w:val="22"/>
            <w:vertAlign w:val="subscript"/>
          </w:rPr>
          <w:t>D,rel</w:t>
        </w:r>
        <w:proofErr w:type="spellEnd"/>
        <w:r w:rsidR="00FE0B53">
          <w:rPr>
            <w:rFonts w:ascii="Arial" w:hAnsi="Arial" w:cs="Arial"/>
            <w:sz w:val="22"/>
            <w:szCs w:val="22"/>
          </w:rPr>
          <w:t xml:space="preserve"> between </w:t>
        </w:r>
      </w:ins>
      <w:ins w:id="66" w:author="Sean E. McGeary" w:date="2018-05-07T19:53:00Z">
        <w:r w:rsidR="00FE0B53">
          <w:rPr>
            <w:rFonts w:ascii="Arial" w:hAnsi="Arial" w:cs="Arial"/>
            <w:sz w:val="22"/>
            <w:szCs w:val="22"/>
          </w:rPr>
          <w:t xml:space="preserve">the 6mer and the 7mer-m8, or </w:t>
        </w:r>
      </w:ins>
      <w:ins w:id="67" w:author="Sean E. McGeary" w:date="2018-05-07T19:54:00Z">
        <w:r w:rsidR="005510AB">
          <w:rPr>
            <w:rFonts w:ascii="Arial" w:hAnsi="Arial" w:cs="Arial"/>
            <w:sz w:val="22"/>
            <w:szCs w:val="22"/>
          </w:rPr>
          <w:t xml:space="preserve">between </w:t>
        </w:r>
      </w:ins>
      <w:ins w:id="68" w:author="Sean E. McGeary" w:date="2018-05-07T19:53:00Z">
        <w:r w:rsidR="00FE0B53">
          <w:rPr>
            <w:rFonts w:ascii="Arial" w:hAnsi="Arial" w:cs="Arial"/>
            <w:sz w:val="22"/>
            <w:szCs w:val="22"/>
          </w:rPr>
          <w:t xml:space="preserve">the 7mer-A1 and the 8mer, and as well </w:t>
        </w:r>
      </w:ins>
      <w:ins w:id="69" w:author="Sean E. McGeary" w:date="2018-05-07T19:54:00Z">
        <w:r w:rsidR="00FE0B53">
          <w:rPr>
            <w:rFonts w:ascii="Arial" w:hAnsi="Arial" w:cs="Arial"/>
            <w:sz w:val="22"/>
            <w:szCs w:val="22"/>
          </w:rPr>
          <w:t>for</w:t>
        </w:r>
      </w:ins>
      <w:ins w:id="70" w:author="Sean E. McGeary" w:date="2018-05-07T19:53:00Z">
        <w:r w:rsidR="00FE0B53">
          <w:rPr>
            <w:rFonts w:ascii="Arial" w:hAnsi="Arial" w:cs="Arial"/>
            <w:sz w:val="22"/>
            <w:szCs w:val="22"/>
          </w:rPr>
          <w:t xml:space="preserve"> the A1 </w:t>
        </w:r>
      </w:ins>
      <w:ins w:id="71" w:author="Sean E. McGeary" w:date="2018-05-07T19:54:00Z">
        <w:r w:rsidR="00FE0B53">
          <w:rPr>
            <w:rFonts w:ascii="Arial" w:hAnsi="Arial" w:cs="Arial"/>
            <w:sz w:val="22"/>
            <w:szCs w:val="22"/>
          </w:rPr>
          <w:t xml:space="preserve">sequence feature when measuring the </w:t>
        </w:r>
        <w:proofErr w:type="spellStart"/>
        <w:r w:rsidR="005510AB" w:rsidRPr="005510AB">
          <w:rPr>
            <w:rFonts w:ascii="Arial" w:hAnsi="Arial" w:cs="Arial"/>
            <w:i/>
            <w:sz w:val="22"/>
            <w:szCs w:val="22"/>
            <w:rPrChange w:id="72" w:author="Sean E. McGeary" w:date="2018-05-07T19:54:00Z">
              <w:rPr>
                <w:rFonts w:ascii="Arial" w:hAnsi="Arial" w:cs="Arial"/>
                <w:sz w:val="22"/>
                <w:szCs w:val="22"/>
              </w:rPr>
            </w:rPrChange>
          </w:rPr>
          <w:t>K</w:t>
        </w:r>
        <w:r w:rsidR="005510AB">
          <w:rPr>
            <w:rFonts w:ascii="Arial" w:hAnsi="Arial" w:cs="Arial"/>
            <w:sz w:val="22"/>
            <w:szCs w:val="22"/>
            <w:vertAlign w:val="subscript"/>
          </w:rPr>
          <w:t>D,rel</w:t>
        </w:r>
        <w:proofErr w:type="spellEnd"/>
        <w:r w:rsidR="005510AB">
          <w:rPr>
            <w:rFonts w:ascii="Arial" w:hAnsi="Arial" w:cs="Arial"/>
            <w:sz w:val="22"/>
            <w:szCs w:val="22"/>
          </w:rPr>
          <w:t xml:space="preserve"> between</w:t>
        </w:r>
        <w:r w:rsidR="00F40A5C">
          <w:rPr>
            <w:rFonts w:ascii="Arial" w:hAnsi="Arial" w:cs="Arial"/>
            <w:sz w:val="22"/>
            <w:szCs w:val="22"/>
          </w:rPr>
          <w:t xml:space="preserve"> the 7mer-A1 and 7mer, or between the 8mer and 7mer-m8</w:t>
        </w:r>
      </w:ins>
      <w:ins w:id="73" w:author="Sean E. McGeary" w:date="2018-05-07T19:50:00Z">
        <w:r w:rsidR="00FE0B53">
          <w:rPr>
            <w:rFonts w:ascii="Arial" w:hAnsi="Arial" w:cs="Arial"/>
            <w:sz w:val="22"/>
            <w:szCs w:val="22"/>
          </w:rPr>
          <w:t xml:space="preserve"> </w:t>
        </w:r>
      </w:ins>
      <w:del w:id="74" w:author="Sean E. McGeary" w:date="2018-05-07T19:56:00Z">
        <w:r w:rsidRPr="00742EFD" w:rsidDel="00F40A5C">
          <w:rPr>
            <w:rFonts w:ascii="Arial" w:hAnsi="Arial" w:cs="Arial"/>
            <w:sz w:val="22"/>
            <w:szCs w:val="22"/>
          </w:rPr>
          <w:delText xml:space="preserve"> a linear, thermodynamic cycle, as the product of the </w:delText>
        </w:r>
        <w:r w:rsidRPr="00742EFD" w:rsidDel="00F40A5C">
          <w:rPr>
            <w:rFonts w:ascii="Arial" w:hAnsi="Arial" w:cs="Arial"/>
            <w:i/>
            <w:sz w:val="22"/>
            <w:szCs w:val="22"/>
          </w:rPr>
          <w:delText>K</w:delText>
        </w:r>
        <w:r w:rsidRPr="00742EFD" w:rsidDel="00F40A5C">
          <w:rPr>
            <w:rFonts w:ascii="Arial" w:hAnsi="Arial" w:cs="Arial"/>
            <w:sz w:val="22"/>
            <w:szCs w:val="22"/>
            <w:vertAlign w:val="subscript"/>
          </w:rPr>
          <w:delText>D,rel</w:delText>
        </w:r>
        <w:r w:rsidRPr="00742EFD" w:rsidDel="00F40A5C">
          <w:rPr>
            <w:rFonts w:ascii="Arial" w:hAnsi="Arial" w:cs="Arial"/>
            <w:sz w:val="22"/>
            <w:szCs w:val="22"/>
          </w:rPr>
          <w:delText xml:space="preserve"> for the 7mer-A1 and 7mer-m8 accurately predicted the </w:delText>
        </w:r>
      </w:del>
      <w:del w:id="75" w:author="Sean E. McGeary" w:date="2018-05-07T19:52:00Z">
        <w:r w:rsidRPr="00742EFD" w:rsidDel="00FE0B53">
          <w:rPr>
            <w:rFonts w:ascii="Arial" w:hAnsi="Arial" w:cs="Arial"/>
            <w:i/>
            <w:sz w:val="22"/>
            <w:szCs w:val="22"/>
          </w:rPr>
          <w:delText>K</w:delText>
        </w:r>
        <w:r w:rsidRPr="00742EFD" w:rsidDel="00FE0B53">
          <w:rPr>
            <w:rFonts w:ascii="Arial" w:hAnsi="Arial" w:cs="Arial"/>
            <w:sz w:val="22"/>
            <w:szCs w:val="22"/>
            <w:vertAlign w:val="subscript"/>
          </w:rPr>
          <w:delText>D,rel</w:delText>
        </w:r>
        <w:r w:rsidRPr="00742EFD" w:rsidDel="00FE0B53">
          <w:rPr>
            <w:rFonts w:ascii="Arial" w:hAnsi="Arial" w:cs="Arial"/>
            <w:sz w:val="22"/>
            <w:szCs w:val="22"/>
          </w:rPr>
          <w:delText xml:space="preserve"> </w:delText>
        </w:r>
      </w:del>
      <w:del w:id="76" w:author="Sean E. McGeary" w:date="2018-05-07T19:56:00Z">
        <w:r w:rsidRPr="00742EFD" w:rsidDel="00F40A5C">
          <w:rPr>
            <w:rFonts w:ascii="Arial" w:hAnsi="Arial" w:cs="Arial"/>
            <w:sz w:val="22"/>
            <w:szCs w:val="22"/>
          </w:rPr>
          <w:delText xml:space="preserve">for the 8mer </w:delText>
        </w:r>
      </w:del>
      <w:r w:rsidRPr="00742EFD">
        <w:rPr>
          <w:rFonts w:ascii="Arial" w:hAnsi="Arial" w:cs="Arial"/>
          <w:sz w:val="22"/>
          <w:szCs w:val="22"/>
        </w:rPr>
        <w:t xml:space="preserve">(Fig. 3B). </w:t>
      </w:r>
      <w:r w:rsidR="00513A7A" w:rsidRPr="00742EFD">
        <w:rPr>
          <w:rFonts w:ascii="Arial" w:hAnsi="Arial" w:cs="Arial"/>
          <w:sz w:val="22"/>
          <w:szCs w:val="22"/>
        </w:rPr>
        <w:t xml:space="preserve"> </w:t>
      </w:r>
      <w:r w:rsidRPr="00742EFD">
        <w:rPr>
          <w:rFonts w:ascii="Arial" w:hAnsi="Arial" w:cs="Arial"/>
          <w:sz w:val="22"/>
          <w:szCs w:val="22"/>
        </w:rPr>
        <w:t xml:space="preserve">These results </w:t>
      </w:r>
      <w:r w:rsidR="003F3725" w:rsidRPr="00742EFD">
        <w:rPr>
          <w:rFonts w:ascii="Arial" w:hAnsi="Arial" w:cs="Arial"/>
          <w:sz w:val="22"/>
          <w:szCs w:val="22"/>
        </w:rPr>
        <w:t>indicated</w:t>
      </w:r>
      <w:r w:rsidRPr="00742EFD">
        <w:rPr>
          <w:rFonts w:ascii="Arial" w:hAnsi="Arial" w:cs="Arial"/>
          <w:sz w:val="22"/>
          <w:szCs w:val="22"/>
        </w:rPr>
        <w:t xml:space="preserve"> that the A1 and m8</w:t>
      </w:r>
      <w:ins w:id="77" w:author="Sean E. McGeary" w:date="2018-05-07T19:56:00Z">
        <w:r w:rsidR="00F40A5C" w:rsidRPr="00F40A5C">
          <w:rPr>
            <w:rFonts w:ascii="Arial" w:hAnsi="Arial" w:cs="Arial"/>
            <w:sz w:val="22"/>
            <w:szCs w:val="22"/>
          </w:rPr>
          <w:t xml:space="preserve"> </w:t>
        </w:r>
      </w:ins>
      <w:ins w:id="78" w:author="Sean E. McGeary" w:date="2018-05-07T19:57:00Z">
        <w:r w:rsidR="00F40A5C">
          <w:rPr>
            <w:rFonts w:ascii="Arial" w:hAnsi="Arial" w:cs="Arial"/>
            <w:sz w:val="22"/>
            <w:szCs w:val="22"/>
          </w:rPr>
          <w:t>are</w:t>
        </w:r>
      </w:ins>
      <w:ins w:id="79" w:author="Sean E. McGeary" w:date="2018-05-07T19:56:00Z">
        <w:r w:rsidR="00F40A5C">
          <w:rPr>
            <w:rFonts w:ascii="Arial" w:hAnsi="Arial" w:cs="Arial"/>
            <w:sz w:val="22"/>
            <w:szCs w:val="22"/>
          </w:rPr>
          <w:t xml:space="preserve"> independent</w:t>
        </w:r>
      </w:ins>
      <w:ins w:id="80" w:author="Sean E. McGeary" w:date="2018-05-07T19:58:00Z">
        <w:r w:rsidR="00F40A5C">
          <w:rPr>
            <w:rFonts w:ascii="Arial" w:hAnsi="Arial" w:cs="Arial"/>
            <w:sz w:val="22"/>
            <w:szCs w:val="22"/>
          </w:rPr>
          <w:t>,</w:t>
        </w:r>
      </w:ins>
      <w:ins w:id="81" w:author="Sean E. McGeary" w:date="2018-05-07T19:56:00Z">
        <w:r w:rsidR="00F40A5C">
          <w:rPr>
            <w:rFonts w:ascii="Arial" w:hAnsi="Arial" w:cs="Arial"/>
            <w:sz w:val="22"/>
            <w:szCs w:val="22"/>
          </w:rPr>
          <w:t xml:space="preserve"> and </w:t>
        </w:r>
      </w:ins>
      <w:ins w:id="82" w:author="Sean E. McGeary" w:date="2018-05-07T19:58:00Z">
        <w:r w:rsidR="00F40A5C">
          <w:rPr>
            <w:rFonts w:ascii="Arial" w:hAnsi="Arial" w:cs="Arial"/>
            <w:sz w:val="22"/>
            <w:szCs w:val="22"/>
          </w:rPr>
          <w:t>therefore that the</w:t>
        </w:r>
      </w:ins>
      <w:ins w:id="83" w:author="Sean E. McGeary" w:date="2018-05-07T19:56:00Z">
        <w:r w:rsidR="00F40A5C">
          <w:rPr>
            <w:rFonts w:ascii="Arial" w:hAnsi="Arial" w:cs="Arial"/>
            <w:sz w:val="22"/>
            <w:szCs w:val="22"/>
          </w:rPr>
          <w:t xml:space="preserve"> relationship between the </w:t>
        </w:r>
      </w:ins>
      <w:ins w:id="84" w:author="Sean E. McGeary" w:date="2018-05-07T19:58:00Z">
        <w:r w:rsidR="00F40A5C">
          <w:rPr>
            <w:rFonts w:ascii="Arial" w:hAnsi="Arial" w:cs="Arial"/>
            <w:sz w:val="22"/>
            <w:szCs w:val="22"/>
          </w:rPr>
          <w:t>6mer, 7mer-A1, 7mer-m8, and 8mer constitute</w:t>
        </w:r>
      </w:ins>
      <w:ins w:id="85" w:author="Sean E. McGeary" w:date="2018-05-07T19:56:00Z">
        <w:r w:rsidR="00F40A5C" w:rsidRPr="00742EFD">
          <w:rPr>
            <w:rFonts w:ascii="Arial" w:hAnsi="Arial" w:cs="Arial"/>
            <w:sz w:val="22"/>
            <w:szCs w:val="22"/>
          </w:rPr>
          <w:t xml:space="preserve"> a linear, thermodynamic cycle</w:t>
        </w:r>
      </w:ins>
      <w:del w:id="86" w:author="Sean E. McGeary" w:date="2018-05-07T19:50:00Z">
        <w:r w:rsidRPr="00742EFD" w:rsidDel="00FE0B53">
          <w:rPr>
            <w:rFonts w:ascii="Arial" w:hAnsi="Arial" w:cs="Arial"/>
            <w:sz w:val="22"/>
            <w:szCs w:val="22"/>
          </w:rPr>
          <w:delText xml:space="preserve"> contribute independently to binding affinity</w:delText>
        </w:r>
      </w:del>
      <w:r w:rsidRPr="00742EFD">
        <w:rPr>
          <w:rFonts w:ascii="Arial" w:hAnsi="Arial" w:cs="Arial"/>
          <w:sz w:val="22"/>
          <w:szCs w:val="22"/>
        </w:rPr>
        <w:t xml:space="preserve">. </w:t>
      </w:r>
    </w:p>
    <w:p w14:paraId="13FE63FF" w14:textId="2DE100DF" w:rsidR="008F1B9F" w:rsidRPr="00742EFD" w:rsidRDefault="008F1B9F" w:rsidP="008F1B9F">
      <w:pPr>
        <w:spacing w:line="360" w:lineRule="auto"/>
        <w:ind w:firstLine="720"/>
        <w:rPr>
          <w:rFonts w:ascii="Arial" w:hAnsi="Arial" w:cs="Arial"/>
          <w:sz w:val="22"/>
          <w:szCs w:val="22"/>
        </w:rPr>
      </w:pPr>
      <w:r w:rsidRPr="00742EFD">
        <w:rPr>
          <w:rFonts w:ascii="Arial" w:hAnsi="Arial" w:cs="Arial"/>
          <w:sz w:val="22"/>
          <w:szCs w:val="22"/>
        </w:rPr>
        <w:t>Analyses of the effects of miRNAs transfected into cells show that miRNAs with greater predicted seed-pairing stability tend to be more effective at target repression (</w:t>
      </w:r>
      <w:commentRangeStart w:id="87"/>
      <w:r w:rsidRPr="00742EFD">
        <w:rPr>
          <w:rFonts w:ascii="Arial" w:hAnsi="Arial" w:cs="Arial"/>
          <w:sz w:val="22"/>
          <w:szCs w:val="22"/>
        </w:rPr>
        <w:t>REF</w:t>
      </w:r>
      <w:commentRangeEnd w:id="87"/>
      <w:r w:rsidRPr="00742EFD">
        <w:rPr>
          <w:rStyle w:val="CommentReference"/>
          <w:rFonts w:ascii="Arial" w:eastAsiaTheme="minorHAnsi" w:hAnsi="Arial" w:cs="Arial"/>
          <w:sz w:val="22"/>
          <w:szCs w:val="22"/>
        </w:rPr>
        <w:commentReference w:id="87"/>
      </w:r>
      <w:r w:rsidRPr="00742EFD">
        <w:rPr>
          <w:rFonts w:ascii="Arial" w:hAnsi="Arial" w:cs="Arial"/>
          <w:sz w:val="22"/>
          <w:szCs w:val="22"/>
        </w:rPr>
        <w:t>).</w:t>
      </w:r>
      <w:r w:rsidR="00513A7A" w:rsidRPr="00742EFD">
        <w:rPr>
          <w:rFonts w:ascii="Arial" w:hAnsi="Arial" w:cs="Arial"/>
          <w:sz w:val="22"/>
          <w:szCs w:val="22"/>
        </w:rPr>
        <w:t xml:space="preserve"> </w:t>
      </w:r>
      <w:r w:rsidRPr="00742EFD">
        <w:rPr>
          <w:rFonts w:ascii="Arial" w:hAnsi="Arial" w:cs="Arial"/>
          <w:sz w:val="22"/>
          <w:szCs w:val="22"/>
        </w:rPr>
        <w:t xml:space="preserve"> However, the relationship between the predicted pairing stability and site affinity had not been investigated. </w:t>
      </w:r>
      <w:r w:rsidR="00513A7A" w:rsidRPr="00742EFD">
        <w:rPr>
          <w:rFonts w:ascii="Arial" w:hAnsi="Arial" w:cs="Arial"/>
          <w:sz w:val="22"/>
          <w:szCs w:val="22"/>
        </w:rPr>
        <w:t xml:space="preserve"> </w:t>
      </w:r>
      <w:r w:rsidRPr="00742EFD">
        <w:rPr>
          <w:rFonts w:ascii="Arial" w:hAnsi="Arial" w:cs="Arial"/>
          <w:sz w:val="22"/>
          <w:szCs w:val="22"/>
        </w:rPr>
        <w:t>To examine this relationship, we calculate</w:t>
      </w:r>
      <w:r w:rsidR="007407AA" w:rsidRPr="00742EFD">
        <w:rPr>
          <w:rFonts w:ascii="Arial" w:hAnsi="Arial" w:cs="Arial"/>
          <w:sz w:val="22"/>
          <w:szCs w:val="22"/>
        </w:rPr>
        <w:t>d</w:t>
      </w:r>
      <w:r w:rsidRPr="00742EFD">
        <w:rPr>
          <w:rFonts w:ascii="Arial" w:hAnsi="Arial" w:cs="Arial"/>
          <w:sz w:val="22"/>
          <w:szCs w:val="22"/>
        </w:rPr>
        <w:t xml:space="preserve"> the predicted free energy of site pairing</w:t>
      </w:r>
      <w:r w:rsidR="007407AA" w:rsidRPr="00742EFD">
        <w:rPr>
          <w:rFonts w:ascii="Arial" w:hAnsi="Arial" w:cs="Arial"/>
          <w:sz w:val="22"/>
          <w:szCs w:val="22"/>
        </w:rPr>
        <w:t xml:space="preserve"> (REF)</w:t>
      </w:r>
      <w:r w:rsidRPr="00742EFD">
        <w:rPr>
          <w:rFonts w:ascii="Arial" w:hAnsi="Arial" w:cs="Arial"/>
          <w:sz w:val="22"/>
          <w:szCs w:val="22"/>
        </w:rPr>
        <w:t xml:space="preserve"> and examined the correspondence between site </w:t>
      </w:r>
      <w:r w:rsidRPr="00742EFD">
        <w:rPr>
          <w:rFonts w:ascii="Arial" w:hAnsi="Arial" w:cs="Arial"/>
          <w:i/>
          <w:sz w:val="22"/>
          <w:szCs w:val="22"/>
        </w:rPr>
        <w:t>K</w:t>
      </w:r>
      <w:r w:rsidRPr="00742EFD">
        <w:rPr>
          <w:rFonts w:ascii="Arial" w:hAnsi="Arial" w:cs="Arial"/>
          <w:sz w:val="22"/>
          <w:szCs w:val="22"/>
          <w:vertAlign w:val="subscript"/>
        </w:rPr>
        <w:t>D</w:t>
      </w:r>
      <w:r w:rsidRPr="00742EFD">
        <w:rPr>
          <w:rFonts w:ascii="Arial" w:hAnsi="Arial" w:cs="Arial"/>
          <w:sz w:val="22"/>
          <w:szCs w:val="22"/>
        </w:rPr>
        <w:t xml:space="preserve"> values and these predicted ∆</w:t>
      </w:r>
      <w:r w:rsidRPr="004E304D">
        <w:rPr>
          <w:rFonts w:ascii="Arial" w:hAnsi="Arial" w:cs="Arial"/>
          <w:i/>
          <w:sz w:val="22"/>
          <w:szCs w:val="22"/>
          <w:rPrChange w:id="88" w:author="Sean E. McGeary" w:date="2018-05-07T19:59:00Z">
            <w:rPr>
              <w:rFonts w:ascii="Arial" w:hAnsi="Arial" w:cs="Arial"/>
              <w:sz w:val="22"/>
              <w:szCs w:val="22"/>
            </w:rPr>
          </w:rPrChange>
        </w:rPr>
        <w:t>G</w:t>
      </w:r>
      <w:r w:rsidRPr="00742EFD">
        <w:rPr>
          <w:rFonts w:ascii="Arial" w:hAnsi="Arial" w:cs="Arial"/>
          <w:sz w:val="22"/>
          <w:szCs w:val="22"/>
        </w:rPr>
        <w:t xml:space="preserve"> values (Fig. </w:t>
      </w:r>
      <w:r w:rsidR="007407AA" w:rsidRPr="00742EFD">
        <w:rPr>
          <w:rFonts w:ascii="Arial" w:hAnsi="Arial" w:cs="Arial"/>
          <w:sz w:val="22"/>
          <w:szCs w:val="22"/>
        </w:rPr>
        <w:t>3</w:t>
      </w:r>
      <w:r w:rsidR="00A01AD8" w:rsidRPr="00742EFD">
        <w:rPr>
          <w:rFonts w:ascii="Arial" w:hAnsi="Arial" w:cs="Arial"/>
          <w:sz w:val="22"/>
          <w:szCs w:val="22"/>
        </w:rPr>
        <w:t>C</w:t>
      </w:r>
      <w:r w:rsidRPr="00742EFD">
        <w:rPr>
          <w:rFonts w:ascii="Arial" w:hAnsi="Arial" w:cs="Arial"/>
          <w:sz w:val="22"/>
          <w:szCs w:val="22"/>
        </w:rPr>
        <w:t>).</w:t>
      </w:r>
      <w:r w:rsidR="00513A7A" w:rsidRPr="00742EFD">
        <w:rPr>
          <w:rFonts w:ascii="Arial" w:hAnsi="Arial" w:cs="Arial"/>
          <w:sz w:val="22"/>
          <w:szCs w:val="22"/>
        </w:rPr>
        <w:t xml:space="preserve"> </w:t>
      </w:r>
      <w:r w:rsidRPr="00742EFD">
        <w:rPr>
          <w:rFonts w:ascii="Arial" w:hAnsi="Arial" w:cs="Arial"/>
          <w:sz w:val="22"/>
          <w:szCs w:val="22"/>
        </w:rPr>
        <w:t xml:space="preserve"> We focused on the 6mer and 7mer-m8 sites, because they lack the A1, which does not pair to the miRNA</w:t>
      </w:r>
      <w:r w:rsidR="007407AA" w:rsidRPr="00742EFD">
        <w:rPr>
          <w:rFonts w:ascii="Arial" w:hAnsi="Arial" w:cs="Arial"/>
          <w:sz w:val="22"/>
          <w:szCs w:val="22"/>
        </w:rPr>
        <w:t xml:space="preserve"> (Fig 1A)</w:t>
      </w:r>
      <w:r w:rsidRPr="00742EFD">
        <w:rPr>
          <w:rFonts w:ascii="Arial" w:hAnsi="Arial" w:cs="Arial"/>
          <w:sz w:val="22"/>
          <w:szCs w:val="22"/>
        </w:rPr>
        <w:t xml:space="preserve">. As expected, </w:t>
      </w:r>
      <w:r w:rsidRPr="00742EFD">
        <w:rPr>
          <w:rFonts w:ascii="Arial" w:hAnsi="Arial" w:cs="Arial"/>
          <w:sz w:val="22"/>
          <w:szCs w:val="22"/>
          <w:highlight w:val="yellow"/>
        </w:rPr>
        <w:t>for both site types</w:t>
      </w:r>
      <w:r w:rsidRPr="00742EFD">
        <w:rPr>
          <w:rFonts w:ascii="Arial" w:hAnsi="Arial" w:cs="Arial"/>
          <w:sz w:val="22"/>
          <w:szCs w:val="22"/>
        </w:rPr>
        <w:t xml:space="preserve"> affinity increased with increased predicted pairing stability (</w:t>
      </w:r>
      <w:r w:rsidRPr="00742EFD">
        <w:rPr>
          <w:rFonts w:ascii="Arial" w:hAnsi="Arial" w:cs="Arial"/>
          <w:i/>
          <w:sz w:val="22"/>
          <w:szCs w:val="22"/>
        </w:rPr>
        <w:t>p =</w:t>
      </w:r>
      <w:r w:rsidRPr="00742EFD">
        <w:rPr>
          <w:rFonts w:ascii="Arial" w:hAnsi="Arial" w:cs="Arial"/>
          <w:sz w:val="22"/>
          <w:szCs w:val="22"/>
        </w:rPr>
        <w:t xml:space="preserve"> </w:t>
      </w:r>
      <w:r w:rsidRPr="00592B06">
        <w:rPr>
          <w:rFonts w:ascii="Arial" w:hAnsi="Arial" w:cs="Arial"/>
          <w:sz w:val="22"/>
          <w:szCs w:val="22"/>
          <w:highlight w:val="yellow"/>
        </w:rPr>
        <w:t>0.XXX and 0.XXX</w:t>
      </w:r>
      <w:r w:rsidRPr="00742EFD">
        <w:rPr>
          <w:rFonts w:ascii="Arial" w:hAnsi="Arial" w:cs="Arial"/>
          <w:sz w:val="22"/>
          <w:szCs w:val="22"/>
        </w:rPr>
        <w:t xml:space="preserve">, respectively). </w:t>
      </w:r>
      <w:r w:rsidR="00513A7A" w:rsidRPr="00742EFD">
        <w:rPr>
          <w:rFonts w:ascii="Arial" w:hAnsi="Arial" w:cs="Arial"/>
          <w:sz w:val="22"/>
          <w:szCs w:val="22"/>
        </w:rPr>
        <w:t xml:space="preserve"> </w:t>
      </w:r>
      <w:r w:rsidRPr="00742EFD">
        <w:rPr>
          <w:rFonts w:ascii="Arial" w:hAnsi="Arial" w:cs="Arial"/>
          <w:sz w:val="22"/>
          <w:szCs w:val="22"/>
        </w:rPr>
        <w:t>However, the rate of these increases were significantly less than expected from thermodynamic principles stipulated by ∆</w:t>
      </w:r>
      <w:r w:rsidRPr="00742EFD">
        <w:rPr>
          <w:rFonts w:ascii="Arial" w:hAnsi="Arial" w:cs="Arial"/>
          <w:i/>
          <w:sz w:val="22"/>
          <w:szCs w:val="22"/>
        </w:rPr>
        <w:t>K</w:t>
      </w:r>
      <w:r w:rsidRPr="00742EFD">
        <w:rPr>
          <w:rFonts w:ascii="Arial" w:hAnsi="Arial" w:cs="Arial"/>
          <w:sz w:val="22"/>
          <w:szCs w:val="22"/>
          <w:vertAlign w:val="subscript"/>
        </w:rPr>
        <w:t>D</w:t>
      </w:r>
      <w:r w:rsidRPr="00742EFD">
        <w:rPr>
          <w:rFonts w:ascii="Arial" w:hAnsi="Arial" w:cs="Arial"/>
          <w:sz w:val="22"/>
          <w:szCs w:val="22"/>
        </w:rPr>
        <w:t xml:space="preserve"> = e</w:t>
      </w:r>
      <w:r w:rsidRPr="00742EFD">
        <w:rPr>
          <w:rFonts w:ascii="Arial" w:hAnsi="Arial" w:cs="Arial"/>
          <w:sz w:val="22"/>
          <w:szCs w:val="22"/>
          <w:vertAlign w:val="superscript"/>
        </w:rPr>
        <w:t>–∆∆G/RT</w:t>
      </w:r>
      <w:r w:rsidRPr="00742EFD">
        <w:rPr>
          <w:rFonts w:ascii="Arial" w:hAnsi="Arial" w:cs="Arial"/>
          <w:sz w:val="22"/>
          <w:szCs w:val="22"/>
        </w:rPr>
        <w:t xml:space="preserve"> (</w:t>
      </w:r>
      <w:r w:rsidRPr="00742EFD">
        <w:rPr>
          <w:rFonts w:ascii="Arial" w:hAnsi="Arial" w:cs="Arial"/>
          <w:i/>
          <w:sz w:val="22"/>
          <w:szCs w:val="22"/>
        </w:rPr>
        <w:t>p =</w:t>
      </w:r>
      <w:r w:rsidRPr="00742EFD">
        <w:rPr>
          <w:rFonts w:ascii="Arial" w:hAnsi="Arial" w:cs="Arial"/>
          <w:sz w:val="22"/>
          <w:szCs w:val="22"/>
        </w:rPr>
        <w:t xml:space="preserve"> </w:t>
      </w:r>
      <w:r w:rsidRPr="00742EFD">
        <w:rPr>
          <w:rFonts w:ascii="Arial" w:hAnsi="Arial" w:cs="Arial"/>
          <w:sz w:val="22"/>
          <w:szCs w:val="22"/>
          <w:highlight w:val="yellow"/>
        </w:rPr>
        <w:t>0.XXX and 0.XXX</w:t>
      </w:r>
      <w:r w:rsidRPr="00742EFD">
        <w:rPr>
          <w:rFonts w:ascii="Arial" w:hAnsi="Arial" w:cs="Arial"/>
          <w:sz w:val="22"/>
          <w:szCs w:val="22"/>
        </w:rPr>
        <w:t xml:space="preserve">, respectively), which indicated that </w:t>
      </w:r>
      <w:r w:rsidR="0079343C" w:rsidRPr="00742EFD">
        <w:rPr>
          <w:rFonts w:ascii="Arial" w:hAnsi="Arial" w:cs="Arial"/>
          <w:sz w:val="22"/>
          <w:szCs w:val="22"/>
        </w:rPr>
        <w:t xml:space="preserve">in remodeling the thermodynamic properties of the loaded miRNAs, </w:t>
      </w:r>
      <w:r w:rsidRPr="00742EFD">
        <w:rPr>
          <w:rFonts w:ascii="Arial" w:hAnsi="Arial" w:cs="Arial"/>
          <w:sz w:val="22"/>
          <w:szCs w:val="22"/>
        </w:rPr>
        <w:t>AGO helps to even out intrinsic differences in seed-pairing stabilities that would otherwise impose much greater inequities between the targeting efficacies of different miRNAs.</w:t>
      </w:r>
      <w:r w:rsidR="007407AA" w:rsidRPr="00742EFD">
        <w:rPr>
          <w:rFonts w:ascii="Arial" w:hAnsi="Arial" w:cs="Arial"/>
          <w:sz w:val="22"/>
          <w:szCs w:val="22"/>
        </w:rPr>
        <w:t xml:space="preserve"> </w:t>
      </w:r>
      <w:r w:rsidR="00513A7A" w:rsidRPr="00742EFD">
        <w:rPr>
          <w:rFonts w:ascii="Arial" w:hAnsi="Arial" w:cs="Arial"/>
          <w:sz w:val="22"/>
          <w:szCs w:val="22"/>
        </w:rPr>
        <w:t xml:space="preserve"> </w:t>
      </w:r>
      <w:r w:rsidR="007407AA" w:rsidRPr="00742EFD">
        <w:rPr>
          <w:rFonts w:ascii="Arial" w:hAnsi="Arial" w:cs="Arial"/>
          <w:sz w:val="22"/>
          <w:szCs w:val="22"/>
        </w:rPr>
        <w:t>Thus, although</w:t>
      </w:r>
      <w:r w:rsidR="0079343C" w:rsidRPr="00742EFD">
        <w:rPr>
          <w:rFonts w:ascii="Arial" w:hAnsi="Arial" w:cs="Arial"/>
          <w:sz w:val="22"/>
          <w:szCs w:val="22"/>
        </w:rPr>
        <w:t xml:space="preserve"> lsy-6, which is known for its poor p</w:t>
      </w:r>
      <w:r w:rsidR="00B1424C" w:rsidRPr="00742EFD">
        <w:rPr>
          <w:rFonts w:ascii="Arial" w:hAnsi="Arial" w:cs="Arial"/>
          <w:sz w:val="22"/>
          <w:szCs w:val="22"/>
        </w:rPr>
        <w:t>redicted seed-pairing stability</w:t>
      </w:r>
      <w:r w:rsidR="0079343C" w:rsidRPr="00742EFD">
        <w:rPr>
          <w:rFonts w:ascii="Arial" w:hAnsi="Arial" w:cs="Arial"/>
          <w:sz w:val="22"/>
          <w:szCs w:val="22"/>
        </w:rPr>
        <w:t>(</w:t>
      </w:r>
      <w:commentRangeStart w:id="89"/>
      <w:r w:rsidR="0079343C" w:rsidRPr="00742EFD">
        <w:rPr>
          <w:rFonts w:ascii="Arial" w:hAnsi="Arial" w:cs="Arial"/>
          <w:sz w:val="22"/>
          <w:szCs w:val="22"/>
        </w:rPr>
        <w:t>REF</w:t>
      </w:r>
      <w:commentRangeEnd w:id="89"/>
      <w:r w:rsidR="00B1424C" w:rsidRPr="00742EFD">
        <w:rPr>
          <w:rStyle w:val="CommentReference"/>
          <w:rFonts w:ascii="Arial" w:eastAsiaTheme="minorHAnsi" w:hAnsi="Arial" w:cs="Arial"/>
          <w:sz w:val="22"/>
          <w:szCs w:val="22"/>
        </w:rPr>
        <w:commentReference w:id="89"/>
      </w:r>
      <w:r w:rsidR="0079343C" w:rsidRPr="00742EFD">
        <w:rPr>
          <w:rFonts w:ascii="Arial" w:hAnsi="Arial" w:cs="Arial"/>
          <w:sz w:val="22"/>
          <w:szCs w:val="22"/>
        </w:rPr>
        <w:t xml:space="preserve">), did indeed have the weakest </w:t>
      </w:r>
      <w:r w:rsidR="00B1424C" w:rsidRPr="00742EFD">
        <w:rPr>
          <w:rFonts w:ascii="Arial" w:hAnsi="Arial" w:cs="Arial"/>
          <w:sz w:val="22"/>
          <w:szCs w:val="22"/>
        </w:rPr>
        <w:t>site-</w:t>
      </w:r>
      <w:r w:rsidR="0079343C" w:rsidRPr="00742EFD">
        <w:rPr>
          <w:rFonts w:ascii="Arial" w:hAnsi="Arial" w:cs="Arial"/>
          <w:sz w:val="22"/>
          <w:szCs w:val="22"/>
        </w:rPr>
        <w:t xml:space="preserve">binding affinities of the six miRNAs, </w:t>
      </w:r>
      <w:r w:rsidR="00B1424C" w:rsidRPr="00742EFD">
        <w:rPr>
          <w:rFonts w:ascii="Arial" w:hAnsi="Arial" w:cs="Arial"/>
          <w:sz w:val="22"/>
          <w:szCs w:val="22"/>
        </w:rPr>
        <w:t>the difference between its binding affinity and that of the other miRNAs was less than might have been expected.</w:t>
      </w:r>
      <w:r w:rsidR="0079343C" w:rsidRPr="00742EFD">
        <w:rPr>
          <w:rFonts w:ascii="Arial" w:hAnsi="Arial" w:cs="Arial"/>
          <w:sz w:val="22"/>
          <w:szCs w:val="22"/>
        </w:rPr>
        <w:t xml:space="preserve">  </w:t>
      </w:r>
    </w:p>
    <w:p w14:paraId="6A275B38" w14:textId="77777777" w:rsidR="008F1B9F" w:rsidRPr="00742EFD" w:rsidRDefault="008F1B9F" w:rsidP="007A5279">
      <w:pPr>
        <w:spacing w:line="360" w:lineRule="auto"/>
        <w:rPr>
          <w:rFonts w:ascii="Arial" w:hAnsi="Arial" w:cs="Arial"/>
          <w:b/>
          <w:color w:val="000000" w:themeColor="text1"/>
          <w:sz w:val="22"/>
          <w:szCs w:val="22"/>
        </w:rPr>
      </w:pPr>
    </w:p>
    <w:p w14:paraId="22E94DB5" w14:textId="1B070820" w:rsidR="007A5279" w:rsidRPr="00742EFD" w:rsidRDefault="00E75AFB" w:rsidP="007A5279">
      <w:pPr>
        <w:spacing w:line="360" w:lineRule="auto"/>
        <w:rPr>
          <w:rFonts w:ascii="Arial" w:hAnsi="Arial" w:cs="Arial"/>
          <w:b/>
          <w:color w:val="000000" w:themeColor="text1"/>
          <w:sz w:val="22"/>
          <w:szCs w:val="22"/>
          <w:vertAlign w:val="subscript"/>
        </w:rPr>
      </w:pPr>
      <w:r w:rsidRPr="00742EFD">
        <w:rPr>
          <w:rFonts w:ascii="Arial" w:hAnsi="Arial" w:cs="Arial"/>
          <w:b/>
          <w:color w:val="000000" w:themeColor="text1"/>
          <w:sz w:val="22"/>
          <w:szCs w:val="22"/>
        </w:rPr>
        <w:t xml:space="preserve">Correspondence between </w:t>
      </w:r>
      <w:r w:rsidR="007A5279" w:rsidRPr="00742EFD">
        <w:rPr>
          <w:rFonts w:ascii="Arial" w:hAnsi="Arial" w:cs="Arial"/>
          <w:b/>
          <w:color w:val="000000" w:themeColor="text1"/>
          <w:sz w:val="22"/>
          <w:szCs w:val="22"/>
        </w:rPr>
        <w:t>affinity measure</w:t>
      </w:r>
      <w:r w:rsidR="00603573" w:rsidRPr="00742EFD">
        <w:rPr>
          <w:rFonts w:ascii="Arial" w:hAnsi="Arial" w:cs="Arial"/>
          <w:b/>
          <w:color w:val="000000" w:themeColor="text1"/>
          <w:sz w:val="22"/>
          <w:szCs w:val="22"/>
        </w:rPr>
        <w:t xml:space="preserve">d by </w:t>
      </w:r>
      <w:r w:rsidR="00DF3208" w:rsidRPr="00742EFD">
        <w:rPr>
          <w:rFonts w:ascii="Arial" w:hAnsi="Arial" w:cs="Arial"/>
          <w:b/>
          <w:color w:val="000000" w:themeColor="text1"/>
          <w:sz w:val="22"/>
          <w:szCs w:val="22"/>
        </w:rPr>
        <w:t>AGO-</w:t>
      </w:r>
      <w:r w:rsidR="00603573" w:rsidRPr="00742EFD">
        <w:rPr>
          <w:rFonts w:ascii="Arial" w:hAnsi="Arial" w:cs="Arial"/>
          <w:b/>
          <w:color w:val="000000" w:themeColor="text1"/>
          <w:sz w:val="22"/>
          <w:szCs w:val="22"/>
        </w:rPr>
        <w:t>RBNS</w:t>
      </w:r>
      <w:r w:rsidR="007A5279" w:rsidRPr="00742EFD">
        <w:rPr>
          <w:rFonts w:ascii="Arial" w:hAnsi="Arial" w:cs="Arial"/>
          <w:b/>
          <w:color w:val="000000" w:themeColor="text1"/>
          <w:sz w:val="22"/>
          <w:szCs w:val="22"/>
        </w:rPr>
        <w:t xml:space="preserve"> </w:t>
      </w:r>
      <w:r w:rsidRPr="00742EFD">
        <w:rPr>
          <w:rFonts w:ascii="Arial" w:hAnsi="Arial" w:cs="Arial"/>
          <w:b/>
          <w:color w:val="000000" w:themeColor="text1"/>
          <w:sz w:val="22"/>
          <w:szCs w:val="22"/>
        </w:rPr>
        <w:t xml:space="preserve">and </w:t>
      </w:r>
      <w:r w:rsidR="007A5279" w:rsidRPr="00742EFD">
        <w:rPr>
          <w:rFonts w:ascii="Arial" w:hAnsi="Arial" w:cs="Arial"/>
          <w:b/>
          <w:color w:val="000000" w:themeColor="text1"/>
          <w:sz w:val="22"/>
          <w:szCs w:val="22"/>
        </w:rPr>
        <w:t>repression</w:t>
      </w:r>
      <w:r w:rsidR="00603573" w:rsidRPr="00742EFD">
        <w:rPr>
          <w:rFonts w:ascii="Arial" w:hAnsi="Arial" w:cs="Arial"/>
          <w:b/>
          <w:color w:val="000000" w:themeColor="text1"/>
          <w:sz w:val="22"/>
          <w:szCs w:val="22"/>
        </w:rPr>
        <w:t xml:space="preserve"> observed in the cell</w:t>
      </w:r>
      <w:r w:rsidR="007A5279" w:rsidRPr="00742EFD">
        <w:rPr>
          <w:rFonts w:ascii="Arial" w:hAnsi="Arial" w:cs="Arial"/>
          <w:b/>
          <w:color w:val="000000" w:themeColor="text1"/>
          <w:sz w:val="22"/>
          <w:szCs w:val="22"/>
        </w:rPr>
        <w:t>.</w:t>
      </w:r>
    </w:p>
    <w:p w14:paraId="6B56DCC9" w14:textId="39E5C0B8" w:rsidR="007A5279" w:rsidRPr="00742EFD" w:rsidRDefault="00A467A1" w:rsidP="007A5279">
      <w:pPr>
        <w:spacing w:line="360" w:lineRule="auto"/>
        <w:rPr>
          <w:rFonts w:ascii="Arial" w:hAnsi="Arial" w:cs="Arial"/>
          <w:sz w:val="22"/>
          <w:szCs w:val="22"/>
        </w:rPr>
      </w:pPr>
      <w:r w:rsidRPr="00742EFD">
        <w:rPr>
          <w:rFonts w:ascii="Arial" w:hAnsi="Arial" w:cs="Arial"/>
          <w:sz w:val="22"/>
          <w:szCs w:val="22"/>
        </w:rPr>
        <w:t>T</w:t>
      </w:r>
      <w:r w:rsidR="007A5279" w:rsidRPr="00742EFD">
        <w:rPr>
          <w:rFonts w:ascii="Arial" w:hAnsi="Arial" w:cs="Arial"/>
          <w:sz w:val="22"/>
          <w:szCs w:val="22"/>
        </w:rPr>
        <w:t xml:space="preserve">o </w:t>
      </w:r>
      <w:r w:rsidR="005677A5" w:rsidRPr="00742EFD">
        <w:rPr>
          <w:rFonts w:ascii="Arial" w:hAnsi="Arial" w:cs="Arial"/>
          <w:sz w:val="22"/>
          <w:szCs w:val="22"/>
        </w:rPr>
        <w:t xml:space="preserve">validate our in vitro binding results and </w:t>
      </w:r>
      <w:r w:rsidR="007A5279" w:rsidRPr="00742EFD">
        <w:rPr>
          <w:rFonts w:ascii="Arial" w:hAnsi="Arial" w:cs="Arial"/>
          <w:sz w:val="22"/>
          <w:szCs w:val="22"/>
        </w:rPr>
        <w:t>evaluate the</w:t>
      </w:r>
      <w:r w:rsidR="005677A5" w:rsidRPr="00742EFD">
        <w:rPr>
          <w:rFonts w:ascii="Arial" w:hAnsi="Arial" w:cs="Arial"/>
          <w:sz w:val="22"/>
          <w:szCs w:val="22"/>
        </w:rPr>
        <w:t>ir</w:t>
      </w:r>
      <w:r w:rsidR="007A5279" w:rsidRPr="00742EFD">
        <w:rPr>
          <w:rFonts w:ascii="Arial" w:hAnsi="Arial" w:cs="Arial"/>
          <w:sz w:val="22"/>
          <w:szCs w:val="22"/>
        </w:rPr>
        <w:t xml:space="preserve"> </w:t>
      </w:r>
      <w:r w:rsidR="005677A5" w:rsidRPr="00742EFD">
        <w:rPr>
          <w:rFonts w:ascii="Arial" w:hAnsi="Arial" w:cs="Arial"/>
          <w:sz w:val="22"/>
          <w:szCs w:val="22"/>
        </w:rPr>
        <w:t>relevance for</w:t>
      </w:r>
      <w:r w:rsidR="007A5279" w:rsidRPr="00742EFD">
        <w:rPr>
          <w:rFonts w:ascii="Arial" w:hAnsi="Arial" w:cs="Arial"/>
          <w:sz w:val="22"/>
          <w:szCs w:val="22"/>
        </w:rPr>
        <w:t xml:space="preserve"> miRNA</w:t>
      </w:r>
      <w:r w:rsidR="005677A5" w:rsidRPr="00742EFD">
        <w:rPr>
          <w:rFonts w:ascii="Arial" w:hAnsi="Arial" w:cs="Arial"/>
          <w:sz w:val="22"/>
          <w:szCs w:val="22"/>
        </w:rPr>
        <w:t>-</w:t>
      </w:r>
      <w:r w:rsidR="007A5279" w:rsidRPr="00742EFD">
        <w:rPr>
          <w:rFonts w:ascii="Arial" w:hAnsi="Arial" w:cs="Arial"/>
          <w:sz w:val="22"/>
          <w:szCs w:val="22"/>
        </w:rPr>
        <w:t xml:space="preserve">mediated repression </w:t>
      </w:r>
      <w:r w:rsidR="007A5279" w:rsidRPr="00742EFD">
        <w:rPr>
          <w:rFonts w:ascii="Arial" w:hAnsi="Arial" w:cs="Arial"/>
          <w:i/>
          <w:sz w:val="22"/>
          <w:szCs w:val="22"/>
        </w:rPr>
        <w:t>in vivo</w:t>
      </w:r>
      <w:r w:rsidR="005677A5" w:rsidRPr="00742EFD">
        <w:rPr>
          <w:rFonts w:ascii="Arial" w:hAnsi="Arial" w:cs="Arial"/>
          <w:sz w:val="22"/>
          <w:szCs w:val="22"/>
        </w:rPr>
        <w:t xml:space="preserve">, we examined the relationship between </w:t>
      </w:r>
      <w:r w:rsidR="002658FD" w:rsidRPr="00742EFD">
        <w:rPr>
          <w:rFonts w:ascii="Arial" w:hAnsi="Arial" w:cs="Arial"/>
          <w:sz w:val="22"/>
          <w:szCs w:val="22"/>
        </w:rPr>
        <w:t xml:space="preserve">our </w:t>
      </w:r>
      <w:r w:rsidR="002658FD" w:rsidRPr="00742EFD">
        <w:rPr>
          <w:rFonts w:ascii="Arial" w:hAnsi="Arial" w:cs="Arial"/>
          <w:i/>
          <w:sz w:val="22"/>
          <w:szCs w:val="22"/>
        </w:rPr>
        <w:t>K</w:t>
      </w:r>
      <w:r w:rsidR="002658FD" w:rsidRPr="00742EFD">
        <w:rPr>
          <w:rFonts w:ascii="Arial" w:hAnsi="Arial" w:cs="Arial"/>
          <w:sz w:val="22"/>
          <w:szCs w:val="22"/>
          <w:vertAlign w:val="subscript"/>
        </w:rPr>
        <w:t>D</w:t>
      </w:r>
      <w:r w:rsidR="002658FD" w:rsidRPr="00742EFD">
        <w:rPr>
          <w:rFonts w:ascii="Arial" w:hAnsi="Arial" w:cs="Arial"/>
          <w:sz w:val="22"/>
          <w:szCs w:val="22"/>
        </w:rPr>
        <w:t xml:space="preserve"> measurements and the repression of endogenous mRNAs </w:t>
      </w:r>
      <w:r w:rsidR="00DF3208" w:rsidRPr="00742EFD">
        <w:rPr>
          <w:rFonts w:ascii="Arial" w:hAnsi="Arial" w:cs="Arial"/>
          <w:sz w:val="22"/>
          <w:szCs w:val="22"/>
        </w:rPr>
        <w:t>after</w:t>
      </w:r>
      <w:r w:rsidR="002658FD" w:rsidRPr="00742EFD">
        <w:rPr>
          <w:rFonts w:ascii="Arial" w:hAnsi="Arial" w:cs="Arial"/>
          <w:sz w:val="22"/>
          <w:szCs w:val="22"/>
        </w:rPr>
        <w:t xml:space="preserve"> miRNA transfection </w:t>
      </w:r>
      <w:r w:rsidR="007A5279" w:rsidRPr="00742EFD">
        <w:rPr>
          <w:rFonts w:ascii="Arial" w:hAnsi="Arial" w:cs="Arial"/>
          <w:sz w:val="22"/>
          <w:szCs w:val="22"/>
        </w:rPr>
        <w:t>in</w:t>
      </w:r>
      <w:r w:rsidR="00DF3208" w:rsidRPr="00742EFD">
        <w:rPr>
          <w:rFonts w:ascii="Arial" w:hAnsi="Arial" w:cs="Arial"/>
          <w:sz w:val="22"/>
          <w:szCs w:val="22"/>
        </w:rPr>
        <w:t>to</w:t>
      </w:r>
      <w:r w:rsidR="007A5279" w:rsidRPr="00742EFD">
        <w:rPr>
          <w:rFonts w:ascii="Arial" w:hAnsi="Arial" w:cs="Arial"/>
          <w:sz w:val="22"/>
          <w:szCs w:val="22"/>
        </w:rPr>
        <w:t xml:space="preserve"> HeLa cells. </w:t>
      </w:r>
      <w:r w:rsidR="00513A7A" w:rsidRPr="00742EFD">
        <w:rPr>
          <w:rFonts w:ascii="Arial" w:hAnsi="Arial" w:cs="Arial"/>
          <w:sz w:val="22"/>
          <w:szCs w:val="22"/>
        </w:rPr>
        <w:t xml:space="preserve"> </w:t>
      </w:r>
      <w:r w:rsidR="008116EE" w:rsidRPr="00742EFD">
        <w:rPr>
          <w:rFonts w:ascii="Arial" w:hAnsi="Arial" w:cs="Arial"/>
          <w:sz w:val="22"/>
          <w:szCs w:val="22"/>
        </w:rPr>
        <w:t xml:space="preserve">When examining repression of mRNAs </w:t>
      </w:r>
      <w:r w:rsidR="007A5279" w:rsidRPr="00742EFD">
        <w:rPr>
          <w:rFonts w:ascii="Arial" w:hAnsi="Arial" w:cs="Arial"/>
          <w:sz w:val="22"/>
          <w:szCs w:val="22"/>
        </w:rPr>
        <w:t xml:space="preserve">containing a single </w:t>
      </w:r>
      <w:r w:rsidR="008116EE" w:rsidRPr="00742EFD">
        <w:rPr>
          <w:rFonts w:ascii="Arial" w:hAnsi="Arial" w:cs="Arial"/>
          <w:sz w:val="22"/>
          <w:szCs w:val="22"/>
        </w:rPr>
        <w:t xml:space="preserve">6–8-nt canonical </w:t>
      </w:r>
      <w:r w:rsidR="007A5279" w:rsidRPr="00742EFD">
        <w:rPr>
          <w:rFonts w:ascii="Arial" w:hAnsi="Arial" w:cs="Arial"/>
          <w:sz w:val="22"/>
          <w:szCs w:val="22"/>
        </w:rPr>
        <w:t xml:space="preserve">site </w:t>
      </w:r>
      <w:r w:rsidR="008116EE" w:rsidRPr="00742EFD">
        <w:rPr>
          <w:rFonts w:ascii="Arial" w:hAnsi="Arial" w:cs="Arial"/>
          <w:sz w:val="22"/>
          <w:szCs w:val="22"/>
        </w:rPr>
        <w:t>to the transfected miRNA within their</w:t>
      </w:r>
      <w:r w:rsidR="007A5279" w:rsidRPr="00742EFD">
        <w:rPr>
          <w:rFonts w:ascii="Arial" w:hAnsi="Arial" w:cs="Arial"/>
          <w:sz w:val="22"/>
          <w:szCs w:val="22"/>
        </w:rPr>
        <w:t xml:space="preserve"> 3′ UTR</w:t>
      </w:r>
      <w:r w:rsidR="004F7AFC" w:rsidRPr="00742EFD">
        <w:rPr>
          <w:rFonts w:ascii="Arial" w:hAnsi="Arial" w:cs="Arial"/>
          <w:sz w:val="22"/>
          <w:szCs w:val="22"/>
        </w:rPr>
        <w:t>s</w:t>
      </w:r>
      <w:r w:rsidR="007A5279" w:rsidRPr="00742EFD">
        <w:rPr>
          <w:rFonts w:ascii="Arial" w:hAnsi="Arial" w:cs="Arial"/>
          <w:sz w:val="22"/>
          <w:szCs w:val="22"/>
        </w:rPr>
        <w:t xml:space="preserve">, </w:t>
      </w:r>
      <w:r w:rsidR="00871025" w:rsidRPr="00742EFD">
        <w:rPr>
          <w:rFonts w:ascii="Arial" w:hAnsi="Arial" w:cs="Arial"/>
          <w:sz w:val="22"/>
          <w:szCs w:val="22"/>
        </w:rPr>
        <w:t xml:space="preserve">we observed </w:t>
      </w:r>
      <w:r w:rsidR="008116EE" w:rsidRPr="00742EFD">
        <w:rPr>
          <w:rFonts w:ascii="Arial" w:hAnsi="Arial" w:cs="Arial"/>
          <w:sz w:val="22"/>
          <w:szCs w:val="22"/>
        </w:rPr>
        <w:t xml:space="preserve">a striking </w:t>
      </w:r>
      <w:r w:rsidR="004A6D28" w:rsidRPr="00742EFD">
        <w:rPr>
          <w:rFonts w:ascii="Arial" w:hAnsi="Arial" w:cs="Arial"/>
          <w:sz w:val="22"/>
          <w:szCs w:val="22"/>
        </w:rPr>
        <w:t>relationship</w:t>
      </w:r>
      <w:r w:rsidR="008116EE" w:rsidRPr="00742EFD">
        <w:rPr>
          <w:rFonts w:ascii="Arial" w:hAnsi="Arial" w:cs="Arial"/>
          <w:sz w:val="22"/>
          <w:szCs w:val="22"/>
        </w:rPr>
        <w:t xml:space="preserve"> between </w:t>
      </w:r>
      <w:r w:rsidR="007A5279" w:rsidRPr="00742EFD">
        <w:rPr>
          <w:rFonts w:ascii="Arial" w:hAnsi="Arial" w:cs="Arial"/>
          <w:sz w:val="22"/>
          <w:szCs w:val="22"/>
        </w:rPr>
        <w:lastRenderedPageBreak/>
        <w:t>AGO-RBNS</w:t>
      </w:r>
      <w:r w:rsidR="00871025" w:rsidRPr="00742EFD">
        <w:rPr>
          <w:rFonts w:ascii="Arial" w:hAnsi="Arial" w:cs="Arial"/>
          <w:sz w:val="22"/>
          <w:szCs w:val="22"/>
        </w:rPr>
        <w:t>–</w:t>
      </w:r>
      <w:r w:rsidR="008116EE" w:rsidRPr="00742EFD">
        <w:rPr>
          <w:rFonts w:ascii="Arial" w:hAnsi="Arial" w:cs="Arial"/>
          <w:sz w:val="22"/>
          <w:szCs w:val="22"/>
        </w:rPr>
        <w:t>determined</w:t>
      </w:r>
      <w:r w:rsidR="007A5279" w:rsidRPr="00742EFD">
        <w:rPr>
          <w:rFonts w:ascii="Arial" w:hAnsi="Arial" w:cs="Arial"/>
          <w:sz w:val="22"/>
          <w:szCs w:val="22"/>
        </w:rPr>
        <w:t xml:space="preserve"> </w:t>
      </w:r>
      <w:r w:rsidR="007A5279" w:rsidRPr="00742EFD">
        <w:rPr>
          <w:rFonts w:ascii="Arial" w:hAnsi="Arial" w:cs="Arial"/>
          <w:i/>
          <w:sz w:val="22"/>
          <w:szCs w:val="22"/>
        </w:rPr>
        <w:t>K</w:t>
      </w:r>
      <w:r w:rsidR="007A5279" w:rsidRPr="00742EFD">
        <w:rPr>
          <w:rFonts w:ascii="Arial" w:hAnsi="Arial" w:cs="Arial"/>
          <w:sz w:val="22"/>
          <w:szCs w:val="22"/>
          <w:vertAlign w:val="subscript"/>
        </w:rPr>
        <w:t>D</w:t>
      </w:r>
      <w:r w:rsidR="007A5279" w:rsidRPr="00742EFD">
        <w:rPr>
          <w:rFonts w:ascii="Arial" w:hAnsi="Arial" w:cs="Arial"/>
          <w:sz w:val="22"/>
          <w:szCs w:val="22"/>
        </w:rPr>
        <w:t xml:space="preserve"> value</w:t>
      </w:r>
      <w:r w:rsidR="008116EE" w:rsidRPr="00742EFD">
        <w:rPr>
          <w:rFonts w:ascii="Arial" w:hAnsi="Arial" w:cs="Arial"/>
          <w:sz w:val="22"/>
          <w:szCs w:val="22"/>
        </w:rPr>
        <w:t>s</w:t>
      </w:r>
      <w:r w:rsidR="007A5279" w:rsidRPr="00742EFD">
        <w:rPr>
          <w:rFonts w:ascii="Arial" w:hAnsi="Arial" w:cs="Arial"/>
          <w:sz w:val="22"/>
          <w:szCs w:val="22"/>
        </w:rPr>
        <w:t xml:space="preserve"> </w:t>
      </w:r>
      <w:r w:rsidR="008116EE" w:rsidRPr="00742EFD">
        <w:rPr>
          <w:rFonts w:ascii="Arial" w:hAnsi="Arial" w:cs="Arial"/>
          <w:sz w:val="22"/>
          <w:szCs w:val="22"/>
        </w:rPr>
        <w:t xml:space="preserve">and </w:t>
      </w:r>
      <w:r w:rsidR="00871025" w:rsidRPr="00742EFD">
        <w:rPr>
          <w:rFonts w:ascii="Arial" w:hAnsi="Arial" w:cs="Arial"/>
          <w:sz w:val="22"/>
          <w:szCs w:val="22"/>
        </w:rPr>
        <w:t>mRNA fold changes</w:t>
      </w:r>
      <w:r w:rsidR="008116EE" w:rsidRPr="00742EFD">
        <w:rPr>
          <w:rFonts w:ascii="Arial" w:hAnsi="Arial" w:cs="Arial"/>
          <w:sz w:val="22"/>
          <w:szCs w:val="22"/>
        </w:rPr>
        <w:t xml:space="preserve"> </w:t>
      </w:r>
      <w:r w:rsidR="007A5279" w:rsidRPr="00742EFD">
        <w:rPr>
          <w:rFonts w:ascii="Arial" w:hAnsi="Arial" w:cs="Arial"/>
          <w:sz w:val="22"/>
          <w:szCs w:val="22"/>
        </w:rPr>
        <w:t>(Fig</w:t>
      </w:r>
      <w:r w:rsidR="00C10FE9" w:rsidRPr="00742EFD">
        <w:rPr>
          <w:rFonts w:ascii="Arial" w:hAnsi="Arial" w:cs="Arial"/>
          <w:sz w:val="22"/>
          <w:szCs w:val="22"/>
        </w:rPr>
        <w:t>.</w:t>
      </w:r>
      <w:r w:rsidR="007A5279" w:rsidRPr="00742EFD">
        <w:rPr>
          <w:rFonts w:ascii="Arial" w:hAnsi="Arial" w:cs="Arial"/>
          <w:sz w:val="22"/>
          <w:szCs w:val="22"/>
        </w:rPr>
        <w:t xml:space="preserve"> </w:t>
      </w:r>
      <w:r w:rsidR="00C10FE9" w:rsidRPr="00742EFD">
        <w:rPr>
          <w:rFonts w:ascii="Arial" w:hAnsi="Arial" w:cs="Arial"/>
          <w:sz w:val="22"/>
          <w:szCs w:val="22"/>
        </w:rPr>
        <w:t>3</w:t>
      </w:r>
      <w:r w:rsidR="00A01AD8" w:rsidRPr="00742EFD">
        <w:rPr>
          <w:rFonts w:ascii="Arial" w:hAnsi="Arial" w:cs="Arial"/>
          <w:sz w:val="22"/>
          <w:szCs w:val="22"/>
        </w:rPr>
        <w:t>D–I</w:t>
      </w:r>
      <w:r w:rsidR="004D6B90" w:rsidRPr="00742EFD">
        <w:rPr>
          <w:rFonts w:ascii="Arial" w:hAnsi="Arial" w:cs="Arial"/>
          <w:sz w:val="22"/>
          <w:szCs w:val="22"/>
        </w:rPr>
        <w:t xml:space="preserve">, </w:t>
      </w:r>
      <w:r w:rsidR="007A5279" w:rsidRPr="00742EFD">
        <w:rPr>
          <w:rFonts w:ascii="Arial" w:hAnsi="Arial" w:cs="Arial"/>
          <w:i/>
          <w:sz w:val="22"/>
          <w:szCs w:val="22"/>
        </w:rPr>
        <w:t>r</w:t>
      </w:r>
      <w:r w:rsidR="007A5279" w:rsidRPr="00742EFD">
        <w:rPr>
          <w:rFonts w:ascii="Arial" w:hAnsi="Arial" w:cs="Arial"/>
          <w:sz w:val="22"/>
          <w:szCs w:val="22"/>
          <w:vertAlign w:val="superscript"/>
        </w:rPr>
        <w:t>2</w:t>
      </w:r>
      <w:r w:rsidR="007A5279" w:rsidRPr="00742EFD">
        <w:rPr>
          <w:rFonts w:ascii="Arial" w:hAnsi="Arial" w:cs="Arial"/>
          <w:sz w:val="22"/>
          <w:szCs w:val="22"/>
        </w:rPr>
        <w:t xml:space="preserve"> = 0.92</w:t>
      </w:r>
      <w:r w:rsidR="004D6B90" w:rsidRPr="00742EFD">
        <w:rPr>
          <w:rFonts w:ascii="Arial" w:hAnsi="Arial" w:cs="Arial"/>
          <w:sz w:val="22"/>
          <w:szCs w:val="22"/>
        </w:rPr>
        <w:t>–</w:t>
      </w:r>
      <w:r w:rsidR="00D95045">
        <w:rPr>
          <w:rFonts w:ascii="Arial" w:hAnsi="Arial" w:cs="Arial"/>
          <w:sz w:val="22"/>
          <w:szCs w:val="22"/>
        </w:rPr>
        <w:t>0</w:t>
      </w:r>
      <w:r w:rsidR="007A5279" w:rsidRPr="00742EFD">
        <w:rPr>
          <w:rFonts w:ascii="Arial" w:hAnsi="Arial" w:cs="Arial"/>
          <w:sz w:val="22"/>
          <w:szCs w:val="22"/>
        </w:rPr>
        <w:t>.</w:t>
      </w:r>
      <w:r w:rsidR="00D95045">
        <w:rPr>
          <w:rFonts w:ascii="Arial" w:hAnsi="Arial" w:cs="Arial"/>
          <w:sz w:val="22"/>
          <w:szCs w:val="22"/>
        </w:rPr>
        <w:t>99</w:t>
      </w:r>
      <w:r w:rsidR="007A5279" w:rsidRPr="00742EFD">
        <w:rPr>
          <w:rFonts w:ascii="Arial" w:hAnsi="Arial" w:cs="Arial"/>
          <w:sz w:val="22"/>
          <w:szCs w:val="22"/>
        </w:rPr>
        <w:t>)</w:t>
      </w:r>
      <w:r w:rsidR="0019751F" w:rsidRPr="00742EFD">
        <w:rPr>
          <w:rFonts w:ascii="Arial" w:hAnsi="Arial" w:cs="Arial"/>
          <w:sz w:val="22"/>
          <w:szCs w:val="22"/>
        </w:rPr>
        <w:t>.</w:t>
      </w:r>
      <w:r w:rsidR="004D6B90" w:rsidRPr="00742EFD">
        <w:rPr>
          <w:rFonts w:ascii="Arial" w:hAnsi="Arial" w:cs="Arial"/>
          <w:sz w:val="22"/>
          <w:szCs w:val="22"/>
        </w:rPr>
        <w:t xml:space="preserve"> </w:t>
      </w:r>
      <w:r w:rsidR="00513A7A" w:rsidRPr="00742EFD">
        <w:rPr>
          <w:rFonts w:ascii="Arial" w:hAnsi="Arial" w:cs="Arial"/>
          <w:sz w:val="22"/>
          <w:szCs w:val="22"/>
        </w:rPr>
        <w:t xml:space="preserve"> </w:t>
      </w:r>
      <w:r w:rsidR="004D6B90" w:rsidRPr="00742EFD">
        <w:rPr>
          <w:rFonts w:ascii="Arial" w:hAnsi="Arial" w:cs="Arial"/>
          <w:sz w:val="22"/>
          <w:szCs w:val="22"/>
        </w:rPr>
        <w:t xml:space="preserve">For </w:t>
      </w:r>
      <w:r w:rsidR="0019751F" w:rsidRPr="00742EFD">
        <w:rPr>
          <w:rFonts w:ascii="Arial" w:hAnsi="Arial" w:cs="Arial"/>
          <w:sz w:val="22"/>
          <w:szCs w:val="22"/>
        </w:rPr>
        <w:t>instance</w:t>
      </w:r>
      <w:r w:rsidR="004D6B90" w:rsidRPr="00742EFD">
        <w:rPr>
          <w:rFonts w:ascii="Arial" w:hAnsi="Arial" w:cs="Arial"/>
          <w:sz w:val="22"/>
          <w:szCs w:val="22"/>
        </w:rPr>
        <w:t xml:space="preserve">, the different </w:t>
      </w:r>
      <w:r w:rsidR="00971DEF" w:rsidRPr="00742EFD">
        <w:rPr>
          <w:rFonts w:ascii="Arial" w:hAnsi="Arial" w:cs="Arial"/>
          <w:sz w:val="22"/>
          <w:szCs w:val="22"/>
        </w:rPr>
        <w:t>relative affinities of the</w:t>
      </w:r>
      <w:r w:rsidR="007A5279" w:rsidRPr="00742EFD">
        <w:rPr>
          <w:rFonts w:ascii="Arial" w:hAnsi="Arial" w:cs="Arial"/>
          <w:sz w:val="22"/>
          <w:szCs w:val="22"/>
        </w:rPr>
        <w:t xml:space="preserve"> 7mer-A1</w:t>
      </w:r>
      <w:r w:rsidR="00971DEF" w:rsidRPr="00742EFD">
        <w:rPr>
          <w:rFonts w:ascii="Arial" w:hAnsi="Arial" w:cs="Arial"/>
          <w:sz w:val="22"/>
          <w:szCs w:val="22"/>
        </w:rPr>
        <w:t xml:space="preserve"> </w:t>
      </w:r>
      <w:r w:rsidR="0019751F" w:rsidRPr="00742EFD">
        <w:rPr>
          <w:rFonts w:ascii="Arial" w:hAnsi="Arial" w:cs="Arial"/>
          <w:sz w:val="22"/>
          <w:szCs w:val="22"/>
        </w:rPr>
        <w:t>and 7mer-</w:t>
      </w:r>
      <w:del w:id="90" w:author="Sean E. McGeary" w:date="2018-05-07T19:59:00Z">
        <w:r w:rsidR="0019751F" w:rsidRPr="00742EFD" w:rsidDel="004E304D">
          <w:rPr>
            <w:rFonts w:ascii="Arial" w:hAnsi="Arial" w:cs="Arial"/>
            <w:sz w:val="22"/>
            <w:szCs w:val="22"/>
          </w:rPr>
          <w:delText>8</w:delText>
        </w:r>
      </w:del>
      <w:r w:rsidR="0019751F" w:rsidRPr="00742EFD">
        <w:rPr>
          <w:rFonts w:ascii="Arial" w:hAnsi="Arial" w:cs="Arial"/>
          <w:sz w:val="22"/>
          <w:szCs w:val="22"/>
        </w:rPr>
        <w:t>m</w:t>
      </w:r>
      <w:ins w:id="91" w:author="Sean E. McGeary" w:date="2018-05-07T19:59:00Z">
        <w:r w:rsidR="004E304D">
          <w:rPr>
            <w:rFonts w:ascii="Arial" w:hAnsi="Arial" w:cs="Arial"/>
            <w:sz w:val="22"/>
            <w:szCs w:val="22"/>
          </w:rPr>
          <w:t>8</w:t>
        </w:r>
      </w:ins>
      <w:r w:rsidR="0019751F" w:rsidRPr="00742EFD">
        <w:rPr>
          <w:rFonts w:ascii="Arial" w:hAnsi="Arial" w:cs="Arial"/>
          <w:sz w:val="22"/>
          <w:szCs w:val="22"/>
        </w:rPr>
        <w:t xml:space="preserve"> </w:t>
      </w:r>
      <w:r w:rsidR="00971DEF" w:rsidRPr="00742EFD">
        <w:rPr>
          <w:rFonts w:ascii="Arial" w:hAnsi="Arial" w:cs="Arial"/>
          <w:sz w:val="22"/>
          <w:szCs w:val="22"/>
        </w:rPr>
        <w:t>sites</w:t>
      </w:r>
      <w:r w:rsidR="007A5279" w:rsidRPr="00742EFD">
        <w:rPr>
          <w:rFonts w:ascii="Arial" w:hAnsi="Arial" w:cs="Arial"/>
          <w:sz w:val="22"/>
          <w:szCs w:val="22"/>
        </w:rPr>
        <w:t xml:space="preserve">, most extremely </w:t>
      </w:r>
      <w:r w:rsidR="00A01AD8" w:rsidRPr="00742EFD">
        <w:rPr>
          <w:rFonts w:ascii="Arial" w:hAnsi="Arial" w:cs="Arial"/>
          <w:sz w:val="22"/>
          <w:szCs w:val="22"/>
        </w:rPr>
        <w:t xml:space="preserve">observed </w:t>
      </w:r>
      <w:r w:rsidR="00971DEF" w:rsidRPr="00742EFD">
        <w:rPr>
          <w:rFonts w:ascii="Arial" w:hAnsi="Arial" w:cs="Arial"/>
          <w:sz w:val="22"/>
          <w:szCs w:val="22"/>
        </w:rPr>
        <w:t xml:space="preserve">for sites of </w:t>
      </w:r>
      <w:r w:rsidR="007A5279" w:rsidRPr="00742EFD">
        <w:rPr>
          <w:rFonts w:ascii="Arial" w:hAnsi="Arial" w:cs="Arial"/>
          <w:sz w:val="22"/>
          <w:szCs w:val="22"/>
        </w:rPr>
        <w:t xml:space="preserve">miR-155 and miR-124, </w:t>
      </w:r>
      <w:r w:rsidR="004A6D28" w:rsidRPr="00742EFD">
        <w:rPr>
          <w:rFonts w:ascii="Arial" w:hAnsi="Arial" w:cs="Arial"/>
          <w:sz w:val="22"/>
          <w:szCs w:val="22"/>
        </w:rPr>
        <w:t xml:space="preserve">was </w:t>
      </w:r>
      <w:r w:rsidR="00971DEF" w:rsidRPr="00742EFD">
        <w:rPr>
          <w:rFonts w:ascii="Arial" w:hAnsi="Arial" w:cs="Arial"/>
          <w:sz w:val="22"/>
          <w:szCs w:val="22"/>
        </w:rPr>
        <w:t xml:space="preserve">nearly perfectly </w:t>
      </w:r>
      <w:r w:rsidR="004A6D28" w:rsidRPr="00742EFD">
        <w:rPr>
          <w:rFonts w:ascii="Arial" w:hAnsi="Arial" w:cs="Arial"/>
          <w:sz w:val="22"/>
          <w:szCs w:val="22"/>
        </w:rPr>
        <w:t xml:space="preserve">mirrored </w:t>
      </w:r>
      <w:r w:rsidR="00A7473B" w:rsidRPr="00742EFD">
        <w:rPr>
          <w:rFonts w:ascii="Arial" w:hAnsi="Arial" w:cs="Arial"/>
          <w:sz w:val="22"/>
          <w:szCs w:val="22"/>
        </w:rPr>
        <w:t>by</w:t>
      </w:r>
      <w:r w:rsidR="004A6D28" w:rsidRPr="00742EFD">
        <w:rPr>
          <w:rFonts w:ascii="Arial" w:hAnsi="Arial" w:cs="Arial"/>
          <w:sz w:val="22"/>
          <w:szCs w:val="22"/>
        </w:rPr>
        <w:t xml:space="preserve"> the relative</w:t>
      </w:r>
      <w:r w:rsidR="00971DEF" w:rsidRPr="00742EFD">
        <w:rPr>
          <w:rFonts w:ascii="Arial" w:hAnsi="Arial" w:cs="Arial"/>
          <w:sz w:val="22"/>
          <w:szCs w:val="22"/>
        </w:rPr>
        <w:t xml:space="preserve"> </w:t>
      </w:r>
      <w:r w:rsidR="004D6B90" w:rsidRPr="00742EFD">
        <w:rPr>
          <w:rFonts w:ascii="Arial" w:hAnsi="Arial" w:cs="Arial"/>
          <w:sz w:val="22"/>
          <w:szCs w:val="22"/>
        </w:rPr>
        <w:t>efficacy of these</w:t>
      </w:r>
      <w:r w:rsidR="0019751F" w:rsidRPr="00742EFD">
        <w:rPr>
          <w:rFonts w:ascii="Arial" w:hAnsi="Arial" w:cs="Arial"/>
          <w:sz w:val="22"/>
          <w:szCs w:val="22"/>
        </w:rPr>
        <w:t xml:space="preserve"> sites</w:t>
      </w:r>
      <w:r w:rsidR="004D6B90" w:rsidRPr="00742EFD">
        <w:rPr>
          <w:rFonts w:ascii="Arial" w:hAnsi="Arial" w:cs="Arial"/>
          <w:sz w:val="22"/>
          <w:szCs w:val="22"/>
        </w:rPr>
        <w:t xml:space="preserve"> in mediating repression in the cell</w:t>
      </w:r>
      <w:r w:rsidR="00A01AD8" w:rsidRPr="00742EFD">
        <w:rPr>
          <w:rFonts w:ascii="Arial" w:hAnsi="Arial" w:cs="Arial"/>
          <w:sz w:val="22"/>
          <w:szCs w:val="22"/>
        </w:rPr>
        <w:t xml:space="preserve"> (Fig. 3</w:t>
      </w:r>
      <w:proofErr w:type="gramStart"/>
      <w:r w:rsidR="00A01AD8" w:rsidRPr="00592B06">
        <w:rPr>
          <w:rFonts w:ascii="Arial" w:hAnsi="Arial" w:cs="Arial"/>
          <w:sz w:val="22"/>
          <w:szCs w:val="22"/>
          <w:highlight w:val="yellow"/>
        </w:rPr>
        <w:t>X,Y</w:t>
      </w:r>
      <w:proofErr w:type="gramEnd"/>
      <w:r w:rsidR="00A01AD8" w:rsidRPr="00742EFD">
        <w:rPr>
          <w:rFonts w:ascii="Arial" w:hAnsi="Arial" w:cs="Arial"/>
          <w:sz w:val="22"/>
          <w:szCs w:val="22"/>
        </w:rPr>
        <w:t>)</w:t>
      </w:r>
      <w:r w:rsidR="007A5279" w:rsidRPr="00742EFD">
        <w:rPr>
          <w:rFonts w:ascii="Arial" w:hAnsi="Arial" w:cs="Arial"/>
          <w:sz w:val="22"/>
          <w:szCs w:val="22"/>
        </w:rPr>
        <w:t>.</w:t>
      </w:r>
      <w:r w:rsidR="00513A7A" w:rsidRPr="00742EFD">
        <w:rPr>
          <w:rFonts w:ascii="Arial" w:hAnsi="Arial" w:cs="Arial"/>
          <w:sz w:val="22"/>
          <w:szCs w:val="22"/>
        </w:rPr>
        <w:t xml:space="preserve"> </w:t>
      </w:r>
      <w:r w:rsidR="007A5279" w:rsidRPr="00742EFD">
        <w:rPr>
          <w:rFonts w:ascii="Arial" w:hAnsi="Arial" w:cs="Arial"/>
          <w:sz w:val="22"/>
          <w:szCs w:val="22"/>
        </w:rPr>
        <w:t xml:space="preserve"> </w:t>
      </w:r>
      <w:r w:rsidR="00DA7B60" w:rsidRPr="00742EFD">
        <w:rPr>
          <w:rFonts w:ascii="Arial" w:hAnsi="Arial" w:cs="Arial"/>
          <w:sz w:val="22"/>
          <w:szCs w:val="22"/>
        </w:rPr>
        <w:t xml:space="preserve">A similar correspondence between relative </w:t>
      </w:r>
      <w:r w:rsidR="00DA7B60" w:rsidRPr="00742EFD">
        <w:rPr>
          <w:rFonts w:ascii="Arial" w:hAnsi="Arial" w:cs="Arial"/>
          <w:i/>
          <w:sz w:val="22"/>
          <w:szCs w:val="22"/>
        </w:rPr>
        <w:t>K</w:t>
      </w:r>
      <w:r w:rsidR="00DA7B60" w:rsidRPr="00742EFD">
        <w:rPr>
          <w:rFonts w:ascii="Arial" w:hAnsi="Arial" w:cs="Arial"/>
          <w:sz w:val="22"/>
          <w:szCs w:val="22"/>
          <w:vertAlign w:val="subscript"/>
        </w:rPr>
        <w:t>D</w:t>
      </w:r>
      <w:r w:rsidR="00DA7B60" w:rsidRPr="00742EFD">
        <w:rPr>
          <w:rFonts w:ascii="Arial" w:hAnsi="Arial" w:cs="Arial"/>
          <w:sz w:val="22"/>
          <w:szCs w:val="22"/>
        </w:rPr>
        <w:t xml:space="preserve"> values and </w:t>
      </w:r>
      <w:r w:rsidR="00E86D99" w:rsidRPr="00742EFD">
        <w:rPr>
          <w:rFonts w:ascii="Arial" w:hAnsi="Arial" w:cs="Arial"/>
          <w:sz w:val="22"/>
          <w:szCs w:val="22"/>
        </w:rPr>
        <w:t>repression</w:t>
      </w:r>
      <w:r w:rsidR="00DA7B60" w:rsidRPr="00742EFD">
        <w:rPr>
          <w:rFonts w:ascii="Arial" w:hAnsi="Arial" w:cs="Arial"/>
          <w:sz w:val="22"/>
          <w:szCs w:val="22"/>
        </w:rPr>
        <w:t xml:space="preserve"> was observed for </w:t>
      </w:r>
      <w:r w:rsidR="00EF49B6" w:rsidRPr="00742EFD">
        <w:rPr>
          <w:rFonts w:ascii="Arial" w:hAnsi="Arial" w:cs="Arial"/>
          <w:sz w:val="22"/>
          <w:szCs w:val="22"/>
        </w:rPr>
        <w:t xml:space="preserve">the </w:t>
      </w:r>
      <w:proofErr w:type="spellStart"/>
      <w:r w:rsidR="00DA7B60" w:rsidRPr="00742EFD">
        <w:rPr>
          <w:rFonts w:ascii="Arial" w:hAnsi="Arial" w:cs="Arial"/>
          <w:sz w:val="22"/>
          <w:szCs w:val="22"/>
        </w:rPr>
        <w:t>noncanonical</w:t>
      </w:r>
      <w:proofErr w:type="spellEnd"/>
      <w:r w:rsidR="00DA7B60" w:rsidRPr="00742EFD">
        <w:rPr>
          <w:rFonts w:ascii="Arial" w:hAnsi="Arial" w:cs="Arial"/>
          <w:sz w:val="22"/>
          <w:szCs w:val="22"/>
        </w:rPr>
        <w:t xml:space="preserve"> sites</w:t>
      </w:r>
      <w:r w:rsidR="00EF49B6" w:rsidRPr="00742EFD">
        <w:rPr>
          <w:rFonts w:ascii="Arial" w:hAnsi="Arial" w:cs="Arial"/>
          <w:sz w:val="22"/>
          <w:szCs w:val="22"/>
        </w:rPr>
        <w:t xml:space="preserve"> </w:t>
      </w:r>
      <w:r w:rsidR="00E86D99" w:rsidRPr="00742EFD">
        <w:rPr>
          <w:rFonts w:ascii="Arial" w:hAnsi="Arial" w:cs="Arial"/>
          <w:sz w:val="22"/>
          <w:szCs w:val="22"/>
        </w:rPr>
        <w:t xml:space="preserve">that had </w:t>
      </w:r>
      <w:r w:rsidR="00DE66E5" w:rsidRPr="00742EFD">
        <w:rPr>
          <w:rFonts w:ascii="Arial" w:hAnsi="Arial" w:cs="Arial"/>
          <w:sz w:val="22"/>
          <w:szCs w:val="22"/>
        </w:rPr>
        <w:t xml:space="preserve">both </w:t>
      </w:r>
      <w:r w:rsidR="00513A7A" w:rsidRPr="00742EFD">
        <w:rPr>
          <w:rFonts w:ascii="Arial" w:hAnsi="Arial" w:cs="Arial"/>
          <w:sz w:val="22"/>
          <w:szCs w:val="22"/>
        </w:rPr>
        <w:t xml:space="preserve">sufficient </w:t>
      </w:r>
      <w:r w:rsidR="00DE66E5" w:rsidRPr="00742EFD">
        <w:rPr>
          <w:rFonts w:ascii="Arial" w:hAnsi="Arial" w:cs="Arial"/>
          <w:sz w:val="22"/>
          <w:szCs w:val="22"/>
        </w:rPr>
        <w:t xml:space="preserve">affinity and sufficient </w:t>
      </w:r>
      <w:r w:rsidR="00513A7A" w:rsidRPr="00742EFD">
        <w:rPr>
          <w:rFonts w:ascii="Arial" w:hAnsi="Arial" w:cs="Arial"/>
          <w:sz w:val="22"/>
          <w:szCs w:val="22"/>
        </w:rPr>
        <w:t xml:space="preserve">representation in the HeLa transcriptome to be evaluated using this analysis.  </w:t>
      </w:r>
      <w:r w:rsidR="00DE66E5" w:rsidRPr="00742EFD">
        <w:rPr>
          <w:rFonts w:ascii="Arial" w:hAnsi="Arial" w:cs="Arial"/>
          <w:sz w:val="22"/>
          <w:szCs w:val="22"/>
        </w:rPr>
        <w:t>These included the</w:t>
      </w:r>
      <w:r w:rsidR="00DA7B60" w:rsidRPr="00742EFD">
        <w:rPr>
          <w:rFonts w:ascii="Arial" w:hAnsi="Arial" w:cs="Arial"/>
          <w:sz w:val="22"/>
          <w:szCs w:val="22"/>
        </w:rPr>
        <w:t xml:space="preserve"> pivot–bulge sites </w:t>
      </w:r>
      <w:r w:rsidR="00E86D74" w:rsidRPr="00742EFD">
        <w:rPr>
          <w:rFonts w:ascii="Arial" w:hAnsi="Arial" w:cs="Arial"/>
          <w:sz w:val="22"/>
          <w:szCs w:val="22"/>
        </w:rPr>
        <w:t>for miR-124 and lsy-6</w:t>
      </w:r>
      <w:r w:rsidR="00FA1764" w:rsidRPr="00742EFD">
        <w:rPr>
          <w:rFonts w:ascii="Arial" w:hAnsi="Arial" w:cs="Arial"/>
          <w:sz w:val="22"/>
          <w:szCs w:val="22"/>
        </w:rPr>
        <w:t>,</w:t>
      </w:r>
      <w:r w:rsidR="00E86D74" w:rsidRPr="00742EFD">
        <w:rPr>
          <w:rFonts w:ascii="Arial" w:hAnsi="Arial" w:cs="Arial"/>
          <w:sz w:val="22"/>
          <w:szCs w:val="22"/>
        </w:rPr>
        <w:t xml:space="preserve"> </w:t>
      </w:r>
      <w:r w:rsidR="00EF49B6" w:rsidRPr="00742EFD">
        <w:rPr>
          <w:rFonts w:ascii="Arial" w:hAnsi="Arial" w:cs="Arial"/>
          <w:sz w:val="22"/>
          <w:szCs w:val="22"/>
        </w:rPr>
        <w:t xml:space="preserve">and the </w:t>
      </w:r>
      <w:r w:rsidR="00EF49B6" w:rsidRPr="00592B06">
        <w:rPr>
          <w:rFonts w:ascii="Arial" w:hAnsi="Arial" w:cs="Arial"/>
          <w:sz w:val="22"/>
          <w:szCs w:val="22"/>
          <w:highlight w:val="yellow"/>
        </w:rPr>
        <w:t xml:space="preserve">XXXX site for </w:t>
      </w:r>
      <w:proofErr w:type="spellStart"/>
      <w:r w:rsidR="00EF49B6" w:rsidRPr="00592B06">
        <w:rPr>
          <w:rFonts w:ascii="Arial" w:hAnsi="Arial" w:cs="Arial"/>
          <w:sz w:val="22"/>
          <w:szCs w:val="22"/>
          <w:highlight w:val="yellow"/>
        </w:rPr>
        <w:t>miR</w:t>
      </w:r>
      <w:proofErr w:type="spellEnd"/>
      <w:r w:rsidR="00EF49B6" w:rsidRPr="00592B06">
        <w:rPr>
          <w:rFonts w:ascii="Arial" w:hAnsi="Arial" w:cs="Arial"/>
          <w:sz w:val="22"/>
          <w:szCs w:val="22"/>
          <w:highlight w:val="yellow"/>
        </w:rPr>
        <w:t>-X</w:t>
      </w:r>
      <w:r w:rsidR="007A5279" w:rsidRPr="00742EFD">
        <w:rPr>
          <w:rFonts w:ascii="Arial" w:hAnsi="Arial" w:cs="Arial"/>
          <w:sz w:val="22"/>
          <w:szCs w:val="22"/>
        </w:rPr>
        <w:t xml:space="preserve">. </w:t>
      </w:r>
      <w:r w:rsidR="001905E7" w:rsidRPr="00742EFD">
        <w:rPr>
          <w:rFonts w:ascii="Arial" w:hAnsi="Arial" w:cs="Arial"/>
          <w:sz w:val="22"/>
          <w:szCs w:val="22"/>
        </w:rPr>
        <w:t xml:space="preserve"> </w:t>
      </w:r>
      <w:r w:rsidR="00DC7B8A" w:rsidRPr="00742EFD">
        <w:rPr>
          <w:rFonts w:ascii="Arial" w:hAnsi="Arial" w:cs="Arial"/>
          <w:sz w:val="22"/>
          <w:szCs w:val="22"/>
        </w:rPr>
        <w:t>T</w:t>
      </w:r>
      <w:r w:rsidR="007A5279" w:rsidRPr="00742EFD">
        <w:rPr>
          <w:rFonts w:ascii="Arial" w:hAnsi="Arial" w:cs="Arial"/>
          <w:sz w:val="22"/>
          <w:szCs w:val="22"/>
        </w:rPr>
        <w:t xml:space="preserve">he </w:t>
      </w:r>
      <w:r w:rsidR="00DC7B8A" w:rsidRPr="00742EFD">
        <w:rPr>
          <w:rFonts w:ascii="Arial" w:hAnsi="Arial" w:cs="Arial"/>
          <w:sz w:val="22"/>
          <w:szCs w:val="22"/>
        </w:rPr>
        <w:t xml:space="preserve">consistent </w:t>
      </w:r>
      <w:r w:rsidR="007A5279" w:rsidRPr="00742EFD">
        <w:rPr>
          <w:rFonts w:ascii="Arial" w:hAnsi="Arial" w:cs="Arial"/>
          <w:sz w:val="22"/>
          <w:szCs w:val="22"/>
        </w:rPr>
        <w:t xml:space="preserve">relationship between </w:t>
      </w:r>
      <w:r w:rsidR="00DC7B8A" w:rsidRPr="00742EFD">
        <w:rPr>
          <w:rFonts w:ascii="Arial" w:hAnsi="Arial" w:cs="Arial"/>
          <w:sz w:val="22"/>
          <w:szCs w:val="22"/>
        </w:rPr>
        <w:t xml:space="preserve">in vitro </w:t>
      </w:r>
      <w:r w:rsidR="007A5279" w:rsidRPr="00742EFD">
        <w:rPr>
          <w:rFonts w:ascii="Arial" w:hAnsi="Arial" w:cs="Arial"/>
          <w:sz w:val="22"/>
          <w:szCs w:val="22"/>
        </w:rPr>
        <w:t>binding</w:t>
      </w:r>
      <w:r w:rsidR="00DC7B8A" w:rsidRPr="00742EFD">
        <w:rPr>
          <w:rFonts w:ascii="Arial" w:hAnsi="Arial" w:cs="Arial"/>
          <w:sz w:val="22"/>
          <w:szCs w:val="22"/>
        </w:rPr>
        <w:t xml:space="preserve"> affinity</w:t>
      </w:r>
      <w:r w:rsidR="007A5279" w:rsidRPr="00742EFD">
        <w:rPr>
          <w:rFonts w:ascii="Arial" w:hAnsi="Arial" w:cs="Arial"/>
          <w:sz w:val="22"/>
          <w:szCs w:val="22"/>
        </w:rPr>
        <w:t xml:space="preserve"> and </w:t>
      </w:r>
      <w:r w:rsidR="00DC7B8A" w:rsidRPr="00742EFD">
        <w:rPr>
          <w:rFonts w:ascii="Arial" w:hAnsi="Arial" w:cs="Arial"/>
          <w:sz w:val="22"/>
          <w:szCs w:val="22"/>
        </w:rPr>
        <w:t xml:space="preserve">intracellular </w:t>
      </w:r>
      <w:r w:rsidR="007A5279" w:rsidRPr="00742EFD">
        <w:rPr>
          <w:rFonts w:ascii="Arial" w:hAnsi="Arial" w:cs="Arial"/>
          <w:sz w:val="22"/>
          <w:szCs w:val="22"/>
        </w:rPr>
        <w:t xml:space="preserve">repression </w:t>
      </w:r>
      <w:r w:rsidR="00DC7B8A" w:rsidRPr="00742EFD">
        <w:rPr>
          <w:rFonts w:ascii="Arial" w:hAnsi="Arial" w:cs="Arial"/>
          <w:sz w:val="22"/>
          <w:szCs w:val="22"/>
        </w:rPr>
        <w:t xml:space="preserve">supports </w:t>
      </w:r>
      <w:r w:rsidR="007A5279" w:rsidRPr="00742EFD">
        <w:rPr>
          <w:rFonts w:ascii="Arial" w:hAnsi="Arial" w:cs="Arial"/>
          <w:sz w:val="22"/>
          <w:szCs w:val="22"/>
        </w:rPr>
        <w:t>a model in which</w:t>
      </w:r>
      <w:r w:rsidR="00D57534" w:rsidRPr="00742EFD">
        <w:rPr>
          <w:rFonts w:ascii="Arial" w:hAnsi="Arial" w:cs="Arial"/>
          <w:sz w:val="22"/>
          <w:szCs w:val="22"/>
        </w:rPr>
        <w:t xml:space="preserve"> repression is a function of site occupancy and</w:t>
      </w:r>
      <w:r w:rsidR="007A5279" w:rsidRPr="00742EFD">
        <w:rPr>
          <w:rFonts w:ascii="Arial" w:hAnsi="Arial" w:cs="Arial"/>
          <w:sz w:val="22"/>
          <w:szCs w:val="22"/>
        </w:rPr>
        <w:t xml:space="preserve"> miRNA-</w:t>
      </w:r>
      <w:r w:rsidR="008112DA" w:rsidRPr="00742EFD">
        <w:rPr>
          <w:rFonts w:ascii="Arial" w:hAnsi="Arial" w:cs="Arial"/>
          <w:sz w:val="22"/>
          <w:szCs w:val="22"/>
        </w:rPr>
        <w:t xml:space="preserve"> and site-</w:t>
      </w:r>
      <w:r w:rsidR="007A5279" w:rsidRPr="00742EFD">
        <w:rPr>
          <w:rFonts w:ascii="Arial" w:hAnsi="Arial" w:cs="Arial"/>
          <w:sz w:val="22"/>
          <w:szCs w:val="22"/>
        </w:rPr>
        <w:t xml:space="preserve">specific differences </w:t>
      </w:r>
      <w:r w:rsidR="00D57534" w:rsidRPr="00742EFD">
        <w:rPr>
          <w:rFonts w:ascii="Arial" w:hAnsi="Arial" w:cs="Arial"/>
          <w:sz w:val="22"/>
          <w:szCs w:val="22"/>
        </w:rPr>
        <w:t>in</w:t>
      </w:r>
      <w:r w:rsidR="00DC7B8A" w:rsidRPr="00742EFD">
        <w:rPr>
          <w:rFonts w:ascii="Arial" w:hAnsi="Arial" w:cs="Arial"/>
          <w:sz w:val="22"/>
          <w:szCs w:val="22"/>
        </w:rPr>
        <w:t xml:space="preserve"> </w:t>
      </w:r>
      <w:r w:rsidR="007A5279" w:rsidRPr="00742EFD">
        <w:rPr>
          <w:rFonts w:ascii="Arial" w:hAnsi="Arial" w:cs="Arial"/>
          <w:sz w:val="22"/>
          <w:szCs w:val="22"/>
        </w:rPr>
        <w:t>binding affinit</w:t>
      </w:r>
      <w:r w:rsidR="005F73D3" w:rsidRPr="00742EFD">
        <w:rPr>
          <w:rFonts w:ascii="Arial" w:hAnsi="Arial" w:cs="Arial"/>
          <w:sz w:val="22"/>
          <w:szCs w:val="22"/>
        </w:rPr>
        <w:t>ies</w:t>
      </w:r>
      <w:r w:rsidR="00D57534" w:rsidRPr="00742EFD">
        <w:rPr>
          <w:rFonts w:ascii="Arial" w:hAnsi="Arial" w:cs="Arial"/>
          <w:sz w:val="22"/>
          <w:szCs w:val="22"/>
        </w:rPr>
        <w:t xml:space="preserve"> </w:t>
      </w:r>
      <w:r w:rsidR="000622CB" w:rsidRPr="00742EFD">
        <w:rPr>
          <w:rFonts w:ascii="Arial" w:hAnsi="Arial" w:cs="Arial"/>
          <w:sz w:val="22"/>
          <w:szCs w:val="22"/>
        </w:rPr>
        <w:t xml:space="preserve">explain </w:t>
      </w:r>
      <w:r w:rsidR="00F17C8A" w:rsidRPr="00742EFD">
        <w:rPr>
          <w:rFonts w:ascii="Arial" w:hAnsi="Arial" w:cs="Arial"/>
          <w:sz w:val="22"/>
          <w:szCs w:val="22"/>
        </w:rPr>
        <w:t>substantial</w:t>
      </w:r>
      <w:r w:rsidR="000622CB" w:rsidRPr="00742EFD">
        <w:rPr>
          <w:rFonts w:ascii="Arial" w:hAnsi="Arial" w:cs="Arial"/>
          <w:sz w:val="22"/>
          <w:szCs w:val="22"/>
        </w:rPr>
        <w:t xml:space="preserve"> differences in repression</w:t>
      </w:r>
      <w:r w:rsidR="007A5279" w:rsidRPr="00742EFD">
        <w:rPr>
          <w:rFonts w:ascii="Arial" w:hAnsi="Arial" w:cs="Arial"/>
          <w:sz w:val="22"/>
          <w:szCs w:val="22"/>
        </w:rPr>
        <w:t xml:space="preserve">. </w:t>
      </w:r>
    </w:p>
    <w:p w14:paraId="07AF1F27" w14:textId="77777777" w:rsidR="006D2C3E" w:rsidRPr="00742EFD" w:rsidRDefault="006D2C3E" w:rsidP="009E2BCA">
      <w:pPr>
        <w:spacing w:line="360" w:lineRule="auto"/>
        <w:rPr>
          <w:rFonts w:ascii="Arial" w:hAnsi="Arial" w:cs="Arial"/>
          <w:b/>
          <w:color w:val="000000" w:themeColor="text1"/>
          <w:sz w:val="22"/>
          <w:szCs w:val="22"/>
        </w:rPr>
      </w:pPr>
    </w:p>
    <w:p w14:paraId="42EE6B4B" w14:textId="29A5EEEE" w:rsidR="009E2BCA" w:rsidRPr="00742EFD" w:rsidRDefault="00A90608" w:rsidP="009E2BCA">
      <w:pPr>
        <w:spacing w:line="360" w:lineRule="auto"/>
        <w:rPr>
          <w:rFonts w:ascii="Arial" w:hAnsi="Arial" w:cs="Arial"/>
          <w:b/>
          <w:color w:val="000000" w:themeColor="text1"/>
          <w:sz w:val="22"/>
          <w:szCs w:val="22"/>
          <w:vertAlign w:val="subscript"/>
        </w:rPr>
      </w:pPr>
      <w:r w:rsidRPr="00742EFD">
        <w:rPr>
          <w:rFonts w:ascii="Arial" w:hAnsi="Arial" w:cs="Arial"/>
          <w:b/>
          <w:color w:val="000000" w:themeColor="text1"/>
          <w:sz w:val="22"/>
          <w:szCs w:val="22"/>
        </w:rPr>
        <w:t>The strong influence of f</w:t>
      </w:r>
      <w:r w:rsidR="009E2BCA" w:rsidRPr="00742EFD">
        <w:rPr>
          <w:rFonts w:ascii="Arial" w:hAnsi="Arial" w:cs="Arial"/>
          <w:b/>
          <w:color w:val="000000" w:themeColor="text1"/>
          <w:sz w:val="22"/>
          <w:szCs w:val="22"/>
        </w:rPr>
        <w:t>lanking dinucleotide sequence</w:t>
      </w:r>
      <w:r w:rsidRPr="00742EFD">
        <w:rPr>
          <w:rFonts w:ascii="Arial" w:hAnsi="Arial" w:cs="Arial"/>
          <w:b/>
          <w:color w:val="000000" w:themeColor="text1"/>
          <w:sz w:val="22"/>
          <w:szCs w:val="22"/>
        </w:rPr>
        <w:t>s</w:t>
      </w:r>
      <w:r w:rsidR="009E2BCA" w:rsidRPr="00742EFD">
        <w:rPr>
          <w:rFonts w:ascii="Arial" w:hAnsi="Arial" w:cs="Arial"/>
          <w:b/>
          <w:color w:val="000000" w:themeColor="text1"/>
          <w:sz w:val="22"/>
          <w:szCs w:val="22"/>
        </w:rPr>
        <w:t>.</w:t>
      </w:r>
    </w:p>
    <w:p w14:paraId="040FD5A4" w14:textId="36BDC65D" w:rsidR="006606B2" w:rsidRPr="00742EFD" w:rsidRDefault="0061585F" w:rsidP="002745E0">
      <w:pPr>
        <w:spacing w:line="360" w:lineRule="auto"/>
        <w:rPr>
          <w:rFonts w:ascii="Arial" w:hAnsi="Arial" w:cs="Arial"/>
          <w:color w:val="000000" w:themeColor="text1"/>
          <w:sz w:val="22"/>
          <w:szCs w:val="22"/>
        </w:rPr>
      </w:pPr>
      <w:r w:rsidRPr="00742EFD">
        <w:rPr>
          <w:rFonts w:ascii="Arial" w:hAnsi="Arial" w:cs="Arial"/>
          <w:color w:val="000000" w:themeColor="text1"/>
          <w:sz w:val="22"/>
          <w:szCs w:val="22"/>
        </w:rPr>
        <w:t>AU-rich</w:t>
      </w:r>
      <w:r w:rsidR="00A90608" w:rsidRPr="00742EFD">
        <w:rPr>
          <w:rFonts w:ascii="Arial" w:hAnsi="Arial" w:cs="Arial"/>
          <w:color w:val="000000" w:themeColor="text1"/>
          <w:sz w:val="22"/>
          <w:szCs w:val="22"/>
        </w:rPr>
        <w:t xml:space="preserve"> </w:t>
      </w:r>
      <w:r w:rsidR="000C24BB" w:rsidRPr="00742EFD">
        <w:rPr>
          <w:rFonts w:ascii="Arial" w:hAnsi="Arial" w:cs="Arial"/>
          <w:color w:val="000000" w:themeColor="text1"/>
          <w:sz w:val="22"/>
          <w:szCs w:val="22"/>
        </w:rPr>
        <w:t>nucleotide</w:t>
      </w:r>
      <w:r w:rsidR="00A90608" w:rsidRPr="00742EFD">
        <w:rPr>
          <w:rFonts w:ascii="Arial" w:hAnsi="Arial" w:cs="Arial"/>
          <w:color w:val="000000" w:themeColor="text1"/>
          <w:sz w:val="22"/>
          <w:szCs w:val="22"/>
        </w:rPr>
        <w:t xml:space="preserve"> composition </w:t>
      </w:r>
      <w:r w:rsidRPr="00742EFD">
        <w:rPr>
          <w:rFonts w:ascii="Arial" w:hAnsi="Arial" w:cs="Arial"/>
          <w:color w:val="000000" w:themeColor="text1"/>
          <w:sz w:val="22"/>
          <w:szCs w:val="22"/>
        </w:rPr>
        <w:t xml:space="preserve">immediately flanking miRNA sites has long been associated with increased </w:t>
      </w:r>
      <w:r w:rsidR="002745E0" w:rsidRPr="00742EFD">
        <w:rPr>
          <w:rFonts w:ascii="Arial" w:hAnsi="Arial" w:cs="Arial"/>
          <w:color w:val="000000" w:themeColor="text1"/>
          <w:sz w:val="22"/>
          <w:szCs w:val="22"/>
        </w:rPr>
        <w:t xml:space="preserve">site conservation and </w:t>
      </w:r>
      <w:r w:rsidRPr="00742EFD">
        <w:rPr>
          <w:rFonts w:ascii="Arial" w:hAnsi="Arial" w:cs="Arial"/>
          <w:color w:val="000000" w:themeColor="text1"/>
          <w:sz w:val="22"/>
          <w:szCs w:val="22"/>
        </w:rPr>
        <w:t>efficacy in cells</w:t>
      </w:r>
      <w:r w:rsidR="000C24BB" w:rsidRPr="00742EFD">
        <w:rPr>
          <w:rFonts w:ascii="Arial" w:hAnsi="Arial" w:cs="Arial"/>
          <w:color w:val="000000" w:themeColor="text1"/>
          <w:sz w:val="22"/>
          <w:szCs w:val="22"/>
        </w:rPr>
        <w:t xml:space="preserve"> (</w:t>
      </w:r>
      <w:commentRangeStart w:id="92"/>
      <w:r w:rsidR="000C24BB" w:rsidRPr="00742EFD">
        <w:rPr>
          <w:rFonts w:ascii="Arial" w:hAnsi="Arial" w:cs="Arial"/>
          <w:color w:val="000000" w:themeColor="text1"/>
          <w:sz w:val="22"/>
          <w:szCs w:val="22"/>
        </w:rPr>
        <w:t>REF</w:t>
      </w:r>
      <w:commentRangeEnd w:id="92"/>
      <w:r w:rsidR="000C24BB" w:rsidRPr="00742EFD">
        <w:rPr>
          <w:rStyle w:val="CommentReference"/>
          <w:rFonts w:ascii="Arial" w:eastAsiaTheme="minorHAnsi" w:hAnsi="Arial" w:cs="Arial"/>
          <w:sz w:val="22"/>
          <w:szCs w:val="22"/>
        </w:rPr>
        <w:commentReference w:id="92"/>
      </w:r>
      <w:r w:rsidR="000C24BB" w:rsidRPr="00742EFD">
        <w:rPr>
          <w:rFonts w:ascii="Arial" w:hAnsi="Arial" w:cs="Arial"/>
          <w:color w:val="000000" w:themeColor="text1"/>
          <w:sz w:val="22"/>
          <w:szCs w:val="22"/>
        </w:rPr>
        <w:t>)</w:t>
      </w:r>
      <w:r w:rsidRPr="00742EFD">
        <w:rPr>
          <w:rFonts w:ascii="Arial" w:hAnsi="Arial" w:cs="Arial"/>
          <w:color w:val="000000" w:themeColor="text1"/>
          <w:sz w:val="22"/>
          <w:szCs w:val="22"/>
        </w:rPr>
        <w:t xml:space="preserve">, but the biochemical basis of this phenomenon </w:t>
      </w:r>
      <w:r w:rsidR="000C24BB" w:rsidRPr="00742EFD">
        <w:rPr>
          <w:rFonts w:ascii="Arial" w:hAnsi="Arial" w:cs="Arial"/>
          <w:color w:val="000000" w:themeColor="text1"/>
          <w:sz w:val="22"/>
          <w:szCs w:val="22"/>
        </w:rPr>
        <w:t>had not been investigated</w:t>
      </w:r>
      <w:r w:rsidR="008E4ABC" w:rsidRPr="00742EFD">
        <w:rPr>
          <w:rFonts w:ascii="Arial" w:hAnsi="Arial" w:cs="Arial"/>
          <w:color w:val="000000" w:themeColor="text1"/>
          <w:sz w:val="22"/>
          <w:szCs w:val="22"/>
        </w:rPr>
        <w:t>, presumably because of the sparsity of affinity measur</w:t>
      </w:r>
      <w:r w:rsidR="00C926E4" w:rsidRPr="00742EFD">
        <w:rPr>
          <w:rFonts w:ascii="Arial" w:hAnsi="Arial" w:cs="Arial"/>
          <w:color w:val="000000" w:themeColor="text1"/>
          <w:sz w:val="22"/>
          <w:szCs w:val="22"/>
        </w:rPr>
        <w:t>e</w:t>
      </w:r>
      <w:r w:rsidR="008E4ABC" w:rsidRPr="00742EFD">
        <w:rPr>
          <w:rFonts w:ascii="Arial" w:hAnsi="Arial" w:cs="Arial"/>
          <w:color w:val="000000" w:themeColor="text1"/>
          <w:sz w:val="22"/>
          <w:szCs w:val="22"/>
        </w:rPr>
        <w:t>ments</w:t>
      </w:r>
      <w:r w:rsidR="000C24BB" w:rsidRPr="00742EFD">
        <w:rPr>
          <w:rFonts w:ascii="Arial" w:hAnsi="Arial" w:cs="Arial"/>
          <w:color w:val="000000" w:themeColor="text1"/>
          <w:sz w:val="22"/>
          <w:szCs w:val="22"/>
        </w:rPr>
        <w:t>.</w:t>
      </w:r>
      <w:r w:rsidR="002745E0" w:rsidRPr="00742EFD">
        <w:rPr>
          <w:rFonts w:ascii="Arial" w:hAnsi="Arial" w:cs="Arial"/>
          <w:color w:val="000000" w:themeColor="text1"/>
          <w:sz w:val="22"/>
          <w:szCs w:val="22"/>
        </w:rPr>
        <w:t xml:space="preserve"> </w:t>
      </w:r>
      <w:r w:rsidR="001905E7" w:rsidRPr="00742EFD">
        <w:rPr>
          <w:rFonts w:ascii="Arial" w:hAnsi="Arial" w:cs="Arial"/>
          <w:color w:val="000000" w:themeColor="text1"/>
          <w:sz w:val="22"/>
          <w:szCs w:val="22"/>
        </w:rPr>
        <w:t xml:space="preserve"> </w:t>
      </w:r>
      <w:r w:rsidR="002745E0" w:rsidRPr="00742EFD">
        <w:rPr>
          <w:rFonts w:ascii="Arial" w:hAnsi="Arial" w:cs="Arial"/>
          <w:color w:val="000000" w:themeColor="text1"/>
          <w:sz w:val="22"/>
          <w:szCs w:val="22"/>
        </w:rPr>
        <w:t>T</w:t>
      </w:r>
      <w:r w:rsidR="009E2BCA" w:rsidRPr="00742EFD">
        <w:rPr>
          <w:rFonts w:ascii="Arial" w:hAnsi="Arial" w:cs="Arial"/>
          <w:color w:val="000000" w:themeColor="text1"/>
          <w:sz w:val="22"/>
          <w:szCs w:val="22"/>
        </w:rPr>
        <w:t xml:space="preserve">o </w:t>
      </w:r>
      <w:r w:rsidR="008E4ABC" w:rsidRPr="00742EFD">
        <w:rPr>
          <w:rFonts w:ascii="Arial" w:hAnsi="Arial" w:cs="Arial"/>
          <w:color w:val="000000" w:themeColor="text1"/>
          <w:sz w:val="22"/>
          <w:szCs w:val="22"/>
        </w:rPr>
        <w:t>overcome this limitation</w:t>
      </w:r>
      <w:r w:rsidR="009E2BCA" w:rsidRPr="00742EFD">
        <w:rPr>
          <w:rFonts w:ascii="Arial" w:hAnsi="Arial" w:cs="Arial"/>
          <w:color w:val="000000" w:themeColor="text1"/>
          <w:sz w:val="22"/>
          <w:szCs w:val="22"/>
        </w:rPr>
        <w:t xml:space="preserve">, we </w:t>
      </w:r>
      <w:r w:rsidR="008E4ABC" w:rsidRPr="00742EFD">
        <w:rPr>
          <w:rFonts w:ascii="Arial" w:hAnsi="Arial" w:cs="Arial"/>
          <w:color w:val="000000" w:themeColor="text1"/>
          <w:sz w:val="22"/>
          <w:szCs w:val="22"/>
        </w:rPr>
        <w:t xml:space="preserve">separated </w:t>
      </w:r>
      <w:r w:rsidR="009E2BCA" w:rsidRPr="00742EFD">
        <w:rPr>
          <w:rFonts w:ascii="Arial" w:hAnsi="Arial" w:cs="Arial"/>
          <w:color w:val="000000" w:themeColor="text1"/>
          <w:sz w:val="22"/>
          <w:szCs w:val="22"/>
        </w:rPr>
        <w:t>the 8mer</w:t>
      </w:r>
      <w:r w:rsidR="008E4ABC" w:rsidRPr="00742EFD">
        <w:rPr>
          <w:rFonts w:ascii="Arial" w:hAnsi="Arial" w:cs="Arial"/>
          <w:color w:val="000000" w:themeColor="text1"/>
          <w:sz w:val="22"/>
          <w:szCs w:val="22"/>
        </w:rPr>
        <w:t xml:space="preserve"> site into</w:t>
      </w:r>
      <w:r w:rsidR="009E2BCA" w:rsidRPr="00742EFD">
        <w:rPr>
          <w:rFonts w:ascii="Arial" w:hAnsi="Arial" w:cs="Arial"/>
          <w:color w:val="000000" w:themeColor="text1"/>
          <w:sz w:val="22"/>
          <w:szCs w:val="22"/>
        </w:rPr>
        <w:t xml:space="preserve"> 256 </w:t>
      </w:r>
      <w:r w:rsidR="008E4ABC" w:rsidRPr="00742EFD">
        <w:rPr>
          <w:rFonts w:ascii="Arial" w:hAnsi="Arial" w:cs="Arial"/>
          <w:color w:val="000000" w:themeColor="text1"/>
          <w:sz w:val="22"/>
          <w:szCs w:val="22"/>
        </w:rPr>
        <w:t>different 12-nt sites,</w:t>
      </w:r>
      <w:r w:rsidR="009E2BCA" w:rsidRPr="00742EFD">
        <w:rPr>
          <w:rFonts w:ascii="Arial" w:hAnsi="Arial" w:cs="Arial"/>
          <w:color w:val="000000" w:themeColor="text1"/>
          <w:sz w:val="22"/>
          <w:szCs w:val="22"/>
        </w:rPr>
        <w:t xml:space="preserve"> </w:t>
      </w:r>
      <w:r w:rsidR="00362C25" w:rsidRPr="00742EFD">
        <w:rPr>
          <w:rFonts w:ascii="Arial" w:hAnsi="Arial" w:cs="Arial"/>
          <w:color w:val="000000" w:themeColor="text1"/>
          <w:sz w:val="22"/>
          <w:szCs w:val="22"/>
        </w:rPr>
        <w:t>based on</w:t>
      </w:r>
      <w:r w:rsidR="009E2BCA" w:rsidRPr="00742EFD">
        <w:rPr>
          <w:rFonts w:ascii="Arial" w:hAnsi="Arial" w:cs="Arial"/>
          <w:color w:val="000000" w:themeColor="text1"/>
          <w:sz w:val="22"/>
          <w:szCs w:val="22"/>
        </w:rPr>
        <w:t xml:space="preserve"> the dinucleotide sequence</w:t>
      </w:r>
      <w:r w:rsidR="008E4ABC" w:rsidRPr="00742EFD">
        <w:rPr>
          <w:rFonts w:ascii="Arial" w:hAnsi="Arial" w:cs="Arial"/>
          <w:color w:val="000000" w:themeColor="text1"/>
          <w:sz w:val="22"/>
          <w:szCs w:val="22"/>
        </w:rPr>
        <w:t>s</w:t>
      </w:r>
      <w:r w:rsidR="009E2BCA" w:rsidRPr="00742EFD">
        <w:rPr>
          <w:rFonts w:ascii="Arial" w:hAnsi="Arial" w:cs="Arial"/>
          <w:color w:val="000000" w:themeColor="text1"/>
          <w:sz w:val="22"/>
          <w:szCs w:val="22"/>
        </w:rPr>
        <w:t xml:space="preserve"> immediately flanking </w:t>
      </w:r>
      <w:r w:rsidR="008E4ABC" w:rsidRPr="00742EFD">
        <w:rPr>
          <w:rFonts w:ascii="Arial" w:hAnsi="Arial" w:cs="Arial"/>
          <w:color w:val="000000" w:themeColor="text1"/>
          <w:sz w:val="22"/>
          <w:szCs w:val="22"/>
        </w:rPr>
        <w:t xml:space="preserve">each </w:t>
      </w:r>
      <w:r w:rsidR="009E2BCA" w:rsidRPr="00742EFD">
        <w:rPr>
          <w:rFonts w:ascii="Arial" w:hAnsi="Arial" w:cs="Arial"/>
          <w:color w:val="000000" w:themeColor="text1"/>
          <w:sz w:val="22"/>
          <w:szCs w:val="22"/>
        </w:rPr>
        <w:t xml:space="preserve">side of the </w:t>
      </w:r>
      <w:r w:rsidR="008E4ABC" w:rsidRPr="00742EFD">
        <w:rPr>
          <w:rFonts w:ascii="Arial" w:hAnsi="Arial" w:cs="Arial"/>
          <w:color w:val="000000" w:themeColor="text1"/>
          <w:sz w:val="22"/>
          <w:szCs w:val="22"/>
        </w:rPr>
        <w:t xml:space="preserve">8mer </w:t>
      </w:r>
      <w:r w:rsidR="009E2BCA" w:rsidRPr="00742EFD">
        <w:rPr>
          <w:rFonts w:ascii="Arial" w:hAnsi="Arial" w:cs="Arial"/>
          <w:color w:val="000000" w:themeColor="text1"/>
          <w:sz w:val="22"/>
          <w:szCs w:val="22"/>
        </w:rPr>
        <w:t>(e.g., AA</w:t>
      </w:r>
      <w:ins w:id="93" w:author="Sean E. McGeary" w:date="2018-05-07T20:00:00Z">
        <w:r w:rsidR="004E304D">
          <w:rPr>
            <w:rFonts w:ascii="Arial" w:hAnsi="Arial" w:cs="Arial"/>
            <w:color w:val="000000" w:themeColor="text1"/>
            <w:sz w:val="22"/>
            <w:szCs w:val="22"/>
          </w:rPr>
          <w:t>-</w:t>
        </w:r>
      </w:ins>
      <w:del w:id="94" w:author="Sean E. McGeary" w:date="2018-05-07T20:00:00Z">
        <w:r w:rsidR="009E2BCA" w:rsidRPr="00742EFD" w:rsidDel="004E304D">
          <w:rPr>
            <w:rFonts w:ascii="Arial" w:hAnsi="Arial" w:cs="Arial"/>
            <w:color w:val="000000" w:themeColor="text1"/>
            <w:sz w:val="22"/>
            <w:szCs w:val="22"/>
          </w:rPr>
          <w:delText>–</w:delText>
        </w:r>
      </w:del>
      <w:r w:rsidR="009E2BCA" w:rsidRPr="00742EFD">
        <w:rPr>
          <w:rFonts w:ascii="Arial" w:hAnsi="Arial" w:cs="Arial"/>
          <w:color w:val="000000" w:themeColor="text1"/>
          <w:sz w:val="22"/>
          <w:szCs w:val="22"/>
        </w:rPr>
        <w:t>8mer</w:t>
      </w:r>
      <w:del w:id="95" w:author="Sean E. McGeary" w:date="2018-05-07T20:00:00Z">
        <w:r w:rsidR="009E2BCA" w:rsidRPr="00742EFD" w:rsidDel="004E304D">
          <w:rPr>
            <w:rFonts w:ascii="Arial" w:hAnsi="Arial" w:cs="Arial"/>
            <w:color w:val="000000" w:themeColor="text1"/>
            <w:sz w:val="22"/>
            <w:szCs w:val="22"/>
          </w:rPr>
          <w:delText>–</w:delText>
        </w:r>
      </w:del>
      <w:ins w:id="96" w:author="Sean E. McGeary" w:date="2018-05-07T20:00:00Z">
        <w:r w:rsidR="004E304D">
          <w:rPr>
            <w:rFonts w:ascii="Arial" w:hAnsi="Arial" w:cs="Arial"/>
            <w:color w:val="000000" w:themeColor="text1"/>
            <w:sz w:val="22"/>
            <w:szCs w:val="22"/>
          </w:rPr>
          <w:t>-</w:t>
        </w:r>
      </w:ins>
      <w:r w:rsidR="009E2BCA" w:rsidRPr="00742EFD">
        <w:rPr>
          <w:rFonts w:ascii="Arial" w:hAnsi="Arial" w:cs="Arial"/>
          <w:color w:val="000000" w:themeColor="text1"/>
          <w:sz w:val="22"/>
          <w:szCs w:val="22"/>
        </w:rPr>
        <w:t>AA, AA</w:t>
      </w:r>
      <w:del w:id="97" w:author="Sean E. McGeary" w:date="2018-05-07T20:00:00Z">
        <w:r w:rsidR="009E2BCA" w:rsidRPr="00742EFD" w:rsidDel="004E304D">
          <w:rPr>
            <w:rFonts w:ascii="Arial" w:hAnsi="Arial" w:cs="Arial"/>
            <w:color w:val="000000" w:themeColor="text1"/>
            <w:sz w:val="22"/>
            <w:szCs w:val="22"/>
          </w:rPr>
          <w:delText>–</w:delText>
        </w:r>
      </w:del>
      <w:ins w:id="98" w:author="Sean E. McGeary" w:date="2018-05-07T20:00:00Z">
        <w:r w:rsidR="004E304D">
          <w:rPr>
            <w:rFonts w:ascii="Arial" w:hAnsi="Arial" w:cs="Arial"/>
            <w:color w:val="000000" w:themeColor="text1"/>
            <w:sz w:val="22"/>
            <w:szCs w:val="22"/>
          </w:rPr>
          <w:t>-</w:t>
        </w:r>
      </w:ins>
      <w:r w:rsidR="009E2BCA" w:rsidRPr="00742EFD">
        <w:rPr>
          <w:rFonts w:ascii="Arial" w:hAnsi="Arial" w:cs="Arial"/>
          <w:color w:val="000000" w:themeColor="text1"/>
          <w:sz w:val="22"/>
          <w:szCs w:val="22"/>
        </w:rPr>
        <w:t>8mer</w:t>
      </w:r>
      <w:del w:id="99" w:author="Sean E. McGeary" w:date="2018-05-07T20:00:00Z">
        <w:r w:rsidR="009E2BCA" w:rsidRPr="00742EFD" w:rsidDel="004E304D">
          <w:rPr>
            <w:rFonts w:ascii="Arial" w:hAnsi="Arial" w:cs="Arial"/>
            <w:color w:val="000000" w:themeColor="text1"/>
            <w:sz w:val="22"/>
            <w:szCs w:val="22"/>
          </w:rPr>
          <w:delText>–</w:delText>
        </w:r>
      </w:del>
      <w:ins w:id="100" w:author="Sean E. McGeary" w:date="2018-05-07T20:00:00Z">
        <w:r w:rsidR="004E304D">
          <w:rPr>
            <w:rFonts w:ascii="Arial" w:hAnsi="Arial" w:cs="Arial"/>
            <w:color w:val="000000" w:themeColor="text1"/>
            <w:sz w:val="22"/>
            <w:szCs w:val="22"/>
          </w:rPr>
          <w:t>-</w:t>
        </w:r>
      </w:ins>
      <w:r w:rsidR="009E2BCA" w:rsidRPr="00742EFD">
        <w:rPr>
          <w:rFonts w:ascii="Arial" w:hAnsi="Arial" w:cs="Arial"/>
          <w:color w:val="000000" w:themeColor="text1"/>
          <w:sz w:val="22"/>
          <w:szCs w:val="22"/>
        </w:rPr>
        <w:t xml:space="preserve">AC, …, UU-8mer-UU), and </w:t>
      </w:r>
      <w:r w:rsidR="00362C25" w:rsidRPr="00742EFD">
        <w:rPr>
          <w:rFonts w:ascii="Arial" w:hAnsi="Arial" w:cs="Arial"/>
          <w:color w:val="000000" w:themeColor="text1"/>
          <w:sz w:val="22"/>
          <w:szCs w:val="22"/>
        </w:rPr>
        <w:t>determine</w:t>
      </w:r>
      <w:r w:rsidR="00DE66E5" w:rsidRPr="00742EFD">
        <w:rPr>
          <w:rFonts w:ascii="Arial" w:hAnsi="Arial" w:cs="Arial"/>
          <w:color w:val="000000" w:themeColor="text1"/>
          <w:sz w:val="22"/>
          <w:szCs w:val="22"/>
        </w:rPr>
        <w:t>d</w:t>
      </w:r>
      <w:r w:rsidR="00362C25" w:rsidRPr="00742EFD">
        <w:rPr>
          <w:rFonts w:ascii="Arial" w:hAnsi="Arial" w:cs="Arial"/>
          <w:color w:val="000000" w:themeColor="text1"/>
          <w:sz w:val="22"/>
          <w:szCs w:val="22"/>
        </w:rPr>
        <w:t xml:space="preserve"> </w:t>
      </w:r>
      <w:r w:rsidR="00362C25" w:rsidRPr="00742EFD">
        <w:rPr>
          <w:rFonts w:ascii="Arial" w:hAnsi="Arial" w:cs="Arial"/>
          <w:i/>
          <w:color w:val="000000" w:themeColor="text1"/>
          <w:sz w:val="22"/>
          <w:szCs w:val="22"/>
        </w:rPr>
        <w:t>K</w:t>
      </w:r>
      <w:r w:rsidR="00362C25" w:rsidRPr="00742EFD">
        <w:rPr>
          <w:rFonts w:ascii="Arial" w:hAnsi="Arial" w:cs="Arial"/>
          <w:color w:val="000000" w:themeColor="text1"/>
          <w:sz w:val="22"/>
          <w:szCs w:val="22"/>
          <w:vertAlign w:val="subscript"/>
        </w:rPr>
        <w:t>D</w:t>
      </w:r>
      <w:r w:rsidR="00362C25" w:rsidRPr="00742EFD">
        <w:rPr>
          <w:rFonts w:ascii="Arial" w:hAnsi="Arial" w:cs="Arial"/>
          <w:color w:val="000000" w:themeColor="text1"/>
          <w:sz w:val="22"/>
          <w:szCs w:val="22"/>
        </w:rPr>
        <w:t xml:space="preserve"> values for each of</w:t>
      </w:r>
      <w:r w:rsidR="009E2BCA" w:rsidRPr="00742EFD">
        <w:rPr>
          <w:rFonts w:ascii="Arial" w:hAnsi="Arial" w:cs="Arial"/>
          <w:color w:val="000000" w:themeColor="text1"/>
          <w:sz w:val="22"/>
          <w:szCs w:val="22"/>
        </w:rPr>
        <w:t xml:space="preserve"> the 256 </w:t>
      </w:r>
      <w:r w:rsidR="00362C25" w:rsidRPr="00742EFD">
        <w:rPr>
          <w:rFonts w:ascii="Arial" w:hAnsi="Arial" w:cs="Arial"/>
          <w:color w:val="000000" w:themeColor="text1"/>
          <w:sz w:val="22"/>
          <w:szCs w:val="22"/>
        </w:rPr>
        <w:t>sites</w:t>
      </w:r>
      <w:r w:rsidR="009E2BCA" w:rsidRPr="00742EFD">
        <w:rPr>
          <w:rFonts w:ascii="Arial" w:hAnsi="Arial" w:cs="Arial"/>
          <w:color w:val="000000" w:themeColor="text1"/>
          <w:sz w:val="22"/>
          <w:szCs w:val="22"/>
        </w:rPr>
        <w:t xml:space="preserve"> (Fig</w:t>
      </w:r>
      <w:r w:rsidR="00C10FE9" w:rsidRPr="00742EFD">
        <w:rPr>
          <w:rFonts w:ascii="Arial" w:hAnsi="Arial" w:cs="Arial"/>
          <w:color w:val="000000" w:themeColor="text1"/>
          <w:sz w:val="22"/>
          <w:szCs w:val="22"/>
        </w:rPr>
        <w:t>.</w:t>
      </w:r>
      <w:r w:rsidR="009E2BCA" w:rsidRPr="00742EFD">
        <w:rPr>
          <w:rFonts w:ascii="Arial" w:hAnsi="Arial" w:cs="Arial"/>
          <w:color w:val="000000" w:themeColor="text1"/>
          <w:sz w:val="22"/>
          <w:szCs w:val="22"/>
        </w:rPr>
        <w:t xml:space="preserve"> </w:t>
      </w:r>
      <w:r w:rsidR="002745E0" w:rsidRPr="00742EFD">
        <w:rPr>
          <w:rFonts w:ascii="Arial" w:hAnsi="Arial" w:cs="Arial"/>
          <w:color w:val="000000" w:themeColor="text1"/>
          <w:sz w:val="22"/>
          <w:szCs w:val="22"/>
        </w:rPr>
        <w:t>4</w:t>
      </w:r>
      <w:r w:rsidR="009E2BCA" w:rsidRPr="00742EFD">
        <w:rPr>
          <w:rFonts w:ascii="Arial" w:hAnsi="Arial" w:cs="Arial"/>
          <w:color w:val="000000" w:themeColor="text1"/>
          <w:sz w:val="22"/>
          <w:szCs w:val="22"/>
        </w:rPr>
        <w:t xml:space="preserve">A). This analysis </w:t>
      </w:r>
      <w:r w:rsidR="002745E0" w:rsidRPr="00742EFD">
        <w:rPr>
          <w:rFonts w:ascii="Arial" w:hAnsi="Arial" w:cs="Arial"/>
          <w:color w:val="000000" w:themeColor="text1"/>
          <w:sz w:val="22"/>
          <w:szCs w:val="22"/>
        </w:rPr>
        <w:t xml:space="preserve">revealed </w:t>
      </w:r>
      <w:r w:rsidR="009E2BCA" w:rsidRPr="00742EFD">
        <w:rPr>
          <w:rFonts w:ascii="Arial" w:hAnsi="Arial" w:cs="Arial"/>
          <w:color w:val="000000" w:themeColor="text1"/>
          <w:sz w:val="22"/>
          <w:szCs w:val="22"/>
        </w:rPr>
        <w:t>a 100</w:t>
      </w:r>
      <w:r w:rsidR="002745E0" w:rsidRPr="00742EFD">
        <w:rPr>
          <w:rFonts w:ascii="Arial" w:hAnsi="Arial" w:cs="Arial"/>
          <w:color w:val="000000" w:themeColor="text1"/>
          <w:sz w:val="22"/>
          <w:szCs w:val="22"/>
        </w:rPr>
        <w:t>-</w:t>
      </w:r>
      <w:r w:rsidR="009E2BCA" w:rsidRPr="00742EFD">
        <w:rPr>
          <w:rFonts w:ascii="Arial" w:hAnsi="Arial" w:cs="Arial"/>
          <w:color w:val="000000" w:themeColor="text1"/>
          <w:sz w:val="22"/>
          <w:szCs w:val="22"/>
        </w:rPr>
        <w:t xml:space="preserve">fold range in </w:t>
      </w:r>
      <w:r w:rsidR="009E2BCA" w:rsidRPr="00742EFD">
        <w:rPr>
          <w:rFonts w:ascii="Arial" w:hAnsi="Arial" w:cs="Arial"/>
          <w:i/>
          <w:color w:val="000000" w:themeColor="text1"/>
          <w:sz w:val="22"/>
          <w:szCs w:val="22"/>
        </w:rPr>
        <w:t>K</w:t>
      </w:r>
      <w:r w:rsidR="009E2BCA" w:rsidRPr="00742EFD">
        <w:rPr>
          <w:rFonts w:ascii="Arial" w:hAnsi="Arial" w:cs="Arial"/>
          <w:color w:val="000000" w:themeColor="text1"/>
          <w:sz w:val="22"/>
          <w:szCs w:val="22"/>
          <w:vertAlign w:val="subscript"/>
        </w:rPr>
        <w:t>D</w:t>
      </w:r>
      <w:r w:rsidR="009E2BCA" w:rsidRPr="00742EFD">
        <w:rPr>
          <w:rFonts w:ascii="Arial" w:hAnsi="Arial" w:cs="Arial"/>
          <w:color w:val="000000" w:themeColor="text1"/>
          <w:sz w:val="22"/>
          <w:szCs w:val="22"/>
        </w:rPr>
        <w:t xml:space="preserve"> </w:t>
      </w:r>
      <w:r w:rsidR="00362C25" w:rsidRPr="00742EFD">
        <w:rPr>
          <w:rFonts w:ascii="Arial" w:hAnsi="Arial" w:cs="Arial"/>
          <w:color w:val="000000" w:themeColor="text1"/>
          <w:sz w:val="22"/>
          <w:szCs w:val="22"/>
        </w:rPr>
        <w:t xml:space="preserve">values, </w:t>
      </w:r>
      <w:r w:rsidR="00881A37" w:rsidRPr="00742EFD">
        <w:rPr>
          <w:rFonts w:ascii="Arial" w:hAnsi="Arial" w:cs="Arial"/>
          <w:color w:val="000000" w:themeColor="text1"/>
          <w:sz w:val="22"/>
          <w:szCs w:val="22"/>
        </w:rPr>
        <w:t>depending</w:t>
      </w:r>
      <w:r w:rsidR="00362C25" w:rsidRPr="00742EFD">
        <w:rPr>
          <w:rFonts w:ascii="Arial" w:hAnsi="Arial" w:cs="Arial"/>
          <w:color w:val="000000" w:themeColor="text1"/>
          <w:sz w:val="22"/>
          <w:szCs w:val="22"/>
        </w:rPr>
        <w:t xml:space="preserve"> on the </w:t>
      </w:r>
      <w:r w:rsidR="00881A37" w:rsidRPr="00742EFD">
        <w:rPr>
          <w:rFonts w:ascii="Arial" w:hAnsi="Arial" w:cs="Arial"/>
          <w:color w:val="000000" w:themeColor="text1"/>
          <w:sz w:val="22"/>
          <w:szCs w:val="22"/>
        </w:rPr>
        <w:t xml:space="preserve">identities of the flanking dinucleotides of the 8mer </w:t>
      </w:r>
      <w:r w:rsidR="009E2BCA" w:rsidRPr="00742EFD">
        <w:rPr>
          <w:rFonts w:ascii="Arial" w:hAnsi="Arial" w:cs="Arial"/>
          <w:color w:val="000000" w:themeColor="text1"/>
          <w:sz w:val="22"/>
          <w:szCs w:val="22"/>
        </w:rPr>
        <w:t>(</w:t>
      </w:r>
      <w:commentRangeStart w:id="101"/>
      <w:r w:rsidR="009E2BCA" w:rsidRPr="0046234A">
        <w:rPr>
          <w:rFonts w:ascii="Arial" w:hAnsi="Arial" w:cs="Arial"/>
          <w:color w:val="000000" w:themeColor="text1"/>
          <w:sz w:val="22"/>
          <w:szCs w:val="22"/>
          <w:highlight w:val="yellow"/>
          <w:rPrChange w:id="102" w:author="Sean E. McGeary" w:date="2018-05-07T20:06:00Z">
            <w:rPr>
              <w:rFonts w:ascii="Arial" w:hAnsi="Arial" w:cs="Arial"/>
              <w:color w:val="000000" w:themeColor="text1"/>
              <w:sz w:val="22"/>
              <w:szCs w:val="22"/>
            </w:rPr>
          </w:rPrChange>
        </w:rPr>
        <w:t xml:space="preserve">0.44 and 48.3 </w:t>
      </w:r>
      <w:proofErr w:type="spellStart"/>
      <w:r w:rsidR="009E2BCA" w:rsidRPr="0046234A">
        <w:rPr>
          <w:rFonts w:ascii="Arial" w:hAnsi="Arial" w:cs="Arial"/>
          <w:color w:val="000000" w:themeColor="text1"/>
          <w:sz w:val="22"/>
          <w:szCs w:val="22"/>
          <w:highlight w:val="yellow"/>
          <w:rPrChange w:id="103" w:author="Sean E. McGeary" w:date="2018-05-07T20:06:00Z">
            <w:rPr>
              <w:rFonts w:ascii="Arial" w:hAnsi="Arial" w:cs="Arial"/>
              <w:color w:val="000000" w:themeColor="text1"/>
              <w:sz w:val="22"/>
              <w:szCs w:val="22"/>
            </w:rPr>
          </w:rPrChange>
        </w:rPr>
        <w:t>pM</w:t>
      </w:r>
      <w:proofErr w:type="spellEnd"/>
      <w:r w:rsidR="009E2BCA" w:rsidRPr="0046234A">
        <w:rPr>
          <w:rFonts w:ascii="Arial" w:hAnsi="Arial" w:cs="Arial"/>
          <w:color w:val="000000" w:themeColor="text1"/>
          <w:sz w:val="22"/>
          <w:szCs w:val="22"/>
          <w:highlight w:val="yellow"/>
          <w:rPrChange w:id="104" w:author="Sean E. McGeary" w:date="2018-05-07T20:06:00Z">
            <w:rPr>
              <w:rFonts w:ascii="Arial" w:hAnsi="Arial" w:cs="Arial"/>
              <w:color w:val="000000" w:themeColor="text1"/>
              <w:sz w:val="22"/>
              <w:szCs w:val="22"/>
            </w:rPr>
          </w:rPrChange>
        </w:rPr>
        <w:t xml:space="preserve"> for</w:t>
      </w:r>
      <w:commentRangeEnd w:id="101"/>
      <w:r w:rsidR="0046234A">
        <w:rPr>
          <w:rStyle w:val="CommentReference"/>
          <w:rFonts w:eastAsiaTheme="minorHAnsi"/>
        </w:rPr>
        <w:commentReference w:id="101"/>
      </w:r>
      <w:r w:rsidR="009E2BCA" w:rsidRPr="00742EFD">
        <w:rPr>
          <w:rFonts w:ascii="Arial" w:hAnsi="Arial" w:cs="Arial"/>
          <w:color w:val="000000" w:themeColor="text1"/>
          <w:sz w:val="22"/>
          <w:szCs w:val="22"/>
        </w:rPr>
        <w:t xml:space="preserve"> </w:t>
      </w:r>
      <w:del w:id="105" w:author="Sean E. McGeary" w:date="2018-05-07T20:01:00Z">
        <w:r w:rsidR="009E2BCA" w:rsidRPr="00742EFD" w:rsidDel="004E304D">
          <w:rPr>
            <w:rFonts w:ascii="Arial" w:hAnsi="Arial" w:cs="Arial"/>
            <w:color w:val="000000" w:themeColor="text1"/>
            <w:sz w:val="22"/>
            <w:szCs w:val="22"/>
          </w:rPr>
          <w:delText>AT</w:delText>
        </w:r>
      </w:del>
      <w:ins w:id="106" w:author="Sean E. McGeary" w:date="2018-05-07T20:01:00Z">
        <w:r w:rsidR="004E304D" w:rsidRPr="00742EFD">
          <w:rPr>
            <w:rFonts w:ascii="Arial" w:hAnsi="Arial" w:cs="Arial"/>
            <w:color w:val="000000" w:themeColor="text1"/>
            <w:sz w:val="22"/>
            <w:szCs w:val="22"/>
          </w:rPr>
          <w:t>A</w:t>
        </w:r>
        <w:r w:rsidR="004E304D">
          <w:rPr>
            <w:rFonts w:ascii="Arial" w:hAnsi="Arial" w:cs="Arial"/>
            <w:color w:val="000000" w:themeColor="text1"/>
            <w:sz w:val="22"/>
            <w:szCs w:val="22"/>
          </w:rPr>
          <w:t>U</w:t>
        </w:r>
      </w:ins>
      <w:del w:id="107" w:author="Sean E. McGeary" w:date="2018-05-07T20:01:00Z">
        <w:r w:rsidR="009E2BCA" w:rsidRPr="00742EFD" w:rsidDel="004E304D">
          <w:rPr>
            <w:rFonts w:ascii="Arial" w:hAnsi="Arial" w:cs="Arial"/>
            <w:color w:val="000000" w:themeColor="text1"/>
            <w:sz w:val="22"/>
            <w:szCs w:val="22"/>
          </w:rPr>
          <w:delText>–</w:delText>
        </w:r>
      </w:del>
      <w:ins w:id="108" w:author="Sean E. McGeary" w:date="2018-05-07T20:01:00Z">
        <w:r w:rsidR="004E304D">
          <w:rPr>
            <w:rFonts w:ascii="Arial" w:hAnsi="Arial" w:cs="Arial"/>
            <w:color w:val="000000" w:themeColor="text1"/>
            <w:sz w:val="22"/>
            <w:szCs w:val="22"/>
          </w:rPr>
          <w:t>-</w:t>
        </w:r>
      </w:ins>
      <w:r w:rsidR="009E2BCA" w:rsidRPr="00742EFD">
        <w:rPr>
          <w:rFonts w:ascii="Arial" w:hAnsi="Arial" w:cs="Arial"/>
          <w:color w:val="000000" w:themeColor="text1"/>
          <w:sz w:val="22"/>
          <w:szCs w:val="22"/>
        </w:rPr>
        <w:t>8mer</w:t>
      </w:r>
      <w:del w:id="109" w:author="Sean E. McGeary" w:date="2018-05-07T20:01:00Z">
        <w:r w:rsidR="009E2BCA" w:rsidRPr="00742EFD" w:rsidDel="004E304D">
          <w:rPr>
            <w:rFonts w:ascii="Arial" w:hAnsi="Arial" w:cs="Arial"/>
            <w:color w:val="000000" w:themeColor="text1"/>
            <w:sz w:val="22"/>
            <w:szCs w:val="22"/>
          </w:rPr>
          <w:delText>–</w:delText>
        </w:r>
      </w:del>
      <w:ins w:id="110" w:author="Sean E. McGeary" w:date="2018-05-07T20:01:00Z">
        <w:r w:rsidR="004E304D">
          <w:rPr>
            <w:rFonts w:ascii="Arial" w:hAnsi="Arial" w:cs="Arial"/>
            <w:color w:val="000000" w:themeColor="text1"/>
            <w:sz w:val="22"/>
            <w:szCs w:val="22"/>
          </w:rPr>
          <w:t>-</w:t>
        </w:r>
      </w:ins>
      <w:del w:id="111" w:author="Sean E. McGeary" w:date="2018-05-07T20:01:00Z">
        <w:r w:rsidR="009E2BCA" w:rsidRPr="00742EFD" w:rsidDel="004E304D">
          <w:rPr>
            <w:rFonts w:ascii="Arial" w:hAnsi="Arial" w:cs="Arial"/>
            <w:color w:val="000000" w:themeColor="text1"/>
            <w:sz w:val="22"/>
            <w:szCs w:val="22"/>
          </w:rPr>
          <w:delText xml:space="preserve">TA </w:delText>
        </w:r>
      </w:del>
      <w:ins w:id="112" w:author="Sean E. McGeary" w:date="2018-05-07T20:01:00Z">
        <w:r w:rsidR="004E304D">
          <w:rPr>
            <w:rFonts w:ascii="Arial" w:hAnsi="Arial" w:cs="Arial"/>
            <w:color w:val="000000" w:themeColor="text1"/>
            <w:sz w:val="22"/>
            <w:szCs w:val="22"/>
          </w:rPr>
          <w:t>U</w:t>
        </w:r>
        <w:r w:rsidR="004E304D" w:rsidRPr="00742EFD">
          <w:rPr>
            <w:rFonts w:ascii="Arial" w:hAnsi="Arial" w:cs="Arial"/>
            <w:color w:val="000000" w:themeColor="text1"/>
            <w:sz w:val="22"/>
            <w:szCs w:val="22"/>
          </w:rPr>
          <w:t xml:space="preserve">A </w:t>
        </w:r>
      </w:ins>
      <w:r w:rsidR="009E2BCA" w:rsidRPr="00742EFD">
        <w:rPr>
          <w:rFonts w:ascii="Arial" w:hAnsi="Arial" w:cs="Arial"/>
          <w:color w:val="000000" w:themeColor="text1"/>
          <w:sz w:val="22"/>
          <w:szCs w:val="22"/>
        </w:rPr>
        <w:t>and GG</w:t>
      </w:r>
      <w:del w:id="113" w:author="Sean E. McGeary" w:date="2018-05-07T20:01:00Z">
        <w:r w:rsidR="009E2BCA" w:rsidRPr="00742EFD" w:rsidDel="005E439D">
          <w:rPr>
            <w:rFonts w:ascii="Arial" w:hAnsi="Arial" w:cs="Arial"/>
            <w:color w:val="000000" w:themeColor="text1"/>
            <w:sz w:val="22"/>
            <w:szCs w:val="22"/>
          </w:rPr>
          <w:delText>–</w:delText>
        </w:r>
      </w:del>
      <w:ins w:id="114" w:author="Sean E. McGeary" w:date="2018-05-07T20:01:00Z">
        <w:r w:rsidR="005E439D">
          <w:rPr>
            <w:rFonts w:ascii="Arial" w:hAnsi="Arial" w:cs="Arial"/>
            <w:color w:val="000000" w:themeColor="text1"/>
            <w:sz w:val="22"/>
            <w:szCs w:val="22"/>
          </w:rPr>
          <w:t>-</w:t>
        </w:r>
      </w:ins>
      <w:r w:rsidR="009E2BCA" w:rsidRPr="00742EFD">
        <w:rPr>
          <w:rFonts w:ascii="Arial" w:hAnsi="Arial" w:cs="Arial"/>
          <w:color w:val="000000" w:themeColor="text1"/>
          <w:sz w:val="22"/>
          <w:szCs w:val="22"/>
        </w:rPr>
        <w:t>8mer</w:t>
      </w:r>
      <w:del w:id="115" w:author="Sean E. McGeary" w:date="2018-05-07T20:01:00Z">
        <w:r w:rsidR="009E2BCA" w:rsidRPr="00742EFD" w:rsidDel="005E439D">
          <w:rPr>
            <w:rFonts w:ascii="Arial" w:hAnsi="Arial" w:cs="Arial"/>
            <w:color w:val="000000" w:themeColor="text1"/>
            <w:sz w:val="22"/>
            <w:szCs w:val="22"/>
          </w:rPr>
          <w:delText>–</w:delText>
        </w:r>
      </w:del>
      <w:ins w:id="116" w:author="Sean E. McGeary" w:date="2018-05-07T20:01:00Z">
        <w:r w:rsidR="005E439D">
          <w:rPr>
            <w:rFonts w:ascii="Arial" w:hAnsi="Arial" w:cs="Arial"/>
            <w:color w:val="000000" w:themeColor="text1"/>
            <w:sz w:val="22"/>
            <w:szCs w:val="22"/>
          </w:rPr>
          <w:t>-</w:t>
        </w:r>
      </w:ins>
      <w:r w:rsidR="009E2BCA" w:rsidRPr="00742EFD">
        <w:rPr>
          <w:rFonts w:ascii="Arial" w:hAnsi="Arial" w:cs="Arial"/>
          <w:color w:val="000000" w:themeColor="text1"/>
          <w:sz w:val="22"/>
          <w:szCs w:val="22"/>
        </w:rPr>
        <w:t xml:space="preserve">GG, respectively), with binding affinity </w:t>
      </w:r>
      <w:r w:rsidR="00881A37" w:rsidRPr="00742EFD">
        <w:rPr>
          <w:rFonts w:ascii="Arial" w:hAnsi="Arial" w:cs="Arial"/>
          <w:color w:val="000000" w:themeColor="text1"/>
          <w:sz w:val="22"/>
          <w:szCs w:val="22"/>
        </w:rPr>
        <w:t>strongly</w:t>
      </w:r>
      <w:r w:rsidR="009E2BCA" w:rsidRPr="00742EFD">
        <w:rPr>
          <w:rFonts w:ascii="Arial" w:hAnsi="Arial" w:cs="Arial"/>
          <w:color w:val="000000" w:themeColor="text1"/>
          <w:sz w:val="22"/>
          <w:szCs w:val="22"/>
        </w:rPr>
        <w:t xml:space="preserve"> tracking </w:t>
      </w:r>
      <w:r w:rsidR="00881A37" w:rsidRPr="00742EFD">
        <w:rPr>
          <w:rFonts w:ascii="Arial" w:hAnsi="Arial" w:cs="Arial"/>
          <w:color w:val="000000" w:themeColor="text1"/>
          <w:sz w:val="22"/>
          <w:szCs w:val="22"/>
        </w:rPr>
        <w:t xml:space="preserve">the </w:t>
      </w:r>
      <w:r w:rsidR="009E2BCA" w:rsidRPr="00742EFD">
        <w:rPr>
          <w:rFonts w:ascii="Arial" w:hAnsi="Arial" w:cs="Arial"/>
          <w:color w:val="000000" w:themeColor="text1"/>
          <w:sz w:val="22"/>
          <w:szCs w:val="22"/>
        </w:rPr>
        <w:t>AU content</w:t>
      </w:r>
      <w:r w:rsidR="00881A37" w:rsidRPr="00742EFD">
        <w:rPr>
          <w:rFonts w:ascii="Arial" w:hAnsi="Arial" w:cs="Arial"/>
          <w:color w:val="000000" w:themeColor="text1"/>
          <w:sz w:val="22"/>
          <w:szCs w:val="22"/>
        </w:rPr>
        <w:t xml:space="preserve"> of the flanking dinucleotides</w:t>
      </w:r>
      <w:r w:rsidR="009E2BCA" w:rsidRPr="00742EFD">
        <w:rPr>
          <w:rFonts w:ascii="Arial" w:hAnsi="Arial" w:cs="Arial"/>
          <w:color w:val="000000" w:themeColor="text1"/>
          <w:sz w:val="22"/>
          <w:szCs w:val="22"/>
        </w:rPr>
        <w:t xml:space="preserve">. </w:t>
      </w:r>
      <w:r w:rsidR="001905E7" w:rsidRPr="00742EFD">
        <w:rPr>
          <w:rFonts w:ascii="Arial" w:hAnsi="Arial" w:cs="Arial"/>
          <w:color w:val="000000" w:themeColor="text1"/>
          <w:sz w:val="22"/>
          <w:szCs w:val="22"/>
        </w:rPr>
        <w:t xml:space="preserve"> </w:t>
      </w:r>
      <w:r w:rsidR="009E2BCA" w:rsidRPr="00742EFD">
        <w:rPr>
          <w:rFonts w:ascii="Arial" w:hAnsi="Arial" w:cs="Arial"/>
          <w:color w:val="000000" w:themeColor="text1"/>
          <w:sz w:val="22"/>
          <w:szCs w:val="22"/>
        </w:rPr>
        <w:t>Exten</w:t>
      </w:r>
      <w:r w:rsidR="00881A37" w:rsidRPr="00742EFD">
        <w:rPr>
          <w:rFonts w:ascii="Arial" w:hAnsi="Arial" w:cs="Arial"/>
          <w:color w:val="000000" w:themeColor="text1"/>
          <w:sz w:val="22"/>
          <w:szCs w:val="22"/>
        </w:rPr>
        <w:t>d</w:t>
      </w:r>
      <w:r w:rsidR="009E2BCA" w:rsidRPr="00742EFD">
        <w:rPr>
          <w:rFonts w:ascii="Arial" w:hAnsi="Arial" w:cs="Arial"/>
          <w:color w:val="000000" w:themeColor="text1"/>
          <w:sz w:val="22"/>
          <w:szCs w:val="22"/>
        </w:rPr>
        <w:t>i</w:t>
      </w:r>
      <w:r w:rsidR="00881A37" w:rsidRPr="00742EFD">
        <w:rPr>
          <w:rFonts w:ascii="Arial" w:hAnsi="Arial" w:cs="Arial"/>
          <w:color w:val="000000" w:themeColor="text1"/>
          <w:sz w:val="22"/>
          <w:szCs w:val="22"/>
        </w:rPr>
        <w:t>ng</w:t>
      </w:r>
      <w:r w:rsidR="009E2BCA" w:rsidRPr="00742EFD">
        <w:rPr>
          <w:rFonts w:ascii="Arial" w:hAnsi="Arial" w:cs="Arial"/>
          <w:color w:val="000000" w:themeColor="text1"/>
          <w:sz w:val="22"/>
          <w:szCs w:val="22"/>
        </w:rPr>
        <w:t xml:space="preserve"> this analysis across all miR-1 site types (Fig</w:t>
      </w:r>
      <w:r w:rsidR="00B92ED7" w:rsidRPr="00742EFD">
        <w:rPr>
          <w:rFonts w:ascii="Arial" w:hAnsi="Arial" w:cs="Arial"/>
          <w:color w:val="000000" w:themeColor="text1"/>
          <w:sz w:val="22"/>
          <w:szCs w:val="22"/>
        </w:rPr>
        <w:t>.</w:t>
      </w:r>
      <w:r w:rsidR="009E2BCA" w:rsidRPr="00742EFD">
        <w:rPr>
          <w:rFonts w:ascii="Arial" w:hAnsi="Arial" w:cs="Arial"/>
          <w:color w:val="000000" w:themeColor="text1"/>
          <w:sz w:val="22"/>
          <w:szCs w:val="22"/>
        </w:rPr>
        <w:t xml:space="preserve"> </w:t>
      </w:r>
      <w:r w:rsidR="00C10FE9" w:rsidRPr="00742EFD">
        <w:rPr>
          <w:rFonts w:ascii="Arial" w:hAnsi="Arial" w:cs="Arial"/>
          <w:color w:val="000000" w:themeColor="text1"/>
          <w:sz w:val="22"/>
          <w:szCs w:val="22"/>
        </w:rPr>
        <w:t>4</w:t>
      </w:r>
      <w:r w:rsidR="009E2BCA" w:rsidRPr="00742EFD">
        <w:rPr>
          <w:rFonts w:ascii="Arial" w:hAnsi="Arial" w:cs="Arial"/>
          <w:color w:val="000000" w:themeColor="text1"/>
          <w:sz w:val="22"/>
          <w:szCs w:val="22"/>
        </w:rPr>
        <w:t xml:space="preserve">B), </w:t>
      </w:r>
      <w:r w:rsidR="004B33AA" w:rsidRPr="00742EFD">
        <w:rPr>
          <w:rFonts w:ascii="Arial" w:hAnsi="Arial" w:cs="Arial"/>
          <w:color w:val="000000" w:themeColor="text1"/>
          <w:sz w:val="22"/>
          <w:szCs w:val="22"/>
        </w:rPr>
        <w:t xml:space="preserve">as well as </w:t>
      </w:r>
      <w:r w:rsidR="009E2BCA" w:rsidRPr="00742EFD">
        <w:rPr>
          <w:rFonts w:ascii="Arial" w:hAnsi="Arial" w:cs="Arial"/>
          <w:color w:val="000000" w:themeColor="text1"/>
          <w:sz w:val="22"/>
          <w:szCs w:val="22"/>
        </w:rPr>
        <w:t xml:space="preserve">to </w:t>
      </w:r>
      <w:r w:rsidR="00881A37" w:rsidRPr="00742EFD">
        <w:rPr>
          <w:rFonts w:ascii="Arial" w:hAnsi="Arial" w:cs="Arial"/>
          <w:color w:val="000000" w:themeColor="text1"/>
          <w:sz w:val="22"/>
          <w:szCs w:val="22"/>
        </w:rPr>
        <w:t>sites to the other miRNAs</w:t>
      </w:r>
      <w:r w:rsidR="009E2BCA" w:rsidRPr="00742EFD">
        <w:rPr>
          <w:rFonts w:ascii="Arial" w:hAnsi="Arial" w:cs="Arial"/>
          <w:color w:val="000000" w:themeColor="text1"/>
          <w:sz w:val="22"/>
          <w:szCs w:val="22"/>
        </w:rPr>
        <w:t xml:space="preserve"> (</w:t>
      </w:r>
      <w:r w:rsidR="00C10FE9" w:rsidRPr="00742EFD">
        <w:rPr>
          <w:rFonts w:ascii="Arial" w:hAnsi="Arial" w:cs="Arial"/>
          <w:color w:val="000000" w:themeColor="text1"/>
          <w:sz w:val="22"/>
          <w:szCs w:val="22"/>
        </w:rPr>
        <w:t>f</w:t>
      </w:r>
      <w:r w:rsidR="009E2BCA" w:rsidRPr="00742EFD">
        <w:rPr>
          <w:rFonts w:ascii="Arial" w:hAnsi="Arial" w:cs="Arial"/>
          <w:color w:val="000000" w:themeColor="text1"/>
          <w:sz w:val="22"/>
          <w:szCs w:val="22"/>
        </w:rPr>
        <w:t>ig</w:t>
      </w:r>
      <w:r w:rsidR="00C10FE9" w:rsidRPr="00742EFD">
        <w:rPr>
          <w:rFonts w:ascii="Arial" w:hAnsi="Arial" w:cs="Arial"/>
          <w:color w:val="000000" w:themeColor="text1"/>
          <w:sz w:val="22"/>
          <w:szCs w:val="22"/>
        </w:rPr>
        <w:t>.</w:t>
      </w:r>
      <w:r w:rsidR="009E2BCA" w:rsidRPr="00742EFD">
        <w:rPr>
          <w:rFonts w:ascii="Arial" w:hAnsi="Arial" w:cs="Arial"/>
          <w:color w:val="000000" w:themeColor="text1"/>
          <w:sz w:val="22"/>
          <w:szCs w:val="22"/>
        </w:rPr>
        <w:t xml:space="preserve"> S</w:t>
      </w:r>
      <w:r w:rsidR="00DE66E5" w:rsidRPr="00742EFD">
        <w:rPr>
          <w:rFonts w:ascii="Arial" w:hAnsi="Arial" w:cs="Arial"/>
          <w:color w:val="000000" w:themeColor="text1"/>
          <w:sz w:val="22"/>
          <w:szCs w:val="22"/>
        </w:rPr>
        <w:t>4</w:t>
      </w:r>
      <w:r w:rsidR="009E2BCA" w:rsidRPr="00742EFD">
        <w:rPr>
          <w:rFonts w:ascii="Arial" w:hAnsi="Arial" w:cs="Arial"/>
          <w:color w:val="000000" w:themeColor="text1"/>
          <w:sz w:val="22"/>
          <w:szCs w:val="22"/>
        </w:rPr>
        <w:t xml:space="preserve">A–E) yielded similar </w:t>
      </w:r>
      <w:r w:rsidR="004B33AA" w:rsidRPr="00742EFD">
        <w:rPr>
          <w:rFonts w:ascii="Arial" w:hAnsi="Arial" w:cs="Arial"/>
          <w:color w:val="000000" w:themeColor="text1"/>
          <w:sz w:val="22"/>
          <w:szCs w:val="22"/>
        </w:rPr>
        <w:t>results</w:t>
      </w:r>
      <w:r w:rsidR="009E2BCA" w:rsidRPr="00742EFD">
        <w:rPr>
          <w:rFonts w:ascii="Arial" w:hAnsi="Arial" w:cs="Arial"/>
          <w:color w:val="000000" w:themeColor="text1"/>
          <w:sz w:val="22"/>
          <w:szCs w:val="22"/>
        </w:rPr>
        <w:t xml:space="preserve">. </w:t>
      </w:r>
      <w:r w:rsidR="004B33AA" w:rsidRPr="00742EFD">
        <w:rPr>
          <w:rFonts w:ascii="Arial" w:hAnsi="Arial" w:cs="Arial"/>
          <w:color w:val="000000" w:themeColor="text1"/>
          <w:sz w:val="22"/>
          <w:szCs w:val="22"/>
        </w:rPr>
        <w:t xml:space="preserve">Because the effect of </w:t>
      </w:r>
      <w:r w:rsidR="001905E7" w:rsidRPr="00742EFD">
        <w:rPr>
          <w:rFonts w:ascii="Arial" w:hAnsi="Arial" w:cs="Arial"/>
          <w:color w:val="000000" w:themeColor="text1"/>
          <w:sz w:val="22"/>
          <w:szCs w:val="22"/>
        </w:rPr>
        <w:t>flanking-</w:t>
      </w:r>
      <w:r w:rsidR="004B33AA" w:rsidRPr="00742EFD">
        <w:rPr>
          <w:rFonts w:ascii="Arial" w:hAnsi="Arial" w:cs="Arial"/>
          <w:color w:val="000000" w:themeColor="text1"/>
          <w:sz w:val="22"/>
          <w:szCs w:val="22"/>
        </w:rPr>
        <w:t xml:space="preserve">dinucleotide context often exceeded the </w:t>
      </w:r>
      <w:r w:rsidR="001905E7" w:rsidRPr="00742EFD">
        <w:rPr>
          <w:rFonts w:ascii="Arial" w:hAnsi="Arial" w:cs="Arial"/>
          <w:color w:val="000000" w:themeColor="text1"/>
          <w:sz w:val="22"/>
          <w:szCs w:val="22"/>
        </w:rPr>
        <w:t xml:space="preserve">affinity </w:t>
      </w:r>
      <w:r w:rsidR="009E2BCA" w:rsidRPr="00742EFD">
        <w:rPr>
          <w:rFonts w:ascii="Arial" w:hAnsi="Arial" w:cs="Arial"/>
          <w:color w:val="000000" w:themeColor="text1"/>
          <w:sz w:val="22"/>
          <w:szCs w:val="22"/>
        </w:rPr>
        <w:t>differences observed between miRNA-site types</w:t>
      </w:r>
      <w:r w:rsidR="004B33AA" w:rsidRPr="00742EFD">
        <w:rPr>
          <w:rFonts w:ascii="Arial" w:hAnsi="Arial" w:cs="Arial"/>
          <w:color w:val="000000" w:themeColor="text1"/>
          <w:sz w:val="22"/>
          <w:szCs w:val="22"/>
        </w:rPr>
        <w:t>, the affinity of weak</w:t>
      </w:r>
      <w:r w:rsidR="00B92ED7" w:rsidRPr="00742EFD">
        <w:rPr>
          <w:rFonts w:ascii="Arial" w:hAnsi="Arial" w:cs="Arial"/>
          <w:color w:val="000000" w:themeColor="text1"/>
          <w:sz w:val="22"/>
          <w:szCs w:val="22"/>
        </w:rPr>
        <w:t>er</w:t>
      </w:r>
      <w:r w:rsidR="004B33AA" w:rsidRPr="00742EFD">
        <w:rPr>
          <w:rFonts w:ascii="Arial" w:hAnsi="Arial" w:cs="Arial"/>
          <w:color w:val="000000" w:themeColor="text1"/>
          <w:sz w:val="22"/>
          <w:szCs w:val="22"/>
        </w:rPr>
        <w:t xml:space="preserve"> sites in </w:t>
      </w:r>
      <w:r w:rsidR="00B92ED7" w:rsidRPr="00742EFD">
        <w:rPr>
          <w:rFonts w:ascii="Arial" w:hAnsi="Arial" w:cs="Arial"/>
          <w:color w:val="000000" w:themeColor="text1"/>
          <w:sz w:val="22"/>
          <w:szCs w:val="22"/>
        </w:rPr>
        <w:t>more</w:t>
      </w:r>
      <w:r w:rsidR="004B33AA" w:rsidRPr="00742EFD">
        <w:rPr>
          <w:rFonts w:ascii="Arial" w:hAnsi="Arial" w:cs="Arial"/>
          <w:color w:val="000000" w:themeColor="text1"/>
          <w:sz w:val="22"/>
          <w:szCs w:val="22"/>
        </w:rPr>
        <w:t xml:space="preserve"> fa</w:t>
      </w:r>
      <w:r w:rsidR="00B92ED7" w:rsidRPr="00742EFD">
        <w:rPr>
          <w:rFonts w:ascii="Arial" w:hAnsi="Arial" w:cs="Arial"/>
          <w:color w:val="000000" w:themeColor="text1"/>
          <w:sz w:val="22"/>
          <w:szCs w:val="22"/>
        </w:rPr>
        <w:t>vorable contexts often exceeded that of stronger sites in less favorable contexts</w:t>
      </w:r>
      <w:r w:rsidR="00C10FE9" w:rsidRPr="00742EFD">
        <w:rPr>
          <w:rFonts w:ascii="Arial" w:hAnsi="Arial" w:cs="Arial"/>
          <w:color w:val="000000" w:themeColor="text1"/>
          <w:sz w:val="22"/>
          <w:szCs w:val="22"/>
        </w:rPr>
        <w:t xml:space="preserve"> (Fig.</w:t>
      </w:r>
      <w:r w:rsidR="001905E7" w:rsidRPr="00742EFD">
        <w:rPr>
          <w:rFonts w:ascii="Arial" w:hAnsi="Arial" w:cs="Arial"/>
          <w:color w:val="000000" w:themeColor="text1"/>
          <w:sz w:val="22"/>
          <w:szCs w:val="22"/>
        </w:rPr>
        <w:t xml:space="preserve"> 4</w:t>
      </w:r>
      <w:r w:rsidR="00B92ED7" w:rsidRPr="00742EFD">
        <w:rPr>
          <w:rFonts w:ascii="Arial" w:hAnsi="Arial" w:cs="Arial"/>
          <w:color w:val="000000" w:themeColor="text1"/>
          <w:sz w:val="22"/>
          <w:szCs w:val="22"/>
        </w:rPr>
        <w:t xml:space="preserve">B, </w:t>
      </w:r>
      <w:r w:rsidR="00C10FE9" w:rsidRPr="00742EFD">
        <w:rPr>
          <w:rFonts w:ascii="Arial" w:hAnsi="Arial" w:cs="Arial"/>
          <w:color w:val="000000" w:themeColor="text1"/>
          <w:sz w:val="22"/>
          <w:szCs w:val="22"/>
        </w:rPr>
        <w:t xml:space="preserve">fig. </w:t>
      </w:r>
      <w:r w:rsidR="001905E7" w:rsidRPr="00742EFD">
        <w:rPr>
          <w:rFonts w:ascii="Arial" w:hAnsi="Arial" w:cs="Arial"/>
          <w:color w:val="000000" w:themeColor="text1"/>
          <w:sz w:val="22"/>
          <w:szCs w:val="22"/>
        </w:rPr>
        <w:t>S4</w:t>
      </w:r>
      <w:r w:rsidR="00B92ED7" w:rsidRPr="00742EFD">
        <w:rPr>
          <w:rFonts w:ascii="Arial" w:hAnsi="Arial" w:cs="Arial"/>
          <w:color w:val="000000" w:themeColor="text1"/>
          <w:sz w:val="22"/>
          <w:szCs w:val="22"/>
        </w:rPr>
        <w:t>A–E)</w:t>
      </w:r>
      <w:r w:rsidR="009E2BCA" w:rsidRPr="00742EFD">
        <w:rPr>
          <w:rFonts w:ascii="Arial" w:hAnsi="Arial" w:cs="Arial"/>
          <w:color w:val="000000" w:themeColor="text1"/>
          <w:sz w:val="22"/>
          <w:szCs w:val="22"/>
        </w:rPr>
        <w:t xml:space="preserve">. </w:t>
      </w:r>
    </w:p>
    <w:p w14:paraId="6E9F0DD3" w14:textId="390E596E" w:rsidR="009E2BCA" w:rsidRPr="00742EFD" w:rsidRDefault="006606B2" w:rsidP="00592B06">
      <w:pPr>
        <w:spacing w:line="360" w:lineRule="auto"/>
        <w:ind w:firstLine="720"/>
        <w:rPr>
          <w:rFonts w:ascii="Arial" w:hAnsi="Arial" w:cs="Arial"/>
          <w:color w:val="000000" w:themeColor="text1"/>
          <w:sz w:val="22"/>
          <w:szCs w:val="22"/>
        </w:rPr>
      </w:pPr>
      <w:r w:rsidRPr="00742EFD">
        <w:rPr>
          <w:rFonts w:ascii="Arial" w:hAnsi="Arial" w:cs="Arial"/>
          <w:color w:val="000000" w:themeColor="text1"/>
          <w:sz w:val="22"/>
          <w:szCs w:val="22"/>
        </w:rPr>
        <w:t xml:space="preserve">To </w:t>
      </w:r>
      <w:r w:rsidR="001E1EF1" w:rsidRPr="00742EFD">
        <w:rPr>
          <w:rFonts w:ascii="Arial" w:hAnsi="Arial" w:cs="Arial"/>
          <w:color w:val="000000" w:themeColor="text1"/>
          <w:sz w:val="22"/>
          <w:szCs w:val="22"/>
        </w:rPr>
        <w:t>identify</w:t>
      </w:r>
      <w:r w:rsidR="009E2BCA" w:rsidRPr="00742EFD">
        <w:rPr>
          <w:rFonts w:ascii="Arial" w:hAnsi="Arial" w:cs="Arial"/>
          <w:color w:val="000000" w:themeColor="text1"/>
          <w:sz w:val="22"/>
          <w:szCs w:val="22"/>
        </w:rPr>
        <w:t xml:space="preserve"> gener</w:t>
      </w:r>
      <w:r w:rsidRPr="00742EFD">
        <w:rPr>
          <w:rFonts w:ascii="Arial" w:hAnsi="Arial" w:cs="Arial"/>
          <w:color w:val="000000" w:themeColor="text1"/>
          <w:sz w:val="22"/>
          <w:szCs w:val="22"/>
        </w:rPr>
        <w:t>al</w:t>
      </w:r>
      <w:r w:rsidR="009E2BCA" w:rsidRPr="00742EFD">
        <w:rPr>
          <w:rFonts w:ascii="Arial" w:hAnsi="Arial" w:cs="Arial"/>
          <w:color w:val="000000" w:themeColor="text1"/>
          <w:sz w:val="22"/>
          <w:szCs w:val="22"/>
        </w:rPr>
        <w:t xml:space="preserve"> features of the flanking</w:t>
      </w:r>
      <w:r w:rsidR="00461DE5" w:rsidRPr="00742EFD">
        <w:rPr>
          <w:rFonts w:ascii="Arial" w:hAnsi="Arial" w:cs="Arial"/>
          <w:color w:val="000000" w:themeColor="text1"/>
          <w:sz w:val="22"/>
          <w:szCs w:val="22"/>
        </w:rPr>
        <w:t>-</w:t>
      </w:r>
      <w:r w:rsidR="009E2BCA" w:rsidRPr="00742EFD">
        <w:rPr>
          <w:rFonts w:ascii="Arial" w:hAnsi="Arial" w:cs="Arial"/>
          <w:color w:val="000000" w:themeColor="text1"/>
          <w:sz w:val="22"/>
          <w:szCs w:val="22"/>
        </w:rPr>
        <w:t xml:space="preserve">dinucleotide effect across </w:t>
      </w:r>
      <w:r w:rsidRPr="00742EFD">
        <w:rPr>
          <w:rFonts w:ascii="Arial" w:hAnsi="Arial" w:cs="Arial"/>
          <w:color w:val="000000" w:themeColor="text1"/>
          <w:sz w:val="22"/>
          <w:szCs w:val="22"/>
        </w:rPr>
        <w:t xml:space="preserve">miRNA </w:t>
      </w:r>
      <w:r w:rsidR="009E2BCA" w:rsidRPr="00742EFD">
        <w:rPr>
          <w:rFonts w:ascii="Arial" w:hAnsi="Arial" w:cs="Arial"/>
          <w:color w:val="000000" w:themeColor="text1"/>
          <w:sz w:val="22"/>
          <w:szCs w:val="22"/>
        </w:rPr>
        <w:t>sequence</w:t>
      </w:r>
      <w:r w:rsidRPr="00742EFD">
        <w:rPr>
          <w:rFonts w:ascii="Arial" w:hAnsi="Arial" w:cs="Arial"/>
          <w:color w:val="000000" w:themeColor="text1"/>
          <w:sz w:val="22"/>
          <w:szCs w:val="22"/>
        </w:rPr>
        <w:t>s</w:t>
      </w:r>
      <w:r w:rsidR="009E2BCA" w:rsidRPr="00742EFD">
        <w:rPr>
          <w:rFonts w:ascii="Arial" w:hAnsi="Arial" w:cs="Arial"/>
          <w:color w:val="000000" w:themeColor="text1"/>
          <w:sz w:val="22"/>
          <w:szCs w:val="22"/>
        </w:rPr>
        <w:t xml:space="preserve"> and site type</w:t>
      </w:r>
      <w:r w:rsidRPr="00742EFD">
        <w:rPr>
          <w:rFonts w:ascii="Arial" w:hAnsi="Arial" w:cs="Arial"/>
          <w:color w:val="000000" w:themeColor="text1"/>
          <w:sz w:val="22"/>
          <w:szCs w:val="22"/>
        </w:rPr>
        <w:t>s, we</w:t>
      </w:r>
      <w:r w:rsidR="009E2BCA" w:rsidRPr="00742EFD">
        <w:rPr>
          <w:rFonts w:ascii="Arial" w:hAnsi="Arial" w:cs="Arial"/>
          <w:color w:val="000000" w:themeColor="text1"/>
          <w:sz w:val="22"/>
          <w:szCs w:val="22"/>
        </w:rPr>
        <w:t xml:space="preserve"> </w:t>
      </w:r>
      <w:r w:rsidR="00CA4FD4" w:rsidRPr="00742EFD">
        <w:rPr>
          <w:rFonts w:ascii="Arial" w:hAnsi="Arial" w:cs="Arial"/>
          <w:color w:val="000000" w:themeColor="text1"/>
          <w:sz w:val="22"/>
          <w:szCs w:val="22"/>
        </w:rPr>
        <w:t>trained a</w:t>
      </w:r>
      <w:r w:rsidR="009E2BCA" w:rsidRPr="00742EFD">
        <w:rPr>
          <w:rFonts w:ascii="Arial" w:hAnsi="Arial" w:cs="Arial"/>
          <w:color w:val="000000" w:themeColor="text1"/>
          <w:sz w:val="22"/>
          <w:szCs w:val="22"/>
        </w:rPr>
        <w:t xml:space="preserve"> </w:t>
      </w:r>
      <w:r w:rsidR="00CA4FD4" w:rsidRPr="00742EFD">
        <w:rPr>
          <w:rFonts w:ascii="Arial" w:hAnsi="Arial" w:cs="Arial"/>
          <w:color w:val="000000" w:themeColor="text1"/>
          <w:sz w:val="22"/>
          <w:szCs w:val="22"/>
        </w:rPr>
        <w:t xml:space="preserve">multiple linear-regression model on the complete set of flanking-dinucleotide </w:t>
      </w:r>
      <w:r w:rsidR="00CA4FD4" w:rsidRPr="00742EFD">
        <w:rPr>
          <w:rFonts w:ascii="Arial" w:hAnsi="Arial" w:cs="Arial"/>
          <w:i/>
          <w:color w:val="000000" w:themeColor="text1"/>
          <w:sz w:val="22"/>
          <w:szCs w:val="22"/>
        </w:rPr>
        <w:t>K</w:t>
      </w:r>
      <w:r w:rsidR="00CA4FD4" w:rsidRPr="00742EFD">
        <w:rPr>
          <w:rFonts w:ascii="Arial" w:hAnsi="Arial" w:cs="Arial"/>
          <w:color w:val="000000" w:themeColor="text1"/>
          <w:sz w:val="22"/>
          <w:szCs w:val="22"/>
          <w:vertAlign w:val="subscript"/>
        </w:rPr>
        <w:t>D</w:t>
      </w:r>
      <w:r w:rsidR="00CA4FD4" w:rsidRPr="00742EFD">
        <w:rPr>
          <w:rFonts w:ascii="Arial" w:hAnsi="Arial" w:cs="Arial"/>
          <w:color w:val="000000" w:themeColor="text1"/>
          <w:sz w:val="22"/>
          <w:szCs w:val="22"/>
        </w:rPr>
        <w:t xml:space="preserve"> values</w:t>
      </w:r>
      <w:r w:rsidR="00082F95" w:rsidRPr="00742EFD">
        <w:rPr>
          <w:rFonts w:ascii="Arial" w:hAnsi="Arial" w:cs="Arial"/>
          <w:color w:val="000000" w:themeColor="text1"/>
          <w:sz w:val="22"/>
          <w:szCs w:val="22"/>
        </w:rPr>
        <w:t xml:space="preserve"> </w:t>
      </w:r>
      <w:r w:rsidR="00CA4FD4" w:rsidRPr="00742EFD">
        <w:rPr>
          <w:rFonts w:ascii="Arial" w:hAnsi="Arial" w:cs="Arial"/>
          <w:color w:val="000000" w:themeColor="text1"/>
          <w:sz w:val="22"/>
          <w:szCs w:val="22"/>
        </w:rPr>
        <w:t xml:space="preserve">corresponding to all </w:t>
      </w:r>
      <w:r w:rsidR="00F4362E" w:rsidRPr="00742EFD">
        <w:rPr>
          <w:rFonts w:ascii="Arial" w:hAnsi="Arial" w:cs="Arial"/>
          <w:color w:val="000000" w:themeColor="text1"/>
          <w:sz w:val="22"/>
          <w:szCs w:val="22"/>
        </w:rPr>
        <w:t>six canonical</w:t>
      </w:r>
      <w:r w:rsidR="009E2BCA" w:rsidRPr="00742EFD">
        <w:rPr>
          <w:rFonts w:ascii="Arial" w:hAnsi="Arial" w:cs="Arial"/>
          <w:color w:val="000000" w:themeColor="text1"/>
          <w:sz w:val="22"/>
          <w:szCs w:val="22"/>
        </w:rPr>
        <w:t xml:space="preserve"> site</w:t>
      </w:r>
      <w:r w:rsidR="00F4362E" w:rsidRPr="00742EFD">
        <w:rPr>
          <w:rFonts w:ascii="Arial" w:hAnsi="Arial" w:cs="Arial"/>
          <w:color w:val="000000" w:themeColor="text1"/>
          <w:sz w:val="22"/>
          <w:szCs w:val="22"/>
        </w:rPr>
        <w:t xml:space="preserve"> type</w:t>
      </w:r>
      <w:r w:rsidR="009E2BCA" w:rsidRPr="00742EFD">
        <w:rPr>
          <w:rFonts w:ascii="Arial" w:hAnsi="Arial" w:cs="Arial"/>
          <w:color w:val="000000" w:themeColor="text1"/>
          <w:sz w:val="22"/>
          <w:szCs w:val="22"/>
        </w:rPr>
        <w:t>s of each miRNA</w:t>
      </w:r>
      <w:r w:rsidR="005F1889" w:rsidRPr="00742EFD">
        <w:rPr>
          <w:rFonts w:ascii="Arial" w:hAnsi="Arial" w:cs="Arial"/>
          <w:color w:val="000000" w:themeColor="text1"/>
          <w:sz w:val="22"/>
          <w:szCs w:val="22"/>
        </w:rPr>
        <w:t>,</w:t>
      </w:r>
      <w:r w:rsidR="001B5FCC" w:rsidRPr="00742EFD">
        <w:rPr>
          <w:rFonts w:ascii="Arial" w:hAnsi="Arial" w:cs="Arial"/>
          <w:color w:val="000000" w:themeColor="text1"/>
          <w:sz w:val="22"/>
          <w:szCs w:val="22"/>
        </w:rPr>
        <w:t xml:space="preserve"> fit</w:t>
      </w:r>
      <w:r w:rsidR="005F1889" w:rsidRPr="00742EFD">
        <w:rPr>
          <w:rFonts w:ascii="Arial" w:hAnsi="Arial" w:cs="Arial"/>
          <w:color w:val="000000" w:themeColor="text1"/>
          <w:sz w:val="22"/>
          <w:szCs w:val="22"/>
        </w:rPr>
        <w:t>ting</w:t>
      </w:r>
      <w:r w:rsidR="001B5FCC" w:rsidRPr="00742EFD">
        <w:rPr>
          <w:rFonts w:ascii="Arial" w:hAnsi="Arial" w:cs="Arial"/>
          <w:color w:val="000000" w:themeColor="text1"/>
          <w:sz w:val="22"/>
          <w:szCs w:val="22"/>
        </w:rPr>
        <w:t xml:space="preserve"> the contribution of each of the four nucleotides of the two flanking dinucleotides. </w:t>
      </w:r>
      <w:r w:rsidR="001905E7" w:rsidRPr="00742EFD">
        <w:rPr>
          <w:rFonts w:ascii="Arial" w:hAnsi="Arial" w:cs="Arial"/>
          <w:color w:val="000000" w:themeColor="text1"/>
          <w:sz w:val="22"/>
          <w:szCs w:val="22"/>
        </w:rPr>
        <w:t xml:space="preserve"> </w:t>
      </w:r>
      <w:r w:rsidR="009E2BCA" w:rsidRPr="00742EFD">
        <w:rPr>
          <w:rFonts w:ascii="Arial" w:hAnsi="Arial" w:cs="Arial"/>
          <w:color w:val="000000" w:themeColor="text1"/>
          <w:sz w:val="22"/>
          <w:szCs w:val="22"/>
        </w:rPr>
        <w:t xml:space="preserve">The </w:t>
      </w:r>
      <w:r w:rsidR="00461DE5" w:rsidRPr="00742EFD">
        <w:rPr>
          <w:rFonts w:ascii="Arial" w:hAnsi="Arial" w:cs="Arial"/>
          <w:color w:val="000000" w:themeColor="text1"/>
          <w:sz w:val="22"/>
          <w:szCs w:val="22"/>
        </w:rPr>
        <w:t>output</w:t>
      </w:r>
      <w:r w:rsidR="00082F95" w:rsidRPr="00742EFD">
        <w:rPr>
          <w:rFonts w:ascii="Arial" w:hAnsi="Arial" w:cs="Arial"/>
          <w:color w:val="000000" w:themeColor="text1"/>
          <w:sz w:val="22"/>
          <w:szCs w:val="22"/>
        </w:rPr>
        <w:t xml:space="preserve"> of the </w:t>
      </w:r>
      <w:r w:rsidR="009E2BCA" w:rsidRPr="00742EFD">
        <w:rPr>
          <w:rFonts w:ascii="Arial" w:hAnsi="Arial" w:cs="Arial"/>
          <w:color w:val="000000" w:themeColor="text1"/>
          <w:sz w:val="22"/>
          <w:szCs w:val="22"/>
        </w:rPr>
        <w:t xml:space="preserve">model </w:t>
      </w:r>
      <w:r w:rsidR="001B5FCC" w:rsidRPr="00742EFD">
        <w:rPr>
          <w:rFonts w:ascii="Arial" w:hAnsi="Arial" w:cs="Arial"/>
          <w:color w:val="000000" w:themeColor="text1"/>
          <w:sz w:val="22"/>
          <w:szCs w:val="22"/>
        </w:rPr>
        <w:t>agreed</w:t>
      </w:r>
      <w:r w:rsidR="00AC7CF3" w:rsidRPr="00742EFD">
        <w:rPr>
          <w:rFonts w:ascii="Arial" w:hAnsi="Arial" w:cs="Arial"/>
          <w:color w:val="000000" w:themeColor="text1"/>
          <w:sz w:val="22"/>
          <w:szCs w:val="22"/>
        </w:rPr>
        <w:t xml:space="preserve"> well with</w:t>
      </w:r>
      <w:r w:rsidR="00082F95" w:rsidRPr="00742EFD">
        <w:rPr>
          <w:rFonts w:ascii="Arial" w:hAnsi="Arial" w:cs="Arial"/>
          <w:color w:val="000000" w:themeColor="text1"/>
          <w:sz w:val="22"/>
          <w:szCs w:val="22"/>
        </w:rPr>
        <w:t xml:space="preserve"> the observed </w:t>
      </w:r>
      <w:r w:rsidR="00082F95" w:rsidRPr="00742EFD">
        <w:rPr>
          <w:rFonts w:ascii="Arial" w:hAnsi="Arial" w:cs="Arial"/>
          <w:i/>
          <w:color w:val="000000" w:themeColor="text1"/>
          <w:sz w:val="22"/>
          <w:szCs w:val="22"/>
        </w:rPr>
        <w:t>K</w:t>
      </w:r>
      <w:r w:rsidR="00082F95" w:rsidRPr="00742EFD">
        <w:rPr>
          <w:rFonts w:ascii="Arial" w:hAnsi="Arial" w:cs="Arial"/>
          <w:color w:val="000000" w:themeColor="text1"/>
          <w:sz w:val="22"/>
          <w:szCs w:val="22"/>
          <w:vertAlign w:val="subscript"/>
        </w:rPr>
        <w:t>D</w:t>
      </w:r>
      <w:r w:rsidR="00082F95" w:rsidRPr="00742EFD">
        <w:rPr>
          <w:rFonts w:ascii="Arial" w:hAnsi="Arial" w:cs="Arial"/>
          <w:color w:val="000000" w:themeColor="text1"/>
          <w:sz w:val="22"/>
          <w:szCs w:val="22"/>
        </w:rPr>
        <w:t xml:space="preserve"> values </w:t>
      </w:r>
      <w:r w:rsidR="00CA4FD4" w:rsidRPr="00742EFD">
        <w:rPr>
          <w:rFonts w:ascii="Arial" w:hAnsi="Arial" w:cs="Arial"/>
          <w:color w:val="000000" w:themeColor="text1"/>
          <w:sz w:val="22"/>
          <w:szCs w:val="22"/>
        </w:rPr>
        <w:t>(</w:t>
      </w:r>
      <w:r w:rsidR="001905E7" w:rsidRPr="00742EFD">
        <w:rPr>
          <w:rFonts w:ascii="Arial" w:hAnsi="Arial" w:cs="Arial"/>
          <w:color w:val="000000" w:themeColor="text1"/>
          <w:sz w:val="22"/>
          <w:szCs w:val="22"/>
        </w:rPr>
        <w:t>F</w:t>
      </w:r>
      <w:r w:rsidR="00CA4FD4" w:rsidRPr="00742EFD">
        <w:rPr>
          <w:rFonts w:ascii="Arial" w:hAnsi="Arial" w:cs="Arial"/>
          <w:color w:val="000000" w:themeColor="text1"/>
          <w:sz w:val="22"/>
          <w:szCs w:val="22"/>
        </w:rPr>
        <w:t xml:space="preserve">ig. </w:t>
      </w:r>
      <w:r w:rsidR="001905E7" w:rsidRPr="00742EFD">
        <w:rPr>
          <w:rFonts w:ascii="Arial" w:hAnsi="Arial" w:cs="Arial"/>
          <w:color w:val="000000" w:themeColor="text1"/>
          <w:sz w:val="22"/>
          <w:szCs w:val="22"/>
        </w:rPr>
        <w:t>4C</w:t>
      </w:r>
      <w:r w:rsidR="005F1889" w:rsidRPr="00742EFD">
        <w:rPr>
          <w:rFonts w:ascii="Arial" w:hAnsi="Arial" w:cs="Arial"/>
          <w:color w:val="000000" w:themeColor="text1"/>
          <w:sz w:val="22"/>
          <w:szCs w:val="22"/>
        </w:rPr>
        <w:t xml:space="preserve"> left</w:t>
      </w:r>
      <w:r w:rsidR="001B5FCC" w:rsidRPr="00742EFD">
        <w:rPr>
          <w:rFonts w:ascii="Arial" w:hAnsi="Arial" w:cs="Arial"/>
          <w:color w:val="000000" w:themeColor="text1"/>
          <w:sz w:val="22"/>
          <w:szCs w:val="22"/>
        </w:rPr>
        <w:t xml:space="preserve">, </w:t>
      </w:r>
      <w:r w:rsidR="009E2BCA" w:rsidRPr="00742EFD">
        <w:rPr>
          <w:rFonts w:ascii="Arial" w:hAnsi="Arial" w:cs="Arial"/>
          <w:i/>
          <w:color w:val="000000" w:themeColor="text1"/>
          <w:sz w:val="22"/>
          <w:szCs w:val="22"/>
        </w:rPr>
        <w:t>r</w:t>
      </w:r>
      <w:r w:rsidR="009E2BCA" w:rsidRPr="00742EFD">
        <w:rPr>
          <w:rFonts w:ascii="Arial" w:hAnsi="Arial" w:cs="Arial"/>
          <w:color w:val="000000" w:themeColor="text1"/>
          <w:sz w:val="22"/>
          <w:szCs w:val="22"/>
          <w:vertAlign w:val="superscript"/>
        </w:rPr>
        <w:t>2</w:t>
      </w:r>
      <w:r w:rsidR="009E2BCA" w:rsidRPr="00742EFD">
        <w:rPr>
          <w:rFonts w:ascii="Arial" w:hAnsi="Arial" w:cs="Arial"/>
          <w:color w:val="000000" w:themeColor="text1"/>
          <w:sz w:val="22"/>
          <w:szCs w:val="22"/>
        </w:rPr>
        <w:t xml:space="preserve"> = </w:t>
      </w:r>
      <w:commentRangeStart w:id="117"/>
      <w:commentRangeStart w:id="118"/>
      <w:r w:rsidR="009E2BCA" w:rsidRPr="00742EFD">
        <w:rPr>
          <w:rFonts w:ascii="Arial" w:hAnsi="Arial" w:cs="Arial"/>
          <w:color w:val="000000" w:themeColor="text1"/>
          <w:sz w:val="22"/>
          <w:szCs w:val="22"/>
        </w:rPr>
        <w:t>0.94</w:t>
      </w:r>
      <w:commentRangeEnd w:id="117"/>
      <w:r w:rsidR="00CA4FD4" w:rsidRPr="00742EFD">
        <w:rPr>
          <w:rStyle w:val="CommentReference"/>
          <w:rFonts w:ascii="Arial" w:eastAsiaTheme="minorHAnsi" w:hAnsi="Arial" w:cs="Arial"/>
          <w:sz w:val="22"/>
          <w:szCs w:val="22"/>
        </w:rPr>
        <w:commentReference w:id="117"/>
      </w:r>
      <w:commentRangeEnd w:id="118"/>
      <w:r w:rsidR="003318B1">
        <w:rPr>
          <w:rStyle w:val="CommentReference"/>
          <w:rFonts w:eastAsiaTheme="minorHAnsi"/>
        </w:rPr>
        <w:commentReference w:id="118"/>
      </w:r>
      <w:r w:rsidR="009E2BCA" w:rsidRPr="00742EFD">
        <w:rPr>
          <w:rFonts w:ascii="Arial" w:hAnsi="Arial" w:cs="Arial"/>
          <w:color w:val="000000" w:themeColor="text1"/>
          <w:sz w:val="22"/>
          <w:szCs w:val="22"/>
        </w:rPr>
        <w:t>)</w:t>
      </w:r>
      <w:r w:rsidR="00AC7CF3" w:rsidRPr="00742EFD">
        <w:rPr>
          <w:rFonts w:ascii="Arial" w:hAnsi="Arial" w:cs="Arial"/>
          <w:color w:val="000000" w:themeColor="text1"/>
          <w:sz w:val="22"/>
          <w:szCs w:val="22"/>
        </w:rPr>
        <w:t>, which</w:t>
      </w:r>
      <w:r w:rsidR="009E2BCA" w:rsidRPr="00742EFD">
        <w:rPr>
          <w:rFonts w:ascii="Arial" w:hAnsi="Arial" w:cs="Arial"/>
          <w:color w:val="000000" w:themeColor="text1"/>
          <w:sz w:val="22"/>
          <w:szCs w:val="22"/>
        </w:rPr>
        <w:t xml:space="preserve"> indicate</w:t>
      </w:r>
      <w:r w:rsidR="001773A1" w:rsidRPr="00742EFD">
        <w:rPr>
          <w:rFonts w:ascii="Arial" w:hAnsi="Arial" w:cs="Arial"/>
          <w:color w:val="000000" w:themeColor="text1"/>
          <w:sz w:val="22"/>
          <w:szCs w:val="22"/>
        </w:rPr>
        <w:t>d</w:t>
      </w:r>
      <w:r w:rsidR="001B5FCC" w:rsidRPr="00742EFD">
        <w:rPr>
          <w:rFonts w:ascii="Arial" w:hAnsi="Arial" w:cs="Arial"/>
          <w:color w:val="000000" w:themeColor="text1"/>
          <w:sz w:val="22"/>
          <w:szCs w:val="22"/>
        </w:rPr>
        <w:t xml:space="preserve"> that</w:t>
      </w:r>
      <w:r w:rsidR="00BB144D" w:rsidRPr="00742EFD">
        <w:rPr>
          <w:rFonts w:ascii="Arial" w:hAnsi="Arial" w:cs="Arial"/>
          <w:color w:val="000000" w:themeColor="text1"/>
          <w:sz w:val="22"/>
          <w:szCs w:val="22"/>
        </w:rPr>
        <w:t xml:space="preserve"> the effects</w:t>
      </w:r>
      <w:r w:rsidR="00584761" w:rsidRPr="00742EFD">
        <w:rPr>
          <w:rFonts w:ascii="Arial" w:hAnsi="Arial" w:cs="Arial"/>
          <w:color w:val="000000" w:themeColor="text1"/>
          <w:sz w:val="22"/>
          <w:szCs w:val="22"/>
        </w:rPr>
        <w:t xml:space="preserve"> of the flanking dinucleotides we</w:t>
      </w:r>
      <w:r w:rsidR="00BB144D" w:rsidRPr="00742EFD">
        <w:rPr>
          <w:rFonts w:ascii="Arial" w:hAnsi="Arial" w:cs="Arial"/>
          <w:color w:val="000000" w:themeColor="text1"/>
          <w:sz w:val="22"/>
          <w:szCs w:val="22"/>
        </w:rPr>
        <w:t xml:space="preserve">re largely </w:t>
      </w:r>
      <w:r w:rsidR="00BB144D" w:rsidRPr="00742EFD">
        <w:rPr>
          <w:rFonts w:ascii="Arial" w:hAnsi="Arial" w:cs="Arial"/>
          <w:color w:val="000000" w:themeColor="text1"/>
          <w:sz w:val="22"/>
          <w:szCs w:val="22"/>
        </w:rPr>
        <w:lastRenderedPageBreak/>
        <w:t xml:space="preserve">consistent between </w:t>
      </w:r>
      <w:r w:rsidR="005F1889" w:rsidRPr="00742EFD">
        <w:rPr>
          <w:rFonts w:ascii="Arial" w:hAnsi="Arial" w:cs="Arial"/>
          <w:color w:val="000000" w:themeColor="text1"/>
          <w:sz w:val="22"/>
          <w:szCs w:val="22"/>
        </w:rPr>
        <w:t>miRNAs</w:t>
      </w:r>
      <w:r w:rsidR="00BB144D" w:rsidRPr="00742EFD">
        <w:rPr>
          <w:rFonts w:ascii="Arial" w:hAnsi="Arial" w:cs="Arial"/>
          <w:color w:val="000000" w:themeColor="text1"/>
          <w:sz w:val="22"/>
          <w:szCs w:val="22"/>
        </w:rPr>
        <w:t xml:space="preserve"> and between </w:t>
      </w:r>
      <w:r w:rsidR="005F1889" w:rsidRPr="00742EFD">
        <w:rPr>
          <w:rFonts w:ascii="Arial" w:hAnsi="Arial" w:cs="Arial"/>
          <w:color w:val="000000" w:themeColor="text1"/>
          <w:sz w:val="22"/>
          <w:szCs w:val="22"/>
        </w:rPr>
        <w:t>site types of each miRNA</w:t>
      </w:r>
      <w:r w:rsidR="001B5FCC" w:rsidRPr="00742EFD">
        <w:rPr>
          <w:rFonts w:ascii="Arial" w:hAnsi="Arial" w:cs="Arial"/>
          <w:color w:val="000000" w:themeColor="text1"/>
          <w:sz w:val="22"/>
          <w:szCs w:val="22"/>
        </w:rPr>
        <w:t xml:space="preserve">. </w:t>
      </w:r>
      <w:r w:rsidR="001905E7" w:rsidRPr="00742EFD">
        <w:rPr>
          <w:rFonts w:ascii="Arial" w:hAnsi="Arial" w:cs="Arial"/>
          <w:color w:val="000000" w:themeColor="text1"/>
          <w:sz w:val="22"/>
          <w:szCs w:val="22"/>
        </w:rPr>
        <w:t xml:space="preserve"> </w:t>
      </w:r>
      <w:r w:rsidR="001773A1" w:rsidRPr="00742EFD">
        <w:rPr>
          <w:rFonts w:ascii="Arial" w:hAnsi="Arial" w:cs="Arial"/>
          <w:color w:val="000000" w:themeColor="text1"/>
          <w:sz w:val="22"/>
          <w:szCs w:val="22"/>
        </w:rPr>
        <w:t xml:space="preserve">A and U nucleotides each </w:t>
      </w:r>
      <w:r w:rsidR="008E5269" w:rsidRPr="00742EFD">
        <w:rPr>
          <w:rFonts w:ascii="Arial" w:hAnsi="Arial" w:cs="Arial"/>
          <w:color w:val="000000" w:themeColor="text1"/>
          <w:sz w:val="22"/>
          <w:szCs w:val="22"/>
        </w:rPr>
        <w:t>enhanced</w:t>
      </w:r>
      <w:r w:rsidR="001773A1" w:rsidRPr="00742EFD">
        <w:rPr>
          <w:rFonts w:ascii="Arial" w:hAnsi="Arial" w:cs="Arial"/>
          <w:color w:val="000000" w:themeColor="text1"/>
          <w:sz w:val="22"/>
          <w:szCs w:val="22"/>
        </w:rPr>
        <w:t xml:space="preserve"> binding affinity, whereas G nucleotides </w:t>
      </w:r>
      <w:r w:rsidR="008E5269" w:rsidRPr="00742EFD">
        <w:rPr>
          <w:rFonts w:ascii="Arial" w:hAnsi="Arial" w:cs="Arial"/>
          <w:color w:val="000000" w:themeColor="text1"/>
          <w:sz w:val="22"/>
          <w:szCs w:val="22"/>
        </w:rPr>
        <w:t>reduced affinity</w:t>
      </w:r>
      <w:r w:rsidR="001773A1" w:rsidRPr="00742EFD">
        <w:rPr>
          <w:rFonts w:ascii="Arial" w:hAnsi="Arial" w:cs="Arial"/>
          <w:color w:val="000000" w:themeColor="text1"/>
          <w:sz w:val="22"/>
          <w:szCs w:val="22"/>
        </w:rPr>
        <w:t xml:space="preserve">, and C nucleotides were intermediate or neutral </w:t>
      </w:r>
      <w:commentRangeStart w:id="119"/>
      <w:commentRangeStart w:id="120"/>
      <w:r w:rsidR="001773A1" w:rsidRPr="00742EFD">
        <w:rPr>
          <w:rFonts w:ascii="Arial" w:hAnsi="Arial" w:cs="Arial"/>
          <w:color w:val="000000" w:themeColor="text1"/>
          <w:sz w:val="22"/>
          <w:szCs w:val="22"/>
        </w:rPr>
        <w:t xml:space="preserve">(fig. </w:t>
      </w:r>
      <w:r w:rsidR="00052159">
        <w:rPr>
          <w:rFonts w:ascii="Arial" w:hAnsi="Arial" w:cs="Arial"/>
          <w:color w:val="000000" w:themeColor="text1"/>
          <w:sz w:val="22"/>
          <w:szCs w:val="22"/>
        </w:rPr>
        <w:t>4C right</w:t>
      </w:r>
      <w:r w:rsidR="001773A1" w:rsidRPr="00742EFD">
        <w:rPr>
          <w:rFonts w:ascii="Arial" w:hAnsi="Arial" w:cs="Arial"/>
          <w:color w:val="000000" w:themeColor="text1"/>
          <w:sz w:val="22"/>
          <w:szCs w:val="22"/>
        </w:rPr>
        <w:t>)</w:t>
      </w:r>
      <w:commentRangeEnd w:id="119"/>
      <w:r w:rsidR="008E5269" w:rsidRPr="00742EFD">
        <w:rPr>
          <w:rStyle w:val="CommentReference"/>
          <w:rFonts w:ascii="Arial" w:eastAsiaTheme="minorHAnsi" w:hAnsi="Arial" w:cs="Arial"/>
          <w:sz w:val="22"/>
          <w:szCs w:val="22"/>
        </w:rPr>
        <w:commentReference w:id="119"/>
      </w:r>
      <w:commentRangeEnd w:id="120"/>
      <w:r w:rsidR="00854CF8">
        <w:rPr>
          <w:rStyle w:val="CommentReference"/>
          <w:rFonts w:eastAsiaTheme="minorHAnsi"/>
        </w:rPr>
        <w:commentReference w:id="120"/>
      </w:r>
      <w:r w:rsidR="001773A1" w:rsidRPr="00742EFD">
        <w:rPr>
          <w:rFonts w:ascii="Arial" w:hAnsi="Arial" w:cs="Arial"/>
          <w:color w:val="000000" w:themeColor="text1"/>
          <w:sz w:val="22"/>
          <w:szCs w:val="22"/>
        </w:rPr>
        <w:t xml:space="preserve">.  </w:t>
      </w:r>
      <w:r w:rsidR="001B5FCC" w:rsidRPr="00742EFD">
        <w:rPr>
          <w:rFonts w:ascii="Arial" w:hAnsi="Arial" w:cs="Arial"/>
          <w:color w:val="000000" w:themeColor="text1"/>
          <w:sz w:val="22"/>
          <w:szCs w:val="22"/>
        </w:rPr>
        <w:t xml:space="preserve">Moreover, </w:t>
      </w:r>
      <w:r w:rsidR="009E2BCA" w:rsidRPr="00742EFD">
        <w:rPr>
          <w:rFonts w:ascii="Arial" w:hAnsi="Arial" w:cs="Arial"/>
          <w:color w:val="000000" w:themeColor="text1"/>
          <w:sz w:val="22"/>
          <w:szCs w:val="22"/>
        </w:rPr>
        <w:t xml:space="preserve">the </w:t>
      </w:r>
      <w:r w:rsidR="00584761" w:rsidRPr="00742EFD">
        <w:rPr>
          <w:rFonts w:ascii="Arial" w:hAnsi="Arial" w:cs="Arial"/>
          <w:color w:val="000000" w:themeColor="text1"/>
          <w:sz w:val="22"/>
          <w:szCs w:val="22"/>
        </w:rPr>
        <w:t xml:space="preserve">identity of the </w:t>
      </w:r>
      <w:r w:rsidR="009E2BCA" w:rsidRPr="00742EFD">
        <w:rPr>
          <w:rFonts w:ascii="Arial" w:hAnsi="Arial" w:cs="Arial"/>
          <w:color w:val="000000" w:themeColor="text1"/>
          <w:sz w:val="22"/>
          <w:szCs w:val="22"/>
        </w:rPr>
        <w:t xml:space="preserve">5′ flanking dinucleotide, which </w:t>
      </w:r>
      <w:r w:rsidR="00584761" w:rsidRPr="00742EFD">
        <w:rPr>
          <w:rFonts w:ascii="Arial" w:hAnsi="Arial" w:cs="Arial"/>
          <w:color w:val="000000" w:themeColor="text1"/>
          <w:sz w:val="22"/>
          <w:szCs w:val="22"/>
        </w:rPr>
        <w:t>must approach</w:t>
      </w:r>
      <w:r w:rsidR="009E2BCA" w:rsidRPr="00742EFD">
        <w:rPr>
          <w:rFonts w:ascii="Arial" w:hAnsi="Arial" w:cs="Arial"/>
          <w:color w:val="000000" w:themeColor="text1"/>
          <w:sz w:val="22"/>
          <w:szCs w:val="22"/>
        </w:rPr>
        <w:t xml:space="preserve"> the central </w:t>
      </w:r>
      <w:r w:rsidR="001E1EF1" w:rsidRPr="00742EFD">
        <w:rPr>
          <w:rFonts w:ascii="Arial" w:hAnsi="Arial" w:cs="Arial"/>
          <w:color w:val="000000" w:themeColor="text1"/>
          <w:sz w:val="22"/>
          <w:szCs w:val="22"/>
        </w:rPr>
        <w:t>RNA</w:t>
      </w:r>
      <w:r w:rsidR="00AC7CF3" w:rsidRPr="00742EFD">
        <w:rPr>
          <w:rFonts w:ascii="Arial" w:hAnsi="Arial" w:cs="Arial"/>
          <w:color w:val="000000" w:themeColor="text1"/>
          <w:sz w:val="22"/>
          <w:szCs w:val="22"/>
        </w:rPr>
        <w:t>-</w:t>
      </w:r>
      <w:r w:rsidR="009E2BCA" w:rsidRPr="00742EFD">
        <w:rPr>
          <w:rFonts w:ascii="Arial" w:hAnsi="Arial" w:cs="Arial"/>
          <w:color w:val="000000" w:themeColor="text1"/>
          <w:sz w:val="22"/>
          <w:szCs w:val="22"/>
        </w:rPr>
        <w:t>binding channel of A</w:t>
      </w:r>
      <w:r w:rsidR="00AC7CF3" w:rsidRPr="00742EFD">
        <w:rPr>
          <w:rFonts w:ascii="Arial" w:hAnsi="Arial" w:cs="Arial"/>
          <w:color w:val="000000" w:themeColor="text1"/>
          <w:sz w:val="22"/>
          <w:szCs w:val="22"/>
        </w:rPr>
        <w:t>GO</w:t>
      </w:r>
      <w:r w:rsidR="009E2BCA" w:rsidRPr="00742EFD">
        <w:rPr>
          <w:rFonts w:ascii="Arial" w:hAnsi="Arial" w:cs="Arial"/>
          <w:color w:val="000000" w:themeColor="text1"/>
          <w:sz w:val="22"/>
          <w:szCs w:val="22"/>
        </w:rPr>
        <w:t>, contribut</w:t>
      </w:r>
      <w:r w:rsidR="00584761" w:rsidRPr="00742EFD">
        <w:rPr>
          <w:rFonts w:ascii="Arial" w:hAnsi="Arial" w:cs="Arial"/>
          <w:color w:val="000000" w:themeColor="text1"/>
          <w:sz w:val="22"/>
          <w:szCs w:val="22"/>
        </w:rPr>
        <w:t>ed</w:t>
      </w:r>
      <w:r w:rsidR="009E2BCA" w:rsidRPr="00742EFD">
        <w:rPr>
          <w:rFonts w:ascii="Arial" w:hAnsi="Arial" w:cs="Arial"/>
          <w:color w:val="000000" w:themeColor="text1"/>
          <w:sz w:val="22"/>
          <w:szCs w:val="22"/>
        </w:rPr>
        <w:t xml:space="preserve"> ~2-fold </w:t>
      </w:r>
      <w:r w:rsidR="00AC7CF3" w:rsidRPr="00742EFD">
        <w:rPr>
          <w:rFonts w:ascii="Arial" w:hAnsi="Arial" w:cs="Arial"/>
          <w:color w:val="000000" w:themeColor="text1"/>
          <w:sz w:val="22"/>
          <w:szCs w:val="22"/>
        </w:rPr>
        <w:t>more to</w:t>
      </w:r>
      <w:r w:rsidR="009E2BCA" w:rsidRPr="00742EFD">
        <w:rPr>
          <w:rFonts w:ascii="Arial" w:hAnsi="Arial" w:cs="Arial"/>
          <w:color w:val="000000" w:themeColor="text1"/>
          <w:sz w:val="22"/>
          <w:szCs w:val="22"/>
        </w:rPr>
        <w:t xml:space="preserve"> binding affinity than </w:t>
      </w:r>
      <w:r w:rsidR="00584761" w:rsidRPr="00742EFD">
        <w:rPr>
          <w:rFonts w:ascii="Arial" w:hAnsi="Arial" w:cs="Arial"/>
          <w:color w:val="000000" w:themeColor="text1"/>
          <w:sz w:val="22"/>
          <w:szCs w:val="22"/>
        </w:rPr>
        <w:t>did</w:t>
      </w:r>
      <w:r w:rsidR="009E2BCA" w:rsidRPr="00742EFD">
        <w:rPr>
          <w:rFonts w:ascii="Arial" w:hAnsi="Arial" w:cs="Arial"/>
          <w:color w:val="000000" w:themeColor="text1"/>
          <w:sz w:val="22"/>
          <w:szCs w:val="22"/>
        </w:rPr>
        <w:t xml:space="preserve"> the 3′ flanking sequence (</w:t>
      </w:r>
      <w:r w:rsidR="005F1889" w:rsidRPr="00742EFD">
        <w:rPr>
          <w:rFonts w:ascii="Arial" w:hAnsi="Arial" w:cs="Arial"/>
          <w:color w:val="000000" w:themeColor="text1"/>
          <w:sz w:val="22"/>
          <w:szCs w:val="22"/>
        </w:rPr>
        <w:t>F</w:t>
      </w:r>
      <w:r w:rsidR="009E2BCA" w:rsidRPr="00742EFD">
        <w:rPr>
          <w:rFonts w:ascii="Arial" w:hAnsi="Arial" w:cs="Arial"/>
          <w:color w:val="000000" w:themeColor="text1"/>
          <w:sz w:val="22"/>
          <w:szCs w:val="22"/>
        </w:rPr>
        <w:t>ig</w:t>
      </w:r>
      <w:r w:rsidR="00461DE5" w:rsidRPr="00742EFD">
        <w:rPr>
          <w:rFonts w:ascii="Arial" w:hAnsi="Arial" w:cs="Arial"/>
          <w:color w:val="000000" w:themeColor="text1"/>
          <w:sz w:val="22"/>
          <w:szCs w:val="22"/>
        </w:rPr>
        <w:t>.</w:t>
      </w:r>
      <w:r w:rsidR="009E2BCA" w:rsidRPr="00742EFD">
        <w:rPr>
          <w:rFonts w:ascii="Arial" w:hAnsi="Arial" w:cs="Arial"/>
          <w:color w:val="000000" w:themeColor="text1"/>
          <w:sz w:val="22"/>
          <w:szCs w:val="22"/>
        </w:rPr>
        <w:t xml:space="preserve"> </w:t>
      </w:r>
      <w:r w:rsidR="005F1889" w:rsidRPr="00742EFD">
        <w:rPr>
          <w:rFonts w:ascii="Arial" w:hAnsi="Arial" w:cs="Arial"/>
          <w:color w:val="000000" w:themeColor="text1"/>
          <w:sz w:val="22"/>
          <w:szCs w:val="22"/>
        </w:rPr>
        <w:t>4C, right</w:t>
      </w:r>
      <w:r w:rsidR="009E2BCA" w:rsidRPr="00742EFD">
        <w:rPr>
          <w:rFonts w:ascii="Arial" w:hAnsi="Arial" w:cs="Arial"/>
          <w:color w:val="000000" w:themeColor="text1"/>
          <w:sz w:val="22"/>
          <w:szCs w:val="22"/>
        </w:rPr>
        <w:t xml:space="preserve">). </w:t>
      </w:r>
    </w:p>
    <w:p w14:paraId="66E24472" w14:textId="5EAFF99D" w:rsidR="009E2BCA" w:rsidRPr="00742EFD" w:rsidRDefault="006D1E44" w:rsidP="009E2BCA">
      <w:pPr>
        <w:spacing w:line="360" w:lineRule="auto"/>
        <w:ind w:firstLine="720"/>
        <w:rPr>
          <w:rFonts w:ascii="Arial" w:hAnsi="Arial" w:cs="Arial"/>
          <w:color w:val="000000" w:themeColor="text1"/>
          <w:sz w:val="22"/>
          <w:szCs w:val="22"/>
        </w:rPr>
      </w:pPr>
      <w:r w:rsidRPr="00742EFD">
        <w:rPr>
          <w:rFonts w:ascii="Arial" w:hAnsi="Arial" w:cs="Arial"/>
          <w:color w:val="000000" w:themeColor="text1"/>
          <w:sz w:val="22"/>
          <w:szCs w:val="22"/>
        </w:rPr>
        <w:t xml:space="preserve">One explanation for this hierarchy of </w:t>
      </w:r>
      <w:r w:rsidR="00443201" w:rsidRPr="00742EFD">
        <w:rPr>
          <w:rFonts w:ascii="Arial" w:hAnsi="Arial" w:cs="Arial"/>
          <w:color w:val="000000" w:themeColor="text1"/>
          <w:sz w:val="22"/>
          <w:szCs w:val="22"/>
        </w:rPr>
        <w:t xml:space="preserve">flanking nucleotide contributions, with A </w:t>
      </w:r>
      <w:r w:rsidR="00052159">
        <w:rPr>
          <w:rFonts w:ascii="Arial" w:hAnsi="Arial" w:cs="Arial"/>
          <w:color w:val="000000" w:themeColor="text1"/>
          <w:sz w:val="22"/>
          <w:szCs w:val="22"/>
        </w:rPr>
        <w:t>≈</w:t>
      </w:r>
      <w:r w:rsidR="009E4ABF" w:rsidRPr="00742EFD">
        <w:rPr>
          <w:rStyle w:val="CommentReference"/>
          <w:rFonts w:ascii="Arial" w:eastAsiaTheme="minorHAnsi" w:hAnsi="Arial" w:cs="Arial"/>
          <w:sz w:val="22"/>
          <w:szCs w:val="22"/>
        </w:rPr>
        <w:commentReference w:id="121"/>
      </w:r>
      <w:r w:rsidR="00443201" w:rsidRPr="00742EFD">
        <w:rPr>
          <w:rFonts w:ascii="Arial" w:hAnsi="Arial" w:cs="Arial"/>
          <w:color w:val="000000" w:themeColor="text1"/>
          <w:sz w:val="22"/>
          <w:szCs w:val="22"/>
        </w:rPr>
        <w:t xml:space="preserve"> U &gt; C &gt; G, </w:t>
      </w:r>
      <w:r w:rsidR="00827EC6" w:rsidRPr="00742EFD">
        <w:rPr>
          <w:rFonts w:ascii="Arial" w:hAnsi="Arial" w:cs="Arial"/>
          <w:color w:val="000000" w:themeColor="text1"/>
          <w:sz w:val="22"/>
          <w:szCs w:val="22"/>
        </w:rPr>
        <w:t>is that it reflected</w:t>
      </w:r>
      <w:r w:rsidR="00443201" w:rsidRPr="00742EFD">
        <w:rPr>
          <w:rFonts w:ascii="Arial" w:hAnsi="Arial" w:cs="Arial"/>
          <w:color w:val="000000" w:themeColor="text1"/>
          <w:sz w:val="22"/>
          <w:szCs w:val="22"/>
        </w:rPr>
        <w:t xml:space="preserve"> the propensity of these nucleotides to stabilize RNA secondary structure that occlude</w:t>
      </w:r>
      <w:r w:rsidR="001211C6" w:rsidRPr="00742EFD">
        <w:rPr>
          <w:rFonts w:ascii="Arial" w:hAnsi="Arial" w:cs="Arial"/>
          <w:color w:val="000000" w:themeColor="text1"/>
          <w:sz w:val="22"/>
          <w:szCs w:val="22"/>
        </w:rPr>
        <w:t>s</w:t>
      </w:r>
      <w:r w:rsidR="00443201" w:rsidRPr="00742EFD">
        <w:rPr>
          <w:rFonts w:ascii="Arial" w:hAnsi="Arial" w:cs="Arial"/>
          <w:color w:val="000000" w:themeColor="text1"/>
          <w:sz w:val="22"/>
          <w:szCs w:val="22"/>
        </w:rPr>
        <w:t xml:space="preserve"> binding of the silencing complex. </w:t>
      </w:r>
      <w:r w:rsidR="001905E7" w:rsidRPr="00742EFD">
        <w:rPr>
          <w:rFonts w:ascii="Arial" w:hAnsi="Arial" w:cs="Arial"/>
          <w:color w:val="000000" w:themeColor="text1"/>
          <w:sz w:val="22"/>
          <w:szCs w:val="22"/>
        </w:rPr>
        <w:t xml:space="preserve"> </w:t>
      </w:r>
      <w:r w:rsidR="00396730" w:rsidRPr="00742EFD">
        <w:rPr>
          <w:rFonts w:ascii="Arial" w:hAnsi="Arial" w:cs="Arial"/>
          <w:color w:val="000000" w:themeColor="text1"/>
          <w:sz w:val="22"/>
          <w:szCs w:val="22"/>
        </w:rPr>
        <w:t xml:space="preserve">To investigate </w:t>
      </w:r>
      <w:r w:rsidR="00BC03EB" w:rsidRPr="00742EFD">
        <w:rPr>
          <w:rFonts w:ascii="Arial" w:hAnsi="Arial" w:cs="Arial"/>
          <w:color w:val="000000" w:themeColor="text1"/>
          <w:sz w:val="22"/>
          <w:szCs w:val="22"/>
        </w:rPr>
        <w:t>a</w:t>
      </w:r>
      <w:r w:rsidR="008225CA" w:rsidRPr="00742EFD">
        <w:rPr>
          <w:rFonts w:ascii="Arial" w:hAnsi="Arial" w:cs="Arial"/>
          <w:color w:val="000000" w:themeColor="text1"/>
          <w:sz w:val="22"/>
          <w:szCs w:val="22"/>
        </w:rPr>
        <w:t xml:space="preserve"> potential role for structural accessibility</w:t>
      </w:r>
      <w:r w:rsidR="00BC03EB" w:rsidRPr="00742EFD">
        <w:rPr>
          <w:rFonts w:ascii="Arial" w:hAnsi="Arial" w:cs="Arial"/>
          <w:color w:val="000000" w:themeColor="text1"/>
          <w:sz w:val="22"/>
          <w:szCs w:val="22"/>
        </w:rPr>
        <w:t xml:space="preserve"> in influencing binding</w:t>
      </w:r>
      <w:r w:rsidR="00396730" w:rsidRPr="00742EFD">
        <w:rPr>
          <w:rFonts w:ascii="Arial" w:hAnsi="Arial" w:cs="Arial"/>
          <w:color w:val="000000" w:themeColor="text1"/>
          <w:sz w:val="22"/>
          <w:szCs w:val="22"/>
        </w:rPr>
        <w:t xml:space="preserve">, we </w:t>
      </w:r>
      <w:r w:rsidR="00241552" w:rsidRPr="00742EFD">
        <w:rPr>
          <w:rFonts w:ascii="Arial" w:hAnsi="Arial" w:cs="Arial"/>
          <w:color w:val="000000" w:themeColor="text1"/>
          <w:sz w:val="22"/>
          <w:szCs w:val="22"/>
        </w:rPr>
        <w:t>compared</w:t>
      </w:r>
      <w:r w:rsidR="00396730" w:rsidRPr="00742EFD">
        <w:rPr>
          <w:rFonts w:ascii="Arial" w:hAnsi="Arial" w:cs="Arial"/>
          <w:color w:val="000000" w:themeColor="text1"/>
          <w:sz w:val="22"/>
          <w:szCs w:val="22"/>
        </w:rPr>
        <w:t xml:space="preserve"> the predicted structural accessibility of </w:t>
      </w:r>
      <w:r w:rsidR="00563071" w:rsidRPr="00742EFD">
        <w:rPr>
          <w:rFonts w:ascii="Arial" w:hAnsi="Arial" w:cs="Arial"/>
          <w:color w:val="000000" w:themeColor="text1"/>
          <w:sz w:val="22"/>
          <w:szCs w:val="22"/>
        </w:rPr>
        <w:t xml:space="preserve">8mer sites in the input </w:t>
      </w:r>
      <w:r w:rsidR="002C7EAD" w:rsidRPr="00742EFD">
        <w:rPr>
          <w:rFonts w:ascii="Arial" w:hAnsi="Arial" w:cs="Arial"/>
          <w:color w:val="000000" w:themeColor="text1"/>
          <w:sz w:val="22"/>
          <w:szCs w:val="22"/>
        </w:rPr>
        <w:t>and bound libraries</w:t>
      </w:r>
      <w:r w:rsidR="00C97766" w:rsidRPr="00742EFD">
        <w:rPr>
          <w:rFonts w:ascii="Arial" w:hAnsi="Arial" w:cs="Arial"/>
          <w:color w:val="000000" w:themeColor="text1"/>
          <w:sz w:val="22"/>
          <w:szCs w:val="22"/>
        </w:rPr>
        <w:t xml:space="preserve"> of the AGO2–miR-1 experiment</w:t>
      </w:r>
      <w:r w:rsidR="009E4ABF" w:rsidRPr="00742EFD">
        <w:rPr>
          <w:rFonts w:ascii="Arial" w:hAnsi="Arial" w:cs="Arial"/>
          <w:color w:val="000000" w:themeColor="text1"/>
          <w:sz w:val="22"/>
          <w:szCs w:val="22"/>
        </w:rPr>
        <w:t xml:space="preserve">, </w:t>
      </w:r>
      <w:r w:rsidR="00CC7E54" w:rsidRPr="00742EFD">
        <w:rPr>
          <w:rFonts w:ascii="Arial" w:hAnsi="Arial" w:cs="Arial"/>
          <w:color w:val="000000" w:themeColor="text1"/>
          <w:sz w:val="22"/>
          <w:szCs w:val="22"/>
        </w:rPr>
        <w:t>using</w:t>
      </w:r>
      <w:r w:rsidR="009E4ABF" w:rsidRPr="00742EFD">
        <w:rPr>
          <w:rFonts w:ascii="Arial" w:hAnsi="Arial" w:cs="Arial"/>
          <w:color w:val="000000" w:themeColor="text1"/>
          <w:sz w:val="22"/>
          <w:szCs w:val="22"/>
        </w:rPr>
        <w:t xml:space="preserve"> a </w:t>
      </w:r>
      <w:r w:rsidR="00904973" w:rsidRPr="00742EFD">
        <w:rPr>
          <w:rFonts w:ascii="Arial" w:hAnsi="Arial" w:cs="Arial"/>
          <w:color w:val="000000" w:themeColor="text1"/>
          <w:sz w:val="22"/>
          <w:szCs w:val="22"/>
        </w:rPr>
        <w:t>score</w:t>
      </w:r>
      <w:r w:rsidR="009E4ABF" w:rsidRPr="00742EFD">
        <w:rPr>
          <w:rFonts w:ascii="Arial" w:hAnsi="Arial" w:cs="Arial"/>
          <w:color w:val="000000" w:themeColor="text1"/>
          <w:sz w:val="22"/>
          <w:szCs w:val="22"/>
        </w:rPr>
        <w:t xml:space="preserve"> </w:t>
      </w:r>
      <w:r w:rsidR="008225CA" w:rsidRPr="00742EFD">
        <w:rPr>
          <w:rFonts w:ascii="Arial" w:hAnsi="Arial" w:cs="Arial"/>
          <w:color w:val="000000" w:themeColor="text1"/>
          <w:sz w:val="22"/>
          <w:szCs w:val="22"/>
        </w:rPr>
        <w:t xml:space="preserve">for predicted </w:t>
      </w:r>
      <w:r w:rsidR="00904973" w:rsidRPr="00742EFD">
        <w:rPr>
          <w:rFonts w:ascii="Arial" w:hAnsi="Arial" w:cs="Arial"/>
          <w:color w:val="000000" w:themeColor="text1"/>
          <w:sz w:val="22"/>
          <w:szCs w:val="22"/>
        </w:rPr>
        <w:t>site</w:t>
      </w:r>
      <w:r w:rsidR="008225CA" w:rsidRPr="00742EFD">
        <w:rPr>
          <w:rFonts w:ascii="Arial" w:hAnsi="Arial" w:cs="Arial"/>
          <w:color w:val="000000" w:themeColor="text1"/>
          <w:sz w:val="22"/>
          <w:szCs w:val="22"/>
        </w:rPr>
        <w:t xml:space="preserve"> accessibility </w:t>
      </w:r>
      <w:r w:rsidR="009E4ABF" w:rsidRPr="00742EFD">
        <w:rPr>
          <w:rFonts w:ascii="Arial" w:hAnsi="Arial" w:cs="Arial"/>
          <w:color w:val="000000" w:themeColor="text1"/>
          <w:sz w:val="22"/>
          <w:szCs w:val="22"/>
        </w:rPr>
        <w:t xml:space="preserve">previously optimized on </w:t>
      </w:r>
      <w:r w:rsidR="00BC03EB" w:rsidRPr="00742EFD">
        <w:rPr>
          <w:rFonts w:ascii="Arial" w:hAnsi="Arial" w:cs="Arial"/>
          <w:color w:val="000000" w:themeColor="text1"/>
          <w:sz w:val="22"/>
          <w:szCs w:val="22"/>
        </w:rPr>
        <w:t xml:space="preserve">data examining </w:t>
      </w:r>
      <w:r w:rsidR="009E4ABF" w:rsidRPr="00742EFD">
        <w:rPr>
          <w:rFonts w:ascii="Arial" w:hAnsi="Arial" w:cs="Arial"/>
          <w:color w:val="000000" w:themeColor="text1"/>
          <w:sz w:val="22"/>
          <w:szCs w:val="22"/>
        </w:rPr>
        <w:t>miRNA-mediated repression</w:t>
      </w:r>
      <w:r w:rsidR="00BC03EB" w:rsidRPr="00742EFD">
        <w:rPr>
          <w:rFonts w:ascii="Arial" w:hAnsi="Arial" w:cs="Arial"/>
          <w:color w:val="000000" w:themeColor="text1"/>
          <w:sz w:val="22"/>
          <w:szCs w:val="22"/>
        </w:rPr>
        <w:t xml:space="preserve"> </w:t>
      </w:r>
      <w:r w:rsidR="008225CA" w:rsidRPr="00742EFD">
        <w:rPr>
          <w:rFonts w:ascii="Arial" w:hAnsi="Arial" w:cs="Arial"/>
          <w:color w:val="000000" w:themeColor="text1"/>
          <w:sz w:val="22"/>
          <w:szCs w:val="22"/>
        </w:rPr>
        <w:t>(</w:t>
      </w:r>
      <w:commentRangeStart w:id="122"/>
      <w:r w:rsidR="008225CA" w:rsidRPr="00742EFD">
        <w:rPr>
          <w:rFonts w:ascii="Arial" w:hAnsi="Arial" w:cs="Arial"/>
          <w:color w:val="000000" w:themeColor="text1"/>
          <w:sz w:val="22"/>
          <w:szCs w:val="22"/>
        </w:rPr>
        <w:t>REF</w:t>
      </w:r>
      <w:commentRangeEnd w:id="122"/>
      <w:r w:rsidR="008225CA" w:rsidRPr="00742EFD">
        <w:rPr>
          <w:rStyle w:val="CommentReference"/>
          <w:rFonts w:ascii="Arial" w:eastAsiaTheme="minorHAnsi" w:hAnsi="Arial" w:cs="Arial"/>
          <w:sz w:val="22"/>
          <w:szCs w:val="22"/>
        </w:rPr>
        <w:commentReference w:id="122"/>
      </w:r>
      <w:r w:rsidR="008225CA" w:rsidRPr="00742EFD">
        <w:rPr>
          <w:rFonts w:ascii="Arial" w:hAnsi="Arial" w:cs="Arial"/>
          <w:color w:val="000000" w:themeColor="text1"/>
          <w:sz w:val="22"/>
          <w:szCs w:val="22"/>
        </w:rPr>
        <w:t>)</w:t>
      </w:r>
      <w:r w:rsidR="00241552" w:rsidRPr="00742EFD">
        <w:rPr>
          <w:rFonts w:ascii="Arial" w:hAnsi="Arial" w:cs="Arial"/>
          <w:color w:val="000000" w:themeColor="text1"/>
          <w:sz w:val="22"/>
          <w:szCs w:val="22"/>
        </w:rPr>
        <w:t xml:space="preserve">. </w:t>
      </w:r>
      <w:r w:rsidR="001905E7" w:rsidRPr="00742EFD">
        <w:rPr>
          <w:rFonts w:ascii="Arial" w:hAnsi="Arial" w:cs="Arial"/>
          <w:color w:val="000000" w:themeColor="text1"/>
          <w:sz w:val="22"/>
          <w:szCs w:val="22"/>
        </w:rPr>
        <w:t xml:space="preserve"> </w:t>
      </w:r>
      <w:r w:rsidR="00241552" w:rsidRPr="00742EFD">
        <w:rPr>
          <w:rFonts w:ascii="Arial" w:hAnsi="Arial" w:cs="Arial"/>
          <w:color w:val="000000" w:themeColor="text1"/>
          <w:sz w:val="22"/>
          <w:szCs w:val="22"/>
        </w:rPr>
        <w:t xml:space="preserve">This </w:t>
      </w:r>
      <w:r w:rsidR="00904973" w:rsidRPr="00742EFD">
        <w:rPr>
          <w:rFonts w:ascii="Arial" w:hAnsi="Arial" w:cs="Arial"/>
          <w:color w:val="000000" w:themeColor="text1"/>
          <w:sz w:val="22"/>
          <w:szCs w:val="22"/>
        </w:rPr>
        <w:t>score</w:t>
      </w:r>
      <w:r w:rsidR="00241552" w:rsidRPr="00742EFD">
        <w:rPr>
          <w:rFonts w:ascii="Arial" w:hAnsi="Arial" w:cs="Arial"/>
          <w:color w:val="000000" w:themeColor="text1"/>
          <w:sz w:val="22"/>
          <w:szCs w:val="22"/>
        </w:rPr>
        <w:t xml:space="preserve"> </w:t>
      </w:r>
      <w:r w:rsidR="00CC7E54" w:rsidRPr="00742EFD">
        <w:rPr>
          <w:rFonts w:ascii="Arial" w:hAnsi="Arial" w:cs="Arial"/>
          <w:color w:val="000000" w:themeColor="text1"/>
          <w:sz w:val="22"/>
          <w:szCs w:val="22"/>
        </w:rPr>
        <w:t>is based on</w:t>
      </w:r>
      <w:r w:rsidR="009E2BCA" w:rsidRPr="00742EFD">
        <w:rPr>
          <w:rFonts w:ascii="Arial" w:hAnsi="Arial" w:cs="Arial"/>
          <w:color w:val="000000" w:themeColor="text1"/>
          <w:sz w:val="22"/>
          <w:szCs w:val="22"/>
        </w:rPr>
        <w:t xml:space="preserve"> the </w:t>
      </w:r>
      <w:r w:rsidR="00CC7E54" w:rsidRPr="00742EFD">
        <w:rPr>
          <w:rFonts w:ascii="Arial" w:hAnsi="Arial" w:cs="Arial"/>
          <w:color w:val="000000" w:themeColor="text1"/>
          <w:sz w:val="22"/>
          <w:szCs w:val="22"/>
        </w:rPr>
        <w:t xml:space="preserve">predicted </w:t>
      </w:r>
      <w:r w:rsidR="009E2BCA" w:rsidRPr="00742EFD">
        <w:rPr>
          <w:rFonts w:ascii="Arial" w:hAnsi="Arial" w:cs="Arial"/>
          <w:color w:val="000000" w:themeColor="text1"/>
          <w:sz w:val="22"/>
          <w:szCs w:val="22"/>
        </w:rPr>
        <w:t xml:space="preserve">probability that the target </w:t>
      </w:r>
      <w:r w:rsidR="0089254C" w:rsidRPr="00742EFD">
        <w:rPr>
          <w:rFonts w:ascii="Arial" w:hAnsi="Arial" w:cs="Arial"/>
          <w:color w:val="000000" w:themeColor="text1"/>
          <w:sz w:val="22"/>
          <w:szCs w:val="22"/>
        </w:rPr>
        <w:t xml:space="preserve">segment </w:t>
      </w:r>
      <w:r w:rsidR="009E2BCA" w:rsidRPr="00742EFD">
        <w:rPr>
          <w:rFonts w:ascii="Arial" w:hAnsi="Arial" w:cs="Arial"/>
          <w:color w:val="000000" w:themeColor="text1"/>
          <w:sz w:val="22"/>
          <w:szCs w:val="22"/>
        </w:rPr>
        <w:t xml:space="preserve">across from miRNA </w:t>
      </w:r>
      <w:r w:rsidR="000E39F6" w:rsidRPr="00742EFD">
        <w:rPr>
          <w:rFonts w:ascii="Arial" w:hAnsi="Arial" w:cs="Arial"/>
          <w:color w:val="000000" w:themeColor="text1"/>
          <w:sz w:val="22"/>
          <w:szCs w:val="22"/>
        </w:rPr>
        <w:t xml:space="preserve">nucleotides </w:t>
      </w:r>
      <w:r w:rsidR="009E2BCA" w:rsidRPr="00742EFD">
        <w:rPr>
          <w:rFonts w:ascii="Arial" w:hAnsi="Arial" w:cs="Arial"/>
          <w:color w:val="000000" w:themeColor="text1"/>
          <w:sz w:val="22"/>
          <w:szCs w:val="22"/>
        </w:rPr>
        <w:t xml:space="preserve">1–15 </w:t>
      </w:r>
      <w:r w:rsidR="00CC7E54" w:rsidRPr="00742EFD">
        <w:rPr>
          <w:rFonts w:ascii="Arial" w:hAnsi="Arial" w:cs="Arial"/>
          <w:color w:val="000000" w:themeColor="text1"/>
          <w:sz w:val="22"/>
          <w:szCs w:val="22"/>
        </w:rPr>
        <w:t>i</w:t>
      </w:r>
      <w:r w:rsidR="009E2BCA" w:rsidRPr="00742EFD">
        <w:rPr>
          <w:rFonts w:ascii="Arial" w:hAnsi="Arial" w:cs="Arial"/>
          <w:color w:val="000000" w:themeColor="text1"/>
          <w:sz w:val="22"/>
          <w:szCs w:val="22"/>
        </w:rPr>
        <w:t xml:space="preserve">s unpaired. </w:t>
      </w:r>
      <w:r w:rsidR="001905E7" w:rsidRPr="00742EFD">
        <w:rPr>
          <w:rFonts w:ascii="Arial" w:hAnsi="Arial" w:cs="Arial"/>
          <w:color w:val="000000" w:themeColor="text1"/>
          <w:sz w:val="22"/>
          <w:szCs w:val="22"/>
        </w:rPr>
        <w:t xml:space="preserve"> </w:t>
      </w:r>
      <w:r w:rsidR="00241552" w:rsidRPr="00742EFD">
        <w:rPr>
          <w:rFonts w:ascii="Arial" w:hAnsi="Arial" w:cs="Arial"/>
          <w:color w:val="000000" w:themeColor="text1"/>
          <w:sz w:val="22"/>
          <w:szCs w:val="22"/>
        </w:rPr>
        <w:t>We found that</w:t>
      </w:r>
      <w:r w:rsidR="00C97766" w:rsidRPr="00742EFD">
        <w:rPr>
          <w:rFonts w:ascii="Arial" w:hAnsi="Arial" w:cs="Arial"/>
          <w:color w:val="000000" w:themeColor="text1"/>
          <w:sz w:val="22"/>
          <w:szCs w:val="22"/>
        </w:rPr>
        <w:t xml:space="preserve"> predicted accessibilities</w:t>
      </w:r>
      <w:r w:rsidR="00CC7E54" w:rsidRPr="00742EFD">
        <w:rPr>
          <w:rFonts w:ascii="Arial" w:hAnsi="Arial" w:cs="Arial"/>
          <w:color w:val="000000" w:themeColor="text1"/>
          <w:sz w:val="22"/>
          <w:szCs w:val="22"/>
        </w:rPr>
        <w:t xml:space="preserve"> </w:t>
      </w:r>
      <w:r w:rsidR="00862BF5" w:rsidRPr="00742EFD">
        <w:rPr>
          <w:rFonts w:ascii="Arial" w:hAnsi="Arial" w:cs="Arial"/>
          <w:color w:val="000000" w:themeColor="text1"/>
          <w:sz w:val="22"/>
          <w:szCs w:val="22"/>
        </w:rPr>
        <w:t xml:space="preserve">of sites in the bound libraries </w:t>
      </w:r>
      <w:r w:rsidR="00CC7E54" w:rsidRPr="00742EFD">
        <w:rPr>
          <w:rFonts w:ascii="Arial" w:hAnsi="Arial" w:cs="Arial"/>
          <w:color w:val="000000" w:themeColor="text1"/>
          <w:sz w:val="22"/>
          <w:szCs w:val="22"/>
        </w:rPr>
        <w:t>w</w:t>
      </w:r>
      <w:r w:rsidR="00C97766" w:rsidRPr="00742EFD">
        <w:rPr>
          <w:rFonts w:ascii="Arial" w:hAnsi="Arial" w:cs="Arial"/>
          <w:color w:val="000000" w:themeColor="text1"/>
          <w:sz w:val="22"/>
          <w:szCs w:val="22"/>
        </w:rPr>
        <w:t>ere</w:t>
      </w:r>
      <w:r w:rsidR="00CC7E54" w:rsidRPr="00742EFD">
        <w:rPr>
          <w:rFonts w:ascii="Arial" w:hAnsi="Arial" w:cs="Arial"/>
          <w:color w:val="000000" w:themeColor="text1"/>
          <w:sz w:val="22"/>
          <w:szCs w:val="22"/>
        </w:rPr>
        <w:t xml:space="preserve"> substantially greater </w:t>
      </w:r>
      <w:r w:rsidR="00862BF5" w:rsidRPr="00742EFD">
        <w:rPr>
          <w:rFonts w:ascii="Arial" w:hAnsi="Arial" w:cs="Arial"/>
          <w:color w:val="000000" w:themeColor="text1"/>
          <w:sz w:val="22"/>
          <w:szCs w:val="22"/>
        </w:rPr>
        <w:t xml:space="preserve">than that </w:t>
      </w:r>
      <w:r w:rsidR="00CC7E54" w:rsidRPr="00742EFD">
        <w:rPr>
          <w:rFonts w:ascii="Arial" w:hAnsi="Arial" w:cs="Arial"/>
          <w:color w:val="000000" w:themeColor="text1"/>
          <w:sz w:val="22"/>
          <w:szCs w:val="22"/>
        </w:rPr>
        <w:t xml:space="preserve">for </w:t>
      </w:r>
      <w:r w:rsidR="00F55A42" w:rsidRPr="00742EFD">
        <w:rPr>
          <w:rFonts w:ascii="Arial" w:hAnsi="Arial" w:cs="Arial"/>
          <w:color w:val="000000" w:themeColor="text1"/>
          <w:sz w:val="22"/>
          <w:szCs w:val="22"/>
        </w:rPr>
        <w:t>s</w:t>
      </w:r>
      <w:r w:rsidR="00862BF5" w:rsidRPr="00742EFD">
        <w:rPr>
          <w:rFonts w:ascii="Arial" w:hAnsi="Arial" w:cs="Arial"/>
          <w:color w:val="000000" w:themeColor="text1"/>
          <w:sz w:val="22"/>
          <w:szCs w:val="22"/>
        </w:rPr>
        <w:t xml:space="preserve">ites in the input library and </w:t>
      </w:r>
      <w:r w:rsidR="00241552" w:rsidRPr="00742EFD">
        <w:rPr>
          <w:rFonts w:ascii="Arial" w:hAnsi="Arial" w:cs="Arial"/>
          <w:color w:val="000000" w:themeColor="text1"/>
          <w:sz w:val="22"/>
          <w:szCs w:val="22"/>
        </w:rPr>
        <w:t xml:space="preserve">that </w:t>
      </w:r>
      <w:r w:rsidR="00862BF5" w:rsidRPr="00742EFD">
        <w:rPr>
          <w:rFonts w:ascii="Arial" w:hAnsi="Arial" w:cs="Arial"/>
          <w:color w:val="000000" w:themeColor="text1"/>
          <w:sz w:val="22"/>
          <w:szCs w:val="22"/>
        </w:rPr>
        <w:t xml:space="preserve">the difference was greatest for the samples with </w:t>
      </w:r>
      <w:r w:rsidR="00C97766" w:rsidRPr="00742EFD">
        <w:rPr>
          <w:rFonts w:ascii="Arial" w:hAnsi="Arial" w:cs="Arial"/>
          <w:color w:val="000000" w:themeColor="text1"/>
          <w:sz w:val="22"/>
          <w:szCs w:val="22"/>
        </w:rPr>
        <w:t>the lower</w:t>
      </w:r>
      <w:r w:rsidR="00862BF5" w:rsidRPr="00742EFD">
        <w:rPr>
          <w:rFonts w:ascii="Arial" w:hAnsi="Arial" w:cs="Arial"/>
          <w:color w:val="000000" w:themeColor="text1"/>
          <w:sz w:val="22"/>
          <w:szCs w:val="22"/>
        </w:rPr>
        <w:t xml:space="preserve"> </w:t>
      </w:r>
      <w:r w:rsidR="00C97766" w:rsidRPr="00742EFD">
        <w:rPr>
          <w:rFonts w:ascii="Arial" w:hAnsi="Arial" w:cs="Arial"/>
          <w:color w:val="000000" w:themeColor="text1"/>
          <w:sz w:val="22"/>
          <w:szCs w:val="22"/>
        </w:rPr>
        <w:t>AGO2–miR-1 concentrations</w:t>
      </w:r>
      <w:r w:rsidR="00241552" w:rsidRPr="00742EFD">
        <w:rPr>
          <w:rFonts w:ascii="Arial" w:hAnsi="Arial" w:cs="Arial"/>
          <w:color w:val="000000" w:themeColor="text1"/>
          <w:sz w:val="22"/>
          <w:szCs w:val="22"/>
        </w:rPr>
        <w:t xml:space="preserve"> (</w:t>
      </w:r>
      <w:commentRangeStart w:id="123"/>
      <w:r w:rsidR="00241552" w:rsidRPr="00742EFD">
        <w:rPr>
          <w:rFonts w:ascii="Arial" w:hAnsi="Arial" w:cs="Arial"/>
          <w:color w:val="000000" w:themeColor="text1"/>
          <w:sz w:val="22"/>
          <w:szCs w:val="22"/>
        </w:rPr>
        <w:t>fig. S</w:t>
      </w:r>
      <w:commentRangeEnd w:id="123"/>
      <w:r w:rsidR="000B0A8B">
        <w:rPr>
          <w:rFonts w:ascii="Arial" w:hAnsi="Arial" w:cs="Arial"/>
          <w:color w:val="000000" w:themeColor="text1"/>
          <w:sz w:val="22"/>
          <w:szCs w:val="22"/>
        </w:rPr>
        <w:t>4F</w:t>
      </w:r>
      <w:r w:rsidR="00241552" w:rsidRPr="00742EFD">
        <w:rPr>
          <w:rStyle w:val="CommentReference"/>
          <w:rFonts w:ascii="Arial" w:eastAsiaTheme="minorHAnsi" w:hAnsi="Arial" w:cs="Arial"/>
          <w:sz w:val="22"/>
          <w:szCs w:val="22"/>
        </w:rPr>
        <w:commentReference w:id="123"/>
      </w:r>
      <w:r w:rsidR="00241552" w:rsidRPr="00742EFD">
        <w:rPr>
          <w:rFonts w:ascii="Arial" w:hAnsi="Arial" w:cs="Arial"/>
          <w:color w:val="000000" w:themeColor="text1"/>
          <w:sz w:val="22"/>
          <w:szCs w:val="22"/>
        </w:rPr>
        <w:t>)</w:t>
      </w:r>
      <w:r w:rsidR="00C97766" w:rsidRPr="00742EFD">
        <w:rPr>
          <w:rFonts w:ascii="Arial" w:hAnsi="Arial" w:cs="Arial"/>
          <w:color w:val="000000" w:themeColor="text1"/>
          <w:sz w:val="22"/>
          <w:szCs w:val="22"/>
        </w:rPr>
        <w:t>, as expected if</w:t>
      </w:r>
      <w:r w:rsidR="009E2BCA" w:rsidRPr="00742EFD">
        <w:rPr>
          <w:rFonts w:ascii="Arial" w:hAnsi="Arial" w:cs="Arial"/>
          <w:color w:val="000000" w:themeColor="text1"/>
          <w:sz w:val="22"/>
          <w:szCs w:val="22"/>
        </w:rPr>
        <w:t xml:space="preserve"> </w:t>
      </w:r>
      <w:r w:rsidR="00241552" w:rsidRPr="00742EFD">
        <w:rPr>
          <w:rFonts w:ascii="Arial" w:hAnsi="Arial" w:cs="Arial"/>
          <w:color w:val="000000" w:themeColor="text1"/>
          <w:sz w:val="22"/>
          <w:szCs w:val="22"/>
        </w:rPr>
        <w:t>the</w:t>
      </w:r>
      <w:r w:rsidR="008225CA" w:rsidRPr="00742EFD">
        <w:rPr>
          <w:rFonts w:ascii="Arial" w:hAnsi="Arial" w:cs="Arial"/>
          <w:color w:val="000000" w:themeColor="text1"/>
          <w:sz w:val="22"/>
          <w:szCs w:val="22"/>
        </w:rPr>
        <w:t xml:space="preserve"> </w:t>
      </w:r>
      <w:r w:rsidR="009A763C" w:rsidRPr="00742EFD">
        <w:rPr>
          <w:rFonts w:ascii="Arial" w:hAnsi="Arial" w:cs="Arial"/>
          <w:color w:val="000000" w:themeColor="text1"/>
          <w:sz w:val="22"/>
          <w:szCs w:val="22"/>
        </w:rPr>
        <w:t>accessibility score</w:t>
      </w:r>
      <w:r w:rsidR="008225CA" w:rsidRPr="00742EFD">
        <w:rPr>
          <w:rFonts w:ascii="Arial" w:hAnsi="Arial" w:cs="Arial"/>
          <w:color w:val="000000" w:themeColor="text1"/>
          <w:sz w:val="22"/>
          <w:szCs w:val="22"/>
        </w:rPr>
        <w:t xml:space="preserve"> was predictive of site accessibility and </w:t>
      </w:r>
      <w:r w:rsidR="00904973" w:rsidRPr="00742EFD">
        <w:rPr>
          <w:rFonts w:ascii="Arial" w:hAnsi="Arial" w:cs="Arial"/>
          <w:color w:val="000000" w:themeColor="text1"/>
          <w:sz w:val="22"/>
          <w:szCs w:val="22"/>
        </w:rPr>
        <w:t xml:space="preserve">if </w:t>
      </w:r>
      <w:r w:rsidR="009E2BCA" w:rsidRPr="00742EFD">
        <w:rPr>
          <w:rFonts w:ascii="Arial" w:hAnsi="Arial" w:cs="Arial"/>
          <w:color w:val="000000" w:themeColor="text1"/>
          <w:sz w:val="22"/>
          <w:szCs w:val="22"/>
        </w:rPr>
        <w:t xml:space="preserve">the most accessible sites </w:t>
      </w:r>
      <w:r w:rsidR="00C97766" w:rsidRPr="00742EFD">
        <w:rPr>
          <w:rFonts w:ascii="Arial" w:hAnsi="Arial" w:cs="Arial"/>
          <w:color w:val="000000" w:themeColor="text1"/>
          <w:sz w:val="22"/>
          <w:szCs w:val="22"/>
        </w:rPr>
        <w:t xml:space="preserve">were </w:t>
      </w:r>
      <w:r w:rsidR="004C7779" w:rsidRPr="00742EFD">
        <w:rPr>
          <w:rFonts w:ascii="Arial" w:hAnsi="Arial" w:cs="Arial"/>
          <w:color w:val="000000" w:themeColor="text1"/>
          <w:sz w:val="22"/>
          <w:szCs w:val="22"/>
        </w:rPr>
        <w:t xml:space="preserve">the most </w:t>
      </w:r>
      <w:r w:rsidR="009E2BCA" w:rsidRPr="00742EFD">
        <w:rPr>
          <w:rFonts w:ascii="Arial" w:hAnsi="Arial" w:cs="Arial"/>
          <w:color w:val="000000" w:themeColor="text1"/>
          <w:sz w:val="22"/>
          <w:szCs w:val="22"/>
        </w:rPr>
        <w:t xml:space="preserve">preferentially bound. </w:t>
      </w:r>
    </w:p>
    <w:p w14:paraId="307E730E" w14:textId="3D650496" w:rsidR="001A25F5" w:rsidRPr="00742EFD" w:rsidRDefault="007A4276" w:rsidP="008910D7">
      <w:pPr>
        <w:spacing w:line="360" w:lineRule="auto"/>
        <w:ind w:firstLine="720"/>
        <w:rPr>
          <w:rFonts w:ascii="Arial" w:hAnsi="Arial" w:cs="Arial"/>
          <w:color w:val="000000" w:themeColor="text1"/>
          <w:sz w:val="22"/>
          <w:szCs w:val="22"/>
        </w:rPr>
      </w:pPr>
      <w:r w:rsidRPr="00742EFD">
        <w:rPr>
          <w:rFonts w:ascii="Arial" w:hAnsi="Arial" w:cs="Arial"/>
          <w:color w:val="000000" w:themeColor="text1"/>
          <w:sz w:val="22"/>
          <w:szCs w:val="22"/>
        </w:rPr>
        <w:t xml:space="preserve">Encouraged by these results, we examined the relationship between predicted structural accessibility and </w:t>
      </w:r>
      <w:r w:rsidR="003C2C9E" w:rsidRPr="00742EFD">
        <w:rPr>
          <w:rFonts w:ascii="Arial" w:hAnsi="Arial" w:cs="Arial"/>
          <w:color w:val="000000" w:themeColor="text1"/>
          <w:sz w:val="22"/>
          <w:szCs w:val="22"/>
        </w:rPr>
        <w:t xml:space="preserve">binding </w:t>
      </w:r>
      <w:r w:rsidR="003E4481" w:rsidRPr="00742EFD">
        <w:rPr>
          <w:rFonts w:ascii="Arial" w:hAnsi="Arial" w:cs="Arial"/>
          <w:color w:val="000000" w:themeColor="text1"/>
          <w:sz w:val="22"/>
          <w:szCs w:val="22"/>
        </w:rPr>
        <w:t xml:space="preserve">affinity for each of </w:t>
      </w:r>
      <w:r w:rsidR="009E2BCA" w:rsidRPr="00742EFD">
        <w:rPr>
          <w:rFonts w:ascii="Arial" w:hAnsi="Arial" w:cs="Arial"/>
          <w:color w:val="000000" w:themeColor="text1"/>
          <w:sz w:val="22"/>
          <w:szCs w:val="22"/>
        </w:rPr>
        <w:t xml:space="preserve">the 256 flanking dinucleotide </w:t>
      </w:r>
      <w:r w:rsidR="003E4481" w:rsidRPr="00742EFD">
        <w:rPr>
          <w:rFonts w:ascii="Arial" w:hAnsi="Arial" w:cs="Arial"/>
          <w:color w:val="000000" w:themeColor="text1"/>
          <w:sz w:val="22"/>
          <w:szCs w:val="22"/>
        </w:rPr>
        <w:t xml:space="preserve">possibilities. </w:t>
      </w:r>
      <w:r w:rsidR="00872DFB" w:rsidRPr="00742EFD">
        <w:rPr>
          <w:rFonts w:ascii="Arial" w:hAnsi="Arial" w:cs="Arial"/>
          <w:color w:val="000000" w:themeColor="text1"/>
          <w:sz w:val="22"/>
          <w:szCs w:val="22"/>
        </w:rPr>
        <w:t xml:space="preserve"> </w:t>
      </w:r>
      <w:r w:rsidR="008910D7" w:rsidRPr="00742EFD">
        <w:rPr>
          <w:rFonts w:ascii="Arial" w:hAnsi="Arial" w:cs="Arial"/>
          <w:color w:val="000000" w:themeColor="text1"/>
          <w:sz w:val="22"/>
          <w:szCs w:val="22"/>
        </w:rPr>
        <w:t xml:space="preserve">For each input read with a miR-1 8mer site, the accessibility score of that site was calculated, and then the sites were </w:t>
      </w:r>
      <w:r w:rsidR="002404BB" w:rsidRPr="00742EFD">
        <w:rPr>
          <w:rFonts w:ascii="Arial" w:hAnsi="Arial" w:cs="Arial"/>
          <w:color w:val="000000" w:themeColor="text1"/>
          <w:sz w:val="22"/>
          <w:szCs w:val="22"/>
        </w:rPr>
        <w:t>differentiated</w:t>
      </w:r>
      <w:r w:rsidR="008910D7" w:rsidRPr="00742EFD">
        <w:rPr>
          <w:rFonts w:ascii="Arial" w:hAnsi="Arial" w:cs="Arial"/>
          <w:color w:val="000000" w:themeColor="text1"/>
          <w:sz w:val="22"/>
          <w:szCs w:val="22"/>
        </w:rPr>
        <w:t xml:space="preserve"> based on their flanking dinucleotides into 256 12-nt sites, and the geometric mean of the site-accessibility scores of each of these extended sites was compared with the RBNS-derived </w:t>
      </w:r>
      <w:r w:rsidR="008910D7" w:rsidRPr="00742EFD">
        <w:rPr>
          <w:rFonts w:ascii="Arial" w:hAnsi="Arial" w:cs="Arial"/>
          <w:i/>
          <w:color w:val="000000" w:themeColor="text1"/>
          <w:sz w:val="22"/>
          <w:szCs w:val="22"/>
        </w:rPr>
        <w:t>K</w:t>
      </w:r>
      <w:r w:rsidR="008910D7" w:rsidRPr="00742EFD">
        <w:rPr>
          <w:rFonts w:ascii="Arial" w:hAnsi="Arial" w:cs="Arial"/>
          <w:color w:val="000000" w:themeColor="text1"/>
          <w:sz w:val="22"/>
          <w:szCs w:val="22"/>
          <w:vertAlign w:val="subscript"/>
        </w:rPr>
        <w:t>D</w:t>
      </w:r>
      <w:r w:rsidR="008910D7" w:rsidRPr="00742EFD">
        <w:rPr>
          <w:rFonts w:ascii="Arial" w:hAnsi="Arial" w:cs="Arial"/>
          <w:color w:val="000000" w:themeColor="text1"/>
          <w:sz w:val="22"/>
          <w:szCs w:val="22"/>
        </w:rPr>
        <w:t xml:space="preserve"> value (Fig. </w:t>
      </w:r>
      <w:r w:rsidR="002404BB" w:rsidRPr="00742EFD">
        <w:rPr>
          <w:rFonts w:ascii="Arial" w:hAnsi="Arial" w:cs="Arial"/>
          <w:color w:val="000000" w:themeColor="text1"/>
          <w:sz w:val="22"/>
          <w:szCs w:val="22"/>
        </w:rPr>
        <w:t>4D</w:t>
      </w:r>
      <w:r w:rsidR="008910D7" w:rsidRPr="00742EFD">
        <w:rPr>
          <w:rFonts w:ascii="Arial" w:hAnsi="Arial" w:cs="Arial"/>
          <w:color w:val="000000" w:themeColor="text1"/>
          <w:sz w:val="22"/>
          <w:szCs w:val="22"/>
        </w:rPr>
        <w:t>).</w:t>
      </w:r>
      <w:r w:rsidR="00904973" w:rsidRPr="00742EFD">
        <w:rPr>
          <w:rFonts w:ascii="Arial" w:hAnsi="Arial" w:cs="Arial"/>
          <w:color w:val="000000" w:themeColor="text1"/>
          <w:sz w:val="22"/>
          <w:szCs w:val="22"/>
        </w:rPr>
        <w:t xml:space="preserve"> </w:t>
      </w:r>
      <w:r w:rsidR="00872DFB" w:rsidRPr="00742EFD">
        <w:rPr>
          <w:rFonts w:ascii="Arial" w:hAnsi="Arial" w:cs="Arial"/>
          <w:color w:val="000000" w:themeColor="text1"/>
          <w:sz w:val="22"/>
          <w:szCs w:val="22"/>
        </w:rPr>
        <w:t xml:space="preserve"> </w:t>
      </w:r>
      <w:r w:rsidR="00904973" w:rsidRPr="00742EFD">
        <w:rPr>
          <w:rFonts w:ascii="Arial" w:hAnsi="Arial" w:cs="Arial"/>
          <w:color w:val="000000" w:themeColor="text1"/>
          <w:sz w:val="22"/>
          <w:szCs w:val="22"/>
        </w:rPr>
        <w:t xml:space="preserve">A striking correlation was </w:t>
      </w:r>
      <w:r w:rsidR="00EB6154" w:rsidRPr="00742EFD">
        <w:rPr>
          <w:rFonts w:ascii="Arial" w:hAnsi="Arial" w:cs="Arial"/>
          <w:color w:val="000000" w:themeColor="text1"/>
          <w:sz w:val="22"/>
          <w:szCs w:val="22"/>
        </w:rPr>
        <w:t>observed</w:t>
      </w:r>
      <w:r w:rsidR="009E2BCA" w:rsidRPr="00742EFD">
        <w:rPr>
          <w:rFonts w:ascii="Arial" w:hAnsi="Arial" w:cs="Arial"/>
          <w:color w:val="000000" w:themeColor="text1"/>
          <w:sz w:val="22"/>
          <w:szCs w:val="22"/>
        </w:rPr>
        <w:t xml:space="preserve"> (</w:t>
      </w:r>
      <w:r w:rsidR="009E2BCA" w:rsidRPr="00742EFD">
        <w:rPr>
          <w:rFonts w:ascii="Arial" w:hAnsi="Arial" w:cs="Arial"/>
          <w:i/>
          <w:color w:val="000000" w:themeColor="text1"/>
          <w:sz w:val="22"/>
          <w:szCs w:val="22"/>
        </w:rPr>
        <w:t>r</w:t>
      </w:r>
      <w:r w:rsidR="009E2BCA" w:rsidRPr="00742EFD">
        <w:rPr>
          <w:rFonts w:ascii="Arial" w:hAnsi="Arial" w:cs="Arial"/>
          <w:color w:val="000000" w:themeColor="text1"/>
          <w:sz w:val="22"/>
          <w:szCs w:val="22"/>
          <w:vertAlign w:val="superscript"/>
        </w:rPr>
        <w:t>2</w:t>
      </w:r>
      <w:r w:rsidR="009E2BCA" w:rsidRPr="00742EFD">
        <w:rPr>
          <w:rFonts w:ascii="Arial" w:hAnsi="Arial" w:cs="Arial"/>
          <w:color w:val="000000" w:themeColor="text1"/>
          <w:sz w:val="22"/>
          <w:szCs w:val="22"/>
        </w:rPr>
        <w:t xml:space="preserve"> = 0.80, </w:t>
      </w:r>
      <w:r w:rsidR="009E2BCA" w:rsidRPr="00742EFD">
        <w:rPr>
          <w:rFonts w:ascii="Arial" w:hAnsi="Arial" w:cs="Arial"/>
          <w:i/>
          <w:color w:val="000000" w:themeColor="text1"/>
          <w:sz w:val="22"/>
          <w:szCs w:val="22"/>
        </w:rPr>
        <w:t>p</w:t>
      </w:r>
      <w:r w:rsidR="009E2BCA" w:rsidRPr="00742EFD">
        <w:rPr>
          <w:rFonts w:ascii="Arial" w:hAnsi="Arial" w:cs="Arial"/>
          <w:color w:val="000000" w:themeColor="text1"/>
          <w:sz w:val="22"/>
          <w:szCs w:val="22"/>
        </w:rPr>
        <w:t xml:space="preserve"> &lt; 10</w:t>
      </w:r>
      <w:commentRangeStart w:id="124"/>
      <w:del w:id="125" w:author="Sean E. McGeary" w:date="2018-05-07T20:02:00Z">
        <w:r w:rsidR="009E2BCA" w:rsidRPr="00742EFD" w:rsidDel="005E439D">
          <w:rPr>
            <w:rFonts w:ascii="Arial" w:hAnsi="Arial" w:cs="Arial"/>
            <w:color w:val="000000" w:themeColor="text1"/>
            <w:sz w:val="22"/>
            <w:szCs w:val="22"/>
            <w:vertAlign w:val="superscript"/>
          </w:rPr>
          <w:delText>–</w:delText>
        </w:r>
      </w:del>
      <w:ins w:id="126" w:author="Sean E. McGeary" w:date="2018-05-07T20:02:00Z">
        <w:r w:rsidR="005E439D">
          <w:rPr>
            <w:rFonts w:ascii="Arial" w:hAnsi="Arial" w:cs="Arial"/>
            <w:color w:val="000000" w:themeColor="text1"/>
            <w:sz w:val="22"/>
            <w:szCs w:val="22"/>
            <w:vertAlign w:val="superscript"/>
          </w:rPr>
          <w:t>−</w:t>
        </w:r>
        <w:commentRangeEnd w:id="124"/>
        <w:r w:rsidR="005E439D">
          <w:rPr>
            <w:rStyle w:val="CommentReference"/>
            <w:rFonts w:eastAsiaTheme="minorHAnsi"/>
          </w:rPr>
          <w:commentReference w:id="124"/>
        </w:r>
      </w:ins>
      <w:r w:rsidR="009E2BCA" w:rsidRPr="00742EFD">
        <w:rPr>
          <w:rFonts w:ascii="Arial" w:hAnsi="Arial" w:cs="Arial"/>
          <w:color w:val="000000" w:themeColor="text1"/>
          <w:sz w:val="22"/>
          <w:szCs w:val="22"/>
          <w:vertAlign w:val="superscript"/>
        </w:rPr>
        <w:t>1</w:t>
      </w:r>
      <w:r w:rsidR="000F1DED" w:rsidRPr="00742EFD">
        <w:rPr>
          <w:rFonts w:ascii="Arial" w:hAnsi="Arial" w:cs="Arial"/>
          <w:color w:val="000000" w:themeColor="text1"/>
          <w:sz w:val="22"/>
          <w:szCs w:val="22"/>
          <w:vertAlign w:val="superscript"/>
        </w:rPr>
        <w:t>5</w:t>
      </w:r>
      <w:r w:rsidR="009E2BCA" w:rsidRPr="00742EFD">
        <w:rPr>
          <w:rFonts w:ascii="Arial" w:hAnsi="Arial" w:cs="Arial"/>
          <w:color w:val="000000" w:themeColor="text1"/>
          <w:sz w:val="22"/>
          <w:szCs w:val="22"/>
        </w:rPr>
        <w:t xml:space="preserve">), </w:t>
      </w:r>
      <w:r w:rsidR="00EB6154" w:rsidRPr="00742EFD">
        <w:rPr>
          <w:rFonts w:ascii="Arial" w:hAnsi="Arial" w:cs="Arial"/>
          <w:color w:val="000000" w:themeColor="text1"/>
          <w:sz w:val="22"/>
          <w:szCs w:val="22"/>
        </w:rPr>
        <w:t xml:space="preserve">with </w:t>
      </w:r>
      <w:r w:rsidR="009E2BCA" w:rsidRPr="00742EFD">
        <w:rPr>
          <w:rFonts w:ascii="Arial" w:hAnsi="Arial" w:cs="Arial"/>
          <w:color w:val="000000" w:themeColor="text1"/>
          <w:sz w:val="22"/>
          <w:szCs w:val="22"/>
        </w:rPr>
        <w:t xml:space="preserve">all 16 </w:t>
      </w:r>
      <w:r w:rsidR="008910D7" w:rsidRPr="00742EFD">
        <w:rPr>
          <w:rFonts w:ascii="Arial" w:hAnsi="Arial" w:cs="Arial"/>
          <w:color w:val="000000" w:themeColor="text1"/>
          <w:sz w:val="22"/>
          <w:szCs w:val="22"/>
        </w:rPr>
        <w:t>sites</w:t>
      </w:r>
      <w:r w:rsidR="009E2BCA" w:rsidRPr="00742EFD">
        <w:rPr>
          <w:rFonts w:ascii="Arial" w:hAnsi="Arial" w:cs="Arial"/>
          <w:color w:val="000000" w:themeColor="text1"/>
          <w:sz w:val="22"/>
          <w:szCs w:val="22"/>
        </w:rPr>
        <w:t xml:space="preserve"> </w:t>
      </w:r>
      <w:r w:rsidR="008910D7" w:rsidRPr="00742EFD">
        <w:rPr>
          <w:rFonts w:ascii="Arial" w:hAnsi="Arial" w:cs="Arial"/>
          <w:color w:val="000000" w:themeColor="text1"/>
          <w:sz w:val="22"/>
          <w:szCs w:val="22"/>
        </w:rPr>
        <w:t>containing</w:t>
      </w:r>
      <w:r w:rsidR="00EB6154" w:rsidRPr="00742EFD">
        <w:rPr>
          <w:rFonts w:ascii="Arial" w:hAnsi="Arial" w:cs="Arial"/>
          <w:color w:val="000000" w:themeColor="text1"/>
          <w:sz w:val="22"/>
          <w:szCs w:val="22"/>
        </w:rPr>
        <w:t xml:space="preserve"> </w:t>
      </w:r>
      <w:r w:rsidR="009E2BCA" w:rsidRPr="00742EFD">
        <w:rPr>
          <w:rFonts w:ascii="Arial" w:hAnsi="Arial" w:cs="Arial"/>
          <w:color w:val="000000" w:themeColor="text1"/>
          <w:sz w:val="22"/>
          <w:szCs w:val="22"/>
        </w:rPr>
        <w:t xml:space="preserve">a </w:t>
      </w:r>
      <w:r w:rsidR="00EB6154" w:rsidRPr="00742EFD">
        <w:rPr>
          <w:rFonts w:ascii="Arial" w:hAnsi="Arial" w:cs="Arial"/>
          <w:color w:val="000000" w:themeColor="text1"/>
          <w:sz w:val="22"/>
          <w:szCs w:val="22"/>
        </w:rPr>
        <w:t xml:space="preserve">5′-flanking </w:t>
      </w:r>
      <w:r w:rsidR="009E2BCA" w:rsidRPr="00742EFD">
        <w:rPr>
          <w:rFonts w:ascii="Arial" w:hAnsi="Arial" w:cs="Arial"/>
          <w:color w:val="000000" w:themeColor="text1"/>
          <w:sz w:val="22"/>
          <w:szCs w:val="22"/>
        </w:rPr>
        <w:t xml:space="preserve">GG dinucleotide </w:t>
      </w:r>
      <w:r w:rsidR="00176C48" w:rsidRPr="00742EFD">
        <w:rPr>
          <w:rFonts w:ascii="Arial" w:hAnsi="Arial" w:cs="Arial"/>
          <w:color w:val="000000" w:themeColor="text1"/>
          <w:sz w:val="22"/>
          <w:szCs w:val="22"/>
        </w:rPr>
        <w:t>having both unusually poor affinities and unusually low accessibility scores</w:t>
      </w:r>
      <w:r w:rsidR="009E2BCA" w:rsidRPr="00742EFD">
        <w:rPr>
          <w:rFonts w:ascii="Arial" w:hAnsi="Arial" w:cs="Arial"/>
          <w:color w:val="000000" w:themeColor="text1"/>
          <w:sz w:val="22"/>
          <w:szCs w:val="22"/>
        </w:rPr>
        <w:t xml:space="preserve">. </w:t>
      </w:r>
      <w:r w:rsidR="00872DFB" w:rsidRPr="00742EFD">
        <w:rPr>
          <w:rFonts w:ascii="Arial" w:hAnsi="Arial" w:cs="Arial"/>
          <w:color w:val="000000" w:themeColor="text1"/>
          <w:sz w:val="22"/>
          <w:szCs w:val="22"/>
        </w:rPr>
        <w:t xml:space="preserve"> </w:t>
      </w:r>
      <w:r w:rsidR="00176C48" w:rsidRPr="00742EFD">
        <w:rPr>
          <w:rFonts w:ascii="Arial" w:hAnsi="Arial" w:cs="Arial"/>
          <w:color w:val="000000" w:themeColor="text1"/>
          <w:sz w:val="22"/>
          <w:szCs w:val="22"/>
        </w:rPr>
        <w:t xml:space="preserve">Optimization of the accessibility score </w:t>
      </w:r>
      <w:r w:rsidR="00C41FD1" w:rsidRPr="00742EFD">
        <w:rPr>
          <w:rFonts w:ascii="Arial" w:hAnsi="Arial" w:cs="Arial"/>
          <w:color w:val="000000" w:themeColor="text1"/>
          <w:sz w:val="22"/>
          <w:szCs w:val="22"/>
        </w:rPr>
        <w:t>showed that predicting the pairing probability of 10-nt window opposite miRNA positions 1–10 achieved a</w:t>
      </w:r>
      <w:r w:rsidR="003C2C9E" w:rsidRPr="00742EFD">
        <w:rPr>
          <w:rFonts w:ascii="Arial" w:hAnsi="Arial" w:cs="Arial"/>
          <w:color w:val="000000" w:themeColor="text1"/>
          <w:sz w:val="22"/>
          <w:szCs w:val="22"/>
        </w:rPr>
        <w:t xml:space="preserve"> </w:t>
      </w:r>
      <w:r w:rsidR="009E2BCA" w:rsidRPr="00742EFD">
        <w:rPr>
          <w:rFonts w:ascii="Arial" w:hAnsi="Arial" w:cs="Arial"/>
          <w:color w:val="000000" w:themeColor="text1"/>
          <w:sz w:val="22"/>
          <w:szCs w:val="22"/>
        </w:rPr>
        <w:t xml:space="preserve">slightly greater correlation </w:t>
      </w:r>
      <w:r w:rsidR="00176C48" w:rsidRPr="00742EFD">
        <w:rPr>
          <w:rFonts w:ascii="Arial" w:hAnsi="Arial" w:cs="Arial"/>
          <w:color w:val="000000" w:themeColor="text1"/>
          <w:sz w:val="22"/>
          <w:szCs w:val="22"/>
        </w:rPr>
        <w:t>with</w:t>
      </w:r>
      <w:r w:rsidR="009E2BCA" w:rsidRPr="00742EFD">
        <w:rPr>
          <w:rFonts w:ascii="Arial" w:hAnsi="Arial" w:cs="Arial"/>
          <w:color w:val="000000" w:themeColor="text1"/>
          <w:sz w:val="22"/>
          <w:szCs w:val="22"/>
        </w:rPr>
        <w:t xml:space="preserve"> </w:t>
      </w:r>
      <w:r w:rsidR="009E2BCA" w:rsidRPr="00742EFD">
        <w:rPr>
          <w:rFonts w:ascii="Arial" w:hAnsi="Arial" w:cs="Arial"/>
          <w:i/>
          <w:color w:val="000000" w:themeColor="text1"/>
          <w:sz w:val="22"/>
          <w:szCs w:val="22"/>
        </w:rPr>
        <w:t>K</w:t>
      </w:r>
      <w:r w:rsidR="009E2BCA" w:rsidRPr="00742EFD">
        <w:rPr>
          <w:rFonts w:ascii="Arial" w:hAnsi="Arial" w:cs="Arial"/>
          <w:color w:val="000000" w:themeColor="text1"/>
          <w:sz w:val="22"/>
          <w:szCs w:val="22"/>
          <w:vertAlign w:val="subscript"/>
        </w:rPr>
        <w:t>D</w:t>
      </w:r>
      <w:r w:rsidR="009E2BCA" w:rsidRPr="00742EFD">
        <w:rPr>
          <w:rFonts w:ascii="Arial" w:hAnsi="Arial" w:cs="Arial"/>
          <w:color w:val="000000" w:themeColor="text1"/>
          <w:sz w:val="22"/>
          <w:szCs w:val="22"/>
        </w:rPr>
        <w:t xml:space="preserve"> (</w:t>
      </w:r>
      <w:r w:rsidR="001549EA" w:rsidRPr="00742EFD">
        <w:rPr>
          <w:rFonts w:ascii="Arial" w:hAnsi="Arial" w:cs="Arial"/>
          <w:color w:val="000000" w:themeColor="text1"/>
          <w:sz w:val="22"/>
          <w:szCs w:val="22"/>
        </w:rPr>
        <w:t xml:space="preserve">fig. </w:t>
      </w:r>
      <w:r w:rsidR="000B0A8B">
        <w:rPr>
          <w:rFonts w:ascii="Arial" w:hAnsi="Arial" w:cs="Arial"/>
          <w:color w:val="000000" w:themeColor="text1"/>
          <w:sz w:val="22"/>
          <w:szCs w:val="22"/>
        </w:rPr>
        <w:t>S4G</w:t>
      </w:r>
      <w:r w:rsidR="001549EA" w:rsidRPr="00742EFD">
        <w:rPr>
          <w:rFonts w:ascii="Arial" w:hAnsi="Arial" w:cs="Arial"/>
          <w:color w:val="000000" w:themeColor="text1"/>
          <w:sz w:val="22"/>
          <w:szCs w:val="22"/>
        </w:rPr>
        <w:t xml:space="preserve">, </w:t>
      </w:r>
      <w:r w:rsidR="009E2BCA" w:rsidRPr="00742EFD">
        <w:rPr>
          <w:rFonts w:ascii="Arial" w:hAnsi="Arial" w:cs="Arial"/>
          <w:i/>
          <w:color w:val="000000" w:themeColor="text1"/>
          <w:sz w:val="22"/>
          <w:szCs w:val="22"/>
        </w:rPr>
        <w:t>r</w:t>
      </w:r>
      <w:r w:rsidR="009E2BCA" w:rsidRPr="00742EFD">
        <w:rPr>
          <w:rFonts w:ascii="Arial" w:hAnsi="Arial" w:cs="Arial"/>
          <w:i/>
          <w:color w:val="000000" w:themeColor="text1"/>
          <w:sz w:val="22"/>
          <w:szCs w:val="22"/>
          <w:vertAlign w:val="superscript"/>
        </w:rPr>
        <w:t>2</w:t>
      </w:r>
      <w:r w:rsidR="009E2BCA" w:rsidRPr="00742EFD">
        <w:rPr>
          <w:rFonts w:ascii="Arial" w:hAnsi="Arial" w:cs="Arial"/>
          <w:color w:val="000000" w:themeColor="text1"/>
          <w:sz w:val="22"/>
          <w:szCs w:val="22"/>
        </w:rPr>
        <w:t xml:space="preserve"> = 0.83). </w:t>
      </w:r>
    </w:p>
    <w:p w14:paraId="7A901523" w14:textId="4CFB6F34" w:rsidR="009E2BCA" w:rsidRPr="00742EFD" w:rsidRDefault="001A12AA" w:rsidP="00F65B79">
      <w:pPr>
        <w:spacing w:line="360" w:lineRule="auto"/>
        <w:ind w:firstLine="720"/>
        <w:rPr>
          <w:rFonts w:ascii="Arial" w:hAnsi="Arial" w:cs="Arial"/>
          <w:color w:val="000000" w:themeColor="text1"/>
          <w:sz w:val="22"/>
          <w:szCs w:val="22"/>
        </w:rPr>
      </w:pPr>
      <w:r w:rsidRPr="00742EFD">
        <w:rPr>
          <w:rFonts w:ascii="Arial" w:hAnsi="Arial" w:cs="Arial"/>
          <w:color w:val="000000" w:themeColor="text1"/>
          <w:sz w:val="22"/>
          <w:szCs w:val="22"/>
        </w:rPr>
        <w:t>T</w:t>
      </w:r>
      <w:r w:rsidR="009E2BCA" w:rsidRPr="00742EFD">
        <w:rPr>
          <w:rFonts w:ascii="Arial" w:hAnsi="Arial" w:cs="Arial"/>
          <w:color w:val="000000" w:themeColor="text1"/>
          <w:sz w:val="22"/>
          <w:szCs w:val="22"/>
        </w:rPr>
        <w:t xml:space="preserve">he </w:t>
      </w:r>
      <w:r w:rsidR="003F0AFF" w:rsidRPr="00742EFD">
        <w:rPr>
          <w:rFonts w:ascii="Arial" w:hAnsi="Arial" w:cs="Arial"/>
          <w:color w:val="000000" w:themeColor="text1"/>
          <w:sz w:val="22"/>
          <w:szCs w:val="22"/>
        </w:rPr>
        <w:t>high correspondence</w:t>
      </w:r>
      <w:r w:rsidR="009E2BCA" w:rsidRPr="00742EFD">
        <w:rPr>
          <w:rFonts w:ascii="Arial" w:hAnsi="Arial" w:cs="Arial"/>
          <w:color w:val="000000" w:themeColor="text1"/>
          <w:sz w:val="22"/>
          <w:szCs w:val="22"/>
        </w:rPr>
        <w:t xml:space="preserve"> of these two </w:t>
      </w:r>
      <w:r w:rsidR="00527F1E" w:rsidRPr="00742EFD">
        <w:rPr>
          <w:rFonts w:ascii="Arial" w:hAnsi="Arial" w:cs="Arial"/>
          <w:color w:val="000000" w:themeColor="text1"/>
          <w:sz w:val="22"/>
          <w:szCs w:val="22"/>
        </w:rPr>
        <w:t xml:space="preserve">orthogonal </w:t>
      </w:r>
      <w:r w:rsidR="009E2BCA" w:rsidRPr="00742EFD">
        <w:rPr>
          <w:rFonts w:ascii="Arial" w:hAnsi="Arial" w:cs="Arial"/>
          <w:color w:val="000000" w:themeColor="text1"/>
          <w:sz w:val="22"/>
          <w:szCs w:val="22"/>
        </w:rPr>
        <w:t>values</w:t>
      </w:r>
      <w:r w:rsidR="00527F1E" w:rsidRPr="00742EFD">
        <w:rPr>
          <w:rFonts w:ascii="Arial" w:hAnsi="Arial" w:cs="Arial"/>
          <w:color w:val="000000" w:themeColor="text1"/>
          <w:sz w:val="22"/>
          <w:szCs w:val="22"/>
        </w:rPr>
        <w:t>—</w:t>
      </w:r>
      <w:r w:rsidR="009E2BCA" w:rsidRPr="00742EFD">
        <w:rPr>
          <w:rFonts w:ascii="Arial" w:hAnsi="Arial" w:cs="Arial"/>
          <w:color w:val="000000" w:themeColor="text1"/>
          <w:sz w:val="22"/>
          <w:szCs w:val="22"/>
        </w:rPr>
        <w:t>one being the averaged result of a computational algorithm applied to read</w:t>
      </w:r>
      <w:r w:rsidR="003F0AFF" w:rsidRPr="00742EFD">
        <w:rPr>
          <w:rFonts w:ascii="Arial" w:hAnsi="Arial" w:cs="Arial"/>
          <w:color w:val="000000" w:themeColor="text1"/>
          <w:sz w:val="22"/>
          <w:szCs w:val="22"/>
        </w:rPr>
        <w:t>s</w:t>
      </w:r>
      <w:r w:rsidR="009E2BCA" w:rsidRPr="00742EFD">
        <w:rPr>
          <w:rFonts w:ascii="Arial" w:hAnsi="Arial" w:cs="Arial"/>
          <w:color w:val="000000" w:themeColor="text1"/>
          <w:sz w:val="22"/>
          <w:szCs w:val="22"/>
        </w:rPr>
        <w:t xml:space="preserve"> </w:t>
      </w:r>
      <w:r w:rsidR="003F0AFF" w:rsidRPr="00742EFD">
        <w:rPr>
          <w:rFonts w:ascii="Arial" w:hAnsi="Arial" w:cs="Arial"/>
          <w:color w:val="000000" w:themeColor="text1"/>
          <w:sz w:val="22"/>
          <w:szCs w:val="22"/>
        </w:rPr>
        <w:t xml:space="preserve">from </w:t>
      </w:r>
      <w:r w:rsidR="009E2BCA" w:rsidRPr="00742EFD">
        <w:rPr>
          <w:rFonts w:ascii="Arial" w:hAnsi="Arial" w:cs="Arial"/>
          <w:color w:val="000000" w:themeColor="text1"/>
          <w:sz w:val="22"/>
          <w:szCs w:val="22"/>
        </w:rPr>
        <w:t xml:space="preserve">the input library, the other being a biochemical constant derived from </w:t>
      </w:r>
      <w:r w:rsidR="003F0AFF" w:rsidRPr="00742EFD">
        <w:rPr>
          <w:rFonts w:ascii="Arial" w:hAnsi="Arial" w:cs="Arial"/>
          <w:color w:val="000000" w:themeColor="text1"/>
          <w:sz w:val="22"/>
          <w:szCs w:val="22"/>
        </w:rPr>
        <w:t>RBNS analyses</w:t>
      </w:r>
      <w:r w:rsidR="00527F1E" w:rsidRPr="00742EFD">
        <w:rPr>
          <w:rFonts w:ascii="Arial" w:hAnsi="Arial" w:cs="Arial"/>
          <w:color w:val="000000" w:themeColor="text1"/>
          <w:sz w:val="22"/>
          <w:szCs w:val="22"/>
        </w:rPr>
        <w:t>—</w:t>
      </w:r>
      <w:r w:rsidR="003F0AFF" w:rsidRPr="00742EFD">
        <w:rPr>
          <w:rFonts w:ascii="Arial" w:hAnsi="Arial" w:cs="Arial"/>
          <w:color w:val="000000" w:themeColor="text1"/>
          <w:sz w:val="22"/>
          <w:szCs w:val="22"/>
        </w:rPr>
        <w:t>strongly implie</w:t>
      </w:r>
      <w:r w:rsidR="001549EA" w:rsidRPr="00742EFD">
        <w:rPr>
          <w:rFonts w:ascii="Arial" w:hAnsi="Arial" w:cs="Arial"/>
          <w:color w:val="000000" w:themeColor="text1"/>
          <w:sz w:val="22"/>
          <w:szCs w:val="22"/>
        </w:rPr>
        <w:t>d</w:t>
      </w:r>
      <w:r w:rsidR="009E2BCA" w:rsidRPr="00742EFD">
        <w:rPr>
          <w:rFonts w:ascii="Arial" w:hAnsi="Arial" w:cs="Arial"/>
          <w:color w:val="000000" w:themeColor="text1"/>
          <w:sz w:val="22"/>
          <w:szCs w:val="22"/>
        </w:rPr>
        <w:t xml:space="preserve"> that </w:t>
      </w:r>
      <w:r w:rsidR="00527F1E" w:rsidRPr="00742EFD">
        <w:rPr>
          <w:rFonts w:ascii="Arial" w:hAnsi="Arial" w:cs="Arial"/>
          <w:color w:val="000000" w:themeColor="text1"/>
          <w:sz w:val="22"/>
          <w:szCs w:val="22"/>
        </w:rPr>
        <w:t xml:space="preserve">site accessibility is </w:t>
      </w:r>
      <w:r w:rsidR="009E2BCA" w:rsidRPr="00742EFD">
        <w:rPr>
          <w:rFonts w:ascii="Arial" w:hAnsi="Arial" w:cs="Arial"/>
          <w:color w:val="000000" w:themeColor="text1"/>
          <w:sz w:val="22"/>
          <w:szCs w:val="22"/>
        </w:rPr>
        <w:t>the primary cause of the differen</w:t>
      </w:r>
      <w:r w:rsidR="00527F1E" w:rsidRPr="00742EFD">
        <w:rPr>
          <w:rFonts w:ascii="Arial" w:hAnsi="Arial" w:cs="Arial"/>
          <w:color w:val="000000" w:themeColor="text1"/>
          <w:sz w:val="22"/>
          <w:szCs w:val="22"/>
        </w:rPr>
        <w:t>t</w:t>
      </w:r>
      <w:r w:rsidR="009E2BCA" w:rsidRPr="00742EFD">
        <w:rPr>
          <w:rFonts w:ascii="Arial" w:hAnsi="Arial" w:cs="Arial"/>
          <w:color w:val="000000" w:themeColor="text1"/>
          <w:sz w:val="22"/>
          <w:szCs w:val="22"/>
        </w:rPr>
        <w:t xml:space="preserve"> binding affinit</w:t>
      </w:r>
      <w:r w:rsidR="00527F1E" w:rsidRPr="00742EFD">
        <w:rPr>
          <w:rFonts w:ascii="Arial" w:hAnsi="Arial" w:cs="Arial"/>
          <w:color w:val="000000" w:themeColor="text1"/>
          <w:sz w:val="22"/>
          <w:szCs w:val="22"/>
        </w:rPr>
        <w:t>ies</w:t>
      </w:r>
      <w:r w:rsidR="009E2BCA" w:rsidRPr="00742EFD">
        <w:rPr>
          <w:rFonts w:ascii="Arial" w:hAnsi="Arial" w:cs="Arial"/>
          <w:color w:val="000000" w:themeColor="text1"/>
          <w:sz w:val="22"/>
          <w:szCs w:val="22"/>
        </w:rPr>
        <w:t xml:space="preserve"> </w:t>
      </w:r>
      <w:r w:rsidR="00527F1E" w:rsidRPr="00742EFD">
        <w:rPr>
          <w:rFonts w:ascii="Arial" w:hAnsi="Arial" w:cs="Arial"/>
          <w:color w:val="000000" w:themeColor="text1"/>
          <w:sz w:val="22"/>
          <w:szCs w:val="22"/>
        </w:rPr>
        <w:t>associated with</w:t>
      </w:r>
      <w:r w:rsidR="009E2BCA" w:rsidRPr="00742EFD">
        <w:rPr>
          <w:rFonts w:ascii="Arial" w:hAnsi="Arial" w:cs="Arial"/>
          <w:color w:val="000000" w:themeColor="text1"/>
          <w:sz w:val="22"/>
          <w:szCs w:val="22"/>
        </w:rPr>
        <w:t xml:space="preserve"> </w:t>
      </w:r>
      <w:r w:rsidR="009E2BCA" w:rsidRPr="00742EFD">
        <w:rPr>
          <w:rFonts w:ascii="Arial" w:hAnsi="Arial" w:cs="Arial"/>
          <w:color w:val="000000" w:themeColor="text1"/>
          <w:sz w:val="22"/>
          <w:szCs w:val="22"/>
        </w:rPr>
        <w:lastRenderedPageBreak/>
        <w:t>flanking</w:t>
      </w:r>
      <w:r w:rsidR="00827EC6" w:rsidRPr="00742EFD">
        <w:rPr>
          <w:rFonts w:ascii="Arial" w:hAnsi="Arial" w:cs="Arial"/>
          <w:color w:val="000000" w:themeColor="text1"/>
          <w:sz w:val="22"/>
          <w:szCs w:val="22"/>
        </w:rPr>
        <w:t>-</w:t>
      </w:r>
      <w:r w:rsidR="0020147F" w:rsidRPr="00742EFD">
        <w:rPr>
          <w:rFonts w:ascii="Arial" w:hAnsi="Arial" w:cs="Arial"/>
          <w:color w:val="000000" w:themeColor="text1"/>
          <w:sz w:val="22"/>
          <w:szCs w:val="22"/>
        </w:rPr>
        <w:t xml:space="preserve">dinucleotide </w:t>
      </w:r>
      <w:r w:rsidR="009E2BCA" w:rsidRPr="00742EFD">
        <w:rPr>
          <w:rFonts w:ascii="Arial" w:hAnsi="Arial" w:cs="Arial"/>
          <w:color w:val="000000" w:themeColor="text1"/>
          <w:sz w:val="22"/>
          <w:szCs w:val="22"/>
        </w:rPr>
        <w:t>context</w:t>
      </w:r>
      <w:r w:rsidR="001A25F5" w:rsidRPr="00742EFD">
        <w:rPr>
          <w:rFonts w:ascii="Arial" w:hAnsi="Arial" w:cs="Arial"/>
          <w:color w:val="000000" w:themeColor="text1"/>
          <w:sz w:val="22"/>
          <w:szCs w:val="22"/>
        </w:rPr>
        <w:t xml:space="preserve">. </w:t>
      </w:r>
      <w:r w:rsidR="00872DFB" w:rsidRPr="00742EFD">
        <w:rPr>
          <w:rFonts w:ascii="Arial" w:hAnsi="Arial" w:cs="Arial"/>
          <w:color w:val="000000" w:themeColor="text1"/>
          <w:sz w:val="22"/>
          <w:szCs w:val="22"/>
        </w:rPr>
        <w:t xml:space="preserve"> </w:t>
      </w:r>
      <w:r w:rsidR="001A25F5" w:rsidRPr="00742EFD">
        <w:rPr>
          <w:rFonts w:ascii="Arial" w:hAnsi="Arial" w:cs="Arial"/>
          <w:color w:val="000000" w:themeColor="text1"/>
          <w:sz w:val="22"/>
          <w:szCs w:val="22"/>
        </w:rPr>
        <w:t>However</w:t>
      </w:r>
      <w:r w:rsidR="009E2BCA" w:rsidRPr="00742EFD">
        <w:rPr>
          <w:rFonts w:ascii="Arial" w:hAnsi="Arial" w:cs="Arial"/>
          <w:color w:val="000000" w:themeColor="text1"/>
          <w:sz w:val="22"/>
          <w:szCs w:val="22"/>
        </w:rPr>
        <w:t xml:space="preserve">, </w:t>
      </w:r>
      <w:r w:rsidR="001A25F5" w:rsidRPr="00742EFD">
        <w:rPr>
          <w:rFonts w:ascii="Arial" w:hAnsi="Arial" w:cs="Arial"/>
          <w:color w:val="000000" w:themeColor="text1"/>
          <w:sz w:val="22"/>
          <w:szCs w:val="22"/>
        </w:rPr>
        <w:t xml:space="preserve">these </w:t>
      </w:r>
      <w:r w:rsidR="00F65B79" w:rsidRPr="00742EFD">
        <w:rPr>
          <w:rFonts w:ascii="Arial" w:hAnsi="Arial" w:cs="Arial"/>
          <w:color w:val="000000" w:themeColor="text1"/>
          <w:sz w:val="22"/>
          <w:szCs w:val="22"/>
        </w:rPr>
        <w:t>results</w:t>
      </w:r>
      <w:r w:rsidR="001A25F5" w:rsidRPr="00742EFD">
        <w:rPr>
          <w:rFonts w:ascii="Arial" w:hAnsi="Arial" w:cs="Arial"/>
          <w:color w:val="000000" w:themeColor="text1"/>
          <w:sz w:val="22"/>
          <w:szCs w:val="22"/>
        </w:rPr>
        <w:t xml:space="preserve"> did not rule out the </w:t>
      </w:r>
      <w:r w:rsidR="00F65B79" w:rsidRPr="00742EFD">
        <w:rPr>
          <w:rFonts w:ascii="Arial" w:hAnsi="Arial" w:cs="Arial"/>
          <w:color w:val="000000" w:themeColor="text1"/>
          <w:sz w:val="22"/>
          <w:szCs w:val="22"/>
        </w:rPr>
        <w:t xml:space="preserve">formal </w:t>
      </w:r>
      <w:r w:rsidR="001A25F5" w:rsidRPr="00742EFD">
        <w:rPr>
          <w:rFonts w:ascii="Arial" w:hAnsi="Arial" w:cs="Arial"/>
          <w:color w:val="000000" w:themeColor="text1"/>
          <w:sz w:val="22"/>
          <w:szCs w:val="22"/>
        </w:rPr>
        <w:t xml:space="preserve">possibility that </w:t>
      </w:r>
      <w:r w:rsidR="009E2BCA" w:rsidRPr="00742EFD">
        <w:rPr>
          <w:rFonts w:ascii="Arial" w:hAnsi="Arial" w:cs="Arial"/>
          <w:color w:val="000000" w:themeColor="text1"/>
          <w:sz w:val="22"/>
          <w:szCs w:val="22"/>
        </w:rPr>
        <w:t xml:space="preserve">the AGO–miRNA complex </w:t>
      </w:r>
      <w:r w:rsidR="001A25F5" w:rsidRPr="00742EFD">
        <w:rPr>
          <w:rFonts w:ascii="Arial" w:hAnsi="Arial" w:cs="Arial"/>
          <w:color w:val="000000" w:themeColor="text1"/>
          <w:sz w:val="22"/>
          <w:szCs w:val="22"/>
        </w:rPr>
        <w:t>directly binds the flanking nucleotide</w:t>
      </w:r>
      <w:r w:rsidR="00FB5589" w:rsidRPr="00742EFD">
        <w:rPr>
          <w:rFonts w:ascii="Arial" w:hAnsi="Arial" w:cs="Arial"/>
          <w:color w:val="000000" w:themeColor="text1"/>
          <w:sz w:val="22"/>
          <w:szCs w:val="22"/>
        </w:rPr>
        <w:t>s</w:t>
      </w:r>
      <w:r w:rsidR="00506400" w:rsidRPr="00742EFD">
        <w:rPr>
          <w:rFonts w:ascii="Arial" w:hAnsi="Arial" w:cs="Arial"/>
          <w:color w:val="000000" w:themeColor="text1"/>
          <w:sz w:val="22"/>
          <w:szCs w:val="22"/>
        </w:rPr>
        <w:t xml:space="preserve"> with a preference that happens</w:t>
      </w:r>
      <w:r w:rsidR="001A25F5" w:rsidRPr="00742EFD">
        <w:rPr>
          <w:rFonts w:ascii="Arial" w:hAnsi="Arial" w:cs="Arial"/>
          <w:color w:val="000000" w:themeColor="text1"/>
          <w:sz w:val="22"/>
          <w:szCs w:val="22"/>
        </w:rPr>
        <w:t xml:space="preserve"> to correlate with predicted </w:t>
      </w:r>
      <w:r w:rsidR="00F65B79" w:rsidRPr="00742EFD">
        <w:rPr>
          <w:rFonts w:ascii="Arial" w:hAnsi="Arial" w:cs="Arial"/>
          <w:color w:val="000000" w:themeColor="text1"/>
          <w:sz w:val="22"/>
          <w:szCs w:val="22"/>
        </w:rPr>
        <w:t>site accessibility</w:t>
      </w:r>
      <w:r w:rsidR="0020147F" w:rsidRPr="00742EFD">
        <w:rPr>
          <w:rFonts w:ascii="Arial" w:hAnsi="Arial" w:cs="Arial"/>
          <w:color w:val="000000" w:themeColor="text1"/>
          <w:sz w:val="22"/>
          <w:szCs w:val="22"/>
        </w:rPr>
        <w:t>.</w:t>
      </w:r>
      <w:r w:rsidRPr="00742EFD">
        <w:rPr>
          <w:rFonts w:ascii="Arial" w:hAnsi="Arial" w:cs="Arial"/>
          <w:color w:val="000000" w:themeColor="text1"/>
          <w:sz w:val="22"/>
          <w:szCs w:val="22"/>
        </w:rPr>
        <w:t xml:space="preserve"> </w:t>
      </w:r>
      <w:r w:rsidR="00872DFB" w:rsidRPr="00742EFD">
        <w:rPr>
          <w:rFonts w:ascii="Arial" w:hAnsi="Arial" w:cs="Arial"/>
          <w:color w:val="000000" w:themeColor="text1"/>
          <w:sz w:val="22"/>
          <w:szCs w:val="22"/>
        </w:rPr>
        <w:t xml:space="preserve"> </w:t>
      </w:r>
      <w:r w:rsidR="00F65B79" w:rsidRPr="00742EFD">
        <w:rPr>
          <w:rFonts w:ascii="Arial" w:hAnsi="Arial" w:cs="Arial"/>
          <w:color w:val="000000" w:themeColor="text1"/>
          <w:sz w:val="22"/>
          <w:szCs w:val="22"/>
        </w:rPr>
        <w:t xml:space="preserve">To investigate this possibility, </w:t>
      </w:r>
      <w:r w:rsidR="009E2BCA" w:rsidRPr="00742EFD">
        <w:rPr>
          <w:rFonts w:ascii="Arial" w:hAnsi="Arial" w:cs="Arial"/>
          <w:color w:val="000000" w:themeColor="text1"/>
          <w:sz w:val="22"/>
          <w:szCs w:val="22"/>
        </w:rPr>
        <w:t xml:space="preserve">we </w:t>
      </w:r>
      <w:r w:rsidR="00C24A2B" w:rsidRPr="00742EFD">
        <w:rPr>
          <w:rFonts w:ascii="Arial" w:hAnsi="Arial" w:cs="Arial"/>
          <w:color w:val="000000" w:themeColor="text1"/>
          <w:sz w:val="22"/>
          <w:szCs w:val="22"/>
        </w:rPr>
        <w:t>examined how well</w:t>
      </w:r>
      <w:r w:rsidR="002404BB" w:rsidRPr="00742EFD">
        <w:rPr>
          <w:rFonts w:ascii="Arial" w:hAnsi="Arial" w:cs="Arial"/>
          <w:color w:val="000000" w:themeColor="text1"/>
          <w:sz w:val="22"/>
          <w:szCs w:val="22"/>
        </w:rPr>
        <w:t xml:space="preserve"> a primary-sequence preference w</w:t>
      </w:r>
      <w:r w:rsidR="00C24A2B" w:rsidRPr="00742EFD">
        <w:rPr>
          <w:rFonts w:ascii="Arial" w:hAnsi="Arial" w:cs="Arial"/>
          <w:color w:val="000000" w:themeColor="text1"/>
          <w:sz w:val="22"/>
          <w:szCs w:val="22"/>
        </w:rPr>
        <w:t xml:space="preserve">ould recapitulate the predicted site accessibility. </w:t>
      </w:r>
      <w:r w:rsidR="00872DFB" w:rsidRPr="00742EFD">
        <w:rPr>
          <w:rFonts w:ascii="Arial" w:hAnsi="Arial" w:cs="Arial"/>
          <w:color w:val="000000" w:themeColor="text1"/>
          <w:sz w:val="22"/>
          <w:szCs w:val="22"/>
        </w:rPr>
        <w:t xml:space="preserve"> </w:t>
      </w:r>
      <w:r w:rsidR="002404BB" w:rsidRPr="00742EFD">
        <w:rPr>
          <w:rFonts w:ascii="Arial" w:hAnsi="Arial" w:cs="Arial"/>
          <w:color w:val="000000" w:themeColor="text1"/>
          <w:sz w:val="22"/>
          <w:szCs w:val="22"/>
        </w:rPr>
        <w:t>I</w:t>
      </w:r>
      <w:r w:rsidR="009E2BCA" w:rsidRPr="00742EFD">
        <w:rPr>
          <w:rFonts w:ascii="Arial" w:hAnsi="Arial" w:cs="Arial"/>
          <w:color w:val="000000" w:themeColor="text1"/>
          <w:sz w:val="22"/>
          <w:szCs w:val="22"/>
        </w:rPr>
        <w:t xml:space="preserve">nput </w:t>
      </w:r>
      <w:r w:rsidR="002404BB" w:rsidRPr="00742EFD">
        <w:rPr>
          <w:rFonts w:ascii="Arial" w:hAnsi="Arial" w:cs="Arial"/>
          <w:color w:val="000000" w:themeColor="text1"/>
          <w:sz w:val="22"/>
          <w:szCs w:val="22"/>
        </w:rPr>
        <w:t xml:space="preserve">reads that contained </w:t>
      </w:r>
      <w:r w:rsidR="00872DFB" w:rsidRPr="00742EFD">
        <w:rPr>
          <w:rFonts w:ascii="Arial" w:hAnsi="Arial" w:cs="Arial"/>
          <w:color w:val="000000" w:themeColor="text1"/>
          <w:sz w:val="22"/>
          <w:szCs w:val="22"/>
        </w:rPr>
        <w:t xml:space="preserve">a </w:t>
      </w:r>
      <w:r w:rsidR="002404BB" w:rsidRPr="00742EFD">
        <w:rPr>
          <w:rFonts w:ascii="Arial" w:hAnsi="Arial" w:cs="Arial"/>
          <w:color w:val="000000" w:themeColor="text1"/>
          <w:sz w:val="22"/>
          <w:szCs w:val="22"/>
        </w:rPr>
        <w:t>miR-1 8mer site</w:t>
      </w:r>
      <w:r w:rsidR="009E2BCA" w:rsidRPr="00742EFD">
        <w:rPr>
          <w:rFonts w:ascii="Arial" w:hAnsi="Arial" w:cs="Arial"/>
          <w:color w:val="000000" w:themeColor="text1"/>
          <w:sz w:val="22"/>
          <w:szCs w:val="22"/>
        </w:rPr>
        <w:t xml:space="preserve"> </w:t>
      </w:r>
      <w:r w:rsidR="00D1534A" w:rsidRPr="00742EFD">
        <w:rPr>
          <w:rFonts w:ascii="Arial" w:hAnsi="Arial" w:cs="Arial"/>
          <w:color w:val="000000" w:themeColor="text1"/>
          <w:sz w:val="22"/>
          <w:szCs w:val="22"/>
        </w:rPr>
        <w:t>were sampled to match</w:t>
      </w:r>
      <w:r w:rsidR="009E2BCA" w:rsidRPr="00742EFD">
        <w:rPr>
          <w:rFonts w:ascii="Arial" w:hAnsi="Arial" w:cs="Arial"/>
          <w:color w:val="000000" w:themeColor="text1"/>
          <w:sz w:val="22"/>
          <w:szCs w:val="22"/>
        </w:rPr>
        <w:t xml:space="preserve"> the frequency of each of the 256 </w:t>
      </w:r>
      <w:r w:rsidR="00FB5589" w:rsidRPr="00742EFD">
        <w:rPr>
          <w:rFonts w:ascii="Arial" w:hAnsi="Arial" w:cs="Arial"/>
          <w:color w:val="000000" w:themeColor="text1"/>
          <w:sz w:val="22"/>
          <w:szCs w:val="22"/>
        </w:rPr>
        <w:t>extended sites</w:t>
      </w:r>
      <w:r w:rsidR="009E2BCA" w:rsidRPr="00742EFD">
        <w:rPr>
          <w:rFonts w:ascii="Arial" w:hAnsi="Arial" w:cs="Arial"/>
          <w:color w:val="000000" w:themeColor="text1"/>
          <w:sz w:val="22"/>
          <w:szCs w:val="22"/>
        </w:rPr>
        <w:t xml:space="preserve"> </w:t>
      </w:r>
      <w:r w:rsidR="00D1534A" w:rsidRPr="00742EFD">
        <w:rPr>
          <w:rFonts w:ascii="Arial" w:hAnsi="Arial" w:cs="Arial"/>
          <w:color w:val="000000" w:themeColor="text1"/>
          <w:sz w:val="22"/>
          <w:szCs w:val="22"/>
        </w:rPr>
        <w:t>in</w:t>
      </w:r>
      <w:r w:rsidR="009E2BCA" w:rsidRPr="00742EFD">
        <w:rPr>
          <w:rFonts w:ascii="Arial" w:hAnsi="Arial" w:cs="Arial"/>
          <w:color w:val="000000" w:themeColor="text1"/>
          <w:sz w:val="22"/>
          <w:szCs w:val="22"/>
        </w:rPr>
        <w:t xml:space="preserve"> the</w:t>
      </w:r>
      <w:r w:rsidR="008038C3" w:rsidRPr="00742EFD">
        <w:rPr>
          <w:rFonts w:ascii="Arial" w:hAnsi="Arial" w:cs="Arial"/>
          <w:color w:val="000000" w:themeColor="text1"/>
          <w:sz w:val="22"/>
          <w:szCs w:val="22"/>
        </w:rPr>
        <w:t xml:space="preserve"> </w:t>
      </w:r>
      <w:del w:id="127" w:author="Sean E. McGeary" w:date="2018-05-07T20:04:00Z">
        <w:r w:rsidR="009E2BCA" w:rsidRPr="00742EFD" w:rsidDel="005E439D">
          <w:rPr>
            <w:rFonts w:ascii="Arial" w:hAnsi="Arial" w:cs="Arial"/>
            <w:color w:val="000000" w:themeColor="text1"/>
            <w:sz w:val="22"/>
            <w:szCs w:val="22"/>
          </w:rPr>
          <w:delText xml:space="preserve">72 </w:delText>
        </w:r>
      </w:del>
      <w:ins w:id="128" w:author="Sean E. McGeary" w:date="2018-05-07T20:04:00Z">
        <w:r w:rsidR="005E439D" w:rsidRPr="00742EFD">
          <w:rPr>
            <w:rFonts w:ascii="Arial" w:hAnsi="Arial" w:cs="Arial"/>
            <w:color w:val="000000" w:themeColor="text1"/>
            <w:sz w:val="22"/>
            <w:szCs w:val="22"/>
          </w:rPr>
          <w:t>7</w:t>
        </w:r>
        <w:r w:rsidR="005E439D">
          <w:rPr>
            <w:rFonts w:ascii="Arial" w:hAnsi="Arial" w:cs="Arial"/>
            <w:color w:val="000000" w:themeColor="text1"/>
            <w:sz w:val="22"/>
            <w:szCs w:val="22"/>
          </w:rPr>
          <w:t>.6</w:t>
        </w:r>
        <w:r w:rsidR="005E439D" w:rsidRPr="00742EFD">
          <w:rPr>
            <w:rFonts w:ascii="Arial" w:hAnsi="Arial" w:cs="Arial"/>
            <w:color w:val="000000" w:themeColor="text1"/>
            <w:sz w:val="22"/>
            <w:szCs w:val="22"/>
          </w:rPr>
          <w:t xml:space="preserve"> </w:t>
        </w:r>
      </w:ins>
      <w:proofErr w:type="spellStart"/>
      <w:r w:rsidR="009E2BCA" w:rsidRPr="00742EFD">
        <w:rPr>
          <w:rFonts w:ascii="Arial" w:hAnsi="Arial" w:cs="Arial"/>
          <w:color w:val="000000" w:themeColor="text1"/>
          <w:sz w:val="22"/>
          <w:szCs w:val="22"/>
        </w:rPr>
        <w:t>pM</w:t>
      </w:r>
      <w:proofErr w:type="spellEnd"/>
      <w:r w:rsidR="009E2BCA" w:rsidRPr="00742EFD">
        <w:rPr>
          <w:rFonts w:ascii="Arial" w:hAnsi="Arial" w:cs="Arial"/>
          <w:color w:val="000000" w:themeColor="text1"/>
          <w:sz w:val="22"/>
          <w:szCs w:val="22"/>
        </w:rPr>
        <w:t xml:space="preserve"> AGO2–miR-1 </w:t>
      </w:r>
      <w:r w:rsidR="00D1534A" w:rsidRPr="00742EFD">
        <w:rPr>
          <w:rFonts w:ascii="Arial" w:hAnsi="Arial" w:cs="Arial"/>
          <w:color w:val="000000" w:themeColor="text1"/>
          <w:sz w:val="22"/>
          <w:szCs w:val="22"/>
        </w:rPr>
        <w:t xml:space="preserve">library, and the distribution of site-accessibility scores was </w:t>
      </w:r>
      <w:r w:rsidR="00506400" w:rsidRPr="00742EFD">
        <w:rPr>
          <w:rFonts w:ascii="Arial" w:hAnsi="Arial" w:cs="Arial"/>
          <w:color w:val="000000" w:themeColor="text1"/>
          <w:sz w:val="22"/>
          <w:szCs w:val="22"/>
        </w:rPr>
        <w:t>examined.</w:t>
      </w:r>
      <w:r w:rsidR="00B744EF" w:rsidRPr="00742EFD">
        <w:rPr>
          <w:rFonts w:ascii="Arial" w:hAnsi="Arial" w:cs="Arial"/>
          <w:color w:val="000000" w:themeColor="text1"/>
          <w:sz w:val="22"/>
          <w:szCs w:val="22"/>
        </w:rPr>
        <w:t xml:space="preserve"> </w:t>
      </w:r>
      <w:r w:rsidR="00872DFB" w:rsidRPr="00742EFD">
        <w:rPr>
          <w:rFonts w:ascii="Arial" w:hAnsi="Arial" w:cs="Arial"/>
          <w:color w:val="000000" w:themeColor="text1"/>
          <w:sz w:val="22"/>
          <w:szCs w:val="22"/>
        </w:rPr>
        <w:t xml:space="preserve"> </w:t>
      </w:r>
      <w:r w:rsidR="00B744EF" w:rsidRPr="00742EFD">
        <w:rPr>
          <w:rFonts w:ascii="Arial" w:hAnsi="Arial" w:cs="Arial"/>
          <w:color w:val="000000" w:themeColor="text1"/>
          <w:sz w:val="22"/>
          <w:szCs w:val="22"/>
        </w:rPr>
        <w:t>This distribution was</w:t>
      </w:r>
      <w:r w:rsidR="000E0545" w:rsidRPr="00742EFD">
        <w:rPr>
          <w:rFonts w:ascii="Arial" w:hAnsi="Arial" w:cs="Arial"/>
          <w:color w:val="000000" w:themeColor="text1"/>
          <w:sz w:val="22"/>
          <w:szCs w:val="22"/>
        </w:rPr>
        <w:t xml:space="preserve"> found to resemble that of the input </w:t>
      </w:r>
      <w:r w:rsidR="00B744EF" w:rsidRPr="00742EFD">
        <w:rPr>
          <w:rFonts w:ascii="Arial" w:hAnsi="Arial" w:cs="Arial"/>
          <w:color w:val="000000" w:themeColor="text1"/>
          <w:sz w:val="22"/>
          <w:szCs w:val="22"/>
        </w:rPr>
        <w:t xml:space="preserve">library </w:t>
      </w:r>
      <w:r w:rsidR="000E0545" w:rsidRPr="00742EFD">
        <w:rPr>
          <w:rFonts w:ascii="Arial" w:hAnsi="Arial" w:cs="Arial"/>
          <w:color w:val="000000" w:themeColor="text1"/>
          <w:sz w:val="22"/>
          <w:szCs w:val="22"/>
        </w:rPr>
        <w:t>much more than that of the bound</w:t>
      </w:r>
      <w:r w:rsidR="009E2BCA" w:rsidRPr="00742EFD">
        <w:rPr>
          <w:rFonts w:ascii="Arial" w:hAnsi="Arial" w:cs="Arial"/>
          <w:color w:val="000000" w:themeColor="text1"/>
          <w:sz w:val="22"/>
          <w:szCs w:val="22"/>
        </w:rPr>
        <w:t xml:space="preserve"> (</w:t>
      </w:r>
      <w:r w:rsidR="00B744EF" w:rsidRPr="00742EFD">
        <w:rPr>
          <w:rFonts w:ascii="Arial" w:hAnsi="Arial" w:cs="Arial"/>
          <w:color w:val="000000" w:themeColor="text1"/>
          <w:sz w:val="22"/>
          <w:szCs w:val="22"/>
        </w:rPr>
        <w:t xml:space="preserve">Fig. </w:t>
      </w:r>
      <w:r w:rsidR="000B0A8B">
        <w:rPr>
          <w:rFonts w:ascii="Arial" w:hAnsi="Arial" w:cs="Arial"/>
          <w:color w:val="000000" w:themeColor="text1"/>
          <w:sz w:val="22"/>
          <w:szCs w:val="22"/>
        </w:rPr>
        <w:t>4</w:t>
      </w:r>
      <w:r w:rsidR="000B0A8B" w:rsidRPr="00742EFD">
        <w:rPr>
          <w:rFonts w:ascii="Arial" w:hAnsi="Arial" w:cs="Arial"/>
          <w:color w:val="000000" w:themeColor="text1"/>
          <w:sz w:val="22"/>
          <w:szCs w:val="22"/>
        </w:rPr>
        <w:t>E</w:t>
      </w:r>
      <w:r w:rsidR="009E2BCA" w:rsidRPr="00742EFD">
        <w:rPr>
          <w:rFonts w:ascii="Arial" w:hAnsi="Arial" w:cs="Arial"/>
          <w:color w:val="000000" w:themeColor="text1"/>
          <w:sz w:val="22"/>
          <w:szCs w:val="22"/>
        </w:rPr>
        <w:t>, left)</w:t>
      </w:r>
      <w:r w:rsidR="00B744EF" w:rsidRPr="00742EFD">
        <w:rPr>
          <w:rFonts w:ascii="Arial" w:hAnsi="Arial" w:cs="Arial"/>
          <w:color w:val="000000" w:themeColor="text1"/>
          <w:sz w:val="22"/>
          <w:szCs w:val="22"/>
        </w:rPr>
        <w:t>, which disfavored the directed-binding explanation</w:t>
      </w:r>
      <w:r w:rsidR="009E2BCA" w:rsidRPr="00742EFD">
        <w:rPr>
          <w:rFonts w:ascii="Arial" w:hAnsi="Arial" w:cs="Arial"/>
          <w:color w:val="000000" w:themeColor="text1"/>
          <w:sz w:val="22"/>
          <w:szCs w:val="22"/>
        </w:rPr>
        <w:t xml:space="preserve">. </w:t>
      </w:r>
      <w:r w:rsidR="000E0545" w:rsidRPr="00742EFD">
        <w:rPr>
          <w:rFonts w:ascii="Arial" w:hAnsi="Arial" w:cs="Arial"/>
          <w:color w:val="000000" w:themeColor="text1"/>
          <w:sz w:val="22"/>
          <w:szCs w:val="22"/>
        </w:rPr>
        <w:t>Similar results were observed when extending the analysis to the</w:t>
      </w:r>
      <w:r w:rsidR="009E2BCA" w:rsidRPr="00742EFD">
        <w:rPr>
          <w:rFonts w:ascii="Arial" w:hAnsi="Arial" w:cs="Arial"/>
          <w:color w:val="000000" w:themeColor="text1"/>
          <w:sz w:val="22"/>
          <w:szCs w:val="22"/>
        </w:rPr>
        <w:t xml:space="preserve"> other four AGO2–miR-1 samples (</w:t>
      </w:r>
      <w:r w:rsidR="00B744EF" w:rsidRPr="00742EFD">
        <w:rPr>
          <w:rFonts w:ascii="Arial" w:hAnsi="Arial" w:cs="Arial"/>
          <w:color w:val="000000" w:themeColor="text1"/>
          <w:sz w:val="22"/>
          <w:szCs w:val="22"/>
        </w:rPr>
        <w:t xml:space="preserve">Fig. </w:t>
      </w:r>
      <w:r w:rsidR="000B0A8B">
        <w:rPr>
          <w:rFonts w:ascii="Arial" w:hAnsi="Arial" w:cs="Arial"/>
          <w:color w:val="000000" w:themeColor="text1"/>
          <w:sz w:val="22"/>
          <w:szCs w:val="22"/>
        </w:rPr>
        <w:t>4</w:t>
      </w:r>
      <w:r w:rsidR="000B0A8B" w:rsidRPr="00742EFD">
        <w:rPr>
          <w:rFonts w:ascii="Arial" w:hAnsi="Arial" w:cs="Arial"/>
          <w:color w:val="000000" w:themeColor="text1"/>
          <w:sz w:val="22"/>
          <w:szCs w:val="22"/>
        </w:rPr>
        <w:t>E</w:t>
      </w:r>
      <w:r w:rsidR="009E2BCA" w:rsidRPr="00742EFD">
        <w:rPr>
          <w:rFonts w:ascii="Arial" w:hAnsi="Arial" w:cs="Arial"/>
          <w:color w:val="000000" w:themeColor="text1"/>
          <w:sz w:val="22"/>
          <w:szCs w:val="22"/>
        </w:rPr>
        <w:t>, right)</w:t>
      </w:r>
      <w:r w:rsidR="00B744EF" w:rsidRPr="00742EFD">
        <w:rPr>
          <w:rFonts w:ascii="Arial" w:hAnsi="Arial" w:cs="Arial"/>
          <w:color w:val="000000" w:themeColor="text1"/>
          <w:sz w:val="22"/>
          <w:szCs w:val="22"/>
        </w:rPr>
        <w:t xml:space="preserve">. </w:t>
      </w:r>
      <w:r w:rsidR="00872DFB" w:rsidRPr="00742EFD">
        <w:rPr>
          <w:rFonts w:ascii="Arial" w:hAnsi="Arial" w:cs="Arial"/>
          <w:color w:val="000000" w:themeColor="text1"/>
          <w:sz w:val="22"/>
          <w:szCs w:val="22"/>
        </w:rPr>
        <w:t xml:space="preserve"> </w:t>
      </w:r>
      <w:r w:rsidR="009E2BCA" w:rsidRPr="00742EFD">
        <w:rPr>
          <w:rFonts w:ascii="Arial" w:hAnsi="Arial" w:cs="Arial"/>
          <w:color w:val="000000" w:themeColor="text1"/>
          <w:sz w:val="22"/>
          <w:szCs w:val="22"/>
        </w:rPr>
        <w:t>By contrast, sampling 8mer</w:t>
      </w:r>
      <w:r w:rsidR="002F3B8F" w:rsidRPr="00742EFD">
        <w:rPr>
          <w:rFonts w:ascii="Arial" w:hAnsi="Arial" w:cs="Arial"/>
          <w:color w:val="000000" w:themeColor="text1"/>
          <w:sz w:val="22"/>
          <w:szCs w:val="22"/>
        </w:rPr>
        <w:t>-containing</w:t>
      </w:r>
      <w:r w:rsidR="009E2BCA" w:rsidRPr="00742EFD">
        <w:rPr>
          <w:rFonts w:ascii="Arial" w:hAnsi="Arial" w:cs="Arial"/>
          <w:color w:val="000000" w:themeColor="text1"/>
          <w:sz w:val="22"/>
          <w:szCs w:val="22"/>
        </w:rPr>
        <w:t xml:space="preserve"> reads from the input </w:t>
      </w:r>
      <w:r w:rsidR="002F3B8F" w:rsidRPr="00742EFD">
        <w:rPr>
          <w:rFonts w:ascii="Arial" w:hAnsi="Arial" w:cs="Arial"/>
          <w:color w:val="000000" w:themeColor="text1"/>
          <w:sz w:val="22"/>
          <w:szCs w:val="22"/>
        </w:rPr>
        <w:t xml:space="preserve">to match the site-accessibility scores of the bound reads </w:t>
      </w:r>
      <w:r w:rsidR="007D7B11" w:rsidRPr="00742EFD">
        <w:rPr>
          <w:rFonts w:ascii="Arial" w:hAnsi="Arial" w:cs="Arial"/>
          <w:color w:val="000000" w:themeColor="text1"/>
          <w:sz w:val="22"/>
          <w:szCs w:val="22"/>
        </w:rPr>
        <w:t xml:space="preserve">nicely </w:t>
      </w:r>
      <w:r w:rsidR="009E2BCA" w:rsidRPr="00742EFD">
        <w:rPr>
          <w:rFonts w:ascii="Arial" w:hAnsi="Arial" w:cs="Arial"/>
          <w:color w:val="000000" w:themeColor="text1"/>
          <w:sz w:val="22"/>
          <w:szCs w:val="22"/>
        </w:rPr>
        <w:t>re</w:t>
      </w:r>
      <w:r w:rsidR="007D7B11" w:rsidRPr="00742EFD">
        <w:rPr>
          <w:rFonts w:ascii="Arial" w:hAnsi="Arial" w:cs="Arial"/>
          <w:color w:val="000000" w:themeColor="text1"/>
          <w:sz w:val="22"/>
          <w:szCs w:val="22"/>
        </w:rPr>
        <w:t>produced</w:t>
      </w:r>
      <w:r w:rsidR="009E2BCA" w:rsidRPr="00742EFD">
        <w:rPr>
          <w:rFonts w:ascii="Arial" w:hAnsi="Arial" w:cs="Arial"/>
          <w:color w:val="000000" w:themeColor="text1"/>
          <w:sz w:val="22"/>
          <w:szCs w:val="22"/>
        </w:rPr>
        <w:t xml:space="preserve"> the flanking dinucleotide frequencies (</w:t>
      </w:r>
      <w:r w:rsidR="009E2BCA" w:rsidRPr="00742EFD">
        <w:rPr>
          <w:rFonts w:ascii="Arial" w:hAnsi="Arial" w:cs="Arial"/>
          <w:i/>
          <w:color w:val="000000" w:themeColor="text1"/>
          <w:sz w:val="22"/>
          <w:szCs w:val="22"/>
        </w:rPr>
        <w:t>r</w:t>
      </w:r>
      <w:r w:rsidR="009E2BCA" w:rsidRPr="00742EFD">
        <w:rPr>
          <w:rFonts w:ascii="Arial" w:hAnsi="Arial" w:cs="Arial"/>
          <w:color w:val="000000" w:themeColor="text1"/>
          <w:sz w:val="22"/>
          <w:szCs w:val="22"/>
          <w:vertAlign w:val="superscript"/>
        </w:rPr>
        <w:t>2</w:t>
      </w:r>
      <w:r w:rsidR="009E2BCA" w:rsidRPr="00742EFD">
        <w:rPr>
          <w:rFonts w:ascii="Arial" w:hAnsi="Arial" w:cs="Arial"/>
          <w:color w:val="000000" w:themeColor="text1"/>
          <w:sz w:val="22"/>
          <w:szCs w:val="22"/>
        </w:rPr>
        <w:t xml:space="preserve"> = 0.</w:t>
      </w:r>
      <w:r w:rsidR="00B616A0">
        <w:rPr>
          <w:rFonts w:ascii="Arial" w:hAnsi="Arial" w:cs="Arial"/>
          <w:color w:val="000000" w:themeColor="text1"/>
          <w:sz w:val="22"/>
          <w:szCs w:val="22"/>
        </w:rPr>
        <w:t>79</w:t>
      </w:r>
      <w:r w:rsidR="009E2BCA" w:rsidRPr="00742EFD">
        <w:rPr>
          <w:rFonts w:ascii="Arial" w:hAnsi="Arial" w:cs="Arial"/>
          <w:color w:val="000000" w:themeColor="text1"/>
          <w:sz w:val="22"/>
          <w:szCs w:val="22"/>
        </w:rPr>
        <w:t>) (Fig</w:t>
      </w:r>
      <w:ins w:id="129" w:author="David Bartel" w:date="2018-05-03T11:32:00Z">
        <w:r w:rsidR="0057039B">
          <w:rPr>
            <w:rFonts w:ascii="Arial" w:hAnsi="Arial" w:cs="Arial"/>
            <w:color w:val="000000" w:themeColor="text1"/>
            <w:sz w:val="22"/>
            <w:szCs w:val="22"/>
          </w:rPr>
          <w:t>.</w:t>
        </w:r>
      </w:ins>
      <w:del w:id="130" w:author="David Bartel" w:date="2018-05-03T11:32:00Z">
        <w:r w:rsidR="009E2BCA" w:rsidRPr="00742EFD" w:rsidDel="0057039B">
          <w:rPr>
            <w:rFonts w:ascii="Arial" w:hAnsi="Arial" w:cs="Arial"/>
            <w:color w:val="000000" w:themeColor="text1"/>
            <w:sz w:val="22"/>
            <w:szCs w:val="22"/>
          </w:rPr>
          <w:delText>ure</w:delText>
        </w:r>
      </w:del>
      <w:r w:rsidR="009E2BCA" w:rsidRPr="00742EFD">
        <w:rPr>
          <w:rFonts w:ascii="Arial" w:hAnsi="Arial" w:cs="Arial"/>
          <w:color w:val="000000" w:themeColor="text1"/>
          <w:sz w:val="22"/>
          <w:szCs w:val="22"/>
        </w:rPr>
        <w:t xml:space="preserve"> S3H). Taken together, these </w:t>
      </w:r>
      <w:r w:rsidR="007D7B11" w:rsidRPr="00742EFD">
        <w:rPr>
          <w:rFonts w:ascii="Arial" w:hAnsi="Arial" w:cs="Arial"/>
          <w:color w:val="000000" w:themeColor="text1"/>
          <w:sz w:val="22"/>
          <w:szCs w:val="22"/>
        </w:rPr>
        <w:t>results</w:t>
      </w:r>
      <w:r w:rsidR="009E2BCA" w:rsidRPr="00742EFD">
        <w:rPr>
          <w:rFonts w:ascii="Arial" w:hAnsi="Arial" w:cs="Arial"/>
          <w:color w:val="000000" w:themeColor="text1"/>
          <w:sz w:val="22"/>
          <w:szCs w:val="22"/>
        </w:rPr>
        <w:t xml:space="preserve"> demonstrat</w:t>
      </w:r>
      <w:r w:rsidR="007D7B11" w:rsidRPr="00742EFD">
        <w:rPr>
          <w:rFonts w:ascii="Arial" w:hAnsi="Arial" w:cs="Arial"/>
          <w:color w:val="000000" w:themeColor="text1"/>
          <w:sz w:val="22"/>
          <w:szCs w:val="22"/>
        </w:rPr>
        <w:t>e</w:t>
      </w:r>
      <w:r w:rsidR="009E2BCA" w:rsidRPr="00742EFD">
        <w:rPr>
          <w:rFonts w:ascii="Arial" w:hAnsi="Arial" w:cs="Arial"/>
          <w:color w:val="000000" w:themeColor="text1"/>
          <w:sz w:val="22"/>
          <w:szCs w:val="22"/>
        </w:rPr>
        <w:t xml:space="preserve"> that </w:t>
      </w:r>
      <w:r w:rsidR="007D7B11" w:rsidRPr="00742EFD">
        <w:rPr>
          <w:rFonts w:ascii="Arial" w:hAnsi="Arial" w:cs="Arial"/>
          <w:color w:val="000000" w:themeColor="text1"/>
          <w:sz w:val="22"/>
          <w:szCs w:val="22"/>
        </w:rPr>
        <w:t>local</w:t>
      </w:r>
      <w:r w:rsidR="009E2BCA" w:rsidRPr="00742EFD">
        <w:rPr>
          <w:rFonts w:ascii="Arial" w:hAnsi="Arial" w:cs="Arial"/>
          <w:color w:val="000000" w:themeColor="text1"/>
          <w:sz w:val="22"/>
          <w:szCs w:val="22"/>
        </w:rPr>
        <w:t xml:space="preserve"> sequence context has </w:t>
      </w:r>
      <w:r w:rsidR="007D7B11" w:rsidRPr="00742EFD">
        <w:rPr>
          <w:rFonts w:ascii="Arial" w:hAnsi="Arial" w:cs="Arial"/>
          <w:color w:val="000000" w:themeColor="text1"/>
          <w:sz w:val="22"/>
          <w:szCs w:val="22"/>
        </w:rPr>
        <w:t xml:space="preserve">large </w:t>
      </w:r>
      <w:r w:rsidR="009E2BCA" w:rsidRPr="00742EFD">
        <w:rPr>
          <w:rFonts w:ascii="Arial" w:hAnsi="Arial" w:cs="Arial"/>
          <w:color w:val="000000" w:themeColor="text1"/>
          <w:sz w:val="22"/>
          <w:szCs w:val="22"/>
        </w:rPr>
        <w:t xml:space="preserve">influence on miRNA–target binding affinity, and that this influence predominantly </w:t>
      </w:r>
      <w:r w:rsidR="008A4FBF" w:rsidRPr="00742EFD">
        <w:rPr>
          <w:rFonts w:ascii="Arial" w:hAnsi="Arial" w:cs="Arial"/>
          <w:color w:val="000000" w:themeColor="text1"/>
          <w:sz w:val="22"/>
          <w:szCs w:val="22"/>
        </w:rPr>
        <w:t xml:space="preserve">results from the differential propensities of flanking sequences </w:t>
      </w:r>
      <w:r w:rsidR="009E2BCA" w:rsidRPr="00742EFD">
        <w:rPr>
          <w:rFonts w:ascii="Arial" w:hAnsi="Arial" w:cs="Arial"/>
          <w:color w:val="000000" w:themeColor="text1"/>
          <w:sz w:val="22"/>
          <w:szCs w:val="22"/>
        </w:rPr>
        <w:t>to form structure</w:t>
      </w:r>
      <w:r w:rsidR="008A4FBF" w:rsidRPr="00742EFD">
        <w:rPr>
          <w:rFonts w:ascii="Arial" w:hAnsi="Arial" w:cs="Arial"/>
          <w:color w:val="000000" w:themeColor="text1"/>
          <w:sz w:val="22"/>
          <w:szCs w:val="22"/>
        </w:rPr>
        <w:t>s that occlude site accessibility</w:t>
      </w:r>
      <w:r w:rsidR="009E2BCA" w:rsidRPr="00742EFD">
        <w:rPr>
          <w:rFonts w:ascii="Arial" w:hAnsi="Arial" w:cs="Arial"/>
          <w:color w:val="000000" w:themeColor="text1"/>
          <w:sz w:val="22"/>
          <w:szCs w:val="22"/>
        </w:rPr>
        <w:t xml:space="preserve">.  </w:t>
      </w:r>
    </w:p>
    <w:p w14:paraId="1570DBA0" w14:textId="77777777" w:rsidR="00506400" w:rsidRPr="00742EFD" w:rsidRDefault="00506400" w:rsidP="00872DFB">
      <w:pPr>
        <w:spacing w:line="360" w:lineRule="auto"/>
        <w:rPr>
          <w:rFonts w:ascii="Arial" w:hAnsi="Arial" w:cs="Arial"/>
          <w:color w:val="000000" w:themeColor="text1"/>
          <w:sz w:val="22"/>
          <w:szCs w:val="22"/>
        </w:rPr>
      </w:pPr>
    </w:p>
    <w:p w14:paraId="37F33B12" w14:textId="60C9762F" w:rsidR="00EE3E5C" w:rsidRPr="00EE3E5C" w:rsidRDefault="00EE3E5C" w:rsidP="00EE3E5C">
      <w:pPr>
        <w:spacing w:line="360" w:lineRule="auto"/>
        <w:rPr>
          <w:ins w:id="131" w:author="David Bartel" w:date="2018-05-03T08:58:00Z"/>
          <w:rFonts w:ascii="Arial" w:hAnsi="Arial" w:cs="Arial"/>
          <w:b/>
          <w:color w:val="000000" w:themeColor="text1"/>
          <w:sz w:val="22"/>
          <w:szCs w:val="22"/>
        </w:rPr>
      </w:pPr>
      <w:ins w:id="132" w:author="David Bartel" w:date="2018-05-03T08:58:00Z">
        <w:r w:rsidRPr="00EE3E5C">
          <w:rPr>
            <w:rFonts w:ascii="Arial" w:hAnsi="Arial" w:cs="Arial"/>
            <w:b/>
            <w:color w:val="000000" w:themeColor="text1"/>
            <w:sz w:val="22"/>
            <w:szCs w:val="22"/>
          </w:rPr>
          <w:t>A biochemical model</w:t>
        </w:r>
      </w:ins>
      <w:ins w:id="133" w:author="David Bartel" w:date="2018-05-03T11:33:00Z">
        <w:r w:rsidR="00F137B7" w:rsidRPr="00F137B7">
          <w:rPr>
            <w:rFonts w:ascii="Arial" w:hAnsi="Arial" w:cs="Arial"/>
            <w:b/>
            <w:color w:val="000000" w:themeColor="text1"/>
            <w:sz w:val="22"/>
            <w:szCs w:val="22"/>
          </w:rPr>
          <w:t xml:space="preserve"> </w:t>
        </w:r>
        <w:r w:rsidR="00F137B7" w:rsidRPr="00EE3E5C">
          <w:rPr>
            <w:rFonts w:ascii="Arial" w:hAnsi="Arial" w:cs="Arial"/>
            <w:b/>
            <w:color w:val="000000" w:themeColor="text1"/>
            <w:sz w:val="22"/>
            <w:szCs w:val="22"/>
          </w:rPr>
          <w:t>highly predictive</w:t>
        </w:r>
      </w:ins>
      <w:ins w:id="134" w:author="David Bartel" w:date="2018-05-03T08:58:00Z">
        <w:r w:rsidRPr="00EE3E5C">
          <w:rPr>
            <w:rFonts w:ascii="Arial" w:hAnsi="Arial" w:cs="Arial"/>
            <w:b/>
            <w:color w:val="000000" w:themeColor="text1"/>
            <w:sz w:val="22"/>
            <w:szCs w:val="22"/>
          </w:rPr>
          <w:t xml:space="preserve"> of miRNA targeting</w:t>
        </w:r>
      </w:ins>
    </w:p>
    <w:p w14:paraId="70E47573" w14:textId="5E290D90" w:rsidR="00EE3E5C" w:rsidRPr="00EE3E5C" w:rsidDel="00EE3E5C" w:rsidRDefault="003C3C03">
      <w:pPr>
        <w:spacing w:line="360" w:lineRule="auto"/>
        <w:rPr>
          <w:del w:id="135" w:author="David Bartel" w:date="2018-05-03T08:59:00Z"/>
          <w:rFonts w:ascii="Arial" w:hAnsi="Arial" w:cs="Arial"/>
          <w:b/>
          <w:color w:val="000000" w:themeColor="text1"/>
          <w:sz w:val="22"/>
          <w:szCs w:val="22"/>
        </w:rPr>
      </w:pPr>
      <w:ins w:id="136" w:author="David Bartel" w:date="2018-05-03T09:55:00Z">
        <w:r w:rsidRPr="00742EFD">
          <w:rPr>
            <w:rFonts w:ascii="Arial" w:hAnsi="Arial" w:cs="Arial"/>
            <w:sz w:val="22"/>
            <w:szCs w:val="22"/>
          </w:rPr>
          <w:t xml:space="preserve">The correspondence between our affinity measurements obtained in vitro and the repression observed in cells suggested that our measurements might provide a </w:t>
        </w:r>
      </w:ins>
      <w:ins w:id="137" w:author="David Bartel" w:date="2018-05-03T10:33:00Z">
        <w:r w:rsidR="001076A4">
          <w:rPr>
            <w:rFonts w:ascii="Arial" w:hAnsi="Arial" w:cs="Arial"/>
            <w:sz w:val="22"/>
            <w:szCs w:val="22"/>
          </w:rPr>
          <w:t>new</w:t>
        </w:r>
      </w:ins>
      <w:ins w:id="138" w:author="David Bartel" w:date="2018-05-03T09:55:00Z">
        <w:r w:rsidRPr="00742EFD">
          <w:rPr>
            <w:rFonts w:ascii="Arial" w:hAnsi="Arial" w:cs="Arial"/>
            <w:sz w:val="22"/>
            <w:szCs w:val="22"/>
          </w:rPr>
          <w:t xml:space="preserve"> resource for quantitatively predicting the effects of miRNA</w:t>
        </w:r>
      </w:ins>
      <w:ins w:id="139" w:author="David Bartel" w:date="2018-05-03T10:33:00Z">
        <w:r w:rsidR="001076A4">
          <w:rPr>
            <w:rFonts w:ascii="Arial" w:hAnsi="Arial" w:cs="Arial"/>
            <w:sz w:val="22"/>
            <w:szCs w:val="22"/>
          </w:rPr>
          <w:t>s</w:t>
        </w:r>
      </w:ins>
      <w:ins w:id="140" w:author="David Bartel" w:date="2018-05-03T09:55:00Z">
        <w:r w:rsidRPr="00742EFD">
          <w:rPr>
            <w:rFonts w:ascii="Arial" w:hAnsi="Arial" w:cs="Arial"/>
            <w:sz w:val="22"/>
            <w:szCs w:val="22"/>
          </w:rPr>
          <w:t xml:space="preserve"> in cells</w:t>
        </w:r>
      </w:ins>
      <w:ins w:id="141" w:author="David Bartel" w:date="2018-05-03T09:56:00Z">
        <w:r>
          <w:rPr>
            <w:rFonts w:ascii="Arial" w:hAnsi="Arial" w:cs="Arial"/>
            <w:sz w:val="22"/>
            <w:szCs w:val="22"/>
          </w:rPr>
          <w:t xml:space="preserve">. </w:t>
        </w:r>
      </w:ins>
      <w:ins w:id="142" w:author="David Bartel" w:date="2018-05-03T08:58:00Z">
        <w:r w:rsidR="00EE3E5C" w:rsidRPr="00EE3E5C">
          <w:rPr>
            <w:rFonts w:ascii="Arial" w:hAnsi="Arial" w:cs="Arial"/>
            <w:color w:val="000000" w:themeColor="text1"/>
            <w:sz w:val="22"/>
            <w:szCs w:val="22"/>
          </w:rPr>
          <w:t xml:space="preserve">In principle, miRNA targeting efficacy should be </w:t>
        </w:r>
      </w:ins>
      <w:ins w:id="143" w:author="David Bartel" w:date="2018-05-03T09:01:00Z">
        <w:r w:rsidR="00956A09">
          <w:rPr>
            <w:rFonts w:ascii="Arial" w:hAnsi="Arial" w:cs="Arial"/>
            <w:color w:val="000000" w:themeColor="text1"/>
            <w:sz w:val="22"/>
            <w:szCs w:val="22"/>
          </w:rPr>
          <w:t>a</w:t>
        </w:r>
      </w:ins>
      <w:ins w:id="144" w:author="David Bartel" w:date="2018-05-03T08:58:00Z">
        <w:r w:rsidR="00EE3E5C" w:rsidRPr="00EE3E5C">
          <w:rPr>
            <w:rFonts w:ascii="Arial" w:hAnsi="Arial" w:cs="Arial"/>
            <w:color w:val="000000" w:themeColor="text1"/>
            <w:sz w:val="22"/>
            <w:szCs w:val="22"/>
          </w:rPr>
          <w:t xml:space="preserve"> function of the biochemical occupancy of the miRNA on its target sites. </w:t>
        </w:r>
      </w:ins>
      <w:ins w:id="145" w:author="David Bartel" w:date="2018-05-03T09:28:00Z">
        <w:r w:rsidR="0026511C">
          <w:rPr>
            <w:rFonts w:ascii="Arial" w:hAnsi="Arial" w:cs="Arial"/>
            <w:color w:val="000000" w:themeColor="text1"/>
            <w:sz w:val="22"/>
            <w:szCs w:val="22"/>
          </w:rPr>
          <w:t>Indeed</w:t>
        </w:r>
      </w:ins>
      <w:ins w:id="146" w:author="David Bartel" w:date="2018-05-03T08:58:00Z">
        <w:r w:rsidR="00EE3E5C" w:rsidRPr="00EE3E5C">
          <w:rPr>
            <w:rFonts w:ascii="Arial" w:hAnsi="Arial" w:cs="Arial"/>
            <w:color w:val="000000" w:themeColor="text1"/>
            <w:sz w:val="22"/>
            <w:szCs w:val="22"/>
          </w:rPr>
          <w:t>, some early target-prediction algorithms use</w:t>
        </w:r>
      </w:ins>
      <w:ins w:id="147" w:author="David Bartel" w:date="2018-05-03T08:59:00Z">
        <w:r w:rsidR="00EE3E5C">
          <w:rPr>
            <w:rFonts w:ascii="Arial" w:hAnsi="Arial" w:cs="Arial"/>
            <w:color w:val="000000" w:themeColor="text1"/>
            <w:sz w:val="22"/>
            <w:szCs w:val="22"/>
          </w:rPr>
          <w:t xml:space="preserve"> a biochemical framework </w:t>
        </w:r>
      </w:ins>
      <w:del w:id="148" w:author="David Bartel" w:date="2018-05-03T08:59:00Z">
        <w:r w:rsidR="00EE3E5C" w:rsidRPr="00EE3E5C" w:rsidDel="00EE3E5C">
          <w:rPr>
            <w:rFonts w:ascii="Arial" w:hAnsi="Arial" w:cs="Arial"/>
            <w:b/>
            <w:color w:val="000000" w:themeColor="text1"/>
            <w:sz w:val="22"/>
            <w:szCs w:val="22"/>
          </w:rPr>
          <w:delText xml:space="preserve">Biochemical framework for combining site </w:delText>
        </w:r>
        <w:r w:rsidR="00EE3E5C" w:rsidRPr="00EE3E5C" w:rsidDel="00EE3E5C">
          <w:rPr>
            <w:rFonts w:ascii="Arial" w:hAnsi="Arial" w:cs="Arial"/>
            <w:b/>
            <w:i/>
            <w:color w:val="000000" w:themeColor="text1"/>
            <w:sz w:val="22"/>
            <w:szCs w:val="22"/>
          </w:rPr>
          <w:delText>K</w:delText>
        </w:r>
        <w:r w:rsidR="00EE3E5C" w:rsidRPr="00EE3E5C" w:rsidDel="00EE3E5C">
          <w:rPr>
            <w:rFonts w:ascii="Arial" w:hAnsi="Arial" w:cs="Arial"/>
            <w:b/>
            <w:color w:val="000000" w:themeColor="text1"/>
            <w:sz w:val="22"/>
            <w:szCs w:val="22"/>
            <w:vertAlign w:val="subscript"/>
          </w:rPr>
          <w:delText>D</w:delText>
        </w:r>
        <w:r w:rsidR="00EE3E5C" w:rsidRPr="00EE3E5C" w:rsidDel="00EE3E5C">
          <w:rPr>
            <w:rFonts w:ascii="Arial" w:hAnsi="Arial" w:cs="Arial"/>
            <w:b/>
            <w:color w:val="000000" w:themeColor="text1"/>
            <w:sz w:val="22"/>
            <w:szCs w:val="22"/>
          </w:rPr>
          <w:delText xml:space="preserve"> values to predict repression</w:delText>
        </w:r>
      </w:del>
    </w:p>
    <w:p w14:paraId="1104C837" w14:textId="2C157DFD" w:rsidR="00812F5C" w:rsidRDefault="00EE3E5C" w:rsidP="00EE3E5C">
      <w:pPr>
        <w:spacing w:line="360" w:lineRule="auto"/>
        <w:rPr>
          <w:ins w:id="149" w:author="David Bartel" w:date="2018-05-03T09:32:00Z"/>
          <w:rFonts w:ascii="Arial" w:hAnsi="Arial" w:cs="Arial"/>
          <w:color w:val="000000" w:themeColor="text1"/>
          <w:sz w:val="22"/>
          <w:szCs w:val="22"/>
        </w:rPr>
      </w:pPr>
      <w:del w:id="150" w:author="David Bartel" w:date="2018-05-03T08:59:00Z">
        <w:r w:rsidRPr="00EE3E5C" w:rsidDel="00EE3E5C">
          <w:rPr>
            <w:rFonts w:ascii="Arial" w:hAnsi="Arial" w:cs="Arial"/>
            <w:color w:val="000000" w:themeColor="text1"/>
            <w:sz w:val="22"/>
            <w:szCs w:val="22"/>
          </w:rPr>
          <w:delText xml:space="preserve">There have been several attempts </w:delText>
        </w:r>
      </w:del>
      <w:r w:rsidRPr="00EE3E5C">
        <w:rPr>
          <w:rFonts w:ascii="Arial" w:hAnsi="Arial" w:cs="Arial"/>
          <w:color w:val="000000" w:themeColor="text1"/>
          <w:sz w:val="22"/>
          <w:szCs w:val="22"/>
        </w:rPr>
        <w:t xml:space="preserve">to </w:t>
      </w:r>
      <w:del w:id="151" w:author="David Bartel" w:date="2018-05-03T09:03:00Z">
        <w:r w:rsidRPr="00EE3E5C" w:rsidDel="00956A09">
          <w:rPr>
            <w:rFonts w:ascii="Arial" w:hAnsi="Arial" w:cs="Arial"/>
            <w:color w:val="000000" w:themeColor="text1"/>
            <w:sz w:val="22"/>
            <w:szCs w:val="22"/>
          </w:rPr>
          <w:delText xml:space="preserve">predict </w:delText>
        </w:r>
      </w:del>
      <w:ins w:id="152" w:author="David Bartel" w:date="2018-05-03T09:03:00Z">
        <w:r w:rsidR="00956A09">
          <w:rPr>
            <w:rFonts w:ascii="Arial" w:hAnsi="Arial" w:cs="Arial"/>
            <w:color w:val="000000" w:themeColor="text1"/>
            <w:sz w:val="22"/>
            <w:szCs w:val="22"/>
          </w:rPr>
          <w:t>score</w:t>
        </w:r>
        <w:r w:rsidR="00956A09" w:rsidRPr="00EE3E5C">
          <w:rPr>
            <w:rFonts w:ascii="Arial" w:hAnsi="Arial" w:cs="Arial"/>
            <w:color w:val="000000" w:themeColor="text1"/>
            <w:sz w:val="22"/>
            <w:szCs w:val="22"/>
          </w:rPr>
          <w:t xml:space="preserve"> </w:t>
        </w:r>
      </w:ins>
      <w:r w:rsidRPr="00EE3E5C">
        <w:rPr>
          <w:rFonts w:ascii="Arial" w:hAnsi="Arial" w:cs="Arial"/>
          <w:color w:val="000000" w:themeColor="text1"/>
          <w:sz w:val="22"/>
          <w:szCs w:val="22"/>
        </w:rPr>
        <w:t xml:space="preserve">miRNA </w:t>
      </w:r>
      <w:ins w:id="153" w:author="David Bartel" w:date="2018-05-03T09:03:00Z">
        <w:r w:rsidR="00956A09">
          <w:rPr>
            <w:rFonts w:ascii="Arial" w:hAnsi="Arial" w:cs="Arial"/>
            <w:color w:val="000000" w:themeColor="text1"/>
            <w:sz w:val="22"/>
            <w:szCs w:val="22"/>
          </w:rPr>
          <w:t xml:space="preserve">target </w:t>
        </w:r>
      </w:ins>
      <w:del w:id="154" w:author="David Bartel" w:date="2018-05-03T09:03:00Z">
        <w:r w:rsidRPr="00EE3E5C" w:rsidDel="00956A09">
          <w:rPr>
            <w:rFonts w:ascii="Arial" w:hAnsi="Arial" w:cs="Arial"/>
            <w:color w:val="000000" w:themeColor="text1"/>
            <w:sz w:val="22"/>
            <w:szCs w:val="22"/>
          </w:rPr>
          <w:delText xml:space="preserve">efficacy </w:delText>
        </w:r>
      </w:del>
      <w:ins w:id="155" w:author="David Bartel" w:date="2018-05-03T09:03:00Z">
        <w:r w:rsidR="00956A09">
          <w:rPr>
            <w:rFonts w:ascii="Arial" w:hAnsi="Arial" w:cs="Arial"/>
            <w:color w:val="000000" w:themeColor="text1"/>
            <w:sz w:val="22"/>
            <w:szCs w:val="22"/>
          </w:rPr>
          <w:t xml:space="preserve">predictions based on </w:t>
        </w:r>
      </w:ins>
      <w:ins w:id="156" w:author="David Bartel" w:date="2018-05-03T09:04:00Z">
        <w:r w:rsidR="00956A09">
          <w:rPr>
            <w:rFonts w:ascii="Arial" w:hAnsi="Arial" w:cs="Arial"/>
            <w:color w:val="000000" w:themeColor="text1"/>
            <w:sz w:val="22"/>
            <w:szCs w:val="22"/>
          </w:rPr>
          <w:t xml:space="preserve">predicted occupancy </w:t>
        </w:r>
      </w:ins>
      <w:ins w:id="157" w:author="David Bartel" w:date="2018-05-03T09:05:00Z">
        <w:r w:rsidR="00956A09">
          <w:rPr>
            <w:rFonts w:ascii="Arial" w:hAnsi="Arial" w:cs="Arial"/>
            <w:color w:val="000000" w:themeColor="text1"/>
            <w:sz w:val="22"/>
            <w:szCs w:val="22"/>
          </w:rPr>
          <w:t>of the silencing complex</w:t>
        </w:r>
      </w:ins>
      <w:del w:id="158" w:author="David Bartel" w:date="2018-05-03T09:04:00Z">
        <w:r w:rsidRPr="00EE3E5C" w:rsidDel="00956A09">
          <w:rPr>
            <w:rFonts w:ascii="Arial" w:hAnsi="Arial" w:cs="Arial"/>
            <w:color w:val="000000" w:themeColor="text1"/>
            <w:sz w:val="22"/>
            <w:szCs w:val="22"/>
          </w:rPr>
          <w:delText>from binding affinity</w:delText>
        </w:r>
      </w:del>
      <w:r w:rsidRPr="00EE3E5C">
        <w:rPr>
          <w:rFonts w:ascii="Arial" w:hAnsi="Arial" w:cs="Arial"/>
          <w:color w:val="000000" w:themeColor="text1"/>
          <w:sz w:val="22"/>
          <w:szCs w:val="22"/>
        </w:rPr>
        <w:t xml:space="preserve"> </w:t>
      </w:r>
      <w:commentRangeStart w:id="159"/>
      <w:del w:id="160" w:author="David Bartel" w:date="2018-05-03T09:05:00Z">
        <w:r w:rsidRPr="00EE3E5C" w:rsidDel="00956A09">
          <w:rPr>
            <w:rFonts w:ascii="Arial" w:hAnsi="Arial" w:cs="Arial"/>
            <w:color w:val="000000" w:themeColor="text1"/>
            <w:sz w:val="22"/>
            <w:szCs w:val="22"/>
          </w:rPr>
          <w:fldChar w:fldCharType="begin" w:fldLock="1"/>
        </w:r>
        <w:r w:rsidRPr="00EE3E5C" w:rsidDel="00956A09">
          <w:rPr>
            <w:rFonts w:ascii="Arial" w:hAnsi="Arial" w:cs="Arial"/>
            <w:color w:val="000000" w:themeColor="text1"/>
            <w:sz w:val="22"/>
            <w:szCs w:val="22"/>
          </w:rPr>
          <w:delInstrText>ADDIN CSL_CITATION { "citationItems" : [ { "id" : "ITEM-1", "itemData" : { "DOI" : "10.1038/ng1536", "ISBN" : "1061-4036 (Print)", "ISSN" : "1061-4036", "PMID" : "15806104", "abstract" : "MicroRNAs are small noncoding RNAs that recognize and bind to partially complementary sites in the 3' untranslated regions of target genes in animals and, by unknown mechanisms, regulate protein production of the target transcript. Different combinations of microRNAs are expressed in different cell types and may coordinately regulate cell-specific target genes. Here, we present PicTar, a computational method for identifying common targets of microRNAs. Statistical tests using genome-wide alignments of eight vertebrate genomes, PicTar's ability to specifically recover published microRNA targets, and experimental validation of seven predicted targets suggest that PicTar has an excellent success rate in predicting targets for single microRNAs and for combinations of microRNAs. We find that vertebrate microRNAs target, on average, roughly 200 transcripts each. Furthermore, our results suggest widespread coordinate control executed by microRNAs. In particular, we experimentally validate common regulation of Mtpn by miR-375, miR-124 and let-7b and thus provide evidence for coordinate microRNA control in mammals.", "author" : [ { "dropping-particle" : "", "family" : "Krek", "given" : "Azra", "non-dropping-particle" : "", "parse-names" : false, "suffix" : "" }, { "dropping-particle" : "", "family" : "Gr\u00fcn", "given" : "Dominic", "non-dropping-particle" : "", "parse-names" : false, "suffix" : "" }, { "dropping-particle" : "", "family" : "Poy", "given" : "Matthew N", "non-dropping-particle" : "", "parse-names" : false, "suffix" : "" }, { "dropping-particle" : "", "family" : "Wolf", "given" : "Rachel", "non-dropping-particle" : "", "parse-names" : false, "suffix" : "" }, { "dropping-particle" : "", "family" : "Rosenberg", "given" : "Lauren", "non-dropping-particle" : "", "parse-names" : false, "suffix" : "" }, { "dropping-particle" : "", "family" : "Epstein", "given" : "Eric J", "non-dropping-particle" : "", "parse-names" : false, "suffix" : "" }, { "dropping-particle" : "", "family" : "MacMenamin", "given" : "Philip", "non-dropping-particle" : "", "parse-names" : false, "suffix" : "" }, { "dropping-particle" : "", "family" : "Piedade", "given" : "Isabelle", "non-dropping-particle" : "da", "parse-names" : false, "suffix" : "" }, { "dropping-particle" : "", "family" : "Gunsalus", "given" : "Kristin C", "non-dropping-particle" : "", "parse-names" : false, "suffix" : "" }, { "dropping-particle" : "", "family" : "Stoffel", "given" : "Markus", "non-dropping-particle" : "", "parse-names" : false, "suffix" : "" }, { "dropping-particle" : "", "family" : "Rajewsky", "given" : "Nikolaus", "non-dropping-particle" : "", "parse-names" : false, "suffix" : "" } ], "container-title" : "Nature genetics", "id" : "ITEM-1", "issue" : "5", "issued" : { "date-parts" : [ [ "2005" ] ] }, "note" : "PicTar", "page" : "495-500", "title" : "Combinatorial microRNA target predictions.", "type" : "article-journal", "volume" : "37" }, "uris" : [ "http://www.mendeley.com/documents/?uuid=380b597e-efb3-39e9-b2de-aefd3efdc5a0" ] }, { "id" : "ITEM-2", "itemData" : { "DOI" : "10.1038/s41467-017-02745-0", "ISSN" : "20411723", "PMID" : "29352242", "abstract" : "RNA binding proteins (RBP) and microRNAs (miRNAs) often bind sequences in 3\u2032 untranslated regions (UTRs) of mRNAs, and regulate stability and translation efficiency. With the identification of numerous RBPs and miRNAs, there is an urgent need for new technologies to dissect the function of the cis-acting elements of RBPs and miRNAs. We describe post-transcriptional regulatory element sequencing (PTRE-seq), a massively parallel method for assaying the target sequences of miRNAs and RBPs. We use PTRE-seq to dissect sequence preferences and interactions between miRNAs and RBPs. The binding sites for these effector molecules influenced different aspects of the RNA lifecycle: RNA stability, translation efficiency, and translation initiation. In some cases, post-transcriptional control is modular, with different factors acting independently of each other, while in other cases factors show specific epistatic interactions. The throughput, flexibility, and reproducibility of PTRE-seq make it a valuable tool to study post-transcriptional regulation by 3\u2032UTR elements.", "author" : [ { "dropping-particle" : "", "family" : "Cottrell", "given" : "Kyle A.", "non-dropping-particle" : "", "parse-names" : false, "suffix" : "" }, { "dropping-particle" : "", "family" : "Chaudhari", "given" : "Hemangi G.", "non-dropping-particle" : "", "parse-names" : false, "suffix" : "" }, { "dropping-particle" : "", "family" : "Cohen", "given" : "Barak A.", "non-dropping-particle" : "", "parse-names" : false, "suffix" : "" }, { "dropping-particle" : "", "family" : "Djuranovic", "given" : "Sergej", "non-dropping-particle" : "", "parse-names" : false, "suffix" : "" } ], "container-title" : "Nature Communications", "id" : "ITEM-2", "issue" : "1", "issued" : { "date-parts" : [ [ "2018" ] ] }, "title" : "PTRE-seq reveals mechanism and interactions of RNA binding proteins and miRNAs", "type" : "article-journal", "volume" : "9" }, "uris" : [ "http://www.mendeley.com/documents/?uuid=50d61087-cd09-4282-a571-7b0b73bfb67f" ] } ], "mendeley" : { "formattedCitation" : "(Cottrell, Chaudhari, Cohen, &amp; Djuranovic, 2018; Krek et al., 2005)", "plainTextFormattedCitation" : "(Cottrell, Chaudhari, Cohen, &amp; Djuranovic, 2018; Krek et al., 2005)", "previouslyFormattedCitation" : "(Cottrell, Chaudhari, Cohen, &amp; Djuranovic, 2018; Krek et al., 2005)" }, "properties" : {  }, "schema" : "https://github.com/citation-style-language/schema/raw/master/csl-citation.json" }</w:delInstrText>
        </w:r>
        <w:r w:rsidRPr="00EE3E5C" w:rsidDel="00956A09">
          <w:rPr>
            <w:rFonts w:ascii="Arial" w:hAnsi="Arial" w:cs="Arial"/>
            <w:color w:val="000000" w:themeColor="text1"/>
            <w:sz w:val="22"/>
            <w:szCs w:val="22"/>
          </w:rPr>
          <w:fldChar w:fldCharType="separate"/>
        </w:r>
        <w:r w:rsidRPr="00EE3E5C" w:rsidDel="00956A09">
          <w:rPr>
            <w:rFonts w:ascii="Arial" w:hAnsi="Arial" w:cs="Arial"/>
            <w:color w:val="000000" w:themeColor="text1"/>
            <w:sz w:val="22"/>
            <w:szCs w:val="22"/>
          </w:rPr>
          <w:delText>(Cottrell, Chaudhari, Cohen, &amp; Djuranovic, 2018; Krek et al., 2005)</w:delText>
        </w:r>
        <w:r w:rsidRPr="00EE3E5C" w:rsidDel="00956A09">
          <w:rPr>
            <w:rFonts w:ascii="Arial" w:hAnsi="Arial" w:cs="Arial"/>
            <w:color w:val="000000" w:themeColor="text1"/>
            <w:sz w:val="22"/>
            <w:szCs w:val="22"/>
          </w:rPr>
          <w:fldChar w:fldCharType="end"/>
        </w:r>
      </w:del>
      <w:commentRangeEnd w:id="159"/>
      <w:ins w:id="161" w:author="David Bartel" w:date="2018-05-03T09:05:00Z">
        <w:r w:rsidR="00956A09" w:rsidRPr="00EE3E5C">
          <w:rPr>
            <w:rFonts w:ascii="Arial" w:hAnsi="Arial" w:cs="Arial"/>
            <w:color w:val="000000" w:themeColor="text1"/>
            <w:sz w:val="22"/>
            <w:szCs w:val="22"/>
          </w:rPr>
          <w:fldChar w:fldCharType="begin" w:fldLock="1"/>
        </w:r>
        <w:r w:rsidR="00956A09" w:rsidRPr="00EE3E5C">
          <w:rPr>
            <w:rFonts w:ascii="Arial" w:hAnsi="Arial" w:cs="Arial"/>
            <w:color w:val="000000" w:themeColor="text1"/>
            <w:sz w:val="22"/>
            <w:szCs w:val="22"/>
          </w:rPr>
          <w:instrText>ADDIN CSL_CITATION { "citationItems" : [ { "id" : "ITEM-1", "itemData" : { "DOI" : "10.1038/ng1536", "ISBN" : "1061-4036 (Print)", "ISSN" : "1061-4036", "PMID" : "15806104", "abstract" : "MicroRNAs are small noncoding RNAs that recognize and bind to partially complementary sites in the 3' untranslated regions of target genes in animals and, by unknown mechanisms, regulate protein production of the target transcript. Different combinations of microRNAs are expressed in different cell types and may coordinately regulate cell-specific target genes. Here, we present PicTar, a computational method for identifying common targets of microRNAs. Statistical tests using genome-wide alignments of eight vertebrate genomes, PicTar's ability to specifically recover published microRNA targets, and experimental validation of seven predicted targets suggest that PicTar has an excellent success rate in predicting targets for single microRNAs and for combinations of microRNAs. We find that vertebrate microRNAs target, on average, roughly 200 transcripts each. Furthermore, our results suggest widespread coordinate control executed by microRNAs. In particular, we experimentally validate common regulation of Mtpn by miR-375, miR-124 and let-7b and thus provide evidence for coordinate microRNA control in mammals.", "author" : [ { "dropping-particle" : "", "family" : "Krek", "given" : "Azra", "non-dropping-particle" : "", "parse-names" : false, "suffix" : "" }, { "dropping-particle" : "", "family" : "Gr\u00fcn", "given" : "Dominic", "non-dropping-particle" : "", "parse-names" : false, "suffix" : "" }, { "dropping-particle" : "", "family" : "Poy", "given" : "Matthew N", "non-dropping-particle" : "", "parse-names" : false, "suffix" : "" }, { "dropping-particle" : "", "family" : "Wolf", "given" : "Rachel", "non-dropping-particle" : "", "parse-names" : false, "suffix" : "" }, { "dropping-particle" : "", "family" : "Rosenberg", "given" : "Lauren", "non-dropping-particle" : "", "parse-names" : false, "suffix" : "" }, { "dropping-particle" : "", "family" : "Epstein", "given" : "Eric J", "non-dropping-particle" : "", "parse-names" : false, "suffix" : "" }, { "dropping-particle" : "", "family" : "MacMenamin", "given" : "Philip", "non-dropping-particle" : "", "parse-names" : false, "suffix" : "" }, { "dropping-particle" : "", "family" : "Piedade", "given" : "Isabelle", "non-dropping-particle" : "da", "parse-names" : false, "suffix" : "" }, { "dropping-particle" : "", "family" : "Gunsalus", "given" : "Kristin C", "non-dropping-particle" : "", "parse-names" : false, "suffix" : "" }, { "dropping-particle" : "", "family" : "Stoffel", "given" : "Markus", "non-dropping-particle" : "", "parse-names" : false, "suffix" : "" }, { "dropping-particle" : "", "family" : "Rajewsky", "given" : "Nikolaus", "non-dropping-particle" : "", "parse-names" : false, "suffix" : "" } ], "container-title" : "Nature genetics", "id" : "ITEM-1", "issue" : "5", "issued" : { "date-parts" : [ [ "2005" ] ] }, "note" : "PicTar", "page" : "495-500", "title" : "Combinatorial microRNA target predictions.", "type" : "article-journal", "volume" : "37" }, "uris" : [ "http://www.mendeley.com/documents/?uuid=380b597e-efb3-39e9-b2de-aefd3efdc5a0" ] }, { "id" : "ITEM-2", "itemData" : { "DOI" : "10.1038/s41467-017-02745-0", "ISSN" : "20411723", "PMID" : "29352242", "abstract" : "RNA binding proteins (RBP) and microRNAs (miRNAs) often bind sequences in 3\u2032 untranslated regions (UTRs) of mRNAs, and regulate stability and translation efficiency. With the identification of numerous RBPs and miRNAs, there is an urgent need for new technologies to dissect the function of the cis-acting elements of RBPs and miRNAs. We describe post-transcriptional regulatory element sequencing (PTRE-seq), a massively parallel method for assaying the target sequences of miRNAs and RBPs. We use PTRE-seq to dissect sequence preferences and interactions between miRNAs and RBPs. The binding sites for these effector molecules influenced different aspects of the RNA lifecycle: RNA stability, translation efficiency, and translation initiation. In some cases, post-transcriptional control is modular, with different factors acting independently of each other, while in other cases factors show specific epistatic interactions. The throughput, flexibility, and reproducibility of PTRE-seq make it a valuable tool to study post-transcriptional regulation by 3\u2032UTR elements.", "author" : [ { "dropping-particle" : "", "family" : "Cottrell", "given" : "Kyle A.", "non-dropping-particle" : "", "parse-names" : false, "suffix" : "" }, { "dropping-particle" : "", "family" : "Chaudhari", "given" : "Hemangi G.", "non-dropping-particle" : "", "parse-names" : false, "suffix" : "" }, { "dropping-particle" : "", "family" : "Cohen", "given" : "Barak A.", "non-dropping-particle" : "", "parse-names" : false, "suffix" : "" }, { "dropping-particle" : "", "family" : "Djuranovic", "given" : "Sergej", "non-dropping-particle" : "", "parse-names" : false, "suffix" : "" } ], "container-title" : "Nature Communications", "id" : "ITEM-2", "issue" : "1", "issued" : { "date-parts" : [ [ "2018" ] ] }, "title" : "PTRE-seq reveals mechanism and interactions of RNA binding proteins and miRNAs", "type" : "article-journal", "volume" : "9" }, "uris" : [ "http://www.mendeley.com/documents/?uuid=50d61087-cd09-4282-a571-7b0b73bfb67f" ] } ], "mendeley" : { "formattedCitation" : "(Cottrell, Chaudhari, Cohen, &amp; Djuranovic, 2018; Krek et al., 2005)", "plainTextFormattedCitation" : "(Cottrell, Chaudhari, Cohen, &amp; Djuranovic, 2018; Krek et al., 2005)", "previouslyFormattedCitation" : "(Cottrell, Chaudhari, Cohen, &amp; Djuranovic, 2018; Krek et al., 2005)" }, "properties" : {  }, "schema" : "https://github.com/citation-style-language/schema/raw/master/csl-citation.json" }</w:instrText>
        </w:r>
        <w:r w:rsidR="00956A09" w:rsidRPr="00EE3E5C">
          <w:rPr>
            <w:rFonts w:ascii="Arial" w:hAnsi="Arial" w:cs="Arial"/>
            <w:color w:val="000000" w:themeColor="text1"/>
            <w:sz w:val="22"/>
            <w:szCs w:val="22"/>
          </w:rPr>
          <w:fldChar w:fldCharType="separate"/>
        </w:r>
        <w:r w:rsidR="00956A09">
          <w:rPr>
            <w:rFonts w:ascii="Arial" w:hAnsi="Arial" w:cs="Arial"/>
            <w:color w:val="000000" w:themeColor="text1"/>
            <w:sz w:val="22"/>
            <w:szCs w:val="22"/>
          </w:rPr>
          <w:t>(</w:t>
        </w:r>
        <w:r w:rsidR="00956A09" w:rsidRPr="00EE3E5C">
          <w:rPr>
            <w:rFonts w:ascii="Arial" w:hAnsi="Arial" w:cs="Arial"/>
            <w:color w:val="000000" w:themeColor="text1"/>
            <w:sz w:val="22"/>
            <w:szCs w:val="22"/>
          </w:rPr>
          <w:t>Krek et al., 2005)</w:t>
        </w:r>
        <w:r w:rsidR="00956A09" w:rsidRPr="00EE3E5C">
          <w:rPr>
            <w:rFonts w:ascii="Arial" w:hAnsi="Arial" w:cs="Arial"/>
            <w:color w:val="000000" w:themeColor="text1"/>
            <w:sz w:val="22"/>
            <w:szCs w:val="22"/>
          </w:rPr>
          <w:fldChar w:fldCharType="end"/>
        </w:r>
      </w:ins>
      <w:r w:rsidRPr="00EE3E5C">
        <w:rPr>
          <w:rFonts w:ascii="Arial" w:hAnsi="Arial" w:cs="Arial"/>
          <w:color w:val="000000" w:themeColor="text1"/>
          <w:sz w:val="22"/>
          <w:szCs w:val="22"/>
        </w:rPr>
        <w:commentReference w:id="159"/>
      </w:r>
      <w:r w:rsidRPr="00EE3E5C">
        <w:rPr>
          <w:rFonts w:ascii="Arial" w:hAnsi="Arial" w:cs="Arial"/>
          <w:color w:val="000000" w:themeColor="text1"/>
          <w:sz w:val="22"/>
          <w:szCs w:val="22"/>
        </w:rPr>
        <w:t xml:space="preserve">. </w:t>
      </w:r>
      <w:del w:id="162" w:author="David Bartel" w:date="2018-05-03T09:00:00Z">
        <w:r w:rsidRPr="00EE3E5C" w:rsidDel="00EE3E5C">
          <w:rPr>
            <w:rFonts w:ascii="Arial" w:hAnsi="Arial" w:cs="Arial"/>
            <w:color w:val="000000" w:themeColor="text1"/>
            <w:sz w:val="22"/>
            <w:szCs w:val="22"/>
          </w:rPr>
          <w:delText>These methods need</w:delText>
        </w:r>
      </w:del>
      <w:ins w:id="163" w:author="David Bartel" w:date="2018-05-03T09:00:00Z">
        <w:r>
          <w:rPr>
            <w:rFonts w:ascii="Arial" w:hAnsi="Arial" w:cs="Arial"/>
            <w:color w:val="000000" w:themeColor="text1"/>
            <w:sz w:val="22"/>
            <w:szCs w:val="22"/>
          </w:rPr>
          <w:t xml:space="preserve">However, </w:t>
        </w:r>
      </w:ins>
      <w:ins w:id="164" w:author="David Bartel" w:date="2018-05-03T09:29:00Z">
        <w:r w:rsidR="0026511C">
          <w:rPr>
            <w:rFonts w:ascii="Arial" w:hAnsi="Arial" w:cs="Arial"/>
            <w:color w:val="000000" w:themeColor="text1"/>
            <w:sz w:val="22"/>
            <w:szCs w:val="22"/>
          </w:rPr>
          <w:t>approach</w:t>
        </w:r>
      </w:ins>
      <w:ins w:id="165" w:author="David Bartel" w:date="2018-05-03T10:34:00Z">
        <w:r w:rsidR="001076A4">
          <w:rPr>
            <w:rFonts w:ascii="Arial" w:hAnsi="Arial" w:cs="Arial"/>
            <w:color w:val="000000" w:themeColor="text1"/>
            <w:sz w:val="22"/>
            <w:szCs w:val="22"/>
          </w:rPr>
          <w:t>es</w:t>
        </w:r>
      </w:ins>
      <w:ins w:id="166" w:author="David Bartel" w:date="2018-05-03T09:29:00Z">
        <w:r w:rsidR="0026511C">
          <w:rPr>
            <w:rFonts w:ascii="Arial" w:hAnsi="Arial" w:cs="Arial"/>
            <w:color w:val="000000" w:themeColor="text1"/>
            <w:sz w:val="22"/>
            <w:szCs w:val="22"/>
          </w:rPr>
          <w:t xml:space="preserve"> in which </w:t>
        </w:r>
      </w:ins>
      <w:ins w:id="167" w:author="David Bartel" w:date="2018-05-03T09:08:00Z">
        <w:r w:rsidR="00535173">
          <w:rPr>
            <w:rFonts w:ascii="Arial" w:hAnsi="Arial" w:cs="Arial"/>
            <w:color w:val="000000" w:themeColor="text1"/>
            <w:sz w:val="22"/>
            <w:szCs w:val="22"/>
          </w:rPr>
          <w:t>computational model</w:t>
        </w:r>
      </w:ins>
      <w:ins w:id="168" w:author="David Bartel" w:date="2018-05-03T10:34:00Z">
        <w:r w:rsidR="001076A4">
          <w:rPr>
            <w:rFonts w:ascii="Arial" w:hAnsi="Arial" w:cs="Arial"/>
            <w:color w:val="000000" w:themeColor="text1"/>
            <w:sz w:val="22"/>
            <w:szCs w:val="22"/>
          </w:rPr>
          <w:t>s</w:t>
        </w:r>
      </w:ins>
      <w:ins w:id="169" w:author="David Bartel" w:date="2018-05-03T09:19:00Z">
        <w:r w:rsidR="0026511C">
          <w:rPr>
            <w:rFonts w:ascii="Arial" w:hAnsi="Arial" w:cs="Arial"/>
            <w:color w:val="000000" w:themeColor="text1"/>
            <w:sz w:val="22"/>
            <w:szCs w:val="22"/>
          </w:rPr>
          <w:t xml:space="preserve"> </w:t>
        </w:r>
      </w:ins>
      <w:ins w:id="170" w:author="David Bartel" w:date="2018-05-03T10:34:00Z">
        <w:r w:rsidR="001076A4">
          <w:rPr>
            <w:rFonts w:ascii="Arial" w:hAnsi="Arial" w:cs="Arial"/>
            <w:color w:val="000000" w:themeColor="text1"/>
            <w:sz w:val="22"/>
            <w:szCs w:val="22"/>
          </w:rPr>
          <w:t>are</w:t>
        </w:r>
      </w:ins>
      <w:ins w:id="171" w:author="David Bartel" w:date="2018-05-03T09:19:00Z">
        <w:r w:rsidR="0026511C">
          <w:rPr>
            <w:rFonts w:ascii="Arial" w:hAnsi="Arial" w:cs="Arial"/>
            <w:color w:val="000000" w:themeColor="text1"/>
            <w:sz w:val="22"/>
            <w:szCs w:val="22"/>
          </w:rPr>
          <w:t xml:space="preserve"> fit</w:t>
        </w:r>
      </w:ins>
      <w:ins w:id="172" w:author="David Bartel" w:date="2018-05-03T09:08:00Z">
        <w:r w:rsidR="00535173">
          <w:rPr>
            <w:rFonts w:ascii="Arial" w:hAnsi="Arial" w:cs="Arial"/>
            <w:color w:val="000000" w:themeColor="text1"/>
            <w:sz w:val="22"/>
            <w:szCs w:val="22"/>
          </w:rPr>
          <w:t xml:space="preserve"> to </w:t>
        </w:r>
      </w:ins>
      <w:ins w:id="173" w:author="David Bartel" w:date="2018-05-03T09:20:00Z">
        <w:r w:rsidR="00E2439B">
          <w:rPr>
            <w:rFonts w:ascii="Arial" w:hAnsi="Arial" w:cs="Arial"/>
            <w:color w:val="000000" w:themeColor="text1"/>
            <w:sz w:val="22"/>
            <w:szCs w:val="22"/>
          </w:rPr>
          <w:t>expression</w:t>
        </w:r>
      </w:ins>
      <w:ins w:id="174" w:author="David Bartel" w:date="2018-05-03T09:09:00Z">
        <w:r w:rsidR="00535173">
          <w:rPr>
            <w:rFonts w:ascii="Arial" w:hAnsi="Arial" w:cs="Arial"/>
            <w:color w:val="000000" w:themeColor="text1"/>
            <w:sz w:val="22"/>
            <w:szCs w:val="22"/>
          </w:rPr>
          <w:t xml:space="preserve"> changes observed upon introducing </w:t>
        </w:r>
      </w:ins>
      <w:ins w:id="175" w:author="David Bartel" w:date="2018-05-03T09:10:00Z">
        <w:r w:rsidR="00535173">
          <w:rPr>
            <w:rFonts w:ascii="Arial" w:hAnsi="Arial" w:cs="Arial"/>
            <w:color w:val="000000" w:themeColor="text1"/>
            <w:sz w:val="22"/>
            <w:szCs w:val="22"/>
          </w:rPr>
          <w:t>miRNA</w:t>
        </w:r>
      </w:ins>
      <w:ins w:id="176" w:author="David Bartel" w:date="2018-05-03T09:11:00Z">
        <w:r w:rsidR="001076A4">
          <w:rPr>
            <w:rFonts w:ascii="Arial" w:hAnsi="Arial" w:cs="Arial"/>
            <w:color w:val="000000" w:themeColor="text1"/>
            <w:sz w:val="22"/>
            <w:szCs w:val="22"/>
          </w:rPr>
          <w:t>s have</w:t>
        </w:r>
        <w:r w:rsidR="001843F6">
          <w:rPr>
            <w:rFonts w:ascii="Arial" w:hAnsi="Arial" w:cs="Arial"/>
            <w:color w:val="000000" w:themeColor="text1"/>
            <w:sz w:val="22"/>
            <w:szCs w:val="22"/>
          </w:rPr>
          <w:t xml:space="preserve"> yielded more accurate </w:t>
        </w:r>
      </w:ins>
      <w:ins w:id="177" w:author="David Bartel" w:date="2018-05-06T09:05:00Z">
        <w:r w:rsidR="00D6458C">
          <w:rPr>
            <w:rFonts w:ascii="Arial" w:hAnsi="Arial" w:cs="Arial"/>
            <w:color w:val="000000" w:themeColor="text1"/>
            <w:sz w:val="22"/>
            <w:szCs w:val="22"/>
          </w:rPr>
          <w:t>ranking</w:t>
        </w:r>
      </w:ins>
      <w:ins w:id="178" w:author="David Bartel" w:date="2018-05-03T09:11:00Z">
        <w:r w:rsidR="001843F6">
          <w:rPr>
            <w:rFonts w:ascii="Arial" w:hAnsi="Arial" w:cs="Arial"/>
            <w:color w:val="000000" w:themeColor="text1"/>
            <w:sz w:val="22"/>
            <w:szCs w:val="22"/>
          </w:rPr>
          <w:t xml:space="preserve"> of targeting efficacy</w:t>
        </w:r>
      </w:ins>
      <w:ins w:id="179" w:author="David Bartel" w:date="2018-05-03T09:17:00Z">
        <w:r w:rsidR="00E2439B">
          <w:rPr>
            <w:rFonts w:ascii="Arial" w:hAnsi="Arial" w:cs="Arial"/>
            <w:color w:val="000000" w:themeColor="text1"/>
            <w:sz w:val="22"/>
            <w:szCs w:val="22"/>
          </w:rPr>
          <w:t xml:space="preserve"> (Bartel</w:t>
        </w:r>
        <w:proofErr w:type="gramStart"/>
        <w:r w:rsidR="00E2439B">
          <w:rPr>
            <w:rFonts w:ascii="Arial" w:hAnsi="Arial" w:cs="Arial"/>
            <w:color w:val="000000" w:themeColor="text1"/>
            <w:sz w:val="22"/>
            <w:szCs w:val="22"/>
          </w:rPr>
          <w:t>2009;Agarwal</w:t>
        </w:r>
        <w:proofErr w:type="gramEnd"/>
        <w:r w:rsidR="00E2439B">
          <w:rPr>
            <w:rFonts w:ascii="Arial" w:hAnsi="Arial" w:cs="Arial"/>
            <w:color w:val="000000" w:themeColor="text1"/>
            <w:sz w:val="22"/>
            <w:szCs w:val="22"/>
          </w:rPr>
          <w:t>2015)</w:t>
        </w:r>
      </w:ins>
      <w:ins w:id="180" w:author="David Bartel" w:date="2018-05-03T09:20:00Z">
        <w:r w:rsidR="00E2439B">
          <w:rPr>
            <w:rFonts w:ascii="Arial" w:hAnsi="Arial" w:cs="Arial"/>
            <w:color w:val="000000" w:themeColor="text1"/>
            <w:sz w:val="22"/>
            <w:szCs w:val="22"/>
          </w:rPr>
          <w:t>. We reasoned that the</w:t>
        </w:r>
      </w:ins>
      <w:ins w:id="181" w:author="David Bartel" w:date="2018-05-03T09:21:00Z">
        <w:r w:rsidR="00A204EB">
          <w:rPr>
            <w:rFonts w:ascii="Arial" w:hAnsi="Arial" w:cs="Arial"/>
            <w:color w:val="000000" w:themeColor="text1"/>
            <w:sz w:val="22"/>
            <w:szCs w:val="22"/>
          </w:rPr>
          <w:t>se</w:t>
        </w:r>
      </w:ins>
      <w:ins w:id="182" w:author="David Bartel" w:date="2018-05-03T09:20:00Z">
        <w:r w:rsidR="00E2439B">
          <w:rPr>
            <w:rFonts w:ascii="Arial" w:hAnsi="Arial" w:cs="Arial"/>
            <w:color w:val="000000" w:themeColor="text1"/>
            <w:sz w:val="22"/>
            <w:szCs w:val="22"/>
          </w:rPr>
          <w:t xml:space="preserve"> more accu</w:t>
        </w:r>
        <w:r w:rsidR="00A204EB">
          <w:rPr>
            <w:rFonts w:ascii="Arial" w:hAnsi="Arial" w:cs="Arial"/>
            <w:color w:val="000000" w:themeColor="text1"/>
            <w:sz w:val="22"/>
            <w:szCs w:val="22"/>
          </w:rPr>
          <w:t xml:space="preserve">rate </w:t>
        </w:r>
      </w:ins>
      <w:ins w:id="183" w:author="David Bartel" w:date="2018-05-06T09:06:00Z">
        <w:r w:rsidR="00DE34B2">
          <w:rPr>
            <w:rFonts w:ascii="Arial" w:hAnsi="Arial" w:cs="Arial"/>
            <w:color w:val="000000" w:themeColor="text1"/>
            <w:sz w:val="22"/>
            <w:szCs w:val="22"/>
          </w:rPr>
          <w:t>rankings</w:t>
        </w:r>
      </w:ins>
      <w:ins w:id="184" w:author="David Bartel" w:date="2018-05-03T09:20:00Z">
        <w:r w:rsidR="00A204EB">
          <w:rPr>
            <w:rFonts w:ascii="Arial" w:hAnsi="Arial" w:cs="Arial"/>
            <w:color w:val="000000" w:themeColor="text1"/>
            <w:sz w:val="22"/>
            <w:szCs w:val="22"/>
          </w:rPr>
          <w:t xml:space="preserve"> might </w:t>
        </w:r>
      </w:ins>
      <w:ins w:id="185" w:author="David Bartel" w:date="2018-05-03T09:22:00Z">
        <w:r w:rsidR="00A204EB">
          <w:rPr>
            <w:rFonts w:ascii="Arial" w:hAnsi="Arial" w:cs="Arial"/>
            <w:color w:val="000000" w:themeColor="text1"/>
            <w:sz w:val="22"/>
            <w:szCs w:val="22"/>
          </w:rPr>
          <w:t>be attributable to the ability to train on experimental data</w:t>
        </w:r>
      </w:ins>
      <w:ins w:id="186" w:author="David Bartel" w:date="2018-05-03T09:15:00Z">
        <w:r w:rsidR="001843F6">
          <w:rPr>
            <w:rFonts w:ascii="Arial" w:hAnsi="Arial" w:cs="Arial"/>
            <w:color w:val="000000" w:themeColor="text1"/>
            <w:sz w:val="22"/>
            <w:szCs w:val="22"/>
          </w:rPr>
          <w:t xml:space="preserve"> </w:t>
        </w:r>
      </w:ins>
      <w:ins w:id="187" w:author="David Bartel" w:date="2018-05-03T09:22:00Z">
        <w:r w:rsidR="00A204EB">
          <w:rPr>
            <w:rFonts w:ascii="Arial" w:hAnsi="Arial" w:cs="Arial"/>
            <w:color w:val="000000" w:themeColor="text1"/>
            <w:sz w:val="22"/>
            <w:szCs w:val="22"/>
          </w:rPr>
          <w:t>rather than having to rely</w:t>
        </w:r>
      </w:ins>
      <w:del w:id="188" w:author="David Bartel" w:date="2018-05-03T09:22:00Z">
        <w:r w:rsidRPr="00EE3E5C" w:rsidDel="00A204EB">
          <w:rPr>
            <w:rFonts w:ascii="Arial" w:hAnsi="Arial" w:cs="Arial"/>
            <w:color w:val="000000" w:themeColor="text1"/>
            <w:sz w:val="22"/>
            <w:szCs w:val="22"/>
          </w:rPr>
          <w:delText xml:space="preserve"> to rely</w:delText>
        </w:r>
      </w:del>
      <w:r w:rsidRPr="00EE3E5C">
        <w:rPr>
          <w:rFonts w:ascii="Arial" w:hAnsi="Arial" w:cs="Arial"/>
          <w:color w:val="000000" w:themeColor="text1"/>
          <w:sz w:val="22"/>
          <w:szCs w:val="22"/>
        </w:rPr>
        <w:t xml:space="preserve"> on nearest-neighbor or similar free</w:t>
      </w:r>
      <w:ins w:id="189" w:author="David Bartel" w:date="2018-05-03T10:36:00Z">
        <w:r w:rsidR="001076A4">
          <w:rPr>
            <w:rFonts w:ascii="Arial" w:hAnsi="Arial" w:cs="Arial"/>
            <w:color w:val="000000" w:themeColor="text1"/>
            <w:sz w:val="22"/>
            <w:szCs w:val="22"/>
          </w:rPr>
          <w:t>-</w:t>
        </w:r>
      </w:ins>
      <w:del w:id="190" w:author="David Bartel" w:date="2018-05-03T10:36:00Z">
        <w:r w:rsidRPr="00EE3E5C" w:rsidDel="001076A4">
          <w:rPr>
            <w:rFonts w:ascii="Arial" w:hAnsi="Arial" w:cs="Arial"/>
            <w:color w:val="000000" w:themeColor="text1"/>
            <w:sz w:val="22"/>
            <w:szCs w:val="22"/>
          </w:rPr>
          <w:delText xml:space="preserve"> </w:delText>
        </w:r>
      </w:del>
      <w:r w:rsidRPr="00EE3E5C">
        <w:rPr>
          <w:rFonts w:ascii="Arial" w:hAnsi="Arial" w:cs="Arial"/>
          <w:color w:val="000000" w:themeColor="text1"/>
          <w:sz w:val="22"/>
          <w:szCs w:val="22"/>
        </w:rPr>
        <w:t>energy models to approximate miRNA</w:t>
      </w:r>
      <w:del w:id="191" w:author="David Bartel" w:date="2018-05-03T09:23:00Z">
        <w:r w:rsidRPr="00EE3E5C" w:rsidDel="00A204EB">
          <w:rPr>
            <w:rFonts w:ascii="Arial" w:hAnsi="Arial" w:cs="Arial"/>
            <w:color w:val="000000" w:themeColor="text1"/>
            <w:sz w:val="22"/>
            <w:szCs w:val="22"/>
          </w:rPr>
          <w:delText>-</w:delText>
        </w:r>
      </w:del>
      <w:ins w:id="192" w:author="David Bartel" w:date="2018-05-03T09:23:00Z">
        <w:r w:rsidR="00A204EB">
          <w:rPr>
            <w:rFonts w:ascii="Arial" w:hAnsi="Arial" w:cs="Arial"/>
            <w:color w:val="000000" w:themeColor="text1"/>
            <w:sz w:val="22"/>
            <w:szCs w:val="22"/>
          </w:rPr>
          <w:t>–</w:t>
        </w:r>
      </w:ins>
      <w:r w:rsidRPr="00EE3E5C">
        <w:rPr>
          <w:rFonts w:ascii="Arial" w:hAnsi="Arial" w:cs="Arial"/>
          <w:color w:val="000000" w:themeColor="text1"/>
          <w:sz w:val="22"/>
          <w:szCs w:val="22"/>
        </w:rPr>
        <w:t xml:space="preserve">target affinities. </w:t>
      </w:r>
      <w:ins w:id="193" w:author="David Bartel" w:date="2018-05-03T09:24:00Z">
        <w:r w:rsidR="00A204EB">
          <w:rPr>
            <w:rFonts w:ascii="Arial" w:hAnsi="Arial" w:cs="Arial"/>
            <w:color w:val="000000" w:themeColor="text1"/>
            <w:sz w:val="22"/>
            <w:szCs w:val="22"/>
          </w:rPr>
          <w:t xml:space="preserve">With this in mind, we </w:t>
        </w:r>
      </w:ins>
      <w:ins w:id="194" w:author="David Bartel" w:date="2018-05-03T09:25:00Z">
        <w:r w:rsidR="00A204EB">
          <w:rPr>
            <w:rFonts w:ascii="Arial" w:hAnsi="Arial" w:cs="Arial"/>
            <w:color w:val="000000" w:themeColor="text1"/>
            <w:sz w:val="22"/>
            <w:szCs w:val="22"/>
          </w:rPr>
          <w:t xml:space="preserve">returned to the biochemical framework to </w:t>
        </w:r>
      </w:ins>
      <w:ins w:id="195" w:author="David Bartel" w:date="2018-05-03T09:31:00Z">
        <w:r w:rsidR="0026511C">
          <w:rPr>
            <w:rFonts w:ascii="Arial" w:hAnsi="Arial" w:cs="Arial"/>
            <w:color w:val="000000" w:themeColor="text1"/>
            <w:sz w:val="22"/>
            <w:szCs w:val="22"/>
          </w:rPr>
          <w:t>examine</w:t>
        </w:r>
      </w:ins>
      <w:ins w:id="196" w:author="David Bartel" w:date="2018-05-03T09:25:00Z">
        <w:r w:rsidR="00A204EB">
          <w:rPr>
            <w:rFonts w:ascii="Arial" w:hAnsi="Arial" w:cs="Arial"/>
            <w:color w:val="000000" w:themeColor="text1"/>
            <w:sz w:val="22"/>
            <w:szCs w:val="22"/>
          </w:rPr>
          <w:t xml:space="preserve"> its performance</w:t>
        </w:r>
      </w:ins>
      <w:ins w:id="197" w:author="David Bartel" w:date="2018-05-03T10:02:00Z">
        <w:r w:rsidR="00B2516E">
          <w:rPr>
            <w:rFonts w:ascii="Arial" w:hAnsi="Arial" w:cs="Arial"/>
            <w:color w:val="000000" w:themeColor="text1"/>
            <w:sz w:val="22"/>
            <w:szCs w:val="22"/>
          </w:rPr>
          <w:t>,</w:t>
        </w:r>
      </w:ins>
      <w:ins w:id="198" w:author="David Bartel" w:date="2018-05-03T09:25:00Z">
        <w:r w:rsidR="00A204EB">
          <w:rPr>
            <w:rFonts w:ascii="Arial" w:hAnsi="Arial" w:cs="Arial"/>
            <w:color w:val="000000" w:themeColor="text1"/>
            <w:sz w:val="22"/>
            <w:szCs w:val="22"/>
          </w:rPr>
          <w:t xml:space="preserve"> now that we had </w:t>
        </w:r>
      </w:ins>
      <w:ins w:id="199" w:author="David Bartel" w:date="2018-05-03T09:27:00Z">
        <w:r w:rsidR="0026511C">
          <w:rPr>
            <w:rFonts w:ascii="Arial" w:hAnsi="Arial" w:cs="Arial"/>
            <w:color w:val="000000" w:themeColor="text1"/>
            <w:sz w:val="22"/>
            <w:szCs w:val="22"/>
          </w:rPr>
          <w:t>an exhaustive set of</w:t>
        </w:r>
      </w:ins>
      <w:del w:id="200" w:author="David Bartel" w:date="2018-05-03T09:23:00Z">
        <w:r w:rsidR="00E06D03" w:rsidRPr="00EE3E5C" w:rsidDel="00A204EB">
          <w:rPr>
            <w:rFonts w:ascii="Arial" w:hAnsi="Arial" w:cs="Arial"/>
            <w:color w:val="000000" w:themeColor="text1"/>
            <w:sz w:val="22"/>
            <w:szCs w:val="22"/>
          </w:rPr>
          <w:delText xml:space="preserve"> </w:delText>
        </w:r>
      </w:del>
      <w:del w:id="201" w:author="David Bartel" w:date="2018-05-03T09:27:00Z">
        <w:r w:rsidR="00E06D03" w:rsidRPr="00E06D03" w:rsidDel="0026511C">
          <w:rPr>
            <w:rFonts w:ascii="Arial" w:hAnsi="Arial" w:cs="Arial"/>
            <w:color w:val="000000" w:themeColor="text1"/>
            <w:sz w:val="22"/>
            <w:szCs w:val="22"/>
          </w:rPr>
          <w:delText>However, we are now equipped to apply a biochemical model of miRNA targeting using</w:delText>
        </w:r>
      </w:del>
      <w:r w:rsidR="00E06D03" w:rsidRPr="00E06D03">
        <w:rPr>
          <w:rFonts w:ascii="Arial" w:hAnsi="Arial" w:cs="Arial"/>
          <w:color w:val="000000" w:themeColor="text1"/>
          <w:sz w:val="22"/>
          <w:szCs w:val="22"/>
        </w:rPr>
        <w:t xml:space="preserve"> measured </w:t>
      </w:r>
      <w:r w:rsidR="00E06D03" w:rsidRPr="00E06D03">
        <w:rPr>
          <w:rFonts w:ascii="Arial" w:hAnsi="Arial" w:cs="Arial"/>
          <w:i/>
          <w:color w:val="000000" w:themeColor="text1"/>
          <w:sz w:val="22"/>
          <w:szCs w:val="22"/>
        </w:rPr>
        <w:t>K</w:t>
      </w:r>
      <w:r w:rsidR="00E06D03" w:rsidRPr="00E06D03">
        <w:rPr>
          <w:rFonts w:ascii="Arial" w:hAnsi="Arial" w:cs="Arial"/>
          <w:color w:val="000000" w:themeColor="text1"/>
          <w:sz w:val="22"/>
          <w:szCs w:val="22"/>
          <w:vertAlign w:val="subscript"/>
        </w:rPr>
        <w:t>D</w:t>
      </w:r>
      <w:r w:rsidR="00E06D03" w:rsidRPr="00E06D03">
        <w:rPr>
          <w:rFonts w:ascii="Arial" w:hAnsi="Arial" w:cs="Arial"/>
          <w:color w:val="000000" w:themeColor="text1"/>
          <w:sz w:val="22"/>
          <w:szCs w:val="22"/>
        </w:rPr>
        <w:t xml:space="preserve"> values</w:t>
      </w:r>
      <w:ins w:id="202" w:author="David Bartel" w:date="2018-05-03T09:27:00Z">
        <w:r w:rsidR="0026511C">
          <w:rPr>
            <w:rFonts w:ascii="Arial" w:hAnsi="Arial" w:cs="Arial"/>
            <w:color w:val="000000" w:themeColor="text1"/>
            <w:sz w:val="22"/>
            <w:szCs w:val="22"/>
          </w:rPr>
          <w:t xml:space="preserve"> for six miRNAs</w:t>
        </w:r>
      </w:ins>
      <w:ins w:id="203" w:author="David Bartel" w:date="2018-05-03T10:08:00Z">
        <w:r w:rsidR="003E4561">
          <w:rPr>
            <w:rFonts w:ascii="Arial" w:hAnsi="Arial" w:cs="Arial"/>
            <w:color w:val="000000" w:themeColor="text1"/>
            <w:sz w:val="22"/>
            <w:szCs w:val="22"/>
          </w:rPr>
          <w:t xml:space="preserve"> as well as RNA-</w:t>
        </w:r>
        <w:proofErr w:type="spellStart"/>
        <w:r w:rsidR="003E4561">
          <w:rPr>
            <w:rFonts w:ascii="Arial" w:hAnsi="Arial" w:cs="Arial"/>
            <w:color w:val="000000" w:themeColor="text1"/>
            <w:sz w:val="22"/>
            <w:szCs w:val="22"/>
          </w:rPr>
          <w:t>seq</w:t>
        </w:r>
        <w:proofErr w:type="spellEnd"/>
        <w:r w:rsidR="003E4561">
          <w:rPr>
            <w:rFonts w:ascii="Arial" w:hAnsi="Arial" w:cs="Arial"/>
            <w:color w:val="000000" w:themeColor="text1"/>
            <w:sz w:val="22"/>
            <w:szCs w:val="22"/>
          </w:rPr>
          <w:t xml:space="preserve"> data examining the response of </w:t>
        </w:r>
      </w:ins>
      <w:ins w:id="204" w:author="David Bartel" w:date="2018-05-03T10:09:00Z">
        <w:r w:rsidR="003E4561">
          <w:rPr>
            <w:rFonts w:ascii="Arial" w:hAnsi="Arial" w:cs="Arial"/>
            <w:color w:val="000000" w:themeColor="text1"/>
            <w:sz w:val="22"/>
            <w:szCs w:val="22"/>
          </w:rPr>
          <w:t>cellular</w:t>
        </w:r>
      </w:ins>
      <w:ins w:id="205" w:author="David Bartel" w:date="2018-05-03T10:08:00Z">
        <w:r w:rsidR="003E4561">
          <w:rPr>
            <w:rFonts w:ascii="Arial" w:hAnsi="Arial" w:cs="Arial"/>
            <w:color w:val="000000" w:themeColor="text1"/>
            <w:sz w:val="22"/>
            <w:szCs w:val="22"/>
          </w:rPr>
          <w:t xml:space="preserve"> </w:t>
        </w:r>
      </w:ins>
      <w:ins w:id="206" w:author="David Bartel" w:date="2018-05-03T10:09:00Z">
        <w:r w:rsidR="001076A4">
          <w:rPr>
            <w:rFonts w:ascii="Arial" w:hAnsi="Arial" w:cs="Arial"/>
            <w:color w:val="000000" w:themeColor="text1"/>
            <w:sz w:val="22"/>
            <w:szCs w:val="22"/>
          </w:rPr>
          <w:t>mRNAs after introducing</w:t>
        </w:r>
        <w:r w:rsidR="003E4561">
          <w:rPr>
            <w:rFonts w:ascii="Arial" w:hAnsi="Arial" w:cs="Arial"/>
            <w:color w:val="000000" w:themeColor="text1"/>
            <w:sz w:val="22"/>
            <w:szCs w:val="22"/>
          </w:rPr>
          <w:t xml:space="preserve"> each of the</w:t>
        </w:r>
      </w:ins>
      <w:ins w:id="207" w:author="David Bartel" w:date="2018-05-03T10:10:00Z">
        <w:r w:rsidR="003E4561">
          <w:rPr>
            <w:rFonts w:ascii="Arial" w:hAnsi="Arial" w:cs="Arial"/>
            <w:color w:val="000000" w:themeColor="text1"/>
            <w:sz w:val="22"/>
            <w:szCs w:val="22"/>
          </w:rPr>
          <w:t>se</w:t>
        </w:r>
      </w:ins>
      <w:ins w:id="208" w:author="David Bartel" w:date="2018-05-03T10:09:00Z">
        <w:r w:rsidR="003E4561">
          <w:rPr>
            <w:rFonts w:ascii="Arial" w:hAnsi="Arial" w:cs="Arial"/>
            <w:color w:val="000000" w:themeColor="text1"/>
            <w:sz w:val="22"/>
            <w:szCs w:val="22"/>
          </w:rPr>
          <w:t xml:space="preserve"> six miRNAs</w:t>
        </w:r>
      </w:ins>
      <w:ins w:id="209" w:author="David Bartel" w:date="2018-05-03T10:14:00Z">
        <w:r w:rsidR="00D529EA">
          <w:rPr>
            <w:rFonts w:ascii="Arial" w:hAnsi="Arial" w:cs="Arial"/>
            <w:color w:val="000000" w:themeColor="text1"/>
            <w:sz w:val="22"/>
            <w:szCs w:val="22"/>
          </w:rPr>
          <w:t xml:space="preserve"> into HeLa cells</w:t>
        </w:r>
      </w:ins>
      <w:r w:rsidR="00E06D03" w:rsidRPr="00E06D03">
        <w:rPr>
          <w:rFonts w:ascii="Arial" w:hAnsi="Arial" w:cs="Arial"/>
          <w:color w:val="000000" w:themeColor="text1"/>
          <w:sz w:val="22"/>
          <w:szCs w:val="22"/>
        </w:rPr>
        <w:t xml:space="preserve">. </w:t>
      </w:r>
    </w:p>
    <w:p w14:paraId="6C15D306" w14:textId="537DCD8A" w:rsidR="00E06D03" w:rsidRPr="00E06D03" w:rsidDel="003C3C03" w:rsidRDefault="00E06D03" w:rsidP="00812F5C">
      <w:pPr>
        <w:spacing w:line="360" w:lineRule="auto"/>
        <w:ind w:firstLine="720"/>
        <w:rPr>
          <w:del w:id="210" w:author="David Bartel" w:date="2018-05-03T09:51:00Z"/>
          <w:rFonts w:ascii="Arial" w:hAnsi="Arial" w:cs="Arial"/>
          <w:color w:val="000000" w:themeColor="text1"/>
          <w:sz w:val="22"/>
          <w:szCs w:val="22"/>
        </w:rPr>
      </w:pPr>
      <w:del w:id="211" w:author="David Bartel" w:date="2018-05-03T09:32:00Z">
        <w:r w:rsidRPr="00E06D03" w:rsidDel="00812F5C">
          <w:rPr>
            <w:rFonts w:ascii="Arial" w:hAnsi="Arial" w:cs="Arial"/>
            <w:color w:val="000000" w:themeColor="text1"/>
            <w:sz w:val="22"/>
            <w:szCs w:val="22"/>
          </w:rPr>
          <w:lastRenderedPageBreak/>
          <w:delText>We can then assess how well this model predicts the repression of mRNAs in our transfection experiments. Although our in vitro libraries cannot tell us the affinity of any arbitrary sequence of arbitrary length to a particular AGO2-miRNA complex</w:delText>
        </w:r>
      </w:del>
      <w:ins w:id="212" w:author="David Bartel" w:date="2018-05-03T09:32:00Z">
        <w:r w:rsidR="00812F5C">
          <w:rPr>
            <w:rFonts w:ascii="Arial" w:hAnsi="Arial" w:cs="Arial"/>
            <w:color w:val="000000" w:themeColor="text1"/>
            <w:sz w:val="22"/>
            <w:szCs w:val="22"/>
          </w:rPr>
          <w:t>As input for the model</w:t>
        </w:r>
      </w:ins>
      <w:r w:rsidRPr="00E06D03">
        <w:rPr>
          <w:rFonts w:ascii="Arial" w:hAnsi="Arial" w:cs="Arial"/>
          <w:color w:val="000000" w:themeColor="text1"/>
          <w:sz w:val="22"/>
          <w:szCs w:val="22"/>
        </w:rPr>
        <w:t xml:space="preserve">, we </w:t>
      </w:r>
      <w:del w:id="213" w:author="David Bartel" w:date="2018-05-03T09:32:00Z">
        <w:r w:rsidRPr="00E06D03" w:rsidDel="00812F5C">
          <w:rPr>
            <w:rFonts w:ascii="Arial" w:hAnsi="Arial" w:cs="Arial"/>
            <w:color w:val="000000" w:themeColor="text1"/>
            <w:sz w:val="22"/>
            <w:szCs w:val="22"/>
          </w:rPr>
          <w:delText xml:space="preserve">can </w:delText>
        </w:r>
      </w:del>
      <w:r w:rsidRPr="00E06D03">
        <w:rPr>
          <w:rFonts w:ascii="Arial" w:hAnsi="Arial" w:cs="Arial"/>
          <w:color w:val="000000" w:themeColor="text1"/>
          <w:sz w:val="22"/>
          <w:szCs w:val="22"/>
        </w:rPr>
        <w:t>calculate</w:t>
      </w:r>
      <w:ins w:id="214" w:author="David Bartel" w:date="2018-05-03T09:32:00Z">
        <w:r w:rsidR="00812F5C">
          <w:rPr>
            <w:rFonts w:ascii="Arial" w:hAnsi="Arial" w:cs="Arial"/>
            <w:color w:val="000000" w:themeColor="text1"/>
            <w:sz w:val="22"/>
            <w:szCs w:val="22"/>
          </w:rPr>
          <w:t>d</w:t>
        </w:r>
      </w:ins>
      <w:r w:rsidRPr="00E06D03">
        <w:rPr>
          <w:rFonts w:ascii="Arial" w:hAnsi="Arial" w:cs="Arial"/>
          <w:color w:val="000000" w:themeColor="text1"/>
          <w:sz w:val="22"/>
          <w:szCs w:val="22"/>
        </w:rPr>
        <w:t xml:space="preserve"> </w:t>
      </w:r>
      <w:ins w:id="215" w:author="David Bartel" w:date="2018-05-03T09:34:00Z">
        <w:r w:rsidR="00812F5C">
          <w:rPr>
            <w:rFonts w:ascii="Arial" w:hAnsi="Arial" w:cs="Arial"/>
            <w:color w:val="000000" w:themeColor="text1"/>
            <w:sz w:val="22"/>
            <w:szCs w:val="22"/>
          </w:rPr>
          <w:t xml:space="preserve">for each miRNA </w:t>
        </w:r>
      </w:ins>
      <w:r w:rsidRPr="00E06D03">
        <w:rPr>
          <w:rFonts w:ascii="Arial" w:hAnsi="Arial" w:cs="Arial"/>
          <w:color w:val="000000" w:themeColor="text1"/>
          <w:sz w:val="22"/>
          <w:szCs w:val="22"/>
        </w:rPr>
        <w:t xml:space="preserve">the </w:t>
      </w:r>
      <w:r w:rsidRPr="00E06D03">
        <w:rPr>
          <w:rFonts w:ascii="Arial" w:hAnsi="Arial" w:cs="Arial"/>
          <w:i/>
          <w:color w:val="000000" w:themeColor="text1"/>
          <w:sz w:val="22"/>
          <w:szCs w:val="22"/>
        </w:rPr>
        <w:t>K</w:t>
      </w:r>
      <w:r w:rsidRPr="00E06D03">
        <w:rPr>
          <w:rFonts w:ascii="Arial" w:hAnsi="Arial" w:cs="Arial"/>
          <w:color w:val="000000" w:themeColor="text1"/>
          <w:sz w:val="22"/>
          <w:szCs w:val="22"/>
          <w:vertAlign w:val="subscript"/>
        </w:rPr>
        <w:t>D</w:t>
      </w:r>
      <w:r w:rsidRPr="00E06D03">
        <w:rPr>
          <w:rFonts w:ascii="Arial" w:hAnsi="Arial" w:cs="Arial"/>
          <w:color w:val="000000" w:themeColor="text1"/>
          <w:sz w:val="22"/>
          <w:szCs w:val="22"/>
        </w:rPr>
        <w:t xml:space="preserve"> values for all </w:t>
      </w:r>
      <w:ins w:id="216" w:author="David Bartel" w:date="2018-05-03T09:34:00Z">
        <w:r w:rsidR="00812F5C" w:rsidRPr="00E06D03">
          <w:rPr>
            <w:rFonts w:ascii="Arial" w:hAnsi="Arial" w:cs="Arial"/>
            <w:color w:val="000000" w:themeColor="text1"/>
            <w:sz w:val="22"/>
            <w:szCs w:val="22"/>
          </w:rPr>
          <w:t xml:space="preserve">212,912 </w:t>
        </w:r>
      </w:ins>
      <w:r w:rsidRPr="00E06D03">
        <w:rPr>
          <w:rFonts w:ascii="Arial" w:hAnsi="Arial" w:cs="Arial"/>
          <w:color w:val="000000" w:themeColor="text1"/>
          <w:sz w:val="22"/>
          <w:szCs w:val="22"/>
        </w:rPr>
        <w:t>12-</w:t>
      </w:r>
      <w:del w:id="217" w:author="David Bartel" w:date="2018-05-03T09:33:00Z">
        <w:r w:rsidRPr="00E06D03" w:rsidDel="00812F5C">
          <w:rPr>
            <w:rFonts w:ascii="Arial" w:hAnsi="Arial" w:cs="Arial"/>
            <w:color w:val="000000" w:themeColor="text1"/>
            <w:sz w:val="22"/>
            <w:szCs w:val="22"/>
          </w:rPr>
          <w:delText xml:space="preserve">mer </w:delText>
        </w:r>
      </w:del>
      <w:ins w:id="218" w:author="David Bartel" w:date="2018-05-03T09:33:00Z">
        <w:r w:rsidR="00812F5C">
          <w:rPr>
            <w:rFonts w:ascii="Arial" w:hAnsi="Arial" w:cs="Arial"/>
            <w:color w:val="000000" w:themeColor="text1"/>
            <w:sz w:val="22"/>
            <w:szCs w:val="22"/>
          </w:rPr>
          <w:t>nt</w:t>
        </w:r>
        <w:r w:rsidR="00812F5C" w:rsidRPr="00E06D03">
          <w:rPr>
            <w:rFonts w:ascii="Arial" w:hAnsi="Arial" w:cs="Arial"/>
            <w:color w:val="000000" w:themeColor="text1"/>
            <w:sz w:val="22"/>
            <w:szCs w:val="22"/>
          </w:rPr>
          <w:t xml:space="preserve"> </w:t>
        </w:r>
      </w:ins>
      <w:r w:rsidRPr="00E06D03">
        <w:rPr>
          <w:rFonts w:ascii="Arial" w:hAnsi="Arial" w:cs="Arial"/>
          <w:color w:val="000000" w:themeColor="text1"/>
          <w:sz w:val="22"/>
          <w:szCs w:val="22"/>
        </w:rPr>
        <w:t xml:space="preserve">sequences with at least four nucleotides of contiguous pairing to the </w:t>
      </w:r>
      <w:del w:id="219" w:author="David Bartel" w:date="2018-05-03T09:33:00Z">
        <w:r w:rsidRPr="00E06D03" w:rsidDel="00812F5C">
          <w:rPr>
            <w:rFonts w:ascii="Arial" w:hAnsi="Arial" w:cs="Arial"/>
            <w:color w:val="000000" w:themeColor="text1"/>
            <w:sz w:val="22"/>
            <w:szCs w:val="22"/>
          </w:rPr>
          <w:delText xml:space="preserve">miRNA </w:delText>
        </w:r>
      </w:del>
      <w:ins w:id="220" w:author="David Bartel" w:date="2018-05-03T09:33:00Z">
        <w:r w:rsidR="00812F5C">
          <w:rPr>
            <w:rFonts w:ascii="Arial" w:hAnsi="Arial" w:cs="Arial"/>
            <w:color w:val="000000" w:themeColor="text1"/>
            <w:sz w:val="22"/>
            <w:szCs w:val="22"/>
          </w:rPr>
          <w:t>exten</w:t>
        </w:r>
      </w:ins>
      <w:ins w:id="221" w:author="David Bartel" w:date="2018-05-03T09:34:00Z">
        <w:r w:rsidR="00812F5C">
          <w:rPr>
            <w:rFonts w:ascii="Arial" w:hAnsi="Arial" w:cs="Arial"/>
            <w:color w:val="000000" w:themeColor="text1"/>
            <w:sz w:val="22"/>
            <w:szCs w:val="22"/>
          </w:rPr>
          <w:t>d</w:t>
        </w:r>
      </w:ins>
      <w:ins w:id="222" w:author="David Bartel" w:date="2018-05-03T09:33:00Z">
        <w:r w:rsidR="00812F5C">
          <w:rPr>
            <w:rFonts w:ascii="Arial" w:hAnsi="Arial" w:cs="Arial"/>
            <w:color w:val="000000" w:themeColor="text1"/>
            <w:sz w:val="22"/>
            <w:szCs w:val="22"/>
          </w:rPr>
          <w:t>ed</w:t>
        </w:r>
        <w:r w:rsidR="00812F5C" w:rsidRPr="00E06D03">
          <w:rPr>
            <w:rFonts w:ascii="Arial" w:hAnsi="Arial" w:cs="Arial"/>
            <w:color w:val="000000" w:themeColor="text1"/>
            <w:sz w:val="22"/>
            <w:szCs w:val="22"/>
          </w:rPr>
          <w:t xml:space="preserve"> </w:t>
        </w:r>
      </w:ins>
      <w:r w:rsidRPr="00E06D03">
        <w:rPr>
          <w:rFonts w:ascii="Arial" w:hAnsi="Arial" w:cs="Arial"/>
          <w:color w:val="000000" w:themeColor="text1"/>
          <w:sz w:val="22"/>
          <w:szCs w:val="22"/>
        </w:rPr>
        <w:t>seed</w:t>
      </w:r>
      <w:del w:id="223" w:author="David Bartel" w:date="2018-05-03T09:34:00Z">
        <w:r w:rsidRPr="00E06D03" w:rsidDel="00812F5C">
          <w:rPr>
            <w:rFonts w:ascii="Arial" w:hAnsi="Arial" w:cs="Arial"/>
            <w:color w:val="000000" w:themeColor="text1"/>
            <w:sz w:val="22"/>
            <w:szCs w:val="22"/>
          </w:rPr>
          <w:delText>, which totals 212,912 sequences per miRNA</w:delText>
        </w:r>
      </w:del>
      <w:r w:rsidRPr="00E06D03">
        <w:rPr>
          <w:rFonts w:ascii="Arial" w:hAnsi="Arial" w:cs="Arial"/>
          <w:color w:val="000000" w:themeColor="text1"/>
          <w:sz w:val="22"/>
          <w:szCs w:val="22"/>
        </w:rPr>
        <w:t xml:space="preserve"> (Fig</w:t>
      </w:r>
      <w:ins w:id="224" w:author="David Bartel" w:date="2018-05-03T11:31:00Z">
        <w:r w:rsidR="0057039B">
          <w:rPr>
            <w:rFonts w:ascii="Arial" w:hAnsi="Arial" w:cs="Arial"/>
            <w:color w:val="000000" w:themeColor="text1"/>
            <w:sz w:val="22"/>
            <w:szCs w:val="22"/>
          </w:rPr>
          <w:t>.</w:t>
        </w:r>
      </w:ins>
      <w:del w:id="225" w:author="David Bartel" w:date="2018-05-03T11:31:00Z">
        <w:r w:rsidRPr="00E06D03" w:rsidDel="0057039B">
          <w:rPr>
            <w:rFonts w:ascii="Arial" w:hAnsi="Arial" w:cs="Arial"/>
            <w:color w:val="000000" w:themeColor="text1"/>
            <w:sz w:val="22"/>
            <w:szCs w:val="22"/>
          </w:rPr>
          <w:delText>ure</w:delText>
        </w:r>
      </w:del>
      <w:r w:rsidRPr="00E06D03">
        <w:rPr>
          <w:rFonts w:ascii="Arial" w:hAnsi="Arial" w:cs="Arial"/>
          <w:color w:val="000000" w:themeColor="text1"/>
          <w:sz w:val="22"/>
          <w:szCs w:val="22"/>
        </w:rPr>
        <w:t xml:space="preserve"> 5A). </w:t>
      </w:r>
      <w:ins w:id="226" w:author="David Bartel" w:date="2018-05-03T09:36:00Z">
        <w:r w:rsidR="00C72C4B">
          <w:rPr>
            <w:rFonts w:ascii="Arial" w:hAnsi="Arial" w:cs="Arial"/>
            <w:color w:val="000000" w:themeColor="text1"/>
            <w:sz w:val="22"/>
            <w:szCs w:val="22"/>
          </w:rPr>
          <w:t xml:space="preserve">These 212,912 </w:t>
        </w:r>
      </w:ins>
      <w:ins w:id="227" w:author="David Bartel" w:date="2018-05-06T15:36:00Z">
        <w:r w:rsidR="000C4574">
          <w:rPr>
            <w:rFonts w:ascii="Arial" w:hAnsi="Arial" w:cs="Arial"/>
            <w:color w:val="000000" w:themeColor="text1"/>
            <w:sz w:val="22"/>
            <w:szCs w:val="22"/>
          </w:rPr>
          <w:t>sequences</w:t>
        </w:r>
      </w:ins>
      <w:ins w:id="228" w:author="David Bartel" w:date="2018-05-06T09:07:00Z">
        <w:r w:rsidR="00DE34B2">
          <w:rPr>
            <w:rFonts w:ascii="Arial" w:hAnsi="Arial" w:cs="Arial"/>
            <w:color w:val="000000" w:themeColor="text1"/>
            <w:sz w:val="22"/>
            <w:szCs w:val="22"/>
          </w:rPr>
          <w:t xml:space="preserve"> </w:t>
        </w:r>
      </w:ins>
      <w:ins w:id="229" w:author="David Bartel" w:date="2018-05-03T09:36:00Z">
        <w:r w:rsidR="00C72C4B">
          <w:rPr>
            <w:rFonts w:ascii="Arial" w:hAnsi="Arial" w:cs="Arial"/>
            <w:color w:val="000000" w:themeColor="text1"/>
            <w:sz w:val="22"/>
            <w:szCs w:val="22"/>
          </w:rPr>
          <w:t xml:space="preserve">included </w:t>
        </w:r>
      </w:ins>
      <w:ins w:id="230" w:author="David Bartel" w:date="2018-05-03T09:42:00Z">
        <w:r w:rsidR="00830997">
          <w:rPr>
            <w:rFonts w:ascii="Arial" w:hAnsi="Arial" w:cs="Arial"/>
            <w:color w:val="000000" w:themeColor="text1"/>
            <w:sz w:val="22"/>
            <w:szCs w:val="22"/>
          </w:rPr>
          <w:t>many version</w:t>
        </w:r>
      </w:ins>
      <w:ins w:id="231" w:author="David Bartel" w:date="2018-05-03T09:43:00Z">
        <w:r w:rsidR="00830997">
          <w:rPr>
            <w:rFonts w:ascii="Arial" w:hAnsi="Arial" w:cs="Arial"/>
            <w:color w:val="000000" w:themeColor="text1"/>
            <w:sz w:val="22"/>
            <w:szCs w:val="22"/>
          </w:rPr>
          <w:t>s</w:t>
        </w:r>
      </w:ins>
      <w:ins w:id="232" w:author="David Bartel" w:date="2018-05-03T09:42:00Z">
        <w:r w:rsidR="00830997">
          <w:rPr>
            <w:rFonts w:ascii="Arial" w:hAnsi="Arial" w:cs="Arial"/>
            <w:color w:val="000000" w:themeColor="text1"/>
            <w:sz w:val="22"/>
            <w:szCs w:val="22"/>
          </w:rPr>
          <w:t xml:space="preserve"> of each of the</w:t>
        </w:r>
      </w:ins>
      <w:ins w:id="233" w:author="David Bartel" w:date="2018-05-03T09:36:00Z">
        <w:r w:rsidR="00C72C4B">
          <w:rPr>
            <w:rFonts w:ascii="Arial" w:hAnsi="Arial" w:cs="Arial"/>
            <w:color w:val="000000" w:themeColor="text1"/>
            <w:sz w:val="22"/>
            <w:szCs w:val="22"/>
          </w:rPr>
          <w:t xml:space="preserve"> </w:t>
        </w:r>
        <w:r w:rsidR="00830997">
          <w:rPr>
            <w:rFonts w:ascii="Arial" w:hAnsi="Arial" w:cs="Arial"/>
            <w:color w:val="000000" w:themeColor="text1"/>
            <w:sz w:val="22"/>
            <w:szCs w:val="22"/>
          </w:rPr>
          <w:t xml:space="preserve">canonical sites, each </w:t>
        </w:r>
      </w:ins>
      <w:ins w:id="234" w:author="David Bartel" w:date="2018-05-03T09:40:00Z">
        <w:r w:rsidR="00C72C4B">
          <w:rPr>
            <w:rFonts w:ascii="Arial" w:hAnsi="Arial" w:cs="Arial"/>
            <w:color w:val="000000" w:themeColor="text1"/>
            <w:sz w:val="22"/>
            <w:szCs w:val="22"/>
          </w:rPr>
          <w:t>flanked by</w:t>
        </w:r>
      </w:ins>
      <w:ins w:id="235" w:author="David Bartel" w:date="2018-05-03T09:36:00Z">
        <w:r w:rsidR="00C72C4B">
          <w:rPr>
            <w:rFonts w:ascii="Arial" w:hAnsi="Arial" w:cs="Arial"/>
            <w:color w:val="000000" w:themeColor="text1"/>
            <w:sz w:val="22"/>
            <w:szCs w:val="22"/>
          </w:rPr>
          <w:t xml:space="preserve"> </w:t>
        </w:r>
      </w:ins>
      <w:ins w:id="236" w:author="David Bartel" w:date="2018-05-03T09:42:00Z">
        <w:r w:rsidR="00830997">
          <w:rPr>
            <w:rFonts w:ascii="Arial" w:hAnsi="Arial" w:cs="Arial"/>
            <w:color w:val="000000" w:themeColor="text1"/>
            <w:sz w:val="22"/>
            <w:szCs w:val="22"/>
          </w:rPr>
          <w:t>different</w:t>
        </w:r>
      </w:ins>
      <w:ins w:id="237" w:author="David Bartel" w:date="2018-05-03T09:36:00Z">
        <w:r w:rsidR="00C72C4B">
          <w:rPr>
            <w:rFonts w:ascii="Arial" w:hAnsi="Arial" w:cs="Arial"/>
            <w:color w:val="000000" w:themeColor="text1"/>
            <w:sz w:val="22"/>
            <w:szCs w:val="22"/>
          </w:rPr>
          <w:t xml:space="preserve"> dinucleotides</w:t>
        </w:r>
      </w:ins>
      <w:ins w:id="238" w:author="David Bartel" w:date="2018-05-03T09:41:00Z">
        <w:r w:rsidR="00C72C4B">
          <w:rPr>
            <w:rFonts w:ascii="Arial" w:hAnsi="Arial" w:cs="Arial"/>
            <w:color w:val="000000" w:themeColor="text1"/>
            <w:sz w:val="22"/>
            <w:szCs w:val="22"/>
          </w:rPr>
          <w:t xml:space="preserve"> (or tri</w:t>
        </w:r>
      </w:ins>
      <w:ins w:id="239" w:author="David Bartel" w:date="2018-05-03T09:43:00Z">
        <w:r w:rsidR="00F137B7">
          <w:rPr>
            <w:rFonts w:ascii="Arial" w:hAnsi="Arial" w:cs="Arial"/>
            <w:color w:val="000000" w:themeColor="text1"/>
            <w:sz w:val="22"/>
            <w:szCs w:val="22"/>
          </w:rPr>
          <w:t xml:space="preserve">- or </w:t>
        </w:r>
        <w:proofErr w:type="spellStart"/>
        <w:r w:rsidR="00F137B7">
          <w:rPr>
            <w:rFonts w:ascii="Arial" w:hAnsi="Arial" w:cs="Arial"/>
            <w:color w:val="000000" w:themeColor="text1"/>
            <w:sz w:val="22"/>
            <w:szCs w:val="22"/>
          </w:rPr>
          <w:t>tetra</w:t>
        </w:r>
      </w:ins>
      <w:ins w:id="240" w:author="David Bartel" w:date="2018-05-03T09:41:00Z">
        <w:r w:rsidR="00C72C4B">
          <w:rPr>
            <w:rFonts w:ascii="Arial" w:hAnsi="Arial" w:cs="Arial"/>
            <w:color w:val="000000" w:themeColor="text1"/>
            <w:sz w:val="22"/>
            <w:szCs w:val="22"/>
          </w:rPr>
          <w:t>nucleotide</w:t>
        </w:r>
      </w:ins>
      <w:ins w:id="241" w:author="David Bartel" w:date="2018-05-03T09:43:00Z">
        <w:r w:rsidR="00830997">
          <w:rPr>
            <w:rFonts w:ascii="Arial" w:hAnsi="Arial" w:cs="Arial"/>
            <w:color w:val="000000" w:themeColor="text1"/>
            <w:sz w:val="22"/>
            <w:szCs w:val="22"/>
          </w:rPr>
          <w:t>s</w:t>
        </w:r>
        <w:proofErr w:type="spellEnd"/>
        <w:r w:rsidR="00830997">
          <w:rPr>
            <w:rFonts w:ascii="Arial" w:hAnsi="Arial" w:cs="Arial"/>
            <w:color w:val="000000" w:themeColor="text1"/>
            <w:sz w:val="22"/>
            <w:szCs w:val="22"/>
          </w:rPr>
          <w:t>, depending on the size and position of the site</w:t>
        </w:r>
      </w:ins>
      <w:ins w:id="242" w:author="David Bartel" w:date="2018-05-03T09:41:00Z">
        <w:r w:rsidR="00C72C4B">
          <w:rPr>
            <w:rFonts w:ascii="Arial" w:hAnsi="Arial" w:cs="Arial"/>
            <w:color w:val="000000" w:themeColor="text1"/>
            <w:sz w:val="22"/>
            <w:szCs w:val="22"/>
          </w:rPr>
          <w:t>)</w:t>
        </w:r>
      </w:ins>
      <w:ins w:id="243" w:author="David Bartel" w:date="2018-05-03T09:44:00Z">
        <w:r w:rsidR="00830997">
          <w:rPr>
            <w:rFonts w:ascii="Arial" w:hAnsi="Arial" w:cs="Arial"/>
            <w:color w:val="000000" w:themeColor="text1"/>
            <w:sz w:val="22"/>
            <w:szCs w:val="22"/>
          </w:rPr>
          <w:t>, as well as many version</w:t>
        </w:r>
      </w:ins>
      <w:ins w:id="244" w:author="David Bartel" w:date="2018-05-03T09:47:00Z">
        <w:r w:rsidR="00F635E2">
          <w:rPr>
            <w:rFonts w:ascii="Arial" w:hAnsi="Arial" w:cs="Arial"/>
            <w:color w:val="000000" w:themeColor="text1"/>
            <w:sz w:val="22"/>
            <w:szCs w:val="22"/>
          </w:rPr>
          <w:t>s</w:t>
        </w:r>
      </w:ins>
      <w:ins w:id="245" w:author="David Bartel" w:date="2018-05-03T09:44:00Z">
        <w:r w:rsidR="00830997">
          <w:rPr>
            <w:rFonts w:ascii="Arial" w:hAnsi="Arial" w:cs="Arial"/>
            <w:color w:val="000000" w:themeColor="text1"/>
            <w:sz w:val="22"/>
            <w:szCs w:val="22"/>
          </w:rPr>
          <w:t xml:space="preserve"> of </w:t>
        </w:r>
      </w:ins>
      <w:ins w:id="246" w:author="David Bartel" w:date="2018-05-03T09:47:00Z">
        <w:r w:rsidR="00F635E2">
          <w:rPr>
            <w:rFonts w:ascii="Arial" w:hAnsi="Arial" w:cs="Arial"/>
            <w:color w:val="000000" w:themeColor="text1"/>
            <w:sz w:val="22"/>
            <w:szCs w:val="22"/>
          </w:rPr>
          <w:t>most</w:t>
        </w:r>
      </w:ins>
      <w:ins w:id="247" w:author="David Bartel" w:date="2018-05-03T09:45:00Z">
        <w:r w:rsidR="00830997">
          <w:rPr>
            <w:rFonts w:ascii="Arial" w:hAnsi="Arial" w:cs="Arial"/>
            <w:color w:val="000000" w:themeColor="text1"/>
            <w:sz w:val="22"/>
            <w:szCs w:val="22"/>
          </w:rPr>
          <w:t xml:space="preserve"> of </w:t>
        </w:r>
      </w:ins>
      <w:ins w:id="248" w:author="David Bartel" w:date="2018-05-03T09:44:00Z">
        <w:r w:rsidR="00830997">
          <w:rPr>
            <w:rFonts w:ascii="Arial" w:hAnsi="Arial" w:cs="Arial"/>
            <w:color w:val="000000" w:themeColor="text1"/>
            <w:sz w:val="22"/>
            <w:szCs w:val="22"/>
          </w:rPr>
          <w:t>the non-canonical sites</w:t>
        </w:r>
      </w:ins>
      <w:ins w:id="249" w:author="David Bartel" w:date="2018-05-03T09:49:00Z">
        <w:r w:rsidR="00F635E2">
          <w:rPr>
            <w:rFonts w:ascii="Arial" w:hAnsi="Arial" w:cs="Arial"/>
            <w:color w:val="000000" w:themeColor="text1"/>
            <w:sz w:val="22"/>
            <w:szCs w:val="22"/>
          </w:rPr>
          <w:t xml:space="preserve"> </w:t>
        </w:r>
      </w:ins>
      <w:ins w:id="250" w:author="David Bartel" w:date="2018-05-06T09:08:00Z">
        <w:r w:rsidR="00DE34B2">
          <w:rPr>
            <w:rFonts w:ascii="Arial" w:hAnsi="Arial" w:cs="Arial"/>
            <w:color w:val="000000" w:themeColor="text1"/>
            <w:sz w:val="22"/>
            <w:szCs w:val="22"/>
          </w:rPr>
          <w:t xml:space="preserve">that we had identified </w:t>
        </w:r>
      </w:ins>
      <w:ins w:id="251" w:author="David Bartel" w:date="2018-05-03T09:49:00Z">
        <w:r w:rsidR="00F635E2">
          <w:rPr>
            <w:rFonts w:ascii="Arial" w:hAnsi="Arial" w:cs="Arial"/>
            <w:color w:val="000000" w:themeColor="text1"/>
            <w:sz w:val="22"/>
            <w:szCs w:val="22"/>
          </w:rPr>
          <w:t xml:space="preserve">(Fig. </w:t>
        </w:r>
      </w:ins>
      <w:ins w:id="252" w:author="David Bartel" w:date="2018-05-03T09:50:00Z">
        <w:r w:rsidR="00F635E2">
          <w:rPr>
            <w:rFonts w:ascii="Arial" w:hAnsi="Arial" w:cs="Arial"/>
            <w:color w:val="000000" w:themeColor="text1"/>
            <w:sz w:val="22"/>
            <w:szCs w:val="22"/>
          </w:rPr>
          <w:t>1F, Fig. 2).</w:t>
        </w:r>
      </w:ins>
      <w:ins w:id="253" w:author="David Bartel" w:date="2018-05-03T09:44:00Z">
        <w:r w:rsidR="00830997">
          <w:rPr>
            <w:rFonts w:ascii="Arial" w:hAnsi="Arial" w:cs="Arial"/>
            <w:color w:val="000000" w:themeColor="text1"/>
            <w:sz w:val="22"/>
            <w:szCs w:val="22"/>
          </w:rPr>
          <w:t xml:space="preserve"> </w:t>
        </w:r>
      </w:ins>
      <w:del w:id="254" w:author="David Bartel" w:date="2018-05-03T09:51:00Z">
        <w:r w:rsidRPr="00E06D03" w:rsidDel="003C3C03">
          <w:rPr>
            <w:rFonts w:ascii="Arial" w:hAnsi="Arial" w:cs="Arial"/>
            <w:color w:val="000000" w:themeColor="text1"/>
            <w:sz w:val="22"/>
            <w:szCs w:val="22"/>
          </w:rPr>
          <w:delText xml:space="preserve">Based on previous research and our agnostic site-type identification, we believe that sequences with at least four nucleotides of pairing encompass the vast majority of sequences that contribute measurably to the binding of AGO:miRNA complexes to mRNAs at physiological concentrations. </w:delText>
        </w:r>
      </w:del>
    </w:p>
    <w:p w14:paraId="1C4D6C44" w14:textId="51DF5E40" w:rsidR="00E06D03" w:rsidRPr="00E06D03" w:rsidRDefault="00E06D03" w:rsidP="003E4561">
      <w:pPr>
        <w:spacing w:line="360" w:lineRule="auto"/>
        <w:ind w:firstLine="720"/>
        <w:rPr>
          <w:rFonts w:ascii="Arial" w:hAnsi="Arial" w:cs="Arial"/>
          <w:color w:val="000000" w:themeColor="text1"/>
          <w:sz w:val="22"/>
          <w:szCs w:val="22"/>
        </w:rPr>
      </w:pPr>
      <w:r w:rsidRPr="00E06D03">
        <w:rPr>
          <w:rFonts w:ascii="Arial" w:hAnsi="Arial" w:cs="Arial"/>
          <w:color w:val="000000" w:themeColor="text1"/>
          <w:sz w:val="22"/>
          <w:szCs w:val="22"/>
        </w:rPr>
        <w:t xml:space="preserve">We then </w:t>
      </w:r>
      <w:ins w:id="255" w:author="David Bartel" w:date="2018-05-06T09:09:00Z">
        <w:r w:rsidR="00DE34B2">
          <w:rPr>
            <w:rFonts w:ascii="Arial" w:hAnsi="Arial" w:cs="Arial"/>
            <w:color w:val="000000" w:themeColor="text1"/>
            <w:sz w:val="22"/>
            <w:szCs w:val="22"/>
          </w:rPr>
          <w:t>mapped</w:t>
        </w:r>
      </w:ins>
      <w:ins w:id="256" w:author="David Bartel" w:date="2018-05-03T09:53:00Z">
        <w:r w:rsidR="003C3C03">
          <w:rPr>
            <w:rFonts w:ascii="Arial" w:hAnsi="Arial" w:cs="Arial"/>
            <w:color w:val="000000" w:themeColor="text1"/>
            <w:sz w:val="22"/>
            <w:szCs w:val="22"/>
          </w:rPr>
          <w:t xml:space="preserve"> these 12-</w:t>
        </w:r>
      </w:ins>
      <w:ins w:id="257" w:author="David Bartel" w:date="2018-05-06T15:36:00Z">
        <w:r w:rsidR="000C4574">
          <w:rPr>
            <w:rFonts w:ascii="Arial" w:hAnsi="Arial" w:cs="Arial"/>
            <w:color w:val="000000" w:themeColor="text1"/>
            <w:sz w:val="22"/>
            <w:szCs w:val="22"/>
          </w:rPr>
          <w:t>nt sequences</w:t>
        </w:r>
      </w:ins>
      <w:ins w:id="258" w:author="David Bartel" w:date="2018-05-06T09:09:00Z">
        <w:r w:rsidR="00DE34B2">
          <w:rPr>
            <w:rFonts w:ascii="Arial" w:hAnsi="Arial" w:cs="Arial"/>
            <w:color w:val="000000" w:themeColor="text1"/>
            <w:sz w:val="22"/>
            <w:szCs w:val="22"/>
          </w:rPr>
          <w:t xml:space="preserve"> to</w:t>
        </w:r>
      </w:ins>
      <w:ins w:id="259" w:author="David Bartel" w:date="2018-05-03T09:53:00Z">
        <w:r w:rsidR="003C3C03">
          <w:rPr>
            <w:rFonts w:ascii="Arial" w:hAnsi="Arial" w:cs="Arial"/>
            <w:color w:val="000000" w:themeColor="text1"/>
            <w:sz w:val="22"/>
            <w:szCs w:val="22"/>
          </w:rPr>
          <w:t xml:space="preserve"> mRNA</w:t>
        </w:r>
      </w:ins>
      <w:ins w:id="260" w:author="David Bartel" w:date="2018-05-06T09:10:00Z">
        <w:r w:rsidR="00DE34B2">
          <w:rPr>
            <w:rFonts w:ascii="Arial" w:hAnsi="Arial" w:cs="Arial"/>
            <w:color w:val="000000" w:themeColor="text1"/>
            <w:sz w:val="22"/>
            <w:szCs w:val="22"/>
          </w:rPr>
          <w:t xml:space="preserve"> </w:t>
        </w:r>
      </w:ins>
      <w:ins w:id="261" w:author="David Bartel" w:date="2018-05-06T09:11:00Z">
        <w:r w:rsidR="00DE34B2" w:rsidRPr="00E06D03">
          <w:rPr>
            <w:rFonts w:ascii="Arial" w:hAnsi="Arial" w:cs="Arial"/>
            <w:color w:val="000000" w:themeColor="text1"/>
            <w:sz w:val="22"/>
            <w:szCs w:val="22"/>
          </w:rPr>
          <w:t>3</w:t>
        </w:r>
        <w:r w:rsidR="00DE34B2" w:rsidRPr="00742EFD">
          <w:rPr>
            <w:rFonts w:ascii="Arial" w:hAnsi="Arial" w:cs="Arial"/>
            <w:sz w:val="22"/>
            <w:szCs w:val="22"/>
          </w:rPr>
          <w:t>′</w:t>
        </w:r>
        <w:r w:rsidR="00DE34B2">
          <w:rPr>
            <w:rFonts w:ascii="Arial" w:hAnsi="Arial" w:cs="Arial"/>
            <w:color w:val="000000" w:themeColor="text1"/>
            <w:sz w:val="22"/>
            <w:szCs w:val="22"/>
          </w:rPr>
          <w:t xml:space="preserve"> UTR</w:t>
        </w:r>
      </w:ins>
      <w:ins w:id="262" w:author="David Bartel" w:date="2018-05-03T09:57:00Z">
        <w:r w:rsidR="00AE18E6">
          <w:rPr>
            <w:rFonts w:ascii="Arial" w:hAnsi="Arial" w:cs="Arial"/>
            <w:color w:val="000000" w:themeColor="text1"/>
            <w:sz w:val="22"/>
            <w:szCs w:val="22"/>
          </w:rPr>
          <w:t>s</w:t>
        </w:r>
      </w:ins>
      <w:ins w:id="263" w:author="David Bartel" w:date="2018-05-03T09:53:00Z">
        <w:r w:rsidR="003C3C03">
          <w:rPr>
            <w:rFonts w:ascii="Arial" w:hAnsi="Arial" w:cs="Arial"/>
            <w:color w:val="000000" w:themeColor="text1"/>
            <w:sz w:val="22"/>
            <w:szCs w:val="22"/>
          </w:rPr>
          <w:t xml:space="preserve"> </w:t>
        </w:r>
      </w:ins>
      <w:ins w:id="264" w:author="David Bartel" w:date="2018-05-03T09:57:00Z">
        <w:r w:rsidR="00AE18E6">
          <w:rPr>
            <w:rFonts w:ascii="Arial" w:hAnsi="Arial" w:cs="Arial"/>
            <w:color w:val="000000" w:themeColor="text1"/>
            <w:sz w:val="22"/>
            <w:szCs w:val="22"/>
          </w:rPr>
          <w:t xml:space="preserve">and </w:t>
        </w:r>
      </w:ins>
      <w:r w:rsidRPr="00E06D03">
        <w:rPr>
          <w:rFonts w:ascii="Arial" w:hAnsi="Arial" w:cs="Arial"/>
          <w:color w:val="000000" w:themeColor="text1"/>
          <w:sz w:val="22"/>
          <w:szCs w:val="22"/>
        </w:rPr>
        <w:t>appl</w:t>
      </w:r>
      <w:ins w:id="265" w:author="David Bartel" w:date="2018-05-03T09:52:00Z">
        <w:r w:rsidR="003C3C03">
          <w:rPr>
            <w:rFonts w:ascii="Arial" w:hAnsi="Arial" w:cs="Arial"/>
            <w:color w:val="000000" w:themeColor="text1"/>
            <w:sz w:val="22"/>
            <w:szCs w:val="22"/>
          </w:rPr>
          <w:t>ied</w:t>
        </w:r>
      </w:ins>
      <w:del w:id="266" w:author="David Bartel" w:date="2018-05-03T09:52:00Z">
        <w:r w:rsidRPr="00E06D03" w:rsidDel="003C3C03">
          <w:rPr>
            <w:rFonts w:ascii="Arial" w:hAnsi="Arial" w:cs="Arial"/>
            <w:color w:val="000000" w:themeColor="text1"/>
            <w:sz w:val="22"/>
            <w:szCs w:val="22"/>
          </w:rPr>
          <w:delText>y</w:delText>
        </w:r>
      </w:del>
      <w:r w:rsidRPr="00E06D03">
        <w:rPr>
          <w:rFonts w:ascii="Arial" w:hAnsi="Arial" w:cs="Arial"/>
          <w:color w:val="000000" w:themeColor="text1"/>
          <w:sz w:val="22"/>
          <w:szCs w:val="22"/>
        </w:rPr>
        <w:t xml:space="preserve"> a statistical mechanics framework</w:t>
      </w:r>
      <w:ins w:id="267" w:author="David Bartel" w:date="2018-05-03T09:52:00Z">
        <w:r w:rsidR="003C3C03">
          <w:rPr>
            <w:rFonts w:ascii="Arial" w:hAnsi="Arial" w:cs="Arial"/>
            <w:color w:val="000000" w:themeColor="text1"/>
            <w:sz w:val="22"/>
            <w:szCs w:val="22"/>
          </w:rPr>
          <w:t xml:space="preserve"> </w:t>
        </w:r>
        <w:r w:rsidR="0057039B">
          <w:rPr>
            <w:rFonts w:ascii="Arial" w:hAnsi="Arial" w:cs="Arial"/>
            <w:color w:val="000000" w:themeColor="text1"/>
            <w:sz w:val="22"/>
            <w:szCs w:val="22"/>
          </w:rPr>
          <w:t>(Fig.</w:t>
        </w:r>
        <w:r w:rsidR="003C3C03" w:rsidRPr="00E06D03">
          <w:rPr>
            <w:rFonts w:ascii="Arial" w:hAnsi="Arial" w:cs="Arial"/>
            <w:color w:val="000000" w:themeColor="text1"/>
            <w:sz w:val="22"/>
            <w:szCs w:val="22"/>
          </w:rPr>
          <w:t xml:space="preserve"> 5B, equation 1)</w:t>
        </w:r>
      </w:ins>
      <w:r w:rsidRPr="00E06D03">
        <w:rPr>
          <w:rFonts w:ascii="Arial" w:hAnsi="Arial" w:cs="Arial"/>
          <w:color w:val="000000" w:themeColor="text1"/>
          <w:sz w:val="22"/>
          <w:szCs w:val="22"/>
        </w:rPr>
        <w:t xml:space="preserve"> to calculate the expected number of AGO</w:t>
      </w:r>
      <w:del w:id="268" w:author="David Bartel" w:date="2018-05-05T15:33:00Z">
        <w:r w:rsidRPr="00E06D03" w:rsidDel="00754B43">
          <w:rPr>
            <w:rFonts w:ascii="Arial" w:hAnsi="Arial" w:cs="Arial"/>
            <w:color w:val="000000" w:themeColor="text1"/>
            <w:sz w:val="22"/>
            <w:szCs w:val="22"/>
          </w:rPr>
          <w:delText>2</w:delText>
        </w:r>
      </w:del>
      <w:ins w:id="269" w:author="David Bartel" w:date="2018-05-03T09:52:00Z">
        <w:r w:rsidR="003C3C03">
          <w:rPr>
            <w:rFonts w:ascii="Arial" w:hAnsi="Arial" w:cs="Arial"/>
            <w:color w:val="000000" w:themeColor="text1"/>
            <w:sz w:val="22"/>
            <w:szCs w:val="22"/>
          </w:rPr>
          <w:t>–</w:t>
        </w:r>
      </w:ins>
      <w:del w:id="270" w:author="David Bartel" w:date="2018-05-03T09:52:00Z">
        <w:r w:rsidRPr="00E06D03" w:rsidDel="003C3C03">
          <w:rPr>
            <w:rFonts w:ascii="Arial" w:hAnsi="Arial" w:cs="Arial"/>
            <w:color w:val="000000" w:themeColor="text1"/>
            <w:sz w:val="22"/>
            <w:szCs w:val="22"/>
          </w:rPr>
          <w:delText>:</w:delText>
        </w:r>
      </w:del>
      <w:r w:rsidRPr="00E06D03">
        <w:rPr>
          <w:rFonts w:ascii="Arial" w:hAnsi="Arial" w:cs="Arial"/>
          <w:color w:val="000000" w:themeColor="text1"/>
          <w:sz w:val="22"/>
          <w:szCs w:val="22"/>
        </w:rPr>
        <w:t>miRNA complexes bound per mRNA molecule at steady-state</w:t>
      </w:r>
      <w:del w:id="271" w:author="David Bartel" w:date="2018-05-03T09:58:00Z">
        <w:r w:rsidRPr="00E06D03" w:rsidDel="00AE18E6">
          <w:rPr>
            <w:rFonts w:ascii="Arial" w:hAnsi="Arial" w:cs="Arial"/>
            <w:color w:val="000000" w:themeColor="text1"/>
            <w:sz w:val="22"/>
            <w:szCs w:val="22"/>
          </w:rPr>
          <w:delText>, based on the 12-mer sequences in the mRNA’s 3`UTR</w:delText>
        </w:r>
      </w:del>
      <w:del w:id="272" w:author="David Bartel" w:date="2018-05-03T09:52:00Z">
        <w:r w:rsidRPr="00E06D03" w:rsidDel="003C3C03">
          <w:rPr>
            <w:rFonts w:ascii="Arial" w:hAnsi="Arial" w:cs="Arial"/>
            <w:color w:val="000000" w:themeColor="text1"/>
            <w:sz w:val="22"/>
            <w:szCs w:val="22"/>
          </w:rPr>
          <w:delText xml:space="preserve"> (Figure 5B, equation 1)</w:delText>
        </w:r>
      </w:del>
      <w:r w:rsidRPr="00E06D03">
        <w:rPr>
          <w:rFonts w:ascii="Arial" w:hAnsi="Arial" w:cs="Arial"/>
          <w:color w:val="000000" w:themeColor="text1"/>
          <w:sz w:val="22"/>
          <w:szCs w:val="22"/>
        </w:rPr>
        <w:t xml:space="preserve">. </w:t>
      </w:r>
      <w:del w:id="273" w:author="David Bartel" w:date="2018-05-03T09:59:00Z">
        <w:r w:rsidRPr="00E06D03" w:rsidDel="00AE18E6">
          <w:rPr>
            <w:rFonts w:ascii="Arial" w:hAnsi="Arial" w:cs="Arial"/>
            <w:color w:val="000000" w:themeColor="text1"/>
            <w:sz w:val="22"/>
            <w:szCs w:val="22"/>
          </w:rPr>
          <w:delText>We assume that this quantity, which we will refer to as</w:delText>
        </w:r>
      </w:del>
      <w:ins w:id="274" w:author="David Bartel" w:date="2018-05-03T09:59:00Z">
        <w:r w:rsidR="00AE18E6">
          <w:rPr>
            <w:rFonts w:ascii="Arial" w:hAnsi="Arial" w:cs="Arial"/>
            <w:color w:val="000000" w:themeColor="text1"/>
            <w:sz w:val="22"/>
            <w:szCs w:val="22"/>
          </w:rPr>
          <w:t>This calculation of</w:t>
        </w:r>
      </w:ins>
      <w:r w:rsidRPr="00E06D03">
        <w:rPr>
          <w:rFonts w:ascii="Arial" w:hAnsi="Arial" w:cs="Arial"/>
          <w:color w:val="000000" w:themeColor="text1"/>
          <w:sz w:val="22"/>
          <w:szCs w:val="22"/>
        </w:rPr>
        <w:t xml:space="preserve"> miRNA occupancy</w:t>
      </w:r>
      <w:del w:id="275" w:author="David Bartel" w:date="2018-05-03T10:00:00Z">
        <w:r w:rsidRPr="00E06D03" w:rsidDel="00AE18E6">
          <w:rPr>
            <w:rFonts w:ascii="Arial" w:hAnsi="Arial" w:cs="Arial"/>
            <w:color w:val="000000" w:themeColor="text1"/>
            <w:sz w:val="22"/>
            <w:szCs w:val="22"/>
          </w:rPr>
          <w:delText>, is the relevant biochemical property for estimating repression. Importantly, miRNA occupancy depends on</w:delText>
        </w:r>
      </w:del>
      <w:ins w:id="276" w:author="David Bartel" w:date="2018-05-03T10:00:00Z">
        <w:r w:rsidR="00AE18E6">
          <w:rPr>
            <w:rFonts w:ascii="Arial" w:hAnsi="Arial" w:cs="Arial"/>
            <w:color w:val="000000" w:themeColor="text1"/>
            <w:sz w:val="22"/>
            <w:szCs w:val="22"/>
          </w:rPr>
          <w:t xml:space="preserve"> required an estimate of</w:t>
        </w:r>
      </w:ins>
      <w:r w:rsidRPr="00E06D03">
        <w:rPr>
          <w:rFonts w:ascii="Arial" w:hAnsi="Arial" w:cs="Arial"/>
          <w:color w:val="000000" w:themeColor="text1"/>
          <w:sz w:val="22"/>
          <w:szCs w:val="22"/>
        </w:rPr>
        <w:t xml:space="preserve"> the concentration of loaded, unbound AGO</w:t>
      </w:r>
      <w:del w:id="277" w:author="David Bartel" w:date="2018-05-05T15:33:00Z">
        <w:r w:rsidRPr="00E06D03" w:rsidDel="00754B43">
          <w:rPr>
            <w:rFonts w:ascii="Arial" w:hAnsi="Arial" w:cs="Arial"/>
            <w:color w:val="000000" w:themeColor="text1"/>
            <w:sz w:val="22"/>
            <w:szCs w:val="22"/>
          </w:rPr>
          <w:delText>2</w:delText>
        </w:r>
      </w:del>
      <w:r w:rsidRPr="00E06D03">
        <w:rPr>
          <w:rFonts w:ascii="Arial" w:hAnsi="Arial" w:cs="Arial"/>
          <w:color w:val="000000" w:themeColor="text1"/>
          <w:sz w:val="22"/>
          <w:szCs w:val="22"/>
        </w:rPr>
        <w:t xml:space="preserve"> in the cell</w:t>
      </w:r>
      <w:ins w:id="278" w:author="David Bartel" w:date="2018-05-03T10:00:00Z">
        <w:r w:rsidR="00AE18E6">
          <w:rPr>
            <w:rFonts w:ascii="Arial" w:hAnsi="Arial" w:cs="Arial"/>
            <w:color w:val="000000" w:themeColor="text1"/>
            <w:sz w:val="22"/>
            <w:szCs w:val="22"/>
          </w:rPr>
          <w:t xml:space="preserve"> (</w:t>
        </w:r>
      </w:ins>
      <w:ins w:id="279" w:author="David Bartel" w:date="2018-05-03T10:15:00Z">
        <w:r w:rsidR="00D529EA">
          <w:rPr>
            <w:rFonts w:ascii="Arial" w:hAnsi="Arial" w:cs="Arial"/>
            <w:color w:val="000000" w:themeColor="text1"/>
            <w:sz w:val="22"/>
            <w:szCs w:val="22"/>
          </w:rPr>
          <w:t>[</w:t>
        </w:r>
      </w:ins>
      <w:ins w:id="280" w:author="David Bartel" w:date="2018-05-03T10:00:00Z">
        <w:r w:rsidR="00AE18E6" w:rsidRPr="00D529EA">
          <w:rPr>
            <w:rFonts w:ascii="Arial" w:hAnsi="Arial" w:cs="Arial"/>
            <w:i/>
            <w:color w:val="000000" w:themeColor="text1"/>
            <w:sz w:val="22"/>
            <w:szCs w:val="22"/>
          </w:rPr>
          <w:t>A</w:t>
        </w:r>
      </w:ins>
      <w:ins w:id="281" w:author="David Bartel" w:date="2018-05-03T10:15:00Z">
        <w:r w:rsidR="00D529EA" w:rsidRPr="00D529EA">
          <w:rPr>
            <w:rFonts w:ascii="Arial" w:hAnsi="Arial" w:cs="Arial"/>
            <w:color w:val="000000" w:themeColor="text1"/>
            <w:sz w:val="22"/>
            <w:szCs w:val="22"/>
          </w:rPr>
          <w:t>]</w:t>
        </w:r>
      </w:ins>
      <w:ins w:id="282" w:author="David Bartel" w:date="2018-05-03T10:39:00Z">
        <w:r w:rsidR="001307BA">
          <w:rPr>
            <w:rFonts w:ascii="Arial" w:hAnsi="Arial" w:cs="Arial"/>
            <w:color w:val="000000" w:themeColor="text1"/>
            <w:sz w:val="22"/>
            <w:szCs w:val="22"/>
          </w:rPr>
          <w:t>,</w:t>
        </w:r>
      </w:ins>
      <w:ins w:id="283" w:author="David Bartel" w:date="2018-05-03T10:00:00Z">
        <w:r w:rsidR="00AE18E6">
          <w:rPr>
            <w:rFonts w:ascii="Arial" w:hAnsi="Arial" w:cs="Arial"/>
            <w:color w:val="000000" w:themeColor="text1"/>
            <w:sz w:val="22"/>
            <w:szCs w:val="22"/>
          </w:rPr>
          <w:t xml:space="preserve"> equation 1)</w:t>
        </w:r>
      </w:ins>
      <w:del w:id="284" w:author="David Bartel" w:date="2018-05-03T10:13:00Z">
        <w:r w:rsidRPr="00E06D03" w:rsidDel="00D529EA">
          <w:rPr>
            <w:rFonts w:ascii="Arial" w:hAnsi="Arial" w:cs="Arial"/>
            <w:color w:val="000000" w:themeColor="text1"/>
            <w:sz w:val="22"/>
            <w:szCs w:val="22"/>
          </w:rPr>
          <w:delText>. Although it is difficult to precisely measure this concentration experimentally, all targets of a given miRNA experience the same AGO2:miRNA</w:delText>
        </w:r>
        <w:r w:rsidRPr="00E06D03" w:rsidDel="00D529EA">
          <w:rPr>
            <w:rFonts w:ascii="Arial" w:hAnsi="Arial" w:cs="Arial"/>
            <w:color w:val="000000" w:themeColor="text1"/>
            <w:sz w:val="22"/>
            <w:szCs w:val="22"/>
            <w:vertAlign w:val="subscript"/>
          </w:rPr>
          <w:delText>unbound</w:delText>
        </w:r>
        <w:r w:rsidRPr="00E06D03" w:rsidDel="00D529EA">
          <w:rPr>
            <w:rFonts w:ascii="Arial" w:hAnsi="Arial" w:cs="Arial"/>
            <w:color w:val="000000" w:themeColor="text1"/>
            <w:sz w:val="22"/>
            <w:szCs w:val="22"/>
          </w:rPr>
          <w:delText xml:space="preserve"> concentration at equilibrium, so we can </w:delText>
        </w:r>
      </w:del>
      <w:ins w:id="285" w:author="David Bartel" w:date="2018-05-03T10:13:00Z">
        <w:r w:rsidR="00D529EA">
          <w:rPr>
            <w:rFonts w:ascii="Arial" w:hAnsi="Arial" w:cs="Arial"/>
            <w:color w:val="000000" w:themeColor="text1"/>
            <w:sz w:val="22"/>
            <w:szCs w:val="22"/>
          </w:rPr>
          <w:t xml:space="preserve">, </w:t>
        </w:r>
      </w:ins>
      <w:ins w:id="286" w:author="David Bartel" w:date="2018-05-03T10:39:00Z">
        <w:r w:rsidR="001307BA">
          <w:rPr>
            <w:rFonts w:ascii="Arial" w:hAnsi="Arial" w:cs="Arial"/>
            <w:color w:val="000000" w:themeColor="text1"/>
            <w:sz w:val="22"/>
            <w:szCs w:val="22"/>
          </w:rPr>
          <w:t xml:space="preserve">which was </w:t>
        </w:r>
      </w:ins>
      <w:ins w:id="287" w:author="David Bartel" w:date="2018-05-03T10:13:00Z">
        <w:r w:rsidR="00D529EA">
          <w:rPr>
            <w:rFonts w:ascii="Arial" w:hAnsi="Arial" w:cs="Arial"/>
            <w:color w:val="000000" w:themeColor="text1"/>
            <w:sz w:val="22"/>
            <w:szCs w:val="22"/>
          </w:rPr>
          <w:t xml:space="preserve">acquired by </w:t>
        </w:r>
      </w:ins>
      <w:r w:rsidRPr="00E06D03">
        <w:rPr>
          <w:rFonts w:ascii="Arial" w:hAnsi="Arial" w:cs="Arial"/>
          <w:color w:val="000000" w:themeColor="text1"/>
          <w:sz w:val="22"/>
          <w:szCs w:val="22"/>
        </w:rPr>
        <w:t>fit</w:t>
      </w:r>
      <w:ins w:id="288" w:author="David Bartel" w:date="2018-05-03T10:13:00Z">
        <w:r w:rsidR="00D529EA">
          <w:rPr>
            <w:rFonts w:ascii="Arial" w:hAnsi="Arial" w:cs="Arial"/>
            <w:color w:val="000000" w:themeColor="text1"/>
            <w:sz w:val="22"/>
            <w:szCs w:val="22"/>
          </w:rPr>
          <w:t>ting</w:t>
        </w:r>
      </w:ins>
      <w:r w:rsidRPr="00E06D03">
        <w:rPr>
          <w:rFonts w:ascii="Arial" w:hAnsi="Arial" w:cs="Arial"/>
          <w:color w:val="000000" w:themeColor="text1"/>
          <w:sz w:val="22"/>
          <w:szCs w:val="22"/>
        </w:rPr>
        <w:t xml:space="preserve"> a global </w:t>
      </w:r>
      <w:del w:id="289" w:author="David Bartel" w:date="2018-05-03T10:13:00Z">
        <w:r w:rsidRPr="00E06D03" w:rsidDel="00D529EA">
          <w:rPr>
            <w:rFonts w:ascii="Arial" w:hAnsi="Arial" w:cs="Arial"/>
            <w:color w:val="000000" w:themeColor="text1"/>
            <w:sz w:val="22"/>
            <w:szCs w:val="22"/>
          </w:rPr>
          <w:delText xml:space="preserve">concentration </w:delText>
        </w:r>
      </w:del>
      <w:r w:rsidRPr="00E06D03">
        <w:rPr>
          <w:rFonts w:ascii="Arial" w:hAnsi="Arial" w:cs="Arial"/>
          <w:color w:val="000000" w:themeColor="text1"/>
          <w:sz w:val="22"/>
          <w:szCs w:val="22"/>
        </w:rPr>
        <w:t>value for each transfection experiment that best explain</w:t>
      </w:r>
      <w:ins w:id="290" w:author="David Bartel" w:date="2018-05-03T10:13:00Z">
        <w:r w:rsidR="00D529EA">
          <w:rPr>
            <w:rFonts w:ascii="Arial" w:hAnsi="Arial" w:cs="Arial"/>
            <w:color w:val="000000" w:themeColor="text1"/>
            <w:sz w:val="22"/>
            <w:szCs w:val="22"/>
          </w:rPr>
          <w:t>ed</w:t>
        </w:r>
      </w:ins>
      <w:del w:id="291" w:author="David Bartel" w:date="2018-05-03T10:13:00Z">
        <w:r w:rsidRPr="00E06D03" w:rsidDel="00D529EA">
          <w:rPr>
            <w:rFonts w:ascii="Arial" w:hAnsi="Arial" w:cs="Arial"/>
            <w:color w:val="000000" w:themeColor="text1"/>
            <w:sz w:val="22"/>
            <w:szCs w:val="22"/>
          </w:rPr>
          <w:delText>s</w:delText>
        </w:r>
      </w:del>
      <w:r w:rsidRPr="00E06D03">
        <w:rPr>
          <w:rFonts w:ascii="Arial" w:hAnsi="Arial" w:cs="Arial"/>
          <w:color w:val="000000" w:themeColor="text1"/>
          <w:sz w:val="22"/>
          <w:szCs w:val="22"/>
        </w:rPr>
        <w:t xml:space="preserve"> the </w:t>
      </w:r>
      <w:del w:id="292" w:author="David Bartel" w:date="2018-05-03T10:13:00Z">
        <w:r w:rsidRPr="00E06D03" w:rsidDel="00D529EA">
          <w:rPr>
            <w:rFonts w:ascii="Arial" w:hAnsi="Arial" w:cs="Arial"/>
            <w:color w:val="000000" w:themeColor="text1"/>
            <w:sz w:val="22"/>
            <w:szCs w:val="22"/>
          </w:rPr>
          <w:delText>data</w:delText>
        </w:r>
      </w:del>
      <w:ins w:id="293" w:author="David Bartel" w:date="2018-05-03T10:13:00Z">
        <w:r w:rsidR="00D529EA">
          <w:rPr>
            <w:rFonts w:ascii="Arial" w:hAnsi="Arial" w:cs="Arial"/>
            <w:color w:val="000000" w:themeColor="text1"/>
            <w:sz w:val="22"/>
            <w:szCs w:val="22"/>
          </w:rPr>
          <w:t>observed mRNA changes</w:t>
        </w:r>
      </w:ins>
      <w:r w:rsidRPr="00E06D03">
        <w:rPr>
          <w:rFonts w:ascii="Arial" w:hAnsi="Arial" w:cs="Arial"/>
          <w:color w:val="000000" w:themeColor="text1"/>
          <w:sz w:val="22"/>
          <w:szCs w:val="22"/>
        </w:rPr>
        <w:t xml:space="preserve">. Because let-7a </w:t>
      </w:r>
      <w:del w:id="294" w:author="David Bartel" w:date="2018-05-03T10:13:00Z">
        <w:r w:rsidRPr="00E06D03" w:rsidDel="00D529EA">
          <w:rPr>
            <w:rFonts w:ascii="Arial" w:hAnsi="Arial" w:cs="Arial"/>
            <w:color w:val="000000" w:themeColor="text1"/>
            <w:sz w:val="22"/>
            <w:szCs w:val="22"/>
          </w:rPr>
          <w:delText xml:space="preserve">is </w:delText>
        </w:r>
      </w:del>
      <w:ins w:id="295" w:author="David Bartel" w:date="2018-05-03T10:13:00Z">
        <w:r w:rsidR="00D529EA">
          <w:rPr>
            <w:rFonts w:ascii="Arial" w:hAnsi="Arial" w:cs="Arial"/>
            <w:color w:val="000000" w:themeColor="text1"/>
            <w:sz w:val="22"/>
            <w:szCs w:val="22"/>
          </w:rPr>
          <w:t>was</w:t>
        </w:r>
        <w:r w:rsidR="00D529EA" w:rsidRPr="00E06D03">
          <w:rPr>
            <w:rFonts w:ascii="Arial" w:hAnsi="Arial" w:cs="Arial"/>
            <w:color w:val="000000" w:themeColor="text1"/>
            <w:sz w:val="22"/>
            <w:szCs w:val="22"/>
          </w:rPr>
          <w:t xml:space="preserve"> </w:t>
        </w:r>
      </w:ins>
      <w:r w:rsidRPr="00E06D03">
        <w:rPr>
          <w:rFonts w:ascii="Arial" w:hAnsi="Arial" w:cs="Arial"/>
          <w:color w:val="000000" w:themeColor="text1"/>
          <w:sz w:val="22"/>
          <w:szCs w:val="22"/>
        </w:rPr>
        <w:t xml:space="preserve">already highly expressed in HeLa cells, </w:t>
      </w:r>
      <w:del w:id="296" w:author="David Bartel" w:date="2018-05-03T10:18:00Z">
        <w:r w:rsidRPr="00E06D03" w:rsidDel="00ED0CDE">
          <w:rPr>
            <w:rFonts w:ascii="Arial" w:hAnsi="Arial" w:cs="Arial"/>
            <w:color w:val="000000" w:themeColor="text1"/>
            <w:sz w:val="22"/>
            <w:szCs w:val="22"/>
          </w:rPr>
          <w:delText xml:space="preserve">we fit </w:delText>
        </w:r>
      </w:del>
      <w:r w:rsidRPr="00E06D03">
        <w:rPr>
          <w:rFonts w:ascii="Arial" w:hAnsi="Arial" w:cs="Arial"/>
          <w:color w:val="000000" w:themeColor="text1"/>
          <w:sz w:val="22"/>
          <w:szCs w:val="22"/>
        </w:rPr>
        <w:t xml:space="preserve">both an </w:t>
      </w:r>
      <w:del w:id="297" w:author="David Bartel" w:date="2018-05-03T10:16:00Z">
        <w:r w:rsidRPr="00E06D03" w:rsidDel="00D529EA">
          <w:rPr>
            <w:rFonts w:ascii="Arial" w:hAnsi="Arial" w:cs="Arial"/>
            <w:color w:val="000000" w:themeColor="text1"/>
            <w:sz w:val="22"/>
            <w:szCs w:val="22"/>
          </w:rPr>
          <w:delText xml:space="preserve">initial </w:delText>
        </w:r>
      </w:del>
      <w:ins w:id="298" w:author="David Bartel" w:date="2018-05-03T10:16:00Z">
        <w:r w:rsidR="00D529EA">
          <w:rPr>
            <w:rFonts w:ascii="Arial" w:hAnsi="Arial" w:cs="Arial"/>
            <w:color w:val="000000" w:themeColor="text1"/>
            <w:sz w:val="22"/>
            <w:szCs w:val="22"/>
          </w:rPr>
          <w:t>endogenous</w:t>
        </w:r>
        <w:r w:rsidR="00D529EA" w:rsidRPr="00E06D03">
          <w:rPr>
            <w:rFonts w:ascii="Arial" w:hAnsi="Arial" w:cs="Arial"/>
            <w:color w:val="000000" w:themeColor="text1"/>
            <w:sz w:val="22"/>
            <w:szCs w:val="22"/>
          </w:rPr>
          <w:t xml:space="preserve"> </w:t>
        </w:r>
      </w:ins>
      <w:ins w:id="299" w:author="David Bartel" w:date="2018-05-03T10:18:00Z">
        <w:r w:rsidR="00ED0CDE">
          <w:rPr>
            <w:rFonts w:ascii="Arial" w:hAnsi="Arial" w:cs="Arial"/>
            <w:color w:val="000000" w:themeColor="text1"/>
            <w:sz w:val="22"/>
            <w:szCs w:val="22"/>
          </w:rPr>
          <w:t>[</w:t>
        </w:r>
        <w:r w:rsidR="00ED0CDE" w:rsidRPr="00D529EA">
          <w:rPr>
            <w:rFonts w:ascii="Arial" w:hAnsi="Arial" w:cs="Arial"/>
            <w:i/>
            <w:color w:val="000000" w:themeColor="text1"/>
            <w:sz w:val="22"/>
            <w:szCs w:val="22"/>
          </w:rPr>
          <w:t>A</w:t>
        </w:r>
        <w:r w:rsidR="00ED0CDE">
          <w:rPr>
            <w:rFonts w:ascii="Arial" w:hAnsi="Arial" w:cs="Arial"/>
            <w:color w:val="000000" w:themeColor="text1"/>
            <w:sz w:val="22"/>
            <w:szCs w:val="22"/>
          </w:rPr>
          <w:t xml:space="preserve">] </w:t>
        </w:r>
      </w:ins>
      <w:r w:rsidRPr="00E06D03">
        <w:rPr>
          <w:rFonts w:ascii="Arial" w:hAnsi="Arial" w:cs="Arial"/>
          <w:color w:val="000000" w:themeColor="text1"/>
          <w:sz w:val="22"/>
          <w:szCs w:val="22"/>
        </w:rPr>
        <w:t xml:space="preserve">and </w:t>
      </w:r>
      <w:ins w:id="300" w:author="David Bartel" w:date="2018-05-03T10:19:00Z">
        <w:r w:rsidR="00ED0CDE">
          <w:rPr>
            <w:rFonts w:ascii="Arial" w:hAnsi="Arial" w:cs="Arial"/>
            <w:color w:val="000000" w:themeColor="text1"/>
            <w:sz w:val="22"/>
            <w:szCs w:val="22"/>
          </w:rPr>
          <w:t xml:space="preserve">a </w:t>
        </w:r>
      </w:ins>
      <w:del w:id="301" w:author="David Bartel" w:date="2018-05-03T10:16:00Z">
        <w:r w:rsidRPr="00E06D03" w:rsidDel="00D529EA">
          <w:rPr>
            <w:rFonts w:ascii="Arial" w:hAnsi="Arial" w:cs="Arial"/>
            <w:color w:val="000000" w:themeColor="text1"/>
            <w:sz w:val="22"/>
            <w:szCs w:val="22"/>
          </w:rPr>
          <w:delText>a final</w:delText>
        </w:r>
      </w:del>
      <w:ins w:id="302" w:author="David Bartel" w:date="2018-05-03T10:16:00Z">
        <w:r w:rsidR="00D529EA">
          <w:rPr>
            <w:rFonts w:ascii="Arial" w:hAnsi="Arial" w:cs="Arial"/>
            <w:color w:val="000000" w:themeColor="text1"/>
            <w:sz w:val="22"/>
            <w:szCs w:val="22"/>
          </w:rPr>
          <w:t>transfect</w:t>
        </w:r>
      </w:ins>
      <w:ins w:id="303" w:author="David Bartel" w:date="2018-05-03T10:18:00Z">
        <w:r w:rsidR="00ED0CDE">
          <w:rPr>
            <w:rFonts w:ascii="Arial" w:hAnsi="Arial" w:cs="Arial"/>
            <w:color w:val="000000" w:themeColor="text1"/>
            <w:sz w:val="22"/>
            <w:szCs w:val="22"/>
          </w:rPr>
          <w:t>ed</w:t>
        </w:r>
      </w:ins>
      <w:r w:rsidRPr="00E06D03">
        <w:rPr>
          <w:rFonts w:ascii="Arial" w:hAnsi="Arial" w:cs="Arial"/>
          <w:color w:val="000000" w:themeColor="text1"/>
          <w:sz w:val="22"/>
          <w:szCs w:val="22"/>
        </w:rPr>
        <w:t xml:space="preserve"> </w:t>
      </w:r>
      <w:del w:id="304" w:author="David Bartel" w:date="2018-05-03T10:14:00Z">
        <w:r w:rsidRPr="00E06D03" w:rsidDel="00D529EA">
          <w:rPr>
            <w:rFonts w:ascii="Arial" w:hAnsi="Arial" w:cs="Arial"/>
            <w:color w:val="000000" w:themeColor="text1"/>
            <w:sz w:val="22"/>
            <w:szCs w:val="22"/>
          </w:rPr>
          <w:delText>AGO2 concentration</w:delText>
        </w:r>
      </w:del>
      <w:ins w:id="305" w:author="David Bartel" w:date="2018-05-03T10:14:00Z">
        <w:r w:rsidR="00D529EA">
          <w:rPr>
            <w:rFonts w:ascii="Arial" w:hAnsi="Arial" w:cs="Arial"/>
            <w:color w:val="000000" w:themeColor="text1"/>
            <w:sz w:val="22"/>
            <w:szCs w:val="22"/>
          </w:rPr>
          <w:t>[</w:t>
        </w:r>
        <w:r w:rsidR="00D529EA" w:rsidRPr="00D529EA">
          <w:rPr>
            <w:rFonts w:ascii="Arial" w:hAnsi="Arial" w:cs="Arial"/>
            <w:i/>
            <w:color w:val="000000" w:themeColor="text1"/>
            <w:sz w:val="22"/>
            <w:szCs w:val="22"/>
          </w:rPr>
          <w:t>A</w:t>
        </w:r>
        <w:r w:rsidR="00D529EA">
          <w:rPr>
            <w:rFonts w:ascii="Arial" w:hAnsi="Arial" w:cs="Arial"/>
            <w:color w:val="000000" w:themeColor="text1"/>
            <w:sz w:val="22"/>
            <w:szCs w:val="22"/>
          </w:rPr>
          <w:t>]</w:t>
        </w:r>
      </w:ins>
      <w:r w:rsidRPr="00E06D03">
        <w:rPr>
          <w:rFonts w:ascii="Arial" w:hAnsi="Arial" w:cs="Arial"/>
          <w:color w:val="000000" w:themeColor="text1"/>
          <w:sz w:val="22"/>
          <w:szCs w:val="22"/>
        </w:rPr>
        <w:t xml:space="preserve"> </w:t>
      </w:r>
      <w:ins w:id="306" w:author="David Bartel" w:date="2018-05-06T09:12:00Z">
        <w:r w:rsidR="00D97727">
          <w:rPr>
            <w:rFonts w:ascii="Arial" w:hAnsi="Arial" w:cs="Arial"/>
            <w:color w:val="000000" w:themeColor="text1"/>
            <w:sz w:val="22"/>
            <w:szCs w:val="22"/>
          </w:rPr>
          <w:t>([</w:t>
        </w:r>
        <w:r w:rsidR="00D97727" w:rsidRPr="00610011">
          <w:rPr>
            <w:rFonts w:ascii="Arial" w:hAnsi="Arial" w:cs="Arial"/>
            <w:i/>
            <w:color w:val="000000" w:themeColor="text1"/>
            <w:sz w:val="22"/>
            <w:szCs w:val="22"/>
          </w:rPr>
          <w:t>A</w:t>
        </w:r>
        <w:r w:rsidR="00D97727" w:rsidRPr="00610011">
          <w:rPr>
            <w:rFonts w:ascii="Arial" w:hAnsi="Arial" w:cs="Arial"/>
            <w:color w:val="000000" w:themeColor="text1"/>
            <w:sz w:val="22"/>
            <w:szCs w:val="22"/>
            <w:vertAlign w:val="subscript"/>
          </w:rPr>
          <w:t>e</w:t>
        </w:r>
        <w:r w:rsidR="00D97727">
          <w:rPr>
            <w:rFonts w:ascii="Arial" w:hAnsi="Arial" w:cs="Arial"/>
            <w:color w:val="000000" w:themeColor="text1"/>
            <w:sz w:val="22"/>
            <w:szCs w:val="22"/>
          </w:rPr>
          <w:t>] and [</w:t>
        </w:r>
        <w:r w:rsidR="00D97727" w:rsidRPr="00610011">
          <w:rPr>
            <w:rFonts w:ascii="Arial" w:hAnsi="Arial" w:cs="Arial"/>
            <w:i/>
            <w:color w:val="000000" w:themeColor="text1"/>
            <w:sz w:val="22"/>
            <w:szCs w:val="22"/>
          </w:rPr>
          <w:t>A</w:t>
        </w:r>
        <w:r w:rsidR="00D97727" w:rsidRPr="00610011">
          <w:rPr>
            <w:rFonts w:ascii="Arial" w:hAnsi="Arial" w:cs="Arial"/>
            <w:color w:val="000000" w:themeColor="text1"/>
            <w:sz w:val="22"/>
            <w:szCs w:val="22"/>
            <w:vertAlign w:val="subscript"/>
          </w:rPr>
          <w:t>t</w:t>
        </w:r>
        <w:r w:rsidR="00D97727">
          <w:rPr>
            <w:rFonts w:ascii="Arial" w:hAnsi="Arial" w:cs="Arial"/>
            <w:color w:val="000000" w:themeColor="text1"/>
            <w:sz w:val="22"/>
            <w:szCs w:val="22"/>
          </w:rPr>
          <w:t xml:space="preserve">], respectively) </w:t>
        </w:r>
      </w:ins>
      <w:ins w:id="307" w:author="David Bartel" w:date="2018-05-03T10:19:00Z">
        <w:r w:rsidR="00ED0CDE">
          <w:rPr>
            <w:rFonts w:ascii="Arial" w:hAnsi="Arial" w:cs="Arial"/>
            <w:color w:val="000000" w:themeColor="text1"/>
            <w:sz w:val="22"/>
            <w:szCs w:val="22"/>
          </w:rPr>
          <w:t xml:space="preserve">were fit </w:t>
        </w:r>
      </w:ins>
      <w:r w:rsidRPr="00E06D03">
        <w:rPr>
          <w:rFonts w:ascii="Arial" w:hAnsi="Arial" w:cs="Arial"/>
          <w:color w:val="000000" w:themeColor="text1"/>
          <w:sz w:val="22"/>
          <w:szCs w:val="22"/>
        </w:rPr>
        <w:t xml:space="preserve">for the let-7a </w:t>
      </w:r>
      <w:del w:id="308" w:author="David Bartel" w:date="2018-05-03T10:16:00Z">
        <w:r w:rsidRPr="00E06D03" w:rsidDel="00D529EA">
          <w:rPr>
            <w:rFonts w:ascii="Arial" w:hAnsi="Arial" w:cs="Arial"/>
            <w:color w:val="000000" w:themeColor="text1"/>
            <w:sz w:val="22"/>
            <w:szCs w:val="22"/>
          </w:rPr>
          <w:delText xml:space="preserve">transfection </w:delText>
        </w:r>
      </w:del>
      <w:r w:rsidRPr="00E06D03">
        <w:rPr>
          <w:rFonts w:ascii="Arial" w:hAnsi="Arial" w:cs="Arial"/>
          <w:color w:val="000000" w:themeColor="text1"/>
          <w:sz w:val="22"/>
          <w:szCs w:val="22"/>
        </w:rPr>
        <w:t xml:space="preserve">experiment. </w:t>
      </w:r>
      <w:del w:id="309" w:author="David Bartel" w:date="2018-05-03T10:17:00Z">
        <w:r w:rsidRPr="00E06D03" w:rsidDel="00D529EA">
          <w:rPr>
            <w:rFonts w:ascii="Arial" w:hAnsi="Arial" w:cs="Arial"/>
            <w:color w:val="000000" w:themeColor="text1"/>
            <w:sz w:val="22"/>
            <w:szCs w:val="22"/>
          </w:rPr>
          <w:delText xml:space="preserve">Note that the “initial concentration” is not the concentration in a wild-type cell, but the concentration of still-loaded endogenous let-7 family members after transfection. </w:delText>
        </w:r>
      </w:del>
      <w:r w:rsidRPr="00E06D03">
        <w:rPr>
          <w:rFonts w:ascii="Arial" w:hAnsi="Arial" w:cs="Arial"/>
          <w:color w:val="000000" w:themeColor="text1"/>
          <w:sz w:val="22"/>
          <w:szCs w:val="22"/>
        </w:rPr>
        <w:t>We then use</w:t>
      </w:r>
      <w:ins w:id="310" w:author="David Bartel" w:date="2018-05-03T10:47:00Z">
        <w:r w:rsidR="000131B3">
          <w:rPr>
            <w:rFonts w:ascii="Arial" w:hAnsi="Arial" w:cs="Arial"/>
            <w:color w:val="000000" w:themeColor="text1"/>
            <w:sz w:val="22"/>
            <w:szCs w:val="22"/>
          </w:rPr>
          <w:t>d the miRNA</w:t>
        </w:r>
      </w:ins>
      <w:ins w:id="311" w:author="David Bartel" w:date="2018-05-03T10:48:00Z">
        <w:r w:rsidR="000131B3">
          <w:rPr>
            <w:rFonts w:ascii="Arial" w:hAnsi="Arial" w:cs="Arial"/>
            <w:color w:val="000000" w:themeColor="text1"/>
            <w:sz w:val="22"/>
            <w:szCs w:val="22"/>
          </w:rPr>
          <w:t>-occupancy value and</w:t>
        </w:r>
      </w:ins>
      <w:r w:rsidRPr="00E06D03">
        <w:rPr>
          <w:rFonts w:ascii="Arial" w:hAnsi="Arial" w:cs="Arial"/>
          <w:color w:val="000000" w:themeColor="text1"/>
          <w:sz w:val="22"/>
          <w:szCs w:val="22"/>
        </w:rPr>
        <w:t xml:space="preserve"> a first-order equilibrium model to </w:t>
      </w:r>
      <w:ins w:id="312" w:author="David Bartel" w:date="2018-05-03T10:47:00Z">
        <w:r w:rsidR="0081193C">
          <w:rPr>
            <w:rFonts w:ascii="Arial" w:hAnsi="Arial" w:cs="Arial"/>
            <w:color w:val="000000" w:themeColor="text1"/>
            <w:sz w:val="22"/>
            <w:szCs w:val="22"/>
          </w:rPr>
          <w:t xml:space="preserve">calculate the </w:t>
        </w:r>
      </w:ins>
      <w:del w:id="313" w:author="David Bartel" w:date="2018-05-03T10:46:00Z">
        <w:r w:rsidRPr="00E06D03" w:rsidDel="0081193C">
          <w:rPr>
            <w:rFonts w:ascii="Arial" w:hAnsi="Arial" w:cs="Arial"/>
            <w:color w:val="000000" w:themeColor="text1"/>
            <w:sz w:val="22"/>
            <w:szCs w:val="22"/>
          </w:rPr>
          <w:delText xml:space="preserve">convert the number of molecules bound to </w:delText>
        </w:r>
      </w:del>
      <w:r w:rsidRPr="00E06D03">
        <w:rPr>
          <w:rFonts w:ascii="Arial" w:hAnsi="Arial" w:cs="Arial"/>
          <w:color w:val="000000" w:themeColor="text1"/>
          <w:sz w:val="22"/>
          <w:szCs w:val="22"/>
        </w:rPr>
        <w:t xml:space="preserve">expected fold-change </w:t>
      </w:r>
      <w:ins w:id="314" w:author="David Bartel" w:date="2018-05-03T10:48:00Z">
        <w:r w:rsidR="000131B3">
          <w:rPr>
            <w:rFonts w:ascii="Arial" w:hAnsi="Arial" w:cs="Arial"/>
            <w:color w:val="000000" w:themeColor="text1"/>
            <w:sz w:val="22"/>
            <w:szCs w:val="22"/>
          </w:rPr>
          <w:t>of each mRNA</w:t>
        </w:r>
      </w:ins>
      <w:ins w:id="315" w:author="David Bartel" w:date="2018-05-03T10:46:00Z">
        <w:r w:rsidR="0081193C" w:rsidRPr="00E06D03">
          <w:rPr>
            <w:rFonts w:ascii="Arial" w:hAnsi="Arial" w:cs="Arial"/>
            <w:color w:val="000000" w:themeColor="text1"/>
            <w:sz w:val="22"/>
            <w:szCs w:val="22"/>
          </w:rPr>
          <w:t xml:space="preserve"> </w:t>
        </w:r>
      </w:ins>
      <w:r w:rsidRPr="00E06D03">
        <w:rPr>
          <w:rFonts w:ascii="Arial" w:hAnsi="Arial" w:cs="Arial"/>
          <w:color w:val="000000" w:themeColor="text1"/>
          <w:sz w:val="22"/>
          <w:szCs w:val="22"/>
        </w:rPr>
        <w:t xml:space="preserve">(Figure 5B, equation 2). </w:t>
      </w:r>
      <w:ins w:id="316" w:author="David Bartel" w:date="2018-05-03T10:49:00Z">
        <w:r w:rsidR="000131B3">
          <w:rPr>
            <w:rFonts w:ascii="Arial" w:hAnsi="Arial" w:cs="Arial"/>
            <w:color w:val="000000" w:themeColor="text1"/>
            <w:sz w:val="22"/>
            <w:szCs w:val="22"/>
          </w:rPr>
          <w:t xml:space="preserve">This calculation required an estimate </w:t>
        </w:r>
      </w:ins>
      <w:del w:id="317" w:author="David Bartel" w:date="2018-05-03T10:50:00Z">
        <w:r w:rsidRPr="00E06D03" w:rsidDel="000131B3">
          <w:rPr>
            <w:rFonts w:ascii="Arial" w:hAnsi="Arial" w:cs="Arial"/>
            <w:color w:val="000000" w:themeColor="text1"/>
            <w:sz w:val="22"/>
            <w:szCs w:val="22"/>
          </w:rPr>
          <w:delText xml:space="preserve">The parameter </w:delText>
        </w:r>
        <w:r w:rsidRPr="00E06D03" w:rsidDel="000131B3">
          <w:rPr>
            <w:rFonts w:ascii="Arial" w:hAnsi="Arial" w:cs="Arial"/>
            <w:i/>
            <w:color w:val="000000" w:themeColor="text1"/>
            <w:sz w:val="22"/>
            <w:szCs w:val="22"/>
          </w:rPr>
          <w:delText>b</w:delText>
        </w:r>
        <w:r w:rsidRPr="00E06D03" w:rsidDel="000131B3">
          <w:rPr>
            <w:rFonts w:ascii="Arial" w:hAnsi="Arial" w:cs="Arial"/>
            <w:color w:val="000000" w:themeColor="text1"/>
            <w:sz w:val="22"/>
            <w:szCs w:val="22"/>
          </w:rPr>
          <w:delText xml:space="preserve"> is a measure </w:delText>
        </w:r>
      </w:del>
      <w:r w:rsidRPr="00E06D03">
        <w:rPr>
          <w:rFonts w:ascii="Arial" w:hAnsi="Arial" w:cs="Arial"/>
          <w:color w:val="000000" w:themeColor="text1"/>
          <w:sz w:val="22"/>
          <w:szCs w:val="22"/>
        </w:rPr>
        <w:t xml:space="preserve">of how much a single bound RISC complex affects the </w:t>
      </w:r>
      <w:ins w:id="318" w:author="David Bartel" w:date="2018-05-03T10:53:00Z">
        <w:r w:rsidR="00164FF5">
          <w:rPr>
            <w:rFonts w:ascii="Arial" w:hAnsi="Arial" w:cs="Arial"/>
            <w:color w:val="000000" w:themeColor="text1"/>
            <w:sz w:val="22"/>
            <w:szCs w:val="22"/>
          </w:rPr>
          <w:t xml:space="preserve">mRNA </w:t>
        </w:r>
      </w:ins>
      <w:r w:rsidRPr="00E06D03">
        <w:rPr>
          <w:rFonts w:ascii="Arial" w:hAnsi="Arial" w:cs="Arial"/>
          <w:color w:val="000000" w:themeColor="text1"/>
          <w:sz w:val="22"/>
          <w:szCs w:val="22"/>
        </w:rPr>
        <w:t>decay rate</w:t>
      </w:r>
      <w:del w:id="319" w:author="David Bartel" w:date="2018-05-03T10:53:00Z">
        <w:r w:rsidRPr="00E06D03" w:rsidDel="00164FF5">
          <w:rPr>
            <w:rFonts w:ascii="Arial" w:hAnsi="Arial" w:cs="Arial"/>
            <w:color w:val="000000" w:themeColor="text1"/>
            <w:sz w:val="22"/>
            <w:szCs w:val="22"/>
          </w:rPr>
          <w:delText xml:space="preserve"> of the mRNA</w:delText>
        </w:r>
      </w:del>
      <w:r w:rsidRPr="00E06D03">
        <w:rPr>
          <w:rFonts w:ascii="Arial" w:hAnsi="Arial" w:cs="Arial"/>
          <w:color w:val="000000" w:themeColor="text1"/>
          <w:sz w:val="22"/>
          <w:szCs w:val="22"/>
        </w:rPr>
        <w:t xml:space="preserve"> </w:t>
      </w:r>
      <w:ins w:id="320" w:author="David Bartel" w:date="2018-05-03T10:51:00Z">
        <w:r w:rsidR="000131B3">
          <w:rPr>
            <w:rFonts w:ascii="Arial" w:hAnsi="Arial" w:cs="Arial"/>
            <w:color w:val="000000" w:themeColor="text1"/>
            <w:sz w:val="22"/>
            <w:szCs w:val="22"/>
          </w:rPr>
          <w:t>(</w:t>
        </w:r>
        <w:r w:rsidR="000131B3" w:rsidRPr="00610011">
          <w:rPr>
            <w:rFonts w:ascii="Arial" w:hAnsi="Arial" w:cs="Arial"/>
            <w:i/>
            <w:color w:val="000000" w:themeColor="text1"/>
            <w:sz w:val="22"/>
            <w:szCs w:val="22"/>
          </w:rPr>
          <w:t>b</w:t>
        </w:r>
        <w:r w:rsidR="000131B3">
          <w:rPr>
            <w:rFonts w:ascii="Arial" w:hAnsi="Arial" w:cs="Arial"/>
            <w:color w:val="000000" w:themeColor="text1"/>
            <w:sz w:val="22"/>
            <w:szCs w:val="22"/>
          </w:rPr>
          <w:t xml:space="preserve">, equation 2), </w:t>
        </w:r>
      </w:ins>
      <w:del w:id="321" w:author="David Bartel" w:date="2018-05-03T10:52:00Z">
        <w:r w:rsidRPr="00E06D03" w:rsidDel="000131B3">
          <w:rPr>
            <w:rFonts w:ascii="Arial" w:hAnsi="Arial" w:cs="Arial"/>
            <w:color w:val="000000" w:themeColor="text1"/>
            <w:sz w:val="22"/>
            <w:szCs w:val="22"/>
          </w:rPr>
          <w:delText>and must also be</w:delText>
        </w:r>
      </w:del>
      <w:ins w:id="322" w:author="David Bartel" w:date="2018-05-03T10:52:00Z">
        <w:r w:rsidR="000131B3">
          <w:rPr>
            <w:rFonts w:ascii="Arial" w:hAnsi="Arial" w:cs="Arial"/>
            <w:color w:val="000000" w:themeColor="text1"/>
            <w:sz w:val="22"/>
            <w:szCs w:val="22"/>
          </w:rPr>
          <w:t>which was</w:t>
        </w:r>
      </w:ins>
      <w:r w:rsidRPr="00E06D03">
        <w:rPr>
          <w:rFonts w:ascii="Arial" w:hAnsi="Arial" w:cs="Arial"/>
          <w:color w:val="000000" w:themeColor="text1"/>
          <w:sz w:val="22"/>
          <w:szCs w:val="22"/>
        </w:rPr>
        <w:t xml:space="preserve"> fit</w:t>
      </w:r>
      <w:ins w:id="323" w:author="David Bartel" w:date="2018-05-03T10:52:00Z">
        <w:r w:rsidR="000131B3">
          <w:rPr>
            <w:rFonts w:ascii="Arial" w:hAnsi="Arial" w:cs="Arial"/>
            <w:color w:val="000000" w:themeColor="text1"/>
            <w:sz w:val="22"/>
            <w:szCs w:val="22"/>
          </w:rPr>
          <w:t xml:space="preserve"> </w:t>
        </w:r>
        <w:r w:rsidR="00164FF5">
          <w:rPr>
            <w:rFonts w:ascii="Arial" w:hAnsi="Arial" w:cs="Arial"/>
            <w:color w:val="000000" w:themeColor="text1"/>
            <w:sz w:val="22"/>
            <w:szCs w:val="22"/>
          </w:rPr>
          <w:t>as a global value for all six datasets</w:t>
        </w:r>
      </w:ins>
      <w:r w:rsidRPr="00E06D03">
        <w:rPr>
          <w:rFonts w:ascii="Arial" w:hAnsi="Arial" w:cs="Arial"/>
          <w:color w:val="000000" w:themeColor="text1"/>
          <w:sz w:val="22"/>
          <w:szCs w:val="22"/>
        </w:rPr>
        <w:t>. In total, this biochemical framework</w:t>
      </w:r>
      <w:ins w:id="324" w:author="David Bartel" w:date="2018-05-03T10:53:00Z">
        <w:r w:rsidR="00164FF5">
          <w:rPr>
            <w:rFonts w:ascii="Arial" w:hAnsi="Arial" w:cs="Arial"/>
            <w:color w:val="000000" w:themeColor="text1"/>
            <w:sz w:val="22"/>
            <w:szCs w:val="22"/>
          </w:rPr>
          <w:t xml:space="preserve"> takes as input </w:t>
        </w:r>
      </w:ins>
      <w:ins w:id="325" w:author="David Bartel" w:date="2018-05-03T10:54:00Z">
        <w:r w:rsidR="00164FF5">
          <w:rPr>
            <w:rFonts w:ascii="Arial" w:hAnsi="Arial" w:cs="Arial"/>
            <w:color w:val="000000" w:themeColor="text1"/>
            <w:sz w:val="22"/>
            <w:szCs w:val="22"/>
          </w:rPr>
          <w:t xml:space="preserve">the experimentally determined </w:t>
        </w:r>
        <w:r w:rsidR="00164FF5" w:rsidRPr="00610011">
          <w:rPr>
            <w:rFonts w:ascii="Arial" w:hAnsi="Arial" w:cs="Arial"/>
            <w:i/>
            <w:color w:val="000000" w:themeColor="text1"/>
            <w:sz w:val="22"/>
            <w:szCs w:val="22"/>
          </w:rPr>
          <w:t>K</w:t>
        </w:r>
        <w:r w:rsidR="00164FF5" w:rsidRPr="00610011">
          <w:rPr>
            <w:rFonts w:ascii="Arial" w:hAnsi="Arial" w:cs="Arial"/>
            <w:color w:val="000000" w:themeColor="text1"/>
            <w:sz w:val="22"/>
            <w:szCs w:val="22"/>
            <w:vertAlign w:val="subscript"/>
          </w:rPr>
          <w:t>D</w:t>
        </w:r>
        <w:r w:rsidR="00164FF5">
          <w:rPr>
            <w:rFonts w:ascii="Arial" w:hAnsi="Arial" w:cs="Arial"/>
            <w:color w:val="000000" w:themeColor="text1"/>
            <w:sz w:val="22"/>
            <w:szCs w:val="22"/>
          </w:rPr>
          <w:t xml:space="preserve"> values</w:t>
        </w:r>
      </w:ins>
      <w:del w:id="326" w:author="David Bartel" w:date="2018-05-03T10:55:00Z">
        <w:r w:rsidRPr="00E06D03" w:rsidDel="00164FF5">
          <w:rPr>
            <w:rFonts w:ascii="Arial" w:hAnsi="Arial" w:cs="Arial"/>
            <w:color w:val="000000" w:themeColor="text1"/>
            <w:sz w:val="22"/>
            <w:szCs w:val="22"/>
          </w:rPr>
          <w:delText xml:space="preserve"> fits</w:delText>
        </w:r>
      </w:del>
      <w:ins w:id="327" w:author="David Bartel" w:date="2018-05-03T10:55:00Z">
        <w:r w:rsidR="00164FF5">
          <w:rPr>
            <w:rFonts w:ascii="Arial" w:hAnsi="Arial" w:cs="Arial"/>
            <w:color w:val="000000" w:themeColor="text1"/>
            <w:sz w:val="22"/>
            <w:szCs w:val="22"/>
          </w:rPr>
          <w:t>,</w:t>
        </w:r>
      </w:ins>
      <w:r w:rsidRPr="00E06D03">
        <w:rPr>
          <w:rFonts w:ascii="Arial" w:hAnsi="Arial" w:cs="Arial"/>
          <w:color w:val="000000" w:themeColor="text1"/>
          <w:sz w:val="22"/>
          <w:szCs w:val="22"/>
        </w:rPr>
        <w:t xml:space="preserve"> </w:t>
      </w:r>
      <w:ins w:id="328" w:author="David Bartel" w:date="2018-05-03T10:56:00Z">
        <w:r w:rsidR="00164FF5" w:rsidRPr="00E06D03">
          <w:rPr>
            <w:rFonts w:ascii="Arial" w:hAnsi="Arial" w:cs="Arial"/>
            <w:color w:val="000000" w:themeColor="text1"/>
            <w:sz w:val="22"/>
            <w:szCs w:val="22"/>
          </w:rPr>
          <w:t xml:space="preserve">one global </w:t>
        </w:r>
        <w:r w:rsidR="00164FF5">
          <w:rPr>
            <w:rFonts w:ascii="Arial" w:hAnsi="Arial" w:cs="Arial"/>
            <w:color w:val="000000" w:themeColor="text1"/>
            <w:sz w:val="22"/>
            <w:szCs w:val="22"/>
          </w:rPr>
          <w:t xml:space="preserve">fitted </w:t>
        </w:r>
        <w:r w:rsidR="00164FF5" w:rsidRPr="00E06D03">
          <w:rPr>
            <w:rFonts w:ascii="Arial" w:hAnsi="Arial" w:cs="Arial"/>
            <w:color w:val="000000" w:themeColor="text1"/>
            <w:sz w:val="22"/>
            <w:szCs w:val="22"/>
          </w:rPr>
          <w:t xml:space="preserve">value for </w:t>
        </w:r>
        <w:r w:rsidR="00164FF5" w:rsidRPr="00E06D03">
          <w:rPr>
            <w:rFonts w:ascii="Arial" w:hAnsi="Arial" w:cs="Arial"/>
            <w:i/>
            <w:color w:val="000000" w:themeColor="text1"/>
            <w:sz w:val="22"/>
            <w:szCs w:val="22"/>
          </w:rPr>
          <w:t>b</w:t>
        </w:r>
        <w:r w:rsidR="00164FF5">
          <w:rPr>
            <w:rFonts w:ascii="Arial" w:hAnsi="Arial" w:cs="Arial"/>
            <w:color w:val="000000" w:themeColor="text1"/>
            <w:sz w:val="22"/>
            <w:szCs w:val="22"/>
          </w:rPr>
          <w:t xml:space="preserve">, and </w:t>
        </w:r>
      </w:ins>
      <w:r w:rsidRPr="00E06D03">
        <w:rPr>
          <w:rFonts w:ascii="Arial" w:hAnsi="Arial" w:cs="Arial"/>
          <w:color w:val="000000" w:themeColor="text1"/>
          <w:sz w:val="22"/>
          <w:szCs w:val="22"/>
        </w:rPr>
        <w:t xml:space="preserve">one </w:t>
      </w:r>
      <w:ins w:id="329" w:author="David Bartel" w:date="2018-05-03T10:57:00Z">
        <w:r w:rsidR="00610011">
          <w:rPr>
            <w:rFonts w:ascii="Arial" w:hAnsi="Arial" w:cs="Arial"/>
            <w:color w:val="000000" w:themeColor="text1"/>
            <w:sz w:val="22"/>
            <w:szCs w:val="22"/>
          </w:rPr>
          <w:t xml:space="preserve">additional </w:t>
        </w:r>
      </w:ins>
      <w:ins w:id="330" w:author="David Bartel" w:date="2018-05-03T10:55:00Z">
        <w:r w:rsidR="00164FF5">
          <w:rPr>
            <w:rFonts w:ascii="Arial" w:hAnsi="Arial" w:cs="Arial"/>
            <w:color w:val="000000" w:themeColor="text1"/>
            <w:sz w:val="22"/>
            <w:szCs w:val="22"/>
          </w:rPr>
          <w:t xml:space="preserve">fitted </w:t>
        </w:r>
      </w:ins>
      <w:r w:rsidRPr="00E06D03">
        <w:rPr>
          <w:rFonts w:ascii="Arial" w:hAnsi="Arial" w:cs="Arial"/>
          <w:color w:val="000000" w:themeColor="text1"/>
          <w:sz w:val="22"/>
          <w:szCs w:val="22"/>
        </w:rPr>
        <w:t xml:space="preserve">parameter </w:t>
      </w:r>
      <w:ins w:id="331" w:author="David Bartel" w:date="2018-05-03T10:56:00Z">
        <w:r w:rsidR="00164FF5">
          <w:rPr>
            <w:rFonts w:ascii="Arial" w:hAnsi="Arial" w:cs="Arial"/>
            <w:color w:val="000000" w:themeColor="text1"/>
            <w:sz w:val="22"/>
            <w:szCs w:val="22"/>
          </w:rPr>
          <w:t>[</w:t>
        </w:r>
        <w:r w:rsidR="00164FF5" w:rsidRPr="00D529EA">
          <w:rPr>
            <w:rFonts w:ascii="Arial" w:hAnsi="Arial" w:cs="Arial"/>
            <w:i/>
            <w:color w:val="000000" w:themeColor="text1"/>
            <w:sz w:val="22"/>
            <w:szCs w:val="22"/>
          </w:rPr>
          <w:t>A</w:t>
        </w:r>
        <w:r w:rsidR="00164FF5" w:rsidRPr="00D529EA">
          <w:rPr>
            <w:rFonts w:ascii="Arial" w:hAnsi="Arial" w:cs="Arial"/>
            <w:color w:val="000000" w:themeColor="text1"/>
            <w:sz w:val="22"/>
            <w:szCs w:val="22"/>
          </w:rPr>
          <w:t>]</w:t>
        </w:r>
        <w:r w:rsidR="00164FF5">
          <w:rPr>
            <w:rFonts w:ascii="Arial" w:hAnsi="Arial" w:cs="Arial"/>
            <w:color w:val="000000" w:themeColor="text1"/>
            <w:sz w:val="22"/>
            <w:szCs w:val="22"/>
          </w:rPr>
          <w:t xml:space="preserve"> </w:t>
        </w:r>
      </w:ins>
      <w:r w:rsidRPr="00E06D03">
        <w:rPr>
          <w:rFonts w:ascii="Arial" w:hAnsi="Arial" w:cs="Arial"/>
          <w:color w:val="000000" w:themeColor="text1"/>
          <w:sz w:val="22"/>
          <w:szCs w:val="22"/>
        </w:rPr>
        <w:t>for each transfection dataset</w:t>
      </w:r>
      <w:ins w:id="332" w:author="David Bartel" w:date="2018-05-03T10:55:00Z">
        <w:r w:rsidR="00164FF5">
          <w:rPr>
            <w:rFonts w:ascii="Arial" w:hAnsi="Arial" w:cs="Arial"/>
            <w:color w:val="000000" w:themeColor="text1"/>
            <w:sz w:val="22"/>
            <w:szCs w:val="22"/>
          </w:rPr>
          <w:t xml:space="preserve"> (</w:t>
        </w:r>
      </w:ins>
      <w:del w:id="333" w:author="David Bartel" w:date="2018-05-03T10:55:00Z">
        <w:r w:rsidRPr="00E06D03" w:rsidDel="00164FF5">
          <w:rPr>
            <w:rFonts w:ascii="Arial" w:hAnsi="Arial" w:cs="Arial"/>
            <w:color w:val="000000" w:themeColor="text1"/>
            <w:sz w:val="22"/>
            <w:szCs w:val="22"/>
          </w:rPr>
          <w:delText xml:space="preserve">, </w:delText>
        </w:r>
      </w:del>
      <w:r w:rsidRPr="00E06D03">
        <w:rPr>
          <w:rFonts w:ascii="Arial" w:hAnsi="Arial" w:cs="Arial"/>
          <w:color w:val="000000" w:themeColor="text1"/>
          <w:sz w:val="22"/>
          <w:szCs w:val="22"/>
        </w:rPr>
        <w:t xml:space="preserve">two </w:t>
      </w:r>
      <w:del w:id="334" w:author="David Bartel" w:date="2018-05-03T10:57:00Z">
        <w:r w:rsidRPr="00E06D03" w:rsidDel="00610011">
          <w:rPr>
            <w:rFonts w:ascii="Arial" w:hAnsi="Arial" w:cs="Arial"/>
            <w:color w:val="000000" w:themeColor="text1"/>
            <w:sz w:val="22"/>
            <w:szCs w:val="22"/>
          </w:rPr>
          <w:delText xml:space="preserve">parameters </w:delText>
        </w:r>
      </w:del>
      <w:r w:rsidRPr="00E06D03">
        <w:rPr>
          <w:rFonts w:ascii="Arial" w:hAnsi="Arial" w:cs="Arial"/>
          <w:color w:val="000000" w:themeColor="text1"/>
          <w:sz w:val="22"/>
          <w:szCs w:val="22"/>
        </w:rPr>
        <w:t>in the case of let-7a</w:t>
      </w:r>
      <w:del w:id="335" w:author="David Bartel" w:date="2018-05-03T10:57:00Z">
        <w:r w:rsidRPr="00E06D03" w:rsidDel="00610011">
          <w:rPr>
            <w:rFonts w:ascii="Arial" w:hAnsi="Arial" w:cs="Arial"/>
            <w:color w:val="000000" w:themeColor="text1"/>
            <w:sz w:val="22"/>
            <w:szCs w:val="22"/>
          </w:rPr>
          <w:delText>, and</w:delText>
        </w:r>
      </w:del>
      <w:ins w:id="336" w:author="David Bartel" w:date="2018-05-03T10:57:00Z">
        <w:r w:rsidR="00610011">
          <w:rPr>
            <w:rFonts w:ascii="Arial" w:hAnsi="Arial" w:cs="Arial"/>
            <w:color w:val="000000" w:themeColor="text1"/>
            <w:sz w:val="22"/>
            <w:szCs w:val="22"/>
          </w:rPr>
          <w:t>)</w:t>
        </w:r>
      </w:ins>
      <w:del w:id="337" w:author="David Bartel" w:date="2018-05-03T10:56:00Z">
        <w:r w:rsidRPr="00E06D03" w:rsidDel="00164FF5">
          <w:rPr>
            <w:rFonts w:ascii="Arial" w:hAnsi="Arial" w:cs="Arial"/>
            <w:color w:val="000000" w:themeColor="text1"/>
            <w:sz w:val="22"/>
            <w:szCs w:val="22"/>
          </w:rPr>
          <w:delText xml:space="preserve"> one global value for </w:delText>
        </w:r>
        <w:r w:rsidRPr="00E06D03" w:rsidDel="00164FF5">
          <w:rPr>
            <w:rFonts w:ascii="Arial" w:hAnsi="Arial" w:cs="Arial"/>
            <w:i/>
            <w:color w:val="000000" w:themeColor="text1"/>
            <w:sz w:val="22"/>
            <w:szCs w:val="22"/>
          </w:rPr>
          <w:delText>b</w:delText>
        </w:r>
      </w:del>
      <w:r w:rsidRPr="00E06D03">
        <w:rPr>
          <w:rFonts w:ascii="Arial" w:hAnsi="Arial" w:cs="Arial"/>
          <w:color w:val="000000" w:themeColor="text1"/>
          <w:sz w:val="22"/>
          <w:szCs w:val="22"/>
        </w:rPr>
        <w:t>.</w:t>
      </w:r>
    </w:p>
    <w:p w14:paraId="613F3382" w14:textId="5FE663C2" w:rsidR="00E06D03" w:rsidRPr="00E06D03" w:rsidRDefault="00E06D03" w:rsidP="00ED0CDE">
      <w:pPr>
        <w:spacing w:line="360" w:lineRule="auto"/>
        <w:ind w:firstLine="720"/>
        <w:rPr>
          <w:rFonts w:ascii="Arial" w:hAnsi="Arial" w:cs="Arial"/>
          <w:color w:val="000000" w:themeColor="text1"/>
          <w:sz w:val="22"/>
          <w:szCs w:val="22"/>
        </w:rPr>
      </w:pPr>
      <w:r w:rsidRPr="00E06D03">
        <w:rPr>
          <w:rFonts w:ascii="Arial" w:hAnsi="Arial" w:cs="Arial"/>
          <w:color w:val="000000" w:themeColor="text1"/>
          <w:sz w:val="22"/>
          <w:szCs w:val="22"/>
        </w:rPr>
        <w:t xml:space="preserve">In light of our observations </w:t>
      </w:r>
      <w:del w:id="338" w:author="David Bartel" w:date="2018-05-03T10:59:00Z">
        <w:r w:rsidRPr="00E06D03" w:rsidDel="00610011">
          <w:rPr>
            <w:rFonts w:ascii="Arial" w:hAnsi="Arial" w:cs="Arial"/>
            <w:color w:val="000000" w:themeColor="text1"/>
            <w:sz w:val="22"/>
            <w:szCs w:val="22"/>
          </w:rPr>
          <w:delText xml:space="preserve">about </w:delText>
        </w:r>
      </w:del>
      <w:ins w:id="339" w:author="David Bartel" w:date="2018-05-03T10:59:00Z">
        <w:r w:rsidR="00610011">
          <w:rPr>
            <w:rFonts w:ascii="Arial" w:hAnsi="Arial" w:cs="Arial"/>
            <w:color w:val="000000" w:themeColor="text1"/>
            <w:sz w:val="22"/>
            <w:szCs w:val="22"/>
          </w:rPr>
          <w:t>regarding</w:t>
        </w:r>
        <w:r w:rsidR="00610011" w:rsidRPr="00E06D03">
          <w:rPr>
            <w:rFonts w:ascii="Arial" w:hAnsi="Arial" w:cs="Arial"/>
            <w:color w:val="000000" w:themeColor="text1"/>
            <w:sz w:val="22"/>
            <w:szCs w:val="22"/>
          </w:rPr>
          <w:t xml:space="preserve"> </w:t>
        </w:r>
      </w:ins>
      <w:r w:rsidRPr="00E06D03">
        <w:rPr>
          <w:rFonts w:ascii="Arial" w:hAnsi="Arial" w:cs="Arial"/>
          <w:color w:val="000000" w:themeColor="text1"/>
          <w:sz w:val="22"/>
          <w:szCs w:val="22"/>
        </w:rPr>
        <w:t xml:space="preserve">the </w:t>
      </w:r>
      <w:del w:id="340" w:author="David Bartel" w:date="2018-05-06T09:14:00Z">
        <w:r w:rsidRPr="00E06D03" w:rsidDel="00D97727">
          <w:rPr>
            <w:rFonts w:ascii="Arial" w:hAnsi="Arial" w:cs="Arial"/>
            <w:color w:val="000000" w:themeColor="text1"/>
            <w:sz w:val="22"/>
            <w:szCs w:val="22"/>
          </w:rPr>
          <w:delText xml:space="preserve">efficacy </w:delText>
        </w:r>
      </w:del>
      <w:ins w:id="341" w:author="David Bartel" w:date="2018-05-06T09:14:00Z">
        <w:r w:rsidR="00D97727">
          <w:rPr>
            <w:rFonts w:ascii="Arial" w:hAnsi="Arial" w:cs="Arial"/>
            <w:color w:val="000000" w:themeColor="text1"/>
            <w:sz w:val="22"/>
            <w:szCs w:val="22"/>
          </w:rPr>
          <w:t>function</w:t>
        </w:r>
        <w:r w:rsidR="00D97727" w:rsidRPr="00E06D03">
          <w:rPr>
            <w:rFonts w:ascii="Arial" w:hAnsi="Arial" w:cs="Arial"/>
            <w:color w:val="000000" w:themeColor="text1"/>
            <w:sz w:val="22"/>
            <w:szCs w:val="22"/>
          </w:rPr>
          <w:t xml:space="preserve"> </w:t>
        </w:r>
      </w:ins>
      <w:r w:rsidRPr="00E06D03">
        <w:rPr>
          <w:rFonts w:ascii="Arial" w:hAnsi="Arial" w:cs="Arial"/>
          <w:color w:val="000000" w:themeColor="text1"/>
          <w:sz w:val="22"/>
          <w:szCs w:val="22"/>
        </w:rPr>
        <w:t xml:space="preserve">of </w:t>
      </w:r>
      <w:proofErr w:type="spellStart"/>
      <w:r w:rsidRPr="00E06D03">
        <w:rPr>
          <w:rFonts w:ascii="Arial" w:hAnsi="Arial" w:cs="Arial"/>
          <w:color w:val="000000" w:themeColor="text1"/>
          <w:sz w:val="22"/>
          <w:szCs w:val="22"/>
        </w:rPr>
        <w:t>noncanonical</w:t>
      </w:r>
      <w:proofErr w:type="spellEnd"/>
      <w:r w:rsidRPr="00E06D03">
        <w:rPr>
          <w:rFonts w:ascii="Arial" w:hAnsi="Arial" w:cs="Arial"/>
          <w:color w:val="000000" w:themeColor="text1"/>
          <w:sz w:val="22"/>
          <w:szCs w:val="22"/>
        </w:rPr>
        <w:t xml:space="preserve"> sites, we </w:t>
      </w:r>
      <w:del w:id="342" w:author="David Bartel" w:date="2018-05-03T11:00:00Z">
        <w:r w:rsidRPr="00E06D03" w:rsidDel="00610011">
          <w:rPr>
            <w:rFonts w:ascii="Arial" w:hAnsi="Arial" w:cs="Arial"/>
            <w:color w:val="000000" w:themeColor="text1"/>
            <w:sz w:val="22"/>
            <w:szCs w:val="22"/>
          </w:rPr>
          <w:delText xml:space="preserve">also </w:delText>
        </w:r>
      </w:del>
      <w:r w:rsidRPr="00E06D03">
        <w:rPr>
          <w:rFonts w:ascii="Arial" w:hAnsi="Arial" w:cs="Arial"/>
          <w:color w:val="000000" w:themeColor="text1"/>
          <w:sz w:val="22"/>
          <w:szCs w:val="22"/>
        </w:rPr>
        <w:t>want</w:t>
      </w:r>
      <w:ins w:id="343" w:author="David Bartel" w:date="2018-05-03T11:00:00Z">
        <w:r w:rsidR="00610011">
          <w:rPr>
            <w:rFonts w:ascii="Arial" w:hAnsi="Arial" w:cs="Arial"/>
            <w:color w:val="000000" w:themeColor="text1"/>
            <w:sz w:val="22"/>
            <w:szCs w:val="22"/>
          </w:rPr>
          <w:t>ed</w:t>
        </w:r>
      </w:ins>
      <w:r w:rsidRPr="00E06D03">
        <w:rPr>
          <w:rFonts w:ascii="Arial" w:hAnsi="Arial" w:cs="Arial"/>
          <w:color w:val="000000" w:themeColor="text1"/>
          <w:sz w:val="22"/>
          <w:szCs w:val="22"/>
        </w:rPr>
        <w:t xml:space="preserve"> this model to be </w:t>
      </w:r>
      <w:del w:id="344" w:author="David Bartel" w:date="2018-05-03T11:00:00Z">
        <w:r w:rsidRPr="00E06D03" w:rsidDel="00610011">
          <w:rPr>
            <w:rFonts w:ascii="Arial" w:hAnsi="Arial" w:cs="Arial"/>
            <w:color w:val="000000" w:themeColor="text1"/>
            <w:sz w:val="22"/>
            <w:szCs w:val="22"/>
          </w:rPr>
          <w:delText xml:space="preserve">completely </w:delText>
        </w:r>
      </w:del>
      <w:r w:rsidRPr="00E06D03">
        <w:rPr>
          <w:rFonts w:ascii="Arial" w:hAnsi="Arial" w:cs="Arial"/>
          <w:color w:val="000000" w:themeColor="text1"/>
          <w:sz w:val="22"/>
          <w:szCs w:val="22"/>
        </w:rPr>
        <w:t xml:space="preserve">site-type agnostic. </w:t>
      </w:r>
      <w:ins w:id="345" w:author="David Bartel" w:date="2018-05-03T11:06:00Z">
        <w:r w:rsidR="00912444">
          <w:rPr>
            <w:rFonts w:ascii="Arial" w:hAnsi="Arial" w:cs="Arial"/>
            <w:color w:val="000000" w:themeColor="text1"/>
            <w:sz w:val="22"/>
            <w:szCs w:val="22"/>
          </w:rPr>
          <w:t xml:space="preserve">Whereas previously </w:t>
        </w:r>
      </w:ins>
      <w:ins w:id="346" w:author="David Bartel" w:date="2018-05-03T11:12:00Z">
        <w:r w:rsidR="007C26AD">
          <w:rPr>
            <w:rFonts w:ascii="Arial" w:hAnsi="Arial" w:cs="Arial"/>
            <w:color w:val="000000" w:themeColor="text1"/>
            <w:sz w:val="22"/>
            <w:szCs w:val="22"/>
          </w:rPr>
          <w:t xml:space="preserve">the expression of </w:t>
        </w:r>
      </w:ins>
      <w:ins w:id="347" w:author="David Bartel" w:date="2018-05-03T11:13:00Z">
        <w:r w:rsidR="005B4472">
          <w:rPr>
            <w:rFonts w:ascii="Arial" w:hAnsi="Arial" w:cs="Arial"/>
            <w:color w:val="000000" w:themeColor="text1"/>
            <w:sz w:val="22"/>
            <w:szCs w:val="22"/>
          </w:rPr>
          <w:t xml:space="preserve">an mRNA </w:t>
        </w:r>
      </w:ins>
      <w:ins w:id="348" w:author="David Bartel" w:date="2018-05-03T11:14:00Z">
        <w:r w:rsidR="005B4472">
          <w:rPr>
            <w:rFonts w:ascii="Arial" w:hAnsi="Arial" w:cs="Arial"/>
            <w:color w:val="000000" w:themeColor="text1"/>
            <w:sz w:val="22"/>
            <w:szCs w:val="22"/>
          </w:rPr>
          <w:t>without the influence of the</w:t>
        </w:r>
      </w:ins>
      <w:ins w:id="349" w:author="David Bartel" w:date="2018-05-03T11:13:00Z">
        <w:r w:rsidR="005B4472">
          <w:rPr>
            <w:rFonts w:ascii="Arial" w:hAnsi="Arial" w:cs="Arial"/>
            <w:color w:val="000000" w:themeColor="text1"/>
            <w:sz w:val="22"/>
            <w:szCs w:val="22"/>
          </w:rPr>
          <w:t xml:space="preserve"> transfected mRNA was</w:t>
        </w:r>
      </w:ins>
      <w:ins w:id="350" w:author="David Bartel" w:date="2018-05-03T11:06:00Z">
        <w:r w:rsidR="00912444">
          <w:rPr>
            <w:rFonts w:ascii="Arial" w:hAnsi="Arial" w:cs="Arial"/>
            <w:color w:val="000000" w:themeColor="text1"/>
            <w:sz w:val="22"/>
            <w:szCs w:val="22"/>
          </w:rPr>
          <w:t xml:space="preserve"> estimated </w:t>
        </w:r>
      </w:ins>
      <w:ins w:id="351" w:author="David Bartel" w:date="2018-05-03T11:13:00Z">
        <w:r w:rsidR="005B4472">
          <w:rPr>
            <w:rFonts w:ascii="Arial" w:hAnsi="Arial" w:cs="Arial"/>
            <w:color w:val="000000" w:themeColor="text1"/>
            <w:sz w:val="22"/>
            <w:szCs w:val="22"/>
          </w:rPr>
          <w:t>as its average</w:t>
        </w:r>
      </w:ins>
      <w:ins w:id="352" w:author="David Bartel" w:date="2018-05-03T11:06:00Z">
        <w:r w:rsidR="00912444">
          <w:rPr>
            <w:rFonts w:ascii="Arial" w:hAnsi="Arial" w:cs="Arial"/>
            <w:color w:val="000000" w:themeColor="text1"/>
            <w:sz w:val="22"/>
            <w:szCs w:val="22"/>
          </w:rPr>
          <w:t xml:space="preserve"> </w:t>
        </w:r>
      </w:ins>
      <w:ins w:id="353" w:author="David Bartel" w:date="2018-05-03T11:11:00Z">
        <w:r w:rsidR="007C26AD">
          <w:rPr>
            <w:rFonts w:ascii="Arial" w:hAnsi="Arial" w:cs="Arial"/>
            <w:color w:val="000000" w:themeColor="text1"/>
            <w:sz w:val="22"/>
            <w:szCs w:val="22"/>
          </w:rPr>
          <w:t>expression</w:t>
        </w:r>
      </w:ins>
      <w:ins w:id="354" w:author="David Bartel" w:date="2018-05-03T11:14:00Z">
        <w:r w:rsidR="005B4472">
          <w:rPr>
            <w:rFonts w:ascii="Arial" w:hAnsi="Arial" w:cs="Arial"/>
            <w:color w:val="000000" w:themeColor="text1"/>
            <w:sz w:val="22"/>
            <w:szCs w:val="22"/>
          </w:rPr>
          <w:t xml:space="preserve"> in datasets in which it lacked a canonical site to the </w:t>
        </w:r>
      </w:ins>
      <w:ins w:id="355" w:author="David Bartel" w:date="2018-05-03T11:15:00Z">
        <w:r w:rsidR="009D0ECB">
          <w:rPr>
            <w:rFonts w:ascii="Arial" w:hAnsi="Arial" w:cs="Arial"/>
            <w:color w:val="000000" w:themeColor="text1"/>
            <w:sz w:val="22"/>
            <w:szCs w:val="22"/>
          </w:rPr>
          <w:t>transfected miRNA (Fig.</w:t>
        </w:r>
        <w:r w:rsidR="005B4472">
          <w:rPr>
            <w:rFonts w:ascii="Arial" w:hAnsi="Arial" w:cs="Arial"/>
            <w:color w:val="000000" w:themeColor="text1"/>
            <w:sz w:val="22"/>
            <w:szCs w:val="22"/>
          </w:rPr>
          <w:t xml:space="preserve"> 3),</w:t>
        </w:r>
      </w:ins>
      <w:ins w:id="356" w:author="David Bartel" w:date="2018-05-03T11:16:00Z">
        <w:r w:rsidR="005B4472">
          <w:rPr>
            <w:rFonts w:ascii="Arial" w:hAnsi="Arial" w:cs="Arial"/>
            <w:color w:val="000000" w:themeColor="text1"/>
            <w:sz w:val="22"/>
            <w:szCs w:val="22"/>
          </w:rPr>
          <w:t xml:space="preserve"> this value was </w:t>
        </w:r>
      </w:ins>
      <w:ins w:id="357" w:author="David Bartel" w:date="2018-05-03T11:18:00Z">
        <w:r w:rsidR="009D0ECB">
          <w:rPr>
            <w:rFonts w:ascii="Arial" w:hAnsi="Arial" w:cs="Arial"/>
            <w:color w:val="000000" w:themeColor="text1"/>
            <w:sz w:val="22"/>
            <w:szCs w:val="22"/>
          </w:rPr>
          <w:t>instead</w:t>
        </w:r>
      </w:ins>
      <w:ins w:id="358" w:author="David Bartel" w:date="2018-05-03T11:16:00Z">
        <w:r w:rsidR="005B4472">
          <w:rPr>
            <w:rFonts w:ascii="Arial" w:hAnsi="Arial" w:cs="Arial"/>
            <w:color w:val="000000" w:themeColor="text1"/>
            <w:sz w:val="22"/>
            <w:szCs w:val="22"/>
          </w:rPr>
          <w:t xml:space="preserve"> </w:t>
        </w:r>
      </w:ins>
      <w:ins w:id="359" w:author="David Bartel" w:date="2018-05-03T11:17:00Z">
        <w:r w:rsidR="005B4472">
          <w:rPr>
            <w:rFonts w:ascii="Arial" w:hAnsi="Arial" w:cs="Arial"/>
            <w:color w:val="000000" w:themeColor="text1"/>
            <w:sz w:val="22"/>
            <w:szCs w:val="22"/>
          </w:rPr>
          <w:t xml:space="preserve">estimated as the </w:t>
        </w:r>
        <w:commentRangeStart w:id="360"/>
        <w:r w:rsidR="009D0ECB">
          <w:rPr>
            <w:rFonts w:ascii="Arial" w:hAnsi="Arial" w:cs="Arial"/>
            <w:color w:val="000000" w:themeColor="text1"/>
            <w:sz w:val="22"/>
            <w:szCs w:val="22"/>
          </w:rPr>
          <w:t xml:space="preserve">intercept of the </w:t>
        </w:r>
      </w:ins>
      <w:del w:id="361" w:author="David Bartel" w:date="2018-05-03T11:01:00Z">
        <w:r w:rsidRPr="00E06D03" w:rsidDel="00610011">
          <w:rPr>
            <w:rFonts w:ascii="Arial" w:hAnsi="Arial" w:cs="Arial"/>
            <w:color w:val="000000" w:themeColor="text1"/>
            <w:sz w:val="22"/>
            <w:szCs w:val="22"/>
          </w:rPr>
          <w:delText>I</w:delText>
        </w:r>
      </w:del>
      <w:del w:id="362" w:author="David Bartel" w:date="2018-05-03T11:16:00Z">
        <w:r w:rsidRPr="00E06D03" w:rsidDel="005B4472">
          <w:rPr>
            <w:rFonts w:ascii="Arial" w:hAnsi="Arial" w:cs="Arial"/>
            <w:color w:val="000000" w:themeColor="text1"/>
            <w:sz w:val="22"/>
            <w:szCs w:val="22"/>
          </w:rPr>
          <w:delText xml:space="preserve">nstead of using the expression of miRNAs with no canonical sites to a transcript to estimate its unbound expression level, we </w:delText>
        </w:r>
      </w:del>
      <w:r w:rsidRPr="00E06D03">
        <w:rPr>
          <w:rFonts w:ascii="Arial" w:hAnsi="Arial" w:cs="Arial"/>
          <w:color w:val="000000" w:themeColor="text1"/>
          <w:sz w:val="22"/>
          <w:szCs w:val="22"/>
        </w:rPr>
        <w:t>fit the relative change in our predictor against the relative change in the transcript</w:t>
      </w:r>
      <w:del w:id="363" w:author="David Bartel" w:date="2018-05-03T11:18:00Z">
        <w:r w:rsidRPr="00E06D03" w:rsidDel="009D0ECB">
          <w:rPr>
            <w:rFonts w:ascii="Arial" w:hAnsi="Arial" w:cs="Arial"/>
            <w:color w:val="000000" w:themeColor="text1"/>
            <w:sz w:val="22"/>
            <w:szCs w:val="22"/>
          </w:rPr>
          <w:delText>’s</w:delText>
        </w:r>
      </w:del>
      <w:r w:rsidRPr="00E06D03">
        <w:rPr>
          <w:rFonts w:ascii="Arial" w:hAnsi="Arial" w:cs="Arial"/>
          <w:color w:val="000000" w:themeColor="text1"/>
          <w:sz w:val="22"/>
          <w:szCs w:val="22"/>
        </w:rPr>
        <w:t xml:space="preserve"> expression</w:t>
      </w:r>
      <w:ins w:id="364" w:author="David Bartel" w:date="2018-05-03T11:18:00Z">
        <w:r w:rsidR="009D0ECB">
          <w:rPr>
            <w:rFonts w:ascii="Arial" w:hAnsi="Arial" w:cs="Arial"/>
            <w:color w:val="000000" w:themeColor="text1"/>
            <w:sz w:val="22"/>
            <w:szCs w:val="22"/>
          </w:rPr>
          <w:t xml:space="preserve"> (fig. S</w:t>
        </w:r>
      </w:ins>
      <w:ins w:id="365" w:author="David Bartel" w:date="2018-05-03T11:19:00Z">
        <w:r w:rsidR="009D0ECB">
          <w:rPr>
            <w:rFonts w:ascii="Arial" w:hAnsi="Arial" w:cs="Arial"/>
            <w:color w:val="000000" w:themeColor="text1"/>
            <w:sz w:val="22"/>
            <w:szCs w:val="22"/>
          </w:rPr>
          <w:t>X)</w:t>
        </w:r>
        <w:commentRangeEnd w:id="360"/>
        <w:r w:rsidR="009D0ECB">
          <w:rPr>
            <w:rStyle w:val="CommentReference"/>
            <w:rFonts w:eastAsiaTheme="minorHAnsi"/>
          </w:rPr>
          <w:commentReference w:id="360"/>
        </w:r>
      </w:ins>
      <w:r w:rsidRPr="00E06D03">
        <w:rPr>
          <w:rFonts w:ascii="Arial" w:hAnsi="Arial" w:cs="Arial"/>
          <w:color w:val="000000" w:themeColor="text1"/>
          <w:sz w:val="22"/>
          <w:szCs w:val="22"/>
        </w:rPr>
        <w:t xml:space="preserve">. </w:t>
      </w:r>
      <w:del w:id="366" w:author="David Bartel" w:date="2018-05-03T11:17:00Z">
        <w:r w:rsidRPr="00E06D03" w:rsidDel="009D0ECB">
          <w:rPr>
            <w:rFonts w:ascii="Arial" w:hAnsi="Arial" w:cs="Arial"/>
            <w:color w:val="000000" w:themeColor="text1"/>
            <w:sz w:val="22"/>
            <w:szCs w:val="22"/>
          </w:rPr>
          <w:delText xml:space="preserve">The intercept of this fit is thus the estimated unbound expression level. </w:delText>
        </w:r>
      </w:del>
      <w:r w:rsidRPr="00E06D03">
        <w:rPr>
          <w:rFonts w:ascii="Arial" w:hAnsi="Arial" w:cs="Arial"/>
          <w:color w:val="000000" w:themeColor="text1"/>
          <w:sz w:val="22"/>
          <w:szCs w:val="22"/>
        </w:rPr>
        <w:t xml:space="preserve">This </w:t>
      </w:r>
      <w:ins w:id="367" w:author="David Bartel" w:date="2018-05-06T09:15:00Z">
        <w:r w:rsidR="00D97727">
          <w:rPr>
            <w:rFonts w:ascii="Arial" w:hAnsi="Arial" w:cs="Arial"/>
            <w:color w:val="000000" w:themeColor="text1"/>
            <w:sz w:val="22"/>
            <w:szCs w:val="22"/>
          </w:rPr>
          <w:t xml:space="preserve">approach </w:t>
        </w:r>
      </w:ins>
      <w:r w:rsidRPr="00E06D03">
        <w:rPr>
          <w:rFonts w:ascii="Arial" w:hAnsi="Arial" w:cs="Arial"/>
          <w:color w:val="000000" w:themeColor="text1"/>
          <w:sz w:val="22"/>
          <w:szCs w:val="22"/>
        </w:rPr>
        <w:t>ha</w:t>
      </w:r>
      <w:ins w:id="368" w:author="David Bartel" w:date="2018-05-03T11:20:00Z">
        <w:r w:rsidR="009D0ECB">
          <w:rPr>
            <w:rFonts w:ascii="Arial" w:hAnsi="Arial" w:cs="Arial"/>
            <w:color w:val="000000" w:themeColor="text1"/>
            <w:sz w:val="22"/>
            <w:szCs w:val="22"/>
          </w:rPr>
          <w:t>d</w:t>
        </w:r>
      </w:ins>
      <w:del w:id="369" w:author="David Bartel" w:date="2018-05-03T11:20:00Z">
        <w:r w:rsidRPr="00E06D03" w:rsidDel="009D0ECB">
          <w:rPr>
            <w:rFonts w:ascii="Arial" w:hAnsi="Arial" w:cs="Arial"/>
            <w:color w:val="000000" w:themeColor="text1"/>
            <w:sz w:val="22"/>
            <w:szCs w:val="22"/>
          </w:rPr>
          <w:delText>s</w:delText>
        </w:r>
      </w:del>
      <w:r w:rsidRPr="00E06D03">
        <w:rPr>
          <w:rFonts w:ascii="Arial" w:hAnsi="Arial" w:cs="Arial"/>
          <w:color w:val="000000" w:themeColor="text1"/>
          <w:sz w:val="22"/>
          <w:szCs w:val="22"/>
        </w:rPr>
        <w:t xml:space="preserve"> the added benefit of allowing </w:t>
      </w:r>
      <w:del w:id="370" w:author="David Bartel" w:date="2018-05-03T11:20:00Z">
        <w:r w:rsidRPr="00E06D03" w:rsidDel="009D0ECB">
          <w:rPr>
            <w:rFonts w:ascii="Arial" w:hAnsi="Arial" w:cs="Arial"/>
            <w:color w:val="000000" w:themeColor="text1"/>
            <w:sz w:val="22"/>
            <w:szCs w:val="22"/>
          </w:rPr>
          <w:delText xml:space="preserve">us to </w:delText>
        </w:r>
      </w:del>
      <w:r w:rsidRPr="00E06D03">
        <w:rPr>
          <w:rFonts w:ascii="Arial" w:hAnsi="Arial" w:cs="Arial"/>
          <w:color w:val="000000" w:themeColor="text1"/>
          <w:sz w:val="22"/>
          <w:szCs w:val="22"/>
        </w:rPr>
        <w:t>inclu</w:t>
      </w:r>
      <w:ins w:id="371" w:author="David Bartel" w:date="2018-05-03T11:20:00Z">
        <w:r w:rsidR="009D0ECB">
          <w:rPr>
            <w:rFonts w:ascii="Arial" w:hAnsi="Arial" w:cs="Arial"/>
            <w:color w:val="000000" w:themeColor="text1"/>
            <w:sz w:val="22"/>
            <w:szCs w:val="22"/>
          </w:rPr>
          <w:t>sion of</w:t>
        </w:r>
      </w:ins>
      <w:del w:id="372" w:author="David Bartel" w:date="2018-05-03T11:20:00Z">
        <w:r w:rsidRPr="00E06D03" w:rsidDel="009D0ECB">
          <w:rPr>
            <w:rFonts w:ascii="Arial" w:hAnsi="Arial" w:cs="Arial"/>
            <w:color w:val="000000" w:themeColor="text1"/>
            <w:sz w:val="22"/>
            <w:szCs w:val="22"/>
          </w:rPr>
          <w:delText>de</w:delText>
        </w:r>
      </w:del>
      <w:r w:rsidRPr="00E06D03">
        <w:rPr>
          <w:rFonts w:ascii="Arial" w:hAnsi="Arial" w:cs="Arial"/>
          <w:color w:val="000000" w:themeColor="text1"/>
          <w:sz w:val="22"/>
          <w:szCs w:val="22"/>
        </w:rPr>
        <w:t xml:space="preserve"> transcripts that ha</w:t>
      </w:r>
      <w:ins w:id="373" w:author="David Bartel" w:date="2018-05-03T11:20:00Z">
        <w:r w:rsidR="009D0ECB">
          <w:rPr>
            <w:rFonts w:ascii="Arial" w:hAnsi="Arial" w:cs="Arial"/>
            <w:color w:val="000000" w:themeColor="text1"/>
            <w:sz w:val="22"/>
            <w:szCs w:val="22"/>
          </w:rPr>
          <w:t>d</w:t>
        </w:r>
      </w:ins>
      <w:del w:id="374" w:author="David Bartel" w:date="2018-05-03T11:20:00Z">
        <w:r w:rsidRPr="00E06D03" w:rsidDel="009D0ECB">
          <w:rPr>
            <w:rFonts w:ascii="Arial" w:hAnsi="Arial" w:cs="Arial"/>
            <w:color w:val="000000" w:themeColor="text1"/>
            <w:sz w:val="22"/>
            <w:szCs w:val="22"/>
          </w:rPr>
          <w:delText>ve</w:delText>
        </w:r>
      </w:del>
      <w:r w:rsidRPr="00E06D03">
        <w:rPr>
          <w:rFonts w:ascii="Arial" w:hAnsi="Arial" w:cs="Arial"/>
          <w:color w:val="000000" w:themeColor="text1"/>
          <w:sz w:val="22"/>
          <w:szCs w:val="22"/>
        </w:rPr>
        <w:t xml:space="preserve"> canonical sites to all six of our miRNAs</w:t>
      </w:r>
      <w:del w:id="375" w:author="David Bartel" w:date="2018-05-03T11:20:00Z">
        <w:r w:rsidRPr="00E06D03" w:rsidDel="009D0ECB">
          <w:rPr>
            <w:rFonts w:ascii="Arial" w:hAnsi="Arial" w:cs="Arial"/>
            <w:color w:val="000000" w:themeColor="text1"/>
            <w:sz w:val="22"/>
            <w:szCs w:val="22"/>
          </w:rPr>
          <w:delText>, which we previously had to exclude</w:delText>
        </w:r>
      </w:del>
      <w:r w:rsidRPr="00E06D03">
        <w:rPr>
          <w:rFonts w:ascii="Arial" w:hAnsi="Arial" w:cs="Arial"/>
          <w:color w:val="000000" w:themeColor="text1"/>
          <w:sz w:val="22"/>
          <w:szCs w:val="22"/>
        </w:rPr>
        <w:t xml:space="preserve">. </w:t>
      </w:r>
    </w:p>
    <w:p w14:paraId="50A7F504" w14:textId="012F8E1A" w:rsidR="00E06D03" w:rsidRDefault="00F137B7" w:rsidP="00217679">
      <w:pPr>
        <w:spacing w:line="360" w:lineRule="auto"/>
        <w:ind w:firstLine="720"/>
        <w:rPr>
          <w:rFonts w:ascii="Arial" w:hAnsi="Arial" w:cs="Arial"/>
          <w:color w:val="000000" w:themeColor="text1"/>
          <w:sz w:val="22"/>
          <w:szCs w:val="22"/>
        </w:rPr>
      </w:pPr>
      <w:ins w:id="376" w:author="David Bartel" w:date="2018-05-03T11:37:00Z">
        <w:r>
          <w:rPr>
            <w:rFonts w:ascii="Arial" w:hAnsi="Arial" w:cs="Arial"/>
            <w:color w:val="000000" w:themeColor="text1"/>
            <w:sz w:val="22"/>
            <w:szCs w:val="22"/>
          </w:rPr>
          <w:t xml:space="preserve">A striking correspondence was observed </w:t>
        </w:r>
      </w:ins>
      <w:ins w:id="377" w:author="David Bartel" w:date="2018-05-03T11:36:00Z">
        <w:r>
          <w:rPr>
            <w:rFonts w:ascii="Arial" w:hAnsi="Arial" w:cs="Arial"/>
            <w:color w:val="000000" w:themeColor="text1"/>
            <w:sz w:val="22"/>
            <w:szCs w:val="22"/>
          </w:rPr>
          <w:t>when c</w:t>
        </w:r>
      </w:ins>
      <w:ins w:id="378" w:author="David Bartel" w:date="2018-05-03T11:24:00Z">
        <w:r w:rsidR="0057039B">
          <w:rPr>
            <w:rFonts w:ascii="Arial" w:hAnsi="Arial" w:cs="Arial"/>
            <w:color w:val="000000" w:themeColor="text1"/>
            <w:sz w:val="22"/>
            <w:szCs w:val="22"/>
          </w:rPr>
          <w:t>omparing</w:t>
        </w:r>
        <w:r w:rsidR="00E87350">
          <w:rPr>
            <w:rFonts w:ascii="Arial" w:hAnsi="Arial" w:cs="Arial"/>
            <w:color w:val="000000" w:themeColor="text1"/>
            <w:sz w:val="22"/>
            <w:szCs w:val="22"/>
          </w:rPr>
          <w:t xml:space="preserve"> mRNA </w:t>
        </w:r>
      </w:ins>
      <w:ins w:id="379" w:author="David Bartel" w:date="2018-05-03T11:27:00Z">
        <w:r w:rsidR="00E87350">
          <w:rPr>
            <w:rFonts w:ascii="Arial" w:hAnsi="Arial" w:cs="Arial"/>
            <w:color w:val="000000" w:themeColor="text1"/>
            <w:sz w:val="22"/>
            <w:szCs w:val="22"/>
          </w:rPr>
          <w:t>change</w:t>
        </w:r>
      </w:ins>
      <w:ins w:id="380" w:author="David Bartel" w:date="2018-05-06T09:22:00Z">
        <w:r w:rsidR="00381EDD">
          <w:rPr>
            <w:rFonts w:ascii="Arial" w:hAnsi="Arial" w:cs="Arial"/>
            <w:color w:val="000000" w:themeColor="text1"/>
            <w:sz w:val="22"/>
            <w:szCs w:val="22"/>
          </w:rPr>
          <w:t>s</w:t>
        </w:r>
      </w:ins>
      <w:ins w:id="381" w:author="David Bartel" w:date="2018-05-03T11:27:00Z">
        <w:r w:rsidR="00E87350">
          <w:rPr>
            <w:rFonts w:ascii="Arial" w:hAnsi="Arial" w:cs="Arial"/>
            <w:color w:val="000000" w:themeColor="text1"/>
            <w:sz w:val="22"/>
            <w:szCs w:val="22"/>
          </w:rPr>
          <w:t xml:space="preserve"> </w:t>
        </w:r>
      </w:ins>
      <w:ins w:id="382" w:author="David Bartel" w:date="2018-05-03T11:36:00Z">
        <w:r>
          <w:rPr>
            <w:rFonts w:ascii="Arial" w:hAnsi="Arial" w:cs="Arial"/>
            <w:color w:val="000000" w:themeColor="text1"/>
            <w:sz w:val="22"/>
            <w:szCs w:val="22"/>
          </w:rPr>
          <w:t>measured</w:t>
        </w:r>
      </w:ins>
      <w:ins w:id="383" w:author="David Bartel" w:date="2018-05-03T11:26:00Z">
        <w:r w:rsidR="00E87350">
          <w:rPr>
            <w:rFonts w:ascii="Arial" w:hAnsi="Arial" w:cs="Arial"/>
            <w:color w:val="000000" w:themeColor="text1"/>
            <w:sz w:val="22"/>
            <w:szCs w:val="22"/>
          </w:rPr>
          <w:t xml:space="preserve"> upon miR-1</w:t>
        </w:r>
      </w:ins>
      <w:ins w:id="384" w:author="David Bartel" w:date="2018-05-03T11:27:00Z">
        <w:r w:rsidR="00E87350">
          <w:rPr>
            <w:rFonts w:ascii="Arial" w:hAnsi="Arial" w:cs="Arial"/>
            <w:color w:val="000000" w:themeColor="text1"/>
            <w:sz w:val="22"/>
            <w:szCs w:val="22"/>
          </w:rPr>
          <w:t xml:space="preserve"> transfection</w:t>
        </w:r>
        <w:r w:rsidR="00381EDD">
          <w:rPr>
            <w:rFonts w:ascii="Arial" w:hAnsi="Arial" w:cs="Arial"/>
            <w:color w:val="000000" w:themeColor="text1"/>
            <w:sz w:val="22"/>
            <w:szCs w:val="22"/>
          </w:rPr>
          <w:t xml:space="preserve"> to those</w:t>
        </w:r>
        <w:r w:rsidR="000202D0">
          <w:rPr>
            <w:rFonts w:ascii="Arial" w:hAnsi="Arial" w:cs="Arial"/>
            <w:color w:val="000000" w:themeColor="text1"/>
            <w:sz w:val="22"/>
            <w:szCs w:val="22"/>
          </w:rPr>
          <w:t xml:space="preserve"> predicted by the model</w:t>
        </w:r>
        <w:r w:rsidR="0057039B">
          <w:rPr>
            <w:rFonts w:ascii="Arial" w:hAnsi="Arial" w:cs="Arial"/>
            <w:color w:val="000000" w:themeColor="text1"/>
            <w:sz w:val="22"/>
            <w:szCs w:val="22"/>
          </w:rPr>
          <w:t xml:space="preserve"> (</w:t>
        </w:r>
      </w:ins>
      <w:ins w:id="385" w:author="David Bartel" w:date="2018-05-03T11:37:00Z">
        <w:r w:rsidR="000202D0">
          <w:rPr>
            <w:rFonts w:ascii="Arial" w:hAnsi="Arial" w:cs="Arial"/>
            <w:color w:val="000000" w:themeColor="text1"/>
            <w:sz w:val="22"/>
            <w:szCs w:val="22"/>
          </w:rPr>
          <w:t xml:space="preserve">Fig. 5C, </w:t>
        </w:r>
        <w:r w:rsidR="000202D0" w:rsidRPr="00217679">
          <w:rPr>
            <w:rFonts w:ascii="Arial" w:hAnsi="Arial" w:cs="Arial"/>
            <w:i/>
            <w:color w:val="000000" w:themeColor="text1"/>
            <w:sz w:val="22"/>
            <w:szCs w:val="22"/>
          </w:rPr>
          <w:t>r</w:t>
        </w:r>
        <w:r w:rsidR="000202D0" w:rsidRPr="00217679">
          <w:rPr>
            <w:rFonts w:ascii="Arial" w:hAnsi="Arial" w:cs="Arial"/>
            <w:color w:val="000000" w:themeColor="text1"/>
            <w:sz w:val="22"/>
            <w:szCs w:val="22"/>
            <w:vertAlign w:val="superscript"/>
          </w:rPr>
          <w:t>2</w:t>
        </w:r>
        <w:r w:rsidR="000202D0">
          <w:rPr>
            <w:rFonts w:ascii="Arial" w:hAnsi="Arial" w:cs="Arial"/>
            <w:color w:val="000000" w:themeColor="text1"/>
            <w:sz w:val="22"/>
            <w:szCs w:val="22"/>
          </w:rPr>
          <w:t xml:space="preserve"> = 0.54)</w:t>
        </w:r>
      </w:ins>
      <w:ins w:id="386" w:author="David Bartel" w:date="2018-05-03T11:39:00Z">
        <w:r w:rsidR="000202D0">
          <w:rPr>
            <w:rFonts w:ascii="Arial" w:hAnsi="Arial" w:cs="Arial"/>
            <w:color w:val="000000" w:themeColor="text1"/>
            <w:sz w:val="22"/>
            <w:szCs w:val="22"/>
          </w:rPr>
          <w:t xml:space="preserve">. </w:t>
        </w:r>
      </w:ins>
      <w:ins w:id="387" w:author="David Bartel" w:date="2018-05-03T11:40:00Z">
        <w:r w:rsidR="000202D0">
          <w:rPr>
            <w:rFonts w:ascii="Arial" w:hAnsi="Arial" w:cs="Arial"/>
            <w:color w:val="000000" w:themeColor="text1"/>
            <w:sz w:val="22"/>
            <w:szCs w:val="22"/>
          </w:rPr>
          <w:t xml:space="preserve">A similar performance was observed </w:t>
        </w:r>
      </w:ins>
      <w:ins w:id="388" w:author="David Bartel" w:date="2018-05-03T11:41:00Z">
        <w:r w:rsidR="000202D0">
          <w:rPr>
            <w:rFonts w:ascii="Arial" w:hAnsi="Arial" w:cs="Arial"/>
            <w:color w:val="000000" w:themeColor="text1"/>
            <w:sz w:val="22"/>
            <w:szCs w:val="22"/>
          </w:rPr>
          <w:t xml:space="preserve">when </w:t>
        </w:r>
      </w:ins>
      <w:ins w:id="389" w:author="David Bartel" w:date="2018-05-06T09:16:00Z">
        <w:r w:rsidR="008D74D6">
          <w:rPr>
            <w:rFonts w:ascii="Arial" w:hAnsi="Arial" w:cs="Arial"/>
            <w:color w:val="000000" w:themeColor="text1"/>
            <w:sz w:val="22"/>
            <w:szCs w:val="22"/>
          </w:rPr>
          <w:t>applying</w:t>
        </w:r>
      </w:ins>
      <w:ins w:id="390" w:author="David Bartel" w:date="2018-05-03T11:41:00Z">
        <w:r w:rsidR="000202D0">
          <w:rPr>
            <w:rFonts w:ascii="Arial" w:hAnsi="Arial" w:cs="Arial"/>
            <w:color w:val="000000" w:themeColor="text1"/>
            <w:sz w:val="22"/>
            <w:szCs w:val="22"/>
          </w:rPr>
          <w:t xml:space="preserve"> the model </w:t>
        </w:r>
      </w:ins>
      <w:ins w:id="391" w:author="David Bartel" w:date="2018-05-06T09:18:00Z">
        <w:r w:rsidR="008D74D6">
          <w:rPr>
            <w:rFonts w:ascii="Arial" w:hAnsi="Arial" w:cs="Arial"/>
            <w:color w:val="000000" w:themeColor="text1"/>
            <w:sz w:val="22"/>
            <w:szCs w:val="22"/>
          </w:rPr>
          <w:t xml:space="preserve">to </w:t>
        </w:r>
      </w:ins>
      <w:ins w:id="392" w:author="David Bartel" w:date="2018-05-06T09:19:00Z">
        <w:r w:rsidR="008D74D6" w:rsidRPr="00E06D03">
          <w:rPr>
            <w:rFonts w:ascii="Arial" w:hAnsi="Arial" w:cs="Arial"/>
            <w:i/>
            <w:color w:val="000000" w:themeColor="text1"/>
            <w:sz w:val="22"/>
            <w:szCs w:val="22"/>
          </w:rPr>
          <w:t>K</w:t>
        </w:r>
        <w:r w:rsidR="008D74D6" w:rsidRPr="00E06D03">
          <w:rPr>
            <w:rFonts w:ascii="Arial" w:hAnsi="Arial" w:cs="Arial"/>
            <w:color w:val="000000" w:themeColor="text1"/>
            <w:sz w:val="22"/>
            <w:szCs w:val="22"/>
            <w:vertAlign w:val="subscript"/>
          </w:rPr>
          <w:t>D</w:t>
        </w:r>
        <w:r w:rsidR="008D74D6" w:rsidRPr="00E06D03">
          <w:rPr>
            <w:rFonts w:ascii="Arial" w:hAnsi="Arial" w:cs="Arial"/>
            <w:color w:val="000000" w:themeColor="text1"/>
            <w:sz w:val="22"/>
            <w:szCs w:val="22"/>
          </w:rPr>
          <w:t xml:space="preserve"> values</w:t>
        </w:r>
        <w:r w:rsidR="008D74D6">
          <w:rPr>
            <w:rFonts w:ascii="Arial" w:hAnsi="Arial" w:cs="Arial"/>
            <w:color w:val="000000" w:themeColor="text1"/>
            <w:sz w:val="22"/>
            <w:szCs w:val="22"/>
          </w:rPr>
          <w:t xml:space="preserve"> for </w:t>
        </w:r>
      </w:ins>
      <w:ins w:id="393" w:author="David Bartel" w:date="2018-05-06T09:18:00Z">
        <w:r w:rsidR="008D74D6">
          <w:rPr>
            <w:rFonts w:ascii="Arial" w:hAnsi="Arial" w:cs="Arial"/>
            <w:color w:val="000000" w:themeColor="text1"/>
            <w:sz w:val="22"/>
            <w:szCs w:val="22"/>
          </w:rPr>
          <w:t>each of the</w:t>
        </w:r>
      </w:ins>
      <w:ins w:id="394" w:author="David Bartel" w:date="2018-05-03T11:41:00Z">
        <w:r w:rsidR="000202D0">
          <w:rPr>
            <w:rFonts w:ascii="Arial" w:hAnsi="Arial" w:cs="Arial"/>
            <w:color w:val="000000" w:themeColor="text1"/>
            <w:sz w:val="22"/>
            <w:szCs w:val="22"/>
          </w:rPr>
          <w:t xml:space="preserve"> other five miRNA (fig. S5A, </w:t>
        </w:r>
      </w:ins>
      <w:ins w:id="395" w:author="David Bartel" w:date="2018-05-03T11:42:00Z">
        <w:r w:rsidR="000202D0" w:rsidRPr="008A609D">
          <w:rPr>
            <w:rFonts w:ascii="Arial" w:hAnsi="Arial" w:cs="Arial"/>
            <w:i/>
            <w:color w:val="000000" w:themeColor="text1"/>
            <w:sz w:val="22"/>
            <w:szCs w:val="22"/>
          </w:rPr>
          <w:t>r</w:t>
        </w:r>
        <w:r w:rsidR="000202D0" w:rsidRPr="008A609D">
          <w:rPr>
            <w:rFonts w:ascii="Arial" w:hAnsi="Arial" w:cs="Arial"/>
            <w:color w:val="000000" w:themeColor="text1"/>
            <w:sz w:val="22"/>
            <w:szCs w:val="22"/>
            <w:vertAlign w:val="superscript"/>
          </w:rPr>
          <w:t>2</w:t>
        </w:r>
        <w:r w:rsidR="000202D0">
          <w:rPr>
            <w:rFonts w:ascii="Arial" w:hAnsi="Arial" w:cs="Arial"/>
            <w:color w:val="000000" w:themeColor="text1"/>
            <w:sz w:val="22"/>
            <w:szCs w:val="22"/>
          </w:rPr>
          <w:t xml:space="preserve"> = 0.43</w:t>
        </w:r>
      </w:ins>
      <w:ins w:id="396" w:author="David Bartel" w:date="2018-05-06T08:32:00Z">
        <w:r w:rsidR="00F16C6F">
          <w:rPr>
            <w:rFonts w:ascii="Arial" w:hAnsi="Arial" w:cs="Arial"/>
            <w:color w:val="000000" w:themeColor="text1"/>
            <w:sz w:val="22"/>
            <w:szCs w:val="22"/>
          </w:rPr>
          <w:t>–</w:t>
        </w:r>
      </w:ins>
      <w:ins w:id="397" w:author="David Bartel" w:date="2018-05-03T11:42:00Z">
        <w:r w:rsidR="00417F4C">
          <w:rPr>
            <w:rFonts w:ascii="Arial" w:hAnsi="Arial" w:cs="Arial"/>
            <w:color w:val="000000" w:themeColor="text1"/>
            <w:sz w:val="22"/>
            <w:szCs w:val="22"/>
          </w:rPr>
          <w:t xml:space="preserve">0.61) </w:t>
        </w:r>
      </w:ins>
      <w:ins w:id="398" w:author="David Bartel" w:date="2018-05-03T11:43:00Z">
        <w:r w:rsidR="00417F4C">
          <w:rPr>
            <w:rFonts w:ascii="Arial" w:hAnsi="Arial" w:cs="Arial"/>
            <w:color w:val="000000" w:themeColor="text1"/>
            <w:sz w:val="22"/>
            <w:szCs w:val="22"/>
          </w:rPr>
          <w:t>and</w:t>
        </w:r>
      </w:ins>
      <w:ins w:id="399" w:author="David Bartel" w:date="2018-05-03T11:42:00Z">
        <w:r w:rsidR="00417F4C">
          <w:rPr>
            <w:rFonts w:ascii="Arial" w:hAnsi="Arial" w:cs="Arial"/>
            <w:color w:val="000000" w:themeColor="text1"/>
            <w:sz w:val="22"/>
            <w:szCs w:val="22"/>
          </w:rPr>
          <w:t xml:space="preserve"> </w:t>
        </w:r>
      </w:ins>
      <w:ins w:id="400" w:author="David Bartel" w:date="2018-05-03T11:57:00Z">
        <w:r w:rsidR="00171162">
          <w:rPr>
            <w:rFonts w:ascii="Arial" w:hAnsi="Arial" w:cs="Arial"/>
            <w:color w:val="000000" w:themeColor="text1"/>
            <w:sz w:val="22"/>
            <w:szCs w:val="22"/>
          </w:rPr>
          <w:t xml:space="preserve">when </w:t>
        </w:r>
      </w:ins>
      <w:ins w:id="401" w:author="David Bartel" w:date="2018-05-06T09:19:00Z">
        <w:r w:rsidR="008D74D6">
          <w:rPr>
            <w:rFonts w:ascii="Arial" w:hAnsi="Arial" w:cs="Arial"/>
            <w:color w:val="000000" w:themeColor="text1"/>
            <w:sz w:val="22"/>
            <w:szCs w:val="22"/>
          </w:rPr>
          <w:t>plotting the</w:t>
        </w:r>
      </w:ins>
      <w:ins w:id="402" w:author="David Bartel" w:date="2018-05-03T11:42:00Z">
        <w:r w:rsidR="00417F4C">
          <w:rPr>
            <w:rFonts w:ascii="Arial" w:hAnsi="Arial" w:cs="Arial"/>
            <w:color w:val="000000" w:themeColor="text1"/>
            <w:sz w:val="22"/>
            <w:szCs w:val="22"/>
          </w:rPr>
          <w:t xml:space="preserve"> combin</w:t>
        </w:r>
      </w:ins>
      <w:ins w:id="403" w:author="David Bartel" w:date="2018-05-03T11:44:00Z">
        <w:r w:rsidR="00417F4C">
          <w:rPr>
            <w:rFonts w:ascii="Arial" w:hAnsi="Arial" w:cs="Arial"/>
            <w:color w:val="000000" w:themeColor="text1"/>
            <w:sz w:val="22"/>
            <w:szCs w:val="22"/>
          </w:rPr>
          <w:t>ed</w:t>
        </w:r>
      </w:ins>
      <w:ins w:id="404" w:author="David Bartel" w:date="2018-05-03T11:42:00Z">
        <w:r w:rsidR="00417F4C">
          <w:rPr>
            <w:rFonts w:ascii="Arial" w:hAnsi="Arial" w:cs="Arial"/>
            <w:color w:val="000000" w:themeColor="text1"/>
            <w:sz w:val="22"/>
            <w:szCs w:val="22"/>
          </w:rPr>
          <w:t xml:space="preserve"> results for all six miRNAs (</w:t>
        </w:r>
      </w:ins>
      <w:ins w:id="405" w:author="David Bartel" w:date="2018-05-03T11:44:00Z">
        <w:r w:rsidR="00417F4C">
          <w:rPr>
            <w:rFonts w:ascii="Arial" w:hAnsi="Arial" w:cs="Arial"/>
            <w:color w:val="000000" w:themeColor="text1"/>
            <w:sz w:val="22"/>
            <w:szCs w:val="22"/>
          </w:rPr>
          <w:t xml:space="preserve">Fig. 5D </w:t>
        </w:r>
        <w:r w:rsidR="00417F4C" w:rsidRPr="008A609D">
          <w:rPr>
            <w:rFonts w:ascii="Arial" w:hAnsi="Arial" w:cs="Arial"/>
            <w:i/>
            <w:color w:val="000000" w:themeColor="text1"/>
            <w:sz w:val="22"/>
            <w:szCs w:val="22"/>
          </w:rPr>
          <w:t>r</w:t>
        </w:r>
        <w:r w:rsidR="00417F4C" w:rsidRPr="008A609D">
          <w:rPr>
            <w:rFonts w:ascii="Arial" w:hAnsi="Arial" w:cs="Arial"/>
            <w:color w:val="000000" w:themeColor="text1"/>
            <w:sz w:val="22"/>
            <w:szCs w:val="22"/>
            <w:vertAlign w:val="superscript"/>
          </w:rPr>
          <w:t>2</w:t>
        </w:r>
        <w:r w:rsidR="00417F4C">
          <w:rPr>
            <w:rFonts w:ascii="Arial" w:hAnsi="Arial" w:cs="Arial"/>
            <w:color w:val="000000" w:themeColor="text1"/>
            <w:sz w:val="22"/>
            <w:szCs w:val="22"/>
          </w:rPr>
          <w:t xml:space="preserve"> = 0.53)</w:t>
        </w:r>
      </w:ins>
      <w:ins w:id="406" w:author="David Bartel" w:date="2018-05-03T11:45:00Z">
        <w:r w:rsidR="00417F4C">
          <w:rPr>
            <w:rFonts w:ascii="Arial" w:hAnsi="Arial" w:cs="Arial"/>
            <w:color w:val="000000" w:themeColor="text1"/>
            <w:sz w:val="22"/>
            <w:szCs w:val="22"/>
          </w:rPr>
          <w:t>.</w:t>
        </w:r>
      </w:ins>
      <w:ins w:id="407" w:author="David Bartel" w:date="2018-05-03T11:44:00Z">
        <w:r w:rsidR="00417F4C">
          <w:rPr>
            <w:rFonts w:ascii="Arial" w:hAnsi="Arial" w:cs="Arial"/>
            <w:color w:val="000000" w:themeColor="text1"/>
            <w:sz w:val="22"/>
            <w:szCs w:val="22"/>
          </w:rPr>
          <w:t xml:space="preserve"> </w:t>
        </w:r>
      </w:ins>
      <w:del w:id="408" w:author="David Bartel" w:date="2018-05-03T11:45:00Z">
        <w:r w:rsidR="00E06D03" w:rsidRPr="00E06D03" w:rsidDel="00417F4C">
          <w:rPr>
            <w:rFonts w:ascii="Arial" w:hAnsi="Arial" w:cs="Arial"/>
            <w:color w:val="000000" w:themeColor="text1"/>
            <w:sz w:val="22"/>
            <w:szCs w:val="22"/>
          </w:rPr>
          <w:delText xml:space="preserve">The fitted model is able to explain approximately 53% of the transcript repression variance observed in our transfection experiments (Figures 5C, 5D, Supplementary figure 1). </w:delText>
        </w:r>
      </w:del>
      <w:del w:id="409" w:author="David Bartel" w:date="2018-05-03T11:57:00Z">
        <w:r w:rsidR="00E06D03" w:rsidRPr="00E06D03" w:rsidDel="00171162">
          <w:rPr>
            <w:rFonts w:ascii="Arial" w:hAnsi="Arial" w:cs="Arial"/>
            <w:color w:val="000000" w:themeColor="text1"/>
            <w:sz w:val="22"/>
            <w:szCs w:val="22"/>
          </w:rPr>
          <w:delText>The model capture</w:delText>
        </w:r>
      </w:del>
      <w:del w:id="410" w:author="David Bartel" w:date="2018-05-03T11:45:00Z">
        <w:r w:rsidR="00E06D03" w:rsidRPr="00E06D03" w:rsidDel="00417F4C">
          <w:rPr>
            <w:rFonts w:ascii="Arial" w:hAnsi="Arial" w:cs="Arial"/>
            <w:color w:val="000000" w:themeColor="text1"/>
            <w:sz w:val="22"/>
            <w:szCs w:val="22"/>
          </w:rPr>
          <w:delText>s</w:delText>
        </w:r>
      </w:del>
      <w:del w:id="411" w:author="David Bartel" w:date="2018-05-03T11:57:00Z">
        <w:r w:rsidR="00E06D03" w:rsidRPr="00E06D03" w:rsidDel="00171162">
          <w:rPr>
            <w:rFonts w:ascii="Arial" w:hAnsi="Arial" w:cs="Arial"/>
            <w:color w:val="000000" w:themeColor="text1"/>
            <w:sz w:val="22"/>
            <w:szCs w:val="22"/>
          </w:rPr>
          <w:delText xml:space="preserve"> less </w:delText>
        </w:r>
      </w:del>
      <w:del w:id="412" w:author="David Bartel" w:date="2018-05-03T11:46:00Z">
        <w:r w:rsidR="00E06D03" w:rsidRPr="00E06D03" w:rsidDel="00417F4C">
          <w:rPr>
            <w:rFonts w:ascii="Arial" w:hAnsi="Arial" w:cs="Arial"/>
            <w:color w:val="000000" w:themeColor="text1"/>
            <w:sz w:val="22"/>
            <w:szCs w:val="22"/>
          </w:rPr>
          <w:delText xml:space="preserve">of the </w:delText>
        </w:r>
      </w:del>
      <w:del w:id="413" w:author="David Bartel" w:date="2018-05-03T11:57:00Z">
        <w:r w:rsidR="00E06D03" w:rsidRPr="00E06D03" w:rsidDel="00171162">
          <w:rPr>
            <w:rFonts w:ascii="Arial" w:hAnsi="Arial" w:cs="Arial"/>
            <w:color w:val="000000" w:themeColor="text1"/>
            <w:sz w:val="22"/>
            <w:szCs w:val="22"/>
          </w:rPr>
          <w:delText xml:space="preserve">variance </w:delText>
        </w:r>
      </w:del>
      <w:del w:id="414" w:author="David Bartel" w:date="2018-05-03T11:45:00Z">
        <w:r w:rsidR="00E06D03" w:rsidRPr="00E06D03" w:rsidDel="00417F4C">
          <w:rPr>
            <w:rFonts w:ascii="Arial" w:hAnsi="Arial" w:cs="Arial"/>
            <w:color w:val="000000" w:themeColor="text1"/>
            <w:sz w:val="22"/>
            <w:szCs w:val="22"/>
          </w:rPr>
          <w:delText>if it is</w:delText>
        </w:r>
      </w:del>
      <w:ins w:id="415" w:author="David Bartel" w:date="2018-05-03T11:45:00Z">
        <w:r w:rsidR="00171162">
          <w:rPr>
            <w:rFonts w:ascii="Arial" w:hAnsi="Arial" w:cs="Arial"/>
            <w:color w:val="000000" w:themeColor="text1"/>
            <w:sz w:val="22"/>
            <w:szCs w:val="22"/>
          </w:rPr>
          <w:t>W</w:t>
        </w:r>
        <w:r w:rsidR="00417F4C">
          <w:rPr>
            <w:rFonts w:ascii="Arial" w:hAnsi="Arial" w:cs="Arial"/>
            <w:color w:val="000000" w:themeColor="text1"/>
            <w:sz w:val="22"/>
            <w:szCs w:val="22"/>
          </w:rPr>
          <w:t>hen</w:t>
        </w:r>
      </w:ins>
      <w:r w:rsidR="00E06D03" w:rsidRPr="00E06D03">
        <w:rPr>
          <w:rFonts w:ascii="Arial" w:hAnsi="Arial" w:cs="Arial"/>
          <w:color w:val="000000" w:themeColor="text1"/>
          <w:sz w:val="22"/>
          <w:szCs w:val="22"/>
        </w:rPr>
        <w:t xml:space="preserve"> </w:t>
      </w:r>
      <w:del w:id="416" w:author="David Bartel" w:date="2018-05-03T12:00:00Z">
        <w:r w:rsidR="00E06D03" w:rsidRPr="00E06D03" w:rsidDel="00BF337C">
          <w:rPr>
            <w:rFonts w:ascii="Arial" w:hAnsi="Arial" w:cs="Arial"/>
            <w:color w:val="000000" w:themeColor="text1"/>
            <w:sz w:val="22"/>
            <w:szCs w:val="22"/>
          </w:rPr>
          <w:delText xml:space="preserve">only </w:delText>
        </w:r>
      </w:del>
      <w:del w:id="417" w:author="David Bartel" w:date="2018-05-03T11:59:00Z">
        <w:r w:rsidR="00E06D03" w:rsidRPr="00E06D03" w:rsidDel="00BF337C">
          <w:rPr>
            <w:rFonts w:ascii="Arial" w:hAnsi="Arial" w:cs="Arial"/>
            <w:color w:val="000000" w:themeColor="text1"/>
            <w:sz w:val="22"/>
            <w:szCs w:val="22"/>
          </w:rPr>
          <w:delText>allowed to use</w:delText>
        </w:r>
      </w:del>
      <w:ins w:id="418" w:author="David Bartel" w:date="2018-05-03T11:59:00Z">
        <w:r w:rsidR="00BF337C">
          <w:rPr>
            <w:rFonts w:ascii="Arial" w:hAnsi="Arial" w:cs="Arial"/>
            <w:color w:val="000000" w:themeColor="text1"/>
            <w:sz w:val="22"/>
            <w:szCs w:val="22"/>
          </w:rPr>
          <w:t>provided</w:t>
        </w:r>
      </w:ins>
      <w:r w:rsidR="00E06D03" w:rsidRPr="00E06D03">
        <w:rPr>
          <w:rFonts w:ascii="Arial" w:hAnsi="Arial" w:cs="Arial"/>
          <w:color w:val="000000" w:themeColor="text1"/>
          <w:sz w:val="22"/>
          <w:szCs w:val="22"/>
        </w:rPr>
        <w:t xml:space="preserve"> </w:t>
      </w:r>
      <w:r w:rsidR="00E06D03" w:rsidRPr="00E06D03">
        <w:rPr>
          <w:rFonts w:ascii="Arial" w:hAnsi="Arial" w:cs="Arial"/>
          <w:i/>
          <w:color w:val="000000" w:themeColor="text1"/>
          <w:sz w:val="22"/>
          <w:szCs w:val="22"/>
        </w:rPr>
        <w:t>K</w:t>
      </w:r>
      <w:r w:rsidR="00E06D03" w:rsidRPr="00E06D03">
        <w:rPr>
          <w:rFonts w:ascii="Arial" w:hAnsi="Arial" w:cs="Arial"/>
          <w:color w:val="000000" w:themeColor="text1"/>
          <w:sz w:val="22"/>
          <w:szCs w:val="22"/>
          <w:vertAlign w:val="subscript"/>
        </w:rPr>
        <w:t>D</w:t>
      </w:r>
      <w:r w:rsidR="00E06D03" w:rsidRPr="00E06D03">
        <w:rPr>
          <w:rFonts w:ascii="Arial" w:hAnsi="Arial" w:cs="Arial"/>
          <w:color w:val="000000" w:themeColor="text1"/>
          <w:sz w:val="22"/>
          <w:szCs w:val="22"/>
        </w:rPr>
        <w:t xml:space="preserve"> values for </w:t>
      </w:r>
      <w:ins w:id="419" w:author="David Bartel" w:date="2018-05-03T12:00:00Z">
        <w:r w:rsidR="00BF337C" w:rsidRPr="00E06D03">
          <w:rPr>
            <w:rFonts w:ascii="Arial" w:hAnsi="Arial" w:cs="Arial"/>
            <w:color w:val="000000" w:themeColor="text1"/>
            <w:sz w:val="22"/>
            <w:szCs w:val="22"/>
          </w:rPr>
          <w:t xml:space="preserve">only </w:t>
        </w:r>
        <w:r w:rsidR="00BF337C">
          <w:rPr>
            <w:rFonts w:ascii="Arial" w:hAnsi="Arial" w:cs="Arial"/>
            <w:color w:val="000000" w:themeColor="text1"/>
            <w:sz w:val="22"/>
            <w:szCs w:val="22"/>
          </w:rPr>
          <w:t xml:space="preserve">the </w:t>
        </w:r>
        <w:r w:rsidR="00BF337C" w:rsidRPr="001973C6">
          <w:rPr>
            <w:rFonts w:ascii="Arial" w:hAnsi="Arial" w:cs="Arial"/>
            <w:color w:val="000000" w:themeColor="text1"/>
            <w:sz w:val="22"/>
            <w:szCs w:val="22"/>
            <w:highlight w:val="yellow"/>
          </w:rPr>
          <w:t>XXXXX</w:t>
        </w:r>
        <w:r w:rsidR="00BF337C">
          <w:rPr>
            <w:rFonts w:ascii="Arial" w:hAnsi="Arial" w:cs="Arial"/>
            <w:color w:val="000000" w:themeColor="text1"/>
            <w:sz w:val="22"/>
            <w:szCs w:val="22"/>
          </w:rPr>
          <w:t xml:space="preserve"> </w:t>
        </w:r>
      </w:ins>
      <w:r w:rsidR="00E06D03" w:rsidRPr="00E06D03">
        <w:rPr>
          <w:rFonts w:ascii="Arial" w:hAnsi="Arial" w:cs="Arial"/>
          <w:color w:val="000000" w:themeColor="text1"/>
          <w:sz w:val="22"/>
          <w:szCs w:val="22"/>
        </w:rPr>
        <w:t>12</w:t>
      </w:r>
      <w:ins w:id="420" w:author="David Bartel" w:date="2018-05-06T15:37:00Z">
        <w:r w:rsidR="000C4574">
          <w:rPr>
            <w:rFonts w:ascii="Arial" w:hAnsi="Arial" w:cs="Arial"/>
            <w:color w:val="000000" w:themeColor="text1"/>
            <w:sz w:val="22"/>
            <w:szCs w:val="22"/>
          </w:rPr>
          <w:t>-nt</w:t>
        </w:r>
      </w:ins>
      <w:del w:id="421" w:author="David Bartel" w:date="2018-05-06T15:37:00Z">
        <w:r w:rsidR="00E06D03" w:rsidRPr="00E06D03" w:rsidDel="000C4574">
          <w:rPr>
            <w:rFonts w:ascii="Arial" w:hAnsi="Arial" w:cs="Arial"/>
            <w:color w:val="000000" w:themeColor="text1"/>
            <w:sz w:val="22"/>
            <w:szCs w:val="22"/>
          </w:rPr>
          <w:delText>-mer</w:delText>
        </w:r>
      </w:del>
      <w:r w:rsidR="00E06D03" w:rsidRPr="00E06D03">
        <w:rPr>
          <w:rFonts w:ascii="Arial" w:hAnsi="Arial" w:cs="Arial"/>
          <w:color w:val="000000" w:themeColor="text1"/>
          <w:sz w:val="22"/>
          <w:szCs w:val="22"/>
        </w:rPr>
        <w:t xml:space="preserve"> sequences that contain</w:t>
      </w:r>
      <w:ins w:id="422" w:author="David Bartel" w:date="2018-05-03T11:45:00Z">
        <w:r w:rsidR="00417F4C">
          <w:rPr>
            <w:rFonts w:ascii="Arial" w:hAnsi="Arial" w:cs="Arial"/>
            <w:color w:val="000000" w:themeColor="text1"/>
            <w:sz w:val="22"/>
            <w:szCs w:val="22"/>
          </w:rPr>
          <w:t>ed</w:t>
        </w:r>
      </w:ins>
      <w:r w:rsidR="00E06D03" w:rsidRPr="00E06D03">
        <w:rPr>
          <w:rFonts w:ascii="Arial" w:hAnsi="Arial" w:cs="Arial"/>
          <w:color w:val="000000" w:themeColor="text1"/>
          <w:sz w:val="22"/>
          <w:szCs w:val="22"/>
        </w:rPr>
        <w:t xml:space="preserve"> </w:t>
      </w:r>
      <w:del w:id="423" w:author="David Bartel" w:date="2018-05-03T11:45:00Z">
        <w:r w:rsidR="00E06D03" w:rsidRPr="00E06D03" w:rsidDel="00417F4C">
          <w:rPr>
            <w:rFonts w:ascii="Arial" w:hAnsi="Arial" w:cs="Arial"/>
            <w:color w:val="000000" w:themeColor="text1"/>
            <w:sz w:val="22"/>
            <w:szCs w:val="22"/>
          </w:rPr>
          <w:delText xml:space="preserve">a </w:delText>
        </w:r>
      </w:del>
      <w:ins w:id="424" w:author="David Bartel" w:date="2018-05-03T11:45:00Z">
        <w:r w:rsidR="00417F4C">
          <w:rPr>
            <w:rFonts w:ascii="Arial" w:hAnsi="Arial" w:cs="Arial"/>
            <w:color w:val="000000" w:themeColor="text1"/>
            <w:sz w:val="22"/>
            <w:szCs w:val="22"/>
          </w:rPr>
          <w:t>the six</w:t>
        </w:r>
        <w:r w:rsidR="00417F4C" w:rsidRPr="00E06D03">
          <w:rPr>
            <w:rFonts w:ascii="Arial" w:hAnsi="Arial" w:cs="Arial"/>
            <w:color w:val="000000" w:themeColor="text1"/>
            <w:sz w:val="22"/>
            <w:szCs w:val="22"/>
          </w:rPr>
          <w:t xml:space="preserve"> </w:t>
        </w:r>
      </w:ins>
      <w:r w:rsidR="00E06D03" w:rsidRPr="00E06D03">
        <w:rPr>
          <w:rFonts w:ascii="Arial" w:hAnsi="Arial" w:cs="Arial"/>
          <w:color w:val="000000" w:themeColor="text1"/>
          <w:sz w:val="22"/>
          <w:szCs w:val="22"/>
        </w:rPr>
        <w:t>canonical site</w:t>
      </w:r>
      <w:ins w:id="425" w:author="David Bartel" w:date="2018-05-03T11:46:00Z">
        <w:r w:rsidR="00417F4C">
          <w:rPr>
            <w:rFonts w:ascii="Arial" w:hAnsi="Arial" w:cs="Arial"/>
            <w:color w:val="000000" w:themeColor="text1"/>
            <w:sz w:val="22"/>
            <w:szCs w:val="22"/>
          </w:rPr>
          <w:t>s</w:t>
        </w:r>
      </w:ins>
      <w:ins w:id="426" w:author="David Bartel" w:date="2018-05-03T11:57:00Z">
        <w:r w:rsidR="00171162">
          <w:rPr>
            <w:rFonts w:ascii="Arial" w:hAnsi="Arial" w:cs="Arial"/>
            <w:color w:val="000000" w:themeColor="text1"/>
            <w:sz w:val="22"/>
            <w:szCs w:val="22"/>
          </w:rPr>
          <w:t>,</w:t>
        </w:r>
      </w:ins>
      <w:r w:rsidR="00E06D03" w:rsidRPr="00E06D03">
        <w:rPr>
          <w:rFonts w:ascii="Arial" w:hAnsi="Arial" w:cs="Arial"/>
          <w:color w:val="000000" w:themeColor="text1"/>
          <w:sz w:val="22"/>
          <w:szCs w:val="22"/>
        </w:rPr>
        <w:t xml:space="preserve"> </w:t>
      </w:r>
      <w:ins w:id="427" w:author="David Bartel" w:date="2018-05-03T11:57:00Z">
        <w:r w:rsidR="00171162">
          <w:rPr>
            <w:rFonts w:ascii="Arial" w:hAnsi="Arial" w:cs="Arial"/>
            <w:color w:val="000000" w:themeColor="text1"/>
            <w:sz w:val="22"/>
            <w:szCs w:val="22"/>
          </w:rPr>
          <w:t>t</w:t>
        </w:r>
        <w:r w:rsidR="00171162" w:rsidRPr="00E06D03">
          <w:rPr>
            <w:rFonts w:ascii="Arial" w:hAnsi="Arial" w:cs="Arial"/>
            <w:color w:val="000000" w:themeColor="text1"/>
            <w:sz w:val="22"/>
            <w:szCs w:val="22"/>
          </w:rPr>
          <w:t>he model capture</w:t>
        </w:r>
        <w:r w:rsidR="00171162">
          <w:rPr>
            <w:rFonts w:ascii="Arial" w:hAnsi="Arial" w:cs="Arial"/>
            <w:color w:val="000000" w:themeColor="text1"/>
            <w:sz w:val="22"/>
            <w:szCs w:val="22"/>
          </w:rPr>
          <w:t>d</w:t>
        </w:r>
        <w:r w:rsidR="00171162" w:rsidRPr="00E06D03">
          <w:rPr>
            <w:rFonts w:ascii="Arial" w:hAnsi="Arial" w:cs="Arial"/>
            <w:color w:val="000000" w:themeColor="text1"/>
            <w:sz w:val="22"/>
            <w:szCs w:val="22"/>
          </w:rPr>
          <w:t xml:space="preserve"> </w:t>
        </w:r>
        <w:r w:rsidR="00171162">
          <w:rPr>
            <w:rFonts w:ascii="Arial" w:hAnsi="Arial" w:cs="Arial"/>
            <w:color w:val="000000" w:themeColor="text1"/>
            <w:sz w:val="22"/>
            <w:szCs w:val="22"/>
          </w:rPr>
          <w:t xml:space="preserve">somewhat </w:t>
        </w:r>
        <w:r w:rsidR="00171162" w:rsidRPr="00E06D03">
          <w:rPr>
            <w:rFonts w:ascii="Arial" w:hAnsi="Arial" w:cs="Arial"/>
            <w:color w:val="000000" w:themeColor="text1"/>
            <w:sz w:val="22"/>
            <w:szCs w:val="22"/>
          </w:rPr>
          <w:t xml:space="preserve">less </w:t>
        </w:r>
        <w:r w:rsidR="00171162" w:rsidRPr="00E06D03">
          <w:rPr>
            <w:rFonts w:ascii="Arial" w:hAnsi="Arial" w:cs="Arial"/>
            <w:color w:val="000000" w:themeColor="text1"/>
            <w:sz w:val="22"/>
            <w:szCs w:val="22"/>
          </w:rPr>
          <w:lastRenderedPageBreak/>
          <w:t xml:space="preserve">variance </w:t>
        </w:r>
      </w:ins>
      <w:r w:rsidR="00E06D03" w:rsidRPr="00E06D03">
        <w:rPr>
          <w:rFonts w:ascii="Arial" w:hAnsi="Arial" w:cs="Arial"/>
          <w:color w:val="000000" w:themeColor="text1"/>
          <w:sz w:val="22"/>
          <w:szCs w:val="22"/>
        </w:rPr>
        <w:t>(</w:t>
      </w:r>
      <w:del w:id="428" w:author="David Bartel" w:date="2018-05-03T11:46:00Z">
        <w:r w:rsidR="00E06D03" w:rsidRPr="00E06D03" w:rsidDel="00417F4C">
          <w:rPr>
            <w:rFonts w:ascii="Arial" w:hAnsi="Arial" w:cs="Arial"/>
            <w:color w:val="000000" w:themeColor="text1"/>
            <w:sz w:val="22"/>
            <w:szCs w:val="22"/>
          </w:rPr>
          <w:delText xml:space="preserve">Figure </w:delText>
        </w:r>
      </w:del>
      <w:ins w:id="429" w:author="David Bartel" w:date="2018-05-03T11:46:00Z">
        <w:r w:rsidR="00417F4C" w:rsidRPr="00E06D03">
          <w:rPr>
            <w:rFonts w:ascii="Arial" w:hAnsi="Arial" w:cs="Arial"/>
            <w:color w:val="000000" w:themeColor="text1"/>
            <w:sz w:val="22"/>
            <w:szCs w:val="22"/>
          </w:rPr>
          <w:t>Fig</w:t>
        </w:r>
        <w:r w:rsidR="00417F4C">
          <w:rPr>
            <w:rFonts w:ascii="Arial" w:hAnsi="Arial" w:cs="Arial"/>
            <w:color w:val="000000" w:themeColor="text1"/>
            <w:sz w:val="22"/>
            <w:szCs w:val="22"/>
          </w:rPr>
          <w:t>.</w:t>
        </w:r>
        <w:r w:rsidR="00417F4C" w:rsidRPr="00E06D03">
          <w:rPr>
            <w:rFonts w:ascii="Arial" w:hAnsi="Arial" w:cs="Arial"/>
            <w:color w:val="000000" w:themeColor="text1"/>
            <w:sz w:val="22"/>
            <w:szCs w:val="22"/>
          </w:rPr>
          <w:t xml:space="preserve"> </w:t>
        </w:r>
      </w:ins>
      <w:commentRangeStart w:id="430"/>
      <w:r w:rsidR="00E06D03" w:rsidRPr="00E06D03">
        <w:rPr>
          <w:rFonts w:ascii="Arial" w:hAnsi="Arial" w:cs="Arial"/>
          <w:color w:val="000000" w:themeColor="text1"/>
          <w:sz w:val="22"/>
          <w:szCs w:val="22"/>
        </w:rPr>
        <w:t>5</w:t>
      </w:r>
      <w:ins w:id="431" w:author="David Bartel" w:date="2018-05-06T08:30:00Z">
        <w:r w:rsidR="00F16C6F">
          <w:rPr>
            <w:rFonts w:ascii="Arial" w:hAnsi="Arial" w:cs="Arial"/>
            <w:color w:val="000000" w:themeColor="text1"/>
            <w:sz w:val="22"/>
            <w:szCs w:val="22"/>
          </w:rPr>
          <w:t>E</w:t>
        </w:r>
      </w:ins>
      <w:commentRangeEnd w:id="430"/>
      <w:ins w:id="432" w:author="David Bartel" w:date="2018-05-06T08:31:00Z">
        <w:r w:rsidR="00F16C6F">
          <w:rPr>
            <w:rStyle w:val="CommentReference"/>
            <w:rFonts w:eastAsiaTheme="minorHAnsi"/>
          </w:rPr>
          <w:commentReference w:id="430"/>
        </w:r>
      </w:ins>
      <w:del w:id="433" w:author="David Bartel" w:date="2018-05-06T08:30:00Z">
        <w:r w:rsidR="00E06D03" w:rsidRPr="00E06D03" w:rsidDel="00FD2BD6">
          <w:rPr>
            <w:rFonts w:ascii="Arial" w:hAnsi="Arial" w:cs="Arial"/>
            <w:color w:val="000000" w:themeColor="text1"/>
            <w:sz w:val="22"/>
            <w:szCs w:val="22"/>
          </w:rPr>
          <w:delText>F</w:delText>
        </w:r>
      </w:del>
      <w:ins w:id="434" w:author="David Bartel" w:date="2018-05-03T11:46:00Z">
        <w:r w:rsidR="00417F4C" w:rsidRPr="00417F4C">
          <w:rPr>
            <w:rFonts w:ascii="Arial" w:hAnsi="Arial" w:cs="Arial"/>
            <w:i/>
            <w:color w:val="000000" w:themeColor="text1"/>
            <w:sz w:val="22"/>
            <w:szCs w:val="22"/>
          </w:rPr>
          <w:t xml:space="preserve"> </w:t>
        </w:r>
        <w:r w:rsidR="00417F4C" w:rsidRPr="008A609D">
          <w:rPr>
            <w:rFonts w:ascii="Arial" w:hAnsi="Arial" w:cs="Arial"/>
            <w:i/>
            <w:color w:val="000000" w:themeColor="text1"/>
            <w:sz w:val="22"/>
            <w:szCs w:val="22"/>
          </w:rPr>
          <w:t>r</w:t>
        </w:r>
        <w:r w:rsidR="00417F4C" w:rsidRPr="008A609D">
          <w:rPr>
            <w:rFonts w:ascii="Arial" w:hAnsi="Arial" w:cs="Arial"/>
            <w:color w:val="000000" w:themeColor="text1"/>
            <w:sz w:val="22"/>
            <w:szCs w:val="22"/>
            <w:vertAlign w:val="superscript"/>
          </w:rPr>
          <w:t>2</w:t>
        </w:r>
        <w:r w:rsidR="00417F4C">
          <w:rPr>
            <w:rFonts w:ascii="Arial" w:hAnsi="Arial" w:cs="Arial"/>
            <w:color w:val="000000" w:themeColor="text1"/>
            <w:sz w:val="22"/>
            <w:szCs w:val="22"/>
          </w:rPr>
          <w:t xml:space="preserve"> = </w:t>
        </w:r>
        <w:r w:rsidR="00417F4C" w:rsidRPr="001973C6">
          <w:rPr>
            <w:rFonts w:ascii="Arial" w:hAnsi="Arial" w:cs="Arial"/>
            <w:color w:val="000000" w:themeColor="text1"/>
            <w:sz w:val="22"/>
            <w:szCs w:val="22"/>
            <w:highlight w:val="yellow"/>
          </w:rPr>
          <w:t>0.</w:t>
        </w:r>
      </w:ins>
      <w:ins w:id="435" w:author="David Bartel" w:date="2018-05-03T11:47:00Z">
        <w:r w:rsidR="00417F4C" w:rsidRPr="001973C6">
          <w:rPr>
            <w:rFonts w:ascii="Arial" w:hAnsi="Arial" w:cs="Arial"/>
            <w:color w:val="000000" w:themeColor="text1"/>
            <w:sz w:val="22"/>
            <w:szCs w:val="22"/>
            <w:highlight w:val="yellow"/>
          </w:rPr>
          <w:t>XX</w:t>
        </w:r>
      </w:ins>
      <w:r w:rsidR="00E06D03" w:rsidRPr="00E06D03">
        <w:rPr>
          <w:rFonts w:ascii="Arial" w:hAnsi="Arial" w:cs="Arial"/>
          <w:color w:val="000000" w:themeColor="text1"/>
          <w:sz w:val="22"/>
          <w:szCs w:val="22"/>
        </w:rPr>
        <w:t>)</w:t>
      </w:r>
      <w:ins w:id="436" w:author="David Bartel" w:date="2018-05-03T11:47:00Z">
        <w:r w:rsidR="00417F4C">
          <w:rPr>
            <w:rFonts w:ascii="Arial" w:hAnsi="Arial" w:cs="Arial"/>
            <w:color w:val="000000" w:themeColor="text1"/>
            <w:sz w:val="22"/>
            <w:szCs w:val="22"/>
          </w:rPr>
          <w:t xml:space="preserve">, </w:t>
        </w:r>
      </w:ins>
      <w:ins w:id="437" w:author="David Bartel" w:date="2018-05-03T11:51:00Z">
        <w:r w:rsidR="00086E62">
          <w:rPr>
            <w:rFonts w:ascii="Arial" w:hAnsi="Arial" w:cs="Arial"/>
            <w:color w:val="000000" w:themeColor="text1"/>
            <w:sz w:val="22"/>
            <w:szCs w:val="22"/>
          </w:rPr>
          <w:t xml:space="preserve">which </w:t>
        </w:r>
      </w:ins>
      <w:ins w:id="438" w:author="David Bartel" w:date="2018-05-03T12:01:00Z">
        <w:r w:rsidR="00BF337C">
          <w:rPr>
            <w:rFonts w:ascii="Arial" w:hAnsi="Arial" w:cs="Arial"/>
            <w:color w:val="000000" w:themeColor="text1"/>
            <w:sz w:val="22"/>
            <w:szCs w:val="22"/>
          </w:rPr>
          <w:t>further confirmed</w:t>
        </w:r>
      </w:ins>
      <w:ins w:id="439" w:author="David Bartel" w:date="2018-05-03T11:51:00Z">
        <w:r w:rsidR="00086E62">
          <w:rPr>
            <w:rFonts w:ascii="Arial" w:hAnsi="Arial" w:cs="Arial"/>
            <w:color w:val="000000" w:themeColor="text1"/>
            <w:sz w:val="22"/>
            <w:szCs w:val="22"/>
          </w:rPr>
          <w:t xml:space="preserve"> that</w:t>
        </w:r>
      </w:ins>
      <w:ins w:id="440" w:author="David Bartel" w:date="2018-05-03T11:47:00Z">
        <w:r w:rsidR="00417F4C">
          <w:rPr>
            <w:rFonts w:ascii="Arial" w:hAnsi="Arial" w:cs="Arial"/>
            <w:color w:val="000000" w:themeColor="text1"/>
            <w:sz w:val="22"/>
            <w:szCs w:val="22"/>
          </w:rPr>
          <w:t xml:space="preserve"> </w:t>
        </w:r>
        <w:r w:rsidR="00086E62">
          <w:rPr>
            <w:rFonts w:ascii="Arial" w:hAnsi="Arial" w:cs="Arial"/>
            <w:color w:val="000000" w:themeColor="text1"/>
            <w:sz w:val="22"/>
            <w:szCs w:val="22"/>
          </w:rPr>
          <w:t xml:space="preserve">the </w:t>
        </w:r>
        <w:proofErr w:type="spellStart"/>
        <w:r w:rsidR="00086E62">
          <w:rPr>
            <w:rFonts w:ascii="Arial" w:hAnsi="Arial" w:cs="Arial"/>
            <w:color w:val="000000" w:themeColor="text1"/>
            <w:sz w:val="22"/>
            <w:szCs w:val="22"/>
          </w:rPr>
          <w:t>noncanoncial</w:t>
        </w:r>
        <w:proofErr w:type="spellEnd"/>
        <w:r w:rsidR="00086E62">
          <w:rPr>
            <w:rFonts w:ascii="Arial" w:hAnsi="Arial" w:cs="Arial"/>
            <w:color w:val="000000" w:themeColor="text1"/>
            <w:sz w:val="22"/>
            <w:szCs w:val="22"/>
          </w:rPr>
          <w:t xml:space="preserve"> sites </w:t>
        </w:r>
      </w:ins>
      <w:ins w:id="441" w:author="David Bartel" w:date="2018-05-03T11:52:00Z">
        <w:r w:rsidR="00086E62">
          <w:rPr>
            <w:rFonts w:ascii="Arial" w:hAnsi="Arial" w:cs="Arial"/>
            <w:color w:val="000000" w:themeColor="text1"/>
            <w:sz w:val="22"/>
            <w:szCs w:val="22"/>
          </w:rPr>
          <w:t>mediated</w:t>
        </w:r>
      </w:ins>
      <w:ins w:id="442" w:author="David Bartel" w:date="2018-05-03T11:49:00Z">
        <w:r w:rsidR="00086E62">
          <w:rPr>
            <w:rFonts w:ascii="Arial" w:hAnsi="Arial" w:cs="Arial"/>
            <w:color w:val="000000" w:themeColor="text1"/>
            <w:sz w:val="22"/>
            <w:szCs w:val="22"/>
          </w:rPr>
          <w:t xml:space="preserve"> a minor but </w:t>
        </w:r>
      </w:ins>
      <w:ins w:id="443" w:author="David Bartel" w:date="2018-05-03T11:50:00Z">
        <w:r w:rsidR="00086E62">
          <w:rPr>
            <w:rFonts w:ascii="Arial" w:hAnsi="Arial" w:cs="Arial"/>
            <w:color w:val="000000" w:themeColor="text1"/>
            <w:sz w:val="22"/>
            <w:szCs w:val="22"/>
          </w:rPr>
          <w:t xml:space="preserve">perceptible fraction of </w:t>
        </w:r>
      </w:ins>
      <w:ins w:id="444" w:author="David Bartel" w:date="2018-05-03T11:52:00Z">
        <w:r w:rsidR="00086E62">
          <w:rPr>
            <w:rFonts w:ascii="Arial" w:hAnsi="Arial" w:cs="Arial"/>
            <w:color w:val="000000" w:themeColor="text1"/>
            <w:sz w:val="22"/>
            <w:szCs w:val="22"/>
          </w:rPr>
          <w:t>intracellular repression</w:t>
        </w:r>
      </w:ins>
      <w:r w:rsidR="00E06D03" w:rsidRPr="00E06D03">
        <w:rPr>
          <w:rFonts w:ascii="Arial" w:hAnsi="Arial" w:cs="Arial"/>
          <w:color w:val="000000" w:themeColor="text1"/>
          <w:sz w:val="22"/>
          <w:szCs w:val="22"/>
        </w:rPr>
        <w:t xml:space="preserve">. </w:t>
      </w:r>
      <w:del w:id="445" w:author="David Bartel" w:date="2018-05-03T11:53:00Z">
        <w:r w:rsidR="00E06D03" w:rsidRPr="00E06D03" w:rsidDel="00171162">
          <w:rPr>
            <w:rFonts w:ascii="Arial" w:hAnsi="Arial" w:cs="Arial"/>
            <w:color w:val="000000" w:themeColor="text1"/>
            <w:sz w:val="22"/>
            <w:szCs w:val="22"/>
          </w:rPr>
          <w:delText xml:space="preserve">In addition, the model is able to explain 25% of the variance for transcripts that do not contain a canonical site (Figure 5G). </w:delText>
        </w:r>
      </w:del>
      <w:moveFromRangeStart w:id="446" w:author="David Bartel" w:date="2018-05-03T12:23:00Z" w:name="move386968065"/>
      <w:moveFrom w:id="447" w:author="David Bartel" w:date="2018-05-03T12:23:00Z">
        <w:r w:rsidR="00E06D03" w:rsidRPr="00E06D03" w:rsidDel="00BF337C">
          <w:rPr>
            <w:rFonts w:ascii="Arial" w:hAnsi="Arial" w:cs="Arial"/>
            <w:color w:val="000000" w:themeColor="text1"/>
            <w:sz w:val="22"/>
            <w:szCs w:val="22"/>
          </w:rPr>
          <w:t>In conjunction, these results show that binding affinity is the major determinant of miRNA-mediated repression in transfected cells, and that noncanonical sites are measurably contributing to this repression.</w:t>
        </w:r>
      </w:moveFrom>
      <w:moveFromRangeEnd w:id="446"/>
      <w:ins w:id="448" w:author="David Bartel" w:date="2018-05-03T12:04:00Z">
        <w:r w:rsidR="00250EFB">
          <w:rPr>
            <w:rFonts w:ascii="Arial" w:hAnsi="Arial" w:cs="Arial"/>
            <w:color w:val="000000" w:themeColor="text1"/>
            <w:sz w:val="22"/>
            <w:szCs w:val="22"/>
          </w:rPr>
          <w:t xml:space="preserve">As expected, the model performed much worse when </w:t>
        </w:r>
      </w:ins>
      <w:del w:id="449" w:author="David Bartel" w:date="2018-05-03T12:04:00Z">
        <w:r w:rsidR="00E06D03" w:rsidRPr="00E06D03" w:rsidDel="00250EFB">
          <w:rPr>
            <w:rFonts w:ascii="Arial" w:hAnsi="Arial" w:cs="Arial"/>
            <w:color w:val="000000" w:themeColor="text1"/>
            <w:sz w:val="22"/>
            <w:szCs w:val="22"/>
          </w:rPr>
          <w:delText xml:space="preserve"> We also observe that </w:delText>
        </w:r>
      </w:del>
      <w:r w:rsidR="00E06D03" w:rsidRPr="00E06D03">
        <w:rPr>
          <w:rFonts w:ascii="Arial" w:hAnsi="Arial" w:cs="Arial"/>
          <w:color w:val="000000" w:themeColor="text1"/>
          <w:sz w:val="22"/>
          <w:szCs w:val="22"/>
        </w:rPr>
        <w:t xml:space="preserve">using </w:t>
      </w:r>
      <w:del w:id="450" w:author="David Bartel" w:date="2018-05-03T12:05:00Z">
        <w:r w:rsidR="00E06D03" w:rsidRPr="00E06D03" w:rsidDel="00250EFB">
          <w:rPr>
            <w:rFonts w:ascii="Arial" w:hAnsi="Arial" w:cs="Arial"/>
            <w:color w:val="000000" w:themeColor="text1"/>
            <w:sz w:val="22"/>
            <w:szCs w:val="22"/>
          </w:rPr>
          <w:delText xml:space="preserve">12-mer </w:delText>
        </w:r>
      </w:del>
      <w:r w:rsidR="00E06D03" w:rsidRPr="00E06D03">
        <w:rPr>
          <w:rFonts w:ascii="Arial" w:hAnsi="Arial" w:cs="Arial"/>
          <w:i/>
          <w:color w:val="000000" w:themeColor="text1"/>
          <w:sz w:val="22"/>
          <w:szCs w:val="22"/>
        </w:rPr>
        <w:t>K</w:t>
      </w:r>
      <w:r w:rsidR="00E06D03" w:rsidRPr="00E06D03">
        <w:rPr>
          <w:rFonts w:ascii="Arial" w:hAnsi="Arial" w:cs="Arial"/>
          <w:color w:val="000000" w:themeColor="text1"/>
          <w:sz w:val="22"/>
          <w:szCs w:val="22"/>
          <w:vertAlign w:val="subscript"/>
        </w:rPr>
        <w:t>D</w:t>
      </w:r>
      <w:r w:rsidR="00E06D03" w:rsidRPr="00E06D03">
        <w:rPr>
          <w:rFonts w:ascii="Arial" w:hAnsi="Arial" w:cs="Arial"/>
          <w:color w:val="000000" w:themeColor="text1"/>
          <w:sz w:val="22"/>
          <w:szCs w:val="22"/>
        </w:rPr>
        <w:t xml:space="preserve"> values for one miRNA to predict repression of another miRNA </w:t>
      </w:r>
      <w:del w:id="451" w:author="David Bartel" w:date="2018-05-03T12:05:00Z">
        <w:r w:rsidR="00E06D03" w:rsidRPr="00E06D03" w:rsidDel="00250EFB">
          <w:rPr>
            <w:rFonts w:ascii="Arial" w:hAnsi="Arial" w:cs="Arial"/>
            <w:color w:val="000000" w:themeColor="text1"/>
            <w:sz w:val="22"/>
            <w:szCs w:val="22"/>
          </w:rPr>
          <w:delText xml:space="preserve">results in significantly less explanatory power </w:delText>
        </w:r>
      </w:del>
      <w:r w:rsidR="00E06D03" w:rsidRPr="00E06D03">
        <w:rPr>
          <w:rFonts w:ascii="Arial" w:hAnsi="Arial" w:cs="Arial"/>
          <w:color w:val="000000" w:themeColor="text1"/>
          <w:sz w:val="22"/>
          <w:szCs w:val="22"/>
        </w:rPr>
        <w:t>(</w:t>
      </w:r>
      <w:del w:id="452" w:author="David Bartel" w:date="2018-05-03T12:05:00Z">
        <w:r w:rsidR="00E06D03" w:rsidRPr="00E06D03" w:rsidDel="00250EFB">
          <w:rPr>
            <w:rFonts w:ascii="Arial" w:hAnsi="Arial" w:cs="Arial"/>
            <w:color w:val="000000" w:themeColor="text1"/>
            <w:sz w:val="22"/>
            <w:szCs w:val="22"/>
          </w:rPr>
          <w:delText xml:space="preserve">Figures </w:delText>
        </w:r>
      </w:del>
      <w:ins w:id="453" w:author="David Bartel" w:date="2018-05-03T12:05:00Z">
        <w:r w:rsidR="00250EFB" w:rsidRPr="00E06D03">
          <w:rPr>
            <w:rFonts w:ascii="Arial" w:hAnsi="Arial" w:cs="Arial"/>
            <w:color w:val="000000" w:themeColor="text1"/>
            <w:sz w:val="22"/>
            <w:szCs w:val="22"/>
          </w:rPr>
          <w:t>Fig</w:t>
        </w:r>
        <w:r w:rsidR="00250EFB">
          <w:rPr>
            <w:rFonts w:ascii="Arial" w:hAnsi="Arial" w:cs="Arial"/>
            <w:color w:val="000000" w:themeColor="text1"/>
            <w:sz w:val="22"/>
            <w:szCs w:val="22"/>
          </w:rPr>
          <w:t>.</w:t>
        </w:r>
        <w:r w:rsidR="00250EFB" w:rsidRPr="00E06D03">
          <w:rPr>
            <w:rFonts w:ascii="Arial" w:hAnsi="Arial" w:cs="Arial"/>
            <w:color w:val="000000" w:themeColor="text1"/>
            <w:sz w:val="22"/>
            <w:szCs w:val="22"/>
          </w:rPr>
          <w:t xml:space="preserve"> </w:t>
        </w:r>
      </w:ins>
      <w:r w:rsidR="00E06D03" w:rsidRPr="00E06D03">
        <w:rPr>
          <w:rFonts w:ascii="Arial" w:hAnsi="Arial" w:cs="Arial"/>
          <w:color w:val="000000" w:themeColor="text1"/>
          <w:sz w:val="22"/>
          <w:szCs w:val="22"/>
        </w:rPr>
        <w:t>5</w:t>
      </w:r>
      <w:ins w:id="454" w:author="David Bartel" w:date="2018-05-06T08:31:00Z">
        <w:r w:rsidR="00F16C6F">
          <w:rPr>
            <w:rFonts w:ascii="Arial" w:hAnsi="Arial" w:cs="Arial"/>
            <w:color w:val="000000" w:themeColor="text1"/>
            <w:sz w:val="22"/>
            <w:szCs w:val="22"/>
          </w:rPr>
          <w:t>F</w:t>
        </w:r>
      </w:ins>
      <w:del w:id="455" w:author="David Bartel" w:date="2018-05-06T08:31:00Z">
        <w:r w:rsidR="00E06D03" w:rsidRPr="00E06D03" w:rsidDel="00F16C6F">
          <w:rPr>
            <w:rFonts w:ascii="Arial" w:hAnsi="Arial" w:cs="Arial"/>
            <w:color w:val="000000" w:themeColor="text1"/>
            <w:sz w:val="22"/>
            <w:szCs w:val="22"/>
          </w:rPr>
          <w:delText>E</w:delText>
        </w:r>
      </w:del>
      <w:ins w:id="456" w:author="David Bartel" w:date="2018-05-03T12:08:00Z">
        <w:r w:rsidR="00217679">
          <w:rPr>
            <w:rFonts w:ascii="Arial" w:hAnsi="Arial" w:cs="Arial"/>
            <w:color w:val="000000" w:themeColor="text1"/>
            <w:sz w:val="22"/>
            <w:szCs w:val="22"/>
          </w:rPr>
          <w:t>,</w:t>
        </w:r>
        <w:r w:rsidR="00217679" w:rsidRPr="00217679">
          <w:rPr>
            <w:rFonts w:ascii="Arial" w:hAnsi="Arial" w:cs="Arial"/>
            <w:i/>
            <w:color w:val="000000" w:themeColor="text1"/>
            <w:sz w:val="22"/>
            <w:szCs w:val="22"/>
          </w:rPr>
          <w:t xml:space="preserve"> </w:t>
        </w:r>
        <w:r w:rsidR="00217679" w:rsidRPr="008A609D">
          <w:rPr>
            <w:rFonts w:ascii="Arial" w:hAnsi="Arial" w:cs="Arial"/>
            <w:i/>
            <w:color w:val="000000" w:themeColor="text1"/>
            <w:sz w:val="22"/>
            <w:szCs w:val="22"/>
          </w:rPr>
          <w:t>r</w:t>
        </w:r>
        <w:r w:rsidR="00217679" w:rsidRPr="008A609D">
          <w:rPr>
            <w:rFonts w:ascii="Arial" w:hAnsi="Arial" w:cs="Arial"/>
            <w:color w:val="000000" w:themeColor="text1"/>
            <w:sz w:val="22"/>
            <w:szCs w:val="22"/>
            <w:vertAlign w:val="superscript"/>
          </w:rPr>
          <w:t>2</w:t>
        </w:r>
        <w:r w:rsidR="00217679">
          <w:rPr>
            <w:rFonts w:ascii="Arial" w:hAnsi="Arial" w:cs="Arial"/>
            <w:color w:val="000000" w:themeColor="text1"/>
            <w:sz w:val="22"/>
            <w:szCs w:val="22"/>
          </w:rPr>
          <w:t xml:space="preserve"> = 0.19</w:t>
        </w:r>
      </w:ins>
      <w:del w:id="457" w:author="David Bartel" w:date="2018-05-03T12:05:00Z">
        <w:r w:rsidR="00E06D03" w:rsidRPr="00E06D03" w:rsidDel="00250EFB">
          <w:rPr>
            <w:rFonts w:ascii="Arial" w:hAnsi="Arial" w:cs="Arial"/>
            <w:color w:val="000000" w:themeColor="text1"/>
            <w:sz w:val="22"/>
            <w:szCs w:val="22"/>
          </w:rPr>
          <w:delText>, 5H</w:delText>
        </w:r>
      </w:del>
      <w:r w:rsidR="00E06D03" w:rsidRPr="00E06D03">
        <w:rPr>
          <w:rFonts w:ascii="Arial" w:hAnsi="Arial" w:cs="Arial"/>
          <w:color w:val="000000" w:themeColor="text1"/>
          <w:sz w:val="22"/>
          <w:szCs w:val="22"/>
        </w:rPr>
        <w:t xml:space="preserve">). </w:t>
      </w:r>
      <w:del w:id="458" w:author="David Bartel" w:date="2018-05-03T12:09:00Z">
        <w:r w:rsidR="00E06D03" w:rsidRPr="00E06D03" w:rsidDel="00217679">
          <w:rPr>
            <w:rFonts w:ascii="Arial" w:hAnsi="Arial" w:cs="Arial"/>
            <w:color w:val="000000" w:themeColor="text1"/>
            <w:sz w:val="22"/>
            <w:szCs w:val="22"/>
          </w:rPr>
          <w:delText>We believe the</w:delText>
        </w:r>
      </w:del>
      <w:ins w:id="459" w:author="David Bartel" w:date="2018-05-03T12:09:00Z">
        <w:r w:rsidR="00217679">
          <w:rPr>
            <w:rFonts w:ascii="Arial" w:hAnsi="Arial" w:cs="Arial"/>
            <w:color w:val="000000" w:themeColor="text1"/>
            <w:sz w:val="22"/>
            <w:szCs w:val="22"/>
          </w:rPr>
          <w:t>The observation of this non-zero</w:t>
        </w:r>
      </w:ins>
      <w:r w:rsidR="00E06D03" w:rsidRPr="00E06D03">
        <w:rPr>
          <w:rFonts w:ascii="Arial" w:hAnsi="Arial" w:cs="Arial"/>
          <w:color w:val="000000" w:themeColor="text1"/>
          <w:sz w:val="22"/>
          <w:szCs w:val="22"/>
        </w:rPr>
        <w:t xml:space="preserve"> </w:t>
      </w:r>
      <w:r w:rsidR="00E06D03" w:rsidRPr="00217679">
        <w:rPr>
          <w:rFonts w:ascii="Arial" w:hAnsi="Arial" w:cs="Arial"/>
          <w:i/>
          <w:color w:val="000000" w:themeColor="text1"/>
          <w:sz w:val="22"/>
          <w:szCs w:val="22"/>
        </w:rPr>
        <w:t>r</w:t>
      </w:r>
      <w:r w:rsidR="00E06D03" w:rsidRPr="00E06D03">
        <w:rPr>
          <w:rFonts w:ascii="Arial" w:hAnsi="Arial" w:cs="Arial"/>
          <w:color w:val="000000" w:themeColor="text1"/>
          <w:sz w:val="22"/>
          <w:szCs w:val="22"/>
          <w:vertAlign w:val="superscript"/>
        </w:rPr>
        <w:t>2</w:t>
      </w:r>
      <w:r w:rsidR="00E06D03" w:rsidRPr="00E06D03">
        <w:rPr>
          <w:rFonts w:ascii="Arial" w:hAnsi="Arial" w:cs="Arial"/>
          <w:color w:val="000000" w:themeColor="text1"/>
          <w:sz w:val="22"/>
          <w:szCs w:val="22"/>
        </w:rPr>
        <w:t xml:space="preserve"> </w:t>
      </w:r>
      <w:del w:id="460" w:author="David Bartel" w:date="2018-05-03T12:09:00Z">
        <w:r w:rsidR="00E06D03" w:rsidRPr="00E06D03" w:rsidDel="00217679">
          <w:rPr>
            <w:rFonts w:ascii="Arial" w:hAnsi="Arial" w:cs="Arial"/>
            <w:color w:val="000000" w:themeColor="text1"/>
            <w:sz w:val="22"/>
            <w:szCs w:val="22"/>
          </w:rPr>
          <w:delText>of 0.19</w:delText>
        </w:r>
      </w:del>
      <w:del w:id="461" w:author="David Bartel" w:date="2018-05-03T12:10:00Z">
        <w:r w:rsidR="00E06D03" w:rsidRPr="00E06D03" w:rsidDel="00217679">
          <w:rPr>
            <w:rFonts w:ascii="Arial" w:hAnsi="Arial" w:cs="Arial"/>
            <w:color w:val="000000" w:themeColor="text1"/>
            <w:sz w:val="22"/>
            <w:szCs w:val="22"/>
          </w:rPr>
          <w:delText xml:space="preserve"> </w:delText>
        </w:r>
      </w:del>
      <w:r w:rsidR="00E06D03" w:rsidRPr="00E06D03">
        <w:rPr>
          <w:rFonts w:ascii="Arial" w:hAnsi="Arial" w:cs="Arial"/>
          <w:color w:val="000000" w:themeColor="text1"/>
          <w:sz w:val="22"/>
          <w:szCs w:val="22"/>
        </w:rPr>
        <w:t xml:space="preserve">for the shuffled predictions </w:t>
      </w:r>
      <w:ins w:id="462" w:author="David Bartel" w:date="2018-05-03T12:10:00Z">
        <w:r w:rsidR="00217679">
          <w:rPr>
            <w:rFonts w:ascii="Arial" w:hAnsi="Arial" w:cs="Arial"/>
            <w:color w:val="000000" w:themeColor="text1"/>
            <w:sz w:val="22"/>
            <w:szCs w:val="22"/>
          </w:rPr>
          <w:t xml:space="preserve">presumably </w:t>
        </w:r>
      </w:ins>
      <w:r w:rsidR="00E06D03" w:rsidRPr="00E06D03">
        <w:rPr>
          <w:rFonts w:ascii="Arial" w:hAnsi="Arial" w:cs="Arial"/>
          <w:color w:val="000000" w:themeColor="text1"/>
          <w:sz w:val="22"/>
          <w:szCs w:val="22"/>
        </w:rPr>
        <w:t>reflect</w:t>
      </w:r>
      <w:ins w:id="463" w:author="David Bartel" w:date="2018-05-03T12:10:00Z">
        <w:r w:rsidR="00217679">
          <w:rPr>
            <w:rFonts w:ascii="Arial" w:hAnsi="Arial" w:cs="Arial"/>
            <w:color w:val="000000" w:themeColor="text1"/>
            <w:sz w:val="22"/>
            <w:szCs w:val="22"/>
          </w:rPr>
          <w:t>ed</w:t>
        </w:r>
      </w:ins>
      <w:del w:id="464" w:author="David Bartel" w:date="2018-05-03T12:10:00Z">
        <w:r w:rsidR="00E06D03" w:rsidRPr="00E06D03" w:rsidDel="00217679">
          <w:rPr>
            <w:rFonts w:ascii="Arial" w:hAnsi="Arial" w:cs="Arial"/>
            <w:color w:val="000000" w:themeColor="text1"/>
            <w:sz w:val="22"/>
            <w:szCs w:val="22"/>
          </w:rPr>
          <w:delText>s</w:delText>
        </w:r>
      </w:del>
      <w:r w:rsidR="00E06D03" w:rsidRPr="00E06D03">
        <w:rPr>
          <w:rFonts w:ascii="Arial" w:hAnsi="Arial" w:cs="Arial"/>
          <w:color w:val="000000" w:themeColor="text1"/>
          <w:sz w:val="22"/>
          <w:szCs w:val="22"/>
        </w:rPr>
        <w:t xml:space="preserve"> the fact that longer UTRs are likely to contain more sites for any given miRNA, </w:t>
      </w:r>
      <w:del w:id="465" w:author="David Bartel" w:date="2018-05-03T12:11:00Z">
        <w:r w:rsidR="00E06D03" w:rsidRPr="00E06D03" w:rsidDel="00217679">
          <w:rPr>
            <w:rFonts w:ascii="Arial" w:hAnsi="Arial" w:cs="Arial"/>
            <w:color w:val="000000" w:themeColor="text1"/>
            <w:sz w:val="22"/>
            <w:szCs w:val="22"/>
          </w:rPr>
          <w:delText>so there is</w:delText>
        </w:r>
      </w:del>
      <w:ins w:id="466" w:author="David Bartel" w:date="2018-05-03T12:11:00Z">
        <w:r w:rsidR="00217679">
          <w:rPr>
            <w:rFonts w:ascii="Arial" w:hAnsi="Arial" w:cs="Arial"/>
            <w:color w:val="000000" w:themeColor="text1"/>
            <w:sz w:val="22"/>
            <w:szCs w:val="22"/>
          </w:rPr>
          <w:t>creating</w:t>
        </w:r>
      </w:ins>
      <w:r w:rsidR="00E06D03" w:rsidRPr="00E06D03">
        <w:rPr>
          <w:rFonts w:ascii="Arial" w:hAnsi="Arial" w:cs="Arial"/>
          <w:color w:val="000000" w:themeColor="text1"/>
          <w:sz w:val="22"/>
          <w:szCs w:val="22"/>
        </w:rPr>
        <w:t xml:space="preserve"> a moderate correlation of repression of the same gene by different miRNAs. </w:t>
      </w:r>
      <w:del w:id="467" w:author="David Bartel" w:date="2018-05-03T12:11:00Z">
        <w:r w:rsidR="00E06D03" w:rsidRPr="00E06D03" w:rsidDel="00217679">
          <w:rPr>
            <w:rFonts w:ascii="Arial" w:hAnsi="Arial" w:cs="Arial"/>
            <w:color w:val="000000" w:themeColor="text1"/>
            <w:sz w:val="22"/>
            <w:szCs w:val="22"/>
          </w:rPr>
          <w:delText>This is supported by the observation</w:delText>
        </w:r>
      </w:del>
      <w:ins w:id="468" w:author="David Bartel" w:date="2018-05-03T12:11:00Z">
        <w:r w:rsidR="00217679">
          <w:rPr>
            <w:rFonts w:ascii="Arial" w:hAnsi="Arial" w:cs="Arial"/>
            <w:color w:val="000000" w:themeColor="text1"/>
            <w:sz w:val="22"/>
            <w:szCs w:val="22"/>
          </w:rPr>
          <w:t>Indeed,</w:t>
        </w:r>
      </w:ins>
      <w:r w:rsidR="00E06D03" w:rsidRPr="00E06D03">
        <w:rPr>
          <w:rFonts w:ascii="Arial" w:hAnsi="Arial" w:cs="Arial"/>
          <w:color w:val="000000" w:themeColor="text1"/>
          <w:sz w:val="22"/>
          <w:szCs w:val="22"/>
        </w:rPr>
        <w:t xml:space="preserve"> </w:t>
      </w:r>
      <w:del w:id="469" w:author="David Bartel" w:date="2018-05-03T12:12:00Z">
        <w:r w:rsidR="00E06D03" w:rsidRPr="00E06D03" w:rsidDel="00217679">
          <w:rPr>
            <w:rFonts w:ascii="Arial" w:hAnsi="Arial" w:cs="Arial"/>
            <w:color w:val="000000" w:themeColor="text1"/>
            <w:sz w:val="22"/>
            <w:szCs w:val="22"/>
          </w:rPr>
          <w:delText xml:space="preserve">that </w:delText>
        </w:r>
      </w:del>
      <w:r w:rsidR="00E06D03" w:rsidRPr="00E06D03">
        <w:rPr>
          <w:rFonts w:ascii="Arial" w:hAnsi="Arial" w:cs="Arial"/>
          <w:color w:val="000000" w:themeColor="text1"/>
          <w:sz w:val="22"/>
          <w:szCs w:val="22"/>
        </w:rPr>
        <w:t>lo</w:t>
      </w:r>
      <w:ins w:id="470" w:author="David Bartel" w:date="2018-05-03T12:11:00Z">
        <w:r w:rsidR="00217679">
          <w:rPr>
            <w:rFonts w:ascii="Arial" w:hAnsi="Arial" w:cs="Arial"/>
            <w:color w:val="000000" w:themeColor="text1"/>
            <w:sz w:val="22"/>
            <w:szCs w:val="22"/>
          </w:rPr>
          <w:t>n</w:t>
        </w:r>
      </w:ins>
      <w:r w:rsidR="00E06D03" w:rsidRPr="00E06D03">
        <w:rPr>
          <w:rFonts w:ascii="Arial" w:hAnsi="Arial" w:cs="Arial"/>
          <w:color w:val="000000" w:themeColor="text1"/>
          <w:sz w:val="22"/>
          <w:szCs w:val="22"/>
        </w:rPr>
        <w:t xml:space="preserve">g UTR length alone </w:t>
      </w:r>
      <w:del w:id="471" w:author="David Bartel" w:date="2018-05-03T12:12:00Z">
        <w:r w:rsidR="00E06D03" w:rsidRPr="00E06D03" w:rsidDel="00217679">
          <w:rPr>
            <w:rFonts w:ascii="Arial" w:hAnsi="Arial" w:cs="Arial"/>
            <w:color w:val="000000" w:themeColor="text1"/>
            <w:sz w:val="22"/>
            <w:szCs w:val="22"/>
          </w:rPr>
          <w:delText xml:space="preserve">can </w:delText>
        </w:r>
      </w:del>
      <w:r w:rsidR="00E06D03" w:rsidRPr="00E06D03">
        <w:rPr>
          <w:rFonts w:ascii="Arial" w:hAnsi="Arial" w:cs="Arial"/>
          <w:color w:val="000000" w:themeColor="text1"/>
          <w:sz w:val="22"/>
          <w:szCs w:val="22"/>
        </w:rPr>
        <w:t>predict</w:t>
      </w:r>
      <w:ins w:id="472" w:author="David Bartel" w:date="2018-05-03T12:12:00Z">
        <w:r w:rsidR="00217679">
          <w:rPr>
            <w:rFonts w:ascii="Arial" w:hAnsi="Arial" w:cs="Arial"/>
            <w:color w:val="000000" w:themeColor="text1"/>
            <w:sz w:val="22"/>
            <w:szCs w:val="22"/>
          </w:rPr>
          <w:t>ed</w:t>
        </w:r>
      </w:ins>
      <w:r w:rsidR="00E06D03" w:rsidRPr="00E06D03">
        <w:rPr>
          <w:rFonts w:ascii="Arial" w:hAnsi="Arial" w:cs="Arial"/>
          <w:color w:val="000000" w:themeColor="text1"/>
          <w:sz w:val="22"/>
          <w:szCs w:val="22"/>
        </w:rPr>
        <w:t xml:space="preserve"> repression with an </w:t>
      </w:r>
      <w:r w:rsidR="00E06D03" w:rsidRPr="00DA5922">
        <w:rPr>
          <w:rFonts w:ascii="Arial" w:hAnsi="Arial" w:cs="Arial"/>
          <w:i/>
          <w:color w:val="000000" w:themeColor="text1"/>
          <w:sz w:val="22"/>
          <w:szCs w:val="22"/>
        </w:rPr>
        <w:t>r</w:t>
      </w:r>
      <w:r w:rsidR="00E06D03" w:rsidRPr="00E06D03">
        <w:rPr>
          <w:rFonts w:ascii="Arial" w:hAnsi="Arial" w:cs="Arial"/>
          <w:color w:val="000000" w:themeColor="text1"/>
          <w:sz w:val="22"/>
          <w:szCs w:val="22"/>
          <w:vertAlign w:val="superscript"/>
        </w:rPr>
        <w:t>2</w:t>
      </w:r>
      <w:r w:rsidR="00E06D03" w:rsidRPr="00E06D03">
        <w:rPr>
          <w:rFonts w:ascii="Arial" w:hAnsi="Arial" w:cs="Arial"/>
          <w:color w:val="000000" w:themeColor="text1"/>
          <w:sz w:val="22"/>
          <w:szCs w:val="22"/>
        </w:rPr>
        <w:t xml:space="preserve"> of 0.23.</w:t>
      </w:r>
    </w:p>
    <w:p w14:paraId="28E0D484" w14:textId="0BCB7A3F" w:rsidR="00DA5922" w:rsidDel="00DA5922" w:rsidRDefault="00DA5922" w:rsidP="00217679">
      <w:pPr>
        <w:spacing w:line="360" w:lineRule="auto"/>
        <w:ind w:firstLine="720"/>
        <w:rPr>
          <w:del w:id="473" w:author="David Bartel" w:date="2018-05-03T12:27:00Z"/>
          <w:rFonts w:ascii="Arial" w:hAnsi="Arial" w:cs="Arial"/>
          <w:color w:val="000000" w:themeColor="text1"/>
          <w:sz w:val="22"/>
          <w:szCs w:val="22"/>
        </w:rPr>
      </w:pPr>
      <w:ins w:id="474" w:author="David Bartel" w:date="2018-05-03T12:27:00Z">
        <w:r>
          <w:rPr>
            <w:rFonts w:ascii="Arial" w:hAnsi="Arial" w:cs="Arial"/>
            <w:color w:val="000000" w:themeColor="text1"/>
            <w:sz w:val="22"/>
            <w:szCs w:val="22"/>
          </w:rPr>
          <w:tab/>
          <w:t xml:space="preserve">The performance of </w:t>
        </w:r>
      </w:ins>
      <w:ins w:id="475" w:author="David Bartel" w:date="2018-05-03T13:38:00Z">
        <w:r w:rsidR="00D95BD5">
          <w:rPr>
            <w:rFonts w:ascii="Arial" w:hAnsi="Arial" w:cs="Arial"/>
            <w:color w:val="000000" w:themeColor="text1"/>
            <w:sz w:val="22"/>
            <w:szCs w:val="22"/>
          </w:rPr>
          <w:t>our</w:t>
        </w:r>
      </w:ins>
      <w:ins w:id="476" w:author="David Bartel" w:date="2018-05-03T12:27:00Z">
        <w:r>
          <w:rPr>
            <w:rFonts w:ascii="Arial" w:hAnsi="Arial" w:cs="Arial"/>
            <w:color w:val="000000" w:themeColor="text1"/>
            <w:sz w:val="22"/>
            <w:szCs w:val="22"/>
          </w:rPr>
          <w:t xml:space="preserve"> biochemical model </w:t>
        </w:r>
      </w:ins>
      <w:ins w:id="477" w:author="David Bartel" w:date="2018-05-03T14:04:00Z">
        <w:r w:rsidR="00F8265C">
          <w:rPr>
            <w:rFonts w:ascii="Arial" w:hAnsi="Arial" w:cs="Arial"/>
            <w:color w:val="000000" w:themeColor="text1"/>
            <w:sz w:val="22"/>
            <w:szCs w:val="22"/>
          </w:rPr>
          <w:t>substantially</w:t>
        </w:r>
      </w:ins>
      <w:ins w:id="478" w:author="David Bartel" w:date="2018-05-03T13:38:00Z">
        <w:r w:rsidR="00D95BD5">
          <w:rPr>
            <w:rFonts w:ascii="Arial" w:hAnsi="Arial" w:cs="Arial"/>
            <w:color w:val="000000" w:themeColor="text1"/>
            <w:sz w:val="22"/>
            <w:szCs w:val="22"/>
          </w:rPr>
          <w:t xml:space="preserve"> </w:t>
        </w:r>
      </w:ins>
      <w:ins w:id="479" w:author="David Bartel" w:date="2018-05-03T12:28:00Z">
        <w:r w:rsidR="00BD4EB8">
          <w:rPr>
            <w:rFonts w:ascii="Arial" w:hAnsi="Arial" w:cs="Arial"/>
            <w:color w:val="000000" w:themeColor="text1"/>
            <w:sz w:val="22"/>
            <w:szCs w:val="22"/>
          </w:rPr>
          <w:t>exceeded</w:t>
        </w:r>
      </w:ins>
      <w:ins w:id="480" w:author="David Bartel" w:date="2018-05-03T12:27:00Z">
        <w:r>
          <w:rPr>
            <w:rFonts w:ascii="Arial" w:hAnsi="Arial" w:cs="Arial"/>
            <w:color w:val="000000" w:themeColor="text1"/>
            <w:sz w:val="22"/>
            <w:szCs w:val="22"/>
          </w:rPr>
          <w:t xml:space="preserve"> that of </w:t>
        </w:r>
      </w:ins>
      <w:ins w:id="481" w:author="David Bartel" w:date="2018-05-05T08:21:00Z">
        <w:r w:rsidR="00B80B9B">
          <w:rPr>
            <w:rFonts w:ascii="Arial" w:hAnsi="Arial" w:cs="Arial"/>
            <w:color w:val="000000" w:themeColor="text1"/>
            <w:sz w:val="22"/>
            <w:szCs w:val="22"/>
          </w:rPr>
          <w:t xml:space="preserve">the </w:t>
        </w:r>
      </w:ins>
      <w:ins w:id="482" w:author="David Bartel" w:date="2018-05-06T09:27:00Z">
        <w:r w:rsidR="00D12E68">
          <w:rPr>
            <w:rFonts w:ascii="Arial" w:hAnsi="Arial" w:cs="Arial"/>
            <w:color w:val="000000" w:themeColor="text1"/>
            <w:sz w:val="22"/>
            <w:szCs w:val="22"/>
          </w:rPr>
          <w:t>30</w:t>
        </w:r>
      </w:ins>
      <w:ins w:id="483" w:author="David Bartel" w:date="2018-05-04T17:37:00Z">
        <w:r w:rsidR="00166547">
          <w:rPr>
            <w:rFonts w:ascii="Arial" w:hAnsi="Arial" w:cs="Arial"/>
            <w:color w:val="000000" w:themeColor="text1"/>
            <w:sz w:val="22"/>
            <w:szCs w:val="22"/>
          </w:rPr>
          <w:t xml:space="preserve"> </w:t>
        </w:r>
      </w:ins>
      <w:ins w:id="484" w:author="David Bartel" w:date="2018-05-03T12:28:00Z">
        <w:r w:rsidR="00BD4EB8">
          <w:rPr>
            <w:rFonts w:ascii="Arial" w:hAnsi="Arial" w:cs="Arial"/>
            <w:color w:val="000000" w:themeColor="text1"/>
            <w:sz w:val="22"/>
            <w:szCs w:val="22"/>
          </w:rPr>
          <w:t>target-prediction</w:t>
        </w:r>
      </w:ins>
      <w:ins w:id="485" w:author="David Bartel" w:date="2018-05-03T13:37:00Z">
        <w:r w:rsidR="00D95BD5">
          <w:rPr>
            <w:rFonts w:ascii="Arial" w:hAnsi="Arial" w:cs="Arial"/>
            <w:color w:val="000000" w:themeColor="text1"/>
            <w:sz w:val="22"/>
            <w:szCs w:val="22"/>
          </w:rPr>
          <w:t xml:space="preserve"> algorithms</w:t>
        </w:r>
      </w:ins>
      <w:ins w:id="486" w:author="David Bartel" w:date="2018-05-04T17:37:00Z">
        <w:r w:rsidR="00166547">
          <w:rPr>
            <w:rFonts w:ascii="Arial" w:hAnsi="Arial" w:cs="Arial"/>
            <w:color w:val="000000" w:themeColor="text1"/>
            <w:sz w:val="22"/>
            <w:szCs w:val="22"/>
          </w:rPr>
          <w:t xml:space="preserve"> previously</w:t>
        </w:r>
      </w:ins>
      <w:ins w:id="487" w:author="David Bartel" w:date="2018-05-03T13:37:00Z">
        <w:r w:rsidR="00D95BD5">
          <w:rPr>
            <w:rFonts w:ascii="Arial" w:hAnsi="Arial" w:cs="Arial"/>
            <w:color w:val="000000" w:themeColor="text1"/>
            <w:sz w:val="22"/>
            <w:szCs w:val="22"/>
          </w:rPr>
          <w:t xml:space="preserve"> tested on </w:t>
        </w:r>
      </w:ins>
      <w:ins w:id="488" w:author="David Bartel" w:date="2018-05-03T14:05:00Z">
        <w:r w:rsidR="00F8265C">
          <w:rPr>
            <w:rFonts w:ascii="Arial" w:hAnsi="Arial" w:cs="Arial"/>
            <w:color w:val="000000" w:themeColor="text1"/>
            <w:sz w:val="22"/>
            <w:szCs w:val="22"/>
          </w:rPr>
          <w:t>changes</w:t>
        </w:r>
      </w:ins>
      <w:ins w:id="489" w:author="David Bartel" w:date="2018-05-03T13:37:00Z">
        <w:r w:rsidR="00D95BD5">
          <w:rPr>
            <w:rFonts w:ascii="Arial" w:hAnsi="Arial" w:cs="Arial"/>
            <w:color w:val="000000" w:themeColor="text1"/>
            <w:sz w:val="22"/>
            <w:szCs w:val="22"/>
          </w:rPr>
          <w:t xml:space="preserve"> </w:t>
        </w:r>
      </w:ins>
      <w:ins w:id="490" w:author="David Bartel" w:date="2018-05-06T09:28:00Z">
        <w:r w:rsidR="00D12E68">
          <w:rPr>
            <w:rFonts w:ascii="Arial" w:hAnsi="Arial" w:cs="Arial"/>
            <w:color w:val="000000" w:themeColor="text1"/>
            <w:sz w:val="22"/>
            <w:szCs w:val="22"/>
          </w:rPr>
          <w:t xml:space="preserve">in levels </w:t>
        </w:r>
      </w:ins>
      <w:ins w:id="491" w:author="David Bartel" w:date="2018-05-03T13:37:00Z">
        <w:r w:rsidR="00D95BD5">
          <w:rPr>
            <w:rFonts w:ascii="Arial" w:hAnsi="Arial" w:cs="Arial"/>
            <w:color w:val="000000" w:themeColor="text1"/>
            <w:sz w:val="22"/>
            <w:szCs w:val="22"/>
          </w:rPr>
          <w:t>of endogenous mRNA</w:t>
        </w:r>
      </w:ins>
      <w:ins w:id="492" w:author="David Bartel" w:date="2018-05-06T09:29:00Z">
        <w:r w:rsidR="00D12E68">
          <w:rPr>
            <w:rFonts w:ascii="Arial" w:hAnsi="Arial" w:cs="Arial"/>
            <w:color w:val="000000" w:themeColor="text1"/>
            <w:sz w:val="22"/>
            <w:szCs w:val="22"/>
          </w:rPr>
          <w:t>s</w:t>
        </w:r>
      </w:ins>
      <w:ins w:id="493" w:author="David Bartel" w:date="2018-05-03T14:11:00Z">
        <w:r w:rsidR="00F8593C">
          <w:rPr>
            <w:rFonts w:ascii="Arial" w:hAnsi="Arial" w:cs="Arial"/>
            <w:color w:val="000000" w:themeColor="text1"/>
            <w:sz w:val="22"/>
            <w:szCs w:val="22"/>
          </w:rPr>
          <w:t xml:space="preserve"> </w:t>
        </w:r>
      </w:ins>
      <w:ins w:id="494" w:author="David Bartel" w:date="2018-05-06T09:29:00Z">
        <w:r w:rsidR="00D12E68">
          <w:rPr>
            <w:rFonts w:ascii="Arial" w:hAnsi="Arial" w:cs="Arial"/>
            <w:color w:val="000000" w:themeColor="text1"/>
            <w:sz w:val="22"/>
            <w:szCs w:val="22"/>
          </w:rPr>
          <w:t>observed</w:t>
        </w:r>
      </w:ins>
      <w:ins w:id="495" w:author="David Bartel" w:date="2018-05-03T13:37:00Z">
        <w:r w:rsidR="00D95BD5">
          <w:rPr>
            <w:rFonts w:ascii="Arial" w:hAnsi="Arial" w:cs="Arial"/>
            <w:color w:val="000000" w:themeColor="text1"/>
            <w:sz w:val="22"/>
            <w:szCs w:val="22"/>
          </w:rPr>
          <w:t xml:space="preserve"> </w:t>
        </w:r>
      </w:ins>
      <w:ins w:id="496" w:author="David Bartel" w:date="2018-05-03T14:05:00Z">
        <w:r w:rsidR="00F8265C">
          <w:rPr>
            <w:rFonts w:ascii="Arial" w:hAnsi="Arial" w:cs="Arial"/>
            <w:color w:val="000000" w:themeColor="text1"/>
            <w:sz w:val="22"/>
            <w:szCs w:val="22"/>
          </w:rPr>
          <w:t xml:space="preserve">in response </w:t>
        </w:r>
      </w:ins>
      <w:ins w:id="497" w:author="David Bartel" w:date="2018-05-03T13:37:00Z">
        <w:r w:rsidR="00D95BD5">
          <w:rPr>
            <w:rFonts w:ascii="Arial" w:hAnsi="Arial" w:cs="Arial"/>
            <w:color w:val="000000" w:themeColor="text1"/>
            <w:sz w:val="22"/>
            <w:szCs w:val="22"/>
          </w:rPr>
          <w:t xml:space="preserve">to miRNA </w:t>
        </w:r>
      </w:ins>
      <w:proofErr w:type="gramStart"/>
      <w:ins w:id="498" w:author="David Bartel" w:date="2018-05-03T13:38:00Z">
        <w:r w:rsidR="00D95BD5">
          <w:rPr>
            <w:rFonts w:ascii="Arial" w:hAnsi="Arial" w:cs="Arial"/>
            <w:color w:val="000000" w:themeColor="text1"/>
            <w:sz w:val="22"/>
            <w:szCs w:val="22"/>
          </w:rPr>
          <w:t>transfection(</w:t>
        </w:r>
        <w:proofErr w:type="gramEnd"/>
        <w:r w:rsidR="00D95BD5">
          <w:rPr>
            <w:rFonts w:ascii="Arial" w:hAnsi="Arial" w:cs="Arial"/>
            <w:color w:val="000000" w:themeColor="text1"/>
            <w:sz w:val="22"/>
            <w:szCs w:val="22"/>
          </w:rPr>
          <w:t>Agarwal 2015)</w:t>
        </w:r>
      </w:ins>
      <w:ins w:id="499" w:author="David Bartel" w:date="2018-05-03T13:37:00Z">
        <w:r w:rsidR="00D95BD5">
          <w:rPr>
            <w:rFonts w:ascii="Arial" w:hAnsi="Arial" w:cs="Arial"/>
            <w:color w:val="000000" w:themeColor="text1"/>
            <w:sz w:val="22"/>
            <w:szCs w:val="22"/>
          </w:rPr>
          <w:t>.</w:t>
        </w:r>
      </w:ins>
      <w:ins w:id="500" w:author="David Bartel" w:date="2018-05-03T13:38:00Z">
        <w:r w:rsidR="00D95BD5">
          <w:rPr>
            <w:rFonts w:ascii="Arial" w:hAnsi="Arial" w:cs="Arial"/>
            <w:color w:val="000000" w:themeColor="text1"/>
            <w:sz w:val="22"/>
            <w:szCs w:val="22"/>
          </w:rPr>
          <w:t xml:space="preserve"> </w:t>
        </w:r>
      </w:ins>
    </w:p>
    <w:p w14:paraId="787AE3FB" w14:textId="438307E3" w:rsidR="00DA5922" w:rsidRPr="00E06D03" w:rsidRDefault="00D95BD5" w:rsidP="00F8265C">
      <w:pPr>
        <w:spacing w:line="360" w:lineRule="auto"/>
        <w:rPr>
          <w:rFonts w:ascii="Arial" w:hAnsi="Arial" w:cs="Arial"/>
          <w:color w:val="000000" w:themeColor="text1"/>
          <w:sz w:val="22"/>
          <w:szCs w:val="22"/>
        </w:rPr>
      </w:pPr>
      <w:ins w:id="501" w:author="David Bartel" w:date="2018-05-03T13:39:00Z">
        <w:r>
          <w:rPr>
            <w:rFonts w:ascii="Arial" w:hAnsi="Arial" w:cs="Arial"/>
            <w:color w:val="000000" w:themeColor="text1"/>
            <w:sz w:val="22"/>
            <w:szCs w:val="22"/>
          </w:rPr>
          <w:t>P</w:t>
        </w:r>
      </w:ins>
      <w:del w:id="502" w:author="David Bartel" w:date="2018-05-03T13:39:00Z">
        <w:r w:rsidR="00DA5922" w:rsidRPr="00E06D03" w:rsidDel="00D95BD5">
          <w:rPr>
            <w:rFonts w:ascii="Arial" w:hAnsi="Arial" w:cs="Arial"/>
            <w:color w:val="000000" w:themeColor="text1"/>
            <w:sz w:val="22"/>
            <w:szCs w:val="22"/>
          </w:rPr>
          <w:delText>In p</w:delText>
        </w:r>
      </w:del>
      <w:r w:rsidR="00DA5922" w:rsidRPr="00E06D03">
        <w:rPr>
          <w:rFonts w:ascii="Arial" w:hAnsi="Arial" w:cs="Arial"/>
          <w:color w:val="000000" w:themeColor="text1"/>
          <w:sz w:val="22"/>
          <w:szCs w:val="22"/>
        </w:rPr>
        <w:t>art</w:t>
      </w:r>
      <w:del w:id="503" w:author="David Bartel" w:date="2018-05-03T13:39:00Z">
        <w:r w:rsidR="00DA5922" w:rsidRPr="00E06D03" w:rsidDel="00D95BD5">
          <w:rPr>
            <w:rFonts w:ascii="Arial" w:hAnsi="Arial" w:cs="Arial"/>
            <w:color w:val="000000" w:themeColor="text1"/>
            <w:sz w:val="22"/>
            <w:szCs w:val="22"/>
          </w:rPr>
          <w:delText>, the performance of our model can be</w:delText>
        </w:r>
      </w:del>
      <w:ins w:id="504" w:author="David Bartel" w:date="2018-05-03T13:39:00Z">
        <w:r>
          <w:rPr>
            <w:rFonts w:ascii="Arial" w:hAnsi="Arial" w:cs="Arial"/>
            <w:color w:val="000000" w:themeColor="text1"/>
            <w:sz w:val="22"/>
            <w:szCs w:val="22"/>
          </w:rPr>
          <w:t xml:space="preserve"> of this </w:t>
        </w:r>
      </w:ins>
      <w:ins w:id="505" w:author="David Bartel" w:date="2018-05-03T13:45:00Z">
        <w:r w:rsidR="00771654">
          <w:rPr>
            <w:rFonts w:ascii="Arial" w:hAnsi="Arial" w:cs="Arial"/>
            <w:color w:val="000000" w:themeColor="text1"/>
            <w:sz w:val="22"/>
            <w:szCs w:val="22"/>
          </w:rPr>
          <w:t>difference</w:t>
        </w:r>
      </w:ins>
      <w:ins w:id="506" w:author="David Bartel" w:date="2018-05-03T13:39:00Z">
        <w:r>
          <w:rPr>
            <w:rFonts w:ascii="Arial" w:hAnsi="Arial" w:cs="Arial"/>
            <w:color w:val="000000" w:themeColor="text1"/>
            <w:sz w:val="22"/>
            <w:szCs w:val="22"/>
          </w:rPr>
          <w:t xml:space="preserve"> might be</w:t>
        </w:r>
      </w:ins>
      <w:r w:rsidR="00DA5922" w:rsidRPr="00E06D03">
        <w:rPr>
          <w:rFonts w:ascii="Arial" w:hAnsi="Arial" w:cs="Arial"/>
          <w:color w:val="000000" w:themeColor="text1"/>
          <w:sz w:val="22"/>
          <w:szCs w:val="22"/>
        </w:rPr>
        <w:t xml:space="preserve"> attributed to the </w:t>
      </w:r>
      <w:ins w:id="507" w:author="David Bartel" w:date="2018-05-03T13:45:00Z">
        <w:r w:rsidR="00771654">
          <w:rPr>
            <w:rFonts w:ascii="Arial" w:hAnsi="Arial" w:cs="Arial"/>
            <w:color w:val="000000" w:themeColor="text1"/>
            <w:sz w:val="22"/>
            <w:szCs w:val="22"/>
          </w:rPr>
          <w:t>improved dataset</w:t>
        </w:r>
      </w:ins>
      <w:ins w:id="508" w:author="David Bartel" w:date="2018-05-06T09:30:00Z">
        <w:r w:rsidR="00D12E68">
          <w:rPr>
            <w:rFonts w:ascii="Arial" w:hAnsi="Arial" w:cs="Arial"/>
            <w:color w:val="000000" w:themeColor="text1"/>
            <w:sz w:val="22"/>
            <w:szCs w:val="22"/>
          </w:rPr>
          <w:t>s</w:t>
        </w:r>
      </w:ins>
      <w:ins w:id="509" w:author="David Bartel" w:date="2018-05-03T13:45:00Z">
        <w:r w:rsidR="00771654">
          <w:rPr>
            <w:rFonts w:ascii="Arial" w:hAnsi="Arial" w:cs="Arial"/>
            <w:color w:val="000000" w:themeColor="text1"/>
            <w:sz w:val="22"/>
            <w:szCs w:val="22"/>
          </w:rPr>
          <w:t xml:space="preserve"> used to evaluate our model. Compared to </w:t>
        </w:r>
      </w:ins>
      <w:ins w:id="510" w:author="David Bartel" w:date="2018-05-04T20:20:00Z">
        <w:r w:rsidR="00D07B7C">
          <w:rPr>
            <w:rFonts w:ascii="Arial" w:hAnsi="Arial" w:cs="Arial"/>
            <w:color w:val="000000" w:themeColor="text1"/>
            <w:sz w:val="22"/>
            <w:szCs w:val="22"/>
          </w:rPr>
          <w:t>micro</w:t>
        </w:r>
      </w:ins>
      <w:ins w:id="511" w:author="David Bartel" w:date="2018-05-03T13:46:00Z">
        <w:r w:rsidR="00771654">
          <w:rPr>
            <w:rFonts w:ascii="Arial" w:hAnsi="Arial" w:cs="Arial"/>
            <w:color w:val="000000" w:themeColor="text1"/>
            <w:sz w:val="22"/>
            <w:szCs w:val="22"/>
          </w:rPr>
          <w:t xml:space="preserve">array </w:t>
        </w:r>
      </w:ins>
      <w:ins w:id="512" w:author="David Bartel" w:date="2018-05-03T13:45:00Z">
        <w:r w:rsidR="00771654">
          <w:rPr>
            <w:rFonts w:ascii="Arial" w:hAnsi="Arial" w:cs="Arial"/>
            <w:color w:val="000000" w:themeColor="text1"/>
            <w:sz w:val="22"/>
            <w:szCs w:val="22"/>
          </w:rPr>
          <w:t xml:space="preserve">datasets used to train and test previous target-predication algorithms, </w:t>
        </w:r>
      </w:ins>
      <w:ins w:id="513" w:author="David Bartel" w:date="2018-05-03T13:47:00Z">
        <w:r w:rsidR="00771654">
          <w:rPr>
            <w:rFonts w:ascii="Arial" w:hAnsi="Arial" w:cs="Arial"/>
            <w:color w:val="000000" w:themeColor="text1"/>
            <w:sz w:val="22"/>
            <w:szCs w:val="22"/>
          </w:rPr>
          <w:t xml:space="preserve">our new </w:t>
        </w:r>
      </w:ins>
      <w:ins w:id="514" w:author="David Bartel" w:date="2018-05-03T13:57:00Z">
        <w:r w:rsidR="00832119">
          <w:rPr>
            <w:rFonts w:ascii="Arial" w:hAnsi="Arial" w:cs="Arial"/>
            <w:color w:val="000000" w:themeColor="text1"/>
            <w:sz w:val="22"/>
            <w:szCs w:val="22"/>
          </w:rPr>
          <w:t>RNA-</w:t>
        </w:r>
        <w:proofErr w:type="spellStart"/>
        <w:r w:rsidR="00832119">
          <w:rPr>
            <w:rFonts w:ascii="Arial" w:hAnsi="Arial" w:cs="Arial"/>
            <w:color w:val="000000" w:themeColor="text1"/>
            <w:sz w:val="22"/>
            <w:szCs w:val="22"/>
          </w:rPr>
          <w:t>seq</w:t>
        </w:r>
        <w:proofErr w:type="spellEnd"/>
        <w:r w:rsidR="00832119">
          <w:rPr>
            <w:rFonts w:ascii="Arial" w:hAnsi="Arial" w:cs="Arial"/>
            <w:color w:val="000000" w:themeColor="text1"/>
            <w:sz w:val="22"/>
            <w:szCs w:val="22"/>
          </w:rPr>
          <w:t xml:space="preserve"> </w:t>
        </w:r>
      </w:ins>
      <w:ins w:id="515" w:author="David Bartel" w:date="2018-05-03T13:47:00Z">
        <w:r w:rsidR="00771654">
          <w:rPr>
            <w:rFonts w:ascii="Arial" w:hAnsi="Arial" w:cs="Arial"/>
            <w:color w:val="000000" w:themeColor="text1"/>
            <w:sz w:val="22"/>
            <w:szCs w:val="22"/>
          </w:rPr>
          <w:t xml:space="preserve">datasets had </w:t>
        </w:r>
      </w:ins>
      <w:ins w:id="516" w:author="David Bartel" w:date="2018-05-03T13:54:00Z">
        <w:r w:rsidR="00E25BED">
          <w:rPr>
            <w:rFonts w:ascii="Arial" w:hAnsi="Arial" w:cs="Arial"/>
            <w:color w:val="000000" w:themeColor="text1"/>
            <w:sz w:val="22"/>
            <w:szCs w:val="22"/>
          </w:rPr>
          <w:t>strong</w:t>
        </w:r>
      </w:ins>
      <w:ins w:id="517" w:author="David Bartel" w:date="2018-05-03T13:58:00Z">
        <w:r w:rsidR="00832119">
          <w:rPr>
            <w:rFonts w:ascii="Arial" w:hAnsi="Arial" w:cs="Arial"/>
            <w:color w:val="000000" w:themeColor="text1"/>
            <w:sz w:val="22"/>
            <w:szCs w:val="22"/>
          </w:rPr>
          <w:t>er</w:t>
        </w:r>
      </w:ins>
      <w:ins w:id="518" w:author="David Bartel" w:date="2018-05-03T13:48:00Z">
        <w:r w:rsidR="00E25BED">
          <w:rPr>
            <w:rFonts w:ascii="Arial" w:hAnsi="Arial" w:cs="Arial"/>
            <w:color w:val="000000" w:themeColor="text1"/>
            <w:sz w:val="22"/>
            <w:szCs w:val="22"/>
          </w:rPr>
          <w:t xml:space="preserve"> signal </w:t>
        </w:r>
      </w:ins>
      <w:ins w:id="519" w:author="David Bartel" w:date="2018-05-03T13:52:00Z">
        <w:r w:rsidR="00E25BED">
          <w:rPr>
            <w:rFonts w:ascii="Arial" w:hAnsi="Arial" w:cs="Arial"/>
            <w:color w:val="000000" w:themeColor="text1"/>
            <w:sz w:val="22"/>
            <w:szCs w:val="22"/>
          </w:rPr>
          <w:t>over</w:t>
        </w:r>
      </w:ins>
      <w:ins w:id="520" w:author="David Bartel" w:date="2018-05-03T13:48:00Z">
        <w:r w:rsidR="00E25BED">
          <w:rPr>
            <w:rFonts w:ascii="Arial" w:hAnsi="Arial" w:cs="Arial"/>
            <w:color w:val="000000" w:themeColor="text1"/>
            <w:sz w:val="22"/>
            <w:szCs w:val="22"/>
          </w:rPr>
          <w:t xml:space="preserve"> background</w:t>
        </w:r>
      </w:ins>
      <w:ins w:id="521" w:author="David Bartel" w:date="2018-05-03T13:58:00Z">
        <w:r w:rsidR="00832119">
          <w:rPr>
            <w:rFonts w:ascii="Arial" w:hAnsi="Arial" w:cs="Arial"/>
            <w:color w:val="000000" w:themeColor="text1"/>
            <w:sz w:val="22"/>
            <w:szCs w:val="22"/>
          </w:rPr>
          <w:t>, in part</w:t>
        </w:r>
      </w:ins>
      <w:ins w:id="522" w:author="David Bartel" w:date="2018-05-03T13:48:00Z">
        <w:r w:rsidR="00771654">
          <w:rPr>
            <w:rFonts w:ascii="Arial" w:hAnsi="Arial" w:cs="Arial"/>
            <w:color w:val="000000" w:themeColor="text1"/>
            <w:sz w:val="22"/>
            <w:szCs w:val="22"/>
          </w:rPr>
          <w:t xml:space="preserve"> because of more efficient </w:t>
        </w:r>
      </w:ins>
      <w:del w:id="523" w:author="David Bartel" w:date="2018-05-03T13:47:00Z">
        <w:r w:rsidR="00DA5922" w:rsidRPr="00E06D03" w:rsidDel="00771654">
          <w:rPr>
            <w:rFonts w:ascii="Arial" w:hAnsi="Arial" w:cs="Arial"/>
            <w:color w:val="000000" w:themeColor="text1"/>
            <w:sz w:val="22"/>
            <w:szCs w:val="22"/>
          </w:rPr>
          <w:delText xml:space="preserve">robust </w:delText>
        </w:r>
      </w:del>
      <w:r w:rsidR="00DA5922" w:rsidRPr="00E06D03">
        <w:rPr>
          <w:rFonts w:ascii="Arial" w:hAnsi="Arial" w:cs="Arial"/>
          <w:color w:val="000000" w:themeColor="text1"/>
          <w:sz w:val="22"/>
          <w:szCs w:val="22"/>
        </w:rPr>
        <w:t>transfection</w:t>
      </w:r>
      <w:del w:id="524" w:author="David Bartel" w:date="2018-05-03T13:58:00Z">
        <w:r w:rsidR="00DA5922" w:rsidRPr="00E06D03" w:rsidDel="00832119">
          <w:rPr>
            <w:rFonts w:ascii="Arial" w:hAnsi="Arial" w:cs="Arial"/>
            <w:color w:val="000000" w:themeColor="text1"/>
            <w:sz w:val="22"/>
            <w:szCs w:val="22"/>
          </w:rPr>
          <w:delText xml:space="preserve"> efficiencies </w:delText>
        </w:r>
      </w:del>
      <w:del w:id="525" w:author="David Bartel" w:date="2018-05-03T13:44:00Z">
        <w:r w:rsidR="00DA5922" w:rsidRPr="00E06D03" w:rsidDel="008D1CDC">
          <w:rPr>
            <w:rFonts w:ascii="Arial" w:hAnsi="Arial" w:cs="Arial"/>
            <w:color w:val="000000" w:themeColor="text1"/>
            <w:sz w:val="22"/>
            <w:szCs w:val="22"/>
          </w:rPr>
          <w:delText>we obtained and the subsequently</w:delText>
        </w:r>
      </w:del>
      <w:del w:id="526" w:author="David Bartel" w:date="2018-05-03T13:58:00Z">
        <w:r w:rsidR="00DA5922" w:rsidRPr="00E06D03" w:rsidDel="00832119">
          <w:rPr>
            <w:rFonts w:ascii="Arial" w:hAnsi="Arial" w:cs="Arial"/>
            <w:color w:val="000000" w:themeColor="text1"/>
            <w:sz w:val="22"/>
            <w:szCs w:val="22"/>
          </w:rPr>
          <w:delText xml:space="preserve"> high signal-to-noise ratio of our data, as compared to the datasets used to train previous target prediction algorithms. Our data also compares transfection datasets to each other, rather than to an untransfected or mock-transfected control, so our repression values are not affected by de-repression of endogenous miRNAs</w:delText>
        </w:r>
      </w:del>
      <w:r w:rsidR="00DA5922" w:rsidRPr="00E06D03">
        <w:rPr>
          <w:rFonts w:ascii="Arial" w:hAnsi="Arial" w:cs="Arial"/>
          <w:color w:val="000000" w:themeColor="text1"/>
          <w:sz w:val="22"/>
          <w:szCs w:val="22"/>
        </w:rPr>
        <w:t xml:space="preserve">. To </w:t>
      </w:r>
      <w:del w:id="527" w:author="David Bartel" w:date="2018-05-03T13:59:00Z">
        <w:r w:rsidR="00DA5922" w:rsidRPr="00E06D03" w:rsidDel="00832119">
          <w:rPr>
            <w:rFonts w:ascii="Arial" w:hAnsi="Arial" w:cs="Arial"/>
            <w:color w:val="000000" w:themeColor="text1"/>
            <w:sz w:val="22"/>
            <w:szCs w:val="22"/>
          </w:rPr>
          <w:delText>determine how much the improved dataset would affect previous algorithms</w:delText>
        </w:r>
      </w:del>
      <w:ins w:id="528" w:author="David Bartel" w:date="2018-05-03T14:05:00Z">
        <w:r w:rsidR="00252DFE">
          <w:rPr>
            <w:rFonts w:ascii="Arial" w:hAnsi="Arial" w:cs="Arial"/>
            <w:color w:val="000000" w:themeColor="text1"/>
            <w:sz w:val="22"/>
            <w:szCs w:val="22"/>
          </w:rPr>
          <w:t>evaluate</w:t>
        </w:r>
      </w:ins>
      <w:ins w:id="529" w:author="David Bartel" w:date="2018-05-03T13:59:00Z">
        <w:r w:rsidR="00D07B7C">
          <w:rPr>
            <w:rFonts w:ascii="Arial" w:hAnsi="Arial" w:cs="Arial"/>
            <w:color w:val="000000" w:themeColor="text1"/>
            <w:sz w:val="22"/>
            <w:szCs w:val="22"/>
          </w:rPr>
          <w:t xml:space="preserve"> the</w:t>
        </w:r>
        <w:r w:rsidR="00832119">
          <w:rPr>
            <w:rFonts w:ascii="Arial" w:hAnsi="Arial" w:cs="Arial"/>
            <w:color w:val="000000" w:themeColor="text1"/>
            <w:sz w:val="22"/>
            <w:szCs w:val="22"/>
          </w:rPr>
          <w:t xml:space="preserve"> </w:t>
        </w:r>
      </w:ins>
      <w:ins w:id="530" w:author="David Bartel" w:date="2018-05-04T20:21:00Z">
        <w:r w:rsidR="00D07B7C">
          <w:rPr>
            <w:rFonts w:ascii="Arial" w:hAnsi="Arial" w:cs="Arial"/>
            <w:color w:val="000000" w:themeColor="text1"/>
            <w:sz w:val="22"/>
            <w:szCs w:val="22"/>
          </w:rPr>
          <w:t xml:space="preserve">possibility that </w:t>
        </w:r>
      </w:ins>
      <w:ins w:id="531" w:author="David Bartel" w:date="2018-05-05T08:00:00Z">
        <w:r w:rsidR="006946BE">
          <w:rPr>
            <w:rFonts w:ascii="Arial" w:hAnsi="Arial" w:cs="Arial"/>
            <w:color w:val="000000" w:themeColor="text1"/>
            <w:sz w:val="22"/>
            <w:szCs w:val="22"/>
          </w:rPr>
          <w:t xml:space="preserve">our </w:t>
        </w:r>
      </w:ins>
      <w:ins w:id="532" w:author="David Bartel" w:date="2018-05-04T20:22:00Z">
        <w:r w:rsidR="00D07B7C">
          <w:rPr>
            <w:rFonts w:ascii="Arial" w:hAnsi="Arial" w:cs="Arial"/>
            <w:color w:val="000000" w:themeColor="text1"/>
            <w:sz w:val="22"/>
            <w:szCs w:val="22"/>
          </w:rPr>
          <w:t xml:space="preserve">improved datasets explained </w:t>
        </w:r>
      </w:ins>
      <w:ins w:id="533" w:author="David Bartel" w:date="2018-05-05T08:01:00Z">
        <w:r w:rsidR="006946BE">
          <w:rPr>
            <w:rFonts w:ascii="Arial" w:hAnsi="Arial" w:cs="Arial"/>
            <w:color w:val="000000" w:themeColor="text1"/>
            <w:sz w:val="22"/>
            <w:szCs w:val="22"/>
          </w:rPr>
          <w:t>our</w:t>
        </w:r>
      </w:ins>
      <w:ins w:id="534" w:author="David Bartel" w:date="2018-05-04T20:21:00Z">
        <w:r w:rsidR="00D07B7C">
          <w:rPr>
            <w:rFonts w:ascii="Arial" w:hAnsi="Arial" w:cs="Arial"/>
            <w:color w:val="000000" w:themeColor="text1"/>
            <w:sz w:val="22"/>
            <w:szCs w:val="22"/>
          </w:rPr>
          <w:t xml:space="preserve"> improved performance</w:t>
        </w:r>
      </w:ins>
      <w:r w:rsidR="00DA5922" w:rsidRPr="00E06D03">
        <w:rPr>
          <w:rFonts w:ascii="Arial" w:hAnsi="Arial" w:cs="Arial"/>
          <w:color w:val="000000" w:themeColor="text1"/>
          <w:sz w:val="22"/>
          <w:szCs w:val="22"/>
        </w:rPr>
        <w:t xml:space="preserve">, we </w:t>
      </w:r>
      <w:ins w:id="535" w:author="David Bartel" w:date="2018-05-04T20:22:00Z">
        <w:r w:rsidR="00D07B7C">
          <w:rPr>
            <w:rFonts w:ascii="Arial" w:hAnsi="Arial" w:cs="Arial"/>
            <w:color w:val="000000" w:themeColor="text1"/>
            <w:sz w:val="22"/>
            <w:szCs w:val="22"/>
          </w:rPr>
          <w:t>generated</w:t>
        </w:r>
      </w:ins>
      <w:ins w:id="536" w:author="David Bartel" w:date="2018-05-03T14:00:00Z">
        <w:r w:rsidR="00832119">
          <w:rPr>
            <w:rFonts w:ascii="Arial" w:hAnsi="Arial" w:cs="Arial"/>
            <w:color w:val="000000" w:themeColor="text1"/>
            <w:sz w:val="22"/>
            <w:szCs w:val="22"/>
          </w:rPr>
          <w:t xml:space="preserve"> </w:t>
        </w:r>
        <w:r w:rsidR="00F8265C">
          <w:rPr>
            <w:rFonts w:ascii="Arial" w:hAnsi="Arial" w:cs="Arial"/>
            <w:color w:val="000000" w:themeColor="text1"/>
            <w:sz w:val="22"/>
            <w:szCs w:val="22"/>
          </w:rPr>
          <w:t xml:space="preserve">11 additional datasets and </w:t>
        </w:r>
      </w:ins>
      <w:ins w:id="537" w:author="David Bartel" w:date="2018-05-06T09:31:00Z">
        <w:r w:rsidR="00784D4F">
          <w:rPr>
            <w:rFonts w:ascii="Arial" w:hAnsi="Arial" w:cs="Arial"/>
            <w:color w:val="000000" w:themeColor="text1"/>
            <w:sz w:val="22"/>
            <w:szCs w:val="22"/>
          </w:rPr>
          <w:t xml:space="preserve">iteratively </w:t>
        </w:r>
      </w:ins>
      <w:del w:id="538" w:author="David Bartel" w:date="2018-05-03T14:01:00Z">
        <w:r w:rsidR="00DA5922" w:rsidRPr="00E06D03" w:rsidDel="00F8265C">
          <w:rPr>
            <w:rFonts w:ascii="Arial" w:hAnsi="Arial" w:cs="Arial"/>
            <w:color w:val="000000" w:themeColor="text1"/>
            <w:sz w:val="22"/>
            <w:szCs w:val="22"/>
          </w:rPr>
          <w:delText xml:space="preserve">repeated the transfection experiments using eleven more endogenous miRNAs with no detectable expression in HeLa cells </w:delText>
        </w:r>
        <w:r w:rsidR="00DA5922" w:rsidRPr="00E06D03" w:rsidDel="00F8265C">
          <w:rPr>
            <w:rFonts w:ascii="Arial" w:hAnsi="Arial" w:cs="Arial"/>
            <w:color w:val="000000" w:themeColor="text1"/>
            <w:sz w:val="22"/>
            <w:szCs w:val="22"/>
          </w:rPr>
          <w:fldChar w:fldCharType="begin" w:fldLock="1"/>
        </w:r>
        <w:r w:rsidR="00DA5922" w:rsidRPr="00E06D03" w:rsidDel="00F8265C">
          <w:rPr>
            <w:rFonts w:ascii="Arial" w:hAnsi="Arial" w:cs="Arial"/>
            <w:color w:val="000000" w:themeColor="text1"/>
            <w:sz w:val="22"/>
            <w:szCs w:val="22"/>
          </w:rPr>
          <w:delInstrText>ADDIN CSL_CITATION { "citationItems" : [ { "id" : "ITEM-1", "itemData" : { "DOI" : "10.1016/j.cell.2009.06.016", "ISBN" : "1097-4172 (Electronic)", "ISSN" : "00928674", "PMID" : "19703394", "abstract" : "In cancer cells, genetic alterations can activate proto-oncogenes, thereby contributing to tumorigenesis. However, the protein products of oncogenes are sometimes overexpressed without alteration of the proto-oncogene. Helping to explain this phenomenon, we found that when compared to similarly proliferating nontransformed cell lines, cancer cell lines often expressed substantial amounts of mRNA isoforms with shorter 3\u2032 untranslated regions (UTRs). These shorter isoforms usually resulted from alternative cleavage and polyadenylation (APA). The APA had functional consequences, with the shorter mRNA isoforms exhibiting increased stability and typically producing ten-fold more protein, in part through the loss of microRNA-mediated repression. Moreover, expression of the shorter mRNA isoform of the proto-oncogene IGF2BP1/IMP-1 led to far more oncogenic transformation than did expression of the full-length, annotated mRNA. The high incidence of APA in cancer cells, with consequent loss of 3\u2032UTR repressive elements, suggests a pervasive role for APA in oncogene activation without genetic alteration. \u00a9 2009 Elsevier Inc. All rights reserved.", "author" : [ { "dropping-particle" : "", "family" : "Mayr", "given" : "Christine", "non-dropping-particle" : "", "parse-names" : false, "suffix" : "" }, { "dropping-particle" : "", "family" : "Bartel", "given" : "David P.", "non-dropping-particle" : "", "parse-names" : false, "suffix" : "" } ], "container-title" : "Cell", "id" : "ITEM-1", "issue" : "4", "issued" : { "date-parts" : [ [ "2009" ] ] }, "page" : "673-684", "title" : "Widespread Shortening of 3\u2032UTRs by Alternative Cleavage and Polyadenylation Activates Oncogenes in Cancer Cells", "type" : "article-journal", "volume" : "138" }, "uris" : [ "http://www.mendeley.com/documents/?uuid=db4039ef-c25e-4dca-b544-e7919f1080df" ] } ], "mendeley" : { "formattedCitation" : "(Mayr &amp; Bartel, 2009)", "plainTextFormattedCitation" : "(Mayr &amp; Bartel, 2009)", "previouslyFormattedCitation" : "(Mayr &amp; Bartel, 2009)" }, "properties" : {  }, "schema" : "https://github.com/citation-style-language/schema/raw/master/csl-citation.json" }</w:delInstrText>
        </w:r>
        <w:r w:rsidR="00DA5922" w:rsidRPr="00E06D03" w:rsidDel="00F8265C">
          <w:rPr>
            <w:rFonts w:ascii="Arial" w:hAnsi="Arial" w:cs="Arial"/>
            <w:color w:val="000000" w:themeColor="text1"/>
            <w:sz w:val="22"/>
            <w:szCs w:val="22"/>
          </w:rPr>
          <w:fldChar w:fldCharType="separate"/>
        </w:r>
        <w:r w:rsidR="00DA5922" w:rsidRPr="00E06D03" w:rsidDel="00F8265C">
          <w:rPr>
            <w:rFonts w:ascii="Arial" w:hAnsi="Arial" w:cs="Arial"/>
            <w:color w:val="000000" w:themeColor="text1"/>
            <w:sz w:val="22"/>
            <w:szCs w:val="22"/>
          </w:rPr>
          <w:delText>(Mayr &amp; Bartel, 2009)</w:delText>
        </w:r>
        <w:r w:rsidR="00DA5922" w:rsidRPr="00E06D03" w:rsidDel="00F8265C">
          <w:rPr>
            <w:rFonts w:ascii="Arial" w:hAnsi="Arial" w:cs="Arial"/>
            <w:color w:val="000000" w:themeColor="text1"/>
            <w:sz w:val="22"/>
            <w:szCs w:val="22"/>
          </w:rPr>
          <w:fldChar w:fldCharType="end"/>
        </w:r>
        <w:r w:rsidR="00DA5922" w:rsidRPr="00E06D03" w:rsidDel="00F8265C">
          <w:rPr>
            <w:rFonts w:ascii="Arial" w:hAnsi="Arial" w:cs="Arial"/>
            <w:color w:val="000000" w:themeColor="text1"/>
            <w:sz w:val="22"/>
            <w:szCs w:val="22"/>
          </w:rPr>
          <w:delText xml:space="preserve">. We then </w:delText>
        </w:r>
      </w:del>
      <w:r w:rsidR="00DA5922" w:rsidRPr="00E06D03">
        <w:rPr>
          <w:rFonts w:ascii="Arial" w:hAnsi="Arial" w:cs="Arial"/>
          <w:color w:val="000000" w:themeColor="text1"/>
          <w:sz w:val="22"/>
          <w:szCs w:val="22"/>
        </w:rPr>
        <w:t xml:space="preserve">retrained the </w:t>
      </w:r>
      <w:ins w:id="539" w:author="David Bartel" w:date="2018-05-05T08:01:00Z">
        <w:r w:rsidR="006946BE">
          <w:rPr>
            <w:rFonts w:ascii="Arial" w:hAnsi="Arial" w:cs="Arial"/>
            <w:color w:val="000000" w:themeColor="text1"/>
            <w:sz w:val="22"/>
            <w:szCs w:val="22"/>
          </w:rPr>
          <w:t xml:space="preserve">latest </w:t>
        </w:r>
      </w:ins>
      <w:proofErr w:type="spellStart"/>
      <w:r w:rsidR="00DA5922" w:rsidRPr="00E06D03">
        <w:rPr>
          <w:rFonts w:ascii="Arial" w:hAnsi="Arial" w:cs="Arial"/>
          <w:color w:val="000000" w:themeColor="text1"/>
          <w:sz w:val="22"/>
          <w:szCs w:val="22"/>
        </w:rPr>
        <w:t>TargetScan</w:t>
      </w:r>
      <w:proofErr w:type="spellEnd"/>
      <w:del w:id="540" w:author="David Bartel" w:date="2018-05-05T08:01:00Z">
        <w:r w:rsidR="00DA5922" w:rsidRPr="00E06D03" w:rsidDel="006946BE">
          <w:rPr>
            <w:rFonts w:ascii="Arial" w:hAnsi="Arial" w:cs="Arial"/>
            <w:color w:val="000000" w:themeColor="text1"/>
            <w:sz w:val="22"/>
            <w:szCs w:val="22"/>
          </w:rPr>
          <w:delText>7 context++</w:delText>
        </w:r>
      </w:del>
      <w:r w:rsidR="00DA5922" w:rsidRPr="00E06D03">
        <w:rPr>
          <w:rFonts w:ascii="Arial" w:hAnsi="Arial" w:cs="Arial"/>
          <w:color w:val="000000" w:themeColor="text1"/>
          <w:sz w:val="22"/>
          <w:szCs w:val="22"/>
        </w:rPr>
        <w:t xml:space="preserve"> model on the </w:t>
      </w:r>
      <w:del w:id="541" w:author="David Bartel" w:date="2018-05-04T20:24:00Z">
        <w:r w:rsidR="00DA5922" w:rsidRPr="00E06D03" w:rsidDel="00BE0381">
          <w:rPr>
            <w:rFonts w:ascii="Arial" w:hAnsi="Arial" w:cs="Arial"/>
            <w:color w:val="000000" w:themeColor="text1"/>
            <w:sz w:val="22"/>
            <w:szCs w:val="22"/>
          </w:rPr>
          <w:delText>combined set</w:delText>
        </w:r>
      </w:del>
      <w:ins w:id="542" w:author="David Bartel" w:date="2018-05-04T20:24:00Z">
        <w:r w:rsidR="00BE0381">
          <w:rPr>
            <w:rFonts w:ascii="Arial" w:hAnsi="Arial" w:cs="Arial"/>
            <w:color w:val="000000" w:themeColor="text1"/>
            <w:sz w:val="22"/>
            <w:szCs w:val="22"/>
          </w:rPr>
          <w:t>collection</w:t>
        </w:r>
      </w:ins>
      <w:r w:rsidR="00DA5922" w:rsidRPr="00E06D03">
        <w:rPr>
          <w:rFonts w:ascii="Arial" w:hAnsi="Arial" w:cs="Arial"/>
          <w:color w:val="000000" w:themeColor="text1"/>
          <w:sz w:val="22"/>
          <w:szCs w:val="22"/>
        </w:rPr>
        <w:t xml:space="preserve"> of 17 miRNA</w:t>
      </w:r>
      <w:ins w:id="543" w:author="David Bartel" w:date="2018-05-04T20:23:00Z">
        <w:r w:rsidR="00BE0381">
          <w:rPr>
            <w:rFonts w:ascii="Arial" w:hAnsi="Arial" w:cs="Arial"/>
            <w:color w:val="000000" w:themeColor="text1"/>
            <w:sz w:val="22"/>
            <w:szCs w:val="22"/>
          </w:rPr>
          <w:t>-</w:t>
        </w:r>
      </w:ins>
      <w:del w:id="544" w:author="David Bartel" w:date="2018-05-04T20:23:00Z">
        <w:r w:rsidR="00DA5922" w:rsidRPr="00E06D03" w:rsidDel="00BE0381">
          <w:rPr>
            <w:rFonts w:ascii="Arial" w:hAnsi="Arial" w:cs="Arial"/>
            <w:color w:val="000000" w:themeColor="text1"/>
            <w:sz w:val="22"/>
            <w:szCs w:val="22"/>
          </w:rPr>
          <w:delText xml:space="preserve"> </w:delText>
        </w:r>
      </w:del>
      <w:r w:rsidR="00DA5922" w:rsidRPr="00E06D03">
        <w:rPr>
          <w:rFonts w:ascii="Arial" w:hAnsi="Arial" w:cs="Arial"/>
          <w:color w:val="000000" w:themeColor="text1"/>
          <w:sz w:val="22"/>
          <w:szCs w:val="22"/>
        </w:rPr>
        <w:t>transfection</w:t>
      </w:r>
      <w:ins w:id="545" w:author="David Bartel" w:date="2018-05-04T20:23:00Z">
        <w:r w:rsidR="00BE0381">
          <w:rPr>
            <w:rFonts w:ascii="Arial" w:hAnsi="Arial" w:cs="Arial"/>
            <w:color w:val="000000" w:themeColor="text1"/>
            <w:sz w:val="22"/>
            <w:szCs w:val="22"/>
          </w:rPr>
          <w:t xml:space="preserve"> dataset</w:t>
        </w:r>
      </w:ins>
      <w:r w:rsidR="00DA5922" w:rsidRPr="00E06D03">
        <w:rPr>
          <w:rFonts w:ascii="Arial" w:hAnsi="Arial" w:cs="Arial"/>
          <w:color w:val="000000" w:themeColor="text1"/>
          <w:sz w:val="22"/>
          <w:szCs w:val="22"/>
        </w:rPr>
        <w:t xml:space="preserve">s, leaving out one </w:t>
      </w:r>
      <w:del w:id="546" w:author="David Bartel" w:date="2018-05-04T20:25:00Z">
        <w:r w:rsidR="00DA5922" w:rsidRPr="00E06D03" w:rsidDel="00BE0381">
          <w:rPr>
            <w:rFonts w:ascii="Arial" w:hAnsi="Arial" w:cs="Arial"/>
            <w:color w:val="000000" w:themeColor="text1"/>
            <w:sz w:val="22"/>
            <w:szCs w:val="22"/>
          </w:rPr>
          <w:delText xml:space="preserve">transfection </w:delText>
        </w:r>
      </w:del>
      <w:ins w:id="547" w:author="David Bartel" w:date="2018-05-04T20:25:00Z">
        <w:r w:rsidR="00BE0381">
          <w:rPr>
            <w:rFonts w:ascii="Arial" w:hAnsi="Arial" w:cs="Arial"/>
            <w:color w:val="000000" w:themeColor="text1"/>
            <w:sz w:val="22"/>
            <w:szCs w:val="22"/>
          </w:rPr>
          <w:t>dataset</w:t>
        </w:r>
        <w:r w:rsidR="00BE0381" w:rsidRPr="00E06D03">
          <w:rPr>
            <w:rFonts w:ascii="Arial" w:hAnsi="Arial" w:cs="Arial"/>
            <w:color w:val="000000" w:themeColor="text1"/>
            <w:sz w:val="22"/>
            <w:szCs w:val="22"/>
          </w:rPr>
          <w:t xml:space="preserve"> </w:t>
        </w:r>
      </w:ins>
      <w:r w:rsidR="00DA5922" w:rsidRPr="00E06D03">
        <w:rPr>
          <w:rFonts w:ascii="Arial" w:hAnsi="Arial" w:cs="Arial"/>
          <w:color w:val="000000" w:themeColor="text1"/>
          <w:sz w:val="22"/>
          <w:szCs w:val="22"/>
        </w:rPr>
        <w:t xml:space="preserve">each time in a 17-fold cross-validation. As with the biochemical model, </w:t>
      </w:r>
      <w:del w:id="548" w:author="David Bartel" w:date="2018-05-03T14:02:00Z">
        <w:r w:rsidR="00DA5922" w:rsidRPr="00E06D03" w:rsidDel="00F8265C">
          <w:rPr>
            <w:rFonts w:ascii="Arial" w:hAnsi="Arial" w:cs="Arial"/>
            <w:color w:val="000000" w:themeColor="text1"/>
            <w:sz w:val="22"/>
            <w:szCs w:val="22"/>
          </w:rPr>
          <w:delText xml:space="preserve">we fit </w:delText>
        </w:r>
      </w:del>
      <w:r w:rsidR="00DA5922" w:rsidRPr="00E06D03">
        <w:rPr>
          <w:rFonts w:ascii="Arial" w:hAnsi="Arial" w:cs="Arial"/>
          <w:color w:val="000000" w:themeColor="text1"/>
          <w:sz w:val="22"/>
          <w:szCs w:val="22"/>
        </w:rPr>
        <w:t xml:space="preserve">the predictor </w:t>
      </w:r>
      <w:ins w:id="549" w:author="David Bartel" w:date="2018-05-03T14:02:00Z">
        <w:r w:rsidR="00F8265C">
          <w:rPr>
            <w:rFonts w:ascii="Arial" w:hAnsi="Arial" w:cs="Arial"/>
            <w:color w:val="000000" w:themeColor="text1"/>
            <w:sz w:val="22"/>
            <w:szCs w:val="22"/>
          </w:rPr>
          <w:t xml:space="preserve">was fit </w:t>
        </w:r>
      </w:ins>
      <w:r w:rsidR="00DA5922" w:rsidRPr="00E06D03">
        <w:rPr>
          <w:rFonts w:ascii="Arial" w:hAnsi="Arial" w:cs="Arial"/>
          <w:color w:val="000000" w:themeColor="text1"/>
          <w:sz w:val="22"/>
          <w:szCs w:val="22"/>
        </w:rPr>
        <w:t xml:space="preserve">to the relative change in expression across transfections. </w:t>
      </w:r>
      <w:del w:id="550" w:author="David Bartel" w:date="2018-05-03T14:03:00Z">
        <w:r w:rsidR="00DA5922" w:rsidRPr="00E06D03" w:rsidDel="00F8265C">
          <w:rPr>
            <w:rFonts w:ascii="Arial" w:hAnsi="Arial" w:cs="Arial"/>
            <w:color w:val="000000" w:themeColor="text1"/>
            <w:sz w:val="22"/>
            <w:szCs w:val="22"/>
          </w:rPr>
          <w:delText>We observe that t</w:delText>
        </w:r>
      </w:del>
      <w:ins w:id="551" w:author="David Bartel" w:date="2018-05-03T14:03:00Z">
        <w:r w:rsidR="00F8265C">
          <w:rPr>
            <w:rFonts w:ascii="Arial" w:hAnsi="Arial" w:cs="Arial"/>
            <w:color w:val="000000" w:themeColor="text1"/>
            <w:sz w:val="22"/>
            <w:szCs w:val="22"/>
          </w:rPr>
          <w:t>T</w:t>
        </w:r>
      </w:ins>
      <w:r w:rsidR="00DA5922" w:rsidRPr="00E06D03">
        <w:rPr>
          <w:rFonts w:ascii="Arial" w:hAnsi="Arial" w:cs="Arial"/>
          <w:color w:val="000000" w:themeColor="text1"/>
          <w:sz w:val="22"/>
          <w:szCs w:val="22"/>
        </w:rPr>
        <w:t xml:space="preserve">raining and testing </w:t>
      </w:r>
      <w:ins w:id="552" w:author="David Bartel" w:date="2018-05-03T14:03:00Z">
        <w:r w:rsidR="00F8265C">
          <w:rPr>
            <w:rFonts w:ascii="Arial" w:hAnsi="Arial" w:cs="Arial"/>
            <w:color w:val="000000" w:themeColor="text1"/>
            <w:sz w:val="22"/>
            <w:szCs w:val="22"/>
          </w:rPr>
          <w:t xml:space="preserve">the </w:t>
        </w:r>
      </w:ins>
      <w:proofErr w:type="spellStart"/>
      <w:ins w:id="553" w:author="David Bartel" w:date="2018-05-05T08:05:00Z">
        <w:r w:rsidR="00366AA7">
          <w:rPr>
            <w:rFonts w:ascii="Arial" w:hAnsi="Arial" w:cs="Arial"/>
            <w:color w:val="000000" w:themeColor="text1"/>
            <w:sz w:val="22"/>
            <w:szCs w:val="22"/>
          </w:rPr>
          <w:t>TargetScan</w:t>
        </w:r>
      </w:ins>
      <w:proofErr w:type="spellEnd"/>
      <w:ins w:id="554" w:author="David Bartel" w:date="2018-05-03T14:03:00Z">
        <w:r w:rsidR="00F8265C" w:rsidRPr="00E06D03">
          <w:rPr>
            <w:rFonts w:ascii="Arial" w:hAnsi="Arial" w:cs="Arial"/>
            <w:color w:val="000000" w:themeColor="text1"/>
            <w:sz w:val="22"/>
            <w:szCs w:val="22"/>
          </w:rPr>
          <w:t xml:space="preserve"> model </w:t>
        </w:r>
      </w:ins>
      <w:r w:rsidR="00DA5922" w:rsidRPr="00E06D03">
        <w:rPr>
          <w:rFonts w:ascii="Arial" w:hAnsi="Arial" w:cs="Arial"/>
          <w:color w:val="000000" w:themeColor="text1"/>
          <w:sz w:val="22"/>
          <w:szCs w:val="22"/>
        </w:rPr>
        <w:t xml:space="preserve">on the </w:t>
      </w:r>
      <w:del w:id="555" w:author="David Bartel" w:date="2018-05-03T14:03:00Z">
        <w:r w:rsidR="00DA5922" w:rsidRPr="00E06D03" w:rsidDel="00F8265C">
          <w:rPr>
            <w:rFonts w:ascii="Arial" w:hAnsi="Arial" w:cs="Arial"/>
            <w:color w:val="000000" w:themeColor="text1"/>
            <w:sz w:val="22"/>
            <w:szCs w:val="22"/>
          </w:rPr>
          <w:delText xml:space="preserve">new </w:delText>
        </w:r>
      </w:del>
      <w:ins w:id="556" w:author="David Bartel" w:date="2018-05-03T14:03:00Z">
        <w:r w:rsidR="00F8265C">
          <w:rPr>
            <w:rFonts w:ascii="Arial" w:hAnsi="Arial" w:cs="Arial"/>
            <w:color w:val="000000" w:themeColor="text1"/>
            <w:sz w:val="22"/>
            <w:szCs w:val="22"/>
          </w:rPr>
          <w:t>improved</w:t>
        </w:r>
        <w:r w:rsidR="00F8265C" w:rsidRPr="00E06D03">
          <w:rPr>
            <w:rFonts w:ascii="Arial" w:hAnsi="Arial" w:cs="Arial"/>
            <w:color w:val="000000" w:themeColor="text1"/>
            <w:sz w:val="22"/>
            <w:szCs w:val="22"/>
          </w:rPr>
          <w:t xml:space="preserve"> </w:t>
        </w:r>
      </w:ins>
      <w:r w:rsidR="00DA5922" w:rsidRPr="00E06D03">
        <w:rPr>
          <w:rFonts w:ascii="Arial" w:hAnsi="Arial" w:cs="Arial"/>
          <w:color w:val="000000" w:themeColor="text1"/>
          <w:sz w:val="22"/>
          <w:szCs w:val="22"/>
        </w:rPr>
        <w:t>dataset</w:t>
      </w:r>
      <w:ins w:id="557" w:author="David Bartel" w:date="2018-05-03T14:03:00Z">
        <w:r w:rsidR="00F8265C">
          <w:rPr>
            <w:rFonts w:ascii="Arial" w:hAnsi="Arial" w:cs="Arial"/>
            <w:color w:val="000000" w:themeColor="text1"/>
            <w:sz w:val="22"/>
            <w:szCs w:val="22"/>
          </w:rPr>
          <w:t>s</w:t>
        </w:r>
      </w:ins>
      <w:r w:rsidR="00DA5922" w:rsidRPr="00E06D03">
        <w:rPr>
          <w:rFonts w:ascii="Arial" w:hAnsi="Arial" w:cs="Arial"/>
          <w:color w:val="000000" w:themeColor="text1"/>
          <w:sz w:val="22"/>
          <w:szCs w:val="22"/>
        </w:rPr>
        <w:t xml:space="preserve"> </w:t>
      </w:r>
      <w:ins w:id="558" w:author="David Bartel" w:date="2018-05-05T08:09:00Z">
        <w:r w:rsidR="00A1033B">
          <w:rPr>
            <w:rFonts w:ascii="Arial" w:hAnsi="Arial" w:cs="Arial"/>
            <w:color w:val="000000" w:themeColor="text1"/>
            <w:sz w:val="22"/>
            <w:szCs w:val="22"/>
          </w:rPr>
          <w:t xml:space="preserve">did </w:t>
        </w:r>
      </w:ins>
      <w:del w:id="559" w:author="David Bartel" w:date="2018-05-03T14:03:00Z">
        <w:r w:rsidR="00DA5922" w:rsidRPr="00E06D03" w:rsidDel="00F8265C">
          <w:rPr>
            <w:rFonts w:ascii="Arial" w:hAnsi="Arial" w:cs="Arial"/>
            <w:color w:val="000000" w:themeColor="text1"/>
            <w:sz w:val="22"/>
            <w:szCs w:val="22"/>
          </w:rPr>
          <w:delText xml:space="preserve">does </w:delText>
        </w:r>
      </w:del>
      <w:del w:id="560" w:author="David Bartel" w:date="2018-05-03T14:07:00Z">
        <w:r w:rsidR="00DA5922" w:rsidRPr="00E06D03" w:rsidDel="00252DFE">
          <w:rPr>
            <w:rFonts w:ascii="Arial" w:hAnsi="Arial" w:cs="Arial"/>
            <w:color w:val="000000" w:themeColor="text1"/>
            <w:sz w:val="22"/>
            <w:szCs w:val="22"/>
          </w:rPr>
          <w:delText>produce significantly higher r</w:delText>
        </w:r>
        <w:r w:rsidR="00DA5922" w:rsidRPr="00E06D03" w:rsidDel="00252DFE">
          <w:rPr>
            <w:rFonts w:ascii="Arial" w:hAnsi="Arial" w:cs="Arial"/>
            <w:color w:val="000000" w:themeColor="text1"/>
            <w:sz w:val="22"/>
            <w:szCs w:val="22"/>
            <w:vertAlign w:val="superscript"/>
          </w:rPr>
          <w:delText>2</w:delText>
        </w:r>
        <w:r w:rsidR="00DA5922" w:rsidRPr="00E06D03" w:rsidDel="00252DFE">
          <w:rPr>
            <w:rFonts w:ascii="Arial" w:hAnsi="Arial" w:cs="Arial"/>
            <w:color w:val="000000" w:themeColor="text1"/>
            <w:sz w:val="22"/>
            <w:szCs w:val="22"/>
          </w:rPr>
          <w:delText xml:space="preserve"> values than those</w:delText>
        </w:r>
      </w:del>
      <w:ins w:id="561" w:author="David Bartel" w:date="2018-05-03T14:07:00Z">
        <w:r w:rsidR="00252DFE">
          <w:rPr>
            <w:rFonts w:ascii="Arial" w:hAnsi="Arial" w:cs="Arial"/>
            <w:color w:val="000000" w:themeColor="text1"/>
            <w:sz w:val="22"/>
            <w:szCs w:val="22"/>
          </w:rPr>
          <w:t>increase its performance</w:t>
        </w:r>
      </w:ins>
      <w:ins w:id="562" w:author="David Bartel" w:date="2018-05-05T08:15:00Z">
        <w:r w:rsidR="00A440F1">
          <w:rPr>
            <w:rFonts w:ascii="Arial" w:hAnsi="Arial" w:cs="Arial"/>
            <w:color w:val="000000" w:themeColor="text1"/>
            <w:sz w:val="22"/>
            <w:szCs w:val="22"/>
          </w:rPr>
          <w:t>, yielding an</w:t>
        </w:r>
      </w:ins>
      <w:ins w:id="563" w:author="David Bartel" w:date="2018-05-03T14:07:00Z">
        <w:r w:rsidR="00252DFE">
          <w:rPr>
            <w:rFonts w:ascii="Arial" w:hAnsi="Arial" w:cs="Arial"/>
            <w:color w:val="000000" w:themeColor="text1"/>
            <w:sz w:val="22"/>
            <w:szCs w:val="22"/>
          </w:rPr>
          <w:t xml:space="preserve"> </w:t>
        </w:r>
      </w:ins>
      <w:ins w:id="564" w:author="David Bartel" w:date="2018-05-05T08:11:00Z">
        <w:r w:rsidR="00A1033B" w:rsidRPr="00DA5922">
          <w:rPr>
            <w:rFonts w:ascii="Arial" w:hAnsi="Arial" w:cs="Arial"/>
            <w:i/>
            <w:color w:val="000000" w:themeColor="text1"/>
            <w:sz w:val="22"/>
            <w:szCs w:val="22"/>
          </w:rPr>
          <w:t>r</w:t>
        </w:r>
        <w:r w:rsidR="00A1033B" w:rsidRPr="00E06D03">
          <w:rPr>
            <w:rFonts w:ascii="Arial" w:hAnsi="Arial" w:cs="Arial"/>
            <w:color w:val="000000" w:themeColor="text1"/>
            <w:sz w:val="22"/>
            <w:szCs w:val="22"/>
            <w:vertAlign w:val="superscript"/>
          </w:rPr>
          <w:t>2</w:t>
        </w:r>
        <w:r w:rsidR="00A1033B">
          <w:rPr>
            <w:rFonts w:ascii="Arial" w:hAnsi="Arial" w:cs="Arial"/>
            <w:color w:val="000000" w:themeColor="text1"/>
            <w:sz w:val="22"/>
            <w:szCs w:val="22"/>
          </w:rPr>
          <w:t xml:space="preserve"> </w:t>
        </w:r>
      </w:ins>
      <w:ins w:id="565" w:author="David Bartel" w:date="2018-05-05T08:15:00Z">
        <w:r w:rsidR="00A440F1">
          <w:rPr>
            <w:rFonts w:ascii="Arial" w:hAnsi="Arial" w:cs="Arial"/>
            <w:color w:val="000000" w:themeColor="text1"/>
            <w:sz w:val="22"/>
            <w:szCs w:val="22"/>
          </w:rPr>
          <w:t>of</w:t>
        </w:r>
      </w:ins>
      <w:ins w:id="566" w:author="David Bartel" w:date="2018-05-05T08:11:00Z">
        <w:r w:rsidR="00A1033B">
          <w:rPr>
            <w:rFonts w:ascii="Arial" w:hAnsi="Arial" w:cs="Arial"/>
            <w:color w:val="000000" w:themeColor="text1"/>
            <w:sz w:val="22"/>
            <w:szCs w:val="22"/>
          </w:rPr>
          <w:t xml:space="preserve"> 0.22</w:t>
        </w:r>
      </w:ins>
      <w:ins w:id="567" w:author="David Bartel" w:date="2018-05-05T08:23:00Z">
        <w:r w:rsidR="00D305AA">
          <w:rPr>
            <w:rFonts w:ascii="Arial" w:hAnsi="Arial" w:cs="Arial"/>
            <w:color w:val="000000" w:themeColor="text1"/>
            <w:sz w:val="22"/>
            <w:szCs w:val="22"/>
          </w:rPr>
          <w:t>–</w:t>
        </w:r>
      </w:ins>
      <w:ins w:id="568" w:author="David Bartel" w:date="2018-05-05T08:17:00Z">
        <w:r w:rsidR="00B80B9B">
          <w:rPr>
            <w:rFonts w:ascii="Arial" w:hAnsi="Arial" w:cs="Arial"/>
            <w:color w:val="000000" w:themeColor="text1"/>
            <w:sz w:val="22"/>
            <w:szCs w:val="22"/>
          </w:rPr>
          <w:t xml:space="preserve">0.23 </w:t>
        </w:r>
      </w:ins>
      <w:ins w:id="569" w:author="David Bartel" w:date="2018-05-05T08:15:00Z">
        <w:r w:rsidR="00F16C6F">
          <w:rPr>
            <w:rFonts w:ascii="Arial" w:hAnsi="Arial" w:cs="Arial"/>
            <w:color w:val="000000" w:themeColor="text1"/>
            <w:sz w:val="22"/>
            <w:szCs w:val="22"/>
          </w:rPr>
          <w:t>(Fig. 5G</w:t>
        </w:r>
      </w:ins>
      <w:ins w:id="570" w:author="David Bartel" w:date="2018-05-05T08:17:00Z">
        <w:r w:rsidR="00B80B9B">
          <w:rPr>
            <w:rFonts w:ascii="Arial" w:hAnsi="Arial" w:cs="Arial"/>
            <w:color w:val="000000" w:themeColor="text1"/>
            <w:sz w:val="22"/>
            <w:szCs w:val="22"/>
          </w:rPr>
          <w:t>, fig. S5c</w:t>
        </w:r>
      </w:ins>
      <w:ins w:id="571" w:author="David Bartel" w:date="2018-05-05T08:11:00Z">
        <w:r w:rsidR="00A1033B">
          <w:rPr>
            <w:rFonts w:ascii="Arial" w:hAnsi="Arial" w:cs="Arial"/>
            <w:color w:val="000000" w:themeColor="text1"/>
            <w:sz w:val="22"/>
            <w:szCs w:val="22"/>
          </w:rPr>
          <w:t>)</w:t>
        </w:r>
      </w:ins>
      <w:ins w:id="572" w:author="David Bartel" w:date="2018-05-05T08:15:00Z">
        <w:r w:rsidR="00A440F1">
          <w:rPr>
            <w:rFonts w:ascii="Arial" w:hAnsi="Arial" w:cs="Arial"/>
            <w:color w:val="000000" w:themeColor="text1"/>
            <w:sz w:val="22"/>
            <w:szCs w:val="22"/>
          </w:rPr>
          <w:t>, which was</w:t>
        </w:r>
      </w:ins>
      <w:ins w:id="573" w:author="David Bartel" w:date="2018-05-05T08:12:00Z">
        <w:r w:rsidR="00A440F1">
          <w:rPr>
            <w:rFonts w:ascii="Arial" w:hAnsi="Arial" w:cs="Arial"/>
            <w:color w:val="000000" w:themeColor="text1"/>
            <w:sz w:val="22"/>
            <w:szCs w:val="22"/>
          </w:rPr>
          <w:t xml:space="preserve"> </w:t>
        </w:r>
      </w:ins>
      <w:ins w:id="574" w:author="David Bartel" w:date="2018-05-04T20:32:00Z">
        <w:r w:rsidR="00C846E1">
          <w:rPr>
            <w:rFonts w:ascii="Arial" w:hAnsi="Arial" w:cs="Arial"/>
            <w:color w:val="000000" w:themeColor="text1"/>
            <w:sz w:val="22"/>
            <w:szCs w:val="22"/>
          </w:rPr>
          <w:t>above</w:t>
        </w:r>
      </w:ins>
      <w:ins w:id="575" w:author="David Bartel" w:date="2018-05-03T14:07:00Z">
        <w:r w:rsidR="00252DFE">
          <w:rPr>
            <w:rFonts w:ascii="Arial" w:hAnsi="Arial" w:cs="Arial"/>
            <w:color w:val="000000" w:themeColor="text1"/>
            <w:sz w:val="22"/>
            <w:szCs w:val="22"/>
          </w:rPr>
          <w:t xml:space="preserve"> that originally</w:t>
        </w:r>
      </w:ins>
      <w:r w:rsidR="00DA5922" w:rsidRPr="00E06D03">
        <w:rPr>
          <w:rFonts w:ascii="Arial" w:hAnsi="Arial" w:cs="Arial"/>
          <w:color w:val="000000" w:themeColor="text1"/>
          <w:sz w:val="22"/>
          <w:szCs w:val="22"/>
        </w:rPr>
        <w:t xml:space="preserve"> reported</w:t>
      </w:r>
      <w:del w:id="576" w:author="David Bartel" w:date="2018-05-03T14:07:00Z">
        <w:r w:rsidR="00DA5922" w:rsidRPr="00E06D03" w:rsidDel="00252DFE">
          <w:rPr>
            <w:rFonts w:ascii="Arial" w:hAnsi="Arial" w:cs="Arial"/>
            <w:color w:val="000000" w:themeColor="text1"/>
            <w:sz w:val="22"/>
            <w:szCs w:val="22"/>
          </w:rPr>
          <w:delText xml:space="preserve"> in the original TargetScan7 paper</w:delText>
        </w:r>
      </w:del>
      <w:r w:rsidR="00DA5922" w:rsidRPr="00E06D03">
        <w:rPr>
          <w:rFonts w:ascii="Arial" w:hAnsi="Arial" w:cs="Arial"/>
          <w:color w:val="000000" w:themeColor="text1"/>
          <w:sz w:val="22"/>
          <w:szCs w:val="22"/>
        </w:rPr>
        <w:t xml:space="preserve"> </w:t>
      </w:r>
      <w:ins w:id="577" w:author="David Bartel" w:date="2018-05-05T08:09:00Z">
        <w:r w:rsidR="00A1033B">
          <w:rPr>
            <w:rFonts w:ascii="Arial" w:hAnsi="Arial" w:cs="Arial"/>
            <w:color w:val="000000" w:themeColor="text1"/>
            <w:sz w:val="22"/>
            <w:szCs w:val="22"/>
          </w:rPr>
          <w:t>(</w:t>
        </w:r>
      </w:ins>
      <w:ins w:id="578" w:author="David Bartel" w:date="2018-05-05T08:10:00Z">
        <w:r w:rsidR="00A1033B" w:rsidRPr="00DA5922">
          <w:rPr>
            <w:rFonts w:ascii="Arial" w:hAnsi="Arial" w:cs="Arial"/>
            <w:i/>
            <w:color w:val="000000" w:themeColor="text1"/>
            <w:sz w:val="22"/>
            <w:szCs w:val="22"/>
          </w:rPr>
          <w:t>r</w:t>
        </w:r>
        <w:r w:rsidR="00A1033B" w:rsidRPr="00E06D03">
          <w:rPr>
            <w:rFonts w:ascii="Arial" w:hAnsi="Arial" w:cs="Arial"/>
            <w:color w:val="000000" w:themeColor="text1"/>
            <w:sz w:val="22"/>
            <w:szCs w:val="22"/>
            <w:vertAlign w:val="superscript"/>
          </w:rPr>
          <w:t>2</w:t>
        </w:r>
        <w:r w:rsidR="00A1033B" w:rsidRPr="00E06D03">
          <w:rPr>
            <w:rFonts w:ascii="Arial" w:hAnsi="Arial" w:cs="Arial"/>
            <w:color w:val="000000" w:themeColor="text1"/>
            <w:sz w:val="22"/>
            <w:szCs w:val="22"/>
          </w:rPr>
          <w:t xml:space="preserve"> </w:t>
        </w:r>
      </w:ins>
      <w:ins w:id="579" w:author="David Bartel" w:date="2018-05-05T08:14:00Z">
        <w:r w:rsidR="00A440F1">
          <w:rPr>
            <w:rFonts w:ascii="Arial" w:hAnsi="Arial" w:cs="Arial"/>
            <w:color w:val="000000" w:themeColor="text1"/>
            <w:sz w:val="22"/>
            <w:szCs w:val="22"/>
          </w:rPr>
          <w:t>=</w:t>
        </w:r>
      </w:ins>
      <w:ins w:id="580" w:author="David Bartel" w:date="2018-05-05T08:10:00Z">
        <w:r w:rsidR="00A1033B" w:rsidRPr="00E06D03">
          <w:rPr>
            <w:rFonts w:ascii="Arial" w:hAnsi="Arial" w:cs="Arial"/>
            <w:color w:val="000000" w:themeColor="text1"/>
            <w:sz w:val="22"/>
            <w:szCs w:val="22"/>
          </w:rPr>
          <w:t xml:space="preserve"> 0.</w:t>
        </w:r>
        <w:r w:rsidR="00784D4F">
          <w:rPr>
            <w:rFonts w:ascii="Arial" w:hAnsi="Arial" w:cs="Arial"/>
            <w:color w:val="000000" w:themeColor="text1"/>
            <w:sz w:val="22"/>
            <w:szCs w:val="22"/>
          </w:rPr>
          <w:t>14</w:t>
        </w:r>
        <w:r w:rsidR="00A1033B">
          <w:rPr>
            <w:rFonts w:ascii="Arial" w:hAnsi="Arial" w:cs="Arial"/>
            <w:color w:val="000000" w:themeColor="text1"/>
            <w:sz w:val="22"/>
            <w:szCs w:val="22"/>
          </w:rPr>
          <w:t xml:space="preserve">) </w:t>
        </w:r>
      </w:ins>
      <w:r w:rsidR="00DA5922" w:rsidRPr="00E06D03">
        <w:rPr>
          <w:rFonts w:ascii="Arial" w:hAnsi="Arial" w:cs="Arial"/>
          <w:color w:val="000000" w:themeColor="text1"/>
          <w:sz w:val="22"/>
          <w:szCs w:val="22"/>
        </w:rPr>
        <w:fldChar w:fldCharType="begin" w:fldLock="1"/>
      </w:r>
      <w:r w:rsidR="00DA5922" w:rsidRPr="00E06D03">
        <w:rPr>
          <w:rFonts w:ascii="Arial" w:hAnsi="Arial" w:cs="Arial"/>
          <w:color w:val="000000" w:themeColor="text1"/>
          <w:sz w:val="22"/>
          <w:szCs w:val="22"/>
        </w:rPr>
        <w:instrText>ADDIN CSL_CITATION { "citationItems" : [ { "id" : "ITEM-1", "itemData" : { "DOI" : "10.7554/eLife.05005", "ISBN" : "2050-084X", "ISSN" : "2050084X", "PMID" : "26267216", "abstract" : "MicroRNA targets are often recognized through pairing between the miRNA seed region and complementary sites within target mRNAs, but not all of these canonical sites are equally effective, and both computational and in vivo UV-crosslinking approaches suggest that many mRNAs are targeted through non-canonical interactions. Here, we show that recently reported non-canonical sites do not mediate repression despite binding the miRNA, which indicates that the vast majority of functional sites are canonical. Accordingly, we developed an improved quantitative model of canonical targeting, using a compendium of experimental datasets that we pre-processed to minimize confounding biases. This model, which considers site type and another 14 features to predict the most effectively targeted mRNAs, performed significantly better than existing models and was as informative as the best high-throughput in vivo crosslinking approaches. It drives the latest version of TargetScan (v7.0; targetscan.org), thereby providing a valuable resource for placing miRNAs into gene-regulatory networks.", "author" : [ { "dropping-particle" : "", "family" : "Agarwal", "given" : "Vikram", "non-dropping-particle" : "", "parse-names" : false, "suffix" : "" }, { "dropping-particle" : "", "family" : "Bell", "given" : "George W.", "non-dropping-particle" : "", "parse-names" : false, "suffix" : "" }, { "dropping-particle" : "", "family" : "Nam", "given" : "Jin Wu", "non-dropping-particle" : "", "parse-names" : false, "suffix" : "" }, { "dropping-particle" : "", "family" : "Bartel", "given" : "David P.", "non-dropping-particle" : "", "parse-names" : false, "suffix" : "" } ], "container-title" : "eLife", "id" : "ITEM-1", "issue" : "AUGUST2015", "issued" : { "date-parts" : [ [ "2015" ] ] }, "title" : "Predicting effective microRNA target sites in mammalian mRNAs", "type" : "article-journal", "volume" : "4" }, "uris" : [ "http://www.mendeley.com/documents/?uuid=1b325282-7290-4ef4-8b4f-9359605fe57c" ] } ], "mendeley" : { "formattedCitation" : "(Agarwal, Bell, Nam, &amp; Bartel, 2015)", "plainTextFormattedCitation" : "(Agarwal, Bell, Nam, &amp; Bartel, 2015)", "previouslyFormattedCitation" : "(Agarwal, Bell, Nam, &amp; Bartel, 2015)" }, "properties" : {  }, "schema" : "https://github.com/citation-style-language/schema/raw/master/csl-citation.json" }</w:instrText>
      </w:r>
      <w:r w:rsidR="00DA5922" w:rsidRPr="00E06D03">
        <w:rPr>
          <w:rFonts w:ascii="Arial" w:hAnsi="Arial" w:cs="Arial"/>
          <w:color w:val="000000" w:themeColor="text1"/>
          <w:sz w:val="22"/>
          <w:szCs w:val="22"/>
        </w:rPr>
        <w:fldChar w:fldCharType="separate"/>
      </w:r>
      <w:r w:rsidR="00DA5922" w:rsidRPr="00E06D03">
        <w:rPr>
          <w:rFonts w:ascii="Arial" w:hAnsi="Arial" w:cs="Arial"/>
          <w:color w:val="000000" w:themeColor="text1"/>
          <w:sz w:val="22"/>
          <w:szCs w:val="22"/>
        </w:rPr>
        <w:t>(Agarwal, Bell, Nam, &amp; Bartel, 2015)</w:t>
      </w:r>
      <w:r w:rsidR="00DA5922" w:rsidRPr="00E06D03">
        <w:rPr>
          <w:rFonts w:ascii="Arial" w:hAnsi="Arial" w:cs="Arial"/>
          <w:color w:val="000000" w:themeColor="text1"/>
          <w:sz w:val="22"/>
          <w:szCs w:val="22"/>
        </w:rPr>
        <w:fldChar w:fldCharType="end"/>
      </w:r>
      <w:del w:id="581" w:author="David Bartel" w:date="2018-05-05T08:16:00Z">
        <w:r w:rsidR="00DA5922" w:rsidRPr="00E06D03" w:rsidDel="00A440F1">
          <w:rPr>
            <w:rFonts w:ascii="Arial" w:hAnsi="Arial" w:cs="Arial"/>
            <w:color w:val="000000" w:themeColor="text1"/>
            <w:sz w:val="22"/>
            <w:szCs w:val="22"/>
          </w:rPr>
          <w:delText>,</w:delText>
        </w:r>
      </w:del>
      <w:r w:rsidR="00DA5922" w:rsidRPr="00E06D03">
        <w:rPr>
          <w:rFonts w:ascii="Arial" w:hAnsi="Arial" w:cs="Arial"/>
          <w:color w:val="000000" w:themeColor="text1"/>
          <w:sz w:val="22"/>
          <w:szCs w:val="22"/>
        </w:rPr>
        <w:t xml:space="preserve"> but </w:t>
      </w:r>
      <w:ins w:id="582" w:author="David Bartel" w:date="2018-05-05T08:16:00Z">
        <w:r w:rsidR="00A440F1">
          <w:rPr>
            <w:rFonts w:ascii="Arial" w:hAnsi="Arial" w:cs="Arial"/>
            <w:color w:val="000000" w:themeColor="text1"/>
            <w:sz w:val="22"/>
            <w:szCs w:val="22"/>
          </w:rPr>
          <w:t xml:space="preserve">still substantially less than </w:t>
        </w:r>
      </w:ins>
      <w:r w:rsidR="00DA5922" w:rsidRPr="00E06D03">
        <w:rPr>
          <w:rFonts w:ascii="Arial" w:hAnsi="Arial" w:cs="Arial"/>
          <w:color w:val="000000" w:themeColor="text1"/>
          <w:sz w:val="22"/>
          <w:szCs w:val="22"/>
        </w:rPr>
        <w:t xml:space="preserve">the </w:t>
      </w:r>
      <w:ins w:id="583" w:author="David Bartel" w:date="2018-05-05T08:16:00Z">
        <w:r w:rsidR="00A440F1" w:rsidRPr="00DA5922">
          <w:rPr>
            <w:rFonts w:ascii="Arial" w:hAnsi="Arial" w:cs="Arial"/>
            <w:i/>
            <w:color w:val="000000" w:themeColor="text1"/>
            <w:sz w:val="22"/>
            <w:szCs w:val="22"/>
          </w:rPr>
          <w:t>r</w:t>
        </w:r>
        <w:r w:rsidR="00A440F1" w:rsidRPr="00E06D03">
          <w:rPr>
            <w:rFonts w:ascii="Arial" w:hAnsi="Arial" w:cs="Arial"/>
            <w:color w:val="000000" w:themeColor="text1"/>
            <w:sz w:val="22"/>
            <w:szCs w:val="22"/>
            <w:vertAlign w:val="superscript"/>
          </w:rPr>
          <w:t>2</w:t>
        </w:r>
        <w:r w:rsidR="00A440F1">
          <w:rPr>
            <w:rFonts w:ascii="Arial" w:hAnsi="Arial" w:cs="Arial"/>
            <w:color w:val="000000" w:themeColor="text1"/>
            <w:sz w:val="22"/>
            <w:szCs w:val="22"/>
          </w:rPr>
          <w:t xml:space="preserve"> of 0.53 </w:t>
        </w:r>
      </w:ins>
      <w:ins w:id="584" w:author="David Bartel" w:date="2018-05-05T08:18:00Z">
        <w:r w:rsidR="00B80B9B">
          <w:rPr>
            <w:rFonts w:ascii="Arial" w:hAnsi="Arial" w:cs="Arial"/>
            <w:color w:val="000000" w:themeColor="text1"/>
            <w:sz w:val="22"/>
            <w:szCs w:val="22"/>
          </w:rPr>
          <w:t xml:space="preserve">achieved by the </w:t>
        </w:r>
      </w:ins>
      <w:r w:rsidR="00DA5922" w:rsidRPr="00E06D03">
        <w:rPr>
          <w:rFonts w:ascii="Arial" w:hAnsi="Arial" w:cs="Arial"/>
          <w:color w:val="000000" w:themeColor="text1"/>
          <w:sz w:val="22"/>
          <w:szCs w:val="22"/>
        </w:rPr>
        <w:t xml:space="preserve">biochemical model </w:t>
      </w:r>
      <w:del w:id="585" w:author="David Bartel" w:date="2018-05-05T08:18:00Z">
        <w:r w:rsidR="00DA5922" w:rsidRPr="00E06D03" w:rsidDel="00B80B9B">
          <w:rPr>
            <w:rFonts w:ascii="Arial" w:hAnsi="Arial" w:cs="Arial"/>
            <w:color w:val="000000" w:themeColor="text1"/>
            <w:sz w:val="22"/>
            <w:szCs w:val="22"/>
          </w:rPr>
          <w:delText xml:space="preserve">with </w:delText>
        </w:r>
      </w:del>
      <w:ins w:id="586" w:author="David Bartel" w:date="2018-05-05T08:18:00Z">
        <w:r w:rsidR="00B80B9B">
          <w:rPr>
            <w:rFonts w:ascii="Arial" w:hAnsi="Arial" w:cs="Arial"/>
            <w:color w:val="000000" w:themeColor="text1"/>
            <w:sz w:val="22"/>
            <w:szCs w:val="22"/>
          </w:rPr>
          <w:t>trained on</w:t>
        </w:r>
        <w:r w:rsidR="00B80B9B" w:rsidRPr="00E06D03">
          <w:rPr>
            <w:rFonts w:ascii="Arial" w:hAnsi="Arial" w:cs="Arial"/>
            <w:color w:val="000000" w:themeColor="text1"/>
            <w:sz w:val="22"/>
            <w:szCs w:val="22"/>
          </w:rPr>
          <w:t xml:space="preserve"> </w:t>
        </w:r>
      </w:ins>
      <w:r w:rsidR="00DA5922" w:rsidRPr="00E06D03">
        <w:rPr>
          <w:rFonts w:ascii="Arial" w:hAnsi="Arial" w:cs="Arial"/>
          <w:color w:val="000000" w:themeColor="text1"/>
          <w:sz w:val="22"/>
          <w:szCs w:val="22"/>
        </w:rPr>
        <w:t>measured binding affinities</w:t>
      </w:r>
      <w:del w:id="587" w:author="David Bartel" w:date="2018-05-05T08:19:00Z">
        <w:r w:rsidR="00DA5922" w:rsidRPr="00E06D03" w:rsidDel="00B80B9B">
          <w:rPr>
            <w:rFonts w:ascii="Arial" w:hAnsi="Arial" w:cs="Arial"/>
            <w:color w:val="000000" w:themeColor="text1"/>
            <w:sz w:val="22"/>
            <w:szCs w:val="22"/>
          </w:rPr>
          <w:delText xml:space="preserve"> still outperforms the site-type-based linear model</w:delText>
        </w:r>
      </w:del>
      <w:r w:rsidR="00DA5922" w:rsidRPr="00E06D03">
        <w:rPr>
          <w:rFonts w:ascii="Arial" w:hAnsi="Arial" w:cs="Arial"/>
          <w:color w:val="000000" w:themeColor="text1"/>
          <w:sz w:val="22"/>
          <w:szCs w:val="22"/>
        </w:rPr>
        <w:t xml:space="preserve"> (Fig</w:t>
      </w:r>
      <w:ins w:id="588" w:author="David Bartel" w:date="2018-05-04T20:26:00Z">
        <w:r w:rsidR="00BE0381">
          <w:rPr>
            <w:rFonts w:ascii="Arial" w:hAnsi="Arial" w:cs="Arial"/>
            <w:color w:val="000000" w:themeColor="text1"/>
            <w:sz w:val="22"/>
            <w:szCs w:val="22"/>
          </w:rPr>
          <w:t>.</w:t>
        </w:r>
      </w:ins>
      <w:del w:id="589" w:author="David Bartel" w:date="2018-05-04T20:26:00Z">
        <w:r w:rsidR="00DA5922" w:rsidRPr="00E06D03" w:rsidDel="00BE0381">
          <w:rPr>
            <w:rFonts w:ascii="Arial" w:hAnsi="Arial" w:cs="Arial"/>
            <w:color w:val="000000" w:themeColor="text1"/>
            <w:sz w:val="22"/>
            <w:szCs w:val="22"/>
          </w:rPr>
          <w:delText>ures</w:delText>
        </w:r>
      </w:del>
      <w:r w:rsidR="00DA5922" w:rsidRPr="00E06D03">
        <w:rPr>
          <w:rFonts w:ascii="Arial" w:hAnsi="Arial" w:cs="Arial"/>
          <w:color w:val="000000" w:themeColor="text1"/>
          <w:sz w:val="22"/>
          <w:szCs w:val="22"/>
        </w:rPr>
        <w:t xml:space="preserve"> 5</w:t>
      </w:r>
      <w:del w:id="590" w:author="David Bartel" w:date="2018-05-05T08:19:00Z">
        <w:r w:rsidR="00DA5922" w:rsidRPr="00E06D03" w:rsidDel="00B80B9B">
          <w:rPr>
            <w:rFonts w:ascii="Arial" w:hAnsi="Arial" w:cs="Arial"/>
            <w:color w:val="000000" w:themeColor="text1"/>
            <w:sz w:val="22"/>
            <w:szCs w:val="22"/>
          </w:rPr>
          <w:delText>I, 5J), even when excluding let-7a (Supplementary figure 3</w:delText>
        </w:r>
      </w:del>
      <w:ins w:id="591" w:author="David Bartel" w:date="2018-05-05T08:19:00Z">
        <w:r w:rsidR="00B80B9B">
          <w:rPr>
            <w:rFonts w:ascii="Arial" w:hAnsi="Arial" w:cs="Arial"/>
            <w:color w:val="000000" w:themeColor="text1"/>
            <w:sz w:val="22"/>
            <w:szCs w:val="22"/>
          </w:rPr>
          <w:t>D</w:t>
        </w:r>
      </w:ins>
      <w:r w:rsidR="00DA5922" w:rsidRPr="00E06D03">
        <w:rPr>
          <w:rFonts w:ascii="Arial" w:hAnsi="Arial" w:cs="Arial"/>
          <w:color w:val="000000" w:themeColor="text1"/>
          <w:sz w:val="22"/>
          <w:szCs w:val="22"/>
        </w:rPr>
        <w:t xml:space="preserve">). </w:t>
      </w:r>
      <w:moveFromRangeStart w:id="592" w:author="David Bartel" w:date="2018-05-04T20:29:00Z" w:name="move387085127"/>
      <w:moveFrom w:id="593" w:author="David Bartel" w:date="2018-05-04T20:29:00Z">
        <w:r w:rsidR="00DA5922" w:rsidRPr="00E06D03" w:rsidDel="00C846E1">
          <w:rPr>
            <w:rFonts w:ascii="Arial" w:hAnsi="Arial" w:cs="Arial"/>
            <w:color w:val="000000" w:themeColor="text1"/>
            <w:sz w:val="22"/>
            <w:szCs w:val="22"/>
          </w:rPr>
          <w:t>Because TargetScan7 gains predictive power from features that the biochemical model does not consider, such as 3` supplementary pairing and conservation, we believe that a combined approach in the future could yield even better results.</w:t>
        </w:r>
      </w:moveFrom>
      <w:moveFromRangeEnd w:id="592"/>
    </w:p>
    <w:p w14:paraId="1D88FA9D" w14:textId="03BE06DC" w:rsidR="00DA5922" w:rsidRPr="00E06D03" w:rsidDel="00A93C66" w:rsidRDefault="00091A2F" w:rsidP="001973C6">
      <w:pPr>
        <w:spacing w:line="360" w:lineRule="auto"/>
        <w:ind w:firstLine="720"/>
        <w:rPr>
          <w:del w:id="594" w:author="David Bartel" w:date="2018-05-05T10:02:00Z"/>
          <w:rFonts w:ascii="Arial" w:hAnsi="Arial" w:cs="Arial"/>
          <w:color w:val="000000" w:themeColor="text1"/>
          <w:sz w:val="22"/>
          <w:szCs w:val="22"/>
        </w:rPr>
      </w:pPr>
      <w:ins w:id="595" w:author="David Bartel" w:date="2018-05-05T09:01:00Z">
        <w:r>
          <w:rPr>
            <w:rFonts w:ascii="Arial" w:hAnsi="Arial" w:cs="Arial"/>
            <w:color w:val="000000" w:themeColor="text1"/>
            <w:sz w:val="22"/>
            <w:szCs w:val="22"/>
          </w:rPr>
          <w:t xml:space="preserve">Although the </w:t>
        </w:r>
        <w:r w:rsidR="001432C4">
          <w:rPr>
            <w:rFonts w:ascii="Arial" w:hAnsi="Arial" w:cs="Arial"/>
            <w:color w:val="000000" w:themeColor="text1"/>
            <w:sz w:val="22"/>
            <w:szCs w:val="22"/>
          </w:rPr>
          <w:t xml:space="preserve">miRNA </w:t>
        </w:r>
        <w:r w:rsidR="00AD1AC0">
          <w:rPr>
            <w:rFonts w:ascii="Arial" w:hAnsi="Arial" w:cs="Arial"/>
            <w:color w:val="000000" w:themeColor="text1"/>
            <w:sz w:val="22"/>
            <w:szCs w:val="22"/>
          </w:rPr>
          <w:t>target prediction</w:t>
        </w:r>
        <w:r>
          <w:rPr>
            <w:rFonts w:ascii="Arial" w:hAnsi="Arial" w:cs="Arial"/>
            <w:color w:val="000000" w:themeColor="text1"/>
            <w:sz w:val="22"/>
            <w:szCs w:val="22"/>
          </w:rPr>
          <w:t xml:space="preserve"> is sometimes </w:t>
        </w:r>
      </w:ins>
      <w:ins w:id="596" w:author="David Bartel" w:date="2018-05-05T09:02:00Z">
        <w:r w:rsidR="00CF0889">
          <w:rPr>
            <w:rFonts w:ascii="Arial" w:hAnsi="Arial" w:cs="Arial"/>
            <w:color w:val="000000" w:themeColor="text1"/>
            <w:sz w:val="22"/>
            <w:szCs w:val="22"/>
          </w:rPr>
          <w:t xml:space="preserve">considered a binary classification problem, </w:t>
        </w:r>
      </w:ins>
      <w:ins w:id="597" w:author="David Bartel" w:date="2018-05-05T09:06:00Z">
        <w:r w:rsidR="00CF0889">
          <w:rPr>
            <w:rFonts w:ascii="Arial" w:hAnsi="Arial" w:cs="Arial"/>
            <w:color w:val="000000" w:themeColor="text1"/>
            <w:sz w:val="22"/>
            <w:szCs w:val="22"/>
          </w:rPr>
          <w:t xml:space="preserve">experimental </w:t>
        </w:r>
      </w:ins>
      <w:ins w:id="598" w:author="David Bartel" w:date="2018-05-05T09:43:00Z">
        <w:r w:rsidR="00FD1E56">
          <w:rPr>
            <w:rFonts w:ascii="Arial" w:hAnsi="Arial" w:cs="Arial"/>
            <w:color w:val="000000" w:themeColor="text1"/>
            <w:sz w:val="22"/>
            <w:szCs w:val="22"/>
          </w:rPr>
          <w:t>results</w:t>
        </w:r>
      </w:ins>
      <w:ins w:id="599" w:author="David Bartel" w:date="2018-05-05T09:06:00Z">
        <w:r w:rsidR="00CF0889">
          <w:rPr>
            <w:rFonts w:ascii="Arial" w:hAnsi="Arial" w:cs="Arial"/>
            <w:color w:val="000000" w:themeColor="text1"/>
            <w:sz w:val="22"/>
            <w:szCs w:val="22"/>
          </w:rPr>
          <w:t xml:space="preserve"> (e.g., </w:t>
        </w:r>
      </w:ins>
      <w:ins w:id="600" w:author="David Bartel" w:date="2018-05-05T09:07:00Z">
        <w:r w:rsidR="00CF0889">
          <w:rPr>
            <w:rFonts w:ascii="Arial" w:hAnsi="Arial" w:cs="Arial"/>
            <w:color w:val="000000" w:themeColor="text1"/>
            <w:sz w:val="22"/>
            <w:szCs w:val="22"/>
          </w:rPr>
          <w:t>Fig 5C)</w:t>
        </w:r>
      </w:ins>
      <w:ins w:id="601" w:author="David Bartel" w:date="2018-05-05T09:05:00Z">
        <w:r w:rsidR="00E13999">
          <w:rPr>
            <w:rFonts w:ascii="Arial" w:hAnsi="Arial" w:cs="Arial"/>
            <w:color w:val="000000" w:themeColor="text1"/>
            <w:sz w:val="22"/>
            <w:szCs w:val="22"/>
          </w:rPr>
          <w:t xml:space="preserve"> show</w:t>
        </w:r>
        <w:r w:rsidR="00CF0889">
          <w:rPr>
            <w:rFonts w:ascii="Arial" w:hAnsi="Arial" w:cs="Arial"/>
            <w:color w:val="000000" w:themeColor="text1"/>
            <w:sz w:val="22"/>
            <w:szCs w:val="22"/>
          </w:rPr>
          <w:t xml:space="preserve"> that</w:t>
        </w:r>
      </w:ins>
      <w:ins w:id="602" w:author="David Bartel" w:date="2018-05-05T09:07:00Z">
        <w:r w:rsidR="00AD1AC0">
          <w:rPr>
            <w:rFonts w:ascii="Arial" w:hAnsi="Arial" w:cs="Arial"/>
            <w:color w:val="000000" w:themeColor="text1"/>
            <w:sz w:val="22"/>
            <w:szCs w:val="22"/>
          </w:rPr>
          <w:t xml:space="preserve"> </w:t>
        </w:r>
      </w:ins>
      <w:ins w:id="603" w:author="David Bartel" w:date="2018-05-05T09:28:00Z">
        <w:r w:rsidR="005B45F8">
          <w:rPr>
            <w:rFonts w:ascii="Arial" w:hAnsi="Arial" w:cs="Arial"/>
            <w:color w:val="000000" w:themeColor="text1"/>
            <w:sz w:val="22"/>
            <w:szCs w:val="22"/>
          </w:rPr>
          <w:t>designation of</w:t>
        </w:r>
      </w:ins>
      <w:ins w:id="604" w:author="David Bartel" w:date="2018-05-05T09:27:00Z">
        <w:r w:rsidR="00E13999">
          <w:rPr>
            <w:rFonts w:ascii="Arial" w:hAnsi="Arial" w:cs="Arial"/>
            <w:color w:val="000000" w:themeColor="text1"/>
            <w:sz w:val="22"/>
            <w:szCs w:val="22"/>
          </w:rPr>
          <w:t xml:space="preserve"> mRNAs </w:t>
        </w:r>
      </w:ins>
      <w:ins w:id="605" w:author="David Bartel" w:date="2018-05-05T09:28:00Z">
        <w:r w:rsidR="005B45F8">
          <w:rPr>
            <w:rFonts w:ascii="Arial" w:hAnsi="Arial" w:cs="Arial"/>
            <w:color w:val="000000" w:themeColor="text1"/>
            <w:sz w:val="22"/>
            <w:szCs w:val="22"/>
          </w:rPr>
          <w:t>as either</w:t>
        </w:r>
      </w:ins>
      <w:ins w:id="606" w:author="David Bartel" w:date="2018-05-05T09:27:00Z">
        <w:r w:rsidR="00E13999">
          <w:rPr>
            <w:rFonts w:ascii="Arial" w:hAnsi="Arial" w:cs="Arial"/>
            <w:color w:val="000000" w:themeColor="text1"/>
            <w:sz w:val="22"/>
            <w:szCs w:val="22"/>
          </w:rPr>
          <w:t xml:space="preserve"> “targets” </w:t>
        </w:r>
      </w:ins>
      <w:ins w:id="607" w:author="David Bartel" w:date="2018-05-05T09:28:00Z">
        <w:r w:rsidR="005B45F8">
          <w:rPr>
            <w:rFonts w:ascii="Arial" w:hAnsi="Arial" w:cs="Arial"/>
            <w:color w:val="000000" w:themeColor="text1"/>
            <w:sz w:val="22"/>
            <w:szCs w:val="22"/>
          </w:rPr>
          <w:t>or</w:t>
        </w:r>
      </w:ins>
      <w:ins w:id="608" w:author="David Bartel" w:date="2018-05-05T09:27:00Z">
        <w:r w:rsidR="00E13999">
          <w:rPr>
            <w:rFonts w:ascii="Arial" w:hAnsi="Arial" w:cs="Arial"/>
            <w:color w:val="000000" w:themeColor="text1"/>
            <w:sz w:val="22"/>
            <w:szCs w:val="22"/>
          </w:rPr>
          <w:t xml:space="preserve"> “non-targets” </w:t>
        </w:r>
      </w:ins>
      <w:ins w:id="609" w:author="David Bartel" w:date="2018-05-05T09:28:00Z">
        <w:r w:rsidR="005B45F8">
          <w:rPr>
            <w:rFonts w:ascii="Arial" w:hAnsi="Arial" w:cs="Arial"/>
            <w:color w:val="000000" w:themeColor="text1"/>
            <w:sz w:val="22"/>
            <w:szCs w:val="22"/>
          </w:rPr>
          <w:t xml:space="preserve">is not </w:t>
        </w:r>
      </w:ins>
      <w:ins w:id="610" w:author="David Bartel" w:date="2018-05-06T09:33:00Z">
        <w:r w:rsidR="00784D4F">
          <w:rPr>
            <w:rFonts w:ascii="Arial" w:hAnsi="Arial" w:cs="Arial"/>
            <w:color w:val="000000" w:themeColor="text1"/>
            <w:sz w:val="22"/>
            <w:szCs w:val="22"/>
          </w:rPr>
          <w:t>possible</w:t>
        </w:r>
      </w:ins>
      <w:ins w:id="611" w:author="David Bartel" w:date="2018-05-05T09:11:00Z">
        <w:r w:rsidR="00AD1AC0">
          <w:rPr>
            <w:rFonts w:ascii="Arial" w:hAnsi="Arial" w:cs="Arial"/>
            <w:color w:val="000000" w:themeColor="text1"/>
            <w:sz w:val="22"/>
            <w:szCs w:val="22"/>
          </w:rPr>
          <w:t xml:space="preserve">. </w:t>
        </w:r>
      </w:ins>
      <w:ins w:id="612" w:author="David Bartel" w:date="2018-05-05T09:31:00Z">
        <w:r w:rsidR="005B45F8">
          <w:rPr>
            <w:rFonts w:ascii="Arial" w:hAnsi="Arial" w:cs="Arial"/>
            <w:color w:val="000000" w:themeColor="text1"/>
            <w:sz w:val="22"/>
            <w:szCs w:val="22"/>
          </w:rPr>
          <w:t>With this graded response of the transcriptome</w:t>
        </w:r>
      </w:ins>
      <w:ins w:id="613" w:author="David Bartel" w:date="2018-05-05T09:30:00Z">
        <w:r w:rsidR="005B45F8">
          <w:rPr>
            <w:rFonts w:ascii="Arial" w:hAnsi="Arial" w:cs="Arial"/>
            <w:color w:val="000000" w:themeColor="text1"/>
            <w:sz w:val="22"/>
            <w:szCs w:val="22"/>
          </w:rPr>
          <w:t>, the</w:t>
        </w:r>
      </w:ins>
      <w:ins w:id="614" w:author="David Bartel" w:date="2018-05-05T09:26:00Z">
        <w:r w:rsidR="00E13999">
          <w:rPr>
            <w:rFonts w:ascii="Arial" w:hAnsi="Arial" w:cs="Arial"/>
            <w:color w:val="000000" w:themeColor="text1"/>
            <w:sz w:val="22"/>
            <w:szCs w:val="22"/>
          </w:rPr>
          <w:t xml:space="preserve"> </w:t>
        </w:r>
        <w:r w:rsidR="00E13999" w:rsidRPr="00DA5922">
          <w:rPr>
            <w:rFonts w:ascii="Arial" w:hAnsi="Arial" w:cs="Arial"/>
            <w:i/>
            <w:color w:val="000000" w:themeColor="text1"/>
            <w:sz w:val="22"/>
            <w:szCs w:val="22"/>
          </w:rPr>
          <w:t>r</w:t>
        </w:r>
        <w:r w:rsidR="00E13999" w:rsidRPr="00E06D03">
          <w:rPr>
            <w:rFonts w:ascii="Arial" w:hAnsi="Arial" w:cs="Arial"/>
            <w:color w:val="000000" w:themeColor="text1"/>
            <w:sz w:val="22"/>
            <w:szCs w:val="22"/>
            <w:vertAlign w:val="superscript"/>
          </w:rPr>
          <w:t>2</w:t>
        </w:r>
        <w:r w:rsidR="00E13999">
          <w:rPr>
            <w:rFonts w:ascii="Arial" w:hAnsi="Arial" w:cs="Arial"/>
            <w:color w:val="000000" w:themeColor="text1"/>
            <w:sz w:val="22"/>
            <w:szCs w:val="22"/>
          </w:rPr>
          <w:t xml:space="preserve"> </w:t>
        </w:r>
      </w:ins>
      <w:ins w:id="615" w:author="David Bartel" w:date="2018-05-05T10:10:00Z">
        <w:r w:rsidR="001432C4">
          <w:rPr>
            <w:rFonts w:ascii="Arial" w:hAnsi="Arial" w:cs="Arial"/>
            <w:color w:val="000000" w:themeColor="text1"/>
            <w:sz w:val="22"/>
            <w:szCs w:val="22"/>
          </w:rPr>
          <w:t>values provide an appropriate</w:t>
        </w:r>
      </w:ins>
      <w:ins w:id="616" w:author="David Bartel" w:date="2018-05-05T09:26:00Z">
        <w:r w:rsidR="00E13999">
          <w:rPr>
            <w:rFonts w:ascii="Arial" w:hAnsi="Arial" w:cs="Arial"/>
            <w:color w:val="000000" w:themeColor="text1"/>
            <w:sz w:val="22"/>
            <w:szCs w:val="22"/>
          </w:rPr>
          <w:t xml:space="preserve"> </w:t>
        </w:r>
      </w:ins>
      <w:ins w:id="617" w:author="David Bartel" w:date="2018-05-05T10:10:00Z">
        <w:r w:rsidR="001432C4">
          <w:rPr>
            <w:rFonts w:ascii="Arial" w:hAnsi="Arial" w:cs="Arial"/>
            <w:color w:val="000000" w:themeColor="text1"/>
            <w:sz w:val="22"/>
            <w:szCs w:val="22"/>
          </w:rPr>
          <w:t>metric of</w:t>
        </w:r>
      </w:ins>
      <w:ins w:id="618" w:author="David Bartel" w:date="2018-05-05T09:26:00Z">
        <w:r w:rsidR="00E13999">
          <w:rPr>
            <w:rFonts w:ascii="Arial" w:hAnsi="Arial" w:cs="Arial"/>
            <w:color w:val="000000" w:themeColor="text1"/>
            <w:sz w:val="22"/>
            <w:szCs w:val="22"/>
          </w:rPr>
          <w:t xml:space="preserve"> prediction performance</w:t>
        </w:r>
      </w:ins>
      <w:ins w:id="619" w:author="David Bartel" w:date="2018-05-05T09:32:00Z">
        <w:r w:rsidR="005B45F8">
          <w:rPr>
            <w:rFonts w:ascii="Arial" w:hAnsi="Arial" w:cs="Arial"/>
            <w:color w:val="000000" w:themeColor="text1"/>
            <w:sz w:val="22"/>
            <w:szCs w:val="22"/>
          </w:rPr>
          <w:t xml:space="preserve"> but still might not </w:t>
        </w:r>
      </w:ins>
      <w:ins w:id="620" w:author="David Bartel" w:date="2018-05-05T09:34:00Z">
        <w:r w:rsidR="005E17FF">
          <w:rPr>
            <w:rFonts w:ascii="Arial" w:hAnsi="Arial" w:cs="Arial"/>
            <w:color w:val="000000" w:themeColor="text1"/>
            <w:sz w:val="22"/>
            <w:szCs w:val="22"/>
          </w:rPr>
          <w:t xml:space="preserve">accurately </w:t>
        </w:r>
      </w:ins>
      <w:ins w:id="621" w:author="David Bartel" w:date="2018-05-05T09:32:00Z">
        <w:r w:rsidR="005E17FF">
          <w:rPr>
            <w:rFonts w:ascii="Arial" w:hAnsi="Arial" w:cs="Arial"/>
            <w:color w:val="000000" w:themeColor="text1"/>
            <w:sz w:val="22"/>
            <w:szCs w:val="22"/>
          </w:rPr>
          <w:t xml:space="preserve">reflect the </w:t>
        </w:r>
      </w:ins>
      <w:ins w:id="622" w:author="David Bartel" w:date="2018-05-05T09:34:00Z">
        <w:r w:rsidR="005E17FF">
          <w:rPr>
            <w:rFonts w:ascii="Arial" w:hAnsi="Arial" w:cs="Arial"/>
            <w:color w:val="000000" w:themeColor="text1"/>
            <w:sz w:val="22"/>
            <w:szCs w:val="22"/>
          </w:rPr>
          <w:t>ability of the algorithm to predict the most responsive targets</w:t>
        </w:r>
      </w:ins>
      <w:ins w:id="623" w:author="David Bartel" w:date="2018-05-05T09:41:00Z">
        <w:r w:rsidR="009D5328">
          <w:rPr>
            <w:rFonts w:ascii="Arial" w:hAnsi="Arial" w:cs="Arial"/>
            <w:color w:val="000000" w:themeColor="text1"/>
            <w:sz w:val="22"/>
            <w:szCs w:val="22"/>
          </w:rPr>
          <w:t xml:space="preserve">, which </w:t>
        </w:r>
      </w:ins>
      <w:ins w:id="624" w:author="David Bartel" w:date="2018-05-05T09:45:00Z">
        <w:r w:rsidR="00FD1E56">
          <w:rPr>
            <w:rFonts w:ascii="Arial" w:hAnsi="Arial" w:cs="Arial"/>
            <w:color w:val="000000" w:themeColor="text1"/>
            <w:sz w:val="22"/>
            <w:szCs w:val="22"/>
          </w:rPr>
          <w:t>are</w:t>
        </w:r>
      </w:ins>
      <w:ins w:id="625" w:author="David Bartel" w:date="2018-05-05T09:41:00Z">
        <w:r w:rsidR="009D5328">
          <w:rPr>
            <w:rFonts w:ascii="Arial" w:hAnsi="Arial" w:cs="Arial"/>
            <w:color w:val="000000" w:themeColor="text1"/>
            <w:sz w:val="22"/>
            <w:szCs w:val="22"/>
          </w:rPr>
          <w:t xml:space="preserve"> typically </w:t>
        </w:r>
      </w:ins>
      <w:ins w:id="626" w:author="David Bartel" w:date="2018-05-05T09:44:00Z">
        <w:r w:rsidR="00FD1E56">
          <w:rPr>
            <w:rFonts w:ascii="Arial" w:hAnsi="Arial" w:cs="Arial"/>
            <w:color w:val="000000" w:themeColor="text1"/>
            <w:sz w:val="22"/>
            <w:szCs w:val="22"/>
          </w:rPr>
          <w:t xml:space="preserve">of greatest </w:t>
        </w:r>
      </w:ins>
      <w:ins w:id="627" w:author="David Bartel" w:date="2018-05-05T09:45:00Z">
        <w:r w:rsidR="00FD1E56">
          <w:rPr>
            <w:rFonts w:ascii="Arial" w:hAnsi="Arial" w:cs="Arial"/>
            <w:color w:val="000000" w:themeColor="text1"/>
            <w:sz w:val="22"/>
            <w:szCs w:val="22"/>
          </w:rPr>
          <w:t>relevance</w:t>
        </w:r>
      </w:ins>
      <w:ins w:id="628" w:author="David Bartel" w:date="2018-05-05T09:44:00Z">
        <w:r w:rsidR="00FD1E56">
          <w:rPr>
            <w:rFonts w:ascii="Arial" w:hAnsi="Arial" w:cs="Arial"/>
            <w:color w:val="000000" w:themeColor="text1"/>
            <w:sz w:val="22"/>
            <w:szCs w:val="22"/>
          </w:rPr>
          <w:t xml:space="preserve"> </w:t>
        </w:r>
      </w:ins>
      <w:ins w:id="629" w:author="David Bartel" w:date="2018-05-05T09:45:00Z">
        <w:r w:rsidR="00FD1E56">
          <w:rPr>
            <w:rFonts w:ascii="Arial" w:hAnsi="Arial" w:cs="Arial"/>
            <w:color w:val="000000" w:themeColor="text1"/>
            <w:sz w:val="22"/>
            <w:szCs w:val="22"/>
          </w:rPr>
          <w:t>to</w:t>
        </w:r>
      </w:ins>
      <w:ins w:id="630" w:author="David Bartel" w:date="2018-05-05T09:41:00Z">
        <w:r w:rsidR="009D5328">
          <w:rPr>
            <w:rFonts w:ascii="Arial" w:hAnsi="Arial" w:cs="Arial"/>
            <w:color w:val="000000" w:themeColor="text1"/>
            <w:sz w:val="22"/>
            <w:szCs w:val="22"/>
          </w:rPr>
          <w:t xml:space="preserve"> biologists seeking insight from </w:t>
        </w:r>
      </w:ins>
      <w:ins w:id="631" w:author="David Bartel" w:date="2018-05-06T09:34:00Z">
        <w:r w:rsidR="00784D4F">
          <w:rPr>
            <w:rFonts w:ascii="Arial" w:hAnsi="Arial" w:cs="Arial"/>
            <w:color w:val="000000" w:themeColor="text1"/>
            <w:sz w:val="22"/>
            <w:szCs w:val="22"/>
          </w:rPr>
          <w:t>target</w:t>
        </w:r>
      </w:ins>
      <w:ins w:id="632" w:author="David Bartel" w:date="2018-05-05T09:41:00Z">
        <w:r w:rsidR="009D5328">
          <w:rPr>
            <w:rFonts w:ascii="Arial" w:hAnsi="Arial" w:cs="Arial"/>
            <w:color w:val="000000" w:themeColor="text1"/>
            <w:sz w:val="22"/>
            <w:szCs w:val="22"/>
          </w:rPr>
          <w:t xml:space="preserve"> predictions</w:t>
        </w:r>
      </w:ins>
      <w:ins w:id="633" w:author="David Bartel" w:date="2018-05-05T09:35:00Z">
        <w:r w:rsidR="005E17FF">
          <w:rPr>
            <w:rFonts w:ascii="Arial" w:hAnsi="Arial" w:cs="Arial"/>
            <w:color w:val="000000" w:themeColor="text1"/>
            <w:sz w:val="22"/>
            <w:szCs w:val="22"/>
          </w:rPr>
          <w:t xml:space="preserve">. Moreover, the </w:t>
        </w:r>
        <w:r w:rsidR="005E17FF" w:rsidRPr="00DA5922">
          <w:rPr>
            <w:rFonts w:ascii="Arial" w:hAnsi="Arial" w:cs="Arial"/>
            <w:i/>
            <w:color w:val="000000" w:themeColor="text1"/>
            <w:sz w:val="22"/>
            <w:szCs w:val="22"/>
          </w:rPr>
          <w:t>r</w:t>
        </w:r>
        <w:r w:rsidR="005E17FF" w:rsidRPr="00E06D03">
          <w:rPr>
            <w:rFonts w:ascii="Arial" w:hAnsi="Arial" w:cs="Arial"/>
            <w:color w:val="000000" w:themeColor="text1"/>
            <w:sz w:val="22"/>
            <w:szCs w:val="22"/>
            <w:vertAlign w:val="superscript"/>
          </w:rPr>
          <w:t>2</w:t>
        </w:r>
        <w:r w:rsidR="005E17FF">
          <w:rPr>
            <w:rFonts w:ascii="Arial" w:hAnsi="Arial" w:cs="Arial"/>
            <w:color w:val="000000" w:themeColor="text1"/>
            <w:sz w:val="22"/>
            <w:szCs w:val="22"/>
          </w:rPr>
          <w:t xml:space="preserve"> metric </w:t>
        </w:r>
      </w:ins>
      <w:ins w:id="634" w:author="David Bartel" w:date="2018-05-05T09:45:00Z">
        <w:r w:rsidR="00FD1E56">
          <w:rPr>
            <w:rFonts w:ascii="Arial" w:hAnsi="Arial" w:cs="Arial"/>
            <w:color w:val="000000" w:themeColor="text1"/>
            <w:sz w:val="22"/>
            <w:szCs w:val="22"/>
          </w:rPr>
          <w:t>i</w:t>
        </w:r>
      </w:ins>
      <w:ins w:id="635" w:author="David Bartel" w:date="2018-05-05T09:35:00Z">
        <w:r w:rsidR="005E17FF">
          <w:rPr>
            <w:rFonts w:ascii="Arial" w:hAnsi="Arial" w:cs="Arial"/>
            <w:color w:val="000000" w:themeColor="text1"/>
            <w:sz w:val="22"/>
            <w:szCs w:val="22"/>
          </w:rPr>
          <w:t xml:space="preserve">s less informative for more physiological datasets, </w:t>
        </w:r>
      </w:ins>
      <w:ins w:id="636" w:author="David Bartel" w:date="2018-05-05T09:37:00Z">
        <w:r w:rsidR="005E17FF">
          <w:rPr>
            <w:rFonts w:ascii="Arial" w:hAnsi="Arial" w:cs="Arial"/>
            <w:color w:val="000000" w:themeColor="text1"/>
            <w:sz w:val="22"/>
            <w:szCs w:val="22"/>
          </w:rPr>
          <w:t xml:space="preserve">such as those obtained </w:t>
        </w:r>
      </w:ins>
      <w:ins w:id="637" w:author="David Bartel" w:date="2018-05-05T09:45:00Z">
        <w:r w:rsidR="00FD1E56">
          <w:rPr>
            <w:rFonts w:ascii="Arial" w:hAnsi="Arial" w:cs="Arial"/>
            <w:color w:val="000000" w:themeColor="text1"/>
            <w:sz w:val="22"/>
            <w:szCs w:val="22"/>
          </w:rPr>
          <w:t>after</w:t>
        </w:r>
      </w:ins>
      <w:ins w:id="638" w:author="David Bartel" w:date="2018-05-05T09:37:00Z">
        <w:r w:rsidR="005E17FF">
          <w:rPr>
            <w:rFonts w:ascii="Arial" w:hAnsi="Arial" w:cs="Arial"/>
            <w:color w:val="000000" w:themeColor="text1"/>
            <w:sz w:val="22"/>
            <w:szCs w:val="22"/>
          </w:rPr>
          <w:t xml:space="preserve"> knocking out an </w:t>
        </w:r>
        <w:r w:rsidR="009D5328">
          <w:rPr>
            <w:rFonts w:ascii="Arial" w:hAnsi="Arial" w:cs="Arial"/>
            <w:color w:val="000000" w:themeColor="text1"/>
            <w:sz w:val="22"/>
            <w:szCs w:val="22"/>
          </w:rPr>
          <w:t xml:space="preserve">endogenous miRNA, </w:t>
        </w:r>
      </w:ins>
      <w:ins w:id="639" w:author="David Bartel" w:date="2018-05-05T09:34:00Z">
        <w:r w:rsidR="009D5328">
          <w:rPr>
            <w:rFonts w:ascii="Arial" w:hAnsi="Arial" w:cs="Arial"/>
            <w:color w:val="000000" w:themeColor="text1"/>
            <w:sz w:val="22"/>
            <w:szCs w:val="22"/>
          </w:rPr>
          <w:t xml:space="preserve">in which the signal from the miRNA </w:t>
        </w:r>
      </w:ins>
      <w:ins w:id="640" w:author="David Bartel" w:date="2018-05-05T10:11:00Z">
        <w:r w:rsidR="001432C4">
          <w:rPr>
            <w:rFonts w:ascii="Arial" w:hAnsi="Arial" w:cs="Arial"/>
            <w:color w:val="000000" w:themeColor="text1"/>
            <w:sz w:val="22"/>
            <w:szCs w:val="22"/>
          </w:rPr>
          <w:t>can be</w:t>
        </w:r>
      </w:ins>
      <w:ins w:id="641" w:author="David Bartel" w:date="2018-05-05T09:34:00Z">
        <w:r w:rsidR="009D5328">
          <w:rPr>
            <w:rFonts w:ascii="Arial" w:hAnsi="Arial" w:cs="Arial"/>
            <w:color w:val="000000" w:themeColor="text1"/>
            <w:sz w:val="22"/>
            <w:szCs w:val="22"/>
          </w:rPr>
          <w:t xml:space="preserve"> </w:t>
        </w:r>
      </w:ins>
      <w:ins w:id="642" w:author="David Bartel" w:date="2018-05-05T09:38:00Z">
        <w:r w:rsidR="009D5328">
          <w:rPr>
            <w:rFonts w:ascii="Arial" w:hAnsi="Arial" w:cs="Arial"/>
            <w:color w:val="000000" w:themeColor="text1"/>
            <w:sz w:val="22"/>
            <w:szCs w:val="22"/>
          </w:rPr>
          <w:t xml:space="preserve">dwarfed by </w:t>
        </w:r>
      </w:ins>
      <w:ins w:id="643" w:author="David Bartel" w:date="2018-05-05T09:39:00Z">
        <w:r w:rsidR="009D5328">
          <w:rPr>
            <w:rFonts w:ascii="Arial" w:hAnsi="Arial" w:cs="Arial"/>
            <w:color w:val="000000" w:themeColor="text1"/>
            <w:sz w:val="22"/>
            <w:szCs w:val="22"/>
          </w:rPr>
          <w:t xml:space="preserve">other </w:t>
        </w:r>
      </w:ins>
      <w:ins w:id="644" w:author="David Bartel" w:date="2018-05-05T09:38:00Z">
        <w:r w:rsidR="009D5328">
          <w:rPr>
            <w:rFonts w:ascii="Arial" w:hAnsi="Arial" w:cs="Arial"/>
            <w:color w:val="000000" w:themeColor="text1"/>
            <w:sz w:val="22"/>
            <w:szCs w:val="22"/>
          </w:rPr>
          <w:t xml:space="preserve">variability, such as that </w:t>
        </w:r>
      </w:ins>
      <w:ins w:id="645" w:author="David Bartel" w:date="2018-05-05T09:39:00Z">
        <w:r w:rsidR="009D5328">
          <w:rPr>
            <w:rFonts w:ascii="Arial" w:hAnsi="Arial" w:cs="Arial"/>
            <w:color w:val="000000" w:themeColor="text1"/>
            <w:sz w:val="22"/>
            <w:szCs w:val="22"/>
          </w:rPr>
          <w:t xml:space="preserve">arising from experimental noise or </w:t>
        </w:r>
      </w:ins>
      <w:ins w:id="646" w:author="David Bartel" w:date="2018-05-05T09:40:00Z">
        <w:r w:rsidR="009D5328">
          <w:rPr>
            <w:rFonts w:ascii="Arial" w:hAnsi="Arial" w:cs="Arial"/>
            <w:color w:val="000000" w:themeColor="text1"/>
            <w:sz w:val="22"/>
            <w:szCs w:val="22"/>
          </w:rPr>
          <w:t>the secondary effects of losing the miRNA.</w:t>
        </w:r>
      </w:ins>
      <w:ins w:id="647" w:author="David Bartel" w:date="2018-05-05T09:38:00Z">
        <w:r w:rsidR="009D5328">
          <w:rPr>
            <w:rFonts w:ascii="Arial" w:hAnsi="Arial" w:cs="Arial"/>
            <w:color w:val="000000" w:themeColor="text1"/>
            <w:sz w:val="22"/>
            <w:szCs w:val="22"/>
          </w:rPr>
          <w:t xml:space="preserve"> </w:t>
        </w:r>
      </w:ins>
      <w:ins w:id="648" w:author="David Bartel" w:date="2018-05-05T09:42:00Z">
        <w:r w:rsidR="009D5328">
          <w:rPr>
            <w:rFonts w:ascii="Arial" w:hAnsi="Arial" w:cs="Arial"/>
            <w:color w:val="000000" w:themeColor="text1"/>
            <w:sz w:val="22"/>
            <w:szCs w:val="22"/>
          </w:rPr>
          <w:t xml:space="preserve">With these </w:t>
        </w:r>
        <w:r w:rsidR="009D5328">
          <w:rPr>
            <w:rFonts w:ascii="Arial" w:hAnsi="Arial" w:cs="Arial"/>
            <w:color w:val="000000" w:themeColor="text1"/>
            <w:sz w:val="22"/>
            <w:szCs w:val="22"/>
          </w:rPr>
          <w:lastRenderedPageBreak/>
          <w:t>considerations in mind, a</w:t>
        </w:r>
      </w:ins>
      <w:ins w:id="649" w:author="David Bartel" w:date="2018-05-05T08:52:00Z">
        <w:r w:rsidR="0055699E">
          <w:rPr>
            <w:rFonts w:ascii="Arial" w:hAnsi="Arial" w:cs="Arial"/>
            <w:color w:val="000000" w:themeColor="text1"/>
            <w:sz w:val="22"/>
            <w:szCs w:val="22"/>
          </w:rPr>
          <w:t xml:space="preserve"> </w:t>
        </w:r>
      </w:ins>
      <w:ins w:id="650" w:author="David Bartel" w:date="2018-05-05T09:13:00Z">
        <w:r w:rsidR="00DC1D29">
          <w:rPr>
            <w:rFonts w:ascii="Arial" w:hAnsi="Arial" w:cs="Arial"/>
            <w:color w:val="000000" w:themeColor="text1"/>
            <w:sz w:val="22"/>
            <w:szCs w:val="22"/>
          </w:rPr>
          <w:t xml:space="preserve">metric </w:t>
        </w:r>
      </w:ins>
      <w:ins w:id="651" w:author="David Bartel" w:date="2018-05-05T09:42:00Z">
        <w:r w:rsidR="009D5328">
          <w:rPr>
            <w:rFonts w:ascii="Arial" w:hAnsi="Arial" w:cs="Arial"/>
            <w:color w:val="000000" w:themeColor="text1"/>
            <w:sz w:val="22"/>
            <w:szCs w:val="22"/>
          </w:rPr>
          <w:t xml:space="preserve">more </w:t>
        </w:r>
      </w:ins>
      <w:ins w:id="652" w:author="David Bartel" w:date="2018-05-05T09:13:00Z">
        <w:r w:rsidR="00DC1D29">
          <w:rPr>
            <w:rFonts w:ascii="Arial" w:hAnsi="Arial" w:cs="Arial"/>
            <w:color w:val="000000" w:themeColor="text1"/>
            <w:sz w:val="22"/>
            <w:szCs w:val="22"/>
          </w:rPr>
          <w:t xml:space="preserve">suitable </w:t>
        </w:r>
      </w:ins>
      <w:ins w:id="653" w:author="David Bartel" w:date="2018-05-05T08:52:00Z">
        <w:r w:rsidR="0055699E">
          <w:rPr>
            <w:rFonts w:ascii="Arial" w:hAnsi="Arial" w:cs="Arial"/>
            <w:color w:val="000000" w:themeColor="text1"/>
            <w:sz w:val="22"/>
            <w:szCs w:val="22"/>
          </w:rPr>
          <w:t>for comparing the performance of mi</w:t>
        </w:r>
      </w:ins>
      <w:ins w:id="654" w:author="David Bartel" w:date="2018-05-05T08:54:00Z">
        <w:r w:rsidR="0055699E">
          <w:rPr>
            <w:rFonts w:ascii="Arial" w:hAnsi="Arial" w:cs="Arial"/>
            <w:color w:val="000000" w:themeColor="text1"/>
            <w:sz w:val="22"/>
            <w:szCs w:val="22"/>
          </w:rPr>
          <w:t xml:space="preserve">RNA-target predictions has been </w:t>
        </w:r>
      </w:ins>
      <w:ins w:id="655" w:author="David Bartel" w:date="2018-05-05T08:57:00Z">
        <w:r>
          <w:rPr>
            <w:rFonts w:ascii="Arial" w:hAnsi="Arial" w:cs="Arial"/>
            <w:color w:val="000000" w:themeColor="text1"/>
            <w:sz w:val="22"/>
            <w:szCs w:val="22"/>
          </w:rPr>
          <w:t>developed</w:t>
        </w:r>
      </w:ins>
      <w:ins w:id="656" w:author="David Bartel" w:date="2018-05-05T10:12:00Z">
        <w:r w:rsidR="001432C4">
          <w:rPr>
            <w:rFonts w:ascii="Arial" w:hAnsi="Arial" w:cs="Arial"/>
            <w:color w:val="000000" w:themeColor="text1"/>
            <w:sz w:val="22"/>
            <w:szCs w:val="22"/>
          </w:rPr>
          <w:t>, in which</w:t>
        </w:r>
      </w:ins>
      <w:ins w:id="657" w:author="David Bartel" w:date="2018-05-05T09:46:00Z">
        <w:r w:rsidR="00FD1E56">
          <w:rPr>
            <w:rFonts w:ascii="Arial" w:hAnsi="Arial" w:cs="Arial"/>
            <w:color w:val="000000" w:themeColor="text1"/>
            <w:sz w:val="22"/>
            <w:szCs w:val="22"/>
          </w:rPr>
          <w:t xml:space="preserve"> the average re</w:t>
        </w:r>
      </w:ins>
      <w:ins w:id="658" w:author="David Bartel" w:date="2018-05-05T09:47:00Z">
        <w:r w:rsidR="00FD1E56">
          <w:rPr>
            <w:rFonts w:ascii="Arial" w:hAnsi="Arial" w:cs="Arial"/>
            <w:color w:val="000000" w:themeColor="text1"/>
            <w:sz w:val="22"/>
            <w:szCs w:val="22"/>
          </w:rPr>
          <w:t>pression of the top</w:t>
        </w:r>
      </w:ins>
      <w:ins w:id="659" w:author="David Bartel" w:date="2018-05-05T09:48:00Z">
        <w:r w:rsidR="00D412B6">
          <w:rPr>
            <w:rFonts w:ascii="Arial" w:hAnsi="Arial" w:cs="Arial"/>
            <w:color w:val="000000" w:themeColor="text1"/>
            <w:sz w:val="22"/>
            <w:szCs w:val="22"/>
          </w:rPr>
          <w:t>-ranked</w:t>
        </w:r>
      </w:ins>
      <w:ins w:id="660" w:author="David Bartel" w:date="2018-05-05T09:47:00Z">
        <w:r w:rsidR="00FD1E56">
          <w:rPr>
            <w:rFonts w:ascii="Arial" w:hAnsi="Arial" w:cs="Arial"/>
            <w:color w:val="000000" w:themeColor="text1"/>
            <w:sz w:val="22"/>
            <w:szCs w:val="22"/>
          </w:rPr>
          <w:t xml:space="preserve"> </w:t>
        </w:r>
      </w:ins>
      <w:ins w:id="661" w:author="David Bartel" w:date="2018-05-05T09:48:00Z">
        <w:r w:rsidR="00D412B6">
          <w:rPr>
            <w:rFonts w:ascii="Arial" w:hAnsi="Arial" w:cs="Arial"/>
            <w:color w:val="000000" w:themeColor="text1"/>
            <w:sz w:val="22"/>
            <w:szCs w:val="22"/>
          </w:rPr>
          <w:t>predictions</w:t>
        </w:r>
      </w:ins>
      <w:ins w:id="662" w:author="David Bartel" w:date="2018-05-05T09:47:00Z">
        <w:r w:rsidR="00FD1E56">
          <w:rPr>
            <w:rFonts w:ascii="Arial" w:hAnsi="Arial" w:cs="Arial"/>
            <w:color w:val="000000" w:themeColor="text1"/>
            <w:sz w:val="22"/>
            <w:szCs w:val="22"/>
          </w:rPr>
          <w:t xml:space="preserve"> is compared across </w:t>
        </w:r>
      </w:ins>
      <w:ins w:id="663" w:author="David Bartel" w:date="2018-05-05T09:50:00Z">
        <w:r w:rsidR="00D412B6">
          <w:rPr>
            <w:rFonts w:ascii="Arial" w:hAnsi="Arial" w:cs="Arial"/>
            <w:color w:val="000000" w:themeColor="text1"/>
            <w:sz w:val="22"/>
            <w:szCs w:val="22"/>
          </w:rPr>
          <w:t xml:space="preserve">a </w:t>
        </w:r>
      </w:ins>
      <w:ins w:id="664" w:author="David Bartel" w:date="2018-05-05T10:12:00Z">
        <w:r w:rsidR="001432C4">
          <w:rPr>
            <w:rFonts w:ascii="Arial" w:hAnsi="Arial" w:cs="Arial"/>
            <w:color w:val="000000" w:themeColor="text1"/>
            <w:sz w:val="22"/>
            <w:szCs w:val="22"/>
          </w:rPr>
          <w:t>broad</w:t>
        </w:r>
      </w:ins>
      <w:ins w:id="665" w:author="David Bartel" w:date="2018-05-05T09:49:00Z">
        <w:r w:rsidR="00D412B6">
          <w:rPr>
            <w:rFonts w:ascii="Arial" w:hAnsi="Arial" w:cs="Arial"/>
            <w:color w:val="000000" w:themeColor="text1"/>
            <w:sz w:val="22"/>
            <w:szCs w:val="22"/>
          </w:rPr>
          <w:t xml:space="preserve"> range of</w:t>
        </w:r>
      </w:ins>
      <w:ins w:id="666" w:author="David Bartel" w:date="2018-05-05T09:48:00Z">
        <w:r w:rsidR="00D412B6">
          <w:rPr>
            <w:rFonts w:ascii="Arial" w:hAnsi="Arial" w:cs="Arial"/>
            <w:color w:val="000000" w:themeColor="text1"/>
            <w:sz w:val="22"/>
            <w:szCs w:val="22"/>
          </w:rPr>
          <w:t xml:space="preserve"> </w:t>
        </w:r>
        <w:proofErr w:type="gramStart"/>
        <w:r w:rsidR="00D412B6">
          <w:rPr>
            <w:rFonts w:ascii="Arial" w:hAnsi="Arial" w:cs="Arial"/>
            <w:color w:val="000000" w:themeColor="text1"/>
            <w:sz w:val="22"/>
            <w:szCs w:val="22"/>
          </w:rPr>
          <w:t>threshold</w:t>
        </w:r>
      </w:ins>
      <w:ins w:id="667" w:author="David Bartel" w:date="2018-05-05T09:50:00Z">
        <w:r w:rsidR="00D412B6">
          <w:rPr>
            <w:rFonts w:ascii="Arial" w:hAnsi="Arial" w:cs="Arial"/>
            <w:color w:val="000000" w:themeColor="text1"/>
            <w:sz w:val="22"/>
            <w:szCs w:val="22"/>
          </w:rPr>
          <w:t>s</w:t>
        </w:r>
      </w:ins>
      <w:ins w:id="668" w:author="David Bartel" w:date="2018-05-05T10:12:00Z">
        <w:r w:rsidR="001432C4" w:rsidRPr="00FD1E56">
          <w:rPr>
            <w:rFonts w:ascii="Arial" w:hAnsi="Arial" w:cs="Arial"/>
            <w:color w:val="000000" w:themeColor="text1"/>
            <w:sz w:val="22"/>
            <w:szCs w:val="22"/>
          </w:rPr>
          <w:t>(</w:t>
        </w:r>
        <w:proofErr w:type="spellStart"/>
        <w:proofErr w:type="gramEnd"/>
        <w:r w:rsidR="001432C4" w:rsidRPr="00FD1E56">
          <w:rPr>
            <w:rFonts w:ascii="Arial" w:hAnsi="Arial" w:cs="Arial"/>
            <w:color w:val="000000" w:themeColor="text1"/>
            <w:sz w:val="22"/>
            <w:szCs w:val="22"/>
          </w:rPr>
          <w:t>Khorshid</w:t>
        </w:r>
        <w:proofErr w:type="spellEnd"/>
        <w:r w:rsidR="001432C4" w:rsidRPr="00FD1E56">
          <w:rPr>
            <w:rFonts w:ascii="Arial" w:hAnsi="Arial" w:cs="Arial"/>
            <w:color w:val="000000" w:themeColor="text1"/>
            <w:sz w:val="22"/>
            <w:szCs w:val="22"/>
          </w:rPr>
          <w:t xml:space="preserve"> et al, 2013)</w:t>
        </w:r>
      </w:ins>
      <w:ins w:id="669" w:author="David Bartel" w:date="2018-05-05T09:50:00Z">
        <w:r w:rsidR="00D412B6">
          <w:rPr>
            <w:rFonts w:ascii="Arial" w:hAnsi="Arial" w:cs="Arial"/>
            <w:color w:val="000000" w:themeColor="text1"/>
            <w:sz w:val="22"/>
            <w:szCs w:val="22"/>
          </w:rPr>
          <w:t>.</w:t>
        </w:r>
      </w:ins>
      <w:ins w:id="670" w:author="David Bartel" w:date="2018-05-05T09:51:00Z">
        <w:r w:rsidR="00D412B6">
          <w:rPr>
            <w:rFonts w:ascii="Arial" w:hAnsi="Arial" w:cs="Arial"/>
            <w:color w:val="000000" w:themeColor="text1"/>
            <w:sz w:val="22"/>
            <w:szCs w:val="22"/>
          </w:rPr>
          <w:t xml:space="preserve"> Using this metric</w:t>
        </w:r>
      </w:ins>
      <w:ins w:id="671" w:author="David Bartel" w:date="2018-05-05T09:58:00Z">
        <w:r w:rsidR="00A93C66">
          <w:rPr>
            <w:rFonts w:ascii="Arial" w:hAnsi="Arial" w:cs="Arial"/>
            <w:color w:val="000000" w:themeColor="text1"/>
            <w:sz w:val="22"/>
            <w:szCs w:val="22"/>
          </w:rPr>
          <w:t>,</w:t>
        </w:r>
      </w:ins>
      <w:ins w:id="672" w:author="David Bartel" w:date="2018-05-05T09:51:00Z">
        <w:r w:rsidR="00D412B6">
          <w:rPr>
            <w:rFonts w:ascii="Arial" w:hAnsi="Arial" w:cs="Arial"/>
            <w:color w:val="000000" w:themeColor="text1"/>
            <w:sz w:val="22"/>
            <w:szCs w:val="22"/>
          </w:rPr>
          <w:t xml:space="preserve"> we found </w:t>
        </w:r>
      </w:ins>
      <w:ins w:id="673" w:author="David Bartel" w:date="2018-05-05T09:52:00Z">
        <w:r w:rsidR="00D412B6">
          <w:rPr>
            <w:rFonts w:ascii="Arial" w:hAnsi="Arial" w:cs="Arial"/>
            <w:color w:val="000000" w:themeColor="text1"/>
            <w:sz w:val="22"/>
            <w:szCs w:val="22"/>
          </w:rPr>
          <w:t>that</w:t>
        </w:r>
      </w:ins>
      <w:ins w:id="674" w:author="David Bartel" w:date="2018-05-05T09:53:00Z">
        <w:r w:rsidR="00751FF5">
          <w:rPr>
            <w:rFonts w:ascii="Arial" w:hAnsi="Arial" w:cs="Arial"/>
            <w:color w:val="000000" w:themeColor="text1"/>
            <w:sz w:val="22"/>
            <w:szCs w:val="22"/>
          </w:rPr>
          <w:t xml:space="preserve"> performance of the biochemical model exceeded that of</w:t>
        </w:r>
      </w:ins>
      <w:ins w:id="675" w:author="David Bartel" w:date="2018-05-05T09:57:00Z">
        <w:r w:rsidR="00A93C66">
          <w:rPr>
            <w:rFonts w:ascii="Arial" w:hAnsi="Arial" w:cs="Arial"/>
            <w:color w:val="000000" w:themeColor="text1"/>
            <w:sz w:val="22"/>
            <w:szCs w:val="22"/>
          </w:rPr>
          <w:t xml:space="preserve"> </w:t>
        </w:r>
        <w:proofErr w:type="spellStart"/>
        <w:r w:rsidR="00A93C66">
          <w:rPr>
            <w:rFonts w:ascii="Arial" w:hAnsi="Arial" w:cs="Arial"/>
            <w:color w:val="000000" w:themeColor="text1"/>
            <w:sz w:val="22"/>
            <w:szCs w:val="22"/>
          </w:rPr>
          <w:t>Target</w:t>
        </w:r>
      </w:ins>
      <w:ins w:id="676" w:author="David Bartel" w:date="2018-05-05T09:58:00Z">
        <w:r w:rsidR="00A93C66">
          <w:rPr>
            <w:rFonts w:ascii="Arial" w:hAnsi="Arial" w:cs="Arial"/>
            <w:color w:val="000000" w:themeColor="text1"/>
            <w:sz w:val="22"/>
            <w:szCs w:val="22"/>
          </w:rPr>
          <w:t>S</w:t>
        </w:r>
      </w:ins>
      <w:ins w:id="677" w:author="David Bartel" w:date="2018-05-05T09:57:00Z">
        <w:r w:rsidR="00A93C66">
          <w:rPr>
            <w:rFonts w:ascii="Arial" w:hAnsi="Arial" w:cs="Arial"/>
            <w:color w:val="000000" w:themeColor="text1"/>
            <w:sz w:val="22"/>
            <w:szCs w:val="22"/>
          </w:rPr>
          <w:t>can</w:t>
        </w:r>
        <w:proofErr w:type="spellEnd"/>
        <w:r w:rsidR="00751FF5">
          <w:rPr>
            <w:rFonts w:ascii="Arial" w:hAnsi="Arial" w:cs="Arial"/>
            <w:color w:val="000000" w:themeColor="text1"/>
            <w:sz w:val="22"/>
            <w:szCs w:val="22"/>
          </w:rPr>
          <w:t xml:space="preserve"> when </w:t>
        </w:r>
      </w:ins>
      <w:ins w:id="678" w:author="David Bartel" w:date="2018-05-05T09:59:00Z">
        <w:r w:rsidR="00A93C66">
          <w:rPr>
            <w:rFonts w:ascii="Arial" w:hAnsi="Arial" w:cs="Arial"/>
            <w:color w:val="000000" w:themeColor="text1"/>
            <w:sz w:val="22"/>
            <w:szCs w:val="22"/>
          </w:rPr>
          <w:t>evaluated</w:t>
        </w:r>
      </w:ins>
      <w:ins w:id="679" w:author="David Bartel" w:date="2018-05-05T09:57:00Z">
        <w:r w:rsidR="00751FF5">
          <w:rPr>
            <w:rFonts w:ascii="Arial" w:hAnsi="Arial" w:cs="Arial"/>
            <w:color w:val="000000" w:themeColor="text1"/>
            <w:sz w:val="22"/>
            <w:szCs w:val="22"/>
          </w:rPr>
          <w:t xml:space="preserve"> using the six transfection datasets</w:t>
        </w:r>
      </w:ins>
      <w:ins w:id="680" w:author="David Bartel" w:date="2018-05-05T10:00:00Z">
        <w:r w:rsidR="00A93C66">
          <w:rPr>
            <w:rFonts w:ascii="Arial" w:hAnsi="Arial" w:cs="Arial"/>
            <w:color w:val="000000" w:themeColor="text1"/>
            <w:sz w:val="22"/>
            <w:szCs w:val="22"/>
          </w:rPr>
          <w:t xml:space="preserve"> (</w:t>
        </w:r>
        <w:commentRangeStart w:id="681"/>
        <w:r w:rsidR="00A93C66">
          <w:rPr>
            <w:rFonts w:ascii="Arial" w:hAnsi="Arial" w:cs="Arial"/>
            <w:color w:val="000000" w:themeColor="text1"/>
            <w:sz w:val="22"/>
            <w:szCs w:val="22"/>
          </w:rPr>
          <w:t>Fig. 5</w:t>
        </w:r>
      </w:ins>
      <w:ins w:id="682" w:author="David Bartel" w:date="2018-05-06T08:35:00Z">
        <w:r w:rsidR="00F16C6F">
          <w:rPr>
            <w:rFonts w:ascii="Arial" w:hAnsi="Arial" w:cs="Arial"/>
            <w:color w:val="000000" w:themeColor="text1"/>
            <w:sz w:val="22"/>
            <w:szCs w:val="22"/>
          </w:rPr>
          <w:t>H</w:t>
        </w:r>
      </w:ins>
      <w:commentRangeEnd w:id="681"/>
      <w:ins w:id="683" w:author="David Bartel" w:date="2018-05-05T10:01:00Z">
        <w:r w:rsidR="00A93C66">
          <w:rPr>
            <w:rStyle w:val="CommentReference"/>
            <w:rFonts w:eastAsiaTheme="minorHAnsi"/>
          </w:rPr>
          <w:commentReference w:id="681"/>
        </w:r>
      </w:ins>
      <w:ins w:id="684" w:author="David Bartel" w:date="2018-05-05T10:00:00Z">
        <w:r w:rsidR="00A93C66">
          <w:rPr>
            <w:rFonts w:ascii="Arial" w:hAnsi="Arial" w:cs="Arial"/>
            <w:color w:val="000000" w:themeColor="text1"/>
            <w:sz w:val="22"/>
            <w:szCs w:val="22"/>
          </w:rPr>
          <w:t>)</w:t>
        </w:r>
      </w:ins>
      <w:ins w:id="685" w:author="David Bartel" w:date="2018-05-05T09:57:00Z">
        <w:r w:rsidR="00751FF5">
          <w:rPr>
            <w:rFonts w:ascii="Arial" w:hAnsi="Arial" w:cs="Arial"/>
            <w:color w:val="000000" w:themeColor="text1"/>
            <w:sz w:val="22"/>
            <w:szCs w:val="22"/>
          </w:rPr>
          <w:t xml:space="preserve"> and</w:t>
        </w:r>
      </w:ins>
      <w:ins w:id="686" w:author="David Bartel" w:date="2018-05-05T09:58:00Z">
        <w:r w:rsidR="00A93C66">
          <w:rPr>
            <w:rFonts w:ascii="Arial" w:hAnsi="Arial" w:cs="Arial"/>
            <w:color w:val="000000" w:themeColor="text1"/>
            <w:sz w:val="22"/>
            <w:szCs w:val="22"/>
          </w:rPr>
          <w:t xml:space="preserve"> matched that of </w:t>
        </w:r>
        <w:proofErr w:type="spellStart"/>
        <w:r w:rsidR="00A93C66">
          <w:rPr>
            <w:rFonts w:ascii="Arial" w:hAnsi="Arial" w:cs="Arial"/>
            <w:color w:val="000000" w:themeColor="text1"/>
            <w:sz w:val="22"/>
            <w:szCs w:val="22"/>
          </w:rPr>
          <w:t>TargetScan</w:t>
        </w:r>
        <w:proofErr w:type="spellEnd"/>
        <w:r w:rsidR="00A93C66">
          <w:rPr>
            <w:rFonts w:ascii="Arial" w:hAnsi="Arial" w:cs="Arial"/>
            <w:color w:val="000000" w:themeColor="text1"/>
            <w:sz w:val="22"/>
            <w:szCs w:val="22"/>
          </w:rPr>
          <w:t xml:space="preserve"> when </w:t>
        </w:r>
      </w:ins>
      <w:ins w:id="687" w:author="David Bartel" w:date="2018-05-05T09:59:00Z">
        <w:r w:rsidR="00A93C66">
          <w:rPr>
            <w:rFonts w:ascii="Arial" w:hAnsi="Arial" w:cs="Arial"/>
            <w:color w:val="000000" w:themeColor="text1"/>
            <w:sz w:val="22"/>
            <w:szCs w:val="22"/>
          </w:rPr>
          <w:t>evaluated</w:t>
        </w:r>
      </w:ins>
      <w:ins w:id="688" w:author="David Bartel" w:date="2018-05-05T09:58:00Z">
        <w:r w:rsidR="00A93C66">
          <w:rPr>
            <w:rFonts w:ascii="Arial" w:hAnsi="Arial" w:cs="Arial"/>
            <w:color w:val="000000" w:themeColor="text1"/>
            <w:sz w:val="22"/>
            <w:szCs w:val="22"/>
          </w:rPr>
          <w:t xml:space="preserve"> using</w:t>
        </w:r>
      </w:ins>
      <w:ins w:id="689" w:author="David Bartel" w:date="2018-05-05T09:59:00Z">
        <w:r w:rsidR="00A93C66">
          <w:rPr>
            <w:rFonts w:ascii="Arial" w:hAnsi="Arial" w:cs="Arial"/>
            <w:color w:val="000000" w:themeColor="text1"/>
            <w:sz w:val="22"/>
            <w:szCs w:val="22"/>
          </w:rPr>
          <w:t xml:space="preserve"> </w:t>
        </w:r>
      </w:ins>
      <w:ins w:id="690" w:author="David Bartel" w:date="2018-05-05T10:02:00Z">
        <w:r w:rsidR="00A93C66">
          <w:rPr>
            <w:rFonts w:ascii="Arial" w:hAnsi="Arial" w:cs="Arial"/>
            <w:color w:val="000000" w:themeColor="text1"/>
            <w:sz w:val="22"/>
            <w:szCs w:val="22"/>
          </w:rPr>
          <w:t>microarray data</w:t>
        </w:r>
      </w:ins>
      <w:ins w:id="691" w:author="David Bartel" w:date="2018-05-05T10:03:00Z">
        <w:r w:rsidR="0099267C">
          <w:rPr>
            <w:rFonts w:ascii="Arial" w:hAnsi="Arial" w:cs="Arial"/>
            <w:color w:val="000000" w:themeColor="text1"/>
            <w:sz w:val="22"/>
            <w:szCs w:val="22"/>
          </w:rPr>
          <w:t xml:space="preserve"> reporting</w:t>
        </w:r>
      </w:ins>
      <w:del w:id="692" w:author="David Bartel" w:date="2018-05-05T10:02:00Z">
        <w:r w:rsidR="00DA5922" w:rsidRPr="00E06D03" w:rsidDel="00A93C66">
          <w:rPr>
            <w:rFonts w:ascii="Arial" w:hAnsi="Arial" w:cs="Arial"/>
            <w:b/>
            <w:color w:val="000000" w:themeColor="text1"/>
            <w:sz w:val="22"/>
            <w:szCs w:val="22"/>
          </w:rPr>
          <w:delText>Performance on miRNA knock-out data</w:delText>
        </w:r>
      </w:del>
    </w:p>
    <w:p w14:paraId="2B031834" w14:textId="1EC63740" w:rsidR="00DA5922" w:rsidRDefault="00DA5922" w:rsidP="001973C6">
      <w:pPr>
        <w:spacing w:line="360" w:lineRule="auto"/>
        <w:ind w:firstLine="720"/>
        <w:rPr>
          <w:ins w:id="693" w:author="David Bartel" w:date="2018-05-03T12:21:00Z"/>
          <w:rFonts w:ascii="Arial" w:hAnsi="Arial" w:cs="Arial"/>
          <w:color w:val="000000" w:themeColor="text1"/>
          <w:sz w:val="22"/>
          <w:szCs w:val="22"/>
        </w:rPr>
      </w:pPr>
      <w:del w:id="694" w:author="David Bartel" w:date="2018-05-05T10:02:00Z">
        <w:r w:rsidRPr="00E06D03" w:rsidDel="00A93C66">
          <w:rPr>
            <w:rFonts w:ascii="Arial" w:hAnsi="Arial" w:cs="Arial"/>
            <w:color w:val="000000" w:themeColor="text1"/>
            <w:sz w:val="22"/>
            <w:szCs w:val="22"/>
          </w:rPr>
          <w:delText>To determine how our model would perform in miRNA concentrations that are closer to physiological levels, we compared our miR-155 predictions to the</w:delText>
        </w:r>
      </w:del>
      <w:r w:rsidRPr="00E06D03">
        <w:rPr>
          <w:rFonts w:ascii="Arial" w:hAnsi="Arial" w:cs="Arial"/>
          <w:color w:val="000000" w:themeColor="text1"/>
          <w:sz w:val="22"/>
          <w:szCs w:val="22"/>
        </w:rPr>
        <w:t xml:space="preserve"> de-repression of miR-155 targets in miR-155 knock-out T</w:t>
      </w:r>
      <w:r w:rsidRPr="00E06D03">
        <w:rPr>
          <w:rFonts w:ascii="Arial" w:hAnsi="Arial" w:cs="Arial"/>
          <w:color w:val="000000" w:themeColor="text1"/>
          <w:sz w:val="22"/>
          <w:szCs w:val="22"/>
          <w:vertAlign w:val="subscript"/>
        </w:rPr>
        <w:t>h</w:t>
      </w:r>
      <w:r w:rsidRPr="00E06D03">
        <w:rPr>
          <w:rFonts w:ascii="Arial" w:hAnsi="Arial" w:cs="Arial"/>
          <w:color w:val="000000" w:themeColor="text1"/>
          <w:sz w:val="22"/>
          <w:szCs w:val="22"/>
        </w:rPr>
        <w:t xml:space="preserve">1 cells in mouse </w:t>
      </w:r>
      <w:r w:rsidRPr="00E06D03">
        <w:rPr>
          <w:rFonts w:ascii="Arial" w:hAnsi="Arial" w:cs="Arial"/>
          <w:color w:val="000000" w:themeColor="text1"/>
          <w:sz w:val="22"/>
          <w:szCs w:val="22"/>
        </w:rPr>
        <w:fldChar w:fldCharType="begin" w:fldLock="1"/>
      </w:r>
      <w:r w:rsidRPr="00E06D03">
        <w:rPr>
          <w:rFonts w:ascii="Arial" w:hAnsi="Arial" w:cs="Arial"/>
          <w:color w:val="000000" w:themeColor="text1"/>
          <w:sz w:val="22"/>
          <w:szCs w:val="22"/>
        </w:rPr>
        <w:instrText>ADDIN CSL_CITATION { "citationItems" : [ { "id" : "ITEM-1", "itemData" : { "DOI" : "10.1126/science.1139253", "ISBN" : "1095-9203 (Electronic)\\n0036-8075 (Linking)", "ISSN" : "00368075", "PMID" : "17463290", "abstract" : "MicroRNAs are a class of small RNAs that are increasingly being recognized as important regulators of gene expression. Although hundreds of microRNAs are present in the mammalian genome, genetic studies addressing their physiological roles are at an early stage. We have shown that mice deficient for bic/microRNA-155 are immunodeficient and display increased lung airway remodeling. We demonstrate a requirement of bic/microRNA-155 for the function of B and T lymphocytes and dendritic cells. Transcriptome analysis of bic/microRNA-155-deficient CD4+ T cells identified a wide spectrum of microRNA-155-regulated genes, including cytokines, chemokines, and transcription factors. Our work suggests that bic/microRNA-155 plays a key role in the homeostasis and function of the immune system.", "author" : [ { "dropping-particle" : "", "family" : "Rodriguez", "given" : "Antony", "non-dropping-particle" : "", "parse-names" : false, "suffix" : "" }, { "dropping-particle" : "", "family" : "Vigorito", "given" : "Elena", "non-dropping-particle" : "", "parse-names" : false, "suffix" : "" }, { "dropping-particle" : "", "family" : "Clare", "given" : "Simon", "non-dropping-particle" : "", "parse-names" : false, "suffix" : "" }, { "dropping-particle" : "V.", "family" : "Warren", "given" : "Madhuri", "non-dropping-particle" : "", "parse-names" : false, "suffix" : "" }, { "dropping-particle" : "", "family" : "Couttet", "given" : "Philippe", "non-dropping-particle" : "", "parse-names" : false, "suffix" : "" }, { "dropping-particle" : "", "family" : "Soond", "given" : "Dalya R.", "non-dropping-particle" : "", "parse-names" : false, "suffix" : "" }, { "dropping-particle" : "", "family" : "Dongen", "given" : "Stijn", "non-dropping-particle" : "Van", "parse-names" : false, "suffix" : "" }, { "dropping-particle" : "", "family" : "Grocock", "given" : "Russell J.", "non-dropping-particle" : "", "parse-names" : false, "suffix" : "" }, { "dropping-particle" : "", "family" : "Das", "given" : "Partha P.", "non-dropping-particle" : "", "parse-names" : false, "suffix" : "" }, { "dropping-particle" : "", "family" : "Miska", "given" : "Eric A.", "non-dropping-particle" : "", "parse-names" : false, "suffix" : "" }, { "dropping-particle" : "", "family" : "Vetrie", "given" : "David", "non-dropping-particle" : "", "parse-names" : false, "suffix" : "" }, { "dropping-particle" : "", "family" : "Okkenhaug", "given" : "Klaus", "non-dropping-particle" : "", "parse-names" : false, "suffix" : "" }, { "dropping-particle" : "", "family" : "Enright", "given" : "Anton J.", "non-dropping-particle" : "", "parse-names" : false, "suffix" : "" }, { "dropping-particle" : "", "family" : "Dougan", "given" : "Gordon", "non-dropping-particle" : "", "parse-names" : false, "suffix" : "" }, { "dropping-particle" : "", "family" : "Turner", "given" : "Martin", "non-dropping-particle" : "", "parse-names" : false, "suffix" : "" }, { "dropping-particle" : "", "family" : "Bradley", "given" : "Allan", "non-dropping-particle" : "", "parse-names" : false, "suffix" : "" } ], "container-title" : "Science", "id" : "ITEM-1", "issue" : "5824", "issued" : { "date-parts" : [ [ "2007" ] ] }, "page" : "608-611", "title" : "Requirement of bic/microRNA-155 for normal immune function", "type" : "article-journal", "volume" : "316" }, "uris" : [ "http://www.mendeley.com/documents/?uuid=1b9c5508-eb33-4618-983e-b829b8032277" ] } ], "mendeley" : { "formattedCitation" : "(Rodriguez et al., 2007)", "plainTextFormattedCitation" : "(Rodriguez et al., 2007)", "previouslyFormattedCitation" : "(Rodriguez et al., 2007)" }, "properties" : {  }, "schema" : "https://github.com/citation-style-language/schema/raw/master/csl-citation.json" }</w:instrText>
      </w:r>
      <w:r w:rsidRPr="00E06D03">
        <w:rPr>
          <w:rFonts w:ascii="Arial" w:hAnsi="Arial" w:cs="Arial"/>
          <w:color w:val="000000" w:themeColor="text1"/>
          <w:sz w:val="22"/>
          <w:szCs w:val="22"/>
        </w:rPr>
        <w:fldChar w:fldCharType="separate"/>
      </w:r>
      <w:r w:rsidRPr="00E06D03">
        <w:rPr>
          <w:rFonts w:ascii="Arial" w:hAnsi="Arial" w:cs="Arial"/>
          <w:color w:val="000000" w:themeColor="text1"/>
          <w:sz w:val="22"/>
          <w:szCs w:val="22"/>
        </w:rPr>
        <w:t>(Rodriguez et al., 2007)</w:t>
      </w:r>
      <w:r w:rsidRPr="00E06D03">
        <w:rPr>
          <w:rFonts w:ascii="Arial" w:hAnsi="Arial" w:cs="Arial"/>
          <w:color w:val="000000" w:themeColor="text1"/>
          <w:sz w:val="22"/>
          <w:szCs w:val="22"/>
        </w:rPr>
        <w:fldChar w:fldCharType="end"/>
      </w:r>
      <w:ins w:id="695" w:author="David Bartel" w:date="2018-05-05T10:04:00Z">
        <w:r w:rsidR="00F16C6F">
          <w:rPr>
            <w:rFonts w:ascii="Arial" w:hAnsi="Arial" w:cs="Arial"/>
            <w:color w:val="000000" w:themeColor="text1"/>
            <w:sz w:val="22"/>
            <w:szCs w:val="22"/>
          </w:rPr>
          <w:t xml:space="preserve"> (Fig. 5I</w:t>
        </w:r>
        <w:r w:rsidR="0099267C">
          <w:rPr>
            <w:rFonts w:ascii="Arial" w:hAnsi="Arial" w:cs="Arial"/>
            <w:color w:val="000000" w:themeColor="text1"/>
            <w:sz w:val="22"/>
            <w:szCs w:val="22"/>
          </w:rPr>
          <w:t>)</w:t>
        </w:r>
      </w:ins>
      <w:r w:rsidRPr="00E06D03">
        <w:rPr>
          <w:rFonts w:ascii="Arial" w:hAnsi="Arial" w:cs="Arial"/>
          <w:color w:val="000000" w:themeColor="text1"/>
          <w:sz w:val="22"/>
          <w:szCs w:val="22"/>
        </w:rPr>
        <w:t xml:space="preserve">. </w:t>
      </w:r>
      <w:commentRangeStart w:id="696"/>
      <w:r w:rsidRPr="00E06D03">
        <w:rPr>
          <w:rFonts w:ascii="Arial" w:hAnsi="Arial" w:cs="Arial"/>
          <w:color w:val="000000" w:themeColor="text1"/>
          <w:sz w:val="22"/>
          <w:szCs w:val="22"/>
        </w:rPr>
        <w:t xml:space="preserve">We used the fitted </w:t>
      </w:r>
      <w:r w:rsidRPr="00E06D03">
        <w:rPr>
          <w:rFonts w:ascii="Arial" w:hAnsi="Arial" w:cs="Arial"/>
          <w:i/>
          <w:color w:val="000000" w:themeColor="text1"/>
          <w:sz w:val="22"/>
          <w:szCs w:val="22"/>
        </w:rPr>
        <w:t>b</w:t>
      </w:r>
      <w:r w:rsidRPr="00E06D03">
        <w:rPr>
          <w:rFonts w:ascii="Arial" w:hAnsi="Arial" w:cs="Arial"/>
          <w:color w:val="000000" w:themeColor="text1"/>
          <w:sz w:val="22"/>
          <w:szCs w:val="22"/>
        </w:rPr>
        <w:t xml:space="preserve"> value from our model, but we used a lower log([</w:t>
      </w:r>
      <w:r w:rsidRPr="001973C6">
        <w:rPr>
          <w:rFonts w:ascii="Arial" w:hAnsi="Arial" w:cs="Arial"/>
          <w:i/>
          <w:color w:val="000000" w:themeColor="text1"/>
          <w:sz w:val="22"/>
          <w:szCs w:val="22"/>
        </w:rPr>
        <w:t>A</w:t>
      </w:r>
      <w:del w:id="697" w:author="David Bartel" w:date="2018-05-05T15:34:00Z">
        <w:r w:rsidRPr="00E06D03" w:rsidDel="00754B43">
          <w:rPr>
            <w:rFonts w:ascii="Arial" w:hAnsi="Arial" w:cs="Arial"/>
            <w:color w:val="000000" w:themeColor="text1"/>
            <w:sz w:val="22"/>
            <w:szCs w:val="22"/>
          </w:rPr>
          <w:delText>GO2:miRNA</w:delText>
        </w:r>
      </w:del>
      <w:r w:rsidRPr="00E06D03">
        <w:rPr>
          <w:rFonts w:ascii="Arial" w:hAnsi="Arial" w:cs="Arial"/>
          <w:color w:val="000000" w:themeColor="text1"/>
          <w:sz w:val="22"/>
          <w:szCs w:val="22"/>
        </w:rPr>
        <w:t>]</w:t>
      </w:r>
      <w:del w:id="698" w:author="David Bartel" w:date="2018-05-05T15:34:00Z">
        <w:r w:rsidRPr="00E06D03" w:rsidDel="00754B43">
          <w:rPr>
            <w:rFonts w:ascii="Arial" w:hAnsi="Arial" w:cs="Arial"/>
            <w:color w:val="000000" w:themeColor="text1"/>
            <w:sz w:val="22"/>
            <w:szCs w:val="22"/>
            <w:vertAlign w:val="subscript"/>
          </w:rPr>
          <w:delText>unbound</w:delText>
        </w:r>
      </w:del>
      <w:r w:rsidRPr="00E06D03">
        <w:rPr>
          <w:rFonts w:ascii="Arial" w:hAnsi="Arial" w:cs="Arial"/>
          <w:color w:val="000000" w:themeColor="text1"/>
          <w:sz w:val="22"/>
          <w:szCs w:val="22"/>
        </w:rPr>
        <w:t xml:space="preserve">) of -7 (which is similar to the initial let-7a concentration value) as a rough estimate of the unbound concentration of </w:t>
      </w:r>
      <w:proofErr w:type="gramStart"/>
      <w:r w:rsidRPr="00E06D03">
        <w:rPr>
          <w:rFonts w:ascii="Arial" w:hAnsi="Arial" w:cs="Arial"/>
          <w:color w:val="000000" w:themeColor="text1"/>
          <w:sz w:val="22"/>
          <w:szCs w:val="22"/>
        </w:rPr>
        <w:t>AGO:miR</w:t>
      </w:r>
      <w:proofErr w:type="gramEnd"/>
      <w:r w:rsidRPr="00E06D03">
        <w:rPr>
          <w:rFonts w:ascii="Arial" w:hAnsi="Arial" w:cs="Arial"/>
          <w:color w:val="000000" w:themeColor="text1"/>
          <w:sz w:val="22"/>
          <w:szCs w:val="22"/>
        </w:rPr>
        <w:t>-155 in mouse T</w:t>
      </w:r>
      <w:r w:rsidRPr="00E06D03">
        <w:rPr>
          <w:rFonts w:ascii="Arial" w:hAnsi="Arial" w:cs="Arial"/>
          <w:color w:val="000000" w:themeColor="text1"/>
          <w:sz w:val="22"/>
          <w:szCs w:val="22"/>
          <w:vertAlign w:val="subscript"/>
        </w:rPr>
        <w:t>h</w:t>
      </w:r>
      <w:r w:rsidRPr="00E06D03">
        <w:rPr>
          <w:rFonts w:ascii="Arial" w:hAnsi="Arial" w:cs="Arial"/>
          <w:color w:val="000000" w:themeColor="text1"/>
          <w:sz w:val="22"/>
          <w:szCs w:val="22"/>
        </w:rPr>
        <w:t xml:space="preserve">1 cells. </w:t>
      </w:r>
      <w:commentRangeEnd w:id="696"/>
      <w:r w:rsidR="0099267C">
        <w:rPr>
          <w:rStyle w:val="CommentReference"/>
          <w:rFonts w:eastAsiaTheme="minorHAnsi"/>
        </w:rPr>
        <w:commentReference w:id="696"/>
      </w:r>
      <w:commentRangeStart w:id="699"/>
      <w:r w:rsidRPr="00E06D03">
        <w:rPr>
          <w:rFonts w:ascii="Arial" w:hAnsi="Arial" w:cs="Arial"/>
          <w:color w:val="000000" w:themeColor="text1"/>
          <w:sz w:val="22"/>
          <w:szCs w:val="22"/>
        </w:rPr>
        <w:t>Although re-repression by other endogenous miRNAs is expected to dampen the de-repression signal, particularly for transcripts with long UTRs, we still observe an improvement of our binding affinity-based predictions over TargetScan7 predictions (Figure 5K).</w:t>
      </w:r>
      <w:commentRangeEnd w:id="699"/>
      <w:r w:rsidR="0099267C">
        <w:rPr>
          <w:rStyle w:val="CommentReference"/>
          <w:rFonts w:eastAsiaTheme="minorHAnsi"/>
        </w:rPr>
        <w:commentReference w:id="699"/>
      </w:r>
      <w:r w:rsidRPr="00E06D03">
        <w:rPr>
          <w:rFonts w:ascii="Arial" w:hAnsi="Arial" w:cs="Arial"/>
          <w:color w:val="000000" w:themeColor="text1"/>
          <w:sz w:val="22"/>
          <w:szCs w:val="22"/>
        </w:rPr>
        <w:t xml:space="preserve"> </w:t>
      </w:r>
    </w:p>
    <w:p w14:paraId="05A92375" w14:textId="559BF6DF" w:rsidR="00E06D03" w:rsidRPr="00E06D03" w:rsidDel="00264BFC" w:rsidRDefault="00E06D03" w:rsidP="00E06D03">
      <w:pPr>
        <w:spacing w:line="360" w:lineRule="auto"/>
        <w:rPr>
          <w:del w:id="700" w:author="David Bartel" w:date="2018-05-05T17:05:00Z"/>
          <w:rFonts w:ascii="Arial" w:hAnsi="Arial" w:cs="Arial"/>
          <w:color w:val="000000" w:themeColor="text1"/>
          <w:sz w:val="22"/>
          <w:szCs w:val="22"/>
        </w:rPr>
      </w:pPr>
      <w:del w:id="701" w:author="David Bartel" w:date="2018-05-05T17:05:00Z">
        <w:r w:rsidRPr="00E06D03" w:rsidDel="00264BFC">
          <w:rPr>
            <w:rFonts w:ascii="Arial" w:hAnsi="Arial" w:cs="Arial"/>
            <w:color w:val="000000" w:themeColor="text1"/>
            <w:sz w:val="22"/>
            <w:szCs w:val="22"/>
          </w:rPr>
          <w:tab/>
        </w:r>
      </w:del>
    </w:p>
    <w:p w14:paraId="44C1F574" w14:textId="43368109" w:rsidR="00E06D03" w:rsidRPr="00E06D03" w:rsidRDefault="00E06D03" w:rsidP="00E06D03">
      <w:pPr>
        <w:spacing w:line="360" w:lineRule="auto"/>
        <w:rPr>
          <w:rFonts w:ascii="Arial" w:hAnsi="Arial" w:cs="Arial"/>
          <w:b/>
          <w:color w:val="000000" w:themeColor="text1"/>
          <w:sz w:val="22"/>
          <w:szCs w:val="22"/>
        </w:rPr>
      </w:pPr>
      <w:commentRangeStart w:id="702"/>
      <w:del w:id="703" w:author="David Bartel" w:date="2018-05-05T17:04:00Z">
        <w:r w:rsidRPr="00E06D03" w:rsidDel="00264BFC">
          <w:rPr>
            <w:rFonts w:ascii="Arial" w:hAnsi="Arial" w:cs="Arial"/>
            <w:b/>
            <w:color w:val="000000" w:themeColor="text1"/>
            <w:sz w:val="22"/>
            <w:szCs w:val="22"/>
          </w:rPr>
          <w:delText>Table 1</w:delText>
        </w:r>
        <w:commentRangeEnd w:id="702"/>
        <w:r w:rsidR="00B3411F" w:rsidDel="00264BFC">
          <w:rPr>
            <w:rStyle w:val="CommentReference"/>
            <w:rFonts w:eastAsiaTheme="minorHAnsi"/>
          </w:rPr>
          <w:commentReference w:id="702"/>
        </w:r>
      </w:del>
    </w:p>
    <w:p w14:paraId="495CA4F6" w14:textId="77777777" w:rsidR="00E06D03" w:rsidRPr="00E06D03" w:rsidDel="00264BFC" w:rsidRDefault="00E06D03" w:rsidP="00E06D03">
      <w:pPr>
        <w:spacing w:line="360" w:lineRule="auto"/>
        <w:rPr>
          <w:del w:id="704" w:author="David Bartel" w:date="2018-05-05T17:05:00Z"/>
          <w:rFonts w:ascii="Arial" w:hAnsi="Arial" w:cs="Arial"/>
          <w:color w:val="000000" w:themeColor="text1"/>
          <w:sz w:val="22"/>
          <w:szCs w:val="22"/>
        </w:rPr>
      </w:pPr>
    </w:p>
    <w:p w14:paraId="45E6A1D3" w14:textId="77777777" w:rsidR="006C2E77" w:rsidRPr="00E06D03" w:rsidDel="00264BFC" w:rsidRDefault="006C2E77" w:rsidP="00E06D03">
      <w:pPr>
        <w:spacing w:line="360" w:lineRule="auto"/>
        <w:rPr>
          <w:del w:id="705" w:author="David Bartel" w:date="2018-05-05T17:05:00Z"/>
          <w:rFonts w:ascii="Arial" w:hAnsi="Arial" w:cs="Arial"/>
          <w:color w:val="000000" w:themeColor="text1"/>
          <w:sz w:val="22"/>
          <w:szCs w:val="22"/>
        </w:rPr>
      </w:pPr>
    </w:p>
    <w:p w14:paraId="0D90D148" w14:textId="77777777" w:rsidR="00E06D03" w:rsidRPr="00E06D03" w:rsidRDefault="00E06D03" w:rsidP="00E06D03">
      <w:pPr>
        <w:spacing w:line="360" w:lineRule="auto"/>
        <w:rPr>
          <w:rFonts w:ascii="Arial" w:hAnsi="Arial" w:cs="Arial"/>
          <w:b/>
          <w:color w:val="000000" w:themeColor="text1"/>
          <w:sz w:val="22"/>
          <w:szCs w:val="22"/>
        </w:rPr>
      </w:pPr>
      <w:r w:rsidRPr="00E06D03">
        <w:rPr>
          <w:rFonts w:ascii="Arial" w:hAnsi="Arial" w:cs="Arial"/>
          <w:b/>
          <w:color w:val="000000" w:themeColor="text1"/>
          <w:sz w:val="22"/>
          <w:szCs w:val="22"/>
        </w:rPr>
        <w:t xml:space="preserve">Convolutional neural network for predicting site </w:t>
      </w:r>
      <w:r w:rsidRPr="00E06D03">
        <w:rPr>
          <w:rFonts w:ascii="Arial" w:hAnsi="Arial" w:cs="Arial"/>
          <w:b/>
          <w:i/>
          <w:color w:val="000000" w:themeColor="text1"/>
          <w:sz w:val="22"/>
          <w:szCs w:val="22"/>
        </w:rPr>
        <w:t>K</w:t>
      </w:r>
      <w:r w:rsidRPr="00E06D03">
        <w:rPr>
          <w:rFonts w:ascii="Arial" w:hAnsi="Arial" w:cs="Arial"/>
          <w:b/>
          <w:color w:val="000000" w:themeColor="text1"/>
          <w:sz w:val="22"/>
          <w:szCs w:val="22"/>
          <w:vertAlign w:val="subscript"/>
        </w:rPr>
        <w:t>D</w:t>
      </w:r>
      <w:r w:rsidRPr="00E06D03">
        <w:rPr>
          <w:rFonts w:ascii="Arial" w:hAnsi="Arial" w:cs="Arial"/>
          <w:b/>
          <w:color w:val="000000" w:themeColor="text1"/>
          <w:sz w:val="22"/>
          <w:szCs w:val="22"/>
        </w:rPr>
        <w:t xml:space="preserve"> values from sequence</w:t>
      </w:r>
    </w:p>
    <w:p w14:paraId="07B98097" w14:textId="4EF0967F" w:rsidR="00E06D03" w:rsidRPr="00E06D03" w:rsidRDefault="00E06D03" w:rsidP="00E06D03">
      <w:pPr>
        <w:spacing w:line="360" w:lineRule="auto"/>
        <w:rPr>
          <w:rFonts w:ascii="Arial" w:hAnsi="Arial" w:cs="Arial"/>
          <w:color w:val="000000" w:themeColor="text1"/>
          <w:sz w:val="22"/>
          <w:szCs w:val="22"/>
        </w:rPr>
      </w:pPr>
      <w:del w:id="706" w:author="David Bartel" w:date="2018-05-05T17:08:00Z">
        <w:r w:rsidRPr="00E06D03" w:rsidDel="005A4319">
          <w:rPr>
            <w:rFonts w:ascii="Arial" w:hAnsi="Arial" w:cs="Arial"/>
            <w:color w:val="000000" w:themeColor="text1"/>
            <w:sz w:val="22"/>
            <w:szCs w:val="22"/>
          </w:rPr>
          <w:delText>We have shown</w:delText>
        </w:r>
      </w:del>
      <w:ins w:id="707" w:author="David Bartel" w:date="2018-05-05T17:08:00Z">
        <w:r w:rsidR="005A4319">
          <w:rPr>
            <w:rFonts w:ascii="Arial" w:hAnsi="Arial" w:cs="Arial"/>
            <w:color w:val="000000" w:themeColor="text1"/>
            <w:sz w:val="22"/>
            <w:szCs w:val="22"/>
          </w:rPr>
          <w:t>Our finding</w:t>
        </w:r>
      </w:ins>
      <w:ins w:id="708" w:author="David Bartel" w:date="2018-05-06T09:36:00Z">
        <w:r w:rsidR="001973C6">
          <w:rPr>
            <w:rFonts w:ascii="Arial" w:hAnsi="Arial" w:cs="Arial"/>
            <w:color w:val="000000" w:themeColor="text1"/>
            <w:sz w:val="22"/>
            <w:szCs w:val="22"/>
          </w:rPr>
          <w:t>s</w:t>
        </w:r>
      </w:ins>
      <w:r w:rsidRPr="00E06D03">
        <w:rPr>
          <w:rFonts w:ascii="Arial" w:hAnsi="Arial" w:cs="Arial"/>
          <w:color w:val="000000" w:themeColor="text1"/>
          <w:sz w:val="22"/>
          <w:szCs w:val="22"/>
        </w:rPr>
        <w:t xml:space="preserve"> that binding preferences differ substantially between miRNAs</w:t>
      </w:r>
      <w:del w:id="709" w:author="David Bartel" w:date="2018-05-05T17:08:00Z">
        <w:r w:rsidRPr="00E06D03" w:rsidDel="005A4319">
          <w:rPr>
            <w:rFonts w:ascii="Arial" w:hAnsi="Arial" w:cs="Arial"/>
            <w:color w:val="000000" w:themeColor="text1"/>
            <w:sz w:val="22"/>
            <w:szCs w:val="22"/>
          </w:rPr>
          <w:delText>,</w:delText>
        </w:r>
      </w:del>
      <w:r w:rsidRPr="00E06D03">
        <w:rPr>
          <w:rFonts w:ascii="Arial" w:hAnsi="Arial" w:cs="Arial"/>
          <w:color w:val="000000" w:themeColor="text1"/>
          <w:sz w:val="22"/>
          <w:szCs w:val="22"/>
        </w:rPr>
        <w:t xml:space="preserve"> and </w:t>
      </w:r>
      <w:ins w:id="710" w:author="David Bartel" w:date="2018-05-05T17:08:00Z">
        <w:r w:rsidR="005A4319">
          <w:rPr>
            <w:rFonts w:ascii="Arial" w:hAnsi="Arial" w:cs="Arial"/>
            <w:color w:val="000000" w:themeColor="text1"/>
            <w:sz w:val="22"/>
            <w:szCs w:val="22"/>
          </w:rPr>
          <w:t xml:space="preserve">that </w:t>
        </w:r>
      </w:ins>
      <w:r w:rsidRPr="00E06D03">
        <w:rPr>
          <w:rFonts w:ascii="Arial" w:hAnsi="Arial" w:cs="Arial"/>
          <w:color w:val="000000" w:themeColor="text1"/>
          <w:sz w:val="22"/>
          <w:szCs w:val="22"/>
        </w:rPr>
        <w:t xml:space="preserve">AGO2 seems to </w:t>
      </w:r>
      <w:del w:id="711" w:author="David Bartel" w:date="2018-05-05T17:08:00Z">
        <w:r w:rsidRPr="00E06D03" w:rsidDel="005A4319">
          <w:rPr>
            <w:rFonts w:ascii="Arial" w:hAnsi="Arial" w:cs="Arial"/>
            <w:color w:val="000000" w:themeColor="text1"/>
            <w:sz w:val="22"/>
            <w:szCs w:val="22"/>
          </w:rPr>
          <w:delText xml:space="preserve">be </w:delText>
        </w:r>
      </w:del>
      <w:r w:rsidRPr="00E06D03">
        <w:rPr>
          <w:rFonts w:ascii="Arial" w:hAnsi="Arial" w:cs="Arial"/>
          <w:color w:val="000000" w:themeColor="text1"/>
          <w:sz w:val="22"/>
          <w:szCs w:val="22"/>
        </w:rPr>
        <w:t>modulat</w:t>
      </w:r>
      <w:ins w:id="712" w:author="David Bartel" w:date="2018-05-05T17:08:00Z">
        <w:r w:rsidR="005A4319">
          <w:rPr>
            <w:rFonts w:ascii="Arial" w:hAnsi="Arial" w:cs="Arial"/>
            <w:color w:val="000000" w:themeColor="text1"/>
            <w:sz w:val="22"/>
            <w:szCs w:val="22"/>
          </w:rPr>
          <w:t>e</w:t>
        </w:r>
      </w:ins>
      <w:del w:id="713" w:author="David Bartel" w:date="2018-05-05T17:08:00Z">
        <w:r w:rsidRPr="00E06D03" w:rsidDel="005A4319">
          <w:rPr>
            <w:rFonts w:ascii="Arial" w:hAnsi="Arial" w:cs="Arial"/>
            <w:color w:val="000000" w:themeColor="text1"/>
            <w:sz w:val="22"/>
            <w:szCs w:val="22"/>
          </w:rPr>
          <w:delText>ing</w:delText>
        </w:r>
      </w:del>
      <w:r w:rsidRPr="00E06D03">
        <w:rPr>
          <w:rFonts w:ascii="Arial" w:hAnsi="Arial" w:cs="Arial"/>
          <w:color w:val="000000" w:themeColor="text1"/>
          <w:sz w:val="22"/>
          <w:szCs w:val="22"/>
        </w:rPr>
        <w:t xml:space="preserve"> these differences in </w:t>
      </w:r>
      <w:del w:id="714" w:author="David Bartel" w:date="2018-05-05T17:11:00Z">
        <w:r w:rsidRPr="00E06D03" w:rsidDel="005A4319">
          <w:rPr>
            <w:rFonts w:ascii="Arial" w:hAnsi="Arial" w:cs="Arial"/>
            <w:color w:val="000000" w:themeColor="text1"/>
            <w:sz w:val="22"/>
            <w:szCs w:val="22"/>
          </w:rPr>
          <w:delText xml:space="preserve">a </w:delText>
        </w:r>
      </w:del>
      <w:r w:rsidRPr="00E06D03">
        <w:rPr>
          <w:rFonts w:ascii="Arial" w:hAnsi="Arial" w:cs="Arial"/>
          <w:color w:val="000000" w:themeColor="text1"/>
          <w:sz w:val="22"/>
          <w:szCs w:val="22"/>
        </w:rPr>
        <w:t>way</w:t>
      </w:r>
      <w:ins w:id="715" w:author="David Bartel" w:date="2018-05-05T17:11:00Z">
        <w:r w:rsidR="005A4319">
          <w:rPr>
            <w:rFonts w:ascii="Arial" w:hAnsi="Arial" w:cs="Arial"/>
            <w:color w:val="000000" w:themeColor="text1"/>
            <w:sz w:val="22"/>
            <w:szCs w:val="22"/>
          </w:rPr>
          <w:t>s</w:t>
        </w:r>
      </w:ins>
      <w:r w:rsidRPr="00E06D03">
        <w:rPr>
          <w:rFonts w:ascii="Arial" w:hAnsi="Arial" w:cs="Arial"/>
          <w:color w:val="000000" w:themeColor="text1"/>
          <w:sz w:val="22"/>
          <w:szCs w:val="22"/>
        </w:rPr>
        <w:t xml:space="preserve"> that </w:t>
      </w:r>
      <w:del w:id="716" w:author="David Bartel" w:date="2018-05-05T17:09:00Z">
        <w:r w:rsidRPr="00E06D03" w:rsidDel="005A4319">
          <w:rPr>
            <w:rFonts w:ascii="Arial" w:hAnsi="Arial" w:cs="Arial"/>
            <w:color w:val="000000" w:themeColor="text1"/>
            <w:sz w:val="22"/>
            <w:szCs w:val="22"/>
          </w:rPr>
          <w:delText xml:space="preserve">cannot be predicted by </w:delText>
        </w:r>
      </w:del>
      <w:r w:rsidRPr="00E06D03">
        <w:rPr>
          <w:rFonts w:ascii="Arial" w:hAnsi="Arial" w:cs="Arial"/>
          <w:color w:val="000000" w:themeColor="text1"/>
          <w:sz w:val="22"/>
          <w:szCs w:val="22"/>
        </w:rPr>
        <w:t>existing RNA duplex free-energy models</w:t>
      </w:r>
      <w:ins w:id="717" w:author="David Bartel" w:date="2018-05-05T17:09:00Z">
        <w:r w:rsidR="005A4319">
          <w:rPr>
            <w:rFonts w:ascii="Arial" w:hAnsi="Arial" w:cs="Arial"/>
            <w:color w:val="000000" w:themeColor="text1"/>
            <w:sz w:val="22"/>
            <w:szCs w:val="22"/>
          </w:rPr>
          <w:t xml:space="preserve"> cannot predict</w:t>
        </w:r>
      </w:ins>
      <w:del w:id="718" w:author="David Bartel" w:date="2018-05-05T17:10:00Z">
        <w:r w:rsidRPr="00E06D03" w:rsidDel="005A4319">
          <w:rPr>
            <w:rFonts w:ascii="Arial" w:hAnsi="Arial" w:cs="Arial"/>
            <w:color w:val="000000" w:themeColor="text1"/>
            <w:sz w:val="22"/>
            <w:szCs w:val="22"/>
          </w:rPr>
          <w:delText>. This means</w:delText>
        </w:r>
      </w:del>
      <w:ins w:id="719" w:author="David Bartel" w:date="2018-05-05T17:10:00Z">
        <w:r w:rsidR="005A4319">
          <w:rPr>
            <w:rFonts w:ascii="Arial" w:hAnsi="Arial" w:cs="Arial"/>
            <w:color w:val="000000" w:themeColor="text1"/>
            <w:sz w:val="22"/>
            <w:szCs w:val="22"/>
          </w:rPr>
          <w:t xml:space="preserve"> </w:t>
        </w:r>
      </w:ins>
      <w:ins w:id="720" w:author="David Bartel" w:date="2018-05-05T17:11:00Z">
        <w:r w:rsidR="005A4319">
          <w:rPr>
            <w:rFonts w:ascii="Arial" w:hAnsi="Arial" w:cs="Arial"/>
            <w:color w:val="000000" w:themeColor="text1"/>
            <w:sz w:val="22"/>
            <w:szCs w:val="22"/>
          </w:rPr>
          <w:t>posed a major challenge for</w:t>
        </w:r>
      </w:ins>
      <w:r w:rsidRPr="00E06D03">
        <w:rPr>
          <w:rFonts w:ascii="Arial" w:hAnsi="Arial" w:cs="Arial"/>
          <w:color w:val="000000" w:themeColor="text1"/>
          <w:sz w:val="22"/>
          <w:szCs w:val="22"/>
        </w:rPr>
        <w:t xml:space="preserve"> </w:t>
      </w:r>
      <w:del w:id="721" w:author="David Bartel" w:date="2018-05-05T17:12:00Z">
        <w:r w:rsidRPr="00E06D03" w:rsidDel="005A4319">
          <w:rPr>
            <w:rFonts w:ascii="Arial" w:hAnsi="Arial" w:cs="Arial"/>
            <w:color w:val="000000" w:themeColor="text1"/>
            <w:sz w:val="22"/>
            <w:szCs w:val="22"/>
          </w:rPr>
          <w:delText xml:space="preserve">that </w:delText>
        </w:r>
      </w:del>
      <w:r w:rsidRPr="00E06D03">
        <w:rPr>
          <w:rFonts w:ascii="Arial" w:hAnsi="Arial" w:cs="Arial"/>
          <w:color w:val="000000" w:themeColor="text1"/>
          <w:sz w:val="22"/>
          <w:szCs w:val="22"/>
        </w:rPr>
        <w:t>applying our biochemical framework to other miRNAs</w:t>
      </w:r>
      <w:ins w:id="722" w:author="David Bartel" w:date="2018-05-05T17:12:00Z">
        <w:r w:rsidR="00284E55">
          <w:rPr>
            <w:rFonts w:ascii="Arial" w:hAnsi="Arial" w:cs="Arial"/>
            <w:color w:val="000000" w:themeColor="text1"/>
            <w:sz w:val="22"/>
            <w:szCs w:val="22"/>
          </w:rPr>
          <w:t>.</w:t>
        </w:r>
      </w:ins>
      <w:r w:rsidRPr="00E06D03">
        <w:rPr>
          <w:rFonts w:ascii="Arial" w:hAnsi="Arial" w:cs="Arial"/>
          <w:color w:val="000000" w:themeColor="text1"/>
          <w:sz w:val="22"/>
          <w:szCs w:val="22"/>
        </w:rPr>
        <w:t xml:space="preserve"> </w:t>
      </w:r>
      <w:del w:id="723" w:author="David Bartel" w:date="2018-05-05T17:13:00Z">
        <w:r w:rsidRPr="00E06D03" w:rsidDel="00284E55">
          <w:rPr>
            <w:rFonts w:ascii="Arial" w:hAnsi="Arial" w:cs="Arial"/>
            <w:color w:val="000000" w:themeColor="text1"/>
            <w:sz w:val="22"/>
            <w:szCs w:val="22"/>
          </w:rPr>
          <w:delText>would require</w:delText>
        </w:r>
      </w:del>
      <w:ins w:id="724" w:author="David Bartel" w:date="2018-05-05T17:13:00Z">
        <w:r w:rsidR="00284E55">
          <w:rPr>
            <w:rFonts w:ascii="Arial" w:hAnsi="Arial" w:cs="Arial"/>
            <w:color w:val="000000" w:themeColor="text1"/>
            <w:sz w:val="22"/>
            <w:szCs w:val="22"/>
          </w:rPr>
          <w:t>Because</w:t>
        </w:r>
      </w:ins>
      <w:r w:rsidRPr="00E06D03">
        <w:rPr>
          <w:rFonts w:ascii="Arial" w:hAnsi="Arial" w:cs="Arial"/>
          <w:color w:val="000000" w:themeColor="text1"/>
          <w:sz w:val="22"/>
          <w:szCs w:val="22"/>
        </w:rPr>
        <w:t xml:space="preserve"> performing R</w:t>
      </w:r>
      <w:del w:id="725" w:author="David Bartel" w:date="2018-05-06T08:13:00Z">
        <w:r w:rsidRPr="00E06D03" w:rsidDel="003C30C7">
          <w:rPr>
            <w:rFonts w:ascii="Arial" w:hAnsi="Arial" w:cs="Arial"/>
            <w:color w:val="000000" w:themeColor="text1"/>
            <w:sz w:val="22"/>
            <w:szCs w:val="22"/>
          </w:rPr>
          <w:delText>NA-</w:delText>
        </w:r>
      </w:del>
      <w:r w:rsidRPr="00E06D03">
        <w:rPr>
          <w:rFonts w:ascii="Arial" w:hAnsi="Arial" w:cs="Arial"/>
          <w:color w:val="000000" w:themeColor="text1"/>
          <w:sz w:val="22"/>
          <w:szCs w:val="22"/>
        </w:rPr>
        <w:t>B</w:t>
      </w:r>
      <w:del w:id="726" w:author="David Bartel" w:date="2018-05-06T08:13:00Z">
        <w:r w:rsidRPr="00E06D03" w:rsidDel="003C30C7">
          <w:rPr>
            <w:rFonts w:ascii="Arial" w:hAnsi="Arial" w:cs="Arial"/>
            <w:color w:val="000000" w:themeColor="text1"/>
            <w:sz w:val="22"/>
            <w:szCs w:val="22"/>
          </w:rPr>
          <w:delText>ind-</w:delText>
        </w:r>
      </w:del>
      <w:r w:rsidRPr="00E06D03">
        <w:rPr>
          <w:rFonts w:ascii="Arial" w:hAnsi="Arial" w:cs="Arial"/>
          <w:color w:val="000000" w:themeColor="text1"/>
          <w:sz w:val="22"/>
          <w:szCs w:val="22"/>
        </w:rPr>
        <w:t>N</w:t>
      </w:r>
      <w:del w:id="727" w:author="David Bartel" w:date="2018-05-06T08:13:00Z">
        <w:r w:rsidRPr="00E06D03" w:rsidDel="003C30C7">
          <w:rPr>
            <w:rFonts w:ascii="Arial" w:hAnsi="Arial" w:cs="Arial"/>
            <w:color w:val="000000" w:themeColor="text1"/>
            <w:sz w:val="22"/>
            <w:szCs w:val="22"/>
          </w:rPr>
          <w:delText>-</w:delText>
        </w:r>
      </w:del>
      <w:r w:rsidRPr="00E06D03">
        <w:rPr>
          <w:rFonts w:ascii="Arial" w:hAnsi="Arial" w:cs="Arial"/>
          <w:color w:val="000000" w:themeColor="text1"/>
          <w:sz w:val="22"/>
          <w:szCs w:val="22"/>
        </w:rPr>
        <w:t>S</w:t>
      </w:r>
      <w:del w:id="728" w:author="David Bartel" w:date="2018-05-06T08:13:00Z">
        <w:r w:rsidRPr="00E06D03" w:rsidDel="003C30C7">
          <w:rPr>
            <w:rFonts w:ascii="Arial" w:hAnsi="Arial" w:cs="Arial"/>
            <w:color w:val="000000" w:themeColor="text1"/>
            <w:sz w:val="22"/>
            <w:szCs w:val="22"/>
          </w:rPr>
          <w:delText>eq</w:delText>
        </w:r>
      </w:del>
      <w:r w:rsidRPr="00E06D03">
        <w:rPr>
          <w:rFonts w:ascii="Arial" w:hAnsi="Arial" w:cs="Arial"/>
          <w:color w:val="000000" w:themeColor="text1"/>
          <w:sz w:val="22"/>
          <w:szCs w:val="22"/>
        </w:rPr>
        <w:t xml:space="preserve"> for each </w:t>
      </w:r>
      <w:del w:id="729" w:author="David Bartel" w:date="2018-05-05T17:16:00Z">
        <w:r w:rsidRPr="00E06D03" w:rsidDel="00284E55">
          <w:rPr>
            <w:rFonts w:ascii="Arial" w:hAnsi="Arial" w:cs="Arial"/>
            <w:color w:val="000000" w:themeColor="text1"/>
            <w:sz w:val="22"/>
            <w:szCs w:val="22"/>
          </w:rPr>
          <w:delText xml:space="preserve">new </w:delText>
        </w:r>
      </w:del>
      <w:ins w:id="730" w:author="David Bartel" w:date="2018-05-05T17:16:00Z">
        <w:r w:rsidR="00284E55">
          <w:rPr>
            <w:rFonts w:ascii="Arial" w:hAnsi="Arial" w:cs="Arial"/>
            <w:color w:val="000000" w:themeColor="text1"/>
            <w:sz w:val="22"/>
            <w:szCs w:val="22"/>
          </w:rPr>
          <w:t>of the known</w:t>
        </w:r>
        <w:r w:rsidR="00284E55" w:rsidRPr="00E06D03">
          <w:rPr>
            <w:rFonts w:ascii="Arial" w:hAnsi="Arial" w:cs="Arial"/>
            <w:color w:val="000000" w:themeColor="text1"/>
            <w:sz w:val="22"/>
            <w:szCs w:val="22"/>
          </w:rPr>
          <w:t xml:space="preserve"> </w:t>
        </w:r>
      </w:ins>
      <w:r w:rsidRPr="00E06D03">
        <w:rPr>
          <w:rFonts w:ascii="Arial" w:hAnsi="Arial" w:cs="Arial"/>
          <w:color w:val="000000" w:themeColor="text1"/>
          <w:sz w:val="22"/>
          <w:szCs w:val="22"/>
        </w:rPr>
        <w:t>miRNA</w:t>
      </w:r>
      <w:ins w:id="731" w:author="David Bartel" w:date="2018-05-06T08:12:00Z">
        <w:r w:rsidR="003C30C7">
          <w:rPr>
            <w:rFonts w:ascii="Arial" w:hAnsi="Arial" w:cs="Arial"/>
            <w:color w:val="000000" w:themeColor="text1"/>
            <w:sz w:val="22"/>
            <w:szCs w:val="22"/>
          </w:rPr>
          <w:t>s</w:t>
        </w:r>
      </w:ins>
      <w:r w:rsidRPr="00E06D03">
        <w:rPr>
          <w:rFonts w:ascii="Arial" w:hAnsi="Arial" w:cs="Arial"/>
          <w:color w:val="000000" w:themeColor="text1"/>
          <w:sz w:val="22"/>
          <w:szCs w:val="22"/>
        </w:rPr>
        <w:t xml:space="preserve"> </w:t>
      </w:r>
      <w:del w:id="732" w:author="David Bartel" w:date="2018-05-05T17:16:00Z">
        <w:r w:rsidRPr="00E06D03" w:rsidDel="00284E55">
          <w:rPr>
            <w:rFonts w:ascii="Arial" w:hAnsi="Arial" w:cs="Arial"/>
            <w:color w:val="000000" w:themeColor="text1"/>
            <w:sz w:val="22"/>
            <w:szCs w:val="22"/>
          </w:rPr>
          <w:delText xml:space="preserve">sequence. Because this </w:delText>
        </w:r>
      </w:del>
      <w:r w:rsidRPr="00E06D03">
        <w:rPr>
          <w:rFonts w:ascii="Arial" w:hAnsi="Arial" w:cs="Arial"/>
          <w:color w:val="000000" w:themeColor="text1"/>
          <w:sz w:val="22"/>
          <w:szCs w:val="22"/>
        </w:rPr>
        <w:t>would be impractical</w:t>
      </w:r>
      <w:del w:id="733" w:author="David Bartel" w:date="2018-05-05T17:16:00Z">
        <w:r w:rsidRPr="00E06D03" w:rsidDel="00284E55">
          <w:rPr>
            <w:rFonts w:ascii="Arial" w:hAnsi="Arial" w:cs="Arial"/>
            <w:color w:val="000000" w:themeColor="text1"/>
            <w:sz w:val="22"/>
            <w:szCs w:val="22"/>
          </w:rPr>
          <w:delText xml:space="preserve"> for the </w:delText>
        </w:r>
      </w:del>
      <w:del w:id="734" w:author="David Bartel" w:date="2018-05-05T17:13:00Z">
        <w:r w:rsidRPr="00E06D03" w:rsidDel="00284E55">
          <w:rPr>
            <w:rFonts w:ascii="Arial" w:hAnsi="Arial" w:cs="Arial"/>
            <w:color w:val="000000" w:themeColor="text1"/>
            <w:sz w:val="22"/>
            <w:szCs w:val="22"/>
          </w:rPr>
          <w:delText xml:space="preserve">approximately </w:delText>
        </w:r>
      </w:del>
      <w:del w:id="735" w:author="David Bartel" w:date="2018-05-05T17:15:00Z">
        <w:r w:rsidRPr="00E06D03" w:rsidDel="00284E55">
          <w:rPr>
            <w:rFonts w:ascii="Arial" w:hAnsi="Arial" w:cs="Arial"/>
            <w:color w:val="000000" w:themeColor="text1"/>
            <w:sz w:val="22"/>
            <w:szCs w:val="22"/>
          </w:rPr>
          <w:delText>4</w:delText>
        </w:r>
        <w:r w:rsidRPr="00E06D03" w:rsidDel="00284E55">
          <w:rPr>
            <w:rFonts w:ascii="Arial" w:hAnsi="Arial" w:cs="Arial"/>
            <w:color w:val="000000" w:themeColor="text1"/>
            <w:sz w:val="22"/>
            <w:szCs w:val="22"/>
            <w:vertAlign w:val="superscript"/>
          </w:rPr>
          <w:delText>2</w:delText>
        </w:r>
      </w:del>
      <w:del w:id="736" w:author="David Bartel" w:date="2018-05-05T17:13:00Z">
        <w:r w:rsidRPr="00E06D03" w:rsidDel="00284E55">
          <w:rPr>
            <w:rFonts w:ascii="Arial" w:hAnsi="Arial" w:cs="Arial"/>
            <w:color w:val="000000" w:themeColor="text1"/>
            <w:sz w:val="22"/>
            <w:szCs w:val="22"/>
            <w:vertAlign w:val="superscript"/>
          </w:rPr>
          <w:delText>3</w:delText>
        </w:r>
      </w:del>
      <w:del w:id="737" w:author="David Bartel" w:date="2018-05-05T17:15:00Z">
        <w:r w:rsidRPr="00E06D03" w:rsidDel="00284E55">
          <w:rPr>
            <w:rFonts w:ascii="Arial" w:hAnsi="Arial" w:cs="Arial"/>
            <w:color w:val="000000" w:themeColor="text1"/>
            <w:sz w:val="22"/>
            <w:szCs w:val="22"/>
          </w:rPr>
          <w:delText xml:space="preserve"> possible sequences that can be loaded into AGO2</w:delText>
        </w:r>
      </w:del>
      <w:r w:rsidRPr="00E06D03">
        <w:rPr>
          <w:rFonts w:ascii="Arial" w:hAnsi="Arial" w:cs="Arial"/>
          <w:color w:val="000000" w:themeColor="text1"/>
          <w:sz w:val="22"/>
          <w:szCs w:val="22"/>
        </w:rPr>
        <w:t xml:space="preserve">, we </w:t>
      </w:r>
      <w:del w:id="738" w:author="David Bartel" w:date="2018-05-06T08:14:00Z">
        <w:r w:rsidRPr="00E06D03" w:rsidDel="003C30C7">
          <w:rPr>
            <w:rFonts w:ascii="Arial" w:hAnsi="Arial" w:cs="Arial"/>
            <w:color w:val="000000" w:themeColor="text1"/>
            <w:sz w:val="22"/>
            <w:szCs w:val="22"/>
          </w:rPr>
          <w:delText xml:space="preserve">wanted </w:delText>
        </w:r>
      </w:del>
      <w:ins w:id="739" w:author="David Bartel" w:date="2018-05-06T08:14:00Z">
        <w:r w:rsidR="003C30C7">
          <w:rPr>
            <w:rFonts w:ascii="Arial" w:hAnsi="Arial" w:cs="Arial"/>
            <w:color w:val="000000" w:themeColor="text1"/>
            <w:sz w:val="22"/>
            <w:szCs w:val="22"/>
          </w:rPr>
          <w:t>attempted</w:t>
        </w:r>
        <w:r w:rsidR="003C30C7" w:rsidRPr="00E06D03">
          <w:rPr>
            <w:rFonts w:ascii="Arial" w:hAnsi="Arial" w:cs="Arial"/>
            <w:color w:val="000000" w:themeColor="text1"/>
            <w:sz w:val="22"/>
            <w:szCs w:val="22"/>
          </w:rPr>
          <w:t xml:space="preserve"> </w:t>
        </w:r>
      </w:ins>
      <w:r w:rsidRPr="00E06D03">
        <w:rPr>
          <w:rFonts w:ascii="Arial" w:hAnsi="Arial" w:cs="Arial"/>
          <w:color w:val="000000" w:themeColor="text1"/>
          <w:sz w:val="22"/>
          <w:szCs w:val="22"/>
        </w:rPr>
        <w:t xml:space="preserve">to </w:t>
      </w:r>
      <w:del w:id="740" w:author="David Bartel" w:date="2018-05-06T08:12:00Z">
        <w:r w:rsidRPr="00E06D03" w:rsidDel="003C30C7">
          <w:rPr>
            <w:rFonts w:ascii="Arial" w:hAnsi="Arial" w:cs="Arial"/>
            <w:color w:val="000000" w:themeColor="text1"/>
            <w:sz w:val="22"/>
            <w:szCs w:val="22"/>
          </w:rPr>
          <w:delText xml:space="preserve">train a model to </w:delText>
        </w:r>
      </w:del>
      <w:r w:rsidRPr="00E06D03">
        <w:rPr>
          <w:rFonts w:ascii="Arial" w:hAnsi="Arial" w:cs="Arial"/>
          <w:color w:val="000000" w:themeColor="text1"/>
          <w:sz w:val="22"/>
          <w:szCs w:val="22"/>
        </w:rPr>
        <w:t xml:space="preserve">predict </w:t>
      </w:r>
      <w:del w:id="741" w:author="David Bartel" w:date="2018-05-05T17:18:00Z">
        <w:r w:rsidRPr="00E06D03" w:rsidDel="00D4069B">
          <w:rPr>
            <w:rFonts w:ascii="Arial" w:hAnsi="Arial" w:cs="Arial"/>
            <w:color w:val="000000" w:themeColor="text1"/>
            <w:sz w:val="22"/>
            <w:szCs w:val="22"/>
          </w:rPr>
          <w:delText>AGO2:</w:delText>
        </w:r>
      </w:del>
      <w:r w:rsidRPr="00E06D03">
        <w:rPr>
          <w:rFonts w:ascii="Arial" w:hAnsi="Arial" w:cs="Arial"/>
          <w:color w:val="000000" w:themeColor="text1"/>
          <w:sz w:val="22"/>
          <w:szCs w:val="22"/>
        </w:rPr>
        <w:t>miRNA</w:t>
      </w:r>
      <w:del w:id="742" w:author="David Bartel" w:date="2018-05-05T17:18:00Z">
        <w:r w:rsidRPr="00E06D03" w:rsidDel="00D4069B">
          <w:rPr>
            <w:rFonts w:ascii="Arial" w:hAnsi="Arial" w:cs="Arial"/>
            <w:color w:val="000000" w:themeColor="text1"/>
            <w:sz w:val="22"/>
            <w:szCs w:val="22"/>
          </w:rPr>
          <w:delText>-</w:delText>
        </w:r>
      </w:del>
      <w:ins w:id="743" w:author="David Bartel" w:date="2018-05-05T17:18:00Z">
        <w:r w:rsidR="00D4069B">
          <w:rPr>
            <w:rFonts w:ascii="Arial" w:hAnsi="Arial" w:cs="Arial"/>
            <w:color w:val="000000" w:themeColor="text1"/>
            <w:sz w:val="22"/>
            <w:szCs w:val="22"/>
          </w:rPr>
          <w:t>–</w:t>
        </w:r>
      </w:ins>
      <w:r w:rsidRPr="00E06D03">
        <w:rPr>
          <w:rFonts w:ascii="Arial" w:hAnsi="Arial" w:cs="Arial"/>
          <w:color w:val="000000" w:themeColor="text1"/>
          <w:sz w:val="22"/>
          <w:szCs w:val="22"/>
        </w:rPr>
        <w:t xml:space="preserve">target affinity from sequence using the RBNS and transfection datasets </w:t>
      </w:r>
      <w:del w:id="744" w:author="David Bartel" w:date="2018-05-05T17:16:00Z">
        <w:r w:rsidRPr="00E06D03" w:rsidDel="00284E55">
          <w:rPr>
            <w:rFonts w:ascii="Arial" w:hAnsi="Arial" w:cs="Arial"/>
            <w:color w:val="000000" w:themeColor="text1"/>
            <w:sz w:val="22"/>
            <w:szCs w:val="22"/>
          </w:rPr>
          <w:delText xml:space="preserve">we </w:delText>
        </w:r>
      </w:del>
      <w:ins w:id="745" w:author="David Bartel" w:date="2018-05-05T17:16:00Z">
        <w:r w:rsidR="00284E55">
          <w:rPr>
            <w:rFonts w:ascii="Arial" w:hAnsi="Arial" w:cs="Arial"/>
            <w:color w:val="000000" w:themeColor="text1"/>
            <w:sz w:val="22"/>
            <w:szCs w:val="22"/>
          </w:rPr>
          <w:t>already</w:t>
        </w:r>
        <w:r w:rsidR="00284E55" w:rsidRPr="00E06D03">
          <w:rPr>
            <w:rFonts w:ascii="Arial" w:hAnsi="Arial" w:cs="Arial"/>
            <w:color w:val="000000" w:themeColor="text1"/>
            <w:sz w:val="22"/>
            <w:szCs w:val="22"/>
          </w:rPr>
          <w:t xml:space="preserve"> </w:t>
        </w:r>
      </w:ins>
      <w:r w:rsidRPr="00E06D03">
        <w:rPr>
          <w:rFonts w:ascii="Arial" w:hAnsi="Arial" w:cs="Arial"/>
          <w:color w:val="000000" w:themeColor="text1"/>
          <w:sz w:val="22"/>
          <w:szCs w:val="22"/>
        </w:rPr>
        <w:t xml:space="preserve">collected. The combinatorial nature of this problem made neural networks a natural choice for </w:t>
      </w:r>
      <w:del w:id="746" w:author="David Bartel" w:date="2018-05-05T17:19:00Z">
        <w:r w:rsidRPr="00E06D03" w:rsidDel="00D4069B">
          <w:rPr>
            <w:rFonts w:ascii="Arial" w:hAnsi="Arial" w:cs="Arial"/>
            <w:color w:val="000000" w:themeColor="text1"/>
            <w:sz w:val="22"/>
            <w:szCs w:val="22"/>
          </w:rPr>
          <w:delText>learning these rules</w:delText>
        </w:r>
      </w:del>
      <w:ins w:id="747" w:author="David Bartel" w:date="2018-05-05T17:19:00Z">
        <w:r w:rsidR="00D4069B">
          <w:rPr>
            <w:rFonts w:ascii="Arial" w:hAnsi="Arial" w:cs="Arial"/>
            <w:color w:val="000000" w:themeColor="text1"/>
            <w:sz w:val="22"/>
            <w:szCs w:val="22"/>
          </w:rPr>
          <w:t>this task</w:t>
        </w:r>
      </w:ins>
      <w:r w:rsidRPr="00E06D03">
        <w:rPr>
          <w:rFonts w:ascii="Arial" w:hAnsi="Arial" w:cs="Arial"/>
          <w:color w:val="000000" w:themeColor="text1"/>
          <w:sz w:val="22"/>
          <w:szCs w:val="22"/>
        </w:rPr>
        <w:t>.</w:t>
      </w:r>
    </w:p>
    <w:p w14:paraId="7286D4A1" w14:textId="39ACD9F9" w:rsidR="00E06D03" w:rsidRPr="00E06D03" w:rsidDel="00DE2264" w:rsidRDefault="00E06D03" w:rsidP="00E06D03">
      <w:pPr>
        <w:spacing w:line="360" w:lineRule="auto"/>
        <w:rPr>
          <w:del w:id="748" w:author="David Bartel" w:date="2018-05-06T08:23:00Z"/>
          <w:rFonts w:ascii="Arial" w:hAnsi="Arial" w:cs="Arial"/>
          <w:color w:val="000000" w:themeColor="text1"/>
          <w:sz w:val="22"/>
          <w:szCs w:val="22"/>
        </w:rPr>
      </w:pPr>
      <w:r w:rsidRPr="00E06D03">
        <w:rPr>
          <w:rFonts w:ascii="Arial" w:hAnsi="Arial" w:cs="Arial"/>
          <w:color w:val="000000" w:themeColor="text1"/>
          <w:sz w:val="22"/>
          <w:szCs w:val="22"/>
        </w:rPr>
        <w:tab/>
        <w:t xml:space="preserve">The overall model </w:t>
      </w:r>
      <w:del w:id="749" w:author="David Bartel" w:date="2018-05-05T17:20:00Z">
        <w:r w:rsidRPr="00E06D03" w:rsidDel="00D4069B">
          <w:rPr>
            <w:rFonts w:ascii="Arial" w:hAnsi="Arial" w:cs="Arial"/>
            <w:color w:val="000000" w:themeColor="text1"/>
            <w:sz w:val="22"/>
            <w:szCs w:val="22"/>
          </w:rPr>
          <w:delText xml:space="preserve">is </w:delText>
        </w:r>
      </w:del>
      <w:ins w:id="750" w:author="David Bartel" w:date="2018-05-06T08:14:00Z">
        <w:r w:rsidR="003C30C7">
          <w:rPr>
            <w:rFonts w:ascii="Arial" w:hAnsi="Arial" w:cs="Arial"/>
            <w:color w:val="000000" w:themeColor="text1"/>
            <w:sz w:val="22"/>
            <w:szCs w:val="22"/>
          </w:rPr>
          <w:t>had</w:t>
        </w:r>
      </w:ins>
      <w:del w:id="751" w:author="David Bartel" w:date="2018-05-06T08:14:00Z">
        <w:r w:rsidRPr="00E06D03" w:rsidDel="003C30C7">
          <w:rPr>
            <w:rFonts w:ascii="Arial" w:hAnsi="Arial" w:cs="Arial"/>
            <w:color w:val="000000" w:themeColor="text1"/>
            <w:sz w:val="22"/>
            <w:szCs w:val="22"/>
          </w:rPr>
          <w:delText>composed of</w:delText>
        </w:r>
      </w:del>
      <w:r w:rsidRPr="00E06D03">
        <w:rPr>
          <w:rFonts w:ascii="Arial" w:hAnsi="Arial" w:cs="Arial"/>
          <w:color w:val="000000" w:themeColor="text1"/>
          <w:sz w:val="22"/>
          <w:szCs w:val="22"/>
        </w:rPr>
        <w:t xml:space="preserve"> two components. The first </w:t>
      </w:r>
      <w:del w:id="752" w:author="David Bartel" w:date="2018-05-05T17:20:00Z">
        <w:r w:rsidRPr="00E06D03" w:rsidDel="00D4069B">
          <w:rPr>
            <w:rFonts w:ascii="Arial" w:hAnsi="Arial" w:cs="Arial"/>
            <w:color w:val="000000" w:themeColor="text1"/>
            <w:sz w:val="22"/>
            <w:szCs w:val="22"/>
          </w:rPr>
          <w:delText xml:space="preserve">is </w:delText>
        </w:r>
      </w:del>
      <w:ins w:id="753" w:author="David Bartel" w:date="2018-05-05T17:20:00Z">
        <w:r w:rsidR="00D4069B">
          <w:rPr>
            <w:rFonts w:ascii="Arial" w:hAnsi="Arial" w:cs="Arial"/>
            <w:color w:val="000000" w:themeColor="text1"/>
            <w:sz w:val="22"/>
            <w:szCs w:val="22"/>
          </w:rPr>
          <w:t>was</w:t>
        </w:r>
        <w:r w:rsidR="00D4069B" w:rsidRPr="00E06D03">
          <w:rPr>
            <w:rFonts w:ascii="Arial" w:hAnsi="Arial" w:cs="Arial"/>
            <w:color w:val="000000" w:themeColor="text1"/>
            <w:sz w:val="22"/>
            <w:szCs w:val="22"/>
          </w:rPr>
          <w:t xml:space="preserve"> </w:t>
        </w:r>
      </w:ins>
      <w:r w:rsidRPr="00E06D03">
        <w:rPr>
          <w:rFonts w:ascii="Arial" w:hAnsi="Arial" w:cs="Arial"/>
          <w:color w:val="000000" w:themeColor="text1"/>
          <w:sz w:val="22"/>
          <w:szCs w:val="22"/>
        </w:rPr>
        <w:t>a convolutional neural network that predict</w:t>
      </w:r>
      <w:ins w:id="754" w:author="David Bartel" w:date="2018-05-06T09:39:00Z">
        <w:r w:rsidR="001973C6">
          <w:rPr>
            <w:rFonts w:ascii="Arial" w:hAnsi="Arial" w:cs="Arial"/>
            <w:color w:val="000000" w:themeColor="text1"/>
            <w:sz w:val="22"/>
            <w:szCs w:val="22"/>
          </w:rPr>
          <w:t>ed</w:t>
        </w:r>
      </w:ins>
      <w:del w:id="755" w:author="David Bartel" w:date="2018-05-06T09:39:00Z">
        <w:r w:rsidRPr="00E06D03" w:rsidDel="001973C6">
          <w:rPr>
            <w:rFonts w:ascii="Arial" w:hAnsi="Arial" w:cs="Arial"/>
            <w:color w:val="000000" w:themeColor="text1"/>
            <w:sz w:val="22"/>
            <w:szCs w:val="22"/>
          </w:rPr>
          <w:delText>s</w:delText>
        </w:r>
      </w:del>
      <w:r w:rsidRPr="00E06D03">
        <w:rPr>
          <w:rFonts w:ascii="Arial" w:hAnsi="Arial" w:cs="Arial"/>
          <w:color w:val="000000" w:themeColor="text1"/>
          <w:sz w:val="22"/>
          <w:szCs w:val="22"/>
        </w:rPr>
        <w:t xml:space="preserve"> </w:t>
      </w:r>
      <w:r w:rsidRPr="00E06D03">
        <w:rPr>
          <w:rFonts w:ascii="Arial" w:hAnsi="Arial" w:cs="Arial"/>
          <w:i/>
          <w:color w:val="000000" w:themeColor="text1"/>
          <w:sz w:val="22"/>
          <w:szCs w:val="22"/>
        </w:rPr>
        <w:t>K</w:t>
      </w:r>
      <w:r w:rsidRPr="00E06D03">
        <w:rPr>
          <w:rFonts w:ascii="Arial" w:hAnsi="Arial" w:cs="Arial"/>
          <w:color w:val="000000" w:themeColor="text1"/>
          <w:sz w:val="22"/>
          <w:szCs w:val="22"/>
          <w:vertAlign w:val="subscript"/>
        </w:rPr>
        <w:t>D</w:t>
      </w:r>
      <w:r w:rsidRPr="00E06D03">
        <w:rPr>
          <w:rFonts w:ascii="Arial" w:hAnsi="Arial" w:cs="Arial"/>
          <w:color w:val="000000" w:themeColor="text1"/>
          <w:sz w:val="22"/>
          <w:szCs w:val="22"/>
        </w:rPr>
        <w:t xml:space="preserve"> values from miRNA and 12-</w:t>
      </w:r>
      <w:del w:id="756" w:author="David Bartel" w:date="2018-05-05T17:20:00Z">
        <w:r w:rsidRPr="00E06D03" w:rsidDel="00D4069B">
          <w:rPr>
            <w:rFonts w:ascii="Arial" w:hAnsi="Arial" w:cs="Arial"/>
            <w:color w:val="000000" w:themeColor="text1"/>
            <w:sz w:val="22"/>
            <w:szCs w:val="22"/>
          </w:rPr>
          <w:delText xml:space="preserve">mer </w:delText>
        </w:r>
      </w:del>
      <w:ins w:id="757" w:author="David Bartel" w:date="2018-05-05T17:20:00Z">
        <w:r w:rsidR="00D4069B">
          <w:rPr>
            <w:rFonts w:ascii="Arial" w:hAnsi="Arial" w:cs="Arial"/>
            <w:color w:val="000000" w:themeColor="text1"/>
            <w:sz w:val="22"/>
            <w:szCs w:val="22"/>
          </w:rPr>
          <w:t>nt</w:t>
        </w:r>
        <w:r w:rsidR="00D4069B" w:rsidRPr="00E06D03">
          <w:rPr>
            <w:rFonts w:ascii="Arial" w:hAnsi="Arial" w:cs="Arial"/>
            <w:color w:val="000000" w:themeColor="text1"/>
            <w:sz w:val="22"/>
            <w:szCs w:val="22"/>
          </w:rPr>
          <w:t xml:space="preserve"> </w:t>
        </w:r>
      </w:ins>
      <w:r w:rsidRPr="00E06D03">
        <w:rPr>
          <w:rFonts w:ascii="Arial" w:hAnsi="Arial" w:cs="Arial"/>
          <w:color w:val="000000" w:themeColor="text1"/>
          <w:sz w:val="22"/>
          <w:szCs w:val="22"/>
        </w:rPr>
        <w:t xml:space="preserve">sequences, and the second </w:t>
      </w:r>
      <w:del w:id="758" w:author="David Bartel" w:date="2018-05-05T17:21:00Z">
        <w:r w:rsidRPr="00E06D03" w:rsidDel="00D4069B">
          <w:rPr>
            <w:rFonts w:ascii="Arial" w:hAnsi="Arial" w:cs="Arial"/>
            <w:color w:val="000000" w:themeColor="text1"/>
            <w:sz w:val="22"/>
            <w:szCs w:val="22"/>
          </w:rPr>
          <w:delText xml:space="preserve">is </w:delText>
        </w:r>
      </w:del>
      <w:ins w:id="759" w:author="David Bartel" w:date="2018-05-05T17:21:00Z">
        <w:r w:rsidR="00D4069B">
          <w:rPr>
            <w:rFonts w:ascii="Arial" w:hAnsi="Arial" w:cs="Arial"/>
            <w:color w:val="000000" w:themeColor="text1"/>
            <w:sz w:val="22"/>
            <w:szCs w:val="22"/>
          </w:rPr>
          <w:t>was</w:t>
        </w:r>
        <w:r w:rsidR="00D4069B" w:rsidRPr="00E06D03">
          <w:rPr>
            <w:rFonts w:ascii="Arial" w:hAnsi="Arial" w:cs="Arial"/>
            <w:color w:val="000000" w:themeColor="text1"/>
            <w:sz w:val="22"/>
            <w:szCs w:val="22"/>
          </w:rPr>
          <w:t xml:space="preserve"> </w:t>
        </w:r>
      </w:ins>
      <w:r w:rsidRPr="00E06D03">
        <w:rPr>
          <w:rFonts w:ascii="Arial" w:hAnsi="Arial" w:cs="Arial"/>
          <w:color w:val="000000" w:themeColor="text1"/>
          <w:sz w:val="22"/>
          <w:szCs w:val="22"/>
        </w:rPr>
        <w:t xml:space="preserve">the biochemical model </w:t>
      </w:r>
      <w:del w:id="760" w:author="David Bartel" w:date="2018-05-05T17:21:00Z">
        <w:r w:rsidRPr="00E06D03" w:rsidDel="00D4069B">
          <w:rPr>
            <w:rFonts w:ascii="Arial" w:hAnsi="Arial" w:cs="Arial"/>
            <w:color w:val="000000" w:themeColor="text1"/>
            <w:sz w:val="22"/>
            <w:szCs w:val="22"/>
          </w:rPr>
          <w:delText>from the previous section that</w:delText>
        </w:r>
      </w:del>
      <w:ins w:id="761" w:author="David Bartel" w:date="2018-05-05T17:21:00Z">
        <w:r w:rsidR="00D4069B">
          <w:rPr>
            <w:rFonts w:ascii="Arial" w:hAnsi="Arial" w:cs="Arial"/>
            <w:color w:val="000000" w:themeColor="text1"/>
            <w:sz w:val="22"/>
            <w:szCs w:val="22"/>
          </w:rPr>
          <w:t>already developed to</w:t>
        </w:r>
      </w:ins>
      <w:r w:rsidRPr="00E06D03">
        <w:rPr>
          <w:rFonts w:ascii="Arial" w:hAnsi="Arial" w:cs="Arial"/>
          <w:color w:val="000000" w:themeColor="text1"/>
          <w:sz w:val="22"/>
          <w:szCs w:val="22"/>
        </w:rPr>
        <w:t xml:space="preserve"> use</w:t>
      </w:r>
      <w:del w:id="762" w:author="David Bartel" w:date="2018-05-05T17:21:00Z">
        <w:r w:rsidRPr="00E06D03" w:rsidDel="00D4069B">
          <w:rPr>
            <w:rFonts w:ascii="Arial" w:hAnsi="Arial" w:cs="Arial"/>
            <w:color w:val="000000" w:themeColor="text1"/>
            <w:sz w:val="22"/>
            <w:szCs w:val="22"/>
          </w:rPr>
          <w:delText>s</w:delText>
        </w:r>
      </w:del>
      <w:r w:rsidRPr="00E06D03">
        <w:rPr>
          <w:rFonts w:ascii="Arial" w:hAnsi="Arial" w:cs="Arial"/>
          <w:color w:val="000000" w:themeColor="text1"/>
          <w:sz w:val="22"/>
          <w:szCs w:val="22"/>
        </w:rPr>
        <w:t xml:space="preserve"> </w:t>
      </w:r>
      <w:del w:id="763" w:author="David Bartel" w:date="2018-05-05T17:21:00Z">
        <w:r w:rsidRPr="00E06D03" w:rsidDel="00D4069B">
          <w:rPr>
            <w:rFonts w:ascii="Arial" w:hAnsi="Arial" w:cs="Arial"/>
            <w:color w:val="000000" w:themeColor="text1"/>
            <w:sz w:val="22"/>
            <w:szCs w:val="22"/>
          </w:rPr>
          <w:delText xml:space="preserve">the predicted </w:delText>
        </w:r>
      </w:del>
      <w:r w:rsidRPr="00E06D03">
        <w:rPr>
          <w:rFonts w:ascii="Arial" w:hAnsi="Arial" w:cs="Arial"/>
          <w:i/>
          <w:color w:val="000000" w:themeColor="text1"/>
          <w:sz w:val="22"/>
          <w:szCs w:val="22"/>
        </w:rPr>
        <w:t>K</w:t>
      </w:r>
      <w:r w:rsidRPr="00E06D03">
        <w:rPr>
          <w:rFonts w:ascii="Arial" w:hAnsi="Arial" w:cs="Arial"/>
          <w:color w:val="000000" w:themeColor="text1"/>
          <w:sz w:val="22"/>
          <w:szCs w:val="22"/>
          <w:vertAlign w:val="subscript"/>
        </w:rPr>
        <w:t>D</w:t>
      </w:r>
      <w:r w:rsidRPr="00E06D03">
        <w:rPr>
          <w:rFonts w:ascii="Arial" w:hAnsi="Arial" w:cs="Arial"/>
          <w:color w:val="000000" w:themeColor="text1"/>
          <w:sz w:val="22"/>
          <w:szCs w:val="22"/>
        </w:rPr>
        <w:t xml:space="preserve"> values to predict repression (Figure 6A). The training process simultaneously minimize</w:t>
      </w:r>
      <w:ins w:id="764" w:author="David Bartel" w:date="2018-05-05T17:22:00Z">
        <w:r w:rsidR="00D4069B">
          <w:rPr>
            <w:rFonts w:ascii="Arial" w:hAnsi="Arial" w:cs="Arial"/>
            <w:color w:val="000000" w:themeColor="text1"/>
            <w:sz w:val="22"/>
            <w:szCs w:val="22"/>
          </w:rPr>
          <w:t>d</w:t>
        </w:r>
      </w:ins>
      <w:del w:id="765" w:author="David Bartel" w:date="2018-05-05T17:22:00Z">
        <w:r w:rsidRPr="00E06D03" w:rsidDel="00D4069B">
          <w:rPr>
            <w:rFonts w:ascii="Arial" w:hAnsi="Arial" w:cs="Arial"/>
            <w:color w:val="000000" w:themeColor="text1"/>
            <w:sz w:val="22"/>
            <w:szCs w:val="22"/>
          </w:rPr>
          <w:delText>s</w:delText>
        </w:r>
      </w:del>
      <w:r w:rsidRPr="00E06D03">
        <w:rPr>
          <w:rFonts w:ascii="Arial" w:hAnsi="Arial" w:cs="Arial"/>
          <w:color w:val="000000" w:themeColor="text1"/>
          <w:sz w:val="22"/>
          <w:szCs w:val="22"/>
        </w:rPr>
        <w:t xml:space="preserve"> the </w:t>
      </w:r>
      <w:r w:rsidRPr="00E06D03">
        <w:rPr>
          <w:rFonts w:ascii="Arial" w:hAnsi="Arial" w:cs="Arial"/>
          <w:i/>
          <w:color w:val="000000" w:themeColor="text1"/>
          <w:sz w:val="22"/>
          <w:szCs w:val="22"/>
        </w:rPr>
        <w:t>K</w:t>
      </w:r>
      <w:r w:rsidRPr="00E06D03">
        <w:rPr>
          <w:rFonts w:ascii="Arial" w:hAnsi="Arial" w:cs="Arial"/>
          <w:color w:val="000000" w:themeColor="text1"/>
          <w:sz w:val="22"/>
          <w:szCs w:val="22"/>
          <w:vertAlign w:val="subscript"/>
        </w:rPr>
        <w:t>D</w:t>
      </w:r>
      <w:r w:rsidRPr="00E06D03">
        <w:rPr>
          <w:rFonts w:ascii="Arial" w:hAnsi="Arial" w:cs="Arial"/>
          <w:color w:val="000000" w:themeColor="text1"/>
          <w:sz w:val="22"/>
          <w:szCs w:val="22"/>
        </w:rPr>
        <w:t xml:space="preserve"> residuals for </w:t>
      </w:r>
      <w:del w:id="766" w:author="David Bartel" w:date="2018-05-05T17:24:00Z">
        <w:r w:rsidRPr="00E06D03" w:rsidDel="00D82FA2">
          <w:rPr>
            <w:rFonts w:ascii="Arial" w:hAnsi="Arial" w:cs="Arial"/>
            <w:color w:val="000000" w:themeColor="text1"/>
            <w:sz w:val="22"/>
            <w:szCs w:val="22"/>
          </w:rPr>
          <w:delText>which we have</w:delText>
        </w:r>
      </w:del>
      <w:ins w:id="767" w:author="David Bartel" w:date="2018-05-05T17:24:00Z">
        <w:r w:rsidR="00D82FA2">
          <w:rPr>
            <w:rFonts w:ascii="Arial" w:hAnsi="Arial" w:cs="Arial"/>
            <w:color w:val="000000" w:themeColor="text1"/>
            <w:sz w:val="22"/>
            <w:szCs w:val="22"/>
          </w:rPr>
          <w:t>the 6 miRNAs with</w:t>
        </w:r>
      </w:ins>
      <w:r w:rsidRPr="00E06D03">
        <w:rPr>
          <w:rFonts w:ascii="Arial" w:hAnsi="Arial" w:cs="Arial"/>
          <w:color w:val="000000" w:themeColor="text1"/>
          <w:sz w:val="22"/>
          <w:szCs w:val="22"/>
        </w:rPr>
        <w:t xml:space="preserve"> RBNS data and the repression residuals for 16 miRNAs </w:t>
      </w:r>
      <w:ins w:id="768" w:author="David Bartel" w:date="2018-05-05T17:25:00Z">
        <w:r w:rsidR="00D82FA2">
          <w:rPr>
            <w:rFonts w:ascii="Arial" w:hAnsi="Arial" w:cs="Arial"/>
            <w:color w:val="000000" w:themeColor="text1"/>
            <w:sz w:val="22"/>
            <w:szCs w:val="22"/>
          </w:rPr>
          <w:t xml:space="preserve">with repression data </w:t>
        </w:r>
      </w:ins>
      <w:r w:rsidRPr="00E06D03">
        <w:rPr>
          <w:rFonts w:ascii="Arial" w:hAnsi="Arial" w:cs="Arial"/>
          <w:color w:val="000000" w:themeColor="text1"/>
          <w:sz w:val="22"/>
          <w:szCs w:val="22"/>
        </w:rPr>
        <w:t>(</w:t>
      </w:r>
      <w:del w:id="769" w:author="David Bartel" w:date="2018-05-05T17:26:00Z">
        <w:r w:rsidRPr="00E06D03" w:rsidDel="00D82FA2">
          <w:rPr>
            <w:rFonts w:ascii="Arial" w:hAnsi="Arial" w:cs="Arial"/>
            <w:color w:val="000000" w:themeColor="text1"/>
            <w:sz w:val="22"/>
            <w:szCs w:val="22"/>
          </w:rPr>
          <w:delText xml:space="preserve">we exclude </w:delText>
        </w:r>
      </w:del>
      <w:del w:id="770" w:author="David Bartel" w:date="2018-05-05T20:15:00Z">
        <w:r w:rsidRPr="00E06D03" w:rsidDel="00270559">
          <w:rPr>
            <w:rFonts w:ascii="Arial" w:hAnsi="Arial" w:cs="Arial"/>
            <w:color w:val="000000" w:themeColor="text1"/>
            <w:sz w:val="22"/>
            <w:szCs w:val="22"/>
          </w:rPr>
          <w:delText>the</w:delText>
        </w:r>
      </w:del>
      <w:ins w:id="771" w:author="David Bartel" w:date="2018-05-05T20:15:00Z">
        <w:r w:rsidR="00270559">
          <w:rPr>
            <w:rFonts w:ascii="Arial" w:hAnsi="Arial" w:cs="Arial"/>
            <w:color w:val="000000" w:themeColor="text1"/>
            <w:sz w:val="22"/>
            <w:szCs w:val="22"/>
          </w:rPr>
          <w:t>excluding</w:t>
        </w:r>
      </w:ins>
      <w:r w:rsidRPr="00E06D03">
        <w:rPr>
          <w:rFonts w:ascii="Arial" w:hAnsi="Arial" w:cs="Arial"/>
          <w:color w:val="000000" w:themeColor="text1"/>
          <w:sz w:val="22"/>
          <w:szCs w:val="22"/>
        </w:rPr>
        <w:t xml:space="preserve"> let-7a </w:t>
      </w:r>
      <w:del w:id="772" w:author="David Bartel" w:date="2018-05-05T17:26:00Z">
        <w:r w:rsidRPr="00E06D03" w:rsidDel="00D82FA2">
          <w:rPr>
            <w:rFonts w:ascii="Arial" w:hAnsi="Arial" w:cs="Arial"/>
            <w:color w:val="000000" w:themeColor="text1"/>
            <w:sz w:val="22"/>
            <w:szCs w:val="22"/>
          </w:rPr>
          <w:delText xml:space="preserve">transfection </w:delText>
        </w:r>
      </w:del>
      <w:ins w:id="773" w:author="David Bartel" w:date="2018-05-05T20:15:00Z">
        <w:r w:rsidR="00270559">
          <w:rPr>
            <w:rFonts w:ascii="Arial" w:hAnsi="Arial" w:cs="Arial"/>
            <w:color w:val="000000" w:themeColor="text1"/>
            <w:sz w:val="22"/>
            <w:szCs w:val="22"/>
          </w:rPr>
          <w:t xml:space="preserve">to avoid the complications </w:t>
        </w:r>
      </w:ins>
      <w:ins w:id="774" w:author="David Bartel" w:date="2018-05-05T20:19:00Z">
        <w:r w:rsidR="00C62F35">
          <w:rPr>
            <w:rFonts w:ascii="Arial" w:hAnsi="Arial" w:cs="Arial"/>
            <w:color w:val="000000" w:themeColor="text1"/>
            <w:sz w:val="22"/>
            <w:szCs w:val="22"/>
          </w:rPr>
          <w:t>of the endogenously expressed let-7</w:t>
        </w:r>
      </w:ins>
      <w:del w:id="775" w:author="David Bartel" w:date="2018-05-05T20:15:00Z">
        <w:r w:rsidRPr="00E06D03" w:rsidDel="00270559">
          <w:rPr>
            <w:rFonts w:ascii="Arial" w:hAnsi="Arial" w:cs="Arial"/>
            <w:color w:val="000000" w:themeColor="text1"/>
            <w:sz w:val="22"/>
            <w:szCs w:val="22"/>
          </w:rPr>
          <w:delText>data in this case</w:delText>
        </w:r>
      </w:del>
      <w:r w:rsidRPr="00E06D03">
        <w:rPr>
          <w:rFonts w:ascii="Arial" w:hAnsi="Arial" w:cs="Arial"/>
          <w:color w:val="000000" w:themeColor="text1"/>
          <w:sz w:val="22"/>
          <w:szCs w:val="22"/>
        </w:rPr>
        <w:t xml:space="preserve">). The model </w:t>
      </w:r>
      <w:del w:id="776" w:author="David Bartel" w:date="2018-05-05T17:27:00Z">
        <w:r w:rsidRPr="00E06D03" w:rsidDel="00D82FA2">
          <w:rPr>
            <w:rFonts w:ascii="Arial" w:hAnsi="Arial" w:cs="Arial"/>
            <w:color w:val="000000" w:themeColor="text1"/>
            <w:sz w:val="22"/>
            <w:szCs w:val="22"/>
          </w:rPr>
          <w:delText xml:space="preserve">is </w:delText>
        </w:r>
      </w:del>
      <w:ins w:id="777" w:author="David Bartel" w:date="2018-05-05T17:27:00Z">
        <w:r w:rsidR="00D82FA2">
          <w:rPr>
            <w:rFonts w:ascii="Arial" w:hAnsi="Arial" w:cs="Arial"/>
            <w:color w:val="000000" w:themeColor="text1"/>
            <w:sz w:val="22"/>
            <w:szCs w:val="22"/>
          </w:rPr>
          <w:t>was</w:t>
        </w:r>
        <w:r w:rsidR="00D82FA2" w:rsidRPr="00E06D03">
          <w:rPr>
            <w:rFonts w:ascii="Arial" w:hAnsi="Arial" w:cs="Arial"/>
            <w:color w:val="000000" w:themeColor="text1"/>
            <w:sz w:val="22"/>
            <w:szCs w:val="22"/>
          </w:rPr>
          <w:t xml:space="preserve"> </w:t>
        </w:r>
      </w:ins>
      <w:r w:rsidRPr="00E06D03">
        <w:rPr>
          <w:rFonts w:ascii="Arial" w:hAnsi="Arial" w:cs="Arial"/>
          <w:color w:val="000000" w:themeColor="text1"/>
          <w:sz w:val="22"/>
          <w:szCs w:val="22"/>
        </w:rPr>
        <w:t xml:space="preserve">able to tune both the neural network weights and </w:t>
      </w:r>
      <w:del w:id="778" w:author="David Bartel" w:date="2018-05-06T08:16:00Z">
        <w:r w:rsidRPr="00E06D03" w:rsidDel="003C30C7">
          <w:rPr>
            <w:rFonts w:ascii="Arial" w:hAnsi="Arial" w:cs="Arial"/>
            <w:color w:val="000000" w:themeColor="text1"/>
            <w:sz w:val="22"/>
            <w:szCs w:val="22"/>
          </w:rPr>
          <w:delText xml:space="preserve">the </w:delText>
        </w:r>
      </w:del>
      <w:ins w:id="779" w:author="David Bartel" w:date="2018-05-05T17:27:00Z">
        <w:r w:rsidR="00B6593C">
          <w:rPr>
            <w:rFonts w:ascii="Arial" w:hAnsi="Arial" w:cs="Arial"/>
            <w:color w:val="000000" w:themeColor="text1"/>
            <w:sz w:val="22"/>
            <w:szCs w:val="22"/>
          </w:rPr>
          <w:t>[</w:t>
        </w:r>
      </w:ins>
      <w:r w:rsidRPr="001973C6">
        <w:rPr>
          <w:rFonts w:ascii="Arial" w:hAnsi="Arial" w:cs="Arial"/>
          <w:i/>
          <w:color w:val="000000" w:themeColor="text1"/>
          <w:sz w:val="22"/>
          <w:szCs w:val="22"/>
        </w:rPr>
        <w:t>A</w:t>
      </w:r>
      <w:ins w:id="780" w:author="David Bartel" w:date="2018-05-05T17:27:00Z">
        <w:r w:rsidR="00B6593C">
          <w:rPr>
            <w:rFonts w:ascii="Arial" w:hAnsi="Arial" w:cs="Arial"/>
            <w:color w:val="000000" w:themeColor="text1"/>
            <w:sz w:val="22"/>
            <w:szCs w:val="22"/>
          </w:rPr>
          <w:t>]</w:t>
        </w:r>
      </w:ins>
      <w:del w:id="781" w:author="David Bartel" w:date="2018-05-05T17:27:00Z">
        <w:r w:rsidRPr="00E06D03" w:rsidDel="00B6593C">
          <w:rPr>
            <w:rFonts w:ascii="Arial" w:hAnsi="Arial" w:cs="Arial"/>
            <w:color w:val="000000" w:themeColor="text1"/>
            <w:sz w:val="22"/>
            <w:szCs w:val="22"/>
          </w:rPr>
          <w:delText>GO:miRNA</w:delText>
        </w:r>
        <w:r w:rsidRPr="00E06D03" w:rsidDel="00B6593C">
          <w:rPr>
            <w:rFonts w:ascii="Arial" w:hAnsi="Arial" w:cs="Arial"/>
            <w:color w:val="000000" w:themeColor="text1"/>
            <w:sz w:val="22"/>
            <w:szCs w:val="22"/>
            <w:vertAlign w:val="subscript"/>
          </w:rPr>
          <w:delText>unbound</w:delText>
        </w:r>
        <w:r w:rsidRPr="00E06D03" w:rsidDel="00B6593C">
          <w:rPr>
            <w:rFonts w:ascii="Arial" w:hAnsi="Arial" w:cs="Arial"/>
            <w:color w:val="000000" w:themeColor="text1"/>
            <w:sz w:val="22"/>
            <w:szCs w:val="22"/>
          </w:rPr>
          <w:delText xml:space="preserve"> concentration</w:delText>
        </w:r>
      </w:del>
      <w:ins w:id="782" w:author="David Bartel" w:date="2018-05-05T17:27:00Z">
        <w:r w:rsidR="00B6593C">
          <w:rPr>
            <w:rFonts w:ascii="Arial" w:hAnsi="Arial" w:cs="Arial"/>
            <w:color w:val="000000" w:themeColor="text1"/>
            <w:sz w:val="22"/>
            <w:szCs w:val="22"/>
          </w:rPr>
          <w:t xml:space="preserve"> value</w:t>
        </w:r>
      </w:ins>
      <w:r w:rsidRPr="00E06D03">
        <w:rPr>
          <w:rFonts w:ascii="Arial" w:hAnsi="Arial" w:cs="Arial"/>
          <w:color w:val="000000" w:themeColor="text1"/>
          <w:sz w:val="22"/>
          <w:szCs w:val="22"/>
        </w:rPr>
        <w:t>s to minimize this joint objective function.</w:t>
      </w:r>
      <w:ins w:id="783" w:author="David Bartel" w:date="2018-05-06T08:23:00Z">
        <w:r w:rsidR="00DE2264">
          <w:rPr>
            <w:rFonts w:ascii="Arial" w:hAnsi="Arial" w:cs="Arial"/>
            <w:color w:val="000000" w:themeColor="text1"/>
            <w:sz w:val="22"/>
            <w:szCs w:val="22"/>
          </w:rPr>
          <w:t xml:space="preserve"> </w:t>
        </w:r>
      </w:ins>
    </w:p>
    <w:p w14:paraId="002E2BCD" w14:textId="250507F1" w:rsidR="00E06D03" w:rsidRPr="00E06D03" w:rsidRDefault="00E06D03" w:rsidP="00DE2264">
      <w:pPr>
        <w:spacing w:line="360" w:lineRule="auto"/>
        <w:rPr>
          <w:rFonts w:ascii="Arial" w:hAnsi="Arial" w:cs="Arial"/>
          <w:color w:val="000000" w:themeColor="text1"/>
          <w:sz w:val="22"/>
          <w:szCs w:val="22"/>
        </w:rPr>
      </w:pPr>
      <w:r w:rsidRPr="00E06D03">
        <w:rPr>
          <w:rFonts w:ascii="Arial" w:hAnsi="Arial" w:cs="Arial"/>
          <w:color w:val="000000" w:themeColor="text1"/>
          <w:sz w:val="22"/>
          <w:szCs w:val="22"/>
        </w:rPr>
        <w:t xml:space="preserve">Although </w:t>
      </w:r>
      <w:del w:id="784" w:author="David Bartel" w:date="2018-05-05T17:29:00Z">
        <w:r w:rsidRPr="00E06D03" w:rsidDel="00B6593C">
          <w:rPr>
            <w:rFonts w:ascii="Arial" w:hAnsi="Arial" w:cs="Arial"/>
            <w:color w:val="000000" w:themeColor="text1"/>
            <w:sz w:val="22"/>
            <w:szCs w:val="22"/>
          </w:rPr>
          <w:delText xml:space="preserve">we attempted to design </w:delText>
        </w:r>
      </w:del>
      <w:r w:rsidRPr="00E06D03">
        <w:rPr>
          <w:rFonts w:ascii="Arial" w:hAnsi="Arial" w:cs="Arial"/>
          <w:color w:val="000000" w:themeColor="text1"/>
          <w:sz w:val="22"/>
          <w:szCs w:val="22"/>
        </w:rPr>
        <w:t>the transfected duplexes</w:t>
      </w:r>
      <w:ins w:id="785" w:author="David Bartel" w:date="2018-05-05T17:29:00Z">
        <w:r w:rsidR="00B6593C">
          <w:rPr>
            <w:rFonts w:ascii="Arial" w:hAnsi="Arial" w:cs="Arial"/>
            <w:color w:val="000000" w:themeColor="text1"/>
            <w:sz w:val="22"/>
            <w:szCs w:val="22"/>
          </w:rPr>
          <w:t xml:space="preserve"> were each designed</w:t>
        </w:r>
      </w:ins>
      <w:r w:rsidRPr="00E06D03">
        <w:rPr>
          <w:rFonts w:ascii="Arial" w:hAnsi="Arial" w:cs="Arial"/>
          <w:color w:val="000000" w:themeColor="text1"/>
          <w:sz w:val="22"/>
          <w:szCs w:val="22"/>
        </w:rPr>
        <w:t xml:space="preserve"> to favor loading of the guide strand</w:t>
      </w:r>
      <w:del w:id="786" w:author="David Bartel" w:date="2018-05-05T17:29:00Z">
        <w:r w:rsidRPr="00E06D03" w:rsidDel="00B6593C">
          <w:rPr>
            <w:rFonts w:ascii="Arial" w:hAnsi="Arial" w:cs="Arial"/>
            <w:color w:val="000000" w:themeColor="text1"/>
            <w:sz w:val="22"/>
            <w:szCs w:val="22"/>
          </w:rPr>
          <w:delText>s</w:delText>
        </w:r>
      </w:del>
      <w:r w:rsidRPr="00E06D03">
        <w:rPr>
          <w:rFonts w:ascii="Arial" w:hAnsi="Arial" w:cs="Arial"/>
          <w:color w:val="000000" w:themeColor="text1"/>
          <w:sz w:val="22"/>
          <w:szCs w:val="22"/>
        </w:rPr>
        <w:t xml:space="preserve"> over the passenger strand</w:t>
      </w:r>
      <w:del w:id="787" w:author="David Bartel" w:date="2018-05-05T17:29:00Z">
        <w:r w:rsidRPr="00E06D03" w:rsidDel="00B6593C">
          <w:rPr>
            <w:rFonts w:ascii="Arial" w:hAnsi="Arial" w:cs="Arial"/>
            <w:color w:val="000000" w:themeColor="text1"/>
            <w:sz w:val="22"/>
            <w:szCs w:val="22"/>
          </w:rPr>
          <w:delText>s</w:delText>
        </w:r>
      </w:del>
      <w:r w:rsidRPr="00E06D03">
        <w:rPr>
          <w:rFonts w:ascii="Arial" w:hAnsi="Arial" w:cs="Arial"/>
          <w:color w:val="000000" w:themeColor="text1"/>
          <w:sz w:val="22"/>
          <w:szCs w:val="22"/>
        </w:rPr>
        <w:t xml:space="preserve">, </w:t>
      </w:r>
      <w:ins w:id="788" w:author="David Bartel" w:date="2018-05-05T17:30:00Z">
        <w:r w:rsidR="00B6593C">
          <w:rPr>
            <w:rFonts w:ascii="Arial" w:hAnsi="Arial" w:cs="Arial"/>
            <w:color w:val="000000" w:themeColor="text1"/>
            <w:sz w:val="22"/>
            <w:szCs w:val="22"/>
          </w:rPr>
          <w:t xml:space="preserve">some </w:t>
        </w:r>
      </w:ins>
      <w:del w:id="789" w:author="David Bartel" w:date="2018-05-05T17:30:00Z">
        <w:r w:rsidRPr="00E06D03" w:rsidDel="00B6593C">
          <w:rPr>
            <w:rFonts w:ascii="Arial" w:hAnsi="Arial" w:cs="Arial"/>
            <w:color w:val="000000" w:themeColor="text1"/>
            <w:sz w:val="22"/>
            <w:szCs w:val="22"/>
          </w:rPr>
          <w:delText xml:space="preserve">we observe varying amounts of </w:delText>
        </w:r>
      </w:del>
      <w:r w:rsidRPr="00E06D03">
        <w:rPr>
          <w:rFonts w:ascii="Arial" w:hAnsi="Arial" w:cs="Arial"/>
          <w:color w:val="000000" w:themeColor="text1"/>
          <w:sz w:val="22"/>
          <w:szCs w:val="22"/>
        </w:rPr>
        <w:t>repression of transcripts with canonical sites to the passenger strands</w:t>
      </w:r>
      <w:ins w:id="790" w:author="David Bartel" w:date="2018-05-05T17:30:00Z">
        <w:r w:rsidR="00B6593C">
          <w:rPr>
            <w:rFonts w:ascii="Arial" w:hAnsi="Arial" w:cs="Arial"/>
            <w:color w:val="000000" w:themeColor="text1"/>
            <w:sz w:val="22"/>
            <w:szCs w:val="22"/>
          </w:rPr>
          <w:t xml:space="preserve"> was often detected</w:t>
        </w:r>
      </w:ins>
      <w:r w:rsidRPr="00E06D03">
        <w:rPr>
          <w:rFonts w:ascii="Arial" w:hAnsi="Arial" w:cs="Arial"/>
          <w:color w:val="000000" w:themeColor="text1"/>
          <w:sz w:val="22"/>
          <w:szCs w:val="22"/>
        </w:rPr>
        <w:t xml:space="preserve"> (</w:t>
      </w:r>
      <w:del w:id="791" w:author="David Bartel" w:date="2018-05-05T17:28:00Z">
        <w:r w:rsidRPr="00E06D03" w:rsidDel="00B6593C">
          <w:rPr>
            <w:rFonts w:ascii="Arial" w:hAnsi="Arial" w:cs="Arial"/>
            <w:color w:val="000000" w:themeColor="text1"/>
            <w:sz w:val="22"/>
            <w:szCs w:val="22"/>
          </w:rPr>
          <w:delText xml:space="preserve">Supplementary </w:delText>
        </w:r>
      </w:del>
      <w:r w:rsidRPr="00E06D03">
        <w:rPr>
          <w:rFonts w:ascii="Arial" w:hAnsi="Arial" w:cs="Arial"/>
          <w:color w:val="000000" w:themeColor="text1"/>
          <w:sz w:val="22"/>
          <w:szCs w:val="22"/>
        </w:rPr>
        <w:t>fig</w:t>
      </w:r>
      <w:ins w:id="792" w:author="David Bartel" w:date="2018-05-05T17:28:00Z">
        <w:r w:rsidR="00B6593C">
          <w:rPr>
            <w:rFonts w:ascii="Arial" w:hAnsi="Arial" w:cs="Arial"/>
            <w:color w:val="000000" w:themeColor="text1"/>
            <w:sz w:val="22"/>
            <w:szCs w:val="22"/>
          </w:rPr>
          <w:t>. S6A</w:t>
        </w:r>
      </w:ins>
      <w:del w:id="793" w:author="David Bartel" w:date="2018-05-05T17:28:00Z">
        <w:r w:rsidRPr="00E06D03" w:rsidDel="00B6593C">
          <w:rPr>
            <w:rFonts w:ascii="Arial" w:hAnsi="Arial" w:cs="Arial"/>
            <w:color w:val="000000" w:themeColor="text1"/>
            <w:sz w:val="22"/>
            <w:szCs w:val="22"/>
          </w:rPr>
          <w:delText>ure 4</w:delText>
        </w:r>
      </w:del>
      <w:r w:rsidRPr="00E06D03">
        <w:rPr>
          <w:rFonts w:ascii="Arial" w:hAnsi="Arial" w:cs="Arial"/>
          <w:color w:val="000000" w:themeColor="text1"/>
          <w:sz w:val="22"/>
          <w:szCs w:val="22"/>
        </w:rPr>
        <w:t xml:space="preserve">). </w:t>
      </w:r>
      <w:ins w:id="794" w:author="David Bartel" w:date="2018-05-06T08:22:00Z">
        <w:r w:rsidR="00DE2264">
          <w:rPr>
            <w:rFonts w:ascii="Arial" w:hAnsi="Arial" w:cs="Arial"/>
            <w:color w:val="000000" w:themeColor="text1"/>
            <w:sz w:val="22"/>
            <w:szCs w:val="22"/>
          </w:rPr>
          <w:t>Accordingly, the model considered both strands of each</w:t>
        </w:r>
        <w:r w:rsidR="00DE2264" w:rsidRPr="00E06D03">
          <w:rPr>
            <w:rFonts w:ascii="Arial" w:hAnsi="Arial" w:cs="Arial"/>
            <w:color w:val="000000" w:themeColor="text1"/>
            <w:sz w:val="22"/>
            <w:szCs w:val="22"/>
          </w:rPr>
          <w:t xml:space="preserve"> transfection experiment</w:t>
        </w:r>
      </w:ins>
      <w:del w:id="795" w:author="David Bartel" w:date="2018-05-06T08:23:00Z">
        <w:r w:rsidRPr="00E06D03" w:rsidDel="00DE2264">
          <w:rPr>
            <w:rFonts w:ascii="Arial" w:hAnsi="Arial" w:cs="Arial"/>
            <w:color w:val="000000" w:themeColor="text1"/>
            <w:sz w:val="22"/>
            <w:szCs w:val="22"/>
          </w:rPr>
          <w:delText xml:space="preserve">This </w:delText>
        </w:r>
      </w:del>
      <w:del w:id="796" w:author="David Bartel" w:date="2018-05-05T20:21:00Z">
        <w:r w:rsidRPr="00E06D03" w:rsidDel="00C62F35">
          <w:rPr>
            <w:rFonts w:ascii="Arial" w:hAnsi="Arial" w:cs="Arial"/>
            <w:color w:val="000000" w:themeColor="text1"/>
            <w:sz w:val="22"/>
            <w:szCs w:val="22"/>
          </w:rPr>
          <w:delText>ended up being advantageous because we can incorporate passenger strand information and</w:delText>
        </w:r>
      </w:del>
      <w:ins w:id="797" w:author="David Bartel" w:date="2018-05-06T08:24:00Z">
        <w:r w:rsidR="00DE2264">
          <w:rPr>
            <w:rFonts w:ascii="Arial" w:hAnsi="Arial" w:cs="Arial"/>
            <w:color w:val="000000" w:themeColor="text1"/>
            <w:sz w:val="22"/>
            <w:szCs w:val="22"/>
          </w:rPr>
          <w:t>, which</w:t>
        </w:r>
      </w:ins>
      <w:r w:rsidRPr="00E06D03">
        <w:rPr>
          <w:rFonts w:ascii="Arial" w:hAnsi="Arial" w:cs="Arial"/>
          <w:color w:val="000000" w:themeColor="text1"/>
          <w:sz w:val="22"/>
          <w:szCs w:val="22"/>
        </w:rPr>
        <w:t xml:space="preserve"> allow</w:t>
      </w:r>
      <w:ins w:id="798" w:author="David Bartel" w:date="2018-05-06T08:24:00Z">
        <w:r w:rsidR="00DE2264">
          <w:rPr>
            <w:rFonts w:ascii="Arial" w:hAnsi="Arial" w:cs="Arial"/>
            <w:color w:val="000000" w:themeColor="text1"/>
            <w:sz w:val="22"/>
            <w:szCs w:val="22"/>
          </w:rPr>
          <w:t>ed</w:t>
        </w:r>
      </w:ins>
      <w:r w:rsidRPr="00E06D03">
        <w:rPr>
          <w:rFonts w:ascii="Arial" w:hAnsi="Arial" w:cs="Arial"/>
          <w:color w:val="000000" w:themeColor="text1"/>
          <w:sz w:val="22"/>
          <w:szCs w:val="22"/>
        </w:rPr>
        <w:t xml:space="preserve"> the </w:t>
      </w:r>
      <w:r w:rsidRPr="00E06D03">
        <w:rPr>
          <w:rFonts w:ascii="Arial" w:hAnsi="Arial" w:cs="Arial"/>
          <w:color w:val="000000" w:themeColor="text1"/>
          <w:sz w:val="22"/>
          <w:szCs w:val="22"/>
        </w:rPr>
        <w:lastRenderedPageBreak/>
        <w:t xml:space="preserve">neural network to learn from </w:t>
      </w:r>
      <w:ins w:id="799" w:author="David Bartel" w:date="2018-05-05T20:22:00Z">
        <w:r w:rsidR="0091363B">
          <w:rPr>
            <w:rFonts w:ascii="Arial" w:hAnsi="Arial" w:cs="Arial"/>
            <w:color w:val="000000" w:themeColor="text1"/>
            <w:sz w:val="22"/>
            <w:szCs w:val="22"/>
          </w:rPr>
          <w:t xml:space="preserve">another </w:t>
        </w:r>
      </w:ins>
      <w:r w:rsidRPr="00E06D03">
        <w:rPr>
          <w:rFonts w:ascii="Arial" w:hAnsi="Arial" w:cs="Arial"/>
          <w:color w:val="000000" w:themeColor="text1"/>
          <w:sz w:val="22"/>
          <w:szCs w:val="22"/>
        </w:rPr>
        <w:t xml:space="preserve">17 </w:t>
      </w:r>
      <w:del w:id="800" w:author="David Bartel" w:date="2018-05-05T20:22:00Z">
        <w:r w:rsidRPr="00E06D03" w:rsidDel="0091363B">
          <w:rPr>
            <w:rFonts w:ascii="Arial" w:hAnsi="Arial" w:cs="Arial"/>
            <w:color w:val="000000" w:themeColor="text1"/>
            <w:sz w:val="22"/>
            <w:szCs w:val="22"/>
          </w:rPr>
          <w:delText xml:space="preserve">more </w:delText>
        </w:r>
      </w:del>
      <w:r w:rsidRPr="00E06D03">
        <w:rPr>
          <w:rFonts w:ascii="Arial" w:hAnsi="Arial" w:cs="Arial"/>
          <w:color w:val="000000" w:themeColor="text1"/>
          <w:sz w:val="22"/>
          <w:szCs w:val="22"/>
        </w:rPr>
        <w:t>potential miRNA sequences</w:t>
      </w:r>
      <w:del w:id="801" w:author="David Bartel" w:date="2018-05-05T20:22:00Z">
        <w:r w:rsidRPr="00E06D03" w:rsidDel="0091363B">
          <w:rPr>
            <w:rFonts w:ascii="Arial" w:hAnsi="Arial" w:cs="Arial"/>
            <w:color w:val="000000" w:themeColor="text1"/>
            <w:sz w:val="22"/>
            <w:szCs w:val="22"/>
          </w:rPr>
          <w:delText>. The</w:delText>
        </w:r>
      </w:del>
      <w:ins w:id="802" w:author="David Bartel" w:date="2018-05-05T20:22:00Z">
        <w:r w:rsidR="0091363B">
          <w:rPr>
            <w:rFonts w:ascii="Arial" w:hAnsi="Arial" w:cs="Arial"/>
            <w:color w:val="000000" w:themeColor="text1"/>
            <w:sz w:val="22"/>
            <w:szCs w:val="22"/>
          </w:rPr>
          <w:t xml:space="preserve"> (</w:t>
        </w:r>
      </w:ins>
      <w:ins w:id="803" w:author="David Bartel" w:date="2018-05-05T20:24:00Z">
        <w:r w:rsidR="0091363B">
          <w:rPr>
            <w:rFonts w:ascii="Arial" w:hAnsi="Arial" w:cs="Arial"/>
            <w:color w:val="000000" w:themeColor="text1"/>
            <w:sz w:val="22"/>
            <w:szCs w:val="22"/>
          </w:rPr>
          <w:t>with</w:t>
        </w:r>
      </w:ins>
      <w:r w:rsidRPr="00E06D03">
        <w:rPr>
          <w:rFonts w:ascii="Arial" w:hAnsi="Arial" w:cs="Arial"/>
          <w:color w:val="000000" w:themeColor="text1"/>
          <w:sz w:val="22"/>
          <w:szCs w:val="22"/>
        </w:rPr>
        <w:t xml:space="preserve"> passenger strands with no detectable repression </w:t>
      </w:r>
      <w:del w:id="804" w:author="David Bartel" w:date="2018-05-05T20:23:00Z">
        <w:r w:rsidRPr="00E06D03" w:rsidDel="0091363B">
          <w:rPr>
            <w:rFonts w:ascii="Arial" w:hAnsi="Arial" w:cs="Arial"/>
            <w:color w:val="000000" w:themeColor="text1"/>
            <w:sz w:val="22"/>
            <w:szCs w:val="22"/>
          </w:rPr>
          <w:delText xml:space="preserve">signals then </w:delText>
        </w:r>
      </w:del>
      <w:r w:rsidRPr="00E06D03">
        <w:rPr>
          <w:rFonts w:ascii="Arial" w:hAnsi="Arial" w:cs="Arial"/>
          <w:color w:val="000000" w:themeColor="text1"/>
          <w:sz w:val="22"/>
          <w:szCs w:val="22"/>
        </w:rPr>
        <w:t>act</w:t>
      </w:r>
      <w:ins w:id="805" w:author="David Bartel" w:date="2018-05-05T20:23:00Z">
        <w:r w:rsidR="0091363B">
          <w:rPr>
            <w:rFonts w:ascii="Arial" w:hAnsi="Arial" w:cs="Arial"/>
            <w:color w:val="000000" w:themeColor="text1"/>
            <w:sz w:val="22"/>
            <w:szCs w:val="22"/>
          </w:rPr>
          <w:t>ing</w:t>
        </w:r>
      </w:ins>
      <w:r w:rsidRPr="00E06D03">
        <w:rPr>
          <w:rFonts w:ascii="Arial" w:hAnsi="Arial" w:cs="Arial"/>
          <w:color w:val="000000" w:themeColor="text1"/>
          <w:sz w:val="22"/>
          <w:szCs w:val="22"/>
        </w:rPr>
        <w:t xml:space="preserve"> as </w:t>
      </w:r>
      <w:commentRangeStart w:id="806"/>
      <w:r w:rsidRPr="00E06D03">
        <w:rPr>
          <w:rFonts w:ascii="Arial" w:hAnsi="Arial" w:cs="Arial"/>
          <w:color w:val="000000" w:themeColor="text1"/>
          <w:sz w:val="22"/>
          <w:szCs w:val="22"/>
        </w:rPr>
        <w:t>negative training</w:t>
      </w:r>
      <w:commentRangeEnd w:id="806"/>
      <w:r w:rsidR="0091363B">
        <w:rPr>
          <w:rStyle w:val="CommentReference"/>
          <w:rFonts w:eastAsiaTheme="minorHAnsi"/>
        </w:rPr>
        <w:commentReference w:id="806"/>
      </w:r>
      <w:r w:rsidRPr="00E06D03">
        <w:rPr>
          <w:rFonts w:ascii="Arial" w:hAnsi="Arial" w:cs="Arial"/>
          <w:color w:val="000000" w:themeColor="text1"/>
          <w:sz w:val="22"/>
          <w:szCs w:val="22"/>
        </w:rPr>
        <w:t xml:space="preserve"> examples</w:t>
      </w:r>
      <w:ins w:id="807" w:author="David Bartel" w:date="2018-05-05T20:23:00Z">
        <w:r w:rsidR="0091363B">
          <w:rPr>
            <w:rFonts w:ascii="Arial" w:hAnsi="Arial" w:cs="Arial"/>
            <w:color w:val="000000" w:themeColor="text1"/>
            <w:sz w:val="22"/>
            <w:szCs w:val="22"/>
          </w:rPr>
          <w:t>)</w:t>
        </w:r>
      </w:ins>
      <w:del w:id="808" w:author="David Bartel" w:date="2018-05-05T20:27:00Z">
        <w:r w:rsidRPr="00E06D03" w:rsidDel="00BD6DE4">
          <w:rPr>
            <w:rFonts w:ascii="Arial" w:hAnsi="Arial" w:cs="Arial"/>
            <w:color w:val="000000" w:themeColor="text1"/>
            <w:sz w:val="22"/>
            <w:szCs w:val="22"/>
          </w:rPr>
          <w:delText>. The</w:delText>
        </w:r>
      </w:del>
      <w:del w:id="809" w:author="David Bartel" w:date="2018-05-06T08:23:00Z">
        <w:r w:rsidRPr="00E06D03" w:rsidDel="00DE2264">
          <w:rPr>
            <w:rFonts w:ascii="Arial" w:hAnsi="Arial" w:cs="Arial"/>
            <w:color w:val="000000" w:themeColor="text1"/>
            <w:sz w:val="22"/>
            <w:szCs w:val="22"/>
          </w:rPr>
          <w:delText xml:space="preserve"> biochemical component of the model </w:delText>
        </w:r>
      </w:del>
      <w:del w:id="810" w:author="David Bartel" w:date="2018-05-05T20:27:00Z">
        <w:r w:rsidRPr="00E06D03" w:rsidDel="00BD6DE4">
          <w:rPr>
            <w:rFonts w:ascii="Arial" w:hAnsi="Arial" w:cs="Arial"/>
            <w:color w:val="000000" w:themeColor="text1"/>
            <w:sz w:val="22"/>
            <w:szCs w:val="22"/>
          </w:rPr>
          <w:delText xml:space="preserve">thus </w:delText>
        </w:r>
      </w:del>
      <w:del w:id="811" w:author="David Bartel" w:date="2018-05-05T20:39:00Z">
        <w:r w:rsidRPr="00E06D03" w:rsidDel="00CA1B4E">
          <w:rPr>
            <w:rFonts w:ascii="Arial" w:hAnsi="Arial" w:cs="Arial"/>
            <w:color w:val="000000" w:themeColor="text1"/>
            <w:sz w:val="22"/>
            <w:szCs w:val="22"/>
          </w:rPr>
          <w:delText>fit</w:delText>
        </w:r>
      </w:del>
      <w:del w:id="812" w:author="David Bartel" w:date="2018-05-05T20:25:00Z">
        <w:r w:rsidRPr="00E06D03" w:rsidDel="0091363B">
          <w:rPr>
            <w:rFonts w:ascii="Arial" w:hAnsi="Arial" w:cs="Arial"/>
            <w:color w:val="000000" w:themeColor="text1"/>
            <w:sz w:val="22"/>
            <w:szCs w:val="22"/>
          </w:rPr>
          <w:delText>s</w:delText>
        </w:r>
      </w:del>
      <w:del w:id="813" w:author="David Bartel" w:date="2018-05-05T20:39:00Z">
        <w:r w:rsidRPr="00E06D03" w:rsidDel="00CA1B4E">
          <w:rPr>
            <w:rFonts w:ascii="Arial" w:hAnsi="Arial" w:cs="Arial"/>
            <w:color w:val="000000" w:themeColor="text1"/>
            <w:sz w:val="22"/>
            <w:szCs w:val="22"/>
          </w:rPr>
          <w:delText xml:space="preserve"> </w:delText>
        </w:r>
      </w:del>
      <w:del w:id="814" w:author="David Bartel" w:date="2018-05-05T20:38:00Z">
        <w:r w:rsidRPr="00E06D03" w:rsidDel="00CA1B4E">
          <w:rPr>
            <w:rFonts w:ascii="Arial" w:hAnsi="Arial" w:cs="Arial"/>
            <w:color w:val="000000" w:themeColor="text1"/>
            <w:sz w:val="22"/>
            <w:szCs w:val="22"/>
          </w:rPr>
          <w:delText xml:space="preserve">two </w:delText>
        </w:r>
      </w:del>
      <w:del w:id="815" w:author="David Bartel" w:date="2018-05-05T20:37:00Z">
        <w:r w:rsidRPr="00E06D03" w:rsidDel="00CA1B4E">
          <w:rPr>
            <w:rFonts w:ascii="Arial" w:hAnsi="Arial" w:cs="Arial"/>
            <w:color w:val="000000" w:themeColor="text1"/>
            <w:sz w:val="22"/>
            <w:szCs w:val="22"/>
          </w:rPr>
          <w:delText>concentration</w:delText>
        </w:r>
      </w:del>
      <w:del w:id="816" w:author="David Bartel" w:date="2018-05-05T20:39:00Z">
        <w:r w:rsidRPr="00E06D03" w:rsidDel="00CA1B4E">
          <w:rPr>
            <w:rFonts w:ascii="Arial" w:hAnsi="Arial" w:cs="Arial"/>
            <w:color w:val="000000" w:themeColor="text1"/>
            <w:sz w:val="22"/>
            <w:szCs w:val="22"/>
          </w:rPr>
          <w:delText xml:space="preserve"> parameters for each</w:delText>
        </w:r>
      </w:del>
      <w:del w:id="817" w:author="David Bartel" w:date="2018-05-06T08:22:00Z">
        <w:r w:rsidRPr="00E06D03" w:rsidDel="00DE2264">
          <w:rPr>
            <w:rFonts w:ascii="Arial" w:hAnsi="Arial" w:cs="Arial"/>
            <w:color w:val="000000" w:themeColor="text1"/>
            <w:sz w:val="22"/>
            <w:szCs w:val="22"/>
          </w:rPr>
          <w:delText xml:space="preserve"> transfection experiment</w:delText>
        </w:r>
      </w:del>
      <w:del w:id="818" w:author="David Bartel" w:date="2018-05-05T20:38:00Z">
        <w:r w:rsidRPr="00E06D03" w:rsidDel="00CA1B4E">
          <w:rPr>
            <w:rFonts w:ascii="Arial" w:hAnsi="Arial" w:cs="Arial"/>
            <w:color w:val="000000" w:themeColor="text1"/>
            <w:sz w:val="22"/>
            <w:szCs w:val="22"/>
          </w:rPr>
          <w:delText xml:space="preserve"> rather than one</w:delText>
        </w:r>
      </w:del>
      <w:r w:rsidRPr="00E06D03">
        <w:rPr>
          <w:rFonts w:ascii="Arial" w:hAnsi="Arial" w:cs="Arial"/>
          <w:color w:val="000000" w:themeColor="text1"/>
          <w:sz w:val="22"/>
          <w:szCs w:val="22"/>
        </w:rPr>
        <w:t>.</w:t>
      </w:r>
    </w:p>
    <w:p w14:paraId="7470C069" w14:textId="260BAD41" w:rsidR="0086642A" w:rsidRDefault="00E06D03" w:rsidP="001973C6">
      <w:pPr>
        <w:spacing w:line="360" w:lineRule="auto"/>
        <w:ind w:firstLine="720"/>
        <w:rPr>
          <w:ins w:id="819" w:author="David Bartel" w:date="2018-05-05T21:12:00Z"/>
          <w:rFonts w:ascii="Arial" w:hAnsi="Arial" w:cs="Arial"/>
          <w:color w:val="000000" w:themeColor="text1"/>
          <w:sz w:val="22"/>
          <w:szCs w:val="22"/>
        </w:rPr>
      </w:pPr>
      <w:del w:id="820" w:author="David Bartel" w:date="2018-05-05T20:29:00Z">
        <w:r w:rsidRPr="00E06D03" w:rsidDel="00BD6DE4">
          <w:rPr>
            <w:rFonts w:ascii="Arial" w:hAnsi="Arial" w:cs="Arial"/>
            <w:color w:val="000000" w:themeColor="text1"/>
            <w:sz w:val="22"/>
            <w:szCs w:val="22"/>
          </w:rPr>
          <w:delText>In the</w:delText>
        </w:r>
      </w:del>
      <w:ins w:id="821" w:author="David Bartel" w:date="2018-05-05T20:29:00Z">
        <w:r w:rsidR="00BD6DE4">
          <w:rPr>
            <w:rFonts w:ascii="Arial" w:hAnsi="Arial" w:cs="Arial"/>
            <w:color w:val="000000" w:themeColor="text1"/>
            <w:sz w:val="22"/>
            <w:szCs w:val="22"/>
          </w:rPr>
          <w:t>During</w:t>
        </w:r>
      </w:ins>
      <w:r w:rsidRPr="00E06D03">
        <w:rPr>
          <w:rFonts w:ascii="Arial" w:hAnsi="Arial" w:cs="Arial"/>
          <w:color w:val="000000" w:themeColor="text1"/>
          <w:sz w:val="22"/>
          <w:szCs w:val="22"/>
        </w:rPr>
        <w:t xml:space="preserve"> training</w:t>
      </w:r>
      <w:del w:id="822" w:author="David Bartel" w:date="2018-05-05T20:29:00Z">
        <w:r w:rsidRPr="00E06D03" w:rsidDel="00BD6DE4">
          <w:rPr>
            <w:rFonts w:ascii="Arial" w:hAnsi="Arial" w:cs="Arial"/>
            <w:color w:val="000000" w:themeColor="text1"/>
            <w:sz w:val="22"/>
            <w:szCs w:val="22"/>
          </w:rPr>
          <w:delText xml:space="preserve"> process</w:delText>
        </w:r>
      </w:del>
      <w:r w:rsidRPr="00E06D03">
        <w:rPr>
          <w:rFonts w:ascii="Arial" w:hAnsi="Arial" w:cs="Arial"/>
          <w:color w:val="000000" w:themeColor="text1"/>
          <w:sz w:val="22"/>
          <w:szCs w:val="22"/>
        </w:rPr>
        <w:t>, we systematically le</w:t>
      </w:r>
      <w:ins w:id="823" w:author="David Bartel" w:date="2018-05-05T20:29:00Z">
        <w:r w:rsidR="00BD6DE4">
          <w:rPr>
            <w:rFonts w:ascii="Arial" w:hAnsi="Arial" w:cs="Arial"/>
            <w:color w:val="000000" w:themeColor="text1"/>
            <w:sz w:val="22"/>
            <w:szCs w:val="22"/>
          </w:rPr>
          <w:t>ft</w:t>
        </w:r>
      </w:ins>
      <w:del w:id="824" w:author="David Bartel" w:date="2018-05-05T20:29:00Z">
        <w:r w:rsidRPr="00E06D03" w:rsidDel="00BD6DE4">
          <w:rPr>
            <w:rFonts w:ascii="Arial" w:hAnsi="Arial" w:cs="Arial"/>
            <w:color w:val="000000" w:themeColor="text1"/>
            <w:sz w:val="22"/>
            <w:szCs w:val="22"/>
          </w:rPr>
          <w:delText>ave</w:delText>
        </w:r>
      </w:del>
      <w:r w:rsidRPr="00E06D03">
        <w:rPr>
          <w:rFonts w:ascii="Arial" w:hAnsi="Arial" w:cs="Arial"/>
          <w:color w:val="000000" w:themeColor="text1"/>
          <w:sz w:val="22"/>
          <w:szCs w:val="22"/>
        </w:rPr>
        <w:t xml:space="preserve"> out </w:t>
      </w:r>
      <w:ins w:id="825" w:author="David Bartel" w:date="2018-05-05T20:45:00Z">
        <w:r w:rsidR="006D35F1">
          <w:rPr>
            <w:rFonts w:ascii="Arial" w:hAnsi="Arial" w:cs="Arial"/>
            <w:color w:val="000000" w:themeColor="text1"/>
            <w:sz w:val="22"/>
            <w:szCs w:val="22"/>
          </w:rPr>
          <w:t xml:space="preserve">all of the data for </w:t>
        </w:r>
      </w:ins>
      <w:r w:rsidRPr="00E06D03">
        <w:rPr>
          <w:rFonts w:ascii="Arial" w:hAnsi="Arial" w:cs="Arial"/>
          <w:color w:val="000000" w:themeColor="text1"/>
          <w:sz w:val="22"/>
          <w:szCs w:val="22"/>
        </w:rPr>
        <w:t xml:space="preserve">one of the eleven </w:t>
      </w:r>
      <w:del w:id="826" w:author="David Bartel" w:date="2018-05-05T20:30:00Z">
        <w:r w:rsidRPr="00E06D03" w:rsidDel="00BD6DE4">
          <w:rPr>
            <w:rFonts w:ascii="Arial" w:hAnsi="Arial" w:cs="Arial"/>
            <w:color w:val="000000" w:themeColor="text1"/>
            <w:sz w:val="22"/>
            <w:szCs w:val="22"/>
          </w:rPr>
          <w:delText xml:space="preserve">miRNA </w:delText>
        </w:r>
      </w:del>
      <w:del w:id="827" w:author="David Bartel" w:date="2018-05-05T20:46:00Z">
        <w:r w:rsidRPr="00E06D03" w:rsidDel="006D35F1">
          <w:rPr>
            <w:rFonts w:ascii="Arial" w:hAnsi="Arial" w:cs="Arial"/>
            <w:color w:val="000000" w:themeColor="text1"/>
            <w:sz w:val="22"/>
            <w:szCs w:val="22"/>
          </w:rPr>
          <w:delText xml:space="preserve">datasets </w:delText>
        </w:r>
      </w:del>
      <w:ins w:id="828" w:author="David Bartel" w:date="2018-05-05T20:30:00Z">
        <w:r w:rsidR="00BD6DE4">
          <w:rPr>
            <w:rFonts w:ascii="Arial" w:hAnsi="Arial" w:cs="Arial"/>
            <w:color w:val="000000" w:themeColor="text1"/>
            <w:sz w:val="22"/>
            <w:szCs w:val="22"/>
          </w:rPr>
          <w:t>miRNA</w:t>
        </w:r>
      </w:ins>
      <w:ins w:id="829" w:author="David Bartel" w:date="2018-05-06T08:25:00Z">
        <w:r w:rsidR="00DE2264">
          <w:rPr>
            <w:rFonts w:ascii="Arial" w:hAnsi="Arial" w:cs="Arial"/>
            <w:color w:val="000000" w:themeColor="text1"/>
            <w:sz w:val="22"/>
            <w:szCs w:val="22"/>
          </w:rPr>
          <w:t xml:space="preserve"> duplexe</w:t>
        </w:r>
      </w:ins>
      <w:ins w:id="830" w:author="David Bartel" w:date="2018-05-05T20:46:00Z">
        <w:r w:rsidR="006D35F1">
          <w:rPr>
            <w:rFonts w:ascii="Arial" w:hAnsi="Arial" w:cs="Arial"/>
            <w:color w:val="000000" w:themeColor="text1"/>
            <w:sz w:val="22"/>
            <w:szCs w:val="22"/>
          </w:rPr>
          <w:t>s</w:t>
        </w:r>
      </w:ins>
      <w:ins w:id="831" w:author="David Bartel" w:date="2018-05-05T20:30:00Z">
        <w:r w:rsidR="00BD6DE4">
          <w:rPr>
            <w:rFonts w:ascii="Arial" w:hAnsi="Arial" w:cs="Arial"/>
            <w:color w:val="000000" w:themeColor="text1"/>
            <w:sz w:val="22"/>
            <w:szCs w:val="22"/>
          </w:rPr>
          <w:t xml:space="preserve"> </w:t>
        </w:r>
      </w:ins>
      <w:r w:rsidRPr="00E06D03">
        <w:rPr>
          <w:rFonts w:ascii="Arial" w:hAnsi="Arial" w:cs="Arial"/>
          <w:color w:val="000000" w:themeColor="text1"/>
          <w:sz w:val="22"/>
          <w:szCs w:val="22"/>
        </w:rPr>
        <w:t>without RBNS data and train</w:t>
      </w:r>
      <w:ins w:id="832" w:author="David Bartel" w:date="2018-05-05T20:29:00Z">
        <w:r w:rsidR="00BD6DE4">
          <w:rPr>
            <w:rFonts w:ascii="Arial" w:hAnsi="Arial" w:cs="Arial"/>
            <w:color w:val="000000" w:themeColor="text1"/>
            <w:sz w:val="22"/>
            <w:szCs w:val="22"/>
          </w:rPr>
          <w:t>ed</w:t>
        </w:r>
      </w:ins>
      <w:r w:rsidRPr="00E06D03">
        <w:rPr>
          <w:rFonts w:ascii="Arial" w:hAnsi="Arial" w:cs="Arial"/>
          <w:color w:val="000000" w:themeColor="text1"/>
          <w:sz w:val="22"/>
          <w:szCs w:val="22"/>
        </w:rPr>
        <w:t xml:space="preserve"> on the </w:t>
      </w:r>
      <w:ins w:id="833" w:author="David Bartel" w:date="2018-05-06T09:45:00Z">
        <w:r w:rsidR="00323B21">
          <w:rPr>
            <w:rFonts w:ascii="Arial" w:hAnsi="Arial" w:cs="Arial"/>
            <w:color w:val="000000" w:themeColor="text1"/>
            <w:sz w:val="22"/>
            <w:szCs w:val="22"/>
          </w:rPr>
          <w:t xml:space="preserve">data for the </w:t>
        </w:r>
      </w:ins>
      <w:r w:rsidRPr="00E06D03">
        <w:rPr>
          <w:rFonts w:ascii="Arial" w:hAnsi="Arial" w:cs="Arial"/>
          <w:color w:val="000000" w:themeColor="text1"/>
          <w:sz w:val="22"/>
          <w:szCs w:val="22"/>
        </w:rPr>
        <w:t xml:space="preserve">remaining ten, plus the </w:t>
      </w:r>
      <w:ins w:id="834" w:author="David Bartel" w:date="2018-05-06T09:45:00Z">
        <w:r w:rsidR="00323B21">
          <w:rPr>
            <w:rFonts w:ascii="Arial" w:hAnsi="Arial" w:cs="Arial"/>
            <w:color w:val="000000" w:themeColor="text1"/>
            <w:sz w:val="22"/>
            <w:szCs w:val="22"/>
          </w:rPr>
          <w:t xml:space="preserve">data for the </w:t>
        </w:r>
      </w:ins>
      <w:r w:rsidRPr="00E06D03">
        <w:rPr>
          <w:rFonts w:ascii="Arial" w:hAnsi="Arial" w:cs="Arial"/>
          <w:color w:val="000000" w:themeColor="text1"/>
          <w:sz w:val="22"/>
          <w:szCs w:val="22"/>
        </w:rPr>
        <w:t xml:space="preserve">six </w:t>
      </w:r>
      <w:del w:id="835" w:author="David Bartel" w:date="2018-05-06T09:46:00Z">
        <w:r w:rsidRPr="00E06D03" w:rsidDel="00323B21">
          <w:rPr>
            <w:rFonts w:ascii="Arial" w:hAnsi="Arial" w:cs="Arial"/>
            <w:color w:val="000000" w:themeColor="text1"/>
            <w:sz w:val="22"/>
            <w:szCs w:val="22"/>
          </w:rPr>
          <w:delText xml:space="preserve">miRNAs </w:delText>
        </w:r>
      </w:del>
      <w:ins w:id="836" w:author="David Bartel" w:date="2018-05-06T09:46:00Z">
        <w:r w:rsidR="00323B21">
          <w:rPr>
            <w:rFonts w:ascii="Arial" w:hAnsi="Arial" w:cs="Arial"/>
            <w:color w:val="000000" w:themeColor="text1"/>
            <w:sz w:val="22"/>
            <w:szCs w:val="22"/>
          </w:rPr>
          <w:t>duplexe</w:t>
        </w:r>
        <w:r w:rsidR="00323B21" w:rsidRPr="00E06D03">
          <w:rPr>
            <w:rFonts w:ascii="Arial" w:hAnsi="Arial" w:cs="Arial"/>
            <w:color w:val="000000" w:themeColor="text1"/>
            <w:sz w:val="22"/>
            <w:szCs w:val="22"/>
          </w:rPr>
          <w:t xml:space="preserve">s </w:t>
        </w:r>
      </w:ins>
      <w:r w:rsidRPr="00E06D03">
        <w:rPr>
          <w:rFonts w:ascii="Arial" w:hAnsi="Arial" w:cs="Arial"/>
          <w:color w:val="000000" w:themeColor="text1"/>
          <w:sz w:val="22"/>
          <w:szCs w:val="22"/>
        </w:rPr>
        <w:t>with RBNS data</w:t>
      </w:r>
      <w:ins w:id="837" w:author="David Bartel" w:date="2018-05-05T20:31:00Z">
        <w:r w:rsidR="00BD6DE4">
          <w:rPr>
            <w:rFonts w:ascii="Arial" w:hAnsi="Arial" w:cs="Arial"/>
            <w:color w:val="000000" w:themeColor="text1"/>
            <w:sz w:val="22"/>
            <w:szCs w:val="22"/>
          </w:rPr>
          <w:t xml:space="preserve">, </w:t>
        </w:r>
      </w:ins>
      <w:ins w:id="838" w:author="David Bartel" w:date="2018-05-05T20:53:00Z">
        <w:r w:rsidR="003F6001">
          <w:rPr>
            <w:rFonts w:ascii="Arial" w:hAnsi="Arial" w:cs="Arial"/>
            <w:color w:val="000000" w:themeColor="text1"/>
            <w:sz w:val="22"/>
            <w:szCs w:val="22"/>
          </w:rPr>
          <w:t>with the goal of predicting</w:t>
        </w:r>
      </w:ins>
      <w:ins w:id="839" w:author="David Bartel" w:date="2018-05-05T20:51:00Z">
        <w:r w:rsidR="00375474">
          <w:rPr>
            <w:rFonts w:ascii="Arial" w:hAnsi="Arial" w:cs="Arial"/>
            <w:color w:val="000000" w:themeColor="text1"/>
            <w:sz w:val="22"/>
            <w:szCs w:val="22"/>
          </w:rPr>
          <w:t xml:space="preserve"> the 12-nt </w:t>
        </w:r>
        <w:r w:rsidR="00375474" w:rsidRPr="001973C6">
          <w:rPr>
            <w:rFonts w:ascii="Arial" w:hAnsi="Arial" w:cs="Arial"/>
            <w:i/>
            <w:color w:val="000000" w:themeColor="text1"/>
            <w:sz w:val="22"/>
            <w:szCs w:val="22"/>
          </w:rPr>
          <w:t>K</w:t>
        </w:r>
      </w:ins>
      <w:ins w:id="840" w:author="David Bartel" w:date="2018-05-05T20:52:00Z">
        <w:r w:rsidR="00375474" w:rsidRPr="001973C6">
          <w:rPr>
            <w:rFonts w:ascii="Arial" w:hAnsi="Arial" w:cs="Arial"/>
            <w:color w:val="000000" w:themeColor="text1"/>
            <w:sz w:val="22"/>
            <w:szCs w:val="22"/>
            <w:vertAlign w:val="subscript"/>
          </w:rPr>
          <w:t>D</w:t>
        </w:r>
        <w:r w:rsidR="00375474">
          <w:rPr>
            <w:rFonts w:ascii="Arial" w:hAnsi="Arial" w:cs="Arial"/>
            <w:color w:val="000000" w:themeColor="text1"/>
            <w:sz w:val="22"/>
            <w:szCs w:val="22"/>
          </w:rPr>
          <w:t xml:space="preserve"> values for the </w:t>
        </w:r>
      </w:ins>
      <w:ins w:id="841" w:author="David Bartel" w:date="2018-05-06T09:47:00Z">
        <w:r w:rsidR="00010A1E">
          <w:rPr>
            <w:rFonts w:ascii="Arial" w:hAnsi="Arial" w:cs="Arial"/>
            <w:color w:val="000000" w:themeColor="text1"/>
            <w:sz w:val="22"/>
            <w:szCs w:val="22"/>
          </w:rPr>
          <w:t xml:space="preserve">two miRNAs of the </w:t>
        </w:r>
      </w:ins>
      <w:ins w:id="842" w:author="David Bartel" w:date="2018-05-05T20:53:00Z">
        <w:r w:rsidR="003F6001">
          <w:rPr>
            <w:rFonts w:ascii="Arial" w:hAnsi="Arial" w:cs="Arial"/>
            <w:color w:val="000000" w:themeColor="text1"/>
            <w:sz w:val="22"/>
            <w:szCs w:val="22"/>
          </w:rPr>
          <w:t xml:space="preserve">held-out </w:t>
        </w:r>
      </w:ins>
      <w:ins w:id="843" w:author="David Bartel" w:date="2018-05-06T09:47:00Z">
        <w:r w:rsidR="00010A1E">
          <w:rPr>
            <w:rFonts w:ascii="Arial" w:hAnsi="Arial" w:cs="Arial"/>
            <w:color w:val="000000" w:themeColor="text1"/>
            <w:sz w:val="22"/>
            <w:szCs w:val="22"/>
          </w:rPr>
          <w:t>duplex</w:t>
        </w:r>
      </w:ins>
      <w:ins w:id="844" w:author="David Bartel" w:date="2018-05-05T20:53:00Z">
        <w:r w:rsidR="003F6001">
          <w:rPr>
            <w:rFonts w:ascii="Arial" w:hAnsi="Arial" w:cs="Arial"/>
            <w:color w:val="000000" w:themeColor="text1"/>
            <w:sz w:val="22"/>
            <w:szCs w:val="22"/>
          </w:rPr>
          <w:t xml:space="preserve">, </w:t>
        </w:r>
      </w:ins>
      <w:ins w:id="845" w:author="David Bartel" w:date="2018-05-05T20:31:00Z">
        <w:r w:rsidR="00BD6DE4">
          <w:rPr>
            <w:rFonts w:ascii="Arial" w:hAnsi="Arial" w:cs="Arial"/>
            <w:color w:val="000000" w:themeColor="text1"/>
            <w:sz w:val="22"/>
            <w:szCs w:val="22"/>
          </w:rPr>
          <w:t xml:space="preserve">in an 11-fold cross-validation </w:t>
        </w:r>
      </w:ins>
      <w:ins w:id="846" w:author="David Bartel" w:date="2018-05-05T20:32:00Z">
        <w:r w:rsidR="008070F6">
          <w:rPr>
            <w:rFonts w:ascii="Arial" w:hAnsi="Arial" w:cs="Arial"/>
            <w:color w:val="000000" w:themeColor="text1"/>
            <w:sz w:val="22"/>
            <w:szCs w:val="22"/>
          </w:rPr>
          <w:t>procedure</w:t>
        </w:r>
      </w:ins>
      <w:r w:rsidRPr="00E06D03">
        <w:rPr>
          <w:rFonts w:ascii="Arial" w:hAnsi="Arial" w:cs="Arial"/>
          <w:color w:val="000000" w:themeColor="text1"/>
          <w:sz w:val="22"/>
          <w:szCs w:val="22"/>
        </w:rPr>
        <w:t xml:space="preserve">. </w:t>
      </w:r>
      <w:del w:id="847" w:author="David Bartel" w:date="2018-05-05T20:33:00Z">
        <w:r w:rsidRPr="00E06D03" w:rsidDel="008070F6">
          <w:rPr>
            <w:rFonts w:ascii="Arial" w:hAnsi="Arial" w:cs="Arial"/>
            <w:color w:val="000000" w:themeColor="text1"/>
            <w:sz w:val="22"/>
            <w:szCs w:val="22"/>
          </w:rPr>
          <w:delText>In</w:delText>
        </w:r>
      </w:del>
      <w:ins w:id="848" w:author="David Bartel" w:date="2018-05-05T20:50:00Z">
        <w:r w:rsidR="00375474">
          <w:rPr>
            <w:rFonts w:ascii="Arial" w:hAnsi="Arial" w:cs="Arial"/>
            <w:color w:val="000000" w:themeColor="text1"/>
            <w:sz w:val="22"/>
            <w:szCs w:val="22"/>
          </w:rPr>
          <w:t>T</w:t>
        </w:r>
      </w:ins>
      <w:del w:id="849" w:author="David Bartel" w:date="2018-05-05T20:33:00Z">
        <w:r w:rsidRPr="00E06D03" w:rsidDel="008070F6">
          <w:rPr>
            <w:rFonts w:ascii="Arial" w:hAnsi="Arial" w:cs="Arial"/>
            <w:color w:val="000000" w:themeColor="text1"/>
            <w:sz w:val="22"/>
            <w:szCs w:val="22"/>
          </w:rPr>
          <w:delText xml:space="preserve"> </w:delText>
        </w:r>
      </w:del>
      <w:del w:id="850" w:author="David Bartel" w:date="2018-05-05T20:50:00Z">
        <w:r w:rsidRPr="00E06D03" w:rsidDel="00375474">
          <w:rPr>
            <w:rFonts w:ascii="Arial" w:hAnsi="Arial" w:cs="Arial"/>
            <w:color w:val="000000" w:themeColor="text1"/>
            <w:sz w:val="22"/>
            <w:szCs w:val="22"/>
          </w:rPr>
          <w:delText>t</w:delText>
        </w:r>
      </w:del>
      <w:r w:rsidRPr="00E06D03">
        <w:rPr>
          <w:rFonts w:ascii="Arial" w:hAnsi="Arial" w:cs="Arial"/>
          <w:color w:val="000000" w:themeColor="text1"/>
          <w:sz w:val="22"/>
          <w:szCs w:val="22"/>
        </w:rPr>
        <w:t>esting</w:t>
      </w:r>
      <w:ins w:id="851" w:author="David Bartel" w:date="2018-05-05T20:50:00Z">
        <w:r w:rsidR="00375474">
          <w:rPr>
            <w:rFonts w:ascii="Arial" w:hAnsi="Arial" w:cs="Arial"/>
            <w:color w:val="000000" w:themeColor="text1"/>
            <w:sz w:val="22"/>
            <w:szCs w:val="22"/>
          </w:rPr>
          <w:t xml:space="preserve"> </w:t>
        </w:r>
      </w:ins>
      <w:ins w:id="852" w:author="David Bartel" w:date="2018-05-05T20:57:00Z">
        <w:r w:rsidR="00D34941">
          <w:rPr>
            <w:rFonts w:ascii="Arial" w:hAnsi="Arial" w:cs="Arial"/>
            <w:color w:val="000000" w:themeColor="text1"/>
            <w:sz w:val="22"/>
            <w:szCs w:val="22"/>
          </w:rPr>
          <w:t xml:space="preserve">these </w:t>
        </w:r>
        <w:r w:rsidR="00D34941" w:rsidRPr="008A609D">
          <w:rPr>
            <w:rFonts w:ascii="Arial" w:hAnsi="Arial" w:cs="Arial"/>
            <w:i/>
            <w:color w:val="000000" w:themeColor="text1"/>
            <w:sz w:val="22"/>
            <w:szCs w:val="22"/>
          </w:rPr>
          <w:t>K</w:t>
        </w:r>
        <w:r w:rsidR="00D34941" w:rsidRPr="008A609D">
          <w:rPr>
            <w:rFonts w:ascii="Arial" w:hAnsi="Arial" w:cs="Arial"/>
            <w:color w:val="000000" w:themeColor="text1"/>
            <w:sz w:val="22"/>
            <w:szCs w:val="22"/>
            <w:vertAlign w:val="subscript"/>
          </w:rPr>
          <w:t>D</w:t>
        </w:r>
        <w:r w:rsidR="00D34941">
          <w:rPr>
            <w:rFonts w:ascii="Arial" w:hAnsi="Arial" w:cs="Arial"/>
            <w:color w:val="000000" w:themeColor="text1"/>
            <w:sz w:val="22"/>
            <w:szCs w:val="22"/>
          </w:rPr>
          <w:t xml:space="preserve"> values </w:t>
        </w:r>
      </w:ins>
      <w:ins w:id="853" w:author="David Bartel" w:date="2018-05-05T20:50:00Z">
        <w:r w:rsidR="00375474">
          <w:rPr>
            <w:rFonts w:ascii="Arial" w:hAnsi="Arial" w:cs="Arial"/>
            <w:color w:val="000000" w:themeColor="text1"/>
            <w:sz w:val="22"/>
            <w:szCs w:val="22"/>
          </w:rPr>
          <w:t xml:space="preserve">on </w:t>
        </w:r>
      </w:ins>
      <w:ins w:id="854" w:author="David Bartel" w:date="2018-05-05T20:56:00Z">
        <w:r w:rsidR="003F6001">
          <w:rPr>
            <w:rFonts w:ascii="Arial" w:hAnsi="Arial" w:cs="Arial"/>
            <w:color w:val="000000" w:themeColor="text1"/>
            <w:sz w:val="22"/>
            <w:szCs w:val="22"/>
          </w:rPr>
          <w:t>each</w:t>
        </w:r>
      </w:ins>
      <w:ins w:id="855" w:author="David Bartel" w:date="2018-05-05T20:50:00Z">
        <w:r w:rsidR="003F6001">
          <w:rPr>
            <w:rFonts w:ascii="Arial" w:hAnsi="Arial" w:cs="Arial"/>
            <w:color w:val="000000" w:themeColor="text1"/>
            <w:sz w:val="22"/>
            <w:szCs w:val="22"/>
          </w:rPr>
          <w:t xml:space="preserve"> held-</w:t>
        </w:r>
        <w:r w:rsidR="00375474">
          <w:rPr>
            <w:rFonts w:ascii="Arial" w:hAnsi="Arial" w:cs="Arial"/>
            <w:color w:val="000000" w:themeColor="text1"/>
            <w:sz w:val="22"/>
            <w:szCs w:val="22"/>
          </w:rPr>
          <w:t>out dataset</w:t>
        </w:r>
      </w:ins>
      <w:ins w:id="856" w:author="David Bartel" w:date="2018-05-05T20:56:00Z">
        <w:r w:rsidR="003F6001">
          <w:rPr>
            <w:rFonts w:ascii="Arial" w:hAnsi="Arial" w:cs="Arial"/>
            <w:color w:val="000000" w:themeColor="text1"/>
            <w:sz w:val="22"/>
            <w:szCs w:val="22"/>
          </w:rPr>
          <w:t xml:space="preserve"> reveal strong </w:t>
        </w:r>
      </w:ins>
      <w:ins w:id="857" w:author="David Bartel" w:date="2018-05-06T08:27:00Z">
        <w:r w:rsidR="00FD2BD6">
          <w:rPr>
            <w:rFonts w:ascii="Arial" w:hAnsi="Arial" w:cs="Arial"/>
            <w:color w:val="000000" w:themeColor="text1"/>
            <w:sz w:val="22"/>
            <w:szCs w:val="22"/>
          </w:rPr>
          <w:t xml:space="preserve">predictive </w:t>
        </w:r>
      </w:ins>
      <w:ins w:id="858" w:author="David Bartel" w:date="2018-05-05T20:56:00Z">
        <w:r w:rsidR="003F6001">
          <w:rPr>
            <w:rFonts w:ascii="Arial" w:hAnsi="Arial" w:cs="Arial"/>
            <w:color w:val="000000" w:themeColor="text1"/>
            <w:sz w:val="22"/>
            <w:szCs w:val="22"/>
          </w:rPr>
          <w:t>performance</w:t>
        </w:r>
      </w:ins>
      <w:ins w:id="859" w:author="David Bartel" w:date="2018-05-05T20:58:00Z">
        <w:r w:rsidR="00D34941">
          <w:rPr>
            <w:rFonts w:ascii="Arial" w:hAnsi="Arial" w:cs="Arial"/>
            <w:color w:val="000000" w:themeColor="text1"/>
            <w:sz w:val="22"/>
            <w:szCs w:val="22"/>
          </w:rPr>
          <w:t xml:space="preserve"> (Fig. 6B</w:t>
        </w:r>
      </w:ins>
      <w:ins w:id="860" w:author="David Bartel" w:date="2018-05-05T21:05:00Z">
        <w:r w:rsidR="00B64D3D">
          <w:rPr>
            <w:rFonts w:ascii="Arial" w:hAnsi="Arial" w:cs="Arial"/>
            <w:color w:val="000000" w:themeColor="text1"/>
            <w:sz w:val="22"/>
            <w:szCs w:val="22"/>
          </w:rPr>
          <w:t>, fig S6</w:t>
        </w:r>
      </w:ins>
      <w:ins w:id="861" w:author="David Bartel" w:date="2018-05-05T21:06:00Z">
        <w:r w:rsidR="00B64D3D">
          <w:rPr>
            <w:rFonts w:ascii="Arial" w:hAnsi="Arial" w:cs="Arial"/>
            <w:color w:val="000000" w:themeColor="text1"/>
            <w:sz w:val="22"/>
            <w:szCs w:val="22"/>
          </w:rPr>
          <w:t>B</w:t>
        </w:r>
      </w:ins>
      <w:ins w:id="862" w:author="David Bartel" w:date="2018-05-05T20:58:00Z">
        <w:r w:rsidR="00D34941">
          <w:rPr>
            <w:rFonts w:ascii="Arial" w:hAnsi="Arial" w:cs="Arial"/>
            <w:color w:val="000000" w:themeColor="text1"/>
            <w:sz w:val="22"/>
            <w:szCs w:val="22"/>
          </w:rPr>
          <w:t>)</w:t>
        </w:r>
      </w:ins>
      <w:r w:rsidRPr="00E06D03">
        <w:rPr>
          <w:rFonts w:ascii="Arial" w:hAnsi="Arial" w:cs="Arial"/>
          <w:color w:val="000000" w:themeColor="text1"/>
          <w:sz w:val="22"/>
          <w:szCs w:val="22"/>
        </w:rPr>
        <w:t xml:space="preserve">, </w:t>
      </w:r>
      <w:ins w:id="863" w:author="David Bartel" w:date="2018-05-05T21:00:00Z">
        <w:r w:rsidR="00D34941">
          <w:rPr>
            <w:rFonts w:ascii="Arial" w:hAnsi="Arial" w:cs="Arial"/>
            <w:color w:val="000000" w:themeColor="text1"/>
            <w:sz w:val="22"/>
            <w:szCs w:val="22"/>
          </w:rPr>
          <w:t xml:space="preserve">which exceeded that </w:t>
        </w:r>
      </w:ins>
      <w:ins w:id="864" w:author="David Bartel" w:date="2018-05-06T08:27:00Z">
        <w:r w:rsidR="00FD2BD6">
          <w:rPr>
            <w:rFonts w:ascii="Arial" w:hAnsi="Arial" w:cs="Arial"/>
            <w:color w:val="000000" w:themeColor="text1"/>
            <w:sz w:val="22"/>
            <w:szCs w:val="22"/>
          </w:rPr>
          <w:t xml:space="preserve">of </w:t>
        </w:r>
      </w:ins>
      <w:proofErr w:type="spellStart"/>
      <w:ins w:id="865" w:author="David Bartel" w:date="2018-05-05T21:01:00Z">
        <w:r w:rsidR="00D34941">
          <w:rPr>
            <w:rFonts w:ascii="Arial" w:hAnsi="Arial" w:cs="Arial"/>
            <w:color w:val="000000" w:themeColor="text1"/>
            <w:sz w:val="22"/>
            <w:szCs w:val="22"/>
          </w:rPr>
          <w:t>TargetScan</w:t>
        </w:r>
        <w:proofErr w:type="spellEnd"/>
        <w:r w:rsidR="00D34941">
          <w:rPr>
            <w:rFonts w:ascii="Arial" w:hAnsi="Arial" w:cs="Arial"/>
            <w:color w:val="000000" w:themeColor="text1"/>
            <w:sz w:val="22"/>
            <w:szCs w:val="22"/>
          </w:rPr>
          <w:t xml:space="preserve"> (</w:t>
        </w:r>
        <w:commentRangeStart w:id="866"/>
        <w:r w:rsidR="00D34941">
          <w:rPr>
            <w:rFonts w:ascii="Arial" w:hAnsi="Arial" w:cs="Arial"/>
            <w:color w:val="000000" w:themeColor="text1"/>
            <w:sz w:val="22"/>
            <w:szCs w:val="22"/>
          </w:rPr>
          <w:t>F</w:t>
        </w:r>
        <w:r w:rsidR="00FD2BD6">
          <w:rPr>
            <w:rFonts w:ascii="Arial" w:hAnsi="Arial" w:cs="Arial"/>
            <w:color w:val="000000" w:themeColor="text1"/>
            <w:sz w:val="22"/>
            <w:szCs w:val="22"/>
          </w:rPr>
          <w:t>ig. 6</w:t>
        </w:r>
        <w:r w:rsidR="00D34941">
          <w:rPr>
            <w:rFonts w:ascii="Arial" w:hAnsi="Arial" w:cs="Arial"/>
            <w:color w:val="000000" w:themeColor="text1"/>
            <w:sz w:val="22"/>
            <w:szCs w:val="22"/>
          </w:rPr>
          <w:t>C</w:t>
        </w:r>
        <w:commentRangeEnd w:id="866"/>
        <w:r w:rsidR="00D34941">
          <w:rPr>
            <w:rStyle w:val="CommentReference"/>
            <w:rFonts w:eastAsiaTheme="minorHAnsi"/>
          </w:rPr>
          <w:commentReference w:id="866"/>
        </w:r>
        <w:r w:rsidR="00D34941">
          <w:rPr>
            <w:rFonts w:ascii="Arial" w:hAnsi="Arial" w:cs="Arial"/>
            <w:color w:val="000000" w:themeColor="text1"/>
            <w:sz w:val="22"/>
            <w:szCs w:val="22"/>
          </w:rPr>
          <w:t xml:space="preserve">). </w:t>
        </w:r>
      </w:ins>
      <w:commentRangeStart w:id="867"/>
      <w:ins w:id="868" w:author="David Bartel" w:date="2018-05-05T21:02:00Z">
        <w:r w:rsidR="00D34941">
          <w:rPr>
            <w:rFonts w:ascii="Arial" w:hAnsi="Arial" w:cs="Arial"/>
            <w:color w:val="000000" w:themeColor="text1"/>
            <w:sz w:val="22"/>
            <w:szCs w:val="22"/>
          </w:rPr>
          <w:t xml:space="preserve">To avoid using any data from the </w:t>
        </w:r>
        <w:r w:rsidR="00B64D3D">
          <w:rPr>
            <w:rFonts w:ascii="Arial" w:hAnsi="Arial" w:cs="Arial"/>
            <w:color w:val="000000" w:themeColor="text1"/>
            <w:sz w:val="22"/>
            <w:szCs w:val="22"/>
          </w:rPr>
          <w:t xml:space="preserve">test set </w:t>
        </w:r>
      </w:ins>
      <w:ins w:id="869" w:author="David Bartel" w:date="2018-05-05T21:03:00Z">
        <w:r w:rsidR="00B64D3D">
          <w:rPr>
            <w:rFonts w:ascii="Arial" w:hAnsi="Arial" w:cs="Arial"/>
            <w:color w:val="000000" w:themeColor="text1"/>
            <w:sz w:val="22"/>
            <w:szCs w:val="22"/>
          </w:rPr>
          <w:t>for any type of</w:t>
        </w:r>
      </w:ins>
      <w:ins w:id="870" w:author="David Bartel" w:date="2018-05-05T21:02:00Z">
        <w:r w:rsidR="00B64D3D">
          <w:rPr>
            <w:rFonts w:ascii="Arial" w:hAnsi="Arial" w:cs="Arial"/>
            <w:color w:val="000000" w:themeColor="text1"/>
            <w:sz w:val="22"/>
            <w:szCs w:val="22"/>
          </w:rPr>
          <w:t xml:space="preserve"> training, </w:t>
        </w:r>
      </w:ins>
      <w:del w:id="871" w:author="David Bartel" w:date="2018-05-05T20:48:00Z">
        <w:r w:rsidRPr="00E06D03" w:rsidDel="00375474">
          <w:rPr>
            <w:rFonts w:ascii="Arial" w:hAnsi="Arial" w:cs="Arial"/>
            <w:color w:val="000000" w:themeColor="text1"/>
            <w:sz w:val="22"/>
            <w:szCs w:val="22"/>
          </w:rPr>
          <w:delText xml:space="preserve">we use </w:delText>
        </w:r>
      </w:del>
      <w:r w:rsidRPr="00E06D03">
        <w:rPr>
          <w:rFonts w:ascii="Arial" w:hAnsi="Arial" w:cs="Arial"/>
          <w:color w:val="000000" w:themeColor="text1"/>
          <w:sz w:val="22"/>
          <w:szCs w:val="22"/>
        </w:rPr>
        <w:t>the average guide and passenger</w:t>
      </w:r>
      <w:ins w:id="872" w:author="David Bartel" w:date="2018-05-05T20:33:00Z">
        <w:r w:rsidR="008070F6">
          <w:rPr>
            <w:rFonts w:ascii="Arial" w:hAnsi="Arial" w:cs="Arial"/>
            <w:color w:val="000000" w:themeColor="text1"/>
            <w:sz w:val="22"/>
            <w:szCs w:val="22"/>
          </w:rPr>
          <w:t>-</w:t>
        </w:r>
      </w:ins>
      <w:del w:id="873" w:author="David Bartel" w:date="2018-05-05T20:33:00Z">
        <w:r w:rsidRPr="00E06D03" w:rsidDel="008070F6">
          <w:rPr>
            <w:rFonts w:ascii="Arial" w:hAnsi="Arial" w:cs="Arial"/>
            <w:color w:val="000000" w:themeColor="text1"/>
            <w:sz w:val="22"/>
            <w:szCs w:val="22"/>
          </w:rPr>
          <w:delText xml:space="preserve"> </w:delText>
        </w:r>
      </w:del>
      <w:r w:rsidRPr="00E06D03">
        <w:rPr>
          <w:rFonts w:ascii="Arial" w:hAnsi="Arial" w:cs="Arial"/>
          <w:color w:val="000000" w:themeColor="text1"/>
          <w:sz w:val="22"/>
          <w:szCs w:val="22"/>
        </w:rPr>
        <w:t xml:space="preserve">strand </w:t>
      </w:r>
      <w:del w:id="874" w:author="David Bartel" w:date="2018-05-05T20:33:00Z">
        <w:r w:rsidRPr="00E06D03" w:rsidDel="008070F6">
          <w:rPr>
            <w:rFonts w:ascii="Arial" w:hAnsi="Arial" w:cs="Arial"/>
            <w:color w:val="000000" w:themeColor="text1"/>
            <w:sz w:val="22"/>
            <w:szCs w:val="22"/>
          </w:rPr>
          <w:delText xml:space="preserve">concentrations </w:delText>
        </w:r>
      </w:del>
      <w:ins w:id="875" w:author="David Bartel" w:date="2018-05-05T20:33:00Z">
        <w:r w:rsidR="008070F6">
          <w:rPr>
            <w:rFonts w:ascii="Arial" w:hAnsi="Arial" w:cs="Arial"/>
            <w:color w:val="000000" w:themeColor="text1"/>
            <w:sz w:val="22"/>
            <w:szCs w:val="22"/>
          </w:rPr>
          <w:t>[</w:t>
        </w:r>
        <w:r w:rsidR="008070F6" w:rsidRPr="008070F6">
          <w:rPr>
            <w:rFonts w:ascii="Arial" w:hAnsi="Arial" w:cs="Arial"/>
            <w:i/>
            <w:color w:val="000000" w:themeColor="text1"/>
            <w:sz w:val="22"/>
            <w:szCs w:val="22"/>
            <w:rPrChange w:id="876" w:author="David Bartel" w:date="2018-05-05T20:34:00Z">
              <w:rPr>
                <w:rFonts w:ascii="Arial" w:hAnsi="Arial" w:cs="Arial"/>
                <w:color w:val="000000" w:themeColor="text1"/>
                <w:sz w:val="22"/>
                <w:szCs w:val="22"/>
              </w:rPr>
            </w:rPrChange>
          </w:rPr>
          <w:t>A</w:t>
        </w:r>
        <w:r w:rsidR="008070F6">
          <w:rPr>
            <w:rFonts w:ascii="Arial" w:hAnsi="Arial" w:cs="Arial"/>
            <w:color w:val="000000" w:themeColor="text1"/>
            <w:sz w:val="22"/>
            <w:szCs w:val="22"/>
          </w:rPr>
          <w:t>] values</w:t>
        </w:r>
        <w:r w:rsidR="008070F6" w:rsidRPr="00E06D03">
          <w:rPr>
            <w:rFonts w:ascii="Arial" w:hAnsi="Arial" w:cs="Arial"/>
            <w:color w:val="000000" w:themeColor="text1"/>
            <w:sz w:val="22"/>
            <w:szCs w:val="22"/>
          </w:rPr>
          <w:t xml:space="preserve"> </w:t>
        </w:r>
      </w:ins>
      <w:r w:rsidRPr="00E06D03">
        <w:rPr>
          <w:rFonts w:ascii="Arial" w:hAnsi="Arial" w:cs="Arial"/>
          <w:color w:val="000000" w:themeColor="text1"/>
          <w:sz w:val="22"/>
          <w:szCs w:val="22"/>
        </w:rPr>
        <w:t xml:space="preserve">fit for the training miRNAs </w:t>
      </w:r>
      <w:ins w:id="877" w:author="David Bartel" w:date="2018-05-05T21:02:00Z">
        <w:r w:rsidR="00B64D3D">
          <w:rPr>
            <w:rFonts w:ascii="Arial" w:hAnsi="Arial" w:cs="Arial"/>
            <w:color w:val="000000" w:themeColor="text1"/>
            <w:sz w:val="22"/>
            <w:szCs w:val="22"/>
          </w:rPr>
          <w:t xml:space="preserve">were used </w:t>
        </w:r>
      </w:ins>
      <w:r w:rsidRPr="00E06D03">
        <w:rPr>
          <w:rFonts w:ascii="Arial" w:hAnsi="Arial" w:cs="Arial"/>
          <w:color w:val="000000" w:themeColor="text1"/>
          <w:sz w:val="22"/>
          <w:szCs w:val="22"/>
        </w:rPr>
        <w:t>to predict repression for the test miRNA</w:t>
      </w:r>
      <w:del w:id="878" w:author="David Bartel" w:date="2018-05-05T21:07:00Z">
        <w:r w:rsidRPr="00E06D03" w:rsidDel="00E40906">
          <w:rPr>
            <w:rFonts w:ascii="Arial" w:hAnsi="Arial" w:cs="Arial"/>
            <w:color w:val="000000" w:themeColor="text1"/>
            <w:sz w:val="22"/>
            <w:szCs w:val="22"/>
          </w:rPr>
          <w:delText>.</w:delText>
        </w:r>
      </w:del>
      <w:r w:rsidRPr="00E06D03">
        <w:rPr>
          <w:rFonts w:ascii="Arial" w:hAnsi="Arial" w:cs="Arial"/>
          <w:color w:val="000000" w:themeColor="text1"/>
          <w:sz w:val="22"/>
          <w:szCs w:val="22"/>
        </w:rPr>
        <w:t xml:space="preserve"> (</w:t>
      </w:r>
      <w:del w:id="879" w:author="David Bartel" w:date="2018-05-05T21:07:00Z">
        <w:r w:rsidRPr="00E06D03" w:rsidDel="00E40906">
          <w:rPr>
            <w:rFonts w:ascii="Arial" w:hAnsi="Arial" w:cs="Arial"/>
            <w:color w:val="000000" w:themeColor="text1"/>
            <w:sz w:val="22"/>
            <w:szCs w:val="22"/>
          </w:rPr>
          <w:delText xml:space="preserve">Figure </w:delText>
        </w:r>
      </w:del>
      <w:ins w:id="880" w:author="David Bartel" w:date="2018-05-05T21:07:00Z">
        <w:r w:rsidR="00E40906" w:rsidRPr="00E06D03">
          <w:rPr>
            <w:rFonts w:ascii="Arial" w:hAnsi="Arial" w:cs="Arial"/>
            <w:color w:val="000000" w:themeColor="text1"/>
            <w:sz w:val="22"/>
            <w:szCs w:val="22"/>
          </w:rPr>
          <w:t>Fig</w:t>
        </w:r>
        <w:r w:rsidR="00E40906">
          <w:rPr>
            <w:rFonts w:ascii="Arial" w:hAnsi="Arial" w:cs="Arial"/>
            <w:color w:val="000000" w:themeColor="text1"/>
            <w:sz w:val="22"/>
            <w:szCs w:val="22"/>
          </w:rPr>
          <w:t>.</w:t>
        </w:r>
        <w:r w:rsidR="00E40906" w:rsidRPr="00E06D03">
          <w:rPr>
            <w:rFonts w:ascii="Arial" w:hAnsi="Arial" w:cs="Arial"/>
            <w:color w:val="000000" w:themeColor="text1"/>
            <w:sz w:val="22"/>
            <w:szCs w:val="22"/>
          </w:rPr>
          <w:t xml:space="preserve"> </w:t>
        </w:r>
      </w:ins>
      <w:r w:rsidRPr="00E06D03">
        <w:rPr>
          <w:rFonts w:ascii="Arial" w:hAnsi="Arial" w:cs="Arial"/>
          <w:color w:val="000000" w:themeColor="text1"/>
          <w:sz w:val="22"/>
          <w:szCs w:val="22"/>
        </w:rPr>
        <w:t xml:space="preserve">6B). As expected, </w:t>
      </w:r>
      <w:del w:id="881" w:author="David Bartel" w:date="2018-05-05T21:04:00Z">
        <w:r w:rsidRPr="00E06D03" w:rsidDel="00B64D3D">
          <w:rPr>
            <w:rFonts w:ascii="Arial" w:hAnsi="Arial" w:cs="Arial"/>
            <w:color w:val="000000" w:themeColor="text1"/>
            <w:sz w:val="22"/>
            <w:szCs w:val="22"/>
          </w:rPr>
          <w:delText>the testing accuracy for</w:delText>
        </w:r>
      </w:del>
      <w:ins w:id="882" w:author="David Bartel" w:date="2018-05-05T21:04:00Z">
        <w:r w:rsidR="00B64D3D">
          <w:rPr>
            <w:rFonts w:ascii="Arial" w:hAnsi="Arial" w:cs="Arial"/>
            <w:color w:val="000000" w:themeColor="text1"/>
            <w:sz w:val="22"/>
            <w:szCs w:val="22"/>
          </w:rPr>
          <w:t>performance for most</w:t>
        </w:r>
      </w:ins>
      <w:del w:id="883" w:author="David Bartel" w:date="2018-05-05T21:04:00Z">
        <w:r w:rsidRPr="00E06D03" w:rsidDel="00B64D3D">
          <w:rPr>
            <w:rFonts w:ascii="Arial" w:hAnsi="Arial" w:cs="Arial"/>
            <w:color w:val="000000" w:themeColor="text1"/>
            <w:sz w:val="22"/>
            <w:szCs w:val="22"/>
          </w:rPr>
          <w:delText xml:space="preserve"> a</w:delText>
        </w:r>
      </w:del>
      <w:r w:rsidRPr="00E06D03">
        <w:rPr>
          <w:rFonts w:ascii="Arial" w:hAnsi="Arial" w:cs="Arial"/>
          <w:color w:val="000000" w:themeColor="text1"/>
          <w:sz w:val="22"/>
          <w:szCs w:val="22"/>
        </w:rPr>
        <w:t xml:space="preserve"> miRNA</w:t>
      </w:r>
      <w:ins w:id="884" w:author="David Bartel" w:date="2018-05-05T21:04:00Z">
        <w:r w:rsidR="00B64D3D">
          <w:rPr>
            <w:rFonts w:ascii="Arial" w:hAnsi="Arial" w:cs="Arial"/>
            <w:color w:val="000000" w:themeColor="text1"/>
            <w:sz w:val="22"/>
            <w:szCs w:val="22"/>
          </w:rPr>
          <w:t>s</w:t>
        </w:r>
      </w:ins>
      <w:r w:rsidRPr="00E06D03">
        <w:rPr>
          <w:rFonts w:ascii="Arial" w:hAnsi="Arial" w:cs="Arial"/>
          <w:color w:val="000000" w:themeColor="text1"/>
          <w:sz w:val="22"/>
          <w:szCs w:val="22"/>
        </w:rPr>
        <w:t xml:space="preserve"> improve</w:t>
      </w:r>
      <w:ins w:id="885" w:author="David Bartel" w:date="2018-05-05T21:04:00Z">
        <w:r w:rsidR="00B64D3D">
          <w:rPr>
            <w:rFonts w:ascii="Arial" w:hAnsi="Arial" w:cs="Arial"/>
            <w:color w:val="000000" w:themeColor="text1"/>
            <w:sz w:val="22"/>
            <w:szCs w:val="22"/>
          </w:rPr>
          <w:t>d</w:t>
        </w:r>
      </w:ins>
      <w:del w:id="886" w:author="David Bartel" w:date="2018-05-05T21:04:00Z">
        <w:r w:rsidRPr="00E06D03" w:rsidDel="00B64D3D">
          <w:rPr>
            <w:rFonts w:ascii="Arial" w:hAnsi="Arial" w:cs="Arial"/>
            <w:color w:val="000000" w:themeColor="text1"/>
            <w:sz w:val="22"/>
            <w:szCs w:val="22"/>
          </w:rPr>
          <w:delText>s</w:delText>
        </w:r>
      </w:del>
      <w:r w:rsidRPr="00E06D03">
        <w:rPr>
          <w:rFonts w:ascii="Arial" w:hAnsi="Arial" w:cs="Arial"/>
          <w:color w:val="000000" w:themeColor="text1"/>
          <w:sz w:val="22"/>
          <w:szCs w:val="22"/>
        </w:rPr>
        <w:t xml:space="preserve"> if we use the average guide and passenger strand concentrations for that miRNA from the other cross validations.</w:t>
      </w:r>
      <w:commentRangeEnd w:id="867"/>
      <w:r w:rsidR="00E40906">
        <w:rPr>
          <w:rStyle w:val="CommentReference"/>
          <w:rFonts w:eastAsiaTheme="minorHAnsi"/>
        </w:rPr>
        <w:commentReference w:id="867"/>
      </w:r>
      <w:r w:rsidRPr="00E06D03">
        <w:rPr>
          <w:rFonts w:ascii="Arial" w:hAnsi="Arial" w:cs="Arial"/>
          <w:color w:val="000000" w:themeColor="text1"/>
          <w:sz w:val="22"/>
          <w:szCs w:val="22"/>
        </w:rPr>
        <w:t xml:space="preserve"> (Supplementary Figure 5). </w:t>
      </w:r>
      <w:ins w:id="887" w:author="David Bartel" w:date="2018-05-05T21:11:00Z">
        <w:r w:rsidR="00E40906" w:rsidRPr="00E40906">
          <w:rPr>
            <w:rFonts w:ascii="Arial" w:hAnsi="Arial" w:cs="Arial"/>
            <w:color w:val="000000" w:themeColor="text1"/>
            <w:sz w:val="22"/>
            <w:szCs w:val="22"/>
            <w:highlight w:val="yellow"/>
            <w:rPrChange w:id="888" w:author="David Bartel" w:date="2018-05-05T21:12:00Z">
              <w:rPr>
                <w:rFonts w:ascii="Arial" w:hAnsi="Arial" w:cs="Arial"/>
                <w:color w:val="000000" w:themeColor="text1"/>
                <w:sz w:val="22"/>
                <w:szCs w:val="22"/>
              </w:rPr>
            </w:rPrChange>
          </w:rPr>
          <w:t>Sentence describing the only-canonical-site analysis</w:t>
        </w:r>
      </w:ins>
      <w:ins w:id="889" w:author="David Bartel" w:date="2018-05-06T08:38:00Z">
        <w:r w:rsidR="00414F33">
          <w:rPr>
            <w:rFonts w:ascii="Arial" w:hAnsi="Arial" w:cs="Arial"/>
            <w:color w:val="000000" w:themeColor="text1"/>
            <w:sz w:val="22"/>
            <w:szCs w:val="22"/>
            <w:highlight w:val="yellow"/>
          </w:rPr>
          <w:t xml:space="preserve"> (Fig</w:t>
        </w:r>
      </w:ins>
      <w:ins w:id="890" w:author="David Bartel" w:date="2018-05-06T08:39:00Z">
        <w:r w:rsidR="00414F33">
          <w:rPr>
            <w:rFonts w:ascii="Arial" w:hAnsi="Arial" w:cs="Arial"/>
            <w:color w:val="000000" w:themeColor="text1"/>
            <w:sz w:val="22"/>
            <w:szCs w:val="22"/>
            <w:highlight w:val="yellow"/>
          </w:rPr>
          <w:t>.</w:t>
        </w:r>
      </w:ins>
      <w:ins w:id="891" w:author="David Bartel" w:date="2018-05-06T08:38:00Z">
        <w:r w:rsidR="00414F33">
          <w:rPr>
            <w:rFonts w:ascii="Arial" w:hAnsi="Arial" w:cs="Arial"/>
            <w:color w:val="000000" w:themeColor="text1"/>
            <w:sz w:val="22"/>
            <w:szCs w:val="22"/>
            <w:highlight w:val="yellow"/>
          </w:rPr>
          <w:t xml:space="preserve"> 6C)</w:t>
        </w:r>
      </w:ins>
      <w:ins w:id="892" w:author="David Bartel" w:date="2018-05-05T21:13:00Z">
        <w:r w:rsidR="0086642A">
          <w:rPr>
            <w:rFonts w:ascii="Arial" w:hAnsi="Arial" w:cs="Arial"/>
            <w:color w:val="000000" w:themeColor="text1"/>
            <w:sz w:val="22"/>
            <w:szCs w:val="22"/>
            <w:highlight w:val="yellow"/>
          </w:rPr>
          <w:t xml:space="preserve"> and whether the model is somehow </w:t>
        </w:r>
      </w:ins>
      <w:ins w:id="893" w:author="David Bartel" w:date="2018-05-05T21:25:00Z">
        <w:r w:rsidR="00EF2010">
          <w:rPr>
            <w:rFonts w:ascii="Arial" w:hAnsi="Arial" w:cs="Arial"/>
            <w:color w:val="000000" w:themeColor="text1"/>
            <w:sz w:val="22"/>
            <w:szCs w:val="22"/>
            <w:highlight w:val="yellow"/>
          </w:rPr>
          <w:t>finding non-canonical sites</w:t>
        </w:r>
      </w:ins>
      <w:ins w:id="894" w:author="David Bartel" w:date="2018-05-05T21:11:00Z">
        <w:r w:rsidR="00E40906" w:rsidRPr="00E40906">
          <w:rPr>
            <w:rFonts w:ascii="Arial" w:hAnsi="Arial" w:cs="Arial"/>
            <w:color w:val="000000" w:themeColor="text1"/>
            <w:sz w:val="22"/>
            <w:szCs w:val="22"/>
            <w:highlight w:val="yellow"/>
            <w:rPrChange w:id="895" w:author="David Bartel" w:date="2018-05-05T21:12:00Z">
              <w:rPr>
                <w:rFonts w:ascii="Arial" w:hAnsi="Arial" w:cs="Arial"/>
                <w:color w:val="000000" w:themeColor="text1"/>
                <w:sz w:val="22"/>
                <w:szCs w:val="22"/>
              </w:rPr>
            </w:rPrChange>
          </w:rPr>
          <w:t>.</w:t>
        </w:r>
        <w:r w:rsidR="00E40906">
          <w:rPr>
            <w:rFonts w:ascii="Arial" w:hAnsi="Arial" w:cs="Arial"/>
            <w:color w:val="000000" w:themeColor="text1"/>
            <w:sz w:val="22"/>
            <w:szCs w:val="22"/>
          </w:rPr>
          <w:t xml:space="preserve"> </w:t>
        </w:r>
      </w:ins>
    </w:p>
    <w:p w14:paraId="6B97D197" w14:textId="72A2E82E" w:rsidR="00D34941" w:rsidRDefault="0086642A" w:rsidP="001973C6">
      <w:pPr>
        <w:spacing w:line="360" w:lineRule="auto"/>
        <w:ind w:firstLine="720"/>
        <w:rPr>
          <w:ins w:id="896" w:author="David Bartel" w:date="2018-05-05T21:00:00Z"/>
          <w:rFonts w:ascii="Arial" w:hAnsi="Arial" w:cs="Arial"/>
          <w:color w:val="000000" w:themeColor="text1"/>
          <w:sz w:val="22"/>
          <w:szCs w:val="22"/>
        </w:rPr>
      </w:pPr>
      <w:ins w:id="897" w:author="David Bartel" w:date="2018-05-05T21:13:00Z">
        <w:r>
          <w:rPr>
            <w:rFonts w:ascii="Arial" w:hAnsi="Arial" w:cs="Arial"/>
            <w:color w:val="000000" w:themeColor="text1"/>
            <w:sz w:val="22"/>
            <w:szCs w:val="22"/>
          </w:rPr>
          <w:t>Overall</w:t>
        </w:r>
      </w:ins>
      <w:ins w:id="898" w:author="David Bartel" w:date="2018-05-05T21:00:00Z">
        <w:r w:rsidR="00E40906">
          <w:rPr>
            <w:rFonts w:ascii="Arial" w:hAnsi="Arial" w:cs="Arial"/>
            <w:color w:val="000000" w:themeColor="text1"/>
            <w:sz w:val="22"/>
            <w:szCs w:val="22"/>
          </w:rPr>
          <w:t xml:space="preserve">, </w:t>
        </w:r>
      </w:ins>
      <w:ins w:id="899" w:author="David Bartel" w:date="2018-05-06T08:43:00Z">
        <w:r w:rsidR="00FD35D5">
          <w:rPr>
            <w:rFonts w:ascii="Arial" w:hAnsi="Arial" w:cs="Arial"/>
            <w:color w:val="000000" w:themeColor="text1"/>
            <w:sz w:val="22"/>
            <w:szCs w:val="22"/>
          </w:rPr>
          <w:t xml:space="preserve">when using the </w:t>
        </w:r>
      </w:ins>
      <w:ins w:id="900" w:author="David Bartel" w:date="2018-05-06T08:44:00Z">
        <w:r w:rsidR="00FD35D5" w:rsidRPr="008A609D">
          <w:rPr>
            <w:rFonts w:ascii="Arial" w:hAnsi="Arial" w:cs="Arial"/>
            <w:i/>
            <w:color w:val="000000" w:themeColor="text1"/>
            <w:sz w:val="22"/>
            <w:szCs w:val="22"/>
          </w:rPr>
          <w:t>K</w:t>
        </w:r>
        <w:r w:rsidR="00FD35D5" w:rsidRPr="008A609D">
          <w:rPr>
            <w:rFonts w:ascii="Arial" w:hAnsi="Arial" w:cs="Arial"/>
            <w:color w:val="000000" w:themeColor="text1"/>
            <w:sz w:val="22"/>
            <w:szCs w:val="22"/>
            <w:vertAlign w:val="subscript"/>
          </w:rPr>
          <w:t>D</w:t>
        </w:r>
        <w:r w:rsidR="00FD35D5">
          <w:rPr>
            <w:rFonts w:ascii="Arial" w:hAnsi="Arial" w:cs="Arial"/>
            <w:color w:val="000000" w:themeColor="text1"/>
            <w:sz w:val="22"/>
            <w:szCs w:val="22"/>
          </w:rPr>
          <w:t xml:space="preserve"> values predicted from the </w:t>
        </w:r>
      </w:ins>
      <w:ins w:id="901" w:author="David Bartel" w:date="2018-05-06T08:45:00Z">
        <w:r w:rsidR="00FD35D5" w:rsidRPr="00E06D03">
          <w:rPr>
            <w:rFonts w:ascii="Arial" w:hAnsi="Arial" w:cs="Arial"/>
            <w:color w:val="000000" w:themeColor="text1"/>
            <w:sz w:val="22"/>
            <w:szCs w:val="22"/>
          </w:rPr>
          <w:t>neural network</w:t>
        </w:r>
        <w:r w:rsidR="00FD35D5">
          <w:rPr>
            <w:rFonts w:ascii="Arial" w:hAnsi="Arial" w:cs="Arial"/>
            <w:color w:val="000000" w:themeColor="text1"/>
            <w:sz w:val="22"/>
            <w:szCs w:val="22"/>
          </w:rPr>
          <w:t xml:space="preserve">, </w:t>
        </w:r>
      </w:ins>
      <w:ins w:id="902" w:author="David Bartel" w:date="2018-05-06T08:44:00Z">
        <w:r w:rsidR="00FD35D5">
          <w:rPr>
            <w:rFonts w:ascii="Arial" w:hAnsi="Arial" w:cs="Arial"/>
            <w:color w:val="000000" w:themeColor="text1"/>
            <w:sz w:val="22"/>
            <w:szCs w:val="22"/>
          </w:rPr>
          <w:t xml:space="preserve">the </w:t>
        </w:r>
      </w:ins>
      <w:ins w:id="903" w:author="David Bartel" w:date="2018-05-05T21:00:00Z">
        <w:r w:rsidR="00E40906">
          <w:rPr>
            <w:rFonts w:ascii="Arial" w:hAnsi="Arial" w:cs="Arial"/>
            <w:color w:val="000000" w:themeColor="text1"/>
            <w:sz w:val="22"/>
            <w:szCs w:val="22"/>
          </w:rPr>
          <w:t>performance</w:t>
        </w:r>
      </w:ins>
      <w:ins w:id="904" w:author="David Bartel" w:date="2018-05-06T08:37:00Z">
        <w:r w:rsidR="00414F33">
          <w:rPr>
            <w:rFonts w:ascii="Arial" w:hAnsi="Arial" w:cs="Arial"/>
            <w:color w:val="000000" w:themeColor="text1"/>
            <w:sz w:val="22"/>
            <w:szCs w:val="22"/>
          </w:rPr>
          <w:t xml:space="preserve"> </w:t>
        </w:r>
      </w:ins>
      <w:ins w:id="905" w:author="David Bartel" w:date="2018-05-06T08:43:00Z">
        <w:r w:rsidR="00FD35D5">
          <w:rPr>
            <w:rFonts w:ascii="Arial" w:hAnsi="Arial" w:cs="Arial"/>
            <w:color w:val="000000" w:themeColor="text1"/>
            <w:sz w:val="22"/>
            <w:szCs w:val="22"/>
          </w:rPr>
          <w:t xml:space="preserve">of the biochemical model </w:t>
        </w:r>
      </w:ins>
      <w:ins w:id="906" w:author="David Bartel" w:date="2018-05-06T08:37:00Z">
        <w:r w:rsidR="00414F33">
          <w:rPr>
            <w:rFonts w:ascii="Arial" w:hAnsi="Arial" w:cs="Arial"/>
            <w:color w:val="000000" w:themeColor="text1"/>
            <w:sz w:val="22"/>
            <w:szCs w:val="22"/>
          </w:rPr>
          <w:t xml:space="preserve">exceeded that of </w:t>
        </w:r>
        <w:proofErr w:type="spellStart"/>
        <w:r w:rsidR="00414F33">
          <w:rPr>
            <w:rFonts w:ascii="Arial" w:hAnsi="Arial" w:cs="Arial"/>
            <w:color w:val="000000" w:themeColor="text1"/>
            <w:sz w:val="22"/>
            <w:szCs w:val="22"/>
          </w:rPr>
          <w:t>Targetscan</w:t>
        </w:r>
      </w:ins>
      <w:proofErr w:type="spellEnd"/>
      <w:ins w:id="907" w:author="David Bartel" w:date="2018-05-06T08:39:00Z">
        <w:r w:rsidR="00414F33">
          <w:rPr>
            <w:rFonts w:ascii="Arial" w:hAnsi="Arial" w:cs="Arial"/>
            <w:color w:val="000000" w:themeColor="text1"/>
            <w:sz w:val="22"/>
            <w:szCs w:val="22"/>
          </w:rPr>
          <w:t xml:space="preserve"> (Fig. 6D)</w:t>
        </w:r>
      </w:ins>
      <w:ins w:id="908" w:author="David Bartel" w:date="2018-05-06T08:44:00Z">
        <w:r w:rsidR="00FD35D5">
          <w:rPr>
            <w:rFonts w:ascii="Arial" w:hAnsi="Arial" w:cs="Arial"/>
            <w:color w:val="000000" w:themeColor="text1"/>
            <w:sz w:val="22"/>
            <w:szCs w:val="22"/>
          </w:rPr>
          <w:t>.</w:t>
        </w:r>
      </w:ins>
      <w:ins w:id="909" w:author="David Bartel" w:date="2018-05-06T08:39:00Z">
        <w:r w:rsidR="00414F33">
          <w:rPr>
            <w:rFonts w:ascii="Arial" w:hAnsi="Arial" w:cs="Arial"/>
            <w:color w:val="000000" w:themeColor="text1"/>
            <w:sz w:val="22"/>
            <w:szCs w:val="22"/>
          </w:rPr>
          <w:t xml:space="preserve"> </w:t>
        </w:r>
      </w:ins>
      <w:ins w:id="910" w:author="David Bartel" w:date="2018-05-06T08:44:00Z">
        <w:r w:rsidR="00FD35D5">
          <w:rPr>
            <w:rFonts w:ascii="Arial" w:hAnsi="Arial" w:cs="Arial"/>
            <w:color w:val="000000" w:themeColor="text1"/>
            <w:sz w:val="22"/>
            <w:szCs w:val="22"/>
          </w:rPr>
          <w:t>M</w:t>
        </w:r>
      </w:ins>
      <w:ins w:id="911" w:author="David Bartel" w:date="2018-05-06T08:42:00Z">
        <w:r w:rsidR="00FD35D5">
          <w:rPr>
            <w:rFonts w:ascii="Arial" w:hAnsi="Arial" w:cs="Arial"/>
            <w:color w:val="000000" w:themeColor="text1"/>
            <w:sz w:val="22"/>
            <w:szCs w:val="22"/>
          </w:rPr>
          <w:t xml:space="preserve">ore surprisingly, </w:t>
        </w:r>
      </w:ins>
      <w:ins w:id="912" w:author="David Bartel" w:date="2018-05-06T08:52:00Z">
        <w:r w:rsidR="00C5058C">
          <w:rPr>
            <w:rFonts w:ascii="Arial" w:hAnsi="Arial" w:cs="Arial"/>
            <w:color w:val="000000" w:themeColor="text1"/>
            <w:sz w:val="22"/>
            <w:szCs w:val="22"/>
          </w:rPr>
          <w:t>this</w:t>
        </w:r>
      </w:ins>
      <w:ins w:id="913" w:author="David Bartel" w:date="2018-05-06T08:46:00Z">
        <w:r w:rsidR="007829E1">
          <w:rPr>
            <w:rFonts w:ascii="Arial" w:hAnsi="Arial" w:cs="Arial"/>
            <w:color w:val="000000" w:themeColor="text1"/>
            <w:sz w:val="22"/>
            <w:szCs w:val="22"/>
          </w:rPr>
          <w:t xml:space="preserve"> performance</w:t>
        </w:r>
      </w:ins>
      <w:ins w:id="914" w:author="David Bartel" w:date="2018-05-05T21:00:00Z">
        <w:r w:rsidR="00E40906">
          <w:rPr>
            <w:rFonts w:ascii="Arial" w:hAnsi="Arial" w:cs="Arial"/>
            <w:color w:val="000000" w:themeColor="text1"/>
            <w:sz w:val="22"/>
            <w:szCs w:val="22"/>
          </w:rPr>
          <w:t xml:space="preserve"> rivaled</w:t>
        </w:r>
        <w:r w:rsidR="00D34941">
          <w:rPr>
            <w:rFonts w:ascii="Arial" w:hAnsi="Arial" w:cs="Arial"/>
            <w:color w:val="000000" w:themeColor="text1"/>
            <w:sz w:val="22"/>
            <w:szCs w:val="22"/>
          </w:rPr>
          <w:t xml:space="preserve"> that of the biochemical model applied to experimentally determined </w:t>
        </w:r>
        <w:r w:rsidR="00D34941" w:rsidRPr="008A609D">
          <w:rPr>
            <w:rFonts w:ascii="Arial" w:hAnsi="Arial" w:cs="Arial"/>
            <w:i/>
            <w:color w:val="000000" w:themeColor="text1"/>
            <w:sz w:val="22"/>
            <w:szCs w:val="22"/>
          </w:rPr>
          <w:t>K</w:t>
        </w:r>
        <w:r w:rsidR="00D34941" w:rsidRPr="008A609D">
          <w:rPr>
            <w:rFonts w:ascii="Arial" w:hAnsi="Arial" w:cs="Arial"/>
            <w:color w:val="000000" w:themeColor="text1"/>
            <w:sz w:val="22"/>
            <w:szCs w:val="22"/>
            <w:vertAlign w:val="subscript"/>
          </w:rPr>
          <w:t>D</w:t>
        </w:r>
        <w:r w:rsidR="00D34941">
          <w:rPr>
            <w:rFonts w:ascii="Arial" w:hAnsi="Arial" w:cs="Arial"/>
            <w:color w:val="000000" w:themeColor="text1"/>
            <w:sz w:val="22"/>
            <w:szCs w:val="22"/>
          </w:rPr>
          <w:t xml:space="preserve"> values</w:t>
        </w:r>
      </w:ins>
      <w:ins w:id="915" w:author="David Bartel" w:date="2018-05-05T21:09:00Z">
        <w:r w:rsidR="00E40906">
          <w:rPr>
            <w:rFonts w:ascii="Arial" w:hAnsi="Arial" w:cs="Arial"/>
            <w:color w:val="000000" w:themeColor="text1"/>
            <w:sz w:val="22"/>
            <w:szCs w:val="22"/>
          </w:rPr>
          <w:t xml:space="preserve"> (Fig. </w:t>
        </w:r>
      </w:ins>
      <w:ins w:id="916" w:author="David Bartel" w:date="2018-05-06T08:39:00Z">
        <w:r w:rsidR="00414F33">
          <w:rPr>
            <w:rFonts w:ascii="Arial" w:hAnsi="Arial" w:cs="Arial"/>
            <w:color w:val="000000" w:themeColor="text1"/>
            <w:sz w:val="22"/>
            <w:szCs w:val="22"/>
          </w:rPr>
          <w:t xml:space="preserve">5). </w:t>
        </w:r>
      </w:ins>
      <w:ins w:id="917" w:author="David Bartel" w:date="2018-05-06T08:41:00Z">
        <w:r w:rsidR="007829E1">
          <w:rPr>
            <w:rFonts w:ascii="Arial" w:hAnsi="Arial" w:cs="Arial"/>
            <w:color w:val="000000" w:themeColor="text1"/>
            <w:sz w:val="22"/>
            <w:szCs w:val="22"/>
          </w:rPr>
          <w:t xml:space="preserve">Presumably the ability to account for the </w:t>
        </w:r>
      </w:ins>
      <w:ins w:id="918" w:author="David Bartel" w:date="2018-05-06T08:53:00Z">
        <w:r w:rsidR="00C5058C">
          <w:rPr>
            <w:rFonts w:ascii="Arial" w:hAnsi="Arial" w:cs="Arial"/>
            <w:color w:val="000000" w:themeColor="text1"/>
            <w:sz w:val="22"/>
            <w:szCs w:val="22"/>
          </w:rPr>
          <w:t xml:space="preserve">effects of </w:t>
        </w:r>
      </w:ins>
      <w:ins w:id="919" w:author="David Bartel" w:date="2018-05-06T09:48:00Z">
        <w:r w:rsidR="00010A1E">
          <w:rPr>
            <w:rFonts w:ascii="Arial" w:hAnsi="Arial" w:cs="Arial"/>
            <w:color w:val="000000" w:themeColor="text1"/>
            <w:sz w:val="22"/>
            <w:szCs w:val="22"/>
          </w:rPr>
          <w:t>both strands of the miRNA duplex</w:t>
        </w:r>
      </w:ins>
      <w:ins w:id="920" w:author="David Bartel" w:date="2018-05-06T08:51:00Z">
        <w:r w:rsidR="00C5058C">
          <w:rPr>
            <w:rFonts w:ascii="Arial" w:hAnsi="Arial" w:cs="Arial"/>
            <w:color w:val="000000" w:themeColor="text1"/>
            <w:sz w:val="22"/>
            <w:szCs w:val="22"/>
          </w:rPr>
          <w:t xml:space="preserve"> largely offset</w:t>
        </w:r>
      </w:ins>
      <w:ins w:id="921" w:author="David Bartel" w:date="2018-05-06T08:41:00Z">
        <w:r w:rsidR="00FD35D5">
          <w:rPr>
            <w:rFonts w:ascii="Arial" w:hAnsi="Arial" w:cs="Arial"/>
            <w:color w:val="000000" w:themeColor="text1"/>
            <w:sz w:val="22"/>
            <w:szCs w:val="22"/>
          </w:rPr>
          <w:t xml:space="preserve"> </w:t>
        </w:r>
      </w:ins>
      <w:ins w:id="922" w:author="David Bartel" w:date="2018-05-06T08:58:00Z">
        <w:r w:rsidR="00E93CC6">
          <w:rPr>
            <w:rFonts w:ascii="Arial" w:hAnsi="Arial" w:cs="Arial"/>
            <w:color w:val="000000" w:themeColor="text1"/>
            <w:sz w:val="22"/>
            <w:szCs w:val="22"/>
          </w:rPr>
          <w:t xml:space="preserve">the reduced ability to account for </w:t>
        </w:r>
        <w:proofErr w:type="spellStart"/>
        <w:r w:rsidR="00E93CC6">
          <w:rPr>
            <w:rFonts w:ascii="Arial" w:hAnsi="Arial" w:cs="Arial"/>
            <w:color w:val="000000" w:themeColor="text1"/>
            <w:sz w:val="22"/>
            <w:szCs w:val="22"/>
          </w:rPr>
          <w:t>noncanonical</w:t>
        </w:r>
        <w:proofErr w:type="spellEnd"/>
        <w:r w:rsidR="00E93CC6">
          <w:rPr>
            <w:rFonts w:ascii="Arial" w:hAnsi="Arial" w:cs="Arial"/>
            <w:color w:val="000000" w:themeColor="text1"/>
            <w:sz w:val="22"/>
            <w:szCs w:val="22"/>
          </w:rPr>
          <w:t xml:space="preserve"> targeting and </w:t>
        </w:r>
      </w:ins>
      <w:ins w:id="923" w:author="David Bartel" w:date="2018-05-06T09:02:00Z">
        <w:r w:rsidR="00D6458C">
          <w:rPr>
            <w:rFonts w:ascii="Arial" w:hAnsi="Arial" w:cs="Arial"/>
            <w:color w:val="000000" w:themeColor="text1"/>
            <w:sz w:val="22"/>
            <w:szCs w:val="22"/>
          </w:rPr>
          <w:t xml:space="preserve">any </w:t>
        </w:r>
      </w:ins>
      <w:ins w:id="924" w:author="David Bartel" w:date="2018-05-06T08:58:00Z">
        <w:r w:rsidR="00E93CC6">
          <w:rPr>
            <w:rFonts w:ascii="Arial" w:hAnsi="Arial" w:cs="Arial"/>
            <w:color w:val="000000" w:themeColor="text1"/>
            <w:sz w:val="22"/>
            <w:szCs w:val="22"/>
          </w:rPr>
          <w:t>other</w:t>
        </w:r>
      </w:ins>
      <w:ins w:id="925" w:author="David Bartel" w:date="2018-05-06T08:53:00Z">
        <w:r w:rsidR="00C5058C">
          <w:rPr>
            <w:rFonts w:ascii="Arial" w:hAnsi="Arial" w:cs="Arial"/>
            <w:color w:val="000000" w:themeColor="text1"/>
            <w:sz w:val="22"/>
            <w:szCs w:val="22"/>
          </w:rPr>
          <w:t xml:space="preserve"> </w:t>
        </w:r>
      </w:ins>
      <w:ins w:id="926" w:author="David Bartel" w:date="2018-05-06T08:48:00Z">
        <w:r w:rsidR="007829E1">
          <w:rPr>
            <w:rFonts w:ascii="Arial" w:hAnsi="Arial" w:cs="Arial"/>
            <w:color w:val="000000" w:themeColor="text1"/>
            <w:sz w:val="22"/>
            <w:szCs w:val="22"/>
          </w:rPr>
          <w:t>disadvantages</w:t>
        </w:r>
      </w:ins>
      <w:ins w:id="927" w:author="David Bartel" w:date="2018-05-06T08:47:00Z">
        <w:r w:rsidR="007829E1">
          <w:rPr>
            <w:rFonts w:ascii="Arial" w:hAnsi="Arial" w:cs="Arial"/>
            <w:color w:val="000000" w:themeColor="text1"/>
            <w:sz w:val="22"/>
            <w:szCs w:val="22"/>
          </w:rPr>
          <w:t xml:space="preserve"> of using </w:t>
        </w:r>
      </w:ins>
      <w:ins w:id="928" w:author="David Bartel" w:date="2018-05-06T08:41:00Z">
        <w:r w:rsidR="007829E1">
          <w:rPr>
            <w:rFonts w:ascii="Arial" w:hAnsi="Arial" w:cs="Arial"/>
            <w:color w:val="000000" w:themeColor="text1"/>
            <w:sz w:val="22"/>
            <w:szCs w:val="22"/>
          </w:rPr>
          <w:t xml:space="preserve">less accurate </w:t>
        </w:r>
      </w:ins>
      <w:ins w:id="929" w:author="David Bartel" w:date="2018-05-06T08:48:00Z">
        <w:r w:rsidR="007829E1" w:rsidRPr="008A609D">
          <w:rPr>
            <w:rFonts w:ascii="Arial" w:hAnsi="Arial" w:cs="Arial"/>
            <w:i/>
            <w:color w:val="000000" w:themeColor="text1"/>
            <w:sz w:val="22"/>
            <w:szCs w:val="22"/>
          </w:rPr>
          <w:t>K</w:t>
        </w:r>
        <w:r w:rsidR="007829E1" w:rsidRPr="008A609D">
          <w:rPr>
            <w:rFonts w:ascii="Arial" w:hAnsi="Arial" w:cs="Arial"/>
            <w:color w:val="000000" w:themeColor="text1"/>
            <w:sz w:val="22"/>
            <w:szCs w:val="22"/>
            <w:vertAlign w:val="subscript"/>
          </w:rPr>
          <w:t>D</w:t>
        </w:r>
        <w:r w:rsidR="007829E1">
          <w:rPr>
            <w:rFonts w:ascii="Arial" w:hAnsi="Arial" w:cs="Arial"/>
            <w:color w:val="000000" w:themeColor="text1"/>
            <w:sz w:val="22"/>
            <w:szCs w:val="22"/>
          </w:rPr>
          <w:t xml:space="preserve"> values</w:t>
        </w:r>
      </w:ins>
      <w:ins w:id="930" w:author="David Bartel" w:date="2018-05-06T08:56:00Z">
        <w:r w:rsidR="00E93CC6">
          <w:rPr>
            <w:rFonts w:ascii="Arial" w:hAnsi="Arial" w:cs="Arial"/>
            <w:color w:val="000000" w:themeColor="text1"/>
            <w:sz w:val="22"/>
            <w:szCs w:val="22"/>
          </w:rPr>
          <w:t>.</w:t>
        </w:r>
      </w:ins>
      <w:ins w:id="931" w:author="David Bartel" w:date="2018-05-06T08:49:00Z">
        <w:r w:rsidR="007829E1">
          <w:rPr>
            <w:rFonts w:ascii="Arial" w:hAnsi="Arial" w:cs="Arial"/>
            <w:color w:val="000000" w:themeColor="text1"/>
            <w:sz w:val="22"/>
            <w:szCs w:val="22"/>
          </w:rPr>
          <w:t xml:space="preserve"> </w:t>
        </w:r>
      </w:ins>
    </w:p>
    <w:p w14:paraId="3B19B8A7" w14:textId="77777777" w:rsidR="00D34941" w:rsidRDefault="00D34941" w:rsidP="001973C6">
      <w:pPr>
        <w:spacing w:line="360" w:lineRule="auto"/>
        <w:ind w:firstLine="720"/>
        <w:rPr>
          <w:ins w:id="932" w:author="David Bartel" w:date="2018-05-05T21:00:00Z"/>
          <w:rFonts w:ascii="Arial" w:hAnsi="Arial" w:cs="Arial"/>
          <w:color w:val="000000" w:themeColor="text1"/>
          <w:sz w:val="22"/>
          <w:szCs w:val="22"/>
        </w:rPr>
      </w:pPr>
    </w:p>
    <w:p w14:paraId="19F8AC54" w14:textId="6488C159" w:rsidR="00E06D03" w:rsidRPr="00E06D03" w:rsidDel="00E93CC6" w:rsidRDefault="00E06D03">
      <w:pPr>
        <w:spacing w:line="360" w:lineRule="auto"/>
        <w:ind w:firstLine="720"/>
        <w:rPr>
          <w:del w:id="933" w:author="David Bartel" w:date="2018-05-06T08:58:00Z"/>
          <w:rFonts w:ascii="Arial" w:hAnsi="Arial" w:cs="Arial"/>
          <w:color w:val="000000" w:themeColor="text1"/>
          <w:sz w:val="22"/>
          <w:szCs w:val="22"/>
        </w:rPr>
        <w:pPrChange w:id="934" w:author="David Bartel" w:date="2018-05-05T20:29:00Z">
          <w:pPr>
            <w:spacing w:line="360" w:lineRule="auto"/>
          </w:pPr>
        </w:pPrChange>
      </w:pPr>
      <w:commentRangeStart w:id="935"/>
      <w:del w:id="936" w:author="David Bartel" w:date="2018-05-06T08:58:00Z">
        <w:r w:rsidRPr="00E06D03" w:rsidDel="00E93CC6">
          <w:rPr>
            <w:rFonts w:ascii="Arial" w:hAnsi="Arial" w:cs="Arial"/>
            <w:color w:val="000000" w:themeColor="text1"/>
            <w:sz w:val="22"/>
            <w:szCs w:val="22"/>
          </w:rPr>
          <w:delText xml:space="preserve">As in the case with measured </w:delText>
        </w:r>
        <w:r w:rsidRPr="00E06D03" w:rsidDel="00E93CC6">
          <w:rPr>
            <w:rFonts w:ascii="Arial" w:hAnsi="Arial" w:cs="Arial"/>
            <w:i/>
            <w:color w:val="000000" w:themeColor="text1"/>
            <w:sz w:val="22"/>
            <w:szCs w:val="22"/>
          </w:rPr>
          <w:delText>K</w:delText>
        </w:r>
        <w:r w:rsidRPr="00E06D03" w:rsidDel="00E93CC6">
          <w:rPr>
            <w:rFonts w:ascii="Arial" w:hAnsi="Arial" w:cs="Arial"/>
            <w:color w:val="000000" w:themeColor="text1"/>
            <w:sz w:val="22"/>
            <w:szCs w:val="22"/>
            <w:vertAlign w:val="subscript"/>
          </w:rPr>
          <w:delText>D</w:delText>
        </w:r>
        <w:r w:rsidRPr="00E06D03" w:rsidDel="00E93CC6">
          <w:rPr>
            <w:rFonts w:ascii="Arial" w:hAnsi="Arial" w:cs="Arial"/>
            <w:color w:val="000000" w:themeColor="text1"/>
            <w:sz w:val="22"/>
            <w:szCs w:val="22"/>
          </w:rPr>
          <w:delText xml:space="preserve"> values, the model has predictive power over shuffled sequences for predicting repression of transcripts with no canonical sites to either the guide or the passenger strand (Figure 6C). </w:delText>
        </w:r>
      </w:del>
    </w:p>
    <w:p w14:paraId="73F7C9CF" w14:textId="77777777" w:rsidR="00E06D03" w:rsidRPr="00E06D03" w:rsidDel="00D6458C" w:rsidRDefault="00E06D03" w:rsidP="00E06D03">
      <w:pPr>
        <w:spacing w:line="360" w:lineRule="auto"/>
        <w:rPr>
          <w:del w:id="937" w:author="David Bartel" w:date="2018-05-06T09:01:00Z"/>
          <w:rFonts w:ascii="Arial" w:hAnsi="Arial" w:cs="Arial"/>
          <w:color w:val="000000" w:themeColor="text1"/>
          <w:sz w:val="22"/>
          <w:szCs w:val="22"/>
        </w:rPr>
      </w:pPr>
      <w:r w:rsidRPr="00E06D03">
        <w:rPr>
          <w:rFonts w:ascii="Arial" w:hAnsi="Arial" w:cs="Arial"/>
          <w:color w:val="000000" w:themeColor="text1"/>
          <w:sz w:val="22"/>
          <w:szCs w:val="22"/>
        </w:rPr>
        <w:t xml:space="preserve">Interestingly, the model is not able to generalize as well to some miRNAs, particularly miR-182 and miR-223, as to the others.  This is presumably because these miRNAs occupy a more sparsely populated area of the possible sequence space, though there do not appear to be any obvious sequence differences between these miRNAs and the rest of the miRNAs. The model is also not able to out-perform TargetScan7 (Figure 6D) in predicting de-repression of miR-122 targets in miR-122 knockout liver cells from mouse </w:t>
      </w:r>
      <w:r w:rsidRPr="00E06D03">
        <w:rPr>
          <w:rFonts w:ascii="Arial" w:hAnsi="Arial" w:cs="Arial"/>
          <w:color w:val="000000" w:themeColor="text1"/>
          <w:sz w:val="22"/>
          <w:szCs w:val="22"/>
        </w:rPr>
        <w:fldChar w:fldCharType="begin" w:fldLock="1"/>
      </w:r>
      <w:r w:rsidRPr="00E06D03">
        <w:rPr>
          <w:rFonts w:ascii="Arial" w:hAnsi="Arial" w:cs="Arial"/>
          <w:color w:val="000000" w:themeColor="text1"/>
          <w:sz w:val="22"/>
          <w:szCs w:val="22"/>
        </w:rPr>
        <w:instrText>ADDIN CSL_CITATION { "citationItems" : [ { "id" : "ITEM-1", "itemData" : { "DOI" : "10.1016/j.molcel.2014.08.028", "ISBN" : "1097-4164 (Electronic)\\r1097-2765 (Linking)", "ISSN" : "10974164", "PMID" : "25263593", "abstract" : "MicroRNAs (miRNAs) regulate target mRNAs through a combination of translational repression and mRNA destabilization, with mRNA destabilization dominating at steady state in the few contexts examined globally. Here, we extend the global steady-state measurements to additional mammalian contexts and find that regardless of the miRNA, cell type, growth condition, or translational state, mRNA destabilization explains most (66%-&gt;90%) miRNA-mediated repression. We also determine the relative dynamics of translational repression and mRNA destabilization for endogenous mRNAs as a miRNA is induced. Although translational repression occurs rapidly, its effect is relatively weak, such that by the time consequential repression ensues, the effect of mRNA destabilization dominates. These results imply that consequential miRNA-mediated repression is largely irreversible and provide other insights into the nature of miRNA-mediated regulation. They also simplify future studies, dramatically extending the known contexts and time points for which monitoring mRNA changes captures most of the direct miRNA effects.", "author" : [ { "dropping-particle" : "", "family" : "Eichhorn", "given" : "Stephen W.", "non-dropping-particle" : "", "parse-names" : false, "suffix" : "" }, { "dropping-particle" : "", "family" : "Guo", "given" : "Huili", "non-dropping-particle" : "", "parse-names" : false, "suffix" : "" }, { "dropping-particle" : "", "family" : "McGeary", "given" : "Sean E.", "non-dropping-particle" : "", "parse-names" : false, "suffix" : "" }, { "dropping-particle" : "", "family" : "Rodriguez-Mias", "given" : "Ricard A.", "non-dropping-particle" : "", "parse-names" : false, "suffix" : "" }, { "dropping-particle" : "", "family" : "Shin", "given" : "Chanseok", "non-dropping-particle" : "", "parse-names" : false, "suffix" : "" }, { "dropping-particle" : "", "family" : "Baek", "given" : "Daehyun", "non-dropping-particle" : "", "parse-names" : false, "suffix" : "" }, { "dropping-particle" : "", "family" : "Hsu", "given" : "Shu hao", "non-dropping-particle" : "", "parse-names" : false, "suffix" : "" }, { "dropping-particle" : "", "family" : "Ghoshal", "given" : "Kalpana", "non-dropping-particle" : "", "parse-names" : false, "suffix" : "" }, { "dropping-particle" : "", "family" : "Vill\u00e9n", "given" : "Judit", "non-dropping-particle" : "", "parse-names" : false, "suffix" : "" }, { "dropping-particle" : "", "family" : "Bartel", "given" : "David P.", "non-dropping-particle" : "", "parse-names" : false, "suffix" : "" } ], "container-title" : "Molecular Cell", "id" : "ITEM-1", "issue" : "1", "issued" : { "date-parts" : [ [ "2014" ] ] }, "page" : "104-115", "title" : "MRNA Destabilization Is the dominant effect of mammalian microRNAs by the time substantial repression ensues", "type" : "article-journal", "volume" : "56" }, "uris" : [ "http://www.mendeley.com/documents/?uuid=a3aa4fc0-5272-477a-b58a-e62a394f2425" ] } ], "mendeley" : { "formattedCitation" : "(Eichhorn et al., 2014)", "plainTextFormattedCitation" : "(Eichhorn et al., 2014)", "previouslyFormattedCitation" : "(Eichhorn et al., 2014)" }, "properties" : {  }, "schema" : "https://github.com/citation-style-language/schema/raw/master/csl-citation.json" }</w:instrText>
      </w:r>
      <w:r w:rsidRPr="00E06D03">
        <w:rPr>
          <w:rFonts w:ascii="Arial" w:hAnsi="Arial" w:cs="Arial"/>
          <w:color w:val="000000" w:themeColor="text1"/>
          <w:sz w:val="22"/>
          <w:szCs w:val="22"/>
        </w:rPr>
        <w:fldChar w:fldCharType="separate"/>
      </w:r>
      <w:r w:rsidRPr="00E06D03">
        <w:rPr>
          <w:rFonts w:ascii="Arial" w:hAnsi="Arial" w:cs="Arial"/>
          <w:color w:val="000000" w:themeColor="text1"/>
          <w:sz w:val="22"/>
          <w:szCs w:val="22"/>
        </w:rPr>
        <w:t>(Eichhorn et al., 2014)</w:t>
      </w:r>
      <w:r w:rsidRPr="00E06D03">
        <w:rPr>
          <w:rFonts w:ascii="Arial" w:hAnsi="Arial" w:cs="Arial"/>
          <w:color w:val="000000" w:themeColor="text1"/>
          <w:sz w:val="22"/>
          <w:szCs w:val="22"/>
        </w:rPr>
        <w:fldChar w:fldCharType="end"/>
      </w:r>
      <w:r w:rsidRPr="00E06D03">
        <w:rPr>
          <w:rFonts w:ascii="Arial" w:hAnsi="Arial" w:cs="Arial"/>
          <w:color w:val="000000" w:themeColor="text1"/>
          <w:sz w:val="22"/>
          <w:szCs w:val="22"/>
        </w:rPr>
        <w:t xml:space="preserve">. In addition, because the model is trained on only endogenous miRNAs, which have a non-uniform distribution of dinucleotide frequencies, we are unsure how well the model would generalize to predicting repression of synthetic </w:t>
      </w:r>
      <w:proofErr w:type="spellStart"/>
      <w:r w:rsidRPr="00E06D03">
        <w:rPr>
          <w:rFonts w:ascii="Arial" w:hAnsi="Arial" w:cs="Arial"/>
          <w:color w:val="000000" w:themeColor="text1"/>
          <w:sz w:val="22"/>
          <w:szCs w:val="22"/>
        </w:rPr>
        <w:t>shRNAs</w:t>
      </w:r>
      <w:proofErr w:type="spellEnd"/>
      <w:r w:rsidRPr="00E06D03">
        <w:rPr>
          <w:rFonts w:ascii="Arial" w:hAnsi="Arial" w:cs="Arial"/>
          <w:color w:val="000000" w:themeColor="text1"/>
          <w:sz w:val="22"/>
          <w:szCs w:val="22"/>
        </w:rPr>
        <w:t xml:space="preserve">. For example, none of the miRNA guide strands we considered have a CG dinucleotide in their seed sequences. For these reasons, we believe that our modeling </w:t>
      </w:r>
      <w:r w:rsidRPr="00E06D03">
        <w:rPr>
          <w:rFonts w:ascii="Arial" w:hAnsi="Arial" w:cs="Arial"/>
          <w:color w:val="000000" w:themeColor="text1"/>
          <w:sz w:val="22"/>
          <w:szCs w:val="22"/>
        </w:rPr>
        <w:lastRenderedPageBreak/>
        <w:t>approach is promising, but requires more training data to reliably be able to predict binding and repression for arbitrary miRNAs.</w:t>
      </w:r>
    </w:p>
    <w:p w14:paraId="025E5AEB" w14:textId="77777777" w:rsidR="00D70CE5" w:rsidRPr="00742EFD" w:rsidDel="00D6458C" w:rsidRDefault="00D70CE5" w:rsidP="00872DFB">
      <w:pPr>
        <w:spacing w:line="360" w:lineRule="auto"/>
        <w:rPr>
          <w:del w:id="938" w:author="David Bartel" w:date="2018-05-06T09:01:00Z"/>
          <w:rFonts w:ascii="Arial" w:hAnsi="Arial" w:cs="Arial"/>
          <w:color w:val="000000" w:themeColor="text1"/>
          <w:sz w:val="22"/>
          <w:szCs w:val="22"/>
        </w:rPr>
      </w:pPr>
    </w:p>
    <w:p w14:paraId="78D2A9A8" w14:textId="77777777" w:rsidR="00D70CE5" w:rsidRPr="00742EFD" w:rsidDel="00D6458C" w:rsidRDefault="00D70CE5" w:rsidP="00872DFB">
      <w:pPr>
        <w:spacing w:line="360" w:lineRule="auto"/>
        <w:rPr>
          <w:del w:id="939" w:author="David Bartel" w:date="2018-05-06T09:01:00Z"/>
          <w:rFonts w:ascii="Arial" w:hAnsi="Arial" w:cs="Arial"/>
          <w:color w:val="000000" w:themeColor="text1"/>
          <w:sz w:val="22"/>
          <w:szCs w:val="22"/>
        </w:rPr>
      </w:pPr>
    </w:p>
    <w:p w14:paraId="44C38C64" w14:textId="77777777" w:rsidR="00D70CE5" w:rsidRPr="00742EFD" w:rsidDel="00D6458C" w:rsidRDefault="00D70CE5" w:rsidP="00872DFB">
      <w:pPr>
        <w:spacing w:line="360" w:lineRule="auto"/>
        <w:rPr>
          <w:del w:id="940" w:author="David Bartel" w:date="2018-05-06T09:01:00Z"/>
          <w:rFonts w:ascii="Arial" w:hAnsi="Arial" w:cs="Arial"/>
          <w:color w:val="000000" w:themeColor="text1"/>
          <w:sz w:val="22"/>
          <w:szCs w:val="22"/>
        </w:rPr>
      </w:pPr>
    </w:p>
    <w:p w14:paraId="1CEDBA90" w14:textId="77777777" w:rsidR="00D70CE5" w:rsidRPr="00742EFD" w:rsidRDefault="00D70CE5" w:rsidP="00872DFB">
      <w:pPr>
        <w:spacing w:line="360" w:lineRule="auto"/>
        <w:rPr>
          <w:rFonts w:ascii="Arial" w:hAnsi="Arial" w:cs="Arial"/>
          <w:color w:val="000000" w:themeColor="text1"/>
          <w:sz w:val="22"/>
          <w:szCs w:val="22"/>
        </w:rPr>
      </w:pPr>
    </w:p>
    <w:commentRangeEnd w:id="935"/>
    <w:p w14:paraId="7DB29679" w14:textId="77777777" w:rsidR="00D6458C" w:rsidRDefault="00E93CC6" w:rsidP="00872DFB">
      <w:pPr>
        <w:spacing w:line="360" w:lineRule="auto"/>
        <w:rPr>
          <w:ins w:id="941" w:author="David Bartel" w:date="2018-05-06T09:01:00Z"/>
          <w:rFonts w:ascii="Arial" w:hAnsi="Arial" w:cs="Arial"/>
          <w:b/>
          <w:color w:val="000000" w:themeColor="text1"/>
          <w:sz w:val="22"/>
          <w:szCs w:val="22"/>
        </w:rPr>
      </w:pPr>
      <w:r>
        <w:rPr>
          <w:rStyle w:val="CommentReference"/>
          <w:rFonts w:eastAsiaTheme="minorHAnsi"/>
        </w:rPr>
        <w:commentReference w:id="935"/>
      </w:r>
    </w:p>
    <w:p w14:paraId="52033D4C" w14:textId="47439D3D" w:rsidR="008112DA" w:rsidRPr="00742EFD" w:rsidRDefault="008112DA" w:rsidP="00872DFB">
      <w:pPr>
        <w:spacing w:line="360" w:lineRule="auto"/>
        <w:rPr>
          <w:rFonts w:ascii="Arial" w:hAnsi="Arial" w:cs="Arial"/>
          <w:b/>
          <w:color w:val="000000" w:themeColor="text1"/>
          <w:sz w:val="22"/>
          <w:szCs w:val="22"/>
        </w:rPr>
      </w:pPr>
      <w:del w:id="942" w:author="David Bartel" w:date="2018-05-05T15:13:00Z">
        <w:r w:rsidRPr="00742EFD" w:rsidDel="00A10D8F">
          <w:rPr>
            <w:rFonts w:ascii="Arial" w:hAnsi="Arial" w:cs="Arial"/>
            <w:b/>
            <w:color w:val="000000" w:themeColor="text1"/>
            <w:sz w:val="22"/>
            <w:szCs w:val="22"/>
          </w:rPr>
          <w:delText>Discussion</w:delText>
        </w:r>
      </w:del>
      <w:ins w:id="943" w:author="David Bartel" w:date="2018-05-05T15:13:00Z">
        <w:r w:rsidR="00A10D8F">
          <w:rPr>
            <w:rFonts w:ascii="Arial" w:hAnsi="Arial" w:cs="Arial"/>
            <w:b/>
            <w:color w:val="000000" w:themeColor="text1"/>
            <w:sz w:val="22"/>
            <w:szCs w:val="22"/>
          </w:rPr>
          <w:t>Insights into miRNA targeting</w:t>
        </w:r>
      </w:ins>
    </w:p>
    <w:p w14:paraId="1AD1A118" w14:textId="64F55061" w:rsidR="008112DA" w:rsidRDefault="00077327" w:rsidP="00872DFB">
      <w:pPr>
        <w:spacing w:line="360" w:lineRule="auto"/>
        <w:rPr>
          <w:rFonts w:ascii="Arial" w:hAnsi="Arial" w:cs="Arial"/>
          <w:sz w:val="22"/>
          <w:szCs w:val="22"/>
        </w:rPr>
      </w:pPr>
      <w:r w:rsidRPr="00742EFD">
        <w:rPr>
          <w:rFonts w:ascii="Arial" w:hAnsi="Arial" w:cs="Arial"/>
          <w:sz w:val="22"/>
          <w:szCs w:val="22"/>
        </w:rPr>
        <w:t>O</w:t>
      </w:r>
      <w:r w:rsidR="008112DA" w:rsidRPr="00742EFD">
        <w:rPr>
          <w:rFonts w:ascii="Arial" w:hAnsi="Arial" w:cs="Arial"/>
          <w:sz w:val="22"/>
          <w:szCs w:val="22"/>
        </w:rPr>
        <w:t xml:space="preserve">ur results provide new insight into both the canonical and non-canonical miRNA site types.  For each miRNA, the canonical 8mer was the highest-affinity site identified, illustrating its primacy in miRNA targeting, and for miR-1 and let-7a, the next three most effective site types were the canonical 7mer-m8, 7mer-A1 and 6mer sites.  However, the other </w:t>
      </w:r>
      <w:r w:rsidRPr="00742EFD">
        <w:rPr>
          <w:rFonts w:ascii="Arial" w:hAnsi="Arial" w:cs="Arial"/>
          <w:sz w:val="22"/>
          <w:szCs w:val="22"/>
        </w:rPr>
        <w:t>four</w:t>
      </w:r>
      <w:r w:rsidR="008112DA" w:rsidRPr="00742EFD">
        <w:rPr>
          <w:rFonts w:ascii="Arial" w:hAnsi="Arial" w:cs="Arial"/>
          <w:sz w:val="22"/>
          <w:szCs w:val="22"/>
        </w:rPr>
        <w:t xml:space="preserve"> miRNAs each had 1–2 non-canonical sites with affinities at least that of the 7mer-m8, as well as another 4–15 non-canonical sites with affinities exceeding that of the canonical 6mer site.  The observation that canonical sites are not necessarily those with the highest affinity raises the questions of how canonical sites are distinguished from </w:t>
      </w:r>
      <w:proofErr w:type="spellStart"/>
      <w:r w:rsidR="008112DA" w:rsidRPr="00742EFD">
        <w:rPr>
          <w:rFonts w:ascii="Arial" w:hAnsi="Arial" w:cs="Arial"/>
          <w:sz w:val="22"/>
          <w:szCs w:val="22"/>
        </w:rPr>
        <w:t>noncanonical</w:t>
      </w:r>
      <w:proofErr w:type="spellEnd"/>
      <w:r w:rsidR="008112DA" w:rsidRPr="00742EFD">
        <w:rPr>
          <w:rFonts w:ascii="Arial" w:hAnsi="Arial" w:cs="Arial"/>
          <w:sz w:val="22"/>
          <w:szCs w:val="22"/>
        </w:rPr>
        <w:t xml:space="preserve"> ones and whether making such a distinction is of any </w:t>
      </w:r>
      <w:r w:rsidRPr="00742EFD">
        <w:rPr>
          <w:rFonts w:ascii="Arial" w:hAnsi="Arial" w:cs="Arial"/>
          <w:sz w:val="22"/>
          <w:szCs w:val="22"/>
        </w:rPr>
        <w:t>use</w:t>
      </w:r>
      <w:r w:rsidR="008112DA" w:rsidRPr="00742EFD">
        <w:rPr>
          <w:rFonts w:ascii="Arial" w:hAnsi="Arial" w:cs="Arial"/>
          <w:sz w:val="22"/>
          <w:szCs w:val="22"/>
        </w:rPr>
        <w:t xml:space="preserve">.  Our results show that two criteria readily distinguished canonical sites from </w:t>
      </w:r>
      <w:proofErr w:type="spellStart"/>
      <w:r w:rsidR="008112DA" w:rsidRPr="00742EFD">
        <w:rPr>
          <w:rFonts w:ascii="Arial" w:hAnsi="Arial" w:cs="Arial"/>
          <w:sz w:val="22"/>
          <w:szCs w:val="22"/>
        </w:rPr>
        <w:t>noncanonical</w:t>
      </w:r>
      <w:proofErr w:type="spellEnd"/>
      <w:r w:rsidR="008112DA" w:rsidRPr="00742EFD">
        <w:rPr>
          <w:rFonts w:ascii="Arial" w:hAnsi="Arial" w:cs="Arial"/>
          <w:sz w:val="22"/>
          <w:szCs w:val="22"/>
        </w:rPr>
        <w:t xml:space="preserve"> ones.  First, the six canonical site types were the only ones identified for </w:t>
      </w:r>
      <w:del w:id="944" w:author="David Bartel" w:date="2018-05-05T15:18:00Z">
        <w:r w:rsidR="008112DA" w:rsidRPr="00742EFD" w:rsidDel="00136192">
          <w:rPr>
            <w:rFonts w:ascii="Arial" w:hAnsi="Arial" w:cs="Arial"/>
            <w:sz w:val="22"/>
            <w:szCs w:val="22"/>
          </w:rPr>
          <w:delText xml:space="preserve">all </w:delText>
        </w:r>
        <w:r w:rsidRPr="00742EFD" w:rsidDel="00136192">
          <w:rPr>
            <w:rFonts w:ascii="Arial" w:hAnsi="Arial" w:cs="Arial"/>
            <w:sz w:val="22"/>
            <w:szCs w:val="22"/>
          </w:rPr>
          <w:delText>six</w:delText>
        </w:r>
      </w:del>
      <w:ins w:id="945" w:author="David Bartel" w:date="2018-05-05T15:18:00Z">
        <w:r w:rsidR="00136192">
          <w:rPr>
            <w:rFonts w:ascii="Arial" w:hAnsi="Arial" w:cs="Arial"/>
            <w:sz w:val="22"/>
            <w:szCs w:val="22"/>
          </w:rPr>
          <w:t>most</w:t>
        </w:r>
      </w:ins>
      <w:r w:rsidR="008112DA" w:rsidRPr="00742EFD">
        <w:rPr>
          <w:rFonts w:ascii="Arial" w:hAnsi="Arial" w:cs="Arial"/>
          <w:sz w:val="22"/>
          <w:szCs w:val="22"/>
        </w:rPr>
        <w:t xml:space="preserve"> miRNAs, whereas the </w:t>
      </w:r>
      <w:proofErr w:type="spellStart"/>
      <w:r w:rsidR="008112DA" w:rsidRPr="00742EFD">
        <w:rPr>
          <w:rFonts w:ascii="Arial" w:hAnsi="Arial" w:cs="Arial"/>
          <w:sz w:val="22"/>
          <w:szCs w:val="22"/>
        </w:rPr>
        <w:t>noncanonical</w:t>
      </w:r>
      <w:proofErr w:type="spellEnd"/>
      <w:r w:rsidR="008112DA" w:rsidRPr="00742EFD">
        <w:rPr>
          <w:rFonts w:ascii="Arial" w:hAnsi="Arial" w:cs="Arial"/>
          <w:sz w:val="22"/>
          <w:szCs w:val="22"/>
        </w:rPr>
        <w:t xml:space="preserve"> site types were typically identified for only one miRNA, and never for more than </w:t>
      </w:r>
      <w:commentRangeStart w:id="946"/>
      <w:r w:rsidRPr="00742EFD">
        <w:rPr>
          <w:rFonts w:ascii="Arial" w:hAnsi="Arial" w:cs="Arial"/>
          <w:sz w:val="22"/>
          <w:szCs w:val="22"/>
        </w:rPr>
        <w:t>two</w:t>
      </w:r>
      <w:commentRangeEnd w:id="946"/>
      <w:r w:rsidRPr="00742EFD">
        <w:rPr>
          <w:rStyle w:val="CommentReference"/>
          <w:rFonts w:ascii="Arial" w:eastAsiaTheme="minorHAnsi" w:hAnsi="Arial" w:cs="Arial"/>
          <w:sz w:val="22"/>
          <w:szCs w:val="22"/>
        </w:rPr>
        <w:commentReference w:id="946"/>
      </w:r>
      <w:r w:rsidR="008112DA" w:rsidRPr="00742EFD">
        <w:rPr>
          <w:rFonts w:ascii="Arial" w:hAnsi="Arial" w:cs="Arial"/>
          <w:sz w:val="22"/>
          <w:szCs w:val="22"/>
        </w:rPr>
        <w:t xml:space="preserve">.  Second, the four highest-affinity canonical sites occupy most of the specifically bound AGO2, even for </w:t>
      </w:r>
      <w:ins w:id="947" w:author="David Bartel" w:date="2018-05-05T15:20:00Z">
        <w:r w:rsidR="00136192">
          <w:rPr>
            <w:rFonts w:ascii="Arial" w:hAnsi="Arial" w:cs="Arial"/>
            <w:sz w:val="22"/>
            <w:szCs w:val="22"/>
          </w:rPr>
          <w:t xml:space="preserve">miR-7 and </w:t>
        </w:r>
      </w:ins>
      <w:r w:rsidR="008112DA" w:rsidRPr="00742EFD">
        <w:rPr>
          <w:rFonts w:ascii="Arial" w:hAnsi="Arial" w:cs="Arial"/>
          <w:sz w:val="22"/>
          <w:szCs w:val="22"/>
        </w:rPr>
        <w:t>miR-124, which ha</w:t>
      </w:r>
      <w:ins w:id="948" w:author="David Bartel" w:date="2018-05-05T15:20:00Z">
        <w:r w:rsidR="00136192">
          <w:rPr>
            <w:rFonts w:ascii="Arial" w:hAnsi="Arial" w:cs="Arial"/>
            <w:sz w:val="22"/>
            <w:szCs w:val="22"/>
          </w:rPr>
          <w:t>ve</w:t>
        </w:r>
      </w:ins>
      <w:del w:id="949" w:author="David Bartel" w:date="2018-05-05T15:20:00Z">
        <w:r w:rsidR="008112DA" w:rsidRPr="00742EFD" w:rsidDel="00136192">
          <w:rPr>
            <w:rFonts w:ascii="Arial" w:hAnsi="Arial" w:cs="Arial"/>
            <w:sz w:val="22"/>
            <w:szCs w:val="22"/>
          </w:rPr>
          <w:delText>s</w:delText>
        </w:r>
      </w:del>
      <w:r w:rsidR="008112DA" w:rsidRPr="00742EFD">
        <w:rPr>
          <w:rFonts w:ascii="Arial" w:hAnsi="Arial" w:cs="Arial"/>
          <w:sz w:val="22"/>
          <w:szCs w:val="22"/>
        </w:rPr>
        <w:t xml:space="preserve"> the largest and highest-affinity repertoire of </w:t>
      </w:r>
      <w:proofErr w:type="spellStart"/>
      <w:r w:rsidR="008112DA" w:rsidRPr="00742EFD">
        <w:rPr>
          <w:rFonts w:ascii="Arial" w:hAnsi="Arial" w:cs="Arial"/>
          <w:sz w:val="22"/>
          <w:szCs w:val="22"/>
        </w:rPr>
        <w:t>noncanonical</w:t>
      </w:r>
      <w:proofErr w:type="spellEnd"/>
      <w:r w:rsidR="008112DA" w:rsidRPr="00742EFD">
        <w:rPr>
          <w:rFonts w:ascii="Arial" w:hAnsi="Arial" w:cs="Arial"/>
          <w:sz w:val="22"/>
          <w:szCs w:val="22"/>
        </w:rPr>
        <w:t xml:space="preserve"> sites (Fig. 1F, Fig. 2).  This greater role for canonical sites is presumably because perfect pairing to the seed region is the most efficient way to bind the silencing complex.  Thus, to achieve equivalent affinity, the non-canonical sites </w:t>
      </w:r>
      <w:commentRangeStart w:id="950"/>
      <w:r w:rsidR="008112DA" w:rsidRPr="00742EFD">
        <w:rPr>
          <w:rFonts w:ascii="Arial" w:hAnsi="Arial" w:cs="Arial"/>
          <w:sz w:val="22"/>
          <w:szCs w:val="22"/>
        </w:rPr>
        <w:t>must be</w:t>
      </w:r>
      <w:commentRangeEnd w:id="950"/>
      <w:r w:rsidR="008112DA" w:rsidRPr="00742EFD">
        <w:rPr>
          <w:rStyle w:val="CommentReference"/>
          <w:rFonts w:ascii="Arial" w:eastAsiaTheme="minorHAnsi" w:hAnsi="Arial" w:cs="Arial"/>
          <w:sz w:val="22"/>
          <w:szCs w:val="22"/>
        </w:rPr>
        <w:commentReference w:id="950"/>
      </w:r>
      <w:r w:rsidR="008112DA" w:rsidRPr="00742EFD">
        <w:rPr>
          <w:rFonts w:ascii="Arial" w:hAnsi="Arial" w:cs="Arial"/>
          <w:sz w:val="22"/>
          <w:szCs w:val="22"/>
        </w:rPr>
        <w:t xml:space="preserve"> longer and are therefore less abundant.  For example, although the miR-124 7mer-m8 site has lower affinity than a 10-nt </w:t>
      </w:r>
      <w:proofErr w:type="spellStart"/>
      <w:r w:rsidR="008112DA" w:rsidRPr="00742EFD">
        <w:rPr>
          <w:rFonts w:ascii="Arial" w:hAnsi="Arial" w:cs="Arial"/>
          <w:sz w:val="22"/>
          <w:szCs w:val="22"/>
        </w:rPr>
        <w:t>noncanonical</w:t>
      </w:r>
      <w:proofErr w:type="spellEnd"/>
      <w:r w:rsidR="008112DA" w:rsidRPr="00742EFD">
        <w:rPr>
          <w:rFonts w:ascii="Arial" w:hAnsi="Arial" w:cs="Arial"/>
          <w:sz w:val="22"/>
          <w:szCs w:val="22"/>
        </w:rPr>
        <w:t xml:space="preserve"> site, the canonical 7-nt site occupies much more AGO2–miR-124 because of its 64-fold greater abundance.  The ubiquitous function and more efficient binding of canonical sites explains why these site types have the greatest signal in meta analyses of site conservation</w:t>
      </w:r>
      <w:r w:rsidRPr="00742EFD">
        <w:rPr>
          <w:rFonts w:ascii="Arial" w:hAnsi="Arial" w:cs="Arial"/>
          <w:sz w:val="22"/>
          <w:szCs w:val="22"/>
        </w:rPr>
        <w:t>, thereby explaining why they w</w:t>
      </w:r>
      <w:r w:rsidR="008112DA" w:rsidRPr="00742EFD">
        <w:rPr>
          <w:rFonts w:ascii="Arial" w:hAnsi="Arial" w:cs="Arial"/>
          <w:sz w:val="22"/>
          <w:szCs w:val="22"/>
        </w:rPr>
        <w:t>ere the fi</w:t>
      </w:r>
      <w:r w:rsidRPr="00742EFD">
        <w:rPr>
          <w:rFonts w:ascii="Arial" w:hAnsi="Arial" w:cs="Arial"/>
          <w:sz w:val="22"/>
          <w:szCs w:val="22"/>
        </w:rPr>
        <w:t>rst site types to be identified</w:t>
      </w:r>
      <w:r w:rsidR="008112DA" w:rsidRPr="00742EFD">
        <w:rPr>
          <w:rFonts w:ascii="Arial" w:hAnsi="Arial" w:cs="Arial"/>
          <w:sz w:val="22"/>
          <w:szCs w:val="22"/>
        </w:rPr>
        <w:t xml:space="preserve">(Lewis2005) and justifying the continued distinction between canonical and </w:t>
      </w:r>
      <w:proofErr w:type="spellStart"/>
      <w:r w:rsidR="008112DA" w:rsidRPr="00742EFD">
        <w:rPr>
          <w:rFonts w:ascii="Arial" w:hAnsi="Arial" w:cs="Arial"/>
          <w:sz w:val="22"/>
          <w:szCs w:val="22"/>
        </w:rPr>
        <w:t>noncanonical</w:t>
      </w:r>
      <w:proofErr w:type="spellEnd"/>
      <w:r w:rsidR="008112DA" w:rsidRPr="00742EFD">
        <w:rPr>
          <w:rFonts w:ascii="Arial" w:hAnsi="Arial" w:cs="Arial"/>
          <w:sz w:val="22"/>
          <w:szCs w:val="22"/>
        </w:rPr>
        <w:t xml:space="preserve"> site types.   </w:t>
      </w:r>
    </w:p>
    <w:p w14:paraId="5DE7A9A2" w14:textId="09A55B11" w:rsidR="00AC35F6" w:rsidRDefault="0008145C" w:rsidP="0008145C">
      <w:pPr>
        <w:spacing w:line="360" w:lineRule="auto"/>
        <w:ind w:firstLine="720"/>
        <w:rPr>
          <w:ins w:id="951" w:author="David Bartel" w:date="2018-05-05T15:28:00Z"/>
          <w:rFonts w:ascii="Arial" w:hAnsi="Arial" w:cs="Arial"/>
          <w:color w:val="000000" w:themeColor="text1"/>
          <w:sz w:val="22"/>
          <w:szCs w:val="22"/>
        </w:rPr>
      </w:pPr>
      <w:ins w:id="952" w:author="David Bartel" w:date="2018-05-05T10:30:00Z">
        <w:r>
          <w:rPr>
            <w:rFonts w:ascii="Arial" w:hAnsi="Arial" w:cs="Arial"/>
            <w:color w:val="000000" w:themeColor="text1"/>
            <w:sz w:val="22"/>
            <w:szCs w:val="22"/>
          </w:rPr>
          <w:t xml:space="preserve">The success of our </w:t>
        </w:r>
      </w:ins>
      <w:ins w:id="953" w:author="David Bartel" w:date="2018-05-05T10:31:00Z">
        <w:r>
          <w:rPr>
            <w:rFonts w:ascii="Arial" w:hAnsi="Arial" w:cs="Arial"/>
            <w:color w:val="000000" w:themeColor="text1"/>
            <w:sz w:val="22"/>
            <w:szCs w:val="22"/>
          </w:rPr>
          <w:t xml:space="preserve">biochemical </w:t>
        </w:r>
      </w:ins>
      <w:ins w:id="954" w:author="David Bartel" w:date="2018-05-05T10:30:00Z">
        <w:r>
          <w:rPr>
            <w:rFonts w:ascii="Arial" w:hAnsi="Arial" w:cs="Arial"/>
            <w:color w:val="000000" w:themeColor="text1"/>
            <w:sz w:val="22"/>
            <w:szCs w:val="22"/>
          </w:rPr>
          <w:t>model in</w:t>
        </w:r>
      </w:ins>
      <w:ins w:id="955" w:author="David Bartel" w:date="2018-05-05T10:23:00Z">
        <w:r>
          <w:rPr>
            <w:rFonts w:ascii="Arial" w:hAnsi="Arial" w:cs="Arial"/>
            <w:color w:val="000000" w:themeColor="text1"/>
            <w:sz w:val="22"/>
            <w:szCs w:val="22"/>
          </w:rPr>
          <w:t xml:space="preserve"> predicting </w:t>
        </w:r>
      </w:ins>
      <w:ins w:id="956" w:author="David Bartel" w:date="2018-05-05T14:59:00Z">
        <w:r w:rsidR="004577E9">
          <w:rPr>
            <w:rFonts w:ascii="Arial" w:hAnsi="Arial" w:cs="Arial"/>
            <w:color w:val="000000" w:themeColor="text1"/>
            <w:sz w:val="22"/>
            <w:szCs w:val="22"/>
          </w:rPr>
          <w:t>how</w:t>
        </w:r>
      </w:ins>
      <w:ins w:id="957" w:author="David Bartel" w:date="2018-05-05T10:23:00Z">
        <w:r>
          <w:rPr>
            <w:rFonts w:ascii="Arial" w:hAnsi="Arial" w:cs="Arial"/>
            <w:color w:val="000000" w:themeColor="text1"/>
            <w:sz w:val="22"/>
            <w:szCs w:val="22"/>
          </w:rPr>
          <w:t xml:space="preserve"> </w:t>
        </w:r>
      </w:ins>
      <w:ins w:id="958" w:author="David Bartel" w:date="2018-05-05T10:25:00Z">
        <w:r>
          <w:rPr>
            <w:rFonts w:ascii="Arial" w:hAnsi="Arial" w:cs="Arial"/>
            <w:color w:val="000000" w:themeColor="text1"/>
            <w:sz w:val="22"/>
            <w:szCs w:val="22"/>
          </w:rPr>
          <w:t xml:space="preserve">each </w:t>
        </w:r>
      </w:ins>
      <w:ins w:id="959" w:author="David Bartel" w:date="2018-05-05T10:23:00Z">
        <w:r>
          <w:rPr>
            <w:rFonts w:ascii="Arial" w:hAnsi="Arial" w:cs="Arial"/>
            <w:color w:val="000000" w:themeColor="text1"/>
            <w:sz w:val="22"/>
            <w:szCs w:val="22"/>
          </w:rPr>
          <w:t>m</w:t>
        </w:r>
      </w:ins>
      <w:ins w:id="960" w:author="David Bartel" w:date="2018-05-05T10:24:00Z">
        <w:r>
          <w:rPr>
            <w:rFonts w:ascii="Arial" w:hAnsi="Arial" w:cs="Arial"/>
            <w:color w:val="000000" w:themeColor="text1"/>
            <w:sz w:val="22"/>
            <w:szCs w:val="22"/>
          </w:rPr>
          <w:t xml:space="preserve">RNA </w:t>
        </w:r>
      </w:ins>
      <w:ins w:id="961" w:author="David Bartel" w:date="2018-05-05T14:59:00Z">
        <w:r w:rsidR="004577E9">
          <w:rPr>
            <w:rFonts w:ascii="Arial" w:hAnsi="Arial" w:cs="Arial"/>
            <w:color w:val="000000" w:themeColor="text1"/>
            <w:sz w:val="22"/>
            <w:szCs w:val="22"/>
          </w:rPr>
          <w:t xml:space="preserve">would respond to the transfected miRNA </w:t>
        </w:r>
      </w:ins>
      <w:ins w:id="962" w:author="David Bartel" w:date="2018-05-06T09:56:00Z">
        <w:r w:rsidR="004D7755">
          <w:rPr>
            <w:rFonts w:ascii="Arial" w:hAnsi="Arial" w:cs="Arial"/>
            <w:color w:val="000000" w:themeColor="text1"/>
            <w:sz w:val="22"/>
            <w:szCs w:val="22"/>
          </w:rPr>
          <w:t>supports</w:t>
        </w:r>
        <w:r w:rsidR="00B14540">
          <w:rPr>
            <w:rFonts w:ascii="Arial" w:hAnsi="Arial" w:cs="Arial"/>
            <w:color w:val="000000" w:themeColor="text1"/>
            <w:sz w:val="22"/>
            <w:szCs w:val="22"/>
          </w:rPr>
          <w:t xml:space="preserve"> the conclusion</w:t>
        </w:r>
      </w:ins>
      <w:ins w:id="963" w:author="David Bartel" w:date="2018-05-05T10:30:00Z">
        <w:r>
          <w:rPr>
            <w:rFonts w:ascii="Arial" w:hAnsi="Arial" w:cs="Arial"/>
            <w:color w:val="000000" w:themeColor="text1"/>
            <w:sz w:val="22"/>
            <w:szCs w:val="22"/>
          </w:rPr>
          <w:t xml:space="preserve"> that </w:t>
        </w:r>
      </w:ins>
      <w:ins w:id="964" w:author="David Bartel" w:date="2018-05-05T14:51:00Z">
        <w:r w:rsidR="0019287C">
          <w:rPr>
            <w:rFonts w:ascii="Arial" w:hAnsi="Arial" w:cs="Arial"/>
            <w:color w:val="000000" w:themeColor="text1"/>
            <w:sz w:val="22"/>
            <w:szCs w:val="22"/>
          </w:rPr>
          <w:t>site-</w:t>
        </w:r>
      </w:ins>
      <w:ins w:id="965" w:author="David Bartel" w:date="2018-05-05T14:50:00Z">
        <w:r w:rsidR="0019287C">
          <w:rPr>
            <w:rFonts w:ascii="Arial" w:hAnsi="Arial" w:cs="Arial"/>
            <w:color w:val="000000" w:themeColor="text1"/>
            <w:sz w:val="22"/>
            <w:szCs w:val="22"/>
          </w:rPr>
          <w:t xml:space="preserve">binding affinity </w:t>
        </w:r>
      </w:ins>
      <w:ins w:id="966" w:author="David Bartel" w:date="2018-05-05T14:52:00Z">
        <w:r w:rsidR="0019287C">
          <w:rPr>
            <w:rFonts w:ascii="Arial" w:hAnsi="Arial" w:cs="Arial"/>
            <w:color w:val="000000" w:themeColor="text1"/>
            <w:sz w:val="22"/>
            <w:szCs w:val="22"/>
          </w:rPr>
          <w:t>i</w:t>
        </w:r>
      </w:ins>
      <w:ins w:id="967" w:author="David Bartel" w:date="2018-05-05T14:50:00Z">
        <w:r w:rsidR="00754B43">
          <w:rPr>
            <w:rFonts w:ascii="Arial" w:hAnsi="Arial" w:cs="Arial"/>
            <w:color w:val="000000" w:themeColor="text1"/>
            <w:sz w:val="22"/>
            <w:szCs w:val="22"/>
          </w:rPr>
          <w:t xml:space="preserve">s </w:t>
        </w:r>
      </w:ins>
      <w:ins w:id="968" w:author="David Bartel" w:date="2018-05-05T15:52:00Z">
        <w:r w:rsidR="00D91011">
          <w:rPr>
            <w:rFonts w:ascii="Arial" w:hAnsi="Arial" w:cs="Arial"/>
            <w:color w:val="000000" w:themeColor="text1"/>
            <w:sz w:val="22"/>
            <w:szCs w:val="22"/>
          </w:rPr>
          <w:t xml:space="preserve">the </w:t>
        </w:r>
      </w:ins>
      <w:ins w:id="969" w:author="David Bartel" w:date="2018-05-05T14:50:00Z">
        <w:r w:rsidR="00754B43">
          <w:rPr>
            <w:rFonts w:ascii="Arial" w:hAnsi="Arial" w:cs="Arial"/>
            <w:color w:val="000000" w:themeColor="text1"/>
            <w:sz w:val="22"/>
            <w:szCs w:val="22"/>
          </w:rPr>
          <w:t xml:space="preserve">major determinate of </w:t>
        </w:r>
      </w:ins>
      <w:ins w:id="970" w:author="David Bartel" w:date="2018-05-05T15:52:00Z">
        <w:r w:rsidR="00D91011">
          <w:rPr>
            <w:rFonts w:ascii="Arial" w:hAnsi="Arial" w:cs="Arial"/>
            <w:color w:val="000000" w:themeColor="text1"/>
            <w:sz w:val="22"/>
            <w:szCs w:val="22"/>
          </w:rPr>
          <w:t>miRNA-mediated repression</w:t>
        </w:r>
      </w:ins>
      <w:ins w:id="971" w:author="David Bartel" w:date="2018-05-05T14:50:00Z">
        <w:r w:rsidR="0019287C">
          <w:rPr>
            <w:rFonts w:ascii="Arial" w:hAnsi="Arial" w:cs="Arial"/>
            <w:color w:val="000000" w:themeColor="text1"/>
            <w:sz w:val="22"/>
            <w:szCs w:val="22"/>
          </w:rPr>
          <w:t xml:space="preserve"> </w:t>
        </w:r>
      </w:ins>
      <w:ins w:id="972" w:author="David Bartel" w:date="2018-05-05T15:53:00Z">
        <w:r w:rsidR="00D91011" w:rsidRPr="00E06D03">
          <w:rPr>
            <w:rFonts w:ascii="Arial" w:hAnsi="Arial" w:cs="Arial"/>
            <w:color w:val="000000" w:themeColor="text1"/>
            <w:sz w:val="22"/>
            <w:szCs w:val="22"/>
          </w:rPr>
          <w:t xml:space="preserve">and that </w:t>
        </w:r>
        <w:proofErr w:type="spellStart"/>
        <w:r w:rsidR="00D91011" w:rsidRPr="00E06D03">
          <w:rPr>
            <w:rFonts w:ascii="Arial" w:hAnsi="Arial" w:cs="Arial"/>
            <w:color w:val="000000" w:themeColor="text1"/>
            <w:sz w:val="22"/>
            <w:szCs w:val="22"/>
          </w:rPr>
          <w:t>noncanonical</w:t>
        </w:r>
        <w:proofErr w:type="spellEnd"/>
        <w:r w:rsidR="00D91011" w:rsidRPr="00E06D03">
          <w:rPr>
            <w:rFonts w:ascii="Arial" w:hAnsi="Arial" w:cs="Arial"/>
            <w:color w:val="000000" w:themeColor="text1"/>
            <w:sz w:val="22"/>
            <w:szCs w:val="22"/>
          </w:rPr>
          <w:t xml:space="preserve"> sites measurably contrib</w:t>
        </w:r>
        <w:r w:rsidR="00D91011">
          <w:rPr>
            <w:rFonts w:ascii="Arial" w:hAnsi="Arial" w:cs="Arial"/>
            <w:color w:val="000000" w:themeColor="text1"/>
            <w:sz w:val="22"/>
            <w:szCs w:val="22"/>
          </w:rPr>
          <w:t>ute</w:t>
        </w:r>
        <w:r w:rsidR="00D91011" w:rsidRPr="00E06D03">
          <w:rPr>
            <w:rFonts w:ascii="Arial" w:hAnsi="Arial" w:cs="Arial"/>
            <w:color w:val="000000" w:themeColor="text1"/>
            <w:sz w:val="22"/>
            <w:szCs w:val="22"/>
          </w:rPr>
          <w:t xml:space="preserve"> to this repression</w:t>
        </w:r>
        <w:r w:rsidR="00D91011">
          <w:rPr>
            <w:rFonts w:ascii="Arial" w:hAnsi="Arial" w:cs="Arial"/>
            <w:color w:val="000000" w:themeColor="text1"/>
            <w:sz w:val="22"/>
            <w:szCs w:val="22"/>
          </w:rPr>
          <w:t xml:space="preserve"> </w:t>
        </w:r>
      </w:ins>
      <w:ins w:id="973" w:author="David Bartel" w:date="2018-05-05T14:50:00Z">
        <w:r w:rsidR="0019287C">
          <w:rPr>
            <w:rFonts w:ascii="Arial" w:hAnsi="Arial" w:cs="Arial"/>
            <w:color w:val="000000" w:themeColor="text1"/>
            <w:sz w:val="22"/>
            <w:szCs w:val="22"/>
          </w:rPr>
          <w:t xml:space="preserve">in </w:t>
        </w:r>
      </w:ins>
      <w:ins w:id="974" w:author="David Bartel" w:date="2018-05-05T14:52:00Z">
        <w:r w:rsidR="0019287C">
          <w:rPr>
            <w:rFonts w:ascii="Arial" w:hAnsi="Arial" w:cs="Arial"/>
            <w:color w:val="000000" w:themeColor="text1"/>
            <w:sz w:val="22"/>
            <w:szCs w:val="22"/>
          </w:rPr>
          <w:t>the cell</w:t>
        </w:r>
      </w:ins>
      <w:ins w:id="975" w:author="David Bartel" w:date="2018-05-05T15:53:00Z">
        <w:r w:rsidR="00D91011">
          <w:rPr>
            <w:rFonts w:ascii="Arial" w:hAnsi="Arial" w:cs="Arial"/>
            <w:color w:val="000000" w:themeColor="text1"/>
            <w:sz w:val="22"/>
            <w:szCs w:val="22"/>
          </w:rPr>
          <w:t xml:space="preserve">. </w:t>
        </w:r>
      </w:ins>
      <w:ins w:id="976" w:author="David Bartel" w:date="2018-05-06T09:57:00Z">
        <w:r w:rsidR="004D7755">
          <w:rPr>
            <w:rFonts w:ascii="Arial" w:hAnsi="Arial" w:cs="Arial"/>
            <w:color w:val="000000" w:themeColor="text1"/>
            <w:sz w:val="22"/>
            <w:szCs w:val="22"/>
          </w:rPr>
          <w:t>When developing our model, w</w:t>
        </w:r>
      </w:ins>
      <w:ins w:id="977" w:author="David Bartel" w:date="2018-05-05T16:03:00Z">
        <w:r w:rsidR="00FF16E7">
          <w:rPr>
            <w:rFonts w:ascii="Arial" w:hAnsi="Arial" w:cs="Arial"/>
            <w:color w:val="000000" w:themeColor="text1"/>
            <w:sz w:val="22"/>
            <w:szCs w:val="22"/>
          </w:rPr>
          <w:t>e also considered an</w:t>
        </w:r>
      </w:ins>
      <w:ins w:id="978" w:author="David Bartel" w:date="2018-05-05T16:01:00Z">
        <w:r w:rsidR="00084222">
          <w:rPr>
            <w:rFonts w:ascii="Arial" w:hAnsi="Arial" w:cs="Arial"/>
            <w:color w:val="000000" w:themeColor="text1"/>
            <w:sz w:val="22"/>
            <w:szCs w:val="22"/>
          </w:rPr>
          <w:t xml:space="preserve"> alternative </w:t>
        </w:r>
      </w:ins>
      <w:ins w:id="979" w:author="David Bartel" w:date="2018-05-06T09:58:00Z">
        <w:r w:rsidR="004D7755">
          <w:rPr>
            <w:rFonts w:ascii="Arial" w:hAnsi="Arial" w:cs="Arial"/>
            <w:color w:val="000000" w:themeColor="text1"/>
            <w:sz w:val="22"/>
            <w:szCs w:val="22"/>
          </w:rPr>
          <w:t>version</w:t>
        </w:r>
      </w:ins>
      <w:ins w:id="980" w:author="David Bartel" w:date="2018-05-05T16:02:00Z">
        <w:r w:rsidR="00FF16E7">
          <w:rPr>
            <w:rFonts w:ascii="Arial" w:hAnsi="Arial" w:cs="Arial"/>
            <w:color w:val="000000" w:themeColor="text1"/>
            <w:sz w:val="22"/>
            <w:szCs w:val="22"/>
          </w:rPr>
          <w:t xml:space="preserve"> in which</w:t>
        </w:r>
      </w:ins>
      <w:ins w:id="981" w:author="David Bartel" w:date="2018-05-05T16:01:00Z">
        <w:r w:rsidR="00084222">
          <w:rPr>
            <w:rFonts w:ascii="Arial" w:hAnsi="Arial" w:cs="Arial"/>
            <w:color w:val="000000" w:themeColor="text1"/>
            <w:sz w:val="22"/>
            <w:szCs w:val="22"/>
          </w:rPr>
          <w:t xml:space="preserve"> the probability of bin</w:t>
        </w:r>
        <w:r w:rsidR="00FF16E7">
          <w:rPr>
            <w:rFonts w:ascii="Arial" w:hAnsi="Arial" w:cs="Arial"/>
            <w:color w:val="000000" w:themeColor="text1"/>
            <w:sz w:val="22"/>
            <w:szCs w:val="22"/>
          </w:rPr>
          <w:t xml:space="preserve">ding at least one </w:t>
        </w:r>
      </w:ins>
      <w:ins w:id="982" w:author="David Bartel" w:date="2018-05-05T16:07:00Z">
        <w:r w:rsidR="00D0398A">
          <w:rPr>
            <w:rFonts w:ascii="Arial" w:hAnsi="Arial" w:cs="Arial"/>
            <w:color w:val="000000" w:themeColor="text1"/>
            <w:sz w:val="22"/>
            <w:szCs w:val="22"/>
          </w:rPr>
          <w:lastRenderedPageBreak/>
          <w:t>silencing complex</w:t>
        </w:r>
      </w:ins>
      <w:ins w:id="983" w:author="David Bartel" w:date="2018-05-05T16:01:00Z">
        <w:r w:rsidR="00FF16E7">
          <w:rPr>
            <w:rFonts w:ascii="Arial" w:hAnsi="Arial" w:cs="Arial"/>
            <w:color w:val="000000" w:themeColor="text1"/>
            <w:sz w:val="22"/>
            <w:szCs w:val="22"/>
          </w:rPr>
          <w:t xml:space="preserve"> determined</w:t>
        </w:r>
        <w:r w:rsidR="00084222">
          <w:rPr>
            <w:rFonts w:ascii="Arial" w:hAnsi="Arial" w:cs="Arial"/>
            <w:color w:val="000000" w:themeColor="text1"/>
            <w:sz w:val="22"/>
            <w:szCs w:val="22"/>
          </w:rPr>
          <w:t xml:space="preserve"> the extent of repression</w:t>
        </w:r>
      </w:ins>
      <w:ins w:id="984" w:author="David Bartel" w:date="2018-05-05T16:06:00Z">
        <w:r w:rsidR="00FF16E7">
          <w:rPr>
            <w:rFonts w:ascii="Arial" w:hAnsi="Arial" w:cs="Arial"/>
            <w:color w:val="000000" w:themeColor="text1"/>
            <w:sz w:val="22"/>
            <w:szCs w:val="22"/>
          </w:rPr>
          <w:t xml:space="preserve"> (</w:t>
        </w:r>
        <w:commentRangeStart w:id="985"/>
        <w:r w:rsidR="00FF16E7">
          <w:rPr>
            <w:rFonts w:ascii="Arial" w:hAnsi="Arial" w:cs="Arial"/>
            <w:color w:val="000000" w:themeColor="text1"/>
            <w:sz w:val="22"/>
            <w:szCs w:val="22"/>
          </w:rPr>
          <w:t xml:space="preserve">Fig. </w:t>
        </w:r>
        <w:proofErr w:type="spellStart"/>
        <w:r w:rsidR="00FF16E7">
          <w:rPr>
            <w:rFonts w:ascii="Arial" w:hAnsi="Arial" w:cs="Arial"/>
            <w:color w:val="000000" w:themeColor="text1"/>
            <w:sz w:val="22"/>
            <w:szCs w:val="22"/>
          </w:rPr>
          <w:t>Sx</w:t>
        </w:r>
        <w:commentRangeEnd w:id="985"/>
        <w:proofErr w:type="spellEnd"/>
        <w:r w:rsidR="00FF16E7">
          <w:rPr>
            <w:rStyle w:val="CommentReference"/>
            <w:rFonts w:eastAsiaTheme="minorHAnsi"/>
          </w:rPr>
          <w:commentReference w:id="985"/>
        </w:r>
        <w:r w:rsidR="00FF16E7">
          <w:rPr>
            <w:rFonts w:ascii="Arial" w:hAnsi="Arial" w:cs="Arial"/>
            <w:color w:val="000000" w:themeColor="text1"/>
            <w:sz w:val="22"/>
            <w:szCs w:val="22"/>
          </w:rPr>
          <w:t>)</w:t>
        </w:r>
      </w:ins>
      <w:ins w:id="986" w:author="David Bartel" w:date="2018-05-05T16:04:00Z">
        <w:r w:rsidR="00FF16E7">
          <w:rPr>
            <w:rFonts w:ascii="Arial" w:hAnsi="Arial" w:cs="Arial"/>
            <w:color w:val="000000" w:themeColor="text1"/>
            <w:sz w:val="22"/>
            <w:szCs w:val="22"/>
          </w:rPr>
          <w:t xml:space="preserve">. However, </w:t>
        </w:r>
      </w:ins>
      <w:ins w:id="987" w:author="David Bartel" w:date="2018-05-05T16:05:00Z">
        <w:r w:rsidR="00FF16E7">
          <w:rPr>
            <w:rFonts w:ascii="Arial" w:hAnsi="Arial" w:cs="Arial"/>
            <w:color w:val="000000" w:themeColor="text1"/>
            <w:sz w:val="22"/>
            <w:szCs w:val="22"/>
          </w:rPr>
          <w:t xml:space="preserve">the current model was more predictive for repression, </w:t>
        </w:r>
      </w:ins>
      <w:ins w:id="988" w:author="David Bartel" w:date="2018-05-05T16:07:00Z">
        <w:r w:rsidR="004D7755">
          <w:rPr>
            <w:rFonts w:ascii="Arial" w:hAnsi="Arial" w:cs="Arial"/>
            <w:color w:val="000000" w:themeColor="text1"/>
            <w:sz w:val="22"/>
            <w:szCs w:val="22"/>
          </w:rPr>
          <w:t>which supports</w:t>
        </w:r>
        <w:r w:rsidR="00D0398A">
          <w:rPr>
            <w:rFonts w:ascii="Arial" w:hAnsi="Arial" w:cs="Arial"/>
            <w:color w:val="000000" w:themeColor="text1"/>
            <w:sz w:val="22"/>
            <w:szCs w:val="22"/>
          </w:rPr>
          <w:t xml:space="preserve"> the idea</w:t>
        </w:r>
      </w:ins>
      <w:ins w:id="989" w:author="David Bartel" w:date="2018-05-05T16:05:00Z">
        <w:r w:rsidR="00FF16E7">
          <w:rPr>
            <w:rFonts w:ascii="Arial" w:hAnsi="Arial" w:cs="Arial"/>
            <w:color w:val="000000" w:themeColor="text1"/>
            <w:sz w:val="22"/>
            <w:szCs w:val="22"/>
          </w:rPr>
          <w:t xml:space="preserve"> that</w:t>
        </w:r>
      </w:ins>
      <w:ins w:id="990" w:author="David Bartel" w:date="2018-05-05T15:59:00Z">
        <w:r w:rsidR="00084222">
          <w:rPr>
            <w:rFonts w:ascii="Arial" w:hAnsi="Arial" w:cs="Arial"/>
            <w:color w:val="000000" w:themeColor="text1"/>
            <w:sz w:val="22"/>
            <w:szCs w:val="22"/>
          </w:rPr>
          <w:t xml:space="preserve"> each additional bound </w:t>
        </w:r>
      </w:ins>
      <w:ins w:id="991" w:author="David Bartel" w:date="2018-05-05T14:59:00Z">
        <w:r w:rsidR="00754B43">
          <w:rPr>
            <w:rFonts w:ascii="Arial" w:hAnsi="Arial" w:cs="Arial"/>
            <w:color w:val="000000" w:themeColor="text1"/>
            <w:sz w:val="22"/>
            <w:szCs w:val="22"/>
          </w:rPr>
          <w:t>AGO</w:t>
        </w:r>
        <w:r w:rsidR="00084222">
          <w:rPr>
            <w:rFonts w:ascii="Arial" w:hAnsi="Arial" w:cs="Arial"/>
            <w:color w:val="000000" w:themeColor="text1"/>
            <w:sz w:val="22"/>
            <w:szCs w:val="22"/>
          </w:rPr>
          <w:t xml:space="preserve"> molecule</w:t>
        </w:r>
        <w:r w:rsidR="004577E9">
          <w:rPr>
            <w:rFonts w:ascii="Arial" w:hAnsi="Arial" w:cs="Arial"/>
            <w:color w:val="000000" w:themeColor="text1"/>
            <w:sz w:val="22"/>
            <w:szCs w:val="22"/>
          </w:rPr>
          <w:t xml:space="preserve"> </w:t>
        </w:r>
      </w:ins>
      <w:ins w:id="992" w:author="David Bartel" w:date="2018-05-05T16:00:00Z">
        <w:r w:rsidR="00084222">
          <w:rPr>
            <w:rFonts w:ascii="Arial" w:hAnsi="Arial" w:cs="Arial"/>
            <w:color w:val="000000" w:themeColor="text1"/>
            <w:sz w:val="22"/>
            <w:szCs w:val="22"/>
          </w:rPr>
          <w:t>contributes additional</w:t>
        </w:r>
      </w:ins>
      <w:ins w:id="993" w:author="David Bartel" w:date="2018-05-05T14:52:00Z">
        <w:r w:rsidR="00FF16E7">
          <w:rPr>
            <w:rFonts w:ascii="Arial" w:hAnsi="Arial" w:cs="Arial"/>
            <w:color w:val="000000" w:themeColor="text1"/>
            <w:sz w:val="22"/>
            <w:szCs w:val="22"/>
          </w:rPr>
          <w:t xml:space="preserve"> repression</w:t>
        </w:r>
      </w:ins>
      <w:ins w:id="994" w:author="David Bartel" w:date="2018-05-05T10:26:00Z">
        <w:r>
          <w:rPr>
            <w:rFonts w:ascii="Arial" w:hAnsi="Arial" w:cs="Arial"/>
            <w:color w:val="000000" w:themeColor="text1"/>
            <w:sz w:val="22"/>
            <w:szCs w:val="22"/>
          </w:rPr>
          <w:t xml:space="preserve">. </w:t>
        </w:r>
      </w:ins>
      <w:del w:id="995" w:author="David Bartel" w:date="2018-05-05T15:02:00Z">
        <w:r w:rsidRPr="00E06D03" w:rsidDel="00282C02">
          <w:rPr>
            <w:rFonts w:ascii="Arial" w:hAnsi="Arial" w:cs="Arial"/>
            <w:color w:val="000000" w:themeColor="text1"/>
            <w:sz w:val="22"/>
            <w:szCs w:val="22"/>
          </w:rPr>
          <w:delText xml:space="preserve">The </w:delText>
        </w:r>
      </w:del>
      <w:del w:id="996" w:author="David Bartel" w:date="2018-05-05T15:03:00Z">
        <w:r w:rsidRPr="00E06D03" w:rsidDel="00282C02">
          <w:rPr>
            <w:rFonts w:ascii="Arial" w:hAnsi="Arial" w:cs="Arial"/>
            <w:color w:val="000000" w:themeColor="text1"/>
            <w:sz w:val="22"/>
            <w:szCs w:val="22"/>
          </w:rPr>
          <w:delText xml:space="preserve">global parameter </w:delText>
        </w:r>
        <w:r w:rsidRPr="00E06D03" w:rsidDel="00282C02">
          <w:rPr>
            <w:rFonts w:ascii="Arial" w:hAnsi="Arial" w:cs="Arial"/>
            <w:i/>
            <w:color w:val="000000" w:themeColor="text1"/>
            <w:sz w:val="22"/>
            <w:szCs w:val="22"/>
          </w:rPr>
          <w:delText>b</w:delText>
        </w:r>
        <w:r w:rsidRPr="00E06D03" w:rsidDel="00282C02">
          <w:rPr>
            <w:rFonts w:ascii="Arial" w:hAnsi="Arial" w:cs="Arial"/>
            <w:color w:val="000000" w:themeColor="text1"/>
            <w:sz w:val="22"/>
            <w:szCs w:val="22"/>
          </w:rPr>
          <w:delText xml:space="preserve"> was found to be 0.99. </w:delText>
        </w:r>
      </w:del>
      <w:r w:rsidRPr="00E06D03">
        <w:rPr>
          <w:rFonts w:ascii="Arial" w:hAnsi="Arial" w:cs="Arial"/>
          <w:color w:val="000000" w:themeColor="text1"/>
          <w:sz w:val="22"/>
          <w:szCs w:val="22"/>
        </w:rPr>
        <w:t xml:space="preserve">In the framework of our model, </w:t>
      </w:r>
      <w:ins w:id="997" w:author="David Bartel" w:date="2018-05-05T15:03:00Z">
        <w:r w:rsidR="00282C02">
          <w:rPr>
            <w:rFonts w:ascii="Arial" w:hAnsi="Arial" w:cs="Arial"/>
            <w:color w:val="000000" w:themeColor="text1"/>
            <w:sz w:val="22"/>
            <w:szCs w:val="22"/>
          </w:rPr>
          <w:t>the global fit</w:t>
        </w:r>
        <w:r w:rsidR="00282C02" w:rsidRPr="00282C02">
          <w:rPr>
            <w:rFonts w:ascii="Arial" w:hAnsi="Arial" w:cs="Arial"/>
            <w:color w:val="000000" w:themeColor="text1"/>
            <w:sz w:val="22"/>
            <w:szCs w:val="22"/>
          </w:rPr>
          <w:t xml:space="preserve"> </w:t>
        </w:r>
        <w:r w:rsidR="00282C02">
          <w:rPr>
            <w:rFonts w:ascii="Arial" w:hAnsi="Arial" w:cs="Arial"/>
            <w:color w:val="000000" w:themeColor="text1"/>
            <w:sz w:val="22"/>
            <w:szCs w:val="22"/>
          </w:rPr>
          <w:t xml:space="preserve">of 0.99 to </w:t>
        </w:r>
        <w:r w:rsidR="00282C02" w:rsidRPr="00E06D03">
          <w:rPr>
            <w:rFonts w:ascii="Arial" w:hAnsi="Arial" w:cs="Arial"/>
            <w:color w:val="000000" w:themeColor="text1"/>
            <w:sz w:val="22"/>
            <w:szCs w:val="22"/>
          </w:rPr>
          <w:t xml:space="preserve">parameter </w:t>
        </w:r>
        <w:r w:rsidR="00282C02" w:rsidRPr="00E06D03">
          <w:rPr>
            <w:rFonts w:ascii="Arial" w:hAnsi="Arial" w:cs="Arial"/>
            <w:i/>
            <w:color w:val="000000" w:themeColor="text1"/>
            <w:sz w:val="22"/>
            <w:szCs w:val="22"/>
          </w:rPr>
          <w:t>b</w:t>
        </w:r>
        <w:r w:rsidR="00282C02" w:rsidRPr="00E06D03">
          <w:rPr>
            <w:rFonts w:ascii="Arial" w:hAnsi="Arial" w:cs="Arial"/>
            <w:color w:val="000000" w:themeColor="text1"/>
            <w:sz w:val="22"/>
            <w:szCs w:val="22"/>
          </w:rPr>
          <w:t xml:space="preserve"> </w:t>
        </w:r>
      </w:ins>
      <w:del w:id="998" w:author="David Bartel" w:date="2018-05-05T15:03:00Z">
        <w:r w:rsidRPr="00E06D03" w:rsidDel="00282C02">
          <w:rPr>
            <w:rFonts w:ascii="Arial" w:hAnsi="Arial" w:cs="Arial"/>
            <w:color w:val="000000" w:themeColor="text1"/>
            <w:sz w:val="22"/>
            <w:szCs w:val="22"/>
          </w:rPr>
          <w:delText xml:space="preserve">this </w:delText>
        </w:r>
      </w:del>
      <w:r w:rsidRPr="00E06D03">
        <w:rPr>
          <w:rFonts w:ascii="Arial" w:hAnsi="Arial" w:cs="Arial"/>
          <w:color w:val="000000" w:themeColor="text1"/>
          <w:sz w:val="22"/>
          <w:szCs w:val="22"/>
        </w:rPr>
        <w:t>suggest</w:t>
      </w:r>
      <w:ins w:id="999" w:author="David Bartel" w:date="2018-05-05T15:03:00Z">
        <w:r w:rsidR="004D7755">
          <w:rPr>
            <w:rFonts w:ascii="Arial" w:hAnsi="Arial" w:cs="Arial"/>
            <w:color w:val="000000" w:themeColor="text1"/>
            <w:sz w:val="22"/>
            <w:szCs w:val="22"/>
          </w:rPr>
          <w:t>s</w:t>
        </w:r>
      </w:ins>
      <w:del w:id="1000" w:author="David Bartel" w:date="2018-05-05T15:03:00Z">
        <w:r w:rsidRPr="00E06D03" w:rsidDel="00282C02">
          <w:rPr>
            <w:rFonts w:ascii="Arial" w:hAnsi="Arial" w:cs="Arial"/>
            <w:color w:val="000000" w:themeColor="text1"/>
            <w:sz w:val="22"/>
            <w:szCs w:val="22"/>
          </w:rPr>
          <w:delText>s</w:delText>
        </w:r>
      </w:del>
      <w:r w:rsidRPr="00E06D03">
        <w:rPr>
          <w:rFonts w:ascii="Arial" w:hAnsi="Arial" w:cs="Arial"/>
          <w:color w:val="000000" w:themeColor="text1"/>
          <w:sz w:val="22"/>
          <w:szCs w:val="22"/>
        </w:rPr>
        <w:t xml:space="preserve"> that the binding of one </w:t>
      </w:r>
      <w:ins w:id="1001" w:author="David Bartel" w:date="2018-05-05T16:08:00Z">
        <w:r w:rsidR="00D0398A">
          <w:rPr>
            <w:rFonts w:ascii="Arial" w:hAnsi="Arial" w:cs="Arial"/>
            <w:color w:val="000000" w:themeColor="text1"/>
            <w:sz w:val="22"/>
            <w:szCs w:val="22"/>
          </w:rPr>
          <w:t xml:space="preserve">additional </w:t>
        </w:r>
      </w:ins>
      <w:del w:id="1002" w:author="David Bartel" w:date="2018-05-05T15:06:00Z">
        <w:r w:rsidRPr="00E06D03" w:rsidDel="00124F6D">
          <w:rPr>
            <w:rFonts w:ascii="Arial" w:hAnsi="Arial" w:cs="Arial"/>
            <w:color w:val="000000" w:themeColor="text1"/>
            <w:sz w:val="22"/>
            <w:szCs w:val="22"/>
          </w:rPr>
          <w:delText xml:space="preserve">RISC </w:delText>
        </w:r>
      </w:del>
      <w:ins w:id="1003" w:author="David Bartel" w:date="2018-05-05T15:06:00Z">
        <w:r w:rsidR="00124F6D">
          <w:rPr>
            <w:rFonts w:ascii="Arial" w:hAnsi="Arial" w:cs="Arial"/>
            <w:color w:val="000000" w:themeColor="text1"/>
            <w:sz w:val="22"/>
            <w:szCs w:val="22"/>
          </w:rPr>
          <w:t>silencing</w:t>
        </w:r>
        <w:r w:rsidR="00124F6D" w:rsidRPr="00E06D03">
          <w:rPr>
            <w:rFonts w:ascii="Arial" w:hAnsi="Arial" w:cs="Arial"/>
            <w:color w:val="000000" w:themeColor="text1"/>
            <w:sz w:val="22"/>
            <w:szCs w:val="22"/>
          </w:rPr>
          <w:t xml:space="preserve"> </w:t>
        </w:r>
      </w:ins>
      <w:r w:rsidRPr="00E06D03">
        <w:rPr>
          <w:rFonts w:ascii="Arial" w:hAnsi="Arial" w:cs="Arial"/>
          <w:color w:val="000000" w:themeColor="text1"/>
          <w:sz w:val="22"/>
          <w:szCs w:val="22"/>
        </w:rPr>
        <w:t xml:space="preserve">complex to the </w:t>
      </w:r>
      <w:del w:id="1004" w:author="David Bartel" w:date="2018-05-05T15:04:00Z">
        <w:r w:rsidRPr="00E06D03" w:rsidDel="00282C02">
          <w:rPr>
            <w:rFonts w:ascii="Arial" w:hAnsi="Arial" w:cs="Arial"/>
            <w:color w:val="000000" w:themeColor="text1"/>
            <w:sz w:val="22"/>
            <w:szCs w:val="22"/>
          </w:rPr>
          <w:delText xml:space="preserve">average </w:delText>
        </w:r>
      </w:del>
      <w:ins w:id="1005" w:author="David Bartel" w:date="2018-05-05T15:04:00Z">
        <w:r w:rsidR="00282C02">
          <w:rPr>
            <w:rFonts w:ascii="Arial" w:hAnsi="Arial" w:cs="Arial"/>
            <w:color w:val="000000" w:themeColor="text1"/>
            <w:sz w:val="22"/>
            <w:szCs w:val="22"/>
          </w:rPr>
          <w:t>typical</w:t>
        </w:r>
        <w:r w:rsidR="00282C02" w:rsidRPr="00E06D03">
          <w:rPr>
            <w:rFonts w:ascii="Arial" w:hAnsi="Arial" w:cs="Arial"/>
            <w:color w:val="000000" w:themeColor="text1"/>
            <w:sz w:val="22"/>
            <w:szCs w:val="22"/>
          </w:rPr>
          <w:t xml:space="preserve"> </w:t>
        </w:r>
      </w:ins>
      <w:r w:rsidRPr="00E06D03">
        <w:rPr>
          <w:rFonts w:ascii="Arial" w:hAnsi="Arial" w:cs="Arial"/>
          <w:color w:val="000000" w:themeColor="text1"/>
          <w:sz w:val="22"/>
          <w:szCs w:val="22"/>
        </w:rPr>
        <w:t xml:space="preserve">mRNA approximately doubles </w:t>
      </w:r>
      <w:del w:id="1006" w:author="David Bartel" w:date="2018-05-05T15:05:00Z">
        <w:r w:rsidRPr="00E06D03" w:rsidDel="00282C02">
          <w:rPr>
            <w:rFonts w:ascii="Arial" w:hAnsi="Arial" w:cs="Arial"/>
            <w:color w:val="000000" w:themeColor="text1"/>
            <w:sz w:val="22"/>
            <w:szCs w:val="22"/>
          </w:rPr>
          <w:delText xml:space="preserve">the </w:delText>
        </w:r>
      </w:del>
      <w:ins w:id="1007" w:author="David Bartel" w:date="2018-05-05T15:05:00Z">
        <w:r w:rsidR="00282C02">
          <w:rPr>
            <w:rFonts w:ascii="Arial" w:hAnsi="Arial" w:cs="Arial"/>
            <w:color w:val="000000" w:themeColor="text1"/>
            <w:sz w:val="22"/>
            <w:szCs w:val="22"/>
          </w:rPr>
          <w:t>its</w:t>
        </w:r>
        <w:r w:rsidR="00282C02" w:rsidRPr="00E06D03">
          <w:rPr>
            <w:rFonts w:ascii="Arial" w:hAnsi="Arial" w:cs="Arial"/>
            <w:color w:val="000000" w:themeColor="text1"/>
            <w:sz w:val="22"/>
            <w:szCs w:val="22"/>
          </w:rPr>
          <w:t xml:space="preserve"> </w:t>
        </w:r>
      </w:ins>
      <w:r w:rsidRPr="00E06D03">
        <w:rPr>
          <w:rFonts w:ascii="Arial" w:hAnsi="Arial" w:cs="Arial"/>
          <w:color w:val="000000" w:themeColor="text1"/>
          <w:sz w:val="22"/>
          <w:szCs w:val="22"/>
        </w:rPr>
        <w:t>decay rate</w:t>
      </w:r>
      <w:ins w:id="1008" w:author="David Bartel" w:date="2018-05-05T15:05:00Z">
        <w:r w:rsidR="00282C02">
          <w:rPr>
            <w:rFonts w:ascii="Arial" w:hAnsi="Arial" w:cs="Arial"/>
            <w:color w:val="000000" w:themeColor="text1"/>
            <w:sz w:val="22"/>
            <w:szCs w:val="22"/>
          </w:rPr>
          <w:t>, thereby</w:t>
        </w:r>
      </w:ins>
      <w:r w:rsidRPr="00E06D03">
        <w:rPr>
          <w:rFonts w:ascii="Arial" w:hAnsi="Arial" w:cs="Arial"/>
          <w:color w:val="000000" w:themeColor="text1"/>
          <w:sz w:val="22"/>
          <w:szCs w:val="22"/>
        </w:rPr>
        <w:t xml:space="preserve"> </w:t>
      </w:r>
      <w:del w:id="1009" w:author="David Bartel" w:date="2018-05-05T15:05:00Z">
        <w:r w:rsidRPr="00E06D03" w:rsidDel="00282C02">
          <w:rPr>
            <w:rFonts w:ascii="Arial" w:hAnsi="Arial" w:cs="Arial"/>
            <w:color w:val="000000" w:themeColor="text1"/>
            <w:sz w:val="22"/>
            <w:szCs w:val="22"/>
          </w:rPr>
          <w:delText xml:space="preserve">and </w:delText>
        </w:r>
      </w:del>
      <w:r w:rsidRPr="00E06D03">
        <w:rPr>
          <w:rFonts w:ascii="Arial" w:hAnsi="Arial" w:cs="Arial"/>
          <w:color w:val="000000" w:themeColor="text1"/>
          <w:sz w:val="22"/>
          <w:szCs w:val="22"/>
        </w:rPr>
        <w:t>halv</w:t>
      </w:r>
      <w:ins w:id="1010" w:author="David Bartel" w:date="2018-05-05T15:05:00Z">
        <w:r w:rsidR="00282C02">
          <w:rPr>
            <w:rFonts w:ascii="Arial" w:hAnsi="Arial" w:cs="Arial"/>
            <w:color w:val="000000" w:themeColor="text1"/>
            <w:sz w:val="22"/>
            <w:szCs w:val="22"/>
          </w:rPr>
          <w:t>ing</w:t>
        </w:r>
      </w:ins>
      <w:del w:id="1011" w:author="David Bartel" w:date="2018-05-05T15:05:00Z">
        <w:r w:rsidRPr="00E06D03" w:rsidDel="00282C02">
          <w:rPr>
            <w:rFonts w:ascii="Arial" w:hAnsi="Arial" w:cs="Arial"/>
            <w:color w:val="000000" w:themeColor="text1"/>
            <w:sz w:val="22"/>
            <w:szCs w:val="22"/>
          </w:rPr>
          <w:delText>es the</w:delText>
        </w:r>
      </w:del>
      <w:ins w:id="1012" w:author="David Bartel" w:date="2018-05-05T15:05:00Z">
        <w:r w:rsidR="00282C02">
          <w:rPr>
            <w:rFonts w:ascii="Arial" w:hAnsi="Arial" w:cs="Arial"/>
            <w:color w:val="000000" w:themeColor="text1"/>
            <w:sz w:val="22"/>
            <w:szCs w:val="22"/>
          </w:rPr>
          <w:t xml:space="preserve"> its</w:t>
        </w:r>
      </w:ins>
      <w:r w:rsidRPr="00E06D03">
        <w:rPr>
          <w:rFonts w:ascii="Arial" w:hAnsi="Arial" w:cs="Arial"/>
          <w:color w:val="000000" w:themeColor="text1"/>
          <w:sz w:val="22"/>
          <w:szCs w:val="22"/>
        </w:rPr>
        <w:t xml:space="preserve"> abundance</w:t>
      </w:r>
      <w:del w:id="1013" w:author="David Bartel" w:date="2018-05-05T15:05:00Z">
        <w:r w:rsidRPr="00E06D03" w:rsidDel="00282C02">
          <w:rPr>
            <w:rFonts w:ascii="Arial" w:hAnsi="Arial" w:cs="Arial"/>
            <w:color w:val="000000" w:themeColor="text1"/>
            <w:sz w:val="22"/>
            <w:szCs w:val="22"/>
          </w:rPr>
          <w:delText xml:space="preserve"> of that mRNA</w:delText>
        </w:r>
      </w:del>
      <w:r w:rsidRPr="00E06D03">
        <w:rPr>
          <w:rFonts w:ascii="Arial" w:hAnsi="Arial" w:cs="Arial"/>
          <w:color w:val="000000" w:themeColor="text1"/>
          <w:sz w:val="22"/>
          <w:szCs w:val="22"/>
        </w:rPr>
        <w:t xml:space="preserve">. In the concentration regime of our transfection experiments, </w:t>
      </w:r>
      <w:del w:id="1014" w:author="David Bartel" w:date="2018-05-05T15:08:00Z">
        <w:r w:rsidRPr="00E06D03" w:rsidDel="00124F6D">
          <w:rPr>
            <w:rFonts w:ascii="Arial" w:hAnsi="Arial" w:cs="Arial"/>
            <w:color w:val="000000" w:themeColor="text1"/>
            <w:sz w:val="22"/>
            <w:szCs w:val="22"/>
          </w:rPr>
          <w:delText xml:space="preserve">this </w:delText>
        </w:r>
      </w:del>
      <w:ins w:id="1015" w:author="David Bartel" w:date="2018-05-05T15:08:00Z">
        <w:r w:rsidR="00A10D8F">
          <w:rPr>
            <w:rFonts w:ascii="Arial" w:hAnsi="Arial" w:cs="Arial"/>
            <w:color w:val="000000" w:themeColor="text1"/>
            <w:sz w:val="22"/>
            <w:szCs w:val="22"/>
          </w:rPr>
          <w:t>this</w:t>
        </w:r>
        <w:r w:rsidR="00124F6D">
          <w:rPr>
            <w:rFonts w:ascii="Arial" w:hAnsi="Arial" w:cs="Arial"/>
            <w:color w:val="000000" w:themeColor="text1"/>
            <w:sz w:val="22"/>
            <w:szCs w:val="22"/>
          </w:rPr>
          <w:t xml:space="preserve"> binding of </w:t>
        </w:r>
      </w:ins>
      <w:ins w:id="1016" w:author="David Bartel" w:date="2018-05-05T15:11:00Z">
        <w:r w:rsidR="00A10D8F">
          <w:rPr>
            <w:rFonts w:ascii="Arial" w:hAnsi="Arial" w:cs="Arial"/>
            <w:color w:val="000000" w:themeColor="text1"/>
            <w:sz w:val="22"/>
            <w:szCs w:val="22"/>
          </w:rPr>
          <w:t>additional</w:t>
        </w:r>
      </w:ins>
      <w:ins w:id="1017" w:author="David Bartel" w:date="2018-05-05T15:08:00Z">
        <w:r w:rsidR="00124F6D">
          <w:rPr>
            <w:rFonts w:ascii="Arial" w:hAnsi="Arial" w:cs="Arial"/>
            <w:color w:val="000000" w:themeColor="text1"/>
            <w:sz w:val="22"/>
            <w:szCs w:val="22"/>
          </w:rPr>
          <w:t xml:space="preserve"> Ago</w:t>
        </w:r>
        <w:r w:rsidR="00124F6D" w:rsidRPr="00E06D03">
          <w:rPr>
            <w:rFonts w:ascii="Arial" w:hAnsi="Arial" w:cs="Arial"/>
            <w:color w:val="000000" w:themeColor="text1"/>
            <w:sz w:val="22"/>
            <w:szCs w:val="22"/>
          </w:rPr>
          <w:t xml:space="preserve"> </w:t>
        </w:r>
      </w:ins>
      <w:r w:rsidRPr="00E06D03">
        <w:rPr>
          <w:rFonts w:ascii="Arial" w:hAnsi="Arial" w:cs="Arial"/>
          <w:color w:val="000000" w:themeColor="text1"/>
          <w:sz w:val="22"/>
          <w:szCs w:val="22"/>
        </w:rPr>
        <w:t xml:space="preserve">can be achieved with </w:t>
      </w:r>
      <w:ins w:id="1018" w:author="David Bartel" w:date="2018-05-05T15:08:00Z">
        <w:r w:rsidR="00124F6D">
          <w:rPr>
            <w:rFonts w:ascii="Arial" w:hAnsi="Arial" w:cs="Arial"/>
            <w:color w:val="000000" w:themeColor="text1"/>
            <w:sz w:val="22"/>
            <w:szCs w:val="22"/>
          </w:rPr>
          <w:t xml:space="preserve">either </w:t>
        </w:r>
      </w:ins>
      <w:r w:rsidRPr="00E06D03">
        <w:rPr>
          <w:rFonts w:ascii="Arial" w:hAnsi="Arial" w:cs="Arial"/>
          <w:color w:val="000000" w:themeColor="text1"/>
          <w:sz w:val="22"/>
          <w:szCs w:val="22"/>
        </w:rPr>
        <w:t>a single 8mer site with favorable AU context or two average 7mer-m8 sites.</w:t>
      </w:r>
      <w:ins w:id="1019" w:author="David Bartel" w:date="2018-05-05T10:24:00Z">
        <w:r>
          <w:rPr>
            <w:rFonts w:ascii="Arial" w:hAnsi="Arial" w:cs="Arial"/>
            <w:color w:val="000000" w:themeColor="text1"/>
            <w:sz w:val="22"/>
            <w:szCs w:val="22"/>
          </w:rPr>
          <w:t xml:space="preserve">  </w:t>
        </w:r>
      </w:ins>
    </w:p>
    <w:p w14:paraId="7971D13F" w14:textId="1756F92B" w:rsidR="0008145C" w:rsidRPr="00E06D03" w:rsidDel="00AC35F6" w:rsidRDefault="001917B0" w:rsidP="0008145C">
      <w:pPr>
        <w:spacing w:line="360" w:lineRule="auto"/>
        <w:ind w:firstLine="720"/>
        <w:rPr>
          <w:del w:id="1020" w:author="David Bartel" w:date="2018-05-05T15:29:00Z"/>
          <w:rFonts w:ascii="Arial" w:hAnsi="Arial" w:cs="Arial"/>
          <w:color w:val="000000" w:themeColor="text1"/>
          <w:sz w:val="22"/>
          <w:szCs w:val="22"/>
        </w:rPr>
      </w:pPr>
      <w:ins w:id="1021" w:author="David Bartel" w:date="2018-05-05T15:25:00Z">
        <w:r>
          <w:rPr>
            <w:rFonts w:ascii="Arial" w:hAnsi="Arial" w:cs="Arial"/>
            <w:color w:val="000000" w:themeColor="text1"/>
            <w:sz w:val="22"/>
            <w:szCs w:val="22"/>
          </w:rPr>
          <w:t>The other parameter</w:t>
        </w:r>
        <w:r w:rsidR="00AC35F6">
          <w:rPr>
            <w:rFonts w:ascii="Arial" w:hAnsi="Arial" w:cs="Arial"/>
            <w:color w:val="000000" w:themeColor="text1"/>
            <w:sz w:val="22"/>
            <w:szCs w:val="22"/>
          </w:rPr>
          <w:t xml:space="preserve"> fit to each miRNA was </w:t>
        </w:r>
      </w:ins>
      <w:ins w:id="1022" w:author="David Bartel" w:date="2018-05-05T15:32:00Z">
        <w:r w:rsidR="00754B43">
          <w:rPr>
            <w:rFonts w:ascii="Arial" w:hAnsi="Arial" w:cs="Arial"/>
            <w:color w:val="000000" w:themeColor="text1"/>
            <w:sz w:val="22"/>
            <w:szCs w:val="22"/>
          </w:rPr>
          <w:t>[</w:t>
        </w:r>
        <w:r w:rsidR="00754B43" w:rsidRPr="00D529EA">
          <w:rPr>
            <w:rFonts w:ascii="Arial" w:hAnsi="Arial" w:cs="Arial"/>
            <w:i/>
            <w:color w:val="000000" w:themeColor="text1"/>
            <w:sz w:val="22"/>
            <w:szCs w:val="22"/>
          </w:rPr>
          <w:t>A</w:t>
        </w:r>
        <w:r w:rsidR="00754B43" w:rsidRPr="00D529EA">
          <w:rPr>
            <w:rFonts w:ascii="Arial" w:hAnsi="Arial" w:cs="Arial"/>
            <w:color w:val="000000" w:themeColor="text1"/>
            <w:sz w:val="22"/>
            <w:szCs w:val="22"/>
          </w:rPr>
          <w:t>]</w:t>
        </w:r>
      </w:ins>
      <w:ins w:id="1023" w:author="David Bartel" w:date="2018-05-05T15:28:00Z">
        <w:r w:rsidR="00AC35F6">
          <w:rPr>
            <w:rFonts w:ascii="Arial" w:hAnsi="Arial" w:cs="Arial"/>
            <w:color w:val="000000" w:themeColor="text1"/>
            <w:sz w:val="22"/>
            <w:szCs w:val="22"/>
          </w:rPr>
          <w:t xml:space="preserve">, i.e., the </w:t>
        </w:r>
        <w:r w:rsidR="00AC35F6" w:rsidRPr="00E06D03">
          <w:rPr>
            <w:rFonts w:ascii="Arial" w:hAnsi="Arial" w:cs="Arial"/>
            <w:color w:val="000000" w:themeColor="text1"/>
            <w:sz w:val="22"/>
            <w:szCs w:val="22"/>
          </w:rPr>
          <w:t>conce</w:t>
        </w:r>
        <w:r w:rsidR="00754B43">
          <w:rPr>
            <w:rFonts w:ascii="Arial" w:hAnsi="Arial" w:cs="Arial"/>
            <w:color w:val="000000" w:themeColor="text1"/>
            <w:sz w:val="22"/>
            <w:szCs w:val="22"/>
          </w:rPr>
          <w:t>ntration of loaded, unbound AGO</w:t>
        </w:r>
        <w:r w:rsidR="00AC35F6" w:rsidRPr="00E06D03">
          <w:rPr>
            <w:rFonts w:ascii="Arial" w:hAnsi="Arial" w:cs="Arial"/>
            <w:color w:val="000000" w:themeColor="text1"/>
            <w:sz w:val="22"/>
            <w:szCs w:val="22"/>
          </w:rPr>
          <w:t xml:space="preserve"> in the cell</w:t>
        </w:r>
        <w:r w:rsidR="00AC35F6">
          <w:rPr>
            <w:rFonts w:ascii="Arial" w:hAnsi="Arial" w:cs="Arial"/>
            <w:color w:val="000000" w:themeColor="text1"/>
            <w:sz w:val="22"/>
            <w:szCs w:val="22"/>
          </w:rPr>
          <w:t>.</w:t>
        </w:r>
      </w:ins>
    </w:p>
    <w:p w14:paraId="1851028D" w14:textId="05D52B59" w:rsidR="0008145C" w:rsidRPr="00E06D03" w:rsidDel="00DA5922" w:rsidRDefault="0008145C" w:rsidP="0008145C">
      <w:pPr>
        <w:spacing w:line="360" w:lineRule="auto"/>
        <w:rPr>
          <w:del w:id="1024" w:author="David Bartel" w:date="2018-05-03T12:23:00Z"/>
          <w:rFonts w:ascii="Arial" w:hAnsi="Arial" w:cs="Arial"/>
          <w:b/>
          <w:color w:val="000000" w:themeColor="text1"/>
          <w:sz w:val="22"/>
          <w:szCs w:val="22"/>
        </w:rPr>
      </w:pPr>
      <w:del w:id="1025" w:author="David Bartel" w:date="2018-05-05T15:29:00Z">
        <w:r w:rsidRPr="00E06D03" w:rsidDel="00AC35F6">
          <w:rPr>
            <w:rFonts w:ascii="Arial" w:hAnsi="Arial" w:cs="Arial"/>
            <w:b/>
            <w:color w:val="000000" w:themeColor="text1"/>
            <w:sz w:val="22"/>
            <w:szCs w:val="22"/>
          </w:rPr>
          <w:delText>Interpretation of fitted parameters</w:delText>
        </w:r>
      </w:del>
    </w:p>
    <w:p w14:paraId="76DB8F38" w14:textId="32474FBF" w:rsidR="0008145C" w:rsidRPr="00E06D03" w:rsidDel="00D0398A" w:rsidRDefault="0008145C">
      <w:pPr>
        <w:spacing w:line="360" w:lineRule="auto"/>
        <w:ind w:firstLine="720"/>
        <w:rPr>
          <w:del w:id="1026" w:author="David Bartel" w:date="2018-05-05T16:09:00Z"/>
          <w:rFonts w:ascii="Arial" w:hAnsi="Arial" w:cs="Arial"/>
          <w:color w:val="000000" w:themeColor="text1"/>
          <w:sz w:val="22"/>
          <w:szCs w:val="22"/>
        </w:rPr>
        <w:pPrChange w:id="1027" w:author="David Bartel" w:date="2018-05-05T16:09:00Z">
          <w:pPr>
            <w:spacing w:line="360" w:lineRule="auto"/>
          </w:pPr>
        </w:pPrChange>
      </w:pPr>
      <w:del w:id="1028" w:author="David Bartel" w:date="2018-05-04T20:30:00Z">
        <w:r w:rsidRPr="00E06D03" w:rsidDel="00C846E1">
          <w:rPr>
            <w:rFonts w:ascii="Arial" w:hAnsi="Arial" w:cs="Arial"/>
            <w:color w:val="000000" w:themeColor="text1"/>
            <w:sz w:val="22"/>
            <w:szCs w:val="22"/>
          </w:rPr>
          <w:tab/>
        </w:r>
      </w:del>
      <w:del w:id="1029" w:author="David Bartel" w:date="2018-05-05T15:29:00Z">
        <w:r w:rsidRPr="00E06D03" w:rsidDel="00AC35F6">
          <w:rPr>
            <w:rFonts w:ascii="Arial" w:hAnsi="Arial" w:cs="Arial"/>
            <w:color w:val="000000" w:themeColor="text1"/>
            <w:sz w:val="22"/>
            <w:szCs w:val="22"/>
          </w:rPr>
          <w:delText xml:space="preserve">Because all of the </w:delText>
        </w:r>
        <w:r w:rsidRPr="00E06D03" w:rsidDel="00AC35F6">
          <w:rPr>
            <w:rFonts w:ascii="Arial" w:hAnsi="Arial" w:cs="Arial"/>
            <w:i/>
            <w:color w:val="000000" w:themeColor="text1"/>
            <w:sz w:val="22"/>
            <w:szCs w:val="22"/>
          </w:rPr>
          <w:delText>K</w:delText>
        </w:r>
        <w:r w:rsidRPr="00E06D03" w:rsidDel="00AC35F6">
          <w:rPr>
            <w:rFonts w:ascii="Arial" w:hAnsi="Arial" w:cs="Arial"/>
            <w:color w:val="000000" w:themeColor="text1"/>
            <w:sz w:val="22"/>
            <w:szCs w:val="22"/>
            <w:vertAlign w:val="subscript"/>
          </w:rPr>
          <w:delText>D</w:delText>
        </w:r>
        <w:r w:rsidRPr="00E06D03" w:rsidDel="00AC35F6">
          <w:rPr>
            <w:rFonts w:ascii="Arial" w:hAnsi="Arial" w:cs="Arial"/>
            <w:color w:val="000000" w:themeColor="text1"/>
            <w:sz w:val="22"/>
            <w:szCs w:val="22"/>
          </w:rPr>
          <w:delText xml:space="preserve"> values measured are relative, rather than absolute, it is difficult in general to translate the fitted parameters to physically interpretable values. However, the let-7a transfection can provide valuable insight because the model fits initial and final concentrations (Table 1), and the levels of let-7a in HeLa cells have been measured previously. Assuming that let-7 family members account for approximately 34% of the loaded miRNAs in wild-type HeLa cells </w:delText>
        </w:r>
        <w:r w:rsidRPr="00E06D03" w:rsidDel="00AC35F6">
          <w:rPr>
            <w:rFonts w:ascii="Arial" w:hAnsi="Arial" w:cs="Arial"/>
            <w:color w:val="000000" w:themeColor="text1"/>
            <w:sz w:val="22"/>
            <w:szCs w:val="22"/>
          </w:rPr>
          <w:fldChar w:fldCharType="begin" w:fldLock="1"/>
        </w:r>
        <w:r w:rsidRPr="00E06D03" w:rsidDel="00AC35F6">
          <w:rPr>
            <w:rFonts w:ascii="Arial" w:hAnsi="Arial" w:cs="Arial"/>
            <w:color w:val="000000" w:themeColor="text1"/>
            <w:sz w:val="22"/>
            <w:szCs w:val="22"/>
          </w:rPr>
          <w:delInstrText>ADDIN CSL_CITATION { "citationItems" : [ { "id" : "ITEM-1", "itemData" : { "DOI" : "10.1016/j.cell.2009.06.016", "ISBN" : "1097-4172 (Electronic)", "ISSN" : "00928674", "PMID" : "19703394", "abstract" : "In cancer cells, genetic alterations can activate proto-oncogenes, thereby contributing to tumorigenesis. However, the protein products of oncogenes are sometimes overexpressed without alteration of the proto-oncogene. Helping to explain this phenomenon, we found that when compared to similarly proliferating nontransformed cell lines, cancer cell lines often expressed substantial amounts of mRNA isoforms with shorter 3\u2032 untranslated regions (UTRs). These shorter isoforms usually resulted from alternative cleavage and polyadenylation (APA). The APA had functional consequences, with the shorter mRNA isoforms exhibiting increased stability and typically producing ten-fold more protein, in part through the loss of microRNA-mediated repression. Moreover, expression of the shorter mRNA isoform of the proto-oncogene IGF2BP1/IMP-1 led to far more oncogenic transformation than did expression of the full-length, annotated mRNA. The high incidence of APA in cancer cells, with consequent loss of 3\u2032UTR repressive elements, suggests a pervasive role for APA in oncogene activation without genetic alteration. \u00a9 2009 Elsevier Inc. All rights reserved.", "author" : [ { "dropping-particle" : "", "family" : "Mayr", "given" : "Christine", "non-dropping-particle" : "", "parse-names" : false, "suffix" : "" }, { "dropping-particle" : "", "family" : "Bartel", "given" : "David P.", "non-dropping-particle" : "", "parse-names" : false, "suffix" : "" } ], "container-title" : "Cell", "id" : "ITEM-1", "issue" : "4", "issued" : { "date-parts" : [ [ "2009" ] ] }, "page" : "673-684", "title" : "Widespread Shortening of 3\u2032UTRs by Alternative Cleavage and Polyadenylation Activates Oncogenes in Cancer Cells", "type" : "article-journal", "volume" : "138" }, "uris" : [ "http://www.mendeley.com/documents/?uuid=db4039ef-c25e-4dca-b544-e7919f1080df" ] } ], "mendeley" : { "formattedCitation" : "(Mayr &amp; Bartel, 2009)", "plainTextFormattedCitation" : "(Mayr &amp; Bartel, 2009)", "previouslyFormattedCitation" : "(Mayr &amp; Bartel, 2009)" }, "properties" : {  }, "schema" : "https://github.com/citation-style-language/schema/raw/master/csl-citation.json" }</w:delInstrText>
        </w:r>
        <w:r w:rsidRPr="00E06D03" w:rsidDel="00AC35F6">
          <w:rPr>
            <w:rFonts w:ascii="Arial" w:hAnsi="Arial" w:cs="Arial"/>
            <w:color w:val="000000" w:themeColor="text1"/>
            <w:sz w:val="22"/>
            <w:szCs w:val="22"/>
          </w:rPr>
          <w:fldChar w:fldCharType="separate"/>
        </w:r>
        <w:r w:rsidRPr="00E06D03" w:rsidDel="00AC35F6">
          <w:rPr>
            <w:rFonts w:ascii="Arial" w:hAnsi="Arial" w:cs="Arial"/>
            <w:color w:val="000000" w:themeColor="text1"/>
            <w:sz w:val="22"/>
            <w:szCs w:val="22"/>
          </w:rPr>
          <w:delText>(Mayr &amp; Bartel, 2009)</w:delText>
        </w:r>
        <w:r w:rsidRPr="00E06D03" w:rsidDel="00AC35F6">
          <w:rPr>
            <w:rFonts w:ascii="Arial" w:hAnsi="Arial" w:cs="Arial"/>
            <w:color w:val="000000" w:themeColor="text1"/>
            <w:sz w:val="22"/>
            <w:szCs w:val="22"/>
          </w:rPr>
          <w:fldChar w:fldCharType="end"/>
        </w:r>
        <w:r w:rsidRPr="00E06D03" w:rsidDel="00AC35F6">
          <w:rPr>
            <w:rFonts w:ascii="Arial" w:hAnsi="Arial" w:cs="Arial"/>
            <w:color w:val="000000" w:themeColor="text1"/>
            <w:sz w:val="22"/>
            <w:szCs w:val="22"/>
          </w:rPr>
          <w:delText>, we estimate that this increases to 79% in the let-7a transfection, with 69% of the loaded miRNAs being the transfected let-7a. N</w:delText>
        </w:r>
      </w:del>
      <w:ins w:id="1030" w:author="David Bartel" w:date="2018-05-05T15:29:00Z">
        <w:r w:rsidR="00AC35F6">
          <w:rPr>
            <w:rFonts w:ascii="Arial" w:hAnsi="Arial" w:cs="Arial"/>
            <w:b/>
            <w:color w:val="000000" w:themeColor="text1"/>
            <w:sz w:val="22"/>
            <w:szCs w:val="22"/>
          </w:rPr>
          <w:t xml:space="preserve"> </w:t>
        </w:r>
        <w:r w:rsidR="00AC35F6">
          <w:rPr>
            <w:rFonts w:ascii="Arial" w:hAnsi="Arial" w:cs="Arial"/>
            <w:color w:val="000000" w:themeColor="text1"/>
            <w:sz w:val="22"/>
            <w:szCs w:val="22"/>
          </w:rPr>
          <w:t>We n</w:t>
        </w:r>
      </w:ins>
      <w:r w:rsidRPr="00E06D03">
        <w:rPr>
          <w:rFonts w:ascii="Arial" w:hAnsi="Arial" w:cs="Arial"/>
          <w:color w:val="000000" w:themeColor="text1"/>
          <w:sz w:val="22"/>
          <w:szCs w:val="22"/>
        </w:rPr>
        <w:t xml:space="preserve">ote that </w:t>
      </w:r>
      <w:ins w:id="1031" w:author="David Bartel" w:date="2018-05-05T15:35:00Z">
        <w:r w:rsidR="00754B43">
          <w:rPr>
            <w:rFonts w:ascii="Arial" w:hAnsi="Arial" w:cs="Arial"/>
            <w:color w:val="000000" w:themeColor="text1"/>
            <w:sz w:val="22"/>
            <w:szCs w:val="22"/>
          </w:rPr>
          <w:t xml:space="preserve">because </w:t>
        </w:r>
      </w:ins>
      <w:r w:rsidRPr="00E06D03">
        <w:rPr>
          <w:rFonts w:ascii="Arial" w:hAnsi="Arial" w:cs="Arial"/>
          <w:color w:val="000000" w:themeColor="text1"/>
          <w:sz w:val="22"/>
          <w:szCs w:val="22"/>
        </w:rPr>
        <w:t>[</w:t>
      </w:r>
      <w:r w:rsidRPr="00AC35F6">
        <w:rPr>
          <w:rFonts w:ascii="Arial" w:hAnsi="Arial" w:cs="Arial"/>
          <w:i/>
          <w:color w:val="000000" w:themeColor="text1"/>
          <w:sz w:val="22"/>
          <w:szCs w:val="22"/>
          <w:rPrChange w:id="1032" w:author="David Bartel" w:date="2018-05-05T15:29:00Z">
            <w:rPr>
              <w:rFonts w:ascii="Arial" w:hAnsi="Arial" w:cs="Arial"/>
              <w:color w:val="000000" w:themeColor="text1"/>
              <w:sz w:val="22"/>
              <w:szCs w:val="22"/>
            </w:rPr>
          </w:rPrChange>
        </w:rPr>
        <w:t>A</w:t>
      </w:r>
      <w:del w:id="1033" w:author="David Bartel" w:date="2018-05-05T15:29:00Z">
        <w:r w:rsidRPr="00E06D03" w:rsidDel="00AC35F6">
          <w:rPr>
            <w:rFonts w:ascii="Arial" w:hAnsi="Arial" w:cs="Arial"/>
            <w:color w:val="000000" w:themeColor="text1"/>
            <w:sz w:val="22"/>
            <w:szCs w:val="22"/>
          </w:rPr>
          <w:delText>GO2:miRNA</w:delText>
        </w:r>
        <w:r w:rsidRPr="00E06D03" w:rsidDel="00AC35F6">
          <w:rPr>
            <w:rFonts w:ascii="Arial" w:hAnsi="Arial" w:cs="Arial"/>
            <w:color w:val="000000" w:themeColor="text1"/>
            <w:sz w:val="22"/>
            <w:szCs w:val="22"/>
            <w:vertAlign w:val="subscript"/>
          </w:rPr>
          <w:delText>unbound</w:delText>
        </w:r>
      </w:del>
      <w:r w:rsidRPr="00E06D03">
        <w:rPr>
          <w:rFonts w:ascii="Arial" w:hAnsi="Arial" w:cs="Arial"/>
          <w:color w:val="000000" w:themeColor="text1"/>
          <w:sz w:val="22"/>
          <w:szCs w:val="22"/>
        </w:rPr>
        <w:t xml:space="preserve">] </w:t>
      </w:r>
      <w:ins w:id="1034" w:author="David Bartel" w:date="2018-05-05T15:30:00Z">
        <w:r w:rsidR="004E12BE">
          <w:rPr>
            <w:rFonts w:ascii="Arial" w:hAnsi="Arial" w:cs="Arial"/>
            <w:color w:val="000000" w:themeColor="text1"/>
            <w:sz w:val="22"/>
            <w:szCs w:val="22"/>
          </w:rPr>
          <w:t>i</w:t>
        </w:r>
        <w:r w:rsidR="00AC35F6">
          <w:rPr>
            <w:rFonts w:ascii="Arial" w:hAnsi="Arial" w:cs="Arial"/>
            <w:color w:val="000000" w:themeColor="text1"/>
            <w:sz w:val="22"/>
            <w:szCs w:val="22"/>
          </w:rPr>
          <w:t>s</w:t>
        </w:r>
        <w:r w:rsidR="00AC35F6" w:rsidRPr="00AC35F6">
          <w:rPr>
            <w:rFonts w:ascii="Arial" w:hAnsi="Arial" w:cs="Arial"/>
            <w:color w:val="000000" w:themeColor="text1"/>
            <w:sz w:val="22"/>
            <w:szCs w:val="22"/>
          </w:rPr>
          <w:t xml:space="preserve"> </w:t>
        </w:r>
        <w:r w:rsidR="00AC35F6" w:rsidRPr="00E06D03">
          <w:rPr>
            <w:rFonts w:ascii="Arial" w:hAnsi="Arial" w:cs="Arial"/>
            <w:color w:val="000000" w:themeColor="text1"/>
            <w:sz w:val="22"/>
            <w:szCs w:val="22"/>
          </w:rPr>
          <w:t>affected by the abundance of target</w:t>
        </w:r>
        <w:r w:rsidR="00AC35F6">
          <w:rPr>
            <w:rFonts w:ascii="Arial" w:hAnsi="Arial" w:cs="Arial"/>
            <w:color w:val="000000" w:themeColor="text1"/>
            <w:sz w:val="22"/>
            <w:szCs w:val="22"/>
          </w:rPr>
          <w:t xml:space="preserve"> </w:t>
        </w:r>
        <w:r w:rsidR="00AC35F6" w:rsidRPr="00E06D03">
          <w:rPr>
            <w:rFonts w:ascii="Arial" w:hAnsi="Arial" w:cs="Arial"/>
            <w:color w:val="000000" w:themeColor="text1"/>
            <w:sz w:val="22"/>
            <w:szCs w:val="22"/>
          </w:rPr>
          <w:t>s</w:t>
        </w:r>
        <w:r w:rsidR="00AC35F6">
          <w:rPr>
            <w:rFonts w:ascii="Arial" w:hAnsi="Arial" w:cs="Arial"/>
            <w:color w:val="000000" w:themeColor="text1"/>
            <w:sz w:val="22"/>
            <w:szCs w:val="22"/>
          </w:rPr>
          <w:t>ite</w:t>
        </w:r>
      </w:ins>
      <w:ins w:id="1035" w:author="David Bartel" w:date="2018-05-05T15:36:00Z">
        <w:r w:rsidR="00754B43">
          <w:rPr>
            <w:rFonts w:ascii="Arial" w:hAnsi="Arial" w:cs="Arial"/>
            <w:color w:val="000000" w:themeColor="text1"/>
            <w:sz w:val="22"/>
            <w:szCs w:val="22"/>
          </w:rPr>
          <w:t>s</w:t>
        </w:r>
      </w:ins>
      <w:ins w:id="1036" w:author="David Bartel" w:date="2018-05-05T15:30:00Z">
        <w:r w:rsidR="00AC35F6" w:rsidRPr="00E06D03">
          <w:rPr>
            <w:rFonts w:ascii="Arial" w:hAnsi="Arial" w:cs="Arial"/>
            <w:color w:val="000000" w:themeColor="text1"/>
            <w:sz w:val="22"/>
            <w:szCs w:val="22"/>
          </w:rPr>
          <w:t xml:space="preserve"> in the cell</w:t>
        </w:r>
        <w:r w:rsidR="00AC35F6">
          <w:rPr>
            <w:rFonts w:ascii="Arial" w:hAnsi="Arial" w:cs="Arial"/>
            <w:color w:val="000000" w:themeColor="text1"/>
            <w:sz w:val="22"/>
            <w:szCs w:val="22"/>
          </w:rPr>
          <w:t xml:space="preserve">, </w:t>
        </w:r>
      </w:ins>
      <w:ins w:id="1037" w:author="David Bartel" w:date="2018-05-05T15:36:00Z">
        <w:r w:rsidR="004E12BE">
          <w:rPr>
            <w:rFonts w:ascii="Arial" w:hAnsi="Arial" w:cs="Arial"/>
            <w:color w:val="000000" w:themeColor="text1"/>
            <w:sz w:val="22"/>
            <w:szCs w:val="22"/>
          </w:rPr>
          <w:t>it was not</w:t>
        </w:r>
      </w:ins>
      <w:del w:id="1038" w:author="David Bartel" w:date="2018-05-05T15:36:00Z">
        <w:r w:rsidRPr="00E06D03" w:rsidDel="004E12BE">
          <w:rPr>
            <w:rFonts w:ascii="Arial" w:hAnsi="Arial" w:cs="Arial"/>
            <w:color w:val="000000" w:themeColor="text1"/>
            <w:sz w:val="22"/>
            <w:szCs w:val="22"/>
          </w:rPr>
          <w:delText>does</w:delText>
        </w:r>
      </w:del>
      <w:r w:rsidRPr="00E06D03">
        <w:rPr>
          <w:rFonts w:ascii="Arial" w:hAnsi="Arial" w:cs="Arial"/>
          <w:color w:val="000000" w:themeColor="text1"/>
          <w:sz w:val="22"/>
          <w:szCs w:val="22"/>
        </w:rPr>
        <w:t xml:space="preserve"> </w:t>
      </w:r>
      <w:del w:id="1039" w:author="David Bartel" w:date="2018-05-06T09:59:00Z">
        <w:r w:rsidRPr="00E06D03" w:rsidDel="004D7755">
          <w:rPr>
            <w:rFonts w:ascii="Arial" w:hAnsi="Arial" w:cs="Arial"/>
            <w:color w:val="000000" w:themeColor="text1"/>
            <w:sz w:val="22"/>
            <w:szCs w:val="22"/>
          </w:rPr>
          <w:delText xml:space="preserve">not </w:delText>
        </w:r>
      </w:del>
      <w:ins w:id="1040" w:author="David Bartel" w:date="2018-05-05T15:36:00Z">
        <w:r w:rsidR="004E12BE">
          <w:rPr>
            <w:rFonts w:ascii="Arial" w:hAnsi="Arial" w:cs="Arial"/>
            <w:color w:val="000000" w:themeColor="text1"/>
            <w:sz w:val="22"/>
            <w:szCs w:val="22"/>
          </w:rPr>
          <w:t xml:space="preserve">expected to </w:t>
        </w:r>
      </w:ins>
      <w:r w:rsidRPr="00E06D03">
        <w:rPr>
          <w:rFonts w:ascii="Arial" w:hAnsi="Arial" w:cs="Arial"/>
          <w:color w:val="000000" w:themeColor="text1"/>
          <w:sz w:val="22"/>
          <w:szCs w:val="22"/>
        </w:rPr>
        <w:t xml:space="preserve">perfectly reflect </w:t>
      </w:r>
      <w:ins w:id="1041" w:author="David Bartel" w:date="2018-05-05T15:29:00Z">
        <w:r w:rsidR="00AC35F6">
          <w:rPr>
            <w:rFonts w:ascii="Arial" w:hAnsi="Arial" w:cs="Arial"/>
            <w:color w:val="000000" w:themeColor="text1"/>
            <w:sz w:val="22"/>
            <w:szCs w:val="22"/>
          </w:rPr>
          <w:t xml:space="preserve">the </w:t>
        </w:r>
      </w:ins>
      <w:ins w:id="1042" w:author="David Bartel" w:date="2018-05-05T15:37:00Z">
        <w:r w:rsidR="004E12BE">
          <w:rPr>
            <w:rFonts w:ascii="Arial" w:hAnsi="Arial" w:cs="Arial"/>
            <w:color w:val="000000" w:themeColor="text1"/>
            <w:sz w:val="22"/>
            <w:szCs w:val="22"/>
          </w:rPr>
          <w:t xml:space="preserve">total </w:t>
        </w:r>
      </w:ins>
      <w:ins w:id="1043" w:author="David Bartel" w:date="2018-05-05T15:29:00Z">
        <w:r w:rsidR="00AC35F6">
          <w:rPr>
            <w:rFonts w:ascii="Arial" w:hAnsi="Arial" w:cs="Arial"/>
            <w:color w:val="000000" w:themeColor="text1"/>
            <w:sz w:val="22"/>
            <w:szCs w:val="22"/>
          </w:rPr>
          <w:t>con</w:t>
        </w:r>
      </w:ins>
      <w:del w:id="1044" w:author="David Bartel" w:date="2018-05-05T15:30:00Z">
        <w:r w:rsidRPr="00E06D03" w:rsidDel="00AC35F6">
          <w:rPr>
            <w:rFonts w:ascii="Arial" w:hAnsi="Arial" w:cs="Arial"/>
            <w:color w:val="000000" w:themeColor="text1"/>
            <w:sz w:val="22"/>
            <w:szCs w:val="22"/>
          </w:rPr>
          <w:delText>[AGO2:miRNA] because [AGO2:miRNA</w:delText>
        </w:r>
        <w:r w:rsidRPr="00E06D03" w:rsidDel="00AC35F6">
          <w:rPr>
            <w:rFonts w:ascii="Arial" w:hAnsi="Arial" w:cs="Arial"/>
            <w:color w:val="000000" w:themeColor="text1"/>
            <w:sz w:val="22"/>
            <w:szCs w:val="22"/>
            <w:vertAlign w:val="subscript"/>
          </w:rPr>
          <w:delText>unbound</w:delText>
        </w:r>
        <w:r w:rsidRPr="00E06D03" w:rsidDel="00AC35F6">
          <w:rPr>
            <w:rFonts w:ascii="Arial" w:hAnsi="Arial" w:cs="Arial"/>
            <w:color w:val="000000" w:themeColor="text1"/>
            <w:sz w:val="22"/>
            <w:szCs w:val="22"/>
          </w:rPr>
          <w:delText>] is</w:delText>
        </w:r>
      </w:del>
      <w:ins w:id="1045" w:author="David Bartel" w:date="2018-05-05T15:30:00Z">
        <w:r w:rsidR="00AC35F6">
          <w:rPr>
            <w:rFonts w:ascii="Arial" w:hAnsi="Arial" w:cs="Arial"/>
            <w:color w:val="000000" w:themeColor="text1"/>
            <w:sz w:val="22"/>
            <w:szCs w:val="22"/>
          </w:rPr>
          <w:t xml:space="preserve">centration of loaded </w:t>
        </w:r>
        <w:r w:rsidR="004E12BE">
          <w:rPr>
            <w:rFonts w:ascii="Arial" w:hAnsi="Arial" w:cs="Arial"/>
            <w:color w:val="000000" w:themeColor="text1"/>
            <w:sz w:val="22"/>
            <w:szCs w:val="22"/>
          </w:rPr>
          <w:t>AGO</w:t>
        </w:r>
      </w:ins>
      <w:del w:id="1046" w:author="David Bartel" w:date="2018-05-05T15:30:00Z">
        <w:r w:rsidRPr="00E06D03" w:rsidDel="00AC35F6">
          <w:rPr>
            <w:rFonts w:ascii="Arial" w:hAnsi="Arial" w:cs="Arial"/>
            <w:color w:val="000000" w:themeColor="text1"/>
            <w:sz w:val="22"/>
            <w:szCs w:val="22"/>
          </w:rPr>
          <w:delText xml:space="preserve"> affected by the abundance of targets in the cell</w:delText>
        </w:r>
      </w:del>
      <w:r w:rsidRPr="00E06D03">
        <w:rPr>
          <w:rFonts w:ascii="Arial" w:hAnsi="Arial" w:cs="Arial"/>
          <w:color w:val="000000" w:themeColor="text1"/>
          <w:sz w:val="22"/>
          <w:szCs w:val="22"/>
        </w:rPr>
        <w:t>. In</w:t>
      </w:r>
      <w:del w:id="1047" w:author="David Bartel" w:date="2018-05-05T15:40:00Z">
        <w:r w:rsidRPr="00E06D03" w:rsidDel="004E12BE">
          <w:rPr>
            <w:rFonts w:ascii="Arial" w:hAnsi="Arial" w:cs="Arial"/>
            <w:color w:val="000000" w:themeColor="text1"/>
            <w:sz w:val="22"/>
            <w:szCs w:val="22"/>
          </w:rPr>
          <w:delText xml:space="preserve"> fact</w:delText>
        </w:r>
      </w:del>
      <w:ins w:id="1048" w:author="David Bartel" w:date="2018-05-05T15:40:00Z">
        <w:r w:rsidR="004E12BE">
          <w:rPr>
            <w:rFonts w:ascii="Arial" w:hAnsi="Arial" w:cs="Arial"/>
            <w:color w:val="000000" w:themeColor="text1"/>
            <w:sz w:val="22"/>
            <w:szCs w:val="22"/>
          </w:rPr>
          <w:t>deed</w:t>
        </w:r>
      </w:ins>
      <w:r w:rsidRPr="00E06D03">
        <w:rPr>
          <w:rFonts w:ascii="Arial" w:hAnsi="Arial" w:cs="Arial"/>
          <w:color w:val="000000" w:themeColor="text1"/>
          <w:sz w:val="22"/>
          <w:szCs w:val="22"/>
        </w:rPr>
        <w:t>, we observe</w:t>
      </w:r>
      <w:ins w:id="1049" w:author="David Bartel" w:date="2018-05-05T15:37:00Z">
        <w:r w:rsidR="004E12BE">
          <w:rPr>
            <w:rFonts w:ascii="Arial" w:hAnsi="Arial" w:cs="Arial"/>
            <w:color w:val="000000" w:themeColor="text1"/>
            <w:sz w:val="22"/>
            <w:szCs w:val="22"/>
          </w:rPr>
          <w:t>d</w:t>
        </w:r>
      </w:ins>
      <w:r w:rsidRPr="00E06D03">
        <w:rPr>
          <w:rFonts w:ascii="Arial" w:hAnsi="Arial" w:cs="Arial"/>
          <w:color w:val="000000" w:themeColor="text1"/>
          <w:sz w:val="22"/>
          <w:szCs w:val="22"/>
        </w:rPr>
        <w:t xml:space="preserve"> </w:t>
      </w:r>
      <w:del w:id="1050" w:author="David Bartel" w:date="2018-05-05T15:40:00Z">
        <w:r w:rsidRPr="00E06D03" w:rsidDel="004E12BE">
          <w:rPr>
            <w:rFonts w:ascii="Arial" w:hAnsi="Arial" w:cs="Arial"/>
            <w:color w:val="000000" w:themeColor="text1"/>
            <w:sz w:val="22"/>
            <w:szCs w:val="22"/>
          </w:rPr>
          <w:delText xml:space="preserve">a </w:delText>
        </w:r>
      </w:del>
      <w:del w:id="1051" w:author="David Bartel" w:date="2018-05-05T15:37:00Z">
        <w:r w:rsidRPr="00E06D03" w:rsidDel="004E12BE">
          <w:rPr>
            <w:rFonts w:ascii="Arial" w:hAnsi="Arial" w:cs="Arial"/>
            <w:color w:val="000000" w:themeColor="text1"/>
            <w:sz w:val="22"/>
            <w:szCs w:val="22"/>
          </w:rPr>
          <w:delText>moderate correlation</w:delText>
        </w:r>
      </w:del>
      <w:ins w:id="1052" w:author="David Bartel" w:date="2018-05-05T15:40:00Z">
        <w:r w:rsidR="004E12BE">
          <w:rPr>
            <w:rFonts w:ascii="Arial" w:hAnsi="Arial" w:cs="Arial"/>
            <w:color w:val="000000" w:themeColor="text1"/>
            <w:sz w:val="22"/>
            <w:szCs w:val="22"/>
          </w:rPr>
          <w:t>the expected relationship</w:t>
        </w:r>
      </w:ins>
      <w:r w:rsidRPr="00E06D03">
        <w:rPr>
          <w:rFonts w:ascii="Arial" w:hAnsi="Arial" w:cs="Arial"/>
          <w:color w:val="000000" w:themeColor="text1"/>
          <w:sz w:val="22"/>
          <w:szCs w:val="22"/>
        </w:rPr>
        <w:t xml:space="preserve"> between the fitted [</w:t>
      </w:r>
      <w:r w:rsidRPr="004E12BE">
        <w:rPr>
          <w:rFonts w:ascii="Arial" w:hAnsi="Arial" w:cs="Arial"/>
          <w:i/>
          <w:color w:val="000000" w:themeColor="text1"/>
          <w:sz w:val="22"/>
          <w:szCs w:val="22"/>
          <w:rPrChange w:id="1053" w:author="David Bartel" w:date="2018-05-05T15:37:00Z">
            <w:rPr>
              <w:rFonts w:ascii="Arial" w:hAnsi="Arial" w:cs="Arial"/>
              <w:color w:val="000000" w:themeColor="text1"/>
              <w:sz w:val="22"/>
              <w:szCs w:val="22"/>
            </w:rPr>
          </w:rPrChange>
        </w:rPr>
        <w:t>A</w:t>
      </w:r>
      <w:del w:id="1054" w:author="David Bartel" w:date="2018-05-05T15:37:00Z">
        <w:r w:rsidRPr="00E06D03" w:rsidDel="004E12BE">
          <w:rPr>
            <w:rFonts w:ascii="Arial" w:hAnsi="Arial" w:cs="Arial"/>
            <w:color w:val="000000" w:themeColor="text1"/>
            <w:sz w:val="22"/>
            <w:szCs w:val="22"/>
          </w:rPr>
          <w:delText>GO2:miRNA</w:delText>
        </w:r>
        <w:r w:rsidRPr="00E06D03" w:rsidDel="004E12BE">
          <w:rPr>
            <w:rFonts w:ascii="Arial" w:hAnsi="Arial" w:cs="Arial"/>
            <w:color w:val="000000" w:themeColor="text1"/>
            <w:sz w:val="22"/>
            <w:szCs w:val="22"/>
            <w:vertAlign w:val="subscript"/>
          </w:rPr>
          <w:delText>unbound</w:delText>
        </w:r>
      </w:del>
      <w:r w:rsidRPr="00E06D03">
        <w:rPr>
          <w:rFonts w:ascii="Arial" w:hAnsi="Arial" w:cs="Arial"/>
          <w:color w:val="000000" w:themeColor="text1"/>
          <w:sz w:val="22"/>
          <w:szCs w:val="22"/>
        </w:rPr>
        <w:t xml:space="preserve">] and </w:t>
      </w:r>
      <w:ins w:id="1055" w:author="David Bartel" w:date="2018-05-05T15:41:00Z">
        <w:r w:rsidR="00027789">
          <w:rPr>
            <w:rFonts w:ascii="Arial" w:hAnsi="Arial" w:cs="Arial"/>
            <w:color w:val="000000" w:themeColor="text1"/>
            <w:sz w:val="22"/>
            <w:szCs w:val="22"/>
          </w:rPr>
          <w:t xml:space="preserve">predicted </w:t>
        </w:r>
      </w:ins>
      <w:r w:rsidRPr="00E06D03">
        <w:rPr>
          <w:rFonts w:ascii="Arial" w:hAnsi="Arial" w:cs="Arial"/>
          <w:color w:val="000000" w:themeColor="text1"/>
          <w:sz w:val="22"/>
          <w:szCs w:val="22"/>
        </w:rPr>
        <w:t>target</w:t>
      </w:r>
      <w:ins w:id="1056" w:author="David Bartel" w:date="2018-05-05T15:40:00Z">
        <w:r w:rsidR="004E12BE">
          <w:rPr>
            <w:rFonts w:ascii="Arial" w:hAnsi="Arial" w:cs="Arial"/>
            <w:color w:val="000000" w:themeColor="text1"/>
            <w:sz w:val="22"/>
            <w:szCs w:val="22"/>
          </w:rPr>
          <w:t>-site</w:t>
        </w:r>
      </w:ins>
      <w:r w:rsidRPr="00E06D03">
        <w:rPr>
          <w:rFonts w:ascii="Arial" w:hAnsi="Arial" w:cs="Arial"/>
          <w:color w:val="000000" w:themeColor="text1"/>
          <w:sz w:val="22"/>
          <w:szCs w:val="22"/>
        </w:rPr>
        <w:t xml:space="preserve"> abundance</w:t>
      </w:r>
      <w:ins w:id="1057" w:author="David Bartel" w:date="2018-05-05T15:47:00Z">
        <w:r w:rsidR="00DA27D4">
          <w:rPr>
            <w:rFonts w:ascii="Arial" w:hAnsi="Arial" w:cs="Arial"/>
            <w:color w:val="000000" w:themeColor="text1"/>
            <w:sz w:val="22"/>
            <w:szCs w:val="22"/>
          </w:rPr>
          <w:t xml:space="preserve"> within the transcriptome</w:t>
        </w:r>
      </w:ins>
      <w:del w:id="1058" w:author="David Bartel" w:date="2018-05-05T15:41:00Z">
        <w:r w:rsidRPr="00E06D03" w:rsidDel="00027789">
          <w:rPr>
            <w:rFonts w:ascii="Arial" w:hAnsi="Arial" w:cs="Arial"/>
            <w:color w:val="000000" w:themeColor="text1"/>
            <w:sz w:val="22"/>
            <w:szCs w:val="22"/>
          </w:rPr>
          <w:delText xml:space="preserve"> </w:delText>
        </w:r>
      </w:del>
      <w:ins w:id="1059" w:author="David Bartel" w:date="2018-05-05T15:41:00Z">
        <w:r w:rsidR="00027789">
          <w:rPr>
            <w:rFonts w:ascii="Arial" w:hAnsi="Arial" w:cs="Arial"/>
            <w:color w:val="000000" w:themeColor="text1"/>
            <w:sz w:val="22"/>
            <w:szCs w:val="22"/>
          </w:rPr>
          <w:t>(</w:t>
        </w:r>
        <w:proofErr w:type="spellStart"/>
        <w:r w:rsidR="00027789">
          <w:rPr>
            <w:rFonts w:ascii="Arial" w:hAnsi="Arial" w:cs="Arial"/>
            <w:color w:val="000000" w:themeColor="text1"/>
            <w:sz w:val="22"/>
            <w:szCs w:val="22"/>
          </w:rPr>
          <w:t>Denzler</w:t>
        </w:r>
        <w:proofErr w:type="spellEnd"/>
        <w:r w:rsidR="00027789">
          <w:rPr>
            <w:rFonts w:ascii="Arial" w:hAnsi="Arial" w:cs="Arial"/>
            <w:color w:val="000000" w:themeColor="text1"/>
            <w:sz w:val="22"/>
            <w:szCs w:val="22"/>
          </w:rPr>
          <w:t xml:space="preserve"> 2016)</w:t>
        </w:r>
        <w:r w:rsidR="004E12BE">
          <w:rPr>
            <w:rFonts w:ascii="Arial" w:hAnsi="Arial" w:cs="Arial"/>
            <w:color w:val="000000" w:themeColor="text1"/>
            <w:sz w:val="22"/>
            <w:szCs w:val="22"/>
          </w:rPr>
          <w:t xml:space="preserve"> </w:t>
        </w:r>
      </w:ins>
      <w:r w:rsidRPr="00E06D03">
        <w:rPr>
          <w:rFonts w:ascii="Arial" w:hAnsi="Arial" w:cs="Arial"/>
          <w:color w:val="000000" w:themeColor="text1"/>
          <w:sz w:val="22"/>
          <w:szCs w:val="22"/>
        </w:rPr>
        <w:t>(</w:t>
      </w:r>
      <w:ins w:id="1060" w:author="David Bartel" w:date="2018-05-05T15:42:00Z">
        <w:r w:rsidR="00027789">
          <w:rPr>
            <w:rFonts w:ascii="Arial" w:hAnsi="Arial" w:cs="Arial"/>
            <w:color w:val="000000" w:themeColor="text1"/>
            <w:sz w:val="22"/>
            <w:szCs w:val="22"/>
          </w:rPr>
          <w:t>f</w:t>
        </w:r>
      </w:ins>
      <w:del w:id="1061" w:author="David Bartel" w:date="2018-05-05T15:42:00Z">
        <w:r w:rsidRPr="00E06D03" w:rsidDel="00027789">
          <w:rPr>
            <w:rFonts w:ascii="Arial" w:hAnsi="Arial" w:cs="Arial"/>
            <w:color w:val="000000" w:themeColor="text1"/>
            <w:sz w:val="22"/>
            <w:szCs w:val="22"/>
          </w:rPr>
          <w:delText>Supplementary F</w:delText>
        </w:r>
      </w:del>
      <w:r w:rsidRPr="00E06D03">
        <w:rPr>
          <w:rFonts w:ascii="Arial" w:hAnsi="Arial" w:cs="Arial"/>
          <w:color w:val="000000" w:themeColor="text1"/>
          <w:sz w:val="22"/>
          <w:szCs w:val="22"/>
        </w:rPr>
        <w:t>ig</w:t>
      </w:r>
      <w:del w:id="1062" w:author="David Bartel" w:date="2018-05-05T15:42:00Z">
        <w:r w:rsidRPr="00E06D03" w:rsidDel="00027789">
          <w:rPr>
            <w:rFonts w:ascii="Arial" w:hAnsi="Arial" w:cs="Arial"/>
            <w:color w:val="000000" w:themeColor="text1"/>
            <w:sz w:val="22"/>
            <w:szCs w:val="22"/>
          </w:rPr>
          <w:delText>ure</w:delText>
        </w:r>
      </w:del>
      <w:ins w:id="1063" w:author="David Bartel" w:date="2018-05-05T15:42:00Z">
        <w:r w:rsidR="00027789">
          <w:rPr>
            <w:rFonts w:ascii="Arial" w:hAnsi="Arial" w:cs="Arial"/>
            <w:color w:val="000000" w:themeColor="text1"/>
            <w:sz w:val="22"/>
            <w:szCs w:val="22"/>
          </w:rPr>
          <w:t>.</w:t>
        </w:r>
      </w:ins>
      <w:r w:rsidRPr="00E06D03">
        <w:rPr>
          <w:rFonts w:ascii="Arial" w:hAnsi="Arial" w:cs="Arial"/>
          <w:color w:val="000000" w:themeColor="text1"/>
          <w:sz w:val="22"/>
          <w:szCs w:val="22"/>
        </w:rPr>
        <w:t xml:space="preserve"> </w:t>
      </w:r>
      <w:del w:id="1064" w:author="David Bartel" w:date="2018-05-05T15:42:00Z">
        <w:r w:rsidRPr="00E06D03" w:rsidDel="00027789">
          <w:rPr>
            <w:rFonts w:ascii="Arial" w:hAnsi="Arial" w:cs="Arial"/>
            <w:color w:val="000000" w:themeColor="text1"/>
            <w:sz w:val="22"/>
            <w:szCs w:val="22"/>
          </w:rPr>
          <w:delText>2</w:delText>
        </w:r>
      </w:del>
      <w:proofErr w:type="spellStart"/>
      <w:ins w:id="1065" w:author="David Bartel" w:date="2018-05-05T15:42:00Z">
        <w:r w:rsidR="00027789">
          <w:rPr>
            <w:rFonts w:ascii="Arial" w:hAnsi="Arial" w:cs="Arial"/>
            <w:color w:val="000000" w:themeColor="text1"/>
            <w:sz w:val="22"/>
            <w:szCs w:val="22"/>
          </w:rPr>
          <w:t>Sx</w:t>
        </w:r>
      </w:ins>
      <w:proofErr w:type="spellEnd"/>
      <w:r w:rsidRPr="00E06D03">
        <w:rPr>
          <w:rFonts w:ascii="Arial" w:hAnsi="Arial" w:cs="Arial"/>
          <w:color w:val="000000" w:themeColor="text1"/>
          <w:sz w:val="22"/>
          <w:szCs w:val="22"/>
        </w:rPr>
        <w:t xml:space="preserve">). This </w:t>
      </w:r>
      <w:del w:id="1066" w:author="David Bartel" w:date="2018-05-05T15:45:00Z">
        <w:r w:rsidRPr="00E06D03" w:rsidDel="00027789">
          <w:rPr>
            <w:rFonts w:ascii="Arial" w:hAnsi="Arial" w:cs="Arial"/>
            <w:color w:val="000000" w:themeColor="text1"/>
            <w:sz w:val="22"/>
            <w:szCs w:val="22"/>
          </w:rPr>
          <w:delText xml:space="preserve">suggests </w:delText>
        </w:r>
      </w:del>
      <w:ins w:id="1067" w:author="David Bartel" w:date="2018-05-05T15:45:00Z">
        <w:r w:rsidR="00027789">
          <w:rPr>
            <w:rFonts w:ascii="Arial" w:hAnsi="Arial" w:cs="Arial"/>
            <w:color w:val="000000" w:themeColor="text1"/>
            <w:sz w:val="22"/>
            <w:szCs w:val="22"/>
          </w:rPr>
          <w:t>relationship suggested</w:t>
        </w:r>
        <w:r w:rsidR="00027789" w:rsidRPr="00E06D03">
          <w:rPr>
            <w:rFonts w:ascii="Arial" w:hAnsi="Arial" w:cs="Arial"/>
            <w:color w:val="000000" w:themeColor="text1"/>
            <w:sz w:val="22"/>
            <w:szCs w:val="22"/>
          </w:rPr>
          <w:t xml:space="preserve"> </w:t>
        </w:r>
      </w:ins>
      <w:r w:rsidRPr="00E06D03">
        <w:rPr>
          <w:rFonts w:ascii="Arial" w:hAnsi="Arial" w:cs="Arial"/>
          <w:color w:val="000000" w:themeColor="text1"/>
          <w:sz w:val="22"/>
          <w:szCs w:val="22"/>
        </w:rPr>
        <w:t xml:space="preserve">that </w:t>
      </w:r>
      <w:ins w:id="1068" w:author="David Bartel" w:date="2018-05-05T15:48:00Z">
        <w:r w:rsidR="00DA27D4">
          <w:rPr>
            <w:rFonts w:ascii="Arial" w:hAnsi="Arial" w:cs="Arial"/>
            <w:color w:val="000000" w:themeColor="text1"/>
            <w:sz w:val="22"/>
            <w:szCs w:val="22"/>
          </w:rPr>
          <w:t xml:space="preserve">for these miRNAs </w:t>
        </w:r>
      </w:ins>
      <w:r w:rsidRPr="00E06D03">
        <w:rPr>
          <w:rFonts w:ascii="Arial" w:hAnsi="Arial" w:cs="Arial"/>
          <w:color w:val="000000" w:themeColor="text1"/>
          <w:sz w:val="22"/>
          <w:szCs w:val="22"/>
        </w:rPr>
        <w:t xml:space="preserve">the variance in our transfection efficiencies </w:t>
      </w:r>
      <w:del w:id="1069" w:author="David Bartel" w:date="2018-05-05T15:48:00Z">
        <w:r w:rsidRPr="00E06D03" w:rsidDel="00DA27D4">
          <w:rPr>
            <w:rFonts w:ascii="Arial" w:hAnsi="Arial" w:cs="Arial"/>
            <w:color w:val="000000" w:themeColor="text1"/>
            <w:sz w:val="22"/>
            <w:szCs w:val="22"/>
          </w:rPr>
          <w:delText xml:space="preserve">between miRNAs </w:delText>
        </w:r>
      </w:del>
      <w:ins w:id="1070" w:author="David Bartel" w:date="2018-05-05T15:46:00Z">
        <w:r w:rsidR="00027789">
          <w:rPr>
            <w:rFonts w:ascii="Arial" w:hAnsi="Arial" w:cs="Arial"/>
            <w:color w:val="000000" w:themeColor="text1"/>
            <w:sz w:val="22"/>
            <w:szCs w:val="22"/>
          </w:rPr>
          <w:t>wa</w:t>
        </w:r>
      </w:ins>
      <w:del w:id="1071" w:author="David Bartel" w:date="2018-05-05T15:46:00Z">
        <w:r w:rsidRPr="00E06D03" w:rsidDel="00027789">
          <w:rPr>
            <w:rFonts w:ascii="Arial" w:hAnsi="Arial" w:cs="Arial"/>
            <w:color w:val="000000" w:themeColor="text1"/>
            <w:sz w:val="22"/>
            <w:szCs w:val="22"/>
          </w:rPr>
          <w:delText>i</w:delText>
        </w:r>
      </w:del>
      <w:r w:rsidRPr="00E06D03">
        <w:rPr>
          <w:rFonts w:ascii="Arial" w:hAnsi="Arial" w:cs="Arial"/>
          <w:color w:val="000000" w:themeColor="text1"/>
          <w:sz w:val="22"/>
          <w:szCs w:val="22"/>
        </w:rPr>
        <w:t>s small compared to the variance in available target</w:t>
      </w:r>
      <w:ins w:id="1072" w:author="David Bartel" w:date="2018-05-05T15:47:00Z">
        <w:r w:rsidR="00DA27D4">
          <w:rPr>
            <w:rFonts w:ascii="Arial" w:hAnsi="Arial" w:cs="Arial"/>
            <w:color w:val="000000" w:themeColor="text1"/>
            <w:sz w:val="22"/>
            <w:szCs w:val="22"/>
          </w:rPr>
          <w:t xml:space="preserve"> </w:t>
        </w:r>
      </w:ins>
      <w:r w:rsidRPr="00E06D03">
        <w:rPr>
          <w:rFonts w:ascii="Arial" w:hAnsi="Arial" w:cs="Arial"/>
          <w:color w:val="000000" w:themeColor="text1"/>
          <w:sz w:val="22"/>
          <w:szCs w:val="22"/>
        </w:rPr>
        <w:t>s</w:t>
      </w:r>
      <w:ins w:id="1073" w:author="David Bartel" w:date="2018-05-05T15:47:00Z">
        <w:r w:rsidR="00DA27D4">
          <w:rPr>
            <w:rFonts w:ascii="Arial" w:hAnsi="Arial" w:cs="Arial"/>
            <w:color w:val="000000" w:themeColor="text1"/>
            <w:sz w:val="22"/>
            <w:szCs w:val="22"/>
          </w:rPr>
          <w:t>ites</w:t>
        </w:r>
      </w:ins>
      <w:del w:id="1074" w:author="David Bartel" w:date="2018-05-05T15:48:00Z">
        <w:r w:rsidRPr="00E06D03" w:rsidDel="00DA27D4">
          <w:rPr>
            <w:rFonts w:ascii="Arial" w:hAnsi="Arial" w:cs="Arial"/>
            <w:color w:val="000000" w:themeColor="text1"/>
            <w:sz w:val="22"/>
            <w:szCs w:val="22"/>
          </w:rPr>
          <w:delText xml:space="preserve"> for those miRNA</w:delText>
        </w:r>
      </w:del>
      <w:del w:id="1075" w:author="David Bartel" w:date="2018-05-05T15:47:00Z">
        <w:r w:rsidRPr="00E06D03" w:rsidDel="00DA27D4">
          <w:rPr>
            <w:rFonts w:ascii="Arial" w:hAnsi="Arial" w:cs="Arial"/>
            <w:color w:val="000000" w:themeColor="text1"/>
            <w:sz w:val="22"/>
            <w:szCs w:val="22"/>
          </w:rPr>
          <w:delText>s</w:delText>
        </w:r>
      </w:del>
      <w:r w:rsidRPr="00E06D03">
        <w:rPr>
          <w:rFonts w:ascii="Arial" w:hAnsi="Arial" w:cs="Arial"/>
          <w:color w:val="000000" w:themeColor="text1"/>
          <w:sz w:val="22"/>
          <w:szCs w:val="22"/>
        </w:rPr>
        <w:t xml:space="preserve"> and that our model is able to indirectly incorporate information about target</w:t>
      </w:r>
      <w:ins w:id="1076" w:author="David Bartel" w:date="2018-05-05T15:49:00Z">
        <w:r w:rsidR="00DA27D4">
          <w:rPr>
            <w:rFonts w:ascii="Arial" w:hAnsi="Arial" w:cs="Arial"/>
            <w:color w:val="000000" w:themeColor="text1"/>
            <w:sz w:val="22"/>
            <w:szCs w:val="22"/>
          </w:rPr>
          <w:t>-site</w:t>
        </w:r>
      </w:ins>
      <w:r w:rsidRPr="00E06D03">
        <w:rPr>
          <w:rFonts w:ascii="Arial" w:hAnsi="Arial" w:cs="Arial"/>
          <w:color w:val="000000" w:themeColor="text1"/>
          <w:sz w:val="22"/>
          <w:szCs w:val="22"/>
        </w:rPr>
        <w:t xml:space="preserve"> abundance, </w:t>
      </w:r>
      <w:del w:id="1077" w:author="David Bartel" w:date="2018-05-05T15:44:00Z">
        <w:r w:rsidRPr="00E06D03" w:rsidDel="00027789">
          <w:rPr>
            <w:rFonts w:ascii="Arial" w:hAnsi="Arial" w:cs="Arial"/>
            <w:color w:val="000000" w:themeColor="text1"/>
            <w:sz w:val="22"/>
            <w:szCs w:val="22"/>
          </w:rPr>
          <w:delText xml:space="preserve">which is </w:delText>
        </w:r>
      </w:del>
      <w:r w:rsidRPr="00E06D03">
        <w:rPr>
          <w:rFonts w:ascii="Arial" w:hAnsi="Arial" w:cs="Arial"/>
          <w:color w:val="000000" w:themeColor="text1"/>
          <w:sz w:val="22"/>
          <w:szCs w:val="22"/>
        </w:rPr>
        <w:t>a know</w:t>
      </w:r>
      <w:ins w:id="1078" w:author="David Bartel" w:date="2018-05-05T15:23:00Z">
        <w:r w:rsidR="001917B0">
          <w:rPr>
            <w:rFonts w:ascii="Arial" w:hAnsi="Arial" w:cs="Arial"/>
            <w:color w:val="000000" w:themeColor="text1"/>
            <w:sz w:val="22"/>
            <w:szCs w:val="22"/>
          </w:rPr>
          <w:t>n</w:t>
        </w:r>
      </w:ins>
      <w:r w:rsidRPr="00E06D03">
        <w:rPr>
          <w:rFonts w:ascii="Arial" w:hAnsi="Arial" w:cs="Arial"/>
          <w:color w:val="000000" w:themeColor="text1"/>
          <w:sz w:val="22"/>
          <w:szCs w:val="22"/>
        </w:rPr>
        <w:t xml:space="preserve"> correlate of miRNA</w:t>
      </w:r>
      <w:ins w:id="1079" w:author="David Bartel" w:date="2018-05-05T15:45:00Z">
        <w:r w:rsidR="00027789">
          <w:rPr>
            <w:rFonts w:ascii="Arial" w:hAnsi="Arial" w:cs="Arial"/>
            <w:color w:val="000000" w:themeColor="text1"/>
            <w:sz w:val="22"/>
            <w:szCs w:val="22"/>
          </w:rPr>
          <w:t>-targeting</w:t>
        </w:r>
      </w:ins>
      <w:r w:rsidRPr="00E06D03">
        <w:rPr>
          <w:rFonts w:ascii="Arial" w:hAnsi="Arial" w:cs="Arial"/>
          <w:color w:val="000000" w:themeColor="text1"/>
          <w:sz w:val="22"/>
          <w:szCs w:val="22"/>
        </w:rPr>
        <w:t xml:space="preserve"> efficacy</w:t>
      </w:r>
      <w:del w:id="1080" w:author="David Bartel" w:date="2018-05-05T15:52:00Z">
        <w:r w:rsidRPr="00E06D03" w:rsidDel="00D91011">
          <w:rPr>
            <w:rFonts w:ascii="Arial" w:hAnsi="Arial" w:cs="Arial"/>
            <w:color w:val="000000" w:themeColor="text1"/>
            <w:sz w:val="22"/>
            <w:szCs w:val="22"/>
          </w:rPr>
          <w:delText xml:space="preserve"> </w:delText>
        </w:r>
      </w:del>
      <w:r w:rsidRPr="00E06D03">
        <w:rPr>
          <w:rFonts w:ascii="Arial" w:hAnsi="Arial" w:cs="Arial"/>
          <w:color w:val="000000" w:themeColor="text1"/>
          <w:sz w:val="22"/>
          <w:szCs w:val="22"/>
        </w:rPr>
        <w:fldChar w:fldCharType="begin" w:fldLock="1"/>
      </w:r>
      <w:r w:rsidRPr="00E06D03">
        <w:rPr>
          <w:rFonts w:ascii="Arial" w:hAnsi="Arial" w:cs="Arial"/>
          <w:color w:val="000000" w:themeColor="text1"/>
          <w:sz w:val="22"/>
          <w:szCs w:val="22"/>
        </w:rPr>
        <w:instrText>ADDIN CSL_CITATION { "citationItems" : [ { "id" : "ITEM-1", "itemData" : { "DOI" : "10.1038/nsmb.2115", "ISBN" : "1545-9985 (Electronic)\\r1545-9985 (Linking)", "ISSN" : "1545-9993", "PMID" : "21909094", "abstract" : "Most metazoan microRNAs (miRNAs) target many genes for repression, but the nematode lsy-6 miRNA is much less proficient. Here we show that the low proficiency of lsy-6 can be recapitulated in HeLa cells and that miR-23, a mammalian miRNA, also has low proficiency in these cells. Reporter results and array data indicate two properties of these miRNAs that impart low proficiency: their weak predicted seed-pairing stability (SPS) and their high target-site abundance (TA). These two properties also explain differential propensities of small interfering RNAs (siRNAs) to repress unintended targets. Using these insights, we expand the TargetScan tool for quantitatively predicting miRNA regulation (and siRNA off-targeting) to model differential miRNA (and siRNA) proficiencies, thereby improving prediction performance. We propose that siRNAs designed to have both weaker SPS and higher TA will have fewer off-targets without compromised on-target activity.", "author" : [ { "dropping-particle" : "", "family" : "Garcia", "given" : "David M", "non-dropping-particle" : "", "parse-names" : false, "suffix" : "" }, { "dropping-particle" : "", "family" : "Baek", "given" : "Daehyun", "non-dropping-particle" : "", "parse-names" : false, "suffix" : "" }, { "dropping-particle" : "", "family" : "Shin", "given" : "Chanseok", "non-dropping-particle" : "", "parse-names" : false, "suffix" : "" }, { "dropping-particle" : "", "family" : "Bell", "given" : "George W", "non-dropping-particle" : "", "parse-names" : false, "suffix" : "" }, { "dropping-particle" : "", "family" : "Grimson", "given" : "Andrew", "non-dropping-particle" : "", "parse-names" : false, "suffix" : "" }, { "dropping-particle" : "", "family" : "Bartel", "given" : "David P", "non-dropping-particle" : "", "parse-names" : false, "suffix" : "" } ], "container-title" : "Nature Structural &amp; Molecular Biology", "id" : "ITEM-1", "issue" : "10", "issued" : { "date-parts" : [ [ "2011" ] ] }, "page" : "1139-1146", "title" : "Weak seed-pairing stability and high target-site abundance decrease the proficiency of lsy-6 and other microRNAs", "type" : "article-journal", "volume" : "18" }, "uris" : [ "http://www.mendeley.com/documents/?uuid=ef9781c5-3c52-4746-819e-219a169b626b" ] } ], "mendeley" : { "formattedCitation" : "(Garcia et al., 2011)", "plainTextFormattedCitation" : "(Garcia et al., 2011)", "previouslyFormattedCitation" : "(Garcia et al., 2011)" }, "properties" : {  }, "schema" : "https://github.com/citation-style-language/schema/raw/master/csl-citation.json" }</w:instrText>
      </w:r>
      <w:r w:rsidRPr="00E06D03">
        <w:rPr>
          <w:rFonts w:ascii="Arial" w:hAnsi="Arial" w:cs="Arial"/>
          <w:color w:val="000000" w:themeColor="text1"/>
          <w:sz w:val="22"/>
          <w:szCs w:val="22"/>
        </w:rPr>
        <w:fldChar w:fldCharType="separate"/>
      </w:r>
      <w:r w:rsidRPr="00E06D03">
        <w:rPr>
          <w:rFonts w:ascii="Arial" w:hAnsi="Arial" w:cs="Arial"/>
          <w:color w:val="000000" w:themeColor="text1"/>
          <w:sz w:val="22"/>
          <w:szCs w:val="22"/>
        </w:rPr>
        <w:t>(Garcia et al., 2011)</w:t>
      </w:r>
      <w:r w:rsidRPr="00E06D03">
        <w:rPr>
          <w:rFonts w:ascii="Arial" w:hAnsi="Arial" w:cs="Arial"/>
          <w:color w:val="000000" w:themeColor="text1"/>
          <w:sz w:val="22"/>
          <w:szCs w:val="22"/>
        </w:rPr>
        <w:fldChar w:fldCharType="end"/>
      </w:r>
      <w:commentRangeStart w:id="1081"/>
      <w:ins w:id="1082" w:author="David Bartel" w:date="2018-05-06T10:04:00Z">
        <w:r w:rsidR="00B634FB">
          <w:rPr>
            <w:rFonts w:ascii="Arial" w:hAnsi="Arial" w:cs="Arial"/>
            <w:color w:val="000000" w:themeColor="text1"/>
            <w:sz w:val="22"/>
            <w:szCs w:val="22"/>
          </w:rPr>
          <w:t>(REF)</w:t>
        </w:r>
        <w:commentRangeEnd w:id="1081"/>
        <w:r w:rsidR="00B634FB">
          <w:rPr>
            <w:rStyle w:val="CommentReference"/>
            <w:rFonts w:eastAsiaTheme="minorHAnsi"/>
          </w:rPr>
          <w:commentReference w:id="1081"/>
        </w:r>
      </w:ins>
      <w:r w:rsidRPr="00E06D03">
        <w:rPr>
          <w:rFonts w:ascii="Arial" w:hAnsi="Arial" w:cs="Arial"/>
          <w:color w:val="000000" w:themeColor="text1"/>
          <w:sz w:val="22"/>
          <w:szCs w:val="22"/>
        </w:rPr>
        <w:t>.</w:t>
      </w:r>
    </w:p>
    <w:p w14:paraId="64172EAE" w14:textId="7ACA6262" w:rsidR="0008145C" w:rsidDel="00D0398A" w:rsidRDefault="0008145C">
      <w:pPr>
        <w:spacing w:line="360" w:lineRule="auto"/>
        <w:ind w:firstLine="720"/>
        <w:rPr>
          <w:del w:id="1083" w:author="David Bartel" w:date="2018-05-05T16:09:00Z"/>
          <w:rFonts w:ascii="Arial" w:hAnsi="Arial" w:cs="Arial"/>
          <w:sz w:val="22"/>
          <w:szCs w:val="22"/>
        </w:rPr>
        <w:pPrChange w:id="1084" w:author="David Bartel" w:date="2018-05-05T16:09:00Z">
          <w:pPr>
            <w:spacing w:line="360" w:lineRule="auto"/>
          </w:pPr>
        </w:pPrChange>
      </w:pPr>
    </w:p>
    <w:p w14:paraId="6866A85E" w14:textId="412D3187" w:rsidR="0008145C" w:rsidDel="00D0398A" w:rsidRDefault="0008145C">
      <w:pPr>
        <w:spacing w:line="360" w:lineRule="auto"/>
        <w:ind w:firstLine="720"/>
        <w:rPr>
          <w:del w:id="1085" w:author="David Bartel" w:date="2018-05-05T16:09:00Z"/>
          <w:rFonts w:ascii="Arial" w:hAnsi="Arial" w:cs="Arial"/>
          <w:sz w:val="22"/>
          <w:szCs w:val="22"/>
        </w:rPr>
        <w:pPrChange w:id="1086" w:author="David Bartel" w:date="2018-05-05T16:09:00Z">
          <w:pPr>
            <w:spacing w:line="360" w:lineRule="auto"/>
          </w:pPr>
        </w:pPrChange>
      </w:pPr>
    </w:p>
    <w:p w14:paraId="45561236" w14:textId="7DD1DF7B" w:rsidR="0008145C" w:rsidDel="00D0398A" w:rsidRDefault="0008145C">
      <w:pPr>
        <w:spacing w:line="360" w:lineRule="auto"/>
        <w:ind w:firstLine="720"/>
        <w:rPr>
          <w:del w:id="1087" w:author="David Bartel" w:date="2018-05-05T16:09:00Z"/>
          <w:rFonts w:ascii="Arial" w:hAnsi="Arial" w:cs="Arial"/>
          <w:sz w:val="22"/>
          <w:szCs w:val="22"/>
        </w:rPr>
        <w:pPrChange w:id="1088" w:author="David Bartel" w:date="2018-05-05T16:09:00Z">
          <w:pPr>
            <w:spacing w:line="360" w:lineRule="auto"/>
          </w:pPr>
        </w:pPrChange>
      </w:pPr>
    </w:p>
    <w:p w14:paraId="12058952" w14:textId="777770E9" w:rsidR="0008145C" w:rsidRPr="00742EFD" w:rsidDel="00D0398A" w:rsidRDefault="0008145C">
      <w:pPr>
        <w:spacing w:line="360" w:lineRule="auto"/>
        <w:ind w:firstLine="720"/>
        <w:rPr>
          <w:del w:id="1089" w:author="David Bartel" w:date="2018-05-05T16:09:00Z"/>
          <w:rFonts w:ascii="Arial" w:hAnsi="Arial" w:cs="Arial"/>
          <w:color w:val="000000" w:themeColor="text1"/>
          <w:sz w:val="22"/>
          <w:szCs w:val="22"/>
        </w:rPr>
        <w:pPrChange w:id="1090" w:author="David Bartel" w:date="2018-05-05T16:09:00Z">
          <w:pPr>
            <w:spacing w:line="360" w:lineRule="auto"/>
          </w:pPr>
        </w:pPrChange>
      </w:pPr>
    </w:p>
    <w:p w14:paraId="67D34DDA" w14:textId="3C3384F8" w:rsidR="00426892" w:rsidDel="00D0398A" w:rsidRDefault="00426892">
      <w:pPr>
        <w:spacing w:line="360" w:lineRule="auto"/>
        <w:ind w:firstLine="720"/>
        <w:rPr>
          <w:del w:id="1091" w:author="David Bartel" w:date="2018-05-05T16:09:00Z"/>
          <w:rFonts w:ascii="Arial" w:hAnsi="Arial" w:cs="Arial"/>
          <w:sz w:val="22"/>
          <w:szCs w:val="22"/>
        </w:rPr>
        <w:pPrChange w:id="1092" w:author="David Bartel" w:date="2018-05-05T16:09:00Z">
          <w:pPr/>
        </w:pPrChange>
      </w:pPr>
    </w:p>
    <w:p w14:paraId="7D2362E0" w14:textId="1F80EE58" w:rsidR="0008145C" w:rsidDel="00D0398A" w:rsidRDefault="0008145C">
      <w:pPr>
        <w:spacing w:line="360" w:lineRule="auto"/>
        <w:ind w:firstLine="720"/>
        <w:rPr>
          <w:del w:id="1093" w:author="David Bartel" w:date="2018-05-05T16:09:00Z"/>
          <w:rFonts w:ascii="Arial" w:hAnsi="Arial" w:cs="Arial"/>
          <w:sz w:val="22"/>
          <w:szCs w:val="22"/>
        </w:rPr>
        <w:pPrChange w:id="1094" w:author="David Bartel" w:date="2018-05-05T16:09:00Z">
          <w:pPr/>
        </w:pPrChange>
      </w:pPr>
    </w:p>
    <w:p w14:paraId="519534CB" w14:textId="30446E0D" w:rsidR="0008145C" w:rsidRPr="00742EFD" w:rsidDel="00D0398A" w:rsidRDefault="0008145C">
      <w:pPr>
        <w:spacing w:line="360" w:lineRule="auto"/>
        <w:ind w:firstLine="720"/>
        <w:rPr>
          <w:del w:id="1095" w:author="David Bartel" w:date="2018-05-05T16:09:00Z"/>
          <w:rFonts w:ascii="Arial" w:hAnsi="Arial" w:cs="Arial"/>
          <w:sz w:val="22"/>
          <w:szCs w:val="22"/>
        </w:rPr>
        <w:pPrChange w:id="1096" w:author="David Bartel" w:date="2018-05-05T16:09:00Z">
          <w:pPr/>
        </w:pPrChange>
      </w:pPr>
    </w:p>
    <w:p w14:paraId="153E4F0B" w14:textId="72B0CEDA" w:rsidR="00DA5922" w:rsidDel="00D0398A" w:rsidRDefault="00D0398A" w:rsidP="00C846E1">
      <w:pPr>
        <w:spacing w:line="360" w:lineRule="auto"/>
        <w:rPr>
          <w:del w:id="1097" w:author="David Bartel" w:date="2018-05-05T16:09:00Z"/>
          <w:rFonts w:ascii="Arial" w:hAnsi="Arial" w:cs="Arial"/>
          <w:color w:val="000000" w:themeColor="text1"/>
          <w:sz w:val="22"/>
          <w:szCs w:val="22"/>
        </w:rPr>
      </w:pPr>
      <w:ins w:id="1098" w:author="David Bartel" w:date="2018-05-05T16:09:00Z">
        <w:r>
          <w:rPr>
            <w:rFonts w:ascii="Arial" w:hAnsi="Arial" w:cs="Arial"/>
            <w:color w:val="000000" w:themeColor="text1"/>
            <w:sz w:val="22"/>
            <w:szCs w:val="22"/>
          </w:rPr>
          <w:t xml:space="preserve"> </w:t>
        </w:r>
      </w:ins>
    </w:p>
    <w:p w14:paraId="03FC739D" w14:textId="77777777" w:rsidR="00D0398A" w:rsidRPr="00E06D03" w:rsidRDefault="00D0398A">
      <w:pPr>
        <w:spacing w:line="360" w:lineRule="auto"/>
        <w:ind w:firstLine="720"/>
        <w:rPr>
          <w:ins w:id="1099" w:author="David Bartel" w:date="2018-05-05T16:10:00Z"/>
          <w:rFonts w:ascii="Arial" w:hAnsi="Arial" w:cs="Arial"/>
          <w:b/>
          <w:color w:val="000000" w:themeColor="text1"/>
          <w:sz w:val="22"/>
          <w:szCs w:val="22"/>
        </w:rPr>
        <w:pPrChange w:id="1100" w:author="David Bartel" w:date="2018-05-05T16:09:00Z">
          <w:pPr>
            <w:spacing w:line="360" w:lineRule="auto"/>
          </w:pPr>
        </w:pPrChange>
      </w:pPr>
      <w:moveToRangeStart w:id="1101" w:author="David Bartel" w:date="2018-05-03T12:23:00Z" w:name="move386968065"/>
    </w:p>
    <w:moveToRangeEnd w:id="1101"/>
    <w:p w14:paraId="1A91B49A" w14:textId="4C04001D" w:rsidR="00C846E1" w:rsidRPr="00E06D03" w:rsidRDefault="00E30D29">
      <w:pPr>
        <w:spacing w:line="360" w:lineRule="auto"/>
        <w:ind w:firstLine="720"/>
        <w:rPr>
          <w:rFonts w:ascii="Arial" w:hAnsi="Arial" w:cs="Arial"/>
          <w:color w:val="000000" w:themeColor="text1"/>
          <w:sz w:val="22"/>
          <w:szCs w:val="22"/>
        </w:rPr>
        <w:pPrChange w:id="1102" w:author="David Bartel" w:date="2018-05-05T16:30:00Z">
          <w:pPr>
            <w:spacing w:line="360" w:lineRule="auto"/>
          </w:pPr>
        </w:pPrChange>
      </w:pPr>
      <w:ins w:id="1103" w:author="David Bartel" w:date="2018-05-05T16:13:00Z">
        <w:r>
          <w:rPr>
            <w:rFonts w:ascii="Arial" w:hAnsi="Arial" w:cs="Arial"/>
            <w:color w:val="000000" w:themeColor="text1"/>
            <w:sz w:val="22"/>
            <w:szCs w:val="22"/>
          </w:rPr>
          <w:t xml:space="preserve">Some other features </w:t>
        </w:r>
      </w:ins>
      <w:ins w:id="1104" w:author="David Bartel" w:date="2018-05-05T16:14:00Z">
        <w:r>
          <w:rPr>
            <w:rFonts w:ascii="Arial" w:hAnsi="Arial" w:cs="Arial"/>
            <w:color w:val="000000" w:themeColor="text1"/>
            <w:sz w:val="22"/>
            <w:szCs w:val="22"/>
          </w:rPr>
          <w:t>known to correlate with target</w:t>
        </w:r>
      </w:ins>
      <w:ins w:id="1105" w:author="David Bartel" w:date="2018-05-05T16:15:00Z">
        <w:r>
          <w:rPr>
            <w:rFonts w:ascii="Arial" w:hAnsi="Arial" w:cs="Arial"/>
            <w:color w:val="000000" w:themeColor="text1"/>
            <w:sz w:val="22"/>
            <w:szCs w:val="22"/>
          </w:rPr>
          <w:t xml:space="preserve">ing efficacy are also incorporated in our </w:t>
        </w:r>
      </w:ins>
      <w:ins w:id="1106" w:author="David Bartel" w:date="2018-05-05T16:16:00Z">
        <w:r>
          <w:rPr>
            <w:rFonts w:ascii="Arial" w:hAnsi="Arial" w:cs="Arial"/>
            <w:color w:val="000000" w:themeColor="text1"/>
            <w:sz w:val="22"/>
            <w:szCs w:val="22"/>
          </w:rPr>
          <w:t>biochemical</w:t>
        </w:r>
      </w:ins>
      <w:ins w:id="1107" w:author="David Bartel" w:date="2018-05-05T16:15:00Z">
        <w:r>
          <w:rPr>
            <w:rFonts w:ascii="Arial" w:hAnsi="Arial" w:cs="Arial"/>
            <w:color w:val="000000" w:themeColor="text1"/>
            <w:sz w:val="22"/>
            <w:szCs w:val="22"/>
          </w:rPr>
          <w:t xml:space="preserve"> </w:t>
        </w:r>
      </w:ins>
      <w:ins w:id="1108" w:author="David Bartel" w:date="2018-05-05T16:16:00Z">
        <w:r>
          <w:rPr>
            <w:rFonts w:ascii="Arial" w:hAnsi="Arial" w:cs="Arial"/>
            <w:color w:val="000000" w:themeColor="text1"/>
            <w:sz w:val="22"/>
            <w:szCs w:val="22"/>
          </w:rPr>
          <w:t xml:space="preserve">model. </w:t>
        </w:r>
      </w:ins>
      <w:ins w:id="1109" w:author="David Bartel" w:date="2018-05-05T16:17:00Z">
        <w:r w:rsidR="00B0128C">
          <w:rPr>
            <w:rFonts w:ascii="Arial" w:hAnsi="Arial" w:cs="Arial"/>
            <w:color w:val="000000" w:themeColor="text1"/>
            <w:sz w:val="22"/>
            <w:szCs w:val="22"/>
          </w:rPr>
          <w:t xml:space="preserve">Indeed, </w:t>
        </w:r>
      </w:ins>
      <w:ins w:id="1110" w:author="David Bartel" w:date="2018-05-05T16:21:00Z">
        <w:r w:rsidR="00B0128C">
          <w:rPr>
            <w:rFonts w:ascii="Arial" w:hAnsi="Arial" w:cs="Arial"/>
            <w:color w:val="000000" w:themeColor="text1"/>
            <w:sz w:val="22"/>
            <w:szCs w:val="22"/>
          </w:rPr>
          <w:t xml:space="preserve">the contribution of </w:t>
        </w:r>
      </w:ins>
      <w:ins w:id="1111" w:author="David Bartel" w:date="2018-05-06T15:38:00Z">
        <w:r w:rsidR="006A62E4">
          <w:rPr>
            <w:rFonts w:ascii="Arial" w:hAnsi="Arial" w:cs="Arial"/>
            <w:color w:val="000000" w:themeColor="text1"/>
            <w:sz w:val="22"/>
            <w:szCs w:val="22"/>
          </w:rPr>
          <w:t>certain</w:t>
        </w:r>
      </w:ins>
      <w:ins w:id="1112" w:author="David Bartel" w:date="2018-05-05T16:26:00Z">
        <w:r w:rsidR="00831BF8">
          <w:rPr>
            <w:rFonts w:ascii="Arial" w:hAnsi="Arial" w:cs="Arial"/>
            <w:color w:val="000000" w:themeColor="text1"/>
            <w:sz w:val="22"/>
            <w:szCs w:val="22"/>
          </w:rPr>
          <w:t xml:space="preserve"> </w:t>
        </w:r>
      </w:ins>
      <w:ins w:id="1113" w:author="David Bartel" w:date="2018-05-05T16:17:00Z">
        <w:r w:rsidR="00B0128C">
          <w:rPr>
            <w:rFonts w:ascii="Arial" w:hAnsi="Arial" w:cs="Arial"/>
            <w:color w:val="000000" w:themeColor="text1"/>
            <w:sz w:val="22"/>
            <w:szCs w:val="22"/>
          </w:rPr>
          <w:t>features</w:t>
        </w:r>
      </w:ins>
      <w:ins w:id="1114" w:author="David Bartel" w:date="2018-05-05T16:26:00Z">
        <w:r w:rsidR="00831BF8">
          <w:rPr>
            <w:rFonts w:ascii="Arial" w:hAnsi="Arial" w:cs="Arial"/>
            <w:color w:val="000000" w:themeColor="text1"/>
            <w:sz w:val="22"/>
            <w:szCs w:val="22"/>
          </w:rPr>
          <w:t>,</w:t>
        </w:r>
      </w:ins>
      <w:ins w:id="1115" w:author="David Bartel" w:date="2018-05-05T16:17:00Z">
        <w:r w:rsidR="00B0128C">
          <w:rPr>
            <w:rFonts w:ascii="Arial" w:hAnsi="Arial" w:cs="Arial"/>
            <w:color w:val="000000" w:themeColor="text1"/>
            <w:sz w:val="22"/>
            <w:szCs w:val="22"/>
          </w:rPr>
          <w:t xml:space="preserve"> such as</w:t>
        </w:r>
      </w:ins>
      <w:ins w:id="1116" w:author="David Bartel" w:date="2018-05-05T16:16:00Z">
        <w:r>
          <w:rPr>
            <w:rFonts w:ascii="Arial" w:hAnsi="Arial" w:cs="Arial"/>
            <w:color w:val="000000" w:themeColor="text1"/>
            <w:sz w:val="22"/>
            <w:szCs w:val="22"/>
          </w:rPr>
          <w:t xml:space="preserve"> site type</w:t>
        </w:r>
      </w:ins>
      <w:ins w:id="1117" w:author="David Bartel" w:date="2018-05-05T16:27:00Z">
        <w:r w:rsidR="00E275D8">
          <w:rPr>
            <w:rFonts w:ascii="Arial" w:hAnsi="Arial" w:cs="Arial"/>
            <w:color w:val="000000" w:themeColor="text1"/>
            <w:sz w:val="22"/>
            <w:szCs w:val="22"/>
          </w:rPr>
          <w:t>(Bartel2009)</w:t>
        </w:r>
      </w:ins>
      <w:ins w:id="1118" w:author="David Bartel" w:date="2018-05-05T16:16:00Z">
        <w:r>
          <w:rPr>
            <w:rFonts w:ascii="Arial" w:hAnsi="Arial" w:cs="Arial"/>
            <w:color w:val="000000" w:themeColor="text1"/>
            <w:sz w:val="22"/>
            <w:szCs w:val="22"/>
          </w:rPr>
          <w:t xml:space="preserve">, </w:t>
        </w:r>
        <w:r w:rsidR="006A62E4">
          <w:rPr>
            <w:rFonts w:ascii="Arial" w:hAnsi="Arial" w:cs="Arial"/>
            <w:color w:val="000000" w:themeColor="text1"/>
            <w:sz w:val="22"/>
            <w:szCs w:val="22"/>
          </w:rPr>
          <w:t>predicted seed-</w:t>
        </w:r>
        <w:r w:rsidR="00B0128C">
          <w:rPr>
            <w:rFonts w:ascii="Arial" w:hAnsi="Arial" w:cs="Arial"/>
            <w:color w:val="000000" w:themeColor="text1"/>
            <w:sz w:val="22"/>
            <w:szCs w:val="22"/>
          </w:rPr>
          <w:t>pairing stability</w:t>
        </w:r>
      </w:ins>
      <w:ins w:id="1119" w:author="David Bartel" w:date="2018-05-05T16:27:00Z">
        <w:r w:rsidR="00E275D8" w:rsidRPr="00E06D03">
          <w:rPr>
            <w:rFonts w:ascii="Arial" w:hAnsi="Arial" w:cs="Arial"/>
            <w:color w:val="000000" w:themeColor="text1"/>
            <w:sz w:val="22"/>
            <w:szCs w:val="22"/>
          </w:rPr>
          <w:fldChar w:fldCharType="begin" w:fldLock="1"/>
        </w:r>
        <w:r w:rsidR="00E275D8" w:rsidRPr="00E06D03">
          <w:rPr>
            <w:rFonts w:ascii="Arial" w:hAnsi="Arial" w:cs="Arial"/>
            <w:color w:val="000000" w:themeColor="text1"/>
            <w:sz w:val="22"/>
            <w:szCs w:val="22"/>
          </w:rPr>
          <w:instrText>ADDIN CSL_CITATION { "citationItems" : [ { "id" : "ITEM-1", "itemData" : { "DOI" : "10.1038/nsmb.2115", "ISBN" : "1545-9985 (Electronic)\\r1545-9985 (Linking)", "ISSN" : "1545-9993", "PMID" : "21909094", "abstract" : "Most metazoan microRNAs (miRNAs) target many genes for repression, but the nematode lsy-6 miRNA is much less proficient. Here we show that the low proficiency of lsy-6 can be recapitulated in HeLa cells and that miR-23, a mammalian miRNA, also has low proficiency in these cells. Reporter results and array data indicate two properties of these miRNAs that impart low proficiency: their weak predicted seed-pairing stability (SPS) and their high target-site abundance (TA). These two properties also explain differential propensities of small interfering RNAs (siRNAs) to repress unintended targets. Using these insights, we expand the TargetScan tool for quantitatively predicting miRNA regulation (and siRNA off-targeting) to model differential miRNA (and siRNA) proficiencies, thereby improving prediction performance. We propose that siRNAs designed to have both weaker SPS and higher TA will have fewer off-targets without compromised on-target activity.", "author" : [ { "dropping-particle" : "", "family" : "Garcia", "given" : "David M", "non-dropping-particle" : "", "parse-names" : false, "suffix" : "" }, { "dropping-particle" : "", "family" : "Baek", "given" : "Daehyun", "non-dropping-particle" : "", "parse-names" : false, "suffix" : "" }, { "dropping-particle" : "", "family" : "Shin", "given" : "Chanseok", "non-dropping-particle" : "", "parse-names" : false, "suffix" : "" }, { "dropping-particle" : "", "family" : "Bell", "given" : "George W", "non-dropping-particle" : "", "parse-names" : false, "suffix" : "" }, { "dropping-particle" : "", "family" : "Grimson", "given" : "Andrew", "non-dropping-particle" : "", "parse-names" : false, "suffix" : "" }, { "dropping-particle" : "", "family" : "Bartel", "given" : "David P", "non-dropping-particle" : "", "parse-names" : false, "suffix" : "" } ], "container-title" : "Nature Structural &amp; Molecular Biology", "id" : "ITEM-1", "issue" : "10", "issued" : { "date-parts" : [ [ "2011" ] ] }, "page" : "1139-1146", "title" : "Weak seed-pairing stability and high target-site abundance decrease the proficiency of lsy-6 and other microRNAs", "type" : "article-journal", "volume" : "18" }, "uris" : [ "http://www.mendeley.com/documents/?uuid=ef9781c5-3c52-4746-819e-219a169b626b" ] } ], "mendeley" : { "formattedCitation" : "(Garcia et al., 2011)", "plainTextFormattedCitation" : "(Garcia et al., 2011)", "previouslyFormattedCitation" : "(Garcia et al., 2011)" }, "properties" : {  }, "schema" : "https://github.com/citation-style-language/schema/raw/master/csl-citation.json" }</w:instrText>
        </w:r>
        <w:r w:rsidR="00E275D8" w:rsidRPr="00E06D03">
          <w:rPr>
            <w:rFonts w:ascii="Arial" w:hAnsi="Arial" w:cs="Arial"/>
            <w:color w:val="000000" w:themeColor="text1"/>
            <w:sz w:val="22"/>
            <w:szCs w:val="22"/>
          </w:rPr>
          <w:fldChar w:fldCharType="separate"/>
        </w:r>
        <w:r w:rsidR="00E275D8" w:rsidRPr="00E06D03">
          <w:rPr>
            <w:rFonts w:ascii="Arial" w:hAnsi="Arial" w:cs="Arial"/>
            <w:color w:val="000000" w:themeColor="text1"/>
            <w:sz w:val="22"/>
            <w:szCs w:val="22"/>
          </w:rPr>
          <w:t>(Garcia et al., 2011)</w:t>
        </w:r>
        <w:r w:rsidR="00E275D8" w:rsidRPr="00E06D03">
          <w:rPr>
            <w:rFonts w:ascii="Arial" w:hAnsi="Arial" w:cs="Arial"/>
            <w:color w:val="000000" w:themeColor="text1"/>
            <w:sz w:val="22"/>
            <w:szCs w:val="22"/>
          </w:rPr>
          <w:fldChar w:fldCharType="end"/>
        </w:r>
      </w:ins>
      <w:ins w:id="1120" w:author="David Bartel" w:date="2018-05-05T16:16:00Z">
        <w:r w:rsidR="00B0128C">
          <w:rPr>
            <w:rFonts w:ascii="Arial" w:hAnsi="Arial" w:cs="Arial"/>
            <w:color w:val="000000" w:themeColor="text1"/>
            <w:sz w:val="22"/>
            <w:szCs w:val="22"/>
          </w:rPr>
          <w:t xml:space="preserve">, </w:t>
        </w:r>
      </w:ins>
      <w:ins w:id="1121" w:author="David Bartel" w:date="2018-05-05T16:20:00Z">
        <w:r w:rsidR="00B0128C">
          <w:rPr>
            <w:rFonts w:ascii="Arial" w:hAnsi="Arial" w:cs="Arial"/>
            <w:color w:val="000000" w:themeColor="text1"/>
            <w:sz w:val="22"/>
            <w:szCs w:val="22"/>
          </w:rPr>
          <w:t xml:space="preserve">and </w:t>
        </w:r>
      </w:ins>
      <w:ins w:id="1122" w:author="David Bartel" w:date="2018-05-05T16:42:00Z">
        <w:r w:rsidR="000455A5">
          <w:rPr>
            <w:rFonts w:ascii="Arial" w:hAnsi="Arial" w:cs="Arial"/>
            <w:color w:val="000000" w:themeColor="text1"/>
            <w:sz w:val="22"/>
            <w:szCs w:val="22"/>
          </w:rPr>
          <w:t>nucl</w:t>
        </w:r>
        <w:r w:rsidR="00FE7FC2">
          <w:rPr>
            <w:rFonts w:ascii="Arial" w:hAnsi="Arial" w:cs="Arial"/>
            <w:color w:val="000000" w:themeColor="text1"/>
            <w:sz w:val="22"/>
            <w:szCs w:val="22"/>
          </w:rPr>
          <w:t xml:space="preserve">eotide </w:t>
        </w:r>
      </w:ins>
      <w:ins w:id="1123" w:author="David Bartel" w:date="2018-05-05T16:20:00Z">
        <w:r w:rsidR="00B0128C">
          <w:rPr>
            <w:rFonts w:ascii="Arial" w:hAnsi="Arial" w:cs="Arial"/>
            <w:color w:val="000000" w:themeColor="text1"/>
            <w:sz w:val="22"/>
            <w:szCs w:val="22"/>
          </w:rPr>
          <w:t>identities at specific miRNA</w:t>
        </w:r>
      </w:ins>
      <w:ins w:id="1124" w:author="David Bartel" w:date="2018-05-05T16:26:00Z">
        <w:r w:rsidR="00831BF8">
          <w:rPr>
            <w:rFonts w:ascii="Arial" w:hAnsi="Arial" w:cs="Arial"/>
            <w:color w:val="000000" w:themeColor="text1"/>
            <w:sz w:val="22"/>
            <w:szCs w:val="22"/>
          </w:rPr>
          <w:t>/</w:t>
        </w:r>
      </w:ins>
      <w:ins w:id="1125" w:author="David Bartel" w:date="2018-05-05T16:20:00Z">
        <w:r w:rsidR="00831BF8">
          <w:rPr>
            <w:rFonts w:ascii="Arial" w:hAnsi="Arial" w:cs="Arial"/>
            <w:color w:val="000000" w:themeColor="text1"/>
            <w:sz w:val="22"/>
            <w:szCs w:val="22"/>
          </w:rPr>
          <w:t>site positions</w:t>
        </w:r>
      </w:ins>
      <w:ins w:id="1126" w:author="David Bartel" w:date="2018-05-05T16:27:00Z">
        <w:r w:rsidR="00E275D8">
          <w:rPr>
            <w:rFonts w:ascii="Arial" w:hAnsi="Arial" w:cs="Arial"/>
            <w:color w:val="000000" w:themeColor="text1"/>
            <w:sz w:val="22"/>
            <w:szCs w:val="22"/>
          </w:rPr>
          <w:t>(Agarwal2015)</w:t>
        </w:r>
      </w:ins>
      <w:ins w:id="1127" w:author="David Bartel" w:date="2018-05-06T15:35:00Z">
        <w:r w:rsidR="000C4574">
          <w:rPr>
            <w:rFonts w:ascii="Arial" w:hAnsi="Arial" w:cs="Arial"/>
            <w:color w:val="000000" w:themeColor="text1"/>
            <w:sz w:val="22"/>
            <w:szCs w:val="22"/>
          </w:rPr>
          <w:t>,</w:t>
        </w:r>
      </w:ins>
      <w:ins w:id="1128" w:author="David Bartel" w:date="2018-05-05T16:20:00Z">
        <w:r w:rsidR="00831BF8">
          <w:rPr>
            <w:rFonts w:ascii="Arial" w:hAnsi="Arial" w:cs="Arial"/>
            <w:color w:val="000000" w:themeColor="text1"/>
            <w:sz w:val="22"/>
            <w:szCs w:val="22"/>
          </w:rPr>
          <w:t xml:space="preserve"> are expected to be more accurately captured in the</w:t>
        </w:r>
      </w:ins>
      <w:ins w:id="1129" w:author="David Bartel" w:date="2018-05-06T15:39:00Z">
        <w:r w:rsidR="006A62E4">
          <w:rPr>
            <w:rFonts w:ascii="Arial" w:hAnsi="Arial" w:cs="Arial"/>
            <w:color w:val="000000" w:themeColor="text1"/>
            <w:sz w:val="22"/>
            <w:szCs w:val="22"/>
          </w:rPr>
          <w:t xml:space="preserve"> miRNA-specific</w:t>
        </w:r>
      </w:ins>
      <w:ins w:id="1130" w:author="David Bartel" w:date="2018-05-05T16:20:00Z">
        <w:r w:rsidR="00831BF8">
          <w:rPr>
            <w:rFonts w:ascii="Arial" w:hAnsi="Arial" w:cs="Arial"/>
            <w:color w:val="000000" w:themeColor="text1"/>
            <w:sz w:val="22"/>
            <w:szCs w:val="22"/>
          </w:rPr>
          <w:t xml:space="preserve"> </w:t>
        </w:r>
      </w:ins>
      <w:ins w:id="1131" w:author="David Bartel" w:date="2018-05-05T16:24:00Z">
        <w:r w:rsidR="00831BF8" w:rsidRPr="00FE7FC2">
          <w:rPr>
            <w:rFonts w:ascii="Arial" w:hAnsi="Arial" w:cs="Arial"/>
            <w:i/>
            <w:color w:val="000000" w:themeColor="text1"/>
            <w:sz w:val="22"/>
            <w:szCs w:val="22"/>
          </w:rPr>
          <w:t>K</w:t>
        </w:r>
        <w:r w:rsidR="00831BF8" w:rsidRPr="00FE7FC2">
          <w:rPr>
            <w:rFonts w:ascii="Arial" w:hAnsi="Arial" w:cs="Arial"/>
            <w:color w:val="000000" w:themeColor="text1"/>
            <w:sz w:val="22"/>
            <w:szCs w:val="22"/>
            <w:vertAlign w:val="subscript"/>
          </w:rPr>
          <w:t>D</w:t>
        </w:r>
        <w:r w:rsidR="00831BF8">
          <w:rPr>
            <w:rFonts w:ascii="Arial" w:hAnsi="Arial" w:cs="Arial"/>
            <w:color w:val="000000" w:themeColor="text1"/>
            <w:sz w:val="22"/>
            <w:szCs w:val="22"/>
          </w:rPr>
          <w:t xml:space="preserve"> values of the </w:t>
        </w:r>
      </w:ins>
      <w:ins w:id="1132" w:author="David Bartel" w:date="2018-05-05T16:20:00Z">
        <w:r w:rsidR="00831BF8">
          <w:rPr>
            <w:rFonts w:ascii="Arial" w:hAnsi="Arial" w:cs="Arial"/>
            <w:color w:val="000000" w:themeColor="text1"/>
            <w:sz w:val="22"/>
            <w:szCs w:val="22"/>
          </w:rPr>
          <w:t>12-nt</w:t>
        </w:r>
      </w:ins>
      <w:ins w:id="1133" w:author="David Bartel" w:date="2018-05-05T16:24:00Z">
        <w:r w:rsidR="00831BF8">
          <w:rPr>
            <w:rFonts w:ascii="Arial" w:hAnsi="Arial" w:cs="Arial"/>
            <w:color w:val="000000" w:themeColor="text1"/>
            <w:sz w:val="22"/>
            <w:szCs w:val="22"/>
          </w:rPr>
          <w:t xml:space="preserve"> sequences </w:t>
        </w:r>
      </w:ins>
      <w:ins w:id="1134" w:author="David Bartel" w:date="2018-05-05T16:25:00Z">
        <w:r w:rsidR="00831BF8">
          <w:rPr>
            <w:rFonts w:ascii="Arial" w:hAnsi="Arial" w:cs="Arial"/>
            <w:color w:val="000000" w:themeColor="text1"/>
            <w:sz w:val="22"/>
            <w:szCs w:val="22"/>
          </w:rPr>
          <w:t xml:space="preserve">than </w:t>
        </w:r>
      </w:ins>
      <w:ins w:id="1135" w:author="David Bartel" w:date="2018-05-05T16:51:00Z">
        <w:r w:rsidR="00AD32AF">
          <w:rPr>
            <w:rFonts w:ascii="Arial" w:hAnsi="Arial" w:cs="Arial"/>
            <w:color w:val="000000" w:themeColor="text1"/>
            <w:sz w:val="22"/>
            <w:szCs w:val="22"/>
          </w:rPr>
          <w:t>when</w:t>
        </w:r>
      </w:ins>
      <w:ins w:id="1136" w:author="David Bartel" w:date="2018-05-05T16:25:00Z">
        <w:r w:rsidR="00831BF8">
          <w:rPr>
            <w:rFonts w:ascii="Arial" w:hAnsi="Arial" w:cs="Arial"/>
            <w:color w:val="000000" w:themeColor="text1"/>
            <w:sz w:val="22"/>
            <w:szCs w:val="22"/>
          </w:rPr>
          <w:t xml:space="preserve"> generalized across miRNAs</w:t>
        </w:r>
      </w:ins>
      <w:ins w:id="1137" w:author="David Bartel" w:date="2018-05-06T15:39:00Z">
        <w:r w:rsidR="006A62E4">
          <w:rPr>
            <w:rFonts w:ascii="Arial" w:hAnsi="Arial" w:cs="Arial"/>
            <w:color w:val="000000" w:themeColor="text1"/>
            <w:sz w:val="22"/>
            <w:szCs w:val="22"/>
          </w:rPr>
          <w:t>, which presumably helps explain the superior performance of the biochemical model</w:t>
        </w:r>
      </w:ins>
      <w:ins w:id="1138" w:author="David Bartel" w:date="2018-05-05T16:25:00Z">
        <w:r w:rsidR="00831BF8">
          <w:rPr>
            <w:rFonts w:ascii="Arial" w:hAnsi="Arial" w:cs="Arial"/>
            <w:color w:val="000000" w:themeColor="text1"/>
            <w:sz w:val="22"/>
            <w:szCs w:val="22"/>
          </w:rPr>
          <w:t xml:space="preserve">. </w:t>
        </w:r>
      </w:ins>
      <w:ins w:id="1139" w:author="David Bartel" w:date="2018-05-05T16:30:00Z">
        <w:r w:rsidR="00E275D8">
          <w:rPr>
            <w:rFonts w:ascii="Arial" w:hAnsi="Arial" w:cs="Arial"/>
            <w:color w:val="000000" w:themeColor="text1"/>
            <w:sz w:val="22"/>
            <w:szCs w:val="22"/>
          </w:rPr>
          <w:t>At the other extreme,</w:t>
        </w:r>
      </w:ins>
      <w:moveToRangeStart w:id="1140" w:author="David Bartel" w:date="2018-05-04T20:29:00Z" w:name="move387085127"/>
      <w:moveTo w:id="1141" w:author="David Bartel" w:date="2018-05-04T20:29:00Z">
        <w:del w:id="1142" w:author="David Bartel" w:date="2018-05-05T16:30:00Z">
          <w:r w:rsidR="00C846E1" w:rsidRPr="00E06D03" w:rsidDel="00E275D8">
            <w:rPr>
              <w:rFonts w:ascii="Arial" w:hAnsi="Arial" w:cs="Arial"/>
              <w:color w:val="000000" w:themeColor="text1"/>
              <w:sz w:val="22"/>
              <w:szCs w:val="22"/>
            </w:rPr>
            <w:delText xml:space="preserve">Because </w:delText>
          </w:r>
        </w:del>
        <w:del w:id="1143" w:author="David Bartel" w:date="2018-05-05T16:31:00Z">
          <w:r w:rsidR="00C846E1" w:rsidRPr="00E06D03" w:rsidDel="00E275D8">
            <w:rPr>
              <w:rFonts w:ascii="Arial" w:hAnsi="Arial" w:cs="Arial"/>
              <w:color w:val="000000" w:themeColor="text1"/>
              <w:sz w:val="22"/>
              <w:szCs w:val="22"/>
            </w:rPr>
            <w:delText xml:space="preserve">TargetScan7 gains </w:delText>
          </w:r>
        </w:del>
        <w:del w:id="1144" w:author="David Bartel" w:date="2018-05-05T16:42:00Z">
          <w:r w:rsidR="00C846E1" w:rsidRPr="00E06D03" w:rsidDel="00FE7FC2">
            <w:rPr>
              <w:rFonts w:ascii="Arial" w:hAnsi="Arial" w:cs="Arial"/>
              <w:color w:val="000000" w:themeColor="text1"/>
              <w:sz w:val="22"/>
              <w:szCs w:val="22"/>
            </w:rPr>
            <w:delText xml:space="preserve">predictive power from features that </w:delText>
          </w:r>
        </w:del>
        <w:del w:id="1145" w:author="David Bartel" w:date="2018-05-05T16:46:00Z">
          <w:r w:rsidR="00C846E1" w:rsidRPr="00E06D03" w:rsidDel="00FE7FC2">
            <w:rPr>
              <w:rFonts w:ascii="Arial" w:hAnsi="Arial" w:cs="Arial"/>
              <w:color w:val="000000" w:themeColor="text1"/>
              <w:sz w:val="22"/>
              <w:szCs w:val="22"/>
            </w:rPr>
            <w:delText xml:space="preserve">the biochemical model does not </w:delText>
          </w:r>
        </w:del>
        <w:del w:id="1146" w:author="David Bartel" w:date="2018-05-05T16:43:00Z">
          <w:r w:rsidR="00C846E1" w:rsidRPr="00E06D03" w:rsidDel="00FE7FC2">
            <w:rPr>
              <w:rFonts w:ascii="Arial" w:hAnsi="Arial" w:cs="Arial"/>
              <w:color w:val="000000" w:themeColor="text1"/>
              <w:sz w:val="22"/>
              <w:szCs w:val="22"/>
            </w:rPr>
            <w:delText>consider</w:delText>
          </w:r>
        </w:del>
      </w:moveTo>
      <w:ins w:id="1147" w:author="David Bartel" w:date="2018-05-05T16:43:00Z">
        <w:r w:rsidR="00FE7FC2">
          <w:rPr>
            <w:rFonts w:ascii="Arial" w:hAnsi="Arial" w:cs="Arial"/>
            <w:color w:val="000000" w:themeColor="text1"/>
            <w:sz w:val="22"/>
            <w:szCs w:val="22"/>
          </w:rPr>
          <w:t xml:space="preserve"> the contributions of other features</w:t>
        </w:r>
      </w:ins>
      <w:moveTo w:id="1148" w:author="David Bartel" w:date="2018-05-04T20:29:00Z">
        <w:r w:rsidR="00C846E1" w:rsidRPr="00E06D03">
          <w:rPr>
            <w:rFonts w:ascii="Arial" w:hAnsi="Arial" w:cs="Arial"/>
            <w:color w:val="000000" w:themeColor="text1"/>
            <w:sz w:val="22"/>
            <w:szCs w:val="22"/>
          </w:rPr>
          <w:t>, such as 3</w:t>
        </w:r>
      </w:moveTo>
      <w:ins w:id="1149" w:author="David Bartel" w:date="2018-05-05T16:32:00Z">
        <w:r w:rsidR="008B014F" w:rsidRPr="00742EFD">
          <w:rPr>
            <w:rFonts w:ascii="Arial" w:hAnsi="Arial" w:cs="Arial"/>
            <w:sz w:val="22"/>
            <w:szCs w:val="22"/>
          </w:rPr>
          <w:t>′</w:t>
        </w:r>
      </w:ins>
      <w:moveTo w:id="1150" w:author="David Bartel" w:date="2018-05-04T20:29:00Z">
        <w:del w:id="1151" w:author="David Bartel" w:date="2018-05-05T16:32:00Z">
          <w:r w:rsidR="00C846E1" w:rsidRPr="00E06D03" w:rsidDel="008B014F">
            <w:rPr>
              <w:rFonts w:ascii="Arial" w:hAnsi="Arial" w:cs="Arial"/>
              <w:color w:val="000000" w:themeColor="text1"/>
              <w:sz w:val="22"/>
              <w:szCs w:val="22"/>
            </w:rPr>
            <w:delText>`</w:delText>
          </w:r>
        </w:del>
      </w:moveTo>
      <w:ins w:id="1152" w:author="David Bartel" w:date="2018-05-05T16:33:00Z">
        <w:r w:rsidR="008B014F">
          <w:rPr>
            <w:rFonts w:ascii="Arial" w:hAnsi="Arial" w:cs="Arial"/>
            <w:color w:val="000000" w:themeColor="text1"/>
            <w:sz w:val="22"/>
            <w:szCs w:val="22"/>
          </w:rPr>
          <w:t>-</w:t>
        </w:r>
      </w:ins>
      <w:moveTo w:id="1153" w:author="David Bartel" w:date="2018-05-04T20:29:00Z">
        <w:del w:id="1154" w:author="David Bartel" w:date="2018-05-05T16:33:00Z">
          <w:r w:rsidR="00C846E1" w:rsidRPr="00E06D03" w:rsidDel="008B014F">
            <w:rPr>
              <w:rFonts w:ascii="Arial" w:hAnsi="Arial" w:cs="Arial"/>
              <w:color w:val="000000" w:themeColor="text1"/>
              <w:sz w:val="22"/>
              <w:szCs w:val="22"/>
            </w:rPr>
            <w:delText xml:space="preserve"> </w:delText>
          </w:r>
        </w:del>
        <w:r w:rsidR="00C846E1" w:rsidRPr="00E06D03">
          <w:rPr>
            <w:rFonts w:ascii="Arial" w:hAnsi="Arial" w:cs="Arial"/>
            <w:color w:val="000000" w:themeColor="text1"/>
            <w:sz w:val="22"/>
            <w:szCs w:val="22"/>
          </w:rPr>
          <w:t>supplementary pairing</w:t>
        </w:r>
      </w:moveTo>
      <w:ins w:id="1155" w:author="David Bartel" w:date="2018-05-06T10:03:00Z">
        <w:r w:rsidR="00B634FB">
          <w:rPr>
            <w:rFonts w:ascii="Arial" w:hAnsi="Arial" w:cs="Arial"/>
            <w:color w:val="000000" w:themeColor="text1"/>
            <w:sz w:val="22"/>
            <w:szCs w:val="22"/>
          </w:rPr>
          <w:t>(Grimson2007)</w:t>
        </w:r>
      </w:ins>
      <w:moveTo w:id="1156" w:author="David Bartel" w:date="2018-05-04T20:29:00Z">
        <w:del w:id="1157" w:author="David Bartel" w:date="2018-05-05T16:34:00Z">
          <w:r w:rsidR="00C846E1" w:rsidRPr="00E06D03" w:rsidDel="008B014F">
            <w:rPr>
              <w:rFonts w:ascii="Arial" w:hAnsi="Arial" w:cs="Arial"/>
              <w:color w:val="000000" w:themeColor="text1"/>
              <w:sz w:val="22"/>
              <w:szCs w:val="22"/>
            </w:rPr>
            <w:delText xml:space="preserve"> and</w:delText>
          </w:r>
        </w:del>
      </w:moveTo>
      <w:ins w:id="1158" w:author="David Bartel" w:date="2018-05-05T16:34:00Z">
        <w:r w:rsidR="008B014F">
          <w:rPr>
            <w:rFonts w:ascii="Arial" w:hAnsi="Arial" w:cs="Arial"/>
            <w:color w:val="000000" w:themeColor="text1"/>
            <w:sz w:val="22"/>
            <w:szCs w:val="22"/>
          </w:rPr>
          <w:t>, site</w:t>
        </w:r>
      </w:ins>
      <w:moveTo w:id="1159" w:author="David Bartel" w:date="2018-05-04T20:29:00Z">
        <w:r w:rsidR="00C846E1" w:rsidRPr="00E06D03">
          <w:rPr>
            <w:rFonts w:ascii="Arial" w:hAnsi="Arial" w:cs="Arial"/>
            <w:color w:val="000000" w:themeColor="text1"/>
            <w:sz w:val="22"/>
            <w:szCs w:val="22"/>
          </w:rPr>
          <w:t xml:space="preserve"> conservation, </w:t>
        </w:r>
      </w:moveTo>
      <w:ins w:id="1160" w:author="David Bartel" w:date="2018-05-05T16:36:00Z">
        <w:r w:rsidR="008B014F">
          <w:rPr>
            <w:rFonts w:ascii="Arial" w:hAnsi="Arial" w:cs="Arial"/>
            <w:color w:val="000000" w:themeColor="text1"/>
            <w:sz w:val="22"/>
            <w:szCs w:val="22"/>
          </w:rPr>
          <w:t>distance</w:t>
        </w:r>
      </w:ins>
      <w:ins w:id="1161" w:author="David Bartel" w:date="2018-05-05T16:35:00Z">
        <w:r w:rsidR="008B014F">
          <w:rPr>
            <w:rFonts w:ascii="Arial" w:hAnsi="Arial" w:cs="Arial"/>
            <w:color w:val="000000" w:themeColor="text1"/>
            <w:sz w:val="22"/>
            <w:szCs w:val="22"/>
          </w:rPr>
          <w:t xml:space="preserve"> </w:t>
        </w:r>
      </w:ins>
      <w:ins w:id="1162" w:author="David Bartel" w:date="2018-05-05T16:46:00Z">
        <w:r w:rsidR="00FE7FC2">
          <w:rPr>
            <w:rFonts w:ascii="Arial" w:hAnsi="Arial" w:cs="Arial"/>
            <w:color w:val="000000" w:themeColor="text1"/>
            <w:sz w:val="22"/>
            <w:szCs w:val="22"/>
          </w:rPr>
          <w:t>between</w:t>
        </w:r>
      </w:ins>
      <w:ins w:id="1163" w:author="David Bartel" w:date="2018-05-05T16:35:00Z">
        <w:r w:rsidR="008B014F">
          <w:rPr>
            <w:rFonts w:ascii="Arial" w:hAnsi="Arial" w:cs="Arial"/>
            <w:color w:val="000000" w:themeColor="text1"/>
            <w:sz w:val="22"/>
            <w:szCs w:val="22"/>
          </w:rPr>
          <w:t xml:space="preserve"> </w:t>
        </w:r>
      </w:ins>
      <w:ins w:id="1164" w:author="David Bartel" w:date="2018-05-05T16:36:00Z">
        <w:r w:rsidR="008B014F">
          <w:rPr>
            <w:rFonts w:ascii="Arial" w:hAnsi="Arial" w:cs="Arial"/>
            <w:color w:val="000000" w:themeColor="text1"/>
            <w:sz w:val="22"/>
            <w:szCs w:val="22"/>
          </w:rPr>
          <w:t xml:space="preserve">the </w:t>
        </w:r>
      </w:ins>
      <w:ins w:id="1165" w:author="David Bartel" w:date="2018-05-05T16:35:00Z">
        <w:r w:rsidR="000455A5">
          <w:rPr>
            <w:rFonts w:ascii="Arial" w:hAnsi="Arial" w:cs="Arial"/>
            <w:color w:val="000000" w:themeColor="text1"/>
            <w:sz w:val="22"/>
            <w:szCs w:val="22"/>
          </w:rPr>
          <w:t>site</w:t>
        </w:r>
        <w:r w:rsidR="008B014F">
          <w:rPr>
            <w:rFonts w:ascii="Arial" w:hAnsi="Arial" w:cs="Arial"/>
            <w:color w:val="000000" w:themeColor="text1"/>
            <w:sz w:val="22"/>
            <w:szCs w:val="22"/>
          </w:rPr>
          <w:t xml:space="preserve"> </w:t>
        </w:r>
      </w:ins>
      <w:ins w:id="1166" w:author="David Bartel" w:date="2018-05-05T16:46:00Z">
        <w:r w:rsidR="00FE7FC2">
          <w:rPr>
            <w:rFonts w:ascii="Arial" w:hAnsi="Arial" w:cs="Arial"/>
            <w:color w:val="000000" w:themeColor="text1"/>
            <w:sz w:val="22"/>
            <w:szCs w:val="22"/>
          </w:rPr>
          <w:t>and</w:t>
        </w:r>
      </w:ins>
      <w:ins w:id="1167" w:author="David Bartel" w:date="2018-05-05T16:36:00Z">
        <w:r w:rsidR="008B014F">
          <w:rPr>
            <w:rFonts w:ascii="Arial" w:hAnsi="Arial" w:cs="Arial"/>
            <w:color w:val="000000" w:themeColor="text1"/>
            <w:sz w:val="22"/>
            <w:szCs w:val="22"/>
          </w:rPr>
          <w:t xml:space="preserve"> the end of</w:t>
        </w:r>
      </w:ins>
      <w:ins w:id="1168" w:author="David Bartel" w:date="2018-05-05T16:35:00Z">
        <w:r w:rsidR="008B014F">
          <w:rPr>
            <w:rFonts w:ascii="Arial" w:hAnsi="Arial" w:cs="Arial"/>
            <w:color w:val="000000" w:themeColor="text1"/>
            <w:sz w:val="22"/>
            <w:szCs w:val="22"/>
          </w:rPr>
          <w:t xml:space="preserve"> </w:t>
        </w:r>
        <w:r w:rsidR="008B014F" w:rsidRPr="00E06D03">
          <w:rPr>
            <w:rFonts w:ascii="Arial" w:hAnsi="Arial" w:cs="Arial"/>
            <w:color w:val="000000" w:themeColor="text1"/>
            <w:sz w:val="22"/>
            <w:szCs w:val="22"/>
          </w:rPr>
          <w:t>3</w:t>
        </w:r>
        <w:r w:rsidR="008B014F" w:rsidRPr="00742EFD">
          <w:rPr>
            <w:rFonts w:ascii="Arial" w:hAnsi="Arial" w:cs="Arial"/>
            <w:sz w:val="22"/>
            <w:szCs w:val="22"/>
          </w:rPr>
          <w:t>′</w:t>
        </w:r>
        <w:r w:rsidR="008B014F">
          <w:rPr>
            <w:rFonts w:ascii="Arial" w:hAnsi="Arial" w:cs="Arial"/>
            <w:color w:val="000000" w:themeColor="text1"/>
            <w:sz w:val="22"/>
            <w:szCs w:val="22"/>
          </w:rPr>
          <w:t xml:space="preserve"> UTR</w:t>
        </w:r>
      </w:ins>
      <w:ins w:id="1169" w:author="David Bartel" w:date="2018-05-06T10:03:00Z">
        <w:r w:rsidR="00B634FB">
          <w:rPr>
            <w:rFonts w:ascii="Arial" w:hAnsi="Arial" w:cs="Arial"/>
            <w:color w:val="000000" w:themeColor="text1"/>
            <w:sz w:val="22"/>
            <w:szCs w:val="22"/>
          </w:rPr>
          <w:t>(Grimson2007)</w:t>
        </w:r>
      </w:ins>
      <w:ins w:id="1170" w:author="David Bartel" w:date="2018-05-05T16:35:00Z">
        <w:r w:rsidR="008B014F">
          <w:rPr>
            <w:rFonts w:ascii="Arial" w:hAnsi="Arial" w:cs="Arial"/>
            <w:color w:val="000000" w:themeColor="text1"/>
            <w:sz w:val="22"/>
            <w:szCs w:val="22"/>
          </w:rPr>
          <w:t xml:space="preserve">, </w:t>
        </w:r>
      </w:ins>
      <w:ins w:id="1171" w:author="David Bartel" w:date="2018-05-05T16:47:00Z">
        <w:r w:rsidR="00FE7FC2">
          <w:rPr>
            <w:rFonts w:ascii="Arial" w:hAnsi="Arial" w:cs="Arial"/>
            <w:color w:val="000000" w:themeColor="text1"/>
            <w:sz w:val="22"/>
            <w:szCs w:val="22"/>
          </w:rPr>
          <w:t xml:space="preserve">are </w:t>
        </w:r>
        <w:r w:rsidR="00AD32AF">
          <w:rPr>
            <w:rFonts w:ascii="Arial" w:hAnsi="Arial" w:cs="Arial"/>
            <w:color w:val="000000" w:themeColor="text1"/>
            <w:sz w:val="22"/>
            <w:szCs w:val="22"/>
          </w:rPr>
          <w:t>not at all captured</w:t>
        </w:r>
      </w:ins>
      <w:ins w:id="1172" w:author="David Bartel" w:date="2018-05-05T16:46:00Z">
        <w:r w:rsidR="00FE7FC2">
          <w:rPr>
            <w:rFonts w:ascii="Arial" w:hAnsi="Arial" w:cs="Arial"/>
            <w:color w:val="000000" w:themeColor="text1"/>
            <w:sz w:val="22"/>
            <w:szCs w:val="22"/>
          </w:rPr>
          <w:t xml:space="preserve"> </w:t>
        </w:r>
        <w:r w:rsidR="00FE7FC2" w:rsidRPr="00E06D03">
          <w:rPr>
            <w:rFonts w:ascii="Arial" w:hAnsi="Arial" w:cs="Arial"/>
            <w:color w:val="000000" w:themeColor="text1"/>
            <w:sz w:val="22"/>
            <w:szCs w:val="22"/>
          </w:rPr>
          <w:t>the biochemical model</w:t>
        </w:r>
      </w:ins>
      <w:ins w:id="1173" w:author="David Bartel" w:date="2018-05-05T16:37:00Z">
        <w:r w:rsidR="000455A5">
          <w:rPr>
            <w:rFonts w:ascii="Arial" w:hAnsi="Arial" w:cs="Arial"/>
            <w:color w:val="000000" w:themeColor="text1"/>
            <w:sz w:val="22"/>
            <w:szCs w:val="22"/>
          </w:rPr>
          <w:t xml:space="preserve">. Thus, </w:t>
        </w:r>
      </w:ins>
      <w:moveTo w:id="1174" w:author="David Bartel" w:date="2018-05-04T20:29:00Z">
        <w:del w:id="1175" w:author="David Bartel" w:date="2018-05-05T16:39:00Z">
          <w:r w:rsidR="00C846E1" w:rsidRPr="00E06D03" w:rsidDel="000455A5">
            <w:rPr>
              <w:rFonts w:ascii="Arial" w:hAnsi="Arial" w:cs="Arial"/>
              <w:color w:val="000000" w:themeColor="text1"/>
              <w:sz w:val="22"/>
              <w:szCs w:val="22"/>
            </w:rPr>
            <w:delText xml:space="preserve">we believe that </w:delText>
          </w:r>
        </w:del>
        <w:r w:rsidR="00C846E1" w:rsidRPr="00E06D03">
          <w:rPr>
            <w:rFonts w:ascii="Arial" w:hAnsi="Arial" w:cs="Arial"/>
            <w:color w:val="000000" w:themeColor="text1"/>
            <w:sz w:val="22"/>
            <w:szCs w:val="22"/>
          </w:rPr>
          <w:t xml:space="preserve">a combined approach </w:t>
        </w:r>
      </w:moveTo>
      <w:ins w:id="1176" w:author="David Bartel" w:date="2018-05-05T16:39:00Z">
        <w:r w:rsidR="000455A5">
          <w:rPr>
            <w:rFonts w:ascii="Arial" w:hAnsi="Arial" w:cs="Arial"/>
            <w:color w:val="000000" w:themeColor="text1"/>
            <w:sz w:val="22"/>
            <w:szCs w:val="22"/>
          </w:rPr>
          <w:t>incorporating these additional features</w:t>
        </w:r>
      </w:ins>
      <w:ins w:id="1177" w:author="David Bartel" w:date="2018-05-05T16:40:00Z">
        <w:r w:rsidR="000455A5">
          <w:rPr>
            <w:rFonts w:ascii="Arial" w:hAnsi="Arial" w:cs="Arial"/>
            <w:color w:val="000000" w:themeColor="text1"/>
            <w:sz w:val="22"/>
            <w:szCs w:val="22"/>
          </w:rPr>
          <w:t xml:space="preserve"> is expected to</w:t>
        </w:r>
      </w:ins>
      <w:moveTo w:id="1178" w:author="David Bartel" w:date="2018-05-04T20:29:00Z">
        <w:del w:id="1179" w:author="David Bartel" w:date="2018-05-05T16:40:00Z">
          <w:r w:rsidR="00C846E1" w:rsidRPr="00E06D03" w:rsidDel="000455A5">
            <w:rPr>
              <w:rFonts w:ascii="Arial" w:hAnsi="Arial" w:cs="Arial"/>
              <w:color w:val="000000" w:themeColor="text1"/>
              <w:sz w:val="22"/>
              <w:szCs w:val="22"/>
            </w:rPr>
            <w:delText>in the future could</w:delText>
          </w:r>
        </w:del>
        <w:r w:rsidR="00C846E1" w:rsidRPr="00E06D03">
          <w:rPr>
            <w:rFonts w:ascii="Arial" w:hAnsi="Arial" w:cs="Arial"/>
            <w:color w:val="000000" w:themeColor="text1"/>
            <w:sz w:val="22"/>
            <w:szCs w:val="22"/>
          </w:rPr>
          <w:t xml:space="preserve"> yield even better results</w:t>
        </w:r>
      </w:moveTo>
      <w:ins w:id="1180" w:author="David Bartel" w:date="2018-05-05T16:48:00Z">
        <w:r w:rsidR="00AD32AF">
          <w:rPr>
            <w:rFonts w:ascii="Arial" w:hAnsi="Arial" w:cs="Arial"/>
            <w:color w:val="000000" w:themeColor="text1"/>
            <w:sz w:val="22"/>
            <w:szCs w:val="22"/>
          </w:rPr>
          <w:t xml:space="preserve">, especially </w:t>
        </w:r>
      </w:ins>
      <w:ins w:id="1181" w:author="David Bartel" w:date="2018-05-05T16:52:00Z">
        <w:r w:rsidR="00AD32AF">
          <w:rPr>
            <w:rFonts w:ascii="Arial" w:hAnsi="Arial" w:cs="Arial"/>
            <w:color w:val="000000" w:themeColor="text1"/>
            <w:sz w:val="22"/>
            <w:szCs w:val="22"/>
          </w:rPr>
          <w:t>when</w:t>
        </w:r>
      </w:ins>
      <w:ins w:id="1182" w:author="David Bartel" w:date="2018-05-05T16:48:00Z">
        <w:r w:rsidR="00AD32AF">
          <w:rPr>
            <w:rFonts w:ascii="Arial" w:hAnsi="Arial" w:cs="Arial"/>
            <w:color w:val="000000" w:themeColor="text1"/>
            <w:sz w:val="22"/>
            <w:szCs w:val="22"/>
          </w:rPr>
          <w:t xml:space="preserve"> supplemented with </w:t>
        </w:r>
      </w:ins>
      <w:ins w:id="1183" w:author="David Bartel" w:date="2018-05-05T16:50:00Z">
        <w:r w:rsidR="00AD32AF">
          <w:rPr>
            <w:rFonts w:ascii="Arial" w:hAnsi="Arial" w:cs="Arial"/>
            <w:color w:val="000000" w:themeColor="text1"/>
            <w:sz w:val="22"/>
            <w:szCs w:val="22"/>
          </w:rPr>
          <w:t xml:space="preserve">RBNS-determined </w:t>
        </w:r>
      </w:ins>
      <w:ins w:id="1184" w:author="David Bartel" w:date="2018-05-05T16:49:00Z">
        <w:r w:rsidR="00AD32AF">
          <w:rPr>
            <w:rFonts w:ascii="Arial" w:hAnsi="Arial" w:cs="Arial"/>
            <w:color w:val="000000" w:themeColor="text1"/>
            <w:sz w:val="22"/>
            <w:szCs w:val="22"/>
          </w:rPr>
          <w:t>affinities</w:t>
        </w:r>
      </w:ins>
      <w:ins w:id="1185" w:author="David Bartel" w:date="2018-05-05T16:48:00Z">
        <w:r w:rsidR="00AD32AF">
          <w:rPr>
            <w:rFonts w:ascii="Arial" w:hAnsi="Arial" w:cs="Arial"/>
            <w:color w:val="000000" w:themeColor="text1"/>
            <w:sz w:val="22"/>
            <w:szCs w:val="22"/>
          </w:rPr>
          <w:t xml:space="preserve"> </w:t>
        </w:r>
      </w:ins>
      <w:ins w:id="1186" w:author="David Bartel" w:date="2018-05-05T16:51:00Z">
        <w:r w:rsidR="00AD32AF">
          <w:rPr>
            <w:rFonts w:ascii="Arial" w:hAnsi="Arial" w:cs="Arial"/>
            <w:color w:val="000000" w:themeColor="text1"/>
            <w:sz w:val="22"/>
            <w:szCs w:val="22"/>
          </w:rPr>
          <w:t>of</w:t>
        </w:r>
      </w:ins>
      <w:ins w:id="1187" w:author="David Bartel" w:date="2018-05-05T16:50:00Z">
        <w:r w:rsidR="00AD32AF">
          <w:rPr>
            <w:rFonts w:ascii="Arial" w:hAnsi="Arial" w:cs="Arial"/>
            <w:color w:val="000000" w:themeColor="text1"/>
            <w:sz w:val="22"/>
            <w:szCs w:val="22"/>
          </w:rPr>
          <w:t xml:space="preserve"> additional miRNAs</w:t>
        </w:r>
      </w:ins>
      <w:moveTo w:id="1188" w:author="David Bartel" w:date="2018-05-04T20:29:00Z">
        <w:r w:rsidR="00C846E1" w:rsidRPr="00E06D03">
          <w:rPr>
            <w:rFonts w:ascii="Arial" w:hAnsi="Arial" w:cs="Arial"/>
            <w:color w:val="000000" w:themeColor="text1"/>
            <w:sz w:val="22"/>
            <w:szCs w:val="22"/>
          </w:rPr>
          <w:t>.</w:t>
        </w:r>
      </w:moveTo>
    </w:p>
    <w:moveToRangeEnd w:id="1140"/>
    <w:p w14:paraId="38183F39" w14:textId="77777777" w:rsidR="00DA5922" w:rsidRPr="00742EFD" w:rsidRDefault="00DA5922">
      <w:pPr>
        <w:rPr>
          <w:rFonts w:ascii="Arial" w:hAnsi="Arial" w:cs="Arial"/>
          <w:sz w:val="22"/>
          <w:szCs w:val="22"/>
        </w:rPr>
      </w:pPr>
    </w:p>
    <w:p w14:paraId="5721AF02" w14:textId="47F32EF0" w:rsidR="00172C52" w:rsidRPr="00742EFD" w:rsidRDefault="00172C52">
      <w:pPr>
        <w:rPr>
          <w:rFonts w:ascii="Arial" w:hAnsi="Arial" w:cs="Arial"/>
          <w:sz w:val="22"/>
          <w:szCs w:val="22"/>
        </w:rPr>
      </w:pPr>
      <w:r w:rsidRPr="00742EFD">
        <w:rPr>
          <w:rFonts w:ascii="Arial" w:hAnsi="Arial" w:cs="Arial"/>
          <w:sz w:val="22"/>
          <w:szCs w:val="22"/>
        </w:rPr>
        <w:br w:type="page"/>
      </w:r>
    </w:p>
    <w:p w14:paraId="44B7DF56" w14:textId="77777777" w:rsidR="006A62E4" w:rsidRPr="00742EFD" w:rsidRDefault="006A62E4" w:rsidP="006A62E4">
      <w:pPr>
        <w:spacing w:line="360" w:lineRule="auto"/>
        <w:outlineLvl w:val="0"/>
        <w:rPr>
          <w:rFonts w:ascii="Arial" w:hAnsi="Arial" w:cs="Arial"/>
          <w:b/>
          <w:sz w:val="22"/>
          <w:szCs w:val="22"/>
        </w:rPr>
      </w:pPr>
      <w:r w:rsidRPr="00742EFD">
        <w:rPr>
          <w:rFonts w:ascii="Arial" w:hAnsi="Arial" w:cs="Arial"/>
          <w:b/>
          <w:sz w:val="22"/>
          <w:szCs w:val="22"/>
        </w:rPr>
        <w:lastRenderedPageBreak/>
        <w:t>FIGURE LEGENDS</w:t>
      </w:r>
    </w:p>
    <w:p w14:paraId="5CFFB896" w14:textId="77777777" w:rsidR="006A62E4" w:rsidRPr="00742EFD" w:rsidRDefault="006A62E4" w:rsidP="006A62E4">
      <w:pPr>
        <w:spacing w:line="360" w:lineRule="auto"/>
        <w:rPr>
          <w:rFonts w:ascii="Arial" w:hAnsi="Arial" w:cs="Arial"/>
          <w:b/>
          <w:sz w:val="22"/>
          <w:szCs w:val="22"/>
        </w:rPr>
      </w:pPr>
      <w:r w:rsidRPr="00742EFD">
        <w:rPr>
          <w:rFonts w:ascii="Arial" w:hAnsi="Arial" w:cs="Arial"/>
          <w:b/>
          <w:sz w:val="22"/>
          <w:szCs w:val="22"/>
        </w:rPr>
        <w:t>Figure 1: AGO–RBNS enables quantitative analysis of relative binding affinities of canonical and novel miR-1 target site</w:t>
      </w:r>
      <w:r w:rsidRPr="00742EFD">
        <w:rPr>
          <w:rFonts w:ascii="Arial" w:hAnsi="Arial" w:cs="Arial"/>
          <w:b/>
          <w:sz w:val="22"/>
          <w:szCs w:val="22"/>
        </w:rPr>
        <w:softHyphen/>
        <w:t>–types.</w:t>
      </w:r>
    </w:p>
    <w:p w14:paraId="5959443B" w14:textId="77777777" w:rsidR="006A62E4" w:rsidRPr="00742EFD" w:rsidRDefault="006A62E4" w:rsidP="006A62E4">
      <w:pPr>
        <w:spacing w:line="360" w:lineRule="auto"/>
        <w:rPr>
          <w:rFonts w:ascii="Arial" w:hAnsi="Arial" w:cs="Arial"/>
          <w:sz w:val="22"/>
          <w:szCs w:val="22"/>
        </w:rPr>
      </w:pPr>
      <w:r w:rsidRPr="00742EFD">
        <w:rPr>
          <w:rFonts w:ascii="Arial" w:hAnsi="Arial" w:cs="Arial"/>
          <w:b/>
          <w:sz w:val="22"/>
          <w:szCs w:val="22"/>
        </w:rPr>
        <w:t xml:space="preserve">(A) </w:t>
      </w:r>
      <w:r w:rsidRPr="00742EFD">
        <w:rPr>
          <w:rFonts w:ascii="Arial" w:hAnsi="Arial" w:cs="Arial"/>
          <w:sz w:val="22"/>
          <w:szCs w:val="22"/>
        </w:rPr>
        <w:t>Canonical sites of miR-1. These sites include varying amounts of contiguous pairing through the miRNA seed region (nucleotide positions 2–8), and may additionally contain an A nucleotide opposite miRNA nucleotide position 1. The single 8- and two 7-nt sites (the 8mer, 7mer-m8, and 7mer-A1), which have complementarity to the entire miRNA seed (red), are the most effective and most well-conserved sites, while the three 6</w:t>
      </w:r>
      <w:r>
        <w:rPr>
          <w:rFonts w:ascii="Arial" w:hAnsi="Arial" w:cs="Arial"/>
          <w:sz w:val="22"/>
          <w:szCs w:val="22"/>
        </w:rPr>
        <w:t>-</w:t>
      </w:r>
      <w:r w:rsidRPr="00742EFD">
        <w:rPr>
          <w:rFonts w:ascii="Arial" w:hAnsi="Arial" w:cs="Arial"/>
          <w:sz w:val="22"/>
          <w:szCs w:val="22"/>
        </w:rPr>
        <w:t>nt sites (the 6mer, 6mer-m8 or offset 6mer, and 6mer-A1) are less effective and less preferentially conserved throughout mammalian 3′ UTRs.</w:t>
      </w:r>
    </w:p>
    <w:p w14:paraId="509B814C" w14:textId="77777777" w:rsidR="006A62E4" w:rsidRPr="00742EFD" w:rsidRDefault="006A62E4" w:rsidP="006A62E4">
      <w:pPr>
        <w:spacing w:line="360" w:lineRule="auto"/>
        <w:rPr>
          <w:rFonts w:ascii="Arial" w:hAnsi="Arial" w:cs="Arial"/>
          <w:sz w:val="22"/>
          <w:szCs w:val="22"/>
        </w:rPr>
      </w:pPr>
      <w:r w:rsidRPr="00742EFD">
        <w:rPr>
          <w:rFonts w:ascii="Arial" w:hAnsi="Arial" w:cs="Arial"/>
          <w:b/>
          <w:sz w:val="22"/>
          <w:szCs w:val="22"/>
        </w:rPr>
        <w:t xml:space="preserve"> (B) </w:t>
      </w:r>
      <w:r w:rsidRPr="00742EFD">
        <w:rPr>
          <w:rFonts w:ascii="Arial" w:hAnsi="Arial" w:cs="Arial"/>
          <w:sz w:val="22"/>
          <w:szCs w:val="22"/>
        </w:rPr>
        <w:t xml:space="preserve">AGO-RBNS. Purified AGO2–miR-1 is incubated with excess RNA library containing 37 randomized nucleotides until binding equilibrium (left). The AGO2–miR-1–bound library molecules are isolated by applying the reaction to a nitrocellulose filter under vacuum (middle), and </w:t>
      </w:r>
      <w:r>
        <w:rPr>
          <w:rFonts w:ascii="Arial" w:hAnsi="Arial" w:cs="Arial"/>
          <w:sz w:val="22"/>
          <w:szCs w:val="22"/>
        </w:rPr>
        <w:t xml:space="preserve">then </w:t>
      </w:r>
      <w:r w:rsidRPr="00742EFD">
        <w:rPr>
          <w:rFonts w:ascii="Arial" w:hAnsi="Arial" w:cs="Arial"/>
          <w:sz w:val="22"/>
          <w:szCs w:val="22"/>
        </w:rPr>
        <w:t>used to generate DNA amplicons for RNA-</w:t>
      </w:r>
      <w:proofErr w:type="spellStart"/>
      <w:r w:rsidRPr="00742EFD">
        <w:rPr>
          <w:rFonts w:ascii="Arial" w:hAnsi="Arial" w:cs="Arial"/>
          <w:sz w:val="22"/>
          <w:szCs w:val="22"/>
        </w:rPr>
        <w:t>Seq</w:t>
      </w:r>
      <w:proofErr w:type="spellEnd"/>
      <w:r w:rsidRPr="00742EFD">
        <w:rPr>
          <w:rFonts w:ascii="Arial" w:hAnsi="Arial" w:cs="Arial"/>
          <w:sz w:val="22"/>
          <w:szCs w:val="22"/>
        </w:rPr>
        <w:t xml:space="preserve"> (right). Five binding reaction</w:t>
      </w:r>
      <w:r w:rsidRPr="00742EFD" w:rsidDel="004F1137">
        <w:rPr>
          <w:rFonts w:ascii="Arial" w:hAnsi="Arial" w:cs="Arial"/>
          <w:sz w:val="22"/>
          <w:szCs w:val="22"/>
        </w:rPr>
        <w:t xml:space="preserve"> </w:t>
      </w:r>
      <w:r>
        <w:rPr>
          <w:rFonts w:ascii="Arial" w:hAnsi="Arial" w:cs="Arial"/>
          <w:sz w:val="22"/>
          <w:szCs w:val="22"/>
        </w:rPr>
        <w:t xml:space="preserve">spanning a 100-fold range in </w:t>
      </w:r>
      <w:r w:rsidRPr="00742EFD">
        <w:rPr>
          <w:rFonts w:ascii="Arial" w:hAnsi="Arial" w:cs="Arial"/>
          <w:sz w:val="22"/>
          <w:szCs w:val="22"/>
        </w:rPr>
        <w:t xml:space="preserve">AGO2–miR-1 </w:t>
      </w:r>
      <w:r>
        <w:rPr>
          <w:rFonts w:ascii="Arial" w:hAnsi="Arial" w:cs="Arial"/>
          <w:sz w:val="22"/>
          <w:szCs w:val="22"/>
        </w:rPr>
        <w:t xml:space="preserve">concentration and </w:t>
      </w:r>
      <w:r w:rsidRPr="00742EFD">
        <w:rPr>
          <w:rFonts w:ascii="Arial" w:hAnsi="Arial" w:cs="Arial"/>
          <w:sz w:val="22"/>
          <w:szCs w:val="22"/>
        </w:rPr>
        <w:t>a mock binding reaction with no AGO2–miR-1</w:t>
      </w:r>
      <w:r>
        <w:rPr>
          <w:rFonts w:ascii="Arial" w:hAnsi="Arial" w:cs="Arial"/>
          <w:sz w:val="22"/>
          <w:szCs w:val="22"/>
        </w:rPr>
        <w:t xml:space="preserve"> </w:t>
      </w:r>
      <w:r w:rsidRPr="00742EFD">
        <w:rPr>
          <w:rFonts w:ascii="Arial" w:hAnsi="Arial" w:cs="Arial"/>
          <w:sz w:val="22"/>
          <w:szCs w:val="22"/>
        </w:rPr>
        <w:t>were sequenced,</w:t>
      </w:r>
      <w:r>
        <w:rPr>
          <w:rFonts w:ascii="Arial" w:hAnsi="Arial" w:cs="Arial"/>
          <w:sz w:val="22"/>
          <w:szCs w:val="22"/>
        </w:rPr>
        <w:t xml:space="preserve"> as well as a sample generated directly from the input RNA library</w:t>
      </w:r>
      <w:r w:rsidRPr="00742EFD">
        <w:rPr>
          <w:rFonts w:ascii="Arial" w:hAnsi="Arial" w:cs="Arial"/>
          <w:sz w:val="22"/>
          <w:szCs w:val="22"/>
        </w:rPr>
        <w:t>.</w:t>
      </w:r>
    </w:p>
    <w:p w14:paraId="78BC0FBB" w14:textId="77777777" w:rsidR="006A62E4" w:rsidRPr="00742EFD" w:rsidRDefault="006A62E4" w:rsidP="006A62E4">
      <w:pPr>
        <w:spacing w:line="360" w:lineRule="auto"/>
        <w:rPr>
          <w:rFonts w:ascii="Arial" w:hAnsi="Arial" w:cs="Arial"/>
          <w:sz w:val="22"/>
          <w:szCs w:val="22"/>
        </w:rPr>
      </w:pPr>
      <w:r w:rsidRPr="00742EFD">
        <w:rPr>
          <w:rFonts w:ascii="Arial" w:hAnsi="Arial" w:cs="Arial"/>
          <w:b/>
          <w:sz w:val="22"/>
          <w:szCs w:val="22"/>
        </w:rPr>
        <w:t>(C)</w:t>
      </w:r>
      <w:r w:rsidRPr="00742EFD">
        <w:rPr>
          <w:rFonts w:ascii="Arial" w:hAnsi="Arial" w:cs="Arial"/>
          <w:sz w:val="22"/>
          <w:szCs w:val="22"/>
        </w:rPr>
        <w:t xml:space="preserve"> Fractional abundance of reads containing </w:t>
      </w:r>
      <w:r>
        <w:rPr>
          <w:rFonts w:ascii="Arial" w:hAnsi="Arial" w:cs="Arial"/>
          <w:sz w:val="22"/>
          <w:szCs w:val="22"/>
        </w:rPr>
        <w:t>either of the six canonical miR-1 site-types, or lacking a site,</w:t>
      </w:r>
      <w:r w:rsidRPr="00CD79D4">
        <w:rPr>
          <w:rFonts w:ascii="Arial" w:hAnsi="Arial" w:cs="Arial"/>
          <w:sz w:val="22"/>
          <w:szCs w:val="22"/>
        </w:rPr>
        <w:t xml:space="preserve"> </w:t>
      </w:r>
      <w:r>
        <w:rPr>
          <w:rFonts w:ascii="Arial" w:hAnsi="Arial" w:cs="Arial"/>
          <w:sz w:val="22"/>
          <w:szCs w:val="22"/>
        </w:rPr>
        <w:t xml:space="preserve">in </w:t>
      </w:r>
      <w:r w:rsidRPr="00742EFD">
        <w:rPr>
          <w:rFonts w:ascii="Arial" w:hAnsi="Arial" w:cs="Arial"/>
          <w:sz w:val="22"/>
          <w:szCs w:val="22"/>
        </w:rPr>
        <w:t xml:space="preserve">the 7.6 </w:t>
      </w:r>
      <w:proofErr w:type="spellStart"/>
      <w:r w:rsidRPr="00742EFD">
        <w:rPr>
          <w:rFonts w:ascii="Arial" w:hAnsi="Arial" w:cs="Arial"/>
          <w:sz w:val="22"/>
          <w:szCs w:val="22"/>
        </w:rPr>
        <w:t>pM</w:t>
      </w:r>
      <w:proofErr w:type="spellEnd"/>
      <w:r w:rsidRPr="00742EFD">
        <w:rPr>
          <w:rFonts w:ascii="Arial" w:hAnsi="Arial" w:cs="Arial"/>
          <w:sz w:val="22"/>
          <w:szCs w:val="22"/>
        </w:rPr>
        <w:t xml:space="preserve"> AGO2–miR-1 library plotted </w:t>
      </w:r>
      <w:r>
        <w:rPr>
          <w:rFonts w:ascii="Arial" w:hAnsi="Arial" w:cs="Arial"/>
          <w:sz w:val="22"/>
          <w:szCs w:val="22"/>
        </w:rPr>
        <w:t>against</w:t>
      </w:r>
      <w:r w:rsidRPr="00742EFD">
        <w:rPr>
          <w:rFonts w:ascii="Arial" w:hAnsi="Arial" w:cs="Arial"/>
          <w:sz w:val="22"/>
          <w:szCs w:val="22"/>
        </w:rPr>
        <w:t xml:space="preserve"> </w:t>
      </w:r>
      <w:r>
        <w:rPr>
          <w:rFonts w:ascii="Arial" w:hAnsi="Arial" w:cs="Arial"/>
          <w:sz w:val="22"/>
          <w:szCs w:val="22"/>
        </w:rPr>
        <w:t xml:space="preserve">their respective abundance in </w:t>
      </w:r>
      <w:r w:rsidRPr="00742EFD">
        <w:rPr>
          <w:rFonts w:ascii="Arial" w:hAnsi="Arial" w:cs="Arial"/>
          <w:sz w:val="22"/>
          <w:szCs w:val="22"/>
        </w:rPr>
        <w:t xml:space="preserve">the input library. Dashed vertical lines depict the enrichment or depletion of each </w:t>
      </w:r>
      <w:r>
        <w:rPr>
          <w:rFonts w:ascii="Arial" w:hAnsi="Arial" w:cs="Arial"/>
          <w:sz w:val="22"/>
          <w:szCs w:val="22"/>
        </w:rPr>
        <w:t>category</w:t>
      </w:r>
      <w:r w:rsidRPr="00742EFD">
        <w:rPr>
          <w:rFonts w:ascii="Arial" w:hAnsi="Arial" w:cs="Arial"/>
          <w:sz w:val="22"/>
          <w:szCs w:val="22"/>
        </w:rPr>
        <w:t xml:space="preserve"> in the AGO2-miR-1-bound library </w:t>
      </w:r>
      <w:r>
        <w:rPr>
          <w:rFonts w:ascii="Arial" w:hAnsi="Arial" w:cs="Arial"/>
          <w:sz w:val="22"/>
          <w:szCs w:val="22"/>
        </w:rPr>
        <w:t xml:space="preserve">over </w:t>
      </w:r>
      <w:r w:rsidRPr="00742EFD">
        <w:rPr>
          <w:rFonts w:ascii="Arial" w:hAnsi="Arial" w:cs="Arial"/>
          <w:sz w:val="22"/>
          <w:szCs w:val="22"/>
        </w:rPr>
        <w:t>the input library, and the dashed diagonal line represents x = y.</w:t>
      </w:r>
      <w:r>
        <w:rPr>
          <w:rFonts w:ascii="Arial" w:hAnsi="Arial" w:cs="Arial"/>
          <w:sz w:val="22"/>
          <w:szCs w:val="22"/>
        </w:rPr>
        <w:t xml:space="preserve"> Reads containing multiple distinct site types were assigned to the site type category with the greatest overall enrichment.</w:t>
      </w:r>
    </w:p>
    <w:p w14:paraId="61B471F1" w14:textId="77777777" w:rsidR="006A62E4" w:rsidRPr="00742EFD" w:rsidRDefault="006A62E4" w:rsidP="006A62E4">
      <w:pPr>
        <w:spacing w:line="360" w:lineRule="auto"/>
        <w:rPr>
          <w:rFonts w:ascii="Arial" w:hAnsi="Arial" w:cs="Arial"/>
          <w:sz w:val="22"/>
          <w:szCs w:val="22"/>
        </w:rPr>
      </w:pPr>
      <w:r w:rsidRPr="00742EFD">
        <w:rPr>
          <w:rFonts w:ascii="Arial" w:hAnsi="Arial" w:cs="Arial"/>
          <w:b/>
          <w:sz w:val="22"/>
          <w:szCs w:val="22"/>
        </w:rPr>
        <w:t>(D)</w:t>
      </w:r>
      <w:r w:rsidRPr="00742EFD">
        <w:rPr>
          <w:rFonts w:ascii="Arial" w:hAnsi="Arial" w:cs="Arial"/>
          <w:sz w:val="22"/>
          <w:szCs w:val="22"/>
        </w:rPr>
        <w:t xml:space="preserve"> Enrichment of reads containing either of the six canonical</w:t>
      </w:r>
      <w:r>
        <w:rPr>
          <w:rFonts w:ascii="Arial" w:hAnsi="Arial" w:cs="Arial"/>
          <w:sz w:val="22"/>
          <w:szCs w:val="22"/>
        </w:rPr>
        <w:t xml:space="preserve"> miR-1</w:t>
      </w:r>
      <w:r w:rsidRPr="00742EFD">
        <w:rPr>
          <w:rFonts w:ascii="Arial" w:hAnsi="Arial" w:cs="Arial"/>
          <w:sz w:val="22"/>
          <w:szCs w:val="22"/>
        </w:rPr>
        <w:t xml:space="preserve"> site-types</w:t>
      </w:r>
      <w:r>
        <w:rPr>
          <w:rFonts w:ascii="Arial" w:hAnsi="Arial" w:cs="Arial"/>
          <w:sz w:val="22"/>
          <w:szCs w:val="22"/>
        </w:rPr>
        <w:t>,</w:t>
      </w:r>
      <w:r w:rsidRPr="00742EFD">
        <w:rPr>
          <w:rFonts w:ascii="Arial" w:hAnsi="Arial" w:cs="Arial"/>
          <w:sz w:val="22"/>
          <w:szCs w:val="22"/>
        </w:rPr>
        <w:t xml:space="preserve"> or lacking a site, for each of the five AGO2–miR-1 concentrations across within the AGO-RBNS experiment, in comparison to the input RNA library. Colors correspond to the site type–categories described in (C). Points represent the experimentally determined enrichment values from the RBNS experiment, while the lines represent simulated enrichment value produced from a mathematical model of the experiment. (Inset) Relative dissociation constant (</w:t>
      </w:r>
      <w:r w:rsidRPr="00742EFD">
        <w:rPr>
          <w:rFonts w:ascii="Arial" w:hAnsi="Arial" w:cs="Arial"/>
          <w:i/>
          <w:sz w:val="22"/>
          <w:szCs w:val="22"/>
        </w:rPr>
        <w:t>K</w:t>
      </w:r>
      <w:r w:rsidRPr="00742EFD">
        <w:rPr>
          <w:rFonts w:ascii="Arial" w:hAnsi="Arial" w:cs="Arial"/>
          <w:sz w:val="22"/>
          <w:szCs w:val="22"/>
          <w:vertAlign w:val="subscript"/>
        </w:rPr>
        <w:t>D</w:t>
      </w:r>
      <w:r w:rsidRPr="00742EFD">
        <w:rPr>
          <w:rFonts w:ascii="Arial" w:hAnsi="Arial" w:cs="Arial"/>
          <w:sz w:val="22"/>
          <w:szCs w:val="22"/>
        </w:rPr>
        <w:t xml:space="preserve">) values obtained from the mathematical model by maximum likelihood estimation (MLE). Reported for each measurement is the geometric mean value ± the 95% confidence interval </w:t>
      </w:r>
      <w:r>
        <w:rPr>
          <w:rFonts w:ascii="Arial" w:hAnsi="Arial" w:cs="Arial"/>
          <w:sz w:val="22"/>
          <w:szCs w:val="22"/>
        </w:rPr>
        <w:t>given by</w:t>
      </w:r>
      <w:r w:rsidRPr="00742EFD">
        <w:rPr>
          <w:rFonts w:ascii="Arial" w:hAnsi="Arial" w:cs="Arial"/>
          <w:sz w:val="22"/>
          <w:szCs w:val="22"/>
        </w:rPr>
        <w:t xml:space="preserve"> resampling the read data, removing one AGO-miR-1 concentration sample from the data, and fitting the model to the remaining four samples 200 times.</w:t>
      </w:r>
    </w:p>
    <w:p w14:paraId="628411E0" w14:textId="77777777" w:rsidR="006A62E4" w:rsidRPr="00742EFD" w:rsidRDefault="006A62E4" w:rsidP="006A62E4">
      <w:pPr>
        <w:spacing w:line="360" w:lineRule="auto"/>
        <w:rPr>
          <w:rFonts w:ascii="Arial" w:hAnsi="Arial" w:cs="Arial"/>
          <w:sz w:val="22"/>
          <w:szCs w:val="22"/>
        </w:rPr>
      </w:pPr>
      <w:r w:rsidRPr="00742EFD">
        <w:rPr>
          <w:rFonts w:ascii="Arial" w:hAnsi="Arial" w:cs="Arial"/>
          <w:b/>
          <w:sz w:val="22"/>
          <w:szCs w:val="22"/>
        </w:rPr>
        <w:lastRenderedPageBreak/>
        <w:t>(E)</w:t>
      </w:r>
      <w:r w:rsidRPr="00742EFD">
        <w:rPr>
          <w:rFonts w:ascii="Arial" w:hAnsi="Arial" w:cs="Arial"/>
          <w:sz w:val="22"/>
          <w:szCs w:val="22"/>
        </w:rPr>
        <w:t xml:space="preserve"> Experimentally generated (points) and model-simulated (lines) enrichment of an expanded, </w:t>
      </w:r>
      <w:r w:rsidRPr="00742EFD">
        <w:rPr>
          <w:rFonts w:ascii="Arial" w:hAnsi="Arial" w:cs="Arial"/>
          <w:i/>
          <w:sz w:val="22"/>
          <w:szCs w:val="22"/>
        </w:rPr>
        <w:t>de novo</w:t>
      </w:r>
      <w:r w:rsidRPr="00742EFD">
        <w:rPr>
          <w:rFonts w:ascii="Arial" w:hAnsi="Arial" w:cs="Arial"/>
          <w:sz w:val="22"/>
          <w:szCs w:val="22"/>
        </w:rPr>
        <w:t xml:space="preserve"> set of site types identified by </w:t>
      </w:r>
      <w:proofErr w:type="spellStart"/>
      <w:r w:rsidRPr="00742EFD">
        <w:rPr>
          <w:rFonts w:ascii="Arial" w:hAnsi="Arial" w:cs="Arial"/>
          <w:sz w:val="22"/>
          <w:szCs w:val="22"/>
        </w:rPr>
        <w:t>kmer</w:t>
      </w:r>
      <w:proofErr w:type="spellEnd"/>
      <w:r w:rsidRPr="00742EFD">
        <w:rPr>
          <w:rFonts w:ascii="Arial" w:hAnsi="Arial" w:cs="Arial"/>
          <w:sz w:val="22"/>
          <w:szCs w:val="22"/>
        </w:rPr>
        <w:t xml:space="preserve"> analysis of enriched motifs </w:t>
      </w:r>
      <w:r>
        <w:rPr>
          <w:rFonts w:ascii="Arial" w:hAnsi="Arial" w:cs="Arial"/>
          <w:sz w:val="22"/>
          <w:szCs w:val="22"/>
        </w:rPr>
        <w:t xml:space="preserve">observed </w:t>
      </w:r>
      <w:proofErr w:type="gramStart"/>
      <w:r>
        <w:rPr>
          <w:rFonts w:ascii="Arial" w:hAnsi="Arial" w:cs="Arial"/>
          <w:sz w:val="22"/>
          <w:szCs w:val="22"/>
        </w:rPr>
        <w:t xml:space="preserve">in </w:t>
      </w:r>
      <w:r w:rsidRPr="00742EFD">
        <w:rPr>
          <w:rFonts w:ascii="Arial" w:hAnsi="Arial" w:cs="Arial"/>
          <w:sz w:val="22"/>
          <w:szCs w:val="22"/>
        </w:rPr>
        <w:t xml:space="preserve"> AGO</w:t>
      </w:r>
      <w:proofErr w:type="gramEnd"/>
      <w:r w:rsidRPr="00742EFD">
        <w:rPr>
          <w:rFonts w:ascii="Arial" w:hAnsi="Arial" w:cs="Arial"/>
          <w:sz w:val="22"/>
          <w:szCs w:val="22"/>
        </w:rPr>
        <w:t>-RBNS experiment with AGO2-miR-1. Site type–categories present in (B–D</w:t>
      </w:r>
      <w:r w:rsidRPr="00742EFD">
        <w:rPr>
          <w:rFonts w:ascii="Arial" w:hAnsi="Arial" w:cs="Arial"/>
          <w:b/>
          <w:sz w:val="22"/>
          <w:szCs w:val="22"/>
        </w:rPr>
        <w:t>)</w:t>
      </w:r>
      <w:r w:rsidRPr="00742EFD">
        <w:rPr>
          <w:rFonts w:ascii="Arial" w:hAnsi="Arial" w:cs="Arial"/>
          <w:sz w:val="22"/>
          <w:szCs w:val="22"/>
        </w:rPr>
        <w:t xml:space="preserve"> have </w:t>
      </w:r>
      <w:r>
        <w:rPr>
          <w:rFonts w:ascii="Arial" w:hAnsi="Arial" w:cs="Arial"/>
          <w:sz w:val="22"/>
          <w:szCs w:val="22"/>
        </w:rPr>
        <w:t xml:space="preserve">consistent </w:t>
      </w:r>
      <w:r w:rsidRPr="00742EFD">
        <w:rPr>
          <w:rFonts w:ascii="Arial" w:hAnsi="Arial" w:cs="Arial"/>
          <w:sz w:val="22"/>
          <w:szCs w:val="22"/>
        </w:rPr>
        <w:t>colors. The ordering of legend represents the ranking of each site type by its enrichment value.</w:t>
      </w:r>
    </w:p>
    <w:p w14:paraId="7FAEAAB8" w14:textId="77777777" w:rsidR="006A62E4" w:rsidRPr="00742EFD" w:rsidRDefault="006A62E4" w:rsidP="006A62E4">
      <w:pPr>
        <w:spacing w:line="360" w:lineRule="auto"/>
        <w:rPr>
          <w:rFonts w:ascii="Arial" w:hAnsi="Arial" w:cs="Arial"/>
          <w:sz w:val="22"/>
          <w:szCs w:val="22"/>
        </w:rPr>
      </w:pPr>
      <w:r w:rsidRPr="00742EFD">
        <w:rPr>
          <w:rFonts w:ascii="Arial" w:hAnsi="Arial" w:cs="Arial"/>
          <w:b/>
          <w:sz w:val="22"/>
          <w:szCs w:val="22"/>
        </w:rPr>
        <w:t>(F)</w:t>
      </w:r>
      <w:r w:rsidRPr="00742EFD">
        <w:rPr>
          <w:rFonts w:ascii="Arial" w:hAnsi="Arial" w:cs="Arial"/>
          <w:sz w:val="22"/>
          <w:szCs w:val="22"/>
        </w:rPr>
        <w:t xml:space="preserve"> </w:t>
      </w:r>
      <w:r w:rsidRPr="00742EFD">
        <w:rPr>
          <w:rFonts w:ascii="Arial" w:hAnsi="Arial" w:cs="Arial"/>
          <w:i/>
          <w:sz w:val="22"/>
          <w:szCs w:val="22"/>
        </w:rPr>
        <w:t>K</w:t>
      </w:r>
      <w:r w:rsidRPr="00742EFD">
        <w:rPr>
          <w:rFonts w:ascii="Arial" w:hAnsi="Arial" w:cs="Arial"/>
          <w:sz w:val="22"/>
          <w:szCs w:val="22"/>
          <w:vertAlign w:val="subscript"/>
        </w:rPr>
        <w:t>D</w:t>
      </w:r>
      <w:r w:rsidRPr="00742EFD">
        <w:rPr>
          <w:rFonts w:ascii="Arial" w:hAnsi="Arial" w:cs="Arial"/>
          <w:sz w:val="22"/>
          <w:szCs w:val="22"/>
        </w:rPr>
        <w:t xml:space="preserve"> values estimated from the mathematical model for each of the sites in the </w:t>
      </w:r>
      <w:r w:rsidRPr="00742EFD">
        <w:rPr>
          <w:rFonts w:ascii="Arial" w:hAnsi="Arial" w:cs="Arial"/>
          <w:i/>
          <w:sz w:val="22"/>
          <w:szCs w:val="22"/>
        </w:rPr>
        <w:t>de novo</w:t>
      </w:r>
      <w:r w:rsidRPr="00742EFD">
        <w:rPr>
          <w:rFonts w:ascii="Arial" w:hAnsi="Arial" w:cs="Arial"/>
          <w:sz w:val="22"/>
          <w:szCs w:val="22"/>
        </w:rPr>
        <w:t xml:space="preserve"> set. Each site is classified by whether it contains a 7–8-nt canonical site (purple), a 6-nt canonical site (cyan), a </w:t>
      </w:r>
      <w:proofErr w:type="spellStart"/>
      <w:r w:rsidRPr="00742EFD">
        <w:rPr>
          <w:rFonts w:ascii="Arial" w:hAnsi="Arial" w:cs="Arial"/>
          <w:sz w:val="22"/>
          <w:szCs w:val="22"/>
        </w:rPr>
        <w:t>noncanonical</w:t>
      </w:r>
      <w:proofErr w:type="spellEnd"/>
      <w:r w:rsidRPr="00742EFD">
        <w:rPr>
          <w:rFonts w:ascii="Arial" w:hAnsi="Arial" w:cs="Arial"/>
          <w:sz w:val="22"/>
          <w:szCs w:val="22"/>
        </w:rPr>
        <w:t xml:space="preserve"> site (pink), or a sequence motif with no clear complementarity to miR-1 (gray). The point and error bars corresponding to each site type represent the geometric mean value ± the 95% confidence interval when resampling the read data, removing one AGO-miR-1 concentration sample from the data, and fitting the model to the remaining four samples 200 times.</w:t>
      </w:r>
    </w:p>
    <w:p w14:paraId="6AD847B5" w14:textId="77777777" w:rsidR="006A62E4" w:rsidRPr="00742EFD" w:rsidRDefault="006A62E4" w:rsidP="006A62E4">
      <w:pPr>
        <w:spacing w:line="360" w:lineRule="auto"/>
        <w:rPr>
          <w:rFonts w:ascii="Arial" w:hAnsi="Arial" w:cs="Arial"/>
          <w:sz w:val="22"/>
          <w:szCs w:val="22"/>
        </w:rPr>
      </w:pPr>
      <w:r w:rsidRPr="00742EFD">
        <w:rPr>
          <w:rFonts w:ascii="Arial" w:hAnsi="Arial" w:cs="Arial"/>
          <w:b/>
          <w:sz w:val="22"/>
          <w:szCs w:val="22"/>
        </w:rPr>
        <w:t>(G)</w:t>
      </w:r>
      <w:r w:rsidRPr="00742EFD">
        <w:rPr>
          <w:rFonts w:ascii="Arial" w:hAnsi="Arial" w:cs="Arial"/>
          <w:sz w:val="22"/>
          <w:szCs w:val="22"/>
        </w:rPr>
        <w:t xml:space="preserve"> (Left) The fraction</w:t>
      </w:r>
      <w:r>
        <w:rPr>
          <w:rFonts w:ascii="Arial" w:hAnsi="Arial" w:cs="Arial"/>
          <w:sz w:val="22"/>
          <w:szCs w:val="22"/>
        </w:rPr>
        <w:t>al abundance of</w:t>
      </w:r>
      <w:r w:rsidRPr="00742EFD">
        <w:rPr>
          <w:rFonts w:ascii="Arial" w:hAnsi="Arial" w:cs="Arial"/>
          <w:sz w:val="22"/>
          <w:szCs w:val="22"/>
        </w:rPr>
        <w:t xml:space="preserve"> each site-type </w:t>
      </w:r>
      <w:r>
        <w:rPr>
          <w:rFonts w:ascii="Arial" w:hAnsi="Arial" w:cs="Arial"/>
          <w:sz w:val="22"/>
          <w:szCs w:val="22"/>
        </w:rPr>
        <w:t xml:space="preserve">among all RNA library molecules bound by </w:t>
      </w:r>
      <w:r w:rsidRPr="00742EFD">
        <w:rPr>
          <w:rFonts w:ascii="Arial" w:hAnsi="Arial" w:cs="Arial"/>
          <w:sz w:val="22"/>
          <w:szCs w:val="22"/>
        </w:rPr>
        <w:t>AGO2–miR-1</w:t>
      </w:r>
      <w:r>
        <w:rPr>
          <w:rFonts w:ascii="Arial" w:hAnsi="Arial" w:cs="Arial"/>
          <w:sz w:val="22"/>
          <w:szCs w:val="22"/>
        </w:rPr>
        <w:t xml:space="preserve"> as inferred </w:t>
      </w:r>
      <w:r w:rsidRPr="00742EFD">
        <w:rPr>
          <w:rFonts w:ascii="Arial" w:hAnsi="Arial" w:cs="Arial"/>
          <w:sz w:val="22"/>
          <w:szCs w:val="22"/>
        </w:rPr>
        <w:t xml:space="preserve">by the mathematical model, plotted </w:t>
      </w:r>
      <w:r>
        <w:rPr>
          <w:rFonts w:ascii="Arial" w:hAnsi="Arial" w:cs="Arial"/>
          <w:sz w:val="22"/>
          <w:szCs w:val="22"/>
        </w:rPr>
        <w:t>over a range</w:t>
      </w:r>
      <w:r w:rsidRPr="00742EFD">
        <w:rPr>
          <w:rFonts w:ascii="Arial" w:hAnsi="Arial" w:cs="Arial"/>
          <w:sz w:val="22"/>
          <w:szCs w:val="22"/>
        </w:rPr>
        <w:t xml:space="preserve"> of AGO2–miR-1 concentration</w:t>
      </w:r>
      <w:r>
        <w:rPr>
          <w:rFonts w:ascii="Arial" w:hAnsi="Arial" w:cs="Arial"/>
          <w:sz w:val="22"/>
          <w:szCs w:val="22"/>
        </w:rPr>
        <w:t>s encompassing the five sequenced experimental samples</w:t>
      </w:r>
      <w:r w:rsidRPr="00742EFD">
        <w:rPr>
          <w:rFonts w:ascii="Arial" w:hAnsi="Arial" w:cs="Arial"/>
          <w:sz w:val="22"/>
          <w:szCs w:val="22"/>
        </w:rPr>
        <w:t>. The area within each segment correspond</w:t>
      </w:r>
      <w:r>
        <w:rPr>
          <w:rFonts w:ascii="Arial" w:hAnsi="Arial" w:cs="Arial"/>
          <w:sz w:val="22"/>
          <w:szCs w:val="22"/>
        </w:rPr>
        <w:t>s</w:t>
      </w:r>
      <w:r w:rsidRPr="00742EFD">
        <w:rPr>
          <w:rFonts w:ascii="Arial" w:hAnsi="Arial" w:cs="Arial"/>
          <w:sz w:val="22"/>
          <w:szCs w:val="22"/>
        </w:rPr>
        <w:t xml:space="preserve"> to the fraction of that site type within the model </w:t>
      </w:r>
      <w:r>
        <w:rPr>
          <w:rFonts w:ascii="Arial" w:hAnsi="Arial" w:cs="Arial"/>
          <w:sz w:val="22"/>
          <w:szCs w:val="22"/>
        </w:rPr>
        <w:t>at that AGO2-miR-1 concentration</w:t>
      </w:r>
      <w:r w:rsidRPr="00742EFD">
        <w:rPr>
          <w:rFonts w:ascii="Arial" w:hAnsi="Arial" w:cs="Arial"/>
          <w:sz w:val="22"/>
          <w:szCs w:val="22"/>
        </w:rPr>
        <w:t xml:space="preserve">. Colors are as in (B). (Right) Pairing diagram as in (A), describing the pattern of pairing (blue), wobble pairing (cyan), mismatched pairing (red), bulged nucleotides (compressed rendering of two adjacent nucleotides), and end non-complementarity (gray; B = C, G, or U; D = A, G, or U; H = A, C, or U; and V = A, C, or G) in the definition of each of the additional sites identified by </w:t>
      </w:r>
      <w:r w:rsidRPr="00742EFD">
        <w:rPr>
          <w:rFonts w:ascii="Arial" w:hAnsi="Arial" w:cs="Arial"/>
          <w:i/>
          <w:sz w:val="22"/>
          <w:szCs w:val="22"/>
        </w:rPr>
        <w:t>de novo</w:t>
      </w:r>
      <w:r w:rsidRPr="00742EFD">
        <w:rPr>
          <w:rFonts w:ascii="Arial" w:hAnsi="Arial" w:cs="Arial"/>
          <w:sz w:val="22"/>
          <w:szCs w:val="22"/>
        </w:rPr>
        <w:t xml:space="preserve"> </w:t>
      </w:r>
      <w:proofErr w:type="spellStart"/>
      <w:r>
        <w:rPr>
          <w:rFonts w:ascii="Arial" w:hAnsi="Arial" w:cs="Arial"/>
          <w:sz w:val="22"/>
          <w:szCs w:val="22"/>
        </w:rPr>
        <w:t>kmer</w:t>
      </w:r>
      <w:proofErr w:type="spellEnd"/>
      <w:r>
        <w:rPr>
          <w:rFonts w:ascii="Arial" w:hAnsi="Arial" w:cs="Arial"/>
          <w:sz w:val="22"/>
          <w:szCs w:val="22"/>
        </w:rPr>
        <w:t xml:space="preserve"> </w:t>
      </w:r>
      <w:r w:rsidRPr="00742EFD">
        <w:rPr>
          <w:rFonts w:ascii="Arial" w:hAnsi="Arial" w:cs="Arial"/>
          <w:sz w:val="22"/>
          <w:szCs w:val="22"/>
        </w:rPr>
        <w:t>analysis of the AGO2–miR-1</w:t>
      </w:r>
      <w:r>
        <w:rPr>
          <w:rFonts w:ascii="Arial" w:hAnsi="Arial" w:cs="Arial"/>
          <w:sz w:val="22"/>
          <w:szCs w:val="22"/>
        </w:rPr>
        <w:t xml:space="preserve"> high-throughput binding data</w:t>
      </w:r>
      <w:r w:rsidRPr="00742EFD">
        <w:rPr>
          <w:rFonts w:ascii="Arial" w:hAnsi="Arial" w:cs="Arial"/>
          <w:sz w:val="22"/>
          <w:szCs w:val="22"/>
        </w:rPr>
        <w:t>.</w:t>
      </w:r>
    </w:p>
    <w:p w14:paraId="0643D621" w14:textId="77777777" w:rsidR="006A62E4" w:rsidRPr="00742EFD" w:rsidRDefault="006A62E4" w:rsidP="006A62E4">
      <w:pPr>
        <w:spacing w:line="360" w:lineRule="auto"/>
        <w:rPr>
          <w:rFonts w:ascii="Arial" w:hAnsi="Arial" w:cs="Arial"/>
          <w:b/>
          <w:sz w:val="22"/>
          <w:szCs w:val="22"/>
        </w:rPr>
      </w:pPr>
      <w:r w:rsidRPr="00742EFD">
        <w:rPr>
          <w:rFonts w:ascii="Arial" w:hAnsi="Arial" w:cs="Arial"/>
          <w:b/>
          <w:sz w:val="22"/>
          <w:szCs w:val="22"/>
        </w:rPr>
        <w:t>Figure 2: Extension of AGO-RBNS to let-7a, miR-155, miR-124, lsy-6</w:t>
      </w:r>
      <w:r>
        <w:rPr>
          <w:rFonts w:ascii="Arial" w:hAnsi="Arial" w:cs="Arial"/>
          <w:b/>
          <w:sz w:val="22"/>
          <w:szCs w:val="22"/>
        </w:rPr>
        <w:t>, and miR-7</w:t>
      </w:r>
      <w:r w:rsidRPr="00742EFD">
        <w:rPr>
          <w:rFonts w:ascii="Arial" w:hAnsi="Arial" w:cs="Arial"/>
          <w:b/>
          <w:sz w:val="22"/>
          <w:szCs w:val="22"/>
        </w:rPr>
        <w:t xml:space="preserve"> enables quantitative measurement of miRNA–specific binding preferences.</w:t>
      </w:r>
    </w:p>
    <w:p w14:paraId="737A6EB3" w14:textId="77777777" w:rsidR="006A62E4" w:rsidRDefault="006A62E4" w:rsidP="006A62E4">
      <w:pPr>
        <w:spacing w:line="360" w:lineRule="auto"/>
        <w:rPr>
          <w:rFonts w:ascii="Arial" w:hAnsi="Arial" w:cs="Arial"/>
          <w:sz w:val="22"/>
          <w:szCs w:val="22"/>
        </w:rPr>
      </w:pPr>
      <w:r w:rsidRPr="00742EFD">
        <w:rPr>
          <w:rFonts w:ascii="Arial" w:hAnsi="Arial" w:cs="Arial"/>
          <w:b/>
          <w:sz w:val="22"/>
          <w:szCs w:val="22"/>
        </w:rPr>
        <w:t>(A</w:t>
      </w:r>
      <w:r>
        <w:rPr>
          <w:rFonts w:ascii="Arial" w:hAnsi="Arial" w:cs="Arial"/>
          <w:b/>
          <w:sz w:val="22"/>
          <w:szCs w:val="22"/>
        </w:rPr>
        <w:t>–</w:t>
      </w:r>
      <w:r w:rsidRPr="00742EFD">
        <w:rPr>
          <w:rFonts w:ascii="Arial" w:hAnsi="Arial" w:cs="Arial"/>
          <w:b/>
          <w:sz w:val="22"/>
          <w:szCs w:val="22"/>
        </w:rPr>
        <w:t xml:space="preserve">I) </w:t>
      </w:r>
      <w:r w:rsidRPr="00D0258C">
        <w:rPr>
          <w:rFonts w:ascii="Arial" w:hAnsi="Arial" w:cs="Arial"/>
          <w:sz w:val="22"/>
          <w:szCs w:val="22"/>
        </w:rPr>
        <w:t xml:space="preserve">Relative </w:t>
      </w:r>
      <w:r w:rsidRPr="00742EFD">
        <w:rPr>
          <w:rFonts w:ascii="Arial" w:hAnsi="Arial" w:cs="Arial"/>
          <w:i/>
          <w:sz w:val="22"/>
          <w:szCs w:val="22"/>
        </w:rPr>
        <w:t>K</w:t>
      </w:r>
      <w:r w:rsidRPr="00742EFD">
        <w:rPr>
          <w:rFonts w:ascii="Arial" w:hAnsi="Arial" w:cs="Arial"/>
          <w:sz w:val="22"/>
          <w:szCs w:val="22"/>
          <w:vertAlign w:val="subscript"/>
        </w:rPr>
        <w:t>D</w:t>
      </w:r>
      <w:r w:rsidRPr="00742EFD">
        <w:rPr>
          <w:rFonts w:ascii="Arial" w:hAnsi="Arial" w:cs="Arial"/>
          <w:sz w:val="22"/>
          <w:szCs w:val="22"/>
        </w:rPr>
        <w:t xml:space="preserve"> values estimated by performing AGO-RBNS and </w:t>
      </w:r>
      <w:r>
        <w:rPr>
          <w:rFonts w:ascii="Arial" w:hAnsi="Arial" w:cs="Arial"/>
          <w:sz w:val="22"/>
          <w:szCs w:val="22"/>
        </w:rPr>
        <w:t xml:space="preserve">subsequent </w:t>
      </w:r>
      <w:r w:rsidRPr="00742EFD">
        <w:rPr>
          <w:rFonts w:ascii="Arial" w:hAnsi="Arial" w:cs="Arial"/>
          <w:sz w:val="22"/>
          <w:szCs w:val="22"/>
        </w:rPr>
        <w:t xml:space="preserve">mathematical modeling </w:t>
      </w:r>
      <w:r>
        <w:rPr>
          <w:rFonts w:ascii="Arial" w:hAnsi="Arial" w:cs="Arial"/>
          <w:sz w:val="22"/>
          <w:szCs w:val="22"/>
        </w:rPr>
        <w:t xml:space="preserve">on </w:t>
      </w:r>
      <w:r w:rsidRPr="00742EFD">
        <w:rPr>
          <w:rFonts w:ascii="Arial" w:hAnsi="Arial" w:cs="Arial"/>
          <w:sz w:val="22"/>
          <w:szCs w:val="22"/>
        </w:rPr>
        <w:t xml:space="preserve">purified AGO2–let-7a (A), –miR-155 (C), –miR-124 (E), –lsy-6 (G), and –miR-7 (I). Each site type is classified </w:t>
      </w:r>
      <w:r>
        <w:rPr>
          <w:rFonts w:ascii="Arial" w:hAnsi="Arial" w:cs="Arial"/>
          <w:sz w:val="22"/>
          <w:szCs w:val="22"/>
        </w:rPr>
        <w:t xml:space="preserve">according to whether </w:t>
      </w:r>
      <w:r w:rsidRPr="00742EFD">
        <w:rPr>
          <w:rFonts w:ascii="Arial" w:hAnsi="Arial" w:cs="Arial"/>
          <w:sz w:val="22"/>
          <w:szCs w:val="22"/>
        </w:rPr>
        <w:t xml:space="preserve">it contains a 7–8-nt canonical site (purple), a 6-nt canonical site (cyan), an enhanced 6-nt canonical site harboring additional complementarity to positions 7 and 8 separated by a bugled nucleotide (blue), a </w:t>
      </w:r>
      <w:proofErr w:type="spellStart"/>
      <w:r w:rsidRPr="00742EFD">
        <w:rPr>
          <w:rFonts w:ascii="Arial" w:hAnsi="Arial" w:cs="Arial"/>
          <w:sz w:val="22"/>
          <w:szCs w:val="22"/>
        </w:rPr>
        <w:t>noncanonical</w:t>
      </w:r>
      <w:proofErr w:type="spellEnd"/>
      <w:r w:rsidRPr="00742EFD">
        <w:rPr>
          <w:rFonts w:ascii="Arial" w:hAnsi="Arial" w:cs="Arial"/>
          <w:sz w:val="22"/>
          <w:szCs w:val="22"/>
        </w:rPr>
        <w:t xml:space="preserve"> site with partial complementarity to the seed region (pink), a site with complementarity to the 3′ region of the miRNA sequence (green), or a sequence motif lacking clear complementarity to miR-1 sequence (gray). The point and error bars corresponding to each site type represent the geometric mean value ± the 95% confidence interval when resampling the read data, removing one AGO-miR-1 </w:t>
      </w:r>
      <w:r w:rsidRPr="00742EFD">
        <w:rPr>
          <w:rFonts w:ascii="Arial" w:hAnsi="Arial" w:cs="Arial"/>
          <w:sz w:val="22"/>
          <w:szCs w:val="22"/>
        </w:rPr>
        <w:lastRenderedPageBreak/>
        <w:t>concentration sample from the data, and fitting the model to the remaining four samples 200 times.</w:t>
      </w:r>
    </w:p>
    <w:p w14:paraId="3AF5CA81" w14:textId="77777777" w:rsidR="006A62E4" w:rsidRDefault="006A62E4" w:rsidP="006A62E4">
      <w:pPr>
        <w:spacing w:line="360" w:lineRule="auto"/>
        <w:rPr>
          <w:rFonts w:ascii="Arial" w:hAnsi="Arial" w:cs="Arial"/>
          <w:b/>
          <w:sz w:val="22"/>
          <w:szCs w:val="22"/>
        </w:rPr>
      </w:pPr>
      <w:r>
        <w:rPr>
          <w:rFonts w:ascii="Arial" w:hAnsi="Arial" w:cs="Arial"/>
          <w:b/>
          <w:sz w:val="22"/>
          <w:szCs w:val="22"/>
        </w:rPr>
        <w:t xml:space="preserve">Figure 3: AGO-RBNS–derived binding affinity data provide quantitative insight into the remodeling of miRNA–target RNA binding energetics by </w:t>
      </w:r>
      <w:proofErr w:type="spellStart"/>
      <w:r>
        <w:rPr>
          <w:rFonts w:ascii="Arial" w:hAnsi="Arial" w:cs="Arial"/>
          <w:b/>
          <w:sz w:val="22"/>
          <w:szCs w:val="22"/>
        </w:rPr>
        <w:t>Argonaute</w:t>
      </w:r>
      <w:proofErr w:type="spellEnd"/>
      <w:r>
        <w:rPr>
          <w:rFonts w:ascii="Arial" w:hAnsi="Arial" w:cs="Arial"/>
          <w:b/>
          <w:sz w:val="22"/>
          <w:szCs w:val="22"/>
        </w:rPr>
        <w:t xml:space="preserve">, and correlate with in vivo repression efficacy. </w:t>
      </w:r>
    </w:p>
    <w:p w14:paraId="02668BE9" w14:textId="77777777" w:rsidR="006A62E4" w:rsidRDefault="006A62E4" w:rsidP="006A62E4">
      <w:pPr>
        <w:spacing w:line="360" w:lineRule="auto"/>
        <w:rPr>
          <w:rFonts w:ascii="Arial" w:hAnsi="Arial" w:cs="Arial"/>
          <w:sz w:val="22"/>
          <w:szCs w:val="22"/>
        </w:rPr>
      </w:pPr>
      <w:r>
        <w:rPr>
          <w:rFonts w:ascii="Arial" w:hAnsi="Arial" w:cs="Arial"/>
          <w:b/>
          <w:sz w:val="22"/>
          <w:szCs w:val="22"/>
        </w:rPr>
        <w:t>(A)</w:t>
      </w:r>
      <w:r>
        <w:rPr>
          <w:rFonts w:ascii="Arial" w:hAnsi="Arial" w:cs="Arial"/>
          <w:sz w:val="22"/>
          <w:szCs w:val="22"/>
        </w:rPr>
        <w:t xml:space="preserve"> Positional relative </w:t>
      </w:r>
      <w:r>
        <w:rPr>
          <w:rFonts w:ascii="Arial" w:hAnsi="Arial" w:cs="Arial"/>
          <w:i/>
          <w:sz w:val="22"/>
          <w:szCs w:val="22"/>
        </w:rPr>
        <w:t>K</w:t>
      </w:r>
      <w:r>
        <w:rPr>
          <w:rFonts w:ascii="Arial" w:hAnsi="Arial" w:cs="Arial"/>
          <w:sz w:val="22"/>
          <w:szCs w:val="22"/>
          <w:vertAlign w:val="subscript"/>
        </w:rPr>
        <w:t>D</w:t>
      </w:r>
      <w:r>
        <w:rPr>
          <w:rFonts w:ascii="Arial" w:hAnsi="Arial" w:cs="Arial"/>
          <w:sz w:val="22"/>
          <w:szCs w:val="22"/>
        </w:rPr>
        <w:t xml:space="preserve"> values for each potential 11mer motif spanning all six AGO-RBNS experiments in this study. The 8mer, 6mer, and 6mer-m8 </w:t>
      </w:r>
      <w:r>
        <w:rPr>
          <w:rFonts w:ascii="Arial" w:hAnsi="Arial" w:cs="Arial"/>
          <w:i/>
          <w:sz w:val="22"/>
          <w:szCs w:val="22"/>
        </w:rPr>
        <w:t>K</w:t>
      </w:r>
      <w:r>
        <w:rPr>
          <w:rFonts w:ascii="Arial" w:hAnsi="Arial" w:cs="Arial"/>
          <w:sz w:val="22"/>
          <w:szCs w:val="22"/>
          <w:vertAlign w:val="subscript"/>
        </w:rPr>
        <w:t>D</w:t>
      </w:r>
      <w:r>
        <w:rPr>
          <w:rFonts w:ascii="Arial" w:hAnsi="Arial" w:cs="Arial"/>
          <w:sz w:val="22"/>
          <w:szCs w:val="22"/>
        </w:rPr>
        <w:t xml:space="preserve"> values are included as reference. The solid lines denote the mean </w:t>
      </w:r>
      <w:r>
        <w:rPr>
          <w:rFonts w:ascii="Arial" w:hAnsi="Arial" w:cs="Arial"/>
          <w:i/>
          <w:sz w:val="22"/>
          <w:szCs w:val="22"/>
        </w:rPr>
        <w:t>K</w:t>
      </w:r>
      <w:r>
        <w:rPr>
          <w:rFonts w:ascii="Arial" w:hAnsi="Arial" w:cs="Arial"/>
          <w:sz w:val="22"/>
          <w:szCs w:val="22"/>
          <w:vertAlign w:val="subscript"/>
        </w:rPr>
        <w:t>D</w:t>
      </w:r>
      <w:r>
        <w:rPr>
          <w:rFonts w:ascii="Arial" w:hAnsi="Arial" w:cs="Arial"/>
          <w:sz w:val="22"/>
          <w:szCs w:val="22"/>
        </w:rPr>
        <w:t xml:space="preserve"> value across each miRNA sequence, and the left- and right-hand dashed lines denote the 95% confidence intervals obtained by</w:t>
      </w:r>
      <w:r w:rsidRPr="00742EFD">
        <w:rPr>
          <w:rFonts w:ascii="Arial" w:hAnsi="Arial" w:cs="Arial"/>
          <w:sz w:val="22"/>
          <w:szCs w:val="22"/>
        </w:rPr>
        <w:t xml:space="preserve"> resampling the r</w:t>
      </w:r>
      <w:r>
        <w:rPr>
          <w:rFonts w:ascii="Arial" w:hAnsi="Arial" w:cs="Arial"/>
          <w:sz w:val="22"/>
          <w:szCs w:val="22"/>
        </w:rPr>
        <w:t>ead data, removing one AGO-miRNA</w:t>
      </w:r>
      <w:r w:rsidRPr="00742EFD">
        <w:rPr>
          <w:rFonts w:ascii="Arial" w:hAnsi="Arial" w:cs="Arial"/>
          <w:sz w:val="22"/>
          <w:szCs w:val="22"/>
        </w:rPr>
        <w:t xml:space="preserve"> concentration sample from the data, and fitting the model to the remaining four samples 200 times</w:t>
      </w:r>
      <w:r>
        <w:rPr>
          <w:rFonts w:ascii="Arial" w:hAnsi="Arial" w:cs="Arial"/>
          <w:sz w:val="22"/>
          <w:szCs w:val="22"/>
        </w:rPr>
        <w:t>.</w:t>
      </w:r>
    </w:p>
    <w:p w14:paraId="33122357" w14:textId="77777777" w:rsidR="006A62E4" w:rsidRPr="001D4F1A" w:rsidRDefault="006A62E4" w:rsidP="006A62E4">
      <w:pPr>
        <w:spacing w:line="360" w:lineRule="auto"/>
        <w:rPr>
          <w:rFonts w:ascii="Arial" w:hAnsi="Arial" w:cs="Arial"/>
          <w:sz w:val="22"/>
          <w:szCs w:val="22"/>
        </w:rPr>
      </w:pPr>
      <w:r>
        <w:rPr>
          <w:rFonts w:ascii="Arial" w:hAnsi="Arial" w:cs="Arial"/>
          <w:b/>
          <w:sz w:val="22"/>
          <w:szCs w:val="22"/>
        </w:rPr>
        <w:t>(B)</w:t>
      </w:r>
      <w:r>
        <w:rPr>
          <w:rFonts w:ascii="Arial" w:hAnsi="Arial" w:cs="Arial"/>
          <w:sz w:val="22"/>
          <w:szCs w:val="22"/>
        </w:rPr>
        <w:t xml:space="preserve"> (Left) Thermodynamic cycle depicting the contribution of the A1 and m8 sequence features as independent features in establishing the binding differences between the 6mer, 7mer-A1, 7mer-m8 and 8mer site types, for all miRNAs. (Right) The apparent binding contribution (∆∆</w:t>
      </w:r>
      <w:r>
        <w:rPr>
          <w:rFonts w:ascii="Arial" w:hAnsi="Arial" w:cs="Arial"/>
          <w:i/>
          <w:sz w:val="22"/>
          <w:szCs w:val="22"/>
        </w:rPr>
        <w:t>G</w:t>
      </w:r>
      <w:r>
        <w:rPr>
          <w:rFonts w:ascii="Arial" w:hAnsi="Arial" w:cs="Arial"/>
          <w:sz w:val="22"/>
          <w:szCs w:val="22"/>
        </w:rPr>
        <w:t xml:space="preserve">) of the A1 (blue and cyan bars) or m8 (red and pink bars) sequence features, determined from the ratio of relative </w:t>
      </w:r>
      <w:r>
        <w:rPr>
          <w:rFonts w:ascii="Arial" w:hAnsi="Arial" w:cs="Arial"/>
          <w:i/>
          <w:sz w:val="22"/>
          <w:szCs w:val="22"/>
        </w:rPr>
        <w:t>K</w:t>
      </w:r>
      <w:r>
        <w:rPr>
          <w:rFonts w:ascii="Arial" w:hAnsi="Arial" w:cs="Arial"/>
          <w:sz w:val="22"/>
          <w:szCs w:val="22"/>
          <w:vertAlign w:val="subscript"/>
        </w:rPr>
        <w:t>D</w:t>
      </w:r>
      <w:r>
        <w:rPr>
          <w:rFonts w:ascii="Arial" w:hAnsi="Arial" w:cs="Arial"/>
          <w:sz w:val="22"/>
          <w:szCs w:val="22"/>
        </w:rPr>
        <w:t xml:space="preserve"> value</w:t>
      </w:r>
      <w:r>
        <w:rPr>
          <w:rFonts w:ascii="Arial" w:hAnsi="Arial" w:cs="Arial"/>
          <w:i/>
          <w:sz w:val="22"/>
          <w:szCs w:val="22"/>
        </w:rPr>
        <w:t xml:space="preserve"> </w:t>
      </w:r>
      <w:r>
        <w:rPr>
          <w:rFonts w:ascii="Arial" w:hAnsi="Arial" w:cs="Arial"/>
          <w:sz w:val="22"/>
          <w:szCs w:val="22"/>
        </w:rPr>
        <w:t>of the 7mer-A1 to that of the 6mer (blue), the</w:t>
      </w:r>
      <w:r>
        <w:rPr>
          <w:rFonts w:ascii="Arial" w:hAnsi="Arial" w:cs="Arial"/>
          <w:i/>
          <w:sz w:val="22"/>
          <w:szCs w:val="22"/>
        </w:rPr>
        <w:t xml:space="preserve"> </w:t>
      </w:r>
      <w:r w:rsidRPr="00731DBB">
        <w:rPr>
          <w:rFonts w:ascii="Arial" w:hAnsi="Arial" w:cs="Arial"/>
          <w:sz w:val="22"/>
          <w:szCs w:val="22"/>
        </w:rPr>
        <w:t>8mer</w:t>
      </w:r>
      <w:r>
        <w:rPr>
          <w:rFonts w:ascii="Arial" w:hAnsi="Arial" w:cs="Arial"/>
          <w:sz w:val="22"/>
          <w:szCs w:val="22"/>
        </w:rPr>
        <w:t xml:space="preserve"> to that of the 7mer-m8 (cyan), the 7mer-m8 to that of the 6mer (red), or the 8mer to that of the 7mer-A1 (pink), for all six AGO2-miRNA complexes analyzed. The coefficient of variation reports on the degree of similarity of ∆∆</w:t>
      </w:r>
      <w:r>
        <w:rPr>
          <w:rFonts w:ascii="Arial" w:hAnsi="Arial" w:cs="Arial"/>
          <w:i/>
          <w:sz w:val="22"/>
          <w:szCs w:val="22"/>
        </w:rPr>
        <w:t xml:space="preserve">G </w:t>
      </w:r>
      <w:r>
        <w:rPr>
          <w:rFonts w:ascii="Arial" w:hAnsi="Arial" w:cs="Arial"/>
          <w:sz w:val="22"/>
          <w:szCs w:val="22"/>
        </w:rPr>
        <w:t xml:space="preserve">of the A1 and m8 sequence features given by the </w:t>
      </w:r>
      <w:r w:rsidRPr="00731DBB">
        <w:rPr>
          <w:rFonts w:ascii="Arial" w:hAnsi="Arial" w:cs="Arial"/>
          <w:sz w:val="22"/>
          <w:szCs w:val="22"/>
        </w:rPr>
        <w:t>8mer</w:t>
      </w:r>
      <w:r>
        <w:rPr>
          <w:rFonts w:ascii="Arial" w:hAnsi="Arial" w:cs="Arial"/>
          <w:sz w:val="22"/>
          <w:szCs w:val="22"/>
        </w:rPr>
        <w:t xml:space="preserve">/7mer-m8 and 8mer/7mer-A1 relative </w:t>
      </w:r>
      <w:r w:rsidRPr="001D4F1A">
        <w:rPr>
          <w:rFonts w:ascii="Arial" w:hAnsi="Arial" w:cs="Arial"/>
          <w:i/>
          <w:sz w:val="22"/>
          <w:szCs w:val="22"/>
        </w:rPr>
        <w:t>K</w:t>
      </w:r>
      <w:r>
        <w:rPr>
          <w:rFonts w:ascii="Arial" w:hAnsi="Arial" w:cs="Arial"/>
          <w:sz w:val="22"/>
          <w:szCs w:val="22"/>
          <w:vertAlign w:val="subscript"/>
        </w:rPr>
        <w:t>D</w:t>
      </w:r>
      <w:r w:rsidRPr="00D0258C">
        <w:rPr>
          <w:rFonts w:ascii="Arial" w:hAnsi="Arial" w:cs="Arial"/>
          <w:sz w:val="22"/>
          <w:szCs w:val="22"/>
        </w:rPr>
        <w:t xml:space="preserve"> </w:t>
      </w:r>
      <w:r>
        <w:rPr>
          <w:rFonts w:ascii="Arial" w:hAnsi="Arial" w:cs="Arial"/>
          <w:sz w:val="22"/>
          <w:szCs w:val="22"/>
        </w:rPr>
        <w:t xml:space="preserve">ratios, respectively, with that given by the 7mer-m8/6mer and 7mer-A1/6mer relative </w:t>
      </w:r>
      <w:r w:rsidRPr="00395DBE">
        <w:rPr>
          <w:rFonts w:ascii="Arial" w:hAnsi="Arial" w:cs="Arial"/>
          <w:i/>
          <w:sz w:val="22"/>
          <w:szCs w:val="22"/>
        </w:rPr>
        <w:t>K</w:t>
      </w:r>
      <w:r w:rsidRPr="00D0258C">
        <w:rPr>
          <w:rFonts w:ascii="Arial" w:hAnsi="Arial" w:cs="Arial"/>
          <w:sz w:val="22"/>
          <w:szCs w:val="22"/>
          <w:vertAlign w:val="subscript"/>
        </w:rPr>
        <w:t>D</w:t>
      </w:r>
      <w:r>
        <w:rPr>
          <w:rFonts w:ascii="Arial" w:hAnsi="Arial" w:cs="Arial"/>
          <w:sz w:val="22"/>
          <w:szCs w:val="22"/>
        </w:rPr>
        <w:t xml:space="preserve"> </w:t>
      </w:r>
      <w:r w:rsidRPr="00395DBE">
        <w:rPr>
          <w:rFonts w:ascii="Arial" w:hAnsi="Arial" w:cs="Arial"/>
          <w:sz w:val="22"/>
          <w:szCs w:val="22"/>
        </w:rPr>
        <w:t>ratios</w:t>
      </w:r>
      <w:r>
        <w:rPr>
          <w:rFonts w:ascii="Arial" w:hAnsi="Arial" w:cs="Arial"/>
          <w:sz w:val="22"/>
          <w:szCs w:val="22"/>
        </w:rPr>
        <w:t>, respectively, across all six miRNAs.</w:t>
      </w:r>
    </w:p>
    <w:p w14:paraId="59E29533" w14:textId="77777777" w:rsidR="006A62E4" w:rsidRDefault="006A62E4" w:rsidP="006A62E4">
      <w:pPr>
        <w:spacing w:line="360" w:lineRule="auto"/>
        <w:rPr>
          <w:rFonts w:ascii="Arial" w:hAnsi="Arial" w:cs="Arial"/>
          <w:sz w:val="22"/>
          <w:szCs w:val="22"/>
        </w:rPr>
      </w:pPr>
      <w:r>
        <w:rPr>
          <w:rFonts w:ascii="Arial" w:hAnsi="Arial" w:cs="Arial"/>
          <w:b/>
          <w:sz w:val="22"/>
          <w:szCs w:val="22"/>
        </w:rPr>
        <w:t>(C)</w:t>
      </w:r>
      <w:r>
        <w:rPr>
          <w:rFonts w:ascii="Arial" w:hAnsi="Arial" w:cs="Arial"/>
          <w:sz w:val="22"/>
          <w:szCs w:val="22"/>
        </w:rPr>
        <w:t xml:space="preserve"> Relative </w:t>
      </w:r>
      <w:r>
        <w:rPr>
          <w:rFonts w:ascii="Arial" w:hAnsi="Arial" w:cs="Arial"/>
          <w:i/>
          <w:sz w:val="22"/>
          <w:szCs w:val="22"/>
        </w:rPr>
        <w:t>K</w:t>
      </w:r>
      <w:r>
        <w:rPr>
          <w:rFonts w:ascii="Arial" w:hAnsi="Arial" w:cs="Arial"/>
          <w:sz w:val="22"/>
          <w:szCs w:val="22"/>
          <w:vertAlign w:val="subscript"/>
        </w:rPr>
        <w:t>D</w:t>
      </w:r>
      <w:r>
        <w:rPr>
          <w:rFonts w:ascii="Arial" w:hAnsi="Arial" w:cs="Arial"/>
          <w:sz w:val="22"/>
          <w:szCs w:val="22"/>
        </w:rPr>
        <w:t xml:space="preserve"> values of the 6mer (filled circles) and 7mer-m8 (hollow squares) plotted against their corresponding ∆</w:t>
      </w:r>
      <w:r>
        <w:rPr>
          <w:rFonts w:ascii="Arial" w:hAnsi="Arial" w:cs="Arial"/>
          <w:i/>
          <w:sz w:val="22"/>
          <w:szCs w:val="22"/>
        </w:rPr>
        <w:t>G</w:t>
      </w:r>
      <w:r>
        <w:rPr>
          <w:rFonts w:ascii="Arial" w:hAnsi="Arial" w:cs="Arial"/>
          <w:sz w:val="22"/>
          <w:szCs w:val="22"/>
        </w:rPr>
        <w:t xml:space="preserve"> values as predicted by nearest-neighbor rules of RNA–RNA binding energetics, for all six AGO-miRNA complexes analyzed by AGO-RBNS. The solid and dashed lines depict the fitted relationship between observed </w:t>
      </w:r>
      <w:r>
        <w:rPr>
          <w:rFonts w:ascii="Arial" w:hAnsi="Arial" w:cs="Arial"/>
          <w:i/>
          <w:sz w:val="22"/>
          <w:szCs w:val="22"/>
        </w:rPr>
        <w:t>K</w:t>
      </w:r>
      <w:r>
        <w:rPr>
          <w:rFonts w:ascii="Arial" w:hAnsi="Arial" w:cs="Arial"/>
          <w:sz w:val="22"/>
          <w:szCs w:val="22"/>
          <w:vertAlign w:val="subscript"/>
        </w:rPr>
        <w:t>D</w:t>
      </w:r>
      <w:r>
        <w:rPr>
          <w:rFonts w:ascii="Arial" w:hAnsi="Arial" w:cs="Arial"/>
          <w:sz w:val="22"/>
          <w:szCs w:val="22"/>
        </w:rPr>
        <w:t xml:space="preserve"> and ∆</w:t>
      </w:r>
      <w:r>
        <w:rPr>
          <w:rFonts w:ascii="Arial" w:hAnsi="Arial" w:cs="Arial"/>
          <w:i/>
          <w:sz w:val="22"/>
          <w:szCs w:val="22"/>
        </w:rPr>
        <w:t>G</w:t>
      </w:r>
      <w:r>
        <w:rPr>
          <w:rFonts w:ascii="Arial" w:hAnsi="Arial" w:cs="Arial"/>
          <w:sz w:val="22"/>
          <w:szCs w:val="22"/>
        </w:rPr>
        <w:t xml:space="preserve"> for the 6mer and 7mer-m8 site types, respectively, across all six miRNAs. The gray line depicts the expected relationship given by the fundamental thermodynamic equation ∆</w:t>
      </w:r>
      <w:r>
        <w:rPr>
          <w:rFonts w:ascii="Arial" w:hAnsi="Arial" w:cs="Arial"/>
          <w:i/>
          <w:sz w:val="22"/>
          <w:szCs w:val="22"/>
        </w:rPr>
        <w:t>G</w:t>
      </w:r>
      <w:r>
        <w:rPr>
          <w:rFonts w:ascii="Arial" w:hAnsi="Arial" w:cs="Arial"/>
          <w:sz w:val="22"/>
          <w:szCs w:val="22"/>
        </w:rPr>
        <w:t xml:space="preserve"> = −</w:t>
      </w:r>
      <w:r>
        <w:rPr>
          <w:rFonts w:ascii="Arial" w:hAnsi="Arial" w:cs="Arial"/>
          <w:i/>
          <w:sz w:val="22"/>
          <w:szCs w:val="22"/>
        </w:rPr>
        <w:t>RT</w:t>
      </w:r>
      <w:r>
        <w:rPr>
          <w:rFonts w:ascii="Arial" w:hAnsi="Arial" w:cs="Arial"/>
          <w:sz w:val="22"/>
          <w:szCs w:val="22"/>
        </w:rPr>
        <w:t xml:space="preserve"> ln </w:t>
      </w:r>
      <w:r>
        <w:rPr>
          <w:rFonts w:ascii="Arial" w:hAnsi="Arial" w:cs="Arial"/>
          <w:i/>
          <w:sz w:val="22"/>
          <w:szCs w:val="22"/>
        </w:rPr>
        <w:t>K</w:t>
      </w:r>
      <w:r>
        <w:rPr>
          <w:rFonts w:ascii="Arial" w:hAnsi="Arial" w:cs="Arial"/>
          <w:sz w:val="22"/>
          <w:szCs w:val="22"/>
        </w:rPr>
        <w:t>.</w:t>
      </w:r>
    </w:p>
    <w:p w14:paraId="6482B924" w14:textId="77777777" w:rsidR="006A62E4" w:rsidRPr="00DB21A0" w:rsidRDefault="006A62E4" w:rsidP="006A62E4">
      <w:pPr>
        <w:spacing w:line="360" w:lineRule="auto"/>
        <w:rPr>
          <w:rFonts w:ascii="Arial" w:hAnsi="Arial" w:cs="Arial"/>
          <w:sz w:val="22"/>
          <w:szCs w:val="22"/>
        </w:rPr>
      </w:pPr>
      <w:r>
        <w:rPr>
          <w:rFonts w:ascii="Arial" w:hAnsi="Arial" w:cs="Arial"/>
          <w:b/>
          <w:sz w:val="22"/>
          <w:szCs w:val="22"/>
        </w:rPr>
        <w:t>(D–I)</w:t>
      </w:r>
      <w:r>
        <w:rPr>
          <w:rFonts w:ascii="Arial" w:hAnsi="Arial" w:cs="Arial"/>
          <w:sz w:val="22"/>
          <w:szCs w:val="22"/>
        </w:rPr>
        <w:t xml:space="preserve"> The relationship between site-type AGO-RBNS derived relative </w:t>
      </w:r>
      <w:r>
        <w:rPr>
          <w:rFonts w:ascii="Arial" w:hAnsi="Arial" w:cs="Arial"/>
          <w:i/>
          <w:sz w:val="22"/>
          <w:szCs w:val="22"/>
        </w:rPr>
        <w:t>K</w:t>
      </w:r>
      <w:r>
        <w:rPr>
          <w:rFonts w:ascii="Arial" w:hAnsi="Arial" w:cs="Arial"/>
          <w:sz w:val="22"/>
          <w:szCs w:val="22"/>
          <w:vertAlign w:val="subscript"/>
        </w:rPr>
        <w:t>D</w:t>
      </w:r>
      <w:r>
        <w:rPr>
          <w:rFonts w:ascii="Arial" w:hAnsi="Arial" w:cs="Arial"/>
          <w:sz w:val="22"/>
          <w:szCs w:val="22"/>
        </w:rPr>
        <w:t xml:space="preserve"> and transcriptome-wide site-type repression efficacy for miR-1 (D), </w:t>
      </w:r>
      <w:r w:rsidRPr="00742EFD">
        <w:rPr>
          <w:rFonts w:ascii="Arial" w:hAnsi="Arial" w:cs="Arial"/>
          <w:sz w:val="22"/>
          <w:szCs w:val="22"/>
        </w:rPr>
        <w:t>let-7a (</w:t>
      </w:r>
      <w:r>
        <w:rPr>
          <w:rFonts w:ascii="Arial" w:hAnsi="Arial" w:cs="Arial"/>
          <w:sz w:val="22"/>
          <w:szCs w:val="22"/>
        </w:rPr>
        <w:t>E</w:t>
      </w:r>
      <w:r w:rsidRPr="00742EFD">
        <w:rPr>
          <w:rFonts w:ascii="Arial" w:hAnsi="Arial" w:cs="Arial"/>
          <w:sz w:val="22"/>
          <w:szCs w:val="22"/>
        </w:rPr>
        <w:t>), miR-155 (</w:t>
      </w:r>
      <w:r>
        <w:rPr>
          <w:rFonts w:ascii="Arial" w:hAnsi="Arial" w:cs="Arial"/>
          <w:sz w:val="22"/>
          <w:szCs w:val="22"/>
        </w:rPr>
        <w:t xml:space="preserve">F), </w:t>
      </w:r>
      <w:r w:rsidRPr="00742EFD">
        <w:rPr>
          <w:rFonts w:ascii="Arial" w:hAnsi="Arial" w:cs="Arial"/>
          <w:sz w:val="22"/>
          <w:szCs w:val="22"/>
        </w:rPr>
        <w:t>miR-124 (</w:t>
      </w:r>
      <w:r>
        <w:rPr>
          <w:rFonts w:ascii="Arial" w:hAnsi="Arial" w:cs="Arial"/>
          <w:sz w:val="22"/>
          <w:szCs w:val="22"/>
        </w:rPr>
        <w:t>G</w:t>
      </w:r>
      <w:r w:rsidRPr="00742EFD">
        <w:rPr>
          <w:rFonts w:ascii="Arial" w:hAnsi="Arial" w:cs="Arial"/>
          <w:sz w:val="22"/>
          <w:szCs w:val="22"/>
        </w:rPr>
        <w:t>), lsy-6 (</w:t>
      </w:r>
      <w:r>
        <w:rPr>
          <w:rFonts w:ascii="Arial" w:hAnsi="Arial" w:cs="Arial"/>
          <w:sz w:val="22"/>
          <w:szCs w:val="22"/>
        </w:rPr>
        <w:t>H</w:t>
      </w:r>
      <w:r w:rsidRPr="00742EFD">
        <w:rPr>
          <w:rFonts w:ascii="Arial" w:hAnsi="Arial" w:cs="Arial"/>
          <w:sz w:val="22"/>
          <w:szCs w:val="22"/>
        </w:rPr>
        <w:t>), and miR-7 (</w:t>
      </w:r>
      <w:r>
        <w:rPr>
          <w:rFonts w:ascii="Arial" w:hAnsi="Arial" w:cs="Arial"/>
          <w:sz w:val="22"/>
          <w:szCs w:val="22"/>
        </w:rPr>
        <w:t>I</w:t>
      </w:r>
      <w:r w:rsidRPr="00742EFD">
        <w:rPr>
          <w:rFonts w:ascii="Arial" w:hAnsi="Arial" w:cs="Arial"/>
          <w:sz w:val="22"/>
          <w:szCs w:val="22"/>
        </w:rPr>
        <w:t>)</w:t>
      </w:r>
      <w:r>
        <w:rPr>
          <w:rFonts w:ascii="Arial" w:hAnsi="Arial" w:cs="Arial"/>
          <w:sz w:val="22"/>
          <w:szCs w:val="22"/>
        </w:rPr>
        <w:t>. The y-axis values and error bars denote the regression coefficient and associated standard error for each site type when modeling the log</w:t>
      </w:r>
      <w:r>
        <w:rPr>
          <w:rFonts w:ascii="Arial" w:hAnsi="Arial" w:cs="Arial"/>
          <w:sz w:val="22"/>
          <w:szCs w:val="22"/>
          <w:vertAlign w:val="subscript"/>
        </w:rPr>
        <w:t>2</w:t>
      </w:r>
      <w:r>
        <w:rPr>
          <w:rFonts w:ascii="Arial" w:hAnsi="Arial" w:cs="Arial"/>
          <w:sz w:val="22"/>
          <w:szCs w:val="22"/>
        </w:rPr>
        <w:t xml:space="preserve">(fold-change) of each mRNA as a linear contribution of each site-type present </w:t>
      </w:r>
      <w:r>
        <w:rPr>
          <w:rFonts w:ascii="Arial" w:hAnsi="Arial" w:cs="Arial"/>
          <w:sz w:val="22"/>
          <w:szCs w:val="22"/>
        </w:rPr>
        <w:lastRenderedPageBreak/>
        <w:t xml:space="preserve">within 3′ UTR of that mRNA. The x-axis values and error bars are as in Figure 1(F) and Figure 2. Each dashed line represents the apparent relationship between binding affinity and efficacy of repression, determined by weighted-least squares regression using the pairwise </w:t>
      </w:r>
      <w:proofErr w:type="gramStart"/>
      <w:r>
        <w:rPr>
          <w:rFonts w:ascii="Arial" w:hAnsi="Arial" w:cs="Arial"/>
          <w:sz w:val="22"/>
          <w:szCs w:val="22"/>
        </w:rPr>
        <w:t>ln(</w:t>
      </w:r>
      <w:proofErr w:type="gramEnd"/>
      <w:r>
        <w:rPr>
          <w:rFonts w:ascii="Arial" w:hAnsi="Arial" w:cs="Arial"/>
          <w:sz w:val="22"/>
          <w:szCs w:val="22"/>
        </w:rPr>
        <w:t xml:space="preserve">relative </w:t>
      </w:r>
      <w:r>
        <w:rPr>
          <w:rFonts w:ascii="Arial" w:hAnsi="Arial" w:cs="Arial"/>
          <w:i/>
          <w:sz w:val="22"/>
          <w:szCs w:val="22"/>
        </w:rPr>
        <w:t>K</w:t>
      </w:r>
      <w:r>
        <w:rPr>
          <w:rFonts w:ascii="Arial" w:hAnsi="Arial" w:cs="Arial"/>
          <w:sz w:val="22"/>
          <w:szCs w:val="22"/>
          <w:vertAlign w:val="subscript"/>
        </w:rPr>
        <w:t>D</w:t>
      </w:r>
      <w:r w:rsidRPr="00D0258C">
        <w:rPr>
          <w:rFonts w:ascii="Arial" w:hAnsi="Arial" w:cs="Arial"/>
          <w:sz w:val="22"/>
          <w:szCs w:val="22"/>
        </w:rPr>
        <w:t>)</w:t>
      </w:r>
      <w:r>
        <w:rPr>
          <w:rFonts w:ascii="Arial" w:hAnsi="Arial" w:cs="Arial"/>
          <w:sz w:val="22"/>
          <w:szCs w:val="22"/>
        </w:rPr>
        <w:t xml:space="preserve"> values and regression coefficients, along with their respective standard errors. The coefficients of variation are weighted Pearson correlation derived from the same pairwise values.</w:t>
      </w:r>
    </w:p>
    <w:p w14:paraId="06057E56" w14:textId="77777777" w:rsidR="006A62E4" w:rsidRPr="00742EFD" w:rsidRDefault="006A62E4" w:rsidP="006A62E4">
      <w:pPr>
        <w:spacing w:line="360" w:lineRule="auto"/>
        <w:rPr>
          <w:rFonts w:ascii="Arial" w:hAnsi="Arial" w:cs="Arial"/>
          <w:sz w:val="22"/>
          <w:szCs w:val="22"/>
        </w:rPr>
      </w:pPr>
      <w:r w:rsidRPr="00742EFD">
        <w:rPr>
          <w:rFonts w:ascii="Arial" w:hAnsi="Arial" w:cs="Arial"/>
          <w:b/>
          <w:sz w:val="22"/>
          <w:szCs w:val="22"/>
        </w:rPr>
        <w:t xml:space="preserve">Figure </w:t>
      </w:r>
      <w:r>
        <w:rPr>
          <w:rFonts w:ascii="Arial" w:hAnsi="Arial" w:cs="Arial"/>
          <w:b/>
          <w:sz w:val="22"/>
          <w:szCs w:val="22"/>
        </w:rPr>
        <w:t>4</w:t>
      </w:r>
      <w:r w:rsidRPr="00742EFD">
        <w:rPr>
          <w:rFonts w:ascii="Arial" w:hAnsi="Arial" w:cs="Arial"/>
          <w:b/>
          <w:sz w:val="22"/>
          <w:szCs w:val="22"/>
        </w:rPr>
        <w:t xml:space="preserve">: Flanking dinucleotide sequence context </w:t>
      </w:r>
      <w:r>
        <w:rPr>
          <w:rFonts w:ascii="Arial" w:hAnsi="Arial" w:cs="Arial"/>
          <w:b/>
          <w:sz w:val="22"/>
          <w:szCs w:val="22"/>
        </w:rPr>
        <w:t>causes</w:t>
      </w:r>
      <w:r w:rsidRPr="00742EFD">
        <w:rPr>
          <w:rFonts w:ascii="Arial" w:hAnsi="Arial" w:cs="Arial"/>
          <w:b/>
          <w:sz w:val="22"/>
          <w:szCs w:val="22"/>
        </w:rPr>
        <w:t xml:space="preserve"> 100–fold differences in binding </w:t>
      </w:r>
      <w:r>
        <w:rPr>
          <w:rFonts w:ascii="Arial" w:hAnsi="Arial" w:cs="Arial"/>
          <w:b/>
          <w:sz w:val="22"/>
          <w:szCs w:val="22"/>
        </w:rPr>
        <w:t xml:space="preserve">affinity </w:t>
      </w:r>
      <w:r w:rsidRPr="00742EFD">
        <w:rPr>
          <w:rFonts w:ascii="Arial" w:hAnsi="Arial" w:cs="Arial"/>
          <w:b/>
          <w:sz w:val="22"/>
          <w:szCs w:val="22"/>
        </w:rPr>
        <w:t>across miRNA sequence and target site types, due to</w:t>
      </w:r>
      <w:r>
        <w:rPr>
          <w:rFonts w:ascii="Arial" w:hAnsi="Arial" w:cs="Arial"/>
          <w:b/>
          <w:sz w:val="22"/>
          <w:szCs w:val="22"/>
        </w:rPr>
        <w:t xml:space="preserve"> variation </w:t>
      </w:r>
      <w:proofErr w:type="gramStart"/>
      <w:r>
        <w:rPr>
          <w:rFonts w:ascii="Arial" w:hAnsi="Arial" w:cs="Arial"/>
          <w:b/>
          <w:sz w:val="22"/>
          <w:szCs w:val="22"/>
        </w:rPr>
        <w:t xml:space="preserve">in </w:t>
      </w:r>
      <w:r w:rsidRPr="00742EFD">
        <w:rPr>
          <w:rFonts w:ascii="Arial" w:hAnsi="Arial" w:cs="Arial"/>
          <w:b/>
          <w:sz w:val="22"/>
          <w:szCs w:val="22"/>
        </w:rPr>
        <w:t xml:space="preserve"> </w:t>
      </w:r>
      <w:r>
        <w:rPr>
          <w:rFonts w:ascii="Arial" w:hAnsi="Arial" w:cs="Arial"/>
          <w:b/>
          <w:sz w:val="22"/>
          <w:szCs w:val="22"/>
        </w:rPr>
        <w:t>target</w:t>
      </w:r>
      <w:proofErr w:type="gramEnd"/>
      <w:r>
        <w:rPr>
          <w:rFonts w:ascii="Arial" w:hAnsi="Arial" w:cs="Arial"/>
          <w:b/>
          <w:sz w:val="22"/>
          <w:szCs w:val="22"/>
        </w:rPr>
        <w:t>-</w:t>
      </w:r>
      <w:r w:rsidRPr="00742EFD">
        <w:rPr>
          <w:rFonts w:ascii="Arial" w:hAnsi="Arial" w:cs="Arial"/>
          <w:b/>
          <w:sz w:val="22"/>
          <w:szCs w:val="22"/>
        </w:rPr>
        <w:t>site accessibility.</w:t>
      </w:r>
    </w:p>
    <w:p w14:paraId="1BCC5E12" w14:textId="77777777" w:rsidR="006A62E4" w:rsidRPr="00742EFD" w:rsidRDefault="006A62E4" w:rsidP="006A62E4">
      <w:pPr>
        <w:spacing w:line="360" w:lineRule="auto"/>
        <w:rPr>
          <w:rFonts w:ascii="Arial" w:hAnsi="Arial" w:cs="Arial"/>
          <w:sz w:val="22"/>
          <w:szCs w:val="22"/>
        </w:rPr>
      </w:pPr>
      <w:r w:rsidRPr="00742EFD">
        <w:rPr>
          <w:rFonts w:ascii="Arial" w:hAnsi="Arial" w:cs="Arial"/>
          <w:b/>
          <w:sz w:val="22"/>
          <w:szCs w:val="22"/>
        </w:rPr>
        <w:t>(A)</w:t>
      </w:r>
      <w:r w:rsidRPr="00742EFD">
        <w:rPr>
          <w:rFonts w:ascii="Arial" w:hAnsi="Arial" w:cs="Arial"/>
          <w:sz w:val="22"/>
          <w:szCs w:val="22"/>
        </w:rPr>
        <w:t xml:space="preserve"> </w:t>
      </w:r>
      <w:r>
        <w:rPr>
          <w:rFonts w:ascii="Arial" w:hAnsi="Arial" w:cs="Arial"/>
          <w:sz w:val="22"/>
          <w:szCs w:val="22"/>
        </w:rPr>
        <w:t xml:space="preserve">Enrichment </w:t>
      </w:r>
      <w:r w:rsidRPr="00742EFD">
        <w:rPr>
          <w:rFonts w:ascii="Arial" w:hAnsi="Arial" w:cs="Arial"/>
          <w:sz w:val="22"/>
          <w:szCs w:val="22"/>
        </w:rPr>
        <w:t xml:space="preserve">of </w:t>
      </w:r>
      <w:r>
        <w:rPr>
          <w:rFonts w:ascii="Arial" w:hAnsi="Arial" w:cs="Arial"/>
          <w:sz w:val="22"/>
          <w:szCs w:val="22"/>
        </w:rPr>
        <w:t>AGO2–miR-1 site-</w:t>
      </w:r>
      <w:r w:rsidRPr="00742EFD">
        <w:rPr>
          <w:rFonts w:ascii="Arial" w:hAnsi="Arial" w:cs="Arial"/>
          <w:sz w:val="22"/>
          <w:szCs w:val="22"/>
        </w:rPr>
        <w:t xml:space="preserve">types </w:t>
      </w:r>
      <w:r>
        <w:rPr>
          <w:rFonts w:ascii="Arial" w:hAnsi="Arial" w:cs="Arial"/>
          <w:sz w:val="22"/>
          <w:szCs w:val="22"/>
        </w:rPr>
        <w:t>across the five AGO-RBNS samples (points), and the corresponding model-</w:t>
      </w:r>
      <w:proofErr w:type="spellStart"/>
      <w:r>
        <w:rPr>
          <w:rFonts w:ascii="Arial" w:hAnsi="Arial" w:cs="Arial"/>
          <w:sz w:val="22"/>
          <w:szCs w:val="22"/>
        </w:rPr>
        <w:t>simluated</w:t>
      </w:r>
      <w:proofErr w:type="spellEnd"/>
      <w:r>
        <w:rPr>
          <w:rFonts w:ascii="Arial" w:hAnsi="Arial" w:cs="Arial"/>
          <w:sz w:val="22"/>
          <w:szCs w:val="22"/>
        </w:rPr>
        <w:t xml:space="preserve"> (lines),</w:t>
      </w:r>
      <w:r w:rsidRPr="00742EFD">
        <w:rPr>
          <w:rFonts w:ascii="Arial" w:hAnsi="Arial" w:cs="Arial"/>
          <w:sz w:val="22"/>
          <w:szCs w:val="22"/>
        </w:rPr>
        <w:t xml:space="preserve"> with the 8mer–containing reads in each </w:t>
      </w:r>
      <w:r>
        <w:rPr>
          <w:rFonts w:ascii="Arial" w:hAnsi="Arial" w:cs="Arial"/>
          <w:sz w:val="22"/>
          <w:szCs w:val="22"/>
        </w:rPr>
        <w:t>sample</w:t>
      </w:r>
      <w:r w:rsidRPr="00742EFD">
        <w:rPr>
          <w:rFonts w:ascii="Arial" w:hAnsi="Arial" w:cs="Arial"/>
          <w:sz w:val="22"/>
          <w:szCs w:val="22"/>
        </w:rPr>
        <w:t xml:space="preserve"> further separated into 256 categories according to the identity of the 5</w:t>
      </w:r>
      <w:r>
        <w:rPr>
          <w:rFonts w:ascii="Arial" w:hAnsi="Arial" w:cs="Arial"/>
          <w:sz w:val="22"/>
          <w:szCs w:val="22"/>
        </w:rPr>
        <w:t>′</w:t>
      </w:r>
      <w:r w:rsidRPr="00742EFD">
        <w:rPr>
          <w:rFonts w:ascii="Arial" w:hAnsi="Arial" w:cs="Arial"/>
          <w:sz w:val="22"/>
          <w:szCs w:val="22"/>
        </w:rPr>
        <w:t xml:space="preserve"> and 3′ dinucleotide</w:t>
      </w:r>
      <w:r>
        <w:rPr>
          <w:rFonts w:ascii="Arial" w:hAnsi="Arial" w:cs="Arial"/>
          <w:sz w:val="22"/>
          <w:szCs w:val="22"/>
        </w:rPr>
        <w:t>s</w:t>
      </w:r>
      <w:r w:rsidRPr="00742EFD">
        <w:rPr>
          <w:rFonts w:ascii="Arial" w:hAnsi="Arial" w:cs="Arial"/>
          <w:sz w:val="22"/>
          <w:szCs w:val="22"/>
        </w:rPr>
        <w:t xml:space="preserve"> </w:t>
      </w:r>
      <w:r>
        <w:rPr>
          <w:rFonts w:ascii="Arial" w:hAnsi="Arial" w:cs="Arial"/>
          <w:sz w:val="22"/>
          <w:szCs w:val="22"/>
        </w:rPr>
        <w:t>immediately flanking the site</w:t>
      </w:r>
      <w:r w:rsidRPr="00742EFD">
        <w:rPr>
          <w:rFonts w:ascii="Arial" w:hAnsi="Arial" w:cs="Arial"/>
          <w:sz w:val="22"/>
          <w:szCs w:val="22"/>
        </w:rPr>
        <w:t>. Each non-gray point and line combination represents a single 8mer–flanking dinucleotide category, colorized such that AU-rich flanking sequence categories are preferentially blue, and G</w:t>
      </w:r>
      <w:r>
        <w:rPr>
          <w:rFonts w:ascii="Arial" w:hAnsi="Arial" w:cs="Arial"/>
          <w:sz w:val="22"/>
          <w:szCs w:val="22"/>
        </w:rPr>
        <w:t>C</w:t>
      </w:r>
      <w:r w:rsidRPr="00742EFD">
        <w:rPr>
          <w:rFonts w:ascii="Arial" w:hAnsi="Arial" w:cs="Arial"/>
          <w:sz w:val="22"/>
          <w:szCs w:val="22"/>
        </w:rPr>
        <w:t>-rich flanking sequences are preferentially green. The gray point and line combinations represent the non-8mer site–type categories depicted in (1D).</w:t>
      </w:r>
    </w:p>
    <w:p w14:paraId="0A418E31" w14:textId="77777777" w:rsidR="006A62E4" w:rsidRPr="00742EFD" w:rsidRDefault="006A62E4" w:rsidP="006A62E4">
      <w:pPr>
        <w:spacing w:line="360" w:lineRule="auto"/>
        <w:rPr>
          <w:rFonts w:ascii="Arial" w:hAnsi="Arial" w:cs="Arial"/>
          <w:sz w:val="22"/>
          <w:szCs w:val="22"/>
        </w:rPr>
      </w:pPr>
      <w:r w:rsidRPr="00742EFD">
        <w:rPr>
          <w:rFonts w:ascii="Arial" w:hAnsi="Arial" w:cs="Arial"/>
          <w:b/>
          <w:sz w:val="22"/>
          <w:szCs w:val="22"/>
        </w:rPr>
        <w:t>(B)</w:t>
      </w:r>
      <w:r w:rsidRPr="00742EFD">
        <w:rPr>
          <w:rFonts w:ascii="Arial" w:hAnsi="Arial" w:cs="Arial"/>
          <w:sz w:val="22"/>
          <w:szCs w:val="22"/>
        </w:rPr>
        <w:t xml:space="preserve"> </w:t>
      </w:r>
      <w:r>
        <w:rPr>
          <w:rFonts w:ascii="Arial" w:hAnsi="Arial" w:cs="Arial"/>
          <w:sz w:val="22"/>
          <w:szCs w:val="22"/>
        </w:rPr>
        <w:t xml:space="preserve">Relative </w:t>
      </w:r>
      <w:r w:rsidRPr="00742EFD">
        <w:rPr>
          <w:rFonts w:ascii="Arial" w:hAnsi="Arial" w:cs="Arial"/>
          <w:i/>
          <w:sz w:val="22"/>
          <w:szCs w:val="22"/>
        </w:rPr>
        <w:t>K</w:t>
      </w:r>
      <w:r w:rsidRPr="00742EFD">
        <w:rPr>
          <w:rFonts w:ascii="Arial" w:hAnsi="Arial" w:cs="Arial"/>
          <w:sz w:val="22"/>
          <w:szCs w:val="22"/>
          <w:vertAlign w:val="subscript"/>
        </w:rPr>
        <w:t>D</w:t>
      </w:r>
      <w:r w:rsidRPr="00742EFD">
        <w:rPr>
          <w:rFonts w:ascii="Arial" w:hAnsi="Arial" w:cs="Arial"/>
          <w:sz w:val="22"/>
          <w:szCs w:val="22"/>
        </w:rPr>
        <w:t xml:space="preserve"> values </w:t>
      </w:r>
      <w:r>
        <w:rPr>
          <w:rFonts w:ascii="Arial" w:hAnsi="Arial" w:cs="Arial"/>
          <w:sz w:val="22"/>
          <w:szCs w:val="22"/>
        </w:rPr>
        <w:t>for each site type–flanking dinucleotide combination flanking dinucleotide, across all miR-1 site types identified in (1E)</w:t>
      </w:r>
      <w:r w:rsidRPr="00742EFD">
        <w:rPr>
          <w:rFonts w:ascii="Arial" w:hAnsi="Arial" w:cs="Arial"/>
          <w:sz w:val="22"/>
          <w:szCs w:val="22"/>
        </w:rPr>
        <w:t xml:space="preserve">. </w:t>
      </w:r>
      <w:r>
        <w:rPr>
          <w:rFonts w:ascii="Arial" w:hAnsi="Arial" w:cs="Arial"/>
          <w:sz w:val="22"/>
          <w:szCs w:val="22"/>
        </w:rPr>
        <w:t xml:space="preserve">The relative </w:t>
      </w:r>
      <w:r>
        <w:rPr>
          <w:rFonts w:ascii="Arial" w:hAnsi="Arial" w:cs="Arial"/>
          <w:i/>
          <w:sz w:val="22"/>
          <w:szCs w:val="22"/>
        </w:rPr>
        <w:t>K</w:t>
      </w:r>
      <w:r>
        <w:rPr>
          <w:rFonts w:ascii="Arial" w:hAnsi="Arial" w:cs="Arial"/>
          <w:sz w:val="22"/>
          <w:szCs w:val="22"/>
          <w:vertAlign w:val="subscript"/>
        </w:rPr>
        <w:t>D</w:t>
      </w:r>
      <w:r>
        <w:rPr>
          <w:rFonts w:ascii="Arial" w:hAnsi="Arial" w:cs="Arial"/>
          <w:sz w:val="22"/>
          <w:szCs w:val="22"/>
        </w:rPr>
        <w:t xml:space="preserve"> values within each row are</w:t>
      </w:r>
      <w:r w:rsidRPr="00742EFD">
        <w:rPr>
          <w:rFonts w:ascii="Arial" w:hAnsi="Arial" w:cs="Arial"/>
          <w:sz w:val="22"/>
          <w:szCs w:val="22"/>
        </w:rPr>
        <w:t xml:space="preserve"> obtained by separating </w:t>
      </w:r>
      <w:r>
        <w:rPr>
          <w:rFonts w:ascii="Arial" w:hAnsi="Arial" w:cs="Arial"/>
          <w:sz w:val="22"/>
          <w:szCs w:val="22"/>
        </w:rPr>
        <w:t xml:space="preserve">only </w:t>
      </w:r>
      <w:r w:rsidRPr="00742EFD">
        <w:rPr>
          <w:rFonts w:ascii="Arial" w:hAnsi="Arial" w:cs="Arial"/>
          <w:sz w:val="22"/>
          <w:szCs w:val="22"/>
        </w:rPr>
        <w:t>the reads corresponding to that site type</w:t>
      </w:r>
      <w:r>
        <w:rPr>
          <w:rFonts w:ascii="Arial" w:hAnsi="Arial" w:cs="Arial"/>
          <w:sz w:val="22"/>
          <w:szCs w:val="22"/>
        </w:rPr>
        <w:t>,</w:t>
      </w:r>
      <w:r w:rsidRPr="00742EFD">
        <w:rPr>
          <w:rFonts w:ascii="Arial" w:hAnsi="Arial" w:cs="Arial"/>
          <w:sz w:val="22"/>
          <w:szCs w:val="22"/>
        </w:rPr>
        <w:t xml:space="preserve"> and </w:t>
      </w:r>
      <w:r>
        <w:rPr>
          <w:rFonts w:ascii="Arial" w:hAnsi="Arial" w:cs="Arial"/>
          <w:sz w:val="22"/>
          <w:szCs w:val="22"/>
        </w:rPr>
        <w:t>reapplying the mathematical model as</w:t>
      </w:r>
      <w:r w:rsidRPr="00742EFD">
        <w:rPr>
          <w:rFonts w:ascii="Arial" w:hAnsi="Arial" w:cs="Arial"/>
          <w:sz w:val="22"/>
          <w:szCs w:val="22"/>
        </w:rPr>
        <w:t xml:space="preserve"> depicted in (A)</w:t>
      </w:r>
      <w:r>
        <w:rPr>
          <w:rFonts w:ascii="Arial" w:hAnsi="Arial" w:cs="Arial"/>
          <w:sz w:val="22"/>
          <w:szCs w:val="22"/>
        </w:rPr>
        <w:t>.</w:t>
      </w:r>
      <w:r w:rsidRPr="00742EFD">
        <w:rPr>
          <w:rFonts w:ascii="Arial" w:hAnsi="Arial" w:cs="Arial"/>
          <w:sz w:val="22"/>
          <w:szCs w:val="22"/>
        </w:rPr>
        <w:t xml:space="preserve"> </w:t>
      </w:r>
      <w:r>
        <w:rPr>
          <w:rFonts w:ascii="Arial" w:hAnsi="Arial" w:cs="Arial"/>
          <w:sz w:val="22"/>
          <w:szCs w:val="22"/>
        </w:rPr>
        <w:t>E</w:t>
      </w:r>
      <w:r w:rsidRPr="00742EFD">
        <w:rPr>
          <w:rFonts w:ascii="Arial" w:hAnsi="Arial" w:cs="Arial"/>
          <w:sz w:val="22"/>
          <w:szCs w:val="22"/>
        </w:rPr>
        <w:t>ach point represent</w:t>
      </w:r>
      <w:r>
        <w:rPr>
          <w:rFonts w:ascii="Arial" w:hAnsi="Arial" w:cs="Arial"/>
          <w:sz w:val="22"/>
          <w:szCs w:val="22"/>
        </w:rPr>
        <w:t>s</w:t>
      </w:r>
      <w:r w:rsidRPr="00742EFD">
        <w:rPr>
          <w:rFonts w:ascii="Arial" w:hAnsi="Arial" w:cs="Arial"/>
          <w:sz w:val="22"/>
          <w:szCs w:val="22"/>
        </w:rPr>
        <w:t xml:space="preserve"> the geometric mean value </w:t>
      </w:r>
      <w:r>
        <w:rPr>
          <w:rFonts w:ascii="Arial" w:hAnsi="Arial" w:cs="Arial"/>
          <w:sz w:val="22"/>
          <w:szCs w:val="22"/>
        </w:rPr>
        <w:t>obtained by</w:t>
      </w:r>
      <w:r w:rsidRPr="00742EFD">
        <w:rPr>
          <w:rFonts w:ascii="Arial" w:hAnsi="Arial" w:cs="Arial"/>
          <w:sz w:val="22"/>
          <w:szCs w:val="22"/>
        </w:rPr>
        <w:t xml:space="preserve"> resampling the data</w:t>
      </w:r>
      <w:r>
        <w:rPr>
          <w:rFonts w:ascii="Arial" w:hAnsi="Arial" w:cs="Arial"/>
          <w:sz w:val="22"/>
          <w:szCs w:val="22"/>
        </w:rPr>
        <w:t xml:space="preserve">, </w:t>
      </w:r>
      <w:r w:rsidRPr="00742EFD">
        <w:rPr>
          <w:rFonts w:ascii="Arial" w:hAnsi="Arial" w:cs="Arial"/>
          <w:sz w:val="22"/>
          <w:szCs w:val="22"/>
        </w:rPr>
        <w:t>removing one AGO-miR-1 concentration sample from the data, and fitting the model to the remaining four samples</w:t>
      </w:r>
      <w:r>
        <w:rPr>
          <w:rFonts w:ascii="Arial" w:hAnsi="Arial" w:cs="Arial"/>
          <w:sz w:val="22"/>
          <w:szCs w:val="22"/>
        </w:rPr>
        <w:t>,</w:t>
      </w:r>
      <w:r w:rsidRPr="00742EFD">
        <w:rPr>
          <w:rFonts w:ascii="Arial" w:hAnsi="Arial" w:cs="Arial"/>
          <w:sz w:val="22"/>
          <w:szCs w:val="22"/>
        </w:rPr>
        <w:t xml:space="preserve"> 200 times. The points are colorized </w:t>
      </w:r>
      <w:r>
        <w:rPr>
          <w:rFonts w:ascii="Arial" w:hAnsi="Arial" w:cs="Arial"/>
          <w:sz w:val="22"/>
          <w:szCs w:val="22"/>
        </w:rPr>
        <w:t xml:space="preserve">as in </w:t>
      </w:r>
      <w:r w:rsidRPr="00742EFD">
        <w:rPr>
          <w:rFonts w:ascii="Arial" w:hAnsi="Arial" w:cs="Arial"/>
          <w:sz w:val="22"/>
          <w:szCs w:val="22"/>
        </w:rPr>
        <w:t>(A).</w:t>
      </w:r>
    </w:p>
    <w:p w14:paraId="0FF8A361" w14:textId="77777777" w:rsidR="006A62E4" w:rsidRPr="00742EFD" w:rsidRDefault="006A62E4" w:rsidP="006A62E4">
      <w:pPr>
        <w:spacing w:line="360" w:lineRule="auto"/>
        <w:rPr>
          <w:rFonts w:ascii="Arial" w:hAnsi="Arial" w:cs="Arial"/>
          <w:sz w:val="22"/>
          <w:szCs w:val="22"/>
        </w:rPr>
      </w:pPr>
      <w:r w:rsidRPr="00742EFD">
        <w:rPr>
          <w:rFonts w:ascii="Arial" w:hAnsi="Arial" w:cs="Arial"/>
          <w:b/>
          <w:sz w:val="22"/>
          <w:szCs w:val="22"/>
        </w:rPr>
        <w:t>(C)</w:t>
      </w:r>
      <w:r>
        <w:rPr>
          <w:rFonts w:ascii="Arial" w:hAnsi="Arial" w:cs="Arial"/>
          <w:sz w:val="22"/>
          <w:szCs w:val="22"/>
        </w:rPr>
        <w:t xml:space="preserve"> Consistency of flanking dinucleotide effect across miRNA and site type. (Left) Comparison of predicted relative </w:t>
      </w:r>
      <w:r>
        <w:rPr>
          <w:rFonts w:ascii="Arial" w:hAnsi="Arial" w:cs="Arial"/>
          <w:i/>
          <w:sz w:val="22"/>
          <w:szCs w:val="22"/>
        </w:rPr>
        <w:t>K</w:t>
      </w:r>
      <w:r>
        <w:rPr>
          <w:rFonts w:ascii="Arial" w:hAnsi="Arial" w:cs="Arial"/>
          <w:sz w:val="22"/>
          <w:szCs w:val="22"/>
          <w:vertAlign w:val="subscript"/>
        </w:rPr>
        <w:t>D</w:t>
      </w:r>
      <w:r>
        <w:rPr>
          <w:rFonts w:ascii="Arial" w:hAnsi="Arial" w:cs="Arial"/>
          <w:sz w:val="22"/>
          <w:szCs w:val="22"/>
        </w:rPr>
        <w:t xml:space="preserve"> values to those obtained in (B), when aggregating all flanking dinucleotide contexts and canonical site types (the 8mer, 7mer-m8, 7mer-A1, 6mer, 6mer-m8 and 6mer-A1), across all six miRNA studied. The predicted relative </w:t>
      </w:r>
      <w:r>
        <w:rPr>
          <w:rFonts w:ascii="Arial" w:hAnsi="Arial" w:cs="Arial"/>
          <w:i/>
          <w:sz w:val="22"/>
          <w:szCs w:val="22"/>
        </w:rPr>
        <w:t>K</w:t>
      </w:r>
      <w:r>
        <w:rPr>
          <w:rFonts w:ascii="Arial" w:hAnsi="Arial" w:cs="Arial"/>
          <w:sz w:val="22"/>
          <w:szCs w:val="22"/>
          <w:vertAlign w:val="subscript"/>
        </w:rPr>
        <w:t>D</w:t>
      </w:r>
      <w:r>
        <w:rPr>
          <w:rFonts w:ascii="Arial" w:hAnsi="Arial" w:cs="Arial"/>
          <w:sz w:val="22"/>
          <w:szCs w:val="22"/>
        </w:rPr>
        <w:t xml:space="preserve"> values</w:t>
      </w:r>
      <w:r>
        <w:rPr>
          <w:rFonts w:ascii="Arial" w:hAnsi="Arial" w:cs="Arial"/>
          <w:i/>
          <w:sz w:val="22"/>
          <w:szCs w:val="22"/>
        </w:rPr>
        <w:t xml:space="preserve"> </w:t>
      </w:r>
      <w:r>
        <w:rPr>
          <w:rFonts w:ascii="Arial" w:hAnsi="Arial" w:cs="Arial"/>
          <w:sz w:val="22"/>
          <w:szCs w:val="22"/>
        </w:rPr>
        <w:t xml:space="preserve">where given by linear regression, when modeling </w:t>
      </w:r>
      <w:proofErr w:type="gramStart"/>
      <w:r>
        <w:rPr>
          <w:rFonts w:ascii="Arial" w:hAnsi="Arial" w:cs="Arial"/>
          <w:sz w:val="22"/>
          <w:szCs w:val="22"/>
        </w:rPr>
        <w:t>ln(</w:t>
      </w:r>
      <w:proofErr w:type="gramEnd"/>
      <w:r>
        <w:rPr>
          <w:rFonts w:ascii="Arial" w:hAnsi="Arial" w:cs="Arial"/>
          <w:sz w:val="22"/>
          <w:szCs w:val="22"/>
        </w:rPr>
        <w:t xml:space="preserve">relative </w:t>
      </w:r>
      <w:r>
        <w:rPr>
          <w:rFonts w:ascii="Arial" w:hAnsi="Arial" w:cs="Arial"/>
          <w:i/>
          <w:sz w:val="22"/>
          <w:szCs w:val="22"/>
        </w:rPr>
        <w:t>K</w:t>
      </w:r>
      <w:r>
        <w:rPr>
          <w:rFonts w:ascii="Arial" w:hAnsi="Arial" w:cs="Arial"/>
          <w:sz w:val="22"/>
          <w:szCs w:val="22"/>
          <w:vertAlign w:val="subscript"/>
        </w:rPr>
        <w:t>D</w:t>
      </w:r>
      <w:r>
        <w:rPr>
          <w:rFonts w:ascii="Arial" w:hAnsi="Arial" w:cs="Arial"/>
          <w:sz w:val="22"/>
          <w:szCs w:val="22"/>
        </w:rPr>
        <w:t xml:space="preserve">) as the sum of a miRNA–site type term (with 36 distinct possibilities), and four additional terms corresponding to the identity of each of the four flanking dinucleotide positions (with 4 possibilities for each term), two more terms describing allowing the nonlinear interaction between the two 5′ nucleotides and between the two 3′ nucleotides. The coefficient of variation quantifies the degree of agreement between the predicted and actual </w:t>
      </w:r>
      <w:proofErr w:type="gramStart"/>
      <w:r>
        <w:rPr>
          <w:rFonts w:ascii="Arial" w:hAnsi="Arial" w:cs="Arial"/>
          <w:sz w:val="22"/>
          <w:szCs w:val="22"/>
        </w:rPr>
        <w:t>ln(</w:t>
      </w:r>
      <w:proofErr w:type="gramEnd"/>
      <w:r>
        <w:rPr>
          <w:rFonts w:ascii="Arial" w:hAnsi="Arial" w:cs="Arial"/>
          <w:sz w:val="22"/>
          <w:szCs w:val="22"/>
        </w:rPr>
        <w:t xml:space="preserve">relative </w:t>
      </w:r>
      <w:r>
        <w:rPr>
          <w:rFonts w:ascii="Arial" w:hAnsi="Arial" w:cs="Arial"/>
          <w:i/>
          <w:sz w:val="22"/>
          <w:szCs w:val="22"/>
        </w:rPr>
        <w:lastRenderedPageBreak/>
        <w:t>K</w:t>
      </w:r>
      <w:r>
        <w:rPr>
          <w:rFonts w:ascii="Arial" w:hAnsi="Arial" w:cs="Arial"/>
          <w:sz w:val="22"/>
          <w:szCs w:val="22"/>
          <w:vertAlign w:val="subscript"/>
        </w:rPr>
        <w:t>D</w:t>
      </w:r>
      <w:r>
        <w:rPr>
          <w:rFonts w:ascii="Arial" w:hAnsi="Arial" w:cs="Arial"/>
          <w:sz w:val="22"/>
          <w:szCs w:val="22"/>
          <w:vertAlign w:val="subscript"/>
        </w:rPr>
        <w:softHyphen/>
      </w:r>
      <w:r>
        <w:rPr>
          <w:rFonts w:ascii="Arial" w:hAnsi="Arial" w:cs="Arial"/>
          <w:sz w:val="22"/>
          <w:szCs w:val="22"/>
        </w:rPr>
        <w:t xml:space="preserve">) values. The flanking dinucleotide–related terms in the model used to predict the relative </w:t>
      </w:r>
      <w:r>
        <w:rPr>
          <w:rFonts w:ascii="Arial" w:hAnsi="Arial" w:cs="Arial"/>
          <w:i/>
          <w:sz w:val="22"/>
          <w:szCs w:val="22"/>
        </w:rPr>
        <w:t>K</w:t>
      </w:r>
      <w:r>
        <w:rPr>
          <w:rFonts w:ascii="Arial" w:hAnsi="Arial" w:cs="Arial"/>
          <w:sz w:val="22"/>
          <w:szCs w:val="22"/>
          <w:vertAlign w:val="subscript"/>
        </w:rPr>
        <w:t>D</w:t>
      </w:r>
      <w:r>
        <w:rPr>
          <w:rFonts w:ascii="Arial" w:hAnsi="Arial" w:cs="Arial"/>
          <w:sz w:val="22"/>
          <w:szCs w:val="22"/>
        </w:rPr>
        <w:t xml:space="preserve"> values corresponding to each miRNA were determined by linear regression on the other five miRNAs. (Right) The coefficients corresponding to each of the four nucleotides at each of the four nucleotide positions, </w:t>
      </w:r>
    </w:p>
    <w:p w14:paraId="50A06ED8" w14:textId="77777777" w:rsidR="006A62E4" w:rsidRPr="00742EFD" w:rsidRDefault="006A62E4" w:rsidP="006A62E4">
      <w:pPr>
        <w:spacing w:line="360" w:lineRule="auto"/>
        <w:rPr>
          <w:rFonts w:ascii="Arial" w:hAnsi="Arial" w:cs="Arial"/>
          <w:sz w:val="22"/>
          <w:szCs w:val="22"/>
        </w:rPr>
      </w:pPr>
      <w:r w:rsidRPr="00742EFD">
        <w:rPr>
          <w:rFonts w:ascii="Arial" w:hAnsi="Arial" w:cs="Arial"/>
          <w:b/>
          <w:sz w:val="22"/>
          <w:szCs w:val="22"/>
        </w:rPr>
        <w:t>(D)</w:t>
      </w:r>
      <w:r w:rsidRPr="00742EFD">
        <w:rPr>
          <w:rFonts w:ascii="Arial" w:hAnsi="Arial" w:cs="Arial"/>
          <w:sz w:val="22"/>
          <w:szCs w:val="22"/>
        </w:rPr>
        <w:t xml:space="preserve"> Relationship between </w:t>
      </w:r>
      <w:r>
        <w:rPr>
          <w:rFonts w:ascii="Arial" w:hAnsi="Arial" w:cs="Arial"/>
          <w:sz w:val="22"/>
          <w:szCs w:val="22"/>
        </w:rPr>
        <w:t xml:space="preserve">the relative </w:t>
      </w:r>
      <w:r w:rsidRPr="00742EFD">
        <w:rPr>
          <w:rFonts w:ascii="Arial" w:hAnsi="Arial" w:cs="Arial"/>
          <w:i/>
          <w:sz w:val="22"/>
          <w:szCs w:val="22"/>
        </w:rPr>
        <w:t>K</w:t>
      </w:r>
      <w:r w:rsidRPr="00742EFD">
        <w:rPr>
          <w:rFonts w:ascii="Arial" w:hAnsi="Arial" w:cs="Arial"/>
          <w:sz w:val="22"/>
          <w:szCs w:val="22"/>
          <w:vertAlign w:val="subscript"/>
        </w:rPr>
        <w:t>D</w:t>
      </w:r>
      <w:r w:rsidRPr="00742EFD">
        <w:rPr>
          <w:rFonts w:ascii="Arial" w:hAnsi="Arial" w:cs="Arial"/>
          <w:sz w:val="22"/>
          <w:szCs w:val="22"/>
        </w:rPr>
        <w:t xml:space="preserve"> </w:t>
      </w:r>
      <w:r>
        <w:rPr>
          <w:rFonts w:ascii="Arial" w:hAnsi="Arial" w:cs="Arial"/>
          <w:sz w:val="22"/>
          <w:szCs w:val="22"/>
        </w:rPr>
        <w:t>of each miR-1 8mer–flanking dinucleotide combination</w:t>
      </w:r>
      <w:r w:rsidRPr="00742EFD">
        <w:rPr>
          <w:rFonts w:ascii="Arial" w:hAnsi="Arial" w:cs="Arial"/>
          <w:sz w:val="22"/>
          <w:szCs w:val="22"/>
        </w:rPr>
        <w:t xml:space="preserve"> and the average</w:t>
      </w:r>
      <w:r>
        <w:rPr>
          <w:rFonts w:ascii="Arial" w:hAnsi="Arial" w:cs="Arial"/>
          <w:sz w:val="22"/>
          <w:szCs w:val="22"/>
        </w:rPr>
        <w:t>d</w:t>
      </w:r>
      <w:r w:rsidRPr="00742EFD">
        <w:rPr>
          <w:rFonts w:ascii="Arial" w:hAnsi="Arial" w:cs="Arial"/>
          <w:sz w:val="22"/>
          <w:szCs w:val="22"/>
        </w:rPr>
        <w:t xml:space="preserve"> structural accessibility of the </w:t>
      </w:r>
      <w:r>
        <w:rPr>
          <w:rFonts w:ascii="Arial" w:hAnsi="Arial" w:cs="Arial"/>
          <w:sz w:val="22"/>
          <w:szCs w:val="22"/>
        </w:rPr>
        <w:t>target sequence window corresponding to miRNA nucleotides 1–15</w:t>
      </w:r>
      <w:r w:rsidRPr="00742EFD">
        <w:rPr>
          <w:rFonts w:ascii="Arial" w:hAnsi="Arial" w:cs="Arial"/>
          <w:sz w:val="22"/>
          <w:szCs w:val="22"/>
        </w:rPr>
        <w:t xml:space="preserve"> </w:t>
      </w:r>
      <w:r>
        <w:rPr>
          <w:rFonts w:ascii="Arial" w:hAnsi="Arial" w:cs="Arial"/>
          <w:sz w:val="22"/>
          <w:szCs w:val="22"/>
        </w:rPr>
        <w:t>over all reads containing that 8mer-flanking dinucleotide combination within the sequenced input</w:t>
      </w:r>
      <w:r w:rsidRPr="00742EFD">
        <w:rPr>
          <w:rFonts w:ascii="Arial" w:hAnsi="Arial" w:cs="Arial"/>
          <w:sz w:val="22"/>
          <w:szCs w:val="22"/>
        </w:rPr>
        <w:t xml:space="preserve"> library, across all 256 flanking dinucleotide 8mer contexts. The </w:t>
      </w:r>
      <w:r>
        <w:rPr>
          <w:rFonts w:ascii="Arial" w:hAnsi="Arial" w:cs="Arial"/>
          <w:sz w:val="22"/>
          <w:szCs w:val="22"/>
        </w:rPr>
        <w:t xml:space="preserve">coefficient of variation and the </w:t>
      </w:r>
      <w:r w:rsidRPr="00742EFD">
        <w:rPr>
          <w:rFonts w:ascii="Arial" w:hAnsi="Arial" w:cs="Arial"/>
          <w:sz w:val="22"/>
          <w:szCs w:val="22"/>
        </w:rPr>
        <w:t>d</w:t>
      </w:r>
      <w:r>
        <w:rPr>
          <w:rFonts w:ascii="Arial" w:hAnsi="Arial" w:cs="Arial"/>
          <w:sz w:val="22"/>
          <w:szCs w:val="22"/>
        </w:rPr>
        <w:t>ashed</w:t>
      </w:r>
      <w:r w:rsidRPr="00742EFD">
        <w:rPr>
          <w:rFonts w:ascii="Arial" w:hAnsi="Arial" w:cs="Arial"/>
          <w:sz w:val="22"/>
          <w:szCs w:val="22"/>
        </w:rPr>
        <w:t xml:space="preserve"> line </w:t>
      </w:r>
      <w:r>
        <w:rPr>
          <w:rFonts w:ascii="Arial" w:hAnsi="Arial" w:cs="Arial"/>
          <w:sz w:val="22"/>
          <w:szCs w:val="22"/>
        </w:rPr>
        <w:t xml:space="preserve">are determined by Pearson correlation and linear regression, respectively, with the pairwise </w:t>
      </w:r>
      <w:proofErr w:type="gramStart"/>
      <w:r>
        <w:rPr>
          <w:rFonts w:ascii="Arial" w:hAnsi="Arial" w:cs="Arial"/>
          <w:sz w:val="22"/>
          <w:szCs w:val="22"/>
        </w:rPr>
        <w:t>ln(</w:t>
      </w:r>
      <w:proofErr w:type="gramEnd"/>
      <w:r>
        <w:rPr>
          <w:rFonts w:ascii="Arial" w:hAnsi="Arial" w:cs="Arial"/>
          <w:sz w:val="22"/>
          <w:szCs w:val="22"/>
        </w:rPr>
        <w:t xml:space="preserve">relative </w:t>
      </w:r>
      <w:r>
        <w:rPr>
          <w:rFonts w:ascii="Arial" w:hAnsi="Arial" w:cs="Arial"/>
          <w:i/>
          <w:sz w:val="22"/>
          <w:szCs w:val="22"/>
        </w:rPr>
        <w:t>K</w:t>
      </w:r>
      <w:r>
        <w:rPr>
          <w:rFonts w:ascii="Arial" w:hAnsi="Arial" w:cs="Arial"/>
          <w:sz w:val="22"/>
          <w:szCs w:val="22"/>
          <w:vertAlign w:val="subscript"/>
        </w:rPr>
        <w:t>D</w:t>
      </w:r>
      <w:r>
        <w:rPr>
          <w:rFonts w:ascii="Arial" w:hAnsi="Arial" w:cs="Arial"/>
          <w:sz w:val="22"/>
          <w:szCs w:val="22"/>
        </w:rPr>
        <w:t>) and ln(average accessibility)</w:t>
      </w:r>
      <w:r w:rsidRPr="00742EFD">
        <w:rPr>
          <w:rFonts w:ascii="Arial" w:hAnsi="Arial" w:cs="Arial"/>
          <w:sz w:val="22"/>
          <w:szCs w:val="22"/>
        </w:rPr>
        <w:t>.</w:t>
      </w:r>
    </w:p>
    <w:p w14:paraId="35C92D8F" w14:textId="77777777" w:rsidR="006A62E4" w:rsidRPr="00742EFD" w:rsidRDefault="006A62E4" w:rsidP="006A62E4">
      <w:pPr>
        <w:spacing w:line="360" w:lineRule="auto"/>
        <w:rPr>
          <w:rFonts w:ascii="Arial" w:hAnsi="Arial" w:cs="Arial"/>
          <w:sz w:val="22"/>
          <w:szCs w:val="22"/>
        </w:rPr>
      </w:pPr>
      <w:r w:rsidRPr="00742EFD">
        <w:rPr>
          <w:rFonts w:ascii="Arial" w:hAnsi="Arial" w:cs="Arial"/>
          <w:b/>
          <w:sz w:val="22"/>
          <w:szCs w:val="22"/>
        </w:rPr>
        <w:t>(E)</w:t>
      </w:r>
      <w:r w:rsidRPr="00742EFD">
        <w:rPr>
          <w:rFonts w:ascii="Arial" w:hAnsi="Arial" w:cs="Arial"/>
          <w:sz w:val="22"/>
          <w:szCs w:val="22"/>
        </w:rPr>
        <w:t xml:space="preserve"> (Left) The cumulative distribution of structural accessibility of the </w:t>
      </w:r>
      <w:r>
        <w:rPr>
          <w:rFonts w:ascii="Arial" w:hAnsi="Arial" w:cs="Arial"/>
          <w:sz w:val="22"/>
          <w:szCs w:val="22"/>
        </w:rPr>
        <w:t>target sequence window corresponding to miRNA nucleotides 1–15</w:t>
      </w:r>
      <w:r w:rsidRPr="00742EFD">
        <w:rPr>
          <w:rFonts w:ascii="Arial" w:hAnsi="Arial" w:cs="Arial"/>
          <w:sz w:val="22"/>
          <w:szCs w:val="22"/>
        </w:rPr>
        <w:t xml:space="preserve"> </w:t>
      </w:r>
      <w:r>
        <w:rPr>
          <w:rFonts w:ascii="Arial" w:hAnsi="Arial" w:cs="Arial"/>
          <w:sz w:val="22"/>
          <w:szCs w:val="22"/>
        </w:rPr>
        <w:t>over all miR-1 8mer–containing reads in the input library</w:t>
      </w:r>
      <w:r w:rsidRPr="00742EFD">
        <w:rPr>
          <w:rFonts w:ascii="Arial" w:hAnsi="Arial" w:cs="Arial"/>
          <w:sz w:val="22"/>
          <w:szCs w:val="22"/>
        </w:rPr>
        <w:t xml:space="preserve"> (solid black line), the </w:t>
      </w:r>
      <w:r>
        <w:rPr>
          <w:rFonts w:ascii="Arial" w:hAnsi="Arial" w:cs="Arial"/>
          <w:sz w:val="22"/>
          <w:szCs w:val="22"/>
        </w:rPr>
        <w:t xml:space="preserve">7.2 </w:t>
      </w:r>
      <w:proofErr w:type="spellStart"/>
      <w:r w:rsidRPr="00742EFD">
        <w:rPr>
          <w:rFonts w:ascii="Arial" w:hAnsi="Arial" w:cs="Arial"/>
          <w:sz w:val="22"/>
          <w:szCs w:val="22"/>
        </w:rPr>
        <w:t>nM</w:t>
      </w:r>
      <w:proofErr w:type="spellEnd"/>
      <w:r w:rsidRPr="00742EFD">
        <w:rPr>
          <w:rFonts w:ascii="Arial" w:hAnsi="Arial" w:cs="Arial"/>
          <w:sz w:val="22"/>
          <w:szCs w:val="22"/>
        </w:rPr>
        <w:t xml:space="preserve"> AGO2–miR-1 </w:t>
      </w:r>
      <w:r>
        <w:rPr>
          <w:rFonts w:ascii="Arial" w:hAnsi="Arial" w:cs="Arial"/>
          <w:sz w:val="22"/>
          <w:szCs w:val="22"/>
        </w:rPr>
        <w:t xml:space="preserve">sample </w:t>
      </w:r>
      <w:r w:rsidRPr="00742EFD">
        <w:rPr>
          <w:rFonts w:ascii="Arial" w:hAnsi="Arial" w:cs="Arial"/>
          <w:sz w:val="22"/>
          <w:szCs w:val="22"/>
        </w:rPr>
        <w:t xml:space="preserve">library (solid red line), and </w:t>
      </w:r>
      <w:r>
        <w:rPr>
          <w:rFonts w:ascii="Arial" w:hAnsi="Arial" w:cs="Arial"/>
          <w:sz w:val="22"/>
          <w:szCs w:val="22"/>
        </w:rPr>
        <w:t>when sampling</w:t>
      </w:r>
      <w:r w:rsidRPr="00742EFD">
        <w:rPr>
          <w:rFonts w:ascii="Arial" w:hAnsi="Arial" w:cs="Arial"/>
          <w:sz w:val="22"/>
          <w:szCs w:val="22"/>
        </w:rPr>
        <w:t xml:space="preserve"> </w:t>
      </w:r>
      <w:r>
        <w:rPr>
          <w:rFonts w:ascii="Arial" w:hAnsi="Arial" w:cs="Arial"/>
          <w:sz w:val="22"/>
          <w:szCs w:val="22"/>
        </w:rPr>
        <w:t xml:space="preserve">reads from </w:t>
      </w:r>
      <w:r w:rsidRPr="00742EFD">
        <w:rPr>
          <w:rFonts w:ascii="Arial" w:hAnsi="Arial" w:cs="Arial"/>
          <w:sz w:val="22"/>
          <w:szCs w:val="22"/>
        </w:rPr>
        <w:t>the input library to match the</w:t>
      </w:r>
      <w:r>
        <w:rPr>
          <w:rFonts w:ascii="Arial" w:hAnsi="Arial" w:cs="Arial"/>
          <w:sz w:val="22"/>
          <w:szCs w:val="22"/>
        </w:rPr>
        <w:t xml:space="preserve"> </w:t>
      </w:r>
      <w:r w:rsidRPr="00742EFD">
        <w:rPr>
          <w:rFonts w:ascii="Arial" w:hAnsi="Arial" w:cs="Arial"/>
          <w:sz w:val="22"/>
          <w:szCs w:val="22"/>
        </w:rPr>
        <w:t xml:space="preserve">flanking dinucleotide frequencies </w:t>
      </w:r>
      <w:r>
        <w:rPr>
          <w:rFonts w:ascii="Arial" w:hAnsi="Arial" w:cs="Arial"/>
          <w:sz w:val="22"/>
          <w:szCs w:val="22"/>
        </w:rPr>
        <w:t xml:space="preserve">of </w:t>
      </w:r>
      <w:r w:rsidRPr="00742EFD">
        <w:rPr>
          <w:rFonts w:ascii="Arial" w:hAnsi="Arial" w:cs="Arial"/>
          <w:sz w:val="22"/>
          <w:szCs w:val="22"/>
        </w:rPr>
        <w:t xml:space="preserve">the 8mer-containing reads in the </w:t>
      </w:r>
      <w:r>
        <w:rPr>
          <w:rFonts w:ascii="Arial" w:hAnsi="Arial" w:cs="Arial"/>
          <w:sz w:val="22"/>
          <w:szCs w:val="22"/>
        </w:rPr>
        <w:t xml:space="preserve">720 </w:t>
      </w:r>
      <w:proofErr w:type="spellStart"/>
      <w:r w:rsidRPr="00742EFD">
        <w:rPr>
          <w:rFonts w:ascii="Arial" w:hAnsi="Arial" w:cs="Arial"/>
          <w:sz w:val="22"/>
          <w:szCs w:val="22"/>
        </w:rPr>
        <w:t>nM</w:t>
      </w:r>
      <w:proofErr w:type="spellEnd"/>
      <w:r w:rsidRPr="00742EFD">
        <w:rPr>
          <w:rFonts w:ascii="Arial" w:hAnsi="Arial" w:cs="Arial"/>
          <w:sz w:val="22"/>
          <w:szCs w:val="22"/>
        </w:rPr>
        <w:t xml:space="preserve"> AGO2–miR-1 </w:t>
      </w:r>
      <w:r>
        <w:rPr>
          <w:rFonts w:ascii="Arial" w:hAnsi="Arial" w:cs="Arial"/>
          <w:sz w:val="22"/>
          <w:szCs w:val="22"/>
        </w:rPr>
        <w:t xml:space="preserve">sample </w:t>
      </w:r>
      <w:r w:rsidRPr="00742EFD">
        <w:rPr>
          <w:rFonts w:ascii="Arial" w:hAnsi="Arial" w:cs="Arial"/>
          <w:sz w:val="22"/>
          <w:szCs w:val="22"/>
        </w:rPr>
        <w:t xml:space="preserve">(dashed red line). The </w:t>
      </w:r>
      <w:r>
        <w:rPr>
          <w:rFonts w:ascii="Arial" w:hAnsi="Arial" w:cs="Arial"/>
          <w:sz w:val="22"/>
          <w:szCs w:val="22"/>
        </w:rPr>
        <w:t>central</w:t>
      </w:r>
      <w:r w:rsidRPr="00742EFD">
        <w:rPr>
          <w:rFonts w:ascii="Arial" w:hAnsi="Arial" w:cs="Arial"/>
          <w:sz w:val="22"/>
          <w:szCs w:val="22"/>
        </w:rPr>
        <w:t xml:space="preserve"> point within each line represents the geometric mean of the corresponding distribution</w:t>
      </w:r>
      <w:r>
        <w:rPr>
          <w:rFonts w:ascii="Arial" w:hAnsi="Arial" w:cs="Arial"/>
          <w:sz w:val="22"/>
          <w:szCs w:val="22"/>
        </w:rPr>
        <w:t xml:space="preserve">, with the effect given by the difference in the geometric mean of the sampled distribution to that of the input, normalized to the difference in the geometric means of the 7.2 </w:t>
      </w:r>
      <w:proofErr w:type="spellStart"/>
      <w:r>
        <w:rPr>
          <w:rFonts w:ascii="Arial" w:hAnsi="Arial" w:cs="Arial"/>
          <w:sz w:val="22"/>
          <w:szCs w:val="22"/>
        </w:rPr>
        <w:t>nM</w:t>
      </w:r>
      <w:proofErr w:type="spellEnd"/>
      <w:r>
        <w:rPr>
          <w:rFonts w:ascii="Arial" w:hAnsi="Arial" w:cs="Arial"/>
          <w:sz w:val="22"/>
          <w:szCs w:val="22"/>
        </w:rPr>
        <w:t xml:space="preserve"> AGO2-miR-1 sample library to that of the input</w:t>
      </w:r>
      <w:r w:rsidRPr="00742EFD">
        <w:rPr>
          <w:rFonts w:ascii="Arial" w:hAnsi="Arial" w:cs="Arial"/>
          <w:sz w:val="22"/>
          <w:szCs w:val="22"/>
        </w:rPr>
        <w:t>. (Right) The</w:t>
      </w:r>
      <w:r>
        <w:rPr>
          <w:rFonts w:ascii="Arial" w:hAnsi="Arial" w:cs="Arial"/>
          <w:sz w:val="22"/>
          <w:szCs w:val="22"/>
        </w:rPr>
        <w:t xml:space="preserve"> increase</w:t>
      </w:r>
      <w:r w:rsidRPr="00742EFD">
        <w:rPr>
          <w:rFonts w:ascii="Arial" w:hAnsi="Arial" w:cs="Arial"/>
          <w:sz w:val="22"/>
          <w:szCs w:val="22"/>
        </w:rPr>
        <w:t xml:space="preserve"> in</w:t>
      </w:r>
      <w:r>
        <w:rPr>
          <w:rFonts w:ascii="Arial" w:hAnsi="Arial" w:cs="Arial"/>
          <w:sz w:val="22"/>
          <w:szCs w:val="22"/>
        </w:rPr>
        <w:t xml:space="preserve"> </w:t>
      </w:r>
      <w:r w:rsidRPr="00742EFD">
        <w:rPr>
          <w:rFonts w:ascii="Arial" w:hAnsi="Arial" w:cs="Arial"/>
          <w:sz w:val="22"/>
          <w:szCs w:val="22"/>
        </w:rPr>
        <w:t>structural accessibility</w:t>
      </w:r>
      <w:r>
        <w:rPr>
          <w:rFonts w:ascii="Arial" w:hAnsi="Arial" w:cs="Arial"/>
          <w:sz w:val="22"/>
          <w:szCs w:val="22"/>
        </w:rPr>
        <w:t xml:space="preserve"> of miR-1 8mer–containing reads in the input library</w:t>
      </w:r>
      <w:r w:rsidRPr="00742EFD">
        <w:rPr>
          <w:rFonts w:ascii="Arial" w:hAnsi="Arial" w:cs="Arial"/>
          <w:sz w:val="22"/>
          <w:szCs w:val="22"/>
        </w:rPr>
        <w:t xml:space="preserve"> when resampl</w:t>
      </w:r>
      <w:r>
        <w:rPr>
          <w:rFonts w:ascii="Arial" w:hAnsi="Arial" w:cs="Arial"/>
          <w:sz w:val="22"/>
          <w:szCs w:val="22"/>
        </w:rPr>
        <w:t>ed</w:t>
      </w:r>
      <w:r w:rsidRPr="00742EFD">
        <w:rPr>
          <w:rFonts w:ascii="Arial" w:hAnsi="Arial" w:cs="Arial"/>
          <w:sz w:val="22"/>
          <w:szCs w:val="22"/>
        </w:rPr>
        <w:t xml:space="preserve"> to match the flanking dinucleotide content in each of the five AGO2-miR-1 </w:t>
      </w:r>
      <w:r>
        <w:rPr>
          <w:rFonts w:ascii="Arial" w:hAnsi="Arial" w:cs="Arial"/>
          <w:sz w:val="22"/>
          <w:szCs w:val="22"/>
        </w:rPr>
        <w:t xml:space="preserve">sample </w:t>
      </w:r>
      <w:r w:rsidRPr="00742EFD">
        <w:rPr>
          <w:rFonts w:ascii="Arial" w:hAnsi="Arial" w:cs="Arial"/>
          <w:sz w:val="22"/>
          <w:szCs w:val="22"/>
        </w:rPr>
        <w:t>libraries</w:t>
      </w:r>
      <w:r>
        <w:rPr>
          <w:rFonts w:ascii="Arial" w:hAnsi="Arial" w:cs="Arial"/>
          <w:sz w:val="22"/>
          <w:szCs w:val="22"/>
        </w:rPr>
        <w:t>.</w:t>
      </w:r>
      <w:r w:rsidRPr="00742EFD">
        <w:rPr>
          <w:rFonts w:ascii="Arial" w:hAnsi="Arial" w:cs="Arial"/>
          <w:sz w:val="22"/>
          <w:szCs w:val="22"/>
        </w:rPr>
        <w:t xml:space="preserve"> </w:t>
      </w:r>
      <w:r>
        <w:rPr>
          <w:rFonts w:ascii="Arial" w:hAnsi="Arial" w:cs="Arial"/>
          <w:sz w:val="22"/>
          <w:szCs w:val="22"/>
        </w:rPr>
        <w:t>For each sample library, the fractional effect is given by the difference in the geometric mean of distribution from the resampled input reads to that of the full distribution of input, normalized to the difference in the geometric mean of the distributions of the AGO-miR-1 sample library to that of the input</w:t>
      </w:r>
      <w:r w:rsidRPr="00742EFD">
        <w:rPr>
          <w:rFonts w:ascii="Arial" w:hAnsi="Arial" w:cs="Arial"/>
          <w:sz w:val="22"/>
          <w:szCs w:val="22"/>
        </w:rPr>
        <w:t xml:space="preserve">. The left-hand most bar depicts the </w:t>
      </w:r>
      <w:r>
        <w:rPr>
          <w:rFonts w:ascii="Arial" w:hAnsi="Arial" w:cs="Arial"/>
          <w:sz w:val="22"/>
          <w:szCs w:val="22"/>
        </w:rPr>
        <w:t xml:space="preserve">effect highlighted </w:t>
      </w:r>
      <w:r w:rsidRPr="00742EFD">
        <w:rPr>
          <w:rFonts w:ascii="Arial" w:hAnsi="Arial" w:cs="Arial"/>
          <w:sz w:val="22"/>
          <w:szCs w:val="22"/>
        </w:rPr>
        <w:t>with the cumulative distribution plots (left).</w:t>
      </w:r>
    </w:p>
    <w:p w14:paraId="01E59FAB" w14:textId="77777777" w:rsidR="006A62E4" w:rsidRDefault="006A62E4" w:rsidP="006A62E4">
      <w:pPr>
        <w:rPr>
          <w:rFonts w:ascii="Arial" w:hAnsi="Arial" w:cs="Arial"/>
          <w:sz w:val="22"/>
          <w:szCs w:val="22"/>
        </w:rPr>
      </w:pPr>
      <w:r>
        <w:rPr>
          <w:rFonts w:ascii="Arial" w:hAnsi="Arial" w:cs="Arial"/>
          <w:sz w:val="22"/>
          <w:szCs w:val="22"/>
        </w:rPr>
        <w:br w:type="page"/>
      </w:r>
    </w:p>
    <w:p w14:paraId="612B18FE" w14:textId="77777777" w:rsidR="006A62E4" w:rsidRDefault="006A62E4" w:rsidP="006A62E4">
      <w:pPr>
        <w:pStyle w:val="Heading1"/>
      </w:pPr>
      <w:r>
        <w:lastRenderedPageBreak/>
        <w:t xml:space="preserve">Supplemental </w:t>
      </w:r>
      <w:r w:rsidRPr="00BC1BF3">
        <w:t>Figure legends</w:t>
      </w:r>
    </w:p>
    <w:p w14:paraId="4D6AB91E" w14:textId="77777777" w:rsidR="006A62E4" w:rsidRDefault="006A62E4" w:rsidP="006A62E4">
      <w:pPr>
        <w:spacing w:line="360" w:lineRule="auto"/>
        <w:rPr>
          <w:rFonts w:cs="Arial"/>
        </w:rPr>
      </w:pPr>
      <w:r w:rsidRPr="00FE7993">
        <w:rPr>
          <w:rFonts w:ascii="Arial" w:hAnsi="Arial" w:cs="Arial"/>
          <w:b/>
          <w:sz w:val="22"/>
          <w:szCs w:val="22"/>
        </w:rPr>
        <w:t xml:space="preserve">Figure S1. </w:t>
      </w:r>
      <w:r>
        <w:rPr>
          <w:rFonts w:ascii="Arial" w:hAnsi="Arial" w:cs="Arial"/>
          <w:b/>
          <w:sz w:val="22"/>
          <w:szCs w:val="22"/>
        </w:rPr>
        <w:t>Reproducibility of AGO-RBNS–derived Data and Analysis; related to Figures 1 &amp; 2.</w:t>
      </w:r>
    </w:p>
    <w:p w14:paraId="124C9383" w14:textId="77777777" w:rsidR="006A62E4" w:rsidRDefault="006A62E4" w:rsidP="006A62E4">
      <w:pPr>
        <w:spacing w:line="360" w:lineRule="auto"/>
        <w:rPr>
          <w:rFonts w:cs="Arial"/>
        </w:rPr>
      </w:pPr>
      <w:r>
        <w:rPr>
          <w:rFonts w:ascii="Arial" w:hAnsi="Arial" w:cs="Arial"/>
          <w:b/>
          <w:sz w:val="22"/>
          <w:szCs w:val="22"/>
        </w:rPr>
        <w:t>(A)</w:t>
      </w:r>
      <w:r>
        <w:rPr>
          <w:rFonts w:ascii="Arial" w:hAnsi="Arial" w:cs="Arial"/>
          <w:sz w:val="22"/>
          <w:szCs w:val="22"/>
        </w:rPr>
        <w:t xml:space="preserve"> Pairwise comparison of enrichment of </w:t>
      </w:r>
      <w:proofErr w:type="spellStart"/>
      <w:r>
        <w:rPr>
          <w:rFonts w:ascii="Arial" w:hAnsi="Arial" w:cs="Arial"/>
          <w:i/>
          <w:sz w:val="22"/>
          <w:szCs w:val="22"/>
        </w:rPr>
        <w:t>k</w:t>
      </w:r>
      <w:r>
        <w:rPr>
          <w:rFonts w:ascii="Arial" w:hAnsi="Arial" w:cs="Arial"/>
          <w:sz w:val="22"/>
          <w:szCs w:val="22"/>
        </w:rPr>
        <w:t>mer</w:t>
      </w:r>
      <w:proofErr w:type="spellEnd"/>
      <w:r>
        <w:rPr>
          <w:rFonts w:ascii="Arial" w:hAnsi="Arial" w:cs="Arial"/>
          <w:sz w:val="22"/>
          <w:szCs w:val="22"/>
        </w:rPr>
        <w:t xml:space="preserve"> of length 9, between two independent AGO–RBNS binding reactions and library preparations. Additionally, the two binding experiment each contain a distinct preparation of purified AGO2–miR-1, as well as two different RNA pool, each generated from a distinct synthetic DNA containing and containing a distinct 5′ constant sequence. Plotted are all 8mer (purple), 7mer-m8 (red), 7mer-A1 (blue), 6mer (cyan), 6mer-m8 (violet), and 6mer-A1 (light blue) –containing </w:t>
      </w:r>
      <w:proofErr w:type="spellStart"/>
      <w:r>
        <w:rPr>
          <w:rFonts w:ascii="Arial" w:hAnsi="Arial" w:cs="Arial"/>
          <w:i/>
          <w:sz w:val="22"/>
          <w:szCs w:val="22"/>
        </w:rPr>
        <w:t>k</w:t>
      </w:r>
      <w:r>
        <w:rPr>
          <w:rFonts w:ascii="Arial" w:hAnsi="Arial" w:cs="Arial"/>
          <w:sz w:val="22"/>
          <w:szCs w:val="22"/>
        </w:rPr>
        <w:t>mers</w:t>
      </w:r>
      <w:proofErr w:type="spellEnd"/>
      <w:r>
        <w:rPr>
          <w:rFonts w:ascii="Arial" w:hAnsi="Arial" w:cs="Arial"/>
          <w:sz w:val="22"/>
          <w:szCs w:val="22"/>
        </w:rPr>
        <w:t xml:space="preserve">, as well as 10,000 arbitrarily chosen </w:t>
      </w:r>
      <w:proofErr w:type="spellStart"/>
      <w:r>
        <w:rPr>
          <w:rFonts w:ascii="Arial" w:hAnsi="Arial" w:cs="Arial"/>
          <w:i/>
          <w:sz w:val="22"/>
          <w:szCs w:val="22"/>
        </w:rPr>
        <w:t>k</w:t>
      </w:r>
      <w:r>
        <w:rPr>
          <w:rFonts w:ascii="Arial" w:hAnsi="Arial" w:cs="Arial"/>
          <w:sz w:val="22"/>
          <w:szCs w:val="22"/>
        </w:rPr>
        <w:t>mers</w:t>
      </w:r>
      <w:proofErr w:type="spellEnd"/>
      <w:r>
        <w:rPr>
          <w:rFonts w:ascii="Arial" w:hAnsi="Arial" w:cs="Arial"/>
          <w:sz w:val="22"/>
          <w:szCs w:val="22"/>
        </w:rPr>
        <w:t xml:space="preserve"> not containing any of these sites (gray). The coefficient of variation is given by the Pearson correlation coefficient of the log-transformed data pairs. The dashed line indicates as reference x = y.</w:t>
      </w:r>
    </w:p>
    <w:p w14:paraId="1EC3B360" w14:textId="77777777" w:rsidR="006A62E4" w:rsidRDefault="006A62E4" w:rsidP="006A62E4">
      <w:pPr>
        <w:spacing w:line="360" w:lineRule="auto"/>
        <w:rPr>
          <w:rFonts w:cs="Arial"/>
        </w:rPr>
      </w:pPr>
      <w:r>
        <w:rPr>
          <w:rFonts w:ascii="Arial" w:hAnsi="Arial" w:cs="Arial"/>
          <w:b/>
          <w:sz w:val="22"/>
          <w:szCs w:val="22"/>
        </w:rPr>
        <w:t>(B)</w:t>
      </w:r>
      <w:r>
        <w:rPr>
          <w:rFonts w:ascii="Arial" w:hAnsi="Arial" w:cs="Arial"/>
          <w:sz w:val="22"/>
          <w:szCs w:val="22"/>
        </w:rPr>
        <w:t xml:space="preserve"> Pairwise comparison of the biochemical model parameter estimates across the least-well-correlated-sample pair, when repeating the MLE procedure five times, excluding each of the five AGO2–miR-1 bound samples from the likelihood fitting. The parameters specify a </w:t>
      </w:r>
      <w:r>
        <w:rPr>
          <w:rFonts w:ascii="Arial" w:hAnsi="Arial" w:cs="Arial"/>
          <w:i/>
          <w:sz w:val="22"/>
          <w:szCs w:val="22"/>
        </w:rPr>
        <w:t>K</w:t>
      </w:r>
      <w:r>
        <w:rPr>
          <w:rFonts w:ascii="Arial" w:hAnsi="Arial" w:cs="Arial"/>
          <w:sz w:val="22"/>
          <w:szCs w:val="22"/>
          <w:vertAlign w:val="subscript"/>
        </w:rPr>
        <w:t>D</w:t>
      </w:r>
      <w:r>
        <w:rPr>
          <w:rFonts w:ascii="Arial" w:hAnsi="Arial" w:cs="Arial"/>
          <w:sz w:val="22"/>
          <w:szCs w:val="22"/>
        </w:rPr>
        <w:t xml:space="preserve"> for each of the site types, the stock concentration of the AGO2–miR-1 complex (light gray), and the equivalent concentration of AGO2–miR-1–independent library RNA nonspecifically </w:t>
      </w:r>
      <w:proofErr w:type="spellStart"/>
      <w:r>
        <w:rPr>
          <w:rFonts w:ascii="Arial" w:hAnsi="Arial" w:cs="Arial"/>
          <w:sz w:val="22"/>
          <w:szCs w:val="22"/>
        </w:rPr>
        <w:t>copurifying</w:t>
      </w:r>
      <w:proofErr w:type="spellEnd"/>
      <w:r>
        <w:rPr>
          <w:rFonts w:ascii="Arial" w:hAnsi="Arial" w:cs="Arial"/>
          <w:sz w:val="22"/>
          <w:szCs w:val="22"/>
        </w:rPr>
        <w:t xml:space="preserve"> with the AGO2–miR-1-bound library RNA (dark gray). The coefficient of variation is given by the Pearson correlation coefficient of the model parameters. The dashed line indicates as reference x = y.</w:t>
      </w:r>
    </w:p>
    <w:p w14:paraId="54C538D9" w14:textId="77777777" w:rsidR="006A62E4" w:rsidRDefault="006A62E4" w:rsidP="006A62E4">
      <w:pPr>
        <w:spacing w:line="360" w:lineRule="auto"/>
        <w:rPr>
          <w:rFonts w:cs="Arial"/>
        </w:rPr>
      </w:pPr>
      <w:r>
        <w:rPr>
          <w:rFonts w:ascii="Arial" w:hAnsi="Arial" w:cs="Arial"/>
          <w:b/>
          <w:sz w:val="22"/>
          <w:szCs w:val="22"/>
        </w:rPr>
        <w:t>(C)</w:t>
      </w:r>
      <w:r>
        <w:rPr>
          <w:rFonts w:ascii="Arial" w:hAnsi="Arial" w:cs="Arial"/>
          <w:sz w:val="22"/>
          <w:szCs w:val="22"/>
        </w:rPr>
        <w:t xml:space="preserve"> Table of all pairwise coefficients of variation when repeating the MLE procedure five times, excluding each of the five AGO2–miR-1 bound samples from the likelihood fitting. The bolded coefficient represents the pairwise comparison shown in</w:t>
      </w:r>
      <w:r>
        <w:rPr>
          <w:rFonts w:ascii="Arial" w:hAnsi="Arial" w:cs="Arial"/>
          <w:b/>
          <w:sz w:val="22"/>
          <w:szCs w:val="22"/>
        </w:rPr>
        <w:t xml:space="preserve"> </w:t>
      </w:r>
      <w:r>
        <w:rPr>
          <w:rFonts w:ascii="Arial" w:hAnsi="Arial" w:cs="Arial"/>
          <w:sz w:val="22"/>
          <w:szCs w:val="22"/>
        </w:rPr>
        <w:t>(B).</w:t>
      </w:r>
    </w:p>
    <w:p w14:paraId="2D22C7E8" w14:textId="77777777" w:rsidR="006A62E4" w:rsidRDefault="006A62E4" w:rsidP="006A62E4">
      <w:pPr>
        <w:spacing w:line="360" w:lineRule="auto"/>
        <w:rPr>
          <w:rFonts w:cs="Arial"/>
        </w:rPr>
      </w:pPr>
      <w:r>
        <w:rPr>
          <w:rFonts w:ascii="Arial" w:hAnsi="Arial" w:cs="Arial"/>
          <w:b/>
          <w:sz w:val="22"/>
          <w:szCs w:val="22"/>
        </w:rPr>
        <w:t>(D–I)</w:t>
      </w:r>
      <w:r>
        <w:rPr>
          <w:rFonts w:ascii="Arial" w:hAnsi="Arial" w:cs="Arial"/>
          <w:sz w:val="22"/>
          <w:szCs w:val="22"/>
        </w:rPr>
        <w:t xml:space="preserve"> Position-specific enrichment of canonical sites for miR-1 (D), let-7a (E), miR-155 (F), miR-124 (G), lsy-6 (H), and miR-7 (I), across 25 possible registers within the randomized RNA library, counting from the 5′ end. Enrichment values are calculated using the most-concentrated AGO2–miRNA–bound sample corresponding to the AGO–RBNS experiment performed for that miRNA.</w:t>
      </w:r>
    </w:p>
    <w:p w14:paraId="2A5BD86A" w14:textId="77777777" w:rsidR="006A62E4" w:rsidRDefault="006A62E4" w:rsidP="006A62E4">
      <w:pPr>
        <w:spacing w:line="360" w:lineRule="auto"/>
        <w:rPr>
          <w:rFonts w:ascii="Arial" w:hAnsi="Arial" w:cs="Arial"/>
          <w:sz w:val="22"/>
          <w:szCs w:val="22"/>
        </w:rPr>
      </w:pPr>
      <w:r>
        <w:rPr>
          <w:rFonts w:ascii="Arial" w:hAnsi="Arial" w:cs="Arial"/>
          <w:b/>
          <w:sz w:val="22"/>
          <w:szCs w:val="22"/>
        </w:rPr>
        <w:t>(J–L)</w:t>
      </w:r>
      <w:r>
        <w:rPr>
          <w:rFonts w:ascii="Arial" w:hAnsi="Arial" w:cs="Arial"/>
          <w:sz w:val="22"/>
          <w:szCs w:val="22"/>
        </w:rPr>
        <w:t xml:space="preserve"> Position-specific enrichment of 3′ autonomous site types for miR-155 (J), miR-124 (H), and lsy-6 (L), across 25 possible registers within the randomized RNA library, counting from the 5′ end. Enrichment values are calculated using the most-concentrated AGO2–miRNA–bound sample corresponding to that miRNA.</w:t>
      </w:r>
    </w:p>
    <w:p w14:paraId="68E3A9EB" w14:textId="77777777" w:rsidR="00CE7C11" w:rsidRDefault="00CE7C11" w:rsidP="006A62E4">
      <w:pPr>
        <w:spacing w:line="360" w:lineRule="auto"/>
        <w:rPr>
          <w:rFonts w:ascii="Arial" w:hAnsi="Arial" w:cs="Arial"/>
          <w:b/>
          <w:sz w:val="22"/>
          <w:szCs w:val="22"/>
        </w:rPr>
      </w:pPr>
    </w:p>
    <w:p w14:paraId="208A18C7" w14:textId="77777777" w:rsidR="006A62E4" w:rsidRDefault="006A62E4" w:rsidP="006A62E4">
      <w:pPr>
        <w:spacing w:line="360" w:lineRule="auto"/>
        <w:rPr>
          <w:rFonts w:ascii="Arial" w:hAnsi="Arial" w:cs="Arial"/>
          <w:sz w:val="22"/>
          <w:szCs w:val="22"/>
        </w:rPr>
      </w:pPr>
      <w:r>
        <w:rPr>
          <w:rFonts w:ascii="Arial" w:hAnsi="Arial" w:cs="Arial"/>
          <w:b/>
          <w:sz w:val="22"/>
          <w:szCs w:val="22"/>
        </w:rPr>
        <w:lastRenderedPageBreak/>
        <w:t xml:space="preserve">Figure S2. Analysis of canonical, </w:t>
      </w:r>
      <w:proofErr w:type="spellStart"/>
      <w:r>
        <w:rPr>
          <w:rFonts w:ascii="Arial" w:hAnsi="Arial" w:cs="Arial"/>
          <w:b/>
          <w:sz w:val="22"/>
          <w:szCs w:val="22"/>
        </w:rPr>
        <w:t>noncanonical</w:t>
      </w:r>
      <w:proofErr w:type="spellEnd"/>
      <w:r>
        <w:rPr>
          <w:rFonts w:ascii="Arial" w:hAnsi="Arial" w:cs="Arial"/>
          <w:b/>
          <w:sz w:val="22"/>
          <w:szCs w:val="22"/>
        </w:rPr>
        <w:t xml:space="preserve">, and context-dependent </w:t>
      </w:r>
      <w:proofErr w:type="spellStart"/>
      <w:r>
        <w:rPr>
          <w:rFonts w:ascii="Arial" w:hAnsi="Arial" w:cs="Arial"/>
          <w:b/>
          <w:sz w:val="22"/>
          <w:szCs w:val="22"/>
        </w:rPr>
        <w:t>noncanonical</w:t>
      </w:r>
      <w:proofErr w:type="spellEnd"/>
      <w:r>
        <w:rPr>
          <w:rFonts w:ascii="Arial" w:hAnsi="Arial" w:cs="Arial"/>
          <w:b/>
          <w:sz w:val="22"/>
          <w:szCs w:val="22"/>
        </w:rPr>
        <w:t xml:space="preserve"> site types (CNST) identified in Kim, Sung, Park </w:t>
      </w:r>
      <w:r>
        <w:rPr>
          <w:rFonts w:ascii="Arial" w:hAnsi="Arial" w:cs="Arial"/>
          <w:b/>
          <w:i/>
          <w:sz w:val="22"/>
          <w:szCs w:val="22"/>
        </w:rPr>
        <w:t>et al</w:t>
      </w:r>
      <w:r w:rsidRPr="00D0258C">
        <w:rPr>
          <w:rFonts w:ascii="Arial" w:hAnsi="Arial" w:cs="Arial"/>
          <w:b/>
          <w:sz w:val="22"/>
          <w:szCs w:val="22"/>
        </w:rPr>
        <w:t>., 2016</w:t>
      </w:r>
      <w:r>
        <w:rPr>
          <w:rFonts w:ascii="Arial" w:hAnsi="Arial" w:cs="Arial"/>
          <w:b/>
          <w:sz w:val="22"/>
          <w:szCs w:val="22"/>
        </w:rPr>
        <w:t>; related to Figure 2.</w:t>
      </w:r>
    </w:p>
    <w:p w14:paraId="6CE53B98" w14:textId="77777777" w:rsidR="006A62E4" w:rsidRDefault="006A62E4" w:rsidP="006A62E4">
      <w:pPr>
        <w:spacing w:line="360" w:lineRule="auto"/>
        <w:rPr>
          <w:rFonts w:ascii="Arial" w:hAnsi="Arial" w:cs="Arial"/>
          <w:sz w:val="22"/>
          <w:szCs w:val="22"/>
        </w:rPr>
      </w:pPr>
      <w:r>
        <w:rPr>
          <w:rFonts w:ascii="Arial" w:hAnsi="Arial" w:cs="Arial"/>
          <w:b/>
          <w:sz w:val="22"/>
          <w:szCs w:val="22"/>
        </w:rPr>
        <w:t>(A–F)</w:t>
      </w:r>
      <w:r>
        <w:rPr>
          <w:rFonts w:ascii="Arial" w:hAnsi="Arial" w:cs="Arial"/>
          <w:sz w:val="22"/>
          <w:szCs w:val="22"/>
        </w:rPr>
        <w:t xml:space="preserve"> </w:t>
      </w:r>
      <w:r w:rsidRPr="00F63744">
        <w:rPr>
          <w:rFonts w:ascii="Arial" w:hAnsi="Arial" w:cs="Arial"/>
          <w:sz w:val="22"/>
          <w:szCs w:val="22"/>
        </w:rPr>
        <w:t xml:space="preserve">Relative </w:t>
      </w:r>
      <w:r w:rsidRPr="00742EFD">
        <w:rPr>
          <w:rFonts w:ascii="Arial" w:hAnsi="Arial" w:cs="Arial"/>
          <w:i/>
          <w:sz w:val="22"/>
          <w:szCs w:val="22"/>
        </w:rPr>
        <w:t>K</w:t>
      </w:r>
      <w:r w:rsidRPr="00742EFD">
        <w:rPr>
          <w:rFonts w:ascii="Arial" w:hAnsi="Arial" w:cs="Arial"/>
          <w:sz w:val="22"/>
          <w:szCs w:val="22"/>
          <w:vertAlign w:val="subscript"/>
        </w:rPr>
        <w:t>D</w:t>
      </w:r>
      <w:r w:rsidRPr="00742EFD">
        <w:rPr>
          <w:rFonts w:ascii="Arial" w:hAnsi="Arial" w:cs="Arial"/>
          <w:sz w:val="22"/>
          <w:szCs w:val="22"/>
        </w:rPr>
        <w:t xml:space="preserve"> values estimated by performing AGO-RBNS and </w:t>
      </w:r>
      <w:r>
        <w:rPr>
          <w:rFonts w:ascii="Arial" w:hAnsi="Arial" w:cs="Arial"/>
          <w:sz w:val="22"/>
          <w:szCs w:val="22"/>
        </w:rPr>
        <w:t xml:space="preserve">subsequent </w:t>
      </w:r>
      <w:r w:rsidRPr="00742EFD">
        <w:rPr>
          <w:rFonts w:ascii="Arial" w:hAnsi="Arial" w:cs="Arial"/>
          <w:sz w:val="22"/>
          <w:szCs w:val="22"/>
        </w:rPr>
        <w:t xml:space="preserve">mathematical modeling </w:t>
      </w:r>
      <w:r>
        <w:rPr>
          <w:rFonts w:ascii="Arial" w:hAnsi="Arial" w:cs="Arial"/>
          <w:sz w:val="22"/>
          <w:szCs w:val="22"/>
        </w:rPr>
        <w:t xml:space="preserve">on </w:t>
      </w:r>
      <w:r w:rsidRPr="00742EFD">
        <w:rPr>
          <w:rFonts w:ascii="Arial" w:hAnsi="Arial" w:cs="Arial"/>
          <w:sz w:val="22"/>
          <w:szCs w:val="22"/>
        </w:rPr>
        <w:t>purified AGO2–</w:t>
      </w:r>
      <w:r>
        <w:rPr>
          <w:rFonts w:ascii="Arial" w:hAnsi="Arial" w:cs="Arial"/>
          <w:sz w:val="22"/>
          <w:szCs w:val="22"/>
        </w:rPr>
        <w:t xml:space="preserve">miR-1(A), </w:t>
      </w:r>
      <w:r w:rsidRPr="00742EFD">
        <w:rPr>
          <w:rFonts w:ascii="Arial" w:hAnsi="Arial" w:cs="Arial"/>
          <w:sz w:val="22"/>
          <w:szCs w:val="22"/>
        </w:rPr>
        <w:t>let-7a (</w:t>
      </w:r>
      <w:r>
        <w:rPr>
          <w:rFonts w:ascii="Arial" w:hAnsi="Arial" w:cs="Arial"/>
          <w:sz w:val="22"/>
          <w:szCs w:val="22"/>
        </w:rPr>
        <w:t>B</w:t>
      </w:r>
      <w:r w:rsidRPr="00742EFD">
        <w:rPr>
          <w:rFonts w:ascii="Arial" w:hAnsi="Arial" w:cs="Arial"/>
          <w:sz w:val="22"/>
          <w:szCs w:val="22"/>
        </w:rPr>
        <w:t>), –miR-155 (</w:t>
      </w:r>
      <w:r>
        <w:rPr>
          <w:rFonts w:ascii="Arial" w:hAnsi="Arial" w:cs="Arial"/>
          <w:sz w:val="22"/>
          <w:szCs w:val="22"/>
        </w:rPr>
        <w:t>C</w:t>
      </w:r>
      <w:r w:rsidRPr="00742EFD">
        <w:rPr>
          <w:rFonts w:ascii="Arial" w:hAnsi="Arial" w:cs="Arial"/>
          <w:sz w:val="22"/>
          <w:szCs w:val="22"/>
        </w:rPr>
        <w:t>), –miR-124 (</w:t>
      </w:r>
      <w:r>
        <w:rPr>
          <w:rFonts w:ascii="Arial" w:hAnsi="Arial" w:cs="Arial"/>
          <w:sz w:val="22"/>
          <w:szCs w:val="22"/>
        </w:rPr>
        <w:t>D</w:t>
      </w:r>
      <w:r w:rsidRPr="00742EFD">
        <w:rPr>
          <w:rFonts w:ascii="Arial" w:hAnsi="Arial" w:cs="Arial"/>
          <w:sz w:val="22"/>
          <w:szCs w:val="22"/>
        </w:rPr>
        <w:t>), –lsy-6 (</w:t>
      </w:r>
      <w:r>
        <w:rPr>
          <w:rFonts w:ascii="Arial" w:hAnsi="Arial" w:cs="Arial"/>
          <w:sz w:val="22"/>
          <w:szCs w:val="22"/>
        </w:rPr>
        <w:t>E</w:t>
      </w:r>
      <w:r w:rsidRPr="00742EFD">
        <w:rPr>
          <w:rFonts w:ascii="Arial" w:hAnsi="Arial" w:cs="Arial"/>
          <w:sz w:val="22"/>
          <w:szCs w:val="22"/>
        </w:rPr>
        <w:t>), and –miR-7 (</w:t>
      </w:r>
      <w:r>
        <w:rPr>
          <w:rFonts w:ascii="Arial" w:hAnsi="Arial" w:cs="Arial"/>
          <w:sz w:val="22"/>
          <w:szCs w:val="22"/>
        </w:rPr>
        <w:t>F</w:t>
      </w:r>
      <w:r w:rsidRPr="00742EFD">
        <w:rPr>
          <w:rFonts w:ascii="Arial" w:hAnsi="Arial" w:cs="Arial"/>
          <w:sz w:val="22"/>
          <w:szCs w:val="22"/>
        </w:rPr>
        <w:t>)</w:t>
      </w:r>
      <w:r>
        <w:rPr>
          <w:rFonts w:ascii="Arial" w:hAnsi="Arial" w:cs="Arial"/>
          <w:sz w:val="22"/>
          <w:szCs w:val="22"/>
        </w:rPr>
        <w:t xml:space="preserve">, substituting the site type definitions contained within this study for those proposed in Kim, Sung, Park, </w:t>
      </w:r>
      <w:r>
        <w:rPr>
          <w:rFonts w:ascii="Arial" w:hAnsi="Arial" w:cs="Arial"/>
          <w:i/>
          <w:sz w:val="22"/>
          <w:szCs w:val="22"/>
        </w:rPr>
        <w:t>et al</w:t>
      </w:r>
      <w:r>
        <w:rPr>
          <w:rFonts w:ascii="Arial" w:hAnsi="Arial" w:cs="Arial"/>
          <w:sz w:val="22"/>
          <w:szCs w:val="22"/>
        </w:rPr>
        <w:t xml:space="preserve">., 2016. The 7mer-m3.9 corresponds to the offset 7mer from that study; CDNST 1 corresponds to a </w:t>
      </w:r>
      <w:proofErr w:type="spellStart"/>
      <w:r>
        <w:rPr>
          <w:rFonts w:ascii="Arial" w:hAnsi="Arial" w:cs="Arial"/>
          <w:sz w:val="22"/>
          <w:szCs w:val="22"/>
        </w:rPr>
        <w:t>A</w:t>
      </w:r>
      <w:proofErr w:type="spellEnd"/>
      <w:r>
        <w:rPr>
          <w:rFonts w:ascii="Arial" w:hAnsi="Arial" w:cs="Arial"/>
          <w:sz w:val="22"/>
          <w:szCs w:val="22"/>
        </w:rPr>
        <w:t xml:space="preserve"> nucleotide across from miRNA nucleotide position 1 and  pairing to positions 2–6; CDNST 2 corresponds to an A nucleotide across from position 1, pairing to positions 2–4, a mismatch across from position 5, and resumed pairing to positions 6 and 7; CDNST 3 corresponds to a mismatch across from position 2, pairing to position 3, a mismatch across from </w:t>
      </w:r>
      <w:r w:rsidRPr="00A13A77">
        <w:rPr>
          <w:rFonts w:ascii="Arial" w:hAnsi="Arial" w:cs="Arial"/>
          <w:sz w:val="22"/>
          <w:szCs w:val="22"/>
        </w:rPr>
        <w:t>position</w:t>
      </w:r>
      <w:r>
        <w:rPr>
          <w:rFonts w:ascii="Arial" w:hAnsi="Arial" w:cs="Arial"/>
          <w:sz w:val="22"/>
          <w:szCs w:val="22"/>
        </w:rPr>
        <w:t xml:space="preserve"> 4, pairing to position 5, a mismatch across from position 6, and resumed pairing to positions 7–9; and CDNST 4 corresponds to an A nucleotide across from position 1, pairing to positions 2–4, mismatches at positions 5–7, and resumed pairing to position 8. For those CDNSTs with internal mismatches in their definition, all mismatched variants were combined for the model fitting, in order to produce one relative </w:t>
      </w:r>
      <w:r>
        <w:rPr>
          <w:rFonts w:ascii="Arial" w:hAnsi="Arial" w:cs="Arial"/>
          <w:i/>
          <w:sz w:val="22"/>
          <w:szCs w:val="22"/>
        </w:rPr>
        <w:t>K</w:t>
      </w:r>
      <w:r>
        <w:rPr>
          <w:rFonts w:ascii="Arial" w:hAnsi="Arial" w:cs="Arial"/>
          <w:sz w:val="22"/>
          <w:szCs w:val="22"/>
          <w:vertAlign w:val="subscript"/>
        </w:rPr>
        <w:t>D</w:t>
      </w:r>
      <w:r>
        <w:rPr>
          <w:rFonts w:ascii="Arial" w:hAnsi="Arial" w:cs="Arial"/>
          <w:sz w:val="22"/>
          <w:szCs w:val="22"/>
        </w:rPr>
        <w:t xml:space="preserve"> representative of the overall binding affinity of the site type</w:t>
      </w:r>
      <w:r w:rsidRPr="00742EFD">
        <w:rPr>
          <w:rFonts w:ascii="Arial" w:hAnsi="Arial" w:cs="Arial"/>
          <w:sz w:val="22"/>
          <w:szCs w:val="22"/>
        </w:rPr>
        <w:t>. The point and error bars corresponding to each site type represent the geometric mean value ± the 95% confidence interval when resampling the read data, removing one AGO-miR-1 concentration sample from the data, and fitting the model to the remaining four samples 200 times.</w:t>
      </w:r>
    </w:p>
    <w:p w14:paraId="00FA7850" w14:textId="77777777" w:rsidR="00CE7C11" w:rsidRDefault="00CE7C11" w:rsidP="006A62E4">
      <w:pPr>
        <w:spacing w:line="360" w:lineRule="auto"/>
        <w:rPr>
          <w:rFonts w:ascii="Arial" w:hAnsi="Arial" w:cs="Arial"/>
          <w:b/>
          <w:sz w:val="22"/>
          <w:szCs w:val="22"/>
        </w:rPr>
      </w:pPr>
    </w:p>
    <w:p w14:paraId="312C23FD" w14:textId="77777777" w:rsidR="006A62E4" w:rsidRDefault="006A62E4" w:rsidP="006A62E4">
      <w:pPr>
        <w:spacing w:line="360" w:lineRule="auto"/>
        <w:rPr>
          <w:rFonts w:ascii="Arial" w:hAnsi="Arial" w:cs="Arial"/>
          <w:b/>
          <w:sz w:val="22"/>
          <w:szCs w:val="22"/>
        </w:rPr>
      </w:pPr>
      <w:r>
        <w:rPr>
          <w:rFonts w:ascii="Arial" w:hAnsi="Arial" w:cs="Arial"/>
          <w:b/>
          <w:sz w:val="22"/>
          <w:szCs w:val="22"/>
        </w:rPr>
        <w:t>Figure S3. Analysis of the effects of bulged, pivot-bulged, and deleted target nucleotides on target site binding efficacy; related to Figure 2.</w:t>
      </w:r>
    </w:p>
    <w:p w14:paraId="056D7ECD" w14:textId="77777777" w:rsidR="006A62E4" w:rsidRDefault="006A62E4" w:rsidP="006A62E4">
      <w:pPr>
        <w:spacing w:line="360" w:lineRule="auto"/>
        <w:rPr>
          <w:rFonts w:ascii="Arial" w:hAnsi="Arial" w:cs="Arial"/>
          <w:sz w:val="22"/>
          <w:szCs w:val="22"/>
        </w:rPr>
      </w:pPr>
      <w:r>
        <w:rPr>
          <w:rFonts w:ascii="Arial" w:hAnsi="Arial" w:cs="Arial"/>
          <w:b/>
          <w:sz w:val="22"/>
          <w:szCs w:val="22"/>
        </w:rPr>
        <w:t>(A–F)</w:t>
      </w:r>
      <w:r>
        <w:rPr>
          <w:rFonts w:ascii="Arial" w:hAnsi="Arial" w:cs="Arial"/>
          <w:sz w:val="22"/>
          <w:szCs w:val="22"/>
        </w:rPr>
        <w:t xml:space="preserve"> </w:t>
      </w:r>
      <w:r w:rsidRPr="00F63744">
        <w:rPr>
          <w:rFonts w:ascii="Arial" w:hAnsi="Arial" w:cs="Arial"/>
          <w:sz w:val="22"/>
          <w:szCs w:val="22"/>
        </w:rPr>
        <w:t xml:space="preserve">Relative </w:t>
      </w:r>
      <w:r w:rsidRPr="00742EFD">
        <w:rPr>
          <w:rFonts w:ascii="Arial" w:hAnsi="Arial" w:cs="Arial"/>
          <w:i/>
          <w:sz w:val="22"/>
          <w:szCs w:val="22"/>
        </w:rPr>
        <w:t>K</w:t>
      </w:r>
      <w:r w:rsidRPr="00742EFD">
        <w:rPr>
          <w:rFonts w:ascii="Arial" w:hAnsi="Arial" w:cs="Arial"/>
          <w:sz w:val="22"/>
          <w:szCs w:val="22"/>
          <w:vertAlign w:val="subscript"/>
        </w:rPr>
        <w:t>D</w:t>
      </w:r>
      <w:r w:rsidRPr="00742EFD">
        <w:rPr>
          <w:rFonts w:ascii="Arial" w:hAnsi="Arial" w:cs="Arial"/>
          <w:sz w:val="22"/>
          <w:szCs w:val="22"/>
        </w:rPr>
        <w:t xml:space="preserve"> values estimated by performing AGO-RBNS and </w:t>
      </w:r>
      <w:r>
        <w:rPr>
          <w:rFonts w:ascii="Arial" w:hAnsi="Arial" w:cs="Arial"/>
          <w:sz w:val="22"/>
          <w:szCs w:val="22"/>
        </w:rPr>
        <w:t xml:space="preserve">subsequent </w:t>
      </w:r>
      <w:r w:rsidRPr="00742EFD">
        <w:rPr>
          <w:rFonts w:ascii="Arial" w:hAnsi="Arial" w:cs="Arial"/>
          <w:sz w:val="22"/>
          <w:szCs w:val="22"/>
        </w:rPr>
        <w:t xml:space="preserve">mathematical modeling </w:t>
      </w:r>
      <w:r>
        <w:rPr>
          <w:rFonts w:ascii="Arial" w:hAnsi="Arial" w:cs="Arial"/>
          <w:sz w:val="22"/>
          <w:szCs w:val="22"/>
        </w:rPr>
        <w:t xml:space="preserve">on </w:t>
      </w:r>
      <w:r w:rsidRPr="00742EFD">
        <w:rPr>
          <w:rFonts w:ascii="Arial" w:hAnsi="Arial" w:cs="Arial"/>
          <w:sz w:val="22"/>
          <w:szCs w:val="22"/>
        </w:rPr>
        <w:t>purified AGO2–</w:t>
      </w:r>
      <w:r>
        <w:rPr>
          <w:rFonts w:ascii="Arial" w:hAnsi="Arial" w:cs="Arial"/>
          <w:sz w:val="22"/>
          <w:szCs w:val="22"/>
        </w:rPr>
        <w:t xml:space="preserve">miR-1(A), </w:t>
      </w:r>
      <w:r w:rsidRPr="00742EFD">
        <w:rPr>
          <w:rFonts w:ascii="Arial" w:hAnsi="Arial" w:cs="Arial"/>
          <w:sz w:val="22"/>
          <w:szCs w:val="22"/>
        </w:rPr>
        <w:t>let-7a (</w:t>
      </w:r>
      <w:r>
        <w:rPr>
          <w:rFonts w:ascii="Arial" w:hAnsi="Arial" w:cs="Arial"/>
          <w:sz w:val="22"/>
          <w:szCs w:val="22"/>
        </w:rPr>
        <w:t>B</w:t>
      </w:r>
      <w:r w:rsidRPr="00742EFD">
        <w:rPr>
          <w:rFonts w:ascii="Arial" w:hAnsi="Arial" w:cs="Arial"/>
          <w:sz w:val="22"/>
          <w:szCs w:val="22"/>
        </w:rPr>
        <w:t>), –miR-155 (</w:t>
      </w:r>
      <w:r>
        <w:rPr>
          <w:rFonts w:ascii="Arial" w:hAnsi="Arial" w:cs="Arial"/>
          <w:sz w:val="22"/>
          <w:szCs w:val="22"/>
        </w:rPr>
        <w:t>C</w:t>
      </w:r>
      <w:r w:rsidRPr="00742EFD">
        <w:rPr>
          <w:rFonts w:ascii="Arial" w:hAnsi="Arial" w:cs="Arial"/>
          <w:sz w:val="22"/>
          <w:szCs w:val="22"/>
        </w:rPr>
        <w:t>), –miR-124 (</w:t>
      </w:r>
      <w:r>
        <w:rPr>
          <w:rFonts w:ascii="Arial" w:hAnsi="Arial" w:cs="Arial"/>
          <w:sz w:val="22"/>
          <w:szCs w:val="22"/>
        </w:rPr>
        <w:t>D</w:t>
      </w:r>
      <w:r w:rsidRPr="00742EFD">
        <w:rPr>
          <w:rFonts w:ascii="Arial" w:hAnsi="Arial" w:cs="Arial"/>
          <w:sz w:val="22"/>
          <w:szCs w:val="22"/>
        </w:rPr>
        <w:t>), –lsy-6 (</w:t>
      </w:r>
      <w:r>
        <w:rPr>
          <w:rFonts w:ascii="Arial" w:hAnsi="Arial" w:cs="Arial"/>
          <w:sz w:val="22"/>
          <w:szCs w:val="22"/>
        </w:rPr>
        <w:t>E</w:t>
      </w:r>
      <w:r w:rsidRPr="00742EFD">
        <w:rPr>
          <w:rFonts w:ascii="Arial" w:hAnsi="Arial" w:cs="Arial"/>
          <w:sz w:val="22"/>
          <w:szCs w:val="22"/>
        </w:rPr>
        <w:t>), and –miR-7 (</w:t>
      </w:r>
      <w:r>
        <w:rPr>
          <w:rFonts w:ascii="Arial" w:hAnsi="Arial" w:cs="Arial"/>
          <w:sz w:val="22"/>
          <w:szCs w:val="22"/>
        </w:rPr>
        <w:t>F</w:t>
      </w:r>
      <w:r w:rsidRPr="00742EFD">
        <w:rPr>
          <w:rFonts w:ascii="Arial" w:hAnsi="Arial" w:cs="Arial"/>
          <w:sz w:val="22"/>
          <w:szCs w:val="22"/>
        </w:rPr>
        <w:t>)</w:t>
      </w:r>
      <w:r>
        <w:rPr>
          <w:rFonts w:ascii="Arial" w:hAnsi="Arial" w:cs="Arial"/>
          <w:sz w:val="22"/>
          <w:szCs w:val="22"/>
        </w:rPr>
        <w:t xml:space="preserve">, substituting the site type definitions contained within this study for a list including the six canonical site types (gray points), and as well as a series of site types spanning either all possible single-nucleotide bulges (left), or all possible single-nucleotide deletions (right). </w:t>
      </w:r>
      <w:r w:rsidRPr="00742EFD">
        <w:rPr>
          <w:rFonts w:ascii="Arial" w:hAnsi="Arial" w:cs="Arial"/>
          <w:sz w:val="22"/>
          <w:szCs w:val="22"/>
        </w:rPr>
        <w:t>The point and error bars corresponding to each site type represent the geometric mean value ± the 95% confidence interval when resampling the read data, removing one AGO-miR-1 concentration sample from the data, and fitting the model to the remaining four samples 200 times.</w:t>
      </w:r>
      <w:r>
        <w:rPr>
          <w:rFonts w:ascii="Arial" w:hAnsi="Arial" w:cs="Arial"/>
          <w:sz w:val="22"/>
          <w:szCs w:val="22"/>
        </w:rPr>
        <w:t xml:space="preserve"> The dashed horizontal lines are provided as a visual aid. Bulged site types are classified as </w:t>
      </w:r>
      <w:r>
        <w:rPr>
          <w:rFonts w:ascii="Arial" w:hAnsi="Arial" w:cs="Arial"/>
          <w:sz w:val="22"/>
          <w:szCs w:val="22"/>
        </w:rPr>
        <w:lastRenderedPageBreak/>
        <w:t xml:space="preserve">ambiguous (colored circles connected by transparent colored lines), in those cases where a nucleotide is added within a </w:t>
      </w:r>
      <w:proofErr w:type="spellStart"/>
      <w:r>
        <w:rPr>
          <w:rFonts w:ascii="Arial" w:hAnsi="Arial" w:cs="Arial"/>
          <w:sz w:val="22"/>
          <w:szCs w:val="22"/>
        </w:rPr>
        <w:t>homopolymeric</w:t>
      </w:r>
      <w:proofErr w:type="spellEnd"/>
      <w:r>
        <w:rPr>
          <w:rFonts w:ascii="Arial" w:hAnsi="Arial" w:cs="Arial"/>
          <w:sz w:val="22"/>
          <w:szCs w:val="22"/>
        </w:rPr>
        <w:t xml:space="preserve"> stretch within the site (i.e., the sequence ACA</w:t>
      </w:r>
      <w:r w:rsidRPr="00D0258C">
        <w:rPr>
          <w:rFonts w:ascii="Arial" w:hAnsi="Arial" w:cs="Arial"/>
          <w:sz w:val="22"/>
          <w:szCs w:val="22"/>
          <w:u w:val="single"/>
        </w:rPr>
        <w:t>UUU</w:t>
      </w:r>
      <w:r>
        <w:rPr>
          <w:rFonts w:ascii="Arial" w:hAnsi="Arial" w:cs="Arial"/>
          <w:sz w:val="22"/>
          <w:szCs w:val="22"/>
        </w:rPr>
        <w:t>CCA could be classified as a 8mer-bU4, 8mer-bU5, or 8mer-bU6 for miR-1), and the pivot-bulged site is defined as in</w:t>
      </w:r>
      <w:r>
        <w:rPr>
          <w:rFonts w:ascii="Arial" w:hAnsi="Arial" w:cs="Arial"/>
          <w:i/>
          <w:sz w:val="22"/>
          <w:szCs w:val="22"/>
        </w:rPr>
        <w:t xml:space="preserve"> </w:t>
      </w:r>
      <w:r>
        <w:rPr>
          <w:rFonts w:ascii="Arial" w:hAnsi="Arial" w:cs="Arial"/>
          <w:sz w:val="22"/>
          <w:szCs w:val="22"/>
        </w:rPr>
        <w:t xml:space="preserve">Chi </w:t>
      </w:r>
      <w:r>
        <w:rPr>
          <w:rFonts w:ascii="Arial" w:hAnsi="Arial" w:cs="Arial"/>
          <w:i/>
          <w:sz w:val="22"/>
          <w:szCs w:val="22"/>
        </w:rPr>
        <w:t>et al</w:t>
      </w:r>
      <w:r>
        <w:rPr>
          <w:rFonts w:ascii="Arial" w:hAnsi="Arial" w:cs="Arial"/>
          <w:sz w:val="22"/>
          <w:szCs w:val="22"/>
        </w:rPr>
        <w:t>., 2012, wherein there target nucleotide which pairs to miRNA nucleotide 6 is present twice (i.e., AC</w:t>
      </w:r>
      <w:r w:rsidRPr="00D0258C">
        <w:rPr>
          <w:rFonts w:ascii="Arial" w:hAnsi="Arial" w:cs="Arial"/>
          <w:sz w:val="22"/>
          <w:szCs w:val="22"/>
          <w:u w:val="single"/>
        </w:rPr>
        <w:t>AA</w:t>
      </w:r>
      <w:r>
        <w:rPr>
          <w:rFonts w:ascii="Arial" w:hAnsi="Arial" w:cs="Arial"/>
          <w:sz w:val="22"/>
          <w:szCs w:val="22"/>
        </w:rPr>
        <w:t>UUCCA for miR-1). Ambiguous deletion positions (black circles connected by vertical, transparently gray lines) arise from stretches of repeated nucleotides within a target site, such that removal of any of the nucleotides within the stretch produces the same deletion site.</w:t>
      </w:r>
    </w:p>
    <w:p w14:paraId="23E643AC" w14:textId="77777777" w:rsidR="00CE7C11" w:rsidRDefault="00CE7C11" w:rsidP="006A62E4">
      <w:pPr>
        <w:spacing w:line="360" w:lineRule="auto"/>
        <w:rPr>
          <w:rFonts w:ascii="Arial" w:hAnsi="Arial" w:cs="Arial"/>
          <w:b/>
          <w:sz w:val="22"/>
          <w:szCs w:val="22"/>
        </w:rPr>
      </w:pPr>
    </w:p>
    <w:p w14:paraId="54A62270" w14:textId="77777777" w:rsidR="006A62E4" w:rsidRDefault="006A62E4" w:rsidP="006A62E4">
      <w:pPr>
        <w:spacing w:line="360" w:lineRule="auto"/>
        <w:rPr>
          <w:rFonts w:ascii="Arial" w:hAnsi="Arial" w:cs="Arial"/>
          <w:b/>
          <w:sz w:val="22"/>
          <w:szCs w:val="22"/>
        </w:rPr>
      </w:pPr>
      <w:r>
        <w:rPr>
          <w:rFonts w:ascii="Arial" w:hAnsi="Arial" w:cs="Arial"/>
          <w:b/>
          <w:sz w:val="22"/>
          <w:szCs w:val="22"/>
        </w:rPr>
        <w:t xml:space="preserve">Figure S4. Extension of the analysis of flanking dinucleotide binding affinity </w:t>
      </w:r>
      <w:proofErr w:type="gramStart"/>
      <w:r>
        <w:rPr>
          <w:rFonts w:ascii="Arial" w:hAnsi="Arial" w:cs="Arial"/>
          <w:b/>
          <w:sz w:val="22"/>
          <w:szCs w:val="22"/>
        </w:rPr>
        <w:t>to  five</w:t>
      </w:r>
      <w:proofErr w:type="gramEnd"/>
      <w:r>
        <w:rPr>
          <w:rFonts w:ascii="Arial" w:hAnsi="Arial" w:cs="Arial"/>
          <w:b/>
          <w:sz w:val="22"/>
          <w:szCs w:val="22"/>
        </w:rPr>
        <w:t xml:space="preserve"> additional miRNAs, and analysis of the relationship between structural accessibility and flanking dinucleotide binding affinity for the miR-1 8mer site type. Related to Figure 4.</w:t>
      </w:r>
    </w:p>
    <w:p w14:paraId="048403B9" w14:textId="77777777" w:rsidR="006A62E4" w:rsidRDefault="006A62E4" w:rsidP="006A62E4">
      <w:pPr>
        <w:spacing w:line="360" w:lineRule="auto"/>
        <w:rPr>
          <w:rFonts w:ascii="Arial" w:hAnsi="Arial" w:cs="Arial"/>
          <w:sz w:val="22"/>
          <w:szCs w:val="22"/>
        </w:rPr>
      </w:pPr>
      <w:r>
        <w:rPr>
          <w:rFonts w:ascii="Arial" w:hAnsi="Arial" w:cs="Arial"/>
          <w:b/>
          <w:sz w:val="22"/>
          <w:szCs w:val="22"/>
        </w:rPr>
        <w:t>(A–E)</w:t>
      </w:r>
      <w:r>
        <w:rPr>
          <w:rFonts w:ascii="Arial" w:hAnsi="Arial" w:cs="Arial"/>
          <w:sz w:val="22"/>
          <w:szCs w:val="22"/>
        </w:rPr>
        <w:t xml:space="preserve"> Relative </w:t>
      </w:r>
      <w:r w:rsidRPr="00742EFD">
        <w:rPr>
          <w:rFonts w:ascii="Arial" w:hAnsi="Arial" w:cs="Arial"/>
          <w:i/>
          <w:sz w:val="22"/>
          <w:szCs w:val="22"/>
        </w:rPr>
        <w:t>K</w:t>
      </w:r>
      <w:r w:rsidRPr="00742EFD">
        <w:rPr>
          <w:rFonts w:ascii="Arial" w:hAnsi="Arial" w:cs="Arial"/>
          <w:sz w:val="22"/>
          <w:szCs w:val="22"/>
          <w:vertAlign w:val="subscript"/>
        </w:rPr>
        <w:t>D</w:t>
      </w:r>
      <w:r w:rsidRPr="00742EFD">
        <w:rPr>
          <w:rFonts w:ascii="Arial" w:hAnsi="Arial" w:cs="Arial"/>
          <w:sz w:val="22"/>
          <w:szCs w:val="22"/>
        </w:rPr>
        <w:t xml:space="preserve"> values </w:t>
      </w:r>
      <w:r>
        <w:rPr>
          <w:rFonts w:ascii="Arial" w:hAnsi="Arial" w:cs="Arial"/>
          <w:sz w:val="22"/>
          <w:szCs w:val="22"/>
        </w:rPr>
        <w:t>for each site type–flanking dinucleotide combination flanking dinucleotide, across all site types identified for let-7a (A), miR-155 (B), miR-124 (C), lsy-6 (D), and miR-7 (E)</w:t>
      </w:r>
      <w:r w:rsidRPr="00742EFD">
        <w:rPr>
          <w:rFonts w:ascii="Arial" w:hAnsi="Arial" w:cs="Arial"/>
          <w:sz w:val="22"/>
          <w:szCs w:val="22"/>
        </w:rPr>
        <w:t xml:space="preserve">. </w:t>
      </w:r>
      <w:r>
        <w:rPr>
          <w:rFonts w:ascii="Arial" w:hAnsi="Arial" w:cs="Arial"/>
          <w:sz w:val="22"/>
          <w:szCs w:val="22"/>
        </w:rPr>
        <w:t xml:space="preserve">The relative </w:t>
      </w:r>
      <w:r>
        <w:rPr>
          <w:rFonts w:ascii="Arial" w:hAnsi="Arial" w:cs="Arial"/>
          <w:i/>
          <w:sz w:val="22"/>
          <w:szCs w:val="22"/>
        </w:rPr>
        <w:t>K</w:t>
      </w:r>
      <w:r>
        <w:rPr>
          <w:rFonts w:ascii="Arial" w:hAnsi="Arial" w:cs="Arial"/>
          <w:sz w:val="22"/>
          <w:szCs w:val="22"/>
          <w:vertAlign w:val="subscript"/>
        </w:rPr>
        <w:t>D</w:t>
      </w:r>
      <w:r>
        <w:rPr>
          <w:rFonts w:ascii="Arial" w:hAnsi="Arial" w:cs="Arial"/>
          <w:sz w:val="22"/>
          <w:szCs w:val="22"/>
        </w:rPr>
        <w:t xml:space="preserve"> values within each row are</w:t>
      </w:r>
      <w:r w:rsidRPr="00742EFD">
        <w:rPr>
          <w:rFonts w:ascii="Arial" w:hAnsi="Arial" w:cs="Arial"/>
          <w:sz w:val="22"/>
          <w:szCs w:val="22"/>
        </w:rPr>
        <w:t xml:space="preserve"> obtained by separating </w:t>
      </w:r>
      <w:r>
        <w:rPr>
          <w:rFonts w:ascii="Arial" w:hAnsi="Arial" w:cs="Arial"/>
          <w:sz w:val="22"/>
          <w:szCs w:val="22"/>
        </w:rPr>
        <w:t xml:space="preserve">only </w:t>
      </w:r>
      <w:r w:rsidRPr="00742EFD">
        <w:rPr>
          <w:rFonts w:ascii="Arial" w:hAnsi="Arial" w:cs="Arial"/>
          <w:sz w:val="22"/>
          <w:szCs w:val="22"/>
        </w:rPr>
        <w:t>the reads corresponding to that site type</w:t>
      </w:r>
      <w:r>
        <w:rPr>
          <w:rFonts w:ascii="Arial" w:hAnsi="Arial" w:cs="Arial"/>
          <w:sz w:val="22"/>
          <w:szCs w:val="22"/>
        </w:rPr>
        <w:t>,</w:t>
      </w:r>
      <w:r w:rsidRPr="00742EFD">
        <w:rPr>
          <w:rFonts w:ascii="Arial" w:hAnsi="Arial" w:cs="Arial"/>
          <w:sz w:val="22"/>
          <w:szCs w:val="22"/>
        </w:rPr>
        <w:t xml:space="preserve"> and </w:t>
      </w:r>
      <w:r>
        <w:rPr>
          <w:rFonts w:ascii="Arial" w:hAnsi="Arial" w:cs="Arial"/>
          <w:sz w:val="22"/>
          <w:szCs w:val="22"/>
        </w:rPr>
        <w:t>reapplying the mathematical model as</w:t>
      </w:r>
      <w:r w:rsidRPr="00742EFD">
        <w:rPr>
          <w:rFonts w:ascii="Arial" w:hAnsi="Arial" w:cs="Arial"/>
          <w:sz w:val="22"/>
          <w:szCs w:val="22"/>
        </w:rPr>
        <w:t xml:space="preserve"> depicted in (A)</w:t>
      </w:r>
      <w:r>
        <w:rPr>
          <w:rFonts w:ascii="Arial" w:hAnsi="Arial" w:cs="Arial"/>
          <w:sz w:val="22"/>
          <w:szCs w:val="22"/>
        </w:rPr>
        <w:t>.</w:t>
      </w:r>
      <w:r w:rsidRPr="00742EFD">
        <w:rPr>
          <w:rFonts w:ascii="Arial" w:hAnsi="Arial" w:cs="Arial"/>
          <w:sz w:val="22"/>
          <w:szCs w:val="22"/>
        </w:rPr>
        <w:t xml:space="preserve"> </w:t>
      </w:r>
      <w:r>
        <w:rPr>
          <w:rFonts w:ascii="Arial" w:hAnsi="Arial" w:cs="Arial"/>
          <w:sz w:val="22"/>
          <w:szCs w:val="22"/>
        </w:rPr>
        <w:t>E</w:t>
      </w:r>
      <w:r w:rsidRPr="00742EFD">
        <w:rPr>
          <w:rFonts w:ascii="Arial" w:hAnsi="Arial" w:cs="Arial"/>
          <w:sz w:val="22"/>
          <w:szCs w:val="22"/>
        </w:rPr>
        <w:t>ach point represent</w:t>
      </w:r>
      <w:r>
        <w:rPr>
          <w:rFonts w:ascii="Arial" w:hAnsi="Arial" w:cs="Arial"/>
          <w:sz w:val="22"/>
          <w:szCs w:val="22"/>
        </w:rPr>
        <w:t>s</w:t>
      </w:r>
      <w:r w:rsidRPr="00742EFD">
        <w:rPr>
          <w:rFonts w:ascii="Arial" w:hAnsi="Arial" w:cs="Arial"/>
          <w:sz w:val="22"/>
          <w:szCs w:val="22"/>
        </w:rPr>
        <w:t xml:space="preserve"> the geometric mean value </w:t>
      </w:r>
      <w:r>
        <w:rPr>
          <w:rFonts w:ascii="Arial" w:hAnsi="Arial" w:cs="Arial"/>
          <w:sz w:val="22"/>
          <w:szCs w:val="22"/>
        </w:rPr>
        <w:t>obtained by</w:t>
      </w:r>
      <w:r w:rsidRPr="00742EFD">
        <w:rPr>
          <w:rFonts w:ascii="Arial" w:hAnsi="Arial" w:cs="Arial"/>
          <w:sz w:val="22"/>
          <w:szCs w:val="22"/>
        </w:rPr>
        <w:t xml:space="preserve"> resampling the data</w:t>
      </w:r>
      <w:r>
        <w:rPr>
          <w:rFonts w:ascii="Arial" w:hAnsi="Arial" w:cs="Arial"/>
          <w:sz w:val="22"/>
          <w:szCs w:val="22"/>
        </w:rPr>
        <w:t xml:space="preserve">, </w:t>
      </w:r>
      <w:r w:rsidRPr="00742EFD">
        <w:rPr>
          <w:rFonts w:ascii="Arial" w:hAnsi="Arial" w:cs="Arial"/>
          <w:sz w:val="22"/>
          <w:szCs w:val="22"/>
        </w:rPr>
        <w:t>removing one AGO</w:t>
      </w:r>
      <w:r>
        <w:rPr>
          <w:rFonts w:ascii="Arial" w:hAnsi="Arial" w:cs="Arial"/>
          <w:sz w:val="22"/>
          <w:szCs w:val="22"/>
        </w:rPr>
        <w:t>2</w:t>
      </w:r>
      <w:r w:rsidRPr="00742EFD">
        <w:rPr>
          <w:rFonts w:ascii="Arial" w:hAnsi="Arial" w:cs="Arial"/>
          <w:sz w:val="22"/>
          <w:szCs w:val="22"/>
        </w:rPr>
        <w:t>-miR</w:t>
      </w:r>
      <w:r>
        <w:rPr>
          <w:rFonts w:ascii="Arial" w:hAnsi="Arial" w:cs="Arial"/>
          <w:sz w:val="22"/>
          <w:szCs w:val="22"/>
        </w:rPr>
        <w:t>NA</w:t>
      </w:r>
      <w:r w:rsidRPr="00742EFD">
        <w:rPr>
          <w:rFonts w:ascii="Arial" w:hAnsi="Arial" w:cs="Arial"/>
          <w:sz w:val="22"/>
          <w:szCs w:val="22"/>
        </w:rPr>
        <w:t xml:space="preserve"> concentration sample from the data, and fitting the model to the remaining four samples</w:t>
      </w:r>
      <w:r>
        <w:rPr>
          <w:rFonts w:ascii="Arial" w:hAnsi="Arial" w:cs="Arial"/>
          <w:sz w:val="22"/>
          <w:szCs w:val="22"/>
        </w:rPr>
        <w:t>,</w:t>
      </w:r>
      <w:r w:rsidRPr="00742EFD">
        <w:rPr>
          <w:rFonts w:ascii="Arial" w:hAnsi="Arial" w:cs="Arial"/>
          <w:sz w:val="22"/>
          <w:szCs w:val="22"/>
        </w:rPr>
        <w:t xml:space="preserve"> 200 times. The points are colorized </w:t>
      </w:r>
      <w:r>
        <w:rPr>
          <w:rFonts w:ascii="Arial" w:hAnsi="Arial" w:cs="Arial"/>
          <w:sz w:val="22"/>
          <w:szCs w:val="22"/>
        </w:rPr>
        <w:t>as in Figure 4</w:t>
      </w:r>
      <w:r w:rsidRPr="00742EFD">
        <w:rPr>
          <w:rFonts w:ascii="Arial" w:hAnsi="Arial" w:cs="Arial"/>
          <w:sz w:val="22"/>
          <w:szCs w:val="22"/>
        </w:rPr>
        <w:t>.</w:t>
      </w:r>
    </w:p>
    <w:p w14:paraId="578F8C4C" w14:textId="77777777" w:rsidR="006A62E4" w:rsidRDefault="006A62E4" w:rsidP="006A62E4">
      <w:pPr>
        <w:spacing w:line="360" w:lineRule="auto"/>
        <w:rPr>
          <w:rFonts w:ascii="Arial" w:hAnsi="Arial" w:cs="Arial"/>
          <w:sz w:val="22"/>
          <w:szCs w:val="22"/>
        </w:rPr>
      </w:pPr>
      <w:r>
        <w:rPr>
          <w:rFonts w:ascii="Arial" w:hAnsi="Arial" w:cs="Arial"/>
          <w:b/>
          <w:sz w:val="22"/>
          <w:szCs w:val="22"/>
        </w:rPr>
        <w:t>(F)</w:t>
      </w:r>
      <w:r>
        <w:rPr>
          <w:rFonts w:ascii="Arial" w:hAnsi="Arial" w:cs="Arial"/>
          <w:sz w:val="22"/>
          <w:szCs w:val="22"/>
        </w:rPr>
        <w:t xml:space="preserve"> </w:t>
      </w:r>
      <w:r w:rsidRPr="00742EFD">
        <w:rPr>
          <w:rFonts w:ascii="Arial" w:hAnsi="Arial" w:cs="Arial"/>
          <w:sz w:val="22"/>
          <w:szCs w:val="22"/>
        </w:rPr>
        <w:t xml:space="preserve">The cumulative distribution of structural accessibility of the </w:t>
      </w:r>
      <w:r>
        <w:rPr>
          <w:rFonts w:ascii="Arial" w:hAnsi="Arial" w:cs="Arial"/>
          <w:sz w:val="22"/>
          <w:szCs w:val="22"/>
        </w:rPr>
        <w:t>target sequence window corresponding to miRNA nucleotides 1–15</w:t>
      </w:r>
      <w:r w:rsidRPr="00742EFD">
        <w:rPr>
          <w:rFonts w:ascii="Arial" w:hAnsi="Arial" w:cs="Arial"/>
          <w:sz w:val="22"/>
          <w:szCs w:val="22"/>
        </w:rPr>
        <w:t xml:space="preserve"> </w:t>
      </w:r>
      <w:r>
        <w:rPr>
          <w:rFonts w:ascii="Arial" w:hAnsi="Arial" w:cs="Arial"/>
          <w:sz w:val="22"/>
          <w:szCs w:val="22"/>
        </w:rPr>
        <w:t>over all miR-1 8mer–containing reads in the input (black</w:t>
      </w:r>
      <w:r w:rsidRPr="00742EFD">
        <w:rPr>
          <w:rFonts w:ascii="Arial" w:hAnsi="Arial" w:cs="Arial"/>
          <w:sz w:val="22"/>
          <w:szCs w:val="22"/>
        </w:rPr>
        <w:t xml:space="preserve">), the </w:t>
      </w:r>
      <w:r>
        <w:rPr>
          <w:rFonts w:ascii="Arial" w:hAnsi="Arial" w:cs="Arial"/>
          <w:sz w:val="22"/>
          <w:szCs w:val="22"/>
        </w:rPr>
        <w:t xml:space="preserve">7.6 </w:t>
      </w:r>
      <w:proofErr w:type="spellStart"/>
      <w:r>
        <w:rPr>
          <w:rFonts w:ascii="Arial" w:hAnsi="Arial" w:cs="Arial"/>
          <w:sz w:val="22"/>
          <w:szCs w:val="22"/>
        </w:rPr>
        <w:t>p</w:t>
      </w:r>
      <w:r w:rsidRPr="00742EFD">
        <w:rPr>
          <w:rFonts w:ascii="Arial" w:hAnsi="Arial" w:cs="Arial"/>
          <w:sz w:val="22"/>
          <w:szCs w:val="22"/>
        </w:rPr>
        <w:t>M</w:t>
      </w:r>
      <w:proofErr w:type="spellEnd"/>
      <w:r w:rsidRPr="00742EFD">
        <w:rPr>
          <w:rFonts w:ascii="Arial" w:hAnsi="Arial" w:cs="Arial"/>
          <w:sz w:val="22"/>
          <w:szCs w:val="22"/>
        </w:rPr>
        <w:t xml:space="preserve"> AGO2–miR-1 </w:t>
      </w:r>
      <w:r>
        <w:rPr>
          <w:rFonts w:ascii="Arial" w:hAnsi="Arial" w:cs="Arial"/>
          <w:sz w:val="22"/>
          <w:szCs w:val="22"/>
        </w:rPr>
        <w:t xml:space="preserve">sample </w:t>
      </w:r>
      <w:r w:rsidRPr="00742EFD">
        <w:rPr>
          <w:rFonts w:ascii="Arial" w:hAnsi="Arial" w:cs="Arial"/>
          <w:sz w:val="22"/>
          <w:szCs w:val="22"/>
        </w:rPr>
        <w:t>(</w:t>
      </w:r>
      <w:r>
        <w:rPr>
          <w:rFonts w:ascii="Arial" w:hAnsi="Arial" w:cs="Arial"/>
          <w:sz w:val="22"/>
          <w:szCs w:val="22"/>
        </w:rPr>
        <w:t>pink</w:t>
      </w:r>
      <w:proofErr w:type="gramStart"/>
      <w:r w:rsidRPr="00742EFD">
        <w:rPr>
          <w:rFonts w:ascii="Arial" w:hAnsi="Arial" w:cs="Arial"/>
          <w:sz w:val="22"/>
          <w:szCs w:val="22"/>
        </w:rPr>
        <w:t xml:space="preserve">), </w:t>
      </w:r>
      <w:r>
        <w:rPr>
          <w:rFonts w:ascii="Arial" w:hAnsi="Arial" w:cs="Arial"/>
          <w:sz w:val="22"/>
          <w:szCs w:val="22"/>
        </w:rPr>
        <w:t xml:space="preserve"> the</w:t>
      </w:r>
      <w:proofErr w:type="gramEnd"/>
      <w:r>
        <w:rPr>
          <w:rFonts w:ascii="Arial" w:hAnsi="Arial" w:cs="Arial"/>
          <w:sz w:val="22"/>
          <w:szCs w:val="22"/>
        </w:rPr>
        <w:t xml:space="preserve"> 760 </w:t>
      </w:r>
      <w:proofErr w:type="spellStart"/>
      <w:r>
        <w:rPr>
          <w:rFonts w:ascii="Arial" w:hAnsi="Arial" w:cs="Arial"/>
          <w:sz w:val="22"/>
          <w:szCs w:val="22"/>
        </w:rPr>
        <w:t>pM</w:t>
      </w:r>
      <w:proofErr w:type="spellEnd"/>
      <w:r>
        <w:rPr>
          <w:rFonts w:ascii="Arial" w:hAnsi="Arial" w:cs="Arial"/>
          <w:sz w:val="22"/>
          <w:szCs w:val="22"/>
        </w:rPr>
        <w:t xml:space="preserve"> AGO2–miR-1 sample (purple) and the 760 </w:t>
      </w:r>
      <w:proofErr w:type="spellStart"/>
      <w:r>
        <w:rPr>
          <w:rFonts w:ascii="Arial" w:hAnsi="Arial" w:cs="Arial"/>
          <w:sz w:val="22"/>
          <w:szCs w:val="22"/>
        </w:rPr>
        <w:t>pM</w:t>
      </w:r>
      <w:proofErr w:type="spellEnd"/>
      <w:r>
        <w:rPr>
          <w:rFonts w:ascii="Arial" w:hAnsi="Arial" w:cs="Arial"/>
          <w:sz w:val="22"/>
          <w:szCs w:val="22"/>
        </w:rPr>
        <w:t xml:space="preserve"> AGO2–miR-1 sample (blue) libraries.</w:t>
      </w:r>
    </w:p>
    <w:p w14:paraId="39063360" w14:textId="77777777" w:rsidR="006A62E4" w:rsidRDefault="006A62E4" w:rsidP="006A62E4">
      <w:pPr>
        <w:spacing w:line="360" w:lineRule="auto"/>
        <w:rPr>
          <w:rFonts w:ascii="Arial" w:hAnsi="Arial" w:cs="Arial"/>
          <w:color w:val="000000" w:themeColor="text1"/>
          <w:sz w:val="22"/>
          <w:szCs w:val="22"/>
        </w:rPr>
      </w:pPr>
      <w:r>
        <w:rPr>
          <w:rFonts w:ascii="Arial" w:hAnsi="Arial" w:cs="Arial"/>
          <w:b/>
          <w:sz w:val="22"/>
          <w:szCs w:val="22"/>
        </w:rPr>
        <w:t>(G)</w:t>
      </w:r>
      <w:r>
        <w:rPr>
          <w:rFonts w:ascii="Arial" w:hAnsi="Arial" w:cs="Arial"/>
          <w:sz w:val="22"/>
          <w:szCs w:val="22"/>
        </w:rPr>
        <w:t xml:space="preserve"> The correlation between relative </w:t>
      </w:r>
      <w:r>
        <w:rPr>
          <w:rFonts w:ascii="Arial" w:hAnsi="Arial" w:cs="Arial"/>
          <w:i/>
          <w:sz w:val="22"/>
          <w:szCs w:val="22"/>
        </w:rPr>
        <w:t>K</w:t>
      </w:r>
      <w:r>
        <w:rPr>
          <w:rFonts w:ascii="Arial" w:hAnsi="Arial" w:cs="Arial"/>
          <w:sz w:val="22"/>
          <w:szCs w:val="22"/>
          <w:vertAlign w:val="subscript"/>
        </w:rPr>
        <w:t>D</w:t>
      </w:r>
      <w:r>
        <w:rPr>
          <w:rFonts w:ascii="Arial" w:hAnsi="Arial" w:cs="Arial"/>
          <w:sz w:val="22"/>
          <w:szCs w:val="22"/>
        </w:rPr>
        <w:t xml:space="preserve"> value for all 256 miR-1 8mer flanking dinucleotide combinations and the </w:t>
      </w:r>
      <w:proofErr w:type="spellStart"/>
      <w:r>
        <w:rPr>
          <w:rFonts w:ascii="Arial" w:hAnsi="Arial" w:cs="Arial"/>
          <w:sz w:val="22"/>
          <w:szCs w:val="22"/>
        </w:rPr>
        <w:t>the</w:t>
      </w:r>
      <w:proofErr w:type="spellEnd"/>
      <w:r>
        <w:rPr>
          <w:rFonts w:ascii="Arial" w:hAnsi="Arial" w:cs="Arial"/>
          <w:sz w:val="22"/>
          <w:szCs w:val="22"/>
        </w:rPr>
        <w:t xml:space="preserve"> geometric mean of target site structural accessibility distribution for the corresponding reads in the input library, varying both the length and the position of the target sequence window used for calculating site accessibility. Previous studies of siRNA effectiveness and miRNA targeting used a </w:t>
      </w:r>
      <w:proofErr w:type="gramStart"/>
      <w:r>
        <w:rPr>
          <w:rFonts w:ascii="Arial" w:hAnsi="Arial" w:cs="Arial"/>
          <w:sz w:val="22"/>
          <w:szCs w:val="22"/>
        </w:rPr>
        <w:t>15 nucleotide</w:t>
      </w:r>
      <w:proofErr w:type="gramEnd"/>
      <w:r>
        <w:rPr>
          <w:rFonts w:ascii="Arial" w:hAnsi="Arial" w:cs="Arial"/>
          <w:sz w:val="22"/>
          <w:szCs w:val="22"/>
        </w:rPr>
        <w:t xml:space="preserve"> window centered between miRNA positions 7 and 8 (gray box, </w:t>
      </w:r>
      <w:r>
        <w:rPr>
          <w:rFonts w:ascii="Arial" w:hAnsi="Arial" w:cs="Arial"/>
          <w:i/>
          <w:sz w:val="22"/>
          <w:szCs w:val="22"/>
        </w:rPr>
        <w:t>r</w:t>
      </w:r>
      <w:r>
        <w:rPr>
          <w:rFonts w:ascii="Arial" w:hAnsi="Arial" w:cs="Arial"/>
          <w:sz w:val="22"/>
          <w:szCs w:val="22"/>
          <w:vertAlign w:val="superscript"/>
        </w:rPr>
        <w:t>2</w:t>
      </w:r>
      <w:r>
        <w:rPr>
          <w:rFonts w:ascii="Arial" w:hAnsi="Arial" w:cs="Arial"/>
          <w:sz w:val="22"/>
          <w:szCs w:val="22"/>
        </w:rPr>
        <w:t xml:space="preserve"> = </w:t>
      </w:r>
      <w:r w:rsidRPr="00742EFD">
        <w:rPr>
          <w:rFonts w:ascii="Arial" w:hAnsi="Arial" w:cs="Arial"/>
          <w:color w:val="000000" w:themeColor="text1"/>
          <w:sz w:val="22"/>
          <w:szCs w:val="22"/>
        </w:rPr>
        <w:t>0.80</w:t>
      </w:r>
      <w:r>
        <w:rPr>
          <w:rFonts w:ascii="Arial" w:hAnsi="Arial" w:cs="Arial"/>
          <w:color w:val="000000" w:themeColor="text1"/>
          <w:sz w:val="22"/>
          <w:szCs w:val="22"/>
        </w:rPr>
        <w:t>), while the greatest agreement in this study occurred with a</w:t>
      </w:r>
      <w:r w:rsidRPr="00742EFD">
        <w:rPr>
          <w:rFonts w:ascii="Arial" w:hAnsi="Arial" w:cs="Arial"/>
          <w:color w:val="000000" w:themeColor="text1"/>
          <w:sz w:val="22"/>
          <w:szCs w:val="22"/>
        </w:rPr>
        <w:t>10-nt window opposite miRNA positions 1–10 (</w:t>
      </w:r>
      <w:r>
        <w:rPr>
          <w:rFonts w:ascii="Arial" w:hAnsi="Arial" w:cs="Arial"/>
          <w:color w:val="000000" w:themeColor="text1"/>
          <w:sz w:val="22"/>
          <w:szCs w:val="22"/>
        </w:rPr>
        <w:t>black box</w:t>
      </w:r>
      <w:r w:rsidRPr="00742EFD">
        <w:rPr>
          <w:rFonts w:ascii="Arial" w:hAnsi="Arial" w:cs="Arial"/>
          <w:color w:val="000000" w:themeColor="text1"/>
          <w:sz w:val="22"/>
          <w:szCs w:val="22"/>
        </w:rPr>
        <w:t xml:space="preserve">, </w:t>
      </w:r>
      <w:r w:rsidRPr="00742EFD">
        <w:rPr>
          <w:rFonts w:ascii="Arial" w:hAnsi="Arial" w:cs="Arial"/>
          <w:i/>
          <w:color w:val="000000" w:themeColor="text1"/>
          <w:sz w:val="22"/>
          <w:szCs w:val="22"/>
        </w:rPr>
        <w:t>r</w:t>
      </w:r>
      <w:r w:rsidRPr="00742EFD">
        <w:rPr>
          <w:rFonts w:ascii="Arial" w:hAnsi="Arial" w:cs="Arial"/>
          <w:i/>
          <w:color w:val="000000" w:themeColor="text1"/>
          <w:sz w:val="22"/>
          <w:szCs w:val="22"/>
          <w:vertAlign w:val="superscript"/>
        </w:rPr>
        <w:t>2</w:t>
      </w:r>
      <w:r w:rsidRPr="00742EFD">
        <w:rPr>
          <w:rFonts w:ascii="Arial" w:hAnsi="Arial" w:cs="Arial"/>
          <w:color w:val="000000" w:themeColor="text1"/>
          <w:sz w:val="22"/>
          <w:szCs w:val="22"/>
        </w:rPr>
        <w:t xml:space="preserve"> = 0.83</w:t>
      </w:r>
      <w:r>
        <w:rPr>
          <w:rFonts w:ascii="Arial" w:hAnsi="Arial" w:cs="Arial"/>
          <w:color w:val="000000" w:themeColor="text1"/>
          <w:sz w:val="22"/>
          <w:szCs w:val="22"/>
        </w:rPr>
        <w:t>).</w:t>
      </w:r>
    </w:p>
    <w:p w14:paraId="3DEDB5B4" w14:textId="77777777" w:rsidR="006A62E4" w:rsidRPr="00F77CAC" w:rsidRDefault="006A62E4" w:rsidP="006A62E4">
      <w:pPr>
        <w:spacing w:line="360" w:lineRule="auto"/>
        <w:rPr>
          <w:rFonts w:ascii="Arial" w:hAnsi="Arial"/>
          <w:sz w:val="22"/>
          <w:szCs w:val="22"/>
        </w:rPr>
      </w:pPr>
      <w:r>
        <w:rPr>
          <w:rFonts w:ascii="Arial" w:hAnsi="Arial" w:cs="Arial"/>
          <w:b/>
          <w:color w:val="000000" w:themeColor="text1"/>
          <w:sz w:val="22"/>
          <w:szCs w:val="22"/>
        </w:rPr>
        <w:lastRenderedPageBreak/>
        <w:t>(H)</w:t>
      </w:r>
      <w:r>
        <w:rPr>
          <w:rFonts w:ascii="Arial" w:hAnsi="Arial" w:cs="Arial"/>
          <w:color w:val="000000" w:themeColor="text1"/>
          <w:sz w:val="22"/>
          <w:szCs w:val="22"/>
        </w:rPr>
        <w:t xml:space="preserve"> (Left) </w:t>
      </w:r>
      <w:r>
        <w:rPr>
          <w:rFonts w:ascii="Arial" w:hAnsi="Arial" w:cs="Arial"/>
          <w:sz w:val="22"/>
          <w:szCs w:val="22"/>
        </w:rPr>
        <w:t xml:space="preserve">Pairwise comparison of the frequencies of all 256 8mer–flanking dinucleotide combinations for miR-1 in the input (x-axis) and 7.6 </w:t>
      </w:r>
      <w:proofErr w:type="spellStart"/>
      <w:r>
        <w:rPr>
          <w:rFonts w:ascii="Arial" w:hAnsi="Arial" w:cs="Arial"/>
          <w:sz w:val="22"/>
          <w:szCs w:val="22"/>
        </w:rPr>
        <w:t>pM</w:t>
      </w:r>
      <w:proofErr w:type="spellEnd"/>
      <w:r>
        <w:rPr>
          <w:rFonts w:ascii="Arial" w:hAnsi="Arial" w:cs="Arial"/>
          <w:sz w:val="22"/>
          <w:szCs w:val="22"/>
        </w:rPr>
        <w:t xml:space="preserve"> AGO2–miR-1 bound sample (y-axis), when the input is sampled to match </w:t>
      </w:r>
      <w:r w:rsidRPr="00742EFD">
        <w:rPr>
          <w:rFonts w:ascii="Arial" w:hAnsi="Arial" w:cs="Arial"/>
          <w:sz w:val="22"/>
          <w:szCs w:val="22"/>
        </w:rPr>
        <w:t xml:space="preserve">structural accessibility </w:t>
      </w:r>
      <w:r>
        <w:rPr>
          <w:rFonts w:ascii="Arial" w:hAnsi="Arial" w:cs="Arial"/>
          <w:sz w:val="22"/>
          <w:szCs w:val="22"/>
        </w:rPr>
        <w:t xml:space="preserve">distribution </w:t>
      </w:r>
      <w:r w:rsidRPr="00742EFD">
        <w:rPr>
          <w:rFonts w:ascii="Arial" w:hAnsi="Arial" w:cs="Arial"/>
          <w:sz w:val="22"/>
          <w:szCs w:val="22"/>
        </w:rPr>
        <w:t xml:space="preserve">of the </w:t>
      </w:r>
      <w:r>
        <w:rPr>
          <w:rFonts w:ascii="Arial" w:hAnsi="Arial" w:cs="Arial"/>
          <w:sz w:val="22"/>
          <w:szCs w:val="22"/>
        </w:rPr>
        <w:t>target sequence window corresponding to miRNA nucleotides 1–15</w:t>
      </w:r>
      <w:r w:rsidRPr="00742EFD">
        <w:rPr>
          <w:rFonts w:ascii="Arial" w:hAnsi="Arial" w:cs="Arial"/>
          <w:sz w:val="22"/>
          <w:szCs w:val="22"/>
        </w:rPr>
        <w:t xml:space="preserve"> </w:t>
      </w:r>
      <w:r>
        <w:rPr>
          <w:rFonts w:ascii="Arial" w:hAnsi="Arial" w:cs="Arial"/>
          <w:sz w:val="22"/>
          <w:szCs w:val="22"/>
        </w:rPr>
        <w:t xml:space="preserve">in the 7.6 </w:t>
      </w:r>
      <w:proofErr w:type="spellStart"/>
      <w:r>
        <w:rPr>
          <w:rFonts w:ascii="Arial" w:hAnsi="Arial" w:cs="Arial"/>
          <w:sz w:val="22"/>
          <w:szCs w:val="22"/>
        </w:rPr>
        <w:t>pM</w:t>
      </w:r>
      <w:proofErr w:type="spellEnd"/>
      <w:r>
        <w:rPr>
          <w:rFonts w:ascii="Arial" w:hAnsi="Arial" w:cs="Arial"/>
          <w:sz w:val="22"/>
          <w:szCs w:val="22"/>
        </w:rPr>
        <w:t xml:space="preserve"> AGO2–miR-1 bound sample. </w:t>
      </w:r>
      <w:r w:rsidRPr="00742EFD">
        <w:rPr>
          <w:rFonts w:ascii="Arial" w:hAnsi="Arial" w:cs="Arial"/>
          <w:sz w:val="22"/>
          <w:szCs w:val="22"/>
        </w:rPr>
        <w:t xml:space="preserve">The </w:t>
      </w:r>
      <w:r>
        <w:rPr>
          <w:rFonts w:ascii="Arial" w:hAnsi="Arial" w:cs="Arial"/>
          <w:sz w:val="22"/>
          <w:szCs w:val="22"/>
        </w:rPr>
        <w:t>coefficient of variation is determined by Pearson correlation of the log-transformed means of the sampled and observed values</w:t>
      </w:r>
      <w:r w:rsidRPr="00742EFD">
        <w:rPr>
          <w:rFonts w:ascii="Arial" w:hAnsi="Arial" w:cs="Arial"/>
          <w:sz w:val="22"/>
          <w:szCs w:val="22"/>
        </w:rPr>
        <w:t>.</w:t>
      </w:r>
      <w:r>
        <w:rPr>
          <w:rFonts w:ascii="Arial" w:hAnsi="Arial" w:cs="Arial"/>
          <w:sz w:val="22"/>
          <w:szCs w:val="22"/>
        </w:rPr>
        <w:t xml:space="preserve"> (Right) </w:t>
      </w:r>
      <w:r w:rsidRPr="00742EFD">
        <w:rPr>
          <w:rFonts w:ascii="Arial" w:hAnsi="Arial" w:cs="Arial"/>
          <w:sz w:val="22"/>
          <w:szCs w:val="22"/>
        </w:rPr>
        <w:t xml:space="preserve">The cumulative distribution of structural accessibility of the </w:t>
      </w:r>
      <w:r>
        <w:rPr>
          <w:rFonts w:ascii="Arial" w:hAnsi="Arial" w:cs="Arial"/>
          <w:sz w:val="22"/>
          <w:szCs w:val="22"/>
        </w:rPr>
        <w:t>target sequence window corresponding to miRNA nucleotides 1–15</w:t>
      </w:r>
      <w:r w:rsidRPr="00742EFD">
        <w:rPr>
          <w:rFonts w:ascii="Arial" w:hAnsi="Arial" w:cs="Arial"/>
          <w:sz w:val="22"/>
          <w:szCs w:val="22"/>
        </w:rPr>
        <w:t xml:space="preserve"> </w:t>
      </w:r>
      <w:r>
        <w:rPr>
          <w:rFonts w:ascii="Arial" w:hAnsi="Arial" w:cs="Arial"/>
          <w:sz w:val="22"/>
          <w:szCs w:val="22"/>
        </w:rPr>
        <w:t>over all miR-1 8mer–containing reads in the input (solid black line</w:t>
      </w:r>
      <w:r w:rsidRPr="00742EFD">
        <w:rPr>
          <w:rFonts w:ascii="Arial" w:hAnsi="Arial" w:cs="Arial"/>
          <w:sz w:val="22"/>
          <w:szCs w:val="22"/>
        </w:rPr>
        <w:t xml:space="preserve">), the </w:t>
      </w:r>
      <w:r>
        <w:rPr>
          <w:rFonts w:ascii="Arial" w:hAnsi="Arial" w:cs="Arial"/>
          <w:sz w:val="22"/>
          <w:szCs w:val="22"/>
        </w:rPr>
        <w:t xml:space="preserve">7.6 </w:t>
      </w:r>
      <w:proofErr w:type="spellStart"/>
      <w:r>
        <w:rPr>
          <w:rFonts w:ascii="Arial" w:hAnsi="Arial" w:cs="Arial"/>
          <w:sz w:val="22"/>
          <w:szCs w:val="22"/>
        </w:rPr>
        <w:t>p</w:t>
      </w:r>
      <w:r w:rsidRPr="00742EFD">
        <w:rPr>
          <w:rFonts w:ascii="Arial" w:hAnsi="Arial" w:cs="Arial"/>
          <w:sz w:val="22"/>
          <w:szCs w:val="22"/>
        </w:rPr>
        <w:t>M</w:t>
      </w:r>
      <w:proofErr w:type="spellEnd"/>
      <w:r w:rsidRPr="00742EFD">
        <w:rPr>
          <w:rFonts w:ascii="Arial" w:hAnsi="Arial" w:cs="Arial"/>
          <w:sz w:val="22"/>
          <w:szCs w:val="22"/>
        </w:rPr>
        <w:t xml:space="preserve"> AGO2–miR-1 </w:t>
      </w:r>
      <w:r>
        <w:rPr>
          <w:rFonts w:ascii="Arial" w:hAnsi="Arial" w:cs="Arial"/>
          <w:sz w:val="22"/>
          <w:szCs w:val="22"/>
        </w:rPr>
        <w:t xml:space="preserve">sample </w:t>
      </w:r>
      <w:r w:rsidRPr="00742EFD">
        <w:rPr>
          <w:rFonts w:ascii="Arial" w:hAnsi="Arial" w:cs="Arial"/>
          <w:sz w:val="22"/>
          <w:szCs w:val="22"/>
        </w:rPr>
        <w:t>(</w:t>
      </w:r>
      <w:r>
        <w:rPr>
          <w:rFonts w:ascii="Arial" w:hAnsi="Arial" w:cs="Arial"/>
          <w:sz w:val="22"/>
          <w:szCs w:val="22"/>
        </w:rPr>
        <w:t>solid red line</w:t>
      </w:r>
      <w:r w:rsidRPr="00742EFD">
        <w:rPr>
          <w:rFonts w:ascii="Arial" w:hAnsi="Arial" w:cs="Arial"/>
          <w:sz w:val="22"/>
          <w:szCs w:val="22"/>
        </w:rPr>
        <w:t xml:space="preserve">), </w:t>
      </w:r>
      <w:r>
        <w:rPr>
          <w:rFonts w:ascii="Arial" w:hAnsi="Arial" w:cs="Arial"/>
          <w:sz w:val="22"/>
          <w:szCs w:val="22"/>
        </w:rPr>
        <w:t>and in the sample of input reads used for the correlation analysis to the left.</w:t>
      </w:r>
    </w:p>
    <w:p w14:paraId="63608D56" w14:textId="77777777" w:rsidR="006A62E4" w:rsidRDefault="006A62E4" w:rsidP="006A62E4">
      <w:pPr>
        <w:spacing w:line="360" w:lineRule="auto"/>
        <w:rPr>
          <w:rFonts w:ascii="Arial" w:hAnsi="Arial"/>
          <w:bCs/>
          <w:sz w:val="22"/>
          <w:szCs w:val="22"/>
        </w:rPr>
      </w:pPr>
    </w:p>
    <w:p w14:paraId="0A1AF902" w14:textId="77777777" w:rsidR="006A62E4" w:rsidRPr="00742EFD" w:rsidRDefault="006A62E4" w:rsidP="006A62E4">
      <w:pPr>
        <w:rPr>
          <w:rFonts w:ascii="Arial" w:hAnsi="Arial" w:cs="Arial"/>
          <w:b/>
          <w:sz w:val="22"/>
          <w:szCs w:val="22"/>
        </w:rPr>
      </w:pPr>
    </w:p>
    <w:p w14:paraId="229320AF" w14:textId="77777777" w:rsidR="00742EFD" w:rsidRDefault="00742EFD" w:rsidP="00742EFD">
      <w:pPr>
        <w:spacing w:line="360" w:lineRule="auto"/>
        <w:outlineLvl w:val="0"/>
        <w:rPr>
          <w:rFonts w:ascii="Arial" w:hAnsi="Arial"/>
          <w:b/>
          <w:sz w:val="22"/>
          <w:szCs w:val="22"/>
        </w:rPr>
      </w:pPr>
      <w:r>
        <w:rPr>
          <w:rFonts w:ascii="Arial" w:hAnsi="Arial"/>
          <w:b/>
          <w:sz w:val="22"/>
          <w:szCs w:val="22"/>
        </w:rPr>
        <w:t>EXPERIMENTAL PROCEDURES</w:t>
      </w:r>
    </w:p>
    <w:p w14:paraId="63CCDA29" w14:textId="77777777" w:rsidR="00742EFD" w:rsidRDefault="00742EFD" w:rsidP="00742EFD">
      <w:pPr>
        <w:spacing w:line="360" w:lineRule="auto"/>
        <w:outlineLvl w:val="0"/>
        <w:rPr>
          <w:rFonts w:ascii="Arial" w:hAnsi="Arial"/>
          <w:b/>
          <w:sz w:val="22"/>
          <w:szCs w:val="22"/>
        </w:rPr>
      </w:pPr>
      <w:r>
        <w:rPr>
          <w:rFonts w:ascii="Arial" w:hAnsi="Arial"/>
          <w:b/>
          <w:sz w:val="22"/>
          <w:szCs w:val="22"/>
        </w:rPr>
        <w:t>AGO–miRNA Complex Purification</w:t>
      </w:r>
    </w:p>
    <w:p w14:paraId="44DA3C59" w14:textId="77777777" w:rsidR="00742EFD" w:rsidRDefault="00742EFD" w:rsidP="00742EFD">
      <w:pPr>
        <w:spacing w:line="360" w:lineRule="auto"/>
        <w:rPr>
          <w:rFonts w:ascii="Arial" w:hAnsi="Arial"/>
          <w:bCs/>
          <w:sz w:val="22"/>
          <w:szCs w:val="22"/>
        </w:rPr>
      </w:pPr>
      <w:r>
        <w:rPr>
          <w:rFonts w:ascii="Arial" w:hAnsi="Arial"/>
          <w:sz w:val="22"/>
          <w:szCs w:val="22"/>
        </w:rPr>
        <w:t xml:space="preserve">Human Embryonic Kidney 293 (HEK293) cells were transfected with </w:t>
      </w:r>
      <w:r>
        <w:rPr>
          <w:rFonts w:ascii="Arial" w:hAnsi="Arial"/>
          <w:bCs/>
          <w:sz w:val="22"/>
          <w:szCs w:val="22"/>
        </w:rPr>
        <w:t xml:space="preserve">pcDNA3.3 (Invitrogen) overexpression plasmid containing human AGO2 with an N-terminal 3XFLAG separated with a di-alanine spacer, using </w:t>
      </w:r>
      <w:proofErr w:type="spellStart"/>
      <w:r>
        <w:rPr>
          <w:rFonts w:ascii="Arial" w:hAnsi="Arial"/>
          <w:bCs/>
          <w:sz w:val="22"/>
          <w:szCs w:val="22"/>
        </w:rPr>
        <w:t>Lipofectamine</w:t>
      </w:r>
      <w:proofErr w:type="spellEnd"/>
      <w:r>
        <w:rPr>
          <w:rFonts w:ascii="Arial" w:hAnsi="Arial"/>
          <w:bCs/>
          <w:sz w:val="22"/>
          <w:szCs w:val="22"/>
        </w:rPr>
        <w:t xml:space="preserve"> 2000 (</w:t>
      </w:r>
      <w:proofErr w:type="spellStart"/>
      <w:r>
        <w:rPr>
          <w:rFonts w:ascii="Arial" w:hAnsi="Arial"/>
          <w:bCs/>
          <w:sz w:val="22"/>
          <w:szCs w:val="22"/>
        </w:rPr>
        <w:t>Thermo</w:t>
      </w:r>
      <w:proofErr w:type="spellEnd"/>
      <w:r>
        <w:rPr>
          <w:rFonts w:ascii="Arial" w:hAnsi="Arial"/>
          <w:bCs/>
          <w:sz w:val="22"/>
          <w:szCs w:val="22"/>
        </w:rPr>
        <w:t xml:space="preserve"> Fisher) in </w:t>
      </w:r>
      <w:proofErr w:type="spellStart"/>
      <w:r>
        <w:rPr>
          <w:rFonts w:ascii="Arial" w:hAnsi="Arial"/>
          <w:bCs/>
          <w:sz w:val="22"/>
          <w:szCs w:val="22"/>
        </w:rPr>
        <w:t>Opti</w:t>
      </w:r>
      <w:proofErr w:type="spellEnd"/>
      <w:r>
        <w:rPr>
          <w:rFonts w:ascii="Arial" w:hAnsi="Arial"/>
          <w:bCs/>
          <w:sz w:val="22"/>
          <w:szCs w:val="22"/>
        </w:rPr>
        <w:t>-MEM (</w:t>
      </w:r>
      <w:proofErr w:type="spellStart"/>
      <w:r>
        <w:rPr>
          <w:rFonts w:ascii="Arial" w:hAnsi="Arial"/>
          <w:bCs/>
          <w:sz w:val="22"/>
          <w:szCs w:val="22"/>
        </w:rPr>
        <w:t>Gibco</w:t>
      </w:r>
      <w:proofErr w:type="spellEnd"/>
      <w:r>
        <w:rPr>
          <w:rFonts w:ascii="Arial" w:hAnsi="Arial"/>
          <w:bCs/>
          <w:sz w:val="22"/>
          <w:szCs w:val="22"/>
        </w:rPr>
        <w:t xml:space="preserve">). 48 hours later, cytoplasmic S100 extract was prepared as previously described (Wee </w:t>
      </w:r>
      <w:r>
        <w:rPr>
          <w:rFonts w:ascii="Arial" w:hAnsi="Arial"/>
          <w:bCs/>
          <w:i/>
          <w:sz w:val="22"/>
          <w:szCs w:val="22"/>
        </w:rPr>
        <w:t>et al.</w:t>
      </w:r>
      <w:r>
        <w:rPr>
          <w:rFonts w:ascii="Arial" w:hAnsi="Arial"/>
          <w:bCs/>
          <w:sz w:val="22"/>
          <w:szCs w:val="22"/>
        </w:rPr>
        <w:t xml:space="preserve">, 2014), except that the lysate was cleared by passing it through a ?? gauge needle ~10 times. The S100 extract was flash frozen in ~1 mL aliquots and stored in liquid nitrogen. Specific AGO–miRNA complexes were prepared using a variation of a previously described method (Jasso–Flores </w:t>
      </w:r>
      <w:r>
        <w:rPr>
          <w:rFonts w:ascii="Arial" w:hAnsi="Arial"/>
          <w:bCs/>
          <w:i/>
          <w:sz w:val="22"/>
          <w:szCs w:val="22"/>
        </w:rPr>
        <w:t>et al.,</w:t>
      </w:r>
      <w:r>
        <w:rPr>
          <w:rFonts w:ascii="Arial" w:hAnsi="Arial"/>
          <w:bCs/>
          <w:sz w:val="22"/>
          <w:szCs w:val="22"/>
        </w:rPr>
        <w:t xml:space="preserve"> 2013). Briefly, The S100 extract was loaded with 100 </w:t>
      </w:r>
      <w:proofErr w:type="spellStart"/>
      <w:r>
        <w:rPr>
          <w:rFonts w:ascii="Arial" w:hAnsi="Arial"/>
          <w:bCs/>
          <w:sz w:val="22"/>
          <w:szCs w:val="22"/>
        </w:rPr>
        <w:t>nM</w:t>
      </w:r>
      <w:proofErr w:type="spellEnd"/>
      <w:r>
        <w:rPr>
          <w:rFonts w:ascii="Arial" w:hAnsi="Arial"/>
          <w:bCs/>
          <w:sz w:val="22"/>
          <w:szCs w:val="22"/>
        </w:rPr>
        <w:t xml:space="preserve"> synthetic miRNA duplex for two hours at 20º C, and then the loading reaction was incubated for 30 minutes with magnetic </w:t>
      </w:r>
      <w:proofErr w:type="spellStart"/>
      <w:r>
        <w:rPr>
          <w:rFonts w:ascii="Arial" w:hAnsi="Arial"/>
          <w:bCs/>
          <w:sz w:val="22"/>
          <w:szCs w:val="22"/>
        </w:rPr>
        <w:t>Dynabeads</w:t>
      </w:r>
      <w:proofErr w:type="spellEnd"/>
      <w:r>
        <w:rPr>
          <w:rFonts w:ascii="Arial" w:hAnsi="Arial"/>
          <w:bCs/>
          <w:sz w:val="22"/>
          <w:szCs w:val="22"/>
        </w:rPr>
        <w:t xml:space="preserve"> (Invitrogen) that had been pre-immobilized with a biotinylated, 2′-O-methyl-RNA oligo containing a canonical 8mer site against the loaded miRNA. Each complex was eluted by incubating the magnetic beads with a synthetic DNA oligo complementary to the biotinylated oligo for one hour followed by magnetic separation. All buffers were as previously described, but with 1 </w:t>
      </w:r>
      <w:proofErr w:type="spellStart"/>
      <w:r>
        <w:rPr>
          <w:rFonts w:ascii="Arial" w:hAnsi="Arial"/>
          <w:bCs/>
          <w:sz w:val="22"/>
          <w:szCs w:val="22"/>
        </w:rPr>
        <w:t>mM</w:t>
      </w:r>
      <w:proofErr w:type="spellEnd"/>
      <w:r>
        <w:rPr>
          <w:rFonts w:ascii="Arial" w:hAnsi="Arial"/>
          <w:bCs/>
          <w:sz w:val="22"/>
          <w:szCs w:val="22"/>
        </w:rPr>
        <w:t xml:space="preserve"> Mg</w:t>
      </w:r>
      <w:r>
        <w:rPr>
          <w:rFonts w:ascii="Arial" w:hAnsi="Arial"/>
          <w:bCs/>
          <w:sz w:val="22"/>
          <w:szCs w:val="22"/>
          <w:vertAlign w:val="superscript"/>
        </w:rPr>
        <w:t>++</w:t>
      </w:r>
      <w:r>
        <w:rPr>
          <w:rFonts w:ascii="Arial" w:hAnsi="Arial"/>
          <w:bCs/>
          <w:sz w:val="22"/>
          <w:szCs w:val="22"/>
        </w:rPr>
        <w:t xml:space="preserve"> and no DTT. This eluate was then subjected to further purification with magnetic ANTI-FLAG beads (Sigma), as per the manufacturer protocol, but with a modified buffer containing 18 </w:t>
      </w:r>
      <w:proofErr w:type="spellStart"/>
      <w:r>
        <w:rPr>
          <w:rFonts w:ascii="Arial" w:hAnsi="Arial"/>
          <w:bCs/>
          <w:sz w:val="22"/>
          <w:szCs w:val="22"/>
        </w:rPr>
        <w:t>mM</w:t>
      </w:r>
      <w:proofErr w:type="spellEnd"/>
      <w:r>
        <w:rPr>
          <w:rFonts w:ascii="Arial" w:hAnsi="Arial"/>
          <w:bCs/>
          <w:sz w:val="22"/>
          <w:szCs w:val="22"/>
        </w:rPr>
        <w:t xml:space="preserve"> HEPES pH 7.4, 100 </w:t>
      </w:r>
      <w:proofErr w:type="spellStart"/>
      <w:r>
        <w:rPr>
          <w:rFonts w:ascii="Arial" w:hAnsi="Arial"/>
          <w:bCs/>
          <w:sz w:val="22"/>
          <w:szCs w:val="22"/>
        </w:rPr>
        <w:t>mM</w:t>
      </w:r>
      <w:proofErr w:type="spellEnd"/>
      <w:r>
        <w:rPr>
          <w:rFonts w:ascii="Arial" w:hAnsi="Arial"/>
          <w:bCs/>
          <w:sz w:val="22"/>
          <w:szCs w:val="22"/>
        </w:rPr>
        <w:t xml:space="preserve"> K</w:t>
      </w:r>
      <w:r>
        <w:rPr>
          <w:rFonts w:ascii="Arial" w:hAnsi="Arial"/>
          <w:bCs/>
          <w:sz w:val="22"/>
          <w:szCs w:val="22"/>
          <w:vertAlign w:val="superscript"/>
        </w:rPr>
        <w:t>+</w:t>
      </w:r>
      <w:r>
        <w:rPr>
          <w:rFonts w:ascii="Arial" w:hAnsi="Arial"/>
          <w:bCs/>
          <w:sz w:val="22"/>
          <w:szCs w:val="22"/>
        </w:rPr>
        <w:t xml:space="preserve"> acetate, 1 </w:t>
      </w:r>
      <w:proofErr w:type="spellStart"/>
      <w:r>
        <w:rPr>
          <w:rFonts w:ascii="Arial" w:hAnsi="Arial"/>
          <w:bCs/>
          <w:sz w:val="22"/>
          <w:szCs w:val="22"/>
        </w:rPr>
        <w:t>mM</w:t>
      </w:r>
      <w:proofErr w:type="spellEnd"/>
      <w:r>
        <w:rPr>
          <w:rFonts w:ascii="Arial" w:hAnsi="Arial"/>
          <w:bCs/>
          <w:sz w:val="22"/>
          <w:szCs w:val="22"/>
        </w:rPr>
        <w:t xml:space="preserve"> Mg</w:t>
      </w:r>
      <w:r>
        <w:rPr>
          <w:rFonts w:ascii="Arial" w:hAnsi="Arial"/>
          <w:bCs/>
          <w:sz w:val="22"/>
          <w:szCs w:val="22"/>
          <w:vertAlign w:val="superscript"/>
        </w:rPr>
        <w:t>++</w:t>
      </w:r>
      <w:r>
        <w:rPr>
          <w:rFonts w:ascii="Arial" w:hAnsi="Arial"/>
          <w:bCs/>
          <w:sz w:val="22"/>
          <w:szCs w:val="22"/>
        </w:rPr>
        <w:t xml:space="preserve"> acetate, 0.01 mg/ml yeast </w:t>
      </w:r>
      <w:proofErr w:type="spellStart"/>
      <w:r>
        <w:rPr>
          <w:rFonts w:ascii="Arial" w:hAnsi="Arial"/>
          <w:bCs/>
          <w:sz w:val="22"/>
          <w:szCs w:val="22"/>
        </w:rPr>
        <w:t>tRNA</w:t>
      </w:r>
      <w:proofErr w:type="spellEnd"/>
      <w:r>
        <w:rPr>
          <w:rFonts w:ascii="Arial" w:hAnsi="Arial"/>
          <w:bCs/>
          <w:sz w:val="22"/>
          <w:szCs w:val="22"/>
        </w:rPr>
        <w:t xml:space="preserve"> (Sigma). Upon elution of the AGO–miRNA complex via magnetic separation, DTT and glycerol were simultaneously added to a final concentration of 5 </w:t>
      </w:r>
      <w:proofErr w:type="spellStart"/>
      <w:r>
        <w:rPr>
          <w:rFonts w:ascii="Arial" w:hAnsi="Arial"/>
          <w:bCs/>
          <w:sz w:val="22"/>
          <w:szCs w:val="22"/>
        </w:rPr>
        <w:t>mM</w:t>
      </w:r>
      <w:proofErr w:type="spellEnd"/>
      <w:r>
        <w:rPr>
          <w:rFonts w:ascii="Arial" w:hAnsi="Arial"/>
          <w:bCs/>
          <w:sz w:val="22"/>
          <w:szCs w:val="22"/>
        </w:rPr>
        <w:t xml:space="preserve"> and 20% v./v., respectively. The synthetic miRNA </w:t>
      </w:r>
      <w:r>
        <w:rPr>
          <w:rFonts w:ascii="Arial" w:hAnsi="Arial"/>
          <w:bCs/>
          <w:sz w:val="22"/>
          <w:szCs w:val="22"/>
        </w:rPr>
        <w:lastRenderedPageBreak/>
        <w:t xml:space="preserve">duplex used to load the cytoplasmic lysate was prepared with a known proportion of 5′-radiolabeled guide, so that the final concentration of each AGO–miRNA sample could be quantified by autoradiography against a dilution series of the original duplex. </w:t>
      </w:r>
    </w:p>
    <w:p w14:paraId="034A0564" w14:textId="77777777" w:rsidR="00742EFD" w:rsidRDefault="00742EFD" w:rsidP="00742EFD">
      <w:pPr>
        <w:spacing w:line="360" w:lineRule="auto"/>
        <w:rPr>
          <w:rFonts w:ascii="Arial" w:hAnsi="Arial"/>
          <w:bCs/>
          <w:sz w:val="22"/>
          <w:szCs w:val="22"/>
        </w:rPr>
      </w:pPr>
    </w:p>
    <w:p w14:paraId="49BD85C0" w14:textId="363B2E55" w:rsidR="00742EFD" w:rsidRDefault="00742EFD" w:rsidP="00742EFD">
      <w:pPr>
        <w:spacing w:line="360" w:lineRule="auto"/>
        <w:outlineLvl w:val="0"/>
        <w:rPr>
          <w:rFonts w:ascii="Arial" w:hAnsi="Arial"/>
          <w:sz w:val="22"/>
          <w:szCs w:val="22"/>
        </w:rPr>
      </w:pPr>
      <w:r>
        <w:rPr>
          <w:rFonts w:ascii="Arial" w:hAnsi="Arial"/>
          <w:b/>
          <w:sz w:val="22"/>
          <w:szCs w:val="22"/>
        </w:rPr>
        <w:t>Equilibrium AGO–RNA Bind-N-</w:t>
      </w:r>
      <w:proofErr w:type="spellStart"/>
      <w:r>
        <w:rPr>
          <w:rFonts w:ascii="Arial" w:hAnsi="Arial"/>
          <w:b/>
          <w:sz w:val="22"/>
          <w:szCs w:val="22"/>
        </w:rPr>
        <w:t>Seq</w:t>
      </w:r>
      <w:proofErr w:type="spellEnd"/>
    </w:p>
    <w:p w14:paraId="06C0E7FA" w14:textId="581675A7" w:rsidR="00742EFD" w:rsidRDefault="00742EFD" w:rsidP="00742EFD">
      <w:pPr>
        <w:spacing w:line="360" w:lineRule="auto"/>
        <w:rPr>
          <w:rFonts w:ascii="Arial" w:hAnsi="Arial"/>
          <w:bCs/>
          <w:sz w:val="22"/>
          <w:szCs w:val="22"/>
        </w:rPr>
      </w:pPr>
      <w:r>
        <w:rPr>
          <w:rFonts w:ascii="Arial" w:hAnsi="Arial"/>
          <w:sz w:val="22"/>
          <w:szCs w:val="22"/>
        </w:rPr>
        <w:t xml:space="preserve">Each equilibrium AGO-RBNS experiment comprised five binding reactions including 100 </w:t>
      </w:r>
      <w:proofErr w:type="spellStart"/>
      <w:r>
        <w:rPr>
          <w:rFonts w:ascii="Arial" w:hAnsi="Arial"/>
          <w:sz w:val="22"/>
          <w:szCs w:val="22"/>
        </w:rPr>
        <w:t>nM</w:t>
      </w:r>
      <w:proofErr w:type="spellEnd"/>
      <w:r>
        <w:rPr>
          <w:rFonts w:ascii="Arial" w:hAnsi="Arial"/>
          <w:sz w:val="22"/>
          <w:szCs w:val="22"/>
        </w:rPr>
        <w:t xml:space="preserve"> synthetic random library (IDT, see oligo list) and a variable concentration of a given AGO–miRNA complex, was performed by first preparing a concentration series of a given AGO</w:t>
      </w:r>
      <w:r>
        <w:rPr>
          <w:rFonts w:ascii="Arial" w:hAnsi="Arial"/>
          <w:sz w:val="22"/>
          <w:szCs w:val="22"/>
        </w:rPr>
        <w:softHyphen/>
        <w:t xml:space="preserve">–miRNA complex, where the greatest concentration of the complex was 40% (v./v.) in the final reaction, and each of the four additional binding reactions in the series were diluted 3.16–fold, resulting in a 100–fold range of the complex over five samples. Additionally, we performed one mock binding reaction in which the randomized library was incubated with the protein storage buffer absent the AGO–miRNA complex. Since the stock concentration of the five AGO–miRNA complexes ranged from ????–???? </w:t>
      </w:r>
      <w:proofErr w:type="spellStart"/>
      <w:r>
        <w:rPr>
          <w:rFonts w:ascii="Arial" w:hAnsi="Arial"/>
          <w:sz w:val="22"/>
          <w:szCs w:val="22"/>
        </w:rPr>
        <w:t>nM</w:t>
      </w:r>
      <w:proofErr w:type="spellEnd"/>
      <w:r>
        <w:rPr>
          <w:rFonts w:ascii="Arial" w:hAnsi="Arial"/>
          <w:sz w:val="22"/>
          <w:szCs w:val="22"/>
        </w:rPr>
        <w:t xml:space="preserve">, we set the concentration of the randomized library in all reactions to 100 </w:t>
      </w:r>
      <w:proofErr w:type="spellStart"/>
      <w:r>
        <w:rPr>
          <w:rFonts w:ascii="Arial" w:hAnsi="Arial"/>
          <w:sz w:val="22"/>
          <w:szCs w:val="22"/>
        </w:rPr>
        <w:t>nM</w:t>
      </w:r>
      <w:proofErr w:type="spellEnd"/>
      <w:r>
        <w:rPr>
          <w:rFonts w:ascii="Arial" w:hAnsi="Arial"/>
          <w:sz w:val="22"/>
          <w:szCs w:val="22"/>
        </w:rPr>
        <w:t xml:space="preserve">, so that the AGO–miRNA complex–library molar ratio would vary between ???? </w:t>
      </w:r>
      <w:proofErr w:type="gramStart"/>
      <w:r>
        <w:rPr>
          <w:rFonts w:ascii="Arial" w:hAnsi="Arial"/>
          <w:sz w:val="22"/>
          <w:szCs w:val="22"/>
        </w:rPr>
        <w:t>and ?</w:t>
      </w:r>
      <w:proofErr w:type="gramEnd"/>
      <w:r>
        <w:rPr>
          <w:rFonts w:ascii="Arial" w:hAnsi="Arial"/>
          <w:sz w:val="22"/>
          <w:szCs w:val="22"/>
        </w:rPr>
        <w:t xml:space="preserve">???. Each individual binding reaction was 20 µL, with </w:t>
      </w:r>
      <w:r>
        <w:rPr>
          <w:rFonts w:ascii="Arial" w:hAnsi="Arial"/>
          <w:bCs/>
          <w:sz w:val="22"/>
          <w:szCs w:val="22"/>
        </w:rPr>
        <w:t xml:space="preserve">18 </w:t>
      </w:r>
      <w:proofErr w:type="spellStart"/>
      <w:r>
        <w:rPr>
          <w:rFonts w:ascii="Arial" w:hAnsi="Arial"/>
          <w:bCs/>
          <w:sz w:val="22"/>
          <w:szCs w:val="22"/>
        </w:rPr>
        <w:t>mM</w:t>
      </w:r>
      <w:proofErr w:type="spellEnd"/>
      <w:r>
        <w:rPr>
          <w:rFonts w:ascii="Arial" w:hAnsi="Arial"/>
          <w:bCs/>
          <w:sz w:val="22"/>
          <w:szCs w:val="22"/>
        </w:rPr>
        <w:t xml:space="preserve"> HEPES pH 7.4, 100 </w:t>
      </w:r>
      <w:proofErr w:type="spellStart"/>
      <w:r>
        <w:rPr>
          <w:rFonts w:ascii="Arial" w:hAnsi="Arial"/>
          <w:bCs/>
          <w:sz w:val="22"/>
          <w:szCs w:val="22"/>
        </w:rPr>
        <w:t>mM</w:t>
      </w:r>
      <w:proofErr w:type="spellEnd"/>
      <w:r>
        <w:rPr>
          <w:rFonts w:ascii="Arial" w:hAnsi="Arial"/>
          <w:bCs/>
          <w:sz w:val="22"/>
          <w:szCs w:val="22"/>
        </w:rPr>
        <w:t xml:space="preserve"> K</w:t>
      </w:r>
      <w:r>
        <w:rPr>
          <w:rFonts w:ascii="Arial" w:hAnsi="Arial"/>
          <w:bCs/>
          <w:sz w:val="22"/>
          <w:szCs w:val="22"/>
          <w:vertAlign w:val="superscript"/>
        </w:rPr>
        <w:t>+</w:t>
      </w:r>
      <w:r>
        <w:rPr>
          <w:rFonts w:ascii="Arial" w:hAnsi="Arial"/>
          <w:bCs/>
          <w:sz w:val="22"/>
          <w:szCs w:val="22"/>
        </w:rPr>
        <w:t xml:space="preserve"> acetate, 1 </w:t>
      </w:r>
      <w:proofErr w:type="spellStart"/>
      <w:r>
        <w:rPr>
          <w:rFonts w:ascii="Arial" w:hAnsi="Arial"/>
          <w:bCs/>
          <w:sz w:val="22"/>
          <w:szCs w:val="22"/>
        </w:rPr>
        <w:t>mM</w:t>
      </w:r>
      <w:proofErr w:type="spellEnd"/>
      <w:r>
        <w:rPr>
          <w:rFonts w:ascii="Arial" w:hAnsi="Arial"/>
          <w:bCs/>
          <w:sz w:val="22"/>
          <w:szCs w:val="22"/>
        </w:rPr>
        <w:t xml:space="preserve"> Mg</w:t>
      </w:r>
      <w:r>
        <w:rPr>
          <w:rFonts w:ascii="Arial" w:hAnsi="Arial"/>
          <w:bCs/>
          <w:sz w:val="22"/>
          <w:szCs w:val="22"/>
          <w:vertAlign w:val="superscript"/>
        </w:rPr>
        <w:t>++</w:t>
      </w:r>
      <w:r>
        <w:rPr>
          <w:rFonts w:ascii="Arial" w:hAnsi="Arial"/>
          <w:bCs/>
          <w:sz w:val="22"/>
          <w:szCs w:val="22"/>
        </w:rPr>
        <w:t xml:space="preserve"> acetate, 0.01 mg/ml yeast </w:t>
      </w:r>
      <w:proofErr w:type="spellStart"/>
      <w:r>
        <w:rPr>
          <w:rFonts w:ascii="Arial" w:hAnsi="Arial"/>
          <w:bCs/>
          <w:sz w:val="22"/>
          <w:szCs w:val="22"/>
        </w:rPr>
        <w:t>tRNA</w:t>
      </w:r>
      <w:proofErr w:type="spellEnd"/>
      <w:r>
        <w:rPr>
          <w:rFonts w:ascii="Arial" w:hAnsi="Arial"/>
          <w:bCs/>
          <w:sz w:val="22"/>
          <w:szCs w:val="22"/>
        </w:rPr>
        <w:t xml:space="preserve"> (Sigma)</w:t>
      </w:r>
    </w:p>
    <w:p w14:paraId="70AC6028" w14:textId="77777777" w:rsidR="00742EFD" w:rsidRDefault="00742EFD" w:rsidP="00742EFD">
      <w:pPr>
        <w:spacing w:line="360" w:lineRule="auto"/>
        <w:rPr>
          <w:rFonts w:ascii="Arial" w:hAnsi="Arial"/>
          <w:bCs/>
          <w:sz w:val="22"/>
          <w:szCs w:val="22"/>
        </w:rPr>
      </w:pPr>
    </w:p>
    <w:p w14:paraId="70810F7D" w14:textId="60CBDF22" w:rsidR="00742EFD" w:rsidRDefault="00742EFD" w:rsidP="00742EFD">
      <w:pPr>
        <w:spacing w:line="360" w:lineRule="auto"/>
        <w:outlineLvl w:val="0"/>
        <w:rPr>
          <w:rFonts w:ascii="Arial" w:hAnsi="Arial"/>
          <w:b/>
          <w:sz w:val="22"/>
          <w:szCs w:val="22"/>
        </w:rPr>
      </w:pPr>
      <w:r>
        <w:rPr>
          <w:rFonts w:ascii="Arial" w:hAnsi="Arial"/>
          <w:b/>
          <w:i/>
          <w:sz w:val="22"/>
          <w:szCs w:val="22"/>
        </w:rPr>
        <w:t>De novo</w:t>
      </w:r>
      <w:r>
        <w:rPr>
          <w:rFonts w:ascii="Arial" w:hAnsi="Arial"/>
          <w:b/>
          <w:sz w:val="22"/>
          <w:szCs w:val="22"/>
        </w:rPr>
        <w:t xml:space="preserve"> site type identification from AGO-RBNS read count analysis</w:t>
      </w:r>
    </w:p>
    <w:p w14:paraId="51F79132" w14:textId="457B7EB2" w:rsidR="00F77CAC" w:rsidRDefault="00742EFD" w:rsidP="00742EFD">
      <w:pPr>
        <w:spacing w:line="360" w:lineRule="auto"/>
        <w:outlineLvl w:val="0"/>
        <w:rPr>
          <w:rFonts w:ascii="Arial" w:hAnsi="Arial"/>
          <w:sz w:val="22"/>
          <w:szCs w:val="22"/>
        </w:rPr>
      </w:pPr>
      <w:r>
        <w:rPr>
          <w:rFonts w:ascii="Arial" w:hAnsi="Arial"/>
          <w:sz w:val="22"/>
          <w:szCs w:val="22"/>
        </w:rPr>
        <w:t xml:space="preserve">A list of apparent site types was constructed for each of the six miRNAs for which AGO-RBNS was performed. This was done by </w:t>
      </w:r>
      <w:r w:rsidR="00B87783">
        <w:rPr>
          <w:rFonts w:ascii="Arial" w:hAnsi="Arial"/>
          <w:sz w:val="22"/>
          <w:szCs w:val="22"/>
        </w:rPr>
        <w:t>calculating the enrichment of all 10mers in</w:t>
      </w:r>
      <w:r w:rsidR="005C7937">
        <w:rPr>
          <w:rFonts w:ascii="Arial" w:hAnsi="Arial"/>
          <w:sz w:val="22"/>
          <w:szCs w:val="22"/>
        </w:rPr>
        <w:t xml:space="preserve"> the sequencing data from the five AGO-miRNA bound libraries in comparison the input library</w:t>
      </w:r>
      <w:r w:rsidR="00B87783">
        <w:rPr>
          <w:rFonts w:ascii="Arial" w:hAnsi="Arial"/>
          <w:sz w:val="22"/>
          <w:szCs w:val="22"/>
        </w:rPr>
        <w:t xml:space="preserve">. For a given miRNA, each </w:t>
      </w:r>
      <w:r w:rsidR="001B0D9E">
        <w:rPr>
          <w:rFonts w:ascii="Arial" w:hAnsi="Arial"/>
          <w:sz w:val="22"/>
          <w:szCs w:val="22"/>
        </w:rPr>
        <w:t xml:space="preserve">10mer was queried </w:t>
      </w:r>
      <w:r w:rsidR="00143704">
        <w:rPr>
          <w:rFonts w:ascii="Arial" w:hAnsi="Arial"/>
          <w:sz w:val="22"/>
          <w:szCs w:val="22"/>
        </w:rPr>
        <w:t xml:space="preserve">for complete complementarity to the miRNA </w:t>
      </w:r>
      <w:proofErr w:type="gramStart"/>
      <w:r w:rsidR="00143704">
        <w:rPr>
          <w:rFonts w:ascii="Arial" w:hAnsi="Arial"/>
          <w:sz w:val="22"/>
          <w:szCs w:val="22"/>
        </w:rPr>
        <w:t>sequence</w:t>
      </w:r>
      <w:r w:rsidR="00487820">
        <w:rPr>
          <w:rFonts w:ascii="Arial" w:hAnsi="Arial"/>
          <w:sz w:val="22"/>
          <w:szCs w:val="22"/>
        </w:rPr>
        <w:t xml:space="preserve">, </w:t>
      </w:r>
      <w:r w:rsidR="00143704">
        <w:rPr>
          <w:rFonts w:ascii="Arial" w:hAnsi="Arial"/>
          <w:sz w:val="22"/>
          <w:szCs w:val="22"/>
        </w:rPr>
        <w:t xml:space="preserve"> 2</w:t>
      </w:r>
      <w:proofErr w:type="gramEnd"/>
      <w:r w:rsidR="00143704">
        <w:rPr>
          <w:rFonts w:ascii="Arial" w:hAnsi="Arial"/>
          <w:sz w:val="22"/>
          <w:szCs w:val="22"/>
        </w:rPr>
        <w:t xml:space="preserve">.) near–complete complementarity to the miRNA </w:t>
      </w:r>
      <w:r w:rsidR="00C930E3">
        <w:rPr>
          <w:rFonts w:ascii="Arial" w:hAnsi="Arial"/>
          <w:sz w:val="22"/>
          <w:szCs w:val="22"/>
        </w:rPr>
        <w:t>to the miRNA seed sequence (</w:t>
      </w:r>
      <w:proofErr w:type="spellStart"/>
      <w:r w:rsidR="00C930E3">
        <w:rPr>
          <w:rFonts w:ascii="Arial" w:hAnsi="Arial"/>
          <w:sz w:val="22"/>
          <w:szCs w:val="22"/>
        </w:rPr>
        <w:t>nt</w:t>
      </w:r>
      <w:proofErr w:type="spellEnd"/>
      <w:r w:rsidR="00C930E3">
        <w:rPr>
          <w:rFonts w:ascii="Arial" w:hAnsi="Arial"/>
          <w:sz w:val="22"/>
          <w:szCs w:val="22"/>
        </w:rPr>
        <w:t xml:space="preserve"> 2–7 with an A across from miRNA position 1), or complementarity to another region of the miRNA spanning the entire length of the 10mer. In the absence of this, the 10mer was queried, in order for 1.) complementarity to the miRNA</w:t>
      </w:r>
      <w:r w:rsidR="00D2733F">
        <w:rPr>
          <w:rFonts w:ascii="Arial" w:hAnsi="Arial"/>
          <w:sz w:val="22"/>
          <w:szCs w:val="22"/>
        </w:rPr>
        <w:t xml:space="preserve"> at 9 positions within the</w:t>
      </w:r>
      <w:r w:rsidR="00C930E3">
        <w:rPr>
          <w:rFonts w:ascii="Arial" w:hAnsi="Arial"/>
          <w:sz w:val="22"/>
          <w:szCs w:val="22"/>
        </w:rPr>
        <w:t xml:space="preserve"> </w:t>
      </w:r>
      <w:r w:rsidR="00D2733F">
        <w:rPr>
          <w:rFonts w:ascii="Arial" w:hAnsi="Arial"/>
          <w:sz w:val="22"/>
          <w:szCs w:val="22"/>
        </w:rPr>
        <w:t>10mer with an</w:t>
      </w:r>
      <w:r w:rsidR="00143704">
        <w:rPr>
          <w:rFonts w:ascii="Arial" w:hAnsi="Arial"/>
          <w:sz w:val="22"/>
          <w:szCs w:val="22"/>
        </w:rPr>
        <w:t xml:space="preserve"> internal bulged nucleotide, </w:t>
      </w:r>
      <w:r w:rsidR="00D2733F">
        <w:rPr>
          <w:rFonts w:ascii="Arial" w:hAnsi="Arial"/>
          <w:sz w:val="22"/>
          <w:szCs w:val="22"/>
        </w:rPr>
        <w:t>2</w:t>
      </w:r>
      <w:r w:rsidR="00143704">
        <w:rPr>
          <w:rFonts w:ascii="Arial" w:hAnsi="Arial"/>
          <w:sz w:val="22"/>
          <w:szCs w:val="22"/>
        </w:rPr>
        <w:t xml:space="preserve">.) complete complementarity to the miRNA </w:t>
      </w:r>
      <w:r w:rsidR="00D2733F">
        <w:rPr>
          <w:rFonts w:ascii="Arial" w:hAnsi="Arial"/>
          <w:sz w:val="22"/>
          <w:szCs w:val="22"/>
        </w:rPr>
        <w:t xml:space="preserve">at all 10 positions while allowing </w:t>
      </w:r>
      <w:r w:rsidR="000927D6">
        <w:rPr>
          <w:rFonts w:ascii="Arial" w:hAnsi="Arial"/>
          <w:sz w:val="22"/>
          <w:szCs w:val="22"/>
        </w:rPr>
        <w:t xml:space="preserve">for </w:t>
      </w:r>
      <w:r w:rsidR="00D2733F">
        <w:rPr>
          <w:rFonts w:ascii="Arial" w:hAnsi="Arial"/>
          <w:sz w:val="22"/>
          <w:szCs w:val="22"/>
        </w:rPr>
        <w:t>wobble pairing 3</w:t>
      </w:r>
      <w:r w:rsidR="000927D6">
        <w:rPr>
          <w:rFonts w:ascii="Arial" w:hAnsi="Arial"/>
          <w:sz w:val="22"/>
          <w:szCs w:val="22"/>
        </w:rPr>
        <w:t xml:space="preserve">.) complementarity to the miRNA </w:t>
      </w:r>
      <w:r w:rsidR="00D2733F">
        <w:rPr>
          <w:rFonts w:ascii="Arial" w:hAnsi="Arial"/>
          <w:sz w:val="22"/>
          <w:szCs w:val="22"/>
        </w:rPr>
        <w:t xml:space="preserve">at 9 positions of the 10mer with an internal </w:t>
      </w:r>
      <w:r w:rsidR="000927D6">
        <w:rPr>
          <w:rFonts w:ascii="Arial" w:hAnsi="Arial"/>
          <w:sz w:val="22"/>
          <w:szCs w:val="22"/>
        </w:rPr>
        <w:t xml:space="preserve">non-bulged, non-wobble mismatch </w:t>
      </w:r>
      <w:r w:rsidR="00D2733F">
        <w:rPr>
          <w:rFonts w:ascii="Arial" w:hAnsi="Arial"/>
          <w:sz w:val="22"/>
          <w:szCs w:val="22"/>
        </w:rPr>
        <w:t>position</w:t>
      </w:r>
      <w:r w:rsidR="000927D6">
        <w:rPr>
          <w:rFonts w:ascii="Arial" w:hAnsi="Arial"/>
          <w:sz w:val="22"/>
          <w:szCs w:val="22"/>
        </w:rPr>
        <w:t xml:space="preserve">, </w:t>
      </w:r>
      <w:r w:rsidR="00D2733F">
        <w:rPr>
          <w:rFonts w:ascii="Arial" w:hAnsi="Arial"/>
          <w:sz w:val="22"/>
          <w:szCs w:val="22"/>
        </w:rPr>
        <w:t>4</w:t>
      </w:r>
      <w:r w:rsidR="000927D6">
        <w:rPr>
          <w:rFonts w:ascii="Arial" w:hAnsi="Arial"/>
          <w:sz w:val="22"/>
          <w:szCs w:val="22"/>
        </w:rPr>
        <w:t>.) co</w:t>
      </w:r>
      <w:r w:rsidR="00D2733F">
        <w:rPr>
          <w:rFonts w:ascii="Arial" w:hAnsi="Arial"/>
          <w:sz w:val="22"/>
          <w:szCs w:val="22"/>
        </w:rPr>
        <w:t xml:space="preserve">mplementarity to the miRNA at 9 positions of the 10mer and </w:t>
      </w:r>
      <w:r w:rsidR="000927D6">
        <w:rPr>
          <w:rFonts w:ascii="Arial" w:hAnsi="Arial"/>
          <w:sz w:val="22"/>
          <w:szCs w:val="22"/>
        </w:rPr>
        <w:t>a single internal bulged target nucleotide</w:t>
      </w:r>
      <w:r w:rsidR="00D2733F">
        <w:rPr>
          <w:rFonts w:ascii="Arial" w:hAnsi="Arial"/>
          <w:sz w:val="22"/>
          <w:szCs w:val="22"/>
        </w:rPr>
        <w:t>,</w:t>
      </w:r>
      <w:r w:rsidR="000927D6">
        <w:rPr>
          <w:rFonts w:ascii="Arial" w:hAnsi="Arial"/>
          <w:sz w:val="22"/>
          <w:szCs w:val="22"/>
        </w:rPr>
        <w:t xml:space="preserve"> </w:t>
      </w:r>
      <w:r w:rsidR="00D2733F">
        <w:rPr>
          <w:rFonts w:ascii="Arial" w:hAnsi="Arial"/>
          <w:sz w:val="22"/>
          <w:szCs w:val="22"/>
        </w:rPr>
        <w:t>while allowing wobble pairing</w:t>
      </w:r>
      <w:r w:rsidR="000927D6">
        <w:rPr>
          <w:rFonts w:ascii="Arial" w:hAnsi="Arial"/>
          <w:sz w:val="22"/>
          <w:szCs w:val="22"/>
        </w:rPr>
        <w:t xml:space="preserve">, and </w:t>
      </w:r>
      <w:r w:rsidR="00D2733F">
        <w:rPr>
          <w:rFonts w:ascii="Arial" w:hAnsi="Arial"/>
          <w:sz w:val="22"/>
          <w:szCs w:val="22"/>
        </w:rPr>
        <w:t>5</w:t>
      </w:r>
      <w:r w:rsidR="000927D6">
        <w:rPr>
          <w:rFonts w:ascii="Arial" w:hAnsi="Arial"/>
          <w:sz w:val="22"/>
          <w:szCs w:val="22"/>
        </w:rPr>
        <w:t xml:space="preserve">.) complementarity to the miRNA </w:t>
      </w:r>
      <w:r w:rsidR="00D2733F">
        <w:rPr>
          <w:rFonts w:ascii="Arial" w:hAnsi="Arial"/>
          <w:sz w:val="22"/>
          <w:szCs w:val="22"/>
        </w:rPr>
        <w:t xml:space="preserve">at 8 positions within the 10mer, </w:t>
      </w:r>
      <w:r w:rsidR="000927D6">
        <w:rPr>
          <w:rFonts w:ascii="Arial" w:hAnsi="Arial"/>
          <w:sz w:val="22"/>
          <w:szCs w:val="22"/>
        </w:rPr>
        <w:t xml:space="preserve">with </w:t>
      </w:r>
      <w:r w:rsidR="00D2733F">
        <w:rPr>
          <w:rFonts w:ascii="Arial" w:hAnsi="Arial"/>
          <w:sz w:val="22"/>
          <w:szCs w:val="22"/>
        </w:rPr>
        <w:t>both a</w:t>
      </w:r>
      <w:r w:rsidR="00292D89">
        <w:rPr>
          <w:rFonts w:ascii="Arial" w:hAnsi="Arial"/>
          <w:sz w:val="22"/>
          <w:szCs w:val="22"/>
        </w:rPr>
        <w:t>n</w:t>
      </w:r>
      <w:r w:rsidR="000927D6">
        <w:rPr>
          <w:rFonts w:ascii="Arial" w:hAnsi="Arial"/>
          <w:sz w:val="22"/>
          <w:szCs w:val="22"/>
        </w:rPr>
        <w:t xml:space="preserve"> </w:t>
      </w:r>
      <w:r w:rsidR="00D2733F">
        <w:rPr>
          <w:rFonts w:ascii="Arial" w:hAnsi="Arial"/>
          <w:sz w:val="22"/>
          <w:szCs w:val="22"/>
        </w:rPr>
        <w:t xml:space="preserve">internal </w:t>
      </w:r>
      <w:r w:rsidR="000927D6">
        <w:rPr>
          <w:rFonts w:ascii="Arial" w:hAnsi="Arial"/>
          <w:sz w:val="22"/>
          <w:szCs w:val="22"/>
        </w:rPr>
        <w:t xml:space="preserve">bulged </w:t>
      </w:r>
      <w:r w:rsidR="00D2733F">
        <w:rPr>
          <w:rFonts w:ascii="Arial" w:hAnsi="Arial"/>
          <w:sz w:val="22"/>
          <w:szCs w:val="22"/>
        </w:rPr>
        <w:t xml:space="preserve">nucleotide </w:t>
      </w:r>
      <w:r w:rsidR="00D2733F">
        <w:rPr>
          <w:rFonts w:ascii="Arial" w:hAnsi="Arial"/>
          <w:sz w:val="22"/>
          <w:szCs w:val="22"/>
        </w:rPr>
        <w:lastRenderedPageBreak/>
        <w:t>and a mismatch position</w:t>
      </w:r>
      <w:r w:rsidR="005A561B">
        <w:rPr>
          <w:rFonts w:ascii="Arial" w:hAnsi="Arial"/>
          <w:sz w:val="22"/>
          <w:szCs w:val="22"/>
        </w:rPr>
        <w:t xml:space="preserve">. Any identified pairing configurations are then stored, and </w:t>
      </w:r>
      <w:r w:rsidR="002023A1">
        <w:rPr>
          <w:rFonts w:ascii="Arial" w:hAnsi="Arial"/>
          <w:sz w:val="22"/>
          <w:szCs w:val="22"/>
        </w:rPr>
        <w:t>the process is repeated on the two 9nt sub-</w:t>
      </w:r>
      <w:proofErr w:type="spellStart"/>
      <w:r w:rsidR="002023A1">
        <w:rPr>
          <w:rFonts w:ascii="Arial" w:hAnsi="Arial"/>
          <w:sz w:val="22"/>
          <w:szCs w:val="22"/>
        </w:rPr>
        <w:t>kmers</w:t>
      </w:r>
      <w:proofErr w:type="spellEnd"/>
      <w:r w:rsidR="002023A1">
        <w:rPr>
          <w:rFonts w:ascii="Arial" w:hAnsi="Arial"/>
          <w:sz w:val="22"/>
          <w:szCs w:val="22"/>
        </w:rPr>
        <w:t xml:space="preserve"> within the 10mer motif, the three 8mers, etc., until a </w:t>
      </w:r>
      <w:proofErr w:type="spellStart"/>
      <w:r w:rsidR="002023A1">
        <w:rPr>
          <w:rFonts w:ascii="Arial" w:hAnsi="Arial"/>
          <w:sz w:val="22"/>
          <w:szCs w:val="22"/>
        </w:rPr>
        <w:t>kmer</w:t>
      </w:r>
      <w:proofErr w:type="spellEnd"/>
      <w:r w:rsidR="002023A1">
        <w:rPr>
          <w:rFonts w:ascii="Arial" w:hAnsi="Arial"/>
          <w:sz w:val="22"/>
          <w:szCs w:val="22"/>
        </w:rPr>
        <w:t xml:space="preserve"> length is identified for which a single </w:t>
      </w:r>
      <w:proofErr w:type="spellStart"/>
      <w:r w:rsidR="002023A1">
        <w:rPr>
          <w:rFonts w:ascii="Arial" w:hAnsi="Arial"/>
          <w:sz w:val="22"/>
          <w:szCs w:val="22"/>
        </w:rPr>
        <w:t>kmer</w:t>
      </w:r>
      <w:proofErr w:type="spellEnd"/>
      <w:r w:rsidR="002023A1">
        <w:rPr>
          <w:rFonts w:ascii="Arial" w:hAnsi="Arial"/>
          <w:sz w:val="22"/>
          <w:szCs w:val="22"/>
        </w:rPr>
        <w:t xml:space="preserve"> is completely complementar</w:t>
      </w:r>
      <w:r w:rsidR="00EA7D8E">
        <w:rPr>
          <w:rFonts w:ascii="Arial" w:hAnsi="Arial"/>
          <w:sz w:val="22"/>
          <w:szCs w:val="22"/>
        </w:rPr>
        <w:t>y to a region of the miRNA. The resulting</w:t>
      </w:r>
      <w:r w:rsidR="002023A1">
        <w:rPr>
          <w:rFonts w:ascii="Arial" w:hAnsi="Arial"/>
          <w:sz w:val="22"/>
          <w:szCs w:val="22"/>
        </w:rPr>
        <w:t xml:space="preserve"> list of </w:t>
      </w:r>
      <w:r w:rsidR="00EA7D8E">
        <w:rPr>
          <w:rFonts w:ascii="Arial" w:hAnsi="Arial"/>
          <w:sz w:val="22"/>
          <w:szCs w:val="22"/>
        </w:rPr>
        <w:t xml:space="preserve">candidate </w:t>
      </w:r>
      <w:r w:rsidR="002023A1">
        <w:rPr>
          <w:rFonts w:ascii="Arial" w:hAnsi="Arial"/>
          <w:sz w:val="22"/>
          <w:szCs w:val="22"/>
        </w:rPr>
        <w:t xml:space="preserve">miRNA-target </w:t>
      </w:r>
      <w:r w:rsidR="00EA7D8E">
        <w:rPr>
          <w:rFonts w:ascii="Arial" w:hAnsi="Arial"/>
          <w:sz w:val="22"/>
          <w:szCs w:val="22"/>
        </w:rPr>
        <w:t>site</w:t>
      </w:r>
      <w:r w:rsidR="006D76D6">
        <w:rPr>
          <w:rFonts w:ascii="Arial" w:hAnsi="Arial"/>
          <w:sz w:val="22"/>
          <w:szCs w:val="22"/>
        </w:rPr>
        <w:t xml:space="preserve"> types are then ranked </w:t>
      </w:r>
      <w:r w:rsidR="000609E1">
        <w:rPr>
          <w:rFonts w:ascii="Arial" w:hAnsi="Arial"/>
          <w:sz w:val="22"/>
          <w:szCs w:val="22"/>
        </w:rPr>
        <w:t>via a</w:t>
      </w:r>
      <w:r w:rsidR="0090635D">
        <w:rPr>
          <w:rFonts w:ascii="Arial" w:hAnsi="Arial"/>
          <w:sz w:val="22"/>
          <w:szCs w:val="22"/>
        </w:rPr>
        <w:t xml:space="preserve"> scoring system </w:t>
      </w:r>
      <w:r w:rsidR="000609E1">
        <w:rPr>
          <w:rFonts w:ascii="Arial" w:hAnsi="Arial"/>
          <w:sz w:val="22"/>
          <w:szCs w:val="22"/>
        </w:rPr>
        <w:t xml:space="preserve">with a set of weights </w:t>
      </w:r>
      <w:r w:rsidR="0090635D">
        <w:rPr>
          <w:rFonts w:ascii="Arial" w:hAnsi="Arial"/>
          <w:sz w:val="22"/>
          <w:szCs w:val="22"/>
        </w:rPr>
        <w:t xml:space="preserve">that rewards </w:t>
      </w:r>
      <w:r w:rsidR="000609E1">
        <w:rPr>
          <w:rFonts w:ascii="Arial" w:hAnsi="Arial"/>
          <w:sz w:val="22"/>
          <w:szCs w:val="22"/>
        </w:rPr>
        <w:t xml:space="preserve">each </w:t>
      </w:r>
      <w:r w:rsidR="0017431D">
        <w:rPr>
          <w:rFonts w:ascii="Arial" w:hAnsi="Arial"/>
          <w:sz w:val="22"/>
          <w:szCs w:val="22"/>
        </w:rPr>
        <w:t xml:space="preserve">Watson–Crick </w:t>
      </w:r>
      <w:r w:rsidR="000609E1">
        <w:rPr>
          <w:rFonts w:ascii="Arial" w:hAnsi="Arial"/>
          <w:sz w:val="22"/>
          <w:szCs w:val="22"/>
        </w:rPr>
        <w:t>paired position within the site</w:t>
      </w:r>
      <w:r w:rsidR="000633E9">
        <w:rPr>
          <w:rFonts w:ascii="Arial" w:hAnsi="Arial"/>
          <w:sz w:val="22"/>
          <w:szCs w:val="22"/>
        </w:rPr>
        <w:t xml:space="preserve"> (preferentially to nucleotides 2–8, 12–16</w:t>
      </w:r>
      <w:r w:rsidR="000609E1">
        <w:rPr>
          <w:rFonts w:ascii="Arial" w:hAnsi="Arial"/>
          <w:sz w:val="22"/>
          <w:szCs w:val="22"/>
        </w:rPr>
        <w:t>,</w:t>
      </w:r>
      <w:r w:rsidR="000633E9">
        <w:rPr>
          <w:rFonts w:ascii="Arial" w:hAnsi="Arial"/>
          <w:sz w:val="22"/>
          <w:szCs w:val="22"/>
        </w:rPr>
        <w:t xml:space="preserve"> 17–22 or 23, and 9–11, in that order),</w:t>
      </w:r>
      <w:r w:rsidR="000609E1">
        <w:rPr>
          <w:rFonts w:ascii="Arial" w:hAnsi="Arial"/>
          <w:sz w:val="22"/>
          <w:szCs w:val="22"/>
        </w:rPr>
        <w:t xml:space="preserve"> each dinucleotide of </w:t>
      </w:r>
      <w:r w:rsidR="000633E9">
        <w:rPr>
          <w:rFonts w:ascii="Arial" w:hAnsi="Arial"/>
          <w:sz w:val="22"/>
          <w:szCs w:val="22"/>
        </w:rPr>
        <w:t>Watson–Crick</w:t>
      </w:r>
      <w:r w:rsidR="008E7255">
        <w:rPr>
          <w:rFonts w:ascii="Arial" w:hAnsi="Arial"/>
          <w:sz w:val="22"/>
          <w:szCs w:val="22"/>
        </w:rPr>
        <w:t xml:space="preserve"> (</w:t>
      </w:r>
      <w:r w:rsidR="000633E9">
        <w:rPr>
          <w:rFonts w:ascii="Arial" w:hAnsi="Arial"/>
          <w:sz w:val="22"/>
          <w:szCs w:val="22"/>
        </w:rPr>
        <w:t>uniformly across the miRNA sequence</w:t>
      </w:r>
      <w:r w:rsidR="008E7255">
        <w:rPr>
          <w:rFonts w:ascii="Arial" w:hAnsi="Arial"/>
          <w:sz w:val="22"/>
          <w:szCs w:val="22"/>
        </w:rPr>
        <w:t xml:space="preserve">), </w:t>
      </w:r>
      <w:r w:rsidR="000609E1">
        <w:rPr>
          <w:rFonts w:ascii="Arial" w:hAnsi="Arial"/>
          <w:sz w:val="22"/>
          <w:szCs w:val="22"/>
        </w:rPr>
        <w:t>the presence of a contiguous pairing to miRNA nucleotides 2–5,</w:t>
      </w:r>
      <w:r w:rsidR="000633E9" w:rsidRPr="000633E9">
        <w:rPr>
          <w:rFonts w:ascii="Arial" w:hAnsi="Arial"/>
          <w:sz w:val="22"/>
          <w:szCs w:val="22"/>
        </w:rPr>
        <w:t xml:space="preserve"> </w:t>
      </w:r>
      <w:r w:rsidR="000633E9">
        <w:rPr>
          <w:rFonts w:ascii="Arial" w:hAnsi="Arial"/>
          <w:sz w:val="22"/>
          <w:szCs w:val="22"/>
        </w:rPr>
        <w:t xml:space="preserve">and A/U content outside of the internal region of the 10mer defined as participating in the miRNA–target interaction. The scoring system </w:t>
      </w:r>
      <w:r w:rsidR="008E7255">
        <w:rPr>
          <w:rFonts w:ascii="Arial" w:hAnsi="Arial"/>
          <w:sz w:val="22"/>
          <w:szCs w:val="22"/>
        </w:rPr>
        <w:t xml:space="preserve">penalizes bulged </w:t>
      </w:r>
      <w:proofErr w:type="spellStart"/>
      <w:r w:rsidR="008E7255">
        <w:rPr>
          <w:rFonts w:ascii="Arial" w:hAnsi="Arial"/>
          <w:sz w:val="22"/>
          <w:szCs w:val="22"/>
        </w:rPr>
        <w:t>nucloetides</w:t>
      </w:r>
      <w:proofErr w:type="spellEnd"/>
      <w:r w:rsidR="008E7255">
        <w:rPr>
          <w:rFonts w:ascii="Arial" w:hAnsi="Arial"/>
          <w:sz w:val="22"/>
          <w:szCs w:val="22"/>
        </w:rPr>
        <w:t xml:space="preserve">, wobble pairing, and mismatched pairs in that order, and </w:t>
      </w:r>
      <w:r w:rsidR="000633E9">
        <w:rPr>
          <w:rFonts w:ascii="Arial" w:hAnsi="Arial"/>
          <w:sz w:val="22"/>
          <w:szCs w:val="22"/>
        </w:rPr>
        <w:t>G content outside of the internal region of the10mer defined as participating in the miRNA–target interaction</w:t>
      </w:r>
      <w:r w:rsidR="008E7255">
        <w:rPr>
          <w:rFonts w:ascii="Arial" w:hAnsi="Arial"/>
          <w:sz w:val="22"/>
          <w:szCs w:val="22"/>
        </w:rPr>
        <w:t xml:space="preserve">. </w:t>
      </w:r>
      <w:r w:rsidR="000609E1">
        <w:rPr>
          <w:rFonts w:ascii="Arial" w:hAnsi="Arial"/>
          <w:sz w:val="22"/>
          <w:szCs w:val="22"/>
        </w:rPr>
        <w:t>The weights associated with each feature were</w:t>
      </w:r>
      <w:r w:rsidR="008D3803">
        <w:rPr>
          <w:rFonts w:ascii="Arial" w:hAnsi="Arial"/>
          <w:sz w:val="22"/>
          <w:szCs w:val="22"/>
        </w:rPr>
        <w:t xml:space="preserve"> arbitrarily tuned </w:t>
      </w:r>
      <w:r w:rsidR="000609E1">
        <w:rPr>
          <w:rFonts w:ascii="Arial" w:hAnsi="Arial"/>
          <w:sz w:val="22"/>
          <w:szCs w:val="22"/>
        </w:rPr>
        <w:t>such that the site type identified within each 10mer was consistent with visual inspection of the 10mer, and in addition that the majority of the top 10mers were identified as</w:t>
      </w:r>
      <w:r w:rsidR="00F77CAC">
        <w:rPr>
          <w:rFonts w:ascii="Arial" w:hAnsi="Arial"/>
          <w:sz w:val="22"/>
          <w:szCs w:val="22"/>
        </w:rPr>
        <w:t xml:space="preserve"> containing the same site type. Upon identification of a site type fro</w:t>
      </w:r>
      <w:r w:rsidR="003766CB">
        <w:rPr>
          <w:rFonts w:ascii="Arial" w:hAnsi="Arial"/>
          <w:sz w:val="22"/>
          <w:szCs w:val="22"/>
        </w:rPr>
        <w:t xml:space="preserve">m analysis of the top 20 10mers, </w:t>
      </w:r>
      <w:r w:rsidR="000633E9">
        <w:rPr>
          <w:rFonts w:ascii="Arial" w:hAnsi="Arial"/>
          <w:sz w:val="22"/>
          <w:szCs w:val="22"/>
        </w:rPr>
        <w:t>reads</w:t>
      </w:r>
      <w:r w:rsidR="003766CB">
        <w:rPr>
          <w:rFonts w:ascii="Arial" w:hAnsi="Arial"/>
          <w:sz w:val="22"/>
          <w:szCs w:val="22"/>
        </w:rPr>
        <w:t xml:space="preserve"> containing this site were removed </w:t>
      </w:r>
      <w:r w:rsidR="000633E9">
        <w:rPr>
          <w:rFonts w:ascii="Arial" w:hAnsi="Arial"/>
          <w:sz w:val="22"/>
          <w:szCs w:val="22"/>
        </w:rPr>
        <w:t>from the sequencing data from both the input library and the five AGO–miRNA bound samples.</w:t>
      </w:r>
      <w:r w:rsidR="003766CB">
        <w:rPr>
          <w:rFonts w:ascii="Arial" w:hAnsi="Arial"/>
          <w:sz w:val="22"/>
          <w:szCs w:val="22"/>
        </w:rPr>
        <w:t xml:space="preserve"> </w:t>
      </w:r>
    </w:p>
    <w:p w14:paraId="083BFC8A" w14:textId="2DB83D25" w:rsidR="00742EFD" w:rsidRPr="00F77CAC" w:rsidRDefault="000609E1" w:rsidP="000633E9">
      <w:pPr>
        <w:spacing w:line="360" w:lineRule="auto"/>
        <w:ind w:firstLine="720"/>
        <w:outlineLvl w:val="0"/>
        <w:rPr>
          <w:rFonts w:ascii="Arial" w:hAnsi="Arial"/>
          <w:sz w:val="22"/>
          <w:szCs w:val="22"/>
        </w:rPr>
      </w:pPr>
      <w:r>
        <w:rPr>
          <w:rFonts w:ascii="Arial" w:hAnsi="Arial"/>
          <w:sz w:val="22"/>
          <w:szCs w:val="22"/>
        </w:rPr>
        <w:t xml:space="preserve">We note that while this approach is </w:t>
      </w:r>
      <w:r>
        <w:rPr>
          <w:rFonts w:ascii="Arial" w:hAnsi="Arial"/>
          <w:i/>
          <w:sz w:val="22"/>
          <w:szCs w:val="22"/>
        </w:rPr>
        <w:t>ad hoc</w:t>
      </w:r>
      <w:r>
        <w:rPr>
          <w:rFonts w:ascii="Arial" w:hAnsi="Arial"/>
          <w:sz w:val="22"/>
          <w:szCs w:val="22"/>
        </w:rPr>
        <w:t>, we find it suitable since it effec</w:t>
      </w:r>
      <w:r w:rsidR="00746CAD">
        <w:rPr>
          <w:rFonts w:ascii="Arial" w:hAnsi="Arial"/>
          <w:sz w:val="22"/>
          <w:szCs w:val="22"/>
        </w:rPr>
        <w:t xml:space="preserve">ts only the naming of these novel site types, and cannot influence their relative enrichments within the RBNS data, nor their estimated </w:t>
      </w:r>
      <w:r w:rsidR="00746CAD">
        <w:rPr>
          <w:rFonts w:ascii="Arial" w:hAnsi="Arial"/>
          <w:i/>
          <w:sz w:val="22"/>
          <w:szCs w:val="22"/>
        </w:rPr>
        <w:t>K</w:t>
      </w:r>
      <w:r w:rsidR="00746CAD">
        <w:rPr>
          <w:rFonts w:ascii="Arial" w:hAnsi="Arial"/>
          <w:sz w:val="22"/>
          <w:szCs w:val="22"/>
          <w:vertAlign w:val="subscript"/>
        </w:rPr>
        <w:t>D</w:t>
      </w:r>
      <w:r w:rsidR="00746CAD">
        <w:rPr>
          <w:rFonts w:ascii="Arial" w:hAnsi="Arial"/>
          <w:sz w:val="22"/>
          <w:szCs w:val="22"/>
        </w:rPr>
        <w:t xml:space="preserve"> values. Secondarily, due to the </w:t>
      </w:r>
      <w:r w:rsidR="00F77CAC">
        <w:rPr>
          <w:rFonts w:ascii="Arial" w:hAnsi="Arial"/>
          <w:sz w:val="22"/>
          <w:szCs w:val="22"/>
        </w:rPr>
        <w:t>variable amount of sequence redundancy within the</w:t>
      </w:r>
      <w:r w:rsidR="00746CAD">
        <w:rPr>
          <w:rFonts w:ascii="Arial" w:hAnsi="Arial"/>
          <w:sz w:val="22"/>
          <w:szCs w:val="22"/>
        </w:rPr>
        <w:t xml:space="preserve"> miRNA guide sequences </w:t>
      </w:r>
      <w:r w:rsidR="00F77CAC">
        <w:rPr>
          <w:rFonts w:ascii="Arial" w:hAnsi="Arial"/>
          <w:sz w:val="22"/>
          <w:szCs w:val="22"/>
        </w:rPr>
        <w:t xml:space="preserve">studied </w:t>
      </w:r>
      <w:r w:rsidR="00746CAD">
        <w:rPr>
          <w:rFonts w:ascii="Arial" w:hAnsi="Arial"/>
          <w:sz w:val="22"/>
          <w:szCs w:val="22"/>
        </w:rPr>
        <w:t>(i.e., miR-1: UGGA</w:t>
      </w:r>
      <w:r w:rsidR="00746CAD" w:rsidRPr="00746CAD">
        <w:rPr>
          <w:rFonts w:ascii="Arial" w:hAnsi="Arial"/>
          <w:sz w:val="22"/>
          <w:szCs w:val="22"/>
          <w:u w:val="single"/>
        </w:rPr>
        <w:t>AUGUA</w:t>
      </w:r>
      <w:r w:rsidR="00746CAD">
        <w:rPr>
          <w:rFonts w:ascii="Arial" w:hAnsi="Arial"/>
          <w:sz w:val="22"/>
          <w:szCs w:val="22"/>
        </w:rPr>
        <w:t>AAGAAG</w:t>
      </w:r>
      <w:r w:rsidR="00746CAD" w:rsidRPr="00746CAD">
        <w:rPr>
          <w:rFonts w:ascii="Arial" w:hAnsi="Arial"/>
          <w:sz w:val="22"/>
          <w:szCs w:val="22"/>
        </w:rPr>
        <w:t>U</w:t>
      </w:r>
      <w:r w:rsidR="00746CAD" w:rsidRPr="00746CAD">
        <w:rPr>
          <w:rFonts w:ascii="Arial" w:hAnsi="Arial"/>
          <w:sz w:val="22"/>
          <w:szCs w:val="22"/>
          <w:u w:val="single"/>
        </w:rPr>
        <w:t>AUGUA</w:t>
      </w:r>
      <w:r w:rsidR="00746CAD" w:rsidRPr="00746CAD">
        <w:rPr>
          <w:rFonts w:ascii="Arial" w:hAnsi="Arial"/>
          <w:sz w:val="22"/>
          <w:szCs w:val="22"/>
        </w:rPr>
        <w:t>U</w:t>
      </w:r>
      <w:r w:rsidR="00746CAD">
        <w:rPr>
          <w:rFonts w:ascii="Arial" w:hAnsi="Arial"/>
          <w:sz w:val="22"/>
          <w:szCs w:val="22"/>
        </w:rPr>
        <w:t>, let-7a: UG</w:t>
      </w:r>
      <w:r w:rsidR="00746CAD" w:rsidRPr="00746CAD">
        <w:rPr>
          <w:rFonts w:ascii="Arial" w:hAnsi="Arial"/>
          <w:sz w:val="22"/>
          <w:szCs w:val="22"/>
          <w:u w:val="single"/>
        </w:rPr>
        <w:t>AGGU</w:t>
      </w:r>
      <w:r w:rsidR="00746CAD">
        <w:rPr>
          <w:rFonts w:ascii="Arial" w:hAnsi="Arial"/>
          <w:sz w:val="22"/>
          <w:szCs w:val="22"/>
        </w:rPr>
        <w:t>AGU</w:t>
      </w:r>
      <w:r w:rsidR="00746CAD" w:rsidRPr="00746CAD">
        <w:rPr>
          <w:rFonts w:ascii="Arial" w:hAnsi="Arial"/>
          <w:sz w:val="22"/>
          <w:szCs w:val="22"/>
          <w:u w:val="single"/>
        </w:rPr>
        <w:t>AGGU</w:t>
      </w:r>
      <w:r w:rsidR="00746CAD">
        <w:rPr>
          <w:rFonts w:ascii="Arial" w:hAnsi="Arial"/>
          <w:sz w:val="22"/>
          <w:szCs w:val="22"/>
        </w:rPr>
        <w:t>UGUAU</w:t>
      </w:r>
      <w:r w:rsidR="00746CAD" w:rsidRPr="00746CAD">
        <w:rPr>
          <w:rFonts w:ascii="Arial" w:hAnsi="Arial"/>
          <w:sz w:val="22"/>
          <w:szCs w:val="22"/>
          <w:u w:val="single"/>
        </w:rPr>
        <w:t>AGGU</w:t>
      </w:r>
      <w:r w:rsidR="00F77CAC">
        <w:rPr>
          <w:rFonts w:ascii="Arial" w:hAnsi="Arial"/>
          <w:sz w:val="22"/>
          <w:szCs w:val="22"/>
        </w:rPr>
        <w:t>, etc.), knowledge of the true binding preference within the 10mer cannot be unambiguously known.</w:t>
      </w:r>
      <w:bookmarkStart w:id="1189" w:name="_GoBack"/>
      <w:bookmarkEnd w:id="1189"/>
    </w:p>
    <w:p w14:paraId="1FF1CC3B" w14:textId="77777777" w:rsidR="00742EFD" w:rsidRDefault="00742EFD" w:rsidP="00742EFD">
      <w:pPr>
        <w:spacing w:line="360" w:lineRule="auto"/>
        <w:rPr>
          <w:rFonts w:ascii="Arial" w:hAnsi="Arial"/>
          <w:bCs/>
          <w:sz w:val="22"/>
          <w:szCs w:val="22"/>
        </w:rPr>
      </w:pPr>
    </w:p>
    <w:p w14:paraId="633A2A37" w14:textId="77777777" w:rsidR="00742EFD" w:rsidRPr="00742EFD" w:rsidRDefault="00742EFD" w:rsidP="00172C52">
      <w:pPr>
        <w:rPr>
          <w:rFonts w:ascii="Arial" w:hAnsi="Arial" w:cs="Arial"/>
          <w:b/>
          <w:sz w:val="22"/>
          <w:szCs w:val="22"/>
        </w:rPr>
      </w:pPr>
    </w:p>
    <w:sectPr w:rsidR="00742EFD" w:rsidRPr="00742EFD" w:rsidSect="00426892">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0" w:author="David Bartel" w:date="2018-03-27T15:39:00Z" w:initials="DB">
    <w:p w14:paraId="2754B4B5" w14:textId="166DAA69" w:rsidR="006A62E4" w:rsidRDefault="006A62E4">
      <w:pPr>
        <w:pStyle w:val="CommentText"/>
      </w:pPr>
      <w:r>
        <w:rPr>
          <w:rStyle w:val="CommentReference"/>
        </w:rPr>
        <w:annotationRef/>
      </w:r>
      <w:r>
        <w:t xml:space="preserve"> Burge </w:t>
      </w:r>
      <w:proofErr w:type="spellStart"/>
      <w:r>
        <w:t>BioRxiv</w:t>
      </w:r>
      <w:proofErr w:type="spellEnd"/>
      <w:r>
        <w:t xml:space="preserve"> paper</w:t>
      </w:r>
    </w:p>
  </w:comment>
  <w:comment w:id="17" w:author="David Bartel" w:date="2018-03-27T15:44:00Z" w:initials="DB">
    <w:p w14:paraId="40A78495" w14:textId="333A9D91" w:rsidR="006A62E4" w:rsidRDefault="006A62E4">
      <w:pPr>
        <w:pStyle w:val="CommentText"/>
      </w:pPr>
      <w:r>
        <w:rPr>
          <w:rStyle w:val="CommentReference"/>
        </w:rPr>
        <w:annotationRef/>
      </w:r>
      <w:r>
        <w:t>Should be 2009</w:t>
      </w:r>
    </w:p>
  </w:comment>
  <w:comment w:id="24" w:author="David Bartel" w:date="2018-03-27T15:50:00Z" w:initials="DB">
    <w:p w14:paraId="626DD5EF" w14:textId="351EC55B" w:rsidR="006A62E4" w:rsidRDefault="006A62E4">
      <w:pPr>
        <w:pStyle w:val="CommentText"/>
      </w:pPr>
      <w:r>
        <w:rPr>
          <w:rStyle w:val="CommentReference"/>
        </w:rPr>
        <w:annotationRef/>
      </w:r>
      <w:r>
        <w:t>Science does not allow data not shown.  Make a supplemental figure/table that illustrates this.</w:t>
      </w:r>
    </w:p>
  </w:comment>
  <w:comment w:id="25" w:author="David Bartel" w:date="2018-02-25T12:19:00Z" w:initials="DB">
    <w:p w14:paraId="51EA73A0" w14:textId="539A2480" w:rsidR="006A62E4" w:rsidRDefault="006A62E4">
      <w:pPr>
        <w:pStyle w:val="CommentText"/>
      </w:pPr>
      <w:r>
        <w:rPr>
          <w:rStyle w:val="CommentReference"/>
        </w:rPr>
        <w:annotationRef/>
      </w:r>
      <w:r>
        <w:t>Let’s discuss this language.</w:t>
      </w:r>
    </w:p>
  </w:comment>
  <w:comment w:id="27" w:author="David Bartel" w:date="2018-03-27T20:35:00Z" w:initials="DB">
    <w:p w14:paraId="071E69E7" w14:textId="13518C6F" w:rsidR="006A62E4" w:rsidRDefault="006A62E4">
      <w:pPr>
        <w:pStyle w:val="CommentText"/>
      </w:pPr>
      <w:r>
        <w:rPr>
          <w:rStyle w:val="CommentReference"/>
        </w:rPr>
        <w:annotationRef/>
      </w:r>
      <w:r>
        <w:t xml:space="preserve">Is this true?  It seems like your weakest site is still 3-fold better than the no-site.  Also, fig. S2i seems to show 11mer motifs for let-7a that are &gt;10 fold better than the no-site, which why I qualified it saying that the motif had to be 9 nt. </w:t>
      </w:r>
    </w:p>
  </w:comment>
  <w:comment w:id="28" w:author="David Bartel" w:date="2018-03-27T20:38:00Z" w:initials="DB">
    <w:p w14:paraId="5E2EAC70" w14:textId="1B47DFE4" w:rsidR="006A62E4" w:rsidRDefault="006A62E4">
      <w:pPr>
        <w:pStyle w:val="CommentText"/>
      </w:pPr>
      <w:r>
        <w:rPr>
          <w:rStyle w:val="CommentReference"/>
        </w:rPr>
        <w:annotationRef/>
      </w:r>
      <w:r>
        <w:t>3-fold?</w:t>
      </w:r>
    </w:p>
  </w:comment>
  <w:comment w:id="29" w:author="David Bartel" w:date="2018-02-25T13:35:00Z" w:initials="DB">
    <w:p w14:paraId="389672F4" w14:textId="1412DEBB" w:rsidR="006A62E4" w:rsidRDefault="006A62E4">
      <w:pPr>
        <w:pStyle w:val="CommentText"/>
      </w:pPr>
      <w:r>
        <w:rPr>
          <w:rStyle w:val="CommentReference"/>
        </w:rPr>
        <w:annotationRef/>
      </w:r>
      <w:r>
        <w:t>Correct values.</w:t>
      </w:r>
    </w:p>
  </w:comment>
  <w:comment w:id="30" w:author="David Bartel" w:date="2018-02-25T13:24:00Z" w:initials="DB">
    <w:p w14:paraId="37EC3895" w14:textId="77777777" w:rsidR="006A62E4" w:rsidRDefault="006A62E4" w:rsidP="00574FE4">
      <w:pPr>
        <w:pStyle w:val="CommentText"/>
      </w:pPr>
      <w:r>
        <w:rPr>
          <w:rStyle w:val="CommentReference"/>
        </w:rPr>
        <w:annotationRef/>
      </w:r>
      <w:r>
        <w:t>Add additional references</w:t>
      </w:r>
    </w:p>
  </w:comment>
  <w:comment w:id="31" w:author="David Bartel" w:date="2018-03-26T08:58:00Z" w:initials="DB">
    <w:p w14:paraId="37B46DAA" w14:textId="7E5284D8" w:rsidR="006A62E4" w:rsidRDefault="006A62E4">
      <w:pPr>
        <w:pStyle w:val="CommentText"/>
      </w:pPr>
      <w:r>
        <w:rPr>
          <w:rStyle w:val="CommentReference"/>
        </w:rPr>
        <w:annotationRef/>
      </w:r>
      <w:r>
        <w:t>Site Garcia 2010</w:t>
      </w:r>
    </w:p>
  </w:comment>
  <w:comment w:id="32" w:author="David Bartel" w:date="2018-03-27T21:01:00Z" w:initials="DB">
    <w:p w14:paraId="1C39FD47" w14:textId="6AE4649D" w:rsidR="006A62E4" w:rsidRDefault="006A62E4">
      <w:pPr>
        <w:pStyle w:val="CommentText"/>
      </w:pPr>
      <w:r>
        <w:rPr>
          <w:rStyle w:val="CommentReference"/>
        </w:rPr>
        <w:annotationRef/>
      </w:r>
      <w:r>
        <w:t>Combine A &amp; B into A, C &amp; D into B, …</w:t>
      </w:r>
    </w:p>
  </w:comment>
  <w:comment w:id="33" w:author="Sean E. McGeary" w:date="2018-04-21T14:14:00Z" w:initials="SEM">
    <w:p w14:paraId="1ED73CBC" w14:textId="703610C2" w:rsidR="006A62E4" w:rsidRDefault="006A62E4">
      <w:pPr>
        <w:pStyle w:val="CommentText"/>
      </w:pPr>
      <w:r>
        <w:rPr>
          <w:rStyle w:val="CommentReference"/>
        </w:rPr>
        <w:annotationRef/>
      </w:r>
      <w:r>
        <w:t>Completed.</w:t>
      </w:r>
    </w:p>
  </w:comment>
  <w:comment w:id="35" w:author="David Bartel" w:date="2018-02-27T21:37:00Z" w:initials="DB">
    <w:p w14:paraId="003D78D1" w14:textId="1BE700D7" w:rsidR="006A62E4" w:rsidRDefault="006A62E4">
      <w:pPr>
        <w:pStyle w:val="CommentText"/>
      </w:pPr>
      <w:r>
        <w:rPr>
          <w:rStyle w:val="CommentReference"/>
        </w:rPr>
        <w:annotationRef/>
      </w:r>
      <w:r>
        <w:t>Check on this.</w:t>
      </w:r>
    </w:p>
  </w:comment>
  <w:comment w:id="34" w:author="Sean E. McGeary" w:date="2018-04-06T13:34:00Z" w:initials="SEM">
    <w:p w14:paraId="236CD575" w14:textId="77777777" w:rsidR="006A62E4" w:rsidRDefault="006A62E4">
      <w:pPr>
        <w:pStyle w:val="CommentText"/>
      </w:pPr>
      <w:r>
        <w:rPr>
          <w:rStyle w:val="CommentReference"/>
        </w:rPr>
        <w:annotationRef/>
      </w:r>
      <w:r>
        <w:t>The imperfections do differ:</w:t>
      </w:r>
    </w:p>
    <w:p w14:paraId="665BC923" w14:textId="57F2772B" w:rsidR="006A62E4" w:rsidRDefault="006A62E4">
      <w:pPr>
        <w:pStyle w:val="CommentText"/>
      </w:pPr>
      <w:r>
        <w:t xml:space="preserve">miR-1: </w:t>
      </w:r>
      <w:proofErr w:type="spellStart"/>
      <w:proofErr w:type="gramStart"/>
      <w:r>
        <w:t>bU</w:t>
      </w:r>
      <w:proofErr w:type="spellEnd"/>
      <w:r>
        <w:t>(</w:t>
      </w:r>
      <w:proofErr w:type="gramEnd"/>
      <w:r>
        <w:t>4.6), w3, w6, mmU6, mmC5, mmU6.</w:t>
      </w:r>
    </w:p>
    <w:p w14:paraId="42D4D745" w14:textId="2CADD851" w:rsidR="006A62E4" w:rsidRDefault="006A62E4">
      <w:pPr>
        <w:pStyle w:val="CommentText"/>
      </w:pPr>
      <w:r>
        <w:t>Let-7a:</w:t>
      </w:r>
      <w:r w:rsidRPr="001A25A0">
        <w:t xml:space="preserve"> </w:t>
      </w:r>
      <w:r>
        <w:t>bA5, w4, w5, mmG5.</w:t>
      </w:r>
    </w:p>
    <w:p w14:paraId="56BA3872" w14:textId="2920B026" w:rsidR="006A62E4" w:rsidRDefault="006A62E4">
      <w:pPr>
        <w:pStyle w:val="CommentText"/>
      </w:pPr>
      <w:r>
        <w:t>miR-155: w6, mmU5.</w:t>
      </w:r>
    </w:p>
    <w:p w14:paraId="63A72CC8" w14:textId="74AD9AC4" w:rsidR="006A62E4" w:rsidRDefault="006A62E4">
      <w:pPr>
        <w:pStyle w:val="CommentText"/>
      </w:pPr>
      <w:r>
        <w:t xml:space="preserve">miR-124: </w:t>
      </w:r>
      <w:proofErr w:type="spellStart"/>
      <w:proofErr w:type="gramStart"/>
      <w:r w:rsidRPr="001A25A0">
        <w:rPr>
          <w:b/>
        </w:rPr>
        <w:t>bG</w:t>
      </w:r>
      <w:proofErr w:type="spellEnd"/>
      <w:r>
        <w:t>(</w:t>
      </w:r>
      <w:proofErr w:type="gramEnd"/>
      <w:r w:rsidRPr="001A25A0">
        <w:rPr>
          <w:b/>
        </w:rPr>
        <w:t>6</w:t>
      </w:r>
      <w:r>
        <w:t xml:space="preserve">.7), bU6, </w:t>
      </w:r>
      <w:proofErr w:type="spellStart"/>
      <w:r>
        <w:t>bU</w:t>
      </w:r>
      <w:proofErr w:type="spellEnd"/>
      <w:r>
        <w:t>(7.8)</w:t>
      </w:r>
    </w:p>
    <w:p w14:paraId="2D7190EE" w14:textId="6F64627E" w:rsidR="006A62E4" w:rsidRDefault="006A62E4">
      <w:pPr>
        <w:pStyle w:val="CommentText"/>
      </w:pPr>
      <w:r>
        <w:t xml:space="preserve">lsy-6: </w:t>
      </w:r>
      <w:proofErr w:type="spellStart"/>
      <w:proofErr w:type="gramStart"/>
      <w:r>
        <w:t>bA</w:t>
      </w:r>
      <w:proofErr w:type="spellEnd"/>
      <w:r>
        <w:t>(</w:t>
      </w:r>
      <w:proofErr w:type="gramEnd"/>
      <w:r>
        <w:t xml:space="preserve">6.7), </w:t>
      </w:r>
      <w:r w:rsidRPr="001A25A0">
        <w:rPr>
          <w:b/>
        </w:rPr>
        <w:t>bG7</w:t>
      </w:r>
    </w:p>
    <w:p w14:paraId="3174BF07" w14:textId="3A148369" w:rsidR="006A62E4" w:rsidRDefault="006A62E4">
      <w:pPr>
        <w:pStyle w:val="CommentText"/>
      </w:pPr>
      <w:r>
        <w:t xml:space="preserve">miR-7: </w:t>
      </w:r>
      <w:r w:rsidRPr="001A25A0">
        <w:rPr>
          <w:b/>
        </w:rPr>
        <w:t>bG7</w:t>
      </w:r>
      <w:r>
        <w:t xml:space="preserve">, </w:t>
      </w:r>
      <w:proofErr w:type="spellStart"/>
      <w:proofErr w:type="gramStart"/>
      <w:r>
        <w:t>bU</w:t>
      </w:r>
      <w:proofErr w:type="spellEnd"/>
      <w:r>
        <w:t>(</w:t>
      </w:r>
      <w:proofErr w:type="gramEnd"/>
      <w:r>
        <w:t>7.8), bA8, mmG7bG7, mmC7bG7, mmG7bG7.</w:t>
      </w:r>
    </w:p>
    <w:p w14:paraId="57D3A401" w14:textId="77777777" w:rsidR="006A62E4" w:rsidRDefault="006A62E4">
      <w:pPr>
        <w:pStyle w:val="CommentText"/>
      </w:pPr>
    </w:p>
    <w:p w14:paraId="7262EEA4" w14:textId="2EA42FCC" w:rsidR="006A62E4" w:rsidRDefault="006A62E4">
      <w:pPr>
        <w:pStyle w:val="CommentText"/>
      </w:pPr>
      <w:r>
        <w:t xml:space="preserve">The most consistent imperfection is the bG7, in bold </w:t>
      </w:r>
    </w:p>
  </w:comment>
  <w:comment w:id="38" w:author="David Bartel" w:date="2018-03-25T07:46:00Z" w:initials="DB">
    <w:p w14:paraId="2B7515B5" w14:textId="77777777" w:rsidR="006A62E4" w:rsidRDefault="006A62E4" w:rsidP="009625BB">
      <w:pPr>
        <w:pStyle w:val="CommentText"/>
      </w:pPr>
      <w:r>
        <w:rPr>
          <w:rStyle w:val="CommentReference"/>
        </w:rPr>
        <w:annotationRef/>
      </w:r>
      <w:r>
        <w:t>Revise paragraph after viewing the miR-7 results.</w:t>
      </w:r>
    </w:p>
  </w:comment>
  <w:comment w:id="39" w:author="David Bartel" w:date="2018-02-27T22:00:00Z" w:initials="DB">
    <w:p w14:paraId="3BD6C048" w14:textId="3BF92394" w:rsidR="006A62E4" w:rsidRDefault="006A62E4">
      <w:pPr>
        <w:pStyle w:val="CommentText"/>
      </w:pPr>
      <w:r>
        <w:rPr>
          <w:rStyle w:val="CommentReference"/>
        </w:rPr>
        <w:annotationRef/>
      </w:r>
      <w:r>
        <w:t>Check if this is true.</w:t>
      </w:r>
    </w:p>
  </w:comment>
  <w:comment w:id="40" w:author="Sean E. McGeary" w:date="2018-04-21T14:15:00Z" w:initials="SEM">
    <w:p w14:paraId="77D82DE9" w14:textId="102BF8D3" w:rsidR="006A62E4" w:rsidRDefault="006A62E4">
      <w:pPr>
        <w:pStyle w:val="CommentText"/>
      </w:pPr>
      <w:r>
        <w:rPr>
          <w:rStyle w:val="CommentReference"/>
        </w:rPr>
        <w:annotationRef/>
      </w:r>
      <w:r>
        <w:t>Checked this, it’s true.</w:t>
      </w:r>
    </w:p>
  </w:comment>
  <w:comment w:id="41" w:author="David Bartel" w:date="2018-03-27T21:03:00Z" w:initials="DB">
    <w:p w14:paraId="39DEC2AF" w14:textId="068E79D1" w:rsidR="006A62E4" w:rsidRDefault="006A62E4">
      <w:pPr>
        <w:pStyle w:val="CommentText"/>
      </w:pPr>
      <w:r>
        <w:rPr>
          <w:rStyle w:val="CommentReference"/>
        </w:rPr>
        <w:annotationRef/>
      </w:r>
      <w:r>
        <w:t xml:space="preserve">Shin </w:t>
      </w:r>
      <w:proofErr w:type="gramStart"/>
      <w:r>
        <w:t>et  al.</w:t>
      </w:r>
      <w:proofErr w:type="gramEnd"/>
    </w:p>
  </w:comment>
  <w:comment w:id="42" w:author="David Bartel" w:date="2018-02-28T10:43:00Z" w:initials="DB">
    <w:p w14:paraId="099361A2" w14:textId="75E82466" w:rsidR="006A62E4" w:rsidRDefault="006A62E4">
      <w:pPr>
        <w:pStyle w:val="CommentText"/>
      </w:pPr>
      <w:r>
        <w:rPr>
          <w:rStyle w:val="CommentReference"/>
        </w:rPr>
        <w:annotationRef/>
      </w:r>
      <w:r>
        <w:t>I think that this should be a main-text panel.</w:t>
      </w:r>
    </w:p>
  </w:comment>
  <w:comment w:id="43" w:author="Sean E. McGeary" w:date="2018-04-21T15:10:00Z" w:initials="SEM">
    <w:p w14:paraId="3626CAFF" w14:textId="6D29F4EE" w:rsidR="006A62E4" w:rsidRDefault="006A62E4">
      <w:pPr>
        <w:pStyle w:val="CommentText"/>
      </w:pPr>
      <w:r>
        <w:rPr>
          <w:rStyle w:val="CommentReference"/>
        </w:rPr>
        <w:annotationRef/>
      </w:r>
      <w:r>
        <w:t>Completed</w:t>
      </w:r>
    </w:p>
  </w:comment>
  <w:comment w:id="46" w:author="David Bartel" w:date="2018-03-27T21:05:00Z" w:initials="DB">
    <w:p w14:paraId="3E819E5A" w14:textId="68B4089C" w:rsidR="006A62E4" w:rsidRDefault="006A62E4">
      <w:pPr>
        <w:pStyle w:val="CommentText"/>
      </w:pPr>
      <w:r>
        <w:rPr>
          <w:rStyle w:val="CommentReference"/>
        </w:rPr>
        <w:annotationRef/>
      </w:r>
      <w:r>
        <w:t>Decide whether to group miR-7 with let-7a or miR-1</w:t>
      </w:r>
    </w:p>
  </w:comment>
  <w:comment w:id="47" w:author="Sean E. McGeary" w:date="2018-04-21T15:19:00Z" w:initials="SEM">
    <w:p w14:paraId="79788675" w14:textId="5185D4EE" w:rsidR="006A62E4" w:rsidRDefault="006A62E4">
      <w:pPr>
        <w:pStyle w:val="CommentText"/>
      </w:pPr>
      <w:r>
        <w:rPr>
          <w:rStyle w:val="CommentReference"/>
        </w:rPr>
        <w:annotationRef/>
      </w:r>
      <w:r>
        <w:t>Completed.</w:t>
      </w:r>
    </w:p>
  </w:comment>
  <w:comment w:id="48" w:author="Sean E. McGeary" w:date="2018-04-21T15:16:00Z" w:initials="SEM">
    <w:p w14:paraId="6989C918" w14:textId="39C4B117" w:rsidR="006A62E4" w:rsidRDefault="006A62E4">
      <w:pPr>
        <w:pStyle w:val="CommentText"/>
      </w:pPr>
      <w:r>
        <w:rPr>
          <w:rStyle w:val="CommentReference"/>
        </w:rPr>
        <w:annotationRef/>
      </w:r>
      <w:r>
        <w:t>I had before been using the combined input for miR-1. Changing this makes 11mer-m10.20 ~1.6-fold better than the 6mer-m8, and still 4.3-fold worse than the 6mer.</w:t>
      </w:r>
    </w:p>
  </w:comment>
  <w:comment w:id="49" w:author="Sean E. McGeary" w:date="2018-04-21T15:28:00Z" w:initials="SEM">
    <w:p w14:paraId="667293A9" w14:textId="0FAA4DA1" w:rsidR="006A62E4" w:rsidRDefault="006A62E4">
      <w:pPr>
        <w:pStyle w:val="CommentText"/>
      </w:pPr>
      <w:r>
        <w:rPr>
          <w:rStyle w:val="CommentReference"/>
        </w:rPr>
        <w:annotationRef/>
      </w:r>
      <w:r>
        <w:t>All 6X</w:t>
      </w:r>
      <w:proofErr w:type="gramStart"/>
      <w:r>
        <w:t>2  folds</w:t>
      </w:r>
      <w:proofErr w:type="gramEnd"/>
      <w:r>
        <w:t xml:space="preserve"> are:</w:t>
      </w:r>
    </w:p>
    <w:p w14:paraId="1370D429" w14:textId="12A15F09" w:rsidR="006A62E4" w:rsidRDefault="006A62E4">
      <w:pPr>
        <w:pStyle w:val="CommentText"/>
      </w:pPr>
      <w:r>
        <w:t xml:space="preserve">                           m3.13       m4.14</w:t>
      </w:r>
    </w:p>
    <w:p w14:paraId="57BF60B7" w14:textId="53C7901E" w:rsidR="006A62E4" w:rsidRDefault="006A62E4">
      <w:pPr>
        <w:pStyle w:val="CommentText"/>
      </w:pPr>
      <w:r>
        <w:t>miR-1:               2.12            0.90</w:t>
      </w:r>
    </w:p>
    <w:p w14:paraId="449F6E2C" w14:textId="319AB77A" w:rsidR="006A62E4" w:rsidRDefault="006A62E4">
      <w:pPr>
        <w:pStyle w:val="CommentText"/>
      </w:pPr>
      <w:r>
        <w:t>let-7a:                0.81            0.25</w:t>
      </w:r>
    </w:p>
    <w:p w14:paraId="7D4025FB" w14:textId="14857E4C" w:rsidR="006A62E4" w:rsidRDefault="006A62E4">
      <w:pPr>
        <w:pStyle w:val="CommentText"/>
      </w:pPr>
      <w:r>
        <w:t>miR-155:          1.05            0.66</w:t>
      </w:r>
    </w:p>
    <w:p w14:paraId="4EFECC54" w14:textId="177D9B5D" w:rsidR="006A62E4" w:rsidRDefault="006A62E4">
      <w:pPr>
        <w:pStyle w:val="CommentText"/>
      </w:pPr>
      <w:r>
        <w:t>miR-124:          1.49            0.85</w:t>
      </w:r>
    </w:p>
    <w:p w14:paraId="5012B34C" w14:textId="48BE02AC" w:rsidR="006A62E4" w:rsidRDefault="006A62E4">
      <w:pPr>
        <w:pStyle w:val="CommentText"/>
      </w:pPr>
      <w:r>
        <w:t>lsy-6:                 1.27            1.31</w:t>
      </w:r>
    </w:p>
    <w:p w14:paraId="45CCE194" w14:textId="3C7949B1" w:rsidR="006A62E4" w:rsidRDefault="006A62E4">
      <w:pPr>
        <w:pStyle w:val="CommentText"/>
      </w:pPr>
      <w:r>
        <w:t>miR-7(-23nt): 1.2              0.46</w:t>
      </w:r>
    </w:p>
  </w:comment>
  <w:comment w:id="52" w:author="Sean E. McGeary" w:date="2018-04-21T15:33:00Z" w:initials="SEM">
    <w:p w14:paraId="0230A811" w14:textId="3F16D259" w:rsidR="006A62E4" w:rsidRDefault="006A62E4">
      <w:pPr>
        <w:pStyle w:val="CommentText"/>
      </w:pPr>
      <w:r>
        <w:rPr>
          <w:rStyle w:val="CommentReference"/>
        </w:rPr>
        <w:annotationRef/>
      </w:r>
      <w:r>
        <w:t>Not sure what to do about the fact that I currently have S2i and S2ii. Keeping this as is for now.</w:t>
      </w:r>
    </w:p>
  </w:comment>
  <w:comment w:id="53" w:author="David Bartel" w:date="2018-02-28T17:53:00Z" w:initials="DB">
    <w:p w14:paraId="6A95F4FA" w14:textId="68C02DF4" w:rsidR="006A62E4" w:rsidRDefault="006A62E4">
      <w:pPr>
        <w:pStyle w:val="CommentText"/>
      </w:pPr>
      <w:r>
        <w:rPr>
          <w:rStyle w:val="CommentReference"/>
        </w:rPr>
        <w:annotationRef/>
      </w:r>
      <w:r>
        <w:t>Show the 8mer pivot bulge sites for miR-124 and lsy-6 in panel A.</w:t>
      </w:r>
    </w:p>
  </w:comment>
  <w:comment w:id="54" w:author="David Bartel" w:date="2018-03-27T21:10:00Z" w:initials="DB">
    <w:p w14:paraId="138E61BA" w14:textId="035F48D5" w:rsidR="006A62E4" w:rsidRDefault="006A62E4">
      <w:pPr>
        <w:pStyle w:val="CommentText"/>
      </w:pPr>
      <w:r>
        <w:rPr>
          <w:rStyle w:val="CommentReference"/>
        </w:rPr>
        <w:annotationRef/>
      </w:r>
      <w:r>
        <w:t xml:space="preserve">Revise this paragraph after learning the results of miR-7.  So, far I do not see any pivot bulge for miR-7. </w:t>
      </w:r>
    </w:p>
  </w:comment>
  <w:comment w:id="55" w:author="David Bartel" w:date="2018-03-27T21:21:00Z" w:initials="DB">
    <w:p w14:paraId="7AFC66A6" w14:textId="18D18821" w:rsidR="006A62E4" w:rsidRDefault="006A62E4">
      <w:pPr>
        <w:pStyle w:val="CommentText"/>
      </w:pPr>
      <w:r>
        <w:rPr>
          <w:rStyle w:val="CommentReference"/>
        </w:rPr>
        <w:annotationRef/>
      </w:r>
      <w:r>
        <w:t>Include this in a detailed fig 2ii figure legend explaining what is going on in this figure (including the idea that A and U flanking nucleotides can explain the increased activity observed for some sites):</w:t>
      </w:r>
    </w:p>
    <w:p w14:paraId="1A20D198" w14:textId="1D42148B" w:rsidR="006A62E4" w:rsidRDefault="006A62E4">
      <w:pPr>
        <w:pStyle w:val="CommentText"/>
      </w:pPr>
    </w:p>
    <w:p w14:paraId="56A374C9" w14:textId="781561EC" w:rsidR="006A62E4" w:rsidRDefault="006A62E4">
      <w:pPr>
        <w:pStyle w:val="CommentText"/>
      </w:pPr>
      <w:r>
        <w:rPr>
          <w:rFonts w:ascii="Arial" w:hAnsi="Arial"/>
          <w:sz w:val="22"/>
          <w:szCs w:val="22"/>
        </w:rPr>
        <w:t>with let-7a the moderate binding affinity of the let-7a bulged-pivot site being mostly due to the appreciable binding affinity of its 6mer-A1 site type.</w:t>
      </w:r>
    </w:p>
  </w:comment>
  <w:comment w:id="56" w:author="David Bartel" w:date="2018-03-01T12:02:00Z" w:initials="DB">
    <w:p w14:paraId="463428C9" w14:textId="0AE4E2FC" w:rsidR="006A62E4" w:rsidRDefault="006A62E4">
      <w:pPr>
        <w:pStyle w:val="CommentText"/>
      </w:pPr>
      <w:r>
        <w:rPr>
          <w:rStyle w:val="CommentReference"/>
        </w:rPr>
        <w:annotationRef/>
      </w:r>
      <w:r>
        <w:t xml:space="preserve">The original text said 1.4X but Fig. 4C seems to be even less.  Do the </w:t>
      </w:r>
      <w:proofErr w:type="spellStart"/>
      <w:r>
        <w:t>Kds</w:t>
      </w:r>
      <w:proofErr w:type="spellEnd"/>
      <w:r>
        <w:t xml:space="preserve"> of Fig. 4C need to updated?</w:t>
      </w:r>
    </w:p>
  </w:comment>
  <w:comment w:id="87" w:author="David Bartel" w:date="2018-03-27T21:27:00Z" w:initials="DB">
    <w:p w14:paraId="214EFCEA" w14:textId="3D2CCB63" w:rsidR="006A62E4" w:rsidRDefault="006A62E4" w:rsidP="008F1B9F">
      <w:pPr>
        <w:pStyle w:val="CommentText"/>
      </w:pPr>
      <w:r>
        <w:rPr>
          <w:rStyle w:val="CommentReference"/>
        </w:rPr>
        <w:annotationRef/>
      </w:r>
      <w:r>
        <w:t>Garcia2010</w:t>
      </w:r>
    </w:p>
  </w:comment>
  <w:comment w:id="89" w:author="David Bartel" w:date="2018-03-27T21:41:00Z" w:initials="DB">
    <w:p w14:paraId="53D95FD1" w14:textId="0964D9B7" w:rsidR="006A62E4" w:rsidRDefault="006A62E4">
      <w:pPr>
        <w:pStyle w:val="CommentText"/>
      </w:pPr>
      <w:r>
        <w:rPr>
          <w:rStyle w:val="CommentReference"/>
        </w:rPr>
        <w:annotationRef/>
      </w:r>
      <w:r>
        <w:t>Garcia 2010</w:t>
      </w:r>
    </w:p>
  </w:comment>
  <w:comment w:id="92" w:author="David Bartel" w:date="2018-03-25T11:54:00Z" w:initials="DB">
    <w:p w14:paraId="338EC2DF" w14:textId="73C40CA3" w:rsidR="006A62E4" w:rsidRDefault="006A62E4">
      <w:pPr>
        <w:pStyle w:val="CommentText"/>
      </w:pPr>
      <w:r>
        <w:rPr>
          <w:rStyle w:val="CommentReference"/>
        </w:rPr>
        <w:annotationRef/>
      </w:r>
      <w:r>
        <w:t xml:space="preserve">Cite Lewis 2005, </w:t>
      </w:r>
      <w:proofErr w:type="spellStart"/>
      <w:r>
        <w:t>Grimson</w:t>
      </w:r>
      <w:proofErr w:type="spellEnd"/>
      <w:r>
        <w:t xml:space="preserve"> 2007, Neilson 2007</w:t>
      </w:r>
    </w:p>
  </w:comment>
  <w:comment w:id="101" w:author="Sean E. McGeary" w:date="2018-05-07T20:06:00Z" w:initials="SEM">
    <w:p w14:paraId="195A8703" w14:textId="059DC017" w:rsidR="0046234A" w:rsidRDefault="0046234A">
      <w:pPr>
        <w:pStyle w:val="CommentText"/>
      </w:pPr>
      <w:r>
        <w:rPr>
          <w:rStyle w:val="CommentReference"/>
        </w:rPr>
        <w:annotationRef/>
      </w:r>
      <w:r>
        <w:t>Check this.</w:t>
      </w:r>
    </w:p>
  </w:comment>
  <w:comment w:id="117" w:author="David Bartel" w:date="2018-03-26T12:21:00Z" w:initials="DB">
    <w:p w14:paraId="24326818" w14:textId="75152431" w:rsidR="006A62E4" w:rsidRDefault="006A62E4">
      <w:pPr>
        <w:pStyle w:val="CommentText"/>
      </w:pPr>
      <w:r>
        <w:rPr>
          <w:rStyle w:val="CommentReference"/>
        </w:rPr>
        <w:annotationRef/>
      </w:r>
      <w:r>
        <w:t>Check correspondence with figure.</w:t>
      </w:r>
    </w:p>
  </w:comment>
  <w:comment w:id="118" w:author="Sean E. McGeary" w:date="2018-04-28T17:33:00Z" w:initials="SEM">
    <w:p w14:paraId="56FA150A" w14:textId="2675507E" w:rsidR="006A62E4" w:rsidRDefault="006A62E4">
      <w:pPr>
        <w:pStyle w:val="CommentText"/>
      </w:pPr>
      <w:r>
        <w:rPr>
          <w:rStyle w:val="CommentReference"/>
        </w:rPr>
        <w:annotationRef/>
      </w:r>
      <w:r>
        <w:t>Agrees</w:t>
      </w:r>
    </w:p>
  </w:comment>
  <w:comment w:id="119" w:author="David Bartel" w:date="2018-03-27T22:04:00Z" w:initials="DB">
    <w:p w14:paraId="7E1452CA" w14:textId="70D98CE4" w:rsidR="006A62E4" w:rsidRDefault="006A62E4" w:rsidP="008E5269">
      <w:pPr>
        <w:pStyle w:val="CommentText"/>
      </w:pPr>
      <w:r>
        <w:rPr>
          <w:rStyle w:val="CommentReference"/>
        </w:rPr>
        <w:annotationRef/>
      </w:r>
      <w:r>
        <w:t>Convert to main text Fig. 4C (right).</w:t>
      </w:r>
    </w:p>
    <w:p w14:paraId="0CA9BAE7" w14:textId="6673F7FF" w:rsidR="006A62E4" w:rsidRDefault="006A62E4">
      <w:pPr>
        <w:pStyle w:val="CommentText"/>
      </w:pPr>
    </w:p>
  </w:comment>
  <w:comment w:id="120" w:author="Sean E. McGeary" w:date="2018-04-28T17:33:00Z" w:initials="SEM">
    <w:p w14:paraId="64FF0CF3" w14:textId="58FA6742" w:rsidR="006A62E4" w:rsidRDefault="006A62E4">
      <w:pPr>
        <w:pStyle w:val="CommentText"/>
      </w:pPr>
      <w:r>
        <w:rPr>
          <w:rStyle w:val="CommentReference"/>
        </w:rPr>
        <w:annotationRef/>
      </w:r>
      <w:r>
        <w:t>Completed.</w:t>
      </w:r>
    </w:p>
  </w:comment>
  <w:comment w:id="121" w:author="David Bartel" w:date="2018-03-26T12:37:00Z" w:initials="DB">
    <w:p w14:paraId="2453413A" w14:textId="615F4B61" w:rsidR="006A62E4" w:rsidRDefault="006A62E4">
      <w:pPr>
        <w:pStyle w:val="CommentText"/>
      </w:pPr>
      <w:r>
        <w:rPr>
          <w:rStyle w:val="CommentReference"/>
        </w:rPr>
        <w:annotationRef/>
      </w:r>
      <w:r>
        <w:t>Change to approximately equal.</w:t>
      </w:r>
    </w:p>
  </w:comment>
  <w:comment w:id="122" w:author="David Bartel" w:date="2018-03-26T21:03:00Z" w:initials="DB">
    <w:p w14:paraId="275DE71D" w14:textId="77777777" w:rsidR="006A62E4" w:rsidRDefault="006A62E4" w:rsidP="008225CA">
      <w:pPr>
        <w:pStyle w:val="CommentText"/>
      </w:pPr>
      <w:r>
        <w:rPr>
          <w:rStyle w:val="CommentReference"/>
        </w:rPr>
        <w:annotationRef/>
      </w:r>
      <w:r>
        <w:t>Agarwal 2015</w:t>
      </w:r>
    </w:p>
  </w:comment>
  <w:comment w:id="123" w:author="David Bartel" w:date="2018-03-26T21:06:00Z" w:initials="DB">
    <w:p w14:paraId="600FAA06" w14:textId="77777777" w:rsidR="006A62E4" w:rsidRDefault="006A62E4" w:rsidP="00241552">
      <w:pPr>
        <w:pStyle w:val="CommentText"/>
      </w:pPr>
      <w:r>
        <w:rPr>
          <w:rStyle w:val="CommentReference"/>
        </w:rPr>
        <w:annotationRef/>
      </w:r>
      <w:r>
        <w:t xml:space="preserve">Put the details that were in the text into a supplemental figure.  </w:t>
      </w:r>
    </w:p>
  </w:comment>
  <w:comment w:id="124" w:author="Sean E. McGeary" w:date="2018-05-07T20:02:00Z" w:initials="SEM">
    <w:p w14:paraId="676DB393" w14:textId="2F25D3E2" w:rsidR="005E439D" w:rsidRDefault="005E439D">
      <w:pPr>
        <w:pStyle w:val="CommentText"/>
      </w:pPr>
      <w:r>
        <w:rPr>
          <w:rStyle w:val="CommentReference"/>
        </w:rPr>
        <w:annotationRef/>
      </w:r>
      <w:r>
        <w:t xml:space="preserve">The </w:t>
      </w:r>
      <w:proofErr w:type="spellStart"/>
      <w:r>
        <w:t>en</w:t>
      </w:r>
      <w:proofErr w:type="spellEnd"/>
      <w:r>
        <w:t>-dash is NOT a minus sign. If you switch to the Unicode keyboard, it can be accessed by holding down option while typing 2212. The prime symbol can be accessed by holding down option and typing 2032.</w:t>
      </w:r>
    </w:p>
  </w:comment>
  <w:comment w:id="159" w:author="David Bartel" w:date="2018-05-03T08:56:00Z" w:initials="DB">
    <w:p w14:paraId="075DE137" w14:textId="77777777" w:rsidR="006A62E4" w:rsidRDefault="006A62E4" w:rsidP="00EE3E5C">
      <w:pPr>
        <w:pStyle w:val="CommentText"/>
      </w:pPr>
      <w:r>
        <w:rPr>
          <w:rStyle w:val="CommentReference"/>
        </w:rPr>
        <w:annotationRef/>
      </w:r>
      <w:r>
        <w:t xml:space="preserve">Not sure about citing Cottrell here.  </w:t>
      </w:r>
    </w:p>
  </w:comment>
  <w:comment w:id="360" w:author="David Bartel" w:date="2018-05-03T11:20:00Z" w:initials="DB">
    <w:p w14:paraId="2A37449F" w14:textId="10FEDF10" w:rsidR="006A62E4" w:rsidRDefault="006A62E4">
      <w:pPr>
        <w:pStyle w:val="CommentText"/>
      </w:pPr>
      <w:r>
        <w:rPr>
          <w:rStyle w:val="CommentReference"/>
        </w:rPr>
        <w:annotationRef/>
      </w:r>
      <w:r>
        <w:t>Let’s figure out how to say this more clearly and include a supplementary figure.</w:t>
      </w:r>
    </w:p>
  </w:comment>
  <w:comment w:id="430" w:author="David Bartel" w:date="2018-05-06T08:31:00Z" w:initials="DB">
    <w:p w14:paraId="46E94B04" w14:textId="51661724" w:rsidR="006A62E4" w:rsidRDefault="006A62E4">
      <w:pPr>
        <w:pStyle w:val="CommentText"/>
      </w:pPr>
      <w:r>
        <w:rPr>
          <w:rStyle w:val="CommentReference"/>
        </w:rPr>
        <w:annotationRef/>
      </w:r>
      <w:r>
        <w:t>Re-order panels</w:t>
      </w:r>
    </w:p>
  </w:comment>
  <w:comment w:id="681" w:author="David Bartel" w:date="2018-05-05T10:02:00Z" w:initials="DB">
    <w:p w14:paraId="25FBA45F" w14:textId="5B9B19AF" w:rsidR="006A62E4" w:rsidRDefault="006A62E4">
      <w:pPr>
        <w:pStyle w:val="CommentText"/>
      </w:pPr>
      <w:r>
        <w:rPr>
          <w:rStyle w:val="CommentReference"/>
        </w:rPr>
        <w:annotationRef/>
      </w:r>
      <w:r>
        <w:t xml:space="preserve">Do a test looking for statistical significance of the differences at each threshold and show this significance with an asterisk at each significant threshold.  </w:t>
      </w:r>
    </w:p>
  </w:comment>
  <w:comment w:id="696" w:author="David Bartel" w:date="2018-05-05T10:03:00Z" w:initials="DB">
    <w:p w14:paraId="60422F76" w14:textId="0240FC17" w:rsidR="006A62E4" w:rsidRDefault="006A62E4">
      <w:pPr>
        <w:pStyle w:val="CommentText"/>
      </w:pPr>
      <w:r>
        <w:rPr>
          <w:rStyle w:val="CommentReference"/>
        </w:rPr>
        <w:annotationRef/>
      </w:r>
      <w:r>
        <w:t>Move to legend.</w:t>
      </w:r>
    </w:p>
  </w:comment>
  <w:comment w:id="699" w:author="David Bartel" w:date="2018-05-05T10:06:00Z" w:initials="DB">
    <w:p w14:paraId="6821CBE5" w14:textId="6EAEB44B" w:rsidR="006A62E4" w:rsidRDefault="006A62E4">
      <w:pPr>
        <w:pStyle w:val="CommentText"/>
      </w:pPr>
      <w:r>
        <w:rPr>
          <w:rStyle w:val="CommentReference"/>
        </w:rPr>
        <w:annotationRef/>
      </w:r>
      <w:r>
        <w:t>Let’s discuss how to deal with this issue.</w:t>
      </w:r>
    </w:p>
  </w:comment>
  <w:comment w:id="702" w:author="David Bartel" w:date="2018-05-05T17:05:00Z" w:initials="DB">
    <w:p w14:paraId="738595AF" w14:textId="05958F02" w:rsidR="006A62E4" w:rsidRDefault="006A62E4">
      <w:pPr>
        <w:pStyle w:val="CommentText"/>
      </w:pPr>
      <w:r>
        <w:rPr>
          <w:rStyle w:val="CommentReference"/>
        </w:rPr>
        <w:annotationRef/>
      </w:r>
      <w:r>
        <w:t>I think this Table can be deleted, since it is in the supplemental figure.</w:t>
      </w:r>
    </w:p>
  </w:comment>
  <w:comment w:id="806" w:author="David Bartel" w:date="2018-05-05T20:25:00Z" w:initials="DB">
    <w:p w14:paraId="1120C8C7" w14:textId="55723DE5" w:rsidR="006A62E4" w:rsidRDefault="006A62E4">
      <w:pPr>
        <w:pStyle w:val="CommentText"/>
      </w:pPr>
      <w:r>
        <w:rPr>
          <w:rStyle w:val="CommentReference"/>
        </w:rPr>
        <w:annotationRef/>
      </w:r>
      <w:r>
        <w:t>Let’s discuss hyphenation and concept.</w:t>
      </w:r>
    </w:p>
  </w:comment>
  <w:comment w:id="866" w:author="David Bartel" w:date="2018-05-05T21:02:00Z" w:initials="DB">
    <w:p w14:paraId="1D23F642" w14:textId="44DF1194" w:rsidR="006A62E4" w:rsidRDefault="006A62E4">
      <w:pPr>
        <w:pStyle w:val="CommentText"/>
      </w:pPr>
      <w:r>
        <w:rPr>
          <w:rStyle w:val="CommentReference"/>
        </w:rPr>
        <w:annotationRef/>
      </w:r>
      <w:r>
        <w:t>Add this panel?</w:t>
      </w:r>
    </w:p>
  </w:comment>
  <w:comment w:id="867" w:author="David Bartel" w:date="2018-05-05T21:08:00Z" w:initials="DB">
    <w:p w14:paraId="5F4E85D0" w14:textId="0D3E8598" w:rsidR="006A62E4" w:rsidRDefault="006A62E4">
      <w:pPr>
        <w:pStyle w:val="CommentText"/>
      </w:pPr>
      <w:r>
        <w:rPr>
          <w:rStyle w:val="CommentReference"/>
        </w:rPr>
        <w:annotationRef/>
      </w:r>
      <w:r>
        <w:t>Move all of this to the legend of fig S6B.</w:t>
      </w:r>
    </w:p>
  </w:comment>
  <w:comment w:id="935" w:author="David Bartel" w:date="2018-05-06T09:01:00Z" w:initials="DB">
    <w:p w14:paraId="6D6E6346" w14:textId="3E312058" w:rsidR="006A62E4" w:rsidRDefault="006A62E4">
      <w:pPr>
        <w:pStyle w:val="CommentText"/>
      </w:pPr>
      <w:r>
        <w:rPr>
          <w:rStyle w:val="CommentReference"/>
        </w:rPr>
        <w:annotationRef/>
      </w:r>
      <w:r>
        <w:t>These are all valid points, but I am inclined to delete.</w:t>
      </w:r>
    </w:p>
  </w:comment>
  <w:comment w:id="946" w:author="David Bartel" w:date="2018-03-26T10:43:00Z" w:initials="DB">
    <w:p w14:paraId="1298E737" w14:textId="396622F8" w:rsidR="006A62E4" w:rsidRDefault="006A62E4">
      <w:pPr>
        <w:pStyle w:val="CommentText"/>
      </w:pPr>
      <w:r>
        <w:rPr>
          <w:rStyle w:val="CommentReference"/>
        </w:rPr>
        <w:annotationRef/>
      </w:r>
      <w:r>
        <w:t>Check this</w:t>
      </w:r>
    </w:p>
  </w:comment>
  <w:comment w:id="950" w:author="David Bartel" w:date="2018-03-25T10:13:00Z" w:initials="DB">
    <w:p w14:paraId="4DA52A5C" w14:textId="77777777" w:rsidR="006A62E4" w:rsidRDefault="006A62E4" w:rsidP="008112DA">
      <w:pPr>
        <w:pStyle w:val="CommentText"/>
      </w:pPr>
      <w:r>
        <w:rPr>
          <w:rStyle w:val="CommentReference"/>
        </w:rPr>
        <w:annotationRef/>
      </w:r>
      <w:r>
        <w:t>Do you see any exceptions?</w:t>
      </w:r>
    </w:p>
  </w:comment>
  <w:comment w:id="985" w:author="David Bartel" w:date="2018-05-05T16:06:00Z" w:initials="DB">
    <w:p w14:paraId="37867858" w14:textId="77777777" w:rsidR="006A62E4" w:rsidRDefault="006A62E4" w:rsidP="00FF16E7">
      <w:pPr>
        <w:pStyle w:val="CommentText"/>
      </w:pPr>
      <w:r>
        <w:rPr>
          <w:rStyle w:val="CommentReference"/>
        </w:rPr>
        <w:annotationRef/>
      </w:r>
      <w:r>
        <w:t>Add this supplemental figure?</w:t>
      </w:r>
    </w:p>
  </w:comment>
  <w:comment w:id="1081" w:author="David Bartel" w:date="2018-05-06T10:04:00Z" w:initials="DB">
    <w:p w14:paraId="74CB143F" w14:textId="6521E796" w:rsidR="006A62E4" w:rsidRDefault="006A62E4">
      <w:pPr>
        <w:pStyle w:val="CommentText"/>
      </w:pPr>
      <w:r>
        <w:rPr>
          <w:rStyle w:val="CommentReference"/>
        </w:rPr>
        <w:annotationRef/>
      </w:r>
      <w:r>
        <w:t>D Marks paper</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754B4B5" w15:done="0"/>
  <w15:commentEx w15:paraId="40A78495" w15:done="0"/>
  <w15:commentEx w15:paraId="626DD5EF" w15:done="0"/>
  <w15:commentEx w15:paraId="51EA73A0" w15:done="0"/>
  <w15:commentEx w15:paraId="071E69E7" w15:done="0"/>
  <w15:commentEx w15:paraId="5E2EAC70" w15:done="0"/>
  <w15:commentEx w15:paraId="389672F4" w15:done="0"/>
  <w15:commentEx w15:paraId="37EC3895" w15:done="0"/>
  <w15:commentEx w15:paraId="37B46DAA" w15:done="0"/>
  <w15:commentEx w15:paraId="1C39FD47" w15:done="0"/>
  <w15:commentEx w15:paraId="1ED73CBC" w15:paraIdParent="1C39FD47" w15:done="0"/>
  <w15:commentEx w15:paraId="003D78D1" w15:done="0"/>
  <w15:commentEx w15:paraId="7262EEA4" w15:done="0"/>
  <w15:commentEx w15:paraId="2B7515B5" w15:done="0"/>
  <w15:commentEx w15:paraId="3BD6C048" w15:done="0"/>
  <w15:commentEx w15:paraId="77D82DE9" w15:paraIdParent="3BD6C048" w15:done="0"/>
  <w15:commentEx w15:paraId="39DEC2AF" w15:done="0"/>
  <w15:commentEx w15:paraId="099361A2" w15:done="0"/>
  <w15:commentEx w15:paraId="3626CAFF" w15:paraIdParent="099361A2" w15:done="0"/>
  <w15:commentEx w15:paraId="3E819E5A" w15:done="0"/>
  <w15:commentEx w15:paraId="79788675" w15:paraIdParent="3E819E5A" w15:done="0"/>
  <w15:commentEx w15:paraId="6989C918" w15:done="0"/>
  <w15:commentEx w15:paraId="45CCE194" w15:done="0"/>
  <w15:commentEx w15:paraId="0230A811" w15:done="0"/>
  <w15:commentEx w15:paraId="6A95F4FA" w15:done="0"/>
  <w15:commentEx w15:paraId="138E61BA" w15:done="0"/>
  <w15:commentEx w15:paraId="56A374C9" w15:done="0"/>
  <w15:commentEx w15:paraId="463428C9" w15:done="0"/>
  <w15:commentEx w15:paraId="214EFCEA" w15:done="0"/>
  <w15:commentEx w15:paraId="53D95FD1" w15:done="0"/>
  <w15:commentEx w15:paraId="338EC2DF" w15:done="0"/>
  <w15:commentEx w15:paraId="195A8703" w15:done="0"/>
  <w15:commentEx w15:paraId="24326818" w15:done="0"/>
  <w15:commentEx w15:paraId="56FA150A" w15:paraIdParent="24326818" w15:done="0"/>
  <w15:commentEx w15:paraId="0CA9BAE7" w15:done="0"/>
  <w15:commentEx w15:paraId="64FF0CF3" w15:paraIdParent="0CA9BAE7" w15:done="0"/>
  <w15:commentEx w15:paraId="2453413A" w15:done="0"/>
  <w15:commentEx w15:paraId="275DE71D" w15:done="0"/>
  <w15:commentEx w15:paraId="600FAA06" w15:done="0"/>
  <w15:commentEx w15:paraId="676DB393" w15:done="0"/>
  <w15:commentEx w15:paraId="075DE137" w15:done="0"/>
  <w15:commentEx w15:paraId="2A37449F" w15:done="0"/>
  <w15:commentEx w15:paraId="46E94B04" w15:done="0"/>
  <w15:commentEx w15:paraId="25FBA45F" w15:done="0"/>
  <w15:commentEx w15:paraId="60422F76" w15:done="0"/>
  <w15:commentEx w15:paraId="6821CBE5" w15:done="0"/>
  <w15:commentEx w15:paraId="738595AF" w15:done="0"/>
  <w15:commentEx w15:paraId="1120C8C7" w15:done="0"/>
  <w15:commentEx w15:paraId="1D23F642" w15:done="0"/>
  <w15:commentEx w15:paraId="5F4E85D0" w15:done="0"/>
  <w15:commentEx w15:paraId="6D6E6346" w15:done="0"/>
  <w15:commentEx w15:paraId="1298E737" w15:done="0"/>
  <w15:commentEx w15:paraId="4DA52A5C" w15:done="0"/>
  <w15:commentEx w15:paraId="37867858" w15:done="0"/>
  <w15:commentEx w15:paraId="74CB143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D0076"/>
    <w:multiLevelType w:val="hybridMultilevel"/>
    <w:tmpl w:val="D876D9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17301C"/>
    <w:multiLevelType w:val="hybridMultilevel"/>
    <w:tmpl w:val="B7D861A8"/>
    <w:lvl w:ilvl="0" w:tplc="0409000F">
      <w:start w:val="1"/>
      <w:numFmt w:val="decimal"/>
      <w:lvlText w:val="%1."/>
      <w:lvlJc w:val="left"/>
      <w:pPr>
        <w:ind w:left="720" w:hanging="360"/>
      </w:pPr>
      <w:rPr>
        <w:rFonts w:hint="default"/>
      </w:rPr>
    </w:lvl>
    <w:lvl w:ilvl="1" w:tplc="04090013">
      <w:start w:val="1"/>
      <w:numFmt w:val="upperRoman"/>
      <w:lvlText w:val="%2."/>
      <w:lvlJc w:val="righ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9F2B0B"/>
    <w:multiLevelType w:val="hybridMultilevel"/>
    <w:tmpl w:val="0A1880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DF93D72"/>
    <w:multiLevelType w:val="hybridMultilevel"/>
    <w:tmpl w:val="D58E48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5F10954"/>
    <w:multiLevelType w:val="hybridMultilevel"/>
    <w:tmpl w:val="36B0715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9975DF2"/>
    <w:multiLevelType w:val="hybridMultilevel"/>
    <w:tmpl w:val="D58E48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0"/>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8"/>
  <w:proofState w:spelling="clean" w:grammar="clean"/>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BCA"/>
    <w:rsid w:val="00000405"/>
    <w:rsid w:val="000034F0"/>
    <w:rsid w:val="00003647"/>
    <w:rsid w:val="00010A1E"/>
    <w:rsid w:val="000131B3"/>
    <w:rsid w:val="000202D0"/>
    <w:rsid w:val="0002098F"/>
    <w:rsid w:val="000236E7"/>
    <w:rsid w:val="00027789"/>
    <w:rsid w:val="00030522"/>
    <w:rsid w:val="000311FA"/>
    <w:rsid w:val="00042579"/>
    <w:rsid w:val="00043930"/>
    <w:rsid w:val="000455A5"/>
    <w:rsid w:val="0004789B"/>
    <w:rsid w:val="00052159"/>
    <w:rsid w:val="000609E1"/>
    <w:rsid w:val="000622CB"/>
    <w:rsid w:val="000633E9"/>
    <w:rsid w:val="00063BD8"/>
    <w:rsid w:val="00075954"/>
    <w:rsid w:val="00077327"/>
    <w:rsid w:val="000776BF"/>
    <w:rsid w:val="0007793D"/>
    <w:rsid w:val="0008145C"/>
    <w:rsid w:val="000819EE"/>
    <w:rsid w:val="00082F95"/>
    <w:rsid w:val="000836E1"/>
    <w:rsid w:val="00083A45"/>
    <w:rsid w:val="00084222"/>
    <w:rsid w:val="00086783"/>
    <w:rsid w:val="00086E62"/>
    <w:rsid w:val="00090866"/>
    <w:rsid w:val="00091A2F"/>
    <w:rsid w:val="000927D6"/>
    <w:rsid w:val="00092AA7"/>
    <w:rsid w:val="000A7B27"/>
    <w:rsid w:val="000B0A8B"/>
    <w:rsid w:val="000B388C"/>
    <w:rsid w:val="000C24BB"/>
    <w:rsid w:val="000C4574"/>
    <w:rsid w:val="000D0240"/>
    <w:rsid w:val="000D272A"/>
    <w:rsid w:val="000D394A"/>
    <w:rsid w:val="000D4DCC"/>
    <w:rsid w:val="000D57A8"/>
    <w:rsid w:val="000E0545"/>
    <w:rsid w:val="000E19F3"/>
    <w:rsid w:val="000E3313"/>
    <w:rsid w:val="000E39F6"/>
    <w:rsid w:val="000F15D1"/>
    <w:rsid w:val="000F1DED"/>
    <w:rsid w:val="000F21A4"/>
    <w:rsid w:val="000F27C5"/>
    <w:rsid w:val="000F4FD2"/>
    <w:rsid w:val="000F5FF0"/>
    <w:rsid w:val="000F636D"/>
    <w:rsid w:val="000F6AAF"/>
    <w:rsid w:val="000F6D84"/>
    <w:rsid w:val="001018FE"/>
    <w:rsid w:val="00107352"/>
    <w:rsid w:val="001076A4"/>
    <w:rsid w:val="001113F4"/>
    <w:rsid w:val="0011177F"/>
    <w:rsid w:val="00113B9F"/>
    <w:rsid w:val="001211C6"/>
    <w:rsid w:val="00123542"/>
    <w:rsid w:val="00124F6D"/>
    <w:rsid w:val="0012593D"/>
    <w:rsid w:val="001307BA"/>
    <w:rsid w:val="00136192"/>
    <w:rsid w:val="0014193C"/>
    <w:rsid w:val="001432C4"/>
    <w:rsid w:val="00143704"/>
    <w:rsid w:val="00143B24"/>
    <w:rsid w:val="00144046"/>
    <w:rsid w:val="00147CB7"/>
    <w:rsid w:val="00152AAB"/>
    <w:rsid w:val="001532EC"/>
    <w:rsid w:val="001549EA"/>
    <w:rsid w:val="00155EB9"/>
    <w:rsid w:val="001625E1"/>
    <w:rsid w:val="00164FF5"/>
    <w:rsid w:val="00166547"/>
    <w:rsid w:val="00171162"/>
    <w:rsid w:val="00172807"/>
    <w:rsid w:val="00172C52"/>
    <w:rsid w:val="0017431D"/>
    <w:rsid w:val="00176B58"/>
    <w:rsid w:val="00176C48"/>
    <w:rsid w:val="001773A1"/>
    <w:rsid w:val="001843F6"/>
    <w:rsid w:val="001905E7"/>
    <w:rsid w:val="00190F02"/>
    <w:rsid w:val="001917B0"/>
    <w:rsid w:val="0019287C"/>
    <w:rsid w:val="001973C6"/>
    <w:rsid w:val="0019751F"/>
    <w:rsid w:val="001A0F7F"/>
    <w:rsid w:val="001A12AA"/>
    <w:rsid w:val="001A25A0"/>
    <w:rsid w:val="001A25F5"/>
    <w:rsid w:val="001B0D9E"/>
    <w:rsid w:val="001B5FCC"/>
    <w:rsid w:val="001B7F74"/>
    <w:rsid w:val="001C3AF7"/>
    <w:rsid w:val="001D03B7"/>
    <w:rsid w:val="001D4163"/>
    <w:rsid w:val="001D59EC"/>
    <w:rsid w:val="001D7EC8"/>
    <w:rsid w:val="001E1EF1"/>
    <w:rsid w:val="001F12FD"/>
    <w:rsid w:val="0020147F"/>
    <w:rsid w:val="00201E65"/>
    <w:rsid w:val="002023A1"/>
    <w:rsid w:val="00202D10"/>
    <w:rsid w:val="00211808"/>
    <w:rsid w:val="00215B4C"/>
    <w:rsid w:val="00217679"/>
    <w:rsid w:val="002276F3"/>
    <w:rsid w:val="002326C5"/>
    <w:rsid w:val="00235525"/>
    <w:rsid w:val="002404BB"/>
    <w:rsid w:val="00240D25"/>
    <w:rsid w:val="00241552"/>
    <w:rsid w:val="00245A62"/>
    <w:rsid w:val="00245F4C"/>
    <w:rsid w:val="00250EFB"/>
    <w:rsid w:val="00251CE2"/>
    <w:rsid w:val="00252DFE"/>
    <w:rsid w:val="00264BFC"/>
    <w:rsid w:val="0026511C"/>
    <w:rsid w:val="002658FD"/>
    <w:rsid w:val="00270559"/>
    <w:rsid w:val="002736AF"/>
    <w:rsid w:val="00273BCC"/>
    <w:rsid w:val="002745E0"/>
    <w:rsid w:val="0028211D"/>
    <w:rsid w:val="00282C02"/>
    <w:rsid w:val="00282F02"/>
    <w:rsid w:val="00283D24"/>
    <w:rsid w:val="00284E55"/>
    <w:rsid w:val="00292673"/>
    <w:rsid w:val="00292D89"/>
    <w:rsid w:val="00294BD0"/>
    <w:rsid w:val="00296A8E"/>
    <w:rsid w:val="002A1837"/>
    <w:rsid w:val="002A4CD2"/>
    <w:rsid w:val="002A6FD5"/>
    <w:rsid w:val="002B0F69"/>
    <w:rsid w:val="002B1BB7"/>
    <w:rsid w:val="002B61F9"/>
    <w:rsid w:val="002C0695"/>
    <w:rsid w:val="002C168D"/>
    <w:rsid w:val="002C5B36"/>
    <w:rsid w:val="002C7EAD"/>
    <w:rsid w:val="002E02EF"/>
    <w:rsid w:val="002E04C0"/>
    <w:rsid w:val="002F129F"/>
    <w:rsid w:val="002F3B8F"/>
    <w:rsid w:val="002F3D23"/>
    <w:rsid w:val="002F3FB0"/>
    <w:rsid w:val="002F4C17"/>
    <w:rsid w:val="002F6F67"/>
    <w:rsid w:val="002F759D"/>
    <w:rsid w:val="00307C6D"/>
    <w:rsid w:val="00316C09"/>
    <w:rsid w:val="003218CB"/>
    <w:rsid w:val="00323785"/>
    <w:rsid w:val="00323B21"/>
    <w:rsid w:val="003241BD"/>
    <w:rsid w:val="003257EB"/>
    <w:rsid w:val="003318B1"/>
    <w:rsid w:val="003323FE"/>
    <w:rsid w:val="00335D52"/>
    <w:rsid w:val="0034045C"/>
    <w:rsid w:val="00354CAE"/>
    <w:rsid w:val="0035733A"/>
    <w:rsid w:val="003575B2"/>
    <w:rsid w:val="00361EF0"/>
    <w:rsid w:val="00362C25"/>
    <w:rsid w:val="0036558F"/>
    <w:rsid w:val="00366AA7"/>
    <w:rsid w:val="0037125F"/>
    <w:rsid w:val="00375474"/>
    <w:rsid w:val="003766CB"/>
    <w:rsid w:val="00376B32"/>
    <w:rsid w:val="00381EDD"/>
    <w:rsid w:val="00393210"/>
    <w:rsid w:val="003935A4"/>
    <w:rsid w:val="00396150"/>
    <w:rsid w:val="00396730"/>
    <w:rsid w:val="003A4E60"/>
    <w:rsid w:val="003A62D5"/>
    <w:rsid w:val="003A68C7"/>
    <w:rsid w:val="003B71E5"/>
    <w:rsid w:val="003C0C5E"/>
    <w:rsid w:val="003C1570"/>
    <w:rsid w:val="003C2C9E"/>
    <w:rsid w:val="003C30C7"/>
    <w:rsid w:val="003C3C03"/>
    <w:rsid w:val="003D17A3"/>
    <w:rsid w:val="003D40BE"/>
    <w:rsid w:val="003D75F2"/>
    <w:rsid w:val="003E4481"/>
    <w:rsid w:val="003E4561"/>
    <w:rsid w:val="003E4A9A"/>
    <w:rsid w:val="003F0AFF"/>
    <w:rsid w:val="003F21D4"/>
    <w:rsid w:val="003F3725"/>
    <w:rsid w:val="003F6001"/>
    <w:rsid w:val="00400DC6"/>
    <w:rsid w:val="00401DF7"/>
    <w:rsid w:val="004034C2"/>
    <w:rsid w:val="00403B7F"/>
    <w:rsid w:val="00407095"/>
    <w:rsid w:val="00407982"/>
    <w:rsid w:val="00414F33"/>
    <w:rsid w:val="00415B25"/>
    <w:rsid w:val="00417B7A"/>
    <w:rsid w:val="00417F4C"/>
    <w:rsid w:val="004216A0"/>
    <w:rsid w:val="004258C8"/>
    <w:rsid w:val="00425EBE"/>
    <w:rsid w:val="00426892"/>
    <w:rsid w:val="00426C02"/>
    <w:rsid w:val="00432C8D"/>
    <w:rsid w:val="00443201"/>
    <w:rsid w:val="00443524"/>
    <w:rsid w:val="00443EA0"/>
    <w:rsid w:val="00451AE0"/>
    <w:rsid w:val="00453162"/>
    <w:rsid w:val="004549A8"/>
    <w:rsid w:val="00456D2E"/>
    <w:rsid w:val="004577E9"/>
    <w:rsid w:val="0046129A"/>
    <w:rsid w:val="00461502"/>
    <w:rsid w:val="00461DE5"/>
    <w:rsid w:val="0046234A"/>
    <w:rsid w:val="00463C39"/>
    <w:rsid w:val="00467F80"/>
    <w:rsid w:val="0048152C"/>
    <w:rsid w:val="00481EA5"/>
    <w:rsid w:val="0048234D"/>
    <w:rsid w:val="00487820"/>
    <w:rsid w:val="00491ABA"/>
    <w:rsid w:val="00494AC4"/>
    <w:rsid w:val="004961FF"/>
    <w:rsid w:val="004A2641"/>
    <w:rsid w:val="004A2F6D"/>
    <w:rsid w:val="004A6D28"/>
    <w:rsid w:val="004A7D68"/>
    <w:rsid w:val="004B33AA"/>
    <w:rsid w:val="004B3707"/>
    <w:rsid w:val="004C1AC0"/>
    <w:rsid w:val="004C68DF"/>
    <w:rsid w:val="004C6E53"/>
    <w:rsid w:val="004C7779"/>
    <w:rsid w:val="004D3BE1"/>
    <w:rsid w:val="004D6B90"/>
    <w:rsid w:val="004D7755"/>
    <w:rsid w:val="004D7D57"/>
    <w:rsid w:val="004E12BE"/>
    <w:rsid w:val="004E1C55"/>
    <w:rsid w:val="004E304D"/>
    <w:rsid w:val="004F40C7"/>
    <w:rsid w:val="004F66A1"/>
    <w:rsid w:val="004F7AFC"/>
    <w:rsid w:val="0050165D"/>
    <w:rsid w:val="00506400"/>
    <w:rsid w:val="00513A7A"/>
    <w:rsid w:val="00524971"/>
    <w:rsid w:val="00527F1E"/>
    <w:rsid w:val="00535173"/>
    <w:rsid w:val="00536436"/>
    <w:rsid w:val="005406E1"/>
    <w:rsid w:val="005420AC"/>
    <w:rsid w:val="005437A4"/>
    <w:rsid w:val="00547A96"/>
    <w:rsid w:val="00547DA0"/>
    <w:rsid w:val="005510AB"/>
    <w:rsid w:val="0055622B"/>
    <w:rsid w:val="0055699E"/>
    <w:rsid w:val="00563071"/>
    <w:rsid w:val="005677A5"/>
    <w:rsid w:val="00570347"/>
    <w:rsid w:val="0057039B"/>
    <w:rsid w:val="00573AE7"/>
    <w:rsid w:val="00573EA6"/>
    <w:rsid w:val="005740D4"/>
    <w:rsid w:val="005742CD"/>
    <w:rsid w:val="00574FE4"/>
    <w:rsid w:val="00576A1E"/>
    <w:rsid w:val="005770E1"/>
    <w:rsid w:val="00582927"/>
    <w:rsid w:val="00584761"/>
    <w:rsid w:val="0059285A"/>
    <w:rsid w:val="00592B06"/>
    <w:rsid w:val="00594190"/>
    <w:rsid w:val="00596BC1"/>
    <w:rsid w:val="005A2542"/>
    <w:rsid w:val="005A4319"/>
    <w:rsid w:val="005A561B"/>
    <w:rsid w:val="005A594E"/>
    <w:rsid w:val="005A6D30"/>
    <w:rsid w:val="005B4472"/>
    <w:rsid w:val="005B45F8"/>
    <w:rsid w:val="005B5159"/>
    <w:rsid w:val="005B789C"/>
    <w:rsid w:val="005C1E22"/>
    <w:rsid w:val="005C30CF"/>
    <w:rsid w:val="005C54EE"/>
    <w:rsid w:val="005C58B7"/>
    <w:rsid w:val="005C6802"/>
    <w:rsid w:val="005C7937"/>
    <w:rsid w:val="005D2711"/>
    <w:rsid w:val="005D4AA8"/>
    <w:rsid w:val="005D7DB5"/>
    <w:rsid w:val="005E17FF"/>
    <w:rsid w:val="005E1868"/>
    <w:rsid w:val="005E37A0"/>
    <w:rsid w:val="005E439D"/>
    <w:rsid w:val="005E655E"/>
    <w:rsid w:val="005F1889"/>
    <w:rsid w:val="005F26AE"/>
    <w:rsid w:val="005F73D3"/>
    <w:rsid w:val="00601EBE"/>
    <w:rsid w:val="00603573"/>
    <w:rsid w:val="006042BA"/>
    <w:rsid w:val="006051E0"/>
    <w:rsid w:val="00610011"/>
    <w:rsid w:val="0061585F"/>
    <w:rsid w:val="00616C52"/>
    <w:rsid w:val="006279F6"/>
    <w:rsid w:val="00634962"/>
    <w:rsid w:val="0063572F"/>
    <w:rsid w:val="006376AD"/>
    <w:rsid w:val="00637AD4"/>
    <w:rsid w:val="006423F2"/>
    <w:rsid w:val="00644337"/>
    <w:rsid w:val="00646BBF"/>
    <w:rsid w:val="0065233F"/>
    <w:rsid w:val="00654FF3"/>
    <w:rsid w:val="006566F0"/>
    <w:rsid w:val="006606B2"/>
    <w:rsid w:val="00673B6F"/>
    <w:rsid w:val="00674EBC"/>
    <w:rsid w:val="00675205"/>
    <w:rsid w:val="00675E31"/>
    <w:rsid w:val="00685547"/>
    <w:rsid w:val="006866FB"/>
    <w:rsid w:val="00687579"/>
    <w:rsid w:val="00690F13"/>
    <w:rsid w:val="006946BE"/>
    <w:rsid w:val="006A42A8"/>
    <w:rsid w:val="006A62E4"/>
    <w:rsid w:val="006B1350"/>
    <w:rsid w:val="006B5EAF"/>
    <w:rsid w:val="006C2E77"/>
    <w:rsid w:val="006D1E44"/>
    <w:rsid w:val="006D2C3E"/>
    <w:rsid w:val="006D35F1"/>
    <w:rsid w:val="006D76D6"/>
    <w:rsid w:val="006E08BD"/>
    <w:rsid w:val="006F0D76"/>
    <w:rsid w:val="006F3E43"/>
    <w:rsid w:val="006F4E3A"/>
    <w:rsid w:val="006F7485"/>
    <w:rsid w:val="00706398"/>
    <w:rsid w:val="00706F74"/>
    <w:rsid w:val="00710196"/>
    <w:rsid w:val="00716474"/>
    <w:rsid w:val="00721D0E"/>
    <w:rsid w:val="007373B5"/>
    <w:rsid w:val="007407AA"/>
    <w:rsid w:val="00742EFD"/>
    <w:rsid w:val="00746CAD"/>
    <w:rsid w:val="00751FF5"/>
    <w:rsid w:val="00753909"/>
    <w:rsid w:val="00754B43"/>
    <w:rsid w:val="0076641A"/>
    <w:rsid w:val="00771542"/>
    <w:rsid w:val="00771654"/>
    <w:rsid w:val="00776B24"/>
    <w:rsid w:val="0077793F"/>
    <w:rsid w:val="007829E1"/>
    <w:rsid w:val="00784D4F"/>
    <w:rsid w:val="00787E3F"/>
    <w:rsid w:val="0079343C"/>
    <w:rsid w:val="00796EDC"/>
    <w:rsid w:val="007A4276"/>
    <w:rsid w:val="007A5279"/>
    <w:rsid w:val="007B2FD9"/>
    <w:rsid w:val="007C26AD"/>
    <w:rsid w:val="007D1B5A"/>
    <w:rsid w:val="007D622D"/>
    <w:rsid w:val="007D7B11"/>
    <w:rsid w:val="007E5537"/>
    <w:rsid w:val="007F5BF5"/>
    <w:rsid w:val="007F609F"/>
    <w:rsid w:val="007F7EE5"/>
    <w:rsid w:val="00801D34"/>
    <w:rsid w:val="008021B5"/>
    <w:rsid w:val="008036C0"/>
    <w:rsid w:val="008038C3"/>
    <w:rsid w:val="008070F6"/>
    <w:rsid w:val="008074EE"/>
    <w:rsid w:val="008112DA"/>
    <w:rsid w:val="008116EE"/>
    <w:rsid w:val="0081193C"/>
    <w:rsid w:val="00812122"/>
    <w:rsid w:val="00812F5C"/>
    <w:rsid w:val="00815C0F"/>
    <w:rsid w:val="008225CA"/>
    <w:rsid w:val="00824B6C"/>
    <w:rsid w:val="00827EC6"/>
    <w:rsid w:val="00830997"/>
    <w:rsid w:val="00831BF8"/>
    <w:rsid w:val="00832119"/>
    <w:rsid w:val="00840A82"/>
    <w:rsid w:val="00845C5B"/>
    <w:rsid w:val="008467D6"/>
    <w:rsid w:val="00850B3B"/>
    <w:rsid w:val="00854CF8"/>
    <w:rsid w:val="00861CF5"/>
    <w:rsid w:val="00862BF5"/>
    <w:rsid w:val="0086642A"/>
    <w:rsid w:val="00871025"/>
    <w:rsid w:val="0087239E"/>
    <w:rsid w:val="00872DFB"/>
    <w:rsid w:val="00881A37"/>
    <w:rsid w:val="008910D7"/>
    <w:rsid w:val="008920BA"/>
    <w:rsid w:val="00892225"/>
    <w:rsid w:val="008924F5"/>
    <w:rsid w:val="0089254C"/>
    <w:rsid w:val="00892B8D"/>
    <w:rsid w:val="008969F4"/>
    <w:rsid w:val="008A4FBF"/>
    <w:rsid w:val="008B014F"/>
    <w:rsid w:val="008B470A"/>
    <w:rsid w:val="008C2742"/>
    <w:rsid w:val="008D1CDC"/>
    <w:rsid w:val="008D3803"/>
    <w:rsid w:val="008D3B52"/>
    <w:rsid w:val="008D62B1"/>
    <w:rsid w:val="008D74D6"/>
    <w:rsid w:val="008E2FC3"/>
    <w:rsid w:val="008E37BB"/>
    <w:rsid w:val="008E38C1"/>
    <w:rsid w:val="008E4ABC"/>
    <w:rsid w:val="008E5269"/>
    <w:rsid w:val="008E5941"/>
    <w:rsid w:val="008E6631"/>
    <w:rsid w:val="008E7255"/>
    <w:rsid w:val="008F1B9F"/>
    <w:rsid w:val="008F377D"/>
    <w:rsid w:val="00902FF2"/>
    <w:rsid w:val="0090480F"/>
    <w:rsid w:val="00904973"/>
    <w:rsid w:val="0090635D"/>
    <w:rsid w:val="009114D4"/>
    <w:rsid w:val="00912444"/>
    <w:rsid w:val="0091363B"/>
    <w:rsid w:val="0091690A"/>
    <w:rsid w:val="009272BE"/>
    <w:rsid w:val="00927FDE"/>
    <w:rsid w:val="0093493E"/>
    <w:rsid w:val="00940582"/>
    <w:rsid w:val="00941AD1"/>
    <w:rsid w:val="0094267C"/>
    <w:rsid w:val="0094447A"/>
    <w:rsid w:val="00952EF7"/>
    <w:rsid w:val="00955043"/>
    <w:rsid w:val="00955E2B"/>
    <w:rsid w:val="00956A09"/>
    <w:rsid w:val="00960B63"/>
    <w:rsid w:val="009625BB"/>
    <w:rsid w:val="00964A97"/>
    <w:rsid w:val="00971DEF"/>
    <w:rsid w:val="0098633C"/>
    <w:rsid w:val="0099267C"/>
    <w:rsid w:val="009A3519"/>
    <w:rsid w:val="009A763C"/>
    <w:rsid w:val="009B302E"/>
    <w:rsid w:val="009B338F"/>
    <w:rsid w:val="009B37EB"/>
    <w:rsid w:val="009B5B77"/>
    <w:rsid w:val="009B6347"/>
    <w:rsid w:val="009D0ECB"/>
    <w:rsid w:val="009D387E"/>
    <w:rsid w:val="009D5328"/>
    <w:rsid w:val="009D63A7"/>
    <w:rsid w:val="009E2BCA"/>
    <w:rsid w:val="009E4ABF"/>
    <w:rsid w:val="009E5BB5"/>
    <w:rsid w:val="009E76E0"/>
    <w:rsid w:val="009F3B90"/>
    <w:rsid w:val="00A01AD8"/>
    <w:rsid w:val="00A03326"/>
    <w:rsid w:val="00A040FD"/>
    <w:rsid w:val="00A044C2"/>
    <w:rsid w:val="00A04860"/>
    <w:rsid w:val="00A07538"/>
    <w:rsid w:val="00A1033B"/>
    <w:rsid w:val="00A10D8F"/>
    <w:rsid w:val="00A158AB"/>
    <w:rsid w:val="00A204EB"/>
    <w:rsid w:val="00A23E04"/>
    <w:rsid w:val="00A23EFC"/>
    <w:rsid w:val="00A25A8F"/>
    <w:rsid w:val="00A27412"/>
    <w:rsid w:val="00A310E5"/>
    <w:rsid w:val="00A4285D"/>
    <w:rsid w:val="00A434C5"/>
    <w:rsid w:val="00A440F1"/>
    <w:rsid w:val="00A467A1"/>
    <w:rsid w:val="00A61DC3"/>
    <w:rsid w:val="00A620D4"/>
    <w:rsid w:val="00A63CEE"/>
    <w:rsid w:val="00A719F9"/>
    <w:rsid w:val="00A732A8"/>
    <w:rsid w:val="00A7473B"/>
    <w:rsid w:val="00A83D2B"/>
    <w:rsid w:val="00A90608"/>
    <w:rsid w:val="00A91099"/>
    <w:rsid w:val="00A93C66"/>
    <w:rsid w:val="00AA0E6D"/>
    <w:rsid w:val="00AA2845"/>
    <w:rsid w:val="00AA45B7"/>
    <w:rsid w:val="00AB1491"/>
    <w:rsid w:val="00AB6CF1"/>
    <w:rsid w:val="00AC15D3"/>
    <w:rsid w:val="00AC2B61"/>
    <w:rsid w:val="00AC35F6"/>
    <w:rsid w:val="00AC5CF7"/>
    <w:rsid w:val="00AC7CF3"/>
    <w:rsid w:val="00AD084F"/>
    <w:rsid w:val="00AD1AC0"/>
    <w:rsid w:val="00AD32AF"/>
    <w:rsid w:val="00AE0DB8"/>
    <w:rsid w:val="00AE18E6"/>
    <w:rsid w:val="00AE458D"/>
    <w:rsid w:val="00AE5E24"/>
    <w:rsid w:val="00AE7DD1"/>
    <w:rsid w:val="00AF07C0"/>
    <w:rsid w:val="00AF353D"/>
    <w:rsid w:val="00AF6626"/>
    <w:rsid w:val="00B0128C"/>
    <w:rsid w:val="00B136FD"/>
    <w:rsid w:val="00B1424C"/>
    <w:rsid w:val="00B14540"/>
    <w:rsid w:val="00B15582"/>
    <w:rsid w:val="00B2516E"/>
    <w:rsid w:val="00B32D21"/>
    <w:rsid w:val="00B3411F"/>
    <w:rsid w:val="00B45EF0"/>
    <w:rsid w:val="00B504AE"/>
    <w:rsid w:val="00B51476"/>
    <w:rsid w:val="00B51F45"/>
    <w:rsid w:val="00B53CAD"/>
    <w:rsid w:val="00B54FF1"/>
    <w:rsid w:val="00B57EFE"/>
    <w:rsid w:val="00B616A0"/>
    <w:rsid w:val="00B634FB"/>
    <w:rsid w:val="00B64D3D"/>
    <w:rsid w:val="00B6593C"/>
    <w:rsid w:val="00B73976"/>
    <w:rsid w:val="00B744EF"/>
    <w:rsid w:val="00B74F53"/>
    <w:rsid w:val="00B80B9B"/>
    <w:rsid w:val="00B83BCB"/>
    <w:rsid w:val="00B87783"/>
    <w:rsid w:val="00B92ED7"/>
    <w:rsid w:val="00B94C5C"/>
    <w:rsid w:val="00B95574"/>
    <w:rsid w:val="00B96C31"/>
    <w:rsid w:val="00B977EE"/>
    <w:rsid w:val="00BA226D"/>
    <w:rsid w:val="00BA7C55"/>
    <w:rsid w:val="00BB144D"/>
    <w:rsid w:val="00BB6C39"/>
    <w:rsid w:val="00BC03EB"/>
    <w:rsid w:val="00BD049E"/>
    <w:rsid w:val="00BD3C22"/>
    <w:rsid w:val="00BD4EB8"/>
    <w:rsid w:val="00BD661C"/>
    <w:rsid w:val="00BD6DE4"/>
    <w:rsid w:val="00BE0381"/>
    <w:rsid w:val="00BE06D4"/>
    <w:rsid w:val="00BE316E"/>
    <w:rsid w:val="00BE4E61"/>
    <w:rsid w:val="00BE5B2C"/>
    <w:rsid w:val="00BF337C"/>
    <w:rsid w:val="00BF4AE2"/>
    <w:rsid w:val="00C000C5"/>
    <w:rsid w:val="00C10FE9"/>
    <w:rsid w:val="00C21C22"/>
    <w:rsid w:val="00C24A2B"/>
    <w:rsid w:val="00C31C91"/>
    <w:rsid w:val="00C36988"/>
    <w:rsid w:val="00C41FD1"/>
    <w:rsid w:val="00C42A18"/>
    <w:rsid w:val="00C43418"/>
    <w:rsid w:val="00C5058C"/>
    <w:rsid w:val="00C516EE"/>
    <w:rsid w:val="00C551D4"/>
    <w:rsid w:val="00C62F35"/>
    <w:rsid w:val="00C6453B"/>
    <w:rsid w:val="00C66BE2"/>
    <w:rsid w:val="00C67DE9"/>
    <w:rsid w:val="00C72C4B"/>
    <w:rsid w:val="00C7627B"/>
    <w:rsid w:val="00C80F19"/>
    <w:rsid w:val="00C846E1"/>
    <w:rsid w:val="00C926E4"/>
    <w:rsid w:val="00C930E3"/>
    <w:rsid w:val="00C97657"/>
    <w:rsid w:val="00C97766"/>
    <w:rsid w:val="00CA0EFD"/>
    <w:rsid w:val="00CA1B4E"/>
    <w:rsid w:val="00CA32B4"/>
    <w:rsid w:val="00CA4FD4"/>
    <w:rsid w:val="00CA66C2"/>
    <w:rsid w:val="00CA6AC0"/>
    <w:rsid w:val="00CA6B76"/>
    <w:rsid w:val="00CB14A9"/>
    <w:rsid w:val="00CB1515"/>
    <w:rsid w:val="00CB4DA5"/>
    <w:rsid w:val="00CC00B5"/>
    <w:rsid w:val="00CC4F65"/>
    <w:rsid w:val="00CC6D2C"/>
    <w:rsid w:val="00CC7B5B"/>
    <w:rsid w:val="00CC7E54"/>
    <w:rsid w:val="00CD04CE"/>
    <w:rsid w:val="00CD2037"/>
    <w:rsid w:val="00CD77E1"/>
    <w:rsid w:val="00CE7698"/>
    <w:rsid w:val="00CE7C11"/>
    <w:rsid w:val="00CE7F8A"/>
    <w:rsid w:val="00CF0889"/>
    <w:rsid w:val="00D00B7A"/>
    <w:rsid w:val="00D0398A"/>
    <w:rsid w:val="00D04ADB"/>
    <w:rsid w:val="00D06660"/>
    <w:rsid w:val="00D07B7C"/>
    <w:rsid w:val="00D12621"/>
    <w:rsid w:val="00D128AB"/>
    <w:rsid w:val="00D12E68"/>
    <w:rsid w:val="00D1534A"/>
    <w:rsid w:val="00D20A33"/>
    <w:rsid w:val="00D20DDB"/>
    <w:rsid w:val="00D2589A"/>
    <w:rsid w:val="00D272A5"/>
    <w:rsid w:val="00D2733F"/>
    <w:rsid w:val="00D305AA"/>
    <w:rsid w:val="00D316A7"/>
    <w:rsid w:val="00D34941"/>
    <w:rsid w:val="00D35787"/>
    <w:rsid w:val="00D4069B"/>
    <w:rsid w:val="00D412B6"/>
    <w:rsid w:val="00D445CD"/>
    <w:rsid w:val="00D46E2D"/>
    <w:rsid w:val="00D529EA"/>
    <w:rsid w:val="00D57534"/>
    <w:rsid w:val="00D62539"/>
    <w:rsid w:val="00D6458C"/>
    <w:rsid w:val="00D657AD"/>
    <w:rsid w:val="00D67D75"/>
    <w:rsid w:val="00D70CE5"/>
    <w:rsid w:val="00D7423A"/>
    <w:rsid w:val="00D82FA2"/>
    <w:rsid w:val="00D83F5B"/>
    <w:rsid w:val="00D90B84"/>
    <w:rsid w:val="00D91011"/>
    <w:rsid w:val="00D91BFB"/>
    <w:rsid w:val="00D92AF6"/>
    <w:rsid w:val="00D92EF6"/>
    <w:rsid w:val="00D94F8E"/>
    <w:rsid w:val="00D95045"/>
    <w:rsid w:val="00D95BD5"/>
    <w:rsid w:val="00D97727"/>
    <w:rsid w:val="00DA041C"/>
    <w:rsid w:val="00DA1498"/>
    <w:rsid w:val="00DA27D4"/>
    <w:rsid w:val="00DA2F2F"/>
    <w:rsid w:val="00DA4BF0"/>
    <w:rsid w:val="00DA5922"/>
    <w:rsid w:val="00DA7249"/>
    <w:rsid w:val="00DA7B60"/>
    <w:rsid w:val="00DB0602"/>
    <w:rsid w:val="00DC0830"/>
    <w:rsid w:val="00DC1D29"/>
    <w:rsid w:val="00DC751B"/>
    <w:rsid w:val="00DC7B8A"/>
    <w:rsid w:val="00DE2264"/>
    <w:rsid w:val="00DE34B2"/>
    <w:rsid w:val="00DE5AFD"/>
    <w:rsid w:val="00DE66E5"/>
    <w:rsid w:val="00DE7ABB"/>
    <w:rsid w:val="00DF3208"/>
    <w:rsid w:val="00E002F5"/>
    <w:rsid w:val="00E013AA"/>
    <w:rsid w:val="00E02811"/>
    <w:rsid w:val="00E0485F"/>
    <w:rsid w:val="00E06A23"/>
    <w:rsid w:val="00E06D03"/>
    <w:rsid w:val="00E106E5"/>
    <w:rsid w:val="00E10F3C"/>
    <w:rsid w:val="00E13999"/>
    <w:rsid w:val="00E13E77"/>
    <w:rsid w:val="00E14926"/>
    <w:rsid w:val="00E17005"/>
    <w:rsid w:val="00E17D7B"/>
    <w:rsid w:val="00E2439B"/>
    <w:rsid w:val="00E25BED"/>
    <w:rsid w:val="00E275D8"/>
    <w:rsid w:val="00E27F0F"/>
    <w:rsid w:val="00E30D29"/>
    <w:rsid w:val="00E32BF4"/>
    <w:rsid w:val="00E3467E"/>
    <w:rsid w:val="00E34F9A"/>
    <w:rsid w:val="00E37FA3"/>
    <w:rsid w:val="00E40497"/>
    <w:rsid w:val="00E40906"/>
    <w:rsid w:val="00E42214"/>
    <w:rsid w:val="00E428AE"/>
    <w:rsid w:val="00E46073"/>
    <w:rsid w:val="00E53775"/>
    <w:rsid w:val="00E54D1D"/>
    <w:rsid w:val="00E55AEA"/>
    <w:rsid w:val="00E5678F"/>
    <w:rsid w:val="00E57430"/>
    <w:rsid w:val="00E602BA"/>
    <w:rsid w:val="00E63B9C"/>
    <w:rsid w:val="00E63F38"/>
    <w:rsid w:val="00E6529F"/>
    <w:rsid w:val="00E709BC"/>
    <w:rsid w:val="00E745A1"/>
    <w:rsid w:val="00E74FFE"/>
    <w:rsid w:val="00E75AFB"/>
    <w:rsid w:val="00E86D74"/>
    <w:rsid w:val="00E86D99"/>
    <w:rsid w:val="00E86E92"/>
    <w:rsid w:val="00E87350"/>
    <w:rsid w:val="00E87844"/>
    <w:rsid w:val="00E913D6"/>
    <w:rsid w:val="00E9369E"/>
    <w:rsid w:val="00E93CC6"/>
    <w:rsid w:val="00E93EB0"/>
    <w:rsid w:val="00E96D9C"/>
    <w:rsid w:val="00EA2CE0"/>
    <w:rsid w:val="00EA30C7"/>
    <w:rsid w:val="00EA607E"/>
    <w:rsid w:val="00EA61AA"/>
    <w:rsid w:val="00EA7D8E"/>
    <w:rsid w:val="00EB0CBF"/>
    <w:rsid w:val="00EB29B9"/>
    <w:rsid w:val="00EB5E3B"/>
    <w:rsid w:val="00EB6154"/>
    <w:rsid w:val="00EC0D15"/>
    <w:rsid w:val="00EC13FE"/>
    <w:rsid w:val="00EC4F3F"/>
    <w:rsid w:val="00ED0CDE"/>
    <w:rsid w:val="00ED0E24"/>
    <w:rsid w:val="00ED76CA"/>
    <w:rsid w:val="00EE2EC9"/>
    <w:rsid w:val="00EE2F2A"/>
    <w:rsid w:val="00EE3BB2"/>
    <w:rsid w:val="00EE3E5C"/>
    <w:rsid w:val="00EF2010"/>
    <w:rsid w:val="00EF4255"/>
    <w:rsid w:val="00EF49B6"/>
    <w:rsid w:val="00EF6C4C"/>
    <w:rsid w:val="00F060E9"/>
    <w:rsid w:val="00F07173"/>
    <w:rsid w:val="00F07BD0"/>
    <w:rsid w:val="00F101EE"/>
    <w:rsid w:val="00F11F37"/>
    <w:rsid w:val="00F137B7"/>
    <w:rsid w:val="00F16C6F"/>
    <w:rsid w:val="00F17097"/>
    <w:rsid w:val="00F17C8A"/>
    <w:rsid w:val="00F21C03"/>
    <w:rsid w:val="00F24EB9"/>
    <w:rsid w:val="00F26411"/>
    <w:rsid w:val="00F26616"/>
    <w:rsid w:val="00F277BE"/>
    <w:rsid w:val="00F329B0"/>
    <w:rsid w:val="00F40189"/>
    <w:rsid w:val="00F40A5C"/>
    <w:rsid w:val="00F432B4"/>
    <w:rsid w:val="00F43534"/>
    <w:rsid w:val="00F4362E"/>
    <w:rsid w:val="00F46BA5"/>
    <w:rsid w:val="00F47A59"/>
    <w:rsid w:val="00F52B20"/>
    <w:rsid w:val="00F55A42"/>
    <w:rsid w:val="00F6115B"/>
    <w:rsid w:val="00F635E2"/>
    <w:rsid w:val="00F65B79"/>
    <w:rsid w:val="00F742D3"/>
    <w:rsid w:val="00F77CAC"/>
    <w:rsid w:val="00F8265C"/>
    <w:rsid w:val="00F8593C"/>
    <w:rsid w:val="00F86C82"/>
    <w:rsid w:val="00F86F98"/>
    <w:rsid w:val="00F8754B"/>
    <w:rsid w:val="00F94F05"/>
    <w:rsid w:val="00F959AD"/>
    <w:rsid w:val="00F9715D"/>
    <w:rsid w:val="00FA1764"/>
    <w:rsid w:val="00FA3945"/>
    <w:rsid w:val="00FA4EAF"/>
    <w:rsid w:val="00FA5011"/>
    <w:rsid w:val="00FA5EC5"/>
    <w:rsid w:val="00FA73A6"/>
    <w:rsid w:val="00FB5589"/>
    <w:rsid w:val="00FD0D89"/>
    <w:rsid w:val="00FD1E56"/>
    <w:rsid w:val="00FD2BD6"/>
    <w:rsid w:val="00FD35D5"/>
    <w:rsid w:val="00FE0B53"/>
    <w:rsid w:val="00FE670D"/>
    <w:rsid w:val="00FE7FC2"/>
    <w:rsid w:val="00FF16E7"/>
    <w:rsid w:val="00FF3985"/>
    <w:rsid w:val="00FF6A65"/>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7CA663"/>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62E4"/>
    <w:pPr>
      <w:keepNext/>
      <w:keepLines/>
      <w:spacing w:before="120" w:line="360" w:lineRule="auto"/>
      <w:outlineLvl w:val="0"/>
    </w:pPr>
    <w:rPr>
      <w:rFonts w:ascii="Arial" w:eastAsiaTheme="majorEastAsia" w:hAnsi="Arial" w:cstheme="majorBidi"/>
      <w:b/>
      <w:bCs/>
      <w:caps/>
      <w:color w:val="000000" w:themeColor="text1"/>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rsid w:val="009E2BCA"/>
    <w:rPr>
      <w:rFonts w:eastAsiaTheme="minorHAnsi"/>
    </w:rPr>
  </w:style>
  <w:style w:type="character" w:customStyle="1" w:styleId="CommentTextChar">
    <w:name w:val="Comment Text Char"/>
    <w:basedOn w:val="DefaultParagraphFont"/>
    <w:link w:val="CommentText"/>
    <w:uiPriority w:val="99"/>
    <w:semiHidden/>
    <w:rsid w:val="009E2BCA"/>
    <w:rPr>
      <w:rFonts w:eastAsiaTheme="minorHAnsi"/>
    </w:rPr>
  </w:style>
  <w:style w:type="character" w:styleId="CommentReference">
    <w:name w:val="annotation reference"/>
    <w:basedOn w:val="DefaultParagraphFont"/>
    <w:uiPriority w:val="99"/>
    <w:semiHidden/>
    <w:unhideWhenUsed/>
    <w:rsid w:val="009E2BCA"/>
    <w:rPr>
      <w:sz w:val="18"/>
      <w:szCs w:val="18"/>
    </w:rPr>
  </w:style>
  <w:style w:type="paragraph" w:styleId="BalloonText">
    <w:name w:val="Balloon Text"/>
    <w:basedOn w:val="Normal"/>
    <w:link w:val="BalloonTextChar"/>
    <w:uiPriority w:val="99"/>
    <w:semiHidden/>
    <w:unhideWhenUsed/>
    <w:rsid w:val="009E2BCA"/>
    <w:rPr>
      <w:rFonts w:ascii="Lucida Grande" w:hAnsi="Lucida Grande"/>
      <w:sz w:val="18"/>
      <w:szCs w:val="18"/>
    </w:rPr>
  </w:style>
  <w:style w:type="character" w:customStyle="1" w:styleId="BalloonTextChar">
    <w:name w:val="Balloon Text Char"/>
    <w:basedOn w:val="DefaultParagraphFont"/>
    <w:link w:val="BalloonText"/>
    <w:uiPriority w:val="99"/>
    <w:semiHidden/>
    <w:rsid w:val="009E2BCA"/>
    <w:rPr>
      <w:rFonts w:ascii="Lucida Grande" w:hAnsi="Lucida Grande"/>
      <w:sz w:val="18"/>
      <w:szCs w:val="18"/>
    </w:rPr>
  </w:style>
  <w:style w:type="paragraph" w:customStyle="1" w:styleId="MTDisplayEquation">
    <w:name w:val="MTDisplayEquation"/>
    <w:basedOn w:val="Normal"/>
    <w:next w:val="Normal"/>
    <w:rsid w:val="009E2BCA"/>
    <w:pPr>
      <w:tabs>
        <w:tab w:val="center" w:pos="4320"/>
        <w:tab w:val="right" w:pos="8640"/>
      </w:tabs>
      <w:spacing w:line="360" w:lineRule="auto"/>
    </w:pPr>
    <w:rPr>
      <w:rFonts w:ascii="Arial" w:hAnsi="Arial"/>
      <w:sz w:val="22"/>
      <w:szCs w:val="22"/>
    </w:rPr>
  </w:style>
  <w:style w:type="character" w:customStyle="1" w:styleId="MTEquationSection">
    <w:name w:val="MTEquationSection"/>
    <w:basedOn w:val="DefaultParagraphFont"/>
    <w:rsid w:val="009E2BCA"/>
    <w:rPr>
      <w:rFonts w:ascii="Arial" w:hAnsi="Arial"/>
      <w:b/>
      <w:vanish/>
      <w:color w:val="FF0000"/>
      <w:sz w:val="22"/>
      <w:szCs w:val="22"/>
    </w:rPr>
  </w:style>
  <w:style w:type="character" w:styleId="PlaceholderText">
    <w:name w:val="Placeholder Text"/>
    <w:basedOn w:val="DefaultParagraphFont"/>
    <w:uiPriority w:val="99"/>
    <w:semiHidden/>
    <w:rsid w:val="009E2BCA"/>
    <w:rPr>
      <w:color w:val="808080"/>
    </w:rPr>
  </w:style>
  <w:style w:type="paragraph" w:styleId="ListParagraph">
    <w:name w:val="List Paragraph"/>
    <w:basedOn w:val="Normal"/>
    <w:uiPriority w:val="34"/>
    <w:qFormat/>
    <w:rsid w:val="009E2BCA"/>
    <w:pPr>
      <w:ind w:left="720"/>
      <w:contextualSpacing/>
    </w:pPr>
  </w:style>
  <w:style w:type="paragraph" w:styleId="CommentSubject">
    <w:name w:val="annotation subject"/>
    <w:basedOn w:val="CommentText"/>
    <w:next w:val="CommentText"/>
    <w:link w:val="CommentSubjectChar"/>
    <w:uiPriority w:val="99"/>
    <w:semiHidden/>
    <w:unhideWhenUsed/>
    <w:rsid w:val="0094267C"/>
    <w:rPr>
      <w:rFonts w:eastAsiaTheme="minorEastAsia"/>
      <w:b/>
      <w:bCs/>
      <w:sz w:val="20"/>
      <w:szCs w:val="20"/>
    </w:rPr>
  </w:style>
  <w:style w:type="character" w:customStyle="1" w:styleId="CommentSubjectChar">
    <w:name w:val="Comment Subject Char"/>
    <w:basedOn w:val="CommentTextChar"/>
    <w:link w:val="CommentSubject"/>
    <w:uiPriority w:val="99"/>
    <w:semiHidden/>
    <w:rsid w:val="0094267C"/>
    <w:rPr>
      <w:rFonts w:eastAsiaTheme="minorHAnsi"/>
      <w:b/>
      <w:bCs/>
      <w:sz w:val="20"/>
      <w:szCs w:val="20"/>
    </w:rPr>
  </w:style>
  <w:style w:type="paragraph" w:styleId="Revision">
    <w:name w:val="Revision"/>
    <w:hidden/>
    <w:uiPriority w:val="99"/>
    <w:semiHidden/>
    <w:rsid w:val="004C6E53"/>
  </w:style>
  <w:style w:type="table" w:styleId="TableGrid">
    <w:name w:val="Table Grid"/>
    <w:basedOn w:val="TableNormal"/>
    <w:uiPriority w:val="59"/>
    <w:rsid w:val="00AE0DB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6A62E4"/>
    <w:rPr>
      <w:rFonts w:ascii="Arial" w:eastAsiaTheme="majorEastAsia" w:hAnsi="Arial" w:cstheme="majorBidi"/>
      <w:b/>
      <w:bCs/>
      <w:caps/>
      <w:color w:val="000000" w:themeColor="text1"/>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518763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9B14D39-7D9B-5948-9F01-CAB4B5A607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32</Pages>
  <Words>22674</Words>
  <Characters>129244</Characters>
  <Application>Microsoft Macintosh Word</Application>
  <DocSecurity>0</DocSecurity>
  <Lines>1077</Lines>
  <Paragraphs>303</Paragraphs>
  <ScaleCrop>false</ScaleCrop>
  <HeadingPairs>
    <vt:vector size="2" baseType="variant">
      <vt:variant>
        <vt:lpstr>Title</vt:lpstr>
      </vt:variant>
      <vt:variant>
        <vt:i4>1</vt:i4>
      </vt:variant>
    </vt:vector>
  </HeadingPairs>
  <TitlesOfParts>
    <vt:vector size="1" baseType="lpstr">
      <vt:lpstr/>
    </vt:vector>
  </TitlesOfParts>
  <Company>Whitehead Institute / MIT</Company>
  <LinksUpToDate>false</LinksUpToDate>
  <CharactersWithSpaces>151615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McGeary</dc:creator>
  <cp:keywords/>
  <dc:description/>
  <cp:lastModifiedBy>Sean E. McGeary</cp:lastModifiedBy>
  <cp:revision>8</cp:revision>
  <dcterms:created xsi:type="dcterms:W3CDTF">2018-05-07T23:39:00Z</dcterms:created>
  <dcterms:modified xsi:type="dcterms:W3CDTF">2018-05-08T00:07:00Z</dcterms:modified>
</cp:coreProperties>
</file>