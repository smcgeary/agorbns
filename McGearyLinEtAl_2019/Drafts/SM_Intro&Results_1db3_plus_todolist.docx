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43C74" w14:textId="77777777" w:rsidR="002B0F69" w:rsidRDefault="002B0F69" w:rsidP="002B0F69">
      <w:pPr>
        <w:rPr>
          <w:rFonts w:ascii="Arial" w:hAnsi="Arial"/>
          <w:b/>
          <w:sz w:val="22"/>
          <w:szCs w:val="22"/>
        </w:rPr>
      </w:pPr>
      <w:r>
        <w:rPr>
          <w:rFonts w:ascii="Arial" w:hAnsi="Arial"/>
          <w:b/>
          <w:sz w:val="22"/>
          <w:szCs w:val="22"/>
        </w:rPr>
        <w:t>TO DO LIST:</w:t>
      </w:r>
    </w:p>
    <w:p w14:paraId="26E01ACA" w14:textId="77777777" w:rsidR="002B0F69" w:rsidRDefault="002B0F69" w:rsidP="002B0F69">
      <w:pPr>
        <w:rPr>
          <w:rFonts w:ascii="Arial" w:hAnsi="Arial"/>
          <w:b/>
          <w:sz w:val="22"/>
          <w:szCs w:val="22"/>
        </w:rPr>
      </w:pPr>
    </w:p>
    <w:p w14:paraId="7E707964" w14:textId="77777777" w:rsidR="002B0F69" w:rsidRPr="00B80B80" w:rsidRDefault="002B0F69" w:rsidP="002B0F69">
      <w:pPr>
        <w:pStyle w:val="ListParagraph"/>
        <w:numPr>
          <w:ilvl w:val="0"/>
          <w:numId w:val="1"/>
        </w:numPr>
        <w:ind w:left="360"/>
        <w:rPr>
          <w:rFonts w:ascii="Arial" w:hAnsi="Arial"/>
          <w:sz w:val="22"/>
          <w:szCs w:val="22"/>
          <w:highlight w:val="yellow"/>
        </w:rPr>
      </w:pPr>
      <w:r w:rsidRPr="00B80B80">
        <w:rPr>
          <w:rFonts w:ascii="Arial" w:hAnsi="Arial"/>
          <w:sz w:val="22"/>
          <w:szCs w:val="22"/>
          <w:highlight w:val="yellow"/>
        </w:rPr>
        <w:t>Lsy-6 doesn’t have an enhanced 6mer site DONE</w:t>
      </w:r>
    </w:p>
    <w:p w14:paraId="3BEDF281" w14:textId="77777777" w:rsidR="002B0F69" w:rsidRDefault="002B0F69" w:rsidP="002B0F69">
      <w:pPr>
        <w:pStyle w:val="ListParagraph"/>
        <w:numPr>
          <w:ilvl w:val="0"/>
          <w:numId w:val="1"/>
        </w:numPr>
        <w:ind w:left="360"/>
        <w:rPr>
          <w:rFonts w:ascii="Arial" w:hAnsi="Arial"/>
          <w:sz w:val="22"/>
          <w:szCs w:val="22"/>
          <w:highlight w:val="yellow"/>
        </w:rPr>
      </w:pPr>
      <w:r w:rsidRPr="00B80B80">
        <w:rPr>
          <w:rFonts w:ascii="Arial" w:hAnsi="Arial"/>
          <w:sz w:val="22"/>
          <w:szCs w:val="22"/>
          <w:highlight w:val="yellow"/>
        </w:rPr>
        <w:t xml:space="preserve">Systematically check the pivot-bulged sites. (Put them in supplemental Figure 2; right next to the </w:t>
      </w:r>
      <w:proofErr w:type="spellStart"/>
      <w:r w:rsidRPr="00B80B80">
        <w:rPr>
          <w:rFonts w:ascii="Arial" w:hAnsi="Arial"/>
          <w:sz w:val="22"/>
          <w:szCs w:val="22"/>
          <w:highlight w:val="yellow"/>
        </w:rPr>
        <w:t>Daeyun</w:t>
      </w:r>
      <w:proofErr w:type="spellEnd"/>
      <w:r w:rsidRPr="00B80B80">
        <w:rPr>
          <w:rFonts w:ascii="Arial" w:hAnsi="Arial"/>
          <w:sz w:val="22"/>
          <w:szCs w:val="22"/>
          <w:highlight w:val="yellow"/>
        </w:rPr>
        <w:t xml:space="preserve"> Beck figures.</w:t>
      </w:r>
      <w:r>
        <w:rPr>
          <w:rFonts w:ascii="Arial" w:hAnsi="Arial"/>
          <w:sz w:val="22"/>
          <w:szCs w:val="22"/>
          <w:highlight w:val="yellow"/>
        </w:rPr>
        <w:t xml:space="preserve"> DONE</w:t>
      </w:r>
    </w:p>
    <w:p w14:paraId="327D1E66" w14:textId="77777777" w:rsidR="002B0F69" w:rsidRPr="00C573A3" w:rsidRDefault="002B0F69" w:rsidP="002B0F69">
      <w:pPr>
        <w:pStyle w:val="ListParagraph"/>
        <w:numPr>
          <w:ilvl w:val="0"/>
          <w:numId w:val="1"/>
        </w:numPr>
        <w:ind w:left="360"/>
        <w:rPr>
          <w:rFonts w:ascii="Arial" w:hAnsi="Arial"/>
          <w:sz w:val="22"/>
          <w:szCs w:val="22"/>
          <w:highlight w:val="yellow"/>
        </w:rPr>
      </w:pPr>
      <w:r w:rsidRPr="00C573A3">
        <w:rPr>
          <w:rFonts w:ascii="Arial" w:hAnsi="Arial"/>
          <w:sz w:val="22"/>
          <w:szCs w:val="22"/>
          <w:highlight w:val="yellow"/>
        </w:rPr>
        <w:t>Check which bulge sites are in the top list</w:t>
      </w:r>
      <w:r>
        <w:rPr>
          <w:rFonts w:ascii="Arial" w:hAnsi="Arial"/>
          <w:sz w:val="22"/>
          <w:szCs w:val="22"/>
          <w:highlight w:val="yellow"/>
        </w:rPr>
        <w:t xml:space="preserve"> DONE</w:t>
      </w:r>
    </w:p>
    <w:p w14:paraId="0503F93D" w14:textId="77777777" w:rsidR="002B0F69" w:rsidRDefault="002B0F69" w:rsidP="002B0F69">
      <w:pPr>
        <w:pStyle w:val="ListParagraph"/>
        <w:numPr>
          <w:ilvl w:val="0"/>
          <w:numId w:val="1"/>
        </w:numPr>
        <w:ind w:left="360"/>
        <w:rPr>
          <w:rFonts w:ascii="Arial" w:hAnsi="Arial"/>
          <w:sz w:val="22"/>
          <w:szCs w:val="22"/>
          <w:highlight w:val="yellow"/>
        </w:rPr>
      </w:pPr>
      <w:r w:rsidRPr="001A0075">
        <w:rPr>
          <w:rFonts w:ascii="Arial" w:hAnsi="Arial"/>
          <w:sz w:val="22"/>
          <w:szCs w:val="22"/>
          <w:highlight w:val="yellow"/>
        </w:rPr>
        <w:t xml:space="preserve">Average the </w:t>
      </w:r>
      <w:proofErr w:type="spellStart"/>
      <w:r w:rsidRPr="001A0075">
        <w:rPr>
          <w:rFonts w:ascii="Arial" w:hAnsi="Arial"/>
          <w:sz w:val="22"/>
          <w:szCs w:val="22"/>
          <w:highlight w:val="yellow"/>
        </w:rPr>
        <w:t>Daeyun</w:t>
      </w:r>
      <w:proofErr w:type="spellEnd"/>
      <w:r w:rsidRPr="001A0075">
        <w:rPr>
          <w:rFonts w:ascii="Arial" w:hAnsi="Arial"/>
          <w:sz w:val="22"/>
          <w:szCs w:val="22"/>
          <w:highlight w:val="yellow"/>
        </w:rPr>
        <w:t xml:space="preserve"> Beck sites; don’t have them all iterated out.</w:t>
      </w:r>
      <w:r>
        <w:rPr>
          <w:rFonts w:ascii="Arial" w:hAnsi="Arial"/>
          <w:sz w:val="22"/>
          <w:szCs w:val="22"/>
          <w:highlight w:val="yellow"/>
        </w:rPr>
        <w:t xml:space="preserve"> DONE</w:t>
      </w:r>
    </w:p>
    <w:p w14:paraId="047D45E5" w14:textId="77777777" w:rsidR="002B0F69" w:rsidRDefault="002B0F69" w:rsidP="002B0F69">
      <w:pPr>
        <w:pStyle w:val="ListParagraph"/>
        <w:numPr>
          <w:ilvl w:val="0"/>
          <w:numId w:val="1"/>
        </w:numPr>
        <w:ind w:left="360"/>
        <w:rPr>
          <w:rFonts w:ascii="Arial" w:hAnsi="Arial"/>
          <w:sz w:val="22"/>
          <w:szCs w:val="22"/>
          <w:highlight w:val="yellow"/>
        </w:rPr>
      </w:pPr>
      <w:r w:rsidRPr="00577B7D">
        <w:rPr>
          <w:rFonts w:ascii="Arial" w:hAnsi="Arial"/>
          <w:sz w:val="22"/>
          <w:szCs w:val="22"/>
          <w:highlight w:val="yellow"/>
        </w:rPr>
        <w:t xml:space="preserve">Figure1: Hard code the </w:t>
      </w:r>
      <w:proofErr w:type="spellStart"/>
      <w:r w:rsidRPr="00577B7D">
        <w:rPr>
          <w:rFonts w:ascii="Arial" w:hAnsi="Arial"/>
          <w:sz w:val="22"/>
          <w:szCs w:val="22"/>
          <w:highlight w:val="yellow"/>
        </w:rPr>
        <w:t>Kd</w:t>
      </w:r>
      <w:proofErr w:type="spellEnd"/>
      <w:r w:rsidRPr="00577B7D">
        <w:rPr>
          <w:rFonts w:ascii="Arial" w:hAnsi="Arial"/>
          <w:sz w:val="22"/>
          <w:szCs w:val="22"/>
          <w:highlight w:val="yellow"/>
        </w:rPr>
        <w:t xml:space="preserve"> values.</w:t>
      </w:r>
    </w:p>
    <w:p w14:paraId="54EF2686" w14:textId="77777777" w:rsidR="002B0F69" w:rsidRPr="000E7728" w:rsidRDefault="002B0F69" w:rsidP="002B0F69">
      <w:pPr>
        <w:pStyle w:val="ListParagraph"/>
        <w:numPr>
          <w:ilvl w:val="0"/>
          <w:numId w:val="1"/>
        </w:numPr>
        <w:ind w:left="360"/>
        <w:rPr>
          <w:rFonts w:ascii="Arial" w:hAnsi="Arial"/>
          <w:sz w:val="22"/>
          <w:szCs w:val="22"/>
          <w:highlight w:val="yellow"/>
        </w:rPr>
      </w:pPr>
      <w:r w:rsidRPr="000E7728">
        <w:rPr>
          <w:rFonts w:ascii="Arial" w:hAnsi="Arial"/>
          <w:sz w:val="22"/>
          <w:szCs w:val="22"/>
          <w:highlight w:val="yellow"/>
        </w:rPr>
        <w:t xml:space="preserve">Generate 16mer </w:t>
      </w:r>
      <w:proofErr w:type="spellStart"/>
      <w:r w:rsidRPr="000E7728">
        <w:rPr>
          <w:rFonts w:ascii="Arial" w:hAnsi="Arial"/>
          <w:sz w:val="22"/>
          <w:szCs w:val="22"/>
          <w:highlight w:val="yellow"/>
        </w:rPr>
        <w:t>Kd</w:t>
      </w:r>
      <w:proofErr w:type="spellEnd"/>
      <w:r w:rsidRPr="000E7728">
        <w:rPr>
          <w:rFonts w:ascii="Arial" w:hAnsi="Arial"/>
          <w:sz w:val="22"/>
          <w:szCs w:val="22"/>
          <w:highlight w:val="yellow"/>
        </w:rPr>
        <w:t xml:space="preserve"> values, by performing 12mer </w:t>
      </w:r>
      <w:proofErr w:type="spellStart"/>
      <w:r w:rsidRPr="000E7728">
        <w:rPr>
          <w:rFonts w:ascii="Arial" w:hAnsi="Arial"/>
          <w:sz w:val="22"/>
          <w:szCs w:val="22"/>
          <w:highlight w:val="yellow"/>
        </w:rPr>
        <w:t>Kd</w:t>
      </w:r>
      <w:proofErr w:type="spellEnd"/>
      <w:r w:rsidRPr="000E7728">
        <w:rPr>
          <w:rFonts w:ascii="Arial" w:hAnsi="Arial"/>
          <w:sz w:val="22"/>
          <w:szCs w:val="22"/>
          <w:highlight w:val="yellow"/>
        </w:rPr>
        <w:t xml:space="preserve"> analysis on both sites of the 8mer.</w:t>
      </w:r>
    </w:p>
    <w:p w14:paraId="75A5D5B1" w14:textId="77777777" w:rsidR="002B0F69" w:rsidRPr="000E7728" w:rsidRDefault="002B0F69" w:rsidP="002B0F69">
      <w:pPr>
        <w:pStyle w:val="ListParagraph"/>
        <w:numPr>
          <w:ilvl w:val="0"/>
          <w:numId w:val="1"/>
        </w:numPr>
        <w:ind w:left="360"/>
        <w:rPr>
          <w:rFonts w:ascii="Arial" w:hAnsi="Arial"/>
          <w:sz w:val="22"/>
          <w:szCs w:val="22"/>
          <w:highlight w:val="yellow"/>
        </w:rPr>
      </w:pPr>
      <w:r w:rsidRPr="000E7728">
        <w:rPr>
          <w:rFonts w:ascii="Arial" w:hAnsi="Arial"/>
          <w:sz w:val="22"/>
          <w:szCs w:val="22"/>
          <w:highlight w:val="yellow"/>
        </w:rPr>
        <w:t>Figure1: Add new Figure1A, with the canonical site schematic similar to Dave’s review.</w:t>
      </w:r>
    </w:p>
    <w:p w14:paraId="6F915BC2" w14:textId="02DBAB08" w:rsidR="00A23E04" w:rsidRPr="000E3313" w:rsidRDefault="00A23E04" w:rsidP="002B0F69">
      <w:pPr>
        <w:pStyle w:val="ListParagraph"/>
        <w:numPr>
          <w:ilvl w:val="0"/>
          <w:numId w:val="1"/>
        </w:numPr>
        <w:ind w:left="360"/>
        <w:rPr>
          <w:rFonts w:ascii="Arial" w:hAnsi="Arial"/>
          <w:sz w:val="22"/>
          <w:szCs w:val="22"/>
          <w:highlight w:val="yellow"/>
        </w:rPr>
      </w:pPr>
      <w:r w:rsidRPr="000E3313">
        <w:rPr>
          <w:rFonts w:ascii="Arial" w:hAnsi="Arial"/>
          <w:sz w:val="22"/>
          <w:szCs w:val="22"/>
          <w:highlight w:val="yellow"/>
        </w:rPr>
        <w:t>Add colors for all new sites.</w:t>
      </w:r>
    </w:p>
    <w:p w14:paraId="367A09ED" w14:textId="403D14E4" w:rsidR="00A23E04" w:rsidRDefault="00A23E04" w:rsidP="002B0F69">
      <w:pPr>
        <w:pStyle w:val="ListParagraph"/>
        <w:numPr>
          <w:ilvl w:val="0"/>
          <w:numId w:val="1"/>
        </w:numPr>
        <w:ind w:left="360"/>
        <w:rPr>
          <w:rFonts w:ascii="Arial" w:hAnsi="Arial"/>
          <w:sz w:val="22"/>
          <w:szCs w:val="22"/>
        </w:rPr>
      </w:pPr>
      <w:r>
        <w:rPr>
          <w:rFonts w:ascii="Arial" w:hAnsi="Arial"/>
          <w:sz w:val="22"/>
          <w:szCs w:val="22"/>
        </w:rPr>
        <w:t>Finish miR-7 site type list.</w:t>
      </w:r>
    </w:p>
    <w:p w14:paraId="0F761B45" w14:textId="4100D426" w:rsidR="000E3313" w:rsidRPr="002F759D" w:rsidRDefault="000E3313" w:rsidP="002B0F69">
      <w:pPr>
        <w:pStyle w:val="ListParagraph"/>
        <w:numPr>
          <w:ilvl w:val="0"/>
          <w:numId w:val="1"/>
        </w:numPr>
        <w:ind w:left="360"/>
        <w:rPr>
          <w:rFonts w:ascii="Arial" w:hAnsi="Arial"/>
          <w:sz w:val="22"/>
          <w:szCs w:val="22"/>
          <w:highlight w:val="yellow"/>
        </w:rPr>
      </w:pPr>
      <w:r w:rsidRPr="002F759D">
        <w:rPr>
          <w:rFonts w:ascii="Arial" w:hAnsi="Arial"/>
          <w:sz w:val="22"/>
          <w:szCs w:val="22"/>
          <w:highlight w:val="yellow"/>
        </w:rPr>
        <w:t>Resize Figure 2.</w:t>
      </w:r>
    </w:p>
    <w:p w14:paraId="7603E088" w14:textId="77777777" w:rsidR="002B0F69" w:rsidRDefault="002B0F69" w:rsidP="002B0F69">
      <w:pPr>
        <w:pStyle w:val="ListParagraph"/>
        <w:numPr>
          <w:ilvl w:val="0"/>
          <w:numId w:val="1"/>
        </w:numPr>
        <w:ind w:left="360"/>
        <w:rPr>
          <w:rFonts w:ascii="Arial" w:hAnsi="Arial"/>
          <w:sz w:val="22"/>
          <w:szCs w:val="22"/>
        </w:rPr>
      </w:pPr>
      <w:r>
        <w:rPr>
          <w:rFonts w:ascii="Arial" w:hAnsi="Arial"/>
          <w:sz w:val="22"/>
          <w:szCs w:val="22"/>
        </w:rPr>
        <w:t xml:space="preserve">Supplementary Figure1: Show a figure demonstrating the drop-out R=9.99. Options: </w:t>
      </w:r>
    </w:p>
    <w:p w14:paraId="0DC9BDB7" w14:textId="77777777" w:rsidR="002B0F69" w:rsidRDefault="002B0F69" w:rsidP="002B0F69">
      <w:pPr>
        <w:pStyle w:val="ListParagraph"/>
        <w:numPr>
          <w:ilvl w:val="1"/>
          <w:numId w:val="1"/>
        </w:numPr>
        <w:rPr>
          <w:rFonts w:ascii="Arial" w:hAnsi="Arial"/>
          <w:sz w:val="22"/>
          <w:szCs w:val="22"/>
        </w:rPr>
      </w:pPr>
      <w:r>
        <w:rPr>
          <w:rFonts w:ascii="Arial" w:hAnsi="Arial"/>
          <w:sz w:val="22"/>
          <w:szCs w:val="22"/>
        </w:rPr>
        <w:t xml:space="preserve"> Show the worst pairwise comparison.</w:t>
      </w:r>
    </w:p>
    <w:p w14:paraId="0F7FD626" w14:textId="77777777" w:rsidR="002B0F69" w:rsidRDefault="002B0F69" w:rsidP="002B0F69">
      <w:pPr>
        <w:pStyle w:val="ListParagraph"/>
        <w:numPr>
          <w:ilvl w:val="1"/>
          <w:numId w:val="1"/>
        </w:numPr>
        <w:rPr>
          <w:rFonts w:ascii="Arial" w:hAnsi="Arial"/>
          <w:sz w:val="22"/>
          <w:szCs w:val="22"/>
        </w:rPr>
      </w:pPr>
      <w:r>
        <w:rPr>
          <w:rFonts w:ascii="Arial" w:hAnsi="Arial"/>
          <w:sz w:val="22"/>
          <w:szCs w:val="22"/>
        </w:rPr>
        <w:t>Show the 5 by 5 diagonal plot, of the correlation values.</w:t>
      </w:r>
    </w:p>
    <w:p w14:paraId="364719EA" w14:textId="77777777" w:rsidR="002B0F69" w:rsidRDefault="002B0F69" w:rsidP="002B0F69">
      <w:pPr>
        <w:pStyle w:val="ListParagraph"/>
        <w:numPr>
          <w:ilvl w:val="1"/>
          <w:numId w:val="1"/>
        </w:numPr>
        <w:rPr>
          <w:rFonts w:ascii="Arial" w:hAnsi="Arial"/>
          <w:sz w:val="22"/>
          <w:szCs w:val="22"/>
        </w:rPr>
      </w:pPr>
      <w:r>
        <w:rPr>
          <w:rFonts w:ascii="Arial" w:hAnsi="Arial"/>
          <w:sz w:val="22"/>
          <w:szCs w:val="22"/>
        </w:rPr>
        <w:t>Just keep in text (is that “data?”)</w:t>
      </w:r>
    </w:p>
    <w:p w14:paraId="60BA02FE" w14:textId="77777777" w:rsidR="002B0F69" w:rsidRDefault="002B0F69" w:rsidP="002B0F69">
      <w:pPr>
        <w:pStyle w:val="ListParagraph"/>
        <w:numPr>
          <w:ilvl w:val="0"/>
          <w:numId w:val="1"/>
        </w:numPr>
        <w:ind w:left="360"/>
        <w:rPr>
          <w:rFonts w:ascii="Arial" w:hAnsi="Arial"/>
          <w:sz w:val="22"/>
          <w:szCs w:val="22"/>
        </w:rPr>
      </w:pPr>
      <w:r>
        <w:rPr>
          <w:rFonts w:ascii="Arial" w:hAnsi="Arial"/>
          <w:sz w:val="22"/>
          <w:szCs w:val="22"/>
        </w:rPr>
        <w:t xml:space="preserve">Check what the enrichment cutoff is when looking for these miRNA sites, figure out for which length </w:t>
      </w:r>
      <w:proofErr w:type="spellStart"/>
      <w:r>
        <w:rPr>
          <w:rFonts w:ascii="Arial" w:hAnsi="Arial"/>
          <w:sz w:val="22"/>
          <w:szCs w:val="22"/>
        </w:rPr>
        <w:t>kmer</w:t>
      </w:r>
      <w:proofErr w:type="spellEnd"/>
      <w:r>
        <w:rPr>
          <w:rFonts w:ascii="Arial" w:hAnsi="Arial"/>
          <w:sz w:val="22"/>
          <w:szCs w:val="22"/>
        </w:rPr>
        <w:t xml:space="preserve"> and at what enrichment it a</w:t>
      </w:r>
    </w:p>
    <w:p w14:paraId="5B11B412" w14:textId="77777777" w:rsidR="002B0F69" w:rsidRPr="000E7728" w:rsidRDefault="002B0F69" w:rsidP="002B0F69">
      <w:pPr>
        <w:pStyle w:val="ListParagraph"/>
        <w:numPr>
          <w:ilvl w:val="0"/>
          <w:numId w:val="1"/>
        </w:numPr>
        <w:ind w:left="360"/>
        <w:rPr>
          <w:rFonts w:ascii="Arial" w:hAnsi="Arial"/>
          <w:sz w:val="22"/>
          <w:szCs w:val="22"/>
          <w:highlight w:val="yellow"/>
        </w:rPr>
      </w:pPr>
      <w:r w:rsidRPr="000E7728">
        <w:rPr>
          <w:rFonts w:ascii="Arial" w:hAnsi="Arial"/>
          <w:sz w:val="22"/>
          <w:szCs w:val="22"/>
          <w:highlight w:val="yellow"/>
        </w:rPr>
        <w:t xml:space="preserve">Figure1: Add inset for </w:t>
      </w:r>
      <w:proofErr w:type="spellStart"/>
      <w:r w:rsidRPr="000E7728">
        <w:rPr>
          <w:rFonts w:ascii="Arial" w:hAnsi="Arial"/>
          <w:sz w:val="22"/>
          <w:szCs w:val="22"/>
          <w:highlight w:val="yellow"/>
        </w:rPr>
        <w:t>noncanonical</w:t>
      </w:r>
      <w:proofErr w:type="spellEnd"/>
      <w:r w:rsidRPr="000E7728">
        <w:rPr>
          <w:rFonts w:ascii="Arial" w:hAnsi="Arial"/>
          <w:sz w:val="22"/>
          <w:szCs w:val="22"/>
          <w:highlight w:val="yellow"/>
        </w:rPr>
        <w:t xml:space="preserve"> sites.</w:t>
      </w:r>
    </w:p>
    <w:p w14:paraId="513602A9" w14:textId="77777777" w:rsidR="002B0F69" w:rsidRDefault="002B0F69" w:rsidP="002B0F69">
      <w:pPr>
        <w:pStyle w:val="ListParagraph"/>
        <w:numPr>
          <w:ilvl w:val="0"/>
          <w:numId w:val="1"/>
        </w:numPr>
        <w:ind w:left="360"/>
        <w:rPr>
          <w:rFonts w:ascii="Arial" w:hAnsi="Arial"/>
          <w:sz w:val="22"/>
          <w:szCs w:val="22"/>
        </w:rPr>
      </w:pPr>
      <w:r>
        <w:rPr>
          <w:rFonts w:ascii="Arial" w:hAnsi="Arial"/>
          <w:sz w:val="22"/>
          <w:szCs w:val="22"/>
        </w:rPr>
        <w:t>Figure 2: Make a schematic for adding energy of A1 and m8.</w:t>
      </w:r>
    </w:p>
    <w:p w14:paraId="2010EB5B" w14:textId="77777777" w:rsidR="002B0F69" w:rsidRPr="00577B7D" w:rsidRDefault="002B0F69" w:rsidP="002B0F69">
      <w:pPr>
        <w:pStyle w:val="ListParagraph"/>
        <w:numPr>
          <w:ilvl w:val="0"/>
          <w:numId w:val="1"/>
        </w:numPr>
        <w:ind w:left="360"/>
        <w:rPr>
          <w:rFonts w:ascii="Arial" w:hAnsi="Arial"/>
          <w:sz w:val="22"/>
          <w:szCs w:val="22"/>
        </w:rPr>
      </w:pPr>
      <w:r>
        <w:rPr>
          <w:rFonts w:ascii="Arial" w:hAnsi="Arial"/>
          <w:sz w:val="22"/>
          <w:szCs w:val="22"/>
        </w:rPr>
        <w:t>Figure 3: Add all 5(6) miRNAs to the structure flanking dinucleotide relationship.</w:t>
      </w:r>
    </w:p>
    <w:p w14:paraId="4421D35B" w14:textId="77777777" w:rsidR="002B0F69" w:rsidRPr="00577B7D" w:rsidRDefault="002B0F69" w:rsidP="002B0F69">
      <w:pPr>
        <w:pStyle w:val="ListParagraph"/>
        <w:numPr>
          <w:ilvl w:val="0"/>
          <w:numId w:val="1"/>
        </w:numPr>
        <w:ind w:left="360"/>
        <w:rPr>
          <w:rFonts w:ascii="Arial" w:hAnsi="Arial"/>
          <w:sz w:val="22"/>
          <w:szCs w:val="22"/>
        </w:rPr>
      </w:pPr>
      <w:r w:rsidRPr="00E33B62">
        <w:rPr>
          <w:rFonts w:ascii="Arial" w:hAnsi="Arial"/>
          <w:sz w:val="22"/>
          <w:szCs w:val="22"/>
        </w:rPr>
        <w:t xml:space="preserve">Figure </w:t>
      </w:r>
      <w:r>
        <w:rPr>
          <w:rFonts w:ascii="Arial" w:hAnsi="Arial"/>
          <w:sz w:val="22"/>
          <w:szCs w:val="22"/>
        </w:rPr>
        <w:t>L</w:t>
      </w:r>
      <w:r w:rsidRPr="00E33B62">
        <w:rPr>
          <w:rFonts w:ascii="Arial" w:hAnsi="Arial"/>
          <w:sz w:val="22"/>
          <w:szCs w:val="22"/>
        </w:rPr>
        <w:t>egends</w:t>
      </w:r>
      <w:r>
        <w:rPr>
          <w:rFonts w:ascii="Arial" w:hAnsi="Arial"/>
          <w:sz w:val="22"/>
          <w:szCs w:val="22"/>
        </w:rPr>
        <w:t>.</w:t>
      </w:r>
    </w:p>
    <w:p w14:paraId="60B626F8" w14:textId="77777777" w:rsidR="002B0F69" w:rsidRDefault="002B0F69" w:rsidP="002B0F69">
      <w:pPr>
        <w:pStyle w:val="ListParagraph"/>
        <w:numPr>
          <w:ilvl w:val="0"/>
          <w:numId w:val="1"/>
        </w:numPr>
        <w:ind w:left="360"/>
        <w:rPr>
          <w:rFonts w:ascii="Arial" w:hAnsi="Arial"/>
          <w:sz w:val="22"/>
          <w:szCs w:val="22"/>
        </w:rPr>
      </w:pPr>
      <w:r>
        <w:rPr>
          <w:rFonts w:ascii="Arial" w:hAnsi="Arial"/>
          <w:sz w:val="22"/>
          <w:szCs w:val="22"/>
        </w:rPr>
        <w:t>Look for seed remnants upstream of the 3p sites for all the sites: check to see what the % is of partial seeds compared to the input sites.</w:t>
      </w:r>
    </w:p>
    <w:p w14:paraId="4701DAED" w14:textId="77777777" w:rsidR="002B0F69" w:rsidRDefault="002B0F69" w:rsidP="002B0F69">
      <w:pPr>
        <w:pStyle w:val="ListParagraph"/>
        <w:numPr>
          <w:ilvl w:val="0"/>
          <w:numId w:val="1"/>
        </w:numPr>
        <w:ind w:left="360"/>
        <w:rPr>
          <w:rFonts w:ascii="Arial" w:hAnsi="Arial"/>
          <w:sz w:val="22"/>
          <w:szCs w:val="22"/>
        </w:rPr>
      </w:pPr>
      <w:r>
        <w:rPr>
          <w:rFonts w:ascii="Arial" w:hAnsi="Arial"/>
          <w:sz w:val="22"/>
          <w:szCs w:val="22"/>
        </w:rPr>
        <w:t>Analyze double sites, check if they do better than single sites acting linearly.</w:t>
      </w:r>
    </w:p>
    <w:p w14:paraId="2D387FFA" w14:textId="77777777" w:rsidR="002B0F69" w:rsidRPr="000E7728" w:rsidRDefault="002B0F69" w:rsidP="002B0F69">
      <w:pPr>
        <w:pStyle w:val="ListParagraph"/>
        <w:numPr>
          <w:ilvl w:val="0"/>
          <w:numId w:val="1"/>
        </w:numPr>
        <w:ind w:left="360"/>
        <w:rPr>
          <w:rFonts w:ascii="Arial" w:hAnsi="Arial"/>
          <w:sz w:val="22"/>
          <w:szCs w:val="22"/>
          <w:highlight w:val="yellow"/>
        </w:rPr>
      </w:pPr>
      <w:r w:rsidRPr="000E7728">
        <w:rPr>
          <w:rFonts w:ascii="Arial" w:hAnsi="Arial"/>
          <w:sz w:val="22"/>
          <w:szCs w:val="22"/>
          <w:highlight w:val="yellow"/>
        </w:rPr>
        <w:t>Supplemental Math methods (Finish Tim’s comments).</w:t>
      </w:r>
    </w:p>
    <w:p w14:paraId="6B927767" w14:textId="77777777" w:rsidR="002B0F69" w:rsidRPr="00E33B62" w:rsidRDefault="002B0F69" w:rsidP="002B0F69">
      <w:pPr>
        <w:pStyle w:val="ListParagraph"/>
        <w:numPr>
          <w:ilvl w:val="0"/>
          <w:numId w:val="1"/>
        </w:numPr>
        <w:ind w:left="360"/>
        <w:rPr>
          <w:rFonts w:ascii="Arial" w:hAnsi="Arial"/>
          <w:sz w:val="22"/>
          <w:szCs w:val="22"/>
        </w:rPr>
      </w:pPr>
      <w:r>
        <w:rPr>
          <w:rFonts w:ascii="Arial" w:hAnsi="Arial"/>
          <w:sz w:val="22"/>
          <w:szCs w:val="22"/>
        </w:rPr>
        <w:t>Supplemental Experimental methods</w:t>
      </w:r>
    </w:p>
    <w:p w14:paraId="6CFBA599" w14:textId="77777777" w:rsidR="002B0F69" w:rsidRDefault="002B0F69" w:rsidP="002B0F69">
      <w:pPr>
        <w:pStyle w:val="ListParagraph"/>
        <w:numPr>
          <w:ilvl w:val="0"/>
          <w:numId w:val="1"/>
        </w:numPr>
        <w:ind w:left="360"/>
        <w:rPr>
          <w:rFonts w:ascii="Arial" w:hAnsi="Arial"/>
          <w:sz w:val="22"/>
          <w:szCs w:val="22"/>
        </w:rPr>
      </w:pPr>
      <w:r>
        <w:rPr>
          <w:rFonts w:ascii="Arial" w:hAnsi="Arial"/>
          <w:sz w:val="22"/>
          <w:szCs w:val="22"/>
        </w:rPr>
        <w:t>Ask people which they’d rather see: Model vs Data or Data vs model: keep it consistent.</w:t>
      </w:r>
    </w:p>
    <w:p w14:paraId="0D0CD01A" w14:textId="77777777" w:rsidR="002B0F69" w:rsidRPr="00C573A3" w:rsidRDefault="002B0F69" w:rsidP="002B0F69">
      <w:pPr>
        <w:pStyle w:val="ListParagraph"/>
        <w:numPr>
          <w:ilvl w:val="0"/>
          <w:numId w:val="1"/>
        </w:numPr>
        <w:ind w:left="360"/>
        <w:rPr>
          <w:rFonts w:ascii="Arial" w:hAnsi="Arial"/>
          <w:sz w:val="22"/>
          <w:szCs w:val="22"/>
          <w:highlight w:val="yellow"/>
        </w:rPr>
      </w:pPr>
      <w:r w:rsidRPr="001A0075">
        <w:rPr>
          <w:rFonts w:ascii="Arial" w:hAnsi="Arial"/>
          <w:sz w:val="22"/>
          <w:szCs w:val="22"/>
          <w:highlight w:val="yellow"/>
        </w:rPr>
        <w:t xml:space="preserve">Add supplemental figure with the flanking </w:t>
      </w:r>
      <w:proofErr w:type="spellStart"/>
      <w:r w:rsidRPr="001A0075">
        <w:rPr>
          <w:rFonts w:ascii="Arial" w:hAnsi="Arial"/>
          <w:sz w:val="22"/>
          <w:szCs w:val="22"/>
          <w:highlight w:val="yellow"/>
        </w:rPr>
        <w:t>Kds</w:t>
      </w:r>
      <w:proofErr w:type="spellEnd"/>
      <w:r w:rsidRPr="001A0075">
        <w:rPr>
          <w:rFonts w:ascii="Arial" w:hAnsi="Arial"/>
          <w:sz w:val="22"/>
          <w:szCs w:val="22"/>
          <w:highlight w:val="yellow"/>
        </w:rPr>
        <w:t xml:space="preserve"> for the other four </w:t>
      </w:r>
      <w:proofErr w:type="spellStart"/>
      <w:r w:rsidRPr="001A0075">
        <w:rPr>
          <w:rFonts w:ascii="Arial" w:hAnsi="Arial"/>
          <w:sz w:val="22"/>
          <w:szCs w:val="22"/>
          <w:highlight w:val="yellow"/>
        </w:rPr>
        <w:t>miRNAs.</w:t>
      </w:r>
      <w:r w:rsidRPr="00C573A3">
        <w:rPr>
          <w:rFonts w:ascii="Arial" w:hAnsi="Arial"/>
          <w:sz w:val="22"/>
          <w:szCs w:val="22"/>
          <w:highlight w:val="yellow"/>
        </w:rPr>
        <w:t>Delete</w:t>
      </w:r>
      <w:proofErr w:type="spellEnd"/>
      <w:r w:rsidRPr="00C573A3">
        <w:rPr>
          <w:rFonts w:ascii="Arial" w:hAnsi="Arial"/>
          <w:sz w:val="22"/>
          <w:szCs w:val="22"/>
          <w:highlight w:val="yellow"/>
        </w:rPr>
        <w:t xml:space="preserve"> the </w:t>
      </w:r>
      <w:proofErr w:type="spellStart"/>
      <w:r w:rsidRPr="00C573A3">
        <w:rPr>
          <w:rFonts w:ascii="Arial" w:hAnsi="Arial"/>
          <w:sz w:val="22"/>
          <w:szCs w:val="22"/>
          <w:highlight w:val="yellow"/>
        </w:rPr>
        <w:t>heatmap</w:t>
      </w:r>
      <w:proofErr w:type="spellEnd"/>
      <w:r w:rsidRPr="00C573A3">
        <w:rPr>
          <w:rFonts w:ascii="Arial" w:hAnsi="Arial"/>
          <w:sz w:val="22"/>
          <w:szCs w:val="22"/>
          <w:highlight w:val="yellow"/>
        </w:rPr>
        <w:t xml:space="preserve"> with the 6 canonical sites.</w:t>
      </w:r>
      <w:r>
        <w:rPr>
          <w:rFonts w:ascii="Arial" w:hAnsi="Arial"/>
          <w:sz w:val="22"/>
          <w:szCs w:val="22"/>
          <w:highlight w:val="yellow"/>
        </w:rPr>
        <w:t xml:space="preserve"> DONE</w:t>
      </w:r>
    </w:p>
    <w:p w14:paraId="3F98301D" w14:textId="77777777" w:rsidR="002B0F69" w:rsidRDefault="002B0F69" w:rsidP="002B0F69">
      <w:pPr>
        <w:pStyle w:val="ListParagraph"/>
        <w:numPr>
          <w:ilvl w:val="0"/>
          <w:numId w:val="1"/>
        </w:numPr>
        <w:ind w:left="360"/>
        <w:rPr>
          <w:rFonts w:ascii="Arial" w:hAnsi="Arial"/>
          <w:sz w:val="22"/>
          <w:szCs w:val="22"/>
        </w:rPr>
      </w:pPr>
      <w:r w:rsidRPr="00C573A3">
        <w:rPr>
          <w:rFonts w:ascii="Arial" w:hAnsi="Arial"/>
          <w:sz w:val="22"/>
          <w:szCs w:val="22"/>
          <w:highlight w:val="yellow"/>
        </w:rPr>
        <w:t>Bootstrap for the linear model to show that the interaction terms are significant.</w:t>
      </w:r>
    </w:p>
    <w:p w14:paraId="4C7AAAFE" w14:textId="77777777" w:rsidR="002B0F69" w:rsidRDefault="002B0F69" w:rsidP="002B0F69">
      <w:pPr>
        <w:pStyle w:val="ListParagraph"/>
        <w:numPr>
          <w:ilvl w:val="0"/>
          <w:numId w:val="1"/>
        </w:numPr>
        <w:ind w:left="360"/>
        <w:rPr>
          <w:rFonts w:ascii="Arial" w:hAnsi="Arial"/>
          <w:sz w:val="22"/>
          <w:szCs w:val="22"/>
        </w:rPr>
      </w:pPr>
      <w:r>
        <w:rPr>
          <w:rFonts w:ascii="Arial" w:hAnsi="Arial"/>
          <w:sz w:val="22"/>
          <w:szCs w:val="22"/>
        </w:rPr>
        <w:t>Make the pivot bulge sites brown-gold.</w:t>
      </w:r>
    </w:p>
    <w:p w14:paraId="18FE9FAD" w14:textId="77777777" w:rsidR="002B0F69" w:rsidRDefault="002B0F69" w:rsidP="002B0F69">
      <w:pPr>
        <w:pStyle w:val="ListParagraph"/>
        <w:numPr>
          <w:ilvl w:val="0"/>
          <w:numId w:val="1"/>
        </w:numPr>
        <w:ind w:left="360"/>
        <w:rPr>
          <w:rFonts w:ascii="Arial" w:hAnsi="Arial"/>
          <w:sz w:val="22"/>
          <w:szCs w:val="22"/>
        </w:rPr>
      </w:pPr>
      <w:r>
        <w:rPr>
          <w:rFonts w:ascii="Arial" w:hAnsi="Arial"/>
          <w:sz w:val="22"/>
          <w:szCs w:val="22"/>
        </w:rPr>
        <w:t>Make sure that error bars don’t change with more or less reps. Use miR-7 to do this</w:t>
      </w:r>
    </w:p>
    <w:p w14:paraId="7B407BAC" w14:textId="77777777" w:rsidR="002B0F69" w:rsidRDefault="002B0F69" w:rsidP="002B0F69">
      <w:pPr>
        <w:pStyle w:val="ListParagraph"/>
        <w:numPr>
          <w:ilvl w:val="0"/>
          <w:numId w:val="1"/>
        </w:numPr>
        <w:ind w:left="360"/>
        <w:rPr>
          <w:rFonts w:ascii="Arial" w:hAnsi="Arial"/>
          <w:sz w:val="22"/>
          <w:szCs w:val="22"/>
        </w:rPr>
      </w:pPr>
      <w:r>
        <w:rPr>
          <w:rFonts w:ascii="Arial" w:hAnsi="Arial"/>
          <w:sz w:val="22"/>
          <w:szCs w:val="22"/>
        </w:rPr>
        <w:t xml:space="preserve">Change miR-7 </w:t>
      </w:r>
      <w:proofErr w:type="spellStart"/>
      <w:r>
        <w:rPr>
          <w:rFonts w:ascii="Arial" w:hAnsi="Arial"/>
          <w:sz w:val="22"/>
          <w:szCs w:val="22"/>
        </w:rPr>
        <w:t>Kds</w:t>
      </w:r>
      <w:proofErr w:type="spellEnd"/>
      <w:r>
        <w:rPr>
          <w:rFonts w:ascii="Arial" w:hAnsi="Arial"/>
          <w:sz w:val="22"/>
          <w:szCs w:val="22"/>
        </w:rPr>
        <w:t xml:space="preserve"> to being with the miR-7 input, rather than with the combined input.</w:t>
      </w:r>
    </w:p>
    <w:p w14:paraId="73D56ECA" w14:textId="77777777" w:rsidR="002B0F69" w:rsidRPr="00E33B62" w:rsidRDefault="002B0F69" w:rsidP="002B0F69">
      <w:pPr>
        <w:pStyle w:val="ListParagraph"/>
        <w:numPr>
          <w:ilvl w:val="0"/>
          <w:numId w:val="1"/>
        </w:numPr>
        <w:ind w:left="360"/>
        <w:jc w:val="both"/>
        <w:rPr>
          <w:rFonts w:ascii="Arial" w:hAnsi="Arial"/>
          <w:sz w:val="22"/>
          <w:szCs w:val="22"/>
        </w:rPr>
      </w:pPr>
      <w:r>
        <w:rPr>
          <w:rFonts w:ascii="Arial" w:hAnsi="Arial"/>
          <w:sz w:val="22"/>
          <w:szCs w:val="22"/>
        </w:rPr>
        <w:t>Plot off-rates against ∆∆G. (</w:t>
      </w:r>
      <w:proofErr w:type="spellStart"/>
      <w:r>
        <w:rPr>
          <w:rFonts w:ascii="Arial" w:hAnsi="Arial"/>
          <w:sz w:val="22"/>
          <w:szCs w:val="22"/>
        </w:rPr>
        <w:t>Namita</w:t>
      </w:r>
      <w:proofErr w:type="spellEnd"/>
      <w:r>
        <w:rPr>
          <w:rFonts w:ascii="Arial" w:hAnsi="Arial"/>
          <w:sz w:val="22"/>
          <w:szCs w:val="22"/>
        </w:rPr>
        <w:t>)</w:t>
      </w:r>
    </w:p>
    <w:p w14:paraId="5E083E95" w14:textId="77777777" w:rsidR="002B0F69" w:rsidRDefault="002B0F69" w:rsidP="002B0F69">
      <w:pPr>
        <w:jc w:val="both"/>
        <w:rPr>
          <w:rFonts w:ascii="Arial" w:hAnsi="Arial"/>
          <w:b/>
          <w:sz w:val="22"/>
          <w:szCs w:val="22"/>
        </w:rPr>
      </w:pPr>
    </w:p>
    <w:p w14:paraId="7D55B610" w14:textId="77777777" w:rsidR="002B0F69" w:rsidRDefault="002B0F69" w:rsidP="002B0F69">
      <w:pPr>
        <w:jc w:val="both"/>
        <w:rPr>
          <w:rFonts w:ascii="Arial" w:hAnsi="Arial"/>
          <w:b/>
          <w:sz w:val="22"/>
          <w:szCs w:val="22"/>
        </w:rPr>
      </w:pPr>
      <w:r>
        <w:rPr>
          <w:rFonts w:ascii="Arial" w:hAnsi="Arial"/>
          <w:b/>
          <w:sz w:val="22"/>
          <w:szCs w:val="22"/>
        </w:rPr>
        <w:t>AFTER SUBMISSION:</w:t>
      </w:r>
    </w:p>
    <w:p w14:paraId="5C367F25" w14:textId="77777777" w:rsidR="002B0F69" w:rsidRDefault="002B0F69" w:rsidP="002B0F69">
      <w:pPr>
        <w:jc w:val="both"/>
        <w:rPr>
          <w:rFonts w:ascii="Arial" w:hAnsi="Arial"/>
          <w:b/>
          <w:sz w:val="22"/>
          <w:szCs w:val="22"/>
        </w:rPr>
      </w:pPr>
    </w:p>
    <w:p w14:paraId="31B887AF" w14:textId="77777777" w:rsidR="002B0F69" w:rsidRDefault="002B0F69" w:rsidP="002B0F69">
      <w:pPr>
        <w:pStyle w:val="ListParagraph"/>
        <w:numPr>
          <w:ilvl w:val="0"/>
          <w:numId w:val="2"/>
        </w:numPr>
        <w:jc w:val="both"/>
        <w:rPr>
          <w:rFonts w:ascii="Arial" w:hAnsi="Arial"/>
          <w:sz w:val="22"/>
          <w:szCs w:val="22"/>
        </w:rPr>
      </w:pPr>
      <w:r w:rsidRPr="00926B35">
        <w:rPr>
          <w:rFonts w:ascii="Arial" w:hAnsi="Arial"/>
          <w:sz w:val="22"/>
          <w:szCs w:val="22"/>
        </w:rPr>
        <w:t>Repeat lsy-6 unbiased analysis</w:t>
      </w:r>
    </w:p>
    <w:p w14:paraId="0F3A04DE" w14:textId="77777777" w:rsidR="002B0F69" w:rsidRPr="00926B35" w:rsidRDefault="002B0F69" w:rsidP="002B0F69">
      <w:pPr>
        <w:pStyle w:val="ListParagraph"/>
        <w:numPr>
          <w:ilvl w:val="0"/>
          <w:numId w:val="2"/>
        </w:numPr>
        <w:jc w:val="both"/>
        <w:rPr>
          <w:rFonts w:ascii="Arial" w:hAnsi="Arial"/>
          <w:sz w:val="22"/>
          <w:szCs w:val="22"/>
        </w:rPr>
      </w:pPr>
      <w:r w:rsidRPr="00B80B80">
        <w:rPr>
          <w:rFonts w:ascii="Arial" w:hAnsi="Arial"/>
          <w:sz w:val="22"/>
          <w:szCs w:val="22"/>
        </w:rPr>
        <w:t xml:space="preserve">miR-155: Manual </w:t>
      </w:r>
      <w:proofErr w:type="spellStart"/>
      <w:r w:rsidRPr="00B80B80">
        <w:rPr>
          <w:rFonts w:ascii="Arial" w:hAnsi="Arial"/>
          <w:sz w:val="22"/>
          <w:szCs w:val="22"/>
        </w:rPr>
        <w:t>Kd</w:t>
      </w:r>
      <w:proofErr w:type="spellEnd"/>
      <w:r w:rsidRPr="00B80B80">
        <w:rPr>
          <w:rFonts w:ascii="Arial" w:hAnsi="Arial"/>
          <w:sz w:val="22"/>
          <w:szCs w:val="22"/>
        </w:rPr>
        <w:t xml:space="preserve"> for the 11mer</w:t>
      </w:r>
      <w:r>
        <w:rPr>
          <w:rFonts w:ascii="Arial" w:hAnsi="Arial"/>
          <w:sz w:val="22"/>
          <w:szCs w:val="22"/>
        </w:rPr>
        <w:t>?</w:t>
      </w:r>
    </w:p>
    <w:p w14:paraId="3FD96648" w14:textId="77777777" w:rsidR="002B0F69" w:rsidRDefault="002B0F69" w:rsidP="002B0F69">
      <w:pPr>
        <w:pStyle w:val="ListParagraph"/>
        <w:numPr>
          <w:ilvl w:val="0"/>
          <w:numId w:val="2"/>
        </w:numPr>
        <w:jc w:val="both"/>
        <w:rPr>
          <w:rFonts w:ascii="Arial" w:hAnsi="Arial"/>
          <w:sz w:val="22"/>
          <w:szCs w:val="22"/>
        </w:rPr>
      </w:pPr>
      <w:r>
        <w:rPr>
          <w:rFonts w:ascii="Arial" w:hAnsi="Arial"/>
          <w:sz w:val="22"/>
          <w:szCs w:val="22"/>
        </w:rPr>
        <w:t xml:space="preserve">Include figure showing that flanking </w:t>
      </w:r>
      <w:proofErr w:type="spellStart"/>
      <w:r>
        <w:rPr>
          <w:rFonts w:ascii="Arial" w:hAnsi="Arial"/>
          <w:sz w:val="22"/>
          <w:szCs w:val="22"/>
        </w:rPr>
        <w:t>kds</w:t>
      </w:r>
      <w:proofErr w:type="spellEnd"/>
      <w:r>
        <w:rPr>
          <w:rFonts w:ascii="Arial" w:hAnsi="Arial"/>
          <w:sz w:val="22"/>
          <w:szCs w:val="22"/>
        </w:rPr>
        <w:t xml:space="preserve"> don’t change as a function of window length?</w:t>
      </w:r>
    </w:p>
    <w:p w14:paraId="3DAAB951" w14:textId="4A54D60A" w:rsidR="002B0F69" w:rsidRPr="002B0F69" w:rsidRDefault="002B0F69" w:rsidP="002B0F69">
      <w:pPr>
        <w:pStyle w:val="ListParagraph"/>
        <w:numPr>
          <w:ilvl w:val="0"/>
          <w:numId w:val="2"/>
        </w:numPr>
        <w:jc w:val="both"/>
        <w:rPr>
          <w:rFonts w:ascii="Arial" w:hAnsi="Arial"/>
          <w:sz w:val="22"/>
          <w:szCs w:val="22"/>
        </w:rPr>
      </w:pPr>
      <w:r w:rsidRPr="002B0F69">
        <w:rPr>
          <w:rFonts w:ascii="Arial" w:hAnsi="Arial"/>
          <w:sz w:val="22"/>
          <w:szCs w:val="22"/>
        </w:rPr>
        <w:t xml:space="preserve">Global fit 12mer </w:t>
      </w:r>
      <w:proofErr w:type="spellStart"/>
      <w:r w:rsidRPr="002B0F69">
        <w:rPr>
          <w:rFonts w:ascii="Arial" w:hAnsi="Arial"/>
          <w:sz w:val="22"/>
          <w:szCs w:val="22"/>
        </w:rPr>
        <w:t>offrates</w:t>
      </w:r>
      <w:proofErr w:type="spellEnd"/>
      <w:r w:rsidRPr="002B0F69">
        <w:rPr>
          <w:rFonts w:ascii="Arial" w:hAnsi="Arial"/>
          <w:sz w:val="22"/>
          <w:szCs w:val="22"/>
        </w:rPr>
        <w:t xml:space="preserve"> for miR-1, let-7a, miR-155, miR-124, and lsy-6.</w:t>
      </w:r>
    </w:p>
    <w:p w14:paraId="33A42BEE" w14:textId="77777777" w:rsidR="002B0F69" w:rsidRDefault="002B0F69">
      <w:pPr>
        <w:rPr>
          <w:rFonts w:ascii="Arial" w:hAnsi="Arial"/>
          <w:sz w:val="22"/>
          <w:szCs w:val="22"/>
        </w:rPr>
      </w:pPr>
      <w:r>
        <w:rPr>
          <w:rFonts w:ascii="Arial" w:hAnsi="Arial"/>
          <w:sz w:val="22"/>
          <w:szCs w:val="22"/>
        </w:rPr>
        <w:br w:type="page"/>
      </w:r>
    </w:p>
    <w:p w14:paraId="0F04E86A" w14:textId="77777777" w:rsidR="002B0F69" w:rsidRDefault="002B0F69" w:rsidP="002B0F69">
      <w:pPr>
        <w:outlineLvl w:val="0"/>
        <w:rPr>
          <w:rFonts w:ascii="Arial" w:hAnsi="Arial"/>
          <w:b/>
          <w:sz w:val="22"/>
          <w:szCs w:val="22"/>
        </w:rPr>
      </w:pPr>
    </w:p>
    <w:p w14:paraId="578098F5" w14:textId="77777777" w:rsidR="009E2BCA" w:rsidRDefault="009E2BCA" w:rsidP="009E2BCA">
      <w:pPr>
        <w:spacing w:line="360" w:lineRule="auto"/>
        <w:outlineLvl w:val="0"/>
        <w:rPr>
          <w:rFonts w:ascii="Arial" w:hAnsi="Arial"/>
          <w:sz w:val="22"/>
          <w:szCs w:val="22"/>
        </w:rPr>
      </w:pPr>
      <w:r>
        <w:rPr>
          <w:rFonts w:ascii="Arial" w:hAnsi="Arial"/>
          <w:b/>
          <w:sz w:val="22"/>
          <w:szCs w:val="22"/>
        </w:rPr>
        <w:t>INTRODUCTION</w:t>
      </w:r>
    </w:p>
    <w:p w14:paraId="10E03F85" w14:textId="7510DE39" w:rsidR="00EB29B9" w:rsidRDefault="009E2BCA" w:rsidP="009E2BCA">
      <w:pPr>
        <w:spacing w:line="360" w:lineRule="auto"/>
        <w:rPr>
          <w:ins w:id="0" w:author="David Bartel" w:date="2018-02-19T15:49:00Z"/>
          <w:rFonts w:ascii="Arial" w:hAnsi="Arial"/>
          <w:sz w:val="22"/>
          <w:szCs w:val="22"/>
        </w:rPr>
      </w:pPr>
      <w:r>
        <w:rPr>
          <w:rFonts w:ascii="Arial" w:hAnsi="Arial"/>
          <w:sz w:val="22"/>
          <w:szCs w:val="22"/>
        </w:rPr>
        <w:t>MicroRNAs (miRNA</w:t>
      </w:r>
      <w:ins w:id="1" w:author="David Bartel" w:date="2018-02-19T15:22:00Z">
        <w:r w:rsidR="002A6FD5">
          <w:rPr>
            <w:rFonts w:ascii="Arial" w:hAnsi="Arial"/>
            <w:sz w:val="22"/>
            <w:szCs w:val="22"/>
          </w:rPr>
          <w:t>s</w:t>
        </w:r>
      </w:ins>
      <w:r>
        <w:rPr>
          <w:rFonts w:ascii="Arial" w:hAnsi="Arial"/>
          <w:sz w:val="22"/>
          <w:szCs w:val="22"/>
        </w:rPr>
        <w:t xml:space="preserve">) </w:t>
      </w:r>
      <w:del w:id="2" w:author="David Bartel" w:date="2018-02-19T13:47:00Z">
        <w:r w:rsidDel="00AA0E6D">
          <w:rPr>
            <w:rFonts w:ascii="Arial" w:hAnsi="Arial"/>
            <w:sz w:val="22"/>
            <w:szCs w:val="22"/>
          </w:rPr>
          <w:delText>comprise a class of</w:delText>
        </w:r>
      </w:del>
      <w:ins w:id="3" w:author="David Bartel" w:date="2018-02-19T13:47:00Z">
        <w:r w:rsidR="00AA0E6D">
          <w:rPr>
            <w:rFonts w:ascii="Arial" w:hAnsi="Arial"/>
            <w:sz w:val="22"/>
            <w:szCs w:val="22"/>
          </w:rPr>
          <w:t>are</w:t>
        </w:r>
      </w:ins>
      <w:r>
        <w:rPr>
          <w:rFonts w:ascii="Arial" w:hAnsi="Arial"/>
          <w:sz w:val="22"/>
          <w:szCs w:val="22"/>
        </w:rPr>
        <w:t xml:space="preserve"> </w:t>
      </w:r>
      <w:del w:id="4" w:author="David Bartel" w:date="2018-02-19T13:47:00Z">
        <w:r w:rsidDel="00AA0E6D">
          <w:rPr>
            <w:rFonts w:ascii="Arial" w:hAnsi="Arial"/>
            <w:sz w:val="22"/>
            <w:szCs w:val="22"/>
          </w:rPr>
          <w:delText>21–</w:delText>
        </w:r>
      </w:del>
      <w:ins w:id="5" w:author="David Bartel" w:date="2018-02-19T13:47:00Z">
        <w:r w:rsidR="00AA0E6D">
          <w:rPr>
            <w:rFonts w:ascii="Arial" w:hAnsi="Arial"/>
            <w:sz w:val="22"/>
            <w:szCs w:val="22"/>
          </w:rPr>
          <w:t>~</w:t>
        </w:r>
      </w:ins>
      <w:r>
        <w:rPr>
          <w:rFonts w:ascii="Arial" w:hAnsi="Arial"/>
          <w:sz w:val="22"/>
          <w:szCs w:val="22"/>
        </w:rPr>
        <w:t>2</w:t>
      </w:r>
      <w:ins w:id="6" w:author="David Bartel" w:date="2018-02-19T13:47:00Z">
        <w:r w:rsidR="00AA0E6D">
          <w:rPr>
            <w:rFonts w:ascii="Arial" w:hAnsi="Arial"/>
            <w:sz w:val="22"/>
            <w:szCs w:val="22"/>
          </w:rPr>
          <w:t>2</w:t>
        </w:r>
      </w:ins>
      <w:del w:id="7" w:author="David Bartel" w:date="2018-02-19T13:47:00Z">
        <w:r w:rsidDel="00AA0E6D">
          <w:rPr>
            <w:rFonts w:ascii="Arial" w:hAnsi="Arial"/>
            <w:sz w:val="22"/>
            <w:szCs w:val="22"/>
          </w:rPr>
          <w:delText>3</w:delText>
        </w:r>
      </w:del>
      <w:ins w:id="8" w:author="David Bartel" w:date="2018-02-19T13:47:00Z">
        <w:r w:rsidR="00AA0E6D">
          <w:rPr>
            <w:rFonts w:ascii="Arial" w:hAnsi="Arial"/>
            <w:sz w:val="22"/>
            <w:szCs w:val="22"/>
          </w:rPr>
          <w:t>-</w:t>
        </w:r>
      </w:ins>
      <w:del w:id="9" w:author="David Bartel" w:date="2018-02-19T13:47:00Z">
        <w:r w:rsidDel="00AA0E6D">
          <w:rPr>
            <w:rFonts w:ascii="Arial" w:hAnsi="Arial"/>
            <w:sz w:val="22"/>
            <w:szCs w:val="22"/>
          </w:rPr>
          <w:delText xml:space="preserve"> </w:delText>
        </w:r>
      </w:del>
      <w:r>
        <w:rPr>
          <w:rFonts w:ascii="Arial" w:hAnsi="Arial"/>
          <w:sz w:val="22"/>
          <w:szCs w:val="22"/>
        </w:rPr>
        <w:t xml:space="preserve">nt </w:t>
      </w:r>
      <w:ins w:id="10" w:author="David Bartel" w:date="2018-02-19T13:48:00Z">
        <w:r w:rsidR="00AA0E6D">
          <w:rPr>
            <w:rFonts w:ascii="Arial" w:hAnsi="Arial"/>
            <w:sz w:val="22"/>
            <w:szCs w:val="22"/>
          </w:rPr>
          <w:t xml:space="preserve">regulatory </w:t>
        </w:r>
      </w:ins>
      <w:del w:id="11" w:author="David Bartel" w:date="2018-02-19T13:47:00Z">
        <w:r w:rsidDel="00AA0E6D">
          <w:rPr>
            <w:rFonts w:ascii="Arial" w:hAnsi="Arial"/>
            <w:sz w:val="22"/>
            <w:szCs w:val="22"/>
          </w:rPr>
          <w:delText xml:space="preserve">non-coding </w:delText>
        </w:r>
      </w:del>
      <w:r>
        <w:rPr>
          <w:rFonts w:ascii="Arial" w:hAnsi="Arial"/>
          <w:sz w:val="22"/>
          <w:szCs w:val="22"/>
        </w:rPr>
        <w:t>RNA</w:t>
      </w:r>
      <w:ins w:id="12" w:author="David Bartel" w:date="2018-02-19T13:48:00Z">
        <w:r w:rsidR="00AA0E6D">
          <w:rPr>
            <w:rFonts w:ascii="Arial" w:hAnsi="Arial"/>
            <w:sz w:val="22"/>
            <w:szCs w:val="22"/>
          </w:rPr>
          <w:t>s</w:t>
        </w:r>
      </w:ins>
      <w:r>
        <w:rPr>
          <w:rFonts w:ascii="Arial" w:hAnsi="Arial"/>
          <w:sz w:val="22"/>
          <w:szCs w:val="22"/>
        </w:rPr>
        <w:t xml:space="preserve"> that </w:t>
      </w:r>
      <w:del w:id="13" w:author="David Bartel" w:date="2018-02-19T13:48:00Z">
        <w:r w:rsidDel="00AA0E6D">
          <w:rPr>
            <w:rFonts w:ascii="Arial" w:hAnsi="Arial"/>
            <w:sz w:val="22"/>
            <w:szCs w:val="22"/>
          </w:rPr>
          <w:delText>regulate gene expression at the post-transcriptional level</w:delText>
        </w:r>
      </w:del>
      <w:ins w:id="14" w:author="David Bartel" w:date="2018-02-19T13:48:00Z">
        <w:r w:rsidR="00AA0E6D">
          <w:rPr>
            <w:rFonts w:ascii="Arial" w:hAnsi="Arial"/>
            <w:sz w:val="22"/>
            <w:szCs w:val="22"/>
          </w:rPr>
          <w:t xml:space="preserve">derive from hairpin </w:t>
        </w:r>
      </w:ins>
      <w:ins w:id="15" w:author="David Bartel" w:date="2018-02-19T15:23:00Z">
        <w:r w:rsidR="002A6FD5">
          <w:rPr>
            <w:rFonts w:ascii="Arial" w:hAnsi="Arial"/>
            <w:sz w:val="22"/>
            <w:szCs w:val="22"/>
          </w:rPr>
          <w:t>regions</w:t>
        </w:r>
      </w:ins>
      <w:ins w:id="16" w:author="David Bartel" w:date="2018-02-21T22:42:00Z">
        <w:r w:rsidR="00E13E77">
          <w:rPr>
            <w:rFonts w:ascii="Arial" w:hAnsi="Arial"/>
            <w:sz w:val="22"/>
            <w:szCs w:val="22"/>
          </w:rPr>
          <w:t xml:space="preserve"> of</w:t>
        </w:r>
      </w:ins>
      <w:ins w:id="17" w:author="David Bartel" w:date="2018-02-19T15:23:00Z">
        <w:r w:rsidR="002A6FD5">
          <w:rPr>
            <w:rFonts w:ascii="Arial" w:hAnsi="Arial"/>
            <w:sz w:val="22"/>
            <w:szCs w:val="22"/>
          </w:rPr>
          <w:t xml:space="preserve"> </w:t>
        </w:r>
      </w:ins>
      <w:ins w:id="18" w:author="David Bartel" w:date="2018-02-19T13:48:00Z">
        <w:r w:rsidR="00AA0E6D">
          <w:rPr>
            <w:rFonts w:ascii="Arial" w:hAnsi="Arial"/>
            <w:sz w:val="22"/>
            <w:szCs w:val="22"/>
          </w:rPr>
          <w:t>precursor transcripts</w:t>
        </w:r>
      </w:ins>
      <w:del w:id="19" w:author="David Bartel" w:date="2018-03-27T15:29:00Z">
        <w:r w:rsidDel="000F27C5">
          <w:rPr>
            <w:rFonts w:ascii="Arial" w:hAnsi="Arial"/>
            <w:sz w:val="22"/>
            <w:szCs w:val="22"/>
          </w:rPr>
          <w:fldChar w:fldCharType="begin"/>
        </w:r>
        <w:r w:rsidDel="000F27C5">
          <w:rPr>
            <w:rFonts w:ascii="Arial" w:hAnsi="Arial"/>
            <w:sz w:val="22"/>
            <w:szCs w:val="22"/>
          </w:rPr>
          <w:delInstrText xml:space="preserve"> ADDIN PAPERS2_CITATIONS &lt;citation&gt;&lt;priority&gt;0&lt;/priority&gt;&lt;uuid&gt;74618D0E-E838-4130-80CE-DE8A52FC1F57&lt;/uuid&gt;&lt;publications&gt;&lt;publication&gt;&lt;subtype&gt;400&lt;/subtype&gt;&lt;location&gt;&amp;lt;html&amp;gt;&amp;lt;head&amp;gt;&amp;lt;meta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Del="000F27C5">
          <w:rPr>
            <w:rFonts w:ascii="Arial" w:hAnsi="Arial"/>
            <w:sz w:val="22"/>
            <w:szCs w:val="22"/>
          </w:rPr>
          <w:fldChar w:fldCharType="separate"/>
        </w:r>
        <w:r w:rsidDel="000F27C5">
          <w:rPr>
            <w:rFonts w:ascii="Arial" w:hAnsi="Arial"/>
            <w:sz w:val="22"/>
            <w:szCs w:val="22"/>
          </w:rPr>
          <w:delText>{Bartel:2009fh}</w:delText>
        </w:r>
        <w:r w:rsidDel="000F27C5">
          <w:rPr>
            <w:rFonts w:ascii="Arial" w:hAnsi="Arial"/>
            <w:sz w:val="22"/>
            <w:szCs w:val="22"/>
          </w:rPr>
          <w:fldChar w:fldCharType="end"/>
        </w:r>
      </w:del>
      <w:ins w:id="20" w:author="David Bartel" w:date="2018-03-27T15:29:00Z">
        <w:r w:rsidR="000F27C5">
          <w:rPr>
            <w:rFonts w:ascii="Arial" w:hAnsi="Arial"/>
            <w:sz w:val="22"/>
            <w:szCs w:val="22"/>
          </w:rPr>
          <w:t>(Bartel2018)</w:t>
        </w:r>
      </w:ins>
      <w:r>
        <w:rPr>
          <w:rFonts w:ascii="Arial" w:hAnsi="Arial"/>
          <w:sz w:val="22"/>
          <w:szCs w:val="22"/>
        </w:rPr>
        <w:t xml:space="preserve">. </w:t>
      </w:r>
      <w:ins w:id="21" w:author="David Bartel" w:date="2018-02-22T15:43:00Z">
        <w:r w:rsidR="00BA226D">
          <w:rPr>
            <w:rFonts w:ascii="Arial" w:hAnsi="Arial"/>
            <w:sz w:val="22"/>
            <w:szCs w:val="22"/>
          </w:rPr>
          <w:t xml:space="preserve"> </w:t>
        </w:r>
      </w:ins>
      <w:del w:id="22" w:author="David Bartel" w:date="2018-02-19T15:25:00Z">
        <w:r w:rsidDel="002A6FD5">
          <w:rPr>
            <w:rFonts w:ascii="Arial" w:hAnsi="Arial"/>
            <w:sz w:val="22"/>
            <w:szCs w:val="22"/>
          </w:rPr>
          <w:delText xml:space="preserve">Individual </w:delText>
        </w:r>
      </w:del>
      <w:ins w:id="23" w:author="David Bartel" w:date="2018-02-19T15:25:00Z">
        <w:r w:rsidR="002A6FD5">
          <w:rPr>
            <w:rFonts w:ascii="Arial" w:hAnsi="Arial"/>
            <w:sz w:val="22"/>
            <w:szCs w:val="22"/>
          </w:rPr>
          <w:t xml:space="preserve">Each </w:t>
        </w:r>
      </w:ins>
      <w:r>
        <w:rPr>
          <w:rFonts w:ascii="Arial" w:hAnsi="Arial"/>
          <w:sz w:val="22"/>
          <w:szCs w:val="22"/>
        </w:rPr>
        <w:t>miRNA</w:t>
      </w:r>
      <w:del w:id="24" w:author="David Bartel" w:date="2018-02-19T15:23:00Z">
        <w:r w:rsidDel="002A6FD5">
          <w:rPr>
            <w:rFonts w:ascii="Arial" w:hAnsi="Arial"/>
            <w:sz w:val="22"/>
            <w:szCs w:val="22"/>
          </w:rPr>
          <w:delText xml:space="preserve"> molecules achieve their functional form in</w:delText>
        </w:r>
      </w:del>
      <w:r>
        <w:rPr>
          <w:rFonts w:ascii="Arial" w:hAnsi="Arial"/>
          <w:sz w:val="22"/>
          <w:szCs w:val="22"/>
        </w:rPr>
        <w:t xml:space="preserve"> associat</w:t>
      </w:r>
      <w:ins w:id="25" w:author="David Bartel" w:date="2018-02-19T15:24:00Z">
        <w:r w:rsidR="002A6FD5">
          <w:rPr>
            <w:rFonts w:ascii="Arial" w:hAnsi="Arial"/>
            <w:sz w:val="22"/>
            <w:szCs w:val="22"/>
          </w:rPr>
          <w:t>e</w:t>
        </w:r>
      </w:ins>
      <w:ins w:id="26" w:author="David Bartel" w:date="2018-02-19T15:25:00Z">
        <w:r w:rsidR="002A6FD5">
          <w:rPr>
            <w:rFonts w:ascii="Arial" w:hAnsi="Arial"/>
            <w:sz w:val="22"/>
            <w:szCs w:val="22"/>
          </w:rPr>
          <w:t>s</w:t>
        </w:r>
      </w:ins>
      <w:del w:id="27" w:author="David Bartel" w:date="2018-02-19T15:24:00Z">
        <w:r w:rsidDel="002A6FD5">
          <w:rPr>
            <w:rFonts w:ascii="Arial" w:hAnsi="Arial"/>
            <w:sz w:val="22"/>
            <w:szCs w:val="22"/>
          </w:rPr>
          <w:delText>ion</w:delText>
        </w:r>
      </w:del>
      <w:r>
        <w:rPr>
          <w:rFonts w:ascii="Arial" w:hAnsi="Arial"/>
          <w:sz w:val="22"/>
          <w:szCs w:val="22"/>
        </w:rPr>
        <w:t xml:space="preserve"> with an </w:t>
      </w:r>
      <w:proofErr w:type="spellStart"/>
      <w:r>
        <w:rPr>
          <w:rFonts w:ascii="Arial" w:hAnsi="Arial"/>
          <w:sz w:val="22"/>
          <w:szCs w:val="22"/>
        </w:rPr>
        <w:t>Argonaute</w:t>
      </w:r>
      <w:proofErr w:type="spellEnd"/>
      <w:r>
        <w:rPr>
          <w:rFonts w:ascii="Arial" w:hAnsi="Arial"/>
          <w:sz w:val="22"/>
          <w:szCs w:val="22"/>
        </w:rPr>
        <w:t xml:space="preserve"> (</w:t>
      </w:r>
      <w:del w:id="28" w:author="David Bartel" w:date="2018-02-23T00:15:00Z">
        <w:r w:rsidDel="001D4163">
          <w:rPr>
            <w:rFonts w:ascii="Arial" w:hAnsi="Arial"/>
            <w:sz w:val="22"/>
            <w:szCs w:val="22"/>
          </w:rPr>
          <w:delText>Ago</w:delText>
        </w:r>
      </w:del>
      <w:ins w:id="29" w:author="David Bartel" w:date="2018-02-23T00:15:00Z">
        <w:r w:rsidR="001D4163">
          <w:rPr>
            <w:rFonts w:ascii="Arial" w:hAnsi="Arial"/>
            <w:sz w:val="22"/>
            <w:szCs w:val="22"/>
          </w:rPr>
          <w:t>AGO</w:t>
        </w:r>
      </w:ins>
      <w:r>
        <w:rPr>
          <w:rFonts w:ascii="Arial" w:hAnsi="Arial"/>
          <w:sz w:val="22"/>
          <w:szCs w:val="22"/>
        </w:rPr>
        <w:t>) protein</w:t>
      </w:r>
      <w:ins w:id="30" w:author="David Bartel" w:date="2018-02-19T15:24:00Z">
        <w:r w:rsidR="002A6FD5">
          <w:rPr>
            <w:rFonts w:ascii="Arial" w:hAnsi="Arial"/>
            <w:sz w:val="22"/>
            <w:szCs w:val="22"/>
          </w:rPr>
          <w:t xml:space="preserve"> to form a si</w:t>
        </w:r>
      </w:ins>
      <w:ins w:id="31" w:author="David Bartel" w:date="2018-02-19T15:25:00Z">
        <w:r w:rsidR="002A6FD5">
          <w:rPr>
            <w:rFonts w:ascii="Arial" w:hAnsi="Arial"/>
            <w:sz w:val="22"/>
            <w:szCs w:val="22"/>
          </w:rPr>
          <w:t>lencing complex</w:t>
        </w:r>
      </w:ins>
      <w:r>
        <w:rPr>
          <w:rFonts w:ascii="Arial" w:hAnsi="Arial"/>
          <w:sz w:val="22"/>
          <w:szCs w:val="22"/>
        </w:rPr>
        <w:t xml:space="preserve">, </w:t>
      </w:r>
      <w:del w:id="32" w:author="David Bartel" w:date="2018-02-19T15:26:00Z">
        <w:r w:rsidDel="001532EC">
          <w:rPr>
            <w:rFonts w:ascii="Arial" w:hAnsi="Arial"/>
            <w:sz w:val="22"/>
            <w:szCs w:val="22"/>
          </w:rPr>
          <w:delText xml:space="preserve">wherein </w:delText>
        </w:r>
      </w:del>
      <w:ins w:id="33" w:author="David Bartel" w:date="2018-02-19T15:26:00Z">
        <w:r w:rsidR="001532EC">
          <w:rPr>
            <w:rFonts w:ascii="Arial" w:hAnsi="Arial"/>
            <w:sz w:val="22"/>
            <w:szCs w:val="22"/>
          </w:rPr>
          <w:t xml:space="preserve">in which </w:t>
        </w:r>
      </w:ins>
      <w:r>
        <w:rPr>
          <w:rFonts w:ascii="Arial" w:hAnsi="Arial"/>
          <w:sz w:val="22"/>
          <w:szCs w:val="22"/>
        </w:rPr>
        <w:t xml:space="preserve">the miRNA </w:t>
      </w:r>
      <w:del w:id="34" w:author="David Bartel" w:date="2018-02-19T15:27:00Z">
        <w:r w:rsidDel="001532EC">
          <w:rPr>
            <w:rFonts w:ascii="Arial" w:hAnsi="Arial"/>
            <w:sz w:val="22"/>
            <w:szCs w:val="22"/>
          </w:rPr>
          <w:delText xml:space="preserve">directs the </w:delText>
        </w:r>
      </w:del>
      <w:del w:id="35" w:author="David Bartel" w:date="2018-02-19T15:25:00Z">
        <w:r w:rsidDel="002A6FD5">
          <w:rPr>
            <w:rFonts w:ascii="Arial" w:hAnsi="Arial"/>
            <w:sz w:val="22"/>
            <w:szCs w:val="22"/>
          </w:rPr>
          <w:delText xml:space="preserve">Ago–miRNA </w:delText>
        </w:r>
      </w:del>
      <w:del w:id="36" w:author="David Bartel" w:date="2018-02-19T15:27:00Z">
        <w:r w:rsidDel="001532EC">
          <w:rPr>
            <w:rFonts w:ascii="Arial" w:hAnsi="Arial"/>
            <w:sz w:val="22"/>
            <w:szCs w:val="22"/>
          </w:rPr>
          <w:delText>complex to specific transcripts</w:delText>
        </w:r>
      </w:del>
      <w:ins w:id="37" w:author="David Bartel" w:date="2018-02-19T15:27:00Z">
        <w:r w:rsidR="001532EC">
          <w:rPr>
            <w:rFonts w:ascii="Arial" w:hAnsi="Arial"/>
            <w:sz w:val="22"/>
            <w:szCs w:val="22"/>
          </w:rPr>
          <w:t>pairs to sites within target transcripts and the A</w:t>
        </w:r>
      </w:ins>
      <w:ins w:id="38" w:author="David Bartel" w:date="2018-02-23T00:15:00Z">
        <w:r w:rsidR="001D4163">
          <w:rPr>
            <w:rFonts w:ascii="Arial" w:hAnsi="Arial"/>
            <w:sz w:val="22"/>
            <w:szCs w:val="22"/>
          </w:rPr>
          <w:t>GO</w:t>
        </w:r>
      </w:ins>
      <w:ins w:id="39" w:author="David Bartel" w:date="2018-02-19T15:27:00Z">
        <w:r w:rsidR="001532EC">
          <w:rPr>
            <w:rFonts w:ascii="Arial" w:hAnsi="Arial"/>
            <w:sz w:val="22"/>
            <w:szCs w:val="22"/>
          </w:rPr>
          <w:t xml:space="preserve"> protein</w:t>
        </w:r>
      </w:ins>
      <w:del w:id="40" w:author="David Bartel" w:date="2018-02-19T15:27:00Z">
        <w:r w:rsidDel="001532EC">
          <w:rPr>
            <w:rFonts w:ascii="Arial" w:hAnsi="Arial"/>
            <w:sz w:val="22"/>
            <w:szCs w:val="22"/>
          </w:rPr>
          <w:delText>,</w:delText>
        </w:r>
      </w:del>
      <w:r>
        <w:rPr>
          <w:rFonts w:ascii="Arial" w:hAnsi="Arial"/>
          <w:sz w:val="22"/>
          <w:szCs w:val="22"/>
        </w:rPr>
        <w:t xml:space="preserve"> promot</w:t>
      </w:r>
      <w:ins w:id="41" w:author="David Bartel" w:date="2018-02-19T15:28:00Z">
        <w:r w:rsidR="001532EC">
          <w:rPr>
            <w:rFonts w:ascii="Arial" w:hAnsi="Arial"/>
            <w:sz w:val="22"/>
            <w:szCs w:val="22"/>
          </w:rPr>
          <w:t>es</w:t>
        </w:r>
      </w:ins>
      <w:del w:id="42" w:author="David Bartel" w:date="2018-02-19T15:28:00Z">
        <w:r w:rsidDel="001532EC">
          <w:rPr>
            <w:rFonts w:ascii="Arial" w:hAnsi="Arial"/>
            <w:sz w:val="22"/>
            <w:szCs w:val="22"/>
          </w:rPr>
          <w:delText>ing</w:delText>
        </w:r>
      </w:del>
      <w:r>
        <w:rPr>
          <w:rFonts w:ascii="Arial" w:hAnsi="Arial"/>
          <w:sz w:val="22"/>
          <w:szCs w:val="22"/>
        </w:rPr>
        <w:t xml:space="preserve"> </w:t>
      </w:r>
      <w:del w:id="43" w:author="David Bartel" w:date="2018-02-19T15:28:00Z">
        <w:r w:rsidDel="001532EC">
          <w:rPr>
            <w:rFonts w:ascii="Arial" w:hAnsi="Arial"/>
            <w:sz w:val="22"/>
            <w:szCs w:val="22"/>
          </w:rPr>
          <w:delText xml:space="preserve">mRNA </w:delText>
        </w:r>
      </w:del>
      <w:r>
        <w:rPr>
          <w:rFonts w:ascii="Arial" w:hAnsi="Arial"/>
          <w:sz w:val="22"/>
          <w:szCs w:val="22"/>
        </w:rPr>
        <w:t>destabilization and</w:t>
      </w:r>
      <w:ins w:id="44" w:author="David Bartel" w:date="2018-02-19T15:28:00Z">
        <w:r w:rsidR="001532EC">
          <w:rPr>
            <w:rFonts w:ascii="Arial" w:hAnsi="Arial"/>
            <w:sz w:val="22"/>
            <w:szCs w:val="22"/>
          </w:rPr>
          <w:t xml:space="preserve">/or </w:t>
        </w:r>
      </w:ins>
      <w:del w:id="45" w:author="David Bartel" w:date="2018-02-19T15:28:00Z">
        <w:r w:rsidDel="001532EC">
          <w:rPr>
            <w:rFonts w:ascii="Arial" w:hAnsi="Arial"/>
            <w:sz w:val="22"/>
            <w:szCs w:val="22"/>
          </w:rPr>
          <w:delText xml:space="preserve"> in some cases </w:delText>
        </w:r>
      </w:del>
      <w:r>
        <w:rPr>
          <w:rFonts w:ascii="Arial" w:hAnsi="Arial"/>
          <w:sz w:val="22"/>
          <w:szCs w:val="22"/>
        </w:rPr>
        <w:t>translational repression</w:t>
      </w:r>
      <w:ins w:id="46" w:author="David Bartel" w:date="2018-02-19T15:28:00Z">
        <w:r w:rsidR="001532EC">
          <w:rPr>
            <w:rFonts w:ascii="Arial" w:hAnsi="Arial"/>
            <w:sz w:val="22"/>
            <w:szCs w:val="22"/>
          </w:rPr>
          <w:t xml:space="preserve"> of </w:t>
        </w:r>
      </w:ins>
      <w:ins w:id="47" w:author="David Bartel" w:date="2018-02-21T19:34:00Z">
        <w:r w:rsidR="00453162">
          <w:rPr>
            <w:rFonts w:ascii="Arial" w:hAnsi="Arial"/>
            <w:sz w:val="22"/>
            <w:szCs w:val="22"/>
          </w:rPr>
          <w:t>bound</w:t>
        </w:r>
      </w:ins>
      <w:ins w:id="48" w:author="David Bartel" w:date="2018-02-19T15:28:00Z">
        <w:r w:rsidR="001532EC">
          <w:rPr>
            <w:rFonts w:ascii="Arial" w:hAnsi="Arial"/>
            <w:sz w:val="22"/>
            <w:szCs w:val="22"/>
          </w:rPr>
          <w:t xml:space="preserve"> target</w:t>
        </w:r>
      </w:ins>
      <w:ins w:id="49" w:author="David Bartel" w:date="2018-03-27T15:32:00Z">
        <w:r w:rsidR="000F27C5">
          <w:rPr>
            <w:rFonts w:ascii="Arial" w:hAnsi="Arial"/>
            <w:sz w:val="22"/>
            <w:szCs w:val="22"/>
          </w:rPr>
          <w:t>(</w:t>
        </w:r>
        <w:r w:rsidR="00EB0CBF">
          <w:rPr>
            <w:rFonts w:ascii="Arial" w:hAnsi="Arial"/>
            <w:sz w:val="22"/>
            <w:szCs w:val="22"/>
          </w:rPr>
          <w:t>Jonas&amp;Izaurralde2015)</w:t>
        </w:r>
      </w:ins>
      <w:r>
        <w:rPr>
          <w:rFonts w:ascii="Arial" w:hAnsi="Arial"/>
          <w:sz w:val="22"/>
          <w:szCs w:val="22"/>
        </w:rPr>
        <w:t xml:space="preserve">. </w:t>
      </w:r>
      <w:ins w:id="50" w:author="David Bartel" w:date="2018-02-22T15:43:00Z">
        <w:r w:rsidR="00BA226D">
          <w:rPr>
            <w:rFonts w:ascii="Arial" w:hAnsi="Arial"/>
            <w:sz w:val="22"/>
            <w:szCs w:val="22"/>
          </w:rPr>
          <w:t xml:space="preserve"> </w:t>
        </w:r>
      </w:ins>
      <w:ins w:id="51" w:author="David Bartel" w:date="2018-02-22T09:03:00Z">
        <w:r w:rsidR="0036558F">
          <w:rPr>
            <w:rFonts w:ascii="Arial" w:hAnsi="Arial"/>
            <w:sz w:val="22"/>
            <w:szCs w:val="22"/>
          </w:rPr>
          <w:t>mi</w:t>
        </w:r>
      </w:ins>
      <w:ins w:id="52" w:author="David Bartel" w:date="2018-02-22T08:54:00Z">
        <w:r w:rsidR="005D4AA8">
          <w:rPr>
            <w:rFonts w:ascii="Arial" w:hAnsi="Arial"/>
            <w:sz w:val="22"/>
            <w:szCs w:val="22"/>
          </w:rPr>
          <w:t xml:space="preserve">RNAs </w:t>
        </w:r>
      </w:ins>
      <w:ins w:id="53" w:author="David Bartel" w:date="2018-02-22T09:00:00Z">
        <w:r w:rsidR="00AA2845">
          <w:rPr>
            <w:rFonts w:ascii="Arial" w:hAnsi="Arial"/>
            <w:sz w:val="22"/>
            <w:szCs w:val="22"/>
          </w:rPr>
          <w:t>are</w:t>
        </w:r>
      </w:ins>
      <w:ins w:id="54" w:author="David Bartel" w:date="2018-02-22T08:54:00Z">
        <w:r w:rsidR="005D4AA8">
          <w:rPr>
            <w:rFonts w:ascii="Arial" w:hAnsi="Arial"/>
            <w:sz w:val="22"/>
            <w:szCs w:val="22"/>
          </w:rPr>
          <w:t xml:space="preserve"> grouped into families </w:t>
        </w:r>
      </w:ins>
      <w:ins w:id="55" w:author="David Bartel" w:date="2018-02-22T08:55:00Z">
        <w:r w:rsidR="005D4AA8">
          <w:rPr>
            <w:rFonts w:ascii="Arial" w:hAnsi="Arial"/>
            <w:sz w:val="22"/>
            <w:szCs w:val="22"/>
          </w:rPr>
          <w:t xml:space="preserve">based on </w:t>
        </w:r>
      </w:ins>
      <w:ins w:id="56" w:author="David Bartel" w:date="2018-02-22T08:56:00Z">
        <w:r w:rsidR="0036558F">
          <w:rPr>
            <w:rFonts w:ascii="Arial" w:hAnsi="Arial"/>
            <w:sz w:val="22"/>
            <w:szCs w:val="22"/>
          </w:rPr>
          <w:t>the</w:t>
        </w:r>
        <w:r w:rsidR="00AA2845">
          <w:rPr>
            <w:rFonts w:ascii="Arial" w:hAnsi="Arial"/>
            <w:sz w:val="22"/>
            <w:szCs w:val="22"/>
          </w:rPr>
          <w:t xml:space="preserve"> </w:t>
        </w:r>
      </w:ins>
      <w:ins w:id="57" w:author="David Bartel" w:date="2018-02-22T09:01:00Z">
        <w:r w:rsidR="0036558F">
          <w:rPr>
            <w:rFonts w:ascii="Arial" w:hAnsi="Arial"/>
            <w:sz w:val="22"/>
            <w:szCs w:val="22"/>
          </w:rPr>
          <w:t>sequence</w:t>
        </w:r>
      </w:ins>
      <w:ins w:id="58" w:author="David Bartel" w:date="2018-02-22T09:06:00Z">
        <w:r w:rsidR="00FE670D">
          <w:rPr>
            <w:rFonts w:ascii="Arial" w:hAnsi="Arial"/>
            <w:sz w:val="22"/>
            <w:szCs w:val="22"/>
          </w:rPr>
          <w:t xml:space="preserve"> of their extended seed (nucleotides </w:t>
        </w:r>
      </w:ins>
      <w:ins w:id="59" w:author="David Bartel" w:date="2018-02-22T09:07:00Z">
        <w:r w:rsidR="00FE670D">
          <w:rPr>
            <w:rFonts w:ascii="Arial" w:hAnsi="Arial"/>
            <w:sz w:val="22"/>
            <w:szCs w:val="22"/>
          </w:rPr>
          <w:t xml:space="preserve">2–8 of the miRNA), which is the </w:t>
        </w:r>
      </w:ins>
      <w:ins w:id="60" w:author="David Bartel" w:date="2018-02-22T09:13:00Z">
        <w:r w:rsidR="00B32D21">
          <w:rPr>
            <w:rFonts w:ascii="Arial" w:hAnsi="Arial"/>
            <w:sz w:val="22"/>
            <w:szCs w:val="22"/>
          </w:rPr>
          <w:t>region</w:t>
        </w:r>
      </w:ins>
      <w:ins w:id="61" w:author="David Bartel" w:date="2018-02-22T09:07:00Z">
        <w:r w:rsidR="00FE670D">
          <w:rPr>
            <w:rFonts w:ascii="Arial" w:hAnsi="Arial"/>
            <w:sz w:val="22"/>
            <w:szCs w:val="22"/>
          </w:rPr>
          <w:t xml:space="preserve"> of the miRNA most important for target recognition</w:t>
        </w:r>
      </w:ins>
      <w:ins w:id="62" w:author="David Bartel" w:date="2018-03-27T15:43:00Z">
        <w:r w:rsidR="005F26AE">
          <w:rPr>
            <w:rFonts w:ascii="Arial" w:hAnsi="Arial"/>
            <w:sz w:val="22"/>
            <w:szCs w:val="22"/>
          </w:rPr>
          <w:t>(Bartel2009)</w:t>
        </w:r>
      </w:ins>
      <w:ins w:id="63" w:author="David Bartel" w:date="2018-02-22T09:07:00Z">
        <w:r w:rsidR="00FE670D">
          <w:rPr>
            <w:rFonts w:ascii="Arial" w:hAnsi="Arial"/>
            <w:sz w:val="22"/>
            <w:szCs w:val="22"/>
          </w:rPr>
          <w:t xml:space="preserve">.  </w:t>
        </w:r>
      </w:ins>
      <w:ins w:id="64" w:author="David Bartel" w:date="2018-02-22T09:11:00Z">
        <w:r w:rsidR="00B32D21">
          <w:rPr>
            <w:rFonts w:ascii="Arial" w:hAnsi="Arial"/>
            <w:sz w:val="22"/>
            <w:szCs w:val="22"/>
          </w:rPr>
          <w:t>T</w:t>
        </w:r>
      </w:ins>
      <w:ins w:id="65" w:author="David Bartel" w:date="2018-02-22T09:09:00Z">
        <w:r w:rsidR="00FE670D">
          <w:rPr>
            <w:rFonts w:ascii="Arial" w:hAnsi="Arial"/>
            <w:sz w:val="22"/>
            <w:szCs w:val="22"/>
          </w:rPr>
          <w:t>he</w:t>
        </w:r>
      </w:ins>
      <w:ins w:id="66" w:author="David Bartel" w:date="2018-02-22T08:49:00Z">
        <w:r w:rsidR="00637AD4">
          <w:rPr>
            <w:rFonts w:ascii="Arial" w:hAnsi="Arial"/>
            <w:sz w:val="22"/>
            <w:szCs w:val="22"/>
          </w:rPr>
          <w:t xml:space="preserve"> 90 </w:t>
        </w:r>
      </w:ins>
      <w:ins w:id="67" w:author="David Bartel" w:date="2018-02-22T09:14:00Z">
        <w:r w:rsidR="00B32D21">
          <w:rPr>
            <w:rFonts w:ascii="Arial" w:hAnsi="Arial"/>
            <w:sz w:val="22"/>
            <w:szCs w:val="22"/>
          </w:rPr>
          <w:t xml:space="preserve">most </w:t>
        </w:r>
      </w:ins>
      <w:ins w:id="68" w:author="David Bartel" w:date="2018-02-22T08:49:00Z">
        <w:r w:rsidR="00637AD4">
          <w:rPr>
            <w:rFonts w:ascii="Arial" w:hAnsi="Arial"/>
            <w:sz w:val="22"/>
            <w:szCs w:val="22"/>
          </w:rPr>
          <w:t xml:space="preserve">broadly conserved </w:t>
        </w:r>
      </w:ins>
      <w:ins w:id="69" w:author="David Bartel" w:date="2018-02-22T09:14:00Z">
        <w:r w:rsidR="00B32D21">
          <w:rPr>
            <w:rFonts w:ascii="Arial" w:hAnsi="Arial"/>
            <w:sz w:val="22"/>
            <w:szCs w:val="22"/>
          </w:rPr>
          <w:t xml:space="preserve">miRNA </w:t>
        </w:r>
      </w:ins>
      <w:ins w:id="70" w:author="David Bartel" w:date="2018-02-22T08:49:00Z">
        <w:r w:rsidR="00637AD4">
          <w:rPr>
            <w:rFonts w:ascii="Arial" w:hAnsi="Arial"/>
            <w:sz w:val="22"/>
            <w:szCs w:val="22"/>
          </w:rPr>
          <w:t>families</w:t>
        </w:r>
      </w:ins>
      <w:ins w:id="71" w:author="David Bartel" w:date="2018-02-22T09:14:00Z">
        <w:r w:rsidR="00B32D21">
          <w:rPr>
            <w:rFonts w:ascii="Arial" w:hAnsi="Arial"/>
            <w:sz w:val="22"/>
            <w:szCs w:val="22"/>
          </w:rPr>
          <w:t xml:space="preserve"> of </w:t>
        </w:r>
      </w:ins>
      <w:ins w:id="72" w:author="David Bartel" w:date="2018-02-22T08:51:00Z">
        <w:r w:rsidR="00B32D21">
          <w:rPr>
            <w:rFonts w:ascii="Arial" w:hAnsi="Arial"/>
            <w:sz w:val="22"/>
            <w:szCs w:val="22"/>
          </w:rPr>
          <w:t xml:space="preserve">mammals </w:t>
        </w:r>
        <w:r w:rsidR="005D4AA8">
          <w:rPr>
            <w:rFonts w:ascii="Arial" w:hAnsi="Arial"/>
            <w:sz w:val="22"/>
            <w:szCs w:val="22"/>
          </w:rPr>
          <w:t xml:space="preserve">each </w:t>
        </w:r>
      </w:ins>
      <w:ins w:id="73" w:author="David Bartel" w:date="2018-02-22T09:09:00Z">
        <w:r w:rsidR="00FE670D">
          <w:rPr>
            <w:rFonts w:ascii="Arial" w:hAnsi="Arial"/>
            <w:sz w:val="22"/>
            <w:szCs w:val="22"/>
          </w:rPr>
          <w:t xml:space="preserve">have an average of &gt;400 </w:t>
        </w:r>
      </w:ins>
      <w:ins w:id="74" w:author="David Bartel" w:date="2018-02-22T09:11:00Z">
        <w:r w:rsidR="00B32D21">
          <w:rPr>
            <w:rFonts w:ascii="Arial" w:hAnsi="Arial"/>
            <w:sz w:val="22"/>
            <w:szCs w:val="22"/>
          </w:rPr>
          <w:t xml:space="preserve">preferentially </w:t>
        </w:r>
      </w:ins>
      <w:ins w:id="75" w:author="David Bartel" w:date="2018-02-22T09:09:00Z">
        <w:r w:rsidR="00FE670D">
          <w:rPr>
            <w:rFonts w:ascii="Arial" w:hAnsi="Arial"/>
            <w:sz w:val="22"/>
            <w:szCs w:val="22"/>
          </w:rPr>
          <w:t xml:space="preserve">conserved targets, </w:t>
        </w:r>
      </w:ins>
      <w:ins w:id="76" w:author="David Bartel" w:date="2018-02-22T09:53:00Z">
        <w:r w:rsidR="00F432B4">
          <w:rPr>
            <w:rFonts w:ascii="Arial" w:hAnsi="Arial"/>
            <w:sz w:val="22"/>
            <w:szCs w:val="22"/>
          </w:rPr>
          <w:t xml:space="preserve">such that mRNAs from most human genes are conserved </w:t>
        </w:r>
      </w:ins>
      <w:ins w:id="77" w:author="David Bartel" w:date="2018-02-22T09:55:00Z">
        <w:r w:rsidR="007373B5">
          <w:rPr>
            <w:rFonts w:ascii="Arial" w:hAnsi="Arial"/>
            <w:sz w:val="22"/>
            <w:szCs w:val="22"/>
          </w:rPr>
          <w:t>target</w:t>
        </w:r>
      </w:ins>
      <w:ins w:id="78" w:author="David Bartel" w:date="2018-02-22T09:53:00Z">
        <w:r w:rsidR="00F432B4">
          <w:rPr>
            <w:rFonts w:ascii="Arial" w:hAnsi="Arial"/>
            <w:sz w:val="22"/>
            <w:szCs w:val="22"/>
          </w:rPr>
          <w:t>s</w:t>
        </w:r>
      </w:ins>
      <w:ins w:id="79" w:author="David Bartel" w:date="2018-02-22T15:33:00Z">
        <w:r w:rsidR="00E3467E">
          <w:rPr>
            <w:rFonts w:ascii="Arial" w:hAnsi="Arial"/>
            <w:sz w:val="22"/>
            <w:szCs w:val="22"/>
          </w:rPr>
          <w:t xml:space="preserve"> of at least one </w:t>
        </w:r>
      </w:ins>
      <w:ins w:id="80" w:author="David Bartel" w:date="2018-02-22T15:34:00Z">
        <w:r w:rsidR="003A4E60">
          <w:rPr>
            <w:rFonts w:ascii="Arial" w:hAnsi="Arial"/>
            <w:sz w:val="22"/>
            <w:szCs w:val="22"/>
          </w:rPr>
          <w:t>miRNA</w:t>
        </w:r>
      </w:ins>
      <w:ins w:id="81" w:author="David Bartel" w:date="2018-03-27T15:33:00Z">
        <w:r w:rsidR="00EB0CBF">
          <w:rPr>
            <w:rFonts w:ascii="Arial" w:hAnsi="Arial"/>
            <w:sz w:val="22"/>
            <w:szCs w:val="22"/>
          </w:rPr>
          <w:t>(Friedman2009)</w:t>
        </w:r>
      </w:ins>
      <w:ins w:id="82" w:author="David Bartel" w:date="2018-02-22T09:53:00Z">
        <w:r w:rsidR="00F432B4">
          <w:rPr>
            <w:rFonts w:ascii="Arial" w:hAnsi="Arial"/>
            <w:sz w:val="22"/>
            <w:szCs w:val="22"/>
          </w:rPr>
          <w:t xml:space="preserve">. </w:t>
        </w:r>
      </w:ins>
      <w:ins w:id="83" w:author="David Bartel" w:date="2018-02-22T09:55:00Z">
        <w:r w:rsidR="007373B5">
          <w:rPr>
            <w:rFonts w:ascii="Arial" w:hAnsi="Arial"/>
            <w:sz w:val="22"/>
            <w:szCs w:val="22"/>
          </w:rPr>
          <w:t xml:space="preserve"> </w:t>
        </w:r>
      </w:ins>
      <w:ins w:id="84" w:author="David Bartel" w:date="2018-02-22T15:37:00Z">
        <w:r w:rsidR="003A4E60">
          <w:rPr>
            <w:rFonts w:ascii="Arial" w:hAnsi="Arial"/>
            <w:sz w:val="22"/>
            <w:szCs w:val="22"/>
          </w:rPr>
          <w:t xml:space="preserve">Most of these 90 broadly conserved families are required </w:t>
        </w:r>
        <w:r w:rsidR="00BA226D">
          <w:rPr>
            <w:rFonts w:ascii="Arial" w:hAnsi="Arial"/>
            <w:sz w:val="22"/>
            <w:szCs w:val="22"/>
          </w:rPr>
          <w:t>for proper development or</w:t>
        </w:r>
        <w:r w:rsidR="003A4E60">
          <w:rPr>
            <w:rFonts w:ascii="Arial" w:hAnsi="Arial"/>
            <w:sz w:val="22"/>
            <w:szCs w:val="22"/>
          </w:rPr>
          <w:t xml:space="preserve"> physiology, as </w:t>
        </w:r>
      </w:ins>
      <w:ins w:id="85" w:author="David Bartel" w:date="2018-02-22T15:42:00Z">
        <w:r w:rsidR="00BA226D">
          <w:rPr>
            <w:rFonts w:ascii="Arial" w:hAnsi="Arial"/>
            <w:sz w:val="22"/>
            <w:szCs w:val="22"/>
          </w:rPr>
          <w:t>shown</w:t>
        </w:r>
      </w:ins>
      <w:ins w:id="86" w:author="David Bartel" w:date="2018-02-22T15:37:00Z">
        <w:r w:rsidR="003A4E60">
          <w:rPr>
            <w:rFonts w:ascii="Arial" w:hAnsi="Arial"/>
            <w:sz w:val="22"/>
            <w:szCs w:val="22"/>
          </w:rPr>
          <w:t xml:space="preserve"> by </w:t>
        </w:r>
      </w:ins>
      <w:ins w:id="87" w:author="David Bartel" w:date="2018-03-27T15:28:00Z">
        <w:r w:rsidR="000F27C5">
          <w:rPr>
            <w:rFonts w:ascii="Arial" w:hAnsi="Arial"/>
            <w:sz w:val="22"/>
            <w:szCs w:val="22"/>
          </w:rPr>
          <w:t>knockout studies in mice</w:t>
        </w:r>
      </w:ins>
      <w:ins w:id="88" w:author="David Bartel" w:date="2018-02-22T15:39:00Z">
        <w:r w:rsidR="00BA226D">
          <w:rPr>
            <w:rFonts w:ascii="Arial" w:hAnsi="Arial"/>
            <w:sz w:val="22"/>
            <w:szCs w:val="22"/>
          </w:rPr>
          <w:t xml:space="preserve">, and many </w:t>
        </w:r>
      </w:ins>
      <w:ins w:id="89" w:author="David Bartel" w:date="2018-02-22T15:47:00Z">
        <w:r w:rsidR="00D20A33">
          <w:rPr>
            <w:rFonts w:ascii="Arial" w:hAnsi="Arial"/>
            <w:sz w:val="22"/>
            <w:szCs w:val="22"/>
          </w:rPr>
          <w:t xml:space="preserve">families also </w:t>
        </w:r>
      </w:ins>
      <w:ins w:id="90" w:author="David Bartel" w:date="2018-02-22T15:39:00Z">
        <w:r w:rsidR="00BA226D">
          <w:rPr>
            <w:rFonts w:ascii="Arial" w:hAnsi="Arial"/>
            <w:sz w:val="22"/>
            <w:szCs w:val="22"/>
          </w:rPr>
          <w:t xml:space="preserve">impact pathology in </w:t>
        </w:r>
      </w:ins>
      <w:ins w:id="91" w:author="David Bartel" w:date="2018-02-22T15:40:00Z">
        <w:r w:rsidR="00BA226D">
          <w:rPr>
            <w:rFonts w:ascii="Arial" w:hAnsi="Arial"/>
            <w:sz w:val="22"/>
            <w:szCs w:val="22"/>
          </w:rPr>
          <w:t>mouse models of</w:t>
        </w:r>
      </w:ins>
      <w:ins w:id="92" w:author="David Bartel" w:date="2018-02-19T15:45:00Z">
        <w:r w:rsidR="0012593D">
          <w:rPr>
            <w:rFonts w:ascii="Arial" w:hAnsi="Arial"/>
            <w:sz w:val="22"/>
            <w:szCs w:val="22"/>
          </w:rPr>
          <w:t xml:space="preserve"> </w:t>
        </w:r>
      </w:ins>
      <w:ins w:id="93" w:author="David Bartel" w:date="2018-02-19T15:46:00Z">
        <w:r w:rsidR="00BA226D">
          <w:rPr>
            <w:rFonts w:ascii="Arial" w:hAnsi="Arial"/>
            <w:sz w:val="22"/>
            <w:szCs w:val="22"/>
          </w:rPr>
          <w:t>disease or injury</w:t>
        </w:r>
      </w:ins>
      <w:ins w:id="94" w:author="David Bartel" w:date="2018-02-19T15:41:00Z">
        <w:r w:rsidR="0012593D">
          <w:rPr>
            <w:rFonts w:ascii="Arial" w:hAnsi="Arial"/>
            <w:sz w:val="22"/>
            <w:szCs w:val="22"/>
          </w:rPr>
          <w:t>(Bartel2018)</w:t>
        </w:r>
      </w:ins>
      <w:del w:id="95" w:author="David Bartel" w:date="2018-02-19T15:42:00Z">
        <w:r w:rsidDel="0012593D">
          <w:rPr>
            <w:rFonts w:ascii="Arial" w:hAnsi="Arial"/>
            <w:sz w:val="22"/>
            <w:szCs w:val="22"/>
          </w:rPr>
          <w:delText>The persistence of individual miRNA genes throughout diverse metazoan species, the large number of reported miRNA knockout phenotypes in fly and mouse (Dave’s table), and the finding the majority (60%) of mammalian mRNAs harbor at least one conserved miRNA site, together underscore the important role for these RNAs in the coherent regulation and maintenance of gene expression underlying biological life</w:delText>
        </w:r>
        <w:r w:rsidDel="0012593D">
          <w:rPr>
            <w:rFonts w:ascii="Arial" w:hAnsi="Arial"/>
            <w:sz w:val="22"/>
            <w:szCs w:val="22"/>
          </w:rPr>
          <w:fldChar w:fldCharType="begin"/>
        </w:r>
        <w:r w:rsidDel="0012593D">
          <w:rPr>
            <w:rFonts w:ascii="Arial" w:hAnsi="Arial"/>
            <w:sz w:val="22"/>
            <w:szCs w:val="22"/>
          </w:rPr>
          <w:delInstrText xml:space="preserve"> ADDIN PAPERS2_CITATIONS &lt;citation&gt;&lt;uuid&gt;9E3AA5EA-C477-40D3-83ED-2A0A15FB4377&lt;/uuid&gt;&lt;priority&gt;0&lt;/priority&gt;&lt;publications&gt;&lt;publication&gt;&lt;uuid&gt;786BF57B-1712-4079-9486-43526609A8C9&lt;/uuid&gt;&lt;volume&gt;455&lt;/volume&gt;&lt;accepted_date&gt;99200809121200000000222000&lt;/accepted_date&gt;&lt;doi&gt;10.1038/nature07415&lt;/doi&gt;&lt;startpage&gt;1193&lt;/startpage&gt;&lt;publication_date&gt;99200810301200000000222000&lt;/publication_date&gt;&lt;url&gt;http://eutils.ncbi.nlm.nih.gov/entrez/eutils/elink.fcgi?dbfrom=pubmed&amp;amp;id=18830242&amp;amp;retmode=ref&amp;amp;cmd=prlinks&lt;/url&gt;&lt;type&gt;400&lt;/type&gt;&lt;title&gt;Early origins and evolution of microRNAs and Piwi-interacting RNAs in animals.&lt;/title&gt;&lt;submission_date&gt;99200806051200000000222000&lt;/submission_date&gt;&lt;number&gt;7217&lt;/number&gt;&lt;institution&gt;Whitehead Institute for Biomedical Research, 9 Cambridge Center, Cambridge, Massachusetts 02142, USA.&lt;/institution&gt;&lt;subtype&gt;400&lt;/subtype&gt;&lt;endpage&gt;1197&lt;/endpage&gt;&lt;bundle&gt;&lt;publication&gt;&lt;publisher&gt;Nature Publishing Group&lt;/publisher&gt;&lt;title&gt;Nature&lt;/title&gt;&lt;type&gt;-100&lt;/type&gt;&lt;subtype&gt;-100&lt;/subtype&gt;&lt;uuid&gt;BDB627B8-7E12-4F00-AB1E-23F98E8D5F7C&lt;/uuid&gt;&lt;/publication&gt;&lt;/bundle&gt;&lt;authors&gt;&lt;author&gt;&lt;firstName&gt;Andrew&lt;/firstName&gt;&lt;lastName&gt;Grimson&lt;/lastName&gt;&lt;/author&gt;&lt;author&gt;&lt;firstName&gt;Mansi&lt;/firstName&gt;&lt;lastName&gt;Srivastava&lt;/lastName&gt;&lt;/author&gt;&lt;author&gt;&lt;firstName&gt;Bryony&lt;/firstName&gt;&lt;lastName&gt;Fahey&lt;/lastName&gt;&lt;/author&gt;&lt;author&gt;&lt;firstName&gt;Ben&lt;/firstName&gt;&lt;middleNames&gt;J&lt;/middleNames&gt;&lt;lastName&gt;Woodcroft&lt;/lastName&gt;&lt;/author&gt;&lt;author&gt;&lt;firstName&gt;H&lt;/firstName&gt;&lt;middleNames&gt;Rosaria&lt;/middleNames&gt;&lt;lastName&gt;Chiang&lt;/lastName&gt;&lt;/author&gt;&lt;author&gt;&lt;firstName&gt;Nicole&lt;/firstName&gt;&lt;lastName&gt;King&lt;/lastName&gt;&lt;/author&gt;&lt;author&gt;&lt;firstName&gt;Bernard&lt;/firstName&gt;&lt;middleNames&gt;M&lt;/middleNames&gt;&lt;lastName&gt;Degnan&lt;/lastName&gt;&lt;/author&gt;&lt;author&gt;&lt;firstName&gt;Daniel&lt;/firstName&gt;&lt;middleNames&gt;S&lt;/middleNames&gt;&lt;lastName&gt;Rokhsar&lt;/lastName&gt;&lt;/author&gt;&lt;author&gt;&lt;firstName&gt;David&lt;/firstName&gt;&lt;middleNames&gt;P&lt;/middleNames&gt;&lt;lastName&gt;Bartel&lt;/lastName&gt;&lt;/author&gt;&lt;/authors&gt;&lt;/publication&gt;&lt;/publications&gt;&lt;cites&gt;&lt;/cites&gt;&lt;/citation&gt;</w:delInstrText>
        </w:r>
        <w:r w:rsidDel="0012593D">
          <w:rPr>
            <w:rFonts w:ascii="Arial" w:hAnsi="Arial"/>
            <w:sz w:val="22"/>
            <w:szCs w:val="22"/>
          </w:rPr>
          <w:fldChar w:fldCharType="separate"/>
        </w:r>
        <w:r w:rsidDel="0012593D">
          <w:rPr>
            <w:rFonts w:ascii="Arial" w:hAnsi="Arial"/>
            <w:sz w:val="22"/>
            <w:szCs w:val="22"/>
          </w:rPr>
          <w:delText>{Grimson:2008cv}</w:delText>
        </w:r>
        <w:r w:rsidDel="0012593D">
          <w:rPr>
            <w:rFonts w:ascii="Arial" w:hAnsi="Arial"/>
            <w:sz w:val="22"/>
            <w:szCs w:val="22"/>
          </w:rPr>
          <w:fldChar w:fldCharType="end"/>
        </w:r>
        <w:r w:rsidDel="0012593D">
          <w:rPr>
            <w:rFonts w:ascii="Arial" w:hAnsi="Arial"/>
            <w:sz w:val="22"/>
            <w:szCs w:val="22"/>
          </w:rPr>
          <w:fldChar w:fldCharType="begin"/>
        </w:r>
        <w:r w:rsidDel="0012593D">
          <w:rPr>
            <w:rFonts w:ascii="Arial" w:hAnsi="Arial"/>
            <w:sz w:val="22"/>
            <w:szCs w:val="22"/>
          </w:rPr>
          <w:delInstrText xml:space="preserve"> ADDIN PAPERS2_CITATIONS &lt;citation&gt;&lt;uuid&gt;80C250C4-1AC5-44E4-8A77-9F380E2EE9B9&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delInstrText>
        </w:r>
        <w:r w:rsidDel="0012593D">
          <w:rPr>
            <w:rFonts w:ascii="Arial" w:hAnsi="Arial"/>
            <w:sz w:val="22"/>
            <w:szCs w:val="22"/>
          </w:rPr>
          <w:fldChar w:fldCharType="separate"/>
        </w:r>
        <w:r w:rsidDel="0012593D">
          <w:rPr>
            <w:rFonts w:ascii="Arial" w:hAnsi="Arial"/>
            <w:sz w:val="22"/>
            <w:szCs w:val="22"/>
          </w:rPr>
          <w:delText>{Friedman:2008km}</w:delText>
        </w:r>
        <w:r w:rsidDel="0012593D">
          <w:rPr>
            <w:rFonts w:ascii="Arial" w:hAnsi="Arial"/>
            <w:sz w:val="22"/>
            <w:szCs w:val="22"/>
          </w:rPr>
          <w:fldChar w:fldCharType="end"/>
        </w:r>
      </w:del>
      <w:r>
        <w:rPr>
          <w:rFonts w:ascii="Arial" w:hAnsi="Arial"/>
          <w:sz w:val="22"/>
          <w:szCs w:val="22"/>
        </w:rPr>
        <w:t xml:space="preserve">. </w:t>
      </w:r>
    </w:p>
    <w:p w14:paraId="66B1D620" w14:textId="50618866" w:rsidR="009E2BCA" w:rsidDel="00D128AB" w:rsidRDefault="009E2BCA" w:rsidP="00A01AD8">
      <w:pPr>
        <w:spacing w:line="360" w:lineRule="auto"/>
        <w:ind w:firstLine="720"/>
        <w:rPr>
          <w:del w:id="96" w:author="David Bartel" w:date="2018-02-19T15:50:00Z"/>
          <w:rFonts w:ascii="Arial" w:hAnsi="Arial"/>
          <w:sz w:val="22"/>
          <w:szCs w:val="22"/>
        </w:rPr>
      </w:pPr>
      <w:r>
        <w:rPr>
          <w:rFonts w:ascii="Arial" w:hAnsi="Arial"/>
          <w:sz w:val="22"/>
          <w:szCs w:val="22"/>
        </w:rPr>
        <w:t xml:space="preserve">A </w:t>
      </w:r>
      <w:del w:id="97" w:author="David Bartel" w:date="2018-02-19T15:43:00Z">
        <w:r w:rsidDel="0012593D">
          <w:rPr>
            <w:rFonts w:ascii="Arial" w:hAnsi="Arial"/>
            <w:sz w:val="22"/>
            <w:szCs w:val="22"/>
          </w:rPr>
          <w:delText>more precise</w:delText>
        </w:r>
      </w:del>
      <w:ins w:id="98" w:author="David Bartel" w:date="2018-02-21T20:14:00Z">
        <w:r w:rsidR="00EB29B9">
          <w:rPr>
            <w:rFonts w:ascii="Arial" w:hAnsi="Arial"/>
            <w:sz w:val="22"/>
            <w:szCs w:val="22"/>
          </w:rPr>
          <w:t>fuller</w:t>
        </w:r>
      </w:ins>
      <w:r>
        <w:rPr>
          <w:rFonts w:ascii="Arial" w:hAnsi="Arial"/>
          <w:sz w:val="22"/>
          <w:szCs w:val="22"/>
        </w:rPr>
        <w:t xml:space="preserve"> understanding of </w:t>
      </w:r>
      <w:del w:id="99" w:author="David Bartel" w:date="2018-02-19T15:43:00Z">
        <w:r w:rsidDel="0012593D">
          <w:rPr>
            <w:rFonts w:ascii="Arial" w:hAnsi="Arial"/>
            <w:sz w:val="22"/>
            <w:szCs w:val="22"/>
          </w:rPr>
          <w:delText xml:space="preserve">miRNA </w:delText>
        </w:r>
      </w:del>
      <w:ins w:id="100" w:author="David Bartel" w:date="2018-02-19T15:43:00Z">
        <w:r w:rsidR="00EB29B9">
          <w:rPr>
            <w:rFonts w:ascii="Arial" w:hAnsi="Arial"/>
            <w:sz w:val="22"/>
            <w:szCs w:val="22"/>
          </w:rPr>
          <w:t>the</w:t>
        </w:r>
      </w:ins>
      <w:ins w:id="101" w:author="David Bartel" w:date="2018-02-21T20:13:00Z">
        <w:r w:rsidR="00EB29B9">
          <w:rPr>
            <w:rFonts w:ascii="Arial" w:hAnsi="Arial"/>
            <w:sz w:val="22"/>
            <w:szCs w:val="22"/>
          </w:rPr>
          <w:t>se</w:t>
        </w:r>
      </w:ins>
      <w:ins w:id="102" w:author="David Bartel" w:date="2018-02-19T15:43:00Z">
        <w:r w:rsidR="00EB29B9">
          <w:rPr>
            <w:rFonts w:ascii="Arial" w:hAnsi="Arial"/>
            <w:sz w:val="22"/>
            <w:szCs w:val="22"/>
          </w:rPr>
          <w:t xml:space="preserve"> </w:t>
        </w:r>
      </w:ins>
      <w:ins w:id="103" w:author="David Bartel" w:date="2018-02-21T20:13:00Z">
        <w:r w:rsidR="00EB29B9">
          <w:rPr>
            <w:rFonts w:ascii="Arial" w:hAnsi="Arial"/>
            <w:sz w:val="22"/>
            <w:szCs w:val="22"/>
          </w:rPr>
          <w:t>numerous</w:t>
        </w:r>
      </w:ins>
      <w:ins w:id="104" w:author="David Bartel" w:date="2018-02-19T15:43:00Z">
        <w:r w:rsidR="00EB29B9">
          <w:rPr>
            <w:rFonts w:ascii="Arial" w:hAnsi="Arial"/>
            <w:sz w:val="22"/>
            <w:szCs w:val="22"/>
          </w:rPr>
          <w:t xml:space="preserve"> biological</w:t>
        </w:r>
        <w:r w:rsidR="0012593D">
          <w:rPr>
            <w:rFonts w:ascii="Arial" w:hAnsi="Arial"/>
            <w:sz w:val="22"/>
            <w:szCs w:val="22"/>
          </w:rPr>
          <w:t xml:space="preserve"> </w:t>
        </w:r>
      </w:ins>
      <w:r>
        <w:rPr>
          <w:rFonts w:ascii="Arial" w:hAnsi="Arial"/>
          <w:sz w:val="22"/>
          <w:szCs w:val="22"/>
        </w:rPr>
        <w:t>function</w:t>
      </w:r>
      <w:ins w:id="105" w:author="David Bartel" w:date="2018-02-19T15:47:00Z">
        <w:r w:rsidR="004D3BE1">
          <w:rPr>
            <w:rFonts w:ascii="Arial" w:hAnsi="Arial"/>
            <w:sz w:val="22"/>
            <w:szCs w:val="22"/>
          </w:rPr>
          <w:t>s</w:t>
        </w:r>
      </w:ins>
      <w:del w:id="106" w:author="David Bartel" w:date="2018-02-19T15:48:00Z">
        <w:r w:rsidDel="004D3BE1">
          <w:rPr>
            <w:rFonts w:ascii="Arial" w:hAnsi="Arial"/>
            <w:sz w:val="22"/>
            <w:szCs w:val="22"/>
          </w:rPr>
          <w:delText>, potentially providing insight into their evolutionary origin as well as their role in health and disease,</w:delText>
        </w:r>
      </w:del>
      <w:r>
        <w:rPr>
          <w:rFonts w:ascii="Arial" w:hAnsi="Arial"/>
          <w:sz w:val="22"/>
          <w:szCs w:val="22"/>
        </w:rPr>
        <w:t xml:space="preserve"> requires </w:t>
      </w:r>
      <w:ins w:id="107" w:author="David Bartel" w:date="2018-02-22T15:52:00Z">
        <w:r w:rsidR="005D7DB5">
          <w:rPr>
            <w:rFonts w:ascii="Arial" w:hAnsi="Arial"/>
            <w:sz w:val="22"/>
            <w:szCs w:val="22"/>
          </w:rPr>
          <w:t xml:space="preserve">a </w:t>
        </w:r>
      </w:ins>
      <w:del w:id="108" w:author="David Bartel" w:date="2018-02-21T22:56:00Z">
        <w:r w:rsidDel="0090480F">
          <w:rPr>
            <w:rFonts w:ascii="Arial" w:hAnsi="Arial"/>
            <w:sz w:val="22"/>
            <w:szCs w:val="22"/>
          </w:rPr>
          <w:delText>a</w:delText>
        </w:r>
      </w:del>
      <w:ins w:id="109" w:author="David Bartel" w:date="2018-02-19T15:49:00Z">
        <w:r w:rsidR="004D3BE1">
          <w:rPr>
            <w:rFonts w:ascii="Arial" w:hAnsi="Arial"/>
            <w:sz w:val="22"/>
            <w:szCs w:val="22"/>
          </w:rPr>
          <w:t>more</w:t>
        </w:r>
      </w:ins>
      <w:del w:id="110" w:author="David Bartel" w:date="2018-02-19T15:49:00Z">
        <w:r w:rsidDel="004D3BE1">
          <w:rPr>
            <w:rFonts w:ascii="Arial" w:hAnsi="Arial"/>
            <w:sz w:val="22"/>
            <w:szCs w:val="22"/>
          </w:rPr>
          <w:delText>n</w:delText>
        </w:r>
      </w:del>
      <w:r>
        <w:rPr>
          <w:rFonts w:ascii="Arial" w:hAnsi="Arial"/>
          <w:sz w:val="22"/>
          <w:szCs w:val="22"/>
        </w:rPr>
        <w:t xml:space="preserve"> accurate </w:t>
      </w:r>
      <w:ins w:id="111" w:author="David Bartel" w:date="2018-02-22T15:51:00Z">
        <w:r w:rsidR="005D7DB5">
          <w:rPr>
            <w:rFonts w:ascii="Arial" w:hAnsi="Arial"/>
            <w:sz w:val="22"/>
            <w:szCs w:val="22"/>
          </w:rPr>
          <w:t xml:space="preserve">model of miRNA </w:t>
        </w:r>
      </w:ins>
      <w:ins w:id="112" w:author="David Bartel" w:date="2018-02-21T22:54:00Z">
        <w:r w:rsidR="006F7485">
          <w:rPr>
            <w:rFonts w:ascii="Arial" w:hAnsi="Arial"/>
            <w:sz w:val="22"/>
            <w:szCs w:val="22"/>
          </w:rPr>
          <w:t>target</w:t>
        </w:r>
      </w:ins>
      <w:ins w:id="113" w:author="David Bartel" w:date="2018-02-22T15:51:00Z">
        <w:r w:rsidR="005D7DB5">
          <w:rPr>
            <w:rFonts w:ascii="Arial" w:hAnsi="Arial"/>
            <w:sz w:val="22"/>
            <w:szCs w:val="22"/>
          </w:rPr>
          <w:t>ing</w:t>
        </w:r>
      </w:ins>
      <w:ins w:id="114" w:author="David Bartel" w:date="2018-02-21T22:54:00Z">
        <w:r w:rsidR="006F7485">
          <w:rPr>
            <w:rFonts w:ascii="Arial" w:hAnsi="Arial"/>
            <w:sz w:val="22"/>
            <w:szCs w:val="22"/>
          </w:rPr>
          <w:t xml:space="preserve">, with the ultimate goal </w:t>
        </w:r>
      </w:ins>
      <w:del w:id="115" w:author="David Bartel" w:date="2018-02-21T22:56:00Z">
        <w:r w:rsidDel="006F7485">
          <w:rPr>
            <w:rFonts w:ascii="Arial" w:hAnsi="Arial"/>
            <w:sz w:val="22"/>
            <w:szCs w:val="22"/>
          </w:rPr>
          <w:delText>model of</w:delText>
        </w:r>
      </w:del>
      <w:ins w:id="116" w:author="David Bartel" w:date="2018-02-21T22:56:00Z">
        <w:r w:rsidR="006F7485">
          <w:rPr>
            <w:rFonts w:ascii="Arial" w:hAnsi="Arial"/>
            <w:sz w:val="22"/>
            <w:szCs w:val="22"/>
          </w:rPr>
          <w:t xml:space="preserve">of </w:t>
        </w:r>
      </w:ins>
      <w:ins w:id="117" w:author="David Bartel" w:date="2018-02-22T15:52:00Z">
        <w:r w:rsidR="005D7DB5">
          <w:rPr>
            <w:rFonts w:ascii="Arial" w:hAnsi="Arial"/>
            <w:sz w:val="22"/>
            <w:szCs w:val="22"/>
          </w:rPr>
          <w:t xml:space="preserve">correctly </w:t>
        </w:r>
      </w:ins>
      <w:ins w:id="118" w:author="David Bartel" w:date="2018-02-21T22:56:00Z">
        <w:r w:rsidR="006F7485">
          <w:rPr>
            <w:rFonts w:ascii="Arial" w:hAnsi="Arial"/>
            <w:sz w:val="22"/>
            <w:szCs w:val="22"/>
          </w:rPr>
          <w:t>predicting</w:t>
        </w:r>
      </w:ins>
      <w:r>
        <w:rPr>
          <w:rFonts w:ascii="Arial" w:hAnsi="Arial"/>
          <w:sz w:val="22"/>
          <w:szCs w:val="22"/>
        </w:rPr>
        <w:t xml:space="preserve"> the </w:t>
      </w:r>
      <w:ins w:id="119" w:author="David Bartel" w:date="2018-02-19T16:18:00Z">
        <w:r w:rsidR="00D128AB">
          <w:rPr>
            <w:rFonts w:ascii="Arial" w:hAnsi="Arial"/>
            <w:sz w:val="22"/>
            <w:szCs w:val="22"/>
          </w:rPr>
          <w:t xml:space="preserve">effects of each miRNA on </w:t>
        </w:r>
      </w:ins>
      <w:del w:id="120" w:author="David Bartel" w:date="2018-02-19T16:18:00Z">
        <w:r w:rsidDel="00D128AB">
          <w:rPr>
            <w:rFonts w:ascii="Arial" w:hAnsi="Arial"/>
            <w:sz w:val="22"/>
            <w:szCs w:val="22"/>
          </w:rPr>
          <w:delText xml:space="preserve">selectivity and magnitude of miRNA-mediated repression across the diverse set of </w:delText>
        </w:r>
      </w:del>
      <w:ins w:id="121" w:author="David Bartel" w:date="2018-02-19T16:18:00Z">
        <w:r w:rsidR="00D128AB">
          <w:rPr>
            <w:rFonts w:ascii="Arial" w:hAnsi="Arial"/>
            <w:sz w:val="22"/>
            <w:szCs w:val="22"/>
          </w:rPr>
          <w:t xml:space="preserve">the output of each </w:t>
        </w:r>
      </w:ins>
      <w:ins w:id="122" w:author="David Bartel" w:date="2018-03-27T15:30:00Z">
        <w:r w:rsidR="000F27C5">
          <w:rPr>
            <w:rFonts w:ascii="Arial" w:hAnsi="Arial"/>
            <w:sz w:val="22"/>
            <w:szCs w:val="22"/>
          </w:rPr>
          <w:t>expressed gene</w:t>
        </w:r>
      </w:ins>
      <w:del w:id="123" w:author="David Bartel" w:date="2018-03-27T15:30:00Z">
        <w:r w:rsidDel="000F27C5">
          <w:rPr>
            <w:rFonts w:ascii="Arial" w:hAnsi="Arial"/>
            <w:sz w:val="22"/>
            <w:szCs w:val="22"/>
          </w:rPr>
          <w:delText>mRNA</w:delText>
        </w:r>
      </w:del>
      <w:del w:id="124" w:author="David Bartel" w:date="2018-02-19T16:19:00Z">
        <w:r w:rsidDel="00D128AB">
          <w:rPr>
            <w:rFonts w:ascii="Arial" w:hAnsi="Arial"/>
            <w:sz w:val="22"/>
            <w:szCs w:val="22"/>
          </w:rPr>
          <w:delText>s</w:delText>
        </w:r>
      </w:del>
      <w:del w:id="125" w:author="David Bartel" w:date="2018-02-19T15:50:00Z">
        <w:r w:rsidDel="004D3BE1">
          <w:rPr>
            <w:rFonts w:ascii="Arial" w:hAnsi="Arial"/>
            <w:sz w:val="22"/>
            <w:szCs w:val="22"/>
          </w:rPr>
          <w:delText xml:space="preserve"> expressed in animal cells</w:delText>
        </w:r>
      </w:del>
      <w:r>
        <w:rPr>
          <w:rFonts w:ascii="Arial" w:hAnsi="Arial"/>
          <w:sz w:val="22"/>
          <w:szCs w:val="22"/>
        </w:rPr>
        <w:t xml:space="preserve">. </w:t>
      </w:r>
      <w:ins w:id="126" w:author="David Bartel" w:date="2018-02-21T20:25:00Z">
        <w:r w:rsidR="001D59EC">
          <w:rPr>
            <w:rFonts w:ascii="Arial" w:hAnsi="Arial"/>
            <w:sz w:val="22"/>
            <w:szCs w:val="22"/>
          </w:rPr>
          <w:t xml:space="preserve"> </w:t>
        </w:r>
      </w:ins>
      <w:ins w:id="127" w:author="David Bartel" w:date="2018-02-19T16:20:00Z">
        <w:r w:rsidR="00D128AB">
          <w:rPr>
            <w:rFonts w:ascii="Arial" w:hAnsi="Arial"/>
            <w:sz w:val="22"/>
            <w:szCs w:val="22"/>
          </w:rPr>
          <w:t xml:space="preserve">Thus far, the </w:t>
        </w:r>
      </w:ins>
      <w:ins w:id="128" w:author="David Bartel" w:date="2018-02-22T15:53:00Z">
        <w:r w:rsidR="005D7DB5">
          <w:rPr>
            <w:rFonts w:ascii="Arial" w:hAnsi="Arial"/>
            <w:sz w:val="22"/>
            <w:szCs w:val="22"/>
          </w:rPr>
          <w:t>informative</w:t>
        </w:r>
      </w:ins>
      <w:ins w:id="129" w:author="David Bartel" w:date="2018-02-21T20:27:00Z">
        <w:r w:rsidR="001D59EC">
          <w:rPr>
            <w:rFonts w:ascii="Arial" w:hAnsi="Arial"/>
            <w:sz w:val="22"/>
            <w:szCs w:val="22"/>
          </w:rPr>
          <w:t xml:space="preserve"> </w:t>
        </w:r>
      </w:ins>
      <w:ins w:id="130" w:author="David Bartel" w:date="2018-02-21T22:57:00Z">
        <w:r w:rsidR="0090480F">
          <w:rPr>
            <w:rFonts w:ascii="Arial" w:hAnsi="Arial"/>
            <w:sz w:val="22"/>
            <w:szCs w:val="22"/>
          </w:rPr>
          <w:t xml:space="preserve">predictive </w:t>
        </w:r>
      </w:ins>
      <w:ins w:id="131" w:author="David Bartel" w:date="2018-02-21T20:27:00Z">
        <w:r w:rsidR="001D59EC">
          <w:rPr>
            <w:rFonts w:ascii="Arial" w:hAnsi="Arial"/>
            <w:sz w:val="22"/>
            <w:szCs w:val="22"/>
          </w:rPr>
          <w:t>models</w:t>
        </w:r>
      </w:ins>
      <w:ins w:id="132" w:author="David Bartel" w:date="2018-02-19T16:25:00Z">
        <w:r w:rsidR="00594190">
          <w:rPr>
            <w:rFonts w:ascii="Arial" w:hAnsi="Arial"/>
            <w:sz w:val="22"/>
            <w:szCs w:val="22"/>
          </w:rPr>
          <w:t xml:space="preserve"> ha</w:t>
        </w:r>
      </w:ins>
      <w:ins w:id="133" w:author="David Bartel" w:date="2018-02-19T16:28:00Z">
        <w:r w:rsidR="00524971">
          <w:rPr>
            <w:rFonts w:ascii="Arial" w:hAnsi="Arial"/>
            <w:sz w:val="22"/>
            <w:szCs w:val="22"/>
          </w:rPr>
          <w:t>ve</w:t>
        </w:r>
      </w:ins>
      <w:ins w:id="134" w:author="David Bartel" w:date="2018-02-19T16:20:00Z">
        <w:r w:rsidR="00594190">
          <w:rPr>
            <w:rFonts w:ascii="Arial" w:hAnsi="Arial"/>
            <w:sz w:val="22"/>
            <w:szCs w:val="22"/>
          </w:rPr>
          <w:t xml:space="preserve"> focus</w:t>
        </w:r>
      </w:ins>
      <w:ins w:id="135" w:author="David Bartel" w:date="2018-02-19T16:28:00Z">
        <w:r w:rsidR="00524971">
          <w:rPr>
            <w:rFonts w:ascii="Arial" w:hAnsi="Arial"/>
            <w:sz w:val="22"/>
            <w:szCs w:val="22"/>
          </w:rPr>
          <w:t>ed</w:t>
        </w:r>
      </w:ins>
      <w:ins w:id="136" w:author="David Bartel" w:date="2018-02-19T16:20:00Z">
        <w:r w:rsidR="00594190">
          <w:rPr>
            <w:rFonts w:ascii="Arial" w:hAnsi="Arial"/>
            <w:sz w:val="22"/>
            <w:szCs w:val="22"/>
          </w:rPr>
          <w:t xml:space="preserve"> on mRNAs </w:t>
        </w:r>
      </w:ins>
      <w:ins w:id="137" w:author="David Bartel" w:date="2018-02-19T16:22:00Z">
        <w:r w:rsidR="00594190">
          <w:rPr>
            <w:rFonts w:ascii="Arial" w:hAnsi="Arial"/>
            <w:sz w:val="22"/>
            <w:szCs w:val="22"/>
          </w:rPr>
          <w:t xml:space="preserve">with canonical </w:t>
        </w:r>
      </w:ins>
      <w:ins w:id="138" w:author="David Bartel" w:date="2018-02-19T16:26:00Z">
        <w:r w:rsidR="001D59EC">
          <w:rPr>
            <w:rFonts w:ascii="Arial" w:hAnsi="Arial"/>
            <w:sz w:val="22"/>
            <w:szCs w:val="22"/>
          </w:rPr>
          <w:t>6</w:t>
        </w:r>
      </w:ins>
      <w:ins w:id="139" w:author="David Bartel" w:date="2018-02-19T16:22:00Z">
        <w:r w:rsidR="00594190">
          <w:rPr>
            <w:rFonts w:ascii="Arial" w:hAnsi="Arial"/>
            <w:sz w:val="22"/>
            <w:szCs w:val="22"/>
          </w:rPr>
          <w:t xml:space="preserve">–8-nt sites </w:t>
        </w:r>
      </w:ins>
      <w:ins w:id="140" w:author="David Bartel" w:date="2018-02-22T15:53:00Z">
        <w:r w:rsidR="005D7DB5">
          <w:rPr>
            <w:rFonts w:ascii="Arial" w:hAnsi="Arial"/>
            <w:sz w:val="22"/>
            <w:szCs w:val="22"/>
          </w:rPr>
          <w:t>matching</w:t>
        </w:r>
      </w:ins>
      <w:ins w:id="141" w:author="David Bartel" w:date="2018-02-19T16:22:00Z">
        <w:r w:rsidR="00594190">
          <w:rPr>
            <w:rFonts w:ascii="Arial" w:hAnsi="Arial"/>
            <w:sz w:val="22"/>
            <w:szCs w:val="22"/>
          </w:rPr>
          <w:t xml:space="preserve"> the miRNA</w:t>
        </w:r>
      </w:ins>
      <w:ins w:id="142" w:author="David Bartel" w:date="2018-02-19T16:32:00Z">
        <w:r w:rsidR="00B74F53">
          <w:rPr>
            <w:rFonts w:ascii="Arial" w:hAnsi="Arial"/>
            <w:sz w:val="22"/>
            <w:szCs w:val="22"/>
          </w:rPr>
          <w:t xml:space="preserve"> </w:t>
        </w:r>
      </w:ins>
      <w:ins w:id="143" w:author="David Bartel" w:date="2018-02-22T15:44:00Z">
        <w:r w:rsidR="00EB0CBF">
          <w:rPr>
            <w:rFonts w:ascii="Arial" w:hAnsi="Arial"/>
            <w:sz w:val="22"/>
            <w:szCs w:val="22"/>
          </w:rPr>
          <w:t>seed region</w:t>
        </w:r>
      </w:ins>
      <w:ins w:id="144" w:author="David Bartel" w:date="2018-02-19T16:32:00Z">
        <w:r w:rsidR="00B74F53">
          <w:rPr>
            <w:rFonts w:ascii="Arial" w:hAnsi="Arial"/>
            <w:sz w:val="22"/>
            <w:szCs w:val="22"/>
          </w:rPr>
          <w:t>(Agerwal2015)</w:t>
        </w:r>
      </w:ins>
      <w:ins w:id="145" w:author="David Bartel" w:date="2018-02-19T16:36:00Z">
        <w:r w:rsidR="0046129A">
          <w:rPr>
            <w:rFonts w:ascii="Arial" w:hAnsi="Arial"/>
            <w:sz w:val="22"/>
            <w:szCs w:val="22"/>
          </w:rPr>
          <w:t xml:space="preserve"> (Fig. </w:t>
        </w:r>
      </w:ins>
      <w:ins w:id="146" w:author="David Bartel" w:date="2018-02-19T16:37:00Z">
        <w:r w:rsidR="0046129A">
          <w:rPr>
            <w:rFonts w:ascii="Arial" w:hAnsi="Arial"/>
            <w:sz w:val="22"/>
            <w:szCs w:val="22"/>
          </w:rPr>
          <w:t>1A)</w:t>
        </w:r>
      </w:ins>
      <w:ins w:id="147" w:author="David Bartel" w:date="2018-02-19T16:27:00Z">
        <w:r w:rsidR="00524971">
          <w:rPr>
            <w:rFonts w:ascii="Arial" w:hAnsi="Arial"/>
            <w:sz w:val="22"/>
            <w:szCs w:val="22"/>
          </w:rPr>
          <w:t xml:space="preserve">. </w:t>
        </w:r>
      </w:ins>
      <w:ins w:id="148" w:author="David Bartel" w:date="2018-02-21T20:25:00Z">
        <w:r w:rsidR="001D59EC">
          <w:rPr>
            <w:rFonts w:ascii="Arial" w:hAnsi="Arial"/>
            <w:sz w:val="22"/>
            <w:szCs w:val="22"/>
          </w:rPr>
          <w:t xml:space="preserve"> </w:t>
        </w:r>
      </w:ins>
      <w:ins w:id="149" w:author="David Bartel" w:date="2018-02-21T20:20:00Z">
        <w:r w:rsidR="00F11F37">
          <w:rPr>
            <w:rFonts w:ascii="Arial" w:hAnsi="Arial"/>
            <w:sz w:val="22"/>
            <w:szCs w:val="22"/>
          </w:rPr>
          <w:t xml:space="preserve">For example, </w:t>
        </w:r>
      </w:ins>
      <w:ins w:id="150" w:author="David Bartel" w:date="2018-02-21T20:29:00Z">
        <w:r w:rsidR="00C31C91">
          <w:rPr>
            <w:rFonts w:ascii="Arial" w:hAnsi="Arial"/>
            <w:sz w:val="22"/>
            <w:szCs w:val="22"/>
          </w:rPr>
          <w:t>searches for</w:t>
        </w:r>
      </w:ins>
      <w:ins w:id="151" w:author="David Bartel" w:date="2018-02-21T20:21:00Z">
        <w:r w:rsidR="001D59EC">
          <w:rPr>
            <w:rFonts w:ascii="Arial" w:hAnsi="Arial"/>
            <w:sz w:val="22"/>
            <w:szCs w:val="22"/>
          </w:rPr>
          <w:t xml:space="preserve"> conserved </w:t>
        </w:r>
      </w:ins>
      <w:ins w:id="152" w:author="David Bartel" w:date="2018-02-21T23:44:00Z">
        <w:r w:rsidR="00F17097">
          <w:rPr>
            <w:rFonts w:ascii="Arial" w:hAnsi="Arial"/>
            <w:sz w:val="22"/>
            <w:szCs w:val="22"/>
          </w:rPr>
          <w:t xml:space="preserve">canonical </w:t>
        </w:r>
      </w:ins>
      <w:ins w:id="153" w:author="David Bartel" w:date="2018-02-21T20:21:00Z">
        <w:r w:rsidR="00F11F37">
          <w:rPr>
            <w:rFonts w:ascii="Arial" w:hAnsi="Arial"/>
            <w:sz w:val="22"/>
            <w:szCs w:val="22"/>
          </w:rPr>
          <w:t xml:space="preserve">sites can </w:t>
        </w:r>
      </w:ins>
      <w:ins w:id="154" w:author="David Bartel" w:date="2018-02-21T20:29:00Z">
        <w:r w:rsidR="00C31C91">
          <w:rPr>
            <w:rFonts w:ascii="Arial" w:hAnsi="Arial"/>
            <w:sz w:val="22"/>
            <w:szCs w:val="22"/>
          </w:rPr>
          <w:t>identify</w:t>
        </w:r>
      </w:ins>
      <w:ins w:id="155" w:author="David Bartel" w:date="2018-02-21T20:21:00Z">
        <w:r w:rsidR="00F11F37">
          <w:rPr>
            <w:rFonts w:ascii="Arial" w:hAnsi="Arial"/>
            <w:sz w:val="22"/>
            <w:szCs w:val="22"/>
          </w:rPr>
          <w:t xml:space="preserve"> </w:t>
        </w:r>
      </w:ins>
      <w:ins w:id="156" w:author="David Bartel" w:date="2018-02-21T20:20:00Z">
        <w:r w:rsidR="00F11F37">
          <w:rPr>
            <w:rFonts w:ascii="Arial" w:hAnsi="Arial"/>
            <w:sz w:val="22"/>
            <w:szCs w:val="22"/>
          </w:rPr>
          <w:t xml:space="preserve">miRNA targets </w:t>
        </w:r>
      </w:ins>
      <w:ins w:id="157" w:author="David Bartel" w:date="2018-02-21T20:21:00Z">
        <w:r w:rsidR="00F11F37">
          <w:rPr>
            <w:rFonts w:ascii="Arial" w:hAnsi="Arial"/>
            <w:sz w:val="22"/>
            <w:szCs w:val="22"/>
          </w:rPr>
          <w:t>above the background of false-positive predictions</w:t>
        </w:r>
      </w:ins>
      <w:ins w:id="158" w:author="David Bartel" w:date="2018-02-21T20:30:00Z">
        <w:r w:rsidR="00C31C91">
          <w:rPr>
            <w:rFonts w:ascii="Arial" w:hAnsi="Arial"/>
            <w:sz w:val="22"/>
            <w:szCs w:val="22"/>
          </w:rPr>
          <w:t>(Lewis2005)</w:t>
        </w:r>
      </w:ins>
      <w:ins w:id="159" w:author="David Bartel" w:date="2018-02-21T20:21:00Z">
        <w:r w:rsidR="00F11F37">
          <w:rPr>
            <w:rFonts w:ascii="Arial" w:hAnsi="Arial"/>
            <w:sz w:val="22"/>
            <w:szCs w:val="22"/>
          </w:rPr>
          <w:t xml:space="preserve">, </w:t>
        </w:r>
      </w:ins>
      <w:ins w:id="160" w:author="David Bartel" w:date="2018-02-21T20:30:00Z">
        <w:r w:rsidR="00C31C91">
          <w:rPr>
            <w:rFonts w:ascii="Arial" w:hAnsi="Arial"/>
            <w:sz w:val="22"/>
            <w:szCs w:val="22"/>
          </w:rPr>
          <w:t>with</w:t>
        </w:r>
      </w:ins>
      <w:ins w:id="161" w:author="David Bartel" w:date="2018-02-21T20:22:00Z">
        <w:r w:rsidR="00F11F37">
          <w:rPr>
            <w:rFonts w:ascii="Arial" w:hAnsi="Arial"/>
            <w:sz w:val="22"/>
            <w:szCs w:val="22"/>
          </w:rPr>
          <w:t xml:space="preserve"> the </w:t>
        </w:r>
      </w:ins>
      <w:ins w:id="162" w:author="David Bartel" w:date="2018-02-21T20:24:00Z">
        <w:r w:rsidR="001D59EC">
          <w:rPr>
            <w:rFonts w:ascii="Arial" w:hAnsi="Arial"/>
            <w:sz w:val="22"/>
            <w:szCs w:val="22"/>
          </w:rPr>
          <w:t>estimated</w:t>
        </w:r>
      </w:ins>
      <w:ins w:id="163" w:author="David Bartel" w:date="2018-02-21T20:23:00Z">
        <w:r w:rsidR="001D59EC">
          <w:rPr>
            <w:rFonts w:ascii="Arial" w:hAnsi="Arial"/>
            <w:sz w:val="22"/>
            <w:szCs w:val="22"/>
          </w:rPr>
          <w:t xml:space="preserve"> </w:t>
        </w:r>
      </w:ins>
      <w:ins w:id="164" w:author="David Bartel" w:date="2018-02-19T16:26:00Z">
        <w:r w:rsidR="00524971">
          <w:rPr>
            <w:rFonts w:ascii="Arial" w:hAnsi="Arial"/>
            <w:sz w:val="22"/>
            <w:szCs w:val="22"/>
          </w:rPr>
          <w:t xml:space="preserve">probability of conserved </w:t>
        </w:r>
      </w:ins>
      <w:ins w:id="165" w:author="David Bartel" w:date="2018-02-19T16:29:00Z">
        <w:r w:rsidR="00524971">
          <w:rPr>
            <w:rFonts w:ascii="Arial" w:hAnsi="Arial"/>
            <w:sz w:val="22"/>
            <w:szCs w:val="22"/>
          </w:rPr>
          <w:t>targeting (P</w:t>
        </w:r>
      </w:ins>
      <w:ins w:id="166" w:author="David Bartel" w:date="2018-02-19T16:30:00Z">
        <w:r w:rsidR="00524971" w:rsidRPr="00A01AD8">
          <w:rPr>
            <w:rFonts w:ascii="Arial" w:hAnsi="Arial"/>
            <w:sz w:val="22"/>
            <w:szCs w:val="22"/>
            <w:vertAlign w:val="subscript"/>
          </w:rPr>
          <w:t>CT</w:t>
        </w:r>
        <w:r w:rsidR="00524971">
          <w:rPr>
            <w:rFonts w:ascii="Arial" w:hAnsi="Arial"/>
            <w:sz w:val="22"/>
            <w:szCs w:val="22"/>
          </w:rPr>
          <w:t>)</w:t>
        </w:r>
      </w:ins>
      <w:ins w:id="167" w:author="David Bartel" w:date="2018-02-19T16:32:00Z">
        <w:r w:rsidR="00B74F53">
          <w:rPr>
            <w:rFonts w:ascii="Arial" w:hAnsi="Arial"/>
            <w:sz w:val="22"/>
            <w:szCs w:val="22"/>
          </w:rPr>
          <w:t xml:space="preserve"> </w:t>
        </w:r>
      </w:ins>
      <w:ins w:id="168" w:author="David Bartel" w:date="2018-02-21T20:30:00Z">
        <w:r w:rsidR="00C31C91">
          <w:rPr>
            <w:rFonts w:ascii="Arial" w:hAnsi="Arial"/>
            <w:sz w:val="22"/>
            <w:szCs w:val="22"/>
          </w:rPr>
          <w:t>correlating with the efficacy of target repression</w:t>
        </w:r>
      </w:ins>
      <w:ins w:id="169" w:author="David Bartel" w:date="2018-02-19T16:32:00Z">
        <w:r w:rsidR="00B74F53">
          <w:rPr>
            <w:rFonts w:ascii="Arial" w:hAnsi="Arial"/>
            <w:sz w:val="22"/>
            <w:szCs w:val="22"/>
          </w:rPr>
          <w:t>(Friedman2009)</w:t>
        </w:r>
      </w:ins>
      <w:ins w:id="170" w:author="David Bartel" w:date="2018-02-19T16:28:00Z">
        <w:r w:rsidR="00524971">
          <w:rPr>
            <w:rFonts w:ascii="Arial" w:hAnsi="Arial"/>
            <w:sz w:val="22"/>
            <w:szCs w:val="22"/>
          </w:rPr>
          <w:t xml:space="preserve">. </w:t>
        </w:r>
      </w:ins>
      <w:ins w:id="171" w:author="David Bartel" w:date="2018-02-21T22:58:00Z">
        <w:r w:rsidR="0090480F">
          <w:rPr>
            <w:rFonts w:ascii="Arial" w:hAnsi="Arial"/>
            <w:sz w:val="22"/>
            <w:szCs w:val="22"/>
          </w:rPr>
          <w:t xml:space="preserve"> However, some responsiv</w:t>
        </w:r>
      </w:ins>
      <w:ins w:id="172" w:author="David Bartel" w:date="2018-02-21T22:59:00Z">
        <w:r w:rsidR="0090480F">
          <w:rPr>
            <w:rFonts w:ascii="Arial" w:hAnsi="Arial"/>
            <w:sz w:val="22"/>
            <w:szCs w:val="22"/>
          </w:rPr>
          <w:t xml:space="preserve">e targets are not </w:t>
        </w:r>
      </w:ins>
      <w:ins w:id="173" w:author="David Bartel" w:date="2018-02-21T23:38:00Z">
        <w:r w:rsidR="00892B8D">
          <w:rPr>
            <w:rFonts w:ascii="Arial" w:hAnsi="Arial"/>
            <w:sz w:val="22"/>
            <w:szCs w:val="22"/>
          </w:rPr>
          <w:t xml:space="preserve">broadly </w:t>
        </w:r>
      </w:ins>
      <w:ins w:id="174" w:author="David Bartel" w:date="2018-02-21T22:59:00Z">
        <w:r w:rsidR="0090480F">
          <w:rPr>
            <w:rFonts w:ascii="Arial" w:hAnsi="Arial"/>
            <w:sz w:val="22"/>
            <w:szCs w:val="22"/>
          </w:rPr>
          <w:t>conserved</w:t>
        </w:r>
      </w:ins>
      <w:ins w:id="175" w:author="David Bartel" w:date="2018-03-27T15:31:00Z">
        <w:r w:rsidR="000F27C5">
          <w:rPr>
            <w:rFonts w:ascii="Arial" w:hAnsi="Arial"/>
            <w:sz w:val="22"/>
            <w:szCs w:val="22"/>
          </w:rPr>
          <w:t>,</w:t>
        </w:r>
      </w:ins>
      <w:ins w:id="176" w:author="David Bartel" w:date="2018-02-21T22:59:00Z">
        <w:r w:rsidR="0090480F">
          <w:rPr>
            <w:rFonts w:ascii="Arial" w:hAnsi="Arial"/>
            <w:sz w:val="22"/>
            <w:szCs w:val="22"/>
          </w:rPr>
          <w:t xml:space="preserve"> and some </w:t>
        </w:r>
      </w:ins>
      <w:ins w:id="177" w:author="David Bartel" w:date="2018-02-21T23:38:00Z">
        <w:r w:rsidR="00892B8D">
          <w:rPr>
            <w:rFonts w:ascii="Arial" w:hAnsi="Arial"/>
            <w:sz w:val="22"/>
            <w:szCs w:val="22"/>
          </w:rPr>
          <w:t xml:space="preserve">broadly </w:t>
        </w:r>
      </w:ins>
      <w:ins w:id="178" w:author="David Bartel" w:date="2018-02-21T22:59:00Z">
        <w:r w:rsidR="0090480F">
          <w:rPr>
            <w:rFonts w:ascii="Arial" w:hAnsi="Arial"/>
            <w:sz w:val="22"/>
            <w:szCs w:val="22"/>
          </w:rPr>
          <w:t xml:space="preserve">conserved targets </w:t>
        </w:r>
      </w:ins>
      <w:ins w:id="179" w:author="David Bartel" w:date="2018-02-21T23:07:00Z">
        <w:r w:rsidR="000236E7">
          <w:rPr>
            <w:rFonts w:ascii="Arial" w:hAnsi="Arial"/>
            <w:sz w:val="22"/>
            <w:szCs w:val="22"/>
          </w:rPr>
          <w:t xml:space="preserve">are </w:t>
        </w:r>
      </w:ins>
      <w:ins w:id="180" w:author="David Bartel" w:date="2018-02-21T22:59:00Z">
        <w:r w:rsidR="0090480F">
          <w:rPr>
            <w:rFonts w:ascii="Arial" w:hAnsi="Arial"/>
            <w:sz w:val="22"/>
            <w:szCs w:val="22"/>
          </w:rPr>
          <w:t xml:space="preserve">more </w:t>
        </w:r>
      </w:ins>
      <w:ins w:id="181" w:author="David Bartel" w:date="2018-02-22T15:57:00Z">
        <w:r w:rsidR="002A4CD2">
          <w:rPr>
            <w:rFonts w:ascii="Arial" w:hAnsi="Arial"/>
            <w:sz w:val="22"/>
            <w:szCs w:val="22"/>
          </w:rPr>
          <w:t xml:space="preserve">responsive </w:t>
        </w:r>
      </w:ins>
      <w:ins w:id="182" w:author="David Bartel" w:date="2018-02-21T22:59:00Z">
        <w:r w:rsidR="0090480F">
          <w:rPr>
            <w:rFonts w:ascii="Arial" w:hAnsi="Arial"/>
            <w:sz w:val="22"/>
            <w:szCs w:val="22"/>
          </w:rPr>
          <w:t>than others</w:t>
        </w:r>
      </w:ins>
      <w:ins w:id="183" w:author="David Bartel" w:date="2018-02-21T23:38:00Z">
        <w:r w:rsidR="00892B8D">
          <w:rPr>
            <w:rFonts w:ascii="Arial" w:hAnsi="Arial"/>
            <w:sz w:val="22"/>
            <w:szCs w:val="22"/>
          </w:rPr>
          <w:t>.  Thus</w:t>
        </w:r>
      </w:ins>
      <w:ins w:id="184" w:author="David Bartel" w:date="2018-02-21T22:59:00Z">
        <w:r w:rsidR="0090480F">
          <w:rPr>
            <w:rFonts w:ascii="Arial" w:hAnsi="Arial"/>
            <w:sz w:val="22"/>
            <w:szCs w:val="22"/>
          </w:rPr>
          <w:t xml:space="preserve">, the </w:t>
        </w:r>
      </w:ins>
      <w:ins w:id="185" w:author="David Bartel" w:date="2018-02-21T23:02:00Z">
        <w:r w:rsidR="00721D0E">
          <w:rPr>
            <w:rFonts w:ascii="Arial" w:hAnsi="Arial"/>
            <w:sz w:val="22"/>
            <w:szCs w:val="22"/>
          </w:rPr>
          <w:t xml:space="preserve">most </w:t>
        </w:r>
      </w:ins>
      <w:ins w:id="186" w:author="David Bartel" w:date="2018-02-22T15:46:00Z">
        <w:r w:rsidR="00D20A33">
          <w:rPr>
            <w:rFonts w:ascii="Arial" w:hAnsi="Arial"/>
            <w:sz w:val="22"/>
            <w:szCs w:val="22"/>
          </w:rPr>
          <w:t>informative</w:t>
        </w:r>
      </w:ins>
      <w:ins w:id="187" w:author="David Bartel" w:date="2018-02-21T23:02:00Z">
        <w:r w:rsidR="00721D0E">
          <w:rPr>
            <w:rFonts w:ascii="Arial" w:hAnsi="Arial"/>
            <w:sz w:val="22"/>
            <w:szCs w:val="22"/>
          </w:rPr>
          <w:t xml:space="preserve"> models </w:t>
        </w:r>
      </w:ins>
      <w:ins w:id="188" w:author="David Bartel" w:date="2018-02-21T23:03:00Z">
        <w:r w:rsidR="00721D0E">
          <w:rPr>
            <w:rFonts w:ascii="Arial" w:hAnsi="Arial"/>
            <w:sz w:val="22"/>
            <w:szCs w:val="22"/>
          </w:rPr>
          <w:t xml:space="preserve">have </w:t>
        </w:r>
      </w:ins>
      <w:ins w:id="189" w:author="David Bartel" w:date="2018-02-21T23:59:00Z">
        <w:r w:rsidR="003323FE">
          <w:rPr>
            <w:rFonts w:ascii="Arial" w:hAnsi="Arial"/>
            <w:sz w:val="22"/>
            <w:szCs w:val="22"/>
          </w:rPr>
          <w:t xml:space="preserve">been built by </w:t>
        </w:r>
      </w:ins>
      <w:ins w:id="190" w:author="David Bartel" w:date="2018-02-21T23:51:00Z">
        <w:r w:rsidR="003323FE">
          <w:rPr>
            <w:rFonts w:ascii="Arial" w:hAnsi="Arial"/>
            <w:sz w:val="22"/>
            <w:szCs w:val="22"/>
          </w:rPr>
          <w:t>training</w:t>
        </w:r>
        <w:r w:rsidR="00E5678F">
          <w:rPr>
            <w:rFonts w:ascii="Arial" w:hAnsi="Arial"/>
            <w:sz w:val="22"/>
            <w:szCs w:val="22"/>
          </w:rPr>
          <w:t xml:space="preserve"> on </w:t>
        </w:r>
      </w:ins>
      <w:ins w:id="191" w:author="David Bartel" w:date="2018-02-21T23:52:00Z">
        <w:r w:rsidR="00E5678F">
          <w:rPr>
            <w:rFonts w:ascii="Arial" w:hAnsi="Arial"/>
            <w:sz w:val="22"/>
            <w:szCs w:val="22"/>
          </w:rPr>
          <w:t>experimental</w:t>
        </w:r>
      </w:ins>
      <w:ins w:id="192" w:author="David Bartel" w:date="2018-02-21T23:51:00Z">
        <w:r w:rsidR="00E5678F">
          <w:rPr>
            <w:rFonts w:ascii="Arial" w:hAnsi="Arial"/>
            <w:sz w:val="22"/>
            <w:szCs w:val="22"/>
          </w:rPr>
          <w:t xml:space="preserve"> datasets </w:t>
        </w:r>
      </w:ins>
      <w:ins w:id="193" w:author="David Bartel" w:date="2018-02-21T23:59:00Z">
        <w:r w:rsidR="003323FE">
          <w:rPr>
            <w:rFonts w:ascii="Arial" w:hAnsi="Arial"/>
            <w:sz w:val="22"/>
            <w:szCs w:val="22"/>
          </w:rPr>
          <w:t xml:space="preserve">that </w:t>
        </w:r>
      </w:ins>
      <w:ins w:id="194" w:author="David Bartel" w:date="2018-02-21T23:51:00Z">
        <w:r w:rsidR="003323FE">
          <w:rPr>
            <w:rFonts w:ascii="Arial" w:hAnsi="Arial"/>
            <w:sz w:val="22"/>
            <w:szCs w:val="22"/>
          </w:rPr>
          <w:t>report</w:t>
        </w:r>
        <w:r w:rsidR="00E5678F">
          <w:rPr>
            <w:rFonts w:ascii="Arial" w:hAnsi="Arial"/>
            <w:sz w:val="22"/>
            <w:szCs w:val="22"/>
          </w:rPr>
          <w:t xml:space="preserve"> </w:t>
        </w:r>
      </w:ins>
      <w:ins w:id="195" w:author="David Bartel" w:date="2018-02-21T23:53:00Z">
        <w:r w:rsidR="001D03B7">
          <w:rPr>
            <w:rFonts w:ascii="Arial" w:hAnsi="Arial"/>
            <w:sz w:val="22"/>
            <w:szCs w:val="22"/>
          </w:rPr>
          <w:t xml:space="preserve">on miRNA function, i.e., </w:t>
        </w:r>
      </w:ins>
      <w:ins w:id="196" w:author="David Bartel" w:date="2018-02-21T23:51:00Z">
        <w:r w:rsidR="00E5678F">
          <w:rPr>
            <w:rFonts w:ascii="Arial" w:hAnsi="Arial"/>
            <w:sz w:val="22"/>
            <w:szCs w:val="22"/>
          </w:rPr>
          <w:t>the response</w:t>
        </w:r>
      </w:ins>
      <w:ins w:id="197" w:author="David Bartel" w:date="2018-02-21T23:52:00Z">
        <w:r w:rsidR="001D03B7">
          <w:rPr>
            <w:rFonts w:ascii="Arial" w:hAnsi="Arial"/>
            <w:sz w:val="22"/>
            <w:szCs w:val="22"/>
          </w:rPr>
          <w:t>s</w:t>
        </w:r>
      </w:ins>
      <w:ins w:id="198" w:author="David Bartel" w:date="2018-02-21T23:51:00Z">
        <w:r w:rsidR="00E5678F">
          <w:rPr>
            <w:rFonts w:ascii="Arial" w:hAnsi="Arial"/>
            <w:sz w:val="22"/>
            <w:szCs w:val="22"/>
          </w:rPr>
          <w:t xml:space="preserve"> of mRNAs to the addition of miRNAs</w:t>
        </w:r>
      </w:ins>
      <w:ins w:id="199" w:author="David Bartel" w:date="2018-02-21T23:52:00Z">
        <w:r w:rsidR="003323FE">
          <w:rPr>
            <w:rFonts w:ascii="Arial" w:hAnsi="Arial"/>
            <w:sz w:val="22"/>
            <w:szCs w:val="22"/>
          </w:rPr>
          <w:t xml:space="preserve">.  </w:t>
        </w:r>
      </w:ins>
      <w:ins w:id="200" w:author="David Bartel" w:date="2018-02-22T00:00:00Z">
        <w:r w:rsidR="003323FE">
          <w:rPr>
            <w:rFonts w:ascii="Arial" w:hAnsi="Arial"/>
            <w:sz w:val="22"/>
            <w:szCs w:val="22"/>
          </w:rPr>
          <w:t xml:space="preserve">Although such models can be trained on all the </w:t>
        </w:r>
      </w:ins>
      <w:ins w:id="201" w:author="David Bartel" w:date="2018-02-21T23:40:00Z">
        <w:r w:rsidR="00892B8D">
          <w:rPr>
            <w:rFonts w:ascii="Arial" w:hAnsi="Arial"/>
            <w:sz w:val="22"/>
            <w:szCs w:val="22"/>
          </w:rPr>
          <w:t>features</w:t>
        </w:r>
      </w:ins>
      <w:ins w:id="202" w:author="David Bartel" w:date="2018-02-22T00:01:00Z">
        <w:r w:rsidR="003323FE">
          <w:rPr>
            <w:rFonts w:ascii="Arial" w:hAnsi="Arial"/>
            <w:sz w:val="22"/>
            <w:szCs w:val="22"/>
          </w:rPr>
          <w:t xml:space="preserve"> </w:t>
        </w:r>
      </w:ins>
      <w:ins w:id="203" w:author="David Bartel" w:date="2018-02-22T00:06:00Z">
        <w:r w:rsidR="00DA4BF0">
          <w:rPr>
            <w:rFonts w:ascii="Arial" w:hAnsi="Arial"/>
            <w:sz w:val="22"/>
            <w:szCs w:val="22"/>
          </w:rPr>
          <w:t>known to</w:t>
        </w:r>
      </w:ins>
      <w:ins w:id="204" w:author="David Bartel" w:date="2018-02-22T00:01:00Z">
        <w:r w:rsidR="003323FE">
          <w:rPr>
            <w:rFonts w:ascii="Arial" w:hAnsi="Arial"/>
            <w:sz w:val="22"/>
            <w:szCs w:val="22"/>
          </w:rPr>
          <w:t xml:space="preserve"> correlate with targeting efficacy</w:t>
        </w:r>
      </w:ins>
      <w:ins w:id="205" w:author="David Bartel" w:date="2018-02-21T23:55:00Z">
        <w:r w:rsidR="001D03B7">
          <w:rPr>
            <w:rFonts w:ascii="Arial" w:hAnsi="Arial"/>
            <w:sz w:val="22"/>
            <w:szCs w:val="22"/>
          </w:rPr>
          <w:t xml:space="preserve">, including </w:t>
        </w:r>
      </w:ins>
      <w:ins w:id="206" w:author="David Bartel" w:date="2018-02-22T00:01:00Z">
        <w:r w:rsidR="003323FE">
          <w:rPr>
            <w:rFonts w:ascii="Arial" w:hAnsi="Arial"/>
            <w:sz w:val="22"/>
            <w:szCs w:val="22"/>
          </w:rPr>
          <w:t>the type of canonical site</w:t>
        </w:r>
      </w:ins>
      <w:ins w:id="207" w:author="David Bartel" w:date="2018-02-21T23:42:00Z">
        <w:r w:rsidR="003323FE">
          <w:rPr>
            <w:rFonts w:ascii="Arial" w:hAnsi="Arial"/>
            <w:sz w:val="22"/>
            <w:szCs w:val="22"/>
          </w:rPr>
          <w:t xml:space="preserve"> as well as various features of the </w:t>
        </w:r>
      </w:ins>
      <w:ins w:id="208" w:author="David Bartel" w:date="2018-02-21T23:40:00Z">
        <w:r w:rsidR="00892B8D">
          <w:rPr>
            <w:rFonts w:ascii="Arial" w:hAnsi="Arial"/>
            <w:sz w:val="22"/>
            <w:szCs w:val="22"/>
          </w:rPr>
          <w:t>site context</w:t>
        </w:r>
      </w:ins>
      <w:ins w:id="209" w:author="David Bartel" w:date="2018-02-21T23:43:00Z">
        <w:r w:rsidR="00F17097">
          <w:rPr>
            <w:rFonts w:ascii="Arial" w:hAnsi="Arial"/>
            <w:sz w:val="22"/>
            <w:szCs w:val="22"/>
          </w:rPr>
          <w:t>,</w:t>
        </w:r>
      </w:ins>
      <w:ins w:id="210" w:author="David Bartel" w:date="2018-02-21T23:41:00Z">
        <w:r w:rsidR="00892B8D">
          <w:rPr>
            <w:rFonts w:ascii="Arial" w:hAnsi="Arial"/>
            <w:sz w:val="22"/>
            <w:szCs w:val="22"/>
          </w:rPr>
          <w:t xml:space="preserve"> </w:t>
        </w:r>
      </w:ins>
      <w:ins w:id="211" w:author="David Bartel" w:date="2018-02-22T00:02:00Z">
        <w:r w:rsidR="00DA4BF0">
          <w:rPr>
            <w:rFonts w:ascii="Arial" w:hAnsi="Arial"/>
            <w:sz w:val="22"/>
            <w:szCs w:val="22"/>
          </w:rPr>
          <w:t xml:space="preserve">the </w:t>
        </w:r>
      </w:ins>
      <w:ins w:id="212" w:author="David Bartel" w:date="2018-02-21T23:41:00Z">
        <w:r w:rsidR="00892B8D">
          <w:rPr>
            <w:rFonts w:ascii="Arial" w:hAnsi="Arial"/>
            <w:sz w:val="22"/>
            <w:szCs w:val="22"/>
          </w:rPr>
          <w:t>miRNAs</w:t>
        </w:r>
      </w:ins>
      <w:ins w:id="213" w:author="David Bartel" w:date="2018-02-21T23:43:00Z">
        <w:r w:rsidR="00F17097">
          <w:rPr>
            <w:rFonts w:ascii="Arial" w:hAnsi="Arial"/>
            <w:sz w:val="22"/>
            <w:szCs w:val="22"/>
          </w:rPr>
          <w:t>, and</w:t>
        </w:r>
      </w:ins>
      <w:ins w:id="214" w:author="David Bartel" w:date="2018-02-21T23:41:00Z">
        <w:r w:rsidR="00892B8D">
          <w:rPr>
            <w:rFonts w:ascii="Arial" w:hAnsi="Arial"/>
            <w:sz w:val="22"/>
            <w:szCs w:val="22"/>
          </w:rPr>
          <w:t xml:space="preserve"> </w:t>
        </w:r>
      </w:ins>
      <w:ins w:id="215" w:author="David Bartel" w:date="2018-02-22T00:02:00Z">
        <w:r w:rsidR="00DA4BF0">
          <w:rPr>
            <w:rFonts w:ascii="Arial" w:hAnsi="Arial"/>
            <w:sz w:val="22"/>
            <w:szCs w:val="22"/>
          </w:rPr>
          <w:t xml:space="preserve">the </w:t>
        </w:r>
      </w:ins>
      <w:ins w:id="216" w:author="David Bartel" w:date="2018-02-21T23:41:00Z">
        <w:r w:rsidR="00892B8D">
          <w:rPr>
            <w:rFonts w:ascii="Arial" w:hAnsi="Arial"/>
            <w:sz w:val="22"/>
            <w:szCs w:val="22"/>
          </w:rPr>
          <w:t xml:space="preserve">mRNAs, </w:t>
        </w:r>
      </w:ins>
      <w:ins w:id="217" w:author="David Bartel" w:date="2018-02-22T00:02:00Z">
        <w:r w:rsidR="00DA4BF0">
          <w:rPr>
            <w:rFonts w:ascii="Arial" w:hAnsi="Arial"/>
            <w:sz w:val="22"/>
            <w:szCs w:val="22"/>
          </w:rPr>
          <w:t>even the most predictive model</w:t>
        </w:r>
      </w:ins>
      <w:ins w:id="218" w:author="David Bartel" w:date="2018-02-22T00:05:00Z">
        <w:r w:rsidR="00DA4BF0">
          <w:rPr>
            <w:rFonts w:ascii="Arial" w:hAnsi="Arial"/>
            <w:sz w:val="22"/>
            <w:szCs w:val="22"/>
          </w:rPr>
          <w:t>s</w:t>
        </w:r>
      </w:ins>
      <w:ins w:id="219" w:author="David Bartel" w:date="2018-02-22T00:02:00Z">
        <w:r w:rsidR="00DA4BF0">
          <w:rPr>
            <w:rFonts w:ascii="Arial" w:hAnsi="Arial"/>
            <w:sz w:val="22"/>
            <w:szCs w:val="22"/>
          </w:rPr>
          <w:t xml:space="preserve"> explain only a small fraction of the </w:t>
        </w:r>
      </w:ins>
      <w:ins w:id="220" w:author="David Bartel" w:date="2018-02-22T00:04:00Z">
        <w:r w:rsidR="00DA4BF0">
          <w:rPr>
            <w:rFonts w:ascii="Arial" w:hAnsi="Arial"/>
            <w:sz w:val="22"/>
            <w:szCs w:val="22"/>
          </w:rPr>
          <w:t>effects</w:t>
        </w:r>
      </w:ins>
      <w:ins w:id="221" w:author="David Bartel" w:date="2018-02-22T00:02:00Z">
        <w:r w:rsidR="00DA4BF0">
          <w:rPr>
            <w:rFonts w:ascii="Arial" w:hAnsi="Arial"/>
            <w:sz w:val="22"/>
            <w:szCs w:val="22"/>
          </w:rPr>
          <w:t xml:space="preserve"> observed </w:t>
        </w:r>
      </w:ins>
      <w:ins w:id="222" w:author="David Bartel" w:date="2018-02-22T00:04:00Z">
        <w:r w:rsidR="00DA4BF0">
          <w:rPr>
            <w:rFonts w:ascii="Arial" w:hAnsi="Arial"/>
            <w:sz w:val="22"/>
            <w:szCs w:val="22"/>
          </w:rPr>
          <w:t>upon</w:t>
        </w:r>
      </w:ins>
      <w:ins w:id="223" w:author="David Bartel" w:date="2018-02-22T00:02:00Z">
        <w:r w:rsidR="00DA4BF0">
          <w:rPr>
            <w:rFonts w:ascii="Arial" w:hAnsi="Arial"/>
            <w:sz w:val="22"/>
            <w:szCs w:val="22"/>
          </w:rPr>
          <w:t xml:space="preserve"> introducing or deleting a miRNA</w:t>
        </w:r>
      </w:ins>
      <w:ins w:id="224" w:author="David Bartel" w:date="2018-02-22T00:04:00Z">
        <w:r w:rsidR="00DA4BF0">
          <w:rPr>
            <w:rFonts w:ascii="Arial" w:hAnsi="Arial"/>
            <w:sz w:val="22"/>
            <w:szCs w:val="22"/>
          </w:rPr>
          <w:t xml:space="preserve"> (</w:t>
        </w:r>
        <w:r w:rsidR="00DA4BF0" w:rsidRPr="00A01AD8">
          <w:rPr>
            <w:rFonts w:ascii="Arial" w:hAnsi="Arial"/>
            <w:i/>
            <w:sz w:val="22"/>
            <w:szCs w:val="22"/>
          </w:rPr>
          <w:t>r</w:t>
        </w:r>
      </w:ins>
      <w:ins w:id="225" w:author="David Bartel" w:date="2018-02-22T00:05:00Z">
        <w:r w:rsidR="00DA4BF0" w:rsidRPr="00A01AD8">
          <w:rPr>
            <w:rFonts w:ascii="Arial" w:hAnsi="Arial"/>
            <w:sz w:val="22"/>
            <w:szCs w:val="22"/>
            <w:vertAlign w:val="superscript"/>
          </w:rPr>
          <w:t>2</w:t>
        </w:r>
        <w:r w:rsidR="00DA4BF0">
          <w:rPr>
            <w:rFonts w:ascii="Arial" w:hAnsi="Arial"/>
            <w:sz w:val="22"/>
            <w:szCs w:val="22"/>
          </w:rPr>
          <w:t xml:space="preserve"> ≤ 0.15</w:t>
        </w:r>
      </w:ins>
      <w:ins w:id="226" w:author="David Bartel" w:date="2018-03-27T15:36:00Z">
        <w:r w:rsidR="00EB0CBF">
          <w:rPr>
            <w:rFonts w:ascii="Arial" w:hAnsi="Arial"/>
            <w:sz w:val="22"/>
            <w:szCs w:val="22"/>
          </w:rPr>
          <w:t>)</w:t>
        </w:r>
      </w:ins>
      <w:ins w:id="227" w:author="David Bartel" w:date="2018-02-22T00:02:00Z">
        <w:r w:rsidR="00DA4BF0">
          <w:rPr>
            <w:rFonts w:ascii="Arial" w:hAnsi="Arial"/>
            <w:sz w:val="22"/>
            <w:szCs w:val="22"/>
          </w:rPr>
          <w:t xml:space="preserve"> </w:t>
        </w:r>
      </w:ins>
      <w:ins w:id="228" w:author="David Bartel" w:date="2018-02-21T23:03:00Z">
        <w:r w:rsidR="00721D0E">
          <w:rPr>
            <w:rFonts w:ascii="Arial" w:hAnsi="Arial"/>
            <w:sz w:val="22"/>
            <w:szCs w:val="22"/>
          </w:rPr>
          <w:t>(Agerwal2015)</w:t>
        </w:r>
      </w:ins>
      <w:ins w:id="229" w:author="David Bartel" w:date="2018-02-19T16:34:00Z">
        <w:r w:rsidR="00B74F53">
          <w:rPr>
            <w:rFonts w:ascii="Arial" w:hAnsi="Arial"/>
            <w:sz w:val="22"/>
            <w:szCs w:val="22"/>
          </w:rPr>
          <w:t>.</w:t>
        </w:r>
      </w:ins>
      <w:ins w:id="230" w:author="David Bartel" w:date="2018-02-22T00:07:00Z">
        <w:r w:rsidR="00DA4BF0">
          <w:rPr>
            <w:rFonts w:ascii="Arial" w:hAnsi="Arial"/>
            <w:sz w:val="22"/>
            <w:szCs w:val="22"/>
          </w:rPr>
          <w:t xml:space="preserve">  </w:t>
        </w:r>
      </w:ins>
      <w:ins w:id="231" w:author="David Bartel" w:date="2018-02-22T00:09:00Z">
        <w:r w:rsidR="00E06A23">
          <w:rPr>
            <w:rFonts w:ascii="Arial" w:hAnsi="Arial"/>
            <w:sz w:val="22"/>
            <w:szCs w:val="22"/>
          </w:rPr>
          <w:t>This low coefficient of determination observed between prediction and test data implies that either the models predict the</w:t>
        </w:r>
      </w:ins>
      <w:ins w:id="232" w:author="David Bartel" w:date="2018-02-22T00:11:00Z">
        <w:r w:rsidR="00E06A23">
          <w:rPr>
            <w:rFonts w:ascii="Arial" w:hAnsi="Arial"/>
            <w:sz w:val="22"/>
            <w:szCs w:val="22"/>
          </w:rPr>
          <w:t xml:space="preserve"> direct effects of miRNA regulation only poorly</w:t>
        </w:r>
      </w:ins>
      <w:ins w:id="233" w:author="David Bartel" w:date="2018-02-22T00:12:00Z">
        <w:r w:rsidR="00E06A23">
          <w:rPr>
            <w:rFonts w:ascii="Arial" w:hAnsi="Arial"/>
            <w:sz w:val="22"/>
            <w:szCs w:val="22"/>
          </w:rPr>
          <w:t>,</w:t>
        </w:r>
      </w:ins>
      <w:ins w:id="234" w:author="David Bartel" w:date="2018-02-22T00:11:00Z">
        <w:r w:rsidR="00E06A23">
          <w:rPr>
            <w:rFonts w:ascii="Arial" w:hAnsi="Arial"/>
            <w:sz w:val="22"/>
            <w:szCs w:val="22"/>
          </w:rPr>
          <w:t xml:space="preserve"> or that</w:t>
        </w:r>
      </w:ins>
      <w:ins w:id="235" w:author="David Bartel" w:date="2018-02-22T00:12:00Z">
        <w:r w:rsidR="00E06A23">
          <w:rPr>
            <w:rFonts w:ascii="Arial" w:hAnsi="Arial"/>
            <w:sz w:val="22"/>
            <w:szCs w:val="22"/>
          </w:rPr>
          <w:t xml:space="preserve"> the </w:t>
        </w:r>
      </w:ins>
      <w:ins w:id="236" w:author="David Bartel" w:date="2018-02-22T00:14:00Z">
        <w:r w:rsidR="005420AC">
          <w:rPr>
            <w:rFonts w:ascii="Arial" w:hAnsi="Arial"/>
            <w:sz w:val="22"/>
            <w:szCs w:val="22"/>
          </w:rPr>
          <w:t xml:space="preserve">changes observed upon perturbing a miRNA are mostly due to </w:t>
        </w:r>
      </w:ins>
      <w:ins w:id="237" w:author="David Bartel" w:date="2018-02-22T00:15:00Z">
        <w:r w:rsidR="005420AC">
          <w:rPr>
            <w:rFonts w:ascii="Arial" w:hAnsi="Arial"/>
            <w:sz w:val="22"/>
            <w:szCs w:val="22"/>
          </w:rPr>
          <w:t xml:space="preserve">other </w:t>
        </w:r>
      </w:ins>
      <w:ins w:id="238" w:author="David Bartel" w:date="2018-02-22T00:16:00Z">
        <w:r w:rsidR="005420AC">
          <w:rPr>
            <w:rFonts w:ascii="Arial" w:hAnsi="Arial"/>
            <w:sz w:val="22"/>
            <w:szCs w:val="22"/>
          </w:rPr>
          <w:t>causes</w:t>
        </w:r>
      </w:ins>
      <w:ins w:id="239" w:author="David Bartel" w:date="2018-02-22T00:15:00Z">
        <w:r w:rsidR="005420AC">
          <w:rPr>
            <w:rFonts w:ascii="Arial" w:hAnsi="Arial"/>
            <w:sz w:val="22"/>
            <w:szCs w:val="22"/>
          </w:rPr>
          <w:t xml:space="preserve">, </w:t>
        </w:r>
      </w:ins>
      <w:ins w:id="240" w:author="David Bartel" w:date="2018-02-22T00:17:00Z">
        <w:r w:rsidR="005420AC">
          <w:rPr>
            <w:rFonts w:ascii="Arial" w:hAnsi="Arial"/>
            <w:sz w:val="22"/>
            <w:szCs w:val="22"/>
          </w:rPr>
          <w:t>such as</w:t>
        </w:r>
      </w:ins>
      <w:ins w:id="241" w:author="David Bartel" w:date="2018-02-22T00:15:00Z">
        <w:r w:rsidR="005420AC">
          <w:rPr>
            <w:rFonts w:ascii="Arial" w:hAnsi="Arial"/>
            <w:sz w:val="22"/>
            <w:szCs w:val="22"/>
          </w:rPr>
          <w:t xml:space="preserve"> experimental noise </w:t>
        </w:r>
      </w:ins>
      <w:ins w:id="242" w:author="David Bartel" w:date="2018-02-22T00:18:00Z">
        <w:r w:rsidR="005A594E">
          <w:rPr>
            <w:rFonts w:ascii="Arial" w:hAnsi="Arial"/>
            <w:sz w:val="22"/>
            <w:szCs w:val="22"/>
          </w:rPr>
          <w:t>or</w:t>
        </w:r>
      </w:ins>
      <w:ins w:id="243" w:author="David Bartel" w:date="2018-02-22T00:15:00Z">
        <w:r w:rsidR="005420AC">
          <w:rPr>
            <w:rFonts w:ascii="Arial" w:hAnsi="Arial"/>
            <w:sz w:val="22"/>
            <w:szCs w:val="22"/>
          </w:rPr>
          <w:t xml:space="preserve"> </w:t>
        </w:r>
      </w:ins>
      <w:ins w:id="244" w:author="David Bartel" w:date="2018-02-22T00:17:00Z">
        <w:r w:rsidR="005420AC">
          <w:rPr>
            <w:rFonts w:ascii="Arial" w:hAnsi="Arial"/>
            <w:sz w:val="22"/>
            <w:szCs w:val="22"/>
          </w:rPr>
          <w:t>secondary</w:t>
        </w:r>
      </w:ins>
      <w:ins w:id="245" w:author="David Bartel" w:date="2018-02-22T00:16:00Z">
        <w:r w:rsidR="005420AC">
          <w:rPr>
            <w:rFonts w:ascii="Arial" w:hAnsi="Arial"/>
            <w:sz w:val="22"/>
            <w:szCs w:val="22"/>
          </w:rPr>
          <w:t xml:space="preserve"> effects</w:t>
        </w:r>
      </w:ins>
      <w:ins w:id="246" w:author="David Bartel" w:date="2018-02-22T00:17:00Z">
        <w:r w:rsidR="005420AC">
          <w:rPr>
            <w:rFonts w:ascii="Arial" w:hAnsi="Arial"/>
            <w:sz w:val="22"/>
            <w:szCs w:val="22"/>
          </w:rPr>
          <w:t xml:space="preserve"> of </w:t>
        </w:r>
        <w:r w:rsidR="005A594E">
          <w:rPr>
            <w:rFonts w:ascii="Arial" w:hAnsi="Arial"/>
            <w:sz w:val="22"/>
            <w:szCs w:val="22"/>
          </w:rPr>
          <w:t>inhibiting direct targets.</w:t>
        </w:r>
      </w:ins>
      <w:ins w:id="247" w:author="David Bartel" w:date="2018-02-22T00:09:00Z">
        <w:r w:rsidR="00E06A23">
          <w:rPr>
            <w:rFonts w:ascii="Arial" w:hAnsi="Arial"/>
            <w:sz w:val="22"/>
            <w:szCs w:val="22"/>
          </w:rPr>
          <w:t xml:space="preserve"> </w:t>
        </w:r>
      </w:ins>
    </w:p>
    <w:p w14:paraId="4F707FC9" w14:textId="77777777" w:rsidR="00D128AB" w:rsidRDefault="00D128AB" w:rsidP="00A01AD8">
      <w:pPr>
        <w:spacing w:line="360" w:lineRule="auto"/>
        <w:ind w:firstLine="720"/>
        <w:rPr>
          <w:ins w:id="248" w:author="David Bartel" w:date="2018-02-19T16:16:00Z"/>
          <w:rFonts w:ascii="Arial" w:hAnsi="Arial"/>
          <w:sz w:val="22"/>
          <w:szCs w:val="22"/>
        </w:rPr>
      </w:pPr>
    </w:p>
    <w:p w14:paraId="29E32D05" w14:textId="387C0422" w:rsidR="00D128AB" w:rsidRDefault="005A594E" w:rsidP="00A01AD8">
      <w:pPr>
        <w:spacing w:line="360" w:lineRule="auto"/>
        <w:ind w:firstLine="720"/>
        <w:rPr>
          <w:ins w:id="249" w:author="David Bartel" w:date="2018-02-19T16:16:00Z"/>
          <w:rFonts w:ascii="Arial" w:hAnsi="Arial"/>
          <w:sz w:val="22"/>
          <w:szCs w:val="22"/>
        </w:rPr>
      </w:pPr>
      <w:ins w:id="250" w:author="David Bartel" w:date="2018-02-22T00:19:00Z">
        <w:r>
          <w:rPr>
            <w:rFonts w:ascii="Arial" w:hAnsi="Arial"/>
            <w:sz w:val="22"/>
            <w:szCs w:val="22"/>
          </w:rPr>
          <w:t xml:space="preserve">In principle, miRNA target prediction </w:t>
        </w:r>
      </w:ins>
      <w:ins w:id="251" w:author="David Bartel" w:date="2018-02-22T00:28:00Z">
        <w:r w:rsidR="00D62539">
          <w:rPr>
            <w:rFonts w:ascii="Arial" w:hAnsi="Arial"/>
            <w:sz w:val="22"/>
            <w:szCs w:val="22"/>
          </w:rPr>
          <w:t>might</w:t>
        </w:r>
      </w:ins>
      <w:ins w:id="252" w:author="David Bartel" w:date="2018-02-22T00:19:00Z">
        <w:r>
          <w:rPr>
            <w:rFonts w:ascii="Arial" w:hAnsi="Arial"/>
            <w:sz w:val="22"/>
            <w:szCs w:val="22"/>
          </w:rPr>
          <w:t xml:space="preserve"> b</w:t>
        </w:r>
      </w:ins>
      <w:ins w:id="253" w:author="David Bartel" w:date="2018-02-22T00:20:00Z">
        <w:r>
          <w:rPr>
            <w:rFonts w:ascii="Arial" w:hAnsi="Arial"/>
            <w:sz w:val="22"/>
            <w:szCs w:val="22"/>
          </w:rPr>
          <w:t xml:space="preserve">e improved </w:t>
        </w:r>
      </w:ins>
      <w:ins w:id="254" w:author="David Bartel" w:date="2018-02-22T01:04:00Z">
        <w:r w:rsidR="002A1837">
          <w:rPr>
            <w:rFonts w:ascii="Arial" w:hAnsi="Arial"/>
            <w:sz w:val="22"/>
            <w:szCs w:val="22"/>
          </w:rPr>
          <w:t>with a biochemical approach that</w:t>
        </w:r>
      </w:ins>
      <w:ins w:id="255" w:author="David Bartel" w:date="2018-02-22T00:20:00Z">
        <w:r>
          <w:rPr>
            <w:rFonts w:ascii="Arial" w:hAnsi="Arial"/>
            <w:sz w:val="22"/>
            <w:szCs w:val="22"/>
          </w:rPr>
          <w:t xml:space="preserve"> </w:t>
        </w:r>
      </w:ins>
      <w:ins w:id="256" w:author="David Bartel" w:date="2018-02-22T01:00:00Z">
        <w:r w:rsidR="002A1837">
          <w:rPr>
            <w:rFonts w:ascii="Arial" w:hAnsi="Arial"/>
            <w:sz w:val="22"/>
            <w:szCs w:val="22"/>
          </w:rPr>
          <w:t>considers</w:t>
        </w:r>
      </w:ins>
      <w:ins w:id="257" w:author="David Bartel" w:date="2018-02-22T00:20:00Z">
        <w:r>
          <w:rPr>
            <w:rFonts w:ascii="Arial" w:hAnsi="Arial"/>
            <w:sz w:val="22"/>
            <w:szCs w:val="22"/>
          </w:rPr>
          <w:t xml:space="preserve"> </w:t>
        </w:r>
        <w:r w:rsidR="00BE316E">
          <w:rPr>
            <w:rFonts w:ascii="Arial" w:hAnsi="Arial"/>
            <w:sz w:val="22"/>
            <w:szCs w:val="22"/>
          </w:rPr>
          <w:t>the dissociation constant (</w:t>
        </w:r>
        <w:r w:rsidR="00BE316E" w:rsidRPr="00494AC4">
          <w:rPr>
            <w:rFonts w:ascii="Arial" w:hAnsi="Arial"/>
            <w:i/>
            <w:sz w:val="22"/>
            <w:szCs w:val="22"/>
          </w:rPr>
          <w:t>K</w:t>
        </w:r>
      </w:ins>
      <w:ins w:id="258" w:author="David Bartel" w:date="2018-03-01T15:41:00Z">
        <w:r w:rsidR="00547DA0">
          <w:rPr>
            <w:rFonts w:ascii="Arial" w:hAnsi="Arial"/>
            <w:sz w:val="22"/>
            <w:szCs w:val="22"/>
            <w:vertAlign w:val="subscript"/>
          </w:rPr>
          <w:t>D</w:t>
        </w:r>
      </w:ins>
      <w:ins w:id="259" w:author="David Bartel" w:date="2018-02-22T00:20:00Z">
        <w:r>
          <w:rPr>
            <w:rFonts w:ascii="Arial" w:hAnsi="Arial"/>
            <w:sz w:val="22"/>
            <w:szCs w:val="22"/>
          </w:rPr>
          <w:t xml:space="preserve">) of </w:t>
        </w:r>
      </w:ins>
      <w:ins w:id="260" w:author="David Bartel" w:date="2018-02-22T00:24:00Z">
        <w:r w:rsidR="00BE316E">
          <w:rPr>
            <w:rFonts w:ascii="Arial" w:hAnsi="Arial"/>
            <w:sz w:val="22"/>
            <w:szCs w:val="22"/>
          </w:rPr>
          <w:t>each</w:t>
        </w:r>
      </w:ins>
      <w:ins w:id="261" w:author="David Bartel" w:date="2018-02-22T00:21:00Z">
        <w:r>
          <w:rPr>
            <w:rFonts w:ascii="Arial" w:hAnsi="Arial"/>
            <w:sz w:val="22"/>
            <w:szCs w:val="22"/>
          </w:rPr>
          <w:t xml:space="preserve"> miRNA–site inter</w:t>
        </w:r>
      </w:ins>
      <w:ins w:id="262" w:author="David Bartel" w:date="2018-02-22T00:24:00Z">
        <w:r w:rsidR="00BE316E">
          <w:rPr>
            <w:rFonts w:ascii="Arial" w:hAnsi="Arial"/>
            <w:sz w:val="22"/>
            <w:szCs w:val="22"/>
          </w:rPr>
          <w:t xml:space="preserve">action.  However, </w:t>
        </w:r>
      </w:ins>
      <w:ins w:id="263" w:author="David Bartel" w:date="2018-02-22T00:28:00Z">
        <w:r w:rsidR="00D62539">
          <w:rPr>
            <w:rFonts w:ascii="Arial" w:hAnsi="Arial"/>
            <w:sz w:val="22"/>
            <w:szCs w:val="22"/>
          </w:rPr>
          <w:t xml:space="preserve">in contrast to </w:t>
        </w:r>
      </w:ins>
      <w:ins w:id="264" w:author="David Bartel" w:date="2018-02-22T00:29:00Z">
        <w:r w:rsidR="00D62539">
          <w:rPr>
            <w:rFonts w:ascii="Arial" w:hAnsi="Arial"/>
            <w:sz w:val="22"/>
            <w:szCs w:val="22"/>
          </w:rPr>
          <w:t xml:space="preserve">measurements of miRNA function, for which </w:t>
        </w:r>
      </w:ins>
      <w:ins w:id="265" w:author="David Bartel" w:date="2018-02-22T00:31:00Z">
        <w:r w:rsidR="00D62539">
          <w:rPr>
            <w:rFonts w:ascii="Arial" w:hAnsi="Arial"/>
            <w:sz w:val="22"/>
            <w:szCs w:val="22"/>
          </w:rPr>
          <w:t xml:space="preserve">high-throughput methods have been </w:t>
        </w:r>
      </w:ins>
      <w:ins w:id="266" w:author="David Bartel" w:date="2018-02-22T00:33:00Z">
        <w:r w:rsidR="00461502">
          <w:rPr>
            <w:rFonts w:ascii="Arial" w:hAnsi="Arial"/>
            <w:sz w:val="22"/>
            <w:szCs w:val="22"/>
          </w:rPr>
          <w:t xml:space="preserve">routinely </w:t>
        </w:r>
      </w:ins>
      <w:ins w:id="267" w:author="David Bartel" w:date="2018-02-22T00:31:00Z">
        <w:r w:rsidR="00D62539">
          <w:rPr>
            <w:rFonts w:ascii="Arial" w:hAnsi="Arial"/>
            <w:sz w:val="22"/>
            <w:szCs w:val="22"/>
          </w:rPr>
          <w:t xml:space="preserve">applied to learn the global effects of </w:t>
        </w:r>
      </w:ins>
      <w:ins w:id="268" w:author="David Bartel" w:date="2018-02-22T01:05:00Z">
        <w:r w:rsidR="002A1837">
          <w:rPr>
            <w:rFonts w:ascii="Arial" w:hAnsi="Arial"/>
            <w:sz w:val="22"/>
            <w:szCs w:val="22"/>
          </w:rPr>
          <w:t xml:space="preserve">individual </w:t>
        </w:r>
      </w:ins>
      <w:ins w:id="269" w:author="David Bartel" w:date="2018-02-22T00:31:00Z">
        <w:r w:rsidR="00D62539">
          <w:rPr>
            <w:rFonts w:ascii="Arial" w:hAnsi="Arial"/>
            <w:sz w:val="22"/>
            <w:szCs w:val="22"/>
          </w:rPr>
          <w:t>mi</w:t>
        </w:r>
      </w:ins>
      <w:ins w:id="270" w:author="David Bartel" w:date="2018-02-22T00:32:00Z">
        <w:r w:rsidR="00D62539">
          <w:rPr>
            <w:rFonts w:ascii="Arial" w:hAnsi="Arial"/>
            <w:sz w:val="22"/>
            <w:szCs w:val="22"/>
          </w:rPr>
          <w:t>RNAs on mRNA levels, protein levels</w:t>
        </w:r>
        <w:r w:rsidR="00461502">
          <w:rPr>
            <w:rFonts w:ascii="Arial" w:hAnsi="Arial"/>
            <w:sz w:val="22"/>
            <w:szCs w:val="22"/>
          </w:rPr>
          <w:t>, and translational efficiency</w:t>
        </w:r>
      </w:ins>
      <w:ins w:id="271" w:author="David Bartel" w:date="2018-02-22T01:00:00Z">
        <w:r w:rsidR="00467F80">
          <w:rPr>
            <w:rFonts w:ascii="Arial" w:hAnsi="Arial"/>
            <w:sz w:val="22"/>
            <w:szCs w:val="22"/>
          </w:rPr>
          <w:t>(REF</w:t>
        </w:r>
      </w:ins>
      <w:ins w:id="272" w:author="David Bartel" w:date="2018-02-22T01:01:00Z">
        <w:r w:rsidR="00467F80">
          <w:rPr>
            <w:rFonts w:ascii="Arial" w:hAnsi="Arial"/>
            <w:sz w:val="22"/>
            <w:szCs w:val="22"/>
          </w:rPr>
          <w:t>S</w:t>
        </w:r>
      </w:ins>
      <w:ins w:id="273" w:author="David Bartel" w:date="2018-02-22T01:00:00Z">
        <w:r w:rsidR="00467F80">
          <w:rPr>
            <w:rFonts w:ascii="Arial" w:hAnsi="Arial"/>
            <w:sz w:val="22"/>
            <w:szCs w:val="22"/>
          </w:rPr>
          <w:t>)</w:t>
        </w:r>
      </w:ins>
      <w:ins w:id="274" w:author="David Bartel" w:date="2018-02-22T00:33:00Z">
        <w:r w:rsidR="00461502">
          <w:rPr>
            <w:rFonts w:ascii="Arial" w:hAnsi="Arial"/>
            <w:sz w:val="22"/>
            <w:szCs w:val="22"/>
          </w:rPr>
          <w:t>,</w:t>
        </w:r>
      </w:ins>
      <w:ins w:id="275" w:author="David Bartel" w:date="2018-02-22T00:29:00Z">
        <w:r w:rsidR="00D62539">
          <w:rPr>
            <w:rFonts w:ascii="Arial" w:hAnsi="Arial"/>
            <w:sz w:val="22"/>
            <w:szCs w:val="22"/>
          </w:rPr>
          <w:t xml:space="preserve"> </w:t>
        </w:r>
      </w:ins>
      <w:ins w:id="276" w:author="David Bartel" w:date="2018-02-22T00:26:00Z">
        <w:r w:rsidR="00BE316E" w:rsidRPr="000A63D6">
          <w:rPr>
            <w:rFonts w:ascii="Arial" w:hAnsi="Arial"/>
            <w:i/>
            <w:sz w:val="22"/>
            <w:szCs w:val="22"/>
          </w:rPr>
          <w:t>K</w:t>
        </w:r>
      </w:ins>
      <w:ins w:id="277" w:author="David Bartel" w:date="2018-03-01T15:41:00Z">
        <w:r w:rsidR="00547DA0">
          <w:rPr>
            <w:rFonts w:ascii="Arial" w:hAnsi="Arial"/>
            <w:sz w:val="22"/>
            <w:szCs w:val="22"/>
            <w:vertAlign w:val="subscript"/>
          </w:rPr>
          <w:t>D</w:t>
        </w:r>
      </w:ins>
      <w:ins w:id="278" w:author="David Bartel" w:date="2018-02-22T00:24:00Z">
        <w:r w:rsidR="00BE316E">
          <w:rPr>
            <w:rFonts w:ascii="Arial" w:hAnsi="Arial"/>
            <w:sz w:val="22"/>
            <w:szCs w:val="22"/>
          </w:rPr>
          <w:t xml:space="preserve"> </w:t>
        </w:r>
      </w:ins>
      <w:ins w:id="279" w:author="David Bartel" w:date="2018-02-22T00:27:00Z">
        <w:r w:rsidR="00BE316E">
          <w:rPr>
            <w:rFonts w:ascii="Arial" w:hAnsi="Arial"/>
            <w:sz w:val="22"/>
            <w:szCs w:val="22"/>
          </w:rPr>
          <w:t xml:space="preserve">values </w:t>
        </w:r>
      </w:ins>
      <w:ins w:id="280" w:author="David Bartel" w:date="2018-02-22T00:24:00Z">
        <w:r w:rsidR="00BE316E">
          <w:rPr>
            <w:rFonts w:ascii="Arial" w:hAnsi="Arial"/>
            <w:sz w:val="22"/>
            <w:szCs w:val="22"/>
          </w:rPr>
          <w:t xml:space="preserve">have been </w:t>
        </w:r>
      </w:ins>
      <w:ins w:id="281" w:author="David Bartel" w:date="2018-02-22T00:27:00Z">
        <w:r w:rsidR="00BE316E">
          <w:rPr>
            <w:rFonts w:ascii="Arial" w:hAnsi="Arial"/>
            <w:sz w:val="22"/>
            <w:szCs w:val="22"/>
          </w:rPr>
          <w:t>determined for only a few sites of only a few miRNAs</w:t>
        </w:r>
        <w:r w:rsidR="00D62539">
          <w:rPr>
            <w:rFonts w:ascii="Arial" w:hAnsi="Arial"/>
            <w:sz w:val="22"/>
            <w:szCs w:val="22"/>
          </w:rPr>
          <w:t>(REFS)</w:t>
        </w:r>
      </w:ins>
      <w:ins w:id="282" w:author="David Bartel" w:date="2018-02-22T16:10:00Z">
        <w:r w:rsidR="00E53775">
          <w:rPr>
            <w:rFonts w:ascii="Arial" w:hAnsi="Arial"/>
            <w:sz w:val="22"/>
            <w:szCs w:val="22"/>
          </w:rPr>
          <w:t xml:space="preserve">.  The sparsity of </w:t>
        </w:r>
      </w:ins>
      <w:ins w:id="283" w:author="David Bartel" w:date="2018-02-22T16:11:00Z">
        <w:r w:rsidR="00E53775">
          <w:rPr>
            <w:rFonts w:ascii="Arial" w:hAnsi="Arial"/>
            <w:sz w:val="22"/>
            <w:szCs w:val="22"/>
          </w:rPr>
          <w:t>the biochemical data</w:t>
        </w:r>
      </w:ins>
      <w:ins w:id="284" w:author="David Bartel" w:date="2018-02-22T16:02:00Z">
        <w:r w:rsidR="00494AC4">
          <w:rPr>
            <w:rFonts w:ascii="Arial" w:hAnsi="Arial"/>
            <w:sz w:val="22"/>
            <w:szCs w:val="22"/>
          </w:rPr>
          <w:t xml:space="preserve"> </w:t>
        </w:r>
      </w:ins>
      <w:ins w:id="285" w:author="David Bartel" w:date="2018-02-22T16:03:00Z">
        <w:r w:rsidR="00494AC4">
          <w:rPr>
            <w:rFonts w:ascii="Arial" w:hAnsi="Arial"/>
            <w:sz w:val="22"/>
            <w:szCs w:val="22"/>
          </w:rPr>
          <w:t xml:space="preserve">has </w:t>
        </w:r>
      </w:ins>
      <w:ins w:id="286" w:author="David Bartel" w:date="2018-02-22T16:06:00Z">
        <w:r w:rsidR="002F3FB0">
          <w:rPr>
            <w:rFonts w:ascii="Arial" w:hAnsi="Arial"/>
            <w:sz w:val="22"/>
            <w:szCs w:val="22"/>
          </w:rPr>
          <w:t xml:space="preserve">limited insight into how </w:t>
        </w:r>
      </w:ins>
      <w:ins w:id="287" w:author="David Bartel" w:date="2018-02-22T16:07:00Z">
        <w:r w:rsidR="002F3FB0">
          <w:rPr>
            <w:rFonts w:ascii="Arial" w:hAnsi="Arial"/>
            <w:sz w:val="22"/>
            <w:szCs w:val="22"/>
          </w:rPr>
          <w:t xml:space="preserve">targeting might differ between </w:t>
        </w:r>
      </w:ins>
      <w:ins w:id="288" w:author="David Bartel" w:date="2018-02-22T16:11:00Z">
        <w:r w:rsidR="00E53775">
          <w:rPr>
            <w:rFonts w:ascii="Arial" w:hAnsi="Arial"/>
            <w:sz w:val="22"/>
            <w:szCs w:val="22"/>
          </w:rPr>
          <w:t xml:space="preserve">different </w:t>
        </w:r>
      </w:ins>
      <w:ins w:id="289" w:author="David Bartel" w:date="2018-02-22T16:08:00Z">
        <w:r w:rsidR="002F3FB0">
          <w:rPr>
            <w:rFonts w:ascii="Arial" w:hAnsi="Arial"/>
            <w:sz w:val="22"/>
            <w:szCs w:val="22"/>
          </w:rPr>
          <w:t>miRNAs and prevented</w:t>
        </w:r>
      </w:ins>
      <w:ins w:id="290" w:author="David Bartel" w:date="2018-02-22T16:02:00Z">
        <w:r w:rsidR="00494AC4">
          <w:rPr>
            <w:rFonts w:ascii="Arial" w:hAnsi="Arial"/>
            <w:sz w:val="22"/>
            <w:szCs w:val="22"/>
          </w:rPr>
          <w:t xml:space="preserve"> </w:t>
        </w:r>
      </w:ins>
      <w:ins w:id="291" w:author="David Bartel" w:date="2018-02-22T16:03:00Z">
        <w:r w:rsidR="00494AC4">
          <w:rPr>
            <w:rFonts w:ascii="Arial" w:hAnsi="Arial"/>
            <w:sz w:val="22"/>
            <w:szCs w:val="22"/>
          </w:rPr>
          <w:t>construction of an informative biochemical model</w:t>
        </w:r>
      </w:ins>
      <w:ins w:id="292" w:author="David Bartel" w:date="2018-02-22T16:08:00Z">
        <w:r w:rsidR="002F3FB0">
          <w:rPr>
            <w:rFonts w:ascii="Arial" w:hAnsi="Arial"/>
            <w:sz w:val="22"/>
            <w:szCs w:val="22"/>
          </w:rPr>
          <w:t xml:space="preserve"> of targeting</w:t>
        </w:r>
      </w:ins>
      <w:ins w:id="293" w:author="David Bartel" w:date="2018-02-22T00:27:00Z">
        <w:r w:rsidR="00BE316E">
          <w:rPr>
            <w:rFonts w:ascii="Arial" w:hAnsi="Arial"/>
            <w:sz w:val="22"/>
            <w:szCs w:val="22"/>
          </w:rPr>
          <w:t xml:space="preserve">. </w:t>
        </w:r>
      </w:ins>
      <w:ins w:id="294" w:author="David Bartel" w:date="2018-02-22T00:20:00Z">
        <w:r>
          <w:rPr>
            <w:rFonts w:ascii="Arial" w:hAnsi="Arial"/>
            <w:sz w:val="22"/>
            <w:szCs w:val="22"/>
          </w:rPr>
          <w:t xml:space="preserve"> </w:t>
        </w:r>
      </w:ins>
      <w:ins w:id="295" w:author="David Bartel" w:date="2018-02-22T00:33:00Z">
        <w:r w:rsidR="00461502">
          <w:rPr>
            <w:rFonts w:ascii="Arial" w:hAnsi="Arial"/>
            <w:sz w:val="22"/>
            <w:szCs w:val="22"/>
          </w:rPr>
          <w:t xml:space="preserve">To </w:t>
        </w:r>
      </w:ins>
      <w:ins w:id="296" w:author="David Bartel" w:date="2018-02-22T16:13:00Z">
        <w:r w:rsidR="00E53775">
          <w:rPr>
            <w:rFonts w:ascii="Arial" w:hAnsi="Arial"/>
            <w:sz w:val="22"/>
            <w:szCs w:val="22"/>
          </w:rPr>
          <w:t>overcome these constraints</w:t>
        </w:r>
      </w:ins>
      <w:ins w:id="297" w:author="David Bartel" w:date="2018-02-22T00:33:00Z">
        <w:r w:rsidR="00461502">
          <w:rPr>
            <w:rFonts w:ascii="Arial" w:hAnsi="Arial"/>
            <w:sz w:val="22"/>
            <w:szCs w:val="22"/>
          </w:rPr>
          <w:t>, we have adapted RNA bind-n-</w:t>
        </w:r>
        <w:proofErr w:type="spellStart"/>
        <w:r w:rsidR="00461502">
          <w:rPr>
            <w:rFonts w:ascii="Arial" w:hAnsi="Arial"/>
            <w:sz w:val="22"/>
            <w:szCs w:val="22"/>
          </w:rPr>
          <w:t>seq</w:t>
        </w:r>
      </w:ins>
      <w:proofErr w:type="spellEnd"/>
      <w:ins w:id="298" w:author="David Bartel" w:date="2018-02-22T16:21:00Z">
        <w:r w:rsidR="00AE5E24">
          <w:rPr>
            <w:rFonts w:ascii="Arial" w:hAnsi="Arial"/>
            <w:sz w:val="22"/>
            <w:szCs w:val="22"/>
          </w:rPr>
          <w:t xml:space="preserve"> (RBNS)</w:t>
        </w:r>
      </w:ins>
      <w:ins w:id="299" w:author="David Bartel" w:date="2018-02-22T00:33:00Z">
        <w:r w:rsidR="00461502">
          <w:rPr>
            <w:rFonts w:ascii="Arial" w:hAnsi="Arial"/>
            <w:sz w:val="22"/>
            <w:szCs w:val="22"/>
          </w:rPr>
          <w:t xml:space="preserve">, </w:t>
        </w:r>
      </w:ins>
      <w:ins w:id="300" w:author="David Bartel" w:date="2018-02-22T00:37:00Z">
        <w:r w:rsidR="00461502">
          <w:rPr>
            <w:rFonts w:ascii="Arial" w:hAnsi="Arial"/>
            <w:sz w:val="22"/>
            <w:szCs w:val="22"/>
          </w:rPr>
          <w:t xml:space="preserve">a method </w:t>
        </w:r>
      </w:ins>
      <w:ins w:id="301" w:author="David Bartel" w:date="2018-02-22T00:33:00Z">
        <w:r w:rsidR="00461502">
          <w:rPr>
            <w:rFonts w:ascii="Arial" w:hAnsi="Arial"/>
            <w:sz w:val="22"/>
            <w:szCs w:val="22"/>
          </w:rPr>
          <w:t>developed for the study of RNA–protein interactions</w:t>
        </w:r>
      </w:ins>
      <w:ins w:id="302" w:author="David Bartel" w:date="2018-03-27T15:40:00Z">
        <w:r w:rsidR="005B789C">
          <w:rPr>
            <w:rFonts w:ascii="Arial" w:hAnsi="Arial"/>
            <w:sz w:val="22"/>
            <w:szCs w:val="22"/>
          </w:rPr>
          <w:fldChar w:fldCharType="begin"/>
        </w:r>
        <w:r w:rsidR="005B789C">
          <w:rPr>
            <w:rFonts w:ascii="Arial" w:hAnsi="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5B789C">
          <w:rPr>
            <w:rFonts w:ascii="Arial" w:hAnsi="Arial"/>
            <w:sz w:val="22"/>
            <w:szCs w:val="22"/>
          </w:rPr>
          <w:fldChar w:fldCharType="separate"/>
        </w:r>
        <w:r w:rsidR="005B789C">
          <w:rPr>
            <w:rFonts w:ascii="Arial" w:hAnsi="Arial"/>
            <w:sz w:val="22"/>
            <w:szCs w:val="22"/>
          </w:rPr>
          <w:t>{Lambert:2014jma}</w:t>
        </w:r>
        <w:r w:rsidR="005B789C">
          <w:rPr>
            <w:rFonts w:ascii="Arial" w:hAnsi="Arial"/>
            <w:sz w:val="22"/>
            <w:szCs w:val="22"/>
          </w:rPr>
          <w:fldChar w:fldCharType="end"/>
        </w:r>
      </w:ins>
      <w:ins w:id="303" w:author="David Bartel" w:date="2018-02-22T00:33:00Z">
        <w:r w:rsidR="00461502">
          <w:rPr>
            <w:rFonts w:ascii="Arial" w:hAnsi="Arial"/>
            <w:sz w:val="22"/>
            <w:szCs w:val="22"/>
          </w:rPr>
          <w:t xml:space="preserve">, </w:t>
        </w:r>
      </w:ins>
      <w:ins w:id="304" w:author="David Bartel" w:date="2018-02-22T01:01:00Z">
        <w:r w:rsidR="00467F80">
          <w:rPr>
            <w:rFonts w:ascii="Arial" w:hAnsi="Arial"/>
            <w:sz w:val="22"/>
            <w:szCs w:val="22"/>
          </w:rPr>
          <w:t>to</w:t>
        </w:r>
      </w:ins>
      <w:ins w:id="305" w:author="David Bartel" w:date="2018-02-22T00:20:00Z">
        <w:r w:rsidR="00461502">
          <w:rPr>
            <w:rFonts w:ascii="Arial" w:hAnsi="Arial"/>
            <w:sz w:val="22"/>
            <w:szCs w:val="22"/>
          </w:rPr>
          <w:t xml:space="preserve"> the study </w:t>
        </w:r>
      </w:ins>
      <w:ins w:id="306" w:author="David Bartel" w:date="2018-02-22T00:37:00Z">
        <w:r w:rsidR="00BF4AE2">
          <w:rPr>
            <w:rFonts w:ascii="Arial" w:hAnsi="Arial"/>
            <w:sz w:val="22"/>
            <w:szCs w:val="22"/>
          </w:rPr>
          <w:t xml:space="preserve">of interactions between RNA and the miRNA silencing complex.  </w:t>
        </w:r>
      </w:ins>
      <w:ins w:id="307" w:author="David Bartel" w:date="2018-02-22T00:40:00Z">
        <w:r w:rsidR="00BF4AE2">
          <w:rPr>
            <w:rFonts w:ascii="Arial" w:hAnsi="Arial"/>
            <w:sz w:val="22"/>
            <w:szCs w:val="22"/>
          </w:rPr>
          <w:t>With this approach and an improved computational pipeline</w:t>
        </w:r>
      </w:ins>
      <w:ins w:id="308" w:author="David Bartel" w:date="2018-02-22T00:41:00Z">
        <w:r w:rsidR="00BF4AE2">
          <w:rPr>
            <w:rFonts w:ascii="Arial" w:hAnsi="Arial"/>
            <w:sz w:val="22"/>
            <w:szCs w:val="22"/>
          </w:rPr>
          <w:t xml:space="preserve"> </w:t>
        </w:r>
      </w:ins>
      <w:ins w:id="309" w:author="David Bartel" w:date="2018-02-22T01:01:00Z">
        <w:r w:rsidR="00467F80">
          <w:rPr>
            <w:rFonts w:ascii="Arial" w:hAnsi="Arial"/>
            <w:sz w:val="22"/>
            <w:szCs w:val="22"/>
          </w:rPr>
          <w:t xml:space="preserve">for </w:t>
        </w:r>
      </w:ins>
      <w:ins w:id="310" w:author="David Bartel" w:date="2018-02-22T00:41:00Z">
        <w:r w:rsidR="00BF4AE2">
          <w:rPr>
            <w:rFonts w:ascii="Arial" w:hAnsi="Arial"/>
            <w:sz w:val="22"/>
            <w:szCs w:val="22"/>
          </w:rPr>
          <w:t xml:space="preserve">processing </w:t>
        </w:r>
      </w:ins>
      <w:ins w:id="311" w:author="David Bartel" w:date="2018-03-27T15:38:00Z">
        <w:r w:rsidR="005B789C">
          <w:rPr>
            <w:rFonts w:ascii="Arial" w:hAnsi="Arial"/>
            <w:sz w:val="22"/>
            <w:szCs w:val="22"/>
          </w:rPr>
          <w:t>RBNS</w:t>
        </w:r>
      </w:ins>
      <w:ins w:id="312" w:author="David Bartel" w:date="2018-02-22T00:41:00Z">
        <w:r w:rsidR="00BF4AE2">
          <w:rPr>
            <w:rFonts w:ascii="Arial" w:hAnsi="Arial"/>
            <w:sz w:val="22"/>
            <w:szCs w:val="22"/>
          </w:rPr>
          <w:t xml:space="preserve"> </w:t>
        </w:r>
      </w:ins>
      <w:ins w:id="313" w:author="David Bartel" w:date="2018-02-22T01:02:00Z">
        <w:r w:rsidR="00467F80">
          <w:rPr>
            <w:rFonts w:ascii="Arial" w:hAnsi="Arial"/>
            <w:sz w:val="22"/>
            <w:szCs w:val="22"/>
          </w:rPr>
          <w:t>results</w:t>
        </w:r>
      </w:ins>
      <w:ins w:id="314" w:author="David Bartel" w:date="2018-02-22T00:40:00Z">
        <w:r w:rsidR="00BF4AE2">
          <w:rPr>
            <w:rFonts w:ascii="Arial" w:hAnsi="Arial"/>
            <w:sz w:val="22"/>
            <w:szCs w:val="22"/>
          </w:rPr>
          <w:t xml:space="preserve">, we </w:t>
        </w:r>
      </w:ins>
      <w:ins w:id="315" w:author="David Bartel" w:date="2018-02-22T00:41:00Z">
        <w:r w:rsidR="00BF4AE2">
          <w:rPr>
            <w:rFonts w:ascii="Arial" w:hAnsi="Arial"/>
            <w:sz w:val="22"/>
            <w:szCs w:val="22"/>
          </w:rPr>
          <w:t xml:space="preserve">acquired </w:t>
        </w:r>
      </w:ins>
      <w:ins w:id="316" w:author="David Bartel" w:date="2018-02-22T00:47:00Z">
        <w:r w:rsidR="005E37A0">
          <w:rPr>
            <w:rFonts w:ascii="Arial" w:hAnsi="Arial"/>
            <w:sz w:val="22"/>
            <w:szCs w:val="22"/>
          </w:rPr>
          <w:t xml:space="preserve">relative </w:t>
        </w:r>
      </w:ins>
      <w:ins w:id="317" w:author="David Bartel" w:date="2018-02-22T00:41:00Z">
        <w:r w:rsidR="00BF4AE2" w:rsidRPr="000A63D6">
          <w:rPr>
            <w:rFonts w:ascii="Arial" w:hAnsi="Arial"/>
            <w:i/>
            <w:sz w:val="22"/>
            <w:szCs w:val="22"/>
          </w:rPr>
          <w:t>K</w:t>
        </w:r>
      </w:ins>
      <w:ins w:id="318" w:author="David Bartel" w:date="2018-03-01T15:41:00Z">
        <w:r w:rsidR="00547DA0">
          <w:rPr>
            <w:rFonts w:ascii="Arial" w:hAnsi="Arial"/>
            <w:sz w:val="22"/>
            <w:szCs w:val="22"/>
            <w:vertAlign w:val="subscript"/>
          </w:rPr>
          <w:t>D</w:t>
        </w:r>
      </w:ins>
      <w:ins w:id="319" w:author="David Bartel" w:date="2018-02-22T00:41:00Z">
        <w:r w:rsidR="00BF4AE2">
          <w:rPr>
            <w:rFonts w:ascii="Arial" w:hAnsi="Arial"/>
            <w:sz w:val="22"/>
            <w:szCs w:val="22"/>
          </w:rPr>
          <w:t xml:space="preserve"> values for </w:t>
        </w:r>
      </w:ins>
      <w:ins w:id="320" w:author="David Bartel" w:date="2018-02-22T00:42:00Z">
        <w:r w:rsidR="00BF4AE2">
          <w:rPr>
            <w:rFonts w:ascii="Arial" w:hAnsi="Arial"/>
            <w:sz w:val="22"/>
            <w:szCs w:val="22"/>
          </w:rPr>
          <w:t xml:space="preserve">a vast array of binding sites of </w:t>
        </w:r>
      </w:ins>
      <w:ins w:id="321" w:author="David Bartel" w:date="2018-03-27T15:38:00Z">
        <w:r w:rsidR="005B789C">
          <w:rPr>
            <w:rFonts w:ascii="Arial" w:hAnsi="Arial"/>
            <w:sz w:val="22"/>
            <w:szCs w:val="22"/>
          </w:rPr>
          <w:t>six</w:t>
        </w:r>
      </w:ins>
      <w:ins w:id="322" w:author="David Bartel" w:date="2018-02-22T00:42:00Z">
        <w:r w:rsidR="00BF4AE2">
          <w:rPr>
            <w:rFonts w:ascii="Arial" w:hAnsi="Arial"/>
            <w:sz w:val="22"/>
            <w:szCs w:val="22"/>
          </w:rPr>
          <w:t xml:space="preserve"> miRNAs</w:t>
        </w:r>
      </w:ins>
      <w:ins w:id="323" w:author="David Bartel" w:date="2018-02-22T16:15:00Z">
        <w:r w:rsidR="00DC0830">
          <w:rPr>
            <w:rFonts w:ascii="Arial" w:hAnsi="Arial"/>
            <w:sz w:val="22"/>
            <w:szCs w:val="22"/>
          </w:rPr>
          <w:t xml:space="preserve">.  Analyses of these </w:t>
        </w:r>
      </w:ins>
      <w:ins w:id="324" w:author="David Bartel" w:date="2018-02-22T16:19:00Z">
        <w:r w:rsidR="00DC0830">
          <w:rPr>
            <w:rFonts w:ascii="Arial" w:hAnsi="Arial"/>
            <w:sz w:val="22"/>
            <w:szCs w:val="22"/>
          </w:rPr>
          <w:t>sites and their affinities</w:t>
        </w:r>
      </w:ins>
      <w:ins w:id="325" w:author="David Bartel" w:date="2018-02-22T16:15:00Z">
        <w:r w:rsidR="00DC0830">
          <w:rPr>
            <w:rFonts w:ascii="Arial" w:hAnsi="Arial"/>
            <w:sz w:val="22"/>
            <w:szCs w:val="22"/>
          </w:rPr>
          <w:t xml:space="preserve"> has</w:t>
        </w:r>
      </w:ins>
      <w:ins w:id="326" w:author="David Bartel" w:date="2018-02-22T00:43:00Z">
        <w:r w:rsidR="005E37A0">
          <w:rPr>
            <w:rFonts w:ascii="Arial" w:hAnsi="Arial"/>
            <w:sz w:val="22"/>
            <w:szCs w:val="22"/>
          </w:rPr>
          <w:t xml:space="preserve"> revealed </w:t>
        </w:r>
      </w:ins>
      <w:ins w:id="327" w:author="David Bartel" w:date="2018-02-22T00:44:00Z">
        <w:r w:rsidR="005E37A0">
          <w:rPr>
            <w:rFonts w:ascii="Arial" w:hAnsi="Arial"/>
            <w:sz w:val="22"/>
            <w:szCs w:val="22"/>
          </w:rPr>
          <w:t>unanticipated differences between miRNAs</w:t>
        </w:r>
      </w:ins>
      <w:ins w:id="328" w:author="David Bartel" w:date="2018-02-22T00:48:00Z">
        <w:r w:rsidR="00A63CEE">
          <w:rPr>
            <w:rFonts w:ascii="Arial" w:hAnsi="Arial"/>
            <w:sz w:val="22"/>
            <w:szCs w:val="22"/>
          </w:rPr>
          <w:t xml:space="preserve"> with respect to both </w:t>
        </w:r>
      </w:ins>
      <w:ins w:id="329" w:author="David Bartel" w:date="2018-02-22T00:49:00Z">
        <w:r w:rsidR="00A63CEE">
          <w:rPr>
            <w:rFonts w:ascii="Arial" w:hAnsi="Arial"/>
            <w:sz w:val="22"/>
            <w:szCs w:val="22"/>
          </w:rPr>
          <w:t>canonical</w:t>
        </w:r>
      </w:ins>
      <w:ins w:id="330" w:author="David Bartel" w:date="2018-02-22T00:48:00Z">
        <w:r w:rsidR="00A63CEE">
          <w:rPr>
            <w:rFonts w:ascii="Arial" w:hAnsi="Arial"/>
            <w:sz w:val="22"/>
            <w:szCs w:val="22"/>
          </w:rPr>
          <w:t xml:space="preserve"> </w:t>
        </w:r>
      </w:ins>
      <w:ins w:id="331" w:author="David Bartel" w:date="2018-02-22T00:49:00Z">
        <w:r w:rsidR="00A63CEE">
          <w:rPr>
            <w:rFonts w:ascii="Arial" w:hAnsi="Arial"/>
            <w:sz w:val="22"/>
            <w:szCs w:val="22"/>
          </w:rPr>
          <w:t xml:space="preserve">and non-canonical targeting, as well as a striking influence of </w:t>
        </w:r>
      </w:ins>
      <w:ins w:id="332" w:author="David Bartel" w:date="2018-02-22T01:02:00Z">
        <w:r w:rsidR="00467F80">
          <w:rPr>
            <w:rFonts w:ascii="Arial" w:hAnsi="Arial"/>
            <w:sz w:val="22"/>
            <w:szCs w:val="22"/>
          </w:rPr>
          <w:t xml:space="preserve">local </w:t>
        </w:r>
      </w:ins>
      <w:ins w:id="333" w:author="David Bartel" w:date="2018-02-22T00:49:00Z">
        <w:r w:rsidR="00A63CEE">
          <w:rPr>
            <w:rFonts w:ascii="Arial" w:hAnsi="Arial"/>
            <w:sz w:val="22"/>
            <w:szCs w:val="22"/>
          </w:rPr>
          <w:t>site context</w:t>
        </w:r>
      </w:ins>
      <w:ins w:id="334" w:author="David Bartel" w:date="2018-02-22T00:46:00Z">
        <w:r w:rsidR="005E37A0">
          <w:rPr>
            <w:rFonts w:ascii="Arial" w:hAnsi="Arial"/>
            <w:sz w:val="22"/>
            <w:szCs w:val="22"/>
          </w:rPr>
          <w:t xml:space="preserve">. </w:t>
        </w:r>
      </w:ins>
      <w:ins w:id="335" w:author="David Bartel" w:date="2018-02-22T00:43:00Z">
        <w:r w:rsidR="005E37A0">
          <w:rPr>
            <w:rFonts w:ascii="Arial" w:hAnsi="Arial"/>
            <w:sz w:val="22"/>
            <w:szCs w:val="22"/>
          </w:rPr>
          <w:t xml:space="preserve"> </w:t>
        </w:r>
      </w:ins>
      <w:ins w:id="336" w:author="David Bartel" w:date="2018-02-22T00:50:00Z">
        <w:r w:rsidR="00A63CEE">
          <w:rPr>
            <w:rFonts w:ascii="Arial" w:hAnsi="Arial"/>
            <w:sz w:val="22"/>
            <w:szCs w:val="22"/>
          </w:rPr>
          <w:t>With these</w:t>
        </w:r>
      </w:ins>
      <w:ins w:id="337" w:author="David Bartel" w:date="2018-02-22T01:02:00Z">
        <w:r w:rsidR="00467F80">
          <w:rPr>
            <w:rFonts w:ascii="Arial" w:hAnsi="Arial"/>
            <w:sz w:val="22"/>
            <w:szCs w:val="22"/>
          </w:rPr>
          <w:t xml:space="preserve"> insights and</w:t>
        </w:r>
      </w:ins>
      <w:ins w:id="338" w:author="David Bartel" w:date="2018-02-22T00:50:00Z">
        <w:r w:rsidR="00A63CEE">
          <w:rPr>
            <w:rFonts w:ascii="Arial" w:hAnsi="Arial"/>
            <w:sz w:val="22"/>
            <w:szCs w:val="22"/>
          </w:rPr>
          <w:t xml:space="preserve"> </w:t>
        </w:r>
        <w:r w:rsidR="00A63CEE" w:rsidRPr="00494AC4">
          <w:rPr>
            <w:rFonts w:ascii="Arial" w:hAnsi="Arial"/>
            <w:i/>
            <w:sz w:val="22"/>
            <w:szCs w:val="22"/>
          </w:rPr>
          <w:t>K</w:t>
        </w:r>
      </w:ins>
      <w:ins w:id="339" w:author="David Bartel" w:date="2018-03-01T15:41:00Z">
        <w:r w:rsidR="00547DA0">
          <w:rPr>
            <w:rFonts w:ascii="Arial" w:hAnsi="Arial"/>
            <w:sz w:val="22"/>
            <w:szCs w:val="22"/>
            <w:vertAlign w:val="subscript"/>
          </w:rPr>
          <w:t>D</w:t>
        </w:r>
      </w:ins>
      <w:ins w:id="340" w:author="David Bartel" w:date="2018-02-22T00:50:00Z">
        <w:r w:rsidR="00A63CEE">
          <w:rPr>
            <w:rFonts w:ascii="Arial" w:hAnsi="Arial"/>
            <w:sz w:val="22"/>
            <w:szCs w:val="22"/>
          </w:rPr>
          <w:t xml:space="preserve"> values in hand</w:t>
        </w:r>
      </w:ins>
      <w:ins w:id="341" w:author="David Bartel" w:date="2018-02-22T01:02:00Z">
        <w:r w:rsidR="00467F80">
          <w:rPr>
            <w:rFonts w:ascii="Arial" w:hAnsi="Arial"/>
            <w:sz w:val="22"/>
            <w:szCs w:val="22"/>
          </w:rPr>
          <w:t>,</w:t>
        </w:r>
      </w:ins>
      <w:ins w:id="342" w:author="David Bartel" w:date="2018-02-22T00:50:00Z">
        <w:r w:rsidR="00A63CEE">
          <w:rPr>
            <w:rFonts w:ascii="Arial" w:hAnsi="Arial"/>
            <w:sz w:val="22"/>
            <w:szCs w:val="22"/>
          </w:rPr>
          <w:t xml:space="preserve"> we developed a biochemical </w:t>
        </w:r>
      </w:ins>
      <w:ins w:id="343" w:author="David Bartel" w:date="2018-02-22T01:16:00Z">
        <w:r w:rsidR="00D83F5B">
          <w:rPr>
            <w:rFonts w:ascii="Arial" w:hAnsi="Arial"/>
            <w:sz w:val="22"/>
            <w:szCs w:val="22"/>
          </w:rPr>
          <w:t>framework</w:t>
        </w:r>
      </w:ins>
      <w:ins w:id="344" w:author="David Bartel" w:date="2018-02-22T00:50:00Z">
        <w:r w:rsidR="004E1C55">
          <w:rPr>
            <w:rFonts w:ascii="Arial" w:hAnsi="Arial"/>
            <w:sz w:val="22"/>
            <w:szCs w:val="22"/>
          </w:rPr>
          <w:t xml:space="preserve"> for predicting miRNA </w:t>
        </w:r>
      </w:ins>
      <w:ins w:id="345" w:author="David Bartel" w:date="2018-02-22T00:57:00Z">
        <w:r w:rsidR="004E1C55">
          <w:rPr>
            <w:rFonts w:ascii="Arial" w:hAnsi="Arial"/>
            <w:sz w:val="22"/>
            <w:szCs w:val="22"/>
          </w:rPr>
          <w:t>targets and targeting efficacy</w:t>
        </w:r>
      </w:ins>
      <w:ins w:id="346" w:author="David Bartel" w:date="2018-02-22T00:50:00Z">
        <w:r w:rsidR="00D83F5B">
          <w:rPr>
            <w:rFonts w:ascii="Arial" w:hAnsi="Arial"/>
            <w:sz w:val="22"/>
            <w:szCs w:val="22"/>
          </w:rPr>
          <w:t>.  This framework provided additional insights into miRNA function</w:t>
        </w:r>
        <w:r w:rsidR="004E1C55">
          <w:rPr>
            <w:rFonts w:ascii="Arial" w:hAnsi="Arial"/>
            <w:sz w:val="22"/>
            <w:szCs w:val="22"/>
          </w:rPr>
          <w:t xml:space="preserve"> </w:t>
        </w:r>
      </w:ins>
      <w:ins w:id="347" w:author="David Bartel" w:date="2018-02-22T01:17:00Z">
        <w:r w:rsidR="00D83F5B">
          <w:rPr>
            <w:rFonts w:ascii="Arial" w:hAnsi="Arial"/>
            <w:sz w:val="22"/>
            <w:szCs w:val="22"/>
          </w:rPr>
          <w:t>and</w:t>
        </w:r>
      </w:ins>
      <w:ins w:id="348" w:author="David Bartel" w:date="2018-02-22T00:55:00Z">
        <w:r w:rsidR="004E1C55">
          <w:rPr>
            <w:rFonts w:ascii="Arial" w:hAnsi="Arial"/>
            <w:sz w:val="22"/>
            <w:szCs w:val="22"/>
          </w:rPr>
          <w:t xml:space="preserve"> </w:t>
        </w:r>
      </w:ins>
      <w:ins w:id="349" w:author="David Bartel" w:date="2018-02-22T16:16:00Z">
        <w:r w:rsidR="00DC0830">
          <w:rPr>
            <w:rFonts w:ascii="Arial" w:hAnsi="Arial"/>
            <w:sz w:val="22"/>
            <w:szCs w:val="22"/>
          </w:rPr>
          <w:t xml:space="preserve">predictive performance that was </w:t>
        </w:r>
      </w:ins>
      <w:ins w:id="350" w:author="David Bartel" w:date="2018-02-22T00:55:00Z">
        <w:r w:rsidR="004E1C55">
          <w:rPr>
            <w:rFonts w:ascii="Arial" w:hAnsi="Arial"/>
            <w:sz w:val="22"/>
            <w:szCs w:val="22"/>
          </w:rPr>
          <w:t>dramatically improved over previous methods</w:t>
        </w:r>
      </w:ins>
      <w:ins w:id="351" w:author="David Bartel" w:date="2018-02-22T00:54:00Z">
        <w:r w:rsidR="004E1C55">
          <w:rPr>
            <w:rFonts w:ascii="Arial" w:hAnsi="Arial"/>
            <w:sz w:val="22"/>
            <w:szCs w:val="22"/>
          </w:rPr>
          <w:t xml:space="preserve">. </w:t>
        </w:r>
      </w:ins>
    </w:p>
    <w:p w14:paraId="7C142940" w14:textId="57E16EBB" w:rsidR="009E2BCA" w:rsidDel="00DC0830" w:rsidRDefault="009E2BCA" w:rsidP="00EC4F3F">
      <w:pPr>
        <w:spacing w:line="360" w:lineRule="auto"/>
        <w:rPr>
          <w:del w:id="352" w:author="David Bartel" w:date="2018-02-22T16:18:00Z"/>
          <w:rFonts w:ascii="Arial" w:hAnsi="Arial"/>
          <w:sz w:val="22"/>
          <w:szCs w:val="22"/>
        </w:rPr>
      </w:pPr>
      <w:del w:id="353" w:author="David Bartel" w:date="2018-02-22T16:18:00Z">
        <w:r w:rsidDel="00DC0830">
          <w:rPr>
            <w:rFonts w:ascii="Arial" w:hAnsi="Arial"/>
            <w:sz w:val="22"/>
            <w:szCs w:val="22"/>
          </w:rPr>
          <w:tab/>
          <w:delText>Evidence from computational, structural, biochemical, and organismal studies has repeatedly demonstrated the importance of pairing to the miRNA seed sequence (nt 2–7) for miRNA function</w:delText>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C939D967-7C36-4C5D-A7AE-D58F74A9C643&lt;/uuid&gt;&lt;priority&gt;0&lt;/priority&gt;&lt;publications&gt;&lt;publication&gt;&lt;volume&gt;120&lt;/volume&gt;&lt;publication_date&gt;99200501001200000000220000&lt;/publication_date&gt;&lt;number&gt;1&lt;/number&gt;&lt;doi&gt;10.1016/j.cell.2004.12.035&lt;/doi&gt;&lt;startpage&gt;15&lt;/startpage&gt;&lt;title&gt;Conserved Seed Pairing, Often Flanked by Adenosines, Indicates that Thousands of Human Genes are MicroRNA Targets&lt;/title&gt;&lt;uuid&gt;B2F2B8B6-6BC0-4499-967A-68516E3DFE39&lt;/uuid&gt;&lt;subtype&gt;400&lt;/subtype&gt;&lt;endpage&gt;20&lt;/endpage&gt;&lt;type&gt;400&lt;/type&gt;&lt;url&gt;http://linkinghub.elsevier.com/retrieve/pii/S0092867404012607&lt;/url&gt;&lt;authors&gt;&lt;author&gt;&lt;firstName&gt;Benjamin&lt;/firstName&gt;&lt;middleNames&gt;P&lt;/middleNames&gt;&lt;lastName&gt;Lewis&lt;/lastName&gt;&lt;/author&gt;&lt;author&gt;&lt;firstName&gt;Christopher&lt;/firstName&gt;&lt;middleNames&gt;B&lt;/middleNames&gt;&lt;lastName&gt;Burge&lt;/lastName&gt;&lt;/author&gt;&lt;author&gt;&lt;firstName&gt;David&lt;/firstName&gt;&lt;middleNames&gt;P&lt;/middleNames&gt;&lt;lastName&gt;Bartel&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{Lewis:2005cb}</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AB9D1B96-B914-4A43-B6A1-AE4912E37EC8&lt;/uuid&gt;&lt;priority&gt;0&lt;/priority&gt;&lt;publications&gt;&lt;publication&gt;&lt;uuid&gt;6D6D9363-55B9-4179-BAFA-1335C55F3CD9&lt;/uuid&gt;&lt;volume&gt;30&lt;/volume&gt;&lt;doi&gt;10.1038/ng865&lt;/doi&gt;&lt;startpage&gt;363&lt;/startpage&gt;&lt;publication_date&gt;99200204001200000000220000&lt;/publication_date&gt;&lt;url&gt;http://eutils.ncbi.nlm.nih.gov/entrez/eutils/elink.fcgi?dbfrom=pubmed&amp;amp;id=11896390&amp;amp;retmode=ref&amp;amp;cmd=prlinks&lt;/url&gt;&lt;type&gt;400&lt;/type&gt;&lt;title&gt;Micro RNAs are complementary to 3' UTR sequence motifs that mediate negative post-transcriptional regulation.&lt;/title&gt;&lt;location&gt;&amp;lt;html&amp;gt;&amp;lt;head&amp;gt;&amp;lt;meta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Home&amp;lt;/a&amp;gt;&amp;lt;/div&amp;gt;&amp;lt;/body&amp;gt;&amp;lt;/html&amp;gt;&lt;/location&gt;&lt;institution&gt;University of California at Berkeley, Department of Molecular and Cell Biology, 545 Life Sciences Addition #3200, Berkeley, California 94720-3200, USA. lai@fruitfly.bdgp.berkeley.edu&lt;/institution&gt;&lt;number&gt;4&lt;/number&gt;&lt;subtype&gt;400&lt;/subtype&gt;&lt;endpage&gt;364&lt;/endpage&gt;&lt;bundle&gt;&lt;publication&gt;&lt;title&gt;Nature genetics&lt;/title&gt;&lt;type&gt;-100&lt;/type&gt;&lt;subtype&gt;-100&lt;/subtype&gt;&lt;uuid&gt;CDA4F077-BAAD-47BF-BD82-B19B1C469DBD&lt;/uuid&gt;&lt;/publication&gt;&lt;/bundle&gt;&lt;authors&gt;&lt;author&gt;&lt;firstName&gt;Eric&lt;/firstName&gt;&lt;middleNames&gt;C&lt;/middleNames&gt;&lt;lastName&gt;Lai&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{Lai:2002dz}</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4186E3FB-3E7C-4901-847B-991851FDC27D&lt;/uuid&gt;&lt;priority&gt;0&lt;/priority&gt;&lt;publications&gt;&lt;publication&gt;&lt;uuid&gt;45AD5519-D9FB-479E-8508-4C6B34E90E43&lt;/uuid&gt;&lt;volume&gt;336&lt;/volume&gt;&lt;doi&gt;10.1126/science.1221551&lt;/doi&gt;&lt;startpage&gt;1037&lt;/startpage&gt;&lt;publication_date&gt;99201205251200000000222000&lt;/publication_date&gt;&lt;url&gt;http://www.sciencemag.org/cgi/doi/10.1126/science.1221551&lt;/url&gt;&lt;type&gt;400&lt;/type&gt;&lt;title&gt;The crystal structure of human Argonaute2.&lt;/title&gt;&lt;publisher&gt;American Association for the Advancement of Science&lt;/publisher&gt;&lt;institution&gt;Department of Molecular Biology, The Scripps Research Institute, La Jolla, CA 92037, USA.&lt;/institution&gt;&lt;number&gt;6084&lt;/number&gt;&lt;subtype&gt;400&lt;/subtype&gt;&lt;endpage&gt;1040&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Ian&lt;/firstName&gt;&lt;middleNames&gt;J&lt;/middleNames&gt;&lt;lastName&gt;Macrae&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{Schirle:2012bf}</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34A8C925-C3AE-4602-8078-A624586AE7C4&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{Wee:2012df}</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BD44182E-B61A-4DA3-ABBB-3304B046255F&lt;/uuid&gt;&lt;priority&gt;0&lt;/priority&gt;&lt;publications&gt;&lt;publication&gt;&lt;uuid&gt;B3CA3DB0-C405-484E-A5B1-DC75958140F8&lt;/uuid&gt;&lt;volume&gt;141&lt;/volume&gt;&lt;accepted_date&gt;99201002271200000000222000&lt;/accepted_date&gt;&lt;doi&gt;10.1016/j.cell.2010.03.009&lt;/doi&gt;&lt;startpage&gt;129&lt;/startpage&gt;&lt;revision_date&gt;99201001111200000000222000&lt;/revision_date&gt;&lt;publication_date&gt;99201004021200000000222000&lt;/publication_date&gt;&lt;url&gt;http://linkinghub.elsevier.com/retrieve/pii/S009286741000245X&lt;/url&gt;&lt;type&gt;400&lt;/type&gt;&lt;title&gt;Transcriptome-wide identification of RNA-binding protein and microRNA target sites by PAR-CLIP.&lt;/title&gt;&lt;location&gt;&amp;lt;html&amp;gt;&amp;lt;head&amp;gt;&amp;lt;meta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Home&amp;lt;/a&amp;gt;&amp;lt;/div&amp;gt;&amp;lt;/body&amp;gt;&amp;lt;/html&amp;gt;&lt;/location&gt;&lt;submission_date&gt;99200906231200000000222000&lt;/submission_date&gt;&lt;number&gt;1&lt;/number&gt;&lt;institution&gt;Howard Hughes Medical Institute, Laboratory of RNA Molecular Biology, The Rockefeller University, 1230 York Avenue, Box 186, New York, NY 10065, USA.&lt;/institution&gt;&lt;subtype&gt;400&lt;/subtype&gt;&lt;endpage&gt;141&lt;/endpage&gt;&lt;authors&gt;&lt;author&gt;&lt;firstName&gt;Markus&lt;/firstName&gt;&lt;lastName&gt;Hafner&lt;/lastName&gt;&lt;/author&gt;&lt;author&gt;&lt;firstName&gt;Markus&lt;/firstName&gt;&lt;lastName&gt;Landthaler&lt;/lastName&gt;&lt;/author&gt;&lt;author&gt;&lt;firstName&gt;Lukas&lt;/firstName&gt;&lt;lastName&gt;Burger&lt;/lastName&gt;&lt;/author&gt;&lt;author&gt;&lt;firstName&gt;Mohsen&lt;/firstName&gt;&lt;lastName&gt;Khorshid&lt;/lastName&gt;&lt;/author&gt;&lt;author&gt;&lt;firstName&gt;Jean&lt;/firstName&gt;&lt;lastName&gt;Hausser&lt;/lastName&gt;&lt;/author&gt;&lt;author&gt;&lt;firstName&gt;Philipp&lt;/firstName&gt;&lt;lastName&gt;Berninger&lt;/lastName&gt;&lt;/author&gt;&lt;author&gt;&lt;firstName&gt;Andrea&lt;/firstName&gt;&lt;lastName&gt;Rothballer&lt;/lastName&gt;&lt;/author&gt;&lt;author&gt;&lt;firstName&gt;Manuel&lt;/firstName&gt;&lt;lastName&gt;Ascano&lt;/lastName&gt;&lt;/author&gt;&lt;author&gt;&lt;firstName&gt;Anna-Carina&lt;/firstName&gt;&lt;lastName&gt;Jungkamp&lt;/lastName&gt;&lt;/author&gt;&lt;author&gt;&lt;firstName&gt;Mathias&lt;/firstName&gt;&lt;lastName&gt;Munschauer&lt;/lastName&gt;&lt;/author&gt;&lt;author&gt;&lt;firstName&gt;Alexander&lt;/firstName&gt;&lt;lastName&gt;Ulrich&lt;/lastName&gt;&lt;/author&gt;&lt;author&gt;&lt;firstName&gt;Greg&lt;/firstName&gt;&lt;middleNames&gt;S&lt;/middleNames&gt;&lt;lastName&gt;Wardle&lt;/lastName&gt;&lt;/author&gt;&lt;author&gt;&lt;firstName&gt;Scott&lt;/firstName&gt;&lt;lastName&gt;Dewell&lt;/lastName&gt;&lt;/author&gt;&lt;author&gt;&lt;firstName&gt;Mihaela&lt;/firstName&gt;&lt;lastName&gt;Zavolan&lt;/lastName&gt;&lt;/author&gt;&lt;author&gt;&lt;firstName&gt;Thomas&lt;/firstName&gt;&lt;lastName&gt;Tuschl&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{Hafner:2010kr}</w:delText>
        </w:r>
        <w:r w:rsidDel="00DC0830">
          <w:rPr>
            <w:rFonts w:ascii="Arial" w:hAnsi="Arial"/>
            <w:sz w:val="22"/>
            <w:szCs w:val="22"/>
          </w:rPr>
          <w:fldChar w:fldCharType="end"/>
        </w:r>
        <w:r w:rsidDel="00DC0830">
          <w:rPr>
            <w:rFonts w:ascii="Arial" w:hAnsi="Arial"/>
            <w:sz w:val="22"/>
            <w:szCs w:val="22"/>
          </w:rPr>
          <w:delText>. In particular, genome-wide experiments monitoring changes in mRNA, protein, and translation levels in response to either the induction or removal of a single miRNA have enabled the comparison of different extents of pairing for their effect on repression. These studies suggest that the most effective target sequences can be classified into one of four so-called canonical site-types of increasing effect: 1.) The minimal 6mer site, containing perfect complementarity to the miRNA seed, 2.) the 7mer-A1, with seed pairing and an A across from miRNA position 1, 3.) the 7mer-m8, with seed pairing and an additional pair to nt 8, and 4.) the 8mer with seed pairing and features of both 7mer site-types</w:delText>
        </w:r>
        <w:r w:rsidDel="00DC0830">
          <w:rPr>
            <w:rFonts w:ascii="Arial" w:hAnsi="Arial"/>
            <w:sz w:val="22"/>
            <w:szCs w:val="22"/>
          </w:rPr>
          <w:fldChar w:fldCharType="begin"/>
        </w:r>
        <w:r w:rsidDel="00DC0830">
          <w:rPr>
            <w:rFonts w:ascii="Arial" w:hAnsi="Arial"/>
            <w:sz w:val="22"/>
            <w:szCs w:val="22"/>
          </w:rPr>
          <w:delInstrText xml:space="preserve"> ADDIN PAPERS2_CITATIONS &lt;citation&gt;&lt;priority&gt;0&lt;/priority&gt;&lt;uuid&gt;44E07F1D-9B78-438B-BBD9-08D4A21088A4&lt;/uuid&gt;&lt;publications&gt;&lt;publication&gt;&lt;subtype&gt;400&lt;/subtype&gt;&lt;location&gt;&amp;lt;html&amp;gt;&amp;lt;head&amp;gt;&amp;lt;meta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{Bartel:2009fh}</w:delText>
        </w:r>
        <w:r w:rsidDel="00DC0830">
          <w:rPr>
            <w:rFonts w:ascii="Arial" w:hAnsi="Arial"/>
            <w:sz w:val="22"/>
            <w:szCs w:val="22"/>
          </w:rPr>
          <w:fldChar w:fldCharType="end"/>
        </w:r>
        <w:r w:rsidDel="00DC0830">
          <w:rPr>
            <w:rFonts w:ascii="Arial" w:hAnsi="Arial"/>
            <w:sz w:val="22"/>
            <w:szCs w:val="22"/>
          </w:rPr>
          <w:delText>. Two more site types with complementarity to the seed region have been subsequently described: the offset 6mer, with complementarity to nt 3–8, the 6mer-A1, with complementarity to nt 2–6 and an A across from position 1, due to detectable repression in global analyses of particular studies as described above, and evidence of their conservation.</w:delText>
        </w:r>
      </w:del>
    </w:p>
    <w:p w14:paraId="2C7F641A" w14:textId="027AB355" w:rsidR="009E2BCA" w:rsidDel="00DC0830" w:rsidRDefault="009E2BCA" w:rsidP="009E2BCA">
      <w:pPr>
        <w:spacing w:line="360" w:lineRule="auto"/>
        <w:ind w:firstLine="720"/>
        <w:rPr>
          <w:del w:id="354" w:author="David Bartel" w:date="2018-02-22T16:18:00Z"/>
          <w:rFonts w:ascii="Arial" w:hAnsi="Arial"/>
          <w:sz w:val="22"/>
          <w:szCs w:val="22"/>
        </w:rPr>
      </w:pPr>
      <w:del w:id="355" w:author="David Bartel" w:date="2018-02-22T16:18:00Z">
        <w:r w:rsidDel="00DC0830">
          <w:rPr>
            <w:rFonts w:ascii="Arial" w:hAnsi="Arial"/>
            <w:sz w:val="22"/>
            <w:szCs w:val="22"/>
          </w:rPr>
          <w:delText>While seed pairing predominates among examples of sites mediating effective repression, there is evidence that other portions of the miRNA guide sequence can contribute to miRNA function. Extensive pairing through the central region (nt 3 or 4—14 or 15) can mediate repression, without seed pairing (Shin?), and pairing to the 3′ end of the miRNA (nt 11–16), while not sufficient for independent regulation, can increase the effectiveness of either a site with canonical pairing or imperfect pairing to the 5′ end of the miRNA. A much greater number of non-canonical site types have been recently reported owing to their detection in data from high-throughput crosslinking-and-immunoprecipitation (CLIP) of Ago-miRNA complexes in vivo</w:delText>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2481DE4A-A8F0-4A75-83B7-5BB782BE45CC&lt;/uuid&gt;&lt;priority&gt;0&lt;/priority&gt;&lt;publications&gt;&lt;publication&gt;&lt;uuid&gt;84DA1462-F9EC-40B7-98AD-64957A78AA23&lt;/uuid&gt;&lt;volume&gt;153&lt;/volume&gt;&lt;accepted_date&gt;99201303201200000000222000&lt;/accepted_date&gt;&lt;doi&gt;10.1016/j.cell.2013.03.043&lt;/doi&gt;&lt;startpage&gt;654&lt;/startpage&gt;&lt;revision_date&gt;99201212211200000000222000&lt;/revision_date&gt;&lt;publication_date&gt;99201304251200000000222000&lt;/publication_date&gt;&lt;url&gt;http://eutils.ncbi.nlm.nih.gov/entrez/eutils/elink.fcgi?dbfrom=pubmed&amp;amp;id=23622248&amp;amp;retmode=ref&amp;amp;cmd=prlinks&lt;/url&gt;&lt;type&gt;400&lt;/type&gt;&lt;title&gt;Mapping the human miRNA interactome by CLASH reveals frequent noncanonical binding.&lt;/title&gt;&lt;location&gt;&amp;lt;html&amp;gt;&amp;lt;head&amp;gt;&amp;lt;meta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Home&amp;lt;/a&amp;gt;&amp;lt;/div&amp;gt;&amp;lt;/body&amp;gt;&amp;lt;/html&amp;gt;&lt;/location&gt;&lt;submission_date&gt;99201207041200000000222000&lt;/submission_date&gt;&lt;number&gt;3&lt;/number&gt;&lt;institution&gt;Wellcome Trust Centre for Cell Biology, The University of Edinburgh, Edinburgh, UK.&lt;/institution&gt;&lt;subtype&gt;400&lt;/subtype&gt;&lt;endpage&gt;665&lt;/endpage&gt;&lt;authors&gt;&lt;author&gt;&lt;firstName&gt;Aleksandra&lt;/firstName&gt;&lt;lastName&gt;Helwak&lt;/lastName&gt;&lt;/author&gt;&lt;author&gt;&lt;firstName&gt;Grzegorz&lt;/firstName&gt;&lt;lastName&gt;Kudla&lt;/lastName&gt;&lt;/author&gt;&lt;author&gt;&lt;firstName&gt;Tatiana&lt;/firstName&gt;&lt;lastName&gt;Dudnakova&lt;/lastName&gt;&lt;/author&gt;&lt;author&gt;&lt;firstName&gt;David&lt;/firstName&gt;&lt;lastName&gt;Tollervey&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{Helwak:2013ga}</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1C85DD89-ACE3-4E69-A0DA-90336846F094&lt;/uuid&gt;&lt;priority&gt;0&lt;/priority&gt;&lt;publications&gt;&lt;publication&gt;&lt;uuid&gt;5771D50F-1D18-4250-9459-92B814CF976D&lt;/uuid&gt;&lt;volume&gt;48&lt;/volume&gt;&lt;accepted_date&gt;99201210021200000000222000&lt;/accepted_date&gt;&lt;doi&gt;10.1016/j.molcel.2012.10.002&lt;/doi&gt;&lt;startpage&gt;760&lt;/startpage&gt;&lt;revision_date&gt;99201208191200000000222000&lt;/revision_date&gt;&lt;publication_date&gt;99201212141200000000222000&lt;/publication_date&gt;&lt;url&gt;http://eutils.ncbi.nlm.nih.gov/entrez/eutils/elink.fcgi?dbfrom=pubmed&amp;amp;id=23142080&amp;amp;retmode=ref&amp;amp;cmd=prlinks&lt;/url&gt;&lt;type&gt;400&lt;/type&gt;&lt;title&gt;Transcriptome-wide miR-155 binding map reveals widespread noncanonical microRNA targeting.&lt;/title&gt;&lt;submission_date&gt;99201205011200000000222000&lt;/submission_date&gt;&lt;number&gt;5&lt;/number&gt;&lt;institution&gt;Howard Hughes Medical Institute, Memorial Sloan-Kettering Cancer Center, New York, NY 10065, USA.&lt;/institution&gt;&lt;subtype&gt;400&lt;/subtype&gt;&lt;endpage&gt;770&lt;/endpage&gt;&lt;bundle&gt;&lt;publication&gt;&lt;title&gt;Molecular cell&lt;/title&gt;&lt;type&gt;-100&lt;/type&gt;&lt;subtype&gt;-100&lt;/subtype&gt;&lt;uuid&gt;B6FA3066-BACB-4B29-9470-5D270DD90AB6&lt;/uuid&gt;&lt;/publication&gt;&lt;/bundle&gt;&lt;authors&gt;&lt;author&gt;&lt;firstName&gt;Gabriel&lt;/firstName&gt;&lt;middleNames&gt;B&lt;/middleNames&gt;&lt;lastName&gt;Loeb&lt;/lastName&gt;&lt;/author&gt;&lt;author&gt;&lt;firstName&gt;Aly&lt;/firstName&gt;&lt;middleNames&gt;A&lt;/middleNames&gt;&lt;lastName&gt;Khan&lt;/lastName&gt;&lt;/author&gt;&lt;author&gt;&lt;firstName&gt;David&lt;/firstName&gt;&lt;lastName&gt;Canner&lt;/lastName&gt;&lt;/author&gt;&lt;author&gt;&lt;firstName&gt;Joseph&lt;/firstName&gt;&lt;middleNames&gt;B&lt;/middleNames&gt;&lt;lastName&gt;Hiatt&lt;/lastName&gt;&lt;/author&gt;&lt;author&gt;&lt;firstName&gt;Jay&lt;/firstName&gt;&lt;lastName&gt;Shendure&lt;/lastName&gt;&lt;/author&gt;&lt;author&gt;&lt;firstName&gt;Robert&lt;/firstName&gt;&lt;middleNames&gt;B&lt;/middleNames&gt;&lt;lastName&gt;Darnell&lt;/lastName&gt;&lt;/author&gt;&lt;author&gt;&lt;firstName&gt;Christina&lt;/firstName&gt;&lt;middleNames&gt;S&lt;/middleNames&gt;&lt;lastName&gt;Leslie&lt;/lastName&gt;&lt;/author&gt;&lt;author&gt;&lt;firstName&gt;Alexander&lt;/firstName&gt;&lt;middleNames&gt;Y&lt;/middleNames&gt;&lt;lastName&gt;Rudensky&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{Loeb:2012bc}</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2EF979FC-52FD-41FE-A472-F15C5AF9181D&lt;/uuid&gt;&lt;priority&gt;0&lt;/priority&gt;&lt;publications&gt;&lt;publication&gt;&lt;uuid&gt;88F038EF-BF08-4FE4-9247-DD1C6D02BDBE&lt;/uuid&gt;&lt;volume&gt;19&lt;/volume&gt;&lt;accepted_date&gt;99201112191200000000222000&lt;/accepted_date&gt;&lt;doi&gt;10.1038/nsmb.2230&lt;/doi&gt;&lt;startpage&gt;321&lt;/startpage&gt;&lt;publication_date&gt;99201203001200000000220000&lt;/publication_date&gt;&lt;url&gt;http://eutils.ncbi.nlm.nih.gov/entrez/eutils/elink.fcgi?dbfrom=pubmed&amp;amp;id=22343717&amp;amp;retmode=ref&amp;amp;cmd=prlinks&lt;/url&gt;&lt;type&gt;400&lt;/type&gt;&lt;title&gt;An alternative mode of microRNA target recognition.&lt;/title&gt;&lt;submission_date&gt;99201104261200000000222000&lt;/submission_date&gt;&lt;number&gt;3&lt;/number&gt;&lt;institution&gt;Laboratory of Neuro-Oncology, The Rockefeller University, Howard Hughes Medical Institute, New York, New York, USA. swchi@skku.edu&lt;/institution&gt;&lt;subtype&gt;400&lt;/subtype&gt;&lt;endpage&gt;327&lt;/endpage&gt;&lt;bundle&gt;&lt;publication&gt;&lt;publisher&gt;Nature Publishing Group&lt;/publisher&gt;&lt;title&gt;Nature structural &amp;amp; molecular biology&lt;/title&gt;&lt;type&gt;-100&lt;/type&gt;&lt;subtype&gt;-100&lt;/subtype&gt;&lt;uuid&gt;01F1773C-900E-434A-8835-F4D88BB3CD19&lt;/uuid&gt;&lt;/publication&gt;&lt;/bundle&gt;&lt;authors&gt;&lt;author&gt;&lt;firstName&gt;Sung&lt;/firstName&gt;&lt;middleNames&gt;Wook&lt;/middleNames&gt;&lt;lastName&gt;Chi&lt;/lastName&gt;&lt;/author&gt;&lt;author&gt;&lt;firstName&gt;Gregory&lt;/firstName&gt;&lt;middleNames&gt;J&lt;/middleNames&gt;&lt;lastName&gt;Hannon&lt;/lastName&gt;&lt;/author&gt;&lt;author&gt;&lt;firstName&gt;Robert&lt;/firstName&gt;&lt;middleNames&gt;B&lt;/middleNames&gt;&lt;lastName&gt;Darnell&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{Chi:2012jm}</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1C8815B1-897F-44C9-81E3-511AC70199CF&lt;/uuid&gt;&lt;priority&gt;0&lt;/priority&gt;&lt;publications&gt;&lt;publication&gt;&lt;uuid&gt;9DE91232-15D6-4539-B878-77B132ABFB23&lt;/uuid&gt;&lt;volume&gt;460&lt;/volume&gt;&lt;accepted_date&gt;99200905291200000000222000&lt;/accepted_date&gt;&lt;doi&gt;10.1038/nature08170&lt;/doi&gt;&lt;startpage&gt;479&lt;/startpage&gt;&lt;publication_date&gt;99200907231200000000222000&lt;/publication_date&gt;&lt;url&gt;http://www.nature.com/doifinder/10.1038/nature08170&lt;/url&gt;&lt;type&gt;400&lt;/type&gt;&lt;title&gt;Argonaute HITS-CLIP decodes microRNA-mRNA interaction maps.&lt;/title&gt;&lt;publisher&gt;Nature Publishing Group&lt;/publisher&gt;&lt;submission_date&gt;99200904051200000000222000&lt;/submission_date&gt;&lt;number&gt;7254&lt;/number&gt;&lt;institution&gt;Laboratory of Molecular Neuro-Oncology and Howard Hughes Medical Institute, The Rockefeller University, 1230 York Avenue, New York, New York 10021, USA.&lt;/institution&gt;&lt;subtype&gt;400&lt;/subtype&gt;&lt;endpage&gt;486&lt;/endpage&gt;&lt;bundle&gt;&lt;publication&gt;&lt;publisher&gt;Nature Publishing Group&lt;/publisher&gt;&lt;title&gt;Nature&lt;/title&gt;&lt;type&gt;-100&lt;/type&gt;&lt;subtype&gt;-100&lt;/subtype&gt;&lt;uuid&gt;BDB627B8-7E12-4F00-AB1E-23F98E8D5F7C&lt;/uuid&gt;&lt;/publication&gt;&lt;/bundle&gt;&lt;authors&gt;&lt;author&gt;&lt;firstName&gt;Sung&lt;/firstName&gt;&lt;middleNames&gt;Wook&lt;/middleNames&gt;&lt;lastName&gt;Chi&lt;/lastName&gt;&lt;/author&gt;&lt;author&gt;&lt;firstName&gt;Julie&lt;/firstName&gt;&lt;middleNames&gt;B&lt;/middleNames&gt;&lt;lastName&gt;Zang&lt;/lastName&gt;&lt;/author&gt;&lt;author&gt;&lt;firstName&gt;Aldo&lt;/firstName&gt;&lt;lastName&gt;Mele&lt;/lastName&gt;&lt;/author&gt;&lt;author&gt;&lt;firstName&gt;Robert&lt;/firstName&gt;&lt;middleNames&gt;B&lt;/middleNames&gt;&lt;lastName&gt;Darnell&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{Chi:2009ht}</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EFDB6649-5D7B-497B-B3CE-7D7805FC5D8B&lt;/uuid&gt;&lt;priority&gt;0&lt;/priority&gt;&lt;publications&gt;&lt;publication&gt;&lt;uuid&gt;1D2F90D5-9E7B-44E7-8771-769881A9FBFD&lt;/uuid&gt;&lt;volume&gt;38&lt;/volume&gt;&lt;accepted_date&gt;99201006031200000000222000&lt;/accepted_date&gt;&lt;doi&gt;10.1016/j.molcel.2010.06.005&lt;/doi&gt;&lt;startpage&gt;789&lt;/startpage&gt;&lt;revision_date&gt;99201004271200000000222000&lt;/revision_date&gt;&lt;publication_date&gt;99201006251200000000222000&lt;/publication_date&gt;&lt;url&gt;http://eutils.ncbi.nlm.nih.gov/entrez/eutils/elink.fcgi?dbfrom=pubmed&amp;amp;id=20620952&amp;amp;retmode=ref&amp;amp;cmd=prlinks&lt;/url&gt;&lt;type&gt;400&lt;/type&gt;&lt;title&gt;Expanding the microRNA targeting code: functional sites with centered pairing.&lt;/title&gt;&lt;submission_date&gt;99200912221200000000222000&lt;/submission_date&gt;&lt;number&gt;6&lt;/number&gt;&lt;institution&gt;Whitehead Institute for Biomedical Research, Cambridge, MA 02142, USA.&lt;/institution&gt;&lt;subtype&gt;400&lt;/subtype&gt;&lt;endpage&gt;802&lt;/endpage&gt;&lt;bundle&gt;&lt;publication&gt;&lt;title&gt;Molecular cell&lt;/title&gt;&lt;type&gt;-100&lt;/type&gt;&lt;subtype&gt;-100&lt;/subtype&gt;&lt;uuid&gt;B6FA3066-BACB-4B29-9470-5D270DD90AB6&lt;/uuid&gt;&lt;/publication&gt;&lt;/bundle&gt;&lt;authors&gt;&lt;author&gt;&lt;firstName&gt;Chanseok&lt;/firstName&gt;&lt;lastName&gt;Shin&lt;/lastName&gt;&lt;/author&gt;&lt;author&gt;&lt;firstName&gt;Jin-Wu&lt;/firstName&gt;&lt;lastName&gt;Nam&lt;/lastName&gt;&lt;/author&gt;&lt;author&gt;&lt;firstName&gt;Kyle&lt;/firstName&gt;&lt;middleNames&gt;Kai-How&lt;/middleNames&gt;&lt;lastName&gt;Farh&lt;/lastName&gt;&lt;/author&gt;&lt;author&gt;&lt;firstName&gt;H&lt;/firstName&gt;&lt;middleNames&gt;Rosaria&lt;/middleNames&gt;&lt;lastName&gt;Chiang&lt;/lastName&gt;&lt;/author&gt;&lt;author&gt;&lt;firstName&gt;Alena&lt;/firstName&gt;&lt;lastName&gt;Shkumatava&lt;/lastName&gt;&lt;/author&gt;&lt;author&gt;&lt;firstName&gt;David&lt;/firstName&gt;&lt;middleNames&gt;P&lt;/middleNames&gt;&lt;lastName&gt;Bartel&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{Shin:2010hn}</w:delText>
        </w:r>
        <w:r w:rsidDel="00DC0830">
          <w:rPr>
            <w:rFonts w:ascii="Arial" w:hAnsi="Arial"/>
            <w:sz w:val="22"/>
            <w:szCs w:val="22"/>
          </w:rPr>
          <w:fldChar w:fldCharType="end"/>
        </w:r>
        <w:r w:rsidDel="00DC0830">
          <w:rPr>
            <w:rFonts w:ascii="Arial" w:hAnsi="Arial"/>
            <w:sz w:val="22"/>
            <w:szCs w:val="22"/>
          </w:rPr>
          <w:delText>, and a variation of CLIP containing chimeric miRNA–target mRNA due to the presence of ligase activity during library preparation. These non-canonical sites vary in terms of both the region of the miRNA to which they are complementarity and also the extensiveness of their pairing, and include seed sites with internal wobble pairing, bulges, and mismatches unique to each miRNA sequence. It has been challenging to incorporate these non-canonical sites into a consistent model of miRNA action, due to both to the sparse, non-quantitative signal by which they were identified, as well as their lack of consistent effect in vivo.</w:delText>
        </w:r>
      </w:del>
    </w:p>
    <w:p w14:paraId="2E3009FF" w14:textId="4E745CDE" w:rsidR="009E2BCA" w:rsidDel="00DC0830" w:rsidRDefault="009E2BCA" w:rsidP="009E2BCA">
      <w:pPr>
        <w:tabs>
          <w:tab w:val="left" w:pos="720"/>
        </w:tabs>
        <w:spacing w:line="360" w:lineRule="auto"/>
        <w:rPr>
          <w:del w:id="356" w:author="David Bartel" w:date="2018-02-22T16:18:00Z"/>
          <w:rFonts w:ascii="Arial" w:hAnsi="Arial"/>
          <w:sz w:val="22"/>
          <w:szCs w:val="22"/>
        </w:rPr>
      </w:pPr>
      <w:del w:id="357" w:author="David Bartel" w:date="2018-02-22T16:18:00Z">
        <w:r w:rsidDel="00DC0830">
          <w:rPr>
            <w:rFonts w:ascii="Arial" w:hAnsi="Arial"/>
            <w:sz w:val="22"/>
            <w:szCs w:val="22"/>
          </w:rPr>
          <w:tab/>
          <w:delText>While the four canonical site types together with the offset 6mer (herafter referred to as the 6mer-m8) and the 6mer-A1 are the only site types described which consistently exhibit repression, the best current efforts to predict in vivo expression changes remains surprisingly poor</w:delText>
        </w:r>
        <w:r w:rsidDel="00DC0830">
          <w:rPr>
            <w:rFonts w:ascii="Arial" w:hAnsi="Arial"/>
            <w:sz w:val="22"/>
            <w:szCs w:val="22"/>
          </w:rPr>
          <w:fldChar w:fldCharType="begin"/>
        </w:r>
        <w:r w:rsidDel="00DC0830">
          <w:rPr>
            <w:rFonts w:ascii="Arial" w:hAnsi="Arial"/>
            <w:sz w:val="22"/>
            <w:szCs w:val="22"/>
          </w:rPr>
          <w:delInstrText xml:space="preserve"> ADDIN PAPERS2_CITATIONS &lt;citation&gt;&lt;priority&gt;0&lt;/priority&gt;&lt;uuid&gt;171F2BC0-8D38-40AC-A404-A695C3D18846&lt;/uuid&gt;&lt;publications&gt;&lt;publication&gt;&lt;subtype&gt;400&lt;/subtype&gt;&lt;publisher&gt;eLife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{Agarwal:2015bw}</w:delText>
        </w:r>
        <w:r w:rsidDel="00DC0830">
          <w:rPr>
            <w:rFonts w:ascii="Arial" w:hAnsi="Arial"/>
            <w:sz w:val="22"/>
            <w:szCs w:val="22"/>
          </w:rPr>
          <w:fldChar w:fldCharType="end"/>
        </w:r>
        <w:r w:rsidDel="00DC0830">
          <w:rPr>
            <w:rFonts w:ascii="Arial" w:hAnsi="Arial"/>
            <w:sz w:val="22"/>
            <w:szCs w:val="22"/>
          </w:rPr>
          <w:delText>, with the coefficient of determination between prediction and actual data ranging between 0.001–0.14. Indeed, the lack of power across the wide range of target prediction programs, in addition to the range of heuristics employed to actually predict the effect of miRNAs on targets</w:delText>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D8CEBCA4-340A-4C44-AA26-50A0B10F3D06&lt;/uuid&gt;&lt;priority&gt;0&lt;/priority&gt;&lt;publications&gt;&lt;publication&gt;&lt;uuid&gt;457AE4CD-FB18-46A4-94E5-7F4F260B8951&lt;/uuid&gt;&lt;volume&gt;37&lt;/volume&gt;&lt;accepted_date&gt;99200502231200000000222000&lt;/accepted_date&gt;&lt;doi&gt;10.1038/ng1536&lt;/doi&gt;&lt;startpage&gt;495&lt;/startpage&gt;&lt;publication_date&gt;99200505001200000000220000&lt;/publication_date&gt;&lt;url&gt;http://www.nature.com/doifinder/10.1038/ng1536&lt;/url&gt;&lt;type&gt;400&lt;/type&gt;&lt;title&gt;Combinatorial microRNA target predictions.&lt;/title&gt;&lt;submission_date&gt;99200501041200000000222000&lt;/submission_date&gt;&lt;number&gt;5&lt;/number&gt;&lt;institution&gt;Center for Comparative Functional Genomics, Department of Biology, New York University, 100 Washington Square East, New York, New York 10003, USA.&lt;/institution&gt;&lt;subtype&gt;400&lt;/subtype&gt;&lt;endpage&gt;500&lt;/endpage&gt;&lt;bundle&gt;&lt;publication&gt;&lt;title&gt;Nature genetics&lt;/title&gt;&lt;type&gt;-100&lt;/type&gt;&lt;subtype&gt;-100&lt;/subtype&gt;&lt;uuid&gt;CDA4F077-BAAD-47BF-BD82-B19B1C469DBD&lt;/uuid&gt;&lt;/publication&gt;&lt;/bundle&gt;&lt;authors&gt;&lt;author&gt;&lt;firstName&gt;Azra&lt;/firstName&gt;&lt;lastName&gt;Krek&lt;/lastName&gt;&lt;/author&gt;&lt;author&gt;&lt;firstName&gt;Dominic&lt;/firstName&gt;&lt;lastName&gt;Grün&lt;/lastName&gt;&lt;/author&gt;&lt;author&gt;&lt;firstName&gt;Matthew&lt;/firstName&gt;&lt;middleNames&gt;N&lt;/middleNames&gt;&lt;lastName&gt;Poy&lt;/lastName&gt;&lt;/author&gt;&lt;author&gt;&lt;firstName&gt;Rachel&lt;/firstName&gt;&lt;lastName&gt;Wolf&lt;/lastName&gt;&lt;/author&gt;&lt;author&gt;&lt;firstName&gt;Lauren&lt;/firstName&gt;&lt;lastName&gt;Rosenberg&lt;/lastName&gt;&lt;/author&gt;&lt;author&gt;&lt;firstName&gt;Eric&lt;/firstName&gt;&lt;middleNames&gt;J&lt;/middleNames&gt;&lt;lastName&gt;Epstein&lt;/lastName&gt;&lt;/author&gt;&lt;author&gt;&lt;firstName&gt;Philip&lt;/firstName&gt;&lt;lastName&gt;MacMenamin&lt;/lastName&gt;&lt;/author&gt;&lt;author&gt;&lt;nonDroppingParticle&gt;da&lt;/nonDroppingParticle&gt;&lt;firstName&gt;Isabelle&lt;/firstName&gt;&lt;lastName&gt;Piedade&lt;/lastName&gt;&lt;/author&gt;&lt;author&gt;&lt;firstName&gt;Kristin&lt;/firstName&gt;&lt;middleNames&gt;C&lt;/middleNames&gt;&lt;lastName&gt;Gunsalus&lt;/lastName&gt;&lt;/author&gt;&lt;author&gt;&lt;firstName&gt;Markus&lt;/firstName&gt;&lt;lastName&gt;Stoffel&lt;/lastName&gt;&lt;/author&gt;&lt;author&gt;&lt;firstName&gt;Nikolaus&lt;/firstName&gt;&lt;lastName&gt;Rajewsky&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{Krek:2005er}</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070D04B4-C3B4-4DBD-846A-DDEAC5A9089F&lt;/uuid&gt;&lt;priority&gt;0&lt;/priority&gt;&lt;publications&gt;&lt;publication&gt;&lt;uuid&gt;8C44F910-C1A1-41C4-8E34-4B483AE186DC&lt;/uuid&gt;&lt;volume&gt;43&lt;/volume&gt;&lt;doi&gt;10.1093/nar/gkv050&lt;/doi&gt;&lt;startpage&gt;1380&lt;/startpage&gt;&lt;publication_date&gt;99201502181200000000222000&lt;/publication_date&gt;&lt;url&gt;http://nar.oxfordjournals.org/lookup/doi/10.1093/nar/gkv050&lt;/url&gt;&lt;type&gt;400&lt;/type&gt;&lt;title&gt;Accurate transcriptome-wide prediction of microRNA targets and small interfering RNA off-targets with MIRZA-G.&lt;/title&gt;&lt;publisher&gt;Oxford University Press&lt;/publisher&gt;&lt;institution&gt;Biozentrum, University of Basel and Swiss Institute of Bioinformatics, Klingelbergstrasse 50-70, 4056 Basel, Switzerland.&lt;/institution&gt;&lt;number&gt;3&lt;/number&gt;&lt;subtype&gt;400&lt;/subtype&gt;&lt;endpage&gt;1391&lt;/endpage&gt;&lt;bundle&gt;&lt;publication&gt;&lt;title&gt;Nucleic acids research&lt;/title&gt;&lt;type&gt;-100&lt;/type&gt;&lt;subtype&gt;-100&lt;/subtype&gt;&lt;uuid&gt;5B3D5B7D-1A99-4CE0-8F13-BECB14CB2BF2&lt;/uuid&gt;&lt;/publication&gt;&lt;/bundle&gt;&lt;authors&gt;&lt;author&gt;&lt;firstName&gt;Rafal&lt;/firstName&gt;&lt;lastName&gt;Gumienny&lt;/lastName&gt;&lt;/author&gt;&lt;author&gt;&lt;firstName&gt;Mihaela&lt;/firstName&gt;&lt;lastName&gt;Zavolan&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{Gumienny:2015fs}</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C843F621-417E-46F3-9BC9-3684589317F7&lt;/uuid&gt;&lt;priority&gt;0&lt;/priority&gt;&lt;publications&gt;&lt;publication&gt;&lt;publication_date&gt;99201504161200000000222000&lt;/publication_date&gt;&lt;doi&gt;10.1016/j.ymeth.2015.04.012&lt;/doi&gt;&lt;institution&gt;Biozentrum, University of Basel and Swiss Institute of Bioinformatics, Klingelbergstrasse 50-70, 4056 Basel, Switzerland.&lt;/institution&gt;&lt;accepted_date&gt;99201504101200000000222000&lt;/accepted_date&gt;&lt;title&gt;Quantifying the strength of miRNA-target interactions.&lt;/title&gt;&lt;revision_date&gt;99201504091200000000222000&lt;/revision_date&gt;&lt;subtype&gt;400&lt;/subtype&gt;&lt;uuid&gt;13B0EE17-24F9-4A4B-88E3-BE1959D0618D&lt;/uuid&gt;&lt;type&gt;400&lt;/type&gt;&lt;submission_date&gt;99201502061200000000222000&lt;/submission_date&gt;&lt;url&gt;http://eutils.ncbi.nlm.nih.gov/entrez/eutils/elink.fcgi?dbfrom=pubmed&amp;amp;id=25892562&amp;amp;retmode=ref&amp;amp;cmd=prlinks&lt;/url&gt;&lt;bundle&gt;&lt;publication&gt;&lt;title&gt;Methods (San Diego, Calif.)&lt;/title&gt;&lt;type&gt;-100&lt;/type&gt;&lt;subtype&gt;-100&lt;/subtype&gt;&lt;uuid&gt;46935FB7-B8F4-42DC-B2B5-F512D8E0D039&lt;/uuid&gt;&lt;/publication&gt;&lt;/bundle&gt;&lt;authors&gt;&lt;author&gt;&lt;firstName&gt;Jeremie&lt;/firstName&gt;&lt;lastName&gt;Breda&lt;/lastName&gt;&lt;/author&gt;&lt;author&gt;&lt;firstName&gt;Andrzej&lt;/firstName&gt;&lt;middleNames&gt;J&lt;/middleNames&gt;&lt;lastName&gt;Rzepiela&lt;/lastName&gt;&lt;/author&gt;&lt;author&gt;&lt;firstName&gt;Rafal&lt;/firstName&gt;&lt;lastName&gt;Gumienny&lt;/lastName&gt;&lt;/author&gt;&lt;author&gt;&lt;nonDroppingParticle&gt;van&lt;/nonDroppingParticle&gt;&lt;firstName&gt;Erik&lt;/firstName&gt;&lt;lastName&gt;Nimwegen&lt;/lastName&gt;&lt;/author&gt;&lt;author&gt;&lt;firstName&gt;Mihaela&lt;/firstName&gt;&lt;lastName&gt;Zavolan&lt;/lastName&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{Breda:2015bv}</w:delText>
        </w:r>
        <w:r w:rsidDel="00DC0830">
          <w:rPr>
            <w:rFonts w:ascii="Arial" w:hAnsi="Arial"/>
            <w:sz w:val="22"/>
            <w:szCs w:val="22"/>
          </w:rPr>
          <w:fldChar w:fldCharType="end"/>
        </w:r>
        <w:r w:rsidDel="00DC0830">
          <w:rPr>
            <w:rFonts w:ascii="Arial" w:hAnsi="Arial"/>
            <w:sz w:val="22"/>
            <w:szCs w:val="22"/>
          </w:rPr>
          <w:fldChar w:fldCharType="begin"/>
        </w:r>
        <w:r w:rsidDel="00DC0830">
          <w:rPr>
            <w:rFonts w:ascii="Arial" w:hAnsi="Arial"/>
            <w:sz w:val="22"/>
            <w:szCs w:val="22"/>
          </w:rPr>
          <w:delInstrText xml:space="preserve"> ADDIN PAPERS2_CITATIONS &lt;citation&gt;&lt;uuid&gt;0F6626AC-F67F-4D91-AD53-632FE72DDDDA&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{Agarwal:2015bw}</w:delText>
        </w:r>
        <w:r w:rsidDel="00DC0830">
          <w:rPr>
            <w:rFonts w:ascii="Arial" w:hAnsi="Arial"/>
            <w:sz w:val="22"/>
            <w:szCs w:val="22"/>
          </w:rPr>
          <w:fldChar w:fldCharType="end"/>
        </w:r>
        <w:r w:rsidDel="00DC0830">
          <w:rPr>
            <w:rFonts w:ascii="Arial" w:hAnsi="Arial"/>
            <w:sz w:val="22"/>
            <w:szCs w:val="22"/>
          </w:rPr>
          <w:delText xml:space="preserve"> demonstrates a fundamental limitation within miRNA research currently: the absence of a quantitative, mechanistic model of the pathway. This is on its face surprising, since the number of proteins that have been described as involved in miRNA–target interaction is modest: one of the few direct binding partner of a mature Ago–miRNA complex is the GW182 scaffold protein (TNRC6 in human), which itself binds to the host effector proteins mediating mRNA destabilization via deadenylation and decapping (REF?). Recent reports demonstrated that TNRC6 promotes phase-separated droplets that sequester AGO-miRNA complexes and target RNAs </w:delText>
        </w:r>
        <w:r w:rsidDel="00DC0830">
          <w:rPr>
            <w:rFonts w:ascii="Arial" w:hAnsi="Arial"/>
            <w:i/>
            <w:sz w:val="22"/>
            <w:szCs w:val="22"/>
          </w:rPr>
          <w:delText xml:space="preserve">in vitro, </w:delText>
        </w:r>
        <w:r w:rsidDel="00DC0830">
          <w:rPr>
            <w:rFonts w:ascii="Arial" w:hAnsi="Arial"/>
            <w:sz w:val="22"/>
            <w:szCs w:val="22"/>
          </w:rPr>
          <w:delText xml:space="preserve">which might suggest that miRNA mediated repression occurs in concentrated foci rather than as a diffuse phenomenon across the cytoplasm. In another recent study, a phosphatase </w:delText>
        </w:r>
        <w:r w:rsidDel="00DC0830">
          <w:rPr>
            <w:rFonts w:ascii="Arial" w:hAnsi="Arial"/>
            <w:i/>
            <w:sz w:val="22"/>
            <w:szCs w:val="22"/>
          </w:rPr>
          <w:delText>Akt1</w:delText>
        </w:r>
        <w:r w:rsidDel="00DC0830">
          <w:rPr>
            <w:rFonts w:ascii="Arial" w:hAnsi="Arial"/>
            <w:sz w:val="22"/>
            <w:szCs w:val="22"/>
          </w:rPr>
          <w:delText xml:space="preserve"> and its corresponding kinase ___? Were identified as proteins contributing to effective miRNA mediated repression by the maintenance of a phosphorylation cycle acting on ___ residues of Ago. This would imply that the basal Ago-miRNA complex requires consistent molecular maintenance in order to persistently mediate its biological role. While both of these recent studies provide interesting insights into unexplored molecular complexities of miRNA mediated repression, and indeed of mechanisms of gene regulation in general, they provide no obvious solution to the generic problem of predicting which mRNAs will be most affected by a miRNA, since none of recent mechanistic complexity ascribed to either TNRC6 or </w:delText>
        </w:r>
        <w:r w:rsidDel="00DC0830">
          <w:rPr>
            <w:rFonts w:ascii="Arial" w:hAnsi="Arial"/>
            <w:i/>
            <w:sz w:val="22"/>
            <w:szCs w:val="22"/>
          </w:rPr>
          <w:delText>Akt1</w:delText>
        </w:r>
        <w:r w:rsidDel="00DC0830">
          <w:rPr>
            <w:rFonts w:ascii="Arial" w:hAnsi="Arial"/>
            <w:sz w:val="22"/>
            <w:szCs w:val="22"/>
          </w:rPr>
          <w:delText xml:space="preserve"> is purported have sequence specificity.</w:delText>
        </w:r>
      </w:del>
    </w:p>
    <w:p w14:paraId="03FC393B" w14:textId="60BE78BC" w:rsidR="009E2BCA" w:rsidRPr="00C573A3" w:rsidDel="00DC0830" w:rsidRDefault="009E2BCA" w:rsidP="009E2BCA">
      <w:pPr>
        <w:tabs>
          <w:tab w:val="left" w:pos="720"/>
        </w:tabs>
        <w:spacing w:line="360" w:lineRule="auto"/>
        <w:rPr>
          <w:del w:id="358" w:author="David Bartel" w:date="2018-02-22T16:18:00Z"/>
          <w:rFonts w:ascii="Arial" w:hAnsi="Arial"/>
          <w:sz w:val="22"/>
          <w:szCs w:val="22"/>
        </w:rPr>
      </w:pPr>
      <w:del w:id="359" w:author="David Bartel" w:date="2018-02-22T16:18:00Z">
        <w:r w:rsidDel="00DC0830">
          <w:rPr>
            <w:rFonts w:ascii="Arial" w:hAnsi="Arial"/>
            <w:sz w:val="22"/>
            <w:szCs w:val="22"/>
          </w:rPr>
          <w:tab/>
          <w:delText>To this end, the issues in constructing a likely, molecular mechanism of miRNA-mediated repression can be ascribed to two orthogonal unknowns: 1.) whether or not different Ago–miRNA complexes bind differently to their repertoire of cellular targets, and 2.) the extent to which all downstream steps in the molecular pathway of miRNA-mediated repression are agnostic to differences in miRNA–target binding. In order to begin to dissect the relationship between these two phenomena, there is a need for data of a kind not currently available with miRNA mediated repression: that of high-throughput, quantitative measurements which precisely measure the variation in binding affinity of individual Ago-miRNA complexes for all possible target sequences, for a number of miRNAs. We adapted RNA-Bind-N-Seq (RBNS) for use with purified AGO</w:delText>
        </w:r>
        <w:r w:rsidDel="00DC0830">
          <w:rPr>
            <w:rFonts w:ascii="Arial" w:hAnsi="Arial"/>
            <w:sz w:val="22"/>
            <w:szCs w:val="22"/>
          </w:rPr>
          <w:softHyphen/>
          <w:delText>–miRNA complexes</w:delText>
        </w:r>
        <w:r w:rsidDel="00DC0830">
          <w:rPr>
            <w:rFonts w:ascii="Arial" w:hAnsi="Arial"/>
            <w:sz w:val="22"/>
            <w:szCs w:val="22"/>
          </w:rPr>
          <w:fldChar w:fldCharType="begin"/>
        </w:r>
        <w:r w:rsidDel="00DC0830">
          <w:rPr>
            <w:rFonts w:ascii="Arial" w:hAnsi="Arial"/>
            <w:sz w:val="22"/>
            <w:szCs w:val="22"/>
          </w:rPr>
          <w:delInstrText xml:space="preserve"> ADDIN PAPERS2_CITATIONS &lt;citation&gt;&lt;priority&gt;0&lt;/priority&gt;&lt;uuid&gt;FBD0A3A5-D6F5-42BB-9F0E-02721AC20E92&lt;/uuid&gt;&lt;publications&gt;&lt;publication&gt;&lt;subtype&gt;400&lt;/subtype&gt;&lt;title&gt;RNA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Del="00DC0830">
          <w:rPr>
            <w:rFonts w:ascii="Arial" w:hAnsi="Arial"/>
            <w:sz w:val="22"/>
            <w:szCs w:val="22"/>
          </w:rPr>
          <w:fldChar w:fldCharType="separate"/>
        </w:r>
        <w:r w:rsidDel="00DC0830">
          <w:rPr>
            <w:rFonts w:ascii="Arial" w:hAnsi="Arial"/>
            <w:sz w:val="22"/>
            <w:szCs w:val="22"/>
          </w:rPr>
          <w:delText>{Lambert:2014jm}</w:delText>
        </w:r>
        <w:r w:rsidDel="00DC0830">
          <w:rPr>
            <w:rFonts w:ascii="Arial" w:hAnsi="Arial"/>
            <w:sz w:val="22"/>
            <w:szCs w:val="22"/>
          </w:rPr>
          <w:fldChar w:fldCharType="end"/>
        </w:r>
        <w:r w:rsidDel="00DC0830">
          <w:rPr>
            <w:rFonts w:ascii="Arial" w:hAnsi="Arial"/>
            <w:sz w:val="22"/>
            <w:szCs w:val="22"/>
          </w:rPr>
          <w:delText>.</w:delText>
        </w:r>
      </w:del>
    </w:p>
    <w:p w14:paraId="7E2C4BBF" w14:textId="77777777" w:rsidR="009E2BCA" w:rsidRDefault="009E2BCA" w:rsidP="009E2BCA">
      <w:pPr>
        <w:spacing w:line="360" w:lineRule="auto"/>
        <w:rPr>
          <w:rFonts w:ascii="Arial" w:hAnsi="Arial"/>
          <w:sz w:val="22"/>
          <w:szCs w:val="22"/>
        </w:rPr>
      </w:pPr>
    </w:p>
    <w:p w14:paraId="0462CAE3" w14:textId="77777777" w:rsidR="009E2BCA" w:rsidRDefault="009E2BCA" w:rsidP="009E2BCA">
      <w:pPr>
        <w:spacing w:line="360" w:lineRule="auto"/>
        <w:outlineLvl w:val="0"/>
        <w:rPr>
          <w:rFonts w:ascii="Arial" w:hAnsi="Arial"/>
          <w:b/>
          <w:sz w:val="22"/>
          <w:szCs w:val="22"/>
        </w:rPr>
      </w:pPr>
      <w:r>
        <w:rPr>
          <w:rFonts w:ascii="Arial" w:hAnsi="Arial"/>
          <w:b/>
          <w:sz w:val="22"/>
          <w:szCs w:val="22"/>
        </w:rPr>
        <w:t>RESULTS</w:t>
      </w:r>
    </w:p>
    <w:p w14:paraId="5D0E1A8A" w14:textId="6F23FFC8" w:rsidR="009E2BCA" w:rsidRDefault="009E2BCA" w:rsidP="009E2BCA">
      <w:pPr>
        <w:spacing w:line="360" w:lineRule="auto"/>
        <w:rPr>
          <w:rFonts w:ascii="Arial" w:hAnsi="Arial"/>
          <w:b/>
          <w:sz w:val="22"/>
          <w:szCs w:val="22"/>
        </w:rPr>
      </w:pPr>
      <w:r>
        <w:rPr>
          <w:rFonts w:ascii="Arial" w:hAnsi="Arial"/>
          <w:b/>
          <w:sz w:val="22"/>
          <w:szCs w:val="22"/>
        </w:rPr>
        <w:t>A</w:t>
      </w:r>
      <w:del w:id="360" w:author="David Bartel" w:date="2018-02-19T13:46:00Z">
        <w:r w:rsidDel="00AA0E6D">
          <w:rPr>
            <w:rFonts w:ascii="Arial" w:hAnsi="Arial"/>
            <w:b/>
            <w:sz w:val="22"/>
            <w:szCs w:val="22"/>
          </w:rPr>
          <w:delText>rgonaute-RBNS (AGO–RBNS) yields</w:delText>
        </w:r>
      </w:del>
      <w:r>
        <w:rPr>
          <w:rFonts w:ascii="Arial" w:hAnsi="Arial"/>
          <w:b/>
          <w:sz w:val="22"/>
          <w:szCs w:val="22"/>
        </w:rPr>
        <w:t xml:space="preserve"> quantitative binding</w:t>
      </w:r>
      <w:ins w:id="361" w:author="David Bartel" w:date="2018-02-22T19:49:00Z">
        <w:r w:rsidR="00FD0D89">
          <w:rPr>
            <w:rFonts w:ascii="Arial" w:hAnsi="Arial"/>
            <w:b/>
            <w:sz w:val="22"/>
            <w:szCs w:val="22"/>
          </w:rPr>
          <w:t>-</w:t>
        </w:r>
      </w:ins>
      <w:del w:id="362" w:author="David Bartel" w:date="2018-02-22T19:49:00Z">
        <w:r w:rsidDel="00FD0D89">
          <w:rPr>
            <w:rFonts w:ascii="Arial" w:hAnsi="Arial"/>
            <w:b/>
            <w:sz w:val="22"/>
            <w:szCs w:val="22"/>
          </w:rPr>
          <w:delText xml:space="preserve"> </w:delText>
        </w:r>
      </w:del>
      <w:r>
        <w:rPr>
          <w:rFonts w:ascii="Arial" w:hAnsi="Arial"/>
          <w:b/>
          <w:sz w:val="22"/>
          <w:szCs w:val="22"/>
        </w:rPr>
        <w:t xml:space="preserve">affinity profile for canonical and previously unidentified </w:t>
      </w:r>
      <w:del w:id="363" w:author="David Bartel" w:date="2018-02-22T19:49:00Z">
        <w:r w:rsidDel="00FD0D89">
          <w:rPr>
            <w:rFonts w:ascii="Arial" w:hAnsi="Arial"/>
            <w:b/>
            <w:sz w:val="22"/>
            <w:szCs w:val="22"/>
          </w:rPr>
          <w:delText>target</w:delText>
        </w:r>
      </w:del>
      <w:del w:id="364" w:author="David Bartel" w:date="2018-02-22T19:48:00Z">
        <w:r w:rsidDel="00FD0D89">
          <w:rPr>
            <w:rFonts w:ascii="Arial" w:hAnsi="Arial"/>
            <w:b/>
            <w:sz w:val="22"/>
            <w:szCs w:val="22"/>
          </w:rPr>
          <w:delText xml:space="preserve"> </w:delText>
        </w:r>
      </w:del>
      <w:r>
        <w:rPr>
          <w:rFonts w:ascii="Arial" w:hAnsi="Arial"/>
          <w:b/>
          <w:sz w:val="22"/>
          <w:szCs w:val="22"/>
        </w:rPr>
        <w:t>site types.</w:t>
      </w:r>
    </w:p>
    <w:p w14:paraId="011D0331" w14:textId="19247978" w:rsidR="009E2BCA" w:rsidDel="00063BD8" w:rsidRDefault="00FF6A65" w:rsidP="009E2BCA">
      <w:pPr>
        <w:spacing w:line="360" w:lineRule="auto"/>
        <w:rPr>
          <w:del w:id="365" w:author="David Bartel" w:date="2018-02-23T00:09:00Z"/>
          <w:rFonts w:ascii="Arial" w:hAnsi="Arial"/>
          <w:sz w:val="22"/>
          <w:szCs w:val="22"/>
        </w:rPr>
      </w:pPr>
      <w:ins w:id="366" w:author="David Bartel" w:date="2018-02-22T19:51:00Z">
        <w:r>
          <w:rPr>
            <w:rFonts w:ascii="Arial" w:hAnsi="Arial"/>
            <w:sz w:val="22"/>
            <w:szCs w:val="22"/>
          </w:rPr>
          <w:t xml:space="preserve">As previously implemented, </w:t>
        </w:r>
      </w:ins>
      <w:r w:rsidR="009E2BCA">
        <w:rPr>
          <w:rFonts w:ascii="Arial" w:hAnsi="Arial"/>
          <w:sz w:val="22"/>
          <w:szCs w:val="22"/>
        </w:rPr>
        <w:t xml:space="preserve">RBNS </w:t>
      </w:r>
      <w:del w:id="367" w:author="David Bartel" w:date="2018-02-22T17:00:00Z">
        <w:r w:rsidR="009E2BCA" w:rsidDel="004F66A1">
          <w:rPr>
            <w:rFonts w:ascii="Arial" w:hAnsi="Arial"/>
            <w:sz w:val="22"/>
            <w:szCs w:val="22"/>
          </w:rPr>
          <w:delText>enables the measurement</w:delText>
        </w:r>
      </w:del>
      <w:ins w:id="368" w:author="David Bartel" w:date="2018-02-22T19:51:00Z">
        <w:r>
          <w:rPr>
            <w:rFonts w:ascii="Arial" w:hAnsi="Arial"/>
            <w:sz w:val="22"/>
            <w:szCs w:val="22"/>
          </w:rPr>
          <w:t xml:space="preserve">provides </w:t>
        </w:r>
      </w:ins>
      <w:ins w:id="369" w:author="David Bartel" w:date="2018-03-24T20:40:00Z">
        <w:r w:rsidR="00283D24">
          <w:rPr>
            <w:rFonts w:ascii="Arial" w:hAnsi="Arial"/>
            <w:sz w:val="22"/>
            <w:szCs w:val="22"/>
          </w:rPr>
          <w:t xml:space="preserve">qualitative </w:t>
        </w:r>
      </w:ins>
      <w:ins w:id="370" w:author="David Bartel" w:date="2018-02-22T19:51:00Z">
        <w:r>
          <w:rPr>
            <w:rFonts w:ascii="Arial" w:hAnsi="Arial"/>
            <w:sz w:val="22"/>
            <w:szCs w:val="22"/>
          </w:rPr>
          <w:t>relative</w:t>
        </w:r>
      </w:ins>
      <w:del w:id="371" w:author="David Bartel" w:date="2018-02-22T19:50:00Z">
        <w:r w:rsidR="009E2BCA" w:rsidDel="00FD0D89">
          <w:rPr>
            <w:rFonts w:ascii="Arial" w:hAnsi="Arial"/>
            <w:sz w:val="22"/>
            <w:szCs w:val="22"/>
          </w:rPr>
          <w:delText xml:space="preserve"> of</w:delText>
        </w:r>
      </w:del>
      <w:r w:rsidR="009E2BCA">
        <w:rPr>
          <w:rFonts w:ascii="Arial" w:hAnsi="Arial"/>
          <w:sz w:val="22"/>
          <w:szCs w:val="22"/>
        </w:rPr>
        <w:t xml:space="preserve"> binding </w:t>
      </w:r>
      <w:del w:id="372" w:author="David Bartel" w:date="2018-02-22T16:59:00Z">
        <w:r w:rsidR="009E2BCA" w:rsidDel="004F66A1">
          <w:rPr>
            <w:rFonts w:ascii="Arial" w:hAnsi="Arial"/>
            <w:sz w:val="22"/>
            <w:szCs w:val="22"/>
          </w:rPr>
          <w:delText xml:space="preserve">affinity </w:delText>
        </w:r>
      </w:del>
      <w:del w:id="373" w:author="David Bartel" w:date="2018-02-22T19:52:00Z">
        <w:r w:rsidR="009E2BCA" w:rsidDel="00FF6A65">
          <w:rPr>
            <w:rFonts w:ascii="Arial" w:hAnsi="Arial"/>
            <w:sz w:val="22"/>
            <w:szCs w:val="22"/>
          </w:rPr>
          <w:delText>of a</w:delText>
        </w:r>
      </w:del>
      <w:ins w:id="374" w:author="David Bartel" w:date="2018-02-22T19:52:00Z">
        <w:r>
          <w:rPr>
            <w:rFonts w:ascii="Arial" w:hAnsi="Arial"/>
            <w:sz w:val="22"/>
            <w:szCs w:val="22"/>
          </w:rPr>
          <w:t>measurements for an</w:t>
        </w:r>
      </w:ins>
      <w:r w:rsidR="009E2BCA">
        <w:rPr>
          <w:rFonts w:ascii="Arial" w:hAnsi="Arial"/>
          <w:sz w:val="22"/>
          <w:szCs w:val="22"/>
        </w:rPr>
        <w:t xml:space="preserve"> </w:t>
      </w:r>
      <w:del w:id="375" w:author="David Bartel" w:date="2018-02-22T17:00:00Z">
        <w:r w:rsidR="009E2BCA" w:rsidDel="004F66A1">
          <w:rPr>
            <w:rFonts w:ascii="Arial" w:hAnsi="Arial"/>
            <w:sz w:val="22"/>
            <w:szCs w:val="22"/>
          </w:rPr>
          <w:delText>particular RBP</w:delText>
        </w:r>
      </w:del>
      <w:ins w:id="376" w:author="David Bartel" w:date="2018-02-22T17:00:00Z">
        <w:r w:rsidR="004F66A1">
          <w:rPr>
            <w:rFonts w:ascii="Arial" w:hAnsi="Arial"/>
            <w:sz w:val="22"/>
            <w:szCs w:val="22"/>
          </w:rPr>
          <w:t>RNA-binding protein</w:t>
        </w:r>
      </w:ins>
      <w:r w:rsidR="009E2BCA">
        <w:rPr>
          <w:rFonts w:ascii="Arial" w:hAnsi="Arial"/>
          <w:sz w:val="22"/>
          <w:szCs w:val="22"/>
        </w:rPr>
        <w:t xml:space="preserve"> </w:t>
      </w:r>
      <w:del w:id="377" w:author="David Bartel" w:date="2018-02-22T19:52:00Z">
        <w:r w:rsidR="009E2BCA" w:rsidDel="00FF6A65">
          <w:rPr>
            <w:rFonts w:ascii="Arial" w:hAnsi="Arial"/>
            <w:sz w:val="22"/>
            <w:szCs w:val="22"/>
          </w:rPr>
          <w:delText xml:space="preserve">with </w:delText>
        </w:r>
      </w:del>
      <w:ins w:id="378" w:author="David Bartel" w:date="2018-02-22T19:52:00Z">
        <w:r>
          <w:rPr>
            <w:rFonts w:ascii="Arial" w:hAnsi="Arial"/>
            <w:sz w:val="22"/>
            <w:szCs w:val="22"/>
          </w:rPr>
          <w:t xml:space="preserve">and </w:t>
        </w:r>
      </w:ins>
      <w:r w:rsidR="009E2BCA">
        <w:rPr>
          <w:rFonts w:ascii="Arial" w:hAnsi="Arial"/>
          <w:sz w:val="22"/>
          <w:szCs w:val="22"/>
        </w:rPr>
        <w:t xml:space="preserve">an </w:t>
      </w:r>
      <w:ins w:id="379" w:author="David Bartel" w:date="2018-02-22T19:52:00Z">
        <w:r>
          <w:rPr>
            <w:rFonts w:ascii="Arial" w:hAnsi="Arial"/>
            <w:sz w:val="22"/>
            <w:szCs w:val="22"/>
          </w:rPr>
          <w:t xml:space="preserve">essentially </w:t>
        </w:r>
      </w:ins>
      <w:r w:rsidR="009E2BCA">
        <w:rPr>
          <w:rFonts w:ascii="Arial" w:hAnsi="Arial"/>
          <w:sz w:val="22"/>
          <w:szCs w:val="22"/>
        </w:rPr>
        <w:t xml:space="preserve">exhaustive list of </w:t>
      </w:r>
      <w:del w:id="380" w:author="David Bartel" w:date="2018-02-22T19:52:00Z">
        <w:r w:rsidR="009E2BCA" w:rsidDel="00FF6A65">
          <w:rPr>
            <w:rFonts w:ascii="Arial" w:hAnsi="Arial"/>
            <w:sz w:val="22"/>
            <w:szCs w:val="22"/>
          </w:rPr>
          <w:delText xml:space="preserve">putative </w:delText>
        </w:r>
      </w:del>
      <w:r w:rsidR="009E2BCA">
        <w:rPr>
          <w:rFonts w:ascii="Arial" w:hAnsi="Arial"/>
          <w:sz w:val="22"/>
          <w:szCs w:val="22"/>
        </w:rPr>
        <w:t>binding sites</w:t>
      </w:r>
      <w:ins w:id="381" w:author="David Bartel" w:date="2018-02-23T00:10:00Z">
        <w:r w:rsidR="00063BD8">
          <w:rPr>
            <w:rFonts w:ascii="Arial" w:hAnsi="Arial"/>
            <w:sz w:val="22"/>
            <w:szCs w:val="22"/>
          </w:rPr>
          <w:fldChar w:fldCharType="begin"/>
        </w:r>
        <w:r w:rsidR="00063BD8">
          <w:rPr>
            <w:rFonts w:ascii="Arial" w:hAnsi="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063BD8">
          <w:rPr>
            <w:rFonts w:ascii="Arial" w:hAnsi="Arial"/>
            <w:sz w:val="22"/>
            <w:szCs w:val="22"/>
          </w:rPr>
          <w:fldChar w:fldCharType="separate"/>
        </w:r>
        <w:r w:rsidR="00063BD8">
          <w:rPr>
            <w:rFonts w:ascii="Arial" w:hAnsi="Arial"/>
            <w:sz w:val="22"/>
            <w:szCs w:val="22"/>
          </w:rPr>
          <w:t>{Lambert:2014jma}</w:t>
        </w:r>
        <w:r w:rsidR="00063BD8">
          <w:rPr>
            <w:rFonts w:ascii="Arial" w:hAnsi="Arial"/>
            <w:sz w:val="22"/>
            <w:szCs w:val="22"/>
          </w:rPr>
          <w:fldChar w:fldCharType="end"/>
        </w:r>
      </w:ins>
      <w:ins w:id="382" w:author="David Bartel" w:date="2018-03-24T20:40:00Z">
        <w:r w:rsidR="00283D24">
          <w:rPr>
            <w:rFonts w:ascii="Arial" w:hAnsi="Arial"/>
            <w:sz w:val="22"/>
            <w:szCs w:val="22"/>
          </w:rPr>
          <w:t>(</w:t>
        </w:r>
        <w:commentRangeStart w:id="383"/>
        <w:r w:rsidR="00283D24">
          <w:rPr>
            <w:rFonts w:ascii="Arial" w:hAnsi="Arial"/>
            <w:sz w:val="22"/>
            <w:szCs w:val="22"/>
          </w:rPr>
          <w:t>REF</w:t>
        </w:r>
        <w:commentRangeEnd w:id="383"/>
        <w:r w:rsidR="00283D24">
          <w:rPr>
            <w:rStyle w:val="CommentReference"/>
            <w:rFonts w:eastAsiaTheme="minorHAnsi"/>
          </w:rPr>
          <w:commentReference w:id="383"/>
        </w:r>
        <w:r w:rsidR="00283D24">
          <w:rPr>
            <w:rFonts w:ascii="Arial" w:hAnsi="Arial"/>
            <w:sz w:val="22"/>
            <w:szCs w:val="22"/>
          </w:rPr>
          <w:t>)</w:t>
        </w:r>
      </w:ins>
      <w:ins w:id="384" w:author="David Bartel" w:date="2018-02-22T17:00:00Z">
        <w:r w:rsidR="004F66A1">
          <w:rPr>
            <w:rFonts w:ascii="Arial" w:hAnsi="Arial"/>
            <w:sz w:val="22"/>
            <w:szCs w:val="22"/>
          </w:rPr>
          <w:t xml:space="preserve">.  </w:t>
        </w:r>
      </w:ins>
      <w:del w:id="385" w:author="David Bartel" w:date="2018-02-22T17:00:00Z">
        <w:r w:rsidR="009E2BCA" w:rsidDel="004F66A1">
          <w:rPr>
            <w:rFonts w:ascii="Arial" w:hAnsi="Arial"/>
            <w:sz w:val="22"/>
            <w:szCs w:val="22"/>
          </w:rPr>
          <w:delText>,</w:delText>
        </w:r>
      </w:del>
      <w:del w:id="386" w:author="David Bartel" w:date="2018-02-22T19:53:00Z">
        <w:r w:rsidR="009E2BCA" w:rsidDel="00FF6A65">
          <w:rPr>
            <w:rFonts w:ascii="Arial" w:hAnsi="Arial"/>
            <w:sz w:val="22"/>
            <w:szCs w:val="22"/>
          </w:rPr>
          <w:delText xml:space="preserve"> and is performed by incubating an</w:delText>
        </w:r>
      </w:del>
      <w:ins w:id="387" w:author="David Bartel" w:date="2018-02-22T19:53:00Z">
        <w:r>
          <w:rPr>
            <w:rFonts w:ascii="Arial" w:hAnsi="Arial"/>
            <w:sz w:val="22"/>
            <w:szCs w:val="22"/>
          </w:rPr>
          <w:t>A purified</w:t>
        </w:r>
      </w:ins>
      <w:r w:rsidR="009E2BCA">
        <w:rPr>
          <w:rFonts w:ascii="Arial" w:hAnsi="Arial"/>
          <w:sz w:val="22"/>
          <w:szCs w:val="22"/>
        </w:rPr>
        <w:t xml:space="preserve"> RNA</w:t>
      </w:r>
      <w:ins w:id="388" w:author="David Bartel" w:date="2018-02-22T19:53:00Z">
        <w:r>
          <w:rPr>
            <w:rFonts w:ascii="Arial" w:hAnsi="Arial"/>
            <w:sz w:val="22"/>
            <w:szCs w:val="22"/>
          </w:rPr>
          <w:t>-</w:t>
        </w:r>
      </w:ins>
      <w:del w:id="389" w:author="David Bartel" w:date="2018-02-22T19:53:00Z">
        <w:r w:rsidR="009E2BCA" w:rsidDel="00FF6A65">
          <w:rPr>
            <w:rFonts w:ascii="Arial" w:hAnsi="Arial"/>
            <w:sz w:val="22"/>
            <w:szCs w:val="22"/>
          </w:rPr>
          <w:delText xml:space="preserve"> </w:delText>
        </w:r>
      </w:del>
      <w:r w:rsidR="009E2BCA">
        <w:rPr>
          <w:rFonts w:ascii="Arial" w:hAnsi="Arial"/>
          <w:sz w:val="22"/>
          <w:szCs w:val="22"/>
        </w:rPr>
        <w:t xml:space="preserve">binding protein </w:t>
      </w:r>
      <w:ins w:id="390" w:author="David Bartel" w:date="2018-02-22T19:53:00Z">
        <w:r>
          <w:rPr>
            <w:rFonts w:ascii="Arial" w:hAnsi="Arial"/>
            <w:sz w:val="22"/>
            <w:szCs w:val="22"/>
          </w:rPr>
          <w:t xml:space="preserve">is incubated </w:t>
        </w:r>
      </w:ins>
      <w:r w:rsidR="009E2BCA">
        <w:rPr>
          <w:rFonts w:ascii="Arial" w:hAnsi="Arial"/>
          <w:sz w:val="22"/>
          <w:szCs w:val="22"/>
        </w:rPr>
        <w:t xml:space="preserve">with a </w:t>
      </w:r>
      <w:ins w:id="391" w:author="David Bartel" w:date="2018-02-22T19:54:00Z">
        <w:r>
          <w:rPr>
            <w:rFonts w:ascii="Arial" w:hAnsi="Arial"/>
            <w:sz w:val="22"/>
            <w:szCs w:val="22"/>
          </w:rPr>
          <w:t xml:space="preserve">large </w:t>
        </w:r>
      </w:ins>
      <w:ins w:id="392" w:author="David Bartel" w:date="2018-02-23T00:17:00Z">
        <w:r w:rsidR="001D4163">
          <w:rPr>
            <w:rFonts w:ascii="Arial" w:hAnsi="Arial"/>
            <w:sz w:val="22"/>
            <w:szCs w:val="22"/>
          </w:rPr>
          <w:t>library</w:t>
        </w:r>
      </w:ins>
      <w:ins w:id="393" w:author="David Bartel" w:date="2018-02-22T19:54:00Z">
        <w:r>
          <w:rPr>
            <w:rFonts w:ascii="Arial" w:hAnsi="Arial"/>
            <w:sz w:val="22"/>
            <w:szCs w:val="22"/>
          </w:rPr>
          <w:t xml:space="preserve"> of </w:t>
        </w:r>
      </w:ins>
      <w:del w:id="394" w:author="David Bartel" w:date="2018-02-22T19:54:00Z">
        <w:r w:rsidR="009E2BCA" w:rsidDel="00FF6A65">
          <w:rPr>
            <w:rFonts w:ascii="Arial" w:hAnsi="Arial"/>
            <w:sz w:val="22"/>
            <w:szCs w:val="22"/>
          </w:rPr>
          <w:delText xml:space="preserve">synthetic </w:delText>
        </w:r>
      </w:del>
      <w:r w:rsidR="009E2BCA">
        <w:rPr>
          <w:rFonts w:ascii="Arial" w:hAnsi="Arial"/>
          <w:sz w:val="22"/>
          <w:szCs w:val="22"/>
        </w:rPr>
        <w:t xml:space="preserve">RNA </w:t>
      </w:r>
      <w:ins w:id="395" w:author="David Bartel" w:date="2018-02-22T19:54:00Z">
        <w:r>
          <w:rPr>
            <w:rFonts w:ascii="Arial" w:hAnsi="Arial"/>
            <w:sz w:val="22"/>
            <w:szCs w:val="22"/>
          </w:rPr>
          <w:t xml:space="preserve">molecules </w:t>
        </w:r>
      </w:ins>
      <w:ins w:id="396" w:author="David Bartel" w:date="2018-02-23T00:07:00Z">
        <w:r w:rsidR="00D92EF6">
          <w:rPr>
            <w:rFonts w:ascii="Arial" w:hAnsi="Arial"/>
            <w:sz w:val="22"/>
            <w:szCs w:val="22"/>
          </w:rPr>
          <w:t xml:space="preserve">that each </w:t>
        </w:r>
      </w:ins>
      <w:del w:id="397" w:author="David Bartel" w:date="2018-02-22T19:55:00Z">
        <w:r w:rsidR="009E2BCA" w:rsidDel="00FF6A65">
          <w:rPr>
            <w:rFonts w:ascii="Arial" w:hAnsi="Arial"/>
            <w:sz w:val="22"/>
            <w:szCs w:val="22"/>
          </w:rPr>
          <w:delText xml:space="preserve">library </w:delText>
        </w:r>
      </w:del>
      <w:r w:rsidR="009E2BCA">
        <w:rPr>
          <w:rFonts w:ascii="Arial" w:hAnsi="Arial"/>
          <w:sz w:val="22"/>
          <w:szCs w:val="22"/>
        </w:rPr>
        <w:t>contain</w:t>
      </w:r>
      <w:del w:id="398" w:author="David Bartel" w:date="2018-02-23T00:07:00Z">
        <w:r w:rsidR="009E2BCA" w:rsidDel="00D92EF6">
          <w:rPr>
            <w:rFonts w:ascii="Arial" w:hAnsi="Arial"/>
            <w:sz w:val="22"/>
            <w:szCs w:val="22"/>
          </w:rPr>
          <w:delText>ing ~40</w:delText>
        </w:r>
      </w:del>
      <w:ins w:id="399" w:author="David Bartel" w:date="2018-02-23T00:07:00Z">
        <w:r w:rsidR="00D92EF6">
          <w:rPr>
            <w:rFonts w:ascii="Arial" w:hAnsi="Arial"/>
            <w:sz w:val="22"/>
            <w:szCs w:val="22"/>
          </w:rPr>
          <w:t xml:space="preserve"> a</w:t>
        </w:r>
      </w:ins>
      <w:r w:rsidR="009E2BCA">
        <w:rPr>
          <w:rFonts w:ascii="Arial" w:hAnsi="Arial"/>
          <w:sz w:val="22"/>
          <w:szCs w:val="22"/>
        </w:rPr>
        <w:t xml:space="preserve"> </w:t>
      </w:r>
      <w:ins w:id="400" w:author="David Bartel" w:date="2018-02-22T19:57:00Z">
        <w:r w:rsidR="000A7B27">
          <w:rPr>
            <w:rFonts w:ascii="Arial" w:hAnsi="Arial"/>
            <w:sz w:val="22"/>
            <w:szCs w:val="22"/>
          </w:rPr>
          <w:t xml:space="preserve">central </w:t>
        </w:r>
      </w:ins>
      <w:del w:id="401" w:author="David Bartel" w:date="2018-02-22T19:57:00Z">
        <w:r w:rsidR="009E2BCA" w:rsidDel="000A7B27">
          <w:rPr>
            <w:rFonts w:ascii="Arial" w:hAnsi="Arial"/>
            <w:sz w:val="22"/>
            <w:szCs w:val="22"/>
          </w:rPr>
          <w:delText xml:space="preserve">contiguous positions of </w:delText>
        </w:r>
      </w:del>
      <w:r w:rsidR="009E2BCA">
        <w:rPr>
          <w:rFonts w:ascii="Arial" w:hAnsi="Arial"/>
          <w:sz w:val="22"/>
          <w:szCs w:val="22"/>
        </w:rPr>
        <w:t>random</w:t>
      </w:r>
      <w:ins w:id="402" w:author="David Bartel" w:date="2018-02-22T19:57:00Z">
        <w:r w:rsidR="000A7B27">
          <w:rPr>
            <w:rFonts w:ascii="Arial" w:hAnsi="Arial"/>
            <w:sz w:val="22"/>
            <w:szCs w:val="22"/>
          </w:rPr>
          <w:t xml:space="preserve">-sequence </w:t>
        </w:r>
      </w:ins>
      <w:ins w:id="403" w:author="David Bartel" w:date="2018-02-23T20:44:00Z">
        <w:r w:rsidR="00F101EE">
          <w:rPr>
            <w:rFonts w:ascii="Arial" w:hAnsi="Arial"/>
            <w:sz w:val="22"/>
            <w:szCs w:val="22"/>
          </w:rPr>
          <w:t xml:space="preserve">region </w:t>
        </w:r>
      </w:ins>
      <w:ins w:id="404" w:author="David Bartel" w:date="2018-02-22T19:57:00Z">
        <w:r w:rsidR="000A7B27">
          <w:rPr>
            <w:rFonts w:ascii="Arial" w:hAnsi="Arial"/>
            <w:sz w:val="22"/>
            <w:szCs w:val="22"/>
          </w:rPr>
          <w:t xml:space="preserve">flanked by constant </w:t>
        </w:r>
      </w:ins>
      <w:ins w:id="405" w:author="David Bartel" w:date="2018-02-22T19:58:00Z">
        <w:r w:rsidR="000A7B27">
          <w:rPr>
            <w:rFonts w:ascii="Arial" w:hAnsi="Arial"/>
            <w:sz w:val="22"/>
            <w:szCs w:val="22"/>
          </w:rPr>
          <w:t xml:space="preserve">primer-binding </w:t>
        </w:r>
      </w:ins>
      <w:ins w:id="406" w:author="David Bartel" w:date="2018-02-22T19:57:00Z">
        <w:r w:rsidR="000A7B27">
          <w:rPr>
            <w:rFonts w:ascii="Arial" w:hAnsi="Arial"/>
            <w:sz w:val="22"/>
            <w:szCs w:val="22"/>
          </w:rPr>
          <w:t>regions</w:t>
        </w:r>
      </w:ins>
      <w:ins w:id="407" w:author="David Bartel" w:date="2018-02-22T19:59:00Z">
        <w:r w:rsidR="000A7B27">
          <w:rPr>
            <w:rFonts w:ascii="Arial" w:hAnsi="Arial"/>
            <w:sz w:val="22"/>
            <w:szCs w:val="22"/>
          </w:rPr>
          <w:t>.  After reaching</w:t>
        </w:r>
      </w:ins>
      <w:del w:id="408" w:author="David Bartel" w:date="2018-02-22T19:59:00Z">
        <w:r w:rsidR="009E2BCA" w:rsidDel="000A7B27">
          <w:rPr>
            <w:rFonts w:ascii="Arial" w:hAnsi="Arial"/>
            <w:sz w:val="22"/>
            <w:szCs w:val="22"/>
          </w:rPr>
          <w:delText xml:space="preserve"> nucleotide composition until</w:delText>
        </w:r>
      </w:del>
      <w:r w:rsidR="009E2BCA">
        <w:rPr>
          <w:rFonts w:ascii="Arial" w:hAnsi="Arial"/>
          <w:sz w:val="22"/>
          <w:szCs w:val="22"/>
        </w:rPr>
        <w:t xml:space="preserve"> binding equilibrium, </w:t>
      </w:r>
      <w:ins w:id="409" w:author="David Bartel" w:date="2018-02-22T19:59:00Z">
        <w:r w:rsidR="000A7B27">
          <w:rPr>
            <w:rFonts w:ascii="Arial" w:hAnsi="Arial"/>
            <w:sz w:val="22"/>
            <w:szCs w:val="22"/>
          </w:rPr>
          <w:t xml:space="preserve">the protein is </w:t>
        </w:r>
      </w:ins>
      <w:ins w:id="410" w:author="David Bartel" w:date="2018-02-23T20:46:00Z">
        <w:r w:rsidR="00F101EE">
          <w:rPr>
            <w:rFonts w:ascii="Arial" w:hAnsi="Arial"/>
            <w:sz w:val="22"/>
            <w:szCs w:val="22"/>
          </w:rPr>
          <w:t>pulled down</w:t>
        </w:r>
      </w:ins>
      <w:ins w:id="411" w:author="David Bartel" w:date="2018-02-22T19:59:00Z">
        <w:r w:rsidR="000A7B27">
          <w:rPr>
            <w:rFonts w:ascii="Arial" w:hAnsi="Arial"/>
            <w:sz w:val="22"/>
            <w:szCs w:val="22"/>
          </w:rPr>
          <w:t xml:space="preserve"> </w:t>
        </w:r>
      </w:ins>
      <w:ins w:id="412" w:author="David Bartel" w:date="2018-02-22T20:00:00Z">
        <w:r w:rsidR="000A7B27">
          <w:rPr>
            <w:rFonts w:ascii="Arial" w:hAnsi="Arial"/>
            <w:sz w:val="22"/>
            <w:szCs w:val="22"/>
          </w:rPr>
          <w:t xml:space="preserve">and any </w:t>
        </w:r>
      </w:ins>
      <w:ins w:id="413" w:author="David Bartel" w:date="2018-02-23T20:46:00Z">
        <w:r w:rsidR="00F101EE">
          <w:rPr>
            <w:rFonts w:ascii="Arial" w:hAnsi="Arial"/>
            <w:sz w:val="22"/>
            <w:szCs w:val="22"/>
          </w:rPr>
          <w:t>co-purifying</w:t>
        </w:r>
      </w:ins>
      <w:ins w:id="414" w:author="David Bartel" w:date="2018-02-22T20:00:00Z">
        <w:r w:rsidR="000A7B27">
          <w:rPr>
            <w:rFonts w:ascii="Arial" w:hAnsi="Arial"/>
            <w:sz w:val="22"/>
            <w:szCs w:val="22"/>
          </w:rPr>
          <w:t xml:space="preserve"> RNA molecules are reverse transcribed, amplified and sequenced. </w:t>
        </w:r>
      </w:ins>
      <w:del w:id="415" w:author="David Bartel" w:date="2018-02-23T00:09:00Z">
        <w:r w:rsidR="009E2BCA" w:rsidDel="00D92EF6">
          <w:rPr>
            <w:rFonts w:ascii="Arial" w:hAnsi="Arial"/>
            <w:sz w:val="22"/>
            <w:szCs w:val="22"/>
          </w:rPr>
          <w:delText>followed by high-throughput sequencing of both the protein-bound and input RNA library. The random library inherently contains a low frequency of canonical 6mer, 7mer, and 8mer sites within diverse sequence contexts, and a majority of RNAs sequences within with no complementarity, for any miRNA sequence. We reasoned that calculation of the overall binding affinity for each site-type within this randomized context would provide a more representative picture of binding for comparison with relative efficacy of repression in vivo than binding affinity.</w:delText>
        </w:r>
      </w:del>
      <w:ins w:id="416" w:author="David Bartel" w:date="2018-02-23T00:12:00Z">
        <w:r w:rsidR="00063BD8">
          <w:rPr>
            <w:rFonts w:ascii="Arial" w:hAnsi="Arial"/>
            <w:sz w:val="22"/>
            <w:szCs w:val="22"/>
          </w:rPr>
          <w:t xml:space="preserve"> </w:t>
        </w:r>
      </w:ins>
      <w:ins w:id="417" w:author="David Bartel" w:date="2018-02-23T00:20:00Z">
        <w:r w:rsidR="006F4E3A">
          <w:rPr>
            <w:rFonts w:ascii="Arial" w:hAnsi="Arial"/>
            <w:sz w:val="22"/>
            <w:szCs w:val="22"/>
          </w:rPr>
          <w:t xml:space="preserve">To </w:t>
        </w:r>
      </w:ins>
      <w:r w:rsidR="006F4E3A">
        <w:rPr>
          <w:rFonts w:ascii="Arial" w:hAnsi="Arial"/>
          <w:sz w:val="22"/>
          <w:szCs w:val="22"/>
        </w:rPr>
        <w:t>perform</w:t>
      </w:r>
      <w:del w:id="418" w:author="David Bartel" w:date="2018-02-23T00:20:00Z">
        <w:r w:rsidR="006F4E3A" w:rsidDel="001D4163">
          <w:rPr>
            <w:rFonts w:ascii="Arial" w:hAnsi="Arial"/>
            <w:sz w:val="22"/>
            <w:szCs w:val="22"/>
          </w:rPr>
          <w:delText>ed</w:delText>
        </w:r>
      </w:del>
      <w:r w:rsidR="006F4E3A">
        <w:rPr>
          <w:rFonts w:ascii="Arial" w:hAnsi="Arial"/>
          <w:sz w:val="22"/>
          <w:szCs w:val="22"/>
        </w:rPr>
        <w:t xml:space="preserve"> AGO-RBNS</w:t>
      </w:r>
      <w:del w:id="419" w:author="David Bartel" w:date="2018-02-23T00:20:00Z">
        <w:r w:rsidR="006F4E3A" w:rsidDel="001D4163">
          <w:rPr>
            <w:rFonts w:ascii="Arial" w:hAnsi="Arial"/>
            <w:sz w:val="22"/>
            <w:szCs w:val="22"/>
          </w:rPr>
          <w:delText xml:space="preserve"> by</w:delText>
        </w:r>
      </w:del>
      <w:ins w:id="420" w:author="David Bartel" w:date="2018-02-23T00:20:00Z">
        <w:r w:rsidR="006F4E3A">
          <w:rPr>
            <w:rFonts w:ascii="Arial" w:hAnsi="Arial"/>
            <w:sz w:val="22"/>
            <w:szCs w:val="22"/>
          </w:rPr>
          <w:t>, we</w:t>
        </w:r>
      </w:ins>
      <w:r w:rsidR="006F4E3A">
        <w:rPr>
          <w:rFonts w:ascii="Arial" w:hAnsi="Arial"/>
          <w:sz w:val="22"/>
          <w:szCs w:val="22"/>
        </w:rPr>
        <w:t xml:space="preserve"> </w:t>
      </w:r>
      <w:del w:id="421" w:author="David Bartel" w:date="2018-02-23T00:20:00Z">
        <w:r w:rsidR="006F4E3A" w:rsidDel="001D4163">
          <w:rPr>
            <w:rFonts w:ascii="Arial" w:hAnsi="Arial"/>
            <w:sz w:val="22"/>
            <w:szCs w:val="22"/>
          </w:rPr>
          <w:delText xml:space="preserve">incubating </w:delText>
        </w:r>
      </w:del>
      <w:ins w:id="422" w:author="David Bartel" w:date="2018-02-23T00:20:00Z">
        <w:r w:rsidR="006F4E3A">
          <w:rPr>
            <w:rFonts w:ascii="Arial" w:hAnsi="Arial"/>
            <w:sz w:val="22"/>
            <w:szCs w:val="22"/>
          </w:rPr>
          <w:t xml:space="preserve">set up five binding reactions, each </w:t>
        </w:r>
      </w:ins>
      <w:ins w:id="423" w:author="David Bartel" w:date="2018-02-23T20:47:00Z">
        <w:r w:rsidR="00F101EE">
          <w:rPr>
            <w:rFonts w:ascii="Arial" w:hAnsi="Arial"/>
            <w:sz w:val="22"/>
            <w:szCs w:val="22"/>
          </w:rPr>
          <w:t xml:space="preserve">with </w:t>
        </w:r>
      </w:ins>
      <w:del w:id="424" w:author="David Bartel" w:date="2018-02-23T20:47:00Z">
        <w:r w:rsidR="006F4E3A" w:rsidDel="00F101EE">
          <w:rPr>
            <w:rFonts w:ascii="Arial" w:hAnsi="Arial"/>
            <w:sz w:val="22"/>
            <w:szCs w:val="22"/>
          </w:rPr>
          <w:delText>a constant</w:delText>
        </w:r>
      </w:del>
      <w:del w:id="425" w:author="David Bartel" w:date="2018-02-23T22:04:00Z">
        <w:r w:rsidR="006F4E3A" w:rsidDel="00955043">
          <w:rPr>
            <w:rFonts w:ascii="Arial" w:hAnsi="Arial"/>
            <w:sz w:val="22"/>
            <w:szCs w:val="22"/>
          </w:rPr>
          <w:delText xml:space="preserve"> concentration of the </w:delText>
        </w:r>
      </w:del>
      <w:del w:id="426" w:author="David Bartel" w:date="2018-02-23T00:18:00Z">
        <w:r w:rsidR="006F4E3A" w:rsidDel="001D4163">
          <w:rPr>
            <w:rFonts w:ascii="Arial" w:hAnsi="Arial"/>
            <w:sz w:val="22"/>
            <w:szCs w:val="22"/>
          </w:rPr>
          <w:delText xml:space="preserve">randomized </w:delText>
        </w:r>
      </w:del>
      <w:del w:id="427" w:author="David Bartel" w:date="2018-02-23T22:04:00Z">
        <w:r w:rsidR="006F4E3A" w:rsidDel="00955043">
          <w:rPr>
            <w:rFonts w:ascii="Arial" w:hAnsi="Arial"/>
            <w:sz w:val="22"/>
            <w:szCs w:val="22"/>
          </w:rPr>
          <w:delText xml:space="preserve">library (100 nM) </w:delText>
        </w:r>
      </w:del>
      <w:del w:id="428" w:author="David Bartel" w:date="2018-02-23T00:21:00Z">
        <w:r w:rsidR="006F4E3A" w:rsidDel="00A732A8">
          <w:rPr>
            <w:rFonts w:ascii="Arial" w:hAnsi="Arial"/>
            <w:sz w:val="22"/>
            <w:szCs w:val="22"/>
          </w:rPr>
          <w:delText>with five distinct</w:delText>
        </w:r>
      </w:del>
      <w:ins w:id="429" w:author="David Bartel" w:date="2018-02-23T20:47:00Z">
        <w:r w:rsidR="00F101EE">
          <w:rPr>
            <w:rFonts w:ascii="Arial" w:hAnsi="Arial"/>
            <w:sz w:val="22"/>
            <w:szCs w:val="22"/>
          </w:rPr>
          <w:t>a</w:t>
        </w:r>
      </w:ins>
      <w:ins w:id="430" w:author="David Bartel" w:date="2018-02-23T00:21:00Z">
        <w:r w:rsidR="006F4E3A">
          <w:rPr>
            <w:rFonts w:ascii="Arial" w:hAnsi="Arial"/>
            <w:sz w:val="22"/>
            <w:szCs w:val="22"/>
          </w:rPr>
          <w:t xml:space="preserve"> different</w:t>
        </w:r>
      </w:ins>
      <w:r w:rsidR="006F4E3A">
        <w:rPr>
          <w:rFonts w:ascii="Arial" w:hAnsi="Arial"/>
          <w:sz w:val="22"/>
          <w:szCs w:val="22"/>
        </w:rPr>
        <w:t xml:space="preserve"> concentration</w:t>
      </w:r>
      <w:del w:id="431" w:author="David Bartel" w:date="2018-02-23T20:47:00Z">
        <w:r w:rsidR="006F4E3A" w:rsidDel="00F101EE">
          <w:rPr>
            <w:rFonts w:ascii="Arial" w:hAnsi="Arial"/>
            <w:sz w:val="22"/>
            <w:szCs w:val="22"/>
          </w:rPr>
          <w:delText>s</w:delText>
        </w:r>
      </w:del>
      <w:r w:rsidR="006F4E3A">
        <w:rPr>
          <w:rFonts w:ascii="Arial" w:hAnsi="Arial"/>
          <w:sz w:val="22"/>
          <w:szCs w:val="22"/>
        </w:rPr>
        <w:t xml:space="preserve"> of purified human AGO2–miR-1 (</w:t>
      </w:r>
      <w:ins w:id="432" w:author="David Bartel" w:date="2018-02-23T00:22:00Z">
        <w:r w:rsidR="006F4E3A">
          <w:rPr>
            <w:rFonts w:ascii="Arial" w:hAnsi="Arial"/>
            <w:sz w:val="22"/>
            <w:szCs w:val="22"/>
          </w:rPr>
          <w:t xml:space="preserve">range, </w:t>
        </w:r>
      </w:ins>
      <w:r w:rsidR="006F4E3A">
        <w:rPr>
          <w:rFonts w:ascii="Arial" w:hAnsi="Arial"/>
          <w:sz w:val="22"/>
          <w:szCs w:val="22"/>
        </w:rPr>
        <w:t xml:space="preserve">7.2–720 </w:t>
      </w:r>
      <w:proofErr w:type="spellStart"/>
      <w:r w:rsidR="006F4E3A">
        <w:rPr>
          <w:rFonts w:ascii="Arial" w:hAnsi="Arial"/>
          <w:sz w:val="22"/>
          <w:szCs w:val="22"/>
        </w:rPr>
        <w:t>pM</w:t>
      </w:r>
      <w:proofErr w:type="spellEnd"/>
      <w:r w:rsidR="006F4E3A">
        <w:rPr>
          <w:rFonts w:ascii="Arial" w:hAnsi="Arial"/>
          <w:sz w:val="22"/>
          <w:szCs w:val="22"/>
        </w:rPr>
        <w:t>, logarithmically spaced)</w:t>
      </w:r>
      <w:ins w:id="433" w:author="David Bartel" w:date="2018-02-23T22:04:00Z">
        <w:r w:rsidR="00955043" w:rsidRPr="00955043">
          <w:rPr>
            <w:rFonts w:ascii="Arial" w:hAnsi="Arial"/>
            <w:sz w:val="22"/>
            <w:szCs w:val="22"/>
          </w:rPr>
          <w:t xml:space="preserve"> </w:t>
        </w:r>
        <w:r w:rsidR="00955043">
          <w:rPr>
            <w:rFonts w:ascii="Arial" w:hAnsi="Arial"/>
            <w:sz w:val="22"/>
            <w:szCs w:val="22"/>
          </w:rPr>
          <w:t xml:space="preserve">and a constant concentration of </w:t>
        </w:r>
      </w:ins>
      <w:ins w:id="434" w:author="David Bartel" w:date="2018-02-23T22:05:00Z">
        <w:r w:rsidR="00955043">
          <w:rPr>
            <w:rFonts w:ascii="Arial" w:hAnsi="Arial"/>
            <w:sz w:val="22"/>
            <w:szCs w:val="22"/>
          </w:rPr>
          <w:t xml:space="preserve">an </w:t>
        </w:r>
      </w:ins>
      <w:ins w:id="435" w:author="David Bartel" w:date="2018-02-23T22:04:00Z">
        <w:r w:rsidR="00955043">
          <w:rPr>
            <w:rFonts w:ascii="Arial" w:hAnsi="Arial"/>
            <w:sz w:val="22"/>
            <w:szCs w:val="22"/>
          </w:rPr>
          <w:t xml:space="preserve">RNA library with </w:t>
        </w:r>
      </w:ins>
      <w:ins w:id="436" w:author="David Bartel" w:date="2018-02-23T22:06:00Z">
        <w:r w:rsidR="00955043">
          <w:rPr>
            <w:rFonts w:ascii="Arial" w:hAnsi="Arial"/>
            <w:sz w:val="22"/>
            <w:szCs w:val="22"/>
          </w:rPr>
          <w:t xml:space="preserve">a </w:t>
        </w:r>
      </w:ins>
      <w:ins w:id="437" w:author="David Bartel" w:date="2018-02-23T22:04:00Z">
        <w:r w:rsidR="00955043">
          <w:rPr>
            <w:rFonts w:ascii="Arial" w:hAnsi="Arial"/>
            <w:sz w:val="22"/>
            <w:szCs w:val="22"/>
          </w:rPr>
          <w:t>37</w:t>
        </w:r>
      </w:ins>
      <w:ins w:id="438" w:author="David Bartel" w:date="2018-02-23T22:06:00Z">
        <w:r w:rsidR="00955043">
          <w:rPr>
            <w:rFonts w:ascii="Arial" w:hAnsi="Arial"/>
            <w:sz w:val="22"/>
            <w:szCs w:val="22"/>
          </w:rPr>
          <w:t>-nt</w:t>
        </w:r>
      </w:ins>
      <w:ins w:id="439" w:author="David Bartel" w:date="2018-02-23T22:04:00Z">
        <w:r w:rsidR="00955043">
          <w:rPr>
            <w:rFonts w:ascii="Arial" w:hAnsi="Arial"/>
            <w:sz w:val="22"/>
            <w:szCs w:val="22"/>
          </w:rPr>
          <w:t xml:space="preserve"> random-sequence </w:t>
        </w:r>
      </w:ins>
      <w:ins w:id="440" w:author="David Bartel" w:date="2018-02-23T22:06:00Z">
        <w:r w:rsidR="00955043">
          <w:rPr>
            <w:rFonts w:ascii="Arial" w:hAnsi="Arial"/>
            <w:sz w:val="22"/>
            <w:szCs w:val="22"/>
          </w:rPr>
          <w:t>region</w:t>
        </w:r>
      </w:ins>
      <w:ins w:id="441" w:author="David Bartel" w:date="2018-02-23T22:04:00Z">
        <w:r w:rsidR="00955043">
          <w:rPr>
            <w:rFonts w:ascii="Arial" w:hAnsi="Arial"/>
            <w:sz w:val="22"/>
            <w:szCs w:val="22"/>
          </w:rPr>
          <w:t xml:space="preserve"> (100 </w:t>
        </w:r>
        <w:proofErr w:type="spellStart"/>
        <w:r w:rsidR="00955043">
          <w:rPr>
            <w:rFonts w:ascii="Arial" w:hAnsi="Arial"/>
            <w:sz w:val="22"/>
            <w:szCs w:val="22"/>
          </w:rPr>
          <w:t>nM</w:t>
        </w:r>
        <w:proofErr w:type="spellEnd"/>
        <w:r w:rsidR="00955043">
          <w:rPr>
            <w:rFonts w:ascii="Arial" w:hAnsi="Arial"/>
            <w:sz w:val="22"/>
            <w:szCs w:val="22"/>
          </w:rPr>
          <w:t>)</w:t>
        </w:r>
      </w:ins>
      <w:r w:rsidR="006F4E3A">
        <w:rPr>
          <w:rFonts w:ascii="Arial" w:hAnsi="Arial"/>
          <w:sz w:val="22"/>
          <w:szCs w:val="22"/>
        </w:rPr>
        <w:t xml:space="preserve">. </w:t>
      </w:r>
      <w:ins w:id="442" w:author="David Bartel" w:date="2018-02-23T22:06:00Z">
        <w:r w:rsidR="00FA5011">
          <w:rPr>
            <w:rFonts w:ascii="Arial" w:hAnsi="Arial"/>
            <w:sz w:val="22"/>
            <w:szCs w:val="22"/>
          </w:rPr>
          <w:t xml:space="preserve"> </w:t>
        </w:r>
      </w:ins>
      <w:del w:id="443" w:author="David Bartel" w:date="2018-02-23T22:00:00Z">
        <w:r w:rsidR="006F4E3A" w:rsidDel="00B977EE">
          <w:rPr>
            <w:rFonts w:ascii="Arial" w:hAnsi="Arial"/>
            <w:sz w:val="22"/>
            <w:szCs w:val="22"/>
          </w:rPr>
          <w:delText>The</w:delText>
        </w:r>
      </w:del>
      <w:del w:id="444" w:author="David Bartel" w:date="2018-02-23T00:27:00Z">
        <w:r w:rsidR="006F4E3A" w:rsidDel="00415B25">
          <w:rPr>
            <w:rFonts w:ascii="Arial" w:hAnsi="Arial"/>
            <w:sz w:val="22"/>
            <w:szCs w:val="22"/>
          </w:rPr>
          <w:delText xml:space="preserve"> experimental</w:delText>
        </w:r>
      </w:del>
      <w:del w:id="445" w:author="David Bartel" w:date="2018-02-23T22:00:00Z">
        <w:r w:rsidR="006F4E3A" w:rsidDel="00B977EE">
          <w:rPr>
            <w:rFonts w:ascii="Arial" w:hAnsi="Arial"/>
            <w:sz w:val="22"/>
            <w:szCs w:val="22"/>
          </w:rPr>
          <w:delText xml:space="preserve"> concentrations were chosen </w:delText>
        </w:r>
      </w:del>
      <w:del w:id="446" w:author="David Bartel" w:date="2018-02-23T00:28:00Z">
        <w:r w:rsidR="006F4E3A" w:rsidDel="00415B25">
          <w:rPr>
            <w:rFonts w:ascii="Arial" w:hAnsi="Arial"/>
            <w:sz w:val="22"/>
            <w:szCs w:val="22"/>
          </w:rPr>
          <w:delText>to set the ratio of total</w:delText>
        </w:r>
      </w:del>
      <w:del w:id="447" w:author="David Bartel" w:date="2018-02-23T22:00:00Z">
        <w:r w:rsidR="006F4E3A" w:rsidDel="00B977EE">
          <w:rPr>
            <w:rFonts w:ascii="Arial" w:hAnsi="Arial"/>
            <w:sz w:val="22"/>
            <w:szCs w:val="22"/>
          </w:rPr>
          <w:delText xml:space="preserve"> AGO2</w:delText>
        </w:r>
      </w:del>
      <w:del w:id="448" w:author="David Bartel" w:date="2018-02-23T00:29:00Z">
        <w:r w:rsidR="006F4E3A" w:rsidDel="00415B25">
          <w:rPr>
            <w:rFonts w:ascii="Arial" w:hAnsi="Arial"/>
            <w:sz w:val="22"/>
            <w:szCs w:val="22"/>
          </w:rPr>
          <w:delText>–miR-1</w:delText>
        </w:r>
      </w:del>
      <w:del w:id="449" w:author="David Bartel" w:date="2018-02-23T22:00:00Z">
        <w:r w:rsidR="006F4E3A" w:rsidDel="00B977EE">
          <w:rPr>
            <w:rFonts w:ascii="Arial" w:hAnsi="Arial"/>
            <w:sz w:val="22"/>
            <w:szCs w:val="22"/>
          </w:rPr>
          <w:delText xml:space="preserve"> to </w:delText>
        </w:r>
      </w:del>
      <w:del w:id="450" w:author="David Bartel" w:date="2018-02-23T00:29:00Z">
        <w:r w:rsidR="006F4E3A" w:rsidDel="00415B25">
          <w:rPr>
            <w:rFonts w:ascii="Arial" w:hAnsi="Arial"/>
            <w:sz w:val="22"/>
            <w:szCs w:val="22"/>
          </w:rPr>
          <w:delText xml:space="preserve">total </w:delText>
        </w:r>
      </w:del>
      <w:del w:id="451" w:author="David Bartel" w:date="2018-02-23T22:00:00Z">
        <w:r w:rsidR="006F4E3A" w:rsidDel="00B977EE">
          <w:rPr>
            <w:rFonts w:ascii="Arial" w:hAnsi="Arial"/>
            <w:sz w:val="22"/>
            <w:szCs w:val="22"/>
          </w:rPr>
          <w:delText xml:space="preserve">8mer-containing </w:delText>
        </w:r>
      </w:del>
      <w:del w:id="452" w:author="David Bartel" w:date="2018-02-23T00:30:00Z">
        <w:r w:rsidR="006F4E3A" w:rsidDel="00415B25">
          <w:rPr>
            <w:rFonts w:ascii="Arial" w:hAnsi="Arial"/>
            <w:sz w:val="22"/>
            <w:szCs w:val="22"/>
          </w:rPr>
          <w:delText>library RNA in the binding reaction to be</w:delText>
        </w:r>
      </w:del>
      <w:del w:id="453" w:author="David Bartel" w:date="2018-02-23T22:00:00Z">
        <w:r w:rsidR="006F4E3A" w:rsidDel="00B977EE">
          <w:rPr>
            <w:rFonts w:ascii="Arial" w:hAnsi="Arial"/>
            <w:sz w:val="22"/>
            <w:szCs w:val="22"/>
          </w:rPr>
          <w:delText xml:space="preserve"> ~ 1:10 </w:delText>
        </w:r>
      </w:del>
      <w:del w:id="454" w:author="David Bartel" w:date="2018-02-23T00:26:00Z">
        <w:r w:rsidR="006F4E3A" w:rsidDel="00415B25">
          <w:rPr>
            <w:rFonts w:ascii="Arial" w:hAnsi="Arial"/>
            <w:sz w:val="22"/>
            <w:szCs w:val="22"/>
          </w:rPr>
          <w:delText xml:space="preserve"> </w:delText>
        </w:r>
      </w:del>
      <w:del w:id="455" w:author="David Bartel" w:date="2018-02-23T00:31:00Z">
        <w:r w:rsidR="006F4E3A" w:rsidDel="006F4E3A">
          <w:rPr>
            <w:rFonts w:ascii="Arial" w:hAnsi="Arial"/>
            <w:sz w:val="22"/>
            <w:szCs w:val="22"/>
          </w:rPr>
          <w:delText xml:space="preserve">and </w:delText>
        </w:r>
      </w:del>
      <w:del w:id="456" w:author="David Bartel" w:date="2018-02-23T22:00:00Z">
        <w:r w:rsidR="006F4E3A" w:rsidDel="00B977EE">
          <w:rPr>
            <w:rFonts w:ascii="Arial" w:hAnsi="Arial"/>
            <w:sz w:val="22"/>
            <w:szCs w:val="22"/>
          </w:rPr>
          <w:delText xml:space="preserve">10:1 in the </w:delText>
        </w:r>
      </w:del>
      <w:del w:id="457" w:author="David Bartel" w:date="2018-02-23T00:31:00Z">
        <w:r w:rsidR="006F4E3A" w:rsidDel="006F4E3A">
          <w:rPr>
            <w:rFonts w:ascii="Arial" w:hAnsi="Arial"/>
            <w:sz w:val="22"/>
            <w:szCs w:val="22"/>
          </w:rPr>
          <w:delText xml:space="preserve">7.2 and </w:delText>
        </w:r>
      </w:del>
      <w:del w:id="458" w:author="David Bartel" w:date="2018-02-23T22:00:00Z">
        <w:r w:rsidR="006F4E3A" w:rsidDel="00B977EE">
          <w:rPr>
            <w:rFonts w:ascii="Arial" w:hAnsi="Arial"/>
            <w:sz w:val="22"/>
            <w:szCs w:val="22"/>
          </w:rPr>
          <w:delText xml:space="preserve">720 pM </w:delText>
        </w:r>
      </w:del>
      <w:del w:id="459" w:author="David Bartel" w:date="2018-02-23T00:31:00Z">
        <w:r w:rsidR="006F4E3A" w:rsidDel="006F4E3A">
          <w:rPr>
            <w:rFonts w:ascii="Arial" w:hAnsi="Arial"/>
            <w:sz w:val="22"/>
            <w:szCs w:val="22"/>
          </w:rPr>
          <w:delText>samples, respectively, such that each of the five AGO-RBNS samples would report on a distinct state of saturation of the of the library sites</w:delText>
        </w:r>
      </w:del>
      <w:del w:id="460" w:author="David Bartel" w:date="2018-02-23T22:00:00Z">
        <w:r w:rsidR="006F4E3A" w:rsidDel="00B977EE">
          <w:rPr>
            <w:rFonts w:ascii="Arial" w:hAnsi="Arial"/>
            <w:sz w:val="22"/>
            <w:szCs w:val="22"/>
          </w:rPr>
          <w:delText xml:space="preserve">. </w:delText>
        </w:r>
      </w:del>
      <w:ins w:id="461" w:author="David Bartel" w:date="2018-02-23T00:31:00Z">
        <w:r w:rsidR="006F4E3A">
          <w:rPr>
            <w:rFonts w:ascii="Arial" w:hAnsi="Arial"/>
            <w:sz w:val="22"/>
            <w:szCs w:val="22"/>
          </w:rPr>
          <w:t xml:space="preserve">We also modified the </w:t>
        </w:r>
      </w:ins>
      <w:ins w:id="462" w:author="David Bartel" w:date="2018-02-23T00:33:00Z">
        <w:r w:rsidR="006F4E3A">
          <w:rPr>
            <w:rFonts w:ascii="Arial" w:hAnsi="Arial"/>
            <w:sz w:val="22"/>
            <w:szCs w:val="22"/>
          </w:rPr>
          <w:t xml:space="preserve">protein-isolation step of the </w:t>
        </w:r>
      </w:ins>
      <w:ins w:id="463" w:author="David Bartel" w:date="2018-02-23T00:41:00Z">
        <w:r w:rsidR="00D657AD">
          <w:rPr>
            <w:rFonts w:ascii="Arial" w:hAnsi="Arial"/>
            <w:sz w:val="22"/>
            <w:szCs w:val="22"/>
          </w:rPr>
          <w:t xml:space="preserve">RBNS </w:t>
        </w:r>
      </w:ins>
      <w:ins w:id="464" w:author="David Bartel" w:date="2018-02-23T00:33:00Z">
        <w:r w:rsidR="006F4E3A">
          <w:rPr>
            <w:rFonts w:ascii="Arial" w:hAnsi="Arial"/>
            <w:sz w:val="22"/>
            <w:szCs w:val="22"/>
          </w:rPr>
          <w:t>protocol, replacing</w:t>
        </w:r>
      </w:ins>
      <w:r w:rsidR="006F4E3A">
        <w:rPr>
          <w:rFonts w:ascii="Arial" w:hAnsi="Arial"/>
          <w:sz w:val="22"/>
          <w:szCs w:val="22"/>
        </w:rPr>
        <w:t xml:space="preserve"> </w:t>
      </w:r>
      <w:ins w:id="465" w:author="David Bartel" w:date="2018-02-23T00:35:00Z">
        <w:r w:rsidR="006F4E3A">
          <w:rPr>
            <w:rFonts w:ascii="Arial" w:hAnsi="Arial"/>
            <w:sz w:val="22"/>
            <w:szCs w:val="22"/>
          </w:rPr>
          <w:t xml:space="preserve">protein pull-down with </w:t>
        </w:r>
      </w:ins>
    </w:p>
    <w:p w14:paraId="51102739" w14:textId="0FA1AD10" w:rsidR="009E2BCA" w:rsidRDefault="009E2BCA" w:rsidP="00A310E5">
      <w:pPr>
        <w:spacing w:line="360" w:lineRule="auto"/>
        <w:rPr>
          <w:rFonts w:ascii="Arial" w:hAnsi="Arial"/>
          <w:sz w:val="22"/>
          <w:szCs w:val="22"/>
        </w:rPr>
      </w:pPr>
      <w:del w:id="466" w:author="David Bartel" w:date="2018-02-23T00:09:00Z">
        <w:r w:rsidDel="00D92EF6">
          <w:rPr>
            <w:rFonts w:ascii="Arial" w:hAnsi="Arial"/>
            <w:sz w:val="22"/>
            <w:szCs w:val="22"/>
          </w:rPr>
          <w:tab/>
        </w:r>
      </w:del>
      <w:del w:id="467" w:author="David Bartel" w:date="2018-02-23T00:35:00Z">
        <w:r w:rsidDel="006F4E3A">
          <w:rPr>
            <w:rFonts w:ascii="Arial" w:hAnsi="Arial"/>
            <w:sz w:val="22"/>
            <w:szCs w:val="22"/>
          </w:rPr>
          <w:delText xml:space="preserve">We modified the </w:delText>
        </w:r>
      </w:del>
      <w:del w:id="468" w:author="David Bartel" w:date="2018-02-23T00:09:00Z">
        <w:r w:rsidDel="00D92EF6">
          <w:rPr>
            <w:rFonts w:ascii="Arial" w:hAnsi="Arial"/>
            <w:sz w:val="22"/>
            <w:szCs w:val="22"/>
          </w:rPr>
          <w:delText xml:space="preserve">published </w:delText>
        </w:r>
      </w:del>
      <w:del w:id="469" w:author="David Bartel" w:date="2018-02-23T00:35:00Z">
        <w:r w:rsidDel="006F4E3A">
          <w:rPr>
            <w:rFonts w:ascii="Arial" w:hAnsi="Arial"/>
            <w:sz w:val="22"/>
            <w:szCs w:val="22"/>
          </w:rPr>
          <w:delText xml:space="preserve">RBNS workflow by performing </w:delText>
        </w:r>
      </w:del>
      <w:r>
        <w:rPr>
          <w:rFonts w:ascii="Arial" w:hAnsi="Arial"/>
          <w:sz w:val="22"/>
          <w:szCs w:val="22"/>
        </w:rPr>
        <w:t>nitrocellulose filter binding</w:t>
      </w:r>
      <w:ins w:id="470" w:author="David Bartel" w:date="2018-02-23T00:35:00Z">
        <w:r w:rsidR="006F4E3A">
          <w:rPr>
            <w:rFonts w:ascii="Arial" w:hAnsi="Arial"/>
            <w:sz w:val="22"/>
            <w:szCs w:val="22"/>
          </w:rPr>
          <w:t xml:space="preserve">, reasoning that </w:t>
        </w:r>
      </w:ins>
      <w:ins w:id="471" w:author="David Bartel" w:date="2018-02-23T00:36:00Z">
        <w:r w:rsidR="00A310E5">
          <w:rPr>
            <w:rFonts w:ascii="Arial" w:hAnsi="Arial"/>
            <w:sz w:val="22"/>
            <w:szCs w:val="22"/>
          </w:rPr>
          <w:t xml:space="preserve">the rapid wash step of </w:t>
        </w:r>
      </w:ins>
      <w:del w:id="472" w:author="David Bartel" w:date="2018-02-23T00:37:00Z">
        <w:r w:rsidDel="00A310E5">
          <w:rPr>
            <w:rFonts w:ascii="Arial" w:hAnsi="Arial"/>
            <w:sz w:val="22"/>
            <w:szCs w:val="22"/>
          </w:rPr>
          <w:delText xml:space="preserve"> to isolate the AGO–miRNA-bound library molecules, as opposed to using streptavidin-coated magnetic beads to isolate a strep-tagged variant of the protein</w:delText>
        </w:r>
        <w:r w:rsidDel="00A310E5">
          <w:rPr>
            <w:rFonts w:ascii="Arial" w:hAnsi="Arial"/>
            <w:sz w:val="22"/>
            <w:szCs w:val="22"/>
          </w:rPr>
          <w:fldChar w:fldCharType="begin"/>
        </w:r>
        <w:r w:rsidDel="00A310E5">
          <w:rPr>
            <w:rFonts w:ascii="Arial" w:hAnsi="Arial"/>
            <w:sz w:val="22"/>
            <w:szCs w:val="22"/>
          </w:rPr>
          <w:del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Del="00A310E5">
          <w:rPr>
            <w:rFonts w:ascii="Arial" w:hAnsi="Arial"/>
            <w:sz w:val="22"/>
            <w:szCs w:val="22"/>
          </w:rPr>
          <w:fldChar w:fldCharType="separate"/>
        </w:r>
        <w:r w:rsidDel="00A310E5">
          <w:rPr>
            <w:rFonts w:ascii="Arial" w:hAnsi="Arial"/>
            <w:sz w:val="22"/>
            <w:szCs w:val="22"/>
          </w:rPr>
          <w:delText>{Lambert:2014jma}</w:delText>
        </w:r>
        <w:r w:rsidDel="00A310E5">
          <w:rPr>
            <w:rFonts w:ascii="Arial" w:hAnsi="Arial"/>
            <w:sz w:val="22"/>
            <w:szCs w:val="22"/>
          </w:rPr>
          <w:fldChar w:fldCharType="end"/>
        </w:r>
        <w:r w:rsidDel="00A310E5">
          <w:rPr>
            <w:rFonts w:ascii="Arial" w:hAnsi="Arial"/>
            <w:sz w:val="22"/>
            <w:szCs w:val="22"/>
          </w:rPr>
          <w:delText xml:space="preserve"> (Figure 1A). We favored </w:delText>
        </w:r>
      </w:del>
      <w:r>
        <w:rPr>
          <w:rFonts w:ascii="Arial" w:hAnsi="Arial"/>
          <w:sz w:val="22"/>
          <w:szCs w:val="22"/>
        </w:rPr>
        <w:t xml:space="preserve">filter binding </w:t>
      </w:r>
      <w:del w:id="473" w:author="David Bartel" w:date="2018-02-23T00:37:00Z">
        <w:r w:rsidDel="00A310E5">
          <w:rPr>
            <w:rFonts w:ascii="Arial" w:hAnsi="Arial"/>
            <w:sz w:val="22"/>
            <w:szCs w:val="22"/>
          </w:rPr>
          <w:delText xml:space="preserve">for its rapid binding and wash steps in comparison to bead-based capture, reasoning this </w:delText>
        </w:r>
      </w:del>
      <w:r>
        <w:rPr>
          <w:rFonts w:ascii="Arial" w:hAnsi="Arial"/>
          <w:sz w:val="22"/>
          <w:szCs w:val="22"/>
        </w:rPr>
        <w:t xml:space="preserve">would improve retention of </w:t>
      </w:r>
      <w:del w:id="474" w:author="David Bartel" w:date="2018-02-23T00:38:00Z">
        <w:r w:rsidDel="00A310E5">
          <w:rPr>
            <w:rFonts w:ascii="Arial" w:hAnsi="Arial"/>
            <w:sz w:val="22"/>
            <w:szCs w:val="22"/>
          </w:rPr>
          <w:delText xml:space="preserve">the </w:delText>
        </w:r>
      </w:del>
      <w:del w:id="475" w:author="David Bartel" w:date="2018-02-23T00:37:00Z">
        <w:r w:rsidDel="00A310E5">
          <w:rPr>
            <w:rFonts w:ascii="Arial" w:hAnsi="Arial"/>
            <w:sz w:val="22"/>
            <w:szCs w:val="22"/>
          </w:rPr>
          <w:delText xml:space="preserve">real yet </w:delText>
        </w:r>
      </w:del>
      <w:r>
        <w:rPr>
          <w:rFonts w:ascii="Arial" w:hAnsi="Arial"/>
          <w:sz w:val="22"/>
          <w:szCs w:val="22"/>
        </w:rPr>
        <w:t xml:space="preserve">low-affinity </w:t>
      </w:r>
      <w:del w:id="476" w:author="David Bartel" w:date="2018-02-23T20:52:00Z">
        <w:r w:rsidDel="00F101EE">
          <w:rPr>
            <w:rFonts w:ascii="Arial" w:hAnsi="Arial"/>
            <w:sz w:val="22"/>
            <w:szCs w:val="22"/>
          </w:rPr>
          <w:delText xml:space="preserve">binding </w:delText>
        </w:r>
      </w:del>
      <w:ins w:id="477" w:author="David Bartel" w:date="2018-02-23T00:39:00Z">
        <w:r w:rsidR="00A310E5">
          <w:rPr>
            <w:rFonts w:ascii="Arial" w:hAnsi="Arial"/>
            <w:sz w:val="22"/>
            <w:szCs w:val="22"/>
          </w:rPr>
          <w:t xml:space="preserve">molecules that </w:t>
        </w:r>
      </w:ins>
      <w:ins w:id="478" w:author="David Bartel" w:date="2018-02-23T20:51:00Z">
        <w:r w:rsidR="00F101EE">
          <w:rPr>
            <w:rFonts w:ascii="Arial" w:hAnsi="Arial"/>
            <w:sz w:val="22"/>
            <w:szCs w:val="22"/>
          </w:rPr>
          <w:t>would</w:t>
        </w:r>
      </w:ins>
      <w:ins w:id="479" w:author="David Bartel" w:date="2018-02-23T00:39:00Z">
        <w:r w:rsidR="00A310E5">
          <w:rPr>
            <w:rFonts w:ascii="Arial" w:hAnsi="Arial"/>
            <w:sz w:val="22"/>
            <w:szCs w:val="22"/>
          </w:rPr>
          <w:t xml:space="preserve"> otherwise be lost during the</w:t>
        </w:r>
      </w:ins>
      <w:del w:id="480" w:author="David Bartel" w:date="2018-02-23T00:39:00Z">
        <w:r w:rsidDel="00A310E5">
          <w:rPr>
            <w:rFonts w:ascii="Arial" w:hAnsi="Arial"/>
            <w:sz w:val="22"/>
            <w:szCs w:val="22"/>
          </w:rPr>
          <w:delText>events that may become depleted during the time required to</w:delText>
        </w:r>
      </w:del>
      <w:r>
        <w:rPr>
          <w:rFonts w:ascii="Arial" w:hAnsi="Arial"/>
          <w:sz w:val="22"/>
          <w:szCs w:val="22"/>
        </w:rPr>
        <w:t xml:space="preserve"> wash </w:t>
      </w:r>
      <w:del w:id="481" w:author="David Bartel" w:date="2018-02-23T00:40:00Z">
        <w:r w:rsidDel="00A310E5">
          <w:rPr>
            <w:rFonts w:ascii="Arial" w:hAnsi="Arial"/>
            <w:sz w:val="22"/>
            <w:szCs w:val="22"/>
          </w:rPr>
          <w:delText>the beads</w:delText>
        </w:r>
      </w:del>
      <w:ins w:id="482" w:author="David Bartel" w:date="2018-02-23T00:40:00Z">
        <w:r w:rsidR="00A310E5">
          <w:rPr>
            <w:rFonts w:ascii="Arial" w:hAnsi="Arial"/>
            <w:sz w:val="22"/>
            <w:szCs w:val="22"/>
          </w:rPr>
          <w:t>steps of a pull-down</w:t>
        </w:r>
      </w:ins>
      <w:r>
        <w:rPr>
          <w:rFonts w:ascii="Arial" w:hAnsi="Arial"/>
          <w:sz w:val="22"/>
          <w:szCs w:val="22"/>
        </w:rPr>
        <w:t xml:space="preserve">. </w:t>
      </w:r>
      <w:ins w:id="483" w:author="David Bartel" w:date="2018-02-25T09:37:00Z">
        <w:r w:rsidR="00C551D4">
          <w:rPr>
            <w:rFonts w:ascii="Arial" w:hAnsi="Arial"/>
            <w:sz w:val="22"/>
            <w:szCs w:val="22"/>
          </w:rPr>
          <w:t xml:space="preserve"> </w:t>
        </w:r>
      </w:ins>
      <w:ins w:id="484" w:author="David Bartel" w:date="2018-02-25T09:40:00Z">
        <w:r w:rsidR="00C551D4">
          <w:rPr>
            <w:rFonts w:ascii="Arial" w:hAnsi="Arial"/>
            <w:sz w:val="22"/>
            <w:szCs w:val="22"/>
          </w:rPr>
          <w:t>T</w:t>
        </w:r>
      </w:ins>
      <w:ins w:id="485" w:author="David Bartel" w:date="2018-02-25T09:38:00Z">
        <w:r w:rsidR="00C551D4">
          <w:rPr>
            <w:rFonts w:ascii="Arial" w:hAnsi="Arial"/>
            <w:sz w:val="22"/>
            <w:szCs w:val="22"/>
          </w:rPr>
          <w:t xml:space="preserve">his </w:t>
        </w:r>
      </w:ins>
      <w:ins w:id="486" w:author="David Bartel" w:date="2018-02-25T09:40:00Z">
        <w:r w:rsidR="00C551D4">
          <w:rPr>
            <w:rFonts w:ascii="Arial" w:hAnsi="Arial"/>
            <w:sz w:val="22"/>
            <w:szCs w:val="22"/>
          </w:rPr>
          <w:t xml:space="preserve">modified </w:t>
        </w:r>
      </w:ins>
      <w:ins w:id="487" w:author="David Bartel" w:date="2018-02-25T09:38:00Z">
        <w:r w:rsidR="00C551D4">
          <w:rPr>
            <w:rFonts w:ascii="Arial" w:hAnsi="Arial"/>
            <w:sz w:val="22"/>
            <w:szCs w:val="22"/>
          </w:rPr>
          <w:t xml:space="preserve">method was highly reproducible, with high correspondence </w:t>
        </w:r>
      </w:ins>
      <w:ins w:id="488" w:author="David Bartel" w:date="2018-02-25T09:40:00Z">
        <w:r w:rsidR="00C551D4">
          <w:rPr>
            <w:rFonts w:ascii="Arial" w:hAnsi="Arial"/>
            <w:sz w:val="22"/>
            <w:szCs w:val="22"/>
          </w:rPr>
          <w:t xml:space="preserve">observed </w:t>
        </w:r>
      </w:ins>
      <w:ins w:id="489" w:author="David Bartel" w:date="2018-02-25T09:44:00Z">
        <w:r w:rsidR="0028211D">
          <w:rPr>
            <w:rFonts w:ascii="Arial" w:hAnsi="Arial"/>
            <w:sz w:val="22"/>
            <w:szCs w:val="22"/>
          </w:rPr>
          <w:t>between the results of</w:t>
        </w:r>
      </w:ins>
      <w:ins w:id="490" w:author="David Bartel" w:date="2018-02-25T09:38:00Z">
        <w:r w:rsidR="00C551D4">
          <w:rPr>
            <w:rFonts w:ascii="Arial" w:hAnsi="Arial"/>
            <w:sz w:val="22"/>
            <w:szCs w:val="22"/>
          </w:rPr>
          <w:t xml:space="preserve"> two independent exp</w:t>
        </w:r>
      </w:ins>
      <w:ins w:id="491" w:author="David Bartel" w:date="2018-02-25T09:39:00Z">
        <w:r w:rsidR="00C551D4">
          <w:rPr>
            <w:rFonts w:ascii="Arial" w:hAnsi="Arial"/>
            <w:sz w:val="22"/>
            <w:szCs w:val="22"/>
          </w:rPr>
          <w:t>er</w:t>
        </w:r>
      </w:ins>
      <w:ins w:id="492" w:author="David Bartel" w:date="2018-02-25T09:38:00Z">
        <w:r w:rsidR="00C551D4">
          <w:rPr>
            <w:rFonts w:ascii="Arial" w:hAnsi="Arial"/>
            <w:sz w:val="22"/>
            <w:szCs w:val="22"/>
          </w:rPr>
          <w:t xml:space="preserve">iments using different </w:t>
        </w:r>
      </w:ins>
      <w:ins w:id="493" w:author="David Bartel" w:date="2018-02-25T09:40:00Z">
        <w:r w:rsidR="00C551D4">
          <w:rPr>
            <w:rFonts w:ascii="Arial" w:hAnsi="Arial"/>
            <w:sz w:val="22"/>
            <w:szCs w:val="22"/>
          </w:rPr>
          <w:t>AGO2–miR-1</w:t>
        </w:r>
      </w:ins>
      <w:ins w:id="494" w:author="David Bartel" w:date="2018-02-25T09:38:00Z">
        <w:r w:rsidR="00C551D4">
          <w:rPr>
            <w:rFonts w:ascii="Arial" w:hAnsi="Arial"/>
            <w:sz w:val="22"/>
            <w:szCs w:val="22"/>
          </w:rPr>
          <w:t xml:space="preserve"> preparations and different</w:t>
        </w:r>
      </w:ins>
      <w:ins w:id="495" w:author="David Bartel" w:date="2018-02-25T09:40:00Z">
        <w:r w:rsidR="0028211D">
          <w:rPr>
            <w:rFonts w:ascii="Arial" w:hAnsi="Arial"/>
            <w:sz w:val="22"/>
            <w:szCs w:val="22"/>
          </w:rPr>
          <w:t xml:space="preserve"> libraries</w:t>
        </w:r>
      </w:ins>
      <w:ins w:id="496" w:author="David Bartel" w:date="2018-02-25T09:42:00Z">
        <w:r w:rsidR="0028211D">
          <w:rPr>
            <w:rFonts w:ascii="Arial" w:hAnsi="Arial"/>
            <w:sz w:val="22"/>
            <w:szCs w:val="22"/>
          </w:rPr>
          <w:t xml:space="preserve"> (</w:t>
        </w:r>
      </w:ins>
      <w:ins w:id="497" w:author="David Bartel" w:date="2018-02-25T09:44:00Z">
        <w:r w:rsidR="0028211D" w:rsidRPr="00687579">
          <w:rPr>
            <w:rFonts w:ascii="Arial" w:hAnsi="Arial"/>
            <w:sz w:val="22"/>
            <w:szCs w:val="22"/>
            <w:highlight w:val="yellow"/>
          </w:rPr>
          <w:t xml:space="preserve">fig. </w:t>
        </w:r>
      </w:ins>
      <w:ins w:id="498" w:author="David Bartel" w:date="2018-02-25T09:46:00Z">
        <w:r w:rsidR="00687579" w:rsidRPr="00687579">
          <w:rPr>
            <w:rFonts w:ascii="Arial" w:hAnsi="Arial"/>
            <w:sz w:val="22"/>
            <w:szCs w:val="22"/>
            <w:highlight w:val="yellow"/>
          </w:rPr>
          <w:t>SX</w:t>
        </w:r>
        <w:r w:rsidR="00687579">
          <w:rPr>
            <w:rFonts w:ascii="Arial" w:hAnsi="Arial"/>
            <w:sz w:val="22"/>
            <w:szCs w:val="22"/>
          </w:rPr>
          <w:t xml:space="preserve">; </w:t>
        </w:r>
      </w:ins>
      <w:ins w:id="499" w:author="David Bartel" w:date="2018-02-25T09:43:00Z">
        <w:r w:rsidR="0028211D" w:rsidRPr="00687579">
          <w:rPr>
            <w:rFonts w:ascii="Arial" w:hAnsi="Arial"/>
            <w:i/>
            <w:sz w:val="22"/>
            <w:szCs w:val="22"/>
          </w:rPr>
          <w:t>r</w:t>
        </w:r>
        <w:r w:rsidR="0028211D" w:rsidRPr="00687579">
          <w:rPr>
            <w:rFonts w:ascii="Arial" w:hAnsi="Arial"/>
            <w:sz w:val="22"/>
            <w:szCs w:val="22"/>
            <w:vertAlign w:val="superscript"/>
          </w:rPr>
          <w:t>2</w:t>
        </w:r>
        <w:r w:rsidR="0028211D">
          <w:rPr>
            <w:rFonts w:ascii="Arial" w:hAnsi="Arial"/>
            <w:sz w:val="22"/>
            <w:szCs w:val="22"/>
          </w:rPr>
          <w:t xml:space="preserve"> = </w:t>
        </w:r>
        <w:r w:rsidR="0028211D" w:rsidRPr="005B789C">
          <w:rPr>
            <w:rFonts w:ascii="Arial" w:hAnsi="Arial"/>
            <w:sz w:val="22"/>
            <w:szCs w:val="22"/>
            <w:highlight w:val="yellow"/>
            <w:rPrChange w:id="500" w:author="David Bartel" w:date="2018-03-27T15:42:00Z">
              <w:rPr>
                <w:rFonts w:ascii="Arial" w:hAnsi="Arial"/>
                <w:sz w:val="22"/>
                <w:szCs w:val="22"/>
              </w:rPr>
            </w:rPrChange>
          </w:rPr>
          <w:t>0.XX</w:t>
        </w:r>
        <w:r w:rsidR="0028211D">
          <w:rPr>
            <w:rFonts w:ascii="Arial" w:hAnsi="Arial"/>
            <w:sz w:val="22"/>
            <w:szCs w:val="22"/>
          </w:rPr>
          <w:t>)</w:t>
        </w:r>
      </w:ins>
      <w:ins w:id="501" w:author="David Bartel" w:date="2018-02-25T09:40:00Z">
        <w:r w:rsidR="0028211D">
          <w:rPr>
            <w:rFonts w:ascii="Arial" w:hAnsi="Arial"/>
            <w:sz w:val="22"/>
            <w:szCs w:val="22"/>
          </w:rPr>
          <w:t>.</w:t>
        </w:r>
      </w:ins>
      <w:del w:id="502" w:author="David Bartel" w:date="2018-02-23T00:42:00Z">
        <w:r w:rsidDel="00D657AD">
          <w:rPr>
            <w:rFonts w:ascii="Arial" w:hAnsi="Arial"/>
            <w:sz w:val="22"/>
            <w:szCs w:val="22"/>
          </w:rPr>
          <w:delText>Additionally, we reasoned that using nitrocellulose–nylon filter binding would make our measurements more directly comparable with the wealth of recent studies measuring the equilibrium binding and kinetics of specific AGO–miRNA complexes with individual target RNA sequences</w:delText>
        </w:r>
        <w:r w:rsidDel="00D657AD">
          <w:rPr>
            <w:rFonts w:ascii="Arial" w:hAnsi="Arial"/>
            <w:sz w:val="22"/>
            <w:szCs w:val="22"/>
          </w:rPr>
          <w:fldChar w:fldCharType="begin"/>
        </w:r>
        <w:r w:rsidDel="00D657AD">
          <w:rPr>
            <w:rFonts w:ascii="Arial" w:hAnsi="Arial"/>
            <w:sz w:val="22"/>
            <w:szCs w:val="22"/>
          </w:rPr>
          <w:delInstrText xml:space="preserve"> ADDIN PAPERS2_CITATIONS &lt;citation&gt;&lt;uuid&gt;4B996170-C01C-4A00-B4AC-969984211419&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Del="00D657AD">
          <w:rPr>
            <w:rFonts w:ascii="Arial" w:hAnsi="Arial"/>
            <w:sz w:val="22"/>
            <w:szCs w:val="22"/>
          </w:rPr>
          <w:fldChar w:fldCharType="separate"/>
        </w:r>
        <w:r w:rsidDel="00D657AD">
          <w:rPr>
            <w:rFonts w:ascii="Arial" w:hAnsi="Arial"/>
            <w:sz w:val="22"/>
            <w:szCs w:val="22"/>
          </w:rPr>
          <w:delText>{Wee:2012df}</w:delText>
        </w:r>
        <w:r w:rsidDel="00D657AD">
          <w:rPr>
            <w:rFonts w:ascii="Arial" w:hAnsi="Arial"/>
            <w:sz w:val="22"/>
            <w:szCs w:val="22"/>
          </w:rPr>
          <w:fldChar w:fldCharType="end"/>
        </w:r>
        <w:r w:rsidDel="00D657AD">
          <w:rPr>
            <w:rFonts w:ascii="Arial" w:hAnsi="Arial"/>
            <w:sz w:val="22"/>
            <w:szCs w:val="22"/>
          </w:rPr>
          <w:fldChar w:fldCharType="begin"/>
        </w:r>
        <w:r w:rsidDel="00D657AD">
          <w:rPr>
            <w:rFonts w:ascii="Arial" w:hAnsi="Arial"/>
            <w:sz w:val="22"/>
            <w:szCs w:val="22"/>
          </w:rPr>
          <w:delInstrText xml:space="preserve"> ADDIN PAPERS2_CITATIONS &lt;citation&gt;&lt;uuid&gt;D8417500-084A-4671-A107-F70BF962234E&lt;/uuid&gt;&lt;priority&gt;0&lt;/priority&gt;&lt;publications&gt;&lt;publication&gt;&lt;uuid&gt;D6E7C3D4-8F07-41C9-AC0B-8B70A722F43F&lt;/uuid&gt;&lt;volume&gt;346&lt;/volume&gt;&lt;doi&gt;10.1126/science.1258040&lt;/doi&gt;&lt;startpage&gt;608&lt;/startpage&gt;&lt;publication_date&gt;99201410311200000000222000&lt;/publication_date&gt;&lt;url&gt;http://www.sciencemag.org/content/346/6209/608.full&lt;/url&gt;&lt;citekey&gt;Schirle:2014cj&lt;/citekey&gt;&lt;type&gt;400&lt;/type&gt;&lt;title&gt;Gene regulation. Structural basis for microRNA targeting.&lt;/title&gt;&lt;publisher&gt;American Association for the Advancement of Science&lt;/publisher&gt;&lt;institution&gt;Department of Integrative Structural and Computational Biology, The Scripps Research Institute, La Jolla, CA 92037, USA.&lt;/institution&gt;&lt;number&gt;6209&lt;/number&gt;&lt;subtype&gt;400&lt;/subtype&gt;&lt;endpage&gt;613&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Jessica&lt;/firstName&gt;&lt;lastName&gt;Sheu-Gruttadauria&lt;/lastName&gt;&lt;/author&gt;&lt;author&gt;&lt;firstName&gt;Ian&lt;/firstName&gt;&lt;middleNames&gt;J&lt;/middleNames&gt;&lt;lastName&gt;Macrae&lt;/lastName&gt;&lt;/author&gt;&lt;/authors&gt;&lt;/publication&gt;&lt;/publications&gt;&lt;cites&gt;&lt;/cites&gt;&lt;/citation&gt;</w:delInstrText>
        </w:r>
        <w:r w:rsidDel="00D657AD">
          <w:rPr>
            <w:rFonts w:ascii="Arial" w:hAnsi="Arial"/>
            <w:sz w:val="22"/>
            <w:szCs w:val="22"/>
          </w:rPr>
          <w:fldChar w:fldCharType="separate"/>
        </w:r>
        <w:r w:rsidDel="00D657AD">
          <w:rPr>
            <w:rFonts w:ascii="Arial" w:hAnsi="Arial"/>
            <w:sz w:val="22"/>
            <w:szCs w:val="22"/>
          </w:rPr>
          <w:delText>{Schirle:2014cj}</w:delText>
        </w:r>
        <w:r w:rsidDel="00D657AD">
          <w:rPr>
            <w:rFonts w:ascii="Arial" w:hAnsi="Arial"/>
            <w:sz w:val="22"/>
            <w:szCs w:val="22"/>
          </w:rPr>
          <w:fldChar w:fldCharType="end"/>
        </w:r>
        <w:r w:rsidDel="00D657AD">
          <w:rPr>
            <w:rFonts w:ascii="Arial" w:hAnsi="Arial"/>
            <w:sz w:val="22"/>
            <w:szCs w:val="22"/>
          </w:rPr>
          <w:fldChar w:fldCharType="begin"/>
        </w:r>
        <w:r w:rsidDel="00D657AD">
          <w:rPr>
            <w:rFonts w:ascii="Arial" w:hAnsi="Arial"/>
            <w:sz w:val="22"/>
            <w:szCs w:val="22"/>
          </w:rPr>
          <w:delInstrText xml:space="preserve"> ADDIN PAPERS2_CITATIONS &lt;citation&gt;&lt;uuid&gt;D8F45FBB-A688-4028-A594-381001B6E357&lt;/uuid&gt;&lt;priority&gt;0&lt;/priority&gt;&lt;publications&gt;&lt;publication&gt;&lt;uuid&gt;2E7335F5-B986-449B-87A8-1A21447000F5&lt;/uuid&gt;&lt;volume&gt;4&lt;/volume&gt;&lt;accepted_date&gt;99201509101200000000222000&lt;/accepted_date&gt;&lt;subtitle&gt;2Fo-Fc map is shown contoured at 1σ(blue mesh). Fo-Fc map (difference map) is shown contoured at 3σ (green mesh) and -3σ (red mesh). A positive difference density peak, possibly representing a repositioned water C, is observed 2.5 Å from water B and 2.7 Å from the t1-G N2 amine. Position of water C in t1-A structure is included for comparison.&lt;/subtitle&gt;&lt;doi&gt;10.7554/eLife.07646&lt;/doi&gt;&lt;startpage&gt;e07646&lt;/startpage&gt;&lt;publication_date&gt;99201500001200000000200000&lt;/publication_date&gt;&lt;url&gt;http://elifesciences.org/lookup/doi/10.7554/eLife.07646&lt;/url&gt;&lt;type&gt;400&lt;/type&gt;&lt;title&gt;Water-mediated recognition of t1-adenosine anchors Argonaute2 to microRNA targets.&lt;/title&gt;&lt;publisher&gt;eLife Sciences Publications Limited&lt;/publisher&gt;&lt;submission_date&gt;99201503211200000000222000&lt;/submission_date&gt;&lt;institution&gt;Department of Integrative Structural and Computational Biology, The Scripps Research Institute, La Jolla, United States.&lt;/institution&gt;&lt;subtype&gt;400&lt;/subtype&gt;&lt;bundle&gt;&lt;publication&gt;&lt;title&gt;eLife&lt;/title&gt;&lt;type&gt;-100&lt;/type&gt;&lt;subtype&gt;-100&lt;/subtype&gt;&lt;uuid&gt;C4E4A833-25C1-44E1-AC3D-A32C83136FEE&lt;/uuid&gt;&lt;/publication&gt;&lt;/bundle&gt;&lt;authors&gt;&lt;author&gt;&lt;firstName&gt;Nicole&lt;/firstName&gt;&lt;middleNames&gt;T&lt;/middleNames&gt;&lt;lastName&gt;Schirle&lt;/lastName&gt;&lt;/author&gt;&lt;author&gt;&lt;firstName&gt;Jessica&lt;/firstName&gt;&lt;lastName&gt;Sheu-Gruttadauria&lt;/lastName&gt;&lt;/author&gt;&lt;author&gt;&lt;firstName&gt;Stanley&lt;/firstName&gt;&lt;middleNames&gt;D&lt;/middleNames&gt;&lt;lastName&gt;Chandradoss&lt;/lastName&gt;&lt;/author&gt;&lt;author&gt;&lt;firstName&gt;Chirlmin&lt;/firstName&gt;&lt;lastName&gt;Joo&lt;/lastName&gt;&lt;/author&gt;&lt;author&gt;&lt;firstName&gt;Ian&lt;/firstName&gt;&lt;middleNames&gt;J&lt;/middleNames&gt;&lt;lastName&gt;Macrae&lt;/lastName&gt;&lt;/author&gt;&lt;/authors&gt;&lt;editors&gt;&lt;author&gt;&lt;firstName&gt;Phillip&lt;/firstName&gt;&lt;middleNames&gt;D&lt;/middleNames&gt;&lt;lastName&gt;Zamore&lt;/lastName&gt;&lt;/author&gt;&lt;/editors&gt;&lt;/publication&gt;&lt;/publications&gt;&lt;cites&gt;&lt;/cites&gt;&lt;/citation&gt;</w:delInstrText>
        </w:r>
        <w:r w:rsidDel="00D657AD">
          <w:rPr>
            <w:rFonts w:ascii="Arial" w:hAnsi="Arial"/>
            <w:sz w:val="22"/>
            <w:szCs w:val="22"/>
          </w:rPr>
          <w:fldChar w:fldCharType="separate"/>
        </w:r>
        <w:r w:rsidDel="00D657AD">
          <w:rPr>
            <w:rFonts w:ascii="Arial" w:hAnsi="Arial"/>
            <w:sz w:val="22"/>
            <w:szCs w:val="22"/>
          </w:rPr>
          <w:delText>{Schirle:2015ct}</w:delText>
        </w:r>
        <w:r w:rsidDel="00D657AD">
          <w:rPr>
            <w:rFonts w:ascii="Arial" w:hAnsi="Arial"/>
            <w:sz w:val="22"/>
            <w:szCs w:val="22"/>
          </w:rPr>
          <w:fldChar w:fldCharType="end"/>
        </w:r>
        <w:r w:rsidDel="00D657AD">
          <w:rPr>
            <w:rFonts w:ascii="Arial" w:hAnsi="Arial"/>
            <w:sz w:val="22"/>
            <w:szCs w:val="22"/>
          </w:rPr>
          <w:delText>.</w:delText>
        </w:r>
      </w:del>
    </w:p>
    <w:p w14:paraId="73BD86ED" w14:textId="2F5AF9EF" w:rsidR="009E2BCA" w:rsidRDefault="00D657AD" w:rsidP="009E2BCA">
      <w:pPr>
        <w:spacing w:line="360" w:lineRule="auto"/>
        <w:ind w:firstLine="720"/>
        <w:rPr>
          <w:rFonts w:ascii="Arial" w:hAnsi="Arial"/>
          <w:sz w:val="22"/>
          <w:szCs w:val="22"/>
        </w:rPr>
      </w:pPr>
      <w:ins w:id="503" w:author="David Bartel" w:date="2018-02-23T00:43:00Z">
        <w:r>
          <w:rPr>
            <w:rFonts w:ascii="Arial" w:hAnsi="Arial"/>
            <w:sz w:val="22"/>
            <w:szCs w:val="22"/>
          </w:rPr>
          <w:t xml:space="preserve">When analyzing </w:t>
        </w:r>
      </w:ins>
      <w:ins w:id="504" w:author="David Bartel" w:date="2018-02-23T21:09:00Z">
        <w:r w:rsidR="00E106E5">
          <w:rPr>
            <w:rFonts w:ascii="Arial" w:hAnsi="Arial"/>
            <w:sz w:val="22"/>
            <w:szCs w:val="22"/>
          </w:rPr>
          <w:t>our</w:t>
        </w:r>
      </w:ins>
      <w:ins w:id="505" w:author="David Bartel" w:date="2018-02-23T00:43:00Z">
        <w:r>
          <w:rPr>
            <w:rFonts w:ascii="Arial" w:hAnsi="Arial"/>
            <w:sz w:val="22"/>
            <w:szCs w:val="22"/>
          </w:rPr>
          <w:t xml:space="preserve"> RBNS results</w:t>
        </w:r>
      </w:ins>
      <w:ins w:id="506" w:author="David Bartel" w:date="2018-02-23T20:53:00Z">
        <w:r w:rsidR="00E106E5">
          <w:rPr>
            <w:rFonts w:ascii="Arial" w:hAnsi="Arial"/>
            <w:sz w:val="22"/>
            <w:szCs w:val="22"/>
          </w:rPr>
          <w:t>, we first</w:t>
        </w:r>
      </w:ins>
      <w:ins w:id="507" w:author="David Bartel" w:date="2018-02-23T21:10:00Z">
        <w:r w:rsidR="00AF07C0">
          <w:rPr>
            <w:rFonts w:ascii="Arial" w:hAnsi="Arial"/>
            <w:sz w:val="22"/>
            <w:szCs w:val="22"/>
          </w:rPr>
          <w:t xml:space="preserve"> examined</w:t>
        </w:r>
      </w:ins>
      <w:ins w:id="508" w:author="David Bartel" w:date="2018-02-23T20:53:00Z">
        <w:r w:rsidR="00E106E5">
          <w:rPr>
            <w:rFonts w:ascii="Arial" w:hAnsi="Arial"/>
            <w:sz w:val="22"/>
            <w:szCs w:val="22"/>
          </w:rPr>
          <w:t xml:space="preserve"> enrichment of the canonical </w:t>
        </w:r>
      </w:ins>
      <w:ins w:id="509" w:author="David Bartel" w:date="2018-02-23T21:20:00Z">
        <w:r w:rsidR="00AF07C0">
          <w:rPr>
            <w:rFonts w:ascii="Arial" w:hAnsi="Arial"/>
            <w:sz w:val="22"/>
            <w:szCs w:val="22"/>
          </w:rPr>
          <w:t xml:space="preserve">miR-1 </w:t>
        </w:r>
      </w:ins>
      <w:ins w:id="510" w:author="David Bartel" w:date="2018-02-23T20:53:00Z">
        <w:r w:rsidR="00E106E5">
          <w:rPr>
            <w:rFonts w:ascii="Arial" w:hAnsi="Arial"/>
            <w:sz w:val="22"/>
            <w:szCs w:val="22"/>
          </w:rPr>
          <w:t>site</w:t>
        </w:r>
      </w:ins>
      <w:ins w:id="511" w:author="David Bartel" w:date="2018-02-23T21:20:00Z">
        <w:r w:rsidR="00AF07C0">
          <w:rPr>
            <w:rFonts w:ascii="Arial" w:hAnsi="Arial"/>
            <w:sz w:val="22"/>
            <w:szCs w:val="22"/>
          </w:rPr>
          <w:t>s</w:t>
        </w:r>
      </w:ins>
      <w:ins w:id="512" w:author="David Bartel" w:date="2018-02-23T21:09:00Z">
        <w:r w:rsidR="00AF07C0">
          <w:rPr>
            <w:rFonts w:ascii="Arial" w:hAnsi="Arial"/>
            <w:sz w:val="22"/>
            <w:szCs w:val="22"/>
          </w:rPr>
          <w:t xml:space="preserve">, comparing the </w:t>
        </w:r>
      </w:ins>
      <w:ins w:id="513" w:author="David Bartel" w:date="2018-02-23T21:10:00Z">
        <w:r w:rsidR="00AF07C0">
          <w:rPr>
            <w:rFonts w:ascii="Arial" w:hAnsi="Arial"/>
            <w:sz w:val="22"/>
            <w:szCs w:val="22"/>
          </w:rPr>
          <w:t xml:space="preserve">frequency of these sites in the </w:t>
        </w:r>
      </w:ins>
      <w:ins w:id="514" w:author="David Bartel" w:date="2018-02-23T21:20:00Z">
        <w:r w:rsidR="00716474">
          <w:rPr>
            <w:rFonts w:ascii="Arial" w:hAnsi="Arial"/>
            <w:sz w:val="22"/>
            <w:szCs w:val="22"/>
          </w:rPr>
          <w:t>RNA</w:t>
        </w:r>
      </w:ins>
      <w:ins w:id="515" w:author="David Bartel" w:date="2018-02-23T21:10:00Z">
        <w:r w:rsidR="00AF07C0">
          <w:rPr>
            <w:rFonts w:ascii="Arial" w:hAnsi="Arial"/>
            <w:sz w:val="22"/>
            <w:szCs w:val="22"/>
          </w:rPr>
          <w:t xml:space="preserve"> </w:t>
        </w:r>
      </w:ins>
      <w:ins w:id="516" w:author="David Bartel" w:date="2018-02-23T21:47:00Z">
        <w:r w:rsidR="005C6802">
          <w:rPr>
            <w:rFonts w:ascii="Arial" w:hAnsi="Arial"/>
            <w:sz w:val="22"/>
            <w:szCs w:val="22"/>
          </w:rPr>
          <w:t>bound in</w:t>
        </w:r>
      </w:ins>
      <w:ins w:id="517" w:author="David Bartel" w:date="2018-02-23T21:32:00Z">
        <w:r w:rsidR="00E74FFE">
          <w:rPr>
            <w:rFonts w:ascii="Arial" w:hAnsi="Arial"/>
            <w:sz w:val="22"/>
            <w:szCs w:val="22"/>
          </w:rPr>
          <w:t xml:space="preserve"> the 7.2 </w:t>
        </w:r>
        <w:proofErr w:type="spellStart"/>
        <w:r w:rsidR="00E74FFE">
          <w:rPr>
            <w:rFonts w:ascii="Arial" w:hAnsi="Arial"/>
            <w:sz w:val="22"/>
            <w:szCs w:val="22"/>
          </w:rPr>
          <w:t>pM</w:t>
        </w:r>
        <w:proofErr w:type="spellEnd"/>
        <w:r w:rsidR="00E74FFE">
          <w:rPr>
            <w:rFonts w:ascii="Arial" w:hAnsi="Arial"/>
            <w:sz w:val="22"/>
            <w:szCs w:val="22"/>
          </w:rPr>
          <w:t xml:space="preserve"> AGO2–miR-1 sample </w:t>
        </w:r>
      </w:ins>
      <w:ins w:id="518" w:author="David Bartel" w:date="2018-02-23T21:11:00Z">
        <w:r w:rsidR="00AF07C0">
          <w:rPr>
            <w:rFonts w:ascii="Arial" w:hAnsi="Arial"/>
            <w:sz w:val="22"/>
            <w:szCs w:val="22"/>
          </w:rPr>
          <w:t xml:space="preserve">with that </w:t>
        </w:r>
      </w:ins>
      <w:ins w:id="519" w:author="David Bartel" w:date="2018-02-23T21:19:00Z">
        <w:r w:rsidR="00AF07C0">
          <w:rPr>
            <w:rFonts w:ascii="Arial" w:hAnsi="Arial"/>
            <w:sz w:val="22"/>
            <w:szCs w:val="22"/>
          </w:rPr>
          <w:t>of</w:t>
        </w:r>
      </w:ins>
      <w:ins w:id="520" w:author="David Bartel" w:date="2018-02-23T21:11:00Z">
        <w:r w:rsidR="00AF07C0">
          <w:rPr>
            <w:rFonts w:ascii="Arial" w:hAnsi="Arial"/>
            <w:sz w:val="22"/>
            <w:szCs w:val="22"/>
          </w:rPr>
          <w:t xml:space="preserve"> the input</w:t>
        </w:r>
      </w:ins>
      <w:ins w:id="521" w:author="David Bartel" w:date="2018-02-23T21:19:00Z">
        <w:r w:rsidR="00AF07C0">
          <w:rPr>
            <w:rFonts w:ascii="Arial" w:hAnsi="Arial"/>
            <w:sz w:val="22"/>
            <w:szCs w:val="22"/>
          </w:rPr>
          <w:t xml:space="preserve"> library</w:t>
        </w:r>
      </w:ins>
      <w:ins w:id="522" w:author="David Bartel" w:date="2018-02-23T20:56:00Z">
        <w:r w:rsidR="00E106E5">
          <w:rPr>
            <w:rFonts w:ascii="Arial" w:hAnsi="Arial"/>
            <w:sz w:val="22"/>
            <w:szCs w:val="22"/>
          </w:rPr>
          <w:t>.</w:t>
        </w:r>
      </w:ins>
      <w:ins w:id="523" w:author="David Bartel" w:date="2018-02-23T00:43:00Z">
        <w:r>
          <w:rPr>
            <w:rFonts w:ascii="Arial" w:hAnsi="Arial"/>
            <w:sz w:val="22"/>
            <w:szCs w:val="22"/>
          </w:rPr>
          <w:t xml:space="preserve"> </w:t>
        </w:r>
      </w:ins>
      <w:ins w:id="524" w:author="David Bartel" w:date="2018-03-27T15:47:00Z">
        <w:r w:rsidR="000E19F3">
          <w:rPr>
            <w:rFonts w:ascii="Arial" w:hAnsi="Arial"/>
            <w:sz w:val="22"/>
            <w:szCs w:val="22"/>
          </w:rPr>
          <w:t xml:space="preserve"> </w:t>
        </w:r>
      </w:ins>
      <w:ins w:id="525" w:author="David Bartel" w:date="2018-02-23T21:20:00Z">
        <w:r w:rsidR="00AF07C0">
          <w:rPr>
            <w:rFonts w:ascii="Arial" w:hAnsi="Arial"/>
            <w:sz w:val="22"/>
            <w:szCs w:val="22"/>
          </w:rPr>
          <w:t>As expected</w:t>
        </w:r>
      </w:ins>
      <w:ins w:id="526" w:author="David Bartel" w:date="2018-02-23T21:35:00Z">
        <w:r w:rsidR="008074EE">
          <w:rPr>
            <w:rFonts w:ascii="Arial" w:hAnsi="Arial"/>
            <w:sz w:val="22"/>
            <w:szCs w:val="22"/>
          </w:rPr>
          <w:t xml:space="preserve"> from </w:t>
        </w:r>
      </w:ins>
      <w:ins w:id="527" w:author="David Bartel" w:date="2018-02-23T22:07:00Z">
        <w:r w:rsidR="00FA5011">
          <w:rPr>
            <w:rFonts w:ascii="Arial" w:hAnsi="Arial"/>
            <w:sz w:val="22"/>
            <w:szCs w:val="22"/>
          </w:rPr>
          <w:t xml:space="preserve">the site hierarchy observed in </w:t>
        </w:r>
      </w:ins>
      <w:ins w:id="528" w:author="David Bartel" w:date="2018-02-23T21:35:00Z">
        <w:r w:rsidR="008074EE">
          <w:rPr>
            <w:rFonts w:ascii="Arial" w:hAnsi="Arial"/>
            <w:sz w:val="22"/>
            <w:szCs w:val="22"/>
          </w:rPr>
          <w:t xml:space="preserve">studies of site conservation and meta analyses of </w:t>
        </w:r>
      </w:ins>
      <w:ins w:id="529" w:author="David Bartel" w:date="2018-02-23T21:38:00Z">
        <w:r w:rsidR="008074EE">
          <w:rPr>
            <w:rFonts w:ascii="Arial" w:hAnsi="Arial"/>
            <w:sz w:val="22"/>
            <w:szCs w:val="22"/>
          </w:rPr>
          <w:t xml:space="preserve">endogenous </w:t>
        </w:r>
      </w:ins>
      <w:ins w:id="530" w:author="David Bartel" w:date="2018-02-23T21:37:00Z">
        <w:r w:rsidR="008074EE">
          <w:rPr>
            <w:rFonts w:ascii="Arial" w:hAnsi="Arial"/>
            <w:sz w:val="22"/>
            <w:szCs w:val="22"/>
          </w:rPr>
          <w:t xml:space="preserve">site efficacy </w:t>
        </w:r>
      </w:ins>
      <w:ins w:id="531" w:author="David Bartel" w:date="2018-02-23T21:38:00Z">
        <w:r w:rsidR="008074EE">
          <w:rPr>
            <w:rFonts w:ascii="Arial" w:hAnsi="Arial"/>
            <w:sz w:val="22"/>
            <w:szCs w:val="22"/>
          </w:rPr>
          <w:t>(Bartel2009)</w:t>
        </w:r>
      </w:ins>
      <w:ins w:id="532" w:author="David Bartel" w:date="2018-02-23T21:20:00Z">
        <w:r w:rsidR="00AF07C0">
          <w:rPr>
            <w:rFonts w:ascii="Arial" w:hAnsi="Arial"/>
            <w:sz w:val="22"/>
            <w:szCs w:val="22"/>
          </w:rPr>
          <w:t>, the</w:t>
        </w:r>
      </w:ins>
      <w:ins w:id="533" w:author="David Bartel" w:date="2018-02-23T21:21:00Z">
        <w:r w:rsidR="00716474">
          <w:rPr>
            <w:rFonts w:ascii="Arial" w:hAnsi="Arial"/>
            <w:sz w:val="22"/>
            <w:szCs w:val="22"/>
          </w:rPr>
          <w:t xml:space="preserve"> 8mer site (perfect match to miR-1 nucleotides 2–8 followed by an </w:t>
        </w:r>
      </w:ins>
      <w:ins w:id="534" w:author="David Bartel" w:date="2018-02-23T21:22:00Z">
        <w:r w:rsidR="00716474">
          <w:rPr>
            <w:rFonts w:ascii="Arial" w:hAnsi="Arial"/>
            <w:sz w:val="22"/>
            <w:szCs w:val="22"/>
          </w:rPr>
          <w:t xml:space="preserve">A) </w:t>
        </w:r>
      </w:ins>
      <w:ins w:id="535" w:author="David Bartel" w:date="2018-02-23T21:23:00Z">
        <w:r w:rsidR="00716474">
          <w:rPr>
            <w:rFonts w:ascii="Arial" w:hAnsi="Arial"/>
            <w:sz w:val="22"/>
            <w:szCs w:val="22"/>
          </w:rPr>
          <w:t>was most enriched</w:t>
        </w:r>
      </w:ins>
      <w:ins w:id="536" w:author="David Bartel" w:date="2018-02-23T21:27:00Z">
        <w:r w:rsidR="006376AD">
          <w:rPr>
            <w:rFonts w:ascii="Arial" w:hAnsi="Arial"/>
            <w:sz w:val="22"/>
            <w:szCs w:val="22"/>
          </w:rPr>
          <w:t xml:space="preserve"> (</w:t>
        </w:r>
      </w:ins>
      <w:ins w:id="537" w:author="David Bartel" w:date="2018-02-23T21:28:00Z">
        <w:r w:rsidR="006376AD">
          <w:rPr>
            <w:rFonts w:ascii="Arial" w:hAnsi="Arial"/>
            <w:sz w:val="22"/>
            <w:szCs w:val="22"/>
          </w:rPr>
          <w:t>39.9 fold)</w:t>
        </w:r>
      </w:ins>
      <w:ins w:id="538" w:author="David Bartel" w:date="2018-02-23T21:24:00Z">
        <w:r w:rsidR="00716474">
          <w:rPr>
            <w:rFonts w:ascii="Arial" w:hAnsi="Arial"/>
            <w:sz w:val="22"/>
            <w:szCs w:val="22"/>
          </w:rPr>
          <w:t>, followed by the 7mer-m8 site (perfect match to miR-1 nucleotides 2–8</w:t>
        </w:r>
      </w:ins>
      <w:ins w:id="539" w:author="David Bartel" w:date="2018-02-23T21:28:00Z">
        <w:r w:rsidR="006376AD">
          <w:rPr>
            <w:rFonts w:ascii="Arial" w:hAnsi="Arial"/>
            <w:sz w:val="22"/>
            <w:szCs w:val="22"/>
          </w:rPr>
          <w:t>, enrichment 15.5 fold</w:t>
        </w:r>
      </w:ins>
      <w:ins w:id="540" w:author="David Bartel" w:date="2018-02-23T21:24:00Z">
        <w:r w:rsidR="00716474">
          <w:rPr>
            <w:rFonts w:ascii="Arial" w:hAnsi="Arial"/>
            <w:sz w:val="22"/>
            <w:szCs w:val="22"/>
          </w:rPr>
          <w:t xml:space="preserve">), then the 7mer-A1 site (perfect match to </w:t>
        </w:r>
      </w:ins>
      <w:ins w:id="541" w:author="David Bartel" w:date="2018-02-23T21:25:00Z">
        <w:r w:rsidR="00716474">
          <w:rPr>
            <w:rFonts w:ascii="Arial" w:hAnsi="Arial"/>
            <w:sz w:val="22"/>
            <w:szCs w:val="22"/>
          </w:rPr>
          <w:t>miR-1 nucleotides 2–7 followed by an A</w:t>
        </w:r>
      </w:ins>
      <w:ins w:id="542" w:author="David Bartel" w:date="2018-02-23T21:28:00Z">
        <w:r w:rsidR="006376AD">
          <w:rPr>
            <w:rFonts w:ascii="Arial" w:hAnsi="Arial"/>
            <w:sz w:val="22"/>
            <w:szCs w:val="22"/>
          </w:rPr>
          <w:t xml:space="preserve">, enrichment </w:t>
        </w:r>
      </w:ins>
      <w:ins w:id="543" w:author="David Bartel" w:date="2018-02-23T21:33:00Z">
        <w:r w:rsidR="00E74FFE">
          <w:rPr>
            <w:rFonts w:ascii="Arial" w:hAnsi="Arial"/>
            <w:sz w:val="22"/>
            <w:szCs w:val="22"/>
          </w:rPr>
          <w:t>7.82 fold</w:t>
        </w:r>
      </w:ins>
      <w:ins w:id="544" w:author="David Bartel" w:date="2018-02-23T21:25:00Z">
        <w:r w:rsidR="00716474">
          <w:rPr>
            <w:rFonts w:ascii="Arial" w:hAnsi="Arial"/>
            <w:sz w:val="22"/>
            <w:szCs w:val="22"/>
          </w:rPr>
          <w:t>)</w:t>
        </w:r>
        <w:r w:rsidR="006376AD">
          <w:rPr>
            <w:rFonts w:ascii="Arial" w:hAnsi="Arial"/>
            <w:sz w:val="22"/>
            <w:szCs w:val="22"/>
          </w:rPr>
          <w:t xml:space="preserve">, and the 6mer site </w:t>
        </w:r>
      </w:ins>
      <w:ins w:id="545" w:author="David Bartel" w:date="2018-02-23T21:26:00Z">
        <w:r w:rsidR="006376AD">
          <w:rPr>
            <w:rFonts w:ascii="Arial" w:hAnsi="Arial"/>
            <w:sz w:val="22"/>
            <w:szCs w:val="22"/>
          </w:rPr>
          <w:t>(perfect match to miR-1 nucleotides 2–7</w:t>
        </w:r>
      </w:ins>
      <w:ins w:id="546" w:author="David Bartel" w:date="2018-02-23T21:33:00Z">
        <w:r w:rsidR="00E74FFE">
          <w:rPr>
            <w:rFonts w:ascii="Arial" w:hAnsi="Arial"/>
            <w:sz w:val="22"/>
            <w:szCs w:val="22"/>
          </w:rPr>
          <w:t>, enrichment 3.52 fold</w:t>
        </w:r>
      </w:ins>
      <w:ins w:id="547" w:author="David Bartel" w:date="2018-02-23T21:26:00Z">
        <w:r w:rsidR="006376AD">
          <w:rPr>
            <w:rFonts w:ascii="Arial" w:hAnsi="Arial"/>
            <w:sz w:val="22"/>
            <w:szCs w:val="22"/>
          </w:rPr>
          <w:t>)</w:t>
        </w:r>
      </w:ins>
      <w:ins w:id="548" w:author="David Bartel" w:date="2018-02-23T21:33:00Z">
        <w:r w:rsidR="00E74FFE">
          <w:rPr>
            <w:rFonts w:ascii="Arial" w:hAnsi="Arial"/>
            <w:sz w:val="22"/>
            <w:szCs w:val="22"/>
          </w:rPr>
          <w:t xml:space="preserve"> (Fig. 1A and </w:t>
        </w:r>
      </w:ins>
      <w:ins w:id="549" w:author="David Bartel" w:date="2018-02-23T21:34:00Z">
        <w:r w:rsidR="00E74FFE">
          <w:rPr>
            <w:rFonts w:ascii="Arial" w:hAnsi="Arial"/>
            <w:sz w:val="22"/>
            <w:szCs w:val="22"/>
          </w:rPr>
          <w:t>C)</w:t>
        </w:r>
      </w:ins>
      <w:ins w:id="550" w:author="David Bartel" w:date="2018-02-23T21:41:00Z">
        <w:r w:rsidR="008074EE">
          <w:rPr>
            <w:rFonts w:ascii="Arial" w:hAnsi="Arial"/>
            <w:sz w:val="22"/>
            <w:szCs w:val="22"/>
          </w:rPr>
          <w:t xml:space="preserve">. </w:t>
        </w:r>
      </w:ins>
      <w:del w:id="551" w:author="David Bartel" w:date="2018-02-23T00:20:00Z">
        <w:r w:rsidR="009E2BCA" w:rsidDel="001D4163">
          <w:rPr>
            <w:rFonts w:ascii="Arial" w:hAnsi="Arial"/>
            <w:sz w:val="22"/>
            <w:szCs w:val="22"/>
          </w:rPr>
          <w:delText xml:space="preserve">We </w:delText>
        </w:r>
      </w:del>
      <w:del w:id="552" w:author="David Bartel" w:date="2018-02-23T21:27:00Z">
        <w:r w:rsidR="009E2BCA" w:rsidDel="006376AD">
          <w:rPr>
            <w:rFonts w:ascii="Arial" w:hAnsi="Arial"/>
            <w:sz w:val="22"/>
            <w:szCs w:val="22"/>
          </w:rPr>
          <w:delText>Indeed, comparison of the frequency of 8mer, 7mer, and 6mer–containing reads in the 7.2 pM AGO2–miR-1 sample to that of the input library sample demonstrates a clear</w:delText>
        </w:r>
      </w:del>
      <w:del w:id="553" w:author="David Bartel" w:date="2018-02-23T21:41:00Z">
        <w:r w:rsidR="009E2BCA" w:rsidDel="008074EE">
          <w:rPr>
            <w:rFonts w:ascii="Arial" w:hAnsi="Arial"/>
            <w:sz w:val="22"/>
            <w:szCs w:val="22"/>
          </w:rPr>
          <w:delText xml:space="preserve"> enrichment of the four canonical site types (39.9, 15.5, 7.82, and 3.52 for the 8mer, 7mer-m8, 7mer-A1, and 6mer, respectively), and</w:delText>
        </w:r>
      </w:del>
      <w:r w:rsidR="009E2BCA">
        <w:rPr>
          <w:rFonts w:ascii="Arial" w:hAnsi="Arial"/>
          <w:sz w:val="22"/>
          <w:szCs w:val="22"/>
        </w:rPr>
        <w:t xml:space="preserve"> </w:t>
      </w:r>
      <w:ins w:id="554" w:author="David Bartel" w:date="2018-02-23T21:41:00Z">
        <w:r w:rsidR="008074EE">
          <w:rPr>
            <w:rFonts w:ascii="Arial" w:hAnsi="Arial"/>
            <w:sz w:val="22"/>
            <w:szCs w:val="22"/>
          </w:rPr>
          <w:t>V</w:t>
        </w:r>
      </w:ins>
      <w:del w:id="555" w:author="David Bartel" w:date="2018-02-23T21:41:00Z">
        <w:r w:rsidR="009E2BCA" w:rsidDel="008074EE">
          <w:rPr>
            <w:rFonts w:ascii="Arial" w:hAnsi="Arial"/>
            <w:sz w:val="22"/>
            <w:szCs w:val="22"/>
          </w:rPr>
          <w:delText>v</w:delText>
        </w:r>
      </w:del>
      <w:r w:rsidR="009E2BCA">
        <w:rPr>
          <w:rFonts w:ascii="Arial" w:hAnsi="Arial"/>
          <w:sz w:val="22"/>
          <w:szCs w:val="22"/>
        </w:rPr>
        <w:t xml:space="preserve">irtually no enrichment </w:t>
      </w:r>
      <w:del w:id="556" w:author="David Bartel" w:date="2018-02-23T21:41:00Z">
        <w:r w:rsidR="009E2BCA" w:rsidDel="00787E3F">
          <w:rPr>
            <w:rFonts w:ascii="Arial" w:hAnsi="Arial"/>
            <w:sz w:val="22"/>
            <w:szCs w:val="22"/>
          </w:rPr>
          <w:delText xml:space="preserve">of </w:delText>
        </w:r>
      </w:del>
      <w:ins w:id="557" w:author="David Bartel" w:date="2018-02-23T21:41:00Z">
        <w:r w:rsidR="00787E3F">
          <w:rPr>
            <w:rFonts w:ascii="Arial" w:hAnsi="Arial"/>
            <w:sz w:val="22"/>
            <w:szCs w:val="22"/>
          </w:rPr>
          <w:t xml:space="preserve">was observed for </w:t>
        </w:r>
      </w:ins>
      <w:r w:rsidR="009E2BCA">
        <w:rPr>
          <w:rFonts w:ascii="Arial" w:hAnsi="Arial"/>
          <w:sz w:val="22"/>
          <w:szCs w:val="22"/>
        </w:rPr>
        <w:t xml:space="preserve">either the 6mer-A1 </w:t>
      </w:r>
      <w:ins w:id="558" w:author="David Bartel" w:date="2018-02-23T21:43:00Z">
        <w:r w:rsidR="00787E3F">
          <w:rPr>
            <w:rFonts w:ascii="Arial" w:hAnsi="Arial"/>
            <w:sz w:val="22"/>
            <w:szCs w:val="22"/>
          </w:rPr>
          <w:t xml:space="preserve">site </w:t>
        </w:r>
      </w:ins>
      <w:ins w:id="559" w:author="David Bartel" w:date="2018-02-23T21:45:00Z">
        <w:r w:rsidR="00787E3F">
          <w:rPr>
            <w:rFonts w:ascii="Arial" w:hAnsi="Arial"/>
            <w:sz w:val="22"/>
            <w:szCs w:val="22"/>
          </w:rPr>
          <w:t xml:space="preserve">(perfect match to miR-1 nucleotides 2–6 followed by an A, enrichment </w:t>
        </w:r>
      </w:ins>
      <w:ins w:id="560" w:author="David Bartel" w:date="2018-02-23T21:46:00Z">
        <w:r w:rsidR="00787E3F">
          <w:rPr>
            <w:rFonts w:ascii="Arial" w:hAnsi="Arial"/>
            <w:sz w:val="22"/>
            <w:szCs w:val="22"/>
          </w:rPr>
          <w:t>1.02</w:t>
        </w:r>
      </w:ins>
      <w:ins w:id="561" w:author="David Bartel" w:date="2018-02-23T21:45:00Z">
        <w:r w:rsidR="00787E3F">
          <w:rPr>
            <w:rFonts w:ascii="Arial" w:hAnsi="Arial"/>
            <w:sz w:val="22"/>
            <w:szCs w:val="22"/>
          </w:rPr>
          <w:t xml:space="preserve"> fold) </w:t>
        </w:r>
      </w:ins>
      <w:r w:rsidR="009E2BCA">
        <w:rPr>
          <w:rFonts w:ascii="Arial" w:hAnsi="Arial"/>
          <w:sz w:val="22"/>
          <w:szCs w:val="22"/>
        </w:rPr>
        <w:t xml:space="preserve">or </w:t>
      </w:r>
      <w:ins w:id="562" w:author="David Bartel" w:date="2018-02-23T21:46:00Z">
        <w:r w:rsidR="00787E3F">
          <w:rPr>
            <w:rFonts w:ascii="Arial" w:hAnsi="Arial"/>
            <w:sz w:val="22"/>
            <w:szCs w:val="22"/>
          </w:rPr>
          <w:t xml:space="preserve">the </w:t>
        </w:r>
      </w:ins>
      <w:r w:rsidR="009E2BCA">
        <w:rPr>
          <w:rFonts w:ascii="Arial" w:hAnsi="Arial"/>
          <w:sz w:val="22"/>
          <w:szCs w:val="22"/>
        </w:rPr>
        <w:t xml:space="preserve">6mer-m8 site </w:t>
      </w:r>
      <w:ins w:id="563" w:author="David Bartel" w:date="2018-02-23T21:43:00Z">
        <w:r w:rsidR="00787E3F">
          <w:rPr>
            <w:rFonts w:ascii="Arial" w:hAnsi="Arial"/>
            <w:sz w:val="22"/>
            <w:szCs w:val="22"/>
          </w:rPr>
          <w:t xml:space="preserve">(perfect match to miR-1 nucleotides 3–8, enrichment </w:t>
        </w:r>
      </w:ins>
      <w:ins w:id="564" w:author="David Bartel" w:date="2018-02-23T21:44:00Z">
        <w:r w:rsidR="00787E3F">
          <w:rPr>
            <w:rFonts w:ascii="Arial" w:hAnsi="Arial"/>
            <w:sz w:val="22"/>
            <w:szCs w:val="22"/>
          </w:rPr>
          <w:t>0.97</w:t>
        </w:r>
      </w:ins>
      <w:ins w:id="565" w:author="David Bartel" w:date="2018-02-23T21:43:00Z">
        <w:r w:rsidR="00787E3F">
          <w:rPr>
            <w:rFonts w:ascii="Arial" w:hAnsi="Arial"/>
            <w:sz w:val="22"/>
            <w:szCs w:val="22"/>
          </w:rPr>
          <w:t xml:space="preserve"> fold)</w:t>
        </w:r>
      </w:ins>
      <w:del w:id="566" w:author="David Bartel" w:date="2018-02-23T21:44:00Z">
        <w:r w:rsidR="009E2BCA" w:rsidDel="00787E3F">
          <w:rPr>
            <w:rFonts w:ascii="Arial" w:hAnsi="Arial"/>
            <w:sz w:val="22"/>
            <w:szCs w:val="22"/>
          </w:rPr>
          <w:delText xml:space="preserve">types </w:delText>
        </w:r>
      </w:del>
      <w:del w:id="567" w:author="David Bartel" w:date="2018-02-23T21:46:00Z">
        <w:r w:rsidR="009E2BCA" w:rsidDel="005C6802">
          <w:rPr>
            <w:rFonts w:ascii="Arial" w:hAnsi="Arial"/>
            <w:sz w:val="22"/>
            <w:szCs w:val="22"/>
          </w:rPr>
          <w:delText>(1.02 and 0.97, respectively)</w:delText>
        </w:r>
      </w:del>
      <w:r w:rsidR="009E2BCA">
        <w:rPr>
          <w:rFonts w:ascii="Arial" w:hAnsi="Arial"/>
          <w:sz w:val="22"/>
          <w:szCs w:val="22"/>
        </w:rPr>
        <w:t xml:space="preserve"> (Fig</w:t>
      </w:r>
      <w:ins w:id="568" w:author="David Bartel" w:date="2018-02-23T21:46:00Z">
        <w:r w:rsidR="005C6802">
          <w:rPr>
            <w:rFonts w:ascii="Arial" w:hAnsi="Arial"/>
            <w:sz w:val="22"/>
            <w:szCs w:val="22"/>
          </w:rPr>
          <w:t>.</w:t>
        </w:r>
      </w:ins>
      <w:del w:id="569" w:author="David Bartel" w:date="2018-02-23T21:46:00Z">
        <w:r w:rsidR="009E2BCA" w:rsidDel="005C6802">
          <w:rPr>
            <w:rFonts w:ascii="Arial" w:hAnsi="Arial"/>
            <w:sz w:val="22"/>
            <w:szCs w:val="22"/>
          </w:rPr>
          <w:delText>ure</w:delText>
        </w:r>
      </w:del>
      <w:r w:rsidR="009E2BCA">
        <w:rPr>
          <w:rFonts w:ascii="Arial" w:hAnsi="Arial"/>
          <w:sz w:val="22"/>
          <w:szCs w:val="22"/>
        </w:rPr>
        <w:t xml:space="preserve"> </w:t>
      </w:r>
      <w:del w:id="570" w:author="David Bartel" w:date="2018-02-23T21:46:00Z">
        <w:r w:rsidR="009E2BCA" w:rsidDel="005C6802">
          <w:rPr>
            <w:rFonts w:ascii="Arial" w:hAnsi="Arial"/>
            <w:sz w:val="22"/>
            <w:szCs w:val="22"/>
          </w:rPr>
          <w:delText>2B</w:delText>
        </w:r>
      </w:del>
      <w:ins w:id="571" w:author="David Bartel" w:date="2018-02-23T21:46:00Z">
        <w:r w:rsidR="005C6802">
          <w:rPr>
            <w:rFonts w:ascii="Arial" w:hAnsi="Arial"/>
            <w:sz w:val="22"/>
            <w:szCs w:val="22"/>
          </w:rPr>
          <w:t>1A and C</w:t>
        </w:r>
      </w:ins>
      <w:r w:rsidR="009E2BCA">
        <w:rPr>
          <w:rFonts w:ascii="Arial" w:hAnsi="Arial"/>
          <w:sz w:val="22"/>
          <w:szCs w:val="22"/>
        </w:rPr>
        <w:t>)</w:t>
      </w:r>
      <w:del w:id="572" w:author="David Bartel" w:date="2018-02-23T21:46:00Z">
        <w:r w:rsidR="009E2BCA" w:rsidDel="005C6802">
          <w:rPr>
            <w:rFonts w:ascii="Arial" w:hAnsi="Arial"/>
            <w:sz w:val="22"/>
            <w:szCs w:val="22"/>
          </w:rPr>
          <w:delText>. This is</w:delText>
        </w:r>
      </w:del>
      <w:ins w:id="573" w:author="David Bartel" w:date="2018-02-23T21:46:00Z">
        <w:r w:rsidR="005C6802">
          <w:rPr>
            <w:rFonts w:ascii="Arial" w:hAnsi="Arial"/>
            <w:sz w:val="22"/>
            <w:szCs w:val="22"/>
          </w:rPr>
          <w:t>,</w:t>
        </w:r>
      </w:ins>
      <w:r w:rsidR="009E2BCA">
        <w:rPr>
          <w:rFonts w:ascii="Arial" w:hAnsi="Arial"/>
          <w:sz w:val="22"/>
          <w:szCs w:val="22"/>
        </w:rPr>
        <w:t xml:space="preserve"> </w:t>
      </w:r>
      <w:ins w:id="574" w:author="David Bartel" w:date="2018-02-23T22:08:00Z">
        <w:r w:rsidR="00FA5011">
          <w:rPr>
            <w:rFonts w:ascii="Arial" w:hAnsi="Arial"/>
            <w:sz w:val="22"/>
            <w:szCs w:val="22"/>
          </w:rPr>
          <w:t xml:space="preserve">again </w:t>
        </w:r>
      </w:ins>
      <w:r w:rsidR="009E2BCA">
        <w:rPr>
          <w:rFonts w:ascii="Arial" w:hAnsi="Arial"/>
          <w:sz w:val="22"/>
          <w:szCs w:val="22"/>
        </w:rPr>
        <w:t xml:space="preserve">consistent with </w:t>
      </w:r>
      <w:del w:id="575" w:author="David Bartel" w:date="2018-02-23T21:46:00Z">
        <w:r w:rsidR="009E2BCA" w:rsidDel="005C6802">
          <w:rPr>
            <w:rFonts w:ascii="Arial" w:hAnsi="Arial"/>
            <w:sz w:val="22"/>
            <w:szCs w:val="22"/>
          </w:rPr>
          <w:delText xml:space="preserve">reports of </w:delText>
        </w:r>
      </w:del>
      <w:r w:rsidR="009E2BCA">
        <w:rPr>
          <w:rFonts w:ascii="Arial" w:hAnsi="Arial"/>
          <w:sz w:val="22"/>
          <w:szCs w:val="22"/>
        </w:rPr>
        <w:t xml:space="preserve">their </w:t>
      </w:r>
      <w:del w:id="576" w:author="David Bartel" w:date="2018-02-23T21:48:00Z">
        <w:r w:rsidR="009E2BCA" w:rsidDel="005C6802">
          <w:rPr>
            <w:rFonts w:ascii="Arial" w:hAnsi="Arial"/>
            <w:sz w:val="22"/>
            <w:szCs w:val="22"/>
          </w:rPr>
          <w:delText xml:space="preserve">typically </w:delText>
        </w:r>
      </w:del>
      <w:r w:rsidR="009E2BCA">
        <w:rPr>
          <w:rFonts w:ascii="Arial" w:hAnsi="Arial"/>
          <w:sz w:val="22"/>
          <w:szCs w:val="22"/>
        </w:rPr>
        <w:t>weak</w:t>
      </w:r>
      <w:del w:id="577" w:author="David Bartel" w:date="2018-02-23T21:48:00Z">
        <w:r w:rsidR="009E2BCA" w:rsidDel="005C6802">
          <w:rPr>
            <w:rFonts w:ascii="Arial" w:hAnsi="Arial"/>
            <w:sz w:val="22"/>
            <w:szCs w:val="22"/>
          </w:rPr>
          <w:delText>er</w:delText>
        </w:r>
      </w:del>
      <w:r w:rsidR="009E2BCA">
        <w:rPr>
          <w:rFonts w:ascii="Arial" w:hAnsi="Arial"/>
          <w:sz w:val="22"/>
          <w:szCs w:val="22"/>
        </w:rPr>
        <w:t xml:space="preserve"> signal in </w:t>
      </w:r>
      <w:del w:id="578" w:author="David Bartel" w:date="2018-02-23T21:48:00Z">
        <w:r w:rsidR="009E2BCA" w:rsidDel="005C6802">
          <w:rPr>
            <w:rFonts w:ascii="Arial" w:hAnsi="Arial"/>
            <w:sz w:val="22"/>
            <w:szCs w:val="22"/>
          </w:rPr>
          <w:delText>meta analyses of repression</w:delText>
        </w:r>
      </w:del>
      <w:ins w:id="579" w:author="David Bartel" w:date="2018-02-23T21:48:00Z">
        <w:r w:rsidR="005C6802">
          <w:rPr>
            <w:rFonts w:ascii="Arial" w:hAnsi="Arial"/>
            <w:sz w:val="22"/>
            <w:szCs w:val="22"/>
          </w:rPr>
          <w:t xml:space="preserve">previous analyses of conservation and efficacy </w:t>
        </w:r>
      </w:ins>
      <w:commentRangeStart w:id="580"/>
      <w:r w:rsidR="009E2BCA">
        <w:rPr>
          <w:rFonts w:ascii="Arial" w:hAnsi="Arial"/>
          <w:sz w:val="22"/>
          <w:szCs w:val="22"/>
        </w:rPr>
        <w:fldChar w:fldCharType="begin"/>
      </w:r>
      <w:r w:rsidR="009E2BCA">
        <w:rPr>
          <w:rFonts w:ascii="Arial" w:hAnsi="Arial"/>
          <w:sz w:val="22"/>
          <w:szCs w:val="22"/>
        </w:rPr>
        <w:instrText xml:space="preserve"> ADDIN PAPERS2_CITATIONS &lt;citation&gt;&lt;uuid&gt;0CBF85E0-8826-479F-949F-813F59849D5B&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instrText>
      </w:r>
      <w:r w:rsidR="009E2BCA">
        <w:rPr>
          <w:rFonts w:ascii="Arial" w:hAnsi="Arial"/>
          <w:sz w:val="22"/>
          <w:szCs w:val="22"/>
        </w:rPr>
        <w:fldChar w:fldCharType="separate"/>
      </w:r>
      <w:r w:rsidR="009E2BCA">
        <w:rPr>
          <w:rFonts w:ascii="Arial" w:hAnsi="Arial"/>
          <w:sz w:val="22"/>
          <w:szCs w:val="22"/>
        </w:rPr>
        <w:t>{Friedman:2008km}</w:t>
      </w:r>
      <w:r w:rsidR="009E2BCA">
        <w:rPr>
          <w:rFonts w:ascii="Arial" w:hAnsi="Arial"/>
          <w:sz w:val="22"/>
          <w:szCs w:val="22"/>
        </w:rPr>
        <w:fldChar w:fldCharType="end"/>
      </w:r>
      <w:commentRangeEnd w:id="580"/>
      <w:r w:rsidR="005F26AE">
        <w:rPr>
          <w:rStyle w:val="CommentReference"/>
          <w:rFonts w:eastAsiaTheme="minorHAnsi"/>
        </w:rPr>
        <w:commentReference w:id="580"/>
      </w:r>
      <w:r w:rsidR="009E2BCA">
        <w:rPr>
          <w:rFonts w:ascii="Arial" w:hAnsi="Arial"/>
          <w:sz w:val="22"/>
          <w:szCs w:val="22"/>
        </w:rPr>
        <w:fldChar w:fldCharType="begin"/>
      </w:r>
      <w:r w:rsidR="009E2BCA">
        <w:rPr>
          <w:rFonts w:ascii="Arial" w:hAnsi="Arial"/>
          <w:sz w:val="22"/>
          <w:szCs w:val="22"/>
        </w:rPr>
        <w:instrText xml:space="preserve"> ADDIN PAPERS2_CITATIONS &lt;citation&gt;&lt;uuid&gt;14BF3002-B46B-4A0B-A024-9FAF70704411&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instrText>
      </w:r>
      <w:r w:rsidR="009E2BCA">
        <w:rPr>
          <w:rFonts w:ascii="Arial" w:hAnsi="Arial"/>
          <w:sz w:val="22"/>
          <w:szCs w:val="22"/>
        </w:rPr>
        <w:fldChar w:fldCharType="separate"/>
      </w:r>
      <w:r w:rsidR="009E2BCA">
        <w:rPr>
          <w:rFonts w:ascii="Arial" w:hAnsi="Arial"/>
          <w:sz w:val="22"/>
          <w:szCs w:val="22"/>
        </w:rPr>
        <w:t>{Agarwal:2015bw}</w:t>
      </w:r>
      <w:r w:rsidR="009E2BCA">
        <w:rPr>
          <w:rFonts w:ascii="Arial" w:hAnsi="Arial"/>
          <w:sz w:val="22"/>
          <w:szCs w:val="22"/>
        </w:rPr>
        <w:fldChar w:fldCharType="end"/>
      </w:r>
      <w:r w:rsidR="009E2BCA">
        <w:rPr>
          <w:rFonts w:ascii="Arial" w:hAnsi="Arial"/>
          <w:sz w:val="22"/>
          <w:szCs w:val="22"/>
        </w:rPr>
        <w:fldChar w:fldCharType="begin"/>
      </w:r>
      <w:r w:rsidR="009E2BCA">
        <w:rPr>
          <w:rFonts w:ascii="Arial" w:hAnsi="Arial"/>
          <w:sz w:val="22"/>
          <w:szCs w:val="22"/>
        </w:rPr>
        <w:instrText xml:space="preserve"> ADDIN PAPERS2_CITATIONS &lt;citation&gt;&lt;uuid&gt;78B2A889-5A93-4317-A628-9E1D4BBA4064&lt;/uuid&gt;&lt;priority&gt;0&lt;/priority&gt;&lt;publications&gt;&lt;publication&gt;&lt;uuid&gt;0E402D36-0FB4-42A8-BBD6-C3F4CE3EF624&lt;/uuid&gt;&lt;volume&gt;48&lt;/volume&gt;&lt;accepted_date&gt;99201609141200000000222000&lt;/accepted_date&gt;&lt;doi&gt;10.1038/ng.3694&lt;/doi&gt;&lt;startpage&gt;1517&lt;/startpage&gt;&lt;publication_date&gt;99201612001200000000220000&lt;/publication_date&gt;&lt;url&gt;http://www.nature.com/doifinder/10.1038/ng.3694&lt;/url&gt;&lt;type&gt;400&lt;/type&gt;&lt;title&gt;General rules for functional microRNA targeting.&lt;/title&gt;&lt;publisher&gt;Nature Research&lt;/publisher&gt;&lt;submission_date&gt;99201605041200000000222000&lt;/submission_date&gt;&lt;number&gt;12&lt;/number&gt;&lt;institution&gt;Center for RNA Research, Institute for Basic Science, Seoul, Republic of Korea.&lt;/institution&gt;&lt;subtype&gt;400&lt;/subtype&gt;&lt;endpage&gt;1526&lt;/endpage&gt;&lt;bundle&gt;&lt;publication&gt;&lt;title&gt;Nature genetics&lt;/title&gt;&lt;type&gt;-100&lt;/type&gt;&lt;subtype&gt;-100&lt;/subtype&gt;&lt;uuid&gt;CDA4F077-BAAD-47BF-BD82-B19B1C469DBD&lt;/uuid&gt;&lt;/publication&gt;&lt;/bundle&gt;&lt;authors&gt;&lt;author&gt;&lt;firstName&gt;Doyeon&lt;/firstName&gt;&lt;lastName&gt;Kim&lt;/lastName&gt;&lt;/author&gt;&lt;author&gt;&lt;firstName&gt;You&lt;/firstName&gt;&lt;middleNames&gt;Me&lt;/middleNames&gt;&lt;lastName&gt;Sung&lt;/lastName&gt;&lt;/author&gt;&lt;author&gt;&lt;firstName&gt;Jinman&lt;/firstName&gt;&lt;lastName&gt;Park&lt;/lastName&gt;&lt;/author&gt;&lt;author&gt;&lt;firstName&gt;Sukjun&lt;/firstName&gt;&lt;lastName&gt;Kim&lt;/lastName&gt;&lt;/author&gt;&lt;author&gt;&lt;firstName&gt;Jongkyu&lt;/firstName&gt;&lt;lastName&gt;Kim&lt;/lastName&gt;&lt;/author&gt;&lt;author&gt;&lt;firstName&gt;Junhee&lt;/firstName&gt;&lt;lastName&gt;Park&lt;/lastName&gt;&lt;/author&gt;&lt;author&gt;&lt;firstName&gt;Haeok&lt;/firstName&gt;&lt;lastName&gt;Ha&lt;/lastName&gt;&lt;/author&gt;&lt;author&gt;&lt;firstName&gt;Jung&lt;/firstName&gt;&lt;middleNames&gt;Yoon&lt;/middleNames&gt;&lt;lastName&gt;Bae&lt;/lastName&gt;&lt;/author&gt;&lt;author&gt;&lt;firstName&gt;SoHui&lt;/firstName&gt;&lt;lastName&gt;Kim&lt;/lastName&gt;&lt;/author&gt;&lt;author&gt;&lt;firstName&gt;Daehyun&lt;/firstName&gt;&lt;lastName&gt;Baek&lt;/lastName&gt;&lt;/author&gt;&lt;/authors&gt;&lt;/publication&gt;&lt;/publications&gt;&lt;cites&gt;&lt;/cites&gt;&lt;/citation&gt;</w:instrText>
      </w:r>
      <w:r w:rsidR="009E2BCA">
        <w:rPr>
          <w:rFonts w:ascii="Arial" w:hAnsi="Arial"/>
          <w:sz w:val="22"/>
          <w:szCs w:val="22"/>
        </w:rPr>
        <w:fldChar w:fldCharType="separate"/>
      </w:r>
      <w:r w:rsidR="009E2BCA">
        <w:rPr>
          <w:rFonts w:ascii="Arial" w:hAnsi="Arial"/>
          <w:sz w:val="22"/>
          <w:szCs w:val="22"/>
        </w:rPr>
        <w:t>{Kim:2016bo}</w:t>
      </w:r>
      <w:r w:rsidR="009E2BCA">
        <w:rPr>
          <w:rFonts w:ascii="Arial" w:hAnsi="Arial"/>
          <w:sz w:val="22"/>
          <w:szCs w:val="22"/>
        </w:rPr>
        <w:fldChar w:fldCharType="end"/>
      </w:r>
      <w:r w:rsidR="009E2BCA">
        <w:rPr>
          <w:rFonts w:ascii="Arial" w:hAnsi="Arial"/>
          <w:sz w:val="22"/>
          <w:szCs w:val="22"/>
        </w:rPr>
        <w:t>.</w:t>
      </w:r>
    </w:p>
    <w:p w14:paraId="55C9A2F2" w14:textId="4E4ACEB2" w:rsidR="00596BC1" w:rsidRDefault="009E2BCA" w:rsidP="009E2BCA">
      <w:pPr>
        <w:spacing w:line="360" w:lineRule="auto"/>
        <w:ind w:firstLine="720"/>
        <w:rPr>
          <w:ins w:id="581" w:author="David Bartel" w:date="2018-02-24T17:24:00Z"/>
          <w:rFonts w:ascii="Arial" w:hAnsi="Arial"/>
          <w:sz w:val="22"/>
          <w:szCs w:val="22"/>
        </w:rPr>
      </w:pPr>
      <w:r>
        <w:rPr>
          <w:rFonts w:ascii="Arial" w:hAnsi="Arial"/>
          <w:sz w:val="22"/>
          <w:szCs w:val="22"/>
        </w:rPr>
        <w:t>Analysis of enrichment of the</w:t>
      </w:r>
      <w:ins w:id="582" w:author="David Bartel" w:date="2018-02-23T21:49:00Z">
        <w:r w:rsidR="005C6802">
          <w:rPr>
            <w:rFonts w:ascii="Arial" w:hAnsi="Arial"/>
            <w:sz w:val="22"/>
            <w:szCs w:val="22"/>
          </w:rPr>
          <w:t>se</w:t>
        </w:r>
      </w:ins>
      <w:r>
        <w:rPr>
          <w:rFonts w:ascii="Arial" w:hAnsi="Arial"/>
          <w:sz w:val="22"/>
          <w:szCs w:val="22"/>
        </w:rPr>
        <w:t xml:space="preserve"> six </w:t>
      </w:r>
      <w:ins w:id="583" w:author="David Bartel" w:date="2018-02-23T21:49:00Z">
        <w:r w:rsidR="005C6802">
          <w:rPr>
            <w:rFonts w:ascii="Arial" w:hAnsi="Arial"/>
            <w:sz w:val="22"/>
            <w:szCs w:val="22"/>
          </w:rPr>
          <w:t xml:space="preserve">canonical </w:t>
        </w:r>
      </w:ins>
      <w:del w:id="584" w:author="David Bartel" w:date="2018-02-23T21:49:00Z">
        <w:r w:rsidDel="005C6802">
          <w:rPr>
            <w:rFonts w:ascii="Arial" w:hAnsi="Arial"/>
            <w:sz w:val="22"/>
            <w:szCs w:val="22"/>
          </w:rPr>
          <w:delText xml:space="preserve">seed </w:delText>
        </w:r>
      </w:del>
      <w:r>
        <w:rPr>
          <w:rFonts w:ascii="Arial" w:hAnsi="Arial"/>
          <w:sz w:val="22"/>
          <w:szCs w:val="22"/>
        </w:rPr>
        <w:t xml:space="preserve">sites across </w:t>
      </w:r>
      <w:del w:id="585" w:author="David Bartel" w:date="2018-03-27T15:45:00Z">
        <w:r w:rsidDel="005F26AE">
          <w:rPr>
            <w:rFonts w:ascii="Arial" w:hAnsi="Arial"/>
            <w:sz w:val="22"/>
            <w:szCs w:val="22"/>
          </w:rPr>
          <w:delText xml:space="preserve">the </w:delText>
        </w:r>
      </w:del>
      <w:ins w:id="586" w:author="David Bartel" w:date="2018-03-27T15:45:00Z">
        <w:r w:rsidR="005F26AE">
          <w:rPr>
            <w:rFonts w:ascii="Arial" w:hAnsi="Arial"/>
            <w:sz w:val="22"/>
            <w:szCs w:val="22"/>
          </w:rPr>
          <w:t xml:space="preserve">all </w:t>
        </w:r>
      </w:ins>
      <w:r>
        <w:rPr>
          <w:rFonts w:ascii="Arial" w:hAnsi="Arial"/>
          <w:sz w:val="22"/>
          <w:szCs w:val="22"/>
        </w:rPr>
        <w:t xml:space="preserve">five </w:t>
      </w:r>
      <w:ins w:id="587" w:author="David Bartel" w:date="2018-02-23T21:50:00Z">
        <w:r w:rsidR="005C6802">
          <w:rPr>
            <w:rFonts w:ascii="Arial" w:hAnsi="Arial"/>
            <w:sz w:val="22"/>
            <w:szCs w:val="22"/>
          </w:rPr>
          <w:t>AGO2–miR-1 concentrations</w:t>
        </w:r>
      </w:ins>
      <w:del w:id="588" w:author="David Bartel" w:date="2018-02-23T21:50:00Z">
        <w:r w:rsidDel="005C6802">
          <w:rPr>
            <w:rFonts w:ascii="Arial" w:hAnsi="Arial"/>
            <w:sz w:val="22"/>
            <w:szCs w:val="22"/>
          </w:rPr>
          <w:delText>samples</w:delText>
        </w:r>
      </w:del>
      <w:r>
        <w:rPr>
          <w:rFonts w:ascii="Arial" w:hAnsi="Arial"/>
          <w:sz w:val="22"/>
          <w:szCs w:val="22"/>
        </w:rPr>
        <w:t xml:space="preserve"> illustrate</w:t>
      </w:r>
      <w:ins w:id="589" w:author="David Bartel" w:date="2018-02-23T21:50:00Z">
        <w:r w:rsidR="005C6802">
          <w:rPr>
            <w:rFonts w:ascii="Arial" w:hAnsi="Arial"/>
            <w:sz w:val="22"/>
            <w:szCs w:val="22"/>
          </w:rPr>
          <w:t>d</w:t>
        </w:r>
      </w:ins>
      <w:del w:id="590" w:author="David Bartel" w:date="2018-02-23T21:50:00Z">
        <w:r w:rsidDel="005C6802">
          <w:rPr>
            <w:rFonts w:ascii="Arial" w:hAnsi="Arial"/>
            <w:sz w:val="22"/>
            <w:szCs w:val="22"/>
          </w:rPr>
          <w:delText>s</w:delText>
        </w:r>
      </w:del>
      <w:r>
        <w:rPr>
          <w:rFonts w:ascii="Arial" w:hAnsi="Arial"/>
          <w:sz w:val="22"/>
          <w:szCs w:val="22"/>
        </w:rPr>
        <w:t xml:space="preserve"> two hallmarks of this experimental platform</w:t>
      </w:r>
      <w:ins w:id="591" w:author="David Bartel" w:date="2018-02-24T17:06:00Z">
        <w:r w:rsidR="00443EA0">
          <w:rPr>
            <w:rFonts w:ascii="Arial" w:hAnsi="Arial"/>
            <w:sz w:val="22"/>
            <w:szCs w:val="22"/>
          </w:rPr>
          <w:fldChar w:fldCharType="begin"/>
        </w:r>
        <w:r w:rsidR="00443EA0">
          <w:rPr>
            <w:rFonts w:ascii="Arial" w:hAnsi="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443EA0">
          <w:rPr>
            <w:rFonts w:ascii="Arial" w:hAnsi="Arial"/>
            <w:sz w:val="22"/>
            <w:szCs w:val="22"/>
          </w:rPr>
          <w:fldChar w:fldCharType="separate"/>
        </w:r>
        <w:r w:rsidR="00443EA0">
          <w:rPr>
            <w:rFonts w:ascii="Arial" w:hAnsi="Arial"/>
            <w:sz w:val="22"/>
            <w:szCs w:val="22"/>
          </w:rPr>
          <w:t>{Lambert:2014jm}</w:t>
        </w:r>
        <w:r w:rsidR="00443EA0">
          <w:rPr>
            <w:rFonts w:ascii="Arial" w:hAnsi="Arial"/>
            <w:sz w:val="22"/>
            <w:szCs w:val="22"/>
          </w:rPr>
          <w:fldChar w:fldCharType="end"/>
        </w:r>
      </w:ins>
      <w:ins w:id="592" w:author="David Bartel" w:date="2018-02-23T21:51:00Z">
        <w:r w:rsidR="005C6802">
          <w:rPr>
            <w:rFonts w:ascii="Arial" w:hAnsi="Arial"/>
            <w:sz w:val="22"/>
            <w:szCs w:val="22"/>
          </w:rPr>
          <w:t>.</w:t>
        </w:r>
      </w:ins>
      <w:del w:id="593" w:author="David Bartel" w:date="2018-02-23T21:50:00Z">
        <w:r w:rsidDel="005C6802">
          <w:rPr>
            <w:rFonts w:ascii="Arial" w:hAnsi="Arial"/>
            <w:sz w:val="22"/>
            <w:szCs w:val="22"/>
          </w:rPr>
          <w:delText>:</w:delText>
        </w:r>
      </w:del>
      <w:r>
        <w:rPr>
          <w:rFonts w:ascii="Arial" w:hAnsi="Arial"/>
          <w:sz w:val="22"/>
          <w:szCs w:val="22"/>
        </w:rPr>
        <w:t xml:space="preserve"> </w:t>
      </w:r>
      <w:ins w:id="594" w:author="David Bartel" w:date="2018-02-24T17:03:00Z">
        <w:r w:rsidR="00443EA0">
          <w:rPr>
            <w:rFonts w:ascii="Arial" w:hAnsi="Arial"/>
            <w:sz w:val="22"/>
            <w:szCs w:val="22"/>
          </w:rPr>
          <w:t xml:space="preserve"> </w:t>
        </w:r>
      </w:ins>
      <w:r>
        <w:rPr>
          <w:rFonts w:ascii="Arial" w:hAnsi="Arial"/>
          <w:sz w:val="22"/>
          <w:szCs w:val="22"/>
        </w:rPr>
        <w:t xml:space="preserve">First, </w:t>
      </w:r>
      <w:ins w:id="595" w:author="David Bartel" w:date="2018-02-23T21:51:00Z">
        <w:r w:rsidR="005C6802">
          <w:rPr>
            <w:rFonts w:ascii="Arial" w:hAnsi="Arial"/>
            <w:sz w:val="22"/>
            <w:szCs w:val="22"/>
          </w:rPr>
          <w:t xml:space="preserve">as the concentration </w:t>
        </w:r>
      </w:ins>
      <w:r>
        <w:rPr>
          <w:rFonts w:ascii="Arial" w:hAnsi="Arial"/>
          <w:sz w:val="22"/>
          <w:szCs w:val="22"/>
        </w:rPr>
        <w:t>increas</w:t>
      </w:r>
      <w:del w:id="596" w:author="David Bartel" w:date="2018-02-23T21:51:00Z">
        <w:r w:rsidDel="00C000C5">
          <w:rPr>
            <w:rFonts w:ascii="Arial" w:hAnsi="Arial"/>
            <w:sz w:val="22"/>
            <w:szCs w:val="22"/>
          </w:rPr>
          <w:delText>ing the AGO2–miR-1 concentration</w:delText>
        </w:r>
      </w:del>
      <w:ins w:id="597" w:author="David Bartel" w:date="2018-02-23T21:51:00Z">
        <w:r w:rsidR="00C000C5">
          <w:rPr>
            <w:rFonts w:ascii="Arial" w:hAnsi="Arial"/>
            <w:sz w:val="22"/>
            <w:szCs w:val="22"/>
          </w:rPr>
          <w:t>ed</w:t>
        </w:r>
      </w:ins>
      <w:r>
        <w:rPr>
          <w:rFonts w:ascii="Arial" w:hAnsi="Arial"/>
          <w:sz w:val="22"/>
          <w:szCs w:val="22"/>
        </w:rPr>
        <w:t xml:space="preserve"> from 7.2 </w:t>
      </w:r>
      <w:proofErr w:type="spellStart"/>
      <w:r>
        <w:rPr>
          <w:rFonts w:ascii="Arial" w:hAnsi="Arial"/>
          <w:sz w:val="22"/>
          <w:szCs w:val="22"/>
        </w:rPr>
        <w:t>pM</w:t>
      </w:r>
      <w:proofErr w:type="spellEnd"/>
      <w:r>
        <w:rPr>
          <w:rFonts w:ascii="Arial" w:hAnsi="Arial"/>
          <w:sz w:val="22"/>
          <w:szCs w:val="22"/>
        </w:rPr>
        <w:t xml:space="preserve"> to </w:t>
      </w:r>
      <w:del w:id="598" w:author="David Bartel" w:date="2018-02-23T21:51:00Z">
        <w:r w:rsidDel="00C000C5">
          <w:rPr>
            <w:rFonts w:ascii="Arial" w:hAnsi="Arial"/>
            <w:sz w:val="22"/>
            <w:szCs w:val="22"/>
          </w:rPr>
          <w:delText xml:space="preserve">22.8 pM and again to </w:delText>
        </w:r>
      </w:del>
      <w:r>
        <w:rPr>
          <w:rFonts w:ascii="Arial" w:hAnsi="Arial"/>
          <w:sz w:val="22"/>
          <w:szCs w:val="22"/>
        </w:rPr>
        <w:t xml:space="preserve">72 </w:t>
      </w:r>
      <w:proofErr w:type="spellStart"/>
      <w:r>
        <w:rPr>
          <w:rFonts w:ascii="Arial" w:hAnsi="Arial"/>
          <w:sz w:val="22"/>
          <w:szCs w:val="22"/>
        </w:rPr>
        <w:t>pM</w:t>
      </w:r>
      <w:proofErr w:type="spellEnd"/>
      <w:ins w:id="599" w:author="David Bartel" w:date="2018-02-23T21:57:00Z">
        <w:r w:rsidR="00B977EE">
          <w:rPr>
            <w:rFonts w:ascii="Arial" w:hAnsi="Arial"/>
            <w:sz w:val="22"/>
            <w:szCs w:val="22"/>
          </w:rPr>
          <w:t>,</w:t>
        </w:r>
      </w:ins>
      <w:r>
        <w:rPr>
          <w:rFonts w:ascii="Arial" w:hAnsi="Arial"/>
          <w:sz w:val="22"/>
          <w:szCs w:val="22"/>
        </w:rPr>
        <w:t xml:space="preserve"> </w:t>
      </w:r>
      <w:del w:id="600" w:author="David Bartel" w:date="2018-02-23T21:52:00Z">
        <w:r w:rsidDel="00C000C5">
          <w:rPr>
            <w:rFonts w:ascii="Arial" w:hAnsi="Arial"/>
            <w:sz w:val="22"/>
            <w:szCs w:val="22"/>
          </w:rPr>
          <w:delText xml:space="preserve">leads to a monotonic increase in </w:delText>
        </w:r>
      </w:del>
      <w:r>
        <w:rPr>
          <w:rFonts w:ascii="Arial" w:hAnsi="Arial"/>
          <w:sz w:val="22"/>
          <w:szCs w:val="22"/>
        </w:rPr>
        <w:t xml:space="preserve">enrichment for </w:t>
      </w:r>
      <w:ins w:id="601" w:author="David Bartel" w:date="2018-02-23T21:52:00Z">
        <w:r w:rsidR="00C000C5">
          <w:rPr>
            <w:rFonts w:ascii="Arial" w:hAnsi="Arial"/>
            <w:sz w:val="22"/>
            <w:szCs w:val="22"/>
          </w:rPr>
          <w:t xml:space="preserve">each of the six </w:t>
        </w:r>
      </w:ins>
      <w:del w:id="602" w:author="David Bartel" w:date="2018-02-23T21:52:00Z">
        <w:r w:rsidDel="00C000C5">
          <w:rPr>
            <w:rFonts w:ascii="Arial" w:hAnsi="Arial"/>
            <w:sz w:val="22"/>
            <w:szCs w:val="22"/>
          </w:rPr>
          <w:delText xml:space="preserve"> </w:delText>
        </w:r>
      </w:del>
      <w:r>
        <w:rPr>
          <w:rFonts w:ascii="Arial" w:hAnsi="Arial"/>
          <w:sz w:val="22"/>
          <w:szCs w:val="22"/>
        </w:rPr>
        <w:t>site</w:t>
      </w:r>
      <w:ins w:id="603" w:author="David Bartel" w:date="2018-02-23T21:52:00Z">
        <w:r w:rsidR="00C000C5">
          <w:rPr>
            <w:rFonts w:ascii="Arial" w:hAnsi="Arial"/>
            <w:sz w:val="22"/>
            <w:szCs w:val="22"/>
          </w:rPr>
          <w:t xml:space="preserve"> </w:t>
        </w:r>
      </w:ins>
      <w:del w:id="604" w:author="David Bartel" w:date="2018-02-23T21:52:00Z">
        <w:r w:rsidDel="00C000C5">
          <w:rPr>
            <w:rFonts w:ascii="Arial" w:hAnsi="Arial"/>
            <w:sz w:val="22"/>
            <w:szCs w:val="22"/>
          </w:rPr>
          <w:delText>-</w:delText>
        </w:r>
      </w:del>
      <w:r>
        <w:rPr>
          <w:rFonts w:ascii="Arial" w:hAnsi="Arial"/>
          <w:sz w:val="22"/>
          <w:szCs w:val="22"/>
        </w:rPr>
        <w:t>types</w:t>
      </w:r>
      <w:del w:id="605" w:author="David Bartel" w:date="2018-02-23T21:53:00Z">
        <w:r w:rsidDel="00C000C5">
          <w:rPr>
            <w:rFonts w:ascii="Arial" w:hAnsi="Arial"/>
            <w:sz w:val="22"/>
            <w:szCs w:val="22"/>
          </w:rPr>
          <w:delText xml:space="preserve"> of all affinities</w:delText>
        </w:r>
      </w:del>
      <w:ins w:id="606" w:author="David Bartel" w:date="2018-02-23T21:53:00Z">
        <w:r w:rsidR="00C000C5">
          <w:rPr>
            <w:rFonts w:ascii="Arial" w:hAnsi="Arial"/>
            <w:sz w:val="22"/>
            <w:szCs w:val="22"/>
          </w:rPr>
          <w:t xml:space="preserve"> increased</w:t>
        </w:r>
      </w:ins>
      <w:ins w:id="607" w:author="David Bartel" w:date="2018-02-24T17:04:00Z">
        <w:r w:rsidR="00443EA0">
          <w:rPr>
            <w:rFonts w:ascii="Arial" w:hAnsi="Arial"/>
            <w:sz w:val="22"/>
            <w:szCs w:val="22"/>
          </w:rPr>
          <w:t xml:space="preserve"> (Fig. 1C)</w:t>
        </w:r>
      </w:ins>
      <w:r>
        <w:rPr>
          <w:rFonts w:ascii="Arial" w:hAnsi="Arial"/>
          <w:sz w:val="22"/>
          <w:szCs w:val="22"/>
        </w:rPr>
        <w:t xml:space="preserve">, </w:t>
      </w:r>
      <w:del w:id="608" w:author="David Bartel" w:date="2018-02-24T17:06:00Z">
        <w:r w:rsidDel="00443EA0">
          <w:rPr>
            <w:rFonts w:ascii="Arial" w:hAnsi="Arial"/>
            <w:sz w:val="22"/>
            <w:szCs w:val="22"/>
          </w:rPr>
          <w:delText xml:space="preserve">due </w:delText>
        </w:r>
      </w:del>
      <w:ins w:id="609" w:author="David Bartel" w:date="2018-02-24T17:06:00Z">
        <w:r w:rsidR="00443EA0">
          <w:rPr>
            <w:rFonts w:ascii="Arial" w:hAnsi="Arial"/>
            <w:sz w:val="22"/>
            <w:szCs w:val="22"/>
          </w:rPr>
          <w:t xml:space="preserve">which was attributable </w:t>
        </w:r>
      </w:ins>
      <w:r>
        <w:rPr>
          <w:rFonts w:ascii="Arial" w:hAnsi="Arial"/>
          <w:sz w:val="22"/>
          <w:szCs w:val="22"/>
        </w:rPr>
        <w:t xml:space="preserve">to an increase in specific signal </w:t>
      </w:r>
      <w:del w:id="610" w:author="David Bartel" w:date="2018-02-23T21:54:00Z">
        <w:r w:rsidDel="00C000C5">
          <w:rPr>
            <w:rFonts w:ascii="Arial" w:hAnsi="Arial"/>
            <w:sz w:val="22"/>
            <w:szCs w:val="22"/>
          </w:rPr>
          <w:delText>proportional the concentration of AGO2–miR-1 in relation</w:delText>
        </w:r>
      </w:del>
      <w:ins w:id="611" w:author="David Bartel" w:date="2018-02-23T21:54:00Z">
        <w:r w:rsidR="00C000C5">
          <w:rPr>
            <w:rFonts w:ascii="Arial" w:hAnsi="Arial"/>
            <w:sz w:val="22"/>
            <w:szCs w:val="22"/>
          </w:rPr>
          <w:t xml:space="preserve">over </w:t>
        </w:r>
      </w:ins>
      <w:ins w:id="612" w:author="David Bartel" w:date="2018-02-23T22:09:00Z">
        <w:r w:rsidR="00FA5011">
          <w:rPr>
            <w:rFonts w:ascii="Arial" w:hAnsi="Arial"/>
            <w:sz w:val="22"/>
            <w:szCs w:val="22"/>
          </w:rPr>
          <w:t xml:space="preserve">a constant low </w:t>
        </w:r>
      </w:ins>
      <w:ins w:id="613" w:author="David Bartel" w:date="2018-02-23T21:54:00Z">
        <w:r w:rsidR="00C000C5">
          <w:rPr>
            <w:rFonts w:ascii="Arial" w:hAnsi="Arial"/>
            <w:sz w:val="22"/>
            <w:szCs w:val="22"/>
          </w:rPr>
          <w:t>back</w:t>
        </w:r>
      </w:ins>
      <w:ins w:id="614" w:author="David Bartel" w:date="2018-02-23T22:12:00Z">
        <w:r w:rsidR="00A23EFC">
          <w:rPr>
            <w:rFonts w:ascii="Arial" w:hAnsi="Arial"/>
            <w:sz w:val="22"/>
            <w:szCs w:val="22"/>
          </w:rPr>
          <w:t>g</w:t>
        </w:r>
      </w:ins>
      <w:ins w:id="615" w:author="David Bartel" w:date="2018-02-23T21:54:00Z">
        <w:r w:rsidR="00C000C5">
          <w:rPr>
            <w:rFonts w:ascii="Arial" w:hAnsi="Arial"/>
            <w:sz w:val="22"/>
            <w:szCs w:val="22"/>
          </w:rPr>
          <w:t>round</w:t>
        </w:r>
      </w:ins>
      <w:ins w:id="616" w:author="David Bartel" w:date="2018-02-23T22:09:00Z">
        <w:r w:rsidR="00FA5011">
          <w:rPr>
            <w:rFonts w:ascii="Arial" w:hAnsi="Arial"/>
            <w:sz w:val="22"/>
            <w:szCs w:val="22"/>
          </w:rPr>
          <w:t xml:space="preserve"> of library molecules isolated </w:t>
        </w:r>
      </w:ins>
      <w:ins w:id="617" w:author="David Bartel" w:date="2018-02-23T22:11:00Z">
        <w:r w:rsidR="00A23EFC">
          <w:rPr>
            <w:rFonts w:ascii="Arial" w:hAnsi="Arial"/>
            <w:sz w:val="22"/>
            <w:szCs w:val="22"/>
          </w:rPr>
          <w:t>even in the absence of AGO2–miR-1</w:t>
        </w:r>
      </w:ins>
      <w:del w:id="618" w:author="David Bartel" w:date="2018-02-23T21:54:00Z">
        <w:r w:rsidDel="00C000C5">
          <w:rPr>
            <w:rFonts w:ascii="Arial" w:hAnsi="Arial"/>
            <w:sz w:val="22"/>
            <w:szCs w:val="22"/>
          </w:rPr>
          <w:delText xml:space="preserve"> to a constant, low amount of AGO–miRNA-independent library RNA recovered in the experiment</w:delText>
        </w:r>
      </w:del>
      <w:r>
        <w:rPr>
          <w:rFonts w:ascii="Arial" w:hAnsi="Arial"/>
          <w:sz w:val="22"/>
          <w:szCs w:val="22"/>
        </w:rPr>
        <w:t xml:space="preserve">. </w:t>
      </w:r>
      <w:ins w:id="619" w:author="David Bartel" w:date="2018-02-24T17:05:00Z">
        <w:r w:rsidR="00443EA0">
          <w:rPr>
            <w:rFonts w:ascii="Arial" w:hAnsi="Arial"/>
            <w:sz w:val="22"/>
            <w:szCs w:val="22"/>
          </w:rPr>
          <w:t xml:space="preserve"> </w:t>
        </w:r>
      </w:ins>
      <w:r>
        <w:rPr>
          <w:rFonts w:ascii="Arial" w:hAnsi="Arial"/>
          <w:sz w:val="22"/>
          <w:szCs w:val="22"/>
        </w:rPr>
        <w:t xml:space="preserve">Second, </w:t>
      </w:r>
      <w:del w:id="620" w:author="David Bartel" w:date="2018-02-23T21:56:00Z">
        <w:r w:rsidDel="00B977EE">
          <w:rPr>
            <w:rFonts w:ascii="Arial" w:hAnsi="Arial"/>
            <w:sz w:val="22"/>
            <w:szCs w:val="22"/>
          </w:rPr>
          <w:delText>in samples with greater than</w:delText>
        </w:r>
      </w:del>
      <w:ins w:id="621" w:author="David Bartel" w:date="2018-02-23T21:56:00Z">
        <w:r w:rsidR="00B977EE">
          <w:rPr>
            <w:rFonts w:ascii="Arial" w:hAnsi="Arial"/>
            <w:sz w:val="22"/>
            <w:szCs w:val="22"/>
          </w:rPr>
          <w:t>as the</w:t>
        </w:r>
      </w:ins>
      <w:del w:id="622" w:author="David Bartel" w:date="2018-02-23T21:56:00Z">
        <w:r w:rsidDel="00B977EE">
          <w:rPr>
            <w:rFonts w:ascii="Arial" w:hAnsi="Arial"/>
            <w:sz w:val="22"/>
            <w:szCs w:val="22"/>
          </w:rPr>
          <w:delText xml:space="preserve"> 72 pM</w:delText>
        </w:r>
      </w:del>
      <w:r>
        <w:rPr>
          <w:rFonts w:ascii="Arial" w:hAnsi="Arial"/>
          <w:sz w:val="22"/>
          <w:szCs w:val="22"/>
        </w:rPr>
        <w:t xml:space="preserve"> AGO2–miR-1 </w:t>
      </w:r>
      <w:ins w:id="623" w:author="David Bartel" w:date="2018-02-23T21:56:00Z">
        <w:r w:rsidR="00B977EE">
          <w:rPr>
            <w:rFonts w:ascii="Arial" w:hAnsi="Arial"/>
            <w:sz w:val="22"/>
            <w:szCs w:val="22"/>
          </w:rPr>
          <w:t xml:space="preserve">concentration increased beyond 72 </w:t>
        </w:r>
        <w:proofErr w:type="spellStart"/>
        <w:r w:rsidR="00B977EE">
          <w:rPr>
            <w:rFonts w:ascii="Arial" w:hAnsi="Arial"/>
            <w:sz w:val="22"/>
            <w:szCs w:val="22"/>
          </w:rPr>
          <w:t>pM</w:t>
        </w:r>
      </w:ins>
      <w:proofErr w:type="spellEnd"/>
      <w:ins w:id="624" w:author="David Bartel" w:date="2018-02-23T21:57:00Z">
        <w:r w:rsidR="00B977EE">
          <w:rPr>
            <w:rFonts w:ascii="Arial" w:hAnsi="Arial"/>
            <w:sz w:val="22"/>
            <w:szCs w:val="22"/>
          </w:rPr>
          <w:t xml:space="preserve">, which was </w:t>
        </w:r>
      </w:ins>
      <w:ins w:id="625" w:author="David Bartel" w:date="2018-02-23T21:58:00Z">
        <w:r w:rsidR="00B977EE">
          <w:rPr>
            <w:rFonts w:ascii="Arial" w:hAnsi="Arial"/>
            <w:sz w:val="22"/>
            <w:szCs w:val="22"/>
          </w:rPr>
          <w:t>the point at which the AGO2–miR-1 concent</w:t>
        </w:r>
        <w:r w:rsidR="005E1868">
          <w:rPr>
            <w:rFonts w:ascii="Arial" w:hAnsi="Arial"/>
            <w:sz w:val="22"/>
            <w:szCs w:val="22"/>
          </w:rPr>
          <w:t>ration matched that of the 8mer-</w:t>
        </w:r>
        <w:r w:rsidR="00B977EE">
          <w:rPr>
            <w:rFonts w:ascii="Arial" w:hAnsi="Arial"/>
            <w:sz w:val="22"/>
            <w:szCs w:val="22"/>
          </w:rPr>
          <w:t>containing molecules</w:t>
        </w:r>
      </w:ins>
      <w:ins w:id="626" w:author="David Bartel" w:date="2018-02-23T21:56:00Z">
        <w:r w:rsidR="00B977EE">
          <w:rPr>
            <w:rFonts w:ascii="Arial" w:hAnsi="Arial"/>
            <w:sz w:val="22"/>
            <w:szCs w:val="22"/>
          </w:rPr>
          <w:t xml:space="preserve">, </w:t>
        </w:r>
      </w:ins>
      <w:del w:id="627" w:author="David Bartel" w:date="2018-02-23T22:13:00Z">
        <w:r w:rsidDel="00A23EFC">
          <w:rPr>
            <w:rFonts w:ascii="Arial" w:hAnsi="Arial"/>
            <w:sz w:val="22"/>
            <w:szCs w:val="22"/>
          </w:rPr>
          <w:delText xml:space="preserve">exhibit we observe decreased enrichment of the </w:delText>
        </w:r>
      </w:del>
      <w:r>
        <w:rPr>
          <w:rFonts w:ascii="Arial" w:hAnsi="Arial"/>
          <w:sz w:val="22"/>
          <w:szCs w:val="22"/>
        </w:rPr>
        <w:t xml:space="preserve">8mer </w:t>
      </w:r>
      <w:ins w:id="628" w:author="David Bartel" w:date="2018-02-23T22:13:00Z">
        <w:r w:rsidR="00A23EFC">
          <w:rPr>
            <w:rFonts w:ascii="Arial" w:hAnsi="Arial"/>
            <w:sz w:val="22"/>
            <w:szCs w:val="22"/>
          </w:rPr>
          <w:t xml:space="preserve">enrichment </w:t>
        </w:r>
      </w:ins>
      <w:del w:id="629" w:author="David Bartel" w:date="2018-02-23T22:13:00Z">
        <w:r w:rsidDel="00A23EFC">
          <w:rPr>
            <w:rFonts w:ascii="Arial" w:hAnsi="Arial"/>
            <w:sz w:val="22"/>
            <w:szCs w:val="22"/>
          </w:rPr>
          <w:delText>site type</w:delText>
        </w:r>
      </w:del>
      <w:ins w:id="630" w:author="David Bartel" w:date="2018-02-23T22:13:00Z">
        <w:r w:rsidR="00A23EFC">
          <w:rPr>
            <w:rFonts w:ascii="Arial" w:hAnsi="Arial"/>
            <w:sz w:val="22"/>
            <w:szCs w:val="22"/>
          </w:rPr>
          <w:t>decreased</w:t>
        </w:r>
      </w:ins>
      <w:ins w:id="631" w:author="David Bartel" w:date="2018-03-24T20:46:00Z">
        <w:r w:rsidR="00283D24">
          <w:rPr>
            <w:rFonts w:ascii="Arial" w:hAnsi="Arial"/>
            <w:sz w:val="22"/>
            <w:szCs w:val="22"/>
          </w:rPr>
          <w:t>, and at the highest AGO2–miR-1 concentration</w:t>
        </w:r>
      </w:ins>
      <w:del w:id="632" w:author="David Bartel" w:date="2018-02-24T17:00:00Z">
        <w:r w:rsidDel="005E1868">
          <w:rPr>
            <w:rFonts w:ascii="Arial" w:hAnsi="Arial"/>
            <w:sz w:val="22"/>
            <w:szCs w:val="22"/>
          </w:rPr>
          <w:delText xml:space="preserve">, </w:delText>
        </w:r>
      </w:del>
      <w:del w:id="633" w:author="David Bartel" w:date="2018-02-23T22:14:00Z">
        <w:r w:rsidDel="00A23EFC">
          <w:rPr>
            <w:rFonts w:ascii="Arial" w:hAnsi="Arial"/>
            <w:sz w:val="22"/>
            <w:szCs w:val="22"/>
          </w:rPr>
          <w:delText xml:space="preserve">and in the 720 pM AGO2–miR-1 sample additionally observe decreased </w:delText>
        </w:r>
      </w:del>
      <w:del w:id="634" w:author="David Bartel" w:date="2018-02-24T17:00:00Z">
        <w:r w:rsidDel="005E1868">
          <w:rPr>
            <w:rFonts w:ascii="Arial" w:hAnsi="Arial"/>
            <w:sz w:val="22"/>
            <w:szCs w:val="22"/>
          </w:rPr>
          <w:delText>enrichment of the 7mer-m8 and 7mer-A1 site types</w:delText>
        </w:r>
      </w:del>
      <w:del w:id="635" w:author="David Bartel" w:date="2018-02-24T17:27:00Z">
        <w:r w:rsidDel="00B94C5C">
          <w:rPr>
            <w:rFonts w:ascii="Arial" w:hAnsi="Arial"/>
            <w:sz w:val="22"/>
            <w:szCs w:val="22"/>
          </w:rPr>
          <w:delText>,</w:delText>
        </w:r>
      </w:del>
      <w:ins w:id="636" w:author="David Bartel" w:date="2018-02-24T17:09:00Z">
        <w:r w:rsidR="004C6E53">
          <w:rPr>
            <w:rFonts w:ascii="Arial" w:hAnsi="Arial"/>
            <w:sz w:val="22"/>
            <w:szCs w:val="22"/>
          </w:rPr>
          <w:t>, enrichment of the 7mer-m8 and 7mer-A1 site decreased (Fig</w:t>
        </w:r>
      </w:ins>
      <w:ins w:id="637" w:author="David Bartel" w:date="2018-03-25T12:26:00Z">
        <w:r w:rsidR="00B92ED7">
          <w:rPr>
            <w:rFonts w:ascii="Arial" w:hAnsi="Arial"/>
            <w:sz w:val="22"/>
            <w:szCs w:val="22"/>
          </w:rPr>
          <w:t>.</w:t>
        </w:r>
      </w:ins>
      <w:ins w:id="638" w:author="David Bartel" w:date="2018-02-24T17:09:00Z">
        <w:r w:rsidR="004C6E53">
          <w:rPr>
            <w:rFonts w:ascii="Arial" w:hAnsi="Arial"/>
            <w:sz w:val="22"/>
            <w:szCs w:val="22"/>
          </w:rPr>
          <w:t xml:space="preserve"> 1C).  These waning enrichments</w:t>
        </w:r>
      </w:ins>
      <w:r>
        <w:rPr>
          <w:rFonts w:ascii="Arial" w:hAnsi="Arial"/>
          <w:sz w:val="22"/>
          <w:szCs w:val="22"/>
        </w:rPr>
        <w:t xml:space="preserve"> indicat</w:t>
      </w:r>
      <w:ins w:id="639" w:author="David Bartel" w:date="2018-02-24T17:10:00Z">
        <w:r w:rsidR="004C6E53">
          <w:rPr>
            <w:rFonts w:ascii="Arial" w:hAnsi="Arial"/>
            <w:sz w:val="22"/>
            <w:szCs w:val="22"/>
          </w:rPr>
          <w:t>ed</w:t>
        </w:r>
      </w:ins>
      <w:del w:id="640" w:author="David Bartel" w:date="2018-02-24T17:10:00Z">
        <w:r w:rsidDel="004C6E53">
          <w:rPr>
            <w:rFonts w:ascii="Arial" w:hAnsi="Arial"/>
            <w:sz w:val="22"/>
            <w:szCs w:val="22"/>
          </w:rPr>
          <w:delText>ing</w:delText>
        </w:r>
      </w:del>
      <w:r>
        <w:rPr>
          <w:rFonts w:ascii="Arial" w:hAnsi="Arial"/>
          <w:sz w:val="22"/>
          <w:szCs w:val="22"/>
        </w:rPr>
        <w:t xml:space="preserve"> the onset of saturation for these high-affinity site types</w:t>
      </w:r>
      <w:del w:id="641" w:author="David Bartel" w:date="2018-02-25T09:27:00Z">
        <w:r w:rsidDel="00EF6C4C">
          <w:rPr>
            <w:rFonts w:ascii="Arial" w:hAnsi="Arial"/>
            <w:sz w:val="22"/>
            <w:szCs w:val="22"/>
          </w:rPr>
          <w:delText xml:space="preserve"> within the random library</w:delText>
        </w:r>
      </w:del>
      <w:r>
        <w:rPr>
          <w:rFonts w:ascii="Arial" w:hAnsi="Arial"/>
          <w:sz w:val="22"/>
          <w:szCs w:val="22"/>
        </w:rPr>
        <w:fldChar w:fldCharType="begin"/>
      </w:r>
      <w:r>
        <w:rPr>
          <w:rFonts w:ascii="Arial" w:hAnsi="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Pr>
          <w:rFonts w:ascii="Arial" w:hAnsi="Arial"/>
          <w:sz w:val="22"/>
          <w:szCs w:val="22"/>
        </w:rPr>
        <w:fldChar w:fldCharType="separate"/>
      </w:r>
      <w:r>
        <w:rPr>
          <w:rFonts w:ascii="Arial" w:hAnsi="Arial"/>
          <w:sz w:val="22"/>
          <w:szCs w:val="22"/>
        </w:rPr>
        <w:t>{Lambert:2014jm}</w:t>
      </w:r>
      <w:r>
        <w:rPr>
          <w:rFonts w:ascii="Arial" w:hAnsi="Arial"/>
          <w:sz w:val="22"/>
          <w:szCs w:val="22"/>
        </w:rPr>
        <w:fldChar w:fldCharType="end"/>
      </w:r>
      <w:r>
        <w:rPr>
          <w:rFonts w:ascii="Arial" w:hAnsi="Arial"/>
          <w:sz w:val="22"/>
          <w:szCs w:val="22"/>
        </w:rPr>
        <w:t xml:space="preserve">. </w:t>
      </w:r>
      <w:ins w:id="642" w:author="David Bartel" w:date="2018-02-24T17:10:00Z">
        <w:r w:rsidR="004C6E53">
          <w:rPr>
            <w:rFonts w:ascii="Arial" w:hAnsi="Arial"/>
            <w:sz w:val="22"/>
            <w:szCs w:val="22"/>
          </w:rPr>
          <w:t xml:space="preserve"> </w:t>
        </w:r>
      </w:ins>
      <w:del w:id="643" w:author="David Bartel" w:date="2018-02-24T16:59:00Z">
        <w:r w:rsidDel="005E1868">
          <w:rPr>
            <w:rFonts w:ascii="Arial" w:hAnsi="Arial"/>
            <w:sz w:val="22"/>
            <w:szCs w:val="22"/>
          </w:rPr>
          <w:delText xml:space="preserve">By contrast, all three 6mers exhibit monotonic increases in enrichment across the entire concentration course (Figure 2C). </w:delText>
        </w:r>
      </w:del>
      <w:r>
        <w:rPr>
          <w:rFonts w:ascii="Arial" w:hAnsi="Arial"/>
          <w:sz w:val="22"/>
          <w:szCs w:val="22"/>
        </w:rPr>
        <w:t xml:space="preserve">These two features, </w:t>
      </w:r>
      <w:ins w:id="644" w:author="David Bartel" w:date="2018-02-23T22:30:00Z">
        <w:r w:rsidR="00CB1515">
          <w:rPr>
            <w:rFonts w:ascii="Arial" w:hAnsi="Arial"/>
            <w:sz w:val="22"/>
            <w:szCs w:val="22"/>
          </w:rPr>
          <w:t xml:space="preserve">driven by </w:t>
        </w:r>
      </w:ins>
      <w:r>
        <w:rPr>
          <w:rFonts w:ascii="Arial" w:hAnsi="Arial"/>
          <w:sz w:val="22"/>
          <w:szCs w:val="22"/>
        </w:rPr>
        <w:t>AGO–miRNA-independent</w:t>
      </w:r>
      <w:del w:id="645" w:author="David Bartel" w:date="2018-02-23T22:25:00Z">
        <w:r w:rsidDel="003B71E5">
          <w:rPr>
            <w:rFonts w:ascii="Arial" w:hAnsi="Arial"/>
            <w:sz w:val="22"/>
            <w:szCs w:val="22"/>
          </w:rPr>
          <w:delText>, non-specific binding</w:delText>
        </w:r>
      </w:del>
      <w:ins w:id="646" w:author="David Bartel" w:date="2018-02-23T22:25:00Z">
        <w:r w:rsidR="003B71E5">
          <w:rPr>
            <w:rFonts w:ascii="Arial" w:hAnsi="Arial"/>
            <w:sz w:val="22"/>
            <w:szCs w:val="22"/>
          </w:rPr>
          <w:t xml:space="preserve"> background</w:t>
        </w:r>
      </w:ins>
      <w:r>
        <w:rPr>
          <w:rFonts w:ascii="Arial" w:hAnsi="Arial"/>
          <w:sz w:val="22"/>
          <w:szCs w:val="22"/>
        </w:rPr>
        <w:t xml:space="preserve"> and</w:t>
      </w:r>
      <w:del w:id="647" w:author="David Bartel" w:date="2018-02-24T16:56:00Z">
        <w:r w:rsidDel="00F24EB9">
          <w:rPr>
            <w:rFonts w:ascii="Arial" w:hAnsi="Arial"/>
            <w:sz w:val="22"/>
            <w:szCs w:val="22"/>
          </w:rPr>
          <w:delText xml:space="preserve"> </w:delText>
        </w:r>
      </w:del>
      <w:ins w:id="648" w:author="David Bartel" w:date="2018-02-24T16:56:00Z">
        <w:r w:rsidR="00F24EB9">
          <w:rPr>
            <w:rFonts w:ascii="Arial" w:hAnsi="Arial"/>
            <w:sz w:val="22"/>
            <w:szCs w:val="22"/>
          </w:rPr>
          <w:t xml:space="preserve"> </w:t>
        </w:r>
      </w:ins>
      <w:ins w:id="649" w:author="David Bartel" w:date="2018-02-24T17:16:00Z">
        <w:r w:rsidR="0004789B">
          <w:rPr>
            <w:rFonts w:ascii="Arial" w:hAnsi="Arial"/>
            <w:sz w:val="22"/>
            <w:szCs w:val="22"/>
          </w:rPr>
          <w:t xml:space="preserve">partial </w:t>
        </w:r>
      </w:ins>
      <w:del w:id="650" w:author="David Bartel" w:date="2018-02-24T16:56:00Z">
        <w:r w:rsidDel="00F24EB9">
          <w:rPr>
            <w:rFonts w:ascii="Arial" w:hAnsi="Arial"/>
            <w:sz w:val="22"/>
            <w:szCs w:val="22"/>
          </w:rPr>
          <w:delText>site</w:delText>
        </w:r>
      </w:del>
      <w:del w:id="651" w:author="David Bartel" w:date="2018-02-23T22:25:00Z">
        <w:r w:rsidDel="003B71E5">
          <w:rPr>
            <w:rFonts w:ascii="Arial" w:hAnsi="Arial"/>
            <w:sz w:val="22"/>
            <w:szCs w:val="22"/>
          </w:rPr>
          <w:delText xml:space="preserve"> </w:delText>
        </w:r>
      </w:del>
      <w:del w:id="652" w:author="David Bartel" w:date="2018-02-24T16:56:00Z">
        <w:r w:rsidDel="00F24EB9">
          <w:rPr>
            <w:rFonts w:ascii="Arial" w:hAnsi="Arial"/>
            <w:sz w:val="22"/>
            <w:szCs w:val="22"/>
          </w:rPr>
          <w:delText>type</w:delText>
        </w:r>
      </w:del>
      <w:del w:id="653" w:author="David Bartel" w:date="2018-02-23T22:25:00Z">
        <w:r w:rsidDel="003B71E5">
          <w:rPr>
            <w:rFonts w:ascii="Arial" w:hAnsi="Arial"/>
            <w:sz w:val="22"/>
            <w:szCs w:val="22"/>
          </w:rPr>
          <w:delText>–</w:delText>
        </w:r>
      </w:del>
      <w:r>
        <w:rPr>
          <w:rFonts w:ascii="Arial" w:hAnsi="Arial"/>
          <w:sz w:val="22"/>
          <w:szCs w:val="22"/>
        </w:rPr>
        <w:t>saturation</w:t>
      </w:r>
      <w:ins w:id="654" w:author="David Bartel" w:date="2018-02-24T16:56:00Z">
        <w:r w:rsidR="005E1868">
          <w:rPr>
            <w:rFonts w:ascii="Arial" w:hAnsi="Arial"/>
            <w:sz w:val="22"/>
            <w:szCs w:val="22"/>
          </w:rPr>
          <w:t xml:space="preserve"> of the higher-</w:t>
        </w:r>
        <w:r w:rsidR="00F24EB9">
          <w:rPr>
            <w:rFonts w:ascii="Arial" w:hAnsi="Arial"/>
            <w:sz w:val="22"/>
            <w:szCs w:val="22"/>
          </w:rPr>
          <w:t>affinity sites</w:t>
        </w:r>
      </w:ins>
      <w:r>
        <w:rPr>
          <w:rFonts w:ascii="Arial" w:hAnsi="Arial"/>
          <w:sz w:val="22"/>
          <w:szCs w:val="22"/>
        </w:rPr>
        <w:t xml:space="preserve">, </w:t>
      </w:r>
      <w:ins w:id="655" w:author="David Bartel" w:date="2018-02-23T22:30:00Z">
        <w:r w:rsidR="00CB1515">
          <w:rPr>
            <w:rFonts w:ascii="Arial" w:hAnsi="Arial"/>
            <w:sz w:val="22"/>
            <w:szCs w:val="22"/>
          </w:rPr>
          <w:t xml:space="preserve">respectively, </w:t>
        </w:r>
      </w:ins>
      <w:del w:id="656" w:author="David Bartel" w:date="2018-02-24T17:28:00Z">
        <w:r w:rsidDel="00B94C5C">
          <w:rPr>
            <w:rFonts w:ascii="Arial" w:hAnsi="Arial"/>
            <w:sz w:val="22"/>
            <w:szCs w:val="22"/>
          </w:rPr>
          <w:delText>illustrate that</w:delText>
        </w:r>
      </w:del>
      <w:ins w:id="657" w:author="David Bartel" w:date="2018-02-24T17:28:00Z">
        <w:r w:rsidR="00B94C5C">
          <w:rPr>
            <w:rFonts w:ascii="Arial" w:hAnsi="Arial"/>
            <w:sz w:val="22"/>
            <w:szCs w:val="22"/>
          </w:rPr>
          <w:t>caused</w:t>
        </w:r>
      </w:ins>
      <w:r>
        <w:rPr>
          <w:rFonts w:ascii="Arial" w:hAnsi="Arial"/>
          <w:sz w:val="22"/>
          <w:szCs w:val="22"/>
        </w:rPr>
        <w:t xml:space="preserve"> </w:t>
      </w:r>
      <w:ins w:id="658" w:author="David Bartel" w:date="2018-02-23T22:30:00Z">
        <w:r w:rsidR="00CB1515">
          <w:rPr>
            <w:rFonts w:ascii="Arial" w:hAnsi="Arial"/>
            <w:sz w:val="22"/>
            <w:szCs w:val="22"/>
          </w:rPr>
          <w:t xml:space="preserve">differences in </w:t>
        </w:r>
      </w:ins>
      <w:del w:id="659" w:author="David Bartel" w:date="2018-02-23T22:28:00Z">
        <w:r w:rsidDel="003B71E5">
          <w:rPr>
            <w:rFonts w:ascii="Arial" w:hAnsi="Arial"/>
            <w:sz w:val="22"/>
            <w:szCs w:val="22"/>
          </w:rPr>
          <w:delText>no individual experimental sample</w:delText>
        </w:r>
      </w:del>
      <w:ins w:id="660" w:author="David Bartel" w:date="2018-02-23T22:28:00Z">
        <w:r w:rsidR="003B71E5">
          <w:rPr>
            <w:rFonts w:ascii="Arial" w:hAnsi="Arial"/>
            <w:sz w:val="22"/>
            <w:szCs w:val="22"/>
          </w:rPr>
          <w:t>enrichment values</w:t>
        </w:r>
      </w:ins>
      <w:r>
        <w:rPr>
          <w:rFonts w:ascii="Arial" w:hAnsi="Arial"/>
          <w:sz w:val="22"/>
          <w:szCs w:val="22"/>
        </w:rPr>
        <w:t xml:space="preserve"> </w:t>
      </w:r>
      <w:ins w:id="661" w:author="David Bartel" w:date="2018-02-23T22:33:00Z">
        <w:r w:rsidR="00CB1515">
          <w:rPr>
            <w:rFonts w:ascii="Arial" w:hAnsi="Arial"/>
            <w:sz w:val="22"/>
            <w:szCs w:val="22"/>
          </w:rPr>
          <w:t xml:space="preserve">for </w:t>
        </w:r>
      </w:ins>
      <w:ins w:id="662" w:author="David Bartel" w:date="2018-02-24T17:28:00Z">
        <w:r w:rsidR="00B94C5C">
          <w:rPr>
            <w:rFonts w:ascii="Arial" w:hAnsi="Arial"/>
            <w:sz w:val="22"/>
            <w:szCs w:val="22"/>
          </w:rPr>
          <w:t>different</w:t>
        </w:r>
      </w:ins>
      <w:ins w:id="663" w:author="David Bartel" w:date="2018-02-23T22:33:00Z">
        <w:r w:rsidR="00CB1515">
          <w:rPr>
            <w:rFonts w:ascii="Arial" w:hAnsi="Arial"/>
            <w:sz w:val="22"/>
            <w:szCs w:val="22"/>
          </w:rPr>
          <w:t xml:space="preserve"> site</w:t>
        </w:r>
      </w:ins>
      <w:ins w:id="664" w:author="David Bartel" w:date="2018-02-24T17:28:00Z">
        <w:r w:rsidR="00B94C5C">
          <w:rPr>
            <w:rFonts w:ascii="Arial" w:hAnsi="Arial"/>
            <w:sz w:val="22"/>
            <w:szCs w:val="22"/>
          </w:rPr>
          <w:t xml:space="preserve"> type</w:t>
        </w:r>
      </w:ins>
      <w:ins w:id="665" w:author="David Bartel" w:date="2018-02-23T22:33:00Z">
        <w:r w:rsidR="00CB1515">
          <w:rPr>
            <w:rFonts w:ascii="Arial" w:hAnsi="Arial"/>
            <w:sz w:val="22"/>
            <w:szCs w:val="22"/>
          </w:rPr>
          <w:t>s</w:t>
        </w:r>
      </w:ins>
      <w:ins w:id="666" w:author="David Bartel" w:date="2018-02-23T22:54:00Z">
        <w:r w:rsidR="00F86C82">
          <w:rPr>
            <w:rFonts w:ascii="Arial" w:hAnsi="Arial"/>
            <w:sz w:val="22"/>
            <w:szCs w:val="22"/>
          </w:rPr>
          <w:t xml:space="preserve"> </w:t>
        </w:r>
      </w:ins>
      <w:ins w:id="667" w:author="David Bartel" w:date="2018-02-24T17:28:00Z">
        <w:r w:rsidR="00B94C5C">
          <w:rPr>
            <w:rFonts w:ascii="Arial" w:hAnsi="Arial"/>
            <w:sz w:val="22"/>
            <w:szCs w:val="22"/>
          </w:rPr>
          <w:t>to be</w:t>
        </w:r>
      </w:ins>
      <w:ins w:id="668" w:author="David Bartel" w:date="2018-02-23T22:54:00Z">
        <w:r w:rsidR="00F86C82">
          <w:rPr>
            <w:rFonts w:ascii="Arial" w:hAnsi="Arial"/>
            <w:sz w:val="22"/>
            <w:szCs w:val="22"/>
          </w:rPr>
          <w:t xml:space="preserve"> highly</w:t>
        </w:r>
      </w:ins>
      <w:ins w:id="669" w:author="David Bartel" w:date="2018-02-24T17:17:00Z">
        <w:r w:rsidR="00BD661C">
          <w:rPr>
            <w:rFonts w:ascii="Arial" w:hAnsi="Arial"/>
            <w:sz w:val="22"/>
            <w:szCs w:val="22"/>
          </w:rPr>
          <w:t xml:space="preserve"> dependent on the </w:t>
        </w:r>
      </w:ins>
      <w:ins w:id="670" w:author="David Bartel" w:date="2018-02-24T17:18:00Z">
        <w:r w:rsidR="00BD661C">
          <w:rPr>
            <w:rFonts w:ascii="Arial" w:hAnsi="Arial"/>
            <w:sz w:val="22"/>
            <w:szCs w:val="22"/>
          </w:rPr>
          <w:t>AGO2–miR-1</w:t>
        </w:r>
      </w:ins>
      <w:ins w:id="671" w:author="David Bartel" w:date="2018-02-24T17:17:00Z">
        <w:r w:rsidR="00BD661C">
          <w:rPr>
            <w:rFonts w:ascii="Arial" w:hAnsi="Arial"/>
            <w:sz w:val="22"/>
            <w:szCs w:val="22"/>
          </w:rPr>
          <w:t xml:space="preserve"> concentration</w:t>
        </w:r>
      </w:ins>
      <w:ins w:id="672" w:author="David Bartel" w:date="2018-02-24T17:29:00Z">
        <w:r w:rsidR="00B94C5C">
          <w:rPr>
            <w:rFonts w:ascii="Arial" w:hAnsi="Arial"/>
            <w:sz w:val="22"/>
            <w:szCs w:val="22"/>
          </w:rPr>
          <w:t xml:space="preserve">, with the lower AGO2–miR-1 concentrations providing greater discrimination between the high-affinity site types and </w:t>
        </w:r>
      </w:ins>
      <w:ins w:id="673" w:author="David Bartel" w:date="2018-02-24T17:30:00Z">
        <w:r w:rsidR="00B94C5C">
          <w:rPr>
            <w:rFonts w:ascii="Arial" w:hAnsi="Arial"/>
            <w:sz w:val="22"/>
            <w:szCs w:val="22"/>
          </w:rPr>
          <w:t xml:space="preserve">the higher AGO2–miR-1 concentrations providing greater discrimination between the </w:t>
        </w:r>
      </w:ins>
      <w:ins w:id="674" w:author="David Bartel" w:date="2018-02-24T17:31:00Z">
        <w:r w:rsidR="00B94C5C">
          <w:rPr>
            <w:rFonts w:ascii="Arial" w:hAnsi="Arial"/>
            <w:sz w:val="22"/>
            <w:szCs w:val="22"/>
          </w:rPr>
          <w:t>low</w:t>
        </w:r>
      </w:ins>
      <w:ins w:id="675" w:author="David Bartel" w:date="2018-02-24T17:30:00Z">
        <w:r w:rsidR="00B94C5C">
          <w:rPr>
            <w:rFonts w:ascii="Arial" w:hAnsi="Arial"/>
            <w:sz w:val="22"/>
            <w:szCs w:val="22"/>
          </w:rPr>
          <w:t>-affinity site types</w:t>
        </w:r>
      </w:ins>
      <w:ins w:id="676" w:author="David Bartel" w:date="2018-02-24T17:33:00Z">
        <w:r w:rsidR="003241BD">
          <w:rPr>
            <w:rFonts w:ascii="Arial" w:hAnsi="Arial"/>
            <w:sz w:val="22"/>
            <w:szCs w:val="22"/>
          </w:rPr>
          <w:t>,</w:t>
        </w:r>
      </w:ins>
      <w:ins w:id="677" w:author="David Bartel" w:date="2018-02-23T22:33:00Z">
        <w:r w:rsidR="00CB1515">
          <w:rPr>
            <w:rFonts w:ascii="Arial" w:hAnsi="Arial"/>
            <w:sz w:val="22"/>
            <w:szCs w:val="22"/>
          </w:rPr>
          <w:t xml:space="preserve"> </w:t>
        </w:r>
      </w:ins>
      <w:ins w:id="678" w:author="David Bartel" w:date="2018-02-24T17:18:00Z">
        <w:r w:rsidR="00BD661C">
          <w:rPr>
            <w:rFonts w:ascii="Arial" w:hAnsi="Arial"/>
            <w:sz w:val="22"/>
            <w:szCs w:val="22"/>
          </w:rPr>
          <w:t xml:space="preserve">and </w:t>
        </w:r>
      </w:ins>
      <w:ins w:id="679" w:author="David Bartel" w:date="2018-02-24T17:31:00Z">
        <w:r w:rsidR="00B94C5C">
          <w:rPr>
            <w:rFonts w:ascii="Arial" w:hAnsi="Arial"/>
            <w:sz w:val="22"/>
            <w:szCs w:val="22"/>
          </w:rPr>
          <w:t xml:space="preserve">no concentration providing results that </w:t>
        </w:r>
      </w:ins>
      <w:r>
        <w:rPr>
          <w:rFonts w:ascii="Arial" w:hAnsi="Arial"/>
          <w:sz w:val="22"/>
          <w:szCs w:val="22"/>
        </w:rPr>
        <w:t>quantitatively reflect</w:t>
      </w:r>
      <w:ins w:id="680" w:author="David Bartel" w:date="2018-02-24T17:32:00Z">
        <w:r w:rsidR="00B94C5C">
          <w:rPr>
            <w:rFonts w:ascii="Arial" w:hAnsi="Arial"/>
            <w:sz w:val="22"/>
            <w:szCs w:val="22"/>
          </w:rPr>
          <w:t>ed</w:t>
        </w:r>
      </w:ins>
      <w:del w:id="681" w:author="David Bartel" w:date="2018-02-23T22:31:00Z">
        <w:r w:rsidDel="00CB1515">
          <w:rPr>
            <w:rFonts w:ascii="Arial" w:hAnsi="Arial"/>
            <w:sz w:val="22"/>
            <w:szCs w:val="22"/>
          </w:rPr>
          <w:delText>s</w:delText>
        </w:r>
      </w:del>
      <w:r>
        <w:rPr>
          <w:rFonts w:ascii="Arial" w:hAnsi="Arial"/>
          <w:sz w:val="22"/>
          <w:szCs w:val="22"/>
        </w:rPr>
        <w:t xml:space="preserve"> </w:t>
      </w:r>
      <w:del w:id="682" w:author="David Bartel" w:date="2018-02-23T22:31:00Z">
        <w:r w:rsidDel="00CB1515">
          <w:rPr>
            <w:rFonts w:ascii="Arial" w:hAnsi="Arial"/>
            <w:sz w:val="22"/>
            <w:szCs w:val="22"/>
          </w:rPr>
          <w:delText xml:space="preserve">the </w:delText>
        </w:r>
      </w:del>
      <w:ins w:id="683" w:author="David Bartel" w:date="2018-02-23T22:31:00Z">
        <w:r w:rsidR="00CB1515">
          <w:rPr>
            <w:rFonts w:ascii="Arial" w:hAnsi="Arial"/>
            <w:sz w:val="22"/>
            <w:szCs w:val="22"/>
          </w:rPr>
          <w:t>differences in</w:t>
        </w:r>
      </w:ins>
      <w:ins w:id="684" w:author="David Bartel" w:date="2018-02-23T22:33:00Z">
        <w:r w:rsidR="00CB1515">
          <w:rPr>
            <w:rFonts w:ascii="Arial" w:hAnsi="Arial"/>
            <w:sz w:val="22"/>
            <w:szCs w:val="22"/>
          </w:rPr>
          <w:t xml:space="preserve"> </w:t>
        </w:r>
      </w:ins>
      <w:r>
        <w:rPr>
          <w:rFonts w:ascii="Arial" w:hAnsi="Arial"/>
          <w:sz w:val="22"/>
          <w:szCs w:val="22"/>
        </w:rPr>
        <w:t>relative binding affinit</w:t>
      </w:r>
      <w:del w:id="685" w:author="David Bartel" w:date="2018-02-23T22:33:00Z">
        <w:r w:rsidDel="00CB1515">
          <w:rPr>
            <w:rFonts w:ascii="Arial" w:hAnsi="Arial"/>
            <w:sz w:val="22"/>
            <w:szCs w:val="22"/>
          </w:rPr>
          <w:delText>y of these site types in through enrichment values</w:delText>
        </w:r>
      </w:del>
      <w:ins w:id="686" w:author="David Bartel" w:date="2018-02-23T22:33:00Z">
        <w:r w:rsidR="00CB1515">
          <w:rPr>
            <w:rFonts w:ascii="Arial" w:hAnsi="Arial"/>
            <w:sz w:val="22"/>
            <w:szCs w:val="22"/>
          </w:rPr>
          <w:t>ies</w:t>
        </w:r>
      </w:ins>
      <w:r>
        <w:rPr>
          <w:rFonts w:ascii="Arial" w:hAnsi="Arial"/>
          <w:sz w:val="22"/>
          <w:szCs w:val="22"/>
        </w:rPr>
        <w:t xml:space="preserve">. </w:t>
      </w:r>
      <w:ins w:id="687" w:author="David Bartel" w:date="2018-02-24T17:19:00Z">
        <w:r w:rsidR="00BD661C">
          <w:rPr>
            <w:rFonts w:ascii="Arial" w:hAnsi="Arial"/>
            <w:sz w:val="22"/>
            <w:szCs w:val="22"/>
          </w:rPr>
          <w:t xml:space="preserve"> </w:t>
        </w:r>
      </w:ins>
    </w:p>
    <w:p w14:paraId="48EE39DE" w14:textId="10A44DE1" w:rsidR="009E2BCA" w:rsidDel="00BD661C" w:rsidRDefault="00596BC1" w:rsidP="00443EA0">
      <w:pPr>
        <w:spacing w:line="360" w:lineRule="auto"/>
        <w:ind w:firstLine="720"/>
        <w:rPr>
          <w:del w:id="688" w:author="David Bartel" w:date="2018-02-24T17:21:00Z"/>
          <w:rFonts w:ascii="Arial" w:hAnsi="Arial"/>
          <w:sz w:val="22"/>
          <w:szCs w:val="22"/>
        </w:rPr>
      </w:pPr>
      <w:ins w:id="689" w:author="David Bartel" w:date="2018-02-24T17:24:00Z">
        <w:r>
          <w:rPr>
            <w:rFonts w:ascii="Arial" w:hAnsi="Arial"/>
            <w:sz w:val="22"/>
            <w:szCs w:val="22"/>
          </w:rPr>
          <w:t>T</w:t>
        </w:r>
      </w:ins>
      <w:ins w:id="690" w:author="David Bartel" w:date="2018-02-23T22:58:00Z">
        <w:r w:rsidR="00F86C82">
          <w:rPr>
            <w:rFonts w:ascii="Arial" w:hAnsi="Arial"/>
            <w:sz w:val="22"/>
            <w:szCs w:val="22"/>
          </w:rPr>
          <w:t>he</w:t>
        </w:r>
      </w:ins>
      <w:ins w:id="691" w:author="David Bartel" w:date="2018-02-23T22:59:00Z">
        <w:r w:rsidR="00086783">
          <w:rPr>
            <w:rFonts w:ascii="Arial" w:hAnsi="Arial"/>
            <w:sz w:val="22"/>
            <w:szCs w:val="22"/>
          </w:rPr>
          <w:t xml:space="preserve"> established</w:t>
        </w:r>
      </w:ins>
      <w:del w:id="692" w:author="David Bartel" w:date="2018-02-23T22:59:00Z">
        <w:r w:rsidR="009E2BCA" w:rsidDel="00086783">
          <w:rPr>
            <w:rFonts w:ascii="Arial" w:hAnsi="Arial"/>
            <w:sz w:val="22"/>
            <w:szCs w:val="22"/>
          </w:rPr>
          <w:delText>Indeed, currently published</w:delText>
        </w:r>
      </w:del>
      <w:r w:rsidR="009E2BCA">
        <w:rPr>
          <w:rFonts w:ascii="Arial" w:hAnsi="Arial"/>
          <w:sz w:val="22"/>
          <w:szCs w:val="22"/>
        </w:rPr>
        <w:t xml:space="preserve"> </w:t>
      </w:r>
      <w:del w:id="693" w:author="David Bartel" w:date="2018-02-23T22:59:00Z">
        <w:r w:rsidR="009E2BCA" w:rsidDel="00086783">
          <w:rPr>
            <w:rFonts w:ascii="Arial" w:hAnsi="Arial"/>
            <w:sz w:val="22"/>
            <w:szCs w:val="22"/>
          </w:rPr>
          <w:delText>methodology</w:delText>
        </w:r>
      </w:del>
      <w:ins w:id="694" w:author="David Bartel" w:date="2018-02-23T22:59:00Z">
        <w:r w:rsidR="00086783">
          <w:rPr>
            <w:rFonts w:ascii="Arial" w:hAnsi="Arial"/>
            <w:sz w:val="22"/>
            <w:szCs w:val="22"/>
          </w:rPr>
          <w:t xml:space="preserve">method for inferring </w:t>
        </w:r>
      </w:ins>
      <w:ins w:id="695" w:author="David Bartel" w:date="2018-02-23T23:00:00Z">
        <w:r w:rsidR="00086783">
          <w:rPr>
            <w:rFonts w:ascii="Arial" w:hAnsi="Arial"/>
            <w:sz w:val="22"/>
            <w:szCs w:val="22"/>
          </w:rPr>
          <w:t xml:space="preserve">relative </w:t>
        </w:r>
        <w:r w:rsidR="00086783">
          <w:rPr>
            <w:rFonts w:ascii="Arial" w:hAnsi="Arial"/>
            <w:i/>
            <w:sz w:val="22"/>
            <w:szCs w:val="22"/>
          </w:rPr>
          <w:t>K</w:t>
        </w:r>
        <w:r w:rsidR="00086783">
          <w:rPr>
            <w:rFonts w:ascii="Arial" w:hAnsi="Arial"/>
            <w:sz w:val="22"/>
            <w:szCs w:val="22"/>
            <w:vertAlign w:val="subscript"/>
          </w:rPr>
          <w:t>D</w:t>
        </w:r>
        <w:r w:rsidR="00086783">
          <w:rPr>
            <w:rFonts w:ascii="Arial" w:hAnsi="Arial"/>
            <w:i/>
            <w:sz w:val="22"/>
            <w:szCs w:val="22"/>
            <w:vertAlign w:val="subscript"/>
          </w:rPr>
          <w:t xml:space="preserve"> </w:t>
        </w:r>
        <w:r w:rsidR="00086783">
          <w:rPr>
            <w:rFonts w:ascii="Arial" w:hAnsi="Arial"/>
            <w:sz w:val="22"/>
            <w:szCs w:val="22"/>
          </w:rPr>
          <w:t>values from RBNS results</w:t>
        </w:r>
      </w:ins>
      <w:ins w:id="696" w:author="David Bartel" w:date="2018-02-24T17:24:00Z">
        <w:r>
          <w:rPr>
            <w:rFonts w:ascii="Arial" w:hAnsi="Arial"/>
            <w:sz w:val="22"/>
            <w:szCs w:val="22"/>
          </w:rPr>
          <w:t xml:space="preserve"> uses </w:t>
        </w:r>
      </w:ins>
      <w:ins w:id="697" w:author="David Bartel" w:date="2018-02-24T17:34:00Z">
        <w:r w:rsidR="003241BD">
          <w:rPr>
            <w:rFonts w:ascii="Arial" w:hAnsi="Arial"/>
            <w:sz w:val="22"/>
            <w:szCs w:val="22"/>
          </w:rPr>
          <w:t xml:space="preserve">data from </w:t>
        </w:r>
      </w:ins>
      <w:ins w:id="698" w:author="David Bartel" w:date="2018-02-24T17:24:00Z">
        <w:r>
          <w:rPr>
            <w:rFonts w:ascii="Arial" w:hAnsi="Arial"/>
            <w:sz w:val="22"/>
            <w:szCs w:val="22"/>
          </w:rPr>
          <w:t xml:space="preserve">only one </w:t>
        </w:r>
      </w:ins>
      <w:ins w:id="699" w:author="David Bartel" w:date="2018-02-24T17:33:00Z">
        <w:r w:rsidR="003241BD">
          <w:rPr>
            <w:rFonts w:ascii="Arial" w:hAnsi="Arial"/>
            <w:sz w:val="22"/>
            <w:szCs w:val="22"/>
          </w:rPr>
          <w:t>protein concentration</w:t>
        </w:r>
      </w:ins>
      <w:ins w:id="700" w:author="David Bartel" w:date="2018-02-25T09:47:00Z">
        <w:r w:rsidR="00687579">
          <w:rPr>
            <w:rFonts w:ascii="Arial" w:hAnsi="Arial"/>
            <w:sz w:val="22"/>
            <w:szCs w:val="22"/>
          </w:rPr>
          <w:fldChar w:fldCharType="begin"/>
        </w:r>
        <w:r w:rsidR="00687579">
          <w:rPr>
            <w:rFonts w:ascii="Arial" w:hAnsi="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687579">
          <w:rPr>
            <w:rFonts w:ascii="Arial" w:hAnsi="Arial"/>
            <w:sz w:val="22"/>
            <w:szCs w:val="22"/>
          </w:rPr>
          <w:fldChar w:fldCharType="separate"/>
        </w:r>
        <w:r w:rsidR="00687579">
          <w:rPr>
            <w:rFonts w:ascii="Arial" w:hAnsi="Arial"/>
            <w:sz w:val="22"/>
            <w:szCs w:val="22"/>
          </w:rPr>
          <w:t>{Lambert:2014jm}</w:t>
        </w:r>
        <w:r w:rsidR="00687579">
          <w:rPr>
            <w:rFonts w:ascii="Arial" w:hAnsi="Arial"/>
            <w:sz w:val="22"/>
            <w:szCs w:val="22"/>
          </w:rPr>
          <w:fldChar w:fldCharType="end"/>
        </w:r>
      </w:ins>
      <w:ins w:id="701" w:author="David Bartel" w:date="2018-02-24T17:33:00Z">
        <w:r w:rsidR="003241BD">
          <w:rPr>
            <w:rFonts w:ascii="Arial" w:hAnsi="Arial"/>
            <w:sz w:val="22"/>
            <w:szCs w:val="22"/>
          </w:rPr>
          <w:t xml:space="preserve"> and thus</w:t>
        </w:r>
      </w:ins>
      <w:ins w:id="702" w:author="David Bartel" w:date="2018-02-23T23:00:00Z">
        <w:r w:rsidR="00086783">
          <w:rPr>
            <w:rFonts w:ascii="Arial" w:hAnsi="Arial"/>
            <w:sz w:val="22"/>
            <w:szCs w:val="22"/>
          </w:rPr>
          <w:t xml:space="preserve"> </w:t>
        </w:r>
      </w:ins>
      <w:del w:id="703" w:author="David Bartel" w:date="2018-02-23T23:01:00Z">
        <w:r w:rsidR="009E2BCA" w:rsidDel="00086783">
          <w:rPr>
            <w:rFonts w:ascii="Arial" w:hAnsi="Arial"/>
            <w:sz w:val="22"/>
            <w:szCs w:val="22"/>
          </w:rPr>
          <w:delText>, which incorporate n</w:delText>
        </w:r>
      </w:del>
      <w:ins w:id="704" w:author="David Bartel" w:date="2018-02-24T17:34:00Z">
        <w:r w:rsidR="003241BD">
          <w:rPr>
            <w:rFonts w:ascii="Arial" w:hAnsi="Arial"/>
            <w:sz w:val="22"/>
            <w:szCs w:val="22"/>
          </w:rPr>
          <w:t>can</w:t>
        </w:r>
      </w:ins>
      <w:ins w:id="705" w:author="David Bartel" w:date="2018-02-23T23:01:00Z">
        <w:r w:rsidR="00086783">
          <w:rPr>
            <w:rFonts w:ascii="Arial" w:hAnsi="Arial"/>
            <w:sz w:val="22"/>
            <w:szCs w:val="22"/>
          </w:rPr>
          <w:t xml:space="preserve">not account for </w:t>
        </w:r>
      </w:ins>
      <w:r w:rsidR="009E2BCA">
        <w:rPr>
          <w:rFonts w:ascii="Arial" w:hAnsi="Arial"/>
          <w:sz w:val="22"/>
          <w:szCs w:val="22"/>
        </w:rPr>
        <w:t xml:space="preserve">either background binding </w:t>
      </w:r>
      <w:del w:id="706" w:author="David Bartel" w:date="2018-02-23T23:01:00Z">
        <w:r w:rsidR="009E2BCA" w:rsidDel="00086783">
          <w:rPr>
            <w:rFonts w:ascii="Arial" w:hAnsi="Arial"/>
            <w:sz w:val="22"/>
            <w:szCs w:val="22"/>
          </w:rPr>
          <w:delText>n</w:delText>
        </w:r>
      </w:del>
      <w:r w:rsidR="009E2BCA">
        <w:rPr>
          <w:rFonts w:ascii="Arial" w:hAnsi="Arial"/>
          <w:sz w:val="22"/>
          <w:szCs w:val="22"/>
        </w:rPr>
        <w:t>or ligand saturation</w:t>
      </w:r>
      <w:ins w:id="707" w:author="David Bartel" w:date="2018-02-24T17:34:00Z">
        <w:r w:rsidR="003241BD">
          <w:rPr>
            <w:rFonts w:ascii="Arial" w:hAnsi="Arial"/>
            <w:sz w:val="22"/>
            <w:szCs w:val="22"/>
          </w:rPr>
          <w:t>.</w:t>
        </w:r>
      </w:ins>
      <w:del w:id="708" w:author="David Bartel" w:date="2018-02-24T17:34:00Z">
        <w:r w:rsidR="009E2BCA" w:rsidDel="003241BD">
          <w:rPr>
            <w:rFonts w:ascii="Arial" w:hAnsi="Arial"/>
            <w:sz w:val="22"/>
            <w:szCs w:val="22"/>
          </w:rPr>
          <w:delText>,</w:delText>
        </w:r>
      </w:del>
      <w:r w:rsidR="009E2BCA">
        <w:rPr>
          <w:rFonts w:ascii="Arial" w:hAnsi="Arial"/>
          <w:sz w:val="22"/>
          <w:szCs w:val="22"/>
        </w:rPr>
        <w:t xml:space="preserve"> </w:t>
      </w:r>
      <w:ins w:id="709" w:author="David Bartel" w:date="2018-02-24T17:35:00Z">
        <w:r w:rsidR="003241BD">
          <w:rPr>
            <w:rFonts w:ascii="Arial" w:hAnsi="Arial"/>
            <w:sz w:val="22"/>
            <w:szCs w:val="22"/>
          </w:rPr>
          <w:t xml:space="preserve"> Therefore, </w:t>
        </w:r>
      </w:ins>
      <w:del w:id="710" w:author="David Bartel" w:date="2018-02-24T17:21:00Z">
        <w:r w:rsidR="009E2BCA" w:rsidDel="00BD661C">
          <w:rPr>
            <w:rFonts w:ascii="Arial" w:hAnsi="Arial"/>
            <w:sz w:val="22"/>
            <w:szCs w:val="22"/>
          </w:rPr>
          <w:delText xml:space="preserve">produces a distinct set of relative </w:delText>
        </w:r>
        <w:r w:rsidR="009E2BCA" w:rsidDel="00BD661C">
          <w:rPr>
            <w:rFonts w:ascii="Arial" w:hAnsi="Arial"/>
            <w:i/>
            <w:sz w:val="22"/>
            <w:szCs w:val="22"/>
          </w:rPr>
          <w:delText>K</w:delText>
        </w:r>
        <w:r w:rsidR="009E2BCA" w:rsidDel="00BD661C">
          <w:rPr>
            <w:rFonts w:ascii="Arial" w:hAnsi="Arial"/>
            <w:sz w:val="22"/>
            <w:szCs w:val="22"/>
            <w:vertAlign w:val="subscript"/>
          </w:rPr>
          <w:delText>D</w:delText>
        </w:r>
        <w:r w:rsidR="009E2BCA" w:rsidDel="00BD661C">
          <w:rPr>
            <w:rFonts w:ascii="Arial" w:hAnsi="Arial"/>
            <w:i/>
            <w:sz w:val="22"/>
            <w:szCs w:val="22"/>
            <w:vertAlign w:val="subscript"/>
          </w:rPr>
          <w:delText xml:space="preserve"> </w:delText>
        </w:r>
        <w:r w:rsidR="009E2BCA" w:rsidDel="00BD661C">
          <w:rPr>
            <w:rFonts w:ascii="Arial" w:hAnsi="Arial"/>
            <w:sz w:val="22"/>
            <w:szCs w:val="22"/>
          </w:rPr>
          <w:delText>values for each RBNS sample, causing estimates of relative binding to be appear exacerbated or compressed depending on the which sample was analyzed. Application of this method therefore poses fundamental complications for mechanistic interpretation of differential binding affinity across miRNA and target sequences, and diminishes the prospect that these estimates could function as predictors of biological repression.</w:delText>
        </w:r>
      </w:del>
    </w:p>
    <w:p w14:paraId="34367BC0" w14:textId="575772FD" w:rsidR="00190F02" w:rsidRDefault="00BD661C" w:rsidP="00E93EB0">
      <w:pPr>
        <w:spacing w:line="360" w:lineRule="auto"/>
        <w:ind w:firstLine="720"/>
        <w:rPr>
          <w:ins w:id="711" w:author="David Bartel" w:date="2018-02-25T12:05:00Z"/>
          <w:rFonts w:ascii="Arial" w:hAnsi="Arial"/>
          <w:sz w:val="22"/>
          <w:szCs w:val="22"/>
        </w:rPr>
      </w:pPr>
      <w:ins w:id="712" w:author="David Bartel" w:date="2018-02-24T17:21:00Z">
        <w:r>
          <w:rPr>
            <w:rFonts w:ascii="Arial" w:hAnsi="Arial"/>
            <w:sz w:val="22"/>
            <w:szCs w:val="22"/>
          </w:rPr>
          <w:t>w</w:t>
        </w:r>
      </w:ins>
      <w:del w:id="713" w:author="David Bartel" w:date="2018-02-24T17:21:00Z">
        <w:r w:rsidR="009E2BCA" w:rsidDel="00BD661C">
          <w:rPr>
            <w:rFonts w:ascii="Arial" w:hAnsi="Arial"/>
            <w:sz w:val="22"/>
            <w:szCs w:val="22"/>
          </w:rPr>
          <w:delText>W</w:delText>
        </w:r>
      </w:del>
      <w:r w:rsidR="009E2BCA">
        <w:rPr>
          <w:rFonts w:ascii="Arial" w:hAnsi="Arial"/>
          <w:sz w:val="22"/>
          <w:szCs w:val="22"/>
        </w:rPr>
        <w:t xml:space="preserve">e </w:t>
      </w:r>
      <w:del w:id="714" w:author="David Bartel" w:date="2018-02-24T17:35:00Z">
        <w:r w:rsidR="009E2BCA" w:rsidDel="003241BD">
          <w:rPr>
            <w:rFonts w:ascii="Arial" w:hAnsi="Arial"/>
            <w:sz w:val="22"/>
            <w:szCs w:val="22"/>
          </w:rPr>
          <w:delText xml:space="preserve">created </w:delText>
        </w:r>
      </w:del>
      <w:ins w:id="715" w:author="David Bartel" w:date="2018-02-24T17:35:00Z">
        <w:r w:rsidR="003241BD">
          <w:rPr>
            <w:rFonts w:ascii="Arial" w:hAnsi="Arial"/>
            <w:sz w:val="22"/>
            <w:szCs w:val="22"/>
          </w:rPr>
          <w:t xml:space="preserve">developed </w:t>
        </w:r>
      </w:ins>
      <w:r w:rsidR="009E2BCA">
        <w:rPr>
          <w:rFonts w:ascii="Arial" w:hAnsi="Arial"/>
          <w:sz w:val="22"/>
          <w:szCs w:val="22"/>
        </w:rPr>
        <w:t xml:space="preserve">a </w:t>
      </w:r>
      <w:del w:id="716" w:author="David Bartel" w:date="2018-02-25T09:32:00Z">
        <w:r w:rsidR="009E2BCA" w:rsidDel="00D91BFB">
          <w:rPr>
            <w:rFonts w:ascii="Arial" w:hAnsi="Arial"/>
            <w:sz w:val="22"/>
            <w:szCs w:val="22"/>
          </w:rPr>
          <w:delText xml:space="preserve">novel </w:delText>
        </w:r>
      </w:del>
      <w:r w:rsidR="009E2BCA">
        <w:rPr>
          <w:rFonts w:ascii="Arial" w:hAnsi="Arial"/>
          <w:sz w:val="22"/>
          <w:szCs w:val="22"/>
        </w:rPr>
        <w:t xml:space="preserve">computational strategy </w:t>
      </w:r>
      <w:del w:id="717" w:author="David Bartel" w:date="2018-02-24T17:36:00Z">
        <w:r w:rsidR="009E2BCA" w:rsidDel="003241BD">
          <w:rPr>
            <w:rFonts w:ascii="Arial" w:hAnsi="Arial"/>
            <w:sz w:val="22"/>
            <w:szCs w:val="22"/>
          </w:rPr>
          <w:delText xml:space="preserve">to </w:delText>
        </w:r>
      </w:del>
      <w:del w:id="718" w:author="David Bartel" w:date="2018-02-25T09:33:00Z">
        <w:r w:rsidR="009E2BCA" w:rsidDel="00D91BFB">
          <w:rPr>
            <w:rFonts w:ascii="Arial" w:hAnsi="Arial"/>
            <w:sz w:val="22"/>
            <w:szCs w:val="22"/>
          </w:rPr>
          <w:delText>calculat</w:delText>
        </w:r>
      </w:del>
      <w:del w:id="719" w:author="David Bartel" w:date="2018-02-24T17:36:00Z">
        <w:r w:rsidR="009E2BCA" w:rsidDel="003241BD">
          <w:rPr>
            <w:rFonts w:ascii="Arial" w:hAnsi="Arial"/>
            <w:sz w:val="22"/>
            <w:szCs w:val="22"/>
          </w:rPr>
          <w:delText>e</w:delText>
        </w:r>
      </w:del>
      <w:del w:id="720" w:author="David Bartel" w:date="2018-02-25T09:33:00Z">
        <w:r w:rsidR="009E2BCA" w:rsidDel="00D91BFB">
          <w:rPr>
            <w:rFonts w:ascii="Arial" w:hAnsi="Arial"/>
            <w:sz w:val="22"/>
            <w:szCs w:val="22"/>
          </w:rPr>
          <w:delText xml:space="preserve"> </w:delText>
        </w:r>
        <w:r w:rsidR="009E2BCA" w:rsidDel="00D91BFB">
          <w:rPr>
            <w:rFonts w:ascii="Arial" w:hAnsi="Arial"/>
            <w:i/>
            <w:sz w:val="22"/>
            <w:szCs w:val="22"/>
          </w:rPr>
          <w:delText>K</w:delText>
        </w:r>
        <w:r w:rsidR="009E2BCA" w:rsidDel="00D91BFB">
          <w:rPr>
            <w:rFonts w:ascii="Arial" w:hAnsi="Arial"/>
            <w:sz w:val="22"/>
            <w:szCs w:val="22"/>
            <w:vertAlign w:val="subscript"/>
          </w:rPr>
          <w:delText>D</w:delText>
        </w:r>
        <w:r w:rsidR="009E2BCA" w:rsidDel="00D91BFB">
          <w:rPr>
            <w:rFonts w:ascii="Arial" w:hAnsi="Arial"/>
            <w:sz w:val="22"/>
            <w:szCs w:val="22"/>
          </w:rPr>
          <w:delText xml:space="preserve"> values </w:delText>
        </w:r>
      </w:del>
      <w:r w:rsidR="009E2BCA">
        <w:rPr>
          <w:rFonts w:ascii="Arial" w:hAnsi="Arial"/>
          <w:sz w:val="22"/>
          <w:szCs w:val="22"/>
        </w:rPr>
        <w:t>that simultaneously incorporate</w:t>
      </w:r>
      <w:ins w:id="721" w:author="David Bartel" w:date="2018-03-24T20:47:00Z">
        <w:r w:rsidR="0093493E">
          <w:rPr>
            <w:rFonts w:ascii="Arial" w:hAnsi="Arial"/>
            <w:sz w:val="22"/>
            <w:szCs w:val="22"/>
          </w:rPr>
          <w:t>d</w:t>
        </w:r>
      </w:ins>
      <w:del w:id="722" w:author="David Bartel" w:date="2018-03-24T20:47:00Z">
        <w:r w:rsidR="009E2BCA" w:rsidDel="0093493E">
          <w:rPr>
            <w:rFonts w:ascii="Arial" w:hAnsi="Arial"/>
            <w:sz w:val="22"/>
            <w:szCs w:val="22"/>
          </w:rPr>
          <w:delText>s</w:delText>
        </w:r>
      </w:del>
      <w:r w:rsidR="009E2BCA">
        <w:rPr>
          <w:rFonts w:ascii="Arial" w:hAnsi="Arial"/>
          <w:sz w:val="22"/>
          <w:szCs w:val="22"/>
        </w:rPr>
        <w:t xml:space="preserve"> information from all concentrations </w:t>
      </w:r>
      <w:del w:id="723" w:author="David Bartel" w:date="2018-02-25T09:34:00Z">
        <w:r w:rsidR="009E2BCA" w:rsidDel="00D91BFB">
          <w:rPr>
            <w:rFonts w:ascii="Arial" w:hAnsi="Arial"/>
            <w:sz w:val="22"/>
            <w:szCs w:val="22"/>
          </w:rPr>
          <w:delText xml:space="preserve">within </w:delText>
        </w:r>
      </w:del>
      <w:ins w:id="724" w:author="David Bartel" w:date="2018-02-25T09:34:00Z">
        <w:r w:rsidR="00D91BFB">
          <w:rPr>
            <w:rFonts w:ascii="Arial" w:hAnsi="Arial"/>
            <w:sz w:val="22"/>
            <w:szCs w:val="22"/>
          </w:rPr>
          <w:t xml:space="preserve">of </w:t>
        </w:r>
      </w:ins>
      <w:r w:rsidR="009E2BCA">
        <w:rPr>
          <w:rFonts w:ascii="Arial" w:hAnsi="Arial"/>
          <w:sz w:val="22"/>
          <w:szCs w:val="22"/>
        </w:rPr>
        <w:t>an RBNS experiment</w:t>
      </w:r>
      <w:ins w:id="725" w:author="David Bartel" w:date="2018-02-25T09:33:00Z">
        <w:r w:rsidR="00D91BFB" w:rsidRPr="00D91BFB">
          <w:rPr>
            <w:rFonts w:ascii="Arial" w:hAnsi="Arial"/>
            <w:sz w:val="22"/>
            <w:szCs w:val="22"/>
          </w:rPr>
          <w:t xml:space="preserve"> </w:t>
        </w:r>
        <w:r w:rsidR="00D91BFB">
          <w:rPr>
            <w:rFonts w:ascii="Arial" w:hAnsi="Arial"/>
            <w:sz w:val="22"/>
            <w:szCs w:val="22"/>
          </w:rPr>
          <w:t xml:space="preserve">to calculating relative </w:t>
        </w:r>
        <w:r w:rsidR="00D91BFB">
          <w:rPr>
            <w:rFonts w:ascii="Arial" w:hAnsi="Arial"/>
            <w:i/>
            <w:sz w:val="22"/>
            <w:szCs w:val="22"/>
          </w:rPr>
          <w:t>K</w:t>
        </w:r>
        <w:r w:rsidR="00D91BFB">
          <w:rPr>
            <w:rFonts w:ascii="Arial" w:hAnsi="Arial"/>
            <w:sz w:val="22"/>
            <w:szCs w:val="22"/>
            <w:vertAlign w:val="subscript"/>
          </w:rPr>
          <w:t>D</w:t>
        </w:r>
        <w:r w:rsidR="00D91BFB">
          <w:rPr>
            <w:rFonts w:ascii="Arial" w:hAnsi="Arial"/>
            <w:sz w:val="22"/>
            <w:szCs w:val="22"/>
          </w:rPr>
          <w:t xml:space="preserve"> values</w:t>
        </w:r>
      </w:ins>
      <w:r w:rsidR="009E2BCA">
        <w:rPr>
          <w:rFonts w:ascii="Arial" w:hAnsi="Arial"/>
          <w:sz w:val="22"/>
          <w:szCs w:val="22"/>
        </w:rPr>
        <w:t xml:space="preserve">. </w:t>
      </w:r>
      <w:ins w:id="726" w:author="David Bartel" w:date="2018-02-25T09:51:00Z">
        <w:r w:rsidR="00C67DE9">
          <w:rPr>
            <w:rFonts w:ascii="Arial" w:hAnsi="Arial"/>
            <w:sz w:val="22"/>
            <w:szCs w:val="22"/>
          </w:rPr>
          <w:t xml:space="preserve"> Underlying this strategy is a</w:t>
        </w:r>
      </w:ins>
      <w:del w:id="727" w:author="David Bartel" w:date="2018-02-25T09:51:00Z">
        <w:r w:rsidR="009E2BCA" w:rsidDel="00C67DE9">
          <w:rPr>
            <w:rFonts w:ascii="Arial" w:hAnsi="Arial"/>
            <w:sz w:val="22"/>
            <w:szCs w:val="22"/>
          </w:rPr>
          <w:delText>The</w:delText>
        </w:r>
      </w:del>
      <w:r w:rsidR="009E2BCA">
        <w:rPr>
          <w:rFonts w:ascii="Arial" w:hAnsi="Arial"/>
          <w:sz w:val="22"/>
          <w:szCs w:val="22"/>
        </w:rPr>
        <w:t xml:space="preserve"> model </w:t>
      </w:r>
      <w:ins w:id="728" w:author="David Bartel" w:date="2018-02-25T09:51:00Z">
        <w:r w:rsidR="00C67DE9">
          <w:rPr>
            <w:rFonts w:ascii="Arial" w:hAnsi="Arial"/>
            <w:sz w:val="22"/>
            <w:szCs w:val="22"/>
          </w:rPr>
          <w:t xml:space="preserve">that </w:t>
        </w:r>
      </w:ins>
      <w:r w:rsidR="009E2BCA">
        <w:rPr>
          <w:rFonts w:ascii="Arial" w:hAnsi="Arial"/>
          <w:sz w:val="22"/>
          <w:szCs w:val="22"/>
        </w:rPr>
        <w:t xml:space="preserve">takes as input </w:t>
      </w:r>
      <w:del w:id="729" w:author="David Bartel" w:date="2018-02-25T09:57:00Z">
        <w:r w:rsidR="009E2BCA" w:rsidDel="00432C8D">
          <w:rPr>
            <w:rFonts w:ascii="Arial" w:hAnsi="Arial"/>
            <w:sz w:val="22"/>
            <w:szCs w:val="22"/>
          </w:rPr>
          <w:delText xml:space="preserve">parameters </w:delText>
        </w:r>
      </w:del>
      <w:ins w:id="730" w:author="David Bartel" w:date="2018-02-25T09:55:00Z">
        <w:r w:rsidR="00C67DE9">
          <w:rPr>
            <w:rFonts w:ascii="Arial" w:hAnsi="Arial"/>
            <w:sz w:val="22"/>
            <w:szCs w:val="22"/>
          </w:rPr>
          <w:t>the stock concentration of purified AGO2–miR-1,</w:t>
        </w:r>
        <w:r w:rsidR="00C67DE9" w:rsidDel="00C67DE9">
          <w:rPr>
            <w:rFonts w:ascii="Arial" w:hAnsi="Arial"/>
            <w:sz w:val="22"/>
            <w:szCs w:val="22"/>
          </w:rPr>
          <w:t xml:space="preserve"> </w:t>
        </w:r>
      </w:ins>
      <w:del w:id="731" w:author="David Bartel" w:date="2018-02-25T09:51:00Z">
        <w:r w:rsidR="009E2BCA" w:rsidDel="00C67DE9">
          <w:rPr>
            <w:rFonts w:ascii="Arial" w:hAnsi="Arial"/>
            <w:sz w:val="22"/>
            <w:szCs w:val="22"/>
          </w:rPr>
          <w:delText xml:space="preserve">specifying </w:delText>
        </w:r>
      </w:del>
      <w:r w:rsidR="009E2BCA">
        <w:rPr>
          <w:rFonts w:ascii="Arial" w:hAnsi="Arial"/>
          <w:sz w:val="22"/>
          <w:szCs w:val="22"/>
        </w:rPr>
        <w:t xml:space="preserve">the </w:t>
      </w:r>
      <w:del w:id="732" w:author="David Bartel" w:date="2018-02-25T09:34:00Z">
        <w:r w:rsidR="009E2BCA" w:rsidDel="00D91BFB">
          <w:rPr>
            <w:rFonts w:ascii="Arial" w:hAnsi="Arial"/>
            <w:sz w:val="22"/>
            <w:szCs w:val="22"/>
          </w:rPr>
          <w:delText xml:space="preserve">(seven) </w:delText>
        </w:r>
      </w:del>
      <w:r w:rsidR="009E2BCA">
        <w:rPr>
          <w:rFonts w:ascii="Arial" w:hAnsi="Arial"/>
          <w:i/>
          <w:sz w:val="22"/>
          <w:szCs w:val="22"/>
        </w:rPr>
        <w:t>K</w:t>
      </w:r>
      <w:r w:rsidR="009E2BCA">
        <w:rPr>
          <w:rFonts w:ascii="Arial" w:hAnsi="Arial"/>
          <w:sz w:val="22"/>
          <w:szCs w:val="22"/>
          <w:vertAlign w:val="subscript"/>
        </w:rPr>
        <w:t>D</w:t>
      </w:r>
      <w:r w:rsidR="009E2BCA">
        <w:rPr>
          <w:rFonts w:ascii="Arial" w:hAnsi="Arial"/>
          <w:sz w:val="22"/>
          <w:szCs w:val="22"/>
        </w:rPr>
        <w:t xml:space="preserve"> values for each miRNA </w:t>
      </w:r>
      <w:del w:id="733" w:author="David Bartel" w:date="2018-02-25T09:35:00Z">
        <w:r w:rsidR="009E2BCA" w:rsidDel="00D91BFB">
          <w:rPr>
            <w:rFonts w:ascii="Arial" w:hAnsi="Arial"/>
            <w:sz w:val="22"/>
            <w:szCs w:val="22"/>
          </w:rPr>
          <w:delText xml:space="preserve">target </w:delText>
        </w:r>
      </w:del>
      <w:r w:rsidR="009E2BCA">
        <w:rPr>
          <w:rFonts w:ascii="Arial" w:hAnsi="Arial"/>
          <w:sz w:val="22"/>
          <w:szCs w:val="22"/>
        </w:rPr>
        <w:t>site</w:t>
      </w:r>
      <w:ins w:id="734" w:author="David Bartel" w:date="2018-02-25T09:35:00Z">
        <w:r w:rsidR="00D91BFB">
          <w:rPr>
            <w:rFonts w:ascii="Arial" w:hAnsi="Arial"/>
            <w:sz w:val="22"/>
            <w:szCs w:val="22"/>
          </w:rPr>
          <w:t xml:space="preserve"> </w:t>
        </w:r>
      </w:ins>
      <w:del w:id="735" w:author="David Bartel" w:date="2018-02-25T09:35:00Z">
        <w:r w:rsidR="009E2BCA" w:rsidDel="00D91BFB">
          <w:rPr>
            <w:rFonts w:ascii="Arial" w:hAnsi="Arial"/>
            <w:sz w:val="22"/>
            <w:szCs w:val="22"/>
          </w:rPr>
          <w:delText>–</w:delText>
        </w:r>
      </w:del>
      <w:r w:rsidR="009E2BCA">
        <w:rPr>
          <w:rFonts w:ascii="Arial" w:hAnsi="Arial"/>
          <w:sz w:val="22"/>
          <w:szCs w:val="22"/>
        </w:rPr>
        <w:t>type</w:t>
      </w:r>
      <w:ins w:id="736" w:author="David Bartel" w:date="2018-02-25T09:49:00Z">
        <w:r w:rsidR="00687579">
          <w:rPr>
            <w:rFonts w:ascii="Arial" w:hAnsi="Arial"/>
            <w:sz w:val="22"/>
            <w:szCs w:val="22"/>
          </w:rPr>
          <w:t xml:space="preserve"> </w:t>
        </w:r>
      </w:ins>
      <w:ins w:id="737" w:author="David Bartel" w:date="2018-02-25T09:51:00Z">
        <w:r w:rsidR="00C67DE9">
          <w:rPr>
            <w:rFonts w:ascii="Arial" w:hAnsi="Arial"/>
            <w:sz w:val="22"/>
            <w:szCs w:val="22"/>
          </w:rPr>
          <w:t xml:space="preserve">(including the </w:t>
        </w:r>
      </w:ins>
      <w:ins w:id="738" w:author="David Bartel" w:date="2018-02-25T09:52:00Z">
        <w:r w:rsidR="00C67DE9">
          <w:rPr>
            <w:rFonts w:ascii="Arial" w:hAnsi="Arial"/>
            <w:sz w:val="22"/>
            <w:szCs w:val="22"/>
          </w:rPr>
          <w:t>“</w:t>
        </w:r>
      </w:ins>
      <w:ins w:id="739" w:author="David Bartel" w:date="2018-02-25T09:51:00Z">
        <w:r w:rsidR="00C67DE9">
          <w:rPr>
            <w:rFonts w:ascii="Arial" w:hAnsi="Arial"/>
            <w:sz w:val="22"/>
            <w:szCs w:val="22"/>
          </w:rPr>
          <w:t>no-site</w:t>
        </w:r>
      </w:ins>
      <w:ins w:id="740" w:author="David Bartel" w:date="2018-02-25T09:52:00Z">
        <w:r w:rsidR="00C67DE9">
          <w:rPr>
            <w:rFonts w:ascii="Arial" w:hAnsi="Arial"/>
            <w:sz w:val="22"/>
            <w:szCs w:val="22"/>
          </w:rPr>
          <w:t>”</w:t>
        </w:r>
      </w:ins>
      <w:ins w:id="741" w:author="David Bartel" w:date="2018-02-25T09:51:00Z">
        <w:r w:rsidR="00C67DE9">
          <w:rPr>
            <w:rFonts w:ascii="Arial" w:hAnsi="Arial"/>
            <w:sz w:val="22"/>
            <w:szCs w:val="22"/>
          </w:rPr>
          <w:t xml:space="preserve"> type)</w:t>
        </w:r>
      </w:ins>
      <w:r w:rsidR="009E2BCA">
        <w:rPr>
          <w:rFonts w:ascii="Arial" w:hAnsi="Arial"/>
          <w:sz w:val="22"/>
          <w:szCs w:val="22"/>
        </w:rPr>
        <w:t xml:space="preserve">, </w:t>
      </w:r>
      <w:del w:id="742" w:author="David Bartel" w:date="2018-02-25T09:54:00Z">
        <w:r w:rsidR="009E2BCA" w:rsidDel="00C67DE9">
          <w:rPr>
            <w:rFonts w:ascii="Arial" w:hAnsi="Arial"/>
            <w:sz w:val="22"/>
            <w:szCs w:val="22"/>
          </w:rPr>
          <w:delText xml:space="preserve">and two additional parameters specifying </w:delText>
        </w:r>
      </w:del>
      <w:del w:id="743" w:author="David Bartel" w:date="2018-02-25T09:55:00Z">
        <w:r w:rsidR="009E2BCA" w:rsidDel="00C67DE9">
          <w:rPr>
            <w:rFonts w:ascii="Arial" w:hAnsi="Arial"/>
            <w:sz w:val="22"/>
            <w:szCs w:val="22"/>
          </w:rPr>
          <w:delText xml:space="preserve">the stock concentration of </w:delText>
        </w:r>
      </w:del>
      <w:del w:id="744" w:author="David Bartel" w:date="2018-02-25T09:54:00Z">
        <w:r w:rsidR="009E2BCA" w:rsidDel="00C67DE9">
          <w:rPr>
            <w:rFonts w:ascii="Arial" w:hAnsi="Arial"/>
            <w:sz w:val="22"/>
            <w:szCs w:val="22"/>
          </w:rPr>
          <w:delText xml:space="preserve">the </w:delText>
        </w:r>
      </w:del>
      <w:del w:id="745" w:author="David Bartel" w:date="2018-02-25T09:55:00Z">
        <w:r w:rsidR="009E2BCA" w:rsidDel="00C67DE9">
          <w:rPr>
            <w:rFonts w:ascii="Arial" w:hAnsi="Arial"/>
            <w:sz w:val="22"/>
            <w:szCs w:val="22"/>
          </w:rPr>
          <w:delText xml:space="preserve">purified AGO2–miR-1 complex </w:delText>
        </w:r>
      </w:del>
      <w:r w:rsidR="009E2BCA">
        <w:rPr>
          <w:rFonts w:ascii="Arial" w:hAnsi="Arial"/>
          <w:sz w:val="22"/>
          <w:szCs w:val="22"/>
        </w:rPr>
        <w:t xml:space="preserve">and </w:t>
      </w:r>
      <w:del w:id="746" w:author="David Bartel" w:date="2018-03-27T15:49:00Z">
        <w:r w:rsidR="009E2BCA" w:rsidDel="000E19F3">
          <w:rPr>
            <w:rFonts w:ascii="Arial" w:hAnsi="Arial"/>
            <w:sz w:val="22"/>
            <w:szCs w:val="22"/>
          </w:rPr>
          <w:delText xml:space="preserve">the </w:delText>
        </w:r>
      </w:del>
      <w:ins w:id="747" w:author="David Bartel" w:date="2018-03-27T15:49:00Z">
        <w:r w:rsidR="000E19F3">
          <w:rPr>
            <w:rFonts w:ascii="Arial" w:hAnsi="Arial"/>
            <w:sz w:val="22"/>
            <w:szCs w:val="22"/>
          </w:rPr>
          <w:t xml:space="preserve">a </w:t>
        </w:r>
      </w:ins>
      <w:r w:rsidR="009E2BCA">
        <w:rPr>
          <w:rFonts w:ascii="Arial" w:hAnsi="Arial"/>
          <w:sz w:val="22"/>
          <w:szCs w:val="22"/>
        </w:rPr>
        <w:t>constant amount background</w:t>
      </w:r>
      <w:del w:id="748" w:author="David Bartel" w:date="2018-02-25T09:56:00Z">
        <w:r w:rsidR="009E2BCA" w:rsidDel="00432C8D">
          <w:rPr>
            <w:rFonts w:ascii="Arial" w:hAnsi="Arial"/>
            <w:sz w:val="22"/>
            <w:szCs w:val="22"/>
          </w:rPr>
          <w:delText>, AGO–miRNA-independent</w:delText>
        </w:r>
      </w:del>
      <w:r w:rsidR="009E2BCA">
        <w:rPr>
          <w:rFonts w:ascii="Arial" w:hAnsi="Arial"/>
          <w:sz w:val="22"/>
          <w:szCs w:val="22"/>
        </w:rPr>
        <w:t xml:space="preserve"> library </w:t>
      </w:r>
      <w:del w:id="749" w:author="David Bartel" w:date="2018-03-27T20:28:00Z">
        <w:r w:rsidR="009E2BCA" w:rsidDel="009B338F">
          <w:rPr>
            <w:rFonts w:ascii="Arial" w:hAnsi="Arial"/>
            <w:sz w:val="22"/>
            <w:szCs w:val="22"/>
          </w:rPr>
          <w:delText xml:space="preserve">RNA </w:delText>
        </w:r>
      </w:del>
      <w:r w:rsidR="009E2BCA">
        <w:rPr>
          <w:rFonts w:ascii="Arial" w:hAnsi="Arial"/>
          <w:sz w:val="22"/>
          <w:szCs w:val="22"/>
        </w:rPr>
        <w:t>recovered in all samples</w:t>
      </w:r>
      <w:del w:id="750" w:author="David Bartel" w:date="2018-03-27T20:29:00Z">
        <w:r w:rsidR="009E2BCA" w:rsidDel="009B338F">
          <w:rPr>
            <w:rFonts w:ascii="Arial" w:hAnsi="Arial"/>
            <w:sz w:val="22"/>
            <w:szCs w:val="22"/>
          </w:rPr>
          <w:delText>, and</w:delText>
        </w:r>
      </w:del>
      <w:ins w:id="751" w:author="David Bartel" w:date="2018-03-27T20:29:00Z">
        <w:r w:rsidR="009B338F">
          <w:rPr>
            <w:rFonts w:ascii="Arial" w:hAnsi="Arial"/>
            <w:sz w:val="22"/>
            <w:szCs w:val="22"/>
          </w:rPr>
          <w:t>.  With these inputs, the model</w:t>
        </w:r>
      </w:ins>
      <w:r w:rsidR="009E2BCA">
        <w:rPr>
          <w:rFonts w:ascii="Arial" w:hAnsi="Arial"/>
          <w:sz w:val="22"/>
          <w:szCs w:val="22"/>
        </w:rPr>
        <w:t xml:space="preserve"> outputs </w:t>
      </w:r>
      <w:del w:id="752" w:author="David Bartel" w:date="2018-02-25T09:59:00Z">
        <w:r w:rsidR="009E2BCA" w:rsidDel="00432C8D">
          <w:rPr>
            <w:rFonts w:ascii="Arial" w:hAnsi="Arial"/>
            <w:sz w:val="22"/>
            <w:szCs w:val="22"/>
          </w:rPr>
          <w:delText>a prediction of the fraction</w:delText>
        </w:r>
      </w:del>
      <w:ins w:id="753" w:author="David Bartel" w:date="2018-02-25T09:59:00Z">
        <w:r w:rsidR="00432C8D">
          <w:rPr>
            <w:rFonts w:ascii="Arial" w:hAnsi="Arial"/>
            <w:sz w:val="22"/>
            <w:szCs w:val="22"/>
          </w:rPr>
          <w:t>the predicted enrichment</w:t>
        </w:r>
      </w:ins>
      <w:r w:rsidR="009E2BCA">
        <w:rPr>
          <w:rFonts w:ascii="Arial" w:hAnsi="Arial"/>
          <w:sz w:val="22"/>
          <w:szCs w:val="22"/>
        </w:rPr>
        <w:t xml:space="preserve"> of each site type </w:t>
      </w:r>
      <w:del w:id="754" w:author="David Bartel" w:date="2018-02-25T09:59:00Z">
        <w:r w:rsidR="009E2BCA" w:rsidDel="00432C8D">
          <w:rPr>
            <w:rFonts w:ascii="Arial" w:hAnsi="Arial"/>
            <w:sz w:val="22"/>
            <w:szCs w:val="22"/>
          </w:rPr>
          <w:delText xml:space="preserve">within all five samples </w:delText>
        </w:r>
      </w:del>
      <w:r w:rsidR="009E2BCA">
        <w:rPr>
          <w:rFonts w:ascii="Arial" w:hAnsi="Arial"/>
          <w:sz w:val="22"/>
          <w:szCs w:val="22"/>
        </w:rPr>
        <w:t xml:space="preserve">across the </w:t>
      </w:r>
      <w:del w:id="755" w:author="David Bartel" w:date="2018-02-25T09:57:00Z">
        <w:r w:rsidR="009E2BCA" w:rsidDel="00432C8D">
          <w:rPr>
            <w:rFonts w:ascii="Arial" w:hAnsi="Arial"/>
            <w:sz w:val="22"/>
            <w:szCs w:val="22"/>
          </w:rPr>
          <w:delText xml:space="preserve">dilution </w:delText>
        </w:r>
      </w:del>
      <w:ins w:id="756" w:author="David Bartel" w:date="2018-02-25T09:57:00Z">
        <w:r w:rsidR="00432C8D">
          <w:rPr>
            <w:rFonts w:ascii="Arial" w:hAnsi="Arial"/>
            <w:sz w:val="22"/>
            <w:szCs w:val="22"/>
          </w:rPr>
          <w:t xml:space="preserve">concentration </w:t>
        </w:r>
      </w:ins>
      <w:r w:rsidR="009E2BCA">
        <w:rPr>
          <w:rFonts w:ascii="Arial" w:hAnsi="Arial"/>
          <w:sz w:val="22"/>
          <w:szCs w:val="22"/>
        </w:rPr>
        <w:t>series</w:t>
      </w:r>
      <w:del w:id="757" w:author="David Bartel" w:date="2018-03-27T15:49:00Z">
        <w:r w:rsidR="009E2BCA" w:rsidDel="000E19F3">
          <w:rPr>
            <w:rFonts w:ascii="Arial" w:hAnsi="Arial"/>
            <w:sz w:val="22"/>
            <w:szCs w:val="22"/>
          </w:rPr>
          <w:delText xml:space="preserve"> </w:delText>
        </w:r>
      </w:del>
      <w:del w:id="758" w:author="David Bartel" w:date="2018-02-25T09:57:00Z">
        <w:r w:rsidR="009E2BCA" w:rsidDel="00432C8D">
          <w:rPr>
            <w:rFonts w:ascii="Arial" w:hAnsi="Arial"/>
            <w:sz w:val="22"/>
            <w:szCs w:val="22"/>
          </w:rPr>
          <w:delText xml:space="preserve">in </w:delText>
        </w:r>
      </w:del>
      <w:del w:id="759" w:author="David Bartel" w:date="2018-03-27T15:49:00Z">
        <w:r w:rsidR="009E2BCA" w:rsidDel="000E19F3">
          <w:rPr>
            <w:rFonts w:ascii="Arial" w:hAnsi="Arial"/>
            <w:sz w:val="22"/>
            <w:szCs w:val="22"/>
          </w:rPr>
          <w:delText>the experiment</w:delText>
        </w:r>
      </w:del>
      <w:r w:rsidR="009E2BCA">
        <w:rPr>
          <w:rFonts w:ascii="Arial" w:hAnsi="Arial"/>
          <w:sz w:val="22"/>
          <w:szCs w:val="22"/>
        </w:rPr>
        <w:t xml:space="preserve">. </w:t>
      </w:r>
      <w:ins w:id="760" w:author="David Bartel" w:date="2018-02-25T09:59:00Z">
        <w:r w:rsidR="00432C8D">
          <w:rPr>
            <w:rFonts w:ascii="Arial" w:hAnsi="Arial"/>
            <w:sz w:val="22"/>
            <w:szCs w:val="22"/>
          </w:rPr>
          <w:t xml:space="preserve"> </w:t>
        </w:r>
      </w:ins>
      <w:del w:id="761" w:author="David Bartel" w:date="2018-02-25T10:00:00Z">
        <w:r w:rsidR="009E2BCA" w:rsidDel="00432C8D">
          <w:rPr>
            <w:rFonts w:ascii="Arial" w:hAnsi="Arial"/>
            <w:sz w:val="22"/>
            <w:szCs w:val="22"/>
          </w:rPr>
          <w:delText>This model was used to</w:delText>
        </w:r>
      </w:del>
      <w:ins w:id="762" w:author="David Bartel" w:date="2018-02-25T10:00:00Z">
        <w:r w:rsidR="00432C8D">
          <w:rPr>
            <w:rFonts w:ascii="Arial" w:hAnsi="Arial"/>
            <w:sz w:val="22"/>
            <w:szCs w:val="22"/>
          </w:rPr>
          <w:t>Using this model, we</w:t>
        </w:r>
      </w:ins>
      <w:r w:rsidR="009E2BCA">
        <w:rPr>
          <w:rFonts w:ascii="Arial" w:hAnsi="Arial"/>
          <w:sz w:val="22"/>
          <w:szCs w:val="22"/>
        </w:rPr>
        <w:t xml:space="preserve"> perform</w:t>
      </w:r>
      <w:ins w:id="763" w:author="David Bartel" w:date="2018-02-25T10:00:00Z">
        <w:r w:rsidR="00432C8D">
          <w:rPr>
            <w:rFonts w:ascii="Arial" w:hAnsi="Arial"/>
            <w:sz w:val="22"/>
            <w:szCs w:val="22"/>
          </w:rPr>
          <w:t>ed</w:t>
        </w:r>
      </w:ins>
      <w:r w:rsidR="009E2BCA">
        <w:rPr>
          <w:rFonts w:ascii="Arial" w:hAnsi="Arial"/>
          <w:sz w:val="22"/>
          <w:szCs w:val="22"/>
        </w:rPr>
        <w:t xml:space="preserve"> maximum likelihood estimation (MLE) </w:t>
      </w:r>
      <w:del w:id="764" w:author="David Bartel" w:date="2018-02-25T10:04:00Z">
        <w:r w:rsidR="009E2BCA" w:rsidDel="005C54EE">
          <w:rPr>
            <w:rFonts w:ascii="Arial" w:hAnsi="Arial"/>
            <w:sz w:val="22"/>
            <w:szCs w:val="22"/>
          </w:rPr>
          <w:delText xml:space="preserve">of </w:delText>
        </w:r>
      </w:del>
      <w:del w:id="765" w:author="David Bartel" w:date="2018-02-25T10:00:00Z">
        <w:r w:rsidR="009E2BCA" w:rsidDel="00432C8D">
          <w:rPr>
            <w:rFonts w:ascii="Arial" w:hAnsi="Arial"/>
            <w:sz w:val="22"/>
            <w:szCs w:val="22"/>
          </w:rPr>
          <w:delText>all seven</w:delText>
        </w:r>
      </w:del>
      <w:ins w:id="766" w:author="David Bartel" w:date="2018-02-25T10:04:00Z">
        <w:r w:rsidR="005C54EE">
          <w:rPr>
            <w:rFonts w:ascii="Arial" w:hAnsi="Arial"/>
            <w:sz w:val="22"/>
            <w:szCs w:val="22"/>
          </w:rPr>
          <w:t>to fit the</w:t>
        </w:r>
      </w:ins>
      <w:r w:rsidR="009E2BCA">
        <w:rPr>
          <w:rFonts w:ascii="Arial" w:hAnsi="Arial"/>
          <w:sz w:val="22"/>
          <w:szCs w:val="22"/>
        </w:rPr>
        <w:t xml:space="preserve"> </w:t>
      </w:r>
      <w:r w:rsidR="009E2BCA">
        <w:rPr>
          <w:rFonts w:ascii="Arial" w:hAnsi="Arial"/>
          <w:i/>
          <w:sz w:val="22"/>
          <w:szCs w:val="22"/>
        </w:rPr>
        <w:t>K</w:t>
      </w:r>
      <w:r w:rsidR="009E2BCA">
        <w:rPr>
          <w:rFonts w:ascii="Arial" w:hAnsi="Arial"/>
          <w:sz w:val="22"/>
          <w:szCs w:val="22"/>
          <w:vertAlign w:val="subscript"/>
        </w:rPr>
        <w:t>D</w:t>
      </w:r>
      <w:r w:rsidR="009E2BCA">
        <w:rPr>
          <w:rFonts w:ascii="Arial" w:hAnsi="Arial"/>
          <w:sz w:val="22"/>
          <w:szCs w:val="22"/>
        </w:rPr>
        <w:t xml:space="preserve"> values</w:t>
      </w:r>
      <w:del w:id="767" w:author="David Bartel" w:date="2018-02-25T10:00:00Z">
        <w:r w:rsidR="009E2BCA" w:rsidDel="00432C8D">
          <w:rPr>
            <w:rFonts w:ascii="Arial" w:hAnsi="Arial"/>
            <w:sz w:val="22"/>
            <w:szCs w:val="22"/>
          </w:rPr>
          <w:delText xml:space="preserve"> in the experiment</w:delText>
        </w:r>
      </w:del>
      <w:r w:rsidR="009E2BCA">
        <w:rPr>
          <w:rFonts w:ascii="Arial" w:hAnsi="Arial"/>
          <w:sz w:val="22"/>
          <w:szCs w:val="22"/>
        </w:rPr>
        <w:t>.</w:t>
      </w:r>
      <w:r w:rsidR="009E2BCA" w:rsidRPr="00790F1E">
        <w:rPr>
          <w:rFonts w:ascii="Arial" w:hAnsi="Arial"/>
          <w:sz w:val="22"/>
          <w:szCs w:val="22"/>
        </w:rPr>
        <w:t xml:space="preserve"> </w:t>
      </w:r>
      <w:del w:id="768" w:author="David Bartel" w:date="2018-02-25T10:06:00Z">
        <w:r w:rsidR="009E2BCA" w:rsidDel="003D17A3">
          <w:rPr>
            <w:rFonts w:ascii="Arial" w:hAnsi="Arial"/>
            <w:sz w:val="22"/>
            <w:szCs w:val="22"/>
          </w:rPr>
          <w:delText xml:space="preserve">The </w:delText>
        </w:r>
      </w:del>
      <w:del w:id="769" w:author="David Bartel" w:date="2018-02-25T10:03:00Z">
        <w:r w:rsidR="009E2BCA" w:rsidDel="005C54EE">
          <w:rPr>
            <w:rFonts w:ascii="Arial" w:hAnsi="Arial"/>
            <w:sz w:val="22"/>
            <w:szCs w:val="22"/>
          </w:rPr>
          <w:delText xml:space="preserve">resultant </w:delText>
        </w:r>
      </w:del>
      <w:del w:id="770" w:author="David Bartel" w:date="2018-02-25T10:06:00Z">
        <w:r w:rsidR="009E2BCA" w:rsidDel="003D17A3">
          <w:rPr>
            <w:rFonts w:ascii="Arial" w:hAnsi="Arial"/>
            <w:sz w:val="22"/>
            <w:szCs w:val="22"/>
          </w:rPr>
          <w:delText xml:space="preserve">model </w:delText>
        </w:r>
      </w:del>
      <w:del w:id="771" w:author="David Bartel" w:date="2018-02-25T10:03:00Z">
        <w:r w:rsidR="009E2BCA" w:rsidDel="005C54EE">
          <w:rPr>
            <w:rFonts w:ascii="Arial" w:hAnsi="Arial"/>
            <w:sz w:val="22"/>
            <w:szCs w:val="22"/>
          </w:rPr>
          <w:delText xml:space="preserve">parameters </w:delText>
        </w:r>
      </w:del>
      <w:ins w:id="772" w:author="David Bartel" w:date="2018-02-25T10:06:00Z">
        <w:r w:rsidR="003D17A3">
          <w:rPr>
            <w:rFonts w:ascii="Arial" w:hAnsi="Arial"/>
            <w:sz w:val="22"/>
            <w:szCs w:val="22"/>
          </w:rPr>
          <w:t>With these</w:t>
        </w:r>
      </w:ins>
      <w:ins w:id="773" w:author="David Bartel" w:date="2018-02-25T10:03:00Z">
        <w:r w:rsidR="005C54EE">
          <w:rPr>
            <w:rFonts w:ascii="Arial" w:hAnsi="Arial"/>
            <w:sz w:val="22"/>
            <w:szCs w:val="22"/>
          </w:rPr>
          <w:t xml:space="preserve"> </w:t>
        </w:r>
      </w:ins>
      <w:ins w:id="774" w:author="David Bartel" w:date="2018-02-25T10:04:00Z">
        <w:r w:rsidR="005C54EE">
          <w:rPr>
            <w:rFonts w:ascii="Arial" w:hAnsi="Arial"/>
            <w:sz w:val="22"/>
            <w:szCs w:val="22"/>
          </w:rPr>
          <w:t xml:space="preserve">fitted </w:t>
        </w:r>
        <w:r w:rsidR="005C54EE">
          <w:rPr>
            <w:rFonts w:ascii="Arial" w:hAnsi="Arial"/>
            <w:i/>
            <w:sz w:val="22"/>
            <w:szCs w:val="22"/>
          </w:rPr>
          <w:t>K</w:t>
        </w:r>
        <w:r w:rsidR="005C54EE">
          <w:rPr>
            <w:rFonts w:ascii="Arial" w:hAnsi="Arial"/>
            <w:sz w:val="22"/>
            <w:szCs w:val="22"/>
            <w:vertAlign w:val="subscript"/>
          </w:rPr>
          <w:t>D</w:t>
        </w:r>
        <w:r w:rsidR="005C54EE">
          <w:rPr>
            <w:rFonts w:ascii="Arial" w:hAnsi="Arial"/>
            <w:sz w:val="22"/>
            <w:szCs w:val="22"/>
          </w:rPr>
          <w:t xml:space="preserve"> values</w:t>
        </w:r>
      </w:ins>
      <w:ins w:id="775" w:author="David Bartel" w:date="2018-02-25T10:06:00Z">
        <w:r w:rsidR="003D17A3">
          <w:rPr>
            <w:rFonts w:ascii="Arial" w:hAnsi="Arial"/>
            <w:sz w:val="22"/>
            <w:szCs w:val="22"/>
          </w:rPr>
          <w:t>, the model</w:t>
        </w:r>
      </w:ins>
      <w:ins w:id="776" w:author="David Bartel" w:date="2018-02-25T10:03:00Z">
        <w:r w:rsidR="005C54EE">
          <w:rPr>
            <w:rFonts w:ascii="Arial" w:hAnsi="Arial"/>
            <w:sz w:val="22"/>
            <w:szCs w:val="22"/>
          </w:rPr>
          <w:t xml:space="preserve"> </w:t>
        </w:r>
      </w:ins>
      <w:r w:rsidR="009E2BCA">
        <w:rPr>
          <w:rFonts w:ascii="Arial" w:hAnsi="Arial"/>
          <w:sz w:val="22"/>
          <w:szCs w:val="22"/>
        </w:rPr>
        <w:t>explain</w:t>
      </w:r>
      <w:ins w:id="777" w:author="David Bartel" w:date="2018-02-25T10:04:00Z">
        <w:r w:rsidR="005C54EE">
          <w:rPr>
            <w:rFonts w:ascii="Arial" w:hAnsi="Arial"/>
            <w:sz w:val="22"/>
            <w:szCs w:val="22"/>
          </w:rPr>
          <w:t>ed</w:t>
        </w:r>
      </w:ins>
      <w:r w:rsidR="009E2BCA">
        <w:rPr>
          <w:rFonts w:ascii="Arial" w:hAnsi="Arial"/>
          <w:sz w:val="22"/>
          <w:szCs w:val="22"/>
        </w:rPr>
        <w:t xml:space="preserve"> the observed data </w:t>
      </w:r>
      <w:del w:id="778" w:author="David Bartel" w:date="2018-02-25T10:06:00Z">
        <w:r w:rsidR="009E2BCA" w:rsidDel="003D17A3">
          <w:rPr>
            <w:rFonts w:ascii="Arial" w:hAnsi="Arial"/>
            <w:sz w:val="22"/>
            <w:szCs w:val="22"/>
          </w:rPr>
          <w:delText xml:space="preserve">strikingly </w:delText>
        </w:r>
      </w:del>
      <w:r w:rsidR="009E2BCA">
        <w:rPr>
          <w:rFonts w:ascii="Arial" w:hAnsi="Arial"/>
          <w:sz w:val="22"/>
          <w:szCs w:val="22"/>
        </w:rPr>
        <w:t>well</w:t>
      </w:r>
      <w:del w:id="779" w:author="David Bartel" w:date="2018-02-25T10:06:00Z">
        <w:r w:rsidR="009E2BCA" w:rsidDel="003D17A3">
          <w:rPr>
            <w:rFonts w:ascii="Arial" w:hAnsi="Arial"/>
            <w:sz w:val="22"/>
            <w:szCs w:val="22"/>
          </w:rPr>
          <w:delText>, as demonstrated by the similarity of enrichment values produced by the computational model and the experimental data</w:delText>
        </w:r>
      </w:del>
      <w:r w:rsidR="009E2BCA">
        <w:rPr>
          <w:rFonts w:ascii="Arial" w:hAnsi="Arial"/>
          <w:sz w:val="22"/>
          <w:szCs w:val="22"/>
        </w:rPr>
        <w:t xml:space="preserve"> (Fig</w:t>
      </w:r>
      <w:ins w:id="780" w:author="David Bartel" w:date="2018-03-25T12:26:00Z">
        <w:r w:rsidR="00B92ED7">
          <w:rPr>
            <w:rFonts w:ascii="Arial" w:hAnsi="Arial"/>
            <w:sz w:val="22"/>
            <w:szCs w:val="22"/>
          </w:rPr>
          <w:t>.</w:t>
        </w:r>
      </w:ins>
      <w:del w:id="781" w:author="David Bartel" w:date="2018-02-23T22:37:00Z">
        <w:r w:rsidR="009E2BCA" w:rsidDel="0094447A">
          <w:rPr>
            <w:rFonts w:ascii="Arial" w:hAnsi="Arial"/>
            <w:sz w:val="22"/>
            <w:szCs w:val="22"/>
          </w:rPr>
          <w:delText>ure</w:delText>
        </w:r>
      </w:del>
      <w:r w:rsidR="009E2BCA">
        <w:rPr>
          <w:rFonts w:ascii="Arial" w:hAnsi="Arial"/>
          <w:sz w:val="22"/>
          <w:szCs w:val="22"/>
        </w:rPr>
        <w:t xml:space="preserve"> 1C</w:t>
      </w:r>
      <w:ins w:id="782" w:author="David Bartel" w:date="2018-02-23T22:37:00Z">
        <w:r w:rsidR="0094447A">
          <w:rPr>
            <w:rFonts w:ascii="Arial" w:hAnsi="Arial"/>
            <w:sz w:val="22"/>
            <w:szCs w:val="22"/>
          </w:rPr>
          <w:t>, lines and points, respectively</w:t>
        </w:r>
      </w:ins>
      <w:r w:rsidR="009E2BCA">
        <w:rPr>
          <w:rFonts w:ascii="Arial" w:hAnsi="Arial"/>
          <w:sz w:val="22"/>
          <w:szCs w:val="22"/>
        </w:rPr>
        <w:t xml:space="preserve">). </w:t>
      </w:r>
      <w:del w:id="783" w:author="David Bartel" w:date="2018-02-25T10:07:00Z">
        <w:r w:rsidR="009E2BCA" w:rsidDel="003D17A3">
          <w:rPr>
            <w:rFonts w:ascii="Arial" w:hAnsi="Arial"/>
            <w:sz w:val="22"/>
            <w:szCs w:val="22"/>
          </w:rPr>
          <w:delText>Additionally</w:delText>
        </w:r>
      </w:del>
      <w:ins w:id="784" w:author="David Bartel" w:date="2018-02-25T10:07:00Z">
        <w:r w:rsidR="003D17A3">
          <w:rPr>
            <w:rFonts w:ascii="Arial" w:hAnsi="Arial"/>
            <w:sz w:val="22"/>
            <w:szCs w:val="22"/>
          </w:rPr>
          <w:t>Moreover</w:t>
        </w:r>
      </w:ins>
      <w:r w:rsidR="009E2BCA">
        <w:rPr>
          <w:rFonts w:ascii="Arial" w:hAnsi="Arial"/>
          <w:sz w:val="22"/>
          <w:szCs w:val="22"/>
        </w:rPr>
        <w:t xml:space="preserve">, </w:t>
      </w:r>
      <w:ins w:id="785" w:author="David Bartel" w:date="2018-02-25T10:11:00Z">
        <w:r w:rsidR="00F21C03">
          <w:rPr>
            <w:rFonts w:ascii="Arial" w:hAnsi="Arial"/>
            <w:sz w:val="22"/>
            <w:szCs w:val="22"/>
          </w:rPr>
          <w:t>these</w:t>
        </w:r>
        <w:r w:rsidR="00F21C03" w:rsidRPr="00F21C03">
          <w:rPr>
            <w:rFonts w:ascii="Arial" w:hAnsi="Arial"/>
            <w:i/>
            <w:sz w:val="22"/>
            <w:szCs w:val="22"/>
          </w:rPr>
          <w:t xml:space="preserve"> </w:t>
        </w:r>
        <w:r w:rsidR="00F21C03">
          <w:rPr>
            <w:rFonts w:ascii="Arial" w:hAnsi="Arial"/>
            <w:i/>
            <w:sz w:val="22"/>
            <w:szCs w:val="22"/>
          </w:rPr>
          <w:t>K</w:t>
        </w:r>
        <w:r w:rsidR="00F21C03">
          <w:rPr>
            <w:rFonts w:ascii="Arial" w:hAnsi="Arial"/>
            <w:sz w:val="22"/>
            <w:szCs w:val="22"/>
            <w:vertAlign w:val="subscript"/>
          </w:rPr>
          <w:t>D</w:t>
        </w:r>
        <w:r w:rsidR="00F21C03">
          <w:rPr>
            <w:rFonts w:ascii="Arial" w:hAnsi="Arial"/>
            <w:sz w:val="22"/>
            <w:szCs w:val="22"/>
          </w:rPr>
          <w:t xml:space="preserve"> values were robustly </w:t>
        </w:r>
      </w:ins>
      <w:ins w:id="786" w:author="David Bartel" w:date="2018-02-25T10:20:00Z">
        <w:r w:rsidR="006F3E43">
          <w:rPr>
            <w:rFonts w:ascii="Arial" w:hAnsi="Arial"/>
            <w:sz w:val="22"/>
            <w:szCs w:val="22"/>
          </w:rPr>
          <w:t>estimated</w:t>
        </w:r>
      </w:ins>
      <w:ins w:id="787" w:author="David Bartel" w:date="2018-02-25T10:13:00Z">
        <w:r w:rsidR="00F21C03">
          <w:rPr>
            <w:rFonts w:ascii="Arial" w:hAnsi="Arial"/>
            <w:sz w:val="22"/>
            <w:szCs w:val="22"/>
          </w:rPr>
          <w:t>,</w:t>
        </w:r>
      </w:ins>
      <w:ins w:id="788" w:author="David Bartel" w:date="2018-02-25T10:11:00Z">
        <w:r w:rsidR="00F21C03">
          <w:rPr>
            <w:rFonts w:ascii="Arial" w:hAnsi="Arial"/>
            <w:sz w:val="22"/>
            <w:szCs w:val="22"/>
          </w:rPr>
          <w:t xml:space="preserve"> as indicated </w:t>
        </w:r>
      </w:ins>
      <w:ins w:id="789" w:author="David Bartel" w:date="2018-02-25T10:14:00Z">
        <w:r w:rsidR="00F21C03">
          <w:rPr>
            <w:rFonts w:ascii="Arial" w:hAnsi="Arial"/>
            <w:sz w:val="22"/>
            <w:szCs w:val="22"/>
          </w:rPr>
          <w:t>by</w:t>
        </w:r>
      </w:ins>
      <w:ins w:id="790" w:author="David Bartel" w:date="2018-02-25T10:11:00Z">
        <w:r w:rsidR="00F21C03">
          <w:rPr>
            <w:rFonts w:ascii="Arial" w:hAnsi="Arial"/>
            <w:sz w:val="22"/>
            <w:szCs w:val="22"/>
          </w:rPr>
          <w:t xml:space="preserve"> </w:t>
        </w:r>
      </w:ins>
      <w:del w:id="791" w:author="David Bartel" w:date="2018-02-25T10:08:00Z">
        <w:r w:rsidR="009E2BCA" w:rsidDel="003D17A3">
          <w:rPr>
            <w:rFonts w:ascii="Arial" w:hAnsi="Arial"/>
            <w:sz w:val="22"/>
            <w:szCs w:val="22"/>
          </w:rPr>
          <w:delText>pairwise Pearson correlation</w:delText>
        </w:r>
      </w:del>
      <w:ins w:id="792" w:author="David Bartel" w:date="2018-02-25T10:08:00Z">
        <w:r w:rsidR="003D17A3">
          <w:rPr>
            <w:rFonts w:ascii="Arial" w:hAnsi="Arial"/>
            <w:sz w:val="22"/>
            <w:szCs w:val="22"/>
          </w:rPr>
          <w:t>compari</w:t>
        </w:r>
      </w:ins>
      <w:ins w:id="793" w:author="David Bartel" w:date="2018-02-25T10:14:00Z">
        <w:r w:rsidR="00F21C03">
          <w:rPr>
            <w:rFonts w:ascii="Arial" w:hAnsi="Arial"/>
            <w:sz w:val="22"/>
            <w:szCs w:val="22"/>
          </w:rPr>
          <w:t>ng</w:t>
        </w:r>
      </w:ins>
      <w:del w:id="794" w:author="David Bartel" w:date="2018-02-25T10:14:00Z">
        <w:r w:rsidR="009E2BCA" w:rsidDel="00F21C03">
          <w:rPr>
            <w:rFonts w:ascii="Arial" w:hAnsi="Arial"/>
            <w:sz w:val="22"/>
            <w:szCs w:val="22"/>
          </w:rPr>
          <w:delText xml:space="preserve"> of </w:delText>
        </w:r>
      </w:del>
      <w:ins w:id="795" w:author="David Bartel" w:date="2018-02-25T10:08:00Z">
        <w:r w:rsidR="003D17A3">
          <w:rPr>
            <w:rFonts w:ascii="Arial" w:hAnsi="Arial"/>
            <w:sz w:val="22"/>
            <w:szCs w:val="22"/>
          </w:rPr>
          <w:t xml:space="preserve"> </w:t>
        </w:r>
      </w:ins>
      <w:r w:rsidR="009E2BCA">
        <w:rPr>
          <w:rFonts w:ascii="Arial" w:hAnsi="Arial"/>
          <w:i/>
          <w:sz w:val="22"/>
          <w:szCs w:val="22"/>
        </w:rPr>
        <w:t>K</w:t>
      </w:r>
      <w:r w:rsidR="009E2BCA">
        <w:rPr>
          <w:rFonts w:ascii="Arial" w:hAnsi="Arial"/>
          <w:sz w:val="22"/>
          <w:szCs w:val="22"/>
          <w:vertAlign w:val="subscript"/>
        </w:rPr>
        <w:t>D</w:t>
      </w:r>
      <w:r w:rsidR="009E2BCA">
        <w:rPr>
          <w:rFonts w:ascii="Arial" w:hAnsi="Arial"/>
          <w:sz w:val="22"/>
          <w:szCs w:val="22"/>
        </w:rPr>
        <w:t xml:space="preserve"> values obtained </w:t>
      </w:r>
      <w:ins w:id="796" w:author="David Bartel" w:date="2018-02-25T10:15:00Z">
        <w:r w:rsidR="00F21C03">
          <w:rPr>
            <w:rFonts w:ascii="Arial" w:hAnsi="Arial"/>
            <w:sz w:val="22"/>
            <w:szCs w:val="22"/>
          </w:rPr>
          <w:t>using results from only four of the five</w:t>
        </w:r>
        <w:r w:rsidR="00F21C03" w:rsidRPr="00F21C03">
          <w:rPr>
            <w:rFonts w:ascii="Arial" w:hAnsi="Arial"/>
            <w:sz w:val="22"/>
            <w:szCs w:val="22"/>
          </w:rPr>
          <w:t xml:space="preserve"> </w:t>
        </w:r>
        <w:r w:rsidR="00F21C03">
          <w:rPr>
            <w:rFonts w:ascii="Arial" w:hAnsi="Arial"/>
            <w:sz w:val="22"/>
            <w:szCs w:val="22"/>
          </w:rPr>
          <w:t>AGO2–miR-1 concentrations (</w:t>
        </w:r>
      </w:ins>
      <w:del w:id="797" w:author="David Bartel" w:date="2018-02-25T10:09:00Z">
        <w:r w:rsidR="009E2BCA" w:rsidDel="003D17A3">
          <w:rPr>
            <w:rFonts w:ascii="Arial" w:hAnsi="Arial"/>
            <w:sz w:val="22"/>
            <w:szCs w:val="22"/>
          </w:rPr>
          <w:delText xml:space="preserve">when excluding </w:delText>
        </w:r>
      </w:del>
      <w:del w:id="798" w:author="David Bartel" w:date="2018-02-25T10:16:00Z">
        <w:r w:rsidR="009E2BCA" w:rsidDel="006F3E43">
          <w:rPr>
            <w:rFonts w:ascii="Arial" w:hAnsi="Arial"/>
            <w:sz w:val="22"/>
            <w:szCs w:val="22"/>
          </w:rPr>
          <w:delText xml:space="preserve">each concentration from the model fitting yielded no </w:delText>
        </w:r>
      </w:del>
      <w:r w:rsidR="009E2BCA">
        <w:rPr>
          <w:rFonts w:ascii="Arial" w:hAnsi="Arial"/>
          <w:i/>
          <w:sz w:val="22"/>
          <w:szCs w:val="22"/>
        </w:rPr>
        <w:t>r</w:t>
      </w:r>
      <w:r w:rsidR="009E2BCA">
        <w:rPr>
          <w:rFonts w:ascii="Arial" w:hAnsi="Arial"/>
          <w:i/>
          <w:sz w:val="22"/>
          <w:szCs w:val="22"/>
          <w:vertAlign w:val="superscript"/>
        </w:rPr>
        <w:t>2</w:t>
      </w:r>
      <w:r w:rsidR="009E2BCA">
        <w:rPr>
          <w:rFonts w:ascii="Arial" w:hAnsi="Arial"/>
          <w:sz w:val="22"/>
          <w:szCs w:val="22"/>
        </w:rPr>
        <w:t xml:space="preserve"> </w:t>
      </w:r>
      <w:del w:id="799" w:author="David Bartel" w:date="2018-02-25T10:16:00Z">
        <w:r w:rsidR="009E2BCA" w:rsidDel="006F3E43">
          <w:rPr>
            <w:rFonts w:ascii="Arial" w:hAnsi="Arial"/>
            <w:sz w:val="22"/>
            <w:szCs w:val="22"/>
          </w:rPr>
          <w:delText>values below</w:delText>
        </w:r>
      </w:del>
      <w:ins w:id="800" w:author="David Bartel" w:date="2018-02-25T10:16:00Z">
        <w:r w:rsidR="006F3E43">
          <w:rPr>
            <w:rFonts w:ascii="Arial" w:hAnsi="Arial"/>
            <w:sz w:val="22"/>
            <w:szCs w:val="22"/>
          </w:rPr>
          <w:t>≥</w:t>
        </w:r>
      </w:ins>
      <w:r w:rsidR="009E2BCA">
        <w:rPr>
          <w:rFonts w:ascii="Arial" w:hAnsi="Arial"/>
          <w:sz w:val="22"/>
          <w:szCs w:val="22"/>
        </w:rPr>
        <w:t xml:space="preserve"> 0.999 </w:t>
      </w:r>
      <w:ins w:id="801" w:author="David Bartel" w:date="2018-02-25T10:17:00Z">
        <w:r w:rsidR="006F3E43">
          <w:rPr>
            <w:rFonts w:ascii="Arial" w:hAnsi="Arial"/>
            <w:sz w:val="22"/>
            <w:szCs w:val="22"/>
          </w:rPr>
          <w:t>for each of the t</w:t>
        </w:r>
      </w:ins>
      <w:ins w:id="802" w:author="David Bartel" w:date="2018-02-25T10:20:00Z">
        <w:r w:rsidR="006F3E43">
          <w:rPr>
            <w:rFonts w:ascii="Arial" w:hAnsi="Arial"/>
            <w:sz w:val="22"/>
            <w:szCs w:val="22"/>
          </w:rPr>
          <w:t>en</w:t>
        </w:r>
      </w:ins>
      <w:ins w:id="803" w:author="David Bartel" w:date="2018-02-25T10:17:00Z">
        <w:r w:rsidR="006F3E43">
          <w:rPr>
            <w:rFonts w:ascii="Arial" w:hAnsi="Arial"/>
            <w:sz w:val="22"/>
            <w:szCs w:val="22"/>
          </w:rPr>
          <w:t xml:space="preserve"> pairwise comparisons </w:t>
        </w:r>
      </w:ins>
      <w:del w:id="804" w:author="David Bartel" w:date="2018-02-25T10:18:00Z">
        <w:r w:rsidR="009E2BCA" w:rsidDel="006F3E43">
          <w:rPr>
            <w:rFonts w:ascii="Arial" w:hAnsi="Arial"/>
            <w:sz w:val="22"/>
            <w:szCs w:val="22"/>
          </w:rPr>
          <w:delText>(</w:delText>
        </w:r>
      </w:del>
      <w:commentRangeStart w:id="805"/>
      <w:del w:id="806" w:author="David Bartel" w:date="2018-03-27T15:51:00Z">
        <w:r w:rsidR="009E2BCA" w:rsidDel="000E19F3">
          <w:rPr>
            <w:rFonts w:ascii="Arial" w:hAnsi="Arial"/>
            <w:sz w:val="22"/>
            <w:szCs w:val="22"/>
          </w:rPr>
          <w:delText>D</w:delText>
        </w:r>
      </w:del>
      <w:ins w:id="807" w:author="David Bartel" w:date="2018-03-27T15:51:00Z">
        <w:r w:rsidR="000E19F3">
          <w:rPr>
            <w:rFonts w:ascii="Arial" w:hAnsi="Arial"/>
            <w:sz w:val="22"/>
            <w:szCs w:val="22"/>
          </w:rPr>
          <w:t>fig. SX</w:t>
        </w:r>
      </w:ins>
      <w:del w:id="808" w:author="David Bartel" w:date="2018-03-27T15:51:00Z">
        <w:r w:rsidR="009E2BCA" w:rsidDel="000E19F3">
          <w:rPr>
            <w:rFonts w:ascii="Arial" w:hAnsi="Arial"/>
            <w:sz w:val="22"/>
            <w:szCs w:val="22"/>
          </w:rPr>
          <w:delText>ata not shown</w:delText>
        </w:r>
      </w:del>
      <w:commentRangeEnd w:id="805"/>
      <w:r w:rsidR="005C54EE">
        <w:rPr>
          <w:rStyle w:val="CommentReference"/>
          <w:rFonts w:eastAsiaTheme="minorHAnsi"/>
        </w:rPr>
        <w:commentReference w:id="805"/>
      </w:r>
      <w:r w:rsidR="009E2BCA">
        <w:rPr>
          <w:rFonts w:ascii="Arial" w:hAnsi="Arial"/>
          <w:sz w:val="22"/>
          <w:szCs w:val="22"/>
        </w:rPr>
        <w:t>)</w:t>
      </w:r>
      <w:del w:id="809" w:author="David Bartel" w:date="2018-02-25T10:21:00Z">
        <w:r w:rsidR="009E2BCA" w:rsidDel="000D57A8">
          <w:rPr>
            <w:rFonts w:ascii="Arial" w:hAnsi="Arial"/>
            <w:sz w:val="22"/>
            <w:szCs w:val="22"/>
          </w:rPr>
          <w:delText>, validating our analytical framework as well as the consistency of apparent binding affinities within the data</w:delText>
        </w:r>
      </w:del>
      <w:r w:rsidR="00F277BE">
        <w:rPr>
          <w:rFonts w:ascii="Arial" w:hAnsi="Arial"/>
          <w:sz w:val="22"/>
          <w:szCs w:val="22"/>
        </w:rPr>
        <w:t xml:space="preserve">. </w:t>
      </w:r>
      <w:ins w:id="810" w:author="David Bartel" w:date="2018-02-25T12:18:00Z">
        <w:r w:rsidR="00F277BE">
          <w:rPr>
            <w:rFonts w:ascii="Arial" w:hAnsi="Arial"/>
            <w:sz w:val="22"/>
            <w:szCs w:val="22"/>
          </w:rPr>
          <w:t xml:space="preserve"> Although t</w:t>
        </w:r>
      </w:ins>
      <w:ins w:id="811" w:author="David Bartel" w:date="2018-02-25T10:38:00Z">
        <w:r w:rsidR="008924F5">
          <w:rPr>
            <w:rFonts w:ascii="Arial" w:hAnsi="Arial"/>
            <w:sz w:val="22"/>
            <w:szCs w:val="22"/>
          </w:rPr>
          <w:t xml:space="preserve">he </w:t>
        </w:r>
      </w:ins>
      <w:ins w:id="812" w:author="David Bartel" w:date="2018-03-24T20:49:00Z">
        <w:r w:rsidR="0093493E">
          <w:rPr>
            <w:rFonts w:ascii="Arial" w:hAnsi="Arial"/>
            <w:sz w:val="22"/>
            <w:szCs w:val="22"/>
          </w:rPr>
          <w:t>quantitative</w:t>
        </w:r>
      </w:ins>
      <w:ins w:id="813" w:author="David Bartel" w:date="2018-02-25T10:38:00Z">
        <w:r w:rsidR="008924F5">
          <w:rPr>
            <w:rFonts w:ascii="Arial" w:hAnsi="Arial"/>
            <w:sz w:val="22"/>
            <w:szCs w:val="22"/>
          </w:rPr>
          <w:t xml:space="preserve"> binding affinities followed the same hierarchy as observed for</w:t>
        </w:r>
      </w:ins>
      <w:ins w:id="814" w:author="David Bartel" w:date="2018-02-25T10:39:00Z">
        <w:r w:rsidR="008924F5">
          <w:rPr>
            <w:rFonts w:ascii="Arial" w:hAnsi="Arial"/>
            <w:sz w:val="22"/>
            <w:szCs w:val="22"/>
          </w:rPr>
          <w:t xml:space="preserve"> site enrichment, the differences in affinities were of greater magnitude</w:t>
        </w:r>
      </w:ins>
      <w:ins w:id="815" w:author="David Bartel" w:date="2018-02-25T11:55:00Z">
        <w:r w:rsidR="002C168D">
          <w:rPr>
            <w:rFonts w:ascii="Arial" w:hAnsi="Arial"/>
            <w:sz w:val="22"/>
            <w:szCs w:val="22"/>
          </w:rPr>
          <w:t xml:space="preserve"> </w:t>
        </w:r>
        <w:r w:rsidR="00E93EB0">
          <w:rPr>
            <w:rFonts w:ascii="Arial" w:hAnsi="Arial"/>
            <w:sz w:val="22"/>
            <w:szCs w:val="22"/>
          </w:rPr>
          <w:t>(Fig. 1C)</w:t>
        </w:r>
      </w:ins>
      <w:ins w:id="816" w:author="David Bartel" w:date="2018-02-25T10:39:00Z">
        <w:r w:rsidR="008924F5">
          <w:rPr>
            <w:rFonts w:ascii="Arial" w:hAnsi="Arial"/>
            <w:sz w:val="22"/>
            <w:szCs w:val="22"/>
          </w:rPr>
          <w:t xml:space="preserve">.  For example, </w:t>
        </w:r>
      </w:ins>
      <w:ins w:id="817" w:author="David Bartel" w:date="2018-02-25T10:40:00Z">
        <w:r w:rsidR="008924F5">
          <w:rPr>
            <w:rFonts w:ascii="Arial" w:hAnsi="Arial"/>
            <w:sz w:val="22"/>
            <w:szCs w:val="22"/>
          </w:rPr>
          <w:t>t</w:t>
        </w:r>
      </w:ins>
      <w:del w:id="818" w:author="David Bartel" w:date="2018-02-25T10:27:00Z">
        <w:r w:rsidR="009E2BCA" w:rsidDel="00547A96">
          <w:rPr>
            <w:rFonts w:ascii="Arial" w:hAnsi="Arial"/>
            <w:sz w:val="22"/>
            <w:szCs w:val="22"/>
          </w:rPr>
          <w:delText>We observe</w:delText>
        </w:r>
      </w:del>
      <w:ins w:id="819" w:author="David Bartel" w:date="2018-02-25T10:27:00Z">
        <w:r w:rsidR="00547A96">
          <w:rPr>
            <w:rFonts w:ascii="Arial" w:hAnsi="Arial"/>
            <w:sz w:val="22"/>
            <w:szCs w:val="22"/>
          </w:rPr>
          <w:t>he</w:t>
        </w:r>
      </w:ins>
      <w:r w:rsidR="009E2BCA">
        <w:rPr>
          <w:rFonts w:ascii="Arial" w:hAnsi="Arial"/>
          <w:sz w:val="22"/>
          <w:szCs w:val="22"/>
        </w:rPr>
        <w:t xml:space="preserve"> </w:t>
      </w:r>
      <w:del w:id="820" w:author="David Bartel" w:date="2018-02-25T10:27:00Z">
        <w:r w:rsidR="009E2BCA" w:rsidDel="00547A96">
          <w:rPr>
            <w:rFonts w:ascii="Arial" w:hAnsi="Arial"/>
            <w:sz w:val="22"/>
            <w:szCs w:val="22"/>
          </w:rPr>
          <w:delText xml:space="preserve">relative </w:delText>
        </w:r>
      </w:del>
      <w:r w:rsidR="009E2BCA">
        <w:rPr>
          <w:rFonts w:ascii="Arial" w:hAnsi="Arial"/>
          <w:sz w:val="22"/>
          <w:szCs w:val="22"/>
        </w:rPr>
        <w:t>binding affinit</w:t>
      </w:r>
      <w:ins w:id="821" w:author="David Bartel" w:date="2018-02-25T10:29:00Z">
        <w:r w:rsidR="00547A96">
          <w:rPr>
            <w:rFonts w:ascii="Arial" w:hAnsi="Arial"/>
            <w:sz w:val="22"/>
            <w:szCs w:val="22"/>
          </w:rPr>
          <w:t>y</w:t>
        </w:r>
      </w:ins>
      <w:del w:id="822" w:author="David Bartel" w:date="2018-02-25T10:29:00Z">
        <w:r w:rsidR="009E2BCA" w:rsidDel="00547A96">
          <w:rPr>
            <w:rFonts w:ascii="Arial" w:hAnsi="Arial"/>
            <w:sz w:val="22"/>
            <w:szCs w:val="22"/>
          </w:rPr>
          <w:delText>ies</w:delText>
        </w:r>
      </w:del>
      <w:r w:rsidR="009E2BCA">
        <w:rPr>
          <w:rFonts w:ascii="Arial" w:hAnsi="Arial"/>
          <w:sz w:val="22"/>
          <w:szCs w:val="22"/>
        </w:rPr>
        <w:t xml:space="preserve"> </w:t>
      </w:r>
      <w:commentRangeStart w:id="823"/>
      <w:ins w:id="824" w:author="David Bartel" w:date="2018-02-25T10:27:00Z">
        <w:r w:rsidR="00547A96">
          <w:rPr>
            <w:rFonts w:ascii="Arial" w:hAnsi="Arial"/>
            <w:sz w:val="22"/>
            <w:szCs w:val="22"/>
          </w:rPr>
          <w:t xml:space="preserve">of library molecules with an </w:t>
        </w:r>
      </w:ins>
      <w:ins w:id="825" w:author="David Bartel" w:date="2018-02-25T10:28:00Z">
        <w:r w:rsidR="00547A96">
          <w:rPr>
            <w:rFonts w:ascii="Arial" w:hAnsi="Arial"/>
            <w:sz w:val="22"/>
            <w:szCs w:val="22"/>
          </w:rPr>
          <w:t>8mer site</w:t>
        </w:r>
      </w:ins>
      <w:commentRangeEnd w:id="823"/>
      <w:ins w:id="826" w:author="David Bartel" w:date="2018-02-25T12:19:00Z">
        <w:r w:rsidR="00F277BE">
          <w:rPr>
            <w:rStyle w:val="CommentReference"/>
            <w:rFonts w:eastAsiaTheme="minorHAnsi"/>
          </w:rPr>
          <w:commentReference w:id="823"/>
        </w:r>
      </w:ins>
      <w:ins w:id="827" w:author="David Bartel" w:date="2018-02-25T10:28:00Z">
        <w:r w:rsidR="00547A96">
          <w:rPr>
            <w:rFonts w:ascii="Arial" w:hAnsi="Arial"/>
            <w:sz w:val="22"/>
            <w:szCs w:val="22"/>
          </w:rPr>
          <w:t xml:space="preserve"> w</w:t>
        </w:r>
      </w:ins>
      <w:ins w:id="828" w:author="David Bartel" w:date="2018-02-25T10:29:00Z">
        <w:r w:rsidR="00547A96">
          <w:rPr>
            <w:rFonts w:ascii="Arial" w:hAnsi="Arial"/>
            <w:sz w:val="22"/>
            <w:szCs w:val="22"/>
          </w:rPr>
          <w:t>as</w:t>
        </w:r>
      </w:ins>
      <w:ins w:id="829" w:author="David Bartel" w:date="2018-02-25T10:28:00Z">
        <w:r w:rsidR="008924F5">
          <w:rPr>
            <w:rFonts w:ascii="Arial" w:hAnsi="Arial"/>
            <w:sz w:val="22"/>
            <w:szCs w:val="22"/>
          </w:rPr>
          <w:t xml:space="preserve"> 580-</w:t>
        </w:r>
      </w:ins>
      <w:ins w:id="830" w:author="David Bartel" w:date="2018-02-25T10:37:00Z">
        <w:r w:rsidR="008924F5">
          <w:rPr>
            <w:rFonts w:ascii="Arial" w:hAnsi="Arial"/>
            <w:sz w:val="22"/>
            <w:szCs w:val="22"/>
          </w:rPr>
          <w:t>fold</w:t>
        </w:r>
      </w:ins>
      <w:ins w:id="831" w:author="David Bartel" w:date="2018-02-25T10:28:00Z">
        <w:r w:rsidR="00547A96">
          <w:rPr>
            <w:rFonts w:ascii="Arial" w:hAnsi="Arial"/>
            <w:sz w:val="22"/>
            <w:szCs w:val="22"/>
          </w:rPr>
          <w:t xml:space="preserve"> greater than th</w:t>
        </w:r>
      </w:ins>
      <w:ins w:id="832" w:author="David Bartel" w:date="2018-02-25T10:29:00Z">
        <w:r w:rsidR="00547A96">
          <w:rPr>
            <w:rFonts w:ascii="Arial" w:hAnsi="Arial"/>
            <w:sz w:val="22"/>
            <w:szCs w:val="22"/>
          </w:rPr>
          <w:t>at of molecules</w:t>
        </w:r>
      </w:ins>
      <w:ins w:id="833" w:author="David Bartel" w:date="2018-02-25T10:28:00Z">
        <w:r w:rsidR="00547A96">
          <w:rPr>
            <w:rFonts w:ascii="Arial" w:hAnsi="Arial"/>
            <w:sz w:val="22"/>
            <w:szCs w:val="22"/>
          </w:rPr>
          <w:t xml:space="preserve"> without a site, </w:t>
        </w:r>
      </w:ins>
      <w:ins w:id="834" w:author="David Bartel" w:date="2018-02-25T10:40:00Z">
        <w:r w:rsidR="008924F5">
          <w:rPr>
            <w:rFonts w:ascii="Arial" w:hAnsi="Arial"/>
            <w:sz w:val="22"/>
            <w:szCs w:val="22"/>
          </w:rPr>
          <w:t xml:space="preserve">whereas </w:t>
        </w:r>
      </w:ins>
      <w:ins w:id="835" w:author="David Bartel" w:date="2018-02-25T10:43:00Z">
        <w:r w:rsidR="00451AE0">
          <w:rPr>
            <w:rFonts w:ascii="Arial" w:hAnsi="Arial"/>
            <w:sz w:val="22"/>
            <w:szCs w:val="22"/>
          </w:rPr>
          <w:t>the</w:t>
        </w:r>
      </w:ins>
      <w:ins w:id="836" w:author="David Bartel" w:date="2018-02-25T11:58:00Z">
        <w:r w:rsidR="005C58B7">
          <w:rPr>
            <w:rFonts w:ascii="Arial" w:hAnsi="Arial"/>
            <w:sz w:val="22"/>
            <w:szCs w:val="22"/>
          </w:rPr>
          <w:t xml:space="preserve"> </w:t>
        </w:r>
      </w:ins>
      <w:ins w:id="837" w:author="David Bartel" w:date="2018-02-25T10:40:00Z">
        <w:r w:rsidR="008924F5">
          <w:rPr>
            <w:rFonts w:ascii="Arial" w:hAnsi="Arial"/>
            <w:sz w:val="22"/>
            <w:szCs w:val="22"/>
          </w:rPr>
          <w:t xml:space="preserve">8mer </w:t>
        </w:r>
      </w:ins>
      <w:ins w:id="838" w:author="David Bartel" w:date="2018-02-25T10:43:00Z">
        <w:r w:rsidR="00451AE0">
          <w:rPr>
            <w:rFonts w:ascii="Arial" w:hAnsi="Arial"/>
            <w:sz w:val="22"/>
            <w:szCs w:val="22"/>
          </w:rPr>
          <w:t xml:space="preserve">site </w:t>
        </w:r>
      </w:ins>
      <w:ins w:id="839" w:author="David Bartel" w:date="2018-02-25T10:44:00Z">
        <w:r w:rsidR="00451AE0">
          <w:rPr>
            <w:rFonts w:ascii="Arial" w:hAnsi="Arial"/>
            <w:sz w:val="22"/>
            <w:szCs w:val="22"/>
          </w:rPr>
          <w:t>was</w:t>
        </w:r>
        <w:r w:rsidR="0093493E">
          <w:rPr>
            <w:rFonts w:ascii="Arial" w:hAnsi="Arial"/>
            <w:sz w:val="22"/>
            <w:szCs w:val="22"/>
          </w:rPr>
          <w:t xml:space="preserve"> </w:t>
        </w:r>
      </w:ins>
      <w:ins w:id="840" w:author="David Bartel" w:date="2018-03-27T15:58:00Z">
        <w:r w:rsidR="00E86E92">
          <w:rPr>
            <w:rFonts w:ascii="Arial" w:hAnsi="Arial"/>
            <w:sz w:val="22"/>
            <w:szCs w:val="22"/>
          </w:rPr>
          <w:t xml:space="preserve">enrichment </w:t>
        </w:r>
      </w:ins>
      <w:ins w:id="841" w:author="David Bartel" w:date="2018-02-25T10:44:00Z">
        <w:r w:rsidR="0093493E">
          <w:rPr>
            <w:rFonts w:ascii="Arial" w:hAnsi="Arial"/>
            <w:sz w:val="22"/>
            <w:szCs w:val="22"/>
          </w:rPr>
          <w:t>only 39.9</w:t>
        </w:r>
      </w:ins>
      <w:ins w:id="842" w:author="David Bartel" w:date="2018-02-25T10:41:00Z">
        <w:r w:rsidR="008924F5">
          <w:rPr>
            <w:rFonts w:ascii="Arial" w:hAnsi="Arial"/>
            <w:sz w:val="22"/>
            <w:szCs w:val="22"/>
          </w:rPr>
          <w:t xml:space="preserve"> fold</w:t>
        </w:r>
      </w:ins>
      <w:ins w:id="843" w:author="David Bartel" w:date="2018-02-25T10:34:00Z">
        <w:r w:rsidR="00573EA6">
          <w:rPr>
            <w:rFonts w:ascii="Arial" w:hAnsi="Arial"/>
            <w:sz w:val="22"/>
            <w:szCs w:val="22"/>
          </w:rPr>
          <w:t xml:space="preserve">. </w:t>
        </w:r>
      </w:ins>
      <w:del w:id="844" w:author="David Bartel" w:date="2018-02-25T10:42:00Z">
        <w:r w:rsidR="009E2BCA" w:rsidDel="00451AE0">
          <w:rPr>
            <w:rFonts w:ascii="Arial" w:hAnsi="Arial"/>
            <w:sz w:val="22"/>
            <w:szCs w:val="22"/>
          </w:rPr>
          <w:delText xml:space="preserve">across the six site types, with the 8mer, 7mer-m8, 7mer-A1, and 6mer site types exhibiting ~580, 210, 120, and 40–fold difference in </w:delText>
        </w:r>
        <w:r w:rsidR="009E2BCA" w:rsidDel="00451AE0">
          <w:rPr>
            <w:rFonts w:ascii="Arial" w:hAnsi="Arial"/>
            <w:i/>
            <w:sz w:val="22"/>
            <w:szCs w:val="22"/>
          </w:rPr>
          <w:delText>K</w:delText>
        </w:r>
        <w:r w:rsidR="009E2BCA" w:rsidDel="00451AE0">
          <w:rPr>
            <w:rFonts w:ascii="Arial" w:hAnsi="Arial"/>
            <w:sz w:val="22"/>
            <w:szCs w:val="22"/>
            <w:vertAlign w:val="subscript"/>
          </w:rPr>
          <w:delText>D</w:delText>
        </w:r>
        <w:r w:rsidR="009E2BCA" w:rsidDel="00451AE0">
          <w:rPr>
            <w:rFonts w:ascii="Arial" w:hAnsi="Arial"/>
            <w:sz w:val="22"/>
            <w:szCs w:val="22"/>
          </w:rPr>
          <w:delText xml:space="preserve"> in comparison to </w:delText>
        </w:r>
      </w:del>
      <w:del w:id="845" w:author="David Bartel" w:date="2018-02-25T10:25:00Z">
        <w:r w:rsidR="009E2BCA" w:rsidDel="00DA7249">
          <w:rPr>
            <w:rFonts w:ascii="Arial" w:hAnsi="Arial"/>
            <w:sz w:val="22"/>
            <w:szCs w:val="22"/>
          </w:rPr>
          <w:delText xml:space="preserve">reads </w:delText>
        </w:r>
      </w:del>
      <w:del w:id="846" w:author="David Bartel" w:date="2018-02-25T10:42:00Z">
        <w:r w:rsidR="009E2BCA" w:rsidDel="00451AE0">
          <w:rPr>
            <w:rFonts w:ascii="Arial" w:hAnsi="Arial"/>
            <w:sz w:val="22"/>
            <w:szCs w:val="22"/>
          </w:rPr>
          <w:delText xml:space="preserve">without a site. The 6mer-m8 and 6mer-A1 site types demonstrate ~4 and 6–fold higher affinity, in keeping with the inconsistent evidence of their efficacy across miRNAs and biological samples. </w:delText>
        </w:r>
      </w:del>
      <w:del w:id="847" w:author="David Bartel" w:date="2018-02-25T12:01:00Z">
        <w:r w:rsidR="009E2BCA" w:rsidDel="005C58B7">
          <w:rPr>
            <w:rFonts w:ascii="Arial" w:hAnsi="Arial"/>
            <w:sz w:val="22"/>
            <w:szCs w:val="22"/>
          </w:rPr>
          <w:delText>Because o</w:delText>
        </w:r>
      </w:del>
      <w:ins w:id="848" w:author="David Bartel" w:date="2018-02-25T12:01:00Z">
        <w:r w:rsidR="005C58B7">
          <w:rPr>
            <w:rFonts w:ascii="Arial" w:hAnsi="Arial"/>
            <w:sz w:val="22"/>
            <w:szCs w:val="22"/>
          </w:rPr>
          <w:t xml:space="preserve"> </w:t>
        </w:r>
      </w:ins>
    </w:p>
    <w:p w14:paraId="38B303BC" w14:textId="1D855A59" w:rsidR="009E2BCA" w:rsidRDefault="009E2BCA" w:rsidP="009E2BCA">
      <w:pPr>
        <w:spacing w:line="360" w:lineRule="auto"/>
        <w:rPr>
          <w:ins w:id="849" w:author="David Bartel" w:date="2018-02-25T12:16:00Z"/>
          <w:rFonts w:ascii="Arial" w:hAnsi="Arial"/>
          <w:sz w:val="22"/>
          <w:szCs w:val="22"/>
        </w:rPr>
      </w:pPr>
      <w:r>
        <w:rPr>
          <w:rFonts w:ascii="Arial" w:hAnsi="Arial"/>
          <w:sz w:val="22"/>
          <w:szCs w:val="22"/>
        </w:rPr>
        <w:tab/>
      </w:r>
      <w:ins w:id="850" w:author="David Bartel" w:date="2018-03-24T20:51:00Z">
        <w:r w:rsidR="0093493E">
          <w:rPr>
            <w:rFonts w:ascii="Arial" w:hAnsi="Arial"/>
            <w:sz w:val="22"/>
            <w:szCs w:val="22"/>
          </w:rPr>
          <w:t xml:space="preserve">Up </w:t>
        </w:r>
      </w:ins>
      <w:ins w:id="851" w:author="David Bartel" w:date="2018-02-25T12:40:00Z">
        <w:r w:rsidR="0093493E">
          <w:rPr>
            <w:rFonts w:ascii="Arial" w:hAnsi="Arial"/>
            <w:sz w:val="22"/>
            <w:szCs w:val="22"/>
          </w:rPr>
          <w:t>t</w:t>
        </w:r>
        <w:r w:rsidR="00EA30C7">
          <w:rPr>
            <w:rFonts w:ascii="Arial" w:hAnsi="Arial"/>
            <w:sz w:val="22"/>
            <w:szCs w:val="22"/>
          </w:rPr>
          <w:t xml:space="preserve">o this point, our analysis was informed by the wealth of </w:t>
        </w:r>
      </w:ins>
      <w:ins w:id="852" w:author="David Bartel" w:date="2018-02-25T12:41:00Z">
        <w:r w:rsidR="00EA30C7">
          <w:rPr>
            <w:rFonts w:ascii="Arial" w:hAnsi="Arial"/>
            <w:sz w:val="22"/>
            <w:szCs w:val="22"/>
          </w:rPr>
          <w:t xml:space="preserve">previous </w:t>
        </w:r>
      </w:ins>
      <w:ins w:id="853" w:author="David Bartel" w:date="2018-02-25T12:40:00Z">
        <w:r w:rsidR="00EA30C7">
          <w:rPr>
            <w:rFonts w:ascii="Arial" w:hAnsi="Arial"/>
            <w:sz w:val="22"/>
            <w:szCs w:val="22"/>
          </w:rPr>
          <w:t xml:space="preserve">computational and experimental data showing the </w:t>
        </w:r>
      </w:ins>
      <w:ins w:id="854" w:author="David Bartel" w:date="2018-02-25T12:41:00Z">
        <w:r w:rsidR="00EA30C7">
          <w:rPr>
            <w:rFonts w:ascii="Arial" w:hAnsi="Arial"/>
            <w:sz w:val="22"/>
            <w:szCs w:val="22"/>
          </w:rPr>
          <w:t>importance of a perfect 6–8-nt match</w:t>
        </w:r>
        <w:r w:rsidR="00CD77E1">
          <w:rPr>
            <w:rFonts w:ascii="Arial" w:hAnsi="Arial"/>
            <w:sz w:val="22"/>
            <w:szCs w:val="22"/>
          </w:rPr>
          <w:t xml:space="preserve"> to the seed reg</w:t>
        </w:r>
        <w:r w:rsidR="00EA30C7">
          <w:rPr>
            <w:rFonts w:ascii="Arial" w:hAnsi="Arial"/>
            <w:sz w:val="22"/>
            <w:szCs w:val="22"/>
          </w:rPr>
          <w:t>ion</w:t>
        </w:r>
      </w:ins>
      <w:ins w:id="855" w:author="David Bartel" w:date="2018-02-25T20:56:00Z">
        <w:r w:rsidR="00CD77E1">
          <w:rPr>
            <w:rFonts w:ascii="Arial" w:hAnsi="Arial"/>
            <w:sz w:val="22"/>
            <w:szCs w:val="22"/>
          </w:rPr>
          <w:t>(Bartel2009)</w:t>
        </w:r>
      </w:ins>
      <w:ins w:id="856" w:author="David Bartel" w:date="2018-02-25T12:41:00Z">
        <w:r w:rsidR="00EA30C7">
          <w:rPr>
            <w:rFonts w:ascii="Arial" w:hAnsi="Arial"/>
            <w:sz w:val="22"/>
            <w:szCs w:val="22"/>
          </w:rPr>
          <w:t>.  However,</w:t>
        </w:r>
      </w:ins>
      <w:ins w:id="857" w:author="David Bartel" w:date="2018-02-25T12:43:00Z">
        <w:r w:rsidR="00EA30C7">
          <w:rPr>
            <w:rFonts w:ascii="Arial" w:hAnsi="Arial"/>
            <w:sz w:val="22"/>
            <w:szCs w:val="22"/>
          </w:rPr>
          <w:t xml:space="preserve"> the</w:t>
        </w:r>
      </w:ins>
      <w:ins w:id="858" w:author="David Bartel" w:date="2018-02-25T12:34:00Z">
        <w:r w:rsidR="0034045C">
          <w:rPr>
            <w:rFonts w:ascii="Arial" w:hAnsi="Arial"/>
            <w:sz w:val="22"/>
            <w:szCs w:val="22"/>
          </w:rPr>
          <w:t xml:space="preserve"> ability to calculate the</w:t>
        </w:r>
      </w:ins>
      <w:ins w:id="859" w:author="David Bartel" w:date="2018-02-25T12:35:00Z">
        <w:r w:rsidR="0034045C">
          <w:rPr>
            <w:rFonts w:ascii="Arial" w:hAnsi="Arial"/>
            <w:sz w:val="22"/>
            <w:szCs w:val="22"/>
          </w:rPr>
          <w:t xml:space="preserve"> </w:t>
        </w:r>
        <w:r w:rsidR="0034045C">
          <w:rPr>
            <w:rFonts w:ascii="Arial" w:hAnsi="Arial"/>
            <w:i/>
            <w:sz w:val="22"/>
            <w:szCs w:val="22"/>
          </w:rPr>
          <w:t>K</w:t>
        </w:r>
        <w:r w:rsidR="0034045C">
          <w:rPr>
            <w:rFonts w:ascii="Arial" w:hAnsi="Arial"/>
            <w:sz w:val="22"/>
            <w:szCs w:val="22"/>
            <w:vertAlign w:val="subscript"/>
          </w:rPr>
          <w:t>D</w:t>
        </w:r>
      </w:ins>
      <w:ins w:id="860" w:author="David Bartel" w:date="2018-02-25T12:34:00Z">
        <w:r w:rsidR="0034045C">
          <w:rPr>
            <w:rFonts w:ascii="Arial" w:hAnsi="Arial"/>
            <w:sz w:val="22"/>
            <w:szCs w:val="22"/>
          </w:rPr>
          <w:t xml:space="preserve"> </w:t>
        </w:r>
      </w:ins>
      <w:ins w:id="861" w:author="David Bartel" w:date="2018-02-25T12:35:00Z">
        <w:r w:rsidR="0034045C">
          <w:rPr>
            <w:rFonts w:ascii="Arial" w:hAnsi="Arial"/>
            <w:sz w:val="22"/>
            <w:szCs w:val="22"/>
          </w:rPr>
          <w:t xml:space="preserve">of any </w:t>
        </w:r>
        <w:r w:rsidR="0034045C" w:rsidRPr="00335D52">
          <w:rPr>
            <w:rFonts w:ascii="Arial" w:hAnsi="Arial"/>
            <w:i/>
            <w:sz w:val="22"/>
            <w:szCs w:val="22"/>
          </w:rPr>
          <w:t>k</w:t>
        </w:r>
      </w:ins>
      <w:ins w:id="862" w:author="David Bartel" w:date="2018-02-25T12:58:00Z">
        <w:r w:rsidR="00E87844">
          <w:rPr>
            <w:rFonts w:ascii="Arial" w:hAnsi="Arial"/>
            <w:sz w:val="22"/>
            <w:szCs w:val="22"/>
          </w:rPr>
          <w:t>-</w:t>
        </w:r>
      </w:ins>
      <w:proofErr w:type="spellStart"/>
      <w:ins w:id="863" w:author="David Bartel" w:date="2018-02-25T12:35:00Z">
        <w:r w:rsidR="00107352">
          <w:rPr>
            <w:rFonts w:ascii="Arial" w:hAnsi="Arial"/>
            <w:sz w:val="22"/>
            <w:szCs w:val="22"/>
          </w:rPr>
          <w:t>mer</w:t>
        </w:r>
        <w:proofErr w:type="spellEnd"/>
        <w:r w:rsidR="00107352">
          <w:rPr>
            <w:rFonts w:ascii="Arial" w:hAnsi="Arial"/>
            <w:sz w:val="22"/>
            <w:szCs w:val="22"/>
          </w:rPr>
          <w:t xml:space="preserve"> of length ≤</w:t>
        </w:r>
        <w:r w:rsidR="0034045C">
          <w:rPr>
            <w:rFonts w:ascii="Arial" w:hAnsi="Arial"/>
            <w:sz w:val="22"/>
            <w:szCs w:val="22"/>
          </w:rPr>
          <w:t xml:space="preserve">12 </w:t>
        </w:r>
        <w:proofErr w:type="spellStart"/>
        <w:r w:rsidR="0034045C">
          <w:rPr>
            <w:rFonts w:ascii="Arial" w:hAnsi="Arial"/>
            <w:sz w:val="22"/>
            <w:szCs w:val="22"/>
          </w:rPr>
          <w:t>nt</w:t>
        </w:r>
      </w:ins>
      <w:proofErr w:type="spellEnd"/>
      <w:ins w:id="864" w:author="David Bartel" w:date="2018-02-25T12:36:00Z">
        <w:r w:rsidR="0034045C">
          <w:rPr>
            <w:rFonts w:ascii="Arial" w:hAnsi="Arial"/>
            <w:sz w:val="22"/>
            <w:szCs w:val="22"/>
          </w:rPr>
          <w:t xml:space="preserve"> provided the opportunity </w:t>
        </w:r>
      </w:ins>
      <w:ins w:id="865" w:author="David Bartel" w:date="2018-02-25T12:44:00Z">
        <w:r w:rsidR="002B1BB7">
          <w:rPr>
            <w:rFonts w:ascii="Arial" w:hAnsi="Arial"/>
            <w:sz w:val="22"/>
            <w:szCs w:val="22"/>
          </w:rPr>
          <w:t xml:space="preserve">for a </w:t>
        </w:r>
        <w:r w:rsidR="002B1BB7" w:rsidRPr="00335D52">
          <w:rPr>
            <w:rFonts w:ascii="Arial" w:hAnsi="Arial"/>
            <w:i/>
            <w:sz w:val="22"/>
            <w:szCs w:val="22"/>
          </w:rPr>
          <w:t>de novo</w:t>
        </w:r>
      </w:ins>
      <w:ins w:id="866" w:author="David Bartel" w:date="2018-02-25T12:36:00Z">
        <w:r w:rsidR="0034045C">
          <w:rPr>
            <w:rFonts w:ascii="Arial" w:hAnsi="Arial"/>
            <w:sz w:val="22"/>
            <w:szCs w:val="22"/>
          </w:rPr>
          <w:t xml:space="preserve"> </w:t>
        </w:r>
      </w:ins>
      <w:ins w:id="867" w:author="David Bartel" w:date="2018-02-25T12:44:00Z">
        <w:r w:rsidR="002B1BB7">
          <w:rPr>
            <w:rFonts w:ascii="Arial" w:hAnsi="Arial"/>
            <w:sz w:val="22"/>
            <w:szCs w:val="22"/>
          </w:rPr>
          <w:t>search for sites</w:t>
        </w:r>
      </w:ins>
      <w:ins w:id="868" w:author="David Bartel" w:date="2018-02-25T12:45:00Z">
        <w:r w:rsidR="002B1BB7">
          <w:rPr>
            <w:rFonts w:ascii="Arial" w:hAnsi="Arial"/>
            <w:sz w:val="22"/>
            <w:szCs w:val="22"/>
          </w:rPr>
          <w:t>, without bias from any previous knowledge</w:t>
        </w:r>
      </w:ins>
      <w:ins w:id="869" w:author="David Bartel" w:date="2018-02-25T12:50:00Z">
        <w:r w:rsidR="00335D52">
          <w:rPr>
            <w:rFonts w:ascii="Arial" w:hAnsi="Arial"/>
            <w:sz w:val="22"/>
            <w:szCs w:val="22"/>
          </w:rPr>
          <w:t>,</w:t>
        </w:r>
      </w:ins>
      <w:ins w:id="870" w:author="David Bartel" w:date="2018-02-25T12:45:00Z">
        <w:r w:rsidR="002B1BB7">
          <w:rPr>
            <w:rFonts w:ascii="Arial" w:hAnsi="Arial"/>
            <w:sz w:val="22"/>
            <w:szCs w:val="22"/>
          </w:rPr>
          <w:t xml:space="preserve"> and </w:t>
        </w:r>
      </w:ins>
      <w:ins w:id="871" w:author="David Bartel" w:date="2018-02-25T12:50:00Z">
        <w:r w:rsidR="00335D52">
          <w:rPr>
            <w:rFonts w:ascii="Arial" w:hAnsi="Arial"/>
            <w:sz w:val="22"/>
            <w:szCs w:val="22"/>
          </w:rPr>
          <w:t xml:space="preserve">indeed, </w:t>
        </w:r>
      </w:ins>
      <w:ins w:id="872" w:author="David Bartel" w:date="2018-02-25T12:45:00Z">
        <w:r w:rsidR="002B1BB7">
          <w:rPr>
            <w:rFonts w:ascii="Arial" w:hAnsi="Arial"/>
            <w:sz w:val="22"/>
            <w:szCs w:val="22"/>
          </w:rPr>
          <w:t>without even considering the</w:t>
        </w:r>
      </w:ins>
      <w:ins w:id="873" w:author="David Bartel" w:date="2018-02-25T12:46:00Z">
        <w:r w:rsidR="002B1BB7" w:rsidRPr="002B1BB7">
          <w:rPr>
            <w:rFonts w:ascii="Arial" w:hAnsi="Arial"/>
            <w:sz w:val="22"/>
            <w:szCs w:val="22"/>
          </w:rPr>
          <w:t xml:space="preserve"> </w:t>
        </w:r>
        <w:r w:rsidR="002B1BB7">
          <w:rPr>
            <w:rFonts w:ascii="Arial" w:hAnsi="Arial"/>
            <w:sz w:val="22"/>
            <w:szCs w:val="22"/>
          </w:rPr>
          <w:t>miRNA</w:t>
        </w:r>
      </w:ins>
      <w:ins w:id="874" w:author="David Bartel" w:date="2018-02-25T12:45:00Z">
        <w:r w:rsidR="002B1BB7">
          <w:rPr>
            <w:rFonts w:ascii="Arial" w:hAnsi="Arial"/>
            <w:sz w:val="22"/>
            <w:szCs w:val="22"/>
          </w:rPr>
          <w:t xml:space="preserve"> sequence</w:t>
        </w:r>
      </w:ins>
      <w:ins w:id="875" w:author="David Bartel" w:date="2018-02-25T12:38:00Z">
        <w:r w:rsidR="00EA30C7">
          <w:rPr>
            <w:rFonts w:ascii="Arial" w:hAnsi="Arial"/>
            <w:sz w:val="22"/>
            <w:szCs w:val="22"/>
          </w:rPr>
          <w:t xml:space="preserve">.  </w:t>
        </w:r>
      </w:ins>
      <w:ins w:id="876" w:author="David Bartel" w:date="2018-03-27T20:32:00Z">
        <w:r w:rsidR="009114D4">
          <w:rPr>
            <w:rFonts w:ascii="Arial" w:hAnsi="Arial"/>
            <w:sz w:val="22"/>
            <w:szCs w:val="22"/>
          </w:rPr>
          <w:t>In this search</w:t>
        </w:r>
      </w:ins>
      <w:del w:id="877" w:author="David Bartel" w:date="2018-02-25T12:25:00Z">
        <w:r w:rsidDel="00E002F5">
          <w:rPr>
            <w:rFonts w:ascii="Arial" w:hAnsi="Arial"/>
            <w:sz w:val="22"/>
            <w:szCs w:val="22"/>
          </w:rPr>
          <w:delText>Considering the unprecedented precision of our approach for characterizing seed-region site binding preferences AGO2-miR-1</w:delText>
        </w:r>
      </w:del>
      <w:del w:id="878" w:author="David Bartel" w:date="2018-02-25T12:47:00Z">
        <w:r w:rsidDel="002B1BB7">
          <w:rPr>
            <w:rFonts w:ascii="Arial" w:hAnsi="Arial"/>
            <w:sz w:val="22"/>
            <w:szCs w:val="22"/>
          </w:rPr>
          <w:delText xml:space="preserve">, we sought to construct a </w:delText>
        </w:r>
        <w:r w:rsidDel="002B1BB7">
          <w:rPr>
            <w:rFonts w:ascii="Arial" w:hAnsi="Arial"/>
            <w:i/>
            <w:sz w:val="22"/>
            <w:szCs w:val="22"/>
          </w:rPr>
          <w:delText>de novo</w:delText>
        </w:r>
        <w:r w:rsidDel="002B1BB7">
          <w:rPr>
            <w:rFonts w:ascii="Arial" w:hAnsi="Arial"/>
            <w:sz w:val="22"/>
            <w:szCs w:val="22"/>
          </w:rPr>
          <w:delText xml:space="preserve"> binding profile for AGO2–miR-1, for the purposes of discovering previously unknown miRNA target modes as well as their likely efficacy in comparison to known sites. To identify binding sites</w:delText>
        </w:r>
      </w:del>
      <w:r>
        <w:rPr>
          <w:rFonts w:ascii="Arial" w:hAnsi="Arial"/>
          <w:sz w:val="22"/>
          <w:szCs w:val="22"/>
        </w:rPr>
        <w:t xml:space="preserve">, we </w:t>
      </w:r>
      <w:del w:id="879" w:author="David Bartel" w:date="2018-02-25T13:03:00Z">
        <w:r w:rsidDel="00E10F3C">
          <w:rPr>
            <w:rFonts w:ascii="Arial" w:hAnsi="Arial"/>
            <w:sz w:val="22"/>
            <w:szCs w:val="22"/>
          </w:rPr>
          <w:delText xml:space="preserve">iteratively </w:delText>
        </w:r>
      </w:del>
      <w:r>
        <w:rPr>
          <w:rFonts w:ascii="Arial" w:hAnsi="Arial"/>
          <w:sz w:val="22"/>
          <w:szCs w:val="22"/>
        </w:rPr>
        <w:t>1</w:t>
      </w:r>
      <w:del w:id="880" w:author="David Bartel" w:date="2018-02-25T12:50:00Z">
        <w:r w:rsidDel="00335D52">
          <w:rPr>
            <w:rFonts w:ascii="Arial" w:hAnsi="Arial"/>
            <w:sz w:val="22"/>
            <w:szCs w:val="22"/>
          </w:rPr>
          <w:delText>.</w:delText>
        </w:r>
      </w:del>
      <w:r>
        <w:rPr>
          <w:rFonts w:ascii="Arial" w:hAnsi="Arial"/>
          <w:sz w:val="22"/>
          <w:szCs w:val="22"/>
        </w:rPr>
        <w:t xml:space="preserve">) calculated the enrichment of all </w:t>
      </w:r>
      <w:del w:id="881" w:author="David Bartel" w:date="2018-02-25T12:54:00Z">
        <w:r w:rsidDel="00E87844">
          <w:rPr>
            <w:rFonts w:ascii="Arial" w:hAnsi="Arial"/>
            <w:sz w:val="22"/>
            <w:szCs w:val="22"/>
          </w:rPr>
          <w:delText xml:space="preserve">possible </w:delText>
        </w:r>
      </w:del>
      <w:r w:rsidRPr="00A01AD8">
        <w:rPr>
          <w:rFonts w:ascii="Arial" w:hAnsi="Arial"/>
          <w:i/>
          <w:sz w:val="22"/>
          <w:szCs w:val="22"/>
        </w:rPr>
        <w:t>k</w:t>
      </w:r>
      <w:ins w:id="882" w:author="David Bartel" w:date="2018-02-25T13:00:00Z">
        <w:r w:rsidR="00E10F3C">
          <w:rPr>
            <w:rFonts w:ascii="Arial" w:hAnsi="Arial"/>
            <w:sz w:val="22"/>
            <w:szCs w:val="22"/>
          </w:rPr>
          <w:t>-</w:t>
        </w:r>
      </w:ins>
      <w:proofErr w:type="spellStart"/>
      <w:r>
        <w:rPr>
          <w:rFonts w:ascii="Arial" w:hAnsi="Arial"/>
          <w:sz w:val="22"/>
          <w:szCs w:val="22"/>
        </w:rPr>
        <w:t>mers</w:t>
      </w:r>
      <w:proofErr w:type="spellEnd"/>
      <w:r>
        <w:rPr>
          <w:rFonts w:ascii="Arial" w:hAnsi="Arial"/>
          <w:sz w:val="22"/>
          <w:szCs w:val="22"/>
        </w:rPr>
        <w:t xml:space="preserve"> </w:t>
      </w:r>
      <w:del w:id="883" w:author="David Bartel" w:date="2018-02-25T12:52:00Z">
        <w:r w:rsidDel="00335D52">
          <w:rPr>
            <w:rFonts w:ascii="Arial" w:hAnsi="Arial"/>
            <w:sz w:val="22"/>
            <w:szCs w:val="22"/>
          </w:rPr>
          <w:delText xml:space="preserve">for </w:delText>
        </w:r>
      </w:del>
      <w:ins w:id="884" w:author="David Bartel" w:date="2018-02-25T12:52:00Z">
        <w:r w:rsidR="00335D52">
          <w:rPr>
            <w:rFonts w:ascii="Arial" w:hAnsi="Arial"/>
            <w:sz w:val="22"/>
            <w:szCs w:val="22"/>
          </w:rPr>
          <w:t xml:space="preserve">of </w:t>
        </w:r>
      </w:ins>
      <w:r>
        <w:rPr>
          <w:rFonts w:ascii="Arial" w:hAnsi="Arial"/>
          <w:sz w:val="22"/>
          <w:szCs w:val="22"/>
        </w:rPr>
        <w:t>lengths 5–</w:t>
      </w:r>
      <w:ins w:id="885" w:author="David Bartel" w:date="2018-02-27T16:10:00Z">
        <w:r w:rsidR="005740D4">
          <w:rPr>
            <w:rFonts w:ascii="Arial" w:hAnsi="Arial"/>
            <w:sz w:val="22"/>
            <w:szCs w:val="22"/>
          </w:rPr>
          <w:t>9</w:t>
        </w:r>
      </w:ins>
      <w:del w:id="886" w:author="David Bartel" w:date="2018-02-27T16:10:00Z">
        <w:r w:rsidDel="005740D4">
          <w:rPr>
            <w:rFonts w:ascii="Arial" w:hAnsi="Arial"/>
            <w:sz w:val="22"/>
            <w:szCs w:val="22"/>
          </w:rPr>
          <w:delText>11</w:delText>
        </w:r>
      </w:del>
      <w:r>
        <w:rPr>
          <w:rFonts w:ascii="Arial" w:hAnsi="Arial"/>
          <w:sz w:val="22"/>
          <w:szCs w:val="22"/>
        </w:rPr>
        <w:t xml:space="preserve"> </w:t>
      </w:r>
      <w:proofErr w:type="spellStart"/>
      <w:r>
        <w:rPr>
          <w:rFonts w:ascii="Arial" w:hAnsi="Arial"/>
          <w:sz w:val="22"/>
          <w:szCs w:val="22"/>
        </w:rPr>
        <w:t>nt</w:t>
      </w:r>
      <w:proofErr w:type="spellEnd"/>
      <w:r>
        <w:rPr>
          <w:rFonts w:ascii="Arial" w:hAnsi="Arial"/>
          <w:sz w:val="22"/>
          <w:szCs w:val="22"/>
        </w:rPr>
        <w:t xml:space="preserve"> in the </w:t>
      </w:r>
      <w:ins w:id="887" w:author="David Bartel" w:date="2018-02-25T12:53:00Z">
        <w:r w:rsidR="00335D52">
          <w:rPr>
            <w:rFonts w:ascii="Arial" w:hAnsi="Arial"/>
            <w:sz w:val="22"/>
            <w:szCs w:val="22"/>
          </w:rPr>
          <w:t>bound</w:t>
        </w:r>
      </w:ins>
      <w:ins w:id="888" w:author="David Bartel" w:date="2018-02-25T12:55:00Z">
        <w:r w:rsidR="00E87844" w:rsidRPr="00E87844">
          <w:rPr>
            <w:rFonts w:ascii="Arial" w:hAnsi="Arial"/>
            <w:sz w:val="22"/>
            <w:szCs w:val="22"/>
          </w:rPr>
          <w:t xml:space="preserve"> </w:t>
        </w:r>
        <w:r w:rsidR="00E87844">
          <w:rPr>
            <w:rFonts w:ascii="Arial" w:hAnsi="Arial"/>
            <w:sz w:val="22"/>
            <w:szCs w:val="22"/>
          </w:rPr>
          <w:t>RNA, using results from the reaction with</w:t>
        </w:r>
      </w:ins>
      <w:ins w:id="889" w:author="David Bartel" w:date="2018-02-25T12:52:00Z">
        <w:r w:rsidR="00335D52">
          <w:rPr>
            <w:rFonts w:ascii="Arial" w:hAnsi="Arial"/>
            <w:sz w:val="22"/>
            <w:szCs w:val="22"/>
          </w:rPr>
          <w:t xml:space="preserve"> </w:t>
        </w:r>
      </w:ins>
      <w:r>
        <w:rPr>
          <w:rFonts w:ascii="Arial" w:hAnsi="Arial"/>
          <w:sz w:val="22"/>
          <w:szCs w:val="22"/>
        </w:rPr>
        <w:t xml:space="preserve">72 </w:t>
      </w:r>
      <w:proofErr w:type="spellStart"/>
      <w:r>
        <w:rPr>
          <w:rFonts w:ascii="Arial" w:hAnsi="Arial"/>
          <w:sz w:val="22"/>
          <w:szCs w:val="22"/>
        </w:rPr>
        <w:t>pM</w:t>
      </w:r>
      <w:proofErr w:type="spellEnd"/>
      <w:r>
        <w:rPr>
          <w:rFonts w:ascii="Arial" w:hAnsi="Arial"/>
          <w:sz w:val="22"/>
          <w:szCs w:val="22"/>
        </w:rPr>
        <w:t xml:space="preserve"> AGO2–miR-1</w:t>
      </w:r>
      <w:del w:id="890" w:author="David Bartel" w:date="2018-02-25T12:53:00Z">
        <w:r w:rsidDel="00335D52">
          <w:rPr>
            <w:rFonts w:ascii="Arial" w:hAnsi="Arial"/>
            <w:sz w:val="22"/>
            <w:szCs w:val="22"/>
          </w:rPr>
          <w:delText xml:space="preserve"> bound library</w:delText>
        </w:r>
      </w:del>
      <w:del w:id="891" w:author="David Bartel" w:date="2018-02-25T12:50:00Z">
        <w:r w:rsidDel="00335D52">
          <w:rPr>
            <w:rFonts w:ascii="Arial" w:hAnsi="Arial"/>
            <w:sz w:val="22"/>
            <w:szCs w:val="22"/>
          </w:rPr>
          <w:delText xml:space="preserve"> in</w:delText>
        </w:r>
      </w:del>
      <w:del w:id="892" w:author="David Bartel" w:date="2018-02-25T12:53:00Z">
        <w:r w:rsidDel="00335D52">
          <w:rPr>
            <w:rFonts w:ascii="Arial" w:hAnsi="Arial"/>
            <w:sz w:val="22"/>
            <w:szCs w:val="22"/>
          </w:rPr>
          <w:delText xml:space="preserve"> comparison to the initial randomized pool</w:delText>
        </w:r>
      </w:del>
      <w:r>
        <w:rPr>
          <w:rFonts w:ascii="Arial" w:hAnsi="Arial"/>
          <w:sz w:val="22"/>
          <w:szCs w:val="22"/>
        </w:rPr>
        <w:t>, 2</w:t>
      </w:r>
      <w:del w:id="893" w:author="David Bartel" w:date="2018-02-25T20:57:00Z">
        <w:r w:rsidDel="00CD77E1">
          <w:rPr>
            <w:rFonts w:ascii="Arial" w:hAnsi="Arial"/>
            <w:sz w:val="22"/>
            <w:szCs w:val="22"/>
          </w:rPr>
          <w:delText>.</w:delText>
        </w:r>
      </w:del>
      <w:r>
        <w:rPr>
          <w:rFonts w:ascii="Arial" w:hAnsi="Arial"/>
          <w:sz w:val="22"/>
          <w:szCs w:val="22"/>
        </w:rPr>
        <w:t xml:space="preserve">) determined the </w:t>
      </w:r>
      <w:r w:rsidRPr="00A01AD8">
        <w:rPr>
          <w:rFonts w:ascii="Arial" w:hAnsi="Arial"/>
          <w:i/>
          <w:sz w:val="22"/>
          <w:szCs w:val="22"/>
        </w:rPr>
        <w:t>k</w:t>
      </w:r>
      <w:ins w:id="894" w:author="David Bartel" w:date="2018-02-25T13:00:00Z">
        <w:r w:rsidR="00E10F3C">
          <w:rPr>
            <w:rFonts w:ascii="Arial" w:hAnsi="Arial"/>
            <w:sz w:val="22"/>
            <w:szCs w:val="22"/>
          </w:rPr>
          <w:t>-</w:t>
        </w:r>
      </w:ins>
      <w:proofErr w:type="spellStart"/>
      <w:r>
        <w:rPr>
          <w:rFonts w:ascii="Arial" w:hAnsi="Arial"/>
          <w:sz w:val="22"/>
          <w:szCs w:val="22"/>
        </w:rPr>
        <w:t>mer</w:t>
      </w:r>
      <w:proofErr w:type="spellEnd"/>
      <w:r>
        <w:rPr>
          <w:rFonts w:ascii="Arial" w:hAnsi="Arial"/>
          <w:sz w:val="22"/>
          <w:szCs w:val="22"/>
        </w:rPr>
        <w:t xml:space="preserve"> length for which the top-most enriched </w:t>
      </w:r>
      <w:r w:rsidRPr="00A01AD8">
        <w:rPr>
          <w:rFonts w:ascii="Arial" w:hAnsi="Arial"/>
          <w:i/>
          <w:sz w:val="22"/>
          <w:szCs w:val="22"/>
        </w:rPr>
        <w:t>k</w:t>
      </w:r>
      <w:ins w:id="895" w:author="David Bartel" w:date="2018-02-25T13:00:00Z">
        <w:r w:rsidR="00E10F3C">
          <w:rPr>
            <w:rFonts w:ascii="Arial" w:hAnsi="Arial"/>
            <w:sz w:val="22"/>
            <w:szCs w:val="22"/>
          </w:rPr>
          <w:t>-</w:t>
        </w:r>
      </w:ins>
      <w:proofErr w:type="spellStart"/>
      <w:r>
        <w:rPr>
          <w:rFonts w:ascii="Arial" w:hAnsi="Arial"/>
          <w:sz w:val="22"/>
          <w:szCs w:val="22"/>
        </w:rPr>
        <w:t>mer</w:t>
      </w:r>
      <w:proofErr w:type="spellEnd"/>
      <w:r>
        <w:rPr>
          <w:rFonts w:ascii="Arial" w:hAnsi="Arial"/>
          <w:sz w:val="22"/>
          <w:szCs w:val="22"/>
        </w:rPr>
        <w:t xml:space="preserve"> exhibited the greatest relative enrichment compared to the second-most enriched </w:t>
      </w:r>
      <w:r w:rsidRPr="00A01AD8">
        <w:rPr>
          <w:rFonts w:ascii="Arial" w:hAnsi="Arial"/>
          <w:i/>
          <w:sz w:val="22"/>
          <w:szCs w:val="22"/>
        </w:rPr>
        <w:t>k</w:t>
      </w:r>
      <w:ins w:id="896" w:author="David Bartel" w:date="2018-02-25T13:00:00Z">
        <w:r w:rsidR="00E10F3C">
          <w:rPr>
            <w:rFonts w:ascii="Arial" w:hAnsi="Arial"/>
            <w:sz w:val="22"/>
            <w:szCs w:val="22"/>
          </w:rPr>
          <w:t>-</w:t>
        </w:r>
      </w:ins>
      <w:proofErr w:type="spellStart"/>
      <w:r>
        <w:rPr>
          <w:rFonts w:ascii="Arial" w:hAnsi="Arial"/>
          <w:sz w:val="22"/>
          <w:szCs w:val="22"/>
        </w:rPr>
        <w:t>mer</w:t>
      </w:r>
      <w:proofErr w:type="spellEnd"/>
      <w:r>
        <w:rPr>
          <w:rFonts w:ascii="Arial" w:hAnsi="Arial"/>
          <w:sz w:val="22"/>
          <w:szCs w:val="22"/>
        </w:rPr>
        <w:t xml:space="preserve">, </w:t>
      </w:r>
      <w:del w:id="897" w:author="David Bartel" w:date="2018-02-25T20:58:00Z">
        <w:r w:rsidDel="00CD77E1">
          <w:rPr>
            <w:rFonts w:ascii="Arial" w:hAnsi="Arial"/>
            <w:sz w:val="22"/>
            <w:szCs w:val="22"/>
          </w:rPr>
          <w:delText xml:space="preserve">and then </w:delText>
        </w:r>
      </w:del>
      <w:r>
        <w:rPr>
          <w:rFonts w:ascii="Arial" w:hAnsi="Arial"/>
          <w:sz w:val="22"/>
          <w:szCs w:val="22"/>
        </w:rPr>
        <w:t>3</w:t>
      </w:r>
      <w:del w:id="898" w:author="David Bartel" w:date="2018-02-25T20:58:00Z">
        <w:r w:rsidDel="00CD77E1">
          <w:rPr>
            <w:rFonts w:ascii="Arial" w:hAnsi="Arial"/>
            <w:sz w:val="22"/>
            <w:szCs w:val="22"/>
          </w:rPr>
          <w:delText>.</w:delText>
        </w:r>
      </w:del>
      <w:r>
        <w:rPr>
          <w:rFonts w:ascii="Arial" w:hAnsi="Arial"/>
          <w:sz w:val="22"/>
          <w:szCs w:val="22"/>
        </w:rPr>
        <w:t xml:space="preserve">) designated </w:t>
      </w:r>
      <w:ins w:id="899" w:author="David Bartel" w:date="2018-03-24T20:52:00Z">
        <w:r w:rsidR="00107352">
          <w:rPr>
            <w:rFonts w:ascii="Arial" w:hAnsi="Arial"/>
            <w:sz w:val="22"/>
            <w:szCs w:val="22"/>
          </w:rPr>
          <w:t xml:space="preserve">the </w:t>
        </w:r>
      </w:ins>
      <w:ins w:id="900" w:author="David Bartel" w:date="2018-02-25T13:01:00Z">
        <w:r w:rsidR="00E10F3C">
          <w:rPr>
            <w:rFonts w:ascii="Arial" w:hAnsi="Arial"/>
            <w:sz w:val="22"/>
            <w:szCs w:val="22"/>
          </w:rPr>
          <w:t>top-most enriched</w:t>
        </w:r>
      </w:ins>
      <w:del w:id="901" w:author="David Bartel" w:date="2018-02-25T13:01:00Z">
        <w:r w:rsidDel="00E10F3C">
          <w:rPr>
            <w:rFonts w:ascii="Arial" w:hAnsi="Arial"/>
            <w:sz w:val="22"/>
            <w:szCs w:val="22"/>
          </w:rPr>
          <w:delText>this</w:delText>
        </w:r>
      </w:del>
      <w:r>
        <w:rPr>
          <w:rFonts w:ascii="Arial" w:hAnsi="Arial"/>
          <w:sz w:val="22"/>
          <w:szCs w:val="22"/>
        </w:rPr>
        <w:t xml:space="preserve"> </w:t>
      </w:r>
      <w:r w:rsidRPr="00A01AD8">
        <w:rPr>
          <w:rFonts w:ascii="Arial" w:hAnsi="Arial"/>
          <w:i/>
          <w:sz w:val="22"/>
          <w:szCs w:val="22"/>
        </w:rPr>
        <w:t>k</w:t>
      </w:r>
      <w:ins w:id="902" w:author="David Bartel" w:date="2018-02-25T13:00:00Z">
        <w:r w:rsidR="00E10F3C">
          <w:rPr>
            <w:rFonts w:ascii="Arial" w:hAnsi="Arial"/>
            <w:sz w:val="22"/>
            <w:szCs w:val="22"/>
          </w:rPr>
          <w:t>-</w:t>
        </w:r>
      </w:ins>
      <w:proofErr w:type="spellStart"/>
      <w:r>
        <w:rPr>
          <w:rFonts w:ascii="Arial" w:hAnsi="Arial"/>
          <w:sz w:val="22"/>
          <w:szCs w:val="22"/>
        </w:rPr>
        <w:t>mer</w:t>
      </w:r>
      <w:proofErr w:type="spellEnd"/>
      <w:r>
        <w:rPr>
          <w:rFonts w:ascii="Arial" w:hAnsi="Arial"/>
          <w:sz w:val="22"/>
          <w:szCs w:val="22"/>
        </w:rPr>
        <w:t xml:space="preserve"> </w:t>
      </w:r>
      <w:ins w:id="903" w:author="David Bartel" w:date="2018-02-25T13:01:00Z">
        <w:r w:rsidR="00E10F3C">
          <w:rPr>
            <w:rFonts w:ascii="Arial" w:hAnsi="Arial"/>
            <w:sz w:val="22"/>
            <w:szCs w:val="22"/>
          </w:rPr>
          <w:t xml:space="preserve">at this length </w:t>
        </w:r>
      </w:ins>
      <w:r>
        <w:rPr>
          <w:rFonts w:ascii="Arial" w:hAnsi="Arial"/>
          <w:sz w:val="22"/>
          <w:szCs w:val="22"/>
        </w:rPr>
        <w:t xml:space="preserve">as the </w:t>
      </w:r>
      <w:ins w:id="904" w:author="David Bartel" w:date="2018-02-25T12:57:00Z">
        <w:r w:rsidR="00E87844">
          <w:rPr>
            <w:rFonts w:ascii="Arial" w:hAnsi="Arial"/>
            <w:sz w:val="22"/>
            <w:szCs w:val="22"/>
          </w:rPr>
          <w:t xml:space="preserve">binding </w:t>
        </w:r>
      </w:ins>
      <w:del w:id="905" w:author="David Bartel" w:date="2018-02-25T12:57:00Z">
        <w:r w:rsidDel="00E87844">
          <w:rPr>
            <w:rFonts w:ascii="Arial" w:hAnsi="Arial"/>
            <w:sz w:val="22"/>
            <w:szCs w:val="22"/>
          </w:rPr>
          <w:delText>motif</w:delText>
        </w:r>
      </w:del>
      <w:ins w:id="906" w:author="David Bartel" w:date="2018-02-25T12:57:00Z">
        <w:r w:rsidR="00E87844">
          <w:rPr>
            <w:rFonts w:ascii="Arial" w:hAnsi="Arial"/>
            <w:sz w:val="22"/>
            <w:szCs w:val="22"/>
          </w:rPr>
          <w:t>site</w:t>
        </w:r>
      </w:ins>
      <w:r>
        <w:rPr>
          <w:rFonts w:ascii="Arial" w:hAnsi="Arial"/>
          <w:sz w:val="22"/>
          <w:szCs w:val="22"/>
        </w:rPr>
        <w:t xml:space="preserve">, and </w:t>
      </w:r>
      <w:ins w:id="907" w:author="David Bartel" w:date="2018-02-25T20:58:00Z">
        <w:r w:rsidR="00CD77E1">
          <w:rPr>
            <w:rFonts w:ascii="Arial" w:hAnsi="Arial"/>
            <w:sz w:val="22"/>
            <w:szCs w:val="22"/>
          </w:rPr>
          <w:t xml:space="preserve">4) </w:t>
        </w:r>
      </w:ins>
      <w:r>
        <w:rPr>
          <w:rFonts w:ascii="Arial" w:hAnsi="Arial"/>
          <w:sz w:val="22"/>
          <w:szCs w:val="22"/>
        </w:rPr>
        <w:t>removed all reads containing th</w:t>
      </w:r>
      <w:del w:id="908" w:author="David Bartel" w:date="2018-02-25T12:58:00Z">
        <w:r w:rsidDel="00E87844">
          <w:rPr>
            <w:rFonts w:ascii="Arial" w:hAnsi="Arial"/>
            <w:sz w:val="22"/>
            <w:szCs w:val="22"/>
          </w:rPr>
          <w:delText>e motif</w:delText>
        </w:r>
      </w:del>
      <w:ins w:id="909" w:author="David Bartel" w:date="2018-02-25T12:58:00Z">
        <w:r w:rsidR="00E87844">
          <w:rPr>
            <w:rFonts w:ascii="Arial" w:hAnsi="Arial"/>
            <w:sz w:val="22"/>
            <w:szCs w:val="22"/>
          </w:rPr>
          <w:t xml:space="preserve">is </w:t>
        </w:r>
      </w:ins>
      <w:ins w:id="910" w:author="David Bartel" w:date="2018-02-25T20:58:00Z">
        <w:r w:rsidR="00CD77E1">
          <w:rPr>
            <w:rFonts w:ascii="Arial" w:hAnsi="Arial"/>
            <w:sz w:val="22"/>
            <w:szCs w:val="22"/>
          </w:rPr>
          <w:t xml:space="preserve">newly identified </w:t>
        </w:r>
      </w:ins>
      <w:ins w:id="911" w:author="David Bartel" w:date="2018-02-25T12:58:00Z">
        <w:r w:rsidR="00E87844">
          <w:rPr>
            <w:rFonts w:ascii="Arial" w:hAnsi="Arial"/>
            <w:sz w:val="22"/>
            <w:szCs w:val="22"/>
          </w:rPr>
          <w:t>site</w:t>
        </w:r>
      </w:ins>
      <w:r>
        <w:rPr>
          <w:rFonts w:ascii="Arial" w:hAnsi="Arial"/>
          <w:sz w:val="22"/>
          <w:szCs w:val="22"/>
        </w:rPr>
        <w:t xml:space="preserve"> from both the </w:t>
      </w:r>
      <w:del w:id="912" w:author="David Bartel" w:date="2018-02-25T13:02:00Z">
        <w:r w:rsidDel="00E10F3C">
          <w:rPr>
            <w:rFonts w:ascii="Arial" w:hAnsi="Arial"/>
            <w:sz w:val="22"/>
            <w:szCs w:val="22"/>
          </w:rPr>
          <w:delText>72 pM</w:delText>
        </w:r>
      </w:del>
      <w:ins w:id="913" w:author="David Bartel" w:date="2018-02-25T13:02:00Z">
        <w:r w:rsidR="00E10F3C">
          <w:rPr>
            <w:rFonts w:ascii="Arial" w:hAnsi="Arial"/>
            <w:sz w:val="22"/>
            <w:szCs w:val="22"/>
          </w:rPr>
          <w:t>bound</w:t>
        </w:r>
      </w:ins>
      <w:r>
        <w:rPr>
          <w:rFonts w:ascii="Arial" w:hAnsi="Arial"/>
          <w:sz w:val="22"/>
          <w:szCs w:val="22"/>
        </w:rPr>
        <w:t xml:space="preserve"> and input libraries. </w:t>
      </w:r>
      <w:del w:id="914" w:author="David Bartel" w:date="2018-02-25T13:03:00Z">
        <w:r w:rsidDel="00E10F3C">
          <w:rPr>
            <w:rFonts w:ascii="Arial" w:hAnsi="Arial"/>
            <w:sz w:val="22"/>
            <w:szCs w:val="22"/>
          </w:rPr>
          <w:delText>We performed this iterative</w:delText>
        </w:r>
      </w:del>
      <w:ins w:id="915" w:author="David Bartel" w:date="2018-02-25T13:03:00Z">
        <w:r w:rsidR="00E10F3C">
          <w:rPr>
            <w:rFonts w:ascii="Arial" w:hAnsi="Arial"/>
            <w:sz w:val="22"/>
            <w:szCs w:val="22"/>
          </w:rPr>
          <w:t xml:space="preserve"> These </w:t>
        </w:r>
      </w:ins>
      <w:ins w:id="916" w:author="David Bartel" w:date="2018-02-25T20:59:00Z">
        <w:r w:rsidR="00CD77E1">
          <w:rPr>
            <w:rFonts w:ascii="Arial" w:hAnsi="Arial"/>
            <w:sz w:val="22"/>
            <w:szCs w:val="22"/>
          </w:rPr>
          <w:t>four</w:t>
        </w:r>
      </w:ins>
      <w:ins w:id="917" w:author="David Bartel" w:date="2018-02-25T13:03:00Z">
        <w:r w:rsidR="00E10F3C">
          <w:rPr>
            <w:rFonts w:ascii="Arial" w:hAnsi="Arial"/>
            <w:sz w:val="22"/>
            <w:szCs w:val="22"/>
          </w:rPr>
          <w:t xml:space="preserve"> steps were iterated</w:t>
        </w:r>
      </w:ins>
      <w:r>
        <w:rPr>
          <w:rFonts w:ascii="Arial" w:hAnsi="Arial"/>
          <w:sz w:val="22"/>
          <w:szCs w:val="22"/>
        </w:rPr>
        <w:t xml:space="preserve"> </w:t>
      </w:r>
      <w:commentRangeStart w:id="918"/>
      <w:del w:id="919" w:author="David Bartel" w:date="2018-02-25T13:03:00Z">
        <w:r w:rsidDel="00E10F3C">
          <w:rPr>
            <w:rFonts w:ascii="Arial" w:hAnsi="Arial"/>
            <w:sz w:val="22"/>
            <w:szCs w:val="22"/>
          </w:rPr>
          <w:delText xml:space="preserve">procedure </w:delText>
        </w:r>
      </w:del>
      <w:r>
        <w:rPr>
          <w:rFonts w:ascii="Arial" w:hAnsi="Arial"/>
          <w:sz w:val="22"/>
          <w:szCs w:val="22"/>
        </w:rPr>
        <w:t xml:space="preserve">until </w:t>
      </w:r>
      <w:del w:id="920" w:author="David Bartel" w:date="2018-02-25T13:04:00Z">
        <w:r w:rsidDel="00090866">
          <w:rPr>
            <w:rFonts w:ascii="Arial" w:hAnsi="Arial"/>
            <w:sz w:val="22"/>
            <w:szCs w:val="22"/>
          </w:rPr>
          <w:delText>we were left with</w:delText>
        </w:r>
      </w:del>
      <w:ins w:id="921" w:author="David Bartel" w:date="2018-02-25T13:04:00Z">
        <w:r w:rsidR="00090866">
          <w:rPr>
            <w:rFonts w:ascii="Arial" w:hAnsi="Arial"/>
            <w:sz w:val="22"/>
            <w:szCs w:val="22"/>
          </w:rPr>
          <w:t>no</w:t>
        </w:r>
      </w:ins>
      <w:r>
        <w:rPr>
          <w:rFonts w:ascii="Arial" w:hAnsi="Arial"/>
          <w:sz w:val="22"/>
          <w:szCs w:val="22"/>
        </w:rPr>
        <w:t xml:space="preserve"> </w:t>
      </w:r>
      <w:ins w:id="922" w:author="David Bartel" w:date="2018-02-27T16:10:00Z">
        <w:r w:rsidR="005740D4">
          <w:rPr>
            <w:rFonts w:ascii="Arial" w:hAnsi="Arial"/>
            <w:sz w:val="22"/>
            <w:szCs w:val="22"/>
          </w:rPr>
          <w:t>9</w:t>
        </w:r>
      </w:ins>
      <w:del w:id="923" w:author="David Bartel" w:date="2018-02-27T16:10:00Z">
        <w:r w:rsidDel="005740D4">
          <w:rPr>
            <w:rFonts w:ascii="Arial" w:hAnsi="Arial"/>
            <w:sz w:val="22"/>
            <w:szCs w:val="22"/>
          </w:rPr>
          <w:delText>11</w:delText>
        </w:r>
      </w:del>
      <w:ins w:id="924" w:author="David Bartel" w:date="2018-02-25T13:04:00Z">
        <w:r w:rsidR="00090866">
          <w:rPr>
            <w:rFonts w:ascii="Arial" w:hAnsi="Arial"/>
            <w:sz w:val="22"/>
            <w:szCs w:val="22"/>
          </w:rPr>
          <w:t>-</w:t>
        </w:r>
      </w:ins>
      <w:del w:id="925" w:author="David Bartel" w:date="2018-03-27T20:34:00Z">
        <w:r w:rsidDel="009114D4">
          <w:rPr>
            <w:rFonts w:ascii="Arial" w:hAnsi="Arial"/>
            <w:sz w:val="22"/>
            <w:szCs w:val="22"/>
          </w:rPr>
          <w:delText xml:space="preserve">mer </w:delText>
        </w:r>
      </w:del>
      <w:ins w:id="926" w:author="David Bartel" w:date="2018-03-27T20:34:00Z">
        <w:r w:rsidR="009114D4">
          <w:rPr>
            <w:rFonts w:ascii="Arial" w:hAnsi="Arial"/>
            <w:sz w:val="22"/>
            <w:szCs w:val="22"/>
          </w:rPr>
          <w:t xml:space="preserve">nt </w:t>
        </w:r>
      </w:ins>
      <w:r>
        <w:rPr>
          <w:rFonts w:ascii="Arial" w:hAnsi="Arial"/>
          <w:sz w:val="22"/>
          <w:szCs w:val="22"/>
        </w:rPr>
        <w:t>mo</w:t>
      </w:r>
      <w:ins w:id="927" w:author="David Bartel" w:date="2018-02-25T13:05:00Z">
        <w:r w:rsidR="00090866">
          <w:rPr>
            <w:rFonts w:ascii="Arial" w:hAnsi="Arial"/>
            <w:sz w:val="22"/>
            <w:szCs w:val="22"/>
          </w:rPr>
          <w:t>t</w:t>
        </w:r>
      </w:ins>
      <w:del w:id="928" w:author="David Bartel" w:date="2018-02-25T13:05:00Z">
        <w:r w:rsidDel="00090866">
          <w:rPr>
            <w:rFonts w:ascii="Arial" w:hAnsi="Arial"/>
            <w:sz w:val="22"/>
            <w:szCs w:val="22"/>
          </w:rPr>
          <w:delText>f</w:delText>
        </w:r>
      </w:del>
      <w:r>
        <w:rPr>
          <w:rFonts w:ascii="Arial" w:hAnsi="Arial"/>
          <w:sz w:val="22"/>
          <w:szCs w:val="22"/>
        </w:rPr>
        <w:t>i</w:t>
      </w:r>
      <w:ins w:id="929" w:author="David Bartel" w:date="2018-02-25T13:05:00Z">
        <w:r w:rsidR="00090866">
          <w:rPr>
            <w:rFonts w:ascii="Arial" w:hAnsi="Arial"/>
            <w:sz w:val="22"/>
            <w:szCs w:val="22"/>
          </w:rPr>
          <w:t>f</w:t>
        </w:r>
      </w:ins>
      <w:del w:id="930" w:author="David Bartel" w:date="2018-02-25T13:05:00Z">
        <w:r w:rsidDel="00090866">
          <w:rPr>
            <w:rFonts w:ascii="Arial" w:hAnsi="Arial"/>
            <w:sz w:val="22"/>
            <w:szCs w:val="22"/>
          </w:rPr>
          <w:delText>t</w:delText>
        </w:r>
      </w:del>
      <w:del w:id="931" w:author="David Bartel" w:date="2018-02-25T13:04:00Z">
        <w:r w:rsidDel="00090866">
          <w:rPr>
            <w:rFonts w:ascii="Arial" w:hAnsi="Arial"/>
            <w:sz w:val="22"/>
            <w:szCs w:val="22"/>
          </w:rPr>
          <w:delText>s</w:delText>
        </w:r>
      </w:del>
      <w:r>
        <w:rPr>
          <w:rFonts w:ascii="Arial" w:hAnsi="Arial"/>
          <w:sz w:val="22"/>
          <w:szCs w:val="22"/>
        </w:rPr>
        <w:t xml:space="preserve"> </w:t>
      </w:r>
      <w:del w:id="932" w:author="David Bartel" w:date="2018-02-25T13:05:00Z">
        <w:r w:rsidDel="00090866">
          <w:rPr>
            <w:rFonts w:ascii="Arial" w:hAnsi="Arial"/>
            <w:sz w:val="22"/>
            <w:szCs w:val="22"/>
          </w:rPr>
          <w:delText xml:space="preserve">with </w:delText>
        </w:r>
      </w:del>
      <w:ins w:id="933" w:author="David Bartel" w:date="2018-02-25T13:05:00Z">
        <w:r w:rsidR="00090866">
          <w:rPr>
            <w:rFonts w:ascii="Arial" w:hAnsi="Arial"/>
            <w:sz w:val="22"/>
            <w:szCs w:val="22"/>
          </w:rPr>
          <w:t xml:space="preserve">remained that was </w:t>
        </w:r>
      </w:ins>
      <w:r>
        <w:rPr>
          <w:rFonts w:ascii="Arial" w:hAnsi="Arial"/>
          <w:sz w:val="22"/>
          <w:szCs w:val="22"/>
        </w:rPr>
        <w:t>enrich</w:t>
      </w:r>
      <w:ins w:id="934" w:author="David Bartel" w:date="2018-02-25T13:05:00Z">
        <w:r w:rsidR="00090866">
          <w:rPr>
            <w:rFonts w:ascii="Arial" w:hAnsi="Arial"/>
            <w:sz w:val="22"/>
            <w:szCs w:val="22"/>
          </w:rPr>
          <w:t>ed</w:t>
        </w:r>
      </w:ins>
      <w:del w:id="935" w:author="David Bartel" w:date="2018-02-25T13:05:00Z">
        <w:r w:rsidDel="00090866">
          <w:rPr>
            <w:rFonts w:ascii="Arial" w:hAnsi="Arial"/>
            <w:sz w:val="22"/>
            <w:szCs w:val="22"/>
          </w:rPr>
          <w:delText>ment values</w:delText>
        </w:r>
      </w:del>
      <w:r>
        <w:rPr>
          <w:rFonts w:ascii="Arial" w:hAnsi="Arial"/>
          <w:sz w:val="22"/>
          <w:szCs w:val="22"/>
        </w:rPr>
        <w:t xml:space="preserve"> </w:t>
      </w:r>
      <w:del w:id="936" w:author="David Bartel" w:date="2018-02-25T13:05:00Z">
        <w:r w:rsidDel="00090866">
          <w:rPr>
            <w:rFonts w:ascii="Arial" w:hAnsi="Arial"/>
            <w:sz w:val="22"/>
            <w:szCs w:val="22"/>
          </w:rPr>
          <w:delText xml:space="preserve">&lt; </w:delText>
        </w:r>
      </w:del>
      <w:ins w:id="937" w:author="David Bartel" w:date="2018-02-25T13:05:00Z">
        <w:r w:rsidR="00090866">
          <w:rPr>
            <w:rFonts w:ascii="Arial" w:hAnsi="Arial"/>
            <w:sz w:val="22"/>
            <w:szCs w:val="22"/>
          </w:rPr>
          <w:t xml:space="preserve">≥ </w:t>
        </w:r>
      </w:ins>
      <w:r>
        <w:rPr>
          <w:rFonts w:ascii="Arial" w:hAnsi="Arial"/>
          <w:sz w:val="22"/>
          <w:szCs w:val="22"/>
        </w:rPr>
        <w:t>2-fold.</w:t>
      </w:r>
      <w:commentRangeEnd w:id="918"/>
      <w:r w:rsidR="0055622B">
        <w:rPr>
          <w:rStyle w:val="CommentReference"/>
          <w:rFonts w:eastAsiaTheme="minorHAnsi"/>
        </w:rPr>
        <w:commentReference w:id="918"/>
      </w:r>
      <w:r>
        <w:rPr>
          <w:rFonts w:ascii="Arial" w:hAnsi="Arial"/>
          <w:sz w:val="22"/>
          <w:szCs w:val="22"/>
        </w:rPr>
        <w:t xml:space="preserve"> </w:t>
      </w:r>
      <w:ins w:id="938" w:author="David Bartel" w:date="2018-02-25T21:03:00Z">
        <w:r w:rsidR="0055622B">
          <w:rPr>
            <w:rFonts w:ascii="Arial" w:hAnsi="Arial"/>
            <w:sz w:val="22"/>
            <w:szCs w:val="22"/>
          </w:rPr>
          <w:t xml:space="preserve"> </w:t>
        </w:r>
      </w:ins>
      <w:r>
        <w:rPr>
          <w:rFonts w:ascii="Arial" w:hAnsi="Arial"/>
          <w:sz w:val="22"/>
          <w:szCs w:val="22"/>
        </w:rPr>
        <w:t>We then fit the binding model to this expanded list of site-types (Fig</w:t>
      </w:r>
      <w:ins w:id="939" w:author="David Bartel" w:date="2018-02-25T13:06:00Z">
        <w:r w:rsidR="00090866">
          <w:rPr>
            <w:rFonts w:ascii="Arial" w:hAnsi="Arial"/>
            <w:sz w:val="22"/>
            <w:szCs w:val="22"/>
          </w:rPr>
          <w:t>.</w:t>
        </w:r>
      </w:ins>
      <w:del w:id="940" w:author="David Bartel" w:date="2018-02-25T13:06:00Z">
        <w:r w:rsidDel="00090866">
          <w:rPr>
            <w:rFonts w:ascii="Arial" w:hAnsi="Arial"/>
            <w:sz w:val="22"/>
            <w:szCs w:val="22"/>
          </w:rPr>
          <w:delText>ure</w:delText>
        </w:r>
      </w:del>
      <w:r>
        <w:rPr>
          <w:rFonts w:ascii="Arial" w:hAnsi="Arial"/>
          <w:sz w:val="22"/>
          <w:szCs w:val="22"/>
        </w:rPr>
        <w:t xml:space="preserve"> 1E</w:t>
      </w:r>
      <w:del w:id="941" w:author="David Bartel" w:date="2018-02-25T13:06:00Z">
        <w:r w:rsidDel="00090866">
          <w:rPr>
            <w:rFonts w:ascii="Arial" w:hAnsi="Arial"/>
            <w:sz w:val="22"/>
            <w:szCs w:val="22"/>
          </w:rPr>
          <w:delText>, F</w:delText>
        </w:r>
      </w:del>
      <w:r>
        <w:rPr>
          <w:rFonts w:ascii="Arial" w:hAnsi="Arial"/>
          <w:sz w:val="22"/>
          <w:szCs w:val="22"/>
        </w:rPr>
        <w:t xml:space="preserve">). This </w:t>
      </w:r>
      <w:ins w:id="942" w:author="David Bartel" w:date="2018-02-25T13:06:00Z">
        <w:r w:rsidR="00090866">
          <w:rPr>
            <w:rFonts w:ascii="Arial" w:hAnsi="Arial"/>
            <w:sz w:val="22"/>
            <w:szCs w:val="22"/>
          </w:rPr>
          <w:t xml:space="preserve">unbiased </w:t>
        </w:r>
      </w:ins>
      <w:r>
        <w:rPr>
          <w:rFonts w:ascii="Arial" w:hAnsi="Arial"/>
          <w:sz w:val="22"/>
          <w:szCs w:val="22"/>
        </w:rPr>
        <w:t xml:space="preserve">approach demonstrated that the 8mer, 7mer-m8, and 7mer-A1, and 6mer </w:t>
      </w:r>
      <w:ins w:id="943" w:author="David Bartel" w:date="2018-03-24T20:53:00Z">
        <w:r w:rsidR="00107352">
          <w:rPr>
            <w:rFonts w:ascii="Arial" w:hAnsi="Arial"/>
            <w:sz w:val="22"/>
            <w:szCs w:val="22"/>
          </w:rPr>
          <w:t xml:space="preserve">sites to miR-1 </w:t>
        </w:r>
      </w:ins>
      <w:del w:id="944" w:author="David Bartel" w:date="2018-02-25T13:07:00Z">
        <w:r w:rsidDel="00090866">
          <w:rPr>
            <w:rFonts w:ascii="Arial" w:hAnsi="Arial"/>
            <w:sz w:val="22"/>
            <w:szCs w:val="22"/>
          </w:rPr>
          <w:delText xml:space="preserve">site types </w:delText>
        </w:r>
      </w:del>
      <w:r>
        <w:rPr>
          <w:rFonts w:ascii="Arial" w:hAnsi="Arial"/>
          <w:sz w:val="22"/>
          <w:szCs w:val="22"/>
        </w:rPr>
        <w:t xml:space="preserve">were indeed </w:t>
      </w:r>
      <w:del w:id="945" w:author="David Bartel" w:date="2018-02-25T13:07:00Z">
        <w:r w:rsidDel="00090866">
          <w:rPr>
            <w:rFonts w:ascii="Arial" w:hAnsi="Arial"/>
            <w:sz w:val="22"/>
            <w:szCs w:val="22"/>
          </w:rPr>
          <w:delText xml:space="preserve">still </w:delText>
        </w:r>
      </w:del>
      <w:r>
        <w:rPr>
          <w:rFonts w:ascii="Arial" w:hAnsi="Arial"/>
          <w:sz w:val="22"/>
          <w:szCs w:val="22"/>
        </w:rPr>
        <w:t>the highest</w:t>
      </w:r>
      <w:ins w:id="946" w:author="David Bartel" w:date="2018-02-25T13:07:00Z">
        <w:r w:rsidR="00090866">
          <w:rPr>
            <w:rFonts w:ascii="Arial" w:hAnsi="Arial"/>
            <w:sz w:val="22"/>
            <w:szCs w:val="22"/>
          </w:rPr>
          <w:t>-</w:t>
        </w:r>
      </w:ins>
      <w:del w:id="947" w:author="David Bartel" w:date="2018-02-25T13:07:00Z">
        <w:r w:rsidDel="00090866">
          <w:rPr>
            <w:rFonts w:ascii="Arial" w:hAnsi="Arial"/>
            <w:sz w:val="22"/>
            <w:szCs w:val="22"/>
          </w:rPr>
          <w:delText xml:space="preserve"> </w:delText>
        </w:r>
      </w:del>
      <w:r>
        <w:rPr>
          <w:rFonts w:ascii="Arial" w:hAnsi="Arial"/>
          <w:sz w:val="22"/>
          <w:szCs w:val="22"/>
        </w:rPr>
        <w:t xml:space="preserve">affinity </w:t>
      </w:r>
      <w:del w:id="948" w:author="David Bartel" w:date="2018-02-25T13:08:00Z">
        <w:r w:rsidDel="00090866">
          <w:rPr>
            <w:rFonts w:ascii="Arial" w:hAnsi="Arial"/>
            <w:sz w:val="22"/>
            <w:szCs w:val="22"/>
          </w:rPr>
          <w:delText>motifs</w:delText>
        </w:r>
      </w:del>
      <w:ins w:id="949" w:author="David Bartel" w:date="2018-02-25T13:08:00Z">
        <w:r w:rsidR="00090866">
          <w:rPr>
            <w:rFonts w:ascii="Arial" w:hAnsi="Arial"/>
            <w:sz w:val="22"/>
            <w:szCs w:val="22"/>
          </w:rPr>
          <w:t xml:space="preserve">site types of lengths </w:t>
        </w:r>
      </w:ins>
      <w:ins w:id="950" w:author="David Bartel" w:date="2018-02-25T13:09:00Z">
        <w:r w:rsidR="00107352">
          <w:rPr>
            <w:rFonts w:ascii="Arial" w:hAnsi="Arial"/>
            <w:sz w:val="22"/>
            <w:szCs w:val="22"/>
          </w:rPr>
          <w:t>≤</w:t>
        </w:r>
        <w:r w:rsidR="004B3707">
          <w:rPr>
            <w:rFonts w:ascii="Arial" w:hAnsi="Arial"/>
            <w:sz w:val="22"/>
            <w:szCs w:val="22"/>
          </w:rPr>
          <w:t xml:space="preserve">11 </w:t>
        </w:r>
        <w:proofErr w:type="spellStart"/>
        <w:r w:rsidR="004B3707">
          <w:rPr>
            <w:rFonts w:ascii="Arial" w:hAnsi="Arial"/>
            <w:sz w:val="22"/>
            <w:szCs w:val="22"/>
          </w:rPr>
          <w:t>nt</w:t>
        </w:r>
      </w:ins>
      <w:proofErr w:type="spellEnd"/>
      <w:r>
        <w:rPr>
          <w:rFonts w:ascii="Arial" w:hAnsi="Arial"/>
          <w:sz w:val="22"/>
          <w:szCs w:val="22"/>
        </w:rPr>
        <w:t xml:space="preserve">, and also identified novel </w:t>
      </w:r>
      <w:del w:id="951" w:author="David Bartel" w:date="2018-02-25T13:09:00Z">
        <w:r w:rsidDel="004B3707">
          <w:rPr>
            <w:rFonts w:ascii="Arial" w:hAnsi="Arial"/>
            <w:sz w:val="22"/>
            <w:szCs w:val="22"/>
          </w:rPr>
          <w:delText>modes of miRNA–target engagement</w:delText>
        </w:r>
      </w:del>
      <w:ins w:id="952" w:author="David Bartel" w:date="2018-02-25T13:09:00Z">
        <w:r w:rsidR="004B3707">
          <w:rPr>
            <w:rFonts w:ascii="Arial" w:hAnsi="Arial"/>
            <w:sz w:val="22"/>
            <w:szCs w:val="22"/>
          </w:rPr>
          <w:t>site types</w:t>
        </w:r>
      </w:ins>
      <w:r>
        <w:rPr>
          <w:rFonts w:ascii="Arial" w:hAnsi="Arial"/>
          <w:sz w:val="22"/>
          <w:szCs w:val="22"/>
        </w:rPr>
        <w:t xml:space="preserve"> with binding affinity </w:t>
      </w:r>
      <w:del w:id="953" w:author="David Bartel" w:date="2018-02-25T13:09:00Z">
        <w:r w:rsidDel="004B3707">
          <w:rPr>
            <w:rFonts w:ascii="Arial" w:hAnsi="Arial"/>
            <w:sz w:val="22"/>
            <w:szCs w:val="22"/>
          </w:rPr>
          <w:delText xml:space="preserve">similar </w:delText>
        </w:r>
      </w:del>
      <w:ins w:id="954" w:author="David Bartel" w:date="2018-02-25T13:09:00Z">
        <w:r w:rsidR="004B3707">
          <w:rPr>
            <w:rFonts w:ascii="Arial" w:hAnsi="Arial"/>
            <w:sz w:val="22"/>
            <w:szCs w:val="22"/>
          </w:rPr>
          <w:t xml:space="preserve">resembling </w:t>
        </w:r>
      </w:ins>
      <w:del w:id="955" w:author="David Bartel" w:date="2018-03-24T20:54:00Z">
        <w:r w:rsidDel="00107352">
          <w:rPr>
            <w:rFonts w:ascii="Arial" w:hAnsi="Arial"/>
            <w:sz w:val="22"/>
            <w:szCs w:val="22"/>
          </w:rPr>
          <w:delText xml:space="preserve">to </w:delText>
        </w:r>
      </w:del>
      <w:r>
        <w:rPr>
          <w:rFonts w:ascii="Arial" w:hAnsi="Arial"/>
          <w:sz w:val="22"/>
          <w:szCs w:val="22"/>
        </w:rPr>
        <w:t>that of the 6mer-m8 and the 6mer-A1</w:t>
      </w:r>
      <w:ins w:id="956" w:author="David Bartel" w:date="2018-03-27T20:40:00Z">
        <w:r w:rsidR="00AD084F">
          <w:rPr>
            <w:rFonts w:ascii="Arial" w:hAnsi="Arial"/>
            <w:sz w:val="22"/>
            <w:szCs w:val="22"/>
          </w:rPr>
          <w:t xml:space="preserve"> (Fig. 1F)</w:t>
        </w:r>
      </w:ins>
      <w:r>
        <w:rPr>
          <w:rFonts w:ascii="Arial" w:hAnsi="Arial"/>
          <w:sz w:val="22"/>
          <w:szCs w:val="22"/>
        </w:rPr>
        <w:t xml:space="preserve">. Comparison of these </w:t>
      </w:r>
      <w:del w:id="957" w:author="David Bartel" w:date="2018-02-25T13:10:00Z">
        <w:r w:rsidDel="004B3707">
          <w:rPr>
            <w:rFonts w:ascii="Arial" w:hAnsi="Arial"/>
            <w:sz w:val="22"/>
            <w:szCs w:val="22"/>
          </w:rPr>
          <w:delText xml:space="preserve">motifs </w:delText>
        </w:r>
      </w:del>
      <w:ins w:id="958" w:author="David Bartel" w:date="2018-02-25T13:10:00Z">
        <w:r w:rsidR="004B3707">
          <w:rPr>
            <w:rFonts w:ascii="Arial" w:hAnsi="Arial"/>
            <w:sz w:val="22"/>
            <w:szCs w:val="22"/>
          </w:rPr>
          <w:t xml:space="preserve">sites </w:t>
        </w:r>
      </w:ins>
      <w:r>
        <w:rPr>
          <w:rFonts w:ascii="Arial" w:hAnsi="Arial"/>
          <w:sz w:val="22"/>
          <w:szCs w:val="22"/>
        </w:rPr>
        <w:t xml:space="preserve">to the sequence of miR-1 revealed that miR-1 can tolerate </w:t>
      </w:r>
      <w:ins w:id="959" w:author="David Bartel" w:date="2018-03-27T20:37:00Z">
        <w:r w:rsidR="009114D4">
          <w:rPr>
            <w:rFonts w:ascii="Arial" w:hAnsi="Arial"/>
            <w:sz w:val="22"/>
            <w:szCs w:val="22"/>
          </w:rPr>
          <w:t xml:space="preserve">either </w:t>
        </w:r>
      </w:ins>
      <w:r>
        <w:rPr>
          <w:rFonts w:ascii="Arial" w:hAnsi="Arial"/>
          <w:sz w:val="22"/>
          <w:szCs w:val="22"/>
        </w:rPr>
        <w:t xml:space="preserve">a wobble G or a mismatched U at position 6, a bulged U somewhere between positions 4 and 6, </w:t>
      </w:r>
      <w:ins w:id="960" w:author="David Bartel" w:date="2018-02-25T21:04:00Z">
        <w:r w:rsidR="0055622B">
          <w:rPr>
            <w:rFonts w:ascii="Arial" w:hAnsi="Arial"/>
            <w:sz w:val="22"/>
            <w:szCs w:val="22"/>
          </w:rPr>
          <w:t xml:space="preserve">or </w:t>
        </w:r>
      </w:ins>
      <w:r>
        <w:rPr>
          <w:rFonts w:ascii="Arial" w:hAnsi="Arial"/>
          <w:sz w:val="22"/>
          <w:szCs w:val="22"/>
        </w:rPr>
        <w:t>a mismatch at position 5</w:t>
      </w:r>
      <w:del w:id="961" w:author="David Bartel" w:date="2018-03-27T20:36:00Z">
        <w:r w:rsidDel="009114D4">
          <w:rPr>
            <w:rFonts w:ascii="Arial" w:hAnsi="Arial"/>
            <w:sz w:val="22"/>
            <w:szCs w:val="22"/>
          </w:rPr>
          <w:delText>,</w:delText>
        </w:r>
      </w:del>
      <w:r>
        <w:rPr>
          <w:rFonts w:ascii="Arial" w:hAnsi="Arial"/>
          <w:sz w:val="22"/>
          <w:szCs w:val="22"/>
        </w:rPr>
        <w:t xml:space="preserve"> </w:t>
      </w:r>
      <w:del w:id="962" w:author="David Bartel" w:date="2018-02-25T13:10:00Z">
        <w:r w:rsidDel="004B3707">
          <w:rPr>
            <w:rFonts w:ascii="Arial" w:hAnsi="Arial"/>
            <w:sz w:val="22"/>
            <w:szCs w:val="22"/>
          </w:rPr>
          <w:delText xml:space="preserve">with </w:delText>
        </w:r>
      </w:del>
      <w:ins w:id="963" w:author="David Bartel" w:date="2018-02-25T13:10:00Z">
        <w:r w:rsidR="004B3707">
          <w:rPr>
            <w:rFonts w:ascii="Arial" w:hAnsi="Arial"/>
            <w:sz w:val="22"/>
            <w:szCs w:val="22"/>
          </w:rPr>
          <w:t>and ach</w:t>
        </w:r>
      </w:ins>
      <w:ins w:id="964" w:author="David Bartel" w:date="2018-02-25T21:03:00Z">
        <w:r w:rsidR="0055622B">
          <w:rPr>
            <w:rFonts w:ascii="Arial" w:hAnsi="Arial"/>
            <w:sz w:val="22"/>
            <w:szCs w:val="22"/>
          </w:rPr>
          <w:t>ie</w:t>
        </w:r>
      </w:ins>
      <w:ins w:id="965" w:author="David Bartel" w:date="2018-02-25T13:10:00Z">
        <w:r w:rsidR="004B3707">
          <w:rPr>
            <w:rFonts w:ascii="Arial" w:hAnsi="Arial"/>
            <w:sz w:val="22"/>
            <w:szCs w:val="22"/>
          </w:rPr>
          <w:t xml:space="preserve">ve </w:t>
        </w:r>
      </w:ins>
      <w:r>
        <w:rPr>
          <w:rFonts w:ascii="Arial" w:hAnsi="Arial"/>
          <w:sz w:val="22"/>
          <w:szCs w:val="22"/>
        </w:rPr>
        <w:t xml:space="preserve">affinity ranging from 5–10 fold above the remaining no-site reads. We also observed that the motif “ACACACA” </w:t>
      </w:r>
      <w:del w:id="966" w:author="David Bartel" w:date="2018-02-25T13:11:00Z">
        <w:r w:rsidDel="004B3707">
          <w:rPr>
            <w:rFonts w:ascii="Arial" w:hAnsi="Arial"/>
            <w:sz w:val="22"/>
            <w:szCs w:val="22"/>
          </w:rPr>
          <w:delText xml:space="preserve">demonstrated </w:delText>
        </w:r>
      </w:del>
      <w:ins w:id="967" w:author="David Bartel" w:date="2018-02-25T13:11:00Z">
        <w:r w:rsidR="004B3707">
          <w:rPr>
            <w:rFonts w:ascii="Arial" w:hAnsi="Arial"/>
            <w:sz w:val="22"/>
            <w:szCs w:val="22"/>
          </w:rPr>
          <w:t>conferred</w:t>
        </w:r>
      </w:ins>
      <w:ins w:id="968" w:author="David Bartel" w:date="2018-02-25T13:12:00Z">
        <w:r w:rsidR="004B3707">
          <w:rPr>
            <w:rFonts w:ascii="Arial" w:hAnsi="Arial"/>
            <w:sz w:val="22"/>
            <w:szCs w:val="22"/>
          </w:rPr>
          <w:t xml:space="preserve"> binding that was</w:t>
        </w:r>
      </w:ins>
      <w:ins w:id="969" w:author="David Bartel" w:date="2018-02-25T13:11:00Z">
        <w:r w:rsidR="004B3707">
          <w:rPr>
            <w:rFonts w:ascii="Arial" w:hAnsi="Arial"/>
            <w:sz w:val="22"/>
            <w:szCs w:val="22"/>
          </w:rPr>
          <w:t xml:space="preserve"> </w:t>
        </w:r>
      </w:ins>
      <w:del w:id="970" w:author="David Bartel" w:date="2018-02-25T21:04:00Z">
        <w:r w:rsidDel="00E9369E">
          <w:rPr>
            <w:rFonts w:ascii="Arial" w:hAnsi="Arial"/>
            <w:sz w:val="22"/>
            <w:szCs w:val="22"/>
          </w:rPr>
          <w:delText>~</w:delText>
        </w:r>
      </w:del>
      <w:r>
        <w:rPr>
          <w:rFonts w:ascii="Arial" w:hAnsi="Arial"/>
          <w:sz w:val="22"/>
          <w:szCs w:val="22"/>
        </w:rPr>
        <w:t>6</w:t>
      </w:r>
      <w:ins w:id="971" w:author="David Bartel" w:date="2018-02-25T21:04:00Z">
        <w:r w:rsidR="00E9369E">
          <w:rPr>
            <w:rFonts w:ascii="Arial" w:hAnsi="Arial"/>
            <w:sz w:val="22"/>
            <w:szCs w:val="22"/>
          </w:rPr>
          <w:t>-</w:t>
        </w:r>
      </w:ins>
      <w:del w:id="972" w:author="David Bartel" w:date="2018-02-25T21:04:00Z">
        <w:r w:rsidDel="00E9369E">
          <w:rPr>
            <w:rFonts w:ascii="Arial" w:hAnsi="Arial"/>
            <w:sz w:val="22"/>
            <w:szCs w:val="22"/>
          </w:rPr>
          <w:delText>–</w:delText>
        </w:r>
      </w:del>
      <w:r>
        <w:rPr>
          <w:rFonts w:ascii="Arial" w:hAnsi="Arial"/>
          <w:sz w:val="22"/>
          <w:szCs w:val="22"/>
        </w:rPr>
        <w:t xml:space="preserve">fold </w:t>
      </w:r>
      <w:del w:id="973" w:author="David Bartel" w:date="2018-02-25T13:12:00Z">
        <w:r w:rsidDel="004B3707">
          <w:rPr>
            <w:rFonts w:ascii="Arial" w:hAnsi="Arial"/>
            <w:sz w:val="22"/>
            <w:szCs w:val="22"/>
          </w:rPr>
          <w:delText>greater binding than</w:delText>
        </w:r>
      </w:del>
      <w:ins w:id="974" w:author="David Bartel" w:date="2018-02-25T13:12:00Z">
        <w:r w:rsidR="004B3707">
          <w:rPr>
            <w:rFonts w:ascii="Arial" w:hAnsi="Arial"/>
            <w:sz w:val="22"/>
            <w:szCs w:val="22"/>
          </w:rPr>
          <w:t>above</w:t>
        </w:r>
      </w:ins>
      <w:r>
        <w:rPr>
          <w:rFonts w:ascii="Arial" w:hAnsi="Arial"/>
          <w:sz w:val="22"/>
          <w:szCs w:val="22"/>
        </w:rPr>
        <w:t xml:space="preserve"> background, which was surprising </w:t>
      </w:r>
      <w:del w:id="975" w:author="David Bartel" w:date="2018-02-25T13:12:00Z">
        <w:r w:rsidDel="004B3707">
          <w:rPr>
            <w:rFonts w:ascii="Arial" w:hAnsi="Arial"/>
            <w:sz w:val="22"/>
            <w:szCs w:val="22"/>
          </w:rPr>
          <w:delText xml:space="preserve">since </w:delText>
        </w:r>
      </w:del>
      <w:ins w:id="976" w:author="David Bartel" w:date="2018-02-25T13:12:00Z">
        <w:r w:rsidR="004B3707">
          <w:rPr>
            <w:rFonts w:ascii="Arial" w:hAnsi="Arial"/>
            <w:sz w:val="22"/>
            <w:szCs w:val="22"/>
          </w:rPr>
          <w:t xml:space="preserve">because </w:t>
        </w:r>
      </w:ins>
      <w:r>
        <w:rPr>
          <w:rFonts w:ascii="Arial" w:hAnsi="Arial"/>
          <w:sz w:val="22"/>
          <w:szCs w:val="22"/>
        </w:rPr>
        <w:t xml:space="preserve">its </w:t>
      </w:r>
      <w:ins w:id="977" w:author="David Bartel" w:date="2018-02-25T13:13:00Z">
        <w:r w:rsidR="004B3707">
          <w:rPr>
            <w:rFonts w:ascii="Arial" w:hAnsi="Arial"/>
            <w:sz w:val="22"/>
            <w:szCs w:val="22"/>
          </w:rPr>
          <w:t xml:space="preserve">contiguous </w:t>
        </w:r>
      </w:ins>
      <w:del w:id="978" w:author="David Bartel" w:date="2018-02-25T13:13:00Z">
        <w:r w:rsidDel="004B3707">
          <w:rPr>
            <w:rFonts w:ascii="Arial" w:hAnsi="Arial"/>
            <w:sz w:val="22"/>
            <w:szCs w:val="22"/>
          </w:rPr>
          <w:delText xml:space="preserve">greatest extent of </w:delText>
        </w:r>
      </w:del>
      <w:r>
        <w:rPr>
          <w:rFonts w:ascii="Arial" w:hAnsi="Arial"/>
          <w:sz w:val="22"/>
          <w:szCs w:val="22"/>
        </w:rPr>
        <w:t xml:space="preserve">complementarity to miR-1 </w:t>
      </w:r>
      <w:del w:id="979" w:author="David Bartel" w:date="2018-02-25T13:12:00Z">
        <w:r w:rsidDel="004B3707">
          <w:rPr>
            <w:rFonts w:ascii="Arial" w:hAnsi="Arial"/>
            <w:sz w:val="22"/>
            <w:szCs w:val="22"/>
          </w:rPr>
          <w:delText xml:space="preserve">is </w:delText>
        </w:r>
      </w:del>
      <w:ins w:id="980" w:author="David Bartel" w:date="2018-02-25T13:13:00Z">
        <w:r w:rsidR="004B3707">
          <w:rPr>
            <w:rFonts w:ascii="Arial" w:hAnsi="Arial"/>
            <w:sz w:val="22"/>
            <w:szCs w:val="22"/>
          </w:rPr>
          <w:t>did not extend beyond</w:t>
        </w:r>
      </w:ins>
      <w:del w:id="981" w:author="David Bartel" w:date="2018-02-25T13:13:00Z">
        <w:r w:rsidDel="004B3707">
          <w:rPr>
            <w:rFonts w:ascii="Arial" w:hAnsi="Arial"/>
            <w:sz w:val="22"/>
            <w:szCs w:val="22"/>
          </w:rPr>
          <w:delText>at</w:delText>
        </w:r>
      </w:del>
      <w:r>
        <w:rPr>
          <w:rFonts w:ascii="Arial" w:hAnsi="Arial"/>
          <w:sz w:val="22"/>
          <w:szCs w:val="22"/>
        </w:rPr>
        <w:t xml:space="preserve"> two UGU </w:t>
      </w:r>
      <w:del w:id="982" w:author="David Bartel" w:date="2018-02-25T13:14:00Z">
        <w:r w:rsidDel="00927FDE">
          <w:rPr>
            <w:rFonts w:ascii="Arial" w:hAnsi="Arial"/>
            <w:sz w:val="22"/>
            <w:szCs w:val="22"/>
          </w:rPr>
          <w:delText xml:space="preserve">stretches </w:delText>
        </w:r>
      </w:del>
      <w:ins w:id="983" w:author="David Bartel" w:date="2018-02-25T21:05:00Z">
        <w:r w:rsidR="00E9369E">
          <w:rPr>
            <w:rFonts w:ascii="Arial" w:hAnsi="Arial"/>
            <w:sz w:val="22"/>
            <w:szCs w:val="22"/>
          </w:rPr>
          <w:t>segments</w:t>
        </w:r>
      </w:ins>
      <w:ins w:id="984" w:author="David Bartel" w:date="2018-02-25T13:14:00Z">
        <w:r w:rsidR="00927FDE">
          <w:rPr>
            <w:rFonts w:ascii="Arial" w:hAnsi="Arial"/>
            <w:sz w:val="22"/>
            <w:szCs w:val="22"/>
          </w:rPr>
          <w:t xml:space="preserve"> </w:t>
        </w:r>
      </w:ins>
      <w:r>
        <w:rPr>
          <w:rFonts w:ascii="Arial" w:hAnsi="Arial"/>
          <w:sz w:val="22"/>
          <w:szCs w:val="22"/>
        </w:rPr>
        <w:t xml:space="preserve">at positions 6–8 and at 18–20. </w:t>
      </w:r>
      <w:del w:id="985" w:author="David Bartel" w:date="2018-02-25T13:15:00Z">
        <w:r w:rsidDel="00927FDE">
          <w:rPr>
            <w:rFonts w:ascii="Arial" w:hAnsi="Arial"/>
            <w:sz w:val="22"/>
            <w:szCs w:val="22"/>
          </w:rPr>
          <w:delText>In aggregate</w:delText>
        </w:r>
      </w:del>
      <w:ins w:id="986" w:author="David Bartel" w:date="2018-02-25T13:15:00Z">
        <w:r w:rsidR="00927FDE">
          <w:rPr>
            <w:rFonts w:ascii="Arial" w:hAnsi="Arial"/>
            <w:sz w:val="22"/>
            <w:szCs w:val="22"/>
          </w:rPr>
          <w:t xml:space="preserve"> </w:t>
        </w:r>
      </w:ins>
      <w:ins w:id="987" w:author="David Bartel" w:date="2018-02-25T13:25:00Z">
        <w:r w:rsidR="00574FE4">
          <w:rPr>
            <w:rFonts w:ascii="Arial" w:hAnsi="Arial"/>
            <w:sz w:val="22"/>
            <w:szCs w:val="22"/>
          </w:rPr>
          <w:t xml:space="preserve">Nonetheless, of the </w:t>
        </w:r>
      </w:ins>
      <w:ins w:id="988" w:author="David Bartel" w:date="2018-02-25T13:26:00Z">
        <w:r w:rsidR="00574FE4">
          <w:rPr>
            <w:rFonts w:ascii="Arial" w:hAnsi="Arial"/>
            <w:sz w:val="22"/>
            <w:szCs w:val="22"/>
          </w:rPr>
          <w:t>16,384 possible 7-nt motifs, this</w:t>
        </w:r>
      </w:ins>
      <w:ins w:id="989" w:author="David Bartel" w:date="2018-02-25T13:27:00Z">
        <w:r w:rsidR="00574FE4">
          <w:rPr>
            <w:rFonts w:ascii="Arial" w:hAnsi="Arial"/>
            <w:sz w:val="22"/>
            <w:szCs w:val="22"/>
          </w:rPr>
          <w:t xml:space="preserve"> was the only one </w:t>
        </w:r>
      </w:ins>
      <w:ins w:id="990" w:author="David Bartel" w:date="2018-02-25T13:30:00Z">
        <w:r w:rsidR="00201E65">
          <w:rPr>
            <w:rFonts w:ascii="Arial" w:hAnsi="Arial"/>
            <w:sz w:val="22"/>
            <w:szCs w:val="22"/>
          </w:rPr>
          <w:t>with</w:t>
        </w:r>
      </w:ins>
      <w:ins w:id="991" w:author="David Bartel" w:date="2018-02-25T13:27:00Z">
        <w:r w:rsidR="00107352">
          <w:rPr>
            <w:rFonts w:ascii="Arial" w:hAnsi="Arial"/>
            <w:sz w:val="22"/>
            <w:szCs w:val="22"/>
          </w:rPr>
          <w:t xml:space="preserve"> &gt;</w:t>
        </w:r>
        <w:commentRangeStart w:id="992"/>
        <w:r w:rsidR="00574FE4" w:rsidRPr="00AD084F">
          <w:rPr>
            <w:rFonts w:ascii="Arial" w:hAnsi="Arial"/>
            <w:sz w:val="22"/>
            <w:szCs w:val="22"/>
          </w:rPr>
          <w:t>2-fold</w:t>
        </w:r>
      </w:ins>
      <w:commentRangeEnd w:id="992"/>
      <w:ins w:id="993" w:author="David Bartel" w:date="2018-03-27T20:38:00Z">
        <w:r w:rsidR="00AD084F">
          <w:rPr>
            <w:rStyle w:val="CommentReference"/>
            <w:rFonts w:eastAsiaTheme="minorHAnsi"/>
          </w:rPr>
          <w:commentReference w:id="992"/>
        </w:r>
      </w:ins>
      <w:ins w:id="994" w:author="David Bartel" w:date="2018-02-25T13:27:00Z">
        <w:r w:rsidR="00574FE4">
          <w:rPr>
            <w:rFonts w:ascii="Arial" w:hAnsi="Arial"/>
            <w:sz w:val="22"/>
            <w:szCs w:val="22"/>
          </w:rPr>
          <w:t xml:space="preserve"> enrich</w:t>
        </w:r>
      </w:ins>
      <w:ins w:id="995" w:author="David Bartel" w:date="2018-02-25T13:30:00Z">
        <w:r w:rsidR="00201E65">
          <w:rPr>
            <w:rFonts w:ascii="Arial" w:hAnsi="Arial"/>
            <w:sz w:val="22"/>
            <w:szCs w:val="22"/>
          </w:rPr>
          <w:t xml:space="preserve">ment </w:t>
        </w:r>
      </w:ins>
      <w:ins w:id="996" w:author="David Bartel" w:date="2018-03-27T20:38:00Z">
        <w:r w:rsidR="00AD084F">
          <w:rPr>
            <w:rFonts w:ascii="Arial" w:hAnsi="Arial"/>
            <w:sz w:val="22"/>
            <w:szCs w:val="22"/>
          </w:rPr>
          <w:t xml:space="preserve">that was </w:t>
        </w:r>
      </w:ins>
      <w:ins w:id="997" w:author="David Bartel" w:date="2018-02-25T21:05:00Z">
        <w:r w:rsidR="00E9369E">
          <w:rPr>
            <w:rFonts w:ascii="Arial" w:hAnsi="Arial"/>
            <w:sz w:val="22"/>
            <w:szCs w:val="22"/>
          </w:rPr>
          <w:t xml:space="preserve">difficult to </w:t>
        </w:r>
      </w:ins>
      <w:ins w:id="998" w:author="David Bartel" w:date="2018-02-25T13:27:00Z">
        <w:r w:rsidR="00574FE4">
          <w:rPr>
            <w:rFonts w:ascii="Arial" w:hAnsi="Arial"/>
            <w:sz w:val="22"/>
            <w:szCs w:val="22"/>
          </w:rPr>
          <w:t>attribut</w:t>
        </w:r>
      </w:ins>
      <w:ins w:id="999" w:author="David Bartel" w:date="2018-02-25T13:31:00Z">
        <w:r w:rsidR="00201E65">
          <w:rPr>
            <w:rFonts w:ascii="Arial" w:hAnsi="Arial"/>
            <w:sz w:val="22"/>
            <w:szCs w:val="22"/>
          </w:rPr>
          <w:t>e</w:t>
        </w:r>
      </w:ins>
      <w:ins w:id="1000" w:author="David Bartel" w:date="2018-02-25T13:27:00Z">
        <w:r w:rsidR="00574FE4">
          <w:rPr>
            <w:rFonts w:ascii="Arial" w:hAnsi="Arial"/>
            <w:sz w:val="22"/>
            <w:szCs w:val="22"/>
          </w:rPr>
          <w:t xml:space="preserve"> to </w:t>
        </w:r>
      </w:ins>
      <w:ins w:id="1001" w:author="David Bartel" w:date="2018-02-25T13:30:00Z">
        <w:r w:rsidR="00201E65">
          <w:rPr>
            <w:rFonts w:ascii="Arial" w:hAnsi="Arial"/>
            <w:sz w:val="22"/>
            <w:szCs w:val="22"/>
          </w:rPr>
          <w:t xml:space="preserve">miRNA </w:t>
        </w:r>
      </w:ins>
      <w:ins w:id="1002" w:author="David Bartel" w:date="2018-02-25T13:27:00Z">
        <w:r w:rsidR="00574FE4">
          <w:rPr>
            <w:rFonts w:ascii="Arial" w:hAnsi="Arial"/>
            <w:sz w:val="22"/>
            <w:szCs w:val="22"/>
          </w:rPr>
          <w:t>pairing</w:t>
        </w:r>
      </w:ins>
      <w:ins w:id="1003" w:author="David Bartel" w:date="2018-02-25T13:28:00Z">
        <w:r w:rsidR="00574FE4">
          <w:rPr>
            <w:rFonts w:ascii="Arial" w:hAnsi="Arial"/>
            <w:sz w:val="22"/>
            <w:szCs w:val="22"/>
          </w:rPr>
          <w:t>.</w:t>
        </w:r>
      </w:ins>
      <w:ins w:id="1004" w:author="David Bartel" w:date="2018-02-25T21:01:00Z">
        <w:r w:rsidR="0055622B">
          <w:rPr>
            <w:rFonts w:ascii="Arial" w:hAnsi="Arial"/>
            <w:sz w:val="22"/>
            <w:szCs w:val="22"/>
          </w:rPr>
          <w:t xml:space="preserve"> </w:t>
        </w:r>
      </w:ins>
      <w:ins w:id="1005" w:author="David Bartel" w:date="2018-02-25T13:27:00Z">
        <w:r w:rsidR="00574FE4">
          <w:rPr>
            <w:rFonts w:ascii="Arial" w:hAnsi="Arial"/>
            <w:sz w:val="22"/>
            <w:szCs w:val="22"/>
          </w:rPr>
          <w:t xml:space="preserve">  </w:t>
        </w:r>
      </w:ins>
      <w:ins w:id="1006" w:author="David Bartel" w:date="2018-02-25T13:26:00Z">
        <w:r w:rsidR="00574FE4">
          <w:rPr>
            <w:rFonts w:ascii="Arial" w:hAnsi="Arial"/>
            <w:sz w:val="22"/>
            <w:szCs w:val="22"/>
          </w:rPr>
          <w:t xml:space="preserve"> </w:t>
        </w:r>
      </w:ins>
    </w:p>
    <w:p w14:paraId="66D715AD" w14:textId="6C817F98" w:rsidR="00E93EB0" w:rsidRDefault="00E93EB0" w:rsidP="00E93EB0">
      <w:pPr>
        <w:spacing w:line="360" w:lineRule="auto"/>
        <w:ind w:firstLine="720"/>
        <w:rPr>
          <w:rFonts w:ascii="Arial" w:hAnsi="Arial"/>
          <w:sz w:val="22"/>
          <w:szCs w:val="22"/>
        </w:rPr>
      </w:pPr>
      <w:ins w:id="1007" w:author="David Bartel" w:date="2018-02-25T12:01:00Z">
        <w:r>
          <w:rPr>
            <w:rFonts w:ascii="Arial" w:hAnsi="Arial"/>
            <w:sz w:val="22"/>
            <w:szCs w:val="22"/>
          </w:rPr>
          <w:t>O</w:t>
        </w:r>
      </w:ins>
      <w:r>
        <w:rPr>
          <w:rFonts w:ascii="Arial" w:hAnsi="Arial"/>
          <w:sz w:val="22"/>
          <w:szCs w:val="22"/>
        </w:rPr>
        <w:t xml:space="preserve">ur analytical approach </w:t>
      </w:r>
      <w:del w:id="1008" w:author="David Bartel" w:date="2018-02-25T12:02:00Z">
        <w:r w:rsidDel="005C58B7">
          <w:rPr>
            <w:rFonts w:ascii="Arial" w:hAnsi="Arial"/>
            <w:sz w:val="22"/>
            <w:szCs w:val="22"/>
          </w:rPr>
          <w:delText xml:space="preserve">to identify the site type </w:delText>
        </w:r>
        <w:r w:rsidDel="005C58B7">
          <w:rPr>
            <w:rFonts w:ascii="Arial" w:hAnsi="Arial"/>
            <w:i/>
            <w:sz w:val="22"/>
            <w:szCs w:val="22"/>
          </w:rPr>
          <w:delText>K</w:delText>
        </w:r>
        <w:r w:rsidDel="005C58B7">
          <w:rPr>
            <w:rFonts w:ascii="Arial" w:hAnsi="Arial"/>
            <w:sz w:val="22"/>
            <w:szCs w:val="22"/>
            <w:vertAlign w:val="subscript"/>
          </w:rPr>
          <w:delText>D</w:delText>
        </w:r>
        <w:r w:rsidDel="005C58B7">
          <w:rPr>
            <w:rFonts w:ascii="Arial" w:hAnsi="Arial"/>
            <w:sz w:val="22"/>
            <w:szCs w:val="22"/>
          </w:rPr>
          <w:delText xml:space="preserve"> values necessarily generates an</w:delText>
        </w:r>
      </w:del>
      <w:ins w:id="1009" w:author="David Bartel" w:date="2018-02-25T12:02:00Z">
        <w:r>
          <w:rPr>
            <w:rFonts w:ascii="Arial" w:hAnsi="Arial"/>
            <w:sz w:val="22"/>
            <w:szCs w:val="22"/>
          </w:rPr>
          <w:t>and its</w:t>
        </w:r>
      </w:ins>
      <w:r>
        <w:rPr>
          <w:rFonts w:ascii="Arial" w:hAnsi="Arial"/>
          <w:sz w:val="22"/>
          <w:szCs w:val="22"/>
        </w:rPr>
        <w:t xml:space="preserve"> underlying biochemical model</w:t>
      </w:r>
      <w:ins w:id="1010" w:author="David Bartel" w:date="2018-02-25T12:09:00Z">
        <w:r>
          <w:rPr>
            <w:rFonts w:ascii="Arial" w:hAnsi="Arial"/>
            <w:sz w:val="22"/>
            <w:szCs w:val="22"/>
          </w:rPr>
          <w:t xml:space="preserve"> </w:t>
        </w:r>
      </w:ins>
      <w:del w:id="1011" w:author="David Bartel" w:date="2018-02-25T12:09:00Z">
        <w:r w:rsidDel="00EE3BB2">
          <w:rPr>
            <w:rFonts w:ascii="Arial" w:hAnsi="Arial"/>
            <w:sz w:val="22"/>
            <w:szCs w:val="22"/>
          </w:rPr>
          <w:delText xml:space="preserve">, </w:delText>
        </w:r>
      </w:del>
      <w:ins w:id="1012" w:author="David Bartel" w:date="2018-02-25T12:05:00Z">
        <w:r>
          <w:rPr>
            <w:rFonts w:ascii="Arial" w:hAnsi="Arial"/>
            <w:sz w:val="22"/>
            <w:szCs w:val="22"/>
          </w:rPr>
          <w:t xml:space="preserve">also </w:t>
        </w:r>
      </w:ins>
      <w:ins w:id="1013" w:author="David Bartel" w:date="2018-02-25T12:07:00Z">
        <w:r>
          <w:rPr>
            <w:rFonts w:ascii="Arial" w:hAnsi="Arial"/>
            <w:sz w:val="22"/>
            <w:szCs w:val="22"/>
          </w:rPr>
          <w:t>allowed us to infer</w:t>
        </w:r>
      </w:ins>
      <w:del w:id="1014" w:author="David Bartel" w:date="2018-02-25T12:05:00Z">
        <w:r w:rsidDel="00190F02">
          <w:rPr>
            <w:rFonts w:ascii="Arial" w:hAnsi="Arial"/>
            <w:sz w:val="22"/>
            <w:szCs w:val="22"/>
          </w:rPr>
          <w:delText>we looked at (change this)</w:delText>
        </w:r>
      </w:del>
      <w:r>
        <w:rPr>
          <w:rFonts w:ascii="Arial" w:hAnsi="Arial"/>
          <w:sz w:val="22"/>
          <w:szCs w:val="22"/>
        </w:rPr>
        <w:t xml:space="preserve"> the proportion of </w:t>
      </w:r>
      <w:del w:id="1015" w:author="David Bartel" w:date="2018-02-25T12:07:00Z">
        <w:r w:rsidDel="00190F02">
          <w:rPr>
            <w:rFonts w:ascii="Arial" w:hAnsi="Arial"/>
            <w:sz w:val="22"/>
            <w:szCs w:val="22"/>
          </w:rPr>
          <w:delText xml:space="preserve">each </w:delText>
        </w:r>
      </w:del>
      <w:del w:id="1016" w:author="David Bartel" w:date="2018-02-25T12:06:00Z">
        <w:r w:rsidDel="00190F02">
          <w:rPr>
            <w:rFonts w:ascii="Arial" w:hAnsi="Arial"/>
            <w:sz w:val="22"/>
            <w:szCs w:val="22"/>
          </w:rPr>
          <w:delText xml:space="preserve">site in </w:delText>
        </w:r>
      </w:del>
      <w:del w:id="1017" w:author="David Bartel" w:date="2018-02-25T12:08:00Z">
        <w:r w:rsidDel="00EE3BB2">
          <w:rPr>
            <w:rFonts w:ascii="Arial" w:hAnsi="Arial"/>
            <w:sz w:val="22"/>
            <w:szCs w:val="22"/>
          </w:rPr>
          <w:delText xml:space="preserve">complex with </w:delText>
        </w:r>
      </w:del>
      <w:r>
        <w:rPr>
          <w:rFonts w:ascii="Arial" w:hAnsi="Arial"/>
          <w:sz w:val="22"/>
          <w:szCs w:val="22"/>
        </w:rPr>
        <w:t xml:space="preserve">AGO2–miR-1 </w:t>
      </w:r>
      <w:del w:id="1018" w:author="David Bartel" w:date="2018-02-25T12:09:00Z">
        <w:r w:rsidDel="00EE3BB2">
          <w:rPr>
            <w:rFonts w:ascii="Arial" w:hAnsi="Arial"/>
            <w:sz w:val="22"/>
            <w:szCs w:val="22"/>
          </w:rPr>
          <w:delText>within the model</w:delText>
        </w:r>
      </w:del>
      <w:ins w:id="1019" w:author="David Bartel" w:date="2018-02-25T12:09:00Z">
        <w:r>
          <w:rPr>
            <w:rFonts w:ascii="Arial" w:hAnsi="Arial"/>
            <w:sz w:val="22"/>
            <w:szCs w:val="22"/>
          </w:rPr>
          <w:t>bound to each site type</w:t>
        </w:r>
      </w:ins>
      <w:del w:id="1020" w:author="David Bartel" w:date="2018-02-25T13:31:00Z">
        <w:r w:rsidDel="00201E65">
          <w:rPr>
            <w:rFonts w:ascii="Arial" w:hAnsi="Arial"/>
            <w:sz w:val="22"/>
            <w:szCs w:val="22"/>
          </w:rPr>
          <w:delText xml:space="preserve"> over the concentration course</w:delText>
        </w:r>
      </w:del>
      <w:ins w:id="1021" w:author="David Bartel" w:date="2018-02-25T12:11:00Z">
        <w:r>
          <w:rPr>
            <w:rFonts w:ascii="Arial" w:hAnsi="Arial"/>
            <w:sz w:val="22"/>
            <w:szCs w:val="22"/>
          </w:rPr>
          <w:t xml:space="preserve"> (Fig. 1</w:t>
        </w:r>
      </w:ins>
      <w:ins w:id="1022" w:author="David Bartel" w:date="2018-02-25T12:19:00Z">
        <w:r w:rsidR="00AD084F">
          <w:rPr>
            <w:rFonts w:ascii="Arial" w:hAnsi="Arial"/>
            <w:sz w:val="22"/>
            <w:szCs w:val="22"/>
          </w:rPr>
          <w:t>G</w:t>
        </w:r>
      </w:ins>
      <w:ins w:id="1023" w:author="David Bartel" w:date="2018-02-25T12:11:00Z">
        <w:r>
          <w:rPr>
            <w:rFonts w:ascii="Arial" w:hAnsi="Arial"/>
            <w:sz w:val="22"/>
            <w:szCs w:val="22"/>
          </w:rPr>
          <w:t>)</w:t>
        </w:r>
      </w:ins>
      <w:r>
        <w:rPr>
          <w:rFonts w:ascii="Arial" w:hAnsi="Arial"/>
          <w:sz w:val="22"/>
          <w:szCs w:val="22"/>
        </w:rPr>
        <w:t xml:space="preserve">. </w:t>
      </w:r>
      <w:ins w:id="1024" w:author="David Bartel" w:date="2018-02-25T12:11:00Z">
        <w:r>
          <w:rPr>
            <w:rFonts w:ascii="Arial" w:hAnsi="Arial"/>
            <w:sz w:val="22"/>
            <w:szCs w:val="22"/>
          </w:rPr>
          <w:t xml:space="preserve"> </w:t>
        </w:r>
      </w:ins>
      <w:del w:id="1025" w:author="David Bartel" w:date="2018-02-25T12:11:00Z">
        <w:r w:rsidDel="00EE3BB2">
          <w:rPr>
            <w:rFonts w:ascii="Arial" w:hAnsi="Arial"/>
            <w:sz w:val="22"/>
            <w:szCs w:val="22"/>
          </w:rPr>
          <w:delText>We observe that t</w:delText>
        </w:r>
      </w:del>
      <w:del w:id="1026" w:author="David Bartel" w:date="2018-02-25T13:33:00Z">
        <w:r w:rsidDel="00201E65">
          <w:rPr>
            <w:rFonts w:ascii="Arial" w:hAnsi="Arial"/>
            <w:sz w:val="22"/>
            <w:szCs w:val="22"/>
          </w:rPr>
          <w:delText>he most commonly bound RNA molecules were those with no site</w:delText>
        </w:r>
      </w:del>
      <w:del w:id="1027" w:author="David Bartel" w:date="2018-02-25T12:11:00Z">
        <w:r w:rsidDel="00EE3BB2">
          <w:rPr>
            <w:rFonts w:ascii="Arial" w:hAnsi="Arial"/>
            <w:sz w:val="22"/>
            <w:szCs w:val="22"/>
          </w:rPr>
          <w:delText xml:space="preserve"> type</w:delText>
        </w:r>
      </w:del>
      <w:del w:id="1028" w:author="David Bartel" w:date="2018-02-25T13:33:00Z">
        <w:r w:rsidDel="00201E65">
          <w:rPr>
            <w:rFonts w:ascii="Arial" w:hAnsi="Arial"/>
            <w:sz w:val="22"/>
            <w:szCs w:val="22"/>
          </w:rPr>
          <w:delText xml:space="preserve">, </w:delText>
        </w:r>
      </w:del>
      <w:del w:id="1029" w:author="David Bartel" w:date="2018-02-25T12:13:00Z">
        <w:r w:rsidDel="00E93EB0">
          <w:rPr>
            <w:rFonts w:ascii="Arial" w:hAnsi="Arial"/>
            <w:sz w:val="22"/>
            <w:szCs w:val="22"/>
          </w:rPr>
          <w:delText>rang</w:delText>
        </w:r>
      </w:del>
      <w:del w:id="1030" w:author="David Bartel" w:date="2018-02-25T12:12:00Z">
        <w:r w:rsidDel="00EE3BB2">
          <w:rPr>
            <w:rFonts w:ascii="Arial" w:hAnsi="Arial"/>
            <w:sz w:val="22"/>
            <w:szCs w:val="22"/>
          </w:rPr>
          <w:delText>ing</w:delText>
        </w:r>
      </w:del>
      <w:del w:id="1031" w:author="David Bartel" w:date="2018-02-25T12:13:00Z">
        <w:r w:rsidDel="00E93EB0">
          <w:rPr>
            <w:rFonts w:ascii="Arial" w:hAnsi="Arial"/>
            <w:sz w:val="22"/>
            <w:szCs w:val="22"/>
          </w:rPr>
          <w:delText xml:space="preserve"> from</w:delText>
        </w:r>
      </w:del>
      <w:del w:id="1032" w:author="David Bartel" w:date="2018-02-25T13:33:00Z">
        <w:r w:rsidDel="00201E65">
          <w:rPr>
            <w:rFonts w:ascii="Arial" w:hAnsi="Arial"/>
            <w:sz w:val="22"/>
            <w:szCs w:val="22"/>
          </w:rPr>
          <w:delText xml:space="preserve"> </w:delText>
        </w:r>
      </w:del>
      <w:del w:id="1033" w:author="David Bartel" w:date="2018-02-25T12:10:00Z">
        <w:r w:rsidDel="00EE3BB2">
          <w:rPr>
            <w:rFonts w:ascii="Arial" w:hAnsi="Arial"/>
            <w:sz w:val="22"/>
            <w:szCs w:val="22"/>
          </w:rPr>
          <w:delText>~</w:delText>
        </w:r>
      </w:del>
      <w:del w:id="1034" w:author="David Bartel" w:date="2018-02-25T13:33:00Z">
        <w:r w:rsidDel="00201E65">
          <w:rPr>
            <w:rFonts w:ascii="Arial" w:hAnsi="Arial"/>
            <w:sz w:val="22"/>
            <w:szCs w:val="22"/>
          </w:rPr>
          <w:delText>35</w:delText>
        </w:r>
      </w:del>
      <w:del w:id="1035" w:author="David Bartel" w:date="2018-02-25T12:10:00Z">
        <w:r w:rsidDel="00EE3BB2">
          <w:rPr>
            <w:rFonts w:ascii="Arial" w:hAnsi="Arial"/>
            <w:sz w:val="22"/>
            <w:szCs w:val="22"/>
          </w:rPr>
          <w:delText xml:space="preserve">% to </w:delText>
        </w:r>
      </w:del>
      <w:del w:id="1036" w:author="David Bartel" w:date="2018-02-25T13:33:00Z">
        <w:r w:rsidDel="00201E65">
          <w:rPr>
            <w:rFonts w:ascii="Arial" w:hAnsi="Arial"/>
            <w:sz w:val="22"/>
            <w:szCs w:val="22"/>
          </w:rPr>
          <w:delText>60% over the concentration course. By contrast, t</w:delText>
        </w:r>
      </w:del>
      <w:ins w:id="1037" w:author="David Bartel" w:date="2018-02-25T13:33:00Z">
        <w:r w:rsidR="00201E65">
          <w:rPr>
            <w:rFonts w:ascii="Arial" w:hAnsi="Arial"/>
            <w:sz w:val="22"/>
            <w:szCs w:val="22"/>
          </w:rPr>
          <w:t>T</w:t>
        </w:r>
      </w:ins>
      <w:r>
        <w:rPr>
          <w:rFonts w:ascii="Arial" w:hAnsi="Arial"/>
          <w:sz w:val="22"/>
          <w:szCs w:val="22"/>
        </w:rPr>
        <w:t xml:space="preserve">he </w:t>
      </w:r>
      <w:del w:id="1038" w:author="David Bartel" w:date="2018-02-25T21:07:00Z">
        <w:r w:rsidDel="00E9369E">
          <w:rPr>
            <w:rFonts w:ascii="Arial" w:hAnsi="Arial"/>
            <w:sz w:val="22"/>
            <w:szCs w:val="22"/>
          </w:rPr>
          <w:delText xml:space="preserve">highest affinity </w:delText>
        </w:r>
      </w:del>
      <w:r>
        <w:rPr>
          <w:rFonts w:ascii="Arial" w:hAnsi="Arial"/>
          <w:sz w:val="22"/>
          <w:szCs w:val="22"/>
        </w:rPr>
        <w:t xml:space="preserve">8mer site </w:t>
      </w:r>
      <w:del w:id="1039" w:author="David Bartel" w:date="2018-02-25T21:10:00Z">
        <w:r w:rsidDel="003218CB">
          <w:rPr>
            <w:rFonts w:ascii="Arial" w:hAnsi="Arial"/>
            <w:sz w:val="22"/>
            <w:szCs w:val="22"/>
          </w:rPr>
          <w:delText xml:space="preserve">type </w:delText>
        </w:r>
      </w:del>
      <w:del w:id="1040" w:author="David Bartel" w:date="2018-02-25T13:35:00Z">
        <w:r w:rsidDel="00706398">
          <w:rPr>
            <w:rFonts w:ascii="Arial" w:hAnsi="Arial"/>
            <w:sz w:val="22"/>
            <w:szCs w:val="22"/>
          </w:rPr>
          <w:delText>ranged from</w:delText>
        </w:r>
      </w:del>
      <w:ins w:id="1041" w:author="David Bartel" w:date="2018-02-25T21:10:00Z">
        <w:r w:rsidR="003218CB">
          <w:rPr>
            <w:rFonts w:ascii="Arial" w:hAnsi="Arial"/>
            <w:sz w:val="22"/>
            <w:szCs w:val="22"/>
          </w:rPr>
          <w:t>occupied</w:t>
        </w:r>
      </w:ins>
      <w:r>
        <w:rPr>
          <w:rFonts w:ascii="Arial" w:hAnsi="Arial"/>
          <w:sz w:val="22"/>
          <w:szCs w:val="22"/>
        </w:rPr>
        <w:t xml:space="preserve"> </w:t>
      </w:r>
      <w:commentRangeStart w:id="1042"/>
      <w:del w:id="1043" w:author="David Bartel" w:date="2018-02-25T13:34:00Z">
        <w:r w:rsidDel="00706398">
          <w:rPr>
            <w:rFonts w:ascii="Arial" w:hAnsi="Arial"/>
            <w:sz w:val="22"/>
            <w:szCs w:val="22"/>
          </w:rPr>
          <w:delText>~</w:delText>
        </w:r>
      </w:del>
      <w:r>
        <w:rPr>
          <w:rFonts w:ascii="Arial" w:hAnsi="Arial"/>
          <w:sz w:val="22"/>
          <w:szCs w:val="22"/>
        </w:rPr>
        <w:t>18</w:t>
      </w:r>
      <w:del w:id="1044" w:author="David Bartel" w:date="2018-02-25T13:34:00Z">
        <w:r w:rsidDel="00706398">
          <w:rPr>
            <w:rFonts w:ascii="Arial" w:hAnsi="Arial"/>
            <w:sz w:val="22"/>
            <w:szCs w:val="22"/>
          </w:rPr>
          <w:delText xml:space="preserve">% to </w:delText>
        </w:r>
      </w:del>
      <w:del w:id="1045" w:author="David Bartel" w:date="2018-02-25T12:14:00Z">
        <w:r w:rsidDel="00E93EB0">
          <w:rPr>
            <w:rFonts w:ascii="Arial" w:hAnsi="Arial"/>
            <w:sz w:val="22"/>
            <w:szCs w:val="22"/>
          </w:rPr>
          <w:delText xml:space="preserve"> </w:delText>
        </w:r>
      </w:del>
      <w:del w:id="1046" w:author="David Bartel" w:date="2018-02-25T13:34:00Z">
        <w:r w:rsidDel="00706398">
          <w:rPr>
            <w:rFonts w:ascii="Arial" w:hAnsi="Arial"/>
            <w:sz w:val="22"/>
            <w:szCs w:val="22"/>
          </w:rPr>
          <w:delText>&lt;5</w:delText>
        </w:r>
      </w:del>
      <w:ins w:id="1047" w:author="David Bartel" w:date="2018-02-25T13:34:00Z">
        <w:r w:rsidR="00706398">
          <w:rPr>
            <w:rFonts w:ascii="Arial" w:hAnsi="Arial"/>
            <w:sz w:val="22"/>
            <w:szCs w:val="22"/>
          </w:rPr>
          <w:t>–X</w:t>
        </w:r>
      </w:ins>
      <w:commentRangeEnd w:id="1042"/>
      <w:ins w:id="1048" w:author="David Bartel" w:date="2018-02-25T13:35:00Z">
        <w:r w:rsidR="00706398">
          <w:rPr>
            <w:rStyle w:val="CommentReference"/>
            <w:rFonts w:eastAsiaTheme="minorHAnsi"/>
          </w:rPr>
          <w:commentReference w:id="1042"/>
        </w:r>
      </w:ins>
      <w:r>
        <w:rPr>
          <w:rFonts w:ascii="Arial" w:hAnsi="Arial"/>
          <w:sz w:val="22"/>
          <w:szCs w:val="22"/>
        </w:rPr>
        <w:t xml:space="preserve">% of the </w:t>
      </w:r>
      <w:del w:id="1049" w:author="David Bartel" w:date="2018-02-25T21:10:00Z">
        <w:r w:rsidDel="003218CB">
          <w:rPr>
            <w:rFonts w:ascii="Arial" w:hAnsi="Arial"/>
            <w:sz w:val="22"/>
            <w:szCs w:val="22"/>
          </w:rPr>
          <w:delText>bound RNA molecules</w:delText>
        </w:r>
      </w:del>
      <w:ins w:id="1050" w:author="David Bartel" w:date="2018-02-25T21:10:00Z">
        <w:r w:rsidR="003218CB">
          <w:rPr>
            <w:rFonts w:ascii="Arial" w:hAnsi="Arial"/>
            <w:sz w:val="22"/>
            <w:szCs w:val="22"/>
          </w:rPr>
          <w:t xml:space="preserve">silencing complex </w:t>
        </w:r>
      </w:ins>
      <w:ins w:id="1051" w:author="David Bartel" w:date="2018-02-25T13:34:00Z">
        <w:r w:rsidR="00706398">
          <w:rPr>
            <w:rFonts w:ascii="Arial" w:hAnsi="Arial"/>
            <w:sz w:val="22"/>
            <w:szCs w:val="22"/>
          </w:rPr>
          <w:t>over the concentration course</w:t>
        </w:r>
      </w:ins>
      <w:ins w:id="1052" w:author="David Bartel" w:date="2018-02-25T13:37:00Z">
        <w:r w:rsidR="00706398">
          <w:rPr>
            <w:rFonts w:ascii="Arial" w:hAnsi="Arial"/>
            <w:sz w:val="22"/>
            <w:szCs w:val="22"/>
          </w:rPr>
          <w:t xml:space="preserve">, whereas the 7mer-m8, by virtue of its greater abundance </w:t>
        </w:r>
      </w:ins>
      <w:ins w:id="1053" w:author="David Bartel" w:date="2018-02-25T21:11:00Z">
        <w:r w:rsidR="000F4FD2">
          <w:rPr>
            <w:rFonts w:ascii="Arial" w:hAnsi="Arial"/>
            <w:sz w:val="22"/>
            <w:szCs w:val="22"/>
          </w:rPr>
          <w:t>occup</w:t>
        </w:r>
        <w:r w:rsidR="003218CB">
          <w:rPr>
            <w:rFonts w:ascii="Arial" w:hAnsi="Arial"/>
            <w:sz w:val="22"/>
            <w:szCs w:val="22"/>
          </w:rPr>
          <w:t>ied</w:t>
        </w:r>
      </w:ins>
      <w:ins w:id="1054" w:author="David Bartel" w:date="2018-02-25T13:37:00Z">
        <w:r w:rsidR="00706398">
          <w:rPr>
            <w:rFonts w:ascii="Arial" w:hAnsi="Arial"/>
            <w:sz w:val="22"/>
            <w:szCs w:val="22"/>
          </w:rPr>
          <w:t xml:space="preserve"> a somewhat greater fraction of </w:t>
        </w:r>
      </w:ins>
      <w:ins w:id="1055" w:author="David Bartel" w:date="2018-02-25T21:11:00Z">
        <w:r w:rsidR="003218CB">
          <w:rPr>
            <w:rFonts w:ascii="Arial" w:hAnsi="Arial"/>
            <w:sz w:val="22"/>
            <w:szCs w:val="22"/>
          </w:rPr>
          <w:t>the complex</w:t>
        </w:r>
      </w:ins>
      <w:ins w:id="1056" w:author="David Bartel" w:date="2018-02-25T13:38:00Z">
        <w:r w:rsidR="00706398">
          <w:rPr>
            <w:rFonts w:ascii="Arial" w:hAnsi="Arial"/>
            <w:sz w:val="22"/>
            <w:szCs w:val="22"/>
          </w:rPr>
          <w:t xml:space="preserve"> throughout the con</w:t>
        </w:r>
      </w:ins>
      <w:ins w:id="1057" w:author="David Bartel" w:date="2018-02-25T13:39:00Z">
        <w:r w:rsidR="006E08BD">
          <w:rPr>
            <w:rFonts w:ascii="Arial" w:hAnsi="Arial"/>
            <w:sz w:val="22"/>
            <w:szCs w:val="22"/>
          </w:rPr>
          <w:t>centration course</w:t>
        </w:r>
      </w:ins>
      <w:ins w:id="1058" w:author="David Bartel" w:date="2018-02-25T13:42:00Z">
        <w:r w:rsidR="006E08BD">
          <w:rPr>
            <w:rFonts w:ascii="Arial" w:hAnsi="Arial"/>
            <w:sz w:val="22"/>
            <w:szCs w:val="22"/>
          </w:rPr>
          <w:t>.  I</w:t>
        </w:r>
      </w:ins>
      <w:ins w:id="1059" w:author="David Bartel" w:date="2018-02-25T13:39:00Z">
        <w:r w:rsidR="006E08BD">
          <w:rPr>
            <w:rFonts w:ascii="Arial" w:hAnsi="Arial"/>
            <w:sz w:val="22"/>
            <w:szCs w:val="22"/>
          </w:rPr>
          <w:t>n aggregate</w:t>
        </w:r>
      </w:ins>
      <w:ins w:id="1060" w:author="David Bartel" w:date="2018-02-25T13:42:00Z">
        <w:r w:rsidR="006E08BD">
          <w:rPr>
            <w:rFonts w:ascii="Arial" w:hAnsi="Arial"/>
            <w:sz w:val="22"/>
            <w:szCs w:val="22"/>
          </w:rPr>
          <w:t>,</w:t>
        </w:r>
      </w:ins>
      <w:ins w:id="1061" w:author="David Bartel" w:date="2018-02-25T13:39:00Z">
        <w:r w:rsidR="006E08BD">
          <w:rPr>
            <w:rFonts w:ascii="Arial" w:hAnsi="Arial"/>
            <w:sz w:val="22"/>
            <w:szCs w:val="22"/>
          </w:rPr>
          <w:t xml:space="preserve"> the marginal site types, including the </w:t>
        </w:r>
      </w:ins>
      <w:ins w:id="1062" w:author="David Bartel" w:date="2018-02-25T13:40:00Z">
        <w:r w:rsidR="006E08BD">
          <w:rPr>
            <w:rFonts w:ascii="Arial" w:hAnsi="Arial"/>
            <w:sz w:val="22"/>
            <w:szCs w:val="22"/>
          </w:rPr>
          <w:t>6mer-A1, 6mer-m8</w:t>
        </w:r>
      </w:ins>
      <w:ins w:id="1063" w:author="David Bartel" w:date="2018-03-27T20:42:00Z">
        <w:r w:rsidR="00E37FA3">
          <w:rPr>
            <w:rFonts w:ascii="Arial" w:hAnsi="Arial"/>
            <w:sz w:val="22"/>
            <w:szCs w:val="22"/>
          </w:rPr>
          <w:t>,</w:t>
        </w:r>
      </w:ins>
      <w:ins w:id="1064" w:author="David Bartel" w:date="2018-02-25T13:40:00Z">
        <w:r w:rsidR="006E08BD">
          <w:rPr>
            <w:rFonts w:ascii="Arial" w:hAnsi="Arial"/>
            <w:sz w:val="22"/>
            <w:szCs w:val="22"/>
          </w:rPr>
          <w:t xml:space="preserve"> and </w:t>
        </w:r>
        <w:r w:rsidR="006E08BD" w:rsidRPr="00C42A18">
          <w:rPr>
            <w:rFonts w:ascii="Arial" w:hAnsi="Arial"/>
            <w:sz w:val="22"/>
            <w:szCs w:val="22"/>
            <w:highlight w:val="yellow"/>
            <w:rPrChange w:id="1065" w:author="David Bartel" w:date="2018-02-25T13:47:00Z">
              <w:rPr>
                <w:rFonts w:ascii="Arial" w:hAnsi="Arial"/>
                <w:sz w:val="22"/>
                <w:szCs w:val="22"/>
              </w:rPr>
            </w:rPrChange>
          </w:rPr>
          <w:t>X</w:t>
        </w:r>
        <w:r w:rsidR="006E08BD">
          <w:rPr>
            <w:rFonts w:ascii="Arial" w:hAnsi="Arial"/>
            <w:sz w:val="22"/>
            <w:szCs w:val="22"/>
          </w:rPr>
          <w:t xml:space="preserve"> </w:t>
        </w:r>
      </w:ins>
      <w:proofErr w:type="spellStart"/>
      <w:ins w:id="1066" w:author="David Bartel" w:date="2018-02-25T13:41:00Z">
        <w:r w:rsidR="00E37FA3">
          <w:rPr>
            <w:rFonts w:ascii="Arial" w:hAnsi="Arial"/>
            <w:sz w:val="22"/>
            <w:szCs w:val="22"/>
          </w:rPr>
          <w:t>non</w:t>
        </w:r>
        <w:r w:rsidR="006E08BD">
          <w:rPr>
            <w:rFonts w:ascii="Arial" w:hAnsi="Arial"/>
            <w:sz w:val="22"/>
            <w:szCs w:val="22"/>
          </w:rPr>
          <w:t>canonical</w:t>
        </w:r>
      </w:ins>
      <w:proofErr w:type="spellEnd"/>
      <w:ins w:id="1067" w:author="David Bartel" w:date="2018-02-25T13:40:00Z">
        <w:r w:rsidR="006E08BD">
          <w:rPr>
            <w:rFonts w:ascii="Arial" w:hAnsi="Arial"/>
            <w:sz w:val="22"/>
            <w:szCs w:val="22"/>
          </w:rPr>
          <w:t xml:space="preserve"> site types</w:t>
        </w:r>
      </w:ins>
      <w:ins w:id="1068" w:author="David Bartel" w:date="2018-02-25T13:41:00Z">
        <w:r w:rsidR="006E08BD">
          <w:rPr>
            <w:rFonts w:ascii="Arial" w:hAnsi="Arial"/>
            <w:sz w:val="22"/>
            <w:szCs w:val="22"/>
          </w:rPr>
          <w:t xml:space="preserve">, </w:t>
        </w:r>
      </w:ins>
      <w:ins w:id="1069" w:author="David Bartel" w:date="2018-02-25T21:11:00Z">
        <w:r w:rsidR="003218CB">
          <w:rPr>
            <w:rFonts w:ascii="Arial" w:hAnsi="Arial"/>
            <w:sz w:val="22"/>
            <w:szCs w:val="22"/>
          </w:rPr>
          <w:t>occupied</w:t>
        </w:r>
      </w:ins>
      <w:ins w:id="1070" w:author="David Bartel" w:date="2018-02-25T13:41:00Z">
        <w:r w:rsidR="006E08BD">
          <w:rPr>
            <w:rFonts w:ascii="Arial" w:hAnsi="Arial"/>
            <w:sz w:val="22"/>
            <w:szCs w:val="22"/>
          </w:rPr>
          <w:t xml:space="preserve"> </w:t>
        </w:r>
      </w:ins>
      <w:ins w:id="1071" w:author="David Bartel" w:date="2018-02-25T13:42:00Z">
        <w:r w:rsidR="006E08BD" w:rsidRPr="00C42A18">
          <w:rPr>
            <w:rFonts w:ascii="Arial" w:hAnsi="Arial"/>
            <w:sz w:val="22"/>
            <w:szCs w:val="22"/>
            <w:highlight w:val="yellow"/>
            <w:rPrChange w:id="1072" w:author="David Bartel" w:date="2018-02-25T13:47:00Z">
              <w:rPr>
                <w:rFonts w:ascii="Arial" w:hAnsi="Arial"/>
                <w:sz w:val="22"/>
                <w:szCs w:val="22"/>
              </w:rPr>
            </w:rPrChange>
          </w:rPr>
          <w:t>X–XX%</w:t>
        </w:r>
        <w:r w:rsidR="006E08BD">
          <w:rPr>
            <w:rFonts w:ascii="Arial" w:hAnsi="Arial"/>
            <w:sz w:val="22"/>
            <w:szCs w:val="22"/>
          </w:rPr>
          <w:t xml:space="preserve"> of the </w:t>
        </w:r>
      </w:ins>
      <w:ins w:id="1073" w:author="David Bartel" w:date="2018-02-25T21:11:00Z">
        <w:r w:rsidR="003218CB">
          <w:rPr>
            <w:rFonts w:ascii="Arial" w:hAnsi="Arial"/>
            <w:sz w:val="22"/>
            <w:szCs w:val="22"/>
          </w:rPr>
          <w:t>AGO2–miR-1 complex</w:t>
        </w:r>
      </w:ins>
      <w:del w:id="1074" w:author="David Bartel" w:date="2018-02-25T13:44:00Z">
        <w:r w:rsidDel="00C42A18">
          <w:rPr>
            <w:rFonts w:ascii="Arial" w:hAnsi="Arial"/>
            <w:sz w:val="22"/>
            <w:szCs w:val="22"/>
          </w:rPr>
          <w:delText xml:space="preserve">. </w:delText>
        </w:r>
      </w:del>
      <w:ins w:id="1075" w:author="David Bartel" w:date="2018-02-25T13:55:00Z">
        <w:r w:rsidR="00ED0E24">
          <w:rPr>
            <w:rFonts w:ascii="Arial" w:hAnsi="Arial"/>
            <w:sz w:val="22"/>
            <w:szCs w:val="22"/>
          </w:rPr>
          <w:t>.  Moreover,</w:t>
        </w:r>
      </w:ins>
      <w:ins w:id="1076" w:author="David Bartel" w:date="2018-02-25T13:33:00Z">
        <w:r w:rsidR="00201E65">
          <w:rPr>
            <w:rFonts w:ascii="Arial" w:hAnsi="Arial"/>
            <w:sz w:val="22"/>
            <w:szCs w:val="22"/>
          </w:rPr>
          <w:t xml:space="preserve"> </w:t>
        </w:r>
      </w:ins>
      <w:ins w:id="1077" w:author="David Bartel" w:date="2018-02-25T13:44:00Z">
        <w:r w:rsidR="00C42A18">
          <w:rPr>
            <w:rFonts w:ascii="Arial" w:hAnsi="Arial"/>
            <w:sz w:val="22"/>
            <w:szCs w:val="22"/>
          </w:rPr>
          <w:t>because of their very high abundance</w:t>
        </w:r>
      </w:ins>
      <w:ins w:id="1078" w:author="David Bartel" w:date="2018-02-25T13:45:00Z">
        <w:r w:rsidR="00C42A18">
          <w:rPr>
            <w:rFonts w:ascii="Arial" w:hAnsi="Arial"/>
            <w:sz w:val="22"/>
            <w:szCs w:val="22"/>
          </w:rPr>
          <w:t>,</w:t>
        </w:r>
      </w:ins>
      <w:ins w:id="1079" w:author="David Bartel" w:date="2018-02-25T13:44:00Z">
        <w:r w:rsidR="00C42A18">
          <w:rPr>
            <w:rFonts w:ascii="Arial" w:hAnsi="Arial"/>
            <w:sz w:val="22"/>
            <w:szCs w:val="22"/>
          </w:rPr>
          <w:t xml:space="preserve"> </w:t>
        </w:r>
      </w:ins>
      <w:ins w:id="1080" w:author="David Bartel" w:date="2018-02-25T13:45:00Z">
        <w:r w:rsidR="00C42A18">
          <w:rPr>
            <w:rFonts w:ascii="Arial" w:hAnsi="Arial"/>
            <w:sz w:val="22"/>
            <w:szCs w:val="22"/>
          </w:rPr>
          <w:t>library</w:t>
        </w:r>
      </w:ins>
      <w:ins w:id="1081" w:author="David Bartel" w:date="2018-02-25T13:33:00Z">
        <w:r w:rsidR="00201E65">
          <w:rPr>
            <w:rFonts w:ascii="Arial" w:hAnsi="Arial"/>
            <w:sz w:val="22"/>
            <w:szCs w:val="22"/>
          </w:rPr>
          <w:t xml:space="preserve"> molecules </w:t>
        </w:r>
      </w:ins>
      <w:ins w:id="1082" w:author="David Bartel" w:date="2018-02-25T13:44:00Z">
        <w:r w:rsidR="00C42A18">
          <w:rPr>
            <w:rFonts w:ascii="Arial" w:hAnsi="Arial"/>
            <w:sz w:val="22"/>
            <w:szCs w:val="22"/>
          </w:rPr>
          <w:t xml:space="preserve">with </w:t>
        </w:r>
      </w:ins>
      <w:ins w:id="1083" w:author="David Bartel" w:date="2018-02-25T13:33:00Z">
        <w:r w:rsidR="00201E65">
          <w:rPr>
            <w:rFonts w:ascii="Arial" w:hAnsi="Arial"/>
            <w:sz w:val="22"/>
            <w:szCs w:val="22"/>
          </w:rPr>
          <w:t xml:space="preserve">no </w:t>
        </w:r>
      </w:ins>
      <w:ins w:id="1084" w:author="David Bartel" w:date="2018-02-25T13:45:00Z">
        <w:r w:rsidR="00C42A18">
          <w:rPr>
            <w:rFonts w:ascii="Arial" w:hAnsi="Arial"/>
            <w:sz w:val="22"/>
            <w:szCs w:val="22"/>
          </w:rPr>
          <w:t>iden</w:t>
        </w:r>
      </w:ins>
      <w:ins w:id="1085" w:author="David Bartel" w:date="2018-02-25T13:55:00Z">
        <w:r w:rsidR="00ED0E24">
          <w:rPr>
            <w:rFonts w:ascii="Arial" w:hAnsi="Arial"/>
            <w:sz w:val="22"/>
            <w:szCs w:val="22"/>
          </w:rPr>
          <w:t>t</w:t>
        </w:r>
      </w:ins>
      <w:ins w:id="1086" w:author="David Bartel" w:date="2018-02-25T13:45:00Z">
        <w:r w:rsidR="00C42A18">
          <w:rPr>
            <w:rFonts w:ascii="Arial" w:hAnsi="Arial"/>
            <w:sz w:val="22"/>
            <w:szCs w:val="22"/>
          </w:rPr>
          <w:t>ified</w:t>
        </w:r>
      </w:ins>
      <w:ins w:id="1087" w:author="David Bartel" w:date="2018-02-25T13:33:00Z">
        <w:r w:rsidR="00201E65">
          <w:rPr>
            <w:rFonts w:ascii="Arial" w:hAnsi="Arial"/>
            <w:sz w:val="22"/>
            <w:szCs w:val="22"/>
          </w:rPr>
          <w:t xml:space="preserve"> site occupied </w:t>
        </w:r>
        <w:r w:rsidR="00201E65" w:rsidRPr="00E37FA3">
          <w:rPr>
            <w:rFonts w:ascii="Arial" w:hAnsi="Arial"/>
            <w:sz w:val="22"/>
            <w:szCs w:val="22"/>
            <w:highlight w:val="yellow"/>
            <w:rPrChange w:id="1088" w:author="David Bartel" w:date="2018-03-27T20:42:00Z">
              <w:rPr>
                <w:rFonts w:ascii="Arial" w:hAnsi="Arial"/>
                <w:sz w:val="22"/>
                <w:szCs w:val="22"/>
              </w:rPr>
            </w:rPrChange>
          </w:rPr>
          <w:t>35–60</w:t>
        </w:r>
        <w:r w:rsidR="00201E65">
          <w:rPr>
            <w:rFonts w:ascii="Arial" w:hAnsi="Arial"/>
            <w:sz w:val="22"/>
            <w:szCs w:val="22"/>
          </w:rPr>
          <w:t>% of the complex</w:t>
        </w:r>
      </w:ins>
      <w:ins w:id="1089" w:author="David Bartel" w:date="2018-03-27T20:43:00Z">
        <w:r w:rsidR="00E37FA3">
          <w:rPr>
            <w:rFonts w:ascii="Arial" w:hAnsi="Arial"/>
            <w:sz w:val="22"/>
            <w:szCs w:val="22"/>
          </w:rPr>
          <w:t xml:space="preserve"> (Fig. 1G)</w:t>
        </w:r>
      </w:ins>
      <w:ins w:id="1090" w:author="David Bartel" w:date="2018-02-25T13:33:00Z">
        <w:r w:rsidR="00201E65">
          <w:rPr>
            <w:rFonts w:ascii="Arial" w:hAnsi="Arial"/>
            <w:sz w:val="22"/>
            <w:szCs w:val="22"/>
          </w:rPr>
          <w:t xml:space="preserve">. </w:t>
        </w:r>
      </w:ins>
      <w:ins w:id="1091" w:author="David Bartel" w:date="2018-03-27T20:43:00Z">
        <w:r w:rsidR="00E37FA3">
          <w:rPr>
            <w:rFonts w:ascii="Arial" w:hAnsi="Arial"/>
            <w:sz w:val="22"/>
            <w:szCs w:val="22"/>
          </w:rPr>
          <w:t xml:space="preserve"> </w:t>
        </w:r>
      </w:ins>
      <w:del w:id="1092" w:author="David Bartel" w:date="2018-02-25T13:56:00Z">
        <w:r w:rsidDel="00ED0E24">
          <w:rPr>
            <w:rFonts w:ascii="Arial" w:hAnsi="Arial"/>
            <w:sz w:val="22"/>
            <w:szCs w:val="22"/>
          </w:rPr>
          <w:delText xml:space="preserve">This </w:delText>
        </w:r>
      </w:del>
      <w:ins w:id="1093" w:author="David Bartel" w:date="2018-02-25T13:56:00Z">
        <w:r w:rsidR="00ED0E24">
          <w:rPr>
            <w:rFonts w:ascii="Arial" w:hAnsi="Arial"/>
            <w:sz w:val="22"/>
            <w:szCs w:val="22"/>
          </w:rPr>
          <w:t xml:space="preserve">These </w:t>
        </w:r>
      </w:ins>
      <w:r>
        <w:rPr>
          <w:rFonts w:ascii="Arial" w:hAnsi="Arial"/>
          <w:sz w:val="22"/>
          <w:szCs w:val="22"/>
        </w:rPr>
        <w:t>result</w:t>
      </w:r>
      <w:ins w:id="1094" w:author="David Bartel" w:date="2018-02-25T13:56:00Z">
        <w:r w:rsidR="00ED0E24">
          <w:rPr>
            <w:rFonts w:ascii="Arial" w:hAnsi="Arial"/>
            <w:sz w:val="22"/>
            <w:szCs w:val="22"/>
          </w:rPr>
          <w:t>s</w:t>
        </w:r>
      </w:ins>
      <w:r>
        <w:rPr>
          <w:rFonts w:ascii="Arial" w:hAnsi="Arial"/>
          <w:sz w:val="22"/>
          <w:szCs w:val="22"/>
        </w:rPr>
        <w:t xml:space="preserve"> </w:t>
      </w:r>
      <w:del w:id="1095" w:author="David Bartel" w:date="2018-02-25T13:48:00Z">
        <w:r w:rsidDel="00C42A18">
          <w:rPr>
            <w:rFonts w:ascii="Arial" w:hAnsi="Arial"/>
            <w:sz w:val="22"/>
            <w:szCs w:val="22"/>
          </w:rPr>
          <w:delText xml:space="preserve">is </w:delText>
        </w:r>
      </w:del>
      <w:ins w:id="1096" w:author="David Bartel" w:date="2018-02-25T13:57:00Z">
        <w:r w:rsidR="00ED0E24">
          <w:rPr>
            <w:rFonts w:ascii="Arial" w:hAnsi="Arial"/>
            <w:sz w:val="22"/>
            <w:szCs w:val="22"/>
          </w:rPr>
          <w:t xml:space="preserve">support the </w:t>
        </w:r>
      </w:ins>
      <w:ins w:id="1097" w:author="David Bartel" w:date="2018-02-25T14:02:00Z">
        <w:r w:rsidR="00296A8E">
          <w:rPr>
            <w:rFonts w:ascii="Arial" w:hAnsi="Arial"/>
            <w:sz w:val="22"/>
            <w:szCs w:val="22"/>
          </w:rPr>
          <w:t>inference</w:t>
        </w:r>
      </w:ins>
      <w:ins w:id="1098" w:author="David Bartel" w:date="2018-02-25T13:57:00Z">
        <w:r w:rsidR="00ED0E24">
          <w:rPr>
            <w:rFonts w:ascii="Arial" w:hAnsi="Arial"/>
            <w:sz w:val="22"/>
            <w:szCs w:val="22"/>
          </w:rPr>
          <w:t xml:space="preserve"> that</w:t>
        </w:r>
      </w:ins>
      <w:ins w:id="1099" w:author="David Bartel" w:date="2018-02-25T14:02:00Z">
        <w:r w:rsidR="00296A8E">
          <w:rPr>
            <w:rFonts w:ascii="Arial" w:hAnsi="Arial"/>
            <w:sz w:val="22"/>
            <w:szCs w:val="22"/>
          </w:rPr>
          <w:t xml:space="preserve"> </w:t>
        </w:r>
      </w:ins>
      <w:del w:id="1100" w:author="David Bartel" w:date="2018-02-25T13:49:00Z">
        <w:r w:rsidDel="00AF353D">
          <w:rPr>
            <w:rFonts w:ascii="Arial" w:hAnsi="Arial"/>
            <w:sz w:val="22"/>
            <w:szCs w:val="22"/>
          </w:rPr>
          <w:delText>qualitatively similar to reports</w:delText>
        </w:r>
      </w:del>
      <w:del w:id="1101" w:author="David Bartel" w:date="2018-02-25T13:59:00Z">
        <w:r w:rsidDel="00296A8E">
          <w:rPr>
            <w:rFonts w:ascii="Arial" w:hAnsi="Arial"/>
            <w:sz w:val="22"/>
            <w:szCs w:val="22"/>
          </w:rPr>
          <w:delText xml:space="preserve"> showing that the effective number of target sites for a given miRNA contributed by </w:delText>
        </w:r>
      </w:del>
      <w:r>
        <w:rPr>
          <w:rFonts w:ascii="Arial" w:hAnsi="Arial"/>
          <w:sz w:val="22"/>
          <w:szCs w:val="22"/>
        </w:rPr>
        <w:t>the summed contribution</w:t>
      </w:r>
      <w:ins w:id="1102" w:author="David Bartel" w:date="2018-03-24T20:57:00Z">
        <w:r w:rsidR="000F4FD2">
          <w:rPr>
            <w:rFonts w:ascii="Arial" w:hAnsi="Arial"/>
            <w:sz w:val="22"/>
            <w:szCs w:val="22"/>
          </w:rPr>
          <w:t>s</w:t>
        </w:r>
      </w:ins>
      <w:r>
        <w:rPr>
          <w:rFonts w:ascii="Arial" w:hAnsi="Arial"/>
          <w:sz w:val="22"/>
          <w:szCs w:val="22"/>
        </w:rPr>
        <w:t xml:space="preserve"> of </w:t>
      </w:r>
      <w:ins w:id="1103" w:author="David Bartel" w:date="2018-02-25T14:01:00Z">
        <w:r w:rsidR="00296A8E">
          <w:rPr>
            <w:rFonts w:ascii="Arial" w:hAnsi="Arial"/>
            <w:sz w:val="22"/>
            <w:szCs w:val="22"/>
          </w:rPr>
          <w:t xml:space="preserve">background binding and </w:t>
        </w:r>
      </w:ins>
      <w:r>
        <w:rPr>
          <w:rFonts w:ascii="Arial" w:hAnsi="Arial"/>
          <w:sz w:val="22"/>
          <w:szCs w:val="22"/>
        </w:rPr>
        <w:t>low</w:t>
      </w:r>
      <w:ins w:id="1104" w:author="David Bartel" w:date="2018-02-25T13:58:00Z">
        <w:r w:rsidR="00ED0E24">
          <w:rPr>
            <w:rFonts w:ascii="Arial" w:hAnsi="Arial"/>
            <w:sz w:val="22"/>
            <w:szCs w:val="22"/>
          </w:rPr>
          <w:t>-</w:t>
        </w:r>
      </w:ins>
      <w:del w:id="1105" w:author="David Bartel" w:date="2018-02-25T13:58:00Z">
        <w:r w:rsidDel="00ED0E24">
          <w:rPr>
            <w:rFonts w:ascii="Arial" w:hAnsi="Arial"/>
            <w:sz w:val="22"/>
            <w:szCs w:val="22"/>
          </w:rPr>
          <w:delText xml:space="preserve"> </w:delText>
        </w:r>
      </w:del>
      <w:r>
        <w:rPr>
          <w:rFonts w:ascii="Arial" w:hAnsi="Arial"/>
          <w:sz w:val="22"/>
          <w:szCs w:val="22"/>
        </w:rPr>
        <w:t>affinity sites</w:t>
      </w:r>
      <w:ins w:id="1106" w:author="David Bartel" w:date="2018-02-25T13:58:00Z">
        <w:r w:rsidR="00ED0E24">
          <w:rPr>
            <w:rFonts w:ascii="Arial" w:hAnsi="Arial"/>
            <w:sz w:val="22"/>
            <w:szCs w:val="22"/>
          </w:rPr>
          <w:t xml:space="preserve"> </w:t>
        </w:r>
      </w:ins>
      <w:ins w:id="1107" w:author="David Bartel" w:date="2018-02-25T13:59:00Z">
        <w:r w:rsidR="00296A8E">
          <w:rPr>
            <w:rFonts w:ascii="Arial" w:hAnsi="Arial"/>
            <w:sz w:val="22"/>
            <w:szCs w:val="22"/>
          </w:rPr>
          <w:t xml:space="preserve">to </w:t>
        </w:r>
      </w:ins>
      <w:ins w:id="1108" w:author="David Bartel" w:date="2018-02-25T14:03:00Z">
        <w:r w:rsidR="00296A8E">
          <w:rPr>
            <w:rFonts w:ascii="Arial" w:hAnsi="Arial"/>
            <w:sz w:val="22"/>
            <w:szCs w:val="22"/>
          </w:rPr>
          <w:t xml:space="preserve">intracellular </w:t>
        </w:r>
      </w:ins>
      <w:ins w:id="1109" w:author="David Bartel" w:date="2018-02-25T13:59:00Z">
        <w:r w:rsidR="00296A8E">
          <w:rPr>
            <w:rFonts w:ascii="Arial" w:hAnsi="Arial"/>
            <w:sz w:val="22"/>
            <w:szCs w:val="22"/>
          </w:rPr>
          <w:t>AGO occupancy</w:t>
        </w:r>
      </w:ins>
      <w:r>
        <w:rPr>
          <w:rFonts w:ascii="Arial" w:hAnsi="Arial"/>
          <w:sz w:val="22"/>
          <w:szCs w:val="22"/>
        </w:rPr>
        <w:t xml:space="preserve"> is of the same order of magnitude as </w:t>
      </w:r>
      <w:ins w:id="1110" w:author="David Bartel" w:date="2018-02-25T13:59:00Z">
        <w:r w:rsidR="00ED0E24">
          <w:rPr>
            <w:rFonts w:ascii="Arial" w:hAnsi="Arial"/>
            <w:sz w:val="22"/>
            <w:szCs w:val="22"/>
          </w:rPr>
          <w:t xml:space="preserve">that of </w:t>
        </w:r>
      </w:ins>
      <w:r>
        <w:rPr>
          <w:rFonts w:ascii="Arial" w:hAnsi="Arial"/>
          <w:sz w:val="22"/>
          <w:szCs w:val="22"/>
        </w:rPr>
        <w:t xml:space="preserve">canonical sites, </w:t>
      </w:r>
      <w:ins w:id="1111" w:author="David Bartel" w:date="2018-02-25T14:00:00Z">
        <w:r w:rsidR="00296A8E">
          <w:rPr>
            <w:rFonts w:ascii="Arial" w:hAnsi="Arial"/>
            <w:sz w:val="22"/>
            <w:szCs w:val="22"/>
          </w:rPr>
          <w:t xml:space="preserve">suggesting that </w:t>
        </w:r>
      </w:ins>
      <w:del w:id="1112" w:author="David Bartel" w:date="2018-02-25T13:52:00Z">
        <w:r w:rsidDel="00AF353D">
          <w:rPr>
            <w:rFonts w:ascii="Arial" w:hAnsi="Arial"/>
            <w:sz w:val="22"/>
            <w:szCs w:val="22"/>
          </w:rPr>
          <w:delText xml:space="preserve">and further supports the notion that a fundamental ceiling on the magnitude of miRNA-mediated repression is governed by the fact that </w:delText>
        </w:r>
      </w:del>
      <w:r>
        <w:rPr>
          <w:rFonts w:ascii="Arial" w:hAnsi="Arial"/>
          <w:sz w:val="22"/>
          <w:szCs w:val="22"/>
        </w:rPr>
        <w:t>an individual AGO</w:t>
      </w:r>
      <w:ins w:id="1113" w:author="David Bartel" w:date="2018-02-25T21:12:00Z">
        <w:r w:rsidR="003218CB">
          <w:rPr>
            <w:rFonts w:ascii="Arial" w:hAnsi="Arial"/>
            <w:sz w:val="22"/>
            <w:szCs w:val="22"/>
          </w:rPr>
          <w:t>–</w:t>
        </w:r>
      </w:ins>
      <w:del w:id="1114" w:author="David Bartel" w:date="2018-02-25T21:12:00Z">
        <w:r w:rsidDel="003218CB">
          <w:rPr>
            <w:rFonts w:ascii="Arial" w:hAnsi="Arial"/>
            <w:sz w:val="22"/>
            <w:szCs w:val="22"/>
          </w:rPr>
          <w:delText>-</w:delText>
        </w:r>
      </w:del>
      <w:r>
        <w:rPr>
          <w:rFonts w:ascii="Arial" w:hAnsi="Arial"/>
          <w:sz w:val="22"/>
          <w:szCs w:val="22"/>
        </w:rPr>
        <w:t xml:space="preserve">miRNA complex </w:t>
      </w:r>
      <w:del w:id="1115" w:author="David Bartel" w:date="2018-02-25T21:12:00Z">
        <w:r w:rsidDel="003218CB">
          <w:rPr>
            <w:rFonts w:ascii="Arial" w:hAnsi="Arial"/>
            <w:sz w:val="22"/>
            <w:szCs w:val="22"/>
          </w:rPr>
          <w:delText xml:space="preserve">will </w:delText>
        </w:r>
      </w:del>
      <w:r>
        <w:rPr>
          <w:rFonts w:ascii="Arial" w:hAnsi="Arial"/>
          <w:sz w:val="22"/>
          <w:szCs w:val="22"/>
        </w:rPr>
        <w:t>spend</w:t>
      </w:r>
      <w:ins w:id="1116" w:author="David Bartel" w:date="2018-02-25T21:12:00Z">
        <w:r w:rsidR="003218CB">
          <w:rPr>
            <w:rFonts w:ascii="Arial" w:hAnsi="Arial"/>
            <w:sz w:val="22"/>
            <w:szCs w:val="22"/>
          </w:rPr>
          <w:t>s</w:t>
        </w:r>
      </w:ins>
      <w:r>
        <w:rPr>
          <w:rFonts w:ascii="Arial" w:hAnsi="Arial"/>
          <w:sz w:val="22"/>
          <w:szCs w:val="22"/>
        </w:rPr>
        <w:t xml:space="preserve"> </w:t>
      </w:r>
      <w:del w:id="1117" w:author="David Bartel" w:date="2018-02-25T14:00:00Z">
        <w:r w:rsidDel="00296A8E">
          <w:rPr>
            <w:rFonts w:ascii="Arial" w:hAnsi="Arial"/>
            <w:sz w:val="22"/>
            <w:szCs w:val="22"/>
          </w:rPr>
          <w:delText>as much as</w:delText>
        </w:r>
      </w:del>
      <w:ins w:id="1118" w:author="David Bartel" w:date="2018-02-25T14:00:00Z">
        <w:r w:rsidR="00296A8E">
          <w:rPr>
            <w:rFonts w:ascii="Arial" w:hAnsi="Arial"/>
            <w:sz w:val="22"/>
            <w:szCs w:val="22"/>
          </w:rPr>
          <w:t>about</w:t>
        </w:r>
      </w:ins>
      <w:r>
        <w:rPr>
          <w:rFonts w:ascii="Arial" w:hAnsi="Arial"/>
          <w:sz w:val="22"/>
          <w:szCs w:val="22"/>
        </w:rPr>
        <w:t xml:space="preserve"> half its </w:t>
      </w:r>
      <w:del w:id="1119" w:author="David Bartel" w:date="2018-03-24T20:59:00Z">
        <w:r w:rsidDel="000F4FD2">
          <w:rPr>
            <w:rFonts w:ascii="Arial" w:hAnsi="Arial"/>
            <w:sz w:val="22"/>
            <w:szCs w:val="22"/>
          </w:rPr>
          <w:delText>molecular life</w:delText>
        </w:r>
      </w:del>
      <w:ins w:id="1120" w:author="David Bartel" w:date="2018-03-24T20:59:00Z">
        <w:r w:rsidR="000F4FD2">
          <w:rPr>
            <w:rFonts w:ascii="Arial" w:hAnsi="Arial"/>
            <w:sz w:val="22"/>
            <w:szCs w:val="22"/>
          </w:rPr>
          <w:t>time</w:t>
        </w:r>
      </w:ins>
      <w:r>
        <w:rPr>
          <w:rFonts w:ascii="Arial" w:hAnsi="Arial"/>
          <w:sz w:val="22"/>
          <w:szCs w:val="22"/>
        </w:rPr>
        <w:t xml:space="preserve"> associated with a vast repertoire of </w:t>
      </w:r>
      <w:ins w:id="1121" w:author="David Bartel" w:date="2018-02-25T14:01:00Z">
        <w:r w:rsidR="00296A8E">
          <w:rPr>
            <w:rFonts w:ascii="Arial" w:hAnsi="Arial"/>
            <w:sz w:val="22"/>
            <w:szCs w:val="22"/>
          </w:rPr>
          <w:t xml:space="preserve">background and </w:t>
        </w:r>
      </w:ins>
      <w:r>
        <w:rPr>
          <w:rFonts w:ascii="Arial" w:hAnsi="Arial"/>
          <w:sz w:val="22"/>
          <w:szCs w:val="22"/>
        </w:rPr>
        <w:t>low-affinity sites</w:t>
      </w:r>
      <w:r>
        <w:rPr>
          <w:rFonts w:ascii="Arial" w:hAnsi="Arial"/>
          <w:sz w:val="22"/>
          <w:szCs w:val="22"/>
        </w:rPr>
        <w:fldChar w:fldCharType="begin"/>
      </w:r>
      <w:r>
        <w:rPr>
          <w:rFonts w:ascii="Arial" w:hAnsi="Arial"/>
          <w:sz w:val="22"/>
          <w:szCs w:val="22"/>
        </w:rPr>
        <w:instrText xml:space="preserve"> ADDIN PAPERS2_CITATIONS &lt;citation&gt;&lt;uuid&gt;FF95CA22-CF76-4DED-9CA4-EFEF0D30EF5C&lt;/uuid&gt;&lt;priority&gt;0&lt;/priority&gt;&lt;publications&gt;&lt;publication&gt;&lt;uuid&gt;50FCD3FE-A612-44F9-8399-352A9A42F33C&lt;/uuid&gt;&lt;volume&gt;54&lt;/volume&gt;&lt;accepted_date&gt;99201403191200000000222000&lt;/accepted_date&gt;&lt;doi&gt;10.1016/j.molcel.2014.03.045&lt;/doi&gt;&lt;startpage&gt;766&lt;/startpage&gt;&lt;revision_date&gt;99201403041200000000222000&lt;/revision_date&gt;&lt;publication_date&gt;99201406051200000000222000&lt;/publication_date&gt;&lt;url&gt;http://eutils.ncbi.nlm.nih.gov/entrez/eutils/elink.fcgi?dbfrom=pubmed&amp;amp;id=24793693&amp;amp;retmode=ref&amp;amp;cmd=prlinks&lt;/url&gt;&lt;type&gt;400&lt;/type&gt;&lt;title&gt;Assessing the ceRNA Hypothesis with Quantitative Measurements of miRNA and Target Abundance.&lt;/title&gt;&lt;submission_date&gt;99201401071200000000222000&lt;/submission_date&gt;&lt;number&gt;5&lt;/number&gt;&lt;institution&gt;Institute of Molecular Health Sciences, ETH Zurich, Otto-Stern-Weg 7, HPL H36, 8093 Zurich, Switzerland; Competence Center of Systems Physiology and Metabolic Disease, ETH Zurich, Otto-Stern-Weg 7, 8093 Zurich, Switzerland.&lt;/institution&gt;&lt;subtype&gt;400&lt;/subtype&gt;&lt;endpage&gt;776&lt;/endpage&gt;&lt;bundle&gt;&lt;publication&gt;&lt;title&gt;Molecular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Vikram&lt;/firstName&gt;&lt;lastName&gt;Agarwal&lt;/lastName&gt;&lt;/author&gt;&lt;author&gt;&lt;firstName&gt;Joanna&lt;/firstName&gt;&lt;lastName&gt;Stefano&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{Denzler:2014cz}</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873D0AA6-99A8-4E95-A2B5-61C93466F56D&lt;/uuid&gt;&lt;priority&gt;0&lt;/priority&gt;&lt;publications&gt;&lt;publication&gt;&lt;uuid&gt;80C6E51B-511A-4F09-9CE3-B1CE9E9163FA&lt;/uuid&gt;&lt;volume&gt;64&lt;/volume&gt;&lt;accepted_date&gt;99201609201200000000222000&lt;/accepted_date&gt;&lt;doi&gt;10.1016/j.molcel.2016.09.027&lt;/doi&gt;&lt;startpage&gt;565&lt;/startpage&gt;&lt;revision_date&gt;99201606101200000000222000&lt;/revision_date&gt;&lt;publication_date&gt;99201611031200000000222000&lt;/publication_date&gt;&lt;url&gt;http://eutils.ncbi.nlm.nih.gov/entrez/eutils/elink.fcgi?dbfrom=pubmed&amp;amp;id=27871486&amp;amp;retmode=ref&amp;amp;cmd=prlinks&lt;/url&gt;&lt;type&gt;400&lt;/type&gt;&lt;title&gt;Impact of MicroRNA Levels, Target-Site Complementarity, and Cooperativity on Competing Endogenous RNA-Regulated Gene Expression.&lt;/title&gt;&lt;submission_date&gt;99201601251200000000222000&lt;/submission_date&gt;&lt;number&gt;3&lt;/number&gt;&lt;institution&gt;Institute of Molecular Health Sciences, Swiss Federal Institute of Technology in Zurich (ETH Zurich), Otto-Stern-Weg 7, 8093 Zürich, Switzerland.&lt;/institution&gt;&lt;subtype&gt;400&lt;/subtype&gt;&lt;endpage&gt;579&lt;/endpage&gt;&lt;bundle&gt;&lt;publication&gt;&lt;title&gt;Molecular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Sean&lt;/firstName&gt;&lt;middleNames&gt;E&lt;/middleNames&gt;&lt;lastName&gt;McGeary&lt;/lastName&gt;&lt;/author&gt;&lt;author&gt;&lt;firstName&gt;Alexandra&lt;/firstName&gt;&lt;middleNames&gt;C&lt;/middleNames&gt;&lt;lastName&gt;Title&lt;/lastName&gt;&lt;/author&gt;&lt;author&gt;&lt;firstName&gt;Vikram&lt;/firstName&gt;&lt;lastName&gt;Agarwal&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{Denzler:2016eh}</w:t>
      </w:r>
      <w:r>
        <w:rPr>
          <w:rFonts w:ascii="Arial" w:hAnsi="Arial"/>
          <w:sz w:val="22"/>
          <w:szCs w:val="22"/>
        </w:rPr>
        <w:fldChar w:fldCharType="end"/>
      </w:r>
      <w:r>
        <w:rPr>
          <w:rFonts w:ascii="Arial" w:hAnsi="Arial"/>
          <w:sz w:val="22"/>
          <w:szCs w:val="22"/>
        </w:rPr>
        <w:t>.</w:t>
      </w:r>
    </w:p>
    <w:p w14:paraId="6D8239B1" w14:textId="7C044436" w:rsidR="00574FE4" w:rsidRDefault="00574FE4" w:rsidP="00574FE4">
      <w:pPr>
        <w:spacing w:line="360" w:lineRule="auto"/>
        <w:ind w:firstLine="720"/>
        <w:rPr>
          <w:ins w:id="1122" w:author="David Bartel" w:date="2018-02-25T12:16:00Z"/>
          <w:rFonts w:ascii="Arial" w:hAnsi="Arial"/>
          <w:sz w:val="22"/>
          <w:szCs w:val="22"/>
        </w:rPr>
      </w:pPr>
      <w:ins w:id="1123" w:author="David Bartel" w:date="2018-02-25T13:15:00Z">
        <w:r>
          <w:rPr>
            <w:rFonts w:ascii="Arial" w:hAnsi="Arial"/>
            <w:sz w:val="22"/>
            <w:szCs w:val="22"/>
          </w:rPr>
          <w:t>Together</w:t>
        </w:r>
      </w:ins>
      <w:r>
        <w:rPr>
          <w:rFonts w:ascii="Arial" w:hAnsi="Arial"/>
          <w:sz w:val="22"/>
          <w:szCs w:val="22"/>
        </w:rPr>
        <w:t xml:space="preserve">, </w:t>
      </w:r>
      <w:del w:id="1124" w:author="David Bartel" w:date="2018-02-25T13:52:00Z">
        <w:r w:rsidDel="00AF353D">
          <w:rPr>
            <w:rFonts w:ascii="Arial" w:hAnsi="Arial"/>
            <w:sz w:val="22"/>
            <w:szCs w:val="22"/>
          </w:rPr>
          <w:delText xml:space="preserve">these </w:delText>
        </w:r>
      </w:del>
      <w:ins w:id="1125" w:author="David Bartel" w:date="2018-02-25T13:52:00Z">
        <w:r w:rsidR="00AF353D">
          <w:rPr>
            <w:rFonts w:ascii="Arial" w:hAnsi="Arial"/>
            <w:sz w:val="22"/>
            <w:szCs w:val="22"/>
          </w:rPr>
          <w:t xml:space="preserve">our </w:t>
        </w:r>
      </w:ins>
      <w:r>
        <w:rPr>
          <w:rFonts w:ascii="Arial" w:hAnsi="Arial"/>
          <w:sz w:val="22"/>
          <w:szCs w:val="22"/>
        </w:rPr>
        <w:t xml:space="preserve">results </w:t>
      </w:r>
      <w:del w:id="1126" w:author="David Bartel" w:date="2018-02-25T13:15:00Z">
        <w:r w:rsidDel="00927FDE">
          <w:rPr>
            <w:rFonts w:ascii="Arial" w:hAnsi="Arial"/>
            <w:sz w:val="22"/>
            <w:szCs w:val="22"/>
          </w:rPr>
          <w:delText xml:space="preserve">suggest </w:delText>
        </w:r>
      </w:del>
      <w:ins w:id="1127" w:author="David Bartel" w:date="2018-02-25T14:04:00Z">
        <w:r w:rsidR="00DE7ABB">
          <w:rPr>
            <w:rFonts w:ascii="Arial" w:hAnsi="Arial"/>
            <w:sz w:val="22"/>
            <w:szCs w:val="22"/>
          </w:rPr>
          <w:t>confirm</w:t>
        </w:r>
      </w:ins>
      <w:ins w:id="1128" w:author="David Bartel" w:date="2018-02-25T14:07:00Z">
        <w:r w:rsidR="00DE7ABB">
          <w:rPr>
            <w:rFonts w:ascii="Arial" w:hAnsi="Arial"/>
            <w:sz w:val="22"/>
            <w:szCs w:val="22"/>
          </w:rPr>
          <w:t>ed</w:t>
        </w:r>
      </w:ins>
      <w:ins w:id="1129" w:author="David Bartel" w:date="2018-02-25T13:15:00Z">
        <w:r>
          <w:rPr>
            <w:rFonts w:ascii="Arial" w:hAnsi="Arial"/>
            <w:sz w:val="22"/>
            <w:szCs w:val="22"/>
          </w:rPr>
          <w:t xml:space="preserve"> </w:t>
        </w:r>
      </w:ins>
      <w:r>
        <w:rPr>
          <w:rFonts w:ascii="Arial" w:hAnsi="Arial"/>
          <w:sz w:val="22"/>
          <w:szCs w:val="22"/>
        </w:rPr>
        <w:t xml:space="preserve">that AGO2–miR-1 binds </w:t>
      </w:r>
      <w:del w:id="1130" w:author="David Bartel" w:date="2018-02-25T21:13:00Z">
        <w:r w:rsidDel="003218CB">
          <w:rPr>
            <w:rFonts w:ascii="Arial" w:hAnsi="Arial"/>
            <w:sz w:val="22"/>
            <w:szCs w:val="22"/>
          </w:rPr>
          <w:delText xml:space="preserve">most effectively to </w:delText>
        </w:r>
      </w:del>
      <w:r>
        <w:rPr>
          <w:rFonts w:ascii="Arial" w:hAnsi="Arial"/>
          <w:sz w:val="22"/>
          <w:szCs w:val="22"/>
        </w:rPr>
        <w:t>the 8mer, 7mer-m8, 7mer-A1, and 6mer site types</w:t>
      </w:r>
      <w:ins w:id="1131" w:author="David Bartel" w:date="2018-02-25T14:05:00Z">
        <w:r w:rsidR="00DE7ABB">
          <w:rPr>
            <w:rFonts w:ascii="Arial" w:hAnsi="Arial"/>
            <w:sz w:val="22"/>
            <w:szCs w:val="22"/>
          </w:rPr>
          <w:t xml:space="preserve"> </w:t>
        </w:r>
      </w:ins>
      <w:ins w:id="1132" w:author="David Bartel" w:date="2018-02-25T21:13:00Z">
        <w:r w:rsidR="003218CB">
          <w:rPr>
            <w:rFonts w:ascii="Arial" w:hAnsi="Arial"/>
            <w:sz w:val="22"/>
            <w:szCs w:val="22"/>
          </w:rPr>
          <w:t xml:space="preserve">most effectively </w:t>
        </w:r>
      </w:ins>
      <w:ins w:id="1133" w:author="David Bartel" w:date="2018-02-25T14:05:00Z">
        <w:r w:rsidR="00DE7ABB">
          <w:rPr>
            <w:rFonts w:ascii="Arial" w:hAnsi="Arial"/>
            <w:sz w:val="22"/>
            <w:szCs w:val="22"/>
          </w:rPr>
          <w:t>and revealed the relative binding affinities and occupancies of these sites</w:t>
        </w:r>
      </w:ins>
      <w:del w:id="1134" w:author="David Bartel" w:date="2018-02-25T14:06:00Z">
        <w:r w:rsidDel="00DE7ABB">
          <w:rPr>
            <w:rFonts w:ascii="Arial" w:hAnsi="Arial"/>
            <w:sz w:val="22"/>
            <w:szCs w:val="22"/>
          </w:rPr>
          <w:delText xml:space="preserve">, </w:delText>
        </w:r>
      </w:del>
      <w:del w:id="1135" w:author="David Bartel" w:date="2018-02-25T13:18:00Z">
        <w:r w:rsidDel="00927FDE">
          <w:rPr>
            <w:rFonts w:ascii="Arial" w:hAnsi="Arial"/>
            <w:sz w:val="22"/>
            <w:szCs w:val="22"/>
          </w:rPr>
          <w:delText xml:space="preserve">but </w:delText>
        </w:r>
      </w:del>
      <w:ins w:id="1136" w:author="David Bartel" w:date="2018-02-25T14:06:00Z">
        <w:r w:rsidR="00DE7ABB">
          <w:rPr>
            <w:rFonts w:ascii="Arial" w:hAnsi="Arial"/>
            <w:sz w:val="22"/>
            <w:szCs w:val="22"/>
          </w:rPr>
          <w:t>.  In addition our results</w:t>
        </w:r>
      </w:ins>
      <w:ins w:id="1137" w:author="David Bartel" w:date="2018-02-25T13:18:00Z">
        <w:r>
          <w:rPr>
            <w:rFonts w:ascii="Arial" w:hAnsi="Arial"/>
            <w:sz w:val="22"/>
            <w:szCs w:val="22"/>
          </w:rPr>
          <w:t xml:space="preserve"> </w:t>
        </w:r>
      </w:ins>
      <w:ins w:id="1138" w:author="David Bartel" w:date="2018-02-25T14:04:00Z">
        <w:r w:rsidR="00DE7ABB">
          <w:rPr>
            <w:rFonts w:ascii="Arial" w:hAnsi="Arial"/>
            <w:sz w:val="22"/>
            <w:szCs w:val="22"/>
          </w:rPr>
          <w:t>uncovered</w:t>
        </w:r>
      </w:ins>
      <w:ins w:id="1139" w:author="David Bartel" w:date="2018-02-25T13:18:00Z">
        <w:r>
          <w:rPr>
            <w:rFonts w:ascii="Arial" w:hAnsi="Arial"/>
            <w:sz w:val="22"/>
            <w:szCs w:val="22"/>
          </w:rPr>
          <w:t xml:space="preserve"> some </w:t>
        </w:r>
      </w:ins>
      <w:ins w:id="1140" w:author="David Bartel" w:date="2018-02-25T21:14:00Z">
        <w:r w:rsidR="003218CB">
          <w:rPr>
            <w:rFonts w:ascii="Arial" w:hAnsi="Arial"/>
            <w:sz w:val="22"/>
            <w:szCs w:val="22"/>
          </w:rPr>
          <w:t>weak</w:t>
        </w:r>
      </w:ins>
      <w:ins w:id="1141" w:author="David Bartel" w:date="2018-02-25T13:18:00Z">
        <w:r>
          <w:rPr>
            <w:rFonts w:ascii="Arial" w:hAnsi="Arial"/>
            <w:sz w:val="22"/>
            <w:szCs w:val="22"/>
          </w:rPr>
          <w:t xml:space="preserve"> yet specific affinity to</w:t>
        </w:r>
      </w:ins>
      <w:ins w:id="1142" w:author="David Bartel" w:date="2018-02-25T13:19:00Z">
        <w:r>
          <w:rPr>
            <w:rFonts w:ascii="Arial" w:hAnsi="Arial"/>
            <w:sz w:val="22"/>
            <w:szCs w:val="22"/>
          </w:rPr>
          <w:t xml:space="preserve"> another </w:t>
        </w:r>
        <w:r w:rsidRPr="00C42A18">
          <w:rPr>
            <w:rFonts w:ascii="Arial" w:hAnsi="Arial"/>
            <w:sz w:val="22"/>
            <w:szCs w:val="22"/>
            <w:highlight w:val="yellow"/>
            <w:rPrChange w:id="1143" w:author="David Bartel" w:date="2018-02-25T13:47:00Z">
              <w:rPr>
                <w:rFonts w:ascii="Arial" w:hAnsi="Arial"/>
                <w:sz w:val="22"/>
                <w:szCs w:val="22"/>
              </w:rPr>
            </w:rPrChange>
          </w:rPr>
          <w:t>X</w:t>
        </w:r>
        <w:r>
          <w:rPr>
            <w:rFonts w:ascii="Arial" w:hAnsi="Arial"/>
            <w:sz w:val="22"/>
            <w:szCs w:val="22"/>
          </w:rPr>
          <w:t xml:space="preserve"> sites that in </w:t>
        </w:r>
      </w:ins>
      <w:ins w:id="1144" w:author="David Bartel" w:date="2018-02-25T13:20:00Z">
        <w:r w:rsidR="00C42A18">
          <w:rPr>
            <w:rFonts w:ascii="Arial" w:hAnsi="Arial"/>
            <w:sz w:val="22"/>
            <w:szCs w:val="22"/>
          </w:rPr>
          <w:t>aggregate occupied</w:t>
        </w:r>
        <w:r>
          <w:rPr>
            <w:rFonts w:ascii="Arial" w:hAnsi="Arial"/>
            <w:sz w:val="22"/>
            <w:szCs w:val="22"/>
          </w:rPr>
          <w:t xml:space="preserve"> </w:t>
        </w:r>
        <w:r w:rsidRPr="00C42A18">
          <w:rPr>
            <w:rFonts w:ascii="Arial" w:hAnsi="Arial"/>
            <w:sz w:val="22"/>
            <w:szCs w:val="22"/>
            <w:highlight w:val="yellow"/>
            <w:rPrChange w:id="1145" w:author="David Bartel" w:date="2018-02-25T13:48:00Z">
              <w:rPr>
                <w:rFonts w:ascii="Arial" w:hAnsi="Arial"/>
                <w:sz w:val="22"/>
                <w:szCs w:val="22"/>
              </w:rPr>
            </w:rPrChange>
          </w:rPr>
          <w:t>7–10</w:t>
        </w:r>
        <w:r>
          <w:rPr>
            <w:rFonts w:ascii="Arial" w:hAnsi="Arial"/>
            <w:sz w:val="22"/>
            <w:szCs w:val="22"/>
          </w:rPr>
          <w:t xml:space="preserve"> percent of the silencing complex</w:t>
        </w:r>
      </w:ins>
      <w:del w:id="1146" w:author="David Bartel" w:date="2018-02-25T13:21:00Z">
        <w:r w:rsidDel="00E27F0F">
          <w:rPr>
            <w:rFonts w:ascii="Arial" w:hAnsi="Arial"/>
            <w:sz w:val="22"/>
            <w:szCs w:val="22"/>
          </w:rPr>
          <w:delText>tolerates a diversity of binding modes of intermediate affinity</w:delText>
        </w:r>
      </w:del>
      <w:r>
        <w:rPr>
          <w:rFonts w:ascii="Arial" w:hAnsi="Arial"/>
          <w:sz w:val="22"/>
          <w:szCs w:val="22"/>
        </w:rPr>
        <w:t xml:space="preserve">. </w:t>
      </w:r>
      <w:del w:id="1147" w:author="David Bartel" w:date="2018-02-25T13:21:00Z">
        <w:r w:rsidDel="00E27F0F">
          <w:rPr>
            <w:rFonts w:ascii="Arial" w:hAnsi="Arial"/>
            <w:sz w:val="22"/>
            <w:szCs w:val="22"/>
          </w:rPr>
          <w:delText xml:space="preserve">While </w:delText>
        </w:r>
      </w:del>
      <w:ins w:id="1148" w:author="David Bartel" w:date="2018-02-25T13:21:00Z">
        <w:r>
          <w:rPr>
            <w:rFonts w:ascii="Arial" w:hAnsi="Arial"/>
            <w:sz w:val="22"/>
            <w:szCs w:val="22"/>
          </w:rPr>
          <w:t xml:space="preserve">Although </w:t>
        </w:r>
      </w:ins>
      <w:r>
        <w:rPr>
          <w:rFonts w:ascii="Arial" w:hAnsi="Arial"/>
          <w:sz w:val="22"/>
          <w:szCs w:val="22"/>
        </w:rPr>
        <w:t xml:space="preserve">alternative </w:t>
      </w:r>
      <w:del w:id="1149" w:author="David Bartel" w:date="2018-02-25T13:22:00Z">
        <w:r w:rsidDel="00E27F0F">
          <w:rPr>
            <w:rFonts w:ascii="Arial" w:hAnsi="Arial"/>
            <w:sz w:val="22"/>
            <w:szCs w:val="22"/>
          </w:rPr>
          <w:delText>modes for</w:delText>
        </w:r>
      </w:del>
      <w:ins w:id="1150" w:author="David Bartel" w:date="2018-02-25T13:22:00Z">
        <w:r>
          <w:rPr>
            <w:rFonts w:ascii="Arial" w:hAnsi="Arial"/>
            <w:sz w:val="22"/>
            <w:szCs w:val="22"/>
          </w:rPr>
          <w:t>binding sites for</w:t>
        </w:r>
      </w:ins>
      <w:r>
        <w:rPr>
          <w:rFonts w:ascii="Arial" w:hAnsi="Arial"/>
          <w:sz w:val="22"/>
          <w:szCs w:val="22"/>
        </w:rPr>
        <w:t xml:space="preserve"> miRNAs have been proposed based on </w:t>
      </w:r>
      <w:del w:id="1151" w:author="David Bartel" w:date="2018-02-25T13:22:00Z">
        <w:r w:rsidDel="00E27F0F">
          <w:rPr>
            <w:rFonts w:ascii="Arial" w:hAnsi="Arial"/>
            <w:sz w:val="22"/>
            <w:szCs w:val="22"/>
          </w:rPr>
          <w:delText>studies using CLIP</w:delText>
        </w:r>
      </w:del>
      <w:ins w:id="1152" w:author="David Bartel" w:date="2018-02-25T13:22:00Z">
        <w:r>
          <w:rPr>
            <w:rFonts w:ascii="Arial" w:hAnsi="Arial"/>
            <w:sz w:val="22"/>
            <w:szCs w:val="22"/>
          </w:rPr>
          <w:t xml:space="preserve">high-throughput </w:t>
        </w:r>
      </w:ins>
      <w:ins w:id="1153" w:author="David Bartel" w:date="2018-02-25T13:54:00Z">
        <w:r w:rsidR="00ED0E24">
          <w:rPr>
            <w:rFonts w:ascii="Arial" w:hAnsi="Arial"/>
            <w:sz w:val="22"/>
            <w:szCs w:val="22"/>
          </w:rPr>
          <w:t xml:space="preserve">in vivo </w:t>
        </w:r>
      </w:ins>
      <w:ins w:id="1154" w:author="David Bartel" w:date="2018-02-25T13:22:00Z">
        <w:r>
          <w:rPr>
            <w:rFonts w:ascii="Arial" w:hAnsi="Arial"/>
            <w:sz w:val="22"/>
            <w:szCs w:val="22"/>
          </w:rPr>
          <w:t xml:space="preserve">crosslinking studies </w:t>
        </w:r>
      </w:ins>
      <w:commentRangeStart w:id="1155"/>
      <w:r>
        <w:rPr>
          <w:rFonts w:ascii="Arial" w:hAnsi="Arial"/>
          <w:sz w:val="22"/>
          <w:szCs w:val="22"/>
        </w:rPr>
        <w:fldChar w:fldCharType="begin"/>
      </w:r>
      <w:r>
        <w:rPr>
          <w:rFonts w:ascii="Arial" w:hAnsi="Arial"/>
          <w:sz w:val="22"/>
          <w:szCs w:val="22"/>
        </w:rPr>
        <w:instrText xml:space="preserve"> ADDIN PAPERS2_CITATIONS &lt;citation&gt;&lt;priority&gt;0&lt;/priority&gt;&lt;uuid&gt;F9617D8A-BA31-4869-B5FA-BB65A1AC06E1&lt;/uuid&gt;&lt;publications&gt;&lt;publication&gt;&lt;subtype&gt;400&lt;/subtype&gt;&lt;title&gt;Transcriptome-wide miR-155 binding map reveals widespread noncanonical microRNA targeting.&lt;/title&gt;&lt;url&gt;http://eutils.ncbi.nlm.nih.gov/entrez/eutils/elink.fcgi?dbfrom=pubmed&amp;amp;id=23142080&amp;amp;retmode=ref&amp;amp;cmd=prlinks&lt;/url&gt;&lt;volume&gt;48&lt;/volume&gt;&lt;revision_date&gt;99201208191200000000222000&lt;/revision_date&gt;&lt;publication_date&gt;99201212141200000000222000&lt;/publication_date&gt;&lt;uuid&gt;5771D50F-1D18-4250-9459-92B814CF976D&lt;/uuid&gt;&lt;type&gt;400&lt;/type&gt;&lt;accepted_date&gt;99201210021200000000222000&lt;/accepted_date&gt;&lt;number&gt;5&lt;/number&gt;&lt;submission_date&gt;99201205011200000000222000&lt;/submission_date&gt;&lt;doi&gt;10.1016/j.molcel.2012.10.002&lt;/doi&gt;&lt;institution&gt;Howard Hughes Medical Institute, Memorial Sloan-Kettering Cancer Center, New York, NY 10065, USA.&lt;/institution&gt;&lt;startpage&gt;760&lt;/startpage&gt;&lt;endpage&gt;770&lt;/endpage&gt;&lt;bundle&gt;&lt;publication&gt;&lt;title&gt;Molecular cell&lt;/title&gt;&lt;uuid&gt;B6FA3066-BACB-4B29-9470-5D270DD90AB6&lt;/uuid&gt;&lt;subtype&gt;-100&lt;/subtype&gt;&lt;type&gt;-100&lt;/type&gt;&lt;/publication&gt;&lt;/bundle&gt;&lt;authors&gt;&lt;author&gt;&lt;lastName&gt;Loeb&lt;/lastName&gt;&lt;firstName&gt;Gabriel&lt;/firstName&gt;&lt;middleNames&gt;B&lt;/middleNames&gt;&lt;/author&gt;&lt;author&gt;&lt;lastName&gt;Khan&lt;/lastName&gt;&lt;firstName&gt;Aly&lt;/firstName&gt;&lt;middleNames&gt;A&lt;/middleNames&gt;&lt;/author&gt;&lt;author&gt;&lt;lastName&gt;Canner&lt;/lastName&gt;&lt;firstName&gt;David&lt;/firstName&gt;&lt;/author&gt;&lt;author&gt;&lt;lastName&gt;Hiatt&lt;/lastName&gt;&lt;firstName&gt;Joseph&lt;/firstName&gt;&lt;middleNames&gt;B&lt;/middleNames&gt;&lt;/author&gt;&lt;author&gt;&lt;lastName&gt;Shendure&lt;/lastName&gt;&lt;firstName&gt;Jay&lt;/firstName&gt;&lt;/author&gt;&lt;author&gt;&lt;lastName&gt;Darnell&lt;/lastName&gt;&lt;firstName&gt;Robert&lt;/firstName&gt;&lt;middleNames&gt;B&lt;/middleNames&gt;&lt;/author&gt;&lt;author&gt;&lt;lastName&gt;Leslie&lt;/lastName&gt;&lt;firstName&gt;Christina&lt;/firstName&gt;&lt;middleNames&gt;S&lt;/middleNames&gt;&lt;/author&gt;&lt;author&gt;&lt;lastName&gt;Rudensky&lt;/lastName&gt;&lt;firstName&gt;Alexander&lt;/firstName&gt;&lt;middleNames&gt;Y&lt;/middleNames&gt;&lt;/author&gt;&lt;/authors&gt;&lt;/publication&gt;&lt;/publications&gt;&lt;cites&gt;&lt;/cites&gt;&lt;/citation&gt;</w:instrText>
      </w:r>
      <w:r>
        <w:rPr>
          <w:rFonts w:ascii="Arial" w:hAnsi="Arial"/>
          <w:sz w:val="22"/>
          <w:szCs w:val="22"/>
        </w:rPr>
        <w:fldChar w:fldCharType="separate"/>
      </w:r>
      <w:r>
        <w:rPr>
          <w:rFonts w:ascii="Arial" w:hAnsi="Arial"/>
          <w:sz w:val="22"/>
          <w:szCs w:val="22"/>
        </w:rPr>
        <w:t>{Loeb:2012bc}</w:t>
      </w:r>
      <w:r>
        <w:rPr>
          <w:rFonts w:ascii="Arial" w:hAnsi="Arial"/>
          <w:sz w:val="22"/>
          <w:szCs w:val="22"/>
        </w:rPr>
        <w:fldChar w:fldCharType="end"/>
      </w:r>
      <w:del w:id="1156" w:author="David Bartel" w:date="2018-02-25T13:22:00Z">
        <w:r w:rsidDel="00E27F0F">
          <w:rPr>
            <w:rFonts w:ascii="Arial" w:hAnsi="Arial"/>
            <w:sz w:val="22"/>
            <w:szCs w:val="22"/>
          </w:rPr>
          <w:delText xml:space="preserve"> and CLASH</w:delText>
        </w:r>
      </w:del>
      <w:r>
        <w:rPr>
          <w:rFonts w:ascii="Arial" w:hAnsi="Arial"/>
          <w:sz w:val="22"/>
          <w:szCs w:val="22"/>
        </w:rPr>
        <w:fldChar w:fldCharType="begin"/>
      </w:r>
      <w:r>
        <w:rPr>
          <w:rFonts w:ascii="Arial" w:hAnsi="Arial"/>
          <w:sz w:val="22"/>
          <w:szCs w:val="22"/>
        </w:rPr>
        <w:instrText xml:space="preserve"> ADDIN PAPERS2_CITATIONS &lt;citation&gt;&lt;priority&gt;0&lt;/priority&gt;&lt;uuid&gt;C22C0ACA-9875-4152-A1CF-AD74C4279454&lt;/uuid&gt;&lt;publications&gt;&lt;publication&gt;&lt;subtype&gt;400&lt;/subtype&gt;&lt;location&gt;&amp;lt;html&amp;gt;&amp;lt;head&amp;gt;&amp;lt;meta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Home&amp;lt;/a&amp;gt;&amp;lt;/div&amp;gt;&amp;lt;/body&amp;gt;&amp;lt;/html&amp;gt;&lt;/location&gt;&lt;title&gt;Mapping the human miRNA interactome by CLASH reveals frequent noncanonical binding.&lt;/title&gt;&lt;url&gt;http://eutils.ncbi.nlm.nih.gov/entrez/eutils/elink.fcgi?dbfrom=pubmed&amp;amp;id=23622248&amp;amp;retmode=ref&amp;amp;cmd=prlinks&lt;/url&gt;&lt;volume&gt;153&lt;/volume&gt;&lt;revision_date&gt;99201212211200000000222000&lt;/revision_date&gt;&lt;publication_date&gt;99201304251200000000222000&lt;/publication_date&gt;&lt;uuid&gt;84DA1462-F9EC-40B7-98AD-64957A78AA23&lt;/uuid&gt;&lt;type&gt;400&lt;/type&gt;&lt;accepted_date&gt;99201303201200000000222000&lt;/accepted_date&gt;&lt;number&gt;3&lt;/number&gt;&lt;submission_date&gt;99201207041200000000222000&lt;/submission_date&gt;&lt;doi&gt;10.1016/j.cell.2013.03.043&lt;/doi&gt;&lt;institution&gt;Wellcome Trust Centre for Cell Biology, The University of Edinburgh, Edinburgh, UK.&lt;/institution&gt;&lt;startpage&gt;654&lt;/startpage&gt;&lt;endpage&gt;665&lt;/endpage&gt;&lt;authors&gt;&lt;author&gt;&lt;lastName&gt;Helwak&lt;/lastName&gt;&lt;firstName&gt;Aleksandra&lt;/firstName&gt;&lt;/author&gt;&lt;author&gt;&lt;lastName&gt;Kudla&lt;/lastName&gt;&lt;firstName&gt;Grzegorz&lt;/firstName&gt;&lt;/author&gt;&lt;author&gt;&lt;lastName&gt;Dudnakova&lt;/lastName&gt;&lt;firstName&gt;Tatiana&lt;/firstName&gt;&lt;/author&gt;&lt;author&gt;&lt;lastName&gt;Tollervey&lt;/lastName&gt;&lt;firstName&gt;David&lt;/firstName&gt;&lt;/author&gt;&lt;/authors&gt;&lt;/publication&gt;&lt;/publications&gt;&lt;cites&gt;&lt;/cites&gt;&lt;/citation&gt;</w:instrText>
      </w:r>
      <w:r>
        <w:rPr>
          <w:rFonts w:ascii="Arial" w:hAnsi="Arial"/>
          <w:sz w:val="22"/>
          <w:szCs w:val="22"/>
        </w:rPr>
        <w:fldChar w:fldCharType="separate"/>
      </w:r>
      <w:r>
        <w:rPr>
          <w:rFonts w:ascii="Arial" w:hAnsi="Arial"/>
          <w:sz w:val="22"/>
          <w:szCs w:val="22"/>
        </w:rPr>
        <w:t>{Helwak:2013ga}</w:t>
      </w:r>
      <w:r>
        <w:rPr>
          <w:rFonts w:ascii="Arial" w:hAnsi="Arial"/>
          <w:sz w:val="22"/>
          <w:szCs w:val="22"/>
        </w:rPr>
        <w:fldChar w:fldCharType="end"/>
      </w:r>
      <w:commentRangeEnd w:id="1155"/>
      <w:r>
        <w:rPr>
          <w:rStyle w:val="CommentReference"/>
          <w:rFonts w:eastAsiaTheme="minorHAnsi"/>
        </w:rPr>
        <w:commentReference w:id="1155"/>
      </w:r>
      <w:r>
        <w:rPr>
          <w:rFonts w:ascii="Arial" w:hAnsi="Arial"/>
          <w:sz w:val="22"/>
          <w:szCs w:val="22"/>
        </w:rPr>
        <w:t xml:space="preserve">, our approach </w:t>
      </w:r>
      <w:del w:id="1157" w:author="David Bartel" w:date="2018-02-25T14:10:00Z">
        <w:r w:rsidDel="004216A0">
          <w:rPr>
            <w:rFonts w:ascii="Arial" w:hAnsi="Arial"/>
            <w:sz w:val="22"/>
            <w:szCs w:val="22"/>
          </w:rPr>
          <w:delText>allow</w:delText>
        </w:r>
      </w:del>
      <w:del w:id="1158" w:author="David Bartel" w:date="2018-02-25T13:53:00Z">
        <w:r w:rsidDel="00AF353D">
          <w:rPr>
            <w:rFonts w:ascii="Arial" w:hAnsi="Arial"/>
            <w:sz w:val="22"/>
            <w:szCs w:val="22"/>
          </w:rPr>
          <w:delText>s</w:delText>
        </w:r>
      </w:del>
      <w:del w:id="1159" w:author="David Bartel" w:date="2018-02-25T14:10:00Z">
        <w:r w:rsidDel="004216A0">
          <w:rPr>
            <w:rFonts w:ascii="Arial" w:hAnsi="Arial"/>
            <w:sz w:val="22"/>
            <w:szCs w:val="22"/>
          </w:rPr>
          <w:delText xml:space="preserve"> for</w:delText>
        </w:r>
      </w:del>
      <w:ins w:id="1160" w:author="David Bartel" w:date="2018-03-02T13:25:00Z">
        <w:r w:rsidR="0063572F">
          <w:rPr>
            <w:rFonts w:ascii="Arial" w:hAnsi="Arial"/>
            <w:sz w:val="22"/>
            <w:szCs w:val="22"/>
          </w:rPr>
          <w:t>provided</w:t>
        </w:r>
      </w:ins>
      <w:del w:id="1161" w:author="David Bartel" w:date="2018-03-02T13:25:00Z">
        <w:r w:rsidDel="0063572F">
          <w:rPr>
            <w:rFonts w:ascii="Arial" w:hAnsi="Arial"/>
            <w:sz w:val="22"/>
            <w:szCs w:val="22"/>
          </w:rPr>
          <w:delText xml:space="preserve"> the direct</w:delText>
        </w:r>
      </w:del>
      <w:r>
        <w:rPr>
          <w:rFonts w:ascii="Arial" w:hAnsi="Arial"/>
          <w:sz w:val="22"/>
          <w:szCs w:val="22"/>
        </w:rPr>
        <w:t xml:space="preserve"> quantification of the relative</w:t>
      </w:r>
      <w:ins w:id="1162" w:author="David Bartel" w:date="2018-02-25T21:14:00Z">
        <w:r w:rsidR="002C0695">
          <w:rPr>
            <w:rFonts w:ascii="Arial" w:hAnsi="Arial"/>
            <w:sz w:val="22"/>
            <w:szCs w:val="22"/>
          </w:rPr>
          <w:t xml:space="preserve"> </w:t>
        </w:r>
      </w:ins>
      <w:del w:id="1163" w:author="David Bartel" w:date="2018-02-25T15:29:00Z">
        <w:r w:rsidDel="00CA6AC0">
          <w:rPr>
            <w:rFonts w:ascii="Arial" w:hAnsi="Arial"/>
            <w:sz w:val="22"/>
            <w:szCs w:val="22"/>
          </w:rPr>
          <w:delText xml:space="preserve"> </w:delText>
        </w:r>
      </w:del>
      <w:del w:id="1164" w:author="David Bartel" w:date="2018-02-25T14:11:00Z">
        <w:r w:rsidDel="004216A0">
          <w:rPr>
            <w:rFonts w:ascii="Arial" w:hAnsi="Arial"/>
            <w:sz w:val="22"/>
            <w:szCs w:val="22"/>
          </w:rPr>
          <w:delText xml:space="preserve">binding </w:delText>
        </w:r>
      </w:del>
      <w:r>
        <w:rPr>
          <w:rFonts w:ascii="Arial" w:hAnsi="Arial"/>
          <w:sz w:val="22"/>
          <w:szCs w:val="22"/>
        </w:rPr>
        <w:t xml:space="preserve">strength of these </w:t>
      </w:r>
      <w:del w:id="1165" w:author="David Bartel" w:date="2018-02-25T13:53:00Z">
        <w:r w:rsidDel="00AF353D">
          <w:rPr>
            <w:rFonts w:ascii="Arial" w:hAnsi="Arial"/>
            <w:sz w:val="22"/>
            <w:szCs w:val="22"/>
          </w:rPr>
          <w:delText>interactions</w:delText>
        </w:r>
      </w:del>
      <w:ins w:id="1166" w:author="David Bartel" w:date="2018-02-25T13:53:00Z">
        <w:r w:rsidR="00AF353D">
          <w:rPr>
            <w:rFonts w:ascii="Arial" w:hAnsi="Arial"/>
            <w:sz w:val="22"/>
            <w:szCs w:val="22"/>
          </w:rPr>
          <w:t>sites</w:t>
        </w:r>
      </w:ins>
      <w:r>
        <w:rPr>
          <w:rFonts w:ascii="Arial" w:hAnsi="Arial"/>
          <w:sz w:val="22"/>
          <w:szCs w:val="22"/>
        </w:rPr>
        <w:t xml:space="preserve">, </w:t>
      </w:r>
      <w:ins w:id="1167" w:author="David Bartel" w:date="2018-03-02T13:24:00Z">
        <w:r w:rsidR="0063572F">
          <w:rPr>
            <w:rFonts w:ascii="Arial" w:hAnsi="Arial"/>
            <w:sz w:val="22"/>
            <w:szCs w:val="22"/>
          </w:rPr>
          <w:t xml:space="preserve">without the confounding effects of differential crosslinking efficiencies, </w:t>
        </w:r>
      </w:ins>
      <w:del w:id="1168" w:author="David Bartel" w:date="2018-02-25T13:23:00Z">
        <w:r w:rsidDel="00E27F0F">
          <w:rPr>
            <w:rFonts w:ascii="Arial" w:hAnsi="Arial"/>
            <w:sz w:val="22"/>
            <w:szCs w:val="22"/>
          </w:rPr>
          <w:delText xml:space="preserve">thereby </w:delText>
        </w:r>
      </w:del>
      <w:ins w:id="1169" w:author="David Bartel" w:date="2018-02-25T13:23:00Z">
        <w:r>
          <w:rPr>
            <w:rFonts w:ascii="Arial" w:hAnsi="Arial"/>
            <w:sz w:val="22"/>
            <w:szCs w:val="22"/>
          </w:rPr>
          <w:t xml:space="preserve">potentially </w:t>
        </w:r>
      </w:ins>
      <w:del w:id="1170" w:author="David Bartel" w:date="2018-02-25T13:53:00Z">
        <w:r w:rsidDel="00AF353D">
          <w:rPr>
            <w:rFonts w:ascii="Arial" w:hAnsi="Arial"/>
            <w:sz w:val="22"/>
            <w:szCs w:val="22"/>
          </w:rPr>
          <w:delText xml:space="preserve">allowing </w:delText>
        </w:r>
      </w:del>
      <w:del w:id="1171" w:author="David Bartel" w:date="2018-02-25T13:23:00Z">
        <w:r w:rsidDel="00E27F0F">
          <w:rPr>
            <w:rFonts w:ascii="Arial" w:hAnsi="Arial"/>
            <w:sz w:val="22"/>
            <w:szCs w:val="22"/>
          </w:rPr>
          <w:delText xml:space="preserve">their </w:delText>
        </w:r>
      </w:del>
      <w:ins w:id="1172" w:author="David Bartel" w:date="2018-02-25T13:53:00Z">
        <w:r w:rsidR="00AF353D">
          <w:rPr>
            <w:rFonts w:ascii="Arial" w:hAnsi="Arial"/>
            <w:sz w:val="22"/>
            <w:szCs w:val="22"/>
          </w:rPr>
          <w:t>enabling their</w:t>
        </w:r>
      </w:ins>
      <w:ins w:id="1173" w:author="David Bartel" w:date="2018-02-25T13:23:00Z">
        <w:r>
          <w:rPr>
            <w:rFonts w:ascii="Arial" w:hAnsi="Arial"/>
            <w:sz w:val="22"/>
            <w:szCs w:val="22"/>
          </w:rPr>
          <w:t xml:space="preserve"> </w:t>
        </w:r>
      </w:ins>
      <w:del w:id="1174" w:author="David Bartel" w:date="2018-02-25T13:53:00Z">
        <w:r w:rsidDel="00AF353D">
          <w:rPr>
            <w:rFonts w:ascii="Arial" w:hAnsi="Arial"/>
            <w:sz w:val="22"/>
            <w:szCs w:val="22"/>
          </w:rPr>
          <w:delText xml:space="preserve">coherent </w:delText>
        </w:r>
      </w:del>
      <w:r>
        <w:rPr>
          <w:rFonts w:ascii="Arial" w:hAnsi="Arial"/>
          <w:sz w:val="22"/>
          <w:szCs w:val="22"/>
        </w:rPr>
        <w:t xml:space="preserve">incorporation into a quantitative framework of </w:t>
      </w:r>
      <w:del w:id="1175" w:author="David Bartel" w:date="2018-03-26T08:54:00Z">
        <w:r w:rsidDel="00634962">
          <w:rPr>
            <w:rFonts w:ascii="Arial" w:hAnsi="Arial"/>
            <w:sz w:val="22"/>
            <w:szCs w:val="22"/>
          </w:rPr>
          <w:delText>predicted efficacy</w:delText>
        </w:r>
      </w:del>
      <w:ins w:id="1176" w:author="David Bartel" w:date="2018-03-26T08:54:00Z">
        <w:r w:rsidR="00634962">
          <w:rPr>
            <w:rFonts w:ascii="Arial" w:hAnsi="Arial"/>
            <w:sz w:val="22"/>
            <w:szCs w:val="22"/>
          </w:rPr>
          <w:t>miRNA targeting</w:t>
        </w:r>
      </w:ins>
      <w:r>
        <w:rPr>
          <w:rFonts w:ascii="Arial" w:hAnsi="Arial"/>
          <w:sz w:val="22"/>
          <w:szCs w:val="22"/>
        </w:rPr>
        <w:t>.</w:t>
      </w:r>
    </w:p>
    <w:p w14:paraId="34956B05" w14:textId="77777777" w:rsidR="00E93EB0" w:rsidRDefault="00E93EB0" w:rsidP="009E2BCA">
      <w:pPr>
        <w:spacing w:line="360" w:lineRule="auto"/>
        <w:rPr>
          <w:rFonts w:ascii="Arial" w:hAnsi="Arial"/>
          <w:sz w:val="22"/>
          <w:szCs w:val="22"/>
        </w:rPr>
      </w:pPr>
    </w:p>
    <w:p w14:paraId="46A312A5" w14:textId="0E843E5B" w:rsidR="009E2BCA" w:rsidRDefault="009E2BCA" w:rsidP="009E2BCA">
      <w:pPr>
        <w:spacing w:line="360" w:lineRule="auto"/>
        <w:rPr>
          <w:rFonts w:ascii="Arial" w:hAnsi="Arial"/>
          <w:b/>
          <w:sz w:val="22"/>
          <w:szCs w:val="22"/>
        </w:rPr>
      </w:pPr>
      <w:del w:id="1177" w:author="David Bartel" w:date="2018-02-25T15:29:00Z">
        <w:r w:rsidDel="00CA6AC0">
          <w:rPr>
            <w:rFonts w:ascii="Arial" w:hAnsi="Arial"/>
            <w:b/>
            <w:sz w:val="22"/>
            <w:szCs w:val="22"/>
          </w:rPr>
          <w:delText xml:space="preserve"> </w:delText>
        </w:r>
      </w:del>
      <w:del w:id="1178" w:author="David Bartel" w:date="2018-02-25T15:30:00Z">
        <w:r w:rsidDel="0035733A">
          <w:rPr>
            <w:rFonts w:ascii="Arial" w:hAnsi="Arial"/>
            <w:b/>
            <w:sz w:val="22"/>
            <w:szCs w:val="22"/>
          </w:rPr>
          <w:delText>Extension of AGO–RBNS analysis to let-7a, miR-155, miR-124, and lsy-6 reveals d</w:delText>
        </w:r>
      </w:del>
      <w:ins w:id="1179" w:author="David Bartel" w:date="2018-02-25T15:30:00Z">
        <w:r w:rsidR="0035733A">
          <w:rPr>
            <w:rFonts w:ascii="Arial" w:hAnsi="Arial"/>
            <w:b/>
            <w:sz w:val="22"/>
            <w:szCs w:val="22"/>
          </w:rPr>
          <w:t>D</w:t>
        </w:r>
      </w:ins>
      <w:r>
        <w:rPr>
          <w:rFonts w:ascii="Arial" w:hAnsi="Arial"/>
          <w:b/>
          <w:sz w:val="22"/>
          <w:szCs w:val="22"/>
        </w:rPr>
        <w:t xml:space="preserve">istinct </w:t>
      </w:r>
      <w:ins w:id="1180" w:author="David Bartel" w:date="2018-03-01T15:05:00Z">
        <w:r w:rsidR="00A434C5">
          <w:rPr>
            <w:rFonts w:ascii="Arial" w:hAnsi="Arial"/>
            <w:b/>
            <w:sz w:val="22"/>
            <w:szCs w:val="22"/>
          </w:rPr>
          <w:t xml:space="preserve">canonical and </w:t>
        </w:r>
      </w:ins>
      <w:del w:id="1181" w:author="David Bartel" w:date="2018-02-25T15:30:00Z">
        <w:r w:rsidDel="0035733A">
          <w:rPr>
            <w:rFonts w:ascii="Arial" w:hAnsi="Arial"/>
            <w:b/>
            <w:sz w:val="22"/>
            <w:szCs w:val="22"/>
          </w:rPr>
          <w:delText>binding modes across</w:delText>
        </w:r>
      </w:del>
      <w:ins w:id="1182" w:author="David Bartel" w:date="2018-02-25T15:30:00Z">
        <w:r w:rsidR="0035733A">
          <w:rPr>
            <w:rFonts w:ascii="Arial" w:hAnsi="Arial"/>
            <w:b/>
            <w:sz w:val="22"/>
            <w:szCs w:val="22"/>
          </w:rPr>
          <w:t xml:space="preserve">non-canonical </w:t>
        </w:r>
      </w:ins>
      <w:ins w:id="1183" w:author="David Bartel" w:date="2018-03-01T15:05:00Z">
        <w:r w:rsidR="00A434C5">
          <w:rPr>
            <w:rFonts w:ascii="Arial" w:hAnsi="Arial"/>
            <w:b/>
            <w:sz w:val="22"/>
            <w:szCs w:val="22"/>
          </w:rPr>
          <w:t>binding</w:t>
        </w:r>
      </w:ins>
      <w:ins w:id="1184" w:author="David Bartel" w:date="2018-02-25T15:30:00Z">
        <w:r w:rsidR="0035733A">
          <w:rPr>
            <w:rFonts w:ascii="Arial" w:hAnsi="Arial"/>
            <w:b/>
            <w:sz w:val="22"/>
            <w:szCs w:val="22"/>
          </w:rPr>
          <w:t xml:space="preserve"> </w:t>
        </w:r>
      </w:ins>
      <w:ins w:id="1185" w:author="David Bartel" w:date="2018-03-01T15:05:00Z">
        <w:r w:rsidR="00A434C5">
          <w:rPr>
            <w:rFonts w:ascii="Arial" w:hAnsi="Arial"/>
            <w:b/>
            <w:sz w:val="22"/>
            <w:szCs w:val="22"/>
          </w:rPr>
          <w:t>of</w:t>
        </w:r>
      </w:ins>
      <w:ins w:id="1186" w:author="David Bartel" w:date="2018-02-25T15:30:00Z">
        <w:r w:rsidR="0035733A">
          <w:rPr>
            <w:rFonts w:ascii="Arial" w:hAnsi="Arial"/>
            <w:b/>
            <w:sz w:val="22"/>
            <w:szCs w:val="22"/>
          </w:rPr>
          <w:t xml:space="preserve"> different</w:t>
        </w:r>
      </w:ins>
      <w:r>
        <w:rPr>
          <w:rFonts w:ascii="Arial" w:hAnsi="Arial"/>
          <w:b/>
          <w:sz w:val="22"/>
          <w:szCs w:val="22"/>
        </w:rPr>
        <w:t xml:space="preserve"> miRNAs.</w:t>
      </w:r>
    </w:p>
    <w:p w14:paraId="790F2B7D" w14:textId="7E5A0A42" w:rsidR="009E2BCA" w:rsidRDefault="009E2BCA" w:rsidP="009E2BCA">
      <w:pPr>
        <w:spacing w:line="360" w:lineRule="auto"/>
        <w:rPr>
          <w:rFonts w:ascii="Arial" w:hAnsi="Arial"/>
          <w:sz w:val="22"/>
          <w:szCs w:val="22"/>
        </w:rPr>
      </w:pPr>
      <w:r>
        <w:rPr>
          <w:rFonts w:ascii="Arial" w:hAnsi="Arial"/>
          <w:sz w:val="22"/>
          <w:szCs w:val="22"/>
        </w:rPr>
        <w:t>We extended our analysis to f</w:t>
      </w:r>
      <w:ins w:id="1187" w:author="David Bartel" w:date="2018-03-24T21:00:00Z">
        <w:r w:rsidR="000F4FD2">
          <w:rPr>
            <w:rFonts w:ascii="Arial" w:hAnsi="Arial"/>
            <w:sz w:val="22"/>
            <w:szCs w:val="22"/>
          </w:rPr>
          <w:t>ive</w:t>
        </w:r>
      </w:ins>
      <w:del w:id="1188" w:author="David Bartel" w:date="2018-03-24T21:00:00Z">
        <w:r w:rsidDel="000F4FD2">
          <w:rPr>
            <w:rFonts w:ascii="Arial" w:hAnsi="Arial"/>
            <w:sz w:val="22"/>
            <w:szCs w:val="22"/>
          </w:rPr>
          <w:delText>our</w:delText>
        </w:r>
      </w:del>
      <w:r>
        <w:rPr>
          <w:rFonts w:ascii="Arial" w:hAnsi="Arial"/>
          <w:sz w:val="22"/>
          <w:szCs w:val="22"/>
        </w:rPr>
        <w:t xml:space="preserve"> </w:t>
      </w:r>
      <w:del w:id="1189" w:author="David Bartel" w:date="2018-02-25T15:30:00Z">
        <w:r w:rsidDel="0035733A">
          <w:rPr>
            <w:rFonts w:ascii="Arial" w:hAnsi="Arial"/>
            <w:sz w:val="22"/>
            <w:szCs w:val="22"/>
          </w:rPr>
          <w:delText xml:space="preserve">more </w:delText>
        </w:r>
      </w:del>
      <w:ins w:id="1190" w:author="David Bartel" w:date="2018-02-25T15:30:00Z">
        <w:r w:rsidR="0035733A">
          <w:rPr>
            <w:rFonts w:ascii="Arial" w:hAnsi="Arial"/>
            <w:sz w:val="22"/>
            <w:szCs w:val="22"/>
          </w:rPr>
          <w:t xml:space="preserve">additional </w:t>
        </w:r>
      </w:ins>
      <w:r>
        <w:rPr>
          <w:rFonts w:ascii="Arial" w:hAnsi="Arial"/>
          <w:sz w:val="22"/>
          <w:szCs w:val="22"/>
        </w:rPr>
        <w:t xml:space="preserve">miRNAs, </w:t>
      </w:r>
      <w:del w:id="1191" w:author="David Bartel" w:date="2018-02-25T15:33:00Z">
        <w:r w:rsidDel="0035733A">
          <w:rPr>
            <w:rFonts w:ascii="Arial" w:hAnsi="Arial"/>
            <w:sz w:val="22"/>
            <w:szCs w:val="22"/>
          </w:rPr>
          <w:delText>three of which (hsa-</w:delText>
        </w:r>
      </w:del>
      <w:ins w:id="1192" w:author="David Bartel" w:date="2018-02-25T15:33:00Z">
        <w:r w:rsidR="0035733A">
          <w:rPr>
            <w:rFonts w:ascii="Arial" w:hAnsi="Arial"/>
            <w:sz w:val="22"/>
            <w:szCs w:val="22"/>
          </w:rPr>
          <w:t>including</w:t>
        </w:r>
      </w:ins>
      <w:ins w:id="1193" w:author="David Bartel" w:date="2018-02-25T15:41:00Z">
        <w:r w:rsidR="002F4C17">
          <w:rPr>
            <w:rFonts w:ascii="Arial" w:hAnsi="Arial"/>
            <w:sz w:val="22"/>
            <w:szCs w:val="22"/>
          </w:rPr>
          <w:t xml:space="preserve"> </w:t>
        </w:r>
      </w:ins>
      <w:r>
        <w:rPr>
          <w:rFonts w:ascii="Arial" w:hAnsi="Arial"/>
          <w:sz w:val="22"/>
          <w:szCs w:val="22"/>
        </w:rPr>
        <w:t xml:space="preserve">let-7a, </w:t>
      </w:r>
      <w:ins w:id="1194" w:author="David Bartel" w:date="2018-03-24T21:01:00Z">
        <w:r w:rsidR="000F4FD2">
          <w:rPr>
            <w:rFonts w:ascii="Arial" w:hAnsi="Arial"/>
            <w:sz w:val="22"/>
            <w:szCs w:val="22"/>
          </w:rPr>
          <w:t xml:space="preserve">miR-7, </w:t>
        </w:r>
      </w:ins>
      <w:ins w:id="1195" w:author="David Bartel" w:date="2018-02-25T15:33:00Z">
        <w:r w:rsidR="0035733A">
          <w:rPr>
            <w:rFonts w:ascii="Arial" w:hAnsi="Arial"/>
            <w:sz w:val="22"/>
            <w:szCs w:val="22"/>
          </w:rPr>
          <w:t xml:space="preserve">miR-124, and </w:t>
        </w:r>
      </w:ins>
      <w:del w:id="1196" w:author="David Bartel" w:date="2018-02-25T15:33:00Z">
        <w:r w:rsidDel="0035733A">
          <w:rPr>
            <w:rFonts w:ascii="Arial" w:hAnsi="Arial"/>
            <w:sz w:val="22"/>
            <w:szCs w:val="22"/>
          </w:rPr>
          <w:delText>hsa-miR-1, hsa-</w:delText>
        </w:r>
      </w:del>
      <w:r>
        <w:rPr>
          <w:rFonts w:ascii="Arial" w:hAnsi="Arial"/>
          <w:sz w:val="22"/>
          <w:szCs w:val="22"/>
        </w:rPr>
        <w:t>miR-155</w:t>
      </w:r>
      <w:ins w:id="1197" w:author="David Bartel" w:date="2018-02-25T15:42:00Z">
        <w:r w:rsidR="002F4C17">
          <w:rPr>
            <w:rFonts w:ascii="Arial" w:hAnsi="Arial"/>
            <w:sz w:val="22"/>
            <w:szCs w:val="22"/>
          </w:rPr>
          <w:t xml:space="preserve"> of mammals</w:t>
        </w:r>
      </w:ins>
      <w:r>
        <w:rPr>
          <w:rFonts w:ascii="Arial" w:hAnsi="Arial"/>
          <w:sz w:val="22"/>
          <w:szCs w:val="22"/>
        </w:rPr>
        <w:t xml:space="preserve">, </w:t>
      </w:r>
      <w:del w:id="1198" w:author="David Bartel" w:date="2018-02-25T15:33:00Z">
        <w:r w:rsidDel="0035733A">
          <w:rPr>
            <w:rFonts w:ascii="Arial" w:hAnsi="Arial"/>
            <w:sz w:val="22"/>
            <w:szCs w:val="22"/>
          </w:rPr>
          <w:delText xml:space="preserve">hsa-miR-124,) </w:delText>
        </w:r>
      </w:del>
      <w:del w:id="1199" w:author="David Bartel" w:date="2018-02-25T15:31:00Z">
        <w:r w:rsidDel="0035733A">
          <w:rPr>
            <w:rFonts w:ascii="Arial" w:hAnsi="Arial"/>
            <w:sz w:val="22"/>
            <w:szCs w:val="22"/>
          </w:rPr>
          <w:delText xml:space="preserve">were </w:delText>
        </w:r>
      </w:del>
      <w:r>
        <w:rPr>
          <w:rFonts w:ascii="Arial" w:hAnsi="Arial"/>
          <w:sz w:val="22"/>
          <w:szCs w:val="22"/>
        </w:rPr>
        <w:t xml:space="preserve">chosen for their </w:t>
      </w:r>
      <w:ins w:id="1200" w:author="David Bartel" w:date="2018-02-25T15:34:00Z">
        <w:r w:rsidR="0035733A">
          <w:rPr>
            <w:rFonts w:ascii="Arial" w:hAnsi="Arial"/>
            <w:sz w:val="22"/>
            <w:szCs w:val="22"/>
          </w:rPr>
          <w:t xml:space="preserve">sequence </w:t>
        </w:r>
      </w:ins>
      <w:r>
        <w:rPr>
          <w:rFonts w:ascii="Arial" w:hAnsi="Arial"/>
          <w:sz w:val="22"/>
          <w:szCs w:val="22"/>
        </w:rPr>
        <w:t xml:space="preserve">conservation </w:t>
      </w:r>
      <w:ins w:id="1201" w:author="David Bartel" w:date="2018-02-25T15:39:00Z">
        <w:r w:rsidR="00AB6CF1">
          <w:rPr>
            <w:rFonts w:ascii="Arial" w:hAnsi="Arial"/>
            <w:sz w:val="22"/>
            <w:szCs w:val="22"/>
          </w:rPr>
          <w:t>as well as</w:t>
        </w:r>
      </w:ins>
      <w:ins w:id="1202" w:author="David Bartel" w:date="2018-02-25T15:35:00Z">
        <w:r w:rsidR="00AB6CF1">
          <w:rPr>
            <w:rFonts w:ascii="Arial" w:hAnsi="Arial"/>
            <w:sz w:val="22"/>
            <w:szCs w:val="22"/>
          </w:rPr>
          <w:t xml:space="preserve"> the availability of </w:t>
        </w:r>
      </w:ins>
      <w:ins w:id="1203" w:author="David Bartel" w:date="2018-02-25T15:37:00Z">
        <w:r w:rsidR="00AB6CF1">
          <w:rPr>
            <w:rFonts w:ascii="Arial" w:hAnsi="Arial"/>
            <w:sz w:val="22"/>
            <w:szCs w:val="22"/>
          </w:rPr>
          <w:t>data</w:t>
        </w:r>
      </w:ins>
      <w:ins w:id="1204" w:author="David Bartel" w:date="2018-02-25T15:35:00Z">
        <w:r w:rsidR="00AB6CF1">
          <w:rPr>
            <w:rFonts w:ascii="Arial" w:hAnsi="Arial"/>
            <w:sz w:val="22"/>
            <w:szCs w:val="22"/>
          </w:rPr>
          <w:t xml:space="preserve"> examining their </w:t>
        </w:r>
      </w:ins>
      <w:ins w:id="1205" w:author="David Bartel" w:date="2018-02-25T15:37:00Z">
        <w:r w:rsidR="00AB6CF1">
          <w:rPr>
            <w:rFonts w:ascii="Arial" w:hAnsi="Arial"/>
            <w:sz w:val="22"/>
            <w:szCs w:val="22"/>
          </w:rPr>
          <w:t xml:space="preserve">regulatory activities, </w:t>
        </w:r>
      </w:ins>
      <w:ins w:id="1206" w:author="David Bartel" w:date="2018-02-25T15:39:00Z">
        <w:r w:rsidR="00AB6CF1">
          <w:rPr>
            <w:rFonts w:ascii="Arial" w:hAnsi="Arial"/>
            <w:sz w:val="22"/>
            <w:szCs w:val="22"/>
          </w:rPr>
          <w:t xml:space="preserve">intracellular binding sites, </w:t>
        </w:r>
      </w:ins>
      <w:ins w:id="1207" w:author="David Bartel" w:date="2018-03-27T20:46:00Z">
        <w:r w:rsidR="00E37FA3">
          <w:rPr>
            <w:rFonts w:ascii="Arial" w:hAnsi="Arial"/>
            <w:sz w:val="22"/>
            <w:szCs w:val="22"/>
          </w:rPr>
          <w:t>or</w:t>
        </w:r>
      </w:ins>
      <w:ins w:id="1208" w:author="David Bartel" w:date="2018-02-25T15:39:00Z">
        <w:r w:rsidR="00AB6CF1">
          <w:rPr>
            <w:rFonts w:ascii="Arial" w:hAnsi="Arial"/>
            <w:sz w:val="22"/>
            <w:szCs w:val="22"/>
          </w:rPr>
          <w:t xml:space="preserve"> </w:t>
        </w:r>
      </w:ins>
      <w:del w:id="1209" w:author="David Bartel" w:date="2018-02-25T15:39:00Z">
        <w:r w:rsidDel="00AB6CF1">
          <w:rPr>
            <w:rFonts w:ascii="Arial" w:hAnsi="Arial"/>
            <w:sz w:val="22"/>
            <w:szCs w:val="22"/>
          </w:rPr>
          <w:delText xml:space="preserve">throughout vertebrate </w:delText>
        </w:r>
      </w:del>
      <w:del w:id="1210" w:author="David Bartel" w:date="2018-02-25T15:34:00Z">
        <w:r w:rsidDel="0035733A">
          <w:rPr>
            <w:rFonts w:ascii="Arial" w:hAnsi="Arial"/>
            <w:sz w:val="22"/>
            <w:szCs w:val="22"/>
          </w:rPr>
          <w:delText xml:space="preserve">lineages </w:delText>
        </w:r>
      </w:del>
      <w:del w:id="1211" w:author="David Bartel" w:date="2018-02-25T15:39:00Z">
        <w:r w:rsidDel="00AB6CF1">
          <w:rPr>
            <w:rFonts w:ascii="Arial" w:hAnsi="Arial"/>
            <w:sz w:val="22"/>
            <w:szCs w:val="22"/>
          </w:rPr>
          <w:delText xml:space="preserve">and because of their recurrence throughout a variety of repression, CLIP, and </w:delText>
        </w:r>
      </w:del>
      <w:r>
        <w:rPr>
          <w:rFonts w:ascii="Arial" w:hAnsi="Arial"/>
          <w:i/>
          <w:sz w:val="22"/>
          <w:szCs w:val="22"/>
        </w:rPr>
        <w:t>in vitro</w:t>
      </w:r>
      <w:r>
        <w:rPr>
          <w:rFonts w:ascii="Arial" w:hAnsi="Arial"/>
          <w:sz w:val="22"/>
          <w:szCs w:val="22"/>
        </w:rPr>
        <w:t xml:space="preserve"> </w:t>
      </w:r>
      <w:del w:id="1212" w:author="David Bartel" w:date="2018-02-25T15:40:00Z">
        <w:r w:rsidDel="00AB6CF1">
          <w:rPr>
            <w:rFonts w:ascii="Arial" w:hAnsi="Arial"/>
            <w:sz w:val="22"/>
            <w:szCs w:val="22"/>
          </w:rPr>
          <w:delText>studies</w:delText>
        </w:r>
      </w:del>
      <w:ins w:id="1213" w:author="David Bartel" w:date="2018-02-25T15:40:00Z">
        <w:r w:rsidR="002F4C17">
          <w:rPr>
            <w:rFonts w:ascii="Arial" w:hAnsi="Arial"/>
            <w:sz w:val="22"/>
            <w:szCs w:val="22"/>
          </w:rPr>
          <w:t>binding affinities</w:t>
        </w:r>
      </w:ins>
      <w:ins w:id="1214" w:author="David Bartel" w:date="2018-03-26T08:58:00Z">
        <w:r w:rsidR="00634962">
          <w:rPr>
            <w:rFonts w:ascii="Arial" w:hAnsi="Arial"/>
            <w:sz w:val="22"/>
            <w:szCs w:val="22"/>
          </w:rPr>
          <w:t>(REFS)</w:t>
        </w:r>
      </w:ins>
      <w:del w:id="1215" w:author="David Bartel" w:date="2018-02-25T15:40:00Z">
        <w:r w:rsidDel="002F4C17">
          <w:rPr>
            <w:rFonts w:ascii="Arial" w:hAnsi="Arial"/>
            <w:sz w:val="22"/>
            <w:szCs w:val="22"/>
          </w:rPr>
          <w:delText>, potentially enabling the comparison or synthesis of our findings with those of others</w:delText>
        </w:r>
      </w:del>
      <w:r>
        <w:rPr>
          <w:rFonts w:ascii="Arial" w:hAnsi="Arial"/>
          <w:sz w:val="22"/>
          <w:szCs w:val="22"/>
        </w:rPr>
        <w:t xml:space="preserve">. We also analyzed </w:t>
      </w:r>
      <w:del w:id="1216" w:author="David Bartel" w:date="2018-02-25T15:41:00Z">
        <w:r w:rsidDel="002F4C17">
          <w:rPr>
            <w:rFonts w:ascii="Arial" w:hAnsi="Arial"/>
            <w:sz w:val="22"/>
            <w:szCs w:val="22"/>
          </w:rPr>
          <w:delText>cel-</w:delText>
        </w:r>
      </w:del>
      <w:ins w:id="1217" w:author="David Bartel" w:date="2018-02-25T15:41:00Z">
        <w:r w:rsidR="002F4C17">
          <w:rPr>
            <w:rFonts w:ascii="Arial" w:hAnsi="Arial"/>
            <w:sz w:val="22"/>
            <w:szCs w:val="22"/>
          </w:rPr>
          <w:t xml:space="preserve">the </w:t>
        </w:r>
      </w:ins>
      <w:r w:rsidRPr="00A01AD8">
        <w:rPr>
          <w:rFonts w:ascii="Arial" w:hAnsi="Arial"/>
          <w:i/>
          <w:sz w:val="22"/>
          <w:szCs w:val="22"/>
        </w:rPr>
        <w:t>lsy-6</w:t>
      </w:r>
      <w:ins w:id="1218" w:author="David Bartel" w:date="2018-02-25T15:42:00Z">
        <w:r w:rsidR="002F4C17" w:rsidRPr="00A01AD8">
          <w:rPr>
            <w:rFonts w:ascii="Arial" w:hAnsi="Arial"/>
            <w:i/>
            <w:sz w:val="22"/>
            <w:szCs w:val="22"/>
          </w:rPr>
          <w:t xml:space="preserve"> </w:t>
        </w:r>
        <w:r w:rsidR="002F4C17">
          <w:rPr>
            <w:rFonts w:ascii="Arial" w:hAnsi="Arial"/>
            <w:sz w:val="22"/>
            <w:szCs w:val="22"/>
          </w:rPr>
          <w:t>miRNA of nematodes</w:t>
        </w:r>
      </w:ins>
      <w:r>
        <w:rPr>
          <w:rFonts w:ascii="Arial" w:hAnsi="Arial"/>
          <w:sz w:val="22"/>
          <w:szCs w:val="22"/>
        </w:rPr>
        <w:t xml:space="preserve">, </w:t>
      </w:r>
      <w:ins w:id="1219" w:author="David Bartel" w:date="2018-02-25T20:52:00Z">
        <w:r w:rsidR="00A04860">
          <w:rPr>
            <w:rFonts w:ascii="Arial" w:hAnsi="Arial"/>
            <w:sz w:val="22"/>
            <w:szCs w:val="22"/>
          </w:rPr>
          <w:t xml:space="preserve">which is thought to </w:t>
        </w:r>
      </w:ins>
      <w:ins w:id="1220" w:author="David Bartel" w:date="2018-02-25T20:53:00Z">
        <w:r w:rsidR="00E40497">
          <w:rPr>
            <w:rFonts w:ascii="Arial" w:hAnsi="Arial"/>
            <w:sz w:val="22"/>
            <w:szCs w:val="22"/>
          </w:rPr>
          <w:t>bind</w:t>
        </w:r>
      </w:ins>
      <w:ins w:id="1221" w:author="David Bartel" w:date="2018-02-25T20:52:00Z">
        <w:r w:rsidR="00A04860">
          <w:rPr>
            <w:rFonts w:ascii="Arial" w:hAnsi="Arial"/>
            <w:sz w:val="22"/>
            <w:szCs w:val="22"/>
          </w:rPr>
          <w:t xml:space="preserve"> unusually weak</w:t>
        </w:r>
      </w:ins>
      <w:ins w:id="1222" w:author="David Bartel" w:date="2018-02-25T20:53:00Z">
        <w:r w:rsidR="00A04860">
          <w:rPr>
            <w:rFonts w:ascii="Arial" w:hAnsi="Arial"/>
            <w:sz w:val="22"/>
            <w:szCs w:val="22"/>
          </w:rPr>
          <w:t>ly</w:t>
        </w:r>
      </w:ins>
      <w:ins w:id="1223" w:author="David Bartel" w:date="2018-02-25T20:52:00Z">
        <w:r w:rsidR="00A04860">
          <w:rPr>
            <w:rFonts w:ascii="Arial" w:hAnsi="Arial"/>
            <w:sz w:val="22"/>
            <w:szCs w:val="22"/>
          </w:rPr>
          <w:t xml:space="preserve"> to its canonical sites</w:t>
        </w:r>
      </w:ins>
      <w:ins w:id="1224" w:author="David Bartel" w:date="2018-03-26T08:56:00Z">
        <w:r w:rsidR="00634962">
          <w:rPr>
            <w:rFonts w:ascii="Arial" w:hAnsi="Arial"/>
            <w:sz w:val="22"/>
            <w:szCs w:val="22"/>
          </w:rPr>
          <w:t>(</w:t>
        </w:r>
        <w:commentRangeStart w:id="1225"/>
        <w:r w:rsidR="00634962">
          <w:rPr>
            <w:rFonts w:ascii="Arial" w:hAnsi="Arial"/>
            <w:sz w:val="22"/>
            <w:szCs w:val="22"/>
          </w:rPr>
          <w:t>REF</w:t>
        </w:r>
        <w:commentRangeEnd w:id="1225"/>
        <w:r w:rsidR="00634962">
          <w:rPr>
            <w:rStyle w:val="CommentReference"/>
            <w:rFonts w:eastAsiaTheme="minorHAnsi"/>
          </w:rPr>
          <w:commentReference w:id="1225"/>
        </w:r>
        <w:r w:rsidR="00634962">
          <w:rPr>
            <w:rFonts w:ascii="Arial" w:hAnsi="Arial"/>
            <w:sz w:val="22"/>
            <w:szCs w:val="22"/>
          </w:rPr>
          <w:t>)</w:t>
        </w:r>
      </w:ins>
      <w:del w:id="1226" w:author="David Bartel" w:date="2018-02-25T20:52:00Z">
        <w:r w:rsidDel="00A04860">
          <w:rPr>
            <w:rFonts w:ascii="Arial" w:hAnsi="Arial"/>
            <w:sz w:val="22"/>
            <w:szCs w:val="22"/>
          </w:rPr>
          <w:delText>the low-efficacy of which having previously been ascribed to poor seed pairing stability (SPS), a heuristic indicator of low binding affinity</w:delText>
        </w:r>
      </w:del>
      <w:r>
        <w:rPr>
          <w:rFonts w:ascii="Arial" w:hAnsi="Arial"/>
          <w:sz w:val="22"/>
          <w:szCs w:val="22"/>
        </w:rPr>
        <w:t xml:space="preserve">. </w:t>
      </w:r>
      <w:ins w:id="1227" w:author="David Bartel" w:date="2018-02-25T20:53:00Z">
        <w:r w:rsidR="00A04860">
          <w:rPr>
            <w:rFonts w:ascii="Arial" w:hAnsi="Arial"/>
            <w:sz w:val="22"/>
            <w:szCs w:val="22"/>
          </w:rPr>
          <w:t xml:space="preserve"> </w:t>
        </w:r>
      </w:ins>
      <w:ins w:id="1228" w:author="David Bartel" w:date="2018-03-27T20:49:00Z">
        <w:r w:rsidR="00CC6D2C">
          <w:rPr>
            <w:rFonts w:ascii="Arial" w:hAnsi="Arial"/>
            <w:sz w:val="22"/>
            <w:szCs w:val="22"/>
          </w:rPr>
          <w:t xml:space="preserve">As for miR-1, </w:t>
        </w:r>
      </w:ins>
      <w:del w:id="1229" w:author="David Bartel" w:date="2018-02-25T20:54:00Z">
        <w:r w:rsidDel="00A04860">
          <w:rPr>
            <w:rFonts w:ascii="Arial" w:hAnsi="Arial"/>
            <w:sz w:val="22"/>
            <w:szCs w:val="22"/>
          </w:rPr>
          <w:delText>We generated a</w:delText>
        </w:r>
      </w:del>
      <w:ins w:id="1230" w:author="David Bartel" w:date="2018-02-25T20:54:00Z">
        <w:r w:rsidR="00CC6D2C">
          <w:rPr>
            <w:rFonts w:ascii="Arial" w:hAnsi="Arial"/>
            <w:sz w:val="22"/>
            <w:szCs w:val="22"/>
          </w:rPr>
          <w:t>f</w:t>
        </w:r>
        <w:r w:rsidR="00A04860">
          <w:rPr>
            <w:rFonts w:ascii="Arial" w:hAnsi="Arial"/>
            <w:sz w:val="22"/>
            <w:szCs w:val="22"/>
          </w:rPr>
          <w:t>or each of these miRNAs we</w:t>
        </w:r>
      </w:ins>
      <w:r>
        <w:rPr>
          <w:rFonts w:ascii="Arial" w:hAnsi="Arial"/>
          <w:sz w:val="22"/>
          <w:szCs w:val="22"/>
        </w:rPr>
        <w:t xml:space="preserve"> purified </w:t>
      </w:r>
      <w:ins w:id="1231" w:author="David Bartel" w:date="2018-02-25T20:54:00Z">
        <w:r w:rsidR="00CD77E1">
          <w:rPr>
            <w:rFonts w:ascii="Arial" w:hAnsi="Arial"/>
            <w:sz w:val="22"/>
            <w:szCs w:val="22"/>
          </w:rPr>
          <w:t xml:space="preserve">the </w:t>
        </w:r>
      </w:ins>
      <w:r>
        <w:rPr>
          <w:rFonts w:ascii="Arial" w:hAnsi="Arial"/>
          <w:sz w:val="22"/>
          <w:szCs w:val="22"/>
        </w:rPr>
        <w:t>AGO2</w:t>
      </w:r>
      <w:del w:id="1232" w:author="David Bartel" w:date="2018-02-25T20:54:00Z">
        <w:r w:rsidDel="00A04860">
          <w:rPr>
            <w:rFonts w:ascii="Arial" w:hAnsi="Arial"/>
            <w:sz w:val="22"/>
            <w:szCs w:val="22"/>
          </w:rPr>
          <w:delText>-</w:delText>
        </w:r>
      </w:del>
      <w:ins w:id="1233" w:author="David Bartel" w:date="2018-02-25T20:54:00Z">
        <w:r w:rsidR="00A04860">
          <w:rPr>
            <w:rFonts w:ascii="Arial" w:hAnsi="Arial"/>
            <w:sz w:val="22"/>
            <w:szCs w:val="22"/>
          </w:rPr>
          <w:t>–</w:t>
        </w:r>
      </w:ins>
      <w:r>
        <w:rPr>
          <w:rFonts w:ascii="Arial" w:hAnsi="Arial"/>
          <w:sz w:val="22"/>
          <w:szCs w:val="22"/>
        </w:rPr>
        <w:t xml:space="preserve">miRNA complex, performed AGO-RBNS, </w:t>
      </w:r>
      <w:ins w:id="1234" w:author="David Bartel" w:date="2018-02-25T21:18:00Z">
        <w:r w:rsidR="002C0695">
          <w:rPr>
            <w:rFonts w:ascii="Arial" w:hAnsi="Arial"/>
            <w:sz w:val="22"/>
            <w:szCs w:val="22"/>
          </w:rPr>
          <w:t>identifi</w:t>
        </w:r>
      </w:ins>
      <w:ins w:id="1235" w:author="David Bartel" w:date="2018-02-25T21:20:00Z">
        <w:r w:rsidR="0007793D">
          <w:rPr>
            <w:rFonts w:ascii="Arial" w:hAnsi="Arial"/>
            <w:sz w:val="22"/>
            <w:szCs w:val="22"/>
          </w:rPr>
          <w:t>ed</w:t>
        </w:r>
      </w:ins>
      <w:ins w:id="1236" w:author="David Bartel" w:date="2018-02-25T21:18:00Z">
        <w:r w:rsidR="002C0695">
          <w:rPr>
            <w:rFonts w:ascii="Arial" w:hAnsi="Arial"/>
            <w:sz w:val="22"/>
            <w:szCs w:val="22"/>
          </w:rPr>
          <w:t xml:space="preserve"> sites enriched in the bound molecules, </w:t>
        </w:r>
      </w:ins>
      <w:r>
        <w:rPr>
          <w:rFonts w:ascii="Arial" w:hAnsi="Arial"/>
          <w:sz w:val="22"/>
          <w:szCs w:val="22"/>
        </w:rPr>
        <w:t xml:space="preserve">and </w:t>
      </w:r>
      <w:del w:id="1237" w:author="David Bartel" w:date="2018-02-25T21:17:00Z">
        <w:r w:rsidDel="002C0695">
          <w:rPr>
            <w:rFonts w:ascii="Arial" w:hAnsi="Arial"/>
            <w:sz w:val="22"/>
            <w:szCs w:val="22"/>
          </w:rPr>
          <w:delText xml:space="preserve">measured </w:delText>
        </w:r>
      </w:del>
      <w:ins w:id="1238" w:author="David Bartel" w:date="2018-02-25T21:17:00Z">
        <w:r w:rsidR="002C0695">
          <w:rPr>
            <w:rFonts w:ascii="Arial" w:hAnsi="Arial"/>
            <w:sz w:val="22"/>
            <w:szCs w:val="22"/>
          </w:rPr>
          <w:t xml:space="preserve">determined </w:t>
        </w:r>
      </w:ins>
      <w:r>
        <w:rPr>
          <w:rFonts w:ascii="Arial" w:hAnsi="Arial"/>
          <w:sz w:val="22"/>
          <w:szCs w:val="22"/>
        </w:rPr>
        <w:t xml:space="preserve">the binding affinities </w:t>
      </w:r>
      <w:del w:id="1239" w:author="David Bartel" w:date="2018-02-25T21:17:00Z">
        <w:r w:rsidDel="002C0695">
          <w:rPr>
            <w:rFonts w:ascii="Arial" w:hAnsi="Arial"/>
            <w:sz w:val="22"/>
            <w:szCs w:val="22"/>
          </w:rPr>
          <w:delText xml:space="preserve">with </w:delText>
        </w:r>
      </w:del>
      <w:ins w:id="1240" w:author="David Bartel" w:date="2018-02-25T21:17:00Z">
        <w:r w:rsidR="002C0695">
          <w:rPr>
            <w:rFonts w:ascii="Arial" w:hAnsi="Arial"/>
            <w:sz w:val="22"/>
            <w:szCs w:val="22"/>
          </w:rPr>
          <w:t>for</w:t>
        </w:r>
      </w:ins>
      <w:ins w:id="1241" w:author="David Bartel" w:date="2018-02-25T21:19:00Z">
        <w:r w:rsidR="002C0695">
          <w:rPr>
            <w:rFonts w:ascii="Arial" w:hAnsi="Arial"/>
            <w:sz w:val="22"/>
            <w:szCs w:val="22"/>
          </w:rPr>
          <w:t xml:space="preserve"> each of these sites</w:t>
        </w:r>
      </w:ins>
      <w:del w:id="1242" w:author="David Bartel" w:date="2018-02-25T21:19:00Z">
        <w:r w:rsidDel="002C0695">
          <w:rPr>
            <w:rFonts w:ascii="Arial" w:hAnsi="Arial"/>
            <w:i/>
            <w:sz w:val="22"/>
            <w:szCs w:val="22"/>
          </w:rPr>
          <w:delText>de novo</w:delText>
        </w:r>
        <w:r w:rsidDel="002C0695">
          <w:rPr>
            <w:rFonts w:ascii="Arial" w:hAnsi="Arial"/>
            <w:sz w:val="22"/>
            <w:szCs w:val="22"/>
          </w:rPr>
          <w:delText>, miRNA-specific binding motifs</w:delText>
        </w:r>
      </w:del>
      <w:r>
        <w:rPr>
          <w:rFonts w:ascii="Arial" w:hAnsi="Arial"/>
          <w:sz w:val="22"/>
          <w:szCs w:val="22"/>
        </w:rPr>
        <w:t xml:space="preserve">, yielding </w:t>
      </w:r>
      <w:del w:id="1243" w:author="David Bartel" w:date="2018-03-27T20:48:00Z">
        <w:r w:rsidDel="00CC6D2C">
          <w:rPr>
            <w:rFonts w:ascii="Arial" w:hAnsi="Arial"/>
            <w:sz w:val="22"/>
            <w:szCs w:val="22"/>
          </w:rPr>
          <w:delText xml:space="preserve">in total </w:delText>
        </w:r>
      </w:del>
      <w:del w:id="1244" w:author="David Bartel" w:date="2018-03-24T21:02:00Z">
        <w:r w:rsidDel="00E40497">
          <w:rPr>
            <w:rFonts w:ascii="Arial" w:hAnsi="Arial"/>
            <w:sz w:val="22"/>
            <w:szCs w:val="22"/>
          </w:rPr>
          <w:delText xml:space="preserve">five </w:delText>
        </w:r>
      </w:del>
      <w:ins w:id="1245" w:author="David Bartel" w:date="2018-03-27T20:49:00Z">
        <w:r w:rsidR="00CC6D2C">
          <w:rPr>
            <w:rFonts w:ascii="Arial" w:hAnsi="Arial"/>
            <w:sz w:val="22"/>
            <w:szCs w:val="22"/>
          </w:rPr>
          <w:t>five</w:t>
        </w:r>
      </w:ins>
      <w:ins w:id="1246" w:author="David Bartel" w:date="2018-03-27T20:48:00Z">
        <w:r w:rsidR="00CC6D2C">
          <w:rPr>
            <w:rFonts w:ascii="Arial" w:hAnsi="Arial"/>
            <w:sz w:val="22"/>
            <w:szCs w:val="22"/>
          </w:rPr>
          <w:t xml:space="preserve"> additional</w:t>
        </w:r>
      </w:ins>
      <w:ins w:id="1247" w:author="David Bartel" w:date="2018-03-24T21:02:00Z">
        <w:r w:rsidR="00E40497">
          <w:rPr>
            <w:rFonts w:ascii="Arial" w:hAnsi="Arial"/>
            <w:sz w:val="22"/>
            <w:szCs w:val="22"/>
          </w:rPr>
          <w:t xml:space="preserve"> </w:t>
        </w:r>
      </w:ins>
      <w:del w:id="1248" w:author="David Bartel" w:date="2018-02-25T21:23:00Z">
        <w:r w:rsidDel="0007793D">
          <w:rPr>
            <w:rFonts w:ascii="Arial" w:hAnsi="Arial"/>
            <w:sz w:val="22"/>
            <w:szCs w:val="22"/>
          </w:rPr>
          <w:delText xml:space="preserve">distinct </w:delText>
        </w:r>
      </w:del>
      <w:r>
        <w:rPr>
          <w:rFonts w:ascii="Arial" w:hAnsi="Arial"/>
          <w:sz w:val="22"/>
          <w:szCs w:val="22"/>
        </w:rPr>
        <w:t xml:space="preserve">sets of </w:t>
      </w:r>
      <w:del w:id="1249" w:author="David Bartel" w:date="2018-02-25T21:25:00Z">
        <w:r w:rsidDel="009272BE">
          <w:rPr>
            <w:rFonts w:ascii="Arial" w:hAnsi="Arial"/>
            <w:sz w:val="22"/>
            <w:szCs w:val="22"/>
          </w:rPr>
          <w:delText>miRNA–target RNA</w:delText>
        </w:r>
      </w:del>
      <w:ins w:id="1250" w:author="David Bartel" w:date="2018-02-25T21:25:00Z">
        <w:r w:rsidR="009272BE">
          <w:rPr>
            <w:rFonts w:ascii="Arial" w:hAnsi="Arial"/>
            <w:sz w:val="22"/>
            <w:szCs w:val="22"/>
          </w:rPr>
          <w:t>site-affinity</w:t>
        </w:r>
      </w:ins>
      <w:r>
        <w:rPr>
          <w:rFonts w:ascii="Arial" w:hAnsi="Arial"/>
          <w:sz w:val="22"/>
          <w:szCs w:val="22"/>
        </w:rPr>
        <w:t xml:space="preserve"> profiles</w:t>
      </w:r>
      <w:del w:id="1251" w:author="David Bartel" w:date="2018-02-25T21:25:00Z">
        <w:r w:rsidDel="009272BE">
          <w:rPr>
            <w:rFonts w:ascii="Arial" w:hAnsi="Arial"/>
            <w:sz w:val="22"/>
            <w:szCs w:val="22"/>
          </w:rPr>
          <w:delText xml:space="preserve"> of binding affinity</w:delText>
        </w:r>
      </w:del>
      <w:r>
        <w:rPr>
          <w:rFonts w:ascii="Arial" w:hAnsi="Arial"/>
          <w:sz w:val="22"/>
          <w:szCs w:val="22"/>
        </w:rPr>
        <w:t xml:space="preserve"> (</w:t>
      </w:r>
      <w:commentRangeStart w:id="1252"/>
      <w:r>
        <w:rPr>
          <w:rFonts w:ascii="Arial" w:hAnsi="Arial"/>
          <w:sz w:val="22"/>
          <w:szCs w:val="22"/>
        </w:rPr>
        <w:t>Fig</w:t>
      </w:r>
      <w:ins w:id="1253" w:author="David Bartel" w:date="2018-02-25T21:21:00Z">
        <w:r w:rsidR="0007793D">
          <w:rPr>
            <w:rFonts w:ascii="Arial" w:hAnsi="Arial"/>
            <w:sz w:val="22"/>
            <w:szCs w:val="22"/>
          </w:rPr>
          <w:t>.</w:t>
        </w:r>
      </w:ins>
      <w:del w:id="1254" w:author="David Bartel" w:date="2018-02-25T21:21:00Z">
        <w:r w:rsidDel="0007793D">
          <w:rPr>
            <w:rFonts w:ascii="Arial" w:hAnsi="Arial"/>
            <w:sz w:val="22"/>
            <w:szCs w:val="22"/>
          </w:rPr>
          <w:delText>ure</w:delText>
        </w:r>
      </w:del>
      <w:r>
        <w:rPr>
          <w:rFonts w:ascii="Arial" w:hAnsi="Arial"/>
          <w:sz w:val="22"/>
          <w:szCs w:val="22"/>
        </w:rPr>
        <w:t xml:space="preserve"> </w:t>
      </w:r>
      <w:del w:id="1255" w:author="David Bartel" w:date="2018-03-27T20:50:00Z">
        <w:r w:rsidDel="00CC6D2C">
          <w:rPr>
            <w:rFonts w:ascii="Arial" w:hAnsi="Arial"/>
            <w:sz w:val="22"/>
            <w:szCs w:val="22"/>
          </w:rPr>
          <w:delText xml:space="preserve">1F, </w:delText>
        </w:r>
      </w:del>
      <w:r>
        <w:rPr>
          <w:rFonts w:ascii="Arial" w:hAnsi="Arial"/>
          <w:sz w:val="22"/>
          <w:szCs w:val="22"/>
        </w:rPr>
        <w:t>2A–D</w:t>
      </w:r>
      <w:commentRangeEnd w:id="1252"/>
      <w:r w:rsidR="00075954">
        <w:rPr>
          <w:rStyle w:val="CommentReference"/>
          <w:rFonts w:eastAsiaTheme="minorHAnsi"/>
        </w:rPr>
        <w:commentReference w:id="1252"/>
      </w:r>
      <w:r>
        <w:rPr>
          <w:rFonts w:ascii="Arial" w:hAnsi="Arial"/>
          <w:sz w:val="22"/>
          <w:szCs w:val="22"/>
        </w:rPr>
        <w:t>).</w:t>
      </w:r>
    </w:p>
    <w:p w14:paraId="6A99207B" w14:textId="4395B33D" w:rsidR="009E2BCA" w:rsidRDefault="009E2BCA" w:rsidP="009E2BCA">
      <w:pPr>
        <w:spacing w:line="360" w:lineRule="auto"/>
        <w:rPr>
          <w:rFonts w:ascii="Arial" w:hAnsi="Arial"/>
          <w:sz w:val="22"/>
          <w:szCs w:val="22"/>
        </w:rPr>
      </w:pPr>
      <w:r>
        <w:rPr>
          <w:rFonts w:ascii="Arial" w:hAnsi="Arial"/>
          <w:sz w:val="22"/>
          <w:szCs w:val="22"/>
        </w:rPr>
        <w:tab/>
        <w:t xml:space="preserve">The </w:t>
      </w:r>
      <w:del w:id="1256" w:author="David Bartel" w:date="2018-02-25T21:26:00Z">
        <w:r w:rsidDel="009272BE">
          <w:rPr>
            <w:rFonts w:ascii="Arial" w:hAnsi="Arial"/>
            <w:sz w:val="22"/>
            <w:szCs w:val="22"/>
          </w:rPr>
          <w:delText xml:space="preserve">binding </w:delText>
        </w:r>
      </w:del>
      <w:ins w:id="1257" w:author="David Bartel" w:date="2018-02-25T21:26:00Z">
        <w:r w:rsidR="009272BE">
          <w:rPr>
            <w:rFonts w:ascii="Arial" w:hAnsi="Arial"/>
            <w:sz w:val="22"/>
            <w:szCs w:val="22"/>
          </w:rPr>
          <w:t>site-</w:t>
        </w:r>
      </w:ins>
      <w:r>
        <w:rPr>
          <w:rFonts w:ascii="Arial" w:hAnsi="Arial"/>
          <w:sz w:val="22"/>
          <w:szCs w:val="22"/>
        </w:rPr>
        <w:t>affinity profile of let-7a</w:t>
      </w:r>
      <w:del w:id="1258" w:author="David Bartel" w:date="2018-02-25T21:34:00Z">
        <w:r w:rsidDel="005C1E22">
          <w:rPr>
            <w:rFonts w:ascii="Arial" w:hAnsi="Arial"/>
            <w:sz w:val="22"/>
            <w:szCs w:val="22"/>
          </w:rPr>
          <w:delText xml:space="preserve"> (Figure 2A)</w:delText>
        </w:r>
      </w:del>
      <w:del w:id="1259" w:author="David Bartel" w:date="2018-02-25T21:48:00Z">
        <w:r w:rsidDel="00E46073">
          <w:rPr>
            <w:rFonts w:ascii="Arial" w:hAnsi="Arial"/>
            <w:sz w:val="22"/>
            <w:szCs w:val="22"/>
          </w:rPr>
          <w:delText>,</w:delText>
        </w:r>
      </w:del>
      <w:r>
        <w:rPr>
          <w:rFonts w:ascii="Arial" w:hAnsi="Arial"/>
          <w:sz w:val="22"/>
          <w:szCs w:val="22"/>
        </w:rPr>
        <w:t xml:space="preserve"> </w:t>
      </w:r>
      <w:del w:id="1260" w:author="David Bartel" w:date="2018-02-25T21:26:00Z">
        <w:r w:rsidDel="009272BE">
          <w:rPr>
            <w:rFonts w:ascii="Arial" w:hAnsi="Arial"/>
            <w:sz w:val="22"/>
            <w:szCs w:val="22"/>
          </w:rPr>
          <w:delText>demonstrates similar binding to</w:delText>
        </w:r>
      </w:del>
      <w:ins w:id="1261" w:author="David Bartel" w:date="2018-02-25T21:26:00Z">
        <w:r w:rsidR="009272BE">
          <w:rPr>
            <w:rFonts w:ascii="Arial" w:hAnsi="Arial"/>
            <w:sz w:val="22"/>
            <w:szCs w:val="22"/>
          </w:rPr>
          <w:t>resembled that of</w:t>
        </w:r>
      </w:ins>
      <w:r>
        <w:rPr>
          <w:rFonts w:ascii="Arial" w:hAnsi="Arial"/>
          <w:sz w:val="22"/>
          <w:szCs w:val="22"/>
        </w:rPr>
        <w:t xml:space="preserve"> miR-1, </w:t>
      </w:r>
      <w:del w:id="1262" w:author="David Bartel" w:date="2018-02-25T21:48:00Z">
        <w:r w:rsidDel="00E46073">
          <w:rPr>
            <w:rFonts w:ascii="Arial" w:hAnsi="Arial"/>
            <w:sz w:val="22"/>
            <w:szCs w:val="22"/>
          </w:rPr>
          <w:delText>but with</w:delText>
        </w:r>
      </w:del>
      <w:ins w:id="1263" w:author="David Bartel" w:date="2018-02-25T21:48:00Z">
        <w:r w:rsidR="00E46073">
          <w:rPr>
            <w:rFonts w:ascii="Arial" w:hAnsi="Arial"/>
            <w:sz w:val="22"/>
            <w:szCs w:val="22"/>
          </w:rPr>
          <w:t>except</w:t>
        </w:r>
      </w:ins>
      <w:r>
        <w:rPr>
          <w:rFonts w:ascii="Arial" w:hAnsi="Arial"/>
          <w:sz w:val="22"/>
          <w:szCs w:val="22"/>
        </w:rPr>
        <w:t xml:space="preserve"> the 6mer-m8 and 6mer-A1 site </w:t>
      </w:r>
      <w:ins w:id="1264" w:author="David Bartel" w:date="2018-02-27T21:36:00Z">
        <w:r w:rsidR="00646BBF">
          <w:rPr>
            <w:rFonts w:ascii="Arial" w:hAnsi="Arial"/>
            <w:sz w:val="22"/>
            <w:szCs w:val="22"/>
          </w:rPr>
          <w:t xml:space="preserve">for let-7a </w:t>
        </w:r>
      </w:ins>
      <w:del w:id="1265" w:author="David Bartel" w:date="2018-02-25T21:48:00Z">
        <w:r w:rsidDel="00E46073">
          <w:rPr>
            <w:rFonts w:ascii="Arial" w:hAnsi="Arial"/>
            <w:sz w:val="22"/>
            <w:szCs w:val="22"/>
          </w:rPr>
          <w:delText xml:space="preserve">types </w:delText>
        </w:r>
      </w:del>
      <w:del w:id="1266" w:author="David Bartel" w:date="2018-02-25T21:49:00Z">
        <w:r w:rsidDel="00E46073">
          <w:rPr>
            <w:rFonts w:ascii="Arial" w:hAnsi="Arial"/>
            <w:sz w:val="22"/>
            <w:szCs w:val="22"/>
          </w:rPr>
          <w:delText>exhibiting</w:delText>
        </w:r>
      </w:del>
      <w:ins w:id="1267" w:author="David Bartel" w:date="2018-02-25T21:49:00Z">
        <w:r w:rsidR="00E46073">
          <w:rPr>
            <w:rFonts w:ascii="Arial" w:hAnsi="Arial"/>
            <w:sz w:val="22"/>
            <w:szCs w:val="22"/>
          </w:rPr>
          <w:t>had</w:t>
        </w:r>
      </w:ins>
      <w:r>
        <w:rPr>
          <w:rFonts w:ascii="Arial" w:hAnsi="Arial"/>
          <w:sz w:val="22"/>
          <w:szCs w:val="22"/>
        </w:rPr>
        <w:t xml:space="preserve"> greater binding affinity than </w:t>
      </w:r>
      <w:del w:id="1268" w:author="David Bartel" w:date="2018-02-25T21:26:00Z">
        <w:r w:rsidDel="009272BE">
          <w:rPr>
            <w:rFonts w:ascii="Arial" w:hAnsi="Arial"/>
            <w:sz w:val="22"/>
            <w:szCs w:val="22"/>
          </w:rPr>
          <w:delText>the large majority of</w:delText>
        </w:r>
      </w:del>
      <w:ins w:id="1269" w:author="David Bartel" w:date="2018-02-25T21:27:00Z">
        <w:r w:rsidR="009272BE">
          <w:rPr>
            <w:rFonts w:ascii="Arial" w:hAnsi="Arial"/>
            <w:sz w:val="22"/>
            <w:szCs w:val="22"/>
          </w:rPr>
          <w:t>all but one of the</w:t>
        </w:r>
      </w:ins>
      <w:r>
        <w:rPr>
          <w:rFonts w:ascii="Arial" w:hAnsi="Arial"/>
          <w:sz w:val="22"/>
          <w:szCs w:val="22"/>
        </w:rPr>
        <w:t xml:space="preserve"> non</w:t>
      </w:r>
      <w:ins w:id="1270" w:author="David Bartel" w:date="2018-02-25T21:49:00Z">
        <w:r w:rsidR="00E46073">
          <w:rPr>
            <w:rFonts w:ascii="Arial" w:hAnsi="Arial"/>
            <w:sz w:val="22"/>
            <w:szCs w:val="22"/>
          </w:rPr>
          <w:t>-</w:t>
        </w:r>
      </w:ins>
      <w:r>
        <w:rPr>
          <w:rFonts w:ascii="Arial" w:hAnsi="Arial"/>
          <w:sz w:val="22"/>
          <w:szCs w:val="22"/>
        </w:rPr>
        <w:t>canonical sites</w:t>
      </w:r>
      <w:ins w:id="1271" w:author="David Bartel" w:date="2018-02-25T21:34:00Z">
        <w:r w:rsidR="005C1E22">
          <w:rPr>
            <w:rFonts w:ascii="Arial" w:hAnsi="Arial"/>
            <w:sz w:val="22"/>
            <w:szCs w:val="22"/>
          </w:rPr>
          <w:t xml:space="preserve"> (Fig. 2A)</w:t>
        </w:r>
      </w:ins>
      <w:del w:id="1272" w:author="David Bartel" w:date="2018-02-25T21:28:00Z">
        <w:r w:rsidDel="009272BE">
          <w:rPr>
            <w:rFonts w:ascii="Arial" w:hAnsi="Arial"/>
            <w:sz w:val="22"/>
            <w:szCs w:val="22"/>
          </w:rPr>
          <w:delText xml:space="preserve"> identified</w:delText>
        </w:r>
      </w:del>
      <w:r>
        <w:rPr>
          <w:rFonts w:ascii="Arial" w:hAnsi="Arial"/>
          <w:sz w:val="22"/>
          <w:szCs w:val="22"/>
        </w:rPr>
        <w:t xml:space="preserve">. </w:t>
      </w:r>
      <w:ins w:id="1273" w:author="David Bartel" w:date="2018-02-25T21:28:00Z">
        <w:r w:rsidR="009272BE">
          <w:rPr>
            <w:rFonts w:ascii="Arial" w:hAnsi="Arial"/>
            <w:sz w:val="22"/>
            <w:szCs w:val="22"/>
          </w:rPr>
          <w:t xml:space="preserve"> As with miR-1</w:t>
        </w:r>
      </w:ins>
      <w:ins w:id="1274" w:author="David Bartel" w:date="2018-02-25T21:49:00Z">
        <w:r w:rsidR="00673B6F">
          <w:rPr>
            <w:rFonts w:ascii="Arial" w:hAnsi="Arial"/>
            <w:sz w:val="22"/>
            <w:szCs w:val="22"/>
          </w:rPr>
          <w:t>,</w:t>
        </w:r>
      </w:ins>
      <w:ins w:id="1275" w:author="David Bartel" w:date="2018-02-25T21:28:00Z">
        <w:r w:rsidR="009272BE">
          <w:rPr>
            <w:rFonts w:ascii="Arial" w:hAnsi="Arial"/>
            <w:sz w:val="22"/>
            <w:szCs w:val="22"/>
          </w:rPr>
          <w:t xml:space="preserve"> t</w:t>
        </w:r>
      </w:ins>
      <w:del w:id="1276" w:author="David Bartel" w:date="2018-02-25T21:28:00Z">
        <w:r w:rsidDel="009272BE">
          <w:rPr>
            <w:rFonts w:ascii="Arial" w:hAnsi="Arial"/>
            <w:sz w:val="22"/>
            <w:szCs w:val="22"/>
          </w:rPr>
          <w:delText>T</w:delText>
        </w:r>
      </w:del>
      <w:r>
        <w:rPr>
          <w:rFonts w:ascii="Arial" w:hAnsi="Arial"/>
          <w:sz w:val="22"/>
          <w:szCs w:val="22"/>
        </w:rPr>
        <w:t>he non</w:t>
      </w:r>
      <w:ins w:id="1277" w:author="David Bartel" w:date="2018-02-25T21:49:00Z">
        <w:r w:rsidR="00E46073">
          <w:rPr>
            <w:rFonts w:ascii="Arial" w:hAnsi="Arial"/>
            <w:sz w:val="22"/>
            <w:szCs w:val="22"/>
          </w:rPr>
          <w:t>-</w:t>
        </w:r>
      </w:ins>
      <w:r>
        <w:rPr>
          <w:rFonts w:ascii="Arial" w:hAnsi="Arial"/>
          <w:sz w:val="22"/>
          <w:szCs w:val="22"/>
        </w:rPr>
        <w:t xml:space="preserve">canonical </w:t>
      </w:r>
      <w:del w:id="1278" w:author="David Bartel" w:date="2018-02-25T21:29:00Z">
        <w:r w:rsidDel="009272BE">
          <w:rPr>
            <w:rFonts w:ascii="Arial" w:hAnsi="Arial"/>
            <w:sz w:val="22"/>
            <w:szCs w:val="22"/>
          </w:rPr>
          <w:delText>binding modes also correspond to</w:delText>
        </w:r>
      </w:del>
      <w:ins w:id="1279" w:author="David Bartel" w:date="2018-02-25T21:29:00Z">
        <w:r w:rsidR="009272BE">
          <w:rPr>
            <w:rFonts w:ascii="Arial" w:hAnsi="Arial"/>
            <w:sz w:val="22"/>
            <w:szCs w:val="22"/>
          </w:rPr>
          <w:t xml:space="preserve">sites </w:t>
        </w:r>
      </w:ins>
      <w:ins w:id="1280" w:author="David Bartel" w:date="2018-02-25T21:51:00Z">
        <w:r w:rsidR="00673B6F">
          <w:rPr>
            <w:rFonts w:ascii="Arial" w:hAnsi="Arial"/>
            <w:sz w:val="22"/>
            <w:szCs w:val="22"/>
          </w:rPr>
          <w:t xml:space="preserve">each </w:t>
        </w:r>
      </w:ins>
      <w:ins w:id="1281" w:author="David Bartel" w:date="2018-03-27T20:51:00Z">
        <w:r w:rsidR="00CC6D2C">
          <w:rPr>
            <w:rFonts w:ascii="Arial" w:hAnsi="Arial"/>
            <w:sz w:val="22"/>
            <w:szCs w:val="22"/>
          </w:rPr>
          <w:t>paired to the</w:t>
        </w:r>
      </w:ins>
      <w:ins w:id="1282" w:author="David Bartel" w:date="2018-02-25T21:51:00Z">
        <w:r w:rsidR="00673B6F">
          <w:rPr>
            <w:rFonts w:ascii="Arial" w:hAnsi="Arial"/>
            <w:sz w:val="22"/>
            <w:szCs w:val="22"/>
          </w:rPr>
          <w:t xml:space="preserve"> seed </w:t>
        </w:r>
      </w:ins>
      <w:ins w:id="1283" w:author="David Bartel" w:date="2018-03-27T20:51:00Z">
        <w:r w:rsidR="003A62D5">
          <w:rPr>
            <w:rFonts w:ascii="Arial" w:hAnsi="Arial"/>
            <w:sz w:val="22"/>
            <w:szCs w:val="22"/>
          </w:rPr>
          <w:t>region</w:t>
        </w:r>
        <w:r w:rsidR="00CC6D2C">
          <w:rPr>
            <w:rFonts w:ascii="Arial" w:hAnsi="Arial"/>
            <w:sz w:val="22"/>
            <w:szCs w:val="22"/>
          </w:rPr>
          <w:t xml:space="preserve"> but did so imp</w:t>
        </w:r>
      </w:ins>
      <w:ins w:id="1284" w:author="David Bartel" w:date="2018-03-27T20:52:00Z">
        <w:r w:rsidR="003A62D5">
          <w:rPr>
            <w:rFonts w:ascii="Arial" w:hAnsi="Arial"/>
            <w:sz w:val="22"/>
            <w:szCs w:val="22"/>
          </w:rPr>
          <w:t>erfectly</w:t>
        </w:r>
      </w:ins>
      <w:ins w:id="1285" w:author="David Bartel" w:date="2018-02-25T21:51:00Z">
        <w:r w:rsidR="00673B6F">
          <w:rPr>
            <w:rFonts w:ascii="Arial" w:hAnsi="Arial"/>
            <w:sz w:val="22"/>
            <w:szCs w:val="22"/>
          </w:rPr>
          <w:t xml:space="preserve">, typically </w:t>
        </w:r>
      </w:ins>
      <w:ins w:id="1286" w:author="David Bartel" w:date="2018-03-27T20:52:00Z">
        <w:r w:rsidR="003A62D5">
          <w:rPr>
            <w:rFonts w:ascii="Arial" w:hAnsi="Arial"/>
            <w:sz w:val="22"/>
            <w:szCs w:val="22"/>
          </w:rPr>
          <w:t xml:space="preserve">with </w:t>
        </w:r>
      </w:ins>
      <w:ins w:id="1287" w:author="David Bartel" w:date="2018-02-25T21:51:00Z">
        <w:r w:rsidR="00673B6F">
          <w:rPr>
            <w:rFonts w:ascii="Arial" w:hAnsi="Arial"/>
            <w:sz w:val="22"/>
            <w:szCs w:val="22"/>
          </w:rPr>
          <w:t>a single</w:t>
        </w:r>
      </w:ins>
      <w:r>
        <w:rPr>
          <w:rFonts w:ascii="Arial" w:hAnsi="Arial"/>
          <w:sz w:val="22"/>
          <w:szCs w:val="22"/>
        </w:rPr>
        <w:t xml:space="preserve"> wobble</w:t>
      </w:r>
      <w:del w:id="1288" w:author="David Bartel" w:date="2018-02-25T21:30:00Z">
        <w:r w:rsidDel="00AA45B7">
          <w:rPr>
            <w:rFonts w:ascii="Arial" w:hAnsi="Arial"/>
            <w:sz w:val="22"/>
            <w:szCs w:val="22"/>
          </w:rPr>
          <w:delText>-pairing</w:delText>
        </w:r>
      </w:del>
      <w:r>
        <w:rPr>
          <w:rFonts w:ascii="Arial" w:hAnsi="Arial"/>
          <w:sz w:val="22"/>
          <w:szCs w:val="22"/>
        </w:rPr>
        <w:t xml:space="preserve">, </w:t>
      </w:r>
      <w:ins w:id="1289" w:author="David Bartel" w:date="2018-02-25T21:52:00Z">
        <w:r w:rsidR="00673B6F">
          <w:rPr>
            <w:rFonts w:ascii="Arial" w:hAnsi="Arial"/>
            <w:sz w:val="22"/>
            <w:szCs w:val="22"/>
          </w:rPr>
          <w:t xml:space="preserve">single </w:t>
        </w:r>
      </w:ins>
      <w:del w:id="1290" w:author="David Bartel" w:date="2018-02-25T21:52:00Z">
        <w:r w:rsidDel="00673B6F">
          <w:rPr>
            <w:rFonts w:ascii="Arial" w:hAnsi="Arial"/>
            <w:sz w:val="22"/>
            <w:szCs w:val="22"/>
          </w:rPr>
          <w:delText>bulged</w:delText>
        </w:r>
      </w:del>
      <w:del w:id="1291" w:author="David Bartel" w:date="2018-02-25T21:31:00Z">
        <w:r w:rsidDel="00AA45B7">
          <w:rPr>
            <w:rFonts w:ascii="Arial" w:hAnsi="Arial"/>
            <w:sz w:val="22"/>
            <w:szCs w:val="22"/>
          </w:rPr>
          <w:delText xml:space="preserve"> nucleotides</w:delText>
        </w:r>
      </w:del>
      <w:del w:id="1292" w:author="David Bartel" w:date="2018-02-25T21:52:00Z">
        <w:r w:rsidDel="00673B6F">
          <w:rPr>
            <w:rFonts w:ascii="Arial" w:hAnsi="Arial"/>
            <w:sz w:val="22"/>
            <w:szCs w:val="22"/>
          </w:rPr>
          <w:delText xml:space="preserve">, </w:delText>
        </w:r>
      </w:del>
      <w:del w:id="1293" w:author="David Bartel" w:date="2018-02-25T21:31:00Z">
        <w:r w:rsidDel="00AA45B7">
          <w:rPr>
            <w:rFonts w:ascii="Arial" w:hAnsi="Arial"/>
            <w:sz w:val="22"/>
            <w:szCs w:val="22"/>
          </w:rPr>
          <w:delText xml:space="preserve">and </w:delText>
        </w:r>
      </w:del>
      <w:r>
        <w:rPr>
          <w:rFonts w:ascii="Arial" w:hAnsi="Arial"/>
          <w:sz w:val="22"/>
          <w:szCs w:val="22"/>
        </w:rPr>
        <w:t>mismatch</w:t>
      </w:r>
      <w:ins w:id="1294" w:author="David Bartel" w:date="2018-02-25T21:52:00Z">
        <w:r w:rsidR="00673B6F">
          <w:rPr>
            <w:rFonts w:ascii="Arial" w:hAnsi="Arial"/>
            <w:sz w:val="22"/>
            <w:szCs w:val="22"/>
          </w:rPr>
          <w:t>, or single-nucleotide bulge</w:t>
        </w:r>
      </w:ins>
      <w:del w:id="1295" w:author="David Bartel" w:date="2018-02-25T21:52:00Z">
        <w:r w:rsidDel="00673B6F">
          <w:rPr>
            <w:rFonts w:ascii="Arial" w:hAnsi="Arial"/>
            <w:sz w:val="22"/>
            <w:szCs w:val="22"/>
          </w:rPr>
          <w:delText xml:space="preserve"> </w:delText>
        </w:r>
      </w:del>
      <w:del w:id="1296" w:author="David Bartel" w:date="2018-02-25T21:31:00Z">
        <w:r w:rsidDel="00AA45B7">
          <w:rPr>
            <w:rFonts w:ascii="Arial" w:hAnsi="Arial"/>
            <w:sz w:val="22"/>
            <w:szCs w:val="22"/>
          </w:rPr>
          <w:delText xml:space="preserve">positions </w:delText>
        </w:r>
      </w:del>
      <w:del w:id="1297" w:author="David Bartel" w:date="2018-02-25T21:52:00Z">
        <w:r w:rsidDel="00673B6F">
          <w:rPr>
            <w:rFonts w:ascii="Arial" w:hAnsi="Arial"/>
            <w:sz w:val="22"/>
            <w:szCs w:val="22"/>
          </w:rPr>
          <w:delText xml:space="preserve">with </w:delText>
        </w:r>
      </w:del>
      <w:del w:id="1298" w:author="David Bartel" w:date="2018-02-25T21:32:00Z">
        <w:r w:rsidDel="00AA45B7">
          <w:rPr>
            <w:rFonts w:ascii="Arial" w:hAnsi="Arial"/>
            <w:sz w:val="22"/>
            <w:szCs w:val="22"/>
          </w:rPr>
          <w:delText xml:space="preserve">the </w:delText>
        </w:r>
      </w:del>
      <w:del w:id="1299" w:author="David Bartel" w:date="2018-02-25T21:52:00Z">
        <w:r w:rsidDel="00673B6F">
          <w:rPr>
            <w:rFonts w:ascii="Arial" w:hAnsi="Arial"/>
            <w:sz w:val="22"/>
            <w:szCs w:val="22"/>
          </w:rPr>
          <w:delText>seed</w:delText>
        </w:r>
      </w:del>
      <w:r>
        <w:rPr>
          <w:rFonts w:ascii="Arial" w:hAnsi="Arial"/>
          <w:sz w:val="22"/>
          <w:szCs w:val="22"/>
        </w:rPr>
        <w:t xml:space="preserve">, </w:t>
      </w:r>
      <w:commentRangeStart w:id="1300"/>
      <w:del w:id="1301" w:author="David Bartel" w:date="2018-02-25T21:32:00Z">
        <w:r w:rsidDel="00AA45B7">
          <w:rPr>
            <w:rFonts w:ascii="Arial" w:hAnsi="Arial"/>
            <w:sz w:val="22"/>
            <w:szCs w:val="22"/>
          </w:rPr>
          <w:delText>although to</w:delText>
        </w:r>
      </w:del>
      <w:ins w:id="1302" w:author="David Bartel" w:date="2018-02-25T21:32:00Z">
        <w:r w:rsidR="00AA45B7">
          <w:rPr>
            <w:rFonts w:ascii="Arial" w:hAnsi="Arial"/>
            <w:sz w:val="22"/>
            <w:szCs w:val="22"/>
          </w:rPr>
          <w:t xml:space="preserve">but </w:t>
        </w:r>
      </w:ins>
      <w:ins w:id="1303" w:author="David Bartel" w:date="2018-03-27T20:53:00Z">
        <w:r w:rsidR="003A62D5">
          <w:rPr>
            <w:rFonts w:ascii="Arial" w:hAnsi="Arial"/>
            <w:sz w:val="22"/>
            <w:szCs w:val="22"/>
          </w:rPr>
          <w:t xml:space="preserve">these imperfections were </w:t>
        </w:r>
      </w:ins>
      <w:ins w:id="1304" w:author="David Bartel" w:date="2018-02-25T21:32:00Z">
        <w:r w:rsidR="00AA45B7">
          <w:rPr>
            <w:rFonts w:ascii="Arial" w:hAnsi="Arial"/>
            <w:sz w:val="22"/>
            <w:szCs w:val="22"/>
          </w:rPr>
          <w:t xml:space="preserve">at </w:t>
        </w:r>
      </w:ins>
      <w:del w:id="1305" w:author="David Bartel" w:date="2018-02-25T21:32:00Z">
        <w:r w:rsidDel="00AA45B7">
          <w:rPr>
            <w:rFonts w:ascii="Arial" w:hAnsi="Arial"/>
            <w:sz w:val="22"/>
            <w:szCs w:val="22"/>
          </w:rPr>
          <w:delText xml:space="preserve"> distinct nucleotide </w:delText>
        </w:r>
      </w:del>
      <w:r>
        <w:rPr>
          <w:rFonts w:ascii="Arial" w:hAnsi="Arial"/>
          <w:sz w:val="22"/>
          <w:szCs w:val="22"/>
        </w:rPr>
        <w:t xml:space="preserve">positions </w:t>
      </w:r>
      <w:ins w:id="1306" w:author="David Bartel" w:date="2018-03-27T20:52:00Z">
        <w:r w:rsidR="003A62D5">
          <w:rPr>
            <w:rFonts w:ascii="Arial" w:hAnsi="Arial"/>
            <w:sz w:val="22"/>
            <w:szCs w:val="22"/>
          </w:rPr>
          <w:t xml:space="preserve">different </w:t>
        </w:r>
      </w:ins>
      <w:r>
        <w:rPr>
          <w:rFonts w:ascii="Arial" w:hAnsi="Arial"/>
          <w:sz w:val="22"/>
          <w:szCs w:val="22"/>
        </w:rPr>
        <w:t xml:space="preserve">than </w:t>
      </w:r>
      <w:ins w:id="1307" w:author="David Bartel" w:date="2018-03-27T20:53:00Z">
        <w:r w:rsidR="003A62D5">
          <w:rPr>
            <w:rFonts w:ascii="Arial" w:hAnsi="Arial"/>
            <w:sz w:val="22"/>
            <w:szCs w:val="22"/>
          </w:rPr>
          <w:t xml:space="preserve">those </w:t>
        </w:r>
      </w:ins>
      <w:del w:id="1308" w:author="David Bartel" w:date="2018-02-25T21:33:00Z">
        <w:r w:rsidDel="00AA45B7">
          <w:rPr>
            <w:rFonts w:ascii="Arial" w:hAnsi="Arial"/>
            <w:sz w:val="22"/>
            <w:szCs w:val="22"/>
          </w:rPr>
          <w:delText>that of</w:delText>
        </w:r>
      </w:del>
      <w:ins w:id="1309" w:author="David Bartel" w:date="2018-02-25T21:33:00Z">
        <w:r w:rsidR="00AA45B7">
          <w:rPr>
            <w:rFonts w:ascii="Arial" w:hAnsi="Arial"/>
            <w:sz w:val="22"/>
            <w:szCs w:val="22"/>
          </w:rPr>
          <w:t>observed for</w:t>
        </w:r>
      </w:ins>
      <w:r>
        <w:rPr>
          <w:rFonts w:ascii="Arial" w:hAnsi="Arial"/>
          <w:sz w:val="22"/>
          <w:szCs w:val="22"/>
        </w:rPr>
        <w:t xml:space="preserve"> miR-1</w:t>
      </w:r>
      <w:commentRangeEnd w:id="1300"/>
      <w:r w:rsidR="00646BBF">
        <w:rPr>
          <w:rStyle w:val="CommentReference"/>
          <w:rFonts w:eastAsiaTheme="minorHAnsi"/>
        </w:rPr>
        <w:commentReference w:id="1300"/>
      </w:r>
      <w:r>
        <w:rPr>
          <w:rFonts w:ascii="Arial" w:hAnsi="Arial"/>
          <w:sz w:val="22"/>
          <w:szCs w:val="22"/>
        </w:rPr>
        <w:t xml:space="preserve">, </w:t>
      </w:r>
      <w:del w:id="1310" w:author="David Bartel" w:date="2018-02-25T21:34:00Z">
        <w:r w:rsidDel="00AA45B7">
          <w:rPr>
            <w:rFonts w:ascii="Arial" w:hAnsi="Arial"/>
            <w:sz w:val="22"/>
            <w:szCs w:val="22"/>
          </w:rPr>
          <w:delText>and</w:delText>
        </w:r>
      </w:del>
      <w:del w:id="1311" w:author="David Bartel" w:date="2018-02-25T21:33:00Z">
        <w:r w:rsidDel="00AA45B7">
          <w:rPr>
            <w:rFonts w:ascii="Arial" w:hAnsi="Arial"/>
            <w:sz w:val="22"/>
            <w:szCs w:val="22"/>
          </w:rPr>
          <w:delText>,</w:delText>
        </w:r>
      </w:del>
      <w:del w:id="1312" w:author="David Bartel" w:date="2018-02-25T21:34:00Z">
        <w:r w:rsidDel="00AA45B7">
          <w:rPr>
            <w:rFonts w:ascii="Arial" w:hAnsi="Arial"/>
            <w:sz w:val="22"/>
            <w:szCs w:val="22"/>
          </w:rPr>
          <w:delText xml:space="preserve"> </w:delText>
        </w:r>
      </w:del>
      <w:del w:id="1313" w:author="David Bartel" w:date="2018-02-25T21:33:00Z">
        <w:r w:rsidDel="00AA45B7">
          <w:rPr>
            <w:rFonts w:ascii="Arial" w:hAnsi="Arial"/>
            <w:sz w:val="22"/>
            <w:szCs w:val="22"/>
          </w:rPr>
          <w:delText>in the case of</w:delText>
        </w:r>
      </w:del>
      <w:ins w:id="1314" w:author="David Bartel" w:date="2018-02-25T21:34:00Z">
        <w:r w:rsidR="00AA45B7">
          <w:rPr>
            <w:rFonts w:ascii="Arial" w:hAnsi="Arial"/>
            <w:sz w:val="22"/>
            <w:szCs w:val="22"/>
          </w:rPr>
          <w:t>with different</w:t>
        </w:r>
      </w:ins>
      <w:r>
        <w:rPr>
          <w:rFonts w:ascii="Arial" w:hAnsi="Arial"/>
          <w:sz w:val="22"/>
          <w:szCs w:val="22"/>
        </w:rPr>
        <w:t xml:space="preserve"> mismatche</w:t>
      </w:r>
      <w:ins w:id="1315" w:author="David Bartel" w:date="2018-02-25T21:34:00Z">
        <w:r w:rsidR="00AA45B7">
          <w:rPr>
            <w:rFonts w:ascii="Arial" w:hAnsi="Arial"/>
            <w:sz w:val="22"/>
            <w:szCs w:val="22"/>
          </w:rPr>
          <w:t>d</w:t>
        </w:r>
      </w:ins>
      <w:del w:id="1316" w:author="David Bartel" w:date="2018-02-25T21:34:00Z">
        <w:r w:rsidDel="00AA45B7">
          <w:rPr>
            <w:rFonts w:ascii="Arial" w:hAnsi="Arial"/>
            <w:sz w:val="22"/>
            <w:szCs w:val="22"/>
          </w:rPr>
          <w:delText>s, different</w:delText>
        </w:r>
      </w:del>
      <w:ins w:id="1317" w:author="David Bartel" w:date="2018-02-25T21:53:00Z">
        <w:r w:rsidR="00673B6F">
          <w:rPr>
            <w:rFonts w:ascii="Arial" w:hAnsi="Arial"/>
            <w:sz w:val="22"/>
            <w:szCs w:val="22"/>
          </w:rPr>
          <w:t>-</w:t>
        </w:r>
      </w:ins>
      <w:del w:id="1318" w:author="David Bartel" w:date="2018-02-25T21:53:00Z">
        <w:r w:rsidDel="00673B6F">
          <w:rPr>
            <w:rFonts w:ascii="Arial" w:hAnsi="Arial"/>
            <w:sz w:val="22"/>
            <w:szCs w:val="22"/>
          </w:rPr>
          <w:delText xml:space="preserve"> </w:delText>
        </w:r>
      </w:del>
      <w:r>
        <w:rPr>
          <w:rFonts w:ascii="Arial" w:hAnsi="Arial"/>
          <w:sz w:val="22"/>
          <w:szCs w:val="22"/>
        </w:rPr>
        <w:t>nucleotide identities.</w:t>
      </w:r>
      <w:ins w:id="1319" w:author="David Bartel" w:date="2018-02-25T21:35:00Z">
        <w:r w:rsidR="005C1E22">
          <w:rPr>
            <w:rFonts w:ascii="Arial" w:hAnsi="Arial"/>
            <w:sz w:val="22"/>
            <w:szCs w:val="22"/>
          </w:rPr>
          <w:t xml:space="preserve"> </w:t>
        </w:r>
      </w:ins>
      <w:ins w:id="1320" w:author="David Bartel" w:date="2018-02-27T21:45:00Z">
        <w:r w:rsidR="006B1350">
          <w:rPr>
            <w:rFonts w:ascii="Arial" w:hAnsi="Arial"/>
            <w:sz w:val="22"/>
            <w:szCs w:val="22"/>
          </w:rPr>
          <w:t xml:space="preserve"> The let-7a, analysis also identified </w:t>
        </w:r>
      </w:ins>
      <w:ins w:id="1321" w:author="David Bartel" w:date="2018-02-28T22:09:00Z">
        <w:r w:rsidR="002736AF">
          <w:rPr>
            <w:rFonts w:ascii="Arial" w:hAnsi="Arial"/>
            <w:sz w:val="22"/>
            <w:szCs w:val="22"/>
          </w:rPr>
          <w:t>two</w:t>
        </w:r>
      </w:ins>
      <w:ins w:id="1322" w:author="David Bartel" w:date="2018-02-27T21:45:00Z">
        <w:r w:rsidR="006B1350">
          <w:rPr>
            <w:rFonts w:ascii="Arial" w:hAnsi="Arial"/>
            <w:sz w:val="22"/>
            <w:szCs w:val="22"/>
          </w:rPr>
          <w:t xml:space="preserve"> sites that, as with the miR-1 ACACACA site, could not be explained by pairing to the miRNA.  </w:t>
        </w:r>
      </w:ins>
      <w:ins w:id="1323" w:author="David Bartel" w:date="2018-03-27T20:54:00Z">
        <w:r w:rsidR="003A62D5">
          <w:rPr>
            <w:rFonts w:ascii="Arial" w:hAnsi="Arial"/>
            <w:sz w:val="22"/>
            <w:szCs w:val="22"/>
          </w:rPr>
          <w:t>T</w:t>
        </w:r>
      </w:ins>
      <w:ins w:id="1324" w:author="David Bartel" w:date="2018-02-27T21:45:00Z">
        <w:r w:rsidR="006B1350">
          <w:rPr>
            <w:rFonts w:ascii="Arial" w:hAnsi="Arial"/>
            <w:sz w:val="22"/>
            <w:szCs w:val="22"/>
          </w:rPr>
          <w:t xml:space="preserve">hese </w:t>
        </w:r>
      </w:ins>
      <w:ins w:id="1325" w:author="David Bartel" w:date="2018-02-27T21:47:00Z">
        <w:r w:rsidR="006B1350">
          <w:rPr>
            <w:rFonts w:ascii="Arial" w:hAnsi="Arial"/>
            <w:sz w:val="22"/>
            <w:szCs w:val="22"/>
          </w:rPr>
          <w:t xml:space="preserve">rare </w:t>
        </w:r>
      </w:ins>
      <w:ins w:id="1326" w:author="David Bartel" w:date="2018-02-27T21:45:00Z">
        <w:r w:rsidR="006B1350">
          <w:rPr>
            <w:rFonts w:ascii="Arial" w:hAnsi="Arial"/>
            <w:sz w:val="22"/>
            <w:szCs w:val="22"/>
          </w:rPr>
          <w:t xml:space="preserve">sites </w:t>
        </w:r>
      </w:ins>
      <w:ins w:id="1327" w:author="David Bartel" w:date="2018-02-27T21:49:00Z">
        <w:r w:rsidR="006B1350">
          <w:rPr>
            <w:rFonts w:ascii="Arial" w:hAnsi="Arial"/>
            <w:sz w:val="22"/>
            <w:szCs w:val="22"/>
          </w:rPr>
          <w:t xml:space="preserve">that lacked substantial pairing to the miRNA </w:t>
        </w:r>
      </w:ins>
      <w:ins w:id="1328" w:author="David Bartel" w:date="2018-03-27T20:54:00Z">
        <w:r w:rsidR="003A62D5">
          <w:rPr>
            <w:rFonts w:ascii="Arial" w:hAnsi="Arial"/>
            <w:sz w:val="22"/>
            <w:szCs w:val="22"/>
          </w:rPr>
          <w:t xml:space="preserve">always </w:t>
        </w:r>
      </w:ins>
      <w:ins w:id="1329" w:author="David Bartel" w:date="2018-02-27T21:45:00Z">
        <w:r w:rsidR="006B1350">
          <w:rPr>
            <w:rFonts w:ascii="Arial" w:hAnsi="Arial"/>
            <w:sz w:val="22"/>
            <w:szCs w:val="22"/>
          </w:rPr>
          <w:t>differed for different miRNAs, which ruled out binding to a common contaminant in our AGO2-miRNA preparations.</w:t>
        </w:r>
      </w:ins>
    </w:p>
    <w:p w14:paraId="5C48EEE7" w14:textId="59C606C3" w:rsidR="00B136FD" w:rsidRDefault="009E2BCA" w:rsidP="009E2BCA">
      <w:pPr>
        <w:spacing w:line="360" w:lineRule="auto"/>
        <w:ind w:firstLine="720"/>
        <w:rPr>
          <w:ins w:id="1330" w:author="David Bartel" w:date="2018-02-27T21:54:00Z"/>
          <w:rFonts w:ascii="Arial" w:hAnsi="Arial"/>
          <w:sz w:val="22"/>
          <w:szCs w:val="22"/>
        </w:rPr>
      </w:pPr>
      <w:del w:id="1331" w:author="David Bartel" w:date="2018-02-25T21:54:00Z">
        <w:r w:rsidDel="00673B6F">
          <w:rPr>
            <w:rFonts w:ascii="Arial" w:hAnsi="Arial"/>
            <w:sz w:val="22"/>
            <w:szCs w:val="22"/>
          </w:rPr>
          <w:delText xml:space="preserve">Analysis </w:delText>
        </w:r>
      </w:del>
      <w:ins w:id="1332" w:author="David Bartel" w:date="2018-02-25T21:54:00Z">
        <w:r w:rsidR="004A7D68">
          <w:rPr>
            <w:rFonts w:ascii="Arial" w:hAnsi="Arial"/>
            <w:sz w:val="22"/>
            <w:szCs w:val="22"/>
          </w:rPr>
          <w:t>The site-</w:t>
        </w:r>
        <w:r w:rsidR="00673B6F">
          <w:rPr>
            <w:rFonts w:ascii="Arial" w:hAnsi="Arial"/>
            <w:sz w:val="22"/>
            <w:szCs w:val="22"/>
          </w:rPr>
          <w:t xml:space="preserve">affinity profiles </w:t>
        </w:r>
      </w:ins>
      <w:r>
        <w:rPr>
          <w:rFonts w:ascii="Arial" w:hAnsi="Arial"/>
          <w:sz w:val="22"/>
          <w:szCs w:val="22"/>
        </w:rPr>
        <w:t xml:space="preserve">of </w:t>
      </w:r>
      <w:commentRangeStart w:id="1333"/>
      <w:ins w:id="1334" w:author="David Bartel" w:date="2018-03-25T07:45:00Z">
        <w:r w:rsidR="00CB4DA5" w:rsidRPr="00CB4DA5">
          <w:rPr>
            <w:rFonts w:ascii="Arial" w:hAnsi="Arial"/>
            <w:sz w:val="22"/>
            <w:szCs w:val="22"/>
            <w:highlight w:val="yellow"/>
            <w:rPrChange w:id="1335" w:author="David Bartel" w:date="2018-03-25T07:45:00Z">
              <w:rPr>
                <w:rFonts w:ascii="Arial" w:hAnsi="Arial"/>
                <w:sz w:val="22"/>
                <w:szCs w:val="22"/>
              </w:rPr>
            </w:rPrChange>
          </w:rPr>
          <w:t>miR-7</w:t>
        </w:r>
      </w:ins>
      <w:commentRangeEnd w:id="1333"/>
      <w:ins w:id="1336" w:author="David Bartel" w:date="2018-03-25T07:46:00Z">
        <w:r w:rsidR="00CB4DA5">
          <w:rPr>
            <w:rStyle w:val="CommentReference"/>
            <w:rFonts w:eastAsiaTheme="minorHAnsi"/>
          </w:rPr>
          <w:commentReference w:id="1333"/>
        </w:r>
      </w:ins>
      <w:ins w:id="1337" w:author="David Bartel" w:date="2018-03-25T07:45:00Z">
        <w:r w:rsidR="00CB4DA5" w:rsidRPr="00CB4DA5">
          <w:rPr>
            <w:rFonts w:ascii="Arial" w:hAnsi="Arial"/>
            <w:sz w:val="22"/>
            <w:szCs w:val="22"/>
            <w:highlight w:val="yellow"/>
            <w:rPrChange w:id="1338" w:author="David Bartel" w:date="2018-03-25T07:45:00Z">
              <w:rPr>
                <w:rFonts w:ascii="Arial" w:hAnsi="Arial"/>
                <w:sz w:val="22"/>
                <w:szCs w:val="22"/>
              </w:rPr>
            </w:rPrChange>
          </w:rPr>
          <w:t>,</w:t>
        </w:r>
        <w:r w:rsidR="00CB4DA5">
          <w:rPr>
            <w:rFonts w:ascii="Arial" w:hAnsi="Arial"/>
            <w:sz w:val="22"/>
            <w:szCs w:val="22"/>
          </w:rPr>
          <w:t xml:space="preserve"> miR-124, </w:t>
        </w:r>
      </w:ins>
      <w:r>
        <w:rPr>
          <w:rFonts w:ascii="Arial" w:hAnsi="Arial"/>
          <w:sz w:val="22"/>
          <w:szCs w:val="22"/>
        </w:rPr>
        <w:t>miR-155</w:t>
      </w:r>
      <w:del w:id="1339" w:author="David Bartel" w:date="2018-02-25T21:54:00Z">
        <w:r w:rsidDel="00673B6F">
          <w:rPr>
            <w:rFonts w:ascii="Arial" w:hAnsi="Arial"/>
            <w:sz w:val="22"/>
            <w:szCs w:val="22"/>
          </w:rPr>
          <w:delText xml:space="preserve"> (Figure 2B)</w:delText>
        </w:r>
      </w:del>
      <w:r>
        <w:rPr>
          <w:rFonts w:ascii="Arial" w:hAnsi="Arial"/>
          <w:sz w:val="22"/>
          <w:szCs w:val="22"/>
        </w:rPr>
        <w:t xml:space="preserve">, </w:t>
      </w:r>
      <w:del w:id="1340" w:author="David Bartel" w:date="2018-03-25T07:45:00Z">
        <w:r w:rsidDel="00CB4DA5">
          <w:rPr>
            <w:rFonts w:ascii="Arial" w:hAnsi="Arial"/>
            <w:sz w:val="22"/>
            <w:szCs w:val="22"/>
          </w:rPr>
          <w:delText>miR-124</w:delText>
        </w:r>
      </w:del>
      <w:del w:id="1341" w:author="David Bartel" w:date="2018-02-25T21:54:00Z">
        <w:r w:rsidDel="00673B6F">
          <w:rPr>
            <w:rFonts w:ascii="Arial" w:hAnsi="Arial"/>
            <w:sz w:val="22"/>
            <w:szCs w:val="22"/>
          </w:rPr>
          <w:delText xml:space="preserve"> (Figure 2C)</w:delText>
        </w:r>
      </w:del>
      <w:del w:id="1342" w:author="David Bartel" w:date="2018-03-25T07:45:00Z">
        <w:r w:rsidDel="00CB4DA5">
          <w:rPr>
            <w:rFonts w:ascii="Arial" w:hAnsi="Arial"/>
            <w:sz w:val="22"/>
            <w:szCs w:val="22"/>
          </w:rPr>
          <w:delText xml:space="preserve">, </w:delText>
        </w:r>
      </w:del>
      <w:r>
        <w:rPr>
          <w:rFonts w:ascii="Arial" w:hAnsi="Arial"/>
          <w:sz w:val="22"/>
          <w:szCs w:val="22"/>
        </w:rPr>
        <w:t>and lsy-6</w:t>
      </w:r>
      <w:del w:id="1343" w:author="David Bartel" w:date="2018-02-25T21:54:00Z">
        <w:r w:rsidDel="00673B6F">
          <w:rPr>
            <w:rFonts w:ascii="Arial" w:hAnsi="Arial"/>
            <w:sz w:val="22"/>
            <w:szCs w:val="22"/>
          </w:rPr>
          <w:delText xml:space="preserve"> (Figure 2D)</w:delText>
        </w:r>
      </w:del>
      <w:r>
        <w:rPr>
          <w:rFonts w:ascii="Arial" w:hAnsi="Arial"/>
          <w:sz w:val="22"/>
          <w:szCs w:val="22"/>
        </w:rPr>
        <w:t xml:space="preserve"> </w:t>
      </w:r>
      <w:ins w:id="1344" w:author="David Bartel" w:date="2018-03-26T09:02:00Z">
        <w:r w:rsidR="00E14926">
          <w:rPr>
            <w:rFonts w:ascii="Arial" w:hAnsi="Arial"/>
            <w:sz w:val="22"/>
            <w:szCs w:val="22"/>
          </w:rPr>
          <w:t xml:space="preserve">resembled those of miR-1 and let-7 in some respects. </w:t>
        </w:r>
      </w:ins>
      <w:ins w:id="1345" w:author="David Bartel" w:date="2018-03-26T09:04:00Z">
        <w:r w:rsidR="00E14926">
          <w:rPr>
            <w:rFonts w:ascii="Arial" w:hAnsi="Arial"/>
            <w:sz w:val="22"/>
            <w:szCs w:val="22"/>
          </w:rPr>
          <w:t>As expected, t</w:t>
        </w:r>
      </w:ins>
      <w:ins w:id="1346" w:author="David Bartel" w:date="2018-03-26T09:02:00Z">
        <w:r w:rsidR="00E14926">
          <w:rPr>
            <w:rFonts w:ascii="Arial" w:hAnsi="Arial"/>
            <w:sz w:val="22"/>
            <w:szCs w:val="22"/>
          </w:rPr>
          <w:t>hey all included the six canonical sites</w:t>
        </w:r>
      </w:ins>
      <w:ins w:id="1347" w:author="David Bartel" w:date="2018-03-26T09:05:00Z">
        <w:r w:rsidR="003E4A9A">
          <w:rPr>
            <w:rFonts w:ascii="Arial" w:hAnsi="Arial"/>
            <w:sz w:val="22"/>
            <w:szCs w:val="22"/>
          </w:rPr>
          <w:t>.</w:t>
        </w:r>
      </w:ins>
      <w:ins w:id="1348" w:author="David Bartel" w:date="2018-03-26T09:04:00Z">
        <w:r w:rsidR="00E14926">
          <w:rPr>
            <w:rFonts w:ascii="Arial" w:hAnsi="Arial"/>
            <w:sz w:val="22"/>
            <w:szCs w:val="22"/>
          </w:rPr>
          <w:t xml:space="preserve"> </w:t>
        </w:r>
      </w:ins>
      <w:ins w:id="1349" w:author="David Bartel" w:date="2018-03-26T09:06:00Z">
        <w:r w:rsidR="003E4A9A">
          <w:rPr>
            <w:rFonts w:ascii="Arial" w:hAnsi="Arial"/>
            <w:sz w:val="22"/>
            <w:szCs w:val="22"/>
          </w:rPr>
          <w:t>They</w:t>
        </w:r>
      </w:ins>
      <w:ins w:id="1350" w:author="David Bartel" w:date="2018-03-26T09:01:00Z">
        <w:r w:rsidR="00E14926">
          <w:rPr>
            <w:rFonts w:ascii="Arial" w:hAnsi="Arial"/>
            <w:sz w:val="22"/>
            <w:szCs w:val="22"/>
          </w:rPr>
          <w:t xml:space="preserve"> </w:t>
        </w:r>
      </w:ins>
      <w:ins w:id="1351" w:author="David Bartel" w:date="2018-02-25T22:00:00Z">
        <w:r w:rsidR="00F94F05">
          <w:rPr>
            <w:rFonts w:ascii="Arial" w:hAnsi="Arial"/>
            <w:sz w:val="22"/>
            <w:szCs w:val="22"/>
          </w:rPr>
          <w:t xml:space="preserve">also </w:t>
        </w:r>
      </w:ins>
      <w:ins w:id="1352" w:author="David Bartel" w:date="2018-02-25T22:01:00Z">
        <w:r w:rsidR="00F94F05">
          <w:rPr>
            <w:rFonts w:ascii="Arial" w:hAnsi="Arial"/>
            <w:sz w:val="22"/>
            <w:szCs w:val="22"/>
          </w:rPr>
          <w:t>included</w:t>
        </w:r>
      </w:ins>
      <w:ins w:id="1353" w:author="David Bartel" w:date="2018-02-25T22:00:00Z">
        <w:r w:rsidR="00F94F05">
          <w:rPr>
            <w:rFonts w:ascii="Arial" w:hAnsi="Arial"/>
            <w:sz w:val="22"/>
            <w:szCs w:val="22"/>
          </w:rPr>
          <w:t xml:space="preserve"> </w:t>
        </w:r>
        <w:proofErr w:type="spellStart"/>
        <w:r w:rsidR="00F94F05">
          <w:rPr>
            <w:rFonts w:ascii="Arial" w:hAnsi="Arial"/>
            <w:sz w:val="22"/>
            <w:szCs w:val="22"/>
          </w:rPr>
          <w:t>noncanoncial</w:t>
        </w:r>
        <w:proofErr w:type="spellEnd"/>
        <w:r w:rsidR="00F94F05">
          <w:rPr>
            <w:rFonts w:ascii="Arial" w:hAnsi="Arial"/>
            <w:sz w:val="22"/>
            <w:szCs w:val="22"/>
          </w:rPr>
          <w:t xml:space="preserve"> sites </w:t>
        </w:r>
      </w:ins>
      <w:ins w:id="1354" w:author="David Bartel" w:date="2018-02-25T22:01:00Z">
        <w:r w:rsidR="00F94F05">
          <w:rPr>
            <w:rFonts w:ascii="Arial" w:hAnsi="Arial"/>
            <w:sz w:val="22"/>
            <w:szCs w:val="22"/>
          </w:rPr>
          <w:t xml:space="preserve">with extensive yet imperfect pairing to the </w:t>
        </w:r>
      </w:ins>
      <w:ins w:id="1355" w:author="David Bartel" w:date="2018-02-27T21:38:00Z">
        <w:r w:rsidR="00646BBF">
          <w:rPr>
            <w:rFonts w:ascii="Arial" w:hAnsi="Arial"/>
            <w:sz w:val="22"/>
            <w:szCs w:val="22"/>
          </w:rPr>
          <w:t xml:space="preserve">miRNA </w:t>
        </w:r>
      </w:ins>
      <w:ins w:id="1356" w:author="David Bartel" w:date="2018-02-25T22:01:00Z">
        <w:r w:rsidR="00F94F05">
          <w:rPr>
            <w:rFonts w:ascii="Arial" w:hAnsi="Arial"/>
            <w:sz w:val="22"/>
            <w:szCs w:val="22"/>
          </w:rPr>
          <w:t xml:space="preserve">seeds, and again these imperfections tended to occur at </w:t>
        </w:r>
      </w:ins>
      <w:ins w:id="1357" w:author="David Bartel" w:date="2018-02-25T22:03:00Z">
        <w:r w:rsidR="00F94F05">
          <w:rPr>
            <w:rFonts w:ascii="Arial" w:hAnsi="Arial"/>
            <w:sz w:val="22"/>
            <w:szCs w:val="22"/>
          </w:rPr>
          <w:t>different</w:t>
        </w:r>
      </w:ins>
      <w:ins w:id="1358" w:author="David Bartel" w:date="2018-02-25T22:01:00Z">
        <w:r w:rsidR="00F94F05">
          <w:rPr>
            <w:rFonts w:ascii="Arial" w:hAnsi="Arial"/>
            <w:sz w:val="22"/>
            <w:szCs w:val="22"/>
          </w:rPr>
          <w:t xml:space="preserve"> </w:t>
        </w:r>
      </w:ins>
      <w:ins w:id="1359" w:author="David Bartel" w:date="2018-02-25T22:03:00Z">
        <w:r w:rsidR="00F94F05">
          <w:rPr>
            <w:rFonts w:ascii="Arial" w:hAnsi="Arial"/>
            <w:sz w:val="22"/>
            <w:szCs w:val="22"/>
          </w:rPr>
          <w:t xml:space="preserve">positions </w:t>
        </w:r>
      </w:ins>
      <w:ins w:id="1360" w:author="David Bartel" w:date="2018-02-25T22:04:00Z">
        <w:r w:rsidR="00F94F05">
          <w:rPr>
            <w:rFonts w:ascii="Arial" w:hAnsi="Arial"/>
            <w:sz w:val="22"/>
            <w:szCs w:val="22"/>
          </w:rPr>
          <w:t>for different</w:t>
        </w:r>
      </w:ins>
      <w:ins w:id="1361" w:author="David Bartel" w:date="2018-02-25T22:03:00Z">
        <w:r w:rsidR="00F94F05">
          <w:rPr>
            <w:rFonts w:ascii="Arial" w:hAnsi="Arial"/>
            <w:sz w:val="22"/>
            <w:szCs w:val="22"/>
          </w:rPr>
          <w:t xml:space="preserve"> miRNAs, with different</w:t>
        </w:r>
      </w:ins>
      <w:ins w:id="1362" w:author="David Bartel" w:date="2018-02-25T22:05:00Z">
        <w:r w:rsidR="004A7D68">
          <w:rPr>
            <w:rFonts w:ascii="Arial" w:hAnsi="Arial"/>
            <w:sz w:val="22"/>
            <w:szCs w:val="22"/>
          </w:rPr>
          <w:t xml:space="preserve"> mismatched-nucleotide identities</w:t>
        </w:r>
      </w:ins>
      <w:ins w:id="1363" w:author="David Bartel" w:date="2018-02-25T22:12:00Z">
        <w:r w:rsidR="00CB4DA5">
          <w:rPr>
            <w:rFonts w:ascii="Arial" w:hAnsi="Arial"/>
            <w:sz w:val="22"/>
            <w:szCs w:val="22"/>
          </w:rPr>
          <w:t xml:space="preserve"> (Fig. 2B–D</w:t>
        </w:r>
        <w:r w:rsidR="00407982">
          <w:rPr>
            <w:rFonts w:ascii="Arial" w:hAnsi="Arial"/>
            <w:sz w:val="22"/>
            <w:szCs w:val="22"/>
          </w:rPr>
          <w:t>)</w:t>
        </w:r>
      </w:ins>
      <w:ins w:id="1364" w:author="David Bartel" w:date="2018-02-25T22:05:00Z">
        <w:r w:rsidR="004A7D68">
          <w:rPr>
            <w:rFonts w:ascii="Arial" w:hAnsi="Arial"/>
            <w:sz w:val="22"/>
            <w:szCs w:val="22"/>
          </w:rPr>
          <w:t xml:space="preserve">.  However, </w:t>
        </w:r>
      </w:ins>
      <w:ins w:id="1365" w:author="David Bartel" w:date="2018-02-25T22:06:00Z">
        <w:r w:rsidR="004A7D68">
          <w:rPr>
            <w:rFonts w:ascii="Arial" w:hAnsi="Arial"/>
            <w:sz w:val="22"/>
            <w:szCs w:val="22"/>
          </w:rPr>
          <w:t>in contrast to the</w:t>
        </w:r>
      </w:ins>
      <w:ins w:id="1366" w:author="David Bartel" w:date="2018-02-25T22:05:00Z">
        <w:r w:rsidR="004A7D68">
          <w:rPr>
            <w:rFonts w:ascii="Arial" w:hAnsi="Arial"/>
            <w:sz w:val="22"/>
            <w:szCs w:val="22"/>
          </w:rPr>
          <w:t xml:space="preserve"> miR-1 and let-7a </w:t>
        </w:r>
      </w:ins>
      <w:ins w:id="1367" w:author="David Bartel" w:date="2018-02-28T22:24:00Z">
        <w:r w:rsidR="00043930">
          <w:rPr>
            <w:rFonts w:ascii="Arial" w:hAnsi="Arial"/>
            <w:sz w:val="22"/>
            <w:szCs w:val="22"/>
          </w:rPr>
          <w:t>non-canonical sites</w:t>
        </w:r>
      </w:ins>
      <w:ins w:id="1368" w:author="David Bartel" w:date="2018-02-25T22:05:00Z">
        <w:r w:rsidR="004A7D68">
          <w:rPr>
            <w:rFonts w:ascii="Arial" w:hAnsi="Arial"/>
            <w:sz w:val="22"/>
            <w:szCs w:val="22"/>
          </w:rPr>
          <w:t xml:space="preserve">, </w:t>
        </w:r>
      </w:ins>
      <w:ins w:id="1369" w:author="David Bartel" w:date="2018-02-28T22:21:00Z">
        <w:r w:rsidR="007F7EE5">
          <w:rPr>
            <w:rFonts w:ascii="Arial" w:hAnsi="Arial"/>
            <w:sz w:val="22"/>
            <w:szCs w:val="22"/>
          </w:rPr>
          <w:t xml:space="preserve">more of the non-canonical sites </w:t>
        </w:r>
      </w:ins>
      <w:ins w:id="1370" w:author="David Bartel" w:date="2018-02-28T22:27:00Z">
        <w:r w:rsidR="00043930">
          <w:rPr>
            <w:rFonts w:ascii="Arial" w:hAnsi="Arial"/>
            <w:sz w:val="22"/>
            <w:szCs w:val="22"/>
          </w:rPr>
          <w:t xml:space="preserve">of miR-155, miR-124, and lsy-6 </w:t>
        </w:r>
      </w:ins>
      <w:ins w:id="1371" w:author="David Bartel" w:date="2018-02-28T22:21:00Z">
        <w:r w:rsidR="007F7EE5">
          <w:rPr>
            <w:rFonts w:ascii="Arial" w:hAnsi="Arial"/>
            <w:sz w:val="22"/>
            <w:szCs w:val="22"/>
          </w:rPr>
          <w:t xml:space="preserve">had </w:t>
        </w:r>
      </w:ins>
      <w:ins w:id="1372" w:author="David Bartel" w:date="2018-02-28T22:23:00Z">
        <w:r w:rsidR="00043930">
          <w:rPr>
            <w:rFonts w:ascii="Arial" w:hAnsi="Arial"/>
            <w:sz w:val="22"/>
            <w:szCs w:val="22"/>
          </w:rPr>
          <w:t>affinities intermingled with</w:t>
        </w:r>
      </w:ins>
      <w:ins w:id="1373" w:author="David Bartel" w:date="2018-02-28T22:25:00Z">
        <w:r w:rsidR="00043930">
          <w:rPr>
            <w:rFonts w:ascii="Arial" w:hAnsi="Arial"/>
            <w:sz w:val="22"/>
            <w:szCs w:val="22"/>
          </w:rPr>
          <w:t xml:space="preserve"> those of</w:t>
        </w:r>
      </w:ins>
      <w:ins w:id="1374" w:author="David Bartel" w:date="2018-02-28T22:23:00Z">
        <w:r w:rsidR="00043930">
          <w:rPr>
            <w:rFonts w:ascii="Arial" w:hAnsi="Arial"/>
            <w:sz w:val="22"/>
            <w:szCs w:val="22"/>
          </w:rPr>
          <w:t xml:space="preserve"> the top four </w:t>
        </w:r>
      </w:ins>
      <w:ins w:id="1375" w:author="David Bartel" w:date="2018-02-28T22:25:00Z">
        <w:r w:rsidR="00043930">
          <w:rPr>
            <w:rFonts w:ascii="Arial" w:hAnsi="Arial"/>
            <w:sz w:val="22"/>
            <w:szCs w:val="22"/>
          </w:rPr>
          <w:t xml:space="preserve">canonical sites.  Moreover, </w:t>
        </w:r>
      </w:ins>
      <w:ins w:id="1376" w:author="David Bartel" w:date="2018-02-25T22:06:00Z">
        <w:r w:rsidR="004A7D68">
          <w:rPr>
            <w:rFonts w:ascii="Arial" w:hAnsi="Arial"/>
            <w:sz w:val="22"/>
            <w:szCs w:val="22"/>
          </w:rPr>
          <w:t>the profiles for these three miRNAs</w:t>
        </w:r>
      </w:ins>
      <w:ins w:id="1377" w:author="David Bartel" w:date="2018-02-25T22:07:00Z">
        <w:r w:rsidR="004A7D68">
          <w:rPr>
            <w:rFonts w:ascii="Arial" w:hAnsi="Arial"/>
            <w:sz w:val="22"/>
            <w:szCs w:val="22"/>
          </w:rPr>
          <w:t xml:space="preserve"> </w:t>
        </w:r>
      </w:ins>
      <w:ins w:id="1378" w:author="David Bartel" w:date="2018-02-28T22:27:00Z">
        <w:r w:rsidR="00043930">
          <w:rPr>
            <w:rFonts w:ascii="Arial" w:hAnsi="Arial"/>
            <w:sz w:val="22"/>
            <w:szCs w:val="22"/>
          </w:rPr>
          <w:t xml:space="preserve">also </w:t>
        </w:r>
      </w:ins>
      <w:ins w:id="1379" w:author="David Bartel" w:date="2018-02-25T22:07:00Z">
        <w:r w:rsidR="004A7D68">
          <w:rPr>
            <w:rFonts w:ascii="Arial" w:hAnsi="Arial"/>
            <w:sz w:val="22"/>
            <w:szCs w:val="22"/>
          </w:rPr>
          <w:t>included sites</w:t>
        </w:r>
      </w:ins>
      <w:del w:id="1380" w:author="David Bartel" w:date="2018-02-25T22:07:00Z">
        <w:r w:rsidDel="004A7D68">
          <w:rPr>
            <w:rFonts w:ascii="Arial" w:hAnsi="Arial"/>
            <w:sz w:val="22"/>
            <w:szCs w:val="22"/>
          </w:rPr>
          <w:delText>revealed a distinct binding mode,</w:delText>
        </w:r>
      </w:del>
      <w:r>
        <w:rPr>
          <w:rFonts w:ascii="Arial" w:hAnsi="Arial"/>
          <w:sz w:val="22"/>
          <w:szCs w:val="22"/>
        </w:rPr>
        <w:t xml:space="preserve"> </w:t>
      </w:r>
      <w:del w:id="1381" w:author="David Bartel" w:date="2018-02-25T21:54:00Z">
        <w:r w:rsidDel="00673B6F">
          <w:rPr>
            <w:rFonts w:ascii="Arial" w:hAnsi="Arial"/>
            <w:sz w:val="22"/>
            <w:szCs w:val="22"/>
          </w:rPr>
          <w:delText xml:space="preserve">exhibiting </w:delText>
        </w:r>
      </w:del>
      <w:ins w:id="1382" w:author="David Bartel" w:date="2018-02-25T21:54:00Z">
        <w:r w:rsidR="00673B6F">
          <w:rPr>
            <w:rFonts w:ascii="Arial" w:hAnsi="Arial"/>
            <w:sz w:val="22"/>
            <w:szCs w:val="22"/>
          </w:rPr>
          <w:t xml:space="preserve">with </w:t>
        </w:r>
      </w:ins>
      <w:r>
        <w:rPr>
          <w:rFonts w:ascii="Arial" w:hAnsi="Arial"/>
          <w:sz w:val="22"/>
          <w:szCs w:val="22"/>
        </w:rPr>
        <w:t xml:space="preserve">extended </w:t>
      </w:r>
      <w:del w:id="1383" w:author="David Bartel" w:date="2018-02-25T22:10:00Z">
        <w:r w:rsidDel="00407982">
          <w:rPr>
            <w:rFonts w:ascii="Arial" w:hAnsi="Arial"/>
            <w:sz w:val="22"/>
            <w:szCs w:val="22"/>
          </w:rPr>
          <w:delText xml:space="preserve">complementarity </w:delText>
        </w:r>
      </w:del>
      <w:r>
        <w:rPr>
          <w:rFonts w:ascii="Arial" w:hAnsi="Arial"/>
          <w:sz w:val="22"/>
          <w:szCs w:val="22"/>
        </w:rPr>
        <w:t>(9–11</w:t>
      </w:r>
      <w:ins w:id="1384" w:author="David Bartel" w:date="2018-03-27T21:01:00Z">
        <w:r w:rsidR="00075954">
          <w:rPr>
            <w:rFonts w:ascii="Arial" w:hAnsi="Arial"/>
            <w:sz w:val="22"/>
            <w:szCs w:val="22"/>
          </w:rPr>
          <w:t>-</w:t>
        </w:r>
      </w:ins>
      <w:del w:id="1385" w:author="David Bartel" w:date="2018-03-27T21:01:00Z">
        <w:r w:rsidDel="00075954">
          <w:rPr>
            <w:rFonts w:ascii="Arial" w:hAnsi="Arial"/>
            <w:sz w:val="22"/>
            <w:szCs w:val="22"/>
          </w:rPr>
          <w:delText xml:space="preserve"> </w:delText>
        </w:r>
      </w:del>
      <w:r>
        <w:rPr>
          <w:rFonts w:ascii="Arial" w:hAnsi="Arial"/>
          <w:sz w:val="22"/>
          <w:szCs w:val="22"/>
        </w:rPr>
        <w:t xml:space="preserve">nt) </w:t>
      </w:r>
      <w:ins w:id="1386" w:author="David Bartel" w:date="2018-02-25T22:10:00Z">
        <w:r w:rsidR="00407982">
          <w:rPr>
            <w:rFonts w:ascii="Arial" w:hAnsi="Arial"/>
            <w:sz w:val="22"/>
            <w:szCs w:val="22"/>
          </w:rPr>
          <w:t xml:space="preserve">perfect complementarity </w:t>
        </w:r>
      </w:ins>
      <w:r>
        <w:rPr>
          <w:rFonts w:ascii="Arial" w:hAnsi="Arial"/>
          <w:sz w:val="22"/>
          <w:szCs w:val="22"/>
        </w:rPr>
        <w:t xml:space="preserve">to the miRNA 3′ </w:t>
      </w:r>
      <w:del w:id="1387" w:author="David Bartel" w:date="2018-02-25T21:54:00Z">
        <w:r w:rsidDel="006566F0">
          <w:rPr>
            <w:rFonts w:ascii="Arial" w:hAnsi="Arial"/>
            <w:sz w:val="22"/>
            <w:szCs w:val="22"/>
          </w:rPr>
          <w:delText>end</w:delText>
        </w:r>
      </w:del>
      <w:ins w:id="1388" w:author="David Bartel" w:date="2018-02-25T21:54:00Z">
        <w:r w:rsidR="006566F0">
          <w:rPr>
            <w:rFonts w:ascii="Arial" w:hAnsi="Arial"/>
            <w:sz w:val="22"/>
            <w:szCs w:val="22"/>
          </w:rPr>
          <w:t>region</w:t>
        </w:r>
      </w:ins>
      <w:ins w:id="1389" w:author="David Bartel" w:date="2018-02-25T22:08:00Z">
        <w:r w:rsidR="004A7D68">
          <w:rPr>
            <w:rFonts w:ascii="Arial" w:hAnsi="Arial"/>
            <w:sz w:val="22"/>
            <w:szCs w:val="22"/>
          </w:rPr>
          <w:t xml:space="preserve">, indicating that these three miRNAs have </w:t>
        </w:r>
      </w:ins>
      <w:ins w:id="1390" w:author="David Bartel" w:date="2018-02-25T22:11:00Z">
        <w:r w:rsidR="00407982">
          <w:rPr>
            <w:rFonts w:ascii="Arial" w:hAnsi="Arial"/>
            <w:sz w:val="22"/>
            <w:szCs w:val="22"/>
          </w:rPr>
          <w:t>an alternative</w:t>
        </w:r>
      </w:ins>
      <w:ins w:id="1391" w:author="David Bartel" w:date="2018-02-25T22:09:00Z">
        <w:r w:rsidR="004A7D68">
          <w:rPr>
            <w:rFonts w:ascii="Arial" w:hAnsi="Arial"/>
            <w:sz w:val="22"/>
            <w:szCs w:val="22"/>
          </w:rPr>
          <w:t xml:space="preserve"> binding mode </w:t>
        </w:r>
        <w:r w:rsidR="00407982">
          <w:rPr>
            <w:rFonts w:ascii="Arial" w:hAnsi="Arial"/>
            <w:sz w:val="22"/>
            <w:szCs w:val="22"/>
          </w:rPr>
          <w:t xml:space="preserve">dominated </w:t>
        </w:r>
      </w:ins>
      <w:ins w:id="1392" w:author="David Bartel" w:date="2018-02-25T22:11:00Z">
        <w:r w:rsidR="00407982">
          <w:rPr>
            <w:rFonts w:ascii="Arial" w:hAnsi="Arial"/>
            <w:sz w:val="22"/>
            <w:szCs w:val="22"/>
          </w:rPr>
          <w:t xml:space="preserve">by extensive pairing to the </w:t>
        </w:r>
      </w:ins>
      <w:ins w:id="1393" w:author="David Bartel" w:date="2018-02-25T22:12:00Z">
        <w:r w:rsidR="00407982">
          <w:rPr>
            <w:rFonts w:ascii="Arial" w:hAnsi="Arial"/>
            <w:sz w:val="22"/>
            <w:szCs w:val="22"/>
          </w:rPr>
          <w:t>3′ region rather than to the seed</w:t>
        </w:r>
      </w:ins>
      <w:ins w:id="1394" w:author="David Bartel" w:date="2018-02-25T21:54:00Z">
        <w:r w:rsidR="006566F0">
          <w:rPr>
            <w:rFonts w:ascii="Arial" w:hAnsi="Arial"/>
            <w:sz w:val="22"/>
            <w:szCs w:val="22"/>
          </w:rPr>
          <w:t xml:space="preserve"> </w:t>
        </w:r>
      </w:ins>
      <w:ins w:id="1395" w:author="David Bartel" w:date="2018-02-25T21:53:00Z">
        <w:r w:rsidR="00673B6F">
          <w:rPr>
            <w:rFonts w:ascii="Arial" w:hAnsi="Arial"/>
            <w:sz w:val="22"/>
            <w:szCs w:val="22"/>
          </w:rPr>
          <w:t>(Fig</w:t>
        </w:r>
      </w:ins>
      <w:ins w:id="1396" w:author="David Bartel" w:date="2018-02-25T22:12:00Z">
        <w:r w:rsidR="00407982">
          <w:rPr>
            <w:rFonts w:ascii="Arial" w:hAnsi="Arial"/>
            <w:sz w:val="22"/>
            <w:szCs w:val="22"/>
          </w:rPr>
          <w:t>.</w:t>
        </w:r>
      </w:ins>
      <w:ins w:id="1397" w:author="David Bartel" w:date="2018-02-25T21:53:00Z">
        <w:r w:rsidR="00673B6F">
          <w:rPr>
            <w:rFonts w:ascii="Arial" w:hAnsi="Arial"/>
            <w:sz w:val="22"/>
            <w:szCs w:val="22"/>
          </w:rPr>
          <w:t xml:space="preserve"> 2B</w:t>
        </w:r>
      </w:ins>
      <w:ins w:id="1398" w:author="David Bartel" w:date="2018-02-25T21:54:00Z">
        <w:r w:rsidR="00673B6F">
          <w:rPr>
            <w:rFonts w:ascii="Arial" w:hAnsi="Arial"/>
            <w:sz w:val="22"/>
            <w:szCs w:val="22"/>
          </w:rPr>
          <w:t>–D)</w:t>
        </w:r>
      </w:ins>
      <w:r>
        <w:rPr>
          <w:rFonts w:ascii="Arial" w:hAnsi="Arial"/>
          <w:sz w:val="22"/>
          <w:szCs w:val="22"/>
        </w:rPr>
        <w:t xml:space="preserve">. </w:t>
      </w:r>
      <w:ins w:id="1399" w:author="David Bartel" w:date="2018-02-27T21:58:00Z">
        <w:r w:rsidR="00753909">
          <w:rPr>
            <w:rFonts w:ascii="Arial" w:hAnsi="Arial"/>
            <w:sz w:val="22"/>
            <w:szCs w:val="22"/>
          </w:rPr>
          <w:t xml:space="preserve"> </w:t>
        </w:r>
      </w:ins>
      <w:ins w:id="1400" w:author="David Bartel" w:date="2018-02-27T22:06:00Z">
        <w:r w:rsidR="001A0F7F">
          <w:rPr>
            <w:rFonts w:ascii="Arial" w:hAnsi="Arial"/>
            <w:sz w:val="22"/>
            <w:szCs w:val="22"/>
          </w:rPr>
          <w:t>T</w:t>
        </w:r>
      </w:ins>
      <w:ins w:id="1401" w:author="David Bartel" w:date="2018-02-27T21:58:00Z">
        <w:r w:rsidR="00753909">
          <w:rPr>
            <w:rFonts w:ascii="Arial" w:hAnsi="Arial"/>
            <w:sz w:val="22"/>
            <w:szCs w:val="22"/>
          </w:rPr>
          <w:t xml:space="preserve">hese </w:t>
        </w:r>
      </w:ins>
      <w:ins w:id="1402" w:author="David Bartel" w:date="2018-02-27T22:06:00Z">
        <w:r w:rsidR="001A0F7F">
          <w:rPr>
            <w:rFonts w:ascii="Arial" w:hAnsi="Arial"/>
            <w:sz w:val="22"/>
            <w:szCs w:val="22"/>
          </w:rPr>
          <w:t xml:space="preserve">could </w:t>
        </w:r>
      </w:ins>
      <w:ins w:id="1403" w:author="David Bartel" w:date="2018-02-27T21:58:00Z">
        <w:r w:rsidR="00753909">
          <w:rPr>
            <w:rFonts w:ascii="Arial" w:hAnsi="Arial"/>
            <w:sz w:val="22"/>
            <w:szCs w:val="22"/>
          </w:rPr>
          <w:t xml:space="preserve">not be </w:t>
        </w:r>
      </w:ins>
      <w:ins w:id="1404" w:author="David Bartel" w:date="2018-02-27T22:05:00Z">
        <w:r w:rsidR="001A0F7F">
          <w:rPr>
            <w:rFonts w:ascii="Arial" w:hAnsi="Arial"/>
            <w:sz w:val="22"/>
            <w:szCs w:val="22"/>
          </w:rPr>
          <w:t>classified as 3′-supplementary or</w:t>
        </w:r>
      </w:ins>
      <w:ins w:id="1405" w:author="David Bartel" w:date="2018-02-27T21:58:00Z">
        <w:r w:rsidR="00753909">
          <w:rPr>
            <w:rFonts w:ascii="Arial" w:hAnsi="Arial"/>
            <w:sz w:val="22"/>
            <w:szCs w:val="22"/>
          </w:rPr>
          <w:t xml:space="preserve"> 3′-compensatory sites, </w:t>
        </w:r>
      </w:ins>
      <w:commentRangeStart w:id="1406"/>
      <w:ins w:id="1407" w:author="David Bartel" w:date="2018-02-27T22:00:00Z">
        <w:r w:rsidR="00F329B0">
          <w:rPr>
            <w:rFonts w:ascii="Arial" w:hAnsi="Arial"/>
            <w:sz w:val="22"/>
            <w:szCs w:val="22"/>
          </w:rPr>
          <w:t>as</w:t>
        </w:r>
      </w:ins>
      <w:ins w:id="1408" w:author="David Bartel" w:date="2018-02-27T21:58:00Z">
        <w:r w:rsidR="00753909">
          <w:rPr>
            <w:rFonts w:ascii="Arial" w:hAnsi="Arial"/>
            <w:sz w:val="22"/>
            <w:szCs w:val="22"/>
          </w:rPr>
          <w:t xml:space="preserve"> they </w:t>
        </w:r>
      </w:ins>
      <w:ins w:id="1409" w:author="David Bartel" w:date="2018-03-24T21:04:00Z">
        <w:r w:rsidR="00E40497">
          <w:rPr>
            <w:rFonts w:ascii="Arial" w:hAnsi="Arial"/>
            <w:sz w:val="22"/>
            <w:szCs w:val="22"/>
          </w:rPr>
          <w:t>were associated with</w:t>
        </w:r>
      </w:ins>
      <w:ins w:id="1410" w:author="David Bartel" w:date="2018-02-27T21:58:00Z">
        <w:r w:rsidR="00753909">
          <w:rPr>
            <w:rFonts w:ascii="Arial" w:hAnsi="Arial"/>
            <w:sz w:val="22"/>
            <w:szCs w:val="22"/>
          </w:rPr>
          <w:t xml:space="preserve"> little more than chance complementarity to the miRNA seed</w:t>
        </w:r>
      </w:ins>
      <w:commentRangeEnd w:id="1406"/>
      <w:ins w:id="1411" w:author="David Bartel" w:date="2018-02-27T22:00:00Z">
        <w:r w:rsidR="00F329B0">
          <w:rPr>
            <w:rStyle w:val="CommentReference"/>
            <w:rFonts w:eastAsiaTheme="minorHAnsi"/>
          </w:rPr>
          <w:commentReference w:id="1406"/>
        </w:r>
      </w:ins>
      <w:ins w:id="1412" w:author="David Bartel" w:date="2018-02-27T21:59:00Z">
        <w:r w:rsidR="00753909">
          <w:rPr>
            <w:rFonts w:ascii="Arial" w:hAnsi="Arial"/>
            <w:sz w:val="22"/>
            <w:szCs w:val="22"/>
          </w:rPr>
          <w:t xml:space="preserve">. </w:t>
        </w:r>
      </w:ins>
      <w:ins w:id="1413" w:author="David Bartel" w:date="2018-02-27T21:58:00Z">
        <w:r w:rsidR="00753909">
          <w:rPr>
            <w:rFonts w:ascii="Arial" w:hAnsi="Arial"/>
            <w:sz w:val="22"/>
            <w:szCs w:val="22"/>
          </w:rPr>
          <w:t xml:space="preserve"> </w:t>
        </w:r>
      </w:ins>
      <w:ins w:id="1414" w:author="David Bartel" w:date="2018-02-27T22:03:00Z">
        <w:r w:rsidR="00F329B0">
          <w:rPr>
            <w:rFonts w:ascii="Arial" w:hAnsi="Arial"/>
            <w:sz w:val="22"/>
            <w:szCs w:val="22"/>
          </w:rPr>
          <w:t xml:space="preserve">Therefore, we named them </w:t>
        </w:r>
      </w:ins>
      <w:ins w:id="1415" w:author="David Bartel" w:date="2018-02-27T22:04:00Z">
        <w:r w:rsidR="00F329B0">
          <w:rPr>
            <w:rFonts w:ascii="Arial" w:hAnsi="Arial"/>
            <w:sz w:val="22"/>
            <w:szCs w:val="22"/>
          </w:rPr>
          <w:t>3′-only sites.</w:t>
        </w:r>
      </w:ins>
    </w:p>
    <w:p w14:paraId="003D48FA" w14:textId="6ED8E85B" w:rsidR="009E2BCA" w:rsidRDefault="008E2FC3" w:rsidP="00D94F8E">
      <w:pPr>
        <w:spacing w:line="360" w:lineRule="auto"/>
        <w:ind w:firstLine="720"/>
        <w:rPr>
          <w:ins w:id="1416" w:author="David Bartel" w:date="2018-02-25T21:36:00Z"/>
          <w:rFonts w:ascii="Arial" w:hAnsi="Arial"/>
          <w:sz w:val="22"/>
          <w:szCs w:val="22"/>
        </w:rPr>
      </w:pPr>
      <w:ins w:id="1417" w:author="David Bartel" w:date="2018-02-28T09:12:00Z">
        <w:r>
          <w:rPr>
            <w:rFonts w:ascii="Arial" w:hAnsi="Arial"/>
            <w:sz w:val="22"/>
            <w:szCs w:val="22"/>
          </w:rPr>
          <w:t xml:space="preserve">In some respects the 3′-only sites resembled </w:t>
        </w:r>
      </w:ins>
      <w:ins w:id="1418" w:author="David Bartel" w:date="2018-02-28T10:13:00Z">
        <w:r w:rsidR="00C516EE">
          <w:rPr>
            <w:rFonts w:ascii="Arial" w:hAnsi="Arial"/>
            <w:sz w:val="22"/>
            <w:szCs w:val="22"/>
          </w:rPr>
          <w:t xml:space="preserve">a type of </w:t>
        </w:r>
      </w:ins>
      <w:proofErr w:type="spellStart"/>
      <w:ins w:id="1419" w:author="David Bartel" w:date="2018-02-28T09:12:00Z">
        <w:r>
          <w:rPr>
            <w:rFonts w:ascii="Arial" w:hAnsi="Arial"/>
            <w:sz w:val="22"/>
            <w:szCs w:val="22"/>
          </w:rPr>
          <w:t>noncanonical</w:t>
        </w:r>
        <w:proofErr w:type="spellEnd"/>
        <w:r>
          <w:rPr>
            <w:rFonts w:ascii="Arial" w:hAnsi="Arial"/>
            <w:sz w:val="22"/>
            <w:szCs w:val="22"/>
          </w:rPr>
          <w:t xml:space="preserve"> site</w:t>
        </w:r>
      </w:ins>
      <w:ins w:id="1420" w:author="David Bartel" w:date="2018-02-28T09:17:00Z">
        <w:r w:rsidR="00361EF0">
          <w:rPr>
            <w:rFonts w:ascii="Arial" w:hAnsi="Arial"/>
            <w:sz w:val="22"/>
            <w:szCs w:val="22"/>
          </w:rPr>
          <w:t>s</w:t>
        </w:r>
      </w:ins>
      <w:ins w:id="1421" w:author="David Bartel" w:date="2018-02-28T09:13:00Z">
        <w:r>
          <w:rPr>
            <w:rFonts w:ascii="Arial" w:hAnsi="Arial"/>
            <w:sz w:val="22"/>
            <w:szCs w:val="22"/>
          </w:rPr>
          <w:t xml:space="preserve"> known as</w:t>
        </w:r>
      </w:ins>
      <w:ins w:id="1422" w:author="David Bartel" w:date="2018-02-28T09:12:00Z">
        <w:r>
          <w:rPr>
            <w:rFonts w:ascii="Arial" w:hAnsi="Arial"/>
            <w:sz w:val="22"/>
            <w:szCs w:val="22"/>
          </w:rPr>
          <w:t xml:space="preserve"> centered sites</w:t>
        </w:r>
      </w:ins>
      <w:ins w:id="1423" w:author="David Bartel" w:date="2018-02-28T09:18:00Z">
        <w:r w:rsidR="00361EF0">
          <w:rPr>
            <w:rFonts w:ascii="Arial" w:hAnsi="Arial"/>
            <w:sz w:val="22"/>
            <w:szCs w:val="22"/>
          </w:rPr>
          <w:t>, which are reported to function in mammalian cells</w:t>
        </w:r>
      </w:ins>
      <w:ins w:id="1424" w:author="David Bartel" w:date="2018-02-28T09:15:00Z">
        <w:r>
          <w:rPr>
            <w:rFonts w:ascii="Arial" w:hAnsi="Arial"/>
            <w:sz w:val="22"/>
            <w:szCs w:val="22"/>
          </w:rPr>
          <w:t xml:space="preserve"> (</w:t>
        </w:r>
        <w:commentRangeStart w:id="1425"/>
        <w:r>
          <w:rPr>
            <w:rFonts w:ascii="Arial" w:hAnsi="Arial"/>
            <w:sz w:val="22"/>
            <w:szCs w:val="22"/>
          </w:rPr>
          <w:t>REF</w:t>
        </w:r>
      </w:ins>
      <w:commentRangeEnd w:id="1425"/>
      <w:ins w:id="1426" w:author="David Bartel" w:date="2018-03-27T21:02:00Z">
        <w:r w:rsidR="000F5FF0">
          <w:rPr>
            <w:rStyle w:val="CommentReference"/>
            <w:rFonts w:eastAsiaTheme="minorHAnsi"/>
          </w:rPr>
          <w:commentReference w:id="1425"/>
        </w:r>
      </w:ins>
      <w:ins w:id="1427" w:author="David Bartel" w:date="2018-02-28T09:15:00Z">
        <w:r>
          <w:rPr>
            <w:rFonts w:ascii="Arial" w:hAnsi="Arial"/>
            <w:sz w:val="22"/>
            <w:szCs w:val="22"/>
          </w:rPr>
          <w:t>)</w:t>
        </w:r>
      </w:ins>
      <w:ins w:id="1428" w:author="David Bartel" w:date="2018-02-28T09:12:00Z">
        <w:r>
          <w:rPr>
            <w:rFonts w:ascii="Arial" w:hAnsi="Arial"/>
            <w:sz w:val="22"/>
            <w:szCs w:val="22"/>
          </w:rPr>
          <w:t xml:space="preserve">.  Like </w:t>
        </w:r>
      </w:ins>
      <w:ins w:id="1429" w:author="David Bartel" w:date="2018-02-28T09:15:00Z">
        <w:r>
          <w:rPr>
            <w:rFonts w:ascii="Arial" w:hAnsi="Arial"/>
            <w:sz w:val="22"/>
            <w:szCs w:val="22"/>
          </w:rPr>
          <w:t xml:space="preserve">3′-only sites, centered sites have extensive perfect pairing to the miRNA, </w:t>
        </w:r>
      </w:ins>
      <w:ins w:id="1430" w:author="David Bartel" w:date="2018-02-28T09:19:00Z">
        <w:r w:rsidR="00361EF0">
          <w:rPr>
            <w:rFonts w:ascii="Arial" w:hAnsi="Arial"/>
            <w:sz w:val="22"/>
            <w:szCs w:val="22"/>
          </w:rPr>
          <w:t>but</w:t>
        </w:r>
      </w:ins>
      <w:ins w:id="1431" w:author="David Bartel" w:date="2018-02-28T09:15:00Z">
        <w:r>
          <w:rPr>
            <w:rFonts w:ascii="Arial" w:hAnsi="Arial"/>
            <w:sz w:val="22"/>
            <w:szCs w:val="22"/>
          </w:rPr>
          <w:t xml:space="preserve"> for centered sites </w:t>
        </w:r>
      </w:ins>
      <w:ins w:id="1432" w:author="David Bartel" w:date="2018-02-28T09:19:00Z">
        <w:r w:rsidR="00361EF0">
          <w:rPr>
            <w:rFonts w:ascii="Arial" w:hAnsi="Arial"/>
            <w:sz w:val="22"/>
            <w:szCs w:val="22"/>
          </w:rPr>
          <w:t xml:space="preserve">this pairing </w:t>
        </w:r>
      </w:ins>
      <w:ins w:id="1433" w:author="David Bartel" w:date="2018-02-28T09:16:00Z">
        <w:r>
          <w:rPr>
            <w:rFonts w:ascii="Arial" w:hAnsi="Arial"/>
            <w:sz w:val="22"/>
            <w:szCs w:val="22"/>
          </w:rPr>
          <w:t>begins at miRNA positions 3 or 4</w:t>
        </w:r>
      </w:ins>
      <w:ins w:id="1434" w:author="David Bartel" w:date="2018-02-28T09:12:00Z">
        <w:r>
          <w:rPr>
            <w:rFonts w:ascii="Arial" w:hAnsi="Arial"/>
            <w:sz w:val="22"/>
            <w:szCs w:val="22"/>
          </w:rPr>
          <w:t xml:space="preserve"> </w:t>
        </w:r>
      </w:ins>
      <w:ins w:id="1435" w:author="David Bartel" w:date="2018-02-28T09:16:00Z">
        <w:r>
          <w:rPr>
            <w:rFonts w:ascii="Arial" w:hAnsi="Arial"/>
            <w:sz w:val="22"/>
            <w:szCs w:val="22"/>
          </w:rPr>
          <w:t>and extends</w:t>
        </w:r>
      </w:ins>
      <w:ins w:id="1436" w:author="David Bartel" w:date="2018-02-28T09:12:00Z">
        <w:r>
          <w:rPr>
            <w:rFonts w:ascii="Arial" w:hAnsi="Arial"/>
            <w:sz w:val="22"/>
            <w:szCs w:val="22"/>
          </w:rPr>
          <w:t xml:space="preserve"> 11–12-nt through the center of the miRNA (REF).</w:t>
        </w:r>
      </w:ins>
      <w:ins w:id="1437" w:author="David Bartel" w:date="2018-02-28T09:19:00Z">
        <w:r w:rsidR="00361EF0">
          <w:rPr>
            <w:rFonts w:ascii="Arial" w:hAnsi="Arial"/>
            <w:sz w:val="22"/>
            <w:szCs w:val="22"/>
          </w:rPr>
          <w:t xml:space="preserve"> </w:t>
        </w:r>
      </w:ins>
      <w:ins w:id="1438" w:author="David Bartel" w:date="2018-02-28T09:20:00Z">
        <w:r w:rsidR="00361EF0">
          <w:rPr>
            <w:rFonts w:ascii="Arial" w:hAnsi="Arial"/>
            <w:sz w:val="22"/>
            <w:szCs w:val="22"/>
          </w:rPr>
          <w:t xml:space="preserve"> </w:t>
        </w:r>
      </w:ins>
      <w:ins w:id="1439" w:author="David Bartel" w:date="2018-02-28T09:07:00Z">
        <w:r w:rsidR="00644337">
          <w:rPr>
            <w:rFonts w:ascii="Arial" w:hAnsi="Arial"/>
            <w:sz w:val="22"/>
            <w:szCs w:val="22"/>
          </w:rPr>
          <w:t xml:space="preserve">Our </w:t>
        </w:r>
      </w:ins>
      <w:ins w:id="1440" w:author="David Bartel" w:date="2018-02-28T09:08:00Z">
        <w:r w:rsidR="00644337">
          <w:rPr>
            <w:rFonts w:ascii="Arial" w:hAnsi="Arial"/>
            <w:sz w:val="22"/>
            <w:szCs w:val="22"/>
          </w:rPr>
          <w:t xml:space="preserve">unbiased search for sites did not identify </w:t>
        </w:r>
      </w:ins>
      <w:ins w:id="1441" w:author="David Bartel" w:date="2018-02-28T09:09:00Z">
        <w:r w:rsidR="00644337">
          <w:rPr>
            <w:rFonts w:ascii="Arial" w:hAnsi="Arial"/>
            <w:sz w:val="22"/>
            <w:szCs w:val="22"/>
          </w:rPr>
          <w:t xml:space="preserve">centered sites for any of the </w:t>
        </w:r>
      </w:ins>
      <w:ins w:id="1442" w:author="David Bartel" w:date="2018-03-24T21:05:00Z">
        <w:r w:rsidR="00E40497">
          <w:rPr>
            <w:rFonts w:ascii="Arial" w:hAnsi="Arial"/>
            <w:sz w:val="22"/>
            <w:szCs w:val="22"/>
          </w:rPr>
          <w:t>six</w:t>
        </w:r>
      </w:ins>
      <w:ins w:id="1443" w:author="David Bartel" w:date="2018-02-28T09:09:00Z">
        <w:r w:rsidR="00644337">
          <w:rPr>
            <w:rFonts w:ascii="Arial" w:hAnsi="Arial"/>
            <w:sz w:val="22"/>
            <w:szCs w:val="22"/>
          </w:rPr>
          <w:t xml:space="preserve"> miRNAs.  </w:t>
        </w:r>
      </w:ins>
      <w:ins w:id="1444" w:author="David Bartel" w:date="2018-02-28T09:20:00Z">
        <w:r w:rsidR="00361EF0">
          <w:rPr>
            <w:rFonts w:ascii="Arial" w:hAnsi="Arial"/>
            <w:sz w:val="22"/>
            <w:szCs w:val="22"/>
          </w:rPr>
          <w:t xml:space="preserve">To perform a more directed search, and to investigate the </w:t>
        </w:r>
      </w:ins>
      <w:ins w:id="1445" w:author="David Bartel" w:date="2018-02-28T09:23:00Z">
        <w:r w:rsidR="00850B3B">
          <w:rPr>
            <w:rFonts w:ascii="Arial" w:hAnsi="Arial"/>
            <w:sz w:val="22"/>
            <w:szCs w:val="22"/>
          </w:rPr>
          <w:t xml:space="preserve">region of each </w:t>
        </w:r>
      </w:ins>
      <w:ins w:id="1446" w:author="David Bartel" w:date="2018-02-28T09:22:00Z">
        <w:r w:rsidR="00850B3B">
          <w:rPr>
            <w:rFonts w:ascii="Arial" w:hAnsi="Arial"/>
            <w:sz w:val="22"/>
            <w:szCs w:val="22"/>
          </w:rPr>
          <w:t>miRNA to</w:t>
        </w:r>
      </w:ins>
      <w:ins w:id="1447" w:author="David Bartel" w:date="2018-02-28T09:20:00Z">
        <w:r w:rsidR="00361EF0">
          <w:rPr>
            <w:rFonts w:ascii="Arial" w:hAnsi="Arial"/>
            <w:sz w:val="22"/>
            <w:szCs w:val="22"/>
          </w:rPr>
          <w:t xml:space="preserve"> which extensive </w:t>
        </w:r>
      </w:ins>
      <w:ins w:id="1448" w:author="David Bartel" w:date="2018-02-28T11:26:00Z">
        <w:r w:rsidR="00D94F8E">
          <w:rPr>
            <w:rFonts w:ascii="Arial" w:hAnsi="Arial"/>
            <w:sz w:val="22"/>
            <w:szCs w:val="22"/>
          </w:rPr>
          <w:t xml:space="preserve">non-canonical </w:t>
        </w:r>
      </w:ins>
      <w:ins w:id="1449" w:author="David Bartel" w:date="2018-02-28T09:20:00Z">
        <w:r w:rsidR="00361EF0">
          <w:rPr>
            <w:rFonts w:ascii="Arial" w:hAnsi="Arial"/>
            <w:sz w:val="22"/>
            <w:szCs w:val="22"/>
          </w:rPr>
          <w:t>pairing is most</w:t>
        </w:r>
      </w:ins>
      <w:ins w:id="1450" w:author="David Bartel" w:date="2018-02-28T09:23:00Z">
        <w:r w:rsidR="00850B3B">
          <w:rPr>
            <w:rFonts w:ascii="Arial" w:hAnsi="Arial"/>
            <w:sz w:val="22"/>
            <w:szCs w:val="22"/>
          </w:rPr>
          <w:t xml:space="preserve"> favored</w:t>
        </w:r>
      </w:ins>
      <w:del w:id="1451" w:author="David Bartel" w:date="2018-02-27T21:57:00Z">
        <w:r w:rsidR="009E2BCA" w:rsidDel="00753909">
          <w:rPr>
            <w:rFonts w:ascii="Arial" w:hAnsi="Arial"/>
            <w:sz w:val="22"/>
            <w:szCs w:val="22"/>
          </w:rPr>
          <w:delText xml:space="preserve">To </w:delText>
        </w:r>
      </w:del>
      <w:del w:id="1452" w:author="David Bartel" w:date="2018-02-27T21:43:00Z">
        <w:r w:rsidR="009E2BCA" w:rsidDel="00840A82">
          <w:rPr>
            <w:rFonts w:ascii="Arial" w:hAnsi="Arial"/>
            <w:sz w:val="22"/>
            <w:szCs w:val="22"/>
          </w:rPr>
          <w:delText>corroborate the apparently dichotomous binding capacity of the</w:delText>
        </w:r>
      </w:del>
      <w:del w:id="1453" w:author="David Bartel" w:date="2018-02-27T21:54:00Z">
        <w:r w:rsidR="009E2BCA" w:rsidDel="00B136FD">
          <w:rPr>
            <w:rFonts w:ascii="Arial" w:hAnsi="Arial"/>
            <w:sz w:val="22"/>
            <w:szCs w:val="22"/>
          </w:rPr>
          <w:delText xml:space="preserve"> </w:delText>
        </w:r>
      </w:del>
      <w:del w:id="1454" w:author="David Bartel" w:date="2018-02-28T09:25:00Z">
        <w:r w:rsidR="009E2BCA" w:rsidDel="00850B3B">
          <w:rPr>
            <w:rFonts w:ascii="Arial" w:hAnsi="Arial"/>
            <w:sz w:val="22"/>
            <w:szCs w:val="22"/>
          </w:rPr>
          <w:delText>miRNA 3′ end</w:delText>
        </w:r>
      </w:del>
      <w:r w:rsidR="009E2BCA">
        <w:rPr>
          <w:rFonts w:ascii="Arial" w:hAnsi="Arial"/>
          <w:sz w:val="22"/>
          <w:szCs w:val="22"/>
        </w:rPr>
        <w:t xml:space="preserve">, we reanalyzed </w:t>
      </w:r>
      <w:del w:id="1455" w:author="David Bartel" w:date="2018-02-28T09:25:00Z">
        <w:r w:rsidR="009E2BCA" w:rsidDel="00850B3B">
          <w:rPr>
            <w:rFonts w:ascii="Arial" w:hAnsi="Arial"/>
            <w:sz w:val="22"/>
            <w:szCs w:val="22"/>
          </w:rPr>
          <w:delText>all five</w:delText>
        </w:r>
      </w:del>
      <w:ins w:id="1456" w:author="David Bartel" w:date="2018-02-28T09:25:00Z">
        <w:r w:rsidR="00850B3B">
          <w:rPr>
            <w:rFonts w:ascii="Arial" w:hAnsi="Arial"/>
            <w:sz w:val="22"/>
            <w:szCs w:val="22"/>
          </w:rPr>
          <w:t>the results for each</w:t>
        </w:r>
      </w:ins>
      <w:r w:rsidR="009E2BCA">
        <w:rPr>
          <w:rFonts w:ascii="Arial" w:hAnsi="Arial"/>
          <w:sz w:val="22"/>
          <w:szCs w:val="22"/>
        </w:rPr>
        <w:t xml:space="preserve"> miRNA</w:t>
      </w:r>
      <w:del w:id="1457" w:author="David Bartel" w:date="2018-02-28T09:26:00Z">
        <w:r w:rsidR="009E2BCA" w:rsidDel="00850B3B">
          <w:rPr>
            <w:rFonts w:ascii="Arial" w:hAnsi="Arial"/>
            <w:sz w:val="22"/>
            <w:szCs w:val="22"/>
          </w:rPr>
          <w:delText>s</w:delText>
        </w:r>
      </w:del>
      <w:r w:rsidR="009E2BCA">
        <w:rPr>
          <w:rFonts w:ascii="Arial" w:hAnsi="Arial"/>
          <w:sz w:val="22"/>
          <w:szCs w:val="22"/>
        </w:rPr>
        <w:t xml:space="preserve">, </w:t>
      </w:r>
      <w:del w:id="1458" w:author="David Bartel" w:date="2018-02-28T09:28:00Z">
        <w:r w:rsidR="009E2BCA" w:rsidDel="00307C6D">
          <w:rPr>
            <w:rFonts w:ascii="Arial" w:hAnsi="Arial"/>
            <w:sz w:val="22"/>
            <w:szCs w:val="22"/>
          </w:rPr>
          <w:delText xml:space="preserve">reassigning </w:delText>
        </w:r>
      </w:del>
      <w:ins w:id="1459" w:author="David Bartel" w:date="2018-02-28T09:28:00Z">
        <w:r w:rsidR="00307C6D">
          <w:rPr>
            <w:rFonts w:ascii="Arial" w:hAnsi="Arial"/>
            <w:sz w:val="22"/>
            <w:szCs w:val="22"/>
          </w:rPr>
          <w:t xml:space="preserve">determining the affinity of </w:t>
        </w:r>
      </w:ins>
      <w:ins w:id="1460" w:author="David Bartel" w:date="2018-02-28T10:51:00Z">
        <w:r w:rsidR="008969F4">
          <w:rPr>
            <w:rFonts w:ascii="Arial" w:hAnsi="Arial"/>
            <w:sz w:val="22"/>
            <w:szCs w:val="22"/>
          </w:rPr>
          <w:t>sequences</w:t>
        </w:r>
      </w:ins>
      <w:ins w:id="1461" w:author="David Bartel" w:date="2018-02-28T09:28:00Z">
        <w:r w:rsidR="00307C6D">
          <w:rPr>
            <w:rFonts w:ascii="Arial" w:hAnsi="Arial"/>
            <w:sz w:val="22"/>
            <w:szCs w:val="22"/>
          </w:rPr>
          <w:t xml:space="preserve"> </w:t>
        </w:r>
      </w:ins>
      <w:ins w:id="1462" w:author="David Bartel" w:date="2018-02-28T10:40:00Z">
        <w:r w:rsidR="0048152C">
          <w:rPr>
            <w:rFonts w:ascii="Arial" w:hAnsi="Arial"/>
            <w:sz w:val="22"/>
            <w:szCs w:val="22"/>
          </w:rPr>
          <w:t>with</w:t>
        </w:r>
      </w:ins>
      <w:del w:id="1463" w:author="David Bartel" w:date="2018-02-28T10:40:00Z">
        <w:r w:rsidR="009E2BCA" w:rsidDel="0048152C">
          <w:rPr>
            <w:rFonts w:ascii="Arial" w:hAnsi="Arial"/>
            <w:sz w:val="22"/>
            <w:szCs w:val="22"/>
          </w:rPr>
          <w:delText>the reads based on the occurrence of any of the six seed sites, or of</w:delText>
        </w:r>
      </w:del>
      <w:r w:rsidR="009E2BCA">
        <w:rPr>
          <w:rFonts w:ascii="Arial" w:hAnsi="Arial"/>
          <w:sz w:val="22"/>
          <w:szCs w:val="22"/>
        </w:rPr>
        <w:t xml:space="preserve"> </w:t>
      </w:r>
      <w:del w:id="1464" w:author="David Bartel" w:date="2018-02-28T09:26:00Z">
        <w:r w:rsidR="009E2BCA" w:rsidDel="00850B3B">
          <w:rPr>
            <w:rFonts w:ascii="Arial" w:hAnsi="Arial"/>
            <w:sz w:val="22"/>
            <w:szCs w:val="22"/>
          </w:rPr>
          <w:delText xml:space="preserve">an </w:delText>
        </w:r>
      </w:del>
      <w:r w:rsidR="009E2BCA">
        <w:rPr>
          <w:rFonts w:ascii="Arial" w:hAnsi="Arial"/>
          <w:sz w:val="22"/>
          <w:szCs w:val="22"/>
        </w:rPr>
        <w:t>11</w:t>
      </w:r>
      <w:ins w:id="1465" w:author="David Bartel" w:date="2018-02-27T21:40:00Z">
        <w:r w:rsidR="00840A82">
          <w:rPr>
            <w:rFonts w:ascii="Arial" w:hAnsi="Arial"/>
            <w:sz w:val="22"/>
            <w:szCs w:val="22"/>
          </w:rPr>
          <w:t>-</w:t>
        </w:r>
      </w:ins>
      <w:r w:rsidR="009E2BCA">
        <w:rPr>
          <w:rFonts w:ascii="Arial" w:hAnsi="Arial"/>
          <w:sz w:val="22"/>
          <w:szCs w:val="22"/>
        </w:rPr>
        <w:t xml:space="preserve">nt </w:t>
      </w:r>
      <w:del w:id="1466" w:author="David Bartel" w:date="2018-02-28T10:41:00Z">
        <w:r w:rsidR="009E2BCA" w:rsidDel="0048152C">
          <w:rPr>
            <w:rFonts w:ascii="Arial" w:hAnsi="Arial"/>
            <w:sz w:val="22"/>
            <w:szCs w:val="22"/>
          </w:rPr>
          <w:delText>window of</w:delText>
        </w:r>
      </w:del>
      <w:ins w:id="1467" w:author="David Bartel" w:date="2018-02-28T10:41:00Z">
        <w:r w:rsidR="0048152C">
          <w:rPr>
            <w:rFonts w:ascii="Arial" w:hAnsi="Arial"/>
            <w:sz w:val="22"/>
            <w:szCs w:val="22"/>
          </w:rPr>
          <w:t>segments of perfect</w:t>
        </w:r>
      </w:ins>
      <w:r w:rsidR="009E2BCA">
        <w:rPr>
          <w:rFonts w:ascii="Arial" w:hAnsi="Arial"/>
          <w:sz w:val="22"/>
          <w:szCs w:val="22"/>
        </w:rPr>
        <w:t xml:space="preserve"> complementarity to the miRNA sequence</w:t>
      </w:r>
      <w:ins w:id="1468" w:author="David Bartel" w:date="2018-02-28T10:41:00Z">
        <w:r w:rsidR="0048152C">
          <w:rPr>
            <w:rFonts w:ascii="Arial" w:hAnsi="Arial"/>
            <w:sz w:val="22"/>
            <w:szCs w:val="22"/>
          </w:rPr>
          <w:t xml:space="preserve">, scanning </w:t>
        </w:r>
      </w:ins>
      <w:del w:id="1469" w:author="David Bartel" w:date="2018-02-28T10:41:00Z">
        <w:r w:rsidR="009E2BCA" w:rsidDel="0048152C">
          <w:rPr>
            <w:rFonts w:ascii="Arial" w:hAnsi="Arial"/>
            <w:sz w:val="22"/>
            <w:szCs w:val="22"/>
          </w:rPr>
          <w:delText xml:space="preserve"> </w:delText>
        </w:r>
      </w:del>
      <w:r w:rsidR="009E2BCA">
        <w:rPr>
          <w:rFonts w:ascii="Arial" w:hAnsi="Arial"/>
          <w:sz w:val="22"/>
          <w:szCs w:val="22"/>
        </w:rPr>
        <w:t xml:space="preserve">from </w:t>
      </w:r>
      <w:del w:id="1470" w:author="David Bartel" w:date="2018-02-28T10:41:00Z">
        <w:r w:rsidR="009E2BCA" w:rsidDel="0048152C">
          <w:rPr>
            <w:rFonts w:ascii="Arial" w:hAnsi="Arial"/>
            <w:sz w:val="22"/>
            <w:szCs w:val="22"/>
          </w:rPr>
          <w:delText xml:space="preserve">guide </w:delText>
        </w:r>
      </w:del>
      <w:ins w:id="1471" w:author="David Bartel" w:date="2018-02-28T10:41:00Z">
        <w:r w:rsidR="0048152C">
          <w:rPr>
            <w:rFonts w:ascii="Arial" w:hAnsi="Arial"/>
            <w:sz w:val="22"/>
            <w:szCs w:val="22"/>
          </w:rPr>
          <w:t xml:space="preserve">miRNA </w:t>
        </w:r>
      </w:ins>
      <w:r w:rsidR="009E2BCA">
        <w:rPr>
          <w:rFonts w:ascii="Arial" w:hAnsi="Arial"/>
          <w:sz w:val="22"/>
          <w:szCs w:val="22"/>
        </w:rPr>
        <w:t xml:space="preserve">position 3 to the 3′ end of the </w:t>
      </w:r>
      <w:del w:id="1472" w:author="David Bartel" w:date="2018-02-28T11:26:00Z">
        <w:r w:rsidR="009E2BCA" w:rsidDel="00D94F8E">
          <w:rPr>
            <w:rFonts w:ascii="Arial" w:hAnsi="Arial"/>
            <w:sz w:val="22"/>
            <w:szCs w:val="22"/>
          </w:rPr>
          <w:delText xml:space="preserve">guide </w:delText>
        </w:r>
      </w:del>
      <w:ins w:id="1473" w:author="David Bartel" w:date="2018-02-28T11:26:00Z">
        <w:r w:rsidR="00D94F8E">
          <w:rPr>
            <w:rFonts w:ascii="Arial" w:hAnsi="Arial"/>
            <w:sz w:val="22"/>
            <w:szCs w:val="22"/>
          </w:rPr>
          <w:t xml:space="preserve">miRNA </w:t>
        </w:r>
      </w:ins>
      <w:r w:rsidR="009E2BCA">
        <w:rPr>
          <w:rFonts w:ascii="Arial" w:hAnsi="Arial"/>
          <w:sz w:val="22"/>
          <w:szCs w:val="22"/>
        </w:rPr>
        <w:t>(Fig</w:t>
      </w:r>
      <w:ins w:id="1474" w:author="David Bartel" w:date="2018-02-28T10:42:00Z">
        <w:r w:rsidR="0048152C">
          <w:rPr>
            <w:rFonts w:ascii="Arial" w:hAnsi="Arial"/>
            <w:sz w:val="22"/>
            <w:szCs w:val="22"/>
          </w:rPr>
          <w:t>.</w:t>
        </w:r>
      </w:ins>
      <w:del w:id="1475" w:author="David Bartel" w:date="2018-02-28T10:42:00Z">
        <w:r w:rsidR="009E2BCA" w:rsidDel="0048152C">
          <w:rPr>
            <w:rFonts w:ascii="Arial" w:hAnsi="Arial"/>
            <w:sz w:val="22"/>
            <w:szCs w:val="22"/>
          </w:rPr>
          <w:delText>ure</w:delText>
        </w:r>
      </w:del>
      <w:r w:rsidR="009E2BCA">
        <w:rPr>
          <w:rFonts w:ascii="Arial" w:hAnsi="Arial"/>
          <w:sz w:val="22"/>
          <w:szCs w:val="22"/>
        </w:rPr>
        <w:t xml:space="preserve"> </w:t>
      </w:r>
      <w:commentRangeStart w:id="1476"/>
      <w:del w:id="1477" w:author="David Bartel" w:date="2018-02-28T10:42:00Z">
        <w:r w:rsidR="009E2BCA" w:rsidDel="0048152C">
          <w:rPr>
            <w:rFonts w:ascii="Arial" w:hAnsi="Arial"/>
            <w:sz w:val="22"/>
            <w:szCs w:val="22"/>
          </w:rPr>
          <w:delText>S2iA</w:delText>
        </w:r>
      </w:del>
      <w:ins w:id="1478" w:author="David Bartel" w:date="2018-02-28T10:42:00Z">
        <w:r w:rsidR="00CB4DA5">
          <w:rPr>
            <w:rFonts w:ascii="Arial" w:hAnsi="Arial"/>
            <w:sz w:val="22"/>
            <w:szCs w:val="22"/>
          </w:rPr>
          <w:t>3</w:t>
        </w:r>
      </w:ins>
      <w:ins w:id="1479" w:author="David Bartel" w:date="2018-03-25T07:48:00Z">
        <w:r w:rsidR="00CB4DA5">
          <w:rPr>
            <w:rFonts w:ascii="Arial" w:hAnsi="Arial"/>
            <w:sz w:val="22"/>
            <w:szCs w:val="22"/>
          </w:rPr>
          <w:t>A</w:t>
        </w:r>
      </w:ins>
      <w:commentRangeEnd w:id="1476"/>
      <w:ins w:id="1480" w:author="David Bartel" w:date="2018-02-28T10:42:00Z">
        <w:r w:rsidR="0048152C">
          <w:rPr>
            <w:rStyle w:val="CommentReference"/>
            <w:rFonts w:eastAsiaTheme="minorHAnsi"/>
          </w:rPr>
          <w:commentReference w:id="1476"/>
        </w:r>
      </w:ins>
      <w:r w:rsidR="009E2BCA">
        <w:rPr>
          <w:rFonts w:ascii="Arial" w:hAnsi="Arial"/>
          <w:sz w:val="22"/>
          <w:szCs w:val="22"/>
        </w:rPr>
        <w:t xml:space="preserve">). </w:t>
      </w:r>
      <w:ins w:id="1481" w:author="David Bartel" w:date="2018-02-28T10:43:00Z">
        <w:r w:rsidR="00C43418">
          <w:rPr>
            <w:rFonts w:ascii="Arial" w:hAnsi="Arial"/>
            <w:sz w:val="22"/>
            <w:szCs w:val="22"/>
          </w:rPr>
          <w:t xml:space="preserve"> For reference</w:t>
        </w:r>
      </w:ins>
      <w:ins w:id="1482" w:author="David Bartel" w:date="2018-02-28T10:45:00Z">
        <w:r w:rsidR="00C43418">
          <w:rPr>
            <w:rFonts w:ascii="Arial" w:hAnsi="Arial"/>
            <w:sz w:val="22"/>
            <w:szCs w:val="22"/>
          </w:rPr>
          <w:t>,</w:t>
        </w:r>
      </w:ins>
      <w:ins w:id="1483" w:author="David Bartel" w:date="2018-02-28T10:43:00Z">
        <w:r w:rsidR="00C43418">
          <w:rPr>
            <w:rFonts w:ascii="Arial" w:hAnsi="Arial"/>
            <w:sz w:val="22"/>
            <w:szCs w:val="22"/>
          </w:rPr>
          <w:t xml:space="preserve"> we also </w:t>
        </w:r>
      </w:ins>
      <w:ins w:id="1484" w:author="David Bartel" w:date="2018-02-28T10:45:00Z">
        <w:r w:rsidR="00C43418">
          <w:rPr>
            <w:rFonts w:ascii="Arial" w:hAnsi="Arial"/>
            <w:sz w:val="22"/>
            <w:szCs w:val="22"/>
          </w:rPr>
          <w:t>re-</w:t>
        </w:r>
      </w:ins>
      <w:ins w:id="1485" w:author="David Bartel" w:date="2018-02-28T10:43:00Z">
        <w:r w:rsidR="00C43418">
          <w:rPr>
            <w:rFonts w:ascii="Arial" w:hAnsi="Arial"/>
            <w:sz w:val="22"/>
            <w:szCs w:val="22"/>
          </w:rPr>
          <w:t>plotted the</w:t>
        </w:r>
      </w:ins>
      <w:ins w:id="1486" w:author="David Bartel" w:date="2018-02-28T10:45:00Z">
        <w:r w:rsidR="00C43418">
          <w:rPr>
            <w:rFonts w:ascii="Arial" w:hAnsi="Arial"/>
            <w:sz w:val="22"/>
            <w:szCs w:val="22"/>
          </w:rPr>
          <w:t xml:space="preserve"> relative </w:t>
        </w:r>
        <w:proofErr w:type="spellStart"/>
        <w:r w:rsidR="00C43418" w:rsidRPr="00A01AD8">
          <w:rPr>
            <w:rFonts w:ascii="Arial" w:hAnsi="Arial"/>
            <w:i/>
            <w:sz w:val="22"/>
            <w:szCs w:val="22"/>
          </w:rPr>
          <w:t>K</w:t>
        </w:r>
        <w:r w:rsidR="00C43418" w:rsidRPr="00A01AD8">
          <w:rPr>
            <w:rFonts w:ascii="Arial" w:hAnsi="Arial"/>
            <w:sz w:val="22"/>
            <w:szCs w:val="22"/>
            <w:vertAlign w:val="subscript"/>
          </w:rPr>
          <w:t>d</w:t>
        </w:r>
        <w:proofErr w:type="spellEnd"/>
        <w:r w:rsidR="00C43418">
          <w:rPr>
            <w:rFonts w:ascii="Arial" w:hAnsi="Arial"/>
            <w:sz w:val="22"/>
            <w:szCs w:val="22"/>
          </w:rPr>
          <w:t xml:space="preserve"> values </w:t>
        </w:r>
      </w:ins>
      <w:ins w:id="1487" w:author="David Bartel" w:date="2018-02-28T10:47:00Z">
        <w:r w:rsidR="00C43418">
          <w:rPr>
            <w:rFonts w:ascii="Arial" w:hAnsi="Arial"/>
            <w:sz w:val="22"/>
            <w:szCs w:val="22"/>
          </w:rPr>
          <w:t>for</w:t>
        </w:r>
      </w:ins>
      <w:ins w:id="1488" w:author="David Bartel" w:date="2018-02-28T10:45:00Z">
        <w:r w:rsidR="00C43418">
          <w:rPr>
            <w:rFonts w:ascii="Arial" w:hAnsi="Arial"/>
            <w:sz w:val="22"/>
            <w:szCs w:val="22"/>
          </w:rPr>
          <w:t xml:space="preserve"> </w:t>
        </w:r>
      </w:ins>
      <w:ins w:id="1489" w:author="David Bartel" w:date="2018-02-28T10:50:00Z">
        <w:r w:rsidR="008969F4">
          <w:rPr>
            <w:rFonts w:ascii="Arial" w:hAnsi="Arial"/>
            <w:sz w:val="22"/>
            <w:szCs w:val="22"/>
          </w:rPr>
          <w:t xml:space="preserve">sequences </w:t>
        </w:r>
      </w:ins>
      <w:ins w:id="1490" w:author="David Bartel" w:date="2018-02-28T10:51:00Z">
        <w:r w:rsidR="008969F4">
          <w:rPr>
            <w:rFonts w:ascii="Arial" w:hAnsi="Arial"/>
            <w:sz w:val="22"/>
            <w:szCs w:val="22"/>
          </w:rPr>
          <w:t xml:space="preserve">with </w:t>
        </w:r>
      </w:ins>
      <w:ins w:id="1491" w:author="David Bartel" w:date="2018-02-28T10:45:00Z">
        <w:r w:rsidR="00C43418">
          <w:rPr>
            <w:rFonts w:ascii="Arial" w:hAnsi="Arial"/>
            <w:sz w:val="22"/>
            <w:szCs w:val="22"/>
          </w:rPr>
          <w:t xml:space="preserve">canonical </w:t>
        </w:r>
      </w:ins>
      <w:ins w:id="1492" w:author="David Bartel" w:date="2018-02-28T10:46:00Z">
        <w:r w:rsidR="00C43418">
          <w:rPr>
            <w:rFonts w:ascii="Arial" w:hAnsi="Arial"/>
            <w:sz w:val="22"/>
            <w:szCs w:val="22"/>
          </w:rPr>
          <w:t>8mer, 6mer</w:t>
        </w:r>
      </w:ins>
      <w:ins w:id="1493" w:author="David Bartel" w:date="2018-02-28T10:51:00Z">
        <w:r w:rsidR="008969F4">
          <w:rPr>
            <w:rFonts w:ascii="Arial" w:hAnsi="Arial"/>
            <w:sz w:val="22"/>
            <w:szCs w:val="22"/>
          </w:rPr>
          <w:t>,</w:t>
        </w:r>
      </w:ins>
      <w:ins w:id="1494" w:author="David Bartel" w:date="2018-02-28T10:46:00Z">
        <w:r w:rsidR="00C43418">
          <w:rPr>
            <w:rFonts w:ascii="Arial" w:hAnsi="Arial"/>
            <w:sz w:val="22"/>
            <w:szCs w:val="22"/>
          </w:rPr>
          <w:t xml:space="preserve"> </w:t>
        </w:r>
      </w:ins>
      <w:ins w:id="1495" w:author="David Bartel" w:date="2018-02-28T10:51:00Z">
        <w:r w:rsidR="008969F4">
          <w:rPr>
            <w:rFonts w:ascii="Arial" w:hAnsi="Arial"/>
            <w:sz w:val="22"/>
            <w:szCs w:val="22"/>
          </w:rPr>
          <w:t>and</w:t>
        </w:r>
      </w:ins>
      <w:ins w:id="1496" w:author="David Bartel" w:date="2018-02-28T10:46:00Z">
        <w:r w:rsidR="00C43418">
          <w:rPr>
            <w:rFonts w:ascii="Arial" w:hAnsi="Arial"/>
            <w:sz w:val="22"/>
            <w:szCs w:val="22"/>
          </w:rPr>
          <w:t xml:space="preserve"> 6mer-m8 </w:t>
        </w:r>
      </w:ins>
      <w:ins w:id="1497" w:author="David Bartel" w:date="2018-02-28T10:45:00Z">
        <w:r w:rsidR="00C43418">
          <w:rPr>
            <w:rFonts w:ascii="Arial" w:hAnsi="Arial"/>
            <w:sz w:val="22"/>
            <w:szCs w:val="22"/>
          </w:rPr>
          <w:t>sites.</w:t>
        </w:r>
      </w:ins>
      <w:ins w:id="1498" w:author="David Bartel" w:date="2018-02-28T10:43:00Z">
        <w:r w:rsidR="00C43418">
          <w:rPr>
            <w:rFonts w:ascii="Arial" w:hAnsi="Arial"/>
            <w:sz w:val="22"/>
            <w:szCs w:val="22"/>
          </w:rPr>
          <w:t xml:space="preserve"> </w:t>
        </w:r>
      </w:ins>
      <w:ins w:id="1499" w:author="David Bartel" w:date="2018-02-28T10:46:00Z">
        <w:r w:rsidR="00C43418">
          <w:rPr>
            <w:rFonts w:ascii="Arial" w:hAnsi="Arial"/>
            <w:sz w:val="22"/>
            <w:szCs w:val="22"/>
          </w:rPr>
          <w:t xml:space="preserve"> </w:t>
        </w:r>
      </w:ins>
      <w:del w:id="1500" w:author="David Bartel" w:date="2018-02-28T10:48:00Z">
        <w:r w:rsidR="009E2BCA" w:rsidDel="008969F4">
          <w:rPr>
            <w:rFonts w:ascii="Arial" w:hAnsi="Arial"/>
            <w:sz w:val="22"/>
            <w:szCs w:val="22"/>
          </w:rPr>
          <w:delText>We observed that indeed f</w:delText>
        </w:r>
      </w:del>
      <w:ins w:id="1501" w:author="David Bartel" w:date="2018-02-28T10:48:00Z">
        <w:r w:rsidR="008969F4">
          <w:rPr>
            <w:rFonts w:ascii="Arial" w:hAnsi="Arial"/>
            <w:sz w:val="22"/>
            <w:szCs w:val="22"/>
          </w:rPr>
          <w:t>F</w:t>
        </w:r>
      </w:ins>
      <w:r w:rsidR="009E2BCA">
        <w:rPr>
          <w:rFonts w:ascii="Arial" w:hAnsi="Arial"/>
          <w:sz w:val="22"/>
          <w:szCs w:val="22"/>
        </w:rPr>
        <w:t xml:space="preserve">or miR-155, miR-124, and lys-6, </w:t>
      </w:r>
      <w:ins w:id="1502" w:author="David Bartel" w:date="2018-02-28T10:53:00Z">
        <w:r w:rsidR="008E6631">
          <w:rPr>
            <w:rFonts w:ascii="Arial" w:hAnsi="Arial"/>
            <w:sz w:val="22"/>
            <w:szCs w:val="22"/>
          </w:rPr>
          <w:t xml:space="preserve">sequences with </w:t>
        </w:r>
      </w:ins>
      <w:del w:id="1503" w:author="David Bartel" w:date="2018-02-28T10:50:00Z">
        <w:r w:rsidR="009E2BCA" w:rsidDel="008969F4">
          <w:rPr>
            <w:rFonts w:ascii="Arial" w:hAnsi="Arial"/>
            <w:sz w:val="22"/>
            <w:szCs w:val="22"/>
          </w:rPr>
          <w:delText xml:space="preserve">pairing of </w:delText>
        </w:r>
      </w:del>
      <w:r w:rsidR="009E2BCA">
        <w:rPr>
          <w:rFonts w:ascii="Arial" w:hAnsi="Arial"/>
          <w:sz w:val="22"/>
          <w:szCs w:val="22"/>
        </w:rPr>
        <w:t>11</w:t>
      </w:r>
      <w:del w:id="1504" w:author="David Bartel" w:date="2018-02-28T10:49:00Z">
        <w:r w:rsidR="009E2BCA" w:rsidDel="008969F4">
          <w:rPr>
            <w:rFonts w:ascii="Arial" w:hAnsi="Arial"/>
            <w:sz w:val="22"/>
            <w:szCs w:val="22"/>
          </w:rPr>
          <w:delText xml:space="preserve"> contiguous </w:delText>
        </w:r>
      </w:del>
      <w:ins w:id="1505" w:author="David Bartel" w:date="2018-02-28T10:49:00Z">
        <w:r w:rsidR="008969F4">
          <w:rPr>
            <w:rFonts w:ascii="Arial" w:hAnsi="Arial"/>
            <w:sz w:val="22"/>
            <w:szCs w:val="22"/>
          </w:rPr>
          <w:t>-</w:t>
        </w:r>
      </w:ins>
      <w:r w:rsidR="009E2BCA">
        <w:rPr>
          <w:rFonts w:ascii="Arial" w:hAnsi="Arial"/>
          <w:sz w:val="22"/>
          <w:szCs w:val="22"/>
        </w:rPr>
        <w:t xml:space="preserve">nt </w:t>
      </w:r>
      <w:del w:id="1506" w:author="David Bartel" w:date="2018-02-28T10:49:00Z">
        <w:r w:rsidR="009E2BCA" w:rsidDel="008969F4">
          <w:rPr>
            <w:rFonts w:ascii="Arial" w:hAnsi="Arial"/>
            <w:sz w:val="22"/>
            <w:szCs w:val="22"/>
          </w:rPr>
          <w:delText xml:space="preserve">in </w:delText>
        </w:r>
      </w:del>
      <w:ins w:id="1507" w:author="David Bartel" w:date="2018-02-28T10:49:00Z">
        <w:r w:rsidR="008969F4">
          <w:rPr>
            <w:rFonts w:ascii="Arial" w:hAnsi="Arial"/>
            <w:sz w:val="22"/>
            <w:szCs w:val="22"/>
          </w:rPr>
          <w:t xml:space="preserve">sites </w:t>
        </w:r>
      </w:ins>
      <w:ins w:id="1508" w:author="David Bartel" w:date="2018-02-28T10:50:00Z">
        <w:r w:rsidR="008969F4">
          <w:rPr>
            <w:rFonts w:ascii="Arial" w:hAnsi="Arial"/>
            <w:sz w:val="22"/>
            <w:szCs w:val="22"/>
          </w:rPr>
          <w:t xml:space="preserve">that paired </w:t>
        </w:r>
      </w:ins>
      <w:ins w:id="1509" w:author="David Bartel" w:date="2018-02-28T10:49:00Z">
        <w:r w:rsidR="008969F4">
          <w:rPr>
            <w:rFonts w:ascii="Arial" w:hAnsi="Arial"/>
            <w:sz w:val="22"/>
            <w:szCs w:val="22"/>
          </w:rPr>
          <w:t xml:space="preserve">to </w:t>
        </w:r>
      </w:ins>
      <w:r w:rsidR="009E2BCA">
        <w:rPr>
          <w:rFonts w:ascii="Arial" w:hAnsi="Arial"/>
          <w:sz w:val="22"/>
          <w:szCs w:val="22"/>
        </w:rPr>
        <w:t xml:space="preserve">the </w:t>
      </w:r>
      <w:ins w:id="1510" w:author="David Bartel" w:date="2018-02-28T10:54:00Z">
        <w:r w:rsidR="008E6631">
          <w:rPr>
            <w:rFonts w:ascii="Arial" w:hAnsi="Arial"/>
            <w:sz w:val="22"/>
            <w:szCs w:val="22"/>
          </w:rPr>
          <w:t xml:space="preserve">miRNA </w:t>
        </w:r>
      </w:ins>
      <w:r w:rsidR="009E2BCA">
        <w:rPr>
          <w:rFonts w:ascii="Arial" w:hAnsi="Arial"/>
          <w:sz w:val="22"/>
          <w:szCs w:val="22"/>
        </w:rPr>
        <w:t xml:space="preserve">3′ </w:t>
      </w:r>
      <w:del w:id="1511" w:author="David Bartel" w:date="2018-02-28T10:50:00Z">
        <w:r w:rsidR="009E2BCA" w:rsidDel="008969F4">
          <w:rPr>
            <w:rFonts w:ascii="Arial" w:hAnsi="Arial"/>
            <w:sz w:val="22"/>
            <w:szCs w:val="22"/>
          </w:rPr>
          <w:delText xml:space="preserve">end </w:delText>
        </w:r>
      </w:del>
      <w:ins w:id="1512" w:author="David Bartel" w:date="2018-02-28T10:50:00Z">
        <w:r w:rsidR="008969F4">
          <w:rPr>
            <w:rFonts w:ascii="Arial" w:hAnsi="Arial"/>
            <w:sz w:val="22"/>
            <w:szCs w:val="22"/>
          </w:rPr>
          <w:t xml:space="preserve">region </w:t>
        </w:r>
      </w:ins>
      <w:del w:id="1513" w:author="David Bartel" w:date="2018-02-28T10:52:00Z">
        <w:r w:rsidR="009E2BCA" w:rsidDel="008969F4">
          <w:rPr>
            <w:rFonts w:ascii="Arial" w:hAnsi="Arial"/>
            <w:sz w:val="22"/>
            <w:szCs w:val="22"/>
          </w:rPr>
          <w:delText xml:space="preserve">exhibited </w:delText>
        </w:r>
      </w:del>
      <w:ins w:id="1514" w:author="David Bartel" w:date="2018-02-28T10:56:00Z">
        <w:r w:rsidR="008E6631">
          <w:rPr>
            <w:rFonts w:ascii="Arial" w:hAnsi="Arial"/>
            <w:sz w:val="22"/>
            <w:szCs w:val="22"/>
          </w:rPr>
          <w:t>bound with greater</w:t>
        </w:r>
      </w:ins>
      <w:del w:id="1515" w:author="David Bartel" w:date="2018-02-28T10:56:00Z">
        <w:r w:rsidR="009E2BCA" w:rsidDel="008E6631">
          <w:rPr>
            <w:rFonts w:ascii="Arial" w:hAnsi="Arial"/>
            <w:sz w:val="22"/>
            <w:szCs w:val="22"/>
          </w:rPr>
          <w:delText>binding</w:delText>
        </w:r>
      </w:del>
      <w:r w:rsidR="009E2BCA">
        <w:rPr>
          <w:rFonts w:ascii="Arial" w:hAnsi="Arial"/>
          <w:sz w:val="22"/>
          <w:szCs w:val="22"/>
        </w:rPr>
        <w:t xml:space="preserve"> affinity </w:t>
      </w:r>
      <w:del w:id="1516" w:author="David Bartel" w:date="2018-02-28T10:56:00Z">
        <w:r w:rsidR="009E2BCA" w:rsidDel="008E6631">
          <w:rPr>
            <w:rFonts w:ascii="Arial" w:hAnsi="Arial"/>
            <w:sz w:val="22"/>
            <w:szCs w:val="22"/>
          </w:rPr>
          <w:delText xml:space="preserve">greater </w:delText>
        </w:r>
      </w:del>
      <w:r w:rsidR="009E2BCA">
        <w:rPr>
          <w:rFonts w:ascii="Arial" w:hAnsi="Arial"/>
          <w:sz w:val="22"/>
          <w:szCs w:val="22"/>
        </w:rPr>
        <w:t xml:space="preserve">than </w:t>
      </w:r>
      <w:del w:id="1517" w:author="David Bartel" w:date="2018-02-28T10:56:00Z">
        <w:r w:rsidR="009E2BCA" w:rsidDel="008E6631">
          <w:rPr>
            <w:rFonts w:ascii="Arial" w:hAnsi="Arial"/>
            <w:sz w:val="22"/>
            <w:szCs w:val="22"/>
          </w:rPr>
          <w:delText>that of the</w:delText>
        </w:r>
      </w:del>
      <w:ins w:id="1518" w:author="David Bartel" w:date="2018-02-28T10:56:00Z">
        <w:r w:rsidR="008E6631">
          <w:rPr>
            <w:rFonts w:ascii="Arial" w:hAnsi="Arial"/>
            <w:sz w:val="22"/>
            <w:szCs w:val="22"/>
          </w:rPr>
          <w:t>did those with a</w:t>
        </w:r>
      </w:ins>
      <w:r w:rsidR="009E2BCA">
        <w:rPr>
          <w:rFonts w:ascii="Arial" w:hAnsi="Arial"/>
          <w:sz w:val="22"/>
          <w:szCs w:val="22"/>
        </w:rPr>
        <w:t xml:space="preserve"> canonical 6mer site, </w:t>
      </w:r>
      <w:commentRangeStart w:id="1519"/>
      <w:del w:id="1520" w:author="David Bartel" w:date="2018-02-28T10:57:00Z">
        <w:r w:rsidR="009E2BCA" w:rsidDel="008E6631">
          <w:rPr>
            <w:rFonts w:ascii="Arial" w:hAnsi="Arial"/>
            <w:sz w:val="22"/>
            <w:szCs w:val="22"/>
          </w:rPr>
          <w:delText xml:space="preserve">while </w:delText>
        </w:r>
      </w:del>
      <w:ins w:id="1521" w:author="David Bartel" w:date="2018-02-28T10:57:00Z">
        <w:r w:rsidR="008E6631">
          <w:rPr>
            <w:rFonts w:ascii="Arial" w:hAnsi="Arial"/>
            <w:sz w:val="22"/>
            <w:szCs w:val="22"/>
          </w:rPr>
          <w:t xml:space="preserve">whereas </w:t>
        </w:r>
      </w:ins>
      <w:r w:rsidR="009E2BCA">
        <w:rPr>
          <w:rFonts w:ascii="Arial" w:hAnsi="Arial"/>
          <w:sz w:val="22"/>
          <w:szCs w:val="22"/>
        </w:rPr>
        <w:t>for</w:t>
      </w:r>
      <w:commentRangeEnd w:id="1519"/>
      <w:r w:rsidR="000F5FF0">
        <w:rPr>
          <w:rStyle w:val="CommentReference"/>
          <w:rFonts w:eastAsiaTheme="minorHAnsi"/>
        </w:rPr>
        <w:commentReference w:id="1519"/>
      </w:r>
      <w:r w:rsidR="009E2BCA">
        <w:rPr>
          <w:rFonts w:ascii="Arial" w:hAnsi="Arial"/>
          <w:sz w:val="22"/>
          <w:szCs w:val="22"/>
        </w:rPr>
        <w:t xml:space="preserve"> let-7a </w:t>
      </w:r>
      <w:ins w:id="1522" w:author="David Bartel" w:date="2018-02-28T11:01:00Z">
        <w:r w:rsidR="005770E1">
          <w:rPr>
            <w:rFonts w:ascii="Arial" w:hAnsi="Arial"/>
            <w:sz w:val="22"/>
            <w:szCs w:val="22"/>
          </w:rPr>
          <w:t>none</w:t>
        </w:r>
      </w:ins>
      <w:ins w:id="1523" w:author="David Bartel" w:date="2018-02-28T10:58:00Z">
        <w:r w:rsidR="005770E1">
          <w:rPr>
            <w:rFonts w:ascii="Arial" w:hAnsi="Arial"/>
            <w:sz w:val="22"/>
            <w:szCs w:val="22"/>
          </w:rPr>
          <w:t xml:space="preserve"> of the 11-nt sites conferred </w:t>
        </w:r>
      </w:ins>
      <w:ins w:id="1524" w:author="David Bartel" w:date="2018-02-28T11:01:00Z">
        <w:r w:rsidR="005770E1">
          <w:rPr>
            <w:rFonts w:ascii="Arial" w:hAnsi="Arial"/>
            <w:sz w:val="22"/>
            <w:szCs w:val="22"/>
          </w:rPr>
          <w:t>stronger</w:t>
        </w:r>
      </w:ins>
      <w:ins w:id="1525" w:author="David Bartel" w:date="2018-02-28T10:58:00Z">
        <w:r w:rsidR="005770E1">
          <w:rPr>
            <w:rFonts w:ascii="Arial" w:hAnsi="Arial"/>
            <w:sz w:val="22"/>
            <w:szCs w:val="22"/>
          </w:rPr>
          <w:t xml:space="preserve"> binding t</w:t>
        </w:r>
      </w:ins>
      <w:ins w:id="1526" w:author="David Bartel" w:date="2018-02-28T10:59:00Z">
        <w:r w:rsidR="005770E1">
          <w:rPr>
            <w:rFonts w:ascii="Arial" w:hAnsi="Arial"/>
            <w:sz w:val="22"/>
            <w:szCs w:val="22"/>
          </w:rPr>
          <w:t xml:space="preserve">han </w:t>
        </w:r>
      </w:ins>
      <w:ins w:id="1527" w:author="David Bartel" w:date="2018-02-28T11:27:00Z">
        <w:r w:rsidR="00D94F8E">
          <w:rPr>
            <w:rFonts w:ascii="Arial" w:hAnsi="Arial"/>
            <w:sz w:val="22"/>
            <w:szCs w:val="22"/>
          </w:rPr>
          <w:t xml:space="preserve">did </w:t>
        </w:r>
      </w:ins>
      <w:ins w:id="1528" w:author="David Bartel" w:date="2018-02-28T10:59:00Z">
        <w:r w:rsidR="005770E1">
          <w:rPr>
            <w:rFonts w:ascii="Arial" w:hAnsi="Arial"/>
            <w:sz w:val="22"/>
            <w:szCs w:val="22"/>
          </w:rPr>
          <w:t>the 6mer</w:t>
        </w:r>
      </w:ins>
      <w:ins w:id="1529" w:author="David Bartel" w:date="2018-02-28T11:01:00Z">
        <w:r w:rsidR="005770E1">
          <w:rPr>
            <w:rFonts w:ascii="Arial" w:hAnsi="Arial"/>
            <w:sz w:val="22"/>
            <w:szCs w:val="22"/>
          </w:rPr>
          <w:t>,</w:t>
        </w:r>
      </w:ins>
      <w:ins w:id="1530" w:author="David Bartel" w:date="2018-02-28T10:59:00Z">
        <w:r w:rsidR="005770E1">
          <w:rPr>
            <w:rFonts w:ascii="Arial" w:hAnsi="Arial"/>
            <w:sz w:val="22"/>
            <w:szCs w:val="22"/>
          </w:rPr>
          <w:t xml:space="preserve"> and for miR-1, </w:t>
        </w:r>
      </w:ins>
      <w:ins w:id="1531" w:author="David Bartel" w:date="2018-02-28T11:01:00Z">
        <w:r w:rsidR="005770E1">
          <w:rPr>
            <w:rFonts w:ascii="Arial" w:hAnsi="Arial"/>
            <w:sz w:val="22"/>
            <w:szCs w:val="22"/>
          </w:rPr>
          <w:t>none</w:t>
        </w:r>
      </w:ins>
      <w:ins w:id="1532" w:author="David Bartel" w:date="2018-02-28T10:59:00Z">
        <w:r w:rsidR="005770E1">
          <w:rPr>
            <w:rFonts w:ascii="Arial" w:hAnsi="Arial"/>
            <w:sz w:val="22"/>
            <w:szCs w:val="22"/>
          </w:rPr>
          <w:t xml:space="preserve"> conferred </w:t>
        </w:r>
      </w:ins>
      <w:ins w:id="1533" w:author="David Bartel" w:date="2018-02-28T11:01:00Z">
        <w:r w:rsidR="005770E1">
          <w:rPr>
            <w:rFonts w:ascii="Arial" w:hAnsi="Arial"/>
            <w:sz w:val="22"/>
            <w:szCs w:val="22"/>
          </w:rPr>
          <w:t xml:space="preserve">stronger </w:t>
        </w:r>
      </w:ins>
      <w:ins w:id="1534" w:author="David Bartel" w:date="2018-02-28T10:59:00Z">
        <w:r w:rsidR="005770E1">
          <w:rPr>
            <w:rFonts w:ascii="Arial" w:hAnsi="Arial"/>
            <w:sz w:val="22"/>
            <w:szCs w:val="22"/>
          </w:rPr>
          <w:t xml:space="preserve">binding than </w:t>
        </w:r>
      </w:ins>
      <w:ins w:id="1535" w:author="David Bartel" w:date="2018-02-28T11:27:00Z">
        <w:r w:rsidR="00D94F8E">
          <w:rPr>
            <w:rFonts w:ascii="Arial" w:hAnsi="Arial"/>
            <w:sz w:val="22"/>
            <w:szCs w:val="22"/>
          </w:rPr>
          <w:t xml:space="preserve">did </w:t>
        </w:r>
      </w:ins>
      <w:ins w:id="1536" w:author="David Bartel" w:date="2018-02-28T10:59:00Z">
        <w:r w:rsidR="005770E1">
          <w:rPr>
            <w:rFonts w:ascii="Arial" w:hAnsi="Arial"/>
            <w:sz w:val="22"/>
            <w:szCs w:val="22"/>
          </w:rPr>
          <w:t>the 6mer-</w:t>
        </w:r>
      </w:ins>
      <w:ins w:id="1537" w:author="David Bartel" w:date="2018-02-28T11:01:00Z">
        <w:r w:rsidR="005770E1">
          <w:rPr>
            <w:rFonts w:ascii="Arial" w:hAnsi="Arial"/>
            <w:sz w:val="22"/>
            <w:szCs w:val="22"/>
          </w:rPr>
          <w:t>m8</w:t>
        </w:r>
      </w:ins>
      <w:del w:id="1538" w:author="David Bartel" w:date="2018-02-28T11:01:00Z">
        <w:r w:rsidR="009E2BCA" w:rsidDel="005770E1">
          <w:rPr>
            <w:rFonts w:ascii="Arial" w:hAnsi="Arial"/>
            <w:sz w:val="22"/>
            <w:szCs w:val="22"/>
          </w:rPr>
          <w:delText>and miR-1, all 3′ windows exhibited weaker binding affinity than the canonical 6mer</w:delText>
        </w:r>
      </w:del>
      <w:r w:rsidR="009E2BCA">
        <w:rPr>
          <w:rFonts w:ascii="Arial" w:hAnsi="Arial"/>
          <w:sz w:val="22"/>
          <w:szCs w:val="22"/>
        </w:rPr>
        <w:t xml:space="preserve">. </w:t>
      </w:r>
      <w:ins w:id="1539" w:author="David Bartel" w:date="2018-02-28T11:02:00Z">
        <w:r w:rsidR="005770E1">
          <w:rPr>
            <w:rFonts w:ascii="Arial" w:hAnsi="Arial"/>
            <w:sz w:val="22"/>
            <w:szCs w:val="22"/>
          </w:rPr>
          <w:t xml:space="preserve"> </w:t>
        </w:r>
      </w:ins>
      <w:ins w:id="1540" w:author="David Bartel" w:date="2018-02-28T11:03:00Z">
        <w:r w:rsidR="00771542">
          <w:rPr>
            <w:rFonts w:ascii="Arial" w:hAnsi="Arial"/>
            <w:sz w:val="22"/>
            <w:szCs w:val="22"/>
          </w:rPr>
          <w:t xml:space="preserve">Moreover, </w:t>
        </w:r>
      </w:ins>
      <w:ins w:id="1541" w:author="David Bartel" w:date="2018-02-28T11:06:00Z">
        <w:r w:rsidR="00771542">
          <w:rPr>
            <w:rFonts w:ascii="Arial" w:hAnsi="Arial"/>
            <w:sz w:val="22"/>
            <w:szCs w:val="22"/>
          </w:rPr>
          <w:t xml:space="preserve">for all </w:t>
        </w:r>
      </w:ins>
      <w:ins w:id="1542" w:author="David Bartel" w:date="2018-03-27T21:06:00Z">
        <w:r w:rsidR="000F5FF0">
          <w:rPr>
            <w:rFonts w:ascii="Arial" w:hAnsi="Arial"/>
            <w:sz w:val="22"/>
            <w:szCs w:val="22"/>
          </w:rPr>
          <w:t>six</w:t>
        </w:r>
      </w:ins>
      <w:ins w:id="1543" w:author="David Bartel" w:date="2018-02-28T11:06:00Z">
        <w:r w:rsidR="00771542">
          <w:rPr>
            <w:rFonts w:ascii="Arial" w:hAnsi="Arial"/>
            <w:sz w:val="22"/>
            <w:szCs w:val="22"/>
          </w:rPr>
          <w:t xml:space="preserve"> miRNAs, </w:t>
        </w:r>
      </w:ins>
      <w:ins w:id="1544" w:author="David Bartel" w:date="2018-02-28T11:03:00Z">
        <w:r w:rsidR="00771542">
          <w:rPr>
            <w:rFonts w:ascii="Arial" w:hAnsi="Arial"/>
            <w:sz w:val="22"/>
            <w:szCs w:val="22"/>
          </w:rPr>
          <w:t>the 11-nt sites that started at positions 3 or 4 and extend</w:t>
        </w:r>
      </w:ins>
      <w:ins w:id="1545" w:author="David Bartel" w:date="2018-02-28T11:27:00Z">
        <w:r w:rsidR="00D94F8E">
          <w:rPr>
            <w:rFonts w:ascii="Arial" w:hAnsi="Arial"/>
            <w:sz w:val="22"/>
            <w:szCs w:val="22"/>
          </w:rPr>
          <w:t>ed</w:t>
        </w:r>
      </w:ins>
      <w:ins w:id="1546" w:author="David Bartel" w:date="2018-02-28T11:03:00Z">
        <w:r w:rsidR="00771542">
          <w:rPr>
            <w:rFonts w:ascii="Arial" w:hAnsi="Arial"/>
            <w:sz w:val="22"/>
            <w:szCs w:val="22"/>
          </w:rPr>
          <w:t xml:space="preserve"> through the center of the miRNA </w:t>
        </w:r>
      </w:ins>
      <w:ins w:id="1547" w:author="David Bartel" w:date="2018-02-28T11:05:00Z">
        <w:r w:rsidR="00771542">
          <w:rPr>
            <w:rFonts w:ascii="Arial" w:hAnsi="Arial"/>
            <w:sz w:val="22"/>
            <w:szCs w:val="22"/>
          </w:rPr>
          <w:t>conferred</w:t>
        </w:r>
      </w:ins>
      <w:ins w:id="1548" w:author="David Bartel" w:date="2018-02-28T11:03:00Z">
        <w:r w:rsidR="00771542">
          <w:rPr>
            <w:rFonts w:ascii="Arial" w:hAnsi="Arial"/>
            <w:sz w:val="22"/>
            <w:szCs w:val="22"/>
          </w:rPr>
          <w:t xml:space="preserve"> </w:t>
        </w:r>
      </w:ins>
      <w:ins w:id="1549" w:author="David Bartel" w:date="2018-02-28T11:05:00Z">
        <w:r w:rsidR="00771542">
          <w:rPr>
            <w:rFonts w:ascii="Arial" w:hAnsi="Arial"/>
            <w:sz w:val="22"/>
            <w:szCs w:val="22"/>
          </w:rPr>
          <w:t xml:space="preserve">binding </w:t>
        </w:r>
      </w:ins>
      <w:ins w:id="1550" w:author="David Bartel" w:date="2018-02-28T11:15:00Z">
        <w:r w:rsidR="005A6D30">
          <w:rPr>
            <w:rFonts w:ascii="Arial" w:hAnsi="Arial"/>
            <w:sz w:val="22"/>
            <w:szCs w:val="22"/>
          </w:rPr>
          <w:t>no more than</w:t>
        </w:r>
      </w:ins>
      <w:ins w:id="1551" w:author="David Bartel" w:date="2018-02-28T11:07:00Z">
        <w:r w:rsidR="00771542">
          <w:rPr>
            <w:rFonts w:ascii="Arial" w:hAnsi="Arial"/>
            <w:sz w:val="22"/>
            <w:szCs w:val="22"/>
          </w:rPr>
          <w:t xml:space="preserve"> </w:t>
        </w:r>
      </w:ins>
      <w:ins w:id="1552" w:author="David Bartel" w:date="2018-02-28T11:31:00Z">
        <w:r w:rsidR="00400DC6">
          <w:rPr>
            <w:rFonts w:ascii="Arial" w:hAnsi="Arial"/>
            <w:sz w:val="22"/>
            <w:szCs w:val="22"/>
          </w:rPr>
          <w:t>1.</w:t>
        </w:r>
        <w:r w:rsidR="00400DC6" w:rsidRPr="00400DC6">
          <w:rPr>
            <w:rFonts w:ascii="Arial" w:hAnsi="Arial"/>
            <w:sz w:val="22"/>
            <w:szCs w:val="22"/>
            <w:highlight w:val="yellow"/>
            <w:rPrChange w:id="1553" w:author="David Bartel" w:date="2018-02-28T11:31:00Z">
              <w:rPr>
                <w:rFonts w:ascii="Arial" w:hAnsi="Arial"/>
                <w:sz w:val="22"/>
                <w:szCs w:val="22"/>
              </w:rPr>
            </w:rPrChange>
          </w:rPr>
          <w:t>X</w:t>
        </w:r>
      </w:ins>
      <w:ins w:id="1554" w:author="David Bartel" w:date="2018-02-28T11:07:00Z">
        <w:r w:rsidR="00771542">
          <w:rPr>
            <w:rFonts w:ascii="Arial" w:hAnsi="Arial"/>
            <w:sz w:val="22"/>
            <w:szCs w:val="22"/>
          </w:rPr>
          <w:t xml:space="preserve">-fold stronger than </w:t>
        </w:r>
      </w:ins>
      <w:ins w:id="1555" w:author="David Bartel" w:date="2018-02-28T11:15:00Z">
        <w:r w:rsidR="005A6D30">
          <w:rPr>
            <w:rFonts w:ascii="Arial" w:hAnsi="Arial"/>
            <w:sz w:val="22"/>
            <w:szCs w:val="22"/>
          </w:rPr>
          <w:t xml:space="preserve">that of </w:t>
        </w:r>
      </w:ins>
      <w:ins w:id="1556" w:author="David Bartel" w:date="2018-02-28T11:07:00Z">
        <w:r w:rsidR="00771542">
          <w:rPr>
            <w:rFonts w:ascii="Arial" w:hAnsi="Arial"/>
            <w:sz w:val="22"/>
            <w:szCs w:val="22"/>
          </w:rPr>
          <w:t>the</w:t>
        </w:r>
      </w:ins>
      <w:ins w:id="1557" w:author="David Bartel" w:date="2018-02-28T11:08:00Z">
        <w:r w:rsidR="00771542">
          <w:rPr>
            <w:rFonts w:ascii="Arial" w:hAnsi="Arial"/>
            <w:sz w:val="22"/>
            <w:szCs w:val="22"/>
          </w:rPr>
          <w:t xml:space="preserve"> 6mer-m8</w:t>
        </w:r>
      </w:ins>
      <w:ins w:id="1558" w:author="David Bartel" w:date="2018-02-28T11:09:00Z">
        <w:r w:rsidR="00092AA7">
          <w:rPr>
            <w:rFonts w:ascii="Arial" w:hAnsi="Arial"/>
            <w:sz w:val="22"/>
            <w:szCs w:val="22"/>
          </w:rPr>
          <w:t xml:space="preserve"> site</w:t>
        </w:r>
      </w:ins>
      <w:ins w:id="1559" w:author="David Bartel" w:date="2018-02-28T11:08:00Z">
        <w:r w:rsidR="00771542">
          <w:rPr>
            <w:rFonts w:ascii="Arial" w:hAnsi="Arial"/>
            <w:sz w:val="22"/>
            <w:szCs w:val="22"/>
          </w:rPr>
          <w:t xml:space="preserve">, </w:t>
        </w:r>
      </w:ins>
      <w:ins w:id="1560" w:author="David Bartel" w:date="2018-02-28T11:12:00Z">
        <w:r w:rsidR="00092AA7">
          <w:rPr>
            <w:rFonts w:ascii="Arial" w:hAnsi="Arial"/>
            <w:sz w:val="22"/>
            <w:szCs w:val="22"/>
          </w:rPr>
          <w:t>which also starts at position 3 but extends only 6 nt.  These</w:t>
        </w:r>
      </w:ins>
      <w:ins w:id="1561" w:author="David Bartel" w:date="2018-02-28T11:14:00Z">
        <w:r w:rsidR="005A6D30">
          <w:rPr>
            <w:rFonts w:ascii="Arial" w:hAnsi="Arial"/>
            <w:sz w:val="22"/>
            <w:szCs w:val="22"/>
          </w:rPr>
          <w:t xml:space="preserve"> results</w:t>
        </w:r>
      </w:ins>
      <w:ins w:id="1562" w:author="David Bartel" w:date="2018-02-28T11:08:00Z">
        <w:r w:rsidR="00771542">
          <w:rPr>
            <w:rFonts w:ascii="Arial" w:hAnsi="Arial"/>
            <w:sz w:val="22"/>
            <w:szCs w:val="22"/>
          </w:rPr>
          <w:t xml:space="preserve"> called into</w:t>
        </w:r>
      </w:ins>
      <w:ins w:id="1563" w:author="David Bartel" w:date="2018-02-28T11:09:00Z">
        <w:r w:rsidR="00092AA7">
          <w:rPr>
            <w:rFonts w:ascii="Arial" w:hAnsi="Arial"/>
            <w:sz w:val="22"/>
            <w:szCs w:val="22"/>
          </w:rPr>
          <w:t xml:space="preserve"> question the </w:t>
        </w:r>
      </w:ins>
      <w:ins w:id="1564" w:author="David Bartel" w:date="2018-02-28T11:10:00Z">
        <w:r w:rsidR="00092AA7">
          <w:rPr>
            <w:rFonts w:ascii="Arial" w:hAnsi="Arial"/>
            <w:sz w:val="22"/>
            <w:szCs w:val="22"/>
          </w:rPr>
          <w:t>function</w:t>
        </w:r>
      </w:ins>
      <w:ins w:id="1565" w:author="David Bartel" w:date="2018-02-28T11:09:00Z">
        <w:r w:rsidR="00092AA7">
          <w:rPr>
            <w:rFonts w:ascii="Arial" w:hAnsi="Arial"/>
            <w:sz w:val="22"/>
            <w:szCs w:val="22"/>
          </w:rPr>
          <w:t xml:space="preserve"> </w:t>
        </w:r>
      </w:ins>
      <w:ins w:id="1566" w:author="David Bartel" w:date="2018-02-28T11:10:00Z">
        <w:r w:rsidR="00092AA7">
          <w:rPr>
            <w:rFonts w:ascii="Arial" w:hAnsi="Arial"/>
            <w:sz w:val="22"/>
            <w:szCs w:val="22"/>
          </w:rPr>
          <w:t>of centered sites, although we cannot rule out the</w:t>
        </w:r>
      </w:ins>
      <w:ins w:id="1567" w:author="David Bartel" w:date="2018-02-28T11:17:00Z">
        <w:r w:rsidR="005A6D30">
          <w:rPr>
            <w:rFonts w:ascii="Arial" w:hAnsi="Arial"/>
            <w:sz w:val="22"/>
            <w:szCs w:val="22"/>
          </w:rPr>
          <w:t xml:space="preserve"> possibility that </w:t>
        </w:r>
      </w:ins>
      <w:ins w:id="1568" w:author="David Bartel" w:date="2018-02-28T11:28:00Z">
        <w:r w:rsidR="00D94F8E">
          <w:rPr>
            <w:rFonts w:ascii="Arial" w:hAnsi="Arial"/>
            <w:sz w:val="22"/>
            <w:szCs w:val="22"/>
          </w:rPr>
          <w:t xml:space="preserve">these sites </w:t>
        </w:r>
      </w:ins>
      <w:ins w:id="1569" w:author="David Bartel" w:date="2018-02-28T11:17:00Z">
        <w:r w:rsidR="005A6D30">
          <w:rPr>
            <w:rFonts w:ascii="Arial" w:hAnsi="Arial"/>
            <w:sz w:val="22"/>
            <w:szCs w:val="22"/>
          </w:rPr>
          <w:t xml:space="preserve">function for some miRNAs and not others.  Indeed, </w:t>
        </w:r>
      </w:ins>
      <w:ins w:id="1570" w:author="David Bartel" w:date="2018-02-28T11:20:00Z">
        <w:r w:rsidR="00EA61AA">
          <w:rPr>
            <w:rFonts w:ascii="Arial" w:hAnsi="Arial"/>
            <w:sz w:val="22"/>
            <w:szCs w:val="22"/>
          </w:rPr>
          <w:t xml:space="preserve">the </w:t>
        </w:r>
      </w:ins>
      <w:ins w:id="1571" w:author="David Bartel" w:date="2018-02-28T11:18:00Z">
        <w:r w:rsidR="005A6D30">
          <w:rPr>
            <w:rFonts w:ascii="Arial" w:hAnsi="Arial"/>
            <w:sz w:val="22"/>
            <w:szCs w:val="22"/>
          </w:rPr>
          <w:t xml:space="preserve">newly identified </w:t>
        </w:r>
        <w:r w:rsidR="00EA61AA">
          <w:rPr>
            <w:rFonts w:ascii="Arial" w:hAnsi="Arial"/>
            <w:sz w:val="22"/>
            <w:szCs w:val="22"/>
          </w:rPr>
          <w:t>3′-only sites function</w:t>
        </w:r>
      </w:ins>
      <w:ins w:id="1572" w:author="David Bartel" w:date="2018-02-28T11:19:00Z">
        <w:r w:rsidR="00EA61AA">
          <w:rPr>
            <w:rFonts w:ascii="Arial" w:hAnsi="Arial"/>
            <w:sz w:val="22"/>
            <w:szCs w:val="22"/>
          </w:rPr>
          <w:t>ed</w:t>
        </w:r>
      </w:ins>
      <w:ins w:id="1573" w:author="David Bartel" w:date="2018-02-28T11:18:00Z">
        <w:r w:rsidR="00EA61AA">
          <w:rPr>
            <w:rFonts w:ascii="Arial" w:hAnsi="Arial"/>
            <w:sz w:val="22"/>
            <w:szCs w:val="22"/>
          </w:rPr>
          <w:t xml:space="preserve"> for </w:t>
        </w:r>
      </w:ins>
      <w:ins w:id="1574" w:author="David Bartel" w:date="2018-02-28T11:20:00Z">
        <w:r w:rsidR="00EA61AA">
          <w:rPr>
            <w:rFonts w:ascii="Arial" w:hAnsi="Arial"/>
            <w:sz w:val="22"/>
            <w:szCs w:val="22"/>
          </w:rPr>
          <w:t xml:space="preserve">only miR-155, miR-124, and lys-6, and even </w:t>
        </w:r>
      </w:ins>
      <w:ins w:id="1575" w:author="David Bartel" w:date="2018-02-28T11:22:00Z">
        <w:r w:rsidR="00EA61AA">
          <w:rPr>
            <w:rFonts w:ascii="Arial" w:hAnsi="Arial"/>
            <w:sz w:val="22"/>
            <w:szCs w:val="22"/>
          </w:rPr>
          <w:t>among</w:t>
        </w:r>
      </w:ins>
      <w:ins w:id="1576" w:author="David Bartel" w:date="2018-02-28T11:20:00Z">
        <w:r w:rsidR="00EA61AA">
          <w:rPr>
            <w:rFonts w:ascii="Arial" w:hAnsi="Arial"/>
            <w:sz w:val="22"/>
            <w:szCs w:val="22"/>
          </w:rPr>
          <w:t xml:space="preserve"> these</w:t>
        </w:r>
      </w:ins>
      <w:ins w:id="1577" w:author="David Bartel" w:date="2018-02-28T11:22:00Z">
        <w:r w:rsidR="00EA61AA">
          <w:rPr>
            <w:rFonts w:ascii="Arial" w:hAnsi="Arial"/>
            <w:sz w:val="22"/>
            <w:szCs w:val="22"/>
          </w:rPr>
          <w:t xml:space="preserve">, the optimal region of pairing differed, with </w:t>
        </w:r>
      </w:ins>
      <w:ins w:id="1578" w:author="David Bartel" w:date="2018-02-28T11:23:00Z">
        <w:r w:rsidR="00D94F8E">
          <w:rPr>
            <w:rFonts w:ascii="Arial" w:hAnsi="Arial"/>
            <w:sz w:val="22"/>
            <w:szCs w:val="22"/>
          </w:rPr>
          <w:t>miR-155 preferring pairing to</w:t>
        </w:r>
      </w:ins>
      <w:ins w:id="1579" w:author="David Bartel" w:date="2018-02-28T11:24:00Z">
        <w:r w:rsidR="00D94F8E">
          <w:rPr>
            <w:rFonts w:ascii="Arial" w:hAnsi="Arial"/>
            <w:sz w:val="22"/>
            <w:szCs w:val="22"/>
          </w:rPr>
          <w:t xml:space="preserve"> positions </w:t>
        </w:r>
      </w:ins>
      <w:del w:id="1580" w:author="David Bartel" w:date="2018-02-28T11:24:00Z">
        <w:r w:rsidR="009E2BCA" w:rsidDel="00D94F8E">
          <w:rPr>
            <w:rFonts w:ascii="Arial" w:hAnsi="Arial"/>
            <w:sz w:val="22"/>
            <w:szCs w:val="22"/>
          </w:rPr>
          <w:delText xml:space="preserve">Within the </w:delText>
        </w:r>
        <w:r w:rsidR="009E2BCA" w:rsidDel="00D94F8E">
          <w:rPr>
            <w:rFonts w:ascii="Arial" w:hAnsi="Arial"/>
            <w:i/>
            <w:sz w:val="22"/>
            <w:szCs w:val="22"/>
          </w:rPr>
          <w:delText>de novo</w:delText>
        </w:r>
        <w:r w:rsidR="009E2BCA" w:rsidDel="00D94F8E">
          <w:rPr>
            <w:rFonts w:ascii="Arial" w:hAnsi="Arial"/>
            <w:sz w:val="22"/>
            <w:szCs w:val="22"/>
          </w:rPr>
          <w:delText xml:space="preserve"> site list, the 3′ 11mer exhibited binding in excess of the 7mer-m8 site type corresponding to miR-155, miR-124, and lsy-6, suggesting that 3′ pairing modes might have significant regulatory potency within the transcriptome, but for a select subset of miRNAs. The 3′ binding of miR-155 is further distinguished from that of miR-124 and lsy-6, as it exhibits pairing across from nt </w:delText>
        </w:r>
      </w:del>
      <w:r w:rsidR="009E2BCA">
        <w:rPr>
          <w:rFonts w:ascii="Arial" w:hAnsi="Arial"/>
          <w:sz w:val="22"/>
          <w:szCs w:val="22"/>
        </w:rPr>
        <w:t xml:space="preserve">13–23, rather than </w:t>
      </w:r>
      <w:del w:id="1581" w:author="David Bartel" w:date="2018-02-28T11:24:00Z">
        <w:r w:rsidR="009E2BCA" w:rsidDel="00D94F8E">
          <w:rPr>
            <w:rFonts w:ascii="Arial" w:hAnsi="Arial"/>
            <w:sz w:val="22"/>
            <w:szCs w:val="22"/>
          </w:rPr>
          <w:delText xml:space="preserve">nt </w:delText>
        </w:r>
      </w:del>
      <w:r w:rsidR="009E2BCA">
        <w:rPr>
          <w:rFonts w:ascii="Arial" w:hAnsi="Arial"/>
          <w:sz w:val="22"/>
          <w:szCs w:val="22"/>
        </w:rPr>
        <w:t>9–19</w:t>
      </w:r>
      <w:ins w:id="1582" w:author="David Bartel" w:date="2018-02-28T11:24:00Z">
        <w:r w:rsidR="00D94F8E">
          <w:rPr>
            <w:rFonts w:ascii="Arial" w:hAnsi="Arial"/>
            <w:sz w:val="22"/>
            <w:szCs w:val="22"/>
          </w:rPr>
          <w:t xml:space="preserve"> (Fig. </w:t>
        </w:r>
      </w:ins>
      <w:ins w:id="1583" w:author="David Bartel" w:date="2018-03-27T21:07:00Z">
        <w:r w:rsidR="008920BA">
          <w:rPr>
            <w:rFonts w:ascii="Arial" w:hAnsi="Arial"/>
            <w:sz w:val="22"/>
            <w:szCs w:val="22"/>
          </w:rPr>
          <w:t>3A</w:t>
        </w:r>
      </w:ins>
      <w:ins w:id="1584" w:author="David Bartel" w:date="2018-02-28T11:24:00Z">
        <w:r w:rsidR="00D94F8E">
          <w:rPr>
            <w:rFonts w:ascii="Arial" w:hAnsi="Arial"/>
            <w:sz w:val="22"/>
            <w:szCs w:val="22"/>
          </w:rPr>
          <w:t>)</w:t>
        </w:r>
      </w:ins>
      <w:r w:rsidR="009E2BCA">
        <w:rPr>
          <w:rFonts w:ascii="Arial" w:hAnsi="Arial"/>
          <w:sz w:val="22"/>
          <w:szCs w:val="22"/>
        </w:rPr>
        <w:t xml:space="preserve">. </w:t>
      </w:r>
      <w:del w:id="1585" w:author="David Bartel" w:date="2018-02-27T21:53:00Z">
        <w:r w:rsidR="009E2BCA" w:rsidDel="00B136FD">
          <w:rPr>
            <w:rFonts w:ascii="Arial" w:hAnsi="Arial"/>
            <w:sz w:val="22"/>
            <w:szCs w:val="22"/>
          </w:rPr>
          <w:delText>These results point to a role for miRNA guide length in remodeling the magnitude and guide position of 3′ end, as miR-155 is 1 nt longer than the other four miRNAs.</w:delText>
        </w:r>
      </w:del>
    </w:p>
    <w:p w14:paraId="6C40267D" w14:textId="00D903D0" w:rsidR="005C1E22" w:rsidDel="00B83BCB" w:rsidRDefault="00B83BCB">
      <w:pPr>
        <w:spacing w:line="360" w:lineRule="auto"/>
        <w:ind w:firstLine="720"/>
        <w:rPr>
          <w:del w:id="1586" w:author="David Bartel" w:date="2018-02-28T11:42:00Z"/>
          <w:rFonts w:ascii="Arial" w:hAnsi="Arial"/>
          <w:sz w:val="22"/>
          <w:szCs w:val="22"/>
        </w:rPr>
      </w:pPr>
      <w:ins w:id="1587" w:author="David Bartel" w:date="2018-02-28T11:39:00Z">
        <w:r>
          <w:rPr>
            <w:rFonts w:ascii="Arial" w:hAnsi="Arial"/>
            <w:sz w:val="22"/>
            <w:szCs w:val="22"/>
          </w:rPr>
          <w:t xml:space="preserve">We next considered </w:t>
        </w:r>
      </w:ins>
    </w:p>
    <w:p w14:paraId="4A25457C" w14:textId="39895A09" w:rsidR="009E2BCA" w:rsidRDefault="009E2BCA" w:rsidP="00B83BCB">
      <w:pPr>
        <w:spacing w:line="360" w:lineRule="auto"/>
        <w:ind w:firstLine="720"/>
        <w:rPr>
          <w:rFonts w:ascii="Arial" w:hAnsi="Arial"/>
          <w:color w:val="000000" w:themeColor="text1"/>
          <w:sz w:val="22"/>
          <w:szCs w:val="22"/>
        </w:rPr>
      </w:pPr>
      <w:del w:id="1588" w:author="David Bartel" w:date="2018-02-28T11:42:00Z">
        <w:r w:rsidDel="00B83BCB">
          <w:rPr>
            <w:rFonts w:ascii="Arial" w:hAnsi="Arial"/>
            <w:sz w:val="22"/>
            <w:szCs w:val="22"/>
          </w:rPr>
          <w:delText xml:space="preserve">We decided next to analyze the five AGO–RBNS experiments with respect to a recent published report that posited </w:delText>
        </w:r>
      </w:del>
      <w:r>
        <w:rPr>
          <w:rFonts w:ascii="Arial" w:hAnsi="Arial"/>
          <w:sz w:val="22"/>
          <w:szCs w:val="22"/>
        </w:rPr>
        <w:t xml:space="preserve">an expanded set of </w:t>
      </w:r>
      <w:del w:id="1589" w:author="David Bartel" w:date="2018-02-28T11:42:00Z">
        <w:r w:rsidDel="00B83BCB">
          <w:rPr>
            <w:rFonts w:ascii="Arial" w:hAnsi="Arial"/>
            <w:sz w:val="22"/>
            <w:szCs w:val="22"/>
          </w:rPr>
          <w:delText xml:space="preserve">target </w:delText>
        </w:r>
      </w:del>
      <w:r>
        <w:rPr>
          <w:rFonts w:ascii="Arial" w:hAnsi="Arial"/>
          <w:sz w:val="22"/>
          <w:szCs w:val="22"/>
        </w:rPr>
        <w:t>site</w:t>
      </w:r>
      <w:ins w:id="1590" w:author="David Bartel" w:date="2018-02-28T11:42:00Z">
        <w:r w:rsidR="00B83BCB">
          <w:rPr>
            <w:rFonts w:ascii="Arial" w:hAnsi="Arial"/>
            <w:sz w:val="22"/>
            <w:szCs w:val="22"/>
          </w:rPr>
          <w:t xml:space="preserve"> </w:t>
        </w:r>
      </w:ins>
      <w:del w:id="1591" w:author="David Bartel" w:date="2018-02-28T11:42:00Z">
        <w:r w:rsidDel="00B83BCB">
          <w:rPr>
            <w:rFonts w:ascii="Arial" w:hAnsi="Arial"/>
            <w:sz w:val="22"/>
            <w:szCs w:val="22"/>
          </w:rPr>
          <w:delText>–</w:delText>
        </w:r>
      </w:del>
      <w:r>
        <w:rPr>
          <w:rFonts w:ascii="Arial" w:hAnsi="Arial"/>
          <w:sz w:val="22"/>
          <w:szCs w:val="22"/>
        </w:rPr>
        <w:t>types</w:t>
      </w:r>
      <w:ins w:id="1592" w:author="David Bartel" w:date="2018-02-28T11:42:00Z">
        <w:r w:rsidR="00B83BCB">
          <w:rPr>
            <w:rFonts w:ascii="Arial" w:hAnsi="Arial"/>
            <w:sz w:val="22"/>
            <w:szCs w:val="22"/>
          </w:rPr>
          <w:t xml:space="preserve"> </w:t>
        </w:r>
      </w:ins>
      <w:ins w:id="1593" w:author="David Bartel" w:date="2018-02-28T11:45:00Z">
        <w:r w:rsidR="0091690A">
          <w:rPr>
            <w:rFonts w:ascii="Arial" w:hAnsi="Arial"/>
            <w:sz w:val="22"/>
            <w:szCs w:val="22"/>
          </w:rPr>
          <w:t>identified through a meta analysis of repression data</w:t>
        </w:r>
      </w:ins>
      <w:del w:id="1594" w:author="David Bartel" w:date="2018-02-28T11:42:00Z">
        <w:r w:rsidDel="00B83BCB">
          <w:rPr>
            <w:rFonts w:ascii="Arial" w:hAnsi="Arial"/>
            <w:sz w:val="22"/>
            <w:szCs w:val="22"/>
          </w:rPr>
          <w:delText>,</w:delText>
        </w:r>
      </w:del>
      <w:del w:id="1595" w:author="David Bartel" w:date="2018-02-28T11:52:00Z">
        <w:r w:rsidDel="008E38C1">
          <w:rPr>
            <w:rFonts w:ascii="Arial" w:hAnsi="Arial"/>
            <w:sz w:val="22"/>
            <w:szCs w:val="22"/>
          </w:rPr>
          <w:delText xml:space="preserve"> extend</w:delText>
        </w:r>
      </w:del>
      <w:del w:id="1596" w:author="David Bartel" w:date="2018-02-28T11:43:00Z">
        <w:r w:rsidDel="0091690A">
          <w:rPr>
            <w:rFonts w:ascii="Arial" w:hAnsi="Arial"/>
            <w:sz w:val="22"/>
            <w:szCs w:val="22"/>
          </w:rPr>
          <w:delText>ing</w:delText>
        </w:r>
      </w:del>
      <w:del w:id="1597" w:author="David Bartel" w:date="2018-02-28T11:52:00Z">
        <w:r w:rsidDel="008E38C1">
          <w:rPr>
            <w:rFonts w:ascii="Arial" w:hAnsi="Arial"/>
            <w:sz w:val="22"/>
            <w:szCs w:val="22"/>
          </w:rPr>
          <w:delText xml:space="preserve"> the </w:delText>
        </w:r>
      </w:del>
      <w:del w:id="1598" w:author="David Bartel" w:date="2018-02-28T11:42:00Z">
        <w:r w:rsidDel="00B83BCB">
          <w:rPr>
            <w:rFonts w:ascii="Arial" w:hAnsi="Arial"/>
            <w:sz w:val="22"/>
            <w:szCs w:val="22"/>
          </w:rPr>
          <w:delText xml:space="preserve">putative </w:delText>
        </w:r>
      </w:del>
      <w:del w:id="1599" w:author="David Bartel" w:date="2018-02-28T11:52:00Z">
        <w:r w:rsidDel="008E38C1">
          <w:rPr>
            <w:rFonts w:ascii="Arial" w:hAnsi="Arial"/>
            <w:sz w:val="22"/>
            <w:szCs w:val="22"/>
          </w:rPr>
          <w:delText>scope of miRNA–mRNA regulatory interactions</w:delText>
        </w:r>
      </w:del>
      <w:r>
        <w:rPr>
          <w:rFonts w:ascii="Arial" w:hAnsi="Arial"/>
          <w:sz w:val="22"/>
          <w:szCs w:val="22"/>
        </w:rPr>
        <w:fldChar w:fldCharType="begin"/>
      </w:r>
      <w:r>
        <w:rPr>
          <w:rFonts w:ascii="Arial" w:hAnsi="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Pr>
          <w:rFonts w:ascii="Arial" w:hAnsi="Arial"/>
          <w:sz w:val="22"/>
          <w:szCs w:val="22"/>
        </w:rPr>
        <w:fldChar w:fldCharType="separate"/>
      </w:r>
      <w:r>
        <w:rPr>
          <w:rFonts w:ascii="Arial" w:hAnsi="Arial" w:cs="Arial"/>
          <w:sz w:val="22"/>
          <w:szCs w:val="22"/>
        </w:rPr>
        <w:t>{Kim:2016bo}</w:t>
      </w:r>
      <w:r>
        <w:rPr>
          <w:rFonts w:ascii="Arial" w:hAnsi="Arial"/>
          <w:sz w:val="22"/>
          <w:szCs w:val="22"/>
        </w:rPr>
        <w:fldChar w:fldCharType="end"/>
      </w:r>
      <w:r>
        <w:rPr>
          <w:rFonts w:ascii="Arial" w:hAnsi="Arial"/>
          <w:sz w:val="22"/>
          <w:szCs w:val="22"/>
        </w:rPr>
        <w:t xml:space="preserve">. </w:t>
      </w:r>
      <w:ins w:id="1600" w:author="David Bartel" w:date="2018-02-28T11:44:00Z">
        <w:r w:rsidR="0091690A">
          <w:rPr>
            <w:rFonts w:ascii="Arial" w:hAnsi="Arial"/>
            <w:sz w:val="22"/>
            <w:szCs w:val="22"/>
          </w:rPr>
          <w:t xml:space="preserve"> </w:t>
        </w:r>
      </w:ins>
      <w:ins w:id="1601" w:author="David Bartel" w:date="2018-02-28T17:01:00Z">
        <w:r w:rsidR="00202D10">
          <w:rPr>
            <w:rFonts w:ascii="Arial" w:hAnsi="Arial"/>
            <w:sz w:val="22"/>
            <w:szCs w:val="22"/>
          </w:rPr>
          <w:t>Supplementing</w:t>
        </w:r>
      </w:ins>
      <w:ins w:id="1602" w:author="David Bartel" w:date="2018-02-28T11:48:00Z">
        <w:r w:rsidR="008E38C1">
          <w:rPr>
            <w:rFonts w:ascii="Arial" w:hAnsi="Arial"/>
            <w:sz w:val="22"/>
            <w:szCs w:val="22"/>
          </w:rPr>
          <w:t xml:space="preserve"> the canonical sites (Fig. 1A)</w:t>
        </w:r>
      </w:ins>
      <w:ins w:id="1603" w:author="David Bartel" w:date="2018-02-28T11:50:00Z">
        <w:r w:rsidR="008E38C1">
          <w:rPr>
            <w:rFonts w:ascii="Arial" w:hAnsi="Arial"/>
            <w:sz w:val="22"/>
            <w:szCs w:val="22"/>
          </w:rPr>
          <w:t>,</w:t>
        </w:r>
      </w:ins>
      <w:ins w:id="1604" w:author="David Bartel" w:date="2018-02-28T11:48:00Z">
        <w:r w:rsidR="008E38C1">
          <w:rPr>
            <w:rFonts w:ascii="Arial" w:hAnsi="Arial"/>
            <w:sz w:val="22"/>
            <w:szCs w:val="22"/>
          </w:rPr>
          <w:t xml:space="preserve"> </w:t>
        </w:r>
      </w:ins>
      <w:del w:id="1605" w:author="David Bartel" w:date="2018-02-28T11:46:00Z">
        <w:r w:rsidDel="0091690A">
          <w:rPr>
            <w:rFonts w:ascii="Arial" w:hAnsi="Arial"/>
            <w:sz w:val="22"/>
            <w:szCs w:val="22"/>
          </w:rPr>
          <w:delText>T</w:delText>
        </w:r>
      </w:del>
      <w:del w:id="1606" w:author="David Bartel" w:date="2018-02-28T11:49:00Z">
        <w:r w:rsidDel="008E38C1">
          <w:rPr>
            <w:rFonts w:ascii="Arial" w:hAnsi="Arial"/>
            <w:sz w:val="22"/>
            <w:szCs w:val="22"/>
          </w:rPr>
          <w:delText xml:space="preserve">his study confirms the 6mer-m8 and 6mer-A1 site types, and identifies </w:delText>
        </w:r>
      </w:del>
      <w:del w:id="1607" w:author="David Bartel" w:date="2018-02-28T16:31:00Z">
        <w:r w:rsidDel="00491ABA">
          <w:rPr>
            <w:rFonts w:ascii="Arial" w:hAnsi="Arial"/>
            <w:sz w:val="22"/>
            <w:szCs w:val="22"/>
          </w:rPr>
          <w:delText>the</w:delText>
        </w:r>
      </w:del>
      <w:ins w:id="1608" w:author="David Bartel" w:date="2018-02-28T16:31:00Z">
        <w:r w:rsidR="00491ABA">
          <w:rPr>
            <w:rFonts w:ascii="Arial" w:hAnsi="Arial"/>
            <w:sz w:val="22"/>
            <w:szCs w:val="22"/>
          </w:rPr>
          <w:t>an</w:t>
        </w:r>
      </w:ins>
      <w:r>
        <w:rPr>
          <w:rFonts w:ascii="Arial" w:hAnsi="Arial"/>
          <w:sz w:val="22"/>
          <w:szCs w:val="22"/>
        </w:rPr>
        <w:t xml:space="preserve"> </w:t>
      </w:r>
      <w:del w:id="1609" w:author="David Bartel" w:date="2018-02-28T11:49:00Z">
        <w:r w:rsidDel="008E38C1">
          <w:rPr>
            <w:rFonts w:ascii="Arial" w:hAnsi="Arial"/>
            <w:sz w:val="22"/>
            <w:szCs w:val="22"/>
          </w:rPr>
          <w:delText>“</w:delText>
        </w:r>
      </w:del>
      <w:r>
        <w:rPr>
          <w:rFonts w:ascii="Arial" w:hAnsi="Arial"/>
          <w:sz w:val="22"/>
          <w:szCs w:val="22"/>
        </w:rPr>
        <w:t>offset 7mer</w:t>
      </w:r>
      <w:del w:id="1610" w:author="David Bartel" w:date="2018-02-28T11:49:00Z">
        <w:r w:rsidDel="008E38C1">
          <w:rPr>
            <w:rFonts w:ascii="Arial" w:hAnsi="Arial"/>
            <w:sz w:val="22"/>
            <w:szCs w:val="22"/>
          </w:rPr>
          <w:delText>”</w:delText>
        </w:r>
      </w:del>
      <w:r>
        <w:rPr>
          <w:rFonts w:ascii="Arial" w:hAnsi="Arial"/>
          <w:sz w:val="22"/>
          <w:szCs w:val="22"/>
        </w:rPr>
        <w:t xml:space="preserve"> </w:t>
      </w:r>
      <w:del w:id="1611" w:author="David Bartel" w:date="2018-02-28T11:50:00Z">
        <w:r w:rsidDel="008E38C1">
          <w:rPr>
            <w:rFonts w:ascii="Arial" w:hAnsi="Arial"/>
            <w:sz w:val="22"/>
            <w:szCs w:val="22"/>
          </w:rPr>
          <w:delText>site type with pairing from nt</w:delText>
        </w:r>
      </w:del>
      <w:ins w:id="1612" w:author="David Bartel" w:date="2018-02-28T11:50:00Z">
        <w:r w:rsidR="008E38C1">
          <w:rPr>
            <w:rFonts w:ascii="Arial" w:hAnsi="Arial"/>
            <w:sz w:val="22"/>
            <w:szCs w:val="22"/>
          </w:rPr>
          <w:t>(which pairs to miRNA nucleotides</w:t>
        </w:r>
      </w:ins>
      <w:r>
        <w:rPr>
          <w:rFonts w:ascii="Arial" w:hAnsi="Arial"/>
          <w:sz w:val="22"/>
          <w:szCs w:val="22"/>
        </w:rPr>
        <w:t xml:space="preserve"> 3–9</w:t>
      </w:r>
      <w:ins w:id="1613" w:author="David Bartel" w:date="2018-02-28T11:50:00Z">
        <w:r w:rsidR="008E38C1">
          <w:rPr>
            <w:rFonts w:ascii="Arial" w:hAnsi="Arial"/>
            <w:sz w:val="22"/>
            <w:szCs w:val="22"/>
          </w:rPr>
          <w:t>)</w:t>
        </w:r>
      </w:ins>
      <w:r>
        <w:rPr>
          <w:rFonts w:ascii="Arial" w:hAnsi="Arial"/>
          <w:sz w:val="22"/>
          <w:szCs w:val="22"/>
        </w:rPr>
        <w:t xml:space="preserve">, as well as four context-dependent </w:t>
      </w:r>
      <w:proofErr w:type="spellStart"/>
      <w:r>
        <w:rPr>
          <w:rFonts w:ascii="Arial" w:hAnsi="Arial"/>
          <w:sz w:val="22"/>
          <w:szCs w:val="22"/>
        </w:rPr>
        <w:t>noncanonical</w:t>
      </w:r>
      <w:proofErr w:type="spellEnd"/>
      <w:r>
        <w:rPr>
          <w:rFonts w:ascii="Arial" w:hAnsi="Arial"/>
          <w:sz w:val="22"/>
          <w:szCs w:val="22"/>
        </w:rPr>
        <w:t xml:space="preserve"> site types (CDNST)</w:t>
      </w:r>
      <w:ins w:id="1614" w:author="David Bartel" w:date="2018-02-28T11:50:00Z">
        <w:r w:rsidR="008E38C1">
          <w:rPr>
            <w:rFonts w:ascii="Arial" w:hAnsi="Arial"/>
            <w:sz w:val="22"/>
            <w:szCs w:val="22"/>
          </w:rPr>
          <w:t xml:space="preserve"> are </w:t>
        </w:r>
      </w:ins>
      <w:ins w:id="1615" w:author="David Bartel" w:date="2018-02-28T11:52:00Z">
        <w:r w:rsidR="008E38C1">
          <w:rPr>
            <w:rFonts w:ascii="Arial" w:hAnsi="Arial"/>
            <w:sz w:val="22"/>
            <w:szCs w:val="22"/>
          </w:rPr>
          <w:t xml:space="preserve">proposed to </w:t>
        </w:r>
      </w:ins>
      <w:ins w:id="1616" w:author="David Bartel" w:date="2018-02-28T17:01:00Z">
        <w:r w:rsidR="00202D10">
          <w:rPr>
            <w:rFonts w:ascii="Arial" w:hAnsi="Arial"/>
            <w:sz w:val="22"/>
            <w:szCs w:val="22"/>
          </w:rPr>
          <w:t xml:space="preserve">substantially </w:t>
        </w:r>
      </w:ins>
      <w:ins w:id="1617" w:author="David Bartel" w:date="2018-02-28T11:52:00Z">
        <w:r w:rsidR="008E38C1">
          <w:rPr>
            <w:rFonts w:ascii="Arial" w:hAnsi="Arial"/>
            <w:sz w:val="22"/>
            <w:szCs w:val="22"/>
          </w:rPr>
          <w:t>extend the scope of miRNA–mRNA regulatory interactions</w:t>
        </w:r>
      </w:ins>
      <w:ins w:id="1618" w:author="David Bartel" w:date="2018-02-28T11:53:00Z">
        <w:r w:rsidR="008E38C1">
          <w:rPr>
            <w:rFonts w:ascii="Arial" w:hAnsi="Arial"/>
            <w:sz w:val="22"/>
            <w:szCs w:val="22"/>
          </w:rPr>
          <w:fldChar w:fldCharType="begin"/>
        </w:r>
        <w:r w:rsidR="008E38C1">
          <w:rPr>
            <w:rFonts w:ascii="Arial" w:hAnsi="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008E38C1">
          <w:rPr>
            <w:rFonts w:ascii="Arial" w:hAnsi="Arial"/>
            <w:sz w:val="22"/>
            <w:szCs w:val="22"/>
          </w:rPr>
          <w:fldChar w:fldCharType="separate"/>
        </w:r>
        <w:r w:rsidR="008E38C1">
          <w:rPr>
            <w:rFonts w:ascii="Arial" w:hAnsi="Arial" w:cs="Arial"/>
            <w:sz w:val="22"/>
            <w:szCs w:val="22"/>
          </w:rPr>
          <w:t>{Kim:2016bo}</w:t>
        </w:r>
        <w:r w:rsidR="008E38C1">
          <w:rPr>
            <w:rFonts w:ascii="Arial" w:hAnsi="Arial"/>
            <w:sz w:val="22"/>
            <w:szCs w:val="22"/>
          </w:rPr>
          <w:fldChar w:fldCharType="end"/>
        </w:r>
      </w:ins>
      <w:r>
        <w:rPr>
          <w:rFonts w:ascii="Arial" w:hAnsi="Arial"/>
          <w:sz w:val="22"/>
          <w:szCs w:val="22"/>
        </w:rPr>
        <w:t xml:space="preserve">. </w:t>
      </w:r>
      <w:ins w:id="1619" w:author="David Bartel" w:date="2018-02-28T16:34:00Z">
        <w:r w:rsidR="00491ABA">
          <w:rPr>
            <w:rFonts w:ascii="Arial" w:hAnsi="Arial"/>
            <w:sz w:val="22"/>
            <w:szCs w:val="22"/>
          </w:rPr>
          <w:t xml:space="preserve"> </w:t>
        </w:r>
      </w:ins>
      <w:del w:id="1620" w:author="David Bartel" w:date="2018-02-28T11:53:00Z">
        <w:r w:rsidDel="00D35787">
          <w:rPr>
            <w:rFonts w:ascii="Arial" w:hAnsi="Arial"/>
            <w:sz w:val="22"/>
            <w:szCs w:val="22"/>
          </w:rPr>
          <w:delText xml:space="preserve">Upon assigning </w:delText>
        </w:r>
        <w:r w:rsidDel="00D35787">
          <w:rPr>
            <w:rFonts w:ascii="Arial" w:hAnsi="Arial"/>
            <w:i/>
            <w:sz w:val="22"/>
            <w:szCs w:val="22"/>
          </w:rPr>
          <w:delText>K</w:delText>
        </w:r>
        <w:r w:rsidDel="00D35787">
          <w:rPr>
            <w:rFonts w:ascii="Arial" w:hAnsi="Arial"/>
            <w:sz w:val="22"/>
            <w:szCs w:val="22"/>
            <w:vertAlign w:val="subscript"/>
          </w:rPr>
          <w:delText>D</w:delText>
        </w:r>
        <w:r w:rsidDel="00D35787">
          <w:rPr>
            <w:rFonts w:ascii="Arial" w:hAnsi="Arial"/>
            <w:sz w:val="22"/>
            <w:szCs w:val="22"/>
          </w:rPr>
          <w:delText xml:space="preserve"> values according to these site type–categories (and not the </w:delText>
        </w:r>
        <w:r w:rsidRPr="00815642" w:rsidDel="00D35787">
          <w:rPr>
            <w:rFonts w:ascii="Arial" w:hAnsi="Arial"/>
            <w:i/>
            <w:sz w:val="22"/>
            <w:szCs w:val="22"/>
          </w:rPr>
          <w:delText>de</w:delText>
        </w:r>
        <w:r w:rsidDel="00D35787">
          <w:rPr>
            <w:rFonts w:ascii="Arial" w:hAnsi="Arial"/>
            <w:i/>
            <w:sz w:val="22"/>
            <w:szCs w:val="22"/>
          </w:rPr>
          <w:delText xml:space="preserve"> </w:delText>
        </w:r>
        <w:r w:rsidRPr="00815642" w:rsidDel="00D35787">
          <w:rPr>
            <w:rFonts w:ascii="Arial" w:hAnsi="Arial"/>
            <w:i/>
            <w:sz w:val="22"/>
            <w:szCs w:val="22"/>
          </w:rPr>
          <w:delText>novo</w:delText>
        </w:r>
        <w:r w:rsidDel="00D35787">
          <w:rPr>
            <w:rFonts w:ascii="Arial" w:hAnsi="Arial"/>
            <w:sz w:val="22"/>
            <w:szCs w:val="22"/>
          </w:rPr>
          <w:delText xml:space="preserve"> list previously described), w</w:delText>
        </w:r>
      </w:del>
      <w:ins w:id="1621" w:author="David Bartel" w:date="2018-02-28T11:53:00Z">
        <w:r w:rsidR="00D35787">
          <w:rPr>
            <w:rFonts w:ascii="Arial" w:hAnsi="Arial"/>
            <w:sz w:val="22"/>
            <w:szCs w:val="22"/>
          </w:rPr>
          <w:t>W</w:t>
        </w:r>
      </w:ins>
      <w:r>
        <w:rPr>
          <w:rFonts w:ascii="Arial" w:hAnsi="Arial"/>
          <w:sz w:val="22"/>
          <w:szCs w:val="22"/>
        </w:rPr>
        <w:t xml:space="preserve">e </w:t>
      </w:r>
      <w:del w:id="1622" w:author="David Bartel" w:date="2018-02-28T11:54:00Z">
        <w:r w:rsidDel="00D35787">
          <w:rPr>
            <w:rFonts w:ascii="Arial" w:hAnsi="Arial"/>
            <w:sz w:val="22"/>
            <w:szCs w:val="22"/>
          </w:rPr>
          <w:delText xml:space="preserve">find </w:delText>
        </w:r>
      </w:del>
      <w:ins w:id="1623" w:author="David Bartel" w:date="2018-02-28T11:54:00Z">
        <w:r w:rsidR="00D35787">
          <w:rPr>
            <w:rFonts w:ascii="Arial" w:hAnsi="Arial"/>
            <w:sz w:val="22"/>
            <w:szCs w:val="22"/>
          </w:rPr>
          <w:t xml:space="preserve">found </w:t>
        </w:r>
      </w:ins>
      <w:r>
        <w:rPr>
          <w:rFonts w:ascii="Arial" w:hAnsi="Arial"/>
          <w:sz w:val="22"/>
          <w:szCs w:val="22"/>
        </w:rPr>
        <w:t xml:space="preserve">no </w:t>
      </w:r>
      <w:ins w:id="1624" w:author="David Bartel" w:date="2018-02-28T16:41:00Z">
        <w:r w:rsidR="00FF3985">
          <w:rPr>
            <w:rFonts w:ascii="Arial" w:hAnsi="Arial"/>
            <w:sz w:val="22"/>
            <w:szCs w:val="22"/>
          </w:rPr>
          <w:t xml:space="preserve">general </w:t>
        </w:r>
      </w:ins>
      <w:del w:id="1625" w:author="David Bartel" w:date="2018-02-28T11:54:00Z">
        <w:r w:rsidDel="00D35787">
          <w:rPr>
            <w:rFonts w:ascii="Arial" w:hAnsi="Arial"/>
            <w:sz w:val="22"/>
            <w:szCs w:val="22"/>
          </w:rPr>
          <w:delText>strong evidence</w:delText>
        </w:r>
      </w:del>
      <w:ins w:id="1626" w:author="David Bartel" w:date="2018-02-28T11:54:00Z">
        <w:r w:rsidR="00D35787">
          <w:rPr>
            <w:rFonts w:ascii="Arial" w:hAnsi="Arial"/>
            <w:sz w:val="22"/>
            <w:szCs w:val="22"/>
          </w:rPr>
          <w:t>support</w:t>
        </w:r>
      </w:ins>
      <w:r>
        <w:rPr>
          <w:rFonts w:ascii="Arial" w:hAnsi="Arial"/>
          <w:sz w:val="22"/>
          <w:szCs w:val="22"/>
        </w:rPr>
        <w:t xml:space="preserve"> for the offset 7mer site</w:t>
      </w:r>
      <w:del w:id="1627" w:author="David Bartel" w:date="2018-02-28T11:54:00Z">
        <w:r w:rsidDel="00D35787">
          <w:rPr>
            <w:rFonts w:ascii="Arial" w:hAnsi="Arial"/>
            <w:sz w:val="22"/>
            <w:szCs w:val="22"/>
          </w:rPr>
          <w:delText xml:space="preserve"> type</w:delText>
        </w:r>
      </w:del>
      <w:r>
        <w:rPr>
          <w:rFonts w:ascii="Arial" w:hAnsi="Arial"/>
          <w:sz w:val="22"/>
          <w:szCs w:val="22"/>
        </w:rPr>
        <w:t xml:space="preserve">, as the relative binding </w:t>
      </w:r>
      <w:del w:id="1628" w:author="David Bartel" w:date="2018-02-28T16:33:00Z">
        <w:r w:rsidDel="00491ABA">
          <w:rPr>
            <w:rFonts w:ascii="Arial" w:hAnsi="Arial"/>
            <w:sz w:val="22"/>
            <w:szCs w:val="22"/>
          </w:rPr>
          <w:delText xml:space="preserve">difference </w:delText>
        </w:r>
      </w:del>
      <w:del w:id="1629" w:author="David Bartel" w:date="2018-02-28T16:35:00Z">
        <w:r w:rsidDel="00491ABA">
          <w:rPr>
            <w:rFonts w:ascii="Arial" w:hAnsi="Arial"/>
            <w:sz w:val="22"/>
            <w:szCs w:val="22"/>
          </w:rPr>
          <w:delText xml:space="preserve">between it </w:delText>
        </w:r>
      </w:del>
      <w:ins w:id="1630" w:author="David Bartel" w:date="2018-02-28T16:35:00Z">
        <w:r w:rsidR="00491ABA">
          <w:rPr>
            <w:rFonts w:ascii="Arial" w:hAnsi="Arial"/>
            <w:sz w:val="22"/>
            <w:szCs w:val="22"/>
          </w:rPr>
          <w:t xml:space="preserve">conferred by this site </w:t>
        </w:r>
      </w:ins>
      <w:r>
        <w:rPr>
          <w:rFonts w:ascii="Arial" w:hAnsi="Arial"/>
          <w:sz w:val="22"/>
          <w:szCs w:val="22"/>
        </w:rPr>
        <w:t xml:space="preserve">and the </w:t>
      </w:r>
      <w:ins w:id="1631" w:author="David Bartel" w:date="2018-02-28T16:34:00Z">
        <w:r w:rsidR="00491ABA">
          <w:rPr>
            <w:rFonts w:ascii="Arial" w:hAnsi="Arial"/>
            <w:sz w:val="22"/>
            <w:szCs w:val="22"/>
          </w:rPr>
          <w:t xml:space="preserve">canonical </w:t>
        </w:r>
      </w:ins>
      <w:r>
        <w:rPr>
          <w:rFonts w:ascii="Arial" w:hAnsi="Arial"/>
          <w:sz w:val="22"/>
          <w:szCs w:val="22"/>
        </w:rPr>
        <w:t>6mer-m8</w:t>
      </w:r>
      <w:ins w:id="1632" w:author="David Bartel" w:date="2018-02-28T16:34:00Z">
        <w:r w:rsidR="00491ABA">
          <w:rPr>
            <w:rFonts w:ascii="Arial" w:hAnsi="Arial"/>
            <w:sz w:val="22"/>
            <w:szCs w:val="22"/>
          </w:rPr>
          <w:t xml:space="preserve"> nested within it</w:t>
        </w:r>
      </w:ins>
      <w:r>
        <w:rPr>
          <w:rFonts w:ascii="Arial" w:hAnsi="Arial"/>
          <w:sz w:val="22"/>
          <w:szCs w:val="22"/>
        </w:rPr>
        <w:t xml:space="preserve"> ranged between 0.52 and 1.45–fold (</w:t>
      </w:r>
      <w:ins w:id="1633" w:author="David Bartel" w:date="2018-02-28T16:54:00Z">
        <w:r w:rsidR="008036C0">
          <w:rPr>
            <w:rFonts w:ascii="Arial" w:hAnsi="Arial"/>
            <w:sz w:val="22"/>
            <w:szCs w:val="22"/>
          </w:rPr>
          <w:t>f</w:t>
        </w:r>
      </w:ins>
      <w:del w:id="1634" w:author="David Bartel" w:date="2018-02-28T16:54:00Z">
        <w:r w:rsidDel="008036C0">
          <w:rPr>
            <w:rFonts w:ascii="Arial" w:hAnsi="Arial"/>
            <w:sz w:val="22"/>
            <w:szCs w:val="22"/>
          </w:rPr>
          <w:delText>F</w:delText>
        </w:r>
      </w:del>
      <w:r>
        <w:rPr>
          <w:rFonts w:ascii="Arial" w:hAnsi="Arial"/>
          <w:sz w:val="22"/>
          <w:szCs w:val="22"/>
        </w:rPr>
        <w:t>ig</w:t>
      </w:r>
      <w:ins w:id="1635" w:author="David Bartel" w:date="2018-03-25T12:27:00Z">
        <w:r w:rsidR="00C10FE9">
          <w:rPr>
            <w:rFonts w:ascii="Arial" w:hAnsi="Arial"/>
            <w:sz w:val="22"/>
            <w:szCs w:val="22"/>
          </w:rPr>
          <w:t>.</w:t>
        </w:r>
      </w:ins>
      <w:del w:id="1636" w:author="David Bartel" w:date="2018-03-25T12:27:00Z">
        <w:r w:rsidDel="00C10FE9">
          <w:rPr>
            <w:rFonts w:ascii="Arial" w:hAnsi="Arial"/>
            <w:sz w:val="22"/>
            <w:szCs w:val="22"/>
          </w:rPr>
          <w:delText>ure</w:delText>
        </w:r>
      </w:del>
      <w:r>
        <w:rPr>
          <w:rFonts w:ascii="Arial" w:hAnsi="Arial"/>
          <w:sz w:val="22"/>
          <w:szCs w:val="22"/>
        </w:rPr>
        <w:t xml:space="preserve"> </w:t>
      </w:r>
      <w:del w:id="1637" w:author="David Bartel" w:date="2018-03-27T21:08:00Z">
        <w:r w:rsidDel="008920BA">
          <w:rPr>
            <w:rFonts w:ascii="Arial" w:hAnsi="Arial"/>
            <w:sz w:val="22"/>
            <w:szCs w:val="22"/>
          </w:rPr>
          <w:delText>S2iB</w:delText>
        </w:r>
      </w:del>
      <w:ins w:id="1638" w:author="David Bartel" w:date="2018-03-27T21:08:00Z">
        <w:r w:rsidR="008920BA">
          <w:rPr>
            <w:rFonts w:ascii="Arial" w:hAnsi="Arial"/>
            <w:sz w:val="22"/>
            <w:szCs w:val="22"/>
          </w:rPr>
          <w:t>S2A</w:t>
        </w:r>
      </w:ins>
      <w:r>
        <w:rPr>
          <w:rFonts w:ascii="Arial" w:hAnsi="Arial"/>
          <w:sz w:val="22"/>
          <w:szCs w:val="22"/>
        </w:rPr>
        <w:t xml:space="preserve">–F). </w:t>
      </w:r>
      <w:ins w:id="1639" w:author="David Bartel" w:date="2018-02-28T16:35:00Z">
        <w:r w:rsidR="00491ABA">
          <w:rPr>
            <w:rFonts w:ascii="Arial" w:hAnsi="Arial"/>
            <w:sz w:val="22"/>
            <w:szCs w:val="22"/>
          </w:rPr>
          <w:t xml:space="preserve"> </w:t>
        </w:r>
      </w:ins>
      <w:ins w:id="1640" w:author="David Bartel" w:date="2018-02-28T16:36:00Z">
        <w:r w:rsidR="00DA041C">
          <w:rPr>
            <w:rFonts w:ascii="Arial" w:hAnsi="Arial"/>
            <w:sz w:val="22"/>
            <w:szCs w:val="22"/>
          </w:rPr>
          <w:t xml:space="preserve">Among the four CDNST site types, </w:t>
        </w:r>
      </w:ins>
      <w:del w:id="1641" w:author="David Bartel" w:date="2018-02-28T16:38:00Z">
        <w:r w:rsidDel="00DA041C">
          <w:rPr>
            <w:rFonts w:ascii="Arial" w:hAnsi="Arial"/>
            <w:sz w:val="22"/>
            <w:szCs w:val="22"/>
          </w:rPr>
          <w:delText xml:space="preserve">In addition, we find that the CDNSTs do not constitute classes of site types with broad predictive power: while </w:delText>
        </w:r>
      </w:del>
      <w:r>
        <w:rPr>
          <w:rFonts w:ascii="Arial" w:hAnsi="Arial"/>
          <w:sz w:val="22"/>
          <w:szCs w:val="22"/>
        </w:rPr>
        <w:t xml:space="preserve">CDNST 1 (equivalent to the 5mer-m2.6) </w:t>
      </w:r>
      <w:ins w:id="1642" w:author="David Bartel" w:date="2018-02-28T16:40:00Z">
        <w:r w:rsidR="00DA041C">
          <w:rPr>
            <w:rFonts w:ascii="Arial" w:hAnsi="Arial"/>
            <w:sz w:val="22"/>
            <w:szCs w:val="22"/>
          </w:rPr>
          <w:t xml:space="preserve">was selected in our </w:t>
        </w:r>
        <w:r w:rsidR="00DA041C" w:rsidRPr="00FF3985">
          <w:rPr>
            <w:rFonts w:ascii="Arial" w:hAnsi="Arial"/>
            <w:i/>
            <w:sz w:val="22"/>
            <w:szCs w:val="22"/>
          </w:rPr>
          <w:t>de novo</w:t>
        </w:r>
        <w:r w:rsidR="00DA041C">
          <w:rPr>
            <w:rFonts w:ascii="Arial" w:hAnsi="Arial"/>
            <w:sz w:val="22"/>
            <w:szCs w:val="22"/>
          </w:rPr>
          <w:t xml:space="preserve"> </w:t>
        </w:r>
      </w:ins>
      <w:ins w:id="1643" w:author="David Bartel" w:date="2018-02-28T16:41:00Z">
        <w:r w:rsidR="00FF3985">
          <w:rPr>
            <w:rFonts w:ascii="Arial" w:hAnsi="Arial"/>
            <w:sz w:val="22"/>
            <w:szCs w:val="22"/>
          </w:rPr>
          <w:t xml:space="preserve">identification of </w:t>
        </w:r>
      </w:ins>
      <w:del w:id="1644" w:author="David Bartel" w:date="2018-02-28T16:42:00Z">
        <w:r w:rsidDel="00FF3985">
          <w:rPr>
            <w:rFonts w:ascii="Arial" w:hAnsi="Arial"/>
            <w:sz w:val="22"/>
            <w:szCs w:val="22"/>
          </w:rPr>
          <w:delText xml:space="preserve">with </w:delText>
        </w:r>
      </w:del>
      <w:r>
        <w:rPr>
          <w:rFonts w:ascii="Arial" w:hAnsi="Arial"/>
          <w:sz w:val="22"/>
          <w:szCs w:val="22"/>
        </w:rPr>
        <w:t xml:space="preserve">let-7a </w:t>
      </w:r>
      <w:ins w:id="1645" w:author="David Bartel" w:date="2018-02-28T16:42:00Z">
        <w:r w:rsidR="00FF3985">
          <w:rPr>
            <w:rFonts w:ascii="Arial" w:hAnsi="Arial"/>
            <w:sz w:val="22"/>
            <w:szCs w:val="22"/>
          </w:rPr>
          <w:t xml:space="preserve">and miR-1 sites, where it conferred </w:t>
        </w:r>
      </w:ins>
      <w:del w:id="1646" w:author="David Bartel" w:date="2018-02-28T16:44:00Z">
        <w:r w:rsidDel="00FF3985">
          <w:rPr>
            <w:rFonts w:ascii="Arial" w:hAnsi="Arial"/>
            <w:sz w:val="22"/>
            <w:szCs w:val="22"/>
          </w:rPr>
          <w:delText xml:space="preserve">exhibits </w:delText>
        </w:r>
      </w:del>
      <w:r>
        <w:rPr>
          <w:rFonts w:ascii="Arial" w:hAnsi="Arial"/>
          <w:sz w:val="22"/>
          <w:szCs w:val="22"/>
        </w:rPr>
        <w:t>8.7</w:t>
      </w:r>
      <w:ins w:id="1647" w:author="David Bartel" w:date="2018-02-28T16:44:00Z">
        <w:r w:rsidR="00FF3985">
          <w:rPr>
            <w:rFonts w:ascii="Arial" w:hAnsi="Arial"/>
            <w:sz w:val="22"/>
            <w:szCs w:val="22"/>
          </w:rPr>
          <w:t>- and 3.</w:t>
        </w:r>
        <w:r w:rsidR="00FF3985" w:rsidRPr="008036C0">
          <w:rPr>
            <w:rFonts w:ascii="Arial" w:hAnsi="Arial"/>
            <w:sz w:val="22"/>
            <w:szCs w:val="22"/>
            <w:highlight w:val="yellow"/>
            <w:rPrChange w:id="1648" w:author="David Bartel" w:date="2018-02-28T16:52:00Z">
              <w:rPr>
                <w:rFonts w:ascii="Arial" w:hAnsi="Arial"/>
                <w:sz w:val="22"/>
                <w:szCs w:val="22"/>
              </w:rPr>
            </w:rPrChange>
          </w:rPr>
          <w:t>X</w:t>
        </w:r>
        <w:r w:rsidR="00FF3985">
          <w:rPr>
            <w:rFonts w:ascii="Arial" w:hAnsi="Arial"/>
            <w:sz w:val="22"/>
            <w:szCs w:val="22"/>
          </w:rPr>
          <w:t>-</w:t>
        </w:r>
      </w:ins>
      <w:del w:id="1649" w:author="David Bartel" w:date="2018-02-28T16:44:00Z">
        <w:r w:rsidDel="00FF3985">
          <w:rPr>
            <w:rFonts w:ascii="Arial" w:hAnsi="Arial"/>
            <w:sz w:val="22"/>
            <w:szCs w:val="22"/>
          </w:rPr>
          <w:delText>–</w:delText>
        </w:r>
      </w:del>
      <w:r>
        <w:rPr>
          <w:rFonts w:ascii="Arial" w:hAnsi="Arial"/>
          <w:sz w:val="22"/>
          <w:szCs w:val="22"/>
        </w:rPr>
        <w:t xml:space="preserve">fold greater affinity </w:t>
      </w:r>
      <w:del w:id="1650" w:author="David Bartel" w:date="2018-02-28T16:45:00Z">
        <w:r w:rsidDel="00FF3985">
          <w:rPr>
            <w:rFonts w:ascii="Arial" w:hAnsi="Arial"/>
            <w:sz w:val="22"/>
            <w:szCs w:val="22"/>
          </w:rPr>
          <w:delText>than that of</w:delText>
        </w:r>
      </w:del>
      <w:ins w:id="1651" w:author="David Bartel" w:date="2018-02-28T16:45:00Z">
        <w:r w:rsidR="00FF3985">
          <w:rPr>
            <w:rFonts w:ascii="Arial" w:hAnsi="Arial"/>
            <w:sz w:val="22"/>
            <w:szCs w:val="22"/>
          </w:rPr>
          <w:t>over</w:t>
        </w:r>
      </w:ins>
      <w:r>
        <w:rPr>
          <w:rFonts w:ascii="Arial" w:hAnsi="Arial"/>
          <w:sz w:val="22"/>
          <w:szCs w:val="22"/>
        </w:rPr>
        <w:t xml:space="preserve"> no site–containing reads, </w:t>
      </w:r>
      <w:ins w:id="1652" w:author="David Bartel" w:date="2018-02-28T16:45:00Z">
        <w:r w:rsidR="00FF3985">
          <w:rPr>
            <w:rFonts w:ascii="Arial" w:hAnsi="Arial"/>
            <w:sz w:val="22"/>
            <w:szCs w:val="22"/>
          </w:rPr>
          <w:t>respectively</w:t>
        </w:r>
      </w:ins>
      <w:ins w:id="1653" w:author="David Bartel" w:date="2018-02-28T16:48:00Z">
        <w:r w:rsidR="00B54FF1">
          <w:rPr>
            <w:rFonts w:ascii="Arial" w:hAnsi="Arial"/>
            <w:sz w:val="22"/>
            <w:szCs w:val="22"/>
          </w:rPr>
          <w:t xml:space="preserve"> (Fig. 1G)</w:t>
        </w:r>
      </w:ins>
      <w:ins w:id="1654" w:author="David Bartel" w:date="2018-02-28T16:45:00Z">
        <w:r w:rsidR="00FF3985">
          <w:rPr>
            <w:rFonts w:ascii="Arial" w:hAnsi="Arial"/>
            <w:sz w:val="22"/>
            <w:szCs w:val="22"/>
          </w:rPr>
          <w:t xml:space="preserve">.  </w:t>
        </w:r>
      </w:ins>
      <w:ins w:id="1655" w:author="David Bartel" w:date="2018-02-28T16:46:00Z">
        <w:r w:rsidR="00B54FF1">
          <w:rPr>
            <w:rFonts w:ascii="Arial" w:hAnsi="Arial"/>
            <w:sz w:val="22"/>
            <w:szCs w:val="22"/>
          </w:rPr>
          <w:t xml:space="preserve">However, for other miRNAs it </w:t>
        </w:r>
      </w:ins>
      <w:ins w:id="1656" w:author="David Bartel" w:date="2018-02-28T16:47:00Z">
        <w:r w:rsidR="00B54FF1">
          <w:rPr>
            <w:rFonts w:ascii="Arial" w:hAnsi="Arial"/>
            <w:sz w:val="22"/>
            <w:szCs w:val="22"/>
          </w:rPr>
          <w:t xml:space="preserve">was associated </w:t>
        </w:r>
        <w:r w:rsidR="008036C0">
          <w:rPr>
            <w:rFonts w:ascii="Arial" w:hAnsi="Arial"/>
            <w:sz w:val="22"/>
            <w:szCs w:val="22"/>
          </w:rPr>
          <w:t>with less activity, as were the</w:t>
        </w:r>
      </w:ins>
      <w:ins w:id="1657" w:author="David Bartel" w:date="2018-02-28T16:46:00Z">
        <w:r w:rsidR="00B54FF1">
          <w:rPr>
            <w:rFonts w:ascii="Arial" w:hAnsi="Arial"/>
            <w:sz w:val="22"/>
            <w:szCs w:val="22"/>
          </w:rPr>
          <w:t xml:space="preserve"> </w:t>
        </w:r>
      </w:ins>
      <w:del w:id="1658" w:author="David Bartel" w:date="2018-02-28T16:53:00Z">
        <w:r w:rsidDel="008036C0">
          <w:rPr>
            <w:rFonts w:ascii="Arial" w:hAnsi="Arial"/>
            <w:sz w:val="22"/>
            <w:szCs w:val="22"/>
          </w:rPr>
          <w:delText xml:space="preserve">all </w:delText>
        </w:r>
      </w:del>
      <w:r>
        <w:rPr>
          <w:rFonts w:ascii="Arial" w:hAnsi="Arial"/>
          <w:sz w:val="22"/>
          <w:szCs w:val="22"/>
        </w:rPr>
        <w:t>other CDNST</w:t>
      </w:r>
      <w:del w:id="1659" w:author="David Bartel" w:date="2018-02-28T16:52:00Z">
        <w:r w:rsidDel="008036C0">
          <w:rPr>
            <w:rFonts w:ascii="Arial" w:hAnsi="Arial"/>
            <w:sz w:val="22"/>
            <w:szCs w:val="22"/>
          </w:rPr>
          <w:delText>-and-</w:delText>
        </w:r>
      </w:del>
      <w:ins w:id="1660" w:author="David Bartel" w:date="2018-02-28T16:52:00Z">
        <w:r w:rsidR="008036C0">
          <w:rPr>
            <w:rFonts w:ascii="Arial" w:hAnsi="Arial"/>
            <w:sz w:val="22"/>
            <w:szCs w:val="22"/>
          </w:rPr>
          <w:t>–</w:t>
        </w:r>
      </w:ins>
      <w:r>
        <w:rPr>
          <w:rFonts w:ascii="Arial" w:hAnsi="Arial"/>
          <w:sz w:val="22"/>
          <w:szCs w:val="22"/>
        </w:rPr>
        <w:t>miRNA combinations</w:t>
      </w:r>
      <w:ins w:id="1661" w:author="David Bartel" w:date="2018-02-28T16:54:00Z">
        <w:r w:rsidR="00C10FE9">
          <w:rPr>
            <w:rFonts w:ascii="Arial" w:hAnsi="Arial"/>
            <w:sz w:val="22"/>
            <w:szCs w:val="22"/>
          </w:rPr>
          <w:t xml:space="preserve"> (fig. </w:t>
        </w:r>
        <w:r w:rsidR="008036C0">
          <w:rPr>
            <w:rFonts w:ascii="Arial" w:hAnsi="Arial"/>
            <w:sz w:val="22"/>
            <w:szCs w:val="22"/>
          </w:rPr>
          <w:t>S</w:t>
        </w:r>
      </w:ins>
      <w:ins w:id="1662" w:author="David Bartel" w:date="2018-03-27T21:09:00Z">
        <w:r w:rsidR="008920BA">
          <w:rPr>
            <w:rFonts w:ascii="Arial" w:hAnsi="Arial"/>
            <w:sz w:val="22"/>
            <w:szCs w:val="22"/>
          </w:rPr>
          <w:t>2A</w:t>
        </w:r>
      </w:ins>
      <w:ins w:id="1663" w:author="David Bartel" w:date="2018-02-28T16:54:00Z">
        <w:r w:rsidR="008036C0">
          <w:rPr>
            <w:rFonts w:ascii="Arial" w:hAnsi="Arial"/>
            <w:sz w:val="22"/>
            <w:szCs w:val="22"/>
          </w:rPr>
          <w:t>–F)</w:t>
        </w:r>
      </w:ins>
      <w:del w:id="1664" w:author="David Bartel" w:date="2018-02-28T16:54:00Z">
        <w:r w:rsidDel="008036C0">
          <w:rPr>
            <w:rFonts w:ascii="Arial" w:hAnsi="Arial"/>
            <w:sz w:val="22"/>
            <w:szCs w:val="22"/>
          </w:rPr>
          <w:delText xml:space="preserve"> yielded values between 0.85 and 3.77 above no site–containing reads</w:delText>
        </w:r>
      </w:del>
      <w:r>
        <w:rPr>
          <w:rFonts w:ascii="Arial" w:hAnsi="Arial"/>
          <w:sz w:val="22"/>
          <w:szCs w:val="22"/>
        </w:rPr>
        <w:t xml:space="preserve">. </w:t>
      </w:r>
    </w:p>
    <w:p w14:paraId="3CEF9658" w14:textId="195BE4A8" w:rsidR="004C68DF" w:rsidRDefault="00202D10" w:rsidP="009E2BCA">
      <w:pPr>
        <w:spacing w:line="360" w:lineRule="auto"/>
        <w:ind w:firstLine="720"/>
        <w:rPr>
          <w:ins w:id="1665" w:author="David Bartel" w:date="2018-02-28T21:56:00Z"/>
          <w:rFonts w:ascii="Arial" w:hAnsi="Arial"/>
          <w:sz w:val="22"/>
          <w:szCs w:val="22"/>
        </w:rPr>
      </w:pPr>
      <w:ins w:id="1666" w:author="David Bartel" w:date="2018-02-28T17:02:00Z">
        <w:r>
          <w:rPr>
            <w:rFonts w:ascii="Arial" w:hAnsi="Arial"/>
            <w:sz w:val="22"/>
            <w:szCs w:val="22"/>
          </w:rPr>
          <w:t xml:space="preserve">Another </w:t>
        </w:r>
      </w:ins>
      <w:ins w:id="1667" w:author="David Bartel" w:date="2018-02-28T17:23:00Z">
        <w:r w:rsidR="00481EA5">
          <w:rPr>
            <w:rFonts w:ascii="Arial" w:hAnsi="Arial"/>
            <w:sz w:val="22"/>
            <w:szCs w:val="22"/>
          </w:rPr>
          <w:t xml:space="preserve">type of </w:t>
        </w:r>
      </w:ins>
      <w:ins w:id="1668" w:author="David Bartel" w:date="2018-02-28T17:02:00Z">
        <w:r>
          <w:rPr>
            <w:rFonts w:ascii="Arial" w:hAnsi="Arial"/>
            <w:sz w:val="22"/>
            <w:szCs w:val="22"/>
          </w:rPr>
          <w:t>non</w:t>
        </w:r>
      </w:ins>
      <w:ins w:id="1669" w:author="David Bartel" w:date="2018-02-28T17:03:00Z">
        <w:r>
          <w:rPr>
            <w:rFonts w:ascii="Arial" w:hAnsi="Arial"/>
            <w:sz w:val="22"/>
            <w:szCs w:val="22"/>
          </w:rPr>
          <w:t>-</w:t>
        </w:r>
      </w:ins>
      <w:ins w:id="1670" w:author="David Bartel" w:date="2018-02-28T17:02:00Z">
        <w:r>
          <w:rPr>
            <w:rFonts w:ascii="Arial" w:hAnsi="Arial"/>
            <w:sz w:val="22"/>
            <w:szCs w:val="22"/>
          </w:rPr>
          <w:t xml:space="preserve">canonical site proposed to </w:t>
        </w:r>
      </w:ins>
      <w:ins w:id="1671" w:author="David Bartel" w:date="2018-02-28T17:12:00Z">
        <w:r w:rsidR="00D04ADB">
          <w:rPr>
            <w:rFonts w:ascii="Arial" w:hAnsi="Arial"/>
            <w:sz w:val="22"/>
            <w:szCs w:val="22"/>
          </w:rPr>
          <w:t xml:space="preserve">mediate widespread targeting is the </w:t>
        </w:r>
      </w:ins>
      <w:ins w:id="1672" w:author="David Bartel" w:date="2018-02-28T17:22:00Z">
        <w:r w:rsidR="00481EA5">
          <w:rPr>
            <w:rFonts w:ascii="Arial" w:hAnsi="Arial"/>
            <w:sz w:val="22"/>
            <w:szCs w:val="22"/>
          </w:rPr>
          <w:t>pivot</w:t>
        </w:r>
      </w:ins>
      <w:ins w:id="1673" w:author="David Bartel" w:date="2018-02-28T22:02:00Z">
        <w:r w:rsidR="004034C2">
          <w:rPr>
            <w:rFonts w:ascii="Arial" w:hAnsi="Arial"/>
            <w:sz w:val="22"/>
            <w:szCs w:val="22"/>
          </w:rPr>
          <w:t>–</w:t>
        </w:r>
      </w:ins>
      <w:ins w:id="1674" w:author="David Bartel" w:date="2018-02-28T17:22:00Z">
        <w:r w:rsidR="00481EA5">
          <w:rPr>
            <w:rFonts w:ascii="Arial" w:hAnsi="Arial"/>
            <w:sz w:val="22"/>
            <w:szCs w:val="22"/>
          </w:rPr>
          <w:t>bulge</w:t>
        </w:r>
      </w:ins>
      <w:ins w:id="1675" w:author="David Bartel" w:date="2018-02-28T17:12:00Z">
        <w:r w:rsidR="00D04ADB">
          <w:rPr>
            <w:rFonts w:ascii="Arial" w:hAnsi="Arial"/>
            <w:sz w:val="22"/>
            <w:szCs w:val="22"/>
          </w:rPr>
          <w:t xml:space="preserve"> site</w:t>
        </w:r>
      </w:ins>
      <w:ins w:id="1676" w:author="David Bartel" w:date="2018-02-28T17:23:00Z">
        <w:r w:rsidR="00481EA5">
          <w:rPr>
            <w:rFonts w:ascii="Arial" w:hAnsi="Arial"/>
            <w:sz w:val="22"/>
            <w:szCs w:val="22"/>
          </w:rPr>
          <w:fldChar w:fldCharType="begin"/>
        </w:r>
        <w:r w:rsidR="00481EA5">
          <w:rPr>
            <w:rFonts w:ascii="Arial" w:hAnsi="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481EA5">
          <w:rPr>
            <w:rFonts w:ascii="Arial" w:hAnsi="Arial"/>
            <w:sz w:val="22"/>
            <w:szCs w:val="22"/>
          </w:rPr>
          <w:fldChar w:fldCharType="separate"/>
        </w:r>
        <w:r w:rsidR="00481EA5">
          <w:rPr>
            <w:rFonts w:ascii="Arial" w:hAnsi="Arial"/>
            <w:sz w:val="22"/>
            <w:szCs w:val="22"/>
          </w:rPr>
          <w:t>{Chi:2012jm}</w:t>
        </w:r>
        <w:r w:rsidR="00481EA5">
          <w:rPr>
            <w:rFonts w:ascii="Arial" w:hAnsi="Arial"/>
            <w:sz w:val="22"/>
            <w:szCs w:val="22"/>
          </w:rPr>
          <w:fldChar w:fldCharType="end"/>
        </w:r>
        <w:r w:rsidR="00481EA5">
          <w:rPr>
            <w:rFonts w:ascii="Arial" w:hAnsi="Arial"/>
            <w:sz w:val="22"/>
            <w:szCs w:val="22"/>
          </w:rPr>
          <w:t xml:space="preserve">. </w:t>
        </w:r>
      </w:ins>
      <w:ins w:id="1677" w:author="David Bartel" w:date="2018-02-28T17:03:00Z">
        <w:r>
          <w:rPr>
            <w:rFonts w:ascii="Arial" w:hAnsi="Arial"/>
            <w:sz w:val="22"/>
            <w:szCs w:val="22"/>
          </w:rPr>
          <w:t xml:space="preserve"> </w:t>
        </w:r>
      </w:ins>
      <w:ins w:id="1678" w:author="David Bartel" w:date="2018-02-28T21:04:00Z">
        <w:r w:rsidR="00BD049E">
          <w:rPr>
            <w:rFonts w:ascii="Arial" w:hAnsi="Arial"/>
            <w:sz w:val="22"/>
            <w:szCs w:val="22"/>
          </w:rPr>
          <w:t>Th</w:t>
        </w:r>
      </w:ins>
      <w:ins w:id="1679" w:author="David Bartel" w:date="2018-02-28T22:02:00Z">
        <w:r w:rsidR="004034C2">
          <w:rPr>
            <w:rFonts w:ascii="Arial" w:hAnsi="Arial"/>
            <w:sz w:val="22"/>
            <w:szCs w:val="22"/>
          </w:rPr>
          <w:t>is</w:t>
        </w:r>
      </w:ins>
      <w:ins w:id="1680" w:author="David Bartel" w:date="2018-02-28T21:04:00Z">
        <w:r w:rsidR="004034C2">
          <w:rPr>
            <w:rFonts w:ascii="Arial" w:hAnsi="Arial"/>
            <w:sz w:val="22"/>
            <w:szCs w:val="22"/>
          </w:rPr>
          <w:t xml:space="preserve"> site has</w:t>
        </w:r>
        <w:r w:rsidR="00BD049E">
          <w:rPr>
            <w:rFonts w:ascii="Arial" w:hAnsi="Arial"/>
            <w:sz w:val="22"/>
            <w:szCs w:val="22"/>
          </w:rPr>
          <w:t xml:space="preserve"> canonical pairing </w:t>
        </w:r>
      </w:ins>
      <w:ins w:id="1681" w:author="David Bartel" w:date="2018-02-28T21:05:00Z">
        <w:r w:rsidR="00BD049E">
          <w:rPr>
            <w:rFonts w:ascii="Arial" w:hAnsi="Arial"/>
            <w:sz w:val="22"/>
            <w:szCs w:val="22"/>
          </w:rPr>
          <w:t>to the seed region</w:t>
        </w:r>
      </w:ins>
      <w:ins w:id="1682" w:author="David Bartel" w:date="2018-02-28T21:18:00Z">
        <w:r w:rsidR="0002098F">
          <w:rPr>
            <w:rFonts w:ascii="Arial" w:hAnsi="Arial"/>
            <w:sz w:val="22"/>
            <w:szCs w:val="22"/>
          </w:rPr>
          <w:t>,</w:t>
        </w:r>
      </w:ins>
      <w:ins w:id="1683" w:author="David Bartel" w:date="2018-02-28T21:05:00Z">
        <w:r w:rsidR="00BD049E">
          <w:rPr>
            <w:rFonts w:ascii="Arial" w:hAnsi="Arial"/>
            <w:sz w:val="22"/>
            <w:szCs w:val="22"/>
          </w:rPr>
          <w:t xml:space="preserve"> </w:t>
        </w:r>
      </w:ins>
      <w:ins w:id="1684" w:author="David Bartel" w:date="2018-02-28T21:04:00Z">
        <w:r w:rsidR="00BD049E">
          <w:rPr>
            <w:rFonts w:ascii="Arial" w:hAnsi="Arial"/>
            <w:sz w:val="22"/>
            <w:szCs w:val="22"/>
          </w:rPr>
          <w:t>ex</w:t>
        </w:r>
      </w:ins>
      <w:ins w:id="1685" w:author="David Bartel" w:date="2018-02-28T21:05:00Z">
        <w:r w:rsidR="00BD049E">
          <w:rPr>
            <w:rFonts w:ascii="Arial" w:hAnsi="Arial"/>
            <w:sz w:val="22"/>
            <w:szCs w:val="22"/>
          </w:rPr>
          <w:t xml:space="preserve">cept </w:t>
        </w:r>
      </w:ins>
      <w:ins w:id="1686" w:author="David Bartel" w:date="2018-02-28T21:06:00Z">
        <w:r w:rsidR="00BD049E">
          <w:rPr>
            <w:rFonts w:ascii="Arial" w:hAnsi="Arial"/>
            <w:sz w:val="22"/>
            <w:szCs w:val="22"/>
          </w:rPr>
          <w:t xml:space="preserve">the </w:t>
        </w:r>
      </w:ins>
      <w:ins w:id="1687" w:author="David Bartel" w:date="2018-02-28T22:02:00Z">
        <w:r w:rsidR="003575B2">
          <w:rPr>
            <w:rFonts w:ascii="Arial" w:hAnsi="Arial"/>
            <w:sz w:val="22"/>
            <w:szCs w:val="22"/>
          </w:rPr>
          <w:t xml:space="preserve">target </w:t>
        </w:r>
      </w:ins>
      <w:ins w:id="1688" w:author="David Bartel" w:date="2018-02-28T21:07:00Z">
        <w:r w:rsidR="00E57430">
          <w:rPr>
            <w:rFonts w:ascii="Arial" w:hAnsi="Arial"/>
            <w:sz w:val="22"/>
            <w:szCs w:val="22"/>
          </w:rPr>
          <w:t xml:space="preserve">residue </w:t>
        </w:r>
      </w:ins>
      <w:ins w:id="1689" w:author="David Bartel" w:date="2018-02-28T21:06:00Z">
        <w:r w:rsidR="00BD049E">
          <w:rPr>
            <w:rFonts w:ascii="Arial" w:hAnsi="Arial"/>
            <w:sz w:val="22"/>
            <w:szCs w:val="22"/>
          </w:rPr>
          <w:t xml:space="preserve">matching </w:t>
        </w:r>
      </w:ins>
      <w:ins w:id="1690" w:author="David Bartel" w:date="2018-02-28T21:07:00Z">
        <w:r w:rsidR="00E57430">
          <w:rPr>
            <w:rFonts w:ascii="Arial" w:hAnsi="Arial"/>
            <w:sz w:val="22"/>
            <w:szCs w:val="22"/>
          </w:rPr>
          <w:t>position 6 of the miRNA is repeated</w:t>
        </w:r>
      </w:ins>
      <w:ins w:id="1691" w:author="David Bartel" w:date="2018-02-28T21:19:00Z">
        <w:r w:rsidR="0002098F">
          <w:rPr>
            <w:rFonts w:ascii="Arial" w:hAnsi="Arial"/>
            <w:sz w:val="22"/>
            <w:szCs w:val="22"/>
          </w:rPr>
          <w:t>,</w:t>
        </w:r>
      </w:ins>
      <w:ins w:id="1692" w:author="David Bartel" w:date="2018-02-28T21:15:00Z">
        <w:r w:rsidR="00113B9F">
          <w:rPr>
            <w:rFonts w:ascii="Arial" w:hAnsi="Arial"/>
            <w:sz w:val="22"/>
            <w:szCs w:val="22"/>
          </w:rPr>
          <w:t xml:space="preserve"> which forces a </w:t>
        </w:r>
      </w:ins>
      <w:ins w:id="1693" w:author="David Bartel" w:date="2018-02-28T21:19:00Z">
        <w:r w:rsidR="0002098F">
          <w:rPr>
            <w:rFonts w:ascii="Arial" w:hAnsi="Arial"/>
            <w:sz w:val="22"/>
            <w:szCs w:val="22"/>
          </w:rPr>
          <w:t xml:space="preserve">single-nucleotide </w:t>
        </w:r>
      </w:ins>
      <w:ins w:id="1694" w:author="David Bartel" w:date="2018-02-28T21:15:00Z">
        <w:r w:rsidR="00113B9F">
          <w:rPr>
            <w:rFonts w:ascii="Arial" w:hAnsi="Arial"/>
            <w:sz w:val="22"/>
            <w:szCs w:val="22"/>
          </w:rPr>
          <w:t xml:space="preserve">bulge </w:t>
        </w:r>
      </w:ins>
      <w:ins w:id="1695" w:author="David Bartel" w:date="2018-03-27T21:17:00Z">
        <w:r w:rsidR="00CA0EFD">
          <w:rPr>
            <w:rFonts w:ascii="Arial" w:hAnsi="Arial"/>
            <w:sz w:val="22"/>
            <w:szCs w:val="22"/>
          </w:rPr>
          <w:t>at</w:t>
        </w:r>
      </w:ins>
      <w:ins w:id="1696" w:author="David Bartel" w:date="2018-02-28T21:15:00Z">
        <w:r w:rsidR="00113B9F">
          <w:rPr>
            <w:rFonts w:ascii="Arial" w:hAnsi="Arial"/>
            <w:sz w:val="22"/>
            <w:szCs w:val="22"/>
          </w:rPr>
          <w:t xml:space="preserve"> </w:t>
        </w:r>
      </w:ins>
      <w:ins w:id="1697" w:author="David Bartel" w:date="2018-02-28T21:19:00Z">
        <w:r w:rsidR="0002098F">
          <w:rPr>
            <w:rFonts w:ascii="Arial" w:hAnsi="Arial"/>
            <w:sz w:val="22"/>
            <w:szCs w:val="22"/>
          </w:rPr>
          <w:t xml:space="preserve">position </w:t>
        </w:r>
      </w:ins>
      <w:ins w:id="1698" w:author="David Bartel" w:date="2018-02-28T21:15:00Z">
        <w:r w:rsidR="00113B9F">
          <w:rPr>
            <w:rFonts w:ascii="Arial" w:hAnsi="Arial"/>
            <w:sz w:val="22"/>
            <w:szCs w:val="22"/>
          </w:rPr>
          <w:t xml:space="preserve">6 or 7 of the </w:t>
        </w:r>
      </w:ins>
      <w:ins w:id="1699" w:author="David Bartel" w:date="2018-03-27T21:17:00Z">
        <w:r w:rsidR="00CA0EFD">
          <w:rPr>
            <w:rFonts w:ascii="Arial" w:hAnsi="Arial"/>
            <w:sz w:val="22"/>
            <w:szCs w:val="22"/>
          </w:rPr>
          <w:t>target</w:t>
        </w:r>
      </w:ins>
      <w:ins w:id="1700" w:author="David Bartel" w:date="2018-02-28T17:36:00Z">
        <w:r w:rsidR="007E5537">
          <w:rPr>
            <w:rFonts w:ascii="Arial" w:hAnsi="Arial"/>
            <w:sz w:val="22"/>
            <w:szCs w:val="22"/>
          </w:rPr>
          <w:fldChar w:fldCharType="begin"/>
        </w:r>
        <w:r w:rsidR="007E5537">
          <w:rPr>
            <w:rFonts w:ascii="Arial" w:hAnsi="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7E5537">
          <w:rPr>
            <w:rFonts w:ascii="Arial" w:hAnsi="Arial"/>
            <w:sz w:val="22"/>
            <w:szCs w:val="22"/>
          </w:rPr>
          <w:fldChar w:fldCharType="separate"/>
        </w:r>
        <w:r w:rsidR="007E5537">
          <w:rPr>
            <w:rFonts w:ascii="Arial" w:hAnsi="Arial"/>
            <w:sz w:val="22"/>
            <w:szCs w:val="22"/>
          </w:rPr>
          <w:t>{Chi:2012jm}</w:t>
        </w:r>
        <w:r w:rsidR="007E5537">
          <w:rPr>
            <w:rFonts w:ascii="Arial" w:hAnsi="Arial"/>
            <w:sz w:val="22"/>
            <w:szCs w:val="22"/>
          </w:rPr>
          <w:fldChar w:fldCharType="end"/>
        </w:r>
      </w:ins>
      <w:ins w:id="1701" w:author="David Bartel" w:date="2018-02-28T17:51:00Z">
        <w:r w:rsidR="00AE458D">
          <w:rPr>
            <w:rFonts w:ascii="Arial" w:hAnsi="Arial"/>
            <w:sz w:val="22"/>
            <w:szCs w:val="22"/>
          </w:rPr>
          <w:t xml:space="preserve"> </w:t>
        </w:r>
        <w:commentRangeStart w:id="1702"/>
        <w:r w:rsidR="00AE458D">
          <w:rPr>
            <w:rFonts w:ascii="Arial" w:hAnsi="Arial"/>
            <w:sz w:val="22"/>
            <w:szCs w:val="22"/>
          </w:rPr>
          <w:t>(fig S</w:t>
        </w:r>
      </w:ins>
      <w:ins w:id="1703" w:author="David Bartel" w:date="2018-03-27T21:12:00Z">
        <w:r w:rsidR="00F26411">
          <w:rPr>
            <w:rFonts w:ascii="Arial" w:hAnsi="Arial"/>
            <w:sz w:val="22"/>
            <w:szCs w:val="22"/>
          </w:rPr>
          <w:t>3</w:t>
        </w:r>
      </w:ins>
      <w:ins w:id="1704" w:author="David Bartel" w:date="2018-02-28T17:51:00Z">
        <w:r w:rsidR="00AE458D">
          <w:rPr>
            <w:rFonts w:ascii="Arial" w:hAnsi="Arial"/>
            <w:sz w:val="22"/>
            <w:szCs w:val="22"/>
          </w:rPr>
          <w:t>A)</w:t>
        </w:r>
      </w:ins>
      <w:commentRangeEnd w:id="1702"/>
      <w:ins w:id="1705" w:author="David Bartel" w:date="2018-02-28T17:52:00Z">
        <w:r w:rsidR="00AE458D">
          <w:rPr>
            <w:rStyle w:val="CommentReference"/>
            <w:rFonts w:eastAsiaTheme="minorHAnsi"/>
          </w:rPr>
          <w:commentReference w:id="1702"/>
        </w:r>
      </w:ins>
      <w:ins w:id="1706" w:author="David Bartel" w:date="2018-02-28T17:36:00Z">
        <w:r w:rsidR="007E5537">
          <w:rPr>
            <w:rFonts w:ascii="Arial" w:hAnsi="Arial"/>
            <w:sz w:val="22"/>
            <w:szCs w:val="22"/>
          </w:rPr>
          <w:t>.</w:t>
        </w:r>
      </w:ins>
      <w:ins w:id="1707" w:author="David Bartel" w:date="2018-02-28T17:28:00Z">
        <w:r w:rsidR="006866FB">
          <w:rPr>
            <w:rFonts w:ascii="Arial" w:hAnsi="Arial"/>
            <w:sz w:val="22"/>
            <w:szCs w:val="22"/>
          </w:rPr>
          <w:t xml:space="preserve"> </w:t>
        </w:r>
      </w:ins>
      <w:ins w:id="1708" w:author="David Bartel" w:date="2018-02-28T17:37:00Z">
        <w:r w:rsidR="007E5537">
          <w:rPr>
            <w:rFonts w:ascii="Arial" w:hAnsi="Arial"/>
            <w:sz w:val="22"/>
            <w:szCs w:val="22"/>
          </w:rPr>
          <w:t xml:space="preserve"> Our de novo </w:t>
        </w:r>
      </w:ins>
      <w:ins w:id="1709" w:author="David Bartel" w:date="2018-02-28T21:33:00Z">
        <w:r w:rsidR="00245F4C">
          <w:rPr>
            <w:rFonts w:ascii="Arial" w:hAnsi="Arial"/>
            <w:sz w:val="22"/>
            <w:szCs w:val="22"/>
          </w:rPr>
          <w:t>search for sites</w:t>
        </w:r>
      </w:ins>
      <w:ins w:id="1710" w:author="David Bartel" w:date="2018-02-28T17:37:00Z">
        <w:r w:rsidR="007E5537">
          <w:rPr>
            <w:rFonts w:ascii="Arial" w:hAnsi="Arial"/>
            <w:sz w:val="22"/>
            <w:szCs w:val="22"/>
          </w:rPr>
          <w:t xml:space="preserve"> </w:t>
        </w:r>
      </w:ins>
      <w:ins w:id="1711" w:author="David Bartel" w:date="2018-02-28T17:41:00Z">
        <w:r w:rsidR="005406E1">
          <w:rPr>
            <w:rFonts w:ascii="Arial" w:hAnsi="Arial"/>
            <w:sz w:val="22"/>
            <w:szCs w:val="22"/>
          </w:rPr>
          <w:t>provided strong support for pivot</w:t>
        </w:r>
      </w:ins>
      <w:ins w:id="1712" w:author="David Bartel" w:date="2018-02-28T21:26:00Z">
        <w:r w:rsidR="005B5159">
          <w:rPr>
            <w:rFonts w:ascii="Arial" w:hAnsi="Arial"/>
            <w:sz w:val="22"/>
            <w:szCs w:val="22"/>
          </w:rPr>
          <w:t>–</w:t>
        </w:r>
      </w:ins>
      <w:ins w:id="1713" w:author="David Bartel" w:date="2018-02-28T17:41:00Z">
        <w:r w:rsidR="005406E1">
          <w:rPr>
            <w:rFonts w:ascii="Arial" w:hAnsi="Arial"/>
            <w:sz w:val="22"/>
            <w:szCs w:val="22"/>
          </w:rPr>
          <w:t xml:space="preserve">bulge sites </w:t>
        </w:r>
        <w:commentRangeStart w:id="1714"/>
        <w:r w:rsidR="005406E1">
          <w:rPr>
            <w:rFonts w:ascii="Arial" w:hAnsi="Arial"/>
            <w:sz w:val="22"/>
            <w:szCs w:val="22"/>
          </w:rPr>
          <w:t>of</w:t>
        </w:r>
      </w:ins>
      <w:commentRangeEnd w:id="1714"/>
      <w:ins w:id="1715" w:author="David Bartel" w:date="2018-03-25T07:52:00Z">
        <w:r w:rsidR="00EA607E">
          <w:rPr>
            <w:rStyle w:val="CommentReference"/>
            <w:rFonts w:eastAsiaTheme="minorHAnsi"/>
          </w:rPr>
          <w:commentReference w:id="1714"/>
        </w:r>
      </w:ins>
      <w:ins w:id="1716" w:author="David Bartel" w:date="2018-02-28T17:41:00Z">
        <w:r w:rsidR="005406E1">
          <w:rPr>
            <w:rFonts w:ascii="Arial" w:hAnsi="Arial"/>
            <w:sz w:val="22"/>
            <w:szCs w:val="22"/>
          </w:rPr>
          <w:t xml:space="preserve"> </w:t>
        </w:r>
      </w:ins>
      <w:del w:id="1717" w:author="David Bartel" w:date="2018-02-28T17:42:00Z">
        <w:r w:rsidR="009E2BCA" w:rsidDel="005406E1">
          <w:rPr>
            <w:rFonts w:ascii="Arial" w:hAnsi="Arial"/>
            <w:sz w:val="22"/>
            <w:szCs w:val="22"/>
          </w:rPr>
          <w:delText xml:space="preserve">We inspected the variety of single-nt wobble, bulge, and mismatched site types identified for miR-155, </w:delText>
        </w:r>
      </w:del>
      <w:r w:rsidR="009E2BCA">
        <w:rPr>
          <w:rFonts w:ascii="Arial" w:hAnsi="Arial"/>
          <w:sz w:val="22"/>
          <w:szCs w:val="22"/>
        </w:rPr>
        <w:t>miR-124</w:t>
      </w:r>
      <w:del w:id="1718" w:author="David Bartel" w:date="2018-02-28T17:42:00Z">
        <w:r w:rsidR="009E2BCA" w:rsidDel="005406E1">
          <w:rPr>
            <w:rFonts w:ascii="Arial" w:hAnsi="Arial"/>
            <w:sz w:val="22"/>
            <w:szCs w:val="22"/>
          </w:rPr>
          <w:delText>,</w:delText>
        </w:r>
      </w:del>
      <w:r w:rsidR="009E2BCA">
        <w:rPr>
          <w:rFonts w:ascii="Arial" w:hAnsi="Arial"/>
          <w:sz w:val="22"/>
          <w:szCs w:val="22"/>
        </w:rPr>
        <w:t xml:space="preserve"> and lys-6. </w:t>
      </w:r>
      <w:ins w:id="1719" w:author="David Bartel" w:date="2018-02-28T17:43:00Z">
        <w:r w:rsidR="005406E1">
          <w:rPr>
            <w:rFonts w:ascii="Arial" w:hAnsi="Arial"/>
            <w:sz w:val="22"/>
            <w:szCs w:val="22"/>
          </w:rPr>
          <w:t xml:space="preserve"> For example, </w:t>
        </w:r>
      </w:ins>
      <w:ins w:id="1720" w:author="David Bartel" w:date="2018-02-28T17:46:00Z">
        <w:r w:rsidR="00CC4F65">
          <w:rPr>
            <w:rFonts w:ascii="Arial" w:hAnsi="Arial"/>
            <w:sz w:val="22"/>
            <w:szCs w:val="22"/>
          </w:rPr>
          <w:t xml:space="preserve">the miR-124 </w:t>
        </w:r>
      </w:ins>
      <w:ins w:id="1721" w:author="David Bartel" w:date="2018-02-28T17:45:00Z">
        <w:r w:rsidR="005406E1">
          <w:rPr>
            <w:rFonts w:ascii="Arial" w:hAnsi="Arial"/>
            <w:sz w:val="22"/>
            <w:szCs w:val="22"/>
          </w:rPr>
          <w:t xml:space="preserve">8mer-bG(6.7) </w:t>
        </w:r>
      </w:ins>
      <w:ins w:id="1722" w:author="David Bartel" w:date="2018-02-28T17:46:00Z">
        <w:r w:rsidR="00CC4F65">
          <w:rPr>
            <w:rFonts w:ascii="Arial" w:hAnsi="Arial"/>
            <w:sz w:val="22"/>
            <w:szCs w:val="22"/>
          </w:rPr>
          <w:t>site</w:t>
        </w:r>
      </w:ins>
      <w:ins w:id="1723" w:author="David Bartel" w:date="2018-02-28T17:45:00Z">
        <w:r w:rsidR="005406E1">
          <w:rPr>
            <w:rFonts w:ascii="Arial" w:hAnsi="Arial"/>
            <w:sz w:val="22"/>
            <w:szCs w:val="22"/>
          </w:rPr>
          <w:t xml:space="preserve"> </w:t>
        </w:r>
      </w:ins>
      <w:ins w:id="1724" w:author="David Bartel" w:date="2018-02-28T17:46:00Z">
        <w:r w:rsidR="005406E1">
          <w:rPr>
            <w:rFonts w:ascii="Arial" w:hAnsi="Arial"/>
            <w:sz w:val="22"/>
            <w:szCs w:val="22"/>
          </w:rPr>
          <w:t>(</w:t>
        </w:r>
      </w:ins>
      <w:ins w:id="1725" w:author="David Bartel" w:date="2018-03-01T09:13:00Z">
        <w:r w:rsidR="00CA32B4">
          <w:rPr>
            <w:rFonts w:ascii="Arial" w:hAnsi="Arial"/>
            <w:sz w:val="22"/>
            <w:szCs w:val="22"/>
          </w:rPr>
          <w:t>a</w:t>
        </w:r>
      </w:ins>
      <w:ins w:id="1726" w:author="David Bartel" w:date="2018-03-01T09:14:00Z">
        <w:r w:rsidR="00CA32B4">
          <w:rPr>
            <w:rFonts w:ascii="Arial" w:hAnsi="Arial"/>
            <w:sz w:val="22"/>
            <w:szCs w:val="22"/>
          </w:rPr>
          <w:t>n</w:t>
        </w:r>
      </w:ins>
      <w:ins w:id="1727" w:author="David Bartel" w:date="2018-02-28T17:46:00Z">
        <w:r w:rsidR="00CC4F65">
          <w:rPr>
            <w:rFonts w:ascii="Arial" w:hAnsi="Arial"/>
            <w:sz w:val="22"/>
            <w:szCs w:val="22"/>
          </w:rPr>
          <w:t xml:space="preserve"> 8mer site </w:t>
        </w:r>
      </w:ins>
      <w:ins w:id="1728" w:author="David Bartel" w:date="2018-03-01T09:14:00Z">
        <w:r w:rsidR="00CA32B4">
          <w:rPr>
            <w:rFonts w:ascii="Arial" w:hAnsi="Arial"/>
            <w:sz w:val="22"/>
            <w:szCs w:val="22"/>
          </w:rPr>
          <w:t xml:space="preserve">but </w:t>
        </w:r>
      </w:ins>
      <w:ins w:id="1729" w:author="David Bartel" w:date="2018-02-28T17:46:00Z">
        <w:r w:rsidR="00CC4F65">
          <w:rPr>
            <w:rFonts w:ascii="Arial" w:hAnsi="Arial"/>
            <w:sz w:val="22"/>
            <w:szCs w:val="22"/>
          </w:rPr>
          <w:t>with a</w:t>
        </w:r>
      </w:ins>
      <w:ins w:id="1730" w:author="David Bartel" w:date="2018-03-01T09:14:00Z">
        <w:r w:rsidR="00CA32B4">
          <w:rPr>
            <w:rFonts w:ascii="Arial" w:hAnsi="Arial"/>
            <w:sz w:val="22"/>
            <w:szCs w:val="22"/>
          </w:rPr>
          <w:t>n extra</w:t>
        </w:r>
      </w:ins>
      <w:ins w:id="1731" w:author="David Bartel" w:date="2018-02-28T17:46:00Z">
        <w:r w:rsidR="00CC4F65">
          <w:rPr>
            <w:rFonts w:ascii="Arial" w:hAnsi="Arial"/>
            <w:sz w:val="22"/>
            <w:szCs w:val="22"/>
          </w:rPr>
          <w:t xml:space="preserve"> </w:t>
        </w:r>
      </w:ins>
      <w:ins w:id="1732" w:author="David Bartel" w:date="2018-02-28T17:48:00Z">
        <w:r w:rsidR="00CC4F65">
          <w:rPr>
            <w:rFonts w:ascii="Arial" w:hAnsi="Arial"/>
            <w:sz w:val="22"/>
            <w:szCs w:val="22"/>
          </w:rPr>
          <w:t>G bulged at either position 6</w:t>
        </w:r>
      </w:ins>
      <w:ins w:id="1733" w:author="David Bartel" w:date="2018-02-28T17:45:00Z">
        <w:r w:rsidR="005406E1">
          <w:rPr>
            <w:rFonts w:ascii="Arial" w:hAnsi="Arial"/>
            <w:sz w:val="22"/>
            <w:szCs w:val="22"/>
          </w:rPr>
          <w:t xml:space="preserve"> </w:t>
        </w:r>
      </w:ins>
      <w:ins w:id="1734" w:author="David Bartel" w:date="2018-02-28T17:48:00Z">
        <w:r w:rsidR="00CC4F65">
          <w:rPr>
            <w:rFonts w:ascii="Arial" w:hAnsi="Arial"/>
            <w:sz w:val="22"/>
            <w:szCs w:val="22"/>
          </w:rPr>
          <w:t>or 7</w:t>
        </w:r>
      </w:ins>
      <w:ins w:id="1735" w:author="David Bartel" w:date="2018-02-28T17:50:00Z">
        <w:r w:rsidR="00CC4F65">
          <w:rPr>
            <w:rFonts w:ascii="Arial" w:hAnsi="Arial"/>
            <w:sz w:val="22"/>
            <w:szCs w:val="22"/>
          </w:rPr>
          <w:t>, fig S2iiA</w:t>
        </w:r>
      </w:ins>
      <w:ins w:id="1736" w:author="David Bartel" w:date="2018-02-28T17:49:00Z">
        <w:r w:rsidR="00CC4F65">
          <w:rPr>
            <w:rFonts w:ascii="Arial" w:hAnsi="Arial"/>
            <w:sz w:val="22"/>
            <w:szCs w:val="22"/>
          </w:rPr>
          <w:t>)</w:t>
        </w:r>
      </w:ins>
      <w:ins w:id="1737" w:author="David Bartel" w:date="2018-02-28T21:26:00Z">
        <w:r w:rsidR="005B5159">
          <w:rPr>
            <w:rFonts w:ascii="Arial" w:hAnsi="Arial"/>
            <w:sz w:val="22"/>
            <w:szCs w:val="22"/>
          </w:rPr>
          <w:t xml:space="preserve"> is a 9-nt pivot–bulge site </w:t>
        </w:r>
      </w:ins>
      <w:ins w:id="1738" w:author="David Bartel" w:date="2018-02-28T21:27:00Z">
        <w:r w:rsidR="00393210">
          <w:rPr>
            <w:rFonts w:ascii="Arial" w:hAnsi="Arial"/>
            <w:sz w:val="22"/>
            <w:szCs w:val="22"/>
          </w:rPr>
          <w:t xml:space="preserve">with affinity exceeding </w:t>
        </w:r>
      </w:ins>
      <w:ins w:id="1739" w:author="David Bartel" w:date="2018-02-28T21:29:00Z">
        <w:r w:rsidR="00393210">
          <w:rPr>
            <w:rFonts w:ascii="Arial" w:hAnsi="Arial"/>
            <w:sz w:val="22"/>
            <w:szCs w:val="22"/>
          </w:rPr>
          <w:t xml:space="preserve">that of </w:t>
        </w:r>
      </w:ins>
      <w:ins w:id="1740" w:author="David Bartel" w:date="2018-02-28T21:27:00Z">
        <w:r w:rsidR="00393210">
          <w:rPr>
            <w:rFonts w:ascii="Arial" w:hAnsi="Arial"/>
            <w:sz w:val="22"/>
            <w:szCs w:val="22"/>
          </w:rPr>
          <w:t>the canonical 7me</w:t>
        </w:r>
        <w:r w:rsidR="00A4285D">
          <w:rPr>
            <w:rFonts w:ascii="Arial" w:hAnsi="Arial"/>
            <w:sz w:val="22"/>
            <w:szCs w:val="22"/>
          </w:rPr>
          <w:t>r-A1 site, and the lys-6 8mer-b</w:t>
        </w:r>
      </w:ins>
      <w:ins w:id="1741" w:author="David Bartel" w:date="2018-02-28T21:48:00Z">
        <w:r w:rsidR="00A4285D">
          <w:rPr>
            <w:rFonts w:ascii="Arial" w:hAnsi="Arial"/>
            <w:sz w:val="22"/>
            <w:szCs w:val="22"/>
          </w:rPr>
          <w:t>A</w:t>
        </w:r>
      </w:ins>
      <w:ins w:id="1742" w:author="David Bartel" w:date="2018-02-28T21:27:00Z">
        <w:r w:rsidR="00393210">
          <w:rPr>
            <w:rFonts w:ascii="Arial" w:hAnsi="Arial"/>
            <w:sz w:val="22"/>
            <w:szCs w:val="22"/>
          </w:rPr>
          <w:t xml:space="preserve">(6.7) is </w:t>
        </w:r>
      </w:ins>
      <w:ins w:id="1743" w:author="David Bartel" w:date="2018-02-28T21:29:00Z">
        <w:r w:rsidR="00393210">
          <w:rPr>
            <w:rFonts w:ascii="Arial" w:hAnsi="Arial"/>
            <w:sz w:val="22"/>
            <w:szCs w:val="22"/>
          </w:rPr>
          <w:t xml:space="preserve">9-nt pivot–bulge site with affinity matching </w:t>
        </w:r>
      </w:ins>
      <w:ins w:id="1744" w:author="David Bartel" w:date="2018-02-28T21:30:00Z">
        <w:r w:rsidR="00393210">
          <w:rPr>
            <w:rFonts w:ascii="Arial" w:hAnsi="Arial"/>
            <w:sz w:val="22"/>
            <w:szCs w:val="22"/>
          </w:rPr>
          <w:t xml:space="preserve">that of </w:t>
        </w:r>
      </w:ins>
      <w:ins w:id="1745" w:author="David Bartel" w:date="2018-02-28T21:29:00Z">
        <w:r w:rsidR="00393210">
          <w:rPr>
            <w:rFonts w:ascii="Arial" w:hAnsi="Arial"/>
            <w:sz w:val="22"/>
            <w:szCs w:val="22"/>
          </w:rPr>
          <w:t>the canonical 7mer-</w:t>
        </w:r>
      </w:ins>
      <w:ins w:id="1746" w:author="David Bartel" w:date="2018-02-28T21:30:00Z">
        <w:r w:rsidR="00393210">
          <w:rPr>
            <w:rFonts w:ascii="Arial" w:hAnsi="Arial"/>
            <w:sz w:val="22"/>
            <w:szCs w:val="22"/>
          </w:rPr>
          <w:t>m8</w:t>
        </w:r>
      </w:ins>
      <w:ins w:id="1747" w:author="David Bartel" w:date="2018-02-28T21:29:00Z">
        <w:r w:rsidR="00393210">
          <w:rPr>
            <w:rFonts w:ascii="Arial" w:hAnsi="Arial"/>
            <w:sz w:val="22"/>
            <w:szCs w:val="22"/>
          </w:rPr>
          <w:t xml:space="preserve"> site</w:t>
        </w:r>
      </w:ins>
      <w:ins w:id="1748" w:author="David Bartel" w:date="2018-02-28T21:33:00Z">
        <w:r w:rsidR="00245F4C">
          <w:rPr>
            <w:rFonts w:ascii="Arial" w:hAnsi="Arial"/>
            <w:sz w:val="22"/>
            <w:szCs w:val="22"/>
          </w:rPr>
          <w:t xml:space="preserve"> (Fig. 2C–D)</w:t>
        </w:r>
      </w:ins>
      <w:ins w:id="1749" w:author="David Bartel" w:date="2018-02-28T21:30:00Z">
        <w:r w:rsidR="00393210">
          <w:rPr>
            <w:rFonts w:ascii="Arial" w:hAnsi="Arial"/>
            <w:sz w:val="22"/>
            <w:szCs w:val="22"/>
          </w:rPr>
          <w:t>.  Howe</w:t>
        </w:r>
        <w:r w:rsidR="00245F4C">
          <w:rPr>
            <w:rFonts w:ascii="Arial" w:hAnsi="Arial"/>
            <w:sz w:val="22"/>
            <w:szCs w:val="22"/>
          </w:rPr>
          <w:t xml:space="preserve">ver, </w:t>
        </w:r>
      </w:ins>
      <w:ins w:id="1750" w:author="David Bartel" w:date="2018-02-28T21:35:00Z">
        <w:r w:rsidR="00245F4C">
          <w:rPr>
            <w:rFonts w:ascii="Arial" w:hAnsi="Arial"/>
            <w:sz w:val="22"/>
            <w:szCs w:val="22"/>
          </w:rPr>
          <w:t xml:space="preserve">even though these pivot–bulge sites for miR-124 and lsy-6 were among </w:t>
        </w:r>
      </w:ins>
      <w:ins w:id="1751" w:author="David Bartel" w:date="2018-02-28T21:36:00Z">
        <w:r w:rsidR="00245F4C">
          <w:rPr>
            <w:rFonts w:ascii="Arial" w:hAnsi="Arial"/>
            <w:sz w:val="22"/>
            <w:szCs w:val="22"/>
          </w:rPr>
          <w:t xml:space="preserve">the highest-affinity </w:t>
        </w:r>
        <w:proofErr w:type="spellStart"/>
        <w:r w:rsidR="00245F4C">
          <w:rPr>
            <w:rFonts w:ascii="Arial" w:hAnsi="Arial"/>
            <w:sz w:val="22"/>
            <w:szCs w:val="22"/>
          </w:rPr>
          <w:t>noncanonical</w:t>
        </w:r>
        <w:proofErr w:type="spellEnd"/>
        <w:r w:rsidR="00245F4C">
          <w:rPr>
            <w:rFonts w:ascii="Arial" w:hAnsi="Arial"/>
            <w:sz w:val="22"/>
            <w:szCs w:val="22"/>
          </w:rPr>
          <w:t xml:space="preserve"> sites identified, we did not identify </w:t>
        </w:r>
      </w:ins>
      <w:ins w:id="1752" w:author="David Bartel" w:date="2018-02-28T21:37:00Z">
        <w:r w:rsidR="00245F4C">
          <w:rPr>
            <w:rFonts w:ascii="Arial" w:hAnsi="Arial"/>
            <w:sz w:val="22"/>
            <w:szCs w:val="22"/>
          </w:rPr>
          <w:t xml:space="preserve">pivot–bulge sites for </w:t>
        </w:r>
        <w:r w:rsidR="000F6AAF">
          <w:rPr>
            <w:rFonts w:ascii="Arial" w:hAnsi="Arial"/>
            <w:sz w:val="22"/>
            <w:szCs w:val="22"/>
          </w:rPr>
          <w:t xml:space="preserve">any of the other three miRNAs (Fig. 1F, Fig. 2A–B), and </w:t>
        </w:r>
      </w:ins>
      <w:ins w:id="1753" w:author="David Bartel" w:date="2018-02-28T21:38:00Z">
        <w:r w:rsidR="000F6AAF">
          <w:rPr>
            <w:rFonts w:ascii="Arial" w:hAnsi="Arial"/>
            <w:sz w:val="22"/>
            <w:szCs w:val="22"/>
          </w:rPr>
          <w:t xml:space="preserve">a systematic analysis of all </w:t>
        </w:r>
      </w:ins>
      <w:ins w:id="1754" w:author="David Bartel" w:date="2018-02-28T21:39:00Z">
        <w:r w:rsidR="000F6AAF">
          <w:rPr>
            <w:rFonts w:ascii="Arial" w:hAnsi="Arial"/>
            <w:sz w:val="22"/>
            <w:szCs w:val="22"/>
          </w:rPr>
          <w:t>possible single-nucleotide bulges at each position confirmed that the pi</w:t>
        </w:r>
      </w:ins>
      <w:ins w:id="1755" w:author="David Bartel" w:date="2018-02-28T21:41:00Z">
        <w:r w:rsidR="000F6AAF">
          <w:rPr>
            <w:rFonts w:ascii="Arial" w:hAnsi="Arial"/>
            <w:sz w:val="22"/>
            <w:szCs w:val="22"/>
          </w:rPr>
          <w:t>vot–bulged sites to miR-1, let-7a, and miR-1</w:t>
        </w:r>
      </w:ins>
      <w:ins w:id="1756" w:author="David Bartel" w:date="2018-02-28T21:39:00Z">
        <w:r w:rsidR="000F6AAF">
          <w:rPr>
            <w:rFonts w:ascii="Arial" w:hAnsi="Arial"/>
            <w:sz w:val="22"/>
            <w:szCs w:val="22"/>
          </w:rPr>
          <w:t xml:space="preserve"> </w:t>
        </w:r>
      </w:ins>
      <w:ins w:id="1757" w:author="David Bartel" w:date="2018-02-28T21:44:00Z">
        <w:r w:rsidR="00E34F9A">
          <w:rPr>
            <w:rFonts w:ascii="Arial" w:hAnsi="Arial"/>
            <w:sz w:val="22"/>
            <w:szCs w:val="22"/>
          </w:rPr>
          <w:t>conferred</w:t>
        </w:r>
      </w:ins>
      <w:ins w:id="1758" w:author="David Bartel" w:date="2018-02-28T21:41:00Z">
        <w:r w:rsidR="000F6AAF">
          <w:rPr>
            <w:rFonts w:ascii="Arial" w:hAnsi="Arial"/>
            <w:sz w:val="22"/>
            <w:szCs w:val="22"/>
          </w:rPr>
          <w:t xml:space="preserve"> no better </w:t>
        </w:r>
      </w:ins>
      <w:ins w:id="1759" w:author="David Bartel" w:date="2018-02-28T21:45:00Z">
        <w:r w:rsidR="00E34F9A">
          <w:rPr>
            <w:rFonts w:ascii="Arial" w:hAnsi="Arial"/>
            <w:sz w:val="22"/>
            <w:szCs w:val="22"/>
          </w:rPr>
          <w:t xml:space="preserve">binding </w:t>
        </w:r>
      </w:ins>
      <w:ins w:id="1760" w:author="David Bartel" w:date="2018-02-28T21:41:00Z">
        <w:r w:rsidR="000F6AAF">
          <w:rPr>
            <w:rFonts w:ascii="Arial" w:hAnsi="Arial"/>
            <w:sz w:val="22"/>
            <w:szCs w:val="22"/>
          </w:rPr>
          <w:t xml:space="preserve">than the </w:t>
        </w:r>
      </w:ins>
      <w:ins w:id="1761" w:author="David Bartel" w:date="2018-02-28T21:43:00Z">
        <w:r w:rsidR="00E34F9A">
          <w:rPr>
            <w:rFonts w:ascii="Arial" w:hAnsi="Arial"/>
            <w:sz w:val="22"/>
            <w:szCs w:val="22"/>
          </w:rPr>
          <w:t>canonical</w:t>
        </w:r>
      </w:ins>
      <w:ins w:id="1762" w:author="David Bartel" w:date="2018-02-28T21:42:00Z">
        <w:r w:rsidR="00E34F9A">
          <w:rPr>
            <w:rFonts w:ascii="Arial" w:hAnsi="Arial"/>
            <w:sz w:val="22"/>
            <w:szCs w:val="22"/>
          </w:rPr>
          <w:t xml:space="preserve"> 6mer-A1</w:t>
        </w:r>
      </w:ins>
      <w:ins w:id="1763" w:author="David Bartel" w:date="2018-02-28T21:27:00Z">
        <w:r w:rsidR="00393210">
          <w:rPr>
            <w:rFonts w:ascii="Arial" w:hAnsi="Arial"/>
            <w:sz w:val="22"/>
            <w:szCs w:val="22"/>
          </w:rPr>
          <w:t xml:space="preserve"> </w:t>
        </w:r>
      </w:ins>
      <w:ins w:id="1764" w:author="David Bartel" w:date="2018-02-28T21:43:00Z">
        <w:r w:rsidR="00E34F9A">
          <w:rPr>
            <w:rFonts w:ascii="Arial" w:hAnsi="Arial"/>
            <w:sz w:val="22"/>
            <w:szCs w:val="22"/>
          </w:rPr>
          <w:t xml:space="preserve">site </w:t>
        </w:r>
      </w:ins>
      <w:ins w:id="1765" w:author="David Bartel" w:date="2018-02-28T21:44:00Z">
        <w:r w:rsidR="00E34F9A">
          <w:rPr>
            <w:rFonts w:ascii="Arial" w:hAnsi="Arial"/>
            <w:sz w:val="22"/>
            <w:szCs w:val="22"/>
          </w:rPr>
          <w:t>nested within them</w:t>
        </w:r>
      </w:ins>
      <w:ins w:id="1766" w:author="David Bartel" w:date="2018-02-28T21:45:00Z">
        <w:r w:rsidR="00E34F9A">
          <w:rPr>
            <w:rFonts w:ascii="Arial" w:hAnsi="Arial"/>
            <w:sz w:val="22"/>
            <w:szCs w:val="22"/>
          </w:rPr>
          <w:t xml:space="preserve"> </w:t>
        </w:r>
        <w:commentRangeStart w:id="1767"/>
        <w:r w:rsidR="00E34F9A">
          <w:rPr>
            <w:rFonts w:ascii="Arial" w:hAnsi="Arial"/>
            <w:sz w:val="22"/>
            <w:szCs w:val="22"/>
          </w:rPr>
          <w:t xml:space="preserve">(fig </w:t>
        </w:r>
      </w:ins>
      <w:ins w:id="1768" w:author="David Bartel" w:date="2018-03-27T21:22:00Z">
        <w:r w:rsidR="00CA0EFD">
          <w:rPr>
            <w:rFonts w:ascii="Arial" w:hAnsi="Arial"/>
            <w:sz w:val="22"/>
            <w:szCs w:val="22"/>
          </w:rPr>
          <w:t>3</w:t>
        </w:r>
      </w:ins>
      <w:ins w:id="1769" w:author="David Bartel" w:date="2018-02-28T21:45:00Z">
        <w:r w:rsidR="00E34F9A">
          <w:rPr>
            <w:rFonts w:ascii="Arial" w:hAnsi="Arial"/>
            <w:sz w:val="22"/>
            <w:szCs w:val="22"/>
          </w:rPr>
          <w:t>B)</w:t>
        </w:r>
      </w:ins>
      <w:commentRangeEnd w:id="1767"/>
      <w:ins w:id="1770" w:author="David Bartel" w:date="2018-02-28T21:57:00Z">
        <w:r w:rsidR="004C68DF">
          <w:rPr>
            <w:rStyle w:val="CommentReference"/>
            <w:rFonts w:eastAsiaTheme="minorHAnsi"/>
          </w:rPr>
          <w:commentReference w:id="1767"/>
        </w:r>
      </w:ins>
      <w:ins w:id="1771" w:author="David Bartel" w:date="2018-02-28T21:44:00Z">
        <w:r w:rsidR="00E34F9A">
          <w:rPr>
            <w:rFonts w:ascii="Arial" w:hAnsi="Arial"/>
            <w:sz w:val="22"/>
            <w:szCs w:val="22"/>
          </w:rPr>
          <w:t>.</w:t>
        </w:r>
      </w:ins>
      <w:ins w:id="1772" w:author="David Bartel" w:date="2018-02-28T21:43:00Z">
        <w:r w:rsidR="00E34F9A">
          <w:rPr>
            <w:rFonts w:ascii="Arial" w:hAnsi="Arial"/>
            <w:sz w:val="22"/>
            <w:szCs w:val="22"/>
          </w:rPr>
          <w:t xml:space="preserve"> </w:t>
        </w:r>
      </w:ins>
      <w:ins w:id="1773" w:author="David Bartel" w:date="2018-02-28T21:27:00Z">
        <w:r w:rsidR="00393210">
          <w:rPr>
            <w:rFonts w:ascii="Arial" w:hAnsi="Arial"/>
            <w:sz w:val="22"/>
            <w:szCs w:val="22"/>
          </w:rPr>
          <w:t xml:space="preserve"> </w:t>
        </w:r>
      </w:ins>
      <w:ins w:id="1774" w:author="David Bartel" w:date="2018-02-28T21:51:00Z">
        <w:r w:rsidR="00A4285D">
          <w:rPr>
            <w:rFonts w:ascii="Arial" w:hAnsi="Arial"/>
            <w:sz w:val="22"/>
            <w:szCs w:val="22"/>
          </w:rPr>
          <w:t>Thus</w:t>
        </w:r>
      </w:ins>
      <w:ins w:id="1775" w:author="David Bartel" w:date="2018-02-28T21:52:00Z">
        <w:r w:rsidR="00A4285D">
          <w:rPr>
            <w:rFonts w:ascii="Arial" w:hAnsi="Arial"/>
            <w:sz w:val="22"/>
            <w:szCs w:val="22"/>
          </w:rPr>
          <w:t>,</w:t>
        </w:r>
      </w:ins>
      <w:ins w:id="1776" w:author="David Bartel" w:date="2018-02-28T21:51:00Z">
        <w:r w:rsidR="00A4285D">
          <w:rPr>
            <w:rFonts w:ascii="Arial" w:hAnsi="Arial"/>
            <w:sz w:val="22"/>
            <w:szCs w:val="22"/>
          </w:rPr>
          <w:t xml:space="preserve"> our results supported the pivot–bulge sites </w:t>
        </w:r>
      </w:ins>
      <w:ins w:id="1777" w:author="David Bartel" w:date="2018-02-28T21:53:00Z">
        <w:r w:rsidR="004C68DF">
          <w:rPr>
            <w:rFonts w:ascii="Arial" w:hAnsi="Arial"/>
            <w:sz w:val="22"/>
            <w:szCs w:val="22"/>
          </w:rPr>
          <w:t xml:space="preserve">proposed </w:t>
        </w:r>
      </w:ins>
      <w:ins w:id="1778" w:author="David Bartel" w:date="2018-02-28T21:51:00Z">
        <w:r w:rsidR="00A4285D">
          <w:rPr>
            <w:rFonts w:ascii="Arial" w:hAnsi="Arial"/>
            <w:sz w:val="22"/>
            <w:szCs w:val="22"/>
          </w:rPr>
          <w:t xml:space="preserve">for </w:t>
        </w:r>
      </w:ins>
      <w:ins w:id="1779" w:author="David Bartel" w:date="2018-03-26T09:16:00Z">
        <w:r w:rsidR="004F7AFC">
          <w:rPr>
            <w:rFonts w:ascii="Arial" w:hAnsi="Arial"/>
            <w:sz w:val="22"/>
            <w:szCs w:val="22"/>
          </w:rPr>
          <w:t>two</w:t>
        </w:r>
      </w:ins>
      <w:ins w:id="1780" w:author="David Bartel" w:date="2018-02-28T21:51:00Z">
        <w:r w:rsidR="004C68DF">
          <w:rPr>
            <w:rFonts w:ascii="Arial" w:hAnsi="Arial"/>
            <w:sz w:val="22"/>
            <w:szCs w:val="22"/>
          </w:rPr>
          <w:t xml:space="preserve"> </w:t>
        </w:r>
      </w:ins>
      <w:ins w:id="1781" w:author="David Bartel" w:date="2018-02-28T22:29:00Z">
        <w:r w:rsidR="006A42A8">
          <w:rPr>
            <w:rFonts w:ascii="Arial" w:hAnsi="Arial"/>
            <w:sz w:val="22"/>
            <w:szCs w:val="22"/>
          </w:rPr>
          <w:t xml:space="preserve">of the </w:t>
        </w:r>
      </w:ins>
      <w:ins w:id="1782" w:author="David Bartel" w:date="2018-03-24T21:11:00Z">
        <w:r w:rsidR="007A5279">
          <w:rPr>
            <w:rFonts w:ascii="Arial" w:hAnsi="Arial"/>
            <w:sz w:val="22"/>
            <w:szCs w:val="22"/>
          </w:rPr>
          <w:t>six</w:t>
        </w:r>
      </w:ins>
      <w:ins w:id="1783" w:author="David Bartel" w:date="2018-02-28T22:29:00Z">
        <w:r w:rsidR="006A42A8">
          <w:rPr>
            <w:rFonts w:ascii="Arial" w:hAnsi="Arial"/>
            <w:sz w:val="22"/>
            <w:szCs w:val="22"/>
          </w:rPr>
          <w:t xml:space="preserve"> </w:t>
        </w:r>
      </w:ins>
      <w:ins w:id="1784" w:author="David Bartel" w:date="2018-02-28T21:51:00Z">
        <w:r w:rsidR="004C68DF">
          <w:rPr>
            <w:rFonts w:ascii="Arial" w:hAnsi="Arial"/>
            <w:sz w:val="22"/>
            <w:szCs w:val="22"/>
          </w:rPr>
          <w:t>miRNAs</w:t>
        </w:r>
        <w:r w:rsidR="00A4285D">
          <w:rPr>
            <w:rFonts w:ascii="Arial" w:hAnsi="Arial"/>
            <w:sz w:val="22"/>
            <w:szCs w:val="22"/>
          </w:rPr>
          <w:t xml:space="preserve"> </w:t>
        </w:r>
      </w:ins>
      <w:ins w:id="1785" w:author="David Bartel" w:date="2018-02-28T21:52:00Z">
        <w:r w:rsidR="00A4285D">
          <w:rPr>
            <w:rFonts w:ascii="Arial" w:hAnsi="Arial"/>
            <w:sz w:val="22"/>
            <w:szCs w:val="22"/>
          </w:rPr>
          <w:t xml:space="preserve">but called into question </w:t>
        </w:r>
        <w:r w:rsidR="004C68DF">
          <w:rPr>
            <w:rFonts w:ascii="Arial" w:hAnsi="Arial"/>
            <w:sz w:val="22"/>
            <w:szCs w:val="22"/>
          </w:rPr>
          <w:t>the generality of this non-canonical site type.</w:t>
        </w:r>
      </w:ins>
      <w:ins w:id="1786" w:author="David Bartel" w:date="2018-02-28T17:43:00Z">
        <w:r w:rsidR="005406E1">
          <w:rPr>
            <w:rFonts w:ascii="Arial" w:hAnsi="Arial"/>
            <w:sz w:val="22"/>
            <w:szCs w:val="22"/>
          </w:rPr>
          <w:t xml:space="preserve"> </w:t>
        </w:r>
      </w:ins>
    </w:p>
    <w:p w14:paraId="12E77567" w14:textId="5671C23B" w:rsidR="009E2BCA" w:rsidRPr="0080122B" w:rsidDel="001D7EC8" w:rsidRDefault="009E2BCA" w:rsidP="009E2BCA">
      <w:pPr>
        <w:spacing w:line="360" w:lineRule="auto"/>
        <w:ind w:firstLine="720"/>
        <w:rPr>
          <w:del w:id="1787" w:author="David Bartel" w:date="2018-03-01T09:18:00Z"/>
          <w:rFonts w:ascii="Arial" w:hAnsi="Arial"/>
          <w:sz w:val="22"/>
          <w:szCs w:val="22"/>
        </w:rPr>
      </w:pPr>
      <w:del w:id="1788" w:author="David Bartel" w:date="2018-02-28T21:56:00Z">
        <w:r w:rsidDel="004C68DF">
          <w:rPr>
            <w:rFonts w:ascii="Arial" w:hAnsi="Arial"/>
            <w:sz w:val="22"/>
            <w:szCs w:val="22"/>
          </w:rPr>
          <w:delText>Two of the bulge-containing miR-124 site types recapitulate prior observation of bulge-pivot pairing (the 8mer-bG(6.7) and 7mer-m8bG(6.7) site types)</w:delText>
        </w:r>
        <w:r w:rsidDel="004C68DF">
          <w:rPr>
            <w:rFonts w:ascii="Arial" w:hAnsi="Arial"/>
            <w:sz w:val="22"/>
            <w:szCs w:val="22"/>
          </w:rPr>
          <w:fldChar w:fldCharType="begin"/>
        </w:r>
        <w:r w:rsidDel="004C68DF">
          <w:rPr>
            <w:rFonts w:ascii="Arial" w:hAnsi="Arial"/>
            <w:sz w:val="22"/>
            <w:szCs w:val="22"/>
          </w:rPr>
          <w:del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delInstrText>
        </w:r>
        <w:r w:rsidDel="004C68DF">
          <w:rPr>
            <w:rFonts w:ascii="Arial" w:hAnsi="Arial"/>
            <w:sz w:val="22"/>
            <w:szCs w:val="22"/>
          </w:rPr>
          <w:fldChar w:fldCharType="separate"/>
        </w:r>
        <w:r w:rsidDel="004C68DF">
          <w:rPr>
            <w:rFonts w:ascii="Arial" w:hAnsi="Arial"/>
            <w:sz w:val="22"/>
            <w:szCs w:val="22"/>
          </w:rPr>
          <w:delText>{Chi:2012jm}</w:delText>
        </w:r>
        <w:r w:rsidDel="004C68DF">
          <w:rPr>
            <w:rFonts w:ascii="Arial" w:hAnsi="Arial"/>
            <w:sz w:val="22"/>
            <w:szCs w:val="22"/>
          </w:rPr>
          <w:fldChar w:fldCharType="end"/>
        </w:r>
        <w:r w:rsidDel="004C68DF">
          <w:rPr>
            <w:rFonts w:ascii="Arial" w:hAnsi="Arial"/>
            <w:sz w:val="22"/>
            <w:szCs w:val="22"/>
          </w:rPr>
          <w:delText xml:space="preserve">, as well as two such sites for </w:delText>
        </w:r>
      </w:del>
      <w:del w:id="1789" w:author="David Bartel" w:date="2018-03-01T09:18:00Z">
        <w:r w:rsidDel="001D7EC8">
          <w:rPr>
            <w:rFonts w:ascii="Arial" w:hAnsi="Arial"/>
            <w:sz w:val="22"/>
            <w:szCs w:val="22"/>
          </w:rPr>
          <w:delText xml:space="preserve">lsy-6 </w:delText>
        </w:r>
      </w:del>
      <w:del w:id="1790" w:author="David Bartel" w:date="2018-02-28T21:56:00Z">
        <w:r w:rsidDel="004C68DF">
          <w:rPr>
            <w:rFonts w:ascii="Arial" w:hAnsi="Arial"/>
            <w:sz w:val="22"/>
            <w:szCs w:val="22"/>
          </w:rPr>
          <w:delText xml:space="preserve">(the 8mer-bA(6.7) and the </w:delText>
        </w:r>
      </w:del>
      <w:del w:id="1791" w:author="David Bartel" w:date="2018-03-01T09:18:00Z">
        <w:r w:rsidDel="001D7EC8">
          <w:rPr>
            <w:rFonts w:ascii="Arial" w:hAnsi="Arial"/>
            <w:sz w:val="22"/>
            <w:szCs w:val="22"/>
          </w:rPr>
          <w:delText xml:space="preserve">8mer-bG(7)). </w:delText>
        </w:r>
      </w:del>
      <w:del w:id="1792" w:author="David Bartel" w:date="2018-02-28T21:57:00Z">
        <w:r w:rsidDel="004C68DF">
          <w:rPr>
            <w:rFonts w:ascii="Arial" w:hAnsi="Arial"/>
            <w:sz w:val="22"/>
            <w:szCs w:val="22"/>
          </w:rPr>
          <w:delText xml:space="preserve">To confirm this, we reanalyzed all five miRNAs with respect to bulged nucleotides (Figure S2iiA–E) and for sites that may have been missed in our </w:delText>
        </w:r>
        <w:r w:rsidDel="004C68DF">
          <w:rPr>
            <w:rFonts w:ascii="Arial" w:hAnsi="Arial"/>
            <w:i/>
            <w:sz w:val="22"/>
            <w:szCs w:val="22"/>
          </w:rPr>
          <w:delText>de novo</w:delText>
        </w:r>
        <w:r w:rsidDel="004C68DF">
          <w:rPr>
            <w:rFonts w:ascii="Arial" w:hAnsi="Arial"/>
            <w:sz w:val="22"/>
            <w:szCs w:val="22"/>
          </w:rPr>
          <w:delText xml:space="preserve"> site types analysis. We confirm that only miR-124 and lsy-6 exhibit bulged-pivot site types with binding affinities in excess of their 6mer site, with let-7a the moderate binding affinity of the let-7a bulged-pivot site being mostly due to the appreciable binding affinity of its 6mer-A1 site type.</w:delText>
        </w:r>
      </w:del>
      <w:del w:id="1793" w:author="David Bartel" w:date="2018-03-01T09:18:00Z">
        <w:r w:rsidDel="001D7EC8">
          <w:rPr>
            <w:rFonts w:ascii="Arial" w:hAnsi="Arial"/>
            <w:sz w:val="22"/>
            <w:szCs w:val="22"/>
          </w:rPr>
          <w:delText xml:space="preserve"> In addition we find, as expected, that single-nucleotide deletions within the seed region (Figures S2iiF–J) are sufficient to eliminate the majority of the 8mer binding affinity. miR-124  exhibited two more distinct classes of site types, the first being representing canonical 6mer and 7mer-A1 sites with added binding efficacy due to either a bulged U at position 7 (8mer-bU(7.8) and 7mer-m8bU(7.8)) or a bulged A at position 8 (8mer-bA8), and the second consisting of a partial seed match with complementarity through to position 8 and two A nucleotides across from miRNA positions 9 and 10 (AA–8mer-bU6, AA–7mer-m8bU6, AA–6mer-m8 and AA–5mer-m8). Finally, miR-155 and lsy-6 exhibit five and three binding motifs with ambiguous miRNA–target recognition, while miR-124 only exhibited site types with discernable patterns with respect to the guide sequence. </w:delText>
        </w:r>
      </w:del>
    </w:p>
    <w:p w14:paraId="548F99A1" w14:textId="7ECD4A47" w:rsidR="009E2BCA" w:rsidRDefault="009E2BCA" w:rsidP="009E2BCA">
      <w:pPr>
        <w:spacing w:line="360" w:lineRule="auto"/>
        <w:rPr>
          <w:rFonts w:ascii="Arial" w:hAnsi="Arial"/>
          <w:sz w:val="22"/>
          <w:szCs w:val="22"/>
        </w:rPr>
      </w:pPr>
      <w:r>
        <w:rPr>
          <w:rFonts w:ascii="Arial" w:hAnsi="Arial"/>
          <w:sz w:val="22"/>
          <w:szCs w:val="22"/>
        </w:rPr>
        <w:tab/>
      </w:r>
      <w:ins w:id="1794" w:author="David Bartel" w:date="2018-03-01T09:20:00Z">
        <w:r w:rsidR="001D7EC8">
          <w:rPr>
            <w:rFonts w:ascii="Arial" w:hAnsi="Arial"/>
            <w:sz w:val="22"/>
            <w:szCs w:val="22"/>
          </w:rPr>
          <w:t xml:space="preserve">In addition to the </w:t>
        </w:r>
      </w:ins>
      <w:ins w:id="1795" w:author="David Bartel" w:date="2018-03-01T09:24:00Z">
        <w:r w:rsidR="006051E0">
          <w:rPr>
            <w:rFonts w:ascii="Arial" w:hAnsi="Arial"/>
            <w:sz w:val="22"/>
            <w:szCs w:val="22"/>
          </w:rPr>
          <w:t>differences in</w:t>
        </w:r>
      </w:ins>
      <w:ins w:id="1796" w:author="David Bartel" w:date="2018-03-01T09:21:00Z">
        <w:r w:rsidR="001D7EC8">
          <w:rPr>
            <w:rFonts w:ascii="Arial" w:hAnsi="Arial"/>
            <w:sz w:val="22"/>
            <w:szCs w:val="22"/>
          </w:rPr>
          <w:t xml:space="preserve"> </w:t>
        </w:r>
      </w:ins>
      <w:ins w:id="1797" w:author="David Bartel" w:date="2018-03-01T09:22:00Z">
        <w:r w:rsidR="001D7EC8">
          <w:rPr>
            <w:rFonts w:ascii="Arial" w:hAnsi="Arial"/>
            <w:sz w:val="22"/>
            <w:szCs w:val="22"/>
          </w:rPr>
          <w:t xml:space="preserve">non-canonical site types observed for each miRNA, </w:t>
        </w:r>
      </w:ins>
      <w:ins w:id="1798" w:author="David Bartel" w:date="2018-03-01T09:23:00Z">
        <w:r w:rsidR="006051E0">
          <w:rPr>
            <w:rFonts w:ascii="Arial" w:hAnsi="Arial"/>
            <w:sz w:val="22"/>
            <w:szCs w:val="22"/>
          </w:rPr>
          <w:t xml:space="preserve">we </w:t>
        </w:r>
      </w:ins>
      <w:ins w:id="1799" w:author="David Bartel" w:date="2018-03-01T09:24:00Z">
        <w:r w:rsidR="006051E0">
          <w:rPr>
            <w:rFonts w:ascii="Arial" w:hAnsi="Arial"/>
            <w:sz w:val="22"/>
            <w:szCs w:val="22"/>
          </w:rPr>
          <w:t xml:space="preserve">also </w:t>
        </w:r>
      </w:ins>
      <w:ins w:id="1800" w:author="David Bartel" w:date="2018-03-01T09:23:00Z">
        <w:r w:rsidR="006051E0">
          <w:rPr>
            <w:rFonts w:ascii="Arial" w:hAnsi="Arial"/>
            <w:sz w:val="22"/>
            <w:szCs w:val="22"/>
          </w:rPr>
          <w:t xml:space="preserve">observed striking </w:t>
        </w:r>
      </w:ins>
      <w:ins w:id="1801" w:author="David Bartel" w:date="2018-03-01T09:27:00Z">
        <w:r w:rsidR="006051E0">
          <w:rPr>
            <w:rFonts w:ascii="Arial" w:hAnsi="Arial"/>
            <w:sz w:val="22"/>
            <w:szCs w:val="22"/>
          </w:rPr>
          <w:t xml:space="preserve">miRNA-specific </w:t>
        </w:r>
      </w:ins>
      <w:ins w:id="1802" w:author="David Bartel" w:date="2018-03-01T09:23:00Z">
        <w:r w:rsidR="006051E0">
          <w:rPr>
            <w:rFonts w:ascii="Arial" w:hAnsi="Arial"/>
            <w:sz w:val="22"/>
            <w:szCs w:val="22"/>
          </w:rPr>
          <w:t xml:space="preserve">differences </w:t>
        </w:r>
      </w:ins>
      <w:ins w:id="1803" w:author="David Bartel" w:date="2018-03-01T09:27:00Z">
        <w:r w:rsidR="006051E0">
          <w:rPr>
            <w:rFonts w:ascii="Arial" w:hAnsi="Arial"/>
            <w:sz w:val="22"/>
            <w:szCs w:val="22"/>
          </w:rPr>
          <w:t xml:space="preserve">in </w:t>
        </w:r>
      </w:ins>
      <w:ins w:id="1804" w:author="David Bartel" w:date="2018-03-01T09:24:00Z">
        <w:r w:rsidR="006051E0">
          <w:rPr>
            <w:rFonts w:ascii="Arial" w:hAnsi="Arial"/>
            <w:sz w:val="22"/>
            <w:szCs w:val="22"/>
          </w:rPr>
          <w:t>the relative affinities of the canonical site types.</w:t>
        </w:r>
      </w:ins>
      <w:ins w:id="1805" w:author="David Bartel" w:date="2018-03-01T09:21:00Z">
        <w:r w:rsidR="001D7EC8">
          <w:rPr>
            <w:rFonts w:ascii="Arial" w:hAnsi="Arial"/>
            <w:sz w:val="22"/>
            <w:szCs w:val="22"/>
          </w:rPr>
          <w:t xml:space="preserve"> </w:t>
        </w:r>
      </w:ins>
      <w:ins w:id="1806" w:author="David Bartel" w:date="2018-03-01T09:20:00Z">
        <w:r w:rsidR="001D7EC8">
          <w:rPr>
            <w:rFonts w:ascii="Arial" w:hAnsi="Arial"/>
            <w:sz w:val="22"/>
            <w:szCs w:val="22"/>
          </w:rPr>
          <w:t xml:space="preserve"> </w:t>
        </w:r>
      </w:ins>
      <w:ins w:id="1807" w:author="David Bartel" w:date="2018-03-01T09:25:00Z">
        <w:r w:rsidR="006051E0">
          <w:rPr>
            <w:rFonts w:ascii="Arial" w:hAnsi="Arial"/>
            <w:sz w:val="22"/>
            <w:szCs w:val="22"/>
          </w:rPr>
          <w:t xml:space="preserve">For example, </w:t>
        </w:r>
      </w:ins>
      <w:ins w:id="1808" w:author="David Bartel" w:date="2018-03-01T09:28:00Z">
        <w:r w:rsidR="005C30CF">
          <w:rPr>
            <w:rFonts w:ascii="Arial" w:hAnsi="Arial"/>
            <w:sz w:val="22"/>
            <w:szCs w:val="22"/>
          </w:rPr>
          <w:t>for miR-155</w:t>
        </w:r>
      </w:ins>
      <w:ins w:id="1809" w:author="David Bartel" w:date="2018-03-01T09:29:00Z">
        <w:r w:rsidR="005C30CF">
          <w:rPr>
            <w:rFonts w:ascii="Arial" w:hAnsi="Arial"/>
            <w:sz w:val="22"/>
            <w:szCs w:val="22"/>
          </w:rPr>
          <w:t>,</w:t>
        </w:r>
      </w:ins>
      <w:ins w:id="1810" w:author="David Bartel" w:date="2018-03-01T09:28:00Z">
        <w:r w:rsidR="005C30CF">
          <w:rPr>
            <w:rFonts w:ascii="Arial" w:hAnsi="Arial"/>
            <w:sz w:val="22"/>
            <w:szCs w:val="22"/>
          </w:rPr>
          <w:t xml:space="preserve"> </w:t>
        </w:r>
      </w:ins>
      <w:commentRangeStart w:id="1811"/>
      <w:ins w:id="1812" w:author="David Bartel" w:date="2018-03-01T09:25:00Z">
        <w:r w:rsidR="006051E0">
          <w:rPr>
            <w:rFonts w:ascii="Arial" w:hAnsi="Arial"/>
            <w:sz w:val="22"/>
            <w:szCs w:val="22"/>
          </w:rPr>
          <w:t xml:space="preserve">the </w:t>
        </w:r>
      </w:ins>
      <w:ins w:id="1813" w:author="David Bartel" w:date="2018-03-01T09:26:00Z">
        <w:r w:rsidR="006051E0">
          <w:rPr>
            <w:rFonts w:ascii="Arial" w:hAnsi="Arial"/>
            <w:sz w:val="22"/>
            <w:szCs w:val="22"/>
          </w:rPr>
          <w:t>affinit</w:t>
        </w:r>
      </w:ins>
      <w:ins w:id="1814" w:author="David Bartel" w:date="2018-03-01T09:28:00Z">
        <w:r w:rsidR="006051E0">
          <w:rPr>
            <w:rFonts w:ascii="Arial" w:hAnsi="Arial"/>
            <w:sz w:val="22"/>
            <w:szCs w:val="22"/>
          </w:rPr>
          <w:t>y</w:t>
        </w:r>
      </w:ins>
      <w:ins w:id="1815" w:author="David Bartel" w:date="2018-03-01T09:26:00Z">
        <w:r w:rsidR="006051E0">
          <w:rPr>
            <w:rFonts w:ascii="Arial" w:hAnsi="Arial"/>
            <w:sz w:val="22"/>
            <w:szCs w:val="22"/>
          </w:rPr>
          <w:t xml:space="preserve"> of the 7mer-</w:t>
        </w:r>
      </w:ins>
      <w:ins w:id="1816" w:author="David Bartel" w:date="2018-03-01T09:28:00Z">
        <w:r w:rsidR="006051E0">
          <w:rPr>
            <w:rFonts w:ascii="Arial" w:hAnsi="Arial"/>
            <w:sz w:val="22"/>
            <w:szCs w:val="22"/>
          </w:rPr>
          <w:t xml:space="preserve">A1 nearly matched that of the </w:t>
        </w:r>
        <w:r w:rsidR="005C30CF">
          <w:rPr>
            <w:rFonts w:ascii="Arial" w:hAnsi="Arial"/>
            <w:sz w:val="22"/>
            <w:szCs w:val="22"/>
          </w:rPr>
          <w:t>7mer-m8</w:t>
        </w:r>
      </w:ins>
      <w:commentRangeEnd w:id="1811"/>
      <w:ins w:id="1817" w:author="David Bartel" w:date="2018-03-01T11:59:00Z">
        <w:r w:rsidR="004A2641">
          <w:rPr>
            <w:rStyle w:val="CommentReference"/>
            <w:rFonts w:eastAsiaTheme="minorHAnsi"/>
          </w:rPr>
          <w:commentReference w:id="1811"/>
        </w:r>
      </w:ins>
      <w:ins w:id="1818" w:author="David Bartel" w:date="2018-03-01T09:28:00Z">
        <w:r w:rsidR="005C30CF">
          <w:rPr>
            <w:rFonts w:ascii="Arial" w:hAnsi="Arial"/>
            <w:sz w:val="22"/>
            <w:szCs w:val="22"/>
          </w:rPr>
          <w:t>, whereas for miR-124, th</w:t>
        </w:r>
      </w:ins>
      <w:ins w:id="1819" w:author="David Bartel" w:date="2018-03-01T09:29:00Z">
        <w:r w:rsidR="005C30CF">
          <w:rPr>
            <w:rFonts w:ascii="Arial" w:hAnsi="Arial"/>
            <w:sz w:val="22"/>
            <w:szCs w:val="22"/>
          </w:rPr>
          <w:t xml:space="preserve">e affinity of the 7mer-A1 was </w:t>
        </w:r>
      </w:ins>
      <w:ins w:id="1820" w:author="David Bartel" w:date="2018-03-01T09:30:00Z">
        <w:r w:rsidR="005C30CF">
          <w:rPr>
            <w:rFonts w:ascii="Arial" w:hAnsi="Arial"/>
            <w:sz w:val="22"/>
            <w:szCs w:val="22"/>
          </w:rPr>
          <w:t xml:space="preserve">&gt; 11-fold lower than </w:t>
        </w:r>
      </w:ins>
      <w:ins w:id="1821" w:author="David Bartel" w:date="2018-03-27T21:23:00Z">
        <w:r w:rsidR="003F3725">
          <w:rPr>
            <w:rFonts w:ascii="Arial" w:hAnsi="Arial"/>
            <w:sz w:val="22"/>
            <w:szCs w:val="22"/>
          </w:rPr>
          <w:t xml:space="preserve">that of </w:t>
        </w:r>
      </w:ins>
      <w:ins w:id="1822" w:author="David Bartel" w:date="2018-03-01T09:30:00Z">
        <w:r w:rsidR="005C30CF">
          <w:rPr>
            <w:rFonts w:ascii="Arial" w:hAnsi="Arial"/>
            <w:sz w:val="22"/>
            <w:szCs w:val="22"/>
          </w:rPr>
          <w:t xml:space="preserve">the 7mer-m8 and </w:t>
        </w:r>
      </w:ins>
      <w:ins w:id="1823" w:author="David Bartel" w:date="2018-03-27T21:24:00Z">
        <w:r w:rsidR="003F3725">
          <w:rPr>
            <w:rFonts w:ascii="Arial" w:hAnsi="Arial"/>
            <w:sz w:val="22"/>
            <w:szCs w:val="22"/>
          </w:rPr>
          <w:t xml:space="preserve">approached that </w:t>
        </w:r>
      </w:ins>
      <w:ins w:id="1824" w:author="David Bartel" w:date="2018-03-01T09:30:00Z">
        <w:r w:rsidR="005C30CF">
          <w:rPr>
            <w:rFonts w:ascii="Arial" w:hAnsi="Arial"/>
            <w:sz w:val="22"/>
            <w:szCs w:val="22"/>
          </w:rPr>
          <w:t xml:space="preserve">of </w:t>
        </w:r>
      </w:ins>
      <w:ins w:id="1825" w:author="David Bartel" w:date="2018-03-01T09:32:00Z">
        <w:r w:rsidR="005C30CF">
          <w:rPr>
            <w:rFonts w:ascii="Arial" w:hAnsi="Arial"/>
            <w:sz w:val="22"/>
            <w:szCs w:val="22"/>
          </w:rPr>
          <w:t>the</w:t>
        </w:r>
      </w:ins>
      <w:ins w:id="1826" w:author="David Bartel" w:date="2018-03-01T09:30:00Z">
        <w:r w:rsidR="005C30CF">
          <w:rPr>
            <w:rFonts w:ascii="Arial" w:hAnsi="Arial"/>
            <w:sz w:val="22"/>
            <w:szCs w:val="22"/>
          </w:rPr>
          <w:t xml:space="preserve"> </w:t>
        </w:r>
      </w:ins>
      <w:ins w:id="1827" w:author="David Bartel" w:date="2018-03-01T09:32:00Z">
        <w:r w:rsidR="005C30CF">
          <w:rPr>
            <w:rFonts w:ascii="Arial" w:hAnsi="Arial"/>
            <w:sz w:val="22"/>
            <w:szCs w:val="22"/>
          </w:rPr>
          <w:t>6mer-m8</w:t>
        </w:r>
      </w:ins>
      <w:ins w:id="1828" w:author="David Bartel" w:date="2018-03-25T07:53:00Z">
        <w:r w:rsidR="00EA607E">
          <w:rPr>
            <w:rFonts w:ascii="Arial" w:hAnsi="Arial"/>
            <w:sz w:val="22"/>
            <w:szCs w:val="22"/>
          </w:rPr>
          <w:t xml:space="preserve"> site</w:t>
        </w:r>
      </w:ins>
      <w:ins w:id="1829" w:author="David Bartel" w:date="2018-03-01T09:32:00Z">
        <w:r w:rsidR="005C30CF">
          <w:rPr>
            <w:rFonts w:ascii="Arial" w:hAnsi="Arial"/>
            <w:sz w:val="22"/>
            <w:szCs w:val="22"/>
          </w:rPr>
          <w:t xml:space="preserve">.  </w:t>
        </w:r>
      </w:ins>
      <w:ins w:id="1830" w:author="David Bartel" w:date="2018-03-01T09:33:00Z">
        <w:r w:rsidR="00E63F38">
          <w:rPr>
            <w:rFonts w:ascii="Arial" w:hAnsi="Arial"/>
            <w:sz w:val="22"/>
            <w:szCs w:val="22"/>
          </w:rPr>
          <w:t>These results implied that the relative contribution</w:t>
        </w:r>
      </w:ins>
      <w:ins w:id="1831" w:author="David Bartel" w:date="2018-03-01T09:36:00Z">
        <w:r w:rsidR="00E63F38">
          <w:rPr>
            <w:rFonts w:ascii="Arial" w:hAnsi="Arial"/>
            <w:sz w:val="22"/>
            <w:szCs w:val="22"/>
          </w:rPr>
          <w:t>s</w:t>
        </w:r>
      </w:ins>
      <w:ins w:id="1832" w:author="David Bartel" w:date="2018-03-01T09:33:00Z">
        <w:r w:rsidR="00E63F38">
          <w:rPr>
            <w:rFonts w:ascii="Arial" w:hAnsi="Arial"/>
            <w:sz w:val="22"/>
            <w:szCs w:val="22"/>
          </w:rPr>
          <w:t xml:space="preserve"> of the A at target position 1 and the match at tar</w:t>
        </w:r>
      </w:ins>
      <w:ins w:id="1833" w:author="David Bartel" w:date="2018-03-01T09:35:00Z">
        <w:r w:rsidR="00E63F38">
          <w:rPr>
            <w:rFonts w:ascii="Arial" w:hAnsi="Arial"/>
            <w:sz w:val="22"/>
            <w:szCs w:val="22"/>
          </w:rPr>
          <w:t xml:space="preserve">get position 8 can </w:t>
        </w:r>
      </w:ins>
      <w:ins w:id="1834" w:author="David Bartel" w:date="2018-03-01T09:36:00Z">
        <w:r w:rsidR="00E63F38">
          <w:rPr>
            <w:rFonts w:ascii="Arial" w:hAnsi="Arial"/>
            <w:sz w:val="22"/>
            <w:szCs w:val="22"/>
          </w:rPr>
          <w:t>substantially</w:t>
        </w:r>
      </w:ins>
      <w:ins w:id="1835" w:author="David Bartel" w:date="2018-03-01T09:35:00Z">
        <w:r w:rsidR="00E63F38">
          <w:rPr>
            <w:rFonts w:ascii="Arial" w:hAnsi="Arial"/>
            <w:sz w:val="22"/>
            <w:szCs w:val="22"/>
          </w:rPr>
          <w:t xml:space="preserve"> differ for different </w:t>
        </w:r>
      </w:ins>
      <w:ins w:id="1836" w:author="David Bartel" w:date="2018-03-01T09:36:00Z">
        <w:r w:rsidR="00E63F38">
          <w:rPr>
            <w:rFonts w:ascii="Arial" w:hAnsi="Arial"/>
            <w:sz w:val="22"/>
            <w:szCs w:val="22"/>
          </w:rPr>
          <w:t xml:space="preserve">miRNAs. </w:t>
        </w:r>
      </w:ins>
      <w:ins w:id="1837" w:author="David Bartel" w:date="2018-03-01T09:28:00Z">
        <w:r w:rsidR="005C30CF">
          <w:rPr>
            <w:rFonts w:ascii="Arial" w:hAnsi="Arial"/>
            <w:sz w:val="22"/>
            <w:szCs w:val="22"/>
          </w:rPr>
          <w:t xml:space="preserve"> </w:t>
        </w:r>
      </w:ins>
      <w:del w:id="1838" w:author="David Bartel" w:date="2018-03-01T09:38:00Z">
        <w:r w:rsidDel="00DE5AFD">
          <w:rPr>
            <w:rFonts w:ascii="Arial" w:hAnsi="Arial"/>
            <w:sz w:val="22"/>
            <w:szCs w:val="22"/>
          </w:rPr>
          <w:delText>We observe striking differences in the relative binding affinity between 8mer, 7mer, and 6mer sites across the miRNAs in this study: the difference in binding affinity between the 7mer-m8 and the 7mer-A1 site types for miR-1, let-7a, miR-155, and miR-124 and lsy-6 is 1.8, 3.5, 1.4, and 11.4, and 1.9–fold, respectively. Indeed, while</w:delText>
        </w:r>
      </w:del>
      <w:ins w:id="1839" w:author="David Bartel" w:date="2018-03-01T09:38:00Z">
        <w:r w:rsidR="00DE5AFD">
          <w:rPr>
            <w:rFonts w:ascii="Arial" w:hAnsi="Arial"/>
            <w:sz w:val="22"/>
            <w:szCs w:val="22"/>
          </w:rPr>
          <w:t>Although</w:t>
        </w:r>
      </w:ins>
      <w:r>
        <w:rPr>
          <w:rFonts w:ascii="Arial" w:hAnsi="Arial"/>
          <w:sz w:val="22"/>
          <w:szCs w:val="22"/>
        </w:rPr>
        <w:t xml:space="preserve"> prior studies </w:t>
      </w:r>
      <w:del w:id="1840" w:author="David Bartel" w:date="2018-03-01T09:38:00Z">
        <w:r w:rsidDel="00DE5AFD">
          <w:rPr>
            <w:rFonts w:ascii="Arial" w:hAnsi="Arial"/>
            <w:sz w:val="22"/>
            <w:szCs w:val="22"/>
          </w:rPr>
          <w:delText>have demonstrated</w:delText>
        </w:r>
      </w:del>
      <w:ins w:id="1841" w:author="David Bartel" w:date="2018-03-01T09:38:00Z">
        <w:r w:rsidR="00DE5AFD">
          <w:rPr>
            <w:rFonts w:ascii="Arial" w:hAnsi="Arial"/>
            <w:sz w:val="22"/>
            <w:szCs w:val="22"/>
          </w:rPr>
          <w:t>show</w:t>
        </w:r>
      </w:ins>
      <w:r>
        <w:rPr>
          <w:rFonts w:ascii="Arial" w:hAnsi="Arial"/>
          <w:sz w:val="22"/>
          <w:szCs w:val="22"/>
        </w:rPr>
        <w:t xml:space="preserve"> that AGO proteins remodel the thermodynamic properties of their loaded RNA guides</w:t>
      </w:r>
      <w:r>
        <w:rPr>
          <w:rFonts w:ascii="Arial" w:hAnsi="Arial"/>
          <w:sz w:val="22"/>
          <w:szCs w:val="22"/>
        </w:rPr>
        <w:fldChar w:fldCharType="begin"/>
      </w:r>
      <w:r>
        <w:rPr>
          <w:rFonts w:ascii="Arial" w:hAnsi="Arial"/>
          <w:sz w:val="22"/>
          <w:szCs w:val="22"/>
        </w:rPr>
        <w:instrText xml:space="preserve"> ADDIN PAPERS2_CITATIONS &lt;citation&gt;&lt;uuid&gt;0A839EC8-A500-4B3E-B516-52783FF59D52&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{Wee:2012df}</w:t>
      </w:r>
      <w:r>
        <w:rPr>
          <w:rFonts w:ascii="Arial" w:hAnsi="Arial"/>
          <w:sz w:val="22"/>
          <w:szCs w:val="22"/>
        </w:rPr>
        <w:fldChar w:fldCharType="end"/>
      </w:r>
      <w:r>
        <w:rPr>
          <w:rFonts w:ascii="Arial" w:hAnsi="Arial"/>
          <w:sz w:val="22"/>
          <w:szCs w:val="22"/>
        </w:rPr>
        <w:fldChar w:fldCharType="begin"/>
      </w:r>
      <w:r>
        <w:rPr>
          <w:rFonts w:ascii="Arial" w:hAnsi="Arial"/>
          <w:sz w:val="22"/>
          <w:szCs w:val="22"/>
        </w:rPr>
        <w:instrText xml:space="preserve"> ADDIN PAPERS2_CITATIONS &lt;citation&gt;&lt;uuid&gt;90A24195-8793-4BB0-8280-06BFFE04BA76&lt;/uuid&gt;&lt;priority&gt;0&lt;/priority&gt;&lt;publications&gt;&lt;publication&gt;&lt;uuid&gt;2A54EC6A-A377-4CA7-881F-25D176246269&lt;/uuid&gt;&lt;volume&gt;162&lt;/volume&gt;&lt;accepted_date&gt;99201506091200000000222000&lt;/accepted_date&gt;&lt;doi&gt;10.1016/j.cell.2015.06.029&lt;/doi&gt;&lt;startpage&gt;84&lt;/startpage&gt;&lt;revision_date&gt;99201504011200000000222000&lt;/revision_date&gt;&lt;publication_date&gt;99201507021200000000222000&lt;/publication_date&gt;&lt;url&gt;http://linkinghub.elsevier.com/retrieve/pii/S0092867415007138&lt;/url&gt;&lt;type&gt;400&lt;/type&gt;&lt;title&gt;Single-Molecule Imaging Reveals that Argonaute Reshapes the Binding Properties of Its Nucleic Acid Guides.&lt;/title&gt;&lt;submission_date&gt;99201412031200000000222000&lt;/submission_date&gt;&lt;number&gt;1&lt;/number&gt;&lt;institution&gt;RNA Therapeutics Institute, Howard Hughes Medical Institute, and Department of Biochemistry &amp;amp; Molecular Pharmacology, University of Massachusetts Medical School, Worcester, MA 01605, USA.&lt;/institution&gt;&lt;subtype&gt;400&lt;/subtype&gt;&lt;endpage&gt;95&lt;/endpage&gt;&lt;bundle&gt;&lt;publication&gt;&lt;title&gt;Cell&lt;/title&gt;&lt;type&gt;-100&lt;/type&gt;&lt;subtype&gt;-100&lt;/subtype&gt;&lt;uuid&gt;F98270EF-A176-4F79-990D-C4BC34C7DD76&lt;/uuid&gt;&lt;/publication&gt;&lt;/bundle&gt;&lt;authors&gt;&lt;author&gt;&lt;firstName&gt;William&lt;/firstName&gt;&lt;middleNames&gt;E&lt;/middleNames&gt;&lt;lastName&gt;Salomon&lt;/lastName&gt;&lt;/author&gt;&lt;author&gt;&lt;firstName&gt;Samson&lt;/firstName&gt;&lt;middleNames&gt;M&lt;/middleNames&gt;&lt;lastName&gt;Jolly&lt;/lastName&gt;&lt;/author&gt;&lt;author&gt;&lt;firstName&gt;Melissa&lt;/firstName&gt;&lt;middleNames&gt;J&lt;/middleNames&gt;&lt;lastName&gt;Moore&lt;/lastName&gt;&lt;/author&gt;&lt;author&gt;&lt;firstName&gt;Phillip&lt;/firstName&gt;&lt;middleNames&gt;D&lt;/middleNames&gt;&lt;lastName&gt;Zamore&lt;/lastName&gt;&lt;/author&gt;&lt;author&gt;&lt;firstName&gt;Victor&lt;/firstName&gt;&lt;lastName&gt;Serebrov&lt;/lastName&gt;&lt;/author&gt;&lt;/authors&gt;&lt;/publication&gt;&lt;/publications&gt;&lt;cites&gt;&lt;/cites&gt;&lt;/citation&gt;</w:instrText>
      </w:r>
      <w:r>
        <w:rPr>
          <w:rFonts w:ascii="Arial" w:hAnsi="Arial"/>
          <w:sz w:val="22"/>
          <w:szCs w:val="22"/>
        </w:rPr>
        <w:fldChar w:fldCharType="separate"/>
      </w:r>
      <w:r>
        <w:rPr>
          <w:rFonts w:ascii="Arial" w:hAnsi="Arial"/>
          <w:sz w:val="22"/>
          <w:szCs w:val="22"/>
        </w:rPr>
        <w:t>{Salomon:2015fb}</w:t>
      </w:r>
      <w:r>
        <w:rPr>
          <w:rFonts w:ascii="Arial" w:hAnsi="Arial"/>
          <w:sz w:val="22"/>
          <w:szCs w:val="22"/>
        </w:rPr>
        <w:fldChar w:fldCharType="end"/>
      </w:r>
      <w:r>
        <w:rPr>
          <w:rFonts w:ascii="Arial" w:hAnsi="Arial"/>
          <w:sz w:val="22"/>
          <w:szCs w:val="22"/>
        </w:rPr>
        <w:t xml:space="preserve">, </w:t>
      </w:r>
      <w:del w:id="1842" w:author="David Bartel" w:date="2018-03-01T09:38:00Z">
        <w:r w:rsidDel="00DE5AFD">
          <w:rPr>
            <w:rFonts w:ascii="Arial" w:hAnsi="Arial"/>
            <w:sz w:val="22"/>
            <w:szCs w:val="22"/>
          </w:rPr>
          <w:delText>the data presented here</w:delText>
        </w:r>
      </w:del>
      <w:ins w:id="1843" w:author="David Bartel" w:date="2018-03-01T09:38:00Z">
        <w:r w:rsidR="00DE5AFD">
          <w:rPr>
            <w:rFonts w:ascii="Arial" w:hAnsi="Arial"/>
            <w:sz w:val="22"/>
            <w:szCs w:val="22"/>
          </w:rPr>
          <w:t>our results</w:t>
        </w:r>
      </w:ins>
      <w:r>
        <w:rPr>
          <w:rFonts w:ascii="Arial" w:hAnsi="Arial"/>
          <w:sz w:val="22"/>
          <w:szCs w:val="22"/>
        </w:rPr>
        <w:t xml:space="preserve"> </w:t>
      </w:r>
      <w:del w:id="1844" w:author="David Bartel" w:date="2018-03-01T09:40:00Z">
        <w:r w:rsidDel="00DE5AFD">
          <w:rPr>
            <w:rFonts w:ascii="Arial" w:hAnsi="Arial"/>
            <w:sz w:val="22"/>
            <w:szCs w:val="22"/>
          </w:rPr>
          <w:delText xml:space="preserve">suggest </w:delText>
        </w:r>
      </w:del>
      <w:ins w:id="1845" w:author="David Bartel" w:date="2018-03-01T09:40:00Z">
        <w:r w:rsidR="00DE5AFD">
          <w:rPr>
            <w:rFonts w:ascii="Arial" w:hAnsi="Arial"/>
            <w:sz w:val="22"/>
            <w:szCs w:val="22"/>
          </w:rPr>
          <w:t xml:space="preserve">show </w:t>
        </w:r>
      </w:ins>
      <w:r>
        <w:rPr>
          <w:rFonts w:ascii="Arial" w:hAnsi="Arial"/>
          <w:sz w:val="22"/>
          <w:szCs w:val="22"/>
        </w:rPr>
        <w:t xml:space="preserve">that the </w:t>
      </w:r>
      <w:ins w:id="1846" w:author="David Bartel" w:date="2018-03-01T09:40:00Z">
        <w:r w:rsidR="00DE5AFD">
          <w:rPr>
            <w:rFonts w:ascii="Arial" w:hAnsi="Arial"/>
            <w:sz w:val="22"/>
            <w:szCs w:val="22"/>
          </w:rPr>
          <w:t xml:space="preserve">identity of the guide strongly influences the </w:t>
        </w:r>
      </w:ins>
      <w:r>
        <w:rPr>
          <w:rFonts w:ascii="Arial" w:hAnsi="Arial"/>
          <w:sz w:val="22"/>
          <w:szCs w:val="22"/>
        </w:rPr>
        <w:t>nature of this remodeling</w:t>
      </w:r>
      <w:del w:id="1847" w:author="David Bartel" w:date="2018-03-01T09:41:00Z">
        <w:r w:rsidDel="00DE5AFD">
          <w:rPr>
            <w:rFonts w:ascii="Arial" w:hAnsi="Arial"/>
            <w:sz w:val="22"/>
            <w:szCs w:val="22"/>
          </w:rPr>
          <w:delText xml:space="preserve"> </w:delText>
        </w:r>
      </w:del>
      <w:del w:id="1848" w:author="David Bartel" w:date="2018-03-01T09:40:00Z">
        <w:r w:rsidDel="00DE5AFD">
          <w:rPr>
            <w:rFonts w:ascii="Arial" w:hAnsi="Arial"/>
            <w:sz w:val="22"/>
            <w:szCs w:val="22"/>
          </w:rPr>
          <w:delText xml:space="preserve">is influenced by </w:delText>
        </w:r>
      </w:del>
      <w:del w:id="1849" w:author="David Bartel" w:date="2018-03-01T09:39:00Z">
        <w:r w:rsidDel="00DE5AFD">
          <w:rPr>
            <w:rFonts w:ascii="Arial" w:hAnsi="Arial"/>
            <w:sz w:val="22"/>
            <w:szCs w:val="22"/>
          </w:rPr>
          <w:delText>both the length and sequence content of</w:delText>
        </w:r>
      </w:del>
      <w:del w:id="1850" w:author="David Bartel" w:date="2018-03-01T09:40:00Z">
        <w:r w:rsidDel="00DE5AFD">
          <w:rPr>
            <w:rFonts w:ascii="Arial" w:hAnsi="Arial"/>
            <w:sz w:val="22"/>
            <w:szCs w:val="22"/>
          </w:rPr>
          <w:delText xml:space="preserve"> the guide, </w:delText>
        </w:r>
      </w:del>
      <w:del w:id="1851" w:author="David Bartel" w:date="2018-03-01T09:41:00Z">
        <w:r w:rsidDel="00DE5AFD">
          <w:rPr>
            <w:rFonts w:ascii="Arial" w:hAnsi="Arial"/>
            <w:sz w:val="22"/>
            <w:szCs w:val="22"/>
          </w:rPr>
          <w:delText>and contributes to</w:delText>
        </w:r>
      </w:del>
      <w:ins w:id="1852" w:author="David Bartel" w:date="2018-03-01T09:41:00Z">
        <w:r w:rsidR="00DE5AFD">
          <w:rPr>
            <w:rFonts w:ascii="Arial" w:hAnsi="Arial"/>
            <w:sz w:val="22"/>
            <w:szCs w:val="22"/>
          </w:rPr>
          <w:t>, leading to</w:t>
        </w:r>
      </w:ins>
      <w:r>
        <w:rPr>
          <w:rFonts w:ascii="Arial" w:hAnsi="Arial"/>
          <w:sz w:val="22"/>
          <w:szCs w:val="22"/>
        </w:rPr>
        <w:t xml:space="preserve"> differences in relative affinities across canonical site types</w:t>
      </w:r>
      <w:del w:id="1853" w:author="David Bartel" w:date="2018-03-01T09:41:00Z">
        <w:r w:rsidDel="00DE5AFD">
          <w:rPr>
            <w:rFonts w:ascii="Arial" w:hAnsi="Arial"/>
            <w:sz w:val="22"/>
            <w:szCs w:val="22"/>
          </w:rPr>
          <w:delText>, in addition to influencing</w:delText>
        </w:r>
      </w:del>
      <w:ins w:id="1854" w:author="David Bartel" w:date="2018-03-01T09:41:00Z">
        <w:r w:rsidR="00DE5AFD">
          <w:rPr>
            <w:rFonts w:ascii="Arial" w:hAnsi="Arial"/>
            <w:sz w:val="22"/>
            <w:szCs w:val="22"/>
          </w:rPr>
          <w:t xml:space="preserve"> and</w:t>
        </w:r>
      </w:ins>
      <w:r>
        <w:rPr>
          <w:rFonts w:ascii="Arial" w:hAnsi="Arial"/>
          <w:sz w:val="22"/>
          <w:szCs w:val="22"/>
        </w:rPr>
        <w:t xml:space="preserve"> </w:t>
      </w:r>
      <w:del w:id="1855" w:author="David Bartel" w:date="2018-03-24T21:13:00Z">
        <w:r w:rsidDel="007A5279">
          <w:rPr>
            <w:rFonts w:ascii="Arial" w:hAnsi="Arial"/>
            <w:sz w:val="22"/>
            <w:szCs w:val="22"/>
          </w:rPr>
          <w:delText xml:space="preserve">the </w:delText>
        </w:r>
      </w:del>
      <w:ins w:id="1856" w:author="David Bartel" w:date="2018-03-24T21:13:00Z">
        <w:r w:rsidR="007A5279">
          <w:rPr>
            <w:rFonts w:ascii="Arial" w:hAnsi="Arial"/>
            <w:sz w:val="22"/>
            <w:szCs w:val="22"/>
          </w:rPr>
          <w:t xml:space="preserve">a </w:t>
        </w:r>
      </w:ins>
      <w:r>
        <w:rPr>
          <w:rFonts w:ascii="Arial" w:hAnsi="Arial"/>
          <w:sz w:val="22"/>
          <w:szCs w:val="22"/>
        </w:rPr>
        <w:t xml:space="preserve">distinct repertoire of </w:t>
      </w:r>
      <w:proofErr w:type="spellStart"/>
      <w:r>
        <w:rPr>
          <w:rFonts w:ascii="Arial" w:hAnsi="Arial"/>
          <w:sz w:val="22"/>
          <w:szCs w:val="22"/>
        </w:rPr>
        <w:t>noncanonical</w:t>
      </w:r>
      <w:proofErr w:type="spellEnd"/>
      <w:r>
        <w:rPr>
          <w:rFonts w:ascii="Arial" w:hAnsi="Arial"/>
          <w:sz w:val="22"/>
          <w:szCs w:val="22"/>
        </w:rPr>
        <w:t xml:space="preserve"> site types for </w:t>
      </w:r>
      <w:del w:id="1857" w:author="David Bartel" w:date="2018-03-01T09:42:00Z">
        <w:r w:rsidDel="00DE5AFD">
          <w:rPr>
            <w:rFonts w:ascii="Arial" w:hAnsi="Arial"/>
            <w:sz w:val="22"/>
            <w:szCs w:val="22"/>
          </w:rPr>
          <w:delText xml:space="preserve">that </w:delText>
        </w:r>
      </w:del>
      <w:ins w:id="1858" w:author="David Bartel" w:date="2018-03-01T09:42:00Z">
        <w:r w:rsidR="00DE5AFD">
          <w:rPr>
            <w:rFonts w:ascii="Arial" w:hAnsi="Arial"/>
            <w:sz w:val="22"/>
            <w:szCs w:val="22"/>
          </w:rPr>
          <w:t xml:space="preserve">each </w:t>
        </w:r>
      </w:ins>
      <w:r>
        <w:rPr>
          <w:rFonts w:ascii="Arial" w:hAnsi="Arial"/>
          <w:sz w:val="22"/>
          <w:szCs w:val="22"/>
        </w:rPr>
        <w:t xml:space="preserve">miRNA. </w:t>
      </w:r>
    </w:p>
    <w:p w14:paraId="7E610885" w14:textId="77777777" w:rsidR="007A5279" w:rsidRDefault="007A5279" w:rsidP="009E2BCA">
      <w:pPr>
        <w:spacing w:line="360" w:lineRule="auto"/>
        <w:rPr>
          <w:ins w:id="1859" w:author="David Bartel" w:date="2018-03-24T21:14:00Z"/>
          <w:rFonts w:ascii="Arial" w:hAnsi="Arial"/>
          <w:sz w:val="22"/>
          <w:szCs w:val="22"/>
        </w:rPr>
      </w:pPr>
    </w:p>
    <w:p w14:paraId="4FC7B671" w14:textId="77777777" w:rsidR="008F1B9F" w:rsidRPr="00582927" w:rsidDel="006279F6" w:rsidRDefault="008F1B9F">
      <w:pPr>
        <w:spacing w:line="360" w:lineRule="auto"/>
        <w:rPr>
          <w:del w:id="1860" w:author="David Bartel" w:date="2018-03-01T15:03:00Z"/>
          <w:rFonts w:ascii="Arial" w:hAnsi="Arial"/>
          <w:b/>
          <w:sz w:val="22"/>
          <w:szCs w:val="22"/>
        </w:rPr>
        <w:pPrChange w:id="1861" w:author="David Bartel" w:date="2018-03-01T15:03:00Z">
          <w:pPr>
            <w:spacing w:line="360" w:lineRule="auto"/>
            <w:ind w:firstLine="720"/>
          </w:pPr>
        </w:pPrChange>
      </w:pPr>
      <w:ins w:id="1862" w:author="David Bartel" w:date="2018-03-01T15:17:00Z">
        <w:r w:rsidRPr="00582927">
          <w:rPr>
            <w:rFonts w:ascii="Arial" w:hAnsi="Arial"/>
            <w:b/>
            <w:sz w:val="22"/>
            <w:szCs w:val="22"/>
          </w:rPr>
          <w:t xml:space="preserve">The energetics of </w:t>
        </w:r>
      </w:ins>
      <w:ins w:id="1863" w:author="David Bartel" w:date="2018-03-01T15:18:00Z">
        <w:r w:rsidRPr="00582927">
          <w:rPr>
            <w:rFonts w:ascii="Arial" w:hAnsi="Arial"/>
            <w:b/>
            <w:sz w:val="22"/>
            <w:szCs w:val="22"/>
          </w:rPr>
          <w:t>canonical binding</w:t>
        </w:r>
      </w:ins>
    </w:p>
    <w:p w14:paraId="3BAEFE1E" w14:textId="77777777" w:rsidR="008F1B9F" w:rsidRPr="00582927" w:rsidRDefault="008F1B9F" w:rsidP="008F1B9F">
      <w:pPr>
        <w:spacing w:line="360" w:lineRule="auto"/>
        <w:rPr>
          <w:ins w:id="1864" w:author="David Bartel" w:date="2018-03-01T15:03:00Z"/>
          <w:rFonts w:ascii="Arial" w:hAnsi="Arial"/>
          <w:b/>
          <w:sz w:val="22"/>
          <w:szCs w:val="22"/>
        </w:rPr>
      </w:pPr>
    </w:p>
    <w:p w14:paraId="4357A269" w14:textId="228551E4" w:rsidR="008F1B9F" w:rsidRDefault="008F1B9F" w:rsidP="008F1B9F">
      <w:pPr>
        <w:spacing w:line="360" w:lineRule="auto"/>
        <w:rPr>
          <w:ins w:id="1865" w:author="David Bartel" w:date="2018-03-01T15:45:00Z"/>
          <w:rFonts w:ascii="Arial" w:hAnsi="Arial"/>
          <w:sz w:val="22"/>
          <w:szCs w:val="22"/>
        </w:rPr>
      </w:pPr>
      <w:ins w:id="1866" w:author="David Bartel" w:date="2018-03-01T15:30:00Z">
        <w:r>
          <w:rPr>
            <w:rFonts w:ascii="Arial" w:hAnsi="Arial"/>
            <w:sz w:val="22"/>
            <w:szCs w:val="22"/>
          </w:rPr>
          <w:t xml:space="preserve">With the relative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for the canonical binding sites of five miRNAs in hand</w:t>
        </w:r>
      </w:ins>
      <w:ins w:id="1867" w:author="David Bartel" w:date="2018-03-01T15:31:00Z">
        <w:r>
          <w:rPr>
            <w:rFonts w:ascii="Arial" w:hAnsi="Arial"/>
            <w:sz w:val="22"/>
            <w:szCs w:val="22"/>
          </w:rPr>
          <w:t>,</w:t>
        </w:r>
      </w:ins>
      <w:ins w:id="1868" w:author="David Bartel" w:date="2018-03-01T15:30:00Z">
        <w:r>
          <w:rPr>
            <w:rFonts w:ascii="Arial" w:hAnsi="Arial"/>
            <w:sz w:val="22"/>
            <w:szCs w:val="22"/>
          </w:rPr>
          <w:t xml:space="preserve"> </w:t>
        </w:r>
      </w:ins>
      <w:del w:id="1869" w:author="David Bartel" w:date="2018-03-01T15:31:00Z">
        <w:r w:rsidDel="00F86F98">
          <w:rPr>
            <w:rFonts w:ascii="Arial" w:hAnsi="Arial"/>
            <w:sz w:val="22"/>
            <w:szCs w:val="22"/>
          </w:rPr>
          <w:delText xml:space="preserve">We </w:delText>
        </w:r>
      </w:del>
      <w:ins w:id="1870" w:author="David Bartel" w:date="2018-03-01T15:31:00Z">
        <w:r>
          <w:rPr>
            <w:rFonts w:ascii="Arial" w:hAnsi="Arial"/>
            <w:sz w:val="22"/>
            <w:szCs w:val="22"/>
          </w:rPr>
          <w:t xml:space="preserve">we </w:t>
        </w:r>
      </w:ins>
      <w:del w:id="1871" w:author="David Bartel" w:date="2018-03-01T15:31:00Z">
        <w:r w:rsidDel="00F86F98">
          <w:rPr>
            <w:rFonts w:ascii="Arial" w:hAnsi="Arial"/>
            <w:sz w:val="22"/>
            <w:szCs w:val="22"/>
          </w:rPr>
          <w:delText>next sought to study</w:delText>
        </w:r>
      </w:del>
      <w:ins w:id="1872" w:author="David Bartel" w:date="2018-03-01T15:31:00Z">
        <w:r>
          <w:rPr>
            <w:rFonts w:ascii="Arial" w:hAnsi="Arial"/>
            <w:sz w:val="22"/>
            <w:szCs w:val="22"/>
          </w:rPr>
          <w:t>examined</w:t>
        </w:r>
      </w:ins>
      <w:r>
        <w:rPr>
          <w:rFonts w:ascii="Arial" w:hAnsi="Arial"/>
          <w:sz w:val="22"/>
          <w:szCs w:val="22"/>
        </w:rPr>
        <w:t xml:space="preserve"> the relationship between the A</w:t>
      </w:r>
      <w:ins w:id="1873" w:author="David Bartel" w:date="2018-03-01T15:33:00Z">
        <w:r>
          <w:rPr>
            <w:rFonts w:ascii="Arial" w:hAnsi="Arial"/>
            <w:sz w:val="22"/>
            <w:szCs w:val="22"/>
          </w:rPr>
          <w:t xml:space="preserve"> at target position </w:t>
        </w:r>
      </w:ins>
      <w:r>
        <w:rPr>
          <w:rFonts w:ascii="Arial" w:hAnsi="Arial"/>
          <w:sz w:val="22"/>
          <w:szCs w:val="22"/>
        </w:rPr>
        <w:t>1</w:t>
      </w:r>
      <w:ins w:id="1874" w:author="David Bartel" w:date="2018-03-01T15:35:00Z">
        <w:r>
          <w:rPr>
            <w:rFonts w:ascii="Arial" w:hAnsi="Arial"/>
            <w:sz w:val="22"/>
            <w:szCs w:val="22"/>
          </w:rPr>
          <w:t xml:space="preserve"> (A1)</w:t>
        </w:r>
      </w:ins>
      <w:r>
        <w:rPr>
          <w:rFonts w:ascii="Arial" w:hAnsi="Arial"/>
          <w:sz w:val="22"/>
          <w:szCs w:val="22"/>
        </w:rPr>
        <w:t xml:space="preserve"> and </w:t>
      </w:r>
      <w:ins w:id="1875" w:author="David Bartel" w:date="2018-03-01T15:33:00Z">
        <w:r>
          <w:rPr>
            <w:rFonts w:ascii="Arial" w:hAnsi="Arial"/>
            <w:sz w:val="22"/>
            <w:szCs w:val="22"/>
          </w:rPr>
          <w:t xml:space="preserve">the </w:t>
        </w:r>
      </w:ins>
      <w:r>
        <w:rPr>
          <w:rFonts w:ascii="Arial" w:hAnsi="Arial"/>
          <w:sz w:val="22"/>
          <w:szCs w:val="22"/>
        </w:rPr>
        <w:t>m</w:t>
      </w:r>
      <w:ins w:id="1876" w:author="David Bartel" w:date="2018-03-01T15:33:00Z">
        <w:r>
          <w:rPr>
            <w:rFonts w:ascii="Arial" w:hAnsi="Arial"/>
            <w:sz w:val="22"/>
            <w:szCs w:val="22"/>
          </w:rPr>
          <w:t xml:space="preserve">atch at miRNA position </w:t>
        </w:r>
      </w:ins>
      <w:r>
        <w:rPr>
          <w:rFonts w:ascii="Arial" w:hAnsi="Arial"/>
          <w:sz w:val="22"/>
          <w:szCs w:val="22"/>
        </w:rPr>
        <w:t>8</w:t>
      </w:r>
      <w:ins w:id="1877" w:author="David Bartel" w:date="2018-03-01T15:35:00Z">
        <w:r>
          <w:rPr>
            <w:rFonts w:ascii="Arial" w:hAnsi="Arial"/>
            <w:sz w:val="22"/>
            <w:szCs w:val="22"/>
          </w:rPr>
          <w:t xml:space="preserve"> (m8)</w:t>
        </w:r>
      </w:ins>
      <w:del w:id="1878" w:author="David Bartel" w:date="2018-03-01T15:34:00Z">
        <w:r w:rsidDel="00F86F98">
          <w:rPr>
            <w:rFonts w:ascii="Arial" w:hAnsi="Arial"/>
            <w:sz w:val="22"/>
            <w:szCs w:val="22"/>
          </w:rPr>
          <w:delText xml:space="preserve"> </w:delText>
        </w:r>
      </w:del>
      <w:del w:id="1879" w:author="David Bartel" w:date="2018-03-01T15:33:00Z">
        <w:r w:rsidDel="00F86F98">
          <w:rPr>
            <w:rFonts w:ascii="Arial" w:hAnsi="Arial"/>
            <w:sz w:val="22"/>
            <w:szCs w:val="22"/>
          </w:rPr>
          <w:delText xml:space="preserve">sequence </w:delText>
        </w:r>
      </w:del>
      <w:del w:id="1880" w:author="David Bartel" w:date="2018-03-01T15:34:00Z">
        <w:r w:rsidDel="00F86F98">
          <w:rPr>
            <w:rFonts w:ascii="Arial" w:hAnsi="Arial"/>
            <w:sz w:val="22"/>
            <w:szCs w:val="22"/>
          </w:rPr>
          <w:delText>features</w:delText>
        </w:r>
      </w:del>
      <w:ins w:id="1881" w:author="David Bartel" w:date="2018-03-01T15:33:00Z">
        <w:r>
          <w:rPr>
            <w:rFonts w:ascii="Arial" w:hAnsi="Arial"/>
            <w:sz w:val="22"/>
            <w:szCs w:val="22"/>
          </w:rPr>
          <w:t xml:space="preserve">, which </w:t>
        </w:r>
      </w:ins>
      <w:ins w:id="1882" w:author="David Bartel" w:date="2018-03-01T15:34:00Z">
        <w:r>
          <w:rPr>
            <w:rFonts w:ascii="Arial" w:hAnsi="Arial"/>
            <w:sz w:val="22"/>
            <w:szCs w:val="22"/>
          </w:rPr>
          <w:t>flank pairing</w:t>
        </w:r>
      </w:ins>
      <w:ins w:id="1883" w:author="David Bartel" w:date="2018-03-01T15:36:00Z">
        <w:r>
          <w:rPr>
            <w:rFonts w:ascii="Arial" w:hAnsi="Arial"/>
            <w:sz w:val="22"/>
            <w:szCs w:val="22"/>
          </w:rPr>
          <w:t xml:space="preserve"> to the core seed</w:t>
        </w:r>
      </w:ins>
      <w:r>
        <w:rPr>
          <w:rFonts w:ascii="Arial" w:hAnsi="Arial"/>
          <w:sz w:val="22"/>
          <w:szCs w:val="22"/>
        </w:rPr>
        <w:t xml:space="preserve">. </w:t>
      </w:r>
      <w:ins w:id="1884" w:author="David Bartel" w:date="2018-03-01T15:36:00Z">
        <w:r>
          <w:rPr>
            <w:rFonts w:ascii="Arial" w:hAnsi="Arial"/>
            <w:sz w:val="22"/>
            <w:szCs w:val="22"/>
          </w:rPr>
          <w:t xml:space="preserve"> </w:t>
        </w:r>
      </w:ins>
      <w:r>
        <w:rPr>
          <w:rFonts w:ascii="Arial" w:hAnsi="Arial"/>
          <w:sz w:val="22"/>
          <w:szCs w:val="22"/>
        </w:rPr>
        <w:t>We f</w:t>
      </w:r>
      <w:ins w:id="1885" w:author="David Bartel" w:date="2018-03-01T15:36:00Z">
        <w:r>
          <w:rPr>
            <w:rFonts w:ascii="Arial" w:hAnsi="Arial"/>
            <w:sz w:val="22"/>
            <w:szCs w:val="22"/>
          </w:rPr>
          <w:t>ound</w:t>
        </w:r>
      </w:ins>
      <w:del w:id="1886" w:author="David Bartel" w:date="2018-03-01T15:36:00Z">
        <w:r w:rsidDel="00ED76CA">
          <w:rPr>
            <w:rFonts w:ascii="Arial" w:hAnsi="Arial"/>
            <w:sz w:val="22"/>
            <w:szCs w:val="22"/>
          </w:rPr>
          <w:delText>ind</w:delText>
        </w:r>
      </w:del>
      <w:r>
        <w:rPr>
          <w:rFonts w:ascii="Arial" w:hAnsi="Arial"/>
          <w:sz w:val="22"/>
          <w:szCs w:val="22"/>
        </w:rPr>
        <w:t xml:space="preserve"> that these two features constitute a linear, thermodynamic cycle, as the product of the </w:t>
      </w:r>
      <w:proofErr w:type="spellStart"/>
      <w:r>
        <w:rPr>
          <w:rFonts w:ascii="Arial" w:hAnsi="Arial"/>
          <w:i/>
          <w:sz w:val="22"/>
          <w:szCs w:val="22"/>
        </w:rPr>
        <w:t>K</w:t>
      </w:r>
      <w:r>
        <w:rPr>
          <w:rFonts w:ascii="Arial" w:hAnsi="Arial"/>
          <w:sz w:val="22"/>
          <w:szCs w:val="22"/>
          <w:vertAlign w:val="subscript"/>
        </w:rPr>
        <w:t>D,rel</w:t>
      </w:r>
      <w:proofErr w:type="spellEnd"/>
      <w:r>
        <w:rPr>
          <w:rFonts w:ascii="Arial" w:hAnsi="Arial"/>
          <w:sz w:val="22"/>
          <w:szCs w:val="22"/>
        </w:rPr>
        <w:t xml:space="preserve"> for the 7mer-A1 and 7mer-m8 </w:t>
      </w:r>
      <w:del w:id="1887" w:author="David Bartel" w:date="2018-03-01T15:38:00Z">
        <w:r w:rsidDel="00ED76CA">
          <w:rPr>
            <w:rFonts w:ascii="Arial" w:hAnsi="Arial"/>
            <w:sz w:val="22"/>
            <w:szCs w:val="22"/>
          </w:rPr>
          <w:delText xml:space="preserve"> </w:delText>
        </w:r>
      </w:del>
      <w:del w:id="1888" w:author="David Bartel" w:date="2018-03-01T15:39:00Z">
        <w:r w:rsidDel="00ED76CA">
          <w:rPr>
            <w:rFonts w:ascii="Arial" w:hAnsi="Arial"/>
            <w:sz w:val="22"/>
            <w:szCs w:val="22"/>
          </w:rPr>
          <w:delText xml:space="preserve">together </w:delText>
        </w:r>
      </w:del>
      <w:del w:id="1889" w:author="David Bartel" w:date="2018-03-01T15:38:00Z">
        <w:r w:rsidDel="00ED76CA">
          <w:rPr>
            <w:rFonts w:ascii="Arial" w:hAnsi="Arial"/>
            <w:sz w:val="22"/>
            <w:szCs w:val="22"/>
          </w:rPr>
          <w:delText>is absolutely</w:delText>
        </w:r>
      </w:del>
      <w:ins w:id="1890" w:author="David Bartel" w:date="2018-03-01T15:38:00Z">
        <w:r>
          <w:rPr>
            <w:rFonts w:ascii="Arial" w:hAnsi="Arial"/>
            <w:sz w:val="22"/>
            <w:szCs w:val="22"/>
          </w:rPr>
          <w:t xml:space="preserve">accurately </w:t>
        </w:r>
      </w:ins>
      <w:del w:id="1891" w:author="David Bartel" w:date="2018-03-01T15:38:00Z">
        <w:r w:rsidDel="00ED76CA">
          <w:rPr>
            <w:rFonts w:ascii="Arial" w:hAnsi="Arial"/>
            <w:sz w:val="22"/>
            <w:szCs w:val="22"/>
          </w:rPr>
          <w:delText xml:space="preserve"> </w:delText>
        </w:r>
      </w:del>
      <w:r>
        <w:rPr>
          <w:rFonts w:ascii="Arial" w:hAnsi="Arial"/>
          <w:sz w:val="22"/>
          <w:szCs w:val="22"/>
        </w:rPr>
        <w:t>predict</w:t>
      </w:r>
      <w:ins w:id="1892" w:author="David Bartel" w:date="2018-03-01T15:38:00Z">
        <w:r>
          <w:rPr>
            <w:rFonts w:ascii="Arial" w:hAnsi="Arial"/>
            <w:sz w:val="22"/>
            <w:szCs w:val="22"/>
          </w:rPr>
          <w:t>ed</w:t>
        </w:r>
      </w:ins>
      <w:del w:id="1893" w:author="David Bartel" w:date="2018-03-01T15:38:00Z">
        <w:r w:rsidDel="00ED76CA">
          <w:rPr>
            <w:rFonts w:ascii="Arial" w:hAnsi="Arial"/>
            <w:sz w:val="22"/>
            <w:szCs w:val="22"/>
          </w:rPr>
          <w:delText>ive of</w:delText>
        </w:r>
      </w:del>
      <w:r>
        <w:rPr>
          <w:rFonts w:ascii="Arial" w:hAnsi="Arial"/>
          <w:sz w:val="22"/>
          <w:szCs w:val="22"/>
        </w:rPr>
        <w:t xml:space="preserve"> the </w:t>
      </w:r>
      <w:proofErr w:type="spellStart"/>
      <w:r w:rsidRPr="00FC48F4">
        <w:rPr>
          <w:rFonts w:ascii="Arial" w:hAnsi="Arial"/>
          <w:i/>
          <w:sz w:val="22"/>
          <w:szCs w:val="22"/>
        </w:rPr>
        <w:t>K</w:t>
      </w:r>
      <w:r>
        <w:rPr>
          <w:rFonts w:ascii="Arial" w:hAnsi="Arial"/>
          <w:sz w:val="22"/>
          <w:szCs w:val="22"/>
          <w:vertAlign w:val="subscript"/>
        </w:rPr>
        <w:t>D,rel</w:t>
      </w:r>
      <w:proofErr w:type="spellEnd"/>
      <w:r>
        <w:rPr>
          <w:rFonts w:ascii="Arial" w:hAnsi="Arial"/>
          <w:sz w:val="22"/>
          <w:szCs w:val="22"/>
        </w:rPr>
        <w:t xml:space="preserve"> for the 8mer</w:t>
      </w:r>
      <w:del w:id="1894" w:author="David Bartel" w:date="2018-03-01T15:39:00Z">
        <w:r w:rsidDel="00ED76CA">
          <w:rPr>
            <w:rFonts w:ascii="Arial" w:hAnsi="Arial"/>
            <w:sz w:val="22"/>
            <w:szCs w:val="22"/>
          </w:rPr>
          <w:delText>, across all five miRNAs (</w:delText>
        </w:r>
        <w:r w:rsidDel="00ED76CA">
          <w:rPr>
            <w:rFonts w:ascii="Arial" w:hAnsi="Arial"/>
            <w:i/>
            <w:sz w:val="22"/>
            <w:szCs w:val="22"/>
          </w:rPr>
          <w:delText>r</w:delText>
        </w:r>
        <w:r w:rsidDel="00ED76CA">
          <w:rPr>
            <w:rFonts w:ascii="Arial" w:hAnsi="Arial"/>
            <w:sz w:val="22"/>
            <w:szCs w:val="22"/>
            <w:vertAlign w:val="superscript"/>
          </w:rPr>
          <w:delText>2</w:delText>
        </w:r>
        <w:r w:rsidDel="00ED76CA">
          <w:rPr>
            <w:rFonts w:ascii="Arial" w:hAnsi="Arial"/>
            <w:sz w:val="22"/>
            <w:szCs w:val="22"/>
          </w:rPr>
          <w:delText xml:space="preserve"> = 1.00, </w:delText>
        </w:r>
        <w:r w:rsidDel="00ED76CA">
          <w:rPr>
            <w:rFonts w:ascii="Arial" w:hAnsi="Arial"/>
            <w:i/>
            <w:sz w:val="22"/>
            <w:szCs w:val="22"/>
          </w:rPr>
          <w:delText>p</w:delText>
        </w:r>
        <w:r w:rsidDel="00ED76CA">
          <w:rPr>
            <w:rFonts w:ascii="Arial" w:hAnsi="Arial"/>
            <w:sz w:val="22"/>
            <w:szCs w:val="22"/>
          </w:rPr>
          <w:delText xml:space="preserve"> = </w:delText>
        </w:r>
      </w:del>
      <w:del w:id="1895" w:author="David Bartel" w:date="2018-03-01T15:27:00Z">
        <w:r w:rsidDel="00706F74">
          <w:rPr>
            <w:rFonts w:ascii="Arial" w:hAnsi="Arial"/>
            <w:sz w:val="22"/>
            <w:szCs w:val="22"/>
          </w:rPr>
          <w:delText xml:space="preserve">1.04 x </w:delText>
        </w:r>
      </w:del>
      <w:del w:id="1896" w:author="David Bartel" w:date="2018-03-01T15:39:00Z">
        <w:r w:rsidDel="00ED76CA">
          <w:rPr>
            <w:rFonts w:ascii="Arial" w:hAnsi="Arial"/>
            <w:sz w:val="22"/>
            <w:szCs w:val="22"/>
          </w:rPr>
          <w:delText>10</w:delText>
        </w:r>
        <w:r w:rsidDel="00ED76CA">
          <w:rPr>
            <w:rFonts w:ascii="Arial" w:hAnsi="Arial"/>
            <w:sz w:val="22"/>
            <w:szCs w:val="22"/>
            <w:vertAlign w:val="superscript"/>
          </w:rPr>
          <w:delText>–4</w:delText>
        </w:r>
        <w:r w:rsidDel="00ED76CA">
          <w:rPr>
            <w:rFonts w:ascii="Arial" w:hAnsi="Arial"/>
            <w:sz w:val="22"/>
            <w:szCs w:val="22"/>
          </w:rPr>
          <w:delText>)</w:delText>
        </w:r>
      </w:del>
      <w:r>
        <w:rPr>
          <w:rFonts w:ascii="Arial" w:hAnsi="Arial"/>
          <w:sz w:val="22"/>
          <w:szCs w:val="22"/>
        </w:rPr>
        <w:t xml:space="preserve"> (</w:t>
      </w:r>
      <w:del w:id="1897" w:author="David Bartel" w:date="2018-03-01T15:39:00Z">
        <w:r w:rsidDel="00ED76CA">
          <w:rPr>
            <w:rFonts w:ascii="Arial" w:hAnsi="Arial"/>
            <w:sz w:val="22"/>
            <w:szCs w:val="22"/>
          </w:rPr>
          <w:delText xml:space="preserve">Figure </w:delText>
        </w:r>
      </w:del>
      <w:ins w:id="1898" w:author="David Bartel" w:date="2018-03-01T15:39:00Z">
        <w:r>
          <w:rPr>
            <w:rFonts w:ascii="Arial" w:hAnsi="Arial"/>
            <w:sz w:val="22"/>
            <w:szCs w:val="22"/>
          </w:rPr>
          <w:t xml:space="preserve">Fig. </w:t>
        </w:r>
      </w:ins>
      <w:del w:id="1899" w:author="David Bartel" w:date="2018-03-27T15:15:00Z">
        <w:r w:rsidDel="00030522">
          <w:rPr>
            <w:rFonts w:ascii="Arial" w:hAnsi="Arial"/>
            <w:sz w:val="22"/>
            <w:szCs w:val="22"/>
          </w:rPr>
          <w:delText>2F</w:delText>
        </w:r>
      </w:del>
      <w:ins w:id="1900" w:author="David Bartel" w:date="2018-03-27T15:15:00Z">
        <w:r>
          <w:rPr>
            <w:rFonts w:ascii="Arial" w:hAnsi="Arial"/>
            <w:sz w:val="22"/>
            <w:szCs w:val="22"/>
          </w:rPr>
          <w:t>3B</w:t>
        </w:r>
      </w:ins>
      <w:r>
        <w:rPr>
          <w:rFonts w:ascii="Arial" w:hAnsi="Arial"/>
          <w:sz w:val="22"/>
          <w:szCs w:val="22"/>
        </w:rPr>
        <w:t xml:space="preserve">). </w:t>
      </w:r>
      <w:ins w:id="1901" w:author="David Bartel" w:date="2018-03-27T21:47:00Z">
        <w:r w:rsidR="00513A7A">
          <w:rPr>
            <w:rFonts w:ascii="Arial" w:hAnsi="Arial"/>
            <w:sz w:val="22"/>
            <w:szCs w:val="22"/>
          </w:rPr>
          <w:t xml:space="preserve"> </w:t>
        </w:r>
      </w:ins>
      <w:ins w:id="1902" w:author="David Bartel" w:date="2018-03-27T15:17:00Z">
        <w:r>
          <w:rPr>
            <w:rFonts w:ascii="Arial" w:hAnsi="Arial"/>
            <w:sz w:val="22"/>
            <w:szCs w:val="22"/>
          </w:rPr>
          <w:t xml:space="preserve">These results </w:t>
        </w:r>
      </w:ins>
      <w:ins w:id="1903" w:author="David Bartel" w:date="2018-03-27T21:26:00Z">
        <w:r w:rsidR="003F3725">
          <w:rPr>
            <w:rFonts w:ascii="Arial" w:hAnsi="Arial"/>
            <w:sz w:val="22"/>
            <w:szCs w:val="22"/>
          </w:rPr>
          <w:t>indicated</w:t>
        </w:r>
      </w:ins>
      <w:ins w:id="1904" w:author="David Bartel" w:date="2018-03-27T15:17:00Z">
        <w:r>
          <w:rPr>
            <w:rFonts w:ascii="Arial" w:hAnsi="Arial"/>
            <w:sz w:val="22"/>
            <w:szCs w:val="22"/>
          </w:rPr>
          <w:t xml:space="preserve"> that the A1 and m8 contribute independently to binding affinity. </w:t>
        </w:r>
      </w:ins>
      <w:del w:id="1905" w:author="David Bartel" w:date="2018-03-27T15:19:00Z">
        <w:r w:rsidDel="008F1B9F">
          <w:rPr>
            <w:rFonts w:ascii="Arial" w:hAnsi="Arial"/>
            <w:sz w:val="22"/>
            <w:szCs w:val="22"/>
          </w:rPr>
          <w:delText xml:space="preserve">This suggests that in understanding the relationship between the four canonical site types for any miRNA, that three values are required: the binding affinity of the 6mer site, the relative improvement in binding due to the A1 sequence feature, and the relative improvement in binding due to the m8 sequence feature. </w:delText>
        </w:r>
      </w:del>
    </w:p>
    <w:p w14:paraId="13FE63FF" w14:textId="1EC2E3B3" w:rsidR="008F1B9F" w:rsidRDefault="008F1B9F" w:rsidP="008F1B9F">
      <w:pPr>
        <w:spacing w:line="360" w:lineRule="auto"/>
        <w:ind w:firstLine="720"/>
        <w:rPr>
          <w:rFonts w:ascii="Arial" w:hAnsi="Arial"/>
          <w:sz w:val="22"/>
          <w:szCs w:val="22"/>
        </w:rPr>
      </w:pPr>
      <w:ins w:id="1906" w:author="David Bartel" w:date="2018-03-27T11:18:00Z">
        <w:r>
          <w:rPr>
            <w:rFonts w:ascii="Arial" w:hAnsi="Arial"/>
            <w:sz w:val="22"/>
            <w:szCs w:val="22"/>
          </w:rPr>
          <w:t>A</w:t>
        </w:r>
      </w:ins>
      <w:ins w:id="1907" w:author="David Bartel" w:date="2018-03-01T17:03:00Z">
        <w:r>
          <w:rPr>
            <w:rFonts w:ascii="Arial" w:hAnsi="Arial"/>
            <w:sz w:val="22"/>
            <w:szCs w:val="22"/>
          </w:rPr>
          <w:t xml:space="preserve">nalyses of </w:t>
        </w:r>
      </w:ins>
      <w:ins w:id="1908" w:author="David Bartel" w:date="2018-03-27T11:29:00Z">
        <w:r>
          <w:rPr>
            <w:rFonts w:ascii="Arial" w:hAnsi="Arial"/>
            <w:sz w:val="22"/>
            <w:szCs w:val="22"/>
          </w:rPr>
          <w:t xml:space="preserve">the effects of </w:t>
        </w:r>
      </w:ins>
      <w:ins w:id="1909" w:author="David Bartel" w:date="2018-03-27T11:21:00Z">
        <w:r>
          <w:rPr>
            <w:rFonts w:ascii="Arial" w:hAnsi="Arial"/>
            <w:sz w:val="22"/>
            <w:szCs w:val="22"/>
          </w:rPr>
          <w:t>miRNA</w:t>
        </w:r>
      </w:ins>
      <w:ins w:id="1910" w:author="David Bartel" w:date="2018-03-27T11:29:00Z">
        <w:r>
          <w:rPr>
            <w:rFonts w:ascii="Arial" w:hAnsi="Arial"/>
            <w:sz w:val="22"/>
            <w:szCs w:val="22"/>
          </w:rPr>
          <w:t>s transfected into cells</w:t>
        </w:r>
      </w:ins>
      <w:ins w:id="1911" w:author="David Bartel" w:date="2018-03-27T11:19:00Z">
        <w:r>
          <w:rPr>
            <w:rFonts w:ascii="Arial" w:hAnsi="Arial"/>
            <w:sz w:val="22"/>
            <w:szCs w:val="22"/>
          </w:rPr>
          <w:t xml:space="preserve"> show </w:t>
        </w:r>
      </w:ins>
      <w:ins w:id="1912" w:author="David Bartel" w:date="2018-03-27T11:20:00Z">
        <w:r>
          <w:rPr>
            <w:rFonts w:ascii="Arial" w:hAnsi="Arial"/>
            <w:sz w:val="22"/>
            <w:szCs w:val="22"/>
          </w:rPr>
          <w:t>that miRNAs with greater</w:t>
        </w:r>
      </w:ins>
      <w:ins w:id="1913" w:author="David Bartel" w:date="2018-03-27T11:19:00Z">
        <w:r>
          <w:rPr>
            <w:rFonts w:ascii="Arial" w:hAnsi="Arial"/>
            <w:sz w:val="22"/>
            <w:szCs w:val="22"/>
          </w:rPr>
          <w:t xml:space="preserve"> </w:t>
        </w:r>
      </w:ins>
      <w:ins w:id="1914" w:author="David Bartel" w:date="2018-03-27T11:18:00Z">
        <w:r>
          <w:rPr>
            <w:rFonts w:ascii="Arial" w:hAnsi="Arial"/>
            <w:sz w:val="22"/>
            <w:szCs w:val="22"/>
          </w:rPr>
          <w:t xml:space="preserve">predicted seed-pairing stability </w:t>
        </w:r>
      </w:ins>
      <w:ins w:id="1915" w:author="David Bartel" w:date="2018-03-27T11:21:00Z">
        <w:r>
          <w:rPr>
            <w:rFonts w:ascii="Arial" w:hAnsi="Arial"/>
            <w:sz w:val="22"/>
            <w:szCs w:val="22"/>
          </w:rPr>
          <w:t>tend to be more effective at target repression</w:t>
        </w:r>
      </w:ins>
      <w:ins w:id="1916" w:author="David Bartel" w:date="2018-03-27T11:34:00Z">
        <w:r>
          <w:rPr>
            <w:rFonts w:ascii="Arial" w:hAnsi="Arial"/>
            <w:sz w:val="22"/>
            <w:szCs w:val="22"/>
          </w:rPr>
          <w:t xml:space="preserve"> (</w:t>
        </w:r>
        <w:commentRangeStart w:id="1917"/>
        <w:r>
          <w:rPr>
            <w:rFonts w:ascii="Arial" w:hAnsi="Arial"/>
            <w:sz w:val="22"/>
            <w:szCs w:val="22"/>
          </w:rPr>
          <w:t>REF</w:t>
        </w:r>
        <w:commentRangeEnd w:id="1917"/>
        <w:r>
          <w:rPr>
            <w:rStyle w:val="CommentReference"/>
            <w:rFonts w:eastAsiaTheme="minorHAnsi"/>
          </w:rPr>
          <w:commentReference w:id="1917"/>
        </w:r>
        <w:r>
          <w:rPr>
            <w:rFonts w:ascii="Arial" w:hAnsi="Arial"/>
            <w:sz w:val="22"/>
            <w:szCs w:val="22"/>
          </w:rPr>
          <w:t>)</w:t>
        </w:r>
      </w:ins>
      <w:ins w:id="1918" w:author="David Bartel" w:date="2018-03-27T11:30:00Z">
        <w:r>
          <w:rPr>
            <w:rFonts w:ascii="Arial" w:hAnsi="Arial"/>
            <w:sz w:val="22"/>
            <w:szCs w:val="22"/>
          </w:rPr>
          <w:t>.</w:t>
        </w:r>
      </w:ins>
      <w:ins w:id="1919" w:author="David Bartel" w:date="2018-03-27T21:47:00Z">
        <w:r w:rsidR="00513A7A">
          <w:rPr>
            <w:rFonts w:ascii="Arial" w:hAnsi="Arial"/>
            <w:sz w:val="22"/>
            <w:szCs w:val="22"/>
          </w:rPr>
          <w:t xml:space="preserve"> </w:t>
        </w:r>
      </w:ins>
      <w:ins w:id="1920" w:author="David Bartel" w:date="2018-03-27T11:30:00Z">
        <w:r>
          <w:rPr>
            <w:rFonts w:ascii="Arial" w:hAnsi="Arial"/>
            <w:sz w:val="22"/>
            <w:szCs w:val="22"/>
          </w:rPr>
          <w:t xml:space="preserve"> However,</w:t>
        </w:r>
      </w:ins>
      <w:ins w:id="1921" w:author="David Bartel" w:date="2018-03-27T11:26:00Z">
        <w:r>
          <w:rPr>
            <w:rFonts w:ascii="Arial" w:hAnsi="Arial"/>
            <w:sz w:val="22"/>
            <w:szCs w:val="22"/>
          </w:rPr>
          <w:t xml:space="preserve"> </w:t>
        </w:r>
      </w:ins>
      <w:ins w:id="1922" w:author="David Bartel" w:date="2018-03-27T11:20:00Z">
        <w:r>
          <w:rPr>
            <w:rFonts w:ascii="Arial" w:hAnsi="Arial"/>
            <w:sz w:val="22"/>
            <w:szCs w:val="22"/>
          </w:rPr>
          <w:t xml:space="preserve">the relationship </w:t>
        </w:r>
      </w:ins>
      <w:ins w:id="1923" w:author="David Bartel" w:date="2018-03-27T11:23:00Z">
        <w:r>
          <w:rPr>
            <w:rFonts w:ascii="Arial" w:hAnsi="Arial"/>
            <w:sz w:val="22"/>
            <w:szCs w:val="22"/>
          </w:rPr>
          <w:t>between</w:t>
        </w:r>
      </w:ins>
      <w:ins w:id="1924" w:author="David Bartel" w:date="2018-03-27T11:20:00Z">
        <w:r>
          <w:rPr>
            <w:rFonts w:ascii="Arial" w:hAnsi="Arial"/>
            <w:sz w:val="22"/>
            <w:szCs w:val="22"/>
          </w:rPr>
          <w:t xml:space="preserve"> </w:t>
        </w:r>
      </w:ins>
      <w:ins w:id="1925" w:author="David Bartel" w:date="2018-03-27T11:24:00Z">
        <w:r>
          <w:rPr>
            <w:rFonts w:ascii="Arial" w:hAnsi="Arial"/>
            <w:sz w:val="22"/>
            <w:szCs w:val="22"/>
          </w:rPr>
          <w:t xml:space="preserve">the predicted pairing stability and </w:t>
        </w:r>
      </w:ins>
      <w:ins w:id="1926" w:author="David Bartel" w:date="2018-03-27T11:25:00Z">
        <w:r>
          <w:rPr>
            <w:rFonts w:ascii="Arial" w:hAnsi="Arial"/>
            <w:sz w:val="22"/>
            <w:szCs w:val="22"/>
          </w:rPr>
          <w:t xml:space="preserve">site affinity had not been </w:t>
        </w:r>
      </w:ins>
      <w:ins w:id="1927" w:author="David Bartel" w:date="2018-03-27T14:21:00Z">
        <w:r>
          <w:rPr>
            <w:rFonts w:ascii="Arial" w:hAnsi="Arial"/>
            <w:sz w:val="22"/>
            <w:szCs w:val="22"/>
          </w:rPr>
          <w:t>investigated</w:t>
        </w:r>
      </w:ins>
      <w:ins w:id="1928" w:author="David Bartel" w:date="2018-03-27T11:25:00Z">
        <w:r>
          <w:rPr>
            <w:rFonts w:ascii="Arial" w:hAnsi="Arial"/>
            <w:sz w:val="22"/>
            <w:szCs w:val="22"/>
          </w:rPr>
          <w:t>.</w:t>
        </w:r>
      </w:ins>
      <w:ins w:id="1929" w:author="David Bartel" w:date="2018-03-27T11:27:00Z">
        <w:r>
          <w:rPr>
            <w:rFonts w:ascii="Arial" w:hAnsi="Arial"/>
            <w:sz w:val="22"/>
            <w:szCs w:val="22"/>
          </w:rPr>
          <w:t xml:space="preserve"> </w:t>
        </w:r>
      </w:ins>
      <w:ins w:id="1930" w:author="David Bartel" w:date="2018-03-27T21:47:00Z">
        <w:r w:rsidR="00513A7A">
          <w:rPr>
            <w:rFonts w:ascii="Arial" w:hAnsi="Arial"/>
            <w:sz w:val="22"/>
            <w:szCs w:val="22"/>
          </w:rPr>
          <w:t xml:space="preserve"> </w:t>
        </w:r>
      </w:ins>
      <w:ins w:id="1931" w:author="David Bartel" w:date="2018-03-27T11:30:00Z">
        <w:r>
          <w:rPr>
            <w:rFonts w:ascii="Arial" w:hAnsi="Arial"/>
            <w:sz w:val="22"/>
            <w:szCs w:val="22"/>
          </w:rPr>
          <w:t xml:space="preserve">To examine this relationship, we </w:t>
        </w:r>
      </w:ins>
      <w:ins w:id="1932" w:author="David Bartel" w:date="2018-03-27T11:32:00Z">
        <w:r>
          <w:rPr>
            <w:rFonts w:ascii="Arial" w:hAnsi="Arial"/>
            <w:sz w:val="22"/>
            <w:szCs w:val="22"/>
          </w:rPr>
          <w:t>calculate</w:t>
        </w:r>
      </w:ins>
      <w:ins w:id="1933" w:author="David Bartel" w:date="2018-03-27T21:29:00Z">
        <w:r w:rsidR="007407AA">
          <w:rPr>
            <w:rFonts w:ascii="Arial" w:hAnsi="Arial"/>
            <w:sz w:val="22"/>
            <w:szCs w:val="22"/>
          </w:rPr>
          <w:t>d</w:t>
        </w:r>
      </w:ins>
      <w:ins w:id="1934" w:author="David Bartel" w:date="2018-03-27T11:32:00Z">
        <w:r>
          <w:rPr>
            <w:rFonts w:ascii="Arial" w:hAnsi="Arial"/>
            <w:sz w:val="22"/>
            <w:szCs w:val="22"/>
          </w:rPr>
          <w:t xml:space="preserve"> the predicted free energy of </w:t>
        </w:r>
      </w:ins>
      <w:ins w:id="1935" w:author="David Bartel" w:date="2018-03-27T12:28:00Z">
        <w:r>
          <w:rPr>
            <w:rFonts w:ascii="Arial" w:hAnsi="Arial"/>
            <w:sz w:val="22"/>
            <w:szCs w:val="22"/>
          </w:rPr>
          <w:t xml:space="preserve">site </w:t>
        </w:r>
      </w:ins>
      <w:ins w:id="1936" w:author="David Bartel" w:date="2018-03-27T11:32:00Z">
        <w:r>
          <w:rPr>
            <w:rFonts w:ascii="Arial" w:hAnsi="Arial"/>
            <w:sz w:val="22"/>
            <w:szCs w:val="22"/>
          </w:rPr>
          <w:t>pairing</w:t>
        </w:r>
      </w:ins>
      <w:ins w:id="1937" w:author="David Bartel" w:date="2018-03-27T21:29:00Z">
        <w:r w:rsidR="007407AA">
          <w:rPr>
            <w:rFonts w:ascii="Arial" w:hAnsi="Arial"/>
            <w:sz w:val="22"/>
            <w:szCs w:val="22"/>
          </w:rPr>
          <w:t xml:space="preserve"> (REF)</w:t>
        </w:r>
      </w:ins>
      <w:ins w:id="1938" w:author="David Bartel" w:date="2018-03-27T11:32:00Z">
        <w:r>
          <w:rPr>
            <w:rFonts w:ascii="Arial" w:hAnsi="Arial"/>
            <w:sz w:val="22"/>
            <w:szCs w:val="22"/>
          </w:rPr>
          <w:t xml:space="preserve"> </w:t>
        </w:r>
      </w:ins>
      <w:ins w:id="1939" w:author="David Bartel" w:date="2018-03-27T12:28:00Z">
        <w:r>
          <w:rPr>
            <w:rFonts w:ascii="Arial" w:hAnsi="Arial"/>
            <w:sz w:val="22"/>
            <w:szCs w:val="22"/>
          </w:rPr>
          <w:t xml:space="preserve">and </w:t>
        </w:r>
      </w:ins>
      <w:ins w:id="1940" w:author="David Bartel" w:date="2018-03-27T12:25:00Z">
        <w:r>
          <w:rPr>
            <w:rFonts w:ascii="Arial" w:hAnsi="Arial"/>
            <w:sz w:val="22"/>
            <w:szCs w:val="22"/>
          </w:rPr>
          <w:t xml:space="preserve">examined the correspondence </w:t>
        </w:r>
      </w:ins>
      <w:ins w:id="1941" w:author="David Bartel" w:date="2018-03-27T12:26:00Z">
        <w:r>
          <w:rPr>
            <w:rFonts w:ascii="Arial" w:hAnsi="Arial"/>
            <w:sz w:val="22"/>
            <w:szCs w:val="22"/>
          </w:rPr>
          <w:t>between site</w:t>
        </w:r>
      </w:ins>
      <w:del w:id="1942" w:author="David Bartel" w:date="2018-03-27T12:26:00Z">
        <w:r w:rsidDel="00B15582">
          <w:rPr>
            <w:rFonts w:ascii="Arial" w:hAnsi="Arial"/>
            <w:sz w:val="22"/>
            <w:szCs w:val="22"/>
          </w:rPr>
          <w:delText>We probed the extent to which the overall efficacy in binding could be predicted by the intrinsic sequence features of each guide, by comparing the 6mer and 7mer-m8</w:delText>
        </w:r>
      </w:del>
      <w:r>
        <w:rPr>
          <w:rFonts w:ascii="Arial" w:hAnsi="Arial"/>
          <w:sz w:val="22"/>
          <w:szCs w:val="22"/>
        </w:rPr>
        <w:t xml:space="preserv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w:t>
      </w:r>
      <w:del w:id="1943" w:author="David Bartel" w:date="2018-03-27T12:26:00Z">
        <w:r w:rsidDel="00B15582">
          <w:rPr>
            <w:rFonts w:ascii="Arial" w:hAnsi="Arial"/>
            <w:sz w:val="22"/>
            <w:szCs w:val="22"/>
          </w:rPr>
          <w:delText>for each miRNA to its corresponding</w:delText>
        </w:r>
      </w:del>
      <w:ins w:id="1944" w:author="David Bartel" w:date="2018-03-27T12:26:00Z">
        <w:r>
          <w:rPr>
            <w:rFonts w:ascii="Arial" w:hAnsi="Arial"/>
            <w:sz w:val="22"/>
            <w:szCs w:val="22"/>
          </w:rPr>
          <w:t>and these predicted</w:t>
        </w:r>
      </w:ins>
      <w:r>
        <w:rPr>
          <w:rFonts w:ascii="Arial" w:hAnsi="Arial"/>
          <w:sz w:val="22"/>
          <w:szCs w:val="22"/>
        </w:rPr>
        <w:t xml:space="preserve"> ∆G</w:t>
      </w:r>
      <w:del w:id="1945" w:author="David Bartel" w:date="2018-03-27T21:28:00Z">
        <w:r w:rsidDel="007407AA">
          <w:rPr>
            <w:rFonts w:ascii="Arial" w:hAnsi="Arial"/>
            <w:sz w:val="22"/>
            <w:szCs w:val="22"/>
            <w:vertAlign w:val="subscript"/>
          </w:rPr>
          <w:delText>NN</w:delText>
        </w:r>
      </w:del>
      <w:del w:id="1946" w:author="David Bartel" w:date="2018-03-27T12:26:00Z">
        <w:r w:rsidDel="00B15582">
          <w:rPr>
            <w:rFonts w:ascii="Arial" w:hAnsi="Arial"/>
            <w:sz w:val="22"/>
            <w:szCs w:val="22"/>
            <w:vertAlign w:val="subscript"/>
          </w:rPr>
          <w:delText xml:space="preserve">, </w:delText>
        </w:r>
        <w:r w:rsidDel="00B15582">
          <w:rPr>
            <w:rFonts w:ascii="Arial" w:hAnsi="Arial"/>
            <w:sz w:val="22"/>
            <w:szCs w:val="22"/>
          </w:rPr>
          <w:delText>as predicted by nearest-neighbor rules using RNAduplex</w:delText>
        </w:r>
      </w:del>
      <w:ins w:id="1947" w:author="David Bartel" w:date="2018-03-27T12:26:00Z">
        <w:r>
          <w:rPr>
            <w:rFonts w:ascii="Arial" w:hAnsi="Arial"/>
            <w:sz w:val="22"/>
            <w:szCs w:val="22"/>
          </w:rPr>
          <w:t xml:space="preserve"> values</w:t>
        </w:r>
      </w:ins>
      <w:del w:id="1948" w:author="David Bartel" w:date="2018-03-27T12:27:00Z">
        <w:r w:rsidDel="00B15582">
          <w:rPr>
            <w:rFonts w:ascii="Arial" w:hAnsi="Arial"/>
            <w:sz w:val="22"/>
            <w:szCs w:val="22"/>
          </w:rPr>
          <w:delText xml:space="preserve"> (see Methods)</w:delText>
        </w:r>
      </w:del>
      <w:r>
        <w:rPr>
          <w:rFonts w:ascii="Arial" w:hAnsi="Arial"/>
          <w:sz w:val="22"/>
          <w:szCs w:val="22"/>
        </w:rPr>
        <w:t xml:space="preserve"> (Fig</w:t>
      </w:r>
      <w:ins w:id="1949" w:author="David Bartel" w:date="2018-03-27T12:29:00Z">
        <w:r>
          <w:rPr>
            <w:rFonts w:ascii="Arial" w:hAnsi="Arial"/>
            <w:sz w:val="22"/>
            <w:szCs w:val="22"/>
          </w:rPr>
          <w:t>.</w:t>
        </w:r>
      </w:ins>
      <w:del w:id="1950" w:author="David Bartel" w:date="2018-03-27T12:29:00Z">
        <w:r w:rsidDel="00B15582">
          <w:rPr>
            <w:rFonts w:ascii="Arial" w:hAnsi="Arial"/>
            <w:sz w:val="22"/>
            <w:szCs w:val="22"/>
          </w:rPr>
          <w:delText>ure</w:delText>
        </w:r>
      </w:del>
      <w:r>
        <w:rPr>
          <w:rFonts w:ascii="Arial" w:hAnsi="Arial"/>
          <w:sz w:val="22"/>
          <w:szCs w:val="22"/>
        </w:rPr>
        <w:t xml:space="preserve"> </w:t>
      </w:r>
      <w:del w:id="1951" w:author="David Bartel" w:date="2018-03-27T21:28:00Z">
        <w:r w:rsidDel="007407AA">
          <w:rPr>
            <w:rFonts w:ascii="Arial" w:hAnsi="Arial"/>
            <w:sz w:val="22"/>
            <w:szCs w:val="22"/>
          </w:rPr>
          <w:delText>2E</w:delText>
        </w:r>
      </w:del>
      <w:ins w:id="1952" w:author="David Bartel" w:date="2018-03-27T21:28:00Z">
        <w:r w:rsidR="007407AA">
          <w:rPr>
            <w:rFonts w:ascii="Arial" w:hAnsi="Arial"/>
            <w:sz w:val="22"/>
            <w:szCs w:val="22"/>
          </w:rPr>
          <w:t>3</w:t>
        </w:r>
        <w:r w:rsidR="00A01AD8">
          <w:rPr>
            <w:rFonts w:ascii="Arial" w:hAnsi="Arial"/>
            <w:sz w:val="22"/>
            <w:szCs w:val="22"/>
          </w:rPr>
          <w:t>C</w:t>
        </w:r>
      </w:ins>
      <w:r>
        <w:rPr>
          <w:rFonts w:ascii="Arial" w:hAnsi="Arial"/>
          <w:sz w:val="22"/>
          <w:szCs w:val="22"/>
        </w:rPr>
        <w:t>)</w:t>
      </w:r>
      <w:del w:id="1953" w:author="David Bartel" w:date="2018-03-27T12:29:00Z">
        <w:r w:rsidDel="00B15582">
          <w:rPr>
            <w:rFonts w:ascii="Arial" w:hAnsi="Arial"/>
            <w:sz w:val="22"/>
            <w:szCs w:val="22"/>
          </w:rPr>
          <w:delText xml:space="preserve"> (REF)</w:delText>
        </w:r>
      </w:del>
      <w:r>
        <w:rPr>
          <w:rFonts w:ascii="Arial" w:hAnsi="Arial"/>
          <w:sz w:val="22"/>
          <w:szCs w:val="22"/>
        </w:rPr>
        <w:t>.</w:t>
      </w:r>
      <w:ins w:id="1954" w:author="David Bartel" w:date="2018-03-27T21:47:00Z">
        <w:r w:rsidR="00513A7A">
          <w:rPr>
            <w:rFonts w:ascii="Arial" w:hAnsi="Arial"/>
            <w:sz w:val="22"/>
            <w:szCs w:val="22"/>
          </w:rPr>
          <w:t xml:space="preserve"> </w:t>
        </w:r>
      </w:ins>
      <w:r>
        <w:rPr>
          <w:rFonts w:ascii="Arial" w:hAnsi="Arial"/>
          <w:sz w:val="22"/>
          <w:szCs w:val="22"/>
        </w:rPr>
        <w:t xml:space="preserve"> We </w:t>
      </w:r>
      <w:del w:id="1955" w:author="David Bartel" w:date="2018-03-27T12:30:00Z">
        <w:r w:rsidDel="006F0D76">
          <w:rPr>
            <w:rFonts w:ascii="Arial" w:hAnsi="Arial"/>
            <w:sz w:val="22"/>
            <w:szCs w:val="22"/>
          </w:rPr>
          <w:delText>chose these two site types</w:delText>
        </w:r>
      </w:del>
      <w:ins w:id="1956" w:author="David Bartel" w:date="2018-03-27T12:30:00Z">
        <w:r>
          <w:rPr>
            <w:rFonts w:ascii="Arial" w:hAnsi="Arial"/>
            <w:sz w:val="22"/>
            <w:szCs w:val="22"/>
          </w:rPr>
          <w:t>focused on the 6mer and 7mer-m8 sites,</w:t>
        </w:r>
      </w:ins>
      <w:del w:id="1957" w:author="David Bartel" w:date="2018-03-27T12:30:00Z">
        <w:r w:rsidDel="006F0D76">
          <w:rPr>
            <w:rFonts w:ascii="Arial" w:hAnsi="Arial"/>
            <w:sz w:val="22"/>
            <w:szCs w:val="22"/>
          </w:rPr>
          <w:delText xml:space="preserve"> as</w:delText>
        </w:r>
      </w:del>
      <w:ins w:id="1958" w:author="David Bartel" w:date="2018-03-27T12:30:00Z">
        <w:r>
          <w:rPr>
            <w:rFonts w:ascii="Arial" w:hAnsi="Arial"/>
            <w:sz w:val="22"/>
            <w:szCs w:val="22"/>
          </w:rPr>
          <w:t xml:space="preserve"> because</w:t>
        </w:r>
      </w:ins>
      <w:r>
        <w:rPr>
          <w:rFonts w:ascii="Arial" w:hAnsi="Arial"/>
          <w:sz w:val="22"/>
          <w:szCs w:val="22"/>
        </w:rPr>
        <w:t xml:space="preserve"> they </w:t>
      </w:r>
      <w:del w:id="1959" w:author="David Bartel" w:date="2018-03-27T12:33:00Z">
        <w:r w:rsidDel="006F0D76">
          <w:rPr>
            <w:rFonts w:ascii="Arial" w:hAnsi="Arial"/>
            <w:sz w:val="22"/>
            <w:szCs w:val="22"/>
          </w:rPr>
          <w:delText>do not include</w:delText>
        </w:r>
      </w:del>
      <w:ins w:id="1960" w:author="David Bartel" w:date="2018-03-27T12:33:00Z">
        <w:r>
          <w:rPr>
            <w:rFonts w:ascii="Arial" w:hAnsi="Arial"/>
            <w:sz w:val="22"/>
            <w:szCs w:val="22"/>
          </w:rPr>
          <w:t>lack</w:t>
        </w:r>
      </w:ins>
      <w:r>
        <w:rPr>
          <w:rFonts w:ascii="Arial" w:hAnsi="Arial"/>
          <w:sz w:val="22"/>
          <w:szCs w:val="22"/>
        </w:rPr>
        <w:t xml:space="preserve"> the A1</w:t>
      </w:r>
      <w:del w:id="1961" w:author="David Bartel" w:date="2018-03-27T15:19:00Z">
        <w:r w:rsidDel="008F1B9F">
          <w:rPr>
            <w:rFonts w:ascii="Arial" w:hAnsi="Arial"/>
            <w:sz w:val="22"/>
            <w:szCs w:val="22"/>
          </w:rPr>
          <w:delText xml:space="preserve"> sequence feature</w:delText>
        </w:r>
      </w:del>
      <w:r>
        <w:rPr>
          <w:rFonts w:ascii="Arial" w:hAnsi="Arial"/>
          <w:sz w:val="22"/>
          <w:szCs w:val="22"/>
        </w:rPr>
        <w:t xml:space="preserve">, </w:t>
      </w:r>
      <w:ins w:id="1962" w:author="David Bartel" w:date="2018-03-27T12:31:00Z">
        <w:r>
          <w:rPr>
            <w:rFonts w:ascii="Arial" w:hAnsi="Arial"/>
            <w:sz w:val="22"/>
            <w:szCs w:val="22"/>
          </w:rPr>
          <w:t xml:space="preserve">which </w:t>
        </w:r>
      </w:ins>
      <w:ins w:id="1963" w:author="David Bartel" w:date="2018-03-27T12:33:00Z">
        <w:r>
          <w:rPr>
            <w:rFonts w:ascii="Arial" w:hAnsi="Arial"/>
            <w:sz w:val="22"/>
            <w:szCs w:val="22"/>
          </w:rPr>
          <w:t>does not pair to the miRNA</w:t>
        </w:r>
      </w:ins>
      <w:ins w:id="1964" w:author="David Bartel" w:date="2018-03-27T21:30:00Z">
        <w:r w:rsidR="007407AA">
          <w:rPr>
            <w:rFonts w:ascii="Arial" w:hAnsi="Arial"/>
            <w:sz w:val="22"/>
            <w:szCs w:val="22"/>
          </w:rPr>
          <w:t xml:space="preserve"> (Fig 1A)</w:t>
        </w:r>
      </w:ins>
      <w:del w:id="1965" w:author="David Bartel" w:date="2018-03-27T12:33:00Z">
        <w:r w:rsidDel="006F0D76">
          <w:rPr>
            <w:rFonts w:ascii="Arial" w:hAnsi="Arial"/>
            <w:sz w:val="22"/>
            <w:szCs w:val="22"/>
          </w:rPr>
          <w:delText>as binding to this feature is not mediated by the miRNA itself</w:delText>
        </w:r>
      </w:del>
      <w:r>
        <w:rPr>
          <w:rFonts w:ascii="Arial" w:hAnsi="Arial"/>
          <w:sz w:val="22"/>
          <w:szCs w:val="22"/>
        </w:rPr>
        <w:t xml:space="preserve">. </w:t>
      </w:r>
      <w:ins w:id="1966" w:author="David Bartel" w:date="2018-03-27T12:39:00Z">
        <w:r>
          <w:rPr>
            <w:rFonts w:ascii="Arial" w:hAnsi="Arial"/>
            <w:sz w:val="22"/>
            <w:szCs w:val="22"/>
          </w:rPr>
          <w:t xml:space="preserve">As expected, </w:t>
        </w:r>
      </w:ins>
      <w:ins w:id="1967" w:author="David Bartel" w:date="2018-03-27T12:40:00Z">
        <w:r w:rsidRPr="00A960E9">
          <w:rPr>
            <w:rFonts w:ascii="Arial" w:hAnsi="Arial"/>
            <w:sz w:val="22"/>
            <w:szCs w:val="22"/>
            <w:highlight w:val="yellow"/>
          </w:rPr>
          <w:t>for both site types</w:t>
        </w:r>
        <w:r>
          <w:rPr>
            <w:rFonts w:ascii="Arial" w:hAnsi="Arial"/>
            <w:sz w:val="22"/>
            <w:szCs w:val="22"/>
          </w:rPr>
          <w:t xml:space="preserve"> </w:t>
        </w:r>
      </w:ins>
      <w:ins w:id="1968" w:author="David Bartel" w:date="2018-03-27T12:39:00Z">
        <w:r>
          <w:rPr>
            <w:rFonts w:ascii="Arial" w:hAnsi="Arial"/>
            <w:sz w:val="22"/>
            <w:szCs w:val="22"/>
          </w:rPr>
          <w:t>a</w:t>
        </w:r>
      </w:ins>
      <w:ins w:id="1969" w:author="David Bartel" w:date="2018-03-27T12:34:00Z">
        <w:r>
          <w:rPr>
            <w:rFonts w:ascii="Arial" w:hAnsi="Arial"/>
            <w:sz w:val="22"/>
            <w:szCs w:val="22"/>
          </w:rPr>
          <w:t>ffinity increase</w:t>
        </w:r>
      </w:ins>
      <w:ins w:id="1970" w:author="David Bartel" w:date="2018-03-27T12:38:00Z">
        <w:r>
          <w:rPr>
            <w:rFonts w:ascii="Arial" w:hAnsi="Arial"/>
            <w:sz w:val="22"/>
            <w:szCs w:val="22"/>
          </w:rPr>
          <w:t>d</w:t>
        </w:r>
      </w:ins>
      <w:ins w:id="1971" w:author="David Bartel" w:date="2018-03-27T12:34:00Z">
        <w:r>
          <w:rPr>
            <w:rFonts w:ascii="Arial" w:hAnsi="Arial"/>
            <w:sz w:val="22"/>
            <w:szCs w:val="22"/>
          </w:rPr>
          <w:t xml:space="preserve"> with increased </w:t>
        </w:r>
      </w:ins>
      <w:ins w:id="1972" w:author="David Bartel" w:date="2018-03-27T12:35:00Z">
        <w:r>
          <w:rPr>
            <w:rFonts w:ascii="Arial" w:hAnsi="Arial"/>
            <w:sz w:val="22"/>
            <w:szCs w:val="22"/>
          </w:rPr>
          <w:t xml:space="preserve">predicted pairing stability </w:t>
        </w:r>
      </w:ins>
      <w:del w:id="1973" w:author="David Bartel" w:date="2018-03-27T12:35:00Z">
        <w:r w:rsidDel="001625E1">
          <w:rPr>
            <w:rFonts w:ascii="Arial" w:hAnsi="Arial"/>
            <w:sz w:val="22"/>
            <w:szCs w:val="22"/>
          </w:rPr>
          <w:delText>While a general trend is apparent for both site types (</w:delText>
        </w:r>
        <w:r w:rsidRPr="00FC48F4" w:rsidDel="001625E1">
          <w:rPr>
            <w:rFonts w:ascii="Arial" w:hAnsi="Arial"/>
            <w:i/>
            <w:sz w:val="22"/>
            <w:szCs w:val="22"/>
          </w:rPr>
          <w:delText>r</w:delText>
        </w:r>
        <w:r w:rsidDel="001625E1">
          <w:rPr>
            <w:rFonts w:ascii="Arial" w:hAnsi="Arial"/>
            <w:i/>
            <w:sz w:val="22"/>
            <w:szCs w:val="22"/>
            <w:vertAlign w:val="superscript"/>
          </w:rPr>
          <w:delText>2</w:delText>
        </w:r>
        <w:r w:rsidDel="001625E1">
          <w:rPr>
            <w:rFonts w:ascii="Arial" w:hAnsi="Arial"/>
            <w:sz w:val="22"/>
            <w:szCs w:val="22"/>
          </w:rPr>
          <w:delText xml:space="preserve"> =  0.56 and 0.87), it is significant for only for the 7mer-m8 site type </w:delText>
        </w:r>
      </w:del>
      <w:r>
        <w:rPr>
          <w:rFonts w:ascii="Arial" w:hAnsi="Arial"/>
          <w:sz w:val="22"/>
          <w:szCs w:val="22"/>
        </w:rPr>
        <w:t>(</w:t>
      </w:r>
      <w:r w:rsidRPr="00FC48F4">
        <w:rPr>
          <w:rFonts w:ascii="Arial" w:hAnsi="Arial"/>
          <w:i/>
          <w:sz w:val="22"/>
          <w:szCs w:val="22"/>
        </w:rPr>
        <w:t>p</w:t>
      </w:r>
      <w:r>
        <w:rPr>
          <w:rFonts w:ascii="Arial" w:hAnsi="Arial"/>
          <w:i/>
          <w:sz w:val="22"/>
          <w:szCs w:val="22"/>
        </w:rPr>
        <w:t xml:space="preserve"> =</w:t>
      </w:r>
      <w:r>
        <w:rPr>
          <w:rFonts w:ascii="Arial" w:hAnsi="Arial"/>
          <w:sz w:val="22"/>
          <w:szCs w:val="22"/>
        </w:rPr>
        <w:t xml:space="preserve"> </w:t>
      </w:r>
      <w:r w:rsidRPr="001625E1">
        <w:rPr>
          <w:rFonts w:ascii="Arial" w:hAnsi="Arial"/>
          <w:sz w:val="22"/>
          <w:szCs w:val="22"/>
          <w:highlight w:val="yellow"/>
          <w:rPrChange w:id="1974" w:author="David Bartel" w:date="2018-03-27T12:36:00Z">
            <w:rPr>
              <w:rFonts w:ascii="Arial" w:hAnsi="Arial"/>
              <w:sz w:val="22"/>
              <w:szCs w:val="22"/>
            </w:rPr>
          </w:rPrChange>
        </w:rPr>
        <w:t>0.</w:t>
      </w:r>
      <w:del w:id="1975" w:author="David Bartel" w:date="2018-03-27T12:36:00Z">
        <w:r w:rsidRPr="001625E1" w:rsidDel="001625E1">
          <w:rPr>
            <w:rFonts w:ascii="Arial" w:hAnsi="Arial"/>
            <w:sz w:val="22"/>
            <w:szCs w:val="22"/>
            <w:highlight w:val="yellow"/>
            <w:rPrChange w:id="1976" w:author="David Bartel" w:date="2018-03-27T12:36:00Z">
              <w:rPr>
                <w:rFonts w:ascii="Arial" w:hAnsi="Arial"/>
                <w:sz w:val="22"/>
                <w:szCs w:val="22"/>
              </w:rPr>
            </w:rPrChange>
          </w:rPr>
          <w:delText xml:space="preserve">18 </w:delText>
        </w:r>
      </w:del>
      <w:ins w:id="1977" w:author="David Bartel" w:date="2018-03-27T12:36:00Z">
        <w:r w:rsidRPr="001625E1">
          <w:rPr>
            <w:rFonts w:ascii="Arial" w:hAnsi="Arial"/>
            <w:sz w:val="22"/>
            <w:szCs w:val="22"/>
            <w:highlight w:val="yellow"/>
            <w:rPrChange w:id="1978" w:author="David Bartel" w:date="2018-03-27T12:36:00Z">
              <w:rPr>
                <w:rFonts w:ascii="Arial" w:hAnsi="Arial"/>
                <w:sz w:val="22"/>
                <w:szCs w:val="22"/>
              </w:rPr>
            </w:rPrChange>
          </w:rPr>
          <w:t xml:space="preserve">XXX </w:t>
        </w:r>
      </w:ins>
      <w:r w:rsidRPr="001625E1">
        <w:rPr>
          <w:rFonts w:ascii="Arial" w:hAnsi="Arial"/>
          <w:sz w:val="22"/>
          <w:szCs w:val="22"/>
          <w:highlight w:val="yellow"/>
          <w:rPrChange w:id="1979" w:author="David Bartel" w:date="2018-03-27T12:36:00Z">
            <w:rPr>
              <w:rFonts w:ascii="Arial" w:hAnsi="Arial"/>
              <w:sz w:val="22"/>
              <w:szCs w:val="22"/>
            </w:rPr>
          </w:rPrChange>
        </w:rPr>
        <w:t>and 0.</w:t>
      </w:r>
      <w:del w:id="1980" w:author="David Bartel" w:date="2018-03-27T12:36:00Z">
        <w:r w:rsidRPr="001625E1" w:rsidDel="001625E1">
          <w:rPr>
            <w:rFonts w:ascii="Arial" w:hAnsi="Arial"/>
            <w:sz w:val="22"/>
            <w:szCs w:val="22"/>
            <w:highlight w:val="yellow"/>
            <w:rPrChange w:id="1981" w:author="David Bartel" w:date="2018-03-27T12:36:00Z">
              <w:rPr>
                <w:rFonts w:ascii="Arial" w:hAnsi="Arial"/>
                <w:sz w:val="22"/>
                <w:szCs w:val="22"/>
              </w:rPr>
            </w:rPrChange>
          </w:rPr>
          <w:delText>022</w:delText>
        </w:r>
      </w:del>
      <w:ins w:id="1982" w:author="David Bartel" w:date="2018-03-27T12:36:00Z">
        <w:r w:rsidRPr="001625E1">
          <w:rPr>
            <w:rFonts w:ascii="Arial" w:hAnsi="Arial"/>
            <w:sz w:val="22"/>
            <w:szCs w:val="22"/>
            <w:highlight w:val="yellow"/>
            <w:rPrChange w:id="1983" w:author="David Bartel" w:date="2018-03-27T12:36:00Z">
              <w:rPr>
                <w:rFonts w:ascii="Arial" w:hAnsi="Arial"/>
                <w:sz w:val="22"/>
                <w:szCs w:val="22"/>
              </w:rPr>
            </w:rPrChange>
          </w:rPr>
          <w:t>XXX</w:t>
        </w:r>
      </w:ins>
      <w:r>
        <w:rPr>
          <w:rFonts w:ascii="Arial" w:hAnsi="Arial"/>
          <w:sz w:val="22"/>
          <w:szCs w:val="22"/>
        </w:rPr>
        <w:t>, respectively)</w:t>
      </w:r>
      <w:ins w:id="1984" w:author="David Bartel" w:date="2018-03-27T12:39:00Z">
        <w:r>
          <w:rPr>
            <w:rFonts w:ascii="Arial" w:hAnsi="Arial"/>
            <w:sz w:val="22"/>
            <w:szCs w:val="22"/>
          </w:rPr>
          <w:t xml:space="preserve">. </w:t>
        </w:r>
      </w:ins>
      <w:ins w:id="1985" w:author="David Bartel" w:date="2018-03-27T21:47:00Z">
        <w:r w:rsidR="00513A7A">
          <w:rPr>
            <w:rFonts w:ascii="Arial" w:hAnsi="Arial"/>
            <w:sz w:val="22"/>
            <w:szCs w:val="22"/>
          </w:rPr>
          <w:t xml:space="preserve"> </w:t>
        </w:r>
      </w:ins>
      <w:ins w:id="1986" w:author="David Bartel" w:date="2018-03-27T12:40:00Z">
        <w:r>
          <w:rPr>
            <w:rFonts w:ascii="Arial" w:hAnsi="Arial"/>
            <w:sz w:val="22"/>
            <w:szCs w:val="22"/>
          </w:rPr>
          <w:t xml:space="preserve">However, the rate of </w:t>
        </w:r>
      </w:ins>
      <w:ins w:id="1987" w:author="David Bartel" w:date="2018-03-27T12:45:00Z">
        <w:r>
          <w:rPr>
            <w:rFonts w:ascii="Arial" w:hAnsi="Arial"/>
            <w:sz w:val="22"/>
            <w:szCs w:val="22"/>
          </w:rPr>
          <w:t>these</w:t>
        </w:r>
      </w:ins>
      <w:ins w:id="1988" w:author="David Bartel" w:date="2018-03-27T12:40:00Z">
        <w:r>
          <w:rPr>
            <w:rFonts w:ascii="Arial" w:hAnsi="Arial"/>
            <w:sz w:val="22"/>
            <w:szCs w:val="22"/>
          </w:rPr>
          <w:t xml:space="preserve"> increase</w:t>
        </w:r>
      </w:ins>
      <w:ins w:id="1989" w:author="David Bartel" w:date="2018-03-27T12:45:00Z">
        <w:r>
          <w:rPr>
            <w:rFonts w:ascii="Arial" w:hAnsi="Arial"/>
            <w:sz w:val="22"/>
            <w:szCs w:val="22"/>
          </w:rPr>
          <w:t>s</w:t>
        </w:r>
      </w:ins>
      <w:ins w:id="1990" w:author="David Bartel" w:date="2018-03-27T12:40:00Z">
        <w:r>
          <w:rPr>
            <w:rFonts w:ascii="Arial" w:hAnsi="Arial"/>
            <w:sz w:val="22"/>
            <w:szCs w:val="22"/>
          </w:rPr>
          <w:t xml:space="preserve"> </w:t>
        </w:r>
      </w:ins>
      <w:ins w:id="1991" w:author="David Bartel" w:date="2018-03-27T12:45:00Z">
        <w:r>
          <w:rPr>
            <w:rFonts w:ascii="Arial" w:hAnsi="Arial"/>
            <w:sz w:val="22"/>
            <w:szCs w:val="22"/>
          </w:rPr>
          <w:t>were</w:t>
        </w:r>
      </w:ins>
      <w:ins w:id="1992" w:author="David Bartel" w:date="2018-03-27T12:43:00Z">
        <w:r>
          <w:rPr>
            <w:rFonts w:ascii="Arial" w:hAnsi="Arial"/>
            <w:sz w:val="22"/>
            <w:szCs w:val="22"/>
          </w:rPr>
          <w:t xml:space="preserve"> significantly less</w:t>
        </w:r>
      </w:ins>
      <w:ins w:id="1993" w:author="David Bartel" w:date="2018-03-27T12:41:00Z">
        <w:r>
          <w:rPr>
            <w:rFonts w:ascii="Arial" w:hAnsi="Arial"/>
            <w:sz w:val="22"/>
            <w:szCs w:val="22"/>
          </w:rPr>
          <w:t xml:space="preserve"> </w:t>
        </w:r>
      </w:ins>
      <w:ins w:id="1994" w:author="David Bartel" w:date="2018-03-27T12:45:00Z">
        <w:r>
          <w:rPr>
            <w:rFonts w:ascii="Arial" w:hAnsi="Arial"/>
            <w:sz w:val="22"/>
            <w:szCs w:val="22"/>
          </w:rPr>
          <w:t>than expected from</w:t>
        </w:r>
      </w:ins>
      <w:ins w:id="1995" w:author="David Bartel" w:date="2018-03-27T12:41:00Z">
        <w:r>
          <w:rPr>
            <w:rFonts w:ascii="Arial" w:hAnsi="Arial"/>
            <w:sz w:val="22"/>
            <w:szCs w:val="22"/>
          </w:rPr>
          <w:t xml:space="preserve"> thermodynamic </w:t>
        </w:r>
      </w:ins>
      <w:ins w:id="1996" w:author="David Bartel" w:date="2018-03-27T12:45:00Z">
        <w:r>
          <w:rPr>
            <w:rFonts w:ascii="Arial" w:hAnsi="Arial"/>
            <w:sz w:val="22"/>
            <w:szCs w:val="22"/>
          </w:rPr>
          <w:t xml:space="preserve">principles </w:t>
        </w:r>
      </w:ins>
      <w:ins w:id="1997" w:author="David Bartel" w:date="2018-03-27T12:47:00Z">
        <w:r>
          <w:rPr>
            <w:rFonts w:ascii="Arial" w:hAnsi="Arial"/>
            <w:sz w:val="22"/>
            <w:szCs w:val="22"/>
          </w:rPr>
          <w:t xml:space="preserve">stipulated </w:t>
        </w:r>
      </w:ins>
      <w:ins w:id="1998" w:author="David Bartel" w:date="2018-03-27T12:48:00Z">
        <w:r>
          <w:rPr>
            <w:rFonts w:ascii="Arial" w:hAnsi="Arial"/>
            <w:sz w:val="22"/>
            <w:szCs w:val="22"/>
          </w:rPr>
          <w:t>by</w:t>
        </w:r>
      </w:ins>
      <w:ins w:id="1999" w:author="David Bartel" w:date="2018-03-27T12:41:00Z">
        <w:r>
          <w:rPr>
            <w:rFonts w:ascii="Arial" w:hAnsi="Arial"/>
            <w:sz w:val="22"/>
            <w:szCs w:val="22"/>
          </w:rPr>
          <w:t xml:space="preserve"> </w:t>
        </w:r>
      </w:ins>
      <w:ins w:id="2000" w:author="David Bartel" w:date="2018-03-27T12:42:00Z">
        <w:r>
          <w:rPr>
            <w:rFonts w:ascii="Arial" w:hAnsi="Arial"/>
            <w:sz w:val="22"/>
            <w:szCs w:val="22"/>
          </w:rPr>
          <w:t>∆</w:t>
        </w:r>
      </w:ins>
      <w:ins w:id="2001" w:author="David Bartel" w:date="2018-03-27T12:40:00Z">
        <w:r>
          <w:rPr>
            <w:rFonts w:ascii="Arial" w:hAnsi="Arial"/>
            <w:i/>
            <w:sz w:val="22"/>
            <w:szCs w:val="22"/>
          </w:rPr>
          <w:t>K</w:t>
        </w:r>
        <w:r>
          <w:rPr>
            <w:rFonts w:ascii="Arial" w:hAnsi="Arial"/>
            <w:sz w:val="22"/>
            <w:szCs w:val="22"/>
            <w:vertAlign w:val="subscript"/>
          </w:rPr>
          <w:t>D</w:t>
        </w:r>
        <w:r>
          <w:rPr>
            <w:rFonts w:ascii="Arial" w:hAnsi="Arial"/>
            <w:sz w:val="22"/>
            <w:szCs w:val="22"/>
          </w:rPr>
          <w:t xml:space="preserve"> = e</w:t>
        </w:r>
        <w:r>
          <w:rPr>
            <w:rFonts w:ascii="Arial" w:hAnsi="Arial"/>
            <w:sz w:val="22"/>
            <w:szCs w:val="22"/>
            <w:vertAlign w:val="superscript"/>
          </w:rPr>
          <w:t>–∆∆G/RT</w:t>
        </w:r>
      </w:ins>
      <w:ins w:id="2002" w:author="David Bartel" w:date="2018-03-27T12:43:00Z">
        <w:r>
          <w:rPr>
            <w:rFonts w:ascii="Arial" w:hAnsi="Arial"/>
            <w:sz w:val="22"/>
            <w:szCs w:val="22"/>
          </w:rPr>
          <w:t xml:space="preserve"> (</w:t>
        </w:r>
      </w:ins>
      <w:ins w:id="2003" w:author="David Bartel" w:date="2018-03-27T12:44:00Z">
        <w:r w:rsidRPr="00FC48F4">
          <w:rPr>
            <w:rFonts w:ascii="Arial" w:hAnsi="Arial"/>
            <w:i/>
            <w:sz w:val="22"/>
            <w:szCs w:val="22"/>
          </w:rPr>
          <w:t>p</w:t>
        </w:r>
        <w:r>
          <w:rPr>
            <w:rFonts w:ascii="Arial" w:hAnsi="Arial"/>
            <w:i/>
            <w:sz w:val="22"/>
            <w:szCs w:val="22"/>
          </w:rPr>
          <w:t xml:space="preserve"> =</w:t>
        </w:r>
        <w:r>
          <w:rPr>
            <w:rFonts w:ascii="Arial" w:hAnsi="Arial"/>
            <w:sz w:val="22"/>
            <w:szCs w:val="22"/>
          </w:rPr>
          <w:t xml:space="preserve"> </w:t>
        </w:r>
        <w:r w:rsidRPr="007F1218">
          <w:rPr>
            <w:rFonts w:ascii="Arial" w:hAnsi="Arial"/>
            <w:sz w:val="22"/>
            <w:szCs w:val="22"/>
            <w:highlight w:val="yellow"/>
          </w:rPr>
          <w:t>0.XXX and 0.XXX</w:t>
        </w:r>
        <w:r>
          <w:rPr>
            <w:rFonts w:ascii="Arial" w:hAnsi="Arial"/>
            <w:sz w:val="22"/>
            <w:szCs w:val="22"/>
          </w:rPr>
          <w:t>, respectively)</w:t>
        </w:r>
      </w:ins>
      <w:r>
        <w:rPr>
          <w:rFonts w:ascii="Arial" w:hAnsi="Arial"/>
          <w:sz w:val="22"/>
          <w:szCs w:val="22"/>
        </w:rPr>
        <w:t xml:space="preserve">, </w:t>
      </w:r>
      <w:ins w:id="2004" w:author="David Bartel" w:date="2018-03-27T12:48:00Z">
        <w:r>
          <w:rPr>
            <w:rFonts w:ascii="Arial" w:hAnsi="Arial"/>
            <w:sz w:val="22"/>
            <w:szCs w:val="22"/>
          </w:rPr>
          <w:t xml:space="preserve">which indicated that </w:t>
        </w:r>
      </w:ins>
      <w:ins w:id="2005" w:author="David Bartel" w:date="2018-03-27T21:34:00Z">
        <w:r w:rsidR="0079343C">
          <w:rPr>
            <w:rFonts w:ascii="Arial" w:hAnsi="Arial"/>
            <w:sz w:val="22"/>
            <w:szCs w:val="22"/>
          </w:rPr>
          <w:t xml:space="preserve">in remodeling the thermodynamic properties of the loaded miRNAs, </w:t>
        </w:r>
      </w:ins>
      <w:ins w:id="2006" w:author="David Bartel" w:date="2018-03-27T12:48:00Z">
        <w:r>
          <w:rPr>
            <w:rFonts w:ascii="Arial" w:hAnsi="Arial"/>
            <w:sz w:val="22"/>
            <w:szCs w:val="22"/>
          </w:rPr>
          <w:t xml:space="preserve">AGO </w:t>
        </w:r>
      </w:ins>
      <w:ins w:id="2007" w:author="David Bartel" w:date="2018-03-27T12:54:00Z">
        <w:r>
          <w:rPr>
            <w:rFonts w:ascii="Arial" w:hAnsi="Arial"/>
            <w:sz w:val="22"/>
            <w:szCs w:val="22"/>
          </w:rPr>
          <w:t>helps to even</w:t>
        </w:r>
      </w:ins>
      <w:ins w:id="2008" w:author="David Bartel" w:date="2018-03-27T12:48:00Z">
        <w:r>
          <w:rPr>
            <w:rFonts w:ascii="Arial" w:hAnsi="Arial"/>
            <w:sz w:val="22"/>
            <w:szCs w:val="22"/>
          </w:rPr>
          <w:t xml:space="preserve"> out </w:t>
        </w:r>
      </w:ins>
      <w:ins w:id="2009" w:author="David Bartel" w:date="2018-03-27T12:49:00Z">
        <w:r>
          <w:rPr>
            <w:rFonts w:ascii="Arial" w:hAnsi="Arial"/>
            <w:sz w:val="22"/>
            <w:szCs w:val="22"/>
          </w:rPr>
          <w:t xml:space="preserve">intrinsic </w:t>
        </w:r>
      </w:ins>
      <w:ins w:id="2010" w:author="David Bartel" w:date="2018-03-27T12:50:00Z">
        <w:r>
          <w:rPr>
            <w:rFonts w:ascii="Arial" w:hAnsi="Arial"/>
            <w:sz w:val="22"/>
            <w:szCs w:val="22"/>
          </w:rPr>
          <w:t xml:space="preserve">differences in seed-pairing stabilities that would otherwise impose much greater inequities </w:t>
        </w:r>
      </w:ins>
      <w:ins w:id="2011" w:author="David Bartel" w:date="2018-03-27T12:52:00Z">
        <w:r>
          <w:rPr>
            <w:rFonts w:ascii="Arial" w:hAnsi="Arial"/>
            <w:sz w:val="22"/>
            <w:szCs w:val="22"/>
          </w:rPr>
          <w:t>between</w:t>
        </w:r>
      </w:ins>
      <w:ins w:id="2012" w:author="David Bartel" w:date="2018-03-27T12:50:00Z">
        <w:r>
          <w:rPr>
            <w:rFonts w:ascii="Arial" w:hAnsi="Arial"/>
            <w:sz w:val="22"/>
            <w:szCs w:val="22"/>
          </w:rPr>
          <w:t xml:space="preserve"> </w:t>
        </w:r>
      </w:ins>
      <w:ins w:id="2013" w:author="David Bartel" w:date="2018-03-27T12:51:00Z">
        <w:r>
          <w:rPr>
            <w:rFonts w:ascii="Arial" w:hAnsi="Arial"/>
            <w:sz w:val="22"/>
            <w:szCs w:val="22"/>
          </w:rPr>
          <w:t>the</w:t>
        </w:r>
      </w:ins>
      <w:ins w:id="2014" w:author="David Bartel" w:date="2018-03-27T12:50:00Z">
        <w:r>
          <w:rPr>
            <w:rFonts w:ascii="Arial" w:hAnsi="Arial"/>
            <w:sz w:val="22"/>
            <w:szCs w:val="22"/>
          </w:rPr>
          <w:t xml:space="preserve"> </w:t>
        </w:r>
      </w:ins>
      <w:ins w:id="2015" w:author="David Bartel" w:date="2018-03-27T12:54:00Z">
        <w:r>
          <w:rPr>
            <w:rFonts w:ascii="Arial" w:hAnsi="Arial"/>
            <w:sz w:val="22"/>
            <w:szCs w:val="22"/>
          </w:rPr>
          <w:t xml:space="preserve">targeting </w:t>
        </w:r>
      </w:ins>
      <w:ins w:id="2016" w:author="David Bartel" w:date="2018-03-27T12:51:00Z">
        <w:r>
          <w:rPr>
            <w:rFonts w:ascii="Arial" w:hAnsi="Arial"/>
            <w:sz w:val="22"/>
            <w:szCs w:val="22"/>
          </w:rPr>
          <w:t xml:space="preserve">efficacies of </w:t>
        </w:r>
      </w:ins>
      <w:ins w:id="2017" w:author="David Bartel" w:date="2018-03-27T12:53:00Z">
        <w:r>
          <w:rPr>
            <w:rFonts w:ascii="Arial" w:hAnsi="Arial"/>
            <w:sz w:val="22"/>
            <w:szCs w:val="22"/>
          </w:rPr>
          <w:t>different</w:t>
        </w:r>
      </w:ins>
      <w:ins w:id="2018" w:author="David Bartel" w:date="2018-03-27T12:51:00Z">
        <w:r>
          <w:rPr>
            <w:rFonts w:ascii="Arial" w:hAnsi="Arial"/>
            <w:sz w:val="22"/>
            <w:szCs w:val="22"/>
          </w:rPr>
          <w:t xml:space="preserve"> miRNAs</w:t>
        </w:r>
      </w:ins>
      <w:del w:id="2019" w:author="David Bartel" w:date="2018-03-27T12:51:00Z">
        <w:r w:rsidDel="000836E1">
          <w:rPr>
            <w:rFonts w:ascii="Arial" w:hAnsi="Arial"/>
            <w:sz w:val="22"/>
            <w:szCs w:val="22"/>
          </w:rPr>
          <w:delText>highlighting the limitation of predicted seed-pairing stability in evaluating the relative efficacy of different miRNAs for the same site type in global analyses of miRNA-mediated repression</w:delText>
        </w:r>
      </w:del>
      <w:r>
        <w:rPr>
          <w:rFonts w:ascii="Arial" w:hAnsi="Arial"/>
          <w:sz w:val="22"/>
          <w:szCs w:val="22"/>
        </w:rPr>
        <w:t>.</w:t>
      </w:r>
      <w:ins w:id="2020" w:author="David Bartel" w:date="2018-03-27T21:31:00Z">
        <w:r w:rsidR="007407AA">
          <w:rPr>
            <w:rFonts w:ascii="Arial" w:hAnsi="Arial"/>
            <w:sz w:val="22"/>
            <w:szCs w:val="22"/>
          </w:rPr>
          <w:t xml:space="preserve"> </w:t>
        </w:r>
      </w:ins>
      <w:ins w:id="2021" w:author="David Bartel" w:date="2018-03-27T21:47:00Z">
        <w:r w:rsidR="00513A7A">
          <w:rPr>
            <w:rFonts w:ascii="Arial" w:hAnsi="Arial"/>
            <w:sz w:val="22"/>
            <w:szCs w:val="22"/>
          </w:rPr>
          <w:t xml:space="preserve"> </w:t>
        </w:r>
      </w:ins>
      <w:ins w:id="2022" w:author="David Bartel" w:date="2018-03-27T21:31:00Z">
        <w:r w:rsidR="007407AA">
          <w:rPr>
            <w:rFonts w:ascii="Arial" w:hAnsi="Arial"/>
            <w:sz w:val="22"/>
            <w:szCs w:val="22"/>
          </w:rPr>
          <w:t>Thus, although</w:t>
        </w:r>
        <w:r w:rsidR="0079343C">
          <w:rPr>
            <w:rFonts w:ascii="Arial" w:hAnsi="Arial"/>
            <w:sz w:val="22"/>
            <w:szCs w:val="22"/>
          </w:rPr>
          <w:t xml:space="preserve"> lsy-6, which </w:t>
        </w:r>
      </w:ins>
      <w:ins w:id="2023" w:author="David Bartel" w:date="2018-03-27T21:35:00Z">
        <w:r w:rsidR="0079343C">
          <w:rPr>
            <w:rFonts w:ascii="Arial" w:hAnsi="Arial"/>
            <w:sz w:val="22"/>
            <w:szCs w:val="22"/>
          </w:rPr>
          <w:t>is known for its poor p</w:t>
        </w:r>
        <w:r w:rsidR="00B1424C">
          <w:rPr>
            <w:rFonts w:ascii="Arial" w:hAnsi="Arial"/>
            <w:sz w:val="22"/>
            <w:szCs w:val="22"/>
          </w:rPr>
          <w:t>redicted seed-pairing stability</w:t>
        </w:r>
        <w:r w:rsidR="0079343C">
          <w:rPr>
            <w:rFonts w:ascii="Arial" w:hAnsi="Arial"/>
            <w:sz w:val="22"/>
            <w:szCs w:val="22"/>
          </w:rPr>
          <w:t>(</w:t>
        </w:r>
        <w:commentRangeStart w:id="2024"/>
        <w:r w:rsidR="0079343C">
          <w:rPr>
            <w:rFonts w:ascii="Arial" w:hAnsi="Arial"/>
            <w:sz w:val="22"/>
            <w:szCs w:val="22"/>
          </w:rPr>
          <w:t>REF</w:t>
        </w:r>
      </w:ins>
      <w:commentRangeEnd w:id="2024"/>
      <w:ins w:id="2025" w:author="David Bartel" w:date="2018-03-27T21:41:00Z">
        <w:r w:rsidR="00B1424C">
          <w:rPr>
            <w:rStyle w:val="CommentReference"/>
            <w:rFonts w:eastAsiaTheme="minorHAnsi"/>
          </w:rPr>
          <w:commentReference w:id="2024"/>
        </w:r>
      </w:ins>
      <w:ins w:id="2026" w:author="David Bartel" w:date="2018-03-27T21:35:00Z">
        <w:r w:rsidR="0079343C">
          <w:rPr>
            <w:rFonts w:ascii="Arial" w:hAnsi="Arial"/>
            <w:sz w:val="22"/>
            <w:szCs w:val="22"/>
          </w:rPr>
          <w:t xml:space="preserve">), did indeed have the weakest </w:t>
        </w:r>
      </w:ins>
      <w:ins w:id="2027" w:author="David Bartel" w:date="2018-03-27T21:40:00Z">
        <w:r w:rsidR="00B1424C">
          <w:rPr>
            <w:rFonts w:ascii="Arial" w:hAnsi="Arial"/>
            <w:sz w:val="22"/>
            <w:szCs w:val="22"/>
          </w:rPr>
          <w:t>site-</w:t>
        </w:r>
      </w:ins>
      <w:ins w:id="2028" w:author="David Bartel" w:date="2018-03-27T21:35:00Z">
        <w:r w:rsidR="0079343C">
          <w:rPr>
            <w:rFonts w:ascii="Arial" w:hAnsi="Arial"/>
            <w:sz w:val="22"/>
            <w:szCs w:val="22"/>
          </w:rPr>
          <w:t xml:space="preserve">binding affinities of the six miRNAs, </w:t>
        </w:r>
      </w:ins>
      <w:ins w:id="2029" w:author="David Bartel" w:date="2018-03-27T21:38:00Z">
        <w:r w:rsidR="00B1424C">
          <w:rPr>
            <w:rFonts w:ascii="Arial" w:hAnsi="Arial"/>
            <w:sz w:val="22"/>
            <w:szCs w:val="22"/>
          </w:rPr>
          <w:t xml:space="preserve">the difference between its binding affinity and that of </w:t>
        </w:r>
      </w:ins>
      <w:ins w:id="2030" w:author="David Bartel" w:date="2018-03-27T21:39:00Z">
        <w:r w:rsidR="00B1424C">
          <w:rPr>
            <w:rFonts w:ascii="Arial" w:hAnsi="Arial"/>
            <w:sz w:val="22"/>
            <w:szCs w:val="22"/>
          </w:rPr>
          <w:t>the other miRNAs was less than might have been expected.</w:t>
        </w:r>
      </w:ins>
      <w:ins w:id="2031" w:author="David Bartel" w:date="2018-03-27T21:35:00Z">
        <w:r w:rsidR="0079343C">
          <w:rPr>
            <w:rFonts w:ascii="Arial" w:hAnsi="Arial"/>
            <w:sz w:val="22"/>
            <w:szCs w:val="22"/>
          </w:rPr>
          <w:t xml:space="preserve"> </w:t>
        </w:r>
      </w:ins>
      <w:ins w:id="2032" w:author="David Bartel" w:date="2018-03-27T21:31:00Z">
        <w:r w:rsidR="0079343C">
          <w:rPr>
            <w:rFonts w:ascii="Arial" w:hAnsi="Arial"/>
            <w:sz w:val="22"/>
            <w:szCs w:val="22"/>
          </w:rPr>
          <w:t xml:space="preserve"> </w:t>
        </w:r>
      </w:ins>
    </w:p>
    <w:p w14:paraId="6A275B38" w14:textId="77777777" w:rsidR="008F1B9F" w:rsidRDefault="008F1B9F" w:rsidP="007A5279">
      <w:pPr>
        <w:spacing w:line="360" w:lineRule="auto"/>
        <w:rPr>
          <w:rFonts w:ascii="Arial" w:hAnsi="Arial"/>
          <w:b/>
          <w:color w:val="000000" w:themeColor="text1"/>
          <w:sz w:val="22"/>
          <w:szCs w:val="22"/>
        </w:rPr>
      </w:pPr>
    </w:p>
    <w:p w14:paraId="22E94DB5" w14:textId="08A2F449" w:rsidR="007A5279" w:rsidRDefault="00E75AFB" w:rsidP="007A5279">
      <w:pPr>
        <w:spacing w:line="360" w:lineRule="auto"/>
        <w:rPr>
          <w:rFonts w:ascii="Arial" w:hAnsi="Arial"/>
          <w:b/>
          <w:color w:val="000000" w:themeColor="text1"/>
          <w:sz w:val="22"/>
          <w:szCs w:val="22"/>
          <w:vertAlign w:val="subscript"/>
        </w:rPr>
      </w:pPr>
      <w:ins w:id="2033" w:author="David Bartel" w:date="2018-03-25T07:55:00Z">
        <w:r>
          <w:rPr>
            <w:rFonts w:ascii="Arial" w:hAnsi="Arial"/>
            <w:b/>
            <w:color w:val="000000" w:themeColor="text1"/>
            <w:sz w:val="22"/>
            <w:szCs w:val="22"/>
          </w:rPr>
          <w:t xml:space="preserve">Correspondence between </w:t>
        </w:r>
      </w:ins>
      <w:del w:id="2034" w:author="David Bartel" w:date="2018-03-25T07:58:00Z">
        <w:r w:rsidR="007A5279" w:rsidDel="00E75AFB">
          <w:rPr>
            <w:rFonts w:ascii="Arial" w:hAnsi="Arial"/>
            <w:b/>
            <w:color w:val="000000" w:themeColor="text1"/>
            <w:sz w:val="22"/>
            <w:szCs w:val="22"/>
          </w:rPr>
          <w:delText xml:space="preserve">AGO-RBNS </w:delText>
        </w:r>
      </w:del>
      <w:del w:id="2035" w:author="David Bartel" w:date="2018-03-25T08:00:00Z">
        <w:r w:rsidR="007A5279" w:rsidDel="00603573">
          <w:rPr>
            <w:rFonts w:ascii="Arial" w:hAnsi="Arial"/>
            <w:b/>
            <w:color w:val="000000" w:themeColor="text1"/>
            <w:sz w:val="22"/>
            <w:szCs w:val="22"/>
          </w:rPr>
          <w:delText>binding</w:delText>
        </w:r>
      </w:del>
      <w:del w:id="2036" w:author="David Bartel" w:date="2018-03-25T07:58:00Z">
        <w:r w:rsidR="007A5279" w:rsidDel="00E75AFB">
          <w:rPr>
            <w:rFonts w:ascii="Arial" w:hAnsi="Arial"/>
            <w:b/>
            <w:color w:val="000000" w:themeColor="text1"/>
            <w:sz w:val="22"/>
            <w:szCs w:val="22"/>
          </w:rPr>
          <w:delText xml:space="preserve"> </w:delText>
        </w:r>
      </w:del>
      <w:r w:rsidR="007A5279">
        <w:rPr>
          <w:rFonts w:ascii="Arial" w:hAnsi="Arial"/>
          <w:b/>
          <w:color w:val="000000" w:themeColor="text1"/>
          <w:sz w:val="22"/>
          <w:szCs w:val="22"/>
        </w:rPr>
        <w:t>affinity measure</w:t>
      </w:r>
      <w:ins w:id="2037" w:author="David Bartel" w:date="2018-03-25T08:01:00Z">
        <w:r w:rsidR="00603573">
          <w:rPr>
            <w:rFonts w:ascii="Arial" w:hAnsi="Arial"/>
            <w:b/>
            <w:color w:val="000000" w:themeColor="text1"/>
            <w:sz w:val="22"/>
            <w:szCs w:val="22"/>
          </w:rPr>
          <w:t xml:space="preserve">d by </w:t>
        </w:r>
      </w:ins>
      <w:ins w:id="2038" w:author="David Bartel" w:date="2018-03-25T08:21:00Z">
        <w:r w:rsidR="00DF3208">
          <w:rPr>
            <w:rFonts w:ascii="Arial" w:hAnsi="Arial"/>
            <w:b/>
            <w:color w:val="000000" w:themeColor="text1"/>
            <w:sz w:val="22"/>
            <w:szCs w:val="22"/>
          </w:rPr>
          <w:t>AGO-</w:t>
        </w:r>
      </w:ins>
      <w:ins w:id="2039" w:author="David Bartel" w:date="2018-03-25T08:01:00Z">
        <w:r w:rsidR="00603573">
          <w:rPr>
            <w:rFonts w:ascii="Arial" w:hAnsi="Arial"/>
            <w:b/>
            <w:color w:val="000000" w:themeColor="text1"/>
            <w:sz w:val="22"/>
            <w:szCs w:val="22"/>
          </w:rPr>
          <w:t>RBNS</w:t>
        </w:r>
      </w:ins>
      <w:del w:id="2040" w:author="David Bartel" w:date="2018-03-25T08:01:00Z">
        <w:r w:rsidR="007A5279" w:rsidDel="00603573">
          <w:rPr>
            <w:rFonts w:ascii="Arial" w:hAnsi="Arial"/>
            <w:b/>
            <w:color w:val="000000" w:themeColor="text1"/>
            <w:sz w:val="22"/>
            <w:szCs w:val="22"/>
          </w:rPr>
          <w:delText>ments</w:delText>
        </w:r>
      </w:del>
      <w:r w:rsidR="007A5279">
        <w:rPr>
          <w:rFonts w:ascii="Arial" w:hAnsi="Arial"/>
          <w:b/>
          <w:color w:val="000000" w:themeColor="text1"/>
          <w:sz w:val="22"/>
          <w:szCs w:val="22"/>
        </w:rPr>
        <w:t xml:space="preserve"> </w:t>
      </w:r>
      <w:del w:id="2041" w:author="David Bartel" w:date="2018-03-25T07:58:00Z">
        <w:r w:rsidR="007A5279" w:rsidDel="00E75AFB">
          <w:rPr>
            <w:rFonts w:ascii="Arial" w:hAnsi="Arial"/>
            <w:b/>
            <w:color w:val="000000" w:themeColor="text1"/>
            <w:sz w:val="22"/>
            <w:szCs w:val="22"/>
          </w:rPr>
          <w:delText>explain miRNA-specific differences in target site</w:delText>
        </w:r>
      </w:del>
      <w:ins w:id="2042" w:author="David Bartel" w:date="2018-03-25T07:58:00Z">
        <w:r>
          <w:rPr>
            <w:rFonts w:ascii="Arial" w:hAnsi="Arial"/>
            <w:b/>
            <w:color w:val="000000" w:themeColor="text1"/>
            <w:sz w:val="22"/>
            <w:szCs w:val="22"/>
          </w:rPr>
          <w:t xml:space="preserve">and </w:t>
        </w:r>
      </w:ins>
      <w:del w:id="2043" w:author="David Bartel" w:date="2018-03-25T07:58:00Z">
        <w:r w:rsidR="007A5279" w:rsidDel="00E75AFB">
          <w:rPr>
            <w:rFonts w:ascii="Arial" w:hAnsi="Arial"/>
            <w:b/>
            <w:color w:val="000000" w:themeColor="text1"/>
            <w:sz w:val="22"/>
            <w:szCs w:val="22"/>
          </w:rPr>
          <w:delText xml:space="preserve"> </w:delText>
        </w:r>
      </w:del>
      <w:r w:rsidR="007A5279" w:rsidRPr="001244ED">
        <w:rPr>
          <w:rFonts w:ascii="Arial" w:hAnsi="Arial"/>
          <w:b/>
          <w:color w:val="000000" w:themeColor="text1"/>
          <w:sz w:val="22"/>
          <w:szCs w:val="22"/>
        </w:rPr>
        <w:t>repression</w:t>
      </w:r>
      <w:ins w:id="2044" w:author="David Bartel" w:date="2018-03-25T07:59:00Z">
        <w:r w:rsidR="00603573">
          <w:rPr>
            <w:rFonts w:ascii="Arial" w:hAnsi="Arial"/>
            <w:b/>
            <w:color w:val="000000" w:themeColor="text1"/>
            <w:sz w:val="22"/>
            <w:szCs w:val="22"/>
          </w:rPr>
          <w:t xml:space="preserve"> </w:t>
        </w:r>
      </w:ins>
      <w:ins w:id="2045" w:author="David Bartel" w:date="2018-03-25T08:01:00Z">
        <w:r w:rsidR="00603573">
          <w:rPr>
            <w:rFonts w:ascii="Arial" w:hAnsi="Arial"/>
            <w:b/>
            <w:color w:val="000000" w:themeColor="text1"/>
            <w:sz w:val="22"/>
            <w:szCs w:val="22"/>
          </w:rPr>
          <w:t xml:space="preserve">observed </w:t>
        </w:r>
      </w:ins>
      <w:ins w:id="2046" w:author="David Bartel" w:date="2018-03-25T07:59:00Z">
        <w:r w:rsidR="00603573">
          <w:rPr>
            <w:rFonts w:ascii="Arial" w:hAnsi="Arial"/>
            <w:b/>
            <w:color w:val="000000" w:themeColor="text1"/>
            <w:sz w:val="22"/>
            <w:szCs w:val="22"/>
          </w:rPr>
          <w:t>in the cell</w:t>
        </w:r>
      </w:ins>
      <w:del w:id="2047" w:author="David Bartel" w:date="2018-03-25T07:58:00Z">
        <w:r w:rsidR="007A5279" w:rsidDel="00E75AFB">
          <w:rPr>
            <w:rFonts w:ascii="Arial" w:hAnsi="Arial"/>
            <w:b/>
            <w:color w:val="000000" w:themeColor="text1"/>
            <w:sz w:val="22"/>
            <w:szCs w:val="22"/>
          </w:rPr>
          <w:delText xml:space="preserve"> </w:delText>
        </w:r>
        <w:r w:rsidR="007A5279" w:rsidDel="00E75AFB">
          <w:rPr>
            <w:rFonts w:ascii="Arial" w:hAnsi="Arial"/>
            <w:b/>
            <w:i/>
            <w:color w:val="000000" w:themeColor="text1"/>
            <w:sz w:val="22"/>
            <w:szCs w:val="22"/>
          </w:rPr>
          <w:delText>in vivo</w:delText>
        </w:r>
      </w:del>
      <w:r w:rsidR="007A5279">
        <w:rPr>
          <w:rFonts w:ascii="Arial" w:hAnsi="Arial"/>
          <w:b/>
          <w:color w:val="000000" w:themeColor="text1"/>
          <w:sz w:val="22"/>
          <w:szCs w:val="22"/>
        </w:rPr>
        <w:t>.</w:t>
      </w:r>
    </w:p>
    <w:p w14:paraId="6B56DCC9" w14:textId="12BD7FA4" w:rsidR="007A5279" w:rsidRPr="00A17E81" w:rsidRDefault="007A5279" w:rsidP="007A5279">
      <w:pPr>
        <w:spacing w:line="360" w:lineRule="auto"/>
        <w:rPr>
          <w:rFonts w:ascii="Arial" w:hAnsi="Arial"/>
          <w:sz w:val="22"/>
          <w:szCs w:val="22"/>
        </w:rPr>
      </w:pPr>
      <w:del w:id="2048" w:author="David Bartel" w:date="2018-03-25T08:06:00Z">
        <w:r w:rsidDel="00A467A1">
          <w:rPr>
            <w:rFonts w:ascii="Arial" w:hAnsi="Arial"/>
            <w:sz w:val="22"/>
            <w:szCs w:val="22"/>
          </w:rPr>
          <w:delText>We next sought t</w:delText>
        </w:r>
      </w:del>
      <w:ins w:id="2049" w:author="David Bartel" w:date="2018-03-25T08:06:00Z">
        <w:r w:rsidR="00A467A1">
          <w:rPr>
            <w:rFonts w:ascii="Arial" w:hAnsi="Arial"/>
            <w:sz w:val="22"/>
            <w:szCs w:val="22"/>
          </w:rPr>
          <w:t>T</w:t>
        </w:r>
      </w:ins>
      <w:r>
        <w:rPr>
          <w:rFonts w:ascii="Arial" w:hAnsi="Arial"/>
          <w:sz w:val="22"/>
          <w:szCs w:val="22"/>
        </w:rPr>
        <w:t xml:space="preserve">o </w:t>
      </w:r>
      <w:ins w:id="2050" w:author="David Bartel" w:date="2018-03-25T08:10:00Z">
        <w:r w:rsidR="005677A5">
          <w:rPr>
            <w:rFonts w:ascii="Arial" w:hAnsi="Arial"/>
            <w:sz w:val="22"/>
            <w:szCs w:val="22"/>
          </w:rPr>
          <w:t xml:space="preserve">validate our in vitro binding results </w:t>
        </w:r>
      </w:ins>
      <w:ins w:id="2051" w:author="David Bartel" w:date="2018-03-25T08:12:00Z">
        <w:r w:rsidR="005677A5">
          <w:rPr>
            <w:rFonts w:ascii="Arial" w:hAnsi="Arial"/>
            <w:sz w:val="22"/>
            <w:szCs w:val="22"/>
          </w:rPr>
          <w:t xml:space="preserve">and </w:t>
        </w:r>
      </w:ins>
      <w:r>
        <w:rPr>
          <w:rFonts w:ascii="Arial" w:hAnsi="Arial"/>
          <w:sz w:val="22"/>
          <w:szCs w:val="22"/>
        </w:rPr>
        <w:t>evaluate the</w:t>
      </w:r>
      <w:ins w:id="2052" w:author="David Bartel" w:date="2018-03-25T08:12:00Z">
        <w:r w:rsidR="005677A5">
          <w:rPr>
            <w:rFonts w:ascii="Arial" w:hAnsi="Arial"/>
            <w:sz w:val="22"/>
            <w:szCs w:val="22"/>
          </w:rPr>
          <w:t>ir</w:t>
        </w:r>
      </w:ins>
      <w:r>
        <w:rPr>
          <w:rFonts w:ascii="Arial" w:hAnsi="Arial"/>
          <w:sz w:val="22"/>
          <w:szCs w:val="22"/>
        </w:rPr>
        <w:t xml:space="preserve"> </w:t>
      </w:r>
      <w:del w:id="2053" w:author="David Bartel" w:date="2018-03-25T08:09:00Z">
        <w:r w:rsidDel="005677A5">
          <w:rPr>
            <w:rFonts w:ascii="Arial" w:hAnsi="Arial"/>
            <w:sz w:val="22"/>
            <w:szCs w:val="22"/>
          </w:rPr>
          <w:delText xml:space="preserve">utility </w:delText>
        </w:r>
      </w:del>
      <w:ins w:id="2054" w:author="David Bartel" w:date="2018-03-25T08:09:00Z">
        <w:r w:rsidR="005677A5">
          <w:rPr>
            <w:rFonts w:ascii="Arial" w:hAnsi="Arial"/>
            <w:sz w:val="22"/>
            <w:szCs w:val="22"/>
          </w:rPr>
          <w:t>relevance</w:t>
        </w:r>
      </w:ins>
      <w:ins w:id="2055" w:author="David Bartel" w:date="2018-03-25T08:12:00Z">
        <w:r w:rsidR="005677A5">
          <w:rPr>
            <w:rFonts w:ascii="Arial" w:hAnsi="Arial"/>
            <w:sz w:val="22"/>
            <w:szCs w:val="22"/>
          </w:rPr>
          <w:t xml:space="preserve"> for</w:t>
        </w:r>
      </w:ins>
      <w:del w:id="2056" w:author="David Bartel" w:date="2018-03-25T08:12:00Z">
        <w:r w:rsidDel="005677A5">
          <w:rPr>
            <w:rFonts w:ascii="Arial" w:hAnsi="Arial"/>
            <w:sz w:val="22"/>
            <w:szCs w:val="22"/>
          </w:rPr>
          <w:delText xml:space="preserve">of our </w:delText>
        </w:r>
      </w:del>
      <w:del w:id="2057" w:author="David Bartel" w:date="2018-03-25T08:08:00Z">
        <w:r w:rsidDel="00A467A1">
          <w:rPr>
            <w:rFonts w:ascii="Arial" w:hAnsi="Arial"/>
            <w:sz w:val="22"/>
            <w:szCs w:val="22"/>
          </w:rPr>
          <w:delText>AGO-</w:delText>
        </w:r>
      </w:del>
      <w:del w:id="2058" w:author="David Bartel" w:date="2018-03-25T08:12:00Z">
        <w:r w:rsidDel="005677A5">
          <w:rPr>
            <w:rFonts w:ascii="Arial" w:hAnsi="Arial"/>
            <w:sz w:val="22"/>
            <w:szCs w:val="22"/>
          </w:rPr>
          <w:delText>RBNS</w:delText>
        </w:r>
      </w:del>
      <w:del w:id="2059" w:author="David Bartel" w:date="2018-03-25T08:09:00Z">
        <w:r w:rsidDel="005677A5">
          <w:rPr>
            <w:rFonts w:ascii="Arial" w:hAnsi="Arial"/>
            <w:sz w:val="22"/>
            <w:szCs w:val="22"/>
          </w:rPr>
          <w:delText xml:space="preserve"> </w:delText>
        </w:r>
      </w:del>
      <w:del w:id="2060" w:author="David Bartel" w:date="2018-03-25T08:12:00Z">
        <w:r w:rsidDel="005677A5">
          <w:rPr>
            <w:rFonts w:ascii="Arial" w:hAnsi="Arial"/>
            <w:sz w:val="22"/>
            <w:szCs w:val="22"/>
          </w:rPr>
          <w:delText>derived binding affinity measurements for the prediction of</w:delText>
        </w:r>
      </w:del>
      <w:r>
        <w:rPr>
          <w:rFonts w:ascii="Arial" w:hAnsi="Arial"/>
          <w:sz w:val="22"/>
          <w:szCs w:val="22"/>
        </w:rPr>
        <w:t xml:space="preserve"> miRNA</w:t>
      </w:r>
      <w:ins w:id="2061" w:author="David Bartel" w:date="2018-03-25T08:12:00Z">
        <w:r w:rsidR="005677A5">
          <w:rPr>
            <w:rFonts w:ascii="Arial" w:hAnsi="Arial"/>
            <w:sz w:val="22"/>
            <w:szCs w:val="22"/>
          </w:rPr>
          <w:t>-</w:t>
        </w:r>
      </w:ins>
      <w:del w:id="2062" w:author="David Bartel" w:date="2018-03-25T08:12:00Z">
        <w:r w:rsidDel="005677A5">
          <w:rPr>
            <w:rFonts w:ascii="Arial" w:hAnsi="Arial"/>
            <w:sz w:val="22"/>
            <w:szCs w:val="22"/>
          </w:rPr>
          <w:delText>–</w:delText>
        </w:r>
      </w:del>
      <w:r>
        <w:rPr>
          <w:rFonts w:ascii="Arial" w:hAnsi="Arial"/>
          <w:sz w:val="22"/>
          <w:szCs w:val="22"/>
        </w:rPr>
        <w:t xml:space="preserve">mediated repression </w:t>
      </w:r>
      <w:r>
        <w:rPr>
          <w:rFonts w:ascii="Arial" w:hAnsi="Arial"/>
          <w:i/>
          <w:sz w:val="22"/>
          <w:szCs w:val="22"/>
        </w:rPr>
        <w:t>in vivo</w:t>
      </w:r>
      <w:ins w:id="2063" w:author="David Bartel" w:date="2018-03-25T08:13:00Z">
        <w:r w:rsidR="005677A5">
          <w:rPr>
            <w:rFonts w:ascii="Arial" w:hAnsi="Arial"/>
            <w:sz w:val="22"/>
            <w:szCs w:val="22"/>
          </w:rPr>
          <w:t xml:space="preserve">, we examined the relationship between </w:t>
        </w:r>
      </w:ins>
      <w:ins w:id="2064" w:author="David Bartel" w:date="2018-03-25T08:14:00Z">
        <w:r w:rsidR="002658FD">
          <w:rPr>
            <w:rFonts w:ascii="Arial" w:hAnsi="Arial"/>
            <w:sz w:val="22"/>
            <w:szCs w:val="22"/>
          </w:rPr>
          <w:t xml:space="preserve">our </w:t>
        </w:r>
        <w:r w:rsidR="002658FD" w:rsidRPr="00A01AD8">
          <w:rPr>
            <w:rFonts w:ascii="Arial" w:hAnsi="Arial"/>
            <w:i/>
            <w:sz w:val="22"/>
            <w:szCs w:val="22"/>
          </w:rPr>
          <w:t>K</w:t>
        </w:r>
        <w:r w:rsidR="002658FD" w:rsidRPr="00A01AD8">
          <w:rPr>
            <w:rFonts w:ascii="Arial" w:hAnsi="Arial"/>
            <w:sz w:val="22"/>
            <w:szCs w:val="22"/>
            <w:vertAlign w:val="subscript"/>
          </w:rPr>
          <w:t>D</w:t>
        </w:r>
        <w:r w:rsidR="002658FD">
          <w:rPr>
            <w:rFonts w:ascii="Arial" w:hAnsi="Arial"/>
            <w:sz w:val="22"/>
            <w:szCs w:val="22"/>
          </w:rPr>
          <w:t xml:space="preserve"> measurements and the repression of </w:t>
        </w:r>
      </w:ins>
      <w:ins w:id="2065" w:author="David Bartel" w:date="2018-03-25T08:15:00Z">
        <w:r w:rsidR="002658FD">
          <w:rPr>
            <w:rFonts w:ascii="Arial" w:hAnsi="Arial"/>
            <w:sz w:val="22"/>
            <w:szCs w:val="22"/>
          </w:rPr>
          <w:t xml:space="preserve">endogenous mRNAs </w:t>
        </w:r>
      </w:ins>
      <w:ins w:id="2066" w:author="David Bartel" w:date="2018-03-25T08:19:00Z">
        <w:r w:rsidR="00DF3208">
          <w:rPr>
            <w:rFonts w:ascii="Arial" w:hAnsi="Arial"/>
            <w:sz w:val="22"/>
            <w:szCs w:val="22"/>
          </w:rPr>
          <w:t>after</w:t>
        </w:r>
      </w:ins>
      <w:ins w:id="2067" w:author="David Bartel" w:date="2018-03-25T08:15:00Z">
        <w:r w:rsidR="002658FD">
          <w:rPr>
            <w:rFonts w:ascii="Arial" w:hAnsi="Arial"/>
            <w:sz w:val="22"/>
            <w:szCs w:val="22"/>
          </w:rPr>
          <w:t xml:space="preserve"> miRNA transfection </w:t>
        </w:r>
      </w:ins>
      <w:del w:id="2068" w:author="David Bartel" w:date="2018-03-25T08:13:00Z">
        <w:r w:rsidDel="005677A5">
          <w:rPr>
            <w:rFonts w:ascii="Arial" w:hAnsi="Arial"/>
            <w:sz w:val="22"/>
            <w:szCs w:val="22"/>
          </w:rPr>
          <w:delText>.</w:delText>
        </w:r>
      </w:del>
      <w:del w:id="2069" w:author="David Bartel" w:date="2018-03-25T08:16:00Z">
        <w:r w:rsidDel="002658FD">
          <w:rPr>
            <w:rFonts w:ascii="Arial" w:hAnsi="Arial"/>
            <w:sz w:val="22"/>
            <w:szCs w:val="22"/>
          </w:rPr>
          <w:delText xml:space="preserve"> We ectopically expressed miRNA miR-1, let-7a, miR-155, miR-124, and lsy-6 </w:delText>
        </w:r>
      </w:del>
      <w:r>
        <w:rPr>
          <w:rFonts w:ascii="Arial" w:hAnsi="Arial"/>
          <w:sz w:val="22"/>
          <w:szCs w:val="22"/>
        </w:rPr>
        <w:t>in</w:t>
      </w:r>
      <w:ins w:id="2070" w:author="David Bartel" w:date="2018-03-25T08:19:00Z">
        <w:r w:rsidR="00DF3208">
          <w:rPr>
            <w:rFonts w:ascii="Arial" w:hAnsi="Arial"/>
            <w:sz w:val="22"/>
            <w:szCs w:val="22"/>
          </w:rPr>
          <w:t>to</w:t>
        </w:r>
      </w:ins>
      <w:r>
        <w:rPr>
          <w:rFonts w:ascii="Arial" w:hAnsi="Arial"/>
          <w:sz w:val="22"/>
          <w:szCs w:val="22"/>
        </w:rPr>
        <w:t xml:space="preserve"> HeLa cells</w:t>
      </w:r>
      <w:del w:id="2071" w:author="David Bartel" w:date="2018-03-25T08:16:00Z">
        <w:r w:rsidDel="002658FD">
          <w:rPr>
            <w:rFonts w:ascii="Arial" w:hAnsi="Arial"/>
            <w:sz w:val="22"/>
            <w:szCs w:val="22"/>
          </w:rPr>
          <w:delText xml:space="preserve"> by transient transfection of synthetic small RNA–duplexes and performed RNA-Seq to monitor transcriptome-wide expression changes due to each of these miRNAs. While indeed numerous studies have performed similar overexpression experiments with miR-1, miR-155, miR-124, and let-7a, we opted to generate these data sets in order to maximize the similarity of all aspects of the experimental setup other than the identity of the miRNA being overexpressed</w:delText>
        </w:r>
      </w:del>
      <w:r>
        <w:rPr>
          <w:rFonts w:ascii="Arial" w:hAnsi="Arial"/>
          <w:sz w:val="22"/>
          <w:szCs w:val="22"/>
        </w:rPr>
        <w:t xml:space="preserve">. </w:t>
      </w:r>
      <w:ins w:id="2072" w:author="David Bartel" w:date="2018-03-27T21:48:00Z">
        <w:r w:rsidR="00513A7A">
          <w:rPr>
            <w:rFonts w:ascii="Arial" w:hAnsi="Arial"/>
            <w:sz w:val="22"/>
            <w:szCs w:val="22"/>
          </w:rPr>
          <w:t xml:space="preserve"> </w:t>
        </w:r>
      </w:ins>
      <w:del w:id="2073" w:author="David Bartel" w:date="2018-03-25T08:25:00Z">
        <w:r w:rsidDel="008116EE">
          <w:rPr>
            <w:rFonts w:ascii="Arial" w:hAnsi="Arial"/>
            <w:sz w:val="22"/>
            <w:szCs w:val="22"/>
          </w:rPr>
          <w:delText>We compared, for each of the five miRNAs, the averaged log</w:delText>
        </w:r>
        <w:r w:rsidRPr="00A17E81" w:rsidDel="008116EE">
          <w:rPr>
            <w:rFonts w:ascii="Arial" w:hAnsi="Arial"/>
            <w:sz w:val="22"/>
            <w:szCs w:val="22"/>
            <w:vertAlign w:val="subscript"/>
          </w:rPr>
          <w:delText>2</w:delText>
        </w:r>
        <w:r w:rsidDel="008116EE">
          <w:rPr>
            <w:rFonts w:ascii="Arial" w:hAnsi="Arial"/>
            <w:sz w:val="22"/>
            <w:szCs w:val="22"/>
          </w:rPr>
          <w:delText xml:space="preserve"> fold-change across all transcripts </w:delText>
        </w:r>
      </w:del>
      <w:ins w:id="2074" w:author="David Bartel" w:date="2018-03-25T08:25:00Z">
        <w:r w:rsidR="008116EE">
          <w:rPr>
            <w:rFonts w:ascii="Arial" w:hAnsi="Arial"/>
            <w:sz w:val="22"/>
            <w:szCs w:val="22"/>
          </w:rPr>
          <w:t xml:space="preserve">When examining </w:t>
        </w:r>
      </w:ins>
      <w:ins w:id="2075" w:author="David Bartel" w:date="2018-03-25T08:28:00Z">
        <w:r w:rsidR="008116EE">
          <w:rPr>
            <w:rFonts w:ascii="Arial" w:hAnsi="Arial"/>
            <w:sz w:val="22"/>
            <w:szCs w:val="22"/>
          </w:rPr>
          <w:t xml:space="preserve">repression of </w:t>
        </w:r>
      </w:ins>
      <w:ins w:id="2076" w:author="David Bartel" w:date="2018-03-25T08:25:00Z">
        <w:r w:rsidR="008116EE">
          <w:rPr>
            <w:rFonts w:ascii="Arial" w:hAnsi="Arial"/>
            <w:sz w:val="22"/>
            <w:szCs w:val="22"/>
          </w:rPr>
          <w:t xml:space="preserve">mRNAs </w:t>
        </w:r>
      </w:ins>
      <w:r>
        <w:rPr>
          <w:rFonts w:ascii="Arial" w:hAnsi="Arial"/>
          <w:sz w:val="22"/>
          <w:szCs w:val="22"/>
        </w:rPr>
        <w:t xml:space="preserve">containing a single </w:t>
      </w:r>
      <w:ins w:id="2077" w:author="David Bartel" w:date="2018-03-25T08:25:00Z">
        <w:r w:rsidR="008116EE">
          <w:rPr>
            <w:rFonts w:ascii="Arial" w:hAnsi="Arial"/>
            <w:sz w:val="22"/>
            <w:szCs w:val="22"/>
          </w:rPr>
          <w:t xml:space="preserve">6–8-nt </w:t>
        </w:r>
      </w:ins>
      <w:ins w:id="2078" w:author="David Bartel" w:date="2018-03-25T08:26:00Z">
        <w:r w:rsidR="008116EE">
          <w:rPr>
            <w:rFonts w:ascii="Arial" w:hAnsi="Arial"/>
            <w:sz w:val="22"/>
            <w:szCs w:val="22"/>
          </w:rPr>
          <w:t xml:space="preserve">canonical </w:t>
        </w:r>
      </w:ins>
      <w:del w:id="2079" w:author="David Bartel" w:date="2018-03-25T08:26:00Z">
        <w:r w:rsidDel="008116EE">
          <w:rPr>
            <w:rFonts w:ascii="Arial" w:hAnsi="Arial"/>
            <w:sz w:val="22"/>
            <w:szCs w:val="22"/>
          </w:rPr>
          <w:delText xml:space="preserve">seed </w:delText>
        </w:r>
      </w:del>
      <w:r>
        <w:rPr>
          <w:rFonts w:ascii="Arial" w:hAnsi="Arial"/>
          <w:sz w:val="22"/>
          <w:szCs w:val="22"/>
        </w:rPr>
        <w:t xml:space="preserve">site </w:t>
      </w:r>
      <w:del w:id="2080" w:author="David Bartel" w:date="2018-03-25T08:26:00Z">
        <w:r w:rsidDel="008116EE">
          <w:rPr>
            <w:rFonts w:ascii="Arial" w:hAnsi="Arial"/>
            <w:sz w:val="22"/>
            <w:szCs w:val="22"/>
          </w:rPr>
          <w:delText>(8mer, 7mer-m8, 7mer-A1, 6mer, 6mer-m8, or 6mer-A1) in its</w:delText>
        </w:r>
      </w:del>
      <w:ins w:id="2081" w:author="David Bartel" w:date="2018-03-25T08:26:00Z">
        <w:r w:rsidR="008116EE">
          <w:rPr>
            <w:rFonts w:ascii="Arial" w:hAnsi="Arial"/>
            <w:sz w:val="22"/>
            <w:szCs w:val="22"/>
          </w:rPr>
          <w:t>to the transfected miRNA within their</w:t>
        </w:r>
      </w:ins>
      <w:r>
        <w:rPr>
          <w:rFonts w:ascii="Arial" w:hAnsi="Arial"/>
          <w:sz w:val="22"/>
          <w:szCs w:val="22"/>
        </w:rPr>
        <w:t xml:space="preserve"> 3′ UTR</w:t>
      </w:r>
      <w:ins w:id="2082" w:author="David Bartel" w:date="2018-03-26T09:19:00Z">
        <w:r w:rsidR="004F7AFC">
          <w:rPr>
            <w:rFonts w:ascii="Arial" w:hAnsi="Arial"/>
            <w:sz w:val="22"/>
            <w:szCs w:val="22"/>
          </w:rPr>
          <w:t>s</w:t>
        </w:r>
      </w:ins>
      <w:r>
        <w:rPr>
          <w:rFonts w:ascii="Arial" w:hAnsi="Arial"/>
          <w:sz w:val="22"/>
          <w:szCs w:val="22"/>
        </w:rPr>
        <w:t xml:space="preserve">, </w:t>
      </w:r>
      <w:ins w:id="2083" w:author="David Bartel" w:date="2018-03-25T08:30:00Z">
        <w:r w:rsidR="00871025">
          <w:rPr>
            <w:rFonts w:ascii="Arial" w:hAnsi="Arial"/>
            <w:sz w:val="22"/>
            <w:szCs w:val="22"/>
          </w:rPr>
          <w:t xml:space="preserve">we observed </w:t>
        </w:r>
      </w:ins>
      <w:ins w:id="2084" w:author="David Bartel" w:date="2018-03-25T08:27:00Z">
        <w:r w:rsidR="008116EE">
          <w:rPr>
            <w:rFonts w:ascii="Arial" w:hAnsi="Arial"/>
            <w:sz w:val="22"/>
            <w:szCs w:val="22"/>
          </w:rPr>
          <w:t xml:space="preserve">a striking </w:t>
        </w:r>
      </w:ins>
      <w:ins w:id="2085" w:author="David Bartel" w:date="2018-03-25T08:59:00Z">
        <w:r w:rsidR="004A6D28">
          <w:rPr>
            <w:rFonts w:ascii="Arial" w:hAnsi="Arial"/>
            <w:sz w:val="22"/>
            <w:szCs w:val="22"/>
          </w:rPr>
          <w:t>relationship</w:t>
        </w:r>
      </w:ins>
      <w:ins w:id="2086" w:author="David Bartel" w:date="2018-03-25T08:27:00Z">
        <w:r w:rsidR="008116EE">
          <w:rPr>
            <w:rFonts w:ascii="Arial" w:hAnsi="Arial"/>
            <w:sz w:val="22"/>
            <w:szCs w:val="22"/>
          </w:rPr>
          <w:t xml:space="preserve"> between </w:t>
        </w:r>
      </w:ins>
      <w:del w:id="2087" w:author="David Bartel" w:date="2018-03-25T08:27:00Z">
        <w:r w:rsidDel="008116EE">
          <w:rPr>
            <w:rFonts w:ascii="Arial" w:hAnsi="Arial"/>
            <w:sz w:val="22"/>
            <w:szCs w:val="22"/>
          </w:rPr>
          <w:delText xml:space="preserve">to that of the corresponding </w:delText>
        </w:r>
      </w:del>
      <w:r>
        <w:rPr>
          <w:rFonts w:ascii="Arial" w:hAnsi="Arial"/>
          <w:sz w:val="22"/>
          <w:szCs w:val="22"/>
        </w:rPr>
        <w:t>AGO-RBNS</w:t>
      </w:r>
      <w:ins w:id="2088" w:author="David Bartel" w:date="2018-03-25T08:29:00Z">
        <w:r w:rsidR="00871025">
          <w:rPr>
            <w:rFonts w:ascii="Arial" w:hAnsi="Arial"/>
            <w:sz w:val="22"/>
            <w:szCs w:val="22"/>
          </w:rPr>
          <w:t>–</w:t>
        </w:r>
        <w:r w:rsidR="008116EE">
          <w:rPr>
            <w:rFonts w:ascii="Arial" w:hAnsi="Arial"/>
            <w:sz w:val="22"/>
            <w:szCs w:val="22"/>
          </w:rPr>
          <w:t>determined</w:t>
        </w:r>
      </w:ins>
      <w:r>
        <w:rPr>
          <w:rFonts w:ascii="Arial" w:hAnsi="Arial"/>
          <w:sz w:val="22"/>
          <w:szCs w:val="22"/>
        </w:rPr>
        <w:t xml:space="preserv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w:t>
      </w:r>
      <w:ins w:id="2089" w:author="David Bartel" w:date="2018-03-25T08:29:00Z">
        <w:r w:rsidR="008116EE">
          <w:rPr>
            <w:rFonts w:ascii="Arial" w:hAnsi="Arial"/>
            <w:sz w:val="22"/>
            <w:szCs w:val="22"/>
          </w:rPr>
          <w:t>s</w:t>
        </w:r>
      </w:ins>
      <w:r>
        <w:rPr>
          <w:rFonts w:ascii="Arial" w:hAnsi="Arial"/>
          <w:sz w:val="22"/>
          <w:szCs w:val="22"/>
        </w:rPr>
        <w:t xml:space="preserve"> </w:t>
      </w:r>
      <w:ins w:id="2090" w:author="David Bartel" w:date="2018-03-25T08:28:00Z">
        <w:r w:rsidR="008116EE">
          <w:rPr>
            <w:rFonts w:ascii="Arial" w:hAnsi="Arial"/>
            <w:sz w:val="22"/>
            <w:szCs w:val="22"/>
          </w:rPr>
          <w:t xml:space="preserve">and </w:t>
        </w:r>
      </w:ins>
      <w:ins w:id="2091" w:author="David Bartel" w:date="2018-03-25T08:29:00Z">
        <w:r w:rsidR="00871025">
          <w:rPr>
            <w:rFonts w:ascii="Arial" w:hAnsi="Arial"/>
            <w:sz w:val="22"/>
            <w:szCs w:val="22"/>
          </w:rPr>
          <w:t>mRNA fold changes</w:t>
        </w:r>
      </w:ins>
      <w:ins w:id="2092" w:author="David Bartel" w:date="2018-03-25T08:28:00Z">
        <w:r w:rsidR="008116EE">
          <w:rPr>
            <w:rFonts w:ascii="Arial" w:hAnsi="Arial"/>
            <w:sz w:val="22"/>
            <w:szCs w:val="22"/>
          </w:rPr>
          <w:t xml:space="preserve"> </w:t>
        </w:r>
      </w:ins>
      <w:r>
        <w:rPr>
          <w:rFonts w:ascii="Arial" w:hAnsi="Arial"/>
          <w:sz w:val="22"/>
          <w:szCs w:val="22"/>
        </w:rPr>
        <w:t>(Fig</w:t>
      </w:r>
      <w:ins w:id="2093" w:author="David Bartel" w:date="2018-03-25T12:27:00Z">
        <w:r w:rsidR="00C10FE9">
          <w:rPr>
            <w:rFonts w:ascii="Arial" w:hAnsi="Arial"/>
            <w:sz w:val="22"/>
            <w:szCs w:val="22"/>
          </w:rPr>
          <w:t>.</w:t>
        </w:r>
      </w:ins>
      <w:del w:id="2094" w:author="David Bartel" w:date="2018-03-25T12:27:00Z">
        <w:r w:rsidDel="00C10FE9">
          <w:rPr>
            <w:rFonts w:ascii="Arial" w:hAnsi="Arial"/>
            <w:sz w:val="22"/>
            <w:szCs w:val="22"/>
          </w:rPr>
          <w:delText>ure</w:delText>
        </w:r>
      </w:del>
      <w:r>
        <w:rPr>
          <w:rFonts w:ascii="Arial" w:hAnsi="Arial"/>
          <w:sz w:val="22"/>
          <w:szCs w:val="22"/>
        </w:rPr>
        <w:t xml:space="preserve"> </w:t>
      </w:r>
      <w:ins w:id="2095" w:author="David Bartel" w:date="2018-03-25T12:28:00Z">
        <w:r w:rsidR="00C10FE9">
          <w:rPr>
            <w:rFonts w:ascii="Arial" w:hAnsi="Arial"/>
            <w:sz w:val="22"/>
            <w:szCs w:val="22"/>
          </w:rPr>
          <w:t>3</w:t>
        </w:r>
      </w:ins>
      <w:del w:id="2096" w:author="David Bartel" w:date="2018-03-25T12:28:00Z">
        <w:r w:rsidDel="00C10FE9">
          <w:rPr>
            <w:rFonts w:ascii="Arial" w:hAnsi="Arial"/>
            <w:sz w:val="22"/>
            <w:szCs w:val="22"/>
          </w:rPr>
          <w:delText>4</w:delText>
        </w:r>
      </w:del>
      <w:ins w:id="2097" w:author="David Bartel" w:date="2018-03-27T21:45:00Z">
        <w:r w:rsidR="00A01AD8">
          <w:rPr>
            <w:rFonts w:ascii="Arial" w:hAnsi="Arial"/>
            <w:sz w:val="22"/>
            <w:szCs w:val="22"/>
          </w:rPr>
          <w:t>D–I</w:t>
        </w:r>
      </w:ins>
      <w:del w:id="2098" w:author="David Bartel" w:date="2018-03-25T08:29:00Z">
        <w:r w:rsidDel="00871025">
          <w:rPr>
            <w:rFonts w:ascii="Arial" w:hAnsi="Arial"/>
            <w:sz w:val="22"/>
            <w:szCs w:val="22"/>
          </w:rPr>
          <w:delText>A</w:delText>
        </w:r>
      </w:del>
      <w:del w:id="2099" w:author="David Bartel" w:date="2018-03-27T21:45:00Z">
        <w:r w:rsidDel="00A01AD8">
          <w:rPr>
            <w:rFonts w:ascii="Arial" w:hAnsi="Arial"/>
            <w:sz w:val="22"/>
            <w:szCs w:val="22"/>
          </w:rPr>
          <w:delText>–</w:delText>
        </w:r>
      </w:del>
      <w:del w:id="2100" w:author="David Bartel" w:date="2018-03-25T08:29:00Z">
        <w:r w:rsidDel="00871025">
          <w:rPr>
            <w:rFonts w:ascii="Arial" w:hAnsi="Arial"/>
            <w:sz w:val="22"/>
            <w:szCs w:val="22"/>
          </w:rPr>
          <w:delText>E</w:delText>
        </w:r>
      </w:del>
      <w:del w:id="2101" w:author="David Bartel" w:date="2018-03-25T08:42:00Z">
        <w:r w:rsidDel="004D6B90">
          <w:rPr>
            <w:rFonts w:ascii="Arial" w:hAnsi="Arial"/>
            <w:sz w:val="22"/>
            <w:szCs w:val="22"/>
          </w:rPr>
          <w:delText xml:space="preserve">). We see that in all five cases the </w:delText>
        </w:r>
        <w:r w:rsidDel="004D6B90">
          <w:rPr>
            <w:rFonts w:ascii="Arial" w:hAnsi="Arial"/>
            <w:i/>
            <w:sz w:val="22"/>
            <w:szCs w:val="22"/>
          </w:rPr>
          <w:delText>K</w:delText>
        </w:r>
        <w:r w:rsidDel="004D6B90">
          <w:rPr>
            <w:rFonts w:ascii="Arial" w:hAnsi="Arial"/>
            <w:sz w:val="22"/>
            <w:szCs w:val="22"/>
            <w:vertAlign w:val="subscript"/>
          </w:rPr>
          <w:delText>D</w:delText>
        </w:r>
        <w:r w:rsidDel="004D6B90">
          <w:rPr>
            <w:rFonts w:ascii="Arial" w:hAnsi="Arial"/>
            <w:sz w:val="22"/>
            <w:szCs w:val="22"/>
          </w:rPr>
          <w:delText xml:space="preserve"> value is predictive of target site repression (</w:delText>
        </w:r>
      </w:del>
      <w:ins w:id="2102" w:author="David Bartel" w:date="2018-03-25T08:42:00Z">
        <w:r w:rsidR="004D6B90">
          <w:rPr>
            <w:rFonts w:ascii="Arial" w:hAnsi="Arial"/>
            <w:sz w:val="22"/>
            <w:szCs w:val="22"/>
          </w:rPr>
          <w:t xml:space="preserve">, </w:t>
        </w:r>
      </w:ins>
      <w:r>
        <w:rPr>
          <w:rFonts w:ascii="Arial" w:hAnsi="Arial"/>
          <w:i/>
          <w:sz w:val="22"/>
          <w:szCs w:val="22"/>
        </w:rPr>
        <w:t>r</w:t>
      </w:r>
      <w:r>
        <w:rPr>
          <w:rFonts w:ascii="Arial" w:hAnsi="Arial"/>
          <w:sz w:val="22"/>
          <w:szCs w:val="22"/>
          <w:vertAlign w:val="superscript"/>
        </w:rPr>
        <w:t>2</w:t>
      </w:r>
      <w:r>
        <w:rPr>
          <w:rFonts w:ascii="Arial" w:hAnsi="Arial"/>
          <w:sz w:val="22"/>
          <w:szCs w:val="22"/>
        </w:rPr>
        <w:t xml:space="preserve"> = 0.92</w:t>
      </w:r>
      <w:del w:id="2103" w:author="David Bartel" w:date="2018-03-25T08:43:00Z">
        <w:r w:rsidDel="004D6B90">
          <w:rPr>
            <w:rFonts w:ascii="Arial" w:hAnsi="Arial"/>
            <w:sz w:val="22"/>
            <w:szCs w:val="22"/>
          </w:rPr>
          <w:delText xml:space="preserve">, 0.97, 0.95, </w:delText>
        </w:r>
      </w:del>
      <w:ins w:id="2104" w:author="David Bartel" w:date="2018-03-25T08:43:00Z">
        <w:r w:rsidR="004D6B90">
          <w:rPr>
            <w:rFonts w:ascii="Arial" w:hAnsi="Arial"/>
            <w:sz w:val="22"/>
            <w:szCs w:val="22"/>
          </w:rPr>
          <w:t>–</w:t>
        </w:r>
      </w:ins>
      <w:r>
        <w:rPr>
          <w:rFonts w:ascii="Arial" w:hAnsi="Arial"/>
          <w:sz w:val="22"/>
          <w:szCs w:val="22"/>
        </w:rPr>
        <w:t>1.00</w:t>
      </w:r>
      <w:del w:id="2105" w:author="David Bartel" w:date="2018-03-25T08:43:00Z">
        <w:r w:rsidDel="004D6B90">
          <w:rPr>
            <w:rFonts w:ascii="Arial" w:hAnsi="Arial"/>
            <w:sz w:val="22"/>
            <w:szCs w:val="22"/>
          </w:rPr>
          <w:delText xml:space="preserve">, and 0.98, </w:delText>
        </w:r>
        <w:r w:rsidDel="004D6B90">
          <w:rPr>
            <w:rFonts w:ascii="Arial" w:hAnsi="Arial"/>
            <w:i/>
            <w:sz w:val="22"/>
            <w:szCs w:val="22"/>
          </w:rPr>
          <w:delText>p</w:delText>
        </w:r>
        <w:r w:rsidDel="004D6B90">
          <w:rPr>
            <w:rFonts w:ascii="Arial" w:hAnsi="Arial"/>
            <w:sz w:val="22"/>
            <w:szCs w:val="22"/>
          </w:rPr>
          <w:delText xml:space="preserve"> = 2.37 x 10</w:delText>
        </w:r>
        <w:r w:rsidDel="004D6B90">
          <w:rPr>
            <w:rFonts w:ascii="Arial" w:hAnsi="Arial"/>
            <w:sz w:val="22"/>
            <w:szCs w:val="22"/>
            <w:vertAlign w:val="superscript"/>
          </w:rPr>
          <w:delText>–2</w:delText>
        </w:r>
        <w:r w:rsidDel="004D6B90">
          <w:rPr>
            <w:rFonts w:ascii="Arial" w:hAnsi="Arial"/>
            <w:sz w:val="22"/>
            <w:szCs w:val="22"/>
          </w:rPr>
          <w:delText>, 3.20 x 10</w:delText>
        </w:r>
        <w:r w:rsidDel="004D6B90">
          <w:rPr>
            <w:rFonts w:ascii="Arial" w:hAnsi="Arial"/>
            <w:sz w:val="22"/>
            <w:szCs w:val="22"/>
            <w:vertAlign w:val="superscript"/>
          </w:rPr>
          <w:delText>–3</w:delText>
        </w:r>
        <w:r w:rsidDel="004D6B90">
          <w:rPr>
            <w:rFonts w:ascii="Arial" w:hAnsi="Arial"/>
            <w:sz w:val="22"/>
            <w:szCs w:val="22"/>
          </w:rPr>
          <w:delText>, 1.03 x 10</w:delText>
        </w:r>
        <w:r w:rsidDel="004D6B90">
          <w:rPr>
            <w:rFonts w:ascii="Arial" w:hAnsi="Arial"/>
            <w:sz w:val="22"/>
            <w:szCs w:val="22"/>
            <w:vertAlign w:val="superscript"/>
          </w:rPr>
          <w:delText>–3</w:delText>
        </w:r>
        <w:r w:rsidDel="004D6B90">
          <w:rPr>
            <w:rFonts w:ascii="Arial" w:hAnsi="Arial"/>
            <w:sz w:val="22"/>
            <w:szCs w:val="22"/>
          </w:rPr>
          <w:delText>, 4.50 x 10</w:delText>
        </w:r>
        <w:r w:rsidDel="004D6B90">
          <w:rPr>
            <w:rFonts w:ascii="Arial" w:hAnsi="Arial"/>
            <w:sz w:val="22"/>
            <w:szCs w:val="22"/>
            <w:vertAlign w:val="superscript"/>
          </w:rPr>
          <w:delText>–6</w:delText>
        </w:r>
        <w:r w:rsidDel="004D6B90">
          <w:rPr>
            <w:rFonts w:ascii="Arial" w:hAnsi="Arial"/>
            <w:sz w:val="22"/>
            <w:szCs w:val="22"/>
          </w:rPr>
          <w:delText>, and 1.21 x 10</w:delText>
        </w:r>
        <w:r w:rsidDel="004D6B90">
          <w:rPr>
            <w:rFonts w:ascii="Arial" w:hAnsi="Arial"/>
            <w:sz w:val="22"/>
            <w:szCs w:val="22"/>
            <w:vertAlign w:val="superscript"/>
          </w:rPr>
          <w:delText>–4</w:delText>
        </w:r>
        <w:r w:rsidDel="004D6B90">
          <w:rPr>
            <w:rFonts w:ascii="Arial" w:hAnsi="Arial"/>
            <w:sz w:val="22"/>
            <w:szCs w:val="22"/>
          </w:rPr>
          <w:delText>, for miR-1, let-7a, miR-155, miR-124, and lsy-6, repectively</w:delText>
        </w:r>
      </w:del>
      <w:r>
        <w:rPr>
          <w:rFonts w:ascii="Arial" w:hAnsi="Arial"/>
          <w:sz w:val="22"/>
          <w:szCs w:val="22"/>
        </w:rPr>
        <w:t>)</w:t>
      </w:r>
      <w:del w:id="2106" w:author="David Bartel" w:date="2018-03-25T08:46:00Z">
        <w:r w:rsidDel="0019751F">
          <w:rPr>
            <w:rFonts w:ascii="Arial" w:hAnsi="Arial"/>
            <w:sz w:val="22"/>
            <w:szCs w:val="22"/>
          </w:rPr>
          <w:delText>, tracking the miRNA-specific differences in repression across site type. In particular, we see the variability</w:delText>
        </w:r>
      </w:del>
      <w:ins w:id="2107" w:author="David Bartel" w:date="2018-03-25T08:46:00Z">
        <w:r w:rsidR="0019751F">
          <w:rPr>
            <w:rFonts w:ascii="Arial" w:hAnsi="Arial"/>
            <w:sz w:val="22"/>
            <w:szCs w:val="22"/>
          </w:rPr>
          <w:t>.</w:t>
        </w:r>
      </w:ins>
      <w:ins w:id="2108" w:author="David Bartel" w:date="2018-03-25T08:42:00Z">
        <w:r w:rsidR="004D6B90" w:rsidRPr="004D6B90">
          <w:rPr>
            <w:rFonts w:ascii="Arial" w:hAnsi="Arial"/>
            <w:sz w:val="22"/>
            <w:szCs w:val="22"/>
          </w:rPr>
          <w:t xml:space="preserve"> </w:t>
        </w:r>
      </w:ins>
      <w:ins w:id="2109" w:author="David Bartel" w:date="2018-03-27T21:48:00Z">
        <w:r w:rsidR="00513A7A">
          <w:rPr>
            <w:rFonts w:ascii="Arial" w:hAnsi="Arial"/>
            <w:sz w:val="22"/>
            <w:szCs w:val="22"/>
          </w:rPr>
          <w:t xml:space="preserve"> </w:t>
        </w:r>
      </w:ins>
      <w:ins w:id="2110" w:author="David Bartel" w:date="2018-03-25T08:42:00Z">
        <w:r w:rsidR="004D6B90">
          <w:rPr>
            <w:rFonts w:ascii="Arial" w:hAnsi="Arial"/>
            <w:sz w:val="22"/>
            <w:szCs w:val="22"/>
          </w:rPr>
          <w:t xml:space="preserve">For </w:t>
        </w:r>
      </w:ins>
      <w:ins w:id="2111" w:author="David Bartel" w:date="2018-03-25T08:46:00Z">
        <w:r w:rsidR="0019751F">
          <w:rPr>
            <w:rFonts w:ascii="Arial" w:hAnsi="Arial"/>
            <w:sz w:val="22"/>
            <w:szCs w:val="22"/>
          </w:rPr>
          <w:t>instance</w:t>
        </w:r>
      </w:ins>
      <w:ins w:id="2112" w:author="David Bartel" w:date="2018-03-25T08:42:00Z">
        <w:r w:rsidR="004D6B90">
          <w:rPr>
            <w:rFonts w:ascii="Arial" w:hAnsi="Arial"/>
            <w:sz w:val="22"/>
            <w:szCs w:val="22"/>
          </w:rPr>
          <w:t xml:space="preserve">, the different </w:t>
        </w:r>
      </w:ins>
      <w:ins w:id="2113" w:author="David Bartel" w:date="2018-03-25T08:35:00Z">
        <w:r w:rsidR="00971DEF">
          <w:rPr>
            <w:rFonts w:ascii="Arial" w:hAnsi="Arial"/>
            <w:sz w:val="22"/>
            <w:szCs w:val="22"/>
          </w:rPr>
          <w:t>relative affinities of the</w:t>
        </w:r>
      </w:ins>
      <w:del w:id="2114" w:author="David Bartel" w:date="2018-03-25T08:35:00Z">
        <w:r w:rsidDel="00971DEF">
          <w:rPr>
            <w:rFonts w:ascii="Arial" w:hAnsi="Arial"/>
            <w:sz w:val="22"/>
            <w:szCs w:val="22"/>
          </w:rPr>
          <w:delText xml:space="preserve"> of the performance of the</w:delText>
        </w:r>
      </w:del>
      <w:r>
        <w:rPr>
          <w:rFonts w:ascii="Arial" w:hAnsi="Arial"/>
          <w:sz w:val="22"/>
          <w:szCs w:val="22"/>
        </w:rPr>
        <w:t xml:space="preserve"> 7mer-A1</w:t>
      </w:r>
      <w:ins w:id="2115" w:author="David Bartel" w:date="2018-03-25T08:35:00Z">
        <w:r w:rsidR="00971DEF">
          <w:rPr>
            <w:rFonts w:ascii="Arial" w:hAnsi="Arial"/>
            <w:sz w:val="22"/>
            <w:szCs w:val="22"/>
          </w:rPr>
          <w:t xml:space="preserve"> </w:t>
        </w:r>
      </w:ins>
      <w:ins w:id="2116" w:author="David Bartel" w:date="2018-03-25T08:46:00Z">
        <w:r w:rsidR="0019751F">
          <w:rPr>
            <w:rFonts w:ascii="Arial" w:hAnsi="Arial"/>
            <w:sz w:val="22"/>
            <w:szCs w:val="22"/>
          </w:rPr>
          <w:t xml:space="preserve">and 7mer-8m </w:t>
        </w:r>
      </w:ins>
      <w:ins w:id="2117" w:author="David Bartel" w:date="2018-03-25T08:36:00Z">
        <w:r w:rsidR="00971DEF">
          <w:rPr>
            <w:rFonts w:ascii="Arial" w:hAnsi="Arial"/>
            <w:sz w:val="22"/>
            <w:szCs w:val="22"/>
          </w:rPr>
          <w:t>sites</w:t>
        </w:r>
      </w:ins>
      <w:r>
        <w:rPr>
          <w:rFonts w:ascii="Arial" w:hAnsi="Arial"/>
          <w:sz w:val="22"/>
          <w:szCs w:val="22"/>
        </w:rPr>
        <w:t xml:space="preserve">, most extremely </w:t>
      </w:r>
      <w:del w:id="2118" w:author="David Bartel" w:date="2018-03-27T21:46:00Z">
        <w:r w:rsidDel="00A01AD8">
          <w:rPr>
            <w:rFonts w:ascii="Arial" w:hAnsi="Arial"/>
            <w:sz w:val="22"/>
            <w:szCs w:val="22"/>
          </w:rPr>
          <w:delText xml:space="preserve">represented </w:delText>
        </w:r>
      </w:del>
      <w:ins w:id="2119" w:author="David Bartel" w:date="2018-03-27T21:46:00Z">
        <w:r w:rsidR="00A01AD8">
          <w:rPr>
            <w:rFonts w:ascii="Arial" w:hAnsi="Arial"/>
            <w:sz w:val="22"/>
            <w:szCs w:val="22"/>
          </w:rPr>
          <w:t xml:space="preserve">observed </w:t>
        </w:r>
      </w:ins>
      <w:del w:id="2120" w:author="David Bartel" w:date="2018-03-25T08:38:00Z">
        <w:r w:rsidDel="00971DEF">
          <w:rPr>
            <w:rFonts w:ascii="Arial" w:hAnsi="Arial"/>
            <w:sz w:val="22"/>
            <w:szCs w:val="22"/>
          </w:rPr>
          <w:delText xml:space="preserve">by </w:delText>
        </w:r>
      </w:del>
      <w:ins w:id="2121" w:author="David Bartel" w:date="2018-03-25T08:38:00Z">
        <w:r w:rsidR="00971DEF">
          <w:rPr>
            <w:rFonts w:ascii="Arial" w:hAnsi="Arial"/>
            <w:sz w:val="22"/>
            <w:szCs w:val="22"/>
          </w:rPr>
          <w:t xml:space="preserve">for sites of </w:t>
        </w:r>
      </w:ins>
      <w:r>
        <w:rPr>
          <w:rFonts w:ascii="Arial" w:hAnsi="Arial"/>
          <w:sz w:val="22"/>
          <w:szCs w:val="22"/>
        </w:rPr>
        <w:t xml:space="preserve">miR-155 and miR-124, </w:t>
      </w:r>
      <w:ins w:id="2122" w:author="David Bartel" w:date="2018-03-25T09:00:00Z">
        <w:r w:rsidR="004A6D28">
          <w:rPr>
            <w:rFonts w:ascii="Arial" w:hAnsi="Arial"/>
            <w:sz w:val="22"/>
            <w:szCs w:val="22"/>
          </w:rPr>
          <w:t xml:space="preserve">was </w:t>
        </w:r>
      </w:ins>
      <w:del w:id="2123" w:author="David Bartel" w:date="2018-03-25T08:38:00Z">
        <w:r w:rsidDel="00971DEF">
          <w:rPr>
            <w:rFonts w:ascii="Arial" w:hAnsi="Arial"/>
            <w:sz w:val="22"/>
            <w:szCs w:val="22"/>
          </w:rPr>
          <w:delText>is explained by its differential binding affinity in comparison to the 8mer, for these different miRNAs</w:delText>
        </w:r>
      </w:del>
      <w:ins w:id="2124" w:author="David Bartel" w:date="2018-03-25T08:38:00Z">
        <w:r w:rsidR="00971DEF">
          <w:rPr>
            <w:rFonts w:ascii="Arial" w:hAnsi="Arial"/>
            <w:sz w:val="22"/>
            <w:szCs w:val="22"/>
          </w:rPr>
          <w:t xml:space="preserve">nearly perfectly </w:t>
        </w:r>
      </w:ins>
      <w:ins w:id="2125" w:author="David Bartel" w:date="2018-03-25T09:01:00Z">
        <w:r w:rsidR="004A6D28">
          <w:rPr>
            <w:rFonts w:ascii="Arial" w:hAnsi="Arial"/>
            <w:sz w:val="22"/>
            <w:szCs w:val="22"/>
          </w:rPr>
          <w:t xml:space="preserve">mirrored </w:t>
        </w:r>
        <w:r w:rsidR="00A7473B">
          <w:rPr>
            <w:rFonts w:ascii="Arial" w:hAnsi="Arial"/>
            <w:sz w:val="22"/>
            <w:szCs w:val="22"/>
          </w:rPr>
          <w:t>by</w:t>
        </w:r>
        <w:r w:rsidR="004A6D28">
          <w:rPr>
            <w:rFonts w:ascii="Arial" w:hAnsi="Arial"/>
            <w:sz w:val="22"/>
            <w:szCs w:val="22"/>
          </w:rPr>
          <w:t xml:space="preserve"> the relative</w:t>
        </w:r>
      </w:ins>
      <w:ins w:id="2126" w:author="David Bartel" w:date="2018-03-25T08:38:00Z">
        <w:r w:rsidR="00971DEF">
          <w:rPr>
            <w:rFonts w:ascii="Arial" w:hAnsi="Arial"/>
            <w:sz w:val="22"/>
            <w:szCs w:val="22"/>
          </w:rPr>
          <w:t xml:space="preserve"> </w:t>
        </w:r>
      </w:ins>
      <w:ins w:id="2127" w:author="David Bartel" w:date="2018-03-25T08:39:00Z">
        <w:r w:rsidR="004D6B90">
          <w:rPr>
            <w:rFonts w:ascii="Arial" w:hAnsi="Arial"/>
            <w:sz w:val="22"/>
            <w:szCs w:val="22"/>
          </w:rPr>
          <w:t>efficacy of these</w:t>
        </w:r>
      </w:ins>
      <w:ins w:id="2128" w:author="David Bartel" w:date="2018-03-25T08:47:00Z">
        <w:r w:rsidR="0019751F">
          <w:rPr>
            <w:rFonts w:ascii="Arial" w:hAnsi="Arial"/>
            <w:sz w:val="22"/>
            <w:szCs w:val="22"/>
          </w:rPr>
          <w:t xml:space="preserve"> sites</w:t>
        </w:r>
      </w:ins>
      <w:ins w:id="2129" w:author="David Bartel" w:date="2018-03-25T08:39:00Z">
        <w:r w:rsidR="004D6B90">
          <w:rPr>
            <w:rFonts w:ascii="Arial" w:hAnsi="Arial"/>
            <w:sz w:val="22"/>
            <w:szCs w:val="22"/>
          </w:rPr>
          <w:t xml:space="preserve"> </w:t>
        </w:r>
      </w:ins>
      <w:ins w:id="2130" w:author="David Bartel" w:date="2018-03-25T08:41:00Z">
        <w:r w:rsidR="004D6B90">
          <w:rPr>
            <w:rFonts w:ascii="Arial" w:hAnsi="Arial"/>
            <w:sz w:val="22"/>
            <w:szCs w:val="22"/>
          </w:rPr>
          <w:t>in mediating repression in the cell</w:t>
        </w:r>
      </w:ins>
      <w:ins w:id="2131" w:author="David Bartel" w:date="2018-03-27T21:46:00Z">
        <w:r w:rsidR="00A01AD8">
          <w:rPr>
            <w:rFonts w:ascii="Arial" w:hAnsi="Arial"/>
            <w:sz w:val="22"/>
            <w:szCs w:val="22"/>
          </w:rPr>
          <w:t xml:space="preserve"> (</w:t>
        </w:r>
      </w:ins>
      <w:ins w:id="2132" w:author="David Bartel" w:date="2018-03-27T21:47:00Z">
        <w:r w:rsidR="00A01AD8">
          <w:rPr>
            <w:rFonts w:ascii="Arial" w:hAnsi="Arial"/>
            <w:sz w:val="22"/>
            <w:szCs w:val="22"/>
          </w:rPr>
          <w:t>Fig. 3</w:t>
        </w:r>
        <w:r w:rsidR="00A01AD8" w:rsidRPr="00513A7A">
          <w:rPr>
            <w:rFonts w:ascii="Arial" w:hAnsi="Arial"/>
            <w:sz w:val="22"/>
            <w:szCs w:val="22"/>
            <w:highlight w:val="yellow"/>
            <w:rPrChange w:id="2133" w:author="David Bartel" w:date="2018-03-27T21:47:00Z">
              <w:rPr>
                <w:rFonts w:ascii="Arial" w:hAnsi="Arial"/>
                <w:sz w:val="22"/>
                <w:szCs w:val="22"/>
              </w:rPr>
            </w:rPrChange>
          </w:rPr>
          <w:t>X,Y</w:t>
        </w:r>
        <w:r w:rsidR="00A01AD8">
          <w:rPr>
            <w:rFonts w:ascii="Arial" w:hAnsi="Arial"/>
            <w:sz w:val="22"/>
            <w:szCs w:val="22"/>
          </w:rPr>
          <w:t>)</w:t>
        </w:r>
      </w:ins>
      <w:r>
        <w:rPr>
          <w:rFonts w:ascii="Arial" w:hAnsi="Arial"/>
          <w:sz w:val="22"/>
          <w:szCs w:val="22"/>
        </w:rPr>
        <w:t>.</w:t>
      </w:r>
      <w:ins w:id="2134" w:author="David Bartel" w:date="2018-03-27T21:48:00Z">
        <w:r w:rsidR="00513A7A">
          <w:rPr>
            <w:rFonts w:ascii="Arial" w:hAnsi="Arial"/>
            <w:sz w:val="22"/>
            <w:szCs w:val="22"/>
          </w:rPr>
          <w:t xml:space="preserve"> </w:t>
        </w:r>
      </w:ins>
      <w:r>
        <w:rPr>
          <w:rFonts w:ascii="Arial" w:hAnsi="Arial"/>
          <w:sz w:val="22"/>
          <w:szCs w:val="22"/>
        </w:rPr>
        <w:t xml:space="preserve"> </w:t>
      </w:r>
      <w:ins w:id="2135" w:author="David Bartel" w:date="2018-03-25T09:11:00Z">
        <w:r w:rsidR="00DA7B60">
          <w:rPr>
            <w:rFonts w:ascii="Arial" w:hAnsi="Arial"/>
            <w:sz w:val="22"/>
            <w:szCs w:val="22"/>
          </w:rPr>
          <w:t>A similar</w:t>
        </w:r>
      </w:ins>
      <w:ins w:id="2136" w:author="David Bartel" w:date="2018-03-25T09:10:00Z">
        <w:r w:rsidR="00DA7B60">
          <w:rPr>
            <w:rFonts w:ascii="Arial" w:hAnsi="Arial"/>
            <w:sz w:val="22"/>
            <w:szCs w:val="22"/>
          </w:rPr>
          <w:t xml:space="preserve"> correspondence between</w:t>
        </w:r>
      </w:ins>
      <w:ins w:id="2137" w:author="David Bartel" w:date="2018-03-25T09:11:00Z">
        <w:r w:rsidR="00DA7B60">
          <w:rPr>
            <w:rFonts w:ascii="Arial" w:hAnsi="Arial"/>
            <w:sz w:val="22"/>
            <w:szCs w:val="22"/>
          </w:rPr>
          <w:t xml:space="preserve"> relative </w:t>
        </w:r>
        <w:r w:rsidR="00DA7B60">
          <w:rPr>
            <w:rFonts w:ascii="Arial" w:hAnsi="Arial"/>
            <w:i/>
            <w:sz w:val="22"/>
            <w:szCs w:val="22"/>
          </w:rPr>
          <w:t>K</w:t>
        </w:r>
        <w:r w:rsidR="00DA7B60">
          <w:rPr>
            <w:rFonts w:ascii="Arial" w:hAnsi="Arial"/>
            <w:sz w:val="22"/>
            <w:szCs w:val="22"/>
            <w:vertAlign w:val="subscript"/>
          </w:rPr>
          <w:t>D</w:t>
        </w:r>
        <w:r w:rsidR="00DA7B60">
          <w:rPr>
            <w:rFonts w:ascii="Arial" w:hAnsi="Arial"/>
            <w:sz w:val="22"/>
            <w:szCs w:val="22"/>
          </w:rPr>
          <w:t xml:space="preserve"> values and </w:t>
        </w:r>
      </w:ins>
      <w:ins w:id="2138" w:author="David Bartel" w:date="2018-03-25T09:38:00Z">
        <w:r w:rsidR="00E86D99">
          <w:rPr>
            <w:rFonts w:ascii="Arial" w:hAnsi="Arial"/>
            <w:sz w:val="22"/>
            <w:szCs w:val="22"/>
          </w:rPr>
          <w:t>repression</w:t>
        </w:r>
      </w:ins>
      <w:ins w:id="2139" w:author="David Bartel" w:date="2018-03-25T09:11:00Z">
        <w:r w:rsidR="00DA7B60">
          <w:rPr>
            <w:rFonts w:ascii="Arial" w:hAnsi="Arial"/>
            <w:sz w:val="22"/>
            <w:szCs w:val="22"/>
          </w:rPr>
          <w:t xml:space="preserve"> was observed for </w:t>
        </w:r>
      </w:ins>
      <w:ins w:id="2140" w:author="David Bartel" w:date="2018-03-25T09:21:00Z">
        <w:r w:rsidR="00EF49B6">
          <w:rPr>
            <w:rFonts w:ascii="Arial" w:hAnsi="Arial"/>
            <w:sz w:val="22"/>
            <w:szCs w:val="22"/>
          </w:rPr>
          <w:t xml:space="preserve">the </w:t>
        </w:r>
      </w:ins>
      <w:proofErr w:type="spellStart"/>
      <w:ins w:id="2141" w:author="David Bartel" w:date="2018-03-25T09:11:00Z">
        <w:r w:rsidR="00DA7B60">
          <w:rPr>
            <w:rFonts w:ascii="Arial" w:hAnsi="Arial"/>
            <w:sz w:val="22"/>
            <w:szCs w:val="22"/>
          </w:rPr>
          <w:t>noncanonical</w:t>
        </w:r>
        <w:proofErr w:type="spellEnd"/>
        <w:r w:rsidR="00DA7B60">
          <w:rPr>
            <w:rFonts w:ascii="Arial" w:hAnsi="Arial"/>
            <w:sz w:val="22"/>
            <w:szCs w:val="22"/>
          </w:rPr>
          <w:t xml:space="preserve"> sites</w:t>
        </w:r>
      </w:ins>
      <w:ins w:id="2142" w:author="David Bartel" w:date="2018-03-25T09:21:00Z">
        <w:r w:rsidR="00EF49B6">
          <w:rPr>
            <w:rFonts w:ascii="Arial" w:hAnsi="Arial"/>
            <w:sz w:val="22"/>
            <w:szCs w:val="22"/>
          </w:rPr>
          <w:t xml:space="preserve"> </w:t>
        </w:r>
      </w:ins>
      <w:ins w:id="2143" w:author="David Bartel" w:date="2018-03-25T09:37:00Z">
        <w:r w:rsidR="00E86D99">
          <w:rPr>
            <w:rFonts w:ascii="Arial" w:hAnsi="Arial"/>
            <w:sz w:val="22"/>
            <w:szCs w:val="22"/>
          </w:rPr>
          <w:t xml:space="preserve">that had </w:t>
        </w:r>
      </w:ins>
      <w:ins w:id="2144" w:author="David Bartel" w:date="2018-03-27T21:52:00Z">
        <w:r w:rsidR="00DE66E5">
          <w:rPr>
            <w:rFonts w:ascii="Arial" w:hAnsi="Arial"/>
            <w:sz w:val="22"/>
            <w:szCs w:val="22"/>
          </w:rPr>
          <w:t xml:space="preserve">both </w:t>
        </w:r>
      </w:ins>
      <w:ins w:id="2145" w:author="David Bartel" w:date="2018-03-27T21:50:00Z">
        <w:r w:rsidR="00513A7A">
          <w:rPr>
            <w:rFonts w:ascii="Arial" w:hAnsi="Arial"/>
            <w:sz w:val="22"/>
            <w:szCs w:val="22"/>
          </w:rPr>
          <w:t xml:space="preserve">sufficient </w:t>
        </w:r>
      </w:ins>
      <w:ins w:id="2146" w:author="David Bartel" w:date="2018-03-27T21:52:00Z">
        <w:r w:rsidR="00DE66E5">
          <w:rPr>
            <w:rFonts w:ascii="Arial" w:hAnsi="Arial"/>
            <w:sz w:val="22"/>
            <w:szCs w:val="22"/>
          </w:rPr>
          <w:t xml:space="preserve">affinity and sufficient </w:t>
        </w:r>
      </w:ins>
      <w:ins w:id="2147" w:author="David Bartel" w:date="2018-03-27T21:50:00Z">
        <w:r w:rsidR="00513A7A">
          <w:rPr>
            <w:rFonts w:ascii="Arial" w:hAnsi="Arial"/>
            <w:sz w:val="22"/>
            <w:szCs w:val="22"/>
          </w:rPr>
          <w:t xml:space="preserve">representation in the HeLa transcriptome </w:t>
        </w:r>
      </w:ins>
      <w:ins w:id="2148" w:author="David Bartel" w:date="2018-03-27T21:51:00Z">
        <w:r w:rsidR="00513A7A">
          <w:rPr>
            <w:rFonts w:ascii="Arial" w:hAnsi="Arial"/>
            <w:sz w:val="22"/>
            <w:szCs w:val="22"/>
          </w:rPr>
          <w:t xml:space="preserve">to be evaluated using this analysis.  </w:t>
        </w:r>
      </w:ins>
      <w:ins w:id="2149" w:author="David Bartel" w:date="2018-03-27T21:53:00Z">
        <w:r w:rsidR="00DE66E5">
          <w:rPr>
            <w:rFonts w:ascii="Arial" w:hAnsi="Arial"/>
            <w:sz w:val="22"/>
            <w:szCs w:val="22"/>
          </w:rPr>
          <w:t>These included the</w:t>
        </w:r>
      </w:ins>
      <w:ins w:id="2150" w:author="David Bartel" w:date="2018-03-25T09:14:00Z">
        <w:r w:rsidR="00DA7B60">
          <w:rPr>
            <w:rFonts w:ascii="Arial" w:hAnsi="Arial"/>
            <w:sz w:val="22"/>
            <w:szCs w:val="22"/>
          </w:rPr>
          <w:t xml:space="preserve"> pivot–bulge sites </w:t>
        </w:r>
      </w:ins>
      <w:ins w:id="2151" w:author="David Bartel" w:date="2018-03-25T09:46:00Z">
        <w:r w:rsidR="00E86D74">
          <w:rPr>
            <w:rFonts w:ascii="Arial" w:hAnsi="Arial"/>
            <w:sz w:val="22"/>
            <w:szCs w:val="22"/>
          </w:rPr>
          <w:t>for miR-124 and lsy-6</w:t>
        </w:r>
      </w:ins>
      <w:ins w:id="2152" w:author="David Bartel" w:date="2018-03-25T10:03:00Z">
        <w:r w:rsidR="00FA1764">
          <w:rPr>
            <w:rFonts w:ascii="Arial" w:hAnsi="Arial"/>
            <w:sz w:val="22"/>
            <w:szCs w:val="22"/>
          </w:rPr>
          <w:t>,</w:t>
        </w:r>
      </w:ins>
      <w:ins w:id="2153" w:author="David Bartel" w:date="2018-03-25T09:46:00Z">
        <w:r w:rsidR="00E86D74">
          <w:rPr>
            <w:rFonts w:ascii="Arial" w:hAnsi="Arial"/>
            <w:sz w:val="22"/>
            <w:szCs w:val="22"/>
          </w:rPr>
          <w:t xml:space="preserve"> </w:t>
        </w:r>
      </w:ins>
      <w:ins w:id="2154" w:author="David Bartel" w:date="2018-03-25T09:23:00Z">
        <w:r w:rsidR="00EF49B6">
          <w:rPr>
            <w:rFonts w:ascii="Arial" w:hAnsi="Arial"/>
            <w:sz w:val="22"/>
            <w:szCs w:val="22"/>
          </w:rPr>
          <w:t xml:space="preserve">and the </w:t>
        </w:r>
        <w:r w:rsidR="00EF49B6" w:rsidRPr="00E86D99">
          <w:rPr>
            <w:rFonts w:ascii="Arial" w:hAnsi="Arial"/>
            <w:sz w:val="22"/>
            <w:szCs w:val="22"/>
            <w:highlight w:val="yellow"/>
            <w:rPrChange w:id="2155" w:author="David Bartel" w:date="2018-03-25T09:33:00Z">
              <w:rPr>
                <w:rFonts w:ascii="Arial" w:hAnsi="Arial"/>
                <w:sz w:val="22"/>
                <w:szCs w:val="22"/>
              </w:rPr>
            </w:rPrChange>
          </w:rPr>
          <w:t xml:space="preserve">XXXX site for </w:t>
        </w:r>
        <w:proofErr w:type="spellStart"/>
        <w:r w:rsidR="00EF49B6" w:rsidRPr="00E86D99">
          <w:rPr>
            <w:rFonts w:ascii="Arial" w:hAnsi="Arial"/>
            <w:sz w:val="22"/>
            <w:szCs w:val="22"/>
            <w:highlight w:val="yellow"/>
            <w:rPrChange w:id="2156" w:author="David Bartel" w:date="2018-03-25T09:33:00Z">
              <w:rPr>
                <w:rFonts w:ascii="Arial" w:hAnsi="Arial"/>
                <w:sz w:val="22"/>
                <w:szCs w:val="22"/>
              </w:rPr>
            </w:rPrChange>
          </w:rPr>
          <w:t>miR</w:t>
        </w:r>
        <w:proofErr w:type="spellEnd"/>
        <w:r w:rsidR="00EF49B6" w:rsidRPr="00E86D99">
          <w:rPr>
            <w:rFonts w:ascii="Arial" w:hAnsi="Arial"/>
            <w:sz w:val="22"/>
            <w:szCs w:val="22"/>
            <w:highlight w:val="yellow"/>
            <w:rPrChange w:id="2157" w:author="David Bartel" w:date="2018-03-25T09:33:00Z">
              <w:rPr>
                <w:rFonts w:ascii="Arial" w:hAnsi="Arial"/>
                <w:sz w:val="22"/>
                <w:szCs w:val="22"/>
              </w:rPr>
            </w:rPrChange>
          </w:rPr>
          <w:t>-X</w:t>
        </w:r>
      </w:ins>
      <w:del w:id="2158" w:author="David Bartel" w:date="2018-03-25T09:08:00Z">
        <w:r w:rsidDel="00A7473B">
          <w:rPr>
            <w:rFonts w:ascii="Arial" w:hAnsi="Arial"/>
            <w:sz w:val="22"/>
            <w:szCs w:val="22"/>
          </w:rPr>
          <w:delText>Analysis of all five miRNAs together (Figure 4F) can be explained well a single linear model (</w:delText>
        </w:r>
        <w:r w:rsidDel="00A7473B">
          <w:rPr>
            <w:rFonts w:ascii="Arial" w:hAnsi="Arial"/>
            <w:i/>
            <w:sz w:val="22"/>
            <w:szCs w:val="22"/>
          </w:rPr>
          <w:delText>r</w:delText>
        </w:r>
        <w:r w:rsidDel="00A7473B">
          <w:rPr>
            <w:rFonts w:ascii="Arial" w:hAnsi="Arial"/>
            <w:sz w:val="22"/>
            <w:szCs w:val="22"/>
            <w:vertAlign w:val="superscript"/>
          </w:rPr>
          <w:delText>2</w:delText>
        </w:r>
        <w:r w:rsidDel="00A7473B">
          <w:rPr>
            <w:rFonts w:ascii="Arial" w:hAnsi="Arial"/>
            <w:sz w:val="22"/>
            <w:szCs w:val="22"/>
          </w:rPr>
          <w:delText xml:space="preserve"> = 0.82), and is yet improved by the omission of let-7a from this analysis, due to the presence of endogenous let-7a in HeLa cells. </w:delText>
        </w:r>
      </w:del>
      <w:del w:id="2159" w:author="David Bartel" w:date="2018-03-25T10:04:00Z">
        <w:r w:rsidDel="00DC7B8A">
          <w:rPr>
            <w:rFonts w:ascii="Arial" w:hAnsi="Arial"/>
            <w:sz w:val="22"/>
            <w:szCs w:val="22"/>
          </w:rPr>
          <w:delText>When looking at the additional noncanonical sites we identified, we were not able to specifically verify any individual sitetype classes, owing both to the low-number of occurences of these sites in the transcriptome due to the length of the sites, in combination with the lower predicted magnitude of their repression in comparison to the high affinity sites</w:delText>
        </w:r>
      </w:del>
      <w:del w:id="2160" w:author="David Bartel" w:date="2018-03-27T21:53:00Z">
        <w:r w:rsidDel="00DE66E5">
          <w:rPr>
            <w:rFonts w:ascii="Arial" w:hAnsi="Arial"/>
            <w:sz w:val="22"/>
            <w:szCs w:val="22"/>
          </w:rPr>
          <w:delText xml:space="preserve"> (</w:delText>
        </w:r>
      </w:del>
      <w:del w:id="2161" w:author="David Bartel" w:date="2018-03-25T12:28:00Z">
        <w:r w:rsidDel="00C10FE9">
          <w:rPr>
            <w:rFonts w:ascii="Arial" w:hAnsi="Arial"/>
            <w:sz w:val="22"/>
            <w:szCs w:val="22"/>
          </w:rPr>
          <w:delText>F</w:delText>
        </w:r>
      </w:del>
      <w:del w:id="2162" w:author="David Bartel" w:date="2018-03-27T21:53:00Z">
        <w:r w:rsidDel="00DE66E5">
          <w:rPr>
            <w:rFonts w:ascii="Arial" w:hAnsi="Arial"/>
            <w:sz w:val="22"/>
            <w:szCs w:val="22"/>
          </w:rPr>
          <w:delText>ig</w:delText>
        </w:r>
      </w:del>
      <w:del w:id="2163" w:author="David Bartel" w:date="2018-03-25T12:28:00Z">
        <w:r w:rsidDel="00C10FE9">
          <w:rPr>
            <w:rFonts w:ascii="Arial" w:hAnsi="Arial"/>
            <w:sz w:val="22"/>
            <w:szCs w:val="22"/>
          </w:rPr>
          <w:delText>ure</w:delText>
        </w:r>
      </w:del>
      <w:del w:id="2164" w:author="David Bartel" w:date="2018-03-27T21:53:00Z">
        <w:r w:rsidDel="00DE66E5">
          <w:rPr>
            <w:rFonts w:ascii="Arial" w:hAnsi="Arial"/>
            <w:sz w:val="22"/>
            <w:szCs w:val="22"/>
          </w:rPr>
          <w:delText xml:space="preserve"> S</w:delText>
        </w:r>
      </w:del>
      <w:del w:id="2165" w:author="David Bartel" w:date="2018-03-25T10:05:00Z">
        <w:r w:rsidDel="00DC7B8A">
          <w:rPr>
            <w:rFonts w:ascii="Arial" w:hAnsi="Arial"/>
            <w:sz w:val="22"/>
            <w:szCs w:val="22"/>
          </w:rPr>
          <w:delText>4A–E</w:delText>
        </w:r>
      </w:del>
      <w:del w:id="2166" w:author="David Bartel" w:date="2018-03-27T21:53:00Z">
        <w:r w:rsidDel="00DE66E5">
          <w:rPr>
            <w:rFonts w:ascii="Arial" w:hAnsi="Arial"/>
            <w:sz w:val="22"/>
            <w:szCs w:val="22"/>
          </w:rPr>
          <w:delText>)</w:delText>
        </w:r>
      </w:del>
      <w:r>
        <w:rPr>
          <w:rFonts w:ascii="Arial" w:hAnsi="Arial"/>
          <w:sz w:val="22"/>
          <w:szCs w:val="22"/>
        </w:rPr>
        <w:t xml:space="preserve">. </w:t>
      </w:r>
      <w:ins w:id="2167" w:author="David Bartel" w:date="2018-03-27T21:59:00Z">
        <w:r w:rsidR="001905E7">
          <w:rPr>
            <w:rFonts w:ascii="Arial" w:hAnsi="Arial"/>
            <w:sz w:val="22"/>
            <w:szCs w:val="22"/>
          </w:rPr>
          <w:t xml:space="preserve"> </w:t>
        </w:r>
      </w:ins>
      <w:del w:id="2168" w:author="David Bartel" w:date="2018-03-25T10:06:00Z">
        <w:r w:rsidDel="00DC7B8A">
          <w:rPr>
            <w:rFonts w:ascii="Arial" w:hAnsi="Arial"/>
            <w:sz w:val="22"/>
            <w:szCs w:val="22"/>
          </w:rPr>
          <w:delText>However, we still see that t</w:delText>
        </w:r>
      </w:del>
      <w:ins w:id="2169" w:author="David Bartel" w:date="2018-03-25T10:06:00Z">
        <w:r w:rsidR="00DC7B8A">
          <w:rPr>
            <w:rFonts w:ascii="Arial" w:hAnsi="Arial"/>
            <w:sz w:val="22"/>
            <w:szCs w:val="22"/>
          </w:rPr>
          <w:t>T</w:t>
        </w:r>
      </w:ins>
      <w:r>
        <w:rPr>
          <w:rFonts w:ascii="Arial" w:hAnsi="Arial"/>
          <w:sz w:val="22"/>
          <w:szCs w:val="22"/>
        </w:rPr>
        <w:t xml:space="preserve">he </w:t>
      </w:r>
      <w:ins w:id="2170" w:author="David Bartel" w:date="2018-03-25T10:06:00Z">
        <w:r w:rsidR="00DC7B8A">
          <w:rPr>
            <w:rFonts w:ascii="Arial" w:hAnsi="Arial"/>
            <w:sz w:val="22"/>
            <w:szCs w:val="22"/>
          </w:rPr>
          <w:t xml:space="preserve">consistent </w:t>
        </w:r>
      </w:ins>
      <w:r>
        <w:rPr>
          <w:rFonts w:ascii="Arial" w:hAnsi="Arial"/>
          <w:sz w:val="22"/>
          <w:szCs w:val="22"/>
        </w:rPr>
        <w:t xml:space="preserve">relationship between </w:t>
      </w:r>
      <w:ins w:id="2171" w:author="David Bartel" w:date="2018-03-25T10:07:00Z">
        <w:r w:rsidR="00DC7B8A">
          <w:rPr>
            <w:rFonts w:ascii="Arial" w:hAnsi="Arial"/>
            <w:sz w:val="22"/>
            <w:szCs w:val="22"/>
          </w:rPr>
          <w:t xml:space="preserve">in vitro </w:t>
        </w:r>
      </w:ins>
      <w:r>
        <w:rPr>
          <w:rFonts w:ascii="Arial" w:hAnsi="Arial"/>
          <w:sz w:val="22"/>
          <w:szCs w:val="22"/>
        </w:rPr>
        <w:t>binding</w:t>
      </w:r>
      <w:ins w:id="2172" w:author="David Bartel" w:date="2018-03-25T10:06:00Z">
        <w:r w:rsidR="00DC7B8A">
          <w:rPr>
            <w:rFonts w:ascii="Arial" w:hAnsi="Arial"/>
            <w:sz w:val="22"/>
            <w:szCs w:val="22"/>
          </w:rPr>
          <w:t xml:space="preserve"> affinity</w:t>
        </w:r>
      </w:ins>
      <w:r>
        <w:rPr>
          <w:rFonts w:ascii="Arial" w:hAnsi="Arial"/>
          <w:sz w:val="22"/>
          <w:szCs w:val="22"/>
        </w:rPr>
        <w:t xml:space="preserve"> and </w:t>
      </w:r>
      <w:ins w:id="2173" w:author="David Bartel" w:date="2018-03-25T10:07:00Z">
        <w:r w:rsidR="00DC7B8A">
          <w:rPr>
            <w:rFonts w:ascii="Arial" w:hAnsi="Arial"/>
            <w:sz w:val="22"/>
            <w:szCs w:val="22"/>
          </w:rPr>
          <w:t xml:space="preserve">intracellular </w:t>
        </w:r>
      </w:ins>
      <w:r>
        <w:rPr>
          <w:rFonts w:ascii="Arial" w:hAnsi="Arial"/>
          <w:sz w:val="22"/>
          <w:szCs w:val="22"/>
        </w:rPr>
        <w:t>repression</w:t>
      </w:r>
      <w:del w:id="2174" w:author="David Bartel" w:date="2018-03-25T10:06:00Z">
        <w:r w:rsidDel="00DC7B8A">
          <w:rPr>
            <w:rFonts w:ascii="Arial" w:hAnsi="Arial"/>
            <w:sz w:val="22"/>
            <w:szCs w:val="22"/>
          </w:rPr>
          <w:delText xml:space="preserve"> is maintained. These data</w:delText>
        </w:r>
      </w:del>
      <w:r>
        <w:rPr>
          <w:rFonts w:ascii="Arial" w:hAnsi="Arial"/>
          <w:sz w:val="22"/>
          <w:szCs w:val="22"/>
        </w:rPr>
        <w:t xml:space="preserve"> </w:t>
      </w:r>
      <w:del w:id="2175" w:author="David Bartel" w:date="2018-03-25T10:06:00Z">
        <w:r w:rsidDel="00DC7B8A">
          <w:rPr>
            <w:rFonts w:ascii="Arial" w:hAnsi="Arial"/>
            <w:sz w:val="22"/>
            <w:szCs w:val="22"/>
          </w:rPr>
          <w:delText xml:space="preserve">suggest </w:delText>
        </w:r>
      </w:del>
      <w:ins w:id="2176" w:author="David Bartel" w:date="2018-03-25T10:06:00Z">
        <w:r w:rsidR="00DC7B8A">
          <w:rPr>
            <w:rFonts w:ascii="Arial" w:hAnsi="Arial"/>
            <w:sz w:val="22"/>
            <w:szCs w:val="22"/>
          </w:rPr>
          <w:t xml:space="preserve">supports </w:t>
        </w:r>
      </w:ins>
      <w:r>
        <w:rPr>
          <w:rFonts w:ascii="Arial" w:hAnsi="Arial"/>
          <w:sz w:val="22"/>
          <w:szCs w:val="22"/>
        </w:rPr>
        <w:t>a model in which</w:t>
      </w:r>
      <w:ins w:id="2177" w:author="David Bartel" w:date="2018-03-26T10:24:00Z">
        <w:r w:rsidR="00D57534">
          <w:rPr>
            <w:rFonts w:ascii="Arial" w:hAnsi="Arial"/>
            <w:sz w:val="22"/>
            <w:szCs w:val="22"/>
          </w:rPr>
          <w:t xml:space="preserve"> repression is a function of site occupancy and</w:t>
        </w:r>
      </w:ins>
      <w:r>
        <w:rPr>
          <w:rFonts w:ascii="Arial" w:hAnsi="Arial"/>
          <w:sz w:val="22"/>
          <w:szCs w:val="22"/>
        </w:rPr>
        <w:t xml:space="preserve"> </w:t>
      </w:r>
      <w:del w:id="2178" w:author="David Bartel" w:date="2018-03-25T10:06:00Z">
        <w:r w:rsidDel="00DC7B8A">
          <w:rPr>
            <w:rFonts w:ascii="Arial" w:hAnsi="Arial"/>
            <w:sz w:val="22"/>
            <w:szCs w:val="22"/>
          </w:rPr>
          <w:delText xml:space="preserve">all </w:delText>
        </w:r>
      </w:del>
      <w:r>
        <w:rPr>
          <w:rFonts w:ascii="Arial" w:hAnsi="Arial"/>
          <w:sz w:val="22"/>
          <w:szCs w:val="22"/>
        </w:rPr>
        <w:t>miRNA-</w:t>
      </w:r>
      <w:ins w:id="2179" w:author="David Bartel" w:date="2018-03-25T10:10:00Z">
        <w:r w:rsidR="008112DA">
          <w:rPr>
            <w:rFonts w:ascii="Arial" w:hAnsi="Arial"/>
            <w:sz w:val="22"/>
            <w:szCs w:val="22"/>
          </w:rPr>
          <w:t xml:space="preserve"> and site-</w:t>
        </w:r>
      </w:ins>
      <w:r>
        <w:rPr>
          <w:rFonts w:ascii="Arial" w:hAnsi="Arial"/>
          <w:sz w:val="22"/>
          <w:szCs w:val="22"/>
        </w:rPr>
        <w:t xml:space="preserve">specific differences </w:t>
      </w:r>
      <w:del w:id="2180" w:author="David Bartel" w:date="2018-03-25T10:08:00Z">
        <w:r w:rsidDel="00DC7B8A">
          <w:rPr>
            <w:rFonts w:ascii="Arial" w:hAnsi="Arial"/>
            <w:sz w:val="22"/>
            <w:szCs w:val="22"/>
          </w:rPr>
          <w:delText>can be</w:delText>
        </w:r>
      </w:del>
      <w:ins w:id="2181" w:author="David Bartel" w:date="2018-03-26T10:25:00Z">
        <w:r w:rsidR="00D57534">
          <w:rPr>
            <w:rFonts w:ascii="Arial" w:hAnsi="Arial"/>
            <w:sz w:val="22"/>
            <w:szCs w:val="22"/>
          </w:rPr>
          <w:t>in</w:t>
        </w:r>
      </w:ins>
      <w:del w:id="2182" w:author="David Bartel" w:date="2018-03-26T10:25:00Z">
        <w:r w:rsidDel="00D57534">
          <w:rPr>
            <w:rFonts w:ascii="Arial" w:hAnsi="Arial"/>
            <w:sz w:val="22"/>
            <w:szCs w:val="22"/>
          </w:rPr>
          <w:delText xml:space="preserve"> attributed to </w:delText>
        </w:r>
      </w:del>
      <w:ins w:id="2183" w:author="David Bartel" w:date="2018-03-25T10:08:00Z">
        <w:r w:rsidR="00DC7B8A">
          <w:rPr>
            <w:rFonts w:ascii="Arial" w:hAnsi="Arial"/>
            <w:sz w:val="22"/>
            <w:szCs w:val="22"/>
          </w:rPr>
          <w:t xml:space="preserve"> </w:t>
        </w:r>
      </w:ins>
      <w:r>
        <w:rPr>
          <w:rFonts w:ascii="Arial" w:hAnsi="Arial"/>
          <w:sz w:val="22"/>
          <w:szCs w:val="22"/>
        </w:rPr>
        <w:t>binding affinit</w:t>
      </w:r>
      <w:ins w:id="2184" w:author="David Bartel" w:date="2018-03-25T10:15:00Z">
        <w:r w:rsidR="005F73D3">
          <w:rPr>
            <w:rFonts w:ascii="Arial" w:hAnsi="Arial"/>
            <w:sz w:val="22"/>
            <w:szCs w:val="22"/>
          </w:rPr>
          <w:t>ies</w:t>
        </w:r>
      </w:ins>
      <w:ins w:id="2185" w:author="David Bartel" w:date="2018-03-26T10:25:00Z">
        <w:r w:rsidR="00D57534">
          <w:rPr>
            <w:rFonts w:ascii="Arial" w:hAnsi="Arial"/>
            <w:sz w:val="22"/>
            <w:szCs w:val="22"/>
          </w:rPr>
          <w:t xml:space="preserve"> </w:t>
        </w:r>
        <w:r w:rsidR="000622CB">
          <w:rPr>
            <w:rFonts w:ascii="Arial" w:hAnsi="Arial"/>
            <w:sz w:val="22"/>
            <w:szCs w:val="22"/>
          </w:rPr>
          <w:t xml:space="preserve">explain </w:t>
        </w:r>
      </w:ins>
      <w:ins w:id="2186" w:author="David Bartel" w:date="2018-03-27T10:51:00Z">
        <w:r w:rsidR="00F17C8A">
          <w:rPr>
            <w:rFonts w:ascii="Arial" w:hAnsi="Arial"/>
            <w:sz w:val="22"/>
            <w:szCs w:val="22"/>
          </w:rPr>
          <w:t>substantial</w:t>
        </w:r>
      </w:ins>
      <w:ins w:id="2187" w:author="David Bartel" w:date="2018-03-26T10:25:00Z">
        <w:r w:rsidR="000622CB">
          <w:rPr>
            <w:rFonts w:ascii="Arial" w:hAnsi="Arial"/>
            <w:sz w:val="22"/>
            <w:szCs w:val="22"/>
          </w:rPr>
          <w:t xml:space="preserve"> differences in repression</w:t>
        </w:r>
      </w:ins>
      <w:del w:id="2188" w:author="David Bartel" w:date="2018-03-25T10:15:00Z">
        <w:r w:rsidDel="005F73D3">
          <w:rPr>
            <w:rFonts w:ascii="Arial" w:hAnsi="Arial"/>
            <w:sz w:val="22"/>
            <w:szCs w:val="22"/>
          </w:rPr>
          <w:delText>y</w:delText>
        </w:r>
      </w:del>
      <w:del w:id="2189" w:author="David Bartel" w:date="2018-03-26T10:26:00Z">
        <w:r w:rsidDel="000622CB">
          <w:rPr>
            <w:rFonts w:ascii="Arial" w:hAnsi="Arial"/>
            <w:sz w:val="22"/>
            <w:szCs w:val="22"/>
          </w:rPr>
          <w:delText>, with the downstream steps in the pathway occurring as a function of occupancy</w:delText>
        </w:r>
      </w:del>
      <w:del w:id="2190" w:author="David Bartel" w:date="2018-03-25T10:15:00Z">
        <w:r w:rsidDel="005F73D3">
          <w:rPr>
            <w:rFonts w:ascii="Arial" w:hAnsi="Arial"/>
            <w:sz w:val="22"/>
            <w:szCs w:val="22"/>
          </w:rPr>
          <w:delText xml:space="preserve"> of the site</w:delText>
        </w:r>
      </w:del>
      <w:r>
        <w:rPr>
          <w:rFonts w:ascii="Arial" w:hAnsi="Arial"/>
          <w:sz w:val="22"/>
          <w:szCs w:val="22"/>
        </w:rPr>
        <w:t xml:space="preserve">. </w:t>
      </w:r>
      <w:moveFromRangeStart w:id="2191" w:author="David Bartel" w:date="2018-03-26T10:40:00Z" w:name="move383680155"/>
      <w:moveFrom w:id="2192" w:author="David Bartel" w:date="2018-03-26T10:40:00Z">
        <w:r w:rsidDel="00E6529F">
          <w:rPr>
            <w:rFonts w:ascii="Arial" w:hAnsi="Arial"/>
            <w:sz w:val="22"/>
            <w:szCs w:val="22"/>
          </w:rPr>
          <w:t xml:space="preserve">They also demonstrate that the essential resource in quantitatively predicting the effects of a miRNA effects </w:t>
        </w:r>
        <w:r w:rsidDel="00E6529F">
          <w:rPr>
            <w:rFonts w:ascii="Arial" w:hAnsi="Arial"/>
            <w:i/>
            <w:sz w:val="22"/>
            <w:szCs w:val="22"/>
          </w:rPr>
          <w:t>in vivo</w:t>
        </w:r>
        <w:r w:rsidDel="00E6529F">
          <w:rPr>
            <w:rFonts w:ascii="Arial" w:hAnsi="Arial"/>
            <w:sz w:val="22"/>
            <w:szCs w:val="22"/>
          </w:rPr>
          <w:t xml:space="preserve"> are binding affinity measurements for that miRNA.</w:t>
        </w:r>
      </w:moveFrom>
      <w:moveFromRangeEnd w:id="2191"/>
    </w:p>
    <w:p w14:paraId="07AF1F27" w14:textId="77777777" w:rsidR="006D2C3E" w:rsidRDefault="006D2C3E" w:rsidP="009E2BCA">
      <w:pPr>
        <w:spacing w:line="360" w:lineRule="auto"/>
        <w:rPr>
          <w:ins w:id="2193" w:author="David Bartel" w:date="2018-03-01T11:17:00Z"/>
          <w:rFonts w:ascii="Arial" w:hAnsi="Arial"/>
          <w:b/>
          <w:color w:val="000000" w:themeColor="text1"/>
          <w:sz w:val="22"/>
          <w:szCs w:val="22"/>
        </w:rPr>
      </w:pPr>
    </w:p>
    <w:p w14:paraId="42EE6B4B" w14:textId="233BEACE" w:rsidR="009E2BCA" w:rsidRDefault="00A90608" w:rsidP="009E2BCA">
      <w:pPr>
        <w:spacing w:line="360" w:lineRule="auto"/>
        <w:rPr>
          <w:rFonts w:ascii="Arial" w:hAnsi="Arial"/>
          <w:b/>
          <w:color w:val="000000" w:themeColor="text1"/>
          <w:sz w:val="22"/>
          <w:szCs w:val="22"/>
          <w:vertAlign w:val="subscript"/>
        </w:rPr>
      </w:pPr>
      <w:ins w:id="2194" w:author="David Bartel" w:date="2018-03-25T10:20:00Z">
        <w:r>
          <w:rPr>
            <w:rFonts w:ascii="Arial" w:hAnsi="Arial"/>
            <w:b/>
            <w:color w:val="000000" w:themeColor="text1"/>
            <w:sz w:val="22"/>
            <w:szCs w:val="22"/>
          </w:rPr>
          <w:t>The strong influence of f</w:t>
        </w:r>
      </w:ins>
      <w:del w:id="2195" w:author="David Bartel" w:date="2018-03-25T10:20:00Z">
        <w:r w:rsidR="009E2BCA" w:rsidDel="00A90608">
          <w:rPr>
            <w:rFonts w:ascii="Arial" w:hAnsi="Arial"/>
            <w:b/>
            <w:color w:val="000000" w:themeColor="text1"/>
            <w:sz w:val="22"/>
            <w:szCs w:val="22"/>
          </w:rPr>
          <w:delText>F</w:delText>
        </w:r>
      </w:del>
      <w:r w:rsidR="009E2BCA">
        <w:rPr>
          <w:rFonts w:ascii="Arial" w:hAnsi="Arial"/>
          <w:b/>
          <w:color w:val="000000" w:themeColor="text1"/>
          <w:sz w:val="22"/>
          <w:szCs w:val="22"/>
        </w:rPr>
        <w:t>lanking dinucleotide sequence</w:t>
      </w:r>
      <w:ins w:id="2196" w:author="David Bartel" w:date="2018-03-25T10:20:00Z">
        <w:r>
          <w:rPr>
            <w:rFonts w:ascii="Arial" w:hAnsi="Arial"/>
            <w:b/>
            <w:color w:val="000000" w:themeColor="text1"/>
            <w:sz w:val="22"/>
            <w:szCs w:val="22"/>
          </w:rPr>
          <w:t>s</w:t>
        </w:r>
      </w:ins>
      <w:del w:id="2197" w:author="David Bartel" w:date="2018-03-25T10:20:00Z">
        <w:r w:rsidR="009E2BCA" w:rsidDel="00A90608">
          <w:rPr>
            <w:rFonts w:ascii="Arial" w:hAnsi="Arial"/>
            <w:b/>
            <w:color w:val="000000" w:themeColor="text1"/>
            <w:sz w:val="22"/>
            <w:szCs w:val="22"/>
          </w:rPr>
          <w:delText xml:space="preserve"> context causes 100–fold differences in site type binding affinity</w:delText>
        </w:r>
      </w:del>
      <w:r w:rsidR="009E2BCA">
        <w:rPr>
          <w:rFonts w:ascii="Arial" w:hAnsi="Arial"/>
          <w:b/>
          <w:color w:val="000000" w:themeColor="text1"/>
          <w:sz w:val="22"/>
          <w:szCs w:val="22"/>
        </w:rPr>
        <w:t>.</w:t>
      </w:r>
    </w:p>
    <w:p w14:paraId="4F96FE1A" w14:textId="604A865D" w:rsidR="009E2BCA" w:rsidDel="002745E0" w:rsidRDefault="0061585F" w:rsidP="009E2BCA">
      <w:pPr>
        <w:spacing w:line="360" w:lineRule="auto"/>
        <w:rPr>
          <w:del w:id="2198" w:author="David Bartel" w:date="2018-03-25T11:58:00Z"/>
          <w:rFonts w:ascii="Arial" w:hAnsi="Arial"/>
          <w:color w:val="000000" w:themeColor="text1"/>
          <w:sz w:val="22"/>
          <w:szCs w:val="22"/>
        </w:rPr>
      </w:pPr>
      <w:ins w:id="2199" w:author="David Bartel" w:date="2018-03-25T11:48:00Z">
        <w:r>
          <w:rPr>
            <w:rFonts w:ascii="Arial" w:hAnsi="Arial"/>
            <w:color w:val="000000" w:themeColor="text1"/>
            <w:sz w:val="22"/>
            <w:szCs w:val="22"/>
          </w:rPr>
          <w:t>AU-rich</w:t>
        </w:r>
      </w:ins>
      <w:ins w:id="2200" w:author="David Bartel" w:date="2018-03-25T10:24:00Z">
        <w:r w:rsidR="00A90608">
          <w:rPr>
            <w:rFonts w:ascii="Arial" w:hAnsi="Arial"/>
            <w:color w:val="000000" w:themeColor="text1"/>
            <w:sz w:val="22"/>
            <w:szCs w:val="22"/>
          </w:rPr>
          <w:t xml:space="preserve"> </w:t>
        </w:r>
      </w:ins>
      <w:ins w:id="2201" w:author="David Bartel" w:date="2018-03-25T11:51:00Z">
        <w:r w:rsidR="000C24BB">
          <w:rPr>
            <w:rFonts w:ascii="Arial" w:hAnsi="Arial"/>
            <w:color w:val="000000" w:themeColor="text1"/>
            <w:sz w:val="22"/>
            <w:szCs w:val="22"/>
          </w:rPr>
          <w:t>nucleotide</w:t>
        </w:r>
      </w:ins>
      <w:ins w:id="2202" w:author="David Bartel" w:date="2018-03-25T10:24:00Z">
        <w:r w:rsidR="00A90608">
          <w:rPr>
            <w:rFonts w:ascii="Arial" w:hAnsi="Arial"/>
            <w:color w:val="000000" w:themeColor="text1"/>
            <w:sz w:val="22"/>
            <w:szCs w:val="22"/>
          </w:rPr>
          <w:t xml:space="preserve"> composition </w:t>
        </w:r>
      </w:ins>
      <w:ins w:id="2203" w:author="David Bartel" w:date="2018-03-25T11:48:00Z">
        <w:r>
          <w:rPr>
            <w:rFonts w:ascii="Arial" w:hAnsi="Arial"/>
            <w:color w:val="000000" w:themeColor="text1"/>
            <w:sz w:val="22"/>
            <w:szCs w:val="22"/>
          </w:rPr>
          <w:t xml:space="preserve">immediately flanking miRNA sites has long been associated with increased </w:t>
        </w:r>
      </w:ins>
      <w:ins w:id="2204" w:author="David Bartel" w:date="2018-03-25T11:57:00Z">
        <w:r w:rsidR="002745E0">
          <w:rPr>
            <w:rFonts w:ascii="Arial" w:hAnsi="Arial"/>
            <w:color w:val="000000" w:themeColor="text1"/>
            <w:sz w:val="22"/>
            <w:szCs w:val="22"/>
          </w:rPr>
          <w:t xml:space="preserve">site conservation and </w:t>
        </w:r>
      </w:ins>
      <w:ins w:id="2205" w:author="David Bartel" w:date="2018-03-25T11:49:00Z">
        <w:r>
          <w:rPr>
            <w:rFonts w:ascii="Arial" w:hAnsi="Arial"/>
            <w:color w:val="000000" w:themeColor="text1"/>
            <w:sz w:val="22"/>
            <w:szCs w:val="22"/>
          </w:rPr>
          <w:t>efficacy in cells</w:t>
        </w:r>
      </w:ins>
      <w:ins w:id="2206" w:author="David Bartel" w:date="2018-03-25T11:54:00Z">
        <w:r w:rsidR="000C24BB">
          <w:rPr>
            <w:rFonts w:ascii="Arial" w:hAnsi="Arial"/>
            <w:color w:val="000000" w:themeColor="text1"/>
            <w:sz w:val="22"/>
            <w:szCs w:val="22"/>
          </w:rPr>
          <w:t xml:space="preserve"> (</w:t>
        </w:r>
        <w:commentRangeStart w:id="2207"/>
        <w:r w:rsidR="000C24BB">
          <w:rPr>
            <w:rFonts w:ascii="Arial" w:hAnsi="Arial"/>
            <w:color w:val="000000" w:themeColor="text1"/>
            <w:sz w:val="22"/>
            <w:szCs w:val="22"/>
          </w:rPr>
          <w:t>REF</w:t>
        </w:r>
        <w:commentRangeEnd w:id="2207"/>
        <w:r w:rsidR="000C24BB">
          <w:rPr>
            <w:rStyle w:val="CommentReference"/>
            <w:rFonts w:eastAsiaTheme="minorHAnsi"/>
          </w:rPr>
          <w:commentReference w:id="2207"/>
        </w:r>
        <w:r w:rsidR="000C24BB">
          <w:rPr>
            <w:rFonts w:ascii="Arial" w:hAnsi="Arial"/>
            <w:color w:val="000000" w:themeColor="text1"/>
            <w:sz w:val="22"/>
            <w:szCs w:val="22"/>
          </w:rPr>
          <w:t>)</w:t>
        </w:r>
      </w:ins>
      <w:ins w:id="2208" w:author="David Bartel" w:date="2018-03-25T11:49:00Z">
        <w:r>
          <w:rPr>
            <w:rFonts w:ascii="Arial" w:hAnsi="Arial"/>
            <w:color w:val="000000" w:themeColor="text1"/>
            <w:sz w:val="22"/>
            <w:szCs w:val="22"/>
          </w:rPr>
          <w:t xml:space="preserve">, </w:t>
        </w:r>
      </w:ins>
      <w:ins w:id="2209" w:author="David Bartel" w:date="2018-03-25T11:50:00Z">
        <w:r>
          <w:rPr>
            <w:rFonts w:ascii="Arial" w:hAnsi="Arial"/>
            <w:color w:val="000000" w:themeColor="text1"/>
            <w:sz w:val="22"/>
            <w:szCs w:val="22"/>
          </w:rPr>
          <w:t xml:space="preserve">but the biochemical basis of this phenomenon </w:t>
        </w:r>
      </w:ins>
      <w:ins w:id="2210" w:author="David Bartel" w:date="2018-03-25T11:52:00Z">
        <w:r w:rsidR="000C24BB">
          <w:rPr>
            <w:rFonts w:ascii="Arial" w:hAnsi="Arial"/>
            <w:color w:val="000000" w:themeColor="text1"/>
            <w:sz w:val="22"/>
            <w:szCs w:val="22"/>
          </w:rPr>
          <w:t>had not been investigated</w:t>
        </w:r>
      </w:ins>
      <w:ins w:id="2211" w:author="David Bartel" w:date="2018-03-25T12:02:00Z">
        <w:r w:rsidR="008E4ABC">
          <w:rPr>
            <w:rFonts w:ascii="Arial" w:hAnsi="Arial"/>
            <w:color w:val="000000" w:themeColor="text1"/>
            <w:sz w:val="22"/>
            <w:szCs w:val="22"/>
          </w:rPr>
          <w:t>, presumably because of the sparsity of affinity measur</w:t>
        </w:r>
      </w:ins>
      <w:ins w:id="2212" w:author="David Bartel" w:date="2018-03-26T11:43:00Z">
        <w:r w:rsidR="00C926E4">
          <w:rPr>
            <w:rFonts w:ascii="Arial" w:hAnsi="Arial"/>
            <w:color w:val="000000" w:themeColor="text1"/>
            <w:sz w:val="22"/>
            <w:szCs w:val="22"/>
          </w:rPr>
          <w:t>e</w:t>
        </w:r>
      </w:ins>
      <w:ins w:id="2213" w:author="David Bartel" w:date="2018-03-25T12:02:00Z">
        <w:r w:rsidR="008E4ABC">
          <w:rPr>
            <w:rFonts w:ascii="Arial" w:hAnsi="Arial"/>
            <w:color w:val="000000" w:themeColor="text1"/>
            <w:sz w:val="22"/>
            <w:szCs w:val="22"/>
          </w:rPr>
          <w:t>ments</w:t>
        </w:r>
      </w:ins>
      <w:ins w:id="2214" w:author="David Bartel" w:date="2018-03-25T11:53:00Z">
        <w:r w:rsidR="000C24BB">
          <w:rPr>
            <w:rFonts w:ascii="Arial" w:hAnsi="Arial"/>
            <w:color w:val="000000" w:themeColor="text1"/>
            <w:sz w:val="22"/>
            <w:szCs w:val="22"/>
          </w:rPr>
          <w:t>.</w:t>
        </w:r>
      </w:ins>
      <w:del w:id="2215" w:author="David Bartel" w:date="2018-03-25T11:57:00Z">
        <w:r w:rsidR="009E2BCA" w:rsidDel="002745E0">
          <w:rPr>
            <w:rFonts w:ascii="Arial" w:hAnsi="Arial"/>
            <w:color w:val="000000" w:themeColor="text1"/>
            <w:sz w:val="22"/>
            <w:szCs w:val="22"/>
          </w:rPr>
          <w:delText>It is well established that additional mRNA sequence features extrinsic to site type play a role in modulating the efficacy of repression, such as AU-content local to the target site, target site</w:delText>
        </w:r>
      </w:del>
      <w:del w:id="2216" w:author="David Bartel" w:date="2018-03-25T10:19:00Z">
        <w:r w:rsidR="009E2BCA" w:rsidDel="005F73D3">
          <w:rPr>
            <w:rFonts w:ascii="Arial" w:hAnsi="Arial"/>
            <w:color w:val="000000" w:themeColor="text1"/>
            <w:sz w:val="22"/>
            <w:szCs w:val="22"/>
          </w:rPr>
          <w:softHyphen/>
          <w:delText>–</w:delText>
        </w:r>
      </w:del>
      <w:del w:id="2217" w:author="David Bartel" w:date="2018-03-25T11:57:00Z">
        <w:r w:rsidR="009E2BCA" w:rsidDel="002745E0">
          <w:rPr>
            <w:rFonts w:ascii="Arial" w:hAnsi="Arial"/>
            <w:color w:val="000000" w:themeColor="text1"/>
            <w:sz w:val="22"/>
            <w:szCs w:val="22"/>
          </w:rPr>
          <w:delText xml:space="preserve">accessibility (due to low propensity to form secondary structures occluding the site), 3′ UTR length, and target site position within the 3′ UTR </w:delText>
        </w:r>
        <w:r w:rsidR="009E2BCA" w:rsidDel="002745E0">
          <w:rPr>
            <w:rFonts w:ascii="Arial" w:hAnsi="Arial"/>
            <w:color w:val="000000" w:themeColor="text1"/>
            <w:sz w:val="22"/>
            <w:szCs w:val="22"/>
          </w:rPr>
          <w:fldChar w:fldCharType="begin"/>
        </w:r>
        <w:r w:rsidR="009E2BCA" w:rsidDel="002745E0">
          <w:rPr>
            <w:rFonts w:ascii="Arial" w:hAnsi="Arial"/>
            <w:color w:val="000000" w:themeColor="text1"/>
            <w:sz w:val="22"/>
            <w:szCs w:val="22"/>
          </w:rPr>
          <w:delInstrText xml:space="preserve"> ADDIN PAPERS2_CITATIONS &lt;citation&gt;&lt;priority&gt;0&lt;/priority&gt;&lt;uuid&gt;49D2D5C2-669B-4250-97DC-AB9D433D2477&lt;/uuid&gt;&lt;publications&gt;&lt;publication&gt;&lt;subtype&gt;400&lt;/subtype&gt;&lt;publisher&gt;eLife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009E2BCA" w:rsidDel="002745E0">
          <w:rPr>
            <w:rFonts w:ascii="Arial" w:hAnsi="Arial"/>
            <w:color w:val="000000" w:themeColor="text1"/>
            <w:sz w:val="22"/>
            <w:szCs w:val="22"/>
          </w:rPr>
          <w:fldChar w:fldCharType="separate"/>
        </w:r>
        <w:r w:rsidR="009E2BCA" w:rsidDel="002745E0">
          <w:rPr>
            <w:rFonts w:ascii="Arial" w:hAnsi="Arial"/>
            <w:sz w:val="22"/>
            <w:szCs w:val="22"/>
          </w:rPr>
          <w:delText>{Agarwal:2015bw}</w:delText>
        </w:r>
        <w:r w:rsidR="009E2BCA" w:rsidDel="002745E0">
          <w:rPr>
            <w:rFonts w:ascii="Arial" w:hAnsi="Arial"/>
            <w:color w:val="000000" w:themeColor="text1"/>
            <w:sz w:val="22"/>
            <w:szCs w:val="22"/>
          </w:rPr>
          <w:fldChar w:fldCharType="end"/>
        </w:r>
        <w:r w:rsidR="009E2BCA" w:rsidDel="002745E0">
          <w:rPr>
            <w:rFonts w:ascii="Arial" w:hAnsi="Arial"/>
            <w:color w:val="000000" w:themeColor="text1"/>
            <w:sz w:val="22"/>
            <w:szCs w:val="22"/>
          </w:rPr>
          <w:fldChar w:fldCharType="begin"/>
        </w:r>
        <w:r w:rsidR="009E2BCA" w:rsidDel="002745E0">
          <w:rPr>
            <w:rFonts w:ascii="Arial" w:hAnsi="Arial"/>
            <w:color w:val="000000" w:themeColor="text1"/>
            <w:sz w:val="22"/>
            <w:szCs w:val="22"/>
          </w:rPr>
          <w:delInstrText xml:space="preserve"> ADDIN PAPERS2_CITATIONS &lt;citation&gt;&lt;priority&gt;0&lt;/priority&gt;&lt;uuid&gt;F43FD130-A633-4185-84D3-FB4F3F93D518&lt;/uuid&gt;&lt;publications&gt;&lt;publication&gt;&lt;subtype&gt;400&lt;/subtype&gt;&lt;publisher&gt;Cold Spring Harbor Lab&lt;/publisher&gt;&lt;title&gt;Relative contribution of sequence and structure features to the mRNA binding of Argonaute/EIF2C-miRNA complexes and the degradation of miRNA targets.&lt;/title&gt;&lt;url&gt;http://genome.cshlp.org/cgi/doi/10.1101/gr.091181.109&lt;/url&gt;&lt;volume&gt;19&lt;/volume&gt;&lt;publication_date&gt;99200911001200000000220000&lt;/publication_date&gt;&lt;uuid&gt;3EC1EBFC-8903-4C32-865E-E9F3D10EE766&lt;/uuid&gt;&lt;type&gt;400&lt;/type&gt;&lt;number&gt;11&lt;/number&gt;&lt;doi&gt;10.1101/gr.091181.109&lt;/doi&gt;&lt;institution&gt;Biozentrum, University of Basel and Swiss Institute of Bioinformatics, CH-4056 Basel, Switzerland.&lt;/institution&gt;&lt;startpage&gt;2009&lt;/startpage&gt;&lt;endpage&gt;2020&lt;/endpage&gt;&lt;bundle&gt;&lt;publication&gt;&lt;title&gt;Genome research&lt;/title&gt;&lt;uuid&gt;EC4449A4-0896-478E-A2D8-83F5C1467EEB&lt;/uuid&gt;&lt;subtype&gt;-100&lt;/subtype&gt;&lt;type&gt;-100&lt;/type&gt;&lt;/publication&gt;&lt;/bundle&gt;&lt;authors&gt;&lt;author&gt;&lt;lastName&gt;Hausser&lt;/lastName&gt;&lt;firstName&gt;Jean&lt;/firstName&gt;&lt;/author&gt;&lt;author&gt;&lt;lastName&gt;Landthaler&lt;/lastName&gt;&lt;firstName&gt;Markus&lt;/firstName&gt;&lt;/author&gt;&lt;author&gt;&lt;lastName&gt;Jaskiewicz&lt;/lastName&gt;&lt;firstName&gt;Lukasz&lt;/firstName&gt;&lt;/author&gt;&lt;author&gt;&lt;lastName&gt;Gaidatzis&lt;/lastName&gt;&lt;firstName&gt;Dimos&lt;/firstName&gt;&lt;/author&gt;&lt;author&gt;&lt;lastName&gt;Zavolan&lt;/lastName&gt;&lt;firstName&gt;Mihaela&lt;/firstName&gt;&lt;/author&gt;&lt;/authors&gt;&lt;/publication&gt;&lt;/publications&gt;&lt;cites&gt;&lt;/cites&gt;&lt;/citation&gt;</w:delInstrText>
        </w:r>
        <w:r w:rsidR="009E2BCA" w:rsidDel="002745E0">
          <w:rPr>
            <w:rFonts w:ascii="Arial" w:hAnsi="Arial"/>
            <w:color w:val="000000" w:themeColor="text1"/>
            <w:sz w:val="22"/>
            <w:szCs w:val="22"/>
          </w:rPr>
          <w:fldChar w:fldCharType="separate"/>
        </w:r>
        <w:r w:rsidR="009E2BCA" w:rsidDel="002745E0">
          <w:rPr>
            <w:rFonts w:ascii="Arial" w:hAnsi="Arial"/>
            <w:sz w:val="22"/>
            <w:szCs w:val="22"/>
          </w:rPr>
          <w:delText>{Hausser:2009cn}</w:delText>
        </w:r>
        <w:r w:rsidR="009E2BCA" w:rsidDel="002745E0">
          <w:rPr>
            <w:rFonts w:ascii="Arial" w:hAnsi="Arial"/>
            <w:color w:val="000000" w:themeColor="text1"/>
            <w:sz w:val="22"/>
            <w:szCs w:val="22"/>
          </w:rPr>
          <w:fldChar w:fldCharType="end"/>
        </w:r>
        <w:r w:rsidR="009E2BCA" w:rsidDel="002745E0">
          <w:rPr>
            <w:rFonts w:ascii="Arial" w:hAnsi="Arial"/>
            <w:color w:val="000000" w:themeColor="text1"/>
            <w:sz w:val="22"/>
            <w:szCs w:val="22"/>
          </w:rPr>
          <w:delText xml:space="preserve">. The identification of these and other sequence- and transcript-level features as contributing to miRNA-mediated repression occurs primarily through the detection of a correlation with that feature and the magnitude of repression, in studies measuring global changes in gene expression upon transfection or knockout of a particular miRNA sequence. Such studies are of limited utility for precise quantification of the relative effects of each of these features, however, because the repertoire of target sites against any particular miRNA within the endogenous transcriptome constitute a sparse cohort in comparison to the number of sequence features that have been identified. We decided to analyze these effects within the AGO-RBNS equilibrium experiments, reasoning that our complex biochemical data and computational modeling approaches would enable us to monitor the effects of sequence context at the level of miRNA-target binding with an unprecedented level of quantitative detail. Furthermore, we reasoned that </w:delText>
        </w:r>
        <w:r w:rsidR="009E2BCA" w:rsidDel="002745E0">
          <w:rPr>
            <w:rFonts w:ascii="Arial" w:hAnsi="Arial"/>
            <w:i/>
            <w:color w:val="000000" w:themeColor="text1"/>
            <w:sz w:val="22"/>
            <w:szCs w:val="22"/>
          </w:rPr>
          <w:delText>in silico</w:delText>
        </w:r>
        <w:r w:rsidR="009E2BCA" w:rsidDel="002745E0">
          <w:rPr>
            <w:rFonts w:ascii="Arial" w:hAnsi="Arial"/>
            <w:color w:val="000000" w:themeColor="text1"/>
            <w:sz w:val="22"/>
            <w:szCs w:val="22"/>
          </w:rPr>
          <w:delText xml:space="preserve"> structural folding algorithms might provide more accurate structural accessibility predictions for the target sites within the randomized library in comparison to those occurring naturally within transcriptomic 3′ UTRs, which are too long to be computationally folded in their entirety.</w:delText>
        </w:r>
      </w:del>
      <w:ins w:id="2218" w:author="David Bartel" w:date="2018-03-25T11:58:00Z">
        <w:r w:rsidR="002745E0">
          <w:rPr>
            <w:rFonts w:ascii="Arial" w:hAnsi="Arial"/>
            <w:color w:val="000000" w:themeColor="text1"/>
            <w:sz w:val="22"/>
            <w:szCs w:val="22"/>
          </w:rPr>
          <w:t xml:space="preserve"> </w:t>
        </w:r>
      </w:ins>
      <w:ins w:id="2219" w:author="David Bartel" w:date="2018-03-27T21:59:00Z">
        <w:r w:rsidR="001905E7">
          <w:rPr>
            <w:rFonts w:ascii="Arial" w:hAnsi="Arial"/>
            <w:color w:val="000000" w:themeColor="text1"/>
            <w:sz w:val="22"/>
            <w:szCs w:val="22"/>
          </w:rPr>
          <w:t xml:space="preserve"> </w:t>
        </w:r>
      </w:ins>
    </w:p>
    <w:p w14:paraId="040FD5A4" w14:textId="4ED5ECD8" w:rsidR="006606B2" w:rsidRDefault="009E2BCA" w:rsidP="002745E0">
      <w:pPr>
        <w:spacing w:line="360" w:lineRule="auto"/>
        <w:rPr>
          <w:ins w:id="2220" w:author="David Bartel" w:date="2018-03-25T12:32:00Z"/>
          <w:rFonts w:ascii="Arial" w:hAnsi="Arial"/>
          <w:color w:val="000000" w:themeColor="text1"/>
          <w:sz w:val="22"/>
          <w:szCs w:val="22"/>
        </w:rPr>
      </w:pPr>
      <w:del w:id="2221" w:author="David Bartel" w:date="2018-03-25T11:57:00Z">
        <w:r w:rsidDel="002745E0">
          <w:rPr>
            <w:rFonts w:ascii="Arial" w:hAnsi="Arial"/>
            <w:color w:val="000000" w:themeColor="text1"/>
            <w:sz w:val="22"/>
            <w:szCs w:val="22"/>
          </w:rPr>
          <w:tab/>
        </w:r>
      </w:del>
      <w:del w:id="2222" w:author="David Bartel" w:date="2018-03-25T11:58:00Z">
        <w:r w:rsidDel="002745E0">
          <w:rPr>
            <w:rFonts w:ascii="Arial" w:hAnsi="Arial"/>
            <w:color w:val="000000" w:themeColor="text1"/>
            <w:sz w:val="22"/>
            <w:szCs w:val="22"/>
          </w:rPr>
          <w:delText>In order t</w:delText>
        </w:r>
      </w:del>
      <w:ins w:id="2223" w:author="David Bartel" w:date="2018-03-25T11:58:00Z">
        <w:r w:rsidR="002745E0">
          <w:rPr>
            <w:rFonts w:ascii="Arial" w:hAnsi="Arial"/>
            <w:color w:val="000000" w:themeColor="text1"/>
            <w:sz w:val="22"/>
            <w:szCs w:val="22"/>
          </w:rPr>
          <w:t>T</w:t>
        </w:r>
      </w:ins>
      <w:r>
        <w:rPr>
          <w:rFonts w:ascii="Arial" w:hAnsi="Arial"/>
          <w:color w:val="000000" w:themeColor="text1"/>
          <w:sz w:val="22"/>
          <w:szCs w:val="22"/>
        </w:rPr>
        <w:t xml:space="preserve">o </w:t>
      </w:r>
      <w:ins w:id="2224" w:author="David Bartel" w:date="2018-03-25T12:03:00Z">
        <w:r w:rsidR="008E4ABC">
          <w:rPr>
            <w:rFonts w:ascii="Arial" w:hAnsi="Arial"/>
            <w:color w:val="000000" w:themeColor="text1"/>
            <w:sz w:val="22"/>
            <w:szCs w:val="22"/>
          </w:rPr>
          <w:t>overcome this limitation</w:t>
        </w:r>
      </w:ins>
      <w:del w:id="2225" w:author="David Bartel" w:date="2018-03-25T11:58:00Z">
        <w:r w:rsidDel="002745E0">
          <w:rPr>
            <w:rFonts w:ascii="Arial" w:hAnsi="Arial"/>
            <w:color w:val="000000" w:themeColor="text1"/>
            <w:sz w:val="22"/>
            <w:szCs w:val="22"/>
          </w:rPr>
          <w:delText xml:space="preserve">directly </w:delText>
        </w:r>
      </w:del>
      <w:del w:id="2226" w:author="David Bartel" w:date="2018-03-25T12:03:00Z">
        <w:r w:rsidDel="008E4ABC">
          <w:rPr>
            <w:rFonts w:ascii="Arial" w:hAnsi="Arial"/>
            <w:color w:val="000000" w:themeColor="text1"/>
            <w:sz w:val="22"/>
            <w:szCs w:val="22"/>
          </w:rPr>
          <w:delText>quantify the effects of sequence context on miRNA</w:delText>
        </w:r>
      </w:del>
      <w:del w:id="2227" w:author="David Bartel" w:date="2018-03-25T11:58:00Z">
        <w:r w:rsidDel="002745E0">
          <w:rPr>
            <w:rFonts w:ascii="Arial" w:hAnsi="Arial"/>
            <w:color w:val="000000" w:themeColor="text1"/>
            <w:sz w:val="22"/>
            <w:szCs w:val="22"/>
          </w:rPr>
          <w:delText>–</w:delText>
        </w:r>
      </w:del>
      <w:del w:id="2228" w:author="David Bartel" w:date="2018-03-25T12:03:00Z">
        <w:r w:rsidDel="008E4ABC">
          <w:rPr>
            <w:rFonts w:ascii="Arial" w:hAnsi="Arial"/>
            <w:color w:val="000000" w:themeColor="text1"/>
            <w:sz w:val="22"/>
            <w:szCs w:val="22"/>
          </w:rPr>
          <w:delText>target</w:delText>
        </w:r>
      </w:del>
      <w:del w:id="2229" w:author="David Bartel" w:date="2018-03-25T11:59:00Z">
        <w:r w:rsidDel="002745E0">
          <w:rPr>
            <w:rFonts w:ascii="Arial" w:hAnsi="Arial"/>
            <w:color w:val="000000" w:themeColor="text1"/>
            <w:sz w:val="22"/>
            <w:szCs w:val="22"/>
          </w:rPr>
          <w:delText xml:space="preserve"> </w:delText>
        </w:r>
      </w:del>
      <w:del w:id="2230" w:author="David Bartel" w:date="2018-03-25T12:03:00Z">
        <w:r w:rsidDel="008E4ABC">
          <w:rPr>
            <w:rFonts w:ascii="Arial" w:hAnsi="Arial"/>
            <w:color w:val="000000" w:themeColor="text1"/>
            <w:sz w:val="22"/>
            <w:szCs w:val="22"/>
          </w:rPr>
          <w:delText>site binding</w:delText>
        </w:r>
      </w:del>
      <w:del w:id="2231" w:author="David Bartel" w:date="2018-03-25T11:59:00Z">
        <w:r w:rsidDel="002745E0">
          <w:rPr>
            <w:rFonts w:ascii="Arial" w:hAnsi="Arial"/>
            <w:color w:val="000000" w:themeColor="text1"/>
            <w:sz w:val="22"/>
            <w:szCs w:val="22"/>
          </w:rPr>
          <w:delText xml:space="preserve"> affinity</w:delText>
        </w:r>
      </w:del>
      <w:r>
        <w:rPr>
          <w:rFonts w:ascii="Arial" w:hAnsi="Arial"/>
          <w:color w:val="000000" w:themeColor="text1"/>
          <w:sz w:val="22"/>
          <w:szCs w:val="22"/>
        </w:rPr>
        <w:t xml:space="preserve">, we </w:t>
      </w:r>
      <w:del w:id="2232" w:author="David Bartel" w:date="2018-03-25T12:04:00Z">
        <w:r w:rsidDel="008E4ABC">
          <w:rPr>
            <w:rFonts w:ascii="Arial" w:hAnsi="Arial"/>
            <w:color w:val="000000" w:themeColor="text1"/>
            <w:sz w:val="22"/>
            <w:szCs w:val="22"/>
          </w:rPr>
          <w:delText xml:space="preserve">reclassified </w:delText>
        </w:r>
      </w:del>
      <w:ins w:id="2233" w:author="David Bartel" w:date="2018-03-25T12:04:00Z">
        <w:r w:rsidR="008E4ABC">
          <w:rPr>
            <w:rFonts w:ascii="Arial" w:hAnsi="Arial"/>
            <w:color w:val="000000" w:themeColor="text1"/>
            <w:sz w:val="22"/>
            <w:szCs w:val="22"/>
          </w:rPr>
          <w:t xml:space="preserve">separated </w:t>
        </w:r>
      </w:ins>
      <w:r>
        <w:rPr>
          <w:rFonts w:ascii="Arial" w:hAnsi="Arial"/>
          <w:color w:val="000000" w:themeColor="text1"/>
          <w:sz w:val="22"/>
          <w:szCs w:val="22"/>
        </w:rPr>
        <w:t>the 8mer</w:t>
      </w:r>
      <w:del w:id="2234" w:author="David Bartel" w:date="2018-03-25T12:04:00Z">
        <w:r w:rsidDel="008E4ABC">
          <w:rPr>
            <w:rFonts w:ascii="Arial" w:hAnsi="Arial"/>
            <w:color w:val="000000" w:themeColor="text1"/>
            <w:sz w:val="22"/>
            <w:szCs w:val="22"/>
          </w:rPr>
          <w:delText>-containing read counts within all the samples from the miR-1 equilibrium AGO-RBNS experiment, assigning each read to one of</w:delText>
        </w:r>
      </w:del>
      <w:ins w:id="2235" w:author="David Bartel" w:date="2018-03-25T12:04:00Z">
        <w:r w:rsidR="008E4ABC">
          <w:rPr>
            <w:rFonts w:ascii="Arial" w:hAnsi="Arial"/>
            <w:color w:val="000000" w:themeColor="text1"/>
            <w:sz w:val="22"/>
            <w:szCs w:val="22"/>
          </w:rPr>
          <w:t xml:space="preserve"> site into</w:t>
        </w:r>
      </w:ins>
      <w:r>
        <w:rPr>
          <w:rFonts w:ascii="Arial" w:hAnsi="Arial"/>
          <w:color w:val="000000" w:themeColor="text1"/>
          <w:sz w:val="22"/>
          <w:szCs w:val="22"/>
        </w:rPr>
        <w:t xml:space="preserve"> 256 </w:t>
      </w:r>
      <w:del w:id="2236" w:author="David Bartel" w:date="2018-03-25T12:05:00Z">
        <w:r w:rsidDel="008E4ABC">
          <w:rPr>
            <w:rFonts w:ascii="Arial" w:hAnsi="Arial"/>
            <w:color w:val="000000" w:themeColor="text1"/>
            <w:sz w:val="22"/>
            <w:szCs w:val="22"/>
          </w:rPr>
          <w:delText>possible categories</w:delText>
        </w:r>
      </w:del>
      <w:ins w:id="2237" w:author="David Bartel" w:date="2018-03-25T12:05:00Z">
        <w:r w:rsidR="008E4ABC">
          <w:rPr>
            <w:rFonts w:ascii="Arial" w:hAnsi="Arial"/>
            <w:color w:val="000000" w:themeColor="text1"/>
            <w:sz w:val="22"/>
            <w:szCs w:val="22"/>
          </w:rPr>
          <w:t>different 12-nt sites,</w:t>
        </w:r>
      </w:ins>
      <w:r>
        <w:rPr>
          <w:rFonts w:ascii="Arial" w:hAnsi="Arial"/>
          <w:color w:val="000000" w:themeColor="text1"/>
          <w:sz w:val="22"/>
          <w:szCs w:val="22"/>
        </w:rPr>
        <w:t xml:space="preserve"> </w:t>
      </w:r>
      <w:del w:id="2238" w:author="David Bartel" w:date="2018-03-25T12:07:00Z">
        <w:r w:rsidDel="00362C25">
          <w:rPr>
            <w:rFonts w:ascii="Arial" w:hAnsi="Arial"/>
            <w:color w:val="000000" w:themeColor="text1"/>
            <w:sz w:val="22"/>
            <w:szCs w:val="22"/>
          </w:rPr>
          <w:delText>according to</w:delText>
        </w:r>
      </w:del>
      <w:ins w:id="2239" w:author="David Bartel" w:date="2018-03-25T12:07:00Z">
        <w:r w:rsidR="00362C25">
          <w:rPr>
            <w:rFonts w:ascii="Arial" w:hAnsi="Arial"/>
            <w:color w:val="000000" w:themeColor="text1"/>
            <w:sz w:val="22"/>
            <w:szCs w:val="22"/>
          </w:rPr>
          <w:t>based on</w:t>
        </w:r>
      </w:ins>
      <w:r>
        <w:rPr>
          <w:rFonts w:ascii="Arial" w:hAnsi="Arial"/>
          <w:color w:val="000000" w:themeColor="text1"/>
          <w:sz w:val="22"/>
          <w:szCs w:val="22"/>
        </w:rPr>
        <w:t xml:space="preserve"> the dinucleotide sequence</w:t>
      </w:r>
      <w:ins w:id="2240" w:author="David Bartel" w:date="2018-03-25T12:05:00Z">
        <w:r w:rsidR="008E4ABC">
          <w:rPr>
            <w:rFonts w:ascii="Arial" w:hAnsi="Arial"/>
            <w:color w:val="000000" w:themeColor="text1"/>
            <w:sz w:val="22"/>
            <w:szCs w:val="22"/>
          </w:rPr>
          <w:t>s</w:t>
        </w:r>
      </w:ins>
      <w:r>
        <w:rPr>
          <w:rFonts w:ascii="Arial" w:hAnsi="Arial"/>
          <w:color w:val="000000" w:themeColor="text1"/>
          <w:sz w:val="22"/>
          <w:szCs w:val="22"/>
        </w:rPr>
        <w:t xml:space="preserve"> immediately flanking </w:t>
      </w:r>
      <w:del w:id="2241" w:author="David Bartel" w:date="2018-03-25T12:05:00Z">
        <w:r w:rsidDel="008E4ABC">
          <w:rPr>
            <w:rFonts w:ascii="Arial" w:hAnsi="Arial"/>
            <w:color w:val="000000" w:themeColor="text1"/>
            <w:sz w:val="22"/>
            <w:szCs w:val="22"/>
          </w:rPr>
          <w:delText xml:space="preserve">either </w:delText>
        </w:r>
      </w:del>
      <w:ins w:id="2242" w:author="David Bartel" w:date="2018-03-25T12:05:00Z">
        <w:r w:rsidR="008E4ABC">
          <w:rPr>
            <w:rFonts w:ascii="Arial" w:hAnsi="Arial"/>
            <w:color w:val="000000" w:themeColor="text1"/>
            <w:sz w:val="22"/>
            <w:szCs w:val="22"/>
          </w:rPr>
          <w:t xml:space="preserve">each </w:t>
        </w:r>
      </w:ins>
      <w:r>
        <w:rPr>
          <w:rFonts w:ascii="Arial" w:hAnsi="Arial"/>
          <w:color w:val="000000" w:themeColor="text1"/>
          <w:sz w:val="22"/>
          <w:szCs w:val="22"/>
        </w:rPr>
        <w:t xml:space="preserve">side of the </w:t>
      </w:r>
      <w:del w:id="2243" w:author="David Bartel" w:date="2018-03-25T12:06:00Z">
        <w:r w:rsidDel="008E4ABC">
          <w:rPr>
            <w:rFonts w:ascii="Arial" w:hAnsi="Arial"/>
            <w:color w:val="000000" w:themeColor="text1"/>
            <w:sz w:val="22"/>
            <w:szCs w:val="22"/>
          </w:rPr>
          <w:delText xml:space="preserve">site </w:delText>
        </w:r>
      </w:del>
      <w:ins w:id="2244" w:author="David Bartel" w:date="2018-03-25T12:06:00Z">
        <w:r w:rsidR="008E4ABC">
          <w:rPr>
            <w:rFonts w:ascii="Arial" w:hAnsi="Arial"/>
            <w:color w:val="000000" w:themeColor="text1"/>
            <w:sz w:val="22"/>
            <w:szCs w:val="22"/>
          </w:rPr>
          <w:t xml:space="preserve">8mer </w:t>
        </w:r>
      </w:ins>
      <w:r>
        <w:rPr>
          <w:rFonts w:ascii="Arial" w:hAnsi="Arial"/>
          <w:color w:val="000000" w:themeColor="text1"/>
          <w:sz w:val="22"/>
          <w:szCs w:val="22"/>
        </w:rPr>
        <w:t xml:space="preserve">(e.g., AA–8mer–AA, AA–8mer–AC, …, UU-8mer-UU), and </w:t>
      </w:r>
      <w:del w:id="2245" w:author="David Bartel" w:date="2018-03-25T12:07:00Z">
        <w:r w:rsidDel="00362C25">
          <w:rPr>
            <w:rFonts w:ascii="Arial" w:hAnsi="Arial"/>
            <w:color w:val="000000" w:themeColor="text1"/>
            <w:sz w:val="22"/>
            <w:szCs w:val="22"/>
          </w:rPr>
          <w:delText xml:space="preserve">calculated </w:delText>
        </w:r>
        <w:r w:rsidDel="00362C25">
          <w:rPr>
            <w:rFonts w:ascii="Arial" w:hAnsi="Arial"/>
            <w:i/>
            <w:color w:val="000000" w:themeColor="text1"/>
            <w:sz w:val="22"/>
            <w:szCs w:val="22"/>
          </w:rPr>
          <w:delText>K</w:delText>
        </w:r>
        <w:r w:rsidDel="00362C25">
          <w:rPr>
            <w:rFonts w:ascii="Arial" w:hAnsi="Arial"/>
            <w:color w:val="000000" w:themeColor="text1"/>
            <w:sz w:val="22"/>
            <w:szCs w:val="22"/>
            <w:vertAlign w:val="subscript"/>
          </w:rPr>
          <w:delText>D</w:delText>
        </w:r>
        <w:r w:rsidDel="00362C25">
          <w:rPr>
            <w:rFonts w:ascii="Arial" w:hAnsi="Arial"/>
            <w:color w:val="000000" w:themeColor="text1"/>
            <w:sz w:val="22"/>
            <w:szCs w:val="22"/>
          </w:rPr>
          <w:delText xml:space="preserve"> values for each by </w:delText>
        </w:r>
      </w:del>
      <w:del w:id="2246" w:author="David Bartel" w:date="2018-03-27T21:56:00Z">
        <w:r w:rsidDel="00DE66E5">
          <w:rPr>
            <w:rFonts w:ascii="Arial" w:hAnsi="Arial"/>
            <w:color w:val="000000" w:themeColor="text1"/>
            <w:sz w:val="22"/>
            <w:szCs w:val="22"/>
          </w:rPr>
          <w:delText>repeat</w:delText>
        </w:r>
      </w:del>
      <w:del w:id="2247" w:author="David Bartel" w:date="2018-03-25T12:07:00Z">
        <w:r w:rsidDel="00362C25">
          <w:rPr>
            <w:rFonts w:ascii="Arial" w:hAnsi="Arial"/>
            <w:color w:val="000000" w:themeColor="text1"/>
            <w:sz w:val="22"/>
            <w:szCs w:val="22"/>
          </w:rPr>
          <w:delText>ing</w:delText>
        </w:r>
      </w:del>
      <w:del w:id="2248" w:author="David Bartel" w:date="2018-03-27T21:56:00Z">
        <w:r w:rsidDel="00DE66E5">
          <w:rPr>
            <w:rFonts w:ascii="Arial" w:hAnsi="Arial"/>
            <w:color w:val="000000" w:themeColor="text1"/>
            <w:sz w:val="22"/>
            <w:szCs w:val="22"/>
          </w:rPr>
          <w:delText xml:space="preserve"> the modeling described earlier </w:delText>
        </w:r>
      </w:del>
      <w:ins w:id="2249" w:author="David Bartel" w:date="2018-03-25T12:08:00Z">
        <w:r w:rsidR="00362C25">
          <w:rPr>
            <w:rFonts w:ascii="Arial" w:hAnsi="Arial"/>
            <w:color w:val="000000" w:themeColor="text1"/>
            <w:sz w:val="22"/>
            <w:szCs w:val="22"/>
          </w:rPr>
          <w:t>determine</w:t>
        </w:r>
      </w:ins>
      <w:ins w:id="2250" w:author="David Bartel" w:date="2018-03-27T21:56:00Z">
        <w:r w:rsidR="00DE66E5">
          <w:rPr>
            <w:rFonts w:ascii="Arial" w:hAnsi="Arial"/>
            <w:color w:val="000000" w:themeColor="text1"/>
            <w:sz w:val="22"/>
            <w:szCs w:val="22"/>
          </w:rPr>
          <w:t>d</w:t>
        </w:r>
      </w:ins>
      <w:ins w:id="2251" w:author="David Bartel" w:date="2018-03-25T12:07:00Z">
        <w:r w:rsidR="00362C25">
          <w:rPr>
            <w:rFonts w:ascii="Arial" w:hAnsi="Arial"/>
            <w:color w:val="000000" w:themeColor="text1"/>
            <w:sz w:val="22"/>
            <w:szCs w:val="22"/>
          </w:rPr>
          <w:t xml:space="preserve"> </w:t>
        </w:r>
        <w:r w:rsidR="00362C25">
          <w:rPr>
            <w:rFonts w:ascii="Arial" w:hAnsi="Arial"/>
            <w:i/>
            <w:color w:val="000000" w:themeColor="text1"/>
            <w:sz w:val="22"/>
            <w:szCs w:val="22"/>
          </w:rPr>
          <w:t>K</w:t>
        </w:r>
        <w:r w:rsidR="00362C25">
          <w:rPr>
            <w:rFonts w:ascii="Arial" w:hAnsi="Arial"/>
            <w:color w:val="000000" w:themeColor="text1"/>
            <w:sz w:val="22"/>
            <w:szCs w:val="22"/>
            <w:vertAlign w:val="subscript"/>
          </w:rPr>
          <w:t>D</w:t>
        </w:r>
        <w:r w:rsidR="00362C25">
          <w:rPr>
            <w:rFonts w:ascii="Arial" w:hAnsi="Arial"/>
            <w:color w:val="000000" w:themeColor="text1"/>
            <w:sz w:val="22"/>
            <w:szCs w:val="22"/>
          </w:rPr>
          <w:t xml:space="preserve"> values for each </w:t>
        </w:r>
      </w:ins>
      <w:ins w:id="2252" w:author="David Bartel" w:date="2018-03-25T12:08:00Z">
        <w:r w:rsidR="00362C25">
          <w:rPr>
            <w:rFonts w:ascii="Arial" w:hAnsi="Arial"/>
            <w:color w:val="000000" w:themeColor="text1"/>
            <w:sz w:val="22"/>
            <w:szCs w:val="22"/>
          </w:rPr>
          <w:t>of</w:t>
        </w:r>
      </w:ins>
      <w:del w:id="2253" w:author="David Bartel" w:date="2018-03-25T12:08:00Z">
        <w:r w:rsidDel="00362C25">
          <w:rPr>
            <w:rFonts w:ascii="Arial" w:hAnsi="Arial"/>
            <w:color w:val="000000" w:themeColor="text1"/>
            <w:sz w:val="22"/>
            <w:szCs w:val="22"/>
          </w:rPr>
          <w:delText>with an updated site list in which the single “8mer” category was replaced with</w:delText>
        </w:r>
      </w:del>
      <w:r>
        <w:rPr>
          <w:rFonts w:ascii="Arial" w:hAnsi="Arial"/>
          <w:color w:val="000000" w:themeColor="text1"/>
          <w:sz w:val="22"/>
          <w:szCs w:val="22"/>
        </w:rPr>
        <w:t xml:space="preserve"> the 256 </w:t>
      </w:r>
      <w:del w:id="2254" w:author="David Bartel" w:date="2018-03-25T12:08:00Z">
        <w:r w:rsidDel="00362C25">
          <w:rPr>
            <w:rFonts w:ascii="Arial" w:hAnsi="Arial"/>
            <w:color w:val="000000" w:themeColor="text1"/>
            <w:sz w:val="22"/>
            <w:szCs w:val="22"/>
          </w:rPr>
          <w:delText>8mer site-context</w:delText>
        </w:r>
      </w:del>
      <w:ins w:id="2255" w:author="David Bartel" w:date="2018-03-25T12:08:00Z">
        <w:r w:rsidR="00362C25">
          <w:rPr>
            <w:rFonts w:ascii="Arial" w:hAnsi="Arial"/>
            <w:color w:val="000000" w:themeColor="text1"/>
            <w:sz w:val="22"/>
            <w:szCs w:val="22"/>
          </w:rPr>
          <w:t>sites</w:t>
        </w:r>
      </w:ins>
      <w:r>
        <w:rPr>
          <w:rFonts w:ascii="Arial" w:hAnsi="Arial"/>
          <w:color w:val="000000" w:themeColor="text1"/>
          <w:sz w:val="22"/>
          <w:szCs w:val="22"/>
        </w:rPr>
        <w:t xml:space="preserve"> (Fig</w:t>
      </w:r>
      <w:ins w:id="2256" w:author="David Bartel" w:date="2018-03-25T12:29:00Z">
        <w:r w:rsidR="00C10FE9">
          <w:rPr>
            <w:rFonts w:ascii="Arial" w:hAnsi="Arial"/>
            <w:color w:val="000000" w:themeColor="text1"/>
            <w:sz w:val="22"/>
            <w:szCs w:val="22"/>
          </w:rPr>
          <w:t>.</w:t>
        </w:r>
      </w:ins>
      <w:del w:id="2257" w:author="David Bartel" w:date="2018-03-25T12:29:00Z">
        <w:r w:rsidDel="00C10FE9">
          <w:rPr>
            <w:rFonts w:ascii="Arial" w:hAnsi="Arial"/>
            <w:color w:val="000000" w:themeColor="text1"/>
            <w:sz w:val="22"/>
            <w:szCs w:val="22"/>
          </w:rPr>
          <w:delText>ure</w:delText>
        </w:r>
      </w:del>
      <w:r>
        <w:rPr>
          <w:rFonts w:ascii="Arial" w:hAnsi="Arial"/>
          <w:color w:val="000000" w:themeColor="text1"/>
          <w:sz w:val="22"/>
          <w:szCs w:val="22"/>
        </w:rPr>
        <w:t xml:space="preserve"> </w:t>
      </w:r>
      <w:ins w:id="2258" w:author="David Bartel" w:date="2018-03-25T11:59:00Z">
        <w:r w:rsidR="002745E0">
          <w:rPr>
            <w:rFonts w:ascii="Arial" w:hAnsi="Arial"/>
            <w:color w:val="000000" w:themeColor="text1"/>
            <w:sz w:val="22"/>
            <w:szCs w:val="22"/>
          </w:rPr>
          <w:t>4</w:t>
        </w:r>
      </w:ins>
      <w:del w:id="2259" w:author="David Bartel" w:date="2018-03-25T11:59:00Z">
        <w:r w:rsidDel="002745E0">
          <w:rPr>
            <w:rFonts w:ascii="Arial" w:hAnsi="Arial"/>
            <w:color w:val="000000" w:themeColor="text1"/>
            <w:sz w:val="22"/>
            <w:szCs w:val="22"/>
          </w:rPr>
          <w:delText>3</w:delText>
        </w:r>
      </w:del>
      <w:r>
        <w:rPr>
          <w:rFonts w:ascii="Arial" w:hAnsi="Arial"/>
          <w:color w:val="000000" w:themeColor="text1"/>
          <w:sz w:val="22"/>
          <w:szCs w:val="22"/>
        </w:rPr>
        <w:t xml:space="preserve">A). This analysis </w:t>
      </w:r>
      <w:del w:id="2260" w:author="David Bartel" w:date="2018-03-25T12:00:00Z">
        <w:r w:rsidDel="002745E0">
          <w:rPr>
            <w:rFonts w:ascii="Arial" w:hAnsi="Arial"/>
            <w:color w:val="000000" w:themeColor="text1"/>
            <w:sz w:val="22"/>
            <w:szCs w:val="22"/>
          </w:rPr>
          <w:delText xml:space="preserve">reported </w:delText>
        </w:r>
      </w:del>
      <w:ins w:id="2261" w:author="David Bartel" w:date="2018-03-25T12:00:00Z">
        <w:r w:rsidR="002745E0">
          <w:rPr>
            <w:rFonts w:ascii="Arial" w:hAnsi="Arial"/>
            <w:color w:val="000000" w:themeColor="text1"/>
            <w:sz w:val="22"/>
            <w:szCs w:val="22"/>
          </w:rPr>
          <w:t xml:space="preserve">revealed </w:t>
        </w:r>
      </w:ins>
      <w:r>
        <w:rPr>
          <w:rFonts w:ascii="Arial" w:hAnsi="Arial"/>
          <w:color w:val="000000" w:themeColor="text1"/>
          <w:sz w:val="22"/>
          <w:szCs w:val="22"/>
        </w:rPr>
        <w:t>a 100</w:t>
      </w:r>
      <w:del w:id="2262" w:author="David Bartel" w:date="2018-03-25T12:00:00Z">
        <w:r w:rsidDel="002745E0">
          <w:rPr>
            <w:rFonts w:ascii="Arial" w:hAnsi="Arial"/>
            <w:color w:val="000000" w:themeColor="text1"/>
            <w:sz w:val="22"/>
            <w:szCs w:val="22"/>
          </w:rPr>
          <w:delText>–</w:delText>
        </w:r>
      </w:del>
      <w:ins w:id="2263" w:author="David Bartel" w:date="2018-03-25T12:00:00Z">
        <w:r w:rsidR="002745E0">
          <w:rPr>
            <w:rFonts w:ascii="Arial" w:hAnsi="Arial"/>
            <w:color w:val="000000" w:themeColor="text1"/>
            <w:sz w:val="22"/>
            <w:szCs w:val="22"/>
          </w:rPr>
          <w:t>-</w:t>
        </w:r>
      </w:ins>
      <w:r>
        <w:rPr>
          <w:rFonts w:ascii="Arial" w:hAnsi="Arial"/>
          <w:color w:val="000000" w:themeColor="text1"/>
          <w:sz w:val="22"/>
          <w:szCs w:val="22"/>
        </w:rPr>
        <w:t xml:space="preserve">fold range in </w:t>
      </w:r>
      <w:del w:id="2264" w:author="David Bartel" w:date="2018-03-25T12:10:00Z">
        <w:r w:rsidDel="00362C25">
          <w:rPr>
            <w:rFonts w:ascii="Arial" w:hAnsi="Arial"/>
            <w:color w:val="000000" w:themeColor="text1"/>
            <w:sz w:val="22"/>
            <w:szCs w:val="22"/>
          </w:rPr>
          <w:delText xml:space="preserve">8mer </w:delText>
        </w:r>
      </w:del>
      <w:r>
        <w:rPr>
          <w:rFonts w:ascii="Arial" w:hAnsi="Arial"/>
          <w:i/>
          <w:color w:val="000000" w:themeColor="text1"/>
          <w:sz w:val="22"/>
          <w:szCs w:val="22"/>
        </w:rPr>
        <w:t>K</w:t>
      </w:r>
      <w:r>
        <w:rPr>
          <w:rFonts w:ascii="Arial" w:hAnsi="Arial"/>
          <w:color w:val="000000" w:themeColor="text1"/>
          <w:sz w:val="22"/>
          <w:szCs w:val="22"/>
          <w:vertAlign w:val="subscript"/>
        </w:rPr>
        <w:t>D</w:t>
      </w:r>
      <w:r>
        <w:rPr>
          <w:rFonts w:ascii="Arial" w:hAnsi="Arial"/>
          <w:color w:val="000000" w:themeColor="text1"/>
          <w:sz w:val="22"/>
          <w:szCs w:val="22"/>
        </w:rPr>
        <w:t xml:space="preserve"> </w:t>
      </w:r>
      <w:ins w:id="2265" w:author="David Bartel" w:date="2018-03-25T12:10:00Z">
        <w:r w:rsidR="00362C25">
          <w:rPr>
            <w:rFonts w:ascii="Arial" w:hAnsi="Arial"/>
            <w:color w:val="000000" w:themeColor="text1"/>
            <w:sz w:val="22"/>
            <w:szCs w:val="22"/>
          </w:rPr>
          <w:t xml:space="preserve">values, </w:t>
        </w:r>
        <w:r w:rsidR="00881A37">
          <w:rPr>
            <w:rFonts w:ascii="Arial" w:hAnsi="Arial"/>
            <w:color w:val="000000" w:themeColor="text1"/>
            <w:sz w:val="22"/>
            <w:szCs w:val="22"/>
          </w:rPr>
          <w:t>depend</w:t>
        </w:r>
      </w:ins>
      <w:ins w:id="2266" w:author="David Bartel" w:date="2018-03-25T12:11:00Z">
        <w:r w:rsidR="00881A37">
          <w:rPr>
            <w:rFonts w:ascii="Arial" w:hAnsi="Arial"/>
            <w:color w:val="000000" w:themeColor="text1"/>
            <w:sz w:val="22"/>
            <w:szCs w:val="22"/>
          </w:rPr>
          <w:t>ing</w:t>
        </w:r>
      </w:ins>
      <w:ins w:id="2267" w:author="David Bartel" w:date="2018-03-25T12:10:00Z">
        <w:r w:rsidR="00362C25">
          <w:rPr>
            <w:rFonts w:ascii="Arial" w:hAnsi="Arial"/>
            <w:color w:val="000000" w:themeColor="text1"/>
            <w:sz w:val="22"/>
            <w:szCs w:val="22"/>
          </w:rPr>
          <w:t xml:space="preserve"> on the </w:t>
        </w:r>
      </w:ins>
      <w:ins w:id="2268" w:author="David Bartel" w:date="2018-03-25T12:11:00Z">
        <w:r w:rsidR="00881A37">
          <w:rPr>
            <w:rFonts w:ascii="Arial" w:hAnsi="Arial"/>
            <w:color w:val="000000" w:themeColor="text1"/>
            <w:sz w:val="22"/>
            <w:szCs w:val="22"/>
          </w:rPr>
          <w:t xml:space="preserve">identities of the </w:t>
        </w:r>
      </w:ins>
      <w:ins w:id="2269" w:author="David Bartel" w:date="2018-03-25T12:12:00Z">
        <w:r w:rsidR="00881A37">
          <w:rPr>
            <w:rFonts w:ascii="Arial" w:hAnsi="Arial"/>
            <w:color w:val="000000" w:themeColor="text1"/>
            <w:sz w:val="22"/>
            <w:szCs w:val="22"/>
          </w:rPr>
          <w:t xml:space="preserve">flanking dinucleotides of the 8mer </w:t>
        </w:r>
      </w:ins>
      <w:r>
        <w:rPr>
          <w:rFonts w:ascii="Arial" w:hAnsi="Arial"/>
          <w:color w:val="000000" w:themeColor="text1"/>
          <w:sz w:val="22"/>
          <w:szCs w:val="22"/>
        </w:rPr>
        <w:t xml:space="preserve">(0.44 and 48.3 </w:t>
      </w:r>
      <w:proofErr w:type="spellStart"/>
      <w:r>
        <w:rPr>
          <w:rFonts w:ascii="Arial" w:hAnsi="Arial"/>
          <w:color w:val="000000" w:themeColor="text1"/>
          <w:sz w:val="22"/>
          <w:szCs w:val="22"/>
        </w:rPr>
        <w:t>pM</w:t>
      </w:r>
      <w:proofErr w:type="spellEnd"/>
      <w:r>
        <w:rPr>
          <w:rFonts w:ascii="Arial" w:hAnsi="Arial"/>
          <w:color w:val="000000" w:themeColor="text1"/>
          <w:sz w:val="22"/>
          <w:szCs w:val="22"/>
        </w:rPr>
        <w:t xml:space="preserve"> for AT–8mer–TA and GG–8mer–GG, respectively), with binding affinity </w:t>
      </w:r>
      <w:del w:id="2270" w:author="David Bartel" w:date="2018-03-25T12:13:00Z">
        <w:r w:rsidDel="00881A37">
          <w:rPr>
            <w:rFonts w:ascii="Arial" w:hAnsi="Arial"/>
            <w:color w:val="000000" w:themeColor="text1"/>
            <w:sz w:val="22"/>
            <w:szCs w:val="22"/>
          </w:rPr>
          <w:delText>across the flanking sequences</w:delText>
        </w:r>
      </w:del>
      <w:ins w:id="2271" w:author="David Bartel" w:date="2018-03-25T12:13:00Z">
        <w:r w:rsidR="00881A37">
          <w:rPr>
            <w:rFonts w:ascii="Arial" w:hAnsi="Arial"/>
            <w:color w:val="000000" w:themeColor="text1"/>
            <w:sz w:val="22"/>
            <w:szCs w:val="22"/>
          </w:rPr>
          <w:t>strongly</w:t>
        </w:r>
      </w:ins>
      <w:r>
        <w:rPr>
          <w:rFonts w:ascii="Arial" w:hAnsi="Arial"/>
          <w:color w:val="000000" w:themeColor="text1"/>
          <w:sz w:val="22"/>
          <w:szCs w:val="22"/>
        </w:rPr>
        <w:t xml:space="preserve"> tracking </w:t>
      </w:r>
      <w:ins w:id="2272" w:author="David Bartel" w:date="2018-03-25T12:14:00Z">
        <w:r w:rsidR="00881A37">
          <w:rPr>
            <w:rFonts w:ascii="Arial" w:hAnsi="Arial"/>
            <w:color w:val="000000" w:themeColor="text1"/>
            <w:sz w:val="22"/>
            <w:szCs w:val="22"/>
          </w:rPr>
          <w:t xml:space="preserve">the </w:t>
        </w:r>
      </w:ins>
      <w:r>
        <w:rPr>
          <w:rFonts w:ascii="Arial" w:hAnsi="Arial"/>
          <w:color w:val="000000" w:themeColor="text1"/>
          <w:sz w:val="22"/>
          <w:szCs w:val="22"/>
        </w:rPr>
        <w:t xml:space="preserve">AU </w:t>
      </w:r>
      <w:del w:id="2273" w:author="David Bartel" w:date="2018-03-25T12:14:00Z">
        <w:r w:rsidDel="00881A37">
          <w:rPr>
            <w:rFonts w:ascii="Arial" w:hAnsi="Arial"/>
            <w:color w:val="000000" w:themeColor="text1"/>
            <w:sz w:val="22"/>
            <w:szCs w:val="22"/>
          </w:rPr>
          <w:delText xml:space="preserve">primary nucleotide sequence </w:delText>
        </w:r>
      </w:del>
      <w:r>
        <w:rPr>
          <w:rFonts w:ascii="Arial" w:hAnsi="Arial"/>
          <w:color w:val="000000" w:themeColor="text1"/>
          <w:sz w:val="22"/>
          <w:szCs w:val="22"/>
        </w:rPr>
        <w:t>content</w:t>
      </w:r>
      <w:ins w:id="2274" w:author="David Bartel" w:date="2018-03-25T12:14:00Z">
        <w:r w:rsidR="00881A37">
          <w:rPr>
            <w:rFonts w:ascii="Arial" w:hAnsi="Arial"/>
            <w:color w:val="000000" w:themeColor="text1"/>
            <w:sz w:val="22"/>
            <w:szCs w:val="22"/>
          </w:rPr>
          <w:t xml:space="preserve"> of the flanking dinucleotides</w:t>
        </w:r>
      </w:ins>
      <w:r>
        <w:rPr>
          <w:rFonts w:ascii="Arial" w:hAnsi="Arial"/>
          <w:color w:val="000000" w:themeColor="text1"/>
          <w:sz w:val="22"/>
          <w:szCs w:val="22"/>
        </w:rPr>
        <w:t xml:space="preserve">. </w:t>
      </w:r>
      <w:ins w:id="2275" w:author="David Bartel" w:date="2018-03-27T21:59:00Z">
        <w:r w:rsidR="001905E7">
          <w:rPr>
            <w:rFonts w:ascii="Arial" w:hAnsi="Arial"/>
            <w:color w:val="000000" w:themeColor="text1"/>
            <w:sz w:val="22"/>
            <w:szCs w:val="22"/>
          </w:rPr>
          <w:t xml:space="preserve"> </w:t>
        </w:r>
      </w:ins>
      <w:r>
        <w:rPr>
          <w:rFonts w:ascii="Arial" w:hAnsi="Arial"/>
          <w:color w:val="000000" w:themeColor="text1"/>
          <w:sz w:val="22"/>
          <w:szCs w:val="22"/>
        </w:rPr>
        <w:t>Exten</w:t>
      </w:r>
      <w:ins w:id="2276" w:author="David Bartel" w:date="2018-03-25T12:14:00Z">
        <w:r w:rsidR="00881A37">
          <w:rPr>
            <w:rFonts w:ascii="Arial" w:hAnsi="Arial"/>
            <w:color w:val="000000" w:themeColor="text1"/>
            <w:sz w:val="22"/>
            <w:szCs w:val="22"/>
          </w:rPr>
          <w:t>d</w:t>
        </w:r>
      </w:ins>
      <w:del w:id="2277" w:author="David Bartel" w:date="2018-03-25T12:14:00Z">
        <w:r w:rsidDel="00881A37">
          <w:rPr>
            <w:rFonts w:ascii="Arial" w:hAnsi="Arial"/>
            <w:color w:val="000000" w:themeColor="text1"/>
            <w:sz w:val="22"/>
            <w:szCs w:val="22"/>
          </w:rPr>
          <w:delText>s</w:delText>
        </w:r>
      </w:del>
      <w:r>
        <w:rPr>
          <w:rFonts w:ascii="Arial" w:hAnsi="Arial"/>
          <w:color w:val="000000" w:themeColor="text1"/>
          <w:sz w:val="22"/>
          <w:szCs w:val="22"/>
        </w:rPr>
        <w:t>i</w:t>
      </w:r>
      <w:ins w:id="2278" w:author="David Bartel" w:date="2018-03-25T12:14:00Z">
        <w:r w:rsidR="00881A37">
          <w:rPr>
            <w:rFonts w:ascii="Arial" w:hAnsi="Arial"/>
            <w:color w:val="000000" w:themeColor="text1"/>
            <w:sz w:val="22"/>
            <w:szCs w:val="22"/>
          </w:rPr>
          <w:t>ng</w:t>
        </w:r>
      </w:ins>
      <w:del w:id="2279" w:author="David Bartel" w:date="2018-03-25T12:14:00Z">
        <w:r w:rsidDel="00881A37">
          <w:rPr>
            <w:rFonts w:ascii="Arial" w:hAnsi="Arial"/>
            <w:color w:val="000000" w:themeColor="text1"/>
            <w:sz w:val="22"/>
            <w:szCs w:val="22"/>
          </w:rPr>
          <w:delText>on of</w:delText>
        </w:r>
      </w:del>
      <w:r>
        <w:rPr>
          <w:rFonts w:ascii="Arial" w:hAnsi="Arial"/>
          <w:color w:val="000000" w:themeColor="text1"/>
          <w:sz w:val="22"/>
          <w:szCs w:val="22"/>
        </w:rPr>
        <w:t xml:space="preserve"> this analysis across all miR-1 site types (Fig</w:t>
      </w:r>
      <w:ins w:id="2280" w:author="David Bartel" w:date="2018-03-25T12:25:00Z">
        <w:r w:rsidR="00B92ED7">
          <w:rPr>
            <w:rFonts w:ascii="Arial" w:hAnsi="Arial"/>
            <w:color w:val="000000" w:themeColor="text1"/>
            <w:sz w:val="22"/>
            <w:szCs w:val="22"/>
          </w:rPr>
          <w:t>.</w:t>
        </w:r>
      </w:ins>
      <w:del w:id="2281" w:author="David Bartel" w:date="2018-03-25T12:25:00Z">
        <w:r w:rsidDel="00B92ED7">
          <w:rPr>
            <w:rFonts w:ascii="Arial" w:hAnsi="Arial"/>
            <w:color w:val="000000" w:themeColor="text1"/>
            <w:sz w:val="22"/>
            <w:szCs w:val="22"/>
          </w:rPr>
          <w:delText>ure</w:delText>
        </w:r>
      </w:del>
      <w:r>
        <w:rPr>
          <w:rFonts w:ascii="Arial" w:hAnsi="Arial"/>
          <w:color w:val="000000" w:themeColor="text1"/>
          <w:sz w:val="22"/>
          <w:szCs w:val="22"/>
        </w:rPr>
        <w:t xml:space="preserve"> </w:t>
      </w:r>
      <w:ins w:id="2282" w:author="David Bartel" w:date="2018-03-25T12:29:00Z">
        <w:r w:rsidR="00C10FE9">
          <w:rPr>
            <w:rFonts w:ascii="Arial" w:hAnsi="Arial"/>
            <w:color w:val="000000" w:themeColor="text1"/>
            <w:sz w:val="22"/>
            <w:szCs w:val="22"/>
          </w:rPr>
          <w:t>4</w:t>
        </w:r>
      </w:ins>
      <w:del w:id="2283" w:author="David Bartel" w:date="2018-03-25T12:29:00Z">
        <w:r w:rsidDel="00C10FE9">
          <w:rPr>
            <w:rFonts w:ascii="Arial" w:hAnsi="Arial"/>
            <w:color w:val="000000" w:themeColor="text1"/>
            <w:sz w:val="22"/>
            <w:szCs w:val="22"/>
          </w:rPr>
          <w:delText>3</w:delText>
        </w:r>
      </w:del>
      <w:r>
        <w:rPr>
          <w:rFonts w:ascii="Arial" w:hAnsi="Arial"/>
          <w:color w:val="000000" w:themeColor="text1"/>
          <w:sz w:val="22"/>
          <w:szCs w:val="22"/>
        </w:rPr>
        <w:t xml:space="preserve">B), </w:t>
      </w:r>
      <w:del w:id="2284" w:author="David Bartel" w:date="2018-03-25T12:17:00Z">
        <w:r w:rsidDel="004B33AA">
          <w:rPr>
            <w:rFonts w:ascii="Arial" w:hAnsi="Arial"/>
            <w:color w:val="000000" w:themeColor="text1"/>
            <w:sz w:val="22"/>
            <w:szCs w:val="22"/>
          </w:rPr>
          <w:delText xml:space="preserve">and </w:delText>
        </w:r>
      </w:del>
      <w:ins w:id="2285" w:author="David Bartel" w:date="2018-03-25T12:17:00Z">
        <w:r w:rsidR="004B33AA">
          <w:rPr>
            <w:rFonts w:ascii="Arial" w:hAnsi="Arial"/>
            <w:color w:val="000000" w:themeColor="text1"/>
            <w:sz w:val="22"/>
            <w:szCs w:val="22"/>
          </w:rPr>
          <w:t xml:space="preserve">as well as </w:t>
        </w:r>
      </w:ins>
      <w:del w:id="2286" w:author="David Bartel" w:date="2018-03-25T12:15:00Z">
        <w:r w:rsidDel="00881A37">
          <w:rPr>
            <w:rFonts w:ascii="Arial" w:hAnsi="Arial"/>
            <w:color w:val="000000" w:themeColor="text1"/>
            <w:sz w:val="22"/>
            <w:szCs w:val="22"/>
          </w:rPr>
          <w:delText xml:space="preserve">additionally </w:delText>
        </w:r>
      </w:del>
      <w:r>
        <w:rPr>
          <w:rFonts w:ascii="Arial" w:hAnsi="Arial"/>
          <w:color w:val="000000" w:themeColor="text1"/>
          <w:sz w:val="22"/>
          <w:szCs w:val="22"/>
        </w:rPr>
        <w:t xml:space="preserve">to </w:t>
      </w:r>
      <w:del w:id="2287" w:author="David Bartel" w:date="2018-03-25T12:15:00Z">
        <w:r w:rsidDel="00881A37">
          <w:rPr>
            <w:rFonts w:ascii="Arial" w:hAnsi="Arial"/>
            <w:color w:val="000000" w:themeColor="text1"/>
            <w:sz w:val="22"/>
            <w:szCs w:val="22"/>
          </w:rPr>
          <w:delText>all site types for let-7a, miR-155, miR-124, and lsy-6</w:delText>
        </w:r>
      </w:del>
      <w:ins w:id="2288" w:author="David Bartel" w:date="2018-03-25T12:15:00Z">
        <w:r w:rsidR="00881A37">
          <w:rPr>
            <w:rFonts w:ascii="Arial" w:hAnsi="Arial"/>
            <w:color w:val="000000" w:themeColor="text1"/>
            <w:sz w:val="22"/>
            <w:szCs w:val="22"/>
          </w:rPr>
          <w:t>sites to the other miRNAs</w:t>
        </w:r>
      </w:ins>
      <w:r>
        <w:rPr>
          <w:rFonts w:ascii="Arial" w:hAnsi="Arial"/>
          <w:color w:val="000000" w:themeColor="text1"/>
          <w:sz w:val="22"/>
          <w:szCs w:val="22"/>
        </w:rPr>
        <w:t xml:space="preserve"> (</w:t>
      </w:r>
      <w:ins w:id="2289" w:author="David Bartel" w:date="2018-03-25T12:29:00Z">
        <w:r w:rsidR="00C10FE9">
          <w:rPr>
            <w:rFonts w:ascii="Arial" w:hAnsi="Arial"/>
            <w:color w:val="000000" w:themeColor="text1"/>
            <w:sz w:val="22"/>
            <w:szCs w:val="22"/>
          </w:rPr>
          <w:t>f</w:t>
        </w:r>
      </w:ins>
      <w:del w:id="2290" w:author="David Bartel" w:date="2018-03-25T12:29:00Z">
        <w:r w:rsidDel="00C10FE9">
          <w:rPr>
            <w:rFonts w:ascii="Arial" w:hAnsi="Arial"/>
            <w:color w:val="000000" w:themeColor="text1"/>
            <w:sz w:val="22"/>
            <w:szCs w:val="22"/>
          </w:rPr>
          <w:delText>F</w:delText>
        </w:r>
      </w:del>
      <w:r>
        <w:rPr>
          <w:rFonts w:ascii="Arial" w:hAnsi="Arial"/>
          <w:color w:val="000000" w:themeColor="text1"/>
          <w:sz w:val="22"/>
          <w:szCs w:val="22"/>
        </w:rPr>
        <w:t>ig</w:t>
      </w:r>
      <w:ins w:id="2291" w:author="David Bartel" w:date="2018-03-25T12:29:00Z">
        <w:r w:rsidR="00C10FE9">
          <w:rPr>
            <w:rFonts w:ascii="Arial" w:hAnsi="Arial"/>
            <w:color w:val="000000" w:themeColor="text1"/>
            <w:sz w:val="22"/>
            <w:szCs w:val="22"/>
          </w:rPr>
          <w:t>.</w:t>
        </w:r>
      </w:ins>
      <w:del w:id="2292" w:author="David Bartel" w:date="2018-03-25T12:29:00Z">
        <w:r w:rsidDel="00C10FE9">
          <w:rPr>
            <w:rFonts w:ascii="Arial" w:hAnsi="Arial"/>
            <w:color w:val="000000" w:themeColor="text1"/>
            <w:sz w:val="22"/>
            <w:szCs w:val="22"/>
          </w:rPr>
          <w:delText>ure</w:delText>
        </w:r>
      </w:del>
      <w:r>
        <w:rPr>
          <w:rFonts w:ascii="Arial" w:hAnsi="Arial"/>
          <w:color w:val="000000" w:themeColor="text1"/>
          <w:sz w:val="22"/>
          <w:szCs w:val="22"/>
        </w:rPr>
        <w:t xml:space="preserve"> S</w:t>
      </w:r>
      <w:ins w:id="2293" w:author="David Bartel" w:date="2018-03-27T21:57:00Z">
        <w:r w:rsidR="00DE66E5">
          <w:rPr>
            <w:rFonts w:ascii="Arial" w:hAnsi="Arial"/>
            <w:color w:val="000000" w:themeColor="text1"/>
            <w:sz w:val="22"/>
            <w:szCs w:val="22"/>
          </w:rPr>
          <w:t>4</w:t>
        </w:r>
      </w:ins>
      <w:del w:id="2294" w:author="David Bartel" w:date="2018-03-27T21:57:00Z">
        <w:r w:rsidDel="00DE66E5">
          <w:rPr>
            <w:rFonts w:ascii="Arial" w:hAnsi="Arial"/>
            <w:color w:val="000000" w:themeColor="text1"/>
            <w:sz w:val="22"/>
            <w:szCs w:val="22"/>
          </w:rPr>
          <w:delText>3</w:delText>
        </w:r>
      </w:del>
      <w:r>
        <w:rPr>
          <w:rFonts w:ascii="Arial" w:hAnsi="Arial"/>
          <w:color w:val="000000" w:themeColor="text1"/>
          <w:sz w:val="22"/>
          <w:szCs w:val="22"/>
        </w:rPr>
        <w:t xml:space="preserve">A–E) yielded </w:t>
      </w:r>
      <w:del w:id="2295" w:author="David Bartel" w:date="2018-03-25T12:15:00Z">
        <w:r w:rsidDel="00881A37">
          <w:rPr>
            <w:rFonts w:ascii="Arial" w:hAnsi="Arial"/>
            <w:color w:val="000000" w:themeColor="text1"/>
            <w:sz w:val="22"/>
            <w:szCs w:val="22"/>
          </w:rPr>
          <w:delText xml:space="preserve">a </w:delText>
        </w:r>
      </w:del>
      <w:r>
        <w:rPr>
          <w:rFonts w:ascii="Arial" w:hAnsi="Arial"/>
          <w:color w:val="000000" w:themeColor="text1"/>
          <w:sz w:val="22"/>
          <w:szCs w:val="22"/>
        </w:rPr>
        <w:t xml:space="preserve">similar </w:t>
      </w:r>
      <w:del w:id="2296" w:author="David Bartel" w:date="2018-03-25T12:17:00Z">
        <w:r w:rsidDel="004B33AA">
          <w:rPr>
            <w:rFonts w:ascii="Arial" w:hAnsi="Arial"/>
            <w:color w:val="000000" w:themeColor="text1"/>
            <w:sz w:val="22"/>
            <w:szCs w:val="22"/>
          </w:rPr>
          <w:delText>effect size and primary nucleotide trend</w:delText>
        </w:r>
      </w:del>
      <w:ins w:id="2297" w:author="David Bartel" w:date="2018-03-25T12:17:00Z">
        <w:r w:rsidR="004B33AA">
          <w:rPr>
            <w:rFonts w:ascii="Arial" w:hAnsi="Arial"/>
            <w:color w:val="000000" w:themeColor="text1"/>
            <w:sz w:val="22"/>
            <w:szCs w:val="22"/>
          </w:rPr>
          <w:t>results</w:t>
        </w:r>
      </w:ins>
      <w:r>
        <w:rPr>
          <w:rFonts w:ascii="Arial" w:hAnsi="Arial"/>
          <w:color w:val="000000" w:themeColor="text1"/>
          <w:sz w:val="22"/>
          <w:szCs w:val="22"/>
        </w:rPr>
        <w:t xml:space="preserve">. </w:t>
      </w:r>
      <w:ins w:id="2298" w:author="David Bartel" w:date="2018-03-25T12:17:00Z">
        <w:r w:rsidR="004B33AA">
          <w:rPr>
            <w:rFonts w:ascii="Arial" w:hAnsi="Arial"/>
            <w:color w:val="000000" w:themeColor="text1"/>
            <w:sz w:val="22"/>
            <w:szCs w:val="22"/>
          </w:rPr>
          <w:t xml:space="preserve">Because the effect of </w:t>
        </w:r>
      </w:ins>
      <w:ins w:id="2299" w:author="David Bartel" w:date="2018-03-25T12:18:00Z">
        <w:r w:rsidR="001905E7">
          <w:rPr>
            <w:rFonts w:ascii="Arial" w:hAnsi="Arial"/>
            <w:color w:val="000000" w:themeColor="text1"/>
            <w:sz w:val="22"/>
            <w:szCs w:val="22"/>
          </w:rPr>
          <w:t>flanking-</w:t>
        </w:r>
        <w:r w:rsidR="004B33AA">
          <w:rPr>
            <w:rFonts w:ascii="Arial" w:hAnsi="Arial"/>
            <w:color w:val="000000" w:themeColor="text1"/>
            <w:sz w:val="22"/>
            <w:szCs w:val="22"/>
          </w:rPr>
          <w:t>dinucleotide context often exceeded t</w:t>
        </w:r>
      </w:ins>
      <w:ins w:id="2300" w:author="David Bartel" w:date="2018-03-25T12:19:00Z">
        <w:r w:rsidR="004B33AA">
          <w:rPr>
            <w:rFonts w:ascii="Arial" w:hAnsi="Arial"/>
            <w:color w:val="000000" w:themeColor="text1"/>
            <w:sz w:val="22"/>
            <w:szCs w:val="22"/>
          </w:rPr>
          <w:t xml:space="preserve">he </w:t>
        </w:r>
      </w:ins>
      <w:ins w:id="2301" w:author="David Bartel" w:date="2018-03-27T21:57:00Z">
        <w:r w:rsidR="001905E7">
          <w:rPr>
            <w:rFonts w:ascii="Arial" w:hAnsi="Arial"/>
            <w:color w:val="000000" w:themeColor="text1"/>
            <w:sz w:val="22"/>
            <w:szCs w:val="22"/>
          </w:rPr>
          <w:t xml:space="preserve">affinity </w:t>
        </w:r>
      </w:ins>
      <w:del w:id="2302" w:author="David Bartel" w:date="2018-03-25T12:20:00Z">
        <w:r w:rsidDel="004B33AA">
          <w:rPr>
            <w:rFonts w:ascii="Arial" w:hAnsi="Arial"/>
            <w:color w:val="000000" w:themeColor="text1"/>
            <w:sz w:val="22"/>
            <w:szCs w:val="22"/>
          </w:rPr>
          <w:delText xml:space="preserve">We find the magnitude of this difference striking, especially when considered in comparison to the </w:delText>
        </w:r>
      </w:del>
      <w:del w:id="2303" w:author="David Bartel" w:date="2018-03-25T12:22:00Z">
        <w:r w:rsidDel="00B92ED7">
          <w:rPr>
            <w:rFonts w:ascii="Arial" w:hAnsi="Arial"/>
            <w:color w:val="000000" w:themeColor="text1"/>
            <w:sz w:val="22"/>
            <w:szCs w:val="22"/>
          </w:rPr>
          <w:delText>binding</w:delText>
        </w:r>
      </w:del>
      <w:del w:id="2304" w:author="David Bartel" w:date="2018-03-25T12:20:00Z">
        <w:r w:rsidDel="004B33AA">
          <w:rPr>
            <w:rFonts w:ascii="Arial" w:hAnsi="Arial"/>
            <w:color w:val="000000" w:themeColor="text1"/>
            <w:sz w:val="22"/>
            <w:szCs w:val="22"/>
          </w:rPr>
          <w:delText xml:space="preserve"> </w:delText>
        </w:r>
      </w:del>
      <w:del w:id="2305" w:author="David Bartel" w:date="2018-03-25T12:22:00Z">
        <w:r w:rsidDel="00B92ED7">
          <w:rPr>
            <w:rFonts w:ascii="Arial" w:hAnsi="Arial"/>
            <w:color w:val="000000" w:themeColor="text1"/>
            <w:sz w:val="22"/>
            <w:szCs w:val="22"/>
          </w:rPr>
          <w:delText xml:space="preserve">affinity </w:delText>
        </w:r>
      </w:del>
      <w:r>
        <w:rPr>
          <w:rFonts w:ascii="Arial" w:hAnsi="Arial"/>
          <w:color w:val="000000" w:themeColor="text1"/>
          <w:sz w:val="22"/>
          <w:szCs w:val="22"/>
        </w:rPr>
        <w:t>differences observed between miRNA-site types</w:t>
      </w:r>
      <w:del w:id="2306" w:author="David Bartel" w:date="2018-03-27T21:58:00Z">
        <w:r w:rsidDel="001905E7">
          <w:rPr>
            <w:rFonts w:ascii="Arial" w:hAnsi="Arial"/>
            <w:color w:val="000000" w:themeColor="text1"/>
            <w:sz w:val="22"/>
            <w:szCs w:val="22"/>
          </w:rPr>
          <w:delText xml:space="preserve"> (e.g. 13-fold between the 8mer and 6mer site</w:delText>
        </w:r>
      </w:del>
      <w:del w:id="2307" w:author="David Bartel" w:date="2018-03-25T12:21:00Z">
        <w:r w:rsidDel="00B92ED7">
          <w:rPr>
            <w:rFonts w:ascii="Arial" w:hAnsi="Arial"/>
            <w:color w:val="000000" w:themeColor="text1"/>
            <w:sz w:val="22"/>
            <w:szCs w:val="22"/>
          </w:rPr>
          <w:delText xml:space="preserve"> types for</w:delText>
        </w:r>
        <w:r w:rsidDel="004B33AA">
          <w:rPr>
            <w:rFonts w:ascii="Arial" w:hAnsi="Arial"/>
            <w:color w:val="000000" w:themeColor="text1"/>
            <w:sz w:val="22"/>
            <w:szCs w:val="22"/>
          </w:rPr>
          <w:delText xml:space="preserve"> miR-1</w:delText>
        </w:r>
      </w:del>
      <w:del w:id="2308" w:author="David Bartel" w:date="2018-03-27T21:58:00Z">
        <w:r w:rsidDel="001905E7">
          <w:rPr>
            <w:rFonts w:ascii="Arial" w:hAnsi="Arial"/>
            <w:color w:val="000000" w:themeColor="text1"/>
            <w:sz w:val="22"/>
            <w:szCs w:val="22"/>
          </w:rPr>
          <w:delText>)</w:delText>
        </w:r>
      </w:del>
      <w:ins w:id="2309" w:author="David Bartel" w:date="2018-03-25T12:20:00Z">
        <w:r w:rsidR="004B33AA">
          <w:rPr>
            <w:rFonts w:ascii="Arial" w:hAnsi="Arial"/>
            <w:color w:val="000000" w:themeColor="text1"/>
            <w:sz w:val="22"/>
            <w:szCs w:val="22"/>
          </w:rPr>
          <w:t>, the affinity of weak</w:t>
        </w:r>
      </w:ins>
      <w:ins w:id="2310" w:author="David Bartel" w:date="2018-03-25T12:24:00Z">
        <w:r w:rsidR="00B92ED7">
          <w:rPr>
            <w:rFonts w:ascii="Arial" w:hAnsi="Arial"/>
            <w:color w:val="000000" w:themeColor="text1"/>
            <w:sz w:val="22"/>
            <w:szCs w:val="22"/>
          </w:rPr>
          <w:t>er</w:t>
        </w:r>
      </w:ins>
      <w:ins w:id="2311" w:author="David Bartel" w:date="2018-03-25T12:20:00Z">
        <w:r w:rsidR="004B33AA">
          <w:rPr>
            <w:rFonts w:ascii="Arial" w:hAnsi="Arial"/>
            <w:color w:val="000000" w:themeColor="text1"/>
            <w:sz w:val="22"/>
            <w:szCs w:val="22"/>
          </w:rPr>
          <w:t xml:space="preserve"> sites in </w:t>
        </w:r>
      </w:ins>
      <w:ins w:id="2312" w:author="David Bartel" w:date="2018-03-25T12:24:00Z">
        <w:r w:rsidR="00B92ED7">
          <w:rPr>
            <w:rFonts w:ascii="Arial" w:hAnsi="Arial"/>
            <w:color w:val="000000" w:themeColor="text1"/>
            <w:sz w:val="22"/>
            <w:szCs w:val="22"/>
          </w:rPr>
          <w:t>more</w:t>
        </w:r>
      </w:ins>
      <w:ins w:id="2313" w:author="David Bartel" w:date="2018-03-25T12:20:00Z">
        <w:r w:rsidR="004B33AA">
          <w:rPr>
            <w:rFonts w:ascii="Arial" w:hAnsi="Arial"/>
            <w:color w:val="000000" w:themeColor="text1"/>
            <w:sz w:val="22"/>
            <w:szCs w:val="22"/>
          </w:rPr>
          <w:t xml:space="preserve"> fa</w:t>
        </w:r>
      </w:ins>
      <w:ins w:id="2314" w:author="David Bartel" w:date="2018-03-25T12:23:00Z">
        <w:r w:rsidR="00B92ED7">
          <w:rPr>
            <w:rFonts w:ascii="Arial" w:hAnsi="Arial"/>
            <w:color w:val="000000" w:themeColor="text1"/>
            <w:sz w:val="22"/>
            <w:szCs w:val="22"/>
          </w:rPr>
          <w:t>vorable context</w:t>
        </w:r>
      </w:ins>
      <w:ins w:id="2315" w:author="David Bartel" w:date="2018-03-25T12:24:00Z">
        <w:r w:rsidR="00B92ED7">
          <w:rPr>
            <w:rFonts w:ascii="Arial" w:hAnsi="Arial"/>
            <w:color w:val="000000" w:themeColor="text1"/>
            <w:sz w:val="22"/>
            <w:szCs w:val="22"/>
          </w:rPr>
          <w:t>s</w:t>
        </w:r>
      </w:ins>
      <w:ins w:id="2316" w:author="David Bartel" w:date="2018-03-25T12:23:00Z">
        <w:r w:rsidR="00B92ED7">
          <w:rPr>
            <w:rFonts w:ascii="Arial" w:hAnsi="Arial"/>
            <w:color w:val="000000" w:themeColor="text1"/>
            <w:sz w:val="22"/>
            <w:szCs w:val="22"/>
          </w:rPr>
          <w:t xml:space="preserve"> often exceeded that of stronger sites in less favorable contexts</w:t>
        </w:r>
      </w:ins>
      <w:ins w:id="2317" w:author="David Bartel" w:date="2018-03-25T12:24:00Z">
        <w:r w:rsidR="00C10FE9">
          <w:rPr>
            <w:rFonts w:ascii="Arial" w:hAnsi="Arial"/>
            <w:color w:val="000000" w:themeColor="text1"/>
            <w:sz w:val="22"/>
            <w:szCs w:val="22"/>
          </w:rPr>
          <w:t xml:space="preserve"> (Fig.</w:t>
        </w:r>
        <w:r w:rsidR="001905E7">
          <w:rPr>
            <w:rFonts w:ascii="Arial" w:hAnsi="Arial"/>
            <w:color w:val="000000" w:themeColor="text1"/>
            <w:sz w:val="22"/>
            <w:szCs w:val="22"/>
          </w:rPr>
          <w:t xml:space="preserve"> 4</w:t>
        </w:r>
        <w:r w:rsidR="00B92ED7">
          <w:rPr>
            <w:rFonts w:ascii="Arial" w:hAnsi="Arial"/>
            <w:color w:val="000000" w:themeColor="text1"/>
            <w:sz w:val="22"/>
            <w:szCs w:val="22"/>
          </w:rPr>
          <w:t xml:space="preserve">B, </w:t>
        </w:r>
      </w:ins>
      <w:ins w:id="2318" w:author="David Bartel" w:date="2018-03-25T12:30:00Z">
        <w:r w:rsidR="00C10FE9">
          <w:rPr>
            <w:rFonts w:ascii="Arial" w:hAnsi="Arial"/>
            <w:color w:val="000000" w:themeColor="text1"/>
            <w:sz w:val="22"/>
            <w:szCs w:val="22"/>
          </w:rPr>
          <w:t xml:space="preserve">fig. </w:t>
        </w:r>
      </w:ins>
      <w:ins w:id="2319" w:author="David Bartel" w:date="2018-03-25T12:25:00Z">
        <w:r w:rsidR="001905E7">
          <w:rPr>
            <w:rFonts w:ascii="Arial" w:hAnsi="Arial"/>
            <w:color w:val="000000" w:themeColor="text1"/>
            <w:sz w:val="22"/>
            <w:szCs w:val="22"/>
          </w:rPr>
          <w:t>S4</w:t>
        </w:r>
        <w:r w:rsidR="00B92ED7">
          <w:rPr>
            <w:rFonts w:ascii="Arial" w:hAnsi="Arial"/>
            <w:color w:val="000000" w:themeColor="text1"/>
            <w:sz w:val="22"/>
            <w:szCs w:val="22"/>
          </w:rPr>
          <w:t>A–E)</w:t>
        </w:r>
      </w:ins>
      <w:r>
        <w:rPr>
          <w:rFonts w:ascii="Arial" w:hAnsi="Arial"/>
          <w:color w:val="000000" w:themeColor="text1"/>
          <w:sz w:val="22"/>
          <w:szCs w:val="22"/>
        </w:rPr>
        <w:t xml:space="preserve">. </w:t>
      </w:r>
    </w:p>
    <w:p w14:paraId="6E9F0DD3" w14:textId="03216E09" w:rsidR="009E2BCA" w:rsidRDefault="009E2BCA">
      <w:pPr>
        <w:spacing w:line="360" w:lineRule="auto"/>
        <w:ind w:firstLine="720"/>
        <w:rPr>
          <w:rFonts w:ascii="Arial" w:hAnsi="Arial"/>
          <w:color w:val="000000" w:themeColor="text1"/>
          <w:sz w:val="22"/>
          <w:szCs w:val="22"/>
        </w:rPr>
        <w:pPrChange w:id="2320" w:author="David Bartel" w:date="2018-03-25T12:32:00Z">
          <w:pPr>
            <w:spacing w:line="360" w:lineRule="auto"/>
          </w:pPr>
        </w:pPrChange>
      </w:pPr>
      <w:del w:id="2321" w:author="David Bartel" w:date="2018-03-25T12:32:00Z">
        <w:r w:rsidDel="006606B2">
          <w:rPr>
            <w:rFonts w:ascii="Arial" w:hAnsi="Arial"/>
            <w:color w:val="000000" w:themeColor="text1"/>
            <w:sz w:val="22"/>
            <w:szCs w:val="22"/>
          </w:rPr>
          <w:delText xml:space="preserve">We </w:delText>
        </w:r>
      </w:del>
      <w:ins w:id="2322" w:author="David Bartel" w:date="2018-03-25T12:32:00Z">
        <w:r w:rsidR="006606B2">
          <w:rPr>
            <w:rFonts w:ascii="Arial" w:hAnsi="Arial"/>
            <w:color w:val="000000" w:themeColor="text1"/>
            <w:sz w:val="22"/>
            <w:szCs w:val="22"/>
          </w:rPr>
          <w:t xml:space="preserve">To </w:t>
        </w:r>
      </w:ins>
      <w:del w:id="2323" w:author="David Bartel" w:date="2018-03-25T12:49:00Z">
        <w:r w:rsidDel="001E1EF1">
          <w:rPr>
            <w:rFonts w:ascii="Arial" w:hAnsi="Arial"/>
            <w:color w:val="000000" w:themeColor="text1"/>
            <w:sz w:val="22"/>
            <w:szCs w:val="22"/>
          </w:rPr>
          <w:delText>analyze</w:delText>
        </w:r>
      </w:del>
      <w:del w:id="2324" w:author="David Bartel" w:date="2018-03-25T12:32:00Z">
        <w:r w:rsidDel="006606B2">
          <w:rPr>
            <w:rFonts w:ascii="Arial" w:hAnsi="Arial"/>
            <w:color w:val="000000" w:themeColor="text1"/>
            <w:sz w:val="22"/>
            <w:szCs w:val="22"/>
          </w:rPr>
          <w:delText>d</w:delText>
        </w:r>
      </w:del>
      <w:del w:id="2325" w:author="David Bartel" w:date="2018-03-25T12:49:00Z">
        <w:r w:rsidDel="001E1EF1">
          <w:rPr>
            <w:rFonts w:ascii="Arial" w:hAnsi="Arial"/>
            <w:color w:val="000000" w:themeColor="text1"/>
            <w:sz w:val="22"/>
            <w:szCs w:val="22"/>
          </w:rPr>
          <w:delText xml:space="preserve"> the</w:delText>
        </w:r>
      </w:del>
      <w:ins w:id="2326" w:author="David Bartel" w:date="2018-03-25T12:49:00Z">
        <w:r w:rsidR="001E1EF1">
          <w:rPr>
            <w:rFonts w:ascii="Arial" w:hAnsi="Arial"/>
            <w:color w:val="000000" w:themeColor="text1"/>
            <w:sz w:val="22"/>
            <w:szCs w:val="22"/>
          </w:rPr>
          <w:t>identify</w:t>
        </w:r>
      </w:ins>
      <w:r>
        <w:rPr>
          <w:rFonts w:ascii="Arial" w:hAnsi="Arial"/>
          <w:color w:val="000000" w:themeColor="text1"/>
          <w:sz w:val="22"/>
          <w:szCs w:val="22"/>
        </w:rPr>
        <w:t xml:space="preserve"> gener</w:t>
      </w:r>
      <w:ins w:id="2327" w:author="David Bartel" w:date="2018-03-25T12:33:00Z">
        <w:r w:rsidR="006606B2">
          <w:rPr>
            <w:rFonts w:ascii="Arial" w:hAnsi="Arial"/>
            <w:color w:val="000000" w:themeColor="text1"/>
            <w:sz w:val="22"/>
            <w:szCs w:val="22"/>
          </w:rPr>
          <w:t>al</w:t>
        </w:r>
      </w:ins>
      <w:del w:id="2328" w:author="David Bartel" w:date="2018-03-25T12:33:00Z">
        <w:r w:rsidDel="006606B2">
          <w:rPr>
            <w:rFonts w:ascii="Arial" w:hAnsi="Arial"/>
            <w:color w:val="000000" w:themeColor="text1"/>
            <w:sz w:val="22"/>
            <w:szCs w:val="22"/>
          </w:rPr>
          <w:delText>ic</w:delText>
        </w:r>
      </w:del>
      <w:r>
        <w:rPr>
          <w:rFonts w:ascii="Arial" w:hAnsi="Arial"/>
          <w:color w:val="000000" w:themeColor="text1"/>
          <w:sz w:val="22"/>
          <w:szCs w:val="22"/>
        </w:rPr>
        <w:t xml:space="preserve"> features of the flanking</w:t>
      </w:r>
      <w:ins w:id="2329" w:author="David Bartel" w:date="2018-03-25T12:43:00Z">
        <w:r w:rsidR="00461DE5">
          <w:rPr>
            <w:rFonts w:ascii="Arial" w:hAnsi="Arial"/>
            <w:color w:val="000000" w:themeColor="text1"/>
            <w:sz w:val="22"/>
            <w:szCs w:val="22"/>
          </w:rPr>
          <w:t>-</w:t>
        </w:r>
      </w:ins>
      <w:del w:id="2330" w:author="David Bartel" w:date="2018-03-25T12:43:00Z">
        <w:r w:rsidDel="00461DE5">
          <w:rPr>
            <w:rFonts w:ascii="Arial" w:hAnsi="Arial"/>
            <w:color w:val="000000" w:themeColor="text1"/>
            <w:sz w:val="22"/>
            <w:szCs w:val="22"/>
          </w:rPr>
          <w:delText xml:space="preserve"> </w:delText>
        </w:r>
      </w:del>
      <w:r>
        <w:rPr>
          <w:rFonts w:ascii="Arial" w:hAnsi="Arial"/>
          <w:color w:val="000000" w:themeColor="text1"/>
          <w:sz w:val="22"/>
          <w:szCs w:val="22"/>
        </w:rPr>
        <w:t xml:space="preserve">dinucleotide effect across </w:t>
      </w:r>
      <w:del w:id="2331" w:author="David Bartel" w:date="2018-03-25T12:33:00Z">
        <w:r w:rsidDel="006606B2">
          <w:rPr>
            <w:rFonts w:ascii="Arial" w:hAnsi="Arial"/>
            <w:color w:val="000000" w:themeColor="text1"/>
            <w:sz w:val="22"/>
            <w:szCs w:val="22"/>
          </w:rPr>
          <w:delText xml:space="preserve">guide </w:delText>
        </w:r>
      </w:del>
      <w:ins w:id="2332" w:author="David Bartel" w:date="2018-03-25T12:33:00Z">
        <w:r w:rsidR="006606B2">
          <w:rPr>
            <w:rFonts w:ascii="Arial" w:hAnsi="Arial"/>
            <w:color w:val="000000" w:themeColor="text1"/>
            <w:sz w:val="22"/>
            <w:szCs w:val="22"/>
          </w:rPr>
          <w:t xml:space="preserve">miRNA </w:t>
        </w:r>
      </w:ins>
      <w:r>
        <w:rPr>
          <w:rFonts w:ascii="Arial" w:hAnsi="Arial"/>
          <w:color w:val="000000" w:themeColor="text1"/>
          <w:sz w:val="22"/>
          <w:szCs w:val="22"/>
        </w:rPr>
        <w:t>sequence</w:t>
      </w:r>
      <w:ins w:id="2333" w:author="David Bartel" w:date="2018-03-25T12:33:00Z">
        <w:r w:rsidR="006606B2">
          <w:rPr>
            <w:rFonts w:ascii="Arial" w:hAnsi="Arial"/>
            <w:color w:val="000000" w:themeColor="text1"/>
            <w:sz w:val="22"/>
            <w:szCs w:val="22"/>
          </w:rPr>
          <w:t>s</w:t>
        </w:r>
      </w:ins>
      <w:r>
        <w:rPr>
          <w:rFonts w:ascii="Arial" w:hAnsi="Arial"/>
          <w:color w:val="000000" w:themeColor="text1"/>
          <w:sz w:val="22"/>
          <w:szCs w:val="22"/>
        </w:rPr>
        <w:t xml:space="preserve"> and site type</w:t>
      </w:r>
      <w:ins w:id="2334" w:author="David Bartel" w:date="2018-03-25T12:33:00Z">
        <w:r w:rsidR="006606B2">
          <w:rPr>
            <w:rFonts w:ascii="Arial" w:hAnsi="Arial"/>
            <w:color w:val="000000" w:themeColor="text1"/>
            <w:sz w:val="22"/>
            <w:szCs w:val="22"/>
          </w:rPr>
          <w:t>s</w:t>
        </w:r>
      </w:ins>
      <w:ins w:id="2335" w:author="David Bartel" w:date="2018-03-25T12:34:00Z">
        <w:r w:rsidR="006606B2">
          <w:rPr>
            <w:rFonts w:ascii="Arial" w:hAnsi="Arial"/>
            <w:color w:val="000000" w:themeColor="text1"/>
            <w:sz w:val="22"/>
            <w:szCs w:val="22"/>
          </w:rPr>
          <w:t>, we</w:t>
        </w:r>
      </w:ins>
      <w:del w:id="2336" w:author="David Bartel" w:date="2018-03-25T12:34:00Z">
        <w:r w:rsidDel="006606B2">
          <w:rPr>
            <w:rFonts w:ascii="Arial" w:hAnsi="Arial"/>
            <w:color w:val="000000" w:themeColor="text1"/>
            <w:sz w:val="22"/>
            <w:szCs w:val="22"/>
          </w:rPr>
          <w:delText xml:space="preserve"> by</w:delText>
        </w:r>
      </w:del>
      <w:r>
        <w:rPr>
          <w:rFonts w:ascii="Arial" w:hAnsi="Arial"/>
          <w:color w:val="000000" w:themeColor="text1"/>
          <w:sz w:val="22"/>
          <w:szCs w:val="22"/>
        </w:rPr>
        <w:t xml:space="preserve"> </w:t>
      </w:r>
      <w:del w:id="2337" w:author="David Bartel" w:date="2018-03-25T12:45:00Z">
        <w:r w:rsidDel="00461DE5">
          <w:rPr>
            <w:rFonts w:ascii="Arial" w:hAnsi="Arial"/>
            <w:color w:val="000000" w:themeColor="text1"/>
            <w:sz w:val="22"/>
            <w:szCs w:val="22"/>
          </w:rPr>
          <w:delText>fit</w:delText>
        </w:r>
      </w:del>
      <w:del w:id="2338" w:author="David Bartel" w:date="2018-03-25T12:34:00Z">
        <w:r w:rsidDel="006606B2">
          <w:rPr>
            <w:rFonts w:ascii="Arial" w:hAnsi="Arial"/>
            <w:color w:val="000000" w:themeColor="text1"/>
            <w:sz w:val="22"/>
            <w:szCs w:val="22"/>
          </w:rPr>
          <w:delText>ting</w:delText>
        </w:r>
      </w:del>
      <w:del w:id="2339" w:author="David Bartel" w:date="2018-03-25T12:45:00Z">
        <w:r w:rsidDel="00461DE5">
          <w:rPr>
            <w:rFonts w:ascii="Arial" w:hAnsi="Arial"/>
            <w:color w:val="000000" w:themeColor="text1"/>
            <w:sz w:val="22"/>
            <w:szCs w:val="22"/>
          </w:rPr>
          <w:delText xml:space="preserve"> a linear</w:delText>
        </w:r>
      </w:del>
      <w:del w:id="2340" w:author="David Bartel" w:date="2018-03-25T12:49:00Z">
        <w:r w:rsidDel="001E1EF1">
          <w:rPr>
            <w:rFonts w:ascii="Arial" w:hAnsi="Arial"/>
            <w:color w:val="000000" w:themeColor="text1"/>
            <w:sz w:val="22"/>
            <w:szCs w:val="22"/>
          </w:rPr>
          <w:delText xml:space="preserve"> model </w:delText>
        </w:r>
      </w:del>
      <w:del w:id="2341" w:author="David Bartel" w:date="2018-03-25T12:45:00Z">
        <w:r w:rsidDel="00461DE5">
          <w:rPr>
            <w:rFonts w:ascii="Arial" w:hAnsi="Arial"/>
            <w:color w:val="000000" w:themeColor="text1"/>
            <w:sz w:val="22"/>
            <w:szCs w:val="22"/>
          </w:rPr>
          <w:delText>to</w:delText>
        </w:r>
      </w:del>
      <w:del w:id="2342" w:author="David Bartel" w:date="2018-03-25T12:48:00Z">
        <w:r w:rsidDel="001E1EF1">
          <w:rPr>
            <w:rFonts w:ascii="Arial" w:hAnsi="Arial"/>
            <w:color w:val="000000" w:themeColor="text1"/>
            <w:sz w:val="22"/>
            <w:szCs w:val="22"/>
          </w:rPr>
          <w:delText xml:space="preserve"> </w:delText>
        </w:r>
      </w:del>
      <w:del w:id="2343" w:author="David Bartel" w:date="2018-03-25T12:34:00Z">
        <w:r w:rsidDel="006606B2">
          <w:rPr>
            <w:rFonts w:ascii="Arial" w:hAnsi="Arial"/>
            <w:color w:val="000000" w:themeColor="text1"/>
            <w:sz w:val="22"/>
            <w:szCs w:val="22"/>
          </w:rPr>
          <w:delText>the log-transformed</w:delText>
        </w:r>
      </w:del>
      <w:del w:id="2344" w:author="David Bartel" w:date="2018-03-25T12:48:00Z">
        <w:r w:rsidDel="001E1EF1">
          <w:rPr>
            <w:rFonts w:ascii="Arial" w:hAnsi="Arial"/>
            <w:color w:val="000000" w:themeColor="text1"/>
            <w:sz w:val="22"/>
            <w:szCs w:val="22"/>
          </w:rPr>
          <w:delText xml:space="preserve"> </w:delText>
        </w:r>
        <w:r w:rsidDel="001E1EF1">
          <w:rPr>
            <w:rFonts w:ascii="Arial" w:hAnsi="Arial"/>
            <w:i/>
            <w:color w:val="000000" w:themeColor="text1"/>
            <w:sz w:val="22"/>
            <w:szCs w:val="22"/>
          </w:rPr>
          <w:delText>K</w:delText>
        </w:r>
        <w:r w:rsidDel="001E1EF1">
          <w:rPr>
            <w:rFonts w:ascii="Arial" w:hAnsi="Arial"/>
            <w:color w:val="000000" w:themeColor="text1"/>
            <w:sz w:val="22"/>
            <w:szCs w:val="22"/>
            <w:vertAlign w:val="subscript"/>
          </w:rPr>
          <w:delText>D</w:delText>
        </w:r>
        <w:r w:rsidDel="001E1EF1">
          <w:rPr>
            <w:rFonts w:ascii="Arial" w:hAnsi="Arial"/>
            <w:color w:val="000000" w:themeColor="text1"/>
            <w:sz w:val="22"/>
            <w:szCs w:val="22"/>
          </w:rPr>
          <w:delText xml:space="preserve"> values</w:delText>
        </w:r>
      </w:del>
      <w:del w:id="2345" w:author="David Bartel" w:date="2018-03-25T12:35:00Z">
        <w:r w:rsidDel="006606B2">
          <w:rPr>
            <w:rFonts w:ascii="Arial" w:hAnsi="Arial"/>
            <w:color w:val="000000" w:themeColor="text1"/>
            <w:sz w:val="22"/>
            <w:szCs w:val="22"/>
          </w:rPr>
          <w:delText xml:space="preserve"> as a function of miRNA–site type combination,</w:delText>
        </w:r>
      </w:del>
      <w:del w:id="2346" w:author="David Bartel" w:date="2018-03-25T12:48:00Z">
        <w:r w:rsidDel="001E1EF1">
          <w:rPr>
            <w:rFonts w:ascii="Arial" w:hAnsi="Arial"/>
            <w:color w:val="000000" w:themeColor="text1"/>
            <w:sz w:val="22"/>
            <w:szCs w:val="22"/>
          </w:rPr>
          <w:delText xml:space="preserve"> and </w:delText>
        </w:r>
      </w:del>
      <w:del w:id="2347" w:author="David Bartel" w:date="2018-03-25T12:35:00Z">
        <w:r w:rsidDel="006606B2">
          <w:rPr>
            <w:rFonts w:ascii="Arial" w:hAnsi="Arial"/>
            <w:color w:val="000000" w:themeColor="text1"/>
            <w:sz w:val="22"/>
            <w:szCs w:val="22"/>
          </w:rPr>
          <w:delText xml:space="preserve">primary </w:delText>
        </w:r>
      </w:del>
      <w:del w:id="2348" w:author="David Bartel" w:date="2018-03-25T12:48:00Z">
        <w:r w:rsidDel="001E1EF1">
          <w:rPr>
            <w:rFonts w:ascii="Arial" w:hAnsi="Arial"/>
            <w:color w:val="000000" w:themeColor="text1"/>
            <w:sz w:val="22"/>
            <w:szCs w:val="22"/>
          </w:rPr>
          <w:delText xml:space="preserve">nucleotide identity at </w:delText>
        </w:r>
      </w:del>
      <w:del w:id="2349" w:author="David Bartel" w:date="2018-03-25T12:45:00Z">
        <w:r w:rsidDel="00461DE5">
          <w:rPr>
            <w:rFonts w:ascii="Arial" w:hAnsi="Arial"/>
            <w:color w:val="000000" w:themeColor="text1"/>
            <w:sz w:val="22"/>
            <w:szCs w:val="22"/>
          </w:rPr>
          <w:delText>each of the four positions within the flanking dinucleotide</w:delText>
        </w:r>
      </w:del>
      <w:del w:id="2350" w:author="David Bartel" w:date="2018-03-25T12:36:00Z">
        <w:r w:rsidDel="006606B2">
          <w:rPr>
            <w:rFonts w:ascii="Arial" w:hAnsi="Arial"/>
            <w:color w:val="000000" w:themeColor="text1"/>
            <w:sz w:val="22"/>
            <w:szCs w:val="22"/>
          </w:rPr>
          <w:delText xml:space="preserve"> sequence</w:delText>
        </w:r>
      </w:del>
      <w:del w:id="2351" w:author="David Bartel" w:date="2018-03-25T12:49:00Z">
        <w:r w:rsidDel="001E1EF1">
          <w:rPr>
            <w:rFonts w:ascii="Arial" w:hAnsi="Arial"/>
            <w:color w:val="000000" w:themeColor="text1"/>
            <w:sz w:val="22"/>
            <w:szCs w:val="22"/>
          </w:rPr>
          <w:delText xml:space="preserve">, </w:delText>
        </w:r>
      </w:del>
      <w:del w:id="2352" w:author="David Bartel" w:date="2018-03-26T12:17:00Z">
        <w:r w:rsidDel="00CA4FD4">
          <w:rPr>
            <w:rFonts w:ascii="Arial" w:hAnsi="Arial"/>
            <w:color w:val="000000" w:themeColor="text1"/>
            <w:sz w:val="22"/>
            <w:szCs w:val="22"/>
          </w:rPr>
          <w:delText>us</w:delText>
        </w:r>
      </w:del>
      <w:ins w:id="2353" w:author="David Bartel" w:date="2018-03-26T12:17:00Z">
        <w:r w:rsidR="00CA4FD4">
          <w:rPr>
            <w:rFonts w:ascii="Arial" w:hAnsi="Arial"/>
            <w:color w:val="000000" w:themeColor="text1"/>
            <w:sz w:val="22"/>
            <w:szCs w:val="22"/>
          </w:rPr>
          <w:t>trained a</w:t>
        </w:r>
      </w:ins>
      <w:del w:id="2354" w:author="David Bartel" w:date="2018-03-25T12:49:00Z">
        <w:r w:rsidDel="001E1EF1">
          <w:rPr>
            <w:rFonts w:ascii="Arial" w:hAnsi="Arial"/>
            <w:color w:val="000000" w:themeColor="text1"/>
            <w:sz w:val="22"/>
            <w:szCs w:val="22"/>
          </w:rPr>
          <w:delText>ing</w:delText>
        </w:r>
      </w:del>
      <w:r>
        <w:rPr>
          <w:rFonts w:ascii="Arial" w:hAnsi="Arial"/>
          <w:color w:val="000000" w:themeColor="text1"/>
          <w:sz w:val="22"/>
          <w:szCs w:val="22"/>
        </w:rPr>
        <w:t xml:space="preserve"> </w:t>
      </w:r>
      <w:ins w:id="2355" w:author="David Bartel" w:date="2018-03-26T12:16:00Z">
        <w:r w:rsidR="00CA4FD4">
          <w:rPr>
            <w:rFonts w:ascii="Arial" w:hAnsi="Arial"/>
            <w:color w:val="000000" w:themeColor="text1"/>
            <w:sz w:val="22"/>
            <w:szCs w:val="22"/>
          </w:rPr>
          <w:t xml:space="preserve">multiple linear-regression </w:t>
        </w:r>
      </w:ins>
      <w:ins w:id="2356" w:author="David Bartel" w:date="2018-03-26T12:17:00Z">
        <w:r w:rsidR="00CA4FD4">
          <w:rPr>
            <w:rFonts w:ascii="Arial" w:hAnsi="Arial"/>
            <w:color w:val="000000" w:themeColor="text1"/>
            <w:sz w:val="22"/>
            <w:szCs w:val="22"/>
          </w:rPr>
          <w:t xml:space="preserve">model on the </w:t>
        </w:r>
      </w:ins>
      <w:del w:id="2357" w:author="David Bartel" w:date="2018-03-25T12:38:00Z">
        <w:r w:rsidDel="00082F95">
          <w:rPr>
            <w:rFonts w:ascii="Arial" w:hAnsi="Arial"/>
            <w:color w:val="000000" w:themeColor="text1"/>
            <w:sz w:val="22"/>
            <w:szCs w:val="22"/>
          </w:rPr>
          <w:delText xml:space="preserve">data </w:delText>
        </w:r>
      </w:del>
      <w:ins w:id="2358" w:author="David Bartel" w:date="2018-03-26T12:18:00Z">
        <w:r w:rsidR="00CA4FD4">
          <w:rPr>
            <w:rFonts w:ascii="Arial" w:hAnsi="Arial"/>
            <w:color w:val="000000" w:themeColor="text1"/>
            <w:sz w:val="22"/>
            <w:szCs w:val="22"/>
          </w:rPr>
          <w:t xml:space="preserve">complete set of flanking-dinucleotide </w:t>
        </w:r>
      </w:ins>
      <w:ins w:id="2359" w:author="David Bartel" w:date="2018-03-26T12:19:00Z">
        <w:r w:rsidR="00CA4FD4">
          <w:rPr>
            <w:rFonts w:ascii="Arial" w:hAnsi="Arial"/>
            <w:i/>
            <w:color w:val="000000" w:themeColor="text1"/>
            <w:sz w:val="22"/>
            <w:szCs w:val="22"/>
          </w:rPr>
          <w:t>K</w:t>
        </w:r>
        <w:r w:rsidR="00CA4FD4">
          <w:rPr>
            <w:rFonts w:ascii="Arial" w:hAnsi="Arial"/>
            <w:color w:val="000000" w:themeColor="text1"/>
            <w:sz w:val="22"/>
            <w:szCs w:val="22"/>
            <w:vertAlign w:val="subscript"/>
          </w:rPr>
          <w:t>D</w:t>
        </w:r>
        <w:r w:rsidR="00CA4FD4">
          <w:rPr>
            <w:rFonts w:ascii="Arial" w:hAnsi="Arial"/>
            <w:color w:val="000000" w:themeColor="text1"/>
            <w:sz w:val="22"/>
            <w:szCs w:val="22"/>
          </w:rPr>
          <w:t xml:space="preserve"> values</w:t>
        </w:r>
      </w:ins>
      <w:ins w:id="2360" w:author="David Bartel" w:date="2018-03-25T12:38:00Z">
        <w:r w:rsidR="00082F95">
          <w:rPr>
            <w:rFonts w:ascii="Arial" w:hAnsi="Arial"/>
            <w:color w:val="000000" w:themeColor="text1"/>
            <w:sz w:val="22"/>
            <w:szCs w:val="22"/>
          </w:rPr>
          <w:t xml:space="preserve"> </w:t>
        </w:r>
      </w:ins>
      <w:del w:id="2361" w:author="David Bartel" w:date="2018-03-26T12:19:00Z">
        <w:r w:rsidDel="00CA4FD4">
          <w:rPr>
            <w:rFonts w:ascii="Arial" w:hAnsi="Arial"/>
            <w:color w:val="000000" w:themeColor="text1"/>
            <w:sz w:val="22"/>
            <w:szCs w:val="22"/>
          </w:rPr>
          <w:delText xml:space="preserve">from </w:delText>
        </w:r>
      </w:del>
      <w:ins w:id="2362" w:author="David Bartel" w:date="2018-03-26T12:19:00Z">
        <w:r w:rsidR="00CA4FD4">
          <w:rPr>
            <w:rFonts w:ascii="Arial" w:hAnsi="Arial"/>
            <w:color w:val="000000" w:themeColor="text1"/>
            <w:sz w:val="22"/>
            <w:szCs w:val="22"/>
          </w:rPr>
          <w:t xml:space="preserve">corresponding to all </w:t>
        </w:r>
      </w:ins>
      <w:del w:id="2363" w:author="David Bartel" w:date="2018-03-26T12:19:00Z">
        <w:r w:rsidDel="00CA4FD4">
          <w:rPr>
            <w:rFonts w:ascii="Arial" w:hAnsi="Arial"/>
            <w:color w:val="000000" w:themeColor="text1"/>
            <w:sz w:val="22"/>
            <w:szCs w:val="22"/>
          </w:rPr>
          <w:delText xml:space="preserve">the </w:delText>
        </w:r>
      </w:del>
      <w:ins w:id="2364" w:author="David Bartel" w:date="2018-03-25T13:12:00Z">
        <w:r w:rsidR="00F4362E">
          <w:rPr>
            <w:rFonts w:ascii="Arial" w:hAnsi="Arial"/>
            <w:color w:val="000000" w:themeColor="text1"/>
            <w:sz w:val="22"/>
            <w:szCs w:val="22"/>
          </w:rPr>
          <w:t xml:space="preserve">six </w:t>
        </w:r>
      </w:ins>
      <w:del w:id="2365" w:author="David Bartel" w:date="2018-03-25T13:12:00Z">
        <w:r w:rsidDel="00F4362E">
          <w:rPr>
            <w:rFonts w:ascii="Arial" w:hAnsi="Arial"/>
            <w:color w:val="000000" w:themeColor="text1"/>
            <w:sz w:val="22"/>
            <w:szCs w:val="22"/>
          </w:rPr>
          <w:delText>six seed</w:delText>
        </w:r>
      </w:del>
      <w:ins w:id="2366" w:author="David Bartel" w:date="2018-03-25T13:12:00Z">
        <w:r w:rsidR="00F4362E">
          <w:rPr>
            <w:rFonts w:ascii="Arial" w:hAnsi="Arial"/>
            <w:color w:val="000000" w:themeColor="text1"/>
            <w:sz w:val="22"/>
            <w:szCs w:val="22"/>
          </w:rPr>
          <w:t>canonical</w:t>
        </w:r>
      </w:ins>
      <w:r>
        <w:rPr>
          <w:rFonts w:ascii="Arial" w:hAnsi="Arial"/>
          <w:color w:val="000000" w:themeColor="text1"/>
          <w:sz w:val="22"/>
          <w:szCs w:val="22"/>
        </w:rPr>
        <w:t xml:space="preserve"> site</w:t>
      </w:r>
      <w:ins w:id="2367" w:author="David Bartel" w:date="2018-03-25T13:12:00Z">
        <w:r w:rsidR="00F4362E">
          <w:rPr>
            <w:rFonts w:ascii="Arial" w:hAnsi="Arial"/>
            <w:color w:val="000000" w:themeColor="text1"/>
            <w:sz w:val="22"/>
            <w:szCs w:val="22"/>
          </w:rPr>
          <w:t xml:space="preserve"> type</w:t>
        </w:r>
      </w:ins>
      <w:r>
        <w:rPr>
          <w:rFonts w:ascii="Arial" w:hAnsi="Arial"/>
          <w:color w:val="000000" w:themeColor="text1"/>
          <w:sz w:val="22"/>
          <w:szCs w:val="22"/>
        </w:rPr>
        <w:t>s of each miRNA</w:t>
      </w:r>
      <w:ins w:id="2368" w:author="David Bartel" w:date="2018-03-27T22:03:00Z">
        <w:r w:rsidR="005F1889">
          <w:rPr>
            <w:rFonts w:ascii="Arial" w:hAnsi="Arial"/>
            <w:color w:val="000000" w:themeColor="text1"/>
            <w:sz w:val="22"/>
            <w:szCs w:val="22"/>
          </w:rPr>
          <w:t>,</w:t>
        </w:r>
      </w:ins>
      <w:ins w:id="2369" w:author="David Bartel" w:date="2018-03-26T12:25:00Z">
        <w:r w:rsidR="001B5FCC">
          <w:rPr>
            <w:rFonts w:ascii="Arial" w:hAnsi="Arial"/>
            <w:color w:val="000000" w:themeColor="text1"/>
            <w:sz w:val="22"/>
            <w:szCs w:val="22"/>
          </w:rPr>
          <w:t xml:space="preserve"> fit</w:t>
        </w:r>
      </w:ins>
      <w:ins w:id="2370" w:author="David Bartel" w:date="2018-03-27T22:03:00Z">
        <w:r w:rsidR="005F1889">
          <w:rPr>
            <w:rFonts w:ascii="Arial" w:hAnsi="Arial"/>
            <w:color w:val="000000" w:themeColor="text1"/>
            <w:sz w:val="22"/>
            <w:szCs w:val="22"/>
          </w:rPr>
          <w:t>ting</w:t>
        </w:r>
      </w:ins>
      <w:ins w:id="2371" w:author="David Bartel" w:date="2018-03-26T12:25:00Z">
        <w:r w:rsidR="001B5FCC">
          <w:rPr>
            <w:rFonts w:ascii="Arial" w:hAnsi="Arial"/>
            <w:color w:val="000000" w:themeColor="text1"/>
            <w:sz w:val="22"/>
            <w:szCs w:val="22"/>
          </w:rPr>
          <w:t xml:space="preserve"> the contribution of each of the four nucleotides of the two flanking dinucleotides. </w:t>
        </w:r>
      </w:ins>
      <w:ins w:id="2372" w:author="David Bartel" w:date="2018-03-27T21:59:00Z">
        <w:r w:rsidR="001905E7">
          <w:rPr>
            <w:rFonts w:ascii="Arial" w:hAnsi="Arial"/>
            <w:color w:val="000000" w:themeColor="text1"/>
            <w:sz w:val="22"/>
            <w:szCs w:val="22"/>
          </w:rPr>
          <w:t xml:space="preserve"> </w:t>
        </w:r>
      </w:ins>
      <w:del w:id="2373" w:author="David Bartel" w:date="2018-03-25T12:38:00Z">
        <w:r w:rsidDel="00082F95">
          <w:rPr>
            <w:rFonts w:ascii="Arial" w:hAnsi="Arial"/>
            <w:color w:val="000000" w:themeColor="text1"/>
            <w:sz w:val="22"/>
            <w:szCs w:val="22"/>
          </w:rPr>
          <w:delText xml:space="preserve">, a cohort of 5,360 </w:delText>
        </w:r>
        <w:r w:rsidDel="00082F95">
          <w:rPr>
            <w:rFonts w:ascii="Arial" w:hAnsi="Arial"/>
            <w:i/>
            <w:color w:val="000000" w:themeColor="text1"/>
            <w:sz w:val="22"/>
            <w:szCs w:val="22"/>
          </w:rPr>
          <w:delText>K</w:delText>
        </w:r>
        <w:r w:rsidDel="00082F95">
          <w:rPr>
            <w:rFonts w:ascii="Arial" w:hAnsi="Arial"/>
            <w:color w:val="000000" w:themeColor="text1"/>
            <w:sz w:val="22"/>
            <w:szCs w:val="22"/>
            <w:vertAlign w:val="subscript"/>
          </w:rPr>
          <w:delText>D</w:delText>
        </w:r>
        <w:r w:rsidDel="00082F95">
          <w:rPr>
            <w:rFonts w:ascii="Arial" w:hAnsi="Arial"/>
            <w:color w:val="000000" w:themeColor="text1"/>
            <w:sz w:val="22"/>
            <w:szCs w:val="22"/>
          </w:rPr>
          <w:delText xml:space="preserve"> measurements</w:delText>
        </w:r>
      </w:del>
      <w:del w:id="2374" w:author="David Bartel" w:date="2018-03-26T12:22:00Z">
        <w:r w:rsidDel="001B5FCC">
          <w:rPr>
            <w:rFonts w:ascii="Arial" w:hAnsi="Arial"/>
            <w:color w:val="000000" w:themeColor="text1"/>
            <w:sz w:val="22"/>
            <w:szCs w:val="22"/>
          </w:rPr>
          <w:delText xml:space="preserve"> </w:delText>
        </w:r>
      </w:del>
      <w:del w:id="2375" w:author="David Bartel" w:date="2018-03-26T12:21:00Z">
        <w:r w:rsidDel="00CA4FD4">
          <w:rPr>
            <w:rFonts w:ascii="Arial" w:hAnsi="Arial"/>
            <w:color w:val="000000" w:themeColor="text1"/>
            <w:sz w:val="22"/>
            <w:szCs w:val="22"/>
          </w:rPr>
          <w:delText>(</w:delText>
        </w:r>
      </w:del>
      <w:del w:id="2376" w:author="David Bartel" w:date="2018-03-25T12:38:00Z">
        <w:r w:rsidDel="00082F95">
          <w:rPr>
            <w:rFonts w:ascii="Arial" w:hAnsi="Arial"/>
            <w:color w:val="000000" w:themeColor="text1"/>
            <w:sz w:val="22"/>
            <w:szCs w:val="22"/>
          </w:rPr>
          <w:delText>F</w:delText>
        </w:r>
      </w:del>
      <w:del w:id="2377" w:author="David Bartel" w:date="2018-03-26T12:21:00Z">
        <w:r w:rsidDel="00CA4FD4">
          <w:rPr>
            <w:rFonts w:ascii="Arial" w:hAnsi="Arial"/>
            <w:color w:val="000000" w:themeColor="text1"/>
            <w:sz w:val="22"/>
            <w:szCs w:val="22"/>
          </w:rPr>
          <w:delText>ig</w:delText>
        </w:r>
      </w:del>
      <w:del w:id="2378" w:author="David Bartel" w:date="2018-03-25T12:38:00Z">
        <w:r w:rsidDel="00082F95">
          <w:rPr>
            <w:rFonts w:ascii="Arial" w:hAnsi="Arial"/>
            <w:color w:val="000000" w:themeColor="text1"/>
            <w:sz w:val="22"/>
            <w:szCs w:val="22"/>
          </w:rPr>
          <w:delText>ure</w:delText>
        </w:r>
      </w:del>
      <w:del w:id="2379" w:author="David Bartel" w:date="2018-03-26T12:21:00Z">
        <w:r w:rsidDel="00CA4FD4">
          <w:rPr>
            <w:rFonts w:ascii="Arial" w:hAnsi="Arial"/>
            <w:color w:val="000000" w:themeColor="text1"/>
            <w:sz w:val="22"/>
            <w:szCs w:val="22"/>
          </w:rPr>
          <w:delText xml:space="preserve"> S3E)</w:delText>
        </w:r>
      </w:del>
      <w:del w:id="2380" w:author="David Bartel" w:date="2018-03-26T12:22:00Z">
        <w:r w:rsidDel="001B5FCC">
          <w:rPr>
            <w:rFonts w:ascii="Arial" w:hAnsi="Arial"/>
            <w:color w:val="000000" w:themeColor="text1"/>
            <w:sz w:val="22"/>
            <w:szCs w:val="22"/>
          </w:rPr>
          <w:delText xml:space="preserve">. </w:delText>
        </w:r>
      </w:del>
      <w:r>
        <w:rPr>
          <w:rFonts w:ascii="Arial" w:hAnsi="Arial"/>
          <w:color w:val="000000" w:themeColor="text1"/>
          <w:sz w:val="22"/>
          <w:szCs w:val="22"/>
        </w:rPr>
        <w:t xml:space="preserve">The </w:t>
      </w:r>
      <w:ins w:id="2381" w:author="David Bartel" w:date="2018-03-25T12:46:00Z">
        <w:r w:rsidR="00461DE5">
          <w:rPr>
            <w:rFonts w:ascii="Arial" w:hAnsi="Arial"/>
            <w:color w:val="000000" w:themeColor="text1"/>
            <w:sz w:val="22"/>
            <w:szCs w:val="22"/>
          </w:rPr>
          <w:t>output</w:t>
        </w:r>
      </w:ins>
      <w:ins w:id="2382" w:author="David Bartel" w:date="2018-03-25T12:39:00Z">
        <w:r w:rsidR="00082F95">
          <w:rPr>
            <w:rFonts w:ascii="Arial" w:hAnsi="Arial"/>
            <w:color w:val="000000" w:themeColor="text1"/>
            <w:sz w:val="22"/>
            <w:szCs w:val="22"/>
          </w:rPr>
          <w:t xml:space="preserve"> of the </w:t>
        </w:r>
      </w:ins>
      <w:del w:id="2383" w:author="David Bartel" w:date="2018-03-25T12:38:00Z">
        <w:r w:rsidDel="00082F95">
          <w:rPr>
            <w:rFonts w:ascii="Arial" w:hAnsi="Arial"/>
            <w:color w:val="000000" w:themeColor="text1"/>
            <w:sz w:val="22"/>
            <w:szCs w:val="22"/>
          </w:rPr>
          <w:delText xml:space="preserve">linear </w:delText>
        </w:r>
      </w:del>
      <w:r>
        <w:rPr>
          <w:rFonts w:ascii="Arial" w:hAnsi="Arial"/>
          <w:color w:val="000000" w:themeColor="text1"/>
          <w:sz w:val="22"/>
          <w:szCs w:val="22"/>
        </w:rPr>
        <w:t xml:space="preserve">model </w:t>
      </w:r>
      <w:ins w:id="2384" w:author="David Bartel" w:date="2018-03-26T12:22:00Z">
        <w:r w:rsidR="001B5FCC">
          <w:rPr>
            <w:rFonts w:ascii="Arial" w:hAnsi="Arial"/>
            <w:color w:val="000000" w:themeColor="text1"/>
            <w:sz w:val="22"/>
            <w:szCs w:val="22"/>
          </w:rPr>
          <w:t>agreed</w:t>
        </w:r>
      </w:ins>
      <w:ins w:id="2385" w:author="David Bartel" w:date="2018-03-25T12:55:00Z">
        <w:r w:rsidR="00AC7CF3">
          <w:rPr>
            <w:rFonts w:ascii="Arial" w:hAnsi="Arial"/>
            <w:color w:val="000000" w:themeColor="text1"/>
            <w:sz w:val="22"/>
            <w:szCs w:val="22"/>
          </w:rPr>
          <w:t xml:space="preserve"> well with</w:t>
        </w:r>
      </w:ins>
      <w:ins w:id="2386" w:author="David Bartel" w:date="2018-03-25T12:40:00Z">
        <w:r w:rsidR="00082F95">
          <w:rPr>
            <w:rFonts w:ascii="Arial" w:hAnsi="Arial"/>
            <w:color w:val="000000" w:themeColor="text1"/>
            <w:sz w:val="22"/>
            <w:szCs w:val="22"/>
          </w:rPr>
          <w:t xml:space="preserve"> the observed </w:t>
        </w:r>
        <w:r w:rsidR="00082F95">
          <w:rPr>
            <w:rFonts w:ascii="Arial" w:hAnsi="Arial"/>
            <w:i/>
            <w:color w:val="000000" w:themeColor="text1"/>
            <w:sz w:val="22"/>
            <w:szCs w:val="22"/>
          </w:rPr>
          <w:t>K</w:t>
        </w:r>
        <w:r w:rsidR="00082F95">
          <w:rPr>
            <w:rFonts w:ascii="Arial" w:hAnsi="Arial"/>
            <w:color w:val="000000" w:themeColor="text1"/>
            <w:sz w:val="22"/>
            <w:szCs w:val="22"/>
            <w:vertAlign w:val="subscript"/>
          </w:rPr>
          <w:t>D</w:t>
        </w:r>
        <w:r w:rsidR="00082F95">
          <w:rPr>
            <w:rFonts w:ascii="Arial" w:hAnsi="Arial"/>
            <w:color w:val="000000" w:themeColor="text1"/>
            <w:sz w:val="22"/>
            <w:szCs w:val="22"/>
          </w:rPr>
          <w:t xml:space="preserve"> values </w:t>
        </w:r>
      </w:ins>
      <w:ins w:id="2387" w:author="David Bartel" w:date="2018-03-26T12:21:00Z">
        <w:r w:rsidR="00CA4FD4">
          <w:rPr>
            <w:rFonts w:ascii="Arial" w:hAnsi="Arial"/>
            <w:color w:val="000000" w:themeColor="text1"/>
            <w:sz w:val="22"/>
            <w:szCs w:val="22"/>
          </w:rPr>
          <w:t>(</w:t>
        </w:r>
        <w:r w:rsidR="001905E7">
          <w:rPr>
            <w:rFonts w:ascii="Arial" w:hAnsi="Arial"/>
            <w:color w:val="000000" w:themeColor="text1"/>
            <w:sz w:val="22"/>
            <w:szCs w:val="22"/>
          </w:rPr>
          <w:t>F</w:t>
        </w:r>
        <w:r w:rsidR="00CA4FD4">
          <w:rPr>
            <w:rFonts w:ascii="Arial" w:hAnsi="Arial"/>
            <w:color w:val="000000" w:themeColor="text1"/>
            <w:sz w:val="22"/>
            <w:szCs w:val="22"/>
          </w:rPr>
          <w:t xml:space="preserve">ig. </w:t>
        </w:r>
      </w:ins>
      <w:ins w:id="2388" w:author="David Bartel" w:date="2018-03-27T22:01:00Z">
        <w:r w:rsidR="001905E7">
          <w:rPr>
            <w:rFonts w:ascii="Arial" w:hAnsi="Arial"/>
            <w:color w:val="000000" w:themeColor="text1"/>
            <w:sz w:val="22"/>
            <w:szCs w:val="22"/>
          </w:rPr>
          <w:t>4C</w:t>
        </w:r>
      </w:ins>
      <w:ins w:id="2389" w:author="David Bartel" w:date="2018-03-27T22:04:00Z">
        <w:r w:rsidR="005F1889">
          <w:rPr>
            <w:rFonts w:ascii="Arial" w:hAnsi="Arial"/>
            <w:color w:val="000000" w:themeColor="text1"/>
            <w:sz w:val="22"/>
            <w:szCs w:val="22"/>
          </w:rPr>
          <w:t xml:space="preserve"> left</w:t>
        </w:r>
      </w:ins>
      <w:ins w:id="2390" w:author="David Bartel" w:date="2018-03-26T12:21:00Z">
        <w:r w:rsidR="001B5FCC">
          <w:rPr>
            <w:rFonts w:ascii="Arial" w:hAnsi="Arial"/>
            <w:color w:val="000000" w:themeColor="text1"/>
            <w:sz w:val="22"/>
            <w:szCs w:val="22"/>
          </w:rPr>
          <w:t xml:space="preserve">, </w:t>
        </w:r>
      </w:ins>
      <w:del w:id="2391" w:author="David Bartel" w:date="2018-03-26T12:21:00Z">
        <w:r w:rsidDel="00CA4FD4">
          <w:rPr>
            <w:rFonts w:ascii="Arial" w:hAnsi="Arial"/>
            <w:color w:val="000000" w:themeColor="text1"/>
            <w:sz w:val="22"/>
            <w:szCs w:val="22"/>
          </w:rPr>
          <w:delText>(</w:delText>
        </w:r>
      </w:del>
      <w:r>
        <w:rPr>
          <w:rFonts w:ascii="Arial" w:hAnsi="Arial"/>
          <w:i/>
          <w:color w:val="000000" w:themeColor="text1"/>
          <w:sz w:val="22"/>
          <w:szCs w:val="22"/>
        </w:rPr>
        <w:t>r</w:t>
      </w:r>
      <w:r>
        <w:rPr>
          <w:rFonts w:ascii="Arial" w:hAnsi="Arial"/>
          <w:color w:val="000000" w:themeColor="text1"/>
          <w:sz w:val="22"/>
          <w:szCs w:val="22"/>
          <w:vertAlign w:val="superscript"/>
        </w:rPr>
        <w:t>2</w:t>
      </w:r>
      <w:r>
        <w:rPr>
          <w:rFonts w:ascii="Arial" w:hAnsi="Arial"/>
          <w:color w:val="000000" w:themeColor="text1"/>
          <w:sz w:val="22"/>
          <w:szCs w:val="22"/>
        </w:rPr>
        <w:t xml:space="preserve"> = </w:t>
      </w:r>
      <w:commentRangeStart w:id="2392"/>
      <w:r>
        <w:rPr>
          <w:rFonts w:ascii="Arial" w:hAnsi="Arial"/>
          <w:color w:val="000000" w:themeColor="text1"/>
          <w:sz w:val="22"/>
          <w:szCs w:val="22"/>
        </w:rPr>
        <w:t>0.94</w:t>
      </w:r>
      <w:commentRangeEnd w:id="2392"/>
      <w:r w:rsidR="00CA4FD4">
        <w:rPr>
          <w:rStyle w:val="CommentReference"/>
          <w:rFonts w:eastAsiaTheme="minorHAnsi"/>
        </w:rPr>
        <w:commentReference w:id="2392"/>
      </w:r>
      <w:r>
        <w:rPr>
          <w:rFonts w:ascii="Arial" w:hAnsi="Arial"/>
          <w:color w:val="000000" w:themeColor="text1"/>
          <w:sz w:val="22"/>
          <w:szCs w:val="22"/>
        </w:rPr>
        <w:t>)</w:t>
      </w:r>
      <w:ins w:id="2393" w:author="David Bartel" w:date="2018-03-25T12:56:00Z">
        <w:r w:rsidR="00AC7CF3">
          <w:rPr>
            <w:rFonts w:ascii="Arial" w:hAnsi="Arial"/>
            <w:color w:val="000000" w:themeColor="text1"/>
            <w:sz w:val="22"/>
            <w:szCs w:val="22"/>
          </w:rPr>
          <w:t>, which</w:t>
        </w:r>
      </w:ins>
      <w:r>
        <w:rPr>
          <w:rFonts w:ascii="Arial" w:hAnsi="Arial"/>
          <w:color w:val="000000" w:themeColor="text1"/>
          <w:sz w:val="22"/>
          <w:szCs w:val="22"/>
        </w:rPr>
        <w:t xml:space="preserve"> indicate</w:t>
      </w:r>
      <w:ins w:id="2394" w:author="David Bartel" w:date="2018-03-25T12:41:00Z">
        <w:r w:rsidR="001773A1">
          <w:rPr>
            <w:rFonts w:ascii="Arial" w:hAnsi="Arial"/>
            <w:color w:val="000000" w:themeColor="text1"/>
            <w:sz w:val="22"/>
            <w:szCs w:val="22"/>
          </w:rPr>
          <w:t>d</w:t>
        </w:r>
      </w:ins>
      <w:ins w:id="2395" w:author="David Bartel" w:date="2018-03-26T12:23:00Z">
        <w:r w:rsidR="001B5FCC">
          <w:rPr>
            <w:rFonts w:ascii="Arial" w:hAnsi="Arial"/>
            <w:color w:val="000000" w:themeColor="text1"/>
            <w:sz w:val="22"/>
            <w:szCs w:val="22"/>
          </w:rPr>
          <w:t xml:space="preserve"> that</w:t>
        </w:r>
      </w:ins>
      <w:ins w:id="2396" w:author="David Bartel" w:date="2018-03-25T12:59:00Z">
        <w:r w:rsidR="00BB144D">
          <w:rPr>
            <w:rFonts w:ascii="Arial" w:hAnsi="Arial"/>
            <w:color w:val="000000" w:themeColor="text1"/>
            <w:sz w:val="22"/>
            <w:szCs w:val="22"/>
          </w:rPr>
          <w:t xml:space="preserve"> the effects</w:t>
        </w:r>
        <w:r w:rsidR="00584761">
          <w:rPr>
            <w:rFonts w:ascii="Arial" w:hAnsi="Arial"/>
            <w:color w:val="000000" w:themeColor="text1"/>
            <w:sz w:val="22"/>
            <w:szCs w:val="22"/>
          </w:rPr>
          <w:t xml:space="preserve"> of the flanking dinucleotides we</w:t>
        </w:r>
        <w:r w:rsidR="00BB144D">
          <w:rPr>
            <w:rFonts w:ascii="Arial" w:hAnsi="Arial"/>
            <w:color w:val="000000" w:themeColor="text1"/>
            <w:sz w:val="22"/>
            <w:szCs w:val="22"/>
          </w:rPr>
          <w:t xml:space="preserve">re largely consistent between </w:t>
        </w:r>
      </w:ins>
      <w:ins w:id="2397" w:author="David Bartel" w:date="2018-03-27T22:03:00Z">
        <w:r w:rsidR="005F1889">
          <w:rPr>
            <w:rFonts w:ascii="Arial" w:hAnsi="Arial"/>
            <w:color w:val="000000" w:themeColor="text1"/>
            <w:sz w:val="22"/>
            <w:szCs w:val="22"/>
          </w:rPr>
          <w:t>miRNAs</w:t>
        </w:r>
      </w:ins>
      <w:ins w:id="2398" w:author="David Bartel" w:date="2018-03-25T12:59:00Z">
        <w:r w:rsidR="00BB144D">
          <w:rPr>
            <w:rFonts w:ascii="Arial" w:hAnsi="Arial"/>
            <w:color w:val="000000" w:themeColor="text1"/>
            <w:sz w:val="22"/>
            <w:szCs w:val="22"/>
          </w:rPr>
          <w:t xml:space="preserve"> and between </w:t>
        </w:r>
      </w:ins>
      <w:ins w:id="2399" w:author="David Bartel" w:date="2018-03-27T22:03:00Z">
        <w:r w:rsidR="005F1889">
          <w:rPr>
            <w:rFonts w:ascii="Arial" w:hAnsi="Arial"/>
            <w:color w:val="000000" w:themeColor="text1"/>
            <w:sz w:val="22"/>
            <w:szCs w:val="22"/>
          </w:rPr>
          <w:t xml:space="preserve">site types of each </w:t>
        </w:r>
      </w:ins>
      <w:ins w:id="2400" w:author="David Bartel" w:date="2018-03-25T12:59:00Z">
        <w:r w:rsidR="005F1889">
          <w:rPr>
            <w:rFonts w:ascii="Arial" w:hAnsi="Arial"/>
            <w:color w:val="000000" w:themeColor="text1"/>
            <w:sz w:val="22"/>
            <w:szCs w:val="22"/>
          </w:rPr>
          <w:t>miRNA</w:t>
        </w:r>
      </w:ins>
      <w:ins w:id="2401" w:author="David Bartel" w:date="2018-03-26T12:24:00Z">
        <w:r w:rsidR="001B5FCC">
          <w:rPr>
            <w:rFonts w:ascii="Arial" w:hAnsi="Arial"/>
            <w:color w:val="000000" w:themeColor="text1"/>
            <w:sz w:val="22"/>
            <w:szCs w:val="22"/>
          </w:rPr>
          <w:t xml:space="preserve">. </w:t>
        </w:r>
      </w:ins>
      <w:ins w:id="2402" w:author="David Bartel" w:date="2018-03-27T22:00:00Z">
        <w:r w:rsidR="001905E7">
          <w:rPr>
            <w:rFonts w:ascii="Arial" w:hAnsi="Arial"/>
            <w:color w:val="000000" w:themeColor="text1"/>
            <w:sz w:val="22"/>
            <w:szCs w:val="22"/>
          </w:rPr>
          <w:t xml:space="preserve"> </w:t>
        </w:r>
      </w:ins>
      <w:ins w:id="2403" w:author="David Bartel" w:date="2018-03-26T12:29:00Z">
        <w:r w:rsidR="001773A1">
          <w:rPr>
            <w:rFonts w:ascii="Arial" w:hAnsi="Arial"/>
            <w:color w:val="000000" w:themeColor="text1"/>
            <w:sz w:val="22"/>
            <w:szCs w:val="22"/>
          </w:rPr>
          <w:t xml:space="preserve">A and U nucleotides each </w:t>
        </w:r>
      </w:ins>
      <w:ins w:id="2404" w:author="David Bartel" w:date="2018-03-26T12:31:00Z">
        <w:r w:rsidR="008E5269">
          <w:rPr>
            <w:rFonts w:ascii="Arial" w:hAnsi="Arial"/>
            <w:color w:val="000000" w:themeColor="text1"/>
            <w:sz w:val="22"/>
            <w:szCs w:val="22"/>
          </w:rPr>
          <w:t>enhanced</w:t>
        </w:r>
      </w:ins>
      <w:ins w:id="2405" w:author="David Bartel" w:date="2018-03-26T12:29:00Z">
        <w:r w:rsidR="001773A1">
          <w:rPr>
            <w:rFonts w:ascii="Arial" w:hAnsi="Arial"/>
            <w:color w:val="000000" w:themeColor="text1"/>
            <w:sz w:val="22"/>
            <w:szCs w:val="22"/>
          </w:rPr>
          <w:t xml:space="preserve"> binding affinity, whereas G nucleotides </w:t>
        </w:r>
      </w:ins>
      <w:ins w:id="2406" w:author="David Bartel" w:date="2018-03-26T12:31:00Z">
        <w:r w:rsidR="008E5269">
          <w:rPr>
            <w:rFonts w:ascii="Arial" w:hAnsi="Arial"/>
            <w:color w:val="000000" w:themeColor="text1"/>
            <w:sz w:val="22"/>
            <w:szCs w:val="22"/>
          </w:rPr>
          <w:t>reduced affinity</w:t>
        </w:r>
      </w:ins>
      <w:ins w:id="2407" w:author="David Bartel" w:date="2018-03-26T12:29:00Z">
        <w:r w:rsidR="001773A1">
          <w:rPr>
            <w:rFonts w:ascii="Arial" w:hAnsi="Arial"/>
            <w:color w:val="000000" w:themeColor="text1"/>
            <w:sz w:val="22"/>
            <w:szCs w:val="22"/>
          </w:rPr>
          <w:t xml:space="preserve">, and C nucleotides were intermediate or neutral </w:t>
        </w:r>
        <w:commentRangeStart w:id="2408"/>
        <w:r w:rsidR="001773A1">
          <w:rPr>
            <w:rFonts w:ascii="Arial" w:hAnsi="Arial"/>
            <w:color w:val="000000" w:themeColor="text1"/>
            <w:sz w:val="22"/>
            <w:szCs w:val="22"/>
          </w:rPr>
          <w:t>(fig. S3F)</w:t>
        </w:r>
      </w:ins>
      <w:commentRangeEnd w:id="2408"/>
      <w:ins w:id="2409" w:author="David Bartel" w:date="2018-03-26T12:35:00Z">
        <w:r w:rsidR="008E5269">
          <w:rPr>
            <w:rStyle w:val="CommentReference"/>
            <w:rFonts w:eastAsiaTheme="minorHAnsi"/>
          </w:rPr>
          <w:commentReference w:id="2408"/>
        </w:r>
      </w:ins>
      <w:ins w:id="2410" w:author="David Bartel" w:date="2018-03-26T12:29:00Z">
        <w:r w:rsidR="001773A1">
          <w:rPr>
            <w:rFonts w:ascii="Arial" w:hAnsi="Arial"/>
            <w:color w:val="000000" w:themeColor="text1"/>
            <w:sz w:val="22"/>
            <w:szCs w:val="22"/>
          </w:rPr>
          <w:t xml:space="preserve">.  </w:t>
        </w:r>
      </w:ins>
      <w:ins w:id="2411" w:author="David Bartel" w:date="2018-03-26T12:24:00Z">
        <w:r w:rsidR="001B5FCC">
          <w:rPr>
            <w:rFonts w:ascii="Arial" w:hAnsi="Arial"/>
            <w:color w:val="000000" w:themeColor="text1"/>
            <w:sz w:val="22"/>
            <w:szCs w:val="22"/>
          </w:rPr>
          <w:t xml:space="preserve">Moreover, </w:t>
        </w:r>
      </w:ins>
      <w:del w:id="2412" w:author="David Bartel" w:date="2018-03-25T12:41:00Z">
        <w:r w:rsidDel="00082F95">
          <w:rPr>
            <w:rFonts w:ascii="Arial" w:hAnsi="Arial"/>
            <w:color w:val="000000" w:themeColor="text1"/>
            <w:sz w:val="22"/>
            <w:szCs w:val="22"/>
          </w:rPr>
          <w:delText>s</w:delText>
        </w:r>
      </w:del>
      <w:del w:id="2413" w:author="David Bartel" w:date="2018-03-26T12:32:00Z">
        <w:r w:rsidDel="008E5269">
          <w:rPr>
            <w:rFonts w:ascii="Arial" w:hAnsi="Arial"/>
            <w:color w:val="000000" w:themeColor="text1"/>
            <w:sz w:val="22"/>
            <w:szCs w:val="22"/>
          </w:rPr>
          <w:delText xml:space="preserve"> </w:delText>
        </w:r>
      </w:del>
      <w:del w:id="2414" w:author="David Bartel" w:date="2018-03-25T12:41:00Z">
        <w:r w:rsidDel="00082F95">
          <w:rPr>
            <w:rFonts w:ascii="Arial" w:hAnsi="Arial"/>
            <w:color w:val="000000" w:themeColor="text1"/>
            <w:sz w:val="22"/>
            <w:szCs w:val="22"/>
          </w:rPr>
          <w:delText xml:space="preserve">an </w:delText>
        </w:r>
      </w:del>
      <w:del w:id="2415" w:author="David Bartel" w:date="2018-03-25T12:58:00Z">
        <w:r w:rsidDel="00BB144D">
          <w:rPr>
            <w:rFonts w:ascii="Arial" w:hAnsi="Arial"/>
            <w:color w:val="000000" w:themeColor="text1"/>
            <w:sz w:val="22"/>
            <w:szCs w:val="22"/>
          </w:rPr>
          <w:delText xml:space="preserve">independent contribution </w:delText>
        </w:r>
      </w:del>
      <w:del w:id="2416" w:author="David Bartel" w:date="2018-03-25T12:41:00Z">
        <w:r w:rsidDel="00082F95">
          <w:rPr>
            <w:rFonts w:ascii="Arial" w:hAnsi="Arial"/>
            <w:color w:val="000000" w:themeColor="text1"/>
            <w:sz w:val="22"/>
            <w:szCs w:val="22"/>
          </w:rPr>
          <w:delText xml:space="preserve">by </w:delText>
        </w:r>
      </w:del>
      <w:del w:id="2417" w:author="David Bartel" w:date="2018-03-26T12:32:00Z">
        <w:r w:rsidDel="008E5269">
          <w:rPr>
            <w:rFonts w:ascii="Arial" w:hAnsi="Arial"/>
            <w:color w:val="000000" w:themeColor="text1"/>
            <w:sz w:val="22"/>
            <w:szCs w:val="22"/>
          </w:rPr>
          <w:delText xml:space="preserve">the 5′ and 3′ dinucleotide sequences </w:delText>
        </w:r>
      </w:del>
      <w:del w:id="2418" w:author="David Bartel" w:date="2018-03-25T13:00:00Z">
        <w:r w:rsidDel="00BB144D">
          <w:rPr>
            <w:rFonts w:ascii="Arial" w:hAnsi="Arial"/>
            <w:color w:val="000000" w:themeColor="text1"/>
            <w:sz w:val="22"/>
            <w:szCs w:val="22"/>
          </w:rPr>
          <w:delText xml:space="preserve">to </w:delText>
        </w:r>
      </w:del>
      <w:del w:id="2419" w:author="David Bartel" w:date="2018-03-26T12:32:00Z">
        <w:r w:rsidDel="008E5269">
          <w:rPr>
            <w:rFonts w:ascii="Arial" w:hAnsi="Arial"/>
            <w:color w:val="000000" w:themeColor="text1"/>
            <w:sz w:val="22"/>
            <w:szCs w:val="22"/>
          </w:rPr>
          <w:delText xml:space="preserve">binding affinity, </w:delText>
        </w:r>
      </w:del>
      <w:del w:id="2420" w:author="David Bartel" w:date="2018-03-25T13:02:00Z">
        <w:r w:rsidDel="00584761">
          <w:rPr>
            <w:rFonts w:ascii="Arial" w:hAnsi="Arial"/>
            <w:color w:val="000000" w:themeColor="text1"/>
            <w:sz w:val="22"/>
            <w:szCs w:val="22"/>
          </w:rPr>
          <w:delText xml:space="preserve">with </w:delText>
        </w:r>
      </w:del>
      <w:r>
        <w:rPr>
          <w:rFonts w:ascii="Arial" w:hAnsi="Arial"/>
          <w:color w:val="000000" w:themeColor="text1"/>
          <w:sz w:val="22"/>
          <w:szCs w:val="22"/>
        </w:rPr>
        <w:t xml:space="preserve">the </w:t>
      </w:r>
      <w:ins w:id="2421" w:author="David Bartel" w:date="2018-03-25T13:03:00Z">
        <w:r w:rsidR="00584761">
          <w:rPr>
            <w:rFonts w:ascii="Arial" w:hAnsi="Arial"/>
            <w:color w:val="000000" w:themeColor="text1"/>
            <w:sz w:val="22"/>
            <w:szCs w:val="22"/>
          </w:rPr>
          <w:t xml:space="preserve">identity of the </w:t>
        </w:r>
      </w:ins>
      <w:r>
        <w:rPr>
          <w:rFonts w:ascii="Arial" w:hAnsi="Arial"/>
          <w:color w:val="000000" w:themeColor="text1"/>
          <w:sz w:val="22"/>
          <w:szCs w:val="22"/>
        </w:rPr>
        <w:t xml:space="preserve">5′ flanking dinucleotide, which </w:t>
      </w:r>
      <w:del w:id="2422" w:author="David Bartel" w:date="2018-03-25T13:05:00Z">
        <w:r w:rsidDel="00584761">
          <w:rPr>
            <w:rFonts w:ascii="Arial" w:hAnsi="Arial"/>
            <w:color w:val="000000" w:themeColor="text1"/>
            <w:sz w:val="22"/>
            <w:szCs w:val="22"/>
          </w:rPr>
          <w:delText xml:space="preserve">is </w:delText>
        </w:r>
      </w:del>
      <w:del w:id="2423" w:author="David Bartel" w:date="2018-03-25T12:51:00Z">
        <w:r w:rsidDel="00AC7CF3">
          <w:rPr>
            <w:rFonts w:ascii="Arial" w:hAnsi="Arial"/>
            <w:color w:val="000000" w:themeColor="text1"/>
            <w:sz w:val="22"/>
            <w:szCs w:val="22"/>
          </w:rPr>
          <w:delText xml:space="preserve">spatially </w:delText>
        </w:r>
      </w:del>
      <w:del w:id="2424" w:author="David Bartel" w:date="2018-03-25T13:05:00Z">
        <w:r w:rsidDel="00584761">
          <w:rPr>
            <w:rFonts w:ascii="Arial" w:hAnsi="Arial"/>
            <w:color w:val="000000" w:themeColor="text1"/>
            <w:sz w:val="22"/>
            <w:szCs w:val="22"/>
          </w:rPr>
          <w:delText>proximal to</w:delText>
        </w:r>
      </w:del>
      <w:ins w:id="2425" w:author="David Bartel" w:date="2018-03-25T13:05:00Z">
        <w:r w:rsidR="00584761">
          <w:rPr>
            <w:rFonts w:ascii="Arial" w:hAnsi="Arial"/>
            <w:color w:val="000000" w:themeColor="text1"/>
            <w:sz w:val="22"/>
            <w:szCs w:val="22"/>
          </w:rPr>
          <w:t>must approach</w:t>
        </w:r>
      </w:ins>
      <w:r>
        <w:rPr>
          <w:rFonts w:ascii="Arial" w:hAnsi="Arial"/>
          <w:color w:val="000000" w:themeColor="text1"/>
          <w:sz w:val="22"/>
          <w:szCs w:val="22"/>
        </w:rPr>
        <w:t xml:space="preserve"> the central </w:t>
      </w:r>
      <w:del w:id="2426" w:author="David Bartel" w:date="2018-03-25T12:51:00Z">
        <w:r w:rsidDel="001E1EF1">
          <w:rPr>
            <w:rFonts w:ascii="Arial" w:hAnsi="Arial"/>
            <w:color w:val="000000" w:themeColor="text1"/>
            <w:sz w:val="22"/>
            <w:szCs w:val="22"/>
          </w:rPr>
          <w:delText xml:space="preserve">nucleotide </w:delText>
        </w:r>
      </w:del>
      <w:ins w:id="2427" w:author="David Bartel" w:date="2018-03-25T12:51:00Z">
        <w:r w:rsidR="001E1EF1">
          <w:rPr>
            <w:rFonts w:ascii="Arial" w:hAnsi="Arial"/>
            <w:color w:val="000000" w:themeColor="text1"/>
            <w:sz w:val="22"/>
            <w:szCs w:val="22"/>
          </w:rPr>
          <w:t>RNA</w:t>
        </w:r>
        <w:r w:rsidR="00AC7CF3">
          <w:rPr>
            <w:rFonts w:ascii="Arial" w:hAnsi="Arial"/>
            <w:color w:val="000000" w:themeColor="text1"/>
            <w:sz w:val="22"/>
            <w:szCs w:val="22"/>
          </w:rPr>
          <w:t>-</w:t>
        </w:r>
      </w:ins>
      <w:r>
        <w:rPr>
          <w:rFonts w:ascii="Arial" w:hAnsi="Arial"/>
          <w:color w:val="000000" w:themeColor="text1"/>
          <w:sz w:val="22"/>
          <w:szCs w:val="22"/>
        </w:rPr>
        <w:t xml:space="preserve">binding channel of </w:t>
      </w:r>
      <w:del w:id="2428" w:author="David Bartel" w:date="2018-03-25T12:52:00Z">
        <w:r w:rsidDel="00AC7CF3">
          <w:rPr>
            <w:rFonts w:ascii="Arial" w:hAnsi="Arial"/>
            <w:color w:val="000000" w:themeColor="text1"/>
            <w:sz w:val="22"/>
            <w:szCs w:val="22"/>
          </w:rPr>
          <w:delText xml:space="preserve">the </w:delText>
        </w:r>
      </w:del>
      <w:r>
        <w:rPr>
          <w:rFonts w:ascii="Arial" w:hAnsi="Arial"/>
          <w:color w:val="000000" w:themeColor="text1"/>
          <w:sz w:val="22"/>
          <w:szCs w:val="22"/>
        </w:rPr>
        <w:t>A</w:t>
      </w:r>
      <w:del w:id="2429" w:author="David Bartel" w:date="2018-03-25T12:52:00Z">
        <w:r w:rsidDel="00AC7CF3">
          <w:rPr>
            <w:rFonts w:ascii="Arial" w:hAnsi="Arial"/>
            <w:color w:val="000000" w:themeColor="text1"/>
            <w:sz w:val="22"/>
            <w:szCs w:val="22"/>
          </w:rPr>
          <w:delText>go protein</w:delText>
        </w:r>
      </w:del>
      <w:ins w:id="2430" w:author="David Bartel" w:date="2018-03-25T12:52:00Z">
        <w:r w:rsidR="00AC7CF3">
          <w:rPr>
            <w:rFonts w:ascii="Arial" w:hAnsi="Arial"/>
            <w:color w:val="000000" w:themeColor="text1"/>
            <w:sz w:val="22"/>
            <w:szCs w:val="22"/>
          </w:rPr>
          <w:t>GO</w:t>
        </w:r>
      </w:ins>
      <w:r>
        <w:rPr>
          <w:rFonts w:ascii="Arial" w:hAnsi="Arial"/>
          <w:color w:val="000000" w:themeColor="text1"/>
          <w:sz w:val="22"/>
          <w:szCs w:val="22"/>
        </w:rPr>
        <w:t>, contribut</w:t>
      </w:r>
      <w:del w:id="2431" w:author="David Bartel" w:date="2018-03-25T13:03:00Z">
        <w:r w:rsidDel="00584761">
          <w:rPr>
            <w:rFonts w:ascii="Arial" w:hAnsi="Arial"/>
            <w:color w:val="000000" w:themeColor="text1"/>
            <w:sz w:val="22"/>
            <w:szCs w:val="22"/>
          </w:rPr>
          <w:delText>ing a</w:delText>
        </w:r>
      </w:del>
      <w:ins w:id="2432" w:author="David Bartel" w:date="2018-03-25T13:03:00Z">
        <w:r w:rsidR="00584761">
          <w:rPr>
            <w:rFonts w:ascii="Arial" w:hAnsi="Arial"/>
            <w:color w:val="000000" w:themeColor="text1"/>
            <w:sz w:val="22"/>
            <w:szCs w:val="22"/>
          </w:rPr>
          <w:t>ed</w:t>
        </w:r>
      </w:ins>
      <w:r>
        <w:rPr>
          <w:rFonts w:ascii="Arial" w:hAnsi="Arial"/>
          <w:color w:val="000000" w:themeColor="text1"/>
          <w:sz w:val="22"/>
          <w:szCs w:val="22"/>
        </w:rPr>
        <w:t xml:space="preserve"> ~2-fold </w:t>
      </w:r>
      <w:del w:id="2433" w:author="David Bartel" w:date="2018-03-25T12:53:00Z">
        <w:r w:rsidDel="00AC7CF3">
          <w:rPr>
            <w:rFonts w:ascii="Arial" w:hAnsi="Arial"/>
            <w:color w:val="000000" w:themeColor="text1"/>
            <w:sz w:val="22"/>
            <w:szCs w:val="22"/>
          </w:rPr>
          <w:delText>greater effect on</w:delText>
        </w:r>
      </w:del>
      <w:ins w:id="2434" w:author="David Bartel" w:date="2018-03-25T12:53:00Z">
        <w:r w:rsidR="00AC7CF3">
          <w:rPr>
            <w:rFonts w:ascii="Arial" w:hAnsi="Arial"/>
            <w:color w:val="000000" w:themeColor="text1"/>
            <w:sz w:val="22"/>
            <w:szCs w:val="22"/>
          </w:rPr>
          <w:t>more to</w:t>
        </w:r>
      </w:ins>
      <w:r>
        <w:rPr>
          <w:rFonts w:ascii="Arial" w:hAnsi="Arial"/>
          <w:color w:val="000000" w:themeColor="text1"/>
          <w:sz w:val="22"/>
          <w:szCs w:val="22"/>
        </w:rPr>
        <w:t xml:space="preserve"> binding affinity than </w:t>
      </w:r>
      <w:del w:id="2435" w:author="David Bartel" w:date="2018-03-25T13:03:00Z">
        <w:r w:rsidDel="00584761">
          <w:rPr>
            <w:rFonts w:ascii="Arial" w:hAnsi="Arial"/>
            <w:color w:val="000000" w:themeColor="text1"/>
            <w:sz w:val="22"/>
            <w:szCs w:val="22"/>
          </w:rPr>
          <w:delText>that of</w:delText>
        </w:r>
      </w:del>
      <w:ins w:id="2436" w:author="David Bartel" w:date="2018-03-25T13:03:00Z">
        <w:r w:rsidR="00584761">
          <w:rPr>
            <w:rFonts w:ascii="Arial" w:hAnsi="Arial"/>
            <w:color w:val="000000" w:themeColor="text1"/>
            <w:sz w:val="22"/>
            <w:szCs w:val="22"/>
          </w:rPr>
          <w:t>d</w:t>
        </w:r>
      </w:ins>
      <w:ins w:id="2437" w:author="David Bartel" w:date="2018-03-25T13:05:00Z">
        <w:r w:rsidR="00584761">
          <w:rPr>
            <w:rFonts w:ascii="Arial" w:hAnsi="Arial"/>
            <w:color w:val="000000" w:themeColor="text1"/>
            <w:sz w:val="22"/>
            <w:szCs w:val="22"/>
          </w:rPr>
          <w:t>id</w:t>
        </w:r>
      </w:ins>
      <w:r>
        <w:rPr>
          <w:rFonts w:ascii="Arial" w:hAnsi="Arial"/>
          <w:color w:val="000000" w:themeColor="text1"/>
          <w:sz w:val="22"/>
          <w:szCs w:val="22"/>
        </w:rPr>
        <w:t xml:space="preserve"> the 3′ flanking sequence</w:t>
      </w:r>
      <w:del w:id="2438" w:author="David Bartel" w:date="2018-03-25T12:42:00Z">
        <w:r w:rsidDel="00461DE5">
          <w:rPr>
            <w:rFonts w:ascii="Arial" w:hAnsi="Arial"/>
            <w:color w:val="000000" w:themeColor="text1"/>
            <w:sz w:val="22"/>
            <w:szCs w:val="22"/>
          </w:rPr>
          <w:delText>,</w:delText>
        </w:r>
      </w:del>
      <w:r>
        <w:rPr>
          <w:rFonts w:ascii="Arial" w:hAnsi="Arial"/>
          <w:color w:val="000000" w:themeColor="text1"/>
          <w:sz w:val="22"/>
          <w:szCs w:val="22"/>
        </w:rPr>
        <w:t xml:space="preserve"> </w:t>
      </w:r>
      <w:del w:id="2439" w:author="David Bartel" w:date="2018-03-25T12:42:00Z">
        <w:r w:rsidDel="00461DE5">
          <w:rPr>
            <w:rFonts w:ascii="Arial" w:hAnsi="Arial"/>
            <w:color w:val="000000" w:themeColor="text1"/>
            <w:sz w:val="22"/>
            <w:szCs w:val="22"/>
          </w:rPr>
          <w:delText xml:space="preserve">as per the magnitude of the nucleotide coefficients ascribed to each position by the model </w:delText>
        </w:r>
      </w:del>
      <w:r>
        <w:rPr>
          <w:rFonts w:ascii="Arial" w:hAnsi="Arial"/>
          <w:color w:val="000000" w:themeColor="text1"/>
          <w:sz w:val="22"/>
          <w:szCs w:val="22"/>
        </w:rPr>
        <w:t>(</w:t>
      </w:r>
      <w:ins w:id="2440" w:author="David Bartel" w:date="2018-03-25T12:42:00Z">
        <w:r w:rsidR="005F1889">
          <w:rPr>
            <w:rFonts w:ascii="Arial" w:hAnsi="Arial"/>
            <w:color w:val="000000" w:themeColor="text1"/>
            <w:sz w:val="22"/>
            <w:szCs w:val="22"/>
          </w:rPr>
          <w:t>F</w:t>
        </w:r>
      </w:ins>
      <w:del w:id="2441" w:author="David Bartel" w:date="2018-03-25T12:42:00Z">
        <w:r w:rsidDel="00461DE5">
          <w:rPr>
            <w:rFonts w:ascii="Arial" w:hAnsi="Arial"/>
            <w:color w:val="000000" w:themeColor="text1"/>
            <w:sz w:val="22"/>
            <w:szCs w:val="22"/>
          </w:rPr>
          <w:delText>F</w:delText>
        </w:r>
      </w:del>
      <w:r>
        <w:rPr>
          <w:rFonts w:ascii="Arial" w:hAnsi="Arial"/>
          <w:color w:val="000000" w:themeColor="text1"/>
          <w:sz w:val="22"/>
          <w:szCs w:val="22"/>
        </w:rPr>
        <w:t>ig</w:t>
      </w:r>
      <w:ins w:id="2442" w:author="David Bartel" w:date="2018-03-25T12:42:00Z">
        <w:r w:rsidR="00461DE5">
          <w:rPr>
            <w:rFonts w:ascii="Arial" w:hAnsi="Arial"/>
            <w:color w:val="000000" w:themeColor="text1"/>
            <w:sz w:val="22"/>
            <w:szCs w:val="22"/>
          </w:rPr>
          <w:t>.</w:t>
        </w:r>
      </w:ins>
      <w:del w:id="2443" w:author="David Bartel" w:date="2018-03-25T12:42:00Z">
        <w:r w:rsidDel="00461DE5">
          <w:rPr>
            <w:rFonts w:ascii="Arial" w:hAnsi="Arial"/>
            <w:color w:val="000000" w:themeColor="text1"/>
            <w:sz w:val="22"/>
            <w:szCs w:val="22"/>
          </w:rPr>
          <w:delText>ure</w:delText>
        </w:r>
      </w:del>
      <w:r>
        <w:rPr>
          <w:rFonts w:ascii="Arial" w:hAnsi="Arial"/>
          <w:color w:val="000000" w:themeColor="text1"/>
          <w:sz w:val="22"/>
          <w:szCs w:val="22"/>
        </w:rPr>
        <w:t xml:space="preserve"> </w:t>
      </w:r>
      <w:del w:id="2444" w:author="David Bartel" w:date="2018-03-27T22:05:00Z">
        <w:r w:rsidDel="005F1889">
          <w:rPr>
            <w:rFonts w:ascii="Arial" w:hAnsi="Arial"/>
            <w:color w:val="000000" w:themeColor="text1"/>
            <w:sz w:val="22"/>
            <w:szCs w:val="22"/>
          </w:rPr>
          <w:delText>S3F</w:delText>
        </w:r>
      </w:del>
      <w:ins w:id="2445" w:author="David Bartel" w:date="2018-03-27T22:05:00Z">
        <w:r w:rsidR="005F1889">
          <w:rPr>
            <w:rFonts w:ascii="Arial" w:hAnsi="Arial"/>
            <w:color w:val="000000" w:themeColor="text1"/>
            <w:sz w:val="22"/>
            <w:szCs w:val="22"/>
          </w:rPr>
          <w:t>4C, right</w:t>
        </w:r>
      </w:ins>
      <w:r>
        <w:rPr>
          <w:rFonts w:ascii="Arial" w:hAnsi="Arial"/>
          <w:color w:val="000000" w:themeColor="text1"/>
          <w:sz w:val="22"/>
          <w:szCs w:val="22"/>
        </w:rPr>
        <w:t xml:space="preserve">). </w:t>
      </w:r>
      <w:del w:id="2446" w:author="David Bartel" w:date="2018-03-26T12:32:00Z">
        <w:r w:rsidDel="008E5269">
          <w:rPr>
            <w:rFonts w:ascii="Arial" w:hAnsi="Arial"/>
            <w:color w:val="000000" w:themeColor="text1"/>
            <w:sz w:val="22"/>
            <w:szCs w:val="22"/>
          </w:rPr>
          <w:delText>In all cases,</w:delText>
        </w:r>
      </w:del>
      <w:del w:id="2447" w:author="David Bartel" w:date="2018-03-26T12:29:00Z">
        <w:r w:rsidDel="001773A1">
          <w:rPr>
            <w:rFonts w:ascii="Arial" w:hAnsi="Arial"/>
            <w:color w:val="000000" w:themeColor="text1"/>
            <w:sz w:val="22"/>
            <w:szCs w:val="22"/>
          </w:rPr>
          <w:delText xml:space="preserve"> A and U nucleotides </w:delText>
        </w:r>
      </w:del>
      <w:del w:id="2448" w:author="David Bartel" w:date="2018-03-25T13:06:00Z">
        <w:r w:rsidDel="00584761">
          <w:rPr>
            <w:rFonts w:ascii="Arial" w:hAnsi="Arial"/>
            <w:color w:val="000000" w:themeColor="text1"/>
            <w:sz w:val="22"/>
            <w:szCs w:val="22"/>
          </w:rPr>
          <w:delText xml:space="preserve">both </w:delText>
        </w:r>
      </w:del>
      <w:del w:id="2449" w:author="David Bartel" w:date="2018-03-26T12:29:00Z">
        <w:r w:rsidDel="001773A1">
          <w:rPr>
            <w:rFonts w:ascii="Arial" w:hAnsi="Arial"/>
            <w:color w:val="000000" w:themeColor="text1"/>
            <w:sz w:val="22"/>
            <w:szCs w:val="22"/>
          </w:rPr>
          <w:delText xml:space="preserve">contribute positively to binding affinity, G nucleotides contribute negatively, and C nucleotides </w:delText>
        </w:r>
      </w:del>
      <w:del w:id="2450" w:author="David Bartel" w:date="2018-03-25T13:06:00Z">
        <w:r w:rsidDel="00584761">
          <w:rPr>
            <w:rFonts w:ascii="Arial" w:hAnsi="Arial"/>
            <w:color w:val="000000" w:themeColor="text1"/>
            <w:sz w:val="22"/>
            <w:szCs w:val="22"/>
          </w:rPr>
          <w:delText>provide an</w:delText>
        </w:r>
      </w:del>
      <w:del w:id="2451" w:author="David Bartel" w:date="2018-03-26T12:29:00Z">
        <w:r w:rsidDel="001773A1">
          <w:rPr>
            <w:rFonts w:ascii="Arial" w:hAnsi="Arial"/>
            <w:color w:val="000000" w:themeColor="text1"/>
            <w:sz w:val="22"/>
            <w:szCs w:val="22"/>
          </w:rPr>
          <w:delText xml:space="preserve"> intermediate or neutral</w:delText>
        </w:r>
      </w:del>
      <w:del w:id="2452" w:author="David Bartel" w:date="2018-03-25T13:06:00Z">
        <w:r w:rsidDel="00584761">
          <w:rPr>
            <w:rFonts w:ascii="Arial" w:hAnsi="Arial"/>
            <w:color w:val="000000" w:themeColor="text1"/>
            <w:sz w:val="22"/>
            <w:szCs w:val="22"/>
          </w:rPr>
          <w:delText xml:space="preserve"> contribution to binding affinity</w:delText>
        </w:r>
      </w:del>
      <w:del w:id="2453" w:author="David Bartel" w:date="2018-03-26T12:29:00Z">
        <w:r w:rsidDel="001773A1">
          <w:rPr>
            <w:rFonts w:ascii="Arial" w:hAnsi="Arial"/>
            <w:color w:val="000000" w:themeColor="text1"/>
            <w:sz w:val="22"/>
            <w:szCs w:val="22"/>
          </w:rPr>
          <w:delText xml:space="preserve"> (</w:delText>
        </w:r>
      </w:del>
      <w:del w:id="2454" w:author="David Bartel" w:date="2018-03-25T13:06:00Z">
        <w:r w:rsidDel="00584761">
          <w:rPr>
            <w:rFonts w:ascii="Arial" w:hAnsi="Arial"/>
            <w:color w:val="000000" w:themeColor="text1"/>
            <w:sz w:val="22"/>
            <w:szCs w:val="22"/>
          </w:rPr>
          <w:delText>F</w:delText>
        </w:r>
      </w:del>
      <w:del w:id="2455" w:author="David Bartel" w:date="2018-03-26T12:29:00Z">
        <w:r w:rsidDel="001773A1">
          <w:rPr>
            <w:rFonts w:ascii="Arial" w:hAnsi="Arial"/>
            <w:color w:val="000000" w:themeColor="text1"/>
            <w:sz w:val="22"/>
            <w:szCs w:val="22"/>
          </w:rPr>
          <w:delText>ig</w:delText>
        </w:r>
      </w:del>
      <w:del w:id="2456" w:author="David Bartel" w:date="2018-03-25T13:06:00Z">
        <w:r w:rsidDel="00584761">
          <w:rPr>
            <w:rFonts w:ascii="Arial" w:hAnsi="Arial"/>
            <w:color w:val="000000" w:themeColor="text1"/>
            <w:sz w:val="22"/>
            <w:szCs w:val="22"/>
          </w:rPr>
          <w:delText>ure</w:delText>
        </w:r>
      </w:del>
      <w:del w:id="2457" w:author="David Bartel" w:date="2018-03-26T12:29:00Z">
        <w:r w:rsidDel="001773A1">
          <w:rPr>
            <w:rFonts w:ascii="Arial" w:hAnsi="Arial"/>
            <w:color w:val="000000" w:themeColor="text1"/>
            <w:sz w:val="22"/>
            <w:szCs w:val="22"/>
          </w:rPr>
          <w:delText xml:space="preserve"> S3F)</w:delText>
        </w:r>
      </w:del>
      <w:del w:id="2458" w:author="David Bartel" w:date="2018-03-26T12:32:00Z">
        <w:r w:rsidDel="008E5269">
          <w:rPr>
            <w:rFonts w:ascii="Arial" w:hAnsi="Arial"/>
            <w:color w:val="000000" w:themeColor="text1"/>
            <w:sz w:val="22"/>
            <w:szCs w:val="22"/>
          </w:rPr>
          <w:delText xml:space="preserve">. </w:delText>
        </w:r>
      </w:del>
      <w:del w:id="2459" w:author="David Bartel" w:date="2018-03-25T13:09:00Z">
        <w:r w:rsidDel="0037125F">
          <w:rPr>
            <w:rFonts w:ascii="Arial" w:hAnsi="Arial"/>
            <w:color w:val="000000" w:themeColor="text1"/>
            <w:sz w:val="22"/>
            <w:szCs w:val="22"/>
          </w:rPr>
          <w:delText xml:space="preserve">This result is in ready agreement with the finding that AU-rich sequence context contributes positively miRNA-mediated repression, and extends this rationale with the discovery that C and G nucleotides are not equally detrimental to target binding. </w:delText>
        </w:r>
      </w:del>
    </w:p>
    <w:p w14:paraId="66E24472" w14:textId="4517D574" w:rsidR="009E2BCA" w:rsidRDefault="006D1E44" w:rsidP="009E2BCA">
      <w:pPr>
        <w:spacing w:line="360" w:lineRule="auto"/>
        <w:ind w:firstLine="720"/>
        <w:rPr>
          <w:rFonts w:ascii="Arial" w:hAnsi="Arial"/>
          <w:color w:val="000000" w:themeColor="text1"/>
          <w:sz w:val="22"/>
          <w:szCs w:val="22"/>
        </w:rPr>
      </w:pPr>
      <w:ins w:id="2460" w:author="David Bartel" w:date="2018-03-25T13:21:00Z">
        <w:r>
          <w:rPr>
            <w:rFonts w:ascii="Arial" w:hAnsi="Arial"/>
            <w:color w:val="000000" w:themeColor="text1"/>
            <w:sz w:val="22"/>
            <w:szCs w:val="22"/>
          </w:rPr>
          <w:t xml:space="preserve">One explanation for this hierarchy of </w:t>
        </w:r>
      </w:ins>
      <w:ins w:id="2461" w:author="David Bartel" w:date="2018-03-25T13:22:00Z">
        <w:r w:rsidR="00443201">
          <w:rPr>
            <w:rFonts w:ascii="Arial" w:hAnsi="Arial"/>
            <w:color w:val="000000" w:themeColor="text1"/>
            <w:sz w:val="22"/>
            <w:szCs w:val="22"/>
          </w:rPr>
          <w:t xml:space="preserve">flanking nucleotide contributions, with A </w:t>
        </w:r>
      </w:ins>
      <w:commentRangeStart w:id="2462"/>
      <w:ins w:id="2463" w:author="David Bartel" w:date="2018-03-25T13:23:00Z">
        <w:r w:rsidR="00443201">
          <w:rPr>
            <w:rFonts w:ascii="Arial" w:hAnsi="Arial"/>
            <w:color w:val="000000" w:themeColor="text1"/>
            <w:sz w:val="22"/>
            <w:szCs w:val="22"/>
          </w:rPr>
          <w:t>~</w:t>
        </w:r>
      </w:ins>
      <w:commentRangeEnd w:id="2462"/>
      <w:ins w:id="2464" w:author="David Bartel" w:date="2018-03-26T12:37:00Z">
        <w:r w:rsidR="009E4ABF">
          <w:rPr>
            <w:rStyle w:val="CommentReference"/>
            <w:rFonts w:eastAsiaTheme="minorHAnsi"/>
          </w:rPr>
          <w:commentReference w:id="2462"/>
        </w:r>
      </w:ins>
      <w:ins w:id="2465" w:author="David Bartel" w:date="2018-03-25T13:23:00Z">
        <w:r w:rsidR="00443201">
          <w:rPr>
            <w:rFonts w:ascii="Arial" w:hAnsi="Arial"/>
            <w:color w:val="000000" w:themeColor="text1"/>
            <w:sz w:val="22"/>
            <w:szCs w:val="22"/>
          </w:rPr>
          <w:t xml:space="preserve"> U &gt; C &gt; G, </w:t>
        </w:r>
      </w:ins>
      <w:ins w:id="2466" w:author="David Bartel" w:date="2018-03-25T13:24:00Z">
        <w:r w:rsidR="00827EC6">
          <w:rPr>
            <w:rFonts w:ascii="Arial" w:hAnsi="Arial"/>
            <w:color w:val="000000" w:themeColor="text1"/>
            <w:sz w:val="22"/>
            <w:szCs w:val="22"/>
          </w:rPr>
          <w:t>is that it reflected</w:t>
        </w:r>
        <w:r w:rsidR="00443201">
          <w:rPr>
            <w:rFonts w:ascii="Arial" w:hAnsi="Arial"/>
            <w:color w:val="000000" w:themeColor="text1"/>
            <w:sz w:val="22"/>
            <w:szCs w:val="22"/>
          </w:rPr>
          <w:t xml:space="preserve"> the </w:t>
        </w:r>
      </w:ins>
      <w:ins w:id="2467" w:author="David Bartel" w:date="2018-03-25T13:25:00Z">
        <w:r w:rsidR="00443201">
          <w:rPr>
            <w:rFonts w:ascii="Arial" w:hAnsi="Arial"/>
            <w:color w:val="000000" w:themeColor="text1"/>
            <w:sz w:val="22"/>
            <w:szCs w:val="22"/>
          </w:rPr>
          <w:t>propensity</w:t>
        </w:r>
      </w:ins>
      <w:ins w:id="2468" w:author="David Bartel" w:date="2018-03-25T13:24:00Z">
        <w:r w:rsidR="00443201">
          <w:rPr>
            <w:rFonts w:ascii="Arial" w:hAnsi="Arial"/>
            <w:color w:val="000000" w:themeColor="text1"/>
            <w:sz w:val="22"/>
            <w:szCs w:val="22"/>
          </w:rPr>
          <w:t xml:space="preserve"> of these nucleotides to </w:t>
        </w:r>
      </w:ins>
      <w:ins w:id="2469" w:author="David Bartel" w:date="2018-03-25T13:25:00Z">
        <w:r w:rsidR="00443201">
          <w:rPr>
            <w:rFonts w:ascii="Arial" w:hAnsi="Arial"/>
            <w:color w:val="000000" w:themeColor="text1"/>
            <w:sz w:val="22"/>
            <w:szCs w:val="22"/>
          </w:rPr>
          <w:t>stabilize RNA secondary structure that occlude</w:t>
        </w:r>
      </w:ins>
      <w:ins w:id="2470" w:author="David Bartel" w:date="2018-03-26T15:44:00Z">
        <w:r w:rsidR="001211C6">
          <w:rPr>
            <w:rFonts w:ascii="Arial" w:hAnsi="Arial"/>
            <w:color w:val="000000" w:themeColor="text1"/>
            <w:sz w:val="22"/>
            <w:szCs w:val="22"/>
          </w:rPr>
          <w:t>s</w:t>
        </w:r>
      </w:ins>
      <w:ins w:id="2471" w:author="David Bartel" w:date="2018-03-25T13:25:00Z">
        <w:r w:rsidR="00443201">
          <w:rPr>
            <w:rFonts w:ascii="Arial" w:hAnsi="Arial"/>
            <w:color w:val="000000" w:themeColor="text1"/>
            <w:sz w:val="22"/>
            <w:szCs w:val="22"/>
          </w:rPr>
          <w:t xml:space="preserve"> binding of the silencing complex. </w:t>
        </w:r>
      </w:ins>
      <w:ins w:id="2472" w:author="David Bartel" w:date="2018-03-27T22:00:00Z">
        <w:r w:rsidR="001905E7">
          <w:rPr>
            <w:rFonts w:ascii="Arial" w:hAnsi="Arial"/>
            <w:color w:val="000000" w:themeColor="text1"/>
            <w:sz w:val="22"/>
            <w:szCs w:val="22"/>
          </w:rPr>
          <w:t xml:space="preserve"> </w:t>
        </w:r>
      </w:ins>
      <w:ins w:id="2473" w:author="David Bartel" w:date="2018-03-25T13:27:00Z">
        <w:r w:rsidR="00396730">
          <w:rPr>
            <w:rFonts w:ascii="Arial" w:hAnsi="Arial"/>
            <w:color w:val="000000" w:themeColor="text1"/>
            <w:sz w:val="22"/>
            <w:szCs w:val="22"/>
          </w:rPr>
          <w:t xml:space="preserve">To investigate </w:t>
        </w:r>
      </w:ins>
      <w:ins w:id="2474" w:author="David Bartel" w:date="2018-03-27T09:00:00Z">
        <w:r w:rsidR="00BC03EB">
          <w:rPr>
            <w:rFonts w:ascii="Arial" w:hAnsi="Arial"/>
            <w:color w:val="000000" w:themeColor="text1"/>
            <w:sz w:val="22"/>
            <w:szCs w:val="22"/>
          </w:rPr>
          <w:t>a</w:t>
        </w:r>
      </w:ins>
      <w:ins w:id="2475" w:author="David Bartel" w:date="2018-03-26T21:02:00Z">
        <w:r w:rsidR="008225CA">
          <w:rPr>
            <w:rFonts w:ascii="Arial" w:hAnsi="Arial"/>
            <w:color w:val="000000" w:themeColor="text1"/>
            <w:sz w:val="22"/>
            <w:szCs w:val="22"/>
          </w:rPr>
          <w:t xml:space="preserve"> potential</w:t>
        </w:r>
      </w:ins>
      <w:ins w:id="2476" w:author="David Bartel" w:date="2018-03-26T21:01:00Z">
        <w:r w:rsidR="008225CA">
          <w:rPr>
            <w:rFonts w:ascii="Arial" w:hAnsi="Arial"/>
            <w:color w:val="000000" w:themeColor="text1"/>
            <w:sz w:val="22"/>
            <w:szCs w:val="22"/>
          </w:rPr>
          <w:t xml:space="preserve"> role for structural accessibility</w:t>
        </w:r>
      </w:ins>
      <w:ins w:id="2477" w:author="David Bartel" w:date="2018-03-27T09:00:00Z">
        <w:r w:rsidR="00BC03EB">
          <w:rPr>
            <w:rFonts w:ascii="Arial" w:hAnsi="Arial"/>
            <w:color w:val="000000" w:themeColor="text1"/>
            <w:sz w:val="22"/>
            <w:szCs w:val="22"/>
          </w:rPr>
          <w:t xml:space="preserve"> in influencing binding</w:t>
        </w:r>
      </w:ins>
      <w:ins w:id="2478" w:author="David Bartel" w:date="2018-03-25T13:31:00Z">
        <w:r w:rsidR="00396730">
          <w:rPr>
            <w:rFonts w:ascii="Arial" w:hAnsi="Arial"/>
            <w:color w:val="000000" w:themeColor="text1"/>
            <w:sz w:val="22"/>
            <w:szCs w:val="22"/>
          </w:rPr>
          <w:t>,</w:t>
        </w:r>
      </w:ins>
      <w:ins w:id="2479" w:author="David Bartel" w:date="2018-03-25T13:29:00Z">
        <w:r w:rsidR="00396730">
          <w:rPr>
            <w:rFonts w:ascii="Arial" w:hAnsi="Arial"/>
            <w:color w:val="000000" w:themeColor="text1"/>
            <w:sz w:val="22"/>
            <w:szCs w:val="22"/>
          </w:rPr>
          <w:t xml:space="preserve"> we </w:t>
        </w:r>
      </w:ins>
      <w:ins w:id="2480" w:author="David Bartel" w:date="2018-03-26T21:07:00Z">
        <w:r w:rsidR="00241552">
          <w:rPr>
            <w:rFonts w:ascii="Arial" w:hAnsi="Arial"/>
            <w:color w:val="000000" w:themeColor="text1"/>
            <w:sz w:val="22"/>
            <w:szCs w:val="22"/>
          </w:rPr>
          <w:t>compared</w:t>
        </w:r>
      </w:ins>
      <w:ins w:id="2481" w:author="David Bartel" w:date="2018-03-25T13:29:00Z">
        <w:r w:rsidR="00396730">
          <w:rPr>
            <w:rFonts w:ascii="Arial" w:hAnsi="Arial"/>
            <w:color w:val="000000" w:themeColor="text1"/>
            <w:sz w:val="22"/>
            <w:szCs w:val="22"/>
          </w:rPr>
          <w:t xml:space="preserve"> the predicted structural </w:t>
        </w:r>
      </w:ins>
      <w:ins w:id="2482" w:author="David Bartel" w:date="2018-03-25T13:30:00Z">
        <w:r w:rsidR="00396730">
          <w:rPr>
            <w:rFonts w:ascii="Arial" w:hAnsi="Arial"/>
            <w:color w:val="000000" w:themeColor="text1"/>
            <w:sz w:val="22"/>
            <w:szCs w:val="22"/>
          </w:rPr>
          <w:t>accessibility</w:t>
        </w:r>
      </w:ins>
      <w:ins w:id="2483" w:author="David Bartel" w:date="2018-03-25T13:29:00Z">
        <w:r w:rsidR="00396730">
          <w:rPr>
            <w:rFonts w:ascii="Arial" w:hAnsi="Arial"/>
            <w:color w:val="000000" w:themeColor="text1"/>
            <w:sz w:val="22"/>
            <w:szCs w:val="22"/>
          </w:rPr>
          <w:t xml:space="preserve"> </w:t>
        </w:r>
      </w:ins>
      <w:ins w:id="2484" w:author="David Bartel" w:date="2018-03-25T13:30:00Z">
        <w:r w:rsidR="00396730">
          <w:rPr>
            <w:rFonts w:ascii="Arial" w:hAnsi="Arial"/>
            <w:color w:val="000000" w:themeColor="text1"/>
            <w:sz w:val="22"/>
            <w:szCs w:val="22"/>
          </w:rPr>
          <w:t xml:space="preserve">of </w:t>
        </w:r>
        <w:r w:rsidR="00563071">
          <w:rPr>
            <w:rFonts w:ascii="Arial" w:hAnsi="Arial"/>
            <w:color w:val="000000" w:themeColor="text1"/>
            <w:sz w:val="22"/>
            <w:szCs w:val="22"/>
          </w:rPr>
          <w:t xml:space="preserve">8mer sites in the input </w:t>
        </w:r>
      </w:ins>
      <w:del w:id="2485" w:author="David Bartel" w:date="2018-03-25T13:36:00Z">
        <w:r w:rsidR="009E2BCA" w:rsidDel="00563071">
          <w:rPr>
            <w:rFonts w:ascii="Arial" w:hAnsi="Arial"/>
            <w:color w:val="000000" w:themeColor="text1"/>
            <w:sz w:val="22"/>
            <w:szCs w:val="22"/>
          </w:rPr>
          <w:delText xml:space="preserve">We sought to study the extent to which the range in flanking dinucleotide binding affinity could be explained by differences in the structural accessibility across the diverse set of targets within the random RNA </w:delText>
        </w:r>
      </w:del>
      <w:del w:id="2486" w:author="David Bartel" w:date="2018-03-26T20:08:00Z">
        <w:r w:rsidR="009E2BCA" w:rsidDel="002C7EAD">
          <w:rPr>
            <w:rFonts w:ascii="Arial" w:hAnsi="Arial"/>
            <w:color w:val="000000" w:themeColor="text1"/>
            <w:sz w:val="22"/>
            <w:szCs w:val="22"/>
          </w:rPr>
          <w:delText>library</w:delText>
        </w:r>
      </w:del>
      <w:del w:id="2487" w:author="David Bartel" w:date="2018-03-26T15:43:00Z">
        <w:r w:rsidR="009E2BCA" w:rsidDel="001211C6">
          <w:rPr>
            <w:rFonts w:ascii="Arial" w:hAnsi="Arial"/>
            <w:color w:val="000000" w:themeColor="text1"/>
            <w:sz w:val="22"/>
            <w:szCs w:val="22"/>
          </w:rPr>
          <w:delText xml:space="preserve"> for each flanking dinucleotide categor</w:delText>
        </w:r>
      </w:del>
      <w:del w:id="2488" w:author="David Bartel" w:date="2018-03-25T13:36:00Z">
        <w:r w:rsidR="009E2BCA" w:rsidDel="00563071">
          <w:rPr>
            <w:rFonts w:ascii="Arial" w:hAnsi="Arial"/>
            <w:color w:val="000000" w:themeColor="text1"/>
            <w:sz w:val="22"/>
            <w:szCs w:val="22"/>
          </w:rPr>
          <w:delText>y</w:delText>
        </w:r>
      </w:del>
      <w:del w:id="2489" w:author="David Bartel" w:date="2018-03-26T20:07:00Z">
        <w:r w:rsidR="009E2BCA" w:rsidDel="002C7EAD">
          <w:rPr>
            <w:rFonts w:ascii="Arial" w:hAnsi="Arial"/>
            <w:color w:val="000000" w:themeColor="text1"/>
            <w:sz w:val="22"/>
            <w:szCs w:val="22"/>
          </w:rPr>
          <w:delText xml:space="preserve">. </w:delText>
        </w:r>
      </w:del>
      <w:ins w:id="2490" w:author="David Bartel" w:date="2018-03-26T20:07:00Z">
        <w:r w:rsidR="002C7EAD">
          <w:rPr>
            <w:rFonts w:ascii="Arial" w:hAnsi="Arial"/>
            <w:color w:val="000000" w:themeColor="text1"/>
            <w:sz w:val="22"/>
            <w:szCs w:val="22"/>
          </w:rPr>
          <w:t xml:space="preserve">and </w:t>
        </w:r>
      </w:ins>
      <w:ins w:id="2491" w:author="David Bartel" w:date="2018-03-26T20:08:00Z">
        <w:r w:rsidR="002C7EAD">
          <w:rPr>
            <w:rFonts w:ascii="Arial" w:hAnsi="Arial"/>
            <w:color w:val="000000" w:themeColor="text1"/>
            <w:sz w:val="22"/>
            <w:szCs w:val="22"/>
          </w:rPr>
          <w:t>bound libraries</w:t>
        </w:r>
      </w:ins>
      <w:ins w:id="2492" w:author="David Bartel" w:date="2018-03-26T20:21:00Z">
        <w:r w:rsidR="00C97766">
          <w:rPr>
            <w:rFonts w:ascii="Arial" w:hAnsi="Arial"/>
            <w:color w:val="000000" w:themeColor="text1"/>
            <w:sz w:val="22"/>
            <w:szCs w:val="22"/>
          </w:rPr>
          <w:t xml:space="preserve"> of the AGO2–miR-1 experiment</w:t>
        </w:r>
      </w:ins>
      <w:ins w:id="2493" w:author="David Bartel" w:date="2018-03-26T12:41:00Z">
        <w:r w:rsidR="009E4ABF">
          <w:rPr>
            <w:rFonts w:ascii="Arial" w:hAnsi="Arial"/>
            <w:color w:val="000000" w:themeColor="text1"/>
            <w:sz w:val="22"/>
            <w:szCs w:val="22"/>
          </w:rPr>
          <w:t>,</w:t>
        </w:r>
      </w:ins>
      <w:ins w:id="2494" w:author="David Bartel" w:date="2018-03-26T12:40:00Z">
        <w:r w:rsidR="009E4ABF">
          <w:rPr>
            <w:rFonts w:ascii="Arial" w:hAnsi="Arial"/>
            <w:color w:val="000000" w:themeColor="text1"/>
            <w:sz w:val="22"/>
            <w:szCs w:val="22"/>
          </w:rPr>
          <w:t xml:space="preserve"> </w:t>
        </w:r>
      </w:ins>
      <w:ins w:id="2495" w:author="David Bartel" w:date="2018-03-26T20:08:00Z">
        <w:r w:rsidR="00CC7E54">
          <w:rPr>
            <w:rFonts w:ascii="Arial" w:hAnsi="Arial"/>
            <w:color w:val="000000" w:themeColor="text1"/>
            <w:sz w:val="22"/>
            <w:szCs w:val="22"/>
          </w:rPr>
          <w:t>using</w:t>
        </w:r>
      </w:ins>
      <w:del w:id="2496" w:author="David Bartel" w:date="2018-03-26T12:41:00Z">
        <w:r w:rsidR="009E2BCA" w:rsidDel="009E4ABF">
          <w:rPr>
            <w:rFonts w:ascii="Arial" w:hAnsi="Arial"/>
            <w:color w:val="000000" w:themeColor="text1"/>
            <w:sz w:val="22"/>
            <w:szCs w:val="22"/>
          </w:rPr>
          <w:delText>W</w:delText>
        </w:r>
      </w:del>
      <w:del w:id="2497" w:author="David Bartel" w:date="2018-03-26T20:08:00Z">
        <w:r w:rsidR="009E2BCA" w:rsidDel="00CC7E54">
          <w:rPr>
            <w:rFonts w:ascii="Arial" w:hAnsi="Arial"/>
            <w:color w:val="000000" w:themeColor="text1"/>
            <w:sz w:val="22"/>
            <w:szCs w:val="22"/>
          </w:rPr>
          <w:delText xml:space="preserve">e </w:delText>
        </w:r>
      </w:del>
      <w:ins w:id="2498" w:author="David Bartel" w:date="2018-03-26T12:39:00Z">
        <w:r w:rsidR="009E4ABF">
          <w:rPr>
            <w:rFonts w:ascii="Arial" w:hAnsi="Arial"/>
            <w:color w:val="000000" w:themeColor="text1"/>
            <w:sz w:val="22"/>
            <w:szCs w:val="22"/>
          </w:rPr>
          <w:t xml:space="preserve"> a </w:t>
        </w:r>
      </w:ins>
      <w:ins w:id="2499" w:author="David Bartel" w:date="2018-03-26T21:29:00Z">
        <w:r w:rsidR="00904973">
          <w:rPr>
            <w:rFonts w:ascii="Arial" w:hAnsi="Arial"/>
            <w:color w:val="000000" w:themeColor="text1"/>
            <w:sz w:val="22"/>
            <w:szCs w:val="22"/>
          </w:rPr>
          <w:t>score</w:t>
        </w:r>
      </w:ins>
      <w:ins w:id="2500" w:author="David Bartel" w:date="2018-03-26T12:39:00Z">
        <w:r w:rsidR="009E4ABF">
          <w:rPr>
            <w:rFonts w:ascii="Arial" w:hAnsi="Arial"/>
            <w:color w:val="000000" w:themeColor="text1"/>
            <w:sz w:val="22"/>
            <w:szCs w:val="22"/>
          </w:rPr>
          <w:t xml:space="preserve"> </w:t>
        </w:r>
      </w:ins>
      <w:ins w:id="2501" w:author="David Bartel" w:date="2018-03-26T21:03:00Z">
        <w:r w:rsidR="008225CA">
          <w:rPr>
            <w:rFonts w:ascii="Arial" w:hAnsi="Arial"/>
            <w:color w:val="000000" w:themeColor="text1"/>
            <w:sz w:val="22"/>
            <w:szCs w:val="22"/>
          </w:rPr>
          <w:t xml:space="preserve">for predicted </w:t>
        </w:r>
      </w:ins>
      <w:ins w:id="2502" w:author="David Bartel" w:date="2018-03-26T21:29:00Z">
        <w:r w:rsidR="00904973">
          <w:rPr>
            <w:rFonts w:ascii="Arial" w:hAnsi="Arial"/>
            <w:color w:val="000000" w:themeColor="text1"/>
            <w:sz w:val="22"/>
            <w:szCs w:val="22"/>
          </w:rPr>
          <w:t>site</w:t>
        </w:r>
      </w:ins>
      <w:ins w:id="2503" w:author="David Bartel" w:date="2018-03-26T21:03:00Z">
        <w:r w:rsidR="008225CA">
          <w:rPr>
            <w:rFonts w:ascii="Arial" w:hAnsi="Arial"/>
            <w:color w:val="000000" w:themeColor="text1"/>
            <w:sz w:val="22"/>
            <w:szCs w:val="22"/>
          </w:rPr>
          <w:t xml:space="preserve"> accessibility </w:t>
        </w:r>
      </w:ins>
      <w:ins w:id="2504" w:author="David Bartel" w:date="2018-03-26T12:39:00Z">
        <w:r w:rsidR="009E4ABF">
          <w:rPr>
            <w:rFonts w:ascii="Arial" w:hAnsi="Arial"/>
            <w:color w:val="000000" w:themeColor="text1"/>
            <w:sz w:val="22"/>
            <w:szCs w:val="22"/>
          </w:rPr>
          <w:t xml:space="preserve">previously optimized on </w:t>
        </w:r>
      </w:ins>
      <w:ins w:id="2505" w:author="David Bartel" w:date="2018-03-27T09:02:00Z">
        <w:r w:rsidR="00BC03EB">
          <w:rPr>
            <w:rFonts w:ascii="Arial" w:hAnsi="Arial"/>
            <w:color w:val="000000" w:themeColor="text1"/>
            <w:sz w:val="22"/>
            <w:szCs w:val="22"/>
          </w:rPr>
          <w:t xml:space="preserve">data examining </w:t>
        </w:r>
      </w:ins>
      <w:ins w:id="2506" w:author="David Bartel" w:date="2018-03-26T12:39:00Z">
        <w:r w:rsidR="009E4ABF">
          <w:rPr>
            <w:rFonts w:ascii="Arial" w:hAnsi="Arial"/>
            <w:color w:val="000000" w:themeColor="text1"/>
            <w:sz w:val="22"/>
            <w:szCs w:val="22"/>
          </w:rPr>
          <w:t>miRNA-mediated repression</w:t>
        </w:r>
      </w:ins>
      <w:ins w:id="2507" w:author="David Bartel" w:date="2018-03-27T09:02:00Z">
        <w:r w:rsidR="00BC03EB">
          <w:rPr>
            <w:rFonts w:ascii="Arial" w:hAnsi="Arial"/>
            <w:color w:val="000000" w:themeColor="text1"/>
            <w:sz w:val="22"/>
            <w:szCs w:val="22"/>
          </w:rPr>
          <w:t xml:space="preserve"> </w:t>
        </w:r>
      </w:ins>
      <w:ins w:id="2508" w:author="David Bartel" w:date="2018-03-26T21:03:00Z">
        <w:r w:rsidR="008225CA">
          <w:rPr>
            <w:rFonts w:ascii="Arial" w:hAnsi="Arial"/>
            <w:color w:val="000000" w:themeColor="text1"/>
            <w:sz w:val="22"/>
            <w:szCs w:val="22"/>
          </w:rPr>
          <w:t>(</w:t>
        </w:r>
        <w:commentRangeStart w:id="2509"/>
        <w:r w:rsidR="008225CA">
          <w:rPr>
            <w:rFonts w:ascii="Arial" w:hAnsi="Arial"/>
            <w:color w:val="000000" w:themeColor="text1"/>
            <w:sz w:val="22"/>
            <w:szCs w:val="22"/>
          </w:rPr>
          <w:t>REF</w:t>
        </w:r>
        <w:commentRangeEnd w:id="2509"/>
        <w:r w:rsidR="008225CA">
          <w:rPr>
            <w:rStyle w:val="CommentReference"/>
            <w:rFonts w:eastAsiaTheme="minorHAnsi"/>
          </w:rPr>
          <w:commentReference w:id="2509"/>
        </w:r>
        <w:r w:rsidR="008225CA">
          <w:rPr>
            <w:rFonts w:ascii="Arial" w:hAnsi="Arial"/>
            <w:color w:val="000000" w:themeColor="text1"/>
            <w:sz w:val="22"/>
            <w:szCs w:val="22"/>
          </w:rPr>
          <w:t>)</w:t>
        </w:r>
      </w:ins>
      <w:ins w:id="2510" w:author="David Bartel" w:date="2018-03-26T21:04:00Z">
        <w:r w:rsidR="00241552">
          <w:rPr>
            <w:rFonts w:ascii="Arial" w:hAnsi="Arial"/>
            <w:color w:val="000000" w:themeColor="text1"/>
            <w:sz w:val="22"/>
            <w:szCs w:val="22"/>
          </w:rPr>
          <w:t xml:space="preserve">. </w:t>
        </w:r>
      </w:ins>
      <w:ins w:id="2511" w:author="David Bartel" w:date="2018-03-27T22:00:00Z">
        <w:r w:rsidR="001905E7">
          <w:rPr>
            <w:rFonts w:ascii="Arial" w:hAnsi="Arial"/>
            <w:color w:val="000000" w:themeColor="text1"/>
            <w:sz w:val="22"/>
            <w:szCs w:val="22"/>
          </w:rPr>
          <w:t xml:space="preserve"> </w:t>
        </w:r>
      </w:ins>
      <w:ins w:id="2512" w:author="David Bartel" w:date="2018-03-26T21:04:00Z">
        <w:r w:rsidR="00241552">
          <w:rPr>
            <w:rFonts w:ascii="Arial" w:hAnsi="Arial"/>
            <w:color w:val="000000" w:themeColor="text1"/>
            <w:sz w:val="22"/>
            <w:szCs w:val="22"/>
          </w:rPr>
          <w:t xml:space="preserve">This </w:t>
        </w:r>
      </w:ins>
      <w:ins w:id="2513" w:author="David Bartel" w:date="2018-03-26T21:29:00Z">
        <w:r w:rsidR="00904973">
          <w:rPr>
            <w:rFonts w:ascii="Arial" w:hAnsi="Arial"/>
            <w:color w:val="000000" w:themeColor="text1"/>
            <w:sz w:val="22"/>
            <w:szCs w:val="22"/>
          </w:rPr>
          <w:t>score</w:t>
        </w:r>
      </w:ins>
      <w:ins w:id="2514" w:author="David Bartel" w:date="2018-03-26T21:04:00Z">
        <w:r w:rsidR="00241552">
          <w:rPr>
            <w:rFonts w:ascii="Arial" w:hAnsi="Arial"/>
            <w:color w:val="000000" w:themeColor="text1"/>
            <w:sz w:val="22"/>
            <w:szCs w:val="22"/>
          </w:rPr>
          <w:t xml:space="preserve"> </w:t>
        </w:r>
      </w:ins>
      <w:ins w:id="2515" w:author="David Bartel" w:date="2018-03-26T20:09:00Z">
        <w:r w:rsidR="00CC7E54">
          <w:rPr>
            <w:rFonts w:ascii="Arial" w:hAnsi="Arial"/>
            <w:color w:val="000000" w:themeColor="text1"/>
            <w:sz w:val="22"/>
            <w:szCs w:val="22"/>
          </w:rPr>
          <w:t>is based on</w:t>
        </w:r>
      </w:ins>
      <w:del w:id="2516" w:author="David Bartel" w:date="2018-03-26T20:09:00Z">
        <w:r w:rsidR="009E2BCA" w:rsidDel="00CC7E54">
          <w:rPr>
            <w:rFonts w:ascii="Arial" w:hAnsi="Arial"/>
            <w:color w:val="000000" w:themeColor="text1"/>
            <w:sz w:val="22"/>
            <w:szCs w:val="22"/>
          </w:rPr>
          <w:delText>calculate</w:delText>
        </w:r>
      </w:del>
      <w:del w:id="2517" w:author="David Bartel" w:date="2018-03-26T12:40:00Z">
        <w:r w:rsidR="009E2BCA" w:rsidDel="009E4ABF">
          <w:rPr>
            <w:rFonts w:ascii="Arial" w:hAnsi="Arial"/>
            <w:color w:val="000000" w:themeColor="text1"/>
            <w:sz w:val="22"/>
            <w:szCs w:val="22"/>
          </w:rPr>
          <w:delText>d</w:delText>
        </w:r>
      </w:del>
      <w:r w:rsidR="009E2BCA">
        <w:rPr>
          <w:rFonts w:ascii="Arial" w:hAnsi="Arial"/>
          <w:color w:val="000000" w:themeColor="text1"/>
          <w:sz w:val="22"/>
          <w:szCs w:val="22"/>
        </w:rPr>
        <w:t xml:space="preserve"> the </w:t>
      </w:r>
      <w:ins w:id="2518" w:author="David Bartel" w:date="2018-03-26T20:09:00Z">
        <w:r w:rsidR="00CC7E54">
          <w:rPr>
            <w:rFonts w:ascii="Arial" w:hAnsi="Arial"/>
            <w:color w:val="000000" w:themeColor="text1"/>
            <w:sz w:val="22"/>
            <w:szCs w:val="22"/>
          </w:rPr>
          <w:t xml:space="preserve">predicted </w:t>
        </w:r>
      </w:ins>
      <w:del w:id="2519" w:author="David Bartel" w:date="2018-03-26T12:40:00Z">
        <w:r w:rsidR="009E2BCA" w:rsidDel="009E4ABF">
          <w:rPr>
            <w:rFonts w:ascii="Arial" w:hAnsi="Arial"/>
            <w:color w:val="000000" w:themeColor="text1"/>
            <w:sz w:val="22"/>
            <w:szCs w:val="22"/>
          </w:rPr>
          <w:delText>target site accessibility</w:delText>
        </w:r>
      </w:del>
      <w:del w:id="2520" w:author="David Bartel" w:date="2018-03-26T12:39:00Z">
        <w:r w:rsidR="009E2BCA" w:rsidDel="009E4ABF">
          <w:rPr>
            <w:rFonts w:ascii="Arial" w:hAnsi="Arial"/>
            <w:color w:val="000000" w:themeColor="text1"/>
            <w:sz w:val="22"/>
            <w:szCs w:val="22"/>
          </w:rPr>
          <w:delText xml:space="preserve">, defined </w:delText>
        </w:r>
      </w:del>
      <w:del w:id="2521" w:author="David Bartel" w:date="2018-03-26T12:40:00Z">
        <w:r w:rsidR="009E2BCA" w:rsidDel="009E4ABF">
          <w:rPr>
            <w:rFonts w:ascii="Arial" w:hAnsi="Arial"/>
            <w:color w:val="000000" w:themeColor="text1"/>
            <w:sz w:val="22"/>
            <w:szCs w:val="22"/>
          </w:rPr>
          <w:delText xml:space="preserve">as the </w:delText>
        </w:r>
      </w:del>
      <w:r w:rsidR="009E2BCA">
        <w:rPr>
          <w:rFonts w:ascii="Arial" w:hAnsi="Arial"/>
          <w:color w:val="000000" w:themeColor="text1"/>
          <w:sz w:val="22"/>
          <w:szCs w:val="22"/>
        </w:rPr>
        <w:t xml:space="preserve">probability that the </w:t>
      </w:r>
      <w:del w:id="2522" w:author="David Bartel" w:date="2018-03-26T21:27:00Z">
        <w:r w:rsidR="009E2BCA" w:rsidDel="0089254C">
          <w:rPr>
            <w:rFonts w:ascii="Arial" w:hAnsi="Arial"/>
            <w:color w:val="000000" w:themeColor="text1"/>
            <w:sz w:val="22"/>
            <w:szCs w:val="22"/>
          </w:rPr>
          <w:delText xml:space="preserve">region of the </w:delText>
        </w:r>
      </w:del>
      <w:r w:rsidR="009E2BCA">
        <w:rPr>
          <w:rFonts w:ascii="Arial" w:hAnsi="Arial"/>
          <w:color w:val="000000" w:themeColor="text1"/>
          <w:sz w:val="22"/>
          <w:szCs w:val="22"/>
        </w:rPr>
        <w:t xml:space="preserve">target </w:t>
      </w:r>
      <w:del w:id="2523" w:author="David Bartel" w:date="2018-03-26T21:27:00Z">
        <w:r w:rsidR="009E2BCA" w:rsidDel="0089254C">
          <w:rPr>
            <w:rFonts w:ascii="Arial" w:hAnsi="Arial"/>
            <w:color w:val="000000" w:themeColor="text1"/>
            <w:sz w:val="22"/>
            <w:szCs w:val="22"/>
          </w:rPr>
          <w:delText xml:space="preserve">RNA </w:delText>
        </w:r>
      </w:del>
      <w:ins w:id="2524" w:author="David Bartel" w:date="2018-03-26T21:27:00Z">
        <w:r w:rsidR="0089254C">
          <w:rPr>
            <w:rFonts w:ascii="Arial" w:hAnsi="Arial"/>
            <w:color w:val="000000" w:themeColor="text1"/>
            <w:sz w:val="22"/>
            <w:szCs w:val="22"/>
          </w:rPr>
          <w:t xml:space="preserve">segment </w:t>
        </w:r>
      </w:ins>
      <w:r w:rsidR="009E2BCA">
        <w:rPr>
          <w:rFonts w:ascii="Arial" w:hAnsi="Arial"/>
          <w:color w:val="000000" w:themeColor="text1"/>
          <w:sz w:val="22"/>
          <w:szCs w:val="22"/>
        </w:rPr>
        <w:t xml:space="preserve">across from miRNA </w:t>
      </w:r>
      <w:del w:id="2525" w:author="David Bartel" w:date="2018-03-26T12:41:00Z">
        <w:r w:rsidR="009E2BCA" w:rsidDel="000E39F6">
          <w:rPr>
            <w:rFonts w:ascii="Arial" w:hAnsi="Arial"/>
            <w:color w:val="000000" w:themeColor="text1"/>
            <w:sz w:val="22"/>
            <w:szCs w:val="22"/>
          </w:rPr>
          <w:delText xml:space="preserve">nt </w:delText>
        </w:r>
      </w:del>
      <w:ins w:id="2526" w:author="David Bartel" w:date="2018-03-26T12:41:00Z">
        <w:r w:rsidR="000E39F6">
          <w:rPr>
            <w:rFonts w:ascii="Arial" w:hAnsi="Arial"/>
            <w:color w:val="000000" w:themeColor="text1"/>
            <w:sz w:val="22"/>
            <w:szCs w:val="22"/>
          </w:rPr>
          <w:t xml:space="preserve">nucleotides </w:t>
        </w:r>
      </w:ins>
      <w:r w:rsidR="009E2BCA">
        <w:rPr>
          <w:rFonts w:ascii="Arial" w:hAnsi="Arial"/>
          <w:color w:val="000000" w:themeColor="text1"/>
          <w:sz w:val="22"/>
          <w:szCs w:val="22"/>
        </w:rPr>
        <w:t xml:space="preserve">1–15 </w:t>
      </w:r>
      <w:ins w:id="2527" w:author="David Bartel" w:date="2018-03-26T20:09:00Z">
        <w:r w:rsidR="00CC7E54">
          <w:rPr>
            <w:rFonts w:ascii="Arial" w:hAnsi="Arial"/>
            <w:color w:val="000000" w:themeColor="text1"/>
            <w:sz w:val="22"/>
            <w:szCs w:val="22"/>
          </w:rPr>
          <w:t>i</w:t>
        </w:r>
      </w:ins>
      <w:del w:id="2528" w:author="David Bartel" w:date="2018-03-26T12:39:00Z">
        <w:r w:rsidR="009E2BCA" w:rsidDel="009E4ABF">
          <w:rPr>
            <w:rFonts w:ascii="Arial" w:hAnsi="Arial"/>
            <w:color w:val="000000" w:themeColor="text1"/>
            <w:sz w:val="22"/>
            <w:szCs w:val="22"/>
          </w:rPr>
          <w:delText>i</w:delText>
        </w:r>
      </w:del>
      <w:r w:rsidR="009E2BCA">
        <w:rPr>
          <w:rFonts w:ascii="Arial" w:hAnsi="Arial"/>
          <w:color w:val="000000" w:themeColor="text1"/>
          <w:sz w:val="22"/>
          <w:szCs w:val="22"/>
        </w:rPr>
        <w:t>s unpaired</w:t>
      </w:r>
      <w:del w:id="2529" w:author="David Bartel" w:date="2018-03-26T12:42:00Z">
        <w:r w:rsidR="009E2BCA" w:rsidDel="000E39F6">
          <w:rPr>
            <w:rFonts w:ascii="Arial" w:hAnsi="Arial"/>
            <w:color w:val="000000" w:themeColor="text1"/>
            <w:sz w:val="22"/>
            <w:szCs w:val="22"/>
          </w:rPr>
          <w:delText xml:space="preserve"> as calculated by RNAplfold,</w:delText>
        </w:r>
      </w:del>
      <w:del w:id="2530" w:author="David Bartel" w:date="2018-03-26T12:40:00Z">
        <w:r w:rsidR="009E2BCA" w:rsidDel="009E4ABF">
          <w:rPr>
            <w:rFonts w:ascii="Arial" w:hAnsi="Arial"/>
            <w:color w:val="000000" w:themeColor="text1"/>
            <w:sz w:val="22"/>
            <w:szCs w:val="22"/>
          </w:rPr>
          <w:delText xml:space="preserve"> for each miR-1 8mer–containing read sequenced in the input RNA library</w:delText>
        </w:r>
      </w:del>
      <w:r w:rsidR="009E2BCA">
        <w:rPr>
          <w:rFonts w:ascii="Arial" w:hAnsi="Arial"/>
          <w:color w:val="000000" w:themeColor="text1"/>
          <w:sz w:val="22"/>
          <w:szCs w:val="22"/>
        </w:rPr>
        <w:t xml:space="preserve">. </w:t>
      </w:r>
      <w:ins w:id="2531" w:author="David Bartel" w:date="2018-03-27T22:00:00Z">
        <w:r w:rsidR="001905E7">
          <w:rPr>
            <w:rFonts w:ascii="Arial" w:hAnsi="Arial"/>
            <w:color w:val="000000" w:themeColor="text1"/>
            <w:sz w:val="22"/>
            <w:szCs w:val="22"/>
          </w:rPr>
          <w:t xml:space="preserve"> </w:t>
        </w:r>
      </w:ins>
      <w:del w:id="2532" w:author="David Bartel" w:date="2018-03-25T13:37:00Z">
        <w:r w:rsidR="009E2BCA" w:rsidDel="001B7F74">
          <w:rPr>
            <w:rFonts w:ascii="Arial" w:hAnsi="Arial"/>
            <w:color w:val="000000" w:themeColor="text1"/>
            <w:sz w:val="22"/>
            <w:szCs w:val="22"/>
          </w:rPr>
          <w:delText xml:space="preserve">We chose the window across from miRNA positions 1–15 for consistency with studies of the effects of target accessibility on global siRNA efficacy (reference) and miRNA–mediated repression (Agarwal). </w:delText>
        </w:r>
      </w:del>
      <w:del w:id="2533" w:author="David Bartel" w:date="2018-03-26T12:48:00Z">
        <w:r w:rsidR="009E2BCA" w:rsidDel="00F55A42">
          <w:rPr>
            <w:rFonts w:ascii="Arial" w:hAnsi="Arial"/>
            <w:color w:val="000000" w:themeColor="text1"/>
            <w:sz w:val="22"/>
            <w:szCs w:val="22"/>
          </w:rPr>
          <w:delText>We observe</w:delText>
        </w:r>
      </w:del>
      <w:ins w:id="2534" w:author="David Bartel" w:date="2018-03-26T21:06:00Z">
        <w:r w:rsidR="00241552">
          <w:rPr>
            <w:rFonts w:ascii="Arial" w:hAnsi="Arial"/>
            <w:color w:val="000000" w:themeColor="text1"/>
            <w:sz w:val="22"/>
            <w:szCs w:val="22"/>
          </w:rPr>
          <w:t>We found that</w:t>
        </w:r>
      </w:ins>
      <w:ins w:id="2535" w:author="David Bartel" w:date="2018-03-26T20:10:00Z">
        <w:r w:rsidR="00C97766">
          <w:rPr>
            <w:rFonts w:ascii="Arial" w:hAnsi="Arial"/>
            <w:color w:val="000000" w:themeColor="text1"/>
            <w:sz w:val="22"/>
            <w:szCs w:val="22"/>
          </w:rPr>
          <w:t xml:space="preserve"> predicted accessibilities</w:t>
        </w:r>
        <w:r w:rsidR="00CC7E54">
          <w:rPr>
            <w:rFonts w:ascii="Arial" w:hAnsi="Arial"/>
            <w:color w:val="000000" w:themeColor="text1"/>
            <w:sz w:val="22"/>
            <w:szCs w:val="22"/>
          </w:rPr>
          <w:t xml:space="preserve"> </w:t>
        </w:r>
      </w:ins>
      <w:ins w:id="2536" w:author="David Bartel" w:date="2018-03-26T20:14:00Z">
        <w:r w:rsidR="00862BF5">
          <w:rPr>
            <w:rFonts w:ascii="Arial" w:hAnsi="Arial"/>
            <w:color w:val="000000" w:themeColor="text1"/>
            <w:sz w:val="22"/>
            <w:szCs w:val="22"/>
          </w:rPr>
          <w:t xml:space="preserve">of sites in the bound libraries </w:t>
        </w:r>
      </w:ins>
      <w:ins w:id="2537" w:author="David Bartel" w:date="2018-03-26T20:10:00Z">
        <w:r w:rsidR="00CC7E54">
          <w:rPr>
            <w:rFonts w:ascii="Arial" w:hAnsi="Arial"/>
            <w:color w:val="000000" w:themeColor="text1"/>
            <w:sz w:val="22"/>
            <w:szCs w:val="22"/>
          </w:rPr>
          <w:t>w</w:t>
        </w:r>
      </w:ins>
      <w:ins w:id="2538" w:author="David Bartel" w:date="2018-03-26T20:19:00Z">
        <w:r w:rsidR="00C97766">
          <w:rPr>
            <w:rFonts w:ascii="Arial" w:hAnsi="Arial"/>
            <w:color w:val="000000" w:themeColor="text1"/>
            <w:sz w:val="22"/>
            <w:szCs w:val="22"/>
          </w:rPr>
          <w:t>ere</w:t>
        </w:r>
      </w:ins>
      <w:ins w:id="2539" w:author="David Bartel" w:date="2018-03-26T20:10:00Z">
        <w:r w:rsidR="00CC7E54">
          <w:rPr>
            <w:rFonts w:ascii="Arial" w:hAnsi="Arial"/>
            <w:color w:val="000000" w:themeColor="text1"/>
            <w:sz w:val="22"/>
            <w:szCs w:val="22"/>
          </w:rPr>
          <w:t xml:space="preserve"> substantially greater </w:t>
        </w:r>
      </w:ins>
      <w:ins w:id="2540" w:author="David Bartel" w:date="2018-03-26T20:15:00Z">
        <w:r w:rsidR="00862BF5">
          <w:rPr>
            <w:rFonts w:ascii="Arial" w:hAnsi="Arial"/>
            <w:color w:val="000000" w:themeColor="text1"/>
            <w:sz w:val="22"/>
            <w:szCs w:val="22"/>
          </w:rPr>
          <w:t xml:space="preserve">than that </w:t>
        </w:r>
      </w:ins>
      <w:ins w:id="2541" w:author="David Bartel" w:date="2018-03-26T20:10:00Z">
        <w:r w:rsidR="00CC7E54">
          <w:rPr>
            <w:rFonts w:ascii="Arial" w:hAnsi="Arial"/>
            <w:color w:val="000000" w:themeColor="text1"/>
            <w:sz w:val="22"/>
            <w:szCs w:val="22"/>
          </w:rPr>
          <w:t xml:space="preserve">for </w:t>
        </w:r>
      </w:ins>
      <w:ins w:id="2542" w:author="David Bartel" w:date="2018-03-26T12:48:00Z">
        <w:r w:rsidR="00F55A42">
          <w:rPr>
            <w:rFonts w:ascii="Arial" w:hAnsi="Arial"/>
            <w:color w:val="000000" w:themeColor="text1"/>
            <w:sz w:val="22"/>
            <w:szCs w:val="22"/>
          </w:rPr>
          <w:t>s</w:t>
        </w:r>
      </w:ins>
      <w:ins w:id="2543" w:author="David Bartel" w:date="2018-03-26T20:15:00Z">
        <w:r w:rsidR="00862BF5">
          <w:rPr>
            <w:rFonts w:ascii="Arial" w:hAnsi="Arial"/>
            <w:color w:val="000000" w:themeColor="text1"/>
            <w:sz w:val="22"/>
            <w:szCs w:val="22"/>
          </w:rPr>
          <w:t>ites in the input library</w:t>
        </w:r>
      </w:ins>
      <w:ins w:id="2544" w:author="David Bartel" w:date="2018-03-26T20:16:00Z">
        <w:r w:rsidR="00862BF5">
          <w:rPr>
            <w:rFonts w:ascii="Arial" w:hAnsi="Arial"/>
            <w:color w:val="000000" w:themeColor="text1"/>
            <w:sz w:val="22"/>
            <w:szCs w:val="22"/>
          </w:rPr>
          <w:t xml:space="preserve"> and </w:t>
        </w:r>
      </w:ins>
      <w:ins w:id="2545" w:author="David Bartel" w:date="2018-03-26T21:06:00Z">
        <w:r w:rsidR="00241552">
          <w:rPr>
            <w:rFonts w:ascii="Arial" w:hAnsi="Arial"/>
            <w:color w:val="000000" w:themeColor="text1"/>
            <w:sz w:val="22"/>
            <w:szCs w:val="22"/>
          </w:rPr>
          <w:t xml:space="preserve">that </w:t>
        </w:r>
      </w:ins>
      <w:ins w:id="2546" w:author="David Bartel" w:date="2018-03-26T20:16:00Z">
        <w:r w:rsidR="00862BF5">
          <w:rPr>
            <w:rFonts w:ascii="Arial" w:hAnsi="Arial"/>
            <w:color w:val="000000" w:themeColor="text1"/>
            <w:sz w:val="22"/>
            <w:szCs w:val="22"/>
          </w:rPr>
          <w:t>t</w:t>
        </w:r>
      </w:ins>
      <w:ins w:id="2547" w:author="David Bartel" w:date="2018-03-26T20:15:00Z">
        <w:r w:rsidR="00862BF5">
          <w:rPr>
            <w:rFonts w:ascii="Arial" w:hAnsi="Arial"/>
            <w:color w:val="000000" w:themeColor="text1"/>
            <w:sz w:val="22"/>
            <w:szCs w:val="22"/>
          </w:rPr>
          <w:t xml:space="preserve">he difference was greatest for the samples with </w:t>
        </w:r>
      </w:ins>
      <w:ins w:id="2548" w:author="David Bartel" w:date="2018-03-26T20:20:00Z">
        <w:r w:rsidR="00C97766">
          <w:rPr>
            <w:rFonts w:ascii="Arial" w:hAnsi="Arial"/>
            <w:color w:val="000000" w:themeColor="text1"/>
            <w:sz w:val="22"/>
            <w:szCs w:val="22"/>
          </w:rPr>
          <w:t xml:space="preserve">the </w:t>
        </w:r>
      </w:ins>
      <w:ins w:id="2549" w:author="David Bartel" w:date="2018-03-26T20:21:00Z">
        <w:r w:rsidR="00C97766">
          <w:rPr>
            <w:rFonts w:ascii="Arial" w:hAnsi="Arial"/>
            <w:color w:val="000000" w:themeColor="text1"/>
            <w:sz w:val="22"/>
            <w:szCs w:val="22"/>
          </w:rPr>
          <w:t>lower</w:t>
        </w:r>
      </w:ins>
      <w:ins w:id="2550" w:author="David Bartel" w:date="2018-03-26T20:16:00Z">
        <w:r w:rsidR="00862BF5">
          <w:rPr>
            <w:rFonts w:ascii="Arial" w:hAnsi="Arial"/>
            <w:color w:val="000000" w:themeColor="text1"/>
            <w:sz w:val="22"/>
            <w:szCs w:val="22"/>
          </w:rPr>
          <w:t xml:space="preserve"> </w:t>
        </w:r>
      </w:ins>
      <w:ins w:id="2551" w:author="David Bartel" w:date="2018-03-26T20:20:00Z">
        <w:r w:rsidR="00C97766">
          <w:rPr>
            <w:rFonts w:ascii="Arial" w:hAnsi="Arial"/>
            <w:color w:val="000000" w:themeColor="text1"/>
            <w:sz w:val="22"/>
            <w:szCs w:val="22"/>
          </w:rPr>
          <w:t>AGO2–miR-1 concentrations</w:t>
        </w:r>
      </w:ins>
      <w:ins w:id="2552" w:author="David Bartel" w:date="2018-03-26T21:06:00Z">
        <w:r w:rsidR="00241552">
          <w:rPr>
            <w:rFonts w:ascii="Arial" w:hAnsi="Arial"/>
            <w:color w:val="000000" w:themeColor="text1"/>
            <w:sz w:val="22"/>
            <w:szCs w:val="22"/>
          </w:rPr>
          <w:t xml:space="preserve"> (</w:t>
        </w:r>
        <w:commentRangeStart w:id="2553"/>
        <w:r w:rsidR="00241552">
          <w:rPr>
            <w:rFonts w:ascii="Arial" w:hAnsi="Arial"/>
            <w:color w:val="000000" w:themeColor="text1"/>
            <w:sz w:val="22"/>
            <w:szCs w:val="22"/>
          </w:rPr>
          <w:t>fig. SX</w:t>
        </w:r>
        <w:commentRangeEnd w:id="2553"/>
        <w:r w:rsidR="00241552">
          <w:rPr>
            <w:rStyle w:val="CommentReference"/>
            <w:rFonts w:eastAsiaTheme="minorHAnsi"/>
          </w:rPr>
          <w:commentReference w:id="2553"/>
        </w:r>
        <w:r w:rsidR="00241552">
          <w:rPr>
            <w:rFonts w:ascii="Arial" w:hAnsi="Arial"/>
            <w:color w:val="000000" w:themeColor="text1"/>
            <w:sz w:val="22"/>
            <w:szCs w:val="22"/>
          </w:rPr>
          <w:t>)</w:t>
        </w:r>
      </w:ins>
      <w:ins w:id="2554" w:author="David Bartel" w:date="2018-03-26T20:22:00Z">
        <w:r w:rsidR="00C97766">
          <w:rPr>
            <w:rFonts w:ascii="Arial" w:hAnsi="Arial"/>
            <w:color w:val="000000" w:themeColor="text1"/>
            <w:sz w:val="22"/>
            <w:szCs w:val="22"/>
          </w:rPr>
          <w:t xml:space="preserve">, as expected </w:t>
        </w:r>
      </w:ins>
      <w:del w:id="2555" w:author="David Bartel" w:date="2018-03-26T12:50:00Z">
        <w:r w:rsidR="009E2BCA" w:rsidDel="00F55A42">
          <w:rPr>
            <w:rFonts w:ascii="Arial" w:hAnsi="Arial"/>
            <w:color w:val="000000" w:themeColor="text1"/>
            <w:sz w:val="22"/>
            <w:szCs w:val="22"/>
          </w:rPr>
          <w:delText xml:space="preserve"> a distribution of </w:delText>
        </w:r>
      </w:del>
      <w:del w:id="2556" w:author="David Bartel" w:date="2018-03-26T20:22:00Z">
        <w:r w:rsidR="009E2BCA" w:rsidDel="00C97766">
          <w:rPr>
            <w:rFonts w:ascii="Arial" w:hAnsi="Arial"/>
            <w:color w:val="000000" w:themeColor="text1"/>
            <w:sz w:val="22"/>
            <w:szCs w:val="22"/>
          </w:rPr>
          <w:delText xml:space="preserve">values </w:delText>
        </w:r>
      </w:del>
      <w:del w:id="2557" w:author="David Bartel" w:date="2018-03-26T12:52:00Z">
        <w:r w:rsidR="009E2BCA" w:rsidDel="00123542">
          <w:rPr>
            <w:rFonts w:ascii="Arial" w:hAnsi="Arial"/>
            <w:color w:val="000000" w:themeColor="text1"/>
            <w:sz w:val="22"/>
            <w:szCs w:val="22"/>
          </w:rPr>
          <w:delText xml:space="preserve">with </w:delText>
        </w:r>
      </w:del>
      <w:del w:id="2558" w:author="David Bartel" w:date="2018-03-26T20:22:00Z">
        <w:r w:rsidR="009E2BCA" w:rsidDel="00C97766">
          <w:rPr>
            <w:rFonts w:ascii="Arial" w:hAnsi="Arial"/>
            <w:color w:val="000000" w:themeColor="text1"/>
            <w:sz w:val="22"/>
            <w:szCs w:val="22"/>
          </w:rPr>
          <w:delText>geometric mean 2.04 x 10</w:delText>
        </w:r>
        <w:r w:rsidR="009E2BCA" w:rsidDel="00C97766">
          <w:rPr>
            <w:rFonts w:ascii="Arial" w:hAnsi="Arial"/>
            <w:color w:val="000000" w:themeColor="text1"/>
            <w:sz w:val="22"/>
            <w:szCs w:val="22"/>
            <w:vertAlign w:val="superscript"/>
          </w:rPr>
          <w:delText>-3</w:delText>
        </w:r>
      </w:del>
      <w:del w:id="2559" w:author="David Bartel" w:date="2018-03-26T12:52:00Z">
        <w:r w:rsidR="009E2BCA" w:rsidDel="00123542">
          <w:rPr>
            <w:rFonts w:ascii="Arial" w:hAnsi="Arial"/>
            <w:color w:val="000000" w:themeColor="text1"/>
            <w:sz w:val="22"/>
            <w:szCs w:val="22"/>
          </w:rPr>
          <w:delText xml:space="preserve"> for the 8mer-containing reads in the input library</w:delText>
        </w:r>
      </w:del>
      <w:del w:id="2560" w:author="David Bartel" w:date="2018-03-26T12:53:00Z">
        <w:r w:rsidR="009E2BCA" w:rsidDel="00123542">
          <w:rPr>
            <w:rFonts w:ascii="Arial" w:hAnsi="Arial"/>
            <w:color w:val="000000" w:themeColor="text1"/>
            <w:sz w:val="22"/>
            <w:szCs w:val="22"/>
          </w:rPr>
          <w:delText xml:space="preserve">, and </w:delText>
        </w:r>
      </w:del>
      <w:del w:id="2561" w:author="David Bartel" w:date="2018-03-26T20:22:00Z">
        <w:r w:rsidR="009E2BCA" w:rsidDel="00C97766">
          <w:rPr>
            <w:rFonts w:ascii="Arial" w:hAnsi="Arial"/>
            <w:color w:val="000000" w:themeColor="text1"/>
            <w:sz w:val="22"/>
            <w:szCs w:val="22"/>
          </w:rPr>
          <w:delText>distributions with increased accessibility in the AGO2–miR-1 RBNS samples, with geometric mean values of 2.19 x 10</w:delText>
        </w:r>
        <w:r w:rsidR="009E2BCA" w:rsidDel="00C97766">
          <w:rPr>
            <w:rFonts w:ascii="Arial" w:hAnsi="Arial"/>
            <w:color w:val="000000" w:themeColor="text1"/>
            <w:sz w:val="22"/>
            <w:szCs w:val="22"/>
            <w:vertAlign w:val="superscript"/>
          </w:rPr>
          <w:delText>-2</w:delText>
        </w:r>
        <w:r w:rsidR="009E2BCA" w:rsidDel="00C97766">
          <w:rPr>
            <w:rFonts w:ascii="Arial" w:hAnsi="Arial"/>
            <w:color w:val="000000" w:themeColor="text1"/>
            <w:sz w:val="22"/>
            <w:szCs w:val="22"/>
          </w:rPr>
          <w:delText>, 2.30 x 10</w:delText>
        </w:r>
        <w:r w:rsidR="009E2BCA" w:rsidDel="00C97766">
          <w:rPr>
            <w:rFonts w:ascii="Arial" w:hAnsi="Arial"/>
            <w:color w:val="000000" w:themeColor="text1"/>
            <w:sz w:val="22"/>
            <w:szCs w:val="22"/>
            <w:vertAlign w:val="superscript"/>
          </w:rPr>
          <w:delText>-2</w:delText>
        </w:r>
        <w:r w:rsidR="009E2BCA" w:rsidDel="00C97766">
          <w:rPr>
            <w:rFonts w:ascii="Arial" w:hAnsi="Arial"/>
            <w:color w:val="000000" w:themeColor="text1"/>
            <w:sz w:val="22"/>
            <w:szCs w:val="22"/>
          </w:rPr>
          <w:delText>, 2.02 x 10</w:delText>
        </w:r>
        <w:r w:rsidR="009E2BCA" w:rsidDel="00C97766">
          <w:rPr>
            <w:rFonts w:ascii="Arial" w:hAnsi="Arial"/>
            <w:color w:val="000000" w:themeColor="text1"/>
            <w:sz w:val="22"/>
            <w:szCs w:val="22"/>
            <w:vertAlign w:val="superscript"/>
          </w:rPr>
          <w:delText>-2</w:delText>
        </w:r>
        <w:r w:rsidR="009E2BCA" w:rsidDel="00C97766">
          <w:rPr>
            <w:rFonts w:ascii="Arial" w:hAnsi="Arial"/>
            <w:color w:val="000000" w:themeColor="text1"/>
            <w:sz w:val="22"/>
            <w:szCs w:val="22"/>
          </w:rPr>
          <w:delText>, 1.52 x 10</w:delText>
        </w:r>
        <w:r w:rsidR="009E2BCA" w:rsidDel="00C97766">
          <w:rPr>
            <w:rFonts w:ascii="Arial" w:hAnsi="Arial"/>
            <w:color w:val="000000" w:themeColor="text1"/>
            <w:sz w:val="22"/>
            <w:szCs w:val="22"/>
            <w:vertAlign w:val="superscript"/>
          </w:rPr>
          <w:delText>-2</w:delText>
        </w:r>
        <w:r w:rsidR="009E2BCA" w:rsidDel="00C97766">
          <w:rPr>
            <w:rFonts w:ascii="Arial" w:hAnsi="Arial"/>
            <w:color w:val="000000" w:themeColor="text1"/>
            <w:sz w:val="22"/>
            <w:szCs w:val="22"/>
          </w:rPr>
          <w:delText>, and 1.07 x 10</w:delText>
        </w:r>
        <w:r w:rsidR="009E2BCA" w:rsidDel="00C97766">
          <w:rPr>
            <w:rFonts w:ascii="Arial" w:hAnsi="Arial"/>
            <w:color w:val="000000" w:themeColor="text1"/>
            <w:sz w:val="22"/>
            <w:szCs w:val="22"/>
            <w:vertAlign w:val="superscript"/>
          </w:rPr>
          <w:delText>-2</w:delText>
        </w:r>
        <w:r w:rsidR="009E2BCA" w:rsidDel="00C97766">
          <w:rPr>
            <w:rFonts w:ascii="Arial" w:hAnsi="Arial"/>
            <w:color w:val="000000" w:themeColor="text1"/>
            <w:sz w:val="22"/>
            <w:szCs w:val="22"/>
          </w:rPr>
          <w:delText xml:space="preserve">, for the </w:delText>
        </w:r>
        <w:r w:rsidR="009E2BCA" w:rsidDel="00C97766">
          <w:rPr>
            <w:rFonts w:ascii="Arial" w:hAnsi="Arial"/>
            <w:sz w:val="22"/>
            <w:szCs w:val="22"/>
          </w:rPr>
          <w:delText xml:space="preserve">7.2, 22.8, 72, 228, and 720 pM </w:delText>
        </w:r>
        <w:r w:rsidR="009E2BCA" w:rsidDel="00C97766">
          <w:rPr>
            <w:rFonts w:ascii="Arial" w:hAnsi="Arial"/>
            <w:color w:val="000000" w:themeColor="text1"/>
            <w:sz w:val="22"/>
            <w:szCs w:val="22"/>
          </w:rPr>
          <w:delText>samples, respectively, consistent with a model in which</w:delText>
        </w:r>
      </w:del>
      <w:ins w:id="2562" w:author="David Bartel" w:date="2018-03-26T20:22:00Z">
        <w:r w:rsidR="00C97766">
          <w:rPr>
            <w:rFonts w:ascii="Arial" w:hAnsi="Arial"/>
            <w:color w:val="000000" w:themeColor="text1"/>
            <w:sz w:val="22"/>
            <w:szCs w:val="22"/>
          </w:rPr>
          <w:t>if</w:t>
        </w:r>
      </w:ins>
      <w:r w:rsidR="009E2BCA">
        <w:rPr>
          <w:rFonts w:ascii="Arial" w:hAnsi="Arial"/>
          <w:color w:val="000000" w:themeColor="text1"/>
          <w:sz w:val="22"/>
          <w:szCs w:val="22"/>
        </w:rPr>
        <w:t xml:space="preserve"> </w:t>
      </w:r>
      <w:ins w:id="2563" w:author="David Bartel" w:date="2018-03-26T21:05:00Z">
        <w:r w:rsidR="00241552">
          <w:rPr>
            <w:rFonts w:ascii="Arial" w:hAnsi="Arial"/>
            <w:color w:val="000000" w:themeColor="text1"/>
            <w:sz w:val="22"/>
            <w:szCs w:val="22"/>
          </w:rPr>
          <w:t>the</w:t>
        </w:r>
      </w:ins>
      <w:ins w:id="2564" w:author="David Bartel" w:date="2018-03-26T21:00:00Z">
        <w:r w:rsidR="008225CA">
          <w:rPr>
            <w:rFonts w:ascii="Arial" w:hAnsi="Arial"/>
            <w:color w:val="000000" w:themeColor="text1"/>
            <w:sz w:val="22"/>
            <w:szCs w:val="22"/>
          </w:rPr>
          <w:t xml:space="preserve"> </w:t>
        </w:r>
      </w:ins>
      <w:ins w:id="2565" w:author="David Bartel" w:date="2018-03-26T21:13:00Z">
        <w:r w:rsidR="009A763C">
          <w:rPr>
            <w:rFonts w:ascii="Arial" w:hAnsi="Arial"/>
            <w:color w:val="000000" w:themeColor="text1"/>
            <w:sz w:val="22"/>
            <w:szCs w:val="22"/>
          </w:rPr>
          <w:t>accessibility score</w:t>
        </w:r>
      </w:ins>
      <w:ins w:id="2566" w:author="David Bartel" w:date="2018-03-26T21:00:00Z">
        <w:r w:rsidR="008225CA">
          <w:rPr>
            <w:rFonts w:ascii="Arial" w:hAnsi="Arial"/>
            <w:color w:val="000000" w:themeColor="text1"/>
            <w:sz w:val="22"/>
            <w:szCs w:val="22"/>
          </w:rPr>
          <w:t xml:space="preserve"> was predictive of site accessibility</w:t>
        </w:r>
      </w:ins>
      <w:ins w:id="2567" w:author="David Bartel" w:date="2018-03-26T20:59:00Z">
        <w:r w:rsidR="008225CA">
          <w:rPr>
            <w:rFonts w:ascii="Arial" w:hAnsi="Arial"/>
            <w:color w:val="000000" w:themeColor="text1"/>
            <w:sz w:val="22"/>
            <w:szCs w:val="22"/>
          </w:rPr>
          <w:t xml:space="preserve"> and </w:t>
        </w:r>
      </w:ins>
      <w:ins w:id="2568" w:author="David Bartel" w:date="2018-03-26T21:31:00Z">
        <w:r w:rsidR="00904973">
          <w:rPr>
            <w:rFonts w:ascii="Arial" w:hAnsi="Arial"/>
            <w:color w:val="000000" w:themeColor="text1"/>
            <w:sz w:val="22"/>
            <w:szCs w:val="22"/>
          </w:rPr>
          <w:t xml:space="preserve">if </w:t>
        </w:r>
      </w:ins>
      <w:r w:rsidR="009E2BCA">
        <w:rPr>
          <w:rFonts w:ascii="Arial" w:hAnsi="Arial"/>
          <w:color w:val="000000" w:themeColor="text1"/>
          <w:sz w:val="22"/>
          <w:szCs w:val="22"/>
        </w:rPr>
        <w:t xml:space="preserve">the most accessible </w:t>
      </w:r>
      <w:del w:id="2569" w:author="David Bartel" w:date="2018-03-26T20:23:00Z">
        <w:r w:rsidR="009E2BCA" w:rsidDel="00C97766">
          <w:rPr>
            <w:rFonts w:ascii="Arial" w:hAnsi="Arial"/>
            <w:color w:val="000000" w:themeColor="text1"/>
            <w:sz w:val="22"/>
            <w:szCs w:val="22"/>
          </w:rPr>
          <w:delText xml:space="preserve">target </w:delText>
        </w:r>
      </w:del>
      <w:r w:rsidR="009E2BCA">
        <w:rPr>
          <w:rFonts w:ascii="Arial" w:hAnsi="Arial"/>
          <w:color w:val="000000" w:themeColor="text1"/>
          <w:sz w:val="22"/>
          <w:szCs w:val="22"/>
        </w:rPr>
        <w:t xml:space="preserve">sites </w:t>
      </w:r>
      <w:del w:id="2570" w:author="David Bartel" w:date="2018-03-26T20:22:00Z">
        <w:r w:rsidR="009E2BCA" w:rsidDel="00C97766">
          <w:rPr>
            <w:rFonts w:ascii="Arial" w:hAnsi="Arial"/>
            <w:color w:val="000000" w:themeColor="text1"/>
            <w:sz w:val="22"/>
            <w:szCs w:val="22"/>
          </w:rPr>
          <w:delText xml:space="preserve">are </w:delText>
        </w:r>
      </w:del>
      <w:ins w:id="2571" w:author="David Bartel" w:date="2018-03-26T20:22:00Z">
        <w:r w:rsidR="00C97766">
          <w:rPr>
            <w:rFonts w:ascii="Arial" w:hAnsi="Arial"/>
            <w:color w:val="000000" w:themeColor="text1"/>
            <w:sz w:val="22"/>
            <w:szCs w:val="22"/>
          </w:rPr>
          <w:t xml:space="preserve">were </w:t>
        </w:r>
      </w:ins>
      <w:ins w:id="2572" w:author="David Bartel" w:date="2018-03-26T20:51:00Z">
        <w:r w:rsidR="004C7779">
          <w:rPr>
            <w:rFonts w:ascii="Arial" w:hAnsi="Arial"/>
            <w:color w:val="000000" w:themeColor="text1"/>
            <w:sz w:val="22"/>
            <w:szCs w:val="22"/>
          </w:rPr>
          <w:t xml:space="preserve">the most </w:t>
        </w:r>
      </w:ins>
      <w:r w:rsidR="009E2BCA">
        <w:rPr>
          <w:rFonts w:ascii="Arial" w:hAnsi="Arial"/>
          <w:color w:val="000000" w:themeColor="text1"/>
          <w:sz w:val="22"/>
          <w:szCs w:val="22"/>
        </w:rPr>
        <w:t>preferentially bound</w:t>
      </w:r>
      <w:del w:id="2573" w:author="David Bartel" w:date="2018-03-26T21:06:00Z">
        <w:r w:rsidR="009E2BCA" w:rsidDel="00241552">
          <w:rPr>
            <w:rFonts w:ascii="Arial" w:hAnsi="Arial"/>
            <w:color w:val="000000" w:themeColor="text1"/>
            <w:sz w:val="22"/>
            <w:szCs w:val="22"/>
          </w:rPr>
          <w:delText xml:space="preserve"> </w:delText>
        </w:r>
      </w:del>
      <w:del w:id="2574" w:author="David Bartel" w:date="2018-03-26T20:51:00Z">
        <w:r w:rsidR="009E2BCA" w:rsidDel="004C7779">
          <w:rPr>
            <w:rFonts w:ascii="Arial" w:hAnsi="Arial"/>
            <w:color w:val="000000" w:themeColor="text1"/>
            <w:sz w:val="22"/>
            <w:szCs w:val="22"/>
          </w:rPr>
          <w:delText xml:space="preserve">in conditions of limiting Ago-miRNA complex, </w:delText>
        </w:r>
      </w:del>
      <w:del w:id="2575" w:author="David Bartel" w:date="2018-03-26T21:00:00Z">
        <w:r w:rsidR="009E2BCA" w:rsidDel="008225CA">
          <w:rPr>
            <w:rFonts w:ascii="Arial" w:hAnsi="Arial"/>
            <w:color w:val="000000" w:themeColor="text1"/>
            <w:sz w:val="22"/>
            <w:szCs w:val="22"/>
          </w:rPr>
          <w:delText xml:space="preserve">and </w:delText>
        </w:r>
      </w:del>
      <w:del w:id="2576" w:author="David Bartel" w:date="2018-03-26T20:23:00Z">
        <w:r w:rsidR="009E2BCA" w:rsidDel="00C97766">
          <w:rPr>
            <w:rFonts w:ascii="Arial" w:hAnsi="Arial"/>
            <w:color w:val="000000" w:themeColor="text1"/>
            <w:sz w:val="22"/>
            <w:szCs w:val="22"/>
          </w:rPr>
          <w:delText>that more</w:delText>
        </w:r>
      </w:del>
      <w:del w:id="2577" w:author="David Bartel" w:date="2018-03-26T20:52:00Z">
        <w:r w:rsidR="009E2BCA" w:rsidDel="004C7779">
          <w:rPr>
            <w:rFonts w:ascii="Arial" w:hAnsi="Arial"/>
            <w:color w:val="000000" w:themeColor="text1"/>
            <w:sz w:val="22"/>
            <w:szCs w:val="22"/>
          </w:rPr>
          <w:delText xml:space="preserve"> </w:delText>
        </w:r>
      </w:del>
      <w:del w:id="2578" w:author="David Bartel" w:date="2018-03-26T20:23:00Z">
        <w:r w:rsidR="009E2BCA" w:rsidDel="00C97766">
          <w:rPr>
            <w:rFonts w:ascii="Arial" w:hAnsi="Arial"/>
            <w:color w:val="000000" w:themeColor="text1"/>
            <w:sz w:val="22"/>
            <w:szCs w:val="22"/>
          </w:rPr>
          <w:delText>sub</w:delText>
        </w:r>
      </w:del>
      <w:del w:id="2579" w:author="David Bartel" w:date="2018-03-26T20:31:00Z">
        <w:r w:rsidR="009E2BCA" w:rsidDel="00B96C31">
          <w:rPr>
            <w:rFonts w:ascii="Arial" w:hAnsi="Arial"/>
            <w:color w:val="000000" w:themeColor="text1"/>
            <w:sz w:val="22"/>
            <w:szCs w:val="22"/>
          </w:rPr>
          <w:delText>optimal</w:delText>
        </w:r>
      </w:del>
      <w:del w:id="2580" w:author="David Bartel" w:date="2018-03-26T20:52:00Z">
        <w:r w:rsidR="009E2BCA" w:rsidDel="004C7779">
          <w:rPr>
            <w:rFonts w:ascii="Arial" w:hAnsi="Arial"/>
            <w:color w:val="000000" w:themeColor="text1"/>
            <w:sz w:val="22"/>
            <w:szCs w:val="22"/>
          </w:rPr>
          <w:delText xml:space="preserve"> </w:delText>
        </w:r>
      </w:del>
      <w:del w:id="2581" w:author="David Bartel" w:date="2018-03-26T20:23:00Z">
        <w:r w:rsidR="009E2BCA" w:rsidDel="00C97766">
          <w:rPr>
            <w:rFonts w:ascii="Arial" w:hAnsi="Arial"/>
            <w:color w:val="000000" w:themeColor="text1"/>
            <w:sz w:val="22"/>
            <w:szCs w:val="22"/>
          </w:rPr>
          <w:delText xml:space="preserve">target </w:delText>
        </w:r>
      </w:del>
      <w:del w:id="2582" w:author="David Bartel" w:date="2018-03-26T20:52:00Z">
        <w:r w:rsidR="009E2BCA" w:rsidDel="004C7779">
          <w:rPr>
            <w:rFonts w:ascii="Arial" w:hAnsi="Arial"/>
            <w:color w:val="000000" w:themeColor="text1"/>
            <w:sz w:val="22"/>
            <w:szCs w:val="22"/>
          </w:rPr>
          <w:delText>sites bec</w:delText>
        </w:r>
      </w:del>
      <w:del w:id="2583" w:author="David Bartel" w:date="2018-03-26T20:30:00Z">
        <w:r w:rsidR="009E2BCA" w:rsidDel="00B96C31">
          <w:rPr>
            <w:rFonts w:ascii="Arial" w:hAnsi="Arial"/>
            <w:color w:val="000000" w:themeColor="text1"/>
            <w:sz w:val="22"/>
            <w:szCs w:val="22"/>
          </w:rPr>
          <w:delText>o</w:delText>
        </w:r>
      </w:del>
      <w:del w:id="2584" w:author="David Bartel" w:date="2018-03-26T20:52:00Z">
        <w:r w:rsidR="009E2BCA" w:rsidDel="004C7779">
          <w:rPr>
            <w:rFonts w:ascii="Arial" w:hAnsi="Arial"/>
            <w:color w:val="000000" w:themeColor="text1"/>
            <w:sz w:val="22"/>
            <w:szCs w:val="22"/>
          </w:rPr>
          <w:delText>me increasingly occupied with increasing Ago-miRNA complex</w:delText>
        </w:r>
      </w:del>
      <w:del w:id="2585" w:author="David Bartel" w:date="2018-03-26T20:23:00Z">
        <w:r w:rsidR="009E2BCA" w:rsidDel="00C97766">
          <w:rPr>
            <w:rFonts w:ascii="Arial" w:hAnsi="Arial"/>
            <w:color w:val="000000" w:themeColor="text1"/>
            <w:sz w:val="22"/>
            <w:szCs w:val="22"/>
          </w:rPr>
          <w:delText xml:space="preserve"> in the binding reaction</w:delText>
        </w:r>
      </w:del>
      <w:r w:rsidR="009E2BCA">
        <w:rPr>
          <w:rFonts w:ascii="Arial" w:hAnsi="Arial"/>
          <w:color w:val="000000" w:themeColor="text1"/>
          <w:sz w:val="22"/>
          <w:szCs w:val="22"/>
        </w:rPr>
        <w:t xml:space="preserve">. </w:t>
      </w:r>
      <w:del w:id="2586" w:author="David Bartel" w:date="2018-03-26T20:29:00Z">
        <w:r w:rsidR="009E2BCA" w:rsidDel="00B96C31">
          <w:rPr>
            <w:rFonts w:ascii="Arial" w:hAnsi="Arial"/>
            <w:color w:val="000000" w:themeColor="text1"/>
            <w:sz w:val="22"/>
            <w:szCs w:val="22"/>
          </w:rPr>
          <w:delText xml:space="preserve">That the distribution of values generated by RNAplfold exhibited these two features engendered our confidence that the algorithm reports on real differences across the target RNAs in our random library, for the purposes of interrogating the causal relationship between target site accessibility and the influence of flanking dinucleotide context on site type binding affinity. </w:delText>
        </w:r>
      </w:del>
    </w:p>
    <w:p w14:paraId="307E730E" w14:textId="38EF7881" w:rsidR="001A25F5" w:rsidRDefault="007A4276" w:rsidP="008910D7">
      <w:pPr>
        <w:spacing w:line="360" w:lineRule="auto"/>
        <w:ind w:firstLine="720"/>
        <w:rPr>
          <w:ins w:id="2587" w:author="David Bartel" w:date="2018-03-27T09:44:00Z"/>
          <w:rFonts w:ascii="Arial" w:hAnsi="Arial"/>
          <w:color w:val="000000" w:themeColor="text1"/>
          <w:sz w:val="22"/>
          <w:szCs w:val="22"/>
        </w:rPr>
      </w:pPr>
      <w:ins w:id="2588" w:author="David Bartel" w:date="2018-03-26T21:08:00Z">
        <w:r>
          <w:rPr>
            <w:rFonts w:ascii="Arial" w:hAnsi="Arial"/>
            <w:color w:val="000000" w:themeColor="text1"/>
            <w:sz w:val="22"/>
            <w:szCs w:val="22"/>
          </w:rPr>
          <w:t xml:space="preserve">Encouraged by these results, </w:t>
        </w:r>
      </w:ins>
      <w:ins w:id="2589" w:author="David Bartel" w:date="2018-03-26T21:17:00Z">
        <w:r>
          <w:rPr>
            <w:rFonts w:ascii="Arial" w:hAnsi="Arial"/>
            <w:color w:val="000000" w:themeColor="text1"/>
            <w:sz w:val="22"/>
            <w:szCs w:val="22"/>
          </w:rPr>
          <w:t xml:space="preserve">we examined the relationship between </w:t>
        </w:r>
      </w:ins>
      <w:ins w:id="2590" w:author="David Bartel" w:date="2018-03-26T21:18:00Z">
        <w:r>
          <w:rPr>
            <w:rFonts w:ascii="Arial" w:hAnsi="Arial"/>
            <w:color w:val="000000" w:themeColor="text1"/>
            <w:sz w:val="22"/>
            <w:szCs w:val="22"/>
          </w:rPr>
          <w:t xml:space="preserve">predicted </w:t>
        </w:r>
      </w:ins>
      <w:ins w:id="2591" w:author="David Bartel" w:date="2018-03-26T21:17:00Z">
        <w:r>
          <w:rPr>
            <w:rFonts w:ascii="Arial" w:hAnsi="Arial"/>
            <w:color w:val="000000" w:themeColor="text1"/>
            <w:sz w:val="22"/>
            <w:szCs w:val="22"/>
          </w:rPr>
          <w:t xml:space="preserve">structural accessibility and </w:t>
        </w:r>
      </w:ins>
      <w:ins w:id="2592" w:author="David Bartel" w:date="2018-03-26T22:08:00Z">
        <w:r w:rsidR="003C2C9E">
          <w:rPr>
            <w:rFonts w:ascii="Arial" w:hAnsi="Arial"/>
            <w:color w:val="000000" w:themeColor="text1"/>
            <w:sz w:val="22"/>
            <w:szCs w:val="22"/>
          </w:rPr>
          <w:t xml:space="preserve">binding </w:t>
        </w:r>
      </w:ins>
      <w:ins w:id="2593" w:author="David Bartel" w:date="2018-03-26T21:19:00Z">
        <w:r w:rsidR="003E4481">
          <w:rPr>
            <w:rFonts w:ascii="Arial" w:hAnsi="Arial"/>
            <w:color w:val="000000" w:themeColor="text1"/>
            <w:sz w:val="22"/>
            <w:szCs w:val="22"/>
          </w:rPr>
          <w:t xml:space="preserve">affinity for each of </w:t>
        </w:r>
      </w:ins>
      <w:del w:id="2594" w:author="David Bartel" w:date="2018-03-26T21:13:00Z">
        <w:r w:rsidR="009E2BCA" w:rsidDel="009A763C">
          <w:rPr>
            <w:rFonts w:ascii="Arial" w:hAnsi="Arial"/>
            <w:color w:val="000000" w:themeColor="text1"/>
            <w:sz w:val="22"/>
            <w:szCs w:val="22"/>
          </w:rPr>
          <w:delText>W</w:delText>
        </w:r>
      </w:del>
      <w:del w:id="2595" w:author="David Bartel" w:date="2018-03-26T21:15:00Z">
        <w:r w:rsidR="009E2BCA" w:rsidDel="007A4276">
          <w:rPr>
            <w:rFonts w:ascii="Arial" w:hAnsi="Arial"/>
            <w:color w:val="000000" w:themeColor="text1"/>
            <w:sz w:val="22"/>
            <w:szCs w:val="22"/>
          </w:rPr>
          <w:delText xml:space="preserve">e </w:delText>
        </w:r>
      </w:del>
      <w:del w:id="2596" w:author="David Bartel" w:date="2018-03-26T21:16:00Z">
        <w:r w:rsidR="009E2BCA" w:rsidDel="007A4276">
          <w:rPr>
            <w:rFonts w:ascii="Arial" w:hAnsi="Arial"/>
            <w:color w:val="000000" w:themeColor="text1"/>
            <w:sz w:val="22"/>
            <w:szCs w:val="22"/>
          </w:rPr>
          <w:delText>binned each</w:delText>
        </w:r>
      </w:del>
      <w:del w:id="2597" w:author="David Bartel" w:date="2018-03-26T21:19:00Z">
        <w:r w:rsidR="009E2BCA" w:rsidDel="003E4481">
          <w:rPr>
            <w:rFonts w:ascii="Arial" w:hAnsi="Arial"/>
            <w:color w:val="000000" w:themeColor="text1"/>
            <w:sz w:val="22"/>
            <w:szCs w:val="22"/>
          </w:rPr>
          <w:delText xml:space="preserve"> 8mer-containing read based on </w:delText>
        </w:r>
      </w:del>
      <w:r w:rsidR="009E2BCA">
        <w:rPr>
          <w:rFonts w:ascii="Arial" w:hAnsi="Arial"/>
          <w:color w:val="000000" w:themeColor="text1"/>
          <w:sz w:val="22"/>
          <w:szCs w:val="22"/>
        </w:rPr>
        <w:t xml:space="preserve">the 256 </w:t>
      </w:r>
      <w:del w:id="2598" w:author="David Bartel" w:date="2018-03-26T21:20:00Z">
        <w:r w:rsidR="009E2BCA" w:rsidDel="003E4481">
          <w:rPr>
            <w:rFonts w:ascii="Arial" w:hAnsi="Arial"/>
            <w:color w:val="000000" w:themeColor="text1"/>
            <w:sz w:val="22"/>
            <w:szCs w:val="22"/>
          </w:rPr>
          <w:delText xml:space="preserve">possible </w:delText>
        </w:r>
      </w:del>
      <w:r w:rsidR="009E2BCA">
        <w:rPr>
          <w:rFonts w:ascii="Arial" w:hAnsi="Arial"/>
          <w:color w:val="000000" w:themeColor="text1"/>
          <w:sz w:val="22"/>
          <w:szCs w:val="22"/>
        </w:rPr>
        <w:t xml:space="preserve">flanking dinucleotide </w:t>
      </w:r>
      <w:del w:id="2599" w:author="David Bartel" w:date="2018-03-26T21:20:00Z">
        <w:r w:rsidR="009E2BCA" w:rsidDel="003E4481">
          <w:rPr>
            <w:rFonts w:ascii="Arial" w:hAnsi="Arial"/>
            <w:color w:val="000000" w:themeColor="text1"/>
            <w:sz w:val="22"/>
            <w:szCs w:val="22"/>
          </w:rPr>
          <w:delText>categories</w:delText>
        </w:r>
      </w:del>
      <w:ins w:id="2600" w:author="David Bartel" w:date="2018-03-26T21:20:00Z">
        <w:r w:rsidR="003E4481">
          <w:rPr>
            <w:rFonts w:ascii="Arial" w:hAnsi="Arial"/>
            <w:color w:val="000000" w:themeColor="text1"/>
            <w:sz w:val="22"/>
            <w:szCs w:val="22"/>
          </w:rPr>
          <w:t xml:space="preserve">possibilities. </w:t>
        </w:r>
      </w:ins>
      <w:ins w:id="2601" w:author="David Bartel" w:date="2018-03-27T22:13:00Z">
        <w:r w:rsidR="00872DFB">
          <w:rPr>
            <w:rFonts w:ascii="Arial" w:hAnsi="Arial"/>
            <w:color w:val="000000" w:themeColor="text1"/>
            <w:sz w:val="22"/>
            <w:szCs w:val="22"/>
          </w:rPr>
          <w:t xml:space="preserve"> </w:t>
        </w:r>
      </w:ins>
      <w:ins w:id="2602" w:author="David Bartel" w:date="2018-03-27T09:34:00Z">
        <w:r w:rsidR="008910D7">
          <w:rPr>
            <w:rFonts w:ascii="Arial" w:hAnsi="Arial"/>
            <w:color w:val="000000" w:themeColor="text1"/>
            <w:sz w:val="22"/>
            <w:szCs w:val="22"/>
          </w:rPr>
          <w:t xml:space="preserve">For each input read with a miR-1 8mer site, the accessibility score of that site was calculated, and then the sites were </w:t>
        </w:r>
      </w:ins>
      <w:ins w:id="2603" w:author="David Bartel" w:date="2018-03-27T22:08:00Z">
        <w:r w:rsidR="002404BB">
          <w:rPr>
            <w:rFonts w:ascii="Arial" w:hAnsi="Arial"/>
            <w:color w:val="000000" w:themeColor="text1"/>
            <w:sz w:val="22"/>
            <w:szCs w:val="22"/>
          </w:rPr>
          <w:t>differentiated</w:t>
        </w:r>
      </w:ins>
      <w:ins w:id="2604" w:author="David Bartel" w:date="2018-03-27T09:34:00Z">
        <w:r w:rsidR="008910D7">
          <w:rPr>
            <w:rFonts w:ascii="Arial" w:hAnsi="Arial"/>
            <w:color w:val="000000" w:themeColor="text1"/>
            <w:sz w:val="22"/>
            <w:szCs w:val="22"/>
          </w:rPr>
          <w:t xml:space="preserve"> based on their flanking dinucleotides into 256 12-nt sites</w:t>
        </w:r>
      </w:ins>
      <w:ins w:id="2605" w:author="David Bartel" w:date="2018-03-27T09:37:00Z">
        <w:r w:rsidR="008910D7">
          <w:rPr>
            <w:rFonts w:ascii="Arial" w:hAnsi="Arial"/>
            <w:color w:val="000000" w:themeColor="text1"/>
            <w:sz w:val="22"/>
            <w:szCs w:val="22"/>
          </w:rPr>
          <w:t>,</w:t>
        </w:r>
      </w:ins>
      <w:ins w:id="2606" w:author="David Bartel" w:date="2018-03-27T09:34:00Z">
        <w:r w:rsidR="008910D7">
          <w:rPr>
            <w:rFonts w:ascii="Arial" w:hAnsi="Arial"/>
            <w:color w:val="000000" w:themeColor="text1"/>
            <w:sz w:val="22"/>
            <w:szCs w:val="22"/>
          </w:rPr>
          <w:t xml:space="preserve"> and the </w:t>
        </w:r>
      </w:ins>
      <w:ins w:id="2607" w:author="David Bartel" w:date="2018-03-27T09:36:00Z">
        <w:r w:rsidR="008910D7">
          <w:rPr>
            <w:rFonts w:ascii="Arial" w:hAnsi="Arial"/>
            <w:color w:val="000000" w:themeColor="text1"/>
            <w:sz w:val="22"/>
            <w:szCs w:val="22"/>
          </w:rPr>
          <w:t xml:space="preserve">geometric mean of the site-accessibility scores of each of these extended sites was compared with the RBNS-derived </w:t>
        </w:r>
        <w:r w:rsidR="008910D7">
          <w:rPr>
            <w:rFonts w:ascii="Arial" w:hAnsi="Arial"/>
            <w:i/>
            <w:color w:val="000000" w:themeColor="text1"/>
            <w:sz w:val="22"/>
            <w:szCs w:val="22"/>
          </w:rPr>
          <w:t>K</w:t>
        </w:r>
        <w:r w:rsidR="008910D7">
          <w:rPr>
            <w:rFonts w:ascii="Arial" w:hAnsi="Arial"/>
            <w:color w:val="000000" w:themeColor="text1"/>
            <w:sz w:val="22"/>
            <w:szCs w:val="22"/>
            <w:vertAlign w:val="subscript"/>
          </w:rPr>
          <w:t>D</w:t>
        </w:r>
        <w:r w:rsidR="008910D7">
          <w:rPr>
            <w:rFonts w:ascii="Arial" w:hAnsi="Arial"/>
            <w:color w:val="000000" w:themeColor="text1"/>
            <w:sz w:val="22"/>
            <w:szCs w:val="22"/>
          </w:rPr>
          <w:t xml:space="preserve"> value (Fig. </w:t>
        </w:r>
      </w:ins>
      <w:ins w:id="2608" w:author="David Bartel" w:date="2018-03-27T22:09:00Z">
        <w:r w:rsidR="002404BB">
          <w:rPr>
            <w:rFonts w:ascii="Arial" w:hAnsi="Arial"/>
            <w:color w:val="000000" w:themeColor="text1"/>
            <w:sz w:val="22"/>
            <w:szCs w:val="22"/>
          </w:rPr>
          <w:t>4D</w:t>
        </w:r>
      </w:ins>
      <w:ins w:id="2609" w:author="David Bartel" w:date="2018-03-27T09:36:00Z">
        <w:r w:rsidR="008910D7">
          <w:rPr>
            <w:rFonts w:ascii="Arial" w:hAnsi="Arial"/>
            <w:color w:val="000000" w:themeColor="text1"/>
            <w:sz w:val="22"/>
            <w:szCs w:val="22"/>
          </w:rPr>
          <w:t>)</w:t>
        </w:r>
      </w:ins>
      <w:ins w:id="2610" w:author="David Bartel" w:date="2018-03-27T09:37:00Z">
        <w:r w:rsidR="008910D7">
          <w:rPr>
            <w:rFonts w:ascii="Arial" w:hAnsi="Arial"/>
            <w:color w:val="000000" w:themeColor="text1"/>
            <w:sz w:val="22"/>
            <w:szCs w:val="22"/>
          </w:rPr>
          <w:t>.</w:t>
        </w:r>
      </w:ins>
      <w:del w:id="2611" w:author="David Bartel" w:date="2018-03-27T09:37:00Z">
        <w:r w:rsidR="009E2BCA" w:rsidDel="008910D7">
          <w:rPr>
            <w:rFonts w:ascii="Arial" w:hAnsi="Arial"/>
            <w:color w:val="000000" w:themeColor="text1"/>
            <w:sz w:val="22"/>
            <w:szCs w:val="22"/>
          </w:rPr>
          <w:delText xml:space="preserve">, </w:delText>
        </w:r>
      </w:del>
      <w:del w:id="2612" w:author="David Bartel" w:date="2018-03-26T21:22:00Z">
        <w:r w:rsidR="009E2BCA" w:rsidDel="003E4481">
          <w:rPr>
            <w:rFonts w:ascii="Arial" w:hAnsi="Arial"/>
            <w:color w:val="000000" w:themeColor="text1"/>
            <w:sz w:val="22"/>
            <w:szCs w:val="22"/>
          </w:rPr>
          <w:delText xml:space="preserve">and calculated </w:delText>
        </w:r>
      </w:del>
      <w:del w:id="2613" w:author="David Bartel" w:date="2018-03-27T09:37:00Z">
        <w:r w:rsidR="009E2BCA" w:rsidDel="008910D7">
          <w:rPr>
            <w:rFonts w:ascii="Arial" w:hAnsi="Arial"/>
            <w:color w:val="000000" w:themeColor="text1"/>
            <w:sz w:val="22"/>
            <w:szCs w:val="22"/>
          </w:rPr>
          <w:delText xml:space="preserve">the geometric mean </w:delText>
        </w:r>
      </w:del>
      <w:del w:id="2614" w:author="David Bartel" w:date="2018-03-26T21:33:00Z">
        <w:r w:rsidR="009E2BCA" w:rsidDel="00904973">
          <w:rPr>
            <w:rFonts w:ascii="Arial" w:hAnsi="Arial"/>
            <w:color w:val="000000" w:themeColor="text1"/>
            <w:sz w:val="22"/>
            <w:szCs w:val="22"/>
          </w:rPr>
          <w:delText>target site accessibility for each category. We observed a striking correlation between target site accessibility</w:delText>
        </w:r>
      </w:del>
      <w:del w:id="2615" w:author="David Bartel" w:date="2018-03-27T09:37:00Z">
        <w:r w:rsidR="009E2BCA" w:rsidDel="008910D7">
          <w:rPr>
            <w:rFonts w:ascii="Arial" w:hAnsi="Arial"/>
            <w:color w:val="000000" w:themeColor="text1"/>
            <w:sz w:val="22"/>
            <w:szCs w:val="22"/>
          </w:rPr>
          <w:delText xml:space="preserve"> and the </w:delText>
        </w:r>
        <w:r w:rsidR="009E2BCA" w:rsidDel="008910D7">
          <w:rPr>
            <w:rFonts w:ascii="Arial" w:hAnsi="Arial"/>
            <w:i/>
            <w:color w:val="000000" w:themeColor="text1"/>
            <w:sz w:val="22"/>
            <w:szCs w:val="22"/>
          </w:rPr>
          <w:delText>K</w:delText>
        </w:r>
        <w:r w:rsidR="009E2BCA" w:rsidDel="008910D7">
          <w:rPr>
            <w:rFonts w:ascii="Arial" w:hAnsi="Arial"/>
            <w:color w:val="000000" w:themeColor="text1"/>
            <w:sz w:val="22"/>
            <w:szCs w:val="22"/>
            <w:vertAlign w:val="subscript"/>
          </w:rPr>
          <w:delText>D</w:delText>
        </w:r>
        <w:r w:rsidR="009E2BCA" w:rsidDel="008910D7">
          <w:rPr>
            <w:rFonts w:ascii="Arial" w:hAnsi="Arial"/>
            <w:color w:val="000000" w:themeColor="text1"/>
            <w:sz w:val="22"/>
            <w:szCs w:val="22"/>
          </w:rPr>
          <w:delText xml:space="preserve"> value</w:delText>
        </w:r>
      </w:del>
      <w:del w:id="2616" w:author="David Bartel" w:date="2018-03-27T09:03:00Z">
        <w:r w:rsidR="009E2BCA" w:rsidDel="00BC03EB">
          <w:rPr>
            <w:rFonts w:ascii="Arial" w:hAnsi="Arial"/>
            <w:color w:val="000000" w:themeColor="text1"/>
            <w:sz w:val="22"/>
            <w:szCs w:val="22"/>
          </w:rPr>
          <w:delText xml:space="preserve"> as measured </w:delText>
        </w:r>
      </w:del>
      <w:del w:id="2617" w:author="David Bartel" w:date="2018-03-26T21:33:00Z">
        <w:r w:rsidR="009E2BCA" w:rsidDel="00904973">
          <w:rPr>
            <w:rFonts w:ascii="Arial" w:hAnsi="Arial"/>
            <w:color w:val="000000" w:themeColor="text1"/>
            <w:sz w:val="22"/>
            <w:szCs w:val="22"/>
          </w:rPr>
          <w:delText>with</w:delText>
        </w:r>
      </w:del>
      <w:del w:id="2618" w:author="David Bartel" w:date="2018-03-27T09:03:00Z">
        <w:r w:rsidR="009E2BCA" w:rsidDel="00BC03EB">
          <w:rPr>
            <w:rFonts w:ascii="Arial" w:hAnsi="Arial"/>
            <w:color w:val="000000" w:themeColor="text1"/>
            <w:sz w:val="22"/>
            <w:szCs w:val="22"/>
          </w:rPr>
          <w:delText>in</w:delText>
        </w:r>
      </w:del>
      <w:del w:id="2619" w:author="David Bartel" w:date="2018-03-27T09:04:00Z">
        <w:r w:rsidR="009E2BCA" w:rsidDel="0065233F">
          <w:rPr>
            <w:rFonts w:ascii="Arial" w:hAnsi="Arial"/>
            <w:color w:val="000000" w:themeColor="text1"/>
            <w:sz w:val="22"/>
            <w:szCs w:val="22"/>
          </w:rPr>
          <w:delText xml:space="preserve"> the RBNS experiment</w:delText>
        </w:r>
      </w:del>
      <w:ins w:id="2620" w:author="David Bartel" w:date="2018-03-26T21:33:00Z">
        <w:r w:rsidR="00904973">
          <w:rPr>
            <w:rFonts w:ascii="Arial" w:hAnsi="Arial"/>
            <w:color w:val="000000" w:themeColor="text1"/>
            <w:sz w:val="22"/>
            <w:szCs w:val="22"/>
          </w:rPr>
          <w:t xml:space="preserve"> </w:t>
        </w:r>
      </w:ins>
      <w:ins w:id="2621" w:author="David Bartel" w:date="2018-03-27T22:13:00Z">
        <w:r w:rsidR="00872DFB">
          <w:rPr>
            <w:rFonts w:ascii="Arial" w:hAnsi="Arial"/>
            <w:color w:val="000000" w:themeColor="text1"/>
            <w:sz w:val="22"/>
            <w:szCs w:val="22"/>
          </w:rPr>
          <w:t xml:space="preserve"> </w:t>
        </w:r>
      </w:ins>
      <w:ins w:id="2622" w:author="David Bartel" w:date="2018-03-26T21:33:00Z">
        <w:r w:rsidR="00904973">
          <w:rPr>
            <w:rFonts w:ascii="Arial" w:hAnsi="Arial"/>
            <w:color w:val="000000" w:themeColor="text1"/>
            <w:sz w:val="22"/>
            <w:szCs w:val="22"/>
          </w:rPr>
          <w:t>A striking corr</w:t>
        </w:r>
      </w:ins>
      <w:ins w:id="2623" w:author="David Bartel" w:date="2018-03-26T21:34:00Z">
        <w:r w:rsidR="00904973">
          <w:rPr>
            <w:rFonts w:ascii="Arial" w:hAnsi="Arial"/>
            <w:color w:val="000000" w:themeColor="text1"/>
            <w:sz w:val="22"/>
            <w:szCs w:val="22"/>
          </w:rPr>
          <w:t xml:space="preserve">elation was </w:t>
        </w:r>
        <w:r w:rsidR="00EB6154">
          <w:rPr>
            <w:rFonts w:ascii="Arial" w:hAnsi="Arial"/>
            <w:color w:val="000000" w:themeColor="text1"/>
            <w:sz w:val="22"/>
            <w:szCs w:val="22"/>
          </w:rPr>
          <w:t>observed</w:t>
        </w:r>
      </w:ins>
      <w:r w:rsidR="009E2BCA">
        <w:rPr>
          <w:rFonts w:ascii="Arial" w:hAnsi="Arial"/>
          <w:color w:val="000000" w:themeColor="text1"/>
          <w:sz w:val="22"/>
          <w:szCs w:val="22"/>
        </w:rPr>
        <w:t xml:space="preserve"> (</w:t>
      </w:r>
      <w:r w:rsidR="009E2BCA">
        <w:rPr>
          <w:rFonts w:ascii="Arial" w:hAnsi="Arial"/>
          <w:i/>
          <w:color w:val="000000" w:themeColor="text1"/>
          <w:sz w:val="22"/>
          <w:szCs w:val="22"/>
        </w:rPr>
        <w:t>r</w:t>
      </w:r>
      <w:r w:rsidR="009E2BCA">
        <w:rPr>
          <w:rFonts w:ascii="Arial" w:hAnsi="Arial"/>
          <w:color w:val="000000" w:themeColor="text1"/>
          <w:sz w:val="22"/>
          <w:szCs w:val="22"/>
          <w:vertAlign w:val="superscript"/>
        </w:rPr>
        <w:t>2</w:t>
      </w:r>
      <w:r w:rsidR="009E2BCA">
        <w:rPr>
          <w:rFonts w:ascii="Arial" w:hAnsi="Arial"/>
          <w:color w:val="000000" w:themeColor="text1"/>
          <w:sz w:val="22"/>
          <w:szCs w:val="22"/>
        </w:rPr>
        <w:t xml:space="preserve"> = 0.80, </w:t>
      </w:r>
      <w:r w:rsidR="009E2BCA">
        <w:rPr>
          <w:rFonts w:ascii="Arial" w:hAnsi="Arial"/>
          <w:i/>
          <w:color w:val="000000" w:themeColor="text1"/>
          <w:sz w:val="22"/>
          <w:szCs w:val="22"/>
        </w:rPr>
        <w:t>p</w:t>
      </w:r>
      <w:r w:rsidR="009E2BCA">
        <w:rPr>
          <w:rFonts w:ascii="Arial" w:hAnsi="Arial"/>
          <w:color w:val="000000" w:themeColor="text1"/>
          <w:sz w:val="22"/>
          <w:szCs w:val="22"/>
        </w:rPr>
        <w:t xml:space="preserve"> &lt; </w:t>
      </w:r>
      <w:del w:id="2624" w:author="David Bartel" w:date="2018-03-26T20:25:00Z">
        <w:r w:rsidR="009E2BCA" w:rsidDel="000F1DED">
          <w:rPr>
            <w:rFonts w:ascii="Arial" w:hAnsi="Arial"/>
            <w:color w:val="000000" w:themeColor="text1"/>
            <w:sz w:val="22"/>
            <w:szCs w:val="22"/>
          </w:rPr>
          <w:delText xml:space="preserve">2.2 x </w:delText>
        </w:r>
      </w:del>
      <w:r w:rsidR="009E2BCA">
        <w:rPr>
          <w:rFonts w:ascii="Arial" w:hAnsi="Arial"/>
          <w:color w:val="000000" w:themeColor="text1"/>
          <w:sz w:val="22"/>
          <w:szCs w:val="22"/>
        </w:rPr>
        <w:t>10</w:t>
      </w:r>
      <w:r w:rsidR="009E2BCA">
        <w:rPr>
          <w:rFonts w:ascii="Arial" w:hAnsi="Arial"/>
          <w:color w:val="000000" w:themeColor="text1"/>
          <w:sz w:val="22"/>
          <w:szCs w:val="22"/>
          <w:vertAlign w:val="superscript"/>
        </w:rPr>
        <w:t>–1</w:t>
      </w:r>
      <w:ins w:id="2625" w:author="David Bartel" w:date="2018-03-26T20:25:00Z">
        <w:r w:rsidR="000F1DED">
          <w:rPr>
            <w:rFonts w:ascii="Arial" w:hAnsi="Arial"/>
            <w:color w:val="000000" w:themeColor="text1"/>
            <w:sz w:val="22"/>
            <w:szCs w:val="22"/>
            <w:vertAlign w:val="superscript"/>
          </w:rPr>
          <w:t>5</w:t>
        </w:r>
      </w:ins>
      <w:del w:id="2626" w:author="David Bartel" w:date="2018-03-26T20:25:00Z">
        <w:r w:rsidR="009E2BCA" w:rsidDel="000F1DED">
          <w:rPr>
            <w:rFonts w:ascii="Arial" w:hAnsi="Arial"/>
            <w:color w:val="000000" w:themeColor="text1"/>
            <w:sz w:val="22"/>
            <w:szCs w:val="22"/>
            <w:vertAlign w:val="superscript"/>
          </w:rPr>
          <w:delText>6</w:delText>
        </w:r>
      </w:del>
      <w:r w:rsidR="009E2BCA">
        <w:rPr>
          <w:rFonts w:ascii="Arial" w:hAnsi="Arial"/>
          <w:color w:val="000000" w:themeColor="text1"/>
          <w:sz w:val="22"/>
          <w:szCs w:val="22"/>
        </w:rPr>
        <w:t>)</w:t>
      </w:r>
      <w:del w:id="2627" w:author="David Bartel" w:date="2018-03-26T21:34:00Z">
        <w:r w:rsidR="009E2BCA" w:rsidDel="00904973">
          <w:rPr>
            <w:rFonts w:ascii="Arial" w:hAnsi="Arial"/>
            <w:color w:val="000000" w:themeColor="text1"/>
            <w:sz w:val="22"/>
            <w:szCs w:val="22"/>
          </w:rPr>
          <w:delText xml:space="preserve"> (Fig</w:delText>
        </w:r>
      </w:del>
      <w:del w:id="2628" w:author="David Bartel" w:date="2018-03-26T20:25:00Z">
        <w:r w:rsidR="009E2BCA" w:rsidDel="000F1DED">
          <w:rPr>
            <w:rFonts w:ascii="Arial" w:hAnsi="Arial"/>
            <w:color w:val="000000" w:themeColor="text1"/>
            <w:sz w:val="22"/>
            <w:szCs w:val="22"/>
          </w:rPr>
          <w:delText>ure</w:delText>
        </w:r>
      </w:del>
      <w:del w:id="2629" w:author="David Bartel" w:date="2018-03-26T21:34:00Z">
        <w:r w:rsidR="009E2BCA" w:rsidDel="00904973">
          <w:rPr>
            <w:rFonts w:ascii="Arial" w:hAnsi="Arial"/>
            <w:color w:val="000000" w:themeColor="text1"/>
            <w:sz w:val="22"/>
            <w:szCs w:val="22"/>
          </w:rPr>
          <w:delText xml:space="preserve"> 3C)</w:delText>
        </w:r>
        <w:r w:rsidR="009E2BCA" w:rsidDel="00EB6154">
          <w:rPr>
            <w:rFonts w:ascii="Arial" w:hAnsi="Arial"/>
            <w:color w:val="000000" w:themeColor="text1"/>
            <w:sz w:val="22"/>
            <w:szCs w:val="22"/>
          </w:rPr>
          <w:delText>. Furthermore</w:delText>
        </w:r>
      </w:del>
      <w:r w:rsidR="009E2BCA">
        <w:rPr>
          <w:rFonts w:ascii="Arial" w:hAnsi="Arial"/>
          <w:color w:val="000000" w:themeColor="text1"/>
          <w:sz w:val="22"/>
          <w:szCs w:val="22"/>
        </w:rPr>
        <w:t xml:space="preserve">, </w:t>
      </w:r>
      <w:ins w:id="2630" w:author="David Bartel" w:date="2018-03-26T21:34:00Z">
        <w:r w:rsidR="00EB6154">
          <w:rPr>
            <w:rFonts w:ascii="Arial" w:hAnsi="Arial"/>
            <w:color w:val="000000" w:themeColor="text1"/>
            <w:sz w:val="22"/>
            <w:szCs w:val="22"/>
          </w:rPr>
          <w:t xml:space="preserve">with </w:t>
        </w:r>
      </w:ins>
      <w:r w:rsidR="009E2BCA">
        <w:rPr>
          <w:rFonts w:ascii="Arial" w:hAnsi="Arial"/>
          <w:color w:val="000000" w:themeColor="text1"/>
          <w:sz w:val="22"/>
          <w:szCs w:val="22"/>
        </w:rPr>
        <w:t xml:space="preserve">all 16 </w:t>
      </w:r>
      <w:del w:id="2631" w:author="David Bartel" w:date="2018-03-26T21:38:00Z">
        <w:r w:rsidR="009E2BCA" w:rsidDel="00EB6154">
          <w:rPr>
            <w:rFonts w:ascii="Arial" w:hAnsi="Arial"/>
            <w:color w:val="000000" w:themeColor="text1"/>
            <w:sz w:val="22"/>
            <w:szCs w:val="22"/>
          </w:rPr>
          <w:delText>flanking dinucleotide sequences</w:delText>
        </w:r>
      </w:del>
      <w:ins w:id="2632" w:author="David Bartel" w:date="2018-03-27T09:38:00Z">
        <w:r w:rsidR="008910D7">
          <w:rPr>
            <w:rFonts w:ascii="Arial" w:hAnsi="Arial"/>
            <w:color w:val="000000" w:themeColor="text1"/>
            <w:sz w:val="22"/>
            <w:szCs w:val="22"/>
          </w:rPr>
          <w:t>sites</w:t>
        </w:r>
      </w:ins>
      <w:r w:rsidR="009E2BCA">
        <w:rPr>
          <w:rFonts w:ascii="Arial" w:hAnsi="Arial"/>
          <w:color w:val="000000" w:themeColor="text1"/>
          <w:sz w:val="22"/>
          <w:szCs w:val="22"/>
        </w:rPr>
        <w:t xml:space="preserve"> </w:t>
      </w:r>
      <w:del w:id="2633" w:author="David Bartel" w:date="2018-03-26T21:38:00Z">
        <w:r w:rsidR="009E2BCA" w:rsidDel="00EB6154">
          <w:rPr>
            <w:rFonts w:ascii="Arial" w:hAnsi="Arial"/>
            <w:color w:val="000000" w:themeColor="text1"/>
            <w:sz w:val="22"/>
            <w:szCs w:val="22"/>
          </w:rPr>
          <w:delText xml:space="preserve">containing </w:delText>
        </w:r>
      </w:del>
      <w:ins w:id="2634" w:author="David Bartel" w:date="2018-03-27T09:38:00Z">
        <w:r w:rsidR="008910D7">
          <w:rPr>
            <w:rFonts w:ascii="Arial" w:hAnsi="Arial"/>
            <w:color w:val="000000" w:themeColor="text1"/>
            <w:sz w:val="22"/>
            <w:szCs w:val="22"/>
          </w:rPr>
          <w:t>containing</w:t>
        </w:r>
      </w:ins>
      <w:ins w:id="2635" w:author="David Bartel" w:date="2018-03-26T21:38:00Z">
        <w:r w:rsidR="00EB6154">
          <w:rPr>
            <w:rFonts w:ascii="Arial" w:hAnsi="Arial"/>
            <w:color w:val="000000" w:themeColor="text1"/>
            <w:sz w:val="22"/>
            <w:szCs w:val="22"/>
          </w:rPr>
          <w:t xml:space="preserve"> </w:t>
        </w:r>
      </w:ins>
      <w:r w:rsidR="009E2BCA">
        <w:rPr>
          <w:rFonts w:ascii="Arial" w:hAnsi="Arial"/>
          <w:color w:val="000000" w:themeColor="text1"/>
          <w:sz w:val="22"/>
          <w:szCs w:val="22"/>
        </w:rPr>
        <w:t xml:space="preserve">a </w:t>
      </w:r>
      <w:ins w:id="2636" w:author="David Bartel" w:date="2018-03-26T21:35:00Z">
        <w:r w:rsidR="00EB6154">
          <w:rPr>
            <w:rFonts w:ascii="Arial" w:hAnsi="Arial"/>
            <w:color w:val="000000" w:themeColor="text1"/>
            <w:sz w:val="22"/>
            <w:szCs w:val="22"/>
          </w:rPr>
          <w:t xml:space="preserve">5′-flanking </w:t>
        </w:r>
      </w:ins>
      <w:r w:rsidR="009E2BCA">
        <w:rPr>
          <w:rFonts w:ascii="Arial" w:hAnsi="Arial"/>
          <w:color w:val="000000" w:themeColor="text1"/>
          <w:sz w:val="22"/>
          <w:szCs w:val="22"/>
        </w:rPr>
        <w:t xml:space="preserve">GG dinucleotide </w:t>
      </w:r>
      <w:ins w:id="2637" w:author="David Bartel" w:date="2018-03-26T21:39:00Z">
        <w:r w:rsidR="00176C48">
          <w:rPr>
            <w:rFonts w:ascii="Arial" w:hAnsi="Arial"/>
            <w:color w:val="000000" w:themeColor="text1"/>
            <w:sz w:val="22"/>
            <w:szCs w:val="22"/>
          </w:rPr>
          <w:t xml:space="preserve">having both unusually </w:t>
        </w:r>
      </w:ins>
      <w:ins w:id="2638" w:author="David Bartel" w:date="2018-03-26T21:40:00Z">
        <w:r w:rsidR="00176C48">
          <w:rPr>
            <w:rFonts w:ascii="Arial" w:hAnsi="Arial"/>
            <w:color w:val="000000" w:themeColor="text1"/>
            <w:sz w:val="22"/>
            <w:szCs w:val="22"/>
          </w:rPr>
          <w:t xml:space="preserve">poor affinities and unusually </w:t>
        </w:r>
      </w:ins>
      <w:ins w:id="2639" w:author="David Bartel" w:date="2018-03-26T21:39:00Z">
        <w:r w:rsidR="00176C48">
          <w:rPr>
            <w:rFonts w:ascii="Arial" w:hAnsi="Arial"/>
            <w:color w:val="000000" w:themeColor="text1"/>
            <w:sz w:val="22"/>
            <w:szCs w:val="22"/>
          </w:rPr>
          <w:t>low accessibility scores</w:t>
        </w:r>
      </w:ins>
      <w:del w:id="2640" w:author="David Bartel" w:date="2018-03-26T21:35:00Z">
        <w:r w:rsidR="009E2BCA" w:rsidDel="00EB6154">
          <w:rPr>
            <w:rFonts w:ascii="Arial" w:hAnsi="Arial"/>
            <w:color w:val="000000" w:themeColor="text1"/>
            <w:sz w:val="22"/>
            <w:szCs w:val="22"/>
          </w:rPr>
          <w:delText>5′</w:delText>
        </w:r>
      </w:del>
      <w:del w:id="2641" w:author="David Bartel" w:date="2018-03-26T21:40:00Z">
        <w:r w:rsidR="009E2BCA" w:rsidDel="00176C48">
          <w:rPr>
            <w:rFonts w:ascii="Arial" w:hAnsi="Arial"/>
            <w:color w:val="000000" w:themeColor="text1"/>
            <w:sz w:val="22"/>
            <w:szCs w:val="22"/>
          </w:rPr>
          <w:delText xml:space="preserve"> to the target site constituted an outgroup both in the </w:delText>
        </w:r>
        <w:r w:rsidR="009E2BCA" w:rsidDel="00176C48">
          <w:rPr>
            <w:rFonts w:ascii="Arial" w:hAnsi="Arial"/>
            <w:i/>
            <w:color w:val="000000" w:themeColor="text1"/>
            <w:sz w:val="22"/>
            <w:szCs w:val="22"/>
          </w:rPr>
          <w:delText>K</w:delText>
        </w:r>
        <w:r w:rsidR="009E2BCA" w:rsidDel="00176C48">
          <w:rPr>
            <w:rFonts w:ascii="Arial" w:hAnsi="Arial"/>
            <w:color w:val="000000" w:themeColor="text1"/>
            <w:sz w:val="22"/>
            <w:szCs w:val="22"/>
            <w:vertAlign w:val="subscript"/>
          </w:rPr>
          <w:delText>D</w:delText>
        </w:r>
        <w:r w:rsidR="009E2BCA" w:rsidDel="00176C48">
          <w:rPr>
            <w:rFonts w:ascii="Arial" w:hAnsi="Arial"/>
            <w:color w:val="000000" w:themeColor="text1"/>
            <w:sz w:val="22"/>
            <w:szCs w:val="22"/>
          </w:rPr>
          <w:delText xml:space="preserve"> and target site accessibility distributions</w:delText>
        </w:r>
      </w:del>
      <w:r w:rsidR="009E2BCA">
        <w:rPr>
          <w:rFonts w:ascii="Arial" w:hAnsi="Arial"/>
          <w:color w:val="000000" w:themeColor="text1"/>
          <w:sz w:val="22"/>
          <w:szCs w:val="22"/>
        </w:rPr>
        <w:t xml:space="preserve">. </w:t>
      </w:r>
      <w:ins w:id="2642" w:author="David Bartel" w:date="2018-03-27T22:13:00Z">
        <w:r w:rsidR="00872DFB">
          <w:rPr>
            <w:rFonts w:ascii="Arial" w:hAnsi="Arial"/>
            <w:color w:val="000000" w:themeColor="text1"/>
            <w:sz w:val="22"/>
            <w:szCs w:val="22"/>
          </w:rPr>
          <w:t xml:space="preserve"> </w:t>
        </w:r>
      </w:ins>
      <w:ins w:id="2643" w:author="David Bartel" w:date="2018-03-26T21:42:00Z">
        <w:r w:rsidR="00176C48">
          <w:rPr>
            <w:rFonts w:ascii="Arial" w:hAnsi="Arial"/>
            <w:color w:val="000000" w:themeColor="text1"/>
            <w:sz w:val="22"/>
            <w:szCs w:val="22"/>
          </w:rPr>
          <w:t xml:space="preserve">Optimization of the accessibility score </w:t>
        </w:r>
      </w:ins>
      <w:del w:id="2644" w:author="David Bartel" w:date="2018-03-26T21:42:00Z">
        <w:r w:rsidR="009E2BCA" w:rsidDel="00176C48">
          <w:rPr>
            <w:rFonts w:ascii="Arial" w:hAnsi="Arial"/>
            <w:color w:val="000000" w:themeColor="text1"/>
            <w:sz w:val="22"/>
            <w:szCs w:val="22"/>
          </w:rPr>
          <w:delText>We also determined the extent of correlation of the flanking dinucleotide binding affinity values with a range of positions and window lengths across from the miR-1, finding a</w:delText>
        </w:r>
      </w:del>
      <w:ins w:id="2645" w:author="David Bartel" w:date="2018-03-27T09:40:00Z">
        <w:r w:rsidR="00C41FD1">
          <w:rPr>
            <w:rFonts w:ascii="Arial" w:hAnsi="Arial"/>
            <w:color w:val="000000" w:themeColor="text1"/>
            <w:sz w:val="22"/>
            <w:szCs w:val="22"/>
          </w:rPr>
          <w:t xml:space="preserve">showed that </w:t>
        </w:r>
      </w:ins>
      <w:ins w:id="2646" w:author="David Bartel" w:date="2018-03-27T09:41:00Z">
        <w:r w:rsidR="00C41FD1">
          <w:rPr>
            <w:rFonts w:ascii="Arial" w:hAnsi="Arial"/>
            <w:color w:val="000000" w:themeColor="text1"/>
            <w:sz w:val="22"/>
            <w:szCs w:val="22"/>
          </w:rPr>
          <w:t xml:space="preserve">predicting the pairing probability of </w:t>
        </w:r>
      </w:ins>
      <w:ins w:id="2647" w:author="David Bartel" w:date="2018-03-27T09:42:00Z">
        <w:r w:rsidR="00C41FD1">
          <w:rPr>
            <w:rFonts w:ascii="Arial" w:hAnsi="Arial"/>
            <w:color w:val="000000" w:themeColor="text1"/>
            <w:sz w:val="22"/>
            <w:szCs w:val="22"/>
          </w:rPr>
          <w:t xml:space="preserve">10-nt window opposite miRNA positions 1–10 </w:t>
        </w:r>
      </w:ins>
      <w:ins w:id="2648" w:author="David Bartel" w:date="2018-03-27T09:43:00Z">
        <w:r w:rsidR="00C41FD1">
          <w:rPr>
            <w:rFonts w:ascii="Arial" w:hAnsi="Arial"/>
            <w:color w:val="000000" w:themeColor="text1"/>
            <w:sz w:val="22"/>
            <w:szCs w:val="22"/>
          </w:rPr>
          <w:t xml:space="preserve">achieved </w:t>
        </w:r>
      </w:ins>
      <w:ins w:id="2649" w:author="David Bartel" w:date="2018-03-27T09:40:00Z">
        <w:r w:rsidR="00C41FD1">
          <w:rPr>
            <w:rFonts w:ascii="Arial" w:hAnsi="Arial"/>
            <w:color w:val="000000" w:themeColor="text1"/>
            <w:sz w:val="22"/>
            <w:szCs w:val="22"/>
          </w:rPr>
          <w:t>a</w:t>
        </w:r>
      </w:ins>
      <w:del w:id="2650" w:author="David Bartel" w:date="2018-03-27T09:40:00Z">
        <w:r w:rsidR="009E2BCA" w:rsidDel="00C41FD1">
          <w:rPr>
            <w:rFonts w:ascii="Arial" w:hAnsi="Arial"/>
            <w:color w:val="000000" w:themeColor="text1"/>
            <w:sz w:val="22"/>
            <w:szCs w:val="22"/>
          </w:rPr>
          <w:delText xml:space="preserve"> </w:delText>
        </w:r>
      </w:del>
      <w:ins w:id="2651" w:author="David Bartel" w:date="2018-03-26T22:09:00Z">
        <w:r w:rsidR="003C2C9E">
          <w:rPr>
            <w:rFonts w:ascii="Arial" w:hAnsi="Arial"/>
            <w:color w:val="000000" w:themeColor="text1"/>
            <w:sz w:val="22"/>
            <w:szCs w:val="22"/>
          </w:rPr>
          <w:t xml:space="preserve"> </w:t>
        </w:r>
      </w:ins>
      <w:r w:rsidR="009E2BCA">
        <w:rPr>
          <w:rFonts w:ascii="Arial" w:hAnsi="Arial"/>
          <w:color w:val="000000" w:themeColor="text1"/>
          <w:sz w:val="22"/>
          <w:szCs w:val="22"/>
        </w:rPr>
        <w:t xml:space="preserve">slightly greater correlation </w:t>
      </w:r>
      <w:del w:id="2652" w:author="David Bartel" w:date="2018-03-26T21:43:00Z">
        <w:r w:rsidR="009E2BCA" w:rsidDel="00176C48">
          <w:rPr>
            <w:rFonts w:ascii="Arial" w:hAnsi="Arial"/>
            <w:color w:val="000000" w:themeColor="text1"/>
            <w:sz w:val="22"/>
            <w:szCs w:val="22"/>
          </w:rPr>
          <w:delText xml:space="preserve">with </w:delText>
        </w:r>
      </w:del>
      <w:ins w:id="2653" w:author="David Bartel" w:date="2018-03-26T21:44:00Z">
        <w:r w:rsidR="00176C48">
          <w:rPr>
            <w:rFonts w:ascii="Arial" w:hAnsi="Arial"/>
            <w:color w:val="000000" w:themeColor="text1"/>
            <w:sz w:val="22"/>
            <w:szCs w:val="22"/>
          </w:rPr>
          <w:t>with</w:t>
        </w:r>
      </w:ins>
      <w:del w:id="2654" w:author="David Bartel" w:date="2018-03-26T21:43:00Z">
        <w:r w:rsidR="009E2BCA" w:rsidDel="00176C48">
          <w:rPr>
            <w:rFonts w:ascii="Arial" w:hAnsi="Arial"/>
            <w:color w:val="000000" w:themeColor="text1"/>
            <w:sz w:val="22"/>
            <w:szCs w:val="22"/>
          </w:rPr>
          <w:delText>flanking dinucleotide</w:delText>
        </w:r>
      </w:del>
      <w:r w:rsidR="009E2BCA">
        <w:rPr>
          <w:rFonts w:ascii="Arial" w:hAnsi="Arial"/>
          <w:color w:val="000000" w:themeColor="text1"/>
          <w:sz w:val="22"/>
          <w:szCs w:val="22"/>
        </w:rPr>
        <w:t xml:space="preserve"> </w:t>
      </w:r>
      <w:r w:rsidR="009E2BCA">
        <w:rPr>
          <w:rFonts w:ascii="Arial" w:hAnsi="Arial"/>
          <w:i/>
          <w:color w:val="000000" w:themeColor="text1"/>
          <w:sz w:val="22"/>
          <w:szCs w:val="22"/>
        </w:rPr>
        <w:t>K</w:t>
      </w:r>
      <w:r w:rsidR="009E2BCA">
        <w:rPr>
          <w:rFonts w:ascii="Arial" w:hAnsi="Arial"/>
          <w:color w:val="000000" w:themeColor="text1"/>
          <w:sz w:val="22"/>
          <w:szCs w:val="22"/>
          <w:vertAlign w:val="subscript"/>
        </w:rPr>
        <w:t>D</w:t>
      </w:r>
      <w:del w:id="2655" w:author="David Bartel" w:date="2018-03-27T09:43:00Z">
        <w:r w:rsidR="009E2BCA" w:rsidDel="00C41FD1">
          <w:rPr>
            <w:rFonts w:ascii="Arial" w:hAnsi="Arial"/>
            <w:color w:val="000000" w:themeColor="text1"/>
            <w:sz w:val="22"/>
            <w:szCs w:val="22"/>
          </w:rPr>
          <w:delText xml:space="preserve"> </w:delText>
        </w:r>
      </w:del>
      <w:del w:id="2656" w:author="David Bartel" w:date="2018-03-26T21:44:00Z">
        <w:r w:rsidR="009E2BCA" w:rsidDel="001A12AA">
          <w:rPr>
            <w:rFonts w:ascii="Arial" w:hAnsi="Arial"/>
            <w:color w:val="000000" w:themeColor="text1"/>
            <w:sz w:val="22"/>
            <w:szCs w:val="22"/>
          </w:rPr>
          <w:delText>for a</w:delText>
        </w:r>
      </w:del>
      <w:del w:id="2657" w:author="David Bartel" w:date="2018-03-27T09:43:00Z">
        <w:r w:rsidR="009E2BCA" w:rsidDel="00C41FD1">
          <w:rPr>
            <w:rFonts w:ascii="Arial" w:hAnsi="Arial"/>
            <w:color w:val="000000" w:themeColor="text1"/>
            <w:sz w:val="22"/>
            <w:szCs w:val="22"/>
          </w:rPr>
          <w:delText xml:space="preserve"> </w:delText>
        </w:r>
      </w:del>
      <w:del w:id="2658" w:author="David Bartel" w:date="2018-03-27T09:42:00Z">
        <w:r w:rsidR="009E2BCA" w:rsidDel="00C41FD1">
          <w:rPr>
            <w:rFonts w:ascii="Arial" w:hAnsi="Arial"/>
            <w:color w:val="000000" w:themeColor="text1"/>
            <w:sz w:val="22"/>
            <w:szCs w:val="22"/>
          </w:rPr>
          <w:delText>10</w:delText>
        </w:r>
      </w:del>
      <w:del w:id="2659" w:author="David Bartel" w:date="2018-03-26T21:44:00Z">
        <w:r w:rsidR="009E2BCA" w:rsidDel="001A12AA">
          <w:rPr>
            <w:rFonts w:ascii="Arial" w:hAnsi="Arial"/>
            <w:color w:val="000000" w:themeColor="text1"/>
            <w:sz w:val="22"/>
            <w:szCs w:val="22"/>
          </w:rPr>
          <w:delText xml:space="preserve"> </w:delText>
        </w:r>
      </w:del>
      <w:del w:id="2660" w:author="David Bartel" w:date="2018-03-27T09:42:00Z">
        <w:r w:rsidR="009E2BCA" w:rsidDel="00C41FD1">
          <w:rPr>
            <w:rFonts w:ascii="Arial" w:hAnsi="Arial"/>
            <w:color w:val="000000" w:themeColor="text1"/>
            <w:sz w:val="22"/>
            <w:szCs w:val="22"/>
          </w:rPr>
          <w:delText xml:space="preserve">nt window </w:delText>
        </w:r>
      </w:del>
      <w:del w:id="2661" w:author="David Bartel" w:date="2018-03-26T21:44:00Z">
        <w:r w:rsidR="009E2BCA" w:rsidDel="001A12AA">
          <w:rPr>
            <w:rFonts w:ascii="Arial" w:hAnsi="Arial"/>
            <w:color w:val="000000" w:themeColor="text1"/>
            <w:sz w:val="22"/>
            <w:szCs w:val="22"/>
          </w:rPr>
          <w:delText xml:space="preserve">spanning </w:delText>
        </w:r>
      </w:del>
      <w:del w:id="2662" w:author="David Bartel" w:date="2018-03-27T09:42:00Z">
        <w:r w:rsidR="009E2BCA" w:rsidDel="00C41FD1">
          <w:rPr>
            <w:rFonts w:ascii="Arial" w:hAnsi="Arial"/>
            <w:color w:val="000000" w:themeColor="text1"/>
            <w:sz w:val="22"/>
            <w:szCs w:val="22"/>
          </w:rPr>
          <w:delText>miRNA positions 1–10</w:delText>
        </w:r>
      </w:del>
      <w:r w:rsidR="009E2BCA">
        <w:rPr>
          <w:rFonts w:ascii="Arial" w:hAnsi="Arial"/>
          <w:color w:val="000000" w:themeColor="text1"/>
          <w:sz w:val="22"/>
          <w:szCs w:val="22"/>
        </w:rPr>
        <w:t xml:space="preserve"> (</w:t>
      </w:r>
      <w:ins w:id="2663" w:author="David Bartel" w:date="2018-03-26T22:11:00Z">
        <w:r w:rsidR="001549EA">
          <w:rPr>
            <w:rFonts w:ascii="Arial" w:hAnsi="Arial"/>
            <w:color w:val="000000" w:themeColor="text1"/>
            <w:sz w:val="22"/>
            <w:szCs w:val="22"/>
          </w:rPr>
          <w:t xml:space="preserve">fig. 3H, </w:t>
        </w:r>
      </w:ins>
      <w:r w:rsidR="009E2BCA">
        <w:rPr>
          <w:rFonts w:ascii="Arial" w:hAnsi="Arial"/>
          <w:i/>
          <w:color w:val="000000" w:themeColor="text1"/>
          <w:sz w:val="22"/>
          <w:szCs w:val="22"/>
        </w:rPr>
        <w:t>r</w:t>
      </w:r>
      <w:r w:rsidR="009E2BCA">
        <w:rPr>
          <w:rFonts w:ascii="Arial" w:hAnsi="Arial"/>
          <w:i/>
          <w:color w:val="000000" w:themeColor="text1"/>
          <w:sz w:val="22"/>
          <w:szCs w:val="22"/>
          <w:vertAlign w:val="superscript"/>
        </w:rPr>
        <w:t>2</w:t>
      </w:r>
      <w:r w:rsidR="009E2BCA">
        <w:rPr>
          <w:rFonts w:ascii="Arial" w:hAnsi="Arial"/>
          <w:color w:val="000000" w:themeColor="text1"/>
          <w:sz w:val="22"/>
          <w:szCs w:val="22"/>
        </w:rPr>
        <w:t xml:space="preserve"> = 0.83). </w:t>
      </w:r>
    </w:p>
    <w:p w14:paraId="1168BFBB" w14:textId="61A0EB30" w:rsidR="009E2BCA" w:rsidDel="00F65B79" w:rsidRDefault="009E2BCA">
      <w:pPr>
        <w:spacing w:line="360" w:lineRule="auto"/>
        <w:ind w:firstLine="720"/>
        <w:rPr>
          <w:del w:id="2664" w:author="David Bartel" w:date="2018-03-27T09:54:00Z"/>
          <w:rFonts w:ascii="Arial" w:hAnsi="Arial"/>
          <w:color w:val="000000" w:themeColor="text1"/>
          <w:sz w:val="22"/>
          <w:szCs w:val="22"/>
        </w:rPr>
      </w:pPr>
      <w:del w:id="2665" w:author="David Bartel" w:date="2018-03-26T21:47:00Z">
        <w:r w:rsidDel="001A12AA">
          <w:rPr>
            <w:rFonts w:ascii="Arial" w:hAnsi="Arial"/>
            <w:color w:val="000000" w:themeColor="text1"/>
            <w:sz w:val="22"/>
            <w:szCs w:val="22"/>
          </w:rPr>
          <w:delText xml:space="preserve"> </w:delText>
        </w:r>
      </w:del>
      <w:del w:id="2666" w:author="David Bartel" w:date="2018-03-26T21:48:00Z">
        <w:r w:rsidDel="001A12AA">
          <w:rPr>
            <w:rFonts w:ascii="Arial" w:hAnsi="Arial"/>
            <w:color w:val="000000" w:themeColor="text1"/>
            <w:sz w:val="22"/>
            <w:szCs w:val="22"/>
          </w:rPr>
          <w:delText>Owing to t</w:delText>
        </w:r>
      </w:del>
      <w:ins w:id="2667" w:author="David Bartel" w:date="2018-03-26T21:48:00Z">
        <w:r w:rsidR="001A12AA">
          <w:rPr>
            <w:rFonts w:ascii="Arial" w:hAnsi="Arial"/>
            <w:color w:val="000000" w:themeColor="text1"/>
            <w:sz w:val="22"/>
            <w:szCs w:val="22"/>
          </w:rPr>
          <w:t>T</w:t>
        </w:r>
      </w:ins>
      <w:r>
        <w:rPr>
          <w:rFonts w:ascii="Arial" w:hAnsi="Arial"/>
          <w:color w:val="000000" w:themeColor="text1"/>
          <w:sz w:val="22"/>
          <w:szCs w:val="22"/>
        </w:rPr>
        <w:t xml:space="preserve">he </w:t>
      </w:r>
      <w:ins w:id="2668" w:author="David Bartel" w:date="2018-03-26T21:52:00Z">
        <w:r w:rsidR="003F0AFF">
          <w:rPr>
            <w:rFonts w:ascii="Arial" w:hAnsi="Arial"/>
            <w:color w:val="000000" w:themeColor="text1"/>
            <w:sz w:val="22"/>
            <w:szCs w:val="22"/>
          </w:rPr>
          <w:t>high correspondence</w:t>
        </w:r>
      </w:ins>
      <w:del w:id="2669" w:author="David Bartel" w:date="2018-03-26T21:48:00Z">
        <w:r w:rsidDel="001A12AA">
          <w:rPr>
            <w:rFonts w:ascii="Arial" w:hAnsi="Arial"/>
            <w:color w:val="000000" w:themeColor="text1"/>
            <w:sz w:val="22"/>
            <w:szCs w:val="22"/>
          </w:rPr>
          <w:delText xml:space="preserve">complete </w:delText>
        </w:r>
      </w:del>
      <w:del w:id="2670" w:author="David Bartel" w:date="2018-03-26T21:52:00Z">
        <w:r w:rsidDel="003F0AFF">
          <w:rPr>
            <w:rFonts w:ascii="Arial" w:hAnsi="Arial"/>
            <w:color w:val="000000" w:themeColor="text1"/>
            <w:sz w:val="22"/>
            <w:szCs w:val="22"/>
          </w:rPr>
          <w:delText>orthogonality</w:delText>
        </w:r>
      </w:del>
      <w:r>
        <w:rPr>
          <w:rFonts w:ascii="Arial" w:hAnsi="Arial"/>
          <w:color w:val="000000" w:themeColor="text1"/>
          <w:sz w:val="22"/>
          <w:szCs w:val="22"/>
        </w:rPr>
        <w:t xml:space="preserve"> of these two </w:t>
      </w:r>
      <w:ins w:id="2671" w:author="David Bartel" w:date="2018-03-26T21:54:00Z">
        <w:r w:rsidR="00527F1E">
          <w:rPr>
            <w:rFonts w:ascii="Arial" w:hAnsi="Arial"/>
            <w:color w:val="000000" w:themeColor="text1"/>
            <w:sz w:val="22"/>
            <w:szCs w:val="22"/>
          </w:rPr>
          <w:t xml:space="preserve">orthogonal </w:t>
        </w:r>
      </w:ins>
      <w:r>
        <w:rPr>
          <w:rFonts w:ascii="Arial" w:hAnsi="Arial"/>
          <w:color w:val="000000" w:themeColor="text1"/>
          <w:sz w:val="22"/>
          <w:szCs w:val="22"/>
        </w:rPr>
        <w:t>values</w:t>
      </w:r>
      <w:ins w:id="2672" w:author="David Bartel" w:date="2018-03-26T21:53:00Z">
        <w:r w:rsidR="00527F1E">
          <w:rPr>
            <w:rFonts w:ascii="Arial" w:hAnsi="Arial"/>
            <w:color w:val="000000" w:themeColor="text1"/>
            <w:sz w:val="22"/>
            <w:szCs w:val="22"/>
          </w:rPr>
          <w:t>—</w:t>
        </w:r>
      </w:ins>
      <w:del w:id="2673" w:author="David Bartel" w:date="2018-03-26T21:48:00Z">
        <w:r w:rsidDel="001A12AA">
          <w:rPr>
            <w:rFonts w:ascii="Arial" w:hAnsi="Arial"/>
            <w:color w:val="000000" w:themeColor="text1"/>
            <w:sz w:val="22"/>
            <w:szCs w:val="22"/>
          </w:rPr>
          <w:delText xml:space="preserve"> (</w:delText>
        </w:r>
      </w:del>
      <w:r>
        <w:rPr>
          <w:rFonts w:ascii="Arial" w:hAnsi="Arial"/>
          <w:color w:val="000000" w:themeColor="text1"/>
          <w:sz w:val="22"/>
          <w:szCs w:val="22"/>
        </w:rPr>
        <w:t xml:space="preserve">one being the averaged result of a computational algorithm applied to </w:t>
      </w:r>
      <w:del w:id="2674" w:author="David Bartel" w:date="2018-03-26T21:50:00Z">
        <w:r w:rsidDel="003F0AFF">
          <w:rPr>
            <w:rFonts w:ascii="Arial" w:hAnsi="Arial"/>
            <w:color w:val="000000" w:themeColor="text1"/>
            <w:sz w:val="22"/>
            <w:szCs w:val="22"/>
          </w:rPr>
          <w:delText xml:space="preserve">each </w:delText>
        </w:r>
      </w:del>
      <w:r>
        <w:rPr>
          <w:rFonts w:ascii="Arial" w:hAnsi="Arial"/>
          <w:color w:val="000000" w:themeColor="text1"/>
          <w:sz w:val="22"/>
          <w:szCs w:val="22"/>
        </w:rPr>
        <w:t>read</w:t>
      </w:r>
      <w:ins w:id="2675" w:author="David Bartel" w:date="2018-03-26T21:50:00Z">
        <w:r w:rsidR="003F0AFF">
          <w:rPr>
            <w:rFonts w:ascii="Arial" w:hAnsi="Arial"/>
            <w:color w:val="000000" w:themeColor="text1"/>
            <w:sz w:val="22"/>
            <w:szCs w:val="22"/>
          </w:rPr>
          <w:t>s</w:t>
        </w:r>
      </w:ins>
      <w:r>
        <w:rPr>
          <w:rFonts w:ascii="Arial" w:hAnsi="Arial"/>
          <w:color w:val="000000" w:themeColor="text1"/>
          <w:sz w:val="22"/>
          <w:szCs w:val="22"/>
        </w:rPr>
        <w:t xml:space="preserve"> </w:t>
      </w:r>
      <w:del w:id="2676" w:author="David Bartel" w:date="2018-03-26T21:50:00Z">
        <w:r w:rsidDel="003F0AFF">
          <w:rPr>
            <w:rFonts w:ascii="Arial" w:hAnsi="Arial"/>
            <w:color w:val="000000" w:themeColor="text1"/>
            <w:sz w:val="22"/>
            <w:szCs w:val="22"/>
          </w:rPr>
          <w:delText xml:space="preserve">in </w:delText>
        </w:r>
      </w:del>
      <w:ins w:id="2677" w:author="David Bartel" w:date="2018-03-26T21:50:00Z">
        <w:r w:rsidR="003F0AFF">
          <w:rPr>
            <w:rFonts w:ascii="Arial" w:hAnsi="Arial"/>
            <w:color w:val="000000" w:themeColor="text1"/>
            <w:sz w:val="22"/>
            <w:szCs w:val="22"/>
          </w:rPr>
          <w:t xml:space="preserve">from </w:t>
        </w:r>
      </w:ins>
      <w:r>
        <w:rPr>
          <w:rFonts w:ascii="Arial" w:hAnsi="Arial"/>
          <w:color w:val="000000" w:themeColor="text1"/>
          <w:sz w:val="22"/>
          <w:szCs w:val="22"/>
        </w:rPr>
        <w:t xml:space="preserve">the input library, </w:t>
      </w:r>
      <w:del w:id="2678" w:author="David Bartel" w:date="2018-03-26T21:51:00Z">
        <w:r w:rsidDel="003F0AFF">
          <w:rPr>
            <w:rFonts w:ascii="Arial" w:hAnsi="Arial"/>
            <w:color w:val="000000" w:themeColor="text1"/>
            <w:sz w:val="22"/>
            <w:szCs w:val="22"/>
          </w:rPr>
          <w:delText xml:space="preserve">and </w:delText>
        </w:r>
      </w:del>
      <w:r>
        <w:rPr>
          <w:rFonts w:ascii="Arial" w:hAnsi="Arial"/>
          <w:color w:val="000000" w:themeColor="text1"/>
          <w:sz w:val="22"/>
          <w:szCs w:val="22"/>
        </w:rPr>
        <w:t xml:space="preserve">the other being a biochemical constant derived from </w:t>
      </w:r>
      <w:del w:id="2679" w:author="David Bartel" w:date="2018-03-26T21:51:00Z">
        <w:r w:rsidDel="003F0AFF">
          <w:rPr>
            <w:rFonts w:ascii="Arial" w:hAnsi="Arial"/>
            <w:color w:val="000000" w:themeColor="text1"/>
            <w:sz w:val="22"/>
            <w:szCs w:val="22"/>
          </w:rPr>
          <w:delText>enrichment of motif-containing reads in our experiments with respect to the input library</w:delText>
        </w:r>
      </w:del>
      <w:ins w:id="2680" w:author="David Bartel" w:date="2018-03-26T21:51:00Z">
        <w:r w:rsidR="003F0AFF">
          <w:rPr>
            <w:rFonts w:ascii="Arial" w:hAnsi="Arial"/>
            <w:color w:val="000000" w:themeColor="text1"/>
            <w:sz w:val="22"/>
            <w:szCs w:val="22"/>
          </w:rPr>
          <w:t>RBNS analyses</w:t>
        </w:r>
      </w:ins>
      <w:ins w:id="2681" w:author="David Bartel" w:date="2018-03-26T21:55:00Z">
        <w:r w:rsidR="00527F1E">
          <w:rPr>
            <w:rFonts w:ascii="Arial" w:hAnsi="Arial"/>
            <w:color w:val="000000" w:themeColor="text1"/>
            <w:sz w:val="22"/>
            <w:szCs w:val="22"/>
          </w:rPr>
          <w:t>—</w:t>
        </w:r>
      </w:ins>
      <w:del w:id="2682" w:author="David Bartel" w:date="2018-03-26T21:51:00Z">
        <w:r w:rsidDel="003F0AFF">
          <w:rPr>
            <w:rFonts w:ascii="Arial" w:hAnsi="Arial"/>
            <w:color w:val="000000" w:themeColor="text1"/>
            <w:sz w:val="22"/>
            <w:szCs w:val="22"/>
          </w:rPr>
          <w:delText>)</w:delText>
        </w:r>
      </w:del>
      <w:del w:id="2683" w:author="David Bartel" w:date="2018-03-26T21:55:00Z">
        <w:r w:rsidDel="00527F1E">
          <w:rPr>
            <w:rFonts w:ascii="Arial" w:hAnsi="Arial"/>
            <w:color w:val="000000" w:themeColor="text1"/>
            <w:sz w:val="22"/>
            <w:szCs w:val="22"/>
          </w:rPr>
          <w:delText xml:space="preserve"> </w:delText>
        </w:r>
      </w:del>
      <w:del w:id="2684" w:author="David Bartel" w:date="2018-03-26T21:52:00Z">
        <w:r w:rsidDel="003F0AFF">
          <w:rPr>
            <w:rFonts w:ascii="Arial" w:hAnsi="Arial"/>
            <w:color w:val="000000" w:themeColor="text1"/>
            <w:sz w:val="22"/>
            <w:szCs w:val="22"/>
          </w:rPr>
          <w:delText>we interpret these data as evidence</w:delText>
        </w:r>
      </w:del>
      <w:ins w:id="2685" w:author="David Bartel" w:date="2018-03-26T21:52:00Z">
        <w:r w:rsidR="003F0AFF">
          <w:rPr>
            <w:rFonts w:ascii="Arial" w:hAnsi="Arial"/>
            <w:color w:val="000000" w:themeColor="text1"/>
            <w:sz w:val="22"/>
            <w:szCs w:val="22"/>
          </w:rPr>
          <w:t>strongly implie</w:t>
        </w:r>
        <w:r w:rsidR="001549EA">
          <w:rPr>
            <w:rFonts w:ascii="Arial" w:hAnsi="Arial"/>
            <w:color w:val="000000" w:themeColor="text1"/>
            <w:sz w:val="22"/>
            <w:szCs w:val="22"/>
          </w:rPr>
          <w:t>d</w:t>
        </w:r>
      </w:ins>
      <w:r>
        <w:rPr>
          <w:rFonts w:ascii="Arial" w:hAnsi="Arial"/>
          <w:color w:val="000000" w:themeColor="text1"/>
          <w:sz w:val="22"/>
          <w:szCs w:val="22"/>
        </w:rPr>
        <w:t xml:space="preserve"> that </w:t>
      </w:r>
      <w:ins w:id="2686" w:author="David Bartel" w:date="2018-03-26T21:55:00Z">
        <w:r w:rsidR="00527F1E">
          <w:rPr>
            <w:rFonts w:ascii="Arial" w:hAnsi="Arial"/>
            <w:color w:val="000000" w:themeColor="text1"/>
            <w:sz w:val="22"/>
            <w:szCs w:val="22"/>
          </w:rPr>
          <w:t xml:space="preserve">site accessibility is </w:t>
        </w:r>
      </w:ins>
      <w:r>
        <w:rPr>
          <w:rFonts w:ascii="Arial" w:hAnsi="Arial"/>
          <w:color w:val="000000" w:themeColor="text1"/>
          <w:sz w:val="22"/>
          <w:szCs w:val="22"/>
        </w:rPr>
        <w:t>the primary cause of the differen</w:t>
      </w:r>
      <w:ins w:id="2687" w:author="David Bartel" w:date="2018-03-26T21:55:00Z">
        <w:r w:rsidR="00527F1E">
          <w:rPr>
            <w:rFonts w:ascii="Arial" w:hAnsi="Arial"/>
            <w:color w:val="000000" w:themeColor="text1"/>
            <w:sz w:val="22"/>
            <w:szCs w:val="22"/>
          </w:rPr>
          <w:t>t</w:t>
        </w:r>
      </w:ins>
      <w:del w:id="2688" w:author="David Bartel" w:date="2018-03-26T21:55:00Z">
        <w:r w:rsidDel="00527F1E">
          <w:rPr>
            <w:rFonts w:ascii="Arial" w:hAnsi="Arial"/>
            <w:color w:val="000000" w:themeColor="text1"/>
            <w:sz w:val="22"/>
            <w:szCs w:val="22"/>
          </w:rPr>
          <w:delText>ce</w:delText>
        </w:r>
      </w:del>
      <w:r>
        <w:rPr>
          <w:rFonts w:ascii="Arial" w:hAnsi="Arial"/>
          <w:color w:val="000000" w:themeColor="text1"/>
          <w:sz w:val="22"/>
          <w:szCs w:val="22"/>
        </w:rPr>
        <w:t xml:space="preserve"> </w:t>
      </w:r>
      <w:del w:id="2689" w:author="David Bartel" w:date="2018-03-26T21:56:00Z">
        <w:r w:rsidDel="00527F1E">
          <w:rPr>
            <w:rFonts w:ascii="Arial" w:hAnsi="Arial"/>
            <w:color w:val="000000" w:themeColor="text1"/>
            <w:sz w:val="22"/>
            <w:szCs w:val="22"/>
          </w:rPr>
          <w:delText xml:space="preserve">in </w:delText>
        </w:r>
      </w:del>
      <w:r>
        <w:rPr>
          <w:rFonts w:ascii="Arial" w:hAnsi="Arial"/>
          <w:color w:val="000000" w:themeColor="text1"/>
          <w:sz w:val="22"/>
          <w:szCs w:val="22"/>
        </w:rPr>
        <w:t>binding affinit</w:t>
      </w:r>
      <w:ins w:id="2690" w:author="David Bartel" w:date="2018-03-26T21:56:00Z">
        <w:r w:rsidR="00527F1E">
          <w:rPr>
            <w:rFonts w:ascii="Arial" w:hAnsi="Arial"/>
            <w:color w:val="000000" w:themeColor="text1"/>
            <w:sz w:val="22"/>
            <w:szCs w:val="22"/>
          </w:rPr>
          <w:t>ies</w:t>
        </w:r>
      </w:ins>
      <w:del w:id="2691" w:author="David Bartel" w:date="2018-03-26T21:56:00Z">
        <w:r w:rsidDel="00527F1E">
          <w:rPr>
            <w:rFonts w:ascii="Arial" w:hAnsi="Arial"/>
            <w:color w:val="000000" w:themeColor="text1"/>
            <w:sz w:val="22"/>
            <w:szCs w:val="22"/>
          </w:rPr>
          <w:delText>y</w:delText>
        </w:r>
      </w:del>
      <w:r>
        <w:rPr>
          <w:rFonts w:ascii="Arial" w:hAnsi="Arial"/>
          <w:color w:val="000000" w:themeColor="text1"/>
          <w:sz w:val="22"/>
          <w:szCs w:val="22"/>
        </w:rPr>
        <w:t xml:space="preserve"> </w:t>
      </w:r>
      <w:del w:id="2692" w:author="David Bartel" w:date="2018-03-26T21:56:00Z">
        <w:r w:rsidDel="00527F1E">
          <w:rPr>
            <w:rFonts w:ascii="Arial" w:hAnsi="Arial"/>
            <w:color w:val="000000" w:themeColor="text1"/>
            <w:sz w:val="22"/>
            <w:szCs w:val="22"/>
          </w:rPr>
          <w:delText>due to</w:delText>
        </w:r>
      </w:del>
      <w:ins w:id="2693" w:author="David Bartel" w:date="2018-03-26T21:56:00Z">
        <w:r w:rsidR="00527F1E">
          <w:rPr>
            <w:rFonts w:ascii="Arial" w:hAnsi="Arial"/>
            <w:color w:val="000000" w:themeColor="text1"/>
            <w:sz w:val="22"/>
            <w:szCs w:val="22"/>
          </w:rPr>
          <w:t>associated with</w:t>
        </w:r>
      </w:ins>
      <w:r>
        <w:rPr>
          <w:rFonts w:ascii="Arial" w:hAnsi="Arial"/>
          <w:color w:val="000000" w:themeColor="text1"/>
          <w:sz w:val="22"/>
          <w:szCs w:val="22"/>
        </w:rPr>
        <w:t xml:space="preserve"> flanking</w:t>
      </w:r>
      <w:ins w:id="2694" w:author="David Bartel" w:date="2018-03-27T08:57:00Z">
        <w:r w:rsidR="00827EC6">
          <w:rPr>
            <w:rFonts w:ascii="Arial" w:hAnsi="Arial"/>
            <w:color w:val="000000" w:themeColor="text1"/>
            <w:sz w:val="22"/>
            <w:szCs w:val="22"/>
          </w:rPr>
          <w:t>-</w:t>
        </w:r>
      </w:ins>
      <w:del w:id="2695" w:author="David Bartel" w:date="2018-03-27T08:57:00Z">
        <w:r w:rsidDel="00827EC6">
          <w:rPr>
            <w:rFonts w:ascii="Arial" w:hAnsi="Arial"/>
            <w:color w:val="000000" w:themeColor="text1"/>
            <w:sz w:val="22"/>
            <w:szCs w:val="22"/>
          </w:rPr>
          <w:delText xml:space="preserve"> </w:delText>
        </w:r>
      </w:del>
      <w:del w:id="2696" w:author="David Bartel" w:date="2018-03-26T22:00:00Z">
        <w:r w:rsidDel="0020147F">
          <w:rPr>
            <w:rFonts w:ascii="Arial" w:hAnsi="Arial"/>
            <w:color w:val="000000" w:themeColor="text1"/>
            <w:sz w:val="22"/>
            <w:szCs w:val="22"/>
          </w:rPr>
          <w:delText xml:space="preserve">sequence </w:delText>
        </w:r>
      </w:del>
      <w:ins w:id="2697" w:author="David Bartel" w:date="2018-03-26T22:00:00Z">
        <w:r w:rsidR="0020147F">
          <w:rPr>
            <w:rFonts w:ascii="Arial" w:hAnsi="Arial"/>
            <w:color w:val="000000" w:themeColor="text1"/>
            <w:sz w:val="22"/>
            <w:szCs w:val="22"/>
          </w:rPr>
          <w:t xml:space="preserve">dinucleotide </w:t>
        </w:r>
      </w:ins>
      <w:r>
        <w:rPr>
          <w:rFonts w:ascii="Arial" w:hAnsi="Arial"/>
          <w:color w:val="000000" w:themeColor="text1"/>
          <w:sz w:val="22"/>
          <w:szCs w:val="22"/>
        </w:rPr>
        <w:t>context</w:t>
      </w:r>
      <w:ins w:id="2698" w:author="David Bartel" w:date="2018-03-27T09:44:00Z">
        <w:r w:rsidR="001A25F5">
          <w:rPr>
            <w:rFonts w:ascii="Arial" w:hAnsi="Arial"/>
            <w:color w:val="000000" w:themeColor="text1"/>
            <w:sz w:val="22"/>
            <w:szCs w:val="22"/>
          </w:rPr>
          <w:t xml:space="preserve">. </w:t>
        </w:r>
      </w:ins>
      <w:ins w:id="2699" w:author="David Bartel" w:date="2018-03-27T22:13:00Z">
        <w:r w:rsidR="00872DFB">
          <w:rPr>
            <w:rFonts w:ascii="Arial" w:hAnsi="Arial"/>
            <w:color w:val="000000" w:themeColor="text1"/>
            <w:sz w:val="22"/>
            <w:szCs w:val="22"/>
          </w:rPr>
          <w:t xml:space="preserve"> </w:t>
        </w:r>
      </w:ins>
      <w:ins w:id="2700" w:author="David Bartel" w:date="2018-03-27T09:45:00Z">
        <w:r w:rsidR="001A25F5">
          <w:rPr>
            <w:rFonts w:ascii="Arial" w:hAnsi="Arial"/>
            <w:color w:val="000000" w:themeColor="text1"/>
            <w:sz w:val="22"/>
            <w:szCs w:val="22"/>
          </w:rPr>
          <w:t>However</w:t>
        </w:r>
      </w:ins>
      <w:del w:id="2701" w:author="David Bartel" w:date="2018-03-26T22:00:00Z">
        <w:r w:rsidDel="0020147F">
          <w:rPr>
            <w:rFonts w:ascii="Arial" w:hAnsi="Arial"/>
            <w:color w:val="000000" w:themeColor="text1"/>
            <w:sz w:val="22"/>
            <w:szCs w:val="22"/>
          </w:rPr>
          <w:delText xml:space="preserve"> is target site accessibility</w:delText>
        </w:r>
      </w:del>
      <w:r>
        <w:rPr>
          <w:rFonts w:ascii="Arial" w:hAnsi="Arial"/>
          <w:color w:val="000000" w:themeColor="text1"/>
          <w:sz w:val="22"/>
          <w:szCs w:val="22"/>
        </w:rPr>
        <w:t xml:space="preserve">, </w:t>
      </w:r>
      <w:ins w:id="2702" w:author="David Bartel" w:date="2018-03-27T09:45:00Z">
        <w:r w:rsidR="001A25F5">
          <w:rPr>
            <w:rFonts w:ascii="Arial" w:hAnsi="Arial"/>
            <w:color w:val="000000" w:themeColor="text1"/>
            <w:sz w:val="22"/>
            <w:szCs w:val="22"/>
          </w:rPr>
          <w:t xml:space="preserve">these </w:t>
        </w:r>
      </w:ins>
      <w:ins w:id="2703" w:author="David Bartel" w:date="2018-03-27T09:53:00Z">
        <w:r w:rsidR="00F65B79">
          <w:rPr>
            <w:rFonts w:ascii="Arial" w:hAnsi="Arial"/>
            <w:color w:val="000000" w:themeColor="text1"/>
            <w:sz w:val="22"/>
            <w:szCs w:val="22"/>
          </w:rPr>
          <w:t>results</w:t>
        </w:r>
      </w:ins>
      <w:ins w:id="2704" w:author="David Bartel" w:date="2018-03-27T09:45:00Z">
        <w:r w:rsidR="001A25F5">
          <w:rPr>
            <w:rFonts w:ascii="Arial" w:hAnsi="Arial"/>
            <w:color w:val="000000" w:themeColor="text1"/>
            <w:sz w:val="22"/>
            <w:szCs w:val="22"/>
          </w:rPr>
          <w:t xml:space="preserve"> </w:t>
        </w:r>
      </w:ins>
      <w:ins w:id="2705" w:author="David Bartel" w:date="2018-03-27T09:46:00Z">
        <w:r w:rsidR="001A25F5">
          <w:rPr>
            <w:rFonts w:ascii="Arial" w:hAnsi="Arial"/>
            <w:color w:val="000000" w:themeColor="text1"/>
            <w:sz w:val="22"/>
            <w:szCs w:val="22"/>
          </w:rPr>
          <w:t>did not</w:t>
        </w:r>
      </w:ins>
      <w:ins w:id="2706" w:author="David Bartel" w:date="2018-03-27T09:45:00Z">
        <w:r w:rsidR="001A25F5">
          <w:rPr>
            <w:rFonts w:ascii="Arial" w:hAnsi="Arial"/>
            <w:color w:val="000000" w:themeColor="text1"/>
            <w:sz w:val="22"/>
            <w:szCs w:val="22"/>
          </w:rPr>
          <w:t xml:space="preserve"> </w:t>
        </w:r>
      </w:ins>
      <w:ins w:id="2707" w:author="David Bartel" w:date="2018-03-27T09:46:00Z">
        <w:r w:rsidR="001A25F5">
          <w:rPr>
            <w:rFonts w:ascii="Arial" w:hAnsi="Arial"/>
            <w:color w:val="000000" w:themeColor="text1"/>
            <w:sz w:val="22"/>
            <w:szCs w:val="22"/>
          </w:rPr>
          <w:t xml:space="preserve">rule out the </w:t>
        </w:r>
      </w:ins>
      <w:ins w:id="2708" w:author="David Bartel" w:date="2018-03-27T09:51:00Z">
        <w:r w:rsidR="00F65B79">
          <w:rPr>
            <w:rFonts w:ascii="Arial" w:hAnsi="Arial"/>
            <w:color w:val="000000" w:themeColor="text1"/>
            <w:sz w:val="22"/>
            <w:szCs w:val="22"/>
          </w:rPr>
          <w:t xml:space="preserve">formal </w:t>
        </w:r>
      </w:ins>
      <w:ins w:id="2709" w:author="David Bartel" w:date="2018-03-27T09:46:00Z">
        <w:r w:rsidR="001A25F5">
          <w:rPr>
            <w:rFonts w:ascii="Arial" w:hAnsi="Arial"/>
            <w:color w:val="000000" w:themeColor="text1"/>
            <w:sz w:val="22"/>
            <w:szCs w:val="22"/>
          </w:rPr>
          <w:t xml:space="preserve">possibility that </w:t>
        </w:r>
      </w:ins>
      <w:del w:id="2710" w:author="David Bartel" w:date="2018-03-26T22:12:00Z">
        <w:r w:rsidDel="001549EA">
          <w:rPr>
            <w:rFonts w:ascii="Arial" w:hAnsi="Arial"/>
            <w:color w:val="000000" w:themeColor="text1"/>
            <w:sz w:val="22"/>
            <w:szCs w:val="22"/>
          </w:rPr>
          <w:delText xml:space="preserve">as </w:delText>
        </w:r>
      </w:del>
      <w:del w:id="2711" w:author="David Bartel" w:date="2018-03-26T22:13:00Z">
        <w:r w:rsidDel="001549EA">
          <w:rPr>
            <w:rFonts w:ascii="Arial" w:hAnsi="Arial"/>
            <w:color w:val="000000" w:themeColor="text1"/>
            <w:sz w:val="22"/>
            <w:szCs w:val="22"/>
          </w:rPr>
          <w:delText xml:space="preserve">it </w:delText>
        </w:r>
      </w:del>
      <w:del w:id="2712" w:author="David Bartel" w:date="2018-03-26T22:04:00Z">
        <w:r w:rsidDel="003C2C9E">
          <w:rPr>
            <w:rFonts w:ascii="Arial" w:hAnsi="Arial"/>
            <w:color w:val="000000" w:themeColor="text1"/>
            <w:sz w:val="22"/>
            <w:szCs w:val="22"/>
          </w:rPr>
          <w:delText>is challenging to compose an alternative model by which</w:delText>
        </w:r>
      </w:del>
      <w:del w:id="2713" w:author="David Bartel" w:date="2018-03-27T09:46:00Z">
        <w:r w:rsidDel="001A25F5">
          <w:rPr>
            <w:rFonts w:ascii="Arial" w:hAnsi="Arial"/>
            <w:color w:val="000000" w:themeColor="text1"/>
            <w:sz w:val="22"/>
            <w:szCs w:val="22"/>
          </w:rPr>
          <w:delText xml:space="preserve"> </w:delText>
        </w:r>
      </w:del>
      <w:r>
        <w:rPr>
          <w:rFonts w:ascii="Arial" w:hAnsi="Arial"/>
          <w:color w:val="000000" w:themeColor="text1"/>
          <w:sz w:val="22"/>
          <w:szCs w:val="22"/>
        </w:rPr>
        <w:t xml:space="preserve">the AGO–miRNA complex </w:t>
      </w:r>
      <w:ins w:id="2714" w:author="David Bartel" w:date="2018-03-27T09:48:00Z">
        <w:r w:rsidR="001A25F5">
          <w:rPr>
            <w:rFonts w:ascii="Arial" w:hAnsi="Arial"/>
            <w:color w:val="000000" w:themeColor="text1"/>
            <w:sz w:val="22"/>
            <w:szCs w:val="22"/>
          </w:rPr>
          <w:t>directly binds the flanking nucleotide</w:t>
        </w:r>
        <w:r w:rsidR="00FB5589">
          <w:rPr>
            <w:rFonts w:ascii="Arial" w:hAnsi="Arial"/>
            <w:color w:val="000000" w:themeColor="text1"/>
            <w:sz w:val="22"/>
            <w:szCs w:val="22"/>
          </w:rPr>
          <w:t>s</w:t>
        </w:r>
        <w:r w:rsidR="00506400">
          <w:rPr>
            <w:rFonts w:ascii="Arial" w:hAnsi="Arial"/>
            <w:color w:val="000000" w:themeColor="text1"/>
            <w:sz w:val="22"/>
            <w:szCs w:val="22"/>
          </w:rPr>
          <w:t xml:space="preserve"> with a preference that happens</w:t>
        </w:r>
        <w:r w:rsidR="001A25F5">
          <w:rPr>
            <w:rFonts w:ascii="Arial" w:hAnsi="Arial"/>
            <w:color w:val="000000" w:themeColor="text1"/>
            <w:sz w:val="22"/>
            <w:szCs w:val="22"/>
          </w:rPr>
          <w:t xml:space="preserve"> to correlate with predicted </w:t>
        </w:r>
      </w:ins>
      <w:ins w:id="2715" w:author="David Bartel" w:date="2018-03-27T09:49:00Z">
        <w:r w:rsidR="00F65B79">
          <w:rPr>
            <w:rFonts w:ascii="Arial" w:hAnsi="Arial"/>
            <w:color w:val="000000" w:themeColor="text1"/>
            <w:sz w:val="22"/>
            <w:szCs w:val="22"/>
          </w:rPr>
          <w:t>site accessibility</w:t>
        </w:r>
      </w:ins>
      <w:del w:id="2716" w:author="David Bartel" w:date="2018-03-27T09:49:00Z">
        <w:r w:rsidDel="00F65B79">
          <w:rPr>
            <w:rFonts w:ascii="Arial" w:hAnsi="Arial"/>
            <w:color w:val="000000" w:themeColor="text1"/>
            <w:sz w:val="22"/>
            <w:szCs w:val="22"/>
          </w:rPr>
          <w:delText>itself has nucleotide preferences that so accurately recapitulate</w:delText>
        </w:r>
      </w:del>
      <w:del w:id="2717" w:author="David Bartel" w:date="2018-03-26T21:57:00Z">
        <w:r w:rsidDel="00527F1E">
          <w:rPr>
            <w:rFonts w:ascii="Arial" w:hAnsi="Arial"/>
            <w:color w:val="000000" w:themeColor="text1"/>
            <w:sz w:val="22"/>
            <w:szCs w:val="22"/>
          </w:rPr>
          <w:delText>s</w:delText>
        </w:r>
      </w:del>
      <w:del w:id="2718" w:author="David Bartel" w:date="2018-03-27T09:49:00Z">
        <w:r w:rsidDel="00F65B79">
          <w:rPr>
            <w:rFonts w:ascii="Arial" w:hAnsi="Arial"/>
            <w:color w:val="000000" w:themeColor="text1"/>
            <w:sz w:val="22"/>
            <w:szCs w:val="22"/>
          </w:rPr>
          <w:delText xml:space="preserve"> </w:delText>
        </w:r>
      </w:del>
      <w:del w:id="2719" w:author="David Bartel" w:date="2018-03-26T21:57:00Z">
        <w:r w:rsidDel="00527F1E">
          <w:rPr>
            <w:rFonts w:ascii="Arial" w:hAnsi="Arial"/>
            <w:color w:val="000000" w:themeColor="text1"/>
            <w:sz w:val="22"/>
            <w:szCs w:val="22"/>
          </w:rPr>
          <w:delText xml:space="preserve">the </w:delText>
        </w:r>
      </w:del>
      <w:del w:id="2720" w:author="David Bartel" w:date="2018-03-27T09:49:00Z">
        <w:r w:rsidDel="00F65B79">
          <w:rPr>
            <w:rFonts w:ascii="Arial" w:hAnsi="Arial"/>
            <w:color w:val="000000" w:themeColor="text1"/>
            <w:sz w:val="22"/>
            <w:szCs w:val="22"/>
          </w:rPr>
          <w:delText>predicted accessibility</w:delText>
        </w:r>
      </w:del>
      <w:del w:id="2721" w:author="David Bartel" w:date="2018-03-26T22:00:00Z">
        <w:r w:rsidDel="0020147F">
          <w:rPr>
            <w:rFonts w:ascii="Arial" w:hAnsi="Arial"/>
            <w:color w:val="000000" w:themeColor="text1"/>
            <w:sz w:val="22"/>
            <w:szCs w:val="22"/>
          </w:rPr>
          <w:delText xml:space="preserve"> </w:delText>
        </w:r>
      </w:del>
      <w:del w:id="2722" w:author="David Bartel" w:date="2018-03-26T21:57:00Z">
        <w:r w:rsidDel="00527F1E">
          <w:rPr>
            <w:rFonts w:ascii="Arial" w:hAnsi="Arial"/>
            <w:color w:val="000000" w:themeColor="text1"/>
            <w:sz w:val="22"/>
            <w:szCs w:val="22"/>
          </w:rPr>
          <w:delText>profile</w:delText>
        </w:r>
      </w:del>
      <w:del w:id="2723" w:author="David Bartel" w:date="2018-03-27T09:49:00Z">
        <w:r w:rsidDel="00F65B79">
          <w:rPr>
            <w:rFonts w:ascii="Arial" w:hAnsi="Arial"/>
            <w:color w:val="000000" w:themeColor="text1"/>
            <w:sz w:val="22"/>
            <w:szCs w:val="22"/>
          </w:rPr>
          <w:delText>.</w:delText>
        </w:r>
      </w:del>
      <w:ins w:id="2724" w:author="David Bartel" w:date="2018-03-26T22:03:00Z">
        <w:r w:rsidR="0020147F">
          <w:rPr>
            <w:rFonts w:ascii="Arial" w:hAnsi="Arial"/>
            <w:color w:val="000000" w:themeColor="text1"/>
            <w:sz w:val="22"/>
            <w:szCs w:val="22"/>
          </w:rPr>
          <w:t>.</w:t>
        </w:r>
      </w:ins>
      <w:ins w:id="2725" w:author="David Bartel" w:date="2018-03-26T21:47:00Z">
        <w:r w:rsidR="001A12AA">
          <w:rPr>
            <w:rFonts w:ascii="Arial" w:hAnsi="Arial"/>
            <w:color w:val="000000" w:themeColor="text1"/>
            <w:sz w:val="22"/>
            <w:szCs w:val="22"/>
          </w:rPr>
          <w:t xml:space="preserve"> </w:t>
        </w:r>
      </w:ins>
      <w:ins w:id="2726" w:author="David Bartel" w:date="2018-03-27T22:13:00Z">
        <w:r w:rsidR="00872DFB">
          <w:rPr>
            <w:rFonts w:ascii="Arial" w:hAnsi="Arial"/>
            <w:color w:val="000000" w:themeColor="text1"/>
            <w:sz w:val="22"/>
            <w:szCs w:val="22"/>
          </w:rPr>
          <w:t xml:space="preserve"> </w:t>
        </w:r>
      </w:ins>
      <w:ins w:id="2727" w:author="David Bartel" w:date="2018-03-26T21:47:00Z">
        <w:r w:rsidR="00F65B79">
          <w:rPr>
            <w:rFonts w:ascii="Arial" w:hAnsi="Arial"/>
            <w:color w:val="000000" w:themeColor="text1"/>
            <w:sz w:val="22"/>
            <w:szCs w:val="22"/>
          </w:rPr>
          <w:t xml:space="preserve">To </w:t>
        </w:r>
      </w:ins>
      <w:ins w:id="2728" w:author="David Bartel" w:date="2018-03-27T09:53:00Z">
        <w:r w:rsidR="00F65B79">
          <w:rPr>
            <w:rFonts w:ascii="Arial" w:hAnsi="Arial"/>
            <w:color w:val="000000" w:themeColor="text1"/>
            <w:sz w:val="22"/>
            <w:szCs w:val="22"/>
          </w:rPr>
          <w:t xml:space="preserve">investigate this possibility, </w:t>
        </w:r>
      </w:ins>
    </w:p>
    <w:p w14:paraId="7A901523" w14:textId="11107DD0" w:rsidR="009E2BCA" w:rsidRDefault="009E2BCA" w:rsidP="00F65B79">
      <w:pPr>
        <w:spacing w:line="360" w:lineRule="auto"/>
        <w:ind w:firstLine="720"/>
        <w:rPr>
          <w:ins w:id="2729" w:author="David Bartel" w:date="2018-03-27T10:39:00Z"/>
          <w:rFonts w:ascii="Arial" w:hAnsi="Arial"/>
          <w:color w:val="000000" w:themeColor="text1"/>
          <w:sz w:val="22"/>
          <w:szCs w:val="22"/>
        </w:rPr>
      </w:pPr>
      <w:del w:id="2730" w:author="David Bartel" w:date="2018-03-27T09:54:00Z">
        <w:r w:rsidDel="00F65B79">
          <w:rPr>
            <w:rFonts w:ascii="Arial" w:hAnsi="Arial"/>
            <w:color w:val="000000" w:themeColor="text1"/>
            <w:sz w:val="22"/>
            <w:szCs w:val="22"/>
          </w:rPr>
          <w:delText xml:space="preserve">To further discriminate between target site accessibility and differential Ago-miRNA–mediated primary nucleotide affinity as leading to the range of flanking dinucleotide </w:delText>
        </w:r>
        <w:r w:rsidDel="00F65B79">
          <w:rPr>
            <w:rFonts w:ascii="Arial" w:hAnsi="Arial"/>
            <w:i/>
            <w:color w:val="000000" w:themeColor="text1"/>
            <w:sz w:val="22"/>
            <w:szCs w:val="22"/>
          </w:rPr>
          <w:delText>K</w:delText>
        </w:r>
        <w:r w:rsidDel="00F65B79">
          <w:rPr>
            <w:rFonts w:ascii="Arial" w:hAnsi="Arial"/>
            <w:color w:val="000000" w:themeColor="text1"/>
            <w:sz w:val="22"/>
            <w:szCs w:val="22"/>
            <w:vertAlign w:val="subscript"/>
          </w:rPr>
          <w:delText>D</w:delText>
        </w:r>
        <w:r w:rsidDel="00F65B79">
          <w:rPr>
            <w:rFonts w:ascii="Arial" w:hAnsi="Arial"/>
            <w:color w:val="000000" w:themeColor="text1"/>
            <w:sz w:val="22"/>
            <w:szCs w:val="22"/>
          </w:rPr>
          <w:delText xml:space="preserve"> values, </w:delText>
        </w:r>
      </w:del>
      <w:r>
        <w:rPr>
          <w:rFonts w:ascii="Arial" w:hAnsi="Arial"/>
          <w:color w:val="000000" w:themeColor="text1"/>
          <w:sz w:val="22"/>
          <w:szCs w:val="22"/>
        </w:rPr>
        <w:t xml:space="preserve">we </w:t>
      </w:r>
      <w:ins w:id="2731" w:author="David Bartel" w:date="2018-03-27T10:02:00Z">
        <w:r w:rsidR="00C24A2B">
          <w:rPr>
            <w:rFonts w:ascii="Arial" w:hAnsi="Arial"/>
            <w:color w:val="000000" w:themeColor="text1"/>
            <w:sz w:val="22"/>
            <w:szCs w:val="22"/>
          </w:rPr>
          <w:t>examined how well</w:t>
        </w:r>
        <w:r w:rsidR="002404BB">
          <w:rPr>
            <w:rFonts w:ascii="Arial" w:hAnsi="Arial"/>
            <w:color w:val="000000" w:themeColor="text1"/>
            <w:sz w:val="22"/>
            <w:szCs w:val="22"/>
          </w:rPr>
          <w:t xml:space="preserve"> a primary-sequence preference w</w:t>
        </w:r>
        <w:r w:rsidR="00C24A2B">
          <w:rPr>
            <w:rFonts w:ascii="Arial" w:hAnsi="Arial"/>
            <w:color w:val="000000" w:themeColor="text1"/>
            <w:sz w:val="22"/>
            <w:szCs w:val="22"/>
          </w:rPr>
          <w:t xml:space="preserve">ould </w:t>
        </w:r>
      </w:ins>
      <w:ins w:id="2732" w:author="David Bartel" w:date="2018-03-27T10:03:00Z">
        <w:r w:rsidR="00C24A2B">
          <w:rPr>
            <w:rFonts w:ascii="Arial" w:hAnsi="Arial"/>
            <w:color w:val="000000" w:themeColor="text1"/>
            <w:sz w:val="22"/>
            <w:szCs w:val="22"/>
          </w:rPr>
          <w:t xml:space="preserve">recapitulate the predicted site accessibility. </w:t>
        </w:r>
      </w:ins>
      <w:ins w:id="2733" w:author="David Bartel" w:date="2018-03-27T22:13:00Z">
        <w:r w:rsidR="00872DFB">
          <w:rPr>
            <w:rFonts w:ascii="Arial" w:hAnsi="Arial"/>
            <w:color w:val="000000" w:themeColor="text1"/>
            <w:sz w:val="22"/>
            <w:szCs w:val="22"/>
          </w:rPr>
          <w:t xml:space="preserve"> </w:t>
        </w:r>
      </w:ins>
      <w:del w:id="2734" w:author="David Bartel" w:date="2018-03-27T10:03:00Z">
        <w:r w:rsidDel="00C24A2B">
          <w:rPr>
            <w:rFonts w:ascii="Arial" w:hAnsi="Arial"/>
            <w:color w:val="000000" w:themeColor="text1"/>
            <w:sz w:val="22"/>
            <w:szCs w:val="22"/>
          </w:rPr>
          <w:delText xml:space="preserve">sampled </w:delText>
        </w:r>
      </w:del>
      <w:del w:id="2735" w:author="David Bartel" w:date="2018-03-27T22:12:00Z">
        <w:r w:rsidDel="002404BB">
          <w:rPr>
            <w:rFonts w:ascii="Arial" w:hAnsi="Arial"/>
            <w:color w:val="000000" w:themeColor="text1"/>
            <w:sz w:val="22"/>
            <w:szCs w:val="22"/>
          </w:rPr>
          <w:delText xml:space="preserve">8mer-containing reads from the </w:delText>
        </w:r>
      </w:del>
      <w:del w:id="2736" w:author="David Bartel" w:date="2018-03-27T09:54:00Z">
        <w:r w:rsidDel="00FB5589">
          <w:rPr>
            <w:rFonts w:ascii="Arial" w:hAnsi="Arial"/>
            <w:color w:val="000000" w:themeColor="text1"/>
            <w:sz w:val="22"/>
            <w:szCs w:val="22"/>
          </w:rPr>
          <w:delText xml:space="preserve">sequenced </w:delText>
        </w:r>
      </w:del>
      <w:ins w:id="2737" w:author="David Bartel" w:date="2018-03-27T22:11:00Z">
        <w:r w:rsidR="002404BB">
          <w:rPr>
            <w:rFonts w:ascii="Arial" w:hAnsi="Arial"/>
            <w:color w:val="000000" w:themeColor="text1"/>
            <w:sz w:val="22"/>
            <w:szCs w:val="22"/>
          </w:rPr>
          <w:t>I</w:t>
        </w:r>
      </w:ins>
      <w:del w:id="2738" w:author="David Bartel" w:date="2018-03-27T22:11:00Z">
        <w:r w:rsidDel="002404BB">
          <w:rPr>
            <w:rFonts w:ascii="Arial" w:hAnsi="Arial"/>
            <w:color w:val="000000" w:themeColor="text1"/>
            <w:sz w:val="22"/>
            <w:szCs w:val="22"/>
          </w:rPr>
          <w:delText>i</w:delText>
        </w:r>
      </w:del>
      <w:r>
        <w:rPr>
          <w:rFonts w:ascii="Arial" w:hAnsi="Arial"/>
          <w:color w:val="000000" w:themeColor="text1"/>
          <w:sz w:val="22"/>
          <w:szCs w:val="22"/>
        </w:rPr>
        <w:t xml:space="preserve">nput </w:t>
      </w:r>
      <w:del w:id="2739" w:author="David Bartel" w:date="2018-03-27T22:11:00Z">
        <w:r w:rsidDel="002404BB">
          <w:rPr>
            <w:rFonts w:ascii="Arial" w:hAnsi="Arial"/>
            <w:color w:val="000000" w:themeColor="text1"/>
            <w:sz w:val="22"/>
            <w:szCs w:val="22"/>
          </w:rPr>
          <w:delText>RNA library</w:delText>
        </w:r>
      </w:del>
      <w:ins w:id="2740" w:author="David Bartel" w:date="2018-03-27T22:11:00Z">
        <w:r w:rsidR="002404BB">
          <w:rPr>
            <w:rFonts w:ascii="Arial" w:hAnsi="Arial"/>
            <w:color w:val="000000" w:themeColor="text1"/>
            <w:sz w:val="22"/>
            <w:szCs w:val="22"/>
          </w:rPr>
          <w:t xml:space="preserve">reads that </w:t>
        </w:r>
      </w:ins>
      <w:ins w:id="2741" w:author="David Bartel" w:date="2018-03-27T22:12:00Z">
        <w:r w:rsidR="002404BB">
          <w:rPr>
            <w:rFonts w:ascii="Arial" w:hAnsi="Arial"/>
            <w:color w:val="000000" w:themeColor="text1"/>
            <w:sz w:val="22"/>
            <w:szCs w:val="22"/>
          </w:rPr>
          <w:t xml:space="preserve">contained </w:t>
        </w:r>
        <w:r w:rsidR="00872DFB">
          <w:rPr>
            <w:rFonts w:ascii="Arial" w:hAnsi="Arial"/>
            <w:color w:val="000000" w:themeColor="text1"/>
            <w:sz w:val="22"/>
            <w:szCs w:val="22"/>
          </w:rPr>
          <w:t xml:space="preserve">a </w:t>
        </w:r>
        <w:r w:rsidR="002404BB">
          <w:rPr>
            <w:rFonts w:ascii="Arial" w:hAnsi="Arial"/>
            <w:color w:val="000000" w:themeColor="text1"/>
            <w:sz w:val="22"/>
            <w:szCs w:val="22"/>
          </w:rPr>
          <w:t>miR-1 8mer site</w:t>
        </w:r>
      </w:ins>
      <w:r>
        <w:rPr>
          <w:rFonts w:ascii="Arial" w:hAnsi="Arial"/>
          <w:color w:val="000000" w:themeColor="text1"/>
          <w:sz w:val="22"/>
          <w:szCs w:val="22"/>
        </w:rPr>
        <w:t xml:space="preserve"> </w:t>
      </w:r>
      <w:ins w:id="2742" w:author="David Bartel" w:date="2018-03-27T10:04:00Z">
        <w:r w:rsidR="00D1534A">
          <w:rPr>
            <w:rFonts w:ascii="Arial" w:hAnsi="Arial"/>
            <w:color w:val="000000" w:themeColor="text1"/>
            <w:sz w:val="22"/>
            <w:szCs w:val="22"/>
          </w:rPr>
          <w:t xml:space="preserve">were sampled </w:t>
        </w:r>
      </w:ins>
      <w:del w:id="2743" w:author="David Bartel" w:date="2018-03-27T10:04:00Z">
        <w:r w:rsidDel="00D1534A">
          <w:rPr>
            <w:rFonts w:ascii="Arial" w:hAnsi="Arial"/>
            <w:color w:val="000000" w:themeColor="text1"/>
            <w:sz w:val="22"/>
            <w:szCs w:val="22"/>
          </w:rPr>
          <w:delText>such that</w:delText>
        </w:r>
      </w:del>
      <w:ins w:id="2744" w:author="David Bartel" w:date="2018-03-27T10:04:00Z">
        <w:r w:rsidR="00D1534A">
          <w:rPr>
            <w:rFonts w:ascii="Arial" w:hAnsi="Arial"/>
            <w:color w:val="000000" w:themeColor="text1"/>
            <w:sz w:val="22"/>
            <w:szCs w:val="22"/>
          </w:rPr>
          <w:t>to match</w:t>
        </w:r>
      </w:ins>
      <w:r>
        <w:rPr>
          <w:rFonts w:ascii="Arial" w:hAnsi="Arial"/>
          <w:color w:val="000000" w:themeColor="text1"/>
          <w:sz w:val="22"/>
          <w:szCs w:val="22"/>
        </w:rPr>
        <w:t xml:space="preserve"> the frequency of each of the 256 </w:t>
      </w:r>
      <w:del w:id="2745" w:author="David Bartel" w:date="2018-03-27T09:55:00Z">
        <w:r w:rsidDel="00FB5589">
          <w:rPr>
            <w:rFonts w:ascii="Arial" w:hAnsi="Arial"/>
            <w:color w:val="000000" w:themeColor="text1"/>
            <w:sz w:val="22"/>
            <w:szCs w:val="22"/>
          </w:rPr>
          <w:delText>flanking dinucleotides</w:delText>
        </w:r>
      </w:del>
      <w:ins w:id="2746" w:author="David Bartel" w:date="2018-03-27T09:55:00Z">
        <w:r w:rsidR="00FB5589">
          <w:rPr>
            <w:rFonts w:ascii="Arial" w:hAnsi="Arial"/>
            <w:color w:val="000000" w:themeColor="text1"/>
            <w:sz w:val="22"/>
            <w:szCs w:val="22"/>
          </w:rPr>
          <w:t>extended sites</w:t>
        </w:r>
      </w:ins>
      <w:r>
        <w:rPr>
          <w:rFonts w:ascii="Arial" w:hAnsi="Arial"/>
          <w:color w:val="000000" w:themeColor="text1"/>
          <w:sz w:val="22"/>
          <w:szCs w:val="22"/>
        </w:rPr>
        <w:t xml:space="preserve"> </w:t>
      </w:r>
      <w:del w:id="2747" w:author="David Bartel" w:date="2018-03-27T10:04:00Z">
        <w:r w:rsidDel="00D1534A">
          <w:rPr>
            <w:rFonts w:ascii="Arial" w:hAnsi="Arial"/>
            <w:color w:val="000000" w:themeColor="text1"/>
            <w:sz w:val="22"/>
            <w:szCs w:val="22"/>
          </w:rPr>
          <w:delText xml:space="preserve">matched that </w:delText>
        </w:r>
      </w:del>
      <w:del w:id="2748" w:author="David Bartel" w:date="2018-03-27T10:08:00Z">
        <w:r w:rsidDel="00D1534A">
          <w:rPr>
            <w:rFonts w:ascii="Arial" w:hAnsi="Arial"/>
            <w:color w:val="000000" w:themeColor="text1"/>
            <w:sz w:val="22"/>
            <w:szCs w:val="22"/>
          </w:rPr>
          <w:delText>of</w:delText>
        </w:r>
      </w:del>
      <w:ins w:id="2749" w:author="David Bartel" w:date="2018-03-27T10:08:00Z">
        <w:r w:rsidR="00D1534A">
          <w:rPr>
            <w:rFonts w:ascii="Arial" w:hAnsi="Arial"/>
            <w:color w:val="000000" w:themeColor="text1"/>
            <w:sz w:val="22"/>
            <w:szCs w:val="22"/>
          </w:rPr>
          <w:t>in</w:t>
        </w:r>
      </w:ins>
      <w:r>
        <w:rPr>
          <w:rFonts w:ascii="Arial" w:hAnsi="Arial"/>
          <w:color w:val="000000" w:themeColor="text1"/>
          <w:sz w:val="22"/>
          <w:szCs w:val="22"/>
        </w:rPr>
        <w:t xml:space="preserve"> the</w:t>
      </w:r>
      <w:ins w:id="2750" w:author="David Bartel" w:date="2018-03-27T10:10:00Z">
        <w:r w:rsidR="008038C3">
          <w:rPr>
            <w:rFonts w:ascii="Arial" w:hAnsi="Arial"/>
            <w:color w:val="000000" w:themeColor="text1"/>
            <w:sz w:val="22"/>
            <w:szCs w:val="22"/>
          </w:rPr>
          <w:t xml:space="preserve"> </w:t>
        </w:r>
      </w:ins>
      <w:del w:id="2751" w:author="David Bartel" w:date="2018-03-27T10:12:00Z">
        <w:r w:rsidDel="008038C3">
          <w:rPr>
            <w:rFonts w:ascii="Arial" w:hAnsi="Arial"/>
            <w:color w:val="000000" w:themeColor="text1"/>
            <w:sz w:val="22"/>
            <w:szCs w:val="22"/>
          </w:rPr>
          <w:delText xml:space="preserve"> </w:delText>
        </w:r>
      </w:del>
      <w:r>
        <w:rPr>
          <w:rFonts w:ascii="Arial" w:hAnsi="Arial"/>
          <w:color w:val="000000" w:themeColor="text1"/>
          <w:sz w:val="22"/>
          <w:szCs w:val="22"/>
        </w:rPr>
        <w:t xml:space="preserve">72 </w:t>
      </w:r>
      <w:proofErr w:type="spellStart"/>
      <w:r>
        <w:rPr>
          <w:rFonts w:ascii="Arial" w:hAnsi="Arial"/>
          <w:color w:val="000000" w:themeColor="text1"/>
          <w:sz w:val="22"/>
          <w:szCs w:val="22"/>
        </w:rPr>
        <w:t>pM</w:t>
      </w:r>
      <w:proofErr w:type="spellEnd"/>
      <w:r>
        <w:rPr>
          <w:rFonts w:ascii="Arial" w:hAnsi="Arial"/>
          <w:color w:val="000000" w:themeColor="text1"/>
          <w:sz w:val="22"/>
          <w:szCs w:val="22"/>
        </w:rPr>
        <w:t xml:space="preserve"> AGO2–miR-1 </w:t>
      </w:r>
      <w:del w:id="2752" w:author="David Bartel" w:date="2018-03-27T10:07:00Z">
        <w:r w:rsidDel="00D1534A">
          <w:rPr>
            <w:rFonts w:ascii="Arial" w:hAnsi="Arial"/>
            <w:color w:val="000000" w:themeColor="text1"/>
            <w:sz w:val="22"/>
            <w:szCs w:val="22"/>
          </w:rPr>
          <w:delText>sample</w:delText>
        </w:r>
      </w:del>
      <w:ins w:id="2753" w:author="David Bartel" w:date="2018-03-27T10:07:00Z">
        <w:r w:rsidR="00D1534A">
          <w:rPr>
            <w:rFonts w:ascii="Arial" w:hAnsi="Arial"/>
            <w:color w:val="000000" w:themeColor="text1"/>
            <w:sz w:val="22"/>
            <w:szCs w:val="22"/>
          </w:rPr>
          <w:t>library</w:t>
        </w:r>
      </w:ins>
      <w:ins w:id="2754" w:author="David Bartel" w:date="2018-03-27T10:04:00Z">
        <w:r w:rsidR="00D1534A">
          <w:rPr>
            <w:rFonts w:ascii="Arial" w:hAnsi="Arial"/>
            <w:color w:val="000000" w:themeColor="text1"/>
            <w:sz w:val="22"/>
            <w:szCs w:val="22"/>
          </w:rPr>
          <w:t>, and the distribution of site-accessibil</w:t>
        </w:r>
      </w:ins>
      <w:ins w:id="2755" w:author="David Bartel" w:date="2018-03-27T10:06:00Z">
        <w:r w:rsidR="00D1534A">
          <w:rPr>
            <w:rFonts w:ascii="Arial" w:hAnsi="Arial"/>
            <w:color w:val="000000" w:themeColor="text1"/>
            <w:sz w:val="22"/>
            <w:szCs w:val="22"/>
          </w:rPr>
          <w:t>i</w:t>
        </w:r>
      </w:ins>
      <w:ins w:id="2756" w:author="David Bartel" w:date="2018-03-27T10:04:00Z">
        <w:r w:rsidR="00D1534A">
          <w:rPr>
            <w:rFonts w:ascii="Arial" w:hAnsi="Arial"/>
            <w:color w:val="000000" w:themeColor="text1"/>
            <w:sz w:val="22"/>
            <w:szCs w:val="22"/>
          </w:rPr>
          <w:t>ty s</w:t>
        </w:r>
      </w:ins>
      <w:ins w:id="2757" w:author="David Bartel" w:date="2018-03-27T10:06:00Z">
        <w:r w:rsidR="00D1534A">
          <w:rPr>
            <w:rFonts w:ascii="Arial" w:hAnsi="Arial"/>
            <w:color w:val="000000" w:themeColor="text1"/>
            <w:sz w:val="22"/>
            <w:szCs w:val="22"/>
          </w:rPr>
          <w:t xml:space="preserve">cores was </w:t>
        </w:r>
      </w:ins>
      <w:ins w:id="2758" w:author="David Bartel" w:date="2018-03-27T10:44:00Z">
        <w:r w:rsidR="00506400">
          <w:rPr>
            <w:rFonts w:ascii="Arial" w:hAnsi="Arial"/>
            <w:color w:val="000000" w:themeColor="text1"/>
            <w:sz w:val="22"/>
            <w:szCs w:val="22"/>
          </w:rPr>
          <w:t>examined.</w:t>
        </w:r>
      </w:ins>
      <w:ins w:id="2759" w:author="David Bartel" w:date="2018-03-27T10:45:00Z">
        <w:r w:rsidR="00B744EF">
          <w:rPr>
            <w:rFonts w:ascii="Arial" w:hAnsi="Arial"/>
            <w:color w:val="000000" w:themeColor="text1"/>
            <w:sz w:val="22"/>
            <w:szCs w:val="22"/>
          </w:rPr>
          <w:t xml:space="preserve"> </w:t>
        </w:r>
      </w:ins>
      <w:ins w:id="2760" w:author="David Bartel" w:date="2018-03-27T22:13:00Z">
        <w:r w:rsidR="00872DFB">
          <w:rPr>
            <w:rFonts w:ascii="Arial" w:hAnsi="Arial"/>
            <w:color w:val="000000" w:themeColor="text1"/>
            <w:sz w:val="22"/>
            <w:szCs w:val="22"/>
          </w:rPr>
          <w:t xml:space="preserve"> </w:t>
        </w:r>
      </w:ins>
      <w:ins w:id="2761" w:author="David Bartel" w:date="2018-03-27T10:45:00Z">
        <w:r w:rsidR="00B744EF">
          <w:rPr>
            <w:rFonts w:ascii="Arial" w:hAnsi="Arial"/>
            <w:color w:val="000000" w:themeColor="text1"/>
            <w:sz w:val="22"/>
            <w:szCs w:val="22"/>
          </w:rPr>
          <w:t>This distribution was</w:t>
        </w:r>
      </w:ins>
      <w:ins w:id="2762" w:author="David Bartel" w:date="2018-03-27T10:16:00Z">
        <w:r w:rsidR="000E0545">
          <w:rPr>
            <w:rFonts w:ascii="Arial" w:hAnsi="Arial"/>
            <w:color w:val="000000" w:themeColor="text1"/>
            <w:sz w:val="22"/>
            <w:szCs w:val="22"/>
          </w:rPr>
          <w:t xml:space="preserve"> found to resemble that of the input </w:t>
        </w:r>
      </w:ins>
      <w:ins w:id="2763" w:author="David Bartel" w:date="2018-03-27T10:46:00Z">
        <w:r w:rsidR="00B744EF">
          <w:rPr>
            <w:rFonts w:ascii="Arial" w:hAnsi="Arial"/>
            <w:color w:val="000000" w:themeColor="text1"/>
            <w:sz w:val="22"/>
            <w:szCs w:val="22"/>
          </w:rPr>
          <w:t xml:space="preserve">library </w:t>
        </w:r>
      </w:ins>
      <w:ins w:id="2764" w:author="David Bartel" w:date="2018-03-27T10:16:00Z">
        <w:r w:rsidR="000E0545">
          <w:rPr>
            <w:rFonts w:ascii="Arial" w:hAnsi="Arial"/>
            <w:color w:val="000000" w:themeColor="text1"/>
            <w:sz w:val="22"/>
            <w:szCs w:val="22"/>
          </w:rPr>
          <w:t>much more than that of the bound</w:t>
        </w:r>
      </w:ins>
      <w:del w:id="2765" w:author="David Bartel" w:date="2018-03-27T10:16:00Z">
        <w:r w:rsidDel="000E0545">
          <w:rPr>
            <w:rFonts w:ascii="Arial" w:hAnsi="Arial"/>
            <w:color w:val="000000" w:themeColor="text1"/>
            <w:sz w:val="22"/>
            <w:szCs w:val="22"/>
          </w:rPr>
          <w:delText>,</w:delText>
        </w:r>
      </w:del>
      <w:del w:id="2766" w:author="David Bartel" w:date="2018-03-27T10:17:00Z">
        <w:r w:rsidDel="000E0545">
          <w:rPr>
            <w:rFonts w:ascii="Arial" w:hAnsi="Arial"/>
            <w:color w:val="000000" w:themeColor="text1"/>
            <w:sz w:val="22"/>
            <w:szCs w:val="22"/>
          </w:rPr>
          <w:delText xml:space="preserve"> reasoning that this should recapitulate the ~11-fold increased in the geometric mean target site accessibility observed in the 72 pM AGO2–miR-1 sample library if the average predicted target site accessibilities were not causally responsible for the 100-fold range in the measured flanking dinucleotide </w:delText>
        </w:r>
        <w:r w:rsidDel="000E0545">
          <w:rPr>
            <w:rFonts w:ascii="Arial" w:hAnsi="Arial"/>
            <w:i/>
            <w:color w:val="000000" w:themeColor="text1"/>
            <w:sz w:val="22"/>
            <w:szCs w:val="22"/>
          </w:rPr>
          <w:delText>K</w:delText>
        </w:r>
        <w:r w:rsidDel="000E0545">
          <w:rPr>
            <w:rFonts w:ascii="Arial" w:hAnsi="Arial"/>
            <w:color w:val="000000" w:themeColor="text1"/>
            <w:sz w:val="22"/>
            <w:szCs w:val="22"/>
            <w:vertAlign w:val="subscript"/>
          </w:rPr>
          <w:delText>D</w:delText>
        </w:r>
        <w:r w:rsidDel="000E0545">
          <w:rPr>
            <w:rFonts w:ascii="Arial" w:hAnsi="Arial"/>
            <w:color w:val="000000" w:themeColor="text1"/>
            <w:sz w:val="22"/>
            <w:szCs w:val="22"/>
          </w:rPr>
          <w:delText xml:space="preserve"> values despite being highly correlated. This resampling explained 19.4% of the difference</w:delText>
        </w:r>
      </w:del>
      <w:r>
        <w:rPr>
          <w:rFonts w:ascii="Arial" w:hAnsi="Arial"/>
          <w:color w:val="000000" w:themeColor="text1"/>
          <w:sz w:val="22"/>
          <w:szCs w:val="22"/>
        </w:rPr>
        <w:t xml:space="preserve"> (</w:t>
      </w:r>
      <w:del w:id="2767" w:author="David Bartel" w:date="2018-03-27T10:46:00Z">
        <w:r w:rsidDel="00B744EF">
          <w:rPr>
            <w:rFonts w:ascii="Arial" w:hAnsi="Arial"/>
            <w:color w:val="000000" w:themeColor="text1"/>
            <w:sz w:val="22"/>
            <w:szCs w:val="22"/>
          </w:rPr>
          <w:delText xml:space="preserve">Figure </w:delText>
        </w:r>
      </w:del>
      <w:ins w:id="2768" w:author="David Bartel" w:date="2018-03-27T10:46:00Z">
        <w:r w:rsidR="00B744EF">
          <w:rPr>
            <w:rFonts w:ascii="Arial" w:hAnsi="Arial"/>
            <w:color w:val="000000" w:themeColor="text1"/>
            <w:sz w:val="22"/>
            <w:szCs w:val="22"/>
          </w:rPr>
          <w:t xml:space="preserve">Fig. </w:t>
        </w:r>
      </w:ins>
      <w:r>
        <w:rPr>
          <w:rFonts w:ascii="Arial" w:hAnsi="Arial"/>
          <w:color w:val="000000" w:themeColor="text1"/>
          <w:sz w:val="22"/>
          <w:szCs w:val="22"/>
        </w:rPr>
        <w:t>3</w:t>
      </w:r>
      <w:ins w:id="2769" w:author="David Bartel" w:date="2018-03-27T22:12:00Z">
        <w:r w:rsidR="00872DFB">
          <w:rPr>
            <w:rFonts w:ascii="Arial" w:hAnsi="Arial"/>
            <w:color w:val="000000" w:themeColor="text1"/>
            <w:sz w:val="22"/>
            <w:szCs w:val="22"/>
          </w:rPr>
          <w:t>E</w:t>
        </w:r>
      </w:ins>
      <w:del w:id="2770" w:author="David Bartel" w:date="2018-03-27T22:12:00Z">
        <w:r w:rsidDel="00872DFB">
          <w:rPr>
            <w:rFonts w:ascii="Arial" w:hAnsi="Arial"/>
            <w:color w:val="000000" w:themeColor="text1"/>
            <w:sz w:val="22"/>
            <w:szCs w:val="22"/>
          </w:rPr>
          <w:delText>D</w:delText>
        </w:r>
      </w:del>
      <w:r>
        <w:rPr>
          <w:rFonts w:ascii="Arial" w:hAnsi="Arial"/>
          <w:color w:val="000000" w:themeColor="text1"/>
          <w:sz w:val="22"/>
          <w:szCs w:val="22"/>
        </w:rPr>
        <w:t>, left)</w:t>
      </w:r>
      <w:ins w:id="2771" w:author="David Bartel" w:date="2018-03-27T10:47:00Z">
        <w:r w:rsidR="00B744EF">
          <w:rPr>
            <w:rFonts w:ascii="Arial" w:hAnsi="Arial"/>
            <w:color w:val="000000" w:themeColor="text1"/>
            <w:sz w:val="22"/>
            <w:szCs w:val="22"/>
          </w:rPr>
          <w:t>, which</w:t>
        </w:r>
      </w:ins>
      <w:ins w:id="2772" w:author="David Bartel" w:date="2018-03-27T10:46:00Z">
        <w:r w:rsidR="00B744EF" w:rsidRPr="00B744EF">
          <w:rPr>
            <w:rFonts w:ascii="Arial" w:hAnsi="Arial"/>
            <w:color w:val="000000" w:themeColor="text1"/>
            <w:sz w:val="22"/>
            <w:szCs w:val="22"/>
          </w:rPr>
          <w:t xml:space="preserve"> </w:t>
        </w:r>
        <w:r w:rsidR="00B744EF">
          <w:rPr>
            <w:rFonts w:ascii="Arial" w:hAnsi="Arial"/>
            <w:color w:val="000000" w:themeColor="text1"/>
            <w:sz w:val="22"/>
            <w:szCs w:val="22"/>
          </w:rPr>
          <w:t>disfavor</w:t>
        </w:r>
      </w:ins>
      <w:ins w:id="2773" w:author="David Bartel" w:date="2018-03-27T10:47:00Z">
        <w:r w:rsidR="00B744EF">
          <w:rPr>
            <w:rFonts w:ascii="Arial" w:hAnsi="Arial"/>
            <w:color w:val="000000" w:themeColor="text1"/>
            <w:sz w:val="22"/>
            <w:szCs w:val="22"/>
          </w:rPr>
          <w:t>ed</w:t>
        </w:r>
      </w:ins>
      <w:ins w:id="2774" w:author="David Bartel" w:date="2018-03-27T10:46:00Z">
        <w:r w:rsidR="00B744EF">
          <w:rPr>
            <w:rFonts w:ascii="Arial" w:hAnsi="Arial"/>
            <w:color w:val="000000" w:themeColor="text1"/>
            <w:sz w:val="22"/>
            <w:szCs w:val="22"/>
          </w:rPr>
          <w:t xml:space="preserve"> the directed-binding explanation</w:t>
        </w:r>
      </w:ins>
      <w:r>
        <w:rPr>
          <w:rFonts w:ascii="Arial" w:hAnsi="Arial"/>
          <w:color w:val="000000" w:themeColor="text1"/>
          <w:sz w:val="22"/>
          <w:szCs w:val="22"/>
        </w:rPr>
        <w:t xml:space="preserve">. </w:t>
      </w:r>
      <w:ins w:id="2775" w:author="David Bartel" w:date="2018-03-27T10:18:00Z">
        <w:r w:rsidR="000E0545">
          <w:rPr>
            <w:rFonts w:ascii="Arial" w:hAnsi="Arial"/>
            <w:color w:val="000000" w:themeColor="text1"/>
            <w:sz w:val="22"/>
            <w:szCs w:val="22"/>
          </w:rPr>
          <w:t xml:space="preserve">Similar results were observed when </w:t>
        </w:r>
      </w:ins>
      <w:del w:id="2776" w:author="David Bartel" w:date="2018-03-27T10:17:00Z">
        <w:r w:rsidDel="000E0545">
          <w:rPr>
            <w:rFonts w:ascii="Arial" w:hAnsi="Arial"/>
            <w:color w:val="000000" w:themeColor="text1"/>
            <w:sz w:val="22"/>
            <w:szCs w:val="22"/>
          </w:rPr>
          <w:delText>Resampling to recapitulate the flaking dinucleotide frequencies in the</w:delText>
        </w:r>
      </w:del>
      <w:ins w:id="2777" w:author="David Bartel" w:date="2018-03-27T10:17:00Z">
        <w:r w:rsidR="000E0545">
          <w:rPr>
            <w:rFonts w:ascii="Arial" w:hAnsi="Arial"/>
            <w:color w:val="000000" w:themeColor="text1"/>
            <w:sz w:val="22"/>
            <w:szCs w:val="22"/>
          </w:rPr>
          <w:t>extending the analysis to the</w:t>
        </w:r>
      </w:ins>
      <w:r>
        <w:rPr>
          <w:rFonts w:ascii="Arial" w:hAnsi="Arial"/>
          <w:color w:val="000000" w:themeColor="text1"/>
          <w:sz w:val="22"/>
          <w:szCs w:val="22"/>
        </w:rPr>
        <w:t xml:space="preserve"> other four AGO2–miR-1 samples </w:t>
      </w:r>
      <w:del w:id="2778" w:author="David Bartel" w:date="2018-03-27T10:18:00Z">
        <w:r w:rsidDel="000E0545">
          <w:rPr>
            <w:rFonts w:ascii="Arial" w:hAnsi="Arial"/>
            <w:color w:val="000000" w:themeColor="text1"/>
            <w:sz w:val="22"/>
            <w:szCs w:val="22"/>
          </w:rPr>
          <w:delText>produces the same effect, with the percentage growing marginally to to 22% for the 720 pM AGO2–miR-1 sample</w:delText>
        </w:r>
      </w:del>
      <w:del w:id="2779" w:author="David Bartel" w:date="2018-03-27T10:19:00Z">
        <w:r w:rsidDel="000E0545">
          <w:rPr>
            <w:rFonts w:ascii="Arial" w:hAnsi="Arial"/>
            <w:color w:val="000000" w:themeColor="text1"/>
            <w:sz w:val="22"/>
            <w:szCs w:val="22"/>
          </w:rPr>
          <w:delText xml:space="preserve"> </w:delText>
        </w:r>
      </w:del>
      <w:r>
        <w:rPr>
          <w:rFonts w:ascii="Arial" w:hAnsi="Arial"/>
          <w:color w:val="000000" w:themeColor="text1"/>
          <w:sz w:val="22"/>
          <w:szCs w:val="22"/>
        </w:rPr>
        <w:t>(</w:t>
      </w:r>
      <w:del w:id="2780" w:author="David Bartel" w:date="2018-03-27T10:47:00Z">
        <w:r w:rsidDel="00B744EF">
          <w:rPr>
            <w:rFonts w:ascii="Arial" w:hAnsi="Arial"/>
            <w:color w:val="000000" w:themeColor="text1"/>
            <w:sz w:val="22"/>
            <w:szCs w:val="22"/>
          </w:rPr>
          <w:delText xml:space="preserve">Figure </w:delText>
        </w:r>
      </w:del>
      <w:ins w:id="2781" w:author="David Bartel" w:date="2018-03-27T10:47:00Z">
        <w:r w:rsidR="00B744EF">
          <w:rPr>
            <w:rFonts w:ascii="Arial" w:hAnsi="Arial"/>
            <w:color w:val="000000" w:themeColor="text1"/>
            <w:sz w:val="22"/>
            <w:szCs w:val="22"/>
          </w:rPr>
          <w:t xml:space="preserve">Fig. </w:t>
        </w:r>
      </w:ins>
      <w:r>
        <w:rPr>
          <w:rFonts w:ascii="Arial" w:hAnsi="Arial"/>
          <w:color w:val="000000" w:themeColor="text1"/>
          <w:sz w:val="22"/>
          <w:szCs w:val="22"/>
        </w:rPr>
        <w:t>3</w:t>
      </w:r>
      <w:ins w:id="2782" w:author="David Bartel" w:date="2018-03-27T22:13:00Z">
        <w:r w:rsidR="00872DFB">
          <w:rPr>
            <w:rFonts w:ascii="Arial" w:hAnsi="Arial"/>
            <w:color w:val="000000" w:themeColor="text1"/>
            <w:sz w:val="22"/>
            <w:szCs w:val="22"/>
          </w:rPr>
          <w:t>E</w:t>
        </w:r>
      </w:ins>
      <w:del w:id="2783" w:author="David Bartel" w:date="2018-03-27T22:13:00Z">
        <w:r w:rsidDel="00872DFB">
          <w:rPr>
            <w:rFonts w:ascii="Arial" w:hAnsi="Arial"/>
            <w:color w:val="000000" w:themeColor="text1"/>
            <w:sz w:val="22"/>
            <w:szCs w:val="22"/>
          </w:rPr>
          <w:delText>D</w:delText>
        </w:r>
      </w:del>
      <w:r>
        <w:rPr>
          <w:rFonts w:ascii="Arial" w:hAnsi="Arial"/>
          <w:color w:val="000000" w:themeColor="text1"/>
          <w:sz w:val="22"/>
          <w:szCs w:val="22"/>
        </w:rPr>
        <w:t>, right)</w:t>
      </w:r>
      <w:ins w:id="2784" w:author="David Bartel" w:date="2018-03-27T10:47:00Z">
        <w:r w:rsidR="00B744EF">
          <w:rPr>
            <w:rFonts w:ascii="Arial" w:hAnsi="Arial"/>
            <w:color w:val="000000" w:themeColor="text1"/>
            <w:sz w:val="22"/>
            <w:szCs w:val="22"/>
          </w:rPr>
          <w:t>.</w:t>
        </w:r>
      </w:ins>
      <w:ins w:id="2785" w:author="David Bartel" w:date="2018-03-27T10:45:00Z">
        <w:r w:rsidR="00B744EF" w:rsidRPr="00B744EF">
          <w:rPr>
            <w:rFonts w:ascii="Arial" w:hAnsi="Arial"/>
            <w:color w:val="000000" w:themeColor="text1"/>
            <w:sz w:val="22"/>
            <w:szCs w:val="22"/>
          </w:rPr>
          <w:t xml:space="preserve"> </w:t>
        </w:r>
      </w:ins>
      <w:ins w:id="2786" w:author="David Bartel" w:date="2018-03-27T22:14:00Z">
        <w:r w:rsidR="00872DFB">
          <w:rPr>
            <w:rFonts w:ascii="Arial" w:hAnsi="Arial"/>
            <w:color w:val="000000" w:themeColor="text1"/>
            <w:sz w:val="22"/>
            <w:szCs w:val="22"/>
          </w:rPr>
          <w:t xml:space="preserve"> </w:t>
        </w:r>
      </w:ins>
      <w:del w:id="2787" w:author="David Bartel" w:date="2018-03-27T10:46:00Z">
        <w:r w:rsidDel="00B744EF">
          <w:rPr>
            <w:rFonts w:ascii="Arial" w:hAnsi="Arial"/>
            <w:color w:val="000000" w:themeColor="text1"/>
            <w:sz w:val="22"/>
            <w:szCs w:val="22"/>
          </w:rPr>
          <w:delText xml:space="preserve">. </w:delText>
        </w:r>
      </w:del>
      <w:r>
        <w:rPr>
          <w:rFonts w:ascii="Arial" w:hAnsi="Arial"/>
          <w:color w:val="000000" w:themeColor="text1"/>
          <w:sz w:val="22"/>
          <w:szCs w:val="22"/>
        </w:rPr>
        <w:t>By contrast, sampling 8mer</w:t>
      </w:r>
      <w:ins w:id="2788" w:author="David Bartel" w:date="2018-03-27T10:21:00Z">
        <w:r w:rsidR="002F3B8F">
          <w:rPr>
            <w:rFonts w:ascii="Arial" w:hAnsi="Arial"/>
            <w:color w:val="000000" w:themeColor="text1"/>
            <w:sz w:val="22"/>
            <w:szCs w:val="22"/>
          </w:rPr>
          <w:t>-containing</w:t>
        </w:r>
      </w:ins>
      <w:r>
        <w:rPr>
          <w:rFonts w:ascii="Arial" w:hAnsi="Arial"/>
          <w:color w:val="000000" w:themeColor="text1"/>
          <w:sz w:val="22"/>
          <w:szCs w:val="22"/>
        </w:rPr>
        <w:t xml:space="preserve"> reads from the input </w:t>
      </w:r>
      <w:ins w:id="2789" w:author="David Bartel" w:date="2018-03-27T10:22:00Z">
        <w:r w:rsidR="002F3B8F">
          <w:rPr>
            <w:rFonts w:ascii="Arial" w:hAnsi="Arial"/>
            <w:color w:val="000000" w:themeColor="text1"/>
            <w:sz w:val="22"/>
            <w:szCs w:val="22"/>
          </w:rPr>
          <w:t xml:space="preserve">to match the site-accessibility scores of the bound reads </w:t>
        </w:r>
      </w:ins>
      <w:ins w:id="2790" w:author="David Bartel" w:date="2018-03-27T10:25:00Z">
        <w:r w:rsidR="007D7B11">
          <w:rPr>
            <w:rFonts w:ascii="Arial" w:hAnsi="Arial"/>
            <w:color w:val="000000" w:themeColor="text1"/>
            <w:sz w:val="22"/>
            <w:szCs w:val="22"/>
          </w:rPr>
          <w:t xml:space="preserve">nicely </w:t>
        </w:r>
      </w:ins>
      <w:del w:id="2791" w:author="David Bartel" w:date="2018-03-27T10:23:00Z">
        <w:r w:rsidDel="002F3B8F">
          <w:rPr>
            <w:rFonts w:ascii="Arial" w:hAnsi="Arial"/>
            <w:color w:val="000000" w:themeColor="text1"/>
            <w:sz w:val="22"/>
            <w:szCs w:val="22"/>
          </w:rPr>
          <w:delText xml:space="preserve">weighted directly by their relative target site accessibility values (a probability between 0 and 1), </w:delText>
        </w:r>
      </w:del>
      <w:r>
        <w:rPr>
          <w:rFonts w:ascii="Arial" w:hAnsi="Arial"/>
          <w:color w:val="000000" w:themeColor="text1"/>
          <w:sz w:val="22"/>
          <w:szCs w:val="22"/>
        </w:rPr>
        <w:t>re</w:t>
      </w:r>
      <w:del w:id="2792" w:author="David Bartel" w:date="2018-03-27T10:25:00Z">
        <w:r w:rsidDel="007D7B11">
          <w:rPr>
            <w:rFonts w:ascii="Arial" w:hAnsi="Arial"/>
            <w:color w:val="000000" w:themeColor="text1"/>
            <w:sz w:val="22"/>
            <w:szCs w:val="22"/>
          </w:rPr>
          <w:delText>capitulate</w:delText>
        </w:r>
      </w:del>
      <w:ins w:id="2793" w:author="David Bartel" w:date="2018-03-27T10:25:00Z">
        <w:r w:rsidR="007D7B11">
          <w:rPr>
            <w:rFonts w:ascii="Arial" w:hAnsi="Arial"/>
            <w:color w:val="000000" w:themeColor="text1"/>
            <w:sz w:val="22"/>
            <w:szCs w:val="22"/>
          </w:rPr>
          <w:t>produced</w:t>
        </w:r>
      </w:ins>
      <w:del w:id="2794" w:author="David Bartel" w:date="2018-03-27T10:25:00Z">
        <w:r w:rsidDel="007D7B11">
          <w:rPr>
            <w:rFonts w:ascii="Arial" w:hAnsi="Arial"/>
            <w:color w:val="000000" w:themeColor="text1"/>
            <w:sz w:val="22"/>
            <w:szCs w:val="22"/>
          </w:rPr>
          <w:delText>s</w:delText>
        </w:r>
      </w:del>
      <w:r>
        <w:rPr>
          <w:rFonts w:ascii="Arial" w:hAnsi="Arial"/>
          <w:color w:val="000000" w:themeColor="text1"/>
          <w:sz w:val="22"/>
          <w:szCs w:val="22"/>
        </w:rPr>
        <w:t xml:space="preserve"> the flanking dinucleotide frequencies (</w:t>
      </w:r>
      <w:r>
        <w:rPr>
          <w:rFonts w:ascii="Arial" w:hAnsi="Arial"/>
          <w:i/>
          <w:color w:val="000000" w:themeColor="text1"/>
          <w:sz w:val="22"/>
          <w:szCs w:val="22"/>
        </w:rPr>
        <w:t>r</w:t>
      </w:r>
      <w:r>
        <w:rPr>
          <w:rFonts w:ascii="Arial" w:hAnsi="Arial"/>
          <w:color w:val="000000" w:themeColor="text1"/>
          <w:sz w:val="22"/>
          <w:szCs w:val="22"/>
          <w:vertAlign w:val="superscript"/>
        </w:rPr>
        <w:t>2</w:t>
      </w:r>
      <w:r>
        <w:rPr>
          <w:rFonts w:ascii="Arial" w:hAnsi="Arial"/>
          <w:color w:val="000000" w:themeColor="text1"/>
          <w:sz w:val="22"/>
          <w:szCs w:val="22"/>
        </w:rPr>
        <w:t xml:space="preserve"> = 0.83) (Figure S3H</w:t>
      </w:r>
      <w:ins w:id="2795" w:author="David Bartel" w:date="2018-03-27T10:23:00Z">
        <w:r w:rsidR="002F3B8F">
          <w:rPr>
            <w:rFonts w:ascii="Arial" w:hAnsi="Arial"/>
            <w:color w:val="000000" w:themeColor="text1"/>
            <w:sz w:val="22"/>
            <w:szCs w:val="22"/>
          </w:rPr>
          <w:t>–I</w:t>
        </w:r>
      </w:ins>
      <w:r>
        <w:rPr>
          <w:rFonts w:ascii="Arial" w:hAnsi="Arial"/>
          <w:color w:val="000000" w:themeColor="text1"/>
          <w:sz w:val="22"/>
          <w:szCs w:val="22"/>
        </w:rPr>
        <w:t>)</w:t>
      </w:r>
      <w:del w:id="2796" w:author="David Bartel" w:date="2018-03-27T10:26:00Z">
        <w:r w:rsidDel="007D7B11">
          <w:rPr>
            <w:rFonts w:ascii="Arial" w:hAnsi="Arial"/>
            <w:color w:val="000000" w:themeColor="text1"/>
            <w:sz w:val="22"/>
            <w:szCs w:val="22"/>
          </w:rPr>
          <w:delText xml:space="preserve">, Interestingly, sampling in this way produces a target site accessibility distribution </w:delText>
        </w:r>
      </w:del>
      <w:del w:id="2797" w:author="David Bartel" w:date="2018-03-27T10:01:00Z">
        <w:r w:rsidDel="00C24A2B">
          <w:rPr>
            <w:rFonts w:ascii="Arial" w:hAnsi="Arial"/>
            <w:color w:val="000000" w:themeColor="text1"/>
            <w:sz w:val="22"/>
            <w:szCs w:val="22"/>
          </w:rPr>
          <w:delText xml:space="preserve">far </w:delText>
        </w:r>
      </w:del>
      <w:del w:id="2798" w:author="David Bartel" w:date="2018-03-27T10:26:00Z">
        <w:r w:rsidDel="007D7B11">
          <w:rPr>
            <w:rFonts w:ascii="Arial" w:hAnsi="Arial"/>
            <w:color w:val="000000" w:themeColor="text1"/>
            <w:sz w:val="22"/>
            <w:szCs w:val="22"/>
          </w:rPr>
          <w:delText>in excess of that observed within the 72 pM AGO2–miR-1 RBNS sample (Figure S3H, left). When adjusting the weighting of each read in the sampling so as to match the mean and variance of the target accessibility within the Ago-miR-1 RBNS library (see Methods), the predicted flanking dinucleotide abundances were still highly correlated with the measured abundances within the Ago-miR-1 RBNS library (</w:delText>
        </w:r>
        <w:r w:rsidDel="007D7B11">
          <w:rPr>
            <w:rFonts w:ascii="Arial" w:hAnsi="Arial"/>
            <w:i/>
            <w:color w:val="000000" w:themeColor="text1"/>
            <w:sz w:val="22"/>
            <w:szCs w:val="22"/>
          </w:rPr>
          <w:delText>r</w:delText>
        </w:r>
        <w:r w:rsidDel="007D7B11">
          <w:rPr>
            <w:rFonts w:ascii="Arial" w:hAnsi="Arial"/>
            <w:color w:val="000000" w:themeColor="text1"/>
            <w:sz w:val="22"/>
            <w:szCs w:val="22"/>
            <w:vertAlign w:val="superscript"/>
          </w:rPr>
          <w:delText>2</w:delText>
        </w:r>
        <w:r w:rsidDel="007D7B11">
          <w:rPr>
            <w:rFonts w:ascii="Arial" w:hAnsi="Arial"/>
            <w:color w:val="000000" w:themeColor="text1"/>
            <w:sz w:val="22"/>
            <w:szCs w:val="22"/>
          </w:rPr>
          <w:delText xml:space="preserve"> = 0.80), albeit with a compressed range (Figure S3I)</w:delText>
        </w:r>
      </w:del>
      <w:r>
        <w:rPr>
          <w:rFonts w:ascii="Arial" w:hAnsi="Arial"/>
          <w:color w:val="000000" w:themeColor="text1"/>
          <w:sz w:val="22"/>
          <w:szCs w:val="22"/>
        </w:rPr>
        <w:t xml:space="preserve">. Taken together, </w:t>
      </w:r>
      <w:del w:id="2799" w:author="David Bartel" w:date="2018-03-27T10:26:00Z">
        <w:r w:rsidDel="007D7B11">
          <w:rPr>
            <w:rFonts w:ascii="Arial" w:hAnsi="Arial"/>
            <w:color w:val="000000" w:themeColor="text1"/>
            <w:sz w:val="22"/>
            <w:szCs w:val="22"/>
          </w:rPr>
          <w:delText xml:space="preserve">we interpret </w:delText>
        </w:r>
      </w:del>
      <w:r>
        <w:rPr>
          <w:rFonts w:ascii="Arial" w:hAnsi="Arial"/>
          <w:color w:val="000000" w:themeColor="text1"/>
          <w:sz w:val="22"/>
          <w:szCs w:val="22"/>
        </w:rPr>
        <w:t xml:space="preserve">these </w:t>
      </w:r>
      <w:del w:id="2800" w:author="David Bartel" w:date="2018-03-27T10:26:00Z">
        <w:r w:rsidDel="007D7B11">
          <w:rPr>
            <w:rFonts w:ascii="Arial" w:hAnsi="Arial"/>
            <w:color w:val="000000" w:themeColor="text1"/>
            <w:sz w:val="22"/>
            <w:szCs w:val="22"/>
          </w:rPr>
          <w:delText>data as</w:delText>
        </w:r>
      </w:del>
      <w:ins w:id="2801" w:author="David Bartel" w:date="2018-03-27T10:26:00Z">
        <w:r w:rsidR="007D7B11">
          <w:rPr>
            <w:rFonts w:ascii="Arial" w:hAnsi="Arial"/>
            <w:color w:val="000000" w:themeColor="text1"/>
            <w:sz w:val="22"/>
            <w:szCs w:val="22"/>
          </w:rPr>
          <w:t>results</w:t>
        </w:r>
      </w:ins>
      <w:r>
        <w:rPr>
          <w:rFonts w:ascii="Arial" w:hAnsi="Arial"/>
          <w:color w:val="000000" w:themeColor="text1"/>
          <w:sz w:val="22"/>
          <w:szCs w:val="22"/>
        </w:rPr>
        <w:t xml:space="preserve"> demonstrat</w:t>
      </w:r>
      <w:ins w:id="2802" w:author="David Bartel" w:date="2018-03-27T10:26:00Z">
        <w:r w:rsidR="007D7B11">
          <w:rPr>
            <w:rFonts w:ascii="Arial" w:hAnsi="Arial"/>
            <w:color w:val="000000" w:themeColor="text1"/>
            <w:sz w:val="22"/>
            <w:szCs w:val="22"/>
          </w:rPr>
          <w:t>e</w:t>
        </w:r>
      </w:ins>
      <w:del w:id="2803" w:author="David Bartel" w:date="2018-03-27T10:26:00Z">
        <w:r w:rsidDel="007D7B11">
          <w:rPr>
            <w:rFonts w:ascii="Arial" w:hAnsi="Arial"/>
            <w:color w:val="000000" w:themeColor="text1"/>
            <w:sz w:val="22"/>
            <w:szCs w:val="22"/>
          </w:rPr>
          <w:delText>ing</w:delText>
        </w:r>
      </w:del>
      <w:r>
        <w:rPr>
          <w:rFonts w:ascii="Arial" w:hAnsi="Arial"/>
          <w:color w:val="000000" w:themeColor="text1"/>
          <w:sz w:val="22"/>
          <w:szCs w:val="22"/>
        </w:rPr>
        <w:t xml:space="preserve"> that </w:t>
      </w:r>
      <w:del w:id="2804" w:author="David Bartel" w:date="2018-03-27T10:29:00Z">
        <w:r w:rsidDel="007D7B11">
          <w:rPr>
            <w:rFonts w:ascii="Arial" w:hAnsi="Arial"/>
            <w:color w:val="000000" w:themeColor="text1"/>
            <w:sz w:val="22"/>
            <w:szCs w:val="22"/>
          </w:rPr>
          <w:delText>miRNA target</w:delText>
        </w:r>
      </w:del>
      <w:del w:id="2805" w:author="David Bartel" w:date="2018-03-27T10:27:00Z">
        <w:r w:rsidDel="007D7B11">
          <w:rPr>
            <w:rFonts w:ascii="Arial" w:hAnsi="Arial"/>
            <w:color w:val="000000" w:themeColor="text1"/>
            <w:sz w:val="22"/>
            <w:szCs w:val="22"/>
          </w:rPr>
          <w:delText xml:space="preserve"> </w:delText>
        </w:r>
      </w:del>
      <w:del w:id="2806" w:author="David Bartel" w:date="2018-03-27T10:29:00Z">
        <w:r w:rsidDel="007D7B11">
          <w:rPr>
            <w:rFonts w:ascii="Arial" w:hAnsi="Arial"/>
            <w:color w:val="000000" w:themeColor="text1"/>
            <w:sz w:val="22"/>
            <w:szCs w:val="22"/>
          </w:rPr>
          <w:delText>site</w:delText>
        </w:r>
      </w:del>
      <w:ins w:id="2807" w:author="David Bartel" w:date="2018-03-27T10:29:00Z">
        <w:r w:rsidR="007D7B11">
          <w:rPr>
            <w:rFonts w:ascii="Arial" w:hAnsi="Arial"/>
            <w:color w:val="000000" w:themeColor="text1"/>
            <w:sz w:val="22"/>
            <w:szCs w:val="22"/>
          </w:rPr>
          <w:t>local</w:t>
        </w:r>
      </w:ins>
      <w:r>
        <w:rPr>
          <w:rFonts w:ascii="Arial" w:hAnsi="Arial"/>
          <w:color w:val="000000" w:themeColor="text1"/>
          <w:sz w:val="22"/>
          <w:szCs w:val="22"/>
        </w:rPr>
        <w:t xml:space="preserve"> sequence context has </w:t>
      </w:r>
      <w:del w:id="2808" w:author="David Bartel" w:date="2018-03-27T10:28:00Z">
        <w:r w:rsidDel="007D7B11">
          <w:rPr>
            <w:rFonts w:ascii="Arial" w:hAnsi="Arial"/>
            <w:color w:val="000000" w:themeColor="text1"/>
            <w:sz w:val="22"/>
            <w:szCs w:val="22"/>
          </w:rPr>
          <w:delText xml:space="preserve">massive </w:delText>
        </w:r>
      </w:del>
      <w:ins w:id="2809" w:author="David Bartel" w:date="2018-03-27T10:28:00Z">
        <w:r w:rsidR="007D7B11">
          <w:rPr>
            <w:rFonts w:ascii="Arial" w:hAnsi="Arial"/>
            <w:color w:val="000000" w:themeColor="text1"/>
            <w:sz w:val="22"/>
            <w:szCs w:val="22"/>
          </w:rPr>
          <w:t xml:space="preserve">large </w:t>
        </w:r>
      </w:ins>
      <w:r>
        <w:rPr>
          <w:rFonts w:ascii="Arial" w:hAnsi="Arial"/>
          <w:color w:val="000000" w:themeColor="text1"/>
          <w:sz w:val="22"/>
          <w:szCs w:val="22"/>
        </w:rPr>
        <w:t xml:space="preserve">influence on miRNA–target binding affinity, and that </w:t>
      </w:r>
      <w:del w:id="2810" w:author="David Bartel" w:date="2018-03-27T10:33:00Z">
        <w:r w:rsidDel="006042BA">
          <w:rPr>
            <w:rFonts w:ascii="Arial" w:hAnsi="Arial"/>
            <w:color w:val="000000" w:themeColor="text1"/>
            <w:sz w:val="22"/>
            <w:szCs w:val="22"/>
          </w:rPr>
          <w:delText xml:space="preserve">the mechanistic basis of </w:delText>
        </w:r>
      </w:del>
      <w:r>
        <w:rPr>
          <w:rFonts w:ascii="Arial" w:hAnsi="Arial"/>
          <w:color w:val="000000" w:themeColor="text1"/>
          <w:sz w:val="22"/>
          <w:szCs w:val="22"/>
        </w:rPr>
        <w:t xml:space="preserve">this influence </w:t>
      </w:r>
      <w:del w:id="2811" w:author="David Bartel" w:date="2018-03-27T10:35:00Z">
        <w:r w:rsidDel="008A4FBF">
          <w:rPr>
            <w:rFonts w:ascii="Arial" w:hAnsi="Arial"/>
            <w:color w:val="000000" w:themeColor="text1"/>
            <w:sz w:val="22"/>
            <w:szCs w:val="22"/>
          </w:rPr>
          <w:delText xml:space="preserve">is </w:delText>
        </w:r>
      </w:del>
      <w:r>
        <w:rPr>
          <w:rFonts w:ascii="Arial" w:hAnsi="Arial"/>
          <w:color w:val="000000" w:themeColor="text1"/>
          <w:sz w:val="22"/>
          <w:szCs w:val="22"/>
        </w:rPr>
        <w:t xml:space="preserve">predominantly </w:t>
      </w:r>
      <w:ins w:id="2812" w:author="David Bartel" w:date="2018-03-27T10:36:00Z">
        <w:r w:rsidR="008A4FBF">
          <w:rPr>
            <w:rFonts w:ascii="Arial" w:hAnsi="Arial"/>
            <w:color w:val="000000" w:themeColor="text1"/>
            <w:sz w:val="22"/>
            <w:szCs w:val="22"/>
          </w:rPr>
          <w:t>result</w:t>
        </w:r>
      </w:ins>
      <w:ins w:id="2813" w:author="David Bartel" w:date="2018-03-27T10:39:00Z">
        <w:r w:rsidR="008A4FBF">
          <w:rPr>
            <w:rFonts w:ascii="Arial" w:hAnsi="Arial"/>
            <w:color w:val="000000" w:themeColor="text1"/>
            <w:sz w:val="22"/>
            <w:szCs w:val="22"/>
          </w:rPr>
          <w:t>s</w:t>
        </w:r>
      </w:ins>
      <w:ins w:id="2814" w:author="David Bartel" w:date="2018-03-27T10:36:00Z">
        <w:r w:rsidR="008A4FBF">
          <w:rPr>
            <w:rFonts w:ascii="Arial" w:hAnsi="Arial"/>
            <w:color w:val="000000" w:themeColor="text1"/>
            <w:sz w:val="22"/>
            <w:szCs w:val="22"/>
          </w:rPr>
          <w:t xml:space="preserve"> from the </w:t>
        </w:r>
      </w:ins>
      <w:ins w:id="2815" w:author="David Bartel" w:date="2018-03-27T10:38:00Z">
        <w:r w:rsidR="008A4FBF">
          <w:rPr>
            <w:rFonts w:ascii="Arial" w:hAnsi="Arial"/>
            <w:color w:val="000000" w:themeColor="text1"/>
            <w:sz w:val="22"/>
            <w:szCs w:val="22"/>
          </w:rPr>
          <w:t>differential propensities</w:t>
        </w:r>
      </w:ins>
      <w:ins w:id="2816" w:author="David Bartel" w:date="2018-03-27T10:36:00Z">
        <w:r w:rsidR="008A4FBF">
          <w:rPr>
            <w:rFonts w:ascii="Arial" w:hAnsi="Arial"/>
            <w:color w:val="000000" w:themeColor="text1"/>
            <w:sz w:val="22"/>
            <w:szCs w:val="22"/>
          </w:rPr>
          <w:t xml:space="preserve"> of flanking sequences </w:t>
        </w:r>
      </w:ins>
      <w:del w:id="2817" w:author="David Bartel" w:date="2018-03-27T10:38:00Z">
        <w:r w:rsidDel="008A4FBF">
          <w:rPr>
            <w:rFonts w:ascii="Arial" w:hAnsi="Arial"/>
            <w:color w:val="000000" w:themeColor="text1"/>
            <w:sz w:val="22"/>
            <w:szCs w:val="22"/>
          </w:rPr>
          <w:delText xml:space="preserve">the propensity for the overall site </w:delText>
        </w:r>
      </w:del>
      <w:r>
        <w:rPr>
          <w:rFonts w:ascii="Arial" w:hAnsi="Arial"/>
          <w:color w:val="000000" w:themeColor="text1"/>
          <w:sz w:val="22"/>
          <w:szCs w:val="22"/>
        </w:rPr>
        <w:t xml:space="preserve">to form </w:t>
      </w:r>
      <w:del w:id="2818" w:author="David Bartel" w:date="2018-03-27T10:39:00Z">
        <w:r w:rsidDel="008A4FBF">
          <w:rPr>
            <w:rFonts w:ascii="Arial" w:hAnsi="Arial"/>
            <w:color w:val="000000" w:themeColor="text1"/>
            <w:sz w:val="22"/>
            <w:szCs w:val="22"/>
          </w:rPr>
          <w:delText xml:space="preserve">secondary </w:delText>
        </w:r>
      </w:del>
      <w:r>
        <w:rPr>
          <w:rFonts w:ascii="Arial" w:hAnsi="Arial"/>
          <w:color w:val="000000" w:themeColor="text1"/>
          <w:sz w:val="22"/>
          <w:szCs w:val="22"/>
        </w:rPr>
        <w:t>structure</w:t>
      </w:r>
      <w:ins w:id="2819" w:author="David Bartel" w:date="2018-03-27T10:39:00Z">
        <w:r w:rsidR="008A4FBF">
          <w:rPr>
            <w:rFonts w:ascii="Arial" w:hAnsi="Arial"/>
            <w:color w:val="000000" w:themeColor="text1"/>
            <w:sz w:val="22"/>
            <w:szCs w:val="22"/>
          </w:rPr>
          <w:t>s</w:t>
        </w:r>
      </w:ins>
      <w:ins w:id="2820" w:author="David Bartel" w:date="2018-03-27T10:38:00Z">
        <w:r w:rsidR="008A4FBF">
          <w:rPr>
            <w:rFonts w:ascii="Arial" w:hAnsi="Arial"/>
            <w:color w:val="000000" w:themeColor="text1"/>
            <w:sz w:val="22"/>
            <w:szCs w:val="22"/>
          </w:rPr>
          <w:t xml:space="preserve"> that occlude site accessibility</w:t>
        </w:r>
      </w:ins>
      <w:del w:id="2821" w:author="David Bartel" w:date="2018-03-27T10:30:00Z">
        <w:r w:rsidDel="006042BA">
          <w:rPr>
            <w:rFonts w:ascii="Arial" w:hAnsi="Arial"/>
            <w:color w:val="000000" w:themeColor="text1"/>
            <w:sz w:val="22"/>
            <w:szCs w:val="22"/>
          </w:rPr>
          <w:delText>, rather than any intrinsic primary nucleotide preference by the Ago–miRNA complex itself</w:delText>
        </w:r>
      </w:del>
      <w:r>
        <w:rPr>
          <w:rFonts w:ascii="Arial" w:hAnsi="Arial"/>
          <w:color w:val="000000" w:themeColor="text1"/>
          <w:sz w:val="22"/>
          <w:szCs w:val="22"/>
        </w:rPr>
        <w:t xml:space="preserve">.  </w:t>
      </w:r>
    </w:p>
    <w:p w14:paraId="1570DBA0" w14:textId="77777777" w:rsidR="00506400" w:rsidRDefault="00506400" w:rsidP="00872DFB">
      <w:pPr>
        <w:spacing w:line="360" w:lineRule="auto"/>
        <w:rPr>
          <w:ins w:id="2822" w:author="David Bartel" w:date="2018-03-27T10:39:00Z"/>
          <w:rFonts w:ascii="Arial" w:hAnsi="Arial"/>
          <w:color w:val="000000" w:themeColor="text1"/>
          <w:sz w:val="22"/>
          <w:szCs w:val="22"/>
        </w:rPr>
      </w:pPr>
    </w:p>
    <w:p w14:paraId="125D8A17" w14:textId="7BE7148C" w:rsidR="00506400" w:rsidRPr="00872DFB" w:rsidRDefault="00506400" w:rsidP="00872DFB">
      <w:pPr>
        <w:spacing w:line="360" w:lineRule="auto"/>
        <w:rPr>
          <w:ins w:id="2823" w:author="David Bartel" w:date="2018-03-26T10:40:00Z"/>
          <w:rFonts w:ascii="Arial" w:hAnsi="Arial"/>
          <w:b/>
          <w:color w:val="000000" w:themeColor="text1"/>
          <w:sz w:val="22"/>
          <w:szCs w:val="22"/>
        </w:rPr>
      </w:pPr>
      <w:ins w:id="2824" w:author="David Bartel" w:date="2018-03-27T10:39:00Z">
        <w:r w:rsidRPr="00872DFB">
          <w:rPr>
            <w:rFonts w:ascii="Arial" w:hAnsi="Arial"/>
            <w:b/>
            <w:color w:val="000000" w:themeColor="text1"/>
            <w:sz w:val="22"/>
            <w:szCs w:val="22"/>
          </w:rPr>
          <w:t xml:space="preserve">A </w:t>
        </w:r>
      </w:ins>
      <w:ins w:id="2825" w:author="David Bartel" w:date="2018-03-27T10:40:00Z">
        <w:r w:rsidRPr="00872DFB">
          <w:rPr>
            <w:rFonts w:ascii="Arial" w:hAnsi="Arial"/>
            <w:b/>
            <w:color w:val="000000" w:themeColor="text1"/>
            <w:sz w:val="22"/>
            <w:szCs w:val="22"/>
          </w:rPr>
          <w:t>highly predictive biochemical model of miRNA targeting</w:t>
        </w:r>
      </w:ins>
    </w:p>
    <w:p w14:paraId="57E74749" w14:textId="3468B85B" w:rsidR="00E6529F" w:rsidRDefault="00E6529F" w:rsidP="00872DFB">
      <w:pPr>
        <w:spacing w:line="360" w:lineRule="auto"/>
        <w:rPr>
          <w:ins w:id="2826" w:author="David Bartel" w:date="2018-03-25T10:13:00Z"/>
          <w:rFonts w:ascii="Arial" w:hAnsi="Arial"/>
          <w:color w:val="000000" w:themeColor="text1"/>
          <w:sz w:val="22"/>
          <w:szCs w:val="22"/>
        </w:rPr>
      </w:pPr>
      <w:moveToRangeStart w:id="2827" w:author="David Bartel" w:date="2018-03-26T10:40:00Z" w:name="move383680155"/>
      <w:moveTo w:id="2828" w:author="David Bartel" w:date="2018-03-26T10:40:00Z">
        <w:r>
          <w:rPr>
            <w:rFonts w:ascii="Arial" w:hAnsi="Arial"/>
            <w:sz w:val="22"/>
            <w:szCs w:val="22"/>
          </w:rPr>
          <w:t>The</w:t>
        </w:r>
      </w:moveTo>
      <w:ins w:id="2829" w:author="David Bartel" w:date="2018-03-27T15:21:00Z">
        <w:r w:rsidR="008F1B9F">
          <w:rPr>
            <w:rFonts w:ascii="Arial" w:hAnsi="Arial"/>
            <w:sz w:val="22"/>
            <w:szCs w:val="22"/>
          </w:rPr>
          <w:t xml:space="preserve"> correspondence between </w:t>
        </w:r>
      </w:ins>
      <w:ins w:id="2830" w:author="David Bartel" w:date="2018-03-27T15:23:00Z">
        <w:r w:rsidR="00D70CE5">
          <w:rPr>
            <w:rFonts w:ascii="Arial" w:hAnsi="Arial"/>
            <w:sz w:val="22"/>
            <w:szCs w:val="22"/>
          </w:rPr>
          <w:t>our</w:t>
        </w:r>
      </w:ins>
      <w:ins w:id="2831" w:author="David Bartel" w:date="2018-03-27T15:21:00Z">
        <w:r w:rsidR="008F1B9F">
          <w:rPr>
            <w:rFonts w:ascii="Arial" w:hAnsi="Arial"/>
            <w:sz w:val="22"/>
            <w:szCs w:val="22"/>
          </w:rPr>
          <w:t xml:space="preserve"> affinity measurements </w:t>
        </w:r>
      </w:ins>
      <w:ins w:id="2832" w:author="David Bartel" w:date="2018-03-27T22:15:00Z">
        <w:r w:rsidR="00872DFB">
          <w:rPr>
            <w:rFonts w:ascii="Arial" w:hAnsi="Arial"/>
            <w:sz w:val="22"/>
            <w:szCs w:val="22"/>
          </w:rPr>
          <w:t xml:space="preserve">obtained in vitro </w:t>
        </w:r>
      </w:ins>
      <w:ins w:id="2833" w:author="David Bartel" w:date="2018-03-27T15:21:00Z">
        <w:r w:rsidR="008F1B9F">
          <w:rPr>
            <w:rFonts w:ascii="Arial" w:hAnsi="Arial"/>
            <w:sz w:val="22"/>
            <w:szCs w:val="22"/>
          </w:rPr>
          <w:t xml:space="preserve">and </w:t>
        </w:r>
      </w:ins>
      <w:ins w:id="2834" w:author="David Bartel" w:date="2018-03-27T15:23:00Z">
        <w:r w:rsidR="00D70CE5">
          <w:rPr>
            <w:rFonts w:ascii="Arial" w:hAnsi="Arial"/>
            <w:sz w:val="22"/>
            <w:szCs w:val="22"/>
          </w:rPr>
          <w:t>the</w:t>
        </w:r>
      </w:ins>
      <w:ins w:id="2835" w:author="David Bartel" w:date="2018-03-27T15:21:00Z">
        <w:r w:rsidR="008F1B9F">
          <w:rPr>
            <w:rFonts w:ascii="Arial" w:hAnsi="Arial"/>
            <w:sz w:val="22"/>
            <w:szCs w:val="22"/>
          </w:rPr>
          <w:t xml:space="preserve"> repression</w:t>
        </w:r>
      </w:ins>
      <w:ins w:id="2836" w:author="David Bartel" w:date="2018-03-27T15:23:00Z">
        <w:r w:rsidR="00D70CE5">
          <w:rPr>
            <w:rFonts w:ascii="Arial" w:hAnsi="Arial"/>
            <w:sz w:val="22"/>
            <w:szCs w:val="22"/>
          </w:rPr>
          <w:t xml:space="preserve"> observed in cells</w:t>
        </w:r>
      </w:ins>
      <w:ins w:id="2837" w:author="David Bartel" w:date="2018-03-27T15:22:00Z">
        <w:r w:rsidR="008F1B9F">
          <w:rPr>
            <w:rFonts w:ascii="Arial" w:hAnsi="Arial"/>
            <w:sz w:val="22"/>
            <w:szCs w:val="22"/>
          </w:rPr>
          <w:t xml:space="preserve"> suggested that our </w:t>
        </w:r>
      </w:ins>
      <w:ins w:id="2838" w:author="David Bartel" w:date="2018-03-27T15:24:00Z">
        <w:r w:rsidR="00D70CE5">
          <w:rPr>
            <w:rFonts w:ascii="Arial" w:hAnsi="Arial"/>
            <w:sz w:val="22"/>
            <w:szCs w:val="22"/>
          </w:rPr>
          <w:t>measurements</w:t>
        </w:r>
      </w:ins>
      <w:ins w:id="2839" w:author="David Bartel" w:date="2018-03-27T15:22:00Z">
        <w:r w:rsidR="00D70CE5">
          <w:rPr>
            <w:rFonts w:ascii="Arial" w:hAnsi="Arial"/>
            <w:sz w:val="22"/>
            <w:szCs w:val="22"/>
          </w:rPr>
          <w:t xml:space="preserve"> might provide a </w:t>
        </w:r>
      </w:ins>
      <w:moveTo w:id="2840" w:author="David Bartel" w:date="2018-03-26T10:40:00Z">
        <w:del w:id="2841" w:author="David Bartel" w:date="2018-03-27T15:22:00Z">
          <w:r w:rsidDel="008F1B9F">
            <w:rPr>
              <w:rFonts w:ascii="Arial" w:hAnsi="Arial"/>
              <w:sz w:val="22"/>
              <w:szCs w:val="22"/>
            </w:rPr>
            <w:delText>y also demonstrate that the</w:delText>
          </w:r>
          <w:r w:rsidDel="00D70CE5">
            <w:rPr>
              <w:rFonts w:ascii="Arial" w:hAnsi="Arial"/>
              <w:sz w:val="22"/>
              <w:szCs w:val="22"/>
            </w:rPr>
            <w:delText xml:space="preserve"> essential</w:delText>
          </w:r>
        </w:del>
      </w:moveTo>
      <w:ins w:id="2842" w:author="David Bartel" w:date="2018-03-27T15:22:00Z">
        <w:r w:rsidR="00D70CE5">
          <w:rPr>
            <w:rFonts w:ascii="Arial" w:hAnsi="Arial"/>
            <w:sz w:val="22"/>
            <w:szCs w:val="22"/>
          </w:rPr>
          <w:t>powerful</w:t>
        </w:r>
      </w:ins>
      <w:moveTo w:id="2843" w:author="David Bartel" w:date="2018-03-26T10:40:00Z">
        <w:r>
          <w:rPr>
            <w:rFonts w:ascii="Arial" w:hAnsi="Arial"/>
            <w:sz w:val="22"/>
            <w:szCs w:val="22"/>
          </w:rPr>
          <w:t xml:space="preserve"> resource </w:t>
        </w:r>
      </w:moveTo>
      <w:ins w:id="2844" w:author="David Bartel" w:date="2018-03-27T15:23:00Z">
        <w:r w:rsidR="00D70CE5">
          <w:rPr>
            <w:rFonts w:ascii="Arial" w:hAnsi="Arial"/>
            <w:sz w:val="22"/>
            <w:szCs w:val="22"/>
          </w:rPr>
          <w:t>for</w:t>
        </w:r>
      </w:ins>
      <w:moveTo w:id="2845" w:author="David Bartel" w:date="2018-03-26T10:40:00Z">
        <w:del w:id="2846" w:author="David Bartel" w:date="2018-03-27T15:23:00Z">
          <w:r w:rsidDel="00D70CE5">
            <w:rPr>
              <w:rFonts w:ascii="Arial" w:hAnsi="Arial"/>
              <w:sz w:val="22"/>
              <w:szCs w:val="22"/>
            </w:rPr>
            <w:delText>in</w:delText>
          </w:r>
        </w:del>
        <w:r>
          <w:rPr>
            <w:rFonts w:ascii="Arial" w:hAnsi="Arial"/>
            <w:sz w:val="22"/>
            <w:szCs w:val="22"/>
          </w:rPr>
          <w:t xml:space="preserve"> quantitatively predicting the effects of a miRNA</w:t>
        </w:r>
      </w:moveTo>
      <w:ins w:id="2847" w:author="David Bartel" w:date="2018-03-27T22:15:00Z">
        <w:r w:rsidR="00872DFB">
          <w:rPr>
            <w:rFonts w:ascii="Arial" w:hAnsi="Arial"/>
            <w:sz w:val="22"/>
            <w:szCs w:val="22"/>
          </w:rPr>
          <w:t xml:space="preserve"> in cells</w:t>
        </w:r>
      </w:ins>
      <w:moveTo w:id="2848" w:author="David Bartel" w:date="2018-03-26T10:40:00Z">
        <w:del w:id="2849" w:author="David Bartel" w:date="2018-03-27T22:15:00Z">
          <w:r w:rsidDel="00872DFB">
            <w:rPr>
              <w:rFonts w:ascii="Arial" w:hAnsi="Arial"/>
              <w:sz w:val="22"/>
              <w:szCs w:val="22"/>
            </w:rPr>
            <w:delText xml:space="preserve"> </w:delText>
          </w:r>
        </w:del>
        <w:del w:id="2850" w:author="David Bartel" w:date="2018-03-27T15:23:00Z">
          <w:r w:rsidDel="00D70CE5">
            <w:rPr>
              <w:rFonts w:ascii="Arial" w:hAnsi="Arial"/>
              <w:sz w:val="22"/>
              <w:szCs w:val="22"/>
            </w:rPr>
            <w:delText xml:space="preserve">effects </w:delText>
          </w:r>
        </w:del>
        <w:del w:id="2851" w:author="David Bartel" w:date="2018-03-27T22:15:00Z">
          <w:r w:rsidDel="00872DFB">
            <w:rPr>
              <w:rFonts w:ascii="Arial" w:hAnsi="Arial"/>
              <w:i/>
              <w:sz w:val="22"/>
              <w:szCs w:val="22"/>
            </w:rPr>
            <w:delText>in vivo</w:delText>
          </w:r>
        </w:del>
        <w:del w:id="2852" w:author="David Bartel" w:date="2018-03-27T15:23:00Z">
          <w:r w:rsidDel="00D70CE5">
            <w:rPr>
              <w:rFonts w:ascii="Arial" w:hAnsi="Arial"/>
              <w:sz w:val="22"/>
              <w:szCs w:val="22"/>
            </w:rPr>
            <w:delText xml:space="preserve"> are binding affinity measurements for that miRNA</w:delText>
          </w:r>
        </w:del>
        <w:del w:id="2853" w:author="David Bartel" w:date="2018-03-27T22:15:00Z">
          <w:r w:rsidDel="00872DFB">
            <w:rPr>
              <w:rFonts w:ascii="Arial" w:hAnsi="Arial"/>
              <w:sz w:val="22"/>
              <w:szCs w:val="22"/>
            </w:rPr>
            <w:delText>.</w:delText>
          </w:r>
        </w:del>
      </w:moveTo>
      <w:moveToRangeEnd w:id="2827"/>
      <w:ins w:id="2854" w:author="David Bartel" w:date="2018-03-27T22:15:00Z">
        <w:r w:rsidR="00872DFB">
          <w:rPr>
            <w:rFonts w:ascii="Arial" w:hAnsi="Arial"/>
            <w:sz w:val="22"/>
            <w:szCs w:val="22"/>
          </w:rPr>
          <w:t>.</w:t>
        </w:r>
      </w:ins>
      <w:ins w:id="2855" w:author="David Bartel" w:date="2018-03-27T15:24:00Z">
        <w:r w:rsidR="00D70CE5">
          <w:rPr>
            <w:rFonts w:ascii="Arial" w:hAnsi="Arial"/>
            <w:sz w:val="22"/>
            <w:szCs w:val="22"/>
          </w:rPr>
          <w:t xml:space="preserve"> …</w:t>
        </w:r>
      </w:ins>
    </w:p>
    <w:p w14:paraId="264F79E0" w14:textId="77777777" w:rsidR="008112DA" w:rsidRDefault="008112DA" w:rsidP="00872DFB">
      <w:pPr>
        <w:spacing w:line="360" w:lineRule="auto"/>
        <w:rPr>
          <w:ins w:id="2856" w:author="David Bartel" w:date="2018-03-27T15:24:00Z"/>
          <w:rFonts w:ascii="Arial" w:hAnsi="Arial"/>
          <w:color w:val="000000" w:themeColor="text1"/>
          <w:sz w:val="22"/>
          <w:szCs w:val="22"/>
        </w:rPr>
      </w:pPr>
    </w:p>
    <w:p w14:paraId="025E5AEB" w14:textId="77777777" w:rsidR="00D70CE5" w:rsidRDefault="00D70CE5" w:rsidP="00872DFB">
      <w:pPr>
        <w:spacing w:line="360" w:lineRule="auto"/>
        <w:rPr>
          <w:ins w:id="2857" w:author="David Bartel" w:date="2018-03-27T15:24:00Z"/>
          <w:rFonts w:ascii="Arial" w:hAnsi="Arial"/>
          <w:color w:val="000000" w:themeColor="text1"/>
          <w:sz w:val="22"/>
          <w:szCs w:val="22"/>
        </w:rPr>
      </w:pPr>
    </w:p>
    <w:p w14:paraId="78D2A9A8" w14:textId="77777777" w:rsidR="00D70CE5" w:rsidRDefault="00D70CE5" w:rsidP="00872DFB">
      <w:pPr>
        <w:spacing w:line="360" w:lineRule="auto"/>
        <w:rPr>
          <w:ins w:id="2858" w:author="David Bartel" w:date="2018-03-27T15:24:00Z"/>
          <w:rFonts w:ascii="Arial" w:hAnsi="Arial"/>
          <w:color w:val="000000" w:themeColor="text1"/>
          <w:sz w:val="22"/>
          <w:szCs w:val="22"/>
        </w:rPr>
      </w:pPr>
    </w:p>
    <w:p w14:paraId="44C38C64" w14:textId="77777777" w:rsidR="00D70CE5" w:rsidRDefault="00D70CE5" w:rsidP="00872DFB">
      <w:pPr>
        <w:spacing w:line="360" w:lineRule="auto"/>
        <w:rPr>
          <w:ins w:id="2859" w:author="David Bartel" w:date="2018-03-27T15:24:00Z"/>
          <w:rFonts w:ascii="Arial" w:hAnsi="Arial"/>
          <w:color w:val="000000" w:themeColor="text1"/>
          <w:sz w:val="22"/>
          <w:szCs w:val="22"/>
        </w:rPr>
      </w:pPr>
    </w:p>
    <w:p w14:paraId="1CEDBA90" w14:textId="77777777" w:rsidR="00D70CE5" w:rsidRDefault="00D70CE5" w:rsidP="00872DFB">
      <w:pPr>
        <w:spacing w:line="360" w:lineRule="auto"/>
        <w:rPr>
          <w:ins w:id="2860" w:author="David Bartel" w:date="2018-03-25T10:13:00Z"/>
          <w:rFonts w:ascii="Arial" w:hAnsi="Arial"/>
          <w:color w:val="000000" w:themeColor="text1"/>
          <w:sz w:val="22"/>
          <w:szCs w:val="22"/>
        </w:rPr>
      </w:pPr>
    </w:p>
    <w:p w14:paraId="52033D4C" w14:textId="61536BEB" w:rsidR="008112DA" w:rsidRPr="00872DFB" w:rsidRDefault="008112DA" w:rsidP="00872DFB">
      <w:pPr>
        <w:spacing w:line="360" w:lineRule="auto"/>
        <w:rPr>
          <w:ins w:id="2861" w:author="David Bartel" w:date="2018-03-25T10:13:00Z"/>
          <w:rFonts w:ascii="Arial" w:hAnsi="Arial"/>
          <w:b/>
          <w:color w:val="000000" w:themeColor="text1"/>
          <w:sz w:val="22"/>
          <w:szCs w:val="22"/>
        </w:rPr>
      </w:pPr>
      <w:ins w:id="2862" w:author="David Bartel" w:date="2018-03-25T10:13:00Z">
        <w:r w:rsidRPr="00872DFB">
          <w:rPr>
            <w:rFonts w:ascii="Arial" w:hAnsi="Arial"/>
            <w:b/>
            <w:color w:val="000000" w:themeColor="text1"/>
            <w:sz w:val="22"/>
            <w:szCs w:val="22"/>
          </w:rPr>
          <w:t>Discussion</w:t>
        </w:r>
      </w:ins>
    </w:p>
    <w:p w14:paraId="1AD1A118" w14:textId="796ABBE8" w:rsidR="008112DA" w:rsidRDefault="00077327" w:rsidP="00872DFB">
      <w:pPr>
        <w:spacing w:line="360" w:lineRule="auto"/>
        <w:rPr>
          <w:rFonts w:ascii="Arial" w:hAnsi="Arial"/>
          <w:color w:val="000000" w:themeColor="text1"/>
          <w:sz w:val="22"/>
          <w:szCs w:val="22"/>
        </w:rPr>
      </w:pPr>
      <w:ins w:id="2863" w:author="David Bartel" w:date="2018-03-26T10:40:00Z">
        <w:r>
          <w:rPr>
            <w:rFonts w:ascii="Arial" w:hAnsi="Arial"/>
            <w:sz w:val="22"/>
            <w:szCs w:val="22"/>
          </w:rPr>
          <w:t>O</w:t>
        </w:r>
      </w:ins>
      <w:ins w:id="2864" w:author="David Bartel" w:date="2018-03-25T10:13:00Z">
        <w:r w:rsidR="008112DA">
          <w:rPr>
            <w:rFonts w:ascii="Arial" w:hAnsi="Arial"/>
            <w:sz w:val="22"/>
            <w:szCs w:val="22"/>
          </w:rPr>
          <w:t xml:space="preserve">ur results provide new insight into both the canonical and non-canonical miRNA site types.  For each miRNA, the canonical 8mer was the highest-affinity site identified, illustrating its primacy in miRNA targeting, and for miR-1 and let-7a, the next three most effective site types were the canonical 7mer-m8, 7mer-A1 and 6mer sites.  However, the other </w:t>
        </w:r>
      </w:ins>
      <w:ins w:id="2865" w:author="David Bartel" w:date="2018-03-26T10:41:00Z">
        <w:r>
          <w:rPr>
            <w:rFonts w:ascii="Arial" w:hAnsi="Arial"/>
            <w:sz w:val="22"/>
            <w:szCs w:val="22"/>
          </w:rPr>
          <w:t>four</w:t>
        </w:r>
      </w:ins>
      <w:ins w:id="2866" w:author="David Bartel" w:date="2018-03-25T10:13:00Z">
        <w:r w:rsidR="008112DA">
          <w:rPr>
            <w:rFonts w:ascii="Arial" w:hAnsi="Arial"/>
            <w:sz w:val="22"/>
            <w:szCs w:val="22"/>
          </w:rPr>
          <w:t xml:space="preserve"> miRNAs each had 1–2 non-canonical sites with affinities at least that of the 7mer-m8, as well as another 4–15 non-canonical sites with affinities exceeding that of the canonical 6mer site.  The observation that canonical sites are not necessarily those with the highest affinity raises the questions of how canonical sites are distinguished from </w:t>
        </w:r>
        <w:proofErr w:type="spellStart"/>
        <w:r w:rsidR="008112DA">
          <w:rPr>
            <w:rFonts w:ascii="Arial" w:hAnsi="Arial"/>
            <w:sz w:val="22"/>
            <w:szCs w:val="22"/>
          </w:rPr>
          <w:t>noncanonical</w:t>
        </w:r>
        <w:proofErr w:type="spellEnd"/>
        <w:r w:rsidR="008112DA">
          <w:rPr>
            <w:rFonts w:ascii="Arial" w:hAnsi="Arial"/>
            <w:sz w:val="22"/>
            <w:szCs w:val="22"/>
          </w:rPr>
          <w:t xml:space="preserve"> ones and whether making such a distinction is of any </w:t>
        </w:r>
      </w:ins>
      <w:ins w:id="2867" w:author="David Bartel" w:date="2018-03-26T10:42:00Z">
        <w:r>
          <w:rPr>
            <w:rFonts w:ascii="Arial" w:hAnsi="Arial"/>
            <w:sz w:val="22"/>
            <w:szCs w:val="22"/>
          </w:rPr>
          <w:t>use</w:t>
        </w:r>
      </w:ins>
      <w:ins w:id="2868" w:author="David Bartel" w:date="2018-03-25T10:13:00Z">
        <w:r w:rsidR="008112DA">
          <w:rPr>
            <w:rFonts w:ascii="Arial" w:hAnsi="Arial"/>
            <w:sz w:val="22"/>
            <w:szCs w:val="22"/>
          </w:rPr>
          <w:t xml:space="preserve">.  Our results show that two criteria readily distinguished canonical sites from </w:t>
        </w:r>
        <w:proofErr w:type="spellStart"/>
        <w:r w:rsidR="008112DA">
          <w:rPr>
            <w:rFonts w:ascii="Arial" w:hAnsi="Arial"/>
            <w:sz w:val="22"/>
            <w:szCs w:val="22"/>
          </w:rPr>
          <w:t>noncanonical</w:t>
        </w:r>
        <w:proofErr w:type="spellEnd"/>
        <w:r w:rsidR="008112DA">
          <w:rPr>
            <w:rFonts w:ascii="Arial" w:hAnsi="Arial"/>
            <w:sz w:val="22"/>
            <w:szCs w:val="22"/>
          </w:rPr>
          <w:t xml:space="preserve"> ones.  First, the six canonical site types were the only ones identified for all </w:t>
        </w:r>
      </w:ins>
      <w:ins w:id="2869" w:author="David Bartel" w:date="2018-03-26T10:42:00Z">
        <w:r>
          <w:rPr>
            <w:rFonts w:ascii="Arial" w:hAnsi="Arial"/>
            <w:sz w:val="22"/>
            <w:szCs w:val="22"/>
          </w:rPr>
          <w:t>six</w:t>
        </w:r>
      </w:ins>
      <w:ins w:id="2870" w:author="David Bartel" w:date="2018-03-25T10:13:00Z">
        <w:r w:rsidR="008112DA">
          <w:rPr>
            <w:rFonts w:ascii="Arial" w:hAnsi="Arial"/>
            <w:sz w:val="22"/>
            <w:szCs w:val="22"/>
          </w:rPr>
          <w:t xml:space="preserve"> miRNAs, whereas the </w:t>
        </w:r>
        <w:proofErr w:type="spellStart"/>
        <w:r w:rsidR="008112DA">
          <w:rPr>
            <w:rFonts w:ascii="Arial" w:hAnsi="Arial"/>
            <w:sz w:val="22"/>
            <w:szCs w:val="22"/>
          </w:rPr>
          <w:t>noncanonical</w:t>
        </w:r>
        <w:proofErr w:type="spellEnd"/>
        <w:r w:rsidR="008112DA">
          <w:rPr>
            <w:rFonts w:ascii="Arial" w:hAnsi="Arial"/>
            <w:sz w:val="22"/>
            <w:szCs w:val="22"/>
          </w:rPr>
          <w:t xml:space="preserve"> site types were typically identified for only one miRNA, and never for more than </w:t>
        </w:r>
      </w:ins>
      <w:commentRangeStart w:id="2871"/>
      <w:ins w:id="2872" w:author="David Bartel" w:date="2018-03-26T10:42:00Z">
        <w:r>
          <w:rPr>
            <w:rFonts w:ascii="Arial" w:hAnsi="Arial"/>
            <w:sz w:val="22"/>
            <w:szCs w:val="22"/>
          </w:rPr>
          <w:t>two</w:t>
        </w:r>
      </w:ins>
      <w:commentRangeEnd w:id="2871"/>
      <w:ins w:id="2873" w:author="David Bartel" w:date="2018-03-26T10:43:00Z">
        <w:r>
          <w:rPr>
            <w:rStyle w:val="CommentReference"/>
            <w:rFonts w:eastAsiaTheme="minorHAnsi"/>
          </w:rPr>
          <w:commentReference w:id="2871"/>
        </w:r>
      </w:ins>
      <w:ins w:id="2874" w:author="David Bartel" w:date="2018-03-25T10:13:00Z">
        <w:r w:rsidR="008112DA">
          <w:rPr>
            <w:rFonts w:ascii="Arial" w:hAnsi="Arial"/>
            <w:sz w:val="22"/>
            <w:szCs w:val="22"/>
          </w:rPr>
          <w:t xml:space="preserve">.  Second, the four highest-affinity canonical sites occupy most of the specifically bound AGO2, even for miR-124, which has the largest and highest-affinity repertoire of </w:t>
        </w:r>
        <w:proofErr w:type="spellStart"/>
        <w:r w:rsidR="008112DA">
          <w:rPr>
            <w:rFonts w:ascii="Arial" w:hAnsi="Arial"/>
            <w:sz w:val="22"/>
            <w:szCs w:val="22"/>
          </w:rPr>
          <w:t>noncanonical</w:t>
        </w:r>
        <w:proofErr w:type="spellEnd"/>
        <w:r w:rsidR="008112DA">
          <w:rPr>
            <w:rFonts w:ascii="Arial" w:hAnsi="Arial"/>
            <w:sz w:val="22"/>
            <w:szCs w:val="22"/>
          </w:rPr>
          <w:t xml:space="preserve"> sites (Fig. 1F, Fig. 2).  This greater role for canonical sites is presumably because perfect pairing to the seed region is the most efficient way to bind the silencing complex.  Thus, to achieve equivalent affinity, the non-canonical sites </w:t>
        </w:r>
        <w:commentRangeStart w:id="2875"/>
        <w:r w:rsidR="008112DA">
          <w:rPr>
            <w:rFonts w:ascii="Arial" w:hAnsi="Arial"/>
            <w:sz w:val="22"/>
            <w:szCs w:val="22"/>
          </w:rPr>
          <w:t>must be</w:t>
        </w:r>
        <w:commentRangeEnd w:id="2875"/>
        <w:r w:rsidR="008112DA">
          <w:rPr>
            <w:rStyle w:val="CommentReference"/>
            <w:rFonts w:eastAsiaTheme="minorHAnsi"/>
          </w:rPr>
          <w:commentReference w:id="2875"/>
        </w:r>
        <w:r w:rsidR="008112DA">
          <w:rPr>
            <w:rFonts w:ascii="Arial" w:hAnsi="Arial"/>
            <w:sz w:val="22"/>
            <w:szCs w:val="22"/>
          </w:rPr>
          <w:t xml:space="preserve"> longer and are therefore less abundant.  For example, although the miR-124 7mer-m8 site has lower affinity than a 10-nt </w:t>
        </w:r>
        <w:proofErr w:type="spellStart"/>
        <w:r w:rsidR="008112DA">
          <w:rPr>
            <w:rFonts w:ascii="Arial" w:hAnsi="Arial"/>
            <w:sz w:val="22"/>
            <w:szCs w:val="22"/>
          </w:rPr>
          <w:t>noncanonical</w:t>
        </w:r>
        <w:proofErr w:type="spellEnd"/>
        <w:r w:rsidR="008112DA" w:rsidRPr="00AB1491">
          <w:rPr>
            <w:rFonts w:ascii="Arial" w:hAnsi="Arial"/>
            <w:sz w:val="22"/>
            <w:szCs w:val="22"/>
          </w:rPr>
          <w:t xml:space="preserve"> </w:t>
        </w:r>
        <w:r w:rsidR="008112DA">
          <w:rPr>
            <w:rFonts w:ascii="Arial" w:hAnsi="Arial"/>
            <w:sz w:val="22"/>
            <w:szCs w:val="22"/>
          </w:rPr>
          <w:t>site, the canonical 7-nt site occupies much more AGO2–miR-124 because of its 64-fold greater abundance.  The ubiquitous function and more efficient binding of canonical sites</w:t>
        </w:r>
        <w:r w:rsidR="008112DA" w:rsidRPr="00CD04CE">
          <w:rPr>
            <w:rFonts w:ascii="Arial" w:hAnsi="Arial"/>
            <w:sz w:val="22"/>
            <w:szCs w:val="22"/>
          </w:rPr>
          <w:t xml:space="preserve"> </w:t>
        </w:r>
        <w:r w:rsidR="008112DA">
          <w:rPr>
            <w:rFonts w:ascii="Arial" w:hAnsi="Arial"/>
            <w:sz w:val="22"/>
            <w:szCs w:val="22"/>
          </w:rPr>
          <w:t>explains why these site types have the greatest signal in meta analyses of site conservation</w:t>
        </w:r>
        <w:r>
          <w:rPr>
            <w:rFonts w:ascii="Arial" w:hAnsi="Arial"/>
            <w:sz w:val="22"/>
            <w:szCs w:val="22"/>
          </w:rPr>
          <w:t>, thereby explaining why they w</w:t>
        </w:r>
        <w:r w:rsidR="008112DA">
          <w:rPr>
            <w:rFonts w:ascii="Arial" w:hAnsi="Arial"/>
            <w:sz w:val="22"/>
            <w:szCs w:val="22"/>
          </w:rPr>
          <w:t>ere the fi</w:t>
        </w:r>
        <w:r>
          <w:rPr>
            <w:rFonts w:ascii="Arial" w:hAnsi="Arial"/>
            <w:sz w:val="22"/>
            <w:szCs w:val="22"/>
          </w:rPr>
          <w:t>rst site types to be identified</w:t>
        </w:r>
        <w:r w:rsidR="008112DA">
          <w:rPr>
            <w:rFonts w:ascii="Arial" w:hAnsi="Arial"/>
            <w:sz w:val="22"/>
            <w:szCs w:val="22"/>
          </w:rPr>
          <w:t xml:space="preserve">(Lewis2005) and justifying the continued distinction between canonical and </w:t>
        </w:r>
        <w:proofErr w:type="spellStart"/>
        <w:r w:rsidR="008112DA">
          <w:rPr>
            <w:rFonts w:ascii="Arial" w:hAnsi="Arial"/>
            <w:sz w:val="22"/>
            <w:szCs w:val="22"/>
          </w:rPr>
          <w:t>noncanonical</w:t>
        </w:r>
        <w:proofErr w:type="spellEnd"/>
        <w:r w:rsidR="008112DA">
          <w:rPr>
            <w:rFonts w:ascii="Arial" w:hAnsi="Arial"/>
            <w:sz w:val="22"/>
            <w:szCs w:val="22"/>
          </w:rPr>
          <w:t xml:space="preserve"> site types.   </w:t>
        </w:r>
      </w:ins>
    </w:p>
    <w:p w14:paraId="67D34DDA" w14:textId="77777777" w:rsidR="00426892" w:rsidRDefault="00426892">
      <w:pPr>
        <w:rPr>
          <w:ins w:id="2876" w:author="David Bartel" w:date="2018-03-25T10:13:00Z"/>
        </w:rPr>
      </w:pPr>
    </w:p>
    <w:p w14:paraId="21550EB3" w14:textId="77777777" w:rsidR="008112DA" w:rsidRDefault="008112DA">
      <w:pPr>
        <w:rPr>
          <w:ins w:id="2877" w:author="David Bartel" w:date="2018-03-25T10:13:00Z"/>
        </w:rPr>
      </w:pPr>
    </w:p>
    <w:p w14:paraId="5721AF02" w14:textId="47F32EF0" w:rsidR="00172C52" w:rsidRDefault="00172C52">
      <w:r>
        <w:br w:type="page"/>
      </w:r>
    </w:p>
    <w:p w14:paraId="6FAB510E" w14:textId="77777777" w:rsidR="00E63B9C" w:rsidRDefault="00E63B9C" w:rsidP="00E63B9C">
      <w:pPr>
        <w:spacing w:line="360" w:lineRule="auto"/>
        <w:outlineLvl w:val="0"/>
        <w:rPr>
          <w:rFonts w:ascii="Arial" w:hAnsi="Arial"/>
          <w:b/>
          <w:sz w:val="22"/>
          <w:szCs w:val="22"/>
        </w:rPr>
      </w:pPr>
      <w:r>
        <w:rPr>
          <w:rFonts w:ascii="Arial" w:hAnsi="Arial"/>
          <w:b/>
          <w:sz w:val="22"/>
          <w:szCs w:val="22"/>
        </w:rPr>
        <w:t>FIGURE LEGENDS</w:t>
      </w:r>
    </w:p>
    <w:p w14:paraId="150AF9D4" w14:textId="77777777" w:rsidR="00172C52" w:rsidRDefault="00172C52" w:rsidP="00172C52">
      <w:pPr>
        <w:spacing w:line="360" w:lineRule="auto"/>
        <w:rPr>
          <w:rFonts w:ascii="Arial" w:hAnsi="Arial"/>
          <w:b/>
          <w:sz w:val="22"/>
          <w:szCs w:val="22"/>
        </w:rPr>
      </w:pPr>
      <w:r>
        <w:rPr>
          <w:rFonts w:ascii="Arial" w:hAnsi="Arial"/>
          <w:b/>
          <w:sz w:val="22"/>
          <w:szCs w:val="22"/>
        </w:rPr>
        <w:t>Figure 1: AGO–RBNS enables quantitative analysis of relative binding affinities of canonical and novel miR-1 target site</w:t>
      </w:r>
      <w:r>
        <w:rPr>
          <w:rFonts w:ascii="Arial" w:hAnsi="Arial"/>
          <w:b/>
          <w:sz w:val="22"/>
          <w:szCs w:val="22"/>
        </w:rPr>
        <w:softHyphen/>
        <w:t>–types.</w:t>
      </w:r>
    </w:p>
    <w:p w14:paraId="3D2CE784" w14:textId="1089D6CF" w:rsidR="00E63B9C" w:rsidRDefault="00E63B9C" w:rsidP="00E63B9C">
      <w:pPr>
        <w:spacing w:line="360" w:lineRule="auto"/>
        <w:rPr>
          <w:rFonts w:ascii="Arial" w:hAnsi="Arial"/>
          <w:sz w:val="22"/>
          <w:szCs w:val="22"/>
        </w:rPr>
      </w:pPr>
      <w:r>
        <w:rPr>
          <w:rFonts w:ascii="Arial" w:hAnsi="Arial"/>
          <w:b/>
          <w:sz w:val="22"/>
          <w:szCs w:val="22"/>
        </w:rPr>
        <w:t>(</w:t>
      </w:r>
      <w:r>
        <w:rPr>
          <w:rFonts w:ascii="Arial" w:hAnsi="Arial"/>
          <w:b/>
          <w:sz w:val="22"/>
          <w:szCs w:val="22"/>
        </w:rPr>
        <w:t>A</w:t>
      </w:r>
      <w:r>
        <w:rPr>
          <w:rFonts w:ascii="Arial" w:hAnsi="Arial"/>
          <w:b/>
          <w:sz w:val="22"/>
          <w:szCs w:val="22"/>
        </w:rPr>
        <w:t xml:space="preserve">) </w:t>
      </w:r>
      <w:r w:rsidR="000D394A">
        <w:rPr>
          <w:rFonts w:ascii="Arial" w:hAnsi="Arial"/>
          <w:sz w:val="22"/>
          <w:szCs w:val="22"/>
        </w:rPr>
        <w:t>Canonical sites of miR-1</w:t>
      </w:r>
      <w:r>
        <w:rPr>
          <w:rFonts w:ascii="Arial" w:hAnsi="Arial"/>
          <w:sz w:val="22"/>
          <w:szCs w:val="22"/>
        </w:rPr>
        <w:t>.</w:t>
      </w:r>
      <w:r w:rsidR="000D394A">
        <w:rPr>
          <w:rFonts w:ascii="Arial" w:hAnsi="Arial"/>
          <w:sz w:val="22"/>
          <w:szCs w:val="22"/>
        </w:rPr>
        <w:t xml:space="preserve"> These sites include varying amounts of contiguous pairing through the miRNA seed </w:t>
      </w:r>
      <w:r w:rsidR="00273BCC">
        <w:rPr>
          <w:rFonts w:ascii="Arial" w:hAnsi="Arial"/>
          <w:sz w:val="22"/>
          <w:szCs w:val="22"/>
        </w:rPr>
        <w:t>region (nucleotide positions 2–8</w:t>
      </w:r>
      <w:r w:rsidR="000D394A">
        <w:rPr>
          <w:rFonts w:ascii="Arial" w:hAnsi="Arial"/>
          <w:sz w:val="22"/>
          <w:szCs w:val="22"/>
        </w:rPr>
        <w:t>)</w:t>
      </w:r>
      <w:r w:rsidR="00273BCC">
        <w:rPr>
          <w:rFonts w:ascii="Arial" w:hAnsi="Arial"/>
          <w:sz w:val="22"/>
          <w:szCs w:val="22"/>
        </w:rPr>
        <w:t>, and may additionally contain</w:t>
      </w:r>
      <w:r w:rsidR="000D394A">
        <w:rPr>
          <w:rFonts w:ascii="Arial" w:hAnsi="Arial"/>
          <w:sz w:val="22"/>
          <w:szCs w:val="22"/>
        </w:rPr>
        <w:t xml:space="preserve"> an A nucleotide opposite </w:t>
      </w:r>
      <w:r w:rsidR="00273BCC">
        <w:rPr>
          <w:rFonts w:ascii="Arial" w:hAnsi="Arial"/>
          <w:sz w:val="22"/>
          <w:szCs w:val="22"/>
        </w:rPr>
        <w:t xml:space="preserve">miRNA </w:t>
      </w:r>
      <w:r w:rsidR="000D394A">
        <w:rPr>
          <w:rFonts w:ascii="Arial" w:hAnsi="Arial"/>
          <w:sz w:val="22"/>
          <w:szCs w:val="22"/>
        </w:rPr>
        <w:t xml:space="preserve">nucleotide position 1. The </w:t>
      </w:r>
      <w:r w:rsidR="00273BCC">
        <w:rPr>
          <w:rFonts w:ascii="Arial" w:hAnsi="Arial"/>
          <w:sz w:val="22"/>
          <w:szCs w:val="22"/>
        </w:rPr>
        <w:t>single</w:t>
      </w:r>
      <w:r w:rsidR="000D394A">
        <w:rPr>
          <w:rFonts w:ascii="Arial" w:hAnsi="Arial"/>
          <w:sz w:val="22"/>
          <w:szCs w:val="22"/>
        </w:rPr>
        <w:t xml:space="preserve"> 8- and two 7-nt sites (the 8mer, 7mer-m8, and 7mer-A1)</w:t>
      </w:r>
      <w:r w:rsidR="00273BCC">
        <w:rPr>
          <w:rFonts w:ascii="Arial" w:hAnsi="Arial"/>
          <w:sz w:val="22"/>
          <w:szCs w:val="22"/>
        </w:rPr>
        <w:t>, which have complementarity to the entire miRNA seed (red)</w:t>
      </w:r>
      <w:r w:rsidR="000D394A">
        <w:rPr>
          <w:rFonts w:ascii="Arial" w:hAnsi="Arial"/>
          <w:sz w:val="22"/>
          <w:szCs w:val="22"/>
        </w:rPr>
        <w:t xml:space="preserve">, </w:t>
      </w:r>
      <w:r w:rsidR="00273BCC">
        <w:rPr>
          <w:rFonts w:ascii="Arial" w:hAnsi="Arial"/>
          <w:sz w:val="22"/>
          <w:szCs w:val="22"/>
        </w:rPr>
        <w:t xml:space="preserve">are the most effective and most well-conserved sites, </w:t>
      </w:r>
      <w:r w:rsidR="000D394A">
        <w:rPr>
          <w:rFonts w:ascii="Arial" w:hAnsi="Arial"/>
          <w:sz w:val="22"/>
          <w:szCs w:val="22"/>
        </w:rPr>
        <w:t>w</w:t>
      </w:r>
      <w:r w:rsidR="00273BCC">
        <w:rPr>
          <w:rFonts w:ascii="Arial" w:hAnsi="Arial"/>
          <w:sz w:val="22"/>
          <w:szCs w:val="22"/>
        </w:rPr>
        <w:t>hile</w:t>
      </w:r>
      <w:r w:rsidR="000D394A">
        <w:rPr>
          <w:rFonts w:ascii="Arial" w:hAnsi="Arial"/>
          <w:sz w:val="22"/>
          <w:szCs w:val="22"/>
        </w:rPr>
        <w:t xml:space="preserve"> the three</w:t>
      </w:r>
      <w:r w:rsidR="00273BCC">
        <w:rPr>
          <w:rFonts w:ascii="Arial" w:hAnsi="Arial"/>
          <w:sz w:val="22"/>
          <w:szCs w:val="22"/>
        </w:rPr>
        <w:t xml:space="preserve"> 6 </w:t>
      </w:r>
      <w:proofErr w:type="spellStart"/>
      <w:r w:rsidR="00273BCC">
        <w:rPr>
          <w:rFonts w:ascii="Arial" w:hAnsi="Arial"/>
          <w:sz w:val="22"/>
          <w:szCs w:val="22"/>
        </w:rPr>
        <w:t>nt</w:t>
      </w:r>
      <w:proofErr w:type="spellEnd"/>
      <w:r w:rsidR="00273BCC">
        <w:rPr>
          <w:rFonts w:ascii="Arial" w:hAnsi="Arial"/>
          <w:sz w:val="22"/>
          <w:szCs w:val="22"/>
        </w:rPr>
        <w:t xml:space="preserve"> sites (the 6mer, 6mer-m8 or </w:t>
      </w:r>
      <w:r w:rsidR="000D394A">
        <w:rPr>
          <w:rFonts w:ascii="Arial" w:hAnsi="Arial"/>
          <w:sz w:val="22"/>
          <w:szCs w:val="22"/>
        </w:rPr>
        <w:t>offset 6mer</w:t>
      </w:r>
      <w:r w:rsidR="00273BCC">
        <w:rPr>
          <w:rFonts w:ascii="Arial" w:hAnsi="Arial"/>
          <w:sz w:val="22"/>
          <w:szCs w:val="22"/>
        </w:rPr>
        <w:t>, and 6mer-A1) are less effective and less preferentially conserved throughout mammalian 3′ UTRs.</w:t>
      </w:r>
    </w:p>
    <w:p w14:paraId="611EF55B" w14:textId="225B9D8F" w:rsidR="00172C52" w:rsidRDefault="00E63B9C" w:rsidP="00E63B9C">
      <w:pPr>
        <w:spacing w:line="360" w:lineRule="auto"/>
        <w:rPr>
          <w:rFonts w:ascii="Arial" w:hAnsi="Arial"/>
          <w:sz w:val="22"/>
          <w:szCs w:val="22"/>
        </w:rPr>
      </w:pPr>
      <w:r>
        <w:rPr>
          <w:rFonts w:ascii="Arial" w:hAnsi="Arial"/>
          <w:b/>
          <w:sz w:val="22"/>
          <w:szCs w:val="22"/>
        </w:rPr>
        <w:t xml:space="preserve"> </w:t>
      </w:r>
      <w:r w:rsidR="00172C52">
        <w:rPr>
          <w:rFonts w:ascii="Arial" w:hAnsi="Arial"/>
          <w:b/>
          <w:sz w:val="22"/>
          <w:szCs w:val="22"/>
        </w:rPr>
        <w:t>(</w:t>
      </w:r>
      <w:r>
        <w:rPr>
          <w:rFonts w:ascii="Arial" w:hAnsi="Arial"/>
          <w:b/>
          <w:sz w:val="22"/>
          <w:szCs w:val="22"/>
        </w:rPr>
        <w:t>B</w:t>
      </w:r>
      <w:r w:rsidR="00172C52">
        <w:rPr>
          <w:rFonts w:ascii="Arial" w:hAnsi="Arial"/>
          <w:b/>
          <w:sz w:val="22"/>
          <w:szCs w:val="22"/>
        </w:rPr>
        <w:t xml:space="preserve">) </w:t>
      </w:r>
      <w:r w:rsidR="007F609F">
        <w:rPr>
          <w:rFonts w:ascii="Arial" w:hAnsi="Arial"/>
          <w:sz w:val="22"/>
          <w:szCs w:val="22"/>
        </w:rPr>
        <w:t xml:space="preserve">AGO-RBNS. </w:t>
      </w:r>
      <w:r w:rsidR="00172C52">
        <w:rPr>
          <w:rFonts w:ascii="Arial" w:hAnsi="Arial"/>
          <w:sz w:val="22"/>
          <w:szCs w:val="22"/>
        </w:rPr>
        <w:t xml:space="preserve">Purified AGO2–miR-1 is incubated with excess </w:t>
      </w:r>
      <w:r w:rsidR="00E709BC">
        <w:rPr>
          <w:rFonts w:ascii="Arial" w:hAnsi="Arial"/>
          <w:sz w:val="22"/>
          <w:szCs w:val="22"/>
        </w:rPr>
        <w:t>RNA</w:t>
      </w:r>
      <w:r w:rsidR="00172C52">
        <w:rPr>
          <w:rFonts w:ascii="Arial" w:hAnsi="Arial"/>
          <w:sz w:val="22"/>
          <w:szCs w:val="22"/>
        </w:rPr>
        <w:t xml:space="preserve"> library</w:t>
      </w:r>
      <w:r w:rsidR="00E709BC">
        <w:rPr>
          <w:rFonts w:ascii="Arial" w:hAnsi="Arial"/>
          <w:sz w:val="22"/>
          <w:szCs w:val="22"/>
        </w:rPr>
        <w:t xml:space="preserve"> containing 37 randomized nucleotides</w:t>
      </w:r>
      <w:r w:rsidR="00172C52">
        <w:rPr>
          <w:rFonts w:ascii="Arial" w:hAnsi="Arial"/>
          <w:sz w:val="22"/>
          <w:szCs w:val="22"/>
        </w:rPr>
        <w:t xml:space="preserve"> until binding equilibrium (left). The </w:t>
      </w:r>
      <w:r w:rsidR="00E709BC">
        <w:rPr>
          <w:rFonts w:ascii="Arial" w:hAnsi="Arial"/>
          <w:sz w:val="22"/>
          <w:szCs w:val="22"/>
        </w:rPr>
        <w:t>AGO2–miR-1–</w:t>
      </w:r>
      <w:r w:rsidR="00172C52">
        <w:rPr>
          <w:rFonts w:ascii="Arial" w:hAnsi="Arial"/>
          <w:sz w:val="22"/>
          <w:szCs w:val="22"/>
        </w:rPr>
        <w:t xml:space="preserve">bound library molecules are </w:t>
      </w:r>
      <w:r w:rsidR="00E709BC">
        <w:rPr>
          <w:rFonts w:ascii="Arial" w:hAnsi="Arial"/>
          <w:sz w:val="22"/>
          <w:szCs w:val="22"/>
        </w:rPr>
        <w:t xml:space="preserve">first </w:t>
      </w:r>
      <w:r w:rsidR="00172C52">
        <w:rPr>
          <w:rFonts w:ascii="Arial" w:hAnsi="Arial"/>
          <w:sz w:val="22"/>
          <w:szCs w:val="22"/>
        </w:rPr>
        <w:t xml:space="preserve">isolated by applying the reaction to a nitrocellulose filter under vacuum (middle), and </w:t>
      </w:r>
      <w:r w:rsidR="00E709BC">
        <w:rPr>
          <w:rFonts w:ascii="Arial" w:hAnsi="Arial"/>
          <w:sz w:val="22"/>
          <w:szCs w:val="22"/>
        </w:rPr>
        <w:t xml:space="preserve">subsequently </w:t>
      </w:r>
      <w:r w:rsidR="00172C52">
        <w:rPr>
          <w:rFonts w:ascii="Arial" w:hAnsi="Arial"/>
          <w:sz w:val="22"/>
          <w:szCs w:val="22"/>
        </w:rPr>
        <w:t xml:space="preserve">used to </w:t>
      </w:r>
      <w:r w:rsidR="00E709BC">
        <w:rPr>
          <w:rFonts w:ascii="Arial" w:hAnsi="Arial"/>
          <w:sz w:val="22"/>
          <w:szCs w:val="22"/>
        </w:rPr>
        <w:t xml:space="preserve">generate </w:t>
      </w:r>
      <w:r w:rsidR="00172C52">
        <w:rPr>
          <w:rFonts w:ascii="Arial" w:hAnsi="Arial"/>
          <w:sz w:val="22"/>
          <w:szCs w:val="22"/>
        </w:rPr>
        <w:t>DNA amplicons for RNA-</w:t>
      </w:r>
      <w:proofErr w:type="spellStart"/>
      <w:r w:rsidR="00172C52">
        <w:rPr>
          <w:rFonts w:ascii="Arial" w:hAnsi="Arial"/>
          <w:sz w:val="22"/>
          <w:szCs w:val="22"/>
        </w:rPr>
        <w:t>Seq</w:t>
      </w:r>
      <w:proofErr w:type="spellEnd"/>
      <w:r w:rsidR="00172C52">
        <w:rPr>
          <w:rFonts w:ascii="Arial" w:hAnsi="Arial"/>
          <w:sz w:val="22"/>
          <w:szCs w:val="22"/>
        </w:rPr>
        <w:t xml:space="preserve"> (right). Five different concentrations of AGO2–miR-1 in the binding reaction were sequenced, in addition to the input, and a mock binding reaction with no AGO2–miR-1.</w:t>
      </w:r>
    </w:p>
    <w:p w14:paraId="7BB79EDD" w14:textId="0688CED2" w:rsidR="00172C52" w:rsidRDefault="00172C52" w:rsidP="00172C52">
      <w:pPr>
        <w:spacing w:line="360" w:lineRule="auto"/>
        <w:rPr>
          <w:rFonts w:ascii="Arial" w:hAnsi="Arial"/>
          <w:sz w:val="22"/>
          <w:szCs w:val="22"/>
        </w:rPr>
      </w:pPr>
      <w:r>
        <w:rPr>
          <w:rFonts w:ascii="Arial" w:hAnsi="Arial"/>
          <w:b/>
          <w:sz w:val="22"/>
          <w:szCs w:val="22"/>
        </w:rPr>
        <w:t>(</w:t>
      </w:r>
      <w:r w:rsidR="00E709BC">
        <w:rPr>
          <w:rFonts w:ascii="Arial" w:hAnsi="Arial"/>
          <w:b/>
          <w:sz w:val="22"/>
          <w:szCs w:val="22"/>
        </w:rPr>
        <w:t>C</w:t>
      </w:r>
      <w:r>
        <w:rPr>
          <w:rFonts w:ascii="Arial" w:hAnsi="Arial"/>
          <w:b/>
          <w:sz w:val="22"/>
          <w:szCs w:val="22"/>
        </w:rPr>
        <w:t>)</w:t>
      </w:r>
      <w:r>
        <w:rPr>
          <w:rFonts w:ascii="Arial" w:hAnsi="Arial"/>
          <w:sz w:val="22"/>
          <w:szCs w:val="22"/>
        </w:rPr>
        <w:t xml:space="preserve"> Fractional abundance of reads containing a complementary 8mer (purple), 7mer-m8 (red), 7mer-A1 (blue), 6mer (cyan), 6mer</w:t>
      </w:r>
      <w:r>
        <w:rPr>
          <w:rFonts w:ascii="Arial" w:hAnsi="Arial"/>
          <w:sz w:val="22"/>
          <w:szCs w:val="22"/>
        </w:rPr>
        <w:softHyphen/>
        <w:t xml:space="preserve">-m8 (light purple), or 6mer-A1 (light blue) site to miR-1, as well as reads containing none of these site types (black), </w:t>
      </w:r>
      <w:r w:rsidR="00E709BC">
        <w:rPr>
          <w:rFonts w:ascii="Arial" w:hAnsi="Arial"/>
          <w:sz w:val="22"/>
          <w:szCs w:val="22"/>
        </w:rPr>
        <w:t>plotted in</w:t>
      </w:r>
      <w:r>
        <w:rPr>
          <w:rFonts w:ascii="Arial" w:hAnsi="Arial"/>
          <w:sz w:val="22"/>
          <w:szCs w:val="22"/>
        </w:rPr>
        <w:t xml:space="preserve"> the input library and the 7.6 </w:t>
      </w:r>
      <w:proofErr w:type="spellStart"/>
      <w:r>
        <w:rPr>
          <w:rFonts w:ascii="Arial" w:hAnsi="Arial"/>
          <w:sz w:val="22"/>
          <w:szCs w:val="22"/>
        </w:rPr>
        <w:t>pM</w:t>
      </w:r>
      <w:proofErr w:type="spellEnd"/>
      <w:r>
        <w:rPr>
          <w:rFonts w:ascii="Arial" w:hAnsi="Arial"/>
          <w:sz w:val="22"/>
          <w:szCs w:val="22"/>
        </w:rPr>
        <w:t xml:space="preserve"> AGO2–miR-1 library. Dashed vertical lines depict the enrichment or depletion of each category of reads in the AGO</w:t>
      </w:r>
      <w:r w:rsidR="00E709BC">
        <w:rPr>
          <w:rFonts w:ascii="Arial" w:hAnsi="Arial"/>
          <w:sz w:val="22"/>
          <w:szCs w:val="22"/>
        </w:rPr>
        <w:t>2-miR-1</w:t>
      </w:r>
      <w:r>
        <w:rPr>
          <w:rFonts w:ascii="Arial" w:hAnsi="Arial"/>
          <w:sz w:val="22"/>
          <w:szCs w:val="22"/>
        </w:rPr>
        <w:t xml:space="preserve">-bound library </w:t>
      </w:r>
      <w:r w:rsidR="00E709BC">
        <w:rPr>
          <w:rFonts w:ascii="Arial" w:hAnsi="Arial"/>
          <w:sz w:val="22"/>
          <w:szCs w:val="22"/>
        </w:rPr>
        <w:t>in comparison</w:t>
      </w:r>
      <w:r>
        <w:rPr>
          <w:rFonts w:ascii="Arial" w:hAnsi="Arial"/>
          <w:sz w:val="22"/>
          <w:szCs w:val="22"/>
        </w:rPr>
        <w:t xml:space="preserve"> to the input</w:t>
      </w:r>
      <w:r w:rsidR="00E709BC">
        <w:rPr>
          <w:rFonts w:ascii="Arial" w:hAnsi="Arial"/>
          <w:sz w:val="22"/>
          <w:szCs w:val="22"/>
        </w:rPr>
        <w:t xml:space="preserve"> library</w:t>
      </w:r>
      <w:r>
        <w:rPr>
          <w:rFonts w:ascii="Arial" w:hAnsi="Arial"/>
          <w:sz w:val="22"/>
          <w:szCs w:val="22"/>
        </w:rPr>
        <w:t>, and the dashed</w:t>
      </w:r>
      <w:r w:rsidR="00042579">
        <w:rPr>
          <w:rFonts w:ascii="Arial" w:hAnsi="Arial"/>
          <w:sz w:val="22"/>
          <w:szCs w:val="22"/>
        </w:rPr>
        <w:t xml:space="preserve"> diagonal line represents x = y.</w:t>
      </w:r>
    </w:p>
    <w:p w14:paraId="4E567953" w14:textId="7F5DBB7F" w:rsidR="00172C52" w:rsidRDefault="00172C52" w:rsidP="00172C52">
      <w:pPr>
        <w:spacing w:line="360" w:lineRule="auto"/>
        <w:rPr>
          <w:rFonts w:ascii="Arial" w:hAnsi="Arial"/>
          <w:sz w:val="22"/>
          <w:szCs w:val="22"/>
        </w:rPr>
      </w:pPr>
      <w:r>
        <w:rPr>
          <w:rFonts w:ascii="Arial" w:hAnsi="Arial"/>
          <w:b/>
          <w:sz w:val="22"/>
          <w:szCs w:val="22"/>
        </w:rPr>
        <w:t>(</w:t>
      </w:r>
      <w:r w:rsidR="00E709BC">
        <w:rPr>
          <w:rFonts w:ascii="Arial" w:hAnsi="Arial"/>
          <w:b/>
          <w:sz w:val="22"/>
          <w:szCs w:val="22"/>
        </w:rPr>
        <w:t>D</w:t>
      </w:r>
      <w:r>
        <w:rPr>
          <w:rFonts w:ascii="Arial" w:hAnsi="Arial"/>
          <w:b/>
          <w:sz w:val="22"/>
          <w:szCs w:val="22"/>
        </w:rPr>
        <w:t>)</w:t>
      </w:r>
      <w:r>
        <w:rPr>
          <w:rFonts w:ascii="Arial" w:hAnsi="Arial"/>
          <w:sz w:val="22"/>
          <w:szCs w:val="22"/>
        </w:rPr>
        <w:t xml:space="preserve"> Enrichment of reads containing either of the </w:t>
      </w:r>
      <w:proofErr w:type="gramStart"/>
      <w:r>
        <w:rPr>
          <w:rFonts w:ascii="Arial" w:hAnsi="Arial"/>
          <w:sz w:val="22"/>
          <w:szCs w:val="22"/>
        </w:rPr>
        <w:t xml:space="preserve">six </w:t>
      </w:r>
      <w:r w:rsidR="00710196">
        <w:rPr>
          <w:rFonts w:ascii="Arial" w:hAnsi="Arial"/>
          <w:sz w:val="22"/>
          <w:szCs w:val="22"/>
        </w:rPr>
        <w:t>canonical</w:t>
      </w:r>
      <w:proofErr w:type="gramEnd"/>
      <w:r w:rsidR="00710196">
        <w:rPr>
          <w:rFonts w:ascii="Arial" w:hAnsi="Arial"/>
          <w:sz w:val="22"/>
          <w:szCs w:val="22"/>
        </w:rPr>
        <w:t xml:space="preserve"> site-</w:t>
      </w:r>
      <w:r>
        <w:rPr>
          <w:rFonts w:ascii="Arial" w:hAnsi="Arial"/>
          <w:sz w:val="22"/>
          <w:szCs w:val="22"/>
        </w:rPr>
        <w:t xml:space="preserve">types </w:t>
      </w:r>
      <w:r w:rsidR="00042579">
        <w:rPr>
          <w:rFonts w:ascii="Arial" w:hAnsi="Arial"/>
          <w:sz w:val="22"/>
          <w:szCs w:val="22"/>
        </w:rPr>
        <w:t>of miR-1 or</w:t>
      </w:r>
      <w:r>
        <w:rPr>
          <w:rFonts w:ascii="Arial" w:hAnsi="Arial"/>
          <w:sz w:val="22"/>
          <w:szCs w:val="22"/>
        </w:rPr>
        <w:t xml:space="preserve"> </w:t>
      </w:r>
      <w:r w:rsidR="00042579">
        <w:rPr>
          <w:rFonts w:ascii="Arial" w:hAnsi="Arial"/>
          <w:sz w:val="22"/>
          <w:szCs w:val="22"/>
        </w:rPr>
        <w:t xml:space="preserve">lacking a site, for each of the five AGO2–miR-1 concentrations </w:t>
      </w:r>
      <w:r>
        <w:rPr>
          <w:rFonts w:ascii="Arial" w:hAnsi="Arial"/>
          <w:sz w:val="22"/>
          <w:szCs w:val="22"/>
        </w:rPr>
        <w:t>across</w:t>
      </w:r>
      <w:r w:rsidR="00042579">
        <w:rPr>
          <w:rFonts w:ascii="Arial" w:hAnsi="Arial"/>
          <w:sz w:val="22"/>
          <w:szCs w:val="22"/>
        </w:rPr>
        <w:t xml:space="preserve"> within the AGO-RBNS experiment, in comparison to the input RNA library</w:t>
      </w:r>
      <w:r>
        <w:rPr>
          <w:rFonts w:ascii="Arial" w:hAnsi="Arial"/>
          <w:sz w:val="22"/>
          <w:szCs w:val="22"/>
        </w:rPr>
        <w:t>. Colors correspond to the site type–categories described in (</w:t>
      </w:r>
      <w:r w:rsidR="00710196">
        <w:rPr>
          <w:rFonts w:ascii="Arial" w:hAnsi="Arial"/>
          <w:sz w:val="22"/>
          <w:szCs w:val="22"/>
        </w:rPr>
        <w:t>C</w:t>
      </w:r>
      <w:r>
        <w:rPr>
          <w:rFonts w:ascii="Arial" w:hAnsi="Arial"/>
          <w:sz w:val="22"/>
          <w:szCs w:val="22"/>
        </w:rPr>
        <w:t xml:space="preserve">). Points represent the </w:t>
      </w:r>
      <w:r w:rsidR="00042579">
        <w:rPr>
          <w:rFonts w:ascii="Arial" w:hAnsi="Arial"/>
          <w:sz w:val="22"/>
          <w:szCs w:val="22"/>
        </w:rPr>
        <w:t>experimentally determined</w:t>
      </w:r>
      <w:r>
        <w:rPr>
          <w:rFonts w:ascii="Arial" w:hAnsi="Arial"/>
          <w:sz w:val="22"/>
          <w:szCs w:val="22"/>
        </w:rPr>
        <w:t xml:space="preserve"> enrichment values </w:t>
      </w:r>
      <w:r w:rsidR="00042579">
        <w:rPr>
          <w:rFonts w:ascii="Arial" w:hAnsi="Arial"/>
          <w:sz w:val="22"/>
          <w:szCs w:val="22"/>
        </w:rPr>
        <w:t>from the</w:t>
      </w:r>
      <w:r>
        <w:rPr>
          <w:rFonts w:ascii="Arial" w:hAnsi="Arial"/>
          <w:sz w:val="22"/>
          <w:szCs w:val="22"/>
        </w:rPr>
        <w:t xml:space="preserve"> RBNS experiment, while the lines represent simulated enrichment value produced from a mathematical model of the experiment. (</w:t>
      </w:r>
      <w:r w:rsidR="00F6115B">
        <w:rPr>
          <w:rFonts w:ascii="Arial" w:hAnsi="Arial"/>
          <w:sz w:val="22"/>
          <w:szCs w:val="22"/>
        </w:rPr>
        <w:t>Inset</w:t>
      </w:r>
      <w:r>
        <w:rPr>
          <w:rFonts w:ascii="Arial" w:hAnsi="Arial"/>
          <w:sz w:val="22"/>
          <w:szCs w:val="22"/>
        </w:rPr>
        <w:t xml:space="preserve">) </w:t>
      </w:r>
      <w:r w:rsidR="00F6115B">
        <w:rPr>
          <w:rFonts w:ascii="Arial" w:hAnsi="Arial"/>
          <w:sz w:val="22"/>
          <w:szCs w:val="22"/>
        </w:rPr>
        <w:t>Relative d</w:t>
      </w:r>
      <w:r>
        <w:rPr>
          <w:rFonts w:ascii="Arial" w:hAnsi="Arial"/>
          <w:sz w:val="22"/>
          <w:szCs w:val="22"/>
        </w:rPr>
        <w:t>issociation constant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w:t>
      </w:r>
      <w:r w:rsidR="000F15D1">
        <w:rPr>
          <w:rFonts w:ascii="Arial" w:hAnsi="Arial"/>
          <w:sz w:val="22"/>
          <w:szCs w:val="22"/>
        </w:rPr>
        <w:t>obtained from the mathematical model</w:t>
      </w:r>
      <w:r>
        <w:rPr>
          <w:rFonts w:ascii="Arial" w:hAnsi="Arial"/>
          <w:sz w:val="22"/>
          <w:szCs w:val="22"/>
        </w:rPr>
        <w:t xml:space="preserve"> </w:t>
      </w:r>
      <w:r w:rsidR="00F6115B">
        <w:rPr>
          <w:rFonts w:ascii="Arial" w:hAnsi="Arial"/>
          <w:sz w:val="22"/>
          <w:szCs w:val="22"/>
        </w:rPr>
        <w:t>by maximum likelihood estimation (MLE)</w:t>
      </w:r>
      <w:r>
        <w:rPr>
          <w:rFonts w:ascii="Arial" w:hAnsi="Arial"/>
          <w:sz w:val="22"/>
          <w:szCs w:val="22"/>
        </w:rPr>
        <w:t>. Reported for each measurement is the geometric mean value ± the 95% confidence interval when resampling the read data</w:t>
      </w:r>
      <w:r w:rsidR="00A83D2B">
        <w:rPr>
          <w:rFonts w:ascii="Arial" w:hAnsi="Arial"/>
          <w:sz w:val="22"/>
          <w:szCs w:val="22"/>
        </w:rPr>
        <w:t xml:space="preserve">, removing one AGO-miR-1 concentration sample from the data, </w:t>
      </w:r>
      <w:r>
        <w:rPr>
          <w:rFonts w:ascii="Arial" w:hAnsi="Arial"/>
          <w:sz w:val="22"/>
          <w:szCs w:val="22"/>
        </w:rPr>
        <w:t xml:space="preserve">and fitting the </w:t>
      </w:r>
      <w:r w:rsidR="00A83D2B">
        <w:rPr>
          <w:rFonts w:ascii="Arial" w:hAnsi="Arial"/>
          <w:sz w:val="22"/>
          <w:szCs w:val="22"/>
        </w:rPr>
        <w:t xml:space="preserve">model to the remaining four samples </w:t>
      </w:r>
      <w:r>
        <w:rPr>
          <w:rFonts w:ascii="Arial" w:hAnsi="Arial"/>
          <w:sz w:val="22"/>
          <w:szCs w:val="22"/>
        </w:rPr>
        <w:t>200 times.</w:t>
      </w:r>
    </w:p>
    <w:p w14:paraId="7A762307" w14:textId="77CC9F3B" w:rsidR="00456D2E" w:rsidRDefault="00456D2E" w:rsidP="00456D2E">
      <w:pPr>
        <w:spacing w:line="360" w:lineRule="auto"/>
        <w:rPr>
          <w:rFonts w:ascii="Arial" w:hAnsi="Arial"/>
          <w:sz w:val="22"/>
          <w:szCs w:val="22"/>
        </w:rPr>
      </w:pPr>
      <w:r>
        <w:rPr>
          <w:rFonts w:ascii="Arial" w:hAnsi="Arial"/>
          <w:b/>
          <w:sz w:val="22"/>
          <w:szCs w:val="22"/>
        </w:rPr>
        <w:t>(E)</w:t>
      </w:r>
      <w:r>
        <w:rPr>
          <w:rFonts w:ascii="Arial" w:hAnsi="Arial"/>
          <w:sz w:val="22"/>
          <w:szCs w:val="22"/>
        </w:rPr>
        <w:t xml:space="preserve"> </w:t>
      </w:r>
      <w:r>
        <w:rPr>
          <w:rFonts w:ascii="Arial" w:hAnsi="Arial"/>
          <w:sz w:val="22"/>
          <w:szCs w:val="22"/>
        </w:rPr>
        <w:t xml:space="preserve">Experimentally generated (points) and </w:t>
      </w:r>
      <w:r>
        <w:rPr>
          <w:rFonts w:ascii="Arial" w:hAnsi="Arial"/>
          <w:sz w:val="22"/>
          <w:szCs w:val="22"/>
        </w:rPr>
        <w:t>model-</w:t>
      </w:r>
      <w:r>
        <w:rPr>
          <w:rFonts w:ascii="Arial" w:hAnsi="Arial"/>
          <w:sz w:val="22"/>
          <w:szCs w:val="22"/>
        </w:rPr>
        <w:t>si</w:t>
      </w:r>
      <w:r>
        <w:rPr>
          <w:rFonts w:ascii="Arial" w:hAnsi="Arial"/>
          <w:sz w:val="22"/>
          <w:szCs w:val="22"/>
        </w:rPr>
        <w:t>mulated (lines) enrichment of an expanded</w:t>
      </w:r>
      <w:r w:rsidR="00674EBC">
        <w:rPr>
          <w:rFonts w:ascii="Arial" w:hAnsi="Arial"/>
          <w:sz w:val="22"/>
          <w:szCs w:val="22"/>
        </w:rPr>
        <w:t xml:space="preserve">, </w:t>
      </w:r>
      <w:r w:rsidR="00674EBC">
        <w:rPr>
          <w:rFonts w:ascii="Arial" w:hAnsi="Arial"/>
          <w:i/>
          <w:sz w:val="22"/>
          <w:szCs w:val="22"/>
        </w:rPr>
        <w:t>de novo</w:t>
      </w:r>
      <w:r>
        <w:rPr>
          <w:rFonts w:ascii="Arial" w:hAnsi="Arial"/>
          <w:sz w:val="22"/>
          <w:szCs w:val="22"/>
        </w:rPr>
        <w:t xml:space="preserve"> set of </w:t>
      </w:r>
      <w:r>
        <w:rPr>
          <w:rFonts w:ascii="Arial" w:hAnsi="Arial"/>
          <w:sz w:val="22"/>
          <w:szCs w:val="22"/>
        </w:rPr>
        <w:t>site type</w:t>
      </w:r>
      <w:r w:rsidR="00674EBC">
        <w:rPr>
          <w:rFonts w:ascii="Arial" w:hAnsi="Arial"/>
          <w:sz w:val="22"/>
          <w:szCs w:val="22"/>
        </w:rPr>
        <w:t>s</w:t>
      </w:r>
      <w:r>
        <w:rPr>
          <w:rFonts w:ascii="Arial" w:hAnsi="Arial"/>
          <w:sz w:val="22"/>
          <w:szCs w:val="22"/>
        </w:rPr>
        <w:t xml:space="preserve"> identified </w:t>
      </w:r>
      <w:r>
        <w:rPr>
          <w:rFonts w:ascii="Arial" w:hAnsi="Arial"/>
          <w:sz w:val="22"/>
          <w:szCs w:val="22"/>
        </w:rPr>
        <w:t xml:space="preserve">by </w:t>
      </w:r>
      <w:proofErr w:type="spellStart"/>
      <w:r w:rsidR="00674EBC">
        <w:rPr>
          <w:rFonts w:ascii="Arial" w:hAnsi="Arial"/>
          <w:sz w:val="22"/>
          <w:szCs w:val="22"/>
        </w:rPr>
        <w:t>kmer</w:t>
      </w:r>
      <w:proofErr w:type="spellEnd"/>
      <w:r w:rsidR="00674EBC">
        <w:rPr>
          <w:rFonts w:ascii="Arial" w:hAnsi="Arial"/>
          <w:sz w:val="22"/>
          <w:szCs w:val="22"/>
        </w:rPr>
        <w:t xml:space="preserve"> </w:t>
      </w:r>
      <w:r>
        <w:rPr>
          <w:rFonts w:ascii="Arial" w:hAnsi="Arial"/>
          <w:sz w:val="22"/>
          <w:szCs w:val="22"/>
        </w:rPr>
        <w:t xml:space="preserve">analysis of </w:t>
      </w:r>
      <w:r>
        <w:rPr>
          <w:rFonts w:ascii="Arial" w:hAnsi="Arial"/>
          <w:sz w:val="22"/>
          <w:szCs w:val="22"/>
        </w:rPr>
        <w:t xml:space="preserve">enriched motifs within the </w:t>
      </w:r>
      <w:r>
        <w:rPr>
          <w:rFonts w:ascii="Arial" w:hAnsi="Arial"/>
          <w:sz w:val="22"/>
          <w:szCs w:val="22"/>
        </w:rPr>
        <w:t xml:space="preserve">AGO-RBNS </w:t>
      </w:r>
      <w:r>
        <w:rPr>
          <w:rFonts w:ascii="Arial" w:hAnsi="Arial"/>
          <w:sz w:val="22"/>
          <w:szCs w:val="22"/>
        </w:rPr>
        <w:t>experiment</w:t>
      </w:r>
      <w:r>
        <w:rPr>
          <w:rFonts w:ascii="Arial" w:hAnsi="Arial"/>
          <w:sz w:val="22"/>
          <w:szCs w:val="22"/>
        </w:rPr>
        <w:t xml:space="preserve"> with AGO2-miR-1</w:t>
      </w:r>
      <w:r>
        <w:rPr>
          <w:rFonts w:ascii="Arial" w:hAnsi="Arial"/>
          <w:sz w:val="22"/>
          <w:szCs w:val="22"/>
        </w:rPr>
        <w:t>. Site type–categories present in (B–D</w:t>
      </w:r>
      <w:r>
        <w:rPr>
          <w:rFonts w:ascii="Arial" w:hAnsi="Arial"/>
          <w:b/>
          <w:sz w:val="22"/>
          <w:szCs w:val="22"/>
        </w:rPr>
        <w:t>)</w:t>
      </w:r>
      <w:r>
        <w:rPr>
          <w:rFonts w:ascii="Arial" w:hAnsi="Arial"/>
          <w:sz w:val="22"/>
          <w:szCs w:val="22"/>
        </w:rPr>
        <w:t xml:space="preserve"> have the same colors. The </w:t>
      </w:r>
      <w:r w:rsidR="00E745A1">
        <w:rPr>
          <w:rFonts w:ascii="Arial" w:hAnsi="Arial"/>
          <w:sz w:val="22"/>
          <w:szCs w:val="22"/>
        </w:rPr>
        <w:t xml:space="preserve">ordering of </w:t>
      </w:r>
      <w:r>
        <w:rPr>
          <w:rFonts w:ascii="Arial" w:hAnsi="Arial"/>
          <w:sz w:val="22"/>
          <w:szCs w:val="22"/>
        </w:rPr>
        <w:t xml:space="preserve">legend </w:t>
      </w:r>
      <w:r w:rsidR="00E745A1">
        <w:rPr>
          <w:rFonts w:ascii="Arial" w:hAnsi="Arial"/>
          <w:sz w:val="22"/>
          <w:szCs w:val="22"/>
        </w:rPr>
        <w:t>represents the ranking of each site type by its enrichment value</w:t>
      </w:r>
      <w:r>
        <w:rPr>
          <w:rFonts w:ascii="Arial" w:hAnsi="Arial"/>
          <w:sz w:val="22"/>
          <w:szCs w:val="22"/>
        </w:rPr>
        <w:t>.</w:t>
      </w:r>
    </w:p>
    <w:p w14:paraId="75889F9C" w14:textId="40B5D6B2" w:rsidR="00172C52" w:rsidRDefault="00172C52" w:rsidP="00172C52">
      <w:pPr>
        <w:spacing w:line="360" w:lineRule="auto"/>
        <w:rPr>
          <w:rFonts w:ascii="Arial" w:hAnsi="Arial"/>
          <w:sz w:val="22"/>
          <w:szCs w:val="22"/>
        </w:rPr>
      </w:pPr>
      <w:r>
        <w:rPr>
          <w:rFonts w:ascii="Arial" w:hAnsi="Arial"/>
          <w:b/>
          <w:sz w:val="22"/>
          <w:szCs w:val="22"/>
        </w:rPr>
        <w:t>(</w:t>
      </w:r>
      <w:r w:rsidR="0077793F">
        <w:rPr>
          <w:rFonts w:ascii="Arial" w:hAnsi="Arial"/>
          <w:b/>
          <w:sz w:val="22"/>
          <w:szCs w:val="22"/>
        </w:rPr>
        <w:t>F</w:t>
      </w:r>
      <w:r>
        <w:rPr>
          <w:rFonts w:ascii="Arial" w:hAnsi="Arial"/>
          <w:b/>
          <w:sz w:val="22"/>
          <w:szCs w:val="22"/>
        </w:rPr>
        <w:t>)</w:t>
      </w:r>
      <w:r>
        <w:rPr>
          <w:rFonts w:ascii="Arial" w:hAnsi="Arial"/>
          <w:sz w:val="22"/>
          <w:szCs w:val="22"/>
        </w:rPr>
        <w:t xml:space="preserv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w:t>
      </w:r>
      <w:r w:rsidR="00674EBC">
        <w:rPr>
          <w:rFonts w:ascii="Arial" w:hAnsi="Arial"/>
          <w:sz w:val="22"/>
          <w:szCs w:val="22"/>
        </w:rPr>
        <w:t>estimated from the mathematical model for each of the sites in the</w:t>
      </w:r>
      <w:r>
        <w:rPr>
          <w:rFonts w:ascii="Arial" w:hAnsi="Arial"/>
          <w:sz w:val="22"/>
          <w:szCs w:val="22"/>
        </w:rPr>
        <w:t xml:space="preserve"> </w:t>
      </w:r>
      <w:r>
        <w:rPr>
          <w:rFonts w:ascii="Arial" w:hAnsi="Arial"/>
          <w:i/>
          <w:sz w:val="22"/>
          <w:szCs w:val="22"/>
        </w:rPr>
        <w:t>de novo</w:t>
      </w:r>
      <w:r>
        <w:rPr>
          <w:rFonts w:ascii="Arial" w:hAnsi="Arial"/>
          <w:sz w:val="22"/>
          <w:szCs w:val="22"/>
        </w:rPr>
        <w:t xml:space="preserve"> </w:t>
      </w:r>
      <w:r w:rsidR="00674EBC">
        <w:rPr>
          <w:rFonts w:ascii="Arial" w:hAnsi="Arial"/>
          <w:sz w:val="22"/>
          <w:szCs w:val="22"/>
        </w:rPr>
        <w:t>set. Each site is classified by</w:t>
      </w:r>
      <w:r>
        <w:rPr>
          <w:rFonts w:ascii="Arial" w:hAnsi="Arial"/>
          <w:sz w:val="22"/>
          <w:szCs w:val="22"/>
        </w:rPr>
        <w:t xml:space="preserve"> whether it contains a 7–8-nt canonical site (purple), a 6-nt canonical site (cyan), a </w:t>
      </w:r>
      <w:proofErr w:type="spellStart"/>
      <w:r>
        <w:rPr>
          <w:rFonts w:ascii="Arial" w:hAnsi="Arial"/>
          <w:sz w:val="22"/>
          <w:szCs w:val="22"/>
        </w:rPr>
        <w:t>noncanonical</w:t>
      </w:r>
      <w:proofErr w:type="spellEnd"/>
      <w:r>
        <w:rPr>
          <w:rFonts w:ascii="Arial" w:hAnsi="Arial"/>
          <w:sz w:val="22"/>
          <w:szCs w:val="22"/>
        </w:rPr>
        <w:t xml:space="preserve"> site (pink), or a sequence motif with no clear complementarity to miR-1 sequence (gray). The point and error bars corresponding to each site type represent the </w:t>
      </w:r>
      <w:r w:rsidR="00674EBC">
        <w:rPr>
          <w:rFonts w:ascii="Arial" w:hAnsi="Arial"/>
          <w:sz w:val="22"/>
          <w:szCs w:val="22"/>
        </w:rPr>
        <w:t xml:space="preserve">geometric mean value ± the 95% confidence interval when resampling the read data, removing one AGO-miR-1 concentration sample from the data, and fitting the model to the remaining four samples </w:t>
      </w:r>
      <w:r w:rsidR="00674EBC">
        <w:rPr>
          <w:rFonts w:ascii="Arial" w:hAnsi="Arial"/>
          <w:sz w:val="22"/>
          <w:szCs w:val="22"/>
        </w:rPr>
        <w:t>200 times</w:t>
      </w:r>
      <w:r>
        <w:rPr>
          <w:rFonts w:ascii="Arial" w:hAnsi="Arial"/>
          <w:sz w:val="22"/>
          <w:szCs w:val="22"/>
        </w:rPr>
        <w:t>.</w:t>
      </w:r>
    </w:p>
    <w:p w14:paraId="215A88AE" w14:textId="58974F26" w:rsidR="0077793F" w:rsidRPr="00CA66C2" w:rsidRDefault="0077793F" w:rsidP="00172C52">
      <w:pPr>
        <w:spacing w:line="360" w:lineRule="auto"/>
        <w:rPr>
          <w:rFonts w:ascii="Arial" w:hAnsi="Arial"/>
          <w:sz w:val="22"/>
          <w:szCs w:val="22"/>
        </w:rPr>
      </w:pPr>
      <w:r>
        <w:rPr>
          <w:rFonts w:ascii="Arial" w:hAnsi="Arial"/>
          <w:b/>
          <w:sz w:val="22"/>
          <w:szCs w:val="22"/>
        </w:rPr>
        <w:t>(</w:t>
      </w:r>
      <w:r w:rsidR="00674EBC">
        <w:rPr>
          <w:rFonts w:ascii="Arial" w:hAnsi="Arial"/>
          <w:b/>
          <w:sz w:val="22"/>
          <w:szCs w:val="22"/>
        </w:rPr>
        <w:t>G</w:t>
      </w:r>
      <w:r>
        <w:rPr>
          <w:rFonts w:ascii="Arial" w:hAnsi="Arial"/>
          <w:b/>
          <w:sz w:val="22"/>
          <w:szCs w:val="22"/>
        </w:rPr>
        <w:t>)</w:t>
      </w:r>
      <w:r>
        <w:rPr>
          <w:rFonts w:ascii="Arial" w:hAnsi="Arial"/>
          <w:sz w:val="22"/>
          <w:szCs w:val="22"/>
        </w:rPr>
        <w:t xml:space="preserve"> </w:t>
      </w:r>
      <w:r w:rsidR="00674EBC">
        <w:rPr>
          <w:rFonts w:ascii="Arial" w:hAnsi="Arial"/>
          <w:sz w:val="22"/>
          <w:szCs w:val="22"/>
        </w:rPr>
        <w:t xml:space="preserve">(Left) </w:t>
      </w:r>
      <w:r>
        <w:rPr>
          <w:rFonts w:ascii="Arial" w:hAnsi="Arial"/>
          <w:sz w:val="22"/>
          <w:szCs w:val="22"/>
        </w:rPr>
        <w:t>T</w:t>
      </w:r>
      <w:r w:rsidR="00674EBC">
        <w:rPr>
          <w:rFonts w:ascii="Arial" w:hAnsi="Arial"/>
          <w:sz w:val="22"/>
          <w:szCs w:val="22"/>
        </w:rPr>
        <w:t>he fraction of total AGO2–miR-1-</w:t>
      </w:r>
      <w:r>
        <w:rPr>
          <w:rFonts w:ascii="Arial" w:hAnsi="Arial"/>
          <w:sz w:val="22"/>
          <w:szCs w:val="22"/>
        </w:rPr>
        <w:t xml:space="preserve">bound </w:t>
      </w:r>
      <w:r w:rsidR="00674EBC">
        <w:rPr>
          <w:rFonts w:ascii="Arial" w:hAnsi="Arial"/>
          <w:sz w:val="22"/>
          <w:szCs w:val="22"/>
        </w:rPr>
        <w:t xml:space="preserve">RNA </w:t>
      </w:r>
      <w:r>
        <w:rPr>
          <w:rFonts w:ascii="Arial" w:hAnsi="Arial"/>
          <w:sz w:val="22"/>
          <w:szCs w:val="22"/>
        </w:rPr>
        <w:t xml:space="preserve">library molecules corresponding to each site-type predicted by the mathematical model, </w:t>
      </w:r>
      <w:r w:rsidR="00674EBC">
        <w:rPr>
          <w:rFonts w:ascii="Arial" w:hAnsi="Arial"/>
          <w:sz w:val="22"/>
          <w:szCs w:val="22"/>
        </w:rPr>
        <w:t xml:space="preserve">plotted </w:t>
      </w:r>
      <w:r>
        <w:rPr>
          <w:rFonts w:ascii="Arial" w:hAnsi="Arial"/>
          <w:sz w:val="22"/>
          <w:szCs w:val="22"/>
        </w:rPr>
        <w:t xml:space="preserve">as a function of AGO2–miR-1 concentration. The </w:t>
      </w:r>
      <w:r w:rsidR="00F40189">
        <w:rPr>
          <w:rFonts w:ascii="Arial" w:hAnsi="Arial"/>
          <w:sz w:val="22"/>
          <w:szCs w:val="22"/>
        </w:rPr>
        <w:t>area within each segment</w:t>
      </w:r>
      <w:r>
        <w:rPr>
          <w:rFonts w:ascii="Arial" w:hAnsi="Arial"/>
          <w:sz w:val="22"/>
          <w:szCs w:val="22"/>
        </w:rPr>
        <w:t xml:space="preserve"> </w:t>
      </w:r>
      <w:r w:rsidR="00F40189">
        <w:rPr>
          <w:rFonts w:ascii="Arial" w:hAnsi="Arial"/>
          <w:sz w:val="22"/>
          <w:szCs w:val="22"/>
        </w:rPr>
        <w:t xml:space="preserve">correspond to the fraction of that site type within the model simulated for a range of AGO2-miR-1 spanning </w:t>
      </w:r>
      <w:r>
        <w:rPr>
          <w:rFonts w:ascii="Arial" w:hAnsi="Arial"/>
          <w:sz w:val="22"/>
          <w:szCs w:val="22"/>
        </w:rPr>
        <w:t>five AGO2–miR-1 concentrations at which the RBNS experiments were performed. Colors are as in (B).</w:t>
      </w:r>
      <w:r w:rsidR="00CA66C2">
        <w:rPr>
          <w:rFonts w:ascii="Arial" w:hAnsi="Arial"/>
          <w:sz w:val="22"/>
          <w:szCs w:val="22"/>
        </w:rPr>
        <w:t xml:space="preserve"> (Right) Pairing diagram as in (A), describing the pattern of pairing (blue), wobble pairing (cyan), mismatched pairing (red)</w:t>
      </w:r>
      <w:r w:rsidR="00CA66C2">
        <w:rPr>
          <w:rFonts w:ascii="Arial" w:hAnsi="Arial"/>
          <w:sz w:val="22"/>
          <w:szCs w:val="22"/>
        </w:rPr>
        <w:t xml:space="preserve">, </w:t>
      </w:r>
      <w:r w:rsidR="00CA66C2">
        <w:rPr>
          <w:rFonts w:ascii="Arial" w:hAnsi="Arial"/>
          <w:sz w:val="22"/>
          <w:szCs w:val="22"/>
        </w:rPr>
        <w:t>bulged nucleotides (compressed rendering of two adjacent nucleotides), and end non-complementarity (gray; B = C, G, or U; D = A, G, or U; H = A, C, or U; and V = A, C, or G) in the definition of each of the</w:t>
      </w:r>
      <w:r w:rsidR="00CA66C2">
        <w:rPr>
          <w:rFonts w:ascii="Arial" w:hAnsi="Arial"/>
          <w:sz w:val="22"/>
          <w:szCs w:val="22"/>
        </w:rPr>
        <w:t xml:space="preserve"> additional sites identified by </w:t>
      </w:r>
      <w:r w:rsidR="00CA66C2">
        <w:rPr>
          <w:rFonts w:ascii="Arial" w:hAnsi="Arial"/>
          <w:i/>
          <w:sz w:val="22"/>
          <w:szCs w:val="22"/>
        </w:rPr>
        <w:t>de novo</w:t>
      </w:r>
      <w:r w:rsidR="00CA66C2">
        <w:rPr>
          <w:rFonts w:ascii="Arial" w:hAnsi="Arial"/>
          <w:sz w:val="22"/>
          <w:szCs w:val="22"/>
        </w:rPr>
        <w:t xml:space="preserve"> analysis of the AGO-RBNS experiment for AGO2–miR-1</w:t>
      </w:r>
      <w:r w:rsidR="00CA66C2">
        <w:rPr>
          <w:rFonts w:ascii="Arial" w:hAnsi="Arial"/>
          <w:sz w:val="22"/>
          <w:szCs w:val="22"/>
        </w:rPr>
        <w:t>.</w:t>
      </w:r>
    </w:p>
    <w:p w14:paraId="15600A2D" w14:textId="77777777" w:rsidR="00172C52" w:rsidRDefault="00172C52" w:rsidP="00172C52">
      <w:pPr>
        <w:spacing w:line="360" w:lineRule="auto"/>
        <w:rPr>
          <w:rFonts w:ascii="Arial" w:hAnsi="Arial"/>
          <w:b/>
          <w:sz w:val="22"/>
          <w:szCs w:val="22"/>
        </w:rPr>
      </w:pPr>
      <w:r>
        <w:rPr>
          <w:rFonts w:ascii="Arial" w:hAnsi="Arial"/>
          <w:b/>
          <w:sz w:val="22"/>
          <w:szCs w:val="22"/>
        </w:rPr>
        <w:t>Figure 2: Extension of AGO-RBNS to let-7a, miR-155, miR-124, and lsy-6 enables quantitative measurement of miRNA–specific binding preferences.</w:t>
      </w:r>
    </w:p>
    <w:p w14:paraId="24B5EEFE" w14:textId="419AC2D9" w:rsidR="00EC13FE" w:rsidRDefault="00EC13FE" w:rsidP="00EC13FE">
      <w:pPr>
        <w:spacing w:line="360" w:lineRule="auto"/>
        <w:rPr>
          <w:rFonts w:ascii="Arial" w:hAnsi="Arial"/>
          <w:sz w:val="22"/>
          <w:szCs w:val="22"/>
        </w:rPr>
      </w:pPr>
      <w:r>
        <w:rPr>
          <w:rFonts w:ascii="Arial" w:hAnsi="Arial"/>
          <w:b/>
          <w:sz w:val="22"/>
          <w:szCs w:val="22"/>
        </w:rPr>
        <w:t>(</w:t>
      </w:r>
      <w:proofErr w:type="gramStart"/>
      <w:r>
        <w:rPr>
          <w:rFonts w:ascii="Arial" w:hAnsi="Arial"/>
          <w:b/>
          <w:sz w:val="22"/>
          <w:szCs w:val="22"/>
        </w:rPr>
        <w:t>A,C</w:t>
      </w:r>
      <w:proofErr w:type="gramEnd"/>
      <w:r>
        <w:rPr>
          <w:rFonts w:ascii="Arial" w:hAnsi="Arial"/>
          <w:b/>
          <w:sz w:val="22"/>
          <w:szCs w:val="22"/>
        </w:rPr>
        <w:t>,E,G,I</w:t>
      </w:r>
      <w:r w:rsidR="00172C52">
        <w:rPr>
          <w:rFonts w:ascii="Arial" w:hAnsi="Arial"/>
          <w:b/>
          <w:sz w:val="22"/>
          <w:szCs w:val="22"/>
        </w:rPr>
        <w:t xml:space="preserve">) </w:t>
      </w:r>
      <w:r w:rsidR="00172C52">
        <w:rPr>
          <w:rFonts w:ascii="Arial" w:hAnsi="Arial"/>
          <w:i/>
          <w:sz w:val="22"/>
          <w:szCs w:val="22"/>
        </w:rPr>
        <w:t>K</w:t>
      </w:r>
      <w:r w:rsidR="00172C52">
        <w:rPr>
          <w:rFonts w:ascii="Arial" w:hAnsi="Arial"/>
          <w:sz w:val="22"/>
          <w:szCs w:val="22"/>
          <w:vertAlign w:val="subscript"/>
        </w:rPr>
        <w:t>D</w:t>
      </w:r>
      <w:r w:rsidR="00172C52">
        <w:rPr>
          <w:rFonts w:ascii="Arial" w:hAnsi="Arial"/>
          <w:sz w:val="22"/>
          <w:szCs w:val="22"/>
        </w:rPr>
        <w:t xml:space="preserve"> values </w:t>
      </w:r>
      <w:r>
        <w:rPr>
          <w:rFonts w:ascii="Arial" w:hAnsi="Arial"/>
          <w:sz w:val="22"/>
          <w:szCs w:val="22"/>
        </w:rPr>
        <w:t>estimated</w:t>
      </w:r>
      <w:r w:rsidR="00172C52">
        <w:rPr>
          <w:rFonts w:ascii="Arial" w:hAnsi="Arial"/>
          <w:sz w:val="22"/>
          <w:szCs w:val="22"/>
        </w:rPr>
        <w:t xml:space="preserve"> </w:t>
      </w:r>
      <w:r>
        <w:rPr>
          <w:rFonts w:ascii="Arial" w:hAnsi="Arial"/>
          <w:sz w:val="22"/>
          <w:szCs w:val="22"/>
        </w:rPr>
        <w:t xml:space="preserve">by </w:t>
      </w:r>
      <w:r w:rsidR="00172C52">
        <w:rPr>
          <w:rFonts w:ascii="Arial" w:hAnsi="Arial"/>
          <w:sz w:val="22"/>
          <w:szCs w:val="22"/>
        </w:rPr>
        <w:t xml:space="preserve">performing AGO–RBNS </w:t>
      </w:r>
      <w:r>
        <w:rPr>
          <w:rFonts w:ascii="Arial" w:hAnsi="Arial"/>
          <w:sz w:val="22"/>
          <w:szCs w:val="22"/>
        </w:rPr>
        <w:t xml:space="preserve">and associated mathematical modeling </w:t>
      </w:r>
      <w:r w:rsidR="00172C52">
        <w:rPr>
          <w:rFonts w:ascii="Arial" w:hAnsi="Arial"/>
          <w:sz w:val="22"/>
          <w:szCs w:val="22"/>
        </w:rPr>
        <w:t xml:space="preserve">with purified AGO2–let-7a (A), </w:t>
      </w:r>
      <w:r>
        <w:rPr>
          <w:rFonts w:ascii="Arial" w:hAnsi="Arial"/>
          <w:sz w:val="22"/>
          <w:szCs w:val="22"/>
        </w:rPr>
        <w:t xml:space="preserve">–miR-155 (C), –miR-124 (E), </w:t>
      </w:r>
      <w:r w:rsidR="00172C52">
        <w:rPr>
          <w:rFonts w:ascii="Arial" w:hAnsi="Arial"/>
          <w:sz w:val="22"/>
          <w:szCs w:val="22"/>
        </w:rPr>
        <w:t>–lsy-6 (</w:t>
      </w:r>
      <w:r>
        <w:rPr>
          <w:rFonts w:ascii="Arial" w:hAnsi="Arial"/>
          <w:sz w:val="22"/>
          <w:szCs w:val="22"/>
        </w:rPr>
        <w:t>G</w:t>
      </w:r>
      <w:r w:rsidR="00172C52">
        <w:rPr>
          <w:rFonts w:ascii="Arial" w:hAnsi="Arial"/>
          <w:sz w:val="22"/>
          <w:szCs w:val="22"/>
        </w:rPr>
        <w:t>)</w:t>
      </w:r>
      <w:r>
        <w:rPr>
          <w:rFonts w:ascii="Arial" w:hAnsi="Arial"/>
          <w:sz w:val="22"/>
          <w:szCs w:val="22"/>
        </w:rPr>
        <w:t>, and –miR-7 (I)</w:t>
      </w:r>
      <w:r w:rsidR="00172C52">
        <w:rPr>
          <w:rFonts w:ascii="Arial" w:hAnsi="Arial"/>
          <w:sz w:val="22"/>
          <w:szCs w:val="22"/>
        </w:rPr>
        <w:t xml:space="preserve">. Each site type is classified by whether it contains a 7–8-nt canonical site (purple), a 6-nt canonical site (cyan), an enhanced 6-nt canonical site harboring additional complementarity to positions 7 and 8 separated by a bugled nucleotide (blue), a </w:t>
      </w:r>
      <w:proofErr w:type="spellStart"/>
      <w:r w:rsidR="00172C52">
        <w:rPr>
          <w:rFonts w:ascii="Arial" w:hAnsi="Arial"/>
          <w:sz w:val="22"/>
          <w:szCs w:val="22"/>
        </w:rPr>
        <w:t>noncanonical</w:t>
      </w:r>
      <w:proofErr w:type="spellEnd"/>
      <w:r w:rsidR="00172C52">
        <w:rPr>
          <w:rFonts w:ascii="Arial" w:hAnsi="Arial"/>
          <w:sz w:val="22"/>
          <w:szCs w:val="22"/>
        </w:rPr>
        <w:t xml:space="preserve"> site with partial complementarity to the seed region (pink), a site with complementarity to the 3′ region of the miRNA sequence (g</w:t>
      </w:r>
      <w:r>
        <w:rPr>
          <w:rFonts w:ascii="Arial" w:hAnsi="Arial"/>
          <w:sz w:val="22"/>
          <w:szCs w:val="22"/>
        </w:rPr>
        <w:t>reen), or a sequence motif lacking clear complementarity to miR-1 sequence (gray).</w:t>
      </w:r>
      <w:r>
        <w:rPr>
          <w:rFonts w:ascii="Arial" w:hAnsi="Arial"/>
          <w:sz w:val="22"/>
          <w:szCs w:val="22"/>
        </w:rPr>
        <w:t xml:space="preserve"> The point and error bars corresponding to each site type represent the geometric mean value ± the 95% confidence interval when resampling the read data, removing one AGO-miR-1 concentration sample from the data, and fitting the model to the remaining four samples 200 times.</w:t>
      </w:r>
    </w:p>
    <w:p w14:paraId="7C95373F" w14:textId="65F936BD" w:rsidR="00172C52" w:rsidRDefault="00172C52" w:rsidP="00172C52">
      <w:pPr>
        <w:spacing w:line="360" w:lineRule="auto"/>
        <w:rPr>
          <w:rFonts w:ascii="Arial" w:hAnsi="Arial"/>
          <w:sz w:val="22"/>
          <w:szCs w:val="22"/>
        </w:rPr>
      </w:pPr>
      <w:r>
        <w:rPr>
          <w:rFonts w:ascii="Arial" w:hAnsi="Arial"/>
          <w:b/>
          <w:sz w:val="22"/>
          <w:szCs w:val="22"/>
        </w:rPr>
        <w:t>Figure 3: Flanking dinucleo</w:t>
      </w:r>
      <w:bookmarkStart w:id="2878" w:name="_GoBack"/>
      <w:bookmarkEnd w:id="2878"/>
      <w:r>
        <w:rPr>
          <w:rFonts w:ascii="Arial" w:hAnsi="Arial"/>
          <w:b/>
          <w:sz w:val="22"/>
          <w:szCs w:val="22"/>
        </w:rPr>
        <w:t>tide sequence context leads to 100–fold differences in miRNA–target binding across miRNA sequence and target site types, due to binding site accessibility.</w:t>
      </w:r>
    </w:p>
    <w:p w14:paraId="0375796E" w14:textId="77777777" w:rsidR="00172C52" w:rsidRDefault="00172C52" w:rsidP="00172C52">
      <w:pPr>
        <w:spacing w:line="360" w:lineRule="auto"/>
        <w:rPr>
          <w:rFonts w:ascii="Arial" w:hAnsi="Arial"/>
          <w:sz w:val="22"/>
          <w:szCs w:val="22"/>
        </w:rPr>
      </w:pPr>
      <w:r>
        <w:rPr>
          <w:rFonts w:ascii="Arial" w:hAnsi="Arial"/>
          <w:b/>
          <w:sz w:val="22"/>
          <w:szCs w:val="22"/>
        </w:rPr>
        <w:t>(A)</w:t>
      </w:r>
      <w:r>
        <w:rPr>
          <w:rFonts w:ascii="Arial" w:hAnsi="Arial"/>
          <w:sz w:val="22"/>
          <w:szCs w:val="22"/>
        </w:rPr>
        <w:t xml:space="preserve"> Experimentally generated (points) and simulated (lines) enrichment of target site–types from AGO–RBNS with miR-1, but with the 8mer–containing reads in each library further separated into 256 categories according to the identity of the 5' and 3′ flanking dinucleotide sequences. Each non-gray point and line combination represents a single 8mer–flanking dinucleotide category, colorized such that AU-rich flanking sequence categories are preferentially blue, and G-rich flanking sequences are preferentially green. The gray point and line combinations represent the non-8mer site–type categories depicted in (1D).</w:t>
      </w:r>
    </w:p>
    <w:p w14:paraId="4CC02915" w14:textId="77777777" w:rsidR="00172C52" w:rsidRDefault="00172C52" w:rsidP="00172C52">
      <w:pPr>
        <w:spacing w:line="360" w:lineRule="auto"/>
        <w:rPr>
          <w:rFonts w:ascii="Arial" w:hAnsi="Arial"/>
          <w:sz w:val="22"/>
          <w:szCs w:val="22"/>
        </w:rPr>
      </w:pPr>
      <w:r>
        <w:rPr>
          <w:rFonts w:ascii="Arial" w:hAnsi="Arial"/>
          <w:b/>
          <w:sz w:val="22"/>
          <w:szCs w:val="22"/>
        </w:rPr>
        <w:t>(B)</w:t>
      </w:r>
      <w:r>
        <w:rPr>
          <w:rFonts w:ascii="Arial" w:hAnsi="Arial"/>
          <w:sz w:val="22"/>
          <w:szCs w:val="22"/>
        </w:rPr>
        <w:t xml:space="preserv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obtained for each site type across all flanking dinucleotide sequence contexts. Each row corresponds to the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for all flanking dinucleotide sequences for a particular site type, obtained by further separating the reads corresponding to that site type and applying the mathematical analysis depicted in (A), with each point representing the geometric mean value when resampling the data and fitting the model 200 times. The points are colorized by flanking nucleotide content as in (A).</w:t>
      </w:r>
    </w:p>
    <w:p w14:paraId="02F4E658" w14:textId="77777777" w:rsidR="00172C52" w:rsidRDefault="00172C52" w:rsidP="00172C52">
      <w:pPr>
        <w:spacing w:line="360" w:lineRule="auto"/>
        <w:rPr>
          <w:rFonts w:ascii="Arial" w:hAnsi="Arial"/>
          <w:sz w:val="22"/>
          <w:szCs w:val="22"/>
        </w:rPr>
      </w:pPr>
      <w:r>
        <w:rPr>
          <w:rFonts w:ascii="Arial" w:hAnsi="Arial"/>
          <w:b/>
          <w:sz w:val="22"/>
          <w:szCs w:val="22"/>
        </w:rPr>
        <w:t>(C)</w:t>
      </w:r>
      <w:r>
        <w:rPr>
          <w:rFonts w:ascii="Arial" w:hAnsi="Arial"/>
          <w:sz w:val="22"/>
          <w:szCs w:val="22"/>
        </w:rPr>
        <w:t xml:space="preserv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values obtained for each of the canonical 6, 7, and 8–</w:t>
      </w:r>
      <w:proofErr w:type="spellStart"/>
      <w:r>
        <w:rPr>
          <w:rFonts w:ascii="Arial" w:hAnsi="Arial"/>
          <w:sz w:val="22"/>
          <w:szCs w:val="22"/>
        </w:rPr>
        <w:t>nt</w:t>
      </w:r>
      <w:proofErr w:type="spellEnd"/>
      <w:r>
        <w:rPr>
          <w:rFonts w:ascii="Arial" w:hAnsi="Arial"/>
          <w:sz w:val="22"/>
          <w:szCs w:val="22"/>
        </w:rPr>
        <w:t xml:space="preserve"> site types for miR-1, let-7a, miR-155, miR-124, and lsy-6. Each rectangle represents the one miRNA, site-type, and flanking dinucleotide combination, with its color representing the fold-difference in the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 for that flanking dinucleotide context relative to the geometric mean value of that miRNA and site type. The </w:t>
      </w:r>
      <w:proofErr w:type="spellStart"/>
      <w:r>
        <w:rPr>
          <w:rFonts w:ascii="Arial" w:hAnsi="Arial"/>
          <w:sz w:val="22"/>
          <w:szCs w:val="22"/>
        </w:rPr>
        <w:t>dendrogram</w:t>
      </w:r>
      <w:proofErr w:type="spellEnd"/>
      <w:r>
        <w:rPr>
          <w:rFonts w:ascii="Arial" w:hAnsi="Arial"/>
          <w:sz w:val="22"/>
          <w:szCs w:val="22"/>
        </w:rPr>
        <w:t xml:space="preserve"> represents the hierarchical clustering of the 256 flanking dinucleotide context possibilities using the Pearson correlation of their log-transformed, mean-adjusted values across miRNA and site-type combination.</w:t>
      </w:r>
    </w:p>
    <w:p w14:paraId="08357E09" w14:textId="77777777" w:rsidR="00172C52" w:rsidRDefault="00172C52" w:rsidP="00172C52">
      <w:pPr>
        <w:spacing w:line="360" w:lineRule="auto"/>
        <w:rPr>
          <w:rFonts w:ascii="Arial" w:hAnsi="Arial"/>
          <w:sz w:val="22"/>
          <w:szCs w:val="22"/>
        </w:rPr>
      </w:pPr>
      <w:r>
        <w:rPr>
          <w:rFonts w:ascii="Arial" w:hAnsi="Arial"/>
          <w:b/>
          <w:sz w:val="22"/>
          <w:szCs w:val="22"/>
        </w:rPr>
        <w:t>(D)</w:t>
      </w:r>
      <w:r>
        <w:rPr>
          <w:rFonts w:ascii="Arial" w:hAnsi="Arial"/>
          <w:sz w:val="22"/>
          <w:szCs w:val="22"/>
        </w:rPr>
        <w:t xml:space="preserve"> Relationship between the modeled </w:t>
      </w:r>
      <w:r>
        <w:rPr>
          <w:rFonts w:ascii="Arial" w:hAnsi="Arial"/>
          <w:i/>
          <w:sz w:val="22"/>
          <w:szCs w:val="22"/>
        </w:rPr>
        <w:t>K</w:t>
      </w:r>
      <w:r>
        <w:rPr>
          <w:rFonts w:ascii="Arial" w:hAnsi="Arial"/>
          <w:sz w:val="22"/>
          <w:szCs w:val="22"/>
          <w:vertAlign w:val="subscript"/>
        </w:rPr>
        <w:t>D</w:t>
      </w:r>
      <w:r>
        <w:rPr>
          <w:rFonts w:ascii="Arial" w:hAnsi="Arial"/>
          <w:sz w:val="22"/>
          <w:szCs w:val="22"/>
        </w:rPr>
        <w:t xml:space="preserve"> value and the average structural accessibility of the target site within corresponding library RNA molecules, across all </w:t>
      </w:r>
      <w:proofErr w:type="gramStart"/>
      <w:r>
        <w:rPr>
          <w:rFonts w:ascii="Arial" w:hAnsi="Arial"/>
          <w:sz w:val="22"/>
          <w:szCs w:val="22"/>
        </w:rPr>
        <w:t>256 flanking</w:t>
      </w:r>
      <w:proofErr w:type="gramEnd"/>
      <w:r>
        <w:rPr>
          <w:rFonts w:ascii="Arial" w:hAnsi="Arial"/>
          <w:sz w:val="22"/>
          <w:szCs w:val="22"/>
        </w:rPr>
        <w:t xml:space="preserve"> dinucleotide 8mer contexts, for miR-1. The strength of the relationship is measured with the coefficient of determination given by the square of Pearson correlation coefficient </w:t>
      </w:r>
      <w:r>
        <w:rPr>
          <w:rFonts w:ascii="Arial" w:hAnsi="Arial"/>
          <w:i/>
          <w:sz w:val="22"/>
          <w:szCs w:val="22"/>
        </w:rPr>
        <w:t>r</w:t>
      </w:r>
      <w:r>
        <w:rPr>
          <w:rFonts w:ascii="Arial" w:hAnsi="Arial"/>
          <w:sz w:val="22"/>
          <w:szCs w:val="22"/>
        </w:rPr>
        <w:t>. The dotted line depicts the regression line of the two log-transformed quantities.</w:t>
      </w:r>
    </w:p>
    <w:p w14:paraId="575C8FF1" w14:textId="0730DE5E" w:rsidR="008112DA" w:rsidRDefault="00172C52" w:rsidP="00172C52">
      <w:r>
        <w:rPr>
          <w:rFonts w:ascii="Arial" w:hAnsi="Arial"/>
          <w:b/>
          <w:sz w:val="22"/>
          <w:szCs w:val="22"/>
        </w:rPr>
        <w:t>(</w:t>
      </w:r>
      <w:proofErr w:type="spellStart"/>
      <w:r>
        <w:rPr>
          <w:rFonts w:ascii="Arial" w:hAnsi="Arial"/>
          <w:b/>
          <w:sz w:val="22"/>
          <w:szCs w:val="22"/>
        </w:rPr>
        <w:t>E</w:t>
      </w:r>
      <w:proofErr w:type="spellEnd"/>
      <w:r>
        <w:rPr>
          <w:rFonts w:ascii="Arial" w:hAnsi="Arial"/>
          <w:b/>
          <w:sz w:val="22"/>
          <w:szCs w:val="22"/>
        </w:rPr>
        <w:t>)</w:t>
      </w:r>
      <w:r>
        <w:rPr>
          <w:rFonts w:ascii="Arial" w:hAnsi="Arial"/>
          <w:sz w:val="22"/>
          <w:szCs w:val="22"/>
        </w:rPr>
        <w:t xml:space="preserve"> (Left) The cumulative distribution of structural accessibility of 8mer-containing library reads in the input library (solid black line), the ____ </w:t>
      </w:r>
      <w:proofErr w:type="spellStart"/>
      <w:r>
        <w:rPr>
          <w:rFonts w:ascii="Arial" w:hAnsi="Arial"/>
          <w:sz w:val="22"/>
          <w:szCs w:val="22"/>
        </w:rPr>
        <w:t>nM</w:t>
      </w:r>
      <w:proofErr w:type="spellEnd"/>
      <w:r>
        <w:rPr>
          <w:rFonts w:ascii="Arial" w:hAnsi="Arial"/>
          <w:sz w:val="22"/>
          <w:szCs w:val="22"/>
        </w:rPr>
        <w:t xml:space="preserve"> AGO2–miR-1 library (solid red line), and in the input library when resampled to match the flanking dinucleotide frequencies within the 8mer-containing reads in the ____ </w:t>
      </w:r>
      <w:proofErr w:type="spellStart"/>
      <w:r>
        <w:rPr>
          <w:rFonts w:ascii="Arial" w:hAnsi="Arial"/>
          <w:sz w:val="22"/>
          <w:szCs w:val="22"/>
        </w:rPr>
        <w:t>nM</w:t>
      </w:r>
      <w:proofErr w:type="spellEnd"/>
      <w:r>
        <w:rPr>
          <w:rFonts w:ascii="Arial" w:hAnsi="Arial"/>
          <w:sz w:val="22"/>
          <w:szCs w:val="22"/>
        </w:rPr>
        <w:t xml:space="preserve"> AGO2–miR-1 library (dashed red line). The single point found within each line represents the geometric mean of the corresponding distribution. (Right) The expected change in structural accessibility when resampling the input library 8mer containing reads to match the flanking dinucleotide content in each of the five AGO2-miR-1 bound RNA libraries, as a fraction of the full change in structural accessibility for each respective AGO2-mIR-1 bound library compared to the input. The left-hand most bar depicts the effect change visualized with the cumulative distribution plots (left).</w:t>
      </w:r>
    </w:p>
    <w:sectPr w:rsidR="008112DA" w:rsidSect="0042689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3" w:author="David Bartel" w:date="2018-03-27T15:39:00Z" w:initials="DB">
    <w:p w14:paraId="2754B4B5" w14:textId="166DAA69" w:rsidR="002404BB" w:rsidRDefault="002404BB">
      <w:pPr>
        <w:pStyle w:val="CommentText"/>
      </w:pPr>
      <w:r>
        <w:rPr>
          <w:rStyle w:val="CommentReference"/>
        </w:rPr>
        <w:annotationRef/>
      </w:r>
      <w:r>
        <w:t xml:space="preserve"> Burge </w:t>
      </w:r>
      <w:proofErr w:type="spellStart"/>
      <w:r>
        <w:t>BioRxiv</w:t>
      </w:r>
      <w:proofErr w:type="spellEnd"/>
      <w:r>
        <w:t xml:space="preserve"> paper</w:t>
      </w:r>
    </w:p>
  </w:comment>
  <w:comment w:id="580" w:author="David Bartel" w:date="2018-03-27T15:44:00Z" w:initials="DB">
    <w:p w14:paraId="40A78495" w14:textId="333A9D91" w:rsidR="002404BB" w:rsidRDefault="002404BB">
      <w:pPr>
        <w:pStyle w:val="CommentText"/>
      </w:pPr>
      <w:r>
        <w:rPr>
          <w:rStyle w:val="CommentReference"/>
        </w:rPr>
        <w:annotationRef/>
      </w:r>
      <w:r>
        <w:t>Should be 2009</w:t>
      </w:r>
    </w:p>
  </w:comment>
  <w:comment w:id="805" w:author="David Bartel" w:date="2018-03-27T15:50:00Z" w:initials="DB">
    <w:p w14:paraId="626DD5EF" w14:textId="351EC55B" w:rsidR="002404BB" w:rsidRDefault="002404BB">
      <w:pPr>
        <w:pStyle w:val="CommentText"/>
      </w:pPr>
      <w:r>
        <w:rPr>
          <w:rStyle w:val="CommentReference"/>
        </w:rPr>
        <w:annotationRef/>
      </w:r>
      <w:r>
        <w:t>Science does not allow data not shown.  Make a supplemental figure/table that illustrates this.</w:t>
      </w:r>
    </w:p>
  </w:comment>
  <w:comment w:id="823" w:author="David Bartel" w:date="2018-02-25T12:19:00Z" w:initials="DB">
    <w:p w14:paraId="51EA73A0" w14:textId="539A2480" w:rsidR="002404BB" w:rsidRDefault="002404BB">
      <w:pPr>
        <w:pStyle w:val="CommentText"/>
      </w:pPr>
      <w:r>
        <w:rPr>
          <w:rStyle w:val="CommentReference"/>
        </w:rPr>
        <w:annotationRef/>
      </w:r>
      <w:r>
        <w:t>Let’s discuss this language.</w:t>
      </w:r>
    </w:p>
  </w:comment>
  <w:comment w:id="918" w:author="David Bartel" w:date="2018-03-27T20:35:00Z" w:initials="DB">
    <w:p w14:paraId="071E69E7" w14:textId="13518C6F" w:rsidR="002404BB" w:rsidRDefault="002404BB">
      <w:pPr>
        <w:pStyle w:val="CommentText"/>
      </w:pPr>
      <w:r>
        <w:rPr>
          <w:rStyle w:val="CommentReference"/>
        </w:rPr>
        <w:annotationRef/>
      </w:r>
      <w:r>
        <w:t xml:space="preserve">Is this true?  It seems like your weakest site is still 3-fold better than the no-site.  Also, fig. S2i seems to show 11mer motifs for let-7a that are &gt;10 fold better than the no-site, which why I qualified it saying that the motif had to be 9 nt. </w:t>
      </w:r>
    </w:p>
  </w:comment>
  <w:comment w:id="992" w:author="David Bartel" w:date="2018-03-27T20:38:00Z" w:initials="DB">
    <w:p w14:paraId="5E2EAC70" w14:textId="1B47DFE4" w:rsidR="002404BB" w:rsidRDefault="002404BB">
      <w:pPr>
        <w:pStyle w:val="CommentText"/>
      </w:pPr>
      <w:r>
        <w:rPr>
          <w:rStyle w:val="CommentReference"/>
        </w:rPr>
        <w:annotationRef/>
      </w:r>
      <w:r>
        <w:t>3-fold?</w:t>
      </w:r>
    </w:p>
  </w:comment>
  <w:comment w:id="1042" w:author="David Bartel" w:date="2018-02-25T13:35:00Z" w:initials="DB">
    <w:p w14:paraId="389672F4" w14:textId="1412DEBB" w:rsidR="002404BB" w:rsidRDefault="002404BB">
      <w:pPr>
        <w:pStyle w:val="CommentText"/>
      </w:pPr>
      <w:r>
        <w:rPr>
          <w:rStyle w:val="CommentReference"/>
        </w:rPr>
        <w:annotationRef/>
      </w:r>
      <w:r>
        <w:t>Correct values.</w:t>
      </w:r>
    </w:p>
  </w:comment>
  <w:comment w:id="1155" w:author="David Bartel" w:date="2018-02-25T13:24:00Z" w:initials="DB">
    <w:p w14:paraId="37EC3895" w14:textId="77777777" w:rsidR="002404BB" w:rsidRDefault="002404BB" w:rsidP="00574FE4">
      <w:pPr>
        <w:pStyle w:val="CommentText"/>
      </w:pPr>
      <w:r>
        <w:rPr>
          <w:rStyle w:val="CommentReference"/>
        </w:rPr>
        <w:annotationRef/>
      </w:r>
      <w:r>
        <w:t>Add additional references</w:t>
      </w:r>
    </w:p>
  </w:comment>
  <w:comment w:id="1225" w:author="David Bartel" w:date="2018-03-26T08:58:00Z" w:initials="DB">
    <w:p w14:paraId="37B46DAA" w14:textId="7E5284D8" w:rsidR="002404BB" w:rsidRDefault="002404BB">
      <w:pPr>
        <w:pStyle w:val="CommentText"/>
      </w:pPr>
      <w:r>
        <w:rPr>
          <w:rStyle w:val="CommentReference"/>
        </w:rPr>
        <w:annotationRef/>
      </w:r>
      <w:r>
        <w:t>Site Garcia 2010</w:t>
      </w:r>
    </w:p>
  </w:comment>
  <w:comment w:id="1252" w:author="David Bartel" w:date="2018-03-27T21:01:00Z" w:initials="DB">
    <w:p w14:paraId="1C39FD47" w14:textId="6AE4649D" w:rsidR="002404BB" w:rsidRDefault="002404BB">
      <w:pPr>
        <w:pStyle w:val="CommentText"/>
      </w:pPr>
      <w:r>
        <w:rPr>
          <w:rStyle w:val="CommentReference"/>
        </w:rPr>
        <w:annotationRef/>
      </w:r>
      <w:r>
        <w:t>Combine A &amp; B into A, C &amp; D into B, …</w:t>
      </w:r>
    </w:p>
  </w:comment>
  <w:comment w:id="1300" w:author="David Bartel" w:date="2018-02-27T21:37:00Z" w:initials="DB">
    <w:p w14:paraId="003D78D1" w14:textId="1BE700D7" w:rsidR="002404BB" w:rsidRDefault="002404BB">
      <w:pPr>
        <w:pStyle w:val="CommentText"/>
      </w:pPr>
      <w:r>
        <w:rPr>
          <w:rStyle w:val="CommentReference"/>
        </w:rPr>
        <w:annotationRef/>
      </w:r>
      <w:r>
        <w:t>Check on this.</w:t>
      </w:r>
    </w:p>
  </w:comment>
  <w:comment w:id="1333" w:author="David Bartel" w:date="2018-03-25T07:46:00Z" w:initials="DB">
    <w:p w14:paraId="1F0F405B" w14:textId="2A778F6F" w:rsidR="002404BB" w:rsidRDefault="002404BB">
      <w:pPr>
        <w:pStyle w:val="CommentText"/>
      </w:pPr>
      <w:r>
        <w:rPr>
          <w:rStyle w:val="CommentReference"/>
        </w:rPr>
        <w:annotationRef/>
      </w:r>
      <w:r>
        <w:t>Revise paragraph after viewing the miR-7 results.</w:t>
      </w:r>
    </w:p>
  </w:comment>
  <w:comment w:id="1406" w:author="David Bartel" w:date="2018-02-27T22:00:00Z" w:initials="DB">
    <w:p w14:paraId="3BD6C048" w14:textId="3BF92394" w:rsidR="002404BB" w:rsidRDefault="002404BB">
      <w:pPr>
        <w:pStyle w:val="CommentText"/>
      </w:pPr>
      <w:r>
        <w:rPr>
          <w:rStyle w:val="CommentReference"/>
        </w:rPr>
        <w:annotationRef/>
      </w:r>
      <w:r>
        <w:t>Check if this is true.</w:t>
      </w:r>
    </w:p>
  </w:comment>
  <w:comment w:id="1425" w:author="David Bartel" w:date="2018-03-27T21:03:00Z" w:initials="DB">
    <w:p w14:paraId="39DEC2AF" w14:textId="068E79D1" w:rsidR="002404BB" w:rsidRDefault="002404BB">
      <w:pPr>
        <w:pStyle w:val="CommentText"/>
      </w:pPr>
      <w:r>
        <w:rPr>
          <w:rStyle w:val="CommentReference"/>
        </w:rPr>
        <w:annotationRef/>
      </w:r>
      <w:r>
        <w:t xml:space="preserve">Shin </w:t>
      </w:r>
      <w:proofErr w:type="gramStart"/>
      <w:r>
        <w:t>et  al.</w:t>
      </w:r>
      <w:proofErr w:type="gramEnd"/>
    </w:p>
  </w:comment>
  <w:comment w:id="1476" w:author="David Bartel" w:date="2018-02-28T10:43:00Z" w:initials="DB">
    <w:p w14:paraId="099361A2" w14:textId="75E82466" w:rsidR="002404BB" w:rsidRDefault="002404BB">
      <w:pPr>
        <w:pStyle w:val="CommentText"/>
      </w:pPr>
      <w:r>
        <w:rPr>
          <w:rStyle w:val="CommentReference"/>
        </w:rPr>
        <w:annotationRef/>
      </w:r>
      <w:r>
        <w:t>I think that this should be a main-text panel.</w:t>
      </w:r>
    </w:p>
  </w:comment>
  <w:comment w:id="1519" w:author="David Bartel" w:date="2018-03-27T21:05:00Z" w:initials="DB">
    <w:p w14:paraId="3E819E5A" w14:textId="68B4089C" w:rsidR="002404BB" w:rsidRDefault="002404BB">
      <w:pPr>
        <w:pStyle w:val="CommentText"/>
      </w:pPr>
      <w:r>
        <w:rPr>
          <w:rStyle w:val="CommentReference"/>
        </w:rPr>
        <w:annotationRef/>
      </w:r>
      <w:r>
        <w:t>Decide whether to group miR-7 with let-7a or miR-1</w:t>
      </w:r>
    </w:p>
  </w:comment>
  <w:comment w:id="1702" w:author="David Bartel" w:date="2018-02-28T17:53:00Z" w:initials="DB">
    <w:p w14:paraId="6A95F4FA" w14:textId="68C02DF4" w:rsidR="002404BB" w:rsidRDefault="002404BB">
      <w:pPr>
        <w:pStyle w:val="CommentText"/>
      </w:pPr>
      <w:r>
        <w:rPr>
          <w:rStyle w:val="CommentReference"/>
        </w:rPr>
        <w:annotationRef/>
      </w:r>
      <w:r>
        <w:t>Show the 8mer pivot bulge sites for miR-124 and lsy-6 in panel A.</w:t>
      </w:r>
    </w:p>
  </w:comment>
  <w:comment w:id="1714" w:author="David Bartel" w:date="2018-03-27T21:10:00Z" w:initials="DB">
    <w:p w14:paraId="138E61BA" w14:textId="035F48D5" w:rsidR="002404BB" w:rsidRDefault="002404BB">
      <w:pPr>
        <w:pStyle w:val="CommentText"/>
      </w:pPr>
      <w:r>
        <w:rPr>
          <w:rStyle w:val="CommentReference"/>
        </w:rPr>
        <w:annotationRef/>
      </w:r>
      <w:r>
        <w:t xml:space="preserve">Revise this paragraph after learning the results of miR-7.  So, far I do not see any pivot bulge for miR-7. </w:t>
      </w:r>
    </w:p>
  </w:comment>
  <w:comment w:id="1767" w:author="David Bartel" w:date="2018-03-27T21:21:00Z" w:initials="DB">
    <w:p w14:paraId="7AFC66A6" w14:textId="18D18821" w:rsidR="002404BB" w:rsidRDefault="002404BB">
      <w:pPr>
        <w:pStyle w:val="CommentText"/>
      </w:pPr>
      <w:r>
        <w:rPr>
          <w:rStyle w:val="CommentReference"/>
        </w:rPr>
        <w:annotationRef/>
      </w:r>
      <w:r>
        <w:t>Include this in a detailed fig 2ii figure legend explaining what is going on in this figure (including the idea that A and U flanking nucleotides can explain the increased activity observed for some sites):</w:t>
      </w:r>
    </w:p>
    <w:p w14:paraId="1A20D198" w14:textId="1D42148B" w:rsidR="002404BB" w:rsidRDefault="002404BB">
      <w:pPr>
        <w:pStyle w:val="CommentText"/>
      </w:pPr>
    </w:p>
    <w:p w14:paraId="56A374C9" w14:textId="781561EC" w:rsidR="002404BB" w:rsidRDefault="002404BB">
      <w:pPr>
        <w:pStyle w:val="CommentText"/>
      </w:pPr>
      <w:r>
        <w:rPr>
          <w:rFonts w:ascii="Arial" w:hAnsi="Arial"/>
          <w:sz w:val="22"/>
          <w:szCs w:val="22"/>
        </w:rPr>
        <w:t>with let-7a the moderate binding affinity of the let-7a bulged-pivot site being mostly due to the appreciable binding affinity of its 6mer-A1 site type.</w:t>
      </w:r>
    </w:p>
  </w:comment>
  <w:comment w:id="1811" w:author="David Bartel" w:date="2018-03-01T12:02:00Z" w:initials="DB">
    <w:p w14:paraId="463428C9" w14:textId="0AE4E2FC" w:rsidR="002404BB" w:rsidRDefault="002404BB">
      <w:pPr>
        <w:pStyle w:val="CommentText"/>
      </w:pPr>
      <w:r>
        <w:rPr>
          <w:rStyle w:val="CommentReference"/>
        </w:rPr>
        <w:annotationRef/>
      </w:r>
      <w:r>
        <w:t xml:space="preserve">The original text said 1.4X but Fig. 4C seems to be even less.  Do the </w:t>
      </w:r>
      <w:proofErr w:type="spellStart"/>
      <w:r>
        <w:t>Kds</w:t>
      </w:r>
      <w:proofErr w:type="spellEnd"/>
      <w:r>
        <w:t xml:space="preserve"> of Fig. 4C need to updated?</w:t>
      </w:r>
    </w:p>
  </w:comment>
  <w:comment w:id="1917" w:author="David Bartel" w:date="2018-03-27T21:27:00Z" w:initials="DB">
    <w:p w14:paraId="214EFCEA" w14:textId="3D2CCB63" w:rsidR="002404BB" w:rsidRDefault="002404BB" w:rsidP="008F1B9F">
      <w:pPr>
        <w:pStyle w:val="CommentText"/>
      </w:pPr>
      <w:r>
        <w:rPr>
          <w:rStyle w:val="CommentReference"/>
        </w:rPr>
        <w:annotationRef/>
      </w:r>
      <w:r>
        <w:t>Garcia2010</w:t>
      </w:r>
    </w:p>
  </w:comment>
  <w:comment w:id="2024" w:author="David Bartel" w:date="2018-03-27T21:41:00Z" w:initials="DB">
    <w:p w14:paraId="53D95FD1" w14:textId="0964D9B7" w:rsidR="002404BB" w:rsidRDefault="002404BB">
      <w:pPr>
        <w:pStyle w:val="CommentText"/>
      </w:pPr>
      <w:r>
        <w:rPr>
          <w:rStyle w:val="CommentReference"/>
        </w:rPr>
        <w:annotationRef/>
      </w:r>
      <w:r>
        <w:t>Garcia 2010</w:t>
      </w:r>
    </w:p>
  </w:comment>
  <w:comment w:id="2207" w:author="David Bartel" w:date="2018-03-25T11:54:00Z" w:initials="DB">
    <w:p w14:paraId="338EC2DF" w14:textId="73C40CA3" w:rsidR="002404BB" w:rsidRDefault="002404BB">
      <w:pPr>
        <w:pStyle w:val="CommentText"/>
      </w:pPr>
      <w:r>
        <w:rPr>
          <w:rStyle w:val="CommentReference"/>
        </w:rPr>
        <w:annotationRef/>
      </w:r>
      <w:r>
        <w:t xml:space="preserve">Cite Lewis 2005, </w:t>
      </w:r>
      <w:proofErr w:type="spellStart"/>
      <w:r>
        <w:t>Grimson</w:t>
      </w:r>
      <w:proofErr w:type="spellEnd"/>
      <w:r>
        <w:t xml:space="preserve"> 2007, Neilson 2007</w:t>
      </w:r>
    </w:p>
  </w:comment>
  <w:comment w:id="2392" w:author="David Bartel" w:date="2018-03-26T12:21:00Z" w:initials="DB">
    <w:p w14:paraId="24326818" w14:textId="75152431" w:rsidR="002404BB" w:rsidRDefault="002404BB">
      <w:pPr>
        <w:pStyle w:val="CommentText"/>
      </w:pPr>
      <w:r>
        <w:rPr>
          <w:rStyle w:val="CommentReference"/>
        </w:rPr>
        <w:annotationRef/>
      </w:r>
      <w:r>
        <w:t>Check correspondence with figure.</w:t>
      </w:r>
    </w:p>
  </w:comment>
  <w:comment w:id="2408" w:author="David Bartel" w:date="2018-03-27T22:04:00Z" w:initials="DB">
    <w:p w14:paraId="2FCC38DF" w14:textId="59612197" w:rsidR="002404BB" w:rsidRDefault="002404BB" w:rsidP="008E5269">
      <w:pPr>
        <w:pStyle w:val="CommentText"/>
      </w:pPr>
      <w:r>
        <w:rPr>
          <w:rStyle w:val="CommentReference"/>
        </w:rPr>
        <w:annotationRef/>
      </w:r>
      <w:r>
        <w:t>Convert to main text Fig. 4C (right).</w:t>
      </w:r>
    </w:p>
    <w:p w14:paraId="0CA9BAE7" w14:textId="6673F7FF" w:rsidR="002404BB" w:rsidRDefault="002404BB">
      <w:pPr>
        <w:pStyle w:val="CommentText"/>
      </w:pPr>
    </w:p>
  </w:comment>
  <w:comment w:id="2462" w:author="David Bartel" w:date="2018-03-26T12:37:00Z" w:initials="DB">
    <w:p w14:paraId="2453413A" w14:textId="615F4B61" w:rsidR="002404BB" w:rsidRDefault="002404BB">
      <w:pPr>
        <w:pStyle w:val="CommentText"/>
      </w:pPr>
      <w:r>
        <w:rPr>
          <w:rStyle w:val="CommentReference"/>
        </w:rPr>
        <w:annotationRef/>
      </w:r>
      <w:r>
        <w:t>Change to approximately equal.</w:t>
      </w:r>
    </w:p>
  </w:comment>
  <w:comment w:id="2509" w:author="David Bartel" w:date="2018-03-26T21:03:00Z" w:initials="DB">
    <w:p w14:paraId="275DE71D" w14:textId="77777777" w:rsidR="002404BB" w:rsidRDefault="002404BB" w:rsidP="008225CA">
      <w:pPr>
        <w:pStyle w:val="CommentText"/>
      </w:pPr>
      <w:r>
        <w:rPr>
          <w:rStyle w:val="CommentReference"/>
        </w:rPr>
        <w:annotationRef/>
      </w:r>
      <w:r>
        <w:t>Agarwal 2015</w:t>
      </w:r>
    </w:p>
  </w:comment>
  <w:comment w:id="2553" w:author="David Bartel" w:date="2018-03-26T21:06:00Z" w:initials="DB">
    <w:p w14:paraId="600FAA06" w14:textId="77777777" w:rsidR="002404BB" w:rsidRDefault="002404BB" w:rsidP="00241552">
      <w:pPr>
        <w:pStyle w:val="CommentText"/>
      </w:pPr>
      <w:r>
        <w:rPr>
          <w:rStyle w:val="CommentReference"/>
        </w:rPr>
        <w:annotationRef/>
      </w:r>
      <w:r>
        <w:t xml:space="preserve">Put the details that were in the text into a supplemental figure.  </w:t>
      </w:r>
    </w:p>
  </w:comment>
  <w:comment w:id="2871" w:author="David Bartel" w:date="2018-03-26T10:43:00Z" w:initials="DB">
    <w:p w14:paraId="1298E737" w14:textId="396622F8" w:rsidR="002404BB" w:rsidRDefault="002404BB">
      <w:pPr>
        <w:pStyle w:val="CommentText"/>
      </w:pPr>
      <w:r>
        <w:rPr>
          <w:rStyle w:val="CommentReference"/>
        </w:rPr>
        <w:annotationRef/>
      </w:r>
      <w:r>
        <w:t>Check this</w:t>
      </w:r>
    </w:p>
  </w:comment>
  <w:comment w:id="2875" w:author="David Bartel" w:date="2018-03-25T10:13:00Z" w:initials="DB">
    <w:p w14:paraId="4DA52A5C" w14:textId="77777777" w:rsidR="002404BB" w:rsidRDefault="002404BB" w:rsidP="008112DA">
      <w:pPr>
        <w:pStyle w:val="CommentText"/>
      </w:pPr>
      <w:r>
        <w:rPr>
          <w:rStyle w:val="CommentReference"/>
        </w:rPr>
        <w:annotationRef/>
      </w:r>
      <w:r>
        <w:t>Do you see any exceptions?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4B4B5" w15:done="0"/>
  <w15:commentEx w15:paraId="40A78495" w15:done="0"/>
  <w15:commentEx w15:paraId="626DD5EF" w15:done="0"/>
  <w15:commentEx w15:paraId="51EA73A0" w15:done="0"/>
  <w15:commentEx w15:paraId="071E69E7" w15:done="0"/>
  <w15:commentEx w15:paraId="5E2EAC70" w15:done="0"/>
  <w15:commentEx w15:paraId="389672F4" w15:done="0"/>
  <w15:commentEx w15:paraId="37EC3895" w15:done="0"/>
  <w15:commentEx w15:paraId="37B46DAA" w15:done="0"/>
  <w15:commentEx w15:paraId="1C39FD47" w15:done="0"/>
  <w15:commentEx w15:paraId="003D78D1" w15:done="0"/>
  <w15:commentEx w15:paraId="1F0F405B" w15:done="0"/>
  <w15:commentEx w15:paraId="3BD6C048" w15:done="0"/>
  <w15:commentEx w15:paraId="39DEC2AF" w15:done="0"/>
  <w15:commentEx w15:paraId="099361A2" w15:done="0"/>
  <w15:commentEx w15:paraId="3E819E5A" w15:done="0"/>
  <w15:commentEx w15:paraId="6A95F4FA" w15:done="0"/>
  <w15:commentEx w15:paraId="138E61BA" w15:done="0"/>
  <w15:commentEx w15:paraId="56A374C9" w15:done="0"/>
  <w15:commentEx w15:paraId="463428C9" w15:done="0"/>
  <w15:commentEx w15:paraId="214EFCEA" w15:done="0"/>
  <w15:commentEx w15:paraId="53D95FD1" w15:done="0"/>
  <w15:commentEx w15:paraId="338EC2DF" w15:done="0"/>
  <w15:commentEx w15:paraId="24326818" w15:done="0"/>
  <w15:commentEx w15:paraId="0CA9BAE7" w15:done="0"/>
  <w15:commentEx w15:paraId="2453413A" w15:done="0"/>
  <w15:commentEx w15:paraId="275DE71D" w15:done="0"/>
  <w15:commentEx w15:paraId="600FAA06" w15:done="0"/>
  <w15:commentEx w15:paraId="1298E737" w15:done="0"/>
  <w15:commentEx w15:paraId="4DA52A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7301C"/>
    <w:multiLevelType w:val="hybridMultilevel"/>
    <w:tmpl w:val="2C32E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75DF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CA"/>
    <w:rsid w:val="00000405"/>
    <w:rsid w:val="00003647"/>
    <w:rsid w:val="0002098F"/>
    <w:rsid w:val="000236E7"/>
    <w:rsid w:val="00030522"/>
    <w:rsid w:val="000311FA"/>
    <w:rsid w:val="00042579"/>
    <w:rsid w:val="00043930"/>
    <w:rsid w:val="0004789B"/>
    <w:rsid w:val="000622CB"/>
    <w:rsid w:val="00063BD8"/>
    <w:rsid w:val="00075954"/>
    <w:rsid w:val="00077327"/>
    <w:rsid w:val="0007793D"/>
    <w:rsid w:val="000819EE"/>
    <w:rsid w:val="00082F95"/>
    <w:rsid w:val="000836E1"/>
    <w:rsid w:val="00083A45"/>
    <w:rsid w:val="00086783"/>
    <w:rsid w:val="00090866"/>
    <w:rsid w:val="00092AA7"/>
    <w:rsid w:val="000A7B27"/>
    <w:rsid w:val="000C24BB"/>
    <w:rsid w:val="000D394A"/>
    <w:rsid w:val="000D57A8"/>
    <w:rsid w:val="000E0545"/>
    <w:rsid w:val="000E19F3"/>
    <w:rsid w:val="000E3313"/>
    <w:rsid w:val="000E39F6"/>
    <w:rsid w:val="000F15D1"/>
    <w:rsid w:val="000F1DED"/>
    <w:rsid w:val="000F27C5"/>
    <w:rsid w:val="000F4FD2"/>
    <w:rsid w:val="000F5FF0"/>
    <w:rsid w:val="000F6AAF"/>
    <w:rsid w:val="000F6D84"/>
    <w:rsid w:val="00107352"/>
    <w:rsid w:val="00113B9F"/>
    <w:rsid w:val="001211C6"/>
    <w:rsid w:val="00123542"/>
    <w:rsid w:val="0012593D"/>
    <w:rsid w:val="0014193C"/>
    <w:rsid w:val="001532EC"/>
    <w:rsid w:val="001549EA"/>
    <w:rsid w:val="001625E1"/>
    <w:rsid w:val="00172C52"/>
    <w:rsid w:val="00176B58"/>
    <w:rsid w:val="00176C48"/>
    <w:rsid w:val="001773A1"/>
    <w:rsid w:val="001905E7"/>
    <w:rsid w:val="00190F02"/>
    <w:rsid w:val="0019751F"/>
    <w:rsid w:val="001A0F7F"/>
    <w:rsid w:val="001A12AA"/>
    <w:rsid w:val="001A25F5"/>
    <w:rsid w:val="001B5FCC"/>
    <w:rsid w:val="001B7F74"/>
    <w:rsid w:val="001D03B7"/>
    <w:rsid w:val="001D4163"/>
    <w:rsid w:val="001D59EC"/>
    <w:rsid w:val="001D7EC8"/>
    <w:rsid w:val="001E1EF1"/>
    <w:rsid w:val="001F12FD"/>
    <w:rsid w:val="0020147F"/>
    <w:rsid w:val="00201E65"/>
    <w:rsid w:val="00202D10"/>
    <w:rsid w:val="002404BB"/>
    <w:rsid w:val="00240D25"/>
    <w:rsid w:val="00241552"/>
    <w:rsid w:val="00245A62"/>
    <w:rsid w:val="00245F4C"/>
    <w:rsid w:val="002658FD"/>
    <w:rsid w:val="002736AF"/>
    <w:rsid w:val="00273BCC"/>
    <w:rsid w:val="002745E0"/>
    <w:rsid w:val="0028211D"/>
    <w:rsid w:val="00283D24"/>
    <w:rsid w:val="00292673"/>
    <w:rsid w:val="00296A8E"/>
    <w:rsid w:val="002A1837"/>
    <w:rsid w:val="002A4CD2"/>
    <w:rsid w:val="002A6FD5"/>
    <w:rsid w:val="002B0F69"/>
    <w:rsid w:val="002B1BB7"/>
    <w:rsid w:val="002B61F9"/>
    <w:rsid w:val="002C0695"/>
    <w:rsid w:val="002C168D"/>
    <w:rsid w:val="002C7EAD"/>
    <w:rsid w:val="002F129F"/>
    <w:rsid w:val="002F3B8F"/>
    <w:rsid w:val="002F3D23"/>
    <w:rsid w:val="002F3FB0"/>
    <w:rsid w:val="002F4C17"/>
    <w:rsid w:val="002F759D"/>
    <w:rsid w:val="00307C6D"/>
    <w:rsid w:val="003218CB"/>
    <w:rsid w:val="003241BD"/>
    <w:rsid w:val="003323FE"/>
    <w:rsid w:val="00335D52"/>
    <w:rsid w:val="0034045C"/>
    <w:rsid w:val="0035733A"/>
    <w:rsid w:val="003575B2"/>
    <w:rsid w:val="00361EF0"/>
    <w:rsid w:val="00362C25"/>
    <w:rsid w:val="0036558F"/>
    <w:rsid w:val="0037125F"/>
    <w:rsid w:val="00376B32"/>
    <w:rsid w:val="00393210"/>
    <w:rsid w:val="003935A4"/>
    <w:rsid w:val="00396150"/>
    <w:rsid w:val="00396730"/>
    <w:rsid w:val="003A4E60"/>
    <w:rsid w:val="003A62D5"/>
    <w:rsid w:val="003B71E5"/>
    <w:rsid w:val="003C0C5E"/>
    <w:rsid w:val="003C2C9E"/>
    <w:rsid w:val="003D17A3"/>
    <w:rsid w:val="003D40BE"/>
    <w:rsid w:val="003E4481"/>
    <w:rsid w:val="003E4A9A"/>
    <w:rsid w:val="003F0AFF"/>
    <w:rsid w:val="003F3725"/>
    <w:rsid w:val="00400DC6"/>
    <w:rsid w:val="004034C2"/>
    <w:rsid w:val="00407095"/>
    <w:rsid w:val="00407982"/>
    <w:rsid w:val="00415B25"/>
    <w:rsid w:val="00417B7A"/>
    <w:rsid w:val="004216A0"/>
    <w:rsid w:val="00425EBE"/>
    <w:rsid w:val="00426892"/>
    <w:rsid w:val="00426C02"/>
    <w:rsid w:val="00432C8D"/>
    <w:rsid w:val="00443201"/>
    <w:rsid w:val="00443524"/>
    <w:rsid w:val="00443EA0"/>
    <w:rsid w:val="00451AE0"/>
    <w:rsid w:val="00453162"/>
    <w:rsid w:val="004549A8"/>
    <w:rsid w:val="00456D2E"/>
    <w:rsid w:val="0046129A"/>
    <w:rsid w:val="00461502"/>
    <w:rsid w:val="00461DE5"/>
    <w:rsid w:val="00467F80"/>
    <w:rsid w:val="0048152C"/>
    <w:rsid w:val="00481EA5"/>
    <w:rsid w:val="00491ABA"/>
    <w:rsid w:val="00494AC4"/>
    <w:rsid w:val="004A2641"/>
    <w:rsid w:val="004A6D28"/>
    <w:rsid w:val="004A7D68"/>
    <w:rsid w:val="004B33AA"/>
    <w:rsid w:val="004B3707"/>
    <w:rsid w:val="004C68DF"/>
    <w:rsid w:val="004C6E53"/>
    <w:rsid w:val="004C7779"/>
    <w:rsid w:val="004D3BE1"/>
    <w:rsid w:val="004D6B90"/>
    <w:rsid w:val="004D7D57"/>
    <w:rsid w:val="004E1C55"/>
    <w:rsid w:val="004F40C7"/>
    <w:rsid w:val="004F66A1"/>
    <w:rsid w:val="004F7AFC"/>
    <w:rsid w:val="0050165D"/>
    <w:rsid w:val="00506400"/>
    <w:rsid w:val="00513A7A"/>
    <w:rsid w:val="00524971"/>
    <w:rsid w:val="00527F1E"/>
    <w:rsid w:val="005406E1"/>
    <w:rsid w:val="005420AC"/>
    <w:rsid w:val="005437A4"/>
    <w:rsid w:val="00547A96"/>
    <w:rsid w:val="00547DA0"/>
    <w:rsid w:val="0055622B"/>
    <w:rsid w:val="00563071"/>
    <w:rsid w:val="005677A5"/>
    <w:rsid w:val="00573EA6"/>
    <w:rsid w:val="005740D4"/>
    <w:rsid w:val="00574FE4"/>
    <w:rsid w:val="00576A1E"/>
    <w:rsid w:val="005770E1"/>
    <w:rsid w:val="00582927"/>
    <w:rsid w:val="00584761"/>
    <w:rsid w:val="00594190"/>
    <w:rsid w:val="00596BC1"/>
    <w:rsid w:val="005A594E"/>
    <w:rsid w:val="005A6D30"/>
    <w:rsid w:val="005B5159"/>
    <w:rsid w:val="005B789C"/>
    <w:rsid w:val="005C1E22"/>
    <w:rsid w:val="005C30CF"/>
    <w:rsid w:val="005C54EE"/>
    <w:rsid w:val="005C58B7"/>
    <w:rsid w:val="005C6802"/>
    <w:rsid w:val="005D2711"/>
    <w:rsid w:val="005D4AA8"/>
    <w:rsid w:val="005D7DB5"/>
    <w:rsid w:val="005E1868"/>
    <w:rsid w:val="005E37A0"/>
    <w:rsid w:val="005F1889"/>
    <w:rsid w:val="005F26AE"/>
    <w:rsid w:val="005F73D3"/>
    <w:rsid w:val="00601EBE"/>
    <w:rsid w:val="00603573"/>
    <w:rsid w:val="006042BA"/>
    <w:rsid w:val="006051E0"/>
    <w:rsid w:val="0061585F"/>
    <w:rsid w:val="006279F6"/>
    <w:rsid w:val="00634962"/>
    <w:rsid w:val="0063572F"/>
    <w:rsid w:val="006376AD"/>
    <w:rsid w:val="00637AD4"/>
    <w:rsid w:val="00644337"/>
    <w:rsid w:val="00646BBF"/>
    <w:rsid w:val="0065233F"/>
    <w:rsid w:val="006566F0"/>
    <w:rsid w:val="006606B2"/>
    <w:rsid w:val="00673B6F"/>
    <w:rsid w:val="00674EBC"/>
    <w:rsid w:val="00675205"/>
    <w:rsid w:val="006866FB"/>
    <w:rsid w:val="00687579"/>
    <w:rsid w:val="00690F13"/>
    <w:rsid w:val="006A42A8"/>
    <w:rsid w:val="006B1350"/>
    <w:rsid w:val="006D1E44"/>
    <w:rsid w:val="006D2C3E"/>
    <w:rsid w:val="006E08BD"/>
    <w:rsid w:val="006F0D76"/>
    <w:rsid w:val="006F3E43"/>
    <w:rsid w:val="006F4E3A"/>
    <w:rsid w:val="006F7485"/>
    <w:rsid w:val="00706398"/>
    <w:rsid w:val="00706F74"/>
    <w:rsid w:val="00710196"/>
    <w:rsid w:val="00716474"/>
    <w:rsid w:val="00721D0E"/>
    <w:rsid w:val="007373B5"/>
    <w:rsid w:val="007407AA"/>
    <w:rsid w:val="00753909"/>
    <w:rsid w:val="00771542"/>
    <w:rsid w:val="0077793F"/>
    <w:rsid w:val="00787E3F"/>
    <w:rsid w:val="0079343C"/>
    <w:rsid w:val="007A4276"/>
    <w:rsid w:val="007A5279"/>
    <w:rsid w:val="007D1B5A"/>
    <w:rsid w:val="007D7B11"/>
    <w:rsid w:val="007E5537"/>
    <w:rsid w:val="007F5BF5"/>
    <w:rsid w:val="007F609F"/>
    <w:rsid w:val="007F7EE5"/>
    <w:rsid w:val="00801D34"/>
    <w:rsid w:val="008036C0"/>
    <w:rsid w:val="008038C3"/>
    <w:rsid w:val="008074EE"/>
    <w:rsid w:val="008112DA"/>
    <w:rsid w:val="008116EE"/>
    <w:rsid w:val="00812122"/>
    <w:rsid w:val="00815C0F"/>
    <w:rsid w:val="008225CA"/>
    <w:rsid w:val="00827EC6"/>
    <w:rsid w:val="00840A82"/>
    <w:rsid w:val="00850B3B"/>
    <w:rsid w:val="00862BF5"/>
    <w:rsid w:val="00871025"/>
    <w:rsid w:val="00872DFB"/>
    <w:rsid w:val="00881A37"/>
    <w:rsid w:val="008910D7"/>
    <w:rsid w:val="008920BA"/>
    <w:rsid w:val="008924F5"/>
    <w:rsid w:val="0089254C"/>
    <w:rsid w:val="00892B8D"/>
    <w:rsid w:val="008969F4"/>
    <w:rsid w:val="008A4FBF"/>
    <w:rsid w:val="008C2742"/>
    <w:rsid w:val="008E2FC3"/>
    <w:rsid w:val="008E38C1"/>
    <w:rsid w:val="008E4ABC"/>
    <w:rsid w:val="008E5269"/>
    <w:rsid w:val="008E6631"/>
    <w:rsid w:val="008F1B9F"/>
    <w:rsid w:val="00902FF2"/>
    <w:rsid w:val="0090480F"/>
    <w:rsid w:val="00904973"/>
    <w:rsid w:val="009114D4"/>
    <w:rsid w:val="0091690A"/>
    <w:rsid w:val="009272BE"/>
    <w:rsid w:val="00927FDE"/>
    <w:rsid w:val="0093493E"/>
    <w:rsid w:val="00941AD1"/>
    <w:rsid w:val="0094267C"/>
    <w:rsid w:val="0094447A"/>
    <w:rsid w:val="00955043"/>
    <w:rsid w:val="00960B63"/>
    <w:rsid w:val="00964A97"/>
    <w:rsid w:val="00971DEF"/>
    <w:rsid w:val="0098633C"/>
    <w:rsid w:val="009A763C"/>
    <w:rsid w:val="009B338F"/>
    <w:rsid w:val="009B6347"/>
    <w:rsid w:val="009E2BCA"/>
    <w:rsid w:val="009E4ABF"/>
    <w:rsid w:val="00A01AD8"/>
    <w:rsid w:val="00A04860"/>
    <w:rsid w:val="00A23E04"/>
    <w:rsid w:val="00A23EFC"/>
    <w:rsid w:val="00A25A8F"/>
    <w:rsid w:val="00A310E5"/>
    <w:rsid w:val="00A4285D"/>
    <w:rsid w:val="00A434C5"/>
    <w:rsid w:val="00A467A1"/>
    <w:rsid w:val="00A63CEE"/>
    <w:rsid w:val="00A732A8"/>
    <w:rsid w:val="00A7473B"/>
    <w:rsid w:val="00A83D2B"/>
    <w:rsid w:val="00A90608"/>
    <w:rsid w:val="00AA0E6D"/>
    <w:rsid w:val="00AA2845"/>
    <w:rsid w:val="00AA45B7"/>
    <w:rsid w:val="00AB1491"/>
    <w:rsid w:val="00AB6CF1"/>
    <w:rsid w:val="00AC7CF3"/>
    <w:rsid w:val="00AD084F"/>
    <w:rsid w:val="00AE458D"/>
    <w:rsid w:val="00AE5E24"/>
    <w:rsid w:val="00AF07C0"/>
    <w:rsid w:val="00AF353D"/>
    <w:rsid w:val="00B136FD"/>
    <w:rsid w:val="00B1424C"/>
    <w:rsid w:val="00B15582"/>
    <w:rsid w:val="00B32D21"/>
    <w:rsid w:val="00B504AE"/>
    <w:rsid w:val="00B51476"/>
    <w:rsid w:val="00B51F45"/>
    <w:rsid w:val="00B53CAD"/>
    <w:rsid w:val="00B54FF1"/>
    <w:rsid w:val="00B57EFE"/>
    <w:rsid w:val="00B73976"/>
    <w:rsid w:val="00B744EF"/>
    <w:rsid w:val="00B74F53"/>
    <w:rsid w:val="00B83BCB"/>
    <w:rsid w:val="00B92ED7"/>
    <w:rsid w:val="00B94C5C"/>
    <w:rsid w:val="00B95574"/>
    <w:rsid w:val="00B96C31"/>
    <w:rsid w:val="00B977EE"/>
    <w:rsid w:val="00BA226D"/>
    <w:rsid w:val="00BB144D"/>
    <w:rsid w:val="00BC03EB"/>
    <w:rsid w:val="00BD049E"/>
    <w:rsid w:val="00BD661C"/>
    <w:rsid w:val="00BE316E"/>
    <w:rsid w:val="00BE4E61"/>
    <w:rsid w:val="00BF4AE2"/>
    <w:rsid w:val="00C000C5"/>
    <w:rsid w:val="00C10FE9"/>
    <w:rsid w:val="00C24A2B"/>
    <w:rsid w:val="00C31C91"/>
    <w:rsid w:val="00C41FD1"/>
    <w:rsid w:val="00C42A18"/>
    <w:rsid w:val="00C43418"/>
    <w:rsid w:val="00C516EE"/>
    <w:rsid w:val="00C551D4"/>
    <w:rsid w:val="00C6453B"/>
    <w:rsid w:val="00C67DE9"/>
    <w:rsid w:val="00C926E4"/>
    <w:rsid w:val="00C97657"/>
    <w:rsid w:val="00C97766"/>
    <w:rsid w:val="00CA0EFD"/>
    <w:rsid w:val="00CA32B4"/>
    <w:rsid w:val="00CA4FD4"/>
    <w:rsid w:val="00CA66C2"/>
    <w:rsid w:val="00CA6AC0"/>
    <w:rsid w:val="00CB1515"/>
    <w:rsid w:val="00CB4DA5"/>
    <w:rsid w:val="00CC4F65"/>
    <w:rsid w:val="00CC6D2C"/>
    <w:rsid w:val="00CC7E54"/>
    <w:rsid w:val="00CD04CE"/>
    <w:rsid w:val="00CD77E1"/>
    <w:rsid w:val="00D04ADB"/>
    <w:rsid w:val="00D128AB"/>
    <w:rsid w:val="00D1534A"/>
    <w:rsid w:val="00D20A33"/>
    <w:rsid w:val="00D272A5"/>
    <w:rsid w:val="00D35787"/>
    <w:rsid w:val="00D57534"/>
    <w:rsid w:val="00D62539"/>
    <w:rsid w:val="00D657AD"/>
    <w:rsid w:val="00D70CE5"/>
    <w:rsid w:val="00D83F5B"/>
    <w:rsid w:val="00D90B84"/>
    <w:rsid w:val="00D91BFB"/>
    <w:rsid w:val="00D92AF6"/>
    <w:rsid w:val="00D92EF6"/>
    <w:rsid w:val="00D94F8E"/>
    <w:rsid w:val="00DA041C"/>
    <w:rsid w:val="00DA1498"/>
    <w:rsid w:val="00DA4BF0"/>
    <w:rsid w:val="00DA7249"/>
    <w:rsid w:val="00DA7B60"/>
    <w:rsid w:val="00DC0830"/>
    <w:rsid w:val="00DC7B8A"/>
    <w:rsid w:val="00DE5AFD"/>
    <w:rsid w:val="00DE66E5"/>
    <w:rsid w:val="00DE7ABB"/>
    <w:rsid w:val="00DF3208"/>
    <w:rsid w:val="00E002F5"/>
    <w:rsid w:val="00E0485F"/>
    <w:rsid w:val="00E06A23"/>
    <w:rsid w:val="00E106E5"/>
    <w:rsid w:val="00E10F3C"/>
    <w:rsid w:val="00E13E77"/>
    <w:rsid w:val="00E14926"/>
    <w:rsid w:val="00E17D7B"/>
    <w:rsid w:val="00E27F0F"/>
    <w:rsid w:val="00E32BF4"/>
    <w:rsid w:val="00E3467E"/>
    <w:rsid w:val="00E34F9A"/>
    <w:rsid w:val="00E37FA3"/>
    <w:rsid w:val="00E40497"/>
    <w:rsid w:val="00E42214"/>
    <w:rsid w:val="00E428AE"/>
    <w:rsid w:val="00E46073"/>
    <w:rsid w:val="00E53775"/>
    <w:rsid w:val="00E54D1D"/>
    <w:rsid w:val="00E55AEA"/>
    <w:rsid w:val="00E5678F"/>
    <w:rsid w:val="00E57430"/>
    <w:rsid w:val="00E63B9C"/>
    <w:rsid w:val="00E63F38"/>
    <w:rsid w:val="00E6529F"/>
    <w:rsid w:val="00E709BC"/>
    <w:rsid w:val="00E745A1"/>
    <w:rsid w:val="00E74FFE"/>
    <w:rsid w:val="00E75AFB"/>
    <w:rsid w:val="00E86D74"/>
    <w:rsid w:val="00E86D99"/>
    <w:rsid w:val="00E86E92"/>
    <w:rsid w:val="00E87844"/>
    <w:rsid w:val="00E9369E"/>
    <w:rsid w:val="00E93EB0"/>
    <w:rsid w:val="00EA30C7"/>
    <w:rsid w:val="00EA607E"/>
    <w:rsid w:val="00EA61AA"/>
    <w:rsid w:val="00EB0CBF"/>
    <w:rsid w:val="00EB29B9"/>
    <w:rsid w:val="00EB5E3B"/>
    <w:rsid w:val="00EB6154"/>
    <w:rsid w:val="00EC13FE"/>
    <w:rsid w:val="00EC4F3F"/>
    <w:rsid w:val="00ED0E24"/>
    <w:rsid w:val="00ED76CA"/>
    <w:rsid w:val="00EE3BB2"/>
    <w:rsid w:val="00EF4255"/>
    <w:rsid w:val="00EF49B6"/>
    <w:rsid w:val="00EF6C4C"/>
    <w:rsid w:val="00F07BD0"/>
    <w:rsid w:val="00F101EE"/>
    <w:rsid w:val="00F11F37"/>
    <w:rsid w:val="00F17097"/>
    <w:rsid w:val="00F17C8A"/>
    <w:rsid w:val="00F21C03"/>
    <w:rsid w:val="00F24EB9"/>
    <w:rsid w:val="00F26411"/>
    <w:rsid w:val="00F277BE"/>
    <w:rsid w:val="00F329B0"/>
    <w:rsid w:val="00F40189"/>
    <w:rsid w:val="00F432B4"/>
    <w:rsid w:val="00F43534"/>
    <w:rsid w:val="00F4362E"/>
    <w:rsid w:val="00F55A42"/>
    <w:rsid w:val="00F6115B"/>
    <w:rsid w:val="00F65B79"/>
    <w:rsid w:val="00F86C82"/>
    <w:rsid w:val="00F86F98"/>
    <w:rsid w:val="00F94F05"/>
    <w:rsid w:val="00F9715D"/>
    <w:rsid w:val="00FA1764"/>
    <w:rsid w:val="00FA5011"/>
    <w:rsid w:val="00FB5589"/>
    <w:rsid w:val="00FD0D89"/>
    <w:rsid w:val="00FE670D"/>
    <w:rsid w:val="00FF3985"/>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CA6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E2BCA"/>
    <w:rPr>
      <w:rFonts w:eastAsiaTheme="minorHAnsi"/>
    </w:rPr>
  </w:style>
  <w:style w:type="character" w:customStyle="1" w:styleId="CommentTextChar">
    <w:name w:val="Comment Text Char"/>
    <w:basedOn w:val="DefaultParagraphFont"/>
    <w:link w:val="CommentText"/>
    <w:uiPriority w:val="99"/>
    <w:semiHidden/>
    <w:rsid w:val="009E2BCA"/>
    <w:rPr>
      <w:rFonts w:eastAsiaTheme="minorHAnsi"/>
    </w:rPr>
  </w:style>
  <w:style w:type="character" w:styleId="CommentReference">
    <w:name w:val="annotation reference"/>
    <w:basedOn w:val="DefaultParagraphFont"/>
    <w:uiPriority w:val="99"/>
    <w:semiHidden/>
    <w:unhideWhenUsed/>
    <w:rsid w:val="009E2BCA"/>
    <w:rPr>
      <w:sz w:val="18"/>
      <w:szCs w:val="18"/>
    </w:rPr>
  </w:style>
  <w:style w:type="paragraph" w:styleId="BalloonText">
    <w:name w:val="Balloon Text"/>
    <w:basedOn w:val="Normal"/>
    <w:link w:val="BalloonTextChar"/>
    <w:uiPriority w:val="99"/>
    <w:semiHidden/>
    <w:unhideWhenUsed/>
    <w:rsid w:val="009E2B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BCA"/>
    <w:rPr>
      <w:rFonts w:ascii="Lucida Grande" w:hAnsi="Lucida Grande"/>
      <w:sz w:val="18"/>
      <w:szCs w:val="18"/>
    </w:rPr>
  </w:style>
  <w:style w:type="paragraph" w:customStyle="1" w:styleId="MTDisplayEquation">
    <w:name w:val="MTDisplayEquation"/>
    <w:basedOn w:val="Normal"/>
    <w:next w:val="Normal"/>
    <w:rsid w:val="009E2BCA"/>
    <w:pPr>
      <w:tabs>
        <w:tab w:val="center" w:pos="4320"/>
        <w:tab w:val="right" w:pos="8640"/>
      </w:tabs>
      <w:spacing w:line="360" w:lineRule="auto"/>
    </w:pPr>
    <w:rPr>
      <w:rFonts w:ascii="Arial" w:hAnsi="Arial"/>
      <w:sz w:val="22"/>
      <w:szCs w:val="22"/>
    </w:rPr>
  </w:style>
  <w:style w:type="character" w:customStyle="1" w:styleId="MTEquationSection">
    <w:name w:val="MTEquationSection"/>
    <w:basedOn w:val="DefaultParagraphFont"/>
    <w:rsid w:val="009E2BCA"/>
    <w:rPr>
      <w:rFonts w:ascii="Arial" w:hAnsi="Arial"/>
      <w:b/>
      <w:vanish/>
      <w:color w:val="FF0000"/>
      <w:sz w:val="22"/>
      <w:szCs w:val="22"/>
    </w:rPr>
  </w:style>
  <w:style w:type="character" w:styleId="PlaceholderText">
    <w:name w:val="Placeholder Text"/>
    <w:basedOn w:val="DefaultParagraphFont"/>
    <w:uiPriority w:val="99"/>
    <w:semiHidden/>
    <w:rsid w:val="009E2BCA"/>
    <w:rPr>
      <w:color w:val="808080"/>
    </w:rPr>
  </w:style>
  <w:style w:type="paragraph" w:styleId="ListParagraph">
    <w:name w:val="List Paragraph"/>
    <w:basedOn w:val="Normal"/>
    <w:uiPriority w:val="34"/>
    <w:qFormat/>
    <w:rsid w:val="009E2BCA"/>
    <w:pPr>
      <w:ind w:left="720"/>
      <w:contextualSpacing/>
    </w:pPr>
  </w:style>
  <w:style w:type="paragraph" w:styleId="CommentSubject">
    <w:name w:val="annotation subject"/>
    <w:basedOn w:val="CommentText"/>
    <w:next w:val="CommentText"/>
    <w:link w:val="CommentSubjectChar"/>
    <w:uiPriority w:val="99"/>
    <w:semiHidden/>
    <w:unhideWhenUsed/>
    <w:rsid w:val="0094267C"/>
    <w:rPr>
      <w:rFonts w:eastAsiaTheme="minorEastAsia"/>
      <w:b/>
      <w:bCs/>
      <w:sz w:val="20"/>
      <w:szCs w:val="20"/>
    </w:rPr>
  </w:style>
  <w:style w:type="character" w:customStyle="1" w:styleId="CommentSubjectChar">
    <w:name w:val="Comment Subject Char"/>
    <w:basedOn w:val="CommentTextChar"/>
    <w:link w:val="CommentSubject"/>
    <w:uiPriority w:val="99"/>
    <w:semiHidden/>
    <w:rsid w:val="0094267C"/>
    <w:rPr>
      <w:rFonts w:eastAsiaTheme="minorHAnsi"/>
      <w:b/>
      <w:bCs/>
      <w:sz w:val="20"/>
      <w:szCs w:val="20"/>
    </w:rPr>
  </w:style>
  <w:style w:type="paragraph" w:styleId="Revision">
    <w:name w:val="Revision"/>
    <w:hidden/>
    <w:uiPriority w:val="99"/>
    <w:semiHidden/>
    <w:rsid w:val="004C6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18</Pages>
  <Words>23400</Words>
  <Characters>133382</Characters>
  <Application>Microsoft Macintosh Word</Application>
  <DocSecurity>0</DocSecurity>
  <Lines>1111</Lines>
  <Paragraphs>312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INTRODUCTION</vt:lpstr>
      <vt:lpstr>RESULTS</vt:lpstr>
    </vt:vector>
  </TitlesOfParts>
  <Company>Whitehead Institute / MIT</Company>
  <LinksUpToDate>false</LinksUpToDate>
  <CharactersWithSpaces>156470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McGeary</dc:creator>
  <cp:keywords/>
  <dc:description/>
  <cp:lastModifiedBy>Sean E. McGeary</cp:lastModifiedBy>
  <cp:revision>10</cp:revision>
  <dcterms:created xsi:type="dcterms:W3CDTF">2018-03-29T00:39:00Z</dcterms:created>
  <dcterms:modified xsi:type="dcterms:W3CDTF">2018-03-30T22:50:00Z</dcterms:modified>
</cp:coreProperties>
</file>