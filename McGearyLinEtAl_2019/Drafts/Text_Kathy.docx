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098F5" w14:textId="77777777" w:rsidR="009E2BCA" w:rsidRPr="00742EFD" w:rsidRDefault="009E2BCA" w:rsidP="009E2BCA">
      <w:pPr>
        <w:spacing w:line="360" w:lineRule="auto"/>
        <w:outlineLvl w:val="0"/>
        <w:rPr>
          <w:rFonts w:ascii="Arial" w:hAnsi="Arial" w:cs="Arial"/>
          <w:sz w:val="22"/>
          <w:szCs w:val="22"/>
        </w:rPr>
      </w:pPr>
      <w:r w:rsidRPr="00742EFD">
        <w:rPr>
          <w:rFonts w:ascii="Arial" w:hAnsi="Arial" w:cs="Arial"/>
          <w:b/>
          <w:sz w:val="22"/>
          <w:szCs w:val="22"/>
        </w:rPr>
        <w:t>INTRODUCTION</w:t>
      </w:r>
    </w:p>
    <w:p w14:paraId="10E03F85" w14:textId="7510DE39" w:rsidR="00EB29B9" w:rsidRPr="00742EFD" w:rsidRDefault="009E2BCA" w:rsidP="009E2BCA">
      <w:pPr>
        <w:spacing w:line="360" w:lineRule="auto"/>
        <w:rPr>
          <w:ins w:id="0" w:author="David Bartel" w:date="2018-02-19T15:49:00Z"/>
          <w:rFonts w:ascii="Arial" w:hAnsi="Arial" w:cs="Arial"/>
          <w:sz w:val="22"/>
          <w:szCs w:val="22"/>
        </w:rPr>
      </w:pPr>
      <w:r w:rsidRPr="00742EFD">
        <w:rPr>
          <w:rFonts w:ascii="Arial" w:hAnsi="Arial" w:cs="Arial"/>
          <w:sz w:val="22"/>
          <w:szCs w:val="22"/>
        </w:rPr>
        <w:t>MicroRNAs (miRNA</w:t>
      </w:r>
      <w:ins w:id="1" w:author="David Bartel" w:date="2018-02-19T15:22:00Z">
        <w:r w:rsidR="002A6FD5" w:rsidRPr="00742EFD">
          <w:rPr>
            <w:rFonts w:ascii="Arial" w:hAnsi="Arial" w:cs="Arial"/>
            <w:sz w:val="22"/>
            <w:szCs w:val="22"/>
          </w:rPr>
          <w:t>s</w:t>
        </w:r>
      </w:ins>
      <w:r w:rsidRPr="00742EFD">
        <w:rPr>
          <w:rFonts w:ascii="Arial" w:hAnsi="Arial" w:cs="Arial"/>
          <w:sz w:val="22"/>
          <w:szCs w:val="22"/>
        </w:rPr>
        <w:t xml:space="preserve">) </w:t>
      </w:r>
      <w:del w:id="2" w:author="David Bartel" w:date="2018-02-19T13:47:00Z">
        <w:r w:rsidRPr="00742EFD" w:rsidDel="00AA0E6D">
          <w:rPr>
            <w:rFonts w:ascii="Arial" w:hAnsi="Arial" w:cs="Arial"/>
            <w:sz w:val="22"/>
            <w:szCs w:val="22"/>
          </w:rPr>
          <w:delText>comprise a class of</w:delText>
        </w:r>
      </w:del>
      <w:ins w:id="3" w:author="David Bartel" w:date="2018-02-19T13:47:00Z">
        <w:r w:rsidR="00AA0E6D" w:rsidRPr="00742EFD">
          <w:rPr>
            <w:rFonts w:ascii="Arial" w:hAnsi="Arial" w:cs="Arial"/>
            <w:sz w:val="22"/>
            <w:szCs w:val="22"/>
          </w:rPr>
          <w:t>are</w:t>
        </w:r>
      </w:ins>
      <w:r w:rsidRPr="00742EFD">
        <w:rPr>
          <w:rFonts w:ascii="Arial" w:hAnsi="Arial" w:cs="Arial"/>
          <w:sz w:val="22"/>
          <w:szCs w:val="22"/>
        </w:rPr>
        <w:t xml:space="preserve"> </w:t>
      </w:r>
      <w:del w:id="4" w:author="David Bartel" w:date="2018-02-19T13:47:00Z">
        <w:r w:rsidRPr="00742EFD" w:rsidDel="00AA0E6D">
          <w:rPr>
            <w:rFonts w:ascii="Arial" w:hAnsi="Arial" w:cs="Arial"/>
            <w:sz w:val="22"/>
            <w:szCs w:val="22"/>
          </w:rPr>
          <w:delText>21–</w:delText>
        </w:r>
      </w:del>
      <w:ins w:id="5" w:author="David Bartel" w:date="2018-02-19T13:47:00Z">
        <w:r w:rsidR="00AA0E6D" w:rsidRPr="00742EFD">
          <w:rPr>
            <w:rFonts w:ascii="Arial" w:hAnsi="Arial" w:cs="Arial"/>
            <w:sz w:val="22"/>
            <w:szCs w:val="22"/>
          </w:rPr>
          <w:t>~</w:t>
        </w:r>
      </w:ins>
      <w:r w:rsidRPr="00742EFD">
        <w:rPr>
          <w:rFonts w:ascii="Arial" w:hAnsi="Arial" w:cs="Arial"/>
          <w:sz w:val="22"/>
          <w:szCs w:val="22"/>
        </w:rPr>
        <w:t>2</w:t>
      </w:r>
      <w:ins w:id="6" w:author="David Bartel" w:date="2018-02-19T13:47:00Z">
        <w:r w:rsidR="00AA0E6D" w:rsidRPr="00742EFD">
          <w:rPr>
            <w:rFonts w:ascii="Arial" w:hAnsi="Arial" w:cs="Arial"/>
            <w:sz w:val="22"/>
            <w:szCs w:val="22"/>
          </w:rPr>
          <w:t>2</w:t>
        </w:r>
      </w:ins>
      <w:del w:id="7" w:author="David Bartel" w:date="2018-02-19T13:47:00Z">
        <w:r w:rsidRPr="00742EFD" w:rsidDel="00AA0E6D">
          <w:rPr>
            <w:rFonts w:ascii="Arial" w:hAnsi="Arial" w:cs="Arial"/>
            <w:sz w:val="22"/>
            <w:szCs w:val="22"/>
          </w:rPr>
          <w:delText>3</w:delText>
        </w:r>
      </w:del>
      <w:ins w:id="8" w:author="David Bartel" w:date="2018-02-19T13:47:00Z">
        <w:r w:rsidR="00AA0E6D" w:rsidRPr="00742EFD">
          <w:rPr>
            <w:rFonts w:ascii="Arial" w:hAnsi="Arial" w:cs="Arial"/>
            <w:sz w:val="22"/>
            <w:szCs w:val="22"/>
          </w:rPr>
          <w:t>-</w:t>
        </w:r>
      </w:ins>
      <w:del w:id="9" w:author="David Bartel" w:date="2018-02-19T13:47:00Z">
        <w:r w:rsidRPr="00742EFD" w:rsidDel="00AA0E6D">
          <w:rPr>
            <w:rFonts w:ascii="Arial" w:hAnsi="Arial" w:cs="Arial"/>
            <w:sz w:val="22"/>
            <w:szCs w:val="22"/>
          </w:rPr>
          <w:delText xml:space="preserve"> </w:delText>
        </w:r>
      </w:del>
      <w:r w:rsidRPr="00742EFD">
        <w:rPr>
          <w:rFonts w:ascii="Arial" w:hAnsi="Arial" w:cs="Arial"/>
          <w:sz w:val="22"/>
          <w:szCs w:val="22"/>
        </w:rPr>
        <w:t xml:space="preserve">nt </w:t>
      </w:r>
      <w:ins w:id="10" w:author="David Bartel" w:date="2018-02-19T13:48:00Z">
        <w:r w:rsidR="00AA0E6D" w:rsidRPr="00742EFD">
          <w:rPr>
            <w:rFonts w:ascii="Arial" w:hAnsi="Arial" w:cs="Arial"/>
            <w:sz w:val="22"/>
            <w:szCs w:val="22"/>
          </w:rPr>
          <w:t xml:space="preserve">regulatory </w:t>
        </w:r>
      </w:ins>
      <w:del w:id="11" w:author="David Bartel" w:date="2018-02-19T13:47:00Z">
        <w:r w:rsidRPr="00742EFD" w:rsidDel="00AA0E6D">
          <w:rPr>
            <w:rFonts w:ascii="Arial" w:hAnsi="Arial" w:cs="Arial"/>
            <w:sz w:val="22"/>
            <w:szCs w:val="22"/>
          </w:rPr>
          <w:delText xml:space="preserve">non-coding </w:delText>
        </w:r>
      </w:del>
      <w:r w:rsidRPr="00742EFD">
        <w:rPr>
          <w:rFonts w:ascii="Arial" w:hAnsi="Arial" w:cs="Arial"/>
          <w:sz w:val="22"/>
          <w:szCs w:val="22"/>
        </w:rPr>
        <w:t>RNA</w:t>
      </w:r>
      <w:ins w:id="12" w:author="David Bartel" w:date="2018-02-19T13:48:00Z">
        <w:r w:rsidR="00AA0E6D" w:rsidRPr="00742EFD">
          <w:rPr>
            <w:rFonts w:ascii="Arial" w:hAnsi="Arial" w:cs="Arial"/>
            <w:sz w:val="22"/>
            <w:szCs w:val="22"/>
          </w:rPr>
          <w:t>s</w:t>
        </w:r>
      </w:ins>
      <w:r w:rsidRPr="00742EFD">
        <w:rPr>
          <w:rFonts w:ascii="Arial" w:hAnsi="Arial" w:cs="Arial"/>
          <w:sz w:val="22"/>
          <w:szCs w:val="22"/>
        </w:rPr>
        <w:t xml:space="preserve"> that </w:t>
      </w:r>
      <w:del w:id="13" w:author="David Bartel" w:date="2018-02-19T13:48:00Z">
        <w:r w:rsidRPr="00742EFD" w:rsidDel="00AA0E6D">
          <w:rPr>
            <w:rFonts w:ascii="Arial" w:hAnsi="Arial" w:cs="Arial"/>
            <w:sz w:val="22"/>
            <w:szCs w:val="22"/>
          </w:rPr>
          <w:delText>regulate gene expression at the post-transcriptional level</w:delText>
        </w:r>
      </w:del>
      <w:ins w:id="14" w:author="David Bartel" w:date="2018-02-19T13:48:00Z">
        <w:r w:rsidR="00AA0E6D" w:rsidRPr="00742EFD">
          <w:rPr>
            <w:rFonts w:ascii="Arial" w:hAnsi="Arial" w:cs="Arial"/>
            <w:sz w:val="22"/>
            <w:szCs w:val="22"/>
          </w:rPr>
          <w:t xml:space="preserve">derive from hairpin </w:t>
        </w:r>
      </w:ins>
      <w:ins w:id="15" w:author="David Bartel" w:date="2018-02-19T15:23:00Z">
        <w:r w:rsidR="002A6FD5" w:rsidRPr="00742EFD">
          <w:rPr>
            <w:rFonts w:ascii="Arial" w:hAnsi="Arial" w:cs="Arial"/>
            <w:sz w:val="22"/>
            <w:szCs w:val="22"/>
          </w:rPr>
          <w:t>regions</w:t>
        </w:r>
      </w:ins>
      <w:ins w:id="16" w:author="David Bartel" w:date="2018-02-21T22:42:00Z">
        <w:r w:rsidR="00E13E77" w:rsidRPr="00742EFD">
          <w:rPr>
            <w:rFonts w:ascii="Arial" w:hAnsi="Arial" w:cs="Arial"/>
            <w:sz w:val="22"/>
            <w:szCs w:val="22"/>
          </w:rPr>
          <w:t xml:space="preserve"> of</w:t>
        </w:r>
      </w:ins>
      <w:ins w:id="17" w:author="David Bartel" w:date="2018-02-19T15:23:00Z">
        <w:r w:rsidR="002A6FD5" w:rsidRPr="00742EFD">
          <w:rPr>
            <w:rFonts w:ascii="Arial" w:hAnsi="Arial" w:cs="Arial"/>
            <w:sz w:val="22"/>
            <w:szCs w:val="22"/>
          </w:rPr>
          <w:t xml:space="preserve"> </w:t>
        </w:r>
      </w:ins>
      <w:ins w:id="18" w:author="David Bartel" w:date="2018-02-19T13:48:00Z">
        <w:r w:rsidR="00AA0E6D" w:rsidRPr="00742EFD">
          <w:rPr>
            <w:rFonts w:ascii="Arial" w:hAnsi="Arial" w:cs="Arial"/>
            <w:sz w:val="22"/>
            <w:szCs w:val="22"/>
          </w:rPr>
          <w:t>precursor transcripts</w:t>
        </w:r>
      </w:ins>
      <w:del w:id="19" w:author="David Bartel" w:date="2018-03-27T15:29:00Z">
        <w:r w:rsidRPr="00742EFD" w:rsidDel="000F27C5">
          <w:rPr>
            <w:rFonts w:ascii="Arial" w:hAnsi="Arial" w:cs="Arial"/>
            <w:sz w:val="22"/>
            <w:szCs w:val="22"/>
          </w:rPr>
          <w:fldChar w:fldCharType="begin"/>
        </w:r>
        <w:r w:rsidRPr="00742EFD" w:rsidDel="000F27C5">
          <w:rPr>
            <w:rFonts w:ascii="Arial" w:hAnsi="Arial" w:cs="Arial"/>
            <w:sz w:val="22"/>
            <w:szCs w:val="22"/>
          </w:rPr>
          <w:delInstrText xml:space="preserve"> ADDIN PAPERS2_CITATIONS &lt;citation&gt;&lt;priority&gt;0&lt;/priority&gt;&lt;uuid&gt;74618D0E-E838-4130-80CE-DE8A52FC1F57&lt;/uuid&gt;&lt;publications&gt;&lt;publication&gt;&lt;subtype&gt;400&lt;/subtype&gt;&lt;location&gt;&amp;lt;html&amp;gt;&amp;lt;head&amp;gt;&amp;lt;meta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0F27C5">
          <w:rPr>
            <w:rFonts w:ascii="Arial" w:hAnsi="Arial" w:cs="Arial"/>
            <w:sz w:val="22"/>
            <w:szCs w:val="22"/>
          </w:rPr>
          <w:fldChar w:fldCharType="separate"/>
        </w:r>
        <w:r w:rsidRPr="00742EFD" w:rsidDel="000F27C5">
          <w:rPr>
            <w:rFonts w:ascii="Arial" w:hAnsi="Arial" w:cs="Arial"/>
            <w:sz w:val="22"/>
            <w:szCs w:val="22"/>
          </w:rPr>
          <w:delText>{Bartel:2009fh}</w:delText>
        </w:r>
        <w:r w:rsidRPr="00742EFD" w:rsidDel="000F27C5">
          <w:rPr>
            <w:rFonts w:ascii="Arial" w:hAnsi="Arial" w:cs="Arial"/>
            <w:sz w:val="22"/>
            <w:szCs w:val="22"/>
          </w:rPr>
          <w:fldChar w:fldCharType="end"/>
        </w:r>
      </w:del>
      <w:ins w:id="20" w:author="David Bartel" w:date="2018-03-27T15:29:00Z">
        <w:r w:rsidR="000F27C5" w:rsidRPr="00742EFD">
          <w:rPr>
            <w:rFonts w:ascii="Arial" w:hAnsi="Arial" w:cs="Arial"/>
            <w:sz w:val="22"/>
            <w:szCs w:val="22"/>
          </w:rPr>
          <w:t>(Bartel2018)</w:t>
        </w:r>
      </w:ins>
      <w:r w:rsidRPr="00742EFD">
        <w:rPr>
          <w:rFonts w:ascii="Arial" w:hAnsi="Arial" w:cs="Arial"/>
          <w:sz w:val="22"/>
          <w:szCs w:val="22"/>
        </w:rPr>
        <w:t xml:space="preserve">. </w:t>
      </w:r>
      <w:ins w:id="21" w:author="David Bartel" w:date="2018-02-22T15:43:00Z">
        <w:r w:rsidR="00BA226D" w:rsidRPr="00742EFD">
          <w:rPr>
            <w:rFonts w:ascii="Arial" w:hAnsi="Arial" w:cs="Arial"/>
            <w:sz w:val="22"/>
            <w:szCs w:val="22"/>
          </w:rPr>
          <w:t xml:space="preserve"> </w:t>
        </w:r>
      </w:ins>
      <w:del w:id="22" w:author="David Bartel" w:date="2018-02-19T15:25:00Z">
        <w:r w:rsidRPr="00742EFD" w:rsidDel="002A6FD5">
          <w:rPr>
            <w:rFonts w:ascii="Arial" w:hAnsi="Arial" w:cs="Arial"/>
            <w:sz w:val="22"/>
            <w:szCs w:val="22"/>
          </w:rPr>
          <w:delText xml:space="preserve">Individual </w:delText>
        </w:r>
      </w:del>
      <w:ins w:id="23" w:author="David Bartel" w:date="2018-02-19T15:25:00Z">
        <w:r w:rsidR="002A6FD5" w:rsidRPr="00742EFD">
          <w:rPr>
            <w:rFonts w:ascii="Arial" w:hAnsi="Arial" w:cs="Arial"/>
            <w:sz w:val="22"/>
            <w:szCs w:val="22"/>
          </w:rPr>
          <w:t xml:space="preserve">Each </w:t>
        </w:r>
      </w:ins>
      <w:r w:rsidRPr="00742EFD">
        <w:rPr>
          <w:rFonts w:ascii="Arial" w:hAnsi="Arial" w:cs="Arial"/>
          <w:sz w:val="22"/>
          <w:szCs w:val="22"/>
        </w:rPr>
        <w:t>miRNA</w:t>
      </w:r>
      <w:del w:id="24" w:author="David Bartel" w:date="2018-02-19T15:23:00Z">
        <w:r w:rsidRPr="00742EFD" w:rsidDel="002A6FD5">
          <w:rPr>
            <w:rFonts w:ascii="Arial" w:hAnsi="Arial" w:cs="Arial"/>
            <w:sz w:val="22"/>
            <w:szCs w:val="22"/>
          </w:rPr>
          <w:delText xml:space="preserve"> molecules achieve their functional form in</w:delText>
        </w:r>
      </w:del>
      <w:r w:rsidRPr="00742EFD">
        <w:rPr>
          <w:rFonts w:ascii="Arial" w:hAnsi="Arial" w:cs="Arial"/>
          <w:sz w:val="22"/>
          <w:szCs w:val="22"/>
        </w:rPr>
        <w:t xml:space="preserve"> associat</w:t>
      </w:r>
      <w:ins w:id="25" w:author="David Bartel" w:date="2018-02-19T15:24:00Z">
        <w:r w:rsidR="002A6FD5" w:rsidRPr="00742EFD">
          <w:rPr>
            <w:rFonts w:ascii="Arial" w:hAnsi="Arial" w:cs="Arial"/>
            <w:sz w:val="22"/>
            <w:szCs w:val="22"/>
          </w:rPr>
          <w:t>e</w:t>
        </w:r>
      </w:ins>
      <w:ins w:id="26" w:author="David Bartel" w:date="2018-02-19T15:25:00Z">
        <w:r w:rsidR="002A6FD5" w:rsidRPr="00742EFD">
          <w:rPr>
            <w:rFonts w:ascii="Arial" w:hAnsi="Arial" w:cs="Arial"/>
            <w:sz w:val="22"/>
            <w:szCs w:val="22"/>
          </w:rPr>
          <w:t>s</w:t>
        </w:r>
      </w:ins>
      <w:del w:id="27" w:author="David Bartel" w:date="2018-02-19T15:24:00Z">
        <w:r w:rsidRPr="00742EFD" w:rsidDel="002A6FD5">
          <w:rPr>
            <w:rFonts w:ascii="Arial" w:hAnsi="Arial" w:cs="Arial"/>
            <w:sz w:val="22"/>
            <w:szCs w:val="22"/>
          </w:rPr>
          <w:delText>ion</w:delText>
        </w:r>
      </w:del>
      <w:r w:rsidRPr="00742EFD">
        <w:rPr>
          <w:rFonts w:ascii="Arial" w:hAnsi="Arial" w:cs="Arial"/>
          <w:sz w:val="22"/>
          <w:szCs w:val="22"/>
        </w:rPr>
        <w:t xml:space="preserve"> with an </w:t>
      </w:r>
      <w:proofErr w:type="spellStart"/>
      <w:r w:rsidRPr="00742EFD">
        <w:rPr>
          <w:rFonts w:ascii="Arial" w:hAnsi="Arial" w:cs="Arial"/>
          <w:sz w:val="22"/>
          <w:szCs w:val="22"/>
        </w:rPr>
        <w:t>Argonaute</w:t>
      </w:r>
      <w:proofErr w:type="spellEnd"/>
      <w:r w:rsidRPr="00742EFD">
        <w:rPr>
          <w:rFonts w:ascii="Arial" w:hAnsi="Arial" w:cs="Arial"/>
          <w:sz w:val="22"/>
          <w:szCs w:val="22"/>
        </w:rPr>
        <w:t xml:space="preserve"> (</w:t>
      </w:r>
      <w:del w:id="28" w:author="David Bartel" w:date="2018-02-23T00:15:00Z">
        <w:r w:rsidRPr="00742EFD" w:rsidDel="001D4163">
          <w:rPr>
            <w:rFonts w:ascii="Arial" w:hAnsi="Arial" w:cs="Arial"/>
            <w:sz w:val="22"/>
            <w:szCs w:val="22"/>
          </w:rPr>
          <w:delText>Ago</w:delText>
        </w:r>
      </w:del>
      <w:ins w:id="29" w:author="David Bartel" w:date="2018-02-23T00:15:00Z">
        <w:r w:rsidR="001D4163" w:rsidRPr="00742EFD">
          <w:rPr>
            <w:rFonts w:ascii="Arial" w:hAnsi="Arial" w:cs="Arial"/>
            <w:sz w:val="22"/>
            <w:szCs w:val="22"/>
          </w:rPr>
          <w:t>AGO</w:t>
        </w:r>
      </w:ins>
      <w:r w:rsidRPr="00742EFD">
        <w:rPr>
          <w:rFonts w:ascii="Arial" w:hAnsi="Arial" w:cs="Arial"/>
          <w:sz w:val="22"/>
          <w:szCs w:val="22"/>
        </w:rPr>
        <w:t>) protein</w:t>
      </w:r>
      <w:ins w:id="30" w:author="David Bartel" w:date="2018-02-19T15:24:00Z">
        <w:r w:rsidR="002A6FD5" w:rsidRPr="00742EFD">
          <w:rPr>
            <w:rFonts w:ascii="Arial" w:hAnsi="Arial" w:cs="Arial"/>
            <w:sz w:val="22"/>
            <w:szCs w:val="22"/>
          </w:rPr>
          <w:t xml:space="preserve"> to form a si</w:t>
        </w:r>
      </w:ins>
      <w:ins w:id="31" w:author="David Bartel" w:date="2018-02-19T15:25:00Z">
        <w:r w:rsidR="002A6FD5" w:rsidRPr="00742EFD">
          <w:rPr>
            <w:rFonts w:ascii="Arial" w:hAnsi="Arial" w:cs="Arial"/>
            <w:sz w:val="22"/>
            <w:szCs w:val="22"/>
          </w:rPr>
          <w:t>lencing complex</w:t>
        </w:r>
      </w:ins>
      <w:r w:rsidRPr="00742EFD">
        <w:rPr>
          <w:rFonts w:ascii="Arial" w:hAnsi="Arial" w:cs="Arial"/>
          <w:sz w:val="22"/>
          <w:szCs w:val="22"/>
        </w:rPr>
        <w:t xml:space="preserve">, </w:t>
      </w:r>
      <w:del w:id="32" w:author="David Bartel" w:date="2018-02-19T15:26:00Z">
        <w:r w:rsidRPr="00742EFD" w:rsidDel="001532EC">
          <w:rPr>
            <w:rFonts w:ascii="Arial" w:hAnsi="Arial" w:cs="Arial"/>
            <w:sz w:val="22"/>
            <w:szCs w:val="22"/>
          </w:rPr>
          <w:delText xml:space="preserve">wherein </w:delText>
        </w:r>
      </w:del>
      <w:ins w:id="33" w:author="David Bartel" w:date="2018-02-19T15:26:00Z">
        <w:r w:rsidR="001532EC" w:rsidRPr="00742EFD">
          <w:rPr>
            <w:rFonts w:ascii="Arial" w:hAnsi="Arial" w:cs="Arial"/>
            <w:sz w:val="22"/>
            <w:szCs w:val="22"/>
          </w:rPr>
          <w:t>in wh</w:t>
        </w:r>
        <w:bookmarkStart w:id="34" w:name="_GoBack"/>
        <w:bookmarkEnd w:id="34"/>
        <w:r w:rsidR="001532EC" w:rsidRPr="00742EFD">
          <w:rPr>
            <w:rFonts w:ascii="Arial" w:hAnsi="Arial" w:cs="Arial"/>
            <w:sz w:val="22"/>
            <w:szCs w:val="22"/>
          </w:rPr>
          <w:t xml:space="preserve">ich </w:t>
        </w:r>
      </w:ins>
      <w:r w:rsidRPr="00742EFD">
        <w:rPr>
          <w:rFonts w:ascii="Arial" w:hAnsi="Arial" w:cs="Arial"/>
          <w:sz w:val="22"/>
          <w:szCs w:val="22"/>
        </w:rPr>
        <w:t xml:space="preserve">the miRNA </w:t>
      </w:r>
      <w:del w:id="35" w:author="David Bartel" w:date="2018-02-19T15:27:00Z">
        <w:r w:rsidRPr="00742EFD" w:rsidDel="001532EC">
          <w:rPr>
            <w:rFonts w:ascii="Arial" w:hAnsi="Arial" w:cs="Arial"/>
            <w:sz w:val="22"/>
            <w:szCs w:val="22"/>
          </w:rPr>
          <w:delText xml:space="preserve">directs the </w:delText>
        </w:r>
      </w:del>
      <w:del w:id="36" w:author="David Bartel" w:date="2018-02-19T15:25:00Z">
        <w:r w:rsidRPr="00742EFD" w:rsidDel="002A6FD5">
          <w:rPr>
            <w:rFonts w:ascii="Arial" w:hAnsi="Arial" w:cs="Arial"/>
            <w:sz w:val="22"/>
            <w:szCs w:val="22"/>
          </w:rPr>
          <w:delText xml:space="preserve">Ago–miRNA </w:delText>
        </w:r>
      </w:del>
      <w:del w:id="37" w:author="David Bartel" w:date="2018-02-19T15:27:00Z">
        <w:r w:rsidRPr="00742EFD" w:rsidDel="001532EC">
          <w:rPr>
            <w:rFonts w:ascii="Arial" w:hAnsi="Arial" w:cs="Arial"/>
            <w:sz w:val="22"/>
            <w:szCs w:val="22"/>
          </w:rPr>
          <w:delText>complex to specific transcripts</w:delText>
        </w:r>
      </w:del>
      <w:ins w:id="38" w:author="David Bartel" w:date="2018-02-19T15:27:00Z">
        <w:r w:rsidR="001532EC" w:rsidRPr="00742EFD">
          <w:rPr>
            <w:rFonts w:ascii="Arial" w:hAnsi="Arial" w:cs="Arial"/>
            <w:sz w:val="22"/>
            <w:szCs w:val="22"/>
          </w:rPr>
          <w:t>pairs to sites within target transcripts and the A</w:t>
        </w:r>
      </w:ins>
      <w:ins w:id="39" w:author="David Bartel" w:date="2018-02-23T00:15:00Z">
        <w:r w:rsidR="001D4163" w:rsidRPr="00742EFD">
          <w:rPr>
            <w:rFonts w:ascii="Arial" w:hAnsi="Arial" w:cs="Arial"/>
            <w:sz w:val="22"/>
            <w:szCs w:val="22"/>
          </w:rPr>
          <w:t>GO</w:t>
        </w:r>
      </w:ins>
      <w:ins w:id="40" w:author="David Bartel" w:date="2018-02-19T15:27:00Z">
        <w:r w:rsidR="001532EC" w:rsidRPr="00742EFD">
          <w:rPr>
            <w:rFonts w:ascii="Arial" w:hAnsi="Arial" w:cs="Arial"/>
            <w:sz w:val="22"/>
            <w:szCs w:val="22"/>
          </w:rPr>
          <w:t xml:space="preserve"> protein</w:t>
        </w:r>
      </w:ins>
      <w:del w:id="41" w:author="David Bartel" w:date="2018-02-19T15:27:00Z">
        <w:r w:rsidRPr="00742EFD" w:rsidDel="001532EC">
          <w:rPr>
            <w:rFonts w:ascii="Arial" w:hAnsi="Arial" w:cs="Arial"/>
            <w:sz w:val="22"/>
            <w:szCs w:val="22"/>
          </w:rPr>
          <w:delText>,</w:delText>
        </w:r>
      </w:del>
      <w:r w:rsidRPr="00742EFD">
        <w:rPr>
          <w:rFonts w:ascii="Arial" w:hAnsi="Arial" w:cs="Arial"/>
          <w:sz w:val="22"/>
          <w:szCs w:val="22"/>
        </w:rPr>
        <w:t xml:space="preserve"> promot</w:t>
      </w:r>
      <w:ins w:id="42" w:author="David Bartel" w:date="2018-02-19T15:28:00Z">
        <w:r w:rsidR="001532EC" w:rsidRPr="00742EFD">
          <w:rPr>
            <w:rFonts w:ascii="Arial" w:hAnsi="Arial" w:cs="Arial"/>
            <w:sz w:val="22"/>
            <w:szCs w:val="22"/>
          </w:rPr>
          <w:t>es</w:t>
        </w:r>
      </w:ins>
      <w:del w:id="43" w:author="David Bartel" w:date="2018-02-19T15:28:00Z">
        <w:r w:rsidRPr="00742EFD" w:rsidDel="001532EC">
          <w:rPr>
            <w:rFonts w:ascii="Arial" w:hAnsi="Arial" w:cs="Arial"/>
            <w:sz w:val="22"/>
            <w:szCs w:val="22"/>
          </w:rPr>
          <w:delText>ing</w:delText>
        </w:r>
      </w:del>
      <w:r w:rsidRPr="00742EFD">
        <w:rPr>
          <w:rFonts w:ascii="Arial" w:hAnsi="Arial" w:cs="Arial"/>
          <w:sz w:val="22"/>
          <w:szCs w:val="22"/>
        </w:rPr>
        <w:t xml:space="preserve"> </w:t>
      </w:r>
      <w:del w:id="44" w:author="David Bartel" w:date="2018-02-19T15:28:00Z">
        <w:r w:rsidRPr="00742EFD" w:rsidDel="001532EC">
          <w:rPr>
            <w:rFonts w:ascii="Arial" w:hAnsi="Arial" w:cs="Arial"/>
            <w:sz w:val="22"/>
            <w:szCs w:val="22"/>
          </w:rPr>
          <w:delText xml:space="preserve">mRNA </w:delText>
        </w:r>
      </w:del>
      <w:r w:rsidRPr="00742EFD">
        <w:rPr>
          <w:rFonts w:ascii="Arial" w:hAnsi="Arial" w:cs="Arial"/>
          <w:sz w:val="22"/>
          <w:szCs w:val="22"/>
        </w:rPr>
        <w:t>destabilization and</w:t>
      </w:r>
      <w:ins w:id="45" w:author="David Bartel" w:date="2018-02-19T15:28:00Z">
        <w:r w:rsidR="001532EC" w:rsidRPr="00742EFD">
          <w:rPr>
            <w:rFonts w:ascii="Arial" w:hAnsi="Arial" w:cs="Arial"/>
            <w:sz w:val="22"/>
            <w:szCs w:val="22"/>
          </w:rPr>
          <w:t xml:space="preserve">/or </w:t>
        </w:r>
      </w:ins>
      <w:del w:id="46" w:author="David Bartel" w:date="2018-02-19T15:28:00Z">
        <w:r w:rsidRPr="00742EFD" w:rsidDel="001532EC">
          <w:rPr>
            <w:rFonts w:ascii="Arial" w:hAnsi="Arial" w:cs="Arial"/>
            <w:sz w:val="22"/>
            <w:szCs w:val="22"/>
          </w:rPr>
          <w:delText xml:space="preserve"> in some cases </w:delText>
        </w:r>
      </w:del>
      <w:r w:rsidRPr="00742EFD">
        <w:rPr>
          <w:rFonts w:ascii="Arial" w:hAnsi="Arial" w:cs="Arial"/>
          <w:sz w:val="22"/>
          <w:szCs w:val="22"/>
        </w:rPr>
        <w:t>translational repression</w:t>
      </w:r>
      <w:ins w:id="47" w:author="David Bartel" w:date="2018-02-19T15:28:00Z">
        <w:r w:rsidR="001532EC" w:rsidRPr="00742EFD">
          <w:rPr>
            <w:rFonts w:ascii="Arial" w:hAnsi="Arial" w:cs="Arial"/>
            <w:sz w:val="22"/>
            <w:szCs w:val="22"/>
          </w:rPr>
          <w:t xml:space="preserve"> of </w:t>
        </w:r>
      </w:ins>
      <w:ins w:id="48" w:author="David Bartel" w:date="2018-02-21T19:34:00Z">
        <w:r w:rsidR="00453162" w:rsidRPr="00742EFD">
          <w:rPr>
            <w:rFonts w:ascii="Arial" w:hAnsi="Arial" w:cs="Arial"/>
            <w:sz w:val="22"/>
            <w:szCs w:val="22"/>
          </w:rPr>
          <w:t>bound</w:t>
        </w:r>
      </w:ins>
      <w:ins w:id="49" w:author="David Bartel" w:date="2018-02-19T15:28:00Z">
        <w:r w:rsidR="001532EC" w:rsidRPr="00742EFD">
          <w:rPr>
            <w:rFonts w:ascii="Arial" w:hAnsi="Arial" w:cs="Arial"/>
            <w:sz w:val="22"/>
            <w:szCs w:val="22"/>
          </w:rPr>
          <w:t xml:space="preserve"> target</w:t>
        </w:r>
      </w:ins>
      <w:ins w:id="50" w:author="David Bartel" w:date="2018-03-27T15:32:00Z">
        <w:r w:rsidR="000F27C5" w:rsidRPr="00742EFD">
          <w:rPr>
            <w:rFonts w:ascii="Arial" w:hAnsi="Arial" w:cs="Arial"/>
            <w:sz w:val="22"/>
            <w:szCs w:val="22"/>
          </w:rPr>
          <w:t>(</w:t>
        </w:r>
        <w:r w:rsidR="00EB0CBF" w:rsidRPr="00742EFD">
          <w:rPr>
            <w:rFonts w:ascii="Arial" w:hAnsi="Arial" w:cs="Arial"/>
            <w:sz w:val="22"/>
            <w:szCs w:val="22"/>
          </w:rPr>
          <w:t>Jonas&amp;Izaurralde2015)</w:t>
        </w:r>
      </w:ins>
      <w:r w:rsidRPr="00742EFD">
        <w:rPr>
          <w:rFonts w:ascii="Arial" w:hAnsi="Arial" w:cs="Arial"/>
          <w:sz w:val="22"/>
          <w:szCs w:val="22"/>
        </w:rPr>
        <w:t xml:space="preserve">. </w:t>
      </w:r>
      <w:ins w:id="51" w:author="David Bartel" w:date="2018-02-22T15:43:00Z">
        <w:r w:rsidR="00BA226D" w:rsidRPr="00742EFD">
          <w:rPr>
            <w:rFonts w:ascii="Arial" w:hAnsi="Arial" w:cs="Arial"/>
            <w:sz w:val="22"/>
            <w:szCs w:val="22"/>
          </w:rPr>
          <w:t xml:space="preserve"> </w:t>
        </w:r>
      </w:ins>
      <w:ins w:id="52" w:author="David Bartel" w:date="2018-02-22T09:03:00Z">
        <w:r w:rsidR="0036558F" w:rsidRPr="00742EFD">
          <w:rPr>
            <w:rFonts w:ascii="Arial" w:hAnsi="Arial" w:cs="Arial"/>
            <w:sz w:val="22"/>
            <w:szCs w:val="22"/>
          </w:rPr>
          <w:t>mi</w:t>
        </w:r>
      </w:ins>
      <w:ins w:id="53" w:author="David Bartel" w:date="2018-02-22T08:54:00Z">
        <w:r w:rsidR="005D4AA8" w:rsidRPr="00742EFD">
          <w:rPr>
            <w:rFonts w:ascii="Arial" w:hAnsi="Arial" w:cs="Arial"/>
            <w:sz w:val="22"/>
            <w:szCs w:val="22"/>
          </w:rPr>
          <w:t xml:space="preserve">RNAs </w:t>
        </w:r>
      </w:ins>
      <w:ins w:id="54" w:author="David Bartel" w:date="2018-02-22T09:00:00Z">
        <w:r w:rsidR="00AA2845" w:rsidRPr="00742EFD">
          <w:rPr>
            <w:rFonts w:ascii="Arial" w:hAnsi="Arial" w:cs="Arial"/>
            <w:sz w:val="22"/>
            <w:szCs w:val="22"/>
          </w:rPr>
          <w:t>are</w:t>
        </w:r>
      </w:ins>
      <w:ins w:id="55" w:author="David Bartel" w:date="2018-02-22T08:54:00Z">
        <w:r w:rsidR="005D4AA8" w:rsidRPr="00742EFD">
          <w:rPr>
            <w:rFonts w:ascii="Arial" w:hAnsi="Arial" w:cs="Arial"/>
            <w:sz w:val="22"/>
            <w:szCs w:val="22"/>
          </w:rPr>
          <w:t xml:space="preserve"> grouped into families </w:t>
        </w:r>
      </w:ins>
      <w:ins w:id="56" w:author="David Bartel" w:date="2018-02-22T08:55:00Z">
        <w:r w:rsidR="005D4AA8" w:rsidRPr="00742EFD">
          <w:rPr>
            <w:rFonts w:ascii="Arial" w:hAnsi="Arial" w:cs="Arial"/>
            <w:sz w:val="22"/>
            <w:szCs w:val="22"/>
          </w:rPr>
          <w:t xml:space="preserve">based on </w:t>
        </w:r>
      </w:ins>
      <w:ins w:id="57" w:author="David Bartel" w:date="2018-02-22T08:56:00Z">
        <w:r w:rsidR="0036558F" w:rsidRPr="00742EFD">
          <w:rPr>
            <w:rFonts w:ascii="Arial" w:hAnsi="Arial" w:cs="Arial"/>
            <w:sz w:val="22"/>
            <w:szCs w:val="22"/>
          </w:rPr>
          <w:t>the</w:t>
        </w:r>
        <w:r w:rsidR="00AA2845" w:rsidRPr="00742EFD">
          <w:rPr>
            <w:rFonts w:ascii="Arial" w:hAnsi="Arial" w:cs="Arial"/>
            <w:sz w:val="22"/>
            <w:szCs w:val="22"/>
          </w:rPr>
          <w:t xml:space="preserve"> </w:t>
        </w:r>
      </w:ins>
      <w:ins w:id="58" w:author="David Bartel" w:date="2018-02-22T09:01:00Z">
        <w:r w:rsidR="0036558F" w:rsidRPr="00742EFD">
          <w:rPr>
            <w:rFonts w:ascii="Arial" w:hAnsi="Arial" w:cs="Arial"/>
            <w:sz w:val="22"/>
            <w:szCs w:val="22"/>
          </w:rPr>
          <w:t>sequence</w:t>
        </w:r>
      </w:ins>
      <w:ins w:id="59" w:author="David Bartel" w:date="2018-02-22T09:06:00Z">
        <w:r w:rsidR="00FE670D" w:rsidRPr="00742EFD">
          <w:rPr>
            <w:rFonts w:ascii="Arial" w:hAnsi="Arial" w:cs="Arial"/>
            <w:sz w:val="22"/>
            <w:szCs w:val="22"/>
          </w:rPr>
          <w:t xml:space="preserve"> of their extended seed (nucleotides </w:t>
        </w:r>
      </w:ins>
      <w:ins w:id="60" w:author="David Bartel" w:date="2018-02-22T09:07:00Z">
        <w:r w:rsidR="00FE670D" w:rsidRPr="00742EFD">
          <w:rPr>
            <w:rFonts w:ascii="Arial" w:hAnsi="Arial" w:cs="Arial"/>
            <w:sz w:val="22"/>
            <w:szCs w:val="22"/>
          </w:rPr>
          <w:t xml:space="preserve">2–8 of the miRNA), which is the </w:t>
        </w:r>
      </w:ins>
      <w:ins w:id="61" w:author="David Bartel" w:date="2018-02-22T09:13:00Z">
        <w:r w:rsidR="00B32D21" w:rsidRPr="00742EFD">
          <w:rPr>
            <w:rFonts w:ascii="Arial" w:hAnsi="Arial" w:cs="Arial"/>
            <w:sz w:val="22"/>
            <w:szCs w:val="22"/>
          </w:rPr>
          <w:t>region</w:t>
        </w:r>
      </w:ins>
      <w:ins w:id="62" w:author="David Bartel" w:date="2018-02-22T09:07:00Z">
        <w:r w:rsidR="00FE670D" w:rsidRPr="00742EFD">
          <w:rPr>
            <w:rFonts w:ascii="Arial" w:hAnsi="Arial" w:cs="Arial"/>
            <w:sz w:val="22"/>
            <w:szCs w:val="22"/>
          </w:rPr>
          <w:t xml:space="preserve"> of the miRNA most important for target recognition</w:t>
        </w:r>
      </w:ins>
      <w:ins w:id="63" w:author="David Bartel" w:date="2018-03-27T15:43:00Z">
        <w:r w:rsidR="005F26AE" w:rsidRPr="00742EFD">
          <w:rPr>
            <w:rFonts w:ascii="Arial" w:hAnsi="Arial" w:cs="Arial"/>
            <w:sz w:val="22"/>
            <w:szCs w:val="22"/>
          </w:rPr>
          <w:t>(Bartel2009)</w:t>
        </w:r>
      </w:ins>
      <w:ins w:id="64" w:author="David Bartel" w:date="2018-02-22T09:07:00Z">
        <w:r w:rsidR="00FE670D" w:rsidRPr="00742EFD">
          <w:rPr>
            <w:rFonts w:ascii="Arial" w:hAnsi="Arial" w:cs="Arial"/>
            <w:sz w:val="22"/>
            <w:szCs w:val="22"/>
          </w:rPr>
          <w:t xml:space="preserve">.  </w:t>
        </w:r>
      </w:ins>
      <w:ins w:id="65" w:author="David Bartel" w:date="2018-02-22T09:11:00Z">
        <w:r w:rsidR="00B32D21" w:rsidRPr="00742EFD">
          <w:rPr>
            <w:rFonts w:ascii="Arial" w:hAnsi="Arial" w:cs="Arial"/>
            <w:sz w:val="22"/>
            <w:szCs w:val="22"/>
          </w:rPr>
          <w:t>T</w:t>
        </w:r>
      </w:ins>
      <w:ins w:id="66" w:author="David Bartel" w:date="2018-02-22T09:09:00Z">
        <w:r w:rsidR="00FE670D" w:rsidRPr="00742EFD">
          <w:rPr>
            <w:rFonts w:ascii="Arial" w:hAnsi="Arial" w:cs="Arial"/>
            <w:sz w:val="22"/>
            <w:szCs w:val="22"/>
          </w:rPr>
          <w:t>he</w:t>
        </w:r>
      </w:ins>
      <w:ins w:id="67" w:author="David Bartel" w:date="2018-02-22T08:49:00Z">
        <w:r w:rsidR="00637AD4" w:rsidRPr="00742EFD">
          <w:rPr>
            <w:rFonts w:ascii="Arial" w:hAnsi="Arial" w:cs="Arial"/>
            <w:sz w:val="22"/>
            <w:szCs w:val="22"/>
          </w:rPr>
          <w:t xml:space="preserve"> 90 </w:t>
        </w:r>
      </w:ins>
      <w:ins w:id="68" w:author="David Bartel" w:date="2018-02-22T09:14:00Z">
        <w:r w:rsidR="00B32D21" w:rsidRPr="00742EFD">
          <w:rPr>
            <w:rFonts w:ascii="Arial" w:hAnsi="Arial" w:cs="Arial"/>
            <w:sz w:val="22"/>
            <w:szCs w:val="22"/>
          </w:rPr>
          <w:t xml:space="preserve">most </w:t>
        </w:r>
      </w:ins>
      <w:ins w:id="69" w:author="David Bartel" w:date="2018-02-22T08:49:00Z">
        <w:r w:rsidR="00637AD4" w:rsidRPr="00742EFD">
          <w:rPr>
            <w:rFonts w:ascii="Arial" w:hAnsi="Arial" w:cs="Arial"/>
            <w:sz w:val="22"/>
            <w:szCs w:val="22"/>
          </w:rPr>
          <w:t xml:space="preserve">broadly conserved </w:t>
        </w:r>
      </w:ins>
      <w:ins w:id="70" w:author="David Bartel" w:date="2018-02-22T09:14:00Z">
        <w:r w:rsidR="00B32D21" w:rsidRPr="00742EFD">
          <w:rPr>
            <w:rFonts w:ascii="Arial" w:hAnsi="Arial" w:cs="Arial"/>
            <w:sz w:val="22"/>
            <w:szCs w:val="22"/>
          </w:rPr>
          <w:t xml:space="preserve">miRNA </w:t>
        </w:r>
      </w:ins>
      <w:ins w:id="71" w:author="David Bartel" w:date="2018-02-22T08:49:00Z">
        <w:r w:rsidR="00637AD4" w:rsidRPr="00742EFD">
          <w:rPr>
            <w:rFonts w:ascii="Arial" w:hAnsi="Arial" w:cs="Arial"/>
            <w:sz w:val="22"/>
            <w:szCs w:val="22"/>
          </w:rPr>
          <w:t>families</w:t>
        </w:r>
      </w:ins>
      <w:ins w:id="72" w:author="David Bartel" w:date="2018-02-22T09:14:00Z">
        <w:r w:rsidR="00B32D21" w:rsidRPr="00742EFD">
          <w:rPr>
            <w:rFonts w:ascii="Arial" w:hAnsi="Arial" w:cs="Arial"/>
            <w:sz w:val="22"/>
            <w:szCs w:val="22"/>
          </w:rPr>
          <w:t xml:space="preserve"> of </w:t>
        </w:r>
      </w:ins>
      <w:ins w:id="73" w:author="David Bartel" w:date="2018-02-22T08:51:00Z">
        <w:r w:rsidR="00B32D21" w:rsidRPr="00742EFD">
          <w:rPr>
            <w:rFonts w:ascii="Arial" w:hAnsi="Arial" w:cs="Arial"/>
            <w:sz w:val="22"/>
            <w:szCs w:val="22"/>
          </w:rPr>
          <w:t xml:space="preserve">mammals </w:t>
        </w:r>
        <w:r w:rsidR="005D4AA8" w:rsidRPr="00742EFD">
          <w:rPr>
            <w:rFonts w:ascii="Arial" w:hAnsi="Arial" w:cs="Arial"/>
            <w:sz w:val="22"/>
            <w:szCs w:val="22"/>
          </w:rPr>
          <w:t xml:space="preserve">each </w:t>
        </w:r>
      </w:ins>
      <w:ins w:id="74" w:author="David Bartel" w:date="2018-02-22T09:09:00Z">
        <w:r w:rsidR="00FE670D" w:rsidRPr="00742EFD">
          <w:rPr>
            <w:rFonts w:ascii="Arial" w:hAnsi="Arial" w:cs="Arial"/>
            <w:sz w:val="22"/>
            <w:szCs w:val="22"/>
          </w:rPr>
          <w:t xml:space="preserve">have an average of &gt;400 </w:t>
        </w:r>
      </w:ins>
      <w:ins w:id="75" w:author="David Bartel" w:date="2018-02-22T09:11:00Z">
        <w:r w:rsidR="00B32D21" w:rsidRPr="00742EFD">
          <w:rPr>
            <w:rFonts w:ascii="Arial" w:hAnsi="Arial" w:cs="Arial"/>
            <w:sz w:val="22"/>
            <w:szCs w:val="22"/>
          </w:rPr>
          <w:t xml:space="preserve">preferentially </w:t>
        </w:r>
      </w:ins>
      <w:ins w:id="76" w:author="David Bartel" w:date="2018-02-22T09:09:00Z">
        <w:r w:rsidR="00FE670D" w:rsidRPr="00742EFD">
          <w:rPr>
            <w:rFonts w:ascii="Arial" w:hAnsi="Arial" w:cs="Arial"/>
            <w:sz w:val="22"/>
            <w:szCs w:val="22"/>
          </w:rPr>
          <w:t xml:space="preserve">conserved targets, </w:t>
        </w:r>
      </w:ins>
      <w:ins w:id="77" w:author="David Bartel" w:date="2018-02-22T09:53:00Z">
        <w:r w:rsidR="00F432B4" w:rsidRPr="00742EFD">
          <w:rPr>
            <w:rFonts w:ascii="Arial" w:hAnsi="Arial" w:cs="Arial"/>
            <w:sz w:val="22"/>
            <w:szCs w:val="22"/>
          </w:rPr>
          <w:t xml:space="preserve">such that mRNAs from most human genes are conserved </w:t>
        </w:r>
      </w:ins>
      <w:ins w:id="78" w:author="David Bartel" w:date="2018-02-22T09:55:00Z">
        <w:r w:rsidR="007373B5" w:rsidRPr="00742EFD">
          <w:rPr>
            <w:rFonts w:ascii="Arial" w:hAnsi="Arial" w:cs="Arial"/>
            <w:sz w:val="22"/>
            <w:szCs w:val="22"/>
          </w:rPr>
          <w:t>target</w:t>
        </w:r>
      </w:ins>
      <w:ins w:id="79" w:author="David Bartel" w:date="2018-02-22T09:53:00Z">
        <w:r w:rsidR="00F432B4" w:rsidRPr="00742EFD">
          <w:rPr>
            <w:rFonts w:ascii="Arial" w:hAnsi="Arial" w:cs="Arial"/>
            <w:sz w:val="22"/>
            <w:szCs w:val="22"/>
          </w:rPr>
          <w:t>s</w:t>
        </w:r>
      </w:ins>
      <w:ins w:id="80" w:author="David Bartel" w:date="2018-02-22T15:33:00Z">
        <w:r w:rsidR="00E3467E" w:rsidRPr="00742EFD">
          <w:rPr>
            <w:rFonts w:ascii="Arial" w:hAnsi="Arial" w:cs="Arial"/>
            <w:sz w:val="22"/>
            <w:szCs w:val="22"/>
          </w:rPr>
          <w:t xml:space="preserve"> of at least one </w:t>
        </w:r>
      </w:ins>
      <w:ins w:id="81" w:author="David Bartel" w:date="2018-02-22T15:34:00Z">
        <w:r w:rsidR="003A4E60" w:rsidRPr="00742EFD">
          <w:rPr>
            <w:rFonts w:ascii="Arial" w:hAnsi="Arial" w:cs="Arial"/>
            <w:sz w:val="22"/>
            <w:szCs w:val="22"/>
          </w:rPr>
          <w:t>miRNA</w:t>
        </w:r>
      </w:ins>
      <w:ins w:id="82" w:author="David Bartel" w:date="2018-03-27T15:33:00Z">
        <w:r w:rsidR="00EB0CBF" w:rsidRPr="00742EFD">
          <w:rPr>
            <w:rFonts w:ascii="Arial" w:hAnsi="Arial" w:cs="Arial"/>
            <w:sz w:val="22"/>
            <w:szCs w:val="22"/>
          </w:rPr>
          <w:t>(Friedman2009)</w:t>
        </w:r>
      </w:ins>
      <w:ins w:id="83" w:author="David Bartel" w:date="2018-02-22T09:53:00Z">
        <w:r w:rsidR="00F432B4" w:rsidRPr="00742EFD">
          <w:rPr>
            <w:rFonts w:ascii="Arial" w:hAnsi="Arial" w:cs="Arial"/>
            <w:sz w:val="22"/>
            <w:szCs w:val="22"/>
          </w:rPr>
          <w:t xml:space="preserve">. </w:t>
        </w:r>
      </w:ins>
      <w:ins w:id="84" w:author="David Bartel" w:date="2018-02-22T09:55:00Z">
        <w:r w:rsidR="007373B5" w:rsidRPr="00742EFD">
          <w:rPr>
            <w:rFonts w:ascii="Arial" w:hAnsi="Arial" w:cs="Arial"/>
            <w:sz w:val="22"/>
            <w:szCs w:val="22"/>
          </w:rPr>
          <w:t xml:space="preserve"> </w:t>
        </w:r>
      </w:ins>
      <w:ins w:id="85" w:author="David Bartel" w:date="2018-02-22T15:37:00Z">
        <w:r w:rsidR="003A4E60" w:rsidRPr="00742EFD">
          <w:rPr>
            <w:rFonts w:ascii="Arial" w:hAnsi="Arial" w:cs="Arial"/>
            <w:sz w:val="22"/>
            <w:szCs w:val="22"/>
          </w:rPr>
          <w:t xml:space="preserve">Most of these 90 broadly conserved families are required </w:t>
        </w:r>
        <w:r w:rsidR="00BA226D" w:rsidRPr="00742EFD">
          <w:rPr>
            <w:rFonts w:ascii="Arial" w:hAnsi="Arial" w:cs="Arial"/>
            <w:sz w:val="22"/>
            <w:szCs w:val="22"/>
          </w:rPr>
          <w:t>for proper development or</w:t>
        </w:r>
        <w:r w:rsidR="003A4E60" w:rsidRPr="00742EFD">
          <w:rPr>
            <w:rFonts w:ascii="Arial" w:hAnsi="Arial" w:cs="Arial"/>
            <w:sz w:val="22"/>
            <w:szCs w:val="22"/>
          </w:rPr>
          <w:t xml:space="preserve"> physiology, as </w:t>
        </w:r>
      </w:ins>
      <w:ins w:id="86" w:author="David Bartel" w:date="2018-02-22T15:42:00Z">
        <w:r w:rsidR="00BA226D" w:rsidRPr="00742EFD">
          <w:rPr>
            <w:rFonts w:ascii="Arial" w:hAnsi="Arial" w:cs="Arial"/>
            <w:sz w:val="22"/>
            <w:szCs w:val="22"/>
          </w:rPr>
          <w:t>shown</w:t>
        </w:r>
      </w:ins>
      <w:ins w:id="87" w:author="David Bartel" w:date="2018-02-22T15:37:00Z">
        <w:r w:rsidR="003A4E60" w:rsidRPr="00742EFD">
          <w:rPr>
            <w:rFonts w:ascii="Arial" w:hAnsi="Arial" w:cs="Arial"/>
            <w:sz w:val="22"/>
            <w:szCs w:val="22"/>
          </w:rPr>
          <w:t xml:space="preserve"> by </w:t>
        </w:r>
      </w:ins>
      <w:ins w:id="88" w:author="David Bartel" w:date="2018-03-27T15:28:00Z">
        <w:r w:rsidR="000F27C5" w:rsidRPr="00742EFD">
          <w:rPr>
            <w:rFonts w:ascii="Arial" w:hAnsi="Arial" w:cs="Arial"/>
            <w:sz w:val="22"/>
            <w:szCs w:val="22"/>
          </w:rPr>
          <w:t>knockout studies in mice</w:t>
        </w:r>
      </w:ins>
      <w:ins w:id="89" w:author="David Bartel" w:date="2018-02-22T15:39:00Z">
        <w:r w:rsidR="00BA226D" w:rsidRPr="00742EFD">
          <w:rPr>
            <w:rFonts w:ascii="Arial" w:hAnsi="Arial" w:cs="Arial"/>
            <w:sz w:val="22"/>
            <w:szCs w:val="22"/>
          </w:rPr>
          <w:t xml:space="preserve">, and many </w:t>
        </w:r>
      </w:ins>
      <w:ins w:id="90" w:author="David Bartel" w:date="2018-02-22T15:47:00Z">
        <w:r w:rsidR="00D20A33" w:rsidRPr="00742EFD">
          <w:rPr>
            <w:rFonts w:ascii="Arial" w:hAnsi="Arial" w:cs="Arial"/>
            <w:sz w:val="22"/>
            <w:szCs w:val="22"/>
          </w:rPr>
          <w:t xml:space="preserve">families also </w:t>
        </w:r>
      </w:ins>
      <w:ins w:id="91" w:author="David Bartel" w:date="2018-02-22T15:39:00Z">
        <w:r w:rsidR="00BA226D" w:rsidRPr="00742EFD">
          <w:rPr>
            <w:rFonts w:ascii="Arial" w:hAnsi="Arial" w:cs="Arial"/>
            <w:sz w:val="22"/>
            <w:szCs w:val="22"/>
          </w:rPr>
          <w:t xml:space="preserve">impact pathology in </w:t>
        </w:r>
      </w:ins>
      <w:ins w:id="92" w:author="David Bartel" w:date="2018-02-22T15:40:00Z">
        <w:r w:rsidR="00BA226D" w:rsidRPr="00742EFD">
          <w:rPr>
            <w:rFonts w:ascii="Arial" w:hAnsi="Arial" w:cs="Arial"/>
            <w:sz w:val="22"/>
            <w:szCs w:val="22"/>
          </w:rPr>
          <w:t>mouse models of</w:t>
        </w:r>
      </w:ins>
      <w:ins w:id="93" w:author="David Bartel" w:date="2018-02-19T15:45:00Z">
        <w:r w:rsidR="0012593D" w:rsidRPr="00742EFD">
          <w:rPr>
            <w:rFonts w:ascii="Arial" w:hAnsi="Arial" w:cs="Arial"/>
            <w:sz w:val="22"/>
            <w:szCs w:val="22"/>
          </w:rPr>
          <w:t xml:space="preserve"> </w:t>
        </w:r>
      </w:ins>
      <w:ins w:id="94" w:author="David Bartel" w:date="2018-02-19T15:46:00Z">
        <w:r w:rsidR="00BA226D" w:rsidRPr="00742EFD">
          <w:rPr>
            <w:rFonts w:ascii="Arial" w:hAnsi="Arial" w:cs="Arial"/>
            <w:sz w:val="22"/>
            <w:szCs w:val="22"/>
          </w:rPr>
          <w:t>disease or injury</w:t>
        </w:r>
      </w:ins>
      <w:ins w:id="95" w:author="David Bartel" w:date="2018-02-19T15:41:00Z">
        <w:r w:rsidR="0012593D" w:rsidRPr="00742EFD">
          <w:rPr>
            <w:rFonts w:ascii="Arial" w:hAnsi="Arial" w:cs="Arial"/>
            <w:sz w:val="22"/>
            <w:szCs w:val="22"/>
          </w:rPr>
          <w:t>(Bartel2018)</w:t>
        </w:r>
      </w:ins>
      <w:del w:id="96" w:author="David Bartel" w:date="2018-02-19T15:42:00Z">
        <w:r w:rsidRPr="00742EFD" w:rsidDel="0012593D">
          <w:rPr>
            <w:rFonts w:ascii="Arial" w:hAnsi="Arial" w:cs="Arial"/>
            <w:sz w:val="22"/>
            <w:szCs w:val="22"/>
          </w:rPr>
          <w:delText>The persistence of individual miRNA genes throughout diverse metazoan species, the large number of reported miRNA knockout phenotypes in fly and mouse (Dave’s table), and the finding the majority (60%) of mammalian mRNAs harbor at least one conserved miRNA site, together underscore the important role for these RNAs in the coherent regulation and maintenance of gene expression underlying biological life</w:delText>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9E3AA5EA-C477-40D3-83ED-2A0A15FB4377&lt;/uuid&gt;&lt;priority&gt;0&lt;/priority&gt;&lt;publications&gt;&lt;publication&gt;&lt;uuid&gt;786BF57B-1712-4079-9486-43526609A8C9&lt;/uuid&gt;&lt;volume&gt;455&lt;/volume&gt;&lt;accepted_date&gt;99200809121200000000222000&lt;/accepted_date&gt;&lt;doi&gt;10.1038/nature07415&lt;/doi&gt;&lt;startpage&gt;1193&lt;/startpage&gt;&lt;publication_date&gt;99200810301200000000222000&lt;/publication_date&gt;&lt;url&gt;http://eutils.ncbi.nlm.nih.gov/entrez/eutils/elink.fcgi?dbfrom=pubmed&amp;amp;id=18830242&amp;amp;retmode=ref&amp;amp;cmd=prlinks&lt;/url&gt;&lt;type&gt;400&lt;/type&gt;&lt;title&gt;Early origins and evolution of microRNAs and Piwi-interacting RNAs in animals.&lt;/title&gt;&lt;submission_date&gt;99200806051200000000222000&lt;/submission_date&gt;&lt;number&gt;7217&lt;/number&gt;&lt;institution&gt;Whitehead Institute for Biomedical Research, 9 Cambridge Center, Cambridge, Massachusetts 02142, USA.&lt;/institution&gt;&lt;subtype&gt;400&lt;/subtype&gt;&lt;endpage&gt;1197&lt;/endpage&gt;&lt;bundle&gt;&lt;publication&gt;&lt;publisher&gt;Nature Publishing Group&lt;/publisher&gt;&lt;title&gt;Nature&lt;/title&gt;&lt;type&gt;-100&lt;/type&gt;&lt;subtype&gt;-100&lt;/subtype&gt;&lt;uuid&gt;BDB627B8-7E12-4F00-AB1E-23F98E8D5F7C&lt;/uuid&gt;&lt;/publication&gt;&lt;/bundle&gt;&lt;authors&gt;&lt;author&gt;&lt;firstName&gt;Andrew&lt;/firstName&gt;&lt;lastName&gt;Grimson&lt;/lastName&gt;&lt;/author&gt;&lt;author&gt;&lt;firstName&gt;Mansi&lt;/firstName&gt;&lt;lastName&gt;Srivastava&lt;/lastName&gt;&lt;/author&gt;&lt;author&gt;&lt;firstName&gt;Bryony&lt;/firstName&gt;&lt;lastName&gt;Fahey&lt;/lastName&gt;&lt;/author&gt;&lt;author&gt;&lt;firstName&gt;Ben&lt;/firstName&gt;&lt;middleNames&gt;J&lt;/middleNames&gt;&lt;lastName&gt;Woodcroft&lt;/lastName&gt;&lt;/author&gt;&lt;author&gt;&lt;firstName&gt;H&lt;/firstName&gt;&lt;middleNames&gt;Rosaria&lt;/middleNames&gt;&lt;lastName&gt;Chiang&lt;/lastName&gt;&lt;/author&gt;&lt;author&gt;&lt;firstName&gt;Nicole&lt;/firstName&gt;&lt;lastName&gt;King&lt;/lastName&gt;&lt;/author&gt;&lt;author&gt;&lt;firstName&gt;Bernard&lt;/firstName&gt;&lt;middleNames&gt;M&lt;/middleNames&gt;&lt;lastName&gt;Degnan&lt;/lastName&gt;&lt;/author&gt;&lt;author&gt;&lt;firstName&gt;Daniel&lt;/firstName&gt;&lt;middleNames&gt;S&lt;/middleNames&gt;&lt;lastName&gt;Rokhsar&lt;/lastName&gt;&lt;/author&gt;&lt;author&gt;&lt;firstName&gt;Davi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{Grimson:2008cv}</w:delText>
        </w:r>
        <w:r w:rsidRPr="00742EFD" w:rsidDel="0012593D">
          <w:rPr>
            <w:rFonts w:ascii="Arial" w:hAnsi="Arial" w:cs="Arial"/>
            <w:sz w:val="22"/>
            <w:szCs w:val="22"/>
          </w:rPr>
          <w:fldChar w:fldCharType="end"/>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80C250C4-1AC5-44E4-8A77-9F380E2EE9B9&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{Friedman:2008km}</w:delText>
        </w:r>
        <w:r w:rsidRPr="00742EFD" w:rsidDel="0012593D">
          <w:rPr>
            <w:rFonts w:ascii="Arial" w:hAnsi="Arial" w:cs="Arial"/>
            <w:sz w:val="22"/>
            <w:szCs w:val="22"/>
          </w:rPr>
          <w:fldChar w:fldCharType="end"/>
        </w:r>
      </w:del>
      <w:r w:rsidRPr="00742EFD">
        <w:rPr>
          <w:rFonts w:ascii="Arial" w:hAnsi="Arial" w:cs="Arial"/>
          <w:sz w:val="22"/>
          <w:szCs w:val="22"/>
        </w:rPr>
        <w:t xml:space="preserve">. </w:t>
      </w:r>
    </w:p>
    <w:p w14:paraId="66B1D620" w14:textId="50618866" w:rsidR="009E2BCA" w:rsidRPr="00742EFD" w:rsidDel="00D128AB" w:rsidRDefault="009E2BCA" w:rsidP="00A01AD8">
      <w:pPr>
        <w:spacing w:line="360" w:lineRule="auto"/>
        <w:ind w:firstLine="720"/>
        <w:rPr>
          <w:del w:id="97" w:author="David Bartel" w:date="2018-02-19T15:50:00Z"/>
          <w:rFonts w:ascii="Arial" w:hAnsi="Arial" w:cs="Arial"/>
          <w:sz w:val="22"/>
          <w:szCs w:val="22"/>
        </w:rPr>
      </w:pPr>
      <w:r w:rsidRPr="00742EFD">
        <w:rPr>
          <w:rFonts w:ascii="Arial" w:hAnsi="Arial" w:cs="Arial"/>
          <w:sz w:val="22"/>
          <w:szCs w:val="22"/>
        </w:rPr>
        <w:t xml:space="preserve">A </w:t>
      </w:r>
      <w:del w:id="98" w:author="David Bartel" w:date="2018-02-19T15:43:00Z">
        <w:r w:rsidRPr="00742EFD" w:rsidDel="0012593D">
          <w:rPr>
            <w:rFonts w:ascii="Arial" w:hAnsi="Arial" w:cs="Arial"/>
            <w:sz w:val="22"/>
            <w:szCs w:val="22"/>
          </w:rPr>
          <w:delText>more precise</w:delText>
        </w:r>
      </w:del>
      <w:ins w:id="99" w:author="David Bartel" w:date="2018-02-21T20:14:00Z">
        <w:r w:rsidR="00EB29B9" w:rsidRPr="00742EFD">
          <w:rPr>
            <w:rFonts w:ascii="Arial" w:hAnsi="Arial" w:cs="Arial"/>
            <w:sz w:val="22"/>
            <w:szCs w:val="22"/>
          </w:rPr>
          <w:t>fuller</w:t>
        </w:r>
      </w:ins>
      <w:r w:rsidRPr="00742EFD">
        <w:rPr>
          <w:rFonts w:ascii="Arial" w:hAnsi="Arial" w:cs="Arial"/>
          <w:sz w:val="22"/>
          <w:szCs w:val="22"/>
        </w:rPr>
        <w:t xml:space="preserve"> understanding of </w:t>
      </w:r>
      <w:del w:id="100" w:author="David Bartel" w:date="2018-02-19T15:43:00Z">
        <w:r w:rsidRPr="00742EFD" w:rsidDel="0012593D">
          <w:rPr>
            <w:rFonts w:ascii="Arial" w:hAnsi="Arial" w:cs="Arial"/>
            <w:sz w:val="22"/>
            <w:szCs w:val="22"/>
          </w:rPr>
          <w:delText xml:space="preserve">miRNA </w:delText>
        </w:r>
      </w:del>
      <w:ins w:id="101" w:author="David Bartel" w:date="2018-02-19T15:43:00Z">
        <w:r w:rsidR="00EB29B9" w:rsidRPr="00742EFD">
          <w:rPr>
            <w:rFonts w:ascii="Arial" w:hAnsi="Arial" w:cs="Arial"/>
            <w:sz w:val="22"/>
            <w:szCs w:val="22"/>
          </w:rPr>
          <w:t>the</w:t>
        </w:r>
      </w:ins>
      <w:ins w:id="102" w:author="David Bartel" w:date="2018-02-21T20:13:00Z">
        <w:r w:rsidR="00EB29B9" w:rsidRPr="00742EFD">
          <w:rPr>
            <w:rFonts w:ascii="Arial" w:hAnsi="Arial" w:cs="Arial"/>
            <w:sz w:val="22"/>
            <w:szCs w:val="22"/>
          </w:rPr>
          <w:t>se</w:t>
        </w:r>
      </w:ins>
      <w:ins w:id="103" w:author="David Bartel" w:date="2018-02-19T15:43:00Z">
        <w:r w:rsidR="00EB29B9" w:rsidRPr="00742EFD">
          <w:rPr>
            <w:rFonts w:ascii="Arial" w:hAnsi="Arial" w:cs="Arial"/>
            <w:sz w:val="22"/>
            <w:szCs w:val="22"/>
          </w:rPr>
          <w:t xml:space="preserve"> </w:t>
        </w:r>
      </w:ins>
      <w:ins w:id="104" w:author="David Bartel" w:date="2018-02-21T20:13:00Z">
        <w:r w:rsidR="00EB29B9" w:rsidRPr="00742EFD">
          <w:rPr>
            <w:rFonts w:ascii="Arial" w:hAnsi="Arial" w:cs="Arial"/>
            <w:sz w:val="22"/>
            <w:szCs w:val="22"/>
          </w:rPr>
          <w:t>numerous</w:t>
        </w:r>
      </w:ins>
      <w:ins w:id="105" w:author="David Bartel" w:date="2018-02-19T15:43:00Z">
        <w:r w:rsidR="00EB29B9" w:rsidRPr="00742EFD">
          <w:rPr>
            <w:rFonts w:ascii="Arial" w:hAnsi="Arial" w:cs="Arial"/>
            <w:sz w:val="22"/>
            <w:szCs w:val="22"/>
          </w:rPr>
          <w:t xml:space="preserve"> biological</w:t>
        </w:r>
        <w:r w:rsidR="0012593D" w:rsidRPr="00742EFD">
          <w:rPr>
            <w:rFonts w:ascii="Arial" w:hAnsi="Arial" w:cs="Arial"/>
            <w:sz w:val="22"/>
            <w:szCs w:val="22"/>
          </w:rPr>
          <w:t xml:space="preserve"> </w:t>
        </w:r>
      </w:ins>
      <w:r w:rsidRPr="00742EFD">
        <w:rPr>
          <w:rFonts w:ascii="Arial" w:hAnsi="Arial" w:cs="Arial"/>
          <w:sz w:val="22"/>
          <w:szCs w:val="22"/>
        </w:rPr>
        <w:t>function</w:t>
      </w:r>
      <w:ins w:id="106" w:author="David Bartel" w:date="2018-02-19T15:47:00Z">
        <w:r w:rsidR="004D3BE1" w:rsidRPr="00742EFD">
          <w:rPr>
            <w:rFonts w:ascii="Arial" w:hAnsi="Arial" w:cs="Arial"/>
            <w:sz w:val="22"/>
            <w:szCs w:val="22"/>
          </w:rPr>
          <w:t>s</w:t>
        </w:r>
      </w:ins>
      <w:del w:id="107" w:author="David Bartel" w:date="2018-02-19T15:48:00Z">
        <w:r w:rsidRPr="00742EFD" w:rsidDel="004D3BE1">
          <w:rPr>
            <w:rFonts w:ascii="Arial" w:hAnsi="Arial" w:cs="Arial"/>
            <w:sz w:val="22"/>
            <w:szCs w:val="22"/>
          </w:rPr>
          <w:delText>, potentially providing insight into their evolutionary origin as well as their role in health and disease,</w:delText>
        </w:r>
      </w:del>
      <w:r w:rsidRPr="00742EFD">
        <w:rPr>
          <w:rFonts w:ascii="Arial" w:hAnsi="Arial" w:cs="Arial"/>
          <w:sz w:val="22"/>
          <w:szCs w:val="22"/>
        </w:rPr>
        <w:t xml:space="preserve"> requires </w:t>
      </w:r>
      <w:ins w:id="108" w:author="David Bartel" w:date="2018-02-22T15:52:00Z">
        <w:r w:rsidR="005D7DB5" w:rsidRPr="00742EFD">
          <w:rPr>
            <w:rFonts w:ascii="Arial" w:hAnsi="Arial" w:cs="Arial"/>
            <w:sz w:val="22"/>
            <w:szCs w:val="22"/>
          </w:rPr>
          <w:t xml:space="preserve">a </w:t>
        </w:r>
      </w:ins>
      <w:del w:id="109" w:author="David Bartel" w:date="2018-02-21T22:56:00Z">
        <w:r w:rsidRPr="00742EFD" w:rsidDel="0090480F">
          <w:rPr>
            <w:rFonts w:ascii="Arial" w:hAnsi="Arial" w:cs="Arial"/>
            <w:sz w:val="22"/>
            <w:szCs w:val="22"/>
          </w:rPr>
          <w:delText>a</w:delText>
        </w:r>
      </w:del>
      <w:ins w:id="110" w:author="David Bartel" w:date="2018-02-19T15:49:00Z">
        <w:r w:rsidR="004D3BE1" w:rsidRPr="00742EFD">
          <w:rPr>
            <w:rFonts w:ascii="Arial" w:hAnsi="Arial" w:cs="Arial"/>
            <w:sz w:val="22"/>
            <w:szCs w:val="22"/>
          </w:rPr>
          <w:t>more</w:t>
        </w:r>
      </w:ins>
      <w:del w:id="111" w:author="David Bartel" w:date="2018-02-19T15:49:00Z">
        <w:r w:rsidRPr="00742EFD" w:rsidDel="004D3BE1">
          <w:rPr>
            <w:rFonts w:ascii="Arial" w:hAnsi="Arial" w:cs="Arial"/>
            <w:sz w:val="22"/>
            <w:szCs w:val="22"/>
          </w:rPr>
          <w:delText>n</w:delText>
        </w:r>
      </w:del>
      <w:r w:rsidRPr="00742EFD">
        <w:rPr>
          <w:rFonts w:ascii="Arial" w:hAnsi="Arial" w:cs="Arial"/>
          <w:sz w:val="22"/>
          <w:szCs w:val="22"/>
        </w:rPr>
        <w:t xml:space="preserve"> accurate </w:t>
      </w:r>
      <w:ins w:id="112" w:author="David Bartel" w:date="2018-02-22T15:51:00Z">
        <w:r w:rsidR="005D7DB5" w:rsidRPr="00742EFD">
          <w:rPr>
            <w:rFonts w:ascii="Arial" w:hAnsi="Arial" w:cs="Arial"/>
            <w:sz w:val="22"/>
            <w:szCs w:val="22"/>
          </w:rPr>
          <w:t xml:space="preserve">model of miRNA </w:t>
        </w:r>
      </w:ins>
      <w:ins w:id="113" w:author="David Bartel" w:date="2018-02-21T22:54:00Z">
        <w:r w:rsidR="006F7485" w:rsidRPr="00742EFD">
          <w:rPr>
            <w:rFonts w:ascii="Arial" w:hAnsi="Arial" w:cs="Arial"/>
            <w:sz w:val="22"/>
            <w:szCs w:val="22"/>
          </w:rPr>
          <w:t>target</w:t>
        </w:r>
      </w:ins>
      <w:ins w:id="114" w:author="David Bartel" w:date="2018-02-22T15:51:00Z">
        <w:r w:rsidR="005D7DB5" w:rsidRPr="00742EFD">
          <w:rPr>
            <w:rFonts w:ascii="Arial" w:hAnsi="Arial" w:cs="Arial"/>
            <w:sz w:val="22"/>
            <w:szCs w:val="22"/>
          </w:rPr>
          <w:t>ing</w:t>
        </w:r>
      </w:ins>
      <w:ins w:id="115" w:author="David Bartel" w:date="2018-02-21T22:54:00Z">
        <w:r w:rsidR="006F7485" w:rsidRPr="00742EFD">
          <w:rPr>
            <w:rFonts w:ascii="Arial" w:hAnsi="Arial" w:cs="Arial"/>
            <w:sz w:val="22"/>
            <w:szCs w:val="22"/>
          </w:rPr>
          <w:t xml:space="preserve">, with the ultimate goal </w:t>
        </w:r>
      </w:ins>
      <w:del w:id="116" w:author="David Bartel" w:date="2018-02-21T22:56:00Z">
        <w:r w:rsidRPr="00742EFD" w:rsidDel="006F7485">
          <w:rPr>
            <w:rFonts w:ascii="Arial" w:hAnsi="Arial" w:cs="Arial"/>
            <w:sz w:val="22"/>
            <w:szCs w:val="22"/>
          </w:rPr>
          <w:delText>model of</w:delText>
        </w:r>
      </w:del>
      <w:ins w:id="117" w:author="David Bartel" w:date="2018-02-21T22:56:00Z">
        <w:r w:rsidR="006F7485" w:rsidRPr="00742EFD">
          <w:rPr>
            <w:rFonts w:ascii="Arial" w:hAnsi="Arial" w:cs="Arial"/>
            <w:sz w:val="22"/>
            <w:szCs w:val="22"/>
          </w:rPr>
          <w:t xml:space="preserve">of </w:t>
        </w:r>
      </w:ins>
      <w:ins w:id="118" w:author="David Bartel" w:date="2018-02-22T15:52:00Z">
        <w:r w:rsidR="005D7DB5" w:rsidRPr="00742EFD">
          <w:rPr>
            <w:rFonts w:ascii="Arial" w:hAnsi="Arial" w:cs="Arial"/>
            <w:sz w:val="22"/>
            <w:szCs w:val="22"/>
          </w:rPr>
          <w:t xml:space="preserve">correctly </w:t>
        </w:r>
      </w:ins>
      <w:ins w:id="119" w:author="David Bartel" w:date="2018-02-21T22:56:00Z">
        <w:r w:rsidR="006F7485" w:rsidRPr="00742EFD">
          <w:rPr>
            <w:rFonts w:ascii="Arial" w:hAnsi="Arial" w:cs="Arial"/>
            <w:sz w:val="22"/>
            <w:szCs w:val="22"/>
          </w:rPr>
          <w:t>predicting</w:t>
        </w:r>
      </w:ins>
      <w:r w:rsidRPr="00742EFD">
        <w:rPr>
          <w:rFonts w:ascii="Arial" w:hAnsi="Arial" w:cs="Arial"/>
          <w:sz w:val="22"/>
          <w:szCs w:val="22"/>
        </w:rPr>
        <w:t xml:space="preserve"> the </w:t>
      </w:r>
      <w:ins w:id="120" w:author="David Bartel" w:date="2018-02-19T16:18:00Z">
        <w:r w:rsidR="00D128AB" w:rsidRPr="00742EFD">
          <w:rPr>
            <w:rFonts w:ascii="Arial" w:hAnsi="Arial" w:cs="Arial"/>
            <w:sz w:val="22"/>
            <w:szCs w:val="22"/>
          </w:rPr>
          <w:t xml:space="preserve">effects of each miRNA on </w:t>
        </w:r>
      </w:ins>
      <w:del w:id="121" w:author="David Bartel" w:date="2018-02-19T16:18:00Z">
        <w:r w:rsidRPr="00742EFD" w:rsidDel="00D128AB">
          <w:rPr>
            <w:rFonts w:ascii="Arial" w:hAnsi="Arial" w:cs="Arial"/>
            <w:sz w:val="22"/>
            <w:szCs w:val="22"/>
          </w:rPr>
          <w:delText xml:space="preserve">selectivity and magnitude of miRNA-mediated repression across the diverse set of </w:delText>
        </w:r>
      </w:del>
      <w:ins w:id="122" w:author="David Bartel" w:date="2018-02-19T16:18:00Z">
        <w:r w:rsidR="00D128AB" w:rsidRPr="00742EFD">
          <w:rPr>
            <w:rFonts w:ascii="Arial" w:hAnsi="Arial" w:cs="Arial"/>
            <w:sz w:val="22"/>
            <w:szCs w:val="22"/>
          </w:rPr>
          <w:t xml:space="preserve">the output of each </w:t>
        </w:r>
      </w:ins>
      <w:ins w:id="123" w:author="David Bartel" w:date="2018-03-27T15:30:00Z">
        <w:r w:rsidR="000F27C5" w:rsidRPr="00742EFD">
          <w:rPr>
            <w:rFonts w:ascii="Arial" w:hAnsi="Arial" w:cs="Arial"/>
            <w:sz w:val="22"/>
            <w:szCs w:val="22"/>
          </w:rPr>
          <w:t>expressed gene</w:t>
        </w:r>
      </w:ins>
      <w:del w:id="124" w:author="David Bartel" w:date="2018-03-27T15:30:00Z">
        <w:r w:rsidRPr="00742EFD" w:rsidDel="000F27C5">
          <w:rPr>
            <w:rFonts w:ascii="Arial" w:hAnsi="Arial" w:cs="Arial"/>
            <w:sz w:val="22"/>
            <w:szCs w:val="22"/>
          </w:rPr>
          <w:delText>mRNA</w:delText>
        </w:r>
      </w:del>
      <w:del w:id="125" w:author="David Bartel" w:date="2018-02-19T16:19:00Z">
        <w:r w:rsidRPr="00742EFD" w:rsidDel="00D128AB">
          <w:rPr>
            <w:rFonts w:ascii="Arial" w:hAnsi="Arial" w:cs="Arial"/>
            <w:sz w:val="22"/>
            <w:szCs w:val="22"/>
          </w:rPr>
          <w:delText>s</w:delText>
        </w:r>
      </w:del>
      <w:del w:id="126" w:author="David Bartel" w:date="2018-02-19T15:50:00Z">
        <w:r w:rsidRPr="00742EFD" w:rsidDel="004D3BE1">
          <w:rPr>
            <w:rFonts w:ascii="Arial" w:hAnsi="Arial" w:cs="Arial"/>
            <w:sz w:val="22"/>
            <w:szCs w:val="22"/>
          </w:rPr>
          <w:delText xml:space="preserve"> expressed in animal cells</w:delText>
        </w:r>
      </w:del>
      <w:r w:rsidRPr="00742EFD">
        <w:rPr>
          <w:rFonts w:ascii="Arial" w:hAnsi="Arial" w:cs="Arial"/>
          <w:sz w:val="22"/>
          <w:szCs w:val="22"/>
        </w:rPr>
        <w:t xml:space="preserve">. </w:t>
      </w:r>
      <w:ins w:id="127" w:author="David Bartel" w:date="2018-02-21T20:25:00Z">
        <w:r w:rsidR="001D59EC" w:rsidRPr="00742EFD">
          <w:rPr>
            <w:rFonts w:ascii="Arial" w:hAnsi="Arial" w:cs="Arial"/>
            <w:sz w:val="22"/>
            <w:szCs w:val="22"/>
          </w:rPr>
          <w:t xml:space="preserve"> </w:t>
        </w:r>
      </w:ins>
      <w:ins w:id="128" w:author="David Bartel" w:date="2018-02-19T16:20:00Z">
        <w:r w:rsidR="00D128AB" w:rsidRPr="00742EFD">
          <w:rPr>
            <w:rFonts w:ascii="Arial" w:hAnsi="Arial" w:cs="Arial"/>
            <w:sz w:val="22"/>
            <w:szCs w:val="22"/>
          </w:rPr>
          <w:t xml:space="preserve">Thus far, the </w:t>
        </w:r>
      </w:ins>
      <w:ins w:id="129" w:author="David Bartel" w:date="2018-02-22T15:53:00Z">
        <w:r w:rsidR="005D7DB5" w:rsidRPr="00742EFD">
          <w:rPr>
            <w:rFonts w:ascii="Arial" w:hAnsi="Arial" w:cs="Arial"/>
            <w:sz w:val="22"/>
            <w:szCs w:val="22"/>
          </w:rPr>
          <w:t>informative</w:t>
        </w:r>
      </w:ins>
      <w:ins w:id="130" w:author="David Bartel" w:date="2018-02-21T20:27:00Z">
        <w:r w:rsidR="001D59EC" w:rsidRPr="00742EFD">
          <w:rPr>
            <w:rFonts w:ascii="Arial" w:hAnsi="Arial" w:cs="Arial"/>
            <w:sz w:val="22"/>
            <w:szCs w:val="22"/>
          </w:rPr>
          <w:t xml:space="preserve"> </w:t>
        </w:r>
      </w:ins>
      <w:ins w:id="131" w:author="David Bartel" w:date="2018-02-21T22:57:00Z">
        <w:r w:rsidR="0090480F" w:rsidRPr="00742EFD">
          <w:rPr>
            <w:rFonts w:ascii="Arial" w:hAnsi="Arial" w:cs="Arial"/>
            <w:sz w:val="22"/>
            <w:szCs w:val="22"/>
          </w:rPr>
          <w:t xml:space="preserve">predictive </w:t>
        </w:r>
      </w:ins>
      <w:ins w:id="132" w:author="David Bartel" w:date="2018-02-21T20:27:00Z">
        <w:r w:rsidR="001D59EC" w:rsidRPr="00742EFD">
          <w:rPr>
            <w:rFonts w:ascii="Arial" w:hAnsi="Arial" w:cs="Arial"/>
            <w:sz w:val="22"/>
            <w:szCs w:val="22"/>
          </w:rPr>
          <w:t>models</w:t>
        </w:r>
      </w:ins>
      <w:ins w:id="133" w:author="David Bartel" w:date="2018-02-19T16:25:00Z">
        <w:r w:rsidR="00594190" w:rsidRPr="00742EFD">
          <w:rPr>
            <w:rFonts w:ascii="Arial" w:hAnsi="Arial" w:cs="Arial"/>
            <w:sz w:val="22"/>
            <w:szCs w:val="22"/>
          </w:rPr>
          <w:t xml:space="preserve"> ha</w:t>
        </w:r>
      </w:ins>
      <w:ins w:id="134" w:author="David Bartel" w:date="2018-02-19T16:28:00Z">
        <w:r w:rsidR="00524971" w:rsidRPr="00742EFD">
          <w:rPr>
            <w:rFonts w:ascii="Arial" w:hAnsi="Arial" w:cs="Arial"/>
            <w:sz w:val="22"/>
            <w:szCs w:val="22"/>
          </w:rPr>
          <w:t>ve</w:t>
        </w:r>
      </w:ins>
      <w:ins w:id="135" w:author="David Bartel" w:date="2018-02-19T16:20:00Z">
        <w:r w:rsidR="00594190" w:rsidRPr="00742EFD">
          <w:rPr>
            <w:rFonts w:ascii="Arial" w:hAnsi="Arial" w:cs="Arial"/>
            <w:sz w:val="22"/>
            <w:szCs w:val="22"/>
          </w:rPr>
          <w:t xml:space="preserve"> focus</w:t>
        </w:r>
      </w:ins>
      <w:ins w:id="136" w:author="David Bartel" w:date="2018-02-19T16:28:00Z">
        <w:r w:rsidR="00524971" w:rsidRPr="00742EFD">
          <w:rPr>
            <w:rFonts w:ascii="Arial" w:hAnsi="Arial" w:cs="Arial"/>
            <w:sz w:val="22"/>
            <w:szCs w:val="22"/>
          </w:rPr>
          <w:t>ed</w:t>
        </w:r>
      </w:ins>
      <w:ins w:id="137" w:author="David Bartel" w:date="2018-02-19T16:20:00Z">
        <w:r w:rsidR="00594190" w:rsidRPr="00742EFD">
          <w:rPr>
            <w:rFonts w:ascii="Arial" w:hAnsi="Arial" w:cs="Arial"/>
            <w:sz w:val="22"/>
            <w:szCs w:val="22"/>
          </w:rPr>
          <w:t xml:space="preserve"> on mRNAs </w:t>
        </w:r>
      </w:ins>
      <w:ins w:id="138" w:author="David Bartel" w:date="2018-02-19T16:22:00Z">
        <w:r w:rsidR="00594190" w:rsidRPr="00742EFD">
          <w:rPr>
            <w:rFonts w:ascii="Arial" w:hAnsi="Arial" w:cs="Arial"/>
            <w:sz w:val="22"/>
            <w:szCs w:val="22"/>
          </w:rPr>
          <w:t xml:space="preserve">with canonical </w:t>
        </w:r>
      </w:ins>
      <w:ins w:id="139" w:author="David Bartel" w:date="2018-02-19T16:26:00Z">
        <w:r w:rsidR="001D59EC" w:rsidRPr="00742EFD">
          <w:rPr>
            <w:rFonts w:ascii="Arial" w:hAnsi="Arial" w:cs="Arial"/>
            <w:sz w:val="22"/>
            <w:szCs w:val="22"/>
          </w:rPr>
          <w:t>6</w:t>
        </w:r>
      </w:ins>
      <w:ins w:id="140" w:author="David Bartel" w:date="2018-02-19T16:22:00Z">
        <w:r w:rsidR="00594190" w:rsidRPr="00742EFD">
          <w:rPr>
            <w:rFonts w:ascii="Arial" w:hAnsi="Arial" w:cs="Arial"/>
            <w:sz w:val="22"/>
            <w:szCs w:val="22"/>
          </w:rPr>
          <w:t xml:space="preserve">–8-nt sites </w:t>
        </w:r>
      </w:ins>
      <w:ins w:id="141" w:author="David Bartel" w:date="2018-02-22T15:53:00Z">
        <w:r w:rsidR="005D7DB5" w:rsidRPr="00742EFD">
          <w:rPr>
            <w:rFonts w:ascii="Arial" w:hAnsi="Arial" w:cs="Arial"/>
            <w:sz w:val="22"/>
            <w:szCs w:val="22"/>
          </w:rPr>
          <w:t>matching</w:t>
        </w:r>
      </w:ins>
      <w:ins w:id="142" w:author="David Bartel" w:date="2018-02-19T16:22:00Z">
        <w:r w:rsidR="00594190" w:rsidRPr="00742EFD">
          <w:rPr>
            <w:rFonts w:ascii="Arial" w:hAnsi="Arial" w:cs="Arial"/>
            <w:sz w:val="22"/>
            <w:szCs w:val="22"/>
          </w:rPr>
          <w:t xml:space="preserve"> the miRNA</w:t>
        </w:r>
      </w:ins>
      <w:ins w:id="143" w:author="David Bartel" w:date="2018-02-19T16:32:00Z">
        <w:r w:rsidR="00B74F53" w:rsidRPr="00742EFD">
          <w:rPr>
            <w:rFonts w:ascii="Arial" w:hAnsi="Arial" w:cs="Arial"/>
            <w:sz w:val="22"/>
            <w:szCs w:val="22"/>
          </w:rPr>
          <w:t xml:space="preserve"> </w:t>
        </w:r>
      </w:ins>
      <w:ins w:id="144" w:author="David Bartel" w:date="2018-02-22T15:44:00Z">
        <w:r w:rsidR="00EB0CBF" w:rsidRPr="00742EFD">
          <w:rPr>
            <w:rFonts w:ascii="Arial" w:hAnsi="Arial" w:cs="Arial"/>
            <w:sz w:val="22"/>
            <w:szCs w:val="22"/>
          </w:rPr>
          <w:t>seed region</w:t>
        </w:r>
      </w:ins>
      <w:ins w:id="145" w:author="David Bartel" w:date="2018-02-19T16:32:00Z">
        <w:r w:rsidR="00B74F53" w:rsidRPr="00742EFD">
          <w:rPr>
            <w:rFonts w:ascii="Arial" w:hAnsi="Arial" w:cs="Arial"/>
            <w:sz w:val="22"/>
            <w:szCs w:val="22"/>
          </w:rPr>
          <w:t>(Agerwal2015)</w:t>
        </w:r>
      </w:ins>
      <w:ins w:id="146" w:author="David Bartel" w:date="2018-02-19T16:36:00Z">
        <w:r w:rsidR="0046129A" w:rsidRPr="00742EFD">
          <w:rPr>
            <w:rFonts w:ascii="Arial" w:hAnsi="Arial" w:cs="Arial"/>
            <w:sz w:val="22"/>
            <w:szCs w:val="22"/>
          </w:rPr>
          <w:t xml:space="preserve"> (Fig. </w:t>
        </w:r>
      </w:ins>
      <w:ins w:id="147" w:author="David Bartel" w:date="2018-02-19T16:37:00Z">
        <w:r w:rsidR="0046129A" w:rsidRPr="00742EFD">
          <w:rPr>
            <w:rFonts w:ascii="Arial" w:hAnsi="Arial" w:cs="Arial"/>
            <w:sz w:val="22"/>
            <w:szCs w:val="22"/>
          </w:rPr>
          <w:t>1A)</w:t>
        </w:r>
      </w:ins>
      <w:ins w:id="148" w:author="David Bartel" w:date="2018-02-19T16:27:00Z">
        <w:r w:rsidR="00524971" w:rsidRPr="00742EFD">
          <w:rPr>
            <w:rFonts w:ascii="Arial" w:hAnsi="Arial" w:cs="Arial"/>
            <w:sz w:val="22"/>
            <w:szCs w:val="22"/>
          </w:rPr>
          <w:t xml:space="preserve">. </w:t>
        </w:r>
      </w:ins>
      <w:ins w:id="149" w:author="David Bartel" w:date="2018-02-21T20:25:00Z">
        <w:r w:rsidR="001D59EC" w:rsidRPr="00742EFD">
          <w:rPr>
            <w:rFonts w:ascii="Arial" w:hAnsi="Arial" w:cs="Arial"/>
            <w:sz w:val="22"/>
            <w:szCs w:val="22"/>
          </w:rPr>
          <w:t xml:space="preserve"> </w:t>
        </w:r>
      </w:ins>
      <w:ins w:id="150" w:author="David Bartel" w:date="2018-02-21T20:20:00Z">
        <w:r w:rsidR="00F11F37" w:rsidRPr="00742EFD">
          <w:rPr>
            <w:rFonts w:ascii="Arial" w:hAnsi="Arial" w:cs="Arial"/>
            <w:sz w:val="22"/>
            <w:szCs w:val="22"/>
          </w:rPr>
          <w:t xml:space="preserve">For example, </w:t>
        </w:r>
      </w:ins>
      <w:ins w:id="151" w:author="David Bartel" w:date="2018-02-21T20:29:00Z">
        <w:r w:rsidR="00C31C91" w:rsidRPr="00742EFD">
          <w:rPr>
            <w:rFonts w:ascii="Arial" w:hAnsi="Arial" w:cs="Arial"/>
            <w:sz w:val="22"/>
            <w:szCs w:val="22"/>
          </w:rPr>
          <w:t>searches for</w:t>
        </w:r>
      </w:ins>
      <w:ins w:id="152" w:author="David Bartel" w:date="2018-02-21T20:21:00Z">
        <w:r w:rsidR="001D59EC" w:rsidRPr="00742EFD">
          <w:rPr>
            <w:rFonts w:ascii="Arial" w:hAnsi="Arial" w:cs="Arial"/>
            <w:sz w:val="22"/>
            <w:szCs w:val="22"/>
          </w:rPr>
          <w:t xml:space="preserve"> conserved </w:t>
        </w:r>
      </w:ins>
      <w:ins w:id="153" w:author="David Bartel" w:date="2018-02-21T23:44:00Z">
        <w:r w:rsidR="00F17097" w:rsidRPr="00742EFD">
          <w:rPr>
            <w:rFonts w:ascii="Arial" w:hAnsi="Arial" w:cs="Arial"/>
            <w:sz w:val="22"/>
            <w:szCs w:val="22"/>
          </w:rPr>
          <w:t xml:space="preserve">canonical </w:t>
        </w:r>
      </w:ins>
      <w:ins w:id="154" w:author="David Bartel" w:date="2018-02-21T20:21:00Z">
        <w:r w:rsidR="00F11F37" w:rsidRPr="00742EFD">
          <w:rPr>
            <w:rFonts w:ascii="Arial" w:hAnsi="Arial" w:cs="Arial"/>
            <w:sz w:val="22"/>
            <w:szCs w:val="22"/>
          </w:rPr>
          <w:t xml:space="preserve">sites can </w:t>
        </w:r>
      </w:ins>
      <w:ins w:id="155" w:author="David Bartel" w:date="2018-02-21T20:29:00Z">
        <w:r w:rsidR="00C31C91" w:rsidRPr="00742EFD">
          <w:rPr>
            <w:rFonts w:ascii="Arial" w:hAnsi="Arial" w:cs="Arial"/>
            <w:sz w:val="22"/>
            <w:szCs w:val="22"/>
          </w:rPr>
          <w:t>identify</w:t>
        </w:r>
      </w:ins>
      <w:ins w:id="156" w:author="David Bartel" w:date="2018-02-21T20:21:00Z">
        <w:r w:rsidR="00F11F37" w:rsidRPr="00742EFD">
          <w:rPr>
            <w:rFonts w:ascii="Arial" w:hAnsi="Arial" w:cs="Arial"/>
            <w:sz w:val="22"/>
            <w:szCs w:val="22"/>
          </w:rPr>
          <w:t xml:space="preserve"> </w:t>
        </w:r>
      </w:ins>
      <w:ins w:id="157" w:author="David Bartel" w:date="2018-02-21T20:20:00Z">
        <w:r w:rsidR="00F11F37" w:rsidRPr="00742EFD">
          <w:rPr>
            <w:rFonts w:ascii="Arial" w:hAnsi="Arial" w:cs="Arial"/>
            <w:sz w:val="22"/>
            <w:szCs w:val="22"/>
          </w:rPr>
          <w:t xml:space="preserve">miRNA targets </w:t>
        </w:r>
      </w:ins>
      <w:ins w:id="158" w:author="David Bartel" w:date="2018-02-21T20:21:00Z">
        <w:r w:rsidR="00F11F37" w:rsidRPr="00742EFD">
          <w:rPr>
            <w:rFonts w:ascii="Arial" w:hAnsi="Arial" w:cs="Arial"/>
            <w:sz w:val="22"/>
            <w:szCs w:val="22"/>
          </w:rPr>
          <w:t>above the background of false-positive predictions</w:t>
        </w:r>
      </w:ins>
      <w:ins w:id="159" w:author="David Bartel" w:date="2018-02-21T20:30:00Z">
        <w:r w:rsidR="00C31C91" w:rsidRPr="00742EFD">
          <w:rPr>
            <w:rFonts w:ascii="Arial" w:hAnsi="Arial" w:cs="Arial"/>
            <w:sz w:val="22"/>
            <w:szCs w:val="22"/>
          </w:rPr>
          <w:t>(Lewis2005)</w:t>
        </w:r>
      </w:ins>
      <w:ins w:id="160" w:author="David Bartel" w:date="2018-02-21T20:21:00Z">
        <w:r w:rsidR="00F11F37" w:rsidRPr="00742EFD">
          <w:rPr>
            <w:rFonts w:ascii="Arial" w:hAnsi="Arial" w:cs="Arial"/>
            <w:sz w:val="22"/>
            <w:szCs w:val="22"/>
          </w:rPr>
          <w:t xml:space="preserve">, </w:t>
        </w:r>
      </w:ins>
      <w:ins w:id="161" w:author="David Bartel" w:date="2018-02-21T20:30:00Z">
        <w:r w:rsidR="00C31C91" w:rsidRPr="00742EFD">
          <w:rPr>
            <w:rFonts w:ascii="Arial" w:hAnsi="Arial" w:cs="Arial"/>
            <w:sz w:val="22"/>
            <w:szCs w:val="22"/>
          </w:rPr>
          <w:t>with</w:t>
        </w:r>
      </w:ins>
      <w:ins w:id="162" w:author="David Bartel" w:date="2018-02-21T20:22:00Z">
        <w:r w:rsidR="00F11F37" w:rsidRPr="00742EFD">
          <w:rPr>
            <w:rFonts w:ascii="Arial" w:hAnsi="Arial" w:cs="Arial"/>
            <w:sz w:val="22"/>
            <w:szCs w:val="22"/>
          </w:rPr>
          <w:t xml:space="preserve"> the </w:t>
        </w:r>
      </w:ins>
      <w:ins w:id="163" w:author="David Bartel" w:date="2018-02-21T20:24:00Z">
        <w:r w:rsidR="001D59EC" w:rsidRPr="00742EFD">
          <w:rPr>
            <w:rFonts w:ascii="Arial" w:hAnsi="Arial" w:cs="Arial"/>
            <w:sz w:val="22"/>
            <w:szCs w:val="22"/>
          </w:rPr>
          <w:t>estimated</w:t>
        </w:r>
      </w:ins>
      <w:ins w:id="164" w:author="David Bartel" w:date="2018-02-21T20:23:00Z">
        <w:r w:rsidR="001D59EC" w:rsidRPr="00742EFD">
          <w:rPr>
            <w:rFonts w:ascii="Arial" w:hAnsi="Arial" w:cs="Arial"/>
            <w:sz w:val="22"/>
            <w:szCs w:val="22"/>
          </w:rPr>
          <w:t xml:space="preserve"> </w:t>
        </w:r>
      </w:ins>
      <w:ins w:id="165" w:author="David Bartel" w:date="2018-02-19T16:26:00Z">
        <w:r w:rsidR="00524971" w:rsidRPr="00742EFD">
          <w:rPr>
            <w:rFonts w:ascii="Arial" w:hAnsi="Arial" w:cs="Arial"/>
            <w:sz w:val="22"/>
            <w:szCs w:val="22"/>
          </w:rPr>
          <w:t xml:space="preserve">probability of conserved </w:t>
        </w:r>
      </w:ins>
      <w:ins w:id="166" w:author="David Bartel" w:date="2018-02-19T16:29:00Z">
        <w:r w:rsidR="00524971" w:rsidRPr="00742EFD">
          <w:rPr>
            <w:rFonts w:ascii="Arial" w:hAnsi="Arial" w:cs="Arial"/>
            <w:sz w:val="22"/>
            <w:szCs w:val="22"/>
          </w:rPr>
          <w:t>targeting (P</w:t>
        </w:r>
      </w:ins>
      <w:ins w:id="167" w:author="David Bartel" w:date="2018-02-19T16:30:00Z">
        <w:r w:rsidR="00524971" w:rsidRPr="00742EFD">
          <w:rPr>
            <w:rFonts w:ascii="Arial" w:hAnsi="Arial" w:cs="Arial"/>
            <w:sz w:val="22"/>
            <w:szCs w:val="22"/>
            <w:vertAlign w:val="subscript"/>
          </w:rPr>
          <w:t>CT</w:t>
        </w:r>
        <w:r w:rsidR="00524971" w:rsidRPr="00742EFD">
          <w:rPr>
            <w:rFonts w:ascii="Arial" w:hAnsi="Arial" w:cs="Arial"/>
            <w:sz w:val="22"/>
            <w:szCs w:val="22"/>
          </w:rPr>
          <w:t>)</w:t>
        </w:r>
      </w:ins>
      <w:ins w:id="168" w:author="David Bartel" w:date="2018-02-19T16:32:00Z">
        <w:r w:rsidR="00B74F53" w:rsidRPr="00742EFD">
          <w:rPr>
            <w:rFonts w:ascii="Arial" w:hAnsi="Arial" w:cs="Arial"/>
            <w:sz w:val="22"/>
            <w:szCs w:val="22"/>
          </w:rPr>
          <w:t xml:space="preserve"> </w:t>
        </w:r>
      </w:ins>
      <w:ins w:id="169" w:author="David Bartel" w:date="2018-02-21T20:30:00Z">
        <w:r w:rsidR="00C31C91" w:rsidRPr="00742EFD">
          <w:rPr>
            <w:rFonts w:ascii="Arial" w:hAnsi="Arial" w:cs="Arial"/>
            <w:sz w:val="22"/>
            <w:szCs w:val="22"/>
          </w:rPr>
          <w:t>correlating with the efficacy of target repression</w:t>
        </w:r>
      </w:ins>
      <w:ins w:id="170" w:author="David Bartel" w:date="2018-02-19T16:32:00Z">
        <w:r w:rsidR="00B74F53" w:rsidRPr="00742EFD">
          <w:rPr>
            <w:rFonts w:ascii="Arial" w:hAnsi="Arial" w:cs="Arial"/>
            <w:sz w:val="22"/>
            <w:szCs w:val="22"/>
          </w:rPr>
          <w:t>(Friedman2009)</w:t>
        </w:r>
      </w:ins>
      <w:ins w:id="171" w:author="David Bartel" w:date="2018-02-19T16:28:00Z">
        <w:r w:rsidR="00524971" w:rsidRPr="00742EFD">
          <w:rPr>
            <w:rFonts w:ascii="Arial" w:hAnsi="Arial" w:cs="Arial"/>
            <w:sz w:val="22"/>
            <w:szCs w:val="22"/>
          </w:rPr>
          <w:t xml:space="preserve">. </w:t>
        </w:r>
      </w:ins>
      <w:ins w:id="172" w:author="David Bartel" w:date="2018-02-21T22:58:00Z">
        <w:r w:rsidR="0090480F" w:rsidRPr="00742EFD">
          <w:rPr>
            <w:rFonts w:ascii="Arial" w:hAnsi="Arial" w:cs="Arial"/>
            <w:sz w:val="22"/>
            <w:szCs w:val="22"/>
          </w:rPr>
          <w:t xml:space="preserve"> However, some responsiv</w:t>
        </w:r>
      </w:ins>
      <w:ins w:id="173" w:author="David Bartel" w:date="2018-02-21T22:59:00Z">
        <w:r w:rsidR="0090480F" w:rsidRPr="00742EFD">
          <w:rPr>
            <w:rFonts w:ascii="Arial" w:hAnsi="Arial" w:cs="Arial"/>
            <w:sz w:val="22"/>
            <w:szCs w:val="22"/>
          </w:rPr>
          <w:t xml:space="preserve">e targets are not </w:t>
        </w:r>
      </w:ins>
      <w:ins w:id="174" w:author="David Bartel" w:date="2018-02-21T23:38:00Z">
        <w:r w:rsidR="00892B8D" w:rsidRPr="00742EFD">
          <w:rPr>
            <w:rFonts w:ascii="Arial" w:hAnsi="Arial" w:cs="Arial"/>
            <w:sz w:val="22"/>
            <w:szCs w:val="22"/>
          </w:rPr>
          <w:t xml:space="preserve">broadly </w:t>
        </w:r>
      </w:ins>
      <w:ins w:id="175" w:author="David Bartel" w:date="2018-02-21T22:59:00Z">
        <w:r w:rsidR="0090480F" w:rsidRPr="00742EFD">
          <w:rPr>
            <w:rFonts w:ascii="Arial" w:hAnsi="Arial" w:cs="Arial"/>
            <w:sz w:val="22"/>
            <w:szCs w:val="22"/>
          </w:rPr>
          <w:t>conserved</w:t>
        </w:r>
      </w:ins>
      <w:ins w:id="176" w:author="David Bartel" w:date="2018-03-27T15:31:00Z">
        <w:r w:rsidR="000F27C5" w:rsidRPr="00742EFD">
          <w:rPr>
            <w:rFonts w:ascii="Arial" w:hAnsi="Arial" w:cs="Arial"/>
            <w:sz w:val="22"/>
            <w:szCs w:val="22"/>
          </w:rPr>
          <w:t>,</w:t>
        </w:r>
      </w:ins>
      <w:ins w:id="177" w:author="David Bartel" w:date="2018-02-21T22:59:00Z">
        <w:r w:rsidR="0090480F" w:rsidRPr="00742EFD">
          <w:rPr>
            <w:rFonts w:ascii="Arial" w:hAnsi="Arial" w:cs="Arial"/>
            <w:sz w:val="22"/>
            <w:szCs w:val="22"/>
          </w:rPr>
          <w:t xml:space="preserve"> and some </w:t>
        </w:r>
      </w:ins>
      <w:ins w:id="178" w:author="David Bartel" w:date="2018-02-21T23:38:00Z">
        <w:r w:rsidR="00892B8D" w:rsidRPr="00742EFD">
          <w:rPr>
            <w:rFonts w:ascii="Arial" w:hAnsi="Arial" w:cs="Arial"/>
            <w:sz w:val="22"/>
            <w:szCs w:val="22"/>
          </w:rPr>
          <w:t xml:space="preserve">broadly </w:t>
        </w:r>
      </w:ins>
      <w:ins w:id="179" w:author="David Bartel" w:date="2018-02-21T22:59:00Z">
        <w:r w:rsidR="0090480F" w:rsidRPr="00742EFD">
          <w:rPr>
            <w:rFonts w:ascii="Arial" w:hAnsi="Arial" w:cs="Arial"/>
            <w:sz w:val="22"/>
            <w:szCs w:val="22"/>
          </w:rPr>
          <w:t xml:space="preserve">conserved targets </w:t>
        </w:r>
      </w:ins>
      <w:ins w:id="180" w:author="David Bartel" w:date="2018-02-21T23:07:00Z">
        <w:r w:rsidR="000236E7" w:rsidRPr="00742EFD">
          <w:rPr>
            <w:rFonts w:ascii="Arial" w:hAnsi="Arial" w:cs="Arial"/>
            <w:sz w:val="22"/>
            <w:szCs w:val="22"/>
          </w:rPr>
          <w:t xml:space="preserve">are </w:t>
        </w:r>
      </w:ins>
      <w:ins w:id="181" w:author="David Bartel" w:date="2018-02-21T22:59:00Z">
        <w:r w:rsidR="0090480F" w:rsidRPr="00742EFD">
          <w:rPr>
            <w:rFonts w:ascii="Arial" w:hAnsi="Arial" w:cs="Arial"/>
            <w:sz w:val="22"/>
            <w:szCs w:val="22"/>
          </w:rPr>
          <w:t xml:space="preserve">more </w:t>
        </w:r>
      </w:ins>
      <w:ins w:id="182" w:author="David Bartel" w:date="2018-02-22T15:57:00Z">
        <w:r w:rsidR="002A4CD2" w:rsidRPr="00742EFD">
          <w:rPr>
            <w:rFonts w:ascii="Arial" w:hAnsi="Arial" w:cs="Arial"/>
            <w:sz w:val="22"/>
            <w:szCs w:val="22"/>
          </w:rPr>
          <w:t xml:space="preserve">responsive </w:t>
        </w:r>
      </w:ins>
      <w:ins w:id="183" w:author="David Bartel" w:date="2018-02-21T22:59:00Z">
        <w:r w:rsidR="0090480F" w:rsidRPr="00742EFD">
          <w:rPr>
            <w:rFonts w:ascii="Arial" w:hAnsi="Arial" w:cs="Arial"/>
            <w:sz w:val="22"/>
            <w:szCs w:val="22"/>
          </w:rPr>
          <w:t>than others</w:t>
        </w:r>
      </w:ins>
      <w:ins w:id="184" w:author="David Bartel" w:date="2018-02-21T23:38:00Z">
        <w:r w:rsidR="00892B8D" w:rsidRPr="00742EFD">
          <w:rPr>
            <w:rFonts w:ascii="Arial" w:hAnsi="Arial" w:cs="Arial"/>
            <w:sz w:val="22"/>
            <w:szCs w:val="22"/>
          </w:rPr>
          <w:t>.  Thus</w:t>
        </w:r>
      </w:ins>
      <w:ins w:id="185" w:author="David Bartel" w:date="2018-02-21T22:59:00Z">
        <w:r w:rsidR="0090480F" w:rsidRPr="00742EFD">
          <w:rPr>
            <w:rFonts w:ascii="Arial" w:hAnsi="Arial" w:cs="Arial"/>
            <w:sz w:val="22"/>
            <w:szCs w:val="22"/>
          </w:rPr>
          <w:t xml:space="preserve">, the </w:t>
        </w:r>
      </w:ins>
      <w:ins w:id="186" w:author="David Bartel" w:date="2018-02-21T23:02:00Z">
        <w:r w:rsidR="00721D0E" w:rsidRPr="00742EFD">
          <w:rPr>
            <w:rFonts w:ascii="Arial" w:hAnsi="Arial" w:cs="Arial"/>
            <w:sz w:val="22"/>
            <w:szCs w:val="22"/>
          </w:rPr>
          <w:t xml:space="preserve">most </w:t>
        </w:r>
      </w:ins>
      <w:ins w:id="187" w:author="David Bartel" w:date="2018-02-22T15:46:00Z">
        <w:r w:rsidR="00D20A33" w:rsidRPr="00742EFD">
          <w:rPr>
            <w:rFonts w:ascii="Arial" w:hAnsi="Arial" w:cs="Arial"/>
            <w:sz w:val="22"/>
            <w:szCs w:val="22"/>
          </w:rPr>
          <w:t>informative</w:t>
        </w:r>
      </w:ins>
      <w:ins w:id="188" w:author="David Bartel" w:date="2018-02-21T23:02:00Z">
        <w:r w:rsidR="00721D0E" w:rsidRPr="00742EFD">
          <w:rPr>
            <w:rFonts w:ascii="Arial" w:hAnsi="Arial" w:cs="Arial"/>
            <w:sz w:val="22"/>
            <w:szCs w:val="22"/>
          </w:rPr>
          <w:t xml:space="preserve"> models </w:t>
        </w:r>
      </w:ins>
      <w:ins w:id="189" w:author="David Bartel" w:date="2018-02-21T23:03:00Z">
        <w:r w:rsidR="00721D0E" w:rsidRPr="00742EFD">
          <w:rPr>
            <w:rFonts w:ascii="Arial" w:hAnsi="Arial" w:cs="Arial"/>
            <w:sz w:val="22"/>
            <w:szCs w:val="22"/>
          </w:rPr>
          <w:t xml:space="preserve">have </w:t>
        </w:r>
      </w:ins>
      <w:ins w:id="190" w:author="David Bartel" w:date="2018-02-21T23:59:00Z">
        <w:r w:rsidR="003323FE" w:rsidRPr="00742EFD">
          <w:rPr>
            <w:rFonts w:ascii="Arial" w:hAnsi="Arial" w:cs="Arial"/>
            <w:sz w:val="22"/>
            <w:szCs w:val="22"/>
          </w:rPr>
          <w:t xml:space="preserve">been built by </w:t>
        </w:r>
      </w:ins>
      <w:ins w:id="191" w:author="David Bartel" w:date="2018-02-21T23:51:00Z">
        <w:r w:rsidR="003323FE" w:rsidRPr="00742EFD">
          <w:rPr>
            <w:rFonts w:ascii="Arial" w:hAnsi="Arial" w:cs="Arial"/>
            <w:sz w:val="22"/>
            <w:szCs w:val="22"/>
          </w:rPr>
          <w:t>training</w:t>
        </w:r>
        <w:r w:rsidR="00E5678F" w:rsidRPr="00742EFD">
          <w:rPr>
            <w:rFonts w:ascii="Arial" w:hAnsi="Arial" w:cs="Arial"/>
            <w:sz w:val="22"/>
            <w:szCs w:val="22"/>
          </w:rPr>
          <w:t xml:space="preserve"> on </w:t>
        </w:r>
      </w:ins>
      <w:ins w:id="192" w:author="David Bartel" w:date="2018-02-21T23:52:00Z">
        <w:r w:rsidR="00E5678F" w:rsidRPr="00742EFD">
          <w:rPr>
            <w:rFonts w:ascii="Arial" w:hAnsi="Arial" w:cs="Arial"/>
            <w:sz w:val="22"/>
            <w:szCs w:val="22"/>
          </w:rPr>
          <w:t>experimental</w:t>
        </w:r>
      </w:ins>
      <w:ins w:id="193" w:author="David Bartel" w:date="2018-02-21T23:51:00Z">
        <w:r w:rsidR="00E5678F" w:rsidRPr="00742EFD">
          <w:rPr>
            <w:rFonts w:ascii="Arial" w:hAnsi="Arial" w:cs="Arial"/>
            <w:sz w:val="22"/>
            <w:szCs w:val="22"/>
          </w:rPr>
          <w:t xml:space="preserve"> datasets </w:t>
        </w:r>
      </w:ins>
      <w:ins w:id="194" w:author="David Bartel" w:date="2018-02-21T23:59:00Z">
        <w:r w:rsidR="003323FE" w:rsidRPr="00742EFD">
          <w:rPr>
            <w:rFonts w:ascii="Arial" w:hAnsi="Arial" w:cs="Arial"/>
            <w:sz w:val="22"/>
            <w:szCs w:val="22"/>
          </w:rPr>
          <w:t xml:space="preserve">that </w:t>
        </w:r>
      </w:ins>
      <w:ins w:id="195" w:author="David Bartel" w:date="2018-02-21T23:51:00Z">
        <w:r w:rsidR="003323FE" w:rsidRPr="00742EFD">
          <w:rPr>
            <w:rFonts w:ascii="Arial" w:hAnsi="Arial" w:cs="Arial"/>
            <w:sz w:val="22"/>
            <w:szCs w:val="22"/>
          </w:rPr>
          <w:t>report</w:t>
        </w:r>
        <w:r w:rsidR="00E5678F" w:rsidRPr="00742EFD">
          <w:rPr>
            <w:rFonts w:ascii="Arial" w:hAnsi="Arial" w:cs="Arial"/>
            <w:sz w:val="22"/>
            <w:szCs w:val="22"/>
          </w:rPr>
          <w:t xml:space="preserve"> </w:t>
        </w:r>
      </w:ins>
      <w:ins w:id="196" w:author="David Bartel" w:date="2018-02-21T23:53:00Z">
        <w:r w:rsidR="001D03B7" w:rsidRPr="00742EFD">
          <w:rPr>
            <w:rFonts w:ascii="Arial" w:hAnsi="Arial" w:cs="Arial"/>
            <w:sz w:val="22"/>
            <w:szCs w:val="22"/>
          </w:rPr>
          <w:t xml:space="preserve">on miRNA function, i.e., </w:t>
        </w:r>
      </w:ins>
      <w:ins w:id="197" w:author="David Bartel" w:date="2018-02-21T23:51:00Z">
        <w:r w:rsidR="00E5678F" w:rsidRPr="00742EFD">
          <w:rPr>
            <w:rFonts w:ascii="Arial" w:hAnsi="Arial" w:cs="Arial"/>
            <w:sz w:val="22"/>
            <w:szCs w:val="22"/>
          </w:rPr>
          <w:t>the response</w:t>
        </w:r>
      </w:ins>
      <w:ins w:id="198" w:author="David Bartel" w:date="2018-02-21T23:52:00Z">
        <w:r w:rsidR="001D03B7" w:rsidRPr="00742EFD">
          <w:rPr>
            <w:rFonts w:ascii="Arial" w:hAnsi="Arial" w:cs="Arial"/>
            <w:sz w:val="22"/>
            <w:szCs w:val="22"/>
          </w:rPr>
          <w:t>s</w:t>
        </w:r>
      </w:ins>
      <w:ins w:id="199" w:author="David Bartel" w:date="2018-02-21T23:51:00Z">
        <w:r w:rsidR="00E5678F" w:rsidRPr="00742EFD">
          <w:rPr>
            <w:rFonts w:ascii="Arial" w:hAnsi="Arial" w:cs="Arial"/>
            <w:sz w:val="22"/>
            <w:szCs w:val="22"/>
          </w:rPr>
          <w:t xml:space="preserve"> of mRNAs to the addition of miRNAs</w:t>
        </w:r>
      </w:ins>
      <w:ins w:id="200" w:author="David Bartel" w:date="2018-02-21T23:52:00Z">
        <w:r w:rsidR="003323FE" w:rsidRPr="00742EFD">
          <w:rPr>
            <w:rFonts w:ascii="Arial" w:hAnsi="Arial" w:cs="Arial"/>
            <w:sz w:val="22"/>
            <w:szCs w:val="22"/>
          </w:rPr>
          <w:t xml:space="preserve">.  </w:t>
        </w:r>
      </w:ins>
      <w:ins w:id="201" w:author="David Bartel" w:date="2018-02-22T00:00:00Z">
        <w:r w:rsidR="003323FE" w:rsidRPr="00742EFD">
          <w:rPr>
            <w:rFonts w:ascii="Arial" w:hAnsi="Arial" w:cs="Arial"/>
            <w:sz w:val="22"/>
            <w:szCs w:val="22"/>
          </w:rPr>
          <w:t xml:space="preserve">Although such models can be trained on all the </w:t>
        </w:r>
      </w:ins>
      <w:ins w:id="202" w:author="David Bartel" w:date="2018-02-21T23:40:00Z">
        <w:r w:rsidR="00892B8D" w:rsidRPr="00742EFD">
          <w:rPr>
            <w:rFonts w:ascii="Arial" w:hAnsi="Arial" w:cs="Arial"/>
            <w:sz w:val="22"/>
            <w:szCs w:val="22"/>
          </w:rPr>
          <w:t>features</w:t>
        </w:r>
      </w:ins>
      <w:ins w:id="203" w:author="David Bartel" w:date="2018-02-22T00:01:00Z">
        <w:r w:rsidR="003323FE" w:rsidRPr="00742EFD">
          <w:rPr>
            <w:rFonts w:ascii="Arial" w:hAnsi="Arial" w:cs="Arial"/>
            <w:sz w:val="22"/>
            <w:szCs w:val="22"/>
          </w:rPr>
          <w:t xml:space="preserve"> </w:t>
        </w:r>
      </w:ins>
      <w:ins w:id="204" w:author="David Bartel" w:date="2018-02-22T00:06:00Z">
        <w:r w:rsidR="00DA4BF0" w:rsidRPr="00742EFD">
          <w:rPr>
            <w:rFonts w:ascii="Arial" w:hAnsi="Arial" w:cs="Arial"/>
            <w:sz w:val="22"/>
            <w:szCs w:val="22"/>
          </w:rPr>
          <w:t>known to</w:t>
        </w:r>
      </w:ins>
      <w:ins w:id="205" w:author="David Bartel" w:date="2018-02-22T00:01:00Z">
        <w:r w:rsidR="003323FE" w:rsidRPr="00742EFD">
          <w:rPr>
            <w:rFonts w:ascii="Arial" w:hAnsi="Arial" w:cs="Arial"/>
            <w:sz w:val="22"/>
            <w:szCs w:val="22"/>
          </w:rPr>
          <w:t xml:space="preserve"> correlate with targeting efficacy</w:t>
        </w:r>
      </w:ins>
      <w:ins w:id="206" w:author="David Bartel" w:date="2018-02-21T23:55:00Z">
        <w:r w:rsidR="001D03B7" w:rsidRPr="00742EFD">
          <w:rPr>
            <w:rFonts w:ascii="Arial" w:hAnsi="Arial" w:cs="Arial"/>
            <w:sz w:val="22"/>
            <w:szCs w:val="22"/>
          </w:rPr>
          <w:t xml:space="preserve">, including </w:t>
        </w:r>
      </w:ins>
      <w:ins w:id="207" w:author="David Bartel" w:date="2018-02-22T00:01:00Z">
        <w:r w:rsidR="003323FE" w:rsidRPr="00742EFD">
          <w:rPr>
            <w:rFonts w:ascii="Arial" w:hAnsi="Arial" w:cs="Arial"/>
            <w:sz w:val="22"/>
            <w:szCs w:val="22"/>
          </w:rPr>
          <w:t>the type of canonical site</w:t>
        </w:r>
      </w:ins>
      <w:ins w:id="208" w:author="David Bartel" w:date="2018-02-21T23:42:00Z">
        <w:r w:rsidR="003323FE" w:rsidRPr="00742EFD">
          <w:rPr>
            <w:rFonts w:ascii="Arial" w:hAnsi="Arial" w:cs="Arial"/>
            <w:sz w:val="22"/>
            <w:szCs w:val="22"/>
          </w:rPr>
          <w:t xml:space="preserve"> as well as various features of the </w:t>
        </w:r>
      </w:ins>
      <w:ins w:id="209" w:author="David Bartel" w:date="2018-02-21T23:40:00Z">
        <w:r w:rsidR="00892B8D" w:rsidRPr="00742EFD">
          <w:rPr>
            <w:rFonts w:ascii="Arial" w:hAnsi="Arial" w:cs="Arial"/>
            <w:sz w:val="22"/>
            <w:szCs w:val="22"/>
          </w:rPr>
          <w:t>site context</w:t>
        </w:r>
      </w:ins>
      <w:ins w:id="210" w:author="David Bartel" w:date="2018-02-21T23:43:00Z">
        <w:r w:rsidR="00F17097" w:rsidRPr="00742EFD">
          <w:rPr>
            <w:rFonts w:ascii="Arial" w:hAnsi="Arial" w:cs="Arial"/>
            <w:sz w:val="22"/>
            <w:szCs w:val="22"/>
          </w:rPr>
          <w:t>,</w:t>
        </w:r>
      </w:ins>
      <w:ins w:id="211" w:author="David Bartel" w:date="2018-02-21T23:41:00Z">
        <w:r w:rsidR="00892B8D" w:rsidRPr="00742EFD">
          <w:rPr>
            <w:rFonts w:ascii="Arial" w:hAnsi="Arial" w:cs="Arial"/>
            <w:sz w:val="22"/>
            <w:szCs w:val="22"/>
          </w:rPr>
          <w:t xml:space="preserve"> </w:t>
        </w:r>
      </w:ins>
      <w:ins w:id="212" w:author="David Bartel" w:date="2018-02-22T00:02:00Z">
        <w:r w:rsidR="00DA4BF0" w:rsidRPr="00742EFD">
          <w:rPr>
            <w:rFonts w:ascii="Arial" w:hAnsi="Arial" w:cs="Arial"/>
            <w:sz w:val="22"/>
            <w:szCs w:val="22"/>
          </w:rPr>
          <w:t xml:space="preserve">the </w:t>
        </w:r>
      </w:ins>
      <w:ins w:id="213" w:author="David Bartel" w:date="2018-02-21T23:41:00Z">
        <w:r w:rsidR="00892B8D" w:rsidRPr="00742EFD">
          <w:rPr>
            <w:rFonts w:ascii="Arial" w:hAnsi="Arial" w:cs="Arial"/>
            <w:sz w:val="22"/>
            <w:szCs w:val="22"/>
          </w:rPr>
          <w:t>miRNAs</w:t>
        </w:r>
      </w:ins>
      <w:ins w:id="214" w:author="David Bartel" w:date="2018-02-21T23:43:00Z">
        <w:r w:rsidR="00F17097" w:rsidRPr="00742EFD">
          <w:rPr>
            <w:rFonts w:ascii="Arial" w:hAnsi="Arial" w:cs="Arial"/>
            <w:sz w:val="22"/>
            <w:szCs w:val="22"/>
          </w:rPr>
          <w:t>, and</w:t>
        </w:r>
      </w:ins>
      <w:ins w:id="215" w:author="David Bartel" w:date="2018-02-21T23:41:00Z">
        <w:r w:rsidR="00892B8D" w:rsidRPr="00742EFD">
          <w:rPr>
            <w:rFonts w:ascii="Arial" w:hAnsi="Arial" w:cs="Arial"/>
            <w:sz w:val="22"/>
            <w:szCs w:val="22"/>
          </w:rPr>
          <w:t xml:space="preserve"> </w:t>
        </w:r>
      </w:ins>
      <w:ins w:id="216" w:author="David Bartel" w:date="2018-02-22T00:02:00Z">
        <w:r w:rsidR="00DA4BF0" w:rsidRPr="00742EFD">
          <w:rPr>
            <w:rFonts w:ascii="Arial" w:hAnsi="Arial" w:cs="Arial"/>
            <w:sz w:val="22"/>
            <w:szCs w:val="22"/>
          </w:rPr>
          <w:t xml:space="preserve">the </w:t>
        </w:r>
      </w:ins>
      <w:ins w:id="217" w:author="David Bartel" w:date="2018-02-21T23:41:00Z">
        <w:r w:rsidR="00892B8D" w:rsidRPr="00742EFD">
          <w:rPr>
            <w:rFonts w:ascii="Arial" w:hAnsi="Arial" w:cs="Arial"/>
            <w:sz w:val="22"/>
            <w:szCs w:val="22"/>
          </w:rPr>
          <w:t xml:space="preserve">mRNAs, </w:t>
        </w:r>
      </w:ins>
      <w:ins w:id="218" w:author="David Bartel" w:date="2018-02-22T00:02:00Z">
        <w:r w:rsidR="00DA4BF0" w:rsidRPr="00742EFD">
          <w:rPr>
            <w:rFonts w:ascii="Arial" w:hAnsi="Arial" w:cs="Arial"/>
            <w:sz w:val="22"/>
            <w:szCs w:val="22"/>
          </w:rPr>
          <w:t>even the most predictive model</w:t>
        </w:r>
      </w:ins>
      <w:ins w:id="219" w:author="David Bartel" w:date="2018-02-22T00:05:00Z">
        <w:r w:rsidR="00DA4BF0" w:rsidRPr="00742EFD">
          <w:rPr>
            <w:rFonts w:ascii="Arial" w:hAnsi="Arial" w:cs="Arial"/>
            <w:sz w:val="22"/>
            <w:szCs w:val="22"/>
          </w:rPr>
          <w:t>s</w:t>
        </w:r>
      </w:ins>
      <w:ins w:id="220" w:author="David Bartel" w:date="2018-02-22T00:02:00Z">
        <w:r w:rsidR="00DA4BF0" w:rsidRPr="00742EFD">
          <w:rPr>
            <w:rFonts w:ascii="Arial" w:hAnsi="Arial" w:cs="Arial"/>
            <w:sz w:val="22"/>
            <w:szCs w:val="22"/>
          </w:rPr>
          <w:t xml:space="preserve"> explain only a small fraction of the </w:t>
        </w:r>
      </w:ins>
      <w:ins w:id="221" w:author="David Bartel" w:date="2018-02-22T00:04:00Z">
        <w:r w:rsidR="00DA4BF0" w:rsidRPr="00742EFD">
          <w:rPr>
            <w:rFonts w:ascii="Arial" w:hAnsi="Arial" w:cs="Arial"/>
            <w:sz w:val="22"/>
            <w:szCs w:val="22"/>
          </w:rPr>
          <w:t>effects</w:t>
        </w:r>
      </w:ins>
      <w:ins w:id="222" w:author="David Bartel" w:date="2018-02-22T00:02:00Z">
        <w:r w:rsidR="00DA4BF0" w:rsidRPr="00742EFD">
          <w:rPr>
            <w:rFonts w:ascii="Arial" w:hAnsi="Arial" w:cs="Arial"/>
            <w:sz w:val="22"/>
            <w:szCs w:val="22"/>
          </w:rPr>
          <w:t xml:space="preserve"> observed </w:t>
        </w:r>
      </w:ins>
      <w:ins w:id="223" w:author="David Bartel" w:date="2018-02-22T00:04:00Z">
        <w:r w:rsidR="00DA4BF0" w:rsidRPr="00742EFD">
          <w:rPr>
            <w:rFonts w:ascii="Arial" w:hAnsi="Arial" w:cs="Arial"/>
            <w:sz w:val="22"/>
            <w:szCs w:val="22"/>
          </w:rPr>
          <w:t>upon</w:t>
        </w:r>
      </w:ins>
      <w:ins w:id="224" w:author="David Bartel" w:date="2018-02-22T00:02:00Z">
        <w:r w:rsidR="00DA4BF0" w:rsidRPr="00742EFD">
          <w:rPr>
            <w:rFonts w:ascii="Arial" w:hAnsi="Arial" w:cs="Arial"/>
            <w:sz w:val="22"/>
            <w:szCs w:val="22"/>
          </w:rPr>
          <w:t xml:space="preserve"> introducing or deleting a miRNA</w:t>
        </w:r>
      </w:ins>
      <w:ins w:id="225" w:author="David Bartel" w:date="2018-02-22T00:04:00Z">
        <w:r w:rsidR="00DA4BF0" w:rsidRPr="00742EFD">
          <w:rPr>
            <w:rFonts w:ascii="Arial" w:hAnsi="Arial" w:cs="Arial"/>
            <w:sz w:val="22"/>
            <w:szCs w:val="22"/>
          </w:rPr>
          <w:t xml:space="preserve"> (</w:t>
        </w:r>
        <w:r w:rsidR="00DA4BF0" w:rsidRPr="00742EFD">
          <w:rPr>
            <w:rFonts w:ascii="Arial" w:hAnsi="Arial" w:cs="Arial"/>
            <w:i/>
            <w:sz w:val="22"/>
            <w:szCs w:val="22"/>
          </w:rPr>
          <w:t>r</w:t>
        </w:r>
      </w:ins>
      <w:ins w:id="226" w:author="David Bartel" w:date="2018-02-22T00:05:00Z">
        <w:r w:rsidR="00DA4BF0" w:rsidRPr="00742EFD">
          <w:rPr>
            <w:rFonts w:ascii="Arial" w:hAnsi="Arial" w:cs="Arial"/>
            <w:sz w:val="22"/>
            <w:szCs w:val="22"/>
            <w:vertAlign w:val="superscript"/>
          </w:rPr>
          <w:t>2</w:t>
        </w:r>
        <w:r w:rsidR="00DA4BF0" w:rsidRPr="00742EFD">
          <w:rPr>
            <w:rFonts w:ascii="Arial" w:hAnsi="Arial" w:cs="Arial"/>
            <w:sz w:val="22"/>
            <w:szCs w:val="22"/>
          </w:rPr>
          <w:t xml:space="preserve"> ≤ 0.15</w:t>
        </w:r>
      </w:ins>
      <w:ins w:id="227" w:author="David Bartel" w:date="2018-03-27T15:36:00Z">
        <w:r w:rsidR="00EB0CBF" w:rsidRPr="00742EFD">
          <w:rPr>
            <w:rFonts w:ascii="Arial" w:hAnsi="Arial" w:cs="Arial"/>
            <w:sz w:val="22"/>
            <w:szCs w:val="22"/>
          </w:rPr>
          <w:t>)</w:t>
        </w:r>
      </w:ins>
      <w:ins w:id="228" w:author="David Bartel" w:date="2018-02-22T00:02:00Z">
        <w:r w:rsidR="00DA4BF0" w:rsidRPr="00742EFD">
          <w:rPr>
            <w:rFonts w:ascii="Arial" w:hAnsi="Arial" w:cs="Arial"/>
            <w:sz w:val="22"/>
            <w:szCs w:val="22"/>
          </w:rPr>
          <w:t xml:space="preserve"> </w:t>
        </w:r>
      </w:ins>
      <w:ins w:id="229" w:author="David Bartel" w:date="2018-02-21T23:03:00Z">
        <w:r w:rsidR="00721D0E" w:rsidRPr="00742EFD">
          <w:rPr>
            <w:rFonts w:ascii="Arial" w:hAnsi="Arial" w:cs="Arial"/>
            <w:sz w:val="22"/>
            <w:szCs w:val="22"/>
          </w:rPr>
          <w:t>(Agerwal2015)</w:t>
        </w:r>
      </w:ins>
      <w:ins w:id="230" w:author="David Bartel" w:date="2018-02-19T16:34:00Z">
        <w:r w:rsidR="00B74F53" w:rsidRPr="00742EFD">
          <w:rPr>
            <w:rFonts w:ascii="Arial" w:hAnsi="Arial" w:cs="Arial"/>
            <w:sz w:val="22"/>
            <w:szCs w:val="22"/>
          </w:rPr>
          <w:t>.</w:t>
        </w:r>
      </w:ins>
      <w:ins w:id="231" w:author="David Bartel" w:date="2018-02-22T00:07:00Z">
        <w:r w:rsidR="00DA4BF0" w:rsidRPr="00742EFD">
          <w:rPr>
            <w:rFonts w:ascii="Arial" w:hAnsi="Arial" w:cs="Arial"/>
            <w:sz w:val="22"/>
            <w:szCs w:val="22"/>
          </w:rPr>
          <w:t xml:space="preserve">  </w:t>
        </w:r>
      </w:ins>
      <w:ins w:id="232" w:author="David Bartel" w:date="2018-02-22T00:09:00Z">
        <w:r w:rsidR="00E06A23" w:rsidRPr="00742EFD">
          <w:rPr>
            <w:rFonts w:ascii="Arial" w:hAnsi="Arial" w:cs="Arial"/>
            <w:sz w:val="22"/>
            <w:szCs w:val="22"/>
          </w:rPr>
          <w:t>This low coefficient of determination observed between prediction and test data implies that either the models predict the</w:t>
        </w:r>
      </w:ins>
      <w:ins w:id="233" w:author="David Bartel" w:date="2018-02-22T00:11:00Z">
        <w:r w:rsidR="00E06A23" w:rsidRPr="00742EFD">
          <w:rPr>
            <w:rFonts w:ascii="Arial" w:hAnsi="Arial" w:cs="Arial"/>
            <w:sz w:val="22"/>
            <w:szCs w:val="22"/>
          </w:rPr>
          <w:t xml:space="preserve"> direct effects of miRNA regulation only poorly</w:t>
        </w:r>
      </w:ins>
      <w:ins w:id="234" w:author="David Bartel" w:date="2018-02-22T00:12:00Z">
        <w:r w:rsidR="00E06A23" w:rsidRPr="00742EFD">
          <w:rPr>
            <w:rFonts w:ascii="Arial" w:hAnsi="Arial" w:cs="Arial"/>
            <w:sz w:val="22"/>
            <w:szCs w:val="22"/>
          </w:rPr>
          <w:t>,</w:t>
        </w:r>
      </w:ins>
      <w:ins w:id="235" w:author="David Bartel" w:date="2018-02-22T00:11:00Z">
        <w:r w:rsidR="00E06A23" w:rsidRPr="00742EFD">
          <w:rPr>
            <w:rFonts w:ascii="Arial" w:hAnsi="Arial" w:cs="Arial"/>
            <w:sz w:val="22"/>
            <w:szCs w:val="22"/>
          </w:rPr>
          <w:t xml:space="preserve"> or that</w:t>
        </w:r>
      </w:ins>
      <w:ins w:id="236" w:author="David Bartel" w:date="2018-02-22T00:12:00Z">
        <w:r w:rsidR="00E06A23" w:rsidRPr="00742EFD">
          <w:rPr>
            <w:rFonts w:ascii="Arial" w:hAnsi="Arial" w:cs="Arial"/>
            <w:sz w:val="22"/>
            <w:szCs w:val="22"/>
          </w:rPr>
          <w:t xml:space="preserve"> the </w:t>
        </w:r>
      </w:ins>
      <w:ins w:id="237" w:author="David Bartel" w:date="2018-02-22T00:14:00Z">
        <w:r w:rsidR="005420AC" w:rsidRPr="00742EFD">
          <w:rPr>
            <w:rFonts w:ascii="Arial" w:hAnsi="Arial" w:cs="Arial"/>
            <w:sz w:val="22"/>
            <w:szCs w:val="22"/>
          </w:rPr>
          <w:t xml:space="preserve">changes observed upon perturbing a miRNA are mostly due to </w:t>
        </w:r>
      </w:ins>
      <w:ins w:id="238" w:author="David Bartel" w:date="2018-02-22T00:15:00Z">
        <w:r w:rsidR="005420AC" w:rsidRPr="00742EFD">
          <w:rPr>
            <w:rFonts w:ascii="Arial" w:hAnsi="Arial" w:cs="Arial"/>
            <w:sz w:val="22"/>
            <w:szCs w:val="22"/>
          </w:rPr>
          <w:t xml:space="preserve">other </w:t>
        </w:r>
      </w:ins>
      <w:ins w:id="239" w:author="David Bartel" w:date="2018-02-22T00:16:00Z">
        <w:r w:rsidR="005420AC" w:rsidRPr="00742EFD">
          <w:rPr>
            <w:rFonts w:ascii="Arial" w:hAnsi="Arial" w:cs="Arial"/>
            <w:sz w:val="22"/>
            <w:szCs w:val="22"/>
          </w:rPr>
          <w:t>causes</w:t>
        </w:r>
      </w:ins>
      <w:ins w:id="240" w:author="David Bartel" w:date="2018-02-22T00:15:00Z">
        <w:r w:rsidR="005420AC" w:rsidRPr="00742EFD">
          <w:rPr>
            <w:rFonts w:ascii="Arial" w:hAnsi="Arial" w:cs="Arial"/>
            <w:sz w:val="22"/>
            <w:szCs w:val="22"/>
          </w:rPr>
          <w:t xml:space="preserve">, </w:t>
        </w:r>
      </w:ins>
      <w:ins w:id="241" w:author="David Bartel" w:date="2018-02-22T00:17:00Z">
        <w:r w:rsidR="005420AC" w:rsidRPr="00742EFD">
          <w:rPr>
            <w:rFonts w:ascii="Arial" w:hAnsi="Arial" w:cs="Arial"/>
            <w:sz w:val="22"/>
            <w:szCs w:val="22"/>
          </w:rPr>
          <w:t>such as</w:t>
        </w:r>
      </w:ins>
      <w:ins w:id="242" w:author="David Bartel" w:date="2018-02-22T00:15:00Z">
        <w:r w:rsidR="005420AC" w:rsidRPr="00742EFD">
          <w:rPr>
            <w:rFonts w:ascii="Arial" w:hAnsi="Arial" w:cs="Arial"/>
            <w:sz w:val="22"/>
            <w:szCs w:val="22"/>
          </w:rPr>
          <w:t xml:space="preserve"> experimental noise </w:t>
        </w:r>
      </w:ins>
      <w:ins w:id="243" w:author="David Bartel" w:date="2018-02-22T00:18:00Z">
        <w:r w:rsidR="005A594E" w:rsidRPr="00742EFD">
          <w:rPr>
            <w:rFonts w:ascii="Arial" w:hAnsi="Arial" w:cs="Arial"/>
            <w:sz w:val="22"/>
            <w:szCs w:val="22"/>
          </w:rPr>
          <w:t>or</w:t>
        </w:r>
      </w:ins>
      <w:ins w:id="244" w:author="David Bartel" w:date="2018-02-22T00:15:00Z">
        <w:r w:rsidR="005420AC" w:rsidRPr="00742EFD">
          <w:rPr>
            <w:rFonts w:ascii="Arial" w:hAnsi="Arial" w:cs="Arial"/>
            <w:sz w:val="22"/>
            <w:szCs w:val="22"/>
          </w:rPr>
          <w:t xml:space="preserve"> </w:t>
        </w:r>
      </w:ins>
      <w:ins w:id="245" w:author="David Bartel" w:date="2018-02-22T00:17:00Z">
        <w:r w:rsidR="005420AC" w:rsidRPr="00742EFD">
          <w:rPr>
            <w:rFonts w:ascii="Arial" w:hAnsi="Arial" w:cs="Arial"/>
            <w:sz w:val="22"/>
            <w:szCs w:val="22"/>
          </w:rPr>
          <w:t>secondary</w:t>
        </w:r>
      </w:ins>
      <w:ins w:id="246" w:author="David Bartel" w:date="2018-02-22T00:16:00Z">
        <w:r w:rsidR="005420AC" w:rsidRPr="00742EFD">
          <w:rPr>
            <w:rFonts w:ascii="Arial" w:hAnsi="Arial" w:cs="Arial"/>
            <w:sz w:val="22"/>
            <w:szCs w:val="22"/>
          </w:rPr>
          <w:t xml:space="preserve"> effects</w:t>
        </w:r>
      </w:ins>
      <w:ins w:id="247" w:author="David Bartel" w:date="2018-02-22T00:17:00Z">
        <w:r w:rsidR="005420AC" w:rsidRPr="00742EFD">
          <w:rPr>
            <w:rFonts w:ascii="Arial" w:hAnsi="Arial" w:cs="Arial"/>
            <w:sz w:val="22"/>
            <w:szCs w:val="22"/>
          </w:rPr>
          <w:t xml:space="preserve"> of </w:t>
        </w:r>
        <w:r w:rsidR="005A594E" w:rsidRPr="00742EFD">
          <w:rPr>
            <w:rFonts w:ascii="Arial" w:hAnsi="Arial" w:cs="Arial"/>
            <w:sz w:val="22"/>
            <w:szCs w:val="22"/>
          </w:rPr>
          <w:t>inhibiting direct targets.</w:t>
        </w:r>
      </w:ins>
      <w:ins w:id="248" w:author="David Bartel" w:date="2018-02-22T00:09:00Z">
        <w:r w:rsidR="00E06A23" w:rsidRPr="00742EFD">
          <w:rPr>
            <w:rFonts w:ascii="Arial" w:hAnsi="Arial" w:cs="Arial"/>
            <w:sz w:val="22"/>
            <w:szCs w:val="22"/>
          </w:rPr>
          <w:t xml:space="preserve"> </w:t>
        </w:r>
      </w:ins>
    </w:p>
    <w:p w14:paraId="4F707FC9" w14:textId="77777777" w:rsidR="00D128AB" w:rsidRPr="00742EFD" w:rsidRDefault="00D128AB" w:rsidP="00A01AD8">
      <w:pPr>
        <w:spacing w:line="360" w:lineRule="auto"/>
        <w:ind w:firstLine="720"/>
        <w:rPr>
          <w:ins w:id="249" w:author="David Bartel" w:date="2018-02-19T16:16:00Z"/>
          <w:rFonts w:ascii="Arial" w:hAnsi="Arial" w:cs="Arial"/>
          <w:sz w:val="22"/>
          <w:szCs w:val="22"/>
        </w:rPr>
      </w:pPr>
    </w:p>
    <w:p w14:paraId="29E32D05" w14:textId="387C0422" w:rsidR="00D128AB" w:rsidRPr="00742EFD" w:rsidRDefault="005A594E" w:rsidP="00A01AD8">
      <w:pPr>
        <w:spacing w:line="360" w:lineRule="auto"/>
        <w:ind w:firstLine="720"/>
        <w:rPr>
          <w:ins w:id="250" w:author="David Bartel" w:date="2018-02-19T16:16:00Z"/>
          <w:rFonts w:ascii="Arial" w:hAnsi="Arial" w:cs="Arial"/>
          <w:sz w:val="22"/>
          <w:szCs w:val="22"/>
        </w:rPr>
      </w:pPr>
      <w:ins w:id="251" w:author="David Bartel" w:date="2018-02-22T00:19:00Z">
        <w:r w:rsidRPr="00742EFD">
          <w:rPr>
            <w:rFonts w:ascii="Arial" w:hAnsi="Arial" w:cs="Arial"/>
            <w:sz w:val="22"/>
            <w:szCs w:val="22"/>
          </w:rPr>
          <w:lastRenderedPageBreak/>
          <w:t xml:space="preserve">In principle, miRNA target prediction </w:t>
        </w:r>
      </w:ins>
      <w:ins w:id="252" w:author="David Bartel" w:date="2018-02-22T00:28:00Z">
        <w:r w:rsidR="00D62539" w:rsidRPr="00742EFD">
          <w:rPr>
            <w:rFonts w:ascii="Arial" w:hAnsi="Arial" w:cs="Arial"/>
            <w:sz w:val="22"/>
            <w:szCs w:val="22"/>
          </w:rPr>
          <w:t>might</w:t>
        </w:r>
      </w:ins>
      <w:ins w:id="253" w:author="David Bartel" w:date="2018-02-22T00:19:00Z">
        <w:r w:rsidRPr="00742EFD">
          <w:rPr>
            <w:rFonts w:ascii="Arial" w:hAnsi="Arial" w:cs="Arial"/>
            <w:sz w:val="22"/>
            <w:szCs w:val="22"/>
          </w:rPr>
          <w:t xml:space="preserve"> b</w:t>
        </w:r>
      </w:ins>
      <w:ins w:id="254" w:author="David Bartel" w:date="2018-02-22T00:20:00Z">
        <w:r w:rsidRPr="00742EFD">
          <w:rPr>
            <w:rFonts w:ascii="Arial" w:hAnsi="Arial" w:cs="Arial"/>
            <w:sz w:val="22"/>
            <w:szCs w:val="22"/>
          </w:rPr>
          <w:t xml:space="preserve">e improved </w:t>
        </w:r>
      </w:ins>
      <w:ins w:id="255" w:author="David Bartel" w:date="2018-02-22T01:04:00Z">
        <w:r w:rsidR="002A1837" w:rsidRPr="00742EFD">
          <w:rPr>
            <w:rFonts w:ascii="Arial" w:hAnsi="Arial" w:cs="Arial"/>
            <w:sz w:val="22"/>
            <w:szCs w:val="22"/>
          </w:rPr>
          <w:t>with a biochemical approach that</w:t>
        </w:r>
      </w:ins>
      <w:ins w:id="256" w:author="David Bartel" w:date="2018-02-22T00:20:00Z">
        <w:r w:rsidRPr="00742EFD">
          <w:rPr>
            <w:rFonts w:ascii="Arial" w:hAnsi="Arial" w:cs="Arial"/>
            <w:sz w:val="22"/>
            <w:szCs w:val="22"/>
          </w:rPr>
          <w:t xml:space="preserve"> </w:t>
        </w:r>
      </w:ins>
      <w:ins w:id="257" w:author="David Bartel" w:date="2018-02-22T01:00:00Z">
        <w:r w:rsidR="002A1837" w:rsidRPr="00742EFD">
          <w:rPr>
            <w:rFonts w:ascii="Arial" w:hAnsi="Arial" w:cs="Arial"/>
            <w:sz w:val="22"/>
            <w:szCs w:val="22"/>
          </w:rPr>
          <w:t>considers</w:t>
        </w:r>
      </w:ins>
      <w:ins w:id="258" w:author="David Bartel" w:date="2018-02-22T00:20:00Z">
        <w:r w:rsidRPr="00742EFD">
          <w:rPr>
            <w:rFonts w:ascii="Arial" w:hAnsi="Arial" w:cs="Arial"/>
            <w:sz w:val="22"/>
            <w:szCs w:val="22"/>
          </w:rPr>
          <w:t xml:space="preserve"> </w:t>
        </w:r>
        <w:r w:rsidR="00BE316E" w:rsidRPr="00742EFD">
          <w:rPr>
            <w:rFonts w:ascii="Arial" w:hAnsi="Arial" w:cs="Arial"/>
            <w:sz w:val="22"/>
            <w:szCs w:val="22"/>
          </w:rPr>
          <w:t>the dissociation constant (</w:t>
        </w:r>
        <w:r w:rsidR="00BE316E" w:rsidRPr="00742EFD">
          <w:rPr>
            <w:rFonts w:ascii="Arial" w:hAnsi="Arial" w:cs="Arial"/>
            <w:i/>
            <w:sz w:val="22"/>
            <w:szCs w:val="22"/>
          </w:rPr>
          <w:t>K</w:t>
        </w:r>
      </w:ins>
      <w:ins w:id="259" w:author="David Bartel" w:date="2018-03-01T15:41:00Z">
        <w:r w:rsidR="00547DA0" w:rsidRPr="00742EFD">
          <w:rPr>
            <w:rFonts w:ascii="Arial" w:hAnsi="Arial" w:cs="Arial"/>
            <w:sz w:val="22"/>
            <w:szCs w:val="22"/>
            <w:vertAlign w:val="subscript"/>
          </w:rPr>
          <w:t>D</w:t>
        </w:r>
      </w:ins>
      <w:ins w:id="260" w:author="David Bartel" w:date="2018-02-22T00:20:00Z">
        <w:r w:rsidRPr="00742EFD">
          <w:rPr>
            <w:rFonts w:ascii="Arial" w:hAnsi="Arial" w:cs="Arial"/>
            <w:sz w:val="22"/>
            <w:szCs w:val="22"/>
          </w:rPr>
          <w:t xml:space="preserve">) of </w:t>
        </w:r>
      </w:ins>
      <w:ins w:id="261" w:author="David Bartel" w:date="2018-02-22T00:24:00Z">
        <w:r w:rsidR="00BE316E" w:rsidRPr="00742EFD">
          <w:rPr>
            <w:rFonts w:ascii="Arial" w:hAnsi="Arial" w:cs="Arial"/>
            <w:sz w:val="22"/>
            <w:szCs w:val="22"/>
          </w:rPr>
          <w:t>each</w:t>
        </w:r>
      </w:ins>
      <w:ins w:id="262" w:author="David Bartel" w:date="2018-02-22T00:21:00Z">
        <w:r w:rsidRPr="00742EFD">
          <w:rPr>
            <w:rFonts w:ascii="Arial" w:hAnsi="Arial" w:cs="Arial"/>
            <w:sz w:val="22"/>
            <w:szCs w:val="22"/>
          </w:rPr>
          <w:t xml:space="preserve"> miRNA–site inter</w:t>
        </w:r>
      </w:ins>
      <w:ins w:id="263" w:author="David Bartel" w:date="2018-02-22T00:24:00Z">
        <w:r w:rsidR="00BE316E" w:rsidRPr="00742EFD">
          <w:rPr>
            <w:rFonts w:ascii="Arial" w:hAnsi="Arial" w:cs="Arial"/>
            <w:sz w:val="22"/>
            <w:szCs w:val="22"/>
          </w:rPr>
          <w:t xml:space="preserve">action.  However, </w:t>
        </w:r>
      </w:ins>
      <w:ins w:id="264" w:author="David Bartel" w:date="2018-02-22T00:28:00Z">
        <w:r w:rsidR="00D62539" w:rsidRPr="00742EFD">
          <w:rPr>
            <w:rFonts w:ascii="Arial" w:hAnsi="Arial" w:cs="Arial"/>
            <w:sz w:val="22"/>
            <w:szCs w:val="22"/>
          </w:rPr>
          <w:t xml:space="preserve">in contrast to </w:t>
        </w:r>
      </w:ins>
      <w:ins w:id="265" w:author="David Bartel" w:date="2018-02-22T00:29:00Z">
        <w:r w:rsidR="00D62539" w:rsidRPr="00742EFD">
          <w:rPr>
            <w:rFonts w:ascii="Arial" w:hAnsi="Arial" w:cs="Arial"/>
            <w:sz w:val="22"/>
            <w:szCs w:val="22"/>
          </w:rPr>
          <w:t xml:space="preserve">measurements of miRNA function, for which </w:t>
        </w:r>
      </w:ins>
      <w:ins w:id="266" w:author="David Bartel" w:date="2018-02-22T00:31:00Z">
        <w:r w:rsidR="00D62539" w:rsidRPr="00742EFD">
          <w:rPr>
            <w:rFonts w:ascii="Arial" w:hAnsi="Arial" w:cs="Arial"/>
            <w:sz w:val="22"/>
            <w:szCs w:val="22"/>
          </w:rPr>
          <w:t xml:space="preserve">high-throughput methods have been </w:t>
        </w:r>
      </w:ins>
      <w:ins w:id="267" w:author="David Bartel" w:date="2018-02-22T00:33:00Z">
        <w:r w:rsidR="00461502" w:rsidRPr="00742EFD">
          <w:rPr>
            <w:rFonts w:ascii="Arial" w:hAnsi="Arial" w:cs="Arial"/>
            <w:sz w:val="22"/>
            <w:szCs w:val="22"/>
          </w:rPr>
          <w:t xml:space="preserve">routinely </w:t>
        </w:r>
      </w:ins>
      <w:ins w:id="268" w:author="David Bartel" w:date="2018-02-22T00:31:00Z">
        <w:r w:rsidR="00D62539" w:rsidRPr="00742EFD">
          <w:rPr>
            <w:rFonts w:ascii="Arial" w:hAnsi="Arial" w:cs="Arial"/>
            <w:sz w:val="22"/>
            <w:szCs w:val="22"/>
          </w:rPr>
          <w:t xml:space="preserve">applied to learn the global effects of </w:t>
        </w:r>
      </w:ins>
      <w:ins w:id="269" w:author="David Bartel" w:date="2018-02-22T01:05:00Z">
        <w:r w:rsidR="002A1837" w:rsidRPr="00742EFD">
          <w:rPr>
            <w:rFonts w:ascii="Arial" w:hAnsi="Arial" w:cs="Arial"/>
            <w:sz w:val="22"/>
            <w:szCs w:val="22"/>
          </w:rPr>
          <w:t xml:space="preserve">individual </w:t>
        </w:r>
      </w:ins>
      <w:ins w:id="270" w:author="David Bartel" w:date="2018-02-22T00:31:00Z">
        <w:r w:rsidR="00D62539" w:rsidRPr="00742EFD">
          <w:rPr>
            <w:rFonts w:ascii="Arial" w:hAnsi="Arial" w:cs="Arial"/>
            <w:sz w:val="22"/>
            <w:szCs w:val="22"/>
          </w:rPr>
          <w:t>mi</w:t>
        </w:r>
      </w:ins>
      <w:ins w:id="271" w:author="David Bartel" w:date="2018-02-22T00:32:00Z">
        <w:r w:rsidR="00D62539" w:rsidRPr="00742EFD">
          <w:rPr>
            <w:rFonts w:ascii="Arial" w:hAnsi="Arial" w:cs="Arial"/>
            <w:sz w:val="22"/>
            <w:szCs w:val="22"/>
          </w:rPr>
          <w:t>RNAs on mRNA levels, protein levels</w:t>
        </w:r>
        <w:r w:rsidR="00461502" w:rsidRPr="00742EFD">
          <w:rPr>
            <w:rFonts w:ascii="Arial" w:hAnsi="Arial" w:cs="Arial"/>
            <w:sz w:val="22"/>
            <w:szCs w:val="22"/>
          </w:rPr>
          <w:t>, and translational efficiency</w:t>
        </w:r>
      </w:ins>
      <w:ins w:id="272" w:author="David Bartel" w:date="2018-02-22T01:00:00Z">
        <w:r w:rsidR="00467F80" w:rsidRPr="00742EFD">
          <w:rPr>
            <w:rFonts w:ascii="Arial" w:hAnsi="Arial" w:cs="Arial"/>
            <w:sz w:val="22"/>
            <w:szCs w:val="22"/>
          </w:rPr>
          <w:t>(REF</w:t>
        </w:r>
      </w:ins>
      <w:ins w:id="273" w:author="David Bartel" w:date="2018-02-22T01:01:00Z">
        <w:r w:rsidR="00467F80" w:rsidRPr="00742EFD">
          <w:rPr>
            <w:rFonts w:ascii="Arial" w:hAnsi="Arial" w:cs="Arial"/>
            <w:sz w:val="22"/>
            <w:szCs w:val="22"/>
          </w:rPr>
          <w:t>S</w:t>
        </w:r>
      </w:ins>
      <w:ins w:id="274" w:author="David Bartel" w:date="2018-02-22T01:00:00Z">
        <w:r w:rsidR="00467F80" w:rsidRPr="00742EFD">
          <w:rPr>
            <w:rFonts w:ascii="Arial" w:hAnsi="Arial" w:cs="Arial"/>
            <w:sz w:val="22"/>
            <w:szCs w:val="22"/>
          </w:rPr>
          <w:t>)</w:t>
        </w:r>
      </w:ins>
      <w:ins w:id="275" w:author="David Bartel" w:date="2018-02-22T00:33:00Z">
        <w:r w:rsidR="00461502" w:rsidRPr="00742EFD">
          <w:rPr>
            <w:rFonts w:ascii="Arial" w:hAnsi="Arial" w:cs="Arial"/>
            <w:sz w:val="22"/>
            <w:szCs w:val="22"/>
          </w:rPr>
          <w:t>,</w:t>
        </w:r>
      </w:ins>
      <w:ins w:id="276" w:author="David Bartel" w:date="2018-02-22T00:29:00Z">
        <w:r w:rsidR="00D62539" w:rsidRPr="00742EFD">
          <w:rPr>
            <w:rFonts w:ascii="Arial" w:hAnsi="Arial" w:cs="Arial"/>
            <w:sz w:val="22"/>
            <w:szCs w:val="22"/>
          </w:rPr>
          <w:t xml:space="preserve"> </w:t>
        </w:r>
      </w:ins>
      <w:ins w:id="277" w:author="David Bartel" w:date="2018-02-22T00:26:00Z">
        <w:r w:rsidR="00BE316E" w:rsidRPr="00742EFD">
          <w:rPr>
            <w:rFonts w:ascii="Arial" w:hAnsi="Arial" w:cs="Arial"/>
            <w:i/>
            <w:sz w:val="22"/>
            <w:szCs w:val="22"/>
          </w:rPr>
          <w:t>K</w:t>
        </w:r>
      </w:ins>
      <w:ins w:id="278" w:author="David Bartel" w:date="2018-03-01T15:41:00Z">
        <w:r w:rsidR="00547DA0" w:rsidRPr="00742EFD">
          <w:rPr>
            <w:rFonts w:ascii="Arial" w:hAnsi="Arial" w:cs="Arial"/>
            <w:sz w:val="22"/>
            <w:szCs w:val="22"/>
            <w:vertAlign w:val="subscript"/>
          </w:rPr>
          <w:t>D</w:t>
        </w:r>
      </w:ins>
      <w:ins w:id="279" w:author="David Bartel" w:date="2018-02-22T00:24:00Z">
        <w:r w:rsidR="00BE316E" w:rsidRPr="00742EFD">
          <w:rPr>
            <w:rFonts w:ascii="Arial" w:hAnsi="Arial" w:cs="Arial"/>
            <w:sz w:val="22"/>
            <w:szCs w:val="22"/>
          </w:rPr>
          <w:t xml:space="preserve"> </w:t>
        </w:r>
      </w:ins>
      <w:ins w:id="280" w:author="David Bartel" w:date="2018-02-22T00:27:00Z">
        <w:r w:rsidR="00BE316E" w:rsidRPr="00742EFD">
          <w:rPr>
            <w:rFonts w:ascii="Arial" w:hAnsi="Arial" w:cs="Arial"/>
            <w:sz w:val="22"/>
            <w:szCs w:val="22"/>
          </w:rPr>
          <w:t xml:space="preserve">values </w:t>
        </w:r>
      </w:ins>
      <w:ins w:id="281" w:author="David Bartel" w:date="2018-02-22T00:24:00Z">
        <w:r w:rsidR="00BE316E" w:rsidRPr="00742EFD">
          <w:rPr>
            <w:rFonts w:ascii="Arial" w:hAnsi="Arial" w:cs="Arial"/>
            <w:sz w:val="22"/>
            <w:szCs w:val="22"/>
          </w:rPr>
          <w:t xml:space="preserve">have been </w:t>
        </w:r>
      </w:ins>
      <w:ins w:id="282" w:author="David Bartel" w:date="2018-02-22T00:27:00Z">
        <w:r w:rsidR="00BE316E" w:rsidRPr="00742EFD">
          <w:rPr>
            <w:rFonts w:ascii="Arial" w:hAnsi="Arial" w:cs="Arial"/>
            <w:sz w:val="22"/>
            <w:szCs w:val="22"/>
          </w:rPr>
          <w:t>determined for only a few sites of only a few miRNAs</w:t>
        </w:r>
        <w:r w:rsidR="00D62539" w:rsidRPr="00742EFD">
          <w:rPr>
            <w:rFonts w:ascii="Arial" w:hAnsi="Arial" w:cs="Arial"/>
            <w:sz w:val="22"/>
            <w:szCs w:val="22"/>
          </w:rPr>
          <w:t>(REFS)</w:t>
        </w:r>
      </w:ins>
      <w:ins w:id="283" w:author="David Bartel" w:date="2018-02-22T16:10:00Z">
        <w:r w:rsidR="00E53775" w:rsidRPr="00742EFD">
          <w:rPr>
            <w:rFonts w:ascii="Arial" w:hAnsi="Arial" w:cs="Arial"/>
            <w:sz w:val="22"/>
            <w:szCs w:val="22"/>
          </w:rPr>
          <w:t xml:space="preserve">.  The sparsity of </w:t>
        </w:r>
      </w:ins>
      <w:ins w:id="284" w:author="David Bartel" w:date="2018-02-22T16:11:00Z">
        <w:r w:rsidR="00E53775" w:rsidRPr="00742EFD">
          <w:rPr>
            <w:rFonts w:ascii="Arial" w:hAnsi="Arial" w:cs="Arial"/>
            <w:sz w:val="22"/>
            <w:szCs w:val="22"/>
          </w:rPr>
          <w:t>the biochemical data</w:t>
        </w:r>
      </w:ins>
      <w:ins w:id="285" w:author="David Bartel" w:date="2018-02-22T16:02:00Z">
        <w:r w:rsidR="00494AC4" w:rsidRPr="00742EFD">
          <w:rPr>
            <w:rFonts w:ascii="Arial" w:hAnsi="Arial" w:cs="Arial"/>
            <w:sz w:val="22"/>
            <w:szCs w:val="22"/>
          </w:rPr>
          <w:t xml:space="preserve"> </w:t>
        </w:r>
      </w:ins>
      <w:ins w:id="286" w:author="David Bartel" w:date="2018-02-22T16:03:00Z">
        <w:r w:rsidR="00494AC4" w:rsidRPr="00742EFD">
          <w:rPr>
            <w:rFonts w:ascii="Arial" w:hAnsi="Arial" w:cs="Arial"/>
            <w:sz w:val="22"/>
            <w:szCs w:val="22"/>
          </w:rPr>
          <w:t xml:space="preserve">has </w:t>
        </w:r>
      </w:ins>
      <w:ins w:id="287" w:author="David Bartel" w:date="2018-02-22T16:06:00Z">
        <w:r w:rsidR="002F3FB0" w:rsidRPr="00742EFD">
          <w:rPr>
            <w:rFonts w:ascii="Arial" w:hAnsi="Arial" w:cs="Arial"/>
            <w:sz w:val="22"/>
            <w:szCs w:val="22"/>
          </w:rPr>
          <w:t xml:space="preserve">limited insight into how </w:t>
        </w:r>
      </w:ins>
      <w:ins w:id="288" w:author="David Bartel" w:date="2018-02-22T16:07:00Z">
        <w:r w:rsidR="002F3FB0" w:rsidRPr="00742EFD">
          <w:rPr>
            <w:rFonts w:ascii="Arial" w:hAnsi="Arial" w:cs="Arial"/>
            <w:sz w:val="22"/>
            <w:szCs w:val="22"/>
          </w:rPr>
          <w:t xml:space="preserve">targeting might differ between </w:t>
        </w:r>
      </w:ins>
      <w:ins w:id="289" w:author="David Bartel" w:date="2018-02-22T16:11:00Z">
        <w:r w:rsidR="00E53775" w:rsidRPr="00742EFD">
          <w:rPr>
            <w:rFonts w:ascii="Arial" w:hAnsi="Arial" w:cs="Arial"/>
            <w:sz w:val="22"/>
            <w:szCs w:val="22"/>
          </w:rPr>
          <w:t xml:space="preserve">different </w:t>
        </w:r>
      </w:ins>
      <w:ins w:id="290" w:author="David Bartel" w:date="2018-02-22T16:08:00Z">
        <w:r w:rsidR="002F3FB0" w:rsidRPr="00742EFD">
          <w:rPr>
            <w:rFonts w:ascii="Arial" w:hAnsi="Arial" w:cs="Arial"/>
            <w:sz w:val="22"/>
            <w:szCs w:val="22"/>
          </w:rPr>
          <w:t>miRNAs and prevented</w:t>
        </w:r>
      </w:ins>
      <w:ins w:id="291" w:author="David Bartel" w:date="2018-02-22T16:02:00Z">
        <w:r w:rsidR="00494AC4" w:rsidRPr="00742EFD">
          <w:rPr>
            <w:rFonts w:ascii="Arial" w:hAnsi="Arial" w:cs="Arial"/>
            <w:sz w:val="22"/>
            <w:szCs w:val="22"/>
          </w:rPr>
          <w:t xml:space="preserve"> </w:t>
        </w:r>
      </w:ins>
      <w:ins w:id="292" w:author="David Bartel" w:date="2018-02-22T16:03:00Z">
        <w:r w:rsidR="00494AC4" w:rsidRPr="00742EFD">
          <w:rPr>
            <w:rFonts w:ascii="Arial" w:hAnsi="Arial" w:cs="Arial"/>
            <w:sz w:val="22"/>
            <w:szCs w:val="22"/>
          </w:rPr>
          <w:t>construction of an informative biochemical model</w:t>
        </w:r>
      </w:ins>
      <w:ins w:id="293" w:author="David Bartel" w:date="2018-02-22T16:08:00Z">
        <w:r w:rsidR="002F3FB0" w:rsidRPr="00742EFD">
          <w:rPr>
            <w:rFonts w:ascii="Arial" w:hAnsi="Arial" w:cs="Arial"/>
            <w:sz w:val="22"/>
            <w:szCs w:val="22"/>
          </w:rPr>
          <w:t xml:space="preserve"> of targeting</w:t>
        </w:r>
      </w:ins>
      <w:ins w:id="294" w:author="David Bartel" w:date="2018-02-22T00:27:00Z">
        <w:r w:rsidR="00BE316E" w:rsidRPr="00742EFD">
          <w:rPr>
            <w:rFonts w:ascii="Arial" w:hAnsi="Arial" w:cs="Arial"/>
            <w:sz w:val="22"/>
            <w:szCs w:val="22"/>
          </w:rPr>
          <w:t xml:space="preserve">. </w:t>
        </w:r>
      </w:ins>
      <w:ins w:id="295" w:author="David Bartel" w:date="2018-02-22T00:20:00Z">
        <w:r w:rsidRPr="00742EFD">
          <w:rPr>
            <w:rFonts w:ascii="Arial" w:hAnsi="Arial" w:cs="Arial"/>
            <w:sz w:val="22"/>
            <w:szCs w:val="22"/>
          </w:rPr>
          <w:t xml:space="preserve"> </w:t>
        </w:r>
      </w:ins>
      <w:ins w:id="296" w:author="David Bartel" w:date="2018-02-22T00:33:00Z">
        <w:r w:rsidR="00461502" w:rsidRPr="00742EFD">
          <w:rPr>
            <w:rFonts w:ascii="Arial" w:hAnsi="Arial" w:cs="Arial"/>
            <w:sz w:val="22"/>
            <w:szCs w:val="22"/>
          </w:rPr>
          <w:t xml:space="preserve">To </w:t>
        </w:r>
      </w:ins>
      <w:ins w:id="297" w:author="David Bartel" w:date="2018-02-22T16:13:00Z">
        <w:r w:rsidR="00E53775" w:rsidRPr="00742EFD">
          <w:rPr>
            <w:rFonts w:ascii="Arial" w:hAnsi="Arial" w:cs="Arial"/>
            <w:sz w:val="22"/>
            <w:szCs w:val="22"/>
          </w:rPr>
          <w:t>overcome these constraints</w:t>
        </w:r>
      </w:ins>
      <w:ins w:id="298" w:author="David Bartel" w:date="2018-02-22T00:33:00Z">
        <w:r w:rsidR="00461502" w:rsidRPr="00742EFD">
          <w:rPr>
            <w:rFonts w:ascii="Arial" w:hAnsi="Arial" w:cs="Arial"/>
            <w:sz w:val="22"/>
            <w:szCs w:val="22"/>
          </w:rPr>
          <w:t>, we have adapted RNA bind-n-</w:t>
        </w:r>
        <w:proofErr w:type="spellStart"/>
        <w:r w:rsidR="00461502" w:rsidRPr="00742EFD">
          <w:rPr>
            <w:rFonts w:ascii="Arial" w:hAnsi="Arial" w:cs="Arial"/>
            <w:sz w:val="22"/>
            <w:szCs w:val="22"/>
          </w:rPr>
          <w:t>seq</w:t>
        </w:r>
      </w:ins>
      <w:proofErr w:type="spellEnd"/>
      <w:ins w:id="299" w:author="David Bartel" w:date="2018-02-22T16:21:00Z">
        <w:r w:rsidR="00AE5E24" w:rsidRPr="00742EFD">
          <w:rPr>
            <w:rFonts w:ascii="Arial" w:hAnsi="Arial" w:cs="Arial"/>
            <w:sz w:val="22"/>
            <w:szCs w:val="22"/>
          </w:rPr>
          <w:t xml:space="preserve"> (RBNS)</w:t>
        </w:r>
      </w:ins>
      <w:ins w:id="300" w:author="David Bartel" w:date="2018-02-22T00:33:00Z">
        <w:r w:rsidR="00461502" w:rsidRPr="00742EFD">
          <w:rPr>
            <w:rFonts w:ascii="Arial" w:hAnsi="Arial" w:cs="Arial"/>
            <w:sz w:val="22"/>
            <w:szCs w:val="22"/>
          </w:rPr>
          <w:t xml:space="preserve">, </w:t>
        </w:r>
      </w:ins>
      <w:ins w:id="301" w:author="David Bartel" w:date="2018-02-22T00:37:00Z">
        <w:r w:rsidR="00461502" w:rsidRPr="00742EFD">
          <w:rPr>
            <w:rFonts w:ascii="Arial" w:hAnsi="Arial" w:cs="Arial"/>
            <w:sz w:val="22"/>
            <w:szCs w:val="22"/>
          </w:rPr>
          <w:t xml:space="preserve">a method </w:t>
        </w:r>
      </w:ins>
      <w:ins w:id="302" w:author="David Bartel" w:date="2018-02-22T00:33:00Z">
        <w:r w:rsidR="00461502" w:rsidRPr="00742EFD">
          <w:rPr>
            <w:rFonts w:ascii="Arial" w:hAnsi="Arial" w:cs="Arial"/>
            <w:sz w:val="22"/>
            <w:szCs w:val="22"/>
          </w:rPr>
          <w:t>developed for the study of RNA–protein interactions</w:t>
        </w:r>
      </w:ins>
      <w:ins w:id="303" w:author="David Bartel" w:date="2018-03-27T15:40:00Z">
        <w:r w:rsidR="005B789C" w:rsidRPr="00742EFD">
          <w:rPr>
            <w:rFonts w:ascii="Arial" w:hAnsi="Arial" w:cs="Arial"/>
            <w:sz w:val="22"/>
            <w:szCs w:val="22"/>
          </w:rPr>
          <w:fldChar w:fldCharType="begin"/>
        </w:r>
        <w:r w:rsidR="005B789C"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5B789C" w:rsidRPr="00742EFD">
          <w:rPr>
            <w:rFonts w:ascii="Arial" w:hAnsi="Arial" w:cs="Arial"/>
            <w:sz w:val="22"/>
            <w:szCs w:val="22"/>
          </w:rPr>
          <w:fldChar w:fldCharType="separate"/>
        </w:r>
        <w:r w:rsidR="005B789C" w:rsidRPr="00742EFD">
          <w:rPr>
            <w:rFonts w:ascii="Arial" w:hAnsi="Arial" w:cs="Arial"/>
            <w:sz w:val="22"/>
            <w:szCs w:val="22"/>
          </w:rPr>
          <w:t>{Lambert:2014jma}</w:t>
        </w:r>
        <w:r w:rsidR="005B789C" w:rsidRPr="00742EFD">
          <w:rPr>
            <w:rFonts w:ascii="Arial" w:hAnsi="Arial" w:cs="Arial"/>
            <w:sz w:val="22"/>
            <w:szCs w:val="22"/>
          </w:rPr>
          <w:fldChar w:fldCharType="end"/>
        </w:r>
      </w:ins>
      <w:ins w:id="304" w:author="David Bartel" w:date="2018-02-22T00:33:00Z">
        <w:r w:rsidR="00461502" w:rsidRPr="00742EFD">
          <w:rPr>
            <w:rFonts w:ascii="Arial" w:hAnsi="Arial" w:cs="Arial"/>
            <w:sz w:val="22"/>
            <w:szCs w:val="22"/>
          </w:rPr>
          <w:t xml:space="preserve">, </w:t>
        </w:r>
      </w:ins>
      <w:ins w:id="305" w:author="David Bartel" w:date="2018-02-22T01:01:00Z">
        <w:r w:rsidR="00467F80" w:rsidRPr="00742EFD">
          <w:rPr>
            <w:rFonts w:ascii="Arial" w:hAnsi="Arial" w:cs="Arial"/>
            <w:sz w:val="22"/>
            <w:szCs w:val="22"/>
          </w:rPr>
          <w:t>to</w:t>
        </w:r>
      </w:ins>
      <w:ins w:id="306" w:author="David Bartel" w:date="2018-02-22T00:20:00Z">
        <w:r w:rsidR="00461502" w:rsidRPr="00742EFD">
          <w:rPr>
            <w:rFonts w:ascii="Arial" w:hAnsi="Arial" w:cs="Arial"/>
            <w:sz w:val="22"/>
            <w:szCs w:val="22"/>
          </w:rPr>
          <w:t xml:space="preserve"> the study </w:t>
        </w:r>
      </w:ins>
      <w:ins w:id="307" w:author="David Bartel" w:date="2018-02-22T00:37:00Z">
        <w:r w:rsidR="00BF4AE2" w:rsidRPr="00742EFD">
          <w:rPr>
            <w:rFonts w:ascii="Arial" w:hAnsi="Arial" w:cs="Arial"/>
            <w:sz w:val="22"/>
            <w:szCs w:val="22"/>
          </w:rPr>
          <w:t xml:space="preserve">of interactions between RNA and the miRNA silencing complex.  </w:t>
        </w:r>
      </w:ins>
      <w:ins w:id="308" w:author="David Bartel" w:date="2018-02-22T00:40:00Z">
        <w:r w:rsidR="00BF4AE2" w:rsidRPr="00742EFD">
          <w:rPr>
            <w:rFonts w:ascii="Arial" w:hAnsi="Arial" w:cs="Arial"/>
            <w:sz w:val="22"/>
            <w:szCs w:val="22"/>
          </w:rPr>
          <w:t>With this approach and an improved computational pipeline</w:t>
        </w:r>
      </w:ins>
      <w:ins w:id="309" w:author="David Bartel" w:date="2018-02-22T00:41:00Z">
        <w:r w:rsidR="00BF4AE2" w:rsidRPr="00742EFD">
          <w:rPr>
            <w:rFonts w:ascii="Arial" w:hAnsi="Arial" w:cs="Arial"/>
            <w:sz w:val="22"/>
            <w:szCs w:val="22"/>
          </w:rPr>
          <w:t xml:space="preserve"> </w:t>
        </w:r>
      </w:ins>
      <w:ins w:id="310" w:author="David Bartel" w:date="2018-02-22T01:01:00Z">
        <w:r w:rsidR="00467F80" w:rsidRPr="00742EFD">
          <w:rPr>
            <w:rFonts w:ascii="Arial" w:hAnsi="Arial" w:cs="Arial"/>
            <w:sz w:val="22"/>
            <w:szCs w:val="22"/>
          </w:rPr>
          <w:t xml:space="preserve">for </w:t>
        </w:r>
      </w:ins>
      <w:ins w:id="311" w:author="David Bartel" w:date="2018-02-22T00:41:00Z">
        <w:r w:rsidR="00BF4AE2" w:rsidRPr="00742EFD">
          <w:rPr>
            <w:rFonts w:ascii="Arial" w:hAnsi="Arial" w:cs="Arial"/>
            <w:sz w:val="22"/>
            <w:szCs w:val="22"/>
          </w:rPr>
          <w:t xml:space="preserve">processing </w:t>
        </w:r>
      </w:ins>
      <w:ins w:id="312" w:author="David Bartel" w:date="2018-03-27T15:38:00Z">
        <w:r w:rsidR="005B789C" w:rsidRPr="00742EFD">
          <w:rPr>
            <w:rFonts w:ascii="Arial" w:hAnsi="Arial" w:cs="Arial"/>
            <w:sz w:val="22"/>
            <w:szCs w:val="22"/>
          </w:rPr>
          <w:t>RBNS</w:t>
        </w:r>
      </w:ins>
      <w:ins w:id="313" w:author="David Bartel" w:date="2018-02-22T00:41:00Z">
        <w:r w:rsidR="00BF4AE2" w:rsidRPr="00742EFD">
          <w:rPr>
            <w:rFonts w:ascii="Arial" w:hAnsi="Arial" w:cs="Arial"/>
            <w:sz w:val="22"/>
            <w:szCs w:val="22"/>
          </w:rPr>
          <w:t xml:space="preserve"> </w:t>
        </w:r>
      </w:ins>
      <w:ins w:id="314" w:author="David Bartel" w:date="2018-02-22T01:02:00Z">
        <w:r w:rsidR="00467F80" w:rsidRPr="00742EFD">
          <w:rPr>
            <w:rFonts w:ascii="Arial" w:hAnsi="Arial" w:cs="Arial"/>
            <w:sz w:val="22"/>
            <w:szCs w:val="22"/>
          </w:rPr>
          <w:t>results</w:t>
        </w:r>
      </w:ins>
      <w:ins w:id="315" w:author="David Bartel" w:date="2018-02-22T00:40:00Z">
        <w:r w:rsidR="00BF4AE2" w:rsidRPr="00742EFD">
          <w:rPr>
            <w:rFonts w:ascii="Arial" w:hAnsi="Arial" w:cs="Arial"/>
            <w:sz w:val="22"/>
            <w:szCs w:val="22"/>
          </w:rPr>
          <w:t xml:space="preserve">, we </w:t>
        </w:r>
      </w:ins>
      <w:ins w:id="316" w:author="David Bartel" w:date="2018-02-22T00:41:00Z">
        <w:r w:rsidR="00BF4AE2" w:rsidRPr="00742EFD">
          <w:rPr>
            <w:rFonts w:ascii="Arial" w:hAnsi="Arial" w:cs="Arial"/>
            <w:sz w:val="22"/>
            <w:szCs w:val="22"/>
          </w:rPr>
          <w:t xml:space="preserve">acquired </w:t>
        </w:r>
      </w:ins>
      <w:ins w:id="317" w:author="David Bartel" w:date="2018-02-22T00:47:00Z">
        <w:r w:rsidR="005E37A0" w:rsidRPr="00742EFD">
          <w:rPr>
            <w:rFonts w:ascii="Arial" w:hAnsi="Arial" w:cs="Arial"/>
            <w:sz w:val="22"/>
            <w:szCs w:val="22"/>
          </w:rPr>
          <w:t xml:space="preserve">relative </w:t>
        </w:r>
      </w:ins>
      <w:ins w:id="318" w:author="David Bartel" w:date="2018-02-22T00:41:00Z">
        <w:r w:rsidR="00BF4AE2" w:rsidRPr="00742EFD">
          <w:rPr>
            <w:rFonts w:ascii="Arial" w:hAnsi="Arial" w:cs="Arial"/>
            <w:i/>
            <w:sz w:val="22"/>
            <w:szCs w:val="22"/>
          </w:rPr>
          <w:t>K</w:t>
        </w:r>
      </w:ins>
      <w:ins w:id="319" w:author="David Bartel" w:date="2018-03-01T15:41:00Z">
        <w:r w:rsidR="00547DA0" w:rsidRPr="00742EFD">
          <w:rPr>
            <w:rFonts w:ascii="Arial" w:hAnsi="Arial" w:cs="Arial"/>
            <w:sz w:val="22"/>
            <w:szCs w:val="22"/>
            <w:vertAlign w:val="subscript"/>
          </w:rPr>
          <w:t>D</w:t>
        </w:r>
      </w:ins>
      <w:ins w:id="320" w:author="David Bartel" w:date="2018-02-22T00:41:00Z">
        <w:r w:rsidR="00BF4AE2" w:rsidRPr="00742EFD">
          <w:rPr>
            <w:rFonts w:ascii="Arial" w:hAnsi="Arial" w:cs="Arial"/>
            <w:sz w:val="22"/>
            <w:szCs w:val="22"/>
          </w:rPr>
          <w:t xml:space="preserve"> values for </w:t>
        </w:r>
      </w:ins>
      <w:ins w:id="321" w:author="David Bartel" w:date="2018-02-22T00:42:00Z">
        <w:r w:rsidR="00BF4AE2" w:rsidRPr="00742EFD">
          <w:rPr>
            <w:rFonts w:ascii="Arial" w:hAnsi="Arial" w:cs="Arial"/>
            <w:sz w:val="22"/>
            <w:szCs w:val="22"/>
          </w:rPr>
          <w:t xml:space="preserve">a vast array of binding sites of </w:t>
        </w:r>
      </w:ins>
      <w:ins w:id="322" w:author="David Bartel" w:date="2018-03-27T15:38:00Z">
        <w:r w:rsidR="005B789C" w:rsidRPr="00742EFD">
          <w:rPr>
            <w:rFonts w:ascii="Arial" w:hAnsi="Arial" w:cs="Arial"/>
            <w:sz w:val="22"/>
            <w:szCs w:val="22"/>
          </w:rPr>
          <w:t>six</w:t>
        </w:r>
      </w:ins>
      <w:ins w:id="323" w:author="David Bartel" w:date="2018-02-22T00:42:00Z">
        <w:r w:rsidR="00BF4AE2" w:rsidRPr="00742EFD">
          <w:rPr>
            <w:rFonts w:ascii="Arial" w:hAnsi="Arial" w:cs="Arial"/>
            <w:sz w:val="22"/>
            <w:szCs w:val="22"/>
          </w:rPr>
          <w:t xml:space="preserve"> miRNAs</w:t>
        </w:r>
      </w:ins>
      <w:ins w:id="324" w:author="David Bartel" w:date="2018-02-22T16:15:00Z">
        <w:r w:rsidR="00DC0830" w:rsidRPr="00742EFD">
          <w:rPr>
            <w:rFonts w:ascii="Arial" w:hAnsi="Arial" w:cs="Arial"/>
            <w:sz w:val="22"/>
            <w:szCs w:val="22"/>
          </w:rPr>
          <w:t xml:space="preserve">.  Analyses of these </w:t>
        </w:r>
      </w:ins>
      <w:ins w:id="325" w:author="David Bartel" w:date="2018-02-22T16:19:00Z">
        <w:r w:rsidR="00DC0830" w:rsidRPr="00742EFD">
          <w:rPr>
            <w:rFonts w:ascii="Arial" w:hAnsi="Arial" w:cs="Arial"/>
            <w:sz w:val="22"/>
            <w:szCs w:val="22"/>
          </w:rPr>
          <w:t>sites and their affinities</w:t>
        </w:r>
      </w:ins>
      <w:ins w:id="326" w:author="David Bartel" w:date="2018-02-22T16:15:00Z">
        <w:r w:rsidR="00DC0830" w:rsidRPr="00742EFD">
          <w:rPr>
            <w:rFonts w:ascii="Arial" w:hAnsi="Arial" w:cs="Arial"/>
            <w:sz w:val="22"/>
            <w:szCs w:val="22"/>
          </w:rPr>
          <w:t xml:space="preserve"> has</w:t>
        </w:r>
      </w:ins>
      <w:ins w:id="327" w:author="David Bartel" w:date="2018-02-22T00:43:00Z">
        <w:r w:rsidR="005E37A0" w:rsidRPr="00742EFD">
          <w:rPr>
            <w:rFonts w:ascii="Arial" w:hAnsi="Arial" w:cs="Arial"/>
            <w:sz w:val="22"/>
            <w:szCs w:val="22"/>
          </w:rPr>
          <w:t xml:space="preserve"> revealed </w:t>
        </w:r>
      </w:ins>
      <w:ins w:id="328" w:author="David Bartel" w:date="2018-02-22T00:44:00Z">
        <w:r w:rsidR="005E37A0" w:rsidRPr="00742EFD">
          <w:rPr>
            <w:rFonts w:ascii="Arial" w:hAnsi="Arial" w:cs="Arial"/>
            <w:sz w:val="22"/>
            <w:szCs w:val="22"/>
          </w:rPr>
          <w:t>unanticipated differences between miRNAs</w:t>
        </w:r>
      </w:ins>
      <w:ins w:id="329" w:author="David Bartel" w:date="2018-02-22T00:48:00Z">
        <w:r w:rsidR="00A63CEE" w:rsidRPr="00742EFD">
          <w:rPr>
            <w:rFonts w:ascii="Arial" w:hAnsi="Arial" w:cs="Arial"/>
            <w:sz w:val="22"/>
            <w:szCs w:val="22"/>
          </w:rPr>
          <w:t xml:space="preserve"> with respect to both </w:t>
        </w:r>
      </w:ins>
      <w:ins w:id="330" w:author="David Bartel" w:date="2018-02-22T00:49:00Z">
        <w:r w:rsidR="00A63CEE" w:rsidRPr="00742EFD">
          <w:rPr>
            <w:rFonts w:ascii="Arial" w:hAnsi="Arial" w:cs="Arial"/>
            <w:sz w:val="22"/>
            <w:szCs w:val="22"/>
          </w:rPr>
          <w:t>canonical</w:t>
        </w:r>
      </w:ins>
      <w:ins w:id="331" w:author="David Bartel" w:date="2018-02-22T00:48:00Z">
        <w:r w:rsidR="00A63CEE" w:rsidRPr="00742EFD">
          <w:rPr>
            <w:rFonts w:ascii="Arial" w:hAnsi="Arial" w:cs="Arial"/>
            <w:sz w:val="22"/>
            <w:szCs w:val="22"/>
          </w:rPr>
          <w:t xml:space="preserve"> </w:t>
        </w:r>
      </w:ins>
      <w:ins w:id="332" w:author="David Bartel" w:date="2018-02-22T00:49:00Z">
        <w:r w:rsidR="00A63CEE" w:rsidRPr="00742EFD">
          <w:rPr>
            <w:rFonts w:ascii="Arial" w:hAnsi="Arial" w:cs="Arial"/>
            <w:sz w:val="22"/>
            <w:szCs w:val="22"/>
          </w:rPr>
          <w:t xml:space="preserve">and non-canonical targeting, as well as a striking influence of </w:t>
        </w:r>
      </w:ins>
      <w:ins w:id="333" w:author="David Bartel" w:date="2018-02-22T01:02:00Z">
        <w:r w:rsidR="00467F80" w:rsidRPr="00742EFD">
          <w:rPr>
            <w:rFonts w:ascii="Arial" w:hAnsi="Arial" w:cs="Arial"/>
            <w:sz w:val="22"/>
            <w:szCs w:val="22"/>
          </w:rPr>
          <w:t xml:space="preserve">local </w:t>
        </w:r>
      </w:ins>
      <w:ins w:id="334" w:author="David Bartel" w:date="2018-02-22T00:49:00Z">
        <w:r w:rsidR="00A63CEE" w:rsidRPr="00742EFD">
          <w:rPr>
            <w:rFonts w:ascii="Arial" w:hAnsi="Arial" w:cs="Arial"/>
            <w:sz w:val="22"/>
            <w:szCs w:val="22"/>
          </w:rPr>
          <w:t>site context</w:t>
        </w:r>
      </w:ins>
      <w:ins w:id="335" w:author="David Bartel" w:date="2018-02-22T00:46:00Z">
        <w:r w:rsidR="005E37A0" w:rsidRPr="00742EFD">
          <w:rPr>
            <w:rFonts w:ascii="Arial" w:hAnsi="Arial" w:cs="Arial"/>
            <w:sz w:val="22"/>
            <w:szCs w:val="22"/>
          </w:rPr>
          <w:t xml:space="preserve">. </w:t>
        </w:r>
      </w:ins>
      <w:ins w:id="336" w:author="David Bartel" w:date="2018-02-22T00:43:00Z">
        <w:r w:rsidR="005E37A0" w:rsidRPr="00742EFD">
          <w:rPr>
            <w:rFonts w:ascii="Arial" w:hAnsi="Arial" w:cs="Arial"/>
            <w:sz w:val="22"/>
            <w:szCs w:val="22"/>
          </w:rPr>
          <w:t xml:space="preserve"> </w:t>
        </w:r>
      </w:ins>
      <w:ins w:id="337" w:author="David Bartel" w:date="2018-02-22T00:50:00Z">
        <w:r w:rsidR="00A63CEE" w:rsidRPr="00742EFD">
          <w:rPr>
            <w:rFonts w:ascii="Arial" w:hAnsi="Arial" w:cs="Arial"/>
            <w:sz w:val="22"/>
            <w:szCs w:val="22"/>
          </w:rPr>
          <w:t>With these</w:t>
        </w:r>
      </w:ins>
      <w:ins w:id="338" w:author="David Bartel" w:date="2018-02-22T01:02:00Z">
        <w:r w:rsidR="00467F80" w:rsidRPr="00742EFD">
          <w:rPr>
            <w:rFonts w:ascii="Arial" w:hAnsi="Arial" w:cs="Arial"/>
            <w:sz w:val="22"/>
            <w:szCs w:val="22"/>
          </w:rPr>
          <w:t xml:space="preserve"> insights and</w:t>
        </w:r>
      </w:ins>
      <w:ins w:id="339" w:author="David Bartel" w:date="2018-02-22T00:50:00Z">
        <w:r w:rsidR="00A63CEE" w:rsidRPr="00742EFD">
          <w:rPr>
            <w:rFonts w:ascii="Arial" w:hAnsi="Arial" w:cs="Arial"/>
            <w:sz w:val="22"/>
            <w:szCs w:val="22"/>
          </w:rPr>
          <w:t xml:space="preserve"> </w:t>
        </w:r>
        <w:r w:rsidR="00A63CEE" w:rsidRPr="00742EFD">
          <w:rPr>
            <w:rFonts w:ascii="Arial" w:hAnsi="Arial" w:cs="Arial"/>
            <w:i/>
            <w:sz w:val="22"/>
            <w:szCs w:val="22"/>
          </w:rPr>
          <w:t>K</w:t>
        </w:r>
      </w:ins>
      <w:ins w:id="340" w:author="David Bartel" w:date="2018-03-01T15:41:00Z">
        <w:r w:rsidR="00547DA0" w:rsidRPr="00742EFD">
          <w:rPr>
            <w:rFonts w:ascii="Arial" w:hAnsi="Arial" w:cs="Arial"/>
            <w:sz w:val="22"/>
            <w:szCs w:val="22"/>
            <w:vertAlign w:val="subscript"/>
          </w:rPr>
          <w:t>D</w:t>
        </w:r>
      </w:ins>
      <w:ins w:id="341" w:author="David Bartel" w:date="2018-02-22T00:50:00Z">
        <w:r w:rsidR="00A63CEE" w:rsidRPr="00742EFD">
          <w:rPr>
            <w:rFonts w:ascii="Arial" w:hAnsi="Arial" w:cs="Arial"/>
            <w:sz w:val="22"/>
            <w:szCs w:val="22"/>
          </w:rPr>
          <w:t xml:space="preserve"> values in hand</w:t>
        </w:r>
      </w:ins>
      <w:ins w:id="342" w:author="David Bartel" w:date="2018-02-22T01:02:00Z">
        <w:r w:rsidR="00467F80" w:rsidRPr="00742EFD">
          <w:rPr>
            <w:rFonts w:ascii="Arial" w:hAnsi="Arial" w:cs="Arial"/>
            <w:sz w:val="22"/>
            <w:szCs w:val="22"/>
          </w:rPr>
          <w:t>,</w:t>
        </w:r>
      </w:ins>
      <w:ins w:id="343" w:author="David Bartel" w:date="2018-02-22T00:50:00Z">
        <w:r w:rsidR="00A63CEE" w:rsidRPr="00742EFD">
          <w:rPr>
            <w:rFonts w:ascii="Arial" w:hAnsi="Arial" w:cs="Arial"/>
            <w:sz w:val="22"/>
            <w:szCs w:val="22"/>
          </w:rPr>
          <w:t xml:space="preserve"> we developed a biochemical </w:t>
        </w:r>
      </w:ins>
      <w:ins w:id="344" w:author="David Bartel" w:date="2018-02-22T01:16:00Z">
        <w:r w:rsidR="00D83F5B" w:rsidRPr="00742EFD">
          <w:rPr>
            <w:rFonts w:ascii="Arial" w:hAnsi="Arial" w:cs="Arial"/>
            <w:sz w:val="22"/>
            <w:szCs w:val="22"/>
          </w:rPr>
          <w:t>framework</w:t>
        </w:r>
      </w:ins>
      <w:ins w:id="345" w:author="David Bartel" w:date="2018-02-22T00:50:00Z">
        <w:r w:rsidR="004E1C55" w:rsidRPr="00742EFD">
          <w:rPr>
            <w:rFonts w:ascii="Arial" w:hAnsi="Arial" w:cs="Arial"/>
            <w:sz w:val="22"/>
            <w:szCs w:val="22"/>
          </w:rPr>
          <w:t xml:space="preserve"> for predicting miRNA </w:t>
        </w:r>
      </w:ins>
      <w:ins w:id="346" w:author="David Bartel" w:date="2018-02-22T00:57:00Z">
        <w:r w:rsidR="004E1C55" w:rsidRPr="00742EFD">
          <w:rPr>
            <w:rFonts w:ascii="Arial" w:hAnsi="Arial" w:cs="Arial"/>
            <w:sz w:val="22"/>
            <w:szCs w:val="22"/>
          </w:rPr>
          <w:t>targets and targeting efficacy</w:t>
        </w:r>
      </w:ins>
      <w:ins w:id="347" w:author="David Bartel" w:date="2018-02-22T00:50:00Z">
        <w:r w:rsidR="00D83F5B" w:rsidRPr="00742EFD">
          <w:rPr>
            <w:rFonts w:ascii="Arial" w:hAnsi="Arial" w:cs="Arial"/>
            <w:sz w:val="22"/>
            <w:szCs w:val="22"/>
          </w:rPr>
          <w:t>.  This framework provided additional insights into miRNA function</w:t>
        </w:r>
        <w:r w:rsidR="004E1C55" w:rsidRPr="00742EFD">
          <w:rPr>
            <w:rFonts w:ascii="Arial" w:hAnsi="Arial" w:cs="Arial"/>
            <w:sz w:val="22"/>
            <w:szCs w:val="22"/>
          </w:rPr>
          <w:t xml:space="preserve"> </w:t>
        </w:r>
      </w:ins>
      <w:ins w:id="348" w:author="David Bartel" w:date="2018-02-22T01:17:00Z">
        <w:r w:rsidR="00D83F5B" w:rsidRPr="00742EFD">
          <w:rPr>
            <w:rFonts w:ascii="Arial" w:hAnsi="Arial" w:cs="Arial"/>
            <w:sz w:val="22"/>
            <w:szCs w:val="22"/>
          </w:rPr>
          <w:t>and</w:t>
        </w:r>
      </w:ins>
      <w:ins w:id="349" w:author="David Bartel" w:date="2018-02-22T00:55:00Z">
        <w:r w:rsidR="004E1C55" w:rsidRPr="00742EFD">
          <w:rPr>
            <w:rFonts w:ascii="Arial" w:hAnsi="Arial" w:cs="Arial"/>
            <w:sz w:val="22"/>
            <w:szCs w:val="22"/>
          </w:rPr>
          <w:t xml:space="preserve"> </w:t>
        </w:r>
      </w:ins>
      <w:ins w:id="350" w:author="David Bartel" w:date="2018-02-22T16:16:00Z">
        <w:r w:rsidR="00DC0830" w:rsidRPr="00742EFD">
          <w:rPr>
            <w:rFonts w:ascii="Arial" w:hAnsi="Arial" w:cs="Arial"/>
            <w:sz w:val="22"/>
            <w:szCs w:val="22"/>
          </w:rPr>
          <w:t xml:space="preserve">predictive performance that was </w:t>
        </w:r>
      </w:ins>
      <w:ins w:id="351" w:author="David Bartel" w:date="2018-02-22T00:55:00Z">
        <w:r w:rsidR="004E1C55" w:rsidRPr="00742EFD">
          <w:rPr>
            <w:rFonts w:ascii="Arial" w:hAnsi="Arial" w:cs="Arial"/>
            <w:sz w:val="22"/>
            <w:szCs w:val="22"/>
          </w:rPr>
          <w:t>dramatically improved over previous methods</w:t>
        </w:r>
      </w:ins>
      <w:ins w:id="352" w:author="David Bartel" w:date="2018-02-22T00:54:00Z">
        <w:r w:rsidR="004E1C55" w:rsidRPr="00742EFD">
          <w:rPr>
            <w:rFonts w:ascii="Arial" w:hAnsi="Arial" w:cs="Arial"/>
            <w:sz w:val="22"/>
            <w:szCs w:val="22"/>
          </w:rPr>
          <w:t xml:space="preserve">. </w:t>
        </w:r>
      </w:ins>
    </w:p>
    <w:p w14:paraId="7C142940" w14:textId="57E16EBB" w:rsidR="009E2BCA" w:rsidRPr="00742EFD" w:rsidDel="00DC0830" w:rsidRDefault="009E2BCA" w:rsidP="00EC4F3F">
      <w:pPr>
        <w:spacing w:line="360" w:lineRule="auto"/>
        <w:rPr>
          <w:del w:id="353" w:author="David Bartel" w:date="2018-02-22T16:18:00Z"/>
          <w:rFonts w:ascii="Arial" w:hAnsi="Arial" w:cs="Arial"/>
          <w:sz w:val="22"/>
          <w:szCs w:val="22"/>
        </w:rPr>
      </w:pPr>
      <w:del w:id="354" w:author="David Bartel" w:date="2018-02-22T16:18:00Z">
        <w:r w:rsidRPr="00742EFD" w:rsidDel="00DC0830">
          <w:rPr>
            <w:rFonts w:ascii="Arial" w:hAnsi="Arial" w:cs="Arial"/>
            <w:sz w:val="22"/>
            <w:szCs w:val="22"/>
          </w:rPr>
          <w:tab/>
          <w:delText>Evidence from computational, structural, biochemical, and organismal studies has repeatedly demonstrated the importance of pairing to the miRNA seed sequence (nt 2–7) for miRNA function</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939D967-7C36-4C5D-A7AE-D58F74A9C643&lt;/uuid&gt;&lt;priority&gt;0&lt;/priority&gt;&lt;publications&gt;&lt;publication&gt;&lt;volume&gt;120&lt;/volume&gt;&lt;publication_date&gt;99200501001200000000220000&lt;/publication_date&gt;&lt;number&gt;1&lt;/number&gt;&lt;doi&gt;10.1016/j.cell.2004.12.035&lt;/doi&gt;&lt;startpage&gt;15&lt;/startpage&gt;&lt;title&gt;Conserved Seed Pairing, Often Flanked by Adenosines, Indicates that Thousands of Human Genes are MicroRNA Targets&lt;/title&gt;&lt;uuid&gt;B2F2B8B6-6BC0-4499-967A-68516E3DFE39&lt;/uuid&gt;&lt;subtype&gt;400&lt;/subtype&gt;&lt;endpage&gt;20&lt;/endpage&gt;&lt;type&gt;400&lt;/type&gt;&lt;url&gt;http://linkinghub.elsevier.com/retrieve/pii/S0092867404012607&lt;/url&gt;&lt;authors&gt;&lt;author&gt;&lt;firstName&gt;Benjamin&lt;/firstName&gt;&lt;middleNames&gt;P&lt;/middleNames&gt;&lt;lastName&gt;Lewis&lt;/lastName&gt;&lt;/author&gt;&lt;author&gt;&lt;firstName&gt;Christopher&lt;/firstName&gt;&lt;middleNames&gt;B&lt;/middleNames&gt;&lt;lastName&gt;Burge&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{Lewis:2005cb}</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AB9D1B96-B914-4A43-B6A1-AE4912E37EC8&lt;/uuid&gt;&lt;priority&gt;0&lt;/priority&gt;&lt;publications&gt;&lt;publication&gt;&lt;uuid&gt;6D6D9363-55B9-4179-BAFA-1335C55F3CD9&lt;/uuid&gt;&lt;volume&gt;30&lt;/volume&gt;&lt;doi&gt;10.1038/ng865&lt;/doi&gt;&lt;startpage&gt;363&lt;/startpage&gt;&lt;publication_date&gt;99200204001200000000220000&lt;/publication_date&gt;&lt;url&gt;http://eutils.ncbi.nlm.nih.gov/entrez/eutils/elink.fcgi?dbfrom=pubmed&amp;amp;id=11896390&amp;amp;retmode=ref&amp;amp;cmd=prlinks&lt;/url&gt;&lt;type&gt;400&lt;/type&gt;&lt;title&gt;Micro RNAs are complementary to 3' UTR sequence motifs that mediate negative post-transcriptional regulation.&lt;/title&gt;&lt;location&gt;&amp;lt;html&amp;gt;&amp;lt;head&amp;gt;&amp;lt;meta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Home&amp;lt;/a&amp;gt;&amp;lt;/div&amp;gt;&amp;lt;/body&amp;gt;&amp;lt;/html&amp;gt;&lt;/location&gt;&lt;institution&gt;University of California at Berkeley, Department of Molecular and Cell Biology, 545 Life Sciences Addition #3200, Berkeley, California 94720-3200, USA. lai@fruitfly.bdgp.berkeley.edu&lt;/institution&gt;&lt;number&gt;4&lt;/number&gt;&lt;subtype&gt;400&lt;/subtype&gt;&lt;endpage&gt;364&lt;/endpage&gt;&lt;bundle&gt;&lt;publication&gt;&lt;title&gt;Nature genetics&lt;/title&gt;&lt;type&gt;-100&lt;/type&gt;&lt;subtype&gt;-100&lt;/subtype&gt;&lt;uuid&gt;CDA4F077-BAAD-47BF-BD82-B19B1C469DBD&lt;/uuid&gt;&lt;/publication&gt;&lt;/bundle&gt;&lt;authors&gt;&lt;author&gt;&lt;firstName&gt;Eric&lt;/firstName&gt;&lt;middleNames&gt;C&lt;/middleNames&gt;&lt;lastName&gt;Lai&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{Lai:2002dz}</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4186E3FB-3E7C-4901-847B-991851FDC27D&lt;/uuid&gt;&lt;priority&gt;0&lt;/priority&gt;&lt;publications&gt;&lt;publication&gt;&lt;uuid&gt;45AD5519-D9FB-479E-8508-4C6B34E90E43&lt;/uuid&gt;&lt;volume&gt;336&lt;/volume&gt;&lt;doi&gt;10.1126/science.1221551&lt;/doi&gt;&lt;startpage&gt;1037&lt;/startpage&gt;&lt;publication_date&gt;99201205251200000000222000&lt;/publication_date&gt;&lt;url&gt;http://www.sciencemag.org/cgi/doi/10.1126/science.1221551&lt;/url&gt;&lt;type&gt;400&lt;/type&gt;&lt;title&gt;The crystal structure of human Argonaute2.&lt;/title&gt;&lt;publisher&gt;American Association for the Advancement of Science&lt;/publisher&gt;&lt;institution&gt;Department of Molecular Biology, The Scripps Research Institute, La Jolla, CA 92037, USA.&lt;/institution&gt;&lt;number&gt;6084&lt;/number&gt;&lt;subtype&gt;400&lt;/subtype&gt;&lt;endpage&gt;1040&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Ian&lt;/firstName&gt;&lt;middleNames&gt;J&lt;/middleNames&gt;&lt;lastName&gt;Macra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{Schirle:2012bf}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34A8C925-C3AE-4602-8078-A624586AE7C4&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{Wee:2012df}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BD44182E-B61A-4DA3-ABBB-3304B046255F&lt;/uuid&gt;&lt;priority&gt;0&lt;/priority&gt;&lt;publications&gt;&lt;publication&gt;&lt;uuid&gt;B3CA3DB0-C405-484E-A5B1-DC75958140F8&lt;/uuid&gt;&lt;volume&gt;141&lt;/volume&gt;&lt;accepted_date&gt;99201002271200000000222000&lt;/accepted_date&gt;&lt;doi&gt;10.1016/j.cell.2010.03.009&lt;/doi&gt;&lt;startpage&gt;129&lt;/startpage&gt;&lt;revision_date&gt;99201001111200000000222000&lt;/revision_date&gt;&lt;publication_date&gt;99201004021200000000222000&lt;/publication_date&gt;&lt;url&gt;http://linkinghub.elsevier.com/retrieve/pii/S009286741000245X&lt;/url&gt;&lt;type&gt;400&lt;/type&gt;&lt;title&gt;Transcriptome-wide identification of RNA-binding protein and microRNA target sites by PAR-CLIP.&lt;/title&gt;&lt;location&gt;&amp;lt;html&amp;gt;&amp;lt;head&amp;gt;&amp;lt;meta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Home&amp;lt;/a&amp;gt;&amp;lt;/div&amp;gt;&amp;lt;/body&amp;gt;&amp;lt;/html&amp;gt;&lt;/location&gt;&lt;submission_date&gt;99200906231200000000222000&lt;/submission_date&gt;&lt;number&gt;1&lt;/number&gt;&lt;institution&gt;Howard Hughes Medical Institute, Laboratory of RNA Molecular Biology, The Rockefeller University, 1230 York Avenue, Box 186, New York, NY 10065, USA.&lt;/institution&gt;&lt;subtype&gt;400&lt;/subtype&gt;&lt;endpage&gt;141&lt;/endpage&gt;&lt;authors&gt;&lt;author&gt;&lt;firstName&gt;Markus&lt;/firstName&gt;&lt;lastName&gt;Hafner&lt;/lastName&gt;&lt;/author&gt;&lt;author&gt;&lt;firstName&gt;Markus&lt;/firstName&gt;&lt;lastName&gt;Landthaler&lt;/lastName&gt;&lt;/author&gt;&lt;author&gt;&lt;firstName&gt;Lukas&lt;/firstName&gt;&lt;lastName&gt;Burger&lt;/lastName&gt;&lt;/author&gt;&lt;author&gt;&lt;firstName&gt;Mohsen&lt;/firstName&gt;&lt;lastName&gt;Khorshid&lt;/lastName&gt;&lt;/author&gt;&lt;author&gt;&lt;firstName&gt;Jean&lt;/firstName&gt;&lt;lastName&gt;Hausser&lt;/lastName&gt;&lt;/author&gt;&lt;author&gt;&lt;firstName&gt;Philipp&lt;/firstName&gt;&lt;lastName&gt;Berninger&lt;/lastName&gt;&lt;/author&gt;&lt;author&gt;&lt;firstName&gt;Andrea&lt;/firstName&gt;&lt;lastName&gt;Rothballer&lt;/lastName&gt;&lt;/author&gt;&lt;author&gt;&lt;firstName&gt;Manuel&lt;/firstName&gt;&lt;lastName&gt;Ascano&lt;/lastName&gt;&lt;/author&gt;&lt;author&gt;&lt;firstName&gt;Anna-Carina&lt;/firstName&gt;&lt;lastName&gt;Jungkamp&lt;/lastName&gt;&lt;/author&gt;&lt;author&gt;&lt;firstName&gt;Mathias&lt;/firstName&gt;&lt;lastName&gt;Munschauer&lt;/lastName&gt;&lt;/author&gt;&lt;author&gt;&lt;firstName&gt;Alexander&lt;/firstName&gt;&lt;lastName&gt;Ulrich&lt;/lastName&gt;&lt;/author&gt;&lt;author&gt;&lt;firstName&gt;Greg&lt;/firstName&gt;&lt;middleNames&gt;S&lt;/middleNames&gt;&lt;lastName&gt;Wardle&lt;/lastName&gt;&lt;/author&gt;&lt;author&gt;&lt;firstName&gt;Scott&lt;/firstName&gt;&lt;lastName&gt;Dewell&lt;/lastName&gt;&lt;/author&gt;&lt;author&gt;&lt;firstName&gt;Mihaela&lt;/firstName&gt;&lt;lastName&gt;Zavolan&lt;/lastName&gt;&lt;/author&gt;&lt;author&gt;&lt;firstName&gt;Thomas&lt;/firstName&gt;&lt;lastName&gt;Tusch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{Hafner:2010kr}</w:delText>
        </w:r>
        <w:r w:rsidRPr="00742EFD" w:rsidDel="00DC0830">
          <w:rPr>
            <w:rFonts w:ascii="Arial" w:hAnsi="Arial" w:cs="Arial"/>
            <w:sz w:val="22"/>
            <w:szCs w:val="22"/>
          </w:rPr>
          <w:fldChar w:fldCharType="end"/>
        </w:r>
        <w:r w:rsidRPr="00742EFD" w:rsidDel="00DC0830">
          <w:rPr>
            <w:rFonts w:ascii="Arial" w:hAnsi="Arial" w:cs="Arial"/>
            <w:sz w:val="22"/>
            <w:szCs w:val="22"/>
          </w:rPr>
          <w:delText>. In particular, genome-wide experiments monitoring changes in mRNA, protein, and translation levels in response to either the induction or removal of a single miRNA have enabled the comparison of different extents of pairing for their effect on repression. These studies suggest that the most effective target sequences can be classified into one of four so-called canonical site-types of increasing effect: 1.) The minimal 6mer site, containing perfect complementarity to the miRNA seed, 2.) the 7mer-A1, with seed pairing and an A across from miRNA position 1, 3.) the 7mer-m8, with seed pairing and an additional pair to nt 8, and 4.) the 8mer with seed pairing and features of both 7mer site-types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&lt;citation&gt;&lt;priority&gt;0&lt;/priority&gt;&lt;uuid&gt;44E07F1D-9B78-438B-BBD9-08D4A21088A4&lt;/uuid&gt;&lt;publications&gt;&lt;publication&gt;&lt;subtype&gt;400&lt;/subtype&gt;&lt;location&gt;&amp;lt;html&amp;gt;&amp;lt;head&amp;gt;&amp;lt;meta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{Bartel:2009fh}</w:delText>
        </w:r>
        <w:r w:rsidRPr="00742EFD" w:rsidDel="00DC0830">
          <w:rPr>
            <w:rFonts w:ascii="Arial" w:hAnsi="Arial" w:cs="Arial"/>
            <w:sz w:val="22"/>
            <w:szCs w:val="22"/>
          </w:rPr>
          <w:fldChar w:fldCharType="end"/>
        </w:r>
        <w:r w:rsidRPr="00742EFD" w:rsidDel="00DC0830">
          <w:rPr>
            <w:rFonts w:ascii="Arial" w:hAnsi="Arial" w:cs="Arial"/>
            <w:sz w:val="22"/>
            <w:szCs w:val="22"/>
          </w:rPr>
          <w:delText>. Two more site types with complementarity to the seed region have been subsequently described: the offset 6mer, with complementarity to nt 3–8, the 6mer-A1, with complementarity to nt 2–6 and an A across from position 1, due to detectable repression in global analyses of particular studies as described above, and evidence of their conservation.</w:delText>
        </w:r>
      </w:del>
    </w:p>
    <w:p w14:paraId="2C7F641A" w14:textId="027AB355" w:rsidR="009E2BCA" w:rsidRPr="00742EFD" w:rsidDel="00DC0830" w:rsidRDefault="009E2BCA" w:rsidP="009E2BCA">
      <w:pPr>
        <w:spacing w:line="360" w:lineRule="auto"/>
        <w:ind w:firstLine="720"/>
        <w:rPr>
          <w:del w:id="355" w:author="David Bartel" w:date="2018-02-22T16:18:00Z"/>
          <w:rFonts w:ascii="Arial" w:hAnsi="Arial" w:cs="Arial"/>
          <w:sz w:val="22"/>
          <w:szCs w:val="22"/>
        </w:rPr>
      </w:pPr>
      <w:del w:id="356" w:author="David Bartel" w:date="2018-02-22T16:18:00Z">
        <w:r w:rsidRPr="00742EFD" w:rsidDel="00DC0830">
          <w:rPr>
            <w:rFonts w:ascii="Arial" w:hAnsi="Arial" w:cs="Arial"/>
            <w:sz w:val="22"/>
            <w:szCs w:val="22"/>
          </w:rPr>
          <w:delText>While seed pairing predominates among examples of sites mediating effective repression, there is evidence that other portions of the miRNA guide sequence can contribute to miRNA function. Extensive pairing through the central region (nt 3 or 4—14 or 15) can mediate repression, without seed pairing (Shin?), and pairing to the 3′ end of the miRNA (nt 11–16), while not sufficient for independent regulation, can increase the effectiveness of either a site with canonical pairing or imperfect pairing to the 5′ end of the miRNA. A much greater number of non-canonical site types have been recently reported owing to their detection in data from high-throughput crosslinking-and-immunoprecipitation (CLIP) of Ago-miRNA complexes in vivo</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2481DE4A-A8F0-4A75-83B7-5BB782BE45CC&lt;/uuid&gt;&lt;priority&gt;0&lt;/priority&gt;&lt;publications&gt;&lt;publication&gt;&lt;uuid&gt;84DA1462-F9EC-40B7-98AD-64957A78AA23&lt;/uuid&gt;&lt;volume&gt;153&lt;/volume&gt;&lt;accepted_date&gt;99201303201200000000222000&lt;/accepted_date&gt;&lt;doi&gt;10.1016/j.cell.2013.03.043&lt;/doi&gt;&lt;startpage&gt;654&lt;/startpage&gt;&lt;revision_date&gt;99201212211200000000222000&lt;/revision_date&gt;&lt;publication_date&gt;99201304251200000000222000&lt;/publication_date&gt;&lt;url&gt;http://eutils.ncbi.nlm.nih.gov/entrez/eutils/elink.fcgi?dbfrom=pubmed&amp;amp;id=23622248&amp;amp;retmode=ref&amp;amp;cmd=prlinks&lt;/url&gt;&lt;type&gt;400&lt;/type&gt;&lt;title&gt;Mapping the human miRNA interactome by CLASH reveals frequent noncanonical binding.&lt;/title&gt;&lt;location&gt;&amp;lt;html&amp;gt;&amp;lt;head&amp;gt;&amp;lt;meta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Home&amp;lt;/a&amp;gt;&amp;lt;/div&amp;gt;&amp;lt;/body&amp;gt;&amp;lt;/html&amp;gt;&lt;/location&gt;&lt;submission_date&gt;99201207041200000000222000&lt;/submission_date&gt;&lt;number&gt;3&lt;/number&gt;&lt;institution&gt;Wellcome Trust Centre for Cell Biology, The University of Edinburgh, Edinburgh, UK.&lt;/institution&gt;&lt;subtype&gt;400&lt;/subtype&gt;&lt;endpage&gt;665&lt;/endpage&gt;&lt;authors&gt;&lt;author&gt;&lt;firstName&gt;Aleksandra&lt;/firstName&gt;&lt;lastName&gt;Helwak&lt;/lastName&gt;&lt;/author&gt;&lt;author&gt;&lt;firstName&gt;Grzegorz&lt;/firstName&gt;&lt;lastName&gt;Kudla&lt;/lastName&gt;&lt;/author&gt;&lt;author&gt;&lt;firstName&gt;Tatiana&lt;/firstName&gt;&lt;lastName&gt;Dudnakova&lt;/lastName&gt;&lt;/author&gt;&lt;author&gt;&lt;firstName&gt;David&lt;/firstName&gt;&lt;lastName&gt;Tollerve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{Helwak:2013ga}</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85DD89-ACE3-4E69-A0DA-90336846F094&lt;/uuid&gt;&lt;priority&gt;0&lt;/priority&gt;&lt;publications&gt;&lt;publication&gt;&lt;uuid&gt;5771D50F-1D18-4250-9459-92B814CF976D&lt;/uuid&gt;&lt;volume&gt;48&lt;/volume&gt;&lt;accepted_date&gt;99201210021200000000222000&lt;/accepted_date&gt;&lt;doi&gt;10.1016/j.molcel.2012.10.002&lt;/doi&gt;&lt;startpage&gt;760&lt;/startpage&gt;&lt;revision_date&gt;99201208191200000000222000&lt;/revision_date&gt;&lt;publication_date&gt;99201212141200000000222000&lt;/publication_date&gt;&lt;url&gt;http://eutils.ncbi.nlm.nih.gov/entrez/eutils/elink.fcgi?dbfrom=pubmed&amp;amp;id=23142080&amp;amp;retmode=ref&amp;amp;cmd=prlinks&lt;/url&gt;&lt;type&gt;400&lt;/type&gt;&lt;title&gt;Transcriptome-wide miR-155 binding map reveals widespread noncanonical microRNA targeting.&lt;/title&gt;&lt;submission_date&gt;99201205011200000000222000&lt;/submission_date&gt;&lt;number&gt;5&lt;/number&gt;&lt;institution&gt;Howard Hughes Medical Institute, Memorial Sloan-Kettering Cancer Center, New York, NY 10065, USA.&lt;/institution&gt;&lt;subtype&gt;400&lt;/subtype&gt;&lt;endpage&gt;770&lt;/endpage&gt;&lt;bundle&gt;&lt;publication&gt;&lt;title&gt;Molecular cell&lt;/title&gt;&lt;type&gt;-100&lt;/type&gt;&lt;subtype&gt;-100&lt;/subtype&gt;&lt;uuid&gt;B6FA3066-BACB-4B29-9470-5D270DD90AB6&lt;/uuid&gt;&lt;/publication&gt;&lt;/bundle&gt;&lt;authors&gt;&lt;author&gt;&lt;firstName&gt;Gabriel&lt;/firstName&gt;&lt;middleNames&gt;B&lt;/middleNames&gt;&lt;lastName&gt;Loeb&lt;/lastName&gt;&lt;/author&gt;&lt;author&gt;&lt;firstName&gt;Aly&lt;/firstName&gt;&lt;middleNames&gt;A&lt;/middleNames&gt;&lt;lastName&gt;Khan&lt;/lastName&gt;&lt;/author&gt;&lt;author&gt;&lt;firstName&gt;David&lt;/firstName&gt;&lt;lastName&gt;Canner&lt;/lastName&gt;&lt;/author&gt;&lt;author&gt;&lt;firstName&gt;Joseph&lt;/firstName&gt;&lt;middleNames&gt;B&lt;/middleNames&gt;&lt;lastName&gt;Hiatt&lt;/lastName&gt;&lt;/author&gt;&lt;author&gt;&lt;firstName&gt;Jay&lt;/firstName&gt;&lt;lastName&gt;Shendure&lt;/lastName&gt;&lt;/author&gt;&lt;author&gt;&lt;firstName&gt;Robert&lt;/firstName&gt;&lt;middleNames&gt;B&lt;/middleNames&gt;&lt;lastName&gt;Darnell&lt;/lastName&gt;&lt;/author&gt;&lt;author&gt;&lt;firstName&gt;Christina&lt;/firstName&gt;&lt;middleNames&gt;S&lt;/middleNames&gt;&lt;lastName&gt;Leslie&lt;/lastName&gt;&lt;/author&gt;&lt;author&gt;&lt;firstName&gt;Alexander&lt;/firstName&gt;&lt;middleNames&gt;Y&lt;/middleNames&gt;&lt;lastName&gt;Ruden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{Loeb:2012bc}</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EF979FC-52FD-41FE-A472-F15C5AF9181D&lt;/uuid&gt;&lt;priority&gt;0&lt;/priority&gt;&lt;publications&gt;&lt;publication&gt;&lt;uuid&gt;88F038EF-BF08-4FE4-9247-DD1C6D02BDBE&lt;/uuid&gt;&lt;volume&gt;19&lt;/volume&gt;&lt;accepted_date&gt;99201112191200000000222000&lt;/accepted_date&gt;&lt;doi&gt;10.1038/nsmb.2230&lt;/doi&gt;&lt;startpage&gt;321&lt;/startpage&gt;&lt;publication_date&gt;99201203001200000000220000&lt;/publication_date&gt;&lt;url&gt;http://eutils.ncbi.nlm.nih.gov/entrez/eutils/elink.fcgi?dbfrom=pubmed&amp;amp;id=22343717&amp;amp;retmode=ref&amp;amp;cmd=prlinks&lt;/url&gt;&lt;type&gt;400&lt;/type&gt;&lt;title&gt;An alternative mode of microRNA target recognition.&lt;/title&gt;&lt;submission_date&gt;99201104261200000000222000&lt;/submission_date&gt;&lt;number&gt;3&lt;/number&gt;&lt;institution&gt;Laboratory of Neuro-Oncology, The Rockefeller University, Howard Hughes Medical Institute, New York, New York, USA. swchi@skku.edu&lt;/institution&gt;&lt;subtype&gt;400&lt;/subtype&gt;&lt;endpage&gt;327&lt;/endpage&gt;&lt;bundle&gt;&lt;publication&gt;&lt;publisher&gt;Nature Publishing Group&lt;/publisher&gt;&lt;title&gt;Nature structural &amp;amp; molecular biology&lt;/title&gt;&lt;type&gt;-100&lt;/type&gt;&lt;subtype&gt;-100&lt;/subtype&gt;&lt;uuid&gt;01F1773C-900E-434A-8835-F4D88BB3CD19&lt;/uuid&gt;&lt;/publication&gt;&lt;/bundle&gt;&lt;authors&gt;&lt;author&gt;&lt;firstName&gt;Sung&lt;/firstName&gt;&lt;middleNames&gt;Wook&lt;/middleNames&gt;&lt;lastName&gt;Chi&lt;/lastName&gt;&lt;/author&gt;&lt;author&gt;&lt;firstName&gt;Gregory&lt;/firstName&gt;&lt;middleNames&gt;J&lt;/middleNames&gt;&lt;lastName&gt;Hannon&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{Chi:2012jm}</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8815B1-897F-44C9-81E3-511AC70199CF&lt;/uuid&gt;&lt;priority&gt;0&lt;/priority&gt;&lt;publications&gt;&lt;publication&gt;&lt;uuid&gt;9DE91232-15D6-4539-B878-77B132ABFB23&lt;/uuid&gt;&lt;volume&gt;460&lt;/volume&gt;&lt;accepted_date&gt;99200905291200000000222000&lt;/accepted_date&gt;&lt;doi&gt;10.1038/nature08170&lt;/doi&gt;&lt;startpage&gt;479&lt;/startpage&gt;&lt;publication_date&gt;99200907231200000000222000&lt;/publication_date&gt;&lt;url&gt;http://www.nature.com/doifinder/10.1038/nature08170&lt;/url&gt;&lt;type&gt;400&lt;/type&gt;&lt;title&gt;Argonaute HITS-CLIP decodes microRNA-mRNA interaction maps.&lt;/title&gt;&lt;publisher&gt;Nature Publishing Group&lt;/publisher&gt;&lt;submission_date&gt;99200904051200000000222000&lt;/submission_date&gt;&lt;number&gt;7254&lt;/number&gt;&lt;institution&gt;Laboratory of Molecular Neuro-Oncology and Howard Hughes Medical Institute, The Rockefeller University, 1230 York Avenue, New York, New York 10021, USA.&lt;/institution&gt;&lt;subtype&gt;400&lt;/subtype&gt;&lt;endpage&gt;486&lt;/endpage&gt;&lt;bundle&gt;&lt;publication&gt;&lt;publisher&gt;Nature Publishing Group&lt;/publisher&gt;&lt;title&gt;Nature&lt;/title&gt;&lt;type&gt;-100&lt;/type&gt;&lt;subtype&gt;-100&lt;/subtype&gt;&lt;uuid&gt;BDB627B8-7E12-4F00-AB1E-23F98E8D5F7C&lt;/uuid&gt;&lt;/publication&gt;&lt;/bundle&gt;&lt;authors&gt;&lt;author&gt;&lt;firstName&gt;Sung&lt;/firstName&gt;&lt;middleNames&gt;Wook&lt;/middleNames&gt;&lt;lastName&gt;Chi&lt;/lastName&gt;&lt;/author&gt;&lt;author&gt;&lt;firstName&gt;Julie&lt;/firstName&gt;&lt;middleNames&gt;B&lt;/middleNames&gt;&lt;lastName&gt;Zang&lt;/lastName&gt;&lt;/author&gt;&lt;author&gt;&lt;firstName&gt;Aldo&lt;/firstName&gt;&lt;lastName&gt;Mele&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{Chi:2009ht}</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EFDB6649-5D7B-497B-B3CE-7D7805FC5D8B&lt;/uuid&gt;&lt;priority&gt;0&lt;/priority&gt;&lt;publications&gt;&lt;publication&gt;&lt;uuid&gt;1D2F90D5-9E7B-44E7-8771-769881A9FBFD&lt;/uuid&gt;&lt;volume&gt;38&lt;/volume&gt;&lt;accepted_date&gt;99201006031200000000222000&lt;/accepted_date&gt;&lt;doi&gt;10.1016/j.molcel.2010.06.005&lt;/doi&gt;&lt;startpage&gt;789&lt;/startpage&gt;&lt;revision_date&gt;99201004271200000000222000&lt;/revision_date&gt;&lt;publication_date&gt;99201006251200000000222000&lt;/publication_date&gt;&lt;url&gt;http://eutils.ncbi.nlm.nih.gov/entrez/eutils/elink.fcgi?dbfrom=pubmed&amp;amp;id=20620952&amp;amp;retmode=ref&amp;amp;cmd=prlinks&lt;/url&gt;&lt;type&gt;400&lt;/type&gt;&lt;title&gt;Expanding the microRNA targeting code: functional sites with centered pairing.&lt;/title&gt;&lt;submission_date&gt;99200912221200000000222000&lt;/submission_date&gt;&lt;number&gt;6&lt;/number&gt;&lt;institution&gt;Whitehead Institute for Biomedical Research, Cambridge, MA 02142, USA.&lt;/institution&gt;&lt;subtype&gt;400&lt;/subtype&gt;&lt;endpage&gt;802&lt;/endpage&gt;&lt;bundle&gt;&lt;publication&gt;&lt;title&gt;Molecular cell&lt;/title&gt;&lt;type&gt;-100&lt;/type&gt;&lt;subtype&gt;-100&lt;/subtype&gt;&lt;uuid&gt;B6FA3066-BACB-4B29-9470-5D270DD90AB6&lt;/uuid&gt;&lt;/publication&gt;&lt;/bundle&gt;&lt;authors&gt;&lt;author&gt;&lt;firstName&gt;Chanseok&lt;/firstName&gt;&lt;lastName&gt;Shin&lt;/lastName&gt;&lt;/author&gt;&lt;author&gt;&lt;firstName&gt;Jin-Wu&lt;/firstName&gt;&lt;lastName&gt;Nam&lt;/lastName&gt;&lt;/author&gt;&lt;author&gt;&lt;firstName&gt;Kyle&lt;/firstName&gt;&lt;middleNames&gt;Kai-How&lt;/middleNames&gt;&lt;lastName&gt;Farh&lt;/lastName&gt;&lt;/author&gt;&lt;author&gt;&lt;firstName&gt;H&lt;/firstName&gt;&lt;middleNames&gt;Rosaria&lt;/middleNames&gt;&lt;lastName&gt;Chiang&lt;/lastName&gt;&lt;/author&gt;&lt;author&gt;&lt;firstName&gt;Alena&lt;/firstName&gt;&lt;lastName&gt;Shkumatava&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{Shin:2010hn}</w:delText>
        </w:r>
        <w:r w:rsidRPr="00742EFD" w:rsidDel="00DC0830">
          <w:rPr>
            <w:rFonts w:ascii="Arial" w:hAnsi="Arial" w:cs="Arial"/>
            <w:sz w:val="22"/>
            <w:szCs w:val="22"/>
          </w:rPr>
          <w:fldChar w:fldCharType="end"/>
        </w:r>
        <w:r w:rsidRPr="00742EFD" w:rsidDel="00DC0830">
          <w:rPr>
            <w:rFonts w:ascii="Arial" w:hAnsi="Arial" w:cs="Arial"/>
            <w:sz w:val="22"/>
            <w:szCs w:val="22"/>
          </w:rPr>
          <w:delText>, and a variation of CLIP containing chimeric miRNA–target mRNA due to the presence of ligase activity during library preparation. These non-canonical sites vary in terms of both the region of the miRNA to which they are complementarity and also the extensiveness of their pairing, and include seed sites with internal wobble pairing, bulges, and mismatches unique to each miRNA sequence. It has been challenging to incorporate these non-canonical sites into a consistent model of miRNA action, due to both to the sparse, non-quantitative signal by which they were identified, as well as their lack of consistent effect in vivo.</w:delText>
        </w:r>
      </w:del>
    </w:p>
    <w:p w14:paraId="2E3009FF" w14:textId="4E745CDE" w:rsidR="009E2BCA" w:rsidRPr="00742EFD" w:rsidDel="00DC0830" w:rsidRDefault="009E2BCA" w:rsidP="009E2BCA">
      <w:pPr>
        <w:tabs>
          <w:tab w:val="left" w:pos="720"/>
        </w:tabs>
        <w:spacing w:line="360" w:lineRule="auto"/>
        <w:rPr>
          <w:del w:id="357" w:author="David Bartel" w:date="2018-02-22T16:18:00Z"/>
          <w:rFonts w:ascii="Arial" w:hAnsi="Arial" w:cs="Arial"/>
          <w:sz w:val="22"/>
          <w:szCs w:val="22"/>
        </w:rPr>
      </w:pPr>
      <w:del w:id="358" w:author="David Bartel" w:date="2018-02-22T16:18:00Z">
        <w:r w:rsidRPr="00742EFD" w:rsidDel="00DC0830">
          <w:rPr>
            <w:rFonts w:ascii="Arial" w:hAnsi="Arial" w:cs="Arial"/>
            <w:sz w:val="22"/>
            <w:szCs w:val="22"/>
          </w:rPr>
          <w:tab/>
          <w:delText>While the four canonical site types together with the offset 6mer (herafter referred to as the 6mer-m8) and the 6mer-A1 are the only site types described which consistently exhibit repression, the best current efforts to predict in vivo expression changes remains surprisingly poor</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&lt;citation&gt;&lt;priority&gt;0&lt;/priority&gt;&lt;uuid&gt;171F2BC0-8D38-40AC-A404-A695C3D18846&lt;/uuid&gt;&lt;publications&gt;&lt;publication&gt;&lt;subtype&gt;400&lt;/subtype&gt;&lt;publisher&gt;eLife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with the coefficient of determination between prediction and actual data ranging between 0.001–0.14. Indeed, the lack of power across the wide range of target prediction programs, in addition to the range of heuristics employed to actually predict the effect of miRNAs on targets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D8CEBCA4-340A-4C44-AA26-50A0B10F3D06&lt;/uuid&gt;&lt;priority&gt;0&lt;/priority&gt;&lt;publications&gt;&lt;publication&gt;&lt;uuid&gt;457AE4CD-FB18-46A4-94E5-7F4F260B8951&lt;/uuid&gt;&lt;volume&gt;37&lt;/volume&gt;&lt;accepted_date&gt;99200502231200000000222000&lt;/accepted_date&gt;&lt;doi&gt;10.1038/ng1536&lt;/doi&gt;&lt;startpage&gt;495&lt;/startpage&gt;&lt;publication_date&gt;99200505001200000000220000&lt;/publication_date&gt;&lt;url&gt;http://www.nature.com/doifinder/10.1038/ng1536&lt;/url&gt;&lt;type&gt;400&lt;/type&gt;&lt;title&gt;Combinatorial microRNA target predictions.&lt;/title&gt;&lt;submission_date&gt;99200501041200000000222000&lt;/submission_date&gt;&lt;number&gt;5&lt;/number&gt;&lt;institution&gt;Center for Comparative Functional Genomics, Department of Biology, New York University, 100 Washington Square East, New York, New York 10003, USA.&lt;/institution&gt;&lt;subtype&gt;400&lt;/subtype&gt;&lt;endpage&gt;500&lt;/endpage&gt;&lt;bundle&gt;&lt;publication&gt;&lt;title&gt;Nature genetics&lt;/title&gt;&lt;type&gt;-100&lt;/type&gt;&lt;subtype&gt;-100&lt;/subtype&gt;&lt;uuid&gt;CDA4F077-BAAD-47BF-BD82-B19B1C469DBD&lt;/uuid&gt;&lt;/publication&gt;&lt;/bundle&gt;&lt;authors&gt;&lt;author&gt;&lt;firstName&gt;Azra&lt;/firstName&gt;&lt;lastName&gt;Krek&lt;/lastName&gt;&lt;/author&gt;&lt;author&gt;&lt;firstName&gt;Dominic&lt;/firstName&gt;&lt;lastName&gt;Grün&lt;/lastName&gt;&lt;/author&gt;&lt;author&gt;&lt;firstName&gt;Matthew&lt;/firstName&gt;&lt;middleNames&gt;N&lt;/middleNames&gt;&lt;lastName&gt;Poy&lt;/lastName&gt;&lt;/author&gt;&lt;author&gt;&lt;firstName&gt;Rachel&lt;/firstName&gt;&lt;lastName&gt;Wolf&lt;/lastName&gt;&lt;/author&gt;&lt;author&gt;&lt;firstName&gt;Lauren&lt;/firstName&gt;&lt;lastName&gt;Rosenberg&lt;/lastName&gt;&lt;/author&gt;&lt;author&gt;&lt;firstName&gt;Eric&lt;/firstName&gt;&lt;middleNames&gt;J&lt;/middleNames&gt;&lt;lastName&gt;Epstein&lt;/lastName&gt;&lt;/author&gt;&lt;author&gt;&lt;firstName&gt;Philip&lt;/firstName&gt;&lt;lastName&gt;MacMenamin&lt;/lastName&gt;&lt;/author&gt;&lt;author&gt;&lt;nonDroppingParticle&gt;da&lt;/nonDroppingParticle&gt;&lt;firstName&gt;Isabelle&lt;/firstName&gt;&lt;lastName&gt;Piedade&lt;/lastName&gt;&lt;/author&gt;&lt;author&gt;&lt;firstName&gt;Kristin&lt;/firstName&gt;&lt;middleNames&gt;C&lt;/middleNames&gt;&lt;lastName&gt;Gunsalus&lt;/lastName&gt;&lt;/author&gt;&lt;author&gt;&lt;firstName&gt;Markus&lt;/firstName&gt;&lt;lastName&gt;Stoffel&lt;/lastName&gt;&lt;/author&gt;&lt;author&gt;&lt;firstName&gt;Nikolaus&lt;/firstName&gt;&lt;lastName&gt;Rajew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{Krek:2005er}</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070D04B4-C3B4-4DBD-846A-DDEAC5A9089F&lt;/uuid&gt;&lt;priority&gt;0&lt;/priority&gt;&lt;publications&gt;&lt;publication&gt;&lt;uuid&gt;8C44F910-C1A1-41C4-8E34-4B483AE186DC&lt;/uuid&gt;&lt;volume&gt;43&lt;/volume&gt;&lt;doi&gt;10.1093/nar/gkv050&lt;/doi&gt;&lt;startpage&gt;1380&lt;/startpage&gt;&lt;publication_date&gt;99201502181200000000222000&lt;/publication_date&gt;&lt;url&gt;http://nar.oxfordjournals.org/lookup/doi/10.1093/nar/gkv050&lt;/url&gt;&lt;type&gt;400&lt;/type&gt;&lt;title&gt;Accurate transcriptome-wide prediction of microRNA targets and small interfering RNA off-targets with MIRZA-G.&lt;/title&gt;&lt;publisher&gt;Oxford University Press&lt;/publisher&gt;&lt;institution&gt;Biozentrum, University of Basel and Swiss Institute of Bioinformatics, Klingelbergstrasse 50-70, 4056 Basel, Switzerland.&lt;/institution&gt;&lt;number&gt;3&lt;/number&gt;&lt;subtype&gt;400&lt;/subtype&gt;&lt;endpage&gt;1391&lt;/endpage&gt;&lt;bundle&gt;&lt;publication&gt;&lt;title&gt;Nucleic acids research&lt;/title&gt;&lt;type&gt;-100&lt;/type&gt;&lt;subtype&gt;-100&lt;/subtype&gt;&lt;uuid&gt;5B3D5B7D-1A99-4CE0-8F13-BECB14CB2BF2&lt;/uuid&gt;&lt;/publication&gt;&lt;/bundle&gt;&lt;authors&gt;&lt;author&gt;&lt;firstName&gt;Rafal&lt;/firstName&gt;&lt;lastName&gt;Gumienny&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{Gumienny:2015fs}</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843F621-417E-46F3-9BC9-3684589317F7&lt;/uuid&gt;&lt;priority&gt;0&lt;/priority&gt;&lt;publications&gt;&lt;publication&gt;&lt;publication_date&gt;99201504161200000000222000&lt;/publication_date&gt;&lt;doi&gt;10.1016/j.ymeth.2015.04.012&lt;/doi&gt;&lt;institution&gt;Biozentrum, University of Basel and Swiss Institute of Bioinformatics, Klingelbergstrasse 50-70, 4056 Basel, Switzerland.&lt;/institution&gt;&lt;accepted_date&gt;99201504101200000000222000&lt;/accepted_date&gt;&lt;title&gt;Quantifying the strength of miRNA-target interactions.&lt;/title&gt;&lt;revision_date&gt;99201504091200000000222000&lt;/revision_date&gt;&lt;subtype&gt;400&lt;/subtype&gt;&lt;uuid&gt;13B0EE17-24F9-4A4B-88E3-BE1959D0618D&lt;/uuid&gt;&lt;type&gt;400&lt;/type&gt;&lt;submission_date&gt;99201502061200000000222000&lt;/submission_date&gt;&lt;url&gt;http://eutils.ncbi.nlm.nih.gov/entrez/eutils/elink.fcgi?dbfrom=pubmed&amp;amp;id=25892562&amp;amp;retmode=ref&amp;amp;cmd=prlinks&lt;/url&gt;&lt;bundle&gt;&lt;publication&gt;&lt;title&gt;Methods (San Diego, Calif.)&lt;/title&gt;&lt;type&gt;-100&lt;/type&gt;&lt;subtype&gt;-100&lt;/subtype&gt;&lt;uuid&gt;46935FB7-B8F4-42DC-B2B5-F512D8E0D039&lt;/uuid&gt;&lt;/publication&gt;&lt;/bundle&gt;&lt;authors&gt;&lt;author&gt;&lt;firstName&gt;Jeremie&lt;/firstName&gt;&lt;lastName&gt;Breda&lt;/lastName&gt;&lt;/author&gt;&lt;author&gt;&lt;firstName&gt;Andrzej&lt;/firstName&gt;&lt;middleNames&gt;J&lt;/middleNames&gt;&lt;lastName&gt;Rzepiela&lt;/lastName&gt;&lt;/author&gt;&lt;author&gt;&lt;firstName&gt;Rafal&lt;/firstName&gt;&lt;lastName&gt;Gumienny&lt;/lastName&gt;&lt;/author&gt;&lt;author&gt;&lt;nonDroppingParticle&gt;van&lt;/nonDroppingParticle&gt;&lt;firstName&gt;Erik&lt;/firstName&gt;&lt;lastName&gt;Nimwegen&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{Breda:2015bv}</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F6626AC-F67F-4D91-AD53-632FE72DDDDA&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xml:space="preserve"> demonstrates a fundamental limitation within miRNA research currently: the absence of a quantitative, mechanistic model of the pathway. This is on its face surprising, since the number of proteins that have been described as involved in miRNA–target interaction is modest: one of the few direct binding partner of a mature Ago–miRNA complex is the GW182 scaffold protein (TNRC6 in human), which itself binds to the host effector proteins mediating mRNA destabilization via deadenylation and decapping (REF?). Recent reports demonstrated that TNRC6 promotes phase-separated droplets that sequester AGO-miRNA complexes and target RNAs </w:delText>
        </w:r>
        <w:r w:rsidRPr="00742EFD" w:rsidDel="00DC0830">
          <w:rPr>
            <w:rFonts w:ascii="Arial" w:hAnsi="Arial" w:cs="Arial"/>
            <w:i/>
            <w:sz w:val="22"/>
            <w:szCs w:val="22"/>
          </w:rPr>
          <w:delText xml:space="preserve">in vitro, </w:delText>
        </w:r>
        <w:r w:rsidRPr="00742EFD" w:rsidDel="00DC0830">
          <w:rPr>
            <w:rFonts w:ascii="Arial" w:hAnsi="Arial" w:cs="Arial"/>
            <w:sz w:val="22"/>
            <w:szCs w:val="22"/>
          </w:rPr>
          <w:delText xml:space="preserve">which might suggest that miRNA mediated repression occurs in concentrated foci rather than as a diffuse phenomenon across the cytoplasm. In another recent study, a phosphatase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and its corresponding kinase ___? Were identified as proteins contributing to effective miRNA mediated repression by the maintenance of a phosphorylation cycle acting on ___ residues of Ago. This would imply that the basal Ago-miRNA complex requires consistent molecular maintenance in order to persistently mediate its biological role. While both of these recent studies provide interesting insights into unexplored molecular complexities of miRNA mediated repression, and indeed of mechanisms of gene regulation in general, they provide no obvious solution to the generic problem of predicting which mRNAs will be most affected by a miRNA, since none of recent mechanistic complexity ascribed to either TNRC6 or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is purported have sequence specificity.</w:delText>
        </w:r>
      </w:del>
    </w:p>
    <w:p w14:paraId="03FC393B" w14:textId="60BE78BC" w:rsidR="009E2BCA" w:rsidRPr="00742EFD" w:rsidDel="00DC0830" w:rsidRDefault="009E2BCA" w:rsidP="009E2BCA">
      <w:pPr>
        <w:tabs>
          <w:tab w:val="left" w:pos="720"/>
        </w:tabs>
        <w:spacing w:line="360" w:lineRule="auto"/>
        <w:rPr>
          <w:del w:id="359" w:author="David Bartel" w:date="2018-02-22T16:18:00Z"/>
          <w:rFonts w:ascii="Arial" w:hAnsi="Arial" w:cs="Arial"/>
          <w:sz w:val="22"/>
          <w:szCs w:val="22"/>
        </w:rPr>
      </w:pPr>
      <w:del w:id="360" w:author="David Bartel" w:date="2018-02-22T16:18:00Z">
        <w:r w:rsidRPr="00742EFD" w:rsidDel="00DC0830">
          <w:rPr>
            <w:rFonts w:ascii="Arial" w:hAnsi="Arial" w:cs="Arial"/>
            <w:sz w:val="22"/>
            <w:szCs w:val="22"/>
          </w:rPr>
          <w:tab/>
          <w:delText>To this end, the issues in constructing a likely, molecular mechanism of miRNA-mediated repression can be ascribed to two orthogonal unknowns: 1.) whether or not different Ago–miRNA complexes bind differently to their repertoire of cellular targets, and 2.) the extent to which all downstream steps in the molecular pathway of miRNA-mediated repression are agnostic to differences in miRNA–target binding. In order to begin to dissect the relationship between these two phenomena, there is a need for data of a kind not currently available with miRNA mediated repression: that of high-throughput, quantitative measurements which precisely measure the variation in binding affinity of individual Ago-miRNA complexes for all possible target sequences, for a number of miRNAs. We adapted RNA-Bind-N-Seq (RBNS) for use with purified AGO</w:delText>
        </w:r>
        <w:r w:rsidRPr="00742EFD" w:rsidDel="00DC0830">
          <w:rPr>
            <w:rFonts w:ascii="Arial" w:hAnsi="Arial" w:cs="Arial"/>
            <w:sz w:val="22"/>
            <w:szCs w:val="22"/>
          </w:rPr>
          <w:softHyphen/>
          <w:delText>–miRNA complexes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&lt;citation&gt;&lt;priority&gt;0&lt;/priority&gt;&lt;uuid&gt;FBD0A3A5-D6F5-42BB-9F0E-02721AC20E92&lt;/uuid&gt;&lt;publications&gt;&lt;publication&gt;&lt;subtype&gt;400&lt;/subtype&gt;&lt;title&gt;RNA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{Lambert:2014jm}</w:delText>
        </w:r>
        <w:r w:rsidRPr="00742EFD" w:rsidDel="00DC0830">
          <w:rPr>
            <w:rFonts w:ascii="Arial" w:hAnsi="Arial" w:cs="Arial"/>
            <w:sz w:val="22"/>
            <w:szCs w:val="22"/>
          </w:rPr>
          <w:fldChar w:fldCharType="end"/>
        </w:r>
        <w:r w:rsidRPr="00742EFD" w:rsidDel="00DC0830">
          <w:rPr>
            <w:rFonts w:ascii="Arial" w:hAnsi="Arial" w:cs="Arial"/>
            <w:sz w:val="22"/>
            <w:szCs w:val="22"/>
          </w:rPr>
          <w:delText>.</w:delText>
        </w:r>
      </w:del>
    </w:p>
    <w:p w14:paraId="7E2C4BBF" w14:textId="77777777" w:rsidR="009E2BCA" w:rsidRPr="00742EFD" w:rsidRDefault="009E2BCA" w:rsidP="009E2BCA">
      <w:pPr>
        <w:spacing w:line="360" w:lineRule="auto"/>
        <w:rPr>
          <w:rFonts w:ascii="Arial" w:hAnsi="Arial" w:cs="Arial"/>
          <w:sz w:val="22"/>
          <w:szCs w:val="22"/>
        </w:rPr>
      </w:pPr>
    </w:p>
    <w:p w14:paraId="0462CAE3" w14:textId="77777777" w:rsidR="009E2BCA" w:rsidRPr="00742EFD" w:rsidRDefault="009E2BCA" w:rsidP="009E2BCA">
      <w:pPr>
        <w:spacing w:line="360" w:lineRule="auto"/>
        <w:outlineLvl w:val="0"/>
        <w:rPr>
          <w:rFonts w:ascii="Arial" w:hAnsi="Arial" w:cs="Arial"/>
          <w:b/>
          <w:sz w:val="22"/>
          <w:szCs w:val="22"/>
        </w:rPr>
      </w:pPr>
      <w:r w:rsidRPr="00742EFD">
        <w:rPr>
          <w:rFonts w:ascii="Arial" w:hAnsi="Arial" w:cs="Arial"/>
          <w:b/>
          <w:sz w:val="22"/>
          <w:szCs w:val="22"/>
        </w:rPr>
        <w:t>RESULTS</w:t>
      </w:r>
    </w:p>
    <w:p w14:paraId="5D0E1A8A" w14:textId="6F23FFC8" w:rsidR="009E2BCA" w:rsidRPr="00742EFD" w:rsidRDefault="009E2BCA" w:rsidP="009E2BCA">
      <w:pPr>
        <w:spacing w:line="360" w:lineRule="auto"/>
        <w:rPr>
          <w:rFonts w:ascii="Arial" w:hAnsi="Arial" w:cs="Arial"/>
          <w:b/>
          <w:sz w:val="22"/>
          <w:szCs w:val="22"/>
        </w:rPr>
      </w:pPr>
      <w:r w:rsidRPr="00742EFD">
        <w:rPr>
          <w:rFonts w:ascii="Arial" w:hAnsi="Arial" w:cs="Arial"/>
          <w:b/>
          <w:sz w:val="22"/>
          <w:szCs w:val="22"/>
        </w:rPr>
        <w:t>A</w:t>
      </w:r>
      <w:del w:id="361" w:author="David Bartel" w:date="2018-02-19T13:46:00Z">
        <w:r w:rsidRPr="00742EFD" w:rsidDel="00AA0E6D">
          <w:rPr>
            <w:rFonts w:ascii="Arial" w:hAnsi="Arial" w:cs="Arial"/>
            <w:b/>
            <w:sz w:val="22"/>
            <w:szCs w:val="22"/>
          </w:rPr>
          <w:delText>rgonaute-RBNS (AGO–RBNS) yields</w:delText>
        </w:r>
      </w:del>
      <w:r w:rsidRPr="00742EFD">
        <w:rPr>
          <w:rFonts w:ascii="Arial" w:hAnsi="Arial" w:cs="Arial"/>
          <w:b/>
          <w:sz w:val="22"/>
          <w:szCs w:val="22"/>
        </w:rPr>
        <w:t xml:space="preserve"> quantitative binding</w:t>
      </w:r>
      <w:ins w:id="362" w:author="David Bartel" w:date="2018-02-22T19:49:00Z">
        <w:r w:rsidR="00FD0D89" w:rsidRPr="00742EFD">
          <w:rPr>
            <w:rFonts w:ascii="Arial" w:hAnsi="Arial" w:cs="Arial"/>
            <w:b/>
            <w:sz w:val="22"/>
            <w:szCs w:val="22"/>
          </w:rPr>
          <w:t>-</w:t>
        </w:r>
      </w:ins>
      <w:del w:id="363" w:author="David Bartel" w:date="2018-02-22T19:49:00Z">
        <w:r w:rsidRPr="00742EFD" w:rsidDel="00FD0D89">
          <w:rPr>
            <w:rFonts w:ascii="Arial" w:hAnsi="Arial" w:cs="Arial"/>
            <w:b/>
            <w:sz w:val="22"/>
            <w:szCs w:val="22"/>
          </w:rPr>
          <w:delText xml:space="preserve"> </w:delText>
        </w:r>
      </w:del>
      <w:r w:rsidRPr="00742EFD">
        <w:rPr>
          <w:rFonts w:ascii="Arial" w:hAnsi="Arial" w:cs="Arial"/>
          <w:b/>
          <w:sz w:val="22"/>
          <w:szCs w:val="22"/>
        </w:rPr>
        <w:t xml:space="preserve">affinity profile for canonical and previously unidentified </w:t>
      </w:r>
      <w:del w:id="364" w:author="David Bartel" w:date="2018-02-22T19:49:00Z">
        <w:r w:rsidRPr="00742EFD" w:rsidDel="00FD0D89">
          <w:rPr>
            <w:rFonts w:ascii="Arial" w:hAnsi="Arial" w:cs="Arial"/>
            <w:b/>
            <w:sz w:val="22"/>
            <w:szCs w:val="22"/>
          </w:rPr>
          <w:delText>target</w:delText>
        </w:r>
      </w:del>
      <w:del w:id="365" w:author="David Bartel" w:date="2018-02-22T19:48:00Z">
        <w:r w:rsidRPr="00742EFD" w:rsidDel="00FD0D89">
          <w:rPr>
            <w:rFonts w:ascii="Arial" w:hAnsi="Arial" w:cs="Arial"/>
            <w:b/>
            <w:sz w:val="22"/>
            <w:szCs w:val="22"/>
          </w:rPr>
          <w:delText xml:space="preserve"> </w:delText>
        </w:r>
      </w:del>
      <w:r w:rsidRPr="00742EFD">
        <w:rPr>
          <w:rFonts w:ascii="Arial" w:hAnsi="Arial" w:cs="Arial"/>
          <w:b/>
          <w:sz w:val="22"/>
          <w:szCs w:val="22"/>
        </w:rPr>
        <w:t>site types.</w:t>
      </w:r>
    </w:p>
    <w:p w14:paraId="011D0331" w14:textId="19247978" w:rsidR="009E2BCA" w:rsidRPr="00742EFD" w:rsidDel="00063BD8" w:rsidRDefault="00FF6A65" w:rsidP="009E2BCA">
      <w:pPr>
        <w:spacing w:line="360" w:lineRule="auto"/>
        <w:rPr>
          <w:del w:id="366" w:author="David Bartel" w:date="2018-02-23T00:09:00Z"/>
          <w:rFonts w:ascii="Arial" w:hAnsi="Arial" w:cs="Arial"/>
          <w:sz w:val="22"/>
          <w:szCs w:val="22"/>
        </w:rPr>
      </w:pPr>
      <w:ins w:id="367" w:author="David Bartel" w:date="2018-02-22T19:51:00Z">
        <w:r w:rsidRPr="00742EFD">
          <w:rPr>
            <w:rFonts w:ascii="Arial" w:hAnsi="Arial" w:cs="Arial"/>
            <w:sz w:val="22"/>
            <w:szCs w:val="22"/>
          </w:rPr>
          <w:t xml:space="preserve">As previously implemented, </w:t>
        </w:r>
      </w:ins>
      <w:r w:rsidR="009E2BCA" w:rsidRPr="00742EFD">
        <w:rPr>
          <w:rFonts w:ascii="Arial" w:hAnsi="Arial" w:cs="Arial"/>
          <w:sz w:val="22"/>
          <w:szCs w:val="22"/>
        </w:rPr>
        <w:t xml:space="preserve">RBNS </w:t>
      </w:r>
      <w:del w:id="368" w:author="David Bartel" w:date="2018-02-22T17:00:00Z">
        <w:r w:rsidR="009E2BCA" w:rsidRPr="00742EFD" w:rsidDel="004F66A1">
          <w:rPr>
            <w:rFonts w:ascii="Arial" w:hAnsi="Arial" w:cs="Arial"/>
            <w:sz w:val="22"/>
            <w:szCs w:val="22"/>
          </w:rPr>
          <w:delText>enables the measurement</w:delText>
        </w:r>
      </w:del>
      <w:ins w:id="369" w:author="David Bartel" w:date="2018-02-22T19:51:00Z">
        <w:r w:rsidRPr="00742EFD">
          <w:rPr>
            <w:rFonts w:ascii="Arial" w:hAnsi="Arial" w:cs="Arial"/>
            <w:sz w:val="22"/>
            <w:szCs w:val="22"/>
          </w:rPr>
          <w:t xml:space="preserve">provides </w:t>
        </w:r>
      </w:ins>
      <w:ins w:id="370" w:author="David Bartel" w:date="2018-03-24T20:40:00Z">
        <w:r w:rsidR="00283D24" w:rsidRPr="00742EFD">
          <w:rPr>
            <w:rFonts w:ascii="Arial" w:hAnsi="Arial" w:cs="Arial"/>
            <w:sz w:val="22"/>
            <w:szCs w:val="22"/>
          </w:rPr>
          <w:t xml:space="preserve">qualitative </w:t>
        </w:r>
      </w:ins>
      <w:ins w:id="371" w:author="David Bartel" w:date="2018-02-22T19:51:00Z">
        <w:r w:rsidRPr="00742EFD">
          <w:rPr>
            <w:rFonts w:ascii="Arial" w:hAnsi="Arial" w:cs="Arial"/>
            <w:sz w:val="22"/>
            <w:szCs w:val="22"/>
          </w:rPr>
          <w:t>relative</w:t>
        </w:r>
      </w:ins>
      <w:del w:id="372" w:author="David Bartel" w:date="2018-02-22T19:50:00Z">
        <w:r w:rsidR="009E2BCA" w:rsidRPr="00742EFD" w:rsidDel="00FD0D89">
          <w:rPr>
            <w:rFonts w:ascii="Arial" w:hAnsi="Arial" w:cs="Arial"/>
            <w:sz w:val="22"/>
            <w:szCs w:val="22"/>
          </w:rPr>
          <w:delText xml:space="preserve"> of</w:delText>
        </w:r>
      </w:del>
      <w:r w:rsidR="009E2BCA" w:rsidRPr="00742EFD">
        <w:rPr>
          <w:rFonts w:ascii="Arial" w:hAnsi="Arial" w:cs="Arial"/>
          <w:sz w:val="22"/>
          <w:szCs w:val="22"/>
        </w:rPr>
        <w:t xml:space="preserve"> binding </w:t>
      </w:r>
      <w:del w:id="373" w:author="David Bartel" w:date="2018-02-22T16:59:00Z">
        <w:r w:rsidR="009E2BCA" w:rsidRPr="00742EFD" w:rsidDel="004F66A1">
          <w:rPr>
            <w:rFonts w:ascii="Arial" w:hAnsi="Arial" w:cs="Arial"/>
            <w:sz w:val="22"/>
            <w:szCs w:val="22"/>
          </w:rPr>
          <w:delText xml:space="preserve">affinity </w:delText>
        </w:r>
      </w:del>
      <w:del w:id="374" w:author="David Bartel" w:date="2018-02-22T19:52:00Z">
        <w:r w:rsidR="009E2BCA" w:rsidRPr="00742EFD" w:rsidDel="00FF6A65">
          <w:rPr>
            <w:rFonts w:ascii="Arial" w:hAnsi="Arial" w:cs="Arial"/>
            <w:sz w:val="22"/>
            <w:szCs w:val="22"/>
          </w:rPr>
          <w:delText>of a</w:delText>
        </w:r>
      </w:del>
      <w:ins w:id="375" w:author="David Bartel" w:date="2018-02-22T19:52:00Z">
        <w:r w:rsidRPr="00742EFD">
          <w:rPr>
            <w:rFonts w:ascii="Arial" w:hAnsi="Arial" w:cs="Arial"/>
            <w:sz w:val="22"/>
            <w:szCs w:val="22"/>
          </w:rPr>
          <w:t>measurements for an</w:t>
        </w:r>
      </w:ins>
      <w:r w:rsidR="009E2BCA" w:rsidRPr="00742EFD">
        <w:rPr>
          <w:rFonts w:ascii="Arial" w:hAnsi="Arial" w:cs="Arial"/>
          <w:sz w:val="22"/>
          <w:szCs w:val="22"/>
        </w:rPr>
        <w:t xml:space="preserve"> </w:t>
      </w:r>
      <w:del w:id="376" w:author="David Bartel" w:date="2018-02-22T17:00:00Z">
        <w:r w:rsidR="009E2BCA" w:rsidRPr="00742EFD" w:rsidDel="004F66A1">
          <w:rPr>
            <w:rFonts w:ascii="Arial" w:hAnsi="Arial" w:cs="Arial"/>
            <w:sz w:val="22"/>
            <w:szCs w:val="22"/>
          </w:rPr>
          <w:delText>particular RBP</w:delText>
        </w:r>
      </w:del>
      <w:ins w:id="377" w:author="David Bartel" w:date="2018-02-22T17:00:00Z">
        <w:r w:rsidR="004F66A1" w:rsidRPr="00742EFD">
          <w:rPr>
            <w:rFonts w:ascii="Arial" w:hAnsi="Arial" w:cs="Arial"/>
            <w:sz w:val="22"/>
            <w:szCs w:val="22"/>
          </w:rPr>
          <w:t>RNA-binding protein</w:t>
        </w:r>
      </w:ins>
      <w:r w:rsidR="009E2BCA" w:rsidRPr="00742EFD">
        <w:rPr>
          <w:rFonts w:ascii="Arial" w:hAnsi="Arial" w:cs="Arial"/>
          <w:sz w:val="22"/>
          <w:szCs w:val="22"/>
        </w:rPr>
        <w:t xml:space="preserve"> </w:t>
      </w:r>
      <w:del w:id="378" w:author="David Bartel" w:date="2018-02-22T19:52:00Z">
        <w:r w:rsidR="009E2BCA" w:rsidRPr="00742EFD" w:rsidDel="00FF6A65">
          <w:rPr>
            <w:rFonts w:ascii="Arial" w:hAnsi="Arial" w:cs="Arial"/>
            <w:sz w:val="22"/>
            <w:szCs w:val="22"/>
          </w:rPr>
          <w:delText xml:space="preserve">with </w:delText>
        </w:r>
      </w:del>
      <w:ins w:id="379" w:author="David Bartel" w:date="2018-02-22T19:52:00Z">
        <w:r w:rsidRPr="00742EFD">
          <w:rPr>
            <w:rFonts w:ascii="Arial" w:hAnsi="Arial" w:cs="Arial"/>
            <w:sz w:val="22"/>
            <w:szCs w:val="22"/>
          </w:rPr>
          <w:t xml:space="preserve">and </w:t>
        </w:r>
      </w:ins>
      <w:r w:rsidR="009E2BCA" w:rsidRPr="00742EFD">
        <w:rPr>
          <w:rFonts w:ascii="Arial" w:hAnsi="Arial" w:cs="Arial"/>
          <w:sz w:val="22"/>
          <w:szCs w:val="22"/>
        </w:rPr>
        <w:t xml:space="preserve">an </w:t>
      </w:r>
      <w:ins w:id="380" w:author="David Bartel" w:date="2018-02-22T19:52:00Z">
        <w:r w:rsidRPr="00742EFD">
          <w:rPr>
            <w:rFonts w:ascii="Arial" w:hAnsi="Arial" w:cs="Arial"/>
            <w:sz w:val="22"/>
            <w:szCs w:val="22"/>
          </w:rPr>
          <w:t xml:space="preserve">essentially </w:t>
        </w:r>
      </w:ins>
      <w:r w:rsidR="009E2BCA" w:rsidRPr="00742EFD">
        <w:rPr>
          <w:rFonts w:ascii="Arial" w:hAnsi="Arial" w:cs="Arial"/>
          <w:sz w:val="22"/>
          <w:szCs w:val="22"/>
        </w:rPr>
        <w:t xml:space="preserve">exhaustive list of </w:t>
      </w:r>
      <w:del w:id="381" w:author="David Bartel" w:date="2018-02-22T19:52:00Z">
        <w:r w:rsidR="009E2BCA" w:rsidRPr="00742EFD" w:rsidDel="00FF6A65">
          <w:rPr>
            <w:rFonts w:ascii="Arial" w:hAnsi="Arial" w:cs="Arial"/>
            <w:sz w:val="22"/>
            <w:szCs w:val="22"/>
          </w:rPr>
          <w:delText xml:space="preserve">putative </w:delText>
        </w:r>
      </w:del>
      <w:r w:rsidR="009E2BCA" w:rsidRPr="00742EFD">
        <w:rPr>
          <w:rFonts w:ascii="Arial" w:hAnsi="Arial" w:cs="Arial"/>
          <w:sz w:val="22"/>
          <w:szCs w:val="22"/>
        </w:rPr>
        <w:t>binding sites</w:t>
      </w:r>
      <w:ins w:id="382" w:author="David Bartel" w:date="2018-02-23T00:10:00Z">
        <w:r w:rsidR="00063BD8" w:rsidRPr="00742EFD">
          <w:rPr>
            <w:rFonts w:ascii="Arial" w:hAnsi="Arial" w:cs="Arial"/>
            <w:sz w:val="22"/>
            <w:szCs w:val="22"/>
          </w:rPr>
          <w:fldChar w:fldCharType="begin"/>
        </w:r>
        <w:r w:rsidR="00063BD8"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063BD8" w:rsidRPr="00742EFD">
          <w:rPr>
            <w:rFonts w:ascii="Arial" w:hAnsi="Arial" w:cs="Arial"/>
            <w:sz w:val="22"/>
            <w:szCs w:val="22"/>
          </w:rPr>
          <w:fldChar w:fldCharType="separate"/>
        </w:r>
        <w:r w:rsidR="00063BD8" w:rsidRPr="00742EFD">
          <w:rPr>
            <w:rFonts w:ascii="Arial" w:hAnsi="Arial" w:cs="Arial"/>
            <w:sz w:val="22"/>
            <w:szCs w:val="22"/>
          </w:rPr>
          <w:t>{Lambert:2014jma}</w:t>
        </w:r>
        <w:r w:rsidR="00063BD8" w:rsidRPr="00742EFD">
          <w:rPr>
            <w:rFonts w:ascii="Arial" w:hAnsi="Arial" w:cs="Arial"/>
            <w:sz w:val="22"/>
            <w:szCs w:val="22"/>
          </w:rPr>
          <w:fldChar w:fldCharType="end"/>
        </w:r>
      </w:ins>
      <w:ins w:id="383" w:author="David Bartel" w:date="2018-03-24T20:40:00Z">
        <w:r w:rsidR="00283D24" w:rsidRPr="00742EFD">
          <w:rPr>
            <w:rFonts w:ascii="Arial" w:hAnsi="Arial" w:cs="Arial"/>
            <w:sz w:val="22"/>
            <w:szCs w:val="22"/>
          </w:rPr>
          <w:t>(</w:t>
        </w:r>
        <w:commentRangeStart w:id="384"/>
        <w:r w:rsidR="00283D24" w:rsidRPr="00742EFD">
          <w:rPr>
            <w:rFonts w:ascii="Arial" w:hAnsi="Arial" w:cs="Arial"/>
            <w:sz w:val="22"/>
            <w:szCs w:val="22"/>
          </w:rPr>
          <w:t>REF</w:t>
        </w:r>
        <w:commentRangeEnd w:id="384"/>
        <w:r w:rsidR="00283D24" w:rsidRPr="00742EFD">
          <w:rPr>
            <w:rStyle w:val="CommentReference"/>
            <w:rFonts w:ascii="Arial" w:eastAsiaTheme="minorHAnsi" w:hAnsi="Arial" w:cs="Arial"/>
            <w:sz w:val="22"/>
            <w:szCs w:val="22"/>
          </w:rPr>
          <w:commentReference w:id="384"/>
        </w:r>
        <w:r w:rsidR="00283D24" w:rsidRPr="00742EFD">
          <w:rPr>
            <w:rFonts w:ascii="Arial" w:hAnsi="Arial" w:cs="Arial"/>
            <w:sz w:val="22"/>
            <w:szCs w:val="22"/>
          </w:rPr>
          <w:t>)</w:t>
        </w:r>
      </w:ins>
      <w:ins w:id="385" w:author="David Bartel" w:date="2018-02-22T17:00:00Z">
        <w:r w:rsidR="004F66A1" w:rsidRPr="00742EFD">
          <w:rPr>
            <w:rFonts w:ascii="Arial" w:hAnsi="Arial" w:cs="Arial"/>
            <w:sz w:val="22"/>
            <w:szCs w:val="22"/>
          </w:rPr>
          <w:t xml:space="preserve">.  </w:t>
        </w:r>
      </w:ins>
      <w:del w:id="386" w:author="David Bartel" w:date="2018-02-22T17:00:00Z">
        <w:r w:rsidR="009E2BCA" w:rsidRPr="00742EFD" w:rsidDel="004F66A1">
          <w:rPr>
            <w:rFonts w:ascii="Arial" w:hAnsi="Arial" w:cs="Arial"/>
            <w:sz w:val="22"/>
            <w:szCs w:val="22"/>
          </w:rPr>
          <w:delText>,</w:delText>
        </w:r>
      </w:del>
      <w:del w:id="387" w:author="David Bartel" w:date="2018-02-22T19:53:00Z">
        <w:r w:rsidR="009E2BCA" w:rsidRPr="00742EFD" w:rsidDel="00FF6A65">
          <w:rPr>
            <w:rFonts w:ascii="Arial" w:hAnsi="Arial" w:cs="Arial"/>
            <w:sz w:val="22"/>
            <w:szCs w:val="22"/>
          </w:rPr>
          <w:delText xml:space="preserve"> and is performed by incubating an</w:delText>
        </w:r>
      </w:del>
      <w:ins w:id="388" w:author="David Bartel" w:date="2018-02-22T19:53:00Z">
        <w:r w:rsidRPr="00742EFD">
          <w:rPr>
            <w:rFonts w:ascii="Arial" w:hAnsi="Arial" w:cs="Arial"/>
            <w:sz w:val="22"/>
            <w:szCs w:val="22"/>
          </w:rPr>
          <w:t>A purified</w:t>
        </w:r>
      </w:ins>
      <w:r w:rsidR="009E2BCA" w:rsidRPr="00742EFD">
        <w:rPr>
          <w:rFonts w:ascii="Arial" w:hAnsi="Arial" w:cs="Arial"/>
          <w:sz w:val="22"/>
          <w:szCs w:val="22"/>
        </w:rPr>
        <w:t xml:space="preserve"> RNA</w:t>
      </w:r>
      <w:ins w:id="389" w:author="David Bartel" w:date="2018-02-22T19:53:00Z">
        <w:r w:rsidRPr="00742EFD">
          <w:rPr>
            <w:rFonts w:ascii="Arial" w:hAnsi="Arial" w:cs="Arial"/>
            <w:sz w:val="22"/>
            <w:szCs w:val="22"/>
          </w:rPr>
          <w:t>-</w:t>
        </w:r>
      </w:ins>
      <w:del w:id="390" w:author="David Bartel" w:date="2018-02-22T19:53:00Z">
        <w:r w:rsidR="009E2BCA" w:rsidRPr="00742EFD" w:rsidDel="00FF6A65">
          <w:rPr>
            <w:rFonts w:ascii="Arial" w:hAnsi="Arial" w:cs="Arial"/>
            <w:sz w:val="22"/>
            <w:szCs w:val="22"/>
          </w:rPr>
          <w:delText xml:space="preserve"> </w:delText>
        </w:r>
      </w:del>
      <w:r w:rsidR="009E2BCA" w:rsidRPr="00742EFD">
        <w:rPr>
          <w:rFonts w:ascii="Arial" w:hAnsi="Arial" w:cs="Arial"/>
          <w:sz w:val="22"/>
          <w:szCs w:val="22"/>
        </w:rPr>
        <w:t xml:space="preserve">binding protein </w:t>
      </w:r>
      <w:ins w:id="391" w:author="David Bartel" w:date="2018-02-22T19:53:00Z">
        <w:r w:rsidRPr="00742EFD">
          <w:rPr>
            <w:rFonts w:ascii="Arial" w:hAnsi="Arial" w:cs="Arial"/>
            <w:sz w:val="22"/>
            <w:szCs w:val="22"/>
          </w:rPr>
          <w:t xml:space="preserve">is incubated </w:t>
        </w:r>
      </w:ins>
      <w:r w:rsidR="009E2BCA" w:rsidRPr="00742EFD">
        <w:rPr>
          <w:rFonts w:ascii="Arial" w:hAnsi="Arial" w:cs="Arial"/>
          <w:sz w:val="22"/>
          <w:szCs w:val="22"/>
        </w:rPr>
        <w:t xml:space="preserve">with a </w:t>
      </w:r>
      <w:ins w:id="392" w:author="David Bartel" w:date="2018-02-22T19:54:00Z">
        <w:r w:rsidRPr="00742EFD">
          <w:rPr>
            <w:rFonts w:ascii="Arial" w:hAnsi="Arial" w:cs="Arial"/>
            <w:sz w:val="22"/>
            <w:szCs w:val="22"/>
          </w:rPr>
          <w:t xml:space="preserve">large </w:t>
        </w:r>
      </w:ins>
      <w:ins w:id="393" w:author="David Bartel" w:date="2018-02-23T00:17:00Z">
        <w:r w:rsidR="001D4163" w:rsidRPr="00742EFD">
          <w:rPr>
            <w:rFonts w:ascii="Arial" w:hAnsi="Arial" w:cs="Arial"/>
            <w:sz w:val="22"/>
            <w:szCs w:val="22"/>
          </w:rPr>
          <w:t>library</w:t>
        </w:r>
      </w:ins>
      <w:ins w:id="394" w:author="David Bartel" w:date="2018-02-22T19:54:00Z">
        <w:r w:rsidRPr="00742EFD">
          <w:rPr>
            <w:rFonts w:ascii="Arial" w:hAnsi="Arial" w:cs="Arial"/>
            <w:sz w:val="22"/>
            <w:szCs w:val="22"/>
          </w:rPr>
          <w:t xml:space="preserve"> of </w:t>
        </w:r>
      </w:ins>
      <w:del w:id="395" w:author="David Bartel" w:date="2018-02-22T19:54:00Z">
        <w:r w:rsidR="009E2BCA" w:rsidRPr="00742EFD" w:rsidDel="00FF6A65">
          <w:rPr>
            <w:rFonts w:ascii="Arial" w:hAnsi="Arial" w:cs="Arial"/>
            <w:sz w:val="22"/>
            <w:szCs w:val="22"/>
          </w:rPr>
          <w:delText xml:space="preserve">synthetic </w:delText>
        </w:r>
      </w:del>
      <w:r w:rsidR="009E2BCA" w:rsidRPr="00742EFD">
        <w:rPr>
          <w:rFonts w:ascii="Arial" w:hAnsi="Arial" w:cs="Arial"/>
          <w:sz w:val="22"/>
          <w:szCs w:val="22"/>
        </w:rPr>
        <w:t xml:space="preserve">RNA </w:t>
      </w:r>
      <w:ins w:id="396" w:author="David Bartel" w:date="2018-02-22T19:54:00Z">
        <w:r w:rsidRPr="00742EFD">
          <w:rPr>
            <w:rFonts w:ascii="Arial" w:hAnsi="Arial" w:cs="Arial"/>
            <w:sz w:val="22"/>
            <w:szCs w:val="22"/>
          </w:rPr>
          <w:t xml:space="preserve">molecules </w:t>
        </w:r>
      </w:ins>
      <w:ins w:id="397" w:author="David Bartel" w:date="2018-02-23T00:07:00Z">
        <w:r w:rsidR="00D92EF6" w:rsidRPr="00742EFD">
          <w:rPr>
            <w:rFonts w:ascii="Arial" w:hAnsi="Arial" w:cs="Arial"/>
            <w:sz w:val="22"/>
            <w:szCs w:val="22"/>
          </w:rPr>
          <w:t xml:space="preserve">that each </w:t>
        </w:r>
      </w:ins>
      <w:del w:id="398" w:author="David Bartel" w:date="2018-02-22T19:55:00Z">
        <w:r w:rsidR="009E2BCA" w:rsidRPr="00742EFD" w:rsidDel="00FF6A65">
          <w:rPr>
            <w:rFonts w:ascii="Arial" w:hAnsi="Arial" w:cs="Arial"/>
            <w:sz w:val="22"/>
            <w:szCs w:val="22"/>
          </w:rPr>
          <w:delText xml:space="preserve">library </w:delText>
        </w:r>
      </w:del>
      <w:r w:rsidR="009E2BCA" w:rsidRPr="00742EFD">
        <w:rPr>
          <w:rFonts w:ascii="Arial" w:hAnsi="Arial" w:cs="Arial"/>
          <w:sz w:val="22"/>
          <w:szCs w:val="22"/>
        </w:rPr>
        <w:t>contain</w:t>
      </w:r>
      <w:del w:id="399" w:author="David Bartel" w:date="2018-02-23T00:07:00Z">
        <w:r w:rsidR="009E2BCA" w:rsidRPr="00742EFD" w:rsidDel="00D92EF6">
          <w:rPr>
            <w:rFonts w:ascii="Arial" w:hAnsi="Arial" w:cs="Arial"/>
            <w:sz w:val="22"/>
            <w:szCs w:val="22"/>
          </w:rPr>
          <w:delText>ing ~40</w:delText>
        </w:r>
      </w:del>
      <w:ins w:id="400" w:author="David Bartel" w:date="2018-02-23T00:07:00Z">
        <w:r w:rsidR="00D92EF6" w:rsidRPr="00742EFD">
          <w:rPr>
            <w:rFonts w:ascii="Arial" w:hAnsi="Arial" w:cs="Arial"/>
            <w:sz w:val="22"/>
            <w:szCs w:val="22"/>
          </w:rPr>
          <w:t xml:space="preserve"> a</w:t>
        </w:r>
      </w:ins>
      <w:r w:rsidR="009E2BCA" w:rsidRPr="00742EFD">
        <w:rPr>
          <w:rFonts w:ascii="Arial" w:hAnsi="Arial" w:cs="Arial"/>
          <w:sz w:val="22"/>
          <w:szCs w:val="22"/>
        </w:rPr>
        <w:t xml:space="preserve"> </w:t>
      </w:r>
      <w:ins w:id="401" w:author="David Bartel" w:date="2018-02-22T19:57:00Z">
        <w:r w:rsidR="000A7B27" w:rsidRPr="00742EFD">
          <w:rPr>
            <w:rFonts w:ascii="Arial" w:hAnsi="Arial" w:cs="Arial"/>
            <w:sz w:val="22"/>
            <w:szCs w:val="22"/>
          </w:rPr>
          <w:t xml:space="preserve">central </w:t>
        </w:r>
      </w:ins>
      <w:del w:id="402" w:author="David Bartel" w:date="2018-02-22T19:57:00Z">
        <w:r w:rsidR="009E2BCA" w:rsidRPr="00742EFD" w:rsidDel="000A7B27">
          <w:rPr>
            <w:rFonts w:ascii="Arial" w:hAnsi="Arial" w:cs="Arial"/>
            <w:sz w:val="22"/>
            <w:szCs w:val="22"/>
          </w:rPr>
          <w:delText xml:space="preserve">contiguous positions of </w:delText>
        </w:r>
      </w:del>
      <w:r w:rsidR="009E2BCA" w:rsidRPr="00742EFD">
        <w:rPr>
          <w:rFonts w:ascii="Arial" w:hAnsi="Arial" w:cs="Arial"/>
          <w:sz w:val="22"/>
          <w:szCs w:val="22"/>
        </w:rPr>
        <w:t>random</w:t>
      </w:r>
      <w:ins w:id="403" w:author="David Bartel" w:date="2018-02-22T19:57:00Z">
        <w:r w:rsidR="000A7B27" w:rsidRPr="00742EFD">
          <w:rPr>
            <w:rFonts w:ascii="Arial" w:hAnsi="Arial" w:cs="Arial"/>
            <w:sz w:val="22"/>
            <w:szCs w:val="22"/>
          </w:rPr>
          <w:t xml:space="preserve">-sequence </w:t>
        </w:r>
      </w:ins>
      <w:ins w:id="404" w:author="David Bartel" w:date="2018-02-23T20:44:00Z">
        <w:r w:rsidR="00F101EE" w:rsidRPr="00742EFD">
          <w:rPr>
            <w:rFonts w:ascii="Arial" w:hAnsi="Arial" w:cs="Arial"/>
            <w:sz w:val="22"/>
            <w:szCs w:val="22"/>
          </w:rPr>
          <w:t xml:space="preserve">region </w:t>
        </w:r>
      </w:ins>
      <w:ins w:id="405" w:author="David Bartel" w:date="2018-02-22T19:57:00Z">
        <w:r w:rsidR="000A7B27" w:rsidRPr="00742EFD">
          <w:rPr>
            <w:rFonts w:ascii="Arial" w:hAnsi="Arial" w:cs="Arial"/>
            <w:sz w:val="22"/>
            <w:szCs w:val="22"/>
          </w:rPr>
          <w:t xml:space="preserve">flanked by constant </w:t>
        </w:r>
      </w:ins>
      <w:ins w:id="406" w:author="David Bartel" w:date="2018-02-22T19:58:00Z">
        <w:r w:rsidR="000A7B27" w:rsidRPr="00742EFD">
          <w:rPr>
            <w:rFonts w:ascii="Arial" w:hAnsi="Arial" w:cs="Arial"/>
            <w:sz w:val="22"/>
            <w:szCs w:val="22"/>
          </w:rPr>
          <w:t xml:space="preserve">primer-binding </w:t>
        </w:r>
      </w:ins>
      <w:ins w:id="407" w:author="David Bartel" w:date="2018-02-22T19:57:00Z">
        <w:r w:rsidR="000A7B27" w:rsidRPr="00742EFD">
          <w:rPr>
            <w:rFonts w:ascii="Arial" w:hAnsi="Arial" w:cs="Arial"/>
            <w:sz w:val="22"/>
            <w:szCs w:val="22"/>
          </w:rPr>
          <w:t>regions</w:t>
        </w:r>
      </w:ins>
      <w:ins w:id="408" w:author="David Bartel" w:date="2018-02-22T19:59:00Z">
        <w:r w:rsidR="000A7B27" w:rsidRPr="00742EFD">
          <w:rPr>
            <w:rFonts w:ascii="Arial" w:hAnsi="Arial" w:cs="Arial"/>
            <w:sz w:val="22"/>
            <w:szCs w:val="22"/>
          </w:rPr>
          <w:t>.  After reaching</w:t>
        </w:r>
      </w:ins>
      <w:del w:id="409" w:author="David Bartel" w:date="2018-02-22T19:59:00Z">
        <w:r w:rsidR="009E2BCA" w:rsidRPr="00742EFD" w:rsidDel="000A7B27">
          <w:rPr>
            <w:rFonts w:ascii="Arial" w:hAnsi="Arial" w:cs="Arial"/>
            <w:sz w:val="22"/>
            <w:szCs w:val="22"/>
          </w:rPr>
          <w:delText xml:space="preserve"> nucleotide composition until</w:delText>
        </w:r>
      </w:del>
      <w:r w:rsidR="009E2BCA" w:rsidRPr="00742EFD">
        <w:rPr>
          <w:rFonts w:ascii="Arial" w:hAnsi="Arial" w:cs="Arial"/>
          <w:sz w:val="22"/>
          <w:szCs w:val="22"/>
        </w:rPr>
        <w:t xml:space="preserve"> binding equilibrium, </w:t>
      </w:r>
      <w:ins w:id="410" w:author="David Bartel" w:date="2018-02-22T19:59:00Z">
        <w:r w:rsidR="000A7B27" w:rsidRPr="00742EFD">
          <w:rPr>
            <w:rFonts w:ascii="Arial" w:hAnsi="Arial" w:cs="Arial"/>
            <w:sz w:val="22"/>
            <w:szCs w:val="22"/>
          </w:rPr>
          <w:t xml:space="preserve">the protein is </w:t>
        </w:r>
      </w:ins>
      <w:ins w:id="411" w:author="David Bartel" w:date="2018-02-23T20:46:00Z">
        <w:r w:rsidR="00F101EE" w:rsidRPr="00742EFD">
          <w:rPr>
            <w:rFonts w:ascii="Arial" w:hAnsi="Arial" w:cs="Arial"/>
            <w:sz w:val="22"/>
            <w:szCs w:val="22"/>
          </w:rPr>
          <w:t>pulled down</w:t>
        </w:r>
      </w:ins>
      <w:ins w:id="412" w:author="David Bartel" w:date="2018-02-22T19:59:00Z">
        <w:r w:rsidR="000A7B27" w:rsidRPr="00742EFD">
          <w:rPr>
            <w:rFonts w:ascii="Arial" w:hAnsi="Arial" w:cs="Arial"/>
            <w:sz w:val="22"/>
            <w:szCs w:val="22"/>
          </w:rPr>
          <w:t xml:space="preserve"> </w:t>
        </w:r>
      </w:ins>
      <w:ins w:id="413" w:author="David Bartel" w:date="2018-02-22T20:00:00Z">
        <w:r w:rsidR="000A7B27" w:rsidRPr="00742EFD">
          <w:rPr>
            <w:rFonts w:ascii="Arial" w:hAnsi="Arial" w:cs="Arial"/>
            <w:sz w:val="22"/>
            <w:szCs w:val="22"/>
          </w:rPr>
          <w:t xml:space="preserve">and any </w:t>
        </w:r>
      </w:ins>
      <w:ins w:id="414" w:author="David Bartel" w:date="2018-02-23T20:46:00Z">
        <w:r w:rsidR="00F101EE" w:rsidRPr="00742EFD">
          <w:rPr>
            <w:rFonts w:ascii="Arial" w:hAnsi="Arial" w:cs="Arial"/>
            <w:sz w:val="22"/>
            <w:szCs w:val="22"/>
          </w:rPr>
          <w:t>co-purifying</w:t>
        </w:r>
      </w:ins>
      <w:ins w:id="415" w:author="David Bartel" w:date="2018-02-22T20:00:00Z">
        <w:r w:rsidR="000A7B27" w:rsidRPr="00742EFD">
          <w:rPr>
            <w:rFonts w:ascii="Arial" w:hAnsi="Arial" w:cs="Arial"/>
            <w:sz w:val="22"/>
            <w:szCs w:val="22"/>
          </w:rPr>
          <w:t xml:space="preserve"> RNA molecules are reverse transcribed, amplified and sequenced. </w:t>
        </w:r>
      </w:ins>
      <w:del w:id="416" w:author="David Bartel" w:date="2018-02-23T00:09:00Z">
        <w:r w:rsidR="009E2BCA" w:rsidRPr="00742EFD" w:rsidDel="00D92EF6">
          <w:rPr>
            <w:rFonts w:ascii="Arial" w:hAnsi="Arial" w:cs="Arial"/>
            <w:sz w:val="22"/>
            <w:szCs w:val="22"/>
          </w:rPr>
          <w:delText>followed by high-throughput sequencing of both the protein-bound and input RNA library. The random library inherently contains a low frequency of canonical 6mer, 7mer, and 8mer sites within diverse sequence contexts, and a majority of RNAs sequences within with no complementarity, for any miRNA sequence. We reasoned that calculation of the overall binding affinity for each site-type within this randomized context would provide a more representative picture of binding for comparison with relative efficacy of repression in vivo than binding affinity.</w:delText>
        </w:r>
      </w:del>
      <w:ins w:id="417" w:author="David Bartel" w:date="2018-02-23T00:12:00Z">
        <w:r w:rsidR="00063BD8" w:rsidRPr="00742EFD">
          <w:rPr>
            <w:rFonts w:ascii="Arial" w:hAnsi="Arial" w:cs="Arial"/>
            <w:sz w:val="22"/>
            <w:szCs w:val="22"/>
          </w:rPr>
          <w:t xml:space="preserve"> </w:t>
        </w:r>
      </w:ins>
      <w:ins w:id="418" w:author="David Bartel" w:date="2018-02-23T00:20:00Z">
        <w:r w:rsidR="006F4E3A" w:rsidRPr="00742EFD">
          <w:rPr>
            <w:rFonts w:ascii="Arial" w:hAnsi="Arial" w:cs="Arial"/>
            <w:sz w:val="22"/>
            <w:szCs w:val="22"/>
          </w:rPr>
          <w:t xml:space="preserve">To </w:t>
        </w:r>
      </w:ins>
      <w:r w:rsidR="006F4E3A" w:rsidRPr="00742EFD">
        <w:rPr>
          <w:rFonts w:ascii="Arial" w:hAnsi="Arial" w:cs="Arial"/>
          <w:sz w:val="22"/>
          <w:szCs w:val="22"/>
        </w:rPr>
        <w:t>perform</w:t>
      </w:r>
      <w:del w:id="419" w:author="David Bartel" w:date="2018-02-23T00:20:00Z">
        <w:r w:rsidR="006F4E3A" w:rsidRPr="00742EFD" w:rsidDel="001D4163">
          <w:rPr>
            <w:rFonts w:ascii="Arial" w:hAnsi="Arial" w:cs="Arial"/>
            <w:sz w:val="22"/>
            <w:szCs w:val="22"/>
          </w:rPr>
          <w:delText>ed</w:delText>
        </w:r>
      </w:del>
      <w:r w:rsidR="006F4E3A" w:rsidRPr="00742EFD">
        <w:rPr>
          <w:rFonts w:ascii="Arial" w:hAnsi="Arial" w:cs="Arial"/>
          <w:sz w:val="22"/>
          <w:szCs w:val="22"/>
        </w:rPr>
        <w:t xml:space="preserve"> AGO-RBNS</w:t>
      </w:r>
      <w:del w:id="420" w:author="David Bartel" w:date="2018-02-23T00:20:00Z">
        <w:r w:rsidR="006F4E3A" w:rsidRPr="00742EFD" w:rsidDel="001D4163">
          <w:rPr>
            <w:rFonts w:ascii="Arial" w:hAnsi="Arial" w:cs="Arial"/>
            <w:sz w:val="22"/>
            <w:szCs w:val="22"/>
          </w:rPr>
          <w:delText xml:space="preserve"> by</w:delText>
        </w:r>
      </w:del>
      <w:ins w:id="421" w:author="David Bartel" w:date="2018-02-23T00:20:00Z">
        <w:r w:rsidR="006F4E3A" w:rsidRPr="00742EFD">
          <w:rPr>
            <w:rFonts w:ascii="Arial" w:hAnsi="Arial" w:cs="Arial"/>
            <w:sz w:val="22"/>
            <w:szCs w:val="22"/>
          </w:rPr>
          <w:t>, we</w:t>
        </w:r>
      </w:ins>
      <w:r w:rsidR="006F4E3A" w:rsidRPr="00742EFD">
        <w:rPr>
          <w:rFonts w:ascii="Arial" w:hAnsi="Arial" w:cs="Arial"/>
          <w:sz w:val="22"/>
          <w:szCs w:val="22"/>
        </w:rPr>
        <w:t xml:space="preserve"> </w:t>
      </w:r>
      <w:del w:id="422" w:author="David Bartel" w:date="2018-02-23T00:20:00Z">
        <w:r w:rsidR="006F4E3A" w:rsidRPr="00742EFD" w:rsidDel="001D4163">
          <w:rPr>
            <w:rFonts w:ascii="Arial" w:hAnsi="Arial" w:cs="Arial"/>
            <w:sz w:val="22"/>
            <w:szCs w:val="22"/>
          </w:rPr>
          <w:delText xml:space="preserve">incubating </w:delText>
        </w:r>
      </w:del>
      <w:ins w:id="423" w:author="David Bartel" w:date="2018-02-23T00:20:00Z">
        <w:r w:rsidR="006F4E3A" w:rsidRPr="00742EFD">
          <w:rPr>
            <w:rFonts w:ascii="Arial" w:hAnsi="Arial" w:cs="Arial"/>
            <w:sz w:val="22"/>
            <w:szCs w:val="22"/>
          </w:rPr>
          <w:t xml:space="preserve">set up five binding reactions, each </w:t>
        </w:r>
      </w:ins>
      <w:ins w:id="424" w:author="David Bartel" w:date="2018-02-23T20:47:00Z">
        <w:r w:rsidR="00F101EE" w:rsidRPr="00742EFD">
          <w:rPr>
            <w:rFonts w:ascii="Arial" w:hAnsi="Arial" w:cs="Arial"/>
            <w:sz w:val="22"/>
            <w:szCs w:val="22"/>
          </w:rPr>
          <w:t xml:space="preserve">with </w:t>
        </w:r>
      </w:ins>
      <w:del w:id="425" w:author="David Bartel" w:date="2018-02-23T20:47:00Z">
        <w:r w:rsidR="006F4E3A" w:rsidRPr="00742EFD" w:rsidDel="00F101EE">
          <w:rPr>
            <w:rFonts w:ascii="Arial" w:hAnsi="Arial" w:cs="Arial"/>
            <w:sz w:val="22"/>
            <w:szCs w:val="22"/>
          </w:rPr>
          <w:delText>a constant</w:delText>
        </w:r>
      </w:del>
      <w:del w:id="426" w:author="David Bartel" w:date="2018-02-23T22:04:00Z">
        <w:r w:rsidR="006F4E3A" w:rsidRPr="00742EFD" w:rsidDel="00955043">
          <w:rPr>
            <w:rFonts w:ascii="Arial" w:hAnsi="Arial" w:cs="Arial"/>
            <w:sz w:val="22"/>
            <w:szCs w:val="22"/>
          </w:rPr>
          <w:delText xml:space="preserve"> concentration of the </w:delText>
        </w:r>
      </w:del>
      <w:del w:id="427" w:author="David Bartel" w:date="2018-02-23T00:18:00Z">
        <w:r w:rsidR="006F4E3A" w:rsidRPr="00742EFD" w:rsidDel="001D4163">
          <w:rPr>
            <w:rFonts w:ascii="Arial" w:hAnsi="Arial" w:cs="Arial"/>
            <w:sz w:val="22"/>
            <w:szCs w:val="22"/>
          </w:rPr>
          <w:delText xml:space="preserve">randomized </w:delText>
        </w:r>
      </w:del>
      <w:del w:id="428" w:author="David Bartel" w:date="2018-02-23T22:04:00Z">
        <w:r w:rsidR="006F4E3A" w:rsidRPr="00742EFD" w:rsidDel="00955043">
          <w:rPr>
            <w:rFonts w:ascii="Arial" w:hAnsi="Arial" w:cs="Arial"/>
            <w:sz w:val="22"/>
            <w:szCs w:val="22"/>
          </w:rPr>
          <w:delText xml:space="preserve">library (100 nM) </w:delText>
        </w:r>
      </w:del>
      <w:del w:id="429" w:author="David Bartel" w:date="2018-02-23T00:21:00Z">
        <w:r w:rsidR="006F4E3A" w:rsidRPr="00742EFD" w:rsidDel="00A732A8">
          <w:rPr>
            <w:rFonts w:ascii="Arial" w:hAnsi="Arial" w:cs="Arial"/>
            <w:sz w:val="22"/>
            <w:szCs w:val="22"/>
          </w:rPr>
          <w:delText>with five distinct</w:delText>
        </w:r>
      </w:del>
      <w:ins w:id="430" w:author="David Bartel" w:date="2018-02-23T20:47:00Z">
        <w:r w:rsidR="00F101EE" w:rsidRPr="00742EFD">
          <w:rPr>
            <w:rFonts w:ascii="Arial" w:hAnsi="Arial" w:cs="Arial"/>
            <w:sz w:val="22"/>
            <w:szCs w:val="22"/>
          </w:rPr>
          <w:t>a</w:t>
        </w:r>
      </w:ins>
      <w:ins w:id="431" w:author="David Bartel" w:date="2018-02-23T00:21:00Z">
        <w:r w:rsidR="006F4E3A" w:rsidRPr="00742EFD">
          <w:rPr>
            <w:rFonts w:ascii="Arial" w:hAnsi="Arial" w:cs="Arial"/>
            <w:sz w:val="22"/>
            <w:szCs w:val="22"/>
          </w:rPr>
          <w:t xml:space="preserve"> different</w:t>
        </w:r>
      </w:ins>
      <w:r w:rsidR="006F4E3A" w:rsidRPr="00742EFD">
        <w:rPr>
          <w:rFonts w:ascii="Arial" w:hAnsi="Arial" w:cs="Arial"/>
          <w:sz w:val="22"/>
          <w:szCs w:val="22"/>
        </w:rPr>
        <w:t xml:space="preserve"> concentration</w:t>
      </w:r>
      <w:del w:id="432" w:author="David Bartel" w:date="2018-02-23T20:47:00Z">
        <w:r w:rsidR="006F4E3A" w:rsidRPr="00742EFD" w:rsidDel="00F101EE">
          <w:rPr>
            <w:rFonts w:ascii="Arial" w:hAnsi="Arial" w:cs="Arial"/>
            <w:sz w:val="22"/>
            <w:szCs w:val="22"/>
          </w:rPr>
          <w:delText>s</w:delText>
        </w:r>
      </w:del>
      <w:r w:rsidR="006F4E3A" w:rsidRPr="00742EFD">
        <w:rPr>
          <w:rFonts w:ascii="Arial" w:hAnsi="Arial" w:cs="Arial"/>
          <w:sz w:val="22"/>
          <w:szCs w:val="22"/>
        </w:rPr>
        <w:t xml:space="preserve"> of purified human AGO2–miR-1 (</w:t>
      </w:r>
      <w:ins w:id="433" w:author="David Bartel" w:date="2018-02-23T00:22:00Z">
        <w:r w:rsidR="006F4E3A" w:rsidRPr="00742EFD">
          <w:rPr>
            <w:rFonts w:ascii="Arial" w:hAnsi="Arial" w:cs="Arial"/>
            <w:sz w:val="22"/>
            <w:szCs w:val="22"/>
          </w:rPr>
          <w:t xml:space="preserve">range, </w:t>
        </w:r>
      </w:ins>
      <w:r w:rsidR="006F4E3A" w:rsidRPr="00742EFD">
        <w:rPr>
          <w:rFonts w:ascii="Arial" w:hAnsi="Arial" w:cs="Arial"/>
          <w:sz w:val="22"/>
          <w:szCs w:val="22"/>
        </w:rPr>
        <w:t xml:space="preserve">7.2–720 </w:t>
      </w:r>
      <w:proofErr w:type="spellStart"/>
      <w:r w:rsidR="006F4E3A" w:rsidRPr="00742EFD">
        <w:rPr>
          <w:rFonts w:ascii="Arial" w:hAnsi="Arial" w:cs="Arial"/>
          <w:sz w:val="22"/>
          <w:szCs w:val="22"/>
        </w:rPr>
        <w:t>pM</w:t>
      </w:r>
      <w:proofErr w:type="spellEnd"/>
      <w:r w:rsidR="006F4E3A" w:rsidRPr="00742EFD">
        <w:rPr>
          <w:rFonts w:ascii="Arial" w:hAnsi="Arial" w:cs="Arial"/>
          <w:sz w:val="22"/>
          <w:szCs w:val="22"/>
        </w:rPr>
        <w:t>, logarithmically spaced)</w:t>
      </w:r>
      <w:ins w:id="434" w:author="David Bartel" w:date="2018-02-23T22:04:00Z">
        <w:r w:rsidR="00955043" w:rsidRPr="00742EFD">
          <w:rPr>
            <w:rFonts w:ascii="Arial" w:hAnsi="Arial" w:cs="Arial"/>
            <w:sz w:val="22"/>
            <w:szCs w:val="22"/>
          </w:rPr>
          <w:t xml:space="preserve"> and a constant concentration of </w:t>
        </w:r>
      </w:ins>
      <w:ins w:id="435" w:author="David Bartel" w:date="2018-02-23T22:05:00Z">
        <w:r w:rsidR="00955043" w:rsidRPr="00742EFD">
          <w:rPr>
            <w:rFonts w:ascii="Arial" w:hAnsi="Arial" w:cs="Arial"/>
            <w:sz w:val="22"/>
            <w:szCs w:val="22"/>
          </w:rPr>
          <w:t xml:space="preserve">an </w:t>
        </w:r>
      </w:ins>
      <w:ins w:id="436" w:author="David Bartel" w:date="2018-02-23T22:04:00Z">
        <w:r w:rsidR="00955043" w:rsidRPr="00742EFD">
          <w:rPr>
            <w:rFonts w:ascii="Arial" w:hAnsi="Arial" w:cs="Arial"/>
            <w:sz w:val="22"/>
            <w:szCs w:val="22"/>
          </w:rPr>
          <w:t xml:space="preserve">RNA library with </w:t>
        </w:r>
      </w:ins>
      <w:ins w:id="437" w:author="David Bartel" w:date="2018-02-23T22:06:00Z">
        <w:r w:rsidR="00955043" w:rsidRPr="00742EFD">
          <w:rPr>
            <w:rFonts w:ascii="Arial" w:hAnsi="Arial" w:cs="Arial"/>
            <w:sz w:val="22"/>
            <w:szCs w:val="22"/>
          </w:rPr>
          <w:t xml:space="preserve">a </w:t>
        </w:r>
      </w:ins>
      <w:ins w:id="438" w:author="David Bartel" w:date="2018-02-23T22:04:00Z">
        <w:r w:rsidR="00955043" w:rsidRPr="00742EFD">
          <w:rPr>
            <w:rFonts w:ascii="Arial" w:hAnsi="Arial" w:cs="Arial"/>
            <w:sz w:val="22"/>
            <w:szCs w:val="22"/>
          </w:rPr>
          <w:t>37</w:t>
        </w:r>
      </w:ins>
      <w:ins w:id="439" w:author="David Bartel" w:date="2018-02-23T22:06:00Z">
        <w:r w:rsidR="00955043" w:rsidRPr="00742EFD">
          <w:rPr>
            <w:rFonts w:ascii="Arial" w:hAnsi="Arial" w:cs="Arial"/>
            <w:sz w:val="22"/>
            <w:szCs w:val="22"/>
          </w:rPr>
          <w:t>-nt</w:t>
        </w:r>
      </w:ins>
      <w:ins w:id="440" w:author="David Bartel" w:date="2018-02-23T22:04:00Z">
        <w:r w:rsidR="00955043" w:rsidRPr="00742EFD">
          <w:rPr>
            <w:rFonts w:ascii="Arial" w:hAnsi="Arial" w:cs="Arial"/>
            <w:sz w:val="22"/>
            <w:szCs w:val="22"/>
          </w:rPr>
          <w:t xml:space="preserve"> random-sequence </w:t>
        </w:r>
      </w:ins>
      <w:ins w:id="441" w:author="David Bartel" w:date="2018-02-23T22:06:00Z">
        <w:r w:rsidR="00955043" w:rsidRPr="00742EFD">
          <w:rPr>
            <w:rFonts w:ascii="Arial" w:hAnsi="Arial" w:cs="Arial"/>
            <w:sz w:val="22"/>
            <w:szCs w:val="22"/>
          </w:rPr>
          <w:t>region</w:t>
        </w:r>
      </w:ins>
      <w:ins w:id="442" w:author="David Bartel" w:date="2018-02-23T22:04:00Z">
        <w:r w:rsidR="00955043" w:rsidRPr="00742EFD">
          <w:rPr>
            <w:rFonts w:ascii="Arial" w:hAnsi="Arial" w:cs="Arial"/>
            <w:sz w:val="22"/>
            <w:szCs w:val="22"/>
          </w:rPr>
          <w:t xml:space="preserve"> (100 </w:t>
        </w:r>
        <w:proofErr w:type="spellStart"/>
        <w:r w:rsidR="00955043" w:rsidRPr="00742EFD">
          <w:rPr>
            <w:rFonts w:ascii="Arial" w:hAnsi="Arial" w:cs="Arial"/>
            <w:sz w:val="22"/>
            <w:szCs w:val="22"/>
          </w:rPr>
          <w:t>nM</w:t>
        </w:r>
        <w:proofErr w:type="spellEnd"/>
        <w:r w:rsidR="00955043" w:rsidRPr="00742EFD">
          <w:rPr>
            <w:rFonts w:ascii="Arial" w:hAnsi="Arial" w:cs="Arial"/>
            <w:sz w:val="22"/>
            <w:szCs w:val="22"/>
          </w:rPr>
          <w:t>)</w:t>
        </w:r>
      </w:ins>
      <w:r w:rsidR="006F4E3A" w:rsidRPr="00742EFD">
        <w:rPr>
          <w:rFonts w:ascii="Arial" w:hAnsi="Arial" w:cs="Arial"/>
          <w:sz w:val="22"/>
          <w:szCs w:val="22"/>
        </w:rPr>
        <w:t xml:space="preserve">. </w:t>
      </w:r>
      <w:ins w:id="443" w:author="David Bartel" w:date="2018-02-23T22:06:00Z">
        <w:r w:rsidR="00FA5011" w:rsidRPr="00742EFD">
          <w:rPr>
            <w:rFonts w:ascii="Arial" w:hAnsi="Arial" w:cs="Arial"/>
            <w:sz w:val="22"/>
            <w:szCs w:val="22"/>
          </w:rPr>
          <w:t xml:space="preserve"> </w:t>
        </w:r>
      </w:ins>
      <w:del w:id="444" w:author="David Bartel" w:date="2018-02-23T22:00:00Z">
        <w:r w:rsidR="006F4E3A" w:rsidRPr="00742EFD" w:rsidDel="00B977EE">
          <w:rPr>
            <w:rFonts w:ascii="Arial" w:hAnsi="Arial" w:cs="Arial"/>
            <w:sz w:val="22"/>
            <w:szCs w:val="22"/>
          </w:rPr>
          <w:delText>The</w:delText>
        </w:r>
      </w:del>
      <w:del w:id="445" w:author="David Bartel" w:date="2018-02-23T00:27:00Z">
        <w:r w:rsidR="006F4E3A" w:rsidRPr="00742EFD" w:rsidDel="00415B25">
          <w:rPr>
            <w:rFonts w:ascii="Arial" w:hAnsi="Arial" w:cs="Arial"/>
            <w:sz w:val="22"/>
            <w:szCs w:val="22"/>
          </w:rPr>
          <w:delText xml:space="preserve"> experimental</w:delText>
        </w:r>
      </w:del>
      <w:del w:id="446" w:author="David Bartel" w:date="2018-02-23T22:00:00Z">
        <w:r w:rsidR="006F4E3A" w:rsidRPr="00742EFD" w:rsidDel="00B977EE">
          <w:rPr>
            <w:rFonts w:ascii="Arial" w:hAnsi="Arial" w:cs="Arial"/>
            <w:sz w:val="22"/>
            <w:szCs w:val="22"/>
          </w:rPr>
          <w:delText xml:space="preserve"> concentrations were chosen </w:delText>
        </w:r>
      </w:del>
      <w:del w:id="447" w:author="David Bartel" w:date="2018-02-23T00:28:00Z">
        <w:r w:rsidR="006F4E3A" w:rsidRPr="00742EFD" w:rsidDel="00415B25">
          <w:rPr>
            <w:rFonts w:ascii="Arial" w:hAnsi="Arial" w:cs="Arial"/>
            <w:sz w:val="22"/>
            <w:szCs w:val="22"/>
          </w:rPr>
          <w:delText>to set the ratio of total</w:delText>
        </w:r>
      </w:del>
      <w:del w:id="448" w:author="David Bartel" w:date="2018-02-23T22:00:00Z">
        <w:r w:rsidR="006F4E3A" w:rsidRPr="00742EFD" w:rsidDel="00B977EE">
          <w:rPr>
            <w:rFonts w:ascii="Arial" w:hAnsi="Arial" w:cs="Arial"/>
            <w:sz w:val="22"/>
            <w:szCs w:val="22"/>
          </w:rPr>
          <w:delText xml:space="preserve"> AGO2</w:delText>
        </w:r>
      </w:del>
      <w:del w:id="449" w:author="David Bartel" w:date="2018-02-23T00:29:00Z">
        <w:r w:rsidR="006F4E3A" w:rsidRPr="00742EFD" w:rsidDel="00415B25">
          <w:rPr>
            <w:rFonts w:ascii="Arial" w:hAnsi="Arial" w:cs="Arial"/>
            <w:sz w:val="22"/>
            <w:szCs w:val="22"/>
          </w:rPr>
          <w:delText>–miR-1</w:delText>
        </w:r>
      </w:del>
      <w:del w:id="450" w:author="David Bartel" w:date="2018-02-23T22:00:00Z">
        <w:r w:rsidR="006F4E3A" w:rsidRPr="00742EFD" w:rsidDel="00B977EE">
          <w:rPr>
            <w:rFonts w:ascii="Arial" w:hAnsi="Arial" w:cs="Arial"/>
            <w:sz w:val="22"/>
            <w:szCs w:val="22"/>
          </w:rPr>
          <w:delText xml:space="preserve"> to </w:delText>
        </w:r>
      </w:del>
      <w:del w:id="451" w:author="David Bartel" w:date="2018-02-23T00:29:00Z">
        <w:r w:rsidR="006F4E3A" w:rsidRPr="00742EFD" w:rsidDel="00415B25">
          <w:rPr>
            <w:rFonts w:ascii="Arial" w:hAnsi="Arial" w:cs="Arial"/>
            <w:sz w:val="22"/>
            <w:szCs w:val="22"/>
          </w:rPr>
          <w:delText xml:space="preserve">total </w:delText>
        </w:r>
      </w:del>
      <w:del w:id="452" w:author="David Bartel" w:date="2018-02-23T22:00:00Z">
        <w:r w:rsidR="006F4E3A" w:rsidRPr="00742EFD" w:rsidDel="00B977EE">
          <w:rPr>
            <w:rFonts w:ascii="Arial" w:hAnsi="Arial" w:cs="Arial"/>
            <w:sz w:val="22"/>
            <w:szCs w:val="22"/>
          </w:rPr>
          <w:delText xml:space="preserve">8mer-containing </w:delText>
        </w:r>
      </w:del>
      <w:del w:id="453" w:author="David Bartel" w:date="2018-02-23T00:30:00Z">
        <w:r w:rsidR="006F4E3A" w:rsidRPr="00742EFD" w:rsidDel="00415B25">
          <w:rPr>
            <w:rFonts w:ascii="Arial" w:hAnsi="Arial" w:cs="Arial"/>
            <w:sz w:val="22"/>
            <w:szCs w:val="22"/>
          </w:rPr>
          <w:delText>library RNA in the binding reaction to be</w:delText>
        </w:r>
      </w:del>
      <w:del w:id="454" w:author="David Bartel" w:date="2018-02-23T22:00:00Z">
        <w:r w:rsidR="006F4E3A" w:rsidRPr="00742EFD" w:rsidDel="00B977EE">
          <w:rPr>
            <w:rFonts w:ascii="Arial" w:hAnsi="Arial" w:cs="Arial"/>
            <w:sz w:val="22"/>
            <w:szCs w:val="22"/>
          </w:rPr>
          <w:delText xml:space="preserve"> ~ 1:10 </w:delText>
        </w:r>
      </w:del>
      <w:del w:id="455" w:author="David Bartel" w:date="2018-02-23T00:26:00Z">
        <w:r w:rsidR="006F4E3A" w:rsidRPr="00742EFD" w:rsidDel="00415B25">
          <w:rPr>
            <w:rFonts w:ascii="Arial" w:hAnsi="Arial" w:cs="Arial"/>
            <w:sz w:val="22"/>
            <w:szCs w:val="22"/>
          </w:rPr>
          <w:delText xml:space="preserve"> </w:delText>
        </w:r>
      </w:del>
      <w:del w:id="456" w:author="David Bartel" w:date="2018-02-23T00:31:00Z">
        <w:r w:rsidR="006F4E3A" w:rsidRPr="00742EFD" w:rsidDel="006F4E3A">
          <w:rPr>
            <w:rFonts w:ascii="Arial" w:hAnsi="Arial" w:cs="Arial"/>
            <w:sz w:val="22"/>
            <w:szCs w:val="22"/>
          </w:rPr>
          <w:delText xml:space="preserve">and </w:delText>
        </w:r>
      </w:del>
      <w:del w:id="457" w:author="David Bartel" w:date="2018-02-23T22:00:00Z">
        <w:r w:rsidR="006F4E3A" w:rsidRPr="00742EFD" w:rsidDel="00B977EE">
          <w:rPr>
            <w:rFonts w:ascii="Arial" w:hAnsi="Arial" w:cs="Arial"/>
            <w:sz w:val="22"/>
            <w:szCs w:val="22"/>
          </w:rPr>
          <w:delText xml:space="preserve">10:1 in the </w:delText>
        </w:r>
      </w:del>
      <w:del w:id="458" w:author="David Bartel" w:date="2018-02-23T00:31:00Z">
        <w:r w:rsidR="006F4E3A" w:rsidRPr="00742EFD" w:rsidDel="006F4E3A">
          <w:rPr>
            <w:rFonts w:ascii="Arial" w:hAnsi="Arial" w:cs="Arial"/>
            <w:sz w:val="22"/>
            <w:szCs w:val="22"/>
          </w:rPr>
          <w:delText xml:space="preserve">7.2 and </w:delText>
        </w:r>
      </w:del>
      <w:del w:id="459" w:author="David Bartel" w:date="2018-02-23T22:00:00Z">
        <w:r w:rsidR="006F4E3A" w:rsidRPr="00742EFD" w:rsidDel="00B977EE">
          <w:rPr>
            <w:rFonts w:ascii="Arial" w:hAnsi="Arial" w:cs="Arial"/>
            <w:sz w:val="22"/>
            <w:szCs w:val="22"/>
          </w:rPr>
          <w:delText xml:space="preserve">720 pM </w:delText>
        </w:r>
      </w:del>
      <w:del w:id="460" w:author="David Bartel" w:date="2018-02-23T00:31:00Z">
        <w:r w:rsidR="006F4E3A" w:rsidRPr="00742EFD" w:rsidDel="006F4E3A">
          <w:rPr>
            <w:rFonts w:ascii="Arial" w:hAnsi="Arial" w:cs="Arial"/>
            <w:sz w:val="22"/>
            <w:szCs w:val="22"/>
          </w:rPr>
          <w:delText>samples, respectively, such that each of the five AGO-RBNS samples would report on a distinct state of saturation of the of the library sites</w:delText>
        </w:r>
      </w:del>
      <w:del w:id="461" w:author="David Bartel" w:date="2018-02-23T22:00:00Z">
        <w:r w:rsidR="006F4E3A" w:rsidRPr="00742EFD" w:rsidDel="00B977EE">
          <w:rPr>
            <w:rFonts w:ascii="Arial" w:hAnsi="Arial" w:cs="Arial"/>
            <w:sz w:val="22"/>
            <w:szCs w:val="22"/>
          </w:rPr>
          <w:delText xml:space="preserve">. </w:delText>
        </w:r>
      </w:del>
      <w:ins w:id="462" w:author="David Bartel" w:date="2018-02-23T00:31:00Z">
        <w:r w:rsidR="006F4E3A" w:rsidRPr="00742EFD">
          <w:rPr>
            <w:rFonts w:ascii="Arial" w:hAnsi="Arial" w:cs="Arial"/>
            <w:sz w:val="22"/>
            <w:szCs w:val="22"/>
          </w:rPr>
          <w:t xml:space="preserve">We also modified the </w:t>
        </w:r>
      </w:ins>
      <w:ins w:id="463" w:author="David Bartel" w:date="2018-02-23T00:33:00Z">
        <w:r w:rsidR="006F4E3A" w:rsidRPr="00742EFD">
          <w:rPr>
            <w:rFonts w:ascii="Arial" w:hAnsi="Arial" w:cs="Arial"/>
            <w:sz w:val="22"/>
            <w:szCs w:val="22"/>
          </w:rPr>
          <w:t xml:space="preserve">protein-isolation step of the </w:t>
        </w:r>
      </w:ins>
      <w:ins w:id="464" w:author="David Bartel" w:date="2018-02-23T00:41:00Z">
        <w:r w:rsidR="00D657AD" w:rsidRPr="00742EFD">
          <w:rPr>
            <w:rFonts w:ascii="Arial" w:hAnsi="Arial" w:cs="Arial"/>
            <w:sz w:val="22"/>
            <w:szCs w:val="22"/>
          </w:rPr>
          <w:t xml:space="preserve">RBNS </w:t>
        </w:r>
      </w:ins>
      <w:ins w:id="465" w:author="David Bartel" w:date="2018-02-23T00:33:00Z">
        <w:r w:rsidR="006F4E3A" w:rsidRPr="00742EFD">
          <w:rPr>
            <w:rFonts w:ascii="Arial" w:hAnsi="Arial" w:cs="Arial"/>
            <w:sz w:val="22"/>
            <w:szCs w:val="22"/>
          </w:rPr>
          <w:t>protocol, replacing</w:t>
        </w:r>
      </w:ins>
      <w:r w:rsidR="006F4E3A" w:rsidRPr="00742EFD">
        <w:rPr>
          <w:rFonts w:ascii="Arial" w:hAnsi="Arial" w:cs="Arial"/>
          <w:sz w:val="22"/>
          <w:szCs w:val="22"/>
        </w:rPr>
        <w:t xml:space="preserve"> </w:t>
      </w:r>
      <w:ins w:id="466" w:author="David Bartel" w:date="2018-02-23T00:35:00Z">
        <w:r w:rsidR="006F4E3A" w:rsidRPr="00742EFD">
          <w:rPr>
            <w:rFonts w:ascii="Arial" w:hAnsi="Arial" w:cs="Arial"/>
            <w:sz w:val="22"/>
            <w:szCs w:val="22"/>
          </w:rPr>
          <w:t xml:space="preserve">protein pull-down with </w:t>
        </w:r>
      </w:ins>
    </w:p>
    <w:p w14:paraId="51102739" w14:textId="13D98A35" w:rsidR="009E2BCA" w:rsidRPr="00742EFD" w:rsidRDefault="009E2BCA" w:rsidP="00A310E5">
      <w:pPr>
        <w:spacing w:line="360" w:lineRule="auto"/>
        <w:rPr>
          <w:rFonts w:ascii="Arial" w:hAnsi="Arial" w:cs="Arial"/>
          <w:sz w:val="22"/>
          <w:szCs w:val="22"/>
        </w:rPr>
      </w:pPr>
      <w:del w:id="467" w:author="David Bartel" w:date="2018-02-23T00:09:00Z">
        <w:r w:rsidRPr="00742EFD" w:rsidDel="00D92EF6">
          <w:rPr>
            <w:rFonts w:ascii="Arial" w:hAnsi="Arial" w:cs="Arial"/>
            <w:sz w:val="22"/>
            <w:szCs w:val="22"/>
          </w:rPr>
          <w:tab/>
        </w:r>
      </w:del>
      <w:del w:id="468" w:author="David Bartel" w:date="2018-02-23T00:35:00Z">
        <w:r w:rsidRPr="00742EFD" w:rsidDel="006F4E3A">
          <w:rPr>
            <w:rFonts w:ascii="Arial" w:hAnsi="Arial" w:cs="Arial"/>
            <w:sz w:val="22"/>
            <w:szCs w:val="22"/>
          </w:rPr>
          <w:delText xml:space="preserve">We modified the </w:delText>
        </w:r>
      </w:del>
      <w:del w:id="469" w:author="David Bartel" w:date="2018-02-23T00:09:00Z">
        <w:r w:rsidRPr="00742EFD" w:rsidDel="00D92EF6">
          <w:rPr>
            <w:rFonts w:ascii="Arial" w:hAnsi="Arial" w:cs="Arial"/>
            <w:sz w:val="22"/>
            <w:szCs w:val="22"/>
          </w:rPr>
          <w:delText xml:space="preserve">published </w:delText>
        </w:r>
      </w:del>
      <w:del w:id="470" w:author="David Bartel" w:date="2018-02-23T00:35:00Z">
        <w:r w:rsidRPr="00742EFD" w:rsidDel="006F4E3A">
          <w:rPr>
            <w:rFonts w:ascii="Arial" w:hAnsi="Arial" w:cs="Arial"/>
            <w:sz w:val="22"/>
            <w:szCs w:val="22"/>
          </w:rPr>
          <w:delText xml:space="preserve">RBNS workflow by performing </w:delText>
        </w:r>
      </w:del>
      <w:r w:rsidRPr="00742EFD">
        <w:rPr>
          <w:rFonts w:ascii="Arial" w:hAnsi="Arial" w:cs="Arial"/>
          <w:sz w:val="22"/>
          <w:szCs w:val="22"/>
        </w:rPr>
        <w:t>nitrocellulose filter binding</w:t>
      </w:r>
      <w:ins w:id="471" w:author="David Bartel" w:date="2018-02-23T00:35:00Z">
        <w:r w:rsidR="006F4E3A" w:rsidRPr="00742EFD">
          <w:rPr>
            <w:rFonts w:ascii="Arial" w:hAnsi="Arial" w:cs="Arial"/>
            <w:sz w:val="22"/>
            <w:szCs w:val="22"/>
          </w:rPr>
          <w:t xml:space="preserve">, reasoning that </w:t>
        </w:r>
      </w:ins>
      <w:ins w:id="472" w:author="David Bartel" w:date="2018-02-23T00:36:00Z">
        <w:r w:rsidR="00A310E5" w:rsidRPr="00742EFD">
          <w:rPr>
            <w:rFonts w:ascii="Arial" w:hAnsi="Arial" w:cs="Arial"/>
            <w:sz w:val="22"/>
            <w:szCs w:val="22"/>
          </w:rPr>
          <w:t xml:space="preserve">the rapid wash step of </w:t>
        </w:r>
      </w:ins>
      <w:del w:id="473" w:author="David Bartel" w:date="2018-02-23T00:37:00Z">
        <w:r w:rsidRPr="00742EFD" w:rsidDel="00A310E5">
          <w:rPr>
            <w:rFonts w:ascii="Arial" w:hAnsi="Arial" w:cs="Arial"/>
            <w:sz w:val="22"/>
            <w:szCs w:val="22"/>
          </w:rPr>
          <w:delText xml:space="preserve"> to isolate the AGO–miRNA-bound library molecules, as opposed to using streptavidin-coated magnetic beads to isolate a strep-tagged variant of the protein</w:delText>
        </w:r>
        <w:r w:rsidRPr="00742EFD" w:rsidDel="00A310E5">
          <w:rPr>
            <w:rFonts w:ascii="Arial" w:hAnsi="Arial" w:cs="Arial"/>
            <w:sz w:val="22"/>
            <w:szCs w:val="22"/>
          </w:rPr>
          <w:fldChar w:fldCharType="begin"/>
        </w:r>
        <w:r w:rsidRPr="00742EFD" w:rsidDel="00A310E5">
          <w:rPr>
            <w:rFonts w:ascii="Arial" w:hAnsi="Arial" w:cs="Arial"/>
            <w:sz w:val="22"/>
            <w:szCs w:val="22"/>
          </w:rPr>
          <w:del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A310E5">
          <w:rPr>
            <w:rFonts w:ascii="Arial" w:hAnsi="Arial" w:cs="Arial"/>
            <w:sz w:val="22"/>
            <w:szCs w:val="22"/>
          </w:rPr>
          <w:fldChar w:fldCharType="separate"/>
        </w:r>
        <w:r w:rsidRPr="00742EFD" w:rsidDel="00A310E5">
          <w:rPr>
            <w:rFonts w:ascii="Arial" w:hAnsi="Arial" w:cs="Arial"/>
            <w:sz w:val="22"/>
            <w:szCs w:val="22"/>
          </w:rPr>
          <w:delText>{Lambert:2014jma}</w:delText>
        </w:r>
        <w:r w:rsidRPr="00742EFD" w:rsidDel="00A310E5">
          <w:rPr>
            <w:rFonts w:ascii="Arial" w:hAnsi="Arial" w:cs="Arial"/>
            <w:sz w:val="22"/>
            <w:szCs w:val="22"/>
          </w:rPr>
          <w:fldChar w:fldCharType="end"/>
        </w:r>
        <w:r w:rsidRPr="00742EFD" w:rsidDel="00A310E5">
          <w:rPr>
            <w:rFonts w:ascii="Arial" w:hAnsi="Arial" w:cs="Arial"/>
            <w:sz w:val="22"/>
            <w:szCs w:val="22"/>
          </w:rPr>
          <w:delText xml:space="preserve"> (Figure 1A). We favored </w:delText>
        </w:r>
      </w:del>
      <w:r w:rsidRPr="00742EFD">
        <w:rPr>
          <w:rFonts w:ascii="Arial" w:hAnsi="Arial" w:cs="Arial"/>
          <w:sz w:val="22"/>
          <w:szCs w:val="22"/>
        </w:rPr>
        <w:t xml:space="preserve">filter binding </w:t>
      </w:r>
      <w:del w:id="474" w:author="David Bartel" w:date="2018-02-23T00:37:00Z">
        <w:r w:rsidRPr="00742EFD" w:rsidDel="00A310E5">
          <w:rPr>
            <w:rFonts w:ascii="Arial" w:hAnsi="Arial" w:cs="Arial"/>
            <w:sz w:val="22"/>
            <w:szCs w:val="22"/>
          </w:rPr>
          <w:delText xml:space="preserve">for its rapid binding and wash steps in comparison to bead-based capture, reasoning this </w:delText>
        </w:r>
      </w:del>
      <w:r w:rsidRPr="00742EFD">
        <w:rPr>
          <w:rFonts w:ascii="Arial" w:hAnsi="Arial" w:cs="Arial"/>
          <w:sz w:val="22"/>
          <w:szCs w:val="22"/>
        </w:rPr>
        <w:t xml:space="preserve">would improve retention of </w:t>
      </w:r>
      <w:del w:id="475" w:author="David Bartel" w:date="2018-02-23T00:38:00Z">
        <w:r w:rsidRPr="00742EFD" w:rsidDel="00A310E5">
          <w:rPr>
            <w:rFonts w:ascii="Arial" w:hAnsi="Arial" w:cs="Arial"/>
            <w:sz w:val="22"/>
            <w:szCs w:val="22"/>
          </w:rPr>
          <w:delText xml:space="preserve">the </w:delText>
        </w:r>
      </w:del>
      <w:del w:id="476" w:author="David Bartel" w:date="2018-02-23T00:37:00Z">
        <w:r w:rsidRPr="00742EFD" w:rsidDel="00A310E5">
          <w:rPr>
            <w:rFonts w:ascii="Arial" w:hAnsi="Arial" w:cs="Arial"/>
            <w:sz w:val="22"/>
            <w:szCs w:val="22"/>
          </w:rPr>
          <w:delText xml:space="preserve">real yet </w:delText>
        </w:r>
      </w:del>
      <w:r w:rsidRPr="00742EFD">
        <w:rPr>
          <w:rFonts w:ascii="Arial" w:hAnsi="Arial" w:cs="Arial"/>
          <w:sz w:val="22"/>
          <w:szCs w:val="22"/>
        </w:rPr>
        <w:t xml:space="preserve">low-affinity </w:t>
      </w:r>
      <w:del w:id="477" w:author="David Bartel" w:date="2018-02-23T20:52:00Z">
        <w:r w:rsidRPr="00742EFD" w:rsidDel="00F101EE">
          <w:rPr>
            <w:rFonts w:ascii="Arial" w:hAnsi="Arial" w:cs="Arial"/>
            <w:sz w:val="22"/>
            <w:szCs w:val="22"/>
          </w:rPr>
          <w:delText xml:space="preserve">binding </w:delText>
        </w:r>
      </w:del>
      <w:ins w:id="478" w:author="David Bartel" w:date="2018-02-23T00:39:00Z">
        <w:r w:rsidR="00A310E5" w:rsidRPr="00742EFD">
          <w:rPr>
            <w:rFonts w:ascii="Arial" w:hAnsi="Arial" w:cs="Arial"/>
            <w:sz w:val="22"/>
            <w:szCs w:val="22"/>
          </w:rPr>
          <w:t xml:space="preserve">molecules that </w:t>
        </w:r>
      </w:ins>
      <w:ins w:id="479" w:author="David Bartel" w:date="2018-02-23T20:51:00Z">
        <w:r w:rsidR="00F101EE" w:rsidRPr="00742EFD">
          <w:rPr>
            <w:rFonts w:ascii="Arial" w:hAnsi="Arial" w:cs="Arial"/>
            <w:sz w:val="22"/>
            <w:szCs w:val="22"/>
          </w:rPr>
          <w:t>would</w:t>
        </w:r>
      </w:ins>
      <w:ins w:id="480" w:author="David Bartel" w:date="2018-02-23T00:39:00Z">
        <w:r w:rsidR="00A310E5" w:rsidRPr="00742EFD">
          <w:rPr>
            <w:rFonts w:ascii="Arial" w:hAnsi="Arial" w:cs="Arial"/>
            <w:sz w:val="22"/>
            <w:szCs w:val="22"/>
          </w:rPr>
          <w:t xml:space="preserve"> otherwise be lost during the</w:t>
        </w:r>
      </w:ins>
      <w:del w:id="481" w:author="David Bartel" w:date="2018-02-23T00:39:00Z">
        <w:r w:rsidRPr="00742EFD" w:rsidDel="00A310E5">
          <w:rPr>
            <w:rFonts w:ascii="Arial" w:hAnsi="Arial" w:cs="Arial"/>
            <w:sz w:val="22"/>
            <w:szCs w:val="22"/>
          </w:rPr>
          <w:delText>events that may become depleted during the time required to</w:delText>
        </w:r>
      </w:del>
      <w:r w:rsidRPr="00742EFD">
        <w:rPr>
          <w:rFonts w:ascii="Arial" w:hAnsi="Arial" w:cs="Arial"/>
          <w:sz w:val="22"/>
          <w:szCs w:val="22"/>
        </w:rPr>
        <w:t xml:space="preserve"> wash </w:t>
      </w:r>
      <w:del w:id="482" w:author="David Bartel" w:date="2018-02-23T00:40:00Z">
        <w:r w:rsidRPr="00742EFD" w:rsidDel="00A310E5">
          <w:rPr>
            <w:rFonts w:ascii="Arial" w:hAnsi="Arial" w:cs="Arial"/>
            <w:sz w:val="22"/>
            <w:szCs w:val="22"/>
          </w:rPr>
          <w:delText>the beads</w:delText>
        </w:r>
      </w:del>
      <w:ins w:id="483" w:author="David Bartel" w:date="2018-02-23T00:40:00Z">
        <w:r w:rsidR="00A310E5" w:rsidRPr="00742EFD">
          <w:rPr>
            <w:rFonts w:ascii="Arial" w:hAnsi="Arial" w:cs="Arial"/>
            <w:sz w:val="22"/>
            <w:szCs w:val="22"/>
          </w:rPr>
          <w:t>steps of a pull-down</w:t>
        </w:r>
      </w:ins>
      <w:r w:rsidRPr="00742EFD">
        <w:rPr>
          <w:rFonts w:ascii="Arial" w:hAnsi="Arial" w:cs="Arial"/>
          <w:sz w:val="22"/>
          <w:szCs w:val="22"/>
        </w:rPr>
        <w:t xml:space="preserve">. </w:t>
      </w:r>
      <w:ins w:id="484" w:author="David Bartel" w:date="2018-02-25T09:37:00Z">
        <w:r w:rsidR="00C551D4" w:rsidRPr="00742EFD">
          <w:rPr>
            <w:rFonts w:ascii="Arial" w:hAnsi="Arial" w:cs="Arial"/>
            <w:sz w:val="22"/>
            <w:szCs w:val="22"/>
          </w:rPr>
          <w:t xml:space="preserve"> </w:t>
        </w:r>
      </w:ins>
      <w:ins w:id="485" w:author="David Bartel" w:date="2018-02-25T09:40:00Z">
        <w:r w:rsidR="00C551D4" w:rsidRPr="00742EFD">
          <w:rPr>
            <w:rFonts w:ascii="Arial" w:hAnsi="Arial" w:cs="Arial"/>
            <w:sz w:val="22"/>
            <w:szCs w:val="22"/>
          </w:rPr>
          <w:t>T</w:t>
        </w:r>
      </w:ins>
      <w:ins w:id="486" w:author="David Bartel" w:date="2018-02-25T09:38:00Z">
        <w:r w:rsidR="00C551D4" w:rsidRPr="00742EFD">
          <w:rPr>
            <w:rFonts w:ascii="Arial" w:hAnsi="Arial" w:cs="Arial"/>
            <w:sz w:val="22"/>
            <w:szCs w:val="22"/>
          </w:rPr>
          <w:t xml:space="preserve">his </w:t>
        </w:r>
      </w:ins>
      <w:ins w:id="487" w:author="David Bartel" w:date="2018-02-25T09:40:00Z">
        <w:r w:rsidR="00C551D4" w:rsidRPr="00742EFD">
          <w:rPr>
            <w:rFonts w:ascii="Arial" w:hAnsi="Arial" w:cs="Arial"/>
            <w:sz w:val="22"/>
            <w:szCs w:val="22"/>
          </w:rPr>
          <w:t xml:space="preserve">modified </w:t>
        </w:r>
      </w:ins>
      <w:ins w:id="488" w:author="David Bartel" w:date="2018-02-25T09:38:00Z">
        <w:r w:rsidR="00C551D4" w:rsidRPr="00742EFD">
          <w:rPr>
            <w:rFonts w:ascii="Arial" w:hAnsi="Arial" w:cs="Arial"/>
            <w:sz w:val="22"/>
            <w:szCs w:val="22"/>
          </w:rPr>
          <w:t xml:space="preserve">method was highly reproducible, with high correspondence </w:t>
        </w:r>
      </w:ins>
      <w:ins w:id="489" w:author="David Bartel" w:date="2018-02-25T09:40:00Z">
        <w:r w:rsidR="00C551D4" w:rsidRPr="00742EFD">
          <w:rPr>
            <w:rFonts w:ascii="Arial" w:hAnsi="Arial" w:cs="Arial"/>
            <w:sz w:val="22"/>
            <w:szCs w:val="22"/>
          </w:rPr>
          <w:t xml:space="preserve">observed </w:t>
        </w:r>
      </w:ins>
      <w:ins w:id="490" w:author="David Bartel" w:date="2018-02-25T09:44:00Z">
        <w:r w:rsidR="0028211D" w:rsidRPr="00742EFD">
          <w:rPr>
            <w:rFonts w:ascii="Arial" w:hAnsi="Arial" w:cs="Arial"/>
            <w:sz w:val="22"/>
            <w:szCs w:val="22"/>
          </w:rPr>
          <w:t xml:space="preserve">between the </w:t>
        </w:r>
      </w:ins>
      <w:ins w:id="491" w:author="Sean E. McGeary" w:date="2018-04-21T13:48:00Z">
        <w:r w:rsidR="00570347">
          <w:rPr>
            <w:rFonts w:ascii="Arial" w:hAnsi="Arial" w:cs="Arial"/>
            <w:sz w:val="22"/>
            <w:szCs w:val="22"/>
          </w:rPr>
          <w:t>9</w:t>
        </w:r>
      </w:ins>
      <w:ins w:id="492" w:author="Sean E. McGeary" w:date="2018-04-06T15:37:00Z">
        <w:r w:rsidR="00F8754B">
          <w:rPr>
            <w:rFonts w:ascii="Arial" w:hAnsi="Arial" w:cs="Arial"/>
            <w:sz w:val="22"/>
            <w:szCs w:val="22"/>
          </w:rPr>
          <w:t>mer enrichments</w:t>
        </w:r>
      </w:ins>
      <w:ins w:id="493" w:author="David Bartel" w:date="2018-02-25T09:44:00Z">
        <w:del w:id="494" w:author="Sean E. McGeary" w:date="2018-04-06T15:37:00Z">
          <w:r w:rsidR="0028211D" w:rsidRPr="00742EFD" w:rsidDel="00F8754B">
            <w:rPr>
              <w:rFonts w:ascii="Arial" w:hAnsi="Arial" w:cs="Arial"/>
              <w:sz w:val="22"/>
              <w:szCs w:val="22"/>
            </w:rPr>
            <w:delText>results</w:delText>
          </w:r>
        </w:del>
        <w:r w:rsidR="0028211D" w:rsidRPr="00742EFD">
          <w:rPr>
            <w:rFonts w:ascii="Arial" w:hAnsi="Arial" w:cs="Arial"/>
            <w:sz w:val="22"/>
            <w:szCs w:val="22"/>
          </w:rPr>
          <w:t xml:space="preserve"> of</w:t>
        </w:r>
      </w:ins>
      <w:ins w:id="495" w:author="David Bartel" w:date="2018-02-25T09:38:00Z">
        <w:r w:rsidR="00C551D4" w:rsidRPr="00742EFD">
          <w:rPr>
            <w:rFonts w:ascii="Arial" w:hAnsi="Arial" w:cs="Arial"/>
            <w:sz w:val="22"/>
            <w:szCs w:val="22"/>
          </w:rPr>
          <w:t xml:space="preserve"> two independent exp</w:t>
        </w:r>
      </w:ins>
      <w:ins w:id="496" w:author="David Bartel" w:date="2018-02-25T09:39:00Z">
        <w:r w:rsidR="00C551D4" w:rsidRPr="00742EFD">
          <w:rPr>
            <w:rFonts w:ascii="Arial" w:hAnsi="Arial" w:cs="Arial"/>
            <w:sz w:val="22"/>
            <w:szCs w:val="22"/>
          </w:rPr>
          <w:t>er</w:t>
        </w:r>
      </w:ins>
      <w:ins w:id="497" w:author="David Bartel" w:date="2018-02-25T09:38:00Z">
        <w:r w:rsidR="00C551D4" w:rsidRPr="00742EFD">
          <w:rPr>
            <w:rFonts w:ascii="Arial" w:hAnsi="Arial" w:cs="Arial"/>
            <w:sz w:val="22"/>
            <w:szCs w:val="22"/>
          </w:rPr>
          <w:t xml:space="preserve">iments using different </w:t>
        </w:r>
      </w:ins>
      <w:ins w:id="498" w:author="David Bartel" w:date="2018-02-25T09:40:00Z">
        <w:r w:rsidR="00C551D4" w:rsidRPr="00742EFD">
          <w:rPr>
            <w:rFonts w:ascii="Arial" w:hAnsi="Arial" w:cs="Arial"/>
            <w:sz w:val="22"/>
            <w:szCs w:val="22"/>
          </w:rPr>
          <w:t>AGO2–miR-1</w:t>
        </w:r>
      </w:ins>
      <w:ins w:id="499" w:author="David Bartel" w:date="2018-02-25T09:38:00Z">
        <w:r w:rsidR="00C551D4" w:rsidRPr="00742EFD">
          <w:rPr>
            <w:rFonts w:ascii="Arial" w:hAnsi="Arial" w:cs="Arial"/>
            <w:sz w:val="22"/>
            <w:szCs w:val="22"/>
          </w:rPr>
          <w:t xml:space="preserve"> </w:t>
        </w:r>
      </w:ins>
      <w:ins w:id="500" w:author="Sean E. McGeary" w:date="2018-04-21T13:48:00Z">
        <w:r w:rsidR="00570347">
          <w:rPr>
            <w:rFonts w:ascii="Arial" w:hAnsi="Arial" w:cs="Arial"/>
            <w:sz w:val="22"/>
            <w:szCs w:val="22"/>
          </w:rPr>
          <w:t xml:space="preserve">and library </w:t>
        </w:r>
      </w:ins>
      <w:ins w:id="501" w:author="David Bartel" w:date="2018-02-25T09:38:00Z">
        <w:r w:rsidR="00C551D4" w:rsidRPr="00742EFD">
          <w:rPr>
            <w:rFonts w:ascii="Arial" w:hAnsi="Arial" w:cs="Arial"/>
            <w:sz w:val="22"/>
            <w:szCs w:val="22"/>
          </w:rPr>
          <w:t xml:space="preserve">preparations </w:t>
        </w:r>
        <w:del w:id="502" w:author="Sean E. McGeary" w:date="2018-04-21T13:48:00Z">
          <w:r w:rsidR="00C551D4" w:rsidRPr="00742EFD" w:rsidDel="00570347">
            <w:rPr>
              <w:rFonts w:ascii="Arial" w:hAnsi="Arial" w:cs="Arial"/>
              <w:sz w:val="22"/>
              <w:szCs w:val="22"/>
            </w:rPr>
            <w:delText>and different</w:delText>
          </w:r>
        </w:del>
      </w:ins>
      <w:ins w:id="503" w:author="David Bartel" w:date="2018-02-25T09:40:00Z">
        <w:del w:id="504" w:author="Sean E. McGeary" w:date="2018-04-21T13:48:00Z">
          <w:r w:rsidR="0028211D" w:rsidRPr="00742EFD" w:rsidDel="00570347">
            <w:rPr>
              <w:rFonts w:ascii="Arial" w:hAnsi="Arial" w:cs="Arial"/>
              <w:sz w:val="22"/>
              <w:szCs w:val="22"/>
            </w:rPr>
            <w:delText xml:space="preserve"> libraries</w:delText>
          </w:r>
        </w:del>
      </w:ins>
      <w:ins w:id="505" w:author="David Bartel" w:date="2018-02-25T09:42:00Z">
        <w:del w:id="506" w:author="Sean E. McGeary" w:date="2018-04-21T13:48:00Z">
          <w:r w:rsidR="0028211D" w:rsidRPr="00742EFD" w:rsidDel="00570347">
            <w:rPr>
              <w:rFonts w:ascii="Arial" w:hAnsi="Arial" w:cs="Arial"/>
              <w:sz w:val="22"/>
              <w:szCs w:val="22"/>
            </w:rPr>
            <w:delText xml:space="preserve"> </w:delText>
          </w:r>
        </w:del>
        <w:r w:rsidR="0028211D" w:rsidRPr="00742EFD">
          <w:rPr>
            <w:rFonts w:ascii="Arial" w:hAnsi="Arial" w:cs="Arial"/>
            <w:sz w:val="22"/>
            <w:szCs w:val="22"/>
          </w:rPr>
          <w:t>(</w:t>
        </w:r>
      </w:ins>
      <w:ins w:id="507" w:author="David Bartel" w:date="2018-02-25T09:44:00Z">
        <w:r w:rsidR="0028211D" w:rsidRPr="00742EFD">
          <w:rPr>
            <w:rFonts w:ascii="Arial" w:hAnsi="Arial" w:cs="Arial"/>
            <w:sz w:val="22"/>
            <w:szCs w:val="22"/>
            <w:highlight w:val="yellow"/>
          </w:rPr>
          <w:t xml:space="preserve">fig. </w:t>
        </w:r>
      </w:ins>
      <w:ins w:id="508" w:author="David Bartel" w:date="2018-02-25T09:46:00Z">
        <w:r w:rsidR="00687579" w:rsidRPr="00742EFD">
          <w:rPr>
            <w:rFonts w:ascii="Arial" w:hAnsi="Arial" w:cs="Arial"/>
            <w:sz w:val="22"/>
            <w:szCs w:val="22"/>
            <w:highlight w:val="yellow"/>
          </w:rPr>
          <w:t>S</w:t>
        </w:r>
        <w:del w:id="509" w:author="Sean E. McGeary" w:date="2018-04-21T13:48:00Z">
          <w:r w:rsidR="00687579" w:rsidRPr="00742EFD" w:rsidDel="00570347">
            <w:rPr>
              <w:rFonts w:ascii="Arial" w:hAnsi="Arial" w:cs="Arial"/>
              <w:sz w:val="22"/>
              <w:szCs w:val="22"/>
              <w:highlight w:val="yellow"/>
            </w:rPr>
            <w:delText>X</w:delText>
          </w:r>
        </w:del>
      </w:ins>
      <w:ins w:id="510" w:author="Sean E. McGeary" w:date="2018-04-21T13:48:00Z">
        <w:r w:rsidR="00570347">
          <w:rPr>
            <w:rFonts w:ascii="Arial" w:hAnsi="Arial" w:cs="Arial"/>
            <w:sz w:val="22"/>
            <w:szCs w:val="22"/>
          </w:rPr>
          <w:t>1</w:t>
        </w:r>
      </w:ins>
      <w:ins w:id="511" w:author="David Bartel" w:date="2018-02-25T09:46:00Z">
        <w:r w:rsidR="00687579" w:rsidRPr="00742EFD">
          <w:rPr>
            <w:rFonts w:ascii="Arial" w:hAnsi="Arial" w:cs="Arial"/>
            <w:sz w:val="22"/>
            <w:szCs w:val="22"/>
          </w:rPr>
          <w:t xml:space="preserve">; </w:t>
        </w:r>
      </w:ins>
      <w:ins w:id="512" w:author="David Bartel" w:date="2018-02-25T09:43:00Z">
        <w:r w:rsidR="0028211D" w:rsidRPr="00742EFD">
          <w:rPr>
            <w:rFonts w:ascii="Arial" w:hAnsi="Arial" w:cs="Arial"/>
            <w:i/>
            <w:sz w:val="22"/>
            <w:szCs w:val="22"/>
          </w:rPr>
          <w:t>r</w:t>
        </w:r>
        <w:r w:rsidR="0028211D" w:rsidRPr="00742EFD">
          <w:rPr>
            <w:rFonts w:ascii="Arial" w:hAnsi="Arial" w:cs="Arial"/>
            <w:sz w:val="22"/>
            <w:szCs w:val="22"/>
            <w:vertAlign w:val="superscript"/>
          </w:rPr>
          <w:t>2</w:t>
        </w:r>
        <w:r w:rsidR="0028211D" w:rsidRPr="00742EFD">
          <w:rPr>
            <w:rFonts w:ascii="Arial" w:hAnsi="Arial" w:cs="Arial"/>
            <w:sz w:val="22"/>
            <w:szCs w:val="22"/>
          </w:rPr>
          <w:t xml:space="preserve"> = </w:t>
        </w:r>
        <w:r w:rsidR="0028211D" w:rsidRPr="00742EFD">
          <w:rPr>
            <w:rFonts w:ascii="Arial" w:hAnsi="Arial" w:cs="Arial"/>
            <w:sz w:val="22"/>
            <w:szCs w:val="22"/>
            <w:highlight w:val="yellow"/>
            <w:rPrChange w:id="513" w:author="David Bartel" w:date="2018-03-27T15:42:00Z">
              <w:rPr>
                <w:rFonts w:ascii="Arial" w:hAnsi="Arial"/>
                <w:sz w:val="22"/>
                <w:szCs w:val="22"/>
              </w:rPr>
            </w:rPrChange>
          </w:rPr>
          <w:t>0.</w:t>
        </w:r>
        <w:del w:id="514" w:author="Sean E. McGeary" w:date="2018-04-21T13:48:00Z">
          <w:r w:rsidR="0028211D" w:rsidRPr="00742EFD" w:rsidDel="00570347">
            <w:rPr>
              <w:rFonts w:ascii="Arial" w:hAnsi="Arial" w:cs="Arial"/>
              <w:sz w:val="22"/>
              <w:szCs w:val="22"/>
              <w:highlight w:val="yellow"/>
              <w:rPrChange w:id="515" w:author="David Bartel" w:date="2018-03-27T15:42:00Z">
                <w:rPr>
                  <w:rFonts w:ascii="Arial" w:hAnsi="Arial"/>
                  <w:sz w:val="22"/>
                  <w:szCs w:val="22"/>
                </w:rPr>
              </w:rPrChange>
            </w:rPr>
            <w:delText>XX</w:delText>
          </w:r>
        </w:del>
      </w:ins>
      <w:ins w:id="516" w:author="Sean E. McGeary" w:date="2018-04-21T13:48:00Z">
        <w:r w:rsidR="00570347">
          <w:rPr>
            <w:rFonts w:ascii="Arial" w:hAnsi="Arial" w:cs="Arial"/>
            <w:sz w:val="22"/>
            <w:szCs w:val="22"/>
          </w:rPr>
          <w:t>84</w:t>
        </w:r>
      </w:ins>
      <w:ins w:id="517" w:author="David Bartel" w:date="2018-02-25T09:43:00Z">
        <w:r w:rsidR="0028211D" w:rsidRPr="00742EFD">
          <w:rPr>
            <w:rFonts w:ascii="Arial" w:hAnsi="Arial" w:cs="Arial"/>
            <w:sz w:val="22"/>
            <w:szCs w:val="22"/>
          </w:rPr>
          <w:t>)</w:t>
        </w:r>
      </w:ins>
      <w:ins w:id="518" w:author="David Bartel" w:date="2018-02-25T09:40:00Z">
        <w:r w:rsidR="0028211D" w:rsidRPr="00742EFD">
          <w:rPr>
            <w:rFonts w:ascii="Arial" w:hAnsi="Arial" w:cs="Arial"/>
            <w:sz w:val="22"/>
            <w:szCs w:val="22"/>
          </w:rPr>
          <w:t>.</w:t>
        </w:r>
      </w:ins>
      <w:del w:id="519" w:author="David Bartel" w:date="2018-02-23T00:42:00Z">
        <w:r w:rsidRPr="00742EFD" w:rsidDel="00D657AD">
          <w:rPr>
            <w:rFonts w:ascii="Arial" w:hAnsi="Arial" w:cs="Arial"/>
            <w:sz w:val="22"/>
            <w:szCs w:val="22"/>
          </w:rPr>
          <w:delText>Additionally, we reasoned that using nitrocellulose–nylon filter binding would make our measurements more directly comparable with the wealth of recent studies measuring the equilibrium binding and kinetics of specific AGO–miRNA complexes with individual target RNA sequences</w:delText>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4B996170-C01C-4A00-B4AC-969984211419&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{Wee:2012df}</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8417500-084A-4671-A107-F70BF962234E&lt;/uuid&gt;&lt;priority&gt;0&lt;/priority&gt;&lt;publications&gt;&lt;publication&gt;&lt;uuid&gt;D6E7C3D4-8F07-41C9-AC0B-8B70A722F43F&lt;/uuid&gt;&lt;volume&gt;346&lt;/volume&gt;&lt;doi&gt;10.1126/science.1258040&lt;/doi&gt;&lt;startpage&gt;608&lt;/startpage&gt;&lt;publication_date&gt;99201410311200000000222000&lt;/publication_date&gt;&lt;url&gt;http://www.sciencemag.org/content/346/6209/608.full&lt;/url&gt;&lt;citekey&gt;Schirle:2014cj&lt;/citekey&gt;&lt;type&gt;400&lt;/type&gt;&lt;title&gt;Gene regulation. Structural basis for microRNA targeting.&lt;/title&gt;&lt;publisher&gt;American Association for the Advancement of Science&lt;/publisher&gt;&lt;institution&gt;Department of Integrative Structural and Computational Biology, The Scripps Research Institute, La Jolla, CA 92037, USA.&lt;/institution&gt;&lt;number&gt;6209&lt;/number&gt;&lt;subtype&gt;400&lt;/subtype&gt;&lt;endpage&gt;613&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Jessica&lt;/firstName&gt;&lt;lastName&gt;Sheu-Gruttadauria&lt;/lastName&gt;&lt;/author&gt;&lt;author&gt;&lt;firstName&gt;Ian&lt;/firstName&gt;&lt;middleNames&gt;J&lt;/middleNames&gt;&lt;lastName&gt;Macra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{Schirle:2014cj}</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F45FBB-A688-4028-A594-381001B6E357&lt;/uuid&gt;&lt;priority&gt;0&lt;/priority&gt;&lt;publications&gt;&lt;publication&gt;&lt;uuid&gt;2E7335F5-B986-449B-87A8-1A21447000F5&lt;/uuid&gt;&lt;volume&gt;4&lt;/volume&gt;&lt;accepted_date&gt;99201509101200000000222000&lt;/accepted_date&gt;&lt;subtitle&gt;2Fo-Fc map is shown contoured at 1σ(blue mesh). Fo-Fc map (difference map) is shown contoured at 3σ (green mesh) and -3σ (red mesh). A positive difference density peak, possibly representing a repositioned water C, is observed 2.5 Å from water B and 2.7 Å from the t1-G N2 amine. Position of water C in t1-A structure is included for comparison.&lt;/subtitle&gt;&lt;doi&gt;10.7554/eLife.07646&lt;/doi&gt;&lt;startpage&gt;e07646&lt;/startpage&gt;&lt;publication_date&gt;99201500001200000000200000&lt;/publication_date&gt;&lt;url&gt;http://elifesciences.org/lookup/doi/10.7554/eLife.07646&lt;/url&gt;&lt;type&gt;400&lt;/type&gt;&lt;title&gt;Water-mediated recognition of t1-adenosine anchors Argonaute2 to microRNA targets.&lt;/title&gt;&lt;publisher&gt;eLife Sciences Publications Limited&lt;/publisher&gt;&lt;submission_date&gt;99201503211200000000222000&lt;/submission_date&gt;&lt;institution&gt;Department of Integrative Structural and Computational Biology, The Scripps Research Institute, La Jolla, United States.&lt;/institution&gt;&lt;subtype&gt;400&lt;/subtype&gt;&lt;bundle&gt;&lt;publication&gt;&lt;title&gt;eLife&lt;/title&gt;&lt;type&gt;-100&lt;/type&gt;&lt;subtype&gt;-100&lt;/subtype&gt;&lt;uuid&gt;C4E4A833-25C1-44E1-AC3D-A32C83136FEE&lt;/uuid&gt;&lt;/publication&gt;&lt;/bundle&gt;&lt;authors&gt;&lt;author&gt;&lt;firstName&gt;Nicole&lt;/firstName&gt;&lt;middleNames&gt;T&lt;/middleNames&gt;&lt;lastName&gt;Schirle&lt;/lastName&gt;&lt;/author&gt;&lt;author&gt;&lt;firstName&gt;Jessica&lt;/firstName&gt;&lt;lastName&gt;Sheu-Gruttadauria&lt;/lastName&gt;&lt;/author&gt;&lt;author&gt;&lt;firstName&gt;Stanley&lt;/firstName&gt;&lt;middleNames&gt;D&lt;/middleNames&gt;&lt;lastName&gt;Chandradoss&lt;/lastName&gt;&lt;/author&gt;&lt;author&gt;&lt;firstName&gt;Chirlmin&lt;/firstName&gt;&lt;lastName&gt;Joo&lt;/lastName&gt;&lt;/author&gt;&lt;author&gt;&lt;firstName&gt;Ian&lt;/firstName&gt;&lt;middleNames&gt;J&lt;/middleNames&gt;&lt;lastName&gt;Macrae&lt;/lastName&gt;&lt;/author&gt;&lt;/authors&gt;&lt;editors&gt;&lt;author&gt;&lt;firstName&gt;Phillip&lt;/firstName&gt;&lt;middleNames&gt;D&lt;/middleNames&gt;&lt;lastName&gt;Zamore&lt;/lastName&gt;&lt;/author&gt;&lt;/edit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{Schirle:2015ct}</w:delText>
        </w:r>
        <w:r w:rsidRPr="00742EFD" w:rsidDel="00D657AD">
          <w:rPr>
            <w:rFonts w:ascii="Arial" w:hAnsi="Arial" w:cs="Arial"/>
            <w:sz w:val="22"/>
            <w:szCs w:val="22"/>
          </w:rPr>
          <w:fldChar w:fldCharType="end"/>
        </w:r>
        <w:r w:rsidRPr="00742EFD" w:rsidDel="00D657AD">
          <w:rPr>
            <w:rFonts w:ascii="Arial" w:hAnsi="Arial" w:cs="Arial"/>
            <w:sz w:val="22"/>
            <w:szCs w:val="22"/>
          </w:rPr>
          <w:delText>.</w:delText>
        </w:r>
      </w:del>
    </w:p>
    <w:p w14:paraId="73BD86ED" w14:textId="2F5AF9EF" w:rsidR="009E2BCA" w:rsidRPr="00742EFD" w:rsidRDefault="00D657AD" w:rsidP="009E2BCA">
      <w:pPr>
        <w:spacing w:line="360" w:lineRule="auto"/>
        <w:ind w:firstLine="720"/>
        <w:rPr>
          <w:rFonts w:ascii="Arial" w:hAnsi="Arial" w:cs="Arial"/>
          <w:sz w:val="22"/>
          <w:szCs w:val="22"/>
        </w:rPr>
      </w:pPr>
      <w:ins w:id="520" w:author="David Bartel" w:date="2018-02-23T00:43:00Z">
        <w:r w:rsidRPr="00742EFD">
          <w:rPr>
            <w:rFonts w:ascii="Arial" w:hAnsi="Arial" w:cs="Arial"/>
            <w:sz w:val="22"/>
            <w:szCs w:val="22"/>
          </w:rPr>
          <w:t xml:space="preserve">When analyzing </w:t>
        </w:r>
      </w:ins>
      <w:ins w:id="521" w:author="David Bartel" w:date="2018-02-23T21:09:00Z">
        <w:r w:rsidR="00E106E5" w:rsidRPr="00742EFD">
          <w:rPr>
            <w:rFonts w:ascii="Arial" w:hAnsi="Arial" w:cs="Arial"/>
            <w:sz w:val="22"/>
            <w:szCs w:val="22"/>
          </w:rPr>
          <w:t>our</w:t>
        </w:r>
      </w:ins>
      <w:ins w:id="522" w:author="David Bartel" w:date="2018-02-23T00:43:00Z">
        <w:r w:rsidRPr="00742EFD">
          <w:rPr>
            <w:rFonts w:ascii="Arial" w:hAnsi="Arial" w:cs="Arial"/>
            <w:sz w:val="22"/>
            <w:szCs w:val="22"/>
          </w:rPr>
          <w:t xml:space="preserve"> RBNS results</w:t>
        </w:r>
      </w:ins>
      <w:ins w:id="523" w:author="David Bartel" w:date="2018-02-23T20:53:00Z">
        <w:r w:rsidR="00E106E5" w:rsidRPr="00742EFD">
          <w:rPr>
            <w:rFonts w:ascii="Arial" w:hAnsi="Arial" w:cs="Arial"/>
            <w:sz w:val="22"/>
            <w:szCs w:val="22"/>
          </w:rPr>
          <w:t>, we first</w:t>
        </w:r>
      </w:ins>
      <w:ins w:id="524" w:author="David Bartel" w:date="2018-02-23T21:10:00Z">
        <w:r w:rsidR="00AF07C0" w:rsidRPr="00742EFD">
          <w:rPr>
            <w:rFonts w:ascii="Arial" w:hAnsi="Arial" w:cs="Arial"/>
            <w:sz w:val="22"/>
            <w:szCs w:val="22"/>
          </w:rPr>
          <w:t xml:space="preserve"> examined</w:t>
        </w:r>
      </w:ins>
      <w:ins w:id="525" w:author="David Bartel" w:date="2018-02-23T20:53:00Z">
        <w:r w:rsidR="00E106E5" w:rsidRPr="00742EFD">
          <w:rPr>
            <w:rFonts w:ascii="Arial" w:hAnsi="Arial" w:cs="Arial"/>
            <w:sz w:val="22"/>
            <w:szCs w:val="22"/>
          </w:rPr>
          <w:t xml:space="preserve"> enrichment of the canonical </w:t>
        </w:r>
      </w:ins>
      <w:ins w:id="526" w:author="David Bartel" w:date="2018-02-23T21:20:00Z">
        <w:r w:rsidR="00AF07C0" w:rsidRPr="00742EFD">
          <w:rPr>
            <w:rFonts w:ascii="Arial" w:hAnsi="Arial" w:cs="Arial"/>
            <w:sz w:val="22"/>
            <w:szCs w:val="22"/>
          </w:rPr>
          <w:t xml:space="preserve">miR-1 </w:t>
        </w:r>
      </w:ins>
      <w:ins w:id="527" w:author="David Bartel" w:date="2018-02-23T20:53:00Z">
        <w:r w:rsidR="00E106E5" w:rsidRPr="00742EFD">
          <w:rPr>
            <w:rFonts w:ascii="Arial" w:hAnsi="Arial" w:cs="Arial"/>
            <w:sz w:val="22"/>
            <w:szCs w:val="22"/>
          </w:rPr>
          <w:t>site</w:t>
        </w:r>
      </w:ins>
      <w:ins w:id="528" w:author="David Bartel" w:date="2018-02-23T21:20:00Z">
        <w:r w:rsidR="00AF07C0" w:rsidRPr="00742EFD">
          <w:rPr>
            <w:rFonts w:ascii="Arial" w:hAnsi="Arial" w:cs="Arial"/>
            <w:sz w:val="22"/>
            <w:szCs w:val="22"/>
          </w:rPr>
          <w:t>s</w:t>
        </w:r>
      </w:ins>
      <w:ins w:id="529" w:author="David Bartel" w:date="2018-02-23T21:09:00Z">
        <w:r w:rsidR="00AF07C0" w:rsidRPr="00742EFD">
          <w:rPr>
            <w:rFonts w:ascii="Arial" w:hAnsi="Arial" w:cs="Arial"/>
            <w:sz w:val="22"/>
            <w:szCs w:val="22"/>
          </w:rPr>
          <w:t xml:space="preserve">, comparing the </w:t>
        </w:r>
      </w:ins>
      <w:ins w:id="530" w:author="David Bartel" w:date="2018-02-23T21:10:00Z">
        <w:r w:rsidR="00AF07C0" w:rsidRPr="00742EFD">
          <w:rPr>
            <w:rFonts w:ascii="Arial" w:hAnsi="Arial" w:cs="Arial"/>
            <w:sz w:val="22"/>
            <w:szCs w:val="22"/>
          </w:rPr>
          <w:t xml:space="preserve">frequency of these sites in the </w:t>
        </w:r>
      </w:ins>
      <w:ins w:id="531" w:author="David Bartel" w:date="2018-02-23T21:20:00Z">
        <w:r w:rsidR="00716474" w:rsidRPr="00742EFD">
          <w:rPr>
            <w:rFonts w:ascii="Arial" w:hAnsi="Arial" w:cs="Arial"/>
            <w:sz w:val="22"/>
            <w:szCs w:val="22"/>
          </w:rPr>
          <w:t>RNA</w:t>
        </w:r>
      </w:ins>
      <w:ins w:id="532" w:author="David Bartel" w:date="2018-02-23T21:10:00Z">
        <w:r w:rsidR="00AF07C0" w:rsidRPr="00742EFD">
          <w:rPr>
            <w:rFonts w:ascii="Arial" w:hAnsi="Arial" w:cs="Arial"/>
            <w:sz w:val="22"/>
            <w:szCs w:val="22"/>
          </w:rPr>
          <w:t xml:space="preserve"> </w:t>
        </w:r>
      </w:ins>
      <w:ins w:id="533" w:author="David Bartel" w:date="2018-02-23T21:47:00Z">
        <w:r w:rsidR="005C6802" w:rsidRPr="00742EFD">
          <w:rPr>
            <w:rFonts w:ascii="Arial" w:hAnsi="Arial" w:cs="Arial"/>
            <w:sz w:val="22"/>
            <w:szCs w:val="22"/>
          </w:rPr>
          <w:t>bound in</w:t>
        </w:r>
      </w:ins>
      <w:ins w:id="534" w:author="David Bartel" w:date="2018-02-23T21:32:00Z">
        <w:r w:rsidR="00E74FFE" w:rsidRPr="00742EFD">
          <w:rPr>
            <w:rFonts w:ascii="Arial" w:hAnsi="Arial" w:cs="Arial"/>
            <w:sz w:val="22"/>
            <w:szCs w:val="22"/>
          </w:rPr>
          <w:t xml:space="preserve"> the 7.2 </w:t>
        </w:r>
        <w:proofErr w:type="spellStart"/>
        <w:r w:rsidR="00E74FFE" w:rsidRPr="00742EFD">
          <w:rPr>
            <w:rFonts w:ascii="Arial" w:hAnsi="Arial" w:cs="Arial"/>
            <w:sz w:val="22"/>
            <w:szCs w:val="22"/>
          </w:rPr>
          <w:t>pM</w:t>
        </w:r>
        <w:proofErr w:type="spellEnd"/>
        <w:r w:rsidR="00E74FFE" w:rsidRPr="00742EFD">
          <w:rPr>
            <w:rFonts w:ascii="Arial" w:hAnsi="Arial" w:cs="Arial"/>
            <w:sz w:val="22"/>
            <w:szCs w:val="22"/>
          </w:rPr>
          <w:t xml:space="preserve"> AGO2–miR-1 sample </w:t>
        </w:r>
      </w:ins>
      <w:ins w:id="535" w:author="David Bartel" w:date="2018-02-23T21:11:00Z">
        <w:r w:rsidR="00AF07C0" w:rsidRPr="00742EFD">
          <w:rPr>
            <w:rFonts w:ascii="Arial" w:hAnsi="Arial" w:cs="Arial"/>
            <w:sz w:val="22"/>
            <w:szCs w:val="22"/>
          </w:rPr>
          <w:t xml:space="preserve">with that </w:t>
        </w:r>
      </w:ins>
      <w:ins w:id="536" w:author="David Bartel" w:date="2018-02-23T21:19:00Z">
        <w:r w:rsidR="00AF07C0" w:rsidRPr="00742EFD">
          <w:rPr>
            <w:rFonts w:ascii="Arial" w:hAnsi="Arial" w:cs="Arial"/>
            <w:sz w:val="22"/>
            <w:szCs w:val="22"/>
          </w:rPr>
          <w:t>of</w:t>
        </w:r>
      </w:ins>
      <w:ins w:id="537" w:author="David Bartel" w:date="2018-02-23T21:11:00Z">
        <w:r w:rsidR="00AF07C0" w:rsidRPr="00742EFD">
          <w:rPr>
            <w:rFonts w:ascii="Arial" w:hAnsi="Arial" w:cs="Arial"/>
            <w:sz w:val="22"/>
            <w:szCs w:val="22"/>
          </w:rPr>
          <w:t xml:space="preserve"> the input</w:t>
        </w:r>
      </w:ins>
      <w:ins w:id="538" w:author="David Bartel" w:date="2018-02-23T21:19:00Z">
        <w:r w:rsidR="00AF07C0" w:rsidRPr="00742EFD">
          <w:rPr>
            <w:rFonts w:ascii="Arial" w:hAnsi="Arial" w:cs="Arial"/>
            <w:sz w:val="22"/>
            <w:szCs w:val="22"/>
          </w:rPr>
          <w:t xml:space="preserve"> library</w:t>
        </w:r>
      </w:ins>
      <w:ins w:id="539" w:author="David Bartel" w:date="2018-02-23T20:56:00Z">
        <w:r w:rsidR="00E106E5" w:rsidRPr="00742EFD">
          <w:rPr>
            <w:rFonts w:ascii="Arial" w:hAnsi="Arial" w:cs="Arial"/>
            <w:sz w:val="22"/>
            <w:szCs w:val="22"/>
          </w:rPr>
          <w:t>.</w:t>
        </w:r>
      </w:ins>
      <w:ins w:id="540" w:author="David Bartel" w:date="2018-02-23T00:43:00Z">
        <w:r w:rsidRPr="00742EFD">
          <w:rPr>
            <w:rFonts w:ascii="Arial" w:hAnsi="Arial" w:cs="Arial"/>
            <w:sz w:val="22"/>
            <w:szCs w:val="22"/>
          </w:rPr>
          <w:t xml:space="preserve"> </w:t>
        </w:r>
      </w:ins>
      <w:ins w:id="541" w:author="David Bartel" w:date="2018-03-27T15:47:00Z">
        <w:r w:rsidR="000E19F3" w:rsidRPr="00742EFD">
          <w:rPr>
            <w:rFonts w:ascii="Arial" w:hAnsi="Arial" w:cs="Arial"/>
            <w:sz w:val="22"/>
            <w:szCs w:val="22"/>
          </w:rPr>
          <w:t xml:space="preserve"> </w:t>
        </w:r>
      </w:ins>
      <w:ins w:id="542" w:author="David Bartel" w:date="2018-02-23T21:20:00Z">
        <w:r w:rsidR="00AF07C0" w:rsidRPr="00742EFD">
          <w:rPr>
            <w:rFonts w:ascii="Arial" w:hAnsi="Arial" w:cs="Arial"/>
            <w:sz w:val="22"/>
            <w:szCs w:val="22"/>
          </w:rPr>
          <w:t>As expected</w:t>
        </w:r>
      </w:ins>
      <w:ins w:id="543" w:author="David Bartel" w:date="2018-02-23T21:35:00Z">
        <w:r w:rsidR="008074EE" w:rsidRPr="00742EFD">
          <w:rPr>
            <w:rFonts w:ascii="Arial" w:hAnsi="Arial" w:cs="Arial"/>
            <w:sz w:val="22"/>
            <w:szCs w:val="22"/>
          </w:rPr>
          <w:t xml:space="preserve"> from </w:t>
        </w:r>
      </w:ins>
      <w:ins w:id="544" w:author="David Bartel" w:date="2018-02-23T22:07:00Z">
        <w:r w:rsidR="00FA5011" w:rsidRPr="00742EFD">
          <w:rPr>
            <w:rFonts w:ascii="Arial" w:hAnsi="Arial" w:cs="Arial"/>
            <w:sz w:val="22"/>
            <w:szCs w:val="22"/>
          </w:rPr>
          <w:t xml:space="preserve">the site hierarchy observed in </w:t>
        </w:r>
      </w:ins>
      <w:ins w:id="545" w:author="David Bartel" w:date="2018-02-23T21:35:00Z">
        <w:r w:rsidR="008074EE" w:rsidRPr="00742EFD">
          <w:rPr>
            <w:rFonts w:ascii="Arial" w:hAnsi="Arial" w:cs="Arial"/>
            <w:sz w:val="22"/>
            <w:szCs w:val="22"/>
          </w:rPr>
          <w:t xml:space="preserve">studies of site conservation and meta analyses of </w:t>
        </w:r>
      </w:ins>
      <w:ins w:id="546" w:author="David Bartel" w:date="2018-02-23T21:38:00Z">
        <w:r w:rsidR="008074EE" w:rsidRPr="00742EFD">
          <w:rPr>
            <w:rFonts w:ascii="Arial" w:hAnsi="Arial" w:cs="Arial"/>
            <w:sz w:val="22"/>
            <w:szCs w:val="22"/>
          </w:rPr>
          <w:t xml:space="preserve">endogenous </w:t>
        </w:r>
      </w:ins>
      <w:ins w:id="547" w:author="David Bartel" w:date="2018-02-23T21:37:00Z">
        <w:r w:rsidR="008074EE" w:rsidRPr="00742EFD">
          <w:rPr>
            <w:rFonts w:ascii="Arial" w:hAnsi="Arial" w:cs="Arial"/>
            <w:sz w:val="22"/>
            <w:szCs w:val="22"/>
          </w:rPr>
          <w:t xml:space="preserve">site efficacy </w:t>
        </w:r>
      </w:ins>
      <w:ins w:id="548" w:author="David Bartel" w:date="2018-02-23T21:38:00Z">
        <w:r w:rsidR="008074EE" w:rsidRPr="00742EFD">
          <w:rPr>
            <w:rFonts w:ascii="Arial" w:hAnsi="Arial" w:cs="Arial"/>
            <w:sz w:val="22"/>
            <w:szCs w:val="22"/>
          </w:rPr>
          <w:t>(Bartel2009)</w:t>
        </w:r>
      </w:ins>
      <w:ins w:id="549" w:author="David Bartel" w:date="2018-02-23T21:20:00Z">
        <w:r w:rsidR="00AF07C0" w:rsidRPr="00742EFD">
          <w:rPr>
            <w:rFonts w:ascii="Arial" w:hAnsi="Arial" w:cs="Arial"/>
            <w:sz w:val="22"/>
            <w:szCs w:val="22"/>
          </w:rPr>
          <w:t>, the</w:t>
        </w:r>
      </w:ins>
      <w:ins w:id="550" w:author="David Bartel" w:date="2018-02-23T21:21:00Z">
        <w:r w:rsidR="00716474" w:rsidRPr="00742EFD">
          <w:rPr>
            <w:rFonts w:ascii="Arial" w:hAnsi="Arial" w:cs="Arial"/>
            <w:sz w:val="22"/>
            <w:szCs w:val="22"/>
          </w:rPr>
          <w:t xml:space="preserve"> 8mer site (perfect match to miR-1 nucleotides 2–8 followed by an </w:t>
        </w:r>
      </w:ins>
      <w:ins w:id="551" w:author="David Bartel" w:date="2018-02-23T21:22:00Z">
        <w:r w:rsidR="00716474" w:rsidRPr="00742EFD">
          <w:rPr>
            <w:rFonts w:ascii="Arial" w:hAnsi="Arial" w:cs="Arial"/>
            <w:sz w:val="22"/>
            <w:szCs w:val="22"/>
          </w:rPr>
          <w:t xml:space="preserve">A) </w:t>
        </w:r>
      </w:ins>
      <w:ins w:id="552" w:author="David Bartel" w:date="2018-02-23T21:23:00Z">
        <w:r w:rsidR="00716474" w:rsidRPr="00742EFD">
          <w:rPr>
            <w:rFonts w:ascii="Arial" w:hAnsi="Arial" w:cs="Arial"/>
            <w:sz w:val="22"/>
            <w:szCs w:val="22"/>
          </w:rPr>
          <w:t>was most enriched</w:t>
        </w:r>
      </w:ins>
      <w:ins w:id="553" w:author="David Bartel" w:date="2018-02-23T21:27:00Z">
        <w:r w:rsidR="006376AD" w:rsidRPr="00742EFD">
          <w:rPr>
            <w:rFonts w:ascii="Arial" w:hAnsi="Arial" w:cs="Arial"/>
            <w:sz w:val="22"/>
            <w:szCs w:val="22"/>
          </w:rPr>
          <w:t xml:space="preserve"> (</w:t>
        </w:r>
      </w:ins>
      <w:ins w:id="554" w:author="David Bartel" w:date="2018-02-23T21:28:00Z">
        <w:r w:rsidR="006376AD" w:rsidRPr="00742EFD">
          <w:rPr>
            <w:rFonts w:ascii="Arial" w:hAnsi="Arial" w:cs="Arial"/>
            <w:sz w:val="22"/>
            <w:szCs w:val="22"/>
          </w:rPr>
          <w:t>39.9 fold)</w:t>
        </w:r>
      </w:ins>
      <w:ins w:id="555" w:author="David Bartel" w:date="2018-02-23T21:24:00Z">
        <w:r w:rsidR="00716474" w:rsidRPr="00742EFD">
          <w:rPr>
            <w:rFonts w:ascii="Arial" w:hAnsi="Arial" w:cs="Arial"/>
            <w:sz w:val="22"/>
            <w:szCs w:val="22"/>
          </w:rPr>
          <w:t>, followed by the 7mer-m8 site (perfect match to miR-1 nucleotides 2–8</w:t>
        </w:r>
      </w:ins>
      <w:ins w:id="556" w:author="David Bartel" w:date="2018-02-23T21:28:00Z">
        <w:r w:rsidR="006376AD" w:rsidRPr="00742EFD">
          <w:rPr>
            <w:rFonts w:ascii="Arial" w:hAnsi="Arial" w:cs="Arial"/>
            <w:sz w:val="22"/>
            <w:szCs w:val="22"/>
          </w:rPr>
          <w:t>, enrichment 15.5 fold</w:t>
        </w:r>
      </w:ins>
      <w:ins w:id="557" w:author="David Bartel" w:date="2018-02-23T21:24:00Z">
        <w:r w:rsidR="00716474" w:rsidRPr="00742EFD">
          <w:rPr>
            <w:rFonts w:ascii="Arial" w:hAnsi="Arial" w:cs="Arial"/>
            <w:sz w:val="22"/>
            <w:szCs w:val="22"/>
          </w:rPr>
          <w:t xml:space="preserve">), then the 7mer-A1 site (perfect match to </w:t>
        </w:r>
      </w:ins>
      <w:ins w:id="558" w:author="David Bartel" w:date="2018-02-23T21:25:00Z">
        <w:r w:rsidR="00716474" w:rsidRPr="00742EFD">
          <w:rPr>
            <w:rFonts w:ascii="Arial" w:hAnsi="Arial" w:cs="Arial"/>
            <w:sz w:val="22"/>
            <w:szCs w:val="22"/>
          </w:rPr>
          <w:t>miR-1 nucleotides 2–7 followed by an A</w:t>
        </w:r>
      </w:ins>
      <w:ins w:id="559" w:author="David Bartel" w:date="2018-02-23T21:28:00Z">
        <w:r w:rsidR="006376AD" w:rsidRPr="00742EFD">
          <w:rPr>
            <w:rFonts w:ascii="Arial" w:hAnsi="Arial" w:cs="Arial"/>
            <w:sz w:val="22"/>
            <w:szCs w:val="22"/>
          </w:rPr>
          <w:t xml:space="preserve">, enrichment </w:t>
        </w:r>
      </w:ins>
      <w:ins w:id="560" w:author="David Bartel" w:date="2018-02-23T21:33:00Z">
        <w:r w:rsidR="00E74FFE" w:rsidRPr="00742EFD">
          <w:rPr>
            <w:rFonts w:ascii="Arial" w:hAnsi="Arial" w:cs="Arial"/>
            <w:sz w:val="22"/>
            <w:szCs w:val="22"/>
          </w:rPr>
          <w:t>7.82 fold</w:t>
        </w:r>
      </w:ins>
      <w:ins w:id="561" w:author="David Bartel" w:date="2018-02-23T21:25:00Z">
        <w:r w:rsidR="00716474" w:rsidRPr="00742EFD">
          <w:rPr>
            <w:rFonts w:ascii="Arial" w:hAnsi="Arial" w:cs="Arial"/>
            <w:sz w:val="22"/>
            <w:szCs w:val="22"/>
          </w:rPr>
          <w:t>)</w:t>
        </w:r>
        <w:r w:rsidR="006376AD" w:rsidRPr="00742EFD">
          <w:rPr>
            <w:rFonts w:ascii="Arial" w:hAnsi="Arial" w:cs="Arial"/>
            <w:sz w:val="22"/>
            <w:szCs w:val="22"/>
          </w:rPr>
          <w:t xml:space="preserve">, and the 6mer site </w:t>
        </w:r>
      </w:ins>
      <w:ins w:id="562" w:author="David Bartel" w:date="2018-02-23T21:26:00Z">
        <w:r w:rsidR="006376AD" w:rsidRPr="00742EFD">
          <w:rPr>
            <w:rFonts w:ascii="Arial" w:hAnsi="Arial" w:cs="Arial"/>
            <w:sz w:val="22"/>
            <w:szCs w:val="22"/>
          </w:rPr>
          <w:t>(perfect match to miR-1 nucleotides 2–7</w:t>
        </w:r>
      </w:ins>
      <w:ins w:id="563" w:author="David Bartel" w:date="2018-02-23T21:33:00Z">
        <w:r w:rsidR="00E74FFE" w:rsidRPr="00742EFD">
          <w:rPr>
            <w:rFonts w:ascii="Arial" w:hAnsi="Arial" w:cs="Arial"/>
            <w:sz w:val="22"/>
            <w:szCs w:val="22"/>
          </w:rPr>
          <w:t>, enrichment 3.52 fold</w:t>
        </w:r>
      </w:ins>
      <w:ins w:id="564" w:author="David Bartel" w:date="2018-02-23T21:26:00Z">
        <w:r w:rsidR="006376AD" w:rsidRPr="00742EFD">
          <w:rPr>
            <w:rFonts w:ascii="Arial" w:hAnsi="Arial" w:cs="Arial"/>
            <w:sz w:val="22"/>
            <w:szCs w:val="22"/>
          </w:rPr>
          <w:t>)</w:t>
        </w:r>
      </w:ins>
      <w:ins w:id="565" w:author="David Bartel" w:date="2018-02-23T21:33:00Z">
        <w:r w:rsidR="00E74FFE" w:rsidRPr="00742EFD">
          <w:rPr>
            <w:rFonts w:ascii="Arial" w:hAnsi="Arial" w:cs="Arial"/>
            <w:sz w:val="22"/>
            <w:szCs w:val="22"/>
          </w:rPr>
          <w:t xml:space="preserve"> (Fig. 1A and </w:t>
        </w:r>
      </w:ins>
      <w:ins w:id="566" w:author="David Bartel" w:date="2018-02-23T21:34:00Z">
        <w:r w:rsidR="00E74FFE" w:rsidRPr="00742EFD">
          <w:rPr>
            <w:rFonts w:ascii="Arial" w:hAnsi="Arial" w:cs="Arial"/>
            <w:sz w:val="22"/>
            <w:szCs w:val="22"/>
          </w:rPr>
          <w:t>C)</w:t>
        </w:r>
      </w:ins>
      <w:ins w:id="567" w:author="David Bartel" w:date="2018-02-23T21:41:00Z">
        <w:r w:rsidR="008074EE" w:rsidRPr="00742EFD">
          <w:rPr>
            <w:rFonts w:ascii="Arial" w:hAnsi="Arial" w:cs="Arial"/>
            <w:sz w:val="22"/>
            <w:szCs w:val="22"/>
          </w:rPr>
          <w:t xml:space="preserve">. </w:t>
        </w:r>
      </w:ins>
      <w:del w:id="568" w:author="David Bartel" w:date="2018-02-23T00:20:00Z">
        <w:r w:rsidR="009E2BCA" w:rsidRPr="00742EFD" w:rsidDel="001D4163">
          <w:rPr>
            <w:rFonts w:ascii="Arial" w:hAnsi="Arial" w:cs="Arial"/>
            <w:sz w:val="22"/>
            <w:szCs w:val="22"/>
          </w:rPr>
          <w:delText xml:space="preserve">We </w:delText>
        </w:r>
      </w:del>
      <w:del w:id="569" w:author="David Bartel" w:date="2018-02-23T21:27:00Z">
        <w:r w:rsidR="009E2BCA" w:rsidRPr="00742EFD" w:rsidDel="006376AD">
          <w:rPr>
            <w:rFonts w:ascii="Arial" w:hAnsi="Arial" w:cs="Arial"/>
            <w:sz w:val="22"/>
            <w:szCs w:val="22"/>
          </w:rPr>
          <w:delText>Indeed, comparison of the frequency of 8mer, 7mer, and 6mer–containing reads in the 7.2 pM AGO2–miR-1 sample to that of the input library sample demonstrates a clear</w:delText>
        </w:r>
      </w:del>
      <w:del w:id="570" w:author="David Bartel" w:date="2018-02-23T21:41:00Z">
        <w:r w:rsidR="009E2BCA" w:rsidRPr="00742EFD" w:rsidDel="008074EE">
          <w:rPr>
            <w:rFonts w:ascii="Arial" w:hAnsi="Arial" w:cs="Arial"/>
            <w:sz w:val="22"/>
            <w:szCs w:val="22"/>
          </w:rPr>
          <w:delText xml:space="preserve"> enrichment of the four canonical site types (39.9, 15.5, 7.82, and 3.52 for the 8mer, 7mer-m8, 7mer-A1, and 6mer, respectively), and</w:delText>
        </w:r>
      </w:del>
      <w:r w:rsidR="009E2BCA" w:rsidRPr="00742EFD">
        <w:rPr>
          <w:rFonts w:ascii="Arial" w:hAnsi="Arial" w:cs="Arial"/>
          <w:sz w:val="22"/>
          <w:szCs w:val="22"/>
        </w:rPr>
        <w:t xml:space="preserve"> </w:t>
      </w:r>
      <w:ins w:id="571" w:author="David Bartel" w:date="2018-02-23T21:41:00Z">
        <w:r w:rsidR="008074EE" w:rsidRPr="00742EFD">
          <w:rPr>
            <w:rFonts w:ascii="Arial" w:hAnsi="Arial" w:cs="Arial"/>
            <w:sz w:val="22"/>
            <w:szCs w:val="22"/>
          </w:rPr>
          <w:t>V</w:t>
        </w:r>
      </w:ins>
      <w:del w:id="572" w:author="David Bartel" w:date="2018-02-23T21:41:00Z">
        <w:r w:rsidR="009E2BCA" w:rsidRPr="00742EFD" w:rsidDel="008074EE">
          <w:rPr>
            <w:rFonts w:ascii="Arial" w:hAnsi="Arial" w:cs="Arial"/>
            <w:sz w:val="22"/>
            <w:szCs w:val="22"/>
          </w:rPr>
          <w:delText>v</w:delText>
        </w:r>
      </w:del>
      <w:r w:rsidR="009E2BCA" w:rsidRPr="00742EFD">
        <w:rPr>
          <w:rFonts w:ascii="Arial" w:hAnsi="Arial" w:cs="Arial"/>
          <w:sz w:val="22"/>
          <w:szCs w:val="22"/>
        </w:rPr>
        <w:t xml:space="preserve">irtually no enrichment </w:t>
      </w:r>
      <w:del w:id="573" w:author="David Bartel" w:date="2018-02-23T21:41:00Z">
        <w:r w:rsidR="009E2BCA" w:rsidRPr="00742EFD" w:rsidDel="00787E3F">
          <w:rPr>
            <w:rFonts w:ascii="Arial" w:hAnsi="Arial" w:cs="Arial"/>
            <w:sz w:val="22"/>
            <w:szCs w:val="22"/>
          </w:rPr>
          <w:delText xml:space="preserve">of </w:delText>
        </w:r>
      </w:del>
      <w:ins w:id="574" w:author="David Bartel" w:date="2018-02-23T21:41:00Z">
        <w:r w:rsidR="00787E3F" w:rsidRPr="00742EFD">
          <w:rPr>
            <w:rFonts w:ascii="Arial" w:hAnsi="Arial" w:cs="Arial"/>
            <w:sz w:val="22"/>
            <w:szCs w:val="22"/>
          </w:rPr>
          <w:t xml:space="preserve">was observed for </w:t>
        </w:r>
      </w:ins>
      <w:r w:rsidR="009E2BCA" w:rsidRPr="00742EFD">
        <w:rPr>
          <w:rFonts w:ascii="Arial" w:hAnsi="Arial" w:cs="Arial"/>
          <w:sz w:val="22"/>
          <w:szCs w:val="22"/>
        </w:rPr>
        <w:t xml:space="preserve">either the 6mer-A1 </w:t>
      </w:r>
      <w:ins w:id="575" w:author="David Bartel" w:date="2018-02-23T21:43:00Z">
        <w:r w:rsidR="00787E3F" w:rsidRPr="00742EFD">
          <w:rPr>
            <w:rFonts w:ascii="Arial" w:hAnsi="Arial" w:cs="Arial"/>
            <w:sz w:val="22"/>
            <w:szCs w:val="22"/>
          </w:rPr>
          <w:t xml:space="preserve">site </w:t>
        </w:r>
      </w:ins>
      <w:ins w:id="576" w:author="David Bartel" w:date="2018-02-23T21:45:00Z">
        <w:r w:rsidR="00787E3F" w:rsidRPr="00742EFD">
          <w:rPr>
            <w:rFonts w:ascii="Arial" w:hAnsi="Arial" w:cs="Arial"/>
            <w:sz w:val="22"/>
            <w:szCs w:val="22"/>
          </w:rPr>
          <w:t xml:space="preserve">(perfect match to miR-1 nucleotides 2–6 followed by an A, enrichment </w:t>
        </w:r>
      </w:ins>
      <w:ins w:id="577" w:author="David Bartel" w:date="2018-02-23T21:46:00Z">
        <w:r w:rsidR="00787E3F" w:rsidRPr="00742EFD">
          <w:rPr>
            <w:rFonts w:ascii="Arial" w:hAnsi="Arial" w:cs="Arial"/>
            <w:sz w:val="22"/>
            <w:szCs w:val="22"/>
          </w:rPr>
          <w:t>1.</w:t>
        </w:r>
        <w:proofErr w:type="gramStart"/>
        <w:r w:rsidR="00787E3F" w:rsidRPr="00742EFD">
          <w:rPr>
            <w:rFonts w:ascii="Arial" w:hAnsi="Arial" w:cs="Arial"/>
            <w:sz w:val="22"/>
            <w:szCs w:val="22"/>
          </w:rPr>
          <w:t>02</w:t>
        </w:r>
      </w:ins>
      <w:ins w:id="578" w:author="David Bartel" w:date="2018-02-23T21:45:00Z">
        <w:r w:rsidR="00787E3F" w:rsidRPr="00742EFD">
          <w:rPr>
            <w:rFonts w:ascii="Arial" w:hAnsi="Arial" w:cs="Arial"/>
            <w:sz w:val="22"/>
            <w:szCs w:val="22"/>
          </w:rPr>
          <w:t xml:space="preserve"> fold</w:t>
        </w:r>
        <w:proofErr w:type="gramEnd"/>
        <w:r w:rsidR="00787E3F" w:rsidRPr="00742EFD">
          <w:rPr>
            <w:rFonts w:ascii="Arial" w:hAnsi="Arial" w:cs="Arial"/>
            <w:sz w:val="22"/>
            <w:szCs w:val="22"/>
          </w:rPr>
          <w:t xml:space="preserve">) </w:t>
        </w:r>
      </w:ins>
      <w:r w:rsidR="009E2BCA" w:rsidRPr="00742EFD">
        <w:rPr>
          <w:rFonts w:ascii="Arial" w:hAnsi="Arial" w:cs="Arial"/>
          <w:sz w:val="22"/>
          <w:szCs w:val="22"/>
        </w:rPr>
        <w:t xml:space="preserve">or </w:t>
      </w:r>
      <w:ins w:id="579" w:author="David Bartel" w:date="2018-02-23T21:46:00Z">
        <w:r w:rsidR="00787E3F" w:rsidRPr="00742EFD">
          <w:rPr>
            <w:rFonts w:ascii="Arial" w:hAnsi="Arial" w:cs="Arial"/>
            <w:sz w:val="22"/>
            <w:szCs w:val="22"/>
          </w:rPr>
          <w:t xml:space="preserve">the </w:t>
        </w:r>
      </w:ins>
      <w:r w:rsidR="009E2BCA" w:rsidRPr="00742EFD">
        <w:rPr>
          <w:rFonts w:ascii="Arial" w:hAnsi="Arial" w:cs="Arial"/>
          <w:sz w:val="22"/>
          <w:szCs w:val="22"/>
        </w:rPr>
        <w:t xml:space="preserve">6mer-m8 site </w:t>
      </w:r>
      <w:ins w:id="580" w:author="David Bartel" w:date="2018-02-23T21:43:00Z">
        <w:r w:rsidR="00787E3F" w:rsidRPr="00742EFD">
          <w:rPr>
            <w:rFonts w:ascii="Arial" w:hAnsi="Arial" w:cs="Arial"/>
            <w:sz w:val="22"/>
            <w:szCs w:val="22"/>
          </w:rPr>
          <w:t xml:space="preserve">(perfect match to miR-1 nucleotides 3–8, enrichment </w:t>
        </w:r>
      </w:ins>
      <w:ins w:id="581" w:author="David Bartel" w:date="2018-02-23T21:44:00Z">
        <w:r w:rsidR="00787E3F" w:rsidRPr="00742EFD">
          <w:rPr>
            <w:rFonts w:ascii="Arial" w:hAnsi="Arial" w:cs="Arial"/>
            <w:sz w:val="22"/>
            <w:szCs w:val="22"/>
          </w:rPr>
          <w:t>0.</w:t>
        </w:r>
        <w:proofErr w:type="gramStart"/>
        <w:r w:rsidR="00787E3F" w:rsidRPr="00742EFD">
          <w:rPr>
            <w:rFonts w:ascii="Arial" w:hAnsi="Arial" w:cs="Arial"/>
            <w:sz w:val="22"/>
            <w:szCs w:val="22"/>
          </w:rPr>
          <w:t>97</w:t>
        </w:r>
      </w:ins>
      <w:ins w:id="582" w:author="David Bartel" w:date="2018-02-23T21:43:00Z">
        <w:r w:rsidR="00787E3F" w:rsidRPr="00742EFD">
          <w:rPr>
            <w:rFonts w:ascii="Arial" w:hAnsi="Arial" w:cs="Arial"/>
            <w:sz w:val="22"/>
            <w:szCs w:val="22"/>
          </w:rPr>
          <w:t xml:space="preserve"> fold</w:t>
        </w:r>
        <w:proofErr w:type="gramEnd"/>
        <w:r w:rsidR="00787E3F" w:rsidRPr="00742EFD">
          <w:rPr>
            <w:rFonts w:ascii="Arial" w:hAnsi="Arial" w:cs="Arial"/>
            <w:sz w:val="22"/>
            <w:szCs w:val="22"/>
          </w:rPr>
          <w:t>)</w:t>
        </w:r>
      </w:ins>
      <w:del w:id="583" w:author="David Bartel" w:date="2018-02-23T21:44:00Z">
        <w:r w:rsidR="009E2BCA" w:rsidRPr="00742EFD" w:rsidDel="00787E3F">
          <w:rPr>
            <w:rFonts w:ascii="Arial" w:hAnsi="Arial" w:cs="Arial"/>
            <w:sz w:val="22"/>
            <w:szCs w:val="22"/>
          </w:rPr>
          <w:delText xml:space="preserve">types </w:delText>
        </w:r>
      </w:del>
      <w:del w:id="584" w:author="David Bartel" w:date="2018-02-23T21:46:00Z">
        <w:r w:rsidR="009E2BCA" w:rsidRPr="00742EFD" w:rsidDel="005C6802">
          <w:rPr>
            <w:rFonts w:ascii="Arial" w:hAnsi="Arial" w:cs="Arial"/>
            <w:sz w:val="22"/>
            <w:szCs w:val="22"/>
          </w:rPr>
          <w:delText>(1.02 and 0.97, respectively)</w:delText>
        </w:r>
      </w:del>
      <w:r w:rsidR="009E2BCA" w:rsidRPr="00742EFD">
        <w:rPr>
          <w:rFonts w:ascii="Arial" w:hAnsi="Arial" w:cs="Arial"/>
          <w:sz w:val="22"/>
          <w:szCs w:val="22"/>
        </w:rPr>
        <w:t xml:space="preserve"> (Fig</w:t>
      </w:r>
      <w:ins w:id="585" w:author="David Bartel" w:date="2018-02-23T21:46:00Z">
        <w:r w:rsidR="005C6802" w:rsidRPr="00742EFD">
          <w:rPr>
            <w:rFonts w:ascii="Arial" w:hAnsi="Arial" w:cs="Arial"/>
            <w:sz w:val="22"/>
            <w:szCs w:val="22"/>
          </w:rPr>
          <w:t>.</w:t>
        </w:r>
      </w:ins>
      <w:del w:id="586" w:author="David Bartel" w:date="2018-02-23T21:46:00Z">
        <w:r w:rsidR="009E2BCA" w:rsidRPr="00742EFD" w:rsidDel="005C6802">
          <w:rPr>
            <w:rFonts w:ascii="Arial" w:hAnsi="Arial" w:cs="Arial"/>
            <w:sz w:val="22"/>
            <w:szCs w:val="22"/>
          </w:rPr>
          <w:delText>ure</w:delText>
        </w:r>
      </w:del>
      <w:r w:rsidR="009E2BCA" w:rsidRPr="00742EFD">
        <w:rPr>
          <w:rFonts w:ascii="Arial" w:hAnsi="Arial" w:cs="Arial"/>
          <w:sz w:val="22"/>
          <w:szCs w:val="22"/>
        </w:rPr>
        <w:t xml:space="preserve"> </w:t>
      </w:r>
      <w:del w:id="587" w:author="David Bartel" w:date="2018-02-23T21:46:00Z">
        <w:r w:rsidR="009E2BCA" w:rsidRPr="00742EFD" w:rsidDel="005C6802">
          <w:rPr>
            <w:rFonts w:ascii="Arial" w:hAnsi="Arial" w:cs="Arial"/>
            <w:sz w:val="22"/>
            <w:szCs w:val="22"/>
          </w:rPr>
          <w:delText>2B</w:delText>
        </w:r>
      </w:del>
      <w:ins w:id="588" w:author="David Bartel" w:date="2018-02-23T21:46:00Z">
        <w:r w:rsidR="005C6802" w:rsidRPr="00742EFD">
          <w:rPr>
            <w:rFonts w:ascii="Arial" w:hAnsi="Arial" w:cs="Arial"/>
            <w:sz w:val="22"/>
            <w:szCs w:val="22"/>
          </w:rPr>
          <w:t>1A and C</w:t>
        </w:r>
      </w:ins>
      <w:r w:rsidR="009E2BCA" w:rsidRPr="00742EFD">
        <w:rPr>
          <w:rFonts w:ascii="Arial" w:hAnsi="Arial" w:cs="Arial"/>
          <w:sz w:val="22"/>
          <w:szCs w:val="22"/>
        </w:rPr>
        <w:t>)</w:t>
      </w:r>
      <w:del w:id="589" w:author="David Bartel" w:date="2018-02-23T21:46:00Z">
        <w:r w:rsidR="009E2BCA" w:rsidRPr="00742EFD" w:rsidDel="005C6802">
          <w:rPr>
            <w:rFonts w:ascii="Arial" w:hAnsi="Arial" w:cs="Arial"/>
            <w:sz w:val="22"/>
            <w:szCs w:val="22"/>
          </w:rPr>
          <w:delText>. This is</w:delText>
        </w:r>
      </w:del>
      <w:ins w:id="590" w:author="David Bartel" w:date="2018-02-23T21:46:00Z">
        <w:r w:rsidR="005C6802" w:rsidRPr="00742EFD">
          <w:rPr>
            <w:rFonts w:ascii="Arial" w:hAnsi="Arial" w:cs="Arial"/>
            <w:sz w:val="22"/>
            <w:szCs w:val="22"/>
          </w:rPr>
          <w:t>,</w:t>
        </w:r>
      </w:ins>
      <w:r w:rsidR="009E2BCA" w:rsidRPr="00742EFD">
        <w:rPr>
          <w:rFonts w:ascii="Arial" w:hAnsi="Arial" w:cs="Arial"/>
          <w:sz w:val="22"/>
          <w:szCs w:val="22"/>
        </w:rPr>
        <w:t xml:space="preserve"> </w:t>
      </w:r>
      <w:ins w:id="591" w:author="David Bartel" w:date="2018-02-23T22:08:00Z">
        <w:r w:rsidR="00FA5011" w:rsidRPr="00742EFD">
          <w:rPr>
            <w:rFonts w:ascii="Arial" w:hAnsi="Arial" w:cs="Arial"/>
            <w:sz w:val="22"/>
            <w:szCs w:val="22"/>
          </w:rPr>
          <w:t xml:space="preserve">again </w:t>
        </w:r>
      </w:ins>
      <w:r w:rsidR="009E2BCA" w:rsidRPr="00742EFD">
        <w:rPr>
          <w:rFonts w:ascii="Arial" w:hAnsi="Arial" w:cs="Arial"/>
          <w:sz w:val="22"/>
          <w:szCs w:val="22"/>
        </w:rPr>
        <w:t xml:space="preserve">consistent with </w:t>
      </w:r>
      <w:del w:id="592" w:author="David Bartel" w:date="2018-02-23T21:46:00Z">
        <w:r w:rsidR="009E2BCA" w:rsidRPr="00742EFD" w:rsidDel="005C6802">
          <w:rPr>
            <w:rFonts w:ascii="Arial" w:hAnsi="Arial" w:cs="Arial"/>
            <w:sz w:val="22"/>
            <w:szCs w:val="22"/>
          </w:rPr>
          <w:delText xml:space="preserve">reports of </w:delText>
        </w:r>
      </w:del>
      <w:r w:rsidR="009E2BCA" w:rsidRPr="00742EFD">
        <w:rPr>
          <w:rFonts w:ascii="Arial" w:hAnsi="Arial" w:cs="Arial"/>
          <w:sz w:val="22"/>
          <w:szCs w:val="22"/>
        </w:rPr>
        <w:t xml:space="preserve">their </w:t>
      </w:r>
      <w:del w:id="593" w:author="David Bartel" w:date="2018-02-23T21:48:00Z">
        <w:r w:rsidR="009E2BCA" w:rsidRPr="00742EFD" w:rsidDel="005C6802">
          <w:rPr>
            <w:rFonts w:ascii="Arial" w:hAnsi="Arial" w:cs="Arial"/>
            <w:sz w:val="22"/>
            <w:szCs w:val="22"/>
          </w:rPr>
          <w:delText xml:space="preserve">typically </w:delText>
        </w:r>
      </w:del>
      <w:r w:rsidR="009E2BCA" w:rsidRPr="00742EFD">
        <w:rPr>
          <w:rFonts w:ascii="Arial" w:hAnsi="Arial" w:cs="Arial"/>
          <w:sz w:val="22"/>
          <w:szCs w:val="22"/>
        </w:rPr>
        <w:t>weak</w:t>
      </w:r>
      <w:del w:id="594" w:author="David Bartel" w:date="2018-02-23T21:48:00Z">
        <w:r w:rsidR="009E2BCA" w:rsidRPr="00742EFD" w:rsidDel="005C6802">
          <w:rPr>
            <w:rFonts w:ascii="Arial" w:hAnsi="Arial" w:cs="Arial"/>
            <w:sz w:val="22"/>
            <w:szCs w:val="22"/>
          </w:rPr>
          <w:delText>er</w:delText>
        </w:r>
      </w:del>
      <w:r w:rsidR="009E2BCA" w:rsidRPr="00742EFD">
        <w:rPr>
          <w:rFonts w:ascii="Arial" w:hAnsi="Arial" w:cs="Arial"/>
          <w:sz w:val="22"/>
          <w:szCs w:val="22"/>
        </w:rPr>
        <w:t xml:space="preserve"> signal in </w:t>
      </w:r>
      <w:del w:id="595" w:author="David Bartel" w:date="2018-02-23T21:48:00Z">
        <w:r w:rsidR="009E2BCA" w:rsidRPr="00742EFD" w:rsidDel="005C6802">
          <w:rPr>
            <w:rFonts w:ascii="Arial" w:hAnsi="Arial" w:cs="Arial"/>
            <w:sz w:val="22"/>
            <w:szCs w:val="22"/>
          </w:rPr>
          <w:delText>meta analyses of repression</w:delText>
        </w:r>
      </w:del>
      <w:ins w:id="596" w:author="David Bartel" w:date="2018-02-23T21:48:00Z">
        <w:r w:rsidR="005C6802" w:rsidRPr="00742EFD">
          <w:rPr>
            <w:rFonts w:ascii="Arial" w:hAnsi="Arial" w:cs="Arial"/>
            <w:sz w:val="22"/>
            <w:szCs w:val="22"/>
          </w:rPr>
          <w:t xml:space="preserve">previous analyses of conservation and efficacy </w:t>
        </w:r>
      </w:ins>
      <w:commentRangeStart w:id="597"/>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0CBF85E0-8826-479F-949F-813F59849D5B&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{Friedman:2008km}</w:t>
      </w:r>
      <w:r w:rsidR="009E2BCA" w:rsidRPr="00742EFD">
        <w:rPr>
          <w:rFonts w:ascii="Arial" w:hAnsi="Arial" w:cs="Arial"/>
          <w:sz w:val="22"/>
          <w:szCs w:val="22"/>
        </w:rPr>
        <w:fldChar w:fldCharType="end"/>
      </w:r>
      <w:commentRangeEnd w:id="597"/>
      <w:r w:rsidR="005F26AE" w:rsidRPr="00742EFD">
        <w:rPr>
          <w:rStyle w:val="CommentReference"/>
          <w:rFonts w:ascii="Arial" w:eastAsiaTheme="minorHAnsi" w:hAnsi="Arial" w:cs="Arial"/>
          <w:sz w:val="22"/>
          <w:szCs w:val="22"/>
        </w:rPr>
        <w:commentReference w:id="597"/>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14BF3002-B46B-4A0B-A024-9FAF70704411&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{Agarwal:2015bw}</w:t>
      </w:r>
      <w:r w:rsidR="009E2BCA" w:rsidRPr="00742EFD">
        <w:rPr>
          <w:rFonts w:ascii="Arial" w:hAnsi="Arial" w:cs="Arial"/>
          <w:sz w:val="22"/>
          <w:szCs w:val="22"/>
        </w:rPr>
        <w:fldChar w:fldCharType="end"/>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78B2A889-5A93-4317-A628-9E1D4BBA4064&lt;/uuid&gt;&lt;priority&gt;0&lt;/priority&gt;&lt;publications&gt;&lt;publication&gt;&lt;uuid&gt;0E402D36-0FB4-42A8-BBD6-C3F4CE3EF624&lt;/uuid&gt;&lt;volume&gt;48&lt;/volume&gt;&lt;accepted_date&gt;99201609141200000000222000&lt;/accepted_date&gt;&lt;doi&gt;10.1038/ng.3694&lt;/doi&gt;&lt;startpage&gt;1517&lt;/startpage&gt;&lt;publication_date&gt;99201612001200000000220000&lt;/publication_date&gt;&lt;url&gt;http://www.nature.com/doifinder/10.1038/ng.3694&lt;/url&gt;&lt;type&gt;400&lt;/type&gt;&lt;title&gt;General rules for functional microRNA targeting.&lt;/title&gt;&lt;publisher&gt;Nature Research&lt;/publisher&gt;&lt;submission_date&gt;99201605041200000000222000&lt;/submission_date&gt;&lt;number&gt;12&lt;/number&gt;&lt;institution&gt;Center for RNA Research, Institute for Basic Science, Seoul, Republic of Korea.&lt;/institution&gt;&lt;subtype&gt;400&lt;/subtype&gt;&lt;endpage&gt;1526&lt;/endpage&gt;&lt;bundle&gt;&lt;publication&gt;&lt;title&gt;Nature genetics&lt;/title&gt;&lt;type&gt;-100&lt;/type&gt;&lt;subtype&gt;-100&lt;/subtype&gt;&lt;uuid&gt;CDA4F077-BAAD-47BF-BD82-B19B1C469DBD&lt;/uuid&gt;&lt;/publication&gt;&lt;/bundle&gt;&lt;authors&gt;&lt;author&gt;&lt;firstName&gt;Doyeon&lt;/firstName&gt;&lt;lastName&gt;Kim&lt;/lastName&gt;&lt;/author&gt;&lt;author&gt;&lt;firstName&gt;You&lt;/firstName&gt;&lt;middleNames&gt;Me&lt;/middleNames&gt;&lt;lastName&gt;Sung&lt;/lastName&gt;&lt;/author&gt;&lt;author&gt;&lt;firstName&gt;Jinman&lt;/firstName&gt;&lt;lastName&gt;Park&lt;/lastName&gt;&lt;/author&gt;&lt;author&gt;&lt;firstName&gt;Sukjun&lt;/firstName&gt;&lt;lastName&gt;Kim&lt;/lastName&gt;&lt;/author&gt;&lt;author&gt;&lt;firstName&gt;Jongkyu&lt;/firstName&gt;&lt;lastName&gt;Kim&lt;/lastName&gt;&lt;/author&gt;&lt;author&gt;&lt;firstName&gt;Junhee&lt;/firstName&gt;&lt;lastName&gt;Park&lt;/lastName&gt;&lt;/author&gt;&lt;author&gt;&lt;firstName&gt;Haeok&lt;/firstName&gt;&lt;lastName&gt;Ha&lt;/lastName&gt;&lt;/author&gt;&lt;author&gt;&lt;firstName&gt;Jung&lt;/firstName&gt;&lt;middleNames&gt;Yoon&lt;/middleNames&gt;&lt;lastName&gt;Bae&lt;/lastName&gt;&lt;/author&gt;&lt;author&gt;&lt;firstName&gt;SoHui&lt;/firstName&gt;&lt;lastName&gt;Kim&lt;/lastName&gt;&lt;/author&gt;&lt;author&gt;&lt;firstName&gt;Daehyun&lt;/firstName&gt;&lt;lastName&gt;Baek&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{Kim:2016bo}</w:t>
      </w:r>
      <w:r w:rsidR="009E2BCA" w:rsidRPr="00742EFD">
        <w:rPr>
          <w:rFonts w:ascii="Arial" w:hAnsi="Arial" w:cs="Arial"/>
          <w:sz w:val="22"/>
          <w:szCs w:val="22"/>
        </w:rPr>
        <w:fldChar w:fldCharType="end"/>
      </w:r>
      <w:r w:rsidR="009E2BCA" w:rsidRPr="00742EFD">
        <w:rPr>
          <w:rFonts w:ascii="Arial" w:hAnsi="Arial" w:cs="Arial"/>
          <w:sz w:val="22"/>
          <w:szCs w:val="22"/>
        </w:rPr>
        <w:t>.</w:t>
      </w:r>
    </w:p>
    <w:p w14:paraId="55C9A2F2" w14:textId="3EB9A03D" w:rsidR="00596BC1" w:rsidRPr="00742EFD" w:rsidRDefault="009E2BCA" w:rsidP="009E2BCA">
      <w:pPr>
        <w:spacing w:line="360" w:lineRule="auto"/>
        <w:ind w:firstLine="720"/>
        <w:rPr>
          <w:ins w:id="598" w:author="David Bartel" w:date="2018-02-24T17:24:00Z"/>
          <w:rFonts w:ascii="Arial" w:hAnsi="Arial" w:cs="Arial"/>
          <w:sz w:val="22"/>
          <w:szCs w:val="22"/>
        </w:rPr>
      </w:pPr>
      <w:r w:rsidRPr="00742EFD">
        <w:rPr>
          <w:rFonts w:ascii="Arial" w:hAnsi="Arial" w:cs="Arial"/>
          <w:sz w:val="22"/>
          <w:szCs w:val="22"/>
        </w:rPr>
        <w:t>Analysis of enrichment of the</w:t>
      </w:r>
      <w:ins w:id="599" w:author="David Bartel" w:date="2018-02-23T21:49:00Z">
        <w:r w:rsidR="005C6802" w:rsidRPr="00742EFD">
          <w:rPr>
            <w:rFonts w:ascii="Arial" w:hAnsi="Arial" w:cs="Arial"/>
            <w:sz w:val="22"/>
            <w:szCs w:val="22"/>
          </w:rPr>
          <w:t>se</w:t>
        </w:r>
      </w:ins>
      <w:r w:rsidRPr="00742EFD">
        <w:rPr>
          <w:rFonts w:ascii="Arial" w:hAnsi="Arial" w:cs="Arial"/>
          <w:sz w:val="22"/>
          <w:szCs w:val="22"/>
        </w:rPr>
        <w:t xml:space="preserve"> six </w:t>
      </w:r>
      <w:ins w:id="600" w:author="David Bartel" w:date="2018-02-23T21:49:00Z">
        <w:r w:rsidR="005C6802" w:rsidRPr="00742EFD">
          <w:rPr>
            <w:rFonts w:ascii="Arial" w:hAnsi="Arial" w:cs="Arial"/>
            <w:sz w:val="22"/>
            <w:szCs w:val="22"/>
          </w:rPr>
          <w:t xml:space="preserve">canonical </w:t>
        </w:r>
      </w:ins>
      <w:del w:id="601" w:author="David Bartel" w:date="2018-02-23T21:49:00Z">
        <w:r w:rsidRPr="00742EFD" w:rsidDel="005C6802">
          <w:rPr>
            <w:rFonts w:ascii="Arial" w:hAnsi="Arial" w:cs="Arial"/>
            <w:sz w:val="22"/>
            <w:szCs w:val="22"/>
          </w:rPr>
          <w:delText xml:space="preserve">seed </w:delText>
        </w:r>
      </w:del>
      <w:r w:rsidRPr="00742EFD">
        <w:rPr>
          <w:rFonts w:ascii="Arial" w:hAnsi="Arial" w:cs="Arial"/>
          <w:sz w:val="22"/>
          <w:szCs w:val="22"/>
        </w:rPr>
        <w:t xml:space="preserve">sites across </w:t>
      </w:r>
      <w:del w:id="602" w:author="David Bartel" w:date="2018-03-27T15:45:00Z">
        <w:r w:rsidRPr="00742EFD" w:rsidDel="005F26AE">
          <w:rPr>
            <w:rFonts w:ascii="Arial" w:hAnsi="Arial" w:cs="Arial"/>
            <w:sz w:val="22"/>
            <w:szCs w:val="22"/>
          </w:rPr>
          <w:delText xml:space="preserve">the </w:delText>
        </w:r>
      </w:del>
      <w:ins w:id="603" w:author="David Bartel" w:date="2018-03-27T15:45:00Z">
        <w:r w:rsidR="005F26AE" w:rsidRPr="00742EFD">
          <w:rPr>
            <w:rFonts w:ascii="Arial" w:hAnsi="Arial" w:cs="Arial"/>
            <w:sz w:val="22"/>
            <w:szCs w:val="22"/>
          </w:rPr>
          <w:t xml:space="preserve">all </w:t>
        </w:r>
      </w:ins>
      <w:r w:rsidRPr="00742EFD">
        <w:rPr>
          <w:rFonts w:ascii="Arial" w:hAnsi="Arial" w:cs="Arial"/>
          <w:sz w:val="22"/>
          <w:szCs w:val="22"/>
        </w:rPr>
        <w:t xml:space="preserve">five </w:t>
      </w:r>
      <w:ins w:id="604" w:author="David Bartel" w:date="2018-02-23T21:50:00Z">
        <w:r w:rsidR="005C6802" w:rsidRPr="00742EFD">
          <w:rPr>
            <w:rFonts w:ascii="Arial" w:hAnsi="Arial" w:cs="Arial"/>
            <w:sz w:val="22"/>
            <w:szCs w:val="22"/>
          </w:rPr>
          <w:t>AGO2–miR-1 concentrations</w:t>
        </w:r>
      </w:ins>
      <w:del w:id="605" w:author="David Bartel" w:date="2018-02-23T21:50:00Z">
        <w:r w:rsidRPr="00742EFD" w:rsidDel="005C6802">
          <w:rPr>
            <w:rFonts w:ascii="Arial" w:hAnsi="Arial" w:cs="Arial"/>
            <w:sz w:val="22"/>
            <w:szCs w:val="22"/>
          </w:rPr>
          <w:delText>samples</w:delText>
        </w:r>
      </w:del>
      <w:r w:rsidRPr="00742EFD">
        <w:rPr>
          <w:rFonts w:ascii="Arial" w:hAnsi="Arial" w:cs="Arial"/>
          <w:sz w:val="22"/>
          <w:szCs w:val="22"/>
        </w:rPr>
        <w:t xml:space="preserve"> illustrate</w:t>
      </w:r>
      <w:ins w:id="606" w:author="David Bartel" w:date="2018-02-23T21:50:00Z">
        <w:r w:rsidR="005C6802" w:rsidRPr="00742EFD">
          <w:rPr>
            <w:rFonts w:ascii="Arial" w:hAnsi="Arial" w:cs="Arial"/>
            <w:sz w:val="22"/>
            <w:szCs w:val="22"/>
          </w:rPr>
          <w:t>d</w:t>
        </w:r>
      </w:ins>
      <w:del w:id="607" w:author="David Bartel" w:date="2018-02-23T21:50:00Z">
        <w:r w:rsidRPr="00742EFD" w:rsidDel="005C6802">
          <w:rPr>
            <w:rFonts w:ascii="Arial" w:hAnsi="Arial" w:cs="Arial"/>
            <w:sz w:val="22"/>
            <w:szCs w:val="22"/>
          </w:rPr>
          <w:delText>s</w:delText>
        </w:r>
      </w:del>
      <w:r w:rsidRPr="00742EFD">
        <w:rPr>
          <w:rFonts w:ascii="Arial" w:hAnsi="Arial" w:cs="Arial"/>
          <w:sz w:val="22"/>
          <w:szCs w:val="22"/>
        </w:rPr>
        <w:t xml:space="preserve"> two hallmarks of this experimental platform</w:t>
      </w:r>
      <w:ins w:id="608" w:author="David Bartel" w:date="2018-02-24T17:06:00Z">
        <w:r w:rsidR="00443EA0" w:rsidRPr="00742EFD">
          <w:rPr>
            <w:rFonts w:ascii="Arial" w:hAnsi="Arial" w:cs="Arial"/>
            <w:sz w:val="22"/>
            <w:szCs w:val="22"/>
          </w:rPr>
          <w:fldChar w:fldCharType="begin"/>
        </w:r>
        <w:r w:rsidR="00443EA0"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443EA0" w:rsidRPr="00742EFD">
          <w:rPr>
            <w:rFonts w:ascii="Arial" w:hAnsi="Arial" w:cs="Arial"/>
            <w:sz w:val="22"/>
            <w:szCs w:val="22"/>
          </w:rPr>
          <w:fldChar w:fldCharType="separate"/>
        </w:r>
        <w:r w:rsidR="00443EA0" w:rsidRPr="00742EFD">
          <w:rPr>
            <w:rFonts w:ascii="Arial" w:hAnsi="Arial" w:cs="Arial"/>
            <w:sz w:val="22"/>
            <w:szCs w:val="22"/>
          </w:rPr>
          <w:t>{Lambert:2014jm}</w:t>
        </w:r>
        <w:r w:rsidR="00443EA0" w:rsidRPr="00742EFD">
          <w:rPr>
            <w:rFonts w:ascii="Arial" w:hAnsi="Arial" w:cs="Arial"/>
            <w:sz w:val="22"/>
            <w:szCs w:val="22"/>
          </w:rPr>
          <w:fldChar w:fldCharType="end"/>
        </w:r>
      </w:ins>
      <w:ins w:id="609" w:author="David Bartel" w:date="2018-02-23T21:51:00Z">
        <w:r w:rsidR="005C6802" w:rsidRPr="00742EFD">
          <w:rPr>
            <w:rFonts w:ascii="Arial" w:hAnsi="Arial" w:cs="Arial"/>
            <w:sz w:val="22"/>
            <w:szCs w:val="22"/>
          </w:rPr>
          <w:t>.</w:t>
        </w:r>
      </w:ins>
      <w:del w:id="610" w:author="David Bartel" w:date="2018-02-23T21:50:00Z">
        <w:r w:rsidRPr="00742EFD" w:rsidDel="005C6802">
          <w:rPr>
            <w:rFonts w:ascii="Arial" w:hAnsi="Arial" w:cs="Arial"/>
            <w:sz w:val="22"/>
            <w:szCs w:val="22"/>
          </w:rPr>
          <w:delText>:</w:delText>
        </w:r>
      </w:del>
      <w:r w:rsidRPr="00742EFD">
        <w:rPr>
          <w:rFonts w:ascii="Arial" w:hAnsi="Arial" w:cs="Arial"/>
          <w:sz w:val="22"/>
          <w:szCs w:val="22"/>
        </w:rPr>
        <w:t xml:space="preserve"> </w:t>
      </w:r>
      <w:ins w:id="611" w:author="David Bartel" w:date="2018-02-24T17:03:00Z">
        <w:r w:rsidR="00443EA0" w:rsidRPr="00742EFD">
          <w:rPr>
            <w:rFonts w:ascii="Arial" w:hAnsi="Arial" w:cs="Arial"/>
            <w:sz w:val="22"/>
            <w:szCs w:val="22"/>
          </w:rPr>
          <w:t xml:space="preserve"> </w:t>
        </w:r>
      </w:ins>
      <w:r w:rsidRPr="00742EFD">
        <w:rPr>
          <w:rFonts w:ascii="Arial" w:hAnsi="Arial" w:cs="Arial"/>
          <w:sz w:val="22"/>
          <w:szCs w:val="22"/>
        </w:rPr>
        <w:t xml:space="preserve">First, </w:t>
      </w:r>
      <w:ins w:id="612" w:author="David Bartel" w:date="2018-02-23T21:51:00Z">
        <w:r w:rsidR="005C6802" w:rsidRPr="00742EFD">
          <w:rPr>
            <w:rFonts w:ascii="Arial" w:hAnsi="Arial" w:cs="Arial"/>
            <w:sz w:val="22"/>
            <w:szCs w:val="22"/>
          </w:rPr>
          <w:t xml:space="preserve">as the concentration </w:t>
        </w:r>
      </w:ins>
      <w:r w:rsidRPr="00742EFD">
        <w:rPr>
          <w:rFonts w:ascii="Arial" w:hAnsi="Arial" w:cs="Arial"/>
          <w:sz w:val="22"/>
          <w:szCs w:val="22"/>
        </w:rPr>
        <w:t>increas</w:t>
      </w:r>
      <w:del w:id="613" w:author="David Bartel" w:date="2018-02-23T21:51:00Z">
        <w:r w:rsidRPr="00742EFD" w:rsidDel="00C000C5">
          <w:rPr>
            <w:rFonts w:ascii="Arial" w:hAnsi="Arial" w:cs="Arial"/>
            <w:sz w:val="22"/>
            <w:szCs w:val="22"/>
          </w:rPr>
          <w:delText>ing the AGO2–miR-1 concentration</w:delText>
        </w:r>
      </w:del>
      <w:ins w:id="614" w:author="David Bartel" w:date="2018-02-23T21:51:00Z">
        <w:r w:rsidR="00C000C5" w:rsidRPr="00742EFD">
          <w:rPr>
            <w:rFonts w:ascii="Arial" w:hAnsi="Arial" w:cs="Arial"/>
            <w:sz w:val="22"/>
            <w:szCs w:val="22"/>
          </w:rPr>
          <w:t>ed</w:t>
        </w:r>
      </w:ins>
      <w:r w:rsidRPr="00742EFD">
        <w:rPr>
          <w:rFonts w:ascii="Arial" w:hAnsi="Arial" w:cs="Arial"/>
          <w:sz w:val="22"/>
          <w:szCs w:val="22"/>
        </w:rPr>
        <w:t xml:space="preserve"> from 7.2 </w:t>
      </w:r>
      <w:proofErr w:type="spellStart"/>
      <w:r w:rsidRPr="00742EFD">
        <w:rPr>
          <w:rFonts w:ascii="Arial" w:hAnsi="Arial" w:cs="Arial"/>
          <w:sz w:val="22"/>
          <w:szCs w:val="22"/>
        </w:rPr>
        <w:t>pM</w:t>
      </w:r>
      <w:proofErr w:type="spellEnd"/>
      <w:r w:rsidRPr="00742EFD">
        <w:rPr>
          <w:rFonts w:ascii="Arial" w:hAnsi="Arial" w:cs="Arial"/>
          <w:sz w:val="22"/>
          <w:szCs w:val="22"/>
        </w:rPr>
        <w:t xml:space="preserve"> to </w:t>
      </w:r>
      <w:del w:id="615" w:author="David Bartel" w:date="2018-02-23T21:51:00Z">
        <w:r w:rsidRPr="00742EFD" w:rsidDel="00C000C5">
          <w:rPr>
            <w:rFonts w:ascii="Arial" w:hAnsi="Arial" w:cs="Arial"/>
            <w:sz w:val="22"/>
            <w:szCs w:val="22"/>
          </w:rPr>
          <w:delText xml:space="preserve">22.8 pM and again to </w:delText>
        </w:r>
      </w:del>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ins w:id="616" w:author="David Bartel" w:date="2018-02-23T21:57:00Z">
        <w:r w:rsidR="00B977EE" w:rsidRPr="00742EFD">
          <w:rPr>
            <w:rFonts w:ascii="Arial" w:hAnsi="Arial" w:cs="Arial"/>
            <w:sz w:val="22"/>
            <w:szCs w:val="22"/>
          </w:rPr>
          <w:t>,</w:t>
        </w:r>
      </w:ins>
      <w:r w:rsidRPr="00742EFD">
        <w:rPr>
          <w:rFonts w:ascii="Arial" w:hAnsi="Arial" w:cs="Arial"/>
          <w:sz w:val="22"/>
          <w:szCs w:val="22"/>
        </w:rPr>
        <w:t xml:space="preserve"> </w:t>
      </w:r>
      <w:del w:id="617" w:author="David Bartel" w:date="2018-02-23T21:52:00Z">
        <w:r w:rsidRPr="00742EFD" w:rsidDel="00C000C5">
          <w:rPr>
            <w:rFonts w:ascii="Arial" w:hAnsi="Arial" w:cs="Arial"/>
            <w:sz w:val="22"/>
            <w:szCs w:val="22"/>
          </w:rPr>
          <w:delText xml:space="preserve">leads to a monotonic increase in </w:delText>
        </w:r>
      </w:del>
      <w:r w:rsidRPr="00742EFD">
        <w:rPr>
          <w:rFonts w:ascii="Arial" w:hAnsi="Arial" w:cs="Arial"/>
          <w:sz w:val="22"/>
          <w:szCs w:val="22"/>
        </w:rPr>
        <w:t xml:space="preserve">enrichment for </w:t>
      </w:r>
      <w:ins w:id="618" w:author="David Bartel" w:date="2018-02-23T21:52:00Z">
        <w:r w:rsidR="00C000C5" w:rsidRPr="00742EFD">
          <w:rPr>
            <w:rFonts w:ascii="Arial" w:hAnsi="Arial" w:cs="Arial"/>
            <w:sz w:val="22"/>
            <w:szCs w:val="22"/>
          </w:rPr>
          <w:t xml:space="preserve">each of the six </w:t>
        </w:r>
      </w:ins>
      <w:del w:id="619" w:author="David Bartel" w:date="2018-02-23T21:52:00Z">
        <w:r w:rsidRPr="00742EFD" w:rsidDel="00C000C5">
          <w:rPr>
            <w:rFonts w:ascii="Arial" w:hAnsi="Arial" w:cs="Arial"/>
            <w:sz w:val="22"/>
            <w:szCs w:val="22"/>
          </w:rPr>
          <w:delText xml:space="preserve"> </w:delText>
        </w:r>
      </w:del>
      <w:r w:rsidRPr="00742EFD">
        <w:rPr>
          <w:rFonts w:ascii="Arial" w:hAnsi="Arial" w:cs="Arial"/>
          <w:sz w:val="22"/>
          <w:szCs w:val="22"/>
        </w:rPr>
        <w:t>site</w:t>
      </w:r>
      <w:ins w:id="620" w:author="David Bartel" w:date="2018-02-23T21:52:00Z">
        <w:r w:rsidR="00C000C5" w:rsidRPr="00742EFD">
          <w:rPr>
            <w:rFonts w:ascii="Arial" w:hAnsi="Arial" w:cs="Arial"/>
            <w:sz w:val="22"/>
            <w:szCs w:val="22"/>
          </w:rPr>
          <w:t xml:space="preserve"> </w:t>
        </w:r>
      </w:ins>
      <w:del w:id="621" w:author="David Bartel" w:date="2018-02-23T21:52:00Z">
        <w:r w:rsidRPr="00742EFD" w:rsidDel="00C000C5">
          <w:rPr>
            <w:rFonts w:ascii="Arial" w:hAnsi="Arial" w:cs="Arial"/>
            <w:sz w:val="22"/>
            <w:szCs w:val="22"/>
          </w:rPr>
          <w:delText>-</w:delText>
        </w:r>
      </w:del>
      <w:r w:rsidRPr="00742EFD">
        <w:rPr>
          <w:rFonts w:ascii="Arial" w:hAnsi="Arial" w:cs="Arial"/>
          <w:sz w:val="22"/>
          <w:szCs w:val="22"/>
        </w:rPr>
        <w:t>types</w:t>
      </w:r>
      <w:del w:id="622" w:author="David Bartel" w:date="2018-02-23T21:53:00Z">
        <w:r w:rsidRPr="00742EFD" w:rsidDel="00C000C5">
          <w:rPr>
            <w:rFonts w:ascii="Arial" w:hAnsi="Arial" w:cs="Arial"/>
            <w:sz w:val="22"/>
            <w:szCs w:val="22"/>
          </w:rPr>
          <w:delText xml:space="preserve"> of all affinities</w:delText>
        </w:r>
      </w:del>
      <w:ins w:id="623" w:author="David Bartel" w:date="2018-02-23T21:53:00Z">
        <w:r w:rsidR="00C000C5" w:rsidRPr="00742EFD">
          <w:rPr>
            <w:rFonts w:ascii="Arial" w:hAnsi="Arial" w:cs="Arial"/>
            <w:sz w:val="22"/>
            <w:szCs w:val="22"/>
          </w:rPr>
          <w:t xml:space="preserve"> increased</w:t>
        </w:r>
      </w:ins>
      <w:ins w:id="624" w:author="David Bartel" w:date="2018-02-24T17:04:00Z">
        <w:r w:rsidR="00443EA0" w:rsidRPr="00742EFD">
          <w:rPr>
            <w:rFonts w:ascii="Arial" w:hAnsi="Arial" w:cs="Arial"/>
            <w:sz w:val="22"/>
            <w:szCs w:val="22"/>
          </w:rPr>
          <w:t xml:space="preserve"> (Fig. 1</w:t>
        </w:r>
        <w:del w:id="625" w:author="Sean E. McGeary" w:date="2018-04-21T13:50:00Z">
          <w:r w:rsidR="00443EA0" w:rsidRPr="00742EFD" w:rsidDel="00570347">
            <w:rPr>
              <w:rFonts w:ascii="Arial" w:hAnsi="Arial" w:cs="Arial"/>
              <w:sz w:val="22"/>
              <w:szCs w:val="22"/>
            </w:rPr>
            <w:delText>C</w:delText>
          </w:r>
        </w:del>
      </w:ins>
      <w:ins w:id="626" w:author="Sean E. McGeary" w:date="2018-04-21T13:50:00Z">
        <w:r w:rsidR="00570347">
          <w:rPr>
            <w:rFonts w:ascii="Arial" w:hAnsi="Arial" w:cs="Arial"/>
            <w:sz w:val="22"/>
            <w:szCs w:val="22"/>
          </w:rPr>
          <w:t>D</w:t>
        </w:r>
      </w:ins>
      <w:ins w:id="627" w:author="David Bartel" w:date="2018-02-24T17:04:00Z">
        <w:r w:rsidR="00443EA0" w:rsidRPr="00742EFD">
          <w:rPr>
            <w:rFonts w:ascii="Arial" w:hAnsi="Arial" w:cs="Arial"/>
            <w:sz w:val="22"/>
            <w:szCs w:val="22"/>
          </w:rPr>
          <w:t>)</w:t>
        </w:r>
      </w:ins>
      <w:r w:rsidRPr="00742EFD">
        <w:rPr>
          <w:rFonts w:ascii="Arial" w:hAnsi="Arial" w:cs="Arial"/>
          <w:sz w:val="22"/>
          <w:szCs w:val="22"/>
        </w:rPr>
        <w:t xml:space="preserve">, </w:t>
      </w:r>
      <w:del w:id="628" w:author="David Bartel" w:date="2018-02-24T17:06:00Z">
        <w:r w:rsidRPr="00742EFD" w:rsidDel="00443EA0">
          <w:rPr>
            <w:rFonts w:ascii="Arial" w:hAnsi="Arial" w:cs="Arial"/>
            <w:sz w:val="22"/>
            <w:szCs w:val="22"/>
          </w:rPr>
          <w:delText xml:space="preserve">due </w:delText>
        </w:r>
      </w:del>
      <w:ins w:id="629" w:author="David Bartel" w:date="2018-02-24T17:06:00Z">
        <w:r w:rsidR="00443EA0" w:rsidRPr="00742EFD">
          <w:rPr>
            <w:rFonts w:ascii="Arial" w:hAnsi="Arial" w:cs="Arial"/>
            <w:sz w:val="22"/>
            <w:szCs w:val="22"/>
          </w:rPr>
          <w:t xml:space="preserve">which was attributable </w:t>
        </w:r>
      </w:ins>
      <w:r w:rsidRPr="00742EFD">
        <w:rPr>
          <w:rFonts w:ascii="Arial" w:hAnsi="Arial" w:cs="Arial"/>
          <w:sz w:val="22"/>
          <w:szCs w:val="22"/>
        </w:rPr>
        <w:t xml:space="preserve">to an increase in specific signal </w:t>
      </w:r>
      <w:del w:id="630" w:author="David Bartel" w:date="2018-02-23T21:54:00Z">
        <w:r w:rsidRPr="00742EFD" w:rsidDel="00C000C5">
          <w:rPr>
            <w:rFonts w:ascii="Arial" w:hAnsi="Arial" w:cs="Arial"/>
            <w:sz w:val="22"/>
            <w:szCs w:val="22"/>
          </w:rPr>
          <w:delText>proportional the concentration of AGO2–miR-1 in relation</w:delText>
        </w:r>
      </w:del>
      <w:ins w:id="631" w:author="David Bartel" w:date="2018-02-23T21:54:00Z">
        <w:r w:rsidR="00C000C5" w:rsidRPr="00742EFD">
          <w:rPr>
            <w:rFonts w:ascii="Arial" w:hAnsi="Arial" w:cs="Arial"/>
            <w:sz w:val="22"/>
            <w:szCs w:val="22"/>
          </w:rPr>
          <w:t xml:space="preserve">over </w:t>
        </w:r>
      </w:ins>
      <w:ins w:id="632" w:author="David Bartel" w:date="2018-02-23T22:09:00Z">
        <w:r w:rsidR="00FA5011" w:rsidRPr="00742EFD">
          <w:rPr>
            <w:rFonts w:ascii="Arial" w:hAnsi="Arial" w:cs="Arial"/>
            <w:sz w:val="22"/>
            <w:szCs w:val="22"/>
          </w:rPr>
          <w:t xml:space="preserve">a constant low </w:t>
        </w:r>
      </w:ins>
      <w:ins w:id="633" w:author="David Bartel" w:date="2018-02-23T21:54:00Z">
        <w:r w:rsidR="00C000C5" w:rsidRPr="00742EFD">
          <w:rPr>
            <w:rFonts w:ascii="Arial" w:hAnsi="Arial" w:cs="Arial"/>
            <w:sz w:val="22"/>
            <w:szCs w:val="22"/>
          </w:rPr>
          <w:t>back</w:t>
        </w:r>
      </w:ins>
      <w:ins w:id="634" w:author="David Bartel" w:date="2018-02-23T22:12:00Z">
        <w:r w:rsidR="00A23EFC" w:rsidRPr="00742EFD">
          <w:rPr>
            <w:rFonts w:ascii="Arial" w:hAnsi="Arial" w:cs="Arial"/>
            <w:sz w:val="22"/>
            <w:szCs w:val="22"/>
          </w:rPr>
          <w:t>g</w:t>
        </w:r>
      </w:ins>
      <w:ins w:id="635" w:author="David Bartel" w:date="2018-02-23T21:54:00Z">
        <w:r w:rsidR="00C000C5" w:rsidRPr="00742EFD">
          <w:rPr>
            <w:rFonts w:ascii="Arial" w:hAnsi="Arial" w:cs="Arial"/>
            <w:sz w:val="22"/>
            <w:szCs w:val="22"/>
          </w:rPr>
          <w:t>round</w:t>
        </w:r>
      </w:ins>
      <w:ins w:id="636" w:author="David Bartel" w:date="2018-02-23T22:09:00Z">
        <w:r w:rsidR="00FA5011" w:rsidRPr="00742EFD">
          <w:rPr>
            <w:rFonts w:ascii="Arial" w:hAnsi="Arial" w:cs="Arial"/>
            <w:sz w:val="22"/>
            <w:szCs w:val="22"/>
          </w:rPr>
          <w:t xml:space="preserve"> of library molecules isolated </w:t>
        </w:r>
      </w:ins>
      <w:ins w:id="637" w:author="David Bartel" w:date="2018-02-23T22:11:00Z">
        <w:r w:rsidR="00A23EFC" w:rsidRPr="00742EFD">
          <w:rPr>
            <w:rFonts w:ascii="Arial" w:hAnsi="Arial" w:cs="Arial"/>
            <w:sz w:val="22"/>
            <w:szCs w:val="22"/>
          </w:rPr>
          <w:t>even in the absence of AGO2–miR-1</w:t>
        </w:r>
      </w:ins>
      <w:del w:id="638" w:author="David Bartel" w:date="2018-02-23T21:54:00Z">
        <w:r w:rsidRPr="00742EFD" w:rsidDel="00C000C5">
          <w:rPr>
            <w:rFonts w:ascii="Arial" w:hAnsi="Arial" w:cs="Arial"/>
            <w:sz w:val="22"/>
            <w:szCs w:val="22"/>
          </w:rPr>
          <w:delText xml:space="preserve"> to a constant, low amount of AGO–miRNA-independent library RNA recovered in the experiment</w:delText>
        </w:r>
      </w:del>
      <w:r w:rsidRPr="00742EFD">
        <w:rPr>
          <w:rFonts w:ascii="Arial" w:hAnsi="Arial" w:cs="Arial"/>
          <w:sz w:val="22"/>
          <w:szCs w:val="22"/>
        </w:rPr>
        <w:t xml:space="preserve">. </w:t>
      </w:r>
      <w:ins w:id="639" w:author="David Bartel" w:date="2018-02-24T17:05:00Z">
        <w:r w:rsidR="00443EA0" w:rsidRPr="00742EFD">
          <w:rPr>
            <w:rFonts w:ascii="Arial" w:hAnsi="Arial" w:cs="Arial"/>
            <w:sz w:val="22"/>
            <w:szCs w:val="22"/>
          </w:rPr>
          <w:t xml:space="preserve"> </w:t>
        </w:r>
      </w:ins>
      <w:r w:rsidRPr="00742EFD">
        <w:rPr>
          <w:rFonts w:ascii="Arial" w:hAnsi="Arial" w:cs="Arial"/>
          <w:sz w:val="22"/>
          <w:szCs w:val="22"/>
        </w:rPr>
        <w:t xml:space="preserve">Second, </w:t>
      </w:r>
      <w:del w:id="640" w:author="David Bartel" w:date="2018-02-23T21:56:00Z">
        <w:r w:rsidRPr="00742EFD" w:rsidDel="00B977EE">
          <w:rPr>
            <w:rFonts w:ascii="Arial" w:hAnsi="Arial" w:cs="Arial"/>
            <w:sz w:val="22"/>
            <w:szCs w:val="22"/>
          </w:rPr>
          <w:delText>in samples with greater than</w:delText>
        </w:r>
      </w:del>
      <w:ins w:id="641" w:author="David Bartel" w:date="2018-02-23T21:56:00Z">
        <w:r w:rsidR="00B977EE" w:rsidRPr="00742EFD">
          <w:rPr>
            <w:rFonts w:ascii="Arial" w:hAnsi="Arial" w:cs="Arial"/>
            <w:sz w:val="22"/>
            <w:szCs w:val="22"/>
          </w:rPr>
          <w:t>as the</w:t>
        </w:r>
      </w:ins>
      <w:del w:id="642" w:author="David Bartel" w:date="2018-02-23T21:56:00Z">
        <w:r w:rsidRPr="00742EFD" w:rsidDel="00B977EE">
          <w:rPr>
            <w:rFonts w:ascii="Arial" w:hAnsi="Arial" w:cs="Arial"/>
            <w:sz w:val="22"/>
            <w:szCs w:val="22"/>
          </w:rPr>
          <w:delText xml:space="preserve"> 72 pM</w:delText>
        </w:r>
      </w:del>
      <w:r w:rsidRPr="00742EFD">
        <w:rPr>
          <w:rFonts w:ascii="Arial" w:hAnsi="Arial" w:cs="Arial"/>
          <w:sz w:val="22"/>
          <w:szCs w:val="22"/>
        </w:rPr>
        <w:t xml:space="preserve"> AGO2–miR-1 </w:t>
      </w:r>
      <w:ins w:id="643" w:author="David Bartel" w:date="2018-02-23T21:56:00Z">
        <w:r w:rsidR="00B977EE" w:rsidRPr="00742EFD">
          <w:rPr>
            <w:rFonts w:ascii="Arial" w:hAnsi="Arial" w:cs="Arial"/>
            <w:sz w:val="22"/>
            <w:szCs w:val="22"/>
          </w:rPr>
          <w:t xml:space="preserve">concentration increased beyond 72 </w:t>
        </w:r>
        <w:proofErr w:type="spellStart"/>
        <w:r w:rsidR="00B977EE" w:rsidRPr="00742EFD">
          <w:rPr>
            <w:rFonts w:ascii="Arial" w:hAnsi="Arial" w:cs="Arial"/>
            <w:sz w:val="22"/>
            <w:szCs w:val="22"/>
          </w:rPr>
          <w:t>pM</w:t>
        </w:r>
      </w:ins>
      <w:proofErr w:type="spellEnd"/>
      <w:ins w:id="644" w:author="David Bartel" w:date="2018-02-23T21:57:00Z">
        <w:r w:rsidR="00B977EE" w:rsidRPr="00742EFD">
          <w:rPr>
            <w:rFonts w:ascii="Arial" w:hAnsi="Arial" w:cs="Arial"/>
            <w:sz w:val="22"/>
            <w:szCs w:val="22"/>
          </w:rPr>
          <w:t xml:space="preserve">, which was </w:t>
        </w:r>
      </w:ins>
      <w:ins w:id="645" w:author="David Bartel" w:date="2018-02-23T21:58:00Z">
        <w:r w:rsidR="00B977EE" w:rsidRPr="00742EFD">
          <w:rPr>
            <w:rFonts w:ascii="Arial" w:hAnsi="Arial" w:cs="Arial"/>
            <w:sz w:val="22"/>
            <w:szCs w:val="22"/>
          </w:rPr>
          <w:t>the point at which the AGO2–miR-1 concent</w:t>
        </w:r>
        <w:r w:rsidR="005E1868" w:rsidRPr="00742EFD">
          <w:rPr>
            <w:rFonts w:ascii="Arial" w:hAnsi="Arial" w:cs="Arial"/>
            <w:sz w:val="22"/>
            <w:szCs w:val="22"/>
          </w:rPr>
          <w:t>ration matched that of the 8mer-</w:t>
        </w:r>
        <w:r w:rsidR="00B977EE" w:rsidRPr="00742EFD">
          <w:rPr>
            <w:rFonts w:ascii="Arial" w:hAnsi="Arial" w:cs="Arial"/>
            <w:sz w:val="22"/>
            <w:szCs w:val="22"/>
          </w:rPr>
          <w:t>containing molecules</w:t>
        </w:r>
      </w:ins>
      <w:ins w:id="646" w:author="David Bartel" w:date="2018-02-23T21:56:00Z">
        <w:r w:rsidR="00B977EE" w:rsidRPr="00742EFD">
          <w:rPr>
            <w:rFonts w:ascii="Arial" w:hAnsi="Arial" w:cs="Arial"/>
            <w:sz w:val="22"/>
            <w:szCs w:val="22"/>
          </w:rPr>
          <w:t xml:space="preserve">, </w:t>
        </w:r>
      </w:ins>
      <w:del w:id="647" w:author="David Bartel" w:date="2018-02-23T22:13:00Z">
        <w:r w:rsidRPr="00742EFD" w:rsidDel="00A23EFC">
          <w:rPr>
            <w:rFonts w:ascii="Arial" w:hAnsi="Arial" w:cs="Arial"/>
            <w:sz w:val="22"/>
            <w:szCs w:val="22"/>
          </w:rPr>
          <w:delText xml:space="preserve">exhibit we observe decreased enrichment of the </w:delText>
        </w:r>
      </w:del>
      <w:r w:rsidRPr="00742EFD">
        <w:rPr>
          <w:rFonts w:ascii="Arial" w:hAnsi="Arial" w:cs="Arial"/>
          <w:sz w:val="22"/>
          <w:szCs w:val="22"/>
        </w:rPr>
        <w:t xml:space="preserve">8mer </w:t>
      </w:r>
      <w:ins w:id="648" w:author="David Bartel" w:date="2018-02-23T22:13:00Z">
        <w:r w:rsidR="00A23EFC" w:rsidRPr="00742EFD">
          <w:rPr>
            <w:rFonts w:ascii="Arial" w:hAnsi="Arial" w:cs="Arial"/>
            <w:sz w:val="22"/>
            <w:szCs w:val="22"/>
          </w:rPr>
          <w:t xml:space="preserve">enrichment </w:t>
        </w:r>
      </w:ins>
      <w:del w:id="649" w:author="David Bartel" w:date="2018-02-23T22:13:00Z">
        <w:r w:rsidRPr="00742EFD" w:rsidDel="00A23EFC">
          <w:rPr>
            <w:rFonts w:ascii="Arial" w:hAnsi="Arial" w:cs="Arial"/>
            <w:sz w:val="22"/>
            <w:szCs w:val="22"/>
          </w:rPr>
          <w:delText>site type</w:delText>
        </w:r>
      </w:del>
      <w:ins w:id="650" w:author="David Bartel" w:date="2018-02-23T22:13:00Z">
        <w:r w:rsidR="00A23EFC" w:rsidRPr="00742EFD">
          <w:rPr>
            <w:rFonts w:ascii="Arial" w:hAnsi="Arial" w:cs="Arial"/>
            <w:sz w:val="22"/>
            <w:szCs w:val="22"/>
          </w:rPr>
          <w:t>decreased</w:t>
        </w:r>
      </w:ins>
      <w:ins w:id="651" w:author="David Bartel" w:date="2018-03-24T20:46:00Z">
        <w:r w:rsidR="00283D24" w:rsidRPr="00742EFD">
          <w:rPr>
            <w:rFonts w:ascii="Arial" w:hAnsi="Arial" w:cs="Arial"/>
            <w:sz w:val="22"/>
            <w:szCs w:val="22"/>
          </w:rPr>
          <w:t>, and at the highest AGO2–miR-1 concentration</w:t>
        </w:r>
      </w:ins>
      <w:del w:id="652" w:author="David Bartel" w:date="2018-02-24T17:00:00Z">
        <w:r w:rsidRPr="00742EFD" w:rsidDel="005E1868">
          <w:rPr>
            <w:rFonts w:ascii="Arial" w:hAnsi="Arial" w:cs="Arial"/>
            <w:sz w:val="22"/>
            <w:szCs w:val="22"/>
          </w:rPr>
          <w:delText xml:space="preserve">, </w:delText>
        </w:r>
      </w:del>
      <w:del w:id="653" w:author="David Bartel" w:date="2018-02-23T22:14:00Z">
        <w:r w:rsidRPr="00742EFD" w:rsidDel="00A23EFC">
          <w:rPr>
            <w:rFonts w:ascii="Arial" w:hAnsi="Arial" w:cs="Arial"/>
            <w:sz w:val="22"/>
            <w:szCs w:val="22"/>
          </w:rPr>
          <w:delText xml:space="preserve">and in the 720 pM AGO2–miR-1 sample additionally observe decreased </w:delText>
        </w:r>
      </w:del>
      <w:del w:id="654" w:author="David Bartel" w:date="2018-02-24T17:00:00Z">
        <w:r w:rsidRPr="00742EFD" w:rsidDel="005E1868">
          <w:rPr>
            <w:rFonts w:ascii="Arial" w:hAnsi="Arial" w:cs="Arial"/>
            <w:sz w:val="22"/>
            <w:szCs w:val="22"/>
          </w:rPr>
          <w:delText>enrichment of the 7mer-m8 and 7mer-A1 site types</w:delText>
        </w:r>
      </w:del>
      <w:del w:id="655" w:author="David Bartel" w:date="2018-02-24T17:27:00Z">
        <w:r w:rsidRPr="00742EFD" w:rsidDel="00B94C5C">
          <w:rPr>
            <w:rFonts w:ascii="Arial" w:hAnsi="Arial" w:cs="Arial"/>
            <w:sz w:val="22"/>
            <w:szCs w:val="22"/>
          </w:rPr>
          <w:delText>,</w:delText>
        </w:r>
      </w:del>
      <w:ins w:id="656" w:author="David Bartel" w:date="2018-02-24T17:09:00Z">
        <w:r w:rsidR="004C6E53" w:rsidRPr="00742EFD">
          <w:rPr>
            <w:rFonts w:ascii="Arial" w:hAnsi="Arial" w:cs="Arial"/>
            <w:sz w:val="22"/>
            <w:szCs w:val="22"/>
          </w:rPr>
          <w:t>, enrichment of the 7mer-m8 and 7mer-A1 site decreased (Fig</w:t>
        </w:r>
      </w:ins>
      <w:ins w:id="657" w:author="David Bartel" w:date="2018-03-25T12:26:00Z">
        <w:r w:rsidR="00B92ED7" w:rsidRPr="00742EFD">
          <w:rPr>
            <w:rFonts w:ascii="Arial" w:hAnsi="Arial" w:cs="Arial"/>
            <w:sz w:val="22"/>
            <w:szCs w:val="22"/>
          </w:rPr>
          <w:t>.</w:t>
        </w:r>
      </w:ins>
      <w:ins w:id="658" w:author="David Bartel" w:date="2018-02-24T17:09:00Z">
        <w:r w:rsidR="004C6E53" w:rsidRPr="00742EFD">
          <w:rPr>
            <w:rFonts w:ascii="Arial" w:hAnsi="Arial" w:cs="Arial"/>
            <w:sz w:val="22"/>
            <w:szCs w:val="22"/>
          </w:rPr>
          <w:t xml:space="preserve"> 1</w:t>
        </w:r>
        <w:del w:id="659" w:author="Sean E. McGeary" w:date="2018-04-21T13:50:00Z">
          <w:r w:rsidR="004C6E53" w:rsidRPr="00742EFD" w:rsidDel="00570347">
            <w:rPr>
              <w:rFonts w:ascii="Arial" w:hAnsi="Arial" w:cs="Arial"/>
              <w:sz w:val="22"/>
              <w:szCs w:val="22"/>
            </w:rPr>
            <w:delText>C</w:delText>
          </w:r>
        </w:del>
      </w:ins>
      <w:ins w:id="660" w:author="Sean E. McGeary" w:date="2018-04-21T13:50:00Z">
        <w:r w:rsidR="00570347">
          <w:rPr>
            <w:rFonts w:ascii="Arial" w:hAnsi="Arial" w:cs="Arial"/>
            <w:sz w:val="22"/>
            <w:szCs w:val="22"/>
          </w:rPr>
          <w:t>D</w:t>
        </w:r>
      </w:ins>
      <w:ins w:id="661" w:author="David Bartel" w:date="2018-02-24T17:09:00Z">
        <w:r w:rsidR="004C6E53" w:rsidRPr="00742EFD">
          <w:rPr>
            <w:rFonts w:ascii="Arial" w:hAnsi="Arial" w:cs="Arial"/>
            <w:sz w:val="22"/>
            <w:szCs w:val="22"/>
          </w:rPr>
          <w:t>).  These waning enrichments</w:t>
        </w:r>
      </w:ins>
      <w:r w:rsidRPr="00742EFD">
        <w:rPr>
          <w:rFonts w:ascii="Arial" w:hAnsi="Arial" w:cs="Arial"/>
          <w:sz w:val="22"/>
          <w:szCs w:val="22"/>
        </w:rPr>
        <w:t xml:space="preserve"> indicat</w:t>
      </w:r>
      <w:ins w:id="662" w:author="David Bartel" w:date="2018-02-24T17:10:00Z">
        <w:r w:rsidR="004C6E53" w:rsidRPr="00742EFD">
          <w:rPr>
            <w:rFonts w:ascii="Arial" w:hAnsi="Arial" w:cs="Arial"/>
            <w:sz w:val="22"/>
            <w:szCs w:val="22"/>
          </w:rPr>
          <w:t>ed</w:t>
        </w:r>
      </w:ins>
      <w:del w:id="663" w:author="David Bartel" w:date="2018-02-24T17:10:00Z">
        <w:r w:rsidRPr="00742EFD" w:rsidDel="004C6E53">
          <w:rPr>
            <w:rFonts w:ascii="Arial" w:hAnsi="Arial" w:cs="Arial"/>
            <w:sz w:val="22"/>
            <w:szCs w:val="22"/>
          </w:rPr>
          <w:delText>ing</w:delText>
        </w:r>
      </w:del>
      <w:r w:rsidRPr="00742EFD">
        <w:rPr>
          <w:rFonts w:ascii="Arial" w:hAnsi="Arial" w:cs="Arial"/>
          <w:sz w:val="22"/>
          <w:szCs w:val="22"/>
        </w:rPr>
        <w:t xml:space="preserve"> the onset of saturation for these high-affinity site types</w:t>
      </w:r>
      <w:del w:id="664" w:author="David Bartel" w:date="2018-02-25T09:27:00Z">
        <w:r w:rsidRPr="00742EFD" w:rsidDel="00EF6C4C">
          <w:rPr>
            <w:rFonts w:ascii="Arial" w:hAnsi="Arial" w:cs="Arial"/>
            <w:sz w:val="22"/>
            <w:szCs w:val="22"/>
          </w:rPr>
          <w:delText xml:space="preserve"> within the random library</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{Lambert:2014jm}</w:t>
      </w:r>
      <w:r w:rsidRPr="00742EFD">
        <w:rPr>
          <w:rFonts w:ascii="Arial" w:hAnsi="Arial" w:cs="Arial"/>
          <w:sz w:val="22"/>
          <w:szCs w:val="22"/>
        </w:rPr>
        <w:fldChar w:fldCharType="end"/>
      </w:r>
      <w:r w:rsidRPr="00742EFD">
        <w:rPr>
          <w:rFonts w:ascii="Arial" w:hAnsi="Arial" w:cs="Arial"/>
          <w:sz w:val="22"/>
          <w:szCs w:val="22"/>
        </w:rPr>
        <w:t xml:space="preserve">. </w:t>
      </w:r>
      <w:ins w:id="665" w:author="David Bartel" w:date="2018-02-24T17:10:00Z">
        <w:r w:rsidR="004C6E53" w:rsidRPr="00742EFD">
          <w:rPr>
            <w:rFonts w:ascii="Arial" w:hAnsi="Arial" w:cs="Arial"/>
            <w:sz w:val="22"/>
            <w:szCs w:val="22"/>
          </w:rPr>
          <w:t xml:space="preserve"> </w:t>
        </w:r>
      </w:ins>
      <w:del w:id="666" w:author="David Bartel" w:date="2018-02-24T16:59:00Z">
        <w:r w:rsidRPr="00742EFD" w:rsidDel="005E1868">
          <w:rPr>
            <w:rFonts w:ascii="Arial" w:hAnsi="Arial" w:cs="Arial"/>
            <w:sz w:val="22"/>
            <w:szCs w:val="22"/>
          </w:rPr>
          <w:delText xml:space="preserve">By contrast, all three 6mers exhibit monotonic increases in enrichment across the entire concentration course (Figure 2C). </w:delText>
        </w:r>
      </w:del>
      <w:r w:rsidRPr="00742EFD">
        <w:rPr>
          <w:rFonts w:ascii="Arial" w:hAnsi="Arial" w:cs="Arial"/>
          <w:sz w:val="22"/>
          <w:szCs w:val="22"/>
        </w:rPr>
        <w:t xml:space="preserve">These two features, </w:t>
      </w:r>
      <w:ins w:id="667" w:author="David Bartel" w:date="2018-02-23T22:30:00Z">
        <w:r w:rsidR="00CB1515" w:rsidRPr="00742EFD">
          <w:rPr>
            <w:rFonts w:ascii="Arial" w:hAnsi="Arial" w:cs="Arial"/>
            <w:sz w:val="22"/>
            <w:szCs w:val="22"/>
          </w:rPr>
          <w:t xml:space="preserve">driven by </w:t>
        </w:r>
      </w:ins>
      <w:r w:rsidRPr="00742EFD">
        <w:rPr>
          <w:rFonts w:ascii="Arial" w:hAnsi="Arial" w:cs="Arial"/>
          <w:sz w:val="22"/>
          <w:szCs w:val="22"/>
        </w:rPr>
        <w:t>AGO–miRNA-independent</w:t>
      </w:r>
      <w:del w:id="668" w:author="David Bartel" w:date="2018-02-23T22:25:00Z">
        <w:r w:rsidRPr="00742EFD" w:rsidDel="003B71E5">
          <w:rPr>
            <w:rFonts w:ascii="Arial" w:hAnsi="Arial" w:cs="Arial"/>
            <w:sz w:val="22"/>
            <w:szCs w:val="22"/>
          </w:rPr>
          <w:delText>, non-specific binding</w:delText>
        </w:r>
      </w:del>
      <w:ins w:id="669" w:author="David Bartel" w:date="2018-02-23T22:25:00Z">
        <w:r w:rsidR="003B71E5" w:rsidRPr="00742EFD">
          <w:rPr>
            <w:rFonts w:ascii="Arial" w:hAnsi="Arial" w:cs="Arial"/>
            <w:sz w:val="22"/>
            <w:szCs w:val="22"/>
          </w:rPr>
          <w:t xml:space="preserve"> background</w:t>
        </w:r>
      </w:ins>
      <w:r w:rsidRPr="00742EFD">
        <w:rPr>
          <w:rFonts w:ascii="Arial" w:hAnsi="Arial" w:cs="Arial"/>
          <w:sz w:val="22"/>
          <w:szCs w:val="22"/>
        </w:rPr>
        <w:t xml:space="preserve"> and</w:t>
      </w:r>
      <w:del w:id="670" w:author="David Bartel" w:date="2018-02-24T16:56:00Z">
        <w:r w:rsidRPr="00742EFD" w:rsidDel="00F24EB9">
          <w:rPr>
            <w:rFonts w:ascii="Arial" w:hAnsi="Arial" w:cs="Arial"/>
            <w:sz w:val="22"/>
            <w:szCs w:val="22"/>
          </w:rPr>
          <w:delText xml:space="preserve"> </w:delText>
        </w:r>
      </w:del>
      <w:ins w:id="671" w:author="David Bartel" w:date="2018-02-24T16:56:00Z">
        <w:r w:rsidR="00F24EB9" w:rsidRPr="00742EFD">
          <w:rPr>
            <w:rFonts w:ascii="Arial" w:hAnsi="Arial" w:cs="Arial"/>
            <w:sz w:val="22"/>
            <w:szCs w:val="22"/>
          </w:rPr>
          <w:t xml:space="preserve"> </w:t>
        </w:r>
      </w:ins>
      <w:ins w:id="672" w:author="David Bartel" w:date="2018-02-24T17:16:00Z">
        <w:r w:rsidR="0004789B" w:rsidRPr="00742EFD">
          <w:rPr>
            <w:rFonts w:ascii="Arial" w:hAnsi="Arial" w:cs="Arial"/>
            <w:sz w:val="22"/>
            <w:szCs w:val="22"/>
          </w:rPr>
          <w:t xml:space="preserve">partial </w:t>
        </w:r>
      </w:ins>
      <w:del w:id="673" w:author="David Bartel" w:date="2018-02-24T16:56:00Z">
        <w:r w:rsidRPr="00742EFD" w:rsidDel="00F24EB9">
          <w:rPr>
            <w:rFonts w:ascii="Arial" w:hAnsi="Arial" w:cs="Arial"/>
            <w:sz w:val="22"/>
            <w:szCs w:val="22"/>
          </w:rPr>
          <w:delText>site</w:delText>
        </w:r>
      </w:del>
      <w:del w:id="674" w:author="David Bartel" w:date="2018-02-23T22:25:00Z">
        <w:r w:rsidRPr="00742EFD" w:rsidDel="003B71E5">
          <w:rPr>
            <w:rFonts w:ascii="Arial" w:hAnsi="Arial" w:cs="Arial"/>
            <w:sz w:val="22"/>
            <w:szCs w:val="22"/>
          </w:rPr>
          <w:delText xml:space="preserve"> </w:delText>
        </w:r>
      </w:del>
      <w:del w:id="675" w:author="David Bartel" w:date="2018-02-24T16:56:00Z">
        <w:r w:rsidRPr="00742EFD" w:rsidDel="00F24EB9">
          <w:rPr>
            <w:rFonts w:ascii="Arial" w:hAnsi="Arial" w:cs="Arial"/>
            <w:sz w:val="22"/>
            <w:szCs w:val="22"/>
          </w:rPr>
          <w:delText>type</w:delText>
        </w:r>
      </w:del>
      <w:del w:id="676" w:author="David Bartel" w:date="2018-02-23T22:25:00Z">
        <w:r w:rsidRPr="00742EFD" w:rsidDel="003B71E5">
          <w:rPr>
            <w:rFonts w:ascii="Arial" w:hAnsi="Arial" w:cs="Arial"/>
            <w:sz w:val="22"/>
            <w:szCs w:val="22"/>
          </w:rPr>
          <w:delText>–</w:delText>
        </w:r>
      </w:del>
      <w:r w:rsidRPr="00742EFD">
        <w:rPr>
          <w:rFonts w:ascii="Arial" w:hAnsi="Arial" w:cs="Arial"/>
          <w:sz w:val="22"/>
          <w:szCs w:val="22"/>
        </w:rPr>
        <w:t>saturation</w:t>
      </w:r>
      <w:ins w:id="677" w:author="David Bartel" w:date="2018-02-24T16:56:00Z">
        <w:r w:rsidR="005E1868" w:rsidRPr="00742EFD">
          <w:rPr>
            <w:rFonts w:ascii="Arial" w:hAnsi="Arial" w:cs="Arial"/>
            <w:sz w:val="22"/>
            <w:szCs w:val="22"/>
          </w:rPr>
          <w:t xml:space="preserve"> of the higher-</w:t>
        </w:r>
        <w:r w:rsidR="00F24EB9" w:rsidRPr="00742EFD">
          <w:rPr>
            <w:rFonts w:ascii="Arial" w:hAnsi="Arial" w:cs="Arial"/>
            <w:sz w:val="22"/>
            <w:szCs w:val="22"/>
          </w:rPr>
          <w:t>affinity sites</w:t>
        </w:r>
      </w:ins>
      <w:r w:rsidRPr="00742EFD">
        <w:rPr>
          <w:rFonts w:ascii="Arial" w:hAnsi="Arial" w:cs="Arial"/>
          <w:sz w:val="22"/>
          <w:szCs w:val="22"/>
        </w:rPr>
        <w:t xml:space="preserve">, </w:t>
      </w:r>
      <w:ins w:id="678" w:author="David Bartel" w:date="2018-02-23T22:30:00Z">
        <w:r w:rsidR="00CB1515" w:rsidRPr="00742EFD">
          <w:rPr>
            <w:rFonts w:ascii="Arial" w:hAnsi="Arial" w:cs="Arial"/>
            <w:sz w:val="22"/>
            <w:szCs w:val="22"/>
          </w:rPr>
          <w:t xml:space="preserve">respectively, </w:t>
        </w:r>
      </w:ins>
      <w:del w:id="679" w:author="David Bartel" w:date="2018-02-24T17:28:00Z">
        <w:r w:rsidRPr="00742EFD" w:rsidDel="00B94C5C">
          <w:rPr>
            <w:rFonts w:ascii="Arial" w:hAnsi="Arial" w:cs="Arial"/>
            <w:sz w:val="22"/>
            <w:szCs w:val="22"/>
          </w:rPr>
          <w:delText>illustrate that</w:delText>
        </w:r>
      </w:del>
      <w:ins w:id="680" w:author="David Bartel" w:date="2018-02-24T17:28:00Z">
        <w:r w:rsidR="00B94C5C" w:rsidRPr="00742EFD">
          <w:rPr>
            <w:rFonts w:ascii="Arial" w:hAnsi="Arial" w:cs="Arial"/>
            <w:sz w:val="22"/>
            <w:szCs w:val="22"/>
          </w:rPr>
          <w:t>caused</w:t>
        </w:r>
      </w:ins>
      <w:r w:rsidRPr="00742EFD">
        <w:rPr>
          <w:rFonts w:ascii="Arial" w:hAnsi="Arial" w:cs="Arial"/>
          <w:sz w:val="22"/>
          <w:szCs w:val="22"/>
        </w:rPr>
        <w:t xml:space="preserve"> </w:t>
      </w:r>
      <w:ins w:id="681" w:author="David Bartel" w:date="2018-02-23T22:30:00Z">
        <w:r w:rsidR="00CB1515" w:rsidRPr="00742EFD">
          <w:rPr>
            <w:rFonts w:ascii="Arial" w:hAnsi="Arial" w:cs="Arial"/>
            <w:sz w:val="22"/>
            <w:szCs w:val="22"/>
          </w:rPr>
          <w:t xml:space="preserve">differences in </w:t>
        </w:r>
      </w:ins>
      <w:del w:id="682" w:author="David Bartel" w:date="2018-02-23T22:28:00Z">
        <w:r w:rsidRPr="00742EFD" w:rsidDel="003B71E5">
          <w:rPr>
            <w:rFonts w:ascii="Arial" w:hAnsi="Arial" w:cs="Arial"/>
            <w:sz w:val="22"/>
            <w:szCs w:val="22"/>
          </w:rPr>
          <w:delText>no individual experimental sample</w:delText>
        </w:r>
      </w:del>
      <w:ins w:id="683" w:author="David Bartel" w:date="2018-02-23T22:28:00Z">
        <w:r w:rsidR="003B71E5" w:rsidRPr="00742EFD">
          <w:rPr>
            <w:rFonts w:ascii="Arial" w:hAnsi="Arial" w:cs="Arial"/>
            <w:sz w:val="22"/>
            <w:szCs w:val="22"/>
          </w:rPr>
          <w:t>enrichment values</w:t>
        </w:r>
      </w:ins>
      <w:r w:rsidRPr="00742EFD">
        <w:rPr>
          <w:rFonts w:ascii="Arial" w:hAnsi="Arial" w:cs="Arial"/>
          <w:sz w:val="22"/>
          <w:szCs w:val="22"/>
        </w:rPr>
        <w:t xml:space="preserve"> </w:t>
      </w:r>
      <w:ins w:id="684" w:author="David Bartel" w:date="2018-02-23T22:33:00Z">
        <w:r w:rsidR="00CB1515" w:rsidRPr="00742EFD">
          <w:rPr>
            <w:rFonts w:ascii="Arial" w:hAnsi="Arial" w:cs="Arial"/>
            <w:sz w:val="22"/>
            <w:szCs w:val="22"/>
          </w:rPr>
          <w:t xml:space="preserve">for </w:t>
        </w:r>
      </w:ins>
      <w:ins w:id="685" w:author="David Bartel" w:date="2018-02-24T17:28:00Z">
        <w:r w:rsidR="00B94C5C" w:rsidRPr="00742EFD">
          <w:rPr>
            <w:rFonts w:ascii="Arial" w:hAnsi="Arial" w:cs="Arial"/>
            <w:sz w:val="22"/>
            <w:szCs w:val="22"/>
          </w:rPr>
          <w:t>different</w:t>
        </w:r>
      </w:ins>
      <w:ins w:id="686" w:author="David Bartel" w:date="2018-02-23T22:33:00Z">
        <w:r w:rsidR="00CB1515" w:rsidRPr="00742EFD">
          <w:rPr>
            <w:rFonts w:ascii="Arial" w:hAnsi="Arial" w:cs="Arial"/>
            <w:sz w:val="22"/>
            <w:szCs w:val="22"/>
          </w:rPr>
          <w:t xml:space="preserve"> site</w:t>
        </w:r>
      </w:ins>
      <w:ins w:id="687" w:author="David Bartel" w:date="2018-02-24T17:28:00Z">
        <w:r w:rsidR="00B94C5C" w:rsidRPr="00742EFD">
          <w:rPr>
            <w:rFonts w:ascii="Arial" w:hAnsi="Arial" w:cs="Arial"/>
            <w:sz w:val="22"/>
            <w:szCs w:val="22"/>
          </w:rPr>
          <w:t xml:space="preserve"> type</w:t>
        </w:r>
      </w:ins>
      <w:ins w:id="688" w:author="David Bartel" w:date="2018-02-23T22:33:00Z">
        <w:r w:rsidR="00CB1515" w:rsidRPr="00742EFD">
          <w:rPr>
            <w:rFonts w:ascii="Arial" w:hAnsi="Arial" w:cs="Arial"/>
            <w:sz w:val="22"/>
            <w:szCs w:val="22"/>
          </w:rPr>
          <w:t>s</w:t>
        </w:r>
      </w:ins>
      <w:ins w:id="689" w:author="David Bartel" w:date="2018-02-23T22:54:00Z">
        <w:r w:rsidR="00F86C82" w:rsidRPr="00742EFD">
          <w:rPr>
            <w:rFonts w:ascii="Arial" w:hAnsi="Arial" w:cs="Arial"/>
            <w:sz w:val="22"/>
            <w:szCs w:val="22"/>
          </w:rPr>
          <w:t xml:space="preserve"> </w:t>
        </w:r>
      </w:ins>
      <w:ins w:id="690" w:author="David Bartel" w:date="2018-02-24T17:28:00Z">
        <w:r w:rsidR="00B94C5C" w:rsidRPr="00742EFD">
          <w:rPr>
            <w:rFonts w:ascii="Arial" w:hAnsi="Arial" w:cs="Arial"/>
            <w:sz w:val="22"/>
            <w:szCs w:val="22"/>
          </w:rPr>
          <w:t>to be</w:t>
        </w:r>
      </w:ins>
      <w:ins w:id="691" w:author="David Bartel" w:date="2018-02-23T22:54:00Z">
        <w:r w:rsidR="00F86C82" w:rsidRPr="00742EFD">
          <w:rPr>
            <w:rFonts w:ascii="Arial" w:hAnsi="Arial" w:cs="Arial"/>
            <w:sz w:val="22"/>
            <w:szCs w:val="22"/>
          </w:rPr>
          <w:t xml:space="preserve"> highly</w:t>
        </w:r>
      </w:ins>
      <w:ins w:id="692" w:author="David Bartel" w:date="2018-02-24T17:17:00Z">
        <w:r w:rsidR="00BD661C" w:rsidRPr="00742EFD">
          <w:rPr>
            <w:rFonts w:ascii="Arial" w:hAnsi="Arial" w:cs="Arial"/>
            <w:sz w:val="22"/>
            <w:szCs w:val="22"/>
          </w:rPr>
          <w:t xml:space="preserve"> dependent on the </w:t>
        </w:r>
      </w:ins>
      <w:ins w:id="693" w:author="David Bartel" w:date="2018-02-24T17:18:00Z">
        <w:r w:rsidR="00BD661C" w:rsidRPr="00742EFD">
          <w:rPr>
            <w:rFonts w:ascii="Arial" w:hAnsi="Arial" w:cs="Arial"/>
            <w:sz w:val="22"/>
            <w:szCs w:val="22"/>
          </w:rPr>
          <w:t>AGO2–miR-1</w:t>
        </w:r>
      </w:ins>
      <w:ins w:id="694" w:author="David Bartel" w:date="2018-02-24T17:17:00Z">
        <w:r w:rsidR="00BD661C" w:rsidRPr="00742EFD">
          <w:rPr>
            <w:rFonts w:ascii="Arial" w:hAnsi="Arial" w:cs="Arial"/>
            <w:sz w:val="22"/>
            <w:szCs w:val="22"/>
          </w:rPr>
          <w:t xml:space="preserve"> concentration</w:t>
        </w:r>
      </w:ins>
      <w:ins w:id="695" w:author="David Bartel" w:date="2018-02-24T17:29:00Z">
        <w:r w:rsidR="00B94C5C" w:rsidRPr="00742EFD">
          <w:rPr>
            <w:rFonts w:ascii="Arial" w:hAnsi="Arial" w:cs="Arial"/>
            <w:sz w:val="22"/>
            <w:szCs w:val="22"/>
          </w:rPr>
          <w:t xml:space="preserve">, with the lower AGO2–miR-1 concentrations providing greater discrimination between the high-affinity site types and </w:t>
        </w:r>
      </w:ins>
      <w:ins w:id="696" w:author="David Bartel" w:date="2018-02-24T17:30:00Z">
        <w:r w:rsidR="00B94C5C" w:rsidRPr="00742EFD">
          <w:rPr>
            <w:rFonts w:ascii="Arial" w:hAnsi="Arial" w:cs="Arial"/>
            <w:sz w:val="22"/>
            <w:szCs w:val="22"/>
          </w:rPr>
          <w:t xml:space="preserve">the higher AGO2–miR-1 concentrations providing greater discrimination between the </w:t>
        </w:r>
      </w:ins>
      <w:ins w:id="697" w:author="David Bartel" w:date="2018-02-24T17:31:00Z">
        <w:r w:rsidR="00B94C5C" w:rsidRPr="00742EFD">
          <w:rPr>
            <w:rFonts w:ascii="Arial" w:hAnsi="Arial" w:cs="Arial"/>
            <w:sz w:val="22"/>
            <w:szCs w:val="22"/>
          </w:rPr>
          <w:t>low</w:t>
        </w:r>
      </w:ins>
      <w:ins w:id="698" w:author="David Bartel" w:date="2018-02-24T17:30:00Z">
        <w:r w:rsidR="00B94C5C" w:rsidRPr="00742EFD">
          <w:rPr>
            <w:rFonts w:ascii="Arial" w:hAnsi="Arial" w:cs="Arial"/>
            <w:sz w:val="22"/>
            <w:szCs w:val="22"/>
          </w:rPr>
          <w:t>-affinity site types</w:t>
        </w:r>
      </w:ins>
      <w:ins w:id="699" w:author="David Bartel" w:date="2018-02-24T17:33:00Z">
        <w:r w:rsidR="003241BD" w:rsidRPr="00742EFD">
          <w:rPr>
            <w:rFonts w:ascii="Arial" w:hAnsi="Arial" w:cs="Arial"/>
            <w:sz w:val="22"/>
            <w:szCs w:val="22"/>
          </w:rPr>
          <w:t>,</w:t>
        </w:r>
      </w:ins>
      <w:ins w:id="700" w:author="David Bartel" w:date="2018-02-23T22:33:00Z">
        <w:r w:rsidR="00CB1515" w:rsidRPr="00742EFD">
          <w:rPr>
            <w:rFonts w:ascii="Arial" w:hAnsi="Arial" w:cs="Arial"/>
            <w:sz w:val="22"/>
            <w:szCs w:val="22"/>
          </w:rPr>
          <w:t xml:space="preserve"> </w:t>
        </w:r>
      </w:ins>
      <w:ins w:id="701" w:author="David Bartel" w:date="2018-02-24T17:18:00Z">
        <w:r w:rsidR="00BD661C" w:rsidRPr="00742EFD">
          <w:rPr>
            <w:rFonts w:ascii="Arial" w:hAnsi="Arial" w:cs="Arial"/>
            <w:sz w:val="22"/>
            <w:szCs w:val="22"/>
          </w:rPr>
          <w:t xml:space="preserve">and </w:t>
        </w:r>
      </w:ins>
      <w:ins w:id="702" w:author="David Bartel" w:date="2018-02-24T17:31:00Z">
        <w:r w:rsidR="00B94C5C" w:rsidRPr="00742EFD">
          <w:rPr>
            <w:rFonts w:ascii="Arial" w:hAnsi="Arial" w:cs="Arial"/>
            <w:sz w:val="22"/>
            <w:szCs w:val="22"/>
          </w:rPr>
          <w:t xml:space="preserve">no concentration providing results that </w:t>
        </w:r>
      </w:ins>
      <w:r w:rsidRPr="00742EFD">
        <w:rPr>
          <w:rFonts w:ascii="Arial" w:hAnsi="Arial" w:cs="Arial"/>
          <w:sz w:val="22"/>
          <w:szCs w:val="22"/>
        </w:rPr>
        <w:t>quantitatively reflect</w:t>
      </w:r>
      <w:ins w:id="703" w:author="David Bartel" w:date="2018-02-24T17:32:00Z">
        <w:r w:rsidR="00B94C5C" w:rsidRPr="00742EFD">
          <w:rPr>
            <w:rFonts w:ascii="Arial" w:hAnsi="Arial" w:cs="Arial"/>
            <w:sz w:val="22"/>
            <w:szCs w:val="22"/>
          </w:rPr>
          <w:t>ed</w:t>
        </w:r>
      </w:ins>
      <w:del w:id="704" w:author="David Bartel" w:date="2018-02-23T22:31:00Z">
        <w:r w:rsidRPr="00742EFD" w:rsidDel="00CB1515">
          <w:rPr>
            <w:rFonts w:ascii="Arial" w:hAnsi="Arial" w:cs="Arial"/>
            <w:sz w:val="22"/>
            <w:szCs w:val="22"/>
          </w:rPr>
          <w:delText>s</w:delText>
        </w:r>
      </w:del>
      <w:r w:rsidRPr="00742EFD">
        <w:rPr>
          <w:rFonts w:ascii="Arial" w:hAnsi="Arial" w:cs="Arial"/>
          <w:sz w:val="22"/>
          <w:szCs w:val="22"/>
        </w:rPr>
        <w:t xml:space="preserve"> </w:t>
      </w:r>
      <w:del w:id="705" w:author="David Bartel" w:date="2018-02-23T22:31:00Z">
        <w:r w:rsidRPr="00742EFD" w:rsidDel="00CB1515">
          <w:rPr>
            <w:rFonts w:ascii="Arial" w:hAnsi="Arial" w:cs="Arial"/>
            <w:sz w:val="22"/>
            <w:szCs w:val="22"/>
          </w:rPr>
          <w:delText xml:space="preserve">the </w:delText>
        </w:r>
      </w:del>
      <w:ins w:id="706" w:author="David Bartel" w:date="2018-02-23T22:31:00Z">
        <w:r w:rsidR="00CB1515" w:rsidRPr="00742EFD">
          <w:rPr>
            <w:rFonts w:ascii="Arial" w:hAnsi="Arial" w:cs="Arial"/>
            <w:sz w:val="22"/>
            <w:szCs w:val="22"/>
          </w:rPr>
          <w:t>differences in</w:t>
        </w:r>
      </w:ins>
      <w:ins w:id="707" w:author="David Bartel" w:date="2018-02-23T22:33:00Z">
        <w:r w:rsidR="00CB1515" w:rsidRPr="00742EFD">
          <w:rPr>
            <w:rFonts w:ascii="Arial" w:hAnsi="Arial" w:cs="Arial"/>
            <w:sz w:val="22"/>
            <w:szCs w:val="22"/>
          </w:rPr>
          <w:t xml:space="preserve"> </w:t>
        </w:r>
      </w:ins>
      <w:r w:rsidRPr="00742EFD">
        <w:rPr>
          <w:rFonts w:ascii="Arial" w:hAnsi="Arial" w:cs="Arial"/>
          <w:sz w:val="22"/>
          <w:szCs w:val="22"/>
        </w:rPr>
        <w:t>relative binding affinit</w:t>
      </w:r>
      <w:del w:id="708" w:author="David Bartel" w:date="2018-02-23T22:33:00Z">
        <w:r w:rsidRPr="00742EFD" w:rsidDel="00CB1515">
          <w:rPr>
            <w:rFonts w:ascii="Arial" w:hAnsi="Arial" w:cs="Arial"/>
            <w:sz w:val="22"/>
            <w:szCs w:val="22"/>
          </w:rPr>
          <w:delText>y of these site types in through enrichment values</w:delText>
        </w:r>
      </w:del>
      <w:ins w:id="709" w:author="David Bartel" w:date="2018-02-23T22:33:00Z">
        <w:r w:rsidR="00CB1515" w:rsidRPr="00742EFD">
          <w:rPr>
            <w:rFonts w:ascii="Arial" w:hAnsi="Arial" w:cs="Arial"/>
            <w:sz w:val="22"/>
            <w:szCs w:val="22"/>
          </w:rPr>
          <w:t>ies</w:t>
        </w:r>
      </w:ins>
      <w:r w:rsidRPr="00742EFD">
        <w:rPr>
          <w:rFonts w:ascii="Arial" w:hAnsi="Arial" w:cs="Arial"/>
          <w:sz w:val="22"/>
          <w:szCs w:val="22"/>
        </w:rPr>
        <w:t xml:space="preserve">. </w:t>
      </w:r>
      <w:ins w:id="710" w:author="David Bartel" w:date="2018-02-24T17:19:00Z">
        <w:r w:rsidR="00BD661C" w:rsidRPr="00742EFD">
          <w:rPr>
            <w:rFonts w:ascii="Arial" w:hAnsi="Arial" w:cs="Arial"/>
            <w:sz w:val="22"/>
            <w:szCs w:val="22"/>
          </w:rPr>
          <w:t xml:space="preserve"> </w:t>
        </w:r>
      </w:ins>
    </w:p>
    <w:p w14:paraId="48EE39DE" w14:textId="10A44DE1" w:rsidR="009E2BCA" w:rsidRPr="00742EFD" w:rsidDel="00BD661C" w:rsidRDefault="00596BC1" w:rsidP="00443EA0">
      <w:pPr>
        <w:spacing w:line="360" w:lineRule="auto"/>
        <w:ind w:firstLine="720"/>
        <w:rPr>
          <w:del w:id="711" w:author="David Bartel" w:date="2018-02-24T17:21:00Z"/>
          <w:rFonts w:ascii="Arial" w:hAnsi="Arial" w:cs="Arial"/>
          <w:sz w:val="22"/>
          <w:szCs w:val="22"/>
        </w:rPr>
      </w:pPr>
      <w:ins w:id="712" w:author="David Bartel" w:date="2018-02-24T17:24:00Z">
        <w:r w:rsidRPr="00742EFD">
          <w:rPr>
            <w:rFonts w:ascii="Arial" w:hAnsi="Arial" w:cs="Arial"/>
            <w:sz w:val="22"/>
            <w:szCs w:val="22"/>
          </w:rPr>
          <w:t>T</w:t>
        </w:r>
      </w:ins>
      <w:ins w:id="713" w:author="David Bartel" w:date="2018-02-23T22:58:00Z">
        <w:r w:rsidR="00F86C82" w:rsidRPr="00742EFD">
          <w:rPr>
            <w:rFonts w:ascii="Arial" w:hAnsi="Arial" w:cs="Arial"/>
            <w:sz w:val="22"/>
            <w:szCs w:val="22"/>
          </w:rPr>
          <w:t>he</w:t>
        </w:r>
      </w:ins>
      <w:ins w:id="714" w:author="David Bartel" w:date="2018-02-23T22:59:00Z">
        <w:r w:rsidR="00086783" w:rsidRPr="00742EFD">
          <w:rPr>
            <w:rFonts w:ascii="Arial" w:hAnsi="Arial" w:cs="Arial"/>
            <w:sz w:val="22"/>
            <w:szCs w:val="22"/>
          </w:rPr>
          <w:t xml:space="preserve"> established</w:t>
        </w:r>
      </w:ins>
      <w:del w:id="715" w:author="David Bartel" w:date="2018-02-23T22:59:00Z">
        <w:r w:rsidR="009E2BCA" w:rsidRPr="00742EFD" w:rsidDel="00086783">
          <w:rPr>
            <w:rFonts w:ascii="Arial" w:hAnsi="Arial" w:cs="Arial"/>
            <w:sz w:val="22"/>
            <w:szCs w:val="22"/>
          </w:rPr>
          <w:delText>Indeed, currently published</w:delText>
        </w:r>
      </w:del>
      <w:r w:rsidR="009E2BCA" w:rsidRPr="00742EFD">
        <w:rPr>
          <w:rFonts w:ascii="Arial" w:hAnsi="Arial" w:cs="Arial"/>
          <w:sz w:val="22"/>
          <w:szCs w:val="22"/>
        </w:rPr>
        <w:t xml:space="preserve"> </w:t>
      </w:r>
      <w:del w:id="716" w:author="David Bartel" w:date="2018-02-23T22:59:00Z">
        <w:r w:rsidR="009E2BCA" w:rsidRPr="00742EFD" w:rsidDel="00086783">
          <w:rPr>
            <w:rFonts w:ascii="Arial" w:hAnsi="Arial" w:cs="Arial"/>
            <w:sz w:val="22"/>
            <w:szCs w:val="22"/>
          </w:rPr>
          <w:delText>methodology</w:delText>
        </w:r>
      </w:del>
      <w:ins w:id="717" w:author="David Bartel" w:date="2018-02-23T22:59:00Z">
        <w:r w:rsidR="00086783" w:rsidRPr="00742EFD">
          <w:rPr>
            <w:rFonts w:ascii="Arial" w:hAnsi="Arial" w:cs="Arial"/>
            <w:sz w:val="22"/>
            <w:szCs w:val="22"/>
          </w:rPr>
          <w:t xml:space="preserve">method for inferring </w:t>
        </w:r>
      </w:ins>
      <w:ins w:id="718" w:author="David Bartel" w:date="2018-02-23T23:00:00Z">
        <w:r w:rsidR="00086783" w:rsidRPr="00742EFD">
          <w:rPr>
            <w:rFonts w:ascii="Arial" w:hAnsi="Arial" w:cs="Arial"/>
            <w:sz w:val="22"/>
            <w:szCs w:val="22"/>
          </w:rPr>
          <w:t xml:space="preserve">relative </w:t>
        </w:r>
        <w:r w:rsidR="00086783" w:rsidRPr="00742EFD">
          <w:rPr>
            <w:rFonts w:ascii="Arial" w:hAnsi="Arial" w:cs="Arial"/>
            <w:i/>
            <w:sz w:val="22"/>
            <w:szCs w:val="22"/>
          </w:rPr>
          <w:t>K</w:t>
        </w:r>
        <w:r w:rsidR="00086783" w:rsidRPr="00742EFD">
          <w:rPr>
            <w:rFonts w:ascii="Arial" w:hAnsi="Arial" w:cs="Arial"/>
            <w:sz w:val="22"/>
            <w:szCs w:val="22"/>
            <w:vertAlign w:val="subscript"/>
          </w:rPr>
          <w:t>D</w:t>
        </w:r>
        <w:r w:rsidR="00086783" w:rsidRPr="00742EFD">
          <w:rPr>
            <w:rFonts w:ascii="Arial" w:hAnsi="Arial" w:cs="Arial"/>
            <w:i/>
            <w:sz w:val="22"/>
            <w:szCs w:val="22"/>
            <w:vertAlign w:val="subscript"/>
          </w:rPr>
          <w:t xml:space="preserve"> </w:t>
        </w:r>
        <w:r w:rsidR="00086783" w:rsidRPr="00742EFD">
          <w:rPr>
            <w:rFonts w:ascii="Arial" w:hAnsi="Arial" w:cs="Arial"/>
            <w:sz w:val="22"/>
            <w:szCs w:val="22"/>
          </w:rPr>
          <w:t>values from RBNS results</w:t>
        </w:r>
      </w:ins>
      <w:ins w:id="719" w:author="David Bartel" w:date="2018-02-24T17:24:00Z">
        <w:r w:rsidRPr="00742EFD">
          <w:rPr>
            <w:rFonts w:ascii="Arial" w:hAnsi="Arial" w:cs="Arial"/>
            <w:sz w:val="22"/>
            <w:szCs w:val="22"/>
          </w:rPr>
          <w:t xml:space="preserve"> uses </w:t>
        </w:r>
      </w:ins>
      <w:ins w:id="720" w:author="David Bartel" w:date="2018-02-24T17:34:00Z">
        <w:r w:rsidR="003241BD" w:rsidRPr="00742EFD">
          <w:rPr>
            <w:rFonts w:ascii="Arial" w:hAnsi="Arial" w:cs="Arial"/>
            <w:sz w:val="22"/>
            <w:szCs w:val="22"/>
          </w:rPr>
          <w:t xml:space="preserve">data from </w:t>
        </w:r>
      </w:ins>
      <w:ins w:id="721" w:author="David Bartel" w:date="2018-02-24T17:24:00Z">
        <w:r w:rsidRPr="00742EFD">
          <w:rPr>
            <w:rFonts w:ascii="Arial" w:hAnsi="Arial" w:cs="Arial"/>
            <w:sz w:val="22"/>
            <w:szCs w:val="22"/>
          </w:rPr>
          <w:t xml:space="preserve">only one </w:t>
        </w:r>
      </w:ins>
      <w:ins w:id="722" w:author="David Bartel" w:date="2018-02-24T17:33:00Z">
        <w:r w:rsidR="003241BD" w:rsidRPr="00742EFD">
          <w:rPr>
            <w:rFonts w:ascii="Arial" w:hAnsi="Arial" w:cs="Arial"/>
            <w:sz w:val="22"/>
            <w:szCs w:val="22"/>
          </w:rPr>
          <w:t>protein concentration</w:t>
        </w:r>
      </w:ins>
      <w:ins w:id="723" w:author="David Bartel" w:date="2018-02-25T09:47:00Z">
        <w:r w:rsidR="00687579" w:rsidRPr="00742EFD">
          <w:rPr>
            <w:rFonts w:ascii="Arial" w:hAnsi="Arial" w:cs="Arial"/>
            <w:sz w:val="22"/>
            <w:szCs w:val="22"/>
          </w:rPr>
          <w:fldChar w:fldCharType="begin"/>
        </w:r>
        <w:r w:rsidR="00687579"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687579" w:rsidRPr="00742EFD">
          <w:rPr>
            <w:rFonts w:ascii="Arial" w:hAnsi="Arial" w:cs="Arial"/>
            <w:sz w:val="22"/>
            <w:szCs w:val="22"/>
          </w:rPr>
          <w:fldChar w:fldCharType="separate"/>
        </w:r>
        <w:r w:rsidR="00687579" w:rsidRPr="00742EFD">
          <w:rPr>
            <w:rFonts w:ascii="Arial" w:hAnsi="Arial" w:cs="Arial"/>
            <w:sz w:val="22"/>
            <w:szCs w:val="22"/>
          </w:rPr>
          <w:t>{Lambert:2014jm}</w:t>
        </w:r>
        <w:r w:rsidR="00687579" w:rsidRPr="00742EFD">
          <w:rPr>
            <w:rFonts w:ascii="Arial" w:hAnsi="Arial" w:cs="Arial"/>
            <w:sz w:val="22"/>
            <w:szCs w:val="22"/>
          </w:rPr>
          <w:fldChar w:fldCharType="end"/>
        </w:r>
      </w:ins>
      <w:ins w:id="724" w:author="David Bartel" w:date="2018-02-24T17:33:00Z">
        <w:r w:rsidR="003241BD" w:rsidRPr="00742EFD">
          <w:rPr>
            <w:rFonts w:ascii="Arial" w:hAnsi="Arial" w:cs="Arial"/>
            <w:sz w:val="22"/>
            <w:szCs w:val="22"/>
          </w:rPr>
          <w:t xml:space="preserve"> and thus</w:t>
        </w:r>
      </w:ins>
      <w:ins w:id="725" w:author="David Bartel" w:date="2018-02-23T23:00:00Z">
        <w:r w:rsidR="00086783" w:rsidRPr="00742EFD">
          <w:rPr>
            <w:rFonts w:ascii="Arial" w:hAnsi="Arial" w:cs="Arial"/>
            <w:sz w:val="22"/>
            <w:szCs w:val="22"/>
          </w:rPr>
          <w:t xml:space="preserve"> </w:t>
        </w:r>
      </w:ins>
      <w:del w:id="726" w:author="David Bartel" w:date="2018-02-23T23:01:00Z">
        <w:r w:rsidR="009E2BCA" w:rsidRPr="00742EFD" w:rsidDel="00086783">
          <w:rPr>
            <w:rFonts w:ascii="Arial" w:hAnsi="Arial" w:cs="Arial"/>
            <w:sz w:val="22"/>
            <w:szCs w:val="22"/>
          </w:rPr>
          <w:delText>, which incorporate n</w:delText>
        </w:r>
      </w:del>
      <w:ins w:id="727" w:author="David Bartel" w:date="2018-02-24T17:34:00Z">
        <w:r w:rsidR="003241BD" w:rsidRPr="00742EFD">
          <w:rPr>
            <w:rFonts w:ascii="Arial" w:hAnsi="Arial" w:cs="Arial"/>
            <w:sz w:val="22"/>
            <w:szCs w:val="22"/>
          </w:rPr>
          <w:t>can</w:t>
        </w:r>
      </w:ins>
      <w:ins w:id="728" w:author="David Bartel" w:date="2018-02-23T23:01:00Z">
        <w:r w:rsidR="00086783" w:rsidRPr="00742EFD">
          <w:rPr>
            <w:rFonts w:ascii="Arial" w:hAnsi="Arial" w:cs="Arial"/>
            <w:sz w:val="22"/>
            <w:szCs w:val="22"/>
          </w:rPr>
          <w:t xml:space="preserve">not account for </w:t>
        </w:r>
      </w:ins>
      <w:r w:rsidR="009E2BCA" w:rsidRPr="00742EFD">
        <w:rPr>
          <w:rFonts w:ascii="Arial" w:hAnsi="Arial" w:cs="Arial"/>
          <w:sz w:val="22"/>
          <w:szCs w:val="22"/>
        </w:rPr>
        <w:t xml:space="preserve">either background binding </w:t>
      </w:r>
      <w:del w:id="729" w:author="David Bartel" w:date="2018-02-23T23:01:00Z">
        <w:r w:rsidR="009E2BCA" w:rsidRPr="00742EFD" w:rsidDel="00086783">
          <w:rPr>
            <w:rFonts w:ascii="Arial" w:hAnsi="Arial" w:cs="Arial"/>
            <w:sz w:val="22"/>
            <w:szCs w:val="22"/>
          </w:rPr>
          <w:delText>n</w:delText>
        </w:r>
      </w:del>
      <w:r w:rsidR="009E2BCA" w:rsidRPr="00742EFD">
        <w:rPr>
          <w:rFonts w:ascii="Arial" w:hAnsi="Arial" w:cs="Arial"/>
          <w:sz w:val="22"/>
          <w:szCs w:val="22"/>
        </w:rPr>
        <w:t>or ligand saturation</w:t>
      </w:r>
      <w:ins w:id="730" w:author="David Bartel" w:date="2018-02-24T17:34:00Z">
        <w:r w:rsidR="003241BD" w:rsidRPr="00742EFD">
          <w:rPr>
            <w:rFonts w:ascii="Arial" w:hAnsi="Arial" w:cs="Arial"/>
            <w:sz w:val="22"/>
            <w:szCs w:val="22"/>
          </w:rPr>
          <w:t>.</w:t>
        </w:r>
      </w:ins>
      <w:del w:id="731" w:author="David Bartel" w:date="2018-02-24T17:34:00Z">
        <w:r w:rsidR="009E2BCA" w:rsidRPr="00742EFD" w:rsidDel="003241BD">
          <w:rPr>
            <w:rFonts w:ascii="Arial" w:hAnsi="Arial" w:cs="Arial"/>
            <w:sz w:val="22"/>
            <w:szCs w:val="22"/>
          </w:rPr>
          <w:delText>,</w:delText>
        </w:r>
      </w:del>
      <w:r w:rsidR="009E2BCA" w:rsidRPr="00742EFD">
        <w:rPr>
          <w:rFonts w:ascii="Arial" w:hAnsi="Arial" w:cs="Arial"/>
          <w:sz w:val="22"/>
          <w:szCs w:val="22"/>
        </w:rPr>
        <w:t xml:space="preserve"> </w:t>
      </w:r>
      <w:ins w:id="732" w:author="David Bartel" w:date="2018-02-24T17:35:00Z">
        <w:r w:rsidR="003241BD" w:rsidRPr="00742EFD">
          <w:rPr>
            <w:rFonts w:ascii="Arial" w:hAnsi="Arial" w:cs="Arial"/>
            <w:sz w:val="22"/>
            <w:szCs w:val="22"/>
          </w:rPr>
          <w:t xml:space="preserve"> Therefore, </w:t>
        </w:r>
      </w:ins>
      <w:del w:id="733" w:author="David Bartel" w:date="2018-02-24T17:21:00Z">
        <w:r w:rsidR="009E2BCA" w:rsidRPr="00742EFD" w:rsidDel="00BD661C">
          <w:rPr>
            <w:rFonts w:ascii="Arial" w:hAnsi="Arial" w:cs="Arial"/>
            <w:sz w:val="22"/>
            <w:szCs w:val="22"/>
          </w:rPr>
          <w:delText xml:space="preserve">produces a distinct set of relative </w:delText>
        </w:r>
        <w:r w:rsidR="009E2BCA" w:rsidRPr="00742EFD" w:rsidDel="00BD661C">
          <w:rPr>
            <w:rFonts w:ascii="Arial" w:hAnsi="Arial" w:cs="Arial"/>
            <w:i/>
            <w:sz w:val="22"/>
            <w:szCs w:val="22"/>
          </w:rPr>
          <w:delText>K</w:delText>
        </w:r>
        <w:r w:rsidR="009E2BCA" w:rsidRPr="00742EFD" w:rsidDel="00BD661C">
          <w:rPr>
            <w:rFonts w:ascii="Arial" w:hAnsi="Arial" w:cs="Arial"/>
            <w:sz w:val="22"/>
            <w:szCs w:val="22"/>
            <w:vertAlign w:val="subscript"/>
          </w:rPr>
          <w:delText>D</w:delText>
        </w:r>
        <w:r w:rsidR="009E2BCA" w:rsidRPr="00742EFD" w:rsidDel="00BD661C">
          <w:rPr>
            <w:rFonts w:ascii="Arial" w:hAnsi="Arial" w:cs="Arial"/>
            <w:i/>
            <w:sz w:val="22"/>
            <w:szCs w:val="22"/>
            <w:vertAlign w:val="subscript"/>
          </w:rPr>
          <w:delText xml:space="preserve"> </w:delText>
        </w:r>
        <w:r w:rsidR="009E2BCA" w:rsidRPr="00742EFD" w:rsidDel="00BD661C">
          <w:rPr>
            <w:rFonts w:ascii="Arial" w:hAnsi="Arial" w:cs="Arial"/>
            <w:sz w:val="22"/>
            <w:szCs w:val="22"/>
          </w:rPr>
          <w:delText>values for each RBNS sample, causing estimates of relative binding to be appear exacerbated or compressed depending on the which sample was analyzed. Application of this method therefore poses fundamental complications for mechanistic interpretation of differential binding affinity across miRNA and target sequences, and diminishes the prospect that these estimates could function as predictors of biological repression.</w:delText>
        </w:r>
      </w:del>
    </w:p>
    <w:p w14:paraId="34367BC0" w14:textId="34BDAFBB" w:rsidR="00190F02" w:rsidRPr="00742EFD" w:rsidRDefault="00BD661C" w:rsidP="00E93EB0">
      <w:pPr>
        <w:spacing w:line="360" w:lineRule="auto"/>
        <w:ind w:firstLine="720"/>
        <w:rPr>
          <w:ins w:id="734" w:author="David Bartel" w:date="2018-02-25T12:05:00Z"/>
          <w:rFonts w:ascii="Arial" w:hAnsi="Arial" w:cs="Arial"/>
          <w:sz w:val="22"/>
          <w:szCs w:val="22"/>
        </w:rPr>
      </w:pPr>
      <w:ins w:id="735" w:author="David Bartel" w:date="2018-02-24T17:21:00Z">
        <w:r w:rsidRPr="00742EFD">
          <w:rPr>
            <w:rFonts w:ascii="Arial" w:hAnsi="Arial" w:cs="Arial"/>
            <w:sz w:val="22"/>
            <w:szCs w:val="22"/>
          </w:rPr>
          <w:t>w</w:t>
        </w:r>
      </w:ins>
      <w:del w:id="736" w:author="David Bartel" w:date="2018-02-24T17:21:00Z">
        <w:r w:rsidR="009E2BCA" w:rsidRPr="00742EFD" w:rsidDel="00BD661C">
          <w:rPr>
            <w:rFonts w:ascii="Arial" w:hAnsi="Arial" w:cs="Arial"/>
            <w:sz w:val="22"/>
            <w:szCs w:val="22"/>
          </w:rPr>
          <w:delText>W</w:delText>
        </w:r>
      </w:del>
      <w:r w:rsidR="009E2BCA" w:rsidRPr="00742EFD">
        <w:rPr>
          <w:rFonts w:ascii="Arial" w:hAnsi="Arial" w:cs="Arial"/>
          <w:sz w:val="22"/>
          <w:szCs w:val="22"/>
        </w:rPr>
        <w:t xml:space="preserve">e </w:t>
      </w:r>
      <w:del w:id="737" w:author="David Bartel" w:date="2018-02-24T17:35:00Z">
        <w:r w:rsidR="009E2BCA" w:rsidRPr="00742EFD" w:rsidDel="003241BD">
          <w:rPr>
            <w:rFonts w:ascii="Arial" w:hAnsi="Arial" w:cs="Arial"/>
            <w:sz w:val="22"/>
            <w:szCs w:val="22"/>
          </w:rPr>
          <w:delText xml:space="preserve">created </w:delText>
        </w:r>
      </w:del>
      <w:ins w:id="738" w:author="David Bartel" w:date="2018-02-24T17:35:00Z">
        <w:r w:rsidR="003241BD" w:rsidRPr="00742EFD">
          <w:rPr>
            <w:rFonts w:ascii="Arial" w:hAnsi="Arial" w:cs="Arial"/>
            <w:sz w:val="22"/>
            <w:szCs w:val="22"/>
          </w:rPr>
          <w:t xml:space="preserve">developed </w:t>
        </w:r>
      </w:ins>
      <w:r w:rsidR="009E2BCA" w:rsidRPr="00742EFD">
        <w:rPr>
          <w:rFonts w:ascii="Arial" w:hAnsi="Arial" w:cs="Arial"/>
          <w:sz w:val="22"/>
          <w:szCs w:val="22"/>
        </w:rPr>
        <w:t xml:space="preserve">a </w:t>
      </w:r>
      <w:del w:id="739" w:author="David Bartel" w:date="2018-02-25T09:32:00Z">
        <w:r w:rsidR="009E2BCA" w:rsidRPr="00742EFD" w:rsidDel="00D91BFB">
          <w:rPr>
            <w:rFonts w:ascii="Arial" w:hAnsi="Arial" w:cs="Arial"/>
            <w:sz w:val="22"/>
            <w:szCs w:val="22"/>
          </w:rPr>
          <w:delText xml:space="preserve">novel </w:delText>
        </w:r>
      </w:del>
      <w:r w:rsidR="009E2BCA" w:rsidRPr="00742EFD">
        <w:rPr>
          <w:rFonts w:ascii="Arial" w:hAnsi="Arial" w:cs="Arial"/>
          <w:sz w:val="22"/>
          <w:szCs w:val="22"/>
        </w:rPr>
        <w:t xml:space="preserve">computational strategy </w:t>
      </w:r>
      <w:del w:id="740" w:author="David Bartel" w:date="2018-02-24T17:36:00Z">
        <w:r w:rsidR="009E2BCA" w:rsidRPr="00742EFD" w:rsidDel="003241BD">
          <w:rPr>
            <w:rFonts w:ascii="Arial" w:hAnsi="Arial" w:cs="Arial"/>
            <w:sz w:val="22"/>
            <w:szCs w:val="22"/>
          </w:rPr>
          <w:delText xml:space="preserve">to </w:delText>
        </w:r>
      </w:del>
      <w:del w:id="741" w:author="David Bartel" w:date="2018-02-25T09:33:00Z">
        <w:r w:rsidR="009E2BCA" w:rsidRPr="00742EFD" w:rsidDel="00D91BFB">
          <w:rPr>
            <w:rFonts w:ascii="Arial" w:hAnsi="Arial" w:cs="Arial"/>
            <w:sz w:val="22"/>
            <w:szCs w:val="22"/>
          </w:rPr>
          <w:delText>calculat</w:delText>
        </w:r>
      </w:del>
      <w:del w:id="742" w:author="David Bartel" w:date="2018-02-24T17:36:00Z">
        <w:r w:rsidR="009E2BCA" w:rsidRPr="00742EFD" w:rsidDel="003241BD">
          <w:rPr>
            <w:rFonts w:ascii="Arial" w:hAnsi="Arial" w:cs="Arial"/>
            <w:sz w:val="22"/>
            <w:szCs w:val="22"/>
          </w:rPr>
          <w:delText>e</w:delText>
        </w:r>
      </w:del>
      <w:del w:id="743" w:author="David Bartel" w:date="2018-02-25T09:33:00Z">
        <w:r w:rsidR="009E2BCA" w:rsidRPr="00742EFD" w:rsidDel="00D91BFB">
          <w:rPr>
            <w:rFonts w:ascii="Arial" w:hAnsi="Arial" w:cs="Arial"/>
            <w:sz w:val="22"/>
            <w:szCs w:val="22"/>
          </w:rPr>
          <w:delText xml:space="preserve"> </w:delText>
        </w:r>
        <w:r w:rsidR="009E2BCA" w:rsidRPr="00742EFD" w:rsidDel="00D91BFB">
          <w:rPr>
            <w:rFonts w:ascii="Arial" w:hAnsi="Arial" w:cs="Arial"/>
            <w:i/>
            <w:sz w:val="22"/>
            <w:szCs w:val="22"/>
          </w:rPr>
          <w:delText>K</w:delText>
        </w:r>
        <w:r w:rsidR="009E2BCA" w:rsidRPr="00742EFD" w:rsidDel="00D91BFB">
          <w:rPr>
            <w:rFonts w:ascii="Arial" w:hAnsi="Arial" w:cs="Arial"/>
            <w:sz w:val="22"/>
            <w:szCs w:val="22"/>
            <w:vertAlign w:val="subscript"/>
          </w:rPr>
          <w:delText>D</w:delText>
        </w:r>
        <w:r w:rsidR="009E2BCA" w:rsidRPr="00742EFD" w:rsidDel="00D91BFB">
          <w:rPr>
            <w:rFonts w:ascii="Arial" w:hAnsi="Arial" w:cs="Arial"/>
            <w:sz w:val="22"/>
            <w:szCs w:val="22"/>
          </w:rPr>
          <w:delText xml:space="preserve"> values </w:delText>
        </w:r>
      </w:del>
      <w:r w:rsidR="009E2BCA" w:rsidRPr="00742EFD">
        <w:rPr>
          <w:rFonts w:ascii="Arial" w:hAnsi="Arial" w:cs="Arial"/>
          <w:sz w:val="22"/>
          <w:szCs w:val="22"/>
        </w:rPr>
        <w:t>that simultaneously incorporate</w:t>
      </w:r>
      <w:ins w:id="744" w:author="David Bartel" w:date="2018-03-24T20:47:00Z">
        <w:del w:id="745" w:author="Sean E. McGeary" w:date="2018-04-21T13:51:00Z">
          <w:r w:rsidR="0093493E" w:rsidRPr="00742EFD" w:rsidDel="00570347">
            <w:rPr>
              <w:rFonts w:ascii="Arial" w:hAnsi="Arial" w:cs="Arial"/>
              <w:sz w:val="22"/>
              <w:szCs w:val="22"/>
            </w:rPr>
            <w:delText>d</w:delText>
          </w:r>
        </w:del>
      </w:ins>
      <w:ins w:id="746" w:author="Sean E. McGeary" w:date="2018-04-21T13:51:00Z">
        <w:r w:rsidR="00570347">
          <w:rPr>
            <w:rFonts w:ascii="Arial" w:hAnsi="Arial" w:cs="Arial"/>
            <w:sz w:val="22"/>
            <w:szCs w:val="22"/>
          </w:rPr>
          <w:t>s</w:t>
        </w:r>
      </w:ins>
      <w:del w:id="747" w:author="David Bartel" w:date="2018-03-24T20:47:00Z">
        <w:r w:rsidR="009E2BCA" w:rsidRPr="00742EFD" w:rsidDel="0093493E">
          <w:rPr>
            <w:rFonts w:ascii="Arial" w:hAnsi="Arial" w:cs="Arial"/>
            <w:sz w:val="22"/>
            <w:szCs w:val="22"/>
          </w:rPr>
          <w:delText>s</w:delText>
        </w:r>
      </w:del>
      <w:r w:rsidR="009E2BCA" w:rsidRPr="00742EFD">
        <w:rPr>
          <w:rFonts w:ascii="Arial" w:hAnsi="Arial" w:cs="Arial"/>
          <w:sz w:val="22"/>
          <w:szCs w:val="22"/>
        </w:rPr>
        <w:t xml:space="preserve"> information from all concentrations </w:t>
      </w:r>
      <w:del w:id="748" w:author="David Bartel" w:date="2018-02-25T09:34:00Z">
        <w:r w:rsidR="009E2BCA" w:rsidRPr="00742EFD" w:rsidDel="00D91BFB">
          <w:rPr>
            <w:rFonts w:ascii="Arial" w:hAnsi="Arial" w:cs="Arial"/>
            <w:sz w:val="22"/>
            <w:szCs w:val="22"/>
          </w:rPr>
          <w:delText xml:space="preserve">within </w:delText>
        </w:r>
      </w:del>
      <w:ins w:id="749" w:author="David Bartel" w:date="2018-02-25T09:34:00Z">
        <w:r w:rsidR="00D91BFB" w:rsidRPr="00742EFD">
          <w:rPr>
            <w:rFonts w:ascii="Arial" w:hAnsi="Arial" w:cs="Arial"/>
            <w:sz w:val="22"/>
            <w:szCs w:val="22"/>
          </w:rPr>
          <w:t xml:space="preserve">of </w:t>
        </w:r>
      </w:ins>
      <w:r w:rsidR="009E2BCA" w:rsidRPr="00742EFD">
        <w:rPr>
          <w:rFonts w:ascii="Arial" w:hAnsi="Arial" w:cs="Arial"/>
          <w:sz w:val="22"/>
          <w:szCs w:val="22"/>
        </w:rPr>
        <w:t>an RBNS experiment</w:t>
      </w:r>
      <w:ins w:id="750" w:author="David Bartel" w:date="2018-02-25T09:33:00Z">
        <w:r w:rsidR="00D91BFB" w:rsidRPr="00742EFD">
          <w:rPr>
            <w:rFonts w:ascii="Arial" w:hAnsi="Arial" w:cs="Arial"/>
            <w:sz w:val="22"/>
            <w:szCs w:val="22"/>
          </w:rPr>
          <w:t xml:space="preserve"> to calculat</w:t>
        </w:r>
        <w:del w:id="751" w:author="Sean E. McGeary" w:date="2018-04-21T13:51:00Z">
          <w:r w:rsidR="00D91BFB" w:rsidRPr="00742EFD" w:rsidDel="00570347">
            <w:rPr>
              <w:rFonts w:ascii="Arial" w:hAnsi="Arial" w:cs="Arial"/>
              <w:sz w:val="22"/>
              <w:szCs w:val="22"/>
            </w:rPr>
            <w:delText>ing</w:delText>
          </w:r>
        </w:del>
      </w:ins>
      <w:ins w:id="752" w:author="Sean E. McGeary" w:date="2018-04-21T13:51:00Z">
        <w:r w:rsidR="00570347">
          <w:rPr>
            <w:rFonts w:ascii="Arial" w:hAnsi="Arial" w:cs="Arial"/>
            <w:sz w:val="22"/>
            <w:szCs w:val="22"/>
          </w:rPr>
          <w:t>e</w:t>
        </w:r>
      </w:ins>
      <w:ins w:id="753" w:author="David Bartel" w:date="2018-02-25T09:33:00Z">
        <w:r w:rsidR="00D91BFB" w:rsidRPr="00742EFD">
          <w:rPr>
            <w:rFonts w:ascii="Arial" w:hAnsi="Arial" w:cs="Arial"/>
            <w:sz w:val="22"/>
            <w:szCs w:val="22"/>
          </w:rPr>
          <w:t xml:space="preserve"> relative </w:t>
        </w:r>
        <w:r w:rsidR="00D91BFB" w:rsidRPr="00742EFD">
          <w:rPr>
            <w:rFonts w:ascii="Arial" w:hAnsi="Arial" w:cs="Arial"/>
            <w:i/>
            <w:sz w:val="22"/>
            <w:szCs w:val="22"/>
          </w:rPr>
          <w:t>K</w:t>
        </w:r>
        <w:r w:rsidR="00D91BFB" w:rsidRPr="00742EFD">
          <w:rPr>
            <w:rFonts w:ascii="Arial" w:hAnsi="Arial" w:cs="Arial"/>
            <w:sz w:val="22"/>
            <w:szCs w:val="22"/>
            <w:vertAlign w:val="subscript"/>
          </w:rPr>
          <w:t>D</w:t>
        </w:r>
        <w:r w:rsidR="00D91BFB" w:rsidRPr="00742EFD">
          <w:rPr>
            <w:rFonts w:ascii="Arial" w:hAnsi="Arial" w:cs="Arial"/>
            <w:sz w:val="22"/>
            <w:szCs w:val="22"/>
          </w:rPr>
          <w:t xml:space="preserve"> values</w:t>
        </w:r>
      </w:ins>
      <w:r w:rsidR="009E2BCA" w:rsidRPr="00742EFD">
        <w:rPr>
          <w:rFonts w:ascii="Arial" w:hAnsi="Arial" w:cs="Arial"/>
          <w:sz w:val="22"/>
          <w:szCs w:val="22"/>
        </w:rPr>
        <w:t xml:space="preserve">. </w:t>
      </w:r>
      <w:ins w:id="754" w:author="David Bartel" w:date="2018-02-25T09:51:00Z">
        <w:r w:rsidR="00C67DE9" w:rsidRPr="00742EFD">
          <w:rPr>
            <w:rFonts w:ascii="Arial" w:hAnsi="Arial" w:cs="Arial"/>
            <w:sz w:val="22"/>
            <w:szCs w:val="22"/>
          </w:rPr>
          <w:t xml:space="preserve"> Underlying this strategy is a</w:t>
        </w:r>
      </w:ins>
      <w:del w:id="755" w:author="David Bartel" w:date="2018-02-25T09:51:00Z">
        <w:r w:rsidR="009E2BCA" w:rsidRPr="00742EFD" w:rsidDel="00C67DE9">
          <w:rPr>
            <w:rFonts w:ascii="Arial" w:hAnsi="Arial" w:cs="Arial"/>
            <w:sz w:val="22"/>
            <w:szCs w:val="22"/>
          </w:rPr>
          <w:delText>The</w:delText>
        </w:r>
      </w:del>
      <w:r w:rsidR="009E2BCA" w:rsidRPr="00742EFD">
        <w:rPr>
          <w:rFonts w:ascii="Arial" w:hAnsi="Arial" w:cs="Arial"/>
          <w:sz w:val="22"/>
          <w:szCs w:val="22"/>
        </w:rPr>
        <w:t xml:space="preserve"> model </w:t>
      </w:r>
      <w:ins w:id="756" w:author="David Bartel" w:date="2018-02-25T09:51:00Z">
        <w:r w:rsidR="00C67DE9" w:rsidRPr="00742EFD">
          <w:rPr>
            <w:rFonts w:ascii="Arial" w:hAnsi="Arial" w:cs="Arial"/>
            <w:sz w:val="22"/>
            <w:szCs w:val="22"/>
          </w:rPr>
          <w:t xml:space="preserve">that </w:t>
        </w:r>
      </w:ins>
      <w:r w:rsidR="009E2BCA" w:rsidRPr="00742EFD">
        <w:rPr>
          <w:rFonts w:ascii="Arial" w:hAnsi="Arial" w:cs="Arial"/>
          <w:sz w:val="22"/>
          <w:szCs w:val="22"/>
        </w:rPr>
        <w:t xml:space="preserve">takes as input </w:t>
      </w:r>
      <w:del w:id="757" w:author="David Bartel" w:date="2018-02-25T09:57:00Z">
        <w:r w:rsidR="009E2BCA" w:rsidRPr="00742EFD" w:rsidDel="00432C8D">
          <w:rPr>
            <w:rFonts w:ascii="Arial" w:hAnsi="Arial" w:cs="Arial"/>
            <w:sz w:val="22"/>
            <w:szCs w:val="22"/>
          </w:rPr>
          <w:delText xml:space="preserve">parameters </w:delText>
        </w:r>
      </w:del>
      <w:ins w:id="758" w:author="David Bartel" w:date="2018-02-25T09:55:00Z">
        <w:r w:rsidR="00C67DE9" w:rsidRPr="00742EFD">
          <w:rPr>
            <w:rFonts w:ascii="Arial" w:hAnsi="Arial" w:cs="Arial"/>
            <w:sz w:val="22"/>
            <w:szCs w:val="22"/>
          </w:rPr>
          <w:t>the stock concentration of purified AGO2–miR-1,</w:t>
        </w:r>
        <w:r w:rsidR="00C67DE9" w:rsidRPr="00742EFD" w:rsidDel="00C67DE9">
          <w:rPr>
            <w:rFonts w:ascii="Arial" w:hAnsi="Arial" w:cs="Arial"/>
            <w:sz w:val="22"/>
            <w:szCs w:val="22"/>
          </w:rPr>
          <w:t xml:space="preserve"> </w:t>
        </w:r>
      </w:ins>
      <w:del w:id="759" w:author="David Bartel" w:date="2018-02-25T09:51:00Z">
        <w:r w:rsidR="009E2BCA" w:rsidRPr="00742EFD" w:rsidDel="00C67DE9">
          <w:rPr>
            <w:rFonts w:ascii="Arial" w:hAnsi="Arial" w:cs="Arial"/>
            <w:sz w:val="22"/>
            <w:szCs w:val="22"/>
          </w:rPr>
          <w:delText xml:space="preserve">specifying </w:delText>
        </w:r>
      </w:del>
      <w:r w:rsidR="009E2BCA" w:rsidRPr="00742EFD">
        <w:rPr>
          <w:rFonts w:ascii="Arial" w:hAnsi="Arial" w:cs="Arial"/>
          <w:sz w:val="22"/>
          <w:szCs w:val="22"/>
        </w:rPr>
        <w:t xml:space="preserve">the </w:t>
      </w:r>
      <w:del w:id="760" w:author="David Bartel" w:date="2018-02-25T09:34:00Z">
        <w:r w:rsidR="009E2BCA" w:rsidRPr="00742EFD" w:rsidDel="00D91BFB">
          <w:rPr>
            <w:rFonts w:ascii="Arial" w:hAnsi="Arial" w:cs="Arial"/>
            <w:sz w:val="22"/>
            <w:szCs w:val="22"/>
          </w:rPr>
          <w:delText xml:space="preserve">(seven) </w:delText>
        </w:r>
      </w:del>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for each miRNA </w:t>
      </w:r>
      <w:del w:id="761" w:author="David Bartel" w:date="2018-02-25T09:35:00Z">
        <w:r w:rsidR="009E2BCA" w:rsidRPr="00742EFD" w:rsidDel="00D91BFB">
          <w:rPr>
            <w:rFonts w:ascii="Arial" w:hAnsi="Arial" w:cs="Arial"/>
            <w:sz w:val="22"/>
            <w:szCs w:val="22"/>
          </w:rPr>
          <w:delText xml:space="preserve">target </w:delText>
        </w:r>
      </w:del>
      <w:r w:rsidR="009E2BCA" w:rsidRPr="00742EFD">
        <w:rPr>
          <w:rFonts w:ascii="Arial" w:hAnsi="Arial" w:cs="Arial"/>
          <w:sz w:val="22"/>
          <w:szCs w:val="22"/>
        </w:rPr>
        <w:t>site</w:t>
      </w:r>
      <w:ins w:id="762" w:author="David Bartel" w:date="2018-02-25T09:35:00Z">
        <w:r w:rsidR="00D91BFB" w:rsidRPr="00742EFD">
          <w:rPr>
            <w:rFonts w:ascii="Arial" w:hAnsi="Arial" w:cs="Arial"/>
            <w:sz w:val="22"/>
            <w:szCs w:val="22"/>
          </w:rPr>
          <w:t xml:space="preserve"> </w:t>
        </w:r>
      </w:ins>
      <w:del w:id="763" w:author="David Bartel" w:date="2018-02-25T09:35:00Z">
        <w:r w:rsidR="009E2BCA" w:rsidRPr="00742EFD" w:rsidDel="00D91BFB">
          <w:rPr>
            <w:rFonts w:ascii="Arial" w:hAnsi="Arial" w:cs="Arial"/>
            <w:sz w:val="22"/>
            <w:szCs w:val="22"/>
          </w:rPr>
          <w:delText>–</w:delText>
        </w:r>
      </w:del>
      <w:r w:rsidR="009E2BCA" w:rsidRPr="00742EFD">
        <w:rPr>
          <w:rFonts w:ascii="Arial" w:hAnsi="Arial" w:cs="Arial"/>
          <w:sz w:val="22"/>
          <w:szCs w:val="22"/>
        </w:rPr>
        <w:t>type</w:t>
      </w:r>
      <w:ins w:id="764" w:author="David Bartel" w:date="2018-02-25T09:49:00Z">
        <w:r w:rsidR="00687579" w:rsidRPr="00742EFD">
          <w:rPr>
            <w:rFonts w:ascii="Arial" w:hAnsi="Arial" w:cs="Arial"/>
            <w:sz w:val="22"/>
            <w:szCs w:val="22"/>
          </w:rPr>
          <w:t xml:space="preserve"> </w:t>
        </w:r>
      </w:ins>
      <w:ins w:id="765" w:author="David Bartel" w:date="2018-02-25T09:51:00Z">
        <w:r w:rsidR="00C67DE9" w:rsidRPr="00742EFD">
          <w:rPr>
            <w:rFonts w:ascii="Arial" w:hAnsi="Arial" w:cs="Arial"/>
            <w:sz w:val="22"/>
            <w:szCs w:val="22"/>
          </w:rPr>
          <w:t xml:space="preserve">(including the </w:t>
        </w:r>
      </w:ins>
      <w:ins w:id="766" w:author="David Bartel" w:date="2018-02-25T09:52:00Z">
        <w:r w:rsidR="00C67DE9" w:rsidRPr="00742EFD">
          <w:rPr>
            <w:rFonts w:ascii="Arial" w:hAnsi="Arial" w:cs="Arial"/>
            <w:sz w:val="22"/>
            <w:szCs w:val="22"/>
          </w:rPr>
          <w:t>“</w:t>
        </w:r>
      </w:ins>
      <w:ins w:id="767" w:author="David Bartel" w:date="2018-02-25T09:51:00Z">
        <w:r w:rsidR="00C67DE9" w:rsidRPr="00742EFD">
          <w:rPr>
            <w:rFonts w:ascii="Arial" w:hAnsi="Arial" w:cs="Arial"/>
            <w:sz w:val="22"/>
            <w:szCs w:val="22"/>
          </w:rPr>
          <w:t>no-site</w:t>
        </w:r>
      </w:ins>
      <w:ins w:id="768" w:author="David Bartel" w:date="2018-02-25T09:52:00Z">
        <w:r w:rsidR="00C67DE9" w:rsidRPr="00742EFD">
          <w:rPr>
            <w:rFonts w:ascii="Arial" w:hAnsi="Arial" w:cs="Arial"/>
            <w:sz w:val="22"/>
            <w:szCs w:val="22"/>
          </w:rPr>
          <w:t>”</w:t>
        </w:r>
      </w:ins>
      <w:ins w:id="769" w:author="David Bartel" w:date="2018-02-25T09:51:00Z">
        <w:r w:rsidR="00C67DE9" w:rsidRPr="00742EFD">
          <w:rPr>
            <w:rFonts w:ascii="Arial" w:hAnsi="Arial" w:cs="Arial"/>
            <w:sz w:val="22"/>
            <w:szCs w:val="22"/>
          </w:rPr>
          <w:t xml:space="preserve"> type)</w:t>
        </w:r>
      </w:ins>
      <w:r w:rsidR="009E2BCA" w:rsidRPr="00742EFD">
        <w:rPr>
          <w:rFonts w:ascii="Arial" w:hAnsi="Arial" w:cs="Arial"/>
          <w:sz w:val="22"/>
          <w:szCs w:val="22"/>
        </w:rPr>
        <w:t xml:space="preserve">, </w:t>
      </w:r>
      <w:del w:id="770" w:author="David Bartel" w:date="2018-02-25T09:54:00Z">
        <w:r w:rsidR="009E2BCA" w:rsidRPr="00742EFD" w:rsidDel="00C67DE9">
          <w:rPr>
            <w:rFonts w:ascii="Arial" w:hAnsi="Arial" w:cs="Arial"/>
            <w:sz w:val="22"/>
            <w:szCs w:val="22"/>
          </w:rPr>
          <w:delText xml:space="preserve">and two additional parameters specifying </w:delText>
        </w:r>
      </w:del>
      <w:del w:id="771" w:author="David Bartel" w:date="2018-02-25T09:55:00Z">
        <w:r w:rsidR="009E2BCA" w:rsidRPr="00742EFD" w:rsidDel="00C67DE9">
          <w:rPr>
            <w:rFonts w:ascii="Arial" w:hAnsi="Arial" w:cs="Arial"/>
            <w:sz w:val="22"/>
            <w:szCs w:val="22"/>
          </w:rPr>
          <w:delText xml:space="preserve">the stock concentration of </w:delText>
        </w:r>
      </w:del>
      <w:del w:id="772" w:author="David Bartel" w:date="2018-02-25T09:54:00Z">
        <w:r w:rsidR="009E2BCA" w:rsidRPr="00742EFD" w:rsidDel="00C67DE9">
          <w:rPr>
            <w:rFonts w:ascii="Arial" w:hAnsi="Arial" w:cs="Arial"/>
            <w:sz w:val="22"/>
            <w:szCs w:val="22"/>
          </w:rPr>
          <w:delText xml:space="preserve">the </w:delText>
        </w:r>
      </w:del>
      <w:del w:id="773" w:author="David Bartel" w:date="2018-02-25T09:55:00Z">
        <w:r w:rsidR="009E2BCA" w:rsidRPr="00742EFD" w:rsidDel="00C67DE9">
          <w:rPr>
            <w:rFonts w:ascii="Arial" w:hAnsi="Arial" w:cs="Arial"/>
            <w:sz w:val="22"/>
            <w:szCs w:val="22"/>
          </w:rPr>
          <w:delText xml:space="preserve">purified AGO2–miR-1 complex </w:delText>
        </w:r>
      </w:del>
      <w:r w:rsidR="009E2BCA" w:rsidRPr="00742EFD">
        <w:rPr>
          <w:rFonts w:ascii="Arial" w:hAnsi="Arial" w:cs="Arial"/>
          <w:sz w:val="22"/>
          <w:szCs w:val="22"/>
        </w:rPr>
        <w:t xml:space="preserve">and </w:t>
      </w:r>
      <w:del w:id="774" w:author="David Bartel" w:date="2018-03-27T15:49:00Z">
        <w:r w:rsidR="009E2BCA" w:rsidRPr="00742EFD" w:rsidDel="000E19F3">
          <w:rPr>
            <w:rFonts w:ascii="Arial" w:hAnsi="Arial" w:cs="Arial"/>
            <w:sz w:val="22"/>
            <w:szCs w:val="22"/>
          </w:rPr>
          <w:delText xml:space="preserve">the </w:delText>
        </w:r>
      </w:del>
      <w:ins w:id="775" w:author="David Bartel" w:date="2018-03-27T15:49:00Z">
        <w:r w:rsidR="000E19F3" w:rsidRPr="00742EFD">
          <w:rPr>
            <w:rFonts w:ascii="Arial" w:hAnsi="Arial" w:cs="Arial"/>
            <w:sz w:val="22"/>
            <w:szCs w:val="22"/>
          </w:rPr>
          <w:t xml:space="preserve">a </w:t>
        </w:r>
      </w:ins>
      <w:r w:rsidR="009E2BCA" w:rsidRPr="00742EFD">
        <w:rPr>
          <w:rFonts w:ascii="Arial" w:hAnsi="Arial" w:cs="Arial"/>
          <w:sz w:val="22"/>
          <w:szCs w:val="22"/>
        </w:rPr>
        <w:t>constant amount background</w:t>
      </w:r>
      <w:del w:id="776" w:author="David Bartel" w:date="2018-02-25T09:56:00Z">
        <w:r w:rsidR="009E2BCA" w:rsidRPr="00742EFD" w:rsidDel="00432C8D">
          <w:rPr>
            <w:rFonts w:ascii="Arial" w:hAnsi="Arial" w:cs="Arial"/>
            <w:sz w:val="22"/>
            <w:szCs w:val="22"/>
          </w:rPr>
          <w:delText>, AGO–miRNA-independent</w:delText>
        </w:r>
      </w:del>
      <w:r w:rsidR="009E2BCA" w:rsidRPr="00742EFD">
        <w:rPr>
          <w:rFonts w:ascii="Arial" w:hAnsi="Arial" w:cs="Arial"/>
          <w:sz w:val="22"/>
          <w:szCs w:val="22"/>
        </w:rPr>
        <w:t xml:space="preserve"> library </w:t>
      </w:r>
      <w:del w:id="777" w:author="David Bartel" w:date="2018-03-27T20:28:00Z">
        <w:r w:rsidR="009E2BCA" w:rsidRPr="00742EFD" w:rsidDel="009B338F">
          <w:rPr>
            <w:rFonts w:ascii="Arial" w:hAnsi="Arial" w:cs="Arial"/>
            <w:sz w:val="22"/>
            <w:szCs w:val="22"/>
          </w:rPr>
          <w:delText xml:space="preserve">RNA </w:delText>
        </w:r>
      </w:del>
      <w:r w:rsidR="009E2BCA" w:rsidRPr="00742EFD">
        <w:rPr>
          <w:rFonts w:ascii="Arial" w:hAnsi="Arial" w:cs="Arial"/>
          <w:sz w:val="22"/>
          <w:szCs w:val="22"/>
        </w:rPr>
        <w:t>recovered in all samples</w:t>
      </w:r>
      <w:del w:id="778" w:author="David Bartel" w:date="2018-03-27T20:29:00Z">
        <w:r w:rsidR="009E2BCA" w:rsidRPr="00742EFD" w:rsidDel="009B338F">
          <w:rPr>
            <w:rFonts w:ascii="Arial" w:hAnsi="Arial" w:cs="Arial"/>
            <w:sz w:val="22"/>
            <w:szCs w:val="22"/>
          </w:rPr>
          <w:delText>, and</w:delText>
        </w:r>
      </w:del>
      <w:ins w:id="779" w:author="David Bartel" w:date="2018-03-27T20:29:00Z">
        <w:r w:rsidR="009B338F" w:rsidRPr="00742EFD">
          <w:rPr>
            <w:rFonts w:ascii="Arial" w:hAnsi="Arial" w:cs="Arial"/>
            <w:sz w:val="22"/>
            <w:szCs w:val="22"/>
          </w:rPr>
          <w:t>.  With these inputs, the model</w:t>
        </w:r>
      </w:ins>
      <w:r w:rsidR="009E2BCA" w:rsidRPr="00742EFD">
        <w:rPr>
          <w:rFonts w:ascii="Arial" w:hAnsi="Arial" w:cs="Arial"/>
          <w:sz w:val="22"/>
          <w:szCs w:val="22"/>
        </w:rPr>
        <w:t xml:space="preserve"> outputs </w:t>
      </w:r>
      <w:del w:id="780" w:author="David Bartel" w:date="2018-02-25T09:59:00Z">
        <w:r w:rsidR="009E2BCA" w:rsidRPr="00742EFD" w:rsidDel="00432C8D">
          <w:rPr>
            <w:rFonts w:ascii="Arial" w:hAnsi="Arial" w:cs="Arial"/>
            <w:sz w:val="22"/>
            <w:szCs w:val="22"/>
          </w:rPr>
          <w:delText>a prediction of the fraction</w:delText>
        </w:r>
      </w:del>
      <w:ins w:id="781" w:author="David Bartel" w:date="2018-02-25T09:59:00Z">
        <w:r w:rsidR="00432C8D" w:rsidRPr="00742EFD">
          <w:rPr>
            <w:rFonts w:ascii="Arial" w:hAnsi="Arial" w:cs="Arial"/>
            <w:sz w:val="22"/>
            <w:szCs w:val="22"/>
          </w:rPr>
          <w:t>the predicted enrichment</w:t>
        </w:r>
      </w:ins>
      <w:r w:rsidR="009E2BCA" w:rsidRPr="00742EFD">
        <w:rPr>
          <w:rFonts w:ascii="Arial" w:hAnsi="Arial" w:cs="Arial"/>
          <w:sz w:val="22"/>
          <w:szCs w:val="22"/>
        </w:rPr>
        <w:t xml:space="preserve"> of each site type </w:t>
      </w:r>
      <w:del w:id="782" w:author="David Bartel" w:date="2018-02-25T09:59:00Z">
        <w:r w:rsidR="009E2BCA" w:rsidRPr="00742EFD" w:rsidDel="00432C8D">
          <w:rPr>
            <w:rFonts w:ascii="Arial" w:hAnsi="Arial" w:cs="Arial"/>
            <w:sz w:val="22"/>
            <w:szCs w:val="22"/>
          </w:rPr>
          <w:delText xml:space="preserve">within all five samples </w:delText>
        </w:r>
      </w:del>
      <w:r w:rsidR="009E2BCA" w:rsidRPr="00742EFD">
        <w:rPr>
          <w:rFonts w:ascii="Arial" w:hAnsi="Arial" w:cs="Arial"/>
          <w:sz w:val="22"/>
          <w:szCs w:val="22"/>
        </w:rPr>
        <w:t xml:space="preserve">across the </w:t>
      </w:r>
      <w:del w:id="783" w:author="David Bartel" w:date="2018-02-25T09:57:00Z">
        <w:r w:rsidR="009E2BCA" w:rsidRPr="00742EFD" w:rsidDel="00432C8D">
          <w:rPr>
            <w:rFonts w:ascii="Arial" w:hAnsi="Arial" w:cs="Arial"/>
            <w:sz w:val="22"/>
            <w:szCs w:val="22"/>
          </w:rPr>
          <w:delText xml:space="preserve">dilution </w:delText>
        </w:r>
      </w:del>
      <w:ins w:id="784" w:author="David Bartel" w:date="2018-02-25T09:57:00Z">
        <w:r w:rsidR="00432C8D" w:rsidRPr="00742EFD">
          <w:rPr>
            <w:rFonts w:ascii="Arial" w:hAnsi="Arial" w:cs="Arial"/>
            <w:sz w:val="22"/>
            <w:szCs w:val="22"/>
          </w:rPr>
          <w:t xml:space="preserve">concentration </w:t>
        </w:r>
      </w:ins>
      <w:r w:rsidR="009E2BCA" w:rsidRPr="00742EFD">
        <w:rPr>
          <w:rFonts w:ascii="Arial" w:hAnsi="Arial" w:cs="Arial"/>
          <w:sz w:val="22"/>
          <w:szCs w:val="22"/>
        </w:rPr>
        <w:t>series</w:t>
      </w:r>
      <w:del w:id="785" w:author="David Bartel" w:date="2018-03-27T15:49:00Z">
        <w:r w:rsidR="009E2BCA" w:rsidRPr="00742EFD" w:rsidDel="000E19F3">
          <w:rPr>
            <w:rFonts w:ascii="Arial" w:hAnsi="Arial" w:cs="Arial"/>
            <w:sz w:val="22"/>
            <w:szCs w:val="22"/>
          </w:rPr>
          <w:delText xml:space="preserve"> </w:delText>
        </w:r>
      </w:del>
      <w:del w:id="786" w:author="David Bartel" w:date="2018-02-25T09:57:00Z">
        <w:r w:rsidR="009E2BCA" w:rsidRPr="00742EFD" w:rsidDel="00432C8D">
          <w:rPr>
            <w:rFonts w:ascii="Arial" w:hAnsi="Arial" w:cs="Arial"/>
            <w:sz w:val="22"/>
            <w:szCs w:val="22"/>
          </w:rPr>
          <w:delText xml:space="preserve">in </w:delText>
        </w:r>
      </w:del>
      <w:del w:id="787" w:author="David Bartel" w:date="2018-03-27T15:49:00Z">
        <w:r w:rsidR="009E2BCA" w:rsidRPr="00742EFD" w:rsidDel="000E19F3">
          <w:rPr>
            <w:rFonts w:ascii="Arial" w:hAnsi="Arial" w:cs="Arial"/>
            <w:sz w:val="22"/>
            <w:szCs w:val="22"/>
          </w:rPr>
          <w:delText>the experiment</w:delText>
        </w:r>
      </w:del>
      <w:r w:rsidR="009E2BCA" w:rsidRPr="00742EFD">
        <w:rPr>
          <w:rFonts w:ascii="Arial" w:hAnsi="Arial" w:cs="Arial"/>
          <w:sz w:val="22"/>
          <w:szCs w:val="22"/>
        </w:rPr>
        <w:t xml:space="preserve">. </w:t>
      </w:r>
      <w:ins w:id="788" w:author="David Bartel" w:date="2018-02-25T09:59:00Z">
        <w:r w:rsidR="00432C8D" w:rsidRPr="00742EFD">
          <w:rPr>
            <w:rFonts w:ascii="Arial" w:hAnsi="Arial" w:cs="Arial"/>
            <w:sz w:val="22"/>
            <w:szCs w:val="22"/>
          </w:rPr>
          <w:t xml:space="preserve"> </w:t>
        </w:r>
      </w:ins>
      <w:del w:id="789" w:author="David Bartel" w:date="2018-02-25T10:00:00Z">
        <w:r w:rsidR="009E2BCA" w:rsidRPr="00742EFD" w:rsidDel="00432C8D">
          <w:rPr>
            <w:rFonts w:ascii="Arial" w:hAnsi="Arial" w:cs="Arial"/>
            <w:sz w:val="22"/>
            <w:szCs w:val="22"/>
          </w:rPr>
          <w:delText>This model was used to</w:delText>
        </w:r>
      </w:del>
      <w:ins w:id="790" w:author="David Bartel" w:date="2018-02-25T10:00:00Z">
        <w:r w:rsidR="00432C8D" w:rsidRPr="00742EFD">
          <w:rPr>
            <w:rFonts w:ascii="Arial" w:hAnsi="Arial" w:cs="Arial"/>
            <w:sz w:val="22"/>
            <w:szCs w:val="22"/>
          </w:rPr>
          <w:t>Using this model, we</w:t>
        </w:r>
      </w:ins>
      <w:r w:rsidR="009E2BCA" w:rsidRPr="00742EFD">
        <w:rPr>
          <w:rFonts w:ascii="Arial" w:hAnsi="Arial" w:cs="Arial"/>
          <w:sz w:val="22"/>
          <w:szCs w:val="22"/>
        </w:rPr>
        <w:t xml:space="preserve"> perform</w:t>
      </w:r>
      <w:ins w:id="791" w:author="David Bartel" w:date="2018-02-25T10:00:00Z">
        <w:r w:rsidR="00432C8D" w:rsidRPr="00742EFD">
          <w:rPr>
            <w:rFonts w:ascii="Arial" w:hAnsi="Arial" w:cs="Arial"/>
            <w:sz w:val="22"/>
            <w:szCs w:val="22"/>
          </w:rPr>
          <w:t>ed</w:t>
        </w:r>
      </w:ins>
      <w:r w:rsidR="009E2BCA" w:rsidRPr="00742EFD">
        <w:rPr>
          <w:rFonts w:ascii="Arial" w:hAnsi="Arial" w:cs="Arial"/>
          <w:sz w:val="22"/>
          <w:szCs w:val="22"/>
        </w:rPr>
        <w:t xml:space="preserve"> maximum likelihood estimation (MLE) </w:t>
      </w:r>
      <w:del w:id="792" w:author="David Bartel" w:date="2018-02-25T10:04:00Z">
        <w:r w:rsidR="009E2BCA" w:rsidRPr="00742EFD" w:rsidDel="005C54EE">
          <w:rPr>
            <w:rFonts w:ascii="Arial" w:hAnsi="Arial" w:cs="Arial"/>
            <w:sz w:val="22"/>
            <w:szCs w:val="22"/>
          </w:rPr>
          <w:delText xml:space="preserve">of </w:delText>
        </w:r>
      </w:del>
      <w:del w:id="793" w:author="David Bartel" w:date="2018-02-25T10:00:00Z">
        <w:r w:rsidR="009E2BCA" w:rsidRPr="00742EFD" w:rsidDel="00432C8D">
          <w:rPr>
            <w:rFonts w:ascii="Arial" w:hAnsi="Arial" w:cs="Arial"/>
            <w:sz w:val="22"/>
            <w:szCs w:val="22"/>
          </w:rPr>
          <w:delText>all seven</w:delText>
        </w:r>
      </w:del>
      <w:ins w:id="794" w:author="David Bartel" w:date="2018-02-25T10:04:00Z">
        <w:r w:rsidR="005C54EE" w:rsidRPr="00742EFD">
          <w:rPr>
            <w:rFonts w:ascii="Arial" w:hAnsi="Arial" w:cs="Arial"/>
            <w:sz w:val="22"/>
            <w:szCs w:val="22"/>
          </w:rPr>
          <w:t>to fit the</w:t>
        </w:r>
      </w:ins>
      <w:r w:rsidR="009E2BCA" w:rsidRPr="00742EFD">
        <w:rPr>
          <w:rFonts w:ascii="Arial" w:hAnsi="Arial" w:cs="Arial"/>
          <w:sz w:val="22"/>
          <w:szCs w:val="22"/>
        </w:rPr>
        <w:t xml:space="preserve"> </w:t>
      </w:r>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w:t>
      </w:r>
      <w:del w:id="795" w:author="David Bartel" w:date="2018-02-25T10:00:00Z">
        <w:r w:rsidR="009E2BCA" w:rsidRPr="00742EFD" w:rsidDel="00432C8D">
          <w:rPr>
            <w:rFonts w:ascii="Arial" w:hAnsi="Arial" w:cs="Arial"/>
            <w:sz w:val="22"/>
            <w:szCs w:val="22"/>
          </w:rPr>
          <w:delText xml:space="preserve"> in the experiment</w:delText>
        </w:r>
      </w:del>
      <w:r w:rsidR="009E2BCA" w:rsidRPr="00742EFD">
        <w:rPr>
          <w:rFonts w:ascii="Arial" w:hAnsi="Arial" w:cs="Arial"/>
          <w:sz w:val="22"/>
          <w:szCs w:val="22"/>
        </w:rPr>
        <w:t xml:space="preserve">. </w:t>
      </w:r>
      <w:del w:id="796" w:author="David Bartel" w:date="2018-02-25T10:06:00Z">
        <w:r w:rsidR="009E2BCA" w:rsidRPr="00742EFD" w:rsidDel="003D17A3">
          <w:rPr>
            <w:rFonts w:ascii="Arial" w:hAnsi="Arial" w:cs="Arial"/>
            <w:sz w:val="22"/>
            <w:szCs w:val="22"/>
          </w:rPr>
          <w:delText xml:space="preserve">The </w:delText>
        </w:r>
      </w:del>
      <w:del w:id="797" w:author="David Bartel" w:date="2018-02-25T10:03:00Z">
        <w:r w:rsidR="009E2BCA" w:rsidRPr="00742EFD" w:rsidDel="005C54EE">
          <w:rPr>
            <w:rFonts w:ascii="Arial" w:hAnsi="Arial" w:cs="Arial"/>
            <w:sz w:val="22"/>
            <w:szCs w:val="22"/>
          </w:rPr>
          <w:delText xml:space="preserve">resultant </w:delText>
        </w:r>
      </w:del>
      <w:del w:id="798" w:author="David Bartel" w:date="2018-02-25T10:06:00Z">
        <w:r w:rsidR="009E2BCA" w:rsidRPr="00742EFD" w:rsidDel="003D17A3">
          <w:rPr>
            <w:rFonts w:ascii="Arial" w:hAnsi="Arial" w:cs="Arial"/>
            <w:sz w:val="22"/>
            <w:szCs w:val="22"/>
          </w:rPr>
          <w:delText xml:space="preserve">model </w:delText>
        </w:r>
      </w:del>
      <w:del w:id="799" w:author="David Bartel" w:date="2018-02-25T10:03:00Z">
        <w:r w:rsidR="009E2BCA" w:rsidRPr="00742EFD" w:rsidDel="005C54EE">
          <w:rPr>
            <w:rFonts w:ascii="Arial" w:hAnsi="Arial" w:cs="Arial"/>
            <w:sz w:val="22"/>
            <w:szCs w:val="22"/>
          </w:rPr>
          <w:delText xml:space="preserve">parameters </w:delText>
        </w:r>
      </w:del>
      <w:ins w:id="800" w:author="David Bartel" w:date="2018-02-25T10:06:00Z">
        <w:r w:rsidR="003D17A3" w:rsidRPr="00742EFD">
          <w:rPr>
            <w:rFonts w:ascii="Arial" w:hAnsi="Arial" w:cs="Arial"/>
            <w:sz w:val="22"/>
            <w:szCs w:val="22"/>
          </w:rPr>
          <w:t>With these</w:t>
        </w:r>
      </w:ins>
      <w:ins w:id="801" w:author="David Bartel" w:date="2018-02-25T10:03:00Z">
        <w:r w:rsidR="005C54EE" w:rsidRPr="00742EFD">
          <w:rPr>
            <w:rFonts w:ascii="Arial" w:hAnsi="Arial" w:cs="Arial"/>
            <w:sz w:val="22"/>
            <w:szCs w:val="22"/>
          </w:rPr>
          <w:t xml:space="preserve"> </w:t>
        </w:r>
      </w:ins>
      <w:ins w:id="802" w:author="David Bartel" w:date="2018-02-25T10:04:00Z">
        <w:r w:rsidR="005C54EE" w:rsidRPr="00742EFD">
          <w:rPr>
            <w:rFonts w:ascii="Arial" w:hAnsi="Arial" w:cs="Arial"/>
            <w:sz w:val="22"/>
            <w:szCs w:val="22"/>
          </w:rPr>
          <w:t xml:space="preserve">fitted </w:t>
        </w:r>
        <w:r w:rsidR="005C54EE" w:rsidRPr="00742EFD">
          <w:rPr>
            <w:rFonts w:ascii="Arial" w:hAnsi="Arial" w:cs="Arial"/>
            <w:i/>
            <w:sz w:val="22"/>
            <w:szCs w:val="22"/>
          </w:rPr>
          <w:t>K</w:t>
        </w:r>
        <w:r w:rsidR="005C54EE" w:rsidRPr="00742EFD">
          <w:rPr>
            <w:rFonts w:ascii="Arial" w:hAnsi="Arial" w:cs="Arial"/>
            <w:sz w:val="22"/>
            <w:szCs w:val="22"/>
            <w:vertAlign w:val="subscript"/>
          </w:rPr>
          <w:t>D</w:t>
        </w:r>
        <w:r w:rsidR="005C54EE" w:rsidRPr="00742EFD">
          <w:rPr>
            <w:rFonts w:ascii="Arial" w:hAnsi="Arial" w:cs="Arial"/>
            <w:sz w:val="22"/>
            <w:szCs w:val="22"/>
          </w:rPr>
          <w:t xml:space="preserve"> values</w:t>
        </w:r>
      </w:ins>
      <w:ins w:id="803" w:author="David Bartel" w:date="2018-02-25T10:06:00Z">
        <w:r w:rsidR="003D17A3" w:rsidRPr="00742EFD">
          <w:rPr>
            <w:rFonts w:ascii="Arial" w:hAnsi="Arial" w:cs="Arial"/>
            <w:sz w:val="22"/>
            <w:szCs w:val="22"/>
          </w:rPr>
          <w:t>, the model</w:t>
        </w:r>
      </w:ins>
      <w:ins w:id="804" w:author="David Bartel" w:date="2018-02-25T10:03:00Z">
        <w:r w:rsidR="005C54EE" w:rsidRPr="00742EFD">
          <w:rPr>
            <w:rFonts w:ascii="Arial" w:hAnsi="Arial" w:cs="Arial"/>
            <w:sz w:val="22"/>
            <w:szCs w:val="22"/>
          </w:rPr>
          <w:t xml:space="preserve"> </w:t>
        </w:r>
      </w:ins>
      <w:r w:rsidR="009E2BCA" w:rsidRPr="00742EFD">
        <w:rPr>
          <w:rFonts w:ascii="Arial" w:hAnsi="Arial" w:cs="Arial"/>
          <w:sz w:val="22"/>
          <w:szCs w:val="22"/>
        </w:rPr>
        <w:t>explain</w:t>
      </w:r>
      <w:ins w:id="805" w:author="David Bartel" w:date="2018-02-25T10:04:00Z">
        <w:r w:rsidR="005C54EE" w:rsidRPr="00742EFD">
          <w:rPr>
            <w:rFonts w:ascii="Arial" w:hAnsi="Arial" w:cs="Arial"/>
            <w:sz w:val="22"/>
            <w:szCs w:val="22"/>
          </w:rPr>
          <w:t>ed</w:t>
        </w:r>
      </w:ins>
      <w:r w:rsidR="009E2BCA" w:rsidRPr="00742EFD">
        <w:rPr>
          <w:rFonts w:ascii="Arial" w:hAnsi="Arial" w:cs="Arial"/>
          <w:sz w:val="22"/>
          <w:szCs w:val="22"/>
        </w:rPr>
        <w:t xml:space="preserve"> the observed data </w:t>
      </w:r>
      <w:del w:id="806" w:author="David Bartel" w:date="2018-02-25T10:06:00Z">
        <w:r w:rsidR="009E2BCA" w:rsidRPr="00742EFD" w:rsidDel="003D17A3">
          <w:rPr>
            <w:rFonts w:ascii="Arial" w:hAnsi="Arial" w:cs="Arial"/>
            <w:sz w:val="22"/>
            <w:szCs w:val="22"/>
          </w:rPr>
          <w:delText xml:space="preserve">strikingly </w:delText>
        </w:r>
      </w:del>
      <w:r w:rsidR="009E2BCA" w:rsidRPr="00742EFD">
        <w:rPr>
          <w:rFonts w:ascii="Arial" w:hAnsi="Arial" w:cs="Arial"/>
          <w:sz w:val="22"/>
          <w:szCs w:val="22"/>
        </w:rPr>
        <w:t>well</w:t>
      </w:r>
      <w:del w:id="807" w:author="David Bartel" w:date="2018-02-25T10:06:00Z">
        <w:r w:rsidR="009E2BCA" w:rsidRPr="00742EFD" w:rsidDel="003D17A3">
          <w:rPr>
            <w:rFonts w:ascii="Arial" w:hAnsi="Arial" w:cs="Arial"/>
            <w:sz w:val="22"/>
            <w:szCs w:val="22"/>
          </w:rPr>
          <w:delText>, as demonstrated by the similarity of enrichment values produced by the computational model and the experimental data</w:delText>
        </w:r>
      </w:del>
      <w:r w:rsidR="009E2BCA" w:rsidRPr="00742EFD">
        <w:rPr>
          <w:rFonts w:ascii="Arial" w:hAnsi="Arial" w:cs="Arial"/>
          <w:sz w:val="22"/>
          <w:szCs w:val="22"/>
        </w:rPr>
        <w:t xml:space="preserve"> (Fig</w:t>
      </w:r>
      <w:ins w:id="808" w:author="David Bartel" w:date="2018-03-25T12:26:00Z">
        <w:r w:rsidR="00B92ED7" w:rsidRPr="00742EFD">
          <w:rPr>
            <w:rFonts w:ascii="Arial" w:hAnsi="Arial" w:cs="Arial"/>
            <w:sz w:val="22"/>
            <w:szCs w:val="22"/>
          </w:rPr>
          <w:t>.</w:t>
        </w:r>
      </w:ins>
      <w:del w:id="809" w:author="David Bartel" w:date="2018-02-23T22:37:00Z">
        <w:r w:rsidR="009E2BCA" w:rsidRPr="00742EFD" w:rsidDel="0094447A">
          <w:rPr>
            <w:rFonts w:ascii="Arial" w:hAnsi="Arial" w:cs="Arial"/>
            <w:sz w:val="22"/>
            <w:szCs w:val="22"/>
          </w:rPr>
          <w:delText>ure</w:delText>
        </w:r>
      </w:del>
      <w:r w:rsidR="009E2BCA" w:rsidRPr="00742EFD">
        <w:rPr>
          <w:rFonts w:ascii="Arial" w:hAnsi="Arial" w:cs="Arial"/>
          <w:sz w:val="22"/>
          <w:szCs w:val="22"/>
        </w:rPr>
        <w:t xml:space="preserve"> </w:t>
      </w:r>
      <w:del w:id="810" w:author="Sean E. McGeary" w:date="2018-04-21T13:52:00Z">
        <w:r w:rsidR="009E2BCA" w:rsidRPr="00742EFD" w:rsidDel="00536436">
          <w:rPr>
            <w:rFonts w:ascii="Arial" w:hAnsi="Arial" w:cs="Arial"/>
            <w:sz w:val="22"/>
            <w:szCs w:val="22"/>
          </w:rPr>
          <w:delText>1C</w:delText>
        </w:r>
      </w:del>
      <w:ins w:id="811" w:author="Sean E. McGeary" w:date="2018-04-21T13:52:00Z">
        <w:r w:rsidR="00536436" w:rsidRPr="00742EFD">
          <w:rPr>
            <w:rFonts w:ascii="Arial" w:hAnsi="Arial" w:cs="Arial"/>
            <w:sz w:val="22"/>
            <w:szCs w:val="22"/>
          </w:rPr>
          <w:t>1</w:t>
        </w:r>
        <w:r w:rsidR="00536436">
          <w:rPr>
            <w:rFonts w:ascii="Arial" w:hAnsi="Arial" w:cs="Arial"/>
            <w:sz w:val="22"/>
            <w:szCs w:val="22"/>
          </w:rPr>
          <w:t>D</w:t>
        </w:r>
      </w:ins>
      <w:ins w:id="812" w:author="David Bartel" w:date="2018-02-23T22:37:00Z">
        <w:r w:rsidR="0094447A" w:rsidRPr="00742EFD">
          <w:rPr>
            <w:rFonts w:ascii="Arial" w:hAnsi="Arial" w:cs="Arial"/>
            <w:sz w:val="22"/>
            <w:szCs w:val="22"/>
          </w:rPr>
          <w:t>, lines and points, respectively</w:t>
        </w:r>
      </w:ins>
      <w:r w:rsidR="009E2BCA" w:rsidRPr="00742EFD">
        <w:rPr>
          <w:rFonts w:ascii="Arial" w:hAnsi="Arial" w:cs="Arial"/>
          <w:sz w:val="22"/>
          <w:szCs w:val="22"/>
        </w:rPr>
        <w:t xml:space="preserve">). </w:t>
      </w:r>
      <w:del w:id="813" w:author="David Bartel" w:date="2018-02-25T10:07:00Z">
        <w:r w:rsidR="009E2BCA" w:rsidRPr="00742EFD" w:rsidDel="003D17A3">
          <w:rPr>
            <w:rFonts w:ascii="Arial" w:hAnsi="Arial" w:cs="Arial"/>
            <w:sz w:val="22"/>
            <w:szCs w:val="22"/>
          </w:rPr>
          <w:delText>Additionally</w:delText>
        </w:r>
      </w:del>
      <w:ins w:id="814" w:author="David Bartel" w:date="2018-02-25T10:07:00Z">
        <w:r w:rsidR="003D17A3" w:rsidRPr="00742EFD">
          <w:rPr>
            <w:rFonts w:ascii="Arial" w:hAnsi="Arial" w:cs="Arial"/>
            <w:sz w:val="22"/>
            <w:szCs w:val="22"/>
          </w:rPr>
          <w:t>Moreover</w:t>
        </w:r>
      </w:ins>
      <w:r w:rsidR="009E2BCA" w:rsidRPr="00742EFD">
        <w:rPr>
          <w:rFonts w:ascii="Arial" w:hAnsi="Arial" w:cs="Arial"/>
          <w:sz w:val="22"/>
          <w:szCs w:val="22"/>
        </w:rPr>
        <w:t xml:space="preserve">, </w:t>
      </w:r>
      <w:ins w:id="815" w:author="David Bartel" w:date="2018-02-25T10:11:00Z">
        <w:r w:rsidR="00F21C03" w:rsidRPr="00742EFD">
          <w:rPr>
            <w:rFonts w:ascii="Arial" w:hAnsi="Arial" w:cs="Arial"/>
            <w:sz w:val="22"/>
            <w:szCs w:val="22"/>
          </w:rPr>
          <w:t>these</w:t>
        </w:r>
        <w:r w:rsidR="00F21C03" w:rsidRPr="00742EFD">
          <w:rPr>
            <w:rFonts w:ascii="Arial" w:hAnsi="Arial" w:cs="Arial"/>
            <w:i/>
            <w:sz w:val="22"/>
            <w:szCs w:val="22"/>
          </w:rPr>
          <w:t xml:space="preserve"> K</w:t>
        </w:r>
        <w:r w:rsidR="00F21C03" w:rsidRPr="00742EFD">
          <w:rPr>
            <w:rFonts w:ascii="Arial" w:hAnsi="Arial" w:cs="Arial"/>
            <w:sz w:val="22"/>
            <w:szCs w:val="22"/>
            <w:vertAlign w:val="subscript"/>
          </w:rPr>
          <w:t>D</w:t>
        </w:r>
        <w:r w:rsidR="00F21C03" w:rsidRPr="00742EFD">
          <w:rPr>
            <w:rFonts w:ascii="Arial" w:hAnsi="Arial" w:cs="Arial"/>
            <w:sz w:val="22"/>
            <w:szCs w:val="22"/>
          </w:rPr>
          <w:t xml:space="preserve"> values were robustly </w:t>
        </w:r>
      </w:ins>
      <w:ins w:id="816" w:author="David Bartel" w:date="2018-02-25T10:20:00Z">
        <w:r w:rsidR="006F3E43" w:rsidRPr="00742EFD">
          <w:rPr>
            <w:rFonts w:ascii="Arial" w:hAnsi="Arial" w:cs="Arial"/>
            <w:sz w:val="22"/>
            <w:szCs w:val="22"/>
          </w:rPr>
          <w:t>estimated</w:t>
        </w:r>
      </w:ins>
      <w:ins w:id="817" w:author="David Bartel" w:date="2018-02-25T10:13:00Z">
        <w:r w:rsidR="00F21C03" w:rsidRPr="00742EFD">
          <w:rPr>
            <w:rFonts w:ascii="Arial" w:hAnsi="Arial" w:cs="Arial"/>
            <w:sz w:val="22"/>
            <w:szCs w:val="22"/>
          </w:rPr>
          <w:t>,</w:t>
        </w:r>
      </w:ins>
      <w:ins w:id="818" w:author="David Bartel" w:date="2018-02-25T10:11:00Z">
        <w:r w:rsidR="00F21C03" w:rsidRPr="00742EFD">
          <w:rPr>
            <w:rFonts w:ascii="Arial" w:hAnsi="Arial" w:cs="Arial"/>
            <w:sz w:val="22"/>
            <w:szCs w:val="22"/>
          </w:rPr>
          <w:t xml:space="preserve"> as indicated </w:t>
        </w:r>
      </w:ins>
      <w:ins w:id="819" w:author="David Bartel" w:date="2018-02-25T10:14:00Z">
        <w:r w:rsidR="00F21C03" w:rsidRPr="00742EFD">
          <w:rPr>
            <w:rFonts w:ascii="Arial" w:hAnsi="Arial" w:cs="Arial"/>
            <w:sz w:val="22"/>
            <w:szCs w:val="22"/>
          </w:rPr>
          <w:t>by</w:t>
        </w:r>
      </w:ins>
      <w:ins w:id="820" w:author="David Bartel" w:date="2018-02-25T10:11:00Z">
        <w:r w:rsidR="00F21C03" w:rsidRPr="00742EFD">
          <w:rPr>
            <w:rFonts w:ascii="Arial" w:hAnsi="Arial" w:cs="Arial"/>
            <w:sz w:val="22"/>
            <w:szCs w:val="22"/>
          </w:rPr>
          <w:t xml:space="preserve"> </w:t>
        </w:r>
      </w:ins>
      <w:del w:id="821" w:author="David Bartel" w:date="2018-02-25T10:08:00Z">
        <w:r w:rsidR="009E2BCA" w:rsidRPr="00742EFD" w:rsidDel="003D17A3">
          <w:rPr>
            <w:rFonts w:ascii="Arial" w:hAnsi="Arial" w:cs="Arial"/>
            <w:sz w:val="22"/>
            <w:szCs w:val="22"/>
          </w:rPr>
          <w:delText>pairwise Pearson correlation</w:delText>
        </w:r>
      </w:del>
      <w:ins w:id="822" w:author="David Bartel" w:date="2018-02-25T10:08:00Z">
        <w:r w:rsidR="003D17A3" w:rsidRPr="00742EFD">
          <w:rPr>
            <w:rFonts w:ascii="Arial" w:hAnsi="Arial" w:cs="Arial"/>
            <w:sz w:val="22"/>
            <w:szCs w:val="22"/>
          </w:rPr>
          <w:t>compari</w:t>
        </w:r>
      </w:ins>
      <w:ins w:id="823" w:author="David Bartel" w:date="2018-02-25T10:14:00Z">
        <w:r w:rsidR="00F21C03" w:rsidRPr="00742EFD">
          <w:rPr>
            <w:rFonts w:ascii="Arial" w:hAnsi="Arial" w:cs="Arial"/>
            <w:sz w:val="22"/>
            <w:szCs w:val="22"/>
          </w:rPr>
          <w:t>ng</w:t>
        </w:r>
      </w:ins>
      <w:del w:id="824" w:author="David Bartel" w:date="2018-02-25T10:14:00Z">
        <w:r w:rsidR="009E2BCA" w:rsidRPr="00742EFD" w:rsidDel="00F21C03">
          <w:rPr>
            <w:rFonts w:ascii="Arial" w:hAnsi="Arial" w:cs="Arial"/>
            <w:sz w:val="22"/>
            <w:szCs w:val="22"/>
          </w:rPr>
          <w:delText xml:space="preserve"> of </w:delText>
        </w:r>
      </w:del>
      <w:ins w:id="825" w:author="David Bartel" w:date="2018-02-25T10:08:00Z">
        <w:r w:rsidR="003D17A3" w:rsidRPr="00742EFD">
          <w:rPr>
            <w:rFonts w:ascii="Arial" w:hAnsi="Arial" w:cs="Arial"/>
            <w:sz w:val="22"/>
            <w:szCs w:val="22"/>
          </w:rPr>
          <w:t xml:space="preserve"> </w:t>
        </w:r>
      </w:ins>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obtained </w:t>
      </w:r>
      <w:ins w:id="826" w:author="David Bartel" w:date="2018-02-25T10:15:00Z">
        <w:r w:rsidR="00F21C03" w:rsidRPr="00742EFD">
          <w:rPr>
            <w:rFonts w:ascii="Arial" w:hAnsi="Arial" w:cs="Arial"/>
            <w:sz w:val="22"/>
            <w:szCs w:val="22"/>
          </w:rPr>
          <w:t>using results from only four of the five AGO2–miR-1 concentrations (</w:t>
        </w:r>
      </w:ins>
      <w:del w:id="827" w:author="David Bartel" w:date="2018-02-25T10:09:00Z">
        <w:r w:rsidR="009E2BCA" w:rsidRPr="00742EFD" w:rsidDel="003D17A3">
          <w:rPr>
            <w:rFonts w:ascii="Arial" w:hAnsi="Arial" w:cs="Arial"/>
            <w:sz w:val="22"/>
            <w:szCs w:val="22"/>
          </w:rPr>
          <w:delText xml:space="preserve">when excluding </w:delText>
        </w:r>
      </w:del>
      <w:del w:id="828" w:author="David Bartel" w:date="2018-02-25T10:16:00Z">
        <w:r w:rsidR="009E2BCA" w:rsidRPr="00742EFD" w:rsidDel="006F3E43">
          <w:rPr>
            <w:rFonts w:ascii="Arial" w:hAnsi="Arial" w:cs="Arial"/>
            <w:sz w:val="22"/>
            <w:szCs w:val="22"/>
          </w:rPr>
          <w:delText xml:space="preserve">each concentration from the model fitting yielded no </w:delText>
        </w:r>
      </w:del>
      <w:r w:rsidR="009E2BCA" w:rsidRPr="00742EFD">
        <w:rPr>
          <w:rFonts w:ascii="Arial" w:hAnsi="Arial" w:cs="Arial"/>
          <w:i/>
          <w:sz w:val="22"/>
          <w:szCs w:val="22"/>
        </w:rPr>
        <w:t>r</w:t>
      </w:r>
      <w:r w:rsidR="009E2BCA" w:rsidRPr="00742EFD">
        <w:rPr>
          <w:rFonts w:ascii="Arial" w:hAnsi="Arial" w:cs="Arial"/>
          <w:i/>
          <w:sz w:val="22"/>
          <w:szCs w:val="22"/>
          <w:vertAlign w:val="superscript"/>
        </w:rPr>
        <w:t>2</w:t>
      </w:r>
      <w:r w:rsidR="009E2BCA" w:rsidRPr="00742EFD">
        <w:rPr>
          <w:rFonts w:ascii="Arial" w:hAnsi="Arial" w:cs="Arial"/>
          <w:sz w:val="22"/>
          <w:szCs w:val="22"/>
        </w:rPr>
        <w:t xml:space="preserve"> </w:t>
      </w:r>
      <w:del w:id="829" w:author="David Bartel" w:date="2018-02-25T10:16:00Z">
        <w:r w:rsidR="009E2BCA" w:rsidRPr="00742EFD" w:rsidDel="006F3E43">
          <w:rPr>
            <w:rFonts w:ascii="Arial" w:hAnsi="Arial" w:cs="Arial"/>
            <w:sz w:val="22"/>
            <w:szCs w:val="22"/>
          </w:rPr>
          <w:delText>values below</w:delText>
        </w:r>
      </w:del>
      <w:ins w:id="830" w:author="David Bartel" w:date="2018-02-25T10:16:00Z">
        <w:r w:rsidR="006F3E43" w:rsidRPr="00742EFD">
          <w:rPr>
            <w:rFonts w:ascii="Arial" w:hAnsi="Arial" w:cs="Arial"/>
            <w:sz w:val="22"/>
            <w:szCs w:val="22"/>
          </w:rPr>
          <w:t>≥</w:t>
        </w:r>
      </w:ins>
      <w:r w:rsidR="009E2BCA" w:rsidRPr="00742EFD">
        <w:rPr>
          <w:rFonts w:ascii="Arial" w:hAnsi="Arial" w:cs="Arial"/>
          <w:sz w:val="22"/>
          <w:szCs w:val="22"/>
        </w:rPr>
        <w:t xml:space="preserve"> 0.99</w:t>
      </w:r>
      <w:ins w:id="831" w:author="Sean E. McGeary" w:date="2018-04-21T13:52:00Z">
        <w:r w:rsidR="00536436">
          <w:rPr>
            <w:rFonts w:ascii="Arial" w:hAnsi="Arial" w:cs="Arial"/>
            <w:sz w:val="22"/>
            <w:szCs w:val="22"/>
          </w:rPr>
          <w:t>2</w:t>
        </w:r>
      </w:ins>
      <w:del w:id="832" w:author="Sean E. McGeary" w:date="2018-04-21T13:52:00Z">
        <w:r w:rsidR="009E2BCA" w:rsidRPr="00742EFD" w:rsidDel="00536436">
          <w:rPr>
            <w:rFonts w:ascii="Arial" w:hAnsi="Arial" w:cs="Arial"/>
            <w:sz w:val="22"/>
            <w:szCs w:val="22"/>
          </w:rPr>
          <w:delText>9</w:delText>
        </w:r>
      </w:del>
      <w:r w:rsidR="009E2BCA" w:rsidRPr="00742EFD">
        <w:rPr>
          <w:rFonts w:ascii="Arial" w:hAnsi="Arial" w:cs="Arial"/>
          <w:sz w:val="22"/>
          <w:szCs w:val="22"/>
        </w:rPr>
        <w:t xml:space="preserve"> </w:t>
      </w:r>
      <w:ins w:id="833" w:author="David Bartel" w:date="2018-02-25T10:17:00Z">
        <w:r w:rsidR="006F3E43" w:rsidRPr="00742EFD">
          <w:rPr>
            <w:rFonts w:ascii="Arial" w:hAnsi="Arial" w:cs="Arial"/>
            <w:sz w:val="22"/>
            <w:szCs w:val="22"/>
          </w:rPr>
          <w:t>for each of the t</w:t>
        </w:r>
      </w:ins>
      <w:ins w:id="834" w:author="David Bartel" w:date="2018-02-25T10:20:00Z">
        <w:r w:rsidR="006F3E43" w:rsidRPr="00742EFD">
          <w:rPr>
            <w:rFonts w:ascii="Arial" w:hAnsi="Arial" w:cs="Arial"/>
            <w:sz w:val="22"/>
            <w:szCs w:val="22"/>
          </w:rPr>
          <w:t>en</w:t>
        </w:r>
      </w:ins>
      <w:ins w:id="835" w:author="David Bartel" w:date="2018-02-25T10:17:00Z">
        <w:r w:rsidR="006F3E43" w:rsidRPr="00742EFD">
          <w:rPr>
            <w:rFonts w:ascii="Arial" w:hAnsi="Arial" w:cs="Arial"/>
            <w:sz w:val="22"/>
            <w:szCs w:val="22"/>
          </w:rPr>
          <w:t xml:space="preserve"> pairwise comparisons </w:t>
        </w:r>
      </w:ins>
      <w:del w:id="836" w:author="David Bartel" w:date="2018-02-25T10:18:00Z">
        <w:r w:rsidR="009E2BCA" w:rsidRPr="00742EFD" w:rsidDel="006F3E43">
          <w:rPr>
            <w:rFonts w:ascii="Arial" w:hAnsi="Arial" w:cs="Arial"/>
            <w:sz w:val="22"/>
            <w:szCs w:val="22"/>
          </w:rPr>
          <w:delText>(</w:delText>
        </w:r>
      </w:del>
      <w:commentRangeStart w:id="837"/>
      <w:del w:id="838" w:author="David Bartel" w:date="2018-03-27T15:51:00Z">
        <w:r w:rsidR="009E2BCA" w:rsidRPr="00742EFD" w:rsidDel="000E19F3">
          <w:rPr>
            <w:rFonts w:ascii="Arial" w:hAnsi="Arial" w:cs="Arial"/>
            <w:sz w:val="22"/>
            <w:szCs w:val="22"/>
          </w:rPr>
          <w:delText>D</w:delText>
        </w:r>
      </w:del>
      <w:ins w:id="839" w:author="David Bartel" w:date="2018-03-27T15:51:00Z">
        <w:r w:rsidR="000E19F3" w:rsidRPr="00742EFD">
          <w:rPr>
            <w:rFonts w:ascii="Arial" w:hAnsi="Arial" w:cs="Arial"/>
            <w:sz w:val="22"/>
            <w:szCs w:val="22"/>
          </w:rPr>
          <w:t>fig. S</w:t>
        </w:r>
        <w:del w:id="840" w:author="Sean E. McGeary" w:date="2018-04-21T13:52:00Z">
          <w:r w:rsidR="000E19F3" w:rsidRPr="00742EFD" w:rsidDel="00536436">
            <w:rPr>
              <w:rFonts w:ascii="Arial" w:hAnsi="Arial" w:cs="Arial"/>
              <w:sz w:val="22"/>
              <w:szCs w:val="22"/>
            </w:rPr>
            <w:delText>X</w:delText>
          </w:r>
        </w:del>
      </w:ins>
      <w:ins w:id="841" w:author="Sean E. McGeary" w:date="2018-04-21T13:52:00Z">
        <w:r w:rsidR="00536436">
          <w:rPr>
            <w:rFonts w:ascii="Arial" w:hAnsi="Arial" w:cs="Arial"/>
            <w:sz w:val="22"/>
            <w:szCs w:val="22"/>
          </w:rPr>
          <w:t>1B</w:t>
        </w:r>
      </w:ins>
      <w:del w:id="842" w:author="David Bartel" w:date="2018-03-27T15:51:00Z">
        <w:r w:rsidR="009E2BCA" w:rsidRPr="00742EFD" w:rsidDel="000E19F3">
          <w:rPr>
            <w:rFonts w:ascii="Arial" w:hAnsi="Arial" w:cs="Arial"/>
            <w:sz w:val="22"/>
            <w:szCs w:val="22"/>
          </w:rPr>
          <w:delText>ata not shown</w:delText>
        </w:r>
      </w:del>
      <w:commentRangeEnd w:id="837"/>
      <w:r w:rsidR="005C54EE" w:rsidRPr="00742EFD">
        <w:rPr>
          <w:rStyle w:val="CommentReference"/>
          <w:rFonts w:ascii="Arial" w:eastAsiaTheme="minorHAnsi" w:hAnsi="Arial" w:cs="Arial"/>
          <w:sz w:val="22"/>
          <w:szCs w:val="22"/>
        </w:rPr>
        <w:commentReference w:id="837"/>
      </w:r>
      <w:r w:rsidR="009E2BCA" w:rsidRPr="00742EFD">
        <w:rPr>
          <w:rFonts w:ascii="Arial" w:hAnsi="Arial" w:cs="Arial"/>
          <w:sz w:val="22"/>
          <w:szCs w:val="22"/>
        </w:rPr>
        <w:t>)</w:t>
      </w:r>
      <w:del w:id="843" w:author="David Bartel" w:date="2018-02-25T10:21:00Z">
        <w:r w:rsidR="009E2BCA" w:rsidRPr="00742EFD" w:rsidDel="000D57A8">
          <w:rPr>
            <w:rFonts w:ascii="Arial" w:hAnsi="Arial" w:cs="Arial"/>
            <w:sz w:val="22"/>
            <w:szCs w:val="22"/>
          </w:rPr>
          <w:delText>, validating our analytical framework as well as the consistency of apparent binding affinities within the data</w:delText>
        </w:r>
      </w:del>
      <w:r w:rsidR="00F277BE" w:rsidRPr="00742EFD">
        <w:rPr>
          <w:rFonts w:ascii="Arial" w:hAnsi="Arial" w:cs="Arial"/>
          <w:sz w:val="22"/>
          <w:szCs w:val="22"/>
        </w:rPr>
        <w:t xml:space="preserve">. </w:t>
      </w:r>
      <w:ins w:id="844" w:author="David Bartel" w:date="2018-02-25T12:18:00Z">
        <w:r w:rsidR="00F277BE" w:rsidRPr="00742EFD">
          <w:rPr>
            <w:rFonts w:ascii="Arial" w:hAnsi="Arial" w:cs="Arial"/>
            <w:sz w:val="22"/>
            <w:szCs w:val="22"/>
          </w:rPr>
          <w:t xml:space="preserve"> Although t</w:t>
        </w:r>
      </w:ins>
      <w:ins w:id="845" w:author="David Bartel" w:date="2018-02-25T10:38:00Z">
        <w:r w:rsidR="008924F5" w:rsidRPr="00742EFD">
          <w:rPr>
            <w:rFonts w:ascii="Arial" w:hAnsi="Arial" w:cs="Arial"/>
            <w:sz w:val="22"/>
            <w:szCs w:val="22"/>
          </w:rPr>
          <w:t xml:space="preserve">he </w:t>
        </w:r>
      </w:ins>
      <w:ins w:id="846" w:author="David Bartel" w:date="2018-03-24T20:49:00Z">
        <w:r w:rsidR="0093493E" w:rsidRPr="00742EFD">
          <w:rPr>
            <w:rFonts w:ascii="Arial" w:hAnsi="Arial" w:cs="Arial"/>
            <w:sz w:val="22"/>
            <w:szCs w:val="22"/>
          </w:rPr>
          <w:t>quantitative</w:t>
        </w:r>
      </w:ins>
      <w:ins w:id="847" w:author="David Bartel" w:date="2018-02-25T10:38:00Z">
        <w:r w:rsidR="008924F5" w:rsidRPr="00742EFD">
          <w:rPr>
            <w:rFonts w:ascii="Arial" w:hAnsi="Arial" w:cs="Arial"/>
            <w:sz w:val="22"/>
            <w:szCs w:val="22"/>
          </w:rPr>
          <w:t xml:space="preserve"> binding affinities followed the same hierarchy as observed for</w:t>
        </w:r>
      </w:ins>
      <w:ins w:id="848" w:author="David Bartel" w:date="2018-02-25T10:39:00Z">
        <w:r w:rsidR="008924F5" w:rsidRPr="00742EFD">
          <w:rPr>
            <w:rFonts w:ascii="Arial" w:hAnsi="Arial" w:cs="Arial"/>
            <w:sz w:val="22"/>
            <w:szCs w:val="22"/>
          </w:rPr>
          <w:t xml:space="preserve"> site enrichment, the differences in affinities were of greater magnitude</w:t>
        </w:r>
      </w:ins>
      <w:ins w:id="849" w:author="David Bartel" w:date="2018-02-25T11:55:00Z">
        <w:r w:rsidR="002C168D" w:rsidRPr="00742EFD">
          <w:rPr>
            <w:rFonts w:ascii="Arial" w:hAnsi="Arial" w:cs="Arial"/>
            <w:sz w:val="22"/>
            <w:szCs w:val="22"/>
          </w:rPr>
          <w:t xml:space="preserve"> </w:t>
        </w:r>
        <w:r w:rsidR="00E93EB0" w:rsidRPr="00742EFD">
          <w:rPr>
            <w:rFonts w:ascii="Arial" w:hAnsi="Arial" w:cs="Arial"/>
            <w:sz w:val="22"/>
            <w:szCs w:val="22"/>
          </w:rPr>
          <w:t>(Fig. 1C)</w:t>
        </w:r>
      </w:ins>
      <w:ins w:id="850" w:author="David Bartel" w:date="2018-02-25T10:39:00Z">
        <w:r w:rsidR="008924F5" w:rsidRPr="00742EFD">
          <w:rPr>
            <w:rFonts w:ascii="Arial" w:hAnsi="Arial" w:cs="Arial"/>
            <w:sz w:val="22"/>
            <w:szCs w:val="22"/>
          </w:rPr>
          <w:t xml:space="preserve">.  For example, </w:t>
        </w:r>
      </w:ins>
      <w:ins w:id="851" w:author="David Bartel" w:date="2018-02-25T10:40:00Z">
        <w:r w:rsidR="008924F5" w:rsidRPr="00742EFD">
          <w:rPr>
            <w:rFonts w:ascii="Arial" w:hAnsi="Arial" w:cs="Arial"/>
            <w:sz w:val="22"/>
            <w:szCs w:val="22"/>
          </w:rPr>
          <w:t>t</w:t>
        </w:r>
      </w:ins>
      <w:del w:id="852" w:author="David Bartel" w:date="2018-02-25T10:27:00Z">
        <w:r w:rsidR="009E2BCA" w:rsidRPr="00742EFD" w:rsidDel="00547A96">
          <w:rPr>
            <w:rFonts w:ascii="Arial" w:hAnsi="Arial" w:cs="Arial"/>
            <w:sz w:val="22"/>
            <w:szCs w:val="22"/>
          </w:rPr>
          <w:delText>We observe</w:delText>
        </w:r>
      </w:del>
      <w:ins w:id="853" w:author="David Bartel" w:date="2018-02-25T10:27:00Z">
        <w:r w:rsidR="00547A96" w:rsidRPr="00742EFD">
          <w:rPr>
            <w:rFonts w:ascii="Arial" w:hAnsi="Arial" w:cs="Arial"/>
            <w:sz w:val="22"/>
            <w:szCs w:val="22"/>
          </w:rPr>
          <w:t>he</w:t>
        </w:r>
      </w:ins>
      <w:r w:rsidR="009E2BCA" w:rsidRPr="00742EFD">
        <w:rPr>
          <w:rFonts w:ascii="Arial" w:hAnsi="Arial" w:cs="Arial"/>
          <w:sz w:val="22"/>
          <w:szCs w:val="22"/>
        </w:rPr>
        <w:t xml:space="preserve"> </w:t>
      </w:r>
      <w:del w:id="854" w:author="David Bartel" w:date="2018-02-25T10:27:00Z">
        <w:r w:rsidR="009E2BCA" w:rsidRPr="00742EFD" w:rsidDel="00547A96">
          <w:rPr>
            <w:rFonts w:ascii="Arial" w:hAnsi="Arial" w:cs="Arial"/>
            <w:sz w:val="22"/>
            <w:szCs w:val="22"/>
          </w:rPr>
          <w:delText xml:space="preserve">relative </w:delText>
        </w:r>
      </w:del>
      <w:r w:rsidR="009E2BCA" w:rsidRPr="00742EFD">
        <w:rPr>
          <w:rFonts w:ascii="Arial" w:hAnsi="Arial" w:cs="Arial"/>
          <w:sz w:val="22"/>
          <w:szCs w:val="22"/>
        </w:rPr>
        <w:t>binding affinit</w:t>
      </w:r>
      <w:ins w:id="855" w:author="David Bartel" w:date="2018-02-25T10:29:00Z">
        <w:r w:rsidR="00547A96" w:rsidRPr="00742EFD">
          <w:rPr>
            <w:rFonts w:ascii="Arial" w:hAnsi="Arial" w:cs="Arial"/>
            <w:sz w:val="22"/>
            <w:szCs w:val="22"/>
          </w:rPr>
          <w:t>y</w:t>
        </w:r>
      </w:ins>
      <w:del w:id="856" w:author="David Bartel" w:date="2018-02-25T10:29:00Z">
        <w:r w:rsidR="009E2BCA" w:rsidRPr="00742EFD" w:rsidDel="00547A96">
          <w:rPr>
            <w:rFonts w:ascii="Arial" w:hAnsi="Arial" w:cs="Arial"/>
            <w:sz w:val="22"/>
            <w:szCs w:val="22"/>
          </w:rPr>
          <w:delText>ies</w:delText>
        </w:r>
      </w:del>
      <w:r w:rsidR="009E2BCA" w:rsidRPr="00742EFD">
        <w:rPr>
          <w:rFonts w:ascii="Arial" w:hAnsi="Arial" w:cs="Arial"/>
          <w:sz w:val="22"/>
          <w:szCs w:val="22"/>
        </w:rPr>
        <w:t xml:space="preserve"> </w:t>
      </w:r>
      <w:commentRangeStart w:id="857"/>
      <w:ins w:id="858" w:author="David Bartel" w:date="2018-02-25T10:27:00Z">
        <w:r w:rsidR="00547A96" w:rsidRPr="00742EFD">
          <w:rPr>
            <w:rFonts w:ascii="Arial" w:hAnsi="Arial" w:cs="Arial"/>
            <w:sz w:val="22"/>
            <w:szCs w:val="22"/>
          </w:rPr>
          <w:t xml:space="preserve">of library molecules with an </w:t>
        </w:r>
      </w:ins>
      <w:ins w:id="859" w:author="David Bartel" w:date="2018-02-25T10:28:00Z">
        <w:r w:rsidR="00547A96" w:rsidRPr="00742EFD">
          <w:rPr>
            <w:rFonts w:ascii="Arial" w:hAnsi="Arial" w:cs="Arial"/>
            <w:sz w:val="22"/>
            <w:szCs w:val="22"/>
          </w:rPr>
          <w:t>8mer site</w:t>
        </w:r>
      </w:ins>
      <w:commentRangeEnd w:id="857"/>
      <w:ins w:id="860" w:author="David Bartel" w:date="2018-02-25T12:19:00Z">
        <w:r w:rsidR="00F277BE" w:rsidRPr="00742EFD">
          <w:rPr>
            <w:rStyle w:val="CommentReference"/>
            <w:rFonts w:ascii="Arial" w:eastAsiaTheme="minorHAnsi" w:hAnsi="Arial" w:cs="Arial"/>
            <w:sz w:val="22"/>
            <w:szCs w:val="22"/>
          </w:rPr>
          <w:commentReference w:id="857"/>
        </w:r>
      </w:ins>
      <w:ins w:id="861" w:author="David Bartel" w:date="2018-02-25T10:28:00Z">
        <w:r w:rsidR="00547A96" w:rsidRPr="00742EFD">
          <w:rPr>
            <w:rFonts w:ascii="Arial" w:hAnsi="Arial" w:cs="Arial"/>
            <w:sz w:val="22"/>
            <w:szCs w:val="22"/>
          </w:rPr>
          <w:t xml:space="preserve"> w</w:t>
        </w:r>
      </w:ins>
      <w:ins w:id="862" w:author="David Bartel" w:date="2018-02-25T10:29:00Z">
        <w:r w:rsidR="00547A96" w:rsidRPr="00742EFD">
          <w:rPr>
            <w:rFonts w:ascii="Arial" w:hAnsi="Arial" w:cs="Arial"/>
            <w:sz w:val="22"/>
            <w:szCs w:val="22"/>
          </w:rPr>
          <w:t>as</w:t>
        </w:r>
      </w:ins>
      <w:ins w:id="863" w:author="David Bartel" w:date="2018-02-25T10:28:00Z">
        <w:r w:rsidR="008924F5" w:rsidRPr="00742EFD">
          <w:rPr>
            <w:rFonts w:ascii="Arial" w:hAnsi="Arial" w:cs="Arial"/>
            <w:sz w:val="22"/>
            <w:szCs w:val="22"/>
          </w:rPr>
          <w:t xml:space="preserve"> 5</w:t>
        </w:r>
      </w:ins>
      <w:ins w:id="864" w:author="Sean E. McGeary" w:date="2018-04-21T13:56:00Z">
        <w:r w:rsidR="00A040FD">
          <w:rPr>
            <w:rFonts w:ascii="Arial" w:hAnsi="Arial" w:cs="Arial"/>
            <w:sz w:val="22"/>
            <w:szCs w:val="22"/>
          </w:rPr>
          <w:t>6</w:t>
        </w:r>
      </w:ins>
      <w:ins w:id="865" w:author="David Bartel" w:date="2018-02-25T10:28:00Z">
        <w:del w:id="866" w:author="Sean E. McGeary" w:date="2018-04-21T13:56:00Z">
          <w:r w:rsidR="008924F5" w:rsidRPr="00742EFD" w:rsidDel="00A040FD">
            <w:rPr>
              <w:rFonts w:ascii="Arial" w:hAnsi="Arial" w:cs="Arial"/>
              <w:sz w:val="22"/>
              <w:szCs w:val="22"/>
            </w:rPr>
            <w:delText>8</w:delText>
          </w:r>
        </w:del>
        <w:r w:rsidR="008924F5" w:rsidRPr="00742EFD">
          <w:rPr>
            <w:rFonts w:ascii="Arial" w:hAnsi="Arial" w:cs="Arial"/>
            <w:sz w:val="22"/>
            <w:szCs w:val="22"/>
          </w:rPr>
          <w:t>0-</w:t>
        </w:r>
      </w:ins>
      <w:ins w:id="867" w:author="David Bartel" w:date="2018-02-25T10:37:00Z">
        <w:r w:rsidR="008924F5" w:rsidRPr="00742EFD">
          <w:rPr>
            <w:rFonts w:ascii="Arial" w:hAnsi="Arial" w:cs="Arial"/>
            <w:sz w:val="22"/>
            <w:szCs w:val="22"/>
          </w:rPr>
          <w:t>fold</w:t>
        </w:r>
      </w:ins>
      <w:ins w:id="868" w:author="David Bartel" w:date="2018-02-25T10:28:00Z">
        <w:r w:rsidR="00547A96" w:rsidRPr="00742EFD">
          <w:rPr>
            <w:rFonts w:ascii="Arial" w:hAnsi="Arial" w:cs="Arial"/>
            <w:sz w:val="22"/>
            <w:szCs w:val="22"/>
          </w:rPr>
          <w:t xml:space="preserve"> greater than th</w:t>
        </w:r>
      </w:ins>
      <w:ins w:id="869" w:author="David Bartel" w:date="2018-02-25T10:29:00Z">
        <w:r w:rsidR="00547A96" w:rsidRPr="00742EFD">
          <w:rPr>
            <w:rFonts w:ascii="Arial" w:hAnsi="Arial" w:cs="Arial"/>
            <w:sz w:val="22"/>
            <w:szCs w:val="22"/>
          </w:rPr>
          <w:t>at of molecules</w:t>
        </w:r>
      </w:ins>
      <w:ins w:id="870" w:author="David Bartel" w:date="2018-02-25T10:28:00Z">
        <w:r w:rsidR="00547A96" w:rsidRPr="00742EFD">
          <w:rPr>
            <w:rFonts w:ascii="Arial" w:hAnsi="Arial" w:cs="Arial"/>
            <w:sz w:val="22"/>
            <w:szCs w:val="22"/>
          </w:rPr>
          <w:t xml:space="preserve"> without a site, </w:t>
        </w:r>
      </w:ins>
      <w:ins w:id="871" w:author="David Bartel" w:date="2018-02-25T10:40:00Z">
        <w:r w:rsidR="008924F5" w:rsidRPr="00742EFD">
          <w:rPr>
            <w:rFonts w:ascii="Arial" w:hAnsi="Arial" w:cs="Arial"/>
            <w:sz w:val="22"/>
            <w:szCs w:val="22"/>
          </w:rPr>
          <w:t xml:space="preserve">whereas </w:t>
        </w:r>
      </w:ins>
      <w:ins w:id="872" w:author="David Bartel" w:date="2018-02-25T10:43:00Z">
        <w:r w:rsidR="00451AE0" w:rsidRPr="00742EFD">
          <w:rPr>
            <w:rFonts w:ascii="Arial" w:hAnsi="Arial" w:cs="Arial"/>
            <w:sz w:val="22"/>
            <w:szCs w:val="22"/>
          </w:rPr>
          <w:t>the</w:t>
        </w:r>
      </w:ins>
      <w:ins w:id="873" w:author="Sean E. McGeary" w:date="2018-04-21T13:59:00Z">
        <w:r w:rsidR="000F21A4">
          <w:rPr>
            <w:rFonts w:ascii="Arial" w:hAnsi="Arial" w:cs="Arial"/>
            <w:sz w:val="22"/>
            <w:szCs w:val="22"/>
          </w:rPr>
          <w:t xml:space="preserve"> ratio of the enrichment of the</w:t>
        </w:r>
      </w:ins>
      <w:ins w:id="874" w:author="David Bartel" w:date="2018-02-25T11:58:00Z">
        <w:r w:rsidR="005C58B7" w:rsidRPr="00742EFD">
          <w:rPr>
            <w:rFonts w:ascii="Arial" w:hAnsi="Arial" w:cs="Arial"/>
            <w:sz w:val="22"/>
            <w:szCs w:val="22"/>
          </w:rPr>
          <w:t xml:space="preserve"> </w:t>
        </w:r>
      </w:ins>
      <w:ins w:id="875" w:author="David Bartel" w:date="2018-02-25T10:40:00Z">
        <w:r w:rsidR="008924F5" w:rsidRPr="00742EFD">
          <w:rPr>
            <w:rFonts w:ascii="Arial" w:hAnsi="Arial" w:cs="Arial"/>
            <w:sz w:val="22"/>
            <w:szCs w:val="22"/>
          </w:rPr>
          <w:t xml:space="preserve">8mer </w:t>
        </w:r>
      </w:ins>
      <w:ins w:id="876" w:author="David Bartel" w:date="2018-02-25T10:43:00Z">
        <w:r w:rsidR="00451AE0" w:rsidRPr="00742EFD">
          <w:rPr>
            <w:rFonts w:ascii="Arial" w:hAnsi="Arial" w:cs="Arial"/>
            <w:sz w:val="22"/>
            <w:szCs w:val="22"/>
          </w:rPr>
          <w:t xml:space="preserve">site </w:t>
        </w:r>
      </w:ins>
      <w:ins w:id="877" w:author="Sean E. McGeary" w:date="2018-04-21T13:59:00Z">
        <w:r w:rsidR="000F21A4">
          <w:rPr>
            <w:rFonts w:ascii="Arial" w:hAnsi="Arial" w:cs="Arial"/>
            <w:sz w:val="22"/>
            <w:szCs w:val="22"/>
          </w:rPr>
          <w:t xml:space="preserve">to that of </w:t>
        </w:r>
        <w:proofErr w:type="spellStart"/>
        <w:r w:rsidR="000F21A4">
          <w:rPr>
            <w:rFonts w:ascii="Arial" w:hAnsi="Arial" w:cs="Arial"/>
            <w:sz w:val="22"/>
            <w:szCs w:val="22"/>
          </w:rPr>
          <w:t>of</w:t>
        </w:r>
        <w:proofErr w:type="spellEnd"/>
        <w:r w:rsidR="000F21A4">
          <w:rPr>
            <w:rFonts w:ascii="Arial" w:hAnsi="Arial" w:cs="Arial"/>
            <w:sz w:val="22"/>
            <w:szCs w:val="22"/>
          </w:rPr>
          <w:t xml:space="preserve"> molecules without a site ranged from 41–153-fold</w:t>
        </w:r>
      </w:ins>
      <w:ins w:id="878" w:author="David Bartel" w:date="2018-02-25T10:44:00Z">
        <w:del w:id="879" w:author="Sean E. McGeary" w:date="2018-04-21T14:00:00Z">
          <w:r w:rsidR="00451AE0" w:rsidRPr="00742EFD" w:rsidDel="000F21A4">
            <w:rPr>
              <w:rFonts w:ascii="Arial" w:hAnsi="Arial" w:cs="Arial"/>
              <w:sz w:val="22"/>
              <w:szCs w:val="22"/>
            </w:rPr>
            <w:delText>was</w:delText>
          </w:r>
          <w:r w:rsidR="0093493E" w:rsidRPr="00742EFD" w:rsidDel="000F21A4">
            <w:rPr>
              <w:rFonts w:ascii="Arial" w:hAnsi="Arial" w:cs="Arial"/>
              <w:sz w:val="22"/>
              <w:szCs w:val="22"/>
            </w:rPr>
            <w:delText xml:space="preserve"> </w:delText>
          </w:r>
        </w:del>
      </w:ins>
      <w:ins w:id="880" w:author="David Bartel" w:date="2018-03-27T15:58:00Z">
        <w:del w:id="881" w:author="Sean E. McGeary" w:date="2018-04-21T14:00:00Z">
          <w:r w:rsidR="00E86E92" w:rsidRPr="00742EFD" w:rsidDel="000F21A4">
            <w:rPr>
              <w:rFonts w:ascii="Arial" w:hAnsi="Arial" w:cs="Arial"/>
              <w:sz w:val="22"/>
              <w:szCs w:val="22"/>
            </w:rPr>
            <w:delText xml:space="preserve">enrichment </w:delText>
          </w:r>
        </w:del>
      </w:ins>
      <w:ins w:id="882" w:author="David Bartel" w:date="2018-02-25T10:44:00Z">
        <w:del w:id="883" w:author="Sean E. McGeary" w:date="2018-04-21T14:00:00Z">
          <w:r w:rsidR="0093493E" w:rsidRPr="00742EFD" w:rsidDel="000F21A4">
            <w:rPr>
              <w:rFonts w:ascii="Arial" w:hAnsi="Arial" w:cs="Arial"/>
              <w:sz w:val="22"/>
              <w:szCs w:val="22"/>
            </w:rPr>
            <w:delText>only 39.9</w:delText>
          </w:r>
        </w:del>
      </w:ins>
      <w:ins w:id="884" w:author="David Bartel" w:date="2018-02-25T10:41:00Z">
        <w:del w:id="885" w:author="Sean E. McGeary" w:date="2018-04-21T14:00:00Z">
          <w:r w:rsidR="008924F5" w:rsidRPr="00742EFD" w:rsidDel="000F21A4">
            <w:rPr>
              <w:rFonts w:ascii="Arial" w:hAnsi="Arial" w:cs="Arial"/>
              <w:sz w:val="22"/>
              <w:szCs w:val="22"/>
            </w:rPr>
            <w:delText xml:space="preserve"> fold</w:delText>
          </w:r>
        </w:del>
      </w:ins>
      <w:ins w:id="886" w:author="David Bartel" w:date="2018-02-25T10:34:00Z">
        <w:r w:rsidR="00573EA6" w:rsidRPr="00742EFD">
          <w:rPr>
            <w:rFonts w:ascii="Arial" w:hAnsi="Arial" w:cs="Arial"/>
            <w:sz w:val="22"/>
            <w:szCs w:val="22"/>
          </w:rPr>
          <w:t xml:space="preserve">. </w:t>
        </w:r>
      </w:ins>
      <w:del w:id="887" w:author="David Bartel" w:date="2018-02-25T10:42:00Z">
        <w:r w:rsidR="009E2BCA" w:rsidRPr="00742EFD" w:rsidDel="00451AE0">
          <w:rPr>
            <w:rFonts w:ascii="Arial" w:hAnsi="Arial" w:cs="Arial"/>
            <w:sz w:val="22"/>
            <w:szCs w:val="22"/>
          </w:rPr>
          <w:delText xml:space="preserve">across the six site types, with the 8mer, 7mer-m8, 7mer-A1, and 6mer site types exhibiting ~580, 210, 120, and 40–fold difference in </w:delText>
        </w:r>
        <w:r w:rsidR="009E2BCA" w:rsidRPr="00742EFD" w:rsidDel="00451AE0">
          <w:rPr>
            <w:rFonts w:ascii="Arial" w:hAnsi="Arial" w:cs="Arial"/>
            <w:i/>
            <w:sz w:val="22"/>
            <w:szCs w:val="22"/>
          </w:rPr>
          <w:delText>K</w:delText>
        </w:r>
        <w:r w:rsidR="009E2BCA" w:rsidRPr="00742EFD" w:rsidDel="00451AE0">
          <w:rPr>
            <w:rFonts w:ascii="Arial" w:hAnsi="Arial" w:cs="Arial"/>
            <w:sz w:val="22"/>
            <w:szCs w:val="22"/>
            <w:vertAlign w:val="subscript"/>
          </w:rPr>
          <w:delText>D</w:delText>
        </w:r>
        <w:r w:rsidR="009E2BCA" w:rsidRPr="00742EFD" w:rsidDel="00451AE0">
          <w:rPr>
            <w:rFonts w:ascii="Arial" w:hAnsi="Arial" w:cs="Arial"/>
            <w:sz w:val="22"/>
            <w:szCs w:val="22"/>
          </w:rPr>
          <w:delText xml:space="preserve"> in comparison to </w:delText>
        </w:r>
      </w:del>
      <w:del w:id="888" w:author="David Bartel" w:date="2018-02-25T10:25:00Z">
        <w:r w:rsidR="009E2BCA" w:rsidRPr="00742EFD" w:rsidDel="00DA7249">
          <w:rPr>
            <w:rFonts w:ascii="Arial" w:hAnsi="Arial" w:cs="Arial"/>
            <w:sz w:val="22"/>
            <w:szCs w:val="22"/>
          </w:rPr>
          <w:delText xml:space="preserve">reads </w:delText>
        </w:r>
      </w:del>
      <w:del w:id="889" w:author="David Bartel" w:date="2018-02-25T10:42:00Z">
        <w:r w:rsidR="009E2BCA" w:rsidRPr="00742EFD" w:rsidDel="00451AE0">
          <w:rPr>
            <w:rFonts w:ascii="Arial" w:hAnsi="Arial" w:cs="Arial"/>
            <w:sz w:val="22"/>
            <w:szCs w:val="22"/>
          </w:rPr>
          <w:delText xml:space="preserve">without a site. The 6mer-m8 and 6mer-A1 site types demonstrate ~4 and 6–fold higher affinity, in keeping with the inconsistent evidence of their efficacy across miRNAs and biological samples. </w:delText>
        </w:r>
      </w:del>
      <w:del w:id="890" w:author="David Bartel" w:date="2018-02-25T12:01:00Z">
        <w:r w:rsidR="009E2BCA" w:rsidRPr="00742EFD" w:rsidDel="005C58B7">
          <w:rPr>
            <w:rFonts w:ascii="Arial" w:hAnsi="Arial" w:cs="Arial"/>
            <w:sz w:val="22"/>
            <w:szCs w:val="22"/>
          </w:rPr>
          <w:delText>Because o</w:delText>
        </w:r>
      </w:del>
      <w:ins w:id="891" w:author="David Bartel" w:date="2018-02-25T12:01:00Z">
        <w:r w:rsidR="005C58B7" w:rsidRPr="00742EFD">
          <w:rPr>
            <w:rFonts w:ascii="Arial" w:hAnsi="Arial" w:cs="Arial"/>
            <w:sz w:val="22"/>
            <w:szCs w:val="22"/>
          </w:rPr>
          <w:t xml:space="preserve"> </w:t>
        </w:r>
      </w:ins>
    </w:p>
    <w:p w14:paraId="38B303BC" w14:textId="105D2D74" w:rsidR="009E2BCA" w:rsidRPr="00742EFD" w:rsidRDefault="009E2BCA" w:rsidP="009E2BCA">
      <w:pPr>
        <w:spacing w:line="360" w:lineRule="auto"/>
        <w:rPr>
          <w:ins w:id="892" w:author="David Bartel" w:date="2018-02-25T12:16:00Z"/>
          <w:rFonts w:ascii="Arial" w:hAnsi="Arial" w:cs="Arial"/>
          <w:sz w:val="22"/>
          <w:szCs w:val="22"/>
        </w:rPr>
      </w:pPr>
      <w:r w:rsidRPr="00742EFD">
        <w:rPr>
          <w:rFonts w:ascii="Arial" w:hAnsi="Arial" w:cs="Arial"/>
          <w:sz w:val="22"/>
          <w:szCs w:val="22"/>
        </w:rPr>
        <w:tab/>
      </w:r>
      <w:ins w:id="893" w:author="David Bartel" w:date="2018-03-24T20:51:00Z">
        <w:r w:rsidR="0093493E" w:rsidRPr="00742EFD">
          <w:rPr>
            <w:rFonts w:ascii="Arial" w:hAnsi="Arial" w:cs="Arial"/>
            <w:sz w:val="22"/>
            <w:szCs w:val="22"/>
          </w:rPr>
          <w:t xml:space="preserve">Up </w:t>
        </w:r>
      </w:ins>
      <w:ins w:id="894" w:author="David Bartel" w:date="2018-02-25T12:40:00Z">
        <w:r w:rsidR="0093493E" w:rsidRPr="00742EFD">
          <w:rPr>
            <w:rFonts w:ascii="Arial" w:hAnsi="Arial" w:cs="Arial"/>
            <w:sz w:val="22"/>
            <w:szCs w:val="22"/>
          </w:rPr>
          <w:t>t</w:t>
        </w:r>
        <w:r w:rsidR="00EA30C7" w:rsidRPr="00742EFD">
          <w:rPr>
            <w:rFonts w:ascii="Arial" w:hAnsi="Arial" w:cs="Arial"/>
            <w:sz w:val="22"/>
            <w:szCs w:val="22"/>
          </w:rPr>
          <w:t xml:space="preserve">o this point, our analysis was informed by the wealth of </w:t>
        </w:r>
      </w:ins>
      <w:ins w:id="895" w:author="David Bartel" w:date="2018-02-25T12:41:00Z">
        <w:r w:rsidR="00EA30C7" w:rsidRPr="00742EFD">
          <w:rPr>
            <w:rFonts w:ascii="Arial" w:hAnsi="Arial" w:cs="Arial"/>
            <w:sz w:val="22"/>
            <w:szCs w:val="22"/>
          </w:rPr>
          <w:t xml:space="preserve">previous </w:t>
        </w:r>
      </w:ins>
      <w:ins w:id="896" w:author="David Bartel" w:date="2018-02-25T12:40:00Z">
        <w:r w:rsidR="00EA30C7" w:rsidRPr="00742EFD">
          <w:rPr>
            <w:rFonts w:ascii="Arial" w:hAnsi="Arial" w:cs="Arial"/>
            <w:sz w:val="22"/>
            <w:szCs w:val="22"/>
          </w:rPr>
          <w:t xml:space="preserve">computational and experimental data showing the </w:t>
        </w:r>
      </w:ins>
      <w:ins w:id="897" w:author="David Bartel" w:date="2018-02-25T12:41:00Z">
        <w:r w:rsidR="00EA30C7" w:rsidRPr="00742EFD">
          <w:rPr>
            <w:rFonts w:ascii="Arial" w:hAnsi="Arial" w:cs="Arial"/>
            <w:sz w:val="22"/>
            <w:szCs w:val="22"/>
          </w:rPr>
          <w:t>importance of a perfect 6–8-nt match</w:t>
        </w:r>
        <w:r w:rsidR="00CD77E1" w:rsidRPr="00742EFD">
          <w:rPr>
            <w:rFonts w:ascii="Arial" w:hAnsi="Arial" w:cs="Arial"/>
            <w:sz w:val="22"/>
            <w:szCs w:val="22"/>
          </w:rPr>
          <w:t xml:space="preserve"> to the seed reg</w:t>
        </w:r>
        <w:r w:rsidR="00EA30C7" w:rsidRPr="00742EFD">
          <w:rPr>
            <w:rFonts w:ascii="Arial" w:hAnsi="Arial" w:cs="Arial"/>
            <w:sz w:val="22"/>
            <w:szCs w:val="22"/>
          </w:rPr>
          <w:t>ion</w:t>
        </w:r>
      </w:ins>
      <w:ins w:id="898" w:author="David Bartel" w:date="2018-02-25T20:56:00Z">
        <w:r w:rsidR="00CD77E1" w:rsidRPr="00742EFD">
          <w:rPr>
            <w:rFonts w:ascii="Arial" w:hAnsi="Arial" w:cs="Arial"/>
            <w:sz w:val="22"/>
            <w:szCs w:val="22"/>
          </w:rPr>
          <w:t>(Bartel2009)</w:t>
        </w:r>
      </w:ins>
      <w:ins w:id="899" w:author="David Bartel" w:date="2018-02-25T12:41:00Z">
        <w:r w:rsidR="00EA30C7" w:rsidRPr="00742EFD">
          <w:rPr>
            <w:rFonts w:ascii="Arial" w:hAnsi="Arial" w:cs="Arial"/>
            <w:sz w:val="22"/>
            <w:szCs w:val="22"/>
          </w:rPr>
          <w:t>.  However,</w:t>
        </w:r>
      </w:ins>
      <w:ins w:id="900" w:author="David Bartel" w:date="2018-02-25T12:43:00Z">
        <w:r w:rsidR="00EA30C7" w:rsidRPr="00742EFD">
          <w:rPr>
            <w:rFonts w:ascii="Arial" w:hAnsi="Arial" w:cs="Arial"/>
            <w:sz w:val="22"/>
            <w:szCs w:val="22"/>
          </w:rPr>
          <w:t xml:space="preserve"> the</w:t>
        </w:r>
      </w:ins>
      <w:ins w:id="901" w:author="David Bartel" w:date="2018-02-25T12:34:00Z">
        <w:r w:rsidR="0034045C" w:rsidRPr="00742EFD">
          <w:rPr>
            <w:rFonts w:ascii="Arial" w:hAnsi="Arial" w:cs="Arial"/>
            <w:sz w:val="22"/>
            <w:szCs w:val="22"/>
          </w:rPr>
          <w:t xml:space="preserve"> ability to calculate the</w:t>
        </w:r>
      </w:ins>
      <w:ins w:id="902" w:author="David Bartel" w:date="2018-02-25T12:35:00Z">
        <w:r w:rsidR="0034045C" w:rsidRPr="00742EFD">
          <w:rPr>
            <w:rFonts w:ascii="Arial" w:hAnsi="Arial" w:cs="Arial"/>
            <w:sz w:val="22"/>
            <w:szCs w:val="22"/>
          </w:rPr>
          <w:t xml:space="preserve"> </w:t>
        </w:r>
        <w:r w:rsidR="0034045C" w:rsidRPr="00742EFD">
          <w:rPr>
            <w:rFonts w:ascii="Arial" w:hAnsi="Arial" w:cs="Arial"/>
            <w:i/>
            <w:sz w:val="22"/>
            <w:szCs w:val="22"/>
          </w:rPr>
          <w:t>K</w:t>
        </w:r>
        <w:r w:rsidR="0034045C" w:rsidRPr="00742EFD">
          <w:rPr>
            <w:rFonts w:ascii="Arial" w:hAnsi="Arial" w:cs="Arial"/>
            <w:sz w:val="22"/>
            <w:szCs w:val="22"/>
            <w:vertAlign w:val="subscript"/>
          </w:rPr>
          <w:t>D</w:t>
        </w:r>
      </w:ins>
      <w:ins w:id="903" w:author="David Bartel" w:date="2018-02-25T12:34:00Z">
        <w:r w:rsidR="0034045C" w:rsidRPr="00742EFD">
          <w:rPr>
            <w:rFonts w:ascii="Arial" w:hAnsi="Arial" w:cs="Arial"/>
            <w:sz w:val="22"/>
            <w:szCs w:val="22"/>
          </w:rPr>
          <w:t xml:space="preserve"> </w:t>
        </w:r>
      </w:ins>
      <w:ins w:id="904" w:author="David Bartel" w:date="2018-02-25T12:35:00Z">
        <w:r w:rsidR="0034045C" w:rsidRPr="00742EFD">
          <w:rPr>
            <w:rFonts w:ascii="Arial" w:hAnsi="Arial" w:cs="Arial"/>
            <w:sz w:val="22"/>
            <w:szCs w:val="22"/>
          </w:rPr>
          <w:t xml:space="preserve">of any </w:t>
        </w:r>
        <w:r w:rsidR="0034045C" w:rsidRPr="00742EFD">
          <w:rPr>
            <w:rFonts w:ascii="Arial" w:hAnsi="Arial" w:cs="Arial"/>
            <w:i/>
            <w:sz w:val="22"/>
            <w:szCs w:val="22"/>
          </w:rPr>
          <w:t>k</w:t>
        </w:r>
      </w:ins>
      <w:ins w:id="905" w:author="David Bartel" w:date="2018-02-25T12:58:00Z">
        <w:r w:rsidR="00E87844" w:rsidRPr="00742EFD">
          <w:rPr>
            <w:rFonts w:ascii="Arial" w:hAnsi="Arial" w:cs="Arial"/>
            <w:sz w:val="22"/>
            <w:szCs w:val="22"/>
          </w:rPr>
          <w:t>-</w:t>
        </w:r>
      </w:ins>
      <w:proofErr w:type="spellStart"/>
      <w:ins w:id="906" w:author="David Bartel" w:date="2018-02-25T12:35:00Z">
        <w:r w:rsidR="00107352" w:rsidRPr="00742EFD">
          <w:rPr>
            <w:rFonts w:ascii="Arial" w:hAnsi="Arial" w:cs="Arial"/>
            <w:sz w:val="22"/>
            <w:szCs w:val="22"/>
          </w:rPr>
          <w:t>mer</w:t>
        </w:r>
        <w:proofErr w:type="spellEnd"/>
        <w:r w:rsidR="00107352" w:rsidRPr="00742EFD">
          <w:rPr>
            <w:rFonts w:ascii="Arial" w:hAnsi="Arial" w:cs="Arial"/>
            <w:sz w:val="22"/>
            <w:szCs w:val="22"/>
          </w:rPr>
          <w:t xml:space="preserve"> of length ≤</w:t>
        </w:r>
        <w:r w:rsidR="0034045C" w:rsidRPr="00742EFD">
          <w:rPr>
            <w:rFonts w:ascii="Arial" w:hAnsi="Arial" w:cs="Arial"/>
            <w:sz w:val="22"/>
            <w:szCs w:val="22"/>
          </w:rPr>
          <w:t xml:space="preserve">12 </w:t>
        </w:r>
        <w:proofErr w:type="spellStart"/>
        <w:r w:rsidR="0034045C" w:rsidRPr="00742EFD">
          <w:rPr>
            <w:rFonts w:ascii="Arial" w:hAnsi="Arial" w:cs="Arial"/>
            <w:sz w:val="22"/>
            <w:szCs w:val="22"/>
          </w:rPr>
          <w:t>nt</w:t>
        </w:r>
      </w:ins>
      <w:proofErr w:type="spellEnd"/>
      <w:ins w:id="907" w:author="David Bartel" w:date="2018-02-25T12:36:00Z">
        <w:r w:rsidR="0034045C" w:rsidRPr="00742EFD">
          <w:rPr>
            <w:rFonts w:ascii="Arial" w:hAnsi="Arial" w:cs="Arial"/>
            <w:sz w:val="22"/>
            <w:szCs w:val="22"/>
          </w:rPr>
          <w:t xml:space="preserve"> provided the opportunity </w:t>
        </w:r>
      </w:ins>
      <w:ins w:id="908" w:author="David Bartel" w:date="2018-02-25T12:44:00Z">
        <w:r w:rsidR="002B1BB7" w:rsidRPr="00742EFD">
          <w:rPr>
            <w:rFonts w:ascii="Arial" w:hAnsi="Arial" w:cs="Arial"/>
            <w:sz w:val="22"/>
            <w:szCs w:val="22"/>
          </w:rPr>
          <w:t xml:space="preserve">for a </w:t>
        </w:r>
        <w:r w:rsidR="002B1BB7" w:rsidRPr="00742EFD">
          <w:rPr>
            <w:rFonts w:ascii="Arial" w:hAnsi="Arial" w:cs="Arial"/>
            <w:i/>
            <w:sz w:val="22"/>
            <w:szCs w:val="22"/>
          </w:rPr>
          <w:t>de novo</w:t>
        </w:r>
      </w:ins>
      <w:ins w:id="909" w:author="David Bartel" w:date="2018-02-25T12:36:00Z">
        <w:r w:rsidR="0034045C" w:rsidRPr="00742EFD">
          <w:rPr>
            <w:rFonts w:ascii="Arial" w:hAnsi="Arial" w:cs="Arial"/>
            <w:sz w:val="22"/>
            <w:szCs w:val="22"/>
          </w:rPr>
          <w:t xml:space="preserve"> </w:t>
        </w:r>
      </w:ins>
      <w:ins w:id="910" w:author="David Bartel" w:date="2018-02-25T12:44:00Z">
        <w:r w:rsidR="002B1BB7" w:rsidRPr="00742EFD">
          <w:rPr>
            <w:rFonts w:ascii="Arial" w:hAnsi="Arial" w:cs="Arial"/>
            <w:sz w:val="22"/>
            <w:szCs w:val="22"/>
          </w:rPr>
          <w:t>search for sites</w:t>
        </w:r>
      </w:ins>
      <w:ins w:id="911" w:author="David Bartel" w:date="2018-02-25T12:45:00Z">
        <w:r w:rsidR="002B1BB7" w:rsidRPr="00742EFD">
          <w:rPr>
            <w:rFonts w:ascii="Arial" w:hAnsi="Arial" w:cs="Arial"/>
            <w:sz w:val="22"/>
            <w:szCs w:val="22"/>
          </w:rPr>
          <w:t>, without bias from any previous knowledge</w:t>
        </w:r>
      </w:ins>
      <w:ins w:id="912" w:author="David Bartel" w:date="2018-02-25T12:50:00Z">
        <w:r w:rsidR="00335D52" w:rsidRPr="00742EFD">
          <w:rPr>
            <w:rFonts w:ascii="Arial" w:hAnsi="Arial" w:cs="Arial"/>
            <w:sz w:val="22"/>
            <w:szCs w:val="22"/>
          </w:rPr>
          <w:t>,</w:t>
        </w:r>
      </w:ins>
      <w:ins w:id="913" w:author="David Bartel" w:date="2018-02-25T12:45:00Z">
        <w:r w:rsidR="002B1BB7" w:rsidRPr="00742EFD">
          <w:rPr>
            <w:rFonts w:ascii="Arial" w:hAnsi="Arial" w:cs="Arial"/>
            <w:sz w:val="22"/>
            <w:szCs w:val="22"/>
          </w:rPr>
          <w:t xml:space="preserve"> and </w:t>
        </w:r>
      </w:ins>
      <w:ins w:id="914" w:author="David Bartel" w:date="2018-02-25T12:50:00Z">
        <w:r w:rsidR="00335D52" w:rsidRPr="00742EFD">
          <w:rPr>
            <w:rFonts w:ascii="Arial" w:hAnsi="Arial" w:cs="Arial"/>
            <w:sz w:val="22"/>
            <w:szCs w:val="22"/>
          </w:rPr>
          <w:t xml:space="preserve">indeed, </w:t>
        </w:r>
      </w:ins>
      <w:ins w:id="915" w:author="David Bartel" w:date="2018-02-25T12:45:00Z">
        <w:r w:rsidR="002B1BB7" w:rsidRPr="00742EFD">
          <w:rPr>
            <w:rFonts w:ascii="Arial" w:hAnsi="Arial" w:cs="Arial"/>
            <w:sz w:val="22"/>
            <w:szCs w:val="22"/>
          </w:rPr>
          <w:t>without even considering the</w:t>
        </w:r>
      </w:ins>
      <w:ins w:id="916" w:author="David Bartel" w:date="2018-02-25T12:46:00Z">
        <w:r w:rsidR="002B1BB7" w:rsidRPr="00742EFD">
          <w:rPr>
            <w:rFonts w:ascii="Arial" w:hAnsi="Arial" w:cs="Arial"/>
            <w:sz w:val="22"/>
            <w:szCs w:val="22"/>
          </w:rPr>
          <w:t xml:space="preserve"> miRNA</w:t>
        </w:r>
      </w:ins>
      <w:ins w:id="917" w:author="David Bartel" w:date="2018-02-25T12:45:00Z">
        <w:r w:rsidR="002B1BB7" w:rsidRPr="00742EFD">
          <w:rPr>
            <w:rFonts w:ascii="Arial" w:hAnsi="Arial" w:cs="Arial"/>
            <w:sz w:val="22"/>
            <w:szCs w:val="22"/>
          </w:rPr>
          <w:t xml:space="preserve"> sequence</w:t>
        </w:r>
      </w:ins>
      <w:ins w:id="918" w:author="David Bartel" w:date="2018-02-25T12:38:00Z">
        <w:r w:rsidR="00EA30C7" w:rsidRPr="00742EFD">
          <w:rPr>
            <w:rFonts w:ascii="Arial" w:hAnsi="Arial" w:cs="Arial"/>
            <w:sz w:val="22"/>
            <w:szCs w:val="22"/>
          </w:rPr>
          <w:t xml:space="preserve">.  </w:t>
        </w:r>
      </w:ins>
      <w:ins w:id="919" w:author="David Bartel" w:date="2018-03-27T20:32:00Z">
        <w:r w:rsidR="009114D4" w:rsidRPr="00742EFD">
          <w:rPr>
            <w:rFonts w:ascii="Arial" w:hAnsi="Arial" w:cs="Arial"/>
            <w:sz w:val="22"/>
            <w:szCs w:val="22"/>
          </w:rPr>
          <w:t>In this search</w:t>
        </w:r>
      </w:ins>
      <w:del w:id="920" w:author="David Bartel" w:date="2018-02-25T12:25:00Z">
        <w:r w:rsidRPr="00742EFD" w:rsidDel="00E002F5">
          <w:rPr>
            <w:rFonts w:ascii="Arial" w:hAnsi="Arial" w:cs="Arial"/>
            <w:sz w:val="22"/>
            <w:szCs w:val="22"/>
          </w:rPr>
          <w:delText>Considering the unprecedented precision of our approach for characterizing seed-region site binding preferences AGO2-miR-1</w:delText>
        </w:r>
      </w:del>
      <w:del w:id="921" w:author="David Bartel" w:date="2018-02-25T12:47:00Z">
        <w:r w:rsidRPr="00742EFD" w:rsidDel="002B1BB7">
          <w:rPr>
            <w:rFonts w:ascii="Arial" w:hAnsi="Arial" w:cs="Arial"/>
            <w:sz w:val="22"/>
            <w:szCs w:val="22"/>
          </w:rPr>
          <w:delText xml:space="preserve">, we sought to construct a </w:delText>
        </w:r>
        <w:r w:rsidRPr="00742EFD" w:rsidDel="002B1BB7">
          <w:rPr>
            <w:rFonts w:ascii="Arial" w:hAnsi="Arial" w:cs="Arial"/>
            <w:i/>
            <w:sz w:val="22"/>
            <w:szCs w:val="22"/>
          </w:rPr>
          <w:delText>de novo</w:delText>
        </w:r>
        <w:r w:rsidRPr="00742EFD" w:rsidDel="002B1BB7">
          <w:rPr>
            <w:rFonts w:ascii="Arial" w:hAnsi="Arial" w:cs="Arial"/>
            <w:sz w:val="22"/>
            <w:szCs w:val="22"/>
          </w:rPr>
          <w:delText xml:space="preserve"> binding profile for AGO2–miR-1, for the purposes of discovering previously unknown miRNA target modes as well as their likely efficacy in comparison to known sites. To identify binding sites</w:delText>
        </w:r>
      </w:del>
      <w:r w:rsidRPr="00742EFD">
        <w:rPr>
          <w:rFonts w:ascii="Arial" w:hAnsi="Arial" w:cs="Arial"/>
          <w:sz w:val="22"/>
          <w:szCs w:val="22"/>
        </w:rPr>
        <w:t xml:space="preserve">, we </w:t>
      </w:r>
      <w:del w:id="922" w:author="David Bartel" w:date="2018-02-25T13:03:00Z">
        <w:r w:rsidRPr="00742EFD" w:rsidDel="00E10F3C">
          <w:rPr>
            <w:rFonts w:ascii="Arial" w:hAnsi="Arial" w:cs="Arial"/>
            <w:sz w:val="22"/>
            <w:szCs w:val="22"/>
          </w:rPr>
          <w:delText xml:space="preserve">iteratively </w:delText>
        </w:r>
      </w:del>
      <w:r w:rsidRPr="00742EFD">
        <w:rPr>
          <w:rFonts w:ascii="Arial" w:hAnsi="Arial" w:cs="Arial"/>
          <w:sz w:val="22"/>
          <w:szCs w:val="22"/>
        </w:rPr>
        <w:t>1</w:t>
      </w:r>
      <w:del w:id="923" w:author="David Bartel" w:date="2018-02-25T12:50:00Z">
        <w:r w:rsidRPr="00742EFD" w:rsidDel="00335D52">
          <w:rPr>
            <w:rFonts w:ascii="Arial" w:hAnsi="Arial" w:cs="Arial"/>
            <w:sz w:val="22"/>
            <w:szCs w:val="22"/>
          </w:rPr>
          <w:delText>.</w:delText>
        </w:r>
      </w:del>
      <w:r w:rsidRPr="00742EFD">
        <w:rPr>
          <w:rFonts w:ascii="Arial" w:hAnsi="Arial" w:cs="Arial"/>
          <w:sz w:val="22"/>
          <w:szCs w:val="22"/>
        </w:rPr>
        <w:t xml:space="preserve">) calculated the enrichment of all </w:t>
      </w:r>
      <w:del w:id="924" w:author="David Bartel" w:date="2018-02-25T12:54:00Z">
        <w:r w:rsidRPr="00742EFD" w:rsidDel="00E87844">
          <w:rPr>
            <w:rFonts w:ascii="Arial" w:hAnsi="Arial" w:cs="Arial"/>
            <w:sz w:val="22"/>
            <w:szCs w:val="22"/>
          </w:rPr>
          <w:delText xml:space="preserve">possible </w:delText>
        </w:r>
      </w:del>
      <w:del w:id="925" w:author="Sean E. McGeary" w:date="2018-04-06T11:55:00Z">
        <w:r w:rsidRPr="00742EFD" w:rsidDel="003766CB">
          <w:rPr>
            <w:rFonts w:ascii="Arial" w:hAnsi="Arial" w:cs="Arial"/>
            <w:i/>
            <w:sz w:val="22"/>
            <w:szCs w:val="22"/>
          </w:rPr>
          <w:delText>k</w:delText>
        </w:r>
      </w:del>
      <w:ins w:id="926" w:author="Sean E. McGeary" w:date="2018-04-06T11:55:00Z">
        <w:r w:rsidR="003766CB">
          <w:rPr>
            <w:rFonts w:ascii="Arial" w:hAnsi="Arial" w:cs="Arial"/>
            <w:sz w:val="22"/>
            <w:szCs w:val="22"/>
          </w:rPr>
          <w:t>10</w:t>
        </w:r>
      </w:ins>
      <w:ins w:id="927" w:author="David Bartel" w:date="2018-02-25T13:00:00Z">
        <w:del w:id="928" w:author="Sean E. McGeary" w:date="2018-04-06T11:55:00Z">
          <w:r w:rsidR="00E10F3C" w:rsidRPr="00742EFD" w:rsidDel="003766CB">
            <w:rPr>
              <w:rFonts w:ascii="Arial" w:hAnsi="Arial" w:cs="Arial"/>
              <w:sz w:val="22"/>
              <w:szCs w:val="22"/>
            </w:rPr>
            <w:delText>-</w:delText>
          </w:r>
        </w:del>
      </w:ins>
      <w:r w:rsidRPr="00742EFD">
        <w:rPr>
          <w:rFonts w:ascii="Arial" w:hAnsi="Arial" w:cs="Arial"/>
          <w:sz w:val="22"/>
          <w:szCs w:val="22"/>
        </w:rPr>
        <w:t xml:space="preserve">mers </w:t>
      </w:r>
      <w:del w:id="929" w:author="David Bartel" w:date="2018-02-25T12:52:00Z">
        <w:r w:rsidRPr="00742EFD" w:rsidDel="00335D52">
          <w:rPr>
            <w:rFonts w:ascii="Arial" w:hAnsi="Arial" w:cs="Arial"/>
            <w:sz w:val="22"/>
            <w:szCs w:val="22"/>
          </w:rPr>
          <w:delText xml:space="preserve">for </w:delText>
        </w:r>
      </w:del>
      <w:ins w:id="930" w:author="David Bartel" w:date="2018-02-25T12:52:00Z">
        <w:del w:id="931" w:author="Sean E. McGeary" w:date="2018-04-06T11:55:00Z">
          <w:r w:rsidR="00335D52" w:rsidRPr="00742EFD" w:rsidDel="003766CB">
            <w:rPr>
              <w:rFonts w:ascii="Arial" w:hAnsi="Arial" w:cs="Arial"/>
              <w:sz w:val="22"/>
              <w:szCs w:val="22"/>
            </w:rPr>
            <w:delText xml:space="preserve">of </w:delText>
          </w:r>
        </w:del>
      </w:ins>
      <w:del w:id="932" w:author="Sean E. McGeary" w:date="2018-04-06T11:55:00Z">
        <w:r w:rsidRPr="00742EFD" w:rsidDel="003766CB">
          <w:rPr>
            <w:rFonts w:ascii="Arial" w:hAnsi="Arial" w:cs="Arial"/>
            <w:sz w:val="22"/>
            <w:szCs w:val="22"/>
          </w:rPr>
          <w:delText>lengths 5–</w:delText>
        </w:r>
      </w:del>
      <w:ins w:id="933" w:author="David Bartel" w:date="2018-02-27T16:10:00Z">
        <w:del w:id="934" w:author="Sean E. McGeary" w:date="2018-04-06T11:55:00Z">
          <w:r w:rsidR="005740D4" w:rsidRPr="00742EFD" w:rsidDel="003766CB">
            <w:rPr>
              <w:rFonts w:ascii="Arial" w:hAnsi="Arial" w:cs="Arial"/>
              <w:sz w:val="22"/>
              <w:szCs w:val="22"/>
            </w:rPr>
            <w:delText>9</w:delText>
          </w:r>
        </w:del>
      </w:ins>
      <w:del w:id="935" w:author="Sean E. McGeary" w:date="2018-04-06T11:55:00Z">
        <w:r w:rsidRPr="00742EFD" w:rsidDel="003766CB">
          <w:rPr>
            <w:rFonts w:ascii="Arial" w:hAnsi="Arial" w:cs="Arial"/>
            <w:sz w:val="22"/>
            <w:szCs w:val="22"/>
          </w:rPr>
          <w:delText xml:space="preserve">11 nt </w:delText>
        </w:r>
      </w:del>
      <w:r w:rsidRPr="00742EFD">
        <w:rPr>
          <w:rFonts w:ascii="Arial" w:hAnsi="Arial" w:cs="Arial"/>
          <w:sz w:val="22"/>
          <w:szCs w:val="22"/>
        </w:rPr>
        <w:t xml:space="preserve">in the </w:t>
      </w:r>
      <w:ins w:id="936" w:author="David Bartel" w:date="2018-02-25T12:53:00Z">
        <w:r w:rsidR="00335D52" w:rsidRPr="00742EFD">
          <w:rPr>
            <w:rFonts w:ascii="Arial" w:hAnsi="Arial" w:cs="Arial"/>
            <w:sz w:val="22"/>
            <w:szCs w:val="22"/>
          </w:rPr>
          <w:t>bound</w:t>
        </w:r>
      </w:ins>
      <w:ins w:id="937" w:author="David Bartel" w:date="2018-02-25T12:55:00Z">
        <w:r w:rsidR="00E87844" w:rsidRPr="00742EFD">
          <w:rPr>
            <w:rFonts w:ascii="Arial" w:hAnsi="Arial" w:cs="Arial"/>
            <w:sz w:val="22"/>
            <w:szCs w:val="22"/>
          </w:rPr>
          <w:t xml:space="preserve"> RNA, using results from the reaction with</w:t>
        </w:r>
      </w:ins>
      <w:ins w:id="938" w:author="David Bartel" w:date="2018-02-25T12:52:00Z">
        <w:r w:rsidR="00335D52" w:rsidRPr="00742EFD">
          <w:rPr>
            <w:rFonts w:ascii="Arial" w:hAnsi="Arial" w:cs="Arial"/>
            <w:sz w:val="22"/>
            <w:szCs w:val="22"/>
          </w:rPr>
          <w:t xml:space="preserve"> </w:t>
        </w:r>
      </w:ins>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w:t>
      </w:r>
      <w:del w:id="939" w:author="David Bartel" w:date="2018-02-25T12:53:00Z">
        <w:r w:rsidRPr="00742EFD" w:rsidDel="00335D52">
          <w:rPr>
            <w:rFonts w:ascii="Arial" w:hAnsi="Arial" w:cs="Arial"/>
            <w:sz w:val="22"/>
            <w:szCs w:val="22"/>
          </w:rPr>
          <w:delText xml:space="preserve"> bound library</w:delText>
        </w:r>
      </w:del>
      <w:del w:id="940" w:author="David Bartel" w:date="2018-02-25T12:50:00Z">
        <w:r w:rsidRPr="00742EFD" w:rsidDel="00335D52">
          <w:rPr>
            <w:rFonts w:ascii="Arial" w:hAnsi="Arial" w:cs="Arial"/>
            <w:sz w:val="22"/>
            <w:szCs w:val="22"/>
          </w:rPr>
          <w:delText xml:space="preserve"> in</w:delText>
        </w:r>
      </w:del>
      <w:del w:id="941" w:author="David Bartel" w:date="2018-02-25T12:53:00Z">
        <w:r w:rsidRPr="00742EFD" w:rsidDel="00335D52">
          <w:rPr>
            <w:rFonts w:ascii="Arial" w:hAnsi="Arial" w:cs="Arial"/>
            <w:sz w:val="22"/>
            <w:szCs w:val="22"/>
          </w:rPr>
          <w:delText xml:space="preserve"> comparison to the initial randomized pool</w:delText>
        </w:r>
      </w:del>
      <w:r w:rsidRPr="00742EFD">
        <w:rPr>
          <w:rFonts w:ascii="Arial" w:hAnsi="Arial" w:cs="Arial"/>
          <w:sz w:val="22"/>
          <w:szCs w:val="22"/>
        </w:rPr>
        <w:t>, 2</w:t>
      </w:r>
      <w:del w:id="942" w:author="David Bartel" w:date="2018-02-25T20:57:00Z">
        <w:r w:rsidRPr="00742EFD" w:rsidDel="00CD77E1">
          <w:rPr>
            <w:rFonts w:ascii="Arial" w:hAnsi="Arial" w:cs="Arial"/>
            <w:sz w:val="22"/>
            <w:szCs w:val="22"/>
          </w:rPr>
          <w:delText>.</w:delText>
        </w:r>
      </w:del>
      <w:r w:rsidRPr="00742EFD">
        <w:rPr>
          <w:rFonts w:ascii="Arial" w:hAnsi="Arial" w:cs="Arial"/>
          <w:sz w:val="22"/>
          <w:szCs w:val="22"/>
        </w:rPr>
        <w:t xml:space="preserve">) determined the </w:t>
      </w:r>
      <w:r w:rsidRPr="00742EFD">
        <w:rPr>
          <w:rFonts w:ascii="Arial" w:hAnsi="Arial" w:cs="Arial"/>
          <w:i/>
          <w:sz w:val="22"/>
          <w:szCs w:val="22"/>
        </w:rPr>
        <w:t>k</w:t>
      </w:r>
      <w:ins w:id="943"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length for which the top-most enriched </w:t>
      </w:r>
      <w:r w:rsidRPr="00742EFD">
        <w:rPr>
          <w:rFonts w:ascii="Arial" w:hAnsi="Arial" w:cs="Arial"/>
          <w:i/>
          <w:sz w:val="22"/>
          <w:szCs w:val="22"/>
        </w:rPr>
        <w:t>k</w:t>
      </w:r>
      <w:ins w:id="944"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exhibited the greatest relative enrichment compared to the second-most enriched </w:t>
      </w:r>
      <w:r w:rsidRPr="00742EFD">
        <w:rPr>
          <w:rFonts w:ascii="Arial" w:hAnsi="Arial" w:cs="Arial"/>
          <w:i/>
          <w:sz w:val="22"/>
          <w:szCs w:val="22"/>
        </w:rPr>
        <w:t>k</w:t>
      </w:r>
      <w:ins w:id="945"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del w:id="946" w:author="David Bartel" w:date="2018-02-25T20:58:00Z">
        <w:r w:rsidRPr="00742EFD" w:rsidDel="00CD77E1">
          <w:rPr>
            <w:rFonts w:ascii="Arial" w:hAnsi="Arial" w:cs="Arial"/>
            <w:sz w:val="22"/>
            <w:szCs w:val="22"/>
          </w:rPr>
          <w:delText xml:space="preserve">and then </w:delText>
        </w:r>
      </w:del>
      <w:r w:rsidRPr="00742EFD">
        <w:rPr>
          <w:rFonts w:ascii="Arial" w:hAnsi="Arial" w:cs="Arial"/>
          <w:sz w:val="22"/>
          <w:szCs w:val="22"/>
        </w:rPr>
        <w:t>3</w:t>
      </w:r>
      <w:del w:id="947" w:author="David Bartel" w:date="2018-02-25T20:58:00Z">
        <w:r w:rsidRPr="00742EFD" w:rsidDel="00CD77E1">
          <w:rPr>
            <w:rFonts w:ascii="Arial" w:hAnsi="Arial" w:cs="Arial"/>
            <w:sz w:val="22"/>
            <w:szCs w:val="22"/>
          </w:rPr>
          <w:delText>.</w:delText>
        </w:r>
      </w:del>
      <w:r w:rsidRPr="00742EFD">
        <w:rPr>
          <w:rFonts w:ascii="Arial" w:hAnsi="Arial" w:cs="Arial"/>
          <w:sz w:val="22"/>
          <w:szCs w:val="22"/>
        </w:rPr>
        <w:t xml:space="preserve">) designated </w:t>
      </w:r>
      <w:ins w:id="948" w:author="David Bartel" w:date="2018-03-24T20:52:00Z">
        <w:r w:rsidR="00107352" w:rsidRPr="00742EFD">
          <w:rPr>
            <w:rFonts w:ascii="Arial" w:hAnsi="Arial" w:cs="Arial"/>
            <w:sz w:val="22"/>
            <w:szCs w:val="22"/>
          </w:rPr>
          <w:t xml:space="preserve">the </w:t>
        </w:r>
      </w:ins>
      <w:ins w:id="949" w:author="David Bartel" w:date="2018-02-25T13:01:00Z">
        <w:r w:rsidR="00E10F3C" w:rsidRPr="00742EFD">
          <w:rPr>
            <w:rFonts w:ascii="Arial" w:hAnsi="Arial" w:cs="Arial"/>
            <w:sz w:val="22"/>
            <w:szCs w:val="22"/>
          </w:rPr>
          <w:t>top-most enriched</w:t>
        </w:r>
      </w:ins>
      <w:del w:id="950" w:author="David Bartel" w:date="2018-02-25T13:01:00Z">
        <w:r w:rsidRPr="00742EFD" w:rsidDel="00E10F3C">
          <w:rPr>
            <w:rFonts w:ascii="Arial" w:hAnsi="Arial" w:cs="Arial"/>
            <w:sz w:val="22"/>
            <w:szCs w:val="22"/>
          </w:rPr>
          <w:delText>this</w:delText>
        </w:r>
      </w:del>
      <w:r w:rsidRPr="00742EFD">
        <w:rPr>
          <w:rFonts w:ascii="Arial" w:hAnsi="Arial" w:cs="Arial"/>
          <w:sz w:val="22"/>
          <w:szCs w:val="22"/>
        </w:rPr>
        <w:t xml:space="preserve"> </w:t>
      </w:r>
      <w:r w:rsidRPr="00742EFD">
        <w:rPr>
          <w:rFonts w:ascii="Arial" w:hAnsi="Arial" w:cs="Arial"/>
          <w:i/>
          <w:sz w:val="22"/>
          <w:szCs w:val="22"/>
        </w:rPr>
        <w:t>k</w:t>
      </w:r>
      <w:ins w:id="951"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ins w:id="952" w:author="David Bartel" w:date="2018-02-25T13:01:00Z">
        <w:r w:rsidR="00E10F3C" w:rsidRPr="00742EFD">
          <w:rPr>
            <w:rFonts w:ascii="Arial" w:hAnsi="Arial" w:cs="Arial"/>
            <w:sz w:val="22"/>
            <w:szCs w:val="22"/>
          </w:rPr>
          <w:t xml:space="preserve">at this length </w:t>
        </w:r>
      </w:ins>
      <w:r w:rsidRPr="00742EFD">
        <w:rPr>
          <w:rFonts w:ascii="Arial" w:hAnsi="Arial" w:cs="Arial"/>
          <w:sz w:val="22"/>
          <w:szCs w:val="22"/>
        </w:rPr>
        <w:t xml:space="preserve">as the </w:t>
      </w:r>
      <w:ins w:id="953" w:author="David Bartel" w:date="2018-02-25T12:57:00Z">
        <w:r w:rsidR="00E87844" w:rsidRPr="00742EFD">
          <w:rPr>
            <w:rFonts w:ascii="Arial" w:hAnsi="Arial" w:cs="Arial"/>
            <w:sz w:val="22"/>
            <w:szCs w:val="22"/>
          </w:rPr>
          <w:t xml:space="preserve">binding </w:t>
        </w:r>
      </w:ins>
      <w:del w:id="954" w:author="David Bartel" w:date="2018-02-25T12:57:00Z">
        <w:r w:rsidRPr="00742EFD" w:rsidDel="00E87844">
          <w:rPr>
            <w:rFonts w:ascii="Arial" w:hAnsi="Arial" w:cs="Arial"/>
            <w:sz w:val="22"/>
            <w:szCs w:val="22"/>
          </w:rPr>
          <w:delText>motif</w:delText>
        </w:r>
      </w:del>
      <w:ins w:id="955" w:author="David Bartel" w:date="2018-02-25T12:57:00Z">
        <w:r w:rsidR="00E87844" w:rsidRPr="00742EFD">
          <w:rPr>
            <w:rFonts w:ascii="Arial" w:hAnsi="Arial" w:cs="Arial"/>
            <w:sz w:val="22"/>
            <w:szCs w:val="22"/>
          </w:rPr>
          <w:t>site</w:t>
        </w:r>
      </w:ins>
      <w:r w:rsidRPr="00742EFD">
        <w:rPr>
          <w:rFonts w:ascii="Arial" w:hAnsi="Arial" w:cs="Arial"/>
          <w:sz w:val="22"/>
          <w:szCs w:val="22"/>
        </w:rPr>
        <w:t xml:space="preserve">, and </w:t>
      </w:r>
      <w:ins w:id="956" w:author="David Bartel" w:date="2018-02-25T20:58:00Z">
        <w:r w:rsidR="00CD77E1" w:rsidRPr="00742EFD">
          <w:rPr>
            <w:rFonts w:ascii="Arial" w:hAnsi="Arial" w:cs="Arial"/>
            <w:sz w:val="22"/>
            <w:szCs w:val="22"/>
          </w:rPr>
          <w:t xml:space="preserve">4) </w:t>
        </w:r>
      </w:ins>
      <w:r w:rsidRPr="00742EFD">
        <w:rPr>
          <w:rFonts w:ascii="Arial" w:hAnsi="Arial" w:cs="Arial"/>
          <w:sz w:val="22"/>
          <w:szCs w:val="22"/>
        </w:rPr>
        <w:t>removed all reads containing th</w:t>
      </w:r>
      <w:del w:id="957" w:author="David Bartel" w:date="2018-02-25T12:58:00Z">
        <w:r w:rsidRPr="00742EFD" w:rsidDel="00E87844">
          <w:rPr>
            <w:rFonts w:ascii="Arial" w:hAnsi="Arial" w:cs="Arial"/>
            <w:sz w:val="22"/>
            <w:szCs w:val="22"/>
          </w:rPr>
          <w:delText>e motif</w:delText>
        </w:r>
      </w:del>
      <w:ins w:id="958" w:author="David Bartel" w:date="2018-02-25T12:58:00Z">
        <w:r w:rsidR="00E87844" w:rsidRPr="00742EFD">
          <w:rPr>
            <w:rFonts w:ascii="Arial" w:hAnsi="Arial" w:cs="Arial"/>
            <w:sz w:val="22"/>
            <w:szCs w:val="22"/>
          </w:rPr>
          <w:t xml:space="preserve">is </w:t>
        </w:r>
      </w:ins>
      <w:ins w:id="959" w:author="David Bartel" w:date="2018-02-25T20:58:00Z">
        <w:r w:rsidR="00CD77E1" w:rsidRPr="00742EFD">
          <w:rPr>
            <w:rFonts w:ascii="Arial" w:hAnsi="Arial" w:cs="Arial"/>
            <w:sz w:val="22"/>
            <w:szCs w:val="22"/>
          </w:rPr>
          <w:t xml:space="preserve">newly identified </w:t>
        </w:r>
      </w:ins>
      <w:ins w:id="960" w:author="David Bartel" w:date="2018-02-25T12:58:00Z">
        <w:r w:rsidR="00E87844" w:rsidRPr="00742EFD">
          <w:rPr>
            <w:rFonts w:ascii="Arial" w:hAnsi="Arial" w:cs="Arial"/>
            <w:sz w:val="22"/>
            <w:szCs w:val="22"/>
          </w:rPr>
          <w:t>site</w:t>
        </w:r>
      </w:ins>
      <w:r w:rsidRPr="00742EFD">
        <w:rPr>
          <w:rFonts w:ascii="Arial" w:hAnsi="Arial" w:cs="Arial"/>
          <w:sz w:val="22"/>
          <w:szCs w:val="22"/>
        </w:rPr>
        <w:t xml:space="preserve"> from both the </w:t>
      </w:r>
      <w:del w:id="961" w:author="David Bartel" w:date="2018-02-25T13:02:00Z">
        <w:r w:rsidRPr="00742EFD" w:rsidDel="00E10F3C">
          <w:rPr>
            <w:rFonts w:ascii="Arial" w:hAnsi="Arial" w:cs="Arial"/>
            <w:sz w:val="22"/>
            <w:szCs w:val="22"/>
          </w:rPr>
          <w:delText>72 pM</w:delText>
        </w:r>
      </w:del>
      <w:ins w:id="962" w:author="David Bartel" w:date="2018-02-25T13:02:00Z">
        <w:r w:rsidR="00E10F3C" w:rsidRPr="00742EFD">
          <w:rPr>
            <w:rFonts w:ascii="Arial" w:hAnsi="Arial" w:cs="Arial"/>
            <w:sz w:val="22"/>
            <w:szCs w:val="22"/>
          </w:rPr>
          <w:t>bound</w:t>
        </w:r>
      </w:ins>
      <w:r w:rsidRPr="00742EFD">
        <w:rPr>
          <w:rFonts w:ascii="Arial" w:hAnsi="Arial" w:cs="Arial"/>
          <w:sz w:val="22"/>
          <w:szCs w:val="22"/>
        </w:rPr>
        <w:t xml:space="preserve"> and input libraries. </w:t>
      </w:r>
      <w:del w:id="963" w:author="David Bartel" w:date="2018-02-25T13:03:00Z">
        <w:r w:rsidRPr="00742EFD" w:rsidDel="00E10F3C">
          <w:rPr>
            <w:rFonts w:ascii="Arial" w:hAnsi="Arial" w:cs="Arial"/>
            <w:sz w:val="22"/>
            <w:szCs w:val="22"/>
          </w:rPr>
          <w:delText>We performed this iterative</w:delText>
        </w:r>
      </w:del>
      <w:ins w:id="964" w:author="David Bartel" w:date="2018-02-25T13:03:00Z">
        <w:r w:rsidR="00E10F3C" w:rsidRPr="00742EFD">
          <w:rPr>
            <w:rFonts w:ascii="Arial" w:hAnsi="Arial" w:cs="Arial"/>
            <w:sz w:val="22"/>
            <w:szCs w:val="22"/>
          </w:rPr>
          <w:t xml:space="preserve"> These </w:t>
        </w:r>
      </w:ins>
      <w:ins w:id="965" w:author="David Bartel" w:date="2018-02-25T20:59:00Z">
        <w:r w:rsidR="00CD77E1" w:rsidRPr="00742EFD">
          <w:rPr>
            <w:rFonts w:ascii="Arial" w:hAnsi="Arial" w:cs="Arial"/>
            <w:sz w:val="22"/>
            <w:szCs w:val="22"/>
          </w:rPr>
          <w:t>four</w:t>
        </w:r>
      </w:ins>
      <w:ins w:id="966" w:author="David Bartel" w:date="2018-02-25T13:03:00Z">
        <w:r w:rsidR="00E10F3C" w:rsidRPr="00742EFD">
          <w:rPr>
            <w:rFonts w:ascii="Arial" w:hAnsi="Arial" w:cs="Arial"/>
            <w:sz w:val="22"/>
            <w:szCs w:val="22"/>
          </w:rPr>
          <w:t xml:space="preserve"> steps were iterated</w:t>
        </w:r>
      </w:ins>
      <w:r w:rsidRPr="00742EFD">
        <w:rPr>
          <w:rFonts w:ascii="Arial" w:hAnsi="Arial" w:cs="Arial"/>
          <w:sz w:val="22"/>
          <w:szCs w:val="22"/>
        </w:rPr>
        <w:t xml:space="preserve"> </w:t>
      </w:r>
      <w:commentRangeStart w:id="967"/>
      <w:del w:id="968" w:author="David Bartel" w:date="2018-02-25T13:03:00Z">
        <w:r w:rsidRPr="00742EFD" w:rsidDel="00E10F3C">
          <w:rPr>
            <w:rFonts w:ascii="Arial" w:hAnsi="Arial" w:cs="Arial"/>
            <w:sz w:val="22"/>
            <w:szCs w:val="22"/>
          </w:rPr>
          <w:delText xml:space="preserve">procedure </w:delText>
        </w:r>
      </w:del>
      <w:r w:rsidRPr="00742EFD">
        <w:rPr>
          <w:rFonts w:ascii="Arial" w:hAnsi="Arial" w:cs="Arial"/>
          <w:sz w:val="22"/>
          <w:szCs w:val="22"/>
        </w:rPr>
        <w:t xml:space="preserve">until </w:t>
      </w:r>
      <w:del w:id="969" w:author="David Bartel" w:date="2018-02-25T13:04:00Z">
        <w:r w:rsidRPr="00742EFD" w:rsidDel="00090866">
          <w:rPr>
            <w:rFonts w:ascii="Arial" w:hAnsi="Arial" w:cs="Arial"/>
            <w:sz w:val="22"/>
            <w:szCs w:val="22"/>
          </w:rPr>
          <w:delText>we were left with</w:delText>
        </w:r>
      </w:del>
      <w:ins w:id="970" w:author="David Bartel" w:date="2018-02-25T13:04:00Z">
        <w:r w:rsidR="00090866" w:rsidRPr="00742EFD">
          <w:rPr>
            <w:rFonts w:ascii="Arial" w:hAnsi="Arial" w:cs="Arial"/>
            <w:sz w:val="22"/>
            <w:szCs w:val="22"/>
          </w:rPr>
          <w:t>no</w:t>
        </w:r>
      </w:ins>
      <w:r w:rsidRPr="00742EFD">
        <w:rPr>
          <w:rFonts w:ascii="Arial" w:hAnsi="Arial" w:cs="Arial"/>
          <w:sz w:val="22"/>
          <w:szCs w:val="22"/>
        </w:rPr>
        <w:t xml:space="preserve"> </w:t>
      </w:r>
      <w:ins w:id="971" w:author="David Bartel" w:date="2018-02-27T16:10:00Z">
        <w:r w:rsidR="005740D4" w:rsidRPr="00742EFD">
          <w:rPr>
            <w:rFonts w:ascii="Arial" w:hAnsi="Arial" w:cs="Arial"/>
            <w:sz w:val="22"/>
            <w:szCs w:val="22"/>
          </w:rPr>
          <w:t>9</w:t>
        </w:r>
      </w:ins>
      <w:del w:id="972" w:author="David Bartel" w:date="2018-02-27T16:10:00Z">
        <w:r w:rsidRPr="00742EFD" w:rsidDel="005740D4">
          <w:rPr>
            <w:rFonts w:ascii="Arial" w:hAnsi="Arial" w:cs="Arial"/>
            <w:sz w:val="22"/>
            <w:szCs w:val="22"/>
          </w:rPr>
          <w:delText>11</w:delText>
        </w:r>
      </w:del>
      <w:ins w:id="973" w:author="David Bartel" w:date="2018-02-25T13:04:00Z">
        <w:r w:rsidR="00090866" w:rsidRPr="00742EFD">
          <w:rPr>
            <w:rFonts w:ascii="Arial" w:hAnsi="Arial" w:cs="Arial"/>
            <w:sz w:val="22"/>
            <w:szCs w:val="22"/>
          </w:rPr>
          <w:t>-</w:t>
        </w:r>
      </w:ins>
      <w:del w:id="974" w:author="David Bartel" w:date="2018-03-27T20:34:00Z">
        <w:r w:rsidRPr="00742EFD" w:rsidDel="009114D4">
          <w:rPr>
            <w:rFonts w:ascii="Arial" w:hAnsi="Arial" w:cs="Arial"/>
            <w:sz w:val="22"/>
            <w:szCs w:val="22"/>
          </w:rPr>
          <w:delText xml:space="preserve">mer </w:delText>
        </w:r>
      </w:del>
      <w:ins w:id="975" w:author="David Bartel" w:date="2018-03-27T20:34:00Z">
        <w:r w:rsidR="009114D4" w:rsidRPr="00742EFD">
          <w:rPr>
            <w:rFonts w:ascii="Arial" w:hAnsi="Arial" w:cs="Arial"/>
            <w:sz w:val="22"/>
            <w:szCs w:val="22"/>
          </w:rPr>
          <w:t xml:space="preserve">nt </w:t>
        </w:r>
      </w:ins>
      <w:r w:rsidRPr="00742EFD">
        <w:rPr>
          <w:rFonts w:ascii="Arial" w:hAnsi="Arial" w:cs="Arial"/>
          <w:sz w:val="22"/>
          <w:szCs w:val="22"/>
        </w:rPr>
        <w:t>mo</w:t>
      </w:r>
      <w:ins w:id="976" w:author="David Bartel" w:date="2018-02-25T13:05:00Z">
        <w:r w:rsidR="00090866" w:rsidRPr="00742EFD">
          <w:rPr>
            <w:rFonts w:ascii="Arial" w:hAnsi="Arial" w:cs="Arial"/>
            <w:sz w:val="22"/>
            <w:szCs w:val="22"/>
          </w:rPr>
          <w:t>t</w:t>
        </w:r>
      </w:ins>
      <w:del w:id="977" w:author="David Bartel" w:date="2018-02-25T13:05:00Z">
        <w:r w:rsidRPr="00742EFD" w:rsidDel="00090866">
          <w:rPr>
            <w:rFonts w:ascii="Arial" w:hAnsi="Arial" w:cs="Arial"/>
            <w:sz w:val="22"/>
            <w:szCs w:val="22"/>
          </w:rPr>
          <w:delText>f</w:delText>
        </w:r>
      </w:del>
      <w:r w:rsidRPr="00742EFD">
        <w:rPr>
          <w:rFonts w:ascii="Arial" w:hAnsi="Arial" w:cs="Arial"/>
          <w:sz w:val="22"/>
          <w:szCs w:val="22"/>
        </w:rPr>
        <w:t>i</w:t>
      </w:r>
      <w:ins w:id="978" w:author="David Bartel" w:date="2018-02-25T13:05:00Z">
        <w:r w:rsidR="00090866" w:rsidRPr="00742EFD">
          <w:rPr>
            <w:rFonts w:ascii="Arial" w:hAnsi="Arial" w:cs="Arial"/>
            <w:sz w:val="22"/>
            <w:szCs w:val="22"/>
          </w:rPr>
          <w:t>f</w:t>
        </w:r>
      </w:ins>
      <w:del w:id="979" w:author="David Bartel" w:date="2018-02-25T13:05:00Z">
        <w:r w:rsidRPr="00742EFD" w:rsidDel="00090866">
          <w:rPr>
            <w:rFonts w:ascii="Arial" w:hAnsi="Arial" w:cs="Arial"/>
            <w:sz w:val="22"/>
            <w:szCs w:val="22"/>
          </w:rPr>
          <w:delText>t</w:delText>
        </w:r>
      </w:del>
      <w:del w:id="980" w:author="David Bartel" w:date="2018-02-25T13:04:00Z">
        <w:r w:rsidRPr="00742EFD" w:rsidDel="00090866">
          <w:rPr>
            <w:rFonts w:ascii="Arial" w:hAnsi="Arial" w:cs="Arial"/>
            <w:sz w:val="22"/>
            <w:szCs w:val="22"/>
          </w:rPr>
          <w:delText>s</w:delText>
        </w:r>
      </w:del>
      <w:r w:rsidRPr="00742EFD">
        <w:rPr>
          <w:rFonts w:ascii="Arial" w:hAnsi="Arial" w:cs="Arial"/>
          <w:sz w:val="22"/>
          <w:szCs w:val="22"/>
        </w:rPr>
        <w:t xml:space="preserve"> </w:t>
      </w:r>
      <w:del w:id="981" w:author="David Bartel" w:date="2018-02-25T13:05:00Z">
        <w:r w:rsidRPr="00742EFD" w:rsidDel="00090866">
          <w:rPr>
            <w:rFonts w:ascii="Arial" w:hAnsi="Arial" w:cs="Arial"/>
            <w:sz w:val="22"/>
            <w:szCs w:val="22"/>
          </w:rPr>
          <w:delText xml:space="preserve">with </w:delText>
        </w:r>
      </w:del>
      <w:ins w:id="982" w:author="David Bartel" w:date="2018-02-25T13:05:00Z">
        <w:r w:rsidR="00090866" w:rsidRPr="00742EFD">
          <w:rPr>
            <w:rFonts w:ascii="Arial" w:hAnsi="Arial" w:cs="Arial"/>
            <w:sz w:val="22"/>
            <w:szCs w:val="22"/>
          </w:rPr>
          <w:t xml:space="preserve">remained that was </w:t>
        </w:r>
      </w:ins>
      <w:r w:rsidRPr="00742EFD">
        <w:rPr>
          <w:rFonts w:ascii="Arial" w:hAnsi="Arial" w:cs="Arial"/>
          <w:sz w:val="22"/>
          <w:szCs w:val="22"/>
        </w:rPr>
        <w:t>enrich</w:t>
      </w:r>
      <w:ins w:id="983" w:author="David Bartel" w:date="2018-02-25T13:05:00Z">
        <w:r w:rsidR="00090866" w:rsidRPr="00742EFD">
          <w:rPr>
            <w:rFonts w:ascii="Arial" w:hAnsi="Arial" w:cs="Arial"/>
            <w:sz w:val="22"/>
            <w:szCs w:val="22"/>
          </w:rPr>
          <w:t>ed</w:t>
        </w:r>
      </w:ins>
      <w:del w:id="984" w:author="David Bartel" w:date="2018-02-25T13:05:00Z">
        <w:r w:rsidRPr="00742EFD" w:rsidDel="00090866">
          <w:rPr>
            <w:rFonts w:ascii="Arial" w:hAnsi="Arial" w:cs="Arial"/>
            <w:sz w:val="22"/>
            <w:szCs w:val="22"/>
          </w:rPr>
          <w:delText>ment values</w:delText>
        </w:r>
      </w:del>
      <w:r w:rsidRPr="00742EFD">
        <w:rPr>
          <w:rFonts w:ascii="Arial" w:hAnsi="Arial" w:cs="Arial"/>
          <w:sz w:val="22"/>
          <w:szCs w:val="22"/>
        </w:rPr>
        <w:t xml:space="preserve"> </w:t>
      </w:r>
      <w:del w:id="985" w:author="David Bartel" w:date="2018-02-25T13:05:00Z">
        <w:r w:rsidRPr="00742EFD" w:rsidDel="00090866">
          <w:rPr>
            <w:rFonts w:ascii="Arial" w:hAnsi="Arial" w:cs="Arial"/>
            <w:sz w:val="22"/>
            <w:szCs w:val="22"/>
          </w:rPr>
          <w:delText xml:space="preserve">&lt; </w:delText>
        </w:r>
      </w:del>
      <w:ins w:id="986" w:author="David Bartel" w:date="2018-02-25T13:05:00Z">
        <w:r w:rsidR="00090866" w:rsidRPr="00742EFD">
          <w:rPr>
            <w:rFonts w:ascii="Arial" w:hAnsi="Arial" w:cs="Arial"/>
            <w:sz w:val="22"/>
            <w:szCs w:val="22"/>
          </w:rPr>
          <w:t xml:space="preserve">≥ </w:t>
        </w:r>
      </w:ins>
      <w:r w:rsidRPr="00742EFD">
        <w:rPr>
          <w:rFonts w:ascii="Arial" w:hAnsi="Arial" w:cs="Arial"/>
          <w:sz w:val="22"/>
          <w:szCs w:val="22"/>
        </w:rPr>
        <w:t>2-fold.</w:t>
      </w:r>
      <w:commentRangeEnd w:id="967"/>
      <w:r w:rsidR="0055622B" w:rsidRPr="00742EFD">
        <w:rPr>
          <w:rStyle w:val="CommentReference"/>
          <w:rFonts w:ascii="Arial" w:eastAsiaTheme="minorHAnsi" w:hAnsi="Arial" w:cs="Arial"/>
          <w:sz w:val="22"/>
          <w:szCs w:val="22"/>
        </w:rPr>
        <w:commentReference w:id="967"/>
      </w:r>
      <w:r w:rsidRPr="00742EFD">
        <w:rPr>
          <w:rFonts w:ascii="Arial" w:hAnsi="Arial" w:cs="Arial"/>
          <w:sz w:val="22"/>
          <w:szCs w:val="22"/>
        </w:rPr>
        <w:t xml:space="preserve"> </w:t>
      </w:r>
      <w:ins w:id="987" w:author="David Bartel" w:date="2018-02-25T21:03:00Z">
        <w:r w:rsidR="0055622B" w:rsidRPr="00742EFD">
          <w:rPr>
            <w:rFonts w:ascii="Arial" w:hAnsi="Arial" w:cs="Arial"/>
            <w:sz w:val="22"/>
            <w:szCs w:val="22"/>
          </w:rPr>
          <w:t xml:space="preserve"> </w:t>
        </w:r>
      </w:ins>
      <w:r w:rsidRPr="00742EFD">
        <w:rPr>
          <w:rFonts w:ascii="Arial" w:hAnsi="Arial" w:cs="Arial"/>
          <w:sz w:val="22"/>
          <w:szCs w:val="22"/>
        </w:rPr>
        <w:t>We then fit the binding model to this expanded list of site-types (Fig</w:t>
      </w:r>
      <w:ins w:id="988" w:author="David Bartel" w:date="2018-02-25T13:06:00Z">
        <w:r w:rsidR="00090866" w:rsidRPr="00742EFD">
          <w:rPr>
            <w:rFonts w:ascii="Arial" w:hAnsi="Arial" w:cs="Arial"/>
            <w:sz w:val="22"/>
            <w:szCs w:val="22"/>
          </w:rPr>
          <w:t>.</w:t>
        </w:r>
      </w:ins>
      <w:del w:id="989" w:author="David Bartel" w:date="2018-02-25T13:06:00Z">
        <w:r w:rsidRPr="00742EFD" w:rsidDel="00090866">
          <w:rPr>
            <w:rFonts w:ascii="Arial" w:hAnsi="Arial" w:cs="Arial"/>
            <w:sz w:val="22"/>
            <w:szCs w:val="22"/>
          </w:rPr>
          <w:delText>ure</w:delText>
        </w:r>
      </w:del>
      <w:r w:rsidRPr="00742EFD">
        <w:rPr>
          <w:rFonts w:ascii="Arial" w:hAnsi="Arial" w:cs="Arial"/>
          <w:sz w:val="22"/>
          <w:szCs w:val="22"/>
        </w:rPr>
        <w:t xml:space="preserve"> 1E</w:t>
      </w:r>
      <w:del w:id="990" w:author="David Bartel" w:date="2018-02-25T13:06:00Z">
        <w:r w:rsidRPr="00742EFD" w:rsidDel="00090866">
          <w:rPr>
            <w:rFonts w:ascii="Arial" w:hAnsi="Arial" w:cs="Arial"/>
            <w:sz w:val="22"/>
            <w:szCs w:val="22"/>
          </w:rPr>
          <w:delText>, F</w:delText>
        </w:r>
      </w:del>
      <w:r w:rsidRPr="00742EFD">
        <w:rPr>
          <w:rFonts w:ascii="Arial" w:hAnsi="Arial" w:cs="Arial"/>
          <w:sz w:val="22"/>
          <w:szCs w:val="22"/>
        </w:rPr>
        <w:t xml:space="preserve">). This </w:t>
      </w:r>
      <w:ins w:id="991" w:author="David Bartel" w:date="2018-02-25T13:06:00Z">
        <w:r w:rsidR="00090866" w:rsidRPr="00742EFD">
          <w:rPr>
            <w:rFonts w:ascii="Arial" w:hAnsi="Arial" w:cs="Arial"/>
            <w:sz w:val="22"/>
            <w:szCs w:val="22"/>
          </w:rPr>
          <w:t xml:space="preserve">unbiased </w:t>
        </w:r>
      </w:ins>
      <w:r w:rsidRPr="00742EFD">
        <w:rPr>
          <w:rFonts w:ascii="Arial" w:hAnsi="Arial" w:cs="Arial"/>
          <w:sz w:val="22"/>
          <w:szCs w:val="22"/>
        </w:rPr>
        <w:t xml:space="preserve">approach demonstrated that the 8mer, 7mer-m8, and 7mer-A1, and 6mer </w:t>
      </w:r>
      <w:ins w:id="992" w:author="David Bartel" w:date="2018-03-24T20:53:00Z">
        <w:r w:rsidR="00107352" w:rsidRPr="00742EFD">
          <w:rPr>
            <w:rFonts w:ascii="Arial" w:hAnsi="Arial" w:cs="Arial"/>
            <w:sz w:val="22"/>
            <w:szCs w:val="22"/>
          </w:rPr>
          <w:t xml:space="preserve">sites to miR-1 </w:t>
        </w:r>
      </w:ins>
      <w:del w:id="993" w:author="David Bartel" w:date="2018-02-25T13:07:00Z">
        <w:r w:rsidRPr="00742EFD" w:rsidDel="00090866">
          <w:rPr>
            <w:rFonts w:ascii="Arial" w:hAnsi="Arial" w:cs="Arial"/>
            <w:sz w:val="22"/>
            <w:szCs w:val="22"/>
          </w:rPr>
          <w:delText xml:space="preserve">site types </w:delText>
        </w:r>
      </w:del>
      <w:r w:rsidRPr="00742EFD">
        <w:rPr>
          <w:rFonts w:ascii="Arial" w:hAnsi="Arial" w:cs="Arial"/>
          <w:sz w:val="22"/>
          <w:szCs w:val="22"/>
        </w:rPr>
        <w:t xml:space="preserve">were indeed </w:t>
      </w:r>
      <w:del w:id="994" w:author="David Bartel" w:date="2018-02-25T13:07:00Z">
        <w:r w:rsidRPr="00742EFD" w:rsidDel="00090866">
          <w:rPr>
            <w:rFonts w:ascii="Arial" w:hAnsi="Arial" w:cs="Arial"/>
            <w:sz w:val="22"/>
            <w:szCs w:val="22"/>
          </w:rPr>
          <w:delText xml:space="preserve">still </w:delText>
        </w:r>
      </w:del>
      <w:r w:rsidRPr="00742EFD">
        <w:rPr>
          <w:rFonts w:ascii="Arial" w:hAnsi="Arial" w:cs="Arial"/>
          <w:sz w:val="22"/>
          <w:szCs w:val="22"/>
        </w:rPr>
        <w:t>the highest</w:t>
      </w:r>
      <w:ins w:id="995" w:author="David Bartel" w:date="2018-02-25T13:07:00Z">
        <w:r w:rsidR="00090866" w:rsidRPr="00742EFD">
          <w:rPr>
            <w:rFonts w:ascii="Arial" w:hAnsi="Arial" w:cs="Arial"/>
            <w:sz w:val="22"/>
            <w:szCs w:val="22"/>
          </w:rPr>
          <w:t>-</w:t>
        </w:r>
      </w:ins>
      <w:del w:id="996" w:author="David Bartel" w:date="2018-02-25T13:07:00Z">
        <w:r w:rsidRPr="00742EFD" w:rsidDel="00090866">
          <w:rPr>
            <w:rFonts w:ascii="Arial" w:hAnsi="Arial" w:cs="Arial"/>
            <w:sz w:val="22"/>
            <w:szCs w:val="22"/>
          </w:rPr>
          <w:delText xml:space="preserve"> </w:delText>
        </w:r>
      </w:del>
      <w:r w:rsidRPr="00742EFD">
        <w:rPr>
          <w:rFonts w:ascii="Arial" w:hAnsi="Arial" w:cs="Arial"/>
          <w:sz w:val="22"/>
          <w:szCs w:val="22"/>
        </w:rPr>
        <w:t xml:space="preserve">affinity </w:t>
      </w:r>
      <w:del w:id="997" w:author="David Bartel" w:date="2018-02-25T13:08:00Z">
        <w:r w:rsidRPr="00742EFD" w:rsidDel="00090866">
          <w:rPr>
            <w:rFonts w:ascii="Arial" w:hAnsi="Arial" w:cs="Arial"/>
            <w:sz w:val="22"/>
            <w:szCs w:val="22"/>
          </w:rPr>
          <w:delText>motifs</w:delText>
        </w:r>
      </w:del>
      <w:ins w:id="998" w:author="David Bartel" w:date="2018-02-25T13:08:00Z">
        <w:r w:rsidR="00090866" w:rsidRPr="00742EFD">
          <w:rPr>
            <w:rFonts w:ascii="Arial" w:hAnsi="Arial" w:cs="Arial"/>
            <w:sz w:val="22"/>
            <w:szCs w:val="22"/>
          </w:rPr>
          <w:t xml:space="preserve">site types of lengths </w:t>
        </w:r>
      </w:ins>
      <w:ins w:id="999" w:author="David Bartel" w:date="2018-02-25T13:09:00Z">
        <w:r w:rsidR="00107352" w:rsidRPr="00742EFD">
          <w:rPr>
            <w:rFonts w:ascii="Arial" w:hAnsi="Arial" w:cs="Arial"/>
            <w:sz w:val="22"/>
            <w:szCs w:val="22"/>
          </w:rPr>
          <w:t>≤</w:t>
        </w:r>
        <w:r w:rsidR="004B3707" w:rsidRPr="00742EFD">
          <w:rPr>
            <w:rFonts w:ascii="Arial" w:hAnsi="Arial" w:cs="Arial"/>
            <w:sz w:val="22"/>
            <w:szCs w:val="22"/>
          </w:rPr>
          <w:t xml:space="preserve">11 </w:t>
        </w:r>
        <w:proofErr w:type="spellStart"/>
        <w:r w:rsidR="004B3707" w:rsidRPr="00742EFD">
          <w:rPr>
            <w:rFonts w:ascii="Arial" w:hAnsi="Arial" w:cs="Arial"/>
            <w:sz w:val="22"/>
            <w:szCs w:val="22"/>
          </w:rPr>
          <w:t>nt</w:t>
        </w:r>
      </w:ins>
      <w:proofErr w:type="spellEnd"/>
      <w:r w:rsidRPr="00742EFD">
        <w:rPr>
          <w:rFonts w:ascii="Arial" w:hAnsi="Arial" w:cs="Arial"/>
          <w:sz w:val="22"/>
          <w:szCs w:val="22"/>
        </w:rPr>
        <w:t xml:space="preserve">, and also identified novel </w:t>
      </w:r>
      <w:del w:id="1000" w:author="David Bartel" w:date="2018-02-25T13:09:00Z">
        <w:r w:rsidRPr="00742EFD" w:rsidDel="004B3707">
          <w:rPr>
            <w:rFonts w:ascii="Arial" w:hAnsi="Arial" w:cs="Arial"/>
            <w:sz w:val="22"/>
            <w:szCs w:val="22"/>
          </w:rPr>
          <w:delText>modes of miRNA–target engagement</w:delText>
        </w:r>
      </w:del>
      <w:ins w:id="1001" w:author="David Bartel" w:date="2018-02-25T13:09:00Z">
        <w:r w:rsidR="004B3707" w:rsidRPr="00742EFD">
          <w:rPr>
            <w:rFonts w:ascii="Arial" w:hAnsi="Arial" w:cs="Arial"/>
            <w:sz w:val="22"/>
            <w:szCs w:val="22"/>
          </w:rPr>
          <w:t>site types</w:t>
        </w:r>
      </w:ins>
      <w:r w:rsidRPr="00742EFD">
        <w:rPr>
          <w:rFonts w:ascii="Arial" w:hAnsi="Arial" w:cs="Arial"/>
          <w:sz w:val="22"/>
          <w:szCs w:val="22"/>
        </w:rPr>
        <w:t xml:space="preserve"> with binding affinity </w:t>
      </w:r>
      <w:del w:id="1002" w:author="David Bartel" w:date="2018-02-25T13:09:00Z">
        <w:r w:rsidRPr="00742EFD" w:rsidDel="004B3707">
          <w:rPr>
            <w:rFonts w:ascii="Arial" w:hAnsi="Arial" w:cs="Arial"/>
            <w:sz w:val="22"/>
            <w:szCs w:val="22"/>
          </w:rPr>
          <w:delText xml:space="preserve">similar </w:delText>
        </w:r>
      </w:del>
      <w:ins w:id="1003" w:author="David Bartel" w:date="2018-02-25T13:09:00Z">
        <w:r w:rsidR="004B3707" w:rsidRPr="00742EFD">
          <w:rPr>
            <w:rFonts w:ascii="Arial" w:hAnsi="Arial" w:cs="Arial"/>
            <w:sz w:val="22"/>
            <w:szCs w:val="22"/>
          </w:rPr>
          <w:t xml:space="preserve">resembling </w:t>
        </w:r>
      </w:ins>
      <w:del w:id="1004" w:author="David Bartel" w:date="2018-03-24T20:54:00Z">
        <w:r w:rsidRPr="00742EFD" w:rsidDel="00107352">
          <w:rPr>
            <w:rFonts w:ascii="Arial" w:hAnsi="Arial" w:cs="Arial"/>
            <w:sz w:val="22"/>
            <w:szCs w:val="22"/>
          </w:rPr>
          <w:delText xml:space="preserve">to </w:delText>
        </w:r>
      </w:del>
      <w:r w:rsidRPr="00742EFD">
        <w:rPr>
          <w:rFonts w:ascii="Arial" w:hAnsi="Arial" w:cs="Arial"/>
          <w:sz w:val="22"/>
          <w:szCs w:val="22"/>
        </w:rPr>
        <w:t>that of the 6mer-m8 and the 6mer-A1</w:t>
      </w:r>
      <w:ins w:id="1005" w:author="David Bartel" w:date="2018-03-27T20:40:00Z">
        <w:r w:rsidR="00AD084F" w:rsidRPr="00742EFD">
          <w:rPr>
            <w:rFonts w:ascii="Arial" w:hAnsi="Arial" w:cs="Arial"/>
            <w:sz w:val="22"/>
            <w:szCs w:val="22"/>
          </w:rPr>
          <w:t xml:space="preserve"> (Fig. 1F)</w:t>
        </w:r>
      </w:ins>
      <w:r w:rsidRPr="00742EFD">
        <w:rPr>
          <w:rFonts w:ascii="Arial" w:hAnsi="Arial" w:cs="Arial"/>
          <w:sz w:val="22"/>
          <w:szCs w:val="22"/>
        </w:rPr>
        <w:t xml:space="preserve">. Comparison of these </w:t>
      </w:r>
      <w:del w:id="1006" w:author="David Bartel" w:date="2018-02-25T13:10:00Z">
        <w:r w:rsidRPr="00742EFD" w:rsidDel="004B3707">
          <w:rPr>
            <w:rFonts w:ascii="Arial" w:hAnsi="Arial" w:cs="Arial"/>
            <w:sz w:val="22"/>
            <w:szCs w:val="22"/>
          </w:rPr>
          <w:delText xml:space="preserve">motifs </w:delText>
        </w:r>
      </w:del>
      <w:ins w:id="1007" w:author="David Bartel" w:date="2018-02-25T13:10:00Z">
        <w:r w:rsidR="004B3707" w:rsidRPr="00742EFD">
          <w:rPr>
            <w:rFonts w:ascii="Arial" w:hAnsi="Arial" w:cs="Arial"/>
            <w:sz w:val="22"/>
            <w:szCs w:val="22"/>
          </w:rPr>
          <w:t xml:space="preserve">sites </w:t>
        </w:r>
      </w:ins>
      <w:r w:rsidRPr="00742EFD">
        <w:rPr>
          <w:rFonts w:ascii="Arial" w:hAnsi="Arial" w:cs="Arial"/>
          <w:sz w:val="22"/>
          <w:szCs w:val="22"/>
        </w:rPr>
        <w:t xml:space="preserve">to the sequence of miR-1 revealed that miR-1 can tolerate </w:t>
      </w:r>
      <w:ins w:id="1008" w:author="David Bartel" w:date="2018-03-27T20:37:00Z">
        <w:r w:rsidR="009114D4" w:rsidRPr="00742EFD">
          <w:rPr>
            <w:rFonts w:ascii="Arial" w:hAnsi="Arial" w:cs="Arial"/>
            <w:sz w:val="22"/>
            <w:szCs w:val="22"/>
          </w:rPr>
          <w:t xml:space="preserve">either </w:t>
        </w:r>
      </w:ins>
      <w:r w:rsidRPr="00742EFD">
        <w:rPr>
          <w:rFonts w:ascii="Arial" w:hAnsi="Arial" w:cs="Arial"/>
          <w:sz w:val="22"/>
          <w:szCs w:val="22"/>
        </w:rPr>
        <w:t xml:space="preserve">a wobble G or a mismatched U at position 6, a bulged U somewhere between positions 4 and 6, </w:t>
      </w:r>
      <w:ins w:id="1009" w:author="David Bartel" w:date="2018-02-25T21:04:00Z">
        <w:r w:rsidR="0055622B" w:rsidRPr="00742EFD">
          <w:rPr>
            <w:rFonts w:ascii="Arial" w:hAnsi="Arial" w:cs="Arial"/>
            <w:sz w:val="22"/>
            <w:szCs w:val="22"/>
          </w:rPr>
          <w:t xml:space="preserve">or </w:t>
        </w:r>
      </w:ins>
      <w:r w:rsidRPr="00742EFD">
        <w:rPr>
          <w:rFonts w:ascii="Arial" w:hAnsi="Arial" w:cs="Arial"/>
          <w:sz w:val="22"/>
          <w:szCs w:val="22"/>
        </w:rPr>
        <w:t>a mismatch at position 5</w:t>
      </w:r>
      <w:del w:id="1010" w:author="David Bartel" w:date="2018-03-27T20:36:00Z">
        <w:r w:rsidRPr="00742EFD" w:rsidDel="009114D4">
          <w:rPr>
            <w:rFonts w:ascii="Arial" w:hAnsi="Arial" w:cs="Arial"/>
            <w:sz w:val="22"/>
            <w:szCs w:val="22"/>
          </w:rPr>
          <w:delText>,</w:delText>
        </w:r>
      </w:del>
      <w:r w:rsidRPr="00742EFD">
        <w:rPr>
          <w:rFonts w:ascii="Arial" w:hAnsi="Arial" w:cs="Arial"/>
          <w:sz w:val="22"/>
          <w:szCs w:val="22"/>
        </w:rPr>
        <w:t xml:space="preserve"> </w:t>
      </w:r>
      <w:del w:id="1011" w:author="David Bartel" w:date="2018-02-25T13:10:00Z">
        <w:r w:rsidRPr="00742EFD" w:rsidDel="004B3707">
          <w:rPr>
            <w:rFonts w:ascii="Arial" w:hAnsi="Arial" w:cs="Arial"/>
            <w:sz w:val="22"/>
            <w:szCs w:val="22"/>
          </w:rPr>
          <w:delText xml:space="preserve">with </w:delText>
        </w:r>
      </w:del>
      <w:ins w:id="1012" w:author="David Bartel" w:date="2018-02-25T13:10:00Z">
        <w:r w:rsidR="004B3707" w:rsidRPr="00742EFD">
          <w:rPr>
            <w:rFonts w:ascii="Arial" w:hAnsi="Arial" w:cs="Arial"/>
            <w:sz w:val="22"/>
            <w:szCs w:val="22"/>
          </w:rPr>
          <w:t>and ach</w:t>
        </w:r>
      </w:ins>
      <w:ins w:id="1013" w:author="David Bartel" w:date="2018-02-25T21:03:00Z">
        <w:r w:rsidR="0055622B" w:rsidRPr="00742EFD">
          <w:rPr>
            <w:rFonts w:ascii="Arial" w:hAnsi="Arial" w:cs="Arial"/>
            <w:sz w:val="22"/>
            <w:szCs w:val="22"/>
          </w:rPr>
          <w:t>ie</w:t>
        </w:r>
      </w:ins>
      <w:ins w:id="1014" w:author="David Bartel" w:date="2018-02-25T13:10:00Z">
        <w:r w:rsidR="004B3707" w:rsidRPr="00742EFD">
          <w:rPr>
            <w:rFonts w:ascii="Arial" w:hAnsi="Arial" w:cs="Arial"/>
            <w:sz w:val="22"/>
            <w:szCs w:val="22"/>
          </w:rPr>
          <w:t xml:space="preserve">ve </w:t>
        </w:r>
      </w:ins>
      <w:r w:rsidRPr="00742EFD">
        <w:rPr>
          <w:rFonts w:ascii="Arial" w:hAnsi="Arial" w:cs="Arial"/>
          <w:sz w:val="22"/>
          <w:szCs w:val="22"/>
        </w:rPr>
        <w:t xml:space="preserve">affinity ranging from 5–10 fold above the remaining no-site reads. We also observed that the motif “ACACACA” </w:t>
      </w:r>
      <w:del w:id="1015" w:author="David Bartel" w:date="2018-02-25T13:11:00Z">
        <w:r w:rsidRPr="00742EFD" w:rsidDel="004B3707">
          <w:rPr>
            <w:rFonts w:ascii="Arial" w:hAnsi="Arial" w:cs="Arial"/>
            <w:sz w:val="22"/>
            <w:szCs w:val="22"/>
          </w:rPr>
          <w:delText xml:space="preserve">demonstrated </w:delText>
        </w:r>
      </w:del>
      <w:ins w:id="1016" w:author="David Bartel" w:date="2018-02-25T13:11:00Z">
        <w:r w:rsidR="004B3707" w:rsidRPr="00742EFD">
          <w:rPr>
            <w:rFonts w:ascii="Arial" w:hAnsi="Arial" w:cs="Arial"/>
            <w:sz w:val="22"/>
            <w:szCs w:val="22"/>
          </w:rPr>
          <w:t>conferred</w:t>
        </w:r>
      </w:ins>
      <w:ins w:id="1017" w:author="David Bartel" w:date="2018-02-25T13:12:00Z">
        <w:r w:rsidR="004B3707" w:rsidRPr="00742EFD">
          <w:rPr>
            <w:rFonts w:ascii="Arial" w:hAnsi="Arial" w:cs="Arial"/>
            <w:sz w:val="22"/>
            <w:szCs w:val="22"/>
          </w:rPr>
          <w:t xml:space="preserve"> binding that was</w:t>
        </w:r>
      </w:ins>
      <w:ins w:id="1018" w:author="David Bartel" w:date="2018-02-25T13:11:00Z">
        <w:r w:rsidR="004B3707" w:rsidRPr="00742EFD">
          <w:rPr>
            <w:rFonts w:ascii="Arial" w:hAnsi="Arial" w:cs="Arial"/>
            <w:sz w:val="22"/>
            <w:szCs w:val="22"/>
          </w:rPr>
          <w:t xml:space="preserve"> </w:t>
        </w:r>
      </w:ins>
      <w:del w:id="1019" w:author="David Bartel" w:date="2018-02-25T21:04:00Z">
        <w:r w:rsidRPr="00742EFD" w:rsidDel="00E9369E">
          <w:rPr>
            <w:rFonts w:ascii="Arial" w:hAnsi="Arial" w:cs="Arial"/>
            <w:sz w:val="22"/>
            <w:szCs w:val="22"/>
          </w:rPr>
          <w:delText>~</w:delText>
        </w:r>
      </w:del>
      <w:r w:rsidRPr="00742EFD">
        <w:rPr>
          <w:rFonts w:ascii="Arial" w:hAnsi="Arial" w:cs="Arial"/>
          <w:sz w:val="22"/>
          <w:szCs w:val="22"/>
        </w:rPr>
        <w:t>6</w:t>
      </w:r>
      <w:ins w:id="1020" w:author="David Bartel" w:date="2018-02-25T21:04:00Z">
        <w:r w:rsidR="00E9369E" w:rsidRPr="00742EFD">
          <w:rPr>
            <w:rFonts w:ascii="Arial" w:hAnsi="Arial" w:cs="Arial"/>
            <w:sz w:val="22"/>
            <w:szCs w:val="22"/>
          </w:rPr>
          <w:t>-</w:t>
        </w:r>
      </w:ins>
      <w:del w:id="1021" w:author="David Bartel" w:date="2018-02-25T21:04:00Z">
        <w:r w:rsidRPr="00742EFD" w:rsidDel="00E9369E">
          <w:rPr>
            <w:rFonts w:ascii="Arial" w:hAnsi="Arial" w:cs="Arial"/>
            <w:sz w:val="22"/>
            <w:szCs w:val="22"/>
          </w:rPr>
          <w:delText>–</w:delText>
        </w:r>
      </w:del>
      <w:r w:rsidRPr="00742EFD">
        <w:rPr>
          <w:rFonts w:ascii="Arial" w:hAnsi="Arial" w:cs="Arial"/>
          <w:sz w:val="22"/>
          <w:szCs w:val="22"/>
        </w:rPr>
        <w:t xml:space="preserve">fold </w:t>
      </w:r>
      <w:del w:id="1022" w:author="David Bartel" w:date="2018-02-25T13:12:00Z">
        <w:r w:rsidRPr="00742EFD" w:rsidDel="004B3707">
          <w:rPr>
            <w:rFonts w:ascii="Arial" w:hAnsi="Arial" w:cs="Arial"/>
            <w:sz w:val="22"/>
            <w:szCs w:val="22"/>
          </w:rPr>
          <w:delText>greater binding than</w:delText>
        </w:r>
      </w:del>
      <w:ins w:id="1023" w:author="David Bartel" w:date="2018-02-25T13:12:00Z">
        <w:r w:rsidR="004B3707" w:rsidRPr="00742EFD">
          <w:rPr>
            <w:rFonts w:ascii="Arial" w:hAnsi="Arial" w:cs="Arial"/>
            <w:sz w:val="22"/>
            <w:szCs w:val="22"/>
          </w:rPr>
          <w:t>above</w:t>
        </w:r>
      </w:ins>
      <w:r w:rsidRPr="00742EFD">
        <w:rPr>
          <w:rFonts w:ascii="Arial" w:hAnsi="Arial" w:cs="Arial"/>
          <w:sz w:val="22"/>
          <w:szCs w:val="22"/>
        </w:rPr>
        <w:t xml:space="preserve"> background, which was surprising </w:t>
      </w:r>
      <w:del w:id="1024" w:author="David Bartel" w:date="2018-02-25T13:12:00Z">
        <w:r w:rsidRPr="00742EFD" w:rsidDel="004B3707">
          <w:rPr>
            <w:rFonts w:ascii="Arial" w:hAnsi="Arial" w:cs="Arial"/>
            <w:sz w:val="22"/>
            <w:szCs w:val="22"/>
          </w:rPr>
          <w:delText xml:space="preserve">since </w:delText>
        </w:r>
      </w:del>
      <w:ins w:id="1025" w:author="David Bartel" w:date="2018-02-25T13:12:00Z">
        <w:r w:rsidR="004B3707" w:rsidRPr="00742EFD">
          <w:rPr>
            <w:rFonts w:ascii="Arial" w:hAnsi="Arial" w:cs="Arial"/>
            <w:sz w:val="22"/>
            <w:szCs w:val="22"/>
          </w:rPr>
          <w:t xml:space="preserve">because </w:t>
        </w:r>
      </w:ins>
      <w:r w:rsidRPr="00742EFD">
        <w:rPr>
          <w:rFonts w:ascii="Arial" w:hAnsi="Arial" w:cs="Arial"/>
          <w:sz w:val="22"/>
          <w:szCs w:val="22"/>
        </w:rPr>
        <w:t xml:space="preserve">its </w:t>
      </w:r>
      <w:ins w:id="1026" w:author="David Bartel" w:date="2018-02-25T13:13:00Z">
        <w:r w:rsidR="004B3707" w:rsidRPr="00742EFD">
          <w:rPr>
            <w:rFonts w:ascii="Arial" w:hAnsi="Arial" w:cs="Arial"/>
            <w:sz w:val="22"/>
            <w:szCs w:val="22"/>
          </w:rPr>
          <w:t xml:space="preserve">contiguous </w:t>
        </w:r>
      </w:ins>
      <w:del w:id="1027" w:author="David Bartel" w:date="2018-02-25T13:13:00Z">
        <w:r w:rsidRPr="00742EFD" w:rsidDel="004B3707">
          <w:rPr>
            <w:rFonts w:ascii="Arial" w:hAnsi="Arial" w:cs="Arial"/>
            <w:sz w:val="22"/>
            <w:szCs w:val="22"/>
          </w:rPr>
          <w:delText xml:space="preserve">greatest extent of </w:delText>
        </w:r>
      </w:del>
      <w:r w:rsidRPr="00742EFD">
        <w:rPr>
          <w:rFonts w:ascii="Arial" w:hAnsi="Arial" w:cs="Arial"/>
          <w:sz w:val="22"/>
          <w:szCs w:val="22"/>
        </w:rPr>
        <w:t xml:space="preserve">complementarity to miR-1 </w:t>
      </w:r>
      <w:del w:id="1028" w:author="David Bartel" w:date="2018-02-25T13:12:00Z">
        <w:r w:rsidRPr="00742EFD" w:rsidDel="004B3707">
          <w:rPr>
            <w:rFonts w:ascii="Arial" w:hAnsi="Arial" w:cs="Arial"/>
            <w:sz w:val="22"/>
            <w:szCs w:val="22"/>
          </w:rPr>
          <w:delText xml:space="preserve">is </w:delText>
        </w:r>
      </w:del>
      <w:ins w:id="1029" w:author="David Bartel" w:date="2018-02-25T13:13:00Z">
        <w:r w:rsidR="004B3707" w:rsidRPr="00742EFD">
          <w:rPr>
            <w:rFonts w:ascii="Arial" w:hAnsi="Arial" w:cs="Arial"/>
            <w:sz w:val="22"/>
            <w:szCs w:val="22"/>
          </w:rPr>
          <w:t>did not extend beyond</w:t>
        </w:r>
      </w:ins>
      <w:del w:id="1030" w:author="David Bartel" w:date="2018-02-25T13:13:00Z">
        <w:r w:rsidRPr="00742EFD" w:rsidDel="004B3707">
          <w:rPr>
            <w:rFonts w:ascii="Arial" w:hAnsi="Arial" w:cs="Arial"/>
            <w:sz w:val="22"/>
            <w:szCs w:val="22"/>
          </w:rPr>
          <w:delText>at</w:delText>
        </w:r>
      </w:del>
      <w:r w:rsidRPr="00742EFD">
        <w:rPr>
          <w:rFonts w:ascii="Arial" w:hAnsi="Arial" w:cs="Arial"/>
          <w:sz w:val="22"/>
          <w:szCs w:val="22"/>
        </w:rPr>
        <w:t xml:space="preserve"> two UGU </w:t>
      </w:r>
      <w:del w:id="1031" w:author="David Bartel" w:date="2018-02-25T13:14:00Z">
        <w:r w:rsidRPr="00742EFD" w:rsidDel="00927FDE">
          <w:rPr>
            <w:rFonts w:ascii="Arial" w:hAnsi="Arial" w:cs="Arial"/>
            <w:sz w:val="22"/>
            <w:szCs w:val="22"/>
          </w:rPr>
          <w:delText xml:space="preserve">stretches </w:delText>
        </w:r>
      </w:del>
      <w:ins w:id="1032" w:author="David Bartel" w:date="2018-02-25T21:05:00Z">
        <w:r w:rsidR="00E9369E" w:rsidRPr="00742EFD">
          <w:rPr>
            <w:rFonts w:ascii="Arial" w:hAnsi="Arial" w:cs="Arial"/>
            <w:sz w:val="22"/>
            <w:szCs w:val="22"/>
          </w:rPr>
          <w:t>segments</w:t>
        </w:r>
      </w:ins>
      <w:ins w:id="1033" w:author="David Bartel" w:date="2018-02-25T13:14:00Z">
        <w:r w:rsidR="00927FDE" w:rsidRPr="00742EFD">
          <w:rPr>
            <w:rFonts w:ascii="Arial" w:hAnsi="Arial" w:cs="Arial"/>
            <w:sz w:val="22"/>
            <w:szCs w:val="22"/>
          </w:rPr>
          <w:t xml:space="preserve"> </w:t>
        </w:r>
      </w:ins>
      <w:r w:rsidRPr="00742EFD">
        <w:rPr>
          <w:rFonts w:ascii="Arial" w:hAnsi="Arial" w:cs="Arial"/>
          <w:sz w:val="22"/>
          <w:szCs w:val="22"/>
        </w:rPr>
        <w:t xml:space="preserve">at positions 6–8 and at 18–20. </w:t>
      </w:r>
      <w:del w:id="1034" w:author="David Bartel" w:date="2018-02-25T13:15:00Z">
        <w:r w:rsidRPr="00742EFD" w:rsidDel="00927FDE">
          <w:rPr>
            <w:rFonts w:ascii="Arial" w:hAnsi="Arial" w:cs="Arial"/>
            <w:sz w:val="22"/>
            <w:szCs w:val="22"/>
          </w:rPr>
          <w:delText>In aggregate</w:delText>
        </w:r>
      </w:del>
      <w:ins w:id="1035" w:author="David Bartel" w:date="2018-02-25T13:15:00Z">
        <w:r w:rsidR="00927FDE" w:rsidRPr="00742EFD">
          <w:rPr>
            <w:rFonts w:ascii="Arial" w:hAnsi="Arial" w:cs="Arial"/>
            <w:sz w:val="22"/>
            <w:szCs w:val="22"/>
          </w:rPr>
          <w:t xml:space="preserve"> </w:t>
        </w:r>
      </w:ins>
      <w:ins w:id="1036" w:author="David Bartel" w:date="2018-02-25T13:25:00Z">
        <w:r w:rsidR="00574FE4" w:rsidRPr="00742EFD">
          <w:rPr>
            <w:rFonts w:ascii="Arial" w:hAnsi="Arial" w:cs="Arial"/>
            <w:sz w:val="22"/>
            <w:szCs w:val="22"/>
          </w:rPr>
          <w:t xml:space="preserve">Nonetheless, of the </w:t>
        </w:r>
      </w:ins>
      <w:ins w:id="1037" w:author="David Bartel" w:date="2018-02-25T13:26:00Z">
        <w:r w:rsidR="00574FE4" w:rsidRPr="00742EFD">
          <w:rPr>
            <w:rFonts w:ascii="Arial" w:hAnsi="Arial" w:cs="Arial"/>
            <w:sz w:val="22"/>
            <w:szCs w:val="22"/>
          </w:rPr>
          <w:t>16,384 possible 7-nt motifs, this</w:t>
        </w:r>
      </w:ins>
      <w:ins w:id="1038" w:author="David Bartel" w:date="2018-02-25T13:27:00Z">
        <w:r w:rsidR="00574FE4" w:rsidRPr="00742EFD">
          <w:rPr>
            <w:rFonts w:ascii="Arial" w:hAnsi="Arial" w:cs="Arial"/>
            <w:sz w:val="22"/>
            <w:szCs w:val="22"/>
          </w:rPr>
          <w:t xml:space="preserve"> was the only one </w:t>
        </w:r>
      </w:ins>
      <w:ins w:id="1039" w:author="David Bartel" w:date="2018-02-25T13:30:00Z">
        <w:r w:rsidR="00201E65" w:rsidRPr="00742EFD">
          <w:rPr>
            <w:rFonts w:ascii="Arial" w:hAnsi="Arial" w:cs="Arial"/>
            <w:sz w:val="22"/>
            <w:szCs w:val="22"/>
          </w:rPr>
          <w:t>with</w:t>
        </w:r>
      </w:ins>
      <w:ins w:id="1040" w:author="David Bartel" w:date="2018-02-25T13:27:00Z">
        <w:r w:rsidR="00107352" w:rsidRPr="00742EFD">
          <w:rPr>
            <w:rFonts w:ascii="Arial" w:hAnsi="Arial" w:cs="Arial"/>
            <w:sz w:val="22"/>
            <w:szCs w:val="22"/>
          </w:rPr>
          <w:t xml:space="preserve"> &gt;</w:t>
        </w:r>
        <w:commentRangeStart w:id="1041"/>
        <w:r w:rsidR="00574FE4" w:rsidRPr="00742EFD">
          <w:rPr>
            <w:rFonts w:ascii="Arial" w:hAnsi="Arial" w:cs="Arial"/>
            <w:sz w:val="22"/>
            <w:szCs w:val="22"/>
          </w:rPr>
          <w:t>2-fold</w:t>
        </w:r>
      </w:ins>
      <w:commentRangeEnd w:id="1041"/>
      <w:ins w:id="1042" w:author="David Bartel" w:date="2018-03-27T20:38:00Z">
        <w:r w:rsidR="00AD084F" w:rsidRPr="00742EFD">
          <w:rPr>
            <w:rStyle w:val="CommentReference"/>
            <w:rFonts w:ascii="Arial" w:eastAsiaTheme="minorHAnsi" w:hAnsi="Arial" w:cs="Arial"/>
            <w:sz w:val="22"/>
            <w:szCs w:val="22"/>
          </w:rPr>
          <w:commentReference w:id="1041"/>
        </w:r>
      </w:ins>
      <w:ins w:id="1043" w:author="David Bartel" w:date="2018-02-25T13:27:00Z">
        <w:r w:rsidR="00574FE4" w:rsidRPr="00742EFD">
          <w:rPr>
            <w:rFonts w:ascii="Arial" w:hAnsi="Arial" w:cs="Arial"/>
            <w:sz w:val="22"/>
            <w:szCs w:val="22"/>
          </w:rPr>
          <w:t xml:space="preserve"> enrich</w:t>
        </w:r>
      </w:ins>
      <w:ins w:id="1044" w:author="David Bartel" w:date="2018-02-25T13:30:00Z">
        <w:r w:rsidR="00201E65" w:rsidRPr="00742EFD">
          <w:rPr>
            <w:rFonts w:ascii="Arial" w:hAnsi="Arial" w:cs="Arial"/>
            <w:sz w:val="22"/>
            <w:szCs w:val="22"/>
          </w:rPr>
          <w:t xml:space="preserve">ment </w:t>
        </w:r>
      </w:ins>
      <w:ins w:id="1045" w:author="David Bartel" w:date="2018-03-27T20:38:00Z">
        <w:r w:rsidR="00AD084F" w:rsidRPr="00742EFD">
          <w:rPr>
            <w:rFonts w:ascii="Arial" w:hAnsi="Arial" w:cs="Arial"/>
            <w:sz w:val="22"/>
            <w:szCs w:val="22"/>
          </w:rPr>
          <w:t xml:space="preserve">that was </w:t>
        </w:r>
      </w:ins>
      <w:ins w:id="1046" w:author="David Bartel" w:date="2018-02-25T21:05:00Z">
        <w:r w:rsidR="00E9369E" w:rsidRPr="00742EFD">
          <w:rPr>
            <w:rFonts w:ascii="Arial" w:hAnsi="Arial" w:cs="Arial"/>
            <w:sz w:val="22"/>
            <w:szCs w:val="22"/>
          </w:rPr>
          <w:t xml:space="preserve">difficult to </w:t>
        </w:r>
      </w:ins>
      <w:ins w:id="1047" w:author="David Bartel" w:date="2018-02-25T13:27:00Z">
        <w:r w:rsidR="00574FE4" w:rsidRPr="00742EFD">
          <w:rPr>
            <w:rFonts w:ascii="Arial" w:hAnsi="Arial" w:cs="Arial"/>
            <w:sz w:val="22"/>
            <w:szCs w:val="22"/>
          </w:rPr>
          <w:t>attribut</w:t>
        </w:r>
      </w:ins>
      <w:ins w:id="1048" w:author="David Bartel" w:date="2018-02-25T13:31:00Z">
        <w:r w:rsidR="00201E65" w:rsidRPr="00742EFD">
          <w:rPr>
            <w:rFonts w:ascii="Arial" w:hAnsi="Arial" w:cs="Arial"/>
            <w:sz w:val="22"/>
            <w:szCs w:val="22"/>
          </w:rPr>
          <w:t>e</w:t>
        </w:r>
      </w:ins>
      <w:ins w:id="1049" w:author="David Bartel" w:date="2018-02-25T13:27:00Z">
        <w:r w:rsidR="00574FE4" w:rsidRPr="00742EFD">
          <w:rPr>
            <w:rFonts w:ascii="Arial" w:hAnsi="Arial" w:cs="Arial"/>
            <w:sz w:val="22"/>
            <w:szCs w:val="22"/>
          </w:rPr>
          <w:t xml:space="preserve"> to </w:t>
        </w:r>
      </w:ins>
      <w:ins w:id="1050" w:author="David Bartel" w:date="2018-02-25T13:30:00Z">
        <w:r w:rsidR="00201E65" w:rsidRPr="00742EFD">
          <w:rPr>
            <w:rFonts w:ascii="Arial" w:hAnsi="Arial" w:cs="Arial"/>
            <w:sz w:val="22"/>
            <w:szCs w:val="22"/>
          </w:rPr>
          <w:t xml:space="preserve">miRNA </w:t>
        </w:r>
      </w:ins>
      <w:ins w:id="1051" w:author="David Bartel" w:date="2018-02-25T13:27:00Z">
        <w:r w:rsidR="00574FE4" w:rsidRPr="00742EFD">
          <w:rPr>
            <w:rFonts w:ascii="Arial" w:hAnsi="Arial" w:cs="Arial"/>
            <w:sz w:val="22"/>
            <w:szCs w:val="22"/>
          </w:rPr>
          <w:t>pairing</w:t>
        </w:r>
      </w:ins>
      <w:ins w:id="1052" w:author="David Bartel" w:date="2018-02-25T13:28:00Z">
        <w:r w:rsidR="00574FE4" w:rsidRPr="00742EFD">
          <w:rPr>
            <w:rFonts w:ascii="Arial" w:hAnsi="Arial" w:cs="Arial"/>
            <w:sz w:val="22"/>
            <w:szCs w:val="22"/>
          </w:rPr>
          <w:t>.</w:t>
        </w:r>
      </w:ins>
      <w:ins w:id="1053" w:author="David Bartel" w:date="2018-02-25T21:01:00Z">
        <w:r w:rsidR="0055622B" w:rsidRPr="00742EFD">
          <w:rPr>
            <w:rFonts w:ascii="Arial" w:hAnsi="Arial" w:cs="Arial"/>
            <w:sz w:val="22"/>
            <w:szCs w:val="22"/>
          </w:rPr>
          <w:t xml:space="preserve"> </w:t>
        </w:r>
      </w:ins>
      <w:ins w:id="1054" w:author="David Bartel" w:date="2018-02-25T13:27:00Z">
        <w:r w:rsidR="00574FE4" w:rsidRPr="00742EFD">
          <w:rPr>
            <w:rFonts w:ascii="Arial" w:hAnsi="Arial" w:cs="Arial"/>
            <w:sz w:val="22"/>
            <w:szCs w:val="22"/>
          </w:rPr>
          <w:t xml:space="preserve">  </w:t>
        </w:r>
      </w:ins>
      <w:ins w:id="1055" w:author="David Bartel" w:date="2018-02-25T13:26:00Z">
        <w:r w:rsidR="00574FE4" w:rsidRPr="00742EFD">
          <w:rPr>
            <w:rFonts w:ascii="Arial" w:hAnsi="Arial" w:cs="Arial"/>
            <w:sz w:val="22"/>
            <w:szCs w:val="22"/>
          </w:rPr>
          <w:t xml:space="preserve"> </w:t>
        </w:r>
      </w:ins>
    </w:p>
    <w:p w14:paraId="66D715AD" w14:textId="39F492E2" w:rsidR="00E93EB0" w:rsidRPr="00742EFD" w:rsidRDefault="00E93EB0" w:rsidP="00E93EB0">
      <w:pPr>
        <w:spacing w:line="360" w:lineRule="auto"/>
        <w:ind w:firstLine="720"/>
        <w:rPr>
          <w:rFonts w:ascii="Arial" w:hAnsi="Arial" w:cs="Arial"/>
          <w:sz w:val="22"/>
          <w:szCs w:val="22"/>
        </w:rPr>
      </w:pPr>
      <w:ins w:id="1056" w:author="David Bartel" w:date="2018-02-25T12:01:00Z">
        <w:r w:rsidRPr="00742EFD">
          <w:rPr>
            <w:rFonts w:ascii="Arial" w:hAnsi="Arial" w:cs="Arial"/>
            <w:sz w:val="22"/>
            <w:szCs w:val="22"/>
          </w:rPr>
          <w:t>O</w:t>
        </w:r>
      </w:ins>
      <w:r w:rsidRPr="00742EFD">
        <w:rPr>
          <w:rFonts w:ascii="Arial" w:hAnsi="Arial" w:cs="Arial"/>
          <w:sz w:val="22"/>
          <w:szCs w:val="22"/>
        </w:rPr>
        <w:t xml:space="preserve">ur analytical approach </w:t>
      </w:r>
      <w:del w:id="1057" w:author="David Bartel" w:date="2018-02-25T12:02:00Z">
        <w:r w:rsidRPr="00742EFD" w:rsidDel="005C58B7">
          <w:rPr>
            <w:rFonts w:ascii="Arial" w:hAnsi="Arial" w:cs="Arial"/>
            <w:sz w:val="22"/>
            <w:szCs w:val="22"/>
          </w:rPr>
          <w:delText xml:space="preserve">to identify the site type </w:delText>
        </w:r>
        <w:r w:rsidRPr="00742EFD" w:rsidDel="005C58B7">
          <w:rPr>
            <w:rFonts w:ascii="Arial" w:hAnsi="Arial" w:cs="Arial"/>
            <w:i/>
            <w:sz w:val="22"/>
            <w:szCs w:val="22"/>
          </w:rPr>
          <w:delText>K</w:delText>
        </w:r>
        <w:r w:rsidRPr="00742EFD" w:rsidDel="005C58B7">
          <w:rPr>
            <w:rFonts w:ascii="Arial" w:hAnsi="Arial" w:cs="Arial"/>
            <w:sz w:val="22"/>
            <w:szCs w:val="22"/>
            <w:vertAlign w:val="subscript"/>
          </w:rPr>
          <w:delText>D</w:delText>
        </w:r>
        <w:r w:rsidRPr="00742EFD" w:rsidDel="005C58B7">
          <w:rPr>
            <w:rFonts w:ascii="Arial" w:hAnsi="Arial" w:cs="Arial"/>
            <w:sz w:val="22"/>
            <w:szCs w:val="22"/>
          </w:rPr>
          <w:delText xml:space="preserve"> values necessarily generates an</w:delText>
        </w:r>
      </w:del>
      <w:ins w:id="1058" w:author="David Bartel" w:date="2018-02-25T12:02:00Z">
        <w:r w:rsidRPr="00742EFD">
          <w:rPr>
            <w:rFonts w:ascii="Arial" w:hAnsi="Arial" w:cs="Arial"/>
            <w:sz w:val="22"/>
            <w:szCs w:val="22"/>
          </w:rPr>
          <w:t>and its</w:t>
        </w:r>
      </w:ins>
      <w:r w:rsidRPr="00742EFD">
        <w:rPr>
          <w:rFonts w:ascii="Arial" w:hAnsi="Arial" w:cs="Arial"/>
          <w:sz w:val="22"/>
          <w:szCs w:val="22"/>
        </w:rPr>
        <w:t xml:space="preserve"> underlying biochemical model</w:t>
      </w:r>
      <w:ins w:id="1059" w:author="David Bartel" w:date="2018-02-25T12:09:00Z">
        <w:r w:rsidRPr="00742EFD">
          <w:rPr>
            <w:rFonts w:ascii="Arial" w:hAnsi="Arial" w:cs="Arial"/>
            <w:sz w:val="22"/>
            <w:szCs w:val="22"/>
          </w:rPr>
          <w:t xml:space="preserve"> </w:t>
        </w:r>
      </w:ins>
      <w:del w:id="1060" w:author="David Bartel" w:date="2018-02-25T12:09:00Z">
        <w:r w:rsidRPr="00742EFD" w:rsidDel="00EE3BB2">
          <w:rPr>
            <w:rFonts w:ascii="Arial" w:hAnsi="Arial" w:cs="Arial"/>
            <w:sz w:val="22"/>
            <w:szCs w:val="22"/>
          </w:rPr>
          <w:delText xml:space="preserve">, </w:delText>
        </w:r>
      </w:del>
      <w:ins w:id="1061" w:author="David Bartel" w:date="2018-02-25T12:05:00Z">
        <w:r w:rsidRPr="00742EFD">
          <w:rPr>
            <w:rFonts w:ascii="Arial" w:hAnsi="Arial" w:cs="Arial"/>
            <w:sz w:val="22"/>
            <w:szCs w:val="22"/>
          </w:rPr>
          <w:t xml:space="preserve">also </w:t>
        </w:r>
      </w:ins>
      <w:ins w:id="1062" w:author="David Bartel" w:date="2018-02-25T12:07:00Z">
        <w:r w:rsidRPr="00742EFD">
          <w:rPr>
            <w:rFonts w:ascii="Arial" w:hAnsi="Arial" w:cs="Arial"/>
            <w:sz w:val="22"/>
            <w:szCs w:val="22"/>
          </w:rPr>
          <w:t>allowed us to infer</w:t>
        </w:r>
      </w:ins>
      <w:del w:id="1063" w:author="David Bartel" w:date="2018-02-25T12:05:00Z">
        <w:r w:rsidRPr="00742EFD" w:rsidDel="00190F02">
          <w:rPr>
            <w:rFonts w:ascii="Arial" w:hAnsi="Arial" w:cs="Arial"/>
            <w:sz w:val="22"/>
            <w:szCs w:val="22"/>
          </w:rPr>
          <w:delText>we looked at (change this)</w:delText>
        </w:r>
      </w:del>
      <w:r w:rsidRPr="00742EFD">
        <w:rPr>
          <w:rFonts w:ascii="Arial" w:hAnsi="Arial" w:cs="Arial"/>
          <w:sz w:val="22"/>
          <w:szCs w:val="22"/>
        </w:rPr>
        <w:t xml:space="preserve"> the proportion of </w:t>
      </w:r>
      <w:del w:id="1064" w:author="David Bartel" w:date="2018-02-25T12:07:00Z">
        <w:r w:rsidRPr="00742EFD" w:rsidDel="00190F02">
          <w:rPr>
            <w:rFonts w:ascii="Arial" w:hAnsi="Arial" w:cs="Arial"/>
            <w:sz w:val="22"/>
            <w:szCs w:val="22"/>
          </w:rPr>
          <w:delText xml:space="preserve">each </w:delText>
        </w:r>
      </w:del>
      <w:del w:id="1065" w:author="David Bartel" w:date="2018-02-25T12:06:00Z">
        <w:r w:rsidRPr="00742EFD" w:rsidDel="00190F02">
          <w:rPr>
            <w:rFonts w:ascii="Arial" w:hAnsi="Arial" w:cs="Arial"/>
            <w:sz w:val="22"/>
            <w:szCs w:val="22"/>
          </w:rPr>
          <w:delText xml:space="preserve">site in </w:delText>
        </w:r>
      </w:del>
      <w:del w:id="1066" w:author="David Bartel" w:date="2018-02-25T12:08:00Z">
        <w:r w:rsidRPr="00742EFD" w:rsidDel="00EE3BB2">
          <w:rPr>
            <w:rFonts w:ascii="Arial" w:hAnsi="Arial" w:cs="Arial"/>
            <w:sz w:val="22"/>
            <w:szCs w:val="22"/>
          </w:rPr>
          <w:delText xml:space="preserve">complex with </w:delText>
        </w:r>
      </w:del>
      <w:r w:rsidRPr="00742EFD">
        <w:rPr>
          <w:rFonts w:ascii="Arial" w:hAnsi="Arial" w:cs="Arial"/>
          <w:sz w:val="22"/>
          <w:szCs w:val="22"/>
        </w:rPr>
        <w:t xml:space="preserve">AGO2–miR-1 </w:t>
      </w:r>
      <w:del w:id="1067" w:author="David Bartel" w:date="2018-02-25T12:09:00Z">
        <w:r w:rsidRPr="00742EFD" w:rsidDel="00EE3BB2">
          <w:rPr>
            <w:rFonts w:ascii="Arial" w:hAnsi="Arial" w:cs="Arial"/>
            <w:sz w:val="22"/>
            <w:szCs w:val="22"/>
          </w:rPr>
          <w:delText>within the model</w:delText>
        </w:r>
      </w:del>
      <w:ins w:id="1068" w:author="David Bartel" w:date="2018-02-25T12:09:00Z">
        <w:r w:rsidRPr="00742EFD">
          <w:rPr>
            <w:rFonts w:ascii="Arial" w:hAnsi="Arial" w:cs="Arial"/>
            <w:sz w:val="22"/>
            <w:szCs w:val="22"/>
          </w:rPr>
          <w:t>bound to each site type</w:t>
        </w:r>
      </w:ins>
      <w:del w:id="1069" w:author="David Bartel" w:date="2018-02-25T13:31:00Z">
        <w:r w:rsidRPr="00742EFD" w:rsidDel="00201E65">
          <w:rPr>
            <w:rFonts w:ascii="Arial" w:hAnsi="Arial" w:cs="Arial"/>
            <w:sz w:val="22"/>
            <w:szCs w:val="22"/>
          </w:rPr>
          <w:delText xml:space="preserve"> over the concentration course</w:delText>
        </w:r>
      </w:del>
      <w:ins w:id="1070" w:author="David Bartel" w:date="2018-02-25T12:11:00Z">
        <w:r w:rsidRPr="00742EFD">
          <w:rPr>
            <w:rFonts w:ascii="Arial" w:hAnsi="Arial" w:cs="Arial"/>
            <w:sz w:val="22"/>
            <w:szCs w:val="22"/>
          </w:rPr>
          <w:t xml:space="preserve"> (Fig. 1</w:t>
        </w:r>
      </w:ins>
      <w:ins w:id="1071" w:author="David Bartel" w:date="2018-02-25T12:19:00Z">
        <w:r w:rsidR="00AD084F" w:rsidRPr="00742EFD">
          <w:rPr>
            <w:rFonts w:ascii="Arial" w:hAnsi="Arial" w:cs="Arial"/>
            <w:sz w:val="22"/>
            <w:szCs w:val="22"/>
          </w:rPr>
          <w:t>G</w:t>
        </w:r>
      </w:ins>
      <w:ins w:id="1072" w:author="David Bartel" w:date="2018-02-25T12:11:00Z">
        <w:r w:rsidRPr="00742EFD">
          <w:rPr>
            <w:rFonts w:ascii="Arial" w:hAnsi="Arial" w:cs="Arial"/>
            <w:sz w:val="22"/>
            <w:szCs w:val="22"/>
          </w:rPr>
          <w:t>)</w:t>
        </w:r>
      </w:ins>
      <w:r w:rsidRPr="00742EFD">
        <w:rPr>
          <w:rFonts w:ascii="Arial" w:hAnsi="Arial" w:cs="Arial"/>
          <w:sz w:val="22"/>
          <w:szCs w:val="22"/>
        </w:rPr>
        <w:t xml:space="preserve">. </w:t>
      </w:r>
      <w:ins w:id="1073" w:author="David Bartel" w:date="2018-02-25T12:11:00Z">
        <w:r w:rsidRPr="00742EFD">
          <w:rPr>
            <w:rFonts w:ascii="Arial" w:hAnsi="Arial" w:cs="Arial"/>
            <w:sz w:val="22"/>
            <w:szCs w:val="22"/>
          </w:rPr>
          <w:t xml:space="preserve"> </w:t>
        </w:r>
      </w:ins>
      <w:del w:id="1074" w:author="David Bartel" w:date="2018-02-25T12:11:00Z">
        <w:r w:rsidRPr="00742EFD" w:rsidDel="00EE3BB2">
          <w:rPr>
            <w:rFonts w:ascii="Arial" w:hAnsi="Arial" w:cs="Arial"/>
            <w:sz w:val="22"/>
            <w:szCs w:val="22"/>
          </w:rPr>
          <w:delText>We observe that t</w:delText>
        </w:r>
      </w:del>
      <w:del w:id="1075" w:author="David Bartel" w:date="2018-02-25T13:33:00Z">
        <w:r w:rsidRPr="00742EFD" w:rsidDel="00201E65">
          <w:rPr>
            <w:rFonts w:ascii="Arial" w:hAnsi="Arial" w:cs="Arial"/>
            <w:sz w:val="22"/>
            <w:szCs w:val="22"/>
          </w:rPr>
          <w:delText>he most commonly bound RNA molecules were those with no site</w:delText>
        </w:r>
      </w:del>
      <w:del w:id="1076" w:author="David Bartel" w:date="2018-02-25T12:11:00Z">
        <w:r w:rsidRPr="00742EFD" w:rsidDel="00EE3BB2">
          <w:rPr>
            <w:rFonts w:ascii="Arial" w:hAnsi="Arial" w:cs="Arial"/>
            <w:sz w:val="22"/>
            <w:szCs w:val="22"/>
          </w:rPr>
          <w:delText xml:space="preserve"> type</w:delText>
        </w:r>
      </w:del>
      <w:del w:id="1077" w:author="David Bartel" w:date="2018-02-25T13:33:00Z">
        <w:r w:rsidRPr="00742EFD" w:rsidDel="00201E65">
          <w:rPr>
            <w:rFonts w:ascii="Arial" w:hAnsi="Arial" w:cs="Arial"/>
            <w:sz w:val="22"/>
            <w:szCs w:val="22"/>
          </w:rPr>
          <w:delText xml:space="preserve">, </w:delText>
        </w:r>
      </w:del>
      <w:del w:id="1078" w:author="David Bartel" w:date="2018-02-25T12:13:00Z">
        <w:r w:rsidRPr="00742EFD" w:rsidDel="00E93EB0">
          <w:rPr>
            <w:rFonts w:ascii="Arial" w:hAnsi="Arial" w:cs="Arial"/>
            <w:sz w:val="22"/>
            <w:szCs w:val="22"/>
          </w:rPr>
          <w:delText>rang</w:delText>
        </w:r>
      </w:del>
      <w:del w:id="1079" w:author="David Bartel" w:date="2018-02-25T12:12:00Z">
        <w:r w:rsidRPr="00742EFD" w:rsidDel="00EE3BB2">
          <w:rPr>
            <w:rFonts w:ascii="Arial" w:hAnsi="Arial" w:cs="Arial"/>
            <w:sz w:val="22"/>
            <w:szCs w:val="22"/>
          </w:rPr>
          <w:delText>ing</w:delText>
        </w:r>
      </w:del>
      <w:del w:id="1080" w:author="David Bartel" w:date="2018-02-25T12:13:00Z">
        <w:r w:rsidRPr="00742EFD" w:rsidDel="00E93EB0">
          <w:rPr>
            <w:rFonts w:ascii="Arial" w:hAnsi="Arial" w:cs="Arial"/>
            <w:sz w:val="22"/>
            <w:szCs w:val="22"/>
          </w:rPr>
          <w:delText xml:space="preserve"> from</w:delText>
        </w:r>
      </w:del>
      <w:del w:id="1081" w:author="David Bartel" w:date="2018-02-25T13:33:00Z">
        <w:r w:rsidRPr="00742EFD" w:rsidDel="00201E65">
          <w:rPr>
            <w:rFonts w:ascii="Arial" w:hAnsi="Arial" w:cs="Arial"/>
            <w:sz w:val="22"/>
            <w:szCs w:val="22"/>
          </w:rPr>
          <w:delText xml:space="preserve"> </w:delText>
        </w:r>
      </w:del>
      <w:del w:id="1082" w:author="David Bartel" w:date="2018-02-25T12:10:00Z">
        <w:r w:rsidRPr="00742EFD" w:rsidDel="00EE3BB2">
          <w:rPr>
            <w:rFonts w:ascii="Arial" w:hAnsi="Arial" w:cs="Arial"/>
            <w:sz w:val="22"/>
            <w:szCs w:val="22"/>
          </w:rPr>
          <w:delText>~</w:delText>
        </w:r>
      </w:del>
      <w:del w:id="1083" w:author="David Bartel" w:date="2018-02-25T13:33:00Z">
        <w:r w:rsidRPr="00742EFD" w:rsidDel="00201E65">
          <w:rPr>
            <w:rFonts w:ascii="Arial" w:hAnsi="Arial" w:cs="Arial"/>
            <w:sz w:val="22"/>
            <w:szCs w:val="22"/>
          </w:rPr>
          <w:delText>35</w:delText>
        </w:r>
      </w:del>
      <w:del w:id="1084" w:author="David Bartel" w:date="2018-02-25T12:10:00Z">
        <w:r w:rsidRPr="00742EFD" w:rsidDel="00EE3BB2">
          <w:rPr>
            <w:rFonts w:ascii="Arial" w:hAnsi="Arial" w:cs="Arial"/>
            <w:sz w:val="22"/>
            <w:szCs w:val="22"/>
          </w:rPr>
          <w:delText xml:space="preserve">% to </w:delText>
        </w:r>
      </w:del>
      <w:del w:id="1085" w:author="David Bartel" w:date="2018-02-25T13:33:00Z">
        <w:r w:rsidRPr="00742EFD" w:rsidDel="00201E65">
          <w:rPr>
            <w:rFonts w:ascii="Arial" w:hAnsi="Arial" w:cs="Arial"/>
            <w:sz w:val="22"/>
            <w:szCs w:val="22"/>
          </w:rPr>
          <w:delText>60% over the concentration course. By contrast, t</w:delText>
        </w:r>
      </w:del>
      <w:ins w:id="1086" w:author="David Bartel" w:date="2018-02-25T13:33:00Z">
        <w:r w:rsidR="00201E65" w:rsidRPr="00742EFD">
          <w:rPr>
            <w:rFonts w:ascii="Arial" w:hAnsi="Arial" w:cs="Arial"/>
            <w:sz w:val="22"/>
            <w:szCs w:val="22"/>
          </w:rPr>
          <w:t>T</w:t>
        </w:r>
      </w:ins>
      <w:r w:rsidRPr="00742EFD">
        <w:rPr>
          <w:rFonts w:ascii="Arial" w:hAnsi="Arial" w:cs="Arial"/>
          <w:sz w:val="22"/>
          <w:szCs w:val="22"/>
        </w:rPr>
        <w:t xml:space="preserve">he </w:t>
      </w:r>
      <w:del w:id="1087" w:author="David Bartel" w:date="2018-02-25T21:07:00Z">
        <w:r w:rsidRPr="00742EFD" w:rsidDel="00E9369E">
          <w:rPr>
            <w:rFonts w:ascii="Arial" w:hAnsi="Arial" w:cs="Arial"/>
            <w:sz w:val="22"/>
            <w:szCs w:val="22"/>
          </w:rPr>
          <w:delText xml:space="preserve">highest affinity </w:delText>
        </w:r>
      </w:del>
      <w:r w:rsidRPr="00742EFD">
        <w:rPr>
          <w:rFonts w:ascii="Arial" w:hAnsi="Arial" w:cs="Arial"/>
          <w:sz w:val="22"/>
          <w:szCs w:val="22"/>
        </w:rPr>
        <w:t xml:space="preserve">8mer site </w:t>
      </w:r>
      <w:del w:id="1088" w:author="David Bartel" w:date="2018-02-25T21:10:00Z">
        <w:r w:rsidRPr="00742EFD" w:rsidDel="003218CB">
          <w:rPr>
            <w:rFonts w:ascii="Arial" w:hAnsi="Arial" w:cs="Arial"/>
            <w:sz w:val="22"/>
            <w:szCs w:val="22"/>
          </w:rPr>
          <w:delText xml:space="preserve">type </w:delText>
        </w:r>
      </w:del>
      <w:del w:id="1089" w:author="David Bartel" w:date="2018-02-25T13:35:00Z">
        <w:r w:rsidRPr="00742EFD" w:rsidDel="00706398">
          <w:rPr>
            <w:rFonts w:ascii="Arial" w:hAnsi="Arial" w:cs="Arial"/>
            <w:sz w:val="22"/>
            <w:szCs w:val="22"/>
          </w:rPr>
          <w:delText>ranged from</w:delText>
        </w:r>
      </w:del>
      <w:ins w:id="1090" w:author="David Bartel" w:date="2018-02-25T21:10:00Z">
        <w:r w:rsidR="003218CB" w:rsidRPr="00742EFD">
          <w:rPr>
            <w:rFonts w:ascii="Arial" w:hAnsi="Arial" w:cs="Arial"/>
            <w:sz w:val="22"/>
            <w:szCs w:val="22"/>
          </w:rPr>
          <w:t>occupied</w:t>
        </w:r>
      </w:ins>
      <w:r w:rsidRPr="00742EFD">
        <w:rPr>
          <w:rFonts w:ascii="Arial" w:hAnsi="Arial" w:cs="Arial"/>
          <w:sz w:val="22"/>
          <w:szCs w:val="22"/>
        </w:rPr>
        <w:t xml:space="preserve"> </w:t>
      </w:r>
      <w:commentRangeStart w:id="1091"/>
      <w:del w:id="1092" w:author="David Bartel" w:date="2018-02-25T13:34:00Z">
        <w:r w:rsidRPr="00742EFD" w:rsidDel="00706398">
          <w:rPr>
            <w:rFonts w:ascii="Arial" w:hAnsi="Arial" w:cs="Arial"/>
            <w:sz w:val="22"/>
            <w:szCs w:val="22"/>
          </w:rPr>
          <w:delText>~</w:delText>
        </w:r>
      </w:del>
      <w:del w:id="1093" w:author="Sean E. McGeary" w:date="2018-04-21T14:10:00Z">
        <w:r w:rsidRPr="00742EFD" w:rsidDel="00DB0602">
          <w:rPr>
            <w:rFonts w:ascii="Arial" w:hAnsi="Arial" w:cs="Arial"/>
            <w:sz w:val="22"/>
            <w:szCs w:val="22"/>
          </w:rPr>
          <w:delText>18</w:delText>
        </w:r>
      </w:del>
      <w:ins w:id="1094" w:author="Sean E. McGeary" w:date="2018-04-21T14:10:00Z">
        <w:r w:rsidR="00DB0602">
          <w:rPr>
            <w:rFonts w:ascii="Arial" w:hAnsi="Arial" w:cs="Arial"/>
            <w:sz w:val="22"/>
            <w:szCs w:val="22"/>
          </w:rPr>
          <w:t>3.5</w:t>
        </w:r>
      </w:ins>
      <w:del w:id="1095" w:author="David Bartel" w:date="2018-02-25T13:34:00Z">
        <w:r w:rsidRPr="00742EFD" w:rsidDel="00706398">
          <w:rPr>
            <w:rFonts w:ascii="Arial" w:hAnsi="Arial" w:cs="Arial"/>
            <w:sz w:val="22"/>
            <w:szCs w:val="22"/>
          </w:rPr>
          <w:delText xml:space="preserve">% to </w:delText>
        </w:r>
      </w:del>
      <w:del w:id="1096" w:author="David Bartel" w:date="2018-02-25T12:14:00Z">
        <w:r w:rsidRPr="00742EFD" w:rsidDel="00E93EB0">
          <w:rPr>
            <w:rFonts w:ascii="Arial" w:hAnsi="Arial" w:cs="Arial"/>
            <w:sz w:val="22"/>
            <w:szCs w:val="22"/>
          </w:rPr>
          <w:delText xml:space="preserve"> </w:delText>
        </w:r>
      </w:del>
      <w:del w:id="1097" w:author="David Bartel" w:date="2018-02-25T13:34:00Z">
        <w:r w:rsidRPr="00742EFD" w:rsidDel="00706398">
          <w:rPr>
            <w:rFonts w:ascii="Arial" w:hAnsi="Arial" w:cs="Arial"/>
            <w:sz w:val="22"/>
            <w:szCs w:val="22"/>
          </w:rPr>
          <w:delText>&lt;5</w:delText>
        </w:r>
      </w:del>
      <w:ins w:id="1098" w:author="David Bartel" w:date="2018-02-25T13:34:00Z">
        <w:r w:rsidR="00706398" w:rsidRPr="00742EFD">
          <w:rPr>
            <w:rFonts w:ascii="Arial" w:hAnsi="Arial" w:cs="Arial"/>
            <w:sz w:val="22"/>
            <w:szCs w:val="22"/>
          </w:rPr>
          <w:t>–</w:t>
        </w:r>
        <w:del w:id="1099" w:author="Sean E. McGeary" w:date="2018-04-21T14:10:00Z">
          <w:r w:rsidR="00706398" w:rsidRPr="00742EFD" w:rsidDel="00DB0602">
            <w:rPr>
              <w:rFonts w:ascii="Arial" w:hAnsi="Arial" w:cs="Arial"/>
              <w:sz w:val="22"/>
              <w:szCs w:val="22"/>
            </w:rPr>
            <w:delText>X</w:delText>
          </w:r>
        </w:del>
      </w:ins>
      <w:commentRangeEnd w:id="1091"/>
      <w:ins w:id="1100" w:author="Sean E. McGeary" w:date="2018-04-21T14:10:00Z">
        <w:r w:rsidR="00DB0602">
          <w:rPr>
            <w:rFonts w:ascii="Arial" w:hAnsi="Arial" w:cs="Arial"/>
            <w:sz w:val="22"/>
            <w:szCs w:val="22"/>
          </w:rPr>
          <w:t>17</w:t>
        </w:r>
      </w:ins>
      <w:ins w:id="1101" w:author="David Bartel" w:date="2018-02-25T13:35:00Z">
        <w:r w:rsidR="00706398" w:rsidRPr="00742EFD">
          <w:rPr>
            <w:rStyle w:val="CommentReference"/>
            <w:rFonts w:ascii="Arial" w:eastAsiaTheme="minorHAnsi" w:hAnsi="Arial" w:cs="Arial"/>
            <w:sz w:val="22"/>
            <w:szCs w:val="22"/>
          </w:rPr>
          <w:commentReference w:id="1091"/>
        </w:r>
      </w:ins>
      <w:r w:rsidRPr="00742EFD">
        <w:rPr>
          <w:rFonts w:ascii="Arial" w:hAnsi="Arial" w:cs="Arial"/>
          <w:sz w:val="22"/>
          <w:szCs w:val="22"/>
        </w:rPr>
        <w:t xml:space="preserve">% of the </w:t>
      </w:r>
      <w:del w:id="1102" w:author="David Bartel" w:date="2018-02-25T21:10:00Z">
        <w:r w:rsidRPr="00742EFD" w:rsidDel="003218CB">
          <w:rPr>
            <w:rFonts w:ascii="Arial" w:hAnsi="Arial" w:cs="Arial"/>
            <w:sz w:val="22"/>
            <w:szCs w:val="22"/>
          </w:rPr>
          <w:delText>bound RNA molecules</w:delText>
        </w:r>
      </w:del>
      <w:ins w:id="1103" w:author="David Bartel" w:date="2018-02-25T21:10:00Z">
        <w:r w:rsidR="003218CB" w:rsidRPr="00742EFD">
          <w:rPr>
            <w:rFonts w:ascii="Arial" w:hAnsi="Arial" w:cs="Arial"/>
            <w:sz w:val="22"/>
            <w:szCs w:val="22"/>
          </w:rPr>
          <w:t xml:space="preserve">silencing complex </w:t>
        </w:r>
      </w:ins>
      <w:ins w:id="1104" w:author="David Bartel" w:date="2018-02-25T13:34:00Z">
        <w:r w:rsidR="00706398" w:rsidRPr="00742EFD">
          <w:rPr>
            <w:rFonts w:ascii="Arial" w:hAnsi="Arial" w:cs="Arial"/>
            <w:sz w:val="22"/>
            <w:szCs w:val="22"/>
          </w:rPr>
          <w:t>over the concentration course</w:t>
        </w:r>
      </w:ins>
      <w:ins w:id="1105" w:author="David Bartel" w:date="2018-02-25T13:37:00Z">
        <w:r w:rsidR="00706398" w:rsidRPr="00742EFD">
          <w:rPr>
            <w:rFonts w:ascii="Arial" w:hAnsi="Arial" w:cs="Arial"/>
            <w:sz w:val="22"/>
            <w:szCs w:val="22"/>
          </w:rPr>
          <w:t xml:space="preserve">, whereas the 7mer-m8, by virtue of its greater abundance </w:t>
        </w:r>
      </w:ins>
      <w:ins w:id="1106" w:author="David Bartel" w:date="2018-02-25T21:11:00Z">
        <w:r w:rsidR="000F4FD2" w:rsidRPr="00742EFD">
          <w:rPr>
            <w:rFonts w:ascii="Arial" w:hAnsi="Arial" w:cs="Arial"/>
            <w:sz w:val="22"/>
            <w:szCs w:val="22"/>
          </w:rPr>
          <w:t>occup</w:t>
        </w:r>
        <w:r w:rsidR="003218CB" w:rsidRPr="00742EFD">
          <w:rPr>
            <w:rFonts w:ascii="Arial" w:hAnsi="Arial" w:cs="Arial"/>
            <w:sz w:val="22"/>
            <w:szCs w:val="22"/>
          </w:rPr>
          <w:t>ied</w:t>
        </w:r>
      </w:ins>
      <w:ins w:id="1107" w:author="David Bartel" w:date="2018-02-25T13:37:00Z">
        <w:r w:rsidR="00706398" w:rsidRPr="00742EFD">
          <w:rPr>
            <w:rFonts w:ascii="Arial" w:hAnsi="Arial" w:cs="Arial"/>
            <w:sz w:val="22"/>
            <w:szCs w:val="22"/>
          </w:rPr>
          <w:t xml:space="preserve"> a somewhat greater fraction of </w:t>
        </w:r>
      </w:ins>
      <w:ins w:id="1108" w:author="David Bartel" w:date="2018-02-25T21:11:00Z">
        <w:r w:rsidR="003218CB" w:rsidRPr="00742EFD">
          <w:rPr>
            <w:rFonts w:ascii="Arial" w:hAnsi="Arial" w:cs="Arial"/>
            <w:sz w:val="22"/>
            <w:szCs w:val="22"/>
          </w:rPr>
          <w:t>the complex</w:t>
        </w:r>
      </w:ins>
      <w:ins w:id="1109" w:author="David Bartel" w:date="2018-02-25T13:38:00Z">
        <w:r w:rsidR="00706398" w:rsidRPr="00742EFD">
          <w:rPr>
            <w:rFonts w:ascii="Arial" w:hAnsi="Arial" w:cs="Arial"/>
            <w:sz w:val="22"/>
            <w:szCs w:val="22"/>
          </w:rPr>
          <w:t xml:space="preserve"> throughout the con</w:t>
        </w:r>
      </w:ins>
      <w:ins w:id="1110" w:author="David Bartel" w:date="2018-02-25T13:39:00Z">
        <w:r w:rsidR="006E08BD" w:rsidRPr="00742EFD">
          <w:rPr>
            <w:rFonts w:ascii="Arial" w:hAnsi="Arial" w:cs="Arial"/>
            <w:sz w:val="22"/>
            <w:szCs w:val="22"/>
          </w:rPr>
          <w:t>centration course</w:t>
        </w:r>
      </w:ins>
      <w:ins w:id="1111" w:author="David Bartel" w:date="2018-02-25T13:42:00Z">
        <w:r w:rsidR="006E08BD" w:rsidRPr="00742EFD">
          <w:rPr>
            <w:rFonts w:ascii="Arial" w:hAnsi="Arial" w:cs="Arial"/>
            <w:sz w:val="22"/>
            <w:szCs w:val="22"/>
          </w:rPr>
          <w:t>.  I</w:t>
        </w:r>
      </w:ins>
      <w:ins w:id="1112" w:author="David Bartel" w:date="2018-02-25T13:39:00Z">
        <w:r w:rsidR="006E08BD" w:rsidRPr="00742EFD">
          <w:rPr>
            <w:rFonts w:ascii="Arial" w:hAnsi="Arial" w:cs="Arial"/>
            <w:sz w:val="22"/>
            <w:szCs w:val="22"/>
          </w:rPr>
          <w:t>n aggregate</w:t>
        </w:r>
      </w:ins>
      <w:ins w:id="1113" w:author="David Bartel" w:date="2018-02-25T13:42:00Z">
        <w:r w:rsidR="006E08BD" w:rsidRPr="00742EFD">
          <w:rPr>
            <w:rFonts w:ascii="Arial" w:hAnsi="Arial" w:cs="Arial"/>
            <w:sz w:val="22"/>
            <w:szCs w:val="22"/>
          </w:rPr>
          <w:t>,</w:t>
        </w:r>
      </w:ins>
      <w:ins w:id="1114" w:author="David Bartel" w:date="2018-02-25T13:39:00Z">
        <w:r w:rsidR="006E08BD" w:rsidRPr="00742EFD">
          <w:rPr>
            <w:rFonts w:ascii="Arial" w:hAnsi="Arial" w:cs="Arial"/>
            <w:sz w:val="22"/>
            <w:szCs w:val="22"/>
          </w:rPr>
          <w:t xml:space="preserve"> the marginal site types, including the </w:t>
        </w:r>
      </w:ins>
      <w:ins w:id="1115" w:author="David Bartel" w:date="2018-02-25T13:40:00Z">
        <w:r w:rsidR="006E08BD" w:rsidRPr="00742EFD">
          <w:rPr>
            <w:rFonts w:ascii="Arial" w:hAnsi="Arial" w:cs="Arial"/>
            <w:sz w:val="22"/>
            <w:szCs w:val="22"/>
          </w:rPr>
          <w:t>6mer-A1, 6mer-m8</w:t>
        </w:r>
      </w:ins>
      <w:ins w:id="1116" w:author="David Bartel" w:date="2018-03-27T20:42:00Z">
        <w:r w:rsidR="00E37FA3" w:rsidRPr="00742EFD">
          <w:rPr>
            <w:rFonts w:ascii="Arial" w:hAnsi="Arial" w:cs="Arial"/>
            <w:sz w:val="22"/>
            <w:szCs w:val="22"/>
          </w:rPr>
          <w:t>,</w:t>
        </w:r>
      </w:ins>
      <w:ins w:id="1117" w:author="David Bartel" w:date="2018-02-25T13:40:00Z">
        <w:r w:rsidR="006E08BD" w:rsidRPr="00742EFD">
          <w:rPr>
            <w:rFonts w:ascii="Arial" w:hAnsi="Arial" w:cs="Arial"/>
            <w:sz w:val="22"/>
            <w:szCs w:val="22"/>
          </w:rPr>
          <w:t xml:space="preserve"> and </w:t>
        </w:r>
        <w:r w:rsidR="006E08BD" w:rsidRPr="00742EFD">
          <w:rPr>
            <w:rFonts w:ascii="Arial" w:hAnsi="Arial" w:cs="Arial"/>
            <w:sz w:val="22"/>
            <w:szCs w:val="22"/>
            <w:highlight w:val="yellow"/>
            <w:rPrChange w:id="1118" w:author="David Bartel" w:date="2018-02-25T13:47:00Z">
              <w:rPr>
                <w:rFonts w:ascii="Arial" w:hAnsi="Arial"/>
                <w:sz w:val="22"/>
                <w:szCs w:val="22"/>
              </w:rPr>
            </w:rPrChange>
          </w:rPr>
          <w:t>X</w:t>
        </w:r>
        <w:r w:rsidR="006E08BD" w:rsidRPr="00742EFD">
          <w:rPr>
            <w:rFonts w:ascii="Arial" w:hAnsi="Arial" w:cs="Arial"/>
            <w:sz w:val="22"/>
            <w:szCs w:val="22"/>
          </w:rPr>
          <w:t xml:space="preserve"> </w:t>
        </w:r>
      </w:ins>
      <w:proofErr w:type="spellStart"/>
      <w:ins w:id="1119" w:author="David Bartel" w:date="2018-02-25T13:41:00Z">
        <w:r w:rsidR="00E37FA3" w:rsidRPr="00742EFD">
          <w:rPr>
            <w:rFonts w:ascii="Arial" w:hAnsi="Arial" w:cs="Arial"/>
            <w:sz w:val="22"/>
            <w:szCs w:val="22"/>
          </w:rPr>
          <w:t>non</w:t>
        </w:r>
        <w:r w:rsidR="006E08BD" w:rsidRPr="00742EFD">
          <w:rPr>
            <w:rFonts w:ascii="Arial" w:hAnsi="Arial" w:cs="Arial"/>
            <w:sz w:val="22"/>
            <w:szCs w:val="22"/>
          </w:rPr>
          <w:t>canonical</w:t>
        </w:r>
      </w:ins>
      <w:proofErr w:type="spellEnd"/>
      <w:ins w:id="1120" w:author="David Bartel" w:date="2018-02-25T13:40:00Z">
        <w:r w:rsidR="006E08BD" w:rsidRPr="00742EFD">
          <w:rPr>
            <w:rFonts w:ascii="Arial" w:hAnsi="Arial" w:cs="Arial"/>
            <w:sz w:val="22"/>
            <w:szCs w:val="22"/>
          </w:rPr>
          <w:t xml:space="preserve"> site types</w:t>
        </w:r>
      </w:ins>
      <w:ins w:id="1121" w:author="David Bartel" w:date="2018-02-25T13:41:00Z">
        <w:r w:rsidR="006E08BD" w:rsidRPr="00742EFD">
          <w:rPr>
            <w:rFonts w:ascii="Arial" w:hAnsi="Arial" w:cs="Arial"/>
            <w:sz w:val="22"/>
            <w:szCs w:val="22"/>
          </w:rPr>
          <w:t xml:space="preserve">, </w:t>
        </w:r>
      </w:ins>
      <w:ins w:id="1122" w:author="David Bartel" w:date="2018-02-25T21:11:00Z">
        <w:r w:rsidR="003218CB" w:rsidRPr="00742EFD">
          <w:rPr>
            <w:rFonts w:ascii="Arial" w:hAnsi="Arial" w:cs="Arial"/>
            <w:sz w:val="22"/>
            <w:szCs w:val="22"/>
          </w:rPr>
          <w:t>occupied</w:t>
        </w:r>
      </w:ins>
      <w:ins w:id="1123" w:author="David Bartel" w:date="2018-02-25T13:41:00Z">
        <w:r w:rsidR="006E08BD" w:rsidRPr="00742EFD">
          <w:rPr>
            <w:rFonts w:ascii="Arial" w:hAnsi="Arial" w:cs="Arial"/>
            <w:sz w:val="22"/>
            <w:szCs w:val="22"/>
          </w:rPr>
          <w:t xml:space="preserve"> </w:t>
        </w:r>
      </w:ins>
      <w:ins w:id="1124" w:author="David Bartel" w:date="2018-02-25T13:42:00Z">
        <w:r w:rsidR="006E08BD" w:rsidRPr="00742EFD">
          <w:rPr>
            <w:rFonts w:ascii="Arial" w:hAnsi="Arial" w:cs="Arial"/>
            <w:sz w:val="22"/>
            <w:szCs w:val="22"/>
            <w:highlight w:val="yellow"/>
            <w:rPrChange w:id="1125" w:author="David Bartel" w:date="2018-02-25T13:47:00Z">
              <w:rPr>
                <w:rFonts w:ascii="Arial" w:hAnsi="Arial"/>
                <w:sz w:val="22"/>
                <w:szCs w:val="22"/>
              </w:rPr>
            </w:rPrChange>
          </w:rPr>
          <w:t>X–XX%</w:t>
        </w:r>
        <w:r w:rsidR="006E08BD" w:rsidRPr="00742EFD">
          <w:rPr>
            <w:rFonts w:ascii="Arial" w:hAnsi="Arial" w:cs="Arial"/>
            <w:sz w:val="22"/>
            <w:szCs w:val="22"/>
          </w:rPr>
          <w:t xml:space="preserve"> of the </w:t>
        </w:r>
      </w:ins>
      <w:ins w:id="1126" w:author="David Bartel" w:date="2018-02-25T21:11:00Z">
        <w:r w:rsidR="003218CB" w:rsidRPr="00742EFD">
          <w:rPr>
            <w:rFonts w:ascii="Arial" w:hAnsi="Arial" w:cs="Arial"/>
            <w:sz w:val="22"/>
            <w:szCs w:val="22"/>
          </w:rPr>
          <w:t>AGO2–miR-1 complex</w:t>
        </w:r>
      </w:ins>
      <w:del w:id="1127" w:author="David Bartel" w:date="2018-02-25T13:44:00Z">
        <w:r w:rsidRPr="00742EFD" w:rsidDel="00C42A18">
          <w:rPr>
            <w:rFonts w:ascii="Arial" w:hAnsi="Arial" w:cs="Arial"/>
            <w:sz w:val="22"/>
            <w:szCs w:val="22"/>
          </w:rPr>
          <w:delText xml:space="preserve">. </w:delText>
        </w:r>
      </w:del>
      <w:ins w:id="1128" w:author="David Bartel" w:date="2018-02-25T13:55:00Z">
        <w:r w:rsidR="00ED0E24" w:rsidRPr="00742EFD">
          <w:rPr>
            <w:rFonts w:ascii="Arial" w:hAnsi="Arial" w:cs="Arial"/>
            <w:sz w:val="22"/>
            <w:szCs w:val="22"/>
          </w:rPr>
          <w:t>.  Moreover,</w:t>
        </w:r>
      </w:ins>
      <w:ins w:id="1129" w:author="David Bartel" w:date="2018-02-25T13:33:00Z">
        <w:r w:rsidR="00201E65" w:rsidRPr="00742EFD">
          <w:rPr>
            <w:rFonts w:ascii="Arial" w:hAnsi="Arial" w:cs="Arial"/>
            <w:sz w:val="22"/>
            <w:szCs w:val="22"/>
          </w:rPr>
          <w:t xml:space="preserve"> </w:t>
        </w:r>
      </w:ins>
      <w:ins w:id="1130" w:author="David Bartel" w:date="2018-02-25T13:44:00Z">
        <w:r w:rsidR="00C42A18" w:rsidRPr="00742EFD">
          <w:rPr>
            <w:rFonts w:ascii="Arial" w:hAnsi="Arial" w:cs="Arial"/>
            <w:sz w:val="22"/>
            <w:szCs w:val="22"/>
          </w:rPr>
          <w:t>because of their very high abundance</w:t>
        </w:r>
      </w:ins>
      <w:ins w:id="1131" w:author="David Bartel" w:date="2018-02-25T13:45:00Z">
        <w:r w:rsidR="00C42A18" w:rsidRPr="00742EFD">
          <w:rPr>
            <w:rFonts w:ascii="Arial" w:hAnsi="Arial" w:cs="Arial"/>
            <w:sz w:val="22"/>
            <w:szCs w:val="22"/>
          </w:rPr>
          <w:t>,</w:t>
        </w:r>
      </w:ins>
      <w:ins w:id="1132" w:author="David Bartel" w:date="2018-02-25T13:44:00Z">
        <w:r w:rsidR="00C42A18" w:rsidRPr="00742EFD">
          <w:rPr>
            <w:rFonts w:ascii="Arial" w:hAnsi="Arial" w:cs="Arial"/>
            <w:sz w:val="22"/>
            <w:szCs w:val="22"/>
          </w:rPr>
          <w:t xml:space="preserve"> </w:t>
        </w:r>
      </w:ins>
      <w:ins w:id="1133" w:author="David Bartel" w:date="2018-02-25T13:45:00Z">
        <w:r w:rsidR="00C42A18" w:rsidRPr="00742EFD">
          <w:rPr>
            <w:rFonts w:ascii="Arial" w:hAnsi="Arial" w:cs="Arial"/>
            <w:sz w:val="22"/>
            <w:szCs w:val="22"/>
          </w:rPr>
          <w:t>library</w:t>
        </w:r>
      </w:ins>
      <w:ins w:id="1134" w:author="David Bartel" w:date="2018-02-25T13:33:00Z">
        <w:r w:rsidR="00201E65" w:rsidRPr="00742EFD">
          <w:rPr>
            <w:rFonts w:ascii="Arial" w:hAnsi="Arial" w:cs="Arial"/>
            <w:sz w:val="22"/>
            <w:szCs w:val="22"/>
          </w:rPr>
          <w:t xml:space="preserve"> molecules </w:t>
        </w:r>
      </w:ins>
      <w:ins w:id="1135" w:author="David Bartel" w:date="2018-02-25T13:44:00Z">
        <w:r w:rsidR="00C42A18" w:rsidRPr="00742EFD">
          <w:rPr>
            <w:rFonts w:ascii="Arial" w:hAnsi="Arial" w:cs="Arial"/>
            <w:sz w:val="22"/>
            <w:szCs w:val="22"/>
          </w:rPr>
          <w:t xml:space="preserve">with </w:t>
        </w:r>
      </w:ins>
      <w:ins w:id="1136" w:author="David Bartel" w:date="2018-02-25T13:33:00Z">
        <w:r w:rsidR="00201E65" w:rsidRPr="00742EFD">
          <w:rPr>
            <w:rFonts w:ascii="Arial" w:hAnsi="Arial" w:cs="Arial"/>
            <w:sz w:val="22"/>
            <w:szCs w:val="22"/>
          </w:rPr>
          <w:t xml:space="preserve">no </w:t>
        </w:r>
      </w:ins>
      <w:ins w:id="1137" w:author="David Bartel" w:date="2018-02-25T13:45:00Z">
        <w:r w:rsidR="00C42A18" w:rsidRPr="00742EFD">
          <w:rPr>
            <w:rFonts w:ascii="Arial" w:hAnsi="Arial" w:cs="Arial"/>
            <w:sz w:val="22"/>
            <w:szCs w:val="22"/>
          </w:rPr>
          <w:t>iden</w:t>
        </w:r>
      </w:ins>
      <w:ins w:id="1138" w:author="David Bartel" w:date="2018-02-25T13:55:00Z">
        <w:r w:rsidR="00ED0E24" w:rsidRPr="00742EFD">
          <w:rPr>
            <w:rFonts w:ascii="Arial" w:hAnsi="Arial" w:cs="Arial"/>
            <w:sz w:val="22"/>
            <w:szCs w:val="22"/>
          </w:rPr>
          <w:t>t</w:t>
        </w:r>
      </w:ins>
      <w:ins w:id="1139" w:author="David Bartel" w:date="2018-02-25T13:45:00Z">
        <w:r w:rsidR="00C42A18" w:rsidRPr="00742EFD">
          <w:rPr>
            <w:rFonts w:ascii="Arial" w:hAnsi="Arial" w:cs="Arial"/>
            <w:sz w:val="22"/>
            <w:szCs w:val="22"/>
          </w:rPr>
          <w:t>ified</w:t>
        </w:r>
      </w:ins>
      <w:ins w:id="1140" w:author="David Bartel" w:date="2018-02-25T13:33:00Z">
        <w:r w:rsidR="00201E65" w:rsidRPr="00742EFD">
          <w:rPr>
            <w:rFonts w:ascii="Arial" w:hAnsi="Arial" w:cs="Arial"/>
            <w:sz w:val="22"/>
            <w:szCs w:val="22"/>
          </w:rPr>
          <w:t xml:space="preserve"> site occupied </w:t>
        </w:r>
        <w:r w:rsidR="00201E65" w:rsidRPr="00742EFD">
          <w:rPr>
            <w:rFonts w:ascii="Arial" w:hAnsi="Arial" w:cs="Arial"/>
            <w:sz w:val="22"/>
            <w:szCs w:val="22"/>
            <w:highlight w:val="yellow"/>
            <w:rPrChange w:id="1141" w:author="David Bartel" w:date="2018-03-27T20:42:00Z">
              <w:rPr>
                <w:rFonts w:ascii="Arial" w:hAnsi="Arial"/>
                <w:sz w:val="22"/>
                <w:szCs w:val="22"/>
              </w:rPr>
            </w:rPrChange>
          </w:rPr>
          <w:t>35–60</w:t>
        </w:r>
        <w:r w:rsidR="00201E65" w:rsidRPr="00742EFD">
          <w:rPr>
            <w:rFonts w:ascii="Arial" w:hAnsi="Arial" w:cs="Arial"/>
            <w:sz w:val="22"/>
            <w:szCs w:val="22"/>
          </w:rPr>
          <w:t>% of the complex</w:t>
        </w:r>
      </w:ins>
      <w:ins w:id="1142" w:author="David Bartel" w:date="2018-03-27T20:43:00Z">
        <w:r w:rsidR="00E37FA3" w:rsidRPr="00742EFD">
          <w:rPr>
            <w:rFonts w:ascii="Arial" w:hAnsi="Arial" w:cs="Arial"/>
            <w:sz w:val="22"/>
            <w:szCs w:val="22"/>
          </w:rPr>
          <w:t xml:space="preserve"> (Fig. 1G)</w:t>
        </w:r>
      </w:ins>
      <w:ins w:id="1143" w:author="David Bartel" w:date="2018-02-25T13:33:00Z">
        <w:r w:rsidR="00201E65" w:rsidRPr="00742EFD">
          <w:rPr>
            <w:rFonts w:ascii="Arial" w:hAnsi="Arial" w:cs="Arial"/>
            <w:sz w:val="22"/>
            <w:szCs w:val="22"/>
          </w:rPr>
          <w:t xml:space="preserve">. </w:t>
        </w:r>
      </w:ins>
      <w:ins w:id="1144" w:author="David Bartel" w:date="2018-03-27T20:43:00Z">
        <w:r w:rsidR="00E37FA3" w:rsidRPr="00742EFD">
          <w:rPr>
            <w:rFonts w:ascii="Arial" w:hAnsi="Arial" w:cs="Arial"/>
            <w:sz w:val="22"/>
            <w:szCs w:val="22"/>
          </w:rPr>
          <w:t xml:space="preserve"> </w:t>
        </w:r>
      </w:ins>
      <w:del w:id="1145" w:author="David Bartel" w:date="2018-02-25T13:56:00Z">
        <w:r w:rsidRPr="00742EFD" w:rsidDel="00ED0E24">
          <w:rPr>
            <w:rFonts w:ascii="Arial" w:hAnsi="Arial" w:cs="Arial"/>
            <w:sz w:val="22"/>
            <w:szCs w:val="22"/>
          </w:rPr>
          <w:delText xml:space="preserve">This </w:delText>
        </w:r>
      </w:del>
      <w:ins w:id="1146" w:author="David Bartel" w:date="2018-02-25T13:56:00Z">
        <w:r w:rsidR="00ED0E24" w:rsidRPr="00742EFD">
          <w:rPr>
            <w:rFonts w:ascii="Arial" w:hAnsi="Arial" w:cs="Arial"/>
            <w:sz w:val="22"/>
            <w:szCs w:val="22"/>
          </w:rPr>
          <w:t xml:space="preserve">These </w:t>
        </w:r>
      </w:ins>
      <w:r w:rsidRPr="00742EFD">
        <w:rPr>
          <w:rFonts w:ascii="Arial" w:hAnsi="Arial" w:cs="Arial"/>
          <w:sz w:val="22"/>
          <w:szCs w:val="22"/>
        </w:rPr>
        <w:t>result</w:t>
      </w:r>
      <w:ins w:id="1147" w:author="David Bartel" w:date="2018-02-25T13:56:00Z">
        <w:r w:rsidR="00ED0E24" w:rsidRPr="00742EFD">
          <w:rPr>
            <w:rFonts w:ascii="Arial" w:hAnsi="Arial" w:cs="Arial"/>
            <w:sz w:val="22"/>
            <w:szCs w:val="22"/>
          </w:rPr>
          <w:t>s</w:t>
        </w:r>
      </w:ins>
      <w:r w:rsidRPr="00742EFD">
        <w:rPr>
          <w:rFonts w:ascii="Arial" w:hAnsi="Arial" w:cs="Arial"/>
          <w:sz w:val="22"/>
          <w:szCs w:val="22"/>
        </w:rPr>
        <w:t xml:space="preserve"> </w:t>
      </w:r>
      <w:del w:id="1148" w:author="David Bartel" w:date="2018-02-25T13:48:00Z">
        <w:r w:rsidRPr="00742EFD" w:rsidDel="00C42A18">
          <w:rPr>
            <w:rFonts w:ascii="Arial" w:hAnsi="Arial" w:cs="Arial"/>
            <w:sz w:val="22"/>
            <w:szCs w:val="22"/>
          </w:rPr>
          <w:delText xml:space="preserve">is </w:delText>
        </w:r>
      </w:del>
      <w:ins w:id="1149" w:author="David Bartel" w:date="2018-02-25T13:57:00Z">
        <w:r w:rsidR="00ED0E24" w:rsidRPr="00742EFD">
          <w:rPr>
            <w:rFonts w:ascii="Arial" w:hAnsi="Arial" w:cs="Arial"/>
            <w:sz w:val="22"/>
            <w:szCs w:val="22"/>
          </w:rPr>
          <w:t xml:space="preserve">support the </w:t>
        </w:r>
      </w:ins>
      <w:ins w:id="1150" w:author="David Bartel" w:date="2018-02-25T14:02:00Z">
        <w:r w:rsidR="00296A8E" w:rsidRPr="00742EFD">
          <w:rPr>
            <w:rFonts w:ascii="Arial" w:hAnsi="Arial" w:cs="Arial"/>
            <w:sz w:val="22"/>
            <w:szCs w:val="22"/>
          </w:rPr>
          <w:t>inference</w:t>
        </w:r>
      </w:ins>
      <w:ins w:id="1151" w:author="David Bartel" w:date="2018-02-25T13:57:00Z">
        <w:r w:rsidR="00ED0E24" w:rsidRPr="00742EFD">
          <w:rPr>
            <w:rFonts w:ascii="Arial" w:hAnsi="Arial" w:cs="Arial"/>
            <w:sz w:val="22"/>
            <w:szCs w:val="22"/>
          </w:rPr>
          <w:t xml:space="preserve"> that</w:t>
        </w:r>
      </w:ins>
      <w:ins w:id="1152" w:author="David Bartel" w:date="2018-02-25T14:02:00Z">
        <w:r w:rsidR="00296A8E" w:rsidRPr="00742EFD">
          <w:rPr>
            <w:rFonts w:ascii="Arial" w:hAnsi="Arial" w:cs="Arial"/>
            <w:sz w:val="22"/>
            <w:szCs w:val="22"/>
          </w:rPr>
          <w:t xml:space="preserve"> </w:t>
        </w:r>
      </w:ins>
      <w:del w:id="1153" w:author="David Bartel" w:date="2018-02-25T13:49:00Z">
        <w:r w:rsidRPr="00742EFD" w:rsidDel="00AF353D">
          <w:rPr>
            <w:rFonts w:ascii="Arial" w:hAnsi="Arial" w:cs="Arial"/>
            <w:sz w:val="22"/>
            <w:szCs w:val="22"/>
          </w:rPr>
          <w:delText>qualitatively similar to reports</w:delText>
        </w:r>
      </w:del>
      <w:del w:id="1154" w:author="David Bartel" w:date="2018-02-25T13:59:00Z">
        <w:r w:rsidRPr="00742EFD" w:rsidDel="00296A8E">
          <w:rPr>
            <w:rFonts w:ascii="Arial" w:hAnsi="Arial" w:cs="Arial"/>
            <w:sz w:val="22"/>
            <w:szCs w:val="22"/>
          </w:rPr>
          <w:delText xml:space="preserve"> showing that the effective number of target sites for a given miRNA contributed by </w:delText>
        </w:r>
      </w:del>
      <w:r w:rsidRPr="00742EFD">
        <w:rPr>
          <w:rFonts w:ascii="Arial" w:hAnsi="Arial" w:cs="Arial"/>
          <w:sz w:val="22"/>
          <w:szCs w:val="22"/>
        </w:rPr>
        <w:t>the summed contribution</w:t>
      </w:r>
      <w:ins w:id="1155" w:author="David Bartel" w:date="2018-03-24T20:57:00Z">
        <w:r w:rsidR="000F4FD2" w:rsidRPr="00742EFD">
          <w:rPr>
            <w:rFonts w:ascii="Arial" w:hAnsi="Arial" w:cs="Arial"/>
            <w:sz w:val="22"/>
            <w:szCs w:val="22"/>
          </w:rPr>
          <w:t>s</w:t>
        </w:r>
      </w:ins>
      <w:r w:rsidRPr="00742EFD">
        <w:rPr>
          <w:rFonts w:ascii="Arial" w:hAnsi="Arial" w:cs="Arial"/>
          <w:sz w:val="22"/>
          <w:szCs w:val="22"/>
        </w:rPr>
        <w:t xml:space="preserve"> of </w:t>
      </w:r>
      <w:ins w:id="1156" w:author="David Bartel" w:date="2018-02-25T14:01:00Z">
        <w:r w:rsidR="00296A8E" w:rsidRPr="00742EFD">
          <w:rPr>
            <w:rFonts w:ascii="Arial" w:hAnsi="Arial" w:cs="Arial"/>
            <w:sz w:val="22"/>
            <w:szCs w:val="22"/>
          </w:rPr>
          <w:t xml:space="preserve">background binding and </w:t>
        </w:r>
      </w:ins>
      <w:r w:rsidRPr="00742EFD">
        <w:rPr>
          <w:rFonts w:ascii="Arial" w:hAnsi="Arial" w:cs="Arial"/>
          <w:sz w:val="22"/>
          <w:szCs w:val="22"/>
        </w:rPr>
        <w:t>low</w:t>
      </w:r>
      <w:ins w:id="1157" w:author="David Bartel" w:date="2018-02-25T13:58:00Z">
        <w:r w:rsidR="00ED0E24" w:rsidRPr="00742EFD">
          <w:rPr>
            <w:rFonts w:ascii="Arial" w:hAnsi="Arial" w:cs="Arial"/>
            <w:sz w:val="22"/>
            <w:szCs w:val="22"/>
          </w:rPr>
          <w:t>-</w:t>
        </w:r>
      </w:ins>
      <w:del w:id="1158" w:author="David Bartel" w:date="2018-02-25T13:58:00Z">
        <w:r w:rsidRPr="00742EFD" w:rsidDel="00ED0E24">
          <w:rPr>
            <w:rFonts w:ascii="Arial" w:hAnsi="Arial" w:cs="Arial"/>
            <w:sz w:val="22"/>
            <w:szCs w:val="22"/>
          </w:rPr>
          <w:delText xml:space="preserve"> </w:delText>
        </w:r>
      </w:del>
      <w:r w:rsidRPr="00742EFD">
        <w:rPr>
          <w:rFonts w:ascii="Arial" w:hAnsi="Arial" w:cs="Arial"/>
          <w:sz w:val="22"/>
          <w:szCs w:val="22"/>
        </w:rPr>
        <w:t>affinity sites</w:t>
      </w:r>
      <w:ins w:id="1159" w:author="David Bartel" w:date="2018-02-25T13:58:00Z">
        <w:r w:rsidR="00ED0E24" w:rsidRPr="00742EFD">
          <w:rPr>
            <w:rFonts w:ascii="Arial" w:hAnsi="Arial" w:cs="Arial"/>
            <w:sz w:val="22"/>
            <w:szCs w:val="22"/>
          </w:rPr>
          <w:t xml:space="preserve"> </w:t>
        </w:r>
      </w:ins>
      <w:ins w:id="1160" w:author="David Bartel" w:date="2018-02-25T13:59:00Z">
        <w:r w:rsidR="00296A8E" w:rsidRPr="00742EFD">
          <w:rPr>
            <w:rFonts w:ascii="Arial" w:hAnsi="Arial" w:cs="Arial"/>
            <w:sz w:val="22"/>
            <w:szCs w:val="22"/>
          </w:rPr>
          <w:t xml:space="preserve">to </w:t>
        </w:r>
      </w:ins>
      <w:ins w:id="1161" w:author="David Bartel" w:date="2018-02-25T14:03:00Z">
        <w:r w:rsidR="00296A8E" w:rsidRPr="00742EFD">
          <w:rPr>
            <w:rFonts w:ascii="Arial" w:hAnsi="Arial" w:cs="Arial"/>
            <w:sz w:val="22"/>
            <w:szCs w:val="22"/>
          </w:rPr>
          <w:t xml:space="preserve">intracellular </w:t>
        </w:r>
      </w:ins>
      <w:ins w:id="1162" w:author="David Bartel" w:date="2018-02-25T13:59:00Z">
        <w:r w:rsidR="00296A8E" w:rsidRPr="00742EFD">
          <w:rPr>
            <w:rFonts w:ascii="Arial" w:hAnsi="Arial" w:cs="Arial"/>
            <w:sz w:val="22"/>
            <w:szCs w:val="22"/>
          </w:rPr>
          <w:t>AGO occupancy</w:t>
        </w:r>
      </w:ins>
      <w:r w:rsidRPr="00742EFD">
        <w:rPr>
          <w:rFonts w:ascii="Arial" w:hAnsi="Arial" w:cs="Arial"/>
          <w:sz w:val="22"/>
          <w:szCs w:val="22"/>
        </w:rPr>
        <w:t xml:space="preserve"> is of the same order of magnitude as </w:t>
      </w:r>
      <w:ins w:id="1163" w:author="David Bartel" w:date="2018-02-25T13:59:00Z">
        <w:r w:rsidR="00ED0E24" w:rsidRPr="00742EFD">
          <w:rPr>
            <w:rFonts w:ascii="Arial" w:hAnsi="Arial" w:cs="Arial"/>
            <w:sz w:val="22"/>
            <w:szCs w:val="22"/>
          </w:rPr>
          <w:t xml:space="preserve">that of </w:t>
        </w:r>
      </w:ins>
      <w:r w:rsidRPr="00742EFD">
        <w:rPr>
          <w:rFonts w:ascii="Arial" w:hAnsi="Arial" w:cs="Arial"/>
          <w:sz w:val="22"/>
          <w:szCs w:val="22"/>
        </w:rPr>
        <w:t xml:space="preserve">canonical sites, </w:t>
      </w:r>
      <w:ins w:id="1164" w:author="David Bartel" w:date="2018-02-25T14:00:00Z">
        <w:r w:rsidR="00296A8E" w:rsidRPr="00742EFD">
          <w:rPr>
            <w:rFonts w:ascii="Arial" w:hAnsi="Arial" w:cs="Arial"/>
            <w:sz w:val="22"/>
            <w:szCs w:val="22"/>
          </w:rPr>
          <w:t xml:space="preserve">suggesting that </w:t>
        </w:r>
      </w:ins>
      <w:del w:id="1165" w:author="David Bartel" w:date="2018-02-25T13:52:00Z">
        <w:r w:rsidRPr="00742EFD" w:rsidDel="00AF353D">
          <w:rPr>
            <w:rFonts w:ascii="Arial" w:hAnsi="Arial" w:cs="Arial"/>
            <w:sz w:val="22"/>
            <w:szCs w:val="22"/>
          </w:rPr>
          <w:delText xml:space="preserve">and further supports the notion that a fundamental ceiling on the magnitude of miRNA-mediated repression is governed by the fact that </w:delText>
        </w:r>
      </w:del>
      <w:r w:rsidRPr="00742EFD">
        <w:rPr>
          <w:rFonts w:ascii="Arial" w:hAnsi="Arial" w:cs="Arial"/>
          <w:sz w:val="22"/>
          <w:szCs w:val="22"/>
        </w:rPr>
        <w:t>an individual AGO</w:t>
      </w:r>
      <w:ins w:id="1166" w:author="David Bartel" w:date="2018-02-25T21:12:00Z">
        <w:r w:rsidR="003218CB" w:rsidRPr="00742EFD">
          <w:rPr>
            <w:rFonts w:ascii="Arial" w:hAnsi="Arial" w:cs="Arial"/>
            <w:sz w:val="22"/>
            <w:szCs w:val="22"/>
          </w:rPr>
          <w:t>–</w:t>
        </w:r>
      </w:ins>
      <w:del w:id="1167" w:author="David Bartel" w:date="2018-02-25T21:12:00Z">
        <w:r w:rsidRPr="00742EFD" w:rsidDel="003218CB">
          <w:rPr>
            <w:rFonts w:ascii="Arial" w:hAnsi="Arial" w:cs="Arial"/>
            <w:sz w:val="22"/>
            <w:szCs w:val="22"/>
          </w:rPr>
          <w:delText>-</w:delText>
        </w:r>
      </w:del>
      <w:r w:rsidRPr="00742EFD">
        <w:rPr>
          <w:rFonts w:ascii="Arial" w:hAnsi="Arial" w:cs="Arial"/>
          <w:sz w:val="22"/>
          <w:szCs w:val="22"/>
        </w:rPr>
        <w:t xml:space="preserve">miRNA complex </w:t>
      </w:r>
      <w:del w:id="1168" w:author="David Bartel" w:date="2018-02-25T21:12:00Z">
        <w:r w:rsidRPr="00742EFD" w:rsidDel="003218CB">
          <w:rPr>
            <w:rFonts w:ascii="Arial" w:hAnsi="Arial" w:cs="Arial"/>
            <w:sz w:val="22"/>
            <w:szCs w:val="22"/>
          </w:rPr>
          <w:delText xml:space="preserve">will </w:delText>
        </w:r>
      </w:del>
      <w:r w:rsidRPr="00742EFD">
        <w:rPr>
          <w:rFonts w:ascii="Arial" w:hAnsi="Arial" w:cs="Arial"/>
          <w:sz w:val="22"/>
          <w:szCs w:val="22"/>
        </w:rPr>
        <w:t>spend</w:t>
      </w:r>
      <w:ins w:id="1169" w:author="David Bartel" w:date="2018-02-25T21:12:00Z">
        <w:r w:rsidR="003218CB" w:rsidRPr="00742EFD">
          <w:rPr>
            <w:rFonts w:ascii="Arial" w:hAnsi="Arial" w:cs="Arial"/>
            <w:sz w:val="22"/>
            <w:szCs w:val="22"/>
          </w:rPr>
          <w:t>s</w:t>
        </w:r>
      </w:ins>
      <w:r w:rsidRPr="00742EFD">
        <w:rPr>
          <w:rFonts w:ascii="Arial" w:hAnsi="Arial" w:cs="Arial"/>
          <w:sz w:val="22"/>
          <w:szCs w:val="22"/>
        </w:rPr>
        <w:t xml:space="preserve"> </w:t>
      </w:r>
      <w:del w:id="1170" w:author="David Bartel" w:date="2018-02-25T14:00:00Z">
        <w:r w:rsidRPr="00742EFD" w:rsidDel="00296A8E">
          <w:rPr>
            <w:rFonts w:ascii="Arial" w:hAnsi="Arial" w:cs="Arial"/>
            <w:sz w:val="22"/>
            <w:szCs w:val="22"/>
          </w:rPr>
          <w:delText>as much as</w:delText>
        </w:r>
      </w:del>
      <w:ins w:id="1171" w:author="David Bartel" w:date="2018-02-25T14:00:00Z">
        <w:r w:rsidR="00296A8E" w:rsidRPr="00742EFD">
          <w:rPr>
            <w:rFonts w:ascii="Arial" w:hAnsi="Arial" w:cs="Arial"/>
            <w:sz w:val="22"/>
            <w:szCs w:val="22"/>
          </w:rPr>
          <w:t>about</w:t>
        </w:r>
      </w:ins>
      <w:r w:rsidRPr="00742EFD">
        <w:rPr>
          <w:rFonts w:ascii="Arial" w:hAnsi="Arial" w:cs="Arial"/>
          <w:sz w:val="22"/>
          <w:szCs w:val="22"/>
        </w:rPr>
        <w:t xml:space="preserve"> half its </w:t>
      </w:r>
      <w:del w:id="1172" w:author="David Bartel" w:date="2018-03-24T20:59:00Z">
        <w:r w:rsidRPr="00742EFD" w:rsidDel="000F4FD2">
          <w:rPr>
            <w:rFonts w:ascii="Arial" w:hAnsi="Arial" w:cs="Arial"/>
            <w:sz w:val="22"/>
            <w:szCs w:val="22"/>
          </w:rPr>
          <w:delText>molecular life</w:delText>
        </w:r>
      </w:del>
      <w:ins w:id="1173" w:author="David Bartel" w:date="2018-03-24T20:59:00Z">
        <w:r w:rsidR="000F4FD2" w:rsidRPr="00742EFD">
          <w:rPr>
            <w:rFonts w:ascii="Arial" w:hAnsi="Arial" w:cs="Arial"/>
            <w:sz w:val="22"/>
            <w:szCs w:val="22"/>
          </w:rPr>
          <w:t>time</w:t>
        </w:r>
      </w:ins>
      <w:r w:rsidRPr="00742EFD">
        <w:rPr>
          <w:rFonts w:ascii="Arial" w:hAnsi="Arial" w:cs="Arial"/>
          <w:sz w:val="22"/>
          <w:szCs w:val="22"/>
        </w:rPr>
        <w:t xml:space="preserve"> associated with a vast repertoire of </w:t>
      </w:r>
      <w:ins w:id="1174" w:author="David Bartel" w:date="2018-02-25T14:01:00Z">
        <w:r w:rsidR="00296A8E" w:rsidRPr="00742EFD">
          <w:rPr>
            <w:rFonts w:ascii="Arial" w:hAnsi="Arial" w:cs="Arial"/>
            <w:sz w:val="22"/>
            <w:szCs w:val="22"/>
          </w:rPr>
          <w:t xml:space="preserve">background and </w:t>
        </w:r>
      </w:ins>
      <w:r w:rsidRPr="00742EFD">
        <w:rPr>
          <w:rFonts w:ascii="Arial" w:hAnsi="Arial" w:cs="Arial"/>
          <w:sz w:val="22"/>
          <w:szCs w:val="22"/>
        </w:rPr>
        <w:t>low-affinity sites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FF95CA22-CF76-4DED-9CA4-EFEF0D30EF5C&lt;/uuid&gt;&lt;priority&gt;0&lt;/priority&gt;&lt;publications&gt;&lt;publication&gt;&lt;uuid&gt;50FCD3FE-A612-44F9-8399-352A9A42F33C&lt;/uuid&gt;&lt;volume&gt;54&lt;/volume&gt;&lt;accepted_date&gt;99201403191200000000222000&lt;/accepted_date&gt;&lt;doi&gt;10.1016/j.molcel.2014.03.045&lt;/doi&gt;&lt;startpage&gt;766&lt;/startpage&gt;&lt;revision_date&gt;99201403041200000000222000&lt;/revision_date&gt;&lt;publication_date&gt;99201406051200000000222000&lt;/publication_date&gt;&lt;url&gt;http://eutils.ncbi.nlm.nih.gov/entrez/eutils/elink.fcgi?dbfrom=pubmed&amp;amp;id=24793693&amp;amp;retmode=ref&amp;amp;cmd=prlinks&lt;/url&gt;&lt;type&gt;400&lt;/type&gt;&lt;title&gt;Assessing the ceRNA Hypothesis with Quantitative Measurements of miRNA and Target Abundance.&lt;/title&gt;&lt;submission_date&gt;99201401071200000000222000&lt;/submission_date&gt;&lt;number&gt;5&lt;/number&gt;&lt;institution&gt;Institute of Molecular Health Sciences, ETH Zurich, Otto-Stern-Weg 7, HPL H36, 8093 Zurich, Switzerland; Competence Center of Systems Physiology and Metabolic Disease, ETH Zurich, Otto-Stern-Weg 7, 8093 Zurich, Switzerland.&lt;/institution&gt;&lt;subtype&gt;400&lt;/subtype&gt;&lt;endpage&gt;776&lt;/endpage&gt;&lt;bundle&gt;&lt;publication&gt;&lt;title&gt;Molecular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Vikram&lt;/firstName&gt;&lt;lastName&gt;Agarwal&lt;/lastName&gt;&lt;/author&gt;&lt;author&gt;&lt;firstName&gt;Joanna&lt;/firstName&gt;&lt;lastName&gt;Stefano&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{Denzler:2014cz}</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873D0AA6-99A8-4E95-A2B5-61C93466F56D&lt;/uuid&gt;&lt;priority&gt;0&lt;/priority&gt;&lt;publications&gt;&lt;publication&gt;&lt;uuid&gt;80C6E51B-511A-4F09-9CE3-B1CE9E9163FA&lt;/uuid&gt;&lt;volume&gt;64&lt;/volume&gt;&lt;accepted_date&gt;99201609201200000000222000&lt;/accepted_date&gt;&lt;doi&gt;10.1016/j.molcel.2016.09.027&lt;/doi&gt;&lt;startpage&gt;565&lt;/startpage&gt;&lt;revision_date&gt;99201606101200000000222000&lt;/revision_date&gt;&lt;publication_date&gt;99201611031200000000222000&lt;/publication_date&gt;&lt;url&gt;http://eutils.ncbi.nlm.nih.gov/entrez/eutils/elink.fcgi?dbfrom=pubmed&amp;amp;id=27871486&amp;amp;retmode=ref&amp;amp;cmd=prlinks&lt;/url&gt;&lt;type&gt;400&lt;/type&gt;&lt;title&gt;Impact of MicroRNA Levels, Target-Site Complementarity, and Cooperativity on Competing Endogenous RNA-Regulated Gene Expression.&lt;/title&gt;&lt;submission_date&gt;99201601251200000000222000&lt;/submission_date&gt;&lt;number&gt;3&lt;/number&gt;&lt;institution&gt;Institute of Molecular Health Sciences, Swiss Federal Institute of Technology in Zurich (ETH Zurich), Otto-Stern-Weg 7, 8093 Zürich, Switzerland.&lt;/institution&gt;&lt;subtype&gt;400&lt;/subtype&gt;&lt;endpage&gt;579&lt;/endpage&gt;&lt;bundle&gt;&lt;publication&gt;&lt;title&gt;Molecular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Sean&lt;/firstName&gt;&lt;middleNames&gt;E&lt;/middleNames&gt;&lt;lastName&gt;McGeary&lt;/lastName&gt;&lt;/author&gt;&lt;author&gt;&lt;firstName&gt;Alexandra&lt;/firstName&gt;&lt;middleNames&gt;C&lt;/middleNames&gt;&lt;lastName&gt;Title&lt;/lastName&gt;&lt;/author&gt;&lt;author&gt;&lt;firstName&gt;Vikram&lt;/firstName&gt;&lt;lastName&gt;Agarwal&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{Denzler:2016eh}</w:t>
      </w:r>
      <w:r w:rsidRPr="00742EFD">
        <w:rPr>
          <w:rFonts w:ascii="Arial" w:hAnsi="Arial" w:cs="Arial"/>
          <w:sz w:val="22"/>
          <w:szCs w:val="22"/>
        </w:rPr>
        <w:fldChar w:fldCharType="end"/>
      </w:r>
      <w:r w:rsidRPr="00742EFD">
        <w:rPr>
          <w:rFonts w:ascii="Arial" w:hAnsi="Arial" w:cs="Arial"/>
          <w:sz w:val="22"/>
          <w:szCs w:val="22"/>
        </w:rPr>
        <w:t>.</w:t>
      </w:r>
    </w:p>
    <w:p w14:paraId="6D8239B1" w14:textId="7C044436" w:rsidR="00574FE4" w:rsidRPr="00742EFD" w:rsidRDefault="00574FE4" w:rsidP="00574FE4">
      <w:pPr>
        <w:spacing w:line="360" w:lineRule="auto"/>
        <w:ind w:firstLine="720"/>
        <w:rPr>
          <w:ins w:id="1175" w:author="David Bartel" w:date="2018-02-25T12:16:00Z"/>
          <w:rFonts w:ascii="Arial" w:hAnsi="Arial" w:cs="Arial"/>
          <w:sz w:val="22"/>
          <w:szCs w:val="22"/>
        </w:rPr>
      </w:pPr>
      <w:ins w:id="1176" w:author="David Bartel" w:date="2018-02-25T13:15:00Z">
        <w:r w:rsidRPr="00742EFD">
          <w:rPr>
            <w:rFonts w:ascii="Arial" w:hAnsi="Arial" w:cs="Arial"/>
            <w:sz w:val="22"/>
            <w:szCs w:val="22"/>
          </w:rPr>
          <w:t>Together</w:t>
        </w:r>
      </w:ins>
      <w:r w:rsidRPr="00742EFD">
        <w:rPr>
          <w:rFonts w:ascii="Arial" w:hAnsi="Arial" w:cs="Arial"/>
          <w:sz w:val="22"/>
          <w:szCs w:val="22"/>
        </w:rPr>
        <w:t xml:space="preserve">, </w:t>
      </w:r>
      <w:del w:id="1177" w:author="David Bartel" w:date="2018-02-25T13:52:00Z">
        <w:r w:rsidRPr="00742EFD" w:rsidDel="00AF353D">
          <w:rPr>
            <w:rFonts w:ascii="Arial" w:hAnsi="Arial" w:cs="Arial"/>
            <w:sz w:val="22"/>
            <w:szCs w:val="22"/>
          </w:rPr>
          <w:delText xml:space="preserve">these </w:delText>
        </w:r>
      </w:del>
      <w:ins w:id="1178" w:author="David Bartel" w:date="2018-02-25T13:52:00Z">
        <w:r w:rsidR="00AF353D" w:rsidRPr="00742EFD">
          <w:rPr>
            <w:rFonts w:ascii="Arial" w:hAnsi="Arial" w:cs="Arial"/>
            <w:sz w:val="22"/>
            <w:szCs w:val="22"/>
          </w:rPr>
          <w:t xml:space="preserve">our </w:t>
        </w:r>
      </w:ins>
      <w:r w:rsidRPr="00742EFD">
        <w:rPr>
          <w:rFonts w:ascii="Arial" w:hAnsi="Arial" w:cs="Arial"/>
          <w:sz w:val="22"/>
          <w:szCs w:val="22"/>
        </w:rPr>
        <w:t xml:space="preserve">results </w:t>
      </w:r>
      <w:del w:id="1179" w:author="David Bartel" w:date="2018-02-25T13:15:00Z">
        <w:r w:rsidRPr="00742EFD" w:rsidDel="00927FDE">
          <w:rPr>
            <w:rFonts w:ascii="Arial" w:hAnsi="Arial" w:cs="Arial"/>
            <w:sz w:val="22"/>
            <w:szCs w:val="22"/>
          </w:rPr>
          <w:delText xml:space="preserve">suggest </w:delText>
        </w:r>
      </w:del>
      <w:ins w:id="1180" w:author="David Bartel" w:date="2018-02-25T14:04:00Z">
        <w:r w:rsidR="00DE7ABB" w:rsidRPr="00742EFD">
          <w:rPr>
            <w:rFonts w:ascii="Arial" w:hAnsi="Arial" w:cs="Arial"/>
            <w:sz w:val="22"/>
            <w:szCs w:val="22"/>
          </w:rPr>
          <w:t>confirm</w:t>
        </w:r>
      </w:ins>
      <w:ins w:id="1181" w:author="David Bartel" w:date="2018-02-25T14:07:00Z">
        <w:r w:rsidR="00DE7ABB" w:rsidRPr="00742EFD">
          <w:rPr>
            <w:rFonts w:ascii="Arial" w:hAnsi="Arial" w:cs="Arial"/>
            <w:sz w:val="22"/>
            <w:szCs w:val="22"/>
          </w:rPr>
          <w:t>ed</w:t>
        </w:r>
      </w:ins>
      <w:ins w:id="1182" w:author="David Bartel" w:date="2018-02-25T13:15:00Z">
        <w:r w:rsidRPr="00742EFD">
          <w:rPr>
            <w:rFonts w:ascii="Arial" w:hAnsi="Arial" w:cs="Arial"/>
            <w:sz w:val="22"/>
            <w:szCs w:val="22"/>
          </w:rPr>
          <w:t xml:space="preserve"> </w:t>
        </w:r>
      </w:ins>
      <w:r w:rsidRPr="00742EFD">
        <w:rPr>
          <w:rFonts w:ascii="Arial" w:hAnsi="Arial" w:cs="Arial"/>
          <w:sz w:val="22"/>
          <w:szCs w:val="22"/>
        </w:rPr>
        <w:t xml:space="preserve">that AGO2–miR-1 binds </w:t>
      </w:r>
      <w:del w:id="1183" w:author="David Bartel" w:date="2018-02-25T21:13:00Z">
        <w:r w:rsidRPr="00742EFD" w:rsidDel="003218CB">
          <w:rPr>
            <w:rFonts w:ascii="Arial" w:hAnsi="Arial" w:cs="Arial"/>
            <w:sz w:val="22"/>
            <w:szCs w:val="22"/>
          </w:rPr>
          <w:delText xml:space="preserve">most effectively to </w:delText>
        </w:r>
      </w:del>
      <w:r w:rsidRPr="00742EFD">
        <w:rPr>
          <w:rFonts w:ascii="Arial" w:hAnsi="Arial" w:cs="Arial"/>
          <w:sz w:val="22"/>
          <w:szCs w:val="22"/>
        </w:rPr>
        <w:t>the 8mer, 7mer-m8, 7mer-A1, and 6mer site types</w:t>
      </w:r>
      <w:ins w:id="1184" w:author="David Bartel" w:date="2018-02-25T14:05:00Z">
        <w:r w:rsidR="00DE7ABB" w:rsidRPr="00742EFD">
          <w:rPr>
            <w:rFonts w:ascii="Arial" w:hAnsi="Arial" w:cs="Arial"/>
            <w:sz w:val="22"/>
            <w:szCs w:val="22"/>
          </w:rPr>
          <w:t xml:space="preserve"> </w:t>
        </w:r>
      </w:ins>
      <w:ins w:id="1185" w:author="David Bartel" w:date="2018-02-25T21:13:00Z">
        <w:r w:rsidR="003218CB" w:rsidRPr="00742EFD">
          <w:rPr>
            <w:rFonts w:ascii="Arial" w:hAnsi="Arial" w:cs="Arial"/>
            <w:sz w:val="22"/>
            <w:szCs w:val="22"/>
          </w:rPr>
          <w:t xml:space="preserve">most effectively </w:t>
        </w:r>
      </w:ins>
      <w:ins w:id="1186" w:author="David Bartel" w:date="2018-02-25T14:05:00Z">
        <w:r w:rsidR="00DE7ABB" w:rsidRPr="00742EFD">
          <w:rPr>
            <w:rFonts w:ascii="Arial" w:hAnsi="Arial" w:cs="Arial"/>
            <w:sz w:val="22"/>
            <w:szCs w:val="22"/>
          </w:rPr>
          <w:t>and revealed the relative binding affinities and occupancies of these sites</w:t>
        </w:r>
      </w:ins>
      <w:del w:id="1187" w:author="David Bartel" w:date="2018-02-25T14:06:00Z">
        <w:r w:rsidRPr="00742EFD" w:rsidDel="00DE7ABB">
          <w:rPr>
            <w:rFonts w:ascii="Arial" w:hAnsi="Arial" w:cs="Arial"/>
            <w:sz w:val="22"/>
            <w:szCs w:val="22"/>
          </w:rPr>
          <w:delText xml:space="preserve">, </w:delText>
        </w:r>
      </w:del>
      <w:del w:id="1188" w:author="David Bartel" w:date="2018-02-25T13:18:00Z">
        <w:r w:rsidRPr="00742EFD" w:rsidDel="00927FDE">
          <w:rPr>
            <w:rFonts w:ascii="Arial" w:hAnsi="Arial" w:cs="Arial"/>
            <w:sz w:val="22"/>
            <w:szCs w:val="22"/>
          </w:rPr>
          <w:delText xml:space="preserve">but </w:delText>
        </w:r>
      </w:del>
      <w:ins w:id="1189" w:author="David Bartel" w:date="2018-02-25T14:06:00Z">
        <w:r w:rsidR="00DE7ABB" w:rsidRPr="00742EFD">
          <w:rPr>
            <w:rFonts w:ascii="Arial" w:hAnsi="Arial" w:cs="Arial"/>
            <w:sz w:val="22"/>
            <w:szCs w:val="22"/>
          </w:rPr>
          <w:t xml:space="preserve">.  In </w:t>
        </w:r>
        <w:proofErr w:type="gramStart"/>
        <w:r w:rsidR="00DE7ABB" w:rsidRPr="00742EFD">
          <w:rPr>
            <w:rFonts w:ascii="Arial" w:hAnsi="Arial" w:cs="Arial"/>
            <w:sz w:val="22"/>
            <w:szCs w:val="22"/>
          </w:rPr>
          <w:t>addition</w:t>
        </w:r>
        <w:proofErr w:type="gramEnd"/>
        <w:r w:rsidR="00DE7ABB" w:rsidRPr="00742EFD">
          <w:rPr>
            <w:rFonts w:ascii="Arial" w:hAnsi="Arial" w:cs="Arial"/>
            <w:sz w:val="22"/>
            <w:szCs w:val="22"/>
          </w:rPr>
          <w:t xml:space="preserve"> our results</w:t>
        </w:r>
      </w:ins>
      <w:ins w:id="1190" w:author="David Bartel" w:date="2018-02-25T13:18:00Z">
        <w:r w:rsidRPr="00742EFD">
          <w:rPr>
            <w:rFonts w:ascii="Arial" w:hAnsi="Arial" w:cs="Arial"/>
            <w:sz w:val="22"/>
            <w:szCs w:val="22"/>
          </w:rPr>
          <w:t xml:space="preserve"> </w:t>
        </w:r>
      </w:ins>
      <w:ins w:id="1191" w:author="David Bartel" w:date="2018-02-25T14:04:00Z">
        <w:r w:rsidR="00DE7ABB" w:rsidRPr="00742EFD">
          <w:rPr>
            <w:rFonts w:ascii="Arial" w:hAnsi="Arial" w:cs="Arial"/>
            <w:sz w:val="22"/>
            <w:szCs w:val="22"/>
          </w:rPr>
          <w:t>uncovered</w:t>
        </w:r>
      </w:ins>
      <w:ins w:id="1192" w:author="David Bartel" w:date="2018-02-25T13:18:00Z">
        <w:r w:rsidRPr="00742EFD">
          <w:rPr>
            <w:rFonts w:ascii="Arial" w:hAnsi="Arial" w:cs="Arial"/>
            <w:sz w:val="22"/>
            <w:szCs w:val="22"/>
          </w:rPr>
          <w:t xml:space="preserve"> some </w:t>
        </w:r>
      </w:ins>
      <w:ins w:id="1193" w:author="David Bartel" w:date="2018-02-25T21:14:00Z">
        <w:r w:rsidR="003218CB" w:rsidRPr="00742EFD">
          <w:rPr>
            <w:rFonts w:ascii="Arial" w:hAnsi="Arial" w:cs="Arial"/>
            <w:sz w:val="22"/>
            <w:szCs w:val="22"/>
          </w:rPr>
          <w:t>weak</w:t>
        </w:r>
      </w:ins>
      <w:ins w:id="1194" w:author="David Bartel" w:date="2018-02-25T13:18:00Z">
        <w:r w:rsidRPr="00742EFD">
          <w:rPr>
            <w:rFonts w:ascii="Arial" w:hAnsi="Arial" w:cs="Arial"/>
            <w:sz w:val="22"/>
            <w:szCs w:val="22"/>
          </w:rPr>
          <w:t xml:space="preserve"> yet specific affinity to</w:t>
        </w:r>
      </w:ins>
      <w:ins w:id="1195" w:author="David Bartel" w:date="2018-02-25T13:19:00Z">
        <w:r w:rsidRPr="00742EFD">
          <w:rPr>
            <w:rFonts w:ascii="Arial" w:hAnsi="Arial" w:cs="Arial"/>
            <w:sz w:val="22"/>
            <w:szCs w:val="22"/>
          </w:rPr>
          <w:t xml:space="preserve"> another </w:t>
        </w:r>
        <w:r w:rsidRPr="00742EFD">
          <w:rPr>
            <w:rFonts w:ascii="Arial" w:hAnsi="Arial" w:cs="Arial"/>
            <w:sz w:val="22"/>
            <w:szCs w:val="22"/>
            <w:highlight w:val="yellow"/>
            <w:rPrChange w:id="1196" w:author="David Bartel" w:date="2018-02-25T13:47:00Z">
              <w:rPr>
                <w:rFonts w:ascii="Arial" w:hAnsi="Arial"/>
                <w:sz w:val="22"/>
                <w:szCs w:val="22"/>
              </w:rPr>
            </w:rPrChange>
          </w:rPr>
          <w:t>X</w:t>
        </w:r>
        <w:r w:rsidRPr="00742EFD">
          <w:rPr>
            <w:rFonts w:ascii="Arial" w:hAnsi="Arial" w:cs="Arial"/>
            <w:sz w:val="22"/>
            <w:szCs w:val="22"/>
          </w:rPr>
          <w:t xml:space="preserve"> sites that in </w:t>
        </w:r>
      </w:ins>
      <w:ins w:id="1197" w:author="David Bartel" w:date="2018-02-25T13:20:00Z">
        <w:r w:rsidR="00C42A18" w:rsidRPr="00742EFD">
          <w:rPr>
            <w:rFonts w:ascii="Arial" w:hAnsi="Arial" w:cs="Arial"/>
            <w:sz w:val="22"/>
            <w:szCs w:val="22"/>
          </w:rPr>
          <w:t>aggregate occupied</w:t>
        </w:r>
        <w:r w:rsidRPr="00742EFD">
          <w:rPr>
            <w:rFonts w:ascii="Arial" w:hAnsi="Arial" w:cs="Arial"/>
            <w:sz w:val="22"/>
            <w:szCs w:val="22"/>
          </w:rPr>
          <w:t xml:space="preserve"> </w:t>
        </w:r>
        <w:r w:rsidRPr="00742EFD">
          <w:rPr>
            <w:rFonts w:ascii="Arial" w:hAnsi="Arial" w:cs="Arial"/>
            <w:sz w:val="22"/>
            <w:szCs w:val="22"/>
            <w:highlight w:val="yellow"/>
            <w:rPrChange w:id="1198" w:author="David Bartel" w:date="2018-02-25T13:48:00Z">
              <w:rPr>
                <w:rFonts w:ascii="Arial" w:hAnsi="Arial"/>
                <w:sz w:val="22"/>
                <w:szCs w:val="22"/>
              </w:rPr>
            </w:rPrChange>
          </w:rPr>
          <w:t>7–10</w:t>
        </w:r>
        <w:r w:rsidRPr="00742EFD">
          <w:rPr>
            <w:rFonts w:ascii="Arial" w:hAnsi="Arial" w:cs="Arial"/>
            <w:sz w:val="22"/>
            <w:szCs w:val="22"/>
          </w:rPr>
          <w:t xml:space="preserve"> percent of the silencing complex</w:t>
        </w:r>
      </w:ins>
      <w:del w:id="1199" w:author="David Bartel" w:date="2018-02-25T13:21:00Z">
        <w:r w:rsidRPr="00742EFD" w:rsidDel="00E27F0F">
          <w:rPr>
            <w:rFonts w:ascii="Arial" w:hAnsi="Arial" w:cs="Arial"/>
            <w:sz w:val="22"/>
            <w:szCs w:val="22"/>
          </w:rPr>
          <w:delText>tolerates a diversity of binding modes of intermediate affinity</w:delText>
        </w:r>
      </w:del>
      <w:r w:rsidRPr="00742EFD">
        <w:rPr>
          <w:rFonts w:ascii="Arial" w:hAnsi="Arial" w:cs="Arial"/>
          <w:sz w:val="22"/>
          <w:szCs w:val="22"/>
        </w:rPr>
        <w:t xml:space="preserve">. </w:t>
      </w:r>
      <w:del w:id="1200" w:author="David Bartel" w:date="2018-02-25T13:21:00Z">
        <w:r w:rsidRPr="00742EFD" w:rsidDel="00E27F0F">
          <w:rPr>
            <w:rFonts w:ascii="Arial" w:hAnsi="Arial" w:cs="Arial"/>
            <w:sz w:val="22"/>
            <w:szCs w:val="22"/>
          </w:rPr>
          <w:delText xml:space="preserve">While </w:delText>
        </w:r>
      </w:del>
      <w:ins w:id="1201" w:author="David Bartel" w:date="2018-02-25T13:21:00Z">
        <w:r w:rsidRPr="00742EFD">
          <w:rPr>
            <w:rFonts w:ascii="Arial" w:hAnsi="Arial" w:cs="Arial"/>
            <w:sz w:val="22"/>
            <w:szCs w:val="22"/>
          </w:rPr>
          <w:t xml:space="preserve">Although </w:t>
        </w:r>
      </w:ins>
      <w:r w:rsidRPr="00742EFD">
        <w:rPr>
          <w:rFonts w:ascii="Arial" w:hAnsi="Arial" w:cs="Arial"/>
          <w:sz w:val="22"/>
          <w:szCs w:val="22"/>
        </w:rPr>
        <w:t xml:space="preserve">alternative </w:t>
      </w:r>
      <w:del w:id="1202" w:author="David Bartel" w:date="2018-02-25T13:22:00Z">
        <w:r w:rsidRPr="00742EFD" w:rsidDel="00E27F0F">
          <w:rPr>
            <w:rFonts w:ascii="Arial" w:hAnsi="Arial" w:cs="Arial"/>
            <w:sz w:val="22"/>
            <w:szCs w:val="22"/>
          </w:rPr>
          <w:delText>modes for</w:delText>
        </w:r>
      </w:del>
      <w:ins w:id="1203" w:author="David Bartel" w:date="2018-02-25T13:22:00Z">
        <w:r w:rsidRPr="00742EFD">
          <w:rPr>
            <w:rFonts w:ascii="Arial" w:hAnsi="Arial" w:cs="Arial"/>
            <w:sz w:val="22"/>
            <w:szCs w:val="22"/>
          </w:rPr>
          <w:t>binding sites for</w:t>
        </w:r>
      </w:ins>
      <w:r w:rsidRPr="00742EFD">
        <w:rPr>
          <w:rFonts w:ascii="Arial" w:hAnsi="Arial" w:cs="Arial"/>
          <w:sz w:val="22"/>
          <w:szCs w:val="22"/>
        </w:rPr>
        <w:t xml:space="preserve"> miRNAs have been proposed based on </w:t>
      </w:r>
      <w:del w:id="1204" w:author="David Bartel" w:date="2018-02-25T13:22:00Z">
        <w:r w:rsidRPr="00742EFD" w:rsidDel="00E27F0F">
          <w:rPr>
            <w:rFonts w:ascii="Arial" w:hAnsi="Arial" w:cs="Arial"/>
            <w:sz w:val="22"/>
            <w:szCs w:val="22"/>
          </w:rPr>
          <w:delText>studies using CLIP</w:delText>
        </w:r>
      </w:del>
      <w:ins w:id="1205" w:author="David Bartel" w:date="2018-02-25T13:22:00Z">
        <w:r w:rsidRPr="00742EFD">
          <w:rPr>
            <w:rFonts w:ascii="Arial" w:hAnsi="Arial" w:cs="Arial"/>
            <w:sz w:val="22"/>
            <w:szCs w:val="22"/>
          </w:rPr>
          <w:t xml:space="preserve">high-throughput </w:t>
        </w:r>
      </w:ins>
      <w:ins w:id="1206" w:author="David Bartel" w:date="2018-02-25T13:54:00Z">
        <w:r w:rsidR="00ED0E24" w:rsidRPr="00742EFD">
          <w:rPr>
            <w:rFonts w:ascii="Arial" w:hAnsi="Arial" w:cs="Arial"/>
            <w:sz w:val="22"/>
            <w:szCs w:val="22"/>
          </w:rPr>
          <w:t xml:space="preserve">in vivo </w:t>
        </w:r>
      </w:ins>
      <w:ins w:id="1207" w:author="David Bartel" w:date="2018-02-25T13:22:00Z">
        <w:r w:rsidRPr="00742EFD">
          <w:rPr>
            <w:rFonts w:ascii="Arial" w:hAnsi="Arial" w:cs="Arial"/>
            <w:sz w:val="22"/>
            <w:szCs w:val="22"/>
          </w:rPr>
          <w:t xml:space="preserve">crosslinking studies </w:t>
        </w:r>
      </w:ins>
      <w:commentRangeStart w:id="1208"/>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&lt;citation&gt;&lt;priority&gt;0&lt;/priority&gt;&lt;uuid&gt;F9617D8A-BA31-4869-B5FA-BB65A1AC06E1&lt;/uuid&gt;&lt;publications&gt;&lt;publication&gt;&lt;subtype&gt;400&lt;/subtype&gt;&lt;title&gt;Transcriptome-wide miR-155 binding map reveals widespread noncanonical microRNA targeting.&lt;/title&gt;&lt;url&gt;http://eutils.ncbi.nlm.nih.gov/entrez/eutils/elink.fcgi?dbfrom=pubmed&amp;amp;id=23142080&amp;amp;retmode=ref&amp;amp;cmd=prlinks&lt;/url&gt;&lt;volume&gt;48&lt;/volume&gt;&lt;revision_date&gt;99201208191200000000222000&lt;/revision_date&gt;&lt;publication_date&gt;99201212141200000000222000&lt;/publication_date&gt;&lt;uuid&gt;5771D50F-1D18-4250-9459-92B814CF976D&lt;/uuid&gt;&lt;type&gt;400&lt;/type&gt;&lt;accepted_date&gt;99201210021200000000222000&lt;/accepted_date&gt;&lt;number&gt;5&lt;/number&gt;&lt;submission_date&gt;99201205011200000000222000&lt;/submission_date&gt;&lt;doi&gt;10.1016/j.molcel.2012.10.002&lt;/doi&gt;&lt;institution&gt;Howard Hughes Medical Institute, Memorial Sloan-Kettering Cancer Center, New York, NY 10065, USA.&lt;/institution&gt;&lt;startpage&gt;760&lt;/startpage&gt;&lt;endpage&gt;770&lt;/endpage&gt;&lt;bundle&gt;&lt;publication&gt;&lt;title&gt;Molecular cell&lt;/title&gt;&lt;uuid&gt;B6FA3066-BACB-4B29-9470-5D270DD90AB6&lt;/uuid&gt;&lt;subtype&gt;-100&lt;/subtype&gt;&lt;type&gt;-100&lt;/type&gt;&lt;/publication&gt;&lt;/bundle&gt;&lt;authors&gt;&lt;author&gt;&lt;lastName&gt;Loeb&lt;/lastName&gt;&lt;firstName&gt;Gabriel&lt;/firstName&gt;&lt;middleNames&gt;B&lt;/middleNames&gt;&lt;/author&gt;&lt;author&gt;&lt;lastName&gt;Khan&lt;/lastName&gt;&lt;firstName&gt;Aly&lt;/firstName&gt;&lt;middleNames&gt;A&lt;/middleNames&gt;&lt;/author&gt;&lt;author&gt;&lt;lastName&gt;Canner&lt;/lastName&gt;&lt;firstName&gt;David&lt;/firstName&gt;&lt;/author&gt;&lt;author&gt;&lt;lastName&gt;Hiatt&lt;/lastName&gt;&lt;firstName&gt;Joseph&lt;/firstName&gt;&lt;middleNames&gt;B&lt;/middleNames&gt;&lt;/author&gt;&lt;author&gt;&lt;lastName&gt;Shendure&lt;/lastName&gt;&lt;firstName&gt;Jay&lt;/firstName&gt;&lt;/author&gt;&lt;author&gt;&lt;lastName&gt;Darnell&lt;/lastName&gt;&lt;firstName&gt;Robert&lt;/firstName&gt;&lt;middleNames&gt;B&lt;/middleNames&gt;&lt;/author&gt;&lt;author&gt;&lt;lastName&gt;Leslie&lt;/lastName&gt;&lt;firstName&gt;Christina&lt;/firstName&gt;&lt;middleNames&gt;S&lt;/middleNames&gt;&lt;/author&gt;&lt;author&gt;&lt;lastName&gt;Rudensky&lt;/lastName&gt;&lt;firstName&gt;Alexander&lt;/firstName&gt;&lt;middleNames&gt;Y&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{Loeb:2012bc}</w:t>
      </w:r>
      <w:r w:rsidRPr="00742EFD">
        <w:rPr>
          <w:rFonts w:ascii="Arial" w:hAnsi="Arial" w:cs="Arial"/>
          <w:sz w:val="22"/>
          <w:szCs w:val="22"/>
        </w:rPr>
        <w:fldChar w:fldCharType="end"/>
      </w:r>
      <w:del w:id="1209" w:author="David Bartel" w:date="2018-02-25T13:22:00Z">
        <w:r w:rsidRPr="00742EFD" w:rsidDel="00E27F0F">
          <w:rPr>
            <w:rFonts w:ascii="Arial" w:hAnsi="Arial" w:cs="Arial"/>
            <w:sz w:val="22"/>
            <w:szCs w:val="22"/>
          </w:rPr>
          <w:delText xml:space="preserve"> and CLASH</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&lt;citation&gt;&lt;priority&gt;0&lt;/priority&gt;&lt;uuid&gt;C22C0ACA-9875-4152-A1CF-AD74C4279454&lt;/uuid&gt;&lt;publications&gt;&lt;publication&gt;&lt;subtype&gt;400&lt;/subtype&gt;&lt;location&gt;&amp;lt;html&amp;gt;&amp;lt;head&amp;gt;&amp;lt;meta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Home&amp;lt;/a&amp;gt;&amp;lt;/div&amp;gt;&amp;lt;/body&amp;gt;&amp;lt;/html&amp;gt;&lt;/location&gt;&lt;title&gt;Mapping the human miRNA interactome by CLASH reveals frequent noncanonical binding.&lt;/title&gt;&lt;url&gt;http://eutils.ncbi.nlm.nih.gov/entrez/eutils/elink.fcgi?dbfrom=pubmed&amp;amp;id=23622248&amp;amp;retmode=ref&amp;amp;cmd=prlinks&lt;/url&gt;&lt;volume&gt;153&lt;/volume&gt;&lt;revision_date&gt;99201212211200000000222000&lt;/revision_date&gt;&lt;publication_date&gt;99201304251200000000222000&lt;/publication_date&gt;&lt;uuid&gt;84DA1462-F9EC-40B7-98AD-64957A78AA23&lt;/uuid&gt;&lt;type&gt;400&lt;/type&gt;&lt;accepted_date&gt;99201303201200000000222000&lt;/accepted_date&gt;&lt;number&gt;3&lt;/number&gt;&lt;submission_date&gt;99201207041200000000222000&lt;/submission_date&gt;&lt;doi&gt;10.1016/j.cell.2013.03.043&lt;/doi&gt;&lt;institution&gt;Wellcome Trust Centre for Cell Biology, The University of Edinburgh, Edinburgh, UK.&lt;/institution&gt;&lt;startpage&gt;654&lt;/startpage&gt;&lt;endpage&gt;665&lt;/endpage&gt;&lt;authors&gt;&lt;author&gt;&lt;lastName&gt;Helwak&lt;/lastName&gt;&lt;firstName&gt;Aleksandra&lt;/firstName&gt;&lt;/author&gt;&lt;author&gt;&lt;lastName&gt;Kudla&lt;/lastName&gt;&lt;firstName&gt;Grzegorz&lt;/firstName&gt;&lt;/author&gt;&lt;author&gt;&lt;lastName&gt;Dudnakova&lt;/lastName&gt;&lt;firstName&gt;Tatiana&lt;/firstName&gt;&lt;/author&gt;&lt;author&gt;&lt;lastName&gt;Tollervey&lt;/lastName&gt;&lt;firstName&gt;David&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{Helwak:2013ga}</w:t>
      </w:r>
      <w:r w:rsidRPr="00742EFD">
        <w:rPr>
          <w:rFonts w:ascii="Arial" w:hAnsi="Arial" w:cs="Arial"/>
          <w:sz w:val="22"/>
          <w:szCs w:val="22"/>
        </w:rPr>
        <w:fldChar w:fldCharType="end"/>
      </w:r>
      <w:commentRangeEnd w:id="1208"/>
      <w:r w:rsidRPr="00742EFD">
        <w:rPr>
          <w:rStyle w:val="CommentReference"/>
          <w:rFonts w:ascii="Arial" w:eastAsiaTheme="minorHAnsi" w:hAnsi="Arial" w:cs="Arial"/>
          <w:sz w:val="22"/>
          <w:szCs w:val="22"/>
        </w:rPr>
        <w:commentReference w:id="1208"/>
      </w:r>
      <w:r w:rsidRPr="00742EFD">
        <w:rPr>
          <w:rFonts w:ascii="Arial" w:hAnsi="Arial" w:cs="Arial"/>
          <w:sz w:val="22"/>
          <w:szCs w:val="22"/>
        </w:rPr>
        <w:t xml:space="preserve">, our approach </w:t>
      </w:r>
      <w:del w:id="1210" w:author="David Bartel" w:date="2018-02-25T14:10:00Z">
        <w:r w:rsidRPr="00742EFD" w:rsidDel="004216A0">
          <w:rPr>
            <w:rFonts w:ascii="Arial" w:hAnsi="Arial" w:cs="Arial"/>
            <w:sz w:val="22"/>
            <w:szCs w:val="22"/>
          </w:rPr>
          <w:delText>allow</w:delText>
        </w:r>
      </w:del>
      <w:del w:id="1211" w:author="David Bartel" w:date="2018-02-25T13:53:00Z">
        <w:r w:rsidRPr="00742EFD" w:rsidDel="00AF353D">
          <w:rPr>
            <w:rFonts w:ascii="Arial" w:hAnsi="Arial" w:cs="Arial"/>
            <w:sz w:val="22"/>
            <w:szCs w:val="22"/>
          </w:rPr>
          <w:delText>s</w:delText>
        </w:r>
      </w:del>
      <w:del w:id="1212" w:author="David Bartel" w:date="2018-02-25T14:10:00Z">
        <w:r w:rsidRPr="00742EFD" w:rsidDel="004216A0">
          <w:rPr>
            <w:rFonts w:ascii="Arial" w:hAnsi="Arial" w:cs="Arial"/>
            <w:sz w:val="22"/>
            <w:szCs w:val="22"/>
          </w:rPr>
          <w:delText xml:space="preserve"> for</w:delText>
        </w:r>
      </w:del>
      <w:ins w:id="1213" w:author="David Bartel" w:date="2018-03-02T13:25:00Z">
        <w:r w:rsidR="0063572F" w:rsidRPr="00742EFD">
          <w:rPr>
            <w:rFonts w:ascii="Arial" w:hAnsi="Arial" w:cs="Arial"/>
            <w:sz w:val="22"/>
            <w:szCs w:val="22"/>
          </w:rPr>
          <w:t>provided</w:t>
        </w:r>
      </w:ins>
      <w:del w:id="1214" w:author="David Bartel" w:date="2018-03-02T13:25:00Z">
        <w:r w:rsidRPr="00742EFD" w:rsidDel="0063572F">
          <w:rPr>
            <w:rFonts w:ascii="Arial" w:hAnsi="Arial" w:cs="Arial"/>
            <w:sz w:val="22"/>
            <w:szCs w:val="22"/>
          </w:rPr>
          <w:delText xml:space="preserve"> the direct</w:delText>
        </w:r>
      </w:del>
      <w:r w:rsidRPr="00742EFD">
        <w:rPr>
          <w:rFonts w:ascii="Arial" w:hAnsi="Arial" w:cs="Arial"/>
          <w:sz w:val="22"/>
          <w:szCs w:val="22"/>
        </w:rPr>
        <w:t xml:space="preserve"> quantification of the relative</w:t>
      </w:r>
      <w:ins w:id="1215" w:author="David Bartel" w:date="2018-02-25T21:14:00Z">
        <w:r w:rsidR="002C0695" w:rsidRPr="00742EFD">
          <w:rPr>
            <w:rFonts w:ascii="Arial" w:hAnsi="Arial" w:cs="Arial"/>
            <w:sz w:val="22"/>
            <w:szCs w:val="22"/>
          </w:rPr>
          <w:t xml:space="preserve"> </w:t>
        </w:r>
      </w:ins>
      <w:del w:id="1216" w:author="David Bartel" w:date="2018-02-25T15:29:00Z">
        <w:r w:rsidRPr="00742EFD" w:rsidDel="00CA6AC0">
          <w:rPr>
            <w:rFonts w:ascii="Arial" w:hAnsi="Arial" w:cs="Arial"/>
            <w:sz w:val="22"/>
            <w:szCs w:val="22"/>
          </w:rPr>
          <w:delText xml:space="preserve"> </w:delText>
        </w:r>
      </w:del>
      <w:del w:id="1217" w:author="David Bartel" w:date="2018-02-25T14:11:00Z">
        <w:r w:rsidRPr="00742EFD" w:rsidDel="004216A0">
          <w:rPr>
            <w:rFonts w:ascii="Arial" w:hAnsi="Arial" w:cs="Arial"/>
            <w:sz w:val="22"/>
            <w:szCs w:val="22"/>
          </w:rPr>
          <w:delText xml:space="preserve">binding </w:delText>
        </w:r>
      </w:del>
      <w:r w:rsidRPr="00742EFD">
        <w:rPr>
          <w:rFonts w:ascii="Arial" w:hAnsi="Arial" w:cs="Arial"/>
          <w:sz w:val="22"/>
          <w:szCs w:val="22"/>
        </w:rPr>
        <w:t xml:space="preserve">strength of these </w:t>
      </w:r>
      <w:del w:id="1218" w:author="David Bartel" w:date="2018-02-25T13:53:00Z">
        <w:r w:rsidRPr="00742EFD" w:rsidDel="00AF353D">
          <w:rPr>
            <w:rFonts w:ascii="Arial" w:hAnsi="Arial" w:cs="Arial"/>
            <w:sz w:val="22"/>
            <w:szCs w:val="22"/>
          </w:rPr>
          <w:delText>interactions</w:delText>
        </w:r>
      </w:del>
      <w:ins w:id="1219" w:author="David Bartel" w:date="2018-02-25T13:53:00Z">
        <w:r w:rsidR="00AF353D" w:rsidRPr="00742EFD">
          <w:rPr>
            <w:rFonts w:ascii="Arial" w:hAnsi="Arial" w:cs="Arial"/>
            <w:sz w:val="22"/>
            <w:szCs w:val="22"/>
          </w:rPr>
          <w:t>sites</w:t>
        </w:r>
      </w:ins>
      <w:r w:rsidRPr="00742EFD">
        <w:rPr>
          <w:rFonts w:ascii="Arial" w:hAnsi="Arial" w:cs="Arial"/>
          <w:sz w:val="22"/>
          <w:szCs w:val="22"/>
        </w:rPr>
        <w:t xml:space="preserve">, </w:t>
      </w:r>
      <w:ins w:id="1220" w:author="David Bartel" w:date="2018-03-02T13:24:00Z">
        <w:r w:rsidR="0063572F" w:rsidRPr="00742EFD">
          <w:rPr>
            <w:rFonts w:ascii="Arial" w:hAnsi="Arial" w:cs="Arial"/>
            <w:sz w:val="22"/>
            <w:szCs w:val="22"/>
          </w:rPr>
          <w:t xml:space="preserve">without the confounding effects of differential crosslinking efficiencies, </w:t>
        </w:r>
      </w:ins>
      <w:del w:id="1221" w:author="David Bartel" w:date="2018-02-25T13:23:00Z">
        <w:r w:rsidRPr="00742EFD" w:rsidDel="00E27F0F">
          <w:rPr>
            <w:rFonts w:ascii="Arial" w:hAnsi="Arial" w:cs="Arial"/>
            <w:sz w:val="22"/>
            <w:szCs w:val="22"/>
          </w:rPr>
          <w:delText xml:space="preserve">thereby </w:delText>
        </w:r>
      </w:del>
      <w:ins w:id="1222" w:author="David Bartel" w:date="2018-02-25T13:23:00Z">
        <w:r w:rsidRPr="00742EFD">
          <w:rPr>
            <w:rFonts w:ascii="Arial" w:hAnsi="Arial" w:cs="Arial"/>
            <w:sz w:val="22"/>
            <w:szCs w:val="22"/>
          </w:rPr>
          <w:t xml:space="preserve">potentially </w:t>
        </w:r>
      </w:ins>
      <w:del w:id="1223" w:author="David Bartel" w:date="2018-02-25T13:53:00Z">
        <w:r w:rsidRPr="00742EFD" w:rsidDel="00AF353D">
          <w:rPr>
            <w:rFonts w:ascii="Arial" w:hAnsi="Arial" w:cs="Arial"/>
            <w:sz w:val="22"/>
            <w:szCs w:val="22"/>
          </w:rPr>
          <w:delText xml:space="preserve">allowing </w:delText>
        </w:r>
      </w:del>
      <w:del w:id="1224" w:author="David Bartel" w:date="2018-02-25T13:23:00Z">
        <w:r w:rsidRPr="00742EFD" w:rsidDel="00E27F0F">
          <w:rPr>
            <w:rFonts w:ascii="Arial" w:hAnsi="Arial" w:cs="Arial"/>
            <w:sz w:val="22"/>
            <w:szCs w:val="22"/>
          </w:rPr>
          <w:delText xml:space="preserve">their </w:delText>
        </w:r>
      </w:del>
      <w:ins w:id="1225" w:author="David Bartel" w:date="2018-02-25T13:53:00Z">
        <w:r w:rsidR="00AF353D" w:rsidRPr="00742EFD">
          <w:rPr>
            <w:rFonts w:ascii="Arial" w:hAnsi="Arial" w:cs="Arial"/>
            <w:sz w:val="22"/>
            <w:szCs w:val="22"/>
          </w:rPr>
          <w:t>enabling their</w:t>
        </w:r>
      </w:ins>
      <w:ins w:id="1226" w:author="David Bartel" w:date="2018-02-25T13:23:00Z">
        <w:r w:rsidRPr="00742EFD">
          <w:rPr>
            <w:rFonts w:ascii="Arial" w:hAnsi="Arial" w:cs="Arial"/>
            <w:sz w:val="22"/>
            <w:szCs w:val="22"/>
          </w:rPr>
          <w:t xml:space="preserve"> </w:t>
        </w:r>
      </w:ins>
      <w:del w:id="1227" w:author="David Bartel" w:date="2018-02-25T13:53:00Z">
        <w:r w:rsidRPr="00742EFD" w:rsidDel="00AF353D">
          <w:rPr>
            <w:rFonts w:ascii="Arial" w:hAnsi="Arial" w:cs="Arial"/>
            <w:sz w:val="22"/>
            <w:szCs w:val="22"/>
          </w:rPr>
          <w:delText xml:space="preserve">coherent </w:delText>
        </w:r>
      </w:del>
      <w:r w:rsidRPr="00742EFD">
        <w:rPr>
          <w:rFonts w:ascii="Arial" w:hAnsi="Arial" w:cs="Arial"/>
          <w:sz w:val="22"/>
          <w:szCs w:val="22"/>
        </w:rPr>
        <w:t xml:space="preserve">incorporation into a quantitative framework of </w:t>
      </w:r>
      <w:del w:id="1228" w:author="David Bartel" w:date="2018-03-26T08:54:00Z">
        <w:r w:rsidRPr="00742EFD" w:rsidDel="00634962">
          <w:rPr>
            <w:rFonts w:ascii="Arial" w:hAnsi="Arial" w:cs="Arial"/>
            <w:sz w:val="22"/>
            <w:szCs w:val="22"/>
          </w:rPr>
          <w:delText>predicted efficacy</w:delText>
        </w:r>
      </w:del>
      <w:ins w:id="1229" w:author="David Bartel" w:date="2018-03-26T08:54:00Z">
        <w:r w:rsidR="00634962" w:rsidRPr="00742EFD">
          <w:rPr>
            <w:rFonts w:ascii="Arial" w:hAnsi="Arial" w:cs="Arial"/>
            <w:sz w:val="22"/>
            <w:szCs w:val="22"/>
          </w:rPr>
          <w:t>miRNA targeting</w:t>
        </w:r>
      </w:ins>
      <w:r w:rsidRPr="00742EFD">
        <w:rPr>
          <w:rFonts w:ascii="Arial" w:hAnsi="Arial" w:cs="Arial"/>
          <w:sz w:val="22"/>
          <w:szCs w:val="22"/>
        </w:rPr>
        <w:t>.</w:t>
      </w:r>
    </w:p>
    <w:p w14:paraId="34956B05" w14:textId="77777777" w:rsidR="00E93EB0" w:rsidRPr="00742EFD" w:rsidRDefault="00E93EB0" w:rsidP="009E2BCA">
      <w:pPr>
        <w:spacing w:line="360" w:lineRule="auto"/>
        <w:rPr>
          <w:rFonts w:ascii="Arial" w:hAnsi="Arial" w:cs="Arial"/>
          <w:sz w:val="22"/>
          <w:szCs w:val="22"/>
        </w:rPr>
      </w:pPr>
    </w:p>
    <w:p w14:paraId="46A312A5" w14:textId="0E843E5B" w:rsidR="009E2BCA" w:rsidRPr="00742EFD" w:rsidRDefault="009E2BCA" w:rsidP="009E2BCA">
      <w:pPr>
        <w:spacing w:line="360" w:lineRule="auto"/>
        <w:rPr>
          <w:rFonts w:ascii="Arial" w:hAnsi="Arial" w:cs="Arial"/>
          <w:b/>
          <w:sz w:val="22"/>
          <w:szCs w:val="22"/>
        </w:rPr>
      </w:pPr>
      <w:del w:id="1230" w:author="David Bartel" w:date="2018-02-25T15:29:00Z">
        <w:r w:rsidRPr="00742EFD" w:rsidDel="00CA6AC0">
          <w:rPr>
            <w:rFonts w:ascii="Arial" w:hAnsi="Arial" w:cs="Arial"/>
            <w:b/>
            <w:sz w:val="22"/>
            <w:szCs w:val="22"/>
          </w:rPr>
          <w:delText xml:space="preserve"> </w:delText>
        </w:r>
      </w:del>
      <w:del w:id="1231" w:author="David Bartel" w:date="2018-02-25T15:30:00Z">
        <w:r w:rsidRPr="00742EFD" w:rsidDel="0035733A">
          <w:rPr>
            <w:rFonts w:ascii="Arial" w:hAnsi="Arial" w:cs="Arial"/>
            <w:b/>
            <w:sz w:val="22"/>
            <w:szCs w:val="22"/>
          </w:rPr>
          <w:delText>Extension of AGO–RBNS analysis to let-7a, miR-155, miR-124, and lsy-6 reveals d</w:delText>
        </w:r>
      </w:del>
      <w:ins w:id="1232" w:author="David Bartel" w:date="2018-02-25T15:30:00Z">
        <w:r w:rsidR="0035733A" w:rsidRPr="00742EFD">
          <w:rPr>
            <w:rFonts w:ascii="Arial" w:hAnsi="Arial" w:cs="Arial"/>
            <w:b/>
            <w:sz w:val="22"/>
            <w:szCs w:val="22"/>
          </w:rPr>
          <w:t>D</w:t>
        </w:r>
      </w:ins>
      <w:r w:rsidRPr="00742EFD">
        <w:rPr>
          <w:rFonts w:ascii="Arial" w:hAnsi="Arial" w:cs="Arial"/>
          <w:b/>
          <w:sz w:val="22"/>
          <w:szCs w:val="22"/>
        </w:rPr>
        <w:t xml:space="preserve">istinct </w:t>
      </w:r>
      <w:ins w:id="1233" w:author="David Bartel" w:date="2018-03-01T15:05:00Z">
        <w:r w:rsidR="00A434C5" w:rsidRPr="00742EFD">
          <w:rPr>
            <w:rFonts w:ascii="Arial" w:hAnsi="Arial" w:cs="Arial"/>
            <w:b/>
            <w:sz w:val="22"/>
            <w:szCs w:val="22"/>
          </w:rPr>
          <w:t xml:space="preserve">canonical and </w:t>
        </w:r>
      </w:ins>
      <w:del w:id="1234" w:author="David Bartel" w:date="2018-02-25T15:30:00Z">
        <w:r w:rsidRPr="00742EFD" w:rsidDel="0035733A">
          <w:rPr>
            <w:rFonts w:ascii="Arial" w:hAnsi="Arial" w:cs="Arial"/>
            <w:b/>
            <w:sz w:val="22"/>
            <w:szCs w:val="22"/>
          </w:rPr>
          <w:delText>binding modes across</w:delText>
        </w:r>
      </w:del>
      <w:ins w:id="1235" w:author="David Bartel" w:date="2018-02-25T15:30:00Z">
        <w:r w:rsidR="0035733A" w:rsidRPr="00742EFD">
          <w:rPr>
            <w:rFonts w:ascii="Arial" w:hAnsi="Arial" w:cs="Arial"/>
            <w:b/>
            <w:sz w:val="22"/>
            <w:szCs w:val="22"/>
          </w:rPr>
          <w:t xml:space="preserve">non-canonical </w:t>
        </w:r>
      </w:ins>
      <w:ins w:id="1236" w:author="David Bartel" w:date="2018-03-01T15:05:00Z">
        <w:r w:rsidR="00A434C5" w:rsidRPr="00742EFD">
          <w:rPr>
            <w:rFonts w:ascii="Arial" w:hAnsi="Arial" w:cs="Arial"/>
            <w:b/>
            <w:sz w:val="22"/>
            <w:szCs w:val="22"/>
          </w:rPr>
          <w:t>binding</w:t>
        </w:r>
      </w:ins>
      <w:ins w:id="1237" w:author="David Bartel" w:date="2018-02-25T15:30:00Z">
        <w:r w:rsidR="0035733A" w:rsidRPr="00742EFD">
          <w:rPr>
            <w:rFonts w:ascii="Arial" w:hAnsi="Arial" w:cs="Arial"/>
            <w:b/>
            <w:sz w:val="22"/>
            <w:szCs w:val="22"/>
          </w:rPr>
          <w:t xml:space="preserve"> </w:t>
        </w:r>
      </w:ins>
      <w:ins w:id="1238" w:author="David Bartel" w:date="2018-03-01T15:05:00Z">
        <w:r w:rsidR="00A434C5" w:rsidRPr="00742EFD">
          <w:rPr>
            <w:rFonts w:ascii="Arial" w:hAnsi="Arial" w:cs="Arial"/>
            <w:b/>
            <w:sz w:val="22"/>
            <w:szCs w:val="22"/>
          </w:rPr>
          <w:t>of</w:t>
        </w:r>
      </w:ins>
      <w:ins w:id="1239" w:author="David Bartel" w:date="2018-02-25T15:30:00Z">
        <w:r w:rsidR="0035733A" w:rsidRPr="00742EFD">
          <w:rPr>
            <w:rFonts w:ascii="Arial" w:hAnsi="Arial" w:cs="Arial"/>
            <w:b/>
            <w:sz w:val="22"/>
            <w:szCs w:val="22"/>
          </w:rPr>
          <w:t xml:space="preserve"> different</w:t>
        </w:r>
      </w:ins>
      <w:r w:rsidRPr="00742EFD">
        <w:rPr>
          <w:rFonts w:ascii="Arial" w:hAnsi="Arial" w:cs="Arial"/>
          <w:b/>
          <w:sz w:val="22"/>
          <w:szCs w:val="22"/>
        </w:rPr>
        <w:t xml:space="preserve"> miRNAs.</w:t>
      </w:r>
    </w:p>
    <w:p w14:paraId="790F2B7D" w14:textId="7E5A0A42"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We extended our analysis to f</w:t>
      </w:r>
      <w:ins w:id="1240" w:author="David Bartel" w:date="2018-03-24T21:00:00Z">
        <w:r w:rsidR="000F4FD2" w:rsidRPr="00742EFD">
          <w:rPr>
            <w:rFonts w:ascii="Arial" w:hAnsi="Arial" w:cs="Arial"/>
            <w:sz w:val="22"/>
            <w:szCs w:val="22"/>
          </w:rPr>
          <w:t>ive</w:t>
        </w:r>
      </w:ins>
      <w:del w:id="1241" w:author="David Bartel" w:date="2018-03-24T21:00:00Z">
        <w:r w:rsidRPr="00742EFD" w:rsidDel="000F4FD2">
          <w:rPr>
            <w:rFonts w:ascii="Arial" w:hAnsi="Arial" w:cs="Arial"/>
            <w:sz w:val="22"/>
            <w:szCs w:val="22"/>
          </w:rPr>
          <w:delText>our</w:delText>
        </w:r>
      </w:del>
      <w:r w:rsidRPr="00742EFD">
        <w:rPr>
          <w:rFonts w:ascii="Arial" w:hAnsi="Arial" w:cs="Arial"/>
          <w:sz w:val="22"/>
          <w:szCs w:val="22"/>
        </w:rPr>
        <w:t xml:space="preserve"> </w:t>
      </w:r>
      <w:del w:id="1242" w:author="David Bartel" w:date="2018-02-25T15:30:00Z">
        <w:r w:rsidRPr="00742EFD" w:rsidDel="0035733A">
          <w:rPr>
            <w:rFonts w:ascii="Arial" w:hAnsi="Arial" w:cs="Arial"/>
            <w:sz w:val="22"/>
            <w:szCs w:val="22"/>
          </w:rPr>
          <w:delText xml:space="preserve">more </w:delText>
        </w:r>
      </w:del>
      <w:ins w:id="1243" w:author="David Bartel" w:date="2018-02-25T15:30:00Z">
        <w:r w:rsidR="0035733A" w:rsidRPr="00742EFD">
          <w:rPr>
            <w:rFonts w:ascii="Arial" w:hAnsi="Arial" w:cs="Arial"/>
            <w:sz w:val="22"/>
            <w:szCs w:val="22"/>
          </w:rPr>
          <w:t xml:space="preserve">additional </w:t>
        </w:r>
      </w:ins>
      <w:r w:rsidRPr="00742EFD">
        <w:rPr>
          <w:rFonts w:ascii="Arial" w:hAnsi="Arial" w:cs="Arial"/>
          <w:sz w:val="22"/>
          <w:szCs w:val="22"/>
        </w:rPr>
        <w:t xml:space="preserve">miRNAs, </w:t>
      </w:r>
      <w:del w:id="1244" w:author="David Bartel" w:date="2018-02-25T15:33:00Z">
        <w:r w:rsidRPr="00742EFD" w:rsidDel="0035733A">
          <w:rPr>
            <w:rFonts w:ascii="Arial" w:hAnsi="Arial" w:cs="Arial"/>
            <w:sz w:val="22"/>
            <w:szCs w:val="22"/>
          </w:rPr>
          <w:delText>three of which (hsa-</w:delText>
        </w:r>
      </w:del>
      <w:ins w:id="1245" w:author="David Bartel" w:date="2018-02-25T15:33:00Z">
        <w:r w:rsidR="0035733A" w:rsidRPr="00742EFD">
          <w:rPr>
            <w:rFonts w:ascii="Arial" w:hAnsi="Arial" w:cs="Arial"/>
            <w:sz w:val="22"/>
            <w:szCs w:val="22"/>
          </w:rPr>
          <w:t>including</w:t>
        </w:r>
      </w:ins>
      <w:ins w:id="1246" w:author="David Bartel" w:date="2018-02-25T15:41:00Z">
        <w:r w:rsidR="002F4C17" w:rsidRPr="00742EFD">
          <w:rPr>
            <w:rFonts w:ascii="Arial" w:hAnsi="Arial" w:cs="Arial"/>
            <w:sz w:val="22"/>
            <w:szCs w:val="22"/>
          </w:rPr>
          <w:t xml:space="preserve"> </w:t>
        </w:r>
      </w:ins>
      <w:r w:rsidRPr="00742EFD">
        <w:rPr>
          <w:rFonts w:ascii="Arial" w:hAnsi="Arial" w:cs="Arial"/>
          <w:sz w:val="22"/>
          <w:szCs w:val="22"/>
        </w:rPr>
        <w:t xml:space="preserve">let-7a, </w:t>
      </w:r>
      <w:ins w:id="1247" w:author="David Bartel" w:date="2018-03-24T21:01:00Z">
        <w:r w:rsidR="000F4FD2" w:rsidRPr="00742EFD">
          <w:rPr>
            <w:rFonts w:ascii="Arial" w:hAnsi="Arial" w:cs="Arial"/>
            <w:sz w:val="22"/>
            <w:szCs w:val="22"/>
          </w:rPr>
          <w:t xml:space="preserve">miR-7, </w:t>
        </w:r>
      </w:ins>
      <w:ins w:id="1248" w:author="David Bartel" w:date="2018-02-25T15:33:00Z">
        <w:r w:rsidR="0035733A" w:rsidRPr="00742EFD">
          <w:rPr>
            <w:rFonts w:ascii="Arial" w:hAnsi="Arial" w:cs="Arial"/>
            <w:sz w:val="22"/>
            <w:szCs w:val="22"/>
          </w:rPr>
          <w:t xml:space="preserve">miR-124, and </w:t>
        </w:r>
      </w:ins>
      <w:del w:id="1249" w:author="David Bartel" w:date="2018-02-25T15:33:00Z">
        <w:r w:rsidRPr="00742EFD" w:rsidDel="0035733A">
          <w:rPr>
            <w:rFonts w:ascii="Arial" w:hAnsi="Arial" w:cs="Arial"/>
            <w:sz w:val="22"/>
            <w:szCs w:val="22"/>
          </w:rPr>
          <w:delText>hsa-miR-1, hsa-</w:delText>
        </w:r>
      </w:del>
      <w:r w:rsidRPr="00742EFD">
        <w:rPr>
          <w:rFonts w:ascii="Arial" w:hAnsi="Arial" w:cs="Arial"/>
          <w:sz w:val="22"/>
          <w:szCs w:val="22"/>
        </w:rPr>
        <w:t>miR-155</w:t>
      </w:r>
      <w:ins w:id="1250" w:author="David Bartel" w:date="2018-02-25T15:42:00Z">
        <w:r w:rsidR="002F4C17" w:rsidRPr="00742EFD">
          <w:rPr>
            <w:rFonts w:ascii="Arial" w:hAnsi="Arial" w:cs="Arial"/>
            <w:sz w:val="22"/>
            <w:szCs w:val="22"/>
          </w:rPr>
          <w:t xml:space="preserve"> of mammals</w:t>
        </w:r>
      </w:ins>
      <w:r w:rsidRPr="00742EFD">
        <w:rPr>
          <w:rFonts w:ascii="Arial" w:hAnsi="Arial" w:cs="Arial"/>
          <w:sz w:val="22"/>
          <w:szCs w:val="22"/>
        </w:rPr>
        <w:t xml:space="preserve">, </w:t>
      </w:r>
      <w:del w:id="1251" w:author="David Bartel" w:date="2018-02-25T15:33:00Z">
        <w:r w:rsidRPr="00742EFD" w:rsidDel="0035733A">
          <w:rPr>
            <w:rFonts w:ascii="Arial" w:hAnsi="Arial" w:cs="Arial"/>
            <w:sz w:val="22"/>
            <w:szCs w:val="22"/>
          </w:rPr>
          <w:delText xml:space="preserve">hsa-miR-124,) </w:delText>
        </w:r>
      </w:del>
      <w:del w:id="1252" w:author="David Bartel" w:date="2018-02-25T15:31:00Z">
        <w:r w:rsidRPr="00742EFD" w:rsidDel="0035733A">
          <w:rPr>
            <w:rFonts w:ascii="Arial" w:hAnsi="Arial" w:cs="Arial"/>
            <w:sz w:val="22"/>
            <w:szCs w:val="22"/>
          </w:rPr>
          <w:delText xml:space="preserve">were </w:delText>
        </w:r>
      </w:del>
      <w:r w:rsidRPr="00742EFD">
        <w:rPr>
          <w:rFonts w:ascii="Arial" w:hAnsi="Arial" w:cs="Arial"/>
          <w:sz w:val="22"/>
          <w:szCs w:val="22"/>
        </w:rPr>
        <w:t xml:space="preserve">chosen for their </w:t>
      </w:r>
      <w:ins w:id="1253" w:author="David Bartel" w:date="2018-02-25T15:34:00Z">
        <w:r w:rsidR="0035733A" w:rsidRPr="00742EFD">
          <w:rPr>
            <w:rFonts w:ascii="Arial" w:hAnsi="Arial" w:cs="Arial"/>
            <w:sz w:val="22"/>
            <w:szCs w:val="22"/>
          </w:rPr>
          <w:t xml:space="preserve">sequence </w:t>
        </w:r>
      </w:ins>
      <w:r w:rsidRPr="00742EFD">
        <w:rPr>
          <w:rFonts w:ascii="Arial" w:hAnsi="Arial" w:cs="Arial"/>
          <w:sz w:val="22"/>
          <w:szCs w:val="22"/>
        </w:rPr>
        <w:t xml:space="preserve">conservation </w:t>
      </w:r>
      <w:ins w:id="1254" w:author="David Bartel" w:date="2018-02-25T15:39:00Z">
        <w:r w:rsidR="00AB6CF1" w:rsidRPr="00742EFD">
          <w:rPr>
            <w:rFonts w:ascii="Arial" w:hAnsi="Arial" w:cs="Arial"/>
            <w:sz w:val="22"/>
            <w:szCs w:val="22"/>
          </w:rPr>
          <w:t>as well as</w:t>
        </w:r>
      </w:ins>
      <w:ins w:id="1255" w:author="David Bartel" w:date="2018-02-25T15:35:00Z">
        <w:r w:rsidR="00AB6CF1" w:rsidRPr="00742EFD">
          <w:rPr>
            <w:rFonts w:ascii="Arial" w:hAnsi="Arial" w:cs="Arial"/>
            <w:sz w:val="22"/>
            <w:szCs w:val="22"/>
          </w:rPr>
          <w:t xml:space="preserve"> the availability of </w:t>
        </w:r>
      </w:ins>
      <w:ins w:id="1256" w:author="David Bartel" w:date="2018-02-25T15:37:00Z">
        <w:r w:rsidR="00AB6CF1" w:rsidRPr="00742EFD">
          <w:rPr>
            <w:rFonts w:ascii="Arial" w:hAnsi="Arial" w:cs="Arial"/>
            <w:sz w:val="22"/>
            <w:szCs w:val="22"/>
          </w:rPr>
          <w:t>data</w:t>
        </w:r>
      </w:ins>
      <w:ins w:id="1257" w:author="David Bartel" w:date="2018-02-25T15:35:00Z">
        <w:r w:rsidR="00AB6CF1" w:rsidRPr="00742EFD">
          <w:rPr>
            <w:rFonts w:ascii="Arial" w:hAnsi="Arial" w:cs="Arial"/>
            <w:sz w:val="22"/>
            <w:szCs w:val="22"/>
          </w:rPr>
          <w:t xml:space="preserve"> examining their </w:t>
        </w:r>
      </w:ins>
      <w:ins w:id="1258" w:author="David Bartel" w:date="2018-02-25T15:37:00Z">
        <w:r w:rsidR="00AB6CF1" w:rsidRPr="00742EFD">
          <w:rPr>
            <w:rFonts w:ascii="Arial" w:hAnsi="Arial" w:cs="Arial"/>
            <w:sz w:val="22"/>
            <w:szCs w:val="22"/>
          </w:rPr>
          <w:t xml:space="preserve">regulatory activities, </w:t>
        </w:r>
      </w:ins>
      <w:ins w:id="1259" w:author="David Bartel" w:date="2018-02-25T15:39:00Z">
        <w:r w:rsidR="00AB6CF1" w:rsidRPr="00742EFD">
          <w:rPr>
            <w:rFonts w:ascii="Arial" w:hAnsi="Arial" w:cs="Arial"/>
            <w:sz w:val="22"/>
            <w:szCs w:val="22"/>
          </w:rPr>
          <w:t xml:space="preserve">intracellular binding sites, </w:t>
        </w:r>
      </w:ins>
      <w:ins w:id="1260" w:author="David Bartel" w:date="2018-03-27T20:46:00Z">
        <w:r w:rsidR="00E37FA3" w:rsidRPr="00742EFD">
          <w:rPr>
            <w:rFonts w:ascii="Arial" w:hAnsi="Arial" w:cs="Arial"/>
            <w:sz w:val="22"/>
            <w:szCs w:val="22"/>
          </w:rPr>
          <w:t>or</w:t>
        </w:r>
      </w:ins>
      <w:ins w:id="1261" w:author="David Bartel" w:date="2018-02-25T15:39:00Z">
        <w:r w:rsidR="00AB6CF1" w:rsidRPr="00742EFD">
          <w:rPr>
            <w:rFonts w:ascii="Arial" w:hAnsi="Arial" w:cs="Arial"/>
            <w:sz w:val="22"/>
            <w:szCs w:val="22"/>
          </w:rPr>
          <w:t xml:space="preserve"> </w:t>
        </w:r>
      </w:ins>
      <w:del w:id="1262" w:author="David Bartel" w:date="2018-02-25T15:39:00Z">
        <w:r w:rsidRPr="00742EFD" w:rsidDel="00AB6CF1">
          <w:rPr>
            <w:rFonts w:ascii="Arial" w:hAnsi="Arial" w:cs="Arial"/>
            <w:sz w:val="22"/>
            <w:szCs w:val="22"/>
          </w:rPr>
          <w:delText xml:space="preserve">throughout vertebrate </w:delText>
        </w:r>
      </w:del>
      <w:del w:id="1263" w:author="David Bartel" w:date="2018-02-25T15:34:00Z">
        <w:r w:rsidRPr="00742EFD" w:rsidDel="0035733A">
          <w:rPr>
            <w:rFonts w:ascii="Arial" w:hAnsi="Arial" w:cs="Arial"/>
            <w:sz w:val="22"/>
            <w:szCs w:val="22"/>
          </w:rPr>
          <w:delText xml:space="preserve">lineages </w:delText>
        </w:r>
      </w:del>
      <w:del w:id="1264" w:author="David Bartel" w:date="2018-02-25T15:39:00Z">
        <w:r w:rsidRPr="00742EFD" w:rsidDel="00AB6CF1">
          <w:rPr>
            <w:rFonts w:ascii="Arial" w:hAnsi="Arial" w:cs="Arial"/>
            <w:sz w:val="22"/>
            <w:szCs w:val="22"/>
          </w:rPr>
          <w:delText xml:space="preserve">and because of their recurrence throughout a variety of repression, CLIP, and </w:delText>
        </w:r>
      </w:del>
      <w:r w:rsidRPr="00742EFD">
        <w:rPr>
          <w:rFonts w:ascii="Arial" w:hAnsi="Arial" w:cs="Arial"/>
          <w:i/>
          <w:sz w:val="22"/>
          <w:szCs w:val="22"/>
        </w:rPr>
        <w:t>in vitro</w:t>
      </w:r>
      <w:r w:rsidRPr="00742EFD">
        <w:rPr>
          <w:rFonts w:ascii="Arial" w:hAnsi="Arial" w:cs="Arial"/>
          <w:sz w:val="22"/>
          <w:szCs w:val="22"/>
        </w:rPr>
        <w:t xml:space="preserve"> </w:t>
      </w:r>
      <w:del w:id="1265" w:author="David Bartel" w:date="2018-02-25T15:40:00Z">
        <w:r w:rsidRPr="00742EFD" w:rsidDel="00AB6CF1">
          <w:rPr>
            <w:rFonts w:ascii="Arial" w:hAnsi="Arial" w:cs="Arial"/>
            <w:sz w:val="22"/>
            <w:szCs w:val="22"/>
          </w:rPr>
          <w:delText>studies</w:delText>
        </w:r>
      </w:del>
      <w:ins w:id="1266" w:author="David Bartel" w:date="2018-02-25T15:40:00Z">
        <w:r w:rsidR="002F4C17" w:rsidRPr="00742EFD">
          <w:rPr>
            <w:rFonts w:ascii="Arial" w:hAnsi="Arial" w:cs="Arial"/>
            <w:sz w:val="22"/>
            <w:szCs w:val="22"/>
          </w:rPr>
          <w:t>binding affinities</w:t>
        </w:r>
      </w:ins>
      <w:ins w:id="1267" w:author="David Bartel" w:date="2018-03-26T08:58:00Z">
        <w:r w:rsidR="00634962" w:rsidRPr="00742EFD">
          <w:rPr>
            <w:rFonts w:ascii="Arial" w:hAnsi="Arial" w:cs="Arial"/>
            <w:sz w:val="22"/>
            <w:szCs w:val="22"/>
          </w:rPr>
          <w:t>(REFS)</w:t>
        </w:r>
      </w:ins>
      <w:del w:id="1268" w:author="David Bartel" w:date="2018-02-25T15:40:00Z">
        <w:r w:rsidRPr="00742EFD" w:rsidDel="002F4C17">
          <w:rPr>
            <w:rFonts w:ascii="Arial" w:hAnsi="Arial" w:cs="Arial"/>
            <w:sz w:val="22"/>
            <w:szCs w:val="22"/>
          </w:rPr>
          <w:delText>, potentially enabling the comparison or synthesis of our findings with those of others</w:delText>
        </w:r>
      </w:del>
      <w:r w:rsidRPr="00742EFD">
        <w:rPr>
          <w:rFonts w:ascii="Arial" w:hAnsi="Arial" w:cs="Arial"/>
          <w:sz w:val="22"/>
          <w:szCs w:val="22"/>
        </w:rPr>
        <w:t xml:space="preserve">. We also analyzed </w:t>
      </w:r>
      <w:del w:id="1269" w:author="David Bartel" w:date="2018-02-25T15:41:00Z">
        <w:r w:rsidRPr="00742EFD" w:rsidDel="002F4C17">
          <w:rPr>
            <w:rFonts w:ascii="Arial" w:hAnsi="Arial" w:cs="Arial"/>
            <w:sz w:val="22"/>
            <w:szCs w:val="22"/>
          </w:rPr>
          <w:delText>cel-</w:delText>
        </w:r>
      </w:del>
      <w:ins w:id="1270" w:author="David Bartel" w:date="2018-02-25T15:41:00Z">
        <w:r w:rsidR="002F4C17" w:rsidRPr="00742EFD">
          <w:rPr>
            <w:rFonts w:ascii="Arial" w:hAnsi="Arial" w:cs="Arial"/>
            <w:sz w:val="22"/>
            <w:szCs w:val="22"/>
          </w:rPr>
          <w:t xml:space="preserve">the </w:t>
        </w:r>
      </w:ins>
      <w:r w:rsidRPr="00742EFD">
        <w:rPr>
          <w:rFonts w:ascii="Arial" w:hAnsi="Arial" w:cs="Arial"/>
          <w:i/>
          <w:sz w:val="22"/>
          <w:szCs w:val="22"/>
        </w:rPr>
        <w:t>lsy-6</w:t>
      </w:r>
      <w:ins w:id="1271" w:author="David Bartel" w:date="2018-02-25T15:42:00Z">
        <w:r w:rsidR="002F4C17" w:rsidRPr="00742EFD">
          <w:rPr>
            <w:rFonts w:ascii="Arial" w:hAnsi="Arial" w:cs="Arial"/>
            <w:i/>
            <w:sz w:val="22"/>
            <w:szCs w:val="22"/>
          </w:rPr>
          <w:t xml:space="preserve"> </w:t>
        </w:r>
        <w:r w:rsidR="002F4C17" w:rsidRPr="00742EFD">
          <w:rPr>
            <w:rFonts w:ascii="Arial" w:hAnsi="Arial" w:cs="Arial"/>
            <w:sz w:val="22"/>
            <w:szCs w:val="22"/>
          </w:rPr>
          <w:t>miRNA of nematodes</w:t>
        </w:r>
      </w:ins>
      <w:r w:rsidRPr="00742EFD">
        <w:rPr>
          <w:rFonts w:ascii="Arial" w:hAnsi="Arial" w:cs="Arial"/>
          <w:sz w:val="22"/>
          <w:szCs w:val="22"/>
        </w:rPr>
        <w:t xml:space="preserve">, </w:t>
      </w:r>
      <w:ins w:id="1272" w:author="David Bartel" w:date="2018-02-25T20:52:00Z">
        <w:r w:rsidR="00A04860" w:rsidRPr="00742EFD">
          <w:rPr>
            <w:rFonts w:ascii="Arial" w:hAnsi="Arial" w:cs="Arial"/>
            <w:sz w:val="22"/>
            <w:szCs w:val="22"/>
          </w:rPr>
          <w:t xml:space="preserve">which is thought to </w:t>
        </w:r>
      </w:ins>
      <w:ins w:id="1273" w:author="David Bartel" w:date="2018-02-25T20:53:00Z">
        <w:r w:rsidR="00E40497" w:rsidRPr="00742EFD">
          <w:rPr>
            <w:rFonts w:ascii="Arial" w:hAnsi="Arial" w:cs="Arial"/>
            <w:sz w:val="22"/>
            <w:szCs w:val="22"/>
          </w:rPr>
          <w:t>bind</w:t>
        </w:r>
      </w:ins>
      <w:ins w:id="1274" w:author="David Bartel" w:date="2018-02-25T20:52:00Z">
        <w:r w:rsidR="00A04860" w:rsidRPr="00742EFD">
          <w:rPr>
            <w:rFonts w:ascii="Arial" w:hAnsi="Arial" w:cs="Arial"/>
            <w:sz w:val="22"/>
            <w:szCs w:val="22"/>
          </w:rPr>
          <w:t xml:space="preserve"> unusually weak</w:t>
        </w:r>
      </w:ins>
      <w:ins w:id="1275" w:author="David Bartel" w:date="2018-02-25T20:53:00Z">
        <w:r w:rsidR="00A04860" w:rsidRPr="00742EFD">
          <w:rPr>
            <w:rFonts w:ascii="Arial" w:hAnsi="Arial" w:cs="Arial"/>
            <w:sz w:val="22"/>
            <w:szCs w:val="22"/>
          </w:rPr>
          <w:t>ly</w:t>
        </w:r>
      </w:ins>
      <w:ins w:id="1276" w:author="David Bartel" w:date="2018-02-25T20:52:00Z">
        <w:r w:rsidR="00A04860" w:rsidRPr="00742EFD">
          <w:rPr>
            <w:rFonts w:ascii="Arial" w:hAnsi="Arial" w:cs="Arial"/>
            <w:sz w:val="22"/>
            <w:szCs w:val="22"/>
          </w:rPr>
          <w:t xml:space="preserve"> to its canonical sites</w:t>
        </w:r>
      </w:ins>
      <w:ins w:id="1277" w:author="David Bartel" w:date="2018-03-26T08:56:00Z">
        <w:r w:rsidR="00634962" w:rsidRPr="00742EFD">
          <w:rPr>
            <w:rFonts w:ascii="Arial" w:hAnsi="Arial" w:cs="Arial"/>
            <w:sz w:val="22"/>
            <w:szCs w:val="22"/>
          </w:rPr>
          <w:t>(</w:t>
        </w:r>
        <w:commentRangeStart w:id="1278"/>
        <w:r w:rsidR="00634962" w:rsidRPr="00742EFD">
          <w:rPr>
            <w:rFonts w:ascii="Arial" w:hAnsi="Arial" w:cs="Arial"/>
            <w:sz w:val="22"/>
            <w:szCs w:val="22"/>
          </w:rPr>
          <w:t>REF</w:t>
        </w:r>
        <w:commentRangeEnd w:id="1278"/>
        <w:r w:rsidR="00634962" w:rsidRPr="00742EFD">
          <w:rPr>
            <w:rStyle w:val="CommentReference"/>
            <w:rFonts w:ascii="Arial" w:eastAsiaTheme="minorHAnsi" w:hAnsi="Arial" w:cs="Arial"/>
            <w:sz w:val="22"/>
            <w:szCs w:val="22"/>
          </w:rPr>
          <w:commentReference w:id="1278"/>
        </w:r>
        <w:r w:rsidR="00634962" w:rsidRPr="00742EFD">
          <w:rPr>
            <w:rFonts w:ascii="Arial" w:hAnsi="Arial" w:cs="Arial"/>
            <w:sz w:val="22"/>
            <w:szCs w:val="22"/>
          </w:rPr>
          <w:t>)</w:t>
        </w:r>
      </w:ins>
      <w:del w:id="1279" w:author="David Bartel" w:date="2018-02-25T20:52:00Z">
        <w:r w:rsidRPr="00742EFD" w:rsidDel="00A04860">
          <w:rPr>
            <w:rFonts w:ascii="Arial" w:hAnsi="Arial" w:cs="Arial"/>
            <w:sz w:val="22"/>
            <w:szCs w:val="22"/>
          </w:rPr>
          <w:delText>the low-efficacy of which having previously been ascribed to poor seed pairing stability (SPS), a heuristic indicator of low binding affinity</w:delText>
        </w:r>
      </w:del>
      <w:r w:rsidRPr="00742EFD">
        <w:rPr>
          <w:rFonts w:ascii="Arial" w:hAnsi="Arial" w:cs="Arial"/>
          <w:sz w:val="22"/>
          <w:szCs w:val="22"/>
        </w:rPr>
        <w:t xml:space="preserve">. </w:t>
      </w:r>
      <w:ins w:id="1280" w:author="David Bartel" w:date="2018-02-25T20:53:00Z">
        <w:r w:rsidR="00A04860" w:rsidRPr="00742EFD">
          <w:rPr>
            <w:rFonts w:ascii="Arial" w:hAnsi="Arial" w:cs="Arial"/>
            <w:sz w:val="22"/>
            <w:szCs w:val="22"/>
          </w:rPr>
          <w:t xml:space="preserve"> </w:t>
        </w:r>
      </w:ins>
      <w:ins w:id="1281" w:author="David Bartel" w:date="2018-03-27T20:49:00Z">
        <w:r w:rsidR="00CC6D2C" w:rsidRPr="00742EFD">
          <w:rPr>
            <w:rFonts w:ascii="Arial" w:hAnsi="Arial" w:cs="Arial"/>
            <w:sz w:val="22"/>
            <w:szCs w:val="22"/>
          </w:rPr>
          <w:t xml:space="preserve">As for miR-1, </w:t>
        </w:r>
      </w:ins>
      <w:del w:id="1282" w:author="David Bartel" w:date="2018-02-25T20:54:00Z">
        <w:r w:rsidRPr="00742EFD" w:rsidDel="00A04860">
          <w:rPr>
            <w:rFonts w:ascii="Arial" w:hAnsi="Arial" w:cs="Arial"/>
            <w:sz w:val="22"/>
            <w:szCs w:val="22"/>
          </w:rPr>
          <w:delText>We generated a</w:delText>
        </w:r>
      </w:del>
      <w:ins w:id="1283" w:author="David Bartel" w:date="2018-02-25T20:54:00Z">
        <w:r w:rsidR="00CC6D2C" w:rsidRPr="00742EFD">
          <w:rPr>
            <w:rFonts w:ascii="Arial" w:hAnsi="Arial" w:cs="Arial"/>
            <w:sz w:val="22"/>
            <w:szCs w:val="22"/>
          </w:rPr>
          <w:t>f</w:t>
        </w:r>
        <w:r w:rsidR="00A04860" w:rsidRPr="00742EFD">
          <w:rPr>
            <w:rFonts w:ascii="Arial" w:hAnsi="Arial" w:cs="Arial"/>
            <w:sz w:val="22"/>
            <w:szCs w:val="22"/>
          </w:rPr>
          <w:t>or each of these miRNAs we</w:t>
        </w:r>
      </w:ins>
      <w:r w:rsidRPr="00742EFD">
        <w:rPr>
          <w:rFonts w:ascii="Arial" w:hAnsi="Arial" w:cs="Arial"/>
          <w:sz w:val="22"/>
          <w:szCs w:val="22"/>
        </w:rPr>
        <w:t xml:space="preserve"> purified </w:t>
      </w:r>
      <w:ins w:id="1284" w:author="David Bartel" w:date="2018-02-25T20:54:00Z">
        <w:r w:rsidR="00CD77E1" w:rsidRPr="00742EFD">
          <w:rPr>
            <w:rFonts w:ascii="Arial" w:hAnsi="Arial" w:cs="Arial"/>
            <w:sz w:val="22"/>
            <w:szCs w:val="22"/>
          </w:rPr>
          <w:t xml:space="preserve">the </w:t>
        </w:r>
      </w:ins>
      <w:r w:rsidRPr="00742EFD">
        <w:rPr>
          <w:rFonts w:ascii="Arial" w:hAnsi="Arial" w:cs="Arial"/>
          <w:sz w:val="22"/>
          <w:szCs w:val="22"/>
        </w:rPr>
        <w:t>AGO2</w:t>
      </w:r>
      <w:del w:id="1285" w:author="David Bartel" w:date="2018-02-25T20:54:00Z">
        <w:r w:rsidRPr="00742EFD" w:rsidDel="00A04860">
          <w:rPr>
            <w:rFonts w:ascii="Arial" w:hAnsi="Arial" w:cs="Arial"/>
            <w:sz w:val="22"/>
            <w:szCs w:val="22"/>
          </w:rPr>
          <w:delText>-</w:delText>
        </w:r>
      </w:del>
      <w:ins w:id="1286" w:author="David Bartel" w:date="2018-02-25T20:54:00Z">
        <w:r w:rsidR="00A04860" w:rsidRPr="00742EFD">
          <w:rPr>
            <w:rFonts w:ascii="Arial" w:hAnsi="Arial" w:cs="Arial"/>
            <w:sz w:val="22"/>
            <w:szCs w:val="22"/>
          </w:rPr>
          <w:t>–</w:t>
        </w:r>
      </w:ins>
      <w:r w:rsidRPr="00742EFD">
        <w:rPr>
          <w:rFonts w:ascii="Arial" w:hAnsi="Arial" w:cs="Arial"/>
          <w:sz w:val="22"/>
          <w:szCs w:val="22"/>
        </w:rPr>
        <w:t xml:space="preserve">miRNA complex, performed AGO-RBNS, </w:t>
      </w:r>
      <w:ins w:id="1287" w:author="David Bartel" w:date="2018-02-25T21:18:00Z">
        <w:r w:rsidR="002C0695" w:rsidRPr="00742EFD">
          <w:rPr>
            <w:rFonts w:ascii="Arial" w:hAnsi="Arial" w:cs="Arial"/>
            <w:sz w:val="22"/>
            <w:szCs w:val="22"/>
          </w:rPr>
          <w:t>identifi</w:t>
        </w:r>
      </w:ins>
      <w:ins w:id="1288" w:author="David Bartel" w:date="2018-02-25T21:20:00Z">
        <w:r w:rsidR="0007793D" w:rsidRPr="00742EFD">
          <w:rPr>
            <w:rFonts w:ascii="Arial" w:hAnsi="Arial" w:cs="Arial"/>
            <w:sz w:val="22"/>
            <w:szCs w:val="22"/>
          </w:rPr>
          <w:t>ed</w:t>
        </w:r>
      </w:ins>
      <w:ins w:id="1289" w:author="David Bartel" w:date="2018-02-25T21:18:00Z">
        <w:r w:rsidR="002C0695" w:rsidRPr="00742EFD">
          <w:rPr>
            <w:rFonts w:ascii="Arial" w:hAnsi="Arial" w:cs="Arial"/>
            <w:sz w:val="22"/>
            <w:szCs w:val="22"/>
          </w:rPr>
          <w:t xml:space="preserve"> sites enriched in the bound molecules, </w:t>
        </w:r>
      </w:ins>
      <w:r w:rsidRPr="00742EFD">
        <w:rPr>
          <w:rFonts w:ascii="Arial" w:hAnsi="Arial" w:cs="Arial"/>
          <w:sz w:val="22"/>
          <w:szCs w:val="22"/>
        </w:rPr>
        <w:t xml:space="preserve">and </w:t>
      </w:r>
      <w:del w:id="1290" w:author="David Bartel" w:date="2018-02-25T21:17:00Z">
        <w:r w:rsidRPr="00742EFD" w:rsidDel="002C0695">
          <w:rPr>
            <w:rFonts w:ascii="Arial" w:hAnsi="Arial" w:cs="Arial"/>
            <w:sz w:val="22"/>
            <w:szCs w:val="22"/>
          </w:rPr>
          <w:delText xml:space="preserve">measured </w:delText>
        </w:r>
      </w:del>
      <w:ins w:id="1291" w:author="David Bartel" w:date="2018-02-25T21:17:00Z">
        <w:r w:rsidR="002C0695" w:rsidRPr="00742EFD">
          <w:rPr>
            <w:rFonts w:ascii="Arial" w:hAnsi="Arial" w:cs="Arial"/>
            <w:sz w:val="22"/>
            <w:szCs w:val="22"/>
          </w:rPr>
          <w:t xml:space="preserve">determined </w:t>
        </w:r>
      </w:ins>
      <w:r w:rsidRPr="00742EFD">
        <w:rPr>
          <w:rFonts w:ascii="Arial" w:hAnsi="Arial" w:cs="Arial"/>
          <w:sz w:val="22"/>
          <w:szCs w:val="22"/>
        </w:rPr>
        <w:t xml:space="preserve">the binding affinities </w:t>
      </w:r>
      <w:del w:id="1292" w:author="David Bartel" w:date="2018-02-25T21:17:00Z">
        <w:r w:rsidRPr="00742EFD" w:rsidDel="002C0695">
          <w:rPr>
            <w:rFonts w:ascii="Arial" w:hAnsi="Arial" w:cs="Arial"/>
            <w:sz w:val="22"/>
            <w:szCs w:val="22"/>
          </w:rPr>
          <w:delText xml:space="preserve">with </w:delText>
        </w:r>
      </w:del>
      <w:ins w:id="1293" w:author="David Bartel" w:date="2018-02-25T21:17:00Z">
        <w:r w:rsidR="002C0695" w:rsidRPr="00742EFD">
          <w:rPr>
            <w:rFonts w:ascii="Arial" w:hAnsi="Arial" w:cs="Arial"/>
            <w:sz w:val="22"/>
            <w:szCs w:val="22"/>
          </w:rPr>
          <w:t>for</w:t>
        </w:r>
      </w:ins>
      <w:ins w:id="1294" w:author="David Bartel" w:date="2018-02-25T21:19:00Z">
        <w:r w:rsidR="002C0695" w:rsidRPr="00742EFD">
          <w:rPr>
            <w:rFonts w:ascii="Arial" w:hAnsi="Arial" w:cs="Arial"/>
            <w:sz w:val="22"/>
            <w:szCs w:val="22"/>
          </w:rPr>
          <w:t xml:space="preserve"> each of these sites</w:t>
        </w:r>
      </w:ins>
      <w:del w:id="1295" w:author="David Bartel" w:date="2018-02-25T21:19:00Z">
        <w:r w:rsidRPr="00742EFD" w:rsidDel="002C0695">
          <w:rPr>
            <w:rFonts w:ascii="Arial" w:hAnsi="Arial" w:cs="Arial"/>
            <w:i/>
            <w:sz w:val="22"/>
            <w:szCs w:val="22"/>
          </w:rPr>
          <w:delText>de novo</w:delText>
        </w:r>
        <w:r w:rsidRPr="00742EFD" w:rsidDel="002C0695">
          <w:rPr>
            <w:rFonts w:ascii="Arial" w:hAnsi="Arial" w:cs="Arial"/>
            <w:sz w:val="22"/>
            <w:szCs w:val="22"/>
          </w:rPr>
          <w:delText>, miRNA-specific binding motifs</w:delText>
        </w:r>
      </w:del>
      <w:r w:rsidRPr="00742EFD">
        <w:rPr>
          <w:rFonts w:ascii="Arial" w:hAnsi="Arial" w:cs="Arial"/>
          <w:sz w:val="22"/>
          <w:szCs w:val="22"/>
        </w:rPr>
        <w:t xml:space="preserve">, yielding </w:t>
      </w:r>
      <w:del w:id="1296" w:author="David Bartel" w:date="2018-03-27T20:48:00Z">
        <w:r w:rsidRPr="00742EFD" w:rsidDel="00CC6D2C">
          <w:rPr>
            <w:rFonts w:ascii="Arial" w:hAnsi="Arial" w:cs="Arial"/>
            <w:sz w:val="22"/>
            <w:szCs w:val="22"/>
          </w:rPr>
          <w:delText xml:space="preserve">in total </w:delText>
        </w:r>
      </w:del>
      <w:del w:id="1297" w:author="David Bartel" w:date="2018-03-24T21:02:00Z">
        <w:r w:rsidRPr="00742EFD" w:rsidDel="00E40497">
          <w:rPr>
            <w:rFonts w:ascii="Arial" w:hAnsi="Arial" w:cs="Arial"/>
            <w:sz w:val="22"/>
            <w:szCs w:val="22"/>
          </w:rPr>
          <w:delText xml:space="preserve">five </w:delText>
        </w:r>
      </w:del>
      <w:ins w:id="1298" w:author="David Bartel" w:date="2018-03-27T20:49:00Z">
        <w:r w:rsidR="00CC6D2C" w:rsidRPr="00742EFD">
          <w:rPr>
            <w:rFonts w:ascii="Arial" w:hAnsi="Arial" w:cs="Arial"/>
            <w:sz w:val="22"/>
            <w:szCs w:val="22"/>
          </w:rPr>
          <w:t>five</w:t>
        </w:r>
      </w:ins>
      <w:ins w:id="1299" w:author="David Bartel" w:date="2018-03-27T20:48:00Z">
        <w:r w:rsidR="00CC6D2C" w:rsidRPr="00742EFD">
          <w:rPr>
            <w:rFonts w:ascii="Arial" w:hAnsi="Arial" w:cs="Arial"/>
            <w:sz w:val="22"/>
            <w:szCs w:val="22"/>
          </w:rPr>
          <w:t xml:space="preserve"> additional</w:t>
        </w:r>
      </w:ins>
      <w:ins w:id="1300" w:author="David Bartel" w:date="2018-03-24T21:02:00Z">
        <w:r w:rsidR="00E40497" w:rsidRPr="00742EFD">
          <w:rPr>
            <w:rFonts w:ascii="Arial" w:hAnsi="Arial" w:cs="Arial"/>
            <w:sz w:val="22"/>
            <w:szCs w:val="22"/>
          </w:rPr>
          <w:t xml:space="preserve"> </w:t>
        </w:r>
      </w:ins>
      <w:del w:id="1301" w:author="David Bartel" w:date="2018-02-25T21:23:00Z">
        <w:r w:rsidRPr="00742EFD" w:rsidDel="0007793D">
          <w:rPr>
            <w:rFonts w:ascii="Arial" w:hAnsi="Arial" w:cs="Arial"/>
            <w:sz w:val="22"/>
            <w:szCs w:val="22"/>
          </w:rPr>
          <w:delText xml:space="preserve">distinct </w:delText>
        </w:r>
      </w:del>
      <w:r w:rsidRPr="00742EFD">
        <w:rPr>
          <w:rFonts w:ascii="Arial" w:hAnsi="Arial" w:cs="Arial"/>
          <w:sz w:val="22"/>
          <w:szCs w:val="22"/>
        </w:rPr>
        <w:t xml:space="preserve">sets of </w:t>
      </w:r>
      <w:del w:id="1302" w:author="David Bartel" w:date="2018-02-25T21:25:00Z">
        <w:r w:rsidRPr="00742EFD" w:rsidDel="009272BE">
          <w:rPr>
            <w:rFonts w:ascii="Arial" w:hAnsi="Arial" w:cs="Arial"/>
            <w:sz w:val="22"/>
            <w:szCs w:val="22"/>
          </w:rPr>
          <w:delText>miRNA–target RNA</w:delText>
        </w:r>
      </w:del>
      <w:ins w:id="1303" w:author="David Bartel" w:date="2018-02-25T21:25:00Z">
        <w:r w:rsidR="009272BE" w:rsidRPr="00742EFD">
          <w:rPr>
            <w:rFonts w:ascii="Arial" w:hAnsi="Arial" w:cs="Arial"/>
            <w:sz w:val="22"/>
            <w:szCs w:val="22"/>
          </w:rPr>
          <w:t>site-affinity</w:t>
        </w:r>
      </w:ins>
      <w:r w:rsidRPr="00742EFD">
        <w:rPr>
          <w:rFonts w:ascii="Arial" w:hAnsi="Arial" w:cs="Arial"/>
          <w:sz w:val="22"/>
          <w:szCs w:val="22"/>
        </w:rPr>
        <w:t xml:space="preserve"> profiles</w:t>
      </w:r>
      <w:del w:id="1304" w:author="David Bartel" w:date="2018-02-25T21:25:00Z">
        <w:r w:rsidRPr="00742EFD" w:rsidDel="009272BE">
          <w:rPr>
            <w:rFonts w:ascii="Arial" w:hAnsi="Arial" w:cs="Arial"/>
            <w:sz w:val="22"/>
            <w:szCs w:val="22"/>
          </w:rPr>
          <w:delText xml:space="preserve"> of binding affinity</w:delText>
        </w:r>
      </w:del>
      <w:r w:rsidRPr="00742EFD">
        <w:rPr>
          <w:rFonts w:ascii="Arial" w:hAnsi="Arial" w:cs="Arial"/>
          <w:sz w:val="22"/>
          <w:szCs w:val="22"/>
        </w:rPr>
        <w:t xml:space="preserve"> (</w:t>
      </w:r>
      <w:commentRangeStart w:id="1305"/>
      <w:commentRangeStart w:id="1306"/>
      <w:r w:rsidRPr="00742EFD">
        <w:rPr>
          <w:rFonts w:ascii="Arial" w:hAnsi="Arial" w:cs="Arial"/>
          <w:sz w:val="22"/>
          <w:szCs w:val="22"/>
        </w:rPr>
        <w:t>Fig</w:t>
      </w:r>
      <w:ins w:id="1307" w:author="David Bartel" w:date="2018-02-25T21:21:00Z">
        <w:r w:rsidR="0007793D" w:rsidRPr="00742EFD">
          <w:rPr>
            <w:rFonts w:ascii="Arial" w:hAnsi="Arial" w:cs="Arial"/>
            <w:sz w:val="22"/>
            <w:szCs w:val="22"/>
          </w:rPr>
          <w:t>.</w:t>
        </w:r>
      </w:ins>
      <w:del w:id="1308" w:author="David Bartel" w:date="2018-02-25T21:21:00Z">
        <w:r w:rsidRPr="00742EFD" w:rsidDel="0007793D">
          <w:rPr>
            <w:rFonts w:ascii="Arial" w:hAnsi="Arial" w:cs="Arial"/>
            <w:sz w:val="22"/>
            <w:szCs w:val="22"/>
          </w:rPr>
          <w:delText>ure</w:delText>
        </w:r>
      </w:del>
      <w:r w:rsidRPr="00742EFD">
        <w:rPr>
          <w:rFonts w:ascii="Arial" w:hAnsi="Arial" w:cs="Arial"/>
          <w:sz w:val="22"/>
          <w:szCs w:val="22"/>
        </w:rPr>
        <w:t xml:space="preserve"> </w:t>
      </w:r>
      <w:del w:id="1309" w:author="David Bartel" w:date="2018-03-27T20:50:00Z">
        <w:r w:rsidRPr="00742EFD" w:rsidDel="00CC6D2C">
          <w:rPr>
            <w:rFonts w:ascii="Arial" w:hAnsi="Arial" w:cs="Arial"/>
            <w:sz w:val="22"/>
            <w:szCs w:val="22"/>
          </w:rPr>
          <w:delText xml:space="preserve">1F, </w:delText>
        </w:r>
      </w:del>
      <w:r w:rsidRPr="00742EFD">
        <w:rPr>
          <w:rFonts w:ascii="Arial" w:hAnsi="Arial" w:cs="Arial"/>
          <w:sz w:val="22"/>
          <w:szCs w:val="22"/>
        </w:rPr>
        <w:t>2A–D</w:t>
      </w:r>
      <w:commentRangeEnd w:id="1305"/>
      <w:r w:rsidR="00075954" w:rsidRPr="00742EFD">
        <w:rPr>
          <w:rStyle w:val="CommentReference"/>
          <w:rFonts w:ascii="Arial" w:eastAsiaTheme="minorHAnsi" w:hAnsi="Arial" w:cs="Arial"/>
          <w:sz w:val="22"/>
          <w:szCs w:val="22"/>
        </w:rPr>
        <w:commentReference w:id="1305"/>
      </w:r>
      <w:commentRangeEnd w:id="1306"/>
      <w:r w:rsidR="009625BB">
        <w:rPr>
          <w:rStyle w:val="CommentReference"/>
          <w:rFonts w:eastAsiaTheme="minorHAnsi"/>
        </w:rPr>
        <w:commentReference w:id="1306"/>
      </w:r>
      <w:r w:rsidRPr="00742EFD">
        <w:rPr>
          <w:rFonts w:ascii="Arial" w:hAnsi="Arial" w:cs="Arial"/>
          <w:sz w:val="22"/>
          <w:szCs w:val="22"/>
        </w:rPr>
        <w:t>).</w:t>
      </w:r>
    </w:p>
    <w:p w14:paraId="6A99207B" w14:textId="4395B33D"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t xml:space="preserve">The </w:t>
      </w:r>
      <w:del w:id="1310" w:author="David Bartel" w:date="2018-02-25T21:26:00Z">
        <w:r w:rsidRPr="00742EFD" w:rsidDel="009272BE">
          <w:rPr>
            <w:rFonts w:ascii="Arial" w:hAnsi="Arial" w:cs="Arial"/>
            <w:sz w:val="22"/>
            <w:szCs w:val="22"/>
          </w:rPr>
          <w:delText xml:space="preserve">binding </w:delText>
        </w:r>
      </w:del>
      <w:ins w:id="1311" w:author="David Bartel" w:date="2018-02-25T21:26:00Z">
        <w:r w:rsidR="009272BE" w:rsidRPr="00742EFD">
          <w:rPr>
            <w:rFonts w:ascii="Arial" w:hAnsi="Arial" w:cs="Arial"/>
            <w:sz w:val="22"/>
            <w:szCs w:val="22"/>
          </w:rPr>
          <w:t>site-</w:t>
        </w:r>
      </w:ins>
      <w:r w:rsidRPr="00742EFD">
        <w:rPr>
          <w:rFonts w:ascii="Arial" w:hAnsi="Arial" w:cs="Arial"/>
          <w:sz w:val="22"/>
          <w:szCs w:val="22"/>
        </w:rPr>
        <w:t>affinity profile of let-7a</w:t>
      </w:r>
      <w:del w:id="1312" w:author="David Bartel" w:date="2018-02-25T21:34:00Z">
        <w:r w:rsidRPr="00742EFD" w:rsidDel="005C1E22">
          <w:rPr>
            <w:rFonts w:ascii="Arial" w:hAnsi="Arial" w:cs="Arial"/>
            <w:sz w:val="22"/>
            <w:szCs w:val="22"/>
          </w:rPr>
          <w:delText xml:space="preserve"> (Figure 2A)</w:delText>
        </w:r>
      </w:del>
      <w:del w:id="1313" w:author="David Bartel" w:date="2018-02-25T21:48:00Z">
        <w:r w:rsidRPr="00742EFD" w:rsidDel="00E46073">
          <w:rPr>
            <w:rFonts w:ascii="Arial" w:hAnsi="Arial" w:cs="Arial"/>
            <w:sz w:val="22"/>
            <w:szCs w:val="22"/>
          </w:rPr>
          <w:delText>,</w:delText>
        </w:r>
      </w:del>
      <w:r w:rsidRPr="00742EFD">
        <w:rPr>
          <w:rFonts w:ascii="Arial" w:hAnsi="Arial" w:cs="Arial"/>
          <w:sz w:val="22"/>
          <w:szCs w:val="22"/>
        </w:rPr>
        <w:t xml:space="preserve"> </w:t>
      </w:r>
      <w:del w:id="1314" w:author="David Bartel" w:date="2018-02-25T21:26:00Z">
        <w:r w:rsidRPr="00742EFD" w:rsidDel="009272BE">
          <w:rPr>
            <w:rFonts w:ascii="Arial" w:hAnsi="Arial" w:cs="Arial"/>
            <w:sz w:val="22"/>
            <w:szCs w:val="22"/>
          </w:rPr>
          <w:delText>demonstrates similar binding to</w:delText>
        </w:r>
      </w:del>
      <w:ins w:id="1315" w:author="David Bartel" w:date="2018-02-25T21:26:00Z">
        <w:r w:rsidR="009272BE" w:rsidRPr="00742EFD">
          <w:rPr>
            <w:rFonts w:ascii="Arial" w:hAnsi="Arial" w:cs="Arial"/>
            <w:sz w:val="22"/>
            <w:szCs w:val="22"/>
          </w:rPr>
          <w:t>resembled that of</w:t>
        </w:r>
      </w:ins>
      <w:r w:rsidRPr="00742EFD">
        <w:rPr>
          <w:rFonts w:ascii="Arial" w:hAnsi="Arial" w:cs="Arial"/>
          <w:sz w:val="22"/>
          <w:szCs w:val="22"/>
        </w:rPr>
        <w:t xml:space="preserve"> miR-1, </w:t>
      </w:r>
      <w:del w:id="1316" w:author="David Bartel" w:date="2018-02-25T21:48:00Z">
        <w:r w:rsidRPr="00742EFD" w:rsidDel="00E46073">
          <w:rPr>
            <w:rFonts w:ascii="Arial" w:hAnsi="Arial" w:cs="Arial"/>
            <w:sz w:val="22"/>
            <w:szCs w:val="22"/>
          </w:rPr>
          <w:delText>but with</w:delText>
        </w:r>
      </w:del>
      <w:ins w:id="1317" w:author="David Bartel" w:date="2018-02-25T21:48:00Z">
        <w:r w:rsidR="00E46073" w:rsidRPr="00742EFD">
          <w:rPr>
            <w:rFonts w:ascii="Arial" w:hAnsi="Arial" w:cs="Arial"/>
            <w:sz w:val="22"/>
            <w:szCs w:val="22"/>
          </w:rPr>
          <w:t>except</w:t>
        </w:r>
      </w:ins>
      <w:r w:rsidRPr="00742EFD">
        <w:rPr>
          <w:rFonts w:ascii="Arial" w:hAnsi="Arial" w:cs="Arial"/>
          <w:sz w:val="22"/>
          <w:szCs w:val="22"/>
        </w:rPr>
        <w:t xml:space="preserve"> the 6mer-m8 and 6mer-A1 site </w:t>
      </w:r>
      <w:ins w:id="1318" w:author="David Bartel" w:date="2018-02-27T21:36:00Z">
        <w:r w:rsidR="00646BBF" w:rsidRPr="00742EFD">
          <w:rPr>
            <w:rFonts w:ascii="Arial" w:hAnsi="Arial" w:cs="Arial"/>
            <w:sz w:val="22"/>
            <w:szCs w:val="22"/>
          </w:rPr>
          <w:t xml:space="preserve">for let-7a </w:t>
        </w:r>
      </w:ins>
      <w:del w:id="1319" w:author="David Bartel" w:date="2018-02-25T21:48:00Z">
        <w:r w:rsidRPr="00742EFD" w:rsidDel="00E46073">
          <w:rPr>
            <w:rFonts w:ascii="Arial" w:hAnsi="Arial" w:cs="Arial"/>
            <w:sz w:val="22"/>
            <w:szCs w:val="22"/>
          </w:rPr>
          <w:delText xml:space="preserve">types </w:delText>
        </w:r>
      </w:del>
      <w:del w:id="1320" w:author="David Bartel" w:date="2018-02-25T21:49:00Z">
        <w:r w:rsidRPr="00742EFD" w:rsidDel="00E46073">
          <w:rPr>
            <w:rFonts w:ascii="Arial" w:hAnsi="Arial" w:cs="Arial"/>
            <w:sz w:val="22"/>
            <w:szCs w:val="22"/>
          </w:rPr>
          <w:delText>exhibiting</w:delText>
        </w:r>
      </w:del>
      <w:ins w:id="1321" w:author="David Bartel" w:date="2018-02-25T21:49:00Z">
        <w:r w:rsidR="00E46073" w:rsidRPr="00742EFD">
          <w:rPr>
            <w:rFonts w:ascii="Arial" w:hAnsi="Arial" w:cs="Arial"/>
            <w:sz w:val="22"/>
            <w:szCs w:val="22"/>
          </w:rPr>
          <w:t>had</w:t>
        </w:r>
      </w:ins>
      <w:r w:rsidRPr="00742EFD">
        <w:rPr>
          <w:rFonts w:ascii="Arial" w:hAnsi="Arial" w:cs="Arial"/>
          <w:sz w:val="22"/>
          <w:szCs w:val="22"/>
        </w:rPr>
        <w:t xml:space="preserve"> greater binding affinity than </w:t>
      </w:r>
      <w:del w:id="1322" w:author="David Bartel" w:date="2018-02-25T21:26:00Z">
        <w:r w:rsidRPr="00742EFD" w:rsidDel="009272BE">
          <w:rPr>
            <w:rFonts w:ascii="Arial" w:hAnsi="Arial" w:cs="Arial"/>
            <w:sz w:val="22"/>
            <w:szCs w:val="22"/>
          </w:rPr>
          <w:delText>the large majority of</w:delText>
        </w:r>
      </w:del>
      <w:ins w:id="1323" w:author="David Bartel" w:date="2018-02-25T21:27:00Z">
        <w:r w:rsidR="009272BE" w:rsidRPr="00742EFD">
          <w:rPr>
            <w:rFonts w:ascii="Arial" w:hAnsi="Arial" w:cs="Arial"/>
            <w:sz w:val="22"/>
            <w:szCs w:val="22"/>
          </w:rPr>
          <w:t>all but one of the</w:t>
        </w:r>
      </w:ins>
      <w:r w:rsidRPr="00742EFD">
        <w:rPr>
          <w:rFonts w:ascii="Arial" w:hAnsi="Arial" w:cs="Arial"/>
          <w:sz w:val="22"/>
          <w:szCs w:val="22"/>
        </w:rPr>
        <w:t xml:space="preserve"> non</w:t>
      </w:r>
      <w:ins w:id="1324" w:author="David Bartel" w:date="2018-02-25T21:49:00Z">
        <w:r w:rsidR="00E46073" w:rsidRPr="00742EFD">
          <w:rPr>
            <w:rFonts w:ascii="Arial" w:hAnsi="Arial" w:cs="Arial"/>
            <w:sz w:val="22"/>
            <w:szCs w:val="22"/>
          </w:rPr>
          <w:t>-</w:t>
        </w:r>
      </w:ins>
      <w:r w:rsidRPr="00742EFD">
        <w:rPr>
          <w:rFonts w:ascii="Arial" w:hAnsi="Arial" w:cs="Arial"/>
          <w:sz w:val="22"/>
          <w:szCs w:val="22"/>
        </w:rPr>
        <w:t>canonical sites</w:t>
      </w:r>
      <w:ins w:id="1325" w:author="David Bartel" w:date="2018-02-25T21:34:00Z">
        <w:r w:rsidR="005C1E22" w:rsidRPr="00742EFD">
          <w:rPr>
            <w:rFonts w:ascii="Arial" w:hAnsi="Arial" w:cs="Arial"/>
            <w:sz w:val="22"/>
            <w:szCs w:val="22"/>
          </w:rPr>
          <w:t xml:space="preserve"> (Fig. 2A)</w:t>
        </w:r>
      </w:ins>
      <w:del w:id="1326" w:author="David Bartel" w:date="2018-02-25T21:28:00Z">
        <w:r w:rsidRPr="00742EFD" w:rsidDel="009272BE">
          <w:rPr>
            <w:rFonts w:ascii="Arial" w:hAnsi="Arial" w:cs="Arial"/>
            <w:sz w:val="22"/>
            <w:szCs w:val="22"/>
          </w:rPr>
          <w:delText xml:space="preserve"> identified</w:delText>
        </w:r>
      </w:del>
      <w:r w:rsidRPr="00742EFD">
        <w:rPr>
          <w:rFonts w:ascii="Arial" w:hAnsi="Arial" w:cs="Arial"/>
          <w:sz w:val="22"/>
          <w:szCs w:val="22"/>
        </w:rPr>
        <w:t xml:space="preserve">. </w:t>
      </w:r>
      <w:ins w:id="1327" w:author="David Bartel" w:date="2018-02-25T21:28:00Z">
        <w:r w:rsidR="009272BE" w:rsidRPr="00742EFD">
          <w:rPr>
            <w:rFonts w:ascii="Arial" w:hAnsi="Arial" w:cs="Arial"/>
            <w:sz w:val="22"/>
            <w:szCs w:val="22"/>
          </w:rPr>
          <w:t xml:space="preserve"> As with miR-1</w:t>
        </w:r>
      </w:ins>
      <w:ins w:id="1328" w:author="David Bartel" w:date="2018-02-25T21:49:00Z">
        <w:r w:rsidR="00673B6F" w:rsidRPr="00742EFD">
          <w:rPr>
            <w:rFonts w:ascii="Arial" w:hAnsi="Arial" w:cs="Arial"/>
            <w:sz w:val="22"/>
            <w:szCs w:val="22"/>
          </w:rPr>
          <w:t>,</w:t>
        </w:r>
      </w:ins>
      <w:ins w:id="1329" w:author="David Bartel" w:date="2018-02-25T21:28:00Z">
        <w:r w:rsidR="009272BE" w:rsidRPr="00742EFD">
          <w:rPr>
            <w:rFonts w:ascii="Arial" w:hAnsi="Arial" w:cs="Arial"/>
            <w:sz w:val="22"/>
            <w:szCs w:val="22"/>
          </w:rPr>
          <w:t xml:space="preserve"> t</w:t>
        </w:r>
      </w:ins>
      <w:del w:id="1330" w:author="David Bartel" w:date="2018-02-25T21:28:00Z">
        <w:r w:rsidRPr="00742EFD" w:rsidDel="009272BE">
          <w:rPr>
            <w:rFonts w:ascii="Arial" w:hAnsi="Arial" w:cs="Arial"/>
            <w:sz w:val="22"/>
            <w:szCs w:val="22"/>
          </w:rPr>
          <w:delText>T</w:delText>
        </w:r>
      </w:del>
      <w:r w:rsidRPr="00742EFD">
        <w:rPr>
          <w:rFonts w:ascii="Arial" w:hAnsi="Arial" w:cs="Arial"/>
          <w:sz w:val="22"/>
          <w:szCs w:val="22"/>
        </w:rPr>
        <w:t>he non</w:t>
      </w:r>
      <w:ins w:id="1331" w:author="David Bartel" w:date="2018-02-25T21:49:00Z">
        <w:r w:rsidR="00E46073" w:rsidRPr="00742EFD">
          <w:rPr>
            <w:rFonts w:ascii="Arial" w:hAnsi="Arial" w:cs="Arial"/>
            <w:sz w:val="22"/>
            <w:szCs w:val="22"/>
          </w:rPr>
          <w:t>-</w:t>
        </w:r>
      </w:ins>
      <w:r w:rsidRPr="00742EFD">
        <w:rPr>
          <w:rFonts w:ascii="Arial" w:hAnsi="Arial" w:cs="Arial"/>
          <w:sz w:val="22"/>
          <w:szCs w:val="22"/>
        </w:rPr>
        <w:t xml:space="preserve">canonical </w:t>
      </w:r>
      <w:del w:id="1332" w:author="David Bartel" w:date="2018-02-25T21:29:00Z">
        <w:r w:rsidRPr="00742EFD" w:rsidDel="009272BE">
          <w:rPr>
            <w:rFonts w:ascii="Arial" w:hAnsi="Arial" w:cs="Arial"/>
            <w:sz w:val="22"/>
            <w:szCs w:val="22"/>
          </w:rPr>
          <w:delText>binding modes also correspond to</w:delText>
        </w:r>
      </w:del>
      <w:ins w:id="1333" w:author="David Bartel" w:date="2018-02-25T21:29:00Z">
        <w:r w:rsidR="009272BE" w:rsidRPr="00742EFD">
          <w:rPr>
            <w:rFonts w:ascii="Arial" w:hAnsi="Arial" w:cs="Arial"/>
            <w:sz w:val="22"/>
            <w:szCs w:val="22"/>
          </w:rPr>
          <w:t xml:space="preserve">sites </w:t>
        </w:r>
      </w:ins>
      <w:ins w:id="1334" w:author="David Bartel" w:date="2018-02-25T21:51:00Z">
        <w:r w:rsidR="00673B6F" w:rsidRPr="00742EFD">
          <w:rPr>
            <w:rFonts w:ascii="Arial" w:hAnsi="Arial" w:cs="Arial"/>
            <w:sz w:val="22"/>
            <w:szCs w:val="22"/>
          </w:rPr>
          <w:t xml:space="preserve">each </w:t>
        </w:r>
      </w:ins>
      <w:ins w:id="1335" w:author="David Bartel" w:date="2018-03-27T20:51:00Z">
        <w:r w:rsidR="00CC6D2C" w:rsidRPr="00742EFD">
          <w:rPr>
            <w:rFonts w:ascii="Arial" w:hAnsi="Arial" w:cs="Arial"/>
            <w:sz w:val="22"/>
            <w:szCs w:val="22"/>
          </w:rPr>
          <w:t>paired to the</w:t>
        </w:r>
      </w:ins>
      <w:ins w:id="1336" w:author="David Bartel" w:date="2018-02-25T21:51:00Z">
        <w:r w:rsidR="00673B6F" w:rsidRPr="00742EFD">
          <w:rPr>
            <w:rFonts w:ascii="Arial" w:hAnsi="Arial" w:cs="Arial"/>
            <w:sz w:val="22"/>
            <w:szCs w:val="22"/>
          </w:rPr>
          <w:t xml:space="preserve"> seed </w:t>
        </w:r>
      </w:ins>
      <w:ins w:id="1337" w:author="David Bartel" w:date="2018-03-27T20:51:00Z">
        <w:r w:rsidR="003A62D5" w:rsidRPr="00742EFD">
          <w:rPr>
            <w:rFonts w:ascii="Arial" w:hAnsi="Arial" w:cs="Arial"/>
            <w:sz w:val="22"/>
            <w:szCs w:val="22"/>
          </w:rPr>
          <w:t>region</w:t>
        </w:r>
        <w:r w:rsidR="00CC6D2C" w:rsidRPr="00742EFD">
          <w:rPr>
            <w:rFonts w:ascii="Arial" w:hAnsi="Arial" w:cs="Arial"/>
            <w:sz w:val="22"/>
            <w:szCs w:val="22"/>
          </w:rPr>
          <w:t xml:space="preserve"> but did so imp</w:t>
        </w:r>
      </w:ins>
      <w:ins w:id="1338" w:author="David Bartel" w:date="2018-03-27T20:52:00Z">
        <w:r w:rsidR="003A62D5" w:rsidRPr="00742EFD">
          <w:rPr>
            <w:rFonts w:ascii="Arial" w:hAnsi="Arial" w:cs="Arial"/>
            <w:sz w:val="22"/>
            <w:szCs w:val="22"/>
          </w:rPr>
          <w:t>erfectly</w:t>
        </w:r>
      </w:ins>
      <w:ins w:id="1339" w:author="David Bartel" w:date="2018-02-25T21:51:00Z">
        <w:r w:rsidR="00673B6F" w:rsidRPr="00742EFD">
          <w:rPr>
            <w:rFonts w:ascii="Arial" w:hAnsi="Arial" w:cs="Arial"/>
            <w:sz w:val="22"/>
            <w:szCs w:val="22"/>
          </w:rPr>
          <w:t xml:space="preserve">, typically </w:t>
        </w:r>
      </w:ins>
      <w:ins w:id="1340" w:author="David Bartel" w:date="2018-03-27T20:52:00Z">
        <w:r w:rsidR="003A62D5" w:rsidRPr="00742EFD">
          <w:rPr>
            <w:rFonts w:ascii="Arial" w:hAnsi="Arial" w:cs="Arial"/>
            <w:sz w:val="22"/>
            <w:szCs w:val="22"/>
          </w:rPr>
          <w:t xml:space="preserve">with </w:t>
        </w:r>
      </w:ins>
      <w:ins w:id="1341" w:author="David Bartel" w:date="2018-02-25T21:51:00Z">
        <w:r w:rsidR="00673B6F" w:rsidRPr="00742EFD">
          <w:rPr>
            <w:rFonts w:ascii="Arial" w:hAnsi="Arial" w:cs="Arial"/>
            <w:sz w:val="22"/>
            <w:szCs w:val="22"/>
          </w:rPr>
          <w:t>a single</w:t>
        </w:r>
      </w:ins>
      <w:r w:rsidRPr="00742EFD">
        <w:rPr>
          <w:rFonts w:ascii="Arial" w:hAnsi="Arial" w:cs="Arial"/>
          <w:sz w:val="22"/>
          <w:szCs w:val="22"/>
        </w:rPr>
        <w:t xml:space="preserve"> wobble</w:t>
      </w:r>
      <w:del w:id="1342" w:author="David Bartel" w:date="2018-02-25T21:30:00Z">
        <w:r w:rsidRPr="00742EFD" w:rsidDel="00AA45B7">
          <w:rPr>
            <w:rFonts w:ascii="Arial" w:hAnsi="Arial" w:cs="Arial"/>
            <w:sz w:val="22"/>
            <w:szCs w:val="22"/>
          </w:rPr>
          <w:delText>-pairing</w:delText>
        </w:r>
      </w:del>
      <w:r w:rsidRPr="00742EFD">
        <w:rPr>
          <w:rFonts w:ascii="Arial" w:hAnsi="Arial" w:cs="Arial"/>
          <w:sz w:val="22"/>
          <w:szCs w:val="22"/>
        </w:rPr>
        <w:t xml:space="preserve">, </w:t>
      </w:r>
      <w:ins w:id="1343" w:author="David Bartel" w:date="2018-02-25T21:52:00Z">
        <w:r w:rsidR="00673B6F" w:rsidRPr="00742EFD">
          <w:rPr>
            <w:rFonts w:ascii="Arial" w:hAnsi="Arial" w:cs="Arial"/>
            <w:sz w:val="22"/>
            <w:szCs w:val="22"/>
          </w:rPr>
          <w:t xml:space="preserve">single </w:t>
        </w:r>
      </w:ins>
      <w:del w:id="1344" w:author="David Bartel" w:date="2018-02-25T21:52:00Z">
        <w:r w:rsidRPr="00742EFD" w:rsidDel="00673B6F">
          <w:rPr>
            <w:rFonts w:ascii="Arial" w:hAnsi="Arial" w:cs="Arial"/>
            <w:sz w:val="22"/>
            <w:szCs w:val="22"/>
          </w:rPr>
          <w:delText>bulged</w:delText>
        </w:r>
      </w:del>
      <w:del w:id="1345" w:author="David Bartel" w:date="2018-02-25T21:31:00Z">
        <w:r w:rsidRPr="00742EFD" w:rsidDel="00AA45B7">
          <w:rPr>
            <w:rFonts w:ascii="Arial" w:hAnsi="Arial" w:cs="Arial"/>
            <w:sz w:val="22"/>
            <w:szCs w:val="22"/>
          </w:rPr>
          <w:delText xml:space="preserve"> nucleotides</w:delText>
        </w:r>
      </w:del>
      <w:del w:id="1346" w:author="David Bartel" w:date="2018-02-25T21:52:00Z">
        <w:r w:rsidRPr="00742EFD" w:rsidDel="00673B6F">
          <w:rPr>
            <w:rFonts w:ascii="Arial" w:hAnsi="Arial" w:cs="Arial"/>
            <w:sz w:val="22"/>
            <w:szCs w:val="22"/>
          </w:rPr>
          <w:delText xml:space="preserve">, </w:delText>
        </w:r>
      </w:del>
      <w:del w:id="1347" w:author="David Bartel" w:date="2018-02-25T21:31:00Z">
        <w:r w:rsidRPr="00742EFD" w:rsidDel="00AA45B7">
          <w:rPr>
            <w:rFonts w:ascii="Arial" w:hAnsi="Arial" w:cs="Arial"/>
            <w:sz w:val="22"/>
            <w:szCs w:val="22"/>
          </w:rPr>
          <w:delText xml:space="preserve">and </w:delText>
        </w:r>
      </w:del>
      <w:r w:rsidRPr="00742EFD">
        <w:rPr>
          <w:rFonts w:ascii="Arial" w:hAnsi="Arial" w:cs="Arial"/>
          <w:sz w:val="22"/>
          <w:szCs w:val="22"/>
        </w:rPr>
        <w:t>mismatch</w:t>
      </w:r>
      <w:ins w:id="1348" w:author="David Bartel" w:date="2018-02-25T21:52:00Z">
        <w:r w:rsidR="00673B6F" w:rsidRPr="00742EFD">
          <w:rPr>
            <w:rFonts w:ascii="Arial" w:hAnsi="Arial" w:cs="Arial"/>
            <w:sz w:val="22"/>
            <w:szCs w:val="22"/>
          </w:rPr>
          <w:t>, or single-nucleotide bulge</w:t>
        </w:r>
      </w:ins>
      <w:commentRangeStart w:id="1349"/>
      <w:del w:id="1350" w:author="David Bartel" w:date="2018-02-25T21:52:00Z">
        <w:r w:rsidRPr="00742EFD" w:rsidDel="00673B6F">
          <w:rPr>
            <w:rFonts w:ascii="Arial" w:hAnsi="Arial" w:cs="Arial"/>
            <w:sz w:val="22"/>
            <w:szCs w:val="22"/>
          </w:rPr>
          <w:delText xml:space="preserve"> </w:delText>
        </w:r>
      </w:del>
      <w:del w:id="1351" w:author="David Bartel" w:date="2018-02-25T21:31:00Z">
        <w:r w:rsidRPr="00742EFD" w:rsidDel="00AA45B7">
          <w:rPr>
            <w:rFonts w:ascii="Arial" w:hAnsi="Arial" w:cs="Arial"/>
            <w:sz w:val="22"/>
            <w:szCs w:val="22"/>
          </w:rPr>
          <w:delText xml:space="preserve">positions </w:delText>
        </w:r>
      </w:del>
      <w:del w:id="1352" w:author="David Bartel" w:date="2018-02-25T21:52:00Z">
        <w:r w:rsidRPr="00742EFD" w:rsidDel="00673B6F">
          <w:rPr>
            <w:rFonts w:ascii="Arial" w:hAnsi="Arial" w:cs="Arial"/>
            <w:sz w:val="22"/>
            <w:szCs w:val="22"/>
          </w:rPr>
          <w:delText xml:space="preserve">with </w:delText>
        </w:r>
      </w:del>
      <w:del w:id="1353" w:author="David Bartel" w:date="2018-02-25T21:32:00Z">
        <w:r w:rsidRPr="00742EFD" w:rsidDel="00AA45B7">
          <w:rPr>
            <w:rFonts w:ascii="Arial" w:hAnsi="Arial" w:cs="Arial"/>
            <w:sz w:val="22"/>
            <w:szCs w:val="22"/>
          </w:rPr>
          <w:delText xml:space="preserve">the </w:delText>
        </w:r>
      </w:del>
      <w:del w:id="1354" w:author="David Bartel" w:date="2018-02-25T21:52:00Z">
        <w:r w:rsidRPr="00742EFD" w:rsidDel="00673B6F">
          <w:rPr>
            <w:rFonts w:ascii="Arial" w:hAnsi="Arial" w:cs="Arial"/>
            <w:sz w:val="22"/>
            <w:szCs w:val="22"/>
          </w:rPr>
          <w:delText>seed</w:delText>
        </w:r>
      </w:del>
      <w:r w:rsidRPr="00742EFD">
        <w:rPr>
          <w:rFonts w:ascii="Arial" w:hAnsi="Arial" w:cs="Arial"/>
          <w:sz w:val="22"/>
          <w:szCs w:val="22"/>
        </w:rPr>
        <w:t xml:space="preserve">, </w:t>
      </w:r>
      <w:commentRangeStart w:id="1355"/>
      <w:del w:id="1356" w:author="David Bartel" w:date="2018-02-25T21:32:00Z">
        <w:r w:rsidRPr="00742EFD" w:rsidDel="00AA45B7">
          <w:rPr>
            <w:rFonts w:ascii="Arial" w:hAnsi="Arial" w:cs="Arial"/>
            <w:sz w:val="22"/>
            <w:szCs w:val="22"/>
          </w:rPr>
          <w:delText>although to</w:delText>
        </w:r>
      </w:del>
      <w:ins w:id="1357" w:author="David Bartel" w:date="2018-02-25T21:32:00Z">
        <w:r w:rsidR="00AA45B7" w:rsidRPr="00742EFD">
          <w:rPr>
            <w:rFonts w:ascii="Arial" w:hAnsi="Arial" w:cs="Arial"/>
            <w:sz w:val="22"/>
            <w:szCs w:val="22"/>
          </w:rPr>
          <w:t xml:space="preserve">but </w:t>
        </w:r>
      </w:ins>
      <w:ins w:id="1358" w:author="David Bartel" w:date="2018-03-27T20:53:00Z">
        <w:r w:rsidR="003A62D5" w:rsidRPr="00742EFD">
          <w:rPr>
            <w:rFonts w:ascii="Arial" w:hAnsi="Arial" w:cs="Arial"/>
            <w:sz w:val="22"/>
            <w:szCs w:val="22"/>
          </w:rPr>
          <w:t xml:space="preserve">these imperfections were </w:t>
        </w:r>
      </w:ins>
      <w:ins w:id="1359" w:author="David Bartel" w:date="2018-02-25T21:32:00Z">
        <w:r w:rsidR="00AA45B7" w:rsidRPr="00742EFD">
          <w:rPr>
            <w:rFonts w:ascii="Arial" w:hAnsi="Arial" w:cs="Arial"/>
            <w:sz w:val="22"/>
            <w:szCs w:val="22"/>
          </w:rPr>
          <w:t xml:space="preserve">at </w:t>
        </w:r>
      </w:ins>
      <w:del w:id="1360" w:author="David Bartel" w:date="2018-02-25T21:32:00Z">
        <w:r w:rsidRPr="00742EFD" w:rsidDel="00AA45B7">
          <w:rPr>
            <w:rFonts w:ascii="Arial" w:hAnsi="Arial" w:cs="Arial"/>
            <w:sz w:val="22"/>
            <w:szCs w:val="22"/>
          </w:rPr>
          <w:delText xml:space="preserve"> distinct nucleotide </w:delText>
        </w:r>
      </w:del>
      <w:r w:rsidRPr="00742EFD">
        <w:rPr>
          <w:rFonts w:ascii="Arial" w:hAnsi="Arial" w:cs="Arial"/>
          <w:sz w:val="22"/>
          <w:szCs w:val="22"/>
        </w:rPr>
        <w:t xml:space="preserve">positions </w:t>
      </w:r>
      <w:ins w:id="1361" w:author="David Bartel" w:date="2018-03-27T20:52:00Z">
        <w:r w:rsidR="003A62D5" w:rsidRPr="00742EFD">
          <w:rPr>
            <w:rFonts w:ascii="Arial" w:hAnsi="Arial" w:cs="Arial"/>
            <w:sz w:val="22"/>
            <w:szCs w:val="22"/>
          </w:rPr>
          <w:t xml:space="preserve">different </w:t>
        </w:r>
      </w:ins>
      <w:r w:rsidRPr="00742EFD">
        <w:rPr>
          <w:rFonts w:ascii="Arial" w:hAnsi="Arial" w:cs="Arial"/>
          <w:sz w:val="22"/>
          <w:szCs w:val="22"/>
        </w:rPr>
        <w:t xml:space="preserve">than </w:t>
      </w:r>
      <w:ins w:id="1362" w:author="David Bartel" w:date="2018-03-27T20:53:00Z">
        <w:r w:rsidR="003A62D5" w:rsidRPr="00742EFD">
          <w:rPr>
            <w:rFonts w:ascii="Arial" w:hAnsi="Arial" w:cs="Arial"/>
            <w:sz w:val="22"/>
            <w:szCs w:val="22"/>
          </w:rPr>
          <w:t xml:space="preserve">those </w:t>
        </w:r>
      </w:ins>
      <w:del w:id="1363" w:author="David Bartel" w:date="2018-02-25T21:33:00Z">
        <w:r w:rsidRPr="00742EFD" w:rsidDel="00AA45B7">
          <w:rPr>
            <w:rFonts w:ascii="Arial" w:hAnsi="Arial" w:cs="Arial"/>
            <w:sz w:val="22"/>
            <w:szCs w:val="22"/>
          </w:rPr>
          <w:delText>that of</w:delText>
        </w:r>
      </w:del>
      <w:ins w:id="1364" w:author="David Bartel" w:date="2018-02-25T21:33:00Z">
        <w:r w:rsidR="00AA45B7" w:rsidRPr="00742EFD">
          <w:rPr>
            <w:rFonts w:ascii="Arial" w:hAnsi="Arial" w:cs="Arial"/>
            <w:sz w:val="22"/>
            <w:szCs w:val="22"/>
          </w:rPr>
          <w:t>observed for</w:t>
        </w:r>
      </w:ins>
      <w:r w:rsidRPr="00742EFD">
        <w:rPr>
          <w:rFonts w:ascii="Arial" w:hAnsi="Arial" w:cs="Arial"/>
          <w:sz w:val="22"/>
          <w:szCs w:val="22"/>
        </w:rPr>
        <w:t xml:space="preserve"> miR-1</w:t>
      </w:r>
      <w:commentRangeEnd w:id="1355"/>
      <w:r w:rsidR="00646BBF" w:rsidRPr="00742EFD">
        <w:rPr>
          <w:rStyle w:val="CommentReference"/>
          <w:rFonts w:ascii="Arial" w:eastAsiaTheme="minorHAnsi" w:hAnsi="Arial" w:cs="Arial"/>
          <w:sz w:val="22"/>
          <w:szCs w:val="22"/>
        </w:rPr>
        <w:commentReference w:id="1355"/>
      </w:r>
      <w:commentRangeEnd w:id="1349"/>
      <w:r w:rsidR="00BD3C22">
        <w:rPr>
          <w:rStyle w:val="CommentReference"/>
          <w:rFonts w:eastAsiaTheme="minorHAnsi"/>
        </w:rPr>
        <w:commentReference w:id="1349"/>
      </w:r>
      <w:r w:rsidRPr="00742EFD">
        <w:rPr>
          <w:rFonts w:ascii="Arial" w:hAnsi="Arial" w:cs="Arial"/>
          <w:sz w:val="22"/>
          <w:szCs w:val="22"/>
        </w:rPr>
        <w:t xml:space="preserve">, </w:t>
      </w:r>
      <w:del w:id="1365" w:author="David Bartel" w:date="2018-02-25T21:34:00Z">
        <w:r w:rsidRPr="00742EFD" w:rsidDel="00AA45B7">
          <w:rPr>
            <w:rFonts w:ascii="Arial" w:hAnsi="Arial" w:cs="Arial"/>
            <w:sz w:val="22"/>
            <w:szCs w:val="22"/>
          </w:rPr>
          <w:delText>and</w:delText>
        </w:r>
      </w:del>
      <w:del w:id="1366" w:author="David Bartel" w:date="2018-02-25T21:33:00Z">
        <w:r w:rsidRPr="00742EFD" w:rsidDel="00AA45B7">
          <w:rPr>
            <w:rFonts w:ascii="Arial" w:hAnsi="Arial" w:cs="Arial"/>
            <w:sz w:val="22"/>
            <w:szCs w:val="22"/>
          </w:rPr>
          <w:delText>,</w:delText>
        </w:r>
      </w:del>
      <w:del w:id="1367" w:author="David Bartel" w:date="2018-02-25T21:34:00Z">
        <w:r w:rsidRPr="00742EFD" w:rsidDel="00AA45B7">
          <w:rPr>
            <w:rFonts w:ascii="Arial" w:hAnsi="Arial" w:cs="Arial"/>
            <w:sz w:val="22"/>
            <w:szCs w:val="22"/>
          </w:rPr>
          <w:delText xml:space="preserve"> </w:delText>
        </w:r>
      </w:del>
      <w:del w:id="1368" w:author="David Bartel" w:date="2018-02-25T21:33:00Z">
        <w:r w:rsidRPr="00742EFD" w:rsidDel="00AA45B7">
          <w:rPr>
            <w:rFonts w:ascii="Arial" w:hAnsi="Arial" w:cs="Arial"/>
            <w:sz w:val="22"/>
            <w:szCs w:val="22"/>
          </w:rPr>
          <w:delText>in the case of</w:delText>
        </w:r>
      </w:del>
      <w:ins w:id="1369" w:author="David Bartel" w:date="2018-02-25T21:34:00Z">
        <w:r w:rsidR="00AA45B7" w:rsidRPr="00742EFD">
          <w:rPr>
            <w:rFonts w:ascii="Arial" w:hAnsi="Arial" w:cs="Arial"/>
            <w:sz w:val="22"/>
            <w:szCs w:val="22"/>
          </w:rPr>
          <w:t>with different</w:t>
        </w:r>
      </w:ins>
      <w:r w:rsidRPr="00742EFD">
        <w:rPr>
          <w:rFonts w:ascii="Arial" w:hAnsi="Arial" w:cs="Arial"/>
          <w:sz w:val="22"/>
          <w:szCs w:val="22"/>
        </w:rPr>
        <w:t xml:space="preserve"> mismatche</w:t>
      </w:r>
      <w:ins w:id="1370" w:author="David Bartel" w:date="2018-02-25T21:34:00Z">
        <w:r w:rsidR="00AA45B7" w:rsidRPr="00742EFD">
          <w:rPr>
            <w:rFonts w:ascii="Arial" w:hAnsi="Arial" w:cs="Arial"/>
            <w:sz w:val="22"/>
            <w:szCs w:val="22"/>
          </w:rPr>
          <w:t>d</w:t>
        </w:r>
      </w:ins>
      <w:del w:id="1371" w:author="David Bartel" w:date="2018-02-25T21:34:00Z">
        <w:r w:rsidRPr="00742EFD" w:rsidDel="00AA45B7">
          <w:rPr>
            <w:rFonts w:ascii="Arial" w:hAnsi="Arial" w:cs="Arial"/>
            <w:sz w:val="22"/>
            <w:szCs w:val="22"/>
          </w:rPr>
          <w:delText>s, different</w:delText>
        </w:r>
      </w:del>
      <w:ins w:id="1372" w:author="David Bartel" w:date="2018-02-25T21:53:00Z">
        <w:r w:rsidR="00673B6F" w:rsidRPr="00742EFD">
          <w:rPr>
            <w:rFonts w:ascii="Arial" w:hAnsi="Arial" w:cs="Arial"/>
            <w:sz w:val="22"/>
            <w:szCs w:val="22"/>
          </w:rPr>
          <w:t>-</w:t>
        </w:r>
      </w:ins>
      <w:del w:id="1373" w:author="David Bartel" w:date="2018-02-25T21:53:00Z">
        <w:r w:rsidRPr="00742EFD" w:rsidDel="00673B6F">
          <w:rPr>
            <w:rFonts w:ascii="Arial" w:hAnsi="Arial" w:cs="Arial"/>
            <w:sz w:val="22"/>
            <w:szCs w:val="22"/>
          </w:rPr>
          <w:delText xml:space="preserve"> </w:delText>
        </w:r>
      </w:del>
      <w:r w:rsidRPr="00742EFD">
        <w:rPr>
          <w:rFonts w:ascii="Arial" w:hAnsi="Arial" w:cs="Arial"/>
          <w:sz w:val="22"/>
          <w:szCs w:val="22"/>
        </w:rPr>
        <w:t>nucleotide identities.</w:t>
      </w:r>
      <w:ins w:id="1374" w:author="David Bartel" w:date="2018-02-25T21:35:00Z">
        <w:r w:rsidR="005C1E22" w:rsidRPr="00742EFD">
          <w:rPr>
            <w:rFonts w:ascii="Arial" w:hAnsi="Arial" w:cs="Arial"/>
            <w:sz w:val="22"/>
            <w:szCs w:val="22"/>
          </w:rPr>
          <w:t xml:space="preserve"> </w:t>
        </w:r>
      </w:ins>
      <w:ins w:id="1375" w:author="David Bartel" w:date="2018-02-27T21:45:00Z">
        <w:r w:rsidR="006B1350" w:rsidRPr="00742EFD">
          <w:rPr>
            <w:rFonts w:ascii="Arial" w:hAnsi="Arial" w:cs="Arial"/>
            <w:sz w:val="22"/>
            <w:szCs w:val="22"/>
          </w:rPr>
          <w:t xml:space="preserve"> The let-7a, analysis also identified </w:t>
        </w:r>
      </w:ins>
      <w:ins w:id="1376" w:author="David Bartel" w:date="2018-02-28T22:09:00Z">
        <w:r w:rsidR="002736AF" w:rsidRPr="00742EFD">
          <w:rPr>
            <w:rFonts w:ascii="Arial" w:hAnsi="Arial" w:cs="Arial"/>
            <w:sz w:val="22"/>
            <w:szCs w:val="22"/>
          </w:rPr>
          <w:t>two</w:t>
        </w:r>
      </w:ins>
      <w:ins w:id="1377" w:author="David Bartel" w:date="2018-02-27T21:45:00Z">
        <w:r w:rsidR="006B1350" w:rsidRPr="00742EFD">
          <w:rPr>
            <w:rFonts w:ascii="Arial" w:hAnsi="Arial" w:cs="Arial"/>
            <w:sz w:val="22"/>
            <w:szCs w:val="22"/>
          </w:rPr>
          <w:t xml:space="preserve"> sites that, as with the miR-1 ACACACA site, could not be explained by pairing to the miRNA.  </w:t>
        </w:r>
      </w:ins>
      <w:ins w:id="1378" w:author="David Bartel" w:date="2018-03-27T20:54:00Z">
        <w:r w:rsidR="003A62D5" w:rsidRPr="00742EFD">
          <w:rPr>
            <w:rFonts w:ascii="Arial" w:hAnsi="Arial" w:cs="Arial"/>
            <w:sz w:val="22"/>
            <w:szCs w:val="22"/>
          </w:rPr>
          <w:t>T</w:t>
        </w:r>
      </w:ins>
      <w:ins w:id="1379" w:author="David Bartel" w:date="2018-02-27T21:45:00Z">
        <w:r w:rsidR="006B1350" w:rsidRPr="00742EFD">
          <w:rPr>
            <w:rFonts w:ascii="Arial" w:hAnsi="Arial" w:cs="Arial"/>
            <w:sz w:val="22"/>
            <w:szCs w:val="22"/>
          </w:rPr>
          <w:t xml:space="preserve">hese </w:t>
        </w:r>
      </w:ins>
      <w:ins w:id="1380" w:author="David Bartel" w:date="2018-02-27T21:47:00Z">
        <w:r w:rsidR="006B1350" w:rsidRPr="00742EFD">
          <w:rPr>
            <w:rFonts w:ascii="Arial" w:hAnsi="Arial" w:cs="Arial"/>
            <w:sz w:val="22"/>
            <w:szCs w:val="22"/>
          </w:rPr>
          <w:t xml:space="preserve">rare </w:t>
        </w:r>
      </w:ins>
      <w:ins w:id="1381" w:author="David Bartel" w:date="2018-02-27T21:45:00Z">
        <w:r w:rsidR="006B1350" w:rsidRPr="00742EFD">
          <w:rPr>
            <w:rFonts w:ascii="Arial" w:hAnsi="Arial" w:cs="Arial"/>
            <w:sz w:val="22"/>
            <w:szCs w:val="22"/>
          </w:rPr>
          <w:t xml:space="preserve">sites </w:t>
        </w:r>
      </w:ins>
      <w:ins w:id="1382" w:author="David Bartel" w:date="2018-02-27T21:49:00Z">
        <w:r w:rsidR="006B1350" w:rsidRPr="00742EFD">
          <w:rPr>
            <w:rFonts w:ascii="Arial" w:hAnsi="Arial" w:cs="Arial"/>
            <w:sz w:val="22"/>
            <w:szCs w:val="22"/>
          </w:rPr>
          <w:t xml:space="preserve">that lacked substantial pairing to the miRNA </w:t>
        </w:r>
      </w:ins>
      <w:ins w:id="1383" w:author="David Bartel" w:date="2018-03-27T20:54:00Z">
        <w:r w:rsidR="003A62D5" w:rsidRPr="00742EFD">
          <w:rPr>
            <w:rFonts w:ascii="Arial" w:hAnsi="Arial" w:cs="Arial"/>
            <w:sz w:val="22"/>
            <w:szCs w:val="22"/>
          </w:rPr>
          <w:t xml:space="preserve">always </w:t>
        </w:r>
      </w:ins>
      <w:ins w:id="1384" w:author="David Bartel" w:date="2018-02-27T21:45:00Z">
        <w:r w:rsidR="006B1350" w:rsidRPr="00742EFD">
          <w:rPr>
            <w:rFonts w:ascii="Arial" w:hAnsi="Arial" w:cs="Arial"/>
            <w:sz w:val="22"/>
            <w:szCs w:val="22"/>
          </w:rPr>
          <w:t>differed for different miRNAs, which ruled out binding to a common contaminant in our AGO2-miRNA preparations.</w:t>
        </w:r>
      </w:ins>
    </w:p>
    <w:p w14:paraId="5C48EEE7" w14:textId="5B481846" w:rsidR="00B136FD" w:rsidRPr="00742EFD" w:rsidRDefault="009E2BCA" w:rsidP="009E2BCA">
      <w:pPr>
        <w:spacing w:line="360" w:lineRule="auto"/>
        <w:ind w:firstLine="720"/>
        <w:rPr>
          <w:ins w:id="1385" w:author="David Bartel" w:date="2018-02-27T21:54:00Z"/>
          <w:rFonts w:ascii="Arial" w:hAnsi="Arial" w:cs="Arial"/>
          <w:sz w:val="22"/>
          <w:szCs w:val="22"/>
        </w:rPr>
      </w:pPr>
      <w:del w:id="1386" w:author="David Bartel" w:date="2018-02-25T21:54:00Z">
        <w:r w:rsidRPr="00742EFD" w:rsidDel="00673B6F">
          <w:rPr>
            <w:rFonts w:ascii="Arial" w:hAnsi="Arial" w:cs="Arial"/>
            <w:sz w:val="22"/>
            <w:szCs w:val="22"/>
          </w:rPr>
          <w:delText xml:space="preserve">Analysis </w:delText>
        </w:r>
      </w:del>
      <w:ins w:id="1387" w:author="David Bartel" w:date="2018-02-25T21:54:00Z">
        <w:r w:rsidR="004A7D68" w:rsidRPr="00742EFD">
          <w:rPr>
            <w:rFonts w:ascii="Arial" w:hAnsi="Arial" w:cs="Arial"/>
            <w:sz w:val="22"/>
            <w:szCs w:val="22"/>
          </w:rPr>
          <w:t>The site-</w:t>
        </w:r>
        <w:r w:rsidR="00673B6F" w:rsidRPr="00742EFD">
          <w:rPr>
            <w:rFonts w:ascii="Arial" w:hAnsi="Arial" w:cs="Arial"/>
            <w:sz w:val="22"/>
            <w:szCs w:val="22"/>
          </w:rPr>
          <w:t xml:space="preserve">affinity profiles </w:t>
        </w:r>
      </w:ins>
      <w:r w:rsidRPr="00742EFD">
        <w:rPr>
          <w:rFonts w:ascii="Arial" w:hAnsi="Arial" w:cs="Arial"/>
          <w:sz w:val="22"/>
          <w:szCs w:val="22"/>
        </w:rPr>
        <w:t xml:space="preserve">of </w:t>
      </w:r>
      <w:commentRangeStart w:id="1388"/>
      <w:ins w:id="1389" w:author="David Bartel" w:date="2018-03-25T07:45:00Z">
        <w:del w:id="1390" w:author="Sean E. McGeary" w:date="2018-04-21T14:14:00Z">
          <w:r w:rsidR="00CB4DA5" w:rsidRPr="00742EFD" w:rsidDel="009625BB">
            <w:rPr>
              <w:rFonts w:ascii="Arial" w:hAnsi="Arial" w:cs="Arial"/>
              <w:sz w:val="22"/>
              <w:szCs w:val="22"/>
              <w:highlight w:val="yellow"/>
              <w:rPrChange w:id="1391" w:author="David Bartel" w:date="2018-03-25T07:45:00Z">
                <w:rPr>
                  <w:rFonts w:ascii="Arial" w:hAnsi="Arial"/>
                  <w:sz w:val="22"/>
                  <w:szCs w:val="22"/>
                </w:rPr>
              </w:rPrChange>
            </w:rPr>
            <w:delText>miR-7</w:delText>
          </w:r>
        </w:del>
      </w:ins>
      <w:commentRangeEnd w:id="1388"/>
      <w:ins w:id="1392" w:author="David Bartel" w:date="2018-03-25T07:46:00Z">
        <w:del w:id="1393" w:author="Sean E. McGeary" w:date="2018-04-21T14:14:00Z">
          <w:r w:rsidR="00CB4DA5" w:rsidRPr="00742EFD" w:rsidDel="009625BB">
            <w:rPr>
              <w:rStyle w:val="CommentReference"/>
              <w:rFonts w:ascii="Arial" w:eastAsiaTheme="minorHAnsi" w:hAnsi="Arial" w:cs="Arial"/>
              <w:sz w:val="22"/>
              <w:szCs w:val="22"/>
            </w:rPr>
            <w:commentReference w:id="1388"/>
          </w:r>
        </w:del>
      </w:ins>
      <w:ins w:id="1394" w:author="David Bartel" w:date="2018-03-25T07:45:00Z">
        <w:del w:id="1395" w:author="Sean E. McGeary" w:date="2018-04-21T14:14:00Z">
          <w:r w:rsidR="00CB4DA5" w:rsidRPr="00742EFD" w:rsidDel="009625BB">
            <w:rPr>
              <w:rFonts w:ascii="Arial" w:hAnsi="Arial" w:cs="Arial"/>
              <w:sz w:val="22"/>
              <w:szCs w:val="22"/>
              <w:highlight w:val="yellow"/>
              <w:rPrChange w:id="1396" w:author="David Bartel" w:date="2018-03-25T07:45:00Z">
                <w:rPr>
                  <w:rFonts w:ascii="Arial" w:hAnsi="Arial"/>
                  <w:sz w:val="22"/>
                  <w:szCs w:val="22"/>
                </w:rPr>
              </w:rPrChange>
            </w:rPr>
            <w:delText>,</w:delText>
          </w:r>
          <w:r w:rsidR="00CB4DA5" w:rsidRPr="00742EFD" w:rsidDel="009625BB">
            <w:rPr>
              <w:rFonts w:ascii="Arial" w:hAnsi="Arial" w:cs="Arial"/>
              <w:sz w:val="22"/>
              <w:szCs w:val="22"/>
            </w:rPr>
            <w:delText xml:space="preserve"> </w:delText>
          </w:r>
        </w:del>
        <w:r w:rsidR="00CB4DA5" w:rsidRPr="00742EFD">
          <w:rPr>
            <w:rFonts w:ascii="Arial" w:hAnsi="Arial" w:cs="Arial"/>
            <w:sz w:val="22"/>
            <w:szCs w:val="22"/>
          </w:rPr>
          <w:t xml:space="preserve">miR-124, </w:t>
        </w:r>
      </w:ins>
      <w:r w:rsidRPr="00742EFD">
        <w:rPr>
          <w:rFonts w:ascii="Arial" w:hAnsi="Arial" w:cs="Arial"/>
          <w:sz w:val="22"/>
          <w:szCs w:val="22"/>
        </w:rPr>
        <w:t>miR-155</w:t>
      </w:r>
      <w:del w:id="1397" w:author="David Bartel" w:date="2018-02-25T21:54:00Z">
        <w:r w:rsidRPr="00742EFD" w:rsidDel="00673B6F">
          <w:rPr>
            <w:rFonts w:ascii="Arial" w:hAnsi="Arial" w:cs="Arial"/>
            <w:sz w:val="22"/>
            <w:szCs w:val="22"/>
          </w:rPr>
          <w:delText xml:space="preserve"> (Figure 2B)</w:delText>
        </w:r>
      </w:del>
      <w:r w:rsidRPr="00742EFD">
        <w:rPr>
          <w:rFonts w:ascii="Arial" w:hAnsi="Arial" w:cs="Arial"/>
          <w:sz w:val="22"/>
          <w:szCs w:val="22"/>
        </w:rPr>
        <w:t xml:space="preserve">, </w:t>
      </w:r>
      <w:del w:id="1398" w:author="David Bartel" w:date="2018-03-25T07:45:00Z">
        <w:r w:rsidRPr="00742EFD" w:rsidDel="00CB4DA5">
          <w:rPr>
            <w:rFonts w:ascii="Arial" w:hAnsi="Arial" w:cs="Arial"/>
            <w:sz w:val="22"/>
            <w:szCs w:val="22"/>
          </w:rPr>
          <w:delText>miR-124</w:delText>
        </w:r>
      </w:del>
      <w:del w:id="1399" w:author="David Bartel" w:date="2018-02-25T21:54:00Z">
        <w:r w:rsidRPr="00742EFD" w:rsidDel="00673B6F">
          <w:rPr>
            <w:rFonts w:ascii="Arial" w:hAnsi="Arial" w:cs="Arial"/>
            <w:sz w:val="22"/>
            <w:szCs w:val="22"/>
          </w:rPr>
          <w:delText xml:space="preserve"> (Figure 2C)</w:delText>
        </w:r>
      </w:del>
      <w:del w:id="1400" w:author="David Bartel" w:date="2018-03-25T07:45:00Z">
        <w:r w:rsidRPr="00742EFD" w:rsidDel="00CB4DA5">
          <w:rPr>
            <w:rFonts w:ascii="Arial" w:hAnsi="Arial" w:cs="Arial"/>
            <w:sz w:val="22"/>
            <w:szCs w:val="22"/>
          </w:rPr>
          <w:delText xml:space="preserve">, </w:delText>
        </w:r>
      </w:del>
      <w:del w:id="1401" w:author="Sean E. McGeary" w:date="2018-04-21T14:14:00Z">
        <w:r w:rsidRPr="00742EFD" w:rsidDel="009625BB">
          <w:rPr>
            <w:rFonts w:ascii="Arial" w:hAnsi="Arial" w:cs="Arial"/>
            <w:sz w:val="22"/>
            <w:szCs w:val="22"/>
          </w:rPr>
          <w:delText xml:space="preserve">and </w:delText>
        </w:r>
      </w:del>
      <w:r w:rsidRPr="00742EFD">
        <w:rPr>
          <w:rFonts w:ascii="Arial" w:hAnsi="Arial" w:cs="Arial"/>
          <w:sz w:val="22"/>
          <w:szCs w:val="22"/>
        </w:rPr>
        <w:t>lsy-6</w:t>
      </w:r>
      <w:ins w:id="1402" w:author="Sean E. McGeary" w:date="2018-04-21T14:14:00Z">
        <w:r w:rsidR="009625BB">
          <w:rPr>
            <w:rFonts w:ascii="Arial" w:hAnsi="Arial" w:cs="Arial"/>
            <w:sz w:val="22"/>
            <w:szCs w:val="22"/>
          </w:rPr>
          <w:t>, and</w:t>
        </w:r>
      </w:ins>
      <w:del w:id="1403" w:author="David Bartel" w:date="2018-02-25T21:54:00Z">
        <w:r w:rsidRPr="00742EFD" w:rsidDel="00673B6F">
          <w:rPr>
            <w:rFonts w:ascii="Arial" w:hAnsi="Arial" w:cs="Arial"/>
            <w:sz w:val="22"/>
            <w:szCs w:val="22"/>
          </w:rPr>
          <w:delText xml:space="preserve"> (Figure 2D)</w:delText>
        </w:r>
      </w:del>
      <w:r w:rsidRPr="00742EFD">
        <w:rPr>
          <w:rFonts w:ascii="Arial" w:hAnsi="Arial" w:cs="Arial"/>
          <w:sz w:val="22"/>
          <w:szCs w:val="22"/>
        </w:rPr>
        <w:t xml:space="preserve"> </w:t>
      </w:r>
      <w:commentRangeStart w:id="1404"/>
      <w:ins w:id="1405" w:author="Sean E. McGeary" w:date="2018-04-21T14:14:00Z">
        <w:r w:rsidR="009625BB" w:rsidRPr="004F4F9E">
          <w:rPr>
            <w:rFonts w:ascii="Arial" w:hAnsi="Arial" w:cs="Arial"/>
            <w:sz w:val="22"/>
            <w:szCs w:val="22"/>
            <w:highlight w:val="yellow"/>
          </w:rPr>
          <w:t>miR-7</w:t>
        </w:r>
        <w:commentRangeEnd w:id="1404"/>
        <w:r w:rsidR="009625BB" w:rsidRPr="00742EFD">
          <w:rPr>
            <w:rStyle w:val="CommentReference"/>
            <w:rFonts w:ascii="Arial" w:eastAsiaTheme="minorHAnsi" w:hAnsi="Arial" w:cs="Arial"/>
            <w:sz w:val="22"/>
            <w:szCs w:val="22"/>
          </w:rPr>
          <w:commentReference w:id="1404"/>
        </w:r>
        <w:r w:rsidR="009625BB" w:rsidRPr="00742EFD">
          <w:rPr>
            <w:rFonts w:ascii="Arial" w:hAnsi="Arial" w:cs="Arial"/>
            <w:sz w:val="22"/>
            <w:szCs w:val="22"/>
          </w:rPr>
          <w:t xml:space="preserve"> </w:t>
        </w:r>
      </w:ins>
      <w:ins w:id="1406" w:author="David Bartel" w:date="2018-03-26T09:02:00Z">
        <w:r w:rsidR="00E14926" w:rsidRPr="00742EFD">
          <w:rPr>
            <w:rFonts w:ascii="Arial" w:hAnsi="Arial" w:cs="Arial"/>
            <w:sz w:val="22"/>
            <w:szCs w:val="22"/>
          </w:rPr>
          <w:t xml:space="preserve">resembled those of miR-1 and let-7 in some respects. </w:t>
        </w:r>
      </w:ins>
      <w:ins w:id="1407" w:author="David Bartel" w:date="2018-03-26T09:04:00Z">
        <w:r w:rsidR="00E14926" w:rsidRPr="00742EFD">
          <w:rPr>
            <w:rFonts w:ascii="Arial" w:hAnsi="Arial" w:cs="Arial"/>
            <w:sz w:val="22"/>
            <w:szCs w:val="22"/>
          </w:rPr>
          <w:t>As expected, t</w:t>
        </w:r>
      </w:ins>
      <w:ins w:id="1408" w:author="David Bartel" w:date="2018-03-26T09:02:00Z">
        <w:r w:rsidR="00E14926" w:rsidRPr="00742EFD">
          <w:rPr>
            <w:rFonts w:ascii="Arial" w:hAnsi="Arial" w:cs="Arial"/>
            <w:sz w:val="22"/>
            <w:szCs w:val="22"/>
          </w:rPr>
          <w:t>hey all included the six canonical sites</w:t>
        </w:r>
      </w:ins>
      <w:ins w:id="1409" w:author="David Bartel" w:date="2018-03-26T09:05:00Z">
        <w:r w:rsidR="003E4A9A" w:rsidRPr="00742EFD">
          <w:rPr>
            <w:rFonts w:ascii="Arial" w:hAnsi="Arial" w:cs="Arial"/>
            <w:sz w:val="22"/>
            <w:szCs w:val="22"/>
          </w:rPr>
          <w:t>.</w:t>
        </w:r>
      </w:ins>
      <w:ins w:id="1410" w:author="David Bartel" w:date="2018-03-26T09:04:00Z">
        <w:r w:rsidR="00E14926" w:rsidRPr="00742EFD">
          <w:rPr>
            <w:rFonts w:ascii="Arial" w:hAnsi="Arial" w:cs="Arial"/>
            <w:sz w:val="22"/>
            <w:szCs w:val="22"/>
          </w:rPr>
          <w:t xml:space="preserve"> </w:t>
        </w:r>
      </w:ins>
      <w:ins w:id="1411" w:author="David Bartel" w:date="2018-03-26T09:06:00Z">
        <w:r w:rsidR="003E4A9A" w:rsidRPr="00742EFD">
          <w:rPr>
            <w:rFonts w:ascii="Arial" w:hAnsi="Arial" w:cs="Arial"/>
            <w:sz w:val="22"/>
            <w:szCs w:val="22"/>
          </w:rPr>
          <w:t>They</w:t>
        </w:r>
      </w:ins>
      <w:ins w:id="1412" w:author="David Bartel" w:date="2018-03-26T09:01:00Z">
        <w:r w:rsidR="00E14926" w:rsidRPr="00742EFD">
          <w:rPr>
            <w:rFonts w:ascii="Arial" w:hAnsi="Arial" w:cs="Arial"/>
            <w:sz w:val="22"/>
            <w:szCs w:val="22"/>
          </w:rPr>
          <w:t xml:space="preserve"> </w:t>
        </w:r>
      </w:ins>
      <w:ins w:id="1413" w:author="David Bartel" w:date="2018-02-25T22:00:00Z">
        <w:r w:rsidR="00F94F05" w:rsidRPr="00742EFD">
          <w:rPr>
            <w:rFonts w:ascii="Arial" w:hAnsi="Arial" w:cs="Arial"/>
            <w:sz w:val="22"/>
            <w:szCs w:val="22"/>
          </w:rPr>
          <w:t xml:space="preserve">also </w:t>
        </w:r>
      </w:ins>
      <w:ins w:id="1414" w:author="David Bartel" w:date="2018-02-25T22:01:00Z">
        <w:r w:rsidR="00F94F05" w:rsidRPr="00742EFD">
          <w:rPr>
            <w:rFonts w:ascii="Arial" w:hAnsi="Arial" w:cs="Arial"/>
            <w:sz w:val="22"/>
            <w:szCs w:val="22"/>
          </w:rPr>
          <w:t>included</w:t>
        </w:r>
      </w:ins>
      <w:ins w:id="1415" w:author="David Bartel" w:date="2018-02-25T22:00:00Z">
        <w:r w:rsidR="00F94F05" w:rsidRPr="00742EFD">
          <w:rPr>
            <w:rFonts w:ascii="Arial" w:hAnsi="Arial" w:cs="Arial"/>
            <w:sz w:val="22"/>
            <w:szCs w:val="22"/>
          </w:rPr>
          <w:t xml:space="preserve"> </w:t>
        </w:r>
        <w:proofErr w:type="spellStart"/>
        <w:r w:rsidR="00F94F05" w:rsidRPr="00742EFD">
          <w:rPr>
            <w:rFonts w:ascii="Arial" w:hAnsi="Arial" w:cs="Arial"/>
            <w:sz w:val="22"/>
            <w:szCs w:val="22"/>
          </w:rPr>
          <w:t>noncanoncial</w:t>
        </w:r>
        <w:proofErr w:type="spellEnd"/>
        <w:r w:rsidR="00F94F05" w:rsidRPr="00742EFD">
          <w:rPr>
            <w:rFonts w:ascii="Arial" w:hAnsi="Arial" w:cs="Arial"/>
            <w:sz w:val="22"/>
            <w:szCs w:val="22"/>
          </w:rPr>
          <w:t xml:space="preserve"> sites </w:t>
        </w:r>
      </w:ins>
      <w:ins w:id="1416" w:author="David Bartel" w:date="2018-02-25T22:01:00Z">
        <w:r w:rsidR="00F94F05" w:rsidRPr="00742EFD">
          <w:rPr>
            <w:rFonts w:ascii="Arial" w:hAnsi="Arial" w:cs="Arial"/>
            <w:sz w:val="22"/>
            <w:szCs w:val="22"/>
          </w:rPr>
          <w:t xml:space="preserve">with extensive yet imperfect pairing to the </w:t>
        </w:r>
      </w:ins>
      <w:ins w:id="1417" w:author="David Bartel" w:date="2018-02-27T21:38:00Z">
        <w:r w:rsidR="00646BBF" w:rsidRPr="00742EFD">
          <w:rPr>
            <w:rFonts w:ascii="Arial" w:hAnsi="Arial" w:cs="Arial"/>
            <w:sz w:val="22"/>
            <w:szCs w:val="22"/>
          </w:rPr>
          <w:t xml:space="preserve">miRNA </w:t>
        </w:r>
      </w:ins>
      <w:ins w:id="1418" w:author="David Bartel" w:date="2018-02-25T22:01:00Z">
        <w:r w:rsidR="00F94F05" w:rsidRPr="00742EFD">
          <w:rPr>
            <w:rFonts w:ascii="Arial" w:hAnsi="Arial" w:cs="Arial"/>
            <w:sz w:val="22"/>
            <w:szCs w:val="22"/>
          </w:rPr>
          <w:t xml:space="preserve">seeds, and again these imperfections tended to occur at </w:t>
        </w:r>
      </w:ins>
      <w:ins w:id="1419" w:author="David Bartel" w:date="2018-02-25T22:03:00Z">
        <w:r w:rsidR="00F94F05" w:rsidRPr="00742EFD">
          <w:rPr>
            <w:rFonts w:ascii="Arial" w:hAnsi="Arial" w:cs="Arial"/>
            <w:sz w:val="22"/>
            <w:szCs w:val="22"/>
          </w:rPr>
          <w:t>different</w:t>
        </w:r>
      </w:ins>
      <w:ins w:id="1420" w:author="David Bartel" w:date="2018-02-25T22:01:00Z">
        <w:r w:rsidR="00F94F05" w:rsidRPr="00742EFD">
          <w:rPr>
            <w:rFonts w:ascii="Arial" w:hAnsi="Arial" w:cs="Arial"/>
            <w:sz w:val="22"/>
            <w:szCs w:val="22"/>
          </w:rPr>
          <w:t xml:space="preserve"> </w:t>
        </w:r>
      </w:ins>
      <w:ins w:id="1421" w:author="David Bartel" w:date="2018-02-25T22:03:00Z">
        <w:r w:rsidR="00F94F05" w:rsidRPr="00742EFD">
          <w:rPr>
            <w:rFonts w:ascii="Arial" w:hAnsi="Arial" w:cs="Arial"/>
            <w:sz w:val="22"/>
            <w:szCs w:val="22"/>
          </w:rPr>
          <w:t xml:space="preserve">positions </w:t>
        </w:r>
      </w:ins>
      <w:ins w:id="1422" w:author="David Bartel" w:date="2018-02-25T22:04:00Z">
        <w:r w:rsidR="00F94F05" w:rsidRPr="00742EFD">
          <w:rPr>
            <w:rFonts w:ascii="Arial" w:hAnsi="Arial" w:cs="Arial"/>
            <w:sz w:val="22"/>
            <w:szCs w:val="22"/>
          </w:rPr>
          <w:t>for different</w:t>
        </w:r>
      </w:ins>
      <w:ins w:id="1423" w:author="David Bartel" w:date="2018-02-25T22:03:00Z">
        <w:r w:rsidR="00F94F05" w:rsidRPr="00742EFD">
          <w:rPr>
            <w:rFonts w:ascii="Arial" w:hAnsi="Arial" w:cs="Arial"/>
            <w:sz w:val="22"/>
            <w:szCs w:val="22"/>
          </w:rPr>
          <w:t xml:space="preserve"> miRNAs, with different</w:t>
        </w:r>
      </w:ins>
      <w:ins w:id="1424" w:author="David Bartel" w:date="2018-02-25T22:05:00Z">
        <w:r w:rsidR="004A7D68" w:rsidRPr="00742EFD">
          <w:rPr>
            <w:rFonts w:ascii="Arial" w:hAnsi="Arial" w:cs="Arial"/>
            <w:sz w:val="22"/>
            <w:szCs w:val="22"/>
          </w:rPr>
          <w:t xml:space="preserve"> mismatched-nucleotide identities</w:t>
        </w:r>
      </w:ins>
      <w:ins w:id="1425" w:author="David Bartel" w:date="2018-02-25T22:12:00Z">
        <w:r w:rsidR="00CB4DA5" w:rsidRPr="00742EFD">
          <w:rPr>
            <w:rFonts w:ascii="Arial" w:hAnsi="Arial" w:cs="Arial"/>
            <w:sz w:val="22"/>
            <w:szCs w:val="22"/>
          </w:rPr>
          <w:t xml:space="preserve"> (Fig. 2B–D</w:t>
        </w:r>
        <w:r w:rsidR="00407982" w:rsidRPr="00742EFD">
          <w:rPr>
            <w:rFonts w:ascii="Arial" w:hAnsi="Arial" w:cs="Arial"/>
            <w:sz w:val="22"/>
            <w:szCs w:val="22"/>
          </w:rPr>
          <w:t>)</w:t>
        </w:r>
      </w:ins>
      <w:ins w:id="1426" w:author="David Bartel" w:date="2018-02-25T22:05:00Z">
        <w:r w:rsidR="004A7D68" w:rsidRPr="00742EFD">
          <w:rPr>
            <w:rFonts w:ascii="Arial" w:hAnsi="Arial" w:cs="Arial"/>
            <w:sz w:val="22"/>
            <w:szCs w:val="22"/>
          </w:rPr>
          <w:t xml:space="preserve">.  However, </w:t>
        </w:r>
      </w:ins>
      <w:ins w:id="1427" w:author="David Bartel" w:date="2018-02-25T22:06:00Z">
        <w:r w:rsidR="004A7D68" w:rsidRPr="00742EFD">
          <w:rPr>
            <w:rFonts w:ascii="Arial" w:hAnsi="Arial" w:cs="Arial"/>
            <w:sz w:val="22"/>
            <w:szCs w:val="22"/>
          </w:rPr>
          <w:t>in contrast to the</w:t>
        </w:r>
      </w:ins>
      <w:ins w:id="1428" w:author="David Bartel" w:date="2018-02-25T22:05:00Z">
        <w:r w:rsidR="004A7D68" w:rsidRPr="00742EFD">
          <w:rPr>
            <w:rFonts w:ascii="Arial" w:hAnsi="Arial" w:cs="Arial"/>
            <w:sz w:val="22"/>
            <w:szCs w:val="22"/>
          </w:rPr>
          <w:t xml:space="preserve"> miR-1 and let-7a </w:t>
        </w:r>
      </w:ins>
      <w:ins w:id="1429" w:author="David Bartel" w:date="2018-02-28T22:24:00Z">
        <w:r w:rsidR="00043930" w:rsidRPr="00742EFD">
          <w:rPr>
            <w:rFonts w:ascii="Arial" w:hAnsi="Arial" w:cs="Arial"/>
            <w:sz w:val="22"/>
            <w:szCs w:val="22"/>
          </w:rPr>
          <w:t>non-canonical sites</w:t>
        </w:r>
      </w:ins>
      <w:ins w:id="1430" w:author="David Bartel" w:date="2018-02-25T22:05:00Z">
        <w:r w:rsidR="004A7D68" w:rsidRPr="00742EFD">
          <w:rPr>
            <w:rFonts w:ascii="Arial" w:hAnsi="Arial" w:cs="Arial"/>
            <w:sz w:val="22"/>
            <w:szCs w:val="22"/>
          </w:rPr>
          <w:t xml:space="preserve">, </w:t>
        </w:r>
      </w:ins>
      <w:ins w:id="1431" w:author="David Bartel" w:date="2018-02-28T22:21:00Z">
        <w:r w:rsidR="007F7EE5" w:rsidRPr="00742EFD">
          <w:rPr>
            <w:rFonts w:ascii="Arial" w:hAnsi="Arial" w:cs="Arial"/>
            <w:sz w:val="22"/>
            <w:szCs w:val="22"/>
          </w:rPr>
          <w:t xml:space="preserve">more of the non-canonical sites </w:t>
        </w:r>
      </w:ins>
      <w:ins w:id="1432" w:author="David Bartel" w:date="2018-02-28T22:27:00Z">
        <w:r w:rsidR="00043930" w:rsidRPr="00742EFD">
          <w:rPr>
            <w:rFonts w:ascii="Arial" w:hAnsi="Arial" w:cs="Arial"/>
            <w:sz w:val="22"/>
            <w:szCs w:val="22"/>
          </w:rPr>
          <w:t xml:space="preserve">of miR-155, miR-124, and lsy-6 </w:t>
        </w:r>
      </w:ins>
      <w:ins w:id="1433" w:author="David Bartel" w:date="2018-02-28T22:21:00Z">
        <w:r w:rsidR="007F7EE5" w:rsidRPr="00742EFD">
          <w:rPr>
            <w:rFonts w:ascii="Arial" w:hAnsi="Arial" w:cs="Arial"/>
            <w:sz w:val="22"/>
            <w:szCs w:val="22"/>
          </w:rPr>
          <w:t xml:space="preserve">had </w:t>
        </w:r>
      </w:ins>
      <w:ins w:id="1434" w:author="David Bartel" w:date="2018-02-28T22:23:00Z">
        <w:r w:rsidR="00043930" w:rsidRPr="00742EFD">
          <w:rPr>
            <w:rFonts w:ascii="Arial" w:hAnsi="Arial" w:cs="Arial"/>
            <w:sz w:val="22"/>
            <w:szCs w:val="22"/>
          </w:rPr>
          <w:t>affinities intermingled with</w:t>
        </w:r>
      </w:ins>
      <w:ins w:id="1435" w:author="David Bartel" w:date="2018-02-28T22:25:00Z">
        <w:r w:rsidR="00043930" w:rsidRPr="00742EFD">
          <w:rPr>
            <w:rFonts w:ascii="Arial" w:hAnsi="Arial" w:cs="Arial"/>
            <w:sz w:val="22"/>
            <w:szCs w:val="22"/>
          </w:rPr>
          <w:t xml:space="preserve"> those of</w:t>
        </w:r>
      </w:ins>
      <w:ins w:id="1436" w:author="David Bartel" w:date="2018-02-28T22:23:00Z">
        <w:r w:rsidR="00043930" w:rsidRPr="00742EFD">
          <w:rPr>
            <w:rFonts w:ascii="Arial" w:hAnsi="Arial" w:cs="Arial"/>
            <w:sz w:val="22"/>
            <w:szCs w:val="22"/>
          </w:rPr>
          <w:t xml:space="preserve"> the top four </w:t>
        </w:r>
      </w:ins>
      <w:ins w:id="1437" w:author="David Bartel" w:date="2018-02-28T22:25:00Z">
        <w:r w:rsidR="00043930" w:rsidRPr="00742EFD">
          <w:rPr>
            <w:rFonts w:ascii="Arial" w:hAnsi="Arial" w:cs="Arial"/>
            <w:sz w:val="22"/>
            <w:szCs w:val="22"/>
          </w:rPr>
          <w:t xml:space="preserve">canonical sites.  Moreover, </w:t>
        </w:r>
      </w:ins>
      <w:ins w:id="1438" w:author="David Bartel" w:date="2018-02-25T22:06:00Z">
        <w:r w:rsidR="004A7D68" w:rsidRPr="00742EFD">
          <w:rPr>
            <w:rFonts w:ascii="Arial" w:hAnsi="Arial" w:cs="Arial"/>
            <w:sz w:val="22"/>
            <w:szCs w:val="22"/>
          </w:rPr>
          <w:t>the profiles for these three miRNAs</w:t>
        </w:r>
      </w:ins>
      <w:ins w:id="1439" w:author="David Bartel" w:date="2018-02-25T22:07:00Z">
        <w:r w:rsidR="004A7D68" w:rsidRPr="00742EFD">
          <w:rPr>
            <w:rFonts w:ascii="Arial" w:hAnsi="Arial" w:cs="Arial"/>
            <w:sz w:val="22"/>
            <w:szCs w:val="22"/>
          </w:rPr>
          <w:t xml:space="preserve"> </w:t>
        </w:r>
      </w:ins>
      <w:ins w:id="1440" w:author="David Bartel" w:date="2018-02-28T22:27:00Z">
        <w:r w:rsidR="00043930" w:rsidRPr="00742EFD">
          <w:rPr>
            <w:rFonts w:ascii="Arial" w:hAnsi="Arial" w:cs="Arial"/>
            <w:sz w:val="22"/>
            <w:szCs w:val="22"/>
          </w:rPr>
          <w:t xml:space="preserve">also </w:t>
        </w:r>
      </w:ins>
      <w:ins w:id="1441" w:author="David Bartel" w:date="2018-02-25T22:07:00Z">
        <w:r w:rsidR="004A7D68" w:rsidRPr="00742EFD">
          <w:rPr>
            <w:rFonts w:ascii="Arial" w:hAnsi="Arial" w:cs="Arial"/>
            <w:sz w:val="22"/>
            <w:szCs w:val="22"/>
          </w:rPr>
          <w:t>included sites</w:t>
        </w:r>
      </w:ins>
      <w:del w:id="1442" w:author="David Bartel" w:date="2018-02-25T22:07:00Z">
        <w:r w:rsidRPr="00742EFD" w:rsidDel="004A7D68">
          <w:rPr>
            <w:rFonts w:ascii="Arial" w:hAnsi="Arial" w:cs="Arial"/>
            <w:sz w:val="22"/>
            <w:szCs w:val="22"/>
          </w:rPr>
          <w:delText>revealed a distinct binding mode,</w:delText>
        </w:r>
      </w:del>
      <w:r w:rsidRPr="00742EFD">
        <w:rPr>
          <w:rFonts w:ascii="Arial" w:hAnsi="Arial" w:cs="Arial"/>
          <w:sz w:val="22"/>
          <w:szCs w:val="22"/>
        </w:rPr>
        <w:t xml:space="preserve"> </w:t>
      </w:r>
      <w:del w:id="1443" w:author="David Bartel" w:date="2018-02-25T21:54:00Z">
        <w:r w:rsidRPr="00742EFD" w:rsidDel="00673B6F">
          <w:rPr>
            <w:rFonts w:ascii="Arial" w:hAnsi="Arial" w:cs="Arial"/>
            <w:sz w:val="22"/>
            <w:szCs w:val="22"/>
          </w:rPr>
          <w:delText xml:space="preserve">exhibiting </w:delText>
        </w:r>
      </w:del>
      <w:ins w:id="1444" w:author="David Bartel" w:date="2018-02-25T21:54:00Z">
        <w:r w:rsidR="00673B6F" w:rsidRPr="00742EFD">
          <w:rPr>
            <w:rFonts w:ascii="Arial" w:hAnsi="Arial" w:cs="Arial"/>
            <w:sz w:val="22"/>
            <w:szCs w:val="22"/>
          </w:rPr>
          <w:t xml:space="preserve">with </w:t>
        </w:r>
      </w:ins>
      <w:r w:rsidRPr="00742EFD">
        <w:rPr>
          <w:rFonts w:ascii="Arial" w:hAnsi="Arial" w:cs="Arial"/>
          <w:sz w:val="22"/>
          <w:szCs w:val="22"/>
        </w:rPr>
        <w:t xml:space="preserve">extended </w:t>
      </w:r>
      <w:del w:id="1445" w:author="David Bartel" w:date="2018-02-25T22:10:00Z">
        <w:r w:rsidRPr="00742EFD" w:rsidDel="00407982">
          <w:rPr>
            <w:rFonts w:ascii="Arial" w:hAnsi="Arial" w:cs="Arial"/>
            <w:sz w:val="22"/>
            <w:szCs w:val="22"/>
          </w:rPr>
          <w:delText xml:space="preserve">complementarity </w:delText>
        </w:r>
      </w:del>
      <w:r w:rsidRPr="00742EFD">
        <w:rPr>
          <w:rFonts w:ascii="Arial" w:hAnsi="Arial" w:cs="Arial"/>
          <w:sz w:val="22"/>
          <w:szCs w:val="22"/>
        </w:rPr>
        <w:t>(9–11</w:t>
      </w:r>
      <w:ins w:id="1446" w:author="David Bartel" w:date="2018-03-27T21:01:00Z">
        <w:r w:rsidR="00075954" w:rsidRPr="00742EFD">
          <w:rPr>
            <w:rFonts w:ascii="Arial" w:hAnsi="Arial" w:cs="Arial"/>
            <w:sz w:val="22"/>
            <w:szCs w:val="22"/>
          </w:rPr>
          <w:t>-</w:t>
        </w:r>
      </w:ins>
      <w:del w:id="1447" w:author="David Bartel" w:date="2018-03-27T21:01:00Z">
        <w:r w:rsidRPr="00742EFD" w:rsidDel="00075954">
          <w:rPr>
            <w:rFonts w:ascii="Arial" w:hAnsi="Arial" w:cs="Arial"/>
            <w:sz w:val="22"/>
            <w:szCs w:val="22"/>
          </w:rPr>
          <w:delText xml:space="preserve"> </w:delText>
        </w:r>
      </w:del>
      <w:r w:rsidRPr="00742EFD">
        <w:rPr>
          <w:rFonts w:ascii="Arial" w:hAnsi="Arial" w:cs="Arial"/>
          <w:sz w:val="22"/>
          <w:szCs w:val="22"/>
        </w:rPr>
        <w:t xml:space="preserve">nt) </w:t>
      </w:r>
      <w:ins w:id="1448" w:author="David Bartel" w:date="2018-02-25T22:10:00Z">
        <w:r w:rsidR="00407982" w:rsidRPr="00742EFD">
          <w:rPr>
            <w:rFonts w:ascii="Arial" w:hAnsi="Arial" w:cs="Arial"/>
            <w:sz w:val="22"/>
            <w:szCs w:val="22"/>
          </w:rPr>
          <w:t xml:space="preserve">perfect complementarity </w:t>
        </w:r>
      </w:ins>
      <w:r w:rsidRPr="00742EFD">
        <w:rPr>
          <w:rFonts w:ascii="Arial" w:hAnsi="Arial" w:cs="Arial"/>
          <w:sz w:val="22"/>
          <w:szCs w:val="22"/>
        </w:rPr>
        <w:t xml:space="preserve">to the miRNA 3′ </w:t>
      </w:r>
      <w:del w:id="1449" w:author="David Bartel" w:date="2018-02-25T21:54:00Z">
        <w:r w:rsidRPr="00742EFD" w:rsidDel="006566F0">
          <w:rPr>
            <w:rFonts w:ascii="Arial" w:hAnsi="Arial" w:cs="Arial"/>
            <w:sz w:val="22"/>
            <w:szCs w:val="22"/>
          </w:rPr>
          <w:delText>end</w:delText>
        </w:r>
      </w:del>
      <w:ins w:id="1450" w:author="David Bartel" w:date="2018-02-25T21:54:00Z">
        <w:r w:rsidR="006566F0" w:rsidRPr="00742EFD">
          <w:rPr>
            <w:rFonts w:ascii="Arial" w:hAnsi="Arial" w:cs="Arial"/>
            <w:sz w:val="22"/>
            <w:szCs w:val="22"/>
          </w:rPr>
          <w:t>region</w:t>
        </w:r>
      </w:ins>
      <w:ins w:id="1451" w:author="David Bartel" w:date="2018-02-25T22:08:00Z">
        <w:r w:rsidR="004A7D68" w:rsidRPr="00742EFD">
          <w:rPr>
            <w:rFonts w:ascii="Arial" w:hAnsi="Arial" w:cs="Arial"/>
            <w:sz w:val="22"/>
            <w:szCs w:val="22"/>
          </w:rPr>
          <w:t xml:space="preserve">, indicating that these three miRNAs have </w:t>
        </w:r>
      </w:ins>
      <w:ins w:id="1452" w:author="David Bartel" w:date="2018-02-25T22:11:00Z">
        <w:r w:rsidR="00407982" w:rsidRPr="00742EFD">
          <w:rPr>
            <w:rFonts w:ascii="Arial" w:hAnsi="Arial" w:cs="Arial"/>
            <w:sz w:val="22"/>
            <w:szCs w:val="22"/>
          </w:rPr>
          <w:t>an alternative</w:t>
        </w:r>
      </w:ins>
      <w:ins w:id="1453" w:author="David Bartel" w:date="2018-02-25T22:09:00Z">
        <w:r w:rsidR="004A7D68" w:rsidRPr="00742EFD">
          <w:rPr>
            <w:rFonts w:ascii="Arial" w:hAnsi="Arial" w:cs="Arial"/>
            <w:sz w:val="22"/>
            <w:szCs w:val="22"/>
          </w:rPr>
          <w:t xml:space="preserve"> binding mode </w:t>
        </w:r>
        <w:r w:rsidR="00407982" w:rsidRPr="00742EFD">
          <w:rPr>
            <w:rFonts w:ascii="Arial" w:hAnsi="Arial" w:cs="Arial"/>
            <w:sz w:val="22"/>
            <w:szCs w:val="22"/>
          </w:rPr>
          <w:t xml:space="preserve">dominated </w:t>
        </w:r>
      </w:ins>
      <w:ins w:id="1454" w:author="David Bartel" w:date="2018-02-25T22:11:00Z">
        <w:r w:rsidR="00407982" w:rsidRPr="00742EFD">
          <w:rPr>
            <w:rFonts w:ascii="Arial" w:hAnsi="Arial" w:cs="Arial"/>
            <w:sz w:val="22"/>
            <w:szCs w:val="22"/>
          </w:rPr>
          <w:t xml:space="preserve">by extensive pairing to the </w:t>
        </w:r>
      </w:ins>
      <w:ins w:id="1455" w:author="David Bartel" w:date="2018-02-25T22:12:00Z">
        <w:r w:rsidR="00407982" w:rsidRPr="00742EFD">
          <w:rPr>
            <w:rFonts w:ascii="Arial" w:hAnsi="Arial" w:cs="Arial"/>
            <w:sz w:val="22"/>
            <w:szCs w:val="22"/>
          </w:rPr>
          <w:t>3′ region rather than to the seed</w:t>
        </w:r>
      </w:ins>
      <w:ins w:id="1456" w:author="David Bartel" w:date="2018-02-25T21:54:00Z">
        <w:r w:rsidR="006566F0" w:rsidRPr="00742EFD">
          <w:rPr>
            <w:rFonts w:ascii="Arial" w:hAnsi="Arial" w:cs="Arial"/>
            <w:sz w:val="22"/>
            <w:szCs w:val="22"/>
          </w:rPr>
          <w:t xml:space="preserve"> </w:t>
        </w:r>
      </w:ins>
      <w:ins w:id="1457" w:author="David Bartel" w:date="2018-02-25T21:53:00Z">
        <w:r w:rsidR="00673B6F" w:rsidRPr="00742EFD">
          <w:rPr>
            <w:rFonts w:ascii="Arial" w:hAnsi="Arial" w:cs="Arial"/>
            <w:sz w:val="22"/>
            <w:szCs w:val="22"/>
          </w:rPr>
          <w:t>(Fig</w:t>
        </w:r>
      </w:ins>
      <w:ins w:id="1458" w:author="David Bartel" w:date="2018-02-25T22:12:00Z">
        <w:r w:rsidR="00407982" w:rsidRPr="00742EFD">
          <w:rPr>
            <w:rFonts w:ascii="Arial" w:hAnsi="Arial" w:cs="Arial"/>
            <w:sz w:val="22"/>
            <w:szCs w:val="22"/>
          </w:rPr>
          <w:t>.</w:t>
        </w:r>
      </w:ins>
      <w:ins w:id="1459" w:author="David Bartel" w:date="2018-02-25T21:53:00Z">
        <w:r w:rsidR="00673B6F" w:rsidRPr="00742EFD">
          <w:rPr>
            <w:rFonts w:ascii="Arial" w:hAnsi="Arial" w:cs="Arial"/>
            <w:sz w:val="22"/>
            <w:szCs w:val="22"/>
          </w:rPr>
          <w:t xml:space="preserve"> 2B</w:t>
        </w:r>
      </w:ins>
      <w:ins w:id="1460" w:author="David Bartel" w:date="2018-02-25T21:54:00Z">
        <w:r w:rsidR="00673B6F" w:rsidRPr="00742EFD">
          <w:rPr>
            <w:rFonts w:ascii="Arial" w:hAnsi="Arial" w:cs="Arial"/>
            <w:sz w:val="22"/>
            <w:szCs w:val="22"/>
          </w:rPr>
          <w:t>–D)</w:t>
        </w:r>
      </w:ins>
      <w:r w:rsidRPr="00742EFD">
        <w:rPr>
          <w:rFonts w:ascii="Arial" w:hAnsi="Arial" w:cs="Arial"/>
          <w:sz w:val="22"/>
          <w:szCs w:val="22"/>
        </w:rPr>
        <w:t xml:space="preserve">. </w:t>
      </w:r>
      <w:ins w:id="1461" w:author="David Bartel" w:date="2018-02-27T21:58:00Z">
        <w:r w:rsidR="00753909" w:rsidRPr="00742EFD">
          <w:rPr>
            <w:rFonts w:ascii="Arial" w:hAnsi="Arial" w:cs="Arial"/>
            <w:sz w:val="22"/>
            <w:szCs w:val="22"/>
          </w:rPr>
          <w:t xml:space="preserve"> </w:t>
        </w:r>
      </w:ins>
      <w:ins w:id="1462" w:author="David Bartel" w:date="2018-02-27T22:06:00Z">
        <w:r w:rsidR="001A0F7F" w:rsidRPr="00742EFD">
          <w:rPr>
            <w:rFonts w:ascii="Arial" w:hAnsi="Arial" w:cs="Arial"/>
            <w:sz w:val="22"/>
            <w:szCs w:val="22"/>
          </w:rPr>
          <w:t>T</w:t>
        </w:r>
      </w:ins>
      <w:ins w:id="1463" w:author="David Bartel" w:date="2018-02-27T21:58:00Z">
        <w:r w:rsidR="00753909" w:rsidRPr="00742EFD">
          <w:rPr>
            <w:rFonts w:ascii="Arial" w:hAnsi="Arial" w:cs="Arial"/>
            <w:sz w:val="22"/>
            <w:szCs w:val="22"/>
          </w:rPr>
          <w:t xml:space="preserve">hese </w:t>
        </w:r>
      </w:ins>
      <w:ins w:id="1464" w:author="David Bartel" w:date="2018-02-27T22:06:00Z">
        <w:r w:rsidR="001A0F7F" w:rsidRPr="00742EFD">
          <w:rPr>
            <w:rFonts w:ascii="Arial" w:hAnsi="Arial" w:cs="Arial"/>
            <w:sz w:val="22"/>
            <w:szCs w:val="22"/>
          </w:rPr>
          <w:t xml:space="preserve">could </w:t>
        </w:r>
      </w:ins>
      <w:ins w:id="1465" w:author="David Bartel" w:date="2018-02-27T21:58:00Z">
        <w:r w:rsidR="00753909" w:rsidRPr="00742EFD">
          <w:rPr>
            <w:rFonts w:ascii="Arial" w:hAnsi="Arial" w:cs="Arial"/>
            <w:sz w:val="22"/>
            <w:szCs w:val="22"/>
          </w:rPr>
          <w:t xml:space="preserve">not be </w:t>
        </w:r>
      </w:ins>
      <w:ins w:id="1466" w:author="David Bartel" w:date="2018-02-27T22:05:00Z">
        <w:r w:rsidR="001A0F7F" w:rsidRPr="00742EFD">
          <w:rPr>
            <w:rFonts w:ascii="Arial" w:hAnsi="Arial" w:cs="Arial"/>
            <w:sz w:val="22"/>
            <w:szCs w:val="22"/>
          </w:rPr>
          <w:t>classified as 3′-supplementary or</w:t>
        </w:r>
      </w:ins>
      <w:ins w:id="1467" w:author="David Bartel" w:date="2018-02-27T21:58:00Z">
        <w:r w:rsidR="00753909" w:rsidRPr="00742EFD">
          <w:rPr>
            <w:rFonts w:ascii="Arial" w:hAnsi="Arial" w:cs="Arial"/>
            <w:sz w:val="22"/>
            <w:szCs w:val="22"/>
          </w:rPr>
          <w:t xml:space="preserve"> 3′-compensatory sites, </w:t>
        </w:r>
      </w:ins>
      <w:commentRangeStart w:id="1468"/>
      <w:commentRangeStart w:id="1469"/>
      <w:ins w:id="1470" w:author="David Bartel" w:date="2018-02-27T22:00:00Z">
        <w:r w:rsidR="00F329B0" w:rsidRPr="00742EFD">
          <w:rPr>
            <w:rFonts w:ascii="Arial" w:hAnsi="Arial" w:cs="Arial"/>
            <w:sz w:val="22"/>
            <w:szCs w:val="22"/>
          </w:rPr>
          <w:t>as</w:t>
        </w:r>
      </w:ins>
      <w:ins w:id="1471" w:author="David Bartel" w:date="2018-02-27T21:58:00Z">
        <w:r w:rsidR="00753909" w:rsidRPr="00742EFD">
          <w:rPr>
            <w:rFonts w:ascii="Arial" w:hAnsi="Arial" w:cs="Arial"/>
            <w:sz w:val="22"/>
            <w:szCs w:val="22"/>
          </w:rPr>
          <w:t xml:space="preserve"> they </w:t>
        </w:r>
      </w:ins>
      <w:ins w:id="1472" w:author="David Bartel" w:date="2018-03-24T21:04:00Z">
        <w:r w:rsidR="00E40497" w:rsidRPr="00742EFD">
          <w:rPr>
            <w:rFonts w:ascii="Arial" w:hAnsi="Arial" w:cs="Arial"/>
            <w:sz w:val="22"/>
            <w:szCs w:val="22"/>
          </w:rPr>
          <w:t>were associated with</w:t>
        </w:r>
      </w:ins>
      <w:ins w:id="1473" w:author="David Bartel" w:date="2018-02-27T21:58:00Z">
        <w:r w:rsidR="00753909" w:rsidRPr="00742EFD">
          <w:rPr>
            <w:rFonts w:ascii="Arial" w:hAnsi="Arial" w:cs="Arial"/>
            <w:sz w:val="22"/>
            <w:szCs w:val="22"/>
          </w:rPr>
          <w:t xml:space="preserve"> little more than chance complementarity to the miRNA seed</w:t>
        </w:r>
      </w:ins>
      <w:commentRangeEnd w:id="1468"/>
      <w:ins w:id="1474" w:author="David Bartel" w:date="2018-02-27T22:00:00Z">
        <w:r w:rsidR="00F329B0" w:rsidRPr="00742EFD">
          <w:rPr>
            <w:rStyle w:val="CommentReference"/>
            <w:rFonts w:ascii="Arial" w:eastAsiaTheme="minorHAnsi" w:hAnsi="Arial" w:cs="Arial"/>
            <w:sz w:val="22"/>
            <w:szCs w:val="22"/>
          </w:rPr>
          <w:commentReference w:id="1468"/>
        </w:r>
      </w:ins>
      <w:commentRangeEnd w:id="1469"/>
      <w:r w:rsidR="009625BB">
        <w:rPr>
          <w:rStyle w:val="CommentReference"/>
          <w:rFonts w:eastAsiaTheme="minorHAnsi"/>
        </w:rPr>
        <w:commentReference w:id="1469"/>
      </w:r>
      <w:ins w:id="1475" w:author="David Bartel" w:date="2018-02-27T21:59:00Z">
        <w:r w:rsidR="00753909" w:rsidRPr="00742EFD">
          <w:rPr>
            <w:rFonts w:ascii="Arial" w:hAnsi="Arial" w:cs="Arial"/>
            <w:sz w:val="22"/>
            <w:szCs w:val="22"/>
          </w:rPr>
          <w:t xml:space="preserve">. </w:t>
        </w:r>
      </w:ins>
      <w:ins w:id="1476" w:author="David Bartel" w:date="2018-02-27T21:58:00Z">
        <w:r w:rsidR="00753909" w:rsidRPr="00742EFD">
          <w:rPr>
            <w:rFonts w:ascii="Arial" w:hAnsi="Arial" w:cs="Arial"/>
            <w:sz w:val="22"/>
            <w:szCs w:val="22"/>
          </w:rPr>
          <w:t xml:space="preserve"> </w:t>
        </w:r>
      </w:ins>
      <w:ins w:id="1477" w:author="David Bartel" w:date="2018-02-27T22:03:00Z">
        <w:r w:rsidR="00F329B0" w:rsidRPr="00742EFD">
          <w:rPr>
            <w:rFonts w:ascii="Arial" w:hAnsi="Arial" w:cs="Arial"/>
            <w:sz w:val="22"/>
            <w:szCs w:val="22"/>
          </w:rPr>
          <w:t xml:space="preserve">Therefore, we named them </w:t>
        </w:r>
      </w:ins>
      <w:ins w:id="1478" w:author="David Bartel" w:date="2018-02-27T22:04:00Z">
        <w:r w:rsidR="00F329B0" w:rsidRPr="00742EFD">
          <w:rPr>
            <w:rFonts w:ascii="Arial" w:hAnsi="Arial" w:cs="Arial"/>
            <w:sz w:val="22"/>
            <w:szCs w:val="22"/>
          </w:rPr>
          <w:t>3′-only sites.</w:t>
        </w:r>
      </w:ins>
    </w:p>
    <w:p w14:paraId="003D48FA" w14:textId="44F42D17" w:rsidR="009E2BCA" w:rsidRPr="00742EFD" w:rsidRDefault="008E2FC3" w:rsidP="00D94F8E">
      <w:pPr>
        <w:spacing w:line="360" w:lineRule="auto"/>
        <w:ind w:firstLine="720"/>
        <w:rPr>
          <w:ins w:id="1479" w:author="David Bartel" w:date="2018-02-25T21:36:00Z"/>
          <w:rFonts w:ascii="Arial" w:hAnsi="Arial" w:cs="Arial"/>
          <w:sz w:val="22"/>
          <w:szCs w:val="22"/>
        </w:rPr>
      </w:pPr>
      <w:ins w:id="1480" w:author="David Bartel" w:date="2018-02-28T09:12:00Z">
        <w:r w:rsidRPr="00742EFD">
          <w:rPr>
            <w:rFonts w:ascii="Arial" w:hAnsi="Arial" w:cs="Arial"/>
            <w:sz w:val="22"/>
            <w:szCs w:val="22"/>
          </w:rPr>
          <w:t xml:space="preserve">In some </w:t>
        </w:r>
        <w:proofErr w:type="gramStart"/>
        <w:r w:rsidRPr="00742EFD">
          <w:rPr>
            <w:rFonts w:ascii="Arial" w:hAnsi="Arial" w:cs="Arial"/>
            <w:sz w:val="22"/>
            <w:szCs w:val="22"/>
          </w:rPr>
          <w:t>respects</w:t>
        </w:r>
        <w:proofErr w:type="gramEnd"/>
        <w:r w:rsidRPr="00742EFD">
          <w:rPr>
            <w:rFonts w:ascii="Arial" w:hAnsi="Arial" w:cs="Arial"/>
            <w:sz w:val="22"/>
            <w:szCs w:val="22"/>
          </w:rPr>
          <w:t xml:space="preserve"> the 3′-only sites resembled </w:t>
        </w:r>
      </w:ins>
      <w:ins w:id="1481" w:author="David Bartel" w:date="2018-02-28T10:13:00Z">
        <w:r w:rsidR="00C516EE" w:rsidRPr="00742EFD">
          <w:rPr>
            <w:rFonts w:ascii="Arial" w:hAnsi="Arial" w:cs="Arial"/>
            <w:sz w:val="22"/>
            <w:szCs w:val="22"/>
          </w:rPr>
          <w:t xml:space="preserve">a type of </w:t>
        </w:r>
      </w:ins>
      <w:proofErr w:type="spellStart"/>
      <w:ins w:id="1482" w:author="David Bartel" w:date="2018-02-28T09:12:00Z">
        <w:r w:rsidRPr="00742EFD">
          <w:rPr>
            <w:rFonts w:ascii="Arial" w:hAnsi="Arial" w:cs="Arial"/>
            <w:sz w:val="22"/>
            <w:szCs w:val="22"/>
          </w:rPr>
          <w:t>noncanonical</w:t>
        </w:r>
        <w:proofErr w:type="spellEnd"/>
        <w:r w:rsidRPr="00742EFD">
          <w:rPr>
            <w:rFonts w:ascii="Arial" w:hAnsi="Arial" w:cs="Arial"/>
            <w:sz w:val="22"/>
            <w:szCs w:val="22"/>
          </w:rPr>
          <w:t xml:space="preserve"> site</w:t>
        </w:r>
      </w:ins>
      <w:ins w:id="1483" w:author="David Bartel" w:date="2018-02-28T09:17:00Z">
        <w:r w:rsidR="00361EF0" w:rsidRPr="00742EFD">
          <w:rPr>
            <w:rFonts w:ascii="Arial" w:hAnsi="Arial" w:cs="Arial"/>
            <w:sz w:val="22"/>
            <w:szCs w:val="22"/>
          </w:rPr>
          <w:t>s</w:t>
        </w:r>
      </w:ins>
      <w:ins w:id="1484" w:author="David Bartel" w:date="2018-02-28T09:13:00Z">
        <w:r w:rsidRPr="00742EFD">
          <w:rPr>
            <w:rFonts w:ascii="Arial" w:hAnsi="Arial" w:cs="Arial"/>
            <w:sz w:val="22"/>
            <w:szCs w:val="22"/>
          </w:rPr>
          <w:t xml:space="preserve"> known as</w:t>
        </w:r>
      </w:ins>
      <w:ins w:id="1485" w:author="David Bartel" w:date="2018-02-28T09:12:00Z">
        <w:r w:rsidRPr="00742EFD">
          <w:rPr>
            <w:rFonts w:ascii="Arial" w:hAnsi="Arial" w:cs="Arial"/>
            <w:sz w:val="22"/>
            <w:szCs w:val="22"/>
          </w:rPr>
          <w:t xml:space="preserve"> centered sites</w:t>
        </w:r>
      </w:ins>
      <w:ins w:id="1486" w:author="David Bartel" w:date="2018-02-28T09:18:00Z">
        <w:r w:rsidR="00361EF0" w:rsidRPr="00742EFD">
          <w:rPr>
            <w:rFonts w:ascii="Arial" w:hAnsi="Arial" w:cs="Arial"/>
            <w:sz w:val="22"/>
            <w:szCs w:val="22"/>
          </w:rPr>
          <w:t>, which are reported to function in mammalian cells</w:t>
        </w:r>
      </w:ins>
      <w:ins w:id="1487" w:author="David Bartel" w:date="2018-02-28T09:15:00Z">
        <w:r w:rsidRPr="00742EFD">
          <w:rPr>
            <w:rFonts w:ascii="Arial" w:hAnsi="Arial" w:cs="Arial"/>
            <w:sz w:val="22"/>
            <w:szCs w:val="22"/>
          </w:rPr>
          <w:t xml:space="preserve"> (</w:t>
        </w:r>
        <w:commentRangeStart w:id="1488"/>
        <w:r w:rsidRPr="00742EFD">
          <w:rPr>
            <w:rFonts w:ascii="Arial" w:hAnsi="Arial" w:cs="Arial"/>
            <w:sz w:val="22"/>
            <w:szCs w:val="22"/>
          </w:rPr>
          <w:t>REF</w:t>
        </w:r>
      </w:ins>
      <w:commentRangeEnd w:id="1488"/>
      <w:ins w:id="1489" w:author="David Bartel" w:date="2018-03-27T21:02:00Z">
        <w:r w:rsidR="000F5FF0" w:rsidRPr="00742EFD">
          <w:rPr>
            <w:rStyle w:val="CommentReference"/>
            <w:rFonts w:ascii="Arial" w:eastAsiaTheme="minorHAnsi" w:hAnsi="Arial" w:cs="Arial"/>
            <w:sz w:val="22"/>
            <w:szCs w:val="22"/>
          </w:rPr>
          <w:commentReference w:id="1488"/>
        </w:r>
      </w:ins>
      <w:ins w:id="1490" w:author="David Bartel" w:date="2018-02-28T09:15:00Z">
        <w:r w:rsidRPr="00742EFD">
          <w:rPr>
            <w:rFonts w:ascii="Arial" w:hAnsi="Arial" w:cs="Arial"/>
            <w:sz w:val="22"/>
            <w:szCs w:val="22"/>
          </w:rPr>
          <w:t>)</w:t>
        </w:r>
      </w:ins>
      <w:ins w:id="1491" w:author="David Bartel" w:date="2018-02-28T09:12:00Z">
        <w:r w:rsidRPr="00742EFD">
          <w:rPr>
            <w:rFonts w:ascii="Arial" w:hAnsi="Arial" w:cs="Arial"/>
            <w:sz w:val="22"/>
            <w:szCs w:val="22"/>
          </w:rPr>
          <w:t xml:space="preserve">.  Like </w:t>
        </w:r>
      </w:ins>
      <w:ins w:id="1492" w:author="David Bartel" w:date="2018-02-28T09:15:00Z">
        <w:r w:rsidRPr="00742EFD">
          <w:rPr>
            <w:rFonts w:ascii="Arial" w:hAnsi="Arial" w:cs="Arial"/>
            <w:sz w:val="22"/>
            <w:szCs w:val="22"/>
          </w:rPr>
          <w:t xml:space="preserve">3′-only sites, centered sites have extensive perfect pairing to the miRNA, </w:t>
        </w:r>
      </w:ins>
      <w:ins w:id="1493" w:author="David Bartel" w:date="2018-02-28T09:19:00Z">
        <w:r w:rsidR="00361EF0" w:rsidRPr="00742EFD">
          <w:rPr>
            <w:rFonts w:ascii="Arial" w:hAnsi="Arial" w:cs="Arial"/>
            <w:sz w:val="22"/>
            <w:szCs w:val="22"/>
          </w:rPr>
          <w:t>but</w:t>
        </w:r>
      </w:ins>
      <w:ins w:id="1494" w:author="David Bartel" w:date="2018-02-28T09:15:00Z">
        <w:r w:rsidRPr="00742EFD">
          <w:rPr>
            <w:rFonts w:ascii="Arial" w:hAnsi="Arial" w:cs="Arial"/>
            <w:sz w:val="22"/>
            <w:szCs w:val="22"/>
          </w:rPr>
          <w:t xml:space="preserve"> for centered sites </w:t>
        </w:r>
      </w:ins>
      <w:ins w:id="1495" w:author="David Bartel" w:date="2018-02-28T09:19:00Z">
        <w:r w:rsidR="00361EF0" w:rsidRPr="00742EFD">
          <w:rPr>
            <w:rFonts w:ascii="Arial" w:hAnsi="Arial" w:cs="Arial"/>
            <w:sz w:val="22"/>
            <w:szCs w:val="22"/>
          </w:rPr>
          <w:t xml:space="preserve">this pairing </w:t>
        </w:r>
      </w:ins>
      <w:ins w:id="1496" w:author="David Bartel" w:date="2018-02-28T09:16:00Z">
        <w:r w:rsidRPr="00742EFD">
          <w:rPr>
            <w:rFonts w:ascii="Arial" w:hAnsi="Arial" w:cs="Arial"/>
            <w:sz w:val="22"/>
            <w:szCs w:val="22"/>
          </w:rPr>
          <w:t>begins at miRNA positions 3 or 4</w:t>
        </w:r>
      </w:ins>
      <w:ins w:id="1497" w:author="David Bartel" w:date="2018-02-28T09:12:00Z">
        <w:r w:rsidRPr="00742EFD">
          <w:rPr>
            <w:rFonts w:ascii="Arial" w:hAnsi="Arial" w:cs="Arial"/>
            <w:sz w:val="22"/>
            <w:szCs w:val="22"/>
          </w:rPr>
          <w:t xml:space="preserve"> </w:t>
        </w:r>
      </w:ins>
      <w:ins w:id="1498" w:author="David Bartel" w:date="2018-02-28T09:16:00Z">
        <w:r w:rsidRPr="00742EFD">
          <w:rPr>
            <w:rFonts w:ascii="Arial" w:hAnsi="Arial" w:cs="Arial"/>
            <w:sz w:val="22"/>
            <w:szCs w:val="22"/>
          </w:rPr>
          <w:t>and extends</w:t>
        </w:r>
      </w:ins>
      <w:ins w:id="1499" w:author="David Bartel" w:date="2018-02-28T09:12:00Z">
        <w:r w:rsidRPr="00742EFD">
          <w:rPr>
            <w:rFonts w:ascii="Arial" w:hAnsi="Arial" w:cs="Arial"/>
            <w:sz w:val="22"/>
            <w:szCs w:val="22"/>
          </w:rPr>
          <w:t xml:space="preserve"> 11–12-nt through the center of the miRNA (REF).</w:t>
        </w:r>
      </w:ins>
      <w:ins w:id="1500" w:author="David Bartel" w:date="2018-02-28T09:19:00Z">
        <w:r w:rsidR="00361EF0" w:rsidRPr="00742EFD">
          <w:rPr>
            <w:rFonts w:ascii="Arial" w:hAnsi="Arial" w:cs="Arial"/>
            <w:sz w:val="22"/>
            <w:szCs w:val="22"/>
          </w:rPr>
          <w:t xml:space="preserve"> </w:t>
        </w:r>
      </w:ins>
      <w:ins w:id="1501" w:author="David Bartel" w:date="2018-02-28T09:20:00Z">
        <w:r w:rsidR="00361EF0" w:rsidRPr="00742EFD">
          <w:rPr>
            <w:rFonts w:ascii="Arial" w:hAnsi="Arial" w:cs="Arial"/>
            <w:sz w:val="22"/>
            <w:szCs w:val="22"/>
          </w:rPr>
          <w:t xml:space="preserve"> </w:t>
        </w:r>
      </w:ins>
      <w:ins w:id="1502" w:author="David Bartel" w:date="2018-02-28T09:07:00Z">
        <w:r w:rsidR="00644337" w:rsidRPr="00742EFD">
          <w:rPr>
            <w:rFonts w:ascii="Arial" w:hAnsi="Arial" w:cs="Arial"/>
            <w:sz w:val="22"/>
            <w:szCs w:val="22"/>
          </w:rPr>
          <w:t xml:space="preserve">Our </w:t>
        </w:r>
      </w:ins>
      <w:ins w:id="1503" w:author="David Bartel" w:date="2018-02-28T09:08:00Z">
        <w:r w:rsidR="00644337" w:rsidRPr="00742EFD">
          <w:rPr>
            <w:rFonts w:ascii="Arial" w:hAnsi="Arial" w:cs="Arial"/>
            <w:sz w:val="22"/>
            <w:szCs w:val="22"/>
          </w:rPr>
          <w:t xml:space="preserve">unbiased search for sites did not identify </w:t>
        </w:r>
      </w:ins>
      <w:ins w:id="1504" w:author="David Bartel" w:date="2018-02-28T09:09:00Z">
        <w:r w:rsidR="00644337" w:rsidRPr="00742EFD">
          <w:rPr>
            <w:rFonts w:ascii="Arial" w:hAnsi="Arial" w:cs="Arial"/>
            <w:sz w:val="22"/>
            <w:szCs w:val="22"/>
          </w:rPr>
          <w:t xml:space="preserve">centered sites for any of the </w:t>
        </w:r>
      </w:ins>
      <w:ins w:id="1505" w:author="David Bartel" w:date="2018-03-24T21:05:00Z">
        <w:r w:rsidR="00E40497" w:rsidRPr="00742EFD">
          <w:rPr>
            <w:rFonts w:ascii="Arial" w:hAnsi="Arial" w:cs="Arial"/>
            <w:sz w:val="22"/>
            <w:szCs w:val="22"/>
          </w:rPr>
          <w:t>six</w:t>
        </w:r>
      </w:ins>
      <w:ins w:id="1506" w:author="David Bartel" w:date="2018-02-28T09:09:00Z">
        <w:r w:rsidR="00644337" w:rsidRPr="00742EFD">
          <w:rPr>
            <w:rFonts w:ascii="Arial" w:hAnsi="Arial" w:cs="Arial"/>
            <w:sz w:val="22"/>
            <w:szCs w:val="22"/>
          </w:rPr>
          <w:t xml:space="preserve"> miRNAs.  </w:t>
        </w:r>
      </w:ins>
      <w:ins w:id="1507" w:author="David Bartel" w:date="2018-02-28T09:20:00Z">
        <w:r w:rsidR="00361EF0" w:rsidRPr="00742EFD">
          <w:rPr>
            <w:rFonts w:ascii="Arial" w:hAnsi="Arial" w:cs="Arial"/>
            <w:sz w:val="22"/>
            <w:szCs w:val="22"/>
          </w:rPr>
          <w:t xml:space="preserve">To perform a more directed search, and to investigate the </w:t>
        </w:r>
      </w:ins>
      <w:ins w:id="1508" w:author="David Bartel" w:date="2018-02-28T09:23:00Z">
        <w:r w:rsidR="00850B3B" w:rsidRPr="00742EFD">
          <w:rPr>
            <w:rFonts w:ascii="Arial" w:hAnsi="Arial" w:cs="Arial"/>
            <w:sz w:val="22"/>
            <w:szCs w:val="22"/>
          </w:rPr>
          <w:t xml:space="preserve">region of each </w:t>
        </w:r>
      </w:ins>
      <w:ins w:id="1509" w:author="David Bartel" w:date="2018-02-28T09:22:00Z">
        <w:r w:rsidR="00850B3B" w:rsidRPr="00742EFD">
          <w:rPr>
            <w:rFonts w:ascii="Arial" w:hAnsi="Arial" w:cs="Arial"/>
            <w:sz w:val="22"/>
            <w:szCs w:val="22"/>
          </w:rPr>
          <w:t>miRNA to</w:t>
        </w:r>
      </w:ins>
      <w:ins w:id="1510" w:author="David Bartel" w:date="2018-02-28T09:20:00Z">
        <w:r w:rsidR="00361EF0" w:rsidRPr="00742EFD">
          <w:rPr>
            <w:rFonts w:ascii="Arial" w:hAnsi="Arial" w:cs="Arial"/>
            <w:sz w:val="22"/>
            <w:szCs w:val="22"/>
          </w:rPr>
          <w:t xml:space="preserve"> which extensive </w:t>
        </w:r>
      </w:ins>
      <w:ins w:id="1511" w:author="David Bartel" w:date="2018-02-28T11:26:00Z">
        <w:r w:rsidR="00D94F8E" w:rsidRPr="00742EFD">
          <w:rPr>
            <w:rFonts w:ascii="Arial" w:hAnsi="Arial" w:cs="Arial"/>
            <w:sz w:val="22"/>
            <w:szCs w:val="22"/>
          </w:rPr>
          <w:t xml:space="preserve">non-canonical </w:t>
        </w:r>
      </w:ins>
      <w:ins w:id="1512" w:author="David Bartel" w:date="2018-02-28T09:20:00Z">
        <w:r w:rsidR="00361EF0" w:rsidRPr="00742EFD">
          <w:rPr>
            <w:rFonts w:ascii="Arial" w:hAnsi="Arial" w:cs="Arial"/>
            <w:sz w:val="22"/>
            <w:szCs w:val="22"/>
          </w:rPr>
          <w:t>pairing is most</w:t>
        </w:r>
      </w:ins>
      <w:ins w:id="1513" w:author="David Bartel" w:date="2018-02-28T09:23:00Z">
        <w:r w:rsidR="00850B3B" w:rsidRPr="00742EFD">
          <w:rPr>
            <w:rFonts w:ascii="Arial" w:hAnsi="Arial" w:cs="Arial"/>
            <w:sz w:val="22"/>
            <w:szCs w:val="22"/>
          </w:rPr>
          <w:t xml:space="preserve"> favored</w:t>
        </w:r>
      </w:ins>
      <w:del w:id="1514" w:author="David Bartel" w:date="2018-02-27T21:57:00Z">
        <w:r w:rsidR="009E2BCA" w:rsidRPr="00742EFD" w:rsidDel="00753909">
          <w:rPr>
            <w:rFonts w:ascii="Arial" w:hAnsi="Arial" w:cs="Arial"/>
            <w:sz w:val="22"/>
            <w:szCs w:val="22"/>
          </w:rPr>
          <w:delText xml:space="preserve">To </w:delText>
        </w:r>
      </w:del>
      <w:del w:id="1515" w:author="David Bartel" w:date="2018-02-27T21:43:00Z">
        <w:r w:rsidR="009E2BCA" w:rsidRPr="00742EFD" w:rsidDel="00840A82">
          <w:rPr>
            <w:rFonts w:ascii="Arial" w:hAnsi="Arial" w:cs="Arial"/>
            <w:sz w:val="22"/>
            <w:szCs w:val="22"/>
          </w:rPr>
          <w:delText>corroborate the apparently dichotomous binding capacity of the</w:delText>
        </w:r>
      </w:del>
      <w:del w:id="1516" w:author="David Bartel" w:date="2018-02-27T21:54:00Z">
        <w:r w:rsidR="009E2BCA" w:rsidRPr="00742EFD" w:rsidDel="00B136FD">
          <w:rPr>
            <w:rFonts w:ascii="Arial" w:hAnsi="Arial" w:cs="Arial"/>
            <w:sz w:val="22"/>
            <w:szCs w:val="22"/>
          </w:rPr>
          <w:delText xml:space="preserve"> </w:delText>
        </w:r>
      </w:del>
      <w:del w:id="1517" w:author="David Bartel" w:date="2018-02-28T09:25:00Z">
        <w:r w:rsidR="009E2BCA" w:rsidRPr="00742EFD" w:rsidDel="00850B3B">
          <w:rPr>
            <w:rFonts w:ascii="Arial" w:hAnsi="Arial" w:cs="Arial"/>
            <w:sz w:val="22"/>
            <w:szCs w:val="22"/>
          </w:rPr>
          <w:delText>miRNA 3′ end</w:delText>
        </w:r>
      </w:del>
      <w:r w:rsidR="009E2BCA" w:rsidRPr="00742EFD">
        <w:rPr>
          <w:rFonts w:ascii="Arial" w:hAnsi="Arial" w:cs="Arial"/>
          <w:sz w:val="22"/>
          <w:szCs w:val="22"/>
        </w:rPr>
        <w:t xml:space="preserve">, we reanalyzed </w:t>
      </w:r>
      <w:del w:id="1518" w:author="David Bartel" w:date="2018-02-28T09:25:00Z">
        <w:r w:rsidR="009E2BCA" w:rsidRPr="00742EFD" w:rsidDel="00850B3B">
          <w:rPr>
            <w:rFonts w:ascii="Arial" w:hAnsi="Arial" w:cs="Arial"/>
            <w:sz w:val="22"/>
            <w:szCs w:val="22"/>
          </w:rPr>
          <w:delText>all five</w:delText>
        </w:r>
      </w:del>
      <w:ins w:id="1519" w:author="David Bartel" w:date="2018-02-28T09:25:00Z">
        <w:r w:rsidR="00850B3B" w:rsidRPr="00742EFD">
          <w:rPr>
            <w:rFonts w:ascii="Arial" w:hAnsi="Arial" w:cs="Arial"/>
            <w:sz w:val="22"/>
            <w:szCs w:val="22"/>
          </w:rPr>
          <w:t>the results for each</w:t>
        </w:r>
      </w:ins>
      <w:r w:rsidR="009E2BCA" w:rsidRPr="00742EFD">
        <w:rPr>
          <w:rFonts w:ascii="Arial" w:hAnsi="Arial" w:cs="Arial"/>
          <w:sz w:val="22"/>
          <w:szCs w:val="22"/>
        </w:rPr>
        <w:t xml:space="preserve"> miRNA</w:t>
      </w:r>
      <w:del w:id="1520" w:author="David Bartel" w:date="2018-02-28T09:26:00Z">
        <w:r w:rsidR="009E2BCA" w:rsidRPr="00742EFD" w:rsidDel="00850B3B">
          <w:rPr>
            <w:rFonts w:ascii="Arial" w:hAnsi="Arial" w:cs="Arial"/>
            <w:sz w:val="22"/>
            <w:szCs w:val="22"/>
          </w:rPr>
          <w:delText>s</w:delText>
        </w:r>
      </w:del>
      <w:r w:rsidR="009E2BCA" w:rsidRPr="00742EFD">
        <w:rPr>
          <w:rFonts w:ascii="Arial" w:hAnsi="Arial" w:cs="Arial"/>
          <w:sz w:val="22"/>
          <w:szCs w:val="22"/>
        </w:rPr>
        <w:t xml:space="preserve">, </w:t>
      </w:r>
      <w:del w:id="1521" w:author="David Bartel" w:date="2018-02-28T09:28:00Z">
        <w:r w:rsidR="009E2BCA" w:rsidRPr="00742EFD" w:rsidDel="00307C6D">
          <w:rPr>
            <w:rFonts w:ascii="Arial" w:hAnsi="Arial" w:cs="Arial"/>
            <w:sz w:val="22"/>
            <w:szCs w:val="22"/>
          </w:rPr>
          <w:delText xml:space="preserve">reassigning </w:delText>
        </w:r>
      </w:del>
      <w:ins w:id="1522" w:author="David Bartel" w:date="2018-02-28T09:28:00Z">
        <w:r w:rsidR="00307C6D" w:rsidRPr="00742EFD">
          <w:rPr>
            <w:rFonts w:ascii="Arial" w:hAnsi="Arial" w:cs="Arial"/>
            <w:sz w:val="22"/>
            <w:szCs w:val="22"/>
          </w:rPr>
          <w:t xml:space="preserve">determining the affinity of </w:t>
        </w:r>
      </w:ins>
      <w:ins w:id="1523" w:author="David Bartel" w:date="2018-02-28T10:51:00Z">
        <w:r w:rsidR="008969F4" w:rsidRPr="00742EFD">
          <w:rPr>
            <w:rFonts w:ascii="Arial" w:hAnsi="Arial" w:cs="Arial"/>
            <w:sz w:val="22"/>
            <w:szCs w:val="22"/>
          </w:rPr>
          <w:t>sequences</w:t>
        </w:r>
      </w:ins>
      <w:ins w:id="1524" w:author="David Bartel" w:date="2018-02-28T09:28:00Z">
        <w:r w:rsidR="00307C6D" w:rsidRPr="00742EFD">
          <w:rPr>
            <w:rFonts w:ascii="Arial" w:hAnsi="Arial" w:cs="Arial"/>
            <w:sz w:val="22"/>
            <w:szCs w:val="22"/>
          </w:rPr>
          <w:t xml:space="preserve"> </w:t>
        </w:r>
      </w:ins>
      <w:ins w:id="1525" w:author="David Bartel" w:date="2018-02-28T10:40:00Z">
        <w:r w:rsidR="0048152C" w:rsidRPr="00742EFD">
          <w:rPr>
            <w:rFonts w:ascii="Arial" w:hAnsi="Arial" w:cs="Arial"/>
            <w:sz w:val="22"/>
            <w:szCs w:val="22"/>
          </w:rPr>
          <w:t>with</w:t>
        </w:r>
      </w:ins>
      <w:del w:id="1526" w:author="David Bartel" w:date="2018-02-28T10:40:00Z">
        <w:r w:rsidR="009E2BCA" w:rsidRPr="00742EFD" w:rsidDel="0048152C">
          <w:rPr>
            <w:rFonts w:ascii="Arial" w:hAnsi="Arial" w:cs="Arial"/>
            <w:sz w:val="22"/>
            <w:szCs w:val="22"/>
          </w:rPr>
          <w:delText>the reads based on the occurrence of any of the six seed sites, or of</w:delText>
        </w:r>
      </w:del>
      <w:r w:rsidR="009E2BCA" w:rsidRPr="00742EFD">
        <w:rPr>
          <w:rFonts w:ascii="Arial" w:hAnsi="Arial" w:cs="Arial"/>
          <w:sz w:val="22"/>
          <w:szCs w:val="22"/>
        </w:rPr>
        <w:t xml:space="preserve"> </w:t>
      </w:r>
      <w:del w:id="1527" w:author="David Bartel" w:date="2018-02-28T09:26:00Z">
        <w:r w:rsidR="009E2BCA" w:rsidRPr="00742EFD" w:rsidDel="00850B3B">
          <w:rPr>
            <w:rFonts w:ascii="Arial" w:hAnsi="Arial" w:cs="Arial"/>
            <w:sz w:val="22"/>
            <w:szCs w:val="22"/>
          </w:rPr>
          <w:delText xml:space="preserve">an </w:delText>
        </w:r>
      </w:del>
      <w:r w:rsidR="009E2BCA" w:rsidRPr="00742EFD">
        <w:rPr>
          <w:rFonts w:ascii="Arial" w:hAnsi="Arial" w:cs="Arial"/>
          <w:sz w:val="22"/>
          <w:szCs w:val="22"/>
        </w:rPr>
        <w:t>11</w:t>
      </w:r>
      <w:ins w:id="1528" w:author="David Bartel" w:date="2018-02-27T21:40:00Z">
        <w:r w:rsidR="00840A82" w:rsidRPr="00742EFD">
          <w:rPr>
            <w:rFonts w:ascii="Arial" w:hAnsi="Arial" w:cs="Arial"/>
            <w:sz w:val="22"/>
            <w:szCs w:val="22"/>
          </w:rPr>
          <w:t>-</w:t>
        </w:r>
      </w:ins>
      <w:r w:rsidR="009E2BCA" w:rsidRPr="00742EFD">
        <w:rPr>
          <w:rFonts w:ascii="Arial" w:hAnsi="Arial" w:cs="Arial"/>
          <w:sz w:val="22"/>
          <w:szCs w:val="22"/>
        </w:rPr>
        <w:t xml:space="preserve">nt </w:t>
      </w:r>
      <w:del w:id="1529" w:author="David Bartel" w:date="2018-02-28T10:41:00Z">
        <w:r w:rsidR="009E2BCA" w:rsidRPr="00742EFD" w:rsidDel="0048152C">
          <w:rPr>
            <w:rFonts w:ascii="Arial" w:hAnsi="Arial" w:cs="Arial"/>
            <w:sz w:val="22"/>
            <w:szCs w:val="22"/>
          </w:rPr>
          <w:delText>window of</w:delText>
        </w:r>
      </w:del>
      <w:ins w:id="1530" w:author="David Bartel" w:date="2018-02-28T10:41:00Z">
        <w:r w:rsidR="0048152C" w:rsidRPr="00742EFD">
          <w:rPr>
            <w:rFonts w:ascii="Arial" w:hAnsi="Arial" w:cs="Arial"/>
            <w:sz w:val="22"/>
            <w:szCs w:val="22"/>
          </w:rPr>
          <w:t>segments of perfect</w:t>
        </w:r>
      </w:ins>
      <w:r w:rsidR="009E2BCA" w:rsidRPr="00742EFD">
        <w:rPr>
          <w:rFonts w:ascii="Arial" w:hAnsi="Arial" w:cs="Arial"/>
          <w:sz w:val="22"/>
          <w:szCs w:val="22"/>
        </w:rPr>
        <w:t xml:space="preserve"> complementarity to the miRNA sequence</w:t>
      </w:r>
      <w:ins w:id="1531" w:author="David Bartel" w:date="2018-02-28T10:41:00Z">
        <w:r w:rsidR="0048152C" w:rsidRPr="00742EFD">
          <w:rPr>
            <w:rFonts w:ascii="Arial" w:hAnsi="Arial" w:cs="Arial"/>
            <w:sz w:val="22"/>
            <w:szCs w:val="22"/>
          </w:rPr>
          <w:t xml:space="preserve">, scanning </w:t>
        </w:r>
      </w:ins>
      <w:del w:id="1532" w:author="David Bartel" w:date="2018-02-28T10:41:00Z">
        <w:r w:rsidR="009E2BCA" w:rsidRPr="00742EFD" w:rsidDel="0048152C">
          <w:rPr>
            <w:rFonts w:ascii="Arial" w:hAnsi="Arial" w:cs="Arial"/>
            <w:sz w:val="22"/>
            <w:szCs w:val="22"/>
          </w:rPr>
          <w:delText xml:space="preserve"> </w:delText>
        </w:r>
      </w:del>
      <w:r w:rsidR="009E2BCA" w:rsidRPr="00742EFD">
        <w:rPr>
          <w:rFonts w:ascii="Arial" w:hAnsi="Arial" w:cs="Arial"/>
          <w:sz w:val="22"/>
          <w:szCs w:val="22"/>
        </w:rPr>
        <w:t xml:space="preserve">from </w:t>
      </w:r>
      <w:del w:id="1533" w:author="David Bartel" w:date="2018-02-28T10:41:00Z">
        <w:r w:rsidR="009E2BCA" w:rsidRPr="00742EFD" w:rsidDel="0048152C">
          <w:rPr>
            <w:rFonts w:ascii="Arial" w:hAnsi="Arial" w:cs="Arial"/>
            <w:sz w:val="22"/>
            <w:szCs w:val="22"/>
          </w:rPr>
          <w:delText xml:space="preserve">guide </w:delText>
        </w:r>
      </w:del>
      <w:ins w:id="1534" w:author="David Bartel" w:date="2018-02-28T10:41:00Z">
        <w:r w:rsidR="0048152C" w:rsidRPr="00742EFD">
          <w:rPr>
            <w:rFonts w:ascii="Arial" w:hAnsi="Arial" w:cs="Arial"/>
            <w:sz w:val="22"/>
            <w:szCs w:val="22"/>
          </w:rPr>
          <w:t xml:space="preserve">miRNA </w:t>
        </w:r>
      </w:ins>
      <w:r w:rsidR="009E2BCA" w:rsidRPr="00742EFD">
        <w:rPr>
          <w:rFonts w:ascii="Arial" w:hAnsi="Arial" w:cs="Arial"/>
          <w:sz w:val="22"/>
          <w:szCs w:val="22"/>
        </w:rPr>
        <w:t xml:space="preserve">position 3 to the 3′ end of the </w:t>
      </w:r>
      <w:del w:id="1535" w:author="David Bartel" w:date="2018-02-28T11:26:00Z">
        <w:r w:rsidR="009E2BCA" w:rsidRPr="00742EFD" w:rsidDel="00D94F8E">
          <w:rPr>
            <w:rFonts w:ascii="Arial" w:hAnsi="Arial" w:cs="Arial"/>
            <w:sz w:val="22"/>
            <w:szCs w:val="22"/>
          </w:rPr>
          <w:delText xml:space="preserve">guide </w:delText>
        </w:r>
      </w:del>
      <w:ins w:id="1536" w:author="David Bartel" w:date="2018-02-28T11:26:00Z">
        <w:r w:rsidR="00D94F8E" w:rsidRPr="00742EFD">
          <w:rPr>
            <w:rFonts w:ascii="Arial" w:hAnsi="Arial" w:cs="Arial"/>
            <w:sz w:val="22"/>
            <w:szCs w:val="22"/>
          </w:rPr>
          <w:t xml:space="preserve">miRNA </w:t>
        </w:r>
      </w:ins>
      <w:r w:rsidR="009E2BCA" w:rsidRPr="00742EFD">
        <w:rPr>
          <w:rFonts w:ascii="Arial" w:hAnsi="Arial" w:cs="Arial"/>
          <w:sz w:val="22"/>
          <w:szCs w:val="22"/>
        </w:rPr>
        <w:t>(Fig</w:t>
      </w:r>
      <w:ins w:id="1537" w:author="David Bartel" w:date="2018-02-28T10:42:00Z">
        <w:r w:rsidR="0048152C" w:rsidRPr="00742EFD">
          <w:rPr>
            <w:rFonts w:ascii="Arial" w:hAnsi="Arial" w:cs="Arial"/>
            <w:sz w:val="22"/>
            <w:szCs w:val="22"/>
          </w:rPr>
          <w:t>.</w:t>
        </w:r>
      </w:ins>
      <w:del w:id="1538" w:author="David Bartel" w:date="2018-02-28T10:42:00Z">
        <w:r w:rsidR="009E2BCA" w:rsidRPr="00742EFD" w:rsidDel="0048152C">
          <w:rPr>
            <w:rFonts w:ascii="Arial" w:hAnsi="Arial" w:cs="Arial"/>
            <w:sz w:val="22"/>
            <w:szCs w:val="22"/>
          </w:rPr>
          <w:delText>ure</w:delText>
        </w:r>
      </w:del>
      <w:r w:rsidR="009E2BCA" w:rsidRPr="00742EFD">
        <w:rPr>
          <w:rFonts w:ascii="Arial" w:hAnsi="Arial" w:cs="Arial"/>
          <w:sz w:val="22"/>
          <w:szCs w:val="22"/>
        </w:rPr>
        <w:t xml:space="preserve"> </w:t>
      </w:r>
      <w:commentRangeStart w:id="1539"/>
      <w:commentRangeStart w:id="1540"/>
      <w:del w:id="1541" w:author="David Bartel" w:date="2018-02-28T10:42:00Z">
        <w:r w:rsidR="009E2BCA" w:rsidRPr="00742EFD" w:rsidDel="0048152C">
          <w:rPr>
            <w:rFonts w:ascii="Arial" w:hAnsi="Arial" w:cs="Arial"/>
            <w:sz w:val="22"/>
            <w:szCs w:val="22"/>
          </w:rPr>
          <w:delText>S2iA</w:delText>
        </w:r>
      </w:del>
      <w:ins w:id="1542" w:author="David Bartel" w:date="2018-02-28T10:42:00Z">
        <w:r w:rsidR="00CB4DA5" w:rsidRPr="00742EFD">
          <w:rPr>
            <w:rFonts w:ascii="Arial" w:hAnsi="Arial" w:cs="Arial"/>
            <w:sz w:val="22"/>
            <w:szCs w:val="22"/>
          </w:rPr>
          <w:t>3</w:t>
        </w:r>
      </w:ins>
      <w:ins w:id="1543" w:author="David Bartel" w:date="2018-03-25T07:48:00Z">
        <w:r w:rsidR="00CB4DA5" w:rsidRPr="00742EFD">
          <w:rPr>
            <w:rFonts w:ascii="Arial" w:hAnsi="Arial" w:cs="Arial"/>
            <w:sz w:val="22"/>
            <w:szCs w:val="22"/>
          </w:rPr>
          <w:t>A</w:t>
        </w:r>
      </w:ins>
      <w:commentRangeEnd w:id="1539"/>
      <w:ins w:id="1544" w:author="David Bartel" w:date="2018-02-28T10:42:00Z">
        <w:r w:rsidR="0048152C" w:rsidRPr="00742EFD">
          <w:rPr>
            <w:rStyle w:val="CommentReference"/>
            <w:rFonts w:ascii="Arial" w:eastAsiaTheme="minorHAnsi" w:hAnsi="Arial" w:cs="Arial"/>
            <w:sz w:val="22"/>
            <w:szCs w:val="22"/>
          </w:rPr>
          <w:commentReference w:id="1539"/>
        </w:r>
      </w:ins>
      <w:commentRangeEnd w:id="1540"/>
      <w:r w:rsidR="009F3B90">
        <w:rPr>
          <w:rStyle w:val="CommentReference"/>
          <w:rFonts w:eastAsiaTheme="minorHAnsi"/>
        </w:rPr>
        <w:commentReference w:id="1540"/>
      </w:r>
      <w:r w:rsidR="009E2BCA" w:rsidRPr="00742EFD">
        <w:rPr>
          <w:rFonts w:ascii="Arial" w:hAnsi="Arial" w:cs="Arial"/>
          <w:sz w:val="22"/>
          <w:szCs w:val="22"/>
        </w:rPr>
        <w:t xml:space="preserve">). </w:t>
      </w:r>
      <w:ins w:id="1545" w:author="David Bartel" w:date="2018-02-28T10:43:00Z">
        <w:r w:rsidR="00C43418" w:rsidRPr="00742EFD">
          <w:rPr>
            <w:rFonts w:ascii="Arial" w:hAnsi="Arial" w:cs="Arial"/>
            <w:sz w:val="22"/>
            <w:szCs w:val="22"/>
          </w:rPr>
          <w:t xml:space="preserve"> For reference</w:t>
        </w:r>
      </w:ins>
      <w:ins w:id="1546" w:author="David Bartel" w:date="2018-02-28T10:45:00Z">
        <w:r w:rsidR="00C43418" w:rsidRPr="00742EFD">
          <w:rPr>
            <w:rFonts w:ascii="Arial" w:hAnsi="Arial" w:cs="Arial"/>
            <w:sz w:val="22"/>
            <w:szCs w:val="22"/>
          </w:rPr>
          <w:t>,</w:t>
        </w:r>
      </w:ins>
      <w:ins w:id="1547" w:author="David Bartel" w:date="2018-02-28T10:43:00Z">
        <w:r w:rsidR="00C43418" w:rsidRPr="00742EFD">
          <w:rPr>
            <w:rFonts w:ascii="Arial" w:hAnsi="Arial" w:cs="Arial"/>
            <w:sz w:val="22"/>
            <w:szCs w:val="22"/>
          </w:rPr>
          <w:t xml:space="preserve"> we also </w:t>
        </w:r>
      </w:ins>
      <w:ins w:id="1548" w:author="David Bartel" w:date="2018-02-28T10:45:00Z">
        <w:r w:rsidR="00C43418" w:rsidRPr="00742EFD">
          <w:rPr>
            <w:rFonts w:ascii="Arial" w:hAnsi="Arial" w:cs="Arial"/>
            <w:sz w:val="22"/>
            <w:szCs w:val="22"/>
          </w:rPr>
          <w:t>re-</w:t>
        </w:r>
      </w:ins>
      <w:ins w:id="1549" w:author="David Bartel" w:date="2018-02-28T10:43:00Z">
        <w:r w:rsidR="00C43418" w:rsidRPr="00742EFD">
          <w:rPr>
            <w:rFonts w:ascii="Arial" w:hAnsi="Arial" w:cs="Arial"/>
            <w:sz w:val="22"/>
            <w:szCs w:val="22"/>
          </w:rPr>
          <w:t>plotted the</w:t>
        </w:r>
      </w:ins>
      <w:ins w:id="1550" w:author="David Bartel" w:date="2018-02-28T10:45:00Z">
        <w:r w:rsidR="00C43418" w:rsidRPr="00742EFD">
          <w:rPr>
            <w:rFonts w:ascii="Arial" w:hAnsi="Arial" w:cs="Arial"/>
            <w:sz w:val="22"/>
            <w:szCs w:val="22"/>
          </w:rPr>
          <w:t xml:space="preserve"> relative </w:t>
        </w:r>
        <w:proofErr w:type="spellStart"/>
        <w:r w:rsidR="00C43418" w:rsidRPr="00742EFD">
          <w:rPr>
            <w:rFonts w:ascii="Arial" w:hAnsi="Arial" w:cs="Arial"/>
            <w:i/>
            <w:sz w:val="22"/>
            <w:szCs w:val="22"/>
          </w:rPr>
          <w:t>K</w:t>
        </w:r>
        <w:r w:rsidR="00C43418" w:rsidRPr="00742EFD">
          <w:rPr>
            <w:rFonts w:ascii="Arial" w:hAnsi="Arial" w:cs="Arial"/>
            <w:sz w:val="22"/>
            <w:szCs w:val="22"/>
            <w:vertAlign w:val="subscript"/>
          </w:rPr>
          <w:t>d</w:t>
        </w:r>
        <w:proofErr w:type="spellEnd"/>
        <w:r w:rsidR="00C43418" w:rsidRPr="00742EFD">
          <w:rPr>
            <w:rFonts w:ascii="Arial" w:hAnsi="Arial" w:cs="Arial"/>
            <w:sz w:val="22"/>
            <w:szCs w:val="22"/>
          </w:rPr>
          <w:t xml:space="preserve"> values </w:t>
        </w:r>
      </w:ins>
      <w:ins w:id="1551" w:author="David Bartel" w:date="2018-02-28T10:47:00Z">
        <w:r w:rsidR="00C43418" w:rsidRPr="00742EFD">
          <w:rPr>
            <w:rFonts w:ascii="Arial" w:hAnsi="Arial" w:cs="Arial"/>
            <w:sz w:val="22"/>
            <w:szCs w:val="22"/>
          </w:rPr>
          <w:t>for</w:t>
        </w:r>
      </w:ins>
      <w:ins w:id="1552" w:author="David Bartel" w:date="2018-02-28T10:45:00Z">
        <w:r w:rsidR="00C43418" w:rsidRPr="00742EFD">
          <w:rPr>
            <w:rFonts w:ascii="Arial" w:hAnsi="Arial" w:cs="Arial"/>
            <w:sz w:val="22"/>
            <w:szCs w:val="22"/>
          </w:rPr>
          <w:t xml:space="preserve"> </w:t>
        </w:r>
      </w:ins>
      <w:ins w:id="1553" w:author="David Bartel" w:date="2018-02-28T10:50:00Z">
        <w:r w:rsidR="008969F4" w:rsidRPr="00742EFD">
          <w:rPr>
            <w:rFonts w:ascii="Arial" w:hAnsi="Arial" w:cs="Arial"/>
            <w:sz w:val="22"/>
            <w:szCs w:val="22"/>
          </w:rPr>
          <w:t xml:space="preserve">sequences </w:t>
        </w:r>
      </w:ins>
      <w:ins w:id="1554" w:author="David Bartel" w:date="2018-02-28T10:51:00Z">
        <w:r w:rsidR="008969F4" w:rsidRPr="00742EFD">
          <w:rPr>
            <w:rFonts w:ascii="Arial" w:hAnsi="Arial" w:cs="Arial"/>
            <w:sz w:val="22"/>
            <w:szCs w:val="22"/>
          </w:rPr>
          <w:t xml:space="preserve">with </w:t>
        </w:r>
      </w:ins>
      <w:ins w:id="1555" w:author="David Bartel" w:date="2018-02-28T10:45:00Z">
        <w:r w:rsidR="00C43418" w:rsidRPr="00742EFD">
          <w:rPr>
            <w:rFonts w:ascii="Arial" w:hAnsi="Arial" w:cs="Arial"/>
            <w:sz w:val="22"/>
            <w:szCs w:val="22"/>
          </w:rPr>
          <w:t xml:space="preserve">canonical </w:t>
        </w:r>
      </w:ins>
      <w:ins w:id="1556" w:author="David Bartel" w:date="2018-02-28T10:46:00Z">
        <w:r w:rsidR="00C43418" w:rsidRPr="00742EFD">
          <w:rPr>
            <w:rFonts w:ascii="Arial" w:hAnsi="Arial" w:cs="Arial"/>
            <w:sz w:val="22"/>
            <w:szCs w:val="22"/>
          </w:rPr>
          <w:t>8mer, 6mer</w:t>
        </w:r>
      </w:ins>
      <w:ins w:id="1557" w:author="David Bartel" w:date="2018-02-28T10:51:00Z">
        <w:r w:rsidR="008969F4" w:rsidRPr="00742EFD">
          <w:rPr>
            <w:rFonts w:ascii="Arial" w:hAnsi="Arial" w:cs="Arial"/>
            <w:sz w:val="22"/>
            <w:szCs w:val="22"/>
          </w:rPr>
          <w:t>,</w:t>
        </w:r>
      </w:ins>
      <w:ins w:id="1558" w:author="David Bartel" w:date="2018-02-28T10:46:00Z">
        <w:r w:rsidR="00C43418" w:rsidRPr="00742EFD">
          <w:rPr>
            <w:rFonts w:ascii="Arial" w:hAnsi="Arial" w:cs="Arial"/>
            <w:sz w:val="22"/>
            <w:szCs w:val="22"/>
          </w:rPr>
          <w:t xml:space="preserve"> </w:t>
        </w:r>
      </w:ins>
      <w:ins w:id="1559" w:author="David Bartel" w:date="2018-02-28T10:51:00Z">
        <w:r w:rsidR="008969F4" w:rsidRPr="00742EFD">
          <w:rPr>
            <w:rFonts w:ascii="Arial" w:hAnsi="Arial" w:cs="Arial"/>
            <w:sz w:val="22"/>
            <w:szCs w:val="22"/>
          </w:rPr>
          <w:t>and</w:t>
        </w:r>
      </w:ins>
      <w:ins w:id="1560" w:author="David Bartel" w:date="2018-02-28T10:46:00Z">
        <w:r w:rsidR="00C43418" w:rsidRPr="00742EFD">
          <w:rPr>
            <w:rFonts w:ascii="Arial" w:hAnsi="Arial" w:cs="Arial"/>
            <w:sz w:val="22"/>
            <w:szCs w:val="22"/>
          </w:rPr>
          <w:t xml:space="preserve"> 6mer-m8 </w:t>
        </w:r>
      </w:ins>
      <w:ins w:id="1561" w:author="David Bartel" w:date="2018-02-28T10:45:00Z">
        <w:r w:rsidR="00C43418" w:rsidRPr="00742EFD">
          <w:rPr>
            <w:rFonts w:ascii="Arial" w:hAnsi="Arial" w:cs="Arial"/>
            <w:sz w:val="22"/>
            <w:szCs w:val="22"/>
          </w:rPr>
          <w:t>sites.</w:t>
        </w:r>
      </w:ins>
      <w:ins w:id="1562" w:author="David Bartel" w:date="2018-02-28T10:43:00Z">
        <w:r w:rsidR="00C43418" w:rsidRPr="00742EFD">
          <w:rPr>
            <w:rFonts w:ascii="Arial" w:hAnsi="Arial" w:cs="Arial"/>
            <w:sz w:val="22"/>
            <w:szCs w:val="22"/>
          </w:rPr>
          <w:t xml:space="preserve"> </w:t>
        </w:r>
      </w:ins>
      <w:ins w:id="1563" w:author="David Bartel" w:date="2018-02-28T10:46:00Z">
        <w:r w:rsidR="00C43418" w:rsidRPr="00742EFD">
          <w:rPr>
            <w:rFonts w:ascii="Arial" w:hAnsi="Arial" w:cs="Arial"/>
            <w:sz w:val="22"/>
            <w:szCs w:val="22"/>
          </w:rPr>
          <w:t xml:space="preserve"> </w:t>
        </w:r>
      </w:ins>
      <w:del w:id="1564" w:author="David Bartel" w:date="2018-02-28T10:48:00Z">
        <w:r w:rsidR="009E2BCA" w:rsidRPr="00742EFD" w:rsidDel="008969F4">
          <w:rPr>
            <w:rFonts w:ascii="Arial" w:hAnsi="Arial" w:cs="Arial"/>
            <w:sz w:val="22"/>
            <w:szCs w:val="22"/>
          </w:rPr>
          <w:delText>We observed that indeed f</w:delText>
        </w:r>
      </w:del>
      <w:ins w:id="1565" w:author="David Bartel" w:date="2018-02-28T10:48:00Z">
        <w:r w:rsidR="008969F4" w:rsidRPr="00742EFD">
          <w:rPr>
            <w:rFonts w:ascii="Arial" w:hAnsi="Arial" w:cs="Arial"/>
            <w:sz w:val="22"/>
            <w:szCs w:val="22"/>
          </w:rPr>
          <w:t>F</w:t>
        </w:r>
      </w:ins>
      <w:r w:rsidR="009E2BCA" w:rsidRPr="00742EFD">
        <w:rPr>
          <w:rFonts w:ascii="Arial" w:hAnsi="Arial" w:cs="Arial"/>
          <w:sz w:val="22"/>
          <w:szCs w:val="22"/>
        </w:rPr>
        <w:t xml:space="preserve">or miR-155, miR-124, and lys-6, </w:t>
      </w:r>
      <w:ins w:id="1566" w:author="David Bartel" w:date="2018-02-28T10:53:00Z">
        <w:r w:rsidR="008E6631" w:rsidRPr="00742EFD">
          <w:rPr>
            <w:rFonts w:ascii="Arial" w:hAnsi="Arial" w:cs="Arial"/>
            <w:sz w:val="22"/>
            <w:szCs w:val="22"/>
          </w:rPr>
          <w:t xml:space="preserve">sequences with </w:t>
        </w:r>
      </w:ins>
      <w:del w:id="1567" w:author="David Bartel" w:date="2018-02-28T10:50:00Z">
        <w:r w:rsidR="009E2BCA" w:rsidRPr="00742EFD" w:rsidDel="008969F4">
          <w:rPr>
            <w:rFonts w:ascii="Arial" w:hAnsi="Arial" w:cs="Arial"/>
            <w:sz w:val="22"/>
            <w:szCs w:val="22"/>
          </w:rPr>
          <w:delText xml:space="preserve">pairing of </w:delText>
        </w:r>
      </w:del>
      <w:r w:rsidR="009E2BCA" w:rsidRPr="00742EFD">
        <w:rPr>
          <w:rFonts w:ascii="Arial" w:hAnsi="Arial" w:cs="Arial"/>
          <w:sz w:val="22"/>
          <w:szCs w:val="22"/>
        </w:rPr>
        <w:t>11</w:t>
      </w:r>
      <w:del w:id="1568" w:author="David Bartel" w:date="2018-02-28T10:49:00Z">
        <w:r w:rsidR="009E2BCA" w:rsidRPr="00742EFD" w:rsidDel="008969F4">
          <w:rPr>
            <w:rFonts w:ascii="Arial" w:hAnsi="Arial" w:cs="Arial"/>
            <w:sz w:val="22"/>
            <w:szCs w:val="22"/>
          </w:rPr>
          <w:delText xml:space="preserve"> contiguous </w:delText>
        </w:r>
      </w:del>
      <w:ins w:id="1569" w:author="David Bartel" w:date="2018-02-28T10:49:00Z">
        <w:r w:rsidR="008969F4" w:rsidRPr="00742EFD">
          <w:rPr>
            <w:rFonts w:ascii="Arial" w:hAnsi="Arial" w:cs="Arial"/>
            <w:sz w:val="22"/>
            <w:szCs w:val="22"/>
          </w:rPr>
          <w:t>-</w:t>
        </w:r>
      </w:ins>
      <w:r w:rsidR="009E2BCA" w:rsidRPr="00742EFD">
        <w:rPr>
          <w:rFonts w:ascii="Arial" w:hAnsi="Arial" w:cs="Arial"/>
          <w:sz w:val="22"/>
          <w:szCs w:val="22"/>
        </w:rPr>
        <w:t xml:space="preserve">nt </w:t>
      </w:r>
      <w:del w:id="1570" w:author="David Bartel" w:date="2018-02-28T10:49:00Z">
        <w:r w:rsidR="009E2BCA" w:rsidRPr="00742EFD" w:rsidDel="008969F4">
          <w:rPr>
            <w:rFonts w:ascii="Arial" w:hAnsi="Arial" w:cs="Arial"/>
            <w:sz w:val="22"/>
            <w:szCs w:val="22"/>
          </w:rPr>
          <w:delText xml:space="preserve">in </w:delText>
        </w:r>
      </w:del>
      <w:ins w:id="1571" w:author="David Bartel" w:date="2018-02-28T10:49:00Z">
        <w:r w:rsidR="008969F4" w:rsidRPr="00742EFD">
          <w:rPr>
            <w:rFonts w:ascii="Arial" w:hAnsi="Arial" w:cs="Arial"/>
            <w:sz w:val="22"/>
            <w:szCs w:val="22"/>
          </w:rPr>
          <w:t xml:space="preserve">sites </w:t>
        </w:r>
      </w:ins>
      <w:ins w:id="1572" w:author="David Bartel" w:date="2018-02-28T10:50:00Z">
        <w:r w:rsidR="008969F4" w:rsidRPr="00742EFD">
          <w:rPr>
            <w:rFonts w:ascii="Arial" w:hAnsi="Arial" w:cs="Arial"/>
            <w:sz w:val="22"/>
            <w:szCs w:val="22"/>
          </w:rPr>
          <w:t xml:space="preserve">that paired </w:t>
        </w:r>
      </w:ins>
      <w:ins w:id="1573" w:author="David Bartel" w:date="2018-02-28T10:49:00Z">
        <w:r w:rsidR="008969F4" w:rsidRPr="00742EFD">
          <w:rPr>
            <w:rFonts w:ascii="Arial" w:hAnsi="Arial" w:cs="Arial"/>
            <w:sz w:val="22"/>
            <w:szCs w:val="22"/>
          </w:rPr>
          <w:t xml:space="preserve">to </w:t>
        </w:r>
      </w:ins>
      <w:r w:rsidR="009E2BCA" w:rsidRPr="00742EFD">
        <w:rPr>
          <w:rFonts w:ascii="Arial" w:hAnsi="Arial" w:cs="Arial"/>
          <w:sz w:val="22"/>
          <w:szCs w:val="22"/>
        </w:rPr>
        <w:t xml:space="preserve">the </w:t>
      </w:r>
      <w:ins w:id="1574" w:author="David Bartel" w:date="2018-02-28T10:54:00Z">
        <w:r w:rsidR="008E6631" w:rsidRPr="00742EFD">
          <w:rPr>
            <w:rFonts w:ascii="Arial" w:hAnsi="Arial" w:cs="Arial"/>
            <w:sz w:val="22"/>
            <w:szCs w:val="22"/>
          </w:rPr>
          <w:t xml:space="preserve">miRNA </w:t>
        </w:r>
      </w:ins>
      <w:r w:rsidR="009E2BCA" w:rsidRPr="00742EFD">
        <w:rPr>
          <w:rFonts w:ascii="Arial" w:hAnsi="Arial" w:cs="Arial"/>
          <w:sz w:val="22"/>
          <w:szCs w:val="22"/>
        </w:rPr>
        <w:t xml:space="preserve">3′ </w:t>
      </w:r>
      <w:del w:id="1575" w:author="David Bartel" w:date="2018-02-28T10:50:00Z">
        <w:r w:rsidR="009E2BCA" w:rsidRPr="00742EFD" w:rsidDel="008969F4">
          <w:rPr>
            <w:rFonts w:ascii="Arial" w:hAnsi="Arial" w:cs="Arial"/>
            <w:sz w:val="22"/>
            <w:szCs w:val="22"/>
          </w:rPr>
          <w:delText xml:space="preserve">end </w:delText>
        </w:r>
      </w:del>
      <w:ins w:id="1576" w:author="David Bartel" w:date="2018-02-28T10:50:00Z">
        <w:r w:rsidR="008969F4" w:rsidRPr="00742EFD">
          <w:rPr>
            <w:rFonts w:ascii="Arial" w:hAnsi="Arial" w:cs="Arial"/>
            <w:sz w:val="22"/>
            <w:szCs w:val="22"/>
          </w:rPr>
          <w:t xml:space="preserve">region </w:t>
        </w:r>
      </w:ins>
      <w:del w:id="1577" w:author="David Bartel" w:date="2018-02-28T10:52:00Z">
        <w:r w:rsidR="009E2BCA" w:rsidRPr="00742EFD" w:rsidDel="008969F4">
          <w:rPr>
            <w:rFonts w:ascii="Arial" w:hAnsi="Arial" w:cs="Arial"/>
            <w:sz w:val="22"/>
            <w:szCs w:val="22"/>
          </w:rPr>
          <w:delText xml:space="preserve">exhibited </w:delText>
        </w:r>
      </w:del>
      <w:ins w:id="1578" w:author="David Bartel" w:date="2018-02-28T10:56:00Z">
        <w:r w:rsidR="008E6631" w:rsidRPr="00742EFD">
          <w:rPr>
            <w:rFonts w:ascii="Arial" w:hAnsi="Arial" w:cs="Arial"/>
            <w:sz w:val="22"/>
            <w:szCs w:val="22"/>
          </w:rPr>
          <w:t>bound with greater</w:t>
        </w:r>
      </w:ins>
      <w:del w:id="1579" w:author="David Bartel" w:date="2018-02-28T10:56:00Z">
        <w:r w:rsidR="009E2BCA" w:rsidRPr="00742EFD" w:rsidDel="008E6631">
          <w:rPr>
            <w:rFonts w:ascii="Arial" w:hAnsi="Arial" w:cs="Arial"/>
            <w:sz w:val="22"/>
            <w:szCs w:val="22"/>
          </w:rPr>
          <w:delText>binding</w:delText>
        </w:r>
      </w:del>
      <w:r w:rsidR="009E2BCA" w:rsidRPr="00742EFD">
        <w:rPr>
          <w:rFonts w:ascii="Arial" w:hAnsi="Arial" w:cs="Arial"/>
          <w:sz w:val="22"/>
          <w:szCs w:val="22"/>
        </w:rPr>
        <w:t xml:space="preserve"> affinity </w:t>
      </w:r>
      <w:del w:id="1580" w:author="David Bartel" w:date="2018-02-28T10:56:00Z">
        <w:r w:rsidR="009E2BCA" w:rsidRPr="00742EFD" w:rsidDel="008E6631">
          <w:rPr>
            <w:rFonts w:ascii="Arial" w:hAnsi="Arial" w:cs="Arial"/>
            <w:sz w:val="22"/>
            <w:szCs w:val="22"/>
          </w:rPr>
          <w:delText xml:space="preserve">greater </w:delText>
        </w:r>
      </w:del>
      <w:r w:rsidR="009E2BCA" w:rsidRPr="00742EFD">
        <w:rPr>
          <w:rFonts w:ascii="Arial" w:hAnsi="Arial" w:cs="Arial"/>
          <w:sz w:val="22"/>
          <w:szCs w:val="22"/>
        </w:rPr>
        <w:t xml:space="preserve">than </w:t>
      </w:r>
      <w:del w:id="1581" w:author="David Bartel" w:date="2018-02-28T10:56:00Z">
        <w:r w:rsidR="009E2BCA" w:rsidRPr="00742EFD" w:rsidDel="008E6631">
          <w:rPr>
            <w:rFonts w:ascii="Arial" w:hAnsi="Arial" w:cs="Arial"/>
            <w:sz w:val="22"/>
            <w:szCs w:val="22"/>
          </w:rPr>
          <w:delText>that of the</w:delText>
        </w:r>
      </w:del>
      <w:ins w:id="1582" w:author="David Bartel" w:date="2018-02-28T10:56:00Z">
        <w:r w:rsidR="008E6631" w:rsidRPr="00742EFD">
          <w:rPr>
            <w:rFonts w:ascii="Arial" w:hAnsi="Arial" w:cs="Arial"/>
            <w:sz w:val="22"/>
            <w:szCs w:val="22"/>
          </w:rPr>
          <w:t>did those with a</w:t>
        </w:r>
      </w:ins>
      <w:r w:rsidR="009E2BCA" w:rsidRPr="00742EFD">
        <w:rPr>
          <w:rFonts w:ascii="Arial" w:hAnsi="Arial" w:cs="Arial"/>
          <w:sz w:val="22"/>
          <w:szCs w:val="22"/>
        </w:rPr>
        <w:t xml:space="preserve"> canonical 6mer site, </w:t>
      </w:r>
      <w:commentRangeStart w:id="1583"/>
      <w:commentRangeStart w:id="1584"/>
      <w:del w:id="1585" w:author="David Bartel" w:date="2018-02-28T10:57:00Z">
        <w:r w:rsidR="009E2BCA" w:rsidRPr="00742EFD" w:rsidDel="008E6631">
          <w:rPr>
            <w:rFonts w:ascii="Arial" w:hAnsi="Arial" w:cs="Arial"/>
            <w:sz w:val="22"/>
            <w:szCs w:val="22"/>
          </w:rPr>
          <w:delText xml:space="preserve">while </w:delText>
        </w:r>
      </w:del>
      <w:ins w:id="1586" w:author="David Bartel" w:date="2018-02-28T10:57:00Z">
        <w:r w:rsidR="008E6631" w:rsidRPr="00742EFD">
          <w:rPr>
            <w:rFonts w:ascii="Arial" w:hAnsi="Arial" w:cs="Arial"/>
            <w:sz w:val="22"/>
            <w:szCs w:val="22"/>
          </w:rPr>
          <w:t xml:space="preserve">whereas </w:t>
        </w:r>
      </w:ins>
      <w:r w:rsidR="009E2BCA" w:rsidRPr="00742EFD">
        <w:rPr>
          <w:rFonts w:ascii="Arial" w:hAnsi="Arial" w:cs="Arial"/>
          <w:sz w:val="22"/>
          <w:szCs w:val="22"/>
        </w:rPr>
        <w:t>for</w:t>
      </w:r>
      <w:commentRangeEnd w:id="1583"/>
      <w:r w:rsidR="000F5FF0" w:rsidRPr="00742EFD">
        <w:rPr>
          <w:rStyle w:val="CommentReference"/>
          <w:rFonts w:ascii="Arial" w:eastAsiaTheme="minorHAnsi" w:hAnsi="Arial" w:cs="Arial"/>
          <w:sz w:val="22"/>
          <w:szCs w:val="22"/>
        </w:rPr>
        <w:commentReference w:id="1583"/>
      </w:r>
      <w:commentRangeEnd w:id="1584"/>
      <w:r w:rsidR="00EE2F2A">
        <w:rPr>
          <w:rStyle w:val="CommentReference"/>
          <w:rFonts w:eastAsiaTheme="minorHAnsi"/>
        </w:rPr>
        <w:commentReference w:id="1584"/>
      </w:r>
      <w:r w:rsidR="009E2BCA" w:rsidRPr="00742EFD">
        <w:rPr>
          <w:rFonts w:ascii="Arial" w:hAnsi="Arial" w:cs="Arial"/>
          <w:sz w:val="22"/>
          <w:szCs w:val="22"/>
        </w:rPr>
        <w:t xml:space="preserve"> let-7a </w:t>
      </w:r>
      <w:commentRangeStart w:id="1587"/>
      <w:ins w:id="1588" w:author="Sean E. McGeary" w:date="2018-04-21T15:15:00Z">
        <w:r w:rsidR="00CC7B5B">
          <w:rPr>
            <w:rFonts w:ascii="Arial" w:hAnsi="Arial" w:cs="Arial"/>
            <w:sz w:val="22"/>
            <w:szCs w:val="22"/>
          </w:rPr>
          <w:t xml:space="preserve">and miR-1, </w:t>
        </w:r>
      </w:ins>
      <w:commentRangeEnd w:id="1587"/>
      <w:ins w:id="1589" w:author="Sean E. McGeary" w:date="2018-04-21T15:16:00Z">
        <w:r w:rsidR="00CC7B5B">
          <w:rPr>
            <w:rStyle w:val="CommentReference"/>
            <w:rFonts w:eastAsiaTheme="minorHAnsi"/>
          </w:rPr>
          <w:commentReference w:id="1587"/>
        </w:r>
      </w:ins>
      <w:ins w:id="1590" w:author="David Bartel" w:date="2018-02-28T11:01:00Z">
        <w:r w:rsidR="005770E1" w:rsidRPr="00742EFD">
          <w:rPr>
            <w:rFonts w:ascii="Arial" w:hAnsi="Arial" w:cs="Arial"/>
            <w:sz w:val="22"/>
            <w:szCs w:val="22"/>
          </w:rPr>
          <w:t>none</w:t>
        </w:r>
      </w:ins>
      <w:ins w:id="1591" w:author="David Bartel" w:date="2018-02-28T10:58:00Z">
        <w:r w:rsidR="005770E1" w:rsidRPr="00742EFD">
          <w:rPr>
            <w:rFonts w:ascii="Arial" w:hAnsi="Arial" w:cs="Arial"/>
            <w:sz w:val="22"/>
            <w:szCs w:val="22"/>
          </w:rPr>
          <w:t xml:space="preserve"> of the 11-nt sites conferred </w:t>
        </w:r>
      </w:ins>
      <w:ins w:id="1592" w:author="David Bartel" w:date="2018-02-28T11:01:00Z">
        <w:r w:rsidR="005770E1" w:rsidRPr="00742EFD">
          <w:rPr>
            <w:rFonts w:ascii="Arial" w:hAnsi="Arial" w:cs="Arial"/>
            <w:sz w:val="22"/>
            <w:szCs w:val="22"/>
          </w:rPr>
          <w:t>stronger</w:t>
        </w:r>
      </w:ins>
      <w:ins w:id="1593" w:author="David Bartel" w:date="2018-02-28T10:58:00Z">
        <w:r w:rsidR="005770E1" w:rsidRPr="00742EFD">
          <w:rPr>
            <w:rFonts w:ascii="Arial" w:hAnsi="Arial" w:cs="Arial"/>
            <w:sz w:val="22"/>
            <w:szCs w:val="22"/>
          </w:rPr>
          <w:t xml:space="preserve"> binding t</w:t>
        </w:r>
      </w:ins>
      <w:ins w:id="1594" w:author="David Bartel" w:date="2018-02-28T10:59:00Z">
        <w:r w:rsidR="005770E1" w:rsidRPr="00742EFD">
          <w:rPr>
            <w:rFonts w:ascii="Arial" w:hAnsi="Arial" w:cs="Arial"/>
            <w:sz w:val="22"/>
            <w:szCs w:val="22"/>
          </w:rPr>
          <w:t xml:space="preserve">han </w:t>
        </w:r>
      </w:ins>
      <w:ins w:id="1595" w:author="David Bartel" w:date="2018-02-28T11:27:00Z">
        <w:r w:rsidR="00D94F8E" w:rsidRPr="00742EFD">
          <w:rPr>
            <w:rFonts w:ascii="Arial" w:hAnsi="Arial" w:cs="Arial"/>
            <w:sz w:val="22"/>
            <w:szCs w:val="22"/>
          </w:rPr>
          <w:t xml:space="preserve">did </w:t>
        </w:r>
      </w:ins>
      <w:ins w:id="1596" w:author="David Bartel" w:date="2018-02-28T10:59:00Z">
        <w:r w:rsidR="005770E1" w:rsidRPr="00742EFD">
          <w:rPr>
            <w:rFonts w:ascii="Arial" w:hAnsi="Arial" w:cs="Arial"/>
            <w:sz w:val="22"/>
            <w:szCs w:val="22"/>
          </w:rPr>
          <w:t>the 6mer</w:t>
        </w:r>
      </w:ins>
      <w:ins w:id="1597" w:author="David Bartel" w:date="2018-02-28T11:01:00Z">
        <w:r w:rsidR="005770E1" w:rsidRPr="00742EFD">
          <w:rPr>
            <w:rFonts w:ascii="Arial" w:hAnsi="Arial" w:cs="Arial"/>
            <w:sz w:val="22"/>
            <w:szCs w:val="22"/>
          </w:rPr>
          <w:t>,</w:t>
        </w:r>
      </w:ins>
      <w:ins w:id="1598" w:author="David Bartel" w:date="2018-02-28T10:59:00Z">
        <w:r w:rsidR="005770E1" w:rsidRPr="00742EFD">
          <w:rPr>
            <w:rFonts w:ascii="Arial" w:hAnsi="Arial" w:cs="Arial"/>
            <w:sz w:val="22"/>
            <w:szCs w:val="22"/>
          </w:rPr>
          <w:t xml:space="preserve"> and for miR-</w:t>
        </w:r>
      </w:ins>
      <w:ins w:id="1599" w:author="Sean E. McGeary" w:date="2018-04-21T15:19:00Z">
        <w:r w:rsidR="00EE2F2A">
          <w:rPr>
            <w:rFonts w:ascii="Arial" w:hAnsi="Arial" w:cs="Arial"/>
            <w:sz w:val="22"/>
            <w:szCs w:val="22"/>
          </w:rPr>
          <w:t>7</w:t>
        </w:r>
      </w:ins>
      <w:ins w:id="1600" w:author="David Bartel" w:date="2018-02-28T10:59:00Z">
        <w:del w:id="1601" w:author="Sean E. McGeary" w:date="2018-04-21T15:19:00Z">
          <w:r w:rsidR="005770E1" w:rsidRPr="00742EFD" w:rsidDel="00EE2F2A">
            <w:rPr>
              <w:rFonts w:ascii="Arial" w:hAnsi="Arial" w:cs="Arial"/>
              <w:sz w:val="22"/>
              <w:szCs w:val="22"/>
            </w:rPr>
            <w:delText>1</w:delText>
          </w:r>
        </w:del>
        <w:r w:rsidR="005770E1" w:rsidRPr="00742EFD">
          <w:rPr>
            <w:rFonts w:ascii="Arial" w:hAnsi="Arial" w:cs="Arial"/>
            <w:sz w:val="22"/>
            <w:szCs w:val="22"/>
          </w:rPr>
          <w:t xml:space="preserve">, </w:t>
        </w:r>
      </w:ins>
      <w:ins w:id="1602" w:author="David Bartel" w:date="2018-02-28T11:01:00Z">
        <w:r w:rsidR="005770E1" w:rsidRPr="00742EFD">
          <w:rPr>
            <w:rFonts w:ascii="Arial" w:hAnsi="Arial" w:cs="Arial"/>
            <w:sz w:val="22"/>
            <w:szCs w:val="22"/>
          </w:rPr>
          <w:t>none</w:t>
        </w:r>
      </w:ins>
      <w:ins w:id="1603" w:author="David Bartel" w:date="2018-02-28T10:59:00Z">
        <w:r w:rsidR="005770E1" w:rsidRPr="00742EFD">
          <w:rPr>
            <w:rFonts w:ascii="Arial" w:hAnsi="Arial" w:cs="Arial"/>
            <w:sz w:val="22"/>
            <w:szCs w:val="22"/>
          </w:rPr>
          <w:t xml:space="preserve"> conferred </w:t>
        </w:r>
      </w:ins>
      <w:ins w:id="1604" w:author="David Bartel" w:date="2018-02-28T11:01:00Z">
        <w:r w:rsidR="005770E1" w:rsidRPr="00742EFD">
          <w:rPr>
            <w:rFonts w:ascii="Arial" w:hAnsi="Arial" w:cs="Arial"/>
            <w:sz w:val="22"/>
            <w:szCs w:val="22"/>
          </w:rPr>
          <w:t xml:space="preserve">stronger </w:t>
        </w:r>
      </w:ins>
      <w:ins w:id="1605" w:author="David Bartel" w:date="2018-02-28T10:59:00Z">
        <w:r w:rsidR="005770E1" w:rsidRPr="00742EFD">
          <w:rPr>
            <w:rFonts w:ascii="Arial" w:hAnsi="Arial" w:cs="Arial"/>
            <w:sz w:val="22"/>
            <w:szCs w:val="22"/>
          </w:rPr>
          <w:t xml:space="preserve">binding than </w:t>
        </w:r>
      </w:ins>
      <w:ins w:id="1606" w:author="David Bartel" w:date="2018-02-28T11:27:00Z">
        <w:r w:rsidR="00D94F8E" w:rsidRPr="00742EFD">
          <w:rPr>
            <w:rFonts w:ascii="Arial" w:hAnsi="Arial" w:cs="Arial"/>
            <w:sz w:val="22"/>
            <w:szCs w:val="22"/>
          </w:rPr>
          <w:t xml:space="preserve">did </w:t>
        </w:r>
      </w:ins>
      <w:ins w:id="1607" w:author="David Bartel" w:date="2018-02-28T10:59:00Z">
        <w:r w:rsidR="005770E1" w:rsidRPr="00742EFD">
          <w:rPr>
            <w:rFonts w:ascii="Arial" w:hAnsi="Arial" w:cs="Arial"/>
            <w:sz w:val="22"/>
            <w:szCs w:val="22"/>
          </w:rPr>
          <w:t>the 6mer-</w:t>
        </w:r>
      </w:ins>
      <w:ins w:id="1608" w:author="David Bartel" w:date="2018-02-28T11:01:00Z">
        <w:r w:rsidR="005770E1" w:rsidRPr="00742EFD">
          <w:rPr>
            <w:rFonts w:ascii="Arial" w:hAnsi="Arial" w:cs="Arial"/>
            <w:sz w:val="22"/>
            <w:szCs w:val="22"/>
          </w:rPr>
          <w:t>m8</w:t>
        </w:r>
      </w:ins>
      <w:del w:id="1609" w:author="David Bartel" w:date="2018-02-28T11:01:00Z">
        <w:r w:rsidR="009E2BCA" w:rsidRPr="00742EFD" w:rsidDel="005770E1">
          <w:rPr>
            <w:rFonts w:ascii="Arial" w:hAnsi="Arial" w:cs="Arial"/>
            <w:sz w:val="22"/>
            <w:szCs w:val="22"/>
          </w:rPr>
          <w:delText>and miR-1, all 3′ windows exhibited weaker binding affinity than the canonical 6mer</w:delText>
        </w:r>
      </w:del>
      <w:r w:rsidR="009E2BCA" w:rsidRPr="00742EFD">
        <w:rPr>
          <w:rFonts w:ascii="Arial" w:hAnsi="Arial" w:cs="Arial"/>
          <w:sz w:val="22"/>
          <w:szCs w:val="22"/>
        </w:rPr>
        <w:t xml:space="preserve">. </w:t>
      </w:r>
      <w:ins w:id="1610" w:author="David Bartel" w:date="2018-02-28T11:02:00Z">
        <w:r w:rsidR="005770E1" w:rsidRPr="00742EFD">
          <w:rPr>
            <w:rFonts w:ascii="Arial" w:hAnsi="Arial" w:cs="Arial"/>
            <w:sz w:val="22"/>
            <w:szCs w:val="22"/>
          </w:rPr>
          <w:t xml:space="preserve"> </w:t>
        </w:r>
      </w:ins>
      <w:ins w:id="1611" w:author="David Bartel" w:date="2018-02-28T11:03:00Z">
        <w:r w:rsidR="00771542" w:rsidRPr="00742EFD">
          <w:rPr>
            <w:rFonts w:ascii="Arial" w:hAnsi="Arial" w:cs="Arial"/>
            <w:sz w:val="22"/>
            <w:szCs w:val="22"/>
          </w:rPr>
          <w:t xml:space="preserve">Moreover, </w:t>
        </w:r>
      </w:ins>
      <w:ins w:id="1612" w:author="David Bartel" w:date="2018-02-28T11:06:00Z">
        <w:r w:rsidR="00771542" w:rsidRPr="00742EFD">
          <w:rPr>
            <w:rFonts w:ascii="Arial" w:hAnsi="Arial" w:cs="Arial"/>
            <w:sz w:val="22"/>
            <w:szCs w:val="22"/>
          </w:rPr>
          <w:t xml:space="preserve">for all </w:t>
        </w:r>
      </w:ins>
      <w:ins w:id="1613" w:author="David Bartel" w:date="2018-03-27T21:06:00Z">
        <w:r w:rsidR="000F5FF0" w:rsidRPr="00742EFD">
          <w:rPr>
            <w:rFonts w:ascii="Arial" w:hAnsi="Arial" w:cs="Arial"/>
            <w:sz w:val="22"/>
            <w:szCs w:val="22"/>
          </w:rPr>
          <w:t>six</w:t>
        </w:r>
      </w:ins>
      <w:ins w:id="1614" w:author="David Bartel" w:date="2018-02-28T11:06:00Z">
        <w:r w:rsidR="00771542" w:rsidRPr="00742EFD">
          <w:rPr>
            <w:rFonts w:ascii="Arial" w:hAnsi="Arial" w:cs="Arial"/>
            <w:sz w:val="22"/>
            <w:szCs w:val="22"/>
          </w:rPr>
          <w:t xml:space="preserve"> miRNAs, </w:t>
        </w:r>
      </w:ins>
      <w:ins w:id="1615" w:author="David Bartel" w:date="2018-02-28T11:03:00Z">
        <w:r w:rsidR="00771542" w:rsidRPr="00742EFD">
          <w:rPr>
            <w:rFonts w:ascii="Arial" w:hAnsi="Arial" w:cs="Arial"/>
            <w:sz w:val="22"/>
            <w:szCs w:val="22"/>
          </w:rPr>
          <w:t>the 11-nt sites that started at positions 3 or 4 and extend</w:t>
        </w:r>
      </w:ins>
      <w:ins w:id="1616" w:author="David Bartel" w:date="2018-02-28T11:27:00Z">
        <w:r w:rsidR="00D94F8E" w:rsidRPr="00742EFD">
          <w:rPr>
            <w:rFonts w:ascii="Arial" w:hAnsi="Arial" w:cs="Arial"/>
            <w:sz w:val="22"/>
            <w:szCs w:val="22"/>
          </w:rPr>
          <w:t>ed</w:t>
        </w:r>
      </w:ins>
      <w:ins w:id="1617" w:author="David Bartel" w:date="2018-02-28T11:03:00Z">
        <w:r w:rsidR="00771542" w:rsidRPr="00742EFD">
          <w:rPr>
            <w:rFonts w:ascii="Arial" w:hAnsi="Arial" w:cs="Arial"/>
            <w:sz w:val="22"/>
            <w:szCs w:val="22"/>
          </w:rPr>
          <w:t xml:space="preserve"> through the center of the miRNA </w:t>
        </w:r>
      </w:ins>
      <w:ins w:id="1618" w:author="David Bartel" w:date="2018-02-28T11:05:00Z">
        <w:r w:rsidR="00771542" w:rsidRPr="00742EFD">
          <w:rPr>
            <w:rFonts w:ascii="Arial" w:hAnsi="Arial" w:cs="Arial"/>
            <w:sz w:val="22"/>
            <w:szCs w:val="22"/>
          </w:rPr>
          <w:t>conferred</w:t>
        </w:r>
      </w:ins>
      <w:ins w:id="1619" w:author="David Bartel" w:date="2018-02-28T11:03:00Z">
        <w:r w:rsidR="00771542" w:rsidRPr="00742EFD">
          <w:rPr>
            <w:rFonts w:ascii="Arial" w:hAnsi="Arial" w:cs="Arial"/>
            <w:sz w:val="22"/>
            <w:szCs w:val="22"/>
          </w:rPr>
          <w:t xml:space="preserve"> </w:t>
        </w:r>
      </w:ins>
      <w:ins w:id="1620" w:author="David Bartel" w:date="2018-02-28T11:05:00Z">
        <w:r w:rsidR="00771542" w:rsidRPr="00742EFD">
          <w:rPr>
            <w:rFonts w:ascii="Arial" w:hAnsi="Arial" w:cs="Arial"/>
            <w:sz w:val="22"/>
            <w:szCs w:val="22"/>
          </w:rPr>
          <w:t xml:space="preserve">binding </w:t>
        </w:r>
      </w:ins>
      <w:ins w:id="1621" w:author="David Bartel" w:date="2018-02-28T11:15:00Z">
        <w:r w:rsidR="005A6D30" w:rsidRPr="00742EFD">
          <w:rPr>
            <w:rFonts w:ascii="Arial" w:hAnsi="Arial" w:cs="Arial"/>
            <w:sz w:val="22"/>
            <w:szCs w:val="22"/>
          </w:rPr>
          <w:t xml:space="preserve">no more </w:t>
        </w:r>
        <w:commentRangeStart w:id="1622"/>
        <w:r w:rsidR="005A6D30" w:rsidRPr="00742EFD">
          <w:rPr>
            <w:rFonts w:ascii="Arial" w:hAnsi="Arial" w:cs="Arial"/>
            <w:sz w:val="22"/>
            <w:szCs w:val="22"/>
          </w:rPr>
          <w:t>than</w:t>
        </w:r>
      </w:ins>
      <w:commentRangeEnd w:id="1622"/>
      <w:r w:rsidR="00892225">
        <w:rPr>
          <w:rStyle w:val="CommentReference"/>
          <w:rFonts w:eastAsiaTheme="minorHAnsi"/>
        </w:rPr>
        <w:commentReference w:id="1622"/>
      </w:r>
      <w:ins w:id="1623" w:author="David Bartel" w:date="2018-02-28T11:07:00Z">
        <w:r w:rsidR="00771542" w:rsidRPr="00742EFD">
          <w:rPr>
            <w:rFonts w:ascii="Arial" w:hAnsi="Arial" w:cs="Arial"/>
            <w:sz w:val="22"/>
            <w:szCs w:val="22"/>
          </w:rPr>
          <w:t xml:space="preserve"> </w:t>
        </w:r>
      </w:ins>
      <w:ins w:id="1624" w:author="David Bartel" w:date="2018-02-28T11:31:00Z">
        <w:del w:id="1625" w:author="Sean E. McGeary" w:date="2018-04-21T15:28:00Z">
          <w:r w:rsidR="00400DC6" w:rsidRPr="00892225" w:rsidDel="00892225">
            <w:rPr>
              <w:rFonts w:ascii="Arial" w:hAnsi="Arial" w:cs="Arial"/>
              <w:sz w:val="22"/>
              <w:szCs w:val="22"/>
              <w:highlight w:val="yellow"/>
              <w:rPrChange w:id="1626" w:author="Sean E. McGeary" w:date="2018-04-21T15:28:00Z">
                <w:rPr>
                  <w:rFonts w:ascii="Arial" w:hAnsi="Arial" w:cs="Arial"/>
                  <w:sz w:val="22"/>
                  <w:szCs w:val="22"/>
                </w:rPr>
              </w:rPrChange>
            </w:rPr>
            <w:delText>1.X</w:delText>
          </w:r>
        </w:del>
      </w:ins>
      <w:ins w:id="1627" w:author="Sean E. McGeary" w:date="2018-04-21T15:28:00Z">
        <w:r w:rsidR="00892225" w:rsidRPr="00892225">
          <w:rPr>
            <w:rFonts w:ascii="Arial" w:hAnsi="Arial" w:cs="Arial"/>
            <w:sz w:val="22"/>
            <w:szCs w:val="22"/>
            <w:highlight w:val="yellow"/>
            <w:rPrChange w:id="1628" w:author="Sean E. McGeary" w:date="2018-04-21T15:28:00Z">
              <w:rPr>
                <w:rFonts w:ascii="Arial" w:hAnsi="Arial" w:cs="Arial"/>
                <w:sz w:val="22"/>
                <w:szCs w:val="22"/>
              </w:rPr>
            </w:rPrChange>
          </w:rPr>
          <w:t>2.1</w:t>
        </w:r>
      </w:ins>
      <w:ins w:id="1629" w:author="David Bartel" w:date="2018-02-28T11:07:00Z">
        <w:r w:rsidR="00771542" w:rsidRPr="00742EFD">
          <w:rPr>
            <w:rFonts w:ascii="Arial" w:hAnsi="Arial" w:cs="Arial"/>
            <w:sz w:val="22"/>
            <w:szCs w:val="22"/>
          </w:rPr>
          <w:t xml:space="preserve">-fold stronger than </w:t>
        </w:r>
      </w:ins>
      <w:ins w:id="1630" w:author="David Bartel" w:date="2018-02-28T11:15:00Z">
        <w:r w:rsidR="005A6D30" w:rsidRPr="00742EFD">
          <w:rPr>
            <w:rFonts w:ascii="Arial" w:hAnsi="Arial" w:cs="Arial"/>
            <w:sz w:val="22"/>
            <w:szCs w:val="22"/>
          </w:rPr>
          <w:t xml:space="preserve">that of </w:t>
        </w:r>
      </w:ins>
      <w:ins w:id="1631" w:author="David Bartel" w:date="2018-02-28T11:07:00Z">
        <w:r w:rsidR="00771542" w:rsidRPr="00742EFD">
          <w:rPr>
            <w:rFonts w:ascii="Arial" w:hAnsi="Arial" w:cs="Arial"/>
            <w:sz w:val="22"/>
            <w:szCs w:val="22"/>
          </w:rPr>
          <w:t>the</w:t>
        </w:r>
      </w:ins>
      <w:ins w:id="1632" w:author="David Bartel" w:date="2018-02-28T11:08:00Z">
        <w:r w:rsidR="00771542" w:rsidRPr="00742EFD">
          <w:rPr>
            <w:rFonts w:ascii="Arial" w:hAnsi="Arial" w:cs="Arial"/>
            <w:sz w:val="22"/>
            <w:szCs w:val="22"/>
          </w:rPr>
          <w:t xml:space="preserve"> 6mer-m8</w:t>
        </w:r>
      </w:ins>
      <w:ins w:id="1633" w:author="David Bartel" w:date="2018-02-28T11:09:00Z">
        <w:r w:rsidR="00092AA7" w:rsidRPr="00742EFD">
          <w:rPr>
            <w:rFonts w:ascii="Arial" w:hAnsi="Arial" w:cs="Arial"/>
            <w:sz w:val="22"/>
            <w:szCs w:val="22"/>
          </w:rPr>
          <w:t xml:space="preserve"> site</w:t>
        </w:r>
      </w:ins>
      <w:ins w:id="1634" w:author="David Bartel" w:date="2018-02-28T11:08:00Z">
        <w:r w:rsidR="00771542" w:rsidRPr="00742EFD">
          <w:rPr>
            <w:rFonts w:ascii="Arial" w:hAnsi="Arial" w:cs="Arial"/>
            <w:sz w:val="22"/>
            <w:szCs w:val="22"/>
          </w:rPr>
          <w:t xml:space="preserve">, </w:t>
        </w:r>
      </w:ins>
      <w:ins w:id="1635" w:author="David Bartel" w:date="2018-02-28T11:12:00Z">
        <w:r w:rsidR="00092AA7" w:rsidRPr="00742EFD">
          <w:rPr>
            <w:rFonts w:ascii="Arial" w:hAnsi="Arial" w:cs="Arial"/>
            <w:sz w:val="22"/>
            <w:szCs w:val="22"/>
          </w:rPr>
          <w:t>which also starts at position 3 but extends only 6 nt.  These</w:t>
        </w:r>
      </w:ins>
      <w:ins w:id="1636" w:author="David Bartel" w:date="2018-02-28T11:14:00Z">
        <w:r w:rsidR="005A6D30" w:rsidRPr="00742EFD">
          <w:rPr>
            <w:rFonts w:ascii="Arial" w:hAnsi="Arial" w:cs="Arial"/>
            <w:sz w:val="22"/>
            <w:szCs w:val="22"/>
          </w:rPr>
          <w:t xml:space="preserve"> results</w:t>
        </w:r>
      </w:ins>
      <w:ins w:id="1637" w:author="David Bartel" w:date="2018-02-28T11:08:00Z">
        <w:r w:rsidR="00771542" w:rsidRPr="00742EFD">
          <w:rPr>
            <w:rFonts w:ascii="Arial" w:hAnsi="Arial" w:cs="Arial"/>
            <w:sz w:val="22"/>
            <w:szCs w:val="22"/>
          </w:rPr>
          <w:t xml:space="preserve"> called into</w:t>
        </w:r>
      </w:ins>
      <w:ins w:id="1638" w:author="David Bartel" w:date="2018-02-28T11:09:00Z">
        <w:r w:rsidR="00092AA7" w:rsidRPr="00742EFD">
          <w:rPr>
            <w:rFonts w:ascii="Arial" w:hAnsi="Arial" w:cs="Arial"/>
            <w:sz w:val="22"/>
            <w:szCs w:val="22"/>
          </w:rPr>
          <w:t xml:space="preserve"> question the </w:t>
        </w:r>
      </w:ins>
      <w:ins w:id="1639" w:author="David Bartel" w:date="2018-02-28T11:10:00Z">
        <w:r w:rsidR="00092AA7" w:rsidRPr="00742EFD">
          <w:rPr>
            <w:rFonts w:ascii="Arial" w:hAnsi="Arial" w:cs="Arial"/>
            <w:sz w:val="22"/>
            <w:szCs w:val="22"/>
          </w:rPr>
          <w:t>function</w:t>
        </w:r>
      </w:ins>
      <w:ins w:id="1640" w:author="David Bartel" w:date="2018-02-28T11:09:00Z">
        <w:r w:rsidR="00092AA7" w:rsidRPr="00742EFD">
          <w:rPr>
            <w:rFonts w:ascii="Arial" w:hAnsi="Arial" w:cs="Arial"/>
            <w:sz w:val="22"/>
            <w:szCs w:val="22"/>
          </w:rPr>
          <w:t xml:space="preserve"> </w:t>
        </w:r>
      </w:ins>
      <w:ins w:id="1641" w:author="David Bartel" w:date="2018-02-28T11:10:00Z">
        <w:r w:rsidR="00092AA7" w:rsidRPr="00742EFD">
          <w:rPr>
            <w:rFonts w:ascii="Arial" w:hAnsi="Arial" w:cs="Arial"/>
            <w:sz w:val="22"/>
            <w:szCs w:val="22"/>
          </w:rPr>
          <w:t>of centered sites, although we cannot rule out the</w:t>
        </w:r>
      </w:ins>
      <w:ins w:id="1642" w:author="David Bartel" w:date="2018-02-28T11:17:00Z">
        <w:r w:rsidR="005A6D30" w:rsidRPr="00742EFD">
          <w:rPr>
            <w:rFonts w:ascii="Arial" w:hAnsi="Arial" w:cs="Arial"/>
            <w:sz w:val="22"/>
            <w:szCs w:val="22"/>
          </w:rPr>
          <w:t xml:space="preserve"> possibility that </w:t>
        </w:r>
      </w:ins>
      <w:ins w:id="1643" w:author="David Bartel" w:date="2018-02-28T11:28:00Z">
        <w:r w:rsidR="00D94F8E" w:rsidRPr="00742EFD">
          <w:rPr>
            <w:rFonts w:ascii="Arial" w:hAnsi="Arial" w:cs="Arial"/>
            <w:sz w:val="22"/>
            <w:szCs w:val="22"/>
          </w:rPr>
          <w:t xml:space="preserve">these sites </w:t>
        </w:r>
      </w:ins>
      <w:ins w:id="1644" w:author="David Bartel" w:date="2018-02-28T11:17:00Z">
        <w:r w:rsidR="005A6D30" w:rsidRPr="00742EFD">
          <w:rPr>
            <w:rFonts w:ascii="Arial" w:hAnsi="Arial" w:cs="Arial"/>
            <w:sz w:val="22"/>
            <w:szCs w:val="22"/>
          </w:rPr>
          <w:t xml:space="preserve">function for some miRNAs and not others.  Indeed, </w:t>
        </w:r>
      </w:ins>
      <w:ins w:id="1645" w:author="David Bartel" w:date="2018-02-28T11:20:00Z">
        <w:r w:rsidR="00EA61AA" w:rsidRPr="00742EFD">
          <w:rPr>
            <w:rFonts w:ascii="Arial" w:hAnsi="Arial" w:cs="Arial"/>
            <w:sz w:val="22"/>
            <w:szCs w:val="22"/>
          </w:rPr>
          <w:t xml:space="preserve">the </w:t>
        </w:r>
      </w:ins>
      <w:ins w:id="1646" w:author="David Bartel" w:date="2018-02-28T11:18:00Z">
        <w:r w:rsidR="005A6D30" w:rsidRPr="00742EFD">
          <w:rPr>
            <w:rFonts w:ascii="Arial" w:hAnsi="Arial" w:cs="Arial"/>
            <w:sz w:val="22"/>
            <w:szCs w:val="22"/>
          </w:rPr>
          <w:t xml:space="preserve">newly identified </w:t>
        </w:r>
        <w:r w:rsidR="00EA61AA" w:rsidRPr="00742EFD">
          <w:rPr>
            <w:rFonts w:ascii="Arial" w:hAnsi="Arial" w:cs="Arial"/>
            <w:sz w:val="22"/>
            <w:szCs w:val="22"/>
          </w:rPr>
          <w:t>3′-only sites function</w:t>
        </w:r>
      </w:ins>
      <w:ins w:id="1647" w:author="David Bartel" w:date="2018-02-28T11:19:00Z">
        <w:r w:rsidR="00EA61AA" w:rsidRPr="00742EFD">
          <w:rPr>
            <w:rFonts w:ascii="Arial" w:hAnsi="Arial" w:cs="Arial"/>
            <w:sz w:val="22"/>
            <w:szCs w:val="22"/>
          </w:rPr>
          <w:t>ed</w:t>
        </w:r>
      </w:ins>
      <w:ins w:id="1648" w:author="David Bartel" w:date="2018-02-28T11:18:00Z">
        <w:r w:rsidR="00EA61AA" w:rsidRPr="00742EFD">
          <w:rPr>
            <w:rFonts w:ascii="Arial" w:hAnsi="Arial" w:cs="Arial"/>
            <w:sz w:val="22"/>
            <w:szCs w:val="22"/>
          </w:rPr>
          <w:t xml:space="preserve"> for </w:t>
        </w:r>
      </w:ins>
      <w:ins w:id="1649" w:author="David Bartel" w:date="2018-02-28T11:20:00Z">
        <w:r w:rsidR="00EA61AA" w:rsidRPr="00742EFD">
          <w:rPr>
            <w:rFonts w:ascii="Arial" w:hAnsi="Arial" w:cs="Arial"/>
            <w:sz w:val="22"/>
            <w:szCs w:val="22"/>
          </w:rPr>
          <w:t xml:space="preserve">only miR-155, miR-124, and lys-6, and even </w:t>
        </w:r>
      </w:ins>
      <w:ins w:id="1650" w:author="David Bartel" w:date="2018-02-28T11:22:00Z">
        <w:r w:rsidR="00EA61AA" w:rsidRPr="00742EFD">
          <w:rPr>
            <w:rFonts w:ascii="Arial" w:hAnsi="Arial" w:cs="Arial"/>
            <w:sz w:val="22"/>
            <w:szCs w:val="22"/>
          </w:rPr>
          <w:t>among</w:t>
        </w:r>
      </w:ins>
      <w:ins w:id="1651" w:author="David Bartel" w:date="2018-02-28T11:20:00Z">
        <w:r w:rsidR="00EA61AA" w:rsidRPr="00742EFD">
          <w:rPr>
            <w:rFonts w:ascii="Arial" w:hAnsi="Arial" w:cs="Arial"/>
            <w:sz w:val="22"/>
            <w:szCs w:val="22"/>
          </w:rPr>
          <w:t xml:space="preserve"> these</w:t>
        </w:r>
      </w:ins>
      <w:ins w:id="1652" w:author="David Bartel" w:date="2018-02-28T11:22:00Z">
        <w:r w:rsidR="00EA61AA" w:rsidRPr="00742EFD">
          <w:rPr>
            <w:rFonts w:ascii="Arial" w:hAnsi="Arial" w:cs="Arial"/>
            <w:sz w:val="22"/>
            <w:szCs w:val="22"/>
          </w:rPr>
          <w:t xml:space="preserve">, the optimal region of pairing differed, with </w:t>
        </w:r>
      </w:ins>
      <w:ins w:id="1653" w:author="David Bartel" w:date="2018-02-28T11:23:00Z">
        <w:r w:rsidR="00D94F8E" w:rsidRPr="00742EFD">
          <w:rPr>
            <w:rFonts w:ascii="Arial" w:hAnsi="Arial" w:cs="Arial"/>
            <w:sz w:val="22"/>
            <w:szCs w:val="22"/>
          </w:rPr>
          <w:t>miR-155 preferring pairing to</w:t>
        </w:r>
      </w:ins>
      <w:ins w:id="1654" w:author="David Bartel" w:date="2018-02-28T11:24:00Z">
        <w:r w:rsidR="00D94F8E" w:rsidRPr="00742EFD">
          <w:rPr>
            <w:rFonts w:ascii="Arial" w:hAnsi="Arial" w:cs="Arial"/>
            <w:sz w:val="22"/>
            <w:szCs w:val="22"/>
          </w:rPr>
          <w:t xml:space="preserve"> positions </w:t>
        </w:r>
      </w:ins>
      <w:del w:id="1655" w:author="David Bartel" w:date="2018-02-28T11:24:00Z">
        <w:r w:rsidR="009E2BCA" w:rsidRPr="00742EFD" w:rsidDel="00D94F8E">
          <w:rPr>
            <w:rFonts w:ascii="Arial" w:hAnsi="Arial" w:cs="Arial"/>
            <w:sz w:val="22"/>
            <w:szCs w:val="22"/>
          </w:rPr>
          <w:delText xml:space="preserve">Within the </w:delText>
        </w:r>
        <w:r w:rsidR="009E2BCA" w:rsidRPr="00742EFD" w:rsidDel="00D94F8E">
          <w:rPr>
            <w:rFonts w:ascii="Arial" w:hAnsi="Arial" w:cs="Arial"/>
            <w:i/>
            <w:sz w:val="22"/>
            <w:szCs w:val="22"/>
          </w:rPr>
          <w:delText>de novo</w:delText>
        </w:r>
        <w:r w:rsidR="009E2BCA" w:rsidRPr="00742EFD" w:rsidDel="00D94F8E">
          <w:rPr>
            <w:rFonts w:ascii="Arial" w:hAnsi="Arial" w:cs="Arial"/>
            <w:sz w:val="22"/>
            <w:szCs w:val="22"/>
          </w:rPr>
          <w:delText xml:space="preserve"> site list, the 3′ 11mer exhibited binding in excess of the 7mer-m8 site type corresponding to miR-155, miR-124, and lsy-6, suggesting that 3′ pairing modes might have significant regulatory potency within the transcriptome, but for a select subset of miRNAs. The 3′ binding of miR-155 is further distinguished from that of miR-124 and lsy-6, as it exhibits pairing across from nt </w:delText>
        </w:r>
      </w:del>
      <w:r w:rsidR="009E2BCA" w:rsidRPr="00742EFD">
        <w:rPr>
          <w:rFonts w:ascii="Arial" w:hAnsi="Arial" w:cs="Arial"/>
          <w:sz w:val="22"/>
          <w:szCs w:val="22"/>
        </w:rPr>
        <w:t xml:space="preserve">13–23, rather than </w:t>
      </w:r>
      <w:del w:id="1656" w:author="David Bartel" w:date="2018-02-28T11:24:00Z">
        <w:r w:rsidR="009E2BCA" w:rsidRPr="00742EFD" w:rsidDel="00D94F8E">
          <w:rPr>
            <w:rFonts w:ascii="Arial" w:hAnsi="Arial" w:cs="Arial"/>
            <w:sz w:val="22"/>
            <w:szCs w:val="22"/>
          </w:rPr>
          <w:delText xml:space="preserve">nt </w:delText>
        </w:r>
      </w:del>
      <w:r w:rsidR="009E2BCA" w:rsidRPr="00742EFD">
        <w:rPr>
          <w:rFonts w:ascii="Arial" w:hAnsi="Arial" w:cs="Arial"/>
          <w:sz w:val="22"/>
          <w:szCs w:val="22"/>
        </w:rPr>
        <w:t>9–19</w:t>
      </w:r>
      <w:ins w:id="1657" w:author="David Bartel" w:date="2018-02-28T11:24:00Z">
        <w:r w:rsidR="00D94F8E" w:rsidRPr="00742EFD">
          <w:rPr>
            <w:rFonts w:ascii="Arial" w:hAnsi="Arial" w:cs="Arial"/>
            <w:sz w:val="22"/>
            <w:szCs w:val="22"/>
          </w:rPr>
          <w:t xml:space="preserve"> (Fig. </w:t>
        </w:r>
      </w:ins>
      <w:ins w:id="1658" w:author="David Bartel" w:date="2018-03-27T21:07:00Z">
        <w:r w:rsidR="008920BA" w:rsidRPr="00742EFD">
          <w:rPr>
            <w:rFonts w:ascii="Arial" w:hAnsi="Arial" w:cs="Arial"/>
            <w:sz w:val="22"/>
            <w:szCs w:val="22"/>
          </w:rPr>
          <w:t>3A</w:t>
        </w:r>
      </w:ins>
      <w:ins w:id="1659" w:author="David Bartel" w:date="2018-02-28T11:24:00Z">
        <w:r w:rsidR="00D94F8E" w:rsidRPr="00742EFD">
          <w:rPr>
            <w:rFonts w:ascii="Arial" w:hAnsi="Arial" w:cs="Arial"/>
            <w:sz w:val="22"/>
            <w:szCs w:val="22"/>
          </w:rPr>
          <w:t>)</w:t>
        </w:r>
      </w:ins>
      <w:r w:rsidR="009E2BCA" w:rsidRPr="00742EFD">
        <w:rPr>
          <w:rFonts w:ascii="Arial" w:hAnsi="Arial" w:cs="Arial"/>
          <w:sz w:val="22"/>
          <w:szCs w:val="22"/>
        </w:rPr>
        <w:t xml:space="preserve">. </w:t>
      </w:r>
      <w:del w:id="1660" w:author="David Bartel" w:date="2018-02-27T21:53:00Z">
        <w:r w:rsidR="009E2BCA" w:rsidRPr="00742EFD" w:rsidDel="00B136FD">
          <w:rPr>
            <w:rFonts w:ascii="Arial" w:hAnsi="Arial" w:cs="Arial"/>
            <w:sz w:val="22"/>
            <w:szCs w:val="22"/>
          </w:rPr>
          <w:delText>These results point to a role for miRNA guide length in remodeling the magnitude and guide position of 3′ end, as miR-155 is 1 nt longer than the other four miRNAs.</w:delText>
        </w:r>
      </w:del>
    </w:p>
    <w:p w14:paraId="6C40267D" w14:textId="00D903D0" w:rsidR="005C1E22" w:rsidRPr="00742EFD" w:rsidDel="00B83BCB" w:rsidRDefault="00B83BCB">
      <w:pPr>
        <w:spacing w:line="360" w:lineRule="auto"/>
        <w:ind w:firstLine="720"/>
        <w:rPr>
          <w:del w:id="1661" w:author="David Bartel" w:date="2018-02-28T11:42:00Z"/>
          <w:rFonts w:ascii="Arial" w:hAnsi="Arial" w:cs="Arial"/>
          <w:sz w:val="22"/>
          <w:szCs w:val="22"/>
        </w:rPr>
      </w:pPr>
      <w:ins w:id="1662" w:author="David Bartel" w:date="2018-02-28T11:39:00Z">
        <w:r w:rsidRPr="00742EFD">
          <w:rPr>
            <w:rFonts w:ascii="Arial" w:hAnsi="Arial" w:cs="Arial"/>
            <w:sz w:val="22"/>
            <w:szCs w:val="22"/>
          </w:rPr>
          <w:t xml:space="preserve">We next considered </w:t>
        </w:r>
      </w:ins>
    </w:p>
    <w:p w14:paraId="4A25457C" w14:textId="4FDF0468" w:rsidR="009E2BCA" w:rsidRPr="00742EFD" w:rsidRDefault="009E2BCA" w:rsidP="00B83BCB">
      <w:pPr>
        <w:spacing w:line="360" w:lineRule="auto"/>
        <w:ind w:firstLine="720"/>
        <w:rPr>
          <w:rFonts w:ascii="Arial" w:hAnsi="Arial" w:cs="Arial"/>
          <w:color w:val="000000" w:themeColor="text1"/>
          <w:sz w:val="22"/>
          <w:szCs w:val="22"/>
        </w:rPr>
      </w:pPr>
      <w:del w:id="1663" w:author="David Bartel" w:date="2018-02-28T11:42:00Z">
        <w:r w:rsidRPr="00742EFD" w:rsidDel="00B83BCB">
          <w:rPr>
            <w:rFonts w:ascii="Arial" w:hAnsi="Arial" w:cs="Arial"/>
            <w:sz w:val="22"/>
            <w:szCs w:val="22"/>
          </w:rPr>
          <w:delText xml:space="preserve">We decided next to analyze the five AGO–RBNS experiments with respect to a recent published report that posited </w:delText>
        </w:r>
      </w:del>
      <w:r w:rsidRPr="00742EFD">
        <w:rPr>
          <w:rFonts w:ascii="Arial" w:hAnsi="Arial" w:cs="Arial"/>
          <w:sz w:val="22"/>
          <w:szCs w:val="22"/>
        </w:rPr>
        <w:t xml:space="preserve">an expanded set of </w:t>
      </w:r>
      <w:del w:id="1664" w:author="David Bartel" w:date="2018-02-28T11:42:00Z">
        <w:r w:rsidRPr="00742EFD" w:rsidDel="00B83BCB">
          <w:rPr>
            <w:rFonts w:ascii="Arial" w:hAnsi="Arial" w:cs="Arial"/>
            <w:sz w:val="22"/>
            <w:szCs w:val="22"/>
          </w:rPr>
          <w:delText xml:space="preserve">target </w:delText>
        </w:r>
      </w:del>
      <w:r w:rsidRPr="00742EFD">
        <w:rPr>
          <w:rFonts w:ascii="Arial" w:hAnsi="Arial" w:cs="Arial"/>
          <w:sz w:val="22"/>
          <w:szCs w:val="22"/>
        </w:rPr>
        <w:t>site</w:t>
      </w:r>
      <w:ins w:id="1665" w:author="David Bartel" w:date="2018-02-28T11:42:00Z">
        <w:r w:rsidR="00B83BCB" w:rsidRPr="00742EFD">
          <w:rPr>
            <w:rFonts w:ascii="Arial" w:hAnsi="Arial" w:cs="Arial"/>
            <w:sz w:val="22"/>
            <w:szCs w:val="22"/>
          </w:rPr>
          <w:t xml:space="preserve"> </w:t>
        </w:r>
      </w:ins>
      <w:del w:id="1666" w:author="David Bartel" w:date="2018-02-28T11:42:00Z">
        <w:r w:rsidRPr="00742EFD" w:rsidDel="00B83BCB">
          <w:rPr>
            <w:rFonts w:ascii="Arial" w:hAnsi="Arial" w:cs="Arial"/>
            <w:sz w:val="22"/>
            <w:szCs w:val="22"/>
          </w:rPr>
          <w:delText>–</w:delText>
        </w:r>
      </w:del>
      <w:r w:rsidRPr="00742EFD">
        <w:rPr>
          <w:rFonts w:ascii="Arial" w:hAnsi="Arial" w:cs="Arial"/>
          <w:sz w:val="22"/>
          <w:szCs w:val="22"/>
        </w:rPr>
        <w:t>types</w:t>
      </w:r>
      <w:ins w:id="1667" w:author="David Bartel" w:date="2018-02-28T11:42:00Z">
        <w:r w:rsidR="00B83BCB" w:rsidRPr="00742EFD">
          <w:rPr>
            <w:rFonts w:ascii="Arial" w:hAnsi="Arial" w:cs="Arial"/>
            <w:sz w:val="22"/>
            <w:szCs w:val="22"/>
          </w:rPr>
          <w:t xml:space="preserve"> </w:t>
        </w:r>
      </w:ins>
      <w:ins w:id="1668" w:author="David Bartel" w:date="2018-02-28T11:45:00Z">
        <w:r w:rsidR="0091690A" w:rsidRPr="00742EFD">
          <w:rPr>
            <w:rFonts w:ascii="Arial" w:hAnsi="Arial" w:cs="Arial"/>
            <w:sz w:val="22"/>
            <w:szCs w:val="22"/>
          </w:rPr>
          <w:t>identified through a meta analysis of repression data</w:t>
        </w:r>
      </w:ins>
      <w:del w:id="1669" w:author="David Bartel" w:date="2018-02-28T11:42:00Z">
        <w:r w:rsidRPr="00742EFD" w:rsidDel="00B83BCB">
          <w:rPr>
            <w:rFonts w:ascii="Arial" w:hAnsi="Arial" w:cs="Arial"/>
            <w:sz w:val="22"/>
            <w:szCs w:val="22"/>
          </w:rPr>
          <w:delText>,</w:delText>
        </w:r>
      </w:del>
      <w:del w:id="1670" w:author="David Bartel" w:date="2018-02-28T11:52:00Z">
        <w:r w:rsidRPr="00742EFD" w:rsidDel="008E38C1">
          <w:rPr>
            <w:rFonts w:ascii="Arial" w:hAnsi="Arial" w:cs="Arial"/>
            <w:sz w:val="22"/>
            <w:szCs w:val="22"/>
          </w:rPr>
          <w:delText xml:space="preserve"> extend</w:delText>
        </w:r>
      </w:del>
      <w:del w:id="1671" w:author="David Bartel" w:date="2018-02-28T11:43:00Z">
        <w:r w:rsidRPr="00742EFD" w:rsidDel="0091690A">
          <w:rPr>
            <w:rFonts w:ascii="Arial" w:hAnsi="Arial" w:cs="Arial"/>
            <w:sz w:val="22"/>
            <w:szCs w:val="22"/>
          </w:rPr>
          <w:delText>ing</w:delText>
        </w:r>
      </w:del>
      <w:del w:id="1672" w:author="David Bartel" w:date="2018-02-28T11:52:00Z">
        <w:r w:rsidRPr="00742EFD" w:rsidDel="008E38C1">
          <w:rPr>
            <w:rFonts w:ascii="Arial" w:hAnsi="Arial" w:cs="Arial"/>
            <w:sz w:val="22"/>
            <w:szCs w:val="22"/>
          </w:rPr>
          <w:delText xml:space="preserve"> the </w:delText>
        </w:r>
      </w:del>
      <w:del w:id="1673" w:author="David Bartel" w:date="2018-02-28T11:42:00Z">
        <w:r w:rsidRPr="00742EFD" w:rsidDel="00B83BCB">
          <w:rPr>
            <w:rFonts w:ascii="Arial" w:hAnsi="Arial" w:cs="Arial"/>
            <w:sz w:val="22"/>
            <w:szCs w:val="22"/>
          </w:rPr>
          <w:delText xml:space="preserve">putative </w:delText>
        </w:r>
      </w:del>
      <w:del w:id="1674" w:author="David Bartel" w:date="2018-02-28T11:52:00Z">
        <w:r w:rsidRPr="00742EFD" w:rsidDel="008E38C1">
          <w:rPr>
            <w:rFonts w:ascii="Arial" w:hAnsi="Arial" w:cs="Arial"/>
            <w:sz w:val="22"/>
            <w:szCs w:val="22"/>
          </w:rPr>
          <w:delText>scope of miRNA–mRNA regulatory interactions</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{Kim:2016bo}</w:t>
      </w:r>
      <w:r w:rsidRPr="00742EFD">
        <w:rPr>
          <w:rFonts w:ascii="Arial" w:hAnsi="Arial" w:cs="Arial"/>
          <w:sz w:val="22"/>
          <w:szCs w:val="22"/>
        </w:rPr>
        <w:fldChar w:fldCharType="end"/>
      </w:r>
      <w:r w:rsidRPr="00742EFD">
        <w:rPr>
          <w:rFonts w:ascii="Arial" w:hAnsi="Arial" w:cs="Arial"/>
          <w:sz w:val="22"/>
          <w:szCs w:val="22"/>
        </w:rPr>
        <w:t xml:space="preserve">. </w:t>
      </w:r>
      <w:ins w:id="1675" w:author="David Bartel" w:date="2018-02-28T11:44:00Z">
        <w:r w:rsidR="0091690A" w:rsidRPr="00742EFD">
          <w:rPr>
            <w:rFonts w:ascii="Arial" w:hAnsi="Arial" w:cs="Arial"/>
            <w:sz w:val="22"/>
            <w:szCs w:val="22"/>
          </w:rPr>
          <w:t xml:space="preserve"> </w:t>
        </w:r>
      </w:ins>
      <w:ins w:id="1676" w:author="David Bartel" w:date="2018-02-28T17:01:00Z">
        <w:r w:rsidR="00202D10" w:rsidRPr="00742EFD">
          <w:rPr>
            <w:rFonts w:ascii="Arial" w:hAnsi="Arial" w:cs="Arial"/>
            <w:sz w:val="22"/>
            <w:szCs w:val="22"/>
          </w:rPr>
          <w:t>Supplementing</w:t>
        </w:r>
      </w:ins>
      <w:ins w:id="1677" w:author="David Bartel" w:date="2018-02-28T11:48:00Z">
        <w:r w:rsidR="008E38C1" w:rsidRPr="00742EFD">
          <w:rPr>
            <w:rFonts w:ascii="Arial" w:hAnsi="Arial" w:cs="Arial"/>
            <w:sz w:val="22"/>
            <w:szCs w:val="22"/>
          </w:rPr>
          <w:t xml:space="preserve"> the canonical sites (Fig. 1A)</w:t>
        </w:r>
      </w:ins>
      <w:ins w:id="1678" w:author="David Bartel" w:date="2018-02-28T11:50:00Z">
        <w:r w:rsidR="008E38C1" w:rsidRPr="00742EFD">
          <w:rPr>
            <w:rFonts w:ascii="Arial" w:hAnsi="Arial" w:cs="Arial"/>
            <w:sz w:val="22"/>
            <w:szCs w:val="22"/>
          </w:rPr>
          <w:t>,</w:t>
        </w:r>
      </w:ins>
      <w:ins w:id="1679" w:author="David Bartel" w:date="2018-02-28T11:48:00Z">
        <w:r w:rsidR="008E38C1" w:rsidRPr="00742EFD">
          <w:rPr>
            <w:rFonts w:ascii="Arial" w:hAnsi="Arial" w:cs="Arial"/>
            <w:sz w:val="22"/>
            <w:szCs w:val="22"/>
          </w:rPr>
          <w:t xml:space="preserve"> </w:t>
        </w:r>
      </w:ins>
      <w:del w:id="1680" w:author="David Bartel" w:date="2018-02-28T11:46:00Z">
        <w:r w:rsidRPr="00742EFD" w:rsidDel="0091690A">
          <w:rPr>
            <w:rFonts w:ascii="Arial" w:hAnsi="Arial" w:cs="Arial"/>
            <w:sz w:val="22"/>
            <w:szCs w:val="22"/>
          </w:rPr>
          <w:delText>T</w:delText>
        </w:r>
      </w:del>
      <w:del w:id="1681" w:author="David Bartel" w:date="2018-02-28T11:49:00Z">
        <w:r w:rsidRPr="00742EFD" w:rsidDel="008E38C1">
          <w:rPr>
            <w:rFonts w:ascii="Arial" w:hAnsi="Arial" w:cs="Arial"/>
            <w:sz w:val="22"/>
            <w:szCs w:val="22"/>
          </w:rPr>
          <w:delText xml:space="preserve">his study confirms the 6mer-m8 and 6mer-A1 site types, and identifies </w:delText>
        </w:r>
      </w:del>
      <w:del w:id="1682" w:author="David Bartel" w:date="2018-02-28T16:31:00Z">
        <w:r w:rsidRPr="00742EFD" w:rsidDel="00491ABA">
          <w:rPr>
            <w:rFonts w:ascii="Arial" w:hAnsi="Arial" w:cs="Arial"/>
            <w:sz w:val="22"/>
            <w:szCs w:val="22"/>
          </w:rPr>
          <w:delText>the</w:delText>
        </w:r>
      </w:del>
      <w:ins w:id="1683" w:author="David Bartel" w:date="2018-02-28T16:31:00Z">
        <w:r w:rsidR="00491ABA" w:rsidRPr="00742EFD">
          <w:rPr>
            <w:rFonts w:ascii="Arial" w:hAnsi="Arial" w:cs="Arial"/>
            <w:sz w:val="22"/>
            <w:szCs w:val="22"/>
          </w:rPr>
          <w:t>an</w:t>
        </w:r>
      </w:ins>
      <w:r w:rsidRPr="00742EFD">
        <w:rPr>
          <w:rFonts w:ascii="Arial" w:hAnsi="Arial" w:cs="Arial"/>
          <w:sz w:val="22"/>
          <w:szCs w:val="22"/>
        </w:rPr>
        <w:t xml:space="preserve"> </w:t>
      </w:r>
      <w:del w:id="1684" w:author="David Bartel" w:date="2018-02-28T11:49:00Z">
        <w:r w:rsidRPr="00742EFD" w:rsidDel="008E38C1">
          <w:rPr>
            <w:rFonts w:ascii="Arial" w:hAnsi="Arial" w:cs="Arial"/>
            <w:sz w:val="22"/>
            <w:szCs w:val="22"/>
          </w:rPr>
          <w:delText>“</w:delText>
        </w:r>
      </w:del>
      <w:r w:rsidRPr="00742EFD">
        <w:rPr>
          <w:rFonts w:ascii="Arial" w:hAnsi="Arial" w:cs="Arial"/>
          <w:sz w:val="22"/>
          <w:szCs w:val="22"/>
        </w:rPr>
        <w:t>offset 7mer</w:t>
      </w:r>
      <w:del w:id="1685" w:author="David Bartel" w:date="2018-02-28T11:49:00Z">
        <w:r w:rsidRPr="00742EFD" w:rsidDel="008E38C1">
          <w:rPr>
            <w:rFonts w:ascii="Arial" w:hAnsi="Arial" w:cs="Arial"/>
            <w:sz w:val="22"/>
            <w:szCs w:val="22"/>
          </w:rPr>
          <w:delText>”</w:delText>
        </w:r>
      </w:del>
      <w:r w:rsidRPr="00742EFD">
        <w:rPr>
          <w:rFonts w:ascii="Arial" w:hAnsi="Arial" w:cs="Arial"/>
          <w:sz w:val="22"/>
          <w:szCs w:val="22"/>
        </w:rPr>
        <w:t xml:space="preserve"> </w:t>
      </w:r>
      <w:del w:id="1686" w:author="David Bartel" w:date="2018-02-28T11:50:00Z">
        <w:r w:rsidRPr="00742EFD" w:rsidDel="008E38C1">
          <w:rPr>
            <w:rFonts w:ascii="Arial" w:hAnsi="Arial" w:cs="Arial"/>
            <w:sz w:val="22"/>
            <w:szCs w:val="22"/>
          </w:rPr>
          <w:delText>site type with pairing from nt</w:delText>
        </w:r>
      </w:del>
      <w:ins w:id="1687" w:author="David Bartel" w:date="2018-02-28T11:50:00Z">
        <w:r w:rsidR="008E38C1" w:rsidRPr="00742EFD">
          <w:rPr>
            <w:rFonts w:ascii="Arial" w:hAnsi="Arial" w:cs="Arial"/>
            <w:sz w:val="22"/>
            <w:szCs w:val="22"/>
          </w:rPr>
          <w:t>(which pairs to miRNA nucleotides</w:t>
        </w:r>
      </w:ins>
      <w:r w:rsidRPr="00742EFD">
        <w:rPr>
          <w:rFonts w:ascii="Arial" w:hAnsi="Arial" w:cs="Arial"/>
          <w:sz w:val="22"/>
          <w:szCs w:val="22"/>
        </w:rPr>
        <w:t xml:space="preserve"> 3–9</w:t>
      </w:r>
      <w:ins w:id="1688" w:author="David Bartel" w:date="2018-02-28T11:50:00Z">
        <w:r w:rsidR="008E38C1" w:rsidRPr="00742EFD">
          <w:rPr>
            <w:rFonts w:ascii="Arial" w:hAnsi="Arial" w:cs="Arial"/>
            <w:sz w:val="22"/>
            <w:szCs w:val="22"/>
          </w:rPr>
          <w:t>)</w:t>
        </w:r>
      </w:ins>
      <w:r w:rsidRPr="00742EFD">
        <w:rPr>
          <w:rFonts w:ascii="Arial" w:hAnsi="Arial" w:cs="Arial"/>
          <w:sz w:val="22"/>
          <w:szCs w:val="22"/>
        </w:rPr>
        <w:t xml:space="preserve">, as well as four context-dependent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(CDNST)</w:t>
      </w:r>
      <w:ins w:id="1689" w:author="David Bartel" w:date="2018-02-28T11:50:00Z">
        <w:r w:rsidR="008E38C1" w:rsidRPr="00742EFD">
          <w:rPr>
            <w:rFonts w:ascii="Arial" w:hAnsi="Arial" w:cs="Arial"/>
            <w:sz w:val="22"/>
            <w:szCs w:val="22"/>
          </w:rPr>
          <w:t xml:space="preserve"> are </w:t>
        </w:r>
      </w:ins>
      <w:ins w:id="1690" w:author="David Bartel" w:date="2018-02-28T11:52:00Z">
        <w:r w:rsidR="008E38C1" w:rsidRPr="00742EFD">
          <w:rPr>
            <w:rFonts w:ascii="Arial" w:hAnsi="Arial" w:cs="Arial"/>
            <w:sz w:val="22"/>
            <w:szCs w:val="22"/>
          </w:rPr>
          <w:t xml:space="preserve">proposed to </w:t>
        </w:r>
      </w:ins>
      <w:ins w:id="1691" w:author="David Bartel" w:date="2018-02-28T17:01:00Z">
        <w:r w:rsidR="00202D10" w:rsidRPr="00742EFD">
          <w:rPr>
            <w:rFonts w:ascii="Arial" w:hAnsi="Arial" w:cs="Arial"/>
            <w:sz w:val="22"/>
            <w:szCs w:val="22"/>
          </w:rPr>
          <w:t xml:space="preserve">substantially </w:t>
        </w:r>
      </w:ins>
      <w:ins w:id="1692" w:author="David Bartel" w:date="2018-02-28T11:52:00Z">
        <w:r w:rsidR="008E38C1" w:rsidRPr="00742EFD">
          <w:rPr>
            <w:rFonts w:ascii="Arial" w:hAnsi="Arial" w:cs="Arial"/>
            <w:sz w:val="22"/>
            <w:szCs w:val="22"/>
          </w:rPr>
          <w:t>extend the scope of miRNA–mRNA regulatory interactions</w:t>
        </w:r>
      </w:ins>
      <w:ins w:id="1693" w:author="David Bartel" w:date="2018-02-28T11:53:00Z">
        <w:r w:rsidR="008E38C1" w:rsidRPr="00742EFD">
          <w:rPr>
            <w:rFonts w:ascii="Arial" w:hAnsi="Arial" w:cs="Arial"/>
            <w:sz w:val="22"/>
            <w:szCs w:val="22"/>
          </w:rPr>
          <w:fldChar w:fldCharType="begin"/>
        </w:r>
        <w:r w:rsidR="008E38C1"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008E38C1" w:rsidRPr="00742EFD">
          <w:rPr>
            <w:rFonts w:ascii="Arial" w:hAnsi="Arial" w:cs="Arial"/>
            <w:sz w:val="22"/>
            <w:szCs w:val="22"/>
          </w:rPr>
          <w:fldChar w:fldCharType="separate"/>
        </w:r>
        <w:r w:rsidR="008E38C1" w:rsidRPr="00742EFD">
          <w:rPr>
            <w:rFonts w:ascii="Arial" w:hAnsi="Arial" w:cs="Arial"/>
            <w:sz w:val="22"/>
            <w:szCs w:val="22"/>
          </w:rPr>
          <w:t>{Kim:2016bo}</w:t>
        </w:r>
        <w:r w:rsidR="008E38C1" w:rsidRPr="00742EFD">
          <w:rPr>
            <w:rFonts w:ascii="Arial" w:hAnsi="Arial" w:cs="Arial"/>
            <w:sz w:val="22"/>
            <w:szCs w:val="22"/>
          </w:rPr>
          <w:fldChar w:fldCharType="end"/>
        </w:r>
      </w:ins>
      <w:r w:rsidRPr="00742EFD">
        <w:rPr>
          <w:rFonts w:ascii="Arial" w:hAnsi="Arial" w:cs="Arial"/>
          <w:sz w:val="22"/>
          <w:szCs w:val="22"/>
        </w:rPr>
        <w:t xml:space="preserve">. </w:t>
      </w:r>
      <w:ins w:id="1694" w:author="David Bartel" w:date="2018-02-28T16:34:00Z">
        <w:r w:rsidR="00491ABA" w:rsidRPr="00742EFD">
          <w:rPr>
            <w:rFonts w:ascii="Arial" w:hAnsi="Arial" w:cs="Arial"/>
            <w:sz w:val="22"/>
            <w:szCs w:val="22"/>
          </w:rPr>
          <w:t xml:space="preserve"> </w:t>
        </w:r>
      </w:ins>
      <w:del w:id="1695" w:author="David Bartel" w:date="2018-02-28T11:53:00Z">
        <w:r w:rsidRPr="00742EFD" w:rsidDel="00D35787">
          <w:rPr>
            <w:rFonts w:ascii="Arial" w:hAnsi="Arial" w:cs="Arial"/>
            <w:sz w:val="22"/>
            <w:szCs w:val="22"/>
          </w:rPr>
          <w:delText xml:space="preserve">Upon assigning </w:delText>
        </w:r>
        <w:r w:rsidRPr="00742EFD" w:rsidDel="00D35787">
          <w:rPr>
            <w:rFonts w:ascii="Arial" w:hAnsi="Arial" w:cs="Arial"/>
            <w:i/>
            <w:sz w:val="22"/>
            <w:szCs w:val="22"/>
          </w:rPr>
          <w:delText>K</w:delText>
        </w:r>
        <w:r w:rsidRPr="00742EFD" w:rsidDel="00D35787">
          <w:rPr>
            <w:rFonts w:ascii="Arial" w:hAnsi="Arial" w:cs="Arial"/>
            <w:sz w:val="22"/>
            <w:szCs w:val="22"/>
            <w:vertAlign w:val="subscript"/>
          </w:rPr>
          <w:delText>D</w:delText>
        </w:r>
        <w:r w:rsidRPr="00742EFD" w:rsidDel="00D35787">
          <w:rPr>
            <w:rFonts w:ascii="Arial" w:hAnsi="Arial" w:cs="Arial"/>
            <w:sz w:val="22"/>
            <w:szCs w:val="22"/>
          </w:rPr>
          <w:delText xml:space="preserve"> values according to these site type–categories (and not the </w:delText>
        </w:r>
        <w:r w:rsidRPr="00742EFD" w:rsidDel="00D35787">
          <w:rPr>
            <w:rFonts w:ascii="Arial" w:hAnsi="Arial" w:cs="Arial"/>
            <w:i/>
            <w:sz w:val="22"/>
            <w:szCs w:val="22"/>
          </w:rPr>
          <w:delText>de novo</w:delText>
        </w:r>
        <w:r w:rsidRPr="00742EFD" w:rsidDel="00D35787">
          <w:rPr>
            <w:rFonts w:ascii="Arial" w:hAnsi="Arial" w:cs="Arial"/>
            <w:sz w:val="22"/>
            <w:szCs w:val="22"/>
          </w:rPr>
          <w:delText xml:space="preserve"> list previously described), w</w:delText>
        </w:r>
      </w:del>
      <w:ins w:id="1696" w:author="David Bartel" w:date="2018-02-28T11:53:00Z">
        <w:r w:rsidR="00D35787" w:rsidRPr="00742EFD">
          <w:rPr>
            <w:rFonts w:ascii="Arial" w:hAnsi="Arial" w:cs="Arial"/>
            <w:sz w:val="22"/>
            <w:szCs w:val="22"/>
          </w:rPr>
          <w:t>W</w:t>
        </w:r>
      </w:ins>
      <w:r w:rsidRPr="00742EFD">
        <w:rPr>
          <w:rFonts w:ascii="Arial" w:hAnsi="Arial" w:cs="Arial"/>
          <w:sz w:val="22"/>
          <w:szCs w:val="22"/>
        </w:rPr>
        <w:t xml:space="preserve">e </w:t>
      </w:r>
      <w:del w:id="1697" w:author="David Bartel" w:date="2018-02-28T11:54:00Z">
        <w:r w:rsidRPr="00742EFD" w:rsidDel="00D35787">
          <w:rPr>
            <w:rFonts w:ascii="Arial" w:hAnsi="Arial" w:cs="Arial"/>
            <w:sz w:val="22"/>
            <w:szCs w:val="22"/>
          </w:rPr>
          <w:delText xml:space="preserve">find </w:delText>
        </w:r>
      </w:del>
      <w:ins w:id="1698" w:author="David Bartel" w:date="2018-02-28T11:54:00Z">
        <w:r w:rsidR="00D35787" w:rsidRPr="00742EFD">
          <w:rPr>
            <w:rFonts w:ascii="Arial" w:hAnsi="Arial" w:cs="Arial"/>
            <w:sz w:val="22"/>
            <w:szCs w:val="22"/>
          </w:rPr>
          <w:t xml:space="preserve">found </w:t>
        </w:r>
      </w:ins>
      <w:r w:rsidRPr="00742EFD">
        <w:rPr>
          <w:rFonts w:ascii="Arial" w:hAnsi="Arial" w:cs="Arial"/>
          <w:sz w:val="22"/>
          <w:szCs w:val="22"/>
        </w:rPr>
        <w:t xml:space="preserve">no </w:t>
      </w:r>
      <w:ins w:id="1699" w:author="David Bartel" w:date="2018-02-28T16:41:00Z">
        <w:r w:rsidR="00FF3985" w:rsidRPr="00742EFD">
          <w:rPr>
            <w:rFonts w:ascii="Arial" w:hAnsi="Arial" w:cs="Arial"/>
            <w:sz w:val="22"/>
            <w:szCs w:val="22"/>
          </w:rPr>
          <w:t xml:space="preserve">general </w:t>
        </w:r>
      </w:ins>
      <w:del w:id="1700" w:author="David Bartel" w:date="2018-02-28T11:54:00Z">
        <w:r w:rsidRPr="00742EFD" w:rsidDel="00D35787">
          <w:rPr>
            <w:rFonts w:ascii="Arial" w:hAnsi="Arial" w:cs="Arial"/>
            <w:sz w:val="22"/>
            <w:szCs w:val="22"/>
          </w:rPr>
          <w:delText>strong evidence</w:delText>
        </w:r>
      </w:del>
      <w:ins w:id="1701" w:author="David Bartel" w:date="2018-02-28T11:54:00Z">
        <w:r w:rsidR="00D35787" w:rsidRPr="00742EFD">
          <w:rPr>
            <w:rFonts w:ascii="Arial" w:hAnsi="Arial" w:cs="Arial"/>
            <w:sz w:val="22"/>
            <w:szCs w:val="22"/>
          </w:rPr>
          <w:t>support</w:t>
        </w:r>
      </w:ins>
      <w:r w:rsidRPr="00742EFD">
        <w:rPr>
          <w:rFonts w:ascii="Arial" w:hAnsi="Arial" w:cs="Arial"/>
          <w:sz w:val="22"/>
          <w:szCs w:val="22"/>
        </w:rPr>
        <w:t xml:space="preserve"> for the offset 7mer site</w:t>
      </w:r>
      <w:del w:id="1702" w:author="David Bartel" w:date="2018-02-28T11:54:00Z">
        <w:r w:rsidRPr="00742EFD" w:rsidDel="00D35787">
          <w:rPr>
            <w:rFonts w:ascii="Arial" w:hAnsi="Arial" w:cs="Arial"/>
            <w:sz w:val="22"/>
            <w:szCs w:val="22"/>
          </w:rPr>
          <w:delText xml:space="preserve"> type</w:delText>
        </w:r>
      </w:del>
      <w:r w:rsidRPr="00742EFD">
        <w:rPr>
          <w:rFonts w:ascii="Arial" w:hAnsi="Arial" w:cs="Arial"/>
          <w:sz w:val="22"/>
          <w:szCs w:val="22"/>
        </w:rPr>
        <w:t xml:space="preserve">, as the relative binding </w:t>
      </w:r>
      <w:del w:id="1703" w:author="David Bartel" w:date="2018-02-28T16:33:00Z">
        <w:r w:rsidRPr="00742EFD" w:rsidDel="00491ABA">
          <w:rPr>
            <w:rFonts w:ascii="Arial" w:hAnsi="Arial" w:cs="Arial"/>
            <w:sz w:val="22"/>
            <w:szCs w:val="22"/>
          </w:rPr>
          <w:delText xml:space="preserve">difference </w:delText>
        </w:r>
      </w:del>
      <w:del w:id="1704" w:author="David Bartel" w:date="2018-02-28T16:35:00Z">
        <w:r w:rsidRPr="00742EFD" w:rsidDel="00491ABA">
          <w:rPr>
            <w:rFonts w:ascii="Arial" w:hAnsi="Arial" w:cs="Arial"/>
            <w:sz w:val="22"/>
            <w:szCs w:val="22"/>
          </w:rPr>
          <w:delText xml:space="preserve">between it </w:delText>
        </w:r>
      </w:del>
      <w:ins w:id="1705" w:author="David Bartel" w:date="2018-02-28T16:35:00Z">
        <w:r w:rsidR="00491ABA" w:rsidRPr="00742EFD">
          <w:rPr>
            <w:rFonts w:ascii="Arial" w:hAnsi="Arial" w:cs="Arial"/>
            <w:sz w:val="22"/>
            <w:szCs w:val="22"/>
          </w:rPr>
          <w:t xml:space="preserve">conferred by this site </w:t>
        </w:r>
      </w:ins>
      <w:del w:id="1706" w:author="Sean E. McGeary" w:date="2018-04-21T15:35:00Z">
        <w:r w:rsidRPr="00742EFD" w:rsidDel="00D316A7">
          <w:rPr>
            <w:rFonts w:ascii="Arial" w:hAnsi="Arial" w:cs="Arial"/>
            <w:sz w:val="22"/>
            <w:szCs w:val="22"/>
          </w:rPr>
          <w:delText xml:space="preserve">and </w:delText>
        </w:r>
      </w:del>
      <w:ins w:id="1707" w:author="Sean E. McGeary" w:date="2018-04-21T15:35:00Z">
        <w:r w:rsidR="00D316A7">
          <w:rPr>
            <w:rFonts w:ascii="Arial" w:hAnsi="Arial" w:cs="Arial"/>
            <w:sz w:val="22"/>
            <w:szCs w:val="22"/>
          </w:rPr>
          <w:t>over</w:t>
        </w:r>
        <w:r w:rsidR="00D316A7" w:rsidRPr="00742EFD">
          <w:rPr>
            <w:rFonts w:ascii="Arial" w:hAnsi="Arial" w:cs="Arial"/>
            <w:sz w:val="22"/>
            <w:szCs w:val="22"/>
          </w:rPr>
          <w:t xml:space="preserve"> </w:t>
        </w:r>
      </w:ins>
      <w:r w:rsidRPr="00742EFD">
        <w:rPr>
          <w:rFonts w:ascii="Arial" w:hAnsi="Arial" w:cs="Arial"/>
          <w:sz w:val="22"/>
          <w:szCs w:val="22"/>
        </w:rPr>
        <w:t xml:space="preserve">the </w:t>
      </w:r>
      <w:ins w:id="1708" w:author="David Bartel" w:date="2018-02-28T16:34:00Z">
        <w:r w:rsidR="00491ABA" w:rsidRPr="00742EFD">
          <w:rPr>
            <w:rFonts w:ascii="Arial" w:hAnsi="Arial" w:cs="Arial"/>
            <w:sz w:val="22"/>
            <w:szCs w:val="22"/>
          </w:rPr>
          <w:t xml:space="preserve">canonical </w:t>
        </w:r>
      </w:ins>
      <w:r w:rsidRPr="00742EFD">
        <w:rPr>
          <w:rFonts w:ascii="Arial" w:hAnsi="Arial" w:cs="Arial"/>
          <w:sz w:val="22"/>
          <w:szCs w:val="22"/>
        </w:rPr>
        <w:t>6mer-m8</w:t>
      </w:r>
      <w:ins w:id="1709" w:author="David Bartel" w:date="2018-02-28T16:34:00Z">
        <w:r w:rsidR="00491ABA" w:rsidRPr="00742EFD">
          <w:rPr>
            <w:rFonts w:ascii="Arial" w:hAnsi="Arial" w:cs="Arial"/>
            <w:sz w:val="22"/>
            <w:szCs w:val="22"/>
          </w:rPr>
          <w:t xml:space="preserve"> nested within it</w:t>
        </w:r>
      </w:ins>
      <w:r w:rsidRPr="00742EFD">
        <w:rPr>
          <w:rFonts w:ascii="Arial" w:hAnsi="Arial" w:cs="Arial"/>
          <w:sz w:val="22"/>
          <w:szCs w:val="22"/>
        </w:rPr>
        <w:t xml:space="preserve"> ranged between 0.52 and 1.</w:t>
      </w:r>
      <w:del w:id="1710" w:author="Sean E. McGeary" w:date="2018-04-21T15:38:00Z">
        <w:r w:rsidRPr="00742EFD" w:rsidDel="00D00B7A">
          <w:rPr>
            <w:rFonts w:ascii="Arial" w:hAnsi="Arial" w:cs="Arial"/>
            <w:sz w:val="22"/>
            <w:szCs w:val="22"/>
          </w:rPr>
          <w:delText>45</w:delText>
        </w:r>
      </w:del>
      <w:ins w:id="1711" w:author="Sean E. McGeary" w:date="2018-04-21T15:38:00Z">
        <w:r w:rsidR="00D00B7A">
          <w:rPr>
            <w:rFonts w:ascii="Arial" w:hAnsi="Arial" w:cs="Arial"/>
            <w:sz w:val="22"/>
            <w:szCs w:val="22"/>
          </w:rPr>
          <w:t>61</w:t>
        </w:r>
      </w:ins>
      <w:r w:rsidRPr="00742EFD">
        <w:rPr>
          <w:rFonts w:ascii="Arial" w:hAnsi="Arial" w:cs="Arial"/>
          <w:sz w:val="22"/>
          <w:szCs w:val="22"/>
        </w:rPr>
        <w:t xml:space="preserve">–fold </w:t>
      </w:r>
      <w:commentRangeStart w:id="1712"/>
      <w:r w:rsidRPr="00742EFD">
        <w:rPr>
          <w:rFonts w:ascii="Arial" w:hAnsi="Arial" w:cs="Arial"/>
          <w:sz w:val="22"/>
          <w:szCs w:val="22"/>
        </w:rPr>
        <w:t>(</w:t>
      </w:r>
      <w:ins w:id="1713" w:author="David Bartel" w:date="2018-02-28T16:54:00Z">
        <w:r w:rsidR="008036C0" w:rsidRPr="00742EFD">
          <w:rPr>
            <w:rFonts w:ascii="Arial" w:hAnsi="Arial" w:cs="Arial"/>
            <w:sz w:val="22"/>
            <w:szCs w:val="22"/>
          </w:rPr>
          <w:t>f</w:t>
        </w:r>
      </w:ins>
      <w:del w:id="1714" w:author="David Bartel" w:date="2018-02-28T16:54:00Z">
        <w:r w:rsidRPr="00742EFD" w:rsidDel="008036C0">
          <w:rPr>
            <w:rFonts w:ascii="Arial" w:hAnsi="Arial" w:cs="Arial"/>
            <w:sz w:val="22"/>
            <w:szCs w:val="22"/>
          </w:rPr>
          <w:delText>F</w:delText>
        </w:r>
      </w:del>
      <w:r w:rsidRPr="00742EFD">
        <w:rPr>
          <w:rFonts w:ascii="Arial" w:hAnsi="Arial" w:cs="Arial"/>
          <w:sz w:val="22"/>
          <w:szCs w:val="22"/>
        </w:rPr>
        <w:t>ig</w:t>
      </w:r>
      <w:ins w:id="1715" w:author="David Bartel" w:date="2018-03-25T12:27:00Z">
        <w:r w:rsidR="00C10FE9" w:rsidRPr="00742EFD">
          <w:rPr>
            <w:rFonts w:ascii="Arial" w:hAnsi="Arial" w:cs="Arial"/>
            <w:sz w:val="22"/>
            <w:szCs w:val="22"/>
          </w:rPr>
          <w:t>.</w:t>
        </w:r>
      </w:ins>
      <w:del w:id="1716"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del w:id="1717" w:author="David Bartel" w:date="2018-03-27T21:08:00Z">
        <w:r w:rsidRPr="00742EFD" w:rsidDel="008920BA">
          <w:rPr>
            <w:rFonts w:ascii="Arial" w:hAnsi="Arial" w:cs="Arial"/>
            <w:sz w:val="22"/>
            <w:szCs w:val="22"/>
          </w:rPr>
          <w:delText>S2iB</w:delText>
        </w:r>
      </w:del>
      <w:ins w:id="1718" w:author="David Bartel" w:date="2018-03-27T21:08:00Z">
        <w:r w:rsidR="008920BA" w:rsidRPr="00742EFD">
          <w:rPr>
            <w:rFonts w:ascii="Arial" w:hAnsi="Arial" w:cs="Arial"/>
            <w:sz w:val="22"/>
            <w:szCs w:val="22"/>
          </w:rPr>
          <w:t>S2A</w:t>
        </w:r>
      </w:ins>
      <w:r w:rsidRPr="00742EFD">
        <w:rPr>
          <w:rFonts w:ascii="Arial" w:hAnsi="Arial" w:cs="Arial"/>
          <w:sz w:val="22"/>
          <w:szCs w:val="22"/>
        </w:rPr>
        <w:t xml:space="preserve">–F). </w:t>
      </w:r>
      <w:ins w:id="1719" w:author="David Bartel" w:date="2018-02-28T16:35:00Z">
        <w:r w:rsidR="00491ABA" w:rsidRPr="00742EFD">
          <w:rPr>
            <w:rFonts w:ascii="Arial" w:hAnsi="Arial" w:cs="Arial"/>
            <w:sz w:val="22"/>
            <w:szCs w:val="22"/>
          </w:rPr>
          <w:t xml:space="preserve"> </w:t>
        </w:r>
      </w:ins>
      <w:commentRangeEnd w:id="1712"/>
      <w:r w:rsidR="002326C5">
        <w:rPr>
          <w:rStyle w:val="CommentReference"/>
          <w:rFonts w:eastAsiaTheme="minorHAnsi"/>
        </w:rPr>
        <w:commentReference w:id="1712"/>
      </w:r>
      <w:ins w:id="1720" w:author="David Bartel" w:date="2018-02-28T16:36:00Z">
        <w:r w:rsidR="00DA041C" w:rsidRPr="00742EFD">
          <w:rPr>
            <w:rFonts w:ascii="Arial" w:hAnsi="Arial" w:cs="Arial"/>
            <w:sz w:val="22"/>
            <w:szCs w:val="22"/>
          </w:rPr>
          <w:t xml:space="preserve">Among the four CDNST site types, </w:t>
        </w:r>
      </w:ins>
      <w:del w:id="1721" w:author="David Bartel" w:date="2018-02-28T16:38:00Z">
        <w:r w:rsidRPr="00742EFD" w:rsidDel="00DA041C">
          <w:rPr>
            <w:rFonts w:ascii="Arial" w:hAnsi="Arial" w:cs="Arial"/>
            <w:sz w:val="22"/>
            <w:szCs w:val="22"/>
          </w:rPr>
          <w:delText xml:space="preserve">In addition, we find that the CDNSTs do not constitute classes of site types with broad predictive power: while </w:delText>
        </w:r>
      </w:del>
      <w:r w:rsidRPr="00742EFD">
        <w:rPr>
          <w:rFonts w:ascii="Arial" w:hAnsi="Arial" w:cs="Arial"/>
          <w:sz w:val="22"/>
          <w:szCs w:val="22"/>
        </w:rPr>
        <w:t xml:space="preserve">CDNST 1 (equivalent to the 5mer-m2.6) </w:t>
      </w:r>
      <w:ins w:id="1722" w:author="David Bartel" w:date="2018-02-28T16:40:00Z">
        <w:r w:rsidR="00DA041C" w:rsidRPr="00742EFD">
          <w:rPr>
            <w:rFonts w:ascii="Arial" w:hAnsi="Arial" w:cs="Arial"/>
            <w:sz w:val="22"/>
            <w:szCs w:val="22"/>
          </w:rPr>
          <w:t xml:space="preserve">was selected in our </w:t>
        </w:r>
        <w:r w:rsidR="00DA041C" w:rsidRPr="00742EFD">
          <w:rPr>
            <w:rFonts w:ascii="Arial" w:hAnsi="Arial" w:cs="Arial"/>
            <w:i/>
            <w:sz w:val="22"/>
            <w:szCs w:val="22"/>
          </w:rPr>
          <w:t>de novo</w:t>
        </w:r>
        <w:r w:rsidR="00DA041C" w:rsidRPr="00742EFD">
          <w:rPr>
            <w:rFonts w:ascii="Arial" w:hAnsi="Arial" w:cs="Arial"/>
            <w:sz w:val="22"/>
            <w:szCs w:val="22"/>
          </w:rPr>
          <w:t xml:space="preserve"> </w:t>
        </w:r>
      </w:ins>
      <w:ins w:id="1723" w:author="David Bartel" w:date="2018-02-28T16:41:00Z">
        <w:r w:rsidR="00FF3985" w:rsidRPr="00742EFD">
          <w:rPr>
            <w:rFonts w:ascii="Arial" w:hAnsi="Arial" w:cs="Arial"/>
            <w:sz w:val="22"/>
            <w:szCs w:val="22"/>
          </w:rPr>
          <w:t xml:space="preserve">identification of </w:t>
        </w:r>
      </w:ins>
      <w:del w:id="1724" w:author="David Bartel" w:date="2018-02-28T16:42:00Z">
        <w:r w:rsidRPr="00742EFD" w:rsidDel="00FF3985">
          <w:rPr>
            <w:rFonts w:ascii="Arial" w:hAnsi="Arial" w:cs="Arial"/>
            <w:sz w:val="22"/>
            <w:szCs w:val="22"/>
          </w:rPr>
          <w:delText xml:space="preserve">with </w:delText>
        </w:r>
      </w:del>
      <w:r w:rsidRPr="00742EFD">
        <w:rPr>
          <w:rFonts w:ascii="Arial" w:hAnsi="Arial" w:cs="Arial"/>
          <w:sz w:val="22"/>
          <w:szCs w:val="22"/>
        </w:rPr>
        <w:t xml:space="preserve">let-7a </w:t>
      </w:r>
      <w:ins w:id="1725" w:author="David Bartel" w:date="2018-02-28T16:42:00Z">
        <w:r w:rsidR="00FF3985" w:rsidRPr="00742EFD">
          <w:rPr>
            <w:rFonts w:ascii="Arial" w:hAnsi="Arial" w:cs="Arial"/>
            <w:sz w:val="22"/>
            <w:szCs w:val="22"/>
          </w:rPr>
          <w:t xml:space="preserve">and miR-1 sites, where it conferred </w:t>
        </w:r>
      </w:ins>
      <w:del w:id="1726" w:author="David Bartel" w:date="2018-02-28T16:44:00Z">
        <w:r w:rsidRPr="00742EFD" w:rsidDel="00FF3985">
          <w:rPr>
            <w:rFonts w:ascii="Arial" w:hAnsi="Arial" w:cs="Arial"/>
            <w:sz w:val="22"/>
            <w:szCs w:val="22"/>
          </w:rPr>
          <w:delText xml:space="preserve">exhibits </w:delText>
        </w:r>
      </w:del>
      <w:r w:rsidRPr="00742EFD">
        <w:rPr>
          <w:rFonts w:ascii="Arial" w:hAnsi="Arial" w:cs="Arial"/>
          <w:sz w:val="22"/>
          <w:szCs w:val="22"/>
        </w:rPr>
        <w:t>8.7</w:t>
      </w:r>
      <w:ins w:id="1727" w:author="David Bartel" w:date="2018-02-28T16:44:00Z">
        <w:r w:rsidR="00FF3985" w:rsidRPr="00742EFD">
          <w:rPr>
            <w:rFonts w:ascii="Arial" w:hAnsi="Arial" w:cs="Arial"/>
            <w:sz w:val="22"/>
            <w:szCs w:val="22"/>
          </w:rPr>
          <w:t>- and 3.</w:t>
        </w:r>
        <w:r w:rsidR="00FF3985" w:rsidRPr="00742EFD">
          <w:rPr>
            <w:rFonts w:ascii="Arial" w:hAnsi="Arial" w:cs="Arial"/>
            <w:sz w:val="22"/>
            <w:szCs w:val="22"/>
            <w:highlight w:val="yellow"/>
            <w:rPrChange w:id="1728" w:author="David Bartel" w:date="2018-02-28T16:52:00Z">
              <w:rPr>
                <w:rFonts w:ascii="Arial" w:hAnsi="Arial"/>
                <w:sz w:val="22"/>
                <w:szCs w:val="22"/>
              </w:rPr>
            </w:rPrChange>
          </w:rPr>
          <w:t>X</w:t>
        </w:r>
        <w:r w:rsidR="00FF3985" w:rsidRPr="00742EFD">
          <w:rPr>
            <w:rFonts w:ascii="Arial" w:hAnsi="Arial" w:cs="Arial"/>
            <w:sz w:val="22"/>
            <w:szCs w:val="22"/>
          </w:rPr>
          <w:t>-</w:t>
        </w:r>
      </w:ins>
      <w:del w:id="1729" w:author="David Bartel" w:date="2018-02-28T16:44:00Z">
        <w:r w:rsidRPr="00742EFD" w:rsidDel="00FF3985">
          <w:rPr>
            <w:rFonts w:ascii="Arial" w:hAnsi="Arial" w:cs="Arial"/>
            <w:sz w:val="22"/>
            <w:szCs w:val="22"/>
          </w:rPr>
          <w:delText>–</w:delText>
        </w:r>
      </w:del>
      <w:r w:rsidRPr="00742EFD">
        <w:rPr>
          <w:rFonts w:ascii="Arial" w:hAnsi="Arial" w:cs="Arial"/>
          <w:sz w:val="22"/>
          <w:szCs w:val="22"/>
        </w:rPr>
        <w:t xml:space="preserve">fold greater affinity </w:t>
      </w:r>
      <w:del w:id="1730" w:author="David Bartel" w:date="2018-02-28T16:45:00Z">
        <w:r w:rsidRPr="00742EFD" w:rsidDel="00FF3985">
          <w:rPr>
            <w:rFonts w:ascii="Arial" w:hAnsi="Arial" w:cs="Arial"/>
            <w:sz w:val="22"/>
            <w:szCs w:val="22"/>
          </w:rPr>
          <w:delText>than that of</w:delText>
        </w:r>
      </w:del>
      <w:ins w:id="1731" w:author="David Bartel" w:date="2018-02-28T16:45:00Z">
        <w:r w:rsidR="00FF3985" w:rsidRPr="00742EFD">
          <w:rPr>
            <w:rFonts w:ascii="Arial" w:hAnsi="Arial" w:cs="Arial"/>
            <w:sz w:val="22"/>
            <w:szCs w:val="22"/>
          </w:rPr>
          <w:t>over</w:t>
        </w:r>
      </w:ins>
      <w:r w:rsidRPr="00742EFD">
        <w:rPr>
          <w:rFonts w:ascii="Arial" w:hAnsi="Arial" w:cs="Arial"/>
          <w:sz w:val="22"/>
          <w:szCs w:val="22"/>
        </w:rPr>
        <w:t xml:space="preserve"> no site–containing reads, </w:t>
      </w:r>
      <w:ins w:id="1732" w:author="David Bartel" w:date="2018-02-28T16:45:00Z">
        <w:r w:rsidR="00FF3985" w:rsidRPr="00742EFD">
          <w:rPr>
            <w:rFonts w:ascii="Arial" w:hAnsi="Arial" w:cs="Arial"/>
            <w:sz w:val="22"/>
            <w:szCs w:val="22"/>
          </w:rPr>
          <w:t>respectively</w:t>
        </w:r>
      </w:ins>
      <w:ins w:id="1733" w:author="David Bartel" w:date="2018-02-28T16:48:00Z">
        <w:r w:rsidR="00B54FF1" w:rsidRPr="00742EFD">
          <w:rPr>
            <w:rFonts w:ascii="Arial" w:hAnsi="Arial" w:cs="Arial"/>
            <w:sz w:val="22"/>
            <w:szCs w:val="22"/>
          </w:rPr>
          <w:t xml:space="preserve"> (Fig. 1G)</w:t>
        </w:r>
      </w:ins>
      <w:ins w:id="1734" w:author="David Bartel" w:date="2018-02-28T16:45:00Z">
        <w:r w:rsidR="00FF3985" w:rsidRPr="00742EFD">
          <w:rPr>
            <w:rFonts w:ascii="Arial" w:hAnsi="Arial" w:cs="Arial"/>
            <w:sz w:val="22"/>
            <w:szCs w:val="22"/>
          </w:rPr>
          <w:t xml:space="preserve">.  </w:t>
        </w:r>
      </w:ins>
      <w:ins w:id="1735" w:author="David Bartel" w:date="2018-02-28T16:46:00Z">
        <w:r w:rsidR="00B54FF1" w:rsidRPr="00742EFD">
          <w:rPr>
            <w:rFonts w:ascii="Arial" w:hAnsi="Arial" w:cs="Arial"/>
            <w:sz w:val="22"/>
            <w:szCs w:val="22"/>
          </w:rPr>
          <w:t xml:space="preserve">However, for other miRNAs it </w:t>
        </w:r>
      </w:ins>
      <w:ins w:id="1736" w:author="David Bartel" w:date="2018-02-28T16:47:00Z">
        <w:r w:rsidR="00B54FF1" w:rsidRPr="00742EFD">
          <w:rPr>
            <w:rFonts w:ascii="Arial" w:hAnsi="Arial" w:cs="Arial"/>
            <w:sz w:val="22"/>
            <w:szCs w:val="22"/>
          </w:rPr>
          <w:t xml:space="preserve">was associated </w:t>
        </w:r>
        <w:r w:rsidR="008036C0" w:rsidRPr="00742EFD">
          <w:rPr>
            <w:rFonts w:ascii="Arial" w:hAnsi="Arial" w:cs="Arial"/>
            <w:sz w:val="22"/>
            <w:szCs w:val="22"/>
          </w:rPr>
          <w:t>with less activity, as were the</w:t>
        </w:r>
      </w:ins>
      <w:ins w:id="1737" w:author="David Bartel" w:date="2018-02-28T16:46:00Z">
        <w:r w:rsidR="00B54FF1" w:rsidRPr="00742EFD">
          <w:rPr>
            <w:rFonts w:ascii="Arial" w:hAnsi="Arial" w:cs="Arial"/>
            <w:sz w:val="22"/>
            <w:szCs w:val="22"/>
          </w:rPr>
          <w:t xml:space="preserve"> </w:t>
        </w:r>
      </w:ins>
      <w:del w:id="1738" w:author="David Bartel" w:date="2018-02-28T16:53:00Z">
        <w:r w:rsidRPr="00742EFD" w:rsidDel="008036C0">
          <w:rPr>
            <w:rFonts w:ascii="Arial" w:hAnsi="Arial" w:cs="Arial"/>
            <w:sz w:val="22"/>
            <w:szCs w:val="22"/>
          </w:rPr>
          <w:delText xml:space="preserve">all </w:delText>
        </w:r>
      </w:del>
      <w:r w:rsidRPr="00742EFD">
        <w:rPr>
          <w:rFonts w:ascii="Arial" w:hAnsi="Arial" w:cs="Arial"/>
          <w:sz w:val="22"/>
          <w:szCs w:val="22"/>
        </w:rPr>
        <w:t>other CDNST</w:t>
      </w:r>
      <w:del w:id="1739" w:author="David Bartel" w:date="2018-02-28T16:52:00Z">
        <w:r w:rsidRPr="00742EFD" w:rsidDel="008036C0">
          <w:rPr>
            <w:rFonts w:ascii="Arial" w:hAnsi="Arial" w:cs="Arial"/>
            <w:sz w:val="22"/>
            <w:szCs w:val="22"/>
          </w:rPr>
          <w:delText>-and-</w:delText>
        </w:r>
      </w:del>
      <w:ins w:id="1740" w:author="David Bartel" w:date="2018-02-28T16:52:00Z">
        <w:r w:rsidR="008036C0" w:rsidRPr="00742EFD">
          <w:rPr>
            <w:rFonts w:ascii="Arial" w:hAnsi="Arial" w:cs="Arial"/>
            <w:sz w:val="22"/>
            <w:szCs w:val="22"/>
          </w:rPr>
          <w:t>–</w:t>
        </w:r>
      </w:ins>
      <w:r w:rsidRPr="00742EFD">
        <w:rPr>
          <w:rFonts w:ascii="Arial" w:hAnsi="Arial" w:cs="Arial"/>
          <w:sz w:val="22"/>
          <w:szCs w:val="22"/>
        </w:rPr>
        <w:t>miRNA combinations</w:t>
      </w:r>
      <w:ins w:id="1741" w:author="David Bartel" w:date="2018-02-28T16:54:00Z">
        <w:r w:rsidR="00C10FE9" w:rsidRPr="00742EFD">
          <w:rPr>
            <w:rFonts w:ascii="Arial" w:hAnsi="Arial" w:cs="Arial"/>
            <w:sz w:val="22"/>
            <w:szCs w:val="22"/>
          </w:rPr>
          <w:t xml:space="preserve"> (fig. </w:t>
        </w:r>
        <w:r w:rsidR="008036C0" w:rsidRPr="00742EFD">
          <w:rPr>
            <w:rFonts w:ascii="Arial" w:hAnsi="Arial" w:cs="Arial"/>
            <w:sz w:val="22"/>
            <w:szCs w:val="22"/>
          </w:rPr>
          <w:t>S</w:t>
        </w:r>
      </w:ins>
      <w:ins w:id="1742" w:author="David Bartel" w:date="2018-03-27T21:09:00Z">
        <w:r w:rsidR="008920BA" w:rsidRPr="00742EFD">
          <w:rPr>
            <w:rFonts w:ascii="Arial" w:hAnsi="Arial" w:cs="Arial"/>
            <w:sz w:val="22"/>
            <w:szCs w:val="22"/>
          </w:rPr>
          <w:t>2A</w:t>
        </w:r>
      </w:ins>
      <w:ins w:id="1743" w:author="David Bartel" w:date="2018-02-28T16:54:00Z">
        <w:r w:rsidR="008036C0" w:rsidRPr="00742EFD">
          <w:rPr>
            <w:rFonts w:ascii="Arial" w:hAnsi="Arial" w:cs="Arial"/>
            <w:sz w:val="22"/>
            <w:szCs w:val="22"/>
          </w:rPr>
          <w:t>–F)</w:t>
        </w:r>
      </w:ins>
      <w:del w:id="1744" w:author="David Bartel" w:date="2018-02-28T16:54:00Z">
        <w:r w:rsidRPr="00742EFD" w:rsidDel="008036C0">
          <w:rPr>
            <w:rFonts w:ascii="Arial" w:hAnsi="Arial" w:cs="Arial"/>
            <w:sz w:val="22"/>
            <w:szCs w:val="22"/>
          </w:rPr>
          <w:delText xml:space="preserve"> yielded values between 0.85 and 3.77 above no site–containing reads</w:delText>
        </w:r>
      </w:del>
      <w:r w:rsidRPr="00742EFD">
        <w:rPr>
          <w:rFonts w:ascii="Arial" w:hAnsi="Arial" w:cs="Arial"/>
          <w:sz w:val="22"/>
          <w:szCs w:val="22"/>
        </w:rPr>
        <w:t xml:space="preserve">. </w:t>
      </w:r>
    </w:p>
    <w:p w14:paraId="3CEF9658" w14:textId="195BE4A8" w:rsidR="004C68DF" w:rsidRPr="00742EFD" w:rsidRDefault="00202D10" w:rsidP="009E2BCA">
      <w:pPr>
        <w:spacing w:line="360" w:lineRule="auto"/>
        <w:ind w:firstLine="720"/>
        <w:rPr>
          <w:ins w:id="1745" w:author="David Bartel" w:date="2018-02-28T21:56:00Z"/>
          <w:rFonts w:ascii="Arial" w:hAnsi="Arial" w:cs="Arial"/>
          <w:sz w:val="22"/>
          <w:szCs w:val="22"/>
        </w:rPr>
      </w:pPr>
      <w:ins w:id="1746" w:author="David Bartel" w:date="2018-02-28T17:02:00Z">
        <w:r w:rsidRPr="00742EFD">
          <w:rPr>
            <w:rFonts w:ascii="Arial" w:hAnsi="Arial" w:cs="Arial"/>
            <w:sz w:val="22"/>
            <w:szCs w:val="22"/>
          </w:rPr>
          <w:t xml:space="preserve">Another </w:t>
        </w:r>
      </w:ins>
      <w:ins w:id="1747" w:author="David Bartel" w:date="2018-02-28T17:23:00Z">
        <w:r w:rsidR="00481EA5" w:rsidRPr="00742EFD">
          <w:rPr>
            <w:rFonts w:ascii="Arial" w:hAnsi="Arial" w:cs="Arial"/>
            <w:sz w:val="22"/>
            <w:szCs w:val="22"/>
          </w:rPr>
          <w:t xml:space="preserve">type of </w:t>
        </w:r>
      </w:ins>
      <w:ins w:id="1748" w:author="David Bartel" w:date="2018-02-28T17:02:00Z">
        <w:r w:rsidRPr="00742EFD">
          <w:rPr>
            <w:rFonts w:ascii="Arial" w:hAnsi="Arial" w:cs="Arial"/>
            <w:sz w:val="22"/>
            <w:szCs w:val="22"/>
          </w:rPr>
          <w:t>non</w:t>
        </w:r>
      </w:ins>
      <w:ins w:id="1749" w:author="David Bartel" w:date="2018-02-28T17:03:00Z">
        <w:r w:rsidRPr="00742EFD">
          <w:rPr>
            <w:rFonts w:ascii="Arial" w:hAnsi="Arial" w:cs="Arial"/>
            <w:sz w:val="22"/>
            <w:szCs w:val="22"/>
          </w:rPr>
          <w:t>-</w:t>
        </w:r>
      </w:ins>
      <w:ins w:id="1750" w:author="David Bartel" w:date="2018-02-28T17:02:00Z">
        <w:r w:rsidRPr="00742EFD">
          <w:rPr>
            <w:rFonts w:ascii="Arial" w:hAnsi="Arial" w:cs="Arial"/>
            <w:sz w:val="22"/>
            <w:szCs w:val="22"/>
          </w:rPr>
          <w:t xml:space="preserve">canonical site proposed to </w:t>
        </w:r>
      </w:ins>
      <w:ins w:id="1751" w:author="David Bartel" w:date="2018-02-28T17:12:00Z">
        <w:r w:rsidR="00D04ADB" w:rsidRPr="00742EFD">
          <w:rPr>
            <w:rFonts w:ascii="Arial" w:hAnsi="Arial" w:cs="Arial"/>
            <w:sz w:val="22"/>
            <w:szCs w:val="22"/>
          </w:rPr>
          <w:t xml:space="preserve">mediate widespread targeting is the </w:t>
        </w:r>
      </w:ins>
      <w:ins w:id="1752" w:author="David Bartel" w:date="2018-02-28T17:22:00Z">
        <w:r w:rsidR="00481EA5" w:rsidRPr="00742EFD">
          <w:rPr>
            <w:rFonts w:ascii="Arial" w:hAnsi="Arial" w:cs="Arial"/>
            <w:sz w:val="22"/>
            <w:szCs w:val="22"/>
          </w:rPr>
          <w:t>pivot</w:t>
        </w:r>
      </w:ins>
      <w:ins w:id="1753" w:author="David Bartel" w:date="2018-02-28T22:02:00Z">
        <w:r w:rsidR="004034C2" w:rsidRPr="00742EFD">
          <w:rPr>
            <w:rFonts w:ascii="Arial" w:hAnsi="Arial" w:cs="Arial"/>
            <w:sz w:val="22"/>
            <w:szCs w:val="22"/>
          </w:rPr>
          <w:t>–</w:t>
        </w:r>
      </w:ins>
      <w:ins w:id="1754" w:author="David Bartel" w:date="2018-02-28T17:22:00Z">
        <w:r w:rsidR="00481EA5" w:rsidRPr="00742EFD">
          <w:rPr>
            <w:rFonts w:ascii="Arial" w:hAnsi="Arial" w:cs="Arial"/>
            <w:sz w:val="22"/>
            <w:szCs w:val="22"/>
          </w:rPr>
          <w:t>bulge</w:t>
        </w:r>
      </w:ins>
      <w:ins w:id="1755" w:author="David Bartel" w:date="2018-02-28T17:12:00Z">
        <w:r w:rsidR="00D04ADB" w:rsidRPr="00742EFD">
          <w:rPr>
            <w:rFonts w:ascii="Arial" w:hAnsi="Arial" w:cs="Arial"/>
            <w:sz w:val="22"/>
            <w:szCs w:val="22"/>
          </w:rPr>
          <w:t xml:space="preserve"> site</w:t>
        </w:r>
      </w:ins>
      <w:ins w:id="1756" w:author="David Bartel" w:date="2018-02-28T17:23:00Z">
        <w:r w:rsidR="00481EA5" w:rsidRPr="00742EFD">
          <w:rPr>
            <w:rFonts w:ascii="Arial" w:hAnsi="Arial" w:cs="Arial"/>
            <w:sz w:val="22"/>
            <w:szCs w:val="22"/>
          </w:rPr>
          <w:fldChar w:fldCharType="begin"/>
        </w:r>
        <w:r w:rsidR="00481EA5"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481EA5" w:rsidRPr="00742EFD">
          <w:rPr>
            <w:rFonts w:ascii="Arial" w:hAnsi="Arial" w:cs="Arial"/>
            <w:sz w:val="22"/>
            <w:szCs w:val="22"/>
          </w:rPr>
          <w:fldChar w:fldCharType="separate"/>
        </w:r>
        <w:r w:rsidR="00481EA5" w:rsidRPr="00742EFD">
          <w:rPr>
            <w:rFonts w:ascii="Arial" w:hAnsi="Arial" w:cs="Arial"/>
            <w:sz w:val="22"/>
            <w:szCs w:val="22"/>
          </w:rPr>
          <w:t>{Chi:2012jm}</w:t>
        </w:r>
        <w:r w:rsidR="00481EA5" w:rsidRPr="00742EFD">
          <w:rPr>
            <w:rFonts w:ascii="Arial" w:hAnsi="Arial" w:cs="Arial"/>
            <w:sz w:val="22"/>
            <w:szCs w:val="22"/>
          </w:rPr>
          <w:fldChar w:fldCharType="end"/>
        </w:r>
        <w:r w:rsidR="00481EA5" w:rsidRPr="00742EFD">
          <w:rPr>
            <w:rFonts w:ascii="Arial" w:hAnsi="Arial" w:cs="Arial"/>
            <w:sz w:val="22"/>
            <w:szCs w:val="22"/>
          </w:rPr>
          <w:t xml:space="preserve">. </w:t>
        </w:r>
      </w:ins>
      <w:ins w:id="1757" w:author="David Bartel" w:date="2018-02-28T17:03:00Z">
        <w:r w:rsidRPr="00742EFD">
          <w:rPr>
            <w:rFonts w:ascii="Arial" w:hAnsi="Arial" w:cs="Arial"/>
            <w:sz w:val="22"/>
            <w:szCs w:val="22"/>
          </w:rPr>
          <w:t xml:space="preserve"> </w:t>
        </w:r>
      </w:ins>
      <w:ins w:id="1758" w:author="David Bartel" w:date="2018-02-28T21:04:00Z">
        <w:r w:rsidR="00BD049E" w:rsidRPr="00742EFD">
          <w:rPr>
            <w:rFonts w:ascii="Arial" w:hAnsi="Arial" w:cs="Arial"/>
            <w:sz w:val="22"/>
            <w:szCs w:val="22"/>
          </w:rPr>
          <w:t>Th</w:t>
        </w:r>
      </w:ins>
      <w:ins w:id="1759" w:author="David Bartel" w:date="2018-02-28T22:02:00Z">
        <w:r w:rsidR="004034C2" w:rsidRPr="00742EFD">
          <w:rPr>
            <w:rFonts w:ascii="Arial" w:hAnsi="Arial" w:cs="Arial"/>
            <w:sz w:val="22"/>
            <w:szCs w:val="22"/>
          </w:rPr>
          <w:t>is</w:t>
        </w:r>
      </w:ins>
      <w:ins w:id="1760" w:author="David Bartel" w:date="2018-02-28T21:04:00Z">
        <w:r w:rsidR="004034C2" w:rsidRPr="00742EFD">
          <w:rPr>
            <w:rFonts w:ascii="Arial" w:hAnsi="Arial" w:cs="Arial"/>
            <w:sz w:val="22"/>
            <w:szCs w:val="22"/>
          </w:rPr>
          <w:t xml:space="preserve"> site has</w:t>
        </w:r>
        <w:r w:rsidR="00BD049E" w:rsidRPr="00742EFD">
          <w:rPr>
            <w:rFonts w:ascii="Arial" w:hAnsi="Arial" w:cs="Arial"/>
            <w:sz w:val="22"/>
            <w:szCs w:val="22"/>
          </w:rPr>
          <w:t xml:space="preserve"> canonical pairing </w:t>
        </w:r>
      </w:ins>
      <w:ins w:id="1761" w:author="David Bartel" w:date="2018-02-28T21:05:00Z">
        <w:r w:rsidR="00BD049E" w:rsidRPr="00742EFD">
          <w:rPr>
            <w:rFonts w:ascii="Arial" w:hAnsi="Arial" w:cs="Arial"/>
            <w:sz w:val="22"/>
            <w:szCs w:val="22"/>
          </w:rPr>
          <w:t>to the seed region</w:t>
        </w:r>
      </w:ins>
      <w:ins w:id="1762" w:author="David Bartel" w:date="2018-02-28T21:18:00Z">
        <w:r w:rsidR="0002098F" w:rsidRPr="00742EFD">
          <w:rPr>
            <w:rFonts w:ascii="Arial" w:hAnsi="Arial" w:cs="Arial"/>
            <w:sz w:val="22"/>
            <w:szCs w:val="22"/>
          </w:rPr>
          <w:t>,</w:t>
        </w:r>
      </w:ins>
      <w:ins w:id="1763" w:author="David Bartel" w:date="2018-02-28T21:05:00Z">
        <w:r w:rsidR="00BD049E" w:rsidRPr="00742EFD">
          <w:rPr>
            <w:rFonts w:ascii="Arial" w:hAnsi="Arial" w:cs="Arial"/>
            <w:sz w:val="22"/>
            <w:szCs w:val="22"/>
          </w:rPr>
          <w:t xml:space="preserve"> </w:t>
        </w:r>
      </w:ins>
      <w:ins w:id="1764" w:author="David Bartel" w:date="2018-02-28T21:04:00Z">
        <w:r w:rsidR="00BD049E" w:rsidRPr="00742EFD">
          <w:rPr>
            <w:rFonts w:ascii="Arial" w:hAnsi="Arial" w:cs="Arial"/>
            <w:sz w:val="22"/>
            <w:szCs w:val="22"/>
          </w:rPr>
          <w:t>ex</w:t>
        </w:r>
      </w:ins>
      <w:ins w:id="1765" w:author="David Bartel" w:date="2018-02-28T21:05:00Z">
        <w:r w:rsidR="00BD049E" w:rsidRPr="00742EFD">
          <w:rPr>
            <w:rFonts w:ascii="Arial" w:hAnsi="Arial" w:cs="Arial"/>
            <w:sz w:val="22"/>
            <w:szCs w:val="22"/>
          </w:rPr>
          <w:t xml:space="preserve">cept </w:t>
        </w:r>
      </w:ins>
      <w:ins w:id="1766" w:author="David Bartel" w:date="2018-02-28T21:06:00Z">
        <w:r w:rsidR="00BD049E" w:rsidRPr="00742EFD">
          <w:rPr>
            <w:rFonts w:ascii="Arial" w:hAnsi="Arial" w:cs="Arial"/>
            <w:sz w:val="22"/>
            <w:szCs w:val="22"/>
          </w:rPr>
          <w:t xml:space="preserve">the </w:t>
        </w:r>
      </w:ins>
      <w:ins w:id="1767" w:author="David Bartel" w:date="2018-02-28T22:02:00Z">
        <w:r w:rsidR="003575B2" w:rsidRPr="00742EFD">
          <w:rPr>
            <w:rFonts w:ascii="Arial" w:hAnsi="Arial" w:cs="Arial"/>
            <w:sz w:val="22"/>
            <w:szCs w:val="22"/>
          </w:rPr>
          <w:t xml:space="preserve">target </w:t>
        </w:r>
      </w:ins>
      <w:ins w:id="1768" w:author="David Bartel" w:date="2018-02-28T21:07:00Z">
        <w:r w:rsidR="00E57430" w:rsidRPr="00742EFD">
          <w:rPr>
            <w:rFonts w:ascii="Arial" w:hAnsi="Arial" w:cs="Arial"/>
            <w:sz w:val="22"/>
            <w:szCs w:val="22"/>
          </w:rPr>
          <w:t xml:space="preserve">residue </w:t>
        </w:r>
      </w:ins>
      <w:ins w:id="1769" w:author="David Bartel" w:date="2018-02-28T21:06:00Z">
        <w:r w:rsidR="00BD049E" w:rsidRPr="00742EFD">
          <w:rPr>
            <w:rFonts w:ascii="Arial" w:hAnsi="Arial" w:cs="Arial"/>
            <w:sz w:val="22"/>
            <w:szCs w:val="22"/>
          </w:rPr>
          <w:t xml:space="preserve">matching </w:t>
        </w:r>
      </w:ins>
      <w:ins w:id="1770" w:author="David Bartel" w:date="2018-02-28T21:07:00Z">
        <w:r w:rsidR="00E57430" w:rsidRPr="00742EFD">
          <w:rPr>
            <w:rFonts w:ascii="Arial" w:hAnsi="Arial" w:cs="Arial"/>
            <w:sz w:val="22"/>
            <w:szCs w:val="22"/>
          </w:rPr>
          <w:t>position 6 of the miRNA is repeated</w:t>
        </w:r>
      </w:ins>
      <w:ins w:id="1771" w:author="David Bartel" w:date="2018-02-28T21:19:00Z">
        <w:r w:rsidR="0002098F" w:rsidRPr="00742EFD">
          <w:rPr>
            <w:rFonts w:ascii="Arial" w:hAnsi="Arial" w:cs="Arial"/>
            <w:sz w:val="22"/>
            <w:szCs w:val="22"/>
          </w:rPr>
          <w:t>,</w:t>
        </w:r>
      </w:ins>
      <w:ins w:id="1772" w:author="David Bartel" w:date="2018-02-28T21:15:00Z">
        <w:r w:rsidR="00113B9F" w:rsidRPr="00742EFD">
          <w:rPr>
            <w:rFonts w:ascii="Arial" w:hAnsi="Arial" w:cs="Arial"/>
            <w:sz w:val="22"/>
            <w:szCs w:val="22"/>
          </w:rPr>
          <w:t xml:space="preserve"> which forces a </w:t>
        </w:r>
      </w:ins>
      <w:ins w:id="1773" w:author="David Bartel" w:date="2018-02-28T21:19:00Z">
        <w:r w:rsidR="0002098F" w:rsidRPr="00742EFD">
          <w:rPr>
            <w:rFonts w:ascii="Arial" w:hAnsi="Arial" w:cs="Arial"/>
            <w:sz w:val="22"/>
            <w:szCs w:val="22"/>
          </w:rPr>
          <w:t xml:space="preserve">single-nucleotide </w:t>
        </w:r>
      </w:ins>
      <w:ins w:id="1774" w:author="David Bartel" w:date="2018-02-28T21:15:00Z">
        <w:r w:rsidR="00113B9F" w:rsidRPr="00742EFD">
          <w:rPr>
            <w:rFonts w:ascii="Arial" w:hAnsi="Arial" w:cs="Arial"/>
            <w:sz w:val="22"/>
            <w:szCs w:val="22"/>
          </w:rPr>
          <w:t xml:space="preserve">bulge </w:t>
        </w:r>
      </w:ins>
      <w:ins w:id="1775" w:author="David Bartel" w:date="2018-03-27T21:17:00Z">
        <w:r w:rsidR="00CA0EFD" w:rsidRPr="00742EFD">
          <w:rPr>
            <w:rFonts w:ascii="Arial" w:hAnsi="Arial" w:cs="Arial"/>
            <w:sz w:val="22"/>
            <w:szCs w:val="22"/>
          </w:rPr>
          <w:t>at</w:t>
        </w:r>
      </w:ins>
      <w:ins w:id="1776" w:author="David Bartel" w:date="2018-02-28T21:15:00Z">
        <w:r w:rsidR="00113B9F" w:rsidRPr="00742EFD">
          <w:rPr>
            <w:rFonts w:ascii="Arial" w:hAnsi="Arial" w:cs="Arial"/>
            <w:sz w:val="22"/>
            <w:szCs w:val="22"/>
          </w:rPr>
          <w:t xml:space="preserve"> </w:t>
        </w:r>
      </w:ins>
      <w:ins w:id="1777" w:author="David Bartel" w:date="2018-02-28T21:19:00Z">
        <w:r w:rsidR="0002098F" w:rsidRPr="00742EFD">
          <w:rPr>
            <w:rFonts w:ascii="Arial" w:hAnsi="Arial" w:cs="Arial"/>
            <w:sz w:val="22"/>
            <w:szCs w:val="22"/>
          </w:rPr>
          <w:t xml:space="preserve">position </w:t>
        </w:r>
      </w:ins>
      <w:ins w:id="1778" w:author="David Bartel" w:date="2018-02-28T21:15:00Z">
        <w:r w:rsidR="00113B9F" w:rsidRPr="00742EFD">
          <w:rPr>
            <w:rFonts w:ascii="Arial" w:hAnsi="Arial" w:cs="Arial"/>
            <w:sz w:val="22"/>
            <w:szCs w:val="22"/>
          </w:rPr>
          <w:t xml:space="preserve">6 or 7 of the </w:t>
        </w:r>
      </w:ins>
      <w:ins w:id="1779" w:author="David Bartel" w:date="2018-03-27T21:17:00Z">
        <w:r w:rsidR="00CA0EFD" w:rsidRPr="00742EFD">
          <w:rPr>
            <w:rFonts w:ascii="Arial" w:hAnsi="Arial" w:cs="Arial"/>
            <w:sz w:val="22"/>
            <w:szCs w:val="22"/>
          </w:rPr>
          <w:t>target</w:t>
        </w:r>
      </w:ins>
      <w:ins w:id="1780" w:author="David Bartel" w:date="2018-02-28T17:36:00Z">
        <w:r w:rsidR="007E5537" w:rsidRPr="00742EFD">
          <w:rPr>
            <w:rFonts w:ascii="Arial" w:hAnsi="Arial" w:cs="Arial"/>
            <w:sz w:val="22"/>
            <w:szCs w:val="22"/>
          </w:rPr>
          <w:fldChar w:fldCharType="begin"/>
        </w:r>
        <w:r w:rsidR="007E5537"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7E5537" w:rsidRPr="00742EFD">
          <w:rPr>
            <w:rFonts w:ascii="Arial" w:hAnsi="Arial" w:cs="Arial"/>
            <w:sz w:val="22"/>
            <w:szCs w:val="22"/>
          </w:rPr>
          <w:fldChar w:fldCharType="separate"/>
        </w:r>
        <w:r w:rsidR="007E5537" w:rsidRPr="00742EFD">
          <w:rPr>
            <w:rFonts w:ascii="Arial" w:hAnsi="Arial" w:cs="Arial"/>
            <w:sz w:val="22"/>
            <w:szCs w:val="22"/>
          </w:rPr>
          <w:t>{Chi:2012jm}</w:t>
        </w:r>
        <w:r w:rsidR="007E5537" w:rsidRPr="00742EFD">
          <w:rPr>
            <w:rFonts w:ascii="Arial" w:hAnsi="Arial" w:cs="Arial"/>
            <w:sz w:val="22"/>
            <w:szCs w:val="22"/>
          </w:rPr>
          <w:fldChar w:fldCharType="end"/>
        </w:r>
      </w:ins>
      <w:ins w:id="1781" w:author="David Bartel" w:date="2018-02-28T17:51:00Z">
        <w:r w:rsidR="00AE458D" w:rsidRPr="00742EFD">
          <w:rPr>
            <w:rFonts w:ascii="Arial" w:hAnsi="Arial" w:cs="Arial"/>
            <w:sz w:val="22"/>
            <w:szCs w:val="22"/>
          </w:rPr>
          <w:t xml:space="preserve"> </w:t>
        </w:r>
        <w:commentRangeStart w:id="1782"/>
        <w:r w:rsidR="00AE458D" w:rsidRPr="00742EFD">
          <w:rPr>
            <w:rFonts w:ascii="Arial" w:hAnsi="Arial" w:cs="Arial"/>
            <w:sz w:val="22"/>
            <w:szCs w:val="22"/>
          </w:rPr>
          <w:t>(fig S</w:t>
        </w:r>
      </w:ins>
      <w:ins w:id="1783" w:author="David Bartel" w:date="2018-03-27T21:12:00Z">
        <w:r w:rsidR="00F26411" w:rsidRPr="00742EFD">
          <w:rPr>
            <w:rFonts w:ascii="Arial" w:hAnsi="Arial" w:cs="Arial"/>
            <w:sz w:val="22"/>
            <w:szCs w:val="22"/>
          </w:rPr>
          <w:t>3</w:t>
        </w:r>
      </w:ins>
      <w:ins w:id="1784" w:author="David Bartel" w:date="2018-02-28T17:51:00Z">
        <w:r w:rsidR="00AE458D" w:rsidRPr="00742EFD">
          <w:rPr>
            <w:rFonts w:ascii="Arial" w:hAnsi="Arial" w:cs="Arial"/>
            <w:sz w:val="22"/>
            <w:szCs w:val="22"/>
          </w:rPr>
          <w:t>A)</w:t>
        </w:r>
      </w:ins>
      <w:commentRangeEnd w:id="1782"/>
      <w:ins w:id="1785" w:author="David Bartel" w:date="2018-02-28T17:52:00Z">
        <w:r w:rsidR="00AE458D" w:rsidRPr="00742EFD">
          <w:rPr>
            <w:rStyle w:val="CommentReference"/>
            <w:rFonts w:ascii="Arial" w:eastAsiaTheme="minorHAnsi" w:hAnsi="Arial" w:cs="Arial"/>
            <w:sz w:val="22"/>
            <w:szCs w:val="22"/>
          </w:rPr>
          <w:commentReference w:id="1782"/>
        </w:r>
      </w:ins>
      <w:ins w:id="1786" w:author="David Bartel" w:date="2018-02-28T17:36:00Z">
        <w:r w:rsidR="007E5537" w:rsidRPr="00742EFD">
          <w:rPr>
            <w:rFonts w:ascii="Arial" w:hAnsi="Arial" w:cs="Arial"/>
            <w:sz w:val="22"/>
            <w:szCs w:val="22"/>
          </w:rPr>
          <w:t>.</w:t>
        </w:r>
      </w:ins>
      <w:ins w:id="1787" w:author="David Bartel" w:date="2018-02-28T17:28:00Z">
        <w:r w:rsidR="006866FB" w:rsidRPr="00742EFD">
          <w:rPr>
            <w:rFonts w:ascii="Arial" w:hAnsi="Arial" w:cs="Arial"/>
            <w:sz w:val="22"/>
            <w:szCs w:val="22"/>
          </w:rPr>
          <w:t xml:space="preserve"> </w:t>
        </w:r>
      </w:ins>
      <w:ins w:id="1788" w:author="David Bartel" w:date="2018-02-28T17:37:00Z">
        <w:r w:rsidR="007E5537" w:rsidRPr="00742EFD">
          <w:rPr>
            <w:rFonts w:ascii="Arial" w:hAnsi="Arial" w:cs="Arial"/>
            <w:sz w:val="22"/>
            <w:szCs w:val="22"/>
          </w:rPr>
          <w:t xml:space="preserve"> Our de novo </w:t>
        </w:r>
      </w:ins>
      <w:ins w:id="1789" w:author="David Bartel" w:date="2018-02-28T21:33:00Z">
        <w:r w:rsidR="00245F4C" w:rsidRPr="00742EFD">
          <w:rPr>
            <w:rFonts w:ascii="Arial" w:hAnsi="Arial" w:cs="Arial"/>
            <w:sz w:val="22"/>
            <w:szCs w:val="22"/>
          </w:rPr>
          <w:t>search for sites</w:t>
        </w:r>
      </w:ins>
      <w:ins w:id="1790" w:author="David Bartel" w:date="2018-02-28T17:37:00Z">
        <w:r w:rsidR="007E5537" w:rsidRPr="00742EFD">
          <w:rPr>
            <w:rFonts w:ascii="Arial" w:hAnsi="Arial" w:cs="Arial"/>
            <w:sz w:val="22"/>
            <w:szCs w:val="22"/>
          </w:rPr>
          <w:t xml:space="preserve"> </w:t>
        </w:r>
      </w:ins>
      <w:ins w:id="1791" w:author="David Bartel" w:date="2018-02-28T17:41:00Z">
        <w:r w:rsidR="005406E1" w:rsidRPr="00742EFD">
          <w:rPr>
            <w:rFonts w:ascii="Arial" w:hAnsi="Arial" w:cs="Arial"/>
            <w:sz w:val="22"/>
            <w:szCs w:val="22"/>
          </w:rPr>
          <w:t>provided strong support for pivot</w:t>
        </w:r>
      </w:ins>
      <w:ins w:id="1792" w:author="David Bartel" w:date="2018-02-28T21:26:00Z">
        <w:r w:rsidR="005B5159" w:rsidRPr="00742EFD">
          <w:rPr>
            <w:rFonts w:ascii="Arial" w:hAnsi="Arial" w:cs="Arial"/>
            <w:sz w:val="22"/>
            <w:szCs w:val="22"/>
          </w:rPr>
          <w:t>–</w:t>
        </w:r>
      </w:ins>
      <w:ins w:id="1793" w:author="David Bartel" w:date="2018-02-28T17:41:00Z">
        <w:r w:rsidR="005406E1" w:rsidRPr="00742EFD">
          <w:rPr>
            <w:rFonts w:ascii="Arial" w:hAnsi="Arial" w:cs="Arial"/>
            <w:sz w:val="22"/>
            <w:szCs w:val="22"/>
          </w:rPr>
          <w:t xml:space="preserve">bulge sites </w:t>
        </w:r>
        <w:commentRangeStart w:id="1794"/>
        <w:r w:rsidR="005406E1" w:rsidRPr="00742EFD">
          <w:rPr>
            <w:rFonts w:ascii="Arial" w:hAnsi="Arial" w:cs="Arial"/>
            <w:sz w:val="22"/>
            <w:szCs w:val="22"/>
          </w:rPr>
          <w:t>of</w:t>
        </w:r>
      </w:ins>
      <w:commentRangeEnd w:id="1794"/>
      <w:ins w:id="1795" w:author="David Bartel" w:date="2018-03-25T07:52:00Z">
        <w:r w:rsidR="00EA607E" w:rsidRPr="00742EFD">
          <w:rPr>
            <w:rStyle w:val="CommentReference"/>
            <w:rFonts w:ascii="Arial" w:eastAsiaTheme="minorHAnsi" w:hAnsi="Arial" w:cs="Arial"/>
            <w:sz w:val="22"/>
            <w:szCs w:val="22"/>
          </w:rPr>
          <w:commentReference w:id="1794"/>
        </w:r>
      </w:ins>
      <w:ins w:id="1796" w:author="David Bartel" w:date="2018-02-28T17:41:00Z">
        <w:r w:rsidR="005406E1" w:rsidRPr="00742EFD">
          <w:rPr>
            <w:rFonts w:ascii="Arial" w:hAnsi="Arial" w:cs="Arial"/>
            <w:sz w:val="22"/>
            <w:szCs w:val="22"/>
          </w:rPr>
          <w:t xml:space="preserve"> </w:t>
        </w:r>
      </w:ins>
      <w:del w:id="1797" w:author="David Bartel" w:date="2018-02-28T17:42:00Z">
        <w:r w:rsidR="009E2BCA" w:rsidRPr="00742EFD" w:rsidDel="005406E1">
          <w:rPr>
            <w:rFonts w:ascii="Arial" w:hAnsi="Arial" w:cs="Arial"/>
            <w:sz w:val="22"/>
            <w:szCs w:val="22"/>
          </w:rPr>
          <w:delText xml:space="preserve">We inspected the variety of single-nt wobble, bulge, and mismatched site types identified for miR-155, </w:delText>
        </w:r>
      </w:del>
      <w:r w:rsidR="009E2BCA" w:rsidRPr="00742EFD">
        <w:rPr>
          <w:rFonts w:ascii="Arial" w:hAnsi="Arial" w:cs="Arial"/>
          <w:sz w:val="22"/>
          <w:szCs w:val="22"/>
        </w:rPr>
        <w:t>miR-124</w:t>
      </w:r>
      <w:del w:id="1798" w:author="David Bartel" w:date="2018-02-28T17:42:00Z">
        <w:r w:rsidR="009E2BCA" w:rsidRPr="00742EFD" w:rsidDel="005406E1">
          <w:rPr>
            <w:rFonts w:ascii="Arial" w:hAnsi="Arial" w:cs="Arial"/>
            <w:sz w:val="22"/>
            <w:szCs w:val="22"/>
          </w:rPr>
          <w:delText>,</w:delText>
        </w:r>
      </w:del>
      <w:r w:rsidR="009E2BCA" w:rsidRPr="00742EFD">
        <w:rPr>
          <w:rFonts w:ascii="Arial" w:hAnsi="Arial" w:cs="Arial"/>
          <w:sz w:val="22"/>
          <w:szCs w:val="22"/>
        </w:rPr>
        <w:t xml:space="preserve"> and lys-6. </w:t>
      </w:r>
      <w:ins w:id="1799" w:author="David Bartel" w:date="2018-02-28T17:43:00Z">
        <w:r w:rsidR="005406E1" w:rsidRPr="00742EFD">
          <w:rPr>
            <w:rFonts w:ascii="Arial" w:hAnsi="Arial" w:cs="Arial"/>
            <w:sz w:val="22"/>
            <w:szCs w:val="22"/>
          </w:rPr>
          <w:t xml:space="preserve"> For example, </w:t>
        </w:r>
      </w:ins>
      <w:ins w:id="1800" w:author="David Bartel" w:date="2018-02-28T17:46:00Z">
        <w:r w:rsidR="00CC4F65" w:rsidRPr="00742EFD">
          <w:rPr>
            <w:rFonts w:ascii="Arial" w:hAnsi="Arial" w:cs="Arial"/>
            <w:sz w:val="22"/>
            <w:szCs w:val="22"/>
          </w:rPr>
          <w:t xml:space="preserve">the miR-124 </w:t>
        </w:r>
      </w:ins>
      <w:ins w:id="1801" w:author="David Bartel" w:date="2018-02-28T17:45:00Z">
        <w:r w:rsidR="005406E1" w:rsidRPr="00742EFD">
          <w:rPr>
            <w:rFonts w:ascii="Arial" w:hAnsi="Arial" w:cs="Arial"/>
            <w:sz w:val="22"/>
            <w:szCs w:val="22"/>
          </w:rPr>
          <w:t>8mer-</w:t>
        </w:r>
        <w:proofErr w:type="gramStart"/>
        <w:r w:rsidR="005406E1" w:rsidRPr="00742EFD">
          <w:rPr>
            <w:rFonts w:ascii="Arial" w:hAnsi="Arial" w:cs="Arial"/>
            <w:sz w:val="22"/>
            <w:szCs w:val="22"/>
          </w:rPr>
          <w:t>bG(</w:t>
        </w:r>
        <w:proofErr w:type="gramEnd"/>
        <w:r w:rsidR="005406E1" w:rsidRPr="00742EFD">
          <w:rPr>
            <w:rFonts w:ascii="Arial" w:hAnsi="Arial" w:cs="Arial"/>
            <w:sz w:val="22"/>
            <w:szCs w:val="22"/>
          </w:rPr>
          <w:t xml:space="preserve">6.7) </w:t>
        </w:r>
      </w:ins>
      <w:ins w:id="1802" w:author="David Bartel" w:date="2018-02-28T17:46:00Z">
        <w:r w:rsidR="00CC4F65" w:rsidRPr="00742EFD">
          <w:rPr>
            <w:rFonts w:ascii="Arial" w:hAnsi="Arial" w:cs="Arial"/>
            <w:sz w:val="22"/>
            <w:szCs w:val="22"/>
          </w:rPr>
          <w:t>site</w:t>
        </w:r>
      </w:ins>
      <w:ins w:id="1803" w:author="David Bartel" w:date="2018-02-28T17:45:00Z">
        <w:r w:rsidR="005406E1" w:rsidRPr="00742EFD">
          <w:rPr>
            <w:rFonts w:ascii="Arial" w:hAnsi="Arial" w:cs="Arial"/>
            <w:sz w:val="22"/>
            <w:szCs w:val="22"/>
          </w:rPr>
          <w:t xml:space="preserve"> </w:t>
        </w:r>
      </w:ins>
      <w:ins w:id="1804" w:author="David Bartel" w:date="2018-02-28T17:46:00Z">
        <w:r w:rsidR="005406E1" w:rsidRPr="00742EFD">
          <w:rPr>
            <w:rFonts w:ascii="Arial" w:hAnsi="Arial" w:cs="Arial"/>
            <w:sz w:val="22"/>
            <w:szCs w:val="22"/>
          </w:rPr>
          <w:t>(</w:t>
        </w:r>
      </w:ins>
      <w:ins w:id="1805" w:author="David Bartel" w:date="2018-03-01T09:13:00Z">
        <w:r w:rsidR="00CA32B4" w:rsidRPr="00742EFD">
          <w:rPr>
            <w:rFonts w:ascii="Arial" w:hAnsi="Arial" w:cs="Arial"/>
            <w:sz w:val="22"/>
            <w:szCs w:val="22"/>
          </w:rPr>
          <w:t>a</w:t>
        </w:r>
      </w:ins>
      <w:ins w:id="1806" w:author="David Bartel" w:date="2018-03-01T09:14:00Z">
        <w:r w:rsidR="00CA32B4" w:rsidRPr="00742EFD">
          <w:rPr>
            <w:rFonts w:ascii="Arial" w:hAnsi="Arial" w:cs="Arial"/>
            <w:sz w:val="22"/>
            <w:szCs w:val="22"/>
          </w:rPr>
          <w:t>n</w:t>
        </w:r>
      </w:ins>
      <w:ins w:id="1807" w:author="David Bartel" w:date="2018-02-28T17:46:00Z">
        <w:r w:rsidR="00CC4F65" w:rsidRPr="00742EFD">
          <w:rPr>
            <w:rFonts w:ascii="Arial" w:hAnsi="Arial" w:cs="Arial"/>
            <w:sz w:val="22"/>
            <w:szCs w:val="22"/>
          </w:rPr>
          <w:t xml:space="preserve"> 8mer site </w:t>
        </w:r>
      </w:ins>
      <w:ins w:id="1808" w:author="David Bartel" w:date="2018-03-01T09:14:00Z">
        <w:r w:rsidR="00CA32B4" w:rsidRPr="00742EFD">
          <w:rPr>
            <w:rFonts w:ascii="Arial" w:hAnsi="Arial" w:cs="Arial"/>
            <w:sz w:val="22"/>
            <w:szCs w:val="22"/>
          </w:rPr>
          <w:t xml:space="preserve">but </w:t>
        </w:r>
      </w:ins>
      <w:ins w:id="1809" w:author="David Bartel" w:date="2018-02-28T17:46:00Z">
        <w:r w:rsidR="00CC4F65" w:rsidRPr="00742EFD">
          <w:rPr>
            <w:rFonts w:ascii="Arial" w:hAnsi="Arial" w:cs="Arial"/>
            <w:sz w:val="22"/>
            <w:szCs w:val="22"/>
          </w:rPr>
          <w:t>with a</w:t>
        </w:r>
      </w:ins>
      <w:ins w:id="1810" w:author="David Bartel" w:date="2018-03-01T09:14:00Z">
        <w:r w:rsidR="00CA32B4" w:rsidRPr="00742EFD">
          <w:rPr>
            <w:rFonts w:ascii="Arial" w:hAnsi="Arial" w:cs="Arial"/>
            <w:sz w:val="22"/>
            <w:szCs w:val="22"/>
          </w:rPr>
          <w:t>n extra</w:t>
        </w:r>
      </w:ins>
      <w:ins w:id="1811" w:author="David Bartel" w:date="2018-02-28T17:46:00Z">
        <w:r w:rsidR="00CC4F65" w:rsidRPr="00742EFD">
          <w:rPr>
            <w:rFonts w:ascii="Arial" w:hAnsi="Arial" w:cs="Arial"/>
            <w:sz w:val="22"/>
            <w:szCs w:val="22"/>
          </w:rPr>
          <w:t xml:space="preserve"> </w:t>
        </w:r>
      </w:ins>
      <w:ins w:id="1812" w:author="David Bartel" w:date="2018-02-28T17:48:00Z">
        <w:r w:rsidR="00CC4F65" w:rsidRPr="00742EFD">
          <w:rPr>
            <w:rFonts w:ascii="Arial" w:hAnsi="Arial" w:cs="Arial"/>
            <w:sz w:val="22"/>
            <w:szCs w:val="22"/>
          </w:rPr>
          <w:t>G bulged at either position 6</w:t>
        </w:r>
      </w:ins>
      <w:ins w:id="1813" w:author="David Bartel" w:date="2018-02-28T17:45:00Z">
        <w:r w:rsidR="005406E1" w:rsidRPr="00742EFD">
          <w:rPr>
            <w:rFonts w:ascii="Arial" w:hAnsi="Arial" w:cs="Arial"/>
            <w:sz w:val="22"/>
            <w:szCs w:val="22"/>
          </w:rPr>
          <w:t xml:space="preserve"> </w:t>
        </w:r>
      </w:ins>
      <w:ins w:id="1814" w:author="David Bartel" w:date="2018-02-28T17:48:00Z">
        <w:r w:rsidR="00CC4F65" w:rsidRPr="00742EFD">
          <w:rPr>
            <w:rFonts w:ascii="Arial" w:hAnsi="Arial" w:cs="Arial"/>
            <w:sz w:val="22"/>
            <w:szCs w:val="22"/>
          </w:rPr>
          <w:t>or 7</w:t>
        </w:r>
      </w:ins>
      <w:ins w:id="1815" w:author="David Bartel" w:date="2018-02-28T17:50:00Z">
        <w:r w:rsidR="00CC4F65" w:rsidRPr="00742EFD">
          <w:rPr>
            <w:rFonts w:ascii="Arial" w:hAnsi="Arial" w:cs="Arial"/>
            <w:sz w:val="22"/>
            <w:szCs w:val="22"/>
          </w:rPr>
          <w:t>, fig S2iiA</w:t>
        </w:r>
      </w:ins>
      <w:ins w:id="1816" w:author="David Bartel" w:date="2018-02-28T17:49:00Z">
        <w:r w:rsidR="00CC4F65" w:rsidRPr="00742EFD">
          <w:rPr>
            <w:rFonts w:ascii="Arial" w:hAnsi="Arial" w:cs="Arial"/>
            <w:sz w:val="22"/>
            <w:szCs w:val="22"/>
          </w:rPr>
          <w:t>)</w:t>
        </w:r>
      </w:ins>
      <w:ins w:id="1817" w:author="David Bartel" w:date="2018-02-28T21:26:00Z">
        <w:r w:rsidR="005B5159" w:rsidRPr="00742EFD">
          <w:rPr>
            <w:rFonts w:ascii="Arial" w:hAnsi="Arial" w:cs="Arial"/>
            <w:sz w:val="22"/>
            <w:szCs w:val="22"/>
          </w:rPr>
          <w:t xml:space="preserve"> is a 9-nt pivot–bulge site </w:t>
        </w:r>
      </w:ins>
      <w:ins w:id="1818" w:author="David Bartel" w:date="2018-02-28T21:27:00Z">
        <w:r w:rsidR="00393210" w:rsidRPr="00742EFD">
          <w:rPr>
            <w:rFonts w:ascii="Arial" w:hAnsi="Arial" w:cs="Arial"/>
            <w:sz w:val="22"/>
            <w:szCs w:val="22"/>
          </w:rPr>
          <w:t xml:space="preserve">with affinity exceeding </w:t>
        </w:r>
      </w:ins>
      <w:ins w:id="1819" w:author="David Bartel" w:date="2018-02-28T21:29:00Z">
        <w:r w:rsidR="00393210" w:rsidRPr="00742EFD">
          <w:rPr>
            <w:rFonts w:ascii="Arial" w:hAnsi="Arial" w:cs="Arial"/>
            <w:sz w:val="22"/>
            <w:szCs w:val="22"/>
          </w:rPr>
          <w:t xml:space="preserve">that of </w:t>
        </w:r>
      </w:ins>
      <w:ins w:id="1820" w:author="David Bartel" w:date="2018-02-28T21:27:00Z">
        <w:r w:rsidR="00393210" w:rsidRPr="00742EFD">
          <w:rPr>
            <w:rFonts w:ascii="Arial" w:hAnsi="Arial" w:cs="Arial"/>
            <w:sz w:val="22"/>
            <w:szCs w:val="22"/>
          </w:rPr>
          <w:t>the canonical 7me</w:t>
        </w:r>
        <w:r w:rsidR="00A4285D" w:rsidRPr="00742EFD">
          <w:rPr>
            <w:rFonts w:ascii="Arial" w:hAnsi="Arial" w:cs="Arial"/>
            <w:sz w:val="22"/>
            <w:szCs w:val="22"/>
          </w:rPr>
          <w:t>r-A1 site, and the lys-6 8mer-b</w:t>
        </w:r>
      </w:ins>
      <w:ins w:id="1821" w:author="David Bartel" w:date="2018-02-28T21:48:00Z">
        <w:r w:rsidR="00A4285D" w:rsidRPr="00742EFD">
          <w:rPr>
            <w:rFonts w:ascii="Arial" w:hAnsi="Arial" w:cs="Arial"/>
            <w:sz w:val="22"/>
            <w:szCs w:val="22"/>
          </w:rPr>
          <w:t>A</w:t>
        </w:r>
      </w:ins>
      <w:ins w:id="1822" w:author="David Bartel" w:date="2018-02-28T21:27:00Z">
        <w:r w:rsidR="00393210" w:rsidRPr="00742EFD">
          <w:rPr>
            <w:rFonts w:ascii="Arial" w:hAnsi="Arial" w:cs="Arial"/>
            <w:sz w:val="22"/>
            <w:szCs w:val="22"/>
          </w:rPr>
          <w:t xml:space="preserve">(6.7) is </w:t>
        </w:r>
      </w:ins>
      <w:ins w:id="1823" w:author="David Bartel" w:date="2018-02-28T21:29:00Z">
        <w:r w:rsidR="00393210" w:rsidRPr="00742EFD">
          <w:rPr>
            <w:rFonts w:ascii="Arial" w:hAnsi="Arial" w:cs="Arial"/>
            <w:sz w:val="22"/>
            <w:szCs w:val="22"/>
          </w:rPr>
          <w:t xml:space="preserve">9-nt pivot–bulge site with affinity matching </w:t>
        </w:r>
      </w:ins>
      <w:ins w:id="1824" w:author="David Bartel" w:date="2018-02-28T21:30:00Z">
        <w:r w:rsidR="00393210" w:rsidRPr="00742EFD">
          <w:rPr>
            <w:rFonts w:ascii="Arial" w:hAnsi="Arial" w:cs="Arial"/>
            <w:sz w:val="22"/>
            <w:szCs w:val="22"/>
          </w:rPr>
          <w:t xml:space="preserve">that of </w:t>
        </w:r>
      </w:ins>
      <w:ins w:id="1825" w:author="David Bartel" w:date="2018-02-28T21:29:00Z">
        <w:r w:rsidR="00393210" w:rsidRPr="00742EFD">
          <w:rPr>
            <w:rFonts w:ascii="Arial" w:hAnsi="Arial" w:cs="Arial"/>
            <w:sz w:val="22"/>
            <w:szCs w:val="22"/>
          </w:rPr>
          <w:t>the canonical 7mer-</w:t>
        </w:r>
      </w:ins>
      <w:ins w:id="1826" w:author="David Bartel" w:date="2018-02-28T21:30:00Z">
        <w:r w:rsidR="00393210" w:rsidRPr="00742EFD">
          <w:rPr>
            <w:rFonts w:ascii="Arial" w:hAnsi="Arial" w:cs="Arial"/>
            <w:sz w:val="22"/>
            <w:szCs w:val="22"/>
          </w:rPr>
          <w:t>m8</w:t>
        </w:r>
      </w:ins>
      <w:ins w:id="1827" w:author="David Bartel" w:date="2018-02-28T21:29:00Z">
        <w:r w:rsidR="00393210" w:rsidRPr="00742EFD">
          <w:rPr>
            <w:rFonts w:ascii="Arial" w:hAnsi="Arial" w:cs="Arial"/>
            <w:sz w:val="22"/>
            <w:szCs w:val="22"/>
          </w:rPr>
          <w:t xml:space="preserve"> site</w:t>
        </w:r>
      </w:ins>
      <w:ins w:id="1828" w:author="David Bartel" w:date="2018-02-28T21:33:00Z">
        <w:r w:rsidR="00245F4C" w:rsidRPr="00742EFD">
          <w:rPr>
            <w:rFonts w:ascii="Arial" w:hAnsi="Arial" w:cs="Arial"/>
            <w:sz w:val="22"/>
            <w:szCs w:val="22"/>
          </w:rPr>
          <w:t xml:space="preserve"> (Fig. 2C–D)</w:t>
        </w:r>
      </w:ins>
      <w:ins w:id="1829" w:author="David Bartel" w:date="2018-02-28T21:30:00Z">
        <w:r w:rsidR="00393210" w:rsidRPr="00742EFD">
          <w:rPr>
            <w:rFonts w:ascii="Arial" w:hAnsi="Arial" w:cs="Arial"/>
            <w:sz w:val="22"/>
            <w:szCs w:val="22"/>
          </w:rPr>
          <w:t>.  Howe</w:t>
        </w:r>
        <w:r w:rsidR="00245F4C" w:rsidRPr="00742EFD">
          <w:rPr>
            <w:rFonts w:ascii="Arial" w:hAnsi="Arial" w:cs="Arial"/>
            <w:sz w:val="22"/>
            <w:szCs w:val="22"/>
          </w:rPr>
          <w:t xml:space="preserve">ver, </w:t>
        </w:r>
      </w:ins>
      <w:ins w:id="1830" w:author="David Bartel" w:date="2018-02-28T21:35:00Z">
        <w:r w:rsidR="00245F4C" w:rsidRPr="00742EFD">
          <w:rPr>
            <w:rFonts w:ascii="Arial" w:hAnsi="Arial" w:cs="Arial"/>
            <w:sz w:val="22"/>
            <w:szCs w:val="22"/>
          </w:rPr>
          <w:t xml:space="preserve">even though these pivot–bulge sites for miR-124 and lsy-6 were among </w:t>
        </w:r>
      </w:ins>
      <w:ins w:id="1831" w:author="David Bartel" w:date="2018-02-28T21:36:00Z">
        <w:r w:rsidR="00245F4C" w:rsidRPr="00742EFD">
          <w:rPr>
            <w:rFonts w:ascii="Arial" w:hAnsi="Arial" w:cs="Arial"/>
            <w:sz w:val="22"/>
            <w:szCs w:val="22"/>
          </w:rPr>
          <w:t xml:space="preserve">the highest-affinity </w:t>
        </w:r>
        <w:proofErr w:type="spellStart"/>
        <w:r w:rsidR="00245F4C" w:rsidRPr="00742EFD">
          <w:rPr>
            <w:rFonts w:ascii="Arial" w:hAnsi="Arial" w:cs="Arial"/>
            <w:sz w:val="22"/>
            <w:szCs w:val="22"/>
          </w:rPr>
          <w:t>noncanonical</w:t>
        </w:r>
        <w:proofErr w:type="spellEnd"/>
        <w:r w:rsidR="00245F4C" w:rsidRPr="00742EFD">
          <w:rPr>
            <w:rFonts w:ascii="Arial" w:hAnsi="Arial" w:cs="Arial"/>
            <w:sz w:val="22"/>
            <w:szCs w:val="22"/>
          </w:rPr>
          <w:t xml:space="preserve"> sites identified, we did not identify </w:t>
        </w:r>
      </w:ins>
      <w:ins w:id="1832" w:author="David Bartel" w:date="2018-02-28T21:37:00Z">
        <w:r w:rsidR="00245F4C" w:rsidRPr="00742EFD">
          <w:rPr>
            <w:rFonts w:ascii="Arial" w:hAnsi="Arial" w:cs="Arial"/>
            <w:sz w:val="22"/>
            <w:szCs w:val="22"/>
          </w:rPr>
          <w:t xml:space="preserve">pivot–bulge sites for </w:t>
        </w:r>
        <w:r w:rsidR="000F6AAF" w:rsidRPr="00742EFD">
          <w:rPr>
            <w:rFonts w:ascii="Arial" w:hAnsi="Arial" w:cs="Arial"/>
            <w:sz w:val="22"/>
            <w:szCs w:val="22"/>
          </w:rPr>
          <w:t xml:space="preserve">any of the other three miRNAs (Fig. 1F, Fig. 2A–B), and </w:t>
        </w:r>
      </w:ins>
      <w:ins w:id="1833" w:author="David Bartel" w:date="2018-02-28T21:38:00Z">
        <w:r w:rsidR="000F6AAF" w:rsidRPr="00742EFD">
          <w:rPr>
            <w:rFonts w:ascii="Arial" w:hAnsi="Arial" w:cs="Arial"/>
            <w:sz w:val="22"/>
            <w:szCs w:val="22"/>
          </w:rPr>
          <w:t xml:space="preserve">a systematic analysis of all </w:t>
        </w:r>
      </w:ins>
      <w:ins w:id="1834" w:author="David Bartel" w:date="2018-02-28T21:39:00Z">
        <w:r w:rsidR="000F6AAF" w:rsidRPr="00742EFD">
          <w:rPr>
            <w:rFonts w:ascii="Arial" w:hAnsi="Arial" w:cs="Arial"/>
            <w:sz w:val="22"/>
            <w:szCs w:val="22"/>
          </w:rPr>
          <w:t>possible single-nucleotide bulges at each position confirmed that the pi</w:t>
        </w:r>
      </w:ins>
      <w:ins w:id="1835" w:author="David Bartel" w:date="2018-02-28T21:41:00Z">
        <w:r w:rsidR="000F6AAF" w:rsidRPr="00742EFD">
          <w:rPr>
            <w:rFonts w:ascii="Arial" w:hAnsi="Arial" w:cs="Arial"/>
            <w:sz w:val="22"/>
            <w:szCs w:val="22"/>
          </w:rPr>
          <w:t>vot–bulged sites to miR-1, let-7a, and miR-1</w:t>
        </w:r>
      </w:ins>
      <w:ins w:id="1836" w:author="David Bartel" w:date="2018-02-28T21:39:00Z">
        <w:r w:rsidR="000F6AAF" w:rsidRPr="00742EFD">
          <w:rPr>
            <w:rFonts w:ascii="Arial" w:hAnsi="Arial" w:cs="Arial"/>
            <w:sz w:val="22"/>
            <w:szCs w:val="22"/>
          </w:rPr>
          <w:t xml:space="preserve"> </w:t>
        </w:r>
      </w:ins>
      <w:ins w:id="1837" w:author="David Bartel" w:date="2018-02-28T21:44:00Z">
        <w:r w:rsidR="00E34F9A" w:rsidRPr="00742EFD">
          <w:rPr>
            <w:rFonts w:ascii="Arial" w:hAnsi="Arial" w:cs="Arial"/>
            <w:sz w:val="22"/>
            <w:szCs w:val="22"/>
          </w:rPr>
          <w:t>conferred</w:t>
        </w:r>
      </w:ins>
      <w:ins w:id="1838" w:author="David Bartel" w:date="2018-02-28T21:41:00Z">
        <w:r w:rsidR="000F6AAF" w:rsidRPr="00742EFD">
          <w:rPr>
            <w:rFonts w:ascii="Arial" w:hAnsi="Arial" w:cs="Arial"/>
            <w:sz w:val="22"/>
            <w:szCs w:val="22"/>
          </w:rPr>
          <w:t xml:space="preserve"> no better </w:t>
        </w:r>
      </w:ins>
      <w:ins w:id="1839" w:author="David Bartel" w:date="2018-02-28T21:45:00Z">
        <w:r w:rsidR="00E34F9A" w:rsidRPr="00742EFD">
          <w:rPr>
            <w:rFonts w:ascii="Arial" w:hAnsi="Arial" w:cs="Arial"/>
            <w:sz w:val="22"/>
            <w:szCs w:val="22"/>
          </w:rPr>
          <w:t xml:space="preserve">binding </w:t>
        </w:r>
      </w:ins>
      <w:ins w:id="1840" w:author="David Bartel" w:date="2018-02-28T21:41:00Z">
        <w:r w:rsidR="000F6AAF" w:rsidRPr="00742EFD">
          <w:rPr>
            <w:rFonts w:ascii="Arial" w:hAnsi="Arial" w:cs="Arial"/>
            <w:sz w:val="22"/>
            <w:szCs w:val="22"/>
          </w:rPr>
          <w:t xml:space="preserve">than the </w:t>
        </w:r>
      </w:ins>
      <w:ins w:id="1841" w:author="David Bartel" w:date="2018-02-28T21:43:00Z">
        <w:r w:rsidR="00E34F9A" w:rsidRPr="00742EFD">
          <w:rPr>
            <w:rFonts w:ascii="Arial" w:hAnsi="Arial" w:cs="Arial"/>
            <w:sz w:val="22"/>
            <w:szCs w:val="22"/>
          </w:rPr>
          <w:t>canonical</w:t>
        </w:r>
      </w:ins>
      <w:ins w:id="1842" w:author="David Bartel" w:date="2018-02-28T21:42:00Z">
        <w:r w:rsidR="00E34F9A" w:rsidRPr="00742EFD">
          <w:rPr>
            <w:rFonts w:ascii="Arial" w:hAnsi="Arial" w:cs="Arial"/>
            <w:sz w:val="22"/>
            <w:szCs w:val="22"/>
          </w:rPr>
          <w:t xml:space="preserve"> 6mer-A1</w:t>
        </w:r>
      </w:ins>
      <w:ins w:id="1843" w:author="David Bartel" w:date="2018-02-28T21:27:00Z">
        <w:r w:rsidR="00393210" w:rsidRPr="00742EFD">
          <w:rPr>
            <w:rFonts w:ascii="Arial" w:hAnsi="Arial" w:cs="Arial"/>
            <w:sz w:val="22"/>
            <w:szCs w:val="22"/>
          </w:rPr>
          <w:t xml:space="preserve"> </w:t>
        </w:r>
      </w:ins>
      <w:ins w:id="1844" w:author="David Bartel" w:date="2018-02-28T21:43:00Z">
        <w:r w:rsidR="00E34F9A" w:rsidRPr="00742EFD">
          <w:rPr>
            <w:rFonts w:ascii="Arial" w:hAnsi="Arial" w:cs="Arial"/>
            <w:sz w:val="22"/>
            <w:szCs w:val="22"/>
          </w:rPr>
          <w:t xml:space="preserve">site </w:t>
        </w:r>
      </w:ins>
      <w:ins w:id="1845" w:author="David Bartel" w:date="2018-02-28T21:44:00Z">
        <w:r w:rsidR="00E34F9A" w:rsidRPr="00742EFD">
          <w:rPr>
            <w:rFonts w:ascii="Arial" w:hAnsi="Arial" w:cs="Arial"/>
            <w:sz w:val="22"/>
            <w:szCs w:val="22"/>
          </w:rPr>
          <w:t>nested within them</w:t>
        </w:r>
      </w:ins>
      <w:ins w:id="1846" w:author="David Bartel" w:date="2018-02-28T21:45:00Z">
        <w:r w:rsidR="00E34F9A" w:rsidRPr="00742EFD">
          <w:rPr>
            <w:rFonts w:ascii="Arial" w:hAnsi="Arial" w:cs="Arial"/>
            <w:sz w:val="22"/>
            <w:szCs w:val="22"/>
          </w:rPr>
          <w:t xml:space="preserve"> </w:t>
        </w:r>
        <w:commentRangeStart w:id="1847"/>
        <w:r w:rsidR="00E34F9A" w:rsidRPr="00742EFD">
          <w:rPr>
            <w:rFonts w:ascii="Arial" w:hAnsi="Arial" w:cs="Arial"/>
            <w:sz w:val="22"/>
            <w:szCs w:val="22"/>
          </w:rPr>
          <w:t xml:space="preserve">(fig </w:t>
        </w:r>
      </w:ins>
      <w:ins w:id="1848" w:author="David Bartel" w:date="2018-03-27T21:22:00Z">
        <w:r w:rsidR="00CA0EFD" w:rsidRPr="00742EFD">
          <w:rPr>
            <w:rFonts w:ascii="Arial" w:hAnsi="Arial" w:cs="Arial"/>
            <w:sz w:val="22"/>
            <w:szCs w:val="22"/>
          </w:rPr>
          <w:t>3</w:t>
        </w:r>
      </w:ins>
      <w:ins w:id="1849" w:author="David Bartel" w:date="2018-02-28T21:45:00Z">
        <w:r w:rsidR="00E34F9A" w:rsidRPr="00742EFD">
          <w:rPr>
            <w:rFonts w:ascii="Arial" w:hAnsi="Arial" w:cs="Arial"/>
            <w:sz w:val="22"/>
            <w:szCs w:val="22"/>
          </w:rPr>
          <w:t>B)</w:t>
        </w:r>
      </w:ins>
      <w:commentRangeEnd w:id="1847"/>
      <w:ins w:id="1850" w:author="David Bartel" w:date="2018-02-28T21:57:00Z">
        <w:r w:rsidR="004C68DF" w:rsidRPr="00742EFD">
          <w:rPr>
            <w:rStyle w:val="CommentReference"/>
            <w:rFonts w:ascii="Arial" w:eastAsiaTheme="minorHAnsi" w:hAnsi="Arial" w:cs="Arial"/>
            <w:sz w:val="22"/>
            <w:szCs w:val="22"/>
          </w:rPr>
          <w:commentReference w:id="1847"/>
        </w:r>
      </w:ins>
      <w:ins w:id="1851" w:author="David Bartel" w:date="2018-02-28T21:44:00Z">
        <w:r w:rsidR="00E34F9A" w:rsidRPr="00742EFD">
          <w:rPr>
            <w:rFonts w:ascii="Arial" w:hAnsi="Arial" w:cs="Arial"/>
            <w:sz w:val="22"/>
            <w:szCs w:val="22"/>
          </w:rPr>
          <w:t>.</w:t>
        </w:r>
      </w:ins>
      <w:ins w:id="1852" w:author="David Bartel" w:date="2018-02-28T21:43:00Z">
        <w:r w:rsidR="00E34F9A" w:rsidRPr="00742EFD">
          <w:rPr>
            <w:rFonts w:ascii="Arial" w:hAnsi="Arial" w:cs="Arial"/>
            <w:sz w:val="22"/>
            <w:szCs w:val="22"/>
          </w:rPr>
          <w:t xml:space="preserve"> </w:t>
        </w:r>
      </w:ins>
      <w:ins w:id="1853" w:author="David Bartel" w:date="2018-02-28T21:27:00Z">
        <w:r w:rsidR="00393210" w:rsidRPr="00742EFD">
          <w:rPr>
            <w:rFonts w:ascii="Arial" w:hAnsi="Arial" w:cs="Arial"/>
            <w:sz w:val="22"/>
            <w:szCs w:val="22"/>
          </w:rPr>
          <w:t xml:space="preserve"> </w:t>
        </w:r>
      </w:ins>
      <w:ins w:id="1854" w:author="David Bartel" w:date="2018-02-28T21:51:00Z">
        <w:r w:rsidR="00A4285D" w:rsidRPr="00742EFD">
          <w:rPr>
            <w:rFonts w:ascii="Arial" w:hAnsi="Arial" w:cs="Arial"/>
            <w:sz w:val="22"/>
            <w:szCs w:val="22"/>
          </w:rPr>
          <w:t>Thus</w:t>
        </w:r>
      </w:ins>
      <w:ins w:id="1855" w:author="David Bartel" w:date="2018-02-28T21:52:00Z">
        <w:r w:rsidR="00A4285D" w:rsidRPr="00742EFD">
          <w:rPr>
            <w:rFonts w:ascii="Arial" w:hAnsi="Arial" w:cs="Arial"/>
            <w:sz w:val="22"/>
            <w:szCs w:val="22"/>
          </w:rPr>
          <w:t>,</w:t>
        </w:r>
      </w:ins>
      <w:ins w:id="1856" w:author="David Bartel" w:date="2018-02-28T21:51:00Z">
        <w:r w:rsidR="00A4285D" w:rsidRPr="00742EFD">
          <w:rPr>
            <w:rFonts w:ascii="Arial" w:hAnsi="Arial" w:cs="Arial"/>
            <w:sz w:val="22"/>
            <w:szCs w:val="22"/>
          </w:rPr>
          <w:t xml:space="preserve"> our results supported the pivot–bulge sites </w:t>
        </w:r>
      </w:ins>
      <w:ins w:id="1857" w:author="David Bartel" w:date="2018-02-28T21:53:00Z">
        <w:r w:rsidR="004C68DF" w:rsidRPr="00742EFD">
          <w:rPr>
            <w:rFonts w:ascii="Arial" w:hAnsi="Arial" w:cs="Arial"/>
            <w:sz w:val="22"/>
            <w:szCs w:val="22"/>
          </w:rPr>
          <w:t xml:space="preserve">proposed </w:t>
        </w:r>
      </w:ins>
      <w:ins w:id="1858" w:author="David Bartel" w:date="2018-02-28T21:51:00Z">
        <w:r w:rsidR="00A4285D" w:rsidRPr="00742EFD">
          <w:rPr>
            <w:rFonts w:ascii="Arial" w:hAnsi="Arial" w:cs="Arial"/>
            <w:sz w:val="22"/>
            <w:szCs w:val="22"/>
          </w:rPr>
          <w:t xml:space="preserve">for </w:t>
        </w:r>
      </w:ins>
      <w:ins w:id="1859" w:author="David Bartel" w:date="2018-03-26T09:16:00Z">
        <w:r w:rsidR="004F7AFC" w:rsidRPr="00742EFD">
          <w:rPr>
            <w:rFonts w:ascii="Arial" w:hAnsi="Arial" w:cs="Arial"/>
            <w:sz w:val="22"/>
            <w:szCs w:val="22"/>
          </w:rPr>
          <w:t>two</w:t>
        </w:r>
      </w:ins>
      <w:ins w:id="1860" w:author="David Bartel" w:date="2018-02-28T21:51:00Z">
        <w:r w:rsidR="004C68DF" w:rsidRPr="00742EFD">
          <w:rPr>
            <w:rFonts w:ascii="Arial" w:hAnsi="Arial" w:cs="Arial"/>
            <w:sz w:val="22"/>
            <w:szCs w:val="22"/>
          </w:rPr>
          <w:t xml:space="preserve"> </w:t>
        </w:r>
      </w:ins>
      <w:ins w:id="1861" w:author="David Bartel" w:date="2018-02-28T22:29:00Z">
        <w:r w:rsidR="006A42A8" w:rsidRPr="00742EFD">
          <w:rPr>
            <w:rFonts w:ascii="Arial" w:hAnsi="Arial" w:cs="Arial"/>
            <w:sz w:val="22"/>
            <w:szCs w:val="22"/>
          </w:rPr>
          <w:t xml:space="preserve">of the </w:t>
        </w:r>
      </w:ins>
      <w:ins w:id="1862" w:author="David Bartel" w:date="2018-03-24T21:11:00Z">
        <w:r w:rsidR="007A5279" w:rsidRPr="00742EFD">
          <w:rPr>
            <w:rFonts w:ascii="Arial" w:hAnsi="Arial" w:cs="Arial"/>
            <w:sz w:val="22"/>
            <w:szCs w:val="22"/>
          </w:rPr>
          <w:t>six</w:t>
        </w:r>
      </w:ins>
      <w:ins w:id="1863" w:author="David Bartel" w:date="2018-02-28T22:29:00Z">
        <w:r w:rsidR="006A42A8" w:rsidRPr="00742EFD">
          <w:rPr>
            <w:rFonts w:ascii="Arial" w:hAnsi="Arial" w:cs="Arial"/>
            <w:sz w:val="22"/>
            <w:szCs w:val="22"/>
          </w:rPr>
          <w:t xml:space="preserve"> </w:t>
        </w:r>
      </w:ins>
      <w:ins w:id="1864" w:author="David Bartel" w:date="2018-02-28T21:51:00Z">
        <w:r w:rsidR="004C68DF" w:rsidRPr="00742EFD">
          <w:rPr>
            <w:rFonts w:ascii="Arial" w:hAnsi="Arial" w:cs="Arial"/>
            <w:sz w:val="22"/>
            <w:szCs w:val="22"/>
          </w:rPr>
          <w:t>miRNAs</w:t>
        </w:r>
        <w:r w:rsidR="00A4285D" w:rsidRPr="00742EFD">
          <w:rPr>
            <w:rFonts w:ascii="Arial" w:hAnsi="Arial" w:cs="Arial"/>
            <w:sz w:val="22"/>
            <w:szCs w:val="22"/>
          </w:rPr>
          <w:t xml:space="preserve"> </w:t>
        </w:r>
      </w:ins>
      <w:ins w:id="1865" w:author="David Bartel" w:date="2018-02-28T21:52:00Z">
        <w:r w:rsidR="00A4285D" w:rsidRPr="00742EFD">
          <w:rPr>
            <w:rFonts w:ascii="Arial" w:hAnsi="Arial" w:cs="Arial"/>
            <w:sz w:val="22"/>
            <w:szCs w:val="22"/>
          </w:rPr>
          <w:t xml:space="preserve">but called into question </w:t>
        </w:r>
        <w:r w:rsidR="004C68DF" w:rsidRPr="00742EFD">
          <w:rPr>
            <w:rFonts w:ascii="Arial" w:hAnsi="Arial" w:cs="Arial"/>
            <w:sz w:val="22"/>
            <w:szCs w:val="22"/>
          </w:rPr>
          <w:t>the generality of this non-canonical site type.</w:t>
        </w:r>
      </w:ins>
      <w:ins w:id="1866" w:author="David Bartel" w:date="2018-02-28T17:43:00Z">
        <w:r w:rsidR="005406E1" w:rsidRPr="00742EFD">
          <w:rPr>
            <w:rFonts w:ascii="Arial" w:hAnsi="Arial" w:cs="Arial"/>
            <w:sz w:val="22"/>
            <w:szCs w:val="22"/>
          </w:rPr>
          <w:t xml:space="preserve"> </w:t>
        </w:r>
      </w:ins>
    </w:p>
    <w:p w14:paraId="12E77567" w14:textId="5671C23B" w:rsidR="009E2BCA" w:rsidRPr="00742EFD" w:rsidDel="001D7EC8" w:rsidRDefault="009E2BCA" w:rsidP="009E2BCA">
      <w:pPr>
        <w:spacing w:line="360" w:lineRule="auto"/>
        <w:ind w:firstLine="720"/>
        <w:rPr>
          <w:del w:id="1867" w:author="David Bartel" w:date="2018-03-01T09:18:00Z"/>
          <w:rFonts w:ascii="Arial" w:hAnsi="Arial" w:cs="Arial"/>
          <w:sz w:val="22"/>
          <w:szCs w:val="22"/>
        </w:rPr>
      </w:pPr>
      <w:del w:id="1868" w:author="David Bartel" w:date="2018-02-28T21:56:00Z">
        <w:r w:rsidRPr="00742EFD" w:rsidDel="004C68DF">
          <w:rPr>
            <w:rFonts w:ascii="Arial" w:hAnsi="Arial" w:cs="Arial"/>
            <w:sz w:val="22"/>
            <w:szCs w:val="22"/>
          </w:rPr>
          <w:delText>Two of the bulge-containing miR-124 site types recapitulate prior observation of bulge-pivot pairing (the 8mer-bG(6.7) and 7mer-m8bG(6.7) site types)</w:delText>
        </w:r>
        <w:r w:rsidRPr="00742EFD" w:rsidDel="004C68DF">
          <w:rPr>
            <w:rFonts w:ascii="Arial" w:hAnsi="Arial" w:cs="Arial"/>
            <w:sz w:val="22"/>
            <w:szCs w:val="22"/>
          </w:rPr>
          <w:fldChar w:fldCharType="begin"/>
        </w:r>
        <w:r w:rsidRPr="00742EFD" w:rsidDel="004C68DF">
          <w:rPr>
            <w:rFonts w:ascii="Arial" w:hAnsi="Arial" w:cs="Arial"/>
            <w:sz w:val="22"/>
            <w:szCs w:val="22"/>
          </w:rPr>
          <w:del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delInstrText>
        </w:r>
        <w:r w:rsidRPr="00742EFD" w:rsidDel="004C68DF">
          <w:rPr>
            <w:rFonts w:ascii="Arial" w:hAnsi="Arial" w:cs="Arial"/>
            <w:sz w:val="22"/>
            <w:szCs w:val="22"/>
          </w:rPr>
          <w:fldChar w:fldCharType="separate"/>
        </w:r>
        <w:r w:rsidRPr="00742EFD" w:rsidDel="004C68DF">
          <w:rPr>
            <w:rFonts w:ascii="Arial" w:hAnsi="Arial" w:cs="Arial"/>
            <w:sz w:val="22"/>
            <w:szCs w:val="22"/>
          </w:rPr>
          <w:delText>{Chi:2012jm}</w:delText>
        </w:r>
        <w:r w:rsidRPr="00742EFD" w:rsidDel="004C68DF">
          <w:rPr>
            <w:rFonts w:ascii="Arial" w:hAnsi="Arial" w:cs="Arial"/>
            <w:sz w:val="22"/>
            <w:szCs w:val="22"/>
          </w:rPr>
          <w:fldChar w:fldCharType="end"/>
        </w:r>
        <w:r w:rsidRPr="00742EFD" w:rsidDel="004C68DF">
          <w:rPr>
            <w:rFonts w:ascii="Arial" w:hAnsi="Arial" w:cs="Arial"/>
            <w:sz w:val="22"/>
            <w:szCs w:val="22"/>
          </w:rPr>
          <w:delText xml:space="preserve">, as well as two such sites for </w:delText>
        </w:r>
      </w:del>
      <w:del w:id="1869" w:author="David Bartel" w:date="2018-03-01T09:18:00Z">
        <w:r w:rsidRPr="00742EFD" w:rsidDel="001D7EC8">
          <w:rPr>
            <w:rFonts w:ascii="Arial" w:hAnsi="Arial" w:cs="Arial"/>
            <w:sz w:val="22"/>
            <w:szCs w:val="22"/>
          </w:rPr>
          <w:delText xml:space="preserve">lsy-6 </w:delText>
        </w:r>
      </w:del>
      <w:del w:id="1870" w:author="David Bartel" w:date="2018-02-28T21:56:00Z">
        <w:r w:rsidRPr="00742EFD" w:rsidDel="004C68DF">
          <w:rPr>
            <w:rFonts w:ascii="Arial" w:hAnsi="Arial" w:cs="Arial"/>
            <w:sz w:val="22"/>
            <w:szCs w:val="22"/>
          </w:rPr>
          <w:delText xml:space="preserve">(the 8mer-bA(6.7) and the </w:delText>
        </w:r>
      </w:del>
      <w:del w:id="1871" w:author="David Bartel" w:date="2018-03-01T09:18:00Z">
        <w:r w:rsidRPr="00742EFD" w:rsidDel="001D7EC8">
          <w:rPr>
            <w:rFonts w:ascii="Arial" w:hAnsi="Arial" w:cs="Arial"/>
            <w:sz w:val="22"/>
            <w:szCs w:val="22"/>
          </w:rPr>
          <w:delText xml:space="preserve">8mer-bG(7)). </w:delText>
        </w:r>
      </w:del>
      <w:del w:id="1872" w:author="David Bartel" w:date="2018-02-28T21:57:00Z">
        <w:r w:rsidRPr="00742EFD" w:rsidDel="004C68DF">
          <w:rPr>
            <w:rFonts w:ascii="Arial" w:hAnsi="Arial" w:cs="Arial"/>
            <w:sz w:val="22"/>
            <w:szCs w:val="22"/>
          </w:rPr>
          <w:delText xml:space="preserve">To confirm this, we reanalyzed all five miRNAs with respect to bulged nucleotides (Figure S2iiA–E) and for sites that may have been missed in our </w:delText>
        </w:r>
        <w:r w:rsidRPr="00742EFD" w:rsidDel="004C68DF">
          <w:rPr>
            <w:rFonts w:ascii="Arial" w:hAnsi="Arial" w:cs="Arial"/>
            <w:i/>
            <w:sz w:val="22"/>
            <w:szCs w:val="22"/>
          </w:rPr>
          <w:delText>de novo</w:delText>
        </w:r>
        <w:r w:rsidRPr="00742EFD" w:rsidDel="004C68DF">
          <w:rPr>
            <w:rFonts w:ascii="Arial" w:hAnsi="Arial" w:cs="Arial"/>
            <w:sz w:val="22"/>
            <w:szCs w:val="22"/>
          </w:rPr>
          <w:delText xml:space="preserve"> site types analysis. We confirm that only miR-124 and lsy-6 exhibit bulged-pivot site types with binding affinities in excess of their 6mer site, with let-7a the moderate binding affinity of the let-7a bulged-pivot site being mostly due to the appreciable binding affinity of its 6mer-A1 site type.</w:delText>
        </w:r>
      </w:del>
      <w:del w:id="1873" w:author="David Bartel" w:date="2018-03-01T09:18:00Z">
        <w:r w:rsidRPr="00742EFD" w:rsidDel="001D7EC8">
          <w:rPr>
            <w:rFonts w:ascii="Arial" w:hAnsi="Arial" w:cs="Arial"/>
            <w:sz w:val="22"/>
            <w:szCs w:val="22"/>
          </w:rPr>
          <w:delText xml:space="preserve"> In addition we find, as expected, that single-nucleotide deletions within the seed region (Figures S2iiF–J) are sufficient to eliminate the majority of the 8mer binding affinity. miR-124  exhibited two more distinct classes of site types, the first being representing canonical 6mer and 7mer-A1 sites with added binding efficacy due to either a bulged U at position 7 (8mer-bU(7.8) and 7mer-m8bU(7.8)) or a bulged A at position 8 (8mer-bA8), and the second consisting of a partial seed match with complementarity through to position 8 and two A nucleotides across from miRNA positions 9 and 10 (AA–8mer-bU6, AA–7mer-m8bU6, AA–6mer-m8 and AA–5mer-m8). Finally, miR-155 and lsy-6 exhibit five and three binding motifs with ambiguous miRNA–target recognition, while miR-124 only exhibited site types with discernable patterns with respect to the guide sequence. </w:delText>
        </w:r>
      </w:del>
    </w:p>
    <w:p w14:paraId="548F99A1" w14:textId="7ECD4A47"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r>
      <w:ins w:id="1874" w:author="David Bartel" w:date="2018-03-01T09:20:00Z">
        <w:r w:rsidR="001D7EC8" w:rsidRPr="00742EFD">
          <w:rPr>
            <w:rFonts w:ascii="Arial" w:hAnsi="Arial" w:cs="Arial"/>
            <w:sz w:val="22"/>
            <w:szCs w:val="22"/>
          </w:rPr>
          <w:t xml:space="preserve">In addition to the </w:t>
        </w:r>
      </w:ins>
      <w:ins w:id="1875" w:author="David Bartel" w:date="2018-03-01T09:24:00Z">
        <w:r w:rsidR="006051E0" w:rsidRPr="00742EFD">
          <w:rPr>
            <w:rFonts w:ascii="Arial" w:hAnsi="Arial" w:cs="Arial"/>
            <w:sz w:val="22"/>
            <w:szCs w:val="22"/>
          </w:rPr>
          <w:t>differences in</w:t>
        </w:r>
      </w:ins>
      <w:ins w:id="1876" w:author="David Bartel" w:date="2018-03-01T09:21:00Z">
        <w:r w:rsidR="001D7EC8" w:rsidRPr="00742EFD">
          <w:rPr>
            <w:rFonts w:ascii="Arial" w:hAnsi="Arial" w:cs="Arial"/>
            <w:sz w:val="22"/>
            <w:szCs w:val="22"/>
          </w:rPr>
          <w:t xml:space="preserve"> </w:t>
        </w:r>
      </w:ins>
      <w:ins w:id="1877" w:author="David Bartel" w:date="2018-03-01T09:22:00Z">
        <w:r w:rsidR="001D7EC8" w:rsidRPr="00742EFD">
          <w:rPr>
            <w:rFonts w:ascii="Arial" w:hAnsi="Arial" w:cs="Arial"/>
            <w:sz w:val="22"/>
            <w:szCs w:val="22"/>
          </w:rPr>
          <w:t xml:space="preserve">non-canonical site types observed for each miRNA, </w:t>
        </w:r>
      </w:ins>
      <w:ins w:id="1878" w:author="David Bartel" w:date="2018-03-01T09:23:00Z">
        <w:r w:rsidR="006051E0" w:rsidRPr="00742EFD">
          <w:rPr>
            <w:rFonts w:ascii="Arial" w:hAnsi="Arial" w:cs="Arial"/>
            <w:sz w:val="22"/>
            <w:szCs w:val="22"/>
          </w:rPr>
          <w:t xml:space="preserve">we </w:t>
        </w:r>
      </w:ins>
      <w:ins w:id="1879" w:author="David Bartel" w:date="2018-03-01T09:24:00Z">
        <w:r w:rsidR="006051E0" w:rsidRPr="00742EFD">
          <w:rPr>
            <w:rFonts w:ascii="Arial" w:hAnsi="Arial" w:cs="Arial"/>
            <w:sz w:val="22"/>
            <w:szCs w:val="22"/>
          </w:rPr>
          <w:t xml:space="preserve">also </w:t>
        </w:r>
      </w:ins>
      <w:ins w:id="1880" w:author="David Bartel" w:date="2018-03-01T09:23:00Z">
        <w:r w:rsidR="006051E0" w:rsidRPr="00742EFD">
          <w:rPr>
            <w:rFonts w:ascii="Arial" w:hAnsi="Arial" w:cs="Arial"/>
            <w:sz w:val="22"/>
            <w:szCs w:val="22"/>
          </w:rPr>
          <w:t xml:space="preserve">observed striking </w:t>
        </w:r>
      </w:ins>
      <w:ins w:id="1881" w:author="David Bartel" w:date="2018-03-01T09:27:00Z">
        <w:r w:rsidR="006051E0" w:rsidRPr="00742EFD">
          <w:rPr>
            <w:rFonts w:ascii="Arial" w:hAnsi="Arial" w:cs="Arial"/>
            <w:sz w:val="22"/>
            <w:szCs w:val="22"/>
          </w:rPr>
          <w:t xml:space="preserve">miRNA-specific </w:t>
        </w:r>
      </w:ins>
      <w:ins w:id="1882" w:author="David Bartel" w:date="2018-03-01T09:23:00Z">
        <w:r w:rsidR="006051E0" w:rsidRPr="00742EFD">
          <w:rPr>
            <w:rFonts w:ascii="Arial" w:hAnsi="Arial" w:cs="Arial"/>
            <w:sz w:val="22"/>
            <w:szCs w:val="22"/>
          </w:rPr>
          <w:t xml:space="preserve">differences </w:t>
        </w:r>
      </w:ins>
      <w:ins w:id="1883" w:author="David Bartel" w:date="2018-03-01T09:27:00Z">
        <w:r w:rsidR="006051E0" w:rsidRPr="00742EFD">
          <w:rPr>
            <w:rFonts w:ascii="Arial" w:hAnsi="Arial" w:cs="Arial"/>
            <w:sz w:val="22"/>
            <w:szCs w:val="22"/>
          </w:rPr>
          <w:t xml:space="preserve">in </w:t>
        </w:r>
      </w:ins>
      <w:ins w:id="1884" w:author="David Bartel" w:date="2018-03-01T09:24:00Z">
        <w:r w:rsidR="006051E0" w:rsidRPr="00742EFD">
          <w:rPr>
            <w:rFonts w:ascii="Arial" w:hAnsi="Arial" w:cs="Arial"/>
            <w:sz w:val="22"/>
            <w:szCs w:val="22"/>
          </w:rPr>
          <w:t>the relative affinities of the canonical site types.</w:t>
        </w:r>
      </w:ins>
      <w:ins w:id="1885" w:author="David Bartel" w:date="2018-03-01T09:21:00Z">
        <w:r w:rsidR="001D7EC8" w:rsidRPr="00742EFD">
          <w:rPr>
            <w:rFonts w:ascii="Arial" w:hAnsi="Arial" w:cs="Arial"/>
            <w:sz w:val="22"/>
            <w:szCs w:val="22"/>
          </w:rPr>
          <w:t xml:space="preserve"> </w:t>
        </w:r>
      </w:ins>
      <w:ins w:id="1886" w:author="David Bartel" w:date="2018-03-01T09:20:00Z">
        <w:r w:rsidR="001D7EC8" w:rsidRPr="00742EFD">
          <w:rPr>
            <w:rFonts w:ascii="Arial" w:hAnsi="Arial" w:cs="Arial"/>
            <w:sz w:val="22"/>
            <w:szCs w:val="22"/>
          </w:rPr>
          <w:t xml:space="preserve"> </w:t>
        </w:r>
      </w:ins>
      <w:ins w:id="1887" w:author="David Bartel" w:date="2018-03-01T09:25:00Z">
        <w:r w:rsidR="006051E0" w:rsidRPr="00742EFD">
          <w:rPr>
            <w:rFonts w:ascii="Arial" w:hAnsi="Arial" w:cs="Arial"/>
            <w:sz w:val="22"/>
            <w:szCs w:val="22"/>
          </w:rPr>
          <w:t xml:space="preserve">For example, </w:t>
        </w:r>
      </w:ins>
      <w:ins w:id="1888" w:author="David Bartel" w:date="2018-03-01T09:28:00Z">
        <w:r w:rsidR="005C30CF" w:rsidRPr="00742EFD">
          <w:rPr>
            <w:rFonts w:ascii="Arial" w:hAnsi="Arial" w:cs="Arial"/>
            <w:sz w:val="22"/>
            <w:szCs w:val="22"/>
          </w:rPr>
          <w:t>for miR-155</w:t>
        </w:r>
      </w:ins>
      <w:ins w:id="1889" w:author="David Bartel" w:date="2018-03-01T09:29:00Z">
        <w:r w:rsidR="005C30CF" w:rsidRPr="00742EFD">
          <w:rPr>
            <w:rFonts w:ascii="Arial" w:hAnsi="Arial" w:cs="Arial"/>
            <w:sz w:val="22"/>
            <w:szCs w:val="22"/>
          </w:rPr>
          <w:t>,</w:t>
        </w:r>
      </w:ins>
      <w:ins w:id="1890" w:author="David Bartel" w:date="2018-03-01T09:28:00Z">
        <w:r w:rsidR="005C30CF" w:rsidRPr="00742EFD">
          <w:rPr>
            <w:rFonts w:ascii="Arial" w:hAnsi="Arial" w:cs="Arial"/>
            <w:sz w:val="22"/>
            <w:szCs w:val="22"/>
          </w:rPr>
          <w:t xml:space="preserve"> </w:t>
        </w:r>
      </w:ins>
      <w:commentRangeStart w:id="1891"/>
      <w:ins w:id="1892" w:author="David Bartel" w:date="2018-03-01T09:25:00Z">
        <w:r w:rsidR="006051E0" w:rsidRPr="00742EFD">
          <w:rPr>
            <w:rFonts w:ascii="Arial" w:hAnsi="Arial" w:cs="Arial"/>
            <w:sz w:val="22"/>
            <w:szCs w:val="22"/>
          </w:rPr>
          <w:t xml:space="preserve">the </w:t>
        </w:r>
      </w:ins>
      <w:ins w:id="1893" w:author="David Bartel" w:date="2018-03-01T09:26:00Z">
        <w:r w:rsidR="006051E0" w:rsidRPr="00742EFD">
          <w:rPr>
            <w:rFonts w:ascii="Arial" w:hAnsi="Arial" w:cs="Arial"/>
            <w:sz w:val="22"/>
            <w:szCs w:val="22"/>
          </w:rPr>
          <w:t>affinit</w:t>
        </w:r>
      </w:ins>
      <w:ins w:id="1894" w:author="David Bartel" w:date="2018-03-01T09:28:00Z">
        <w:r w:rsidR="006051E0" w:rsidRPr="00742EFD">
          <w:rPr>
            <w:rFonts w:ascii="Arial" w:hAnsi="Arial" w:cs="Arial"/>
            <w:sz w:val="22"/>
            <w:szCs w:val="22"/>
          </w:rPr>
          <w:t>y</w:t>
        </w:r>
      </w:ins>
      <w:ins w:id="1895" w:author="David Bartel" w:date="2018-03-01T09:26:00Z">
        <w:r w:rsidR="006051E0" w:rsidRPr="00742EFD">
          <w:rPr>
            <w:rFonts w:ascii="Arial" w:hAnsi="Arial" w:cs="Arial"/>
            <w:sz w:val="22"/>
            <w:szCs w:val="22"/>
          </w:rPr>
          <w:t xml:space="preserve"> of the 7mer-</w:t>
        </w:r>
      </w:ins>
      <w:ins w:id="1896" w:author="David Bartel" w:date="2018-03-01T09:28:00Z">
        <w:r w:rsidR="006051E0" w:rsidRPr="00742EFD">
          <w:rPr>
            <w:rFonts w:ascii="Arial" w:hAnsi="Arial" w:cs="Arial"/>
            <w:sz w:val="22"/>
            <w:szCs w:val="22"/>
          </w:rPr>
          <w:t xml:space="preserve">A1 nearly matched that of the </w:t>
        </w:r>
        <w:r w:rsidR="005C30CF" w:rsidRPr="00742EFD">
          <w:rPr>
            <w:rFonts w:ascii="Arial" w:hAnsi="Arial" w:cs="Arial"/>
            <w:sz w:val="22"/>
            <w:szCs w:val="22"/>
          </w:rPr>
          <w:t>7mer-m8</w:t>
        </w:r>
      </w:ins>
      <w:commentRangeEnd w:id="1891"/>
      <w:ins w:id="1897" w:author="David Bartel" w:date="2018-03-01T11:59:00Z">
        <w:r w:rsidR="004A2641" w:rsidRPr="00742EFD">
          <w:rPr>
            <w:rStyle w:val="CommentReference"/>
            <w:rFonts w:ascii="Arial" w:eastAsiaTheme="minorHAnsi" w:hAnsi="Arial" w:cs="Arial"/>
            <w:sz w:val="22"/>
            <w:szCs w:val="22"/>
          </w:rPr>
          <w:commentReference w:id="1891"/>
        </w:r>
      </w:ins>
      <w:ins w:id="1898" w:author="David Bartel" w:date="2018-03-01T09:28:00Z">
        <w:r w:rsidR="005C30CF" w:rsidRPr="00742EFD">
          <w:rPr>
            <w:rFonts w:ascii="Arial" w:hAnsi="Arial" w:cs="Arial"/>
            <w:sz w:val="22"/>
            <w:szCs w:val="22"/>
          </w:rPr>
          <w:t>, whereas for miR-124, th</w:t>
        </w:r>
      </w:ins>
      <w:ins w:id="1899" w:author="David Bartel" w:date="2018-03-01T09:29:00Z">
        <w:r w:rsidR="005C30CF" w:rsidRPr="00742EFD">
          <w:rPr>
            <w:rFonts w:ascii="Arial" w:hAnsi="Arial" w:cs="Arial"/>
            <w:sz w:val="22"/>
            <w:szCs w:val="22"/>
          </w:rPr>
          <w:t xml:space="preserve">e affinity of the 7mer-A1 was </w:t>
        </w:r>
      </w:ins>
      <w:ins w:id="1900" w:author="David Bartel" w:date="2018-03-01T09:30:00Z">
        <w:r w:rsidR="005C30CF" w:rsidRPr="00742EFD">
          <w:rPr>
            <w:rFonts w:ascii="Arial" w:hAnsi="Arial" w:cs="Arial"/>
            <w:sz w:val="22"/>
            <w:szCs w:val="22"/>
          </w:rPr>
          <w:t xml:space="preserve">&gt; 11-fold lower than </w:t>
        </w:r>
      </w:ins>
      <w:ins w:id="1901" w:author="David Bartel" w:date="2018-03-27T21:23:00Z">
        <w:r w:rsidR="003F3725" w:rsidRPr="00742EFD">
          <w:rPr>
            <w:rFonts w:ascii="Arial" w:hAnsi="Arial" w:cs="Arial"/>
            <w:sz w:val="22"/>
            <w:szCs w:val="22"/>
          </w:rPr>
          <w:t xml:space="preserve">that of </w:t>
        </w:r>
      </w:ins>
      <w:ins w:id="1902" w:author="David Bartel" w:date="2018-03-01T09:30:00Z">
        <w:r w:rsidR="005C30CF" w:rsidRPr="00742EFD">
          <w:rPr>
            <w:rFonts w:ascii="Arial" w:hAnsi="Arial" w:cs="Arial"/>
            <w:sz w:val="22"/>
            <w:szCs w:val="22"/>
          </w:rPr>
          <w:t xml:space="preserve">the 7mer-m8 and </w:t>
        </w:r>
      </w:ins>
      <w:ins w:id="1903" w:author="David Bartel" w:date="2018-03-27T21:24:00Z">
        <w:r w:rsidR="003F3725" w:rsidRPr="00742EFD">
          <w:rPr>
            <w:rFonts w:ascii="Arial" w:hAnsi="Arial" w:cs="Arial"/>
            <w:sz w:val="22"/>
            <w:szCs w:val="22"/>
          </w:rPr>
          <w:t xml:space="preserve">approached that </w:t>
        </w:r>
      </w:ins>
      <w:ins w:id="1904" w:author="David Bartel" w:date="2018-03-01T09:30:00Z">
        <w:r w:rsidR="005C30CF" w:rsidRPr="00742EFD">
          <w:rPr>
            <w:rFonts w:ascii="Arial" w:hAnsi="Arial" w:cs="Arial"/>
            <w:sz w:val="22"/>
            <w:szCs w:val="22"/>
          </w:rPr>
          <w:t xml:space="preserve">of </w:t>
        </w:r>
      </w:ins>
      <w:ins w:id="1905" w:author="David Bartel" w:date="2018-03-01T09:32:00Z">
        <w:r w:rsidR="005C30CF" w:rsidRPr="00742EFD">
          <w:rPr>
            <w:rFonts w:ascii="Arial" w:hAnsi="Arial" w:cs="Arial"/>
            <w:sz w:val="22"/>
            <w:szCs w:val="22"/>
          </w:rPr>
          <w:t>the</w:t>
        </w:r>
      </w:ins>
      <w:ins w:id="1906" w:author="David Bartel" w:date="2018-03-01T09:30:00Z">
        <w:r w:rsidR="005C30CF" w:rsidRPr="00742EFD">
          <w:rPr>
            <w:rFonts w:ascii="Arial" w:hAnsi="Arial" w:cs="Arial"/>
            <w:sz w:val="22"/>
            <w:szCs w:val="22"/>
          </w:rPr>
          <w:t xml:space="preserve"> </w:t>
        </w:r>
      </w:ins>
      <w:ins w:id="1907" w:author="David Bartel" w:date="2018-03-01T09:32:00Z">
        <w:r w:rsidR="005C30CF" w:rsidRPr="00742EFD">
          <w:rPr>
            <w:rFonts w:ascii="Arial" w:hAnsi="Arial" w:cs="Arial"/>
            <w:sz w:val="22"/>
            <w:szCs w:val="22"/>
          </w:rPr>
          <w:t>6mer-m8</w:t>
        </w:r>
      </w:ins>
      <w:ins w:id="1908" w:author="David Bartel" w:date="2018-03-25T07:53:00Z">
        <w:r w:rsidR="00EA607E" w:rsidRPr="00742EFD">
          <w:rPr>
            <w:rFonts w:ascii="Arial" w:hAnsi="Arial" w:cs="Arial"/>
            <w:sz w:val="22"/>
            <w:szCs w:val="22"/>
          </w:rPr>
          <w:t xml:space="preserve"> site</w:t>
        </w:r>
      </w:ins>
      <w:ins w:id="1909" w:author="David Bartel" w:date="2018-03-01T09:32:00Z">
        <w:r w:rsidR="005C30CF" w:rsidRPr="00742EFD">
          <w:rPr>
            <w:rFonts w:ascii="Arial" w:hAnsi="Arial" w:cs="Arial"/>
            <w:sz w:val="22"/>
            <w:szCs w:val="22"/>
          </w:rPr>
          <w:t xml:space="preserve">.  </w:t>
        </w:r>
      </w:ins>
      <w:ins w:id="1910" w:author="David Bartel" w:date="2018-03-01T09:33:00Z">
        <w:r w:rsidR="00E63F38" w:rsidRPr="00742EFD">
          <w:rPr>
            <w:rFonts w:ascii="Arial" w:hAnsi="Arial" w:cs="Arial"/>
            <w:sz w:val="22"/>
            <w:szCs w:val="22"/>
          </w:rPr>
          <w:t>These results implied that the relative contribution</w:t>
        </w:r>
      </w:ins>
      <w:ins w:id="1911" w:author="David Bartel" w:date="2018-03-01T09:36:00Z">
        <w:r w:rsidR="00E63F38" w:rsidRPr="00742EFD">
          <w:rPr>
            <w:rFonts w:ascii="Arial" w:hAnsi="Arial" w:cs="Arial"/>
            <w:sz w:val="22"/>
            <w:szCs w:val="22"/>
          </w:rPr>
          <w:t>s</w:t>
        </w:r>
      </w:ins>
      <w:ins w:id="1912" w:author="David Bartel" w:date="2018-03-01T09:33:00Z">
        <w:r w:rsidR="00E63F38" w:rsidRPr="00742EFD">
          <w:rPr>
            <w:rFonts w:ascii="Arial" w:hAnsi="Arial" w:cs="Arial"/>
            <w:sz w:val="22"/>
            <w:szCs w:val="22"/>
          </w:rPr>
          <w:t xml:space="preserve"> of the A at target position 1 and the match at tar</w:t>
        </w:r>
      </w:ins>
      <w:ins w:id="1913" w:author="David Bartel" w:date="2018-03-01T09:35:00Z">
        <w:r w:rsidR="00E63F38" w:rsidRPr="00742EFD">
          <w:rPr>
            <w:rFonts w:ascii="Arial" w:hAnsi="Arial" w:cs="Arial"/>
            <w:sz w:val="22"/>
            <w:szCs w:val="22"/>
          </w:rPr>
          <w:t xml:space="preserve">get position 8 can </w:t>
        </w:r>
      </w:ins>
      <w:ins w:id="1914" w:author="David Bartel" w:date="2018-03-01T09:36:00Z">
        <w:r w:rsidR="00E63F38" w:rsidRPr="00742EFD">
          <w:rPr>
            <w:rFonts w:ascii="Arial" w:hAnsi="Arial" w:cs="Arial"/>
            <w:sz w:val="22"/>
            <w:szCs w:val="22"/>
          </w:rPr>
          <w:t>substantially</w:t>
        </w:r>
      </w:ins>
      <w:ins w:id="1915" w:author="David Bartel" w:date="2018-03-01T09:35:00Z">
        <w:r w:rsidR="00E63F38" w:rsidRPr="00742EFD">
          <w:rPr>
            <w:rFonts w:ascii="Arial" w:hAnsi="Arial" w:cs="Arial"/>
            <w:sz w:val="22"/>
            <w:szCs w:val="22"/>
          </w:rPr>
          <w:t xml:space="preserve"> differ for different </w:t>
        </w:r>
      </w:ins>
      <w:ins w:id="1916" w:author="David Bartel" w:date="2018-03-01T09:36:00Z">
        <w:r w:rsidR="00E63F38" w:rsidRPr="00742EFD">
          <w:rPr>
            <w:rFonts w:ascii="Arial" w:hAnsi="Arial" w:cs="Arial"/>
            <w:sz w:val="22"/>
            <w:szCs w:val="22"/>
          </w:rPr>
          <w:t xml:space="preserve">miRNAs. </w:t>
        </w:r>
      </w:ins>
      <w:ins w:id="1917" w:author="David Bartel" w:date="2018-03-01T09:28:00Z">
        <w:r w:rsidR="005C30CF" w:rsidRPr="00742EFD">
          <w:rPr>
            <w:rFonts w:ascii="Arial" w:hAnsi="Arial" w:cs="Arial"/>
            <w:sz w:val="22"/>
            <w:szCs w:val="22"/>
          </w:rPr>
          <w:t xml:space="preserve"> </w:t>
        </w:r>
      </w:ins>
      <w:del w:id="1918" w:author="David Bartel" w:date="2018-03-01T09:38:00Z">
        <w:r w:rsidRPr="00742EFD" w:rsidDel="00DE5AFD">
          <w:rPr>
            <w:rFonts w:ascii="Arial" w:hAnsi="Arial" w:cs="Arial"/>
            <w:sz w:val="22"/>
            <w:szCs w:val="22"/>
          </w:rPr>
          <w:delText>We observe striking differences in the relative binding affinity between 8mer, 7mer, and 6mer sites across the miRNAs in this study: the difference in binding affinity between the 7mer-m8 and the 7mer-A1 site types for miR-1, let-7a, miR-155, and miR-124 and lsy-6 is 1.8, 3.5, 1.4, and 11.4, and 1.9–fold, respectively. Indeed, while</w:delText>
        </w:r>
      </w:del>
      <w:ins w:id="1919" w:author="David Bartel" w:date="2018-03-01T09:38:00Z">
        <w:r w:rsidR="00DE5AFD" w:rsidRPr="00742EFD">
          <w:rPr>
            <w:rFonts w:ascii="Arial" w:hAnsi="Arial" w:cs="Arial"/>
            <w:sz w:val="22"/>
            <w:szCs w:val="22"/>
          </w:rPr>
          <w:t>Although</w:t>
        </w:r>
      </w:ins>
      <w:r w:rsidRPr="00742EFD">
        <w:rPr>
          <w:rFonts w:ascii="Arial" w:hAnsi="Arial" w:cs="Arial"/>
          <w:sz w:val="22"/>
          <w:szCs w:val="22"/>
        </w:rPr>
        <w:t xml:space="preserve"> prior studies </w:t>
      </w:r>
      <w:del w:id="1920" w:author="David Bartel" w:date="2018-03-01T09:38:00Z">
        <w:r w:rsidRPr="00742EFD" w:rsidDel="00DE5AFD">
          <w:rPr>
            <w:rFonts w:ascii="Arial" w:hAnsi="Arial" w:cs="Arial"/>
            <w:sz w:val="22"/>
            <w:szCs w:val="22"/>
          </w:rPr>
          <w:delText>have demonstrated</w:delText>
        </w:r>
      </w:del>
      <w:ins w:id="1921" w:author="David Bartel" w:date="2018-03-01T09:38:00Z">
        <w:r w:rsidR="00DE5AFD" w:rsidRPr="00742EFD">
          <w:rPr>
            <w:rFonts w:ascii="Arial" w:hAnsi="Arial" w:cs="Arial"/>
            <w:sz w:val="22"/>
            <w:szCs w:val="22"/>
          </w:rPr>
          <w:t>show</w:t>
        </w:r>
      </w:ins>
      <w:r w:rsidRPr="00742EFD">
        <w:rPr>
          <w:rFonts w:ascii="Arial" w:hAnsi="Arial" w:cs="Arial"/>
          <w:sz w:val="22"/>
          <w:szCs w:val="22"/>
        </w:rPr>
        <w:t xml:space="preserve"> that AGO proteins remodel the thermodynamic properties of their loaded RNA guides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0A839EC8-A500-4B3E-B516-52783FF59D52&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{Wee:2012df}</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90A24195-8793-4BB0-8280-06BFFE04BA76&lt;/uuid&gt;&lt;priority&gt;0&lt;/priority&gt;&lt;publications&gt;&lt;publication&gt;&lt;uuid&gt;2A54EC6A-A377-4CA7-881F-25D176246269&lt;/uuid&gt;&lt;volume&gt;162&lt;/volume&gt;&lt;accepted_date&gt;99201506091200000000222000&lt;/accepted_date&gt;&lt;doi&gt;10.1016/j.cell.2015.06.029&lt;/doi&gt;&lt;startpage&gt;84&lt;/startpage&gt;&lt;revision_date&gt;99201504011200000000222000&lt;/revision_date&gt;&lt;publication_date&gt;99201507021200000000222000&lt;/publication_date&gt;&lt;url&gt;http://linkinghub.elsevier.com/retrieve/pii/S0092867415007138&lt;/url&gt;&lt;type&gt;400&lt;/type&gt;&lt;title&gt;Single-Molecule Imaging Reveals that Argonaute Reshapes the Binding Properties of Its Nucleic Acid Guides.&lt;/title&gt;&lt;submission_date&gt;99201412031200000000222000&lt;/submission_date&gt;&lt;number&gt;1&lt;/number&gt;&lt;institution&gt;RNA Therapeutics Institute, Howard Hughes Medical Institute, and Department of Biochemistry &amp;amp; Molecular Pharmacology, University of Massachusetts Medical School, Worcester, MA 01605, USA.&lt;/institution&gt;&lt;subtype&gt;400&lt;/subtype&gt;&lt;endpage&gt;95&lt;/endpage&gt;&lt;bundle&gt;&lt;publication&gt;&lt;title&gt;Cell&lt;/title&gt;&lt;type&gt;-100&lt;/type&gt;&lt;subtype&gt;-100&lt;/subtype&gt;&lt;uuid&gt;F98270EF-A176-4F79-990D-C4BC34C7DD76&lt;/uuid&gt;&lt;/publication&gt;&lt;/bundle&gt;&lt;authors&gt;&lt;author&gt;&lt;firstName&gt;William&lt;/firstName&gt;&lt;middleNames&gt;E&lt;/middleNames&gt;&lt;lastName&gt;Salomon&lt;/lastName&gt;&lt;/author&gt;&lt;author&gt;&lt;firstName&gt;Samson&lt;/firstName&gt;&lt;middleNames&gt;M&lt;/middleNames&gt;&lt;lastName&gt;Jolly&lt;/lastName&gt;&lt;/author&gt;&lt;author&gt;&lt;firstName&gt;Melissa&lt;/firstName&gt;&lt;middleNames&gt;J&lt;/middleNames&gt;&lt;lastName&gt;Moore&lt;/lastName&gt;&lt;/author&gt;&lt;author&gt;&lt;firstName&gt;Phillip&lt;/firstName&gt;&lt;middleNames&gt;D&lt;/middleNames&gt;&lt;lastName&gt;Zamore&lt;/lastName&gt;&lt;/author&gt;&lt;author&gt;&lt;firstName&gt;Victor&lt;/firstName&gt;&lt;lastName&gt;Serebrov&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{Salomon:2015fb}</w:t>
      </w:r>
      <w:r w:rsidRPr="00742EFD">
        <w:rPr>
          <w:rFonts w:ascii="Arial" w:hAnsi="Arial" w:cs="Arial"/>
          <w:sz w:val="22"/>
          <w:szCs w:val="22"/>
        </w:rPr>
        <w:fldChar w:fldCharType="end"/>
      </w:r>
      <w:r w:rsidRPr="00742EFD">
        <w:rPr>
          <w:rFonts w:ascii="Arial" w:hAnsi="Arial" w:cs="Arial"/>
          <w:sz w:val="22"/>
          <w:szCs w:val="22"/>
        </w:rPr>
        <w:t xml:space="preserve">, </w:t>
      </w:r>
      <w:del w:id="1922" w:author="David Bartel" w:date="2018-03-01T09:38:00Z">
        <w:r w:rsidRPr="00742EFD" w:rsidDel="00DE5AFD">
          <w:rPr>
            <w:rFonts w:ascii="Arial" w:hAnsi="Arial" w:cs="Arial"/>
            <w:sz w:val="22"/>
            <w:szCs w:val="22"/>
          </w:rPr>
          <w:delText>the data presented here</w:delText>
        </w:r>
      </w:del>
      <w:ins w:id="1923" w:author="David Bartel" w:date="2018-03-01T09:38:00Z">
        <w:r w:rsidR="00DE5AFD" w:rsidRPr="00742EFD">
          <w:rPr>
            <w:rFonts w:ascii="Arial" w:hAnsi="Arial" w:cs="Arial"/>
            <w:sz w:val="22"/>
            <w:szCs w:val="22"/>
          </w:rPr>
          <w:t>our results</w:t>
        </w:r>
      </w:ins>
      <w:r w:rsidRPr="00742EFD">
        <w:rPr>
          <w:rFonts w:ascii="Arial" w:hAnsi="Arial" w:cs="Arial"/>
          <w:sz w:val="22"/>
          <w:szCs w:val="22"/>
        </w:rPr>
        <w:t xml:space="preserve"> </w:t>
      </w:r>
      <w:del w:id="1924" w:author="David Bartel" w:date="2018-03-01T09:40:00Z">
        <w:r w:rsidRPr="00742EFD" w:rsidDel="00DE5AFD">
          <w:rPr>
            <w:rFonts w:ascii="Arial" w:hAnsi="Arial" w:cs="Arial"/>
            <w:sz w:val="22"/>
            <w:szCs w:val="22"/>
          </w:rPr>
          <w:delText xml:space="preserve">suggest </w:delText>
        </w:r>
      </w:del>
      <w:ins w:id="1925" w:author="David Bartel" w:date="2018-03-01T09:40:00Z">
        <w:r w:rsidR="00DE5AFD" w:rsidRPr="00742EFD">
          <w:rPr>
            <w:rFonts w:ascii="Arial" w:hAnsi="Arial" w:cs="Arial"/>
            <w:sz w:val="22"/>
            <w:szCs w:val="22"/>
          </w:rPr>
          <w:t xml:space="preserve">show </w:t>
        </w:r>
      </w:ins>
      <w:r w:rsidRPr="00742EFD">
        <w:rPr>
          <w:rFonts w:ascii="Arial" w:hAnsi="Arial" w:cs="Arial"/>
          <w:sz w:val="22"/>
          <w:szCs w:val="22"/>
        </w:rPr>
        <w:t xml:space="preserve">that the </w:t>
      </w:r>
      <w:ins w:id="1926" w:author="David Bartel" w:date="2018-03-01T09:40:00Z">
        <w:r w:rsidR="00DE5AFD" w:rsidRPr="00742EFD">
          <w:rPr>
            <w:rFonts w:ascii="Arial" w:hAnsi="Arial" w:cs="Arial"/>
            <w:sz w:val="22"/>
            <w:szCs w:val="22"/>
          </w:rPr>
          <w:t xml:space="preserve">identity of the guide strongly influences the </w:t>
        </w:r>
      </w:ins>
      <w:r w:rsidRPr="00742EFD">
        <w:rPr>
          <w:rFonts w:ascii="Arial" w:hAnsi="Arial" w:cs="Arial"/>
          <w:sz w:val="22"/>
          <w:szCs w:val="22"/>
        </w:rPr>
        <w:t>nature of this remodeling</w:t>
      </w:r>
      <w:del w:id="1927" w:author="David Bartel" w:date="2018-03-01T09:41:00Z">
        <w:r w:rsidRPr="00742EFD" w:rsidDel="00DE5AFD">
          <w:rPr>
            <w:rFonts w:ascii="Arial" w:hAnsi="Arial" w:cs="Arial"/>
            <w:sz w:val="22"/>
            <w:szCs w:val="22"/>
          </w:rPr>
          <w:delText xml:space="preserve"> </w:delText>
        </w:r>
      </w:del>
      <w:del w:id="1928" w:author="David Bartel" w:date="2018-03-01T09:40:00Z">
        <w:r w:rsidRPr="00742EFD" w:rsidDel="00DE5AFD">
          <w:rPr>
            <w:rFonts w:ascii="Arial" w:hAnsi="Arial" w:cs="Arial"/>
            <w:sz w:val="22"/>
            <w:szCs w:val="22"/>
          </w:rPr>
          <w:delText xml:space="preserve">is influenced by </w:delText>
        </w:r>
      </w:del>
      <w:del w:id="1929" w:author="David Bartel" w:date="2018-03-01T09:39:00Z">
        <w:r w:rsidRPr="00742EFD" w:rsidDel="00DE5AFD">
          <w:rPr>
            <w:rFonts w:ascii="Arial" w:hAnsi="Arial" w:cs="Arial"/>
            <w:sz w:val="22"/>
            <w:szCs w:val="22"/>
          </w:rPr>
          <w:delText>both the length and sequence content of</w:delText>
        </w:r>
      </w:del>
      <w:del w:id="1930" w:author="David Bartel" w:date="2018-03-01T09:40:00Z">
        <w:r w:rsidRPr="00742EFD" w:rsidDel="00DE5AFD">
          <w:rPr>
            <w:rFonts w:ascii="Arial" w:hAnsi="Arial" w:cs="Arial"/>
            <w:sz w:val="22"/>
            <w:szCs w:val="22"/>
          </w:rPr>
          <w:delText xml:space="preserve"> the guide, </w:delText>
        </w:r>
      </w:del>
      <w:del w:id="1931" w:author="David Bartel" w:date="2018-03-01T09:41:00Z">
        <w:r w:rsidRPr="00742EFD" w:rsidDel="00DE5AFD">
          <w:rPr>
            <w:rFonts w:ascii="Arial" w:hAnsi="Arial" w:cs="Arial"/>
            <w:sz w:val="22"/>
            <w:szCs w:val="22"/>
          </w:rPr>
          <w:delText>and contributes to</w:delText>
        </w:r>
      </w:del>
      <w:ins w:id="1932" w:author="David Bartel" w:date="2018-03-01T09:41:00Z">
        <w:r w:rsidR="00DE5AFD" w:rsidRPr="00742EFD">
          <w:rPr>
            <w:rFonts w:ascii="Arial" w:hAnsi="Arial" w:cs="Arial"/>
            <w:sz w:val="22"/>
            <w:szCs w:val="22"/>
          </w:rPr>
          <w:t>, leading to</w:t>
        </w:r>
      </w:ins>
      <w:r w:rsidRPr="00742EFD">
        <w:rPr>
          <w:rFonts w:ascii="Arial" w:hAnsi="Arial" w:cs="Arial"/>
          <w:sz w:val="22"/>
          <w:szCs w:val="22"/>
        </w:rPr>
        <w:t xml:space="preserve"> differences in relative affinities across canonical site types</w:t>
      </w:r>
      <w:del w:id="1933" w:author="David Bartel" w:date="2018-03-01T09:41:00Z">
        <w:r w:rsidRPr="00742EFD" w:rsidDel="00DE5AFD">
          <w:rPr>
            <w:rFonts w:ascii="Arial" w:hAnsi="Arial" w:cs="Arial"/>
            <w:sz w:val="22"/>
            <w:szCs w:val="22"/>
          </w:rPr>
          <w:delText>, in addition to influencing</w:delText>
        </w:r>
      </w:del>
      <w:ins w:id="1934" w:author="David Bartel" w:date="2018-03-01T09:41:00Z">
        <w:r w:rsidR="00DE5AFD" w:rsidRPr="00742EFD">
          <w:rPr>
            <w:rFonts w:ascii="Arial" w:hAnsi="Arial" w:cs="Arial"/>
            <w:sz w:val="22"/>
            <w:szCs w:val="22"/>
          </w:rPr>
          <w:t xml:space="preserve"> and</w:t>
        </w:r>
      </w:ins>
      <w:r w:rsidRPr="00742EFD">
        <w:rPr>
          <w:rFonts w:ascii="Arial" w:hAnsi="Arial" w:cs="Arial"/>
          <w:sz w:val="22"/>
          <w:szCs w:val="22"/>
        </w:rPr>
        <w:t xml:space="preserve"> </w:t>
      </w:r>
      <w:del w:id="1935" w:author="David Bartel" w:date="2018-03-24T21:13:00Z">
        <w:r w:rsidRPr="00742EFD" w:rsidDel="007A5279">
          <w:rPr>
            <w:rFonts w:ascii="Arial" w:hAnsi="Arial" w:cs="Arial"/>
            <w:sz w:val="22"/>
            <w:szCs w:val="22"/>
          </w:rPr>
          <w:delText xml:space="preserve">the </w:delText>
        </w:r>
      </w:del>
      <w:ins w:id="1936" w:author="David Bartel" w:date="2018-03-24T21:13:00Z">
        <w:r w:rsidR="007A5279" w:rsidRPr="00742EFD">
          <w:rPr>
            <w:rFonts w:ascii="Arial" w:hAnsi="Arial" w:cs="Arial"/>
            <w:sz w:val="22"/>
            <w:szCs w:val="22"/>
          </w:rPr>
          <w:t xml:space="preserve">a </w:t>
        </w:r>
      </w:ins>
      <w:r w:rsidRPr="00742EFD">
        <w:rPr>
          <w:rFonts w:ascii="Arial" w:hAnsi="Arial" w:cs="Arial"/>
          <w:sz w:val="22"/>
          <w:szCs w:val="22"/>
        </w:rPr>
        <w:t xml:space="preserve">distinct repertoire of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for </w:t>
      </w:r>
      <w:del w:id="1937" w:author="David Bartel" w:date="2018-03-01T09:42:00Z">
        <w:r w:rsidRPr="00742EFD" w:rsidDel="00DE5AFD">
          <w:rPr>
            <w:rFonts w:ascii="Arial" w:hAnsi="Arial" w:cs="Arial"/>
            <w:sz w:val="22"/>
            <w:szCs w:val="22"/>
          </w:rPr>
          <w:delText xml:space="preserve">that </w:delText>
        </w:r>
      </w:del>
      <w:ins w:id="1938" w:author="David Bartel" w:date="2018-03-01T09:42:00Z">
        <w:r w:rsidR="00DE5AFD" w:rsidRPr="00742EFD">
          <w:rPr>
            <w:rFonts w:ascii="Arial" w:hAnsi="Arial" w:cs="Arial"/>
            <w:sz w:val="22"/>
            <w:szCs w:val="22"/>
          </w:rPr>
          <w:t xml:space="preserve">each </w:t>
        </w:r>
      </w:ins>
      <w:r w:rsidRPr="00742EFD">
        <w:rPr>
          <w:rFonts w:ascii="Arial" w:hAnsi="Arial" w:cs="Arial"/>
          <w:sz w:val="22"/>
          <w:szCs w:val="22"/>
        </w:rPr>
        <w:t xml:space="preserve">miRNA. </w:t>
      </w:r>
    </w:p>
    <w:p w14:paraId="7E610885" w14:textId="77777777" w:rsidR="007A5279" w:rsidRPr="00742EFD" w:rsidRDefault="007A5279" w:rsidP="009E2BCA">
      <w:pPr>
        <w:spacing w:line="360" w:lineRule="auto"/>
        <w:rPr>
          <w:ins w:id="1939" w:author="David Bartel" w:date="2018-03-24T21:14:00Z"/>
          <w:rFonts w:ascii="Arial" w:hAnsi="Arial" w:cs="Arial"/>
          <w:sz w:val="22"/>
          <w:szCs w:val="22"/>
        </w:rPr>
      </w:pPr>
    </w:p>
    <w:p w14:paraId="4FC7B671" w14:textId="77777777" w:rsidR="008F1B9F" w:rsidRPr="00742EFD" w:rsidDel="006279F6" w:rsidRDefault="008F1B9F">
      <w:pPr>
        <w:spacing w:line="360" w:lineRule="auto"/>
        <w:rPr>
          <w:del w:id="1940" w:author="David Bartel" w:date="2018-03-01T15:03:00Z"/>
          <w:rFonts w:ascii="Arial" w:hAnsi="Arial" w:cs="Arial"/>
          <w:b/>
          <w:sz w:val="22"/>
          <w:szCs w:val="22"/>
        </w:rPr>
        <w:pPrChange w:id="1941" w:author="David Bartel" w:date="2018-03-01T15:03:00Z">
          <w:pPr>
            <w:spacing w:line="360" w:lineRule="auto"/>
            <w:ind w:firstLine="720"/>
          </w:pPr>
        </w:pPrChange>
      </w:pPr>
      <w:ins w:id="1942" w:author="David Bartel" w:date="2018-03-01T15:17:00Z">
        <w:r w:rsidRPr="00742EFD">
          <w:rPr>
            <w:rFonts w:ascii="Arial" w:hAnsi="Arial" w:cs="Arial"/>
            <w:b/>
            <w:sz w:val="22"/>
            <w:szCs w:val="22"/>
          </w:rPr>
          <w:t xml:space="preserve">The energetics of </w:t>
        </w:r>
      </w:ins>
      <w:ins w:id="1943" w:author="David Bartel" w:date="2018-03-01T15:18:00Z">
        <w:r w:rsidRPr="00742EFD">
          <w:rPr>
            <w:rFonts w:ascii="Arial" w:hAnsi="Arial" w:cs="Arial"/>
            <w:b/>
            <w:sz w:val="22"/>
            <w:szCs w:val="22"/>
          </w:rPr>
          <w:t>canonical binding</w:t>
        </w:r>
      </w:ins>
    </w:p>
    <w:p w14:paraId="3BAEFE1E" w14:textId="77777777" w:rsidR="008F1B9F" w:rsidRPr="00742EFD" w:rsidRDefault="008F1B9F" w:rsidP="008F1B9F">
      <w:pPr>
        <w:spacing w:line="360" w:lineRule="auto"/>
        <w:rPr>
          <w:ins w:id="1944" w:author="David Bartel" w:date="2018-03-01T15:03:00Z"/>
          <w:rFonts w:ascii="Arial" w:hAnsi="Arial" w:cs="Arial"/>
          <w:b/>
          <w:sz w:val="22"/>
          <w:szCs w:val="22"/>
        </w:rPr>
      </w:pPr>
    </w:p>
    <w:p w14:paraId="4357A269" w14:textId="228551E4" w:rsidR="008F1B9F" w:rsidRPr="00742EFD" w:rsidRDefault="008F1B9F" w:rsidP="008F1B9F">
      <w:pPr>
        <w:spacing w:line="360" w:lineRule="auto"/>
        <w:rPr>
          <w:ins w:id="1945" w:author="David Bartel" w:date="2018-03-01T15:45:00Z"/>
          <w:rFonts w:ascii="Arial" w:hAnsi="Arial" w:cs="Arial"/>
          <w:sz w:val="22"/>
          <w:szCs w:val="22"/>
        </w:rPr>
      </w:pPr>
      <w:ins w:id="1946" w:author="David Bartel" w:date="2018-03-01T15:30:00Z">
        <w:r w:rsidRPr="00742EFD">
          <w:rPr>
            <w:rFonts w:ascii="Arial" w:hAnsi="Arial" w:cs="Arial"/>
            <w:sz w:val="22"/>
            <w:szCs w:val="22"/>
          </w:rPr>
          <w:t xml:space="preserve">With the 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for the canonical binding sites of five miRNAs in hand</w:t>
        </w:r>
      </w:ins>
      <w:ins w:id="1947" w:author="David Bartel" w:date="2018-03-01T15:31:00Z">
        <w:r w:rsidRPr="00742EFD">
          <w:rPr>
            <w:rFonts w:ascii="Arial" w:hAnsi="Arial" w:cs="Arial"/>
            <w:sz w:val="22"/>
            <w:szCs w:val="22"/>
          </w:rPr>
          <w:t>,</w:t>
        </w:r>
      </w:ins>
      <w:ins w:id="1948" w:author="David Bartel" w:date="2018-03-01T15:30:00Z">
        <w:r w:rsidRPr="00742EFD">
          <w:rPr>
            <w:rFonts w:ascii="Arial" w:hAnsi="Arial" w:cs="Arial"/>
            <w:sz w:val="22"/>
            <w:szCs w:val="22"/>
          </w:rPr>
          <w:t xml:space="preserve"> </w:t>
        </w:r>
      </w:ins>
      <w:del w:id="1949" w:author="David Bartel" w:date="2018-03-01T15:31:00Z">
        <w:r w:rsidRPr="00742EFD" w:rsidDel="00F86F98">
          <w:rPr>
            <w:rFonts w:ascii="Arial" w:hAnsi="Arial" w:cs="Arial"/>
            <w:sz w:val="22"/>
            <w:szCs w:val="22"/>
          </w:rPr>
          <w:delText xml:space="preserve">We </w:delText>
        </w:r>
      </w:del>
      <w:ins w:id="1950" w:author="David Bartel" w:date="2018-03-01T15:31:00Z">
        <w:r w:rsidRPr="00742EFD">
          <w:rPr>
            <w:rFonts w:ascii="Arial" w:hAnsi="Arial" w:cs="Arial"/>
            <w:sz w:val="22"/>
            <w:szCs w:val="22"/>
          </w:rPr>
          <w:t xml:space="preserve">we </w:t>
        </w:r>
      </w:ins>
      <w:del w:id="1951" w:author="David Bartel" w:date="2018-03-01T15:31:00Z">
        <w:r w:rsidRPr="00742EFD" w:rsidDel="00F86F98">
          <w:rPr>
            <w:rFonts w:ascii="Arial" w:hAnsi="Arial" w:cs="Arial"/>
            <w:sz w:val="22"/>
            <w:szCs w:val="22"/>
          </w:rPr>
          <w:delText>next sought to study</w:delText>
        </w:r>
      </w:del>
      <w:ins w:id="1952" w:author="David Bartel" w:date="2018-03-01T15:31:00Z">
        <w:r w:rsidRPr="00742EFD">
          <w:rPr>
            <w:rFonts w:ascii="Arial" w:hAnsi="Arial" w:cs="Arial"/>
            <w:sz w:val="22"/>
            <w:szCs w:val="22"/>
          </w:rPr>
          <w:t>examined</w:t>
        </w:r>
      </w:ins>
      <w:r w:rsidRPr="00742EFD">
        <w:rPr>
          <w:rFonts w:ascii="Arial" w:hAnsi="Arial" w:cs="Arial"/>
          <w:sz w:val="22"/>
          <w:szCs w:val="22"/>
        </w:rPr>
        <w:t xml:space="preserve"> the relationship between the A</w:t>
      </w:r>
      <w:ins w:id="1953" w:author="David Bartel" w:date="2018-03-01T15:33:00Z">
        <w:r w:rsidRPr="00742EFD">
          <w:rPr>
            <w:rFonts w:ascii="Arial" w:hAnsi="Arial" w:cs="Arial"/>
            <w:sz w:val="22"/>
            <w:szCs w:val="22"/>
          </w:rPr>
          <w:t xml:space="preserve"> at target position </w:t>
        </w:r>
      </w:ins>
      <w:r w:rsidRPr="00742EFD">
        <w:rPr>
          <w:rFonts w:ascii="Arial" w:hAnsi="Arial" w:cs="Arial"/>
          <w:sz w:val="22"/>
          <w:szCs w:val="22"/>
        </w:rPr>
        <w:t>1</w:t>
      </w:r>
      <w:ins w:id="1954" w:author="David Bartel" w:date="2018-03-01T15:35:00Z">
        <w:r w:rsidRPr="00742EFD">
          <w:rPr>
            <w:rFonts w:ascii="Arial" w:hAnsi="Arial" w:cs="Arial"/>
            <w:sz w:val="22"/>
            <w:szCs w:val="22"/>
          </w:rPr>
          <w:t xml:space="preserve"> (A1)</w:t>
        </w:r>
      </w:ins>
      <w:r w:rsidRPr="00742EFD">
        <w:rPr>
          <w:rFonts w:ascii="Arial" w:hAnsi="Arial" w:cs="Arial"/>
          <w:sz w:val="22"/>
          <w:szCs w:val="22"/>
        </w:rPr>
        <w:t xml:space="preserve"> and </w:t>
      </w:r>
      <w:ins w:id="1955" w:author="David Bartel" w:date="2018-03-01T15:33:00Z">
        <w:r w:rsidRPr="00742EFD">
          <w:rPr>
            <w:rFonts w:ascii="Arial" w:hAnsi="Arial" w:cs="Arial"/>
            <w:sz w:val="22"/>
            <w:szCs w:val="22"/>
          </w:rPr>
          <w:t xml:space="preserve">the </w:t>
        </w:r>
      </w:ins>
      <w:r w:rsidRPr="00742EFD">
        <w:rPr>
          <w:rFonts w:ascii="Arial" w:hAnsi="Arial" w:cs="Arial"/>
          <w:sz w:val="22"/>
          <w:szCs w:val="22"/>
        </w:rPr>
        <w:t>m</w:t>
      </w:r>
      <w:ins w:id="1956" w:author="David Bartel" w:date="2018-03-01T15:33:00Z">
        <w:r w:rsidRPr="00742EFD">
          <w:rPr>
            <w:rFonts w:ascii="Arial" w:hAnsi="Arial" w:cs="Arial"/>
            <w:sz w:val="22"/>
            <w:szCs w:val="22"/>
          </w:rPr>
          <w:t xml:space="preserve">atch at miRNA position </w:t>
        </w:r>
      </w:ins>
      <w:r w:rsidRPr="00742EFD">
        <w:rPr>
          <w:rFonts w:ascii="Arial" w:hAnsi="Arial" w:cs="Arial"/>
          <w:sz w:val="22"/>
          <w:szCs w:val="22"/>
        </w:rPr>
        <w:t>8</w:t>
      </w:r>
      <w:ins w:id="1957" w:author="David Bartel" w:date="2018-03-01T15:35:00Z">
        <w:r w:rsidRPr="00742EFD">
          <w:rPr>
            <w:rFonts w:ascii="Arial" w:hAnsi="Arial" w:cs="Arial"/>
            <w:sz w:val="22"/>
            <w:szCs w:val="22"/>
          </w:rPr>
          <w:t xml:space="preserve"> (m8)</w:t>
        </w:r>
      </w:ins>
      <w:del w:id="1958" w:author="David Bartel" w:date="2018-03-01T15:34:00Z">
        <w:r w:rsidRPr="00742EFD" w:rsidDel="00F86F98">
          <w:rPr>
            <w:rFonts w:ascii="Arial" w:hAnsi="Arial" w:cs="Arial"/>
            <w:sz w:val="22"/>
            <w:szCs w:val="22"/>
          </w:rPr>
          <w:delText xml:space="preserve"> </w:delText>
        </w:r>
      </w:del>
      <w:del w:id="1959" w:author="David Bartel" w:date="2018-03-01T15:33:00Z">
        <w:r w:rsidRPr="00742EFD" w:rsidDel="00F86F98">
          <w:rPr>
            <w:rFonts w:ascii="Arial" w:hAnsi="Arial" w:cs="Arial"/>
            <w:sz w:val="22"/>
            <w:szCs w:val="22"/>
          </w:rPr>
          <w:delText xml:space="preserve">sequence </w:delText>
        </w:r>
      </w:del>
      <w:del w:id="1960" w:author="David Bartel" w:date="2018-03-01T15:34:00Z">
        <w:r w:rsidRPr="00742EFD" w:rsidDel="00F86F98">
          <w:rPr>
            <w:rFonts w:ascii="Arial" w:hAnsi="Arial" w:cs="Arial"/>
            <w:sz w:val="22"/>
            <w:szCs w:val="22"/>
          </w:rPr>
          <w:delText>features</w:delText>
        </w:r>
      </w:del>
      <w:ins w:id="1961" w:author="David Bartel" w:date="2018-03-01T15:33:00Z">
        <w:r w:rsidRPr="00742EFD">
          <w:rPr>
            <w:rFonts w:ascii="Arial" w:hAnsi="Arial" w:cs="Arial"/>
            <w:sz w:val="22"/>
            <w:szCs w:val="22"/>
          </w:rPr>
          <w:t xml:space="preserve">, which </w:t>
        </w:r>
      </w:ins>
      <w:ins w:id="1962" w:author="David Bartel" w:date="2018-03-01T15:34:00Z">
        <w:r w:rsidRPr="00742EFD">
          <w:rPr>
            <w:rFonts w:ascii="Arial" w:hAnsi="Arial" w:cs="Arial"/>
            <w:sz w:val="22"/>
            <w:szCs w:val="22"/>
          </w:rPr>
          <w:t>flank pairing</w:t>
        </w:r>
      </w:ins>
      <w:ins w:id="1963" w:author="David Bartel" w:date="2018-03-01T15:36:00Z">
        <w:r w:rsidRPr="00742EFD">
          <w:rPr>
            <w:rFonts w:ascii="Arial" w:hAnsi="Arial" w:cs="Arial"/>
            <w:sz w:val="22"/>
            <w:szCs w:val="22"/>
          </w:rPr>
          <w:t xml:space="preserve"> to the core seed</w:t>
        </w:r>
      </w:ins>
      <w:r w:rsidRPr="00742EFD">
        <w:rPr>
          <w:rFonts w:ascii="Arial" w:hAnsi="Arial" w:cs="Arial"/>
          <w:sz w:val="22"/>
          <w:szCs w:val="22"/>
        </w:rPr>
        <w:t xml:space="preserve">. </w:t>
      </w:r>
      <w:ins w:id="1964" w:author="David Bartel" w:date="2018-03-01T15:36:00Z">
        <w:r w:rsidRPr="00742EFD">
          <w:rPr>
            <w:rFonts w:ascii="Arial" w:hAnsi="Arial" w:cs="Arial"/>
            <w:sz w:val="22"/>
            <w:szCs w:val="22"/>
          </w:rPr>
          <w:t xml:space="preserve"> </w:t>
        </w:r>
      </w:ins>
      <w:r w:rsidRPr="00742EFD">
        <w:rPr>
          <w:rFonts w:ascii="Arial" w:hAnsi="Arial" w:cs="Arial"/>
          <w:sz w:val="22"/>
          <w:szCs w:val="22"/>
        </w:rPr>
        <w:t>We f</w:t>
      </w:r>
      <w:ins w:id="1965" w:author="David Bartel" w:date="2018-03-01T15:36:00Z">
        <w:r w:rsidRPr="00742EFD">
          <w:rPr>
            <w:rFonts w:ascii="Arial" w:hAnsi="Arial" w:cs="Arial"/>
            <w:sz w:val="22"/>
            <w:szCs w:val="22"/>
          </w:rPr>
          <w:t>ound</w:t>
        </w:r>
      </w:ins>
      <w:del w:id="1966" w:author="David Bartel" w:date="2018-03-01T15:36:00Z">
        <w:r w:rsidRPr="00742EFD" w:rsidDel="00ED76CA">
          <w:rPr>
            <w:rFonts w:ascii="Arial" w:hAnsi="Arial" w:cs="Arial"/>
            <w:sz w:val="22"/>
            <w:szCs w:val="22"/>
          </w:rPr>
          <w:delText>ind</w:delText>
        </w:r>
      </w:del>
      <w:r w:rsidRPr="00742EFD">
        <w:rPr>
          <w:rFonts w:ascii="Arial" w:hAnsi="Arial" w:cs="Arial"/>
          <w:sz w:val="22"/>
          <w:szCs w:val="22"/>
        </w:rPr>
        <w:t xml:space="preserve"> that these two features constitute a linear, thermodynamic cycle, as the product of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7mer-A1 and 7mer-m8 </w:t>
      </w:r>
      <w:del w:id="1967" w:author="David Bartel" w:date="2018-03-01T15:38:00Z">
        <w:r w:rsidRPr="00742EFD" w:rsidDel="00ED76CA">
          <w:rPr>
            <w:rFonts w:ascii="Arial" w:hAnsi="Arial" w:cs="Arial"/>
            <w:sz w:val="22"/>
            <w:szCs w:val="22"/>
          </w:rPr>
          <w:delText xml:space="preserve"> </w:delText>
        </w:r>
      </w:del>
      <w:del w:id="1968" w:author="David Bartel" w:date="2018-03-01T15:39:00Z">
        <w:r w:rsidRPr="00742EFD" w:rsidDel="00ED76CA">
          <w:rPr>
            <w:rFonts w:ascii="Arial" w:hAnsi="Arial" w:cs="Arial"/>
            <w:sz w:val="22"/>
            <w:szCs w:val="22"/>
          </w:rPr>
          <w:delText xml:space="preserve">together </w:delText>
        </w:r>
      </w:del>
      <w:del w:id="1969" w:author="David Bartel" w:date="2018-03-01T15:38:00Z">
        <w:r w:rsidRPr="00742EFD" w:rsidDel="00ED76CA">
          <w:rPr>
            <w:rFonts w:ascii="Arial" w:hAnsi="Arial" w:cs="Arial"/>
            <w:sz w:val="22"/>
            <w:szCs w:val="22"/>
          </w:rPr>
          <w:delText>is absolutely</w:delText>
        </w:r>
      </w:del>
      <w:ins w:id="1970" w:author="David Bartel" w:date="2018-03-01T15:38:00Z">
        <w:r w:rsidRPr="00742EFD">
          <w:rPr>
            <w:rFonts w:ascii="Arial" w:hAnsi="Arial" w:cs="Arial"/>
            <w:sz w:val="22"/>
            <w:szCs w:val="22"/>
          </w:rPr>
          <w:t xml:space="preserve">accurately </w:t>
        </w:r>
      </w:ins>
      <w:del w:id="1971" w:author="David Bartel" w:date="2018-03-01T15:38:00Z">
        <w:r w:rsidRPr="00742EFD" w:rsidDel="00ED76CA">
          <w:rPr>
            <w:rFonts w:ascii="Arial" w:hAnsi="Arial" w:cs="Arial"/>
            <w:sz w:val="22"/>
            <w:szCs w:val="22"/>
          </w:rPr>
          <w:delText xml:space="preserve"> </w:delText>
        </w:r>
      </w:del>
      <w:r w:rsidRPr="00742EFD">
        <w:rPr>
          <w:rFonts w:ascii="Arial" w:hAnsi="Arial" w:cs="Arial"/>
          <w:sz w:val="22"/>
          <w:szCs w:val="22"/>
        </w:rPr>
        <w:t>predict</w:t>
      </w:r>
      <w:ins w:id="1972" w:author="David Bartel" w:date="2018-03-01T15:38:00Z">
        <w:r w:rsidRPr="00742EFD">
          <w:rPr>
            <w:rFonts w:ascii="Arial" w:hAnsi="Arial" w:cs="Arial"/>
            <w:sz w:val="22"/>
            <w:szCs w:val="22"/>
          </w:rPr>
          <w:t>ed</w:t>
        </w:r>
      </w:ins>
      <w:del w:id="1973" w:author="David Bartel" w:date="2018-03-01T15:38:00Z">
        <w:r w:rsidRPr="00742EFD" w:rsidDel="00ED76CA">
          <w:rPr>
            <w:rFonts w:ascii="Arial" w:hAnsi="Arial" w:cs="Arial"/>
            <w:sz w:val="22"/>
            <w:szCs w:val="22"/>
          </w:rPr>
          <w:delText>ive of</w:delText>
        </w:r>
      </w:del>
      <w:r w:rsidRPr="00742EFD">
        <w:rPr>
          <w:rFonts w:ascii="Arial" w:hAnsi="Arial" w:cs="Arial"/>
          <w:sz w:val="22"/>
          <w:szCs w:val="22"/>
        </w:rPr>
        <w:t xml:space="preserve">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8mer</w:t>
      </w:r>
      <w:del w:id="1974" w:author="David Bartel" w:date="2018-03-01T15:39:00Z">
        <w:r w:rsidRPr="00742EFD" w:rsidDel="00ED76CA">
          <w:rPr>
            <w:rFonts w:ascii="Arial" w:hAnsi="Arial" w:cs="Arial"/>
            <w:sz w:val="22"/>
            <w:szCs w:val="22"/>
          </w:rPr>
          <w:delText>, across all five miRNAs (</w:delText>
        </w:r>
        <w:r w:rsidRPr="00742EFD" w:rsidDel="00ED76CA">
          <w:rPr>
            <w:rFonts w:ascii="Arial" w:hAnsi="Arial" w:cs="Arial"/>
            <w:i/>
            <w:sz w:val="22"/>
            <w:szCs w:val="22"/>
          </w:rPr>
          <w:delText>r</w:delText>
        </w:r>
        <w:r w:rsidRPr="00742EFD" w:rsidDel="00ED76CA">
          <w:rPr>
            <w:rFonts w:ascii="Arial" w:hAnsi="Arial" w:cs="Arial"/>
            <w:sz w:val="22"/>
            <w:szCs w:val="22"/>
            <w:vertAlign w:val="superscript"/>
          </w:rPr>
          <w:delText>2</w:delText>
        </w:r>
        <w:r w:rsidRPr="00742EFD" w:rsidDel="00ED76CA">
          <w:rPr>
            <w:rFonts w:ascii="Arial" w:hAnsi="Arial" w:cs="Arial"/>
            <w:sz w:val="22"/>
            <w:szCs w:val="22"/>
          </w:rPr>
          <w:delText xml:space="preserve"> = 1.00, </w:delText>
        </w:r>
        <w:r w:rsidRPr="00742EFD" w:rsidDel="00ED76CA">
          <w:rPr>
            <w:rFonts w:ascii="Arial" w:hAnsi="Arial" w:cs="Arial"/>
            <w:i/>
            <w:sz w:val="22"/>
            <w:szCs w:val="22"/>
          </w:rPr>
          <w:delText>p</w:delText>
        </w:r>
        <w:r w:rsidRPr="00742EFD" w:rsidDel="00ED76CA">
          <w:rPr>
            <w:rFonts w:ascii="Arial" w:hAnsi="Arial" w:cs="Arial"/>
            <w:sz w:val="22"/>
            <w:szCs w:val="22"/>
          </w:rPr>
          <w:delText xml:space="preserve"> = </w:delText>
        </w:r>
      </w:del>
      <w:del w:id="1975" w:author="David Bartel" w:date="2018-03-01T15:27:00Z">
        <w:r w:rsidRPr="00742EFD" w:rsidDel="00706F74">
          <w:rPr>
            <w:rFonts w:ascii="Arial" w:hAnsi="Arial" w:cs="Arial"/>
            <w:sz w:val="22"/>
            <w:szCs w:val="22"/>
          </w:rPr>
          <w:delText xml:space="preserve">1.04 x </w:delText>
        </w:r>
      </w:del>
      <w:del w:id="1976" w:author="David Bartel" w:date="2018-03-01T15:39:00Z">
        <w:r w:rsidRPr="00742EFD" w:rsidDel="00ED76CA">
          <w:rPr>
            <w:rFonts w:ascii="Arial" w:hAnsi="Arial" w:cs="Arial"/>
            <w:sz w:val="22"/>
            <w:szCs w:val="22"/>
          </w:rPr>
          <w:delText>10</w:delText>
        </w:r>
        <w:r w:rsidRPr="00742EFD" w:rsidDel="00ED76CA">
          <w:rPr>
            <w:rFonts w:ascii="Arial" w:hAnsi="Arial" w:cs="Arial"/>
            <w:sz w:val="22"/>
            <w:szCs w:val="22"/>
            <w:vertAlign w:val="superscript"/>
          </w:rPr>
          <w:delText>–4</w:delText>
        </w:r>
        <w:r w:rsidRPr="00742EFD" w:rsidDel="00ED76CA">
          <w:rPr>
            <w:rFonts w:ascii="Arial" w:hAnsi="Arial" w:cs="Arial"/>
            <w:sz w:val="22"/>
            <w:szCs w:val="22"/>
          </w:rPr>
          <w:delText>)</w:delText>
        </w:r>
      </w:del>
      <w:r w:rsidRPr="00742EFD">
        <w:rPr>
          <w:rFonts w:ascii="Arial" w:hAnsi="Arial" w:cs="Arial"/>
          <w:sz w:val="22"/>
          <w:szCs w:val="22"/>
        </w:rPr>
        <w:t xml:space="preserve"> (</w:t>
      </w:r>
      <w:del w:id="1977" w:author="David Bartel" w:date="2018-03-01T15:39:00Z">
        <w:r w:rsidRPr="00742EFD" w:rsidDel="00ED76CA">
          <w:rPr>
            <w:rFonts w:ascii="Arial" w:hAnsi="Arial" w:cs="Arial"/>
            <w:sz w:val="22"/>
            <w:szCs w:val="22"/>
          </w:rPr>
          <w:delText xml:space="preserve">Figure </w:delText>
        </w:r>
      </w:del>
      <w:ins w:id="1978" w:author="David Bartel" w:date="2018-03-01T15:39:00Z">
        <w:r w:rsidRPr="00742EFD">
          <w:rPr>
            <w:rFonts w:ascii="Arial" w:hAnsi="Arial" w:cs="Arial"/>
            <w:sz w:val="22"/>
            <w:szCs w:val="22"/>
          </w:rPr>
          <w:t xml:space="preserve">Fig. </w:t>
        </w:r>
      </w:ins>
      <w:del w:id="1979" w:author="David Bartel" w:date="2018-03-27T15:15:00Z">
        <w:r w:rsidRPr="00742EFD" w:rsidDel="00030522">
          <w:rPr>
            <w:rFonts w:ascii="Arial" w:hAnsi="Arial" w:cs="Arial"/>
            <w:sz w:val="22"/>
            <w:szCs w:val="22"/>
          </w:rPr>
          <w:delText>2F</w:delText>
        </w:r>
      </w:del>
      <w:ins w:id="1980" w:author="David Bartel" w:date="2018-03-27T15:15:00Z">
        <w:r w:rsidRPr="00742EFD">
          <w:rPr>
            <w:rFonts w:ascii="Arial" w:hAnsi="Arial" w:cs="Arial"/>
            <w:sz w:val="22"/>
            <w:szCs w:val="22"/>
          </w:rPr>
          <w:t>3B</w:t>
        </w:r>
      </w:ins>
      <w:r w:rsidRPr="00742EFD">
        <w:rPr>
          <w:rFonts w:ascii="Arial" w:hAnsi="Arial" w:cs="Arial"/>
          <w:sz w:val="22"/>
          <w:szCs w:val="22"/>
        </w:rPr>
        <w:t xml:space="preserve">). </w:t>
      </w:r>
      <w:ins w:id="1981" w:author="David Bartel" w:date="2018-03-27T21:47:00Z">
        <w:r w:rsidR="00513A7A" w:rsidRPr="00742EFD">
          <w:rPr>
            <w:rFonts w:ascii="Arial" w:hAnsi="Arial" w:cs="Arial"/>
            <w:sz w:val="22"/>
            <w:szCs w:val="22"/>
          </w:rPr>
          <w:t xml:space="preserve"> </w:t>
        </w:r>
      </w:ins>
      <w:ins w:id="1982" w:author="David Bartel" w:date="2018-03-27T15:17:00Z">
        <w:r w:rsidRPr="00742EFD">
          <w:rPr>
            <w:rFonts w:ascii="Arial" w:hAnsi="Arial" w:cs="Arial"/>
            <w:sz w:val="22"/>
            <w:szCs w:val="22"/>
          </w:rPr>
          <w:t xml:space="preserve">These results </w:t>
        </w:r>
      </w:ins>
      <w:ins w:id="1983" w:author="David Bartel" w:date="2018-03-27T21:26:00Z">
        <w:r w:rsidR="003F3725" w:rsidRPr="00742EFD">
          <w:rPr>
            <w:rFonts w:ascii="Arial" w:hAnsi="Arial" w:cs="Arial"/>
            <w:sz w:val="22"/>
            <w:szCs w:val="22"/>
          </w:rPr>
          <w:t>indicated</w:t>
        </w:r>
      </w:ins>
      <w:ins w:id="1984" w:author="David Bartel" w:date="2018-03-27T15:17:00Z">
        <w:r w:rsidRPr="00742EFD">
          <w:rPr>
            <w:rFonts w:ascii="Arial" w:hAnsi="Arial" w:cs="Arial"/>
            <w:sz w:val="22"/>
            <w:szCs w:val="22"/>
          </w:rPr>
          <w:t xml:space="preserve"> that the A1 and m8 contribute independently to binding affinity. </w:t>
        </w:r>
      </w:ins>
      <w:del w:id="1985" w:author="David Bartel" w:date="2018-03-27T15:19:00Z">
        <w:r w:rsidRPr="00742EFD" w:rsidDel="008F1B9F">
          <w:rPr>
            <w:rFonts w:ascii="Arial" w:hAnsi="Arial" w:cs="Arial"/>
            <w:sz w:val="22"/>
            <w:szCs w:val="22"/>
          </w:rPr>
          <w:delText xml:space="preserve">This suggests that in understanding the relationship between the four canonical site types for any miRNA, that three values are required: the binding affinity of the 6mer site, the relative improvement in binding due to the A1 sequence feature, and the relative improvement in binding due to the m8 sequence feature. </w:delText>
        </w:r>
      </w:del>
    </w:p>
    <w:p w14:paraId="13FE63FF" w14:textId="1EC2E3B3" w:rsidR="008F1B9F" w:rsidRPr="00742EFD" w:rsidRDefault="008F1B9F" w:rsidP="008F1B9F">
      <w:pPr>
        <w:spacing w:line="360" w:lineRule="auto"/>
        <w:ind w:firstLine="720"/>
        <w:rPr>
          <w:rFonts w:ascii="Arial" w:hAnsi="Arial" w:cs="Arial"/>
          <w:sz w:val="22"/>
          <w:szCs w:val="22"/>
        </w:rPr>
      </w:pPr>
      <w:ins w:id="1986" w:author="David Bartel" w:date="2018-03-27T11:18:00Z">
        <w:r w:rsidRPr="00742EFD">
          <w:rPr>
            <w:rFonts w:ascii="Arial" w:hAnsi="Arial" w:cs="Arial"/>
            <w:sz w:val="22"/>
            <w:szCs w:val="22"/>
          </w:rPr>
          <w:t>A</w:t>
        </w:r>
      </w:ins>
      <w:ins w:id="1987" w:author="David Bartel" w:date="2018-03-01T17:03:00Z">
        <w:r w:rsidRPr="00742EFD">
          <w:rPr>
            <w:rFonts w:ascii="Arial" w:hAnsi="Arial" w:cs="Arial"/>
            <w:sz w:val="22"/>
            <w:szCs w:val="22"/>
          </w:rPr>
          <w:t xml:space="preserve">nalyses of </w:t>
        </w:r>
      </w:ins>
      <w:ins w:id="1988" w:author="David Bartel" w:date="2018-03-27T11:29:00Z">
        <w:r w:rsidRPr="00742EFD">
          <w:rPr>
            <w:rFonts w:ascii="Arial" w:hAnsi="Arial" w:cs="Arial"/>
            <w:sz w:val="22"/>
            <w:szCs w:val="22"/>
          </w:rPr>
          <w:t xml:space="preserve">the effects of </w:t>
        </w:r>
      </w:ins>
      <w:ins w:id="1989" w:author="David Bartel" w:date="2018-03-27T11:21:00Z">
        <w:r w:rsidRPr="00742EFD">
          <w:rPr>
            <w:rFonts w:ascii="Arial" w:hAnsi="Arial" w:cs="Arial"/>
            <w:sz w:val="22"/>
            <w:szCs w:val="22"/>
          </w:rPr>
          <w:t>miRNA</w:t>
        </w:r>
      </w:ins>
      <w:ins w:id="1990" w:author="David Bartel" w:date="2018-03-27T11:29:00Z">
        <w:r w:rsidRPr="00742EFD">
          <w:rPr>
            <w:rFonts w:ascii="Arial" w:hAnsi="Arial" w:cs="Arial"/>
            <w:sz w:val="22"/>
            <w:szCs w:val="22"/>
          </w:rPr>
          <w:t>s transfected into cells</w:t>
        </w:r>
      </w:ins>
      <w:ins w:id="1991" w:author="David Bartel" w:date="2018-03-27T11:19:00Z">
        <w:r w:rsidRPr="00742EFD">
          <w:rPr>
            <w:rFonts w:ascii="Arial" w:hAnsi="Arial" w:cs="Arial"/>
            <w:sz w:val="22"/>
            <w:szCs w:val="22"/>
          </w:rPr>
          <w:t xml:space="preserve"> show </w:t>
        </w:r>
      </w:ins>
      <w:ins w:id="1992" w:author="David Bartel" w:date="2018-03-27T11:20:00Z">
        <w:r w:rsidRPr="00742EFD">
          <w:rPr>
            <w:rFonts w:ascii="Arial" w:hAnsi="Arial" w:cs="Arial"/>
            <w:sz w:val="22"/>
            <w:szCs w:val="22"/>
          </w:rPr>
          <w:t>that miRNAs with greater</w:t>
        </w:r>
      </w:ins>
      <w:ins w:id="1993" w:author="David Bartel" w:date="2018-03-27T11:19:00Z">
        <w:r w:rsidRPr="00742EFD">
          <w:rPr>
            <w:rFonts w:ascii="Arial" w:hAnsi="Arial" w:cs="Arial"/>
            <w:sz w:val="22"/>
            <w:szCs w:val="22"/>
          </w:rPr>
          <w:t xml:space="preserve"> </w:t>
        </w:r>
      </w:ins>
      <w:ins w:id="1994" w:author="David Bartel" w:date="2018-03-27T11:18:00Z">
        <w:r w:rsidRPr="00742EFD">
          <w:rPr>
            <w:rFonts w:ascii="Arial" w:hAnsi="Arial" w:cs="Arial"/>
            <w:sz w:val="22"/>
            <w:szCs w:val="22"/>
          </w:rPr>
          <w:t xml:space="preserve">predicted seed-pairing stability </w:t>
        </w:r>
      </w:ins>
      <w:ins w:id="1995" w:author="David Bartel" w:date="2018-03-27T11:21:00Z">
        <w:r w:rsidRPr="00742EFD">
          <w:rPr>
            <w:rFonts w:ascii="Arial" w:hAnsi="Arial" w:cs="Arial"/>
            <w:sz w:val="22"/>
            <w:szCs w:val="22"/>
          </w:rPr>
          <w:t>tend to be more effective at target repression</w:t>
        </w:r>
      </w:ins>
      <w:ins w:id="1996" w:author="David Bartel" w:date="2018-03-27T11:34:00Z">
        <w:r w:rsidRPr="00742EFD">
          <w:rPr>
            <w:rFonts w:ascii="Arial" w:hAnsi="Arial" w:cs="Arial"/>
            <w:sz w:val="22"/>
            <w:szCs w:val="22"/>
          </w:rPr>
          <w:t xml:space="preserve"> (</w:t>
        </w:r>
        <w:commentRangeStart w:id="1997"/>
        <w:r w:rsidRPr="00742EFD">
          <w:rPr>
            <w:rFonts w:ascii="Arial" w:hAnsi="Arial" w:cs="Arial"/>
            <w:sz w:val="22"/>
            <w:szCs w:val="22"/>
          </w:rPr>
          <w:t>REF</w:t>
        </w:r>
        <w:commentRangeEnd w:id="1997"/>
        <w:r w:rsidRPr="00742EFD">
          <w:rPr>
            <w:rStyle w:val="CommentReference"/>
            <w:rFonts w:ascii="Arial" w:eastAsiaTheme="minorHAnsi" w:hAnsi="Arial" w:cs="Arial"/>
            <w:sz w:val="22"/>
            <w:szCs w:val="22"/>
          </w:rPr>
          <w:commentReference w:id="1997"/>
        </w:r>
        <w:r w:rsidRPr="00742EFD">
          <w:rPr>
            <w:rFonts w:ascii="Arial" w:hAnsi="Arial" w:cs="Arial"/>
            <w:sz w:val="22"/>
            <w:szCs w:val="22"/>
          </w:rPr>
          <w:t>)</w:t>
        </w:r>
      </w:ins>
      <w:ins w:id="1998" w:author="David Bartel" w:date="2018-03-27T11:30:00Z">
        <w:r w:rsidRPr="00742EFD">
          <w:rPr>
            <w:rFonts w:ascii="Arial" w:hAnsi="Arial" w:cs="Arial"/>
            <w:sz w:val="22"/>
            <w:szCs w:val="22"/>
          </w:rPr>
          <w:t>.</w:t>
        </w:r>
      </w:ins>
      <w:ins w:id="1999" w:author="David Bartel" w:date="2018-03-27T21:47:00Z">
        <w:r w:rsidR="00513A7A" w:rsidRPr="00742EFD">
          <w:rPr>
            <w:rFonts w:ascii="Arial" w:hAnsi="Arial" w:cs="Arial"/>
            <w:sz w:val="22"/>
            <w:szCs w:val="22"/>
          </w:rPr>
          <w:t xml:space="preserve"> </w:t>
        </w:r>
      </w:ins>
      <w:ins w:id="2000" w:author="David Bartel" w:date="2018-03-27T11:30:00Z">
        <w:r w:rsidRPr="00742EFD">
          <w:rPr>
            <w:rFonts w:ascii="Arial" w:hAnsi="Arial" w:cs="Arial"/>
            <w:sz w:val="22"/>
            <w:szCs w:val="22"/>
          </w:rPr>
          <w:t xml:space="preserve"> However,</w:t>
        </w:r>
      </w:ins>
      <w:ins w:id="2001" w:author="David Bartel" w:date="2018-03-27T11:26:00Z">
        <w:r w:rsidRPr="00742EFD">
          <w:rPr>
            <w:rFonts w:ascii="Arial" w:hAnsi="Arial" w:cs="Arial"/>
            <w:sz w:val="22"/>
            <w:szCs w:val="22"/>
          </w:rPr>
          <w:t xml:space="preserve"> </w:t>
        </w:r>
      </w:ins>
      <w:ins w:id="2002" w:author="David Bartel" w:date="2018-03-27T11:20:00Z">
        <w:r w:rsidRPr="00742EFD">
          <w:rPr>
            <w:rFonts w:ascii="Arial" w:hAnsi="Arial" w:cs="Arial"/>
            <w:sz w:val="22"/>
            <w:szCs w:val="22"/>
          </w:rPr>
          <w:t xml:space="preserve">the relationship </w:t>
        </w:r>
      </w:ins>
      <w:ins w:id="2003" w:author="David Bartel" w:date="2018-03-27T11:23:00Z">
        <w:r w:rsidRPr="00742EFD">
          <w:rPr>
            <w:rFonts w:ascii="Arial" w:hAnsi="Arial" w:cs="Arial"/>
            <w:sz w:val="22"/>
            <w:szCs w:val="22"/>
          </w:rPr>
          <w:t>between</w:t>
        </w:r>
      </w:ins>
      <w:ins w:id="2004" w:author="David Bartel" w:date="2018-03-27T11:20:00Z">
        <w:r w:rsidRPr="00742EFD">
          <w:rPr>
            <w:rFonts w:ascii="Arial" w:hAnsi="Arial" w:cs="Arial"/>
            <w:sz w:val="22"/>
            <w:szCs w:val="22"/>
          </w:rPr>
          <w:t xml:space="preserve"> </w:t>
        </w:r>
      </w:ins>
      <w:ins w:id="2005" w:author="David Bartel" w:date="2018-03-27T11:24:00Z">
        <w:r w:rsidRPr="00742EFD">
          <w:rPr>
            <w:rFonts w:ascii="Arial" w:hAnsi="Arial" w:cs="Arial"/>
            <w:sz w:val="22"/>
            <w:szCs w:val="22"/>
          </w:rPr>
          <w:t xml:space="preserve">the predicted pairing stability and </w:t>
        </w:r>
      </w:ins>
      <w:ins w:id="2006" w:author="David Bartel" w:date="2018-03-27T11:25:00Z">
        <w:r w:rsidRPr="00742EFD">
          <w:rPr>
            <w:rFonts w:ascii="Arial" w:hAnsi="Arial" w:cs="Arial"/>
            <w:sz w:val="22"/>
            <w:szCs w:val="22"/>
          </w:rPr>
          <w:t xml:space="preserve">site affinity had not been </w:t>
        </w:r>
      </w:ins>
      <w:ins w:id="2007" w:author="David Bartel" w:date="2018-03-27T14:21:00Z">
        <w:r w:rsidRPr="00742EFD">
          <w:rPr>
            <w:rFonts w:ascii="Arial" w:hAnsi="Arial" w:cs="Arial"/>
            <w:sz w:val="22"/>
            <w:szCs w:val="22"/>
          </w:rPr>
          <w:t>investigated</w:t>
        </w:r>
      </w:ins>
      <w:ins w:id="2008" w:author="David Bartel" w:date="2018-03-27T11:25:00Z">
        <w:r w:rsidRPr="00742EFD">
          <w:rPr>
            <w:rFonts w:ascii="Arial" w:hAnsi="Arial" w:cs="Arial"/>
            <w:sz w:val="22"/>
            <w:szCs w:val="22"/>
          </w:rPr>
          <w:t>.</w:t>
        </w:r>
      </w:ins>
      <w:ins w:id="2009" w:author="David Bartel" w:date="2018-03-27T11:27:00Z">
        <w:r w:rsidRPr="00742EFD">
          <w:rPr>
            <w:rFonts w:ascii="Arial" w:hAnsi="Arial" w:cs="Arial"/>
            <w:sz w:val="22"/>
            <w:szCs w:val="22"/>
          </w:rPr>
          <w:t xml:space="preserve"> </w:t>
        </w:r>
      </w:ins>
      <w:ins w:id="2010" w:author="David Bartel" w:date="2018-03-27T21:47:00Z">
        <w:r w:rsidR="00513A7A" w:rsidRPr="00742EFD">
          <w:rPr>
            <w:rFonts w:ascii="Arial" w:hAnsi="Arial" w:cs="Arial"/>
            <w:sz w:val="22"/>
            <w:szCs w:val="22"/>
          </w:rPr>
          <w:t xml:space="preserve"> </w:t>
        </w:r>
      </w:ins>
      <w:ins w:id="2011" w:author="David Bartel" w:date="2018-03-27T11:30:00Z">
        <w:r w:rsidRPr="00742EFD">
          <w:rPr>
            <w:rFonts w:ascii="Arial" w:hAnsi="Arial" w:cs="Arial"/>
            <w:sz w:val="22"/>
            <w:szCs w:val="22"/>
          </w:rPr>
          <w:t xml:space="preserve">To examine this relationship, we </w:t>
        </w:r>
      </w:ins>
      <w:ins w:id="2012" w:author="David Bartel" w:date="2018-03-27T11:32:00Z">
        <w:r w:rsidRPr="00742EFD">
          <w:rPr>
            <w:rFonts w:ascii="Arial" w:hAnsi="Arial" w:cs="Arial"/>
            <w:sz w:val="22"/>
            <w:szCs w:val="22"/>
          </w:rPr>
          <w:t>calculate</w:t>
        </w:r>
      </w:ins>
      <w:ins w:id="2013" w:author="David Bartel" w:date="2018-03-27T21:29:00Z">
        <w:r w:rsidR="007407AA" w:rsidRPr="00742EFD">
          <w:rPr>
            <w:rFonts w:ascii="Arial" w:hAnsi="Arial" w:cs="Arial"/>
            <w:sz w:val="22"/>
            <w:szCs w:val="22"/>
          </w:rPr>
          <w:t>d</w:t>
        </w:r>
      </w:ins>
      <w:ins w:id="2014" w:author="David Bartel" w:date="2018-03-27T11:32:00Z">
        <w:r w:rsidRPr="00742EFD">
          <w:rPr>
            <w:rFonts w:ascii="Arial" w:hAnsi="Arial" w:cs="Arial"/>
            <w:sz w:val="22"/>
            <w:szCs w:val="22"/>
          </w:rPr>
          <w:t xml:space="preserve"> the predicted free energy of </w:t>
        </w:r>
      </w:ins>
      <w:ins w:id="2015" w:author="David Bartel" w:date="2018-03-27T12:28:00Z">
        <w:r w:rsidRPr="00742EFD">
          <w:rPr>
            <w:rFonts w:ascii="Arial" w:hAnsi="Arial" w:cs="Arial"/>
            <w:sz w:val="22"/>
            <w:szCs w:val="22"/>
          </w:rPr>
          <w:t xml:space="preserve">site </w:t>
        </w:r>
      </w:ins>
      <w:ins w:id="2016" w:author="David Bartel" w:date="2018-03-27T11:32:00Z">
        <w:r w:rsidRPr="00742EFD">
          <w:rPr>
            <w:rFonts w:ascii="Arial" w:hAnsi="Arial" w:cs="Arial"/>
            <w:sz w:val="22"/>
            <w:szCs w:val="22"/>
          </w:rPr>
          <w:t>pairing</w:t>
        </w:r>
      </w:ins>
      <w:ins w:id="2017" w:author="David Bartel" w:date="2018-03-27T21:29:00Z">
        <w:r w:rsidR="007407AA" w:rsidRPr="00742EFD">
          <w:rPr>
            <w:rFonts w:ascii="Arial" w:hAnsi="Arial" w:cs="Arial"/>
            <w:sz w:val="22"/>
            <w:szCs w:val="22"/>
          </w:rPr>
          <w:t xml:space="preserve"> (REF)</w:t>
        </w:r>
      </w:ins>
      <w:ins w:id="2018" w:author="David Bartel" w:date="2018-03-27T11:32:00Z">
        <w:r w:rsidRPr="00742EFD">
          <w:rPr>
            <w:rFonts w:ascii="Arial" w:hAnsi="Arial" w:cs="Arial"/>
            <w:sz w:val="22"/>
            <w:szCs w:val="22"/>
          </w:rPr>
          <w:t xml:space="preserve"> </w:t>
        </w:r>
      </w:ins>
      <w:ins w:id="2019" w:author="David Bartel" w:date="2018-03-27T12:28:00Z">
        <w:r w:rsidRPr="00742EFD">
          <w:rPr>
            <w:rFonts w:ascii="Arial" w:hAnsi="Arial" w:cs="Arial"/>
            <w:sz w:val="22"/>
            <w:szCs w:val="22"/>
          </w:rPr>
          <w:t xml:space="preserve">and </w:t>
        </w:r>
      </w:ins>
      <w:ins w:id="2020" w:author="David Bartel" w:date="2018-03-27T12:25:00Z">
        <w:r w:rsidRPr="00742EFD">
          <w:rPr>
            <w:rFonts w:ascii="Arial" w:hAnsi="Arial" w:cs="Arial"/>
            <w:sz w:val="22"/>
            <w:szCs w:val="22"/>
          </w:rPr>
          <w:t xml:space="preserve">examined the correspondence </w:t>
        </w:r>
      </w:ins>
      <w:ins w:id="2021" w:author="David Bartel" w:date="2018-03-27T12:26:00Z">
        <w:r w:rsidRPr="00742EFD">
          <w:rPr>
            <w:rFonts w:ascii="Arial" w:hAnsi="Arial" w:cs="Arial"/>
            <w:sz w:val="22"/>
            <w:szCs w:val="22"/>
          </w:rPr>
          <w:t>between site</w:t>
        </w:r>
      </w:ins>
      <w:del w:id="2022" w:author="David Bartel" w:date="2018-03-27T12:26:00Z">
        <w:r w:rsidRPr="00742EFD" w:rsidDel="00B15582">
          <w:rPr>
            <w:rFonts w:ascii="Arial" w:hAnsi="Arial" w:cs="Arial"/>
            <w:sz w:val="22"/>
            <w:szCs w:val="22"/>
          </w:rPr>
          <w:delText>We probed the extent to which the overall efficacy in binding could be predicted by the intrinsic sequence features of each guide, by comparing the 6mer and 7mer-m8</w:delText>
        </w:r>
      </w:del>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del w:id="2023" w:author="David Bartel" w:date="2018-03-27T12:26:00Z">
        <w:r w:rsidRPr="00742EFD" w:rsidDel="00B15582">
          <w:rPr>
            <w:rFonts w:ascii="Arial" w:hAnsi="Arial" w:cs="Arial"/>
            <w:sz w:val="22"/>
            <w:szCs w:val="22"/>
          </w:rPr>
          <w:delText>for each miRNA to its corresponding</w:delText>
        </w:r>
      </w:del>
      <w:ins w:id="2024" w:author="David Bartel" w:date="2018-03-27T12:26:00Z">
        <w:r w:rsidRPr="00742EFD">
          <w:rPr>
            <w:rFonts w:ascii="Arial" w:hAnsi="Arial" w:cs="Arial"/>
            <w:sz w:val="22"/>
            <w:szCs w:val="22"/>
          </w:rPr>
          <w:t>and these predicted</w:t>
        </w:r>
      </w:ins>
      <w:r w:rsidRPr="00742EFD">
        <w:rPr>
          <w:rFonts w:ascii="Arial" w:hAnsi="Arial" w:cs="Arial"/>
          <w:sz w:val="22"/>
          <w:szCs w:val="22"/>
        </w:rPr>
        <w:t xml:space="preserve"> ∆G</w:t>
      </w:r>
      <w:del w:id="2025" w:author="David Bartel" w:date="2018-03-27T21:28:00Z">
        <w:r w:rsidRPr="00742EFD" w:rsidDel="007407AA">
          <w:rPr>
            <w:rFonts w:ascii="Arial" w:hAnsi="Arial" w:cs="Arial"/>
            <w:sz w:val="22"/>
            <w:szCs w:val="22"/>
            <w:vertAlign w:val="subscript"/>
          </w:rPr>
          <w:delText>NN</w:delText>
        </w:r>
      </w:del>
      <w:del w:id="2026" w:author="David Bartel" w:date="2018-03-27T12:26:00Z">
        <w:r w:rsidRPr="00742EFD" w:rsidDel="00B15582">
          <w:rPr>
            <w:rFonts w:ascii="Arial" w:hAnsi="Arial" w:cs="Arial"/>
            <w:sz w:val="22"/>
            <w:szCs w:val="22"/>
            <w:vertAlign w:val="subscript"/>
          </w:rPr>
          <w:delText xml:space="preserve">, </w:delText>
        </w:r>
        <w:r w:rsidRPr="00742EFD" w:rsidDel="00B15582">
          <w:rPr>
            <w:rFonts w:ascii="Arial" w:hAnsi="Arial" w:cs="Arial"/>
            <w:sz w:val="22"/>
            <w:szCs w:val="22"/>
          </w:rPr>
          <w:delText>as predicted by nearest-neighbor rules using RNAduplex</w:delText>
        </w:r>
      </w:del>
      <w:ins w:id="2027" w:author="David Bartel" w:date="2018-03-27T12:26:00Z">
        <w:r w:rsidRPr="00742EFD">
          <w:rPr>
            <w:rFonts w:ascii="Arial" w:hAnsi="Arial" w:cs="Arial"/>
            <w:sz w:val="22"/>
            <w:szCs w:val="22"/>
          </w:rPr>
          <w:t xml:space="preserve"> values</w:t>
        </w:r>
      </w:ins>
      <w:del w:id="2028" w:author="David Bartel" w:date="2018-03-27T12:27:00Z">
        <w:r w:rsidRPr="00742EFD" w:rsidDel="00B15582">
          <w:rPr>
            <w:rFonts w:ascii="Arial" w:hAnsi="Arial" w:cs="Arial"/>
            <w:sz w:val="22"/>
            <w:szCs w:val="22"/>
          </w:rPr>
          <w:delText xml:space="preserve"> (see Methods)</w:delText>
        </w:r>
      </w:del>
      <w:r w:rsidRPr="00742EFD">
        <w:rPr>
          <w:rFonts w:ascii="Arial" w:hAnsi="Arial" w:cs="Arial"/>
          <w:sz w:val="22"/>
          <w:szCs w:val="22"/>
        </w:rPr>
        <w:t xml:space="preserve"> (Fig</w:t>
      </w:r>
      <w:ins w:id="2029" w:author="David Bartel" w:date="2018-03-27T12:29:00Z">
        <w:r w:rsidRPr="00742EFD">
          <w:rPr>
            <w:rFonts w:ascii="Arial" w:hAnsi="Arial" w:cs="Arial"/>
            <w:sz w:val="22"/>
            <w:szCs w:val="22"/>
          </w:rPr>
          <w:t>.</w:t>
        </w:r>
      </w:ins>
      <w:del w:id="2030" w:author="David Bartel" w:date="2018-03-27T12:29:00Z">
        <w:r w:rsidRPr="00742EFD" w:rsidDel="00B15582">
          <w:rPr>
            <w:rFonts w:ascii="Arial" w:hAnsi="Arial" w:cs="Arial"/>
            <w:sz w:val="22"/>
            <w:szCs w:val="22"/>
          </w:rPr>
          <w:delText>ure</w:delText>
        </w:r>
      </w:del>
      <w:r w:rsidRPr="00742EFD">
        <w:rPr>
          <w:rFonts w:ascii="Arial" w:hAnsi="Arial" w:cs="Arial"/>
          <w:sz w:val="22"/>
          <w:szCs w:val="22"/>
        </w:rPr>
        <w:t xml:space="preserve"> </w:t>
      </w:r>
      <w:del w:id="2031" w:author="David Bartel" w:date="2018-03-27T21:28:00Z">
        <w:r w:rsidRPr="00742EFD" w:rsidDel="007407AA">
          <w:rPr>
            <w:rFonts w:ascii="Arial" w:hAnsi="Arial" w:cs="Arial"/>
            <w:sz w:val="22"/>
            <w:szCs w:val="22"/>
          </w:rPr>
          <w:delText>2E</w:delText>
        </w:r>
      </w:del>
      <w:ins w:id="2032" w:author="David Bartel" w:date="2018-03-27T21:28:00Z">
        <w:r w:rsidR="007407AA" w:rsidRPr="00742EFD">
          <w:rPr>
            <w:rFonts w:ascii="Arial" w:hAnsi="Arial" w:cs="Arial"/>
            <w:sz w:val="22"/>
            <w:szCs w:val="22"/>
          </w:rPr>
          <w:t>3</w:t>
        </w:r>
        <w:r w:rsidR="00A01AD8" w:rsidRPr="00742EFD">
          <w:rPr>
            <w:rFonts w:ascii="Arial" w:hAnsi="Arial" w:cs="Arial"/>
            <w:sz w:val="22"/>
            <w:szCs w:val="22"/>
          </w:rPr>
          <w:t>C</w:t>
        </w:r>
      </w:ins>
      <w:r w:rsidRPr="00742EFD">
        <w:rPr>
          <w:rFonts w:ascii="Arial" w:hAnsi="Arial" w:cs="Arial"/>
          <w:sz w:val="22"/>
          <w:szCs w:val="22"/>
        </w:rPr>
        <w:t>)</w:t>
      </w:r>
      <w:del w:id="2033" w:author="David Bartel" w:date="2018-03-27T12:29:00Z">
        <w:r w:rsidRPr="00742EFD" w:rsidDel="00B15582">
          <w:rPr>
            <w:rFonts w:ascii="Arial" w:hAnsi="Arial" w:cs="Arial"/>
            <w:sz w:val="22"/>
            <w:szCs w:val="22"/>
          </w:rPr>
          <w:delText xml:space="preserve"> (REF)</w:delText>
        </w:r>
      </w:del>
      <w:r w:rsidRPr="00742EFD">
        <w:rPr>
          <w:rFonts w:ascii="Arial" w:hAnsi="Arial" w:cs="Arial"/>
          <w:sz w:val="22"/>
          <w:szCs w:val="22"/>
        </w:rPr>
        <w:t>.</w:t>
      </w:r>
      <w:ins w:id="2034" w:author="David Bartel" w:date="2018-03-27T21:47:00Z">
        <w:r w:rsidR="00513A7A" w:rsidRPr="00742EFD">
          <w:rPr>
            <w:rFonts w:ascii="Arial" w:hAnsi="Arial" w:cs="Arial"/>
            <w:sz w:val="22"/>
            <w:szCs w:val="22"/>
          </w:rPr>
          <w:t xml:space="preserve"> </w:t>
        </w:r>
      </w:ins>
      <w:r w:rsidRPr="00742EFD">
        <w:rPr>
          <w:rFonts w:ascii="Arial" w:hAnsi="Arial" w:cs="Arial"/>
          <w:sz w:val="22"/>
          <w:szCs w:val="22"/>
        </w:rPr>
        <w:t xml:space="preserve"> We </w:t>
      </w:r>
      <w:del w:id="2035" w:author="David Bartel" w:date="2018-03-27T12:30:00Z">
        <w:r w:rsidRPr="00742EFD" w:rsidDel="006F0D76">
          <w:rPr>
            <w:rFonts w:ascii="Arial" w:hAnsi="Arial" w:cs="Arial"/>
            <w:sz w:val="22"/>
            <w:szCs w:val="22"/>
          </w:rPr>
          <w:delText>chose these two site types</w:delText>
        </w:r>
      </w:del>
      <w:ins w:id="2036" w:author="David Bartel" w:date="2018-03-27T12:30:00Z">
        <w:r w:rsidRPr="00742EFD">
          <w:rPr>
            <w:rFonts w:ascii="Arial" w:hAnsi="Arial" w:cs="Arial"/>
            <w:sz w:val="22"/>
            <w:szCs w:val="22"/>
          </w:rPr>
          <w:t>focused on the 6mer and 7mer-m8 sites,</w:t>
        </w:r>
      </w:ins>
      <w:del w:id="2037" w:author="David Bartel" w:date="2018-03-27T12:30:00Z">
        <w:r w:rsidRPr="00742EFD" w:rsidDel="006F0D76">
          <w:rPr>
            <w:rFonts w:ascii="Arial" w:hAnsi="Arial" w:cs="Arial"/>
            <w:sz w:val="22"/>
            <w:szCs w:val="22"/>
          </w:rPr>
          <w:delText xml:space="preserve"> as</w:delText>
        </w:r>
      </w:del>
      <w:ins w:id="2038" w:author="David Bartel" w:date="2018-03-27T12:30:00Z">
        <w:r w:rsidRPr="00742EFD">
          <w:rPr>
            <w:rFonts w:ascii="Arial" w:hAnsi="Arial" w:cs="Arial"/>
            <w:sz w:val="22"/>
            <w:szCs w:val="22"/>
          </w:rPr>
          <w:t xml:space="preserve"> because</w:t>
        </w:r>
      </w:ins>
      <w:r w:rsidRPr="00742EFD">
        <w:rPr>
          <w:rFonts w:ascii="Arial" w:hAnsi="Arial" w:cs="Arial"/>
          <w:sz w:val="22"/>
          <w:szCs w:val="22"/>
        </w:rPr>
        <w:t xml:space="preserve"> they </w:t>
      </w:r>
      <w:del w:id="2039" w:author="David Bartel" w:date="2018-03-27T12:33:00Z">
        <w:r w:rsidRPr="00742EFD" w:rsidDel="006F0D76">
          <w:rPr>
            <w:rFonts w:ascii="Arial" w:hAnsi="Arial" w:cs="Arial"/>
            <w:sz w:val="22"/>
            <w:szCs w:val="22"/>
          </w:rPr>
          <w:delText>do not include</w:delText>
        </w:r>
      </w:del>
      <w:ins w:id="2040" w:author="David Bartel" w:date="2018-03-27T12:33:00Z">
        <w:r w:rsidRPr="00742EFD">
          <w:rPr>
            <w:rFonts w:ascii="Arial" w:hAnsi="Arial" w:cs="Arial"/>
            <w:sz w:val="22"/>
            <w:szCs w:val="22"/>
          </w:rPr>
          <w:t>lack</w:t>
        </w:r>
      </w:ins>
      <w:r w:rsidRPr="00742EFD">
        <w:rPr>
          <w:rFonts w:ascii="Arial" w:hAnsi="Arial" w:cs="Arial"/>
          <w:sz w:val="22"/>
          <w:szCs w:val="22"/>
        </w:rPr>
        <w:t xml:space="preserve"> the A1</w:t>
      </w:r>
      <w:del w:id="2041" w:author="David Bartel" w:date="2018-03-27T15:19:00Z">
        <w:r w:rsidRPr="00742EFD" w:rsidDel="008F1B9F">
          <w:rPr>
            <w:rFonts w:ascii="Arial" w:hAnsi="Arial" w:cs="Arial"/>
            <w:sz w:val="22"/>
            <w:szCs w:val="22"/>
          </w:rPr>
          <w:delText xml:space="preserve"> sequence feature</w:delText>
        </w:r>
      </w:del>
      <w:r w:rsidRPr="00742EFD">
        <w:rPr>
          <w:rFonts w:ascii="Arial" w:hAnsi="Arial" w:cs="Arial"/>
          <w:sz w:val="22"/>
          <w:szCs w:val="22"/>
        </w:rPr>
        <w:t xml:space="preserve">, </w:t>
      </w:r>
      <w:ins w:id="2042" w:author="David Bartel" w:date="2018-03-27T12:31:00Z">
        <w:r w:rsidRPr="00742EFD">
          <w:rPr>
            <w:rFonts w:ascii="Arial" w:hAnsi="Arial" w:cs="Arial"/>
            <w:sz w:val="22"/>
            <w:szCs w:val="22"/>
          </w:rPr>
          <w:t xml:space="preserve">which </w:t>
        </w:r>
      </w:ins>
      <w:ins w:id="2043" w:author="David Bartel" w:date="2018-03-27T12:33:00Z">
        <w:r w:rsidRPr="00742EFD">
          <w:rPr>
            <w:rFonts w:ascii="Arial" w:hAnsi="Arial" w:cs="Arial"/>
            <w:sz w:val="22"/>
            <w:szCs w:val="22"/>
          </w:rPr>
          <w:t>does not pair to the miRNA</w:t>
        </w:r>
      </w:ins>
      <w:ins w:id="2044" w:author="David Bartel" w:date="2018-03-27T21:30:00Z">
        <w:r w:rsidR="007407AA" w:rsidRPr="00742EFD">
          <w:rPr>
            <w:rFonts w:ascii="Arial" w:hAnsi="Arial" w:cs="Arial"/>
            <w:sz w:val="22"/>
            <w:szCs w:val="22"/>
          </w:rPr>
          <w:t xml:space="preserve"> (Fig 1A)</w:t>
        </w:r>
      </w:ins>
      <w:del w:id="2045" w:author="David Bartel" w:date="2018-03-27T12:33:00Z">
        <w:r w:rsidRPr="00742EFD" w:rsidDel="006F0D76">
          <w:rPr>
            <w:rFonts w:ascii="Arial" w:hAnsi="Arial" w:cs="Arial"/>
            <w:sz w:val="22"/>
            <w:szCs w:val="22"/>
          </w:rPr>
          <w:delText>as binding to this feature is not mediated by the miRNA itself</w:delText>
        </w:r>
      </w:del>
      <w:r w:rsidRPr="00742EFD">
        <w:rPr>
          <w:rFonts w:ascii="Arial" w:hAnsi="Arial" w:cs="Arial"/>
          <w:sz w:val="22"/>
          <w:szCs w:val="22"/>
        </w:rPr>
        <w:t xml:space="preserve">. </w:t>
      </w:r>
      <w:ins w:id="2046" w:author="David Bartel" w:date="2018-03-27T12:39:00Z">
        <w:r w:rsidRPr="00742EFD">
          <w:rPr>
            <w:rFonts w:ascii="Arial" w:hAnsi="Arial" w:cs="Arial"/>
            <w:sz w:val="22"/>
            <w:szCs w:val="22"/>
          </w:rPr>
          <w:t xml:space="preserve">As expected, </w:t>
        </w:r>
      </w:ins>
      <w:ins w:id="2047" w:author="David Bartel" w:date="2018-03-27T12:40:00Z">
        <w:r w:rsidRPr="00742EFD">
          <w:rPr>
            <w:rFonts w:ascii="Arial" w:hAnsi="Arial" w:cs="Arial"/>
            <w:sz w:val="22"/>
            <w:szCs w:val="22"/>
            <w:highlight w:val="yellow"/>
          </w:rPr>
          <w:t>for both site types</w:t>
        </w:r>
        <w:r w:rsidRPr="00742EFD">
          <w:rPr>
            <w:rFonts w:ascii="Arial" w:hAnsi="Arial" w:cs="Arial"/>
            <w:sz w:val="22"/>
            <w:szCs w:val="22"/>
          </w:rPr>
          <w:t xml:space="preserve"> </w:t>
        </w:r>
      </w:ins>
      <w:ins w:id="2048" w:author="David Bartel" w:date="2018-03-27T12:39:00Z">
        <w:r w:rsidRPr="00742EFD">
          <w:rPr>
            <w:rFonts w:ascii="Arial" w:hAnsi="Arial" w:cs="Arial"/>
            <w:sz w:val="22"/>
            <w:szCs w:val="22"/>
          </w:rPr>
          <w:t>a</w:t>
        </w:r>
      </w:ins>
      <w:ins w:id="2049" w:author="David Bartel" w:date="2018-03-27T12:34:00Z">
        <w:r w:rsidRPr="00742EFD">
          <w:rPr>
            <w:rFonts w:ascii="Arial" w:hAnsi="Arial" w:cs="Arial"/>
            <w:sz w:val="22"/>
            <w:szCs w:val="22"/>
          </w:rPr>
          <w:t>ffinity increase</w:t>
        </w:r>
      </w:ins>
      <w:ins w:id="2050" w:author="David Bartel" w:date="2018-03-27T12:38:00Z">
        <w:r w:rsidRPr="00742EFD">
          <w:rPr>
            <w:rFonts w:ascii="Arial" w:hAnsi="Arial" w:cs="Arial"/>
            <w:sz w:val="22"/>
            <w:szCs w:val="22"/>
          </w:rPr>
          <w:t>d</w:t>
        </w:r>
      </w:ins>
      <w:ins w:id="2051" w:author="David Bartel" w:date="2018-03-27T12:34:00Z">
        <w:r w:rsidRPr="00742EFD">
          <w:rPr>
            <w:rFonts w:ascii="Arial" w:hAnsi="Arial" w:cs="Arial"/>
            <w:sz w:val="22"/>
            <w:szCs w:val="22"/>
          </w:rPr>
          <w:t xml:space="preserve"> with increased </w:t>
        </w:r>
      </w:ins>
      <w:ins w:id="2052" w:author="David Bartel" w:date="2018-03-27T12:35:00Z">
        <w:r w:rsidRPr="00742EFD">
          <w:rPr>
            <w:rFonts w:ascii="Arial" w:hAnsi="Arial" w:cs="Arial"/>
            <w:sz w:val="22"/>
            <w:szCs w:val="22"/>
          </w:rPr>
          <w:t xml:space="preserve">predicted pairing stability </w:t>
        </w:r>
      </w:ins>
      <w:del w:id="2053" w:author="David Bartel" w:date="2018-03-27T12:35:00Z">
        <w:r w:rsidRPr="00742EFD" w:rsidDel="001625E1">
          <w:rPr>
            <w:rFonts w:ascii="Arial" w:hAnsi="Arial" w:cs="Arial"/>
            <w:sz w:val="22"/>
            <w:szCs w:val="22"/>
          </w:rPr>
          <w:delText>While a general trend is apparent for both site types (</w:delText>
        </w:r>
        <w:r w:rsidRPr="00742EFD" w:rsidDel="001625E1">
          <w:rPr>
            <w:rFonts w:ascii="Arial" w:hAnsi="Arial" w:cs="Arial"/>
            <w:i/>
            <w:sz w:val="22"/>
            <w:szCs w:val="22"/>
          </w:rPr>
          <w:delText>r</w:delText>
        </w:r>
        <w:r w:rsidRPr="00742EFD" w:rsidDel="001625E1">
          <w:rPr>
            <w:rFonts w:ascii="Arial" w:hAnsi="Arial" w:cs="Arial"/>
            <w:i/>
            <w:sz w:val="22"/>
            <w:szCs w:val="22"/>
            <w:vertAlign w:val="superscript"/>
          </w:rPr>
          <w:delText>2</w:delText>
        </w:r>
        <w:r w:rsidRPr="00742EFD" w:rsidDel="001625E1">
          <w:rPr>
            <w:rFonts w:ascii="Arial" w:hAnsi="Arial" w:cs="Arial"/>
            <w:sz w:val="22"/>
            <w:szCs w:val="22"/>
          </w:rPr>
          <w:delText xml:space="preserve"> =  0.56 and 0.87), it is significant for only for the 7mer-m8 site type </w:delText>
        </w:r>
      </w:del>
      <w:r w:rsidRPr="00742EFD">
        <w:rPr>
          <w:rFonts w:ascii="Arial" w:hAnsi="Arial" w:cs="Arial"/>
          <w:sz w:val="22"/>
          <w:szCs w:val="22"/>
        </w:rPr>
        <w:t>(</w:t>
      </w:r>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Change w:id="2054" w:author="David Bartel" w:date="2018-03-27T12:36:00Z">
            <w:rPr>
              <w:rFonts w:ascii="Arial" w:hAnsi="Arial"/>
              <w:sz w:val="22"/>
              <w:szCs w:val="22"/>
            </w:rPr>
          </w:rPrChange>
        </w:rPr>
        <w:t>0.</w:t>
      </w:r>
      <w:del w:id="2055" w:author="David Bartel" w:date="2018-03-27T12:36:00Z">
        <w:r w:rsidRPr="00742EFD" w:rsidDel="001625E1">
          <w:rPr>
            <w:rFonts w:ascii="Arial" w:hAnsi="Arial" w:cs="Arial"/>
            <w:sz w:val="22"/>
            <w:szCs w:val="22"/>
            <w:highlight w:val="yellow"/>
            <w:rPrChange w:id="2056" w:author="David Bartel" w:date="2018-03-27T12:36:00Z">
              <w:rPr>
                <w:rFonts w:ascii="Arial" w:hAnsi="Arial"/>
                <w:sz w:val="22"/>
                <w:szCs w:val="22"/>
              </w:rPr>
            </w:rPrChange>
          </w:rPr>
          <w:delText xml:space="preserve">18 </w:delText>
        </w:r>
      </w:del>
      <w:ins w:id="2057" w:author="David Bartel" w:date="2018-03-27T12:36:00Z">
        <w:r w:rsidRPr="00742EFD">
          <w:rPr>
            <w:rFonts w:ascii="Arial" w:hAnsi="Arial" w:cs="Arial"/>
            <w:sz w:val="22"/>
            <w:szCs w:val="22"/>
            <w:highlight w:val="yellow"/>
            <w:rPrChange w:id="2058" w:author="David Bartel" w:date="2018-03-27T12:36:00Z">
              <w:rPr>
                <w:rFonts w:ascii="Arial" w:hAnsi="Arial"/>
                <w:sz w:val="22"/>
                <w:szCs w:val="22"/>
              </w:rPr>
            </w:rPrChange>
          </w:rPr>
          <w:t xml:space="preserve">XXX </w:t>
        </w:r>
      </w:ins>
      <w:r w:rsidRPr="00742EFD">
        <w:rPr>
          <w:rFonts w:ascii="Arial" w:hAnsi="Arial" w:cs="Arial"/>
          <w:sz w:val="22"/>
          <w:szCs w:val="22"/>
          <w:highlight w:val="yellow"/>
          <w:rPrChange w:id="2059" w:author="David Bartel" w:date="2018-03-27T12:36:00Z">
            <w:rPr>
              <w:rFonts w:ascii="Arial" w:hAnsi="Arial"/>
              <w:sz w:val="22"/>
              <w:szCs w:val="22"/>
            </w:rPr>
          </w:rPrChange>
        </w:rPr>
        <w:t>and 0.</w:t>
      </w:r>
      <w:del w:id="2060" w:author="David Bartel" w:date="2018-03-27T12:36:00Z">
        <w:r w:rsidRPr="00742EFD" w:rsidDel="001625E1">
          <w:rPr>
            <w:rFonts w:ascii="Arial" w:hAnsi="Arial" w:cs="Arial"/>
            <w:sz w:val="22"/>
            <w:szCs w:val="22"/>
            <w:highlight w:val="yellow"/>
            <w:rPrChange w:id="2061" w:author="David Bartel" w:date="2018-03-27T12:36:00Z">
              <w:rPr>
                <w:rFonts w:ascii="Arial" w:hAnsi="Arial"/>
                <w:sz w:val="22"/>
                <w:szCs w:val="22"/>
              </w:rPr>
            </w:rPrChange>
          </w:rPr>
          <w:delText>022</w:delText>
        </w:r>
      </w:del>
      <w:ins w:id="2062" w:author="David Bartel" w:date="2018-03-27T12:36:00Z">
        <w:r w:rsidRPr="00742EFD">
          <w:rPr>
            <w:rFonts w:ascii="Arial" w:hAnsi="Arial" w:cs="Arial"/>
            <w:sz w:val="22"/>
            <w:szCs w:val="22"/>
            <w:highlight w:val="yellow"/>
            <w:rPrChange w:id="2063" w:author="David Bartel" w:date="2018-03-27T12:36:00Z">
              <w:rPr>
                <w:rFonts w:ascii="Arial" w:hAnsi="Arial"/>
                <w:sz w:val="22"/>
                <w:szCs w:val="22"/>
              </w:rPr>
            </w:rPrChange>
          </w:rPr>
          <w:t>XXX</w:t>
        </w:r>
      </w:ins>
      <w:r w:rsidRPr="00742EFD">
        <w:rPr>
          <w:rFonts w:ascii="Arial" w:hAnsi="Arial" w:cs="Arial"/>
          <w:sz w:val="22"/>
          <w:szCs w:val="22"/>
        </w:rPr>
        <w:t>, respectively)</w:t>
      </w:r>
      <w:ins w:id="2064" w:author="David Bartel" w:date="2018-03-27T12:39:00Z">
        <w:r w:rsidRPr="00742EFD">
          <w:rPr>
            <w:rFonts w:ascii="Arial" w:hAnsi="Arial" w:cs="Arial"/>
            <w:sz w:val="22"/>
            <w:szCs w:val="22"/>
          </w:rPr>
          <w:t xml:space="preserve">. </w:t>
        </w:r>
      </w:ins>
      <w:ins w:id="2065" w:author="David Bartel" w:date="2018-03-27T21:47:00Z">
        <w:r w:rsidR="00513A7A" w:rsidRPr="00742EFD">
          <w:rPr>
            <w:rFonts w:ascii="Arial" w:hAnsi="Arial" w:cs="Arial"/>
            <w:sz w:val="22"/>
            <w:szCs w:val="22"/>
          </w:rPr>
          <w:t xml:space="preserve"> </w:t>
        </w:r>
      </w:ins>
      <w:ins w:id="2066" w:author="David Bartel" w:date="2018-03-27T12:40:00Z">
        <w:r w:rsidRPr="00742EFD">
          <w:rPr>
            <w:rFonts w:ascii="Arial" w:hAnsi="Arial" w:cs="Arial"/>
            <w:sz w:val="22"/>
            <w:szCs w:val="22"/>
          </w:rPr>
          <w:t xml:space="preserve">However, the rate of </w:t>
        </w:r>
      </w:ins>
      <w:ins w:id="2067" w:author="David Bartel" w:date="2018-03-27T12:45:00Z">
        <w:r w:rsidRPr="00742EFD">
          <w:rPr>
            <w:rFonts w:ascii="Arial" w:hAnsi="Arial" w:cs="Arial"/>
            <w:sz w:val="22"/>
            <w:szCs w:val="22"/>
          </w:rPr>
          <w:t>these</w:t>
        </w:r>
      </w:ins>
      <w:ins w:id="2068" w:author="David Bartel" w:date="2018-03-27T12:40:00Z">
        <w:r w:rsidRPr="00742EFD">
          <w:rPr>
            <w:rFonts w:ascii="Arial" w:hAnsi="Arial" w:cs="Arial"/>
            <w:sz w:val="22"/>
            <w:szCs w:val="22"/>
          </w:rPr>
          <w:t xml:space="preserve"> increase</w:t>
        </w:r>
      </w:ins>
      <w:ins w:id="2069" w:author="David Bartel" w:date="2018-03-27T12:45:00Z">
        <w:r w:rsidRPr="00742EFD">
          <w:rPr>
            <w:rFonts w:ascii="Arial" w:hAnsi="Arial" w:cs="Arial"/>
            <w:sz w:val="22"/>
            <w:szCs w:val="22"/>
          </w:rPr>
          <w:t>s</w:t>
        </w:r>
      </w:ins>
      <w:ins w:id="2070" w:author="David Bartel" w:date="2018-03-27T12:40:00Z">
        <w:r w:rsidRPr="00742EFD">
          <w:rPr>
            <w:rFonts w:ascii="Arial" w:hAnsi="Arial" w:cs="Arial"/>
            <w:sz w:val="22"/>
            <w:szCs w:val="22"/>
          </w:rPr>
          <w:t xml:space="preserve"> </w:t>
        </w:r>
      </w:ins>
      <w:ins w:id="2071" w:author="David Bartel" w:date="2018-03-27T12:45:00Z">
        <w:r w:rsidRPr="00742EFD">
          <w:rPr>
            <w:rFonts w:ascii="Arial" w:hAnsi="Arial" w:cs="Arial"/>
            <w:sz w:val="22"/>
            <w:szCs w:val="22"/>
          </w:rPr>
          <w:t>were</w:t>
        </w:r>
      </w:ins>
      <w:ins w:id="2072" w:author="David Bartel" w:date="2018-03-27T12:43:00Z">
        <w:r w:rsidRPr="00742EFD">
          <w:rPr>
            <w:rFonts w:ascii="Arial" w:hAnsi="Arial" w:cs="Arial"/>
            <w:sz w:val="22"/>
            <w:szCs w:val="22"/>
          </w:rPr>
          <w:t xml:space="preserve"> significantly less</w:t>
        </w:r>
      </w:ins>
      <w:ins w:id="2073" w:author="David Bartel" w:date="2018-03-27T12:41:00Z">
        <w:r w:rsidRPr="00742EFD">
          <w:rPr>
            <w:rFonts w:ascii="Arial" w:hAnsi="Arial" w:cs="Arial"/>
            <w:sz w:val="22"/>
            <w:szCs w:val="22"/>
          </w:rPr>
          <w:t xml:space="preserve"> </w:t>
        </w:r>
      </w:ins>
      <w:ins w:id="2074" w:author="David Bartel" w:date="2018-03-27T12:45:00Z">
        <w:r w:rsidRPr="00742EFD">
          <w:rPr>
            <w:rFonts w:ascii="Arial" w:hAnsi="Arial" w:cs="Arial"/>
            <w:sz w:val="22"/>
            <w:szCs w:val="22"/>
          </w:rPr>
          <w:t>than expected from</w:t>
        </w:r>
      </w:ins>
      <w:ins w:id="2075" w:author="David Bartel" w:date="2018-03-27T12:41:00Z">
        <w:r w:rsidRPr="00742EFD">
          <w:rPr>
            <w:rFonts w:ascii="Arial" w:hAnsi="Arial" w:cs="Arial"/>
            <w:sz w:val="22"/>
            <w:szCs w:val="22"/>
          </w:rPr>
          <w:t xml:space="preserve"> thermodynamic </w:t>
        </w:r>
      </w:ins>
      <w:ins w:id="2076" w:author="David Bartel" w:date="2018-03-27T12:45:00Z">
        <w:r w:rsidRPr="00742EFD">
          <w:rPr>
            <w:rFonts w:ascii="Arial" w:hAnsi="Arial" w:cs="Arial"/>
            <w:sz w:val="22"/>
            <w:szCs w:val="22"/>
          </w:rPr>
          <w:t xml:space="preserve">principles </w:t>
        </w:r>
      </w:ins>
      <w:ins w:id="2077" w:author="David Bartel" w:date="2018-03-27T12:47:00Z">
        <w:r w:rsidRPr="00742EFD">
          <w:rPr>
            <w:rFonts w:ascii="Arial" w:hAnsi="Arial" w:cs="Arial"/>
            <w:sz w:val="22"/>
            <w:szCs w:val="22"/>
          </w:rPr>
          <w:t xml:space="preserve">stipulated </w:t>
        </w:r>
      </w:ins>
      <w:ins w:id="2078" w:author="David Bartel" w:date="2018-03-27T12:48:00Z">
        <w:r w:rsidRPr="00742EFD">
          <w:rPr>
            <w:rFonts w:ascii="Arial" w:hAnsi="Arial" w:cs="Arial"/>
            <w:sz w:val="22"/>
            <w:szCs w:val="22"/>
          </w:rPr>
          <w:t>by</w:t>
        </w:r>
      </w:ins>
      <w:ins w:id="2079" w:author="David Bartel" w:date="2018-03-27T12:41:00Z">
        <w:r w:rsidRPr="00742EFD">
          <w:rPr>
            <w:rFonts w:ascii="Arial" w:hAnsi="Arial" w:cs="Arial"/>
            <w:sz w:val="22"/>
            <w:szCs w:val="22"/>
          </w:rPr>
          <w:t xml:space="preserve"> </w:t>
        </w:r>
      </w:ins>
      <w:ins w:id="2080" w:author="David Bartel" w:date="2018-03-27T12:42:00Z">
        <w:r w:rsidRPr="00742EFD">
          <w:rPr>
            <w:rFonts w:ascii="Arial" w:hAnsi="Arial" w:cs="Arial"/>
            <w:sz w:val="22"/>
            <w:szCs w:val="22"/>
          </w:rPr>
          <w:t>∆</w:t>
        </w:r>
      </w:ins>
      <w:ins w:id="2081" w:author="David Bartel" w:date="2018-03-27T12:40:00Z">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 e</w:t>
        </w:r>
        <w:r w:rsidRPr="00742EFD">
          <w:rPr>
            <w:rFonts w:ascii="Arial" w:hAnsi="Arial" w:cs="Arial"/>
            <w:sz w:val="22"/>
            <w:szCs w:val="22"/>
            <w:vertAlign w:val="superscript"/>
          </w:rPr>
          <w:t>–∆∆G/RT</w:t>
        </w:r>
      </w:ins>
      <w:ins w:id="2082" w:author="David Bartel" w:date="2018-03-27T12:43:00Z">
        <w:r w:rsidRPr="00742EFD">
          <w:rPr>
            <w:rFonts w:ascii="Arial" w:hAnsi="Arial" w:cs="Arial"/>
            <w:sz w:val="22"/>
            <w:szCs w:val="22"/>
          </w:rPr>
          <w:t xml:space="preserve"> (</w:t>
        </w:r>
      </w:ins>
      <w:ins w:id="2083" w:author="David Bartel" w:date="2018-03-27T12:44:00Z">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
          <w:t>0.XXX and 0.XXX</w:t>
        </w:r>
        <w:r w:rsidRPr="00742EFD">
          <w:rPr>
            <w:rFonts w:ascii="Arial" w:hAnsi="Arial" w:cs="Arial"/>
            <w:sz w:val="22"/>
            <w:szCs w:val="22"/>
          </w:rPr>
          <w:t>, respectively)</w:t>
        </w:r>
      </w:ins>
      <w:r w:rsidRPr="00742EFD">
        <w:rPr>
          <w:rFonts w:ascii="Arial" w:hAnsi="Arial" w:cs="Arial"/>
          <w:sz w:val="22"/>
          <w:szCs w:val="22"/>
        </w:rPr>
        <w:t xml:space="preserve">, </w:t>
      </w:r>
      <w:ins w:id="2084" w:author="David Bartel" w:date="2018-03-27T12:48:00Z">
        <w:r w:rsidRPr="00742EFD">
          <w:rPr>
            <w:rFonts w:ascii="Arial" w:hAnsi="Arial" w:cs="Arial"/>
            <w:sz w:val="22"/>
            <w:szCs w:val="22"/>
          </w:rPr>
          <w:t xml:space="preserve">which indicated that </w:t>
        </w:r>
      </w:ins>
      <w:ins w:id="2085" w:author="David Bartel" w:date="2018-03-27T21:34:00Z">
        <w:r w:rsidR="0079343C" w:rsidRPr="00742EFD">
          <w:rPr>
            <w:rFonts w:ascii="Arial" w:hAnsi="Arial" w:cs="Arial"/>
            <w:sz w:val="22"/>
            <w:szCs w:val="22"/>
          </w:rPr>
          <w:t xml:space="preserve">in remodeling the thermodynamic properties of the loaded miRNAs, </w:t>
        </w:r>
      </w:ins>
      <w:ins w:id="2086" w:author="David Bartel" w:date="2018-03-27T12:48:00Z">
        <w:r w:rsidRPr="00742EFD">
          <w:rPr>
            <w:rFonts w:ascii="Arial" w:hAnsi="Arial" w:cs="Arial"/>
            <w:sz w:val="22"/>
            <w:szCs w:val="22"/>
          </w:rPr>
          <w:t xml:space="preserve">AGO </w:t>
        </w:r>
      </w:ins>
      <w:ins w:id="2087" w:author="David Bartel" w:date="2018-03-27T12:54:00Z">
        <w:r w:rsidRPr="00742EFD">
          <w:rPr>
            <w:rFonts w:ascii="Arial" w:hAnsi="Arial" w:cs="Arial"/>
            <w:sz w:val="22"/>
            <w:szCs w:val="22"/>
          </w:rPr>
          <w:t>helps to even</w:t>
        </w:r>
      </w:ins>
      <w:ins w:id="2088" w:author="David Bartel" w:date="2018-03-27T12:48:00Z">
        <w:r w:rsidRPr="00742EFD">
          <w:rPr>
            <w:rFonts w:ascii="Arial" w:hAnsi="Arial" w:cs="Arial"/>
            <w:sz w:val="22"/>
            <w:szCs w:val="22"/>
          </w:rPr>
          <w:t xml:space="preserve"> out </w:t>
        </w:r>
      </w:ins>
      <w:ins w:id="2089" w:author="David Bartel" w:date="2018-03-27T12:49:00Z">
        <w:r w:rsidRPr="00742EFD">
          <w:rPr>
            <w:rFonts w:ascii="Arial" w:hAnsi="Arial" w:cs="Arial"/>
            <w:sz w:val="22"/>
            <w:szCs w:val="22"/>
          </w:rPr>
          <w:t xml:space="preserve">intrinsic </w:t>
        </w:r>
      </w:ins>
      <w:ins w:id="2090" w:author="David Bartel" w:date="2018-03-27T12:50:00Z">
        <w:r w:rsidRPr="00742EFD">
          <w:rPr>
            <w:rFonts w:ascii="Arial" w:hAnsi="Arial" w:cs="Arial"/>
            <w:sz w:val="22"/>
            <w:szCs w:val="22"/>
          </w:rPr>
          <w:t xml:space="preserve">differences in seed-pairing stabilities that would otherwise impose much greater inequities </w:t>
        </w:r>
      </w:ins>
      <w:ins w:id="2091" w:author="David Bartel" w:date="2018-03-27T12:52:00Z">
        <w:r w:rsidRPr="00742EFD">
          <w:rPr>
            <w:rFonts w:ascii="Arial" w:hAnsi="Arial" w:cs="Arial"/>
            <w:sz w:val="22"/>
            <w:szCs w:val="22"/>
          </w:rPr>
          <w:t>between</w:t>
        </w:r>
      </w:ins>
      <w:ins w:id="2092" w:author="David Bartel" w:date="2018-03-27T12:50:00Z">
        <w:r w:rsidRPr="00742EFD">
          <w:rPr>
            <w:rFonts w:ascii="Arial" w:hAnsi="Arial" w:cs="Arial"/>
            <w:sz w:val="22"/>
            <w:szCs w:val="22"/>
          </w:rPr>
          <w:t xml:space="preserve"> </w:t>
        </w:r>
      </w:ins>
      <w:ins w:id="2093" w:author="David Bartel" w:date="2018-03-27T12:51:00Z">
        <w:r w:rsidRPr="00742EFD">
          <w:rPr>
            <w:rFonts w:ascii="Arial" w:hAnsi="Arial" w:cs="Arial"/>
            <w:sz w:val="22"/>
            <w:szCs w:val="22"/>
          </w:rPr>
          <w:t>the</w:t>
        </w:r>
      </w:ins>
      <w:ins w:id="2094" w:author="David Bartel" w:date="2018-03-27T12:50:00Z">
        <w:r w:rsidRPr="00742EFD">
          <w:rPr>
            <w:rFonts w:ascii="Arial" w:hAnsi="Arial" w:cs="Arial"/>
            <w:sz w:val="22"/>
            <w:szCs w:val="22"/>
          </w:rPr>
          <w:t xml:space="preserve"> </w:t>
        </w:r>
      </w:ins>
      <w:ins w:id="2095" w:author="David Bartel" w:date="2018-03-27T12:54:00Z">
        <w:r w:rsidRPr="00742EFD">
          <w:rPr>
            <w:rFonts w:ascii="Arial" w:hAnsi="Arial" w:cs="Arial"/>
            <w:sz w:val="22"/>
            <w:szCs w:val="22"/>
          </w:rPr>
          <w:t xml:space="preserve">targeting </w:t>
        </w:r>
      </w:ins>
      <w:ins w:id="2096" w:author="David Bartel" w:date="2018-03-27T12:51:00Z">
        <w:r w:rsidRPr="00742EFD">
          <w:rPr>
            <w:rFonts w:ascii="Arial" w:hAnsi="Arial" w:cs="Arial"/>
            <w:sz w:val="22"/>
            <w:szCs w:val="22"/>
          </w:rPr>
          <w:t xml:space="preserve">efficacies of </w:t>
        </w:r>
      </w:ins>
      <w:ins w:id="2097" w:author="David Bartel" w:date="2018-03-27T12:53:00Z">
        <w:r w:rsidRPr="00742EFD">
          <w:rPr>
            <w:rFonts w:ascii="Arial" w:hAnsi="Arial" w:cs="Arial"/>
            <w:sz w:val="22"/>
            <w:szCs w:val="22"/>
          </w:rPr>
          <w:t>different</w:t>
        </w:r>
      </w:ins>
      <w:ins w:id="2098" w:author="David Bartel" w:date="2018-03-27T12:51:00Z">
        <w:r w:rsidRPr="00742EFD">
          <w:rPr>
            <w:rFonts w:ascii="Arial" w:hAnsi="Arial" w:cs="Arial"/>
            <w:sz w:val="22"/>
            <w:szCs w:val="22"/>
          </w:rPr>
          <w:t xml:space="preserve"> miRNAs</w:t>
        </w:r>
      </w:ins>
      <w:del w:id="2099" w:author="David Bartel" w:date="2018-03-27T12:51:00Z">
        <w:r w:rsidRPr="00742EFD" w:rsidDel="000836E1">
          <w:rPr>
            <w:rFonts w:ascii="Arial" w:hAnsi="Arial" w:cs="Arial"/>
            <w:sz w:val="22"/>
            <w:szCs w:val="22"/>
          </w:rPr>
          <w:delText>highlighting the limitation of predicted seed-pairing stability in evaluating the relative efficacy of different miRNAs for the same site type in global analyses of miRNA-mediated repression</w:delText>
        </w:r>
      </w:del>
      <w:r w:rsidRPr="00742EFD">
        <w:rPr>
          <w:rFonts w:ascii="Arial" w:hAnsi="Arial" w:cs="Arial"/>
          <w:sz w:val="22"/>
          <w:szCs w:val="22"/>
        </w:rPr>
        <w:t>.</w:t>
      </w:r>
      <w:ins w:id="2100" w:author="David Bartel" w:date="2018-03-27T21:31:00Z">
        <w:r w:rsidR="007407AA" w:rsidRPr="00742EFD">
          <w:rPr>
            <w:rFonts w:ascii="Arial" w:hAnsi="Arial" w:cs="Arial"/>
            <w:sz w:val="22"/>
            <w:szCs w:val="22"/>
          </w:rPr>
          <w:t xml:space="preserve"> </w:t>
        </w:r>
      </w:ins>
      <w:ins w:id="2101" w:author="David Bartel" w:date="2018-03-27T21:47:00Z">
        <w:r w:rsidR="00513A7A" w:rsidRPr="00742EFD">
          <w:rPr>
            <w:rFonts w:ascii="Arial" w:hAnsi="Arial" w:cs="Arial"/>
            <w:sz w:val="22"/>
            <w:szCs w:val="22"/>
          </w:rPr>
          <w:t xml:space="preserve"> </w:t>
        </w:r>
      </w:ins>
      <w:ins w:id="2102" w:author="David Bartel" w:date="2018-03-27T21:31:00Z">
        <w:r w:rsidR="007407AA" w:rsidRPr="00742EFD">
          <w:rPr>
            <w:rFonts w:ascii="Arial" w:hAnsi="Arial" w:cs="Arial"/>
            <w:sz w:val="22"/>
            <w:szCs w:val="22"/>
          </w:rPr>
          <w:t>Thus, although</w:t>
        </w:r>
        <w:r w:rsidR="0079343C" w:rsidRPr="00742EFD">
          <w:rPr>
            <w:rFonts w:ascii="Arial" w:hAnsi="Arial" w:cs="Arial"/>
            <w:sz w:val="22"/>
            <w:szCs w:val="22"/>
          </w:rPr>
          <w:t xml:space="preserve"> lsy-6, which </w:t>
        </w:r>
      </w:ins>
      <w:ins w:id="2103" w:author="David Bartel" w:date="2018-03-27T21:35:00Z">
        <w:r w:rsidR="0079343C" w:rsidRPr="00742EFD">
          <w:rPr>
            <w:rFonts w:ascii="Arial" w:hAnsi="Arial" w:cs="Arial"/>
            <w:sz w:val="22"/>
            <w:szCs w:val="22"/>
          </w:rPr>
          <w:t>is known for its poor p</w:t>
        </w:r>
        <w:r w:rsidR="00B1424C" w:rsidRPr="00742EFD">
          <w:rPr>
            <w:rFonts w:ascii="Arial" w:hAnsi="Arial" w:cs="Arial"/>
            <w:sz w:val="22"/>
            <w:szCs w:val="22"/>
          </w:rPr>
          <w:t>redicted seed-pairing stability</w:t>
        </w:r>
        <w:r w:rsidR="0079343C" w:rsidRPr="00742EFD">
          <w:rPr>
            <w:rFonts w:ascii="Arial" w:hAnsi="Arial" w:cs="Arial"/>
            <w:sz w:val="22"/>
            <w:szCs w:val="22"/>
          </w:rPr>
          <w:t>(</w:t>
        </w:r>
        <w:commentRangeStart w:id="2104"/>
        <w:r w:rsidR="0079343C" w:rsidRPr="00742EFD">
          <w:rPr>
            <w:rFonts w:ascii="Arial" w:hAnsi="Arial" w:cs="Arial"/>
            <w:sz w:val="22"/>
            <w:szCs w:val="22"/>
          </w:rPr>
          <w:t>REF</w:t>
        </w:r>
      </w:ins>
      <w:commentRangeEnd w:id="2104"/>
      <w:ins w:id="2105" w:author="David Bartel" w:date="2018-03-27T21:41:00Z">
        <w:r w:rsidR="00B1424C" w:rsidRPr="00742EFD">
          <w:rPr>
            <w:rStyle w:val="CommentReference"/>
            <w:rFonts w:ascii="Arial" w:eastAsiaTheme="minorHAnsi" w:hAnsi="Arial" w:cs="Arial"/>
            <w:sz w:val="22"/>
            <w:szCs w:val="22"/>
          </w:rPr>
          <w:commentReference w:id="2104"/>
        </w:r>
      </w:ins>
      <w:ins w:id="2106" w:author="David Bartel" w:date="2018-03-27T21:35:00Z">
        <w:r w:rsidR="0079343C" w:rsidRPr="00742EFD">
          <w:rPr>
            <w:rFonts w:ascii="Arial" w:hAnsi="Arial" w:cs="Arial"/>
            <w:sz w:val="22"/>
            <w:szCs w:val="22"/>
          </w:rPr>
          <w:t xml:space="preserve">), did indeed have the weakest </w:t>
        </w:r>
      </w:ins>
      <w:ins w:id="2107" w:author="David Bartel" w:date="2018-03-27T21:40:00Z">
        <w:r w:rsidR="00B1424C" w:rsidRPr="00742EFD">
          <w:rPr>
            <w:rFonts w:ascii="Arial" w:hAnsi="Arial" w:cs="Arial"/>
            <w:sz w:val="22"/>
            <w:szCs w:val="22"/>
          </w:rPr>
          <w:t>site-</w:t>
        </w:r>
      </w:ins>
      <w:ins w:id="2108" w:author="David Bartel" w:date="2018-03-27T21:35:00Z">
        <w:r w:rsidR="0079343C" w:rsidRPr="00742EFD">
          <w:rPr>
            <w:rFonts w:ascii="Arial" w:hAnsi="Arial" w:cs="Arial"/>
            <w:sz w:val="22"/>
            <w:szCs w:val="22"/>
          </w:rPr>
          <w:t xml:space="preserve">binding affinities of the six miRNAs, </w:t>
        </w:r>
      </w:ins>
      <w:ins w:id="2109" w:author="David Bartel" w:date="2018-03-27T21:38:00Z">
        <w:r w:rsidR="00B1424C" w:rsidRPr="00742EFD">
          <w:rPr>
            <w:rFonts w:ascii="Arial" w:hAnsi="Arial" w:cs="Arial"/>
            <w:sz w:val="22"/>
            <w:szCs w:val="22"/>
          </w:rPr>
          <w:t xml:space="preserve">the difference between its binding affinity and that of </w:t>
        </w:r>
      </w:ins>
      <w:ins w:id="2110" w:author="David Bartel" w:date="2018-03-27T21:39:00Z">
        <w:r w:rsidR="00B1424C" w:rsidRPr="00742EFD">
          <w:rPr>
            <w:rFonts w:ascii="Arial" w:hAnsi="Arial" w:cs="Arial"/>
            <w:sz w:val="22"/>
            <w:szCs w:val="22"/>
          </w:rPr>
          <w:t>the other miRNAs was less than might have been expected.</w:t>
        </w:r>
      </w:ins>
      <w:ins w:id="2111" w:author="David Bartel" w:date="2018-03-27T21:35:00Z">
        <w:r w:rsidR="0079343C" w:rsidRPr="00742EFD">
          <w:rPr>
            <w:rFonts w:ascii="Arial" w:hAnsi="Arial" w:cs="Arial"/>
            <w:sz w:val="22"/>
            <w:szCs w:val="22"/>
          </w:rPr>
          <w:t xml:space="preserve"> </w:t>
        </w:r>
      </w:ins>
      <w:ins w:id="2112" w:author="David Bartel" w:date="2018-03-27T21:31:00Z">
        <w:r w:rsidR="0079343C" w:rsidRPr="00742EFD">
          <w:rPr>
            <w:rFonts w:ascii="Arial" w:hAnsi="Arial" w:cs="Arial"/>
            <w:sz w:val="22"/>
            <w:szCs w:val="22"/>
          </w:rPr>
          <w:t xml:space="preserve"> </w:t>
        </w:r>
      </w:ins>
    </w:p>
    <w:p w14:paraId="6A275B38" w14:textId="77777777" w:rsidR="008F1B9F" w:rsidRPr="00742EFD" w:rsidRDefault="008F1B9F" w:rsidP="007A5279">
      <w:pPr>
        <w:spacing w:line="360" w:lineRule="auto"/>
        <w:rPr>
          <w:rFonts w:ascii="Arial" w:hAnsi="Arial" w:cs="Arial"/>
          <w:b/>
          <w:color w:val="000000" w:themeColor="text1"/>
          <w:sz w:val="22"/>
          <w:szCs w:val="22"/>
        </w:rPr>
      </w:pPr>
    </w:p>
    <w:p w14:paraId="22E94DB5" w14:textId="08A2F449" w:rsidR="007A5279" w:rsidRPr="00742EFD" w:rsidRDefault="00E75AFB" w:rsidP="007A5279">
      <w:pPr>
        <w:spacing w:line="360" w:lineRule="auto"/>
        <w:rPr>
          <w:rFonts w:ascii="Arial" w:hAnsi="Arial" w:cs="Arial"/>
          <w:b/>
          <w:color w:val="000000" w:themeColor="text1"/>
          <w:sz w:val="22"/>
          <w:szCs w:val="22"/>
          <w:vertAlign w:val="subscript"/>
        </w:rPr>
      </w:pPr>
      <w:ins w:id="2113" w:author="David Bartel" w:date="2018-03-25T07:55:00Z">
        <w:r w:rsidRPr="00742EFD">
          <w:rPr>
            <w:rFonts w:ascii="Arial" w:hAnsi="Arial" w:cs="Arial"/>
            <w:b/>
            <w:color w:val="000000" w:themeColor="text1"/>
            <w:sz w:val="22"/>
            <w:szCs w:val="22"/>
          </w:rPr>
          <w:t xml:space="preserve">Correspondence between </w:t>
        </w:r>
      </w:ins>
      <w:del w:id="2114" w:author="David Bartel" w:date="2018-03-25T07:58:00Z">
        <w:r w:rsidR="007A5279" w:rsidRPr="00742EFD" w:rsidDel="00E75AFB">
          <w:rPr>
            <w:rFonts w:ascii="Arial" w:hAnsi="Arial" w:cs="Arial"/>
            <w:b/>
            <w:color w:val="000000" w:themeColor="text1"/>
            <w:sz w:val="22"/>
            <w:szCs w:val="22"/>
          </w:rPr>
          <w:delText xml:space="preserve">AGO-RBNS </w:delText>
        </w:r>
      </w:del>
      <w:del w:id="2115" w:author="David Bartel" w:date="2018-03-25T08:00:00Z">
        <w:r w:rsidR="007A5279" w:rsidRPr="00742EFD" w:rsidDel="00603573">
          <w:rPr>
            <w:rFonts w:ascii="Arial" w:hAnsi="Arial" w:cs="Arial"/>
            <w:b/>
            <w:color w:val="000000" w:themeColor="text1"/>
            <w:sz w:val="22"/>
            <w:szCs w:val="22"/>
          </w:rPr>
          <w:delText>binding</w:delText>
        </w:r>
      </w:del>
      <w:del w:id="2116"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affinity measure</w:t>
      </w:r>
      <w:ins w:id="2117" w:author="David Bartel" w:date="2018-03-25T08:01:00Z">
        <w:r w:rsidR="00603573" w:rsidRPr="00742EFD">
          <w:rPr>
            <w:rFonts w:ascii="Arial" w:hAnsi="Arial" w:cs="Arial"/>
            <w:b/>
            <w:color w:val="000000" w:themeColor="text1"/>
            <w:sz w:val="22"/>
            <w:szCs w:val="22"/>
          </w:rPr>
          <w:t xml:space="preserve">d by </w:t>
        </w:r>
      </w:ins>
      <w:ins w:id="2118" w:author="David Bartel" w:date="2018-03-25T08:21:00Z">
        <w:r w:rsidR="00DF3208" w:rsidRPr="00742EFD">
          <w:rPr>
            <w:rFonts w:ascii="Arial" w:hAnsi="Arial" w:cs="Arial"/>
            <w:b/>
            <w:color w:val="000000" w:themeColor="text1"/>
            <w:sz w:val="22"/>
            <w:szCs w:val="22"/>
          </w:rPr>
          <w:t>AGO-</w:t>
        </w:r>
      </w:ins>
      <w:ins w:id="2119" w:author="David Bartel" w:date="2018-03-25T08:01:00Z">
        <w:r w:rsidR="00603573" w:rsidRPr="00742EFD">
          <w:rPr>
            <w:rFonts w:ascii="Arial" w:hAnsi="Arial" w:cs="Arial"/>
            <w:b/>
            <w:color w:val="000000" w:themeColor="text1"/>
            <w:sz w:val="22"/>
            <w:szCs w:val="22"/>
          </w:rPr>
          <w:t>RBNS</w:t>
        </w:r>
      </w:ins>
      <w:del w:id="2120" w:author="David Bartel" w:date="2018-03-25T08:01:00Z">
        <w:r w:rsidR="007A5279" w:rsidRPr="00742EFD" w:rsidDel="00603573">
          <w:rPr>
            <w:rFonts w:ascii="Arial" w:hAnsi="Arial" w:cs="Arial"/>
            <w:b/>
            <w:color w:val="000000" w:themeColor="text1"/>
            <w:sz w:val="22"/>
            <w:szCs w:val="22"/>
          </w:rPr>
          <w:delText>ments</w:delText>
        </w:r>
      </w:del>
      <w:r w:rsidR="007A5279" w:rsidRPr="00742EFD">
        <w:rPr>
          <w:rFonts w:ascii="Arial" w:hAnsi="Arial" w:cs="Arial"/>
          <w:b/>
          <w:color w:val="000000" w:themeColor="text1"/>
          <w:sz w:val="22"/>
          <w:szCs w:val="22"/>
        </w:rPr>
        <w:t xml:space="preserve"> </w:t>
      </w:r>
      <w:del w:id="2121" w:author="David Bartel" w:date="2018-03-25T07:58:00Z">
        <w:r w:rsidR="007A5279" w:rsidRPr="00742EFD" w:rsidDel="00E75AFB">
          <w:rPr>
            <w:rFonts w:ascii="Arial" w:hAnsi="Arial" w:cs="Arial"/>
            <w:b/>
            <w:color w:val="000000" w:themeColor="text1"/>
            <w:sz w:val="22"/>
            <w:szCs w:val="22"/>
          </w:rPr>
          <w:delText>explain miRNA-specific differences in target site</w:delText>
        </w:r>
      </w:del>
      <w:ins w:id="2122" w:author="David Bartel" w:date="2018-03-25T07:58:00Z">
        <w:r w:rsidRPr="00742EFD">
          <w:rPr>
            <w:rFonts w:ascii="Arial" w:hAnsi="Arial" w:cs="Arial"/>
            <w:b/>
            <w:color w:val="000000" w:themeColor="text1"/>
            <w:sz w:val="22"/>
            <w:szCs w:val="22"/>
          </w:rPr>
          <w:t xml:space="preserve">and </w:t>
        </w:r>
      </w:ins>
      <w:del w:id="2123"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repression</w:t>
      </w:r>
      <w:ins w:id="2124" w:author="David Bartel" w:date="2018-03-25T07:59:00Z">
        <w:r w:rsidR="00603573" w:rsidRPr="00742EFD">
          <w:rPr>
            <w:rFonts w:ascii="Arial" w:hAnsi="Arial" w:cs="Arial"/>
            <w:b/>
            <w:color w:val="000000" w:themeColor="text1"/>
            <w:sz w:val="22"/>
            <w:szCs w:val="22"/>
          </w:rPr>
          <w:t xml:space="preserve"> </w:t>
        </w:r>
      </w:ins>
      <w:ins w:id="2125" w:author="David Bartel" w:date="2018-03-25T08:01:00Z">
        <w:r w:rsidR="00603573" w:rsidRPr="00742EFD">
          <w:rPr>
            <w:rFonts w:ascii="Arial" w:hAnsi="Arial" w:cs="Arial"/>
            <w:b/>
            <w:color w:val="000000" w:themeColor="text1"/>
            <w:sz w:val="22"/>
            <w:szCs w:val="22"/>
          </w:rPr>
          <w:t xml:space="preserve">observed </w:t>
        </w:r>
      </w:ins>
      <w:ins w:id="2126" w:author="David Bartel" w:date="2018-03-25T07:59:00Z">
        <w:r w:rsidR="00603573" w:rsidRPr="00742EFD">
          <w:rPr>
            <w:rFonts w:ascii="Arial" w:hAnsi="Arial" w:cs="Arial"/>
            <w:b/>
            <w:color w:val="000000" w:themeColor="text1"/>
            <w:sz w:val="22"/>
            <w:szCs w:val="22"/>
          </w:rPr>
          <w:t>in the cell</w:t>
        </w:r>
      </w:ins>
      <w:del w:id="2127" w:author="David Bartel" w:date="2018-03-25T07:58:00Z">
        <w:r w:rsidR="007A5279" w:rsidRPr="00742EFD" w:rsidDel="00E75AFB">
          <w:rPr>
            <w:rFonts w:ascii="Arial" w:hAnsi="Arial" w:cs="Arial"/>
            <w:b/>
            <w:color w:val="000000" w:themeColor="text1"/>
            <w:sz w:val="22"/>
            <w:szCs w:val="22"/>
          </w:rPr>
          <w:delText xml:space="preserve"> </w:delText>
        </w:r>
        <w:r w:rsidR="007A5279" w:rsidRPr="00742EFD" w:rsidDel="00E75AFB">
          <w:rPr>
            <w:rFonts w:ascii="Arial" w:hAnsi="Arial" w:cs="Arial"/>
            <w:b/>
            <w:i/>
            <w:color w:val="000000" w:themeColor="text1"/>
            <w:sz w:val="22"/>
            <w:szCs w:val="22"/>
          </w:rPr>
          <w:delText>in vivo</w:delText>
        </w:r>
      </w:del>
      <w:r w:rsidR="007A5279" w:rsidRPr="00742EFD">
        <w:rPr>
          <w:rFonts w:ascii="Arial" w:hAnsi="Arial" w:cs="Arial"/>
          <w:b/>
          <w:color w:val="000000" w:themeColor="text1"/>
          <w:sz w:val="22"/>
          <w:szCs w:val="22"/>
        </w:rPr>
        <w:t>.</w:t>
      </w:r>
    </w:p>
    <w:p w14:paraId="6B56DCC9" w14:textId="47E93366" w:rsidR="007A5279" w:rsidRPr="00742EFD" w:rsidRDefault="007A5279" w:rsidP="007A5279">
      <w:pPr>
        <w:spacing w:line="360" w:lineRule="auto"/>
        <w:rPr>
          <w:rFonts w:ascii="Arial" w:hAnsi="Arial" w:cs="Arial"/>
          <w:sz w:val="22"/>
          <w:szCs w:val="22"/>
        </w:rPr>
      </w:pPr>
      <w:del w:id="2128" w:author="David Bartel" w:date="2018-03-25T08:06:00Z">
        <w:r w:rsidRPr="00742EFD" w:rsidDel="00A467A1">
          <w:rPr>
            <w:rFonts w:ascii="Arial" w:hAnsi="Arial" w:cs="Arial"/>
            <w:sz w:val="22"/>
            <w:szCs w:val="22"/>
          </w:rPr>
          <w:delText>We next sought t</w:delText>
        </w:r>
      </w:del>
      <w:ins w:id="2129" w:author="David Bartel" w:date="2018-03-25T08:06:00Z">
        <w:r w:rsidR="00A467A1" w:rsidRPr="00742EFD">
          <w:rPr>
            <w:rFonts w:ascii="Arial" w:hAnsi="Arial" w:cs="Arial"/>
            <w:sz w:val="22"/>
            <w:szCs w:val="22"/>
          </w:rPr>
          <w:t>T</w:t>
        </w:r>
      </w:ins>
      <w:r w:rsidRPr="00742EFD">
        <w:rPr>
          <w:rFonts w:ascii="Arial" w:hAnsi="Arial" w:cs="Arial"/>
          <w:sz w:val="22"/>
          <w:szCs w:val="22"/>
        </w:rPr>
        <w:t xml:space="preserve">o </w:t>
      </w:r>
      <w:ins w:id="2130" w:author="David Bartel" w:date="2018-03-25T08:10:00Z">
        <w:r w:rsidR="005677A5" w:rsidRPr="00742EFD">
          <w:rPr>
            <w:rFonts w:ascii="Arial" w:hAnsi="Arial" w:cs="Arial"/>
            <w:sz w:val="22"/>
            <w:szCs w:val="22"/>
          </w:rPr>
          <w:t xml:space="preserve">validate our in vitro binding results </w:t>
        </w:r>
      </w:ins>
      <w:ins w:id="2131" w:author="David Bartel" w:date="2018-03-25T08:12:00Z">
        <w:r w:rsidR="005677A5" w:rsidRPr="00742EFD">
          <w:rPr>
            <w:rFonts w:ascii="Arial" w:hAnsi="Arial" w:cs="Arial"/>
            <w:sz w:val="22"/>
            <w:szCs w:val="22"/>
          </w:rPr>
          <w:t xml:space="preserve">and </w:t>
        </w:r>
      </w:ins>
      <w:r w:rsidRPr="00742EFD">
        <w:rPr>
          <w:rFonts w:ascii="Arial" w:hAnsi="Arial" w:cs="Arial"/>
          <w:sz w:val="22"/>
          <w:szCs w:val="22"/>
        </w:rPr>
        <w:t>evaluate the</w:t>
      </w:r>
      <w:ins w:id="2132" w:author="David Bartel" w:date="2018-03-25T08:12:00Z">
        <w:r w:rsidR="005677A5" w:rsidRPr="00742EFD">
          <w:rPr>
            <w:rFonts w:ascii="Arial" w:hAnsi="Arial" w:cs="Arial"/>
            <w:sz w:val="22"/>
            <w:szCs w:val="22"/>
          </w:rPr>
          <w:t>ir</w:t>
        </w:r>
      </w:ins>
      <w:r w:rsidRPr="00742EFD">
        <w:rPr>
          <w:rFonts w:ascii="Arial" w:hAnsi="Arial" w:cs="Arial"/>
          <w:sz w:val="22"/>
          <w:szCs w:val="22"/>
        </w:rPr>
        <w:t xml:space="preserve"> </w:t>
      </w:r>
      <w:del w:id="2133" w:author="David Bartel" w:date="2018-03-25T08:09:00Z">
        <w:r w:rsidRPr="00742EFD" w:rsidDel="005677A5">
          <w:rPr>
            <w:rFonts w:ascii="Arial" w:hAnsi="Arial" w:cs="Arial"/>
            <w:sz w:val="22"/>
            <w:szCs w:val="22"/>
          </w:rPr>
          <w:delText xml:space="preserve">utility </w:delText>
        </w:r>
      </w:del>
      <w:ins w:id="2134" w:author="David Bartel" w:date="2018-03-25T08:09:00Z">
        <w:r w:rsidR="005677A5" w:rsidRPr="00742EFD">
          <w:rPr>
            <w:rFonts w:ascii="Arial" w:hAnsi="Arial" w:cs="Arial"/>
            <w:sz w:val="22"/>
            <w:szCs w:val="22"/>
          </w:rPr>
          <w:t>relevance</w:t>
        </w:r>
      </w:ins>
      <w:ins w:id="2135" w:author="David Bartel" w:date="2018-03-25T08:12:00Z">
        <w:r w:rsidR="005677A5" w:rsidRPr="00742EFD">
          <w:rPr>
            <w:rFonts w:ascii="Arial" w:hAnsi="Arial" w:cs="Arial"/>
            <w:sz w:val="22"/>
            <w:szCs w:val="22"/>
          </w:rPr>
          <w:t xml:space="preserve"> for</w:t>
        </w:r>
      </w:ins>
      <w:del w:id="2136" w:author="David Bartel" w:date="2018-03-25T08:12:00Z">
        <w:r w:rsidRPr="00742EFD" w:rsidDel="005677A5">
          <w:rPr>
            <w:rFonts w:ascii="Arial" w:hAnsi="Arial" w:cs="Arial"/>
            <w:sz w:val="22"/>
            <w:szCs w:val="22"/>
          </w:rPr>
          <w:delText xml:space="preserve">of our </w:delText>
        </w:r>
      </w:del>
      <w:del w:id="2137" w:author="David Bartel" w:date="2018-03-25T08:08:00Z">
        <w:r w:rsidRPr="00742EFD" w:rsidDel="00A467A1">
          <w:rPr>
            <w:rFonts w:ascii="Arial" w:hAnsi="Arial" w:cs="Arial"/>
            <w:sz w:val="22"/>
            <w:szCs w:val="22"/>
          </w:rPr>
          <w:delText>AGO-</w:delText>
        </w:r>
      </w:del>
      <w:del w:id="2138" w:author="David Bartel" w:date="2018-03-25T08:12:00Z">
        <w:r w:rsidRPr="00742EFD" w:rsidDel="005677A5">
          <w:rPr>
            <w:rFonts w:ascii="Arial" w:hAnsi="Arial" w:cs="Arial"/>
            <w:sz w:val="22"/>
            <w:szCs w:val="22"/>
          </w:rPr>
          <w:delText>RBNS</w:delText>
        </w:r>
      </w:del>
      <w:del w:id="2139" w:author="David Bartel" w:date="2018-03-25T08:09:00Z">
        <w:r w:rsidRPr="00742EFD" w:rsidDel="005677A5">
          <w:rPr>
            <w:rFonts w:ascii="Arial" w:hAnsi="Arial" w:cs="Arial"/>
            <w:sz w:val="22"/>
            <w:szCs w:val="22"/>
          </w:rPr>
          <w:delText xml:space="preserve"> </w:delText>
        </w:r>
      </w:del>
      <w:del w:id="2140" w:author="David Bartel" w:date="2018-03-25T08:12:00Z">
        <w:r w:rsidRPr="00742EFD" w:rsidDel="005677A5">
          <w:rPr>
            <w:rFonts w:ascii="Arial" w:hAnsi="Arial" w:cs="Arial"/>
            <w:sz w:val="22"/>
            <w:szCs w:val="22"/>
          </w:rPr>
          <w:delText>derived binding affinity measurements for the prediction of</w:delText>
        </w:r>
      </w:del>
      <w:r w:rsidRPr="00742EFD">
        <w:rPr>
          <w:rFonts w:ascii="Arial" w:hAnsi="Arial" w:cs="Arial"/>
          <w:sz w:val="22"/>
          <w:szCs w:val="22"/>
        </w:rPr>
        <w:t xml:space="preserve"> miRNA</w:t>
      </w:r>
      <w:ins w:id="2141" w:author="David Bartel" w:date="2018-03-25T08:12:00Z">
        <w:r w:rsidR="005677A5" w:rsidRPr="00742EFD">
          <w:rPr>
            <w:rFonts w:ascii="Arial" w:hAnsi="Arial" w:cs="Arial"/>
            <w:sz w:val="22"/>
            <w:szCs w:val="22"/>
          </w:rPr>
          <w:t>-</w:t>
        </w:r>
      </w:ins>
      <w:del w:id="2142" w:author="David Bartel" w:date="2018-03-25T08:12:00Z">
        <w:r w:rsidRPr="00742EFD" w:rsidDel="005677A5">
          <w:rPr>
            <w:rFonts w:ascii="Arial" w:hAnsi="Arial" w:cs="Arial"/>
            <w:sz w:val="22"/>
            <w:szCs w:val="22"/>
          </w:rPr>
          <w:delText>–</w:delText>
        </w:r>
      </w:del>
      <w:r w:rsidRPr="00742EFD">
        <w:rPr>
          <w:rFonts w:ascii="Arial" w:hAnsi="Arial" w:cs="Arial"/>
          <w:sz w:val="22"/>
          <w:szCs w:val="22"/>
        </w:rPr>
        <w:t xml:space="preserve">mediated repression </w:t>
      </w:r>
      <w:r w:rsidRPr="00742EFD">
        <w:rPr>
          <w:rFonts w:ascii="Arial" w:hAnsi="Arial" w:cs="Arial"/>
          <w:i/>
          <w:sz w:val="22"/>
          <w:szCs w:val="22"/>
        </w:rPr>
        <w:t>in vivo</w:t>
      </w:r>
      <w:ins w:id="2143" w:author="David Bartel" w:date="2018-03-25T08:13:00Z">
        <w:r w:rsidR="005677A5" w:rsidRPr="00742EFD">
          <w:rPr>
            <w:rFonts w:ascii="Arial" w:hAnsi="Arial" w:cs="Arial"/>
            <w:sz w:val="22"/>
            <w:szCs w:val="22"/>
          </w:rPr>
          <w:t xml:space="preserve">, we examined the relationship between </w:t>
        </w:r>
      </w:ins>
      <w:ins w:id="2144" w:author="David Bartel" w:date="2018-03-25T08:14:00Z">
        <w:r w:rsidR="002658FD" w:rsidRPr="00742EFD">
          <w:rPr>
            <w:rFonts w:ascii="Arial" w:hAnsi="Arial" w:cs="Arial"/>
            <w:sz w:val="22"/>
            <w:szCs w:val="22"/>
          </w:rPr>
          <w:t xml:space="preserve">our </w:t>
        </w:r>
        <w:r w:rsidR="002658FD" w:rsidRPr="00742EFD">
          <w:rPr>
            <w:rFonts w:ascii="Arial" w:hAnsi="Arial" w:cs="Arial"/>
            <w:i/>
            <w:sz w:val="22"/>
            <w:szCs w:val="22"/>
          </w:rPr>
          <w:t>K</w:t>
        </w:r>
        <w:r w:rsidR="002658FD" w:rsidRPr="00742EFD">
          <w:rPr>
            <w:rFonts w:ascii="Arial" w:hAnsi="Arial" w:cs="Arial"/>
            <w:sz w:val="22"/>
            <w:szCs w:val="22"/>
            <w:vertAlign w:val="subscript"/>
          </w:rPr>
          <w:t>D</w:t>
        </w:r>
        <w:r w:rsidR="002658FD" w:rsidRPr="00742EFD">
          <w:rPr>
            <w:rFonts w:ascii="Arial" w:hAnsi="Arial" w:cs="Arial"/>
            <w:sz w:val="22"/>
            <w:szCs w:val="22"/>
          </w:rPr>
          <w:t xml:space="preserve"> measurements and the repression of </w:t>
        </w:r>
      </w:ins>
      <w:ins w:id="2145" w:author="David Bartel" w:date="2018-03-25T08:15:00Z">
        <w:r w:rsidR="002658FD" w:rsidRPr="00742EFD">
          <w:rPr>
            <w:rFonts w:ascii="Arial" w:hAnsi="Arial" w:cs="Arial"/>
            <w:sz w:val="22"/>
            <w:szCs w:val="22"/>
          </w:rPr>
          <w:t xml:space="preserve">endogenous mRNAs </w:t>
        </w:r>
      </w:ins>
      <w:ins w:id="2146" w:author="David Bartel" w:date="2018-03-25T08:19:00Z">
        <w:r w:rsidR="00DF3208" w:rsidRPr="00742EFD">
          <w:rPr>
            <w:rFonts w:ascii="Arial" w:hAnsi="Arial" w:cs="Arial"/>
            <w:sz w:val="22"/>
            <w:szCs w:val="22"/>
          </w:rPr>
          <w:t>after</w:t>
        </w:r>
      </w:ins>
      <w:ins w:id="2147" w:author="David Bartel" w:date="2018-03-25T08:15:00Z">
        <w:r w:rsidR="002658FD" w:rsidRPr="00742EFD">
          <w:rPr>
            <w:rFonts w:ascii="Arial" w:hAnsi="Arial" w:cs="Arial"/>
            <w:sz w:val="22"/>
            <w:szCs w:val="22"/>
          </w:rPr>
          <w:t xml:space="preserve"> miRNA transfection </w:t>
        </w:r>
      </w:ins>
      <w:del w:id="2148" w:author="David Bartel" w:date="2018-03-25T08:13:00Z">
        <w:r w:rsidRPr="00742EFD" w:rsidDel="005677A5">
          <w:rPr>
            <w:rFonts w:ascii="Arial" w:hAnsi="Arial" w:cs="Arial"/>
            <w:sz w:val="22"/>
            <w:szCs w:val="22"/>
          </w:rPr>
          <w:delText>.</w:delText>
        </w:r>
      </w:del>
      <w:del w:id="2149" w:author="David Bartel" w:date="2018-03-25T08:16:00Z">
        <w:r w:rsidRPr="00742EFD" w:rsidDel="002658FD">
          <w:rPr>
            <w:rFonts w:ascii="Arial" w:hAnsi="Arial" w:cs="Arial"/>
            <w:sz w:val="22"/>
            <w:szCs w:val="22"/>
          </w:rPr>
          <w:delText xml:space="preserve"> We ectopically expressed miRNA miR-1, let-7a, miR-155, miR-124, and lsy-6 </w:delText>
        </w:r>
      </w:del>
      <w:r w:rsidRPr="00742EFD">
        <w:rPr>
          <w:rFonts w:ascii="Arial" w:hAnsi="Arial" w:cs="Arial"/>
          <w:sz w:val="22"/>
          <w:szCs w:val="22"/>
        </w:rPr>
        <w:t>in</w:t>
      </w:r>
      <w:ins w:id="2150" w:author="David Bartel" w:date="2018-03-25T08:19:00Z">
        <w:r w:rsidR="00DF3208" w:rsidRPr="00742EFD">
          <w:rPr>
            <w:rFonts w:ascii="Arial" w:hAnsi="Arial" w:cs="Arial"/>
            <w:sz w:val="22"/>
            <w:szCs w:val="22"/>
          </w:rPr>
          <w:t>to</w:t>
        </w:r>
      </w:ins>
      <w:r w:rsidRPr="00742EFD">
        <w:rPr>
          <w:rFonts w:ascii="Arial" w:hAnsi="Arial" w:cs="Arial"/>
          <w:sz w:val="22"/>
          <w:szCs w:val="22"/>
        </w:rPr>
        <w:t xml:space="preserve"> HeLa cells</w:t>
      </w:r>
      <w:del w:id="2151" w:author="David Bartel" w:date="2018-03-25T08:16:00Z">
        <w:r w:rsidRPr="00742EFD" w:rsidDel="002658FD">
          <w:rPr>
            <w:rFonts w:ascii="Arial" w:hAnsi="Arial" w:cs="Arial"/>
            <w:sz w:val="22"/>
            <w:szCs w:val="22"/>
          </w:rPr>
          <w:delText xml:space="preserve"> by transient transfection of synthetic small RNA–duplexes and performed RNA-Seq to monitor transcriptome-wide expression changes due to each of these miRNAs. While indeed numerous studies have performed similar overexpression experiments with miR-1, miR-155, miR-124, and let-7a, we opted to generate these data sets in order to maximize the similarity of all aspects of the experimental setup other than the identity of the miRNA being overexpressed</w:delText>
        </w:r>
      </w:del>
      <w:r w:rsidRPr="00742EFD">
        <w:rPr>
          <w:rFonts w:ascii="Arial" w:hAnsi="Arial" w:cs="Arial"/>
          <w:sz w:val="22"/>
          <w:szCs w:val="22"/>
        </w:rPr>
        <w:t xml:space="preserve">. </w:t>
      </w:r>
      <w:ins w:id="2152" w:author="David Bartel" w:date="2018-03-27T21:48:00Z">
        <w:r w:rsidR="00513A7A" w:rsidRPr="00742EFD">
          <w:rPr>
            <w:rFonts w:ascii="Arial" w:hAnsi="Arial" w:cs="Arial"/>
            <w:sz w:val="22"/>
            <w:szCs w:val="22"/>
          </w:rPr>
          <w:t xml:space="preserve"> </w:t>
        </w:r>
      </w:ins>
      <w:del w:id="2153" w:author="David Bartel" w:date="2018-03-25T08:25:00Z">
        <w:r w:rsidRPr="00742EFD" w:rsidDel="008116EE">
          <w:rPr>
            <w:rFonts w:ascii="Arial" w:hAnsi="Arial" w:cs="Arial"/>
            <w:sz w:val="22"/>
            <w:szCs w:val="22"/>
          </w:rPr>
          <w:delText>We compared, for each of the five miRNAs, the averaged log</w:delText>
        </w:r>
        <w:r w:rsidRPr="00742EFD" w:rsidDel="008116EE">
          <w:rPr>
            <w:rFonts w:ascii="Arial" w:hAnsi="Arial" w:cs="Arial"/>
            <w:sz w:val="22"/>
            <w:szCs w:val="22"/>
            <w:vertAlign w:val="subscript"/>
          </w:rPr>
          <w:delText>2</w:delText>
        </w:r>
        <w:r w:rsidRPr="00742EFD" w:rsidDel="008116EE">
          <w:rPr>
            <w:rFonts w:ascii="Arial" w:hAnsi="Arial" w:cs="Arial"/>
            <w:sz w:val="22"/>
            <w:szCs w:val="22"/>
          </w:rPr>
          <w:delText xml:space="preserve"> fold-change across all transcripts </w:delText>
        </w:r>
      </w:del>
      <w:ins w:id="2154" w:author="David Bartel" w:date="2018-03-25T08:25:00Z">
        <w:r w:rsidR="008116EE" w:rsidRPr="00742EFD">
          <w:rPr>
            <w:rFonts w:ascii="Arial" w:hAnsi="Arial" w:cs="Arial"/>
            <w:sz w:val="22"/>
            <w:szCs w:val="22"/>
          </w:rPr>
          <w:t xml:space="preserve">When examining </w:t>
        </w:r>
      </w:ins>
      <w:ins w:id="2155" w:author="David Bartel" w:date="2018-03-25T08:28:00Z">
        <w:r w:rsidR="008116EE" w:rsidRPr="00742EFD">
          <w:rPr>
            <w:rFonts w:ascii="Arial" w:hAnsi="Arial" w:cs="Arial"/>
            <w:sz w:val="22"/>
            <w:szCs w:val="22"/>
          </w:rPr>
          <w:t xml:space="preserve">repression of </w:t>
        </w:r>
      </w:ins>
      <w:ins w:id="2156" w:author="David Bartel" w:date="2018-03-25T08:25:00Z">
        <w:r w:rsidR="008116EE" w:rsidRPr="00742EFD">
          <w:rPr>
            <w:rFonts w:ascii="Arial" w:hAnsi="Arial" w:cs="Arial"/>
            <w:sz w:val="22"/>
            <w:szCs w:val="22"/>
          </w:rPr>
          <w:t xml:space="preserve">mRNAs </w:t>
        </w:r>
      </w:ins>
      <w:r w:rsidRPr="00742EFD">
        <w:rPr>
          <w:rFonts w:ascii="Arial" w:hAnsi="Arial" w:cs="Arial"/>
          <w:sz w:val="22"/>
          <w:szCs w:val="22"/>
        </w:rPr>
        <w:t xml:space="preserve">containing a single </w:t>
      </w:r>
      <w:ins w:id="2157" w:author="David Bartel" w:date="2018-03-25T08:25:00Z">
        <w:r w:rsidR="008116EE" w:rsidRPr="00742EFD">
          <w:rPr>
            <w:rFonts w:ascii="Arial" w:hAnsi="Arial" w:cs="Arial"/>
            <w:sz w:val="22"/>
            <w:szCs w:val="22"/>
          </w:rPr>
          <w:t xml:space="preserve">6–8-nt </w:t>
        </w:r>
      </w:ins>
      <w:ins w:id="2158" w:author="David Bartel" w:date="2018-03-25T08:26:00Z">
        <w:r w:rsidR="008116EE" w:rsidRPr="00742EFD">
          <w:rPr>
            <w:rFonts w:ascii="Arial" w:hAnsi="Arial" w:cs="Arial"/>
            <w:sz w:val="22"/>
            <w:szCs w:val="22"/>
          </w:rPr>
          <w:t xml:space="preserve">canonical </w:t>
        </w:r>
      </w:ins>
      <w:del w:id="2159" w:author="David Bartel" w:date="2018-03-25T08:26:00Z">
        <w:r w:rsidRPr="00742EFD" w:rsidDel="008116EE">
          <w:rPr>
            <w:rFonts w:ascii="Arial" w:hAnsi="Arial" w:cs="Arial"/>
            <w:sz w:val="22"/>
            <w:szCs w:val="22"/>
          </w:rPr>
          <w:delText xml:space="preserve">seed </w:delText>
        </w:r>
      </w:del>
      <w:r w:rsidRPr="00742EFD">
        <w:rPr>
          <w:rFonts w:ascii="Arial" w:hAnsi="Arial" w:cs="Arial"/>
          <w:sz w:val="22"/>
          <w:szCs w:val="22"/>
        </w:rPr>
        <w:t xml:space="preserve">site </w:t>
      </w:r>
      <w:del w:id="2160" w:author="David Bartel" w:date="2018-03-25T08:26:00Z">
        <w:r w:rsidRPr="00742EFD" w:rsidDel="008116EE">
          <w:rPr>
            <w:rFonts w:ascii="Arial" w:hAnsi="Arial" w:cs="Arial"/>
            <w:sz w:val="22"/>
            <w:szCs w:val="22"/>
          </w:rPr>
          <w:delText>(8mer, 7mer-m8, 7mer-A1, 6mer, 6mer-m8, or 6mer-A1) in its</w:delText>
        </w:r>
      </w:del>
      <w:ins w:id="2161" w:author="David Bartel" w:date="2018-03-25T08:26:00Z">
        <w:r w:rsidR="008116EE" w:rsidRPr="00742EFD">
          <w:rPr>
            <w:rFonts w:ascii="Arial" w:hAnsi="Arial" w:cs="Arial"/>
            <w:sz w:val="22"/>
            <w:szCs w:val="22"/>
          </w:rPr>
          <w:t>to the transfected miRNA within their</w:t>
        </w:r>
      </w:ins>
      <w:r w:rsidRPr="00742EFD">
        <w:rPr>
          <w:rFonts w:ascii="Arial" w:hAnsi="Arial" w:cs="Arial"/>
          <w:sz w:val="22"/>
          <w:szCs w:val="22"/>
        </w:rPr>
        <w:t xml:space="preserve"> 3′ UTR</w:t>
      </w:r>
      <w:ins w:id="2162" w:author="David Bartel" w:date="2018-03-26T09:19:00Z">
        <w:r w:rsidR="004F7AFC" w:rsidRPr="00742EFD">
          <w:rPr>
            <w:rFonts w:ascii="Arial" w:hAnsi="Arial" w:cs="Arial"/>
            <w:sz w:val="22"/>
            <w:szCs w:val="22"/>
          </w:rPr>
          <w:t>s</w:t>
        </w:r>
      </w:ins>
      <w:r w:rsidRPr="00742EFD">
        <w:rPr>
          <w:rFonts w:ascii="Arial" w:hAnsi="Arial" w:cs="Arial"/>
          <w:sz w:val="22"/>
          <w:szCs w:val="22"/>
        </w:rPr>
        <w:t xml:space="preserve">, </w:t>
      </w:r>
      <w:ins w:id="2163" w:author="David Bartel" w:date="2018-03-25T08:30:00Z">
        <w:r w:rsidR="00871025" w:rsidRPr="00742EFD">
          <w:rPr>
            <w:rFonts w:ascii="Arial" w:hAnsi="Arial" w:cs="Arial"/>
            <w:sz w:val="22"/>
            <w:szCs w:val="22"/>
          </w:rPr>
          <w:t xml:space="preserve">we observed </w:t>
        </w:r>
      </w:ins>
      <w:ins w:id="2164" w:author="David Bartel" w:date="2018-03-25T08:27:00Z">
        <w:r w:rsidR="008116EE" w:rsidRPr="00742EFD">
          <w:rPr>
            <w:rFonts w:ascii="Arial" w:hAnsi="Arial" w:cs="Arial"/>
            <w:sz w:val="22"/>
            <w:szCs w:val="22"/>
          </w:rPr>
          <w:t xml:space="preserve">a striking </w:t>
        </w:r>
      </w:ins>
      <w:ins w:id="2165" w:author="David Bartel" w:date="2018-03-25T08:59:00Z">
        <w:r w:rsidR="004A6D28" w:rsidRPr="00742EFD">
          <w:rPr>
            <w:rFonts w:ascii="Arial" w:hAnsi="Arial" w:cs="Arial"/>
            <w:sz w:val="22"/>
            <w:szCs w:val="22"/>
          </w:rPr>
          <w:t>relationship</w:t>
        </w:r>
      </w:ins>
      <w:ins w:id="2166" w:author="David Bartel" w:date="2018-03-25T08:27:00Z">
        <w:r w:rsidR="008116EE" w:rsidRPr="00742EFD">
          <w:rPr>
            <w:rFonts w:ascii="Arial" w:hAnsi="Arial" w:cs="Arial"/>
            <w:sz w:val="22"/>
            <w:szCs w:val="22"/>
          </w:rPr>
          <w:t xml:space="preserve"> between </w:t>
        </w:r>
      </w:ins>
      <w:del w:id="2167" w:author="David Bartel" w:date="2018-03-25T08:27:00Z">
        <w:r w:rsidRPr="00742EFD" w:rsidDel="008116EE">
          <w:rPr>
            <w:rFonts w:ascii="Arial" w:hAnsi="Arial" w:cs="Arial"/>
            <w:sz w:val="22"/>
            <w:szCs w:val="22"/>
          </w:rPr>
          <w:delText xml:space="preserve">to that of the corresponding </w:delText>
        </w:r>
      </w:del>
      <w:r w:rsidRPr="00742EFD">
        <w:rPr>
          <w:rFonts w:ascii="Arial" w:hAnsi="Arial" w:cs="Arial"/>
          <w:sz w:val="22"/>
          <w:szCs w:val="22"/>
        </w:rPr>
        <w:t>AGO-RBNS</w:t>
      </w:r>
      <w:ins w:id="2168" w:author="David Bartel" w:date="2018-03-25T08:29:00Z">
        <w:r w:rsidR="00871025" w:rsidRPr="00742EFD">
          <w:rPr>
            <w:rFonts w:ascii="Arial" w:hAnsi="Arial" w:cs="Arial"/>
            <w:sz w:val="22"/>
            <w:szCs w:val="22"/>
          </w:rPr>
          <w:t>–</w:t>
        </w:r>
        <w:r w:rsidR="008116EE" w:rsidRPr="00742EFD">
          <w:rPr>
            <w:rFonts w:ascii="Arial" w:hAnsi="Arial" w:cs="Arial"/>
            <w:sz w:val="22"/>
            <w:szCs w:val="22"/>
          </w:rPr>
          <w:t>determined</w:t>
        </w:r>
      </w:ins>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w:t>
      </w:r>
      <w:ins w:id="2169" w:author="David Bartel" w:date="2018-03-25T08:29:00Z">
        <w:r w:rsidR="008116EE" w:rsidRPr="00742EFD">
          <w:rPr>
            <w:rFonts w:ascii="Arial" w:hAnsi="Arial" w:cs="Arial"/>
            <w:sz w:val="22"/>
            <w:szCs w:val="22"/>
          </w:rPr>
          <w:t>s</w:t>
        </w:r>
      </w:ins>
      <w:r w:rsidRPr="00742EFD">
        <w:rPr>
          <w:rFonts w:ascii="Arial" w:hAnsi="Arial" w:cs="Arial"/>
          <w:sz w:val="22"/>
          <w:szCs w:val="22"/>
        </w:rPr>
        <w:t xml:space="preserve"> </w:t>
      </w:r>
      <w:ins w:id="2170" w:author="David Bartel" w:date="2018-03-25T08:28:00Z">
        <w:r w:rsidR="008116EE" w:rsidRPr="00742EFD">
          <w:rPr>
            <w:rFonts w:ascii="Arial" w:hAnsi="Arial" w:cs="Arial"/>
            <w:sz w:val="22"/>
            <w:szCs w:val="22"/>
          </w:rPr>
          <w:t xml:space="preserve">and </w:t>
        </w:r>
      </w:ins>
      <w:ins w:id="2171" w:author="David Bartel" w:date="2018-03-25T08:29:00Z">
        <w:r w:rsidR="00871025" w:rsidRPr="00742EFD">
          <w:rPr>
            <w:rFonts w:ascii="Arial" w:hAnsi="Arial" w:cs="Arial"/>
            <w:sz w:val="22"/>
            <w:szCs w:val="22"/>
          </w:rPr>
          <w:t>mRNA fold changes</w:t>
        </w:r>
      </w:ins>
      <w:ins w:id="2172" w:author="David Bartel" w:date="2018-03-25T08:28:00Z">
        <w:r w:rsidR="008116EE" w:rsidRPr="00742EFD">
          <w:rPr>
            <w:rFonts w:ascii="Arial" w:hAnsi="Arial" w:cs="Arial"/>
            <w:sz w:val="22"/>
            <w:szCs w:val="22"/>
          </w:rPr>
          <w:t xml:space="preserve"> </w:t>
        </w:r>
      </w:ins>
      <w:r w:rsidRPr="00742EFD">
        <w:rPr>
          <w:rFonts w:ascii="Arial" w:hAnsi="Arial" w:cs="Arial"/>
          <w:sz w:val="22"/>
          <w:szCs w:val="22"/>
        </w:rPr>
        <w:t>(Fig</w:t>
      </w:r>
      <w:ins w:id="2173" w:author="David Bartel" w:date="2018-03-25T12:27:00Z">
        <w:r w:rsidR="00C10FE9" w:rsidRPr="00742EFD">
          <w:rPr>
            <w:rFonts w:ascii="Arial" w:hAnsi="Arial" w:cs="Arial"/>
            <w:sz w:val="22"/>
            <w:szCs w:val="22"/>
          </w:rPr>
          <w:t>.</w:t>
        </w:r>
      </w:ins>
      <w:del w:id="2174"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ins w:id="2175" w:author="David Bartel" w:date="2018-03-25T12:28:00Z">
        <w:r w:rsidR="00C10FE9" w:rsidRPr="00742EFD">
          <w:rPr>
            <w:rFonts w:ascii="Arial" w:hAnsi="Arial" w:cs="Arial"/>
            <w:sz w:val="22"/>
            <w:szCs w:val="22"/>
          </w:rPr>
          <w:t>3</w:t>
        </w:r>
      </w:ins>
      <w:del w:id="2176" w:author="David Bartel" w:date="2018-03-25T12:28:00Z">
        <w:r w:rsidRPr="00742EFD" w:rsidDel="00C10FE9">
          <w:rPr>
            <w:rFonts w:ascii="Arial" w:hAnsi="Arial" w:cs="Arial"/>
            <w:sz w:val="22"/>
            <w:szCs w:val="22"/>
          </w:rPr>
          <w:delText>4</w:delText>
        </w:r>
      </w:del>
      <w:ins w:id="2177" w:author="David Bartel" w:date="2018-03-27T21:45:00Z">
        <w:r w:rsidR="00A01AD8" w:rsidRPr="00742EFD">
          <w:rPr>
            <w:rFonts w:ascii="Arial" w:hAnsi="Arial" w:cs="Arial"/>
            <w:sz w:val="22"/>
            <w:szCs w:val="22"/>
          </w:rPr>
          <w:t>D–I</w:t>
        </w:r>
      </w:ins>
      <w:del w:id="2178" w:author="David Bartel" w:date="2018-03-25T08:29:00Z">
        <w:r w:rsidRPr="00742EFD" w:rsidDel="00871025">
          <w:rPr>
            <w:rFonts w:ascii="Arial" w:hAnsi="Arial" w:cs="Arial"/>
            <w:sz w:val="22"/>
            <w:szCs w:val="22"/>
          </w:rPr>
          <w:delText>A</w:delText>
        </w:r>
      </w:del>
      <w:del w:id="2179" w:author="David Bartel" w:date="2018-03-27T21:45:00Z">
        <w:r w:rsidRPr="00742EFD" w:rsidDel="00A01AD8">
          <w:rPr>
            <w:rFonts w:ascii="Arial" w:hAnsi="Arial" w:cs="Arial"/>
            <w:sz w:val="22"/>
            <w:szCs w:val="22"/>
          </w:rPr>
          <w:delText>–</w:delText>
        </w:r>
      </w:del>
      <w:del w:id="2180" w:author="David Bartel" w:date="2018-03-25T08:29:00Z">
        <w:r w:rsidRPr="00742EFD" w:rsidDel="00871025">
          <w:rPr>
            <w:rFonts w:ascii="Arial" w:hAnsi="Arial" w:cs="Arial"/>
            <w:sz w:val="22"/>
            <w:szCs w:val="22"/>
          </w:rPr>
          <w:delText>E</w:delText>
        </w:r>
      </w:del>
      <w:del w:id="2181" w:author="David Bartel" w:date="2018-03-25T08:42:00Z">
        <w:r w:rsidRPr="00742EFD" w:rsidDel="004D6B90">
          <w:rPr>
            <w:rFonts w:ascii="Arial" w:hAnsi="Arial" w:cs="Arial"/>
            <w:sz w:val="22"/>
            <w:szCs w:val="22"/>
          </w:rPr>
          <w:delText xml:space="preserve">). We see that in all five cases the </w:delText>
        </w:r>
        <w:r w:rsidRPr="00742EFD" w:rsidDel="004D6B90">
          <w:rPr>
            <w:rFonts w:ascii="Arial" w:hAnsi="Arial" w:cs="Arial"/>
            <w:i/>
            <w:sz w:val="22"/>
            <w:szCs w:val="22"/>
          </w:rPr>
          <w:delText>K</w:delText>
        </w:r>
        <w:r w:rsidRPr="00742EFD" w:rsidDel="004D6B90">
          <w:rPr>
            <w:rFonts w:ascii="Arial" w:hAnsi="Arial" w:cs="Arial"/>
            <w:sz w:val="22"/>
            <w:szCs w:val="22"/>
            <w:vertAlign w:val="subscript"/>
          </w:rPr>
          <w:delText>D</w:delText>
        </w:r>
        <w:r w:rsidRPr="00742EFD" w:rsidDel="004D6B90">
          <w:rPr>
            <w:rFonts w:ascii="Arial" w:hAnsi="Arial" w:cs="Arial"/>
            <w:sz w:val="22"/>
            <w:szCs w:val="22"/>
          </w:rPr>
          <w:delText xml:space="preserve"> value is predictive of target site repression (</w:delText>
        </w:r>
      </w:del>
      <w:ins w:id="2182" w:author="David Bartel" w:date="2018-03-25T08:42:00Z">
        <w:r w:rsidR="004D6B90" w:rsidRPr="00742EFD">
          <w:rPr>
            <w:rFonts w:ascii="Arial" w:hAnsi="Arial" w:cs="Arial"/>
            <w:sz w:val="22"/>
            <w:szCs w:val="22"/>
          </w:rPr>
          <w:t xml:space="preserve">, </w:t>
        </w:r>
      </w:ins>
      <w:r w:rsidRPr="00742EFD">
        <w:rPr>
          <w:rFonts w:ascii="Arial" w:hAnsi="Arial" w:cs="Arial"/>
          <w:i/>
          <w:sz w:val="22"/>
          <w:szCs w:val="22"/>
        </w:rPr>
        <w:t>r</w:t>
      </w:r>
      <w:r w:rsidRPr="00742EFD">
        <w:rPr>
          <w:rFonts w:ascii="Arial" w:hAnsi="Arial" w:cs="Arial"/>
          <w:sz w:val="22"/>
          <w:szCs w:val="22"/>
          <w:vertAlign w:val="superscript"/>
        </w:rPr>
        <w:t>2</w:t>
      </w:r>
      <w:r w:rsidRPr="00742EFD">
        <w:rPr>
          <w:rFonts w:ascii="Arial" w:hAnsi="Arial" w:cs="Arial"/>
          <w:sz w:val="22"/>
          <w:szCs w:val="22"/>
        </w:rPr>
        <w:t xml:space="preserve"> = 0.92</w:t>
      </w:r>
      <w:del w:id="2183" w:author="David Bartel" w:date="2018-03-25T08:43:00Z">
        <w:r w:rsidRPr="00742EFD" w:rsidDel="004D6B90">
          <w:rPr>
            <w:rFonts w:ascii="Arial" w:hAnsi="Arial" w:cs="Arial"/>
            <w:sz w:val="22"/>
            <w:szCs w:val="22"/>
          </w:rPr>
          <w:delText xml:space="preserve">, 0.97, 0.95, </w:delText>
        </w:r>
      </w:del>
      <w:ins w:id="2184" w:author="David Bartel" w:date="2018-03-25T08:43:00Z">
        <w:r w:rsidR="004D6B90" w:rsidRPr="00742EFD">
          <w:rPr>
            <w:rFonts w:ascii="Arial" w:hAnsi="Arial" w:cs="Arial"/>
            <w:sz w:val="22"/>
            <w:szCs w:val="22"/>
          </w:rPr>
          <w:t>–</w:t>
        </w:r>
      </w:ins>
      <w:ins w:id="2185" w:author="Sean E. McGeary" w:date="2018-04-22T16:28:00Z">
        <w:r w:rsidR="00D95045">
          <w:rPr>
            <w:rFonts w:ascii="Arial" w:hAnsi="Arial" w:cs="Arial"/>
            <w:sz w:val="22"/>
            <w:szCs w:val="22"/>
          </w:rPr>
          <w:t>0</w:t>
        </w:r>
      </w:ins>
      <w:del w:id="2186" w:author="Sean E. McGeary" w:date="2018-04-22T16:28:00Z">
        <w:r w:rsidRPr="00742EFD" w:rsidDel="00D95045">
          <w:rPr>
            <w:rFonts w:ascii="Arial" w:hAnsi="Arial" w:cs="Arial"/>
            <w:sz w:val="22"/>
            <w:szCs w:val="22"/>
          </w:rPr>
          <w:delText>1</w:delText>
        </w:r>
      </w:del>
      <w:r w:rsidRPr="00742EFD">
        <w:rPr>
          <w:rFonts w:ascii="Arial" w:hAnsi="Arial" w:cs="Arial"/>
          <w:sz w:val="22"/>
          <w:szCs w:val="22"/>
        </w:rPr>
        <w:t>.</w:t>
      </w:r>
      <w:del w:id="2187" w:author="Sean E. McGeary" w:date="2018-04-22T16:28:00Z">
        <w:r w:rsidRPr="00742EFD" w:rsidDel="00D95045">
          <w:rPr>
            <w:rFonts w:ascii="Arial" w:hAnsi="Arial" w:cs="Arial"/>
            <w:sz w:val="22"/>
            <w:szCs w:val="22"/>
          </w:rPr>
          <w:delText>00</w:delText>
        </w:r>
      </w:del>
      <w:ins w:id="2188" w:author="Sean E. McGeary" w:date="2018-04-22T16:28:00Z">
        <w:r w:rsidR="00D95045">
          <w:rPr>
            <w:rFonts w:ascii="Arial" w:hAnsi="Arial" w:cs="Arial"/>
            <w:sz w:val="22"/>
            <w:szCs w:val="22"/>
          </w:rPr>
          <w:t>99</w:t>
        </w:r>
      </w:ins>
      <w:del w:id="2189" w:author="David Bartel" w:date="2018-03-25T08:43:00Z">
        <w:r w:rsidRPr="00742EFD" w:rsidDel="004D6B90">
          <w:rPr>
            <w:rFonts w:ascii="Arial" w:hAnsi="Arial" w:cs="Arial"/>
            <w:sz w:val="22"/>
            <w:szCs w:val="22"/>
          </w:rPr>
          <w:delText xml:space="preserve">, and 0.98, </w:delText>
        </w:r>
        <w:r w:rsidRPr="00742EFD" w:rsidDel="004D6B90">
          <w:rPr>
            <w:rFonts w:ascii="Arial" w:hAnsi="Arial" w:cs="Arial"/>
            <w:i/>
            <w:sz w:val="22"/>
            <w:szCs w:val="22"/>
          </w:rPr>
          <w:delText>p</w:delText>
        </w:r>
        <w:r w:rsidRPr="00742EFD" w:rsidDel="004D6B90">
          <w:rPr>
            <w:rFonts w:ascii="Arial" w:hAnsi="Arial" w:cs="Arial"/>
            <w:sz w:val="22"/>
            <w:szCs w:val="22"/>
          </w:rPr>
          <w:delText xml:space="preserve"> = 2.37 x 10</w:delText>
        </w:r>
        <w:r w:rsidRPr="00742EFD" w:rsidDel="004D6B90">
          <w:rPr>
            <w:rFonts w:ascii="Arial" w:hAnsi="Arial" w:cs="Arial"/>
            <w:sz w:val="22"/>
            <w:szCs w:val="22"/>
            <w:vertAlign w:val="superscript"/>
          </w:rPr>
          <w:delText>–2</w:delText>
        </w:r>
        <w:r w:rsidRPr="00742EFD" w:rsidDel="004D6B90">
          <w:rPr>
            <w:rFonts w:ascii="Arial" w:hAnsi="Arial" w:cs="Arial"/>
            <w:sz w:val="22"/>
            <w:szCs w:val="22"/>
          </w:rPr>
          <w:delText>, 3.20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1.03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4.50 x 10</w:delText>
        </w:r>
        <w:r w:rsidRPr="00742EFD" w:rsidDel="004D6B90">
          <w:rPr>
            <w:rFonts w:ascii="Arial" w:hAnsi="Arial" w:cs="Arial"/>
            <w:sz w:val="22"/>
            <w:szCs w:val="22"/>
            <w:vertAlign w:val="superscript"/>
          </w:rPr>
          <w:delText>–6</w:delText>
        </w:r>
        <w:r w:rsidRPr="00742EFD" w:rsidDel="004D6B90">
          <w:rPr>
            <w:rFonts w:ascii="Arial" w:hAnsi="Arial" w:cs="Arial"/>
            <w:sz w:val="22"/>
            <w:szCs w:val="22"/>
          </w:rPr>
          <w:delText>, and 1.21 x 10</w:delText>
        </w:r>
        <w:r w:rsidRPr="00742EFD" w:rsidDel="004D6B90">
          <w:rPr>
            <w:rFonts w:ascii="Arial" w:hAnsi="Arial" w:cs="Arial"/>
            <w:sz w:val="22"/>
            <w:szCs w:val="22"/>
            <w:vertAlign w:val="superscript"/>
          </w:rPr>
          <w:delText>–4</w:delText>
        </w:r>
        <w:r w:rsidRPr="00742EFD" w:rsidDel="004D6B90">
          <w:rPr>
            <w:rFonts w:ascii="Arial" w:hAnsi="Arial" w:cs="Arial"/>
            <w:sz w:val="22"/>
            <w:szCs w:val="22"/>
          </w:rPr>
          <w:delText>, for miR-1, let-7a, miR-155, miR-124, and lsy-6, repectively</w:delText>
        </w:r>
      </w:del>
      <w:r w:rsidRPr="00742EFD">
        <w:rPr>
          <w:rFonts w:ascii="Arial" w:hAnsi="Arial" w:cs="Arial"/>
          <w:sz w:val="22"/>
          <w:szCs w:val="22"/>
        </w:rPr>
        <w:t>)</w:t>
      </w:r>
      <w:del w:id="2190" w:author="David Bartel" w:date="2018-03-25T08:46:00Z">
        <w:r w:rsidRPr="00742EFD" w:rsidDel="0019751F">
          <w:rPr>
            <w:rFonts w:ascii="Arial" w:hAnsi="Arial" w:cs="Arial"/>
            <w:sz w:val="22"/>
            <w:szCs w:val="22"/>
          </w:rPr>
          <w:delText>, tracking the miRNA-specific differences in repression across site type. In particular, we see the variability</w:delText>
        </w:r>
      </w:del>
      <w:ins w:id="2191" w:author="David Bartel" w:date="2018-03-25T08:46:00Z">
        <w:r w:rsidR="0019751F" w:rsidRPr="00742EFD">
          <w:rPr>
            <w:rFonts w:ascii="Arial" w:hAnsi="Arial" w:cs="Arial"/>
            <w:sz w:val="22"/>
            <w:szCs w:val="22"/>
          </w:rPr>
          <w:t>.</w:t>
        </w:r>
      </w:ins>
      <w:ins w:id="2192" w:author="David Bartel" w:date="2018-03-25T08:42:00Z">
        <w:r w:rsidR="004D6B90" w:rsidRPr="00742EFD">
          <w:rPr>
            <w:rFonts w:ascii="Arial" w:hAnsi="Arial" w:cs="Arial"/>
            <w:sz w:val="22"/>
            <w:szCs w:val="22"/>
          </w:rPr>
          <w:t xml:space="preserve"> </w:t>
        </w:r>
      </w:ins>
      <w:ins w:id="2193" w:author="David Bartel" w:date="2018-03-27T21:48:00Z">
        <w:r w:rsidR="00513A7A" w:rsidRPr="00742EFD">
          <w:rPr>
            <w:rFonts w:ascii="Arial" w:hAnsi="Arial" w:cs="Arial"/>
            <w:sz w:val="22"/>
            <w:szCs w:val="22"/>
          </w:rPr>
          <w:t xml:space="preserve"> </w:t>
        </w:r>
      </w:ins>
      <w:ins w:id="2194" w:author="David Bartel" w:date="2018-03-25T08:42:00Z">
        <w:r w:rsidR="004D6B90" w:rsidRPr="00742EFD">
          <w:rPr>
            <w:rFonts w:ascii="Arial" w:hAnsi="Arial" w:cs="Arial"/>
            <w:sz w:val="22"/>
            <w:szCs w:val="22"/>
          </w:rPr>
          <w:t xml:space="preserve">For </w:t>
        </w:r>
      </w:ins>
      <w:ins w:id="2195" w:author="David Bartel" w:date="2018-03-25T08:46:00Z">
        <w:r w:rsidR="0019751F" w:rsidRPr="00742EFD">
          <w:rPr>
            <w:rFonts w:ascii="Arial" w:hAnsi="Arial" w:cs="Arial"/>
            <w:sz w:val="22"/>
            <w:szCs w:val="22"/>
          </w:rPr>
          <w:t>instance</w:t>
        </w:r>
      </w:ins>
      <w:ins w:id="2196" w:author="David Bartel" w:date="2018-03-25T08:42:00Z">
        <w:r w:rsidR="004D6B90" w:rsidRPr="00742EFD">
          <w:rPr>
            <w:rFonts w:ascii="Arial" w:hAnsi="Arial" w:cs="Arial"/>
            <w:sz w:val="22"/>
            <w:szCs w:val="22"/>
          </w:rPr>
          <w:t xml:space="preserve">, the different </w:t>
        </w:r>
      </w:ins>
      <w:ins w:id="2197" w:author="David Bartel" w:date="2018-03-25T08:35:00Z">
        <w:r w:rsidR="00971DEF" w:rsidRPr="00742EFD">
          <w:rPr>
            <w:rFonts w:ascii="Arial" w:hAnsi="Arial" w:cs="Arial"/>
            <w:sz w:val="22"/>
            <w:szCs w:val="22"/>
          </w:rPr>
          <w:t>relative affinities of the</w:t>
        </w:r>
      </w:ins>
      <w:del w:id="2198" w:author="David Bartel" w:date="2018-03-25T08:35:00Z">
        <w:r w:rsidRPr="00742EFD" w:rsidDel="00971DEF">
          <w:rPr>
            <w:rFonts w:ascii="Arial" w:hAnsi="Arial" w:cs="Arial"/>
            <w:sz w:val="22"/>
            <w:szCs w:val="22"/>
          </w:rPr>
          <w:delText xml:space="preserve"> of the performance of the</w:delText>
        </w:r>
      </w:del>
      <w:r w:rsidRPr="00742EFD">
        <w:rPr>
          <w:rFonts w:ascii="Arial" w:hAnsi="Arial" w:cs="Arial"/>
          <w:sz w:val="22"/>
          <w:szCs w:val="22"/>
        </w:rPr>
        <w:t xml:space="preserve"> 7mer-A1</w:t>
      </w:r>
      <w:ins w:id="2199" w:author="David Bartel" w:date="2018-03-25T08:35:00Z">
        <w:r w:rsidR="00971DEF" w:rsidRPr="00742EFD">
          <w:rPr>
            <w:rFonts w:ascii="Arial" w:hAnsi="Arial" w:cs="Arial"/>
            <w:sz w:val="22"/>
            <w:szCs w:val="22"/>
          </w:rPr>
          <w:t xml:space="preserve"> </w:t>
        </w:r>
      </w:ins>
      <w:ins w:id="2200" w:author="David Bartel" w:date="2018-03-25T08:46:00Z">
        <w:r w:rsidR="0019751F" w:rsidRPr="00742EFD">
          <w:rPr>
            <w:rFonts w:ascii="Arial" w:hAnsi="Arial" w:cs="Arial"/>
            <w:sz w:val="22"/>
            <w:szCs w:val="22"/>
          </w:rPr>
          <w:t xml:space="preserve">and 7mer-8m </w:t>
        </w:r>
      </w:ins>
      <w:ins w:id="2201" w:author="David Bartel" w:date="2018-03-25T08:36:00Z">
        <w:r w:rsidR="00971DEF" w:rsidRPr="00742EFD">
          <w:rPr>
            <w:rFonts w:ascii="Arial" w:hAnsi="Arial" w:cs="Arial"/>
            <w:sz w:val="22"/>
            <w:szCs w:val="22"/>
          </w:rPr>
          <w:t>sites</w:t>
        </w:r>
      </w:ins>
      <w:r w:rsidRPr="00742EFD">
        <w:rPr>
          <w:rFonts w:ascii="Arial" w:hAnsi="Arial" w:cs="Arial"/>
          <w:sz w:val="22"/>
          <w:szCs w:val="22"/>
        </w:rPr>
        <w:t xml:space="preserve">, most extremely </w:t>
      </w:r>
      <w:del w:id="2202" w:author="David Bartel" w:date="2018-03-27T21:46:00Z">
        <w:r w:rsidRPr="00742EFD" w:rsidDel="00A01AD8">
          <w:rPr>
            <w:rFonts w:ascii="Arial" w:hAnsi="Arial" w:cs="Arial"/>
            <w:sz w:val="22"/>
            <w:szCs w:val="22"/>
          </w:rPr>
          <w:delText xml:space="preserve">represented </w:delText>
        </w:r>
      </w:del>
      <w:ins w:id="2203" w:author="David Bartel" w:date="2018-03-27T21:46:00Z">
        <w:r w:rsidR="00A01AD8" w:rsidRPr="00742EFD">
          <w:rPr>
            <w:rFonts w:ascii="Arial" w:hAnsi="Arial" w:cs="Arial"/>
            <w:sz w:val="22"/>
            <w:szCs w:val="22"/>
          </w:rPr>
          <w:t xml:space="preserve">observed </w:t>
        </w:r>
      </w:ins>
      <w:del w:id="2204" w:author="David Bartel" w:date="2018-03-25T08:38:00Z">
        <w:r w:rsidRPr="00742EFD" w:rsidDel="00971DEF">
          <w:rPr>
            <w:rFonts w:ascii="Arial" w:hAnsi="Arial" w:cs="Arial"/>
            <w:sz w:val="22"/>
            <w:szCs w:val="22"/>
          </w:rPr>
          <w:delText xml:space="preserve">by </w:delText>
        </w:r>
      </w:del>
      <w:ins w:id="2205" w:author="David Bartel" w:date="2018-03-25T08:38:00Z">
        <w:r w:rsidR="00971DEF" w:rsidRPr="00742EFD">
          <w:rPr>
            <w:rFonts w:ascii="Arial" w:hAnsi="Arial" w:cs="Arial"/>
            <w:sz w:val="22"/>
            <w:szCs w:val="22"/>
          </w:rPr>
          <w:t xml:space="preserve">for sites of </w:t>
        </w:r>
      </w:ins>
      <w:r w:rsidRPr="00742EFD">
        <w:rPr>
          <w:rFonts w:ascii="Arial" w:hAnsi="Arial" w:cs="Arial"/>
          <w:sz w:val="22"/>
          <w:szCs w:val="22"/>
        </w:rPr>
        <w:t xml:space="preserve">miR-155 and miR-124, </w:t>
      </w:r>
      <w:ins w:id="2206" w:author="David Bartel" w:date="2018-03-25T09:00:00Z">
        <w:r w:rsidR="004A6D28" w:rsidRPr="00742EFD">
          <w:rPr>
            <w:rFonts w:ascii="Arial" w:hAnsi="Arial" w:cs="Arial"/>
            <w:sz w:val="22"/>
            <w:szCs w:val="22"/>
          </w:rPr>
          <w:t xml:space="preserve">was </w:t>
        </w:r>
      </w:ins>
      <w:del w:id="2207" w:author="David Bartel" w:date="2018-03-25T08:38:00Z">
        <w:r w:rsidRPr="00742EFD" w:rsidDel="00971DEF">
          <w:rPr>
            <w:rFonts w:ascii="Arial" w:hAnsi="Arial" w:cs="Arial"/>
            <w:sz w:val="22"/>
            <w:szCs w:val="22"/>
          </w:rPr>
          <w:delText>is explained by its differential binding affinity in comparison to the 8mer, for these different miRNAs</w:delText>
        </w:r>
      </w:del>
      <w:ins w:id="2208" w:author="David Bartel" w:date="2018-03-25T08:38:00Z">
        <w:r w:rsidR="00971DEF" w:rsidRPr="00742EFD">
          <w:rPr>
            <w:rFonts w:ascii="Arial" w:hAnsi="Arial" w:cs="Arial"/>
            <w:sz w:val="22"/>
            <w:szCs w:val="22"/>
          </w:rPr>
          <w:t xml:space="preserve">nearly perfectly </w:t>
        </w:r>
      </w:ins>
      <w:ins w:id="2209" w:author="David Bartel" w:date="2018-03-25T09:01:00Z">
        <w:r w:rsidR="004A6D28" w:rsidRPr="00742EFD">
          <w:rPr>
            <w:rFonts w:ascii="Arial" w:hAnsi="Arial" w:cs="Arial"/>
            <w:sz w:val="22"/>
            <w:szCs w:val="22"/>
          </w:rPr>
          <w:t xml:space="preserve">mirrored </w:t>
        </w:r>
        <w:r w:rsidR="00A7473B" w:rsidRPr="00742EFD">
          <w:rPr>
            <w:rFonts w:ascii="Arial" w:hAnsi="Arial" w:cs="Arial"/>
            <w:sz w:val="22"/>
            <w:szCs w:val="22"/>
          </w:rPr>
          <w:t>by</w:t>
        </w:r>
        <w:r w:rsidR="004A6D28" w:rsidRPr="00742EFD">
          <w:rPr>
            <w:rFonts w:ascii="Arial" w:hAnsi="Arial" w:cs="Arial"/>
            <w:sz w:val="22"/>
            <w:szCs w:val="22"/>
          </w:rPr>
          <w:t xml:space="preserve"> the relative</w:t>
        </w:r>
      </w:ins>
      <w:ins w:id="2210" w:author="David Bartel" w:date="2018-03-25T08:38:00Z">
        <w:r w:rsidR="00971DEF" w:rsidRPr="00742EFD">
          <w:rPr>
            <w:rFonts w:ascii="Arial" w:hAnsi="Arial" w:cs="Arial"/>
            <w:sz w:val="22"/>
            <w:szCs w:val="22"/>
          </w:rPr>
          <w:t xml:space="preserve"> </w:t>
        </w:r>
      </w:ins>
      <w:ins w:id="2211" w:author="David Bartel" w:date="2018-03-25T08:39:00Z">
        <w:r w:rsidR="004D6B90" w:rsidRPr="00742EFD">
          <w:rPr>
            <w:rFonts w:ascii="Arial" w:hAnsi="Arial" w:cs="Arial"/>
            <w:sz w:val="22"/>
            <w:szCs w:val="22"/>
          </w:rPr>
          <w:t>efficacy of these</w:t>
        </w:r>
      </w:ins>
      <w:ins w:id="2212" w:author="David Bartel" w:date="2018-03-25T08:47:00Z">
        <w:r w:rsidR="0019751F" w:rsidRPr="00742EFD">
          <w:rPr>
            <w:rFonts w:ascii="Arial" w:hAnsi="Arial" w:cs="Arial"/>
            <w:sz w:val="22"/>
            <w:szCs w:val="22"/>
          </w:rPr>
          <w:t xml:space="preserve"> sites</w:t>
        </w:r>
      </w:ins>
      <w:ins w:id="2213" w:author="David Bartel" w:date="2018-03-25T08:39:00Z">
        <w:r w:rsidR="004D6B90" w:rsidRPr="00742EFD">
          <w:rPr>
            <w:rFonts w:ascii="Arial" w:hAnsi="Arial" w:cs="Arial"/>
            <w:sz w:val="22"/>
            <w:szCs w:val="22"/>
          </w:rPr>
          <w:t xml:space="preserve"> </w:t>
        </w:r>
      </w:ins>
      <w:ins w:id="2214" w:author="David Bartel" w:date="2018-03-25T08:41:00Z">
        <w:r w:rsidR="004D6B90" w:rsidRPr="00742EFD">
          <w:rPr>
            <w:rFonts w:ascii="Arial" w:hAnsi="Arial" w:cs="Arial"/>
            <w:sz w:val="22"/>
            <w:szCs w:val="22"/>
          </w:rPr>
          <w:t>in mediating repression in the cell</w:t>
        </w:r>
      </w:ins>
      <w:ins w:id="2215" w:author="David Bartel" w:date="2018-03-27T21:46:00Z">
        <w:r w:rsidR="00A01AD8" w:rsidRPr="00742EFD">
          <w:rPr>
            <w:rFonts w:ascii="Arial" w:hAnsi="Arial" w:cs="Arial"/>
            <w:sz w:val="22"/>
            <w:szCs w:val="22"/>
          </w:rPr>
          <w:t xml:space="preserve"> (</w:t>
        </w:r>
      </w:ins>
      <w:ins w:id="2216" w:author="David Bartel" w:date="2018-03-27T21:47:00Z">
        <w:r w:rsidR="00A01AD8" w:rsidRPr="00742EFD">
          <w:rPr>
            <w:rFonts w:ascii="Arial" w:hAnsi="Arial" w:cs="Arial"/>
            <w:sz w:val="22"/>
            <w:szCs w:val="22"/>
          </w:rPr>
          <w:t>Fig. 3</w:t>
        </w:r>
        <w:r w:rsidR="00A01AD8" w:rsidRPr="00742EFD">
          <w:rPr>
            <w:rFonts w:ascii="Arial" w:hAnsi="Arial" w:cs="Arial"/>
            <w:sz w:val="22"/>
            <w:szCs w:val="22"/>
            <w:highlight w:val="yellow"/>
            <w:rPrChange w:id="2217" w:author="David Bartel" w:date="2018-03-27T21:47:00Z">
              <w:rPr>
                <w:rFonts w:ascii="Arial" w:hAnsi="Arial"/>
                <w:sz w:val="22"/>
                <w:szCs w:val="22"/>
              </w:rPr>
            </w:rPrChange>
          </w:rPr>
          <w:t>X,Y</w:t>
        </w:r>
        <w:r w:rsidR="00A01AD8" w:rsidRPr="00742EFD">
          <w:rPr>
            <w:rFonts w:ascii="Arial" w:hAnsi="Arial" w:cs="Arial"/>
            <w:sz w:val="22"/>
            <w:szCs w:val="22"/>
          </w:rPr>
          <w:t>)</w:t>
        </w:r>
      </w:ins>
      <w:r w:rsidRPr="00742EFD">
        <w:rPr>
          <w:rFonts w:ascii="Arial" w:hAnsi="Arial" w:cs="Arial"/>
          <w:sz w:val="22"/>
          <w:szCs w:val="22"/>
        </w:rPr>
        <w:t>.</w:t>
      </w:r>
      <w:ins w:id="2218" w:author="David Bartel" w:date="2018-03-27T21:48:00Z">
        <w:r w:rsidR="00513A7A" w:rsidRPr="00742EFD">
          <w:rPr>
            <w:rFonts w:ascii="Arial" w:hAnsi="Arial" w:cs="Arial"/>
            <w:sz w:val="22"/>
            <w:szCs w:val="22"/>
          </w:rPr>
          <w:t xml:space="preserve"> </w:t>
        </w:r>
      </w:ins>
      <w:r w:rsidRPr="00742EFD">
        <w:rPr>
          <w:rFonts w:ascii="Arial" w:hAnsi="Arial" w:cs="Arial"/>
          <w:sz w:val="22"/>
          <w:szCs w:val="22"/>
        </w:rPr>
        <w:t xml:space="preserve"> </w:t>
      </w:r>
      <w:ins w:id="2219" w:author="David Bartel" w:date="2018-03-25T09:11:00Z">
        <w:r w:rsidR="00DA7B60" w:rsidRPr="00742EFD">
          <w:rPr>
            <w:rFonts w:ascii="Arial" w:hAnsi="Arial" w:cs="Arial"/>
            <w:sz w:val="22"/>
            <w:szCs w:val="22"/>
          </w:rPr>
          <w:t>A similar</w:t>
        </w:r>
      </w:ins>
      <w:ins w:id="2220" w:author="David Bartel" w:date="2018-03-25T09:10:00Z">
        <w:r w:rsidR="00DA7B60" w:rsidRPr="00742EFD">
          <w:rPr>
            <w:rFonts w:ascii="Arial" w:hAnsi="Arial" w:cs="Arial"/>
            <w:sz w:val="22"/>
            <w:szCs w:val="22"/>
          </w:rPr>
          <w:t xml:space="preserve"> correspondence between</w:t>
        </w:r>
      </w:ins>
      <w:ins w:id="2221" w:author="David Bartel" w:date="2018-03-25T09:11:00Z">
        <w:r w:rsidR="00DA7B60" w:rsidRPr="00742EFD">
          <w:rPr>
            <w:rFonts w:ascii="Arial" w:hAnsi="Arial" w:cs="Arial"/>
            <w:sz w:val="22"/>
            <w:szCs w:val="22"/>
          </w:rPr>
          <w:t xml:space="preserve"> relative </w:t>
        </w:r>
        <w:r w:rsidR="00DA7B60" w:rsidRPr="00742EFD">
          <w:rPr>
            <w:rFonts w:ascii="Arial" w:hAnsi="Arial" w:cs="Arial"/>
            <w:i/>
            <w:sz w:val="22"/>
            <w:szCs w:val="22"/>
          </w:rPr>
          <w:t>K</w:t>
        </w:r>
        <w:r w:rsidR="00DA7B60" w:rsidRPr="00742EFD">
          <w:rPr>
            <w:rFonts w:ascii="Arial" w:hAnsi="Arial" w:cs="Arial"/>
            <w:sz w:val="22"/>
            <w:szCs w:val="22"/>
            <w:vertAlign w:val="subscript"/>
          </w:rPr>
          <w:t>D</w:t>
        </w:r>
        <w:r w:rsidR="00DA7B60" w:rsidRPr="00742EFD">
          <w:rPr>
            <w:rFonts w:ascii="Arial" w:hAnsi="Arial" w:cs="Arial"/>
            <w:sz w:val="22"/>
            <w:szCs w:val="22"/>
          </w:rPr>
          <w:t xml:space="preserve"> values and </w:t>
        </w:r>
      </w:ins>
      <w:ins w:id="2222" w:author="David Bartel" w:date="2018-03-25T09:38:00Z">
        <w:r w:rsidR="00E86D99" w:rsidRPr="00742EFD">
          <w:rPr>
            <w:rFonts w:ascii="Arial" w:hAnsi="Arial" w:cs="Arial"/>
            <w:sz w:val="22"/>
            <w:szCs w:val="22"/>
          </w:rPr>
          <w:t>repression</w:t>
        </w:r>
      </w:ins>
      <w:ins w:id="2223" w:author="David Bartel" w:date="2018-03-25T09:11:00Z">
        <w:r w:rsidR="00DA7B60" w:rsidRPr="00742EFD">
          <w:rPr>
            <w:rFonts w:ascii="Arial" w:hAnsi="Arial" w:cs="Arial"/>
            <w:sz w:val="22"/>
            <w:szCs w:val="22"/>
          </w:rPr>
          <w:t xml:space="preserve"> was observed for </w:t>
        </w:r>
      </w:ins>
      <w:ins w:id="2224" w:author="David Bartel" w:date="2018-03-25T09:21:00Z">
        <w:r w:rsidR="00EF49B6" w:rsidRPr="00742EFD">
          <w:rPr>
            <w:rFonts w:ascii="Arial" w:hAnsi="Arial" w:cs="Arial"/>
            <w:sz w:val="22"/>
            <w:szCs w:val="22"/>
          </w:rPr>
          <w:t xml:space="preserve">the </w:t>
        </w:r>
      </w:ins>
      <w:proofErr w:type="spellStart"/>
      <w:ins w:id="2225" w:author="David Bartel" w:date="2018-03-25T09:11:00Z">
        <w:r w:rsidR="00DA7B60" w:rsidRPr="00742EFD">
          <w:rPr>
            <w:rFonts w:ascii="Arial" w:hAnsi="Arial" w:cs="Arial"/>
            <w:sz w:val="22"/>
            <w:szCs w:val="22"/>
          </w:rPr>
          <w:t>noncanonical</w:t>
        </w:r>
        <w:proofErr w:type="spellEnd"/>
        <w:r w:rsidR="00DA7B60" w:rsidRPr="00742EFD">
          <w:rPr>
            <w:rFonts w:ascii="Arial" w:hAnsi="Arial" w:cs="Arial"/>
            <w:sz w:val="22"/>
            <w:szCs w:val="22"/>
          </w:rPr>
          <w:t xml:space="preserve"> sites</w:t>
        </w:r>
      </w:ins>
      <w:ins w:id="2226" w:author="David Bartel" w:date="2018-03-25T09:21:00Z">
        <w:r w:rsidR="00EF49B6" w:rsidRPr="00742EFD">
          <w:rPr>
            <w:rFonts w:ascii="Arial" w:hAnsi="Arial" w:cs="Arial"/>
            <w:sz w:val="22"/>
            <w:szCs w:val="22"/>
          </w:rPr>
          <w:t xml:space="preserve"> </w:t>
        </w:r>
      </w:ins>
      <w:ins w:id="2227" w:author="David Bartel" w:date="2018-03-25T09:37:00Z">
        <w:r w:rsidR="00E86D99" w:rsidRPr="00742EFD">
          <w:rPr>
            <w:rFonts w:ascii="Arial" w:hAnsi="Arial" w:cs="Arial"/>
            <w:sz w:val="22"/>
            <w:szCs w:val="22"/>
          </w:rPr>
          <w:t xml:space="preserve">that had </w:t>
        </w:r>
      </w:ins>
      <w:ins w:id="2228" w:author="David Bartel" w:date="2018-03-27T21:52:00Z">
        <w:r w:rsidR="00DE66E5" w:rsidRPr="00742EFD">
          <w:rPr>
            <w:rFonts w:ascii="Arial" w:hAnsi="Arial" w:cs="Arial"/>
            <w:sz w:val="22"/>
            <w:szCs w:val="22"/>
          </w:rPr>
          <w:t xml:space="preserve">both </w:t>
        </w:r>
      </w:ins>
      <w:ins w:id="2229" w:author="David Bartel" w:date="2018-03-27T21:50:00Z">
        <w:r w:rsidR="00513A7A" w:rsidRPr="00742EFD">
          <w:rPr>
            <w:rFonts w:ascii="Arial" w:hAnsi="Arial" w:cs="Arial"/>
            <w:sz w:val="22"/>
            <w:szCs w:val="22"/>
          </w:rPr>
          <w:t xml:space="preserve">sufficient </w:t>
        </w:r>
      </w:ins>
      <w:ins w:id="2230" w:author="David Bartel" w:date="2018-03-27T21:52:00Z">
        <w:r w:rsidR="00DE66E5" w:rsidRPr="00742EFD">
          <w:rPr>
            <w:rFonts w:ascii="Arial" w:hAnsi="Arial" w:cs="Arial"/>
            <w:sz w:val="22"/>
            <w:szCs w:val="22"/>
          </w:rPr>
          <w:t xml:space="preserve">affinity and sufficient </w:t>
        </w:r>
      </w:ins>
      <w:ins w:id="2231" w:author="David Bartel" w:date="2018-03-27T21:50:00Z">
        <w:r w:rsidR="00513A7A" w:rsidRPr="00742EFD">
          <w:rPr>
            <w:rFonts w:ascii="Arial" w:hAnsi="Arial" w:cs="Arial"/>
            <w:sz w:val="22"/>
            <w:szCs w:val="22"/>
          </w:rPr>
          <w:t xml:space="preserve">representation in the HeLa transcriptome </w:t>
        </w:r>
      </w:ins>
      <w:ins w:id="2232" w:author="David Bartel" w:date="2018-03-27T21:51:00Z">
        <w:r w:rsidR="00513A7A" w:rsidRPr="00742EFD">
          <w:rPr>
            <w:rFonts w:ascii="Arial" w:hAnsi="Arial" w:cs="Arial"/>
            <w:sz w:val="22"/>
            <w:szCs w:val="22"/>
          </w:rPr>
          <w:t xml:space="preserve">to be evaluated using this analysis.  </w:t>
        </w:r>
      </w:ins>
      <w:ins w:id="2233" w:author="David Bartel" w:date="2018-03-27T21:53:00Z">
        <w:r w:rsidR="00DE66E5" w:rsidRPr="00742EFD">
          <w:rPr>
            <w:rFonts w:ascii="Arial" w:hAnsi="Arial" w:cs="Arial"/>
            <w:sz w:val="22"/>
            <w:szCs w:val="22"/>
          </w:rPr>
          <w:t>These included the</w:t>
        </w:r>
      </w:ins>
      <w:ins w:id="2234" w:author="David Bartel" w:date="2018-03-25T09:14:00Z">
        <w:r w:rsidR="00DA7B60" w:rsidRPr="00742EFD">
          <w:rPr>
            <w:rFonts w:ascii="Arial" w:hAnsi="Arial" w:cs="Arial"/>
            <w:sz w:val="22"/>
            <w:szCs w:val="22"/>
          </w:rPr>
          <w:t xml:space="preserve"> pivot–bulge sites </w:t>
        </w:r>
      </w:ins>
      <w:ins w:id="2235" w:author="David Bartel" w:date="2018-03-25T09:46:00Z">
        <w:r w:rsidR="00E86D74" w:rsidRPr="00742EFD">
          <w:rPr>
            <w:rFonts w:ascii="Arial" w:hAnsi="Arial" w:cs="Arial"/>
            <w:sz w:val="22"/>
            <w:szCs w:val="22"/>
          </w:rPr>
          <w:t>for miR-124 and lsy-6</w:t>
        </w:r>
      </w:ins>
      <w:ins w:id="2236" w:author="David Bartel" w:date="2018-03-25T10:03:00Z">
        <w:r w:rsidR="00FA1764" w:rsidRPr="00742EFD">
          <w:rPr>
            <w:rFonts w:ascii="Arial" w:hAnsi="Arial" w:cs="Arial"/>
            <w:sz w:val="22"/>
            <w:szCs w:val="22"/>
          </w:rPr>
          <w:t>,</w:t>
        </w:r>
      </w:ins>
      <w:ins w:id="2237" w:author="David Bartel" w:date="2018-03-25T09:46:00Z">
        <w:r w:rsidR="00E86D74" w:rsidRPr="00742EFD">
          <w:rPr>
            <w:rFonts w:ascii="Arial" w:hAnsi="Arial" w:cs="Arial"/>
            <w:sz w:val="22"/>
            <w:szCs w:val="22"/>
          </w:rPr>
          <w:t xml:space="preserve"> </w:t>
        </w:r>
      </w:ins>
      <w:ins w:id="2238" w:author="David Bartel" w:date="2018-03-25T09:23:00Z">
        <w:r w:rsidR="00EF49B6" w:rsidRPr="00742EFD">
          <w:rPr>
            <w:rFonts w:ascii="Arial" w:hAnsi="Arial" w:cs="Arial"/>
            <w:sz w:val="22"/>
            <w:szCs w:val="22"/>
          </w:rPr>
          <w:t xml:space="preserve">and the </w:t>
        </w:r>
        <w:r w:rsidR="00EF49B6" w:rsidRPr="00742EFD">
          <w:rPr>
            <w:rFonts w:ascii="Arial" w:hAnsi="Arial" w:cs="Arial"/>
            <w:sz w:val="22"/>
            <w:szCs w:val="22"/>
            <w:highlight w:val="yellow"/>
            <w:rPrChange w:id="2239" w:author="David Bartel" w:date="2018-03-25T09:33:00Z">
              <w:rPr>
                <w:rFonts w:ascii="Arial" w:hAnsi="Arial"/>
                <w:sz w:val="22"/>
                <w:szCs w:val="22"/>
              </w:rPr>
            </w:rPrChange>
          </w:rPr>
          <w:t xml:space="preserve">XXXX site for </w:t>
        </w:r>
        <w:proofErr w:type="spellStart"/>
        <w:r w:rsidR="00EF49B6" w:rsidRPr="00742EFD">
          <w:rPr>
            <w:rFonts w:ascii="Arial" w:hAnsi="Arial" w:cs="Arial"/>
            <w:sz w:val="22"/>
            <w:szCs w:val="22"/>
            <w:highlight w:val="yellow"/>
            <w:rPrChange w:id="2240" w:author="David Bartel" w:date="2018-03-25T09:33:00Z">
              <w:rPr>
                <w:rFonts w:ascii="Arial" w:hAnsi="Arial"/>
                <w:sz w:val="22"/>
                <w:szCs w:val="22"/>
              </w:rPr>
            </w:rPrChange>
          </w:rPr>
          <w:t>miR</w:t>
        </w:r>
        <w:proofErr w:type="spellEnd"/>
        <w:r w:rsidR="00EF49B6" w:rsidRPr="00742EFD">
          <w:rPr>
            <w:rFonts w:ascii="Arial" w:hAnsi="Arial" w:cs="Arial"/>
            <w:sz w:val="22"/>
            <w:szCs w:val="22"/>
            <w:highlight w:val="yellow"/>
            <w:rPrChange w:id="2241" w:author="David Bartel" w:date="2018-03-25T09:33:00Z">
              <w:rPr>
                <w:rFonts w:ascii="Arial" w:hAnsi="Arial"/>
                <w:sz w:val="22"/>
                <w:szCs w:val="22"/>
              </w:rPr>
            </w:rPrChange>
          </w:rPr>
          <w:t>-X</w:t>
        </w:r>
      </w:ins>
      <w:del w:id="2242" w:author="David Bartel" w:date="2018-03-25T09:08:00Z">
        <w:r w:rsidRPr="00742EFD" w:rsidDel="00A7473B">
          <w:rPr>
            <w:rFonts w:ascii="Arial" w:hAnsi="Arial" w:cs="Arial"/>
            <w:sz w:val="22"/>
            <w:szCs w:val="22"/>
          </w:rPr>
          <w:delText>Analysis of all five miRNAs together (Figure 4F) can be explained well a single linear model (</w:delText>
        </w:r>
        <w:r w:rsidRPr="00742EFD" w:rsidDel="00A7473B">
          <w:rPr>
            <w:rFonts w:ascii="Arial" w:hAnsi="Arial" w:cs="Arial"/>
            <w:i/>
            <w:sz w:val="22"/>
            <w:szCs w:val="22"/>
          </w:rPr>
          <w:delText>r</w:delText>
        </w:r>
        <w:r w:rsidRPr="00742EFD" w:rsidDel="00A7473B">
          <w:rPr>
            <w:rFonts w:ascii="Arial" w:hAnsi="Arial" w:cs="Arial"/>
            <w:sz w:val="22"/>
            <w:szCs w:val="22"/>
            <w:vertAlign w:val="superscript"/>
          </w:rPr>
          <w:delText>2</w:delText>
        </w:r>
        <w:r w:rsidRPr="00742EFD" w:rsidDel="00A7473B">
          <w:rPr>
            <w:rFonts w:ascii="Arial" w:hAnsi="Arial" w:cs="Arial"/>
            <w:sz w:val="22"/>
            <w:szCs w:val="22"/>
          </w:rPr>
          <w:delText xml:space="preserve"> = 0.82), and is yet improved by the omission of let-7a from this analysis, due to the presence of endogenous let-7a in HeLa cells. </w:delText>
        </w:r>
      </w:del>
      <w:del w:id="2243" w:author="David Bartel" w:date="2018-03-25T10:04:00Z">
        <w:r w:rsidRPr="00742EFD" w:rsidDel="00DC7B8A">
          <w:rPr>
            <w:rFonts w:ascii="Arial" w:hAnsi="Arial" w:cs="Arial"/>
            <w:sz w:val="22"/>
            <w:szCs w:val="22"/>
          </w:rPr>
          <w:delText>When looking at the additional noncanonical sites we identified, we were not able to specifically verify any individual sitetype classes, owing both to the low-number of occurences of these sites in the transcriptome due to the length of the sites, in combination with the lower predicted magnitude of their repression in comparison to the high affinity sites</w:delText>
        </w:r>
      </w:del>
      <w:del w:id="2244" w:author="David Bartel" w:date="2018-03-27T21:53:00Z">
        <w:r w:rsidRPr="00742EFD" w:rsidDel="00DE66E5">
          <w:rPr>
            <w:rFonts w:ascii="Arial" w:hAnsi="Arial" w:cs="Arial"/>
            <w:sz w:val="22"/>
            <w:szCs w:val="22"/>
          </w:rPr>
          <w:delText xml:space="preserve"> (</w:delText>
        </w:r>
      </w:del>
      <w:del w:id="2245" w:author="David Bartel" w:date="2018-03-25T12:28:00Z">
        <w:r w:rsidRPr="00742EFD" w:rsidDel="00C10FE9">
          <w:rPr>
            <w:rFonts w:ascii="Arial" w:hAnsi="Arial" w:cs="Arial"/>
            <w:sz w:val="22"/>
            <w:szCs w:val="22"/>
          </w:rPr>
          <w:delText>F</w:delText>
        </w:r>
      </w:del>
      <w:del w:id="2246" w:author="David Bartel" w:date="2018-03-27T21:53:00Z">
        <w:r w:rsidRPr="00742EFD" w:rsidDel="00DE66E5">
          <w:rPr>
            <w:rFonts w:ascii="Arial" w:hAnsi="Arial" w:cs="Arial"/>
            <w:sz w:val="22"/>
            <w:szCs w:val="22"/>
          </w:rPr>
          <w:delText>ig</w:delText>
        </w:r>
      </w:del>
      <w:del w:id="2247" w:author="David Bartel" w:date="2018-03-25T12:28:00Z">
        <w:r w:rsidRPr="00742EFD" w:rsidDel="00C10FE9">
          <w:rPr>
            <w:rFonts w:ascii="Arial" w:hAnsi="Arial" w:cs="Arial"/>
            <w:sz w:val="22"/>
            <w:szCs w:val="22"/>
          </w:rPr>
          <w:delText>ure</w:delText>
        </w:r>
      </w:del>
      <w:del w:id="2248" w:author="David Bartel" w:date="2018-03-27T21:53:00Z">
        <w:r w:rsidRPr="00742EFD" w:rsidDel="00DE66E5">
          <w:rPr>
            <w:rFonts w:ascii="Arial" w:hAnsi="Arial" w:cs="Arial"/>
            <w:sz w:val="22"/>
            <w:szCs w:val="22"/>
          </w:rPr>
          <w:delText xml:space="preserve"> S</w:delText>
        </w:r>
      </w:del>
      <w:del w:id="2249" w:author="David Bartel" w:date="2018-03-25T10:05:00Z">
        <w:r w:rsidRPr="00742EFD" w:rsidDel="00DC7B8A">
          <w:rPr>
            <w:rFonts w:ascii="Arial" w:hAnsi="Arial" w:cs="Arial"/>
            <w:sz w:val="22"/>
            <w:szCs w:val="22"/>
          </w:rPr>
          <w:delText>4A–E</w:delText>
        </w:r>
      </w:del>
      <w:del w:id="2250" w:author="David Bartel" w:date="2018-03-27T21:53:00Z">
        <w:r w:rsidRPr="00742EFD" w:rsidDel="00DE66E5">
          <w:rPr>
            <w:rFonts w:ascii="Arial" w:hAnsi="Arial" w:cs="Arial"/>
            <w:sz w:val="22"/>
            <w:szCs w:val="22"/>
          </w:rPr>
          <w:delText>)</w:delText>
        </w:r>
      </w:del>
      <w:r w:rsidRPr="00742EFD">
        <w:rPr>
          <w:rFonts w:ascii="Arial" w:hAnsi="Arial" w:cs="Arial"/>
          <w:sz w:val="22"/>
          <w:szCs w:val="22"/>
        </w:rPr>
        <w:t xml:space="preserve">. </w:t>
      </w:r>
      <w:ins w:id="2251" w:author="David Bartel" w:date="2018-03-27T21:59:00Z">
        <w:r w:rsidR="001905E7" w:rsidRPr="00742EFD">
          <w:rPr>
            <w:rFonts w:ascii="Arial" w:hAnsi="Arial" w:cs="Arial"/>
            <w:sz w:val="22"/>
            <w:szCs w:val="22"/>
          </w:rPr>
          <w:t xml:space="preserve"> </w:t>
        </w:r>
      </w:ins>
      <w:del w:id="2252" w:author="David Bartel" w:date="2018-03-25T10:06:00Z">
        <w:r w:rsidRPr="00742EFD" w:rsidDel="00DC7B8A">
          <w:rPr>
            <w:rFonts w:ascii="Arial" w:hAnsi="Arial" w:cs="Arial"/>
            <w:sz w:val="22"/>
            <w:szCs w:val="22"/>
          </w:rPr>
          <w:delText>However, we still see that t</w:delText>
        </w:r>
      </w:del>
      <w:ins w:id="2253" w:author="David Bartel" w:date="2018-03-25T10:06:00Z">
        <w:r w:rsidR="00DC7B8A" w:rsidRPr="00742EFD">
          <w:rPr>
            <w:rFonts w:ascii="Arial" w:hAnsi="Arial" w:cs="Arial"/>
            <w:sz w:val="22"/>
            <w:szCs w:val="22"/>
          </w:rPr>
          <w:t>T</w:t>
        </w:r>
      </w:ins>
      <w:r w:rsidRPr="00742EFD">
        <w:rPr>
          <w:rFonts w:ascii="Arial" w:hAnsi="Arial" w:cs="Arial"/>
          <w:sz w:val="22"/>
          <w:szCs w:val="22"/>
        </w:rPr>
        <w:t xml:space="preserve">he </w:t>
      </w:r>
      <w:ins w:id="2254" w:author="David Bartel" w:date="2018-03-25T10:06:00Z">
        <w:r w:rsidR="00DC7B8A" w:rsidRPr="00742EFD">
          <w:rPr>
            <w:rFonts w:ascii="Arial" w:hAnsi="Arial" w:cs="Arial"/>
            <w:sz w:val="22"/>
            <w:szCs w:val="22"/>
          </w:rPr>
          <w:t xml:space="preserve">consistent </w:t>
        </w:r>
      </w:ins>
      <w:r w:rsidRPr="00742EFD">
        <w:rPr>
          <w:rFonts w:ascii="Arial" w:hAnsi="Arial" w:cs="Arial"/>
          <w:sz w:val="22"/>
          <w:szCs w:val="22"/>
        </w:rPr>
        <w:t xml:space="preserve">relationship between </w:t>
      </w:r>
      <w:ins w:id="2255" w:author="David Bartel" w:date="2018-03-25T10:07:00Z">
        <w:r w:rsidR="00DC7B8A" w:rsidRPr="00742EFD">
          <w:rPr>
            <w:rFonts w:ascii="Arial" w:hAnsi="Arial" w:cs="Arial"/>
            <w:sz w:val="22"/>
            <w:szCs w:val="22"/>
          </w:rPr>
          <w:t xml:space="preserve">in vitro </w:t>
        </w:r>
      </w:ins>
      <w:r w:rsidRPr="00742EFD">
        <w:rPr>
          <w:rFonts w:ascii="Arial" w:hAnsi="Arial" w:cs="Arial"/>
          <w:sz w:val="22"/>
          <w:szCs w:val="22"/>
        </w:rPr>
        <w:t>binding</w:t>
      </w:r>
      <w:ins w:id="2256" w:author="David Bartel" w:date="2018-03-25T10:06:00Z">
        <w:r w:rsidR="00DC7B8A" w:rsidRPr="00742EFD">
          <w:rPr>
            <w:rFonts w:ascii="Arial" w:hAnsi="Arial" w:cs="Arial"/>
            <w:sz w:val="22"/>
            <w:szCs w:val="22"/>
          </w:rPr>
          <w:t xml:space="preserve"> affinity</w:t>
        </w:r>
      </w:ins>
      <w:r w:rsidRPr="00742EFD">
        <w:rPr>
          <w:rFonts w:ascii="Arial" w:hAnsi="Arial" w:cs="Arial"/>
          <w:sz w:val="22"/>
          <w:szCs w:val="22"/>
        </w:rPr>
        <w:t xml:space="preserve"> and </w:t>
      </w:r>
      <w:ins w:id="2257" w:author="David Bartel" w:date="2018-03-25T10:07:00Z">
        <w:r w:rsidR="00DC7B8A" w:rsidRPr="00742EFD">
          <w:rPr>
            <w:rFonts w:ascii="Arial" w:hAnsi="Arial" w:cs="Arial"/>
            <w:sz w:val="22"/>
            <w:szCs w:val="22"/>
          </w:rPr>
          <w:t xml:space="preserve">intracellular </w:t>
        </w:r>
      </w:ins>
      <w:r w:rsidRPr="00742EFD">
        <w:rPr>
          <w:rFonts w:ascii="Arial" w:hAnsi="Arial" w:cs="Arial"/>
          <w:sz w:val="22"/>
          <w:szCs w:val="22"/>
        </w:rPr>
        <w:t>repression</w:t>
      </w:r>
      <w:del w:id="2258" w:author="David Bartel" w:date="2018-03-25T10:06:00Z">
        <w:r w:rsidRPr="00742EFD" w:rsidDel="00DC7B8A">
          <w:rPr>
            <w:rFonts w:ascii="Arial" w:hAnsi="Arial" w:cs="Arial"/>
            <w:sz w:val="22"/>
            <w:szCs w:val="22"/>
          </w:rPr>
          <w:delText xml:space="preserve"> is maintained. These data</w:delText>
        </w:r>
      </w:del>
      <w:r w:rsidRPr="00742EFD">
        <w:rPr>
          <w:rFonts w:ascii="Arial" w:hAnsi="Arial" w:cs="Arial"/>
          <w:sz w:val="22"/>
          <w:szCs w:val="22"/>
        </w:rPr>
        <w:t xml:space="preserve"> </w:t>
      </w:r>
      <w:del w:id="2259" w:author="David Bartel" w:date="2018-03-25T10:06:00Z">
        <w:r w:rsidRPr="00742EFD" w:rsidDel="00DC7B8A">
          <w:rPr>
            <w:rFonts w:ascii="Arial" w:hAnsi="Arial" w:cs="Arial"/>
            <w:sz w:val="22"/>
            <w:szCs w:val="22"/>
          </w:rPr>
          <w:delText xml:space="preserve">suggest </w:delText>
        </w:r>
      </w:del>
      <w:ins w:id="2260" w:author="David Bartel" w:date="2018-03-25T10:06:00Z">
        <w:r w:rsidR="00DC7B8A" w:rsidRPr="00742EFD">
          <w:rPr>
            <w:rFonts w:ascii="Arial" w:hAnsi="Arial" w:cs="Arial"/>
            <w:sz w:val="22"/>
            <w:szCs w:val="22"/>
          </w:rPr>
          <w:t xml:space="preserve">supports </w:t>
        </w:r>
      </w:ins>
      <w:r w:rsidRPr="00742EFD">
        <w:rPr>
          <w:rFonts w:ascii="Arial" w:hAnsi="Arial" w:cs="Arial"/>
          <w:sz w:val="22"/>
          <w:szCs w:val="22"/>
        </w:rPr>
        <w:t>a model in which</w:t>
      </w:r>
      <w:ins w:id="2261" w:author="David Bartel" w:date="2018-03-26T10:24:00Z">
        <w:r w:rsidR="00D57534" w:rsidRPr="00742EFD">
          <w:rPr>
            <w:rFonts w:ascii="Arial" w:hAnsi="Arial" w:cs="Arial"/>
            <w:sz w:val="22"/>
            <w:szCs w:val="22"/>
          </w:rPr>
          <w:t xml:space="preserve"> repression is a function of site occupancy and</w:t>
        </w:r>
      </w:ins>
      <w:r w:rsidRPr="00742EFD">
        <w:rPr>
          <w:rFonts w:ascii="Arial" w:hAnsi="Arial" w:cs="Arial"/>
          <w:sz w:val="22"/>
          <w:szCs w:val="22"/>
        </w:rPr>
        <w:t xml:space="preserve"> </w:t>
      </w:r>
      <w:del w:id="2262" w:author="David Bartel" w:date="2018-03-25T10:06:00Z">
        <w:r w:rsidRPr="00742EFD" w:rsidDel="00DC7B8A">
          <w:rPr>
            <w:rFonts w:ascii="Arial" w:hAnsi="Arial" w:cs="Arial"/>
            <w:sz w:val="22"/>
            <w:szCs w:val="22"/>
          </w:rPr>
          <w:delText xml:space="preserve">all </w:delText>
        </w:r>
      </w:del>
      <w:r w:rsidRPr="00742EFD">
        <w:rPr>
          <w:rFonts w:ascii="Arial" w:hAnsi="Arial" w:cs="Arial"/>
          <w:sz w:val="22"/>
          <w:szCs w:val="22"/>
        </w:rPr>
        <w:t>miRNA-</w:t>
      </w:r>
      <w:ins w:id="2263" w:author="David Bartel" w:date="2018-03-25T10:10:00Z">
        <w:r w:rsidR="008112DA" w:rsidRPr="00742EFD">
          <w:rPr>
            <w:rFonts w:ascii="Arial" w:hAnsi="Arial" w:cs="Arial"/>
            <w:sz w:val="22"/>
            <w:szCs w:val="22"/>
          </w:rPr>
          <w:t xml:space="preserve"> and site-</w:t>
        </w:r>
      </w:ins>
      <w:r w:rsidRPr="00742EFD">
        <w:rPr>
          <w:rFonts w:ascii="Arial" w:hAnsi="Arial" w:cs="Arial"/>
          <w:sz w:val="22"/>
          <w:szCs w:val="22"/>
        </w:rPr>
        <w:t xml:space="preserve">specific differences </w:t>
      </w:r>
      <w:del w:id="2264" w:author="David Bartel" w:date="2018-03-25T10:08:00Z">
        <w:r w:rsidRPr="00742EFD" w:rsidDel="00DC7B8A">
          <w:rPr>
            <w:rFonts w:ascii="Arial" w:hAnsi="Arial" w:cs="Arial"/>
            <w:sz w:val="22"/>
            <w:szCs w:val="22"/>
          </w:rPr>
          <w:delText>can be</w:delText>
        </w:r>
      </w:del>
      <w:ins w:id="2265" w:author="David Bartel" w:date="2018-03-26T10:25:00Z">
        <w:r w:rsidR="00D57534" w:rsidRPr="00742EFD">
          <w:rPr>
            <w:rFonts w:ascii="Arial" w:hAnsi="Arial" w:cs="Arial"/>
            <w:sz w:val="22"/>
            <w:szCs w:val="22"/>
          </w:rPr>
          <w:t>in</w:t>
        </w:r>
      </w:ins>
      <w:del w:id="2266" w:author="David Bartel" w:date="2018-03-26T10:25:00Z">
        <w:r w:rsidRPr="00742EFD" w:rsidDel="00D57534">
          <w:rPr>
            <w:rFonts w:ascii="Arial" w:hAnsi="Arial" w:cs="Arial"/>
            <w:sz w:val="22"/>
            <w:szCs w:val="22"/>
          </w:rPr>
          <w:delText xml:space="preserve"> attributed to </w:delText>
        </w:r>
      </w:del>
      <w:ins w:id="2267" w:author="David Bartel" w:date="2018-03-25T10:08:00Z">
        <w:r w:rsidR="00DC7B8A" w:rsidRPr="00742EFD">
          <w:rPr>
            <w:rFonts w:ascii="Arial" w:hAnsi="Arial" w:cs="Arial"/>
            <w:sz w:val="22"/>
            <w:szCs w:val="22"/>
          </w:rPr>
          <w:t xml:space="preserve"> </w:t>
        </w:r>
      </w:ins>
      <w:r w:rsidRPr="00742EFD">
        <w:rPr>
          <w:rFonts w:ascii="Arial" w:hAnsi="Arial" w:cs="Arial"/>
          <w:sz w:val="22"/>
          <w:szCs w:val="22"/>
        </w:rPr>
        <w:t>binding affinit</w:t>
      </w:r>
      <w:ins w:id="2268" w:author="David Bartel" w:date="2018-03-25T10:15:00Z">
        <w:r w:rsidR="005F73D3" w:rsidRPr="00742EFD">
          <w:rPr>
            <w:rFonts w:ascii="Arial" w:hAnsi="Arial" w:cs="Arial"/>
            <w:sz w:val="22"/>
            <w:szCs w:val="22"/>
          </w:rPr>
          <w:t>ies</w:t>
        </w:r>
      </w:ins>
      <w:ins w:id="2269" w:author="David Bartel" w:date="2018-03-26T10:25:00Z">
        <w:r w:rsidR="00D57534" w:rsidRPr="00742EFD">
          <w:rPr>
            <w:rFonts w:ascii="Arial" w:hAnsi="Arial" w:cs="Arial"/>
            <w:sz w:val="22"/>
            <w:szCs w:val="22"/>
          </w:rPr>
          <w:t xml:space="preserve"> </w:t>
        </w:r>
        <w:r w:rsidR="000622CB" w:rsidRPr="00742EFD">
          <w:rPr>
            <w:rFonts w:ascii="Arial" w:hAnsi="Arial" w:cs="Arial"/>
            <w:sz w:val="22"/>
            <w:szCs w:val="22"/>
          </w:rPr>
          <w:t xml:space="preserve">explain </w:t>
        </w:r>
      </w:ins>
      <w:ins w:id="2270" w:author="David Bartel" w:date="2018-03-27T10:51:00Z">
        <w:r w:rsidR="00F17C8A" w:rsidRPr="00742EFD">
          <w:rPr>
            <w:rFonts w:ascii="Arial" w:hAnsi="Arial" w:cs="Arial"/>
            <w:sz w:val="22"/>
            <w:szCs w:val="22"/>
          </w:rPr>
          <w:t>substantial</w:t>
        </w:r>
      </w:ins>
      <w:ins w:id="2271" w:author="David Bartel" w:date="2018-03-26T10:25:00Z">
        <w:r w:rsidR="000622CB" w:rsidRPr="00742EFD">
          <w:rPr>
            <w:rFonts w:ascii="Arial" w:hAnsi="Arial" w:cs="Arial"/>
            <w:sz w:val="22"/>
            <w:szCs w:val="22"/>
          </w:rPr>
          <w:t xml:space="preserve"> differences in repression</w:t>
        </w:r>
      </w:ins>
      <w:del w:id="2272" w:author="David Bartel" w:date="2018-03-25T10:15:00Z">
        <w:r w:rsidRPr="00742EFD" w:rsidDel="005F73D3">
          <w:rPr>
            <w:rFonts w:ascii="Arial" w:hAnsi="Arial" w:cs="Arial"/>
            <w:sz w:val="22"/>
            <w:szCs w:val="22"/>
          </w:rPr>
          <w:delText>y</w:delText>
        </w:r>
      </w:del>
      <w:del w:id="2273" w:author="David Bartel" w:date="2018-03-26T10:26:00Z">
        <w:r w:rsidRPr="00742EFD" w:rsidDel="000622CB">
          <w:rPr>
            <w:rFonts w:ascii="Arial" w:hAnsi="Arial" w:cs="Arial"/>
            <w:sz w:val="22"/>
            <w:szCs w:val="22"/>
          </w:rPr>
          <w:delText>, with the downstream steps in the pathway occurring as a function of occupancy</w:delText>
        </w:r>
      </w:del>
      <w:del w:id="2274" w:author="David Bartel" w:date="2018-03-25T10:15:00Z">
        <w:r w:rsidRPr="00742EFD" w:rsidDel="005F73D3">
          <w:rPr>
            <w:rFonts w:ascii="Arial" w:hAnsi="Arial" w:cs="Arial"/>
            <w:sz w:val="22"/>
            <w:szCs w:val="22"/>
          </w:rPr>
          <w:delText xml:space="preserve"> of the site</w:delText>
        </w:r>
      </w:del>
      <w:r w:rsidRPr="00742EFD">
        <w:rPr>
          <w:rFonts w:ascii="Arial" w:hAnsi="Arial" w:cs="Arial"/>
          <w:sz w:val="22"/>
          <w:szCs w:val="22"/>
        </w:rPr>
        <w:t xml:space="preserve">. </w:t>
      </w:r>
      <w:moveFromRangeStart w:id="2275" w:author="David Bartel" w:date="2018-03-26T10:40:00Z" w:name="move383680155"/>
      <w:moveFrom w:id="2276" w:author="David Bartel" w:date="2018-03-26T10:40:00Z">
        <w:r w:rsidRPr="00742EFD" w:rsidDel="00E6529F">
          <w:rPr>
            <w:rFonts w:ascii="Arial" w:hAnsi="Arial" w:cs="Arial"/>
            <w:sz w:val="22"/>
            <w:szCs w:val="22"/>
          </w:rPr>
          <w:t xml:space="preserve">They also demonstrate that the essential resource in quantitatively predicting the effects of a miRNA effects </w:t>
        </w:r>
        <w:r w:rsidRPr="00742EFD" w:rsidDel="00E6529F">
          <w:rPr>
            <w:rFonts w:ascii="Arial" w:hAnsi="Arial" w:cs="Arial"/>
            <w:i/>
            <w:sz w:val="22"/>
            <w:szCs w:val="22"/>
          </w:rPr>
          <w:t>in vivo</w:t>
        </w:r>
        <w:r w:rsidRPr="00742EFD" w:rsidDel="00E6529F">
          <w:rPr>
            <w:rFonts w:ascii="Arial" w:hAnsi="Arial" w:cs="Arial"/>
            <w:sz w:val="22"/>
            <w:szCs w:val="22"/>
          </w:rPr>
          <w:t xml:space="preserve"> are binding affinity measurements for that miRNA.</w:t>
        </w:r>
      </w:moveFrom>
      <w:moveFromRangeEnd w:id="2275"/>
    </w:p>
    <w:p w14:paraId="07AF1F27" w14:textId="77777777" w:rsidR="006D2C3E" w:rsidRPr="00742EFD" w:rsidRDefault="006D2C3E" w:rsidP="009E2BCA">
      <w:pPr>
        <w:spacing w:line="360" w:lineRule="auto"/>
        <w:rPr>
          <w:ins w:id="2277" w:author="David Bartel" w:date="2018-03-01T11:17:00Z"/>
          <w:rFonts w:ascii="Arial" w:hAnsi="Arial" w:cs="Arial"/>
          <w:b/>
          <w:color w:val="000000" w:themeColor="text1"/>
          <w:sz w:val="22"/>
          <w:szCs w:val="22"/>
        </w:rPr>
      </w:pPr>
    </w:p>
    <w:p w14:paraId="42EE6B4B" w14:textId="233BEACE" w:rsidR="009E2BCA" w:rsidRPr="00742EFD" w:rsidRDefault="00A90608" w:rsidP="009E2BCA">
      <w:pPr>
        <w:spacing w:line="360" w:lineRule="auto"/>
        <w:rPr>
          <w:rFonts w:ascii="Arial" w:hAnsi="Arial" w:cs="Arial"/>
          <w:b/>
          <w:color w:val="000000" w:themeColor="text1"/>
          <w:sz w:val="22"/>
          <w:szCs w:val="22"/>
          <w:vertAlign w:val="subscript"/>
        </w:rPr>
      </w:pPr>
      <w:ins w:id="2278" w:author="David Bartel" w:date="2018-03-25T10:20:00Z">
        <w:r w:rsidRPr="00742EFD">
          <w:rPr>
            <w:rFonts w:ascii="Arial" w:hAnsi="Arial" w:cs="Arial"/>
            <w:b/>
            <w:color w:val="000000" w:themeColor="text1"/>
            <w:sz w:val="22"/>
            <w:szCs w:val="22"/>
          </w:rPr>
          <w:t>The strong influence of f</w:t>
        </w:r>
      </w:ins>
      <w:del w:id="2279" w:author="David Bartel" w:date="2018-03-25T10:20:00Z">
        <w:r w:rsidR="009E2BCA" w:rsidRPr="00742EFD" w:rsidDel="00A90608">
          <w:rPr>
            <w:rFonts w:ascii="Arial" w:hAnsi="Arial" w:cs="Arial"/>
            <w:b/>
            <w:color w:val="000000" w:themeColor="text1"/>
            <w:sz w:val="22"/>
            <w:szCs w:val="22"/>
          </w:rPr>
          <w:delText>F</w:delText>
        </w:r>
      </w:del>
      <w:r w:rsidR="009E2BCA" w:rsidRPr="00742EFD">
        <w:rPr>
          <w:rFonts w:ascii="Arial" w:hAnsi="Arial" w:cs="Arial"/>
          <w:b/>
          <w:color w:val="000000" w:themeColor="text1"/>
          <w:sz w:val="22"/>
          <w:szCs w:val="22"/>
        </w:rPr>
        <w:t>lanking dinucleotide sequence</w:t>
      </w:r>
      <w:ins w:id="2280" w:author="David Bartel" w:date="2018-03-25T10:20:00Z">
        <w:r w:rsidRPr="00742EFD">
          <w:rPr>
            <w:rFonts w:ascii="Arial" w:hAnsi="Arial" w:cs="Arial"/>
            <w:b/>
            <w:color w:val="000000" w:themeColor="text1"/>
            <w:sz w:val="22"/>
            <w:szCs w:val="22"/>
          </w:rPr>
          <w:t>s</w:t>
        </w:r>
      </w:ins>
      <w:del w:id="2281" w:author="David Bartel" w:date="2018-03-25T10:20:00Z">
        <w:r w:rsidR="009E2BCA" w:rsidRPr="00742EFD" w:rsidDel="00A90608">
          <w:rPr>
            <w:rFonts w:ascii="Arial" w:hAnsi="Arial" w:cs="Arial"/>
            <w:b/>
            <w:color w:val="000000" w:themeColor="text1"/>
            <w:sz w:val="22"/>
            <w:szCs w:val="22"/>
          </w:rPr>
          <w:delText xml:space="preserve"> context causes 100–fold differences in site type binding affinity</w:delText>
        </w:r>
      </w:del>
      <w:r w:rsidR="009E2BCA" w:rsidRPr="00742EFD">
        <w:rPr>
          <w:rFonts w:ascii="Arial" w:hAnsi="Arial" w:cs="Arial"/>
          <w:b/>
          <w:color w:val="000000" w:themeColor="text1"/>
          <w:sz w:val="22"/>
          <w:szCs w:val="22"/>
        </w:rPr>
        <w:t>.</w:t>
      </w:r>
    </w:p>
    <w:p w14:paraId="4F96FE1A" w14:textId="604A865D" w:rsidR="009E2BCA" w:rsidRPr="00742EFD" w:rsidDel="002745E0" w:rsidRDefault="0061585F" w:rsidP="009E2BCA">
      <w:pPr>
        <w:spacing w:line="360" w:lineRule="auto"/>
        <w:rPr>
          <w:del w:id="2282" w:author="David Bartel" w:date="2018-03-25T11:58:00Z"/>
          <w:rFonts w:ascii="Arial" w:hAnsi="Arial" w:cs="Arial"/>
          <w:color w:val="000000" w:themeColor="text1"/>
          <w:sz w:val="22"/>
          <w:szCs w:val="22"/>
        </w:rPr>
      </w:pPr>
      <w:ins w:id="2283" w:author="David Bartel" w:date="2018-03-25T11:48:00Z">
        <w:r w:rsidRPr="00742EFD">
          <w:rPr>
            <w:rFonts w:ascii="Arial" w:hAnsi="Arial" w:cs="Arial"/>
            <w:color w:val="000000" w:themeColor="text1"/>
            <w:sz w:val="22"/>
            <w:szCs w:val="22"/>
          </w:rPr>
          <w:t>AU-rich</w:t>
        </w:r>
      </w:ins>
      <w:ins w:id="2284" w:author="David Bartel" w:date="2018-03-25T10:24:00Z">
        <w:r w:rsidR="00A90608" w:rsidRPr="00742EFD">
          <w:rPr>
            <w:rFonts w:ascii="Arial" w:hAnsi="Arial" w:cs="Arial"/>
            <w:color w:val="000000" w:themeColor="text1"/>
            <w:sz w:val="22"/>
            <w:szCs w:val="22"/>
          </w:rPr>
          <w:t xml:space="preserve"> </w:t>
        </w:r>
      </w:ins>
      <w:ins w:id="2285" w:author="David Bartel" w:date="2018-03-25T11:51:00Z">
        <w:r w:rsidR="000C24BB" w:rsidRPr="00742EFD">
          <w:rPr>
            <w:rFonts w:ascii="Arial" w:hAnsi="Arial" w:cs="Arial"/>
            <w:color w:val="000000" w:themeColor="text1"/>
            <w:sz w:val="22"/>
            <w:szCs w:val="22"/>
          </w:rPr>
          <w:t>nucleotide</w:t>
        </w:r>
      </w:ins>
      <w:ins w:id="2286" w:author="David Bartel" w:date="2018-03-25T10:24:00Z">
        <w:r w:rsidR="00A90608" w:rsidRPr="00742EFD">
          <w:rPr>
            <w:rFonts w:ascii="Arial" w:hAnsi="Arial" w:cs="Arial"/>
            <w:color w:val="000000" w:themeColor="text1"/>
            <w:sz w:val="22"/>
            <w:szCs w:val="22"/>
          </w:rPr>
          <w:t xml:space="preserve"> composition </w:t>
        </w:r>
      </w:ins>
      <w:ins w:id="2287" w:author="David Bartel" w:date="2018-03-25T11:48:00Z">
        <w:r w:rsidRPr="00742EFD">
          <w:rPr>
            <w:rFonts w:ascii="Arial" w:hAnsi="Arial" w:cs="Arial"/>
            <w:color w:val="000000" w:themeColor="text1"/>
            <w:sz w:val="22"/>
            <w:szCs w:val="22"/>
          </w:rPr>
          <w:t xml:space="preserve">immediately flanking miRNA sites has long been associated with increased </w:t>
        </w:r>
      </w:ins>
      <w:ins w:id="2288" w:author="David Bartel" w:date="2018-03-25T11:57:00Z">
        <w:r w:rsidR="002745E0" w:rsidRPr="00742EFD">
          <w:rPr>
            <w:rFonts w:ascii="Arial" w:hAnsi="Arial" w:cs="Arial"/>
            <w:color w:val="000000" w:themeColor="text1"/>
            <w:sz w:val="22"/>
            <w:szCs w:val="22"/>
          </w:rPr>
          <w:t xml:space="preserve">site conservation and </w:t>
        </w:r>
      </w:ins>
      <w:ins w:id="2289" w:author="David Bartel" w:date="2018-03-25T11:49:00Z">
        <w:r w:rsidRPr="00742EFD">
          <w:rPr>
            <w:rFonts w:ascii="Arial" w:hAnsi="Arial" w:cs="Arial"/>
            <w:color w:val="000000" w:themeColor="text1"/>
            <w:sz w:val="22"/>
            <w:szCs w:val="22"/>
          </w:rPr>
          <w:t>efficacy in cells</w:t>
        </w:r>
      </w:ins>
      <w:ins w:id="2290" w:author="David Bartel" w:date="2018-03-25T11:54:00Z">
        <w:r w:rsidR="000C24BB" w:rsidRPr="00742EFD">
          <w:rPr>
            <w:rFonts w:ascii="Arial" w:hAnsi="Arial" w:cs="Arial"/>
            <w:color w:val="000000" w:themeColor="text1"/>
            <w:sz w:val="22"/>
            <w:szCs w:val="22"/>
          </w:rPr>
          <w:t xml:space="preserve"> (</w:t>
        </w:r>
        <w:commentRangeStart w:id="2291"/>
        <w:r w:rsidR="000C24BB" w:rsidRPr="00742EFD">
          <w:rPr>
            <w:rFonts w:ascii="Arial" w:hAnsi="Arial" w:cs="Arial"/>
            <w:color w:val="000000" w:themeColor="text1"/>
            <w:sz w:val="22"/>
            <w:szCs w:val="22"/>
          </w:rPr>
          <w:t>REF</w:t>
        </w:r>
        <w:commentRangeEnd w:id="2291"/>
        <w:r w:rsidR="000C24BB" w:rsidRPr="00742EFD">
          <w:rPr>
            <w:rStyle w:val="CommentReference"/>
            <w:rFonts w:ascii="Arial" w:eastAsiaTheme="minorHAnsi" w:hAnsi="Arial" w:cs="Arial"/>
            <w:sz w:val="22"/>
            <w:szCs w:val="22"/>
          </w:rPr>
          <w:commentReference w:id="2291"/>
        </w:r>
        <w:r w:rsidR="000C24BB" w:rsidRPr="00742EFD">
          <w:rPr>
            <w:rFonts w:ascii="Arial" w:hAnsi="Arial" w:cs="Arial"/>
            <w:color w:val="000000" w:themeColor="text1"/>
            <w:sz w:val="22"/>
            <w:szCs w:val="22"/>
          </w:rPr>
          <w:t>)</w:t>
        </w:r>
      </w:ins>
      <w:ins w:id="2292" w:author="David Bartel" w:date="2018-03-25T11:49:00Z">
        <w:r w:rsidRPr="00742EFD">
          <w:rPr>
            <w:rFonts w:ascii="Arial" w:hAnsi="Arial" w:cs="Arial"/>
            <w:color w:val="000000" w:themeColor="text1"/>
            <w:sz w:val="22"/>
            <w:szCs w:val="22"/>
          </w:rPr>
          <w:t xml:space="preserve">, </w:t>
        </w:r>
      </w:ins>
      <w:ins w:id="2293" w:author="David Bartel" w:date="2018-03-25T11:50:00Z">
        <w:r w:rsidRPr="00742EFD">
          <w:rPr>
            <w:rFonts w:ascii="Arial" w:hAnsi="Arial" w:cs="Arial"/>
            <w:color w:val="000000" w:themeColor="text1"/>
            <w:sz w:val="22"/>
            <w:szCs w:val="22"/>
          </w:rPr>
          <w:t xml:space="preserve">but the biochemical basis of this phenomenon </w:t>
        </w:r>
      </w:ins>
      <w:ins w:id="2294" w:author="David Bartel" w:date="2018-03-25T11:52:00Z">
        <w:r w:rsidR="000C24BB" w:rsidRPr="00742EFD">
          <w:rPr>
            <w:rFonts w:ascii="Arial" w:hAnsi="Arial" w:cs="Arial"/>
            <w:color w:val="000000" w:themeColor="text1"/>
            <w:sz w:val="22"/>
            <w:szCs w:val="22"/>
          </w:rPr>
          <w:t>had not been investigated</w:t>
        </w:r>
      </w:ins>
      <w:ins w:id="2295" w:author="David Bartel" w:date="2018-03-25T12:02:00Z">
        <w:r w:rsidR="008E4ABC" w:rsidRPr="00742EFD">
          <w:rPr>
            <w:rFonts w:ascii="Arial" w:hAnsi="Arial" w:cs="Arial"/>
            <w:color w:val="000000" w:themeColor="text1"/>
            <w:sz w:val="22"/>
            <w:szCs w:val="22"/>
          </w:rPr>
          <w:t>, presumably because of the sparsity of affinity measur</w:t>
        </w:r>
      </w:ins>
      <w:ins w:id="2296" w:author="David Bartel" w:date="2018-03-26T11:43:00Z">
        <w:r w:rsidR="00C926E4" w:rsidRPr="00742EFD">
          <w:rPr>
            <w:rFonts w:ascii="Arial" w:hAnsi="Arial" w:cs="Arial"/>
            <w:color w:val="000000" w:themeColor="text1"/>
            <w:sz w:val="22"/>
            <w:szCs w:val="22"/>
          </w:rPr>
          <w:t>e</w:t>
        </w:r>
      </w:ins>
      <w:ins w:id="2297" w:author="David Bartel" w:date="2018-03-25T12:02:00Z">
        <w:r w:rsidR="008E4ABC" w:rsidRPr="00742EFD">
          <w:rPr>
            <w:rFonts w:ascii="Arial" w:hAnsi="Arial" w:cs="Arial"/>
            <w:color w:val="000000" w:themeColor="text1"/>
            <w:sz w:val="22"/>
            <w:szCs w:val="22"/>
          </w:rPr>
          <w:t>ments</w:t>
        </w:r>
      </w:ins>
      <w:ins w:id="2298" w:author="David Bartel" w:date="2018-03-25T11:53:00Z">
        <w:r w:rsidR="000C24BB" w:rsidRPr="00742EFD">
          <w:rPr>
            <w:rFonts w:ascii="Arial" w:hAnsi="Arial" w:cs="Arial"/>
            <w:color w:val="000000" w:themeColor="text1"/>
            <w:sz w:val="22"/>
            <w:szCs w:val="22"/>
          </w:rPr>
          <w:t>.</w:t>
        </w:r>
      </w:ins>
      <w:del w:id="2299" w:author="David Bartel" w:date="2018-03-25T11:57:00Z">
        <w:r w:rsidR="009E2BCA" w:rsidRPr="00742EFD" w:rsidDel="002745E0">
          <w:rPr>
            <w:rFonts w:ascii="Arial" w:hAnsi="Arial" w:cs="Arial"/>
            <w:color w:val="000000" w:themeColor="text1"/>
            <w:sz w:val="22"/>
            <w:szCs w:val="22"/>
          </w:rPr>
          <w:delText>It is well established that additional mRNA sequence features extrinsic to site type play a role in modulating the efficacy of repression, such as AU-content local to the target site, target site</w:delText>
        </w:r>
      </w:del>
      <w:del w:id="2300" w:author="David Bartel" w:date="2018-03-25T10:19:00Z">
        <w:r w:rsidR="009E2BCA" w:rsidRPr="00742EFD" w:rsidDel="005F73D3">
          <w:rPr>
            <w:rFonts w:ascii="Arial" w:hAnsi="Arial" w:cs="Arial"/>
            <w:color w:val="000000" w:themeColor="text1"/>
            <w:sz w:val="22"/>
            <w:szCs w:val="22"/>
          </w:rPr>
          <w:softHyphen/>
          <w:delText>–</w:delText>
        </w:r>
      </w:del>
      <w:del w:id="2301" w:author="David Bartel" w:date="2018-03-25T11:57:00Z">
        <w:r w:rsidR="009E2BCA" w:rsidRPr="00742EFD" w:rsidDel="002745E0">
          <w:rPr>
            <w:rFonts w:ascii="Arial" w:hAnsi="Arial" w:cs="Arial"/>
            <w:color w:val="000000" w:themeColor="text1"/>
            <w:sz w:val="22"/>
            <w:szCs w:val="22"/>
          </w:rPr>
          <w:delText xml:space="preserve">accessibility (due to low propensity to form secondary structures occluding the site), 3′ UTR length, and target site position within the 3′ UTR </w:delText>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&lt;citation&gt;&lt;priority&gt;0&lt;/priority&gt;&lt;uuid&gt;49D2D5C2-669B-4250-97DC-AB9D433D2477&lt;/uuid&gt;&lt;publications&gt;&lt;publication&gt;&lt;subtype&gt;400&lt;/subtype&gt;&lt;publisher&gt;eLife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{Agarwal:2015bw}</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&lt;citation&gt;&lt;priority&gt;0&lt;/priority&gt;&lt;uuid&gt;F43FD130-A633-4185-84D3-FB4F3F93D518&lt;/uuid&gt;&lt;publications&gt;&lt;publication&gt;&lt;subtype&gt;400&lt;/subtype&gt;&lt;publisher&gt;Cold Spring Harbor Lab&lt;/publisher&gt;&lt;title&gt;Relative contribution of sequence and structure features to the mRNA binding of Argonaute/EIF2C-miRNA complexes and the degradation of miRNA targets.&lt;/title&gt;&lt;url&gt;http://genome.cshlp.org/cgi/doi/10.1101/gr.091181.109&lt;/url&gt;&lt;volume&gt;19&lt;/volume&gt;&lt;publication_date&gt;99200911001200000000220000&lt;/publication_date&gt;&lt;uuid&gt;3EC1EBFC-8903-4C32-865E-E9F3D10EE766&lt;/uuid&gt;&lt;type&gt;400&lt;/type&gt;&lt;number&gt;11&lt;/number&gt;&lt;doi&gt;10.1101/gr.091181.109&lt;/doi&gt;&lt;institution&gt;Biozentrum, University of Basel and Swiss Institute of Bioinformatics, CH-4056 Basel, Switzerland.&lt;/institution&gt;&lt;startpage&gt;2009&lt;/startpage&gt;&lt;endpage&gt;2020&lt;/endpage&gt;&lt;bundle&gt;&lt;publication&gt;&lt;title&gt;Genome research&lt;/title&gt;&lt;uuid&gt;EC4449A4-0896-478E-A2D8-83F5C1467EEB&lt;/uuid&gt;&lt;subtype&gt;-100&lt;/subtype&gt;&lt;type&gt;-100&lt;/type&gt;&lt;/publication&gt;&lt;/bundle&gt;&lt;authors&gt;&lt;author&gt;&lt;lastName&gt;Hausser&lt;/lastName&gt;&lt;firstName&gt;Jean&lt;/firstName&gt;&lt;/author&gt;&lt;author&gt;&lt;lastName&gt;Landthaler&lt;/lastName&gt;&lt;firstName&gt;Markus&lt;/firstName&gt;&lt;/author&gt;&lt;author&gt;&lt;lastName&gt;Jaskiewicz&lt;/lastName&gt;&lt;firstName&gt;Lukasz&lt;/firstName&gt;&lt;/author&gt;&lt;author&gt;&lt;lastName&gt;Gaidatzis&lt;/lastName&gt;&lt;firstName&gt;Dimos&lt;/firstName&gt;&lt;/author&gt;&lt;author&gt;&lt;lastName&gt;Zavolan&lt;/lastName&gt;&lt;firstName&gt;Mihaela&lt;/firstName&gt;&lt;/author&gt;&lt;/auth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{Hausser:2009cn}</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delText xml:space="preserve">. The identification of these and other sequence- and transcript-level features as contributing to miRNA-mediated repression occurs primarily through the detection of a correlation with that feature and the magnitude of repression, in studies measuring global changes in gene expression upon transfection or knockout of a particular miRNA sequence. Such studies are of limited utility for precise quantification of the relative effects of each of these features, however, because the repertoire of target sites against any particular miRNA within the endogenous transcriptome constitute a sparse cohort in comparison to the number of sequence features that have been identified. We decided to analyze these effects within the AGO-RBNS equilibrium experiments, reasoning that our complex biochemical data and computational modeling approaches would enable us to monitor the effects of sequence context at the level of miRNA-target binding with an unprecedented level of quantitative detail. Furthermore, we reasoned that </w:delText>
        </w:r>
        <w:r w:rsidR="009E2BCA" w:rsidRPr="00742EFD" w:rsidDel="002745E0">
          <w:rPr>
            <w:rFonts w:ascii="Arial" w:hAnsi="Arial" w:cs="Arial"/>
            <w:i/>
            <w:color w:val="000000" w:themeColor="text1"/>
            <w:sz w:val="22"/>
            <w:szCs w:val="22"/>
          </w:rPr>
          <w:delText>in silico</w:delText>
        </w:r>
        <w:r w:rsidR="009E2BCA" w:rsidRPr="00742EFD" w:rsidDel="002745E0">
          <w:rPr>
            <w:rFonts w:ascii="Arial" w:hAnsi="Arial" w:cs="Arial"/>
            <w:color w:val="000000" w:themeColor="text1"/>
            <w:sz w:val="22"/>
            <w:szCs w:val="22"/>
          </w:rPr>
          <w:delText xml:space="preserve"> structural folding algorithms might provide more accurate structural accessibility predictions for the target sites within the randomized library in comparison to those occurring naturally within transcriptomic 3′ UTRs, which are too long to be computationally folded in their entirety.</w:delText>
        </w:r>
      </w:del>
      <w:ins w:id="2302" w:author="David Bartel" w:date="2018-03-25T11:58:00Z">
        <w:r w:rsidR="002745E0" w:rsidRPr="00742EFD">
          <w:rPr>
            <w:rFonts w:ascii="Arial" w:hAnsi="Arial" w:cs="Arial"/>
            <w:color w:val="000000" w:themeColor="text1"/>
            <w:sz w:val="22"/>
            <w:szCs w:val="22"/>
          </w:rPr>
          <w:t xml:space="preserve"> </w:t>
        </w:r>
      </w:ins>
      <w:ins w:id="2303" w:author="David Bartel" w:date="2018-03-27T21:59:00Z">
        <w:r w:rsidR="001905E7" w:rsidRPr="00742EFD">
          <w:rPr>
            <w:rFonts w:ascii="Arial" w:hAnsi="Arial" w:cs="Arial"/>
            <w:color w:val="000000" w:themeColor="text1"/>
            <w:sz w:val="22"/>
            <w:szCs w:val="22"/>
          </w:rPr>
          <w:t xml:space="preserve"> </w:t>
        </w:r>
      </w:ins>
    </w:p>
    <w:p w14:paraId="040FD5A4" w14:textId="4ED5ECD8" w:rsidR="006606B2" w:rsidRPr="00742EFD" w:rsidRDefault="009E2BCA" w:rsidP="002745E0">
      <w:pPr>
        <w:spacing w:line="360" w:lineRule="auto"/>
        <w:rPr>
          <w:ins w:id="2304" w:author="David Bartel" w:date="2018-03-25T12:32:00Z"/>
          <w:rFonts w:ascii="Arial" w:hAnsi="Arial" w:cs="Arial"/>
          <w:color w:val="000000" w:themeColor="text1"/>
          <w:sz w:val="22"/>
          <w:szCs w:val="22"/>
        </w:rPr>
      </w:pPr>
      <w:del w:id="2305" w:author="David Bartel" w:date="2018-03-25T11:57:00Z">
        <w:r w:rsidRPr="00742EFD" w:rsidDel="002745E0">
          <w:rPr>
            <w:rFonts w:ascii="Arial" w:hAnsi="Arial" w:cs="Arial"/>
            <w:color w:val="000000" w:themeColor="text1"/>
            <w:sz w:val="22"/>
            <w:szCs w:val="22"/>
          </w:rPr>
          <w:tab/>
        </w:r>
      </w:del>
      <w:del w:id="2306" w:author="David Bartel" w:date="2018-03-25T11:58:00Z">
        <w:r w:rsidRPr="00742EFD" w:rsidDel="002745E0">
          <w:rPr>
            <w:rFonts w:ascii="Arial" w:hAnsi="Arial" w:cs="Arial"/>
            <w:color w:val="000000" w:themeColor="text1"/>
            <w:sz w:val="22"/>
            <w:szCs w:val="22"/>
          </w:rPr>
          <w:delText>In order t</w:delText>
        </w:r>
      </w:del>
      <w:ins w:id="2307" w:author="David Bartel" w:date="2018-03-25T11:58:00Z">
        <w:r w:rsidR="002745E0"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o </w:t>
      </w:r>
      <w:ins w:id="2308" w:author="David Bartel" w:date="2018-03-25T12:03:00Z">
        <w:r w:rsidR="008E4ABC" w:rsidRPr="00742EFD">
          <w:rPr>
            <w:rFonts w:ascii="Arial" w:hAnsi="Arial" w:cs="Arial"/>
            <w:color w:val="000000" w:themeColor="text1"/>
            <w:sz w:val="22"/>
            <w:szCs w:val="22"/>
          </w:rPr>
          <w:t>overcome this limitation</w:t>
        </w:r>
      </w:ins>
      <w:del w:id="2309" w:author="David Bartel" w:date="2018-03-25T11:58:00Z">
        <w:r w:rsidRPr="00742EFD" w:rsidDel="002745E0">
          <w:rPr>
            <w:rFonts w:ascii="Arial" w:hAnsi="Arial" w:cs="Arial"/>
            <w:color w:val="000000" w:themeColor="text1"/>
            <w:sz w:val="22"/>
            <w:szCs w:val="22"/>
          </w:rPr>
          <w:delText xml:space="preserve">directly </w:delText>
        </w:r>
      </w:del>
      <w:del w:id="2310" w:author="David Bartel" w:date="2018-03-25T12:03:00Z">
        <w:r w:rsidRPr="00742EFD" w:rsidDel="008E4ABC">
          <w:rPr>
            <w:rFonts w:ascii="Arial" w:hAnsi="Arial" w:cs="Arial"/>
            <w:color w:val="000000" w:themeColor="text1"/>
            <w:sz w:val="22"/>
            <w:szCs w:val="22"/>
          </w:rPr>
          <w:delText>quantify the effects of sequence context on miRNA</w:delText>
        </w:r>
      </w:del>
      <w:del w:id="2311" w:author="David Bartel" w:date="2018-03-25T11:58:00Z">
        <w:r w:rsidRPr="00742EFD" w:rsidDel="002745E0">
          <w:rPr>
            <w:rFonts w:ascii="Arial" w:hAnsi="Arial" w:cs="Arial"/>
            <w:color w:val="000000" w:themeColor="text1"/>
            <w:sz w:val="22"/>
            <w:szCs w:val="22"/>
          </w:rPr>
          <w:delText>–</w:delText>
        </w:r>
      </w:del>
      <w:del w:id="2312" w:author="David Bartel" w:date="2018-03-25T12:03:00Z">
        <w:r w:rsidRPr="00742EFD" w:rsidDel="008E4ABC">
          <w:rPr>
            <w:rFonts w:ascii="Arial" w:hAnsi="Arial" w:cs="Arial"/>
            <w:color w:val="000000" w:themeColor="text1"/>
            <w:sz w:val="22"/>
            <w:szCs w:val="22"/>
          </w:rPr>
          <w:delText>target</w:delText>
        </w:r>
      </w:del>
      <w:del w:id="2313" w:author="David Bartel" w:date="2018-03-25T11:59:00Z">
        <w:r w:rsidRPr="00742EFD" w:rsidDel="002745E0">
          <w:rPr>
            <w:rFonts w:ascii="Arial" w:hAnsi="Arial" w:cs="Arial"/>
            <w:color w:val="000000" w:themeColor="text1"/>
            <w:sz w:val="22"/>
            <w:szCs w:val="22"/>
          </w:rPr>
          <w:delText xml:space="preserve"> </w:delText>
        </w:r>
      </w:del>
      <w:del w:id="2314" w:author="David Bartel" w:date="2018-03-25T12:03:00Z">
        <w:r w:rsidRPr="00742EFD" w:rsidDel="008E4ABC">
          <w:rPr>
            <w:rFonts w:ascii="Arial" w:hAnsi="Arial" w:cs="Arial"/>
            <w:color w:val="000000" w:themeColor="text1"/>
            <w:sz w:val="22"/>
            <w:szCs w:val="22"/>
          </w:rPr>
          <w:delText>site binding</w:delText>
        </w:r>
      </w:del>
      <w:del w:id="2315" w:author="David Bartel" w:date="2018-03-25T11:59:00Z">
        <w:r w:rsidRPr="00742EFD" w:rsidDel="002745E0">
          <w:rPr>
            <w:rFonts w:ascii="Arial" w:hAnsi="Arial" w:cs="Arial"/>
            <w:color w:val="000000" w:themeColor="text1"/>
            <w:sz w:val="22"/>
            <w:szCs w:val="22"/>
          </w:rPr>
          <w:delText xml:space="preserve"> affinity</w:delText>
        </w:r>
      </w:del>
      <w:r w:rsidRPr="00742EFD">
        <w:rPr>
          <w:rFonts w:ascii="Arial" w:hAnsi="Arial" w:cs="Arial"/>
          <w:color w:val="000000" w:themeColor="text1"/>
          <w:sz w:val="22"/>
          <w:szCs w:val="22"/>
        </w:rPr>
        <w:t xml:space="preserve">, we </w:t>
      </w:r>
      <w:del w:id="2316" w:author="David Bartel" w:date="2018-03-25T12:04:00Z">
        <w:r w:rsidRPr="00742EFD" w:rsidDel="008E4ABC">
          <w:rPr>
            <w:rFonts w:ascii="Arial" w:hAnsi="Arial" w:cs="Arial"/>
            <w:color w:val="000000" w:themeColor="text1"/>
            <w:sz w:val="22"/>
            <w:szCs w:val="22"/>
          </w:rPr>
          <w:delText xml:space="preserve">reclassified </w:delText>
        </w:r>
      </w:del>
      <w:ins w:id="2317" w:author="David Bartel" w:date="2018-03-25T12:04:00Z">
        <w:r w:rsidR="008E4ABC" w:rsidRPr="00742EFD">
          <w:rPr>
            <w:rFonts w:ascii="Arial" w:hAnsi="Arial" w:cs="Arial"/>
            <w:color w:val="000000" w:themeColor="text1"/>
            <w:sz w:val="22"/>
            <w:szCs w:val="22"/>
          </w:rPr>
          <w:t xml:space="preserve">separated </w:t>
        </w:r>
      </w:ins>
      <w:r w:rsidRPr="00742EFD">
        <w:rPr>
          <w:rFonts w:ascii="Arial" w:hAnsi="Arial" w:cs="Arial"/>
          <w:color w:val="000000" w:themeColor="text1"/>
          <w:sz w:val="22"/>
          <w:szCs w:val="22"/>
        </w:rPr>
        <w:t>the 8mer</w:t>
      </w:r>
      <w:del w:id="2318" w:author="David Bartel" w:date="2018-03-25T12:04:00Z">
        <w:r w:rsidRPr="00742EFD" w:rsidDel="008E4ABC">
          <w:rPr>
            <w:rFonts w:ascii="Arial" w:hAnsi="Arial" w:cs="Arial"/>
            <w:color w:val="000000" w:themeColor="text1"/>
            <w:sz w:val="22"/>
            <w:szCs w:val="22"/>
          </w:rPr>
          <w:delText>-containing read counts within all the samples from the miR-1 equilibrium AGO-RBNS experiment, assigning each read to one of</w:delText>
        </w:r>
      </w:del>
      <w:ins w:id="2319" w:author="David Bartel" w:date="2018-03-25T12:04:00Z">
        <w:r w:rsidR="008E4ABC" w:rsidRPr="00742EFD">
          <w:rPr>
            <w:rFonts w:ascii="Arial" w:hAnsi="Arial" w:cs="Arial"/>
            <w:color w:val="000000" w:themeColor="text1"/>
            <w:sz w:val="22"/>
            <w:szCs w:val="22"/>
          </w:rPr>
          <w:t xml:space="preserve"> site into</w:t>
        </w:r>
      </w:ins>
      <w:r w:rsidRPr="00742EFD">
        <w:rPr>
          <w:rFonts w:ascii="Arial" w:hAnsi="Arial" w:cs="Arial"/>
          <w:color w:val="000000" w:themeColor="text1"/>
          <w:sz w:val="22"/>
          <w:szCs w:val="22"/>
        </w:rPr>
        <w:t xml:space="preserve"> 256 </w:t>
      </w:r>
      <w:del w:id="2320" w:author="David Bartel" w:date="2018-03-25T12:05:00Z">
        <w:r w:rsidRPr="00742EFD" w:rsidDel="008E4ABC">
          <w:rPr>
            <w:rFonts w:ascii="Arial" w:hAnsi="Arial" w:cs="Arial"/>
            <w:color w:val="000000" w:themeColor="text1"/>
            <w:sz w:val="22"/>
            <w:szCs w:val="22"/>
          </w:rPr>
          <w:delText>possible categories</w:delText>
        </w:r>
      </w:del>
      <w:ins w:id="2321" w:author="David Bartel" w:date="2018-03-25T12:05:00Z">
        <w:r w:rsidR="008E4ABC" w:rsidRPr="00742EFD">
          <w:rPr>
            <w:rFonts w:ascii="Arial" w:hAnsi="Arial" w:cs="Arial"/>
            <w:color w:val="000000" w:themeColor="text1"/>
            <w:sz w:val="22"/>
            <w:szCs w:val="22"/>
          </w:rPr>
          <w:t>different 12-nt sites,</w:t>
        </w:r>
      </w:ins>
      <w:r w:rsidRPr="00742EFD">
        <w:rPr>
          <w:rFonts w:ascii="Arial" w:hAnsi="Arial" w:cs="Arial"/>
          <w:color w:val="000000" w:themeColor="text1"/>
          <w:sz w:val="22"/>
          <w:szCs w:val="22"/>
        </w:rPr>
        <w:t xml:space="preserve"> </w:t>
      </w:r>
      <w:del w:id="2322" w:author="David Bartel" w:date="2018-03-25T12:07:00Z">
        <w:r w:rsidRPr="00742EFD" w:rsidDel="00362C25">
          <w:rPr>
            <w:rFonts w:ascii="Arial" w:hAnsi="Arial" w:cs="Arial"/>
            <w:color w:val="000000" w:themeColor="text1"/>
            <w:sz w:val="22"/>
            <w:szCs w:val="22"/>
          </w:rPr>
          <w:delText>according to</w:delText>
        </w:r>
      </w:del>
      <w:ins w:id="2323" w:author="David Bartel" w:date="2018-03-25T12:07:00Z">
        <w:r w:rsidR="00362C25" w:rsidRPr="00742EFD">
          <w:rPr>
            <w:rFonts w:ascii="Arial" w:hAnsi="Arial" w:cs="Arial"/>
            <w:color w:val="000000" w:themeColor="text1"/>
            <w:sz w:val="22"/>
            <w:szCs w:val="22"/>
          </w:rPr>
          <w:t>based on</w:t>
        </w:r>
      </w:ins>
      <w:r w:rsidRPr="00742EFD">
        <w:rPr>
          <w:rFonts w:ascii="Arial" w:hAnsi="Arial" w:cs="Arial"/>
          <w:color w:val="000000" w:themeColor="text1"/>
          <w:sz w:val="22"/>
          <w:szCs w:val="22"/>
        </w:rPr>
        <w:t xml:space="preserve"> the dinucleotide sequence</w:t>
      </w:r>
      <w:ins w:id="2324" w:author="David Bartel" w:date="2018-03-25T12:05:00Z">
        <w:r w:rsidR="008E4ABC"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immediately flanking </w:t>
      </w:r>
      <w:del w:id="2325" w:author="David Bartel" w:date="2018-03-25T12:05:00Z">
        <w:r w:rsidRPr="00742EFD" w:rsidDel="008E4ABC">
          <w:rPr>
            <w:rFonts w:ascii="Arial" w:hAnsi="Arial" w:cs="Arial"/>
            <w:color w:val="000000" w:themeColor="text1"/>
            <w:sz w:val="22"/>
            <w:szCs w:val="22"/>
          </w:rPr>
          <w:delText xml:space="preserve">either </w:delText>
        </w:r>
      </w:del>
      <w:ins w:id="2326" w:author="David Bartel" w:date="2018-03-25T12:05:00Z">
        <w:r w:rsidR="008E4ABC" w:rsidRPr="00742EFD">
          <w:rPr>
            <w:rFonts w:ascii="Arial" w:hAnsi="Arial" w:cs="Arial"/>
            <w:color w:val="000000" w:themeColor="text1"/>
            <w:sz w:val="22"/>
            <w:szCs w:val="22"/>
          </w:rPr>
          <w:t xml:space="preserve">each </w:t>
        </w:r>
      </w:ins>
      <w:r w:rsidRPr="00742EFD">
        <w:rPr>
          <w:rFonts w:ascii="Arial" w:hAnsi="Arial" w:cs="Arial"/>
          <w:color w:val="000000" w:themeColor="text1"/>
          <w:sz w:val="22"/>
          <w:szCs w:val="22"/>
        </w:rPr>
        <w:t xml:space="preserve">side of the </w:t>
      </w:r>
      <w:del w:id="2327" w:author="David Bartel" w:date="2018-03-25T12:06:00Z">
        <w:r w:rsidRPr="00742EFD" w:rsidDel="008E4ABC">
          <w:rPr>
            <w:rFonts w:ascii="Arial" w:hAnsi="Arial" w:cs="Arial"/>
            <w:color w:val="000000" w:themeColor="text1"/>
            <w:sz w:val="22"/>
            <w:szCs w:val="22"/>
          </w:rPr>
          <w:delText xml:space="preserve">site </w:delText>
        </w:r>
      </w:del>
      <w:ins w:id="2328" w:author="David Bartel" w:date="2018-03-25T12:06:00Z">
        <w:r w:rsidR="008E4ABC" w:rsidRPr="00742EFD">
          <w:rPr>
            <w:rFonts w:ascii="Arial" w:hAnsi="Arial" w:cs="Arial"/>
            <w:color w:val="000000" w:themeColor="text1"/>
            <w:sz w:val="22"/>
            <w:szCs w:val="22"/>
          </w:rPr>
          <w:t xml:space="preserve">8mer </w:t>
        </w:r>
      </w:ins>
      <w:r w:rsidRPr="00742EFD">
        <w:rPr>
          <w:rFonts w:ascii="Arial" w:hAnsi="Arial" w:cs="Arial"/>
          <w:color w:val="000000" w:themeColor="text1"/>
          <w:sz w:val="22"/>
          <w:szCs w:val="22"/>
        </w:rPr>
        <w:t xml:space="preserve">(e.g., AA–8mer–AA, AA–8mer–AC, …, UU-8mer-UU), and </w:t>
      </w:r>
      <w:del w:id="2329" w:author="David Bartel" w:date="2018-03-25T12:07:00Z">
        <w:r w:rsidRPr="00742EFD" w:rsidDel="00362C25">
          <w:rPr>
            <w:rFonts w:ascii="Arial" w:hAnsi="Arial" w:cs="Arial"/>
            <w:color w:val="000000" w:themeColor="text1"/>
            <w:sz w:val="22"/>
            <w:szCs w:val="22"/>
          </w:rPr>
          <w:delText xml:space="preserve">calculated </w:delText>
        </w:r>
        <w:r w:rsidRPr="00742EFD" w:rsidDel="00362C25">
          <w:rPr>
            <w:rFonts w:ascii="Arial" w:hAnsi="Arial" w:cs="Arial"/>
            <w:i/>
            <w:color w:val="000000" w:themeColor="text1"/>
            <w:sz w:val="22"/>
            <w:szCs w:val="22"/>
          </w:rPr>
          <w:delText>K</w:delText>
        </w:r>
        <w:r w:rsidRPr="00742EFD" w:rsidDel="00362C25">
          <w:rPr>
            <w:rFonts w:ascii="Arial" w:hAnsi="Arial" w:cs="Arial"/>
            <w:color w:val="000000" w:themeColor="text1"/>
            <w:sz w:val="22"/>
            <w:szCs w:val="22"/>
            <w:vertAlign w:val="subscript"/>
          </w:rPr>
          <w:delText>D</w:delText>
        </w:r>
        <w:r w:rsidRPr="00742EFD" w:rsidDel="00362C25">
          <w:rPr>
            <w:rFonts w:ascii="Arial" w:hAnsi="Arial" w:cs="Arial"/>
            <w:color w:val="000000" w:themeColor="text1"/>
            <w:sz w:val="22"/>
            <w:szCs w:val="22"/>
          </w:rPr>
          <w:delText xml:space="preserve"> values for each by </w:delText>
        </w:r>
      </w:del>
      <w:del w:id="2330" w:author="David Bartel" w:date="2018-03-27T21:56:00Z">
        <w:r w:rsidRPr="00742EFD" w:rsidDel="00DE66E5">
          <w:rPr>
            <w:rFonts w:ascii="Arial" w:hAnsi="Arial" w:cs="Arial"/>
            <w:color w:val="000000" w:themeColor="text1"/>
            <w:sz w:val="22"/>
            <w:szCs w:val="22"/>
          </w:rPr>
          <w:delText>repeat</w:delText>
        </w:r>
      </w:del>
      <w:del w:id="2331" w:author="David Bartel" w:date="2018-03-25T12:07:00Z">
        <w:r w:rsidRPr="00742EFD" w:rsidDel="00362C25">
          <w:rPr>
            <w:rFonts w:ascii="Arial" w:hAnsi="Arial" w:cs="Arial"/>
            <w:color w:val="000000" w:themeColor="text1"/>
            <w:sz w:val="22"/>
            <w:szCs w:val="22"/>
          </w:rPr>
          <w:delText>ing</w:delText>
        </w:r>
      </w:del>
      <w:del w:id="2332" w:author="David Bartel" w:date="2018-03-27T21:56:00Z">
        <w:r w:rsidRPr="00742EFD" w:rsidDel="00DE66E5">
          <w:rPr>
            <w:rFonts w:ascii="Arial" w:hAnsi="Arial" w:cs="Arial"/>
            <w:color w:val="000000" w:themeColor="text1"/>
            <w:sz w:val="22"/>
            <w:szCs w:val="22"/>
          </w:rPr>
          <w:delText xml:space="preserve"> the modeling described earlier </w:delText>
        </w:r>
      </w:del>
      <w:ins w:id="2333" w:author="David Bartel" w:date="2018-03-25T12:08:00Z">
        <w:r w:rsidR="00362C25" w:rsidRPr="00742EFD">
          <w:rPr>
            <w:rFonts w:ascii="Arial" w:hAnsi="Arial" w:cs="Arial"/>
            <w:color w:val="000000" w:themeColor="text1"/>
            <w:sz w:val="22"/>
            <w:szCs w:val="22"/>
          </w:rPr>
          <w:t>determine</w:t>
        </w:r>
      </w:ins>
      <w:ins w:id="2334" w:author="David Bartel" w:date="2018-03-27T21:56:00Z">
        <w:r w:rsidR="00DE66E5" w:rsidRPr="00742EFD">
          <w:rPr>
            <w:rFonts w:ascii="Arial" w:hAnsi="Arial" w:cs="Arial"/>
            <w:color w:val="000000" w:themeColor="text1"/>
            <w:sz w:val="22"/>
            <w:szCs w:val="22"/>
          </w:rPr>
          <w:t>d</w:t>
        </w:r>
      </w:ins>
      <w:ins w:id="2335" w:author="David Bartel" w:date="2018-03-25T12:07:00Z">
        <w:r w:rsidR="00362C25" w:rsidRPr="00742EFD">
          <w:rPr>
            <w:rFonts w:ascii="Arial" w:hAnsi="Arial" w:cs="Arial"/>
            <w:color w:val="000000" w:themeColor="text1"/>
            <w:sz w:val="22"/>
            <w:szCs w:val="22"/>
          </w:rPr>
          <w:t xml:space="preserve"> </w:t>
        </w:r>
        <w:r w:rsidR="00362C25" w:rsidRPr="00742EFD">
          <w:rPr>
            <w:rFonts w:ascii="Arial" w:hAnsi="Arial" w:cs="Arial"/>
            <w:i/>
            <w:color w:val="000000" w:themeColor="text1"/>
            <w:sz w:val="22"/>
            <w:szCs w:val="22"/>
          </w:rPr>
          <w:t>K</w:t>
        </w:r>
        <w:r w:rsidR="00362C25" w:rsidRPr="00742EFD">
          <w:rPr>
            <w:rFonts w:ascii="Arial" w:hAnsi="Arial" w:cs="Arial"/>
            <w:color w:val="000000" w:themeColor="text1"/>
            <w:sz w:val="22"/>
            <w:szCs w:val="22"/>
            <w:vertAlign w:val="subscript"/>
          </w:rPr>
          <w:t>D</w:t>
        </w:r>
        <w:r w:rsidR="00362C25" w:rsidRPr="00742EFD">
          <w:rPr>
            <w:rFonts w:ascii="Arial" w:hAnsi="Arial" w:cs="Arial"/>
            <w:color w:val="000000" w:themeColor="text1"/>
            <w:sz w:val="22"/>
            <w:szCs w:val="22"/>
          </w:rPr>
          <w:t xml:space="preserve"> values for each </w:t>
        </w:r>
      </w:ins>
      <w:ins w:id="2336" w:author="David Bartel" w:date="2018-03-25T12:08:00Z">
        <w:r w:rsidR="00362C25" w:rsidRPr="00742EFD">
          <w:rPr>
            <w:rFonts w:ascii="Arial" w:hAnsi="Arial" w:cs="Arial"/>
            <w:color w:val="000000" w:themeColor="text1"/>
            <w:sz w:val="22"/>
            <w:szCs w:val="22"/>
          </w:rPr>
          <w:t>of</w:t>
        </w:r>
      </w:ins>
      <w:del w:id="2337" w:author="David Bartel" w:date="2018-03-25T12:08:00Z">
        <w:r w:rsidRPr="00742EFD" w:rsidDel="00362C25">
          <w:rPr>
            <w:rFonts w:ascii="Arial" w:hAnsi="Arial" w:cs="Arial"/>
            <w:color w:val="000000" w:themeColor="text1"/>
            <w:sz w:val="22"/>
            <w:szCs w:val="22"/>
          </w:rPr>
          <w:delText>with an updated site list in which the single “8mer” category was replaced with</w:delText>
        </w:r>
      </w:del>
      <w:r w:rsidRPr="00742EFD">
        <w:rPr>
          <w:rFonts w:ascii="Arial" w:hAnsi="Arial" w:cs="Arial"/>
          <w:color w:val="000000" w:themeColor="text1"/>
          <w:sz w:val="22"/>
          <w:szCs w:val="22"/>
        </w:rPr>
        <w:t xml:space="preserve"> the 256 </w:t>
      </w:r>
      <w:del w:id="2338" w:author="David Bartel" w:date="2018-03-25T12:08:00Z">
        <w:r w:rsidRPr="00742EFD" w:rsidDel="00362C25">
          <w:rPr>
            <w:rFonts w:ascii="Arial" w:hAnsi="Arial" w:cs="Arial"/>
            <w:color w:val="000000" w:themeColor="text1"/>
            <w:sz w:val="22"/>
            <w:szCs w:val="22"/>
          </w:rPr>
          <w:delText>8mer site-context</w:delText>
        </w:r>
      </w:del>
      <w:ins w:id="2339" w:author="David Bartel" w:date="2018-03-25T12:08:00Z">
        <w:r w:rsidR="00362C25" w:rsidRPr="00742EFD">
          <w:rPr>
            <w:rFonts w:ascii="Arial" w:hAnsi="Arial" w:cs="Arial"/>
            <w:color w:val="000000" w:themeColor="text1"/>
            <w:sz w:val="22"/>
            <w:szCs w:val="22"/>
          </w:rPr>
          <w:t>sites</w:t>
        </w:r>
      </w:ins>
      <w:r w:rsidRPr="00742EFD">
        <w:rPr>
          <w:rFonts w:ascii="Arial" w:hAnsi="Arial" w:cs="Arial"/>
          <w:color w:val="000000" w:themeColor="text1"/>
          <w:sz w:val="22"/>
          <w:szCs w:val="22"/>
        </w:rPr>
        <w:t xml:space="preserve"> (Fig</w:t>
      </w:r>
      <w:ins w:id="2340" w:author="David Bartel" w:date="2018-03-25T12:29:00Z">
        <w:r w:rsidR="00C10FE9" w:rsidRPr="00742EFD">
          <w:rPr>
            <w:rFonts w:ascii="Arial" w:hAnsi="Arial" w:cs="Arial"/>
            <w:color w:val="000000" w:themeColor="text1"/>
            <w:sz w:val="22"/>
            <w:szCs w:val="22"/>
          </w:rPr>
          <w:t>.</w:t>
        </w:r>
      </w:ins>
      <w:del w:id="2341"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342" w:author="David Bartel" w:date="2018-03-25T11:59:00Z">
        <w:r w:rsidR="002745E0" w:rsidRPr="00742EFD">
          <w:rPr>
            <w:rFonts w:ascii="Arial" w:hAnsi="Arial" w:cs="Arial"/>
            <w:color w:val="000000" w:themeColor="text1"/>
            <w:sz w:val="22"/>
            <w:szCs w:val="22"/>
          </w:rPr>
          <w:t>4</w:t>
        </w:r>
      </w:ins>
      <w:del w:id="2343" w:author="David Bartel" w:date="2018-03-25T11:59:00Z">
        <w:r w:rsidRPr="00742EFD" w:rsidDel="002745E0">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 This analysis </w:t>
      </w:r>
      <w:del w:id="2344" w:author="David Bartel" w:date="2018-03-25T12:00:00Z">
        <w:r w:rsidRPr="00742EFD" w:rsidDel="002745E0">
          <w:rPr>
            <w:rFonts w:ascii="Arial" w:hAnsi="Arial" w:cs="Arial"/>
            <w:color w:val="000000" w:themeColor="text1"/>
            <w:sz w:val="22"/>
            <w:szCs w:val="22"/>
          </w:rPr>
          <w:delText xml:space="preserve">reported </w:delText>
        </w:r>
      </w:del>
      <w:ins w:id="2345" w:author="David Bartel" w:date="2018-03-25T12:00:00Z">
        <w:r w:rsidR="002745E0" w:rsidRPr="00742EFD">
          <w:rPr>
            <w:rFonts w:ascii="Arial" w:hAnsi="Arial" w:cs="Arial"/>
            <w:color w:val="000000" w:themeColor="text1"/>
            <w:sz w:val="22"/>
            <w:szCs w:val="22"/>
          </w:rPr>
          <w:t xml:space="preserve">revealed </w:t>
        </w:r>
      </w:ins>
      <w:r w:rsidRPr="00742EFD">
        <w:rPr>
          <w:rFonts w:ascii="Arial" w:hAnsi="Arial" w:cs="Arial"/>
          <w:color w:val="000000" w:themeColor="text1"/>
          <w:sz w:val="22"/>
          <w:szCs w:val="22"/>
        </w:rPr>
        <w:t>a 100</w:t>
      </w:r>
      <w:del w:id="2346" w:author="David Bartel" w:date="2018-03-25T12:00:00Z">
        <w:r w:rsidRPr="00742EFD" w:rsidDel="002745E0">
          <w:rPr>
            <w:rFonts w:ascii="Arial" w:hAnsi="Arial" w:cs="Arial"/>
            <w:color w:val="000000" w:themeColor="text1"/>
            <w:sz w:val="22"/>
            <w:szCs w:val="22"/>
          </w:rPr>
          <w:delText>–</w:delText>
        </w:r>
      </w:del>
      <w:ins w:id="2347" w:author="David Bartel" w:date="2018-03-25T12:00:00Z">
        <w:r w:rsidR="002745E0"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fold range in </w:t>
      </w:r>
      <w:del w:id="2348" w:author="David Bartel" w:date="2018-03-25T12:10:00Z">
        <w:r w:rsidRPr="00742EFD" w:rsidDel="00362C25">
          <w:rPr>
            <w:rFonts w:ascii="Arial" w:hAnsi="Arial" w:cs="Arial"/>
            <w:color w:val="000000" w:themeColor="text1"/>
            <w:sz w:val="22"/>
            <w:szCs w:val="22"/>
          </w:rPr>
          <w:delText xml:space="preserve">8mer </w:delText>
        </w:r>
      </w:del>
      <w:r w:rsidRPr="00742EFD">
        <w:rPr>
          <w:rFonts w:ascii="Arial" w:hAnsi="Arial" w:cs="Arial"/>
          <w:i/>
          <w:color w:val="000000" w:themeColor="text1"/>
          <w:sz w:val="22"/>
          <w:szCs w:val="22"/>
        </w:rPr>
        <w:t>K</w:t>
      </w:r>
      <w:r w:rsidRPr="00742EFD">
        <w:rPr>
          <w:rFonts w:ascii="Arial" w:hAnsi="Arial" w:cs="Arial"/>
          <w:color w:val="000000" w:themeColor="text1"/>
          <w:sz w:val="22"/>
          <w:szCs w:val="22"/>
          <w:vertAlign w:val="subscript"/>
        </w:rPr>
        <w:t>D</w:t>
      </w:r>
      <w:r w:rsidRPr="00742EFD">
        <w:rPr>
          <w:rFonts w:ascii="Arial" w:hAnsi="Arial" w:cs="Arial"/>
          <w:color w:val="000000" w:themeColor="text1"/>
          <w:sz w:val="22"/>
          <w:szCs w:val="22"/>
        </w:rPr>
        <w:t xml:space="preserve"> </w:t>
      </w:r>
      <w:ins w:id="2349" w:author="David Bartel" w:date="2018-03-25T12:10:00Z">
        <w:r w:rsidR="00362C25" w:rsidRPr="00742EFD">
          <w:rPr>
            <w:rFonts w:ascii="Arial" w:hAnsi="Arial" w:cs="Arial"/>
            <w:color w:val="000000" w:themeColor="text1"/>
            <w:sz w:val="22"/>
            <w:szCs w:val="22"/>
          </w:rPr>
          <w:t xml:space="preserve">values, </w:t>
        </w:r>
        <w:r w:rsidR="00881A37" w:rsidRPr="00742EFD">
          <w:rPr>
            <w:rFonts w:ascii="Arial" w:hAnsi="Arial" w:cs="Arial"/>
            <w:color w:val="000000" w:themeColor="text1"/>
            <w:sz w:val="22"/>
            <w:szCs w:val="22"/>
          </w:rPr>
          <w:t>depend</w:t>
        </w:r>
      </w:ins>
      <w:ins w:id="2350" w:author="David Bartel" w:date="2018-03-25T12:11:00Z">
        <w:r w:rsidR="00881A37" w:rsidRPr="00742EFD">
          <w:rPr>
            <w:rFonts w:ascii="Arial" w:hAnsi="Arial" w:cs="Arial"/>
            <w:color w:val="000000" w:themeColor="text1"/>
            <w:sz w:val="22"/>
            <w:szCs w:val="22"/>
          </w:rPr>
          <w:t>ing</w:t>
        </w:r>
      </w:ins>
      <w:ins w:id="2351" w:author="David Bartel" w:date="2018-03-25T12:10:00Z">
        <w:r w:rsidR="00362C25" w:rsidRPr="00742EFD">
          <w:rPr>
            <w:rFonts w:ascii="Arial" w:hAnsi="Arial" w:cs="Arial"/>
            <w:color w:val="000000" w:themeColor="text1"/>
            <w:sz w:val="22"/>
            <w:szCs w:val="22"/>
          </w:rPr>
          <w:t xml:space="preserve"> on the </w:t>
        </w:r>
      </w:ins>
      <w:ins w:id="2352" w:author="David Bartel" w:date="2018-03-25T12:11:00Z">
        <w:r w:rsidR="00881A37" w:rsidRPr="00742EFD">
          <w:rPr>
            <w:rFonts w:ascii="Arial" w:hAnsi="Arial" w:cs="Arial"/>
            <w:color w:val="000000" w:themeColor="text1"/>
            <w:sz w:val="22"/>
            <w:szCs w:val="22"/>
          </w:rPr>
          <w:t xml:space="preserve">identities of the </w:t>
        </w:r>
      </w:ins>
      <w:ins w:id="2353" w:author="David Bartel" w:date="2018-03-25T12:12:00Z">
        <w:r w:rsidR="00881A37" w:rsidRPr="00742EFD">
          <w:rPr>
            <w:rFonts w:ascii="Arial" w:hAnsi="Arial" w:cs="Arial"/>
            <w:color w:val="000000" w:themeColor="text1"/>
            <w:sz w:val="22"/>
            <w:szCs w:val="22"/>
          </w:rPr>
          <w:t xml:space="preserve">flanking dinucleotides of the 8mer </w:t>
        </w:r>
      </w:ins>
      <w:r w:rsidRPr="00742EFD">
        <w:rPr>
          <w:rFonts w:ascii="Arial" w:hAnsi="Arial" w:cs="Arial"/>
          <w:color w:val="000000" w:themeColor="text1"/>
          <w:sz w:val="22"/>
          <w:szCs w:val="22"/>
        </w:rPr>
        <w:t xml:space="preserve">(0.44 and 48.3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for AT–8mer–TA and GG–8mer–GG, respectively), with binding affinity </w:t>
      </w:r>
      <w:del w:id="2354" w:author="David Bartel" w:date="2018-03-25T12:13:00Z">
        <w:r w:rsidRPr="00742EFD" w:rsidDel="00881A37">
          <w:rPr>
            <w:rFonts w:ascii="Arial" w:hAnsi="Arial" w:cs="Arial"/>
            <w:color w:val="000000" w:themeColor="text1"/>
            <w:sz w:val="22"/>
            <w:szCs w:val="22"/>
          </w:rPr>
          <w:delText>across the flanking sequences</w:delText>
        </w:r>
      </w:del>
      <w:ins w:id="2355" w:author="David Bartel" w:date="2018-03-25T12:13:00Z">
        <w:r w:rsidR="00881A37" w:rsidRPr="00742EFD">
          <w:rPr>
            <w:rFonts w:ascii="Arial" w:hAnsi="Arial" w:cs="Arial"/>
            <w:color w:val="000000" w:themeColor="text1"/>
            <w:sz w:val="22"/>
            <w:szCs w:val="22"/>
          </w:rPr>
          <w:t>strongly</w:t>
        </w:r>
      </w:ins>
      <w:r w:rsidRPr="00742EFD">
        <w:rPr>
          <w:rFonts w:ascii="Arial" w:hAnsi="Arial" w:cs="Arial"/>
          <w:color w:val="000000" w:themeColor="text1"/>
          <w:sz w:val="22"/>
          <w:szCs w:val="22"/>
        </w:rPr>
        <w:t xml:space="preserve"> tracking </w:t>
      </w:r>
      <w:ins w:id="2356" w:author="David Bartel" w:date="2018-03-25T12:14:00Z">
        <w:r w:rsidR="00881A37" w:rsidRPr="00742EFD">
          <w:rPr>
            <w:rFonts w:ascii="Arial" w:hAnsi="Arial" w:cs="Arial"/>
            <w:color w:val="000000" w:themeColor="text1"/>
            <w:sz w:val="22"/>
            <w:szCs w:val="22"/>
          </w:rPr>
          <w:t xml:space="preserve">the </w:t>
        </w:r>
      </w:ins>
      <w:r w:rsidRPr="00742EFD">
        <w:rPr>
          <w:rFonts w:ascii="Arial" w:hAnsi="Arial" w:cs="Arial"/>
          <w:color w:val="000000" w:themeColor="text1"/>
          <w:sz w:val="22"/>
          <w:szCs w:val="22"/>
        </w:rPr>
        <w:t xml:space="preserve">AU </w:t>
      </w:r>
      <w:del w:id="2357" w:author="David Bartel" w:date="2018-03-25T12:14:00Z">
        <w:r w:rsidRPr="00742EFD" w:rsidDel="00881A37">
          <w:rPr>
            <w:rFonts w:ascii="Arial" w:hAnsi="Arial" w:cs="Arial"/>
            <w:color w:val="000000" w:themeColor="text1"/>
            <w:sz w:val="22"/>
            <w:szCs w:val="22"/>
          </w:rPr>
          <w:delText xml:space="preserve">primary nucleotide sequence </w:delText>
        </w:r>
      </w:del>
      <w:r w:rsidRPr="00742EFD">
        <w:rPr>
          <w:rFonts w:ascii="Arial" w:hAnsi="Arial" w:cs="Arial"/>
          <w:color w:val="000000" w:themeColor="text1"/>
          <w:sz w:val="22"/>
          <w:szCs w:val="22"/>
        </w:rPr>
        <w:t>content</w:t>
      </w:r>
      <w:ins w:id="2358" w:author="David Bartel" w:date="2018-03-25T12:14:00Z">
        <w:r w:rsidR="00881A37" w:rsidRPr="00742EFD">
          <w:rPr>
            <w:rFonts w:ascii="Arial" w:hAnsi="Arial" w:cs="Arial"/>
            <w:color w:val="000000" w:themeColor="text1"/>
            <w:sz w:val="22"/>
            <w:szCs w:val="22"/>
          </w:rPr>
          <w:t xml:space="preserve"> of the flanking dinucleotides</w:t>
        </w:r>
      </w:ins>
      <w:r w:rsidRPr="00742EFD">
        <w:rPr>
          <w:rFonts w:ascii="Arial" w:hAnsi="Arial" w:cs="Arial"/>
          <w:color w:val="000000" w:themeColor="text1"/>
          <w:sz w:val="22"/>
          <w:szCs w:val="22"/>
        </w:rPr>
        <w:t xml:space="preserve">. </w:t>
      </w:r>
      <w:ins w:id="2359" w:author="David Bartel" w:date="2018-03-27T21:59:00Z">
        <w:r w:rsidR="001905E7" w:rsidRPr="00742EFD">
          <w:rPr>
            <w:rFonts w:ascii="Arial" w:hAnsi="Arial" w:cs="Arial"/>
            <w:color w:val="000000" w:themeColor="text1"/>
            <w:sz w:val="22"/>
            <w:szCs w:val="22"/>
          </w:rPr>
          <w:t xml:space="preserve"> </w:t>
        </w:r>
      </w:ins>
      <w:r w:rsidRPr="00742EFD">
        <w:rPr>
          <w:rFonts w:ascii="Arial" w:hAnsi="Arial" w:cs="Arial"/>
          <w:color w:val="000000" w:themeColor="text1"/>
          <w:sz w:val="22"/>
          <w:szCs w:val="22"/>
        </w:rPr>
        <w:t>Exten</w:t>
      </w:r>
      <w:ins w:id="2360" w:author="David Bartel" w:date="2018-03-25T12:14:00Z">
        <w:r w:rsidR="00881A37" w:rsidRPr="00742EFD">
          <w:rPr>
            <w:rFonts w:ascii="Arial" w:hAnsi="Arial" w:cs="Arial"/>
            <w:color w:val="000000" w:themeColor="text1"/>
            <w:sz w:val="22"/>
            <w:szCs w:val="22"/>
          </w:rPr>
          <w:t>d</w:t>
        </w:r>
      </w:ins>
      <w:del w:id="2361" w:author="David Bartel" w:date="2018-03-25T12:14:00Z">
        <w:r w:rsidRPr="00742EFD" w:rsidDel="00881A37">
          <w:rPr>
            <w:rFonts w:ascii="Arial" w:hAnsi="Arial" w:cs="Arial"/>
            <w:color w:val="000000" w:themeColor="text1"/>
            <w:sz w:val="22"/>
            <w:szCs w:val="22"/>
          </w:rPr>
          <w:delText>s</w:delText>
        </w:r>
      </w:del>
      <w:r w:rsidRPr="00742EFD">
        <w:rPr>
          <w:rFonts w:ascii="Arial" w:hAnsi="Arial" w:cs="Arial"/>
          <w:color w:val="000000" w:themeColor="text1"/>
          <w:sz w:val="22"/>
          <w:szCs w:val="22"/>
        </w:rPr>
        <w:t>i</w:t>
      </w:r>
      <w:ins w:id="2362" w:author="David Bartel" w:date="2018-03-25T12:14:00Z">
        <w:r w:rsidR="00881A37" w:rsidRPr="00742EFD">
          <w:rPr>
            <w:rFonts w:ascii="Arial" w:hAnsi="Arial" w:cs="Arial"/>
            <w:color w:val="000000" w:themeColor="text1"/>
            <w:sz w:val="22"/>
            <w:szCs w:val="22"/>
          </w:rPr>
          <w:t>ng</w:t>
        </w:r>
      </w:ins>
      <w:del w:id="2363" w:author="David Bartel" w:date="2018-03-25T12:14:00Z">
        <w:r w:rsidRPr="00742EFD" w:rsidDel="00881A37">
          <w:rPr>
            <w:rFonts w:ascii="Arial" w:hAnsi="Arial" w:cs="Arial"/>
            <w:color w:val="000000" w:themeColor="text1"/>
            <w:sz w:val="22"/>
            <w:szCs w:val="22"/>
          </w:rPr>
          <w:delText>on of</w:delText>
        </w:r>
      </w:del>
      <w:r w:rsidRPr="00742EFD">
        <w:rPr>
          <w:rFonts w:ascii="Arial" w:hAnsi="Arial" w:cs="Arial"/>
          <w:color w:val="000000" w:themeColor="text1"/>
          <w:sz w:val="22"/>
          <w:szCs w:val="22"/>
        </w:rPr>
        <w:t xml:space="preserve"> this analysis across all miR-1 site types (Fig</w:t>
      </w:r>
      <w:ins w:id="2364" w:author="David Bartel" w:date="2018-03-25T12:25:00Z">
        <w:r w:rsidR="00B92ED7" w:rsidRPr="00742EFD">
          <w:rPr>
            <w:rFonts w:ascii="Arial" w:hAnsi="Arial" w:cs="Arial"/>
            <w:color w:val="000000" w:themeColor="text1"/>
            <w:sz w:val="22"/>
            <w:szCs w:val="22"/>
          </w:rPr>
          <w:t>.</w:t>
        </w:r>
      </w:ins>
      <w:del w:id="2365" w:author="David Bartel" w:date="2018-03-25T12:25:00Z">
        <w:r w:rsidRPr="00742EFD" w:rsidDel="00B92ED7">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366" w:author="David Bartel" w:date="2018-03-25T12:29:00Z">
        <w:r w:rsidR="00C10FE9" w:rsidRPr="00742EFD">
          <w:rPr>
            <w:rFonts w:ascii="Arial" w:hAnsi="Arial" w:cs="Arial"/>
            <w:color w:val="000000" w:themeColor="text1"/>
            <w:sz w:val="22"/>
            <w:szCs w:val="22"/>
          </w:rPr>
          <w:t>4</w:t>
        </w:r>
      </w:ins>
      <w:del w:id="2367" w:author="David Bartel" w:date="2018-03-25T12:29:00Z">
        <w:r w:rsidRPr="00742EFD" w:rsidDel="00C10FE9">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B), </w:t>
      </w:r>
      <w:del w:id="2368" w:author="David Bartel" w:date="2018-03-25T12:17:00Z">
        <w:r w:rsidRPr="00742EFD" w:rsidDel="004B33AA">
          <w:rPr>
            <w:rFonts w:ascii="Arial" w:hAnsi="Arial" w:cs="Arial"/>
            <w:color w:val="000000" w:themeColor="text1"/>
            <w:sz w:val="22"/>
            <w:szCs w:val="22"/>
          </w:rPr>
          <w:delText xml:space="preserve">and </w:delText>
        </w:r>
      </w:del>
      <w:ins w:id="2369" w:author="David Bartel" w:date="2018-03-25T12:17:00Z">
        <w:r w:rsidR="004B33AA" w:rsidRPr="00742EFD">
          <w:rPr>
            <w:rFonts w:ascii="Arial" w:hAnsi="Arial" w:cs="Arial"/>
            <w:color w:val="000000" w:themeColor="text1"/>
            <w:sz w:val="22"/>
            <w:szCs w:val="22"/>
          </w:rPr>
          <w:t xml:space="preserve">as well as </w:t>
        </w:r>
      </w:ins>
      <w:del w:id="2370" w:author="David Bartel" w:date="2018-03-25T12:15:00Z">
        <w:r w:rsidRPr="00742EFD" w:rsidDel="00881A37">
          <w:rPr>
            <w:rFonts w:ascii="Arial" w:hAnsi="Arial" w:cs="Arial"/>
            <w:color w:val="000000" w:themeColor="text1"/>
            <w:sz w:val="22"/>
            <w:szCs w:val="22"/>
          </w:rPr>
          <w:delText xml:space="preserve">additionally </w:delText>
        </w:r>
      </w:del>
      <w:r w:rsidRPr="00742EFD">
        <w:rPr>
          <w:rFonts w:ascii="Arial" w:hAnsi="Arial" w:cs="Arial"/>
          <w:color w:val="000000" w:themeColor="text1"/>
          <w:sz w:val="22"/>
          <w:szCs w:val="22"/>
        </w:rPr>
        <w:t xml:space="preserve">to </w:t>
      </w:r>
      <w:del w:id="2371" w:author="David Bartel" w:date="2018-03-25T12:15:00Z">
        <w:r w:rsidRPr="00742EFD" w:rsidDel="00881A37">
          <w:rPr>
            <w:rFonts w:ascii="Arial" w:hAnsi="Arial" w:cs="Arial"/>
            <w:color w:val="000000" w:themeColor="text1"/>
            <w:sz w:val="22"/>
            <w:szCs w:val="22"/>
          </w:rPr>
          <w:delText>all site types for let-7a, miR-155, miR-124, and lsy-6</w:delText>
        </w:r>
      </w:del>
      <w:ins w:id="2372" w:author="David Bartel" w:date="2018-03-25T12:15:00Z">
        <w:r w:rsidR="00881A37" w:rsidRPr="00742EFD">
          <w:rPr>
            <w:rFonts w:ascii="Arial" w:hAnsi="Arial" w:cs="Arial"/>
            <w:color w:val="000000" w:themeColor="text1"/>
            <w:sz w:val="22"/>
            <w:szCs w:val="22"/>
          </w:rPr>
          <w:t>sites to the other miRNAs</w:t>
        </w:r>
      </w:ins>
      <w:r w:rsidRPr="00742EFD">
        <w:rPr>
          <w:rFonts w:ascii="Arial" w:hAnsi="Arial" w:cs="Arial"/>
          <w:color w:val="000000" w:themeColor="text1"/>
          <w:sz w:val="22"/>
          <w:szCs w:val="22"/>
        </w:rPr>
        <w:t xml:space="preserve"> (</w:t>
      </w:r>
      <w:ins w:id="2373" w:author="David Bartel" w:date="2018-03-25T12:29:00Z">
        <w:r w:rsidR="00C10FE9" w:rsidRPr="00742EFD">
          <w:rPr>
            <w:rFonts w:ascii="Arial" w:hAnsi="Arial" w:cs="Arial"/>
            <w:color w:val="000000" w:themeColor="text1"/>
            <w:sz w:val="22"/>
            <w:szCs w:val="22"/>
          </w:rPr>
          <w:t>f</w:t>
        </w:r>
      </w:ins>
      <w:del w:id="2374" w:author="David Bartel" w:date="2018-03-25T12:29:00Z">
        <w:r w:rsidRPr="00742EFD" w:rsidDel="00C10FE9">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375" w:author="David Bartel" w:date="2018-03-25T12:29:00Z">
        <w:r w:rsidR="00C10FE9" w:rsidRPr="00742EFD">
          <w:rPr>
            <w:rFonts w:ascii="Arial" w:hAnsi="Arial" w:cs="Arial"/>
            <w:color w:val="000000" w:themeColor="text1"/>
            <w:sz w:val="22"/>
            <w:szCs w:val="22"/>
          </w:rPr>
          <w:t>.</w:t>
        </w:r>
      </w:ins>
      <w:del w:id="2376"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S</w:t>
      </w:r>
      <w:ins w:id="2377" w:author="David Bartel" w:date="2018-03-27T21:57:00Z">
        <w:r w:rsidR="00DE66E5" w:rsidRPr="00742EFD">
          <w:rPr>
            <w:rFonts w:ascii="Arial" w:hAnsi="Arial" w:cs="Arial"/>
            <w:color w:val="000000" w:themeColor="text1"/>
            <w:sz w:val="22"/>
            <w:szCs w:val="22"/>
          </w:rPr>
          <w:t>4</w:t>
        </w:r>
      </w:ins>
      <w:del w:id="2378" w:author="David Bartel" w:date="2018-03-27T21:57:00Z">
        <w:r w:rsidRPr="00742EFD" w:rsidDel="00DE66E5">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A–E) yielded </w:t>
      </w:r>
      <w:del w:id="2379" w:author="David Bartel" w:date="2018-03-25T12:15:00Z">
        <w:r w:rsidRPr="00742EFD" w:rsidDel="00881A37">
          <w:rPr>
            <w:rFonts w:ascii="Arial" w:hAnsi="Arial" w:cs="Arial"/>
            <w:color w:val="000000" w:themeColor="text1"/>
            <w:sz w:val="22"/>
            <w:szCs w:val="22"/>
          </w:rPr>
          <w:delText xml:space="preserve">a </w:delText>
        </w:r>
      </w:del>
      <w:r w:rsidRPr="00742EFD">
        <w:rPr>
          <w:rFonts w:ascii="Arial" w:hAnsi="Arial" w:cs="Arial"/>
          <w:color w:val="000000" w:themeColor="text1"/>
          <w:sz w:val="22"/>
          <w:szCs w:val="22"/>
        </w:rPr>
        <w:t xml:space="preserve">similar </w:t>
      </w:r>
      <w:del w:id="2380" w:author="David Bartel" w:date="2018-03-25T12:17:00Z">
        <w:r w:rsidRPr="00742EFD" w:rsidDel="004B33AA">
          <w:rPr>
            <w:rFonts w:ascii="Arial" w:hAnsi="Arial" w:cs="Arial"/>
            <w:color w:val="000000" w:themeColor="text1"/>
            <w:sz w:val="22"/>
            <w:szCs w:val="22"/>
          </w:rPr>
          <w:delText>effect size and primary nucleotide trend</w:delText>
        </w:r>
      </w:del>
      <w:ins w:id="2381" w:author="David Bartel" w:date="2018-03-25T12:17:00Z">
        <w:r w:rsidR="004B33AA"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w:t>
      </w:r>
      <w:ins w:id="2382" w:author="David Bartel" w:date="2018-03-25T12:17:00Z">
        <w:r w:rsidR="004B33AA" w:rsidRPr="00742EFD">
          <w:rPr>
            <w:rFonts w:ascii="Arial" w:hAnsi="Arial" w:cs="Arial"/>
            <w:color w:val="000000" w:themeColor="text1"/>
            <w:sz w:val="22"/>
            <w:szCs w:val="22"/>
          </w:rPr>
          <w:t xml:space="preserve">Because the effect of </w:t>
        </w:r>
      </w:ins>
      <w:ins w:id="2383" w:author="David Bartel" w:date="2018-03-25T12:18:00Z">
        <w:r w:rsidR="001905E7" w:rsidRPr="00742EFD">
          <w:rPr>
            <w:rFonts w:ascii="Arial" w:hAnsi="Arial" w:cs="Arial"/>
            <w:color w:val="000000" w:themeColor="text1"/>
            <w:sz w:val="22"/>
            <w:szCs w:val="22"/>
          </w:rPr>
          <w:t>flanking-</w:t>
        </w:r>
        <w:r w:rsidR="004B33AA" w:rsidRPr="00742EFD">
          <w:rPr>
            <w:rFonts w:ascii="Arial" w:hAnsi="Arial" w:cs="Arial"/>
            <w:color w:val="000000" w:themeColor="text1"/>
            <w:sz w:val="22"/>
            <w:szCs w:val="22"/>
          </w:rPr>
          <w:t>dinucleotide context often exceeded t</w:t>
        </w:r>
      </w:ins>
      <w:ins w:id="2384" w:author="David Bartel" w:date="2018-03-25T12:19:00Z">
        <w:r w:rsidR="004B33AA" w:rsidRPr="00742EFD">
          <w:rPr>
            <w:rFonts w:ascii="Arial" w:hAnsi="Arial" w:cs="Arial"/>
            <w:color w:val="000000" w:themeColor="text1"/>
            <w:sz w:val="22"/>
            <w:szCs w:val="22"/>
          </w:rPr>
          <w:t xml:space="preserve">he </w:t>
        </w:r>
      </w:ins>
      <w:ins w:id="2385" w:author="David Bartel" w:date="2018-03-27T21:57:00Z">
        <w:r w:rsidR="001905E7" w:rsidRPr="00742EFD">
          <w:rPr>
            <w:rFonts w:ascii="Arial" w:hAnsi="Arial" w:cs="Arial"/>
            <w:color w:val="000000" w:themeColor="text1"/>
            <w:sz w:val="22"/>
            <w:szCs w:val="22"/>
          </w:rPr>
          <w:t xml:space="preserve">affinity </w:t>
        </w:r>
      </w:ins>
      <w:del w:id="2386" w:author="David Bartel" w:date="2018-03-25T12:20:00Z">
        <w:r w:rsidRPr="00742EFD" w:rsidDel="004B33AA">
          <w:rPr>
            <w:rFonts w:ascii="Arial" w:hAnsi="Arial" w:cs="Arial"/>
            <w:color w:val="000000" w:themeColor="text1"/>
            <w:sz w:val="22"/>
            <w:szCs w:val="22"/>
          </w:rPr>
          <w:delText xml:space="preserve">We find the magnitude of this difference striking, especially when considered in comparison to the </w:delText>
        </w:r>
      </w:del>
      <w:del w:id="2387" w:author="David Bartel" w:date="2018-03-25T12:22:00Z">
        <w:r w:rsidRPr="00742EFD" w:rsidDel="00B92ED7">
          <w:rPr>
            <w:rFonts w:ascii="Arial" w:hAnsi="Arial" w:cs="Arial"/>
            <w:color w:val="000000" w:themeColor="text1"/>
            <w:sz w:val="22"/>
            <w:szCs w:val="22"/>
          </w:rPr>
          <w:delText>binding</w:delText>
        </w:r>
      </w:del>
      <w:del w:id="2388" w:author="David Bartel" w:date="2018-03-25T12:20:00Z">
        <w:r w:rsidRPr="00742EFD" w:rsidDel="004B33AA">
          <w:rPr>
            <w:rFonts w:ascii="Arial" w:hAnsi="Arial" w:cs="Arial"/>
            <w:color w:val="000000" w:themeColor="text1"/>
            <w:sz w:val="22"/>
            <w:szCs w:val="22"/>
          </w:rPr>
          <w:delText xml:space="preserve"> </w:delText>
        </w:r>
      </w:del>
      <w:del w:id="2389" w:author="David Bartel" w:date="2018-03-25T12:22:00Z">
        <w:r w:rsidRPr="00742EFD" w:rsidDel="00B92ED7">
          <w:rPr>
            <w:rFonts w:ascii="Arial" w:hAnsi="Arial" w:cs="Arial"/>
            <w:color w:val="000000" w:themeColor="text1"/>
            <w:sz w:val="22"/>
            <w:szCs w:val="22"/>
          </w:rPr>
          <w:delText xml:space="preserve">affinity </w:delText>
        </w:r>
      </w:del>
      <w:r w:rsidRPr="00742EFD">
        <w:rPr>
          <w:rFonts w:ascii="Arial" w:hAnsi="Arial" w:cs="Arial"/>
          <w:color w:val="000000" w:themeColor="text1"/>
          <w:sz w:val="22"/>
          <w:szCs w:val="22"/>
        </w:rPr>
        <w:t>differences observed between miRNA-site types</w:t>
      </w:r>
      <w:del w:id="2390" w:author="David Bartel" w:date="2018-03-27T21:58:00Z">
        <w:r w:rsidRPr="00742EFD" w:rsidDel="001905E7">
          <w:rPr>
            <w:rFonts w:ascii="Arial" w:hAnsi="Arial" w:cs="Arial"/>
            <w:color w:val="000000" w:themeColor="text1"/>
            <w:sz w:val="22"/>
            <w:szCs w:val="22"/>
          </w:rPr>
          <w:delText xml:space="preserve"> (e.g. 13-fold between the 8mer and 6mer site</w:delText>
        </w:r>
      </w:del>
      <w:del w:id="2391" w:author="David Bartel" w:date="2018-03-25T12:21:00Z">
        <w:r w:rsidRPr="00742EFD" w:rsidDel="00B92ED7">
          <w:rPr>
            <w:rFonts w:ascii="Arial" w:hAnsi="Arial" w:cs="Arial"/>
            <w:color w:val="000000" w:themeColor="text1"/>
            <w:sz w:val="22"/>
            <w:szCs w:val="22"/>
          </w:rPr>
          <w:delText xml:space="preserve"> types for</w:delText>
        </w:r>
        <w:r w:rsidRPr="00742EFD" w:rsidDel="004B33AA">
          <w:rPr>
            <w:rFonts w:ascii="Arial" w:hAnsi="Arial" w:cs="Arial"/>
            <w:color w:val="000000" w:themeColor="text1"/>
            <w:sz w:val="22"/>
            <w:szCs w:val="22"/>
          </w:rPr>
          <w:delText xml:space="preserve"> miR-1</w:delText>
        </w:r>
      </w:del>
      <w:del w:id="2392" w:author="David Bartel" w:date="2018-03-27T21:58:00Z">
        <w:r w:rsidRPr="00742EFD" w:rsidDel="001905E7">
          <w:rPr>
            <w:rFonts w:ascii="Arial" w:hAnsi="Arial" w:cs="Arial"/>
            <w:color w:val="000000" w:themeColor="text1"/>
            <w:sz w:val="22"/>
            <w:szCs w:val="22"/>
          </w:rPr>
          <w:delText>)</w:delText>
        </w:r>
      </w:del>
      <w:ins w:id="2393" w:author="David Bartel" w:date="2018-03-25T12:20:00Z">
        <w:r w:rsidR="004B33AA" w:rsidRPr="00742EFD">
          <w:rPr>
            <w:rFonts w:ascii="Arial" w:hAnsi="Arial" w:cs="Arial"/>
            <w:color w:val="000000" w:themeColor="text1"/>
            <w:sz w:val="22"/>
            <w:szCs w:val="22"/>
          </w:rPr>
          <w:t>, the affinity of weak</w:t>
        </w:r>
      </w:ins>
      <w:ins w:id="2394" w:author="David Bartel" w:date="2018-03-25T12:24:00Z">
        <w:r w:rsidR="00B92ED7" w:rsidRPr="00742EFD">
          <w:rPr>
            <w:rFonts w:ascii="Arial" w:hAnsi="Arial" w:cs="Arial"/>
            <w:color w:val="000000" w:themeColor="text1"/>
            <w:sz w:val="22"/>
            <w:szCs w:val="22"/>
          </w:rPr>
          <w:t>er</w:t>
        </w:r>
      </w:ins>
      <w:ins w:id="2395" w:author="David Bartel" w:date="2018-03-25T12:20:00Z">
        <w:r w:rsidR="004B33AA" w:rsidRPr="00742EFD">
          <w:rPr>
            <w:rFonts w:ascii="Arial" w:hAnsi="Arial" w:cs="Arial"/>
            <w:color w:val="000000" w:themeColor="text1"/>
            <w:sz w:val="22"/>
            <w:szCs w:val="22"/>
          </w:rPr>
          <w:t xml:space="preserve"> sites in </w:t>
        </w:r>
      </w:ins>
      <w:ins w:id="2396" w:author="David Bartel" w:date="2018-03-25T12:24:00Z">
        <w:r w:rsidR="00B92ED7" w:rsidRPr="00742EFD">
          <w:rPr>
            <w:rFonts w:ascii="Arial" w:hAnsi="Arial" w:cs="Arial"/>
            <w:color w:val="000000" w:themeColor="text1"/>
            <w:sz w:val="22"/>
            <w:szCs w:val="22"/>
          </w:rPr>
          <w:t>more</w:t>
        </w:r>
      </w:ins>
      <w:ins w:id="2397" w:author="David Bartel" w:date="2018-03-25T12:20:00Z">
        <w:r w:rsidR="004B33AA" w:rsidRPr="00742EFD">
          <w:rPr>
            <w:rFonts w:ascii="Arial" w:hAnsi="Arial" w:cs="Arial"/>
            <w:color w:val="000000" w:themeColor="text1"/>
            <w:sz w:val="22"/>
            <w:szCs w:val="22"/>
          </w:rPr>
          <w:t xml:space="preserve"> fa</w:t>
        </w:r>
      </w:ins>
      <w:ins w:id="2398" w:author="David Bartel" w:date="2018-03-25T12:23:00Z">
        <w:r w:rsidR="00B92ED7" w:rsidRPr="00742EFD">
          <w:rPr>
            <w:rFonts w:ascii="Arial" w:hAnsi="Arial" w:cs="Arial"/>
            <w:color w:val="000000" w:themeColor="text1"/>
            <w:sz w:val="22"/>
            <w:szCs w:val="22"/>
          </w:rPr>
          <w:t>vorable context</w:t>
        </w:r>
      </w:ins>
      <w:ins w:id="2399" w:author="David Bartel" w:date="2018-03-25T12:24:00Z">
        <w:r w:rsidR="00B92ED7" w:rsidRPr="00742EFD">
          <w:rPr>
            <w:rFonts w:ascii="Arial" w:hAnsi="Arial" w:cs="Arial"/>
            <w:color w:val="000000" w:themeColor="text1"/>
            <w:sz w:val="22"/>
            <w:szCs w:val="22"/>
          </w:rPr>
          <w:t>s</w:t>
        </w:r>
      </w:ins>
      <w:ins w:id="2400" w:author="David Bartel" w:date="2018-03-25T12:23:00Z">
        <w:r w:rsidR="00B92ED7" w:rsidRPr="00742EFD">
          <w:rPr>
            <w:rFonts w:ascii="Arial" w:hAnsi="Arial" w:cs="Arial"/>
            <w:color w:val="000000" w:themeColor="text1"/>
            <w:sz w:val="22"/>
            <w:szCs w:val="22"/>
          </w:rPr>
          <w:t xml:space="preserve"> often exceeded that of stronger sites in less favorable contexts</w:t>
        </w:r>
      </w:ins>
      <w:ins w:id="2401" w:author="David Bartel" w:date="2018-03-25T12:24:00Z">
        <w:r w:rsidR="00C10FE9" w:rsidRPr="00742EFD">
          <w:rPr>
            <w:rFonts w:ascii="Arial" w:hAnsi="Arial" w:cs="Arial"/>
            <w:color w:val="000000" w:themeColor="text1"/>
            <w:sz w:val="22"/>
            <w:szCs w:val="22"/>
          </w:rPr>
          <w:t xml:space="preserve"> (Fig.</w:t>
        </w:r>
        <w:r w:rsidR="001905E7" w:rsidRPr="00742EFD">
          <w:rPr>
            <w:rFonts w:ascii="Arial" w:hAnsi="Arial" w:cs="Arial"/>
            <w:color w:val="000000" w:themeColor="text1"/>
            <w:sz w:val="22"/>
            <w:szCs w:val="22"/>
          </w:rPr>
          <w:t xml:space="preserve"> 4</w:t>
        </w:r>
        <w:r w:rsidR="00B92ED7" w:rsidRPr="00742EFD">
          <w:rPr>
            <w:rFonts w:ascii="Arial" w:hAnsi="Arial" w:cs="Arial"/>
            <w:color w:val="000000" w:themeColor="text1"/>
            <w:sz w:val="22"/>
            <w:szCs w:val="22"/>
          </w:rPr>
          <w:t xml:space="preserve">B, </w:t>
        </w:r>
      </w:ins>
      <w:ins w:id="2402" w:author="David Bartel" w:date="2018-03-25T12:30:00Z">
        <w:r w:rsidR="00C10FE9" w:rsidRPr="00742EFD">
          <w:rPr>
            <w:rFonts w:ascii="Arial" w:hAnsi="Arial" w:cs="Arial"/>
            <w:color w:val="000000" w:themeColor="text1"/>
            <w:sz w:val="22"/>
            <w:szCs w:val="22"/>
          </w:rPr>
          <w:t xml:space="preserve">fig. </w:t>
        </w:r>
      </w:ins>
      <w:ins w:id="2403" w:author="David Bartel" w:date="2018-03-25T12:25:00Z">
        <w:r w:rsidR="001905E7" w:rsidRPr="00742EFD">
          <w:rPr>
            <w:rFonts w:ascii="Arial" w:hAnsi="Arial" w:cs="Arial"/>
            <w:color w:val="000000" w:themeColor="text1"/>
            <w:sz w:val="22"/>
            <w:szCs w:val="22"/>
          </w:rPr>
          <w:t>S4</w:t>
        </w:r>
        <w:r w:rsidR="00B92ED7" w:rsidRPr="00742EFD">
          <w:rPr>
            <w:rFonts w:ascii="Arial" w:hAnsi="Arial" w:cs="Arial"/>
            <w:color w:val="000000" w:themeColor="text1"/>
            <w:sz w:val="22"/>
            <w:szCs w:val="22"/>
          </w:rPr>
          <w:t>A–E)</w:t>
        </w:r>
      </w:ins>
      <w:r w:rsidRPr="00742EFD">
        <w:rPr>
          <w:rFonts w:ascii="Arial" w:hAnsi="Arial" w:cs="Arial"/>
          <w:color w:val="000000" w:themeColor="text1"/>
          <w:sz w:val="22"/>
          <w:szCs w:val="22"/>
        </w:rPr>
        <w:t xml:space="preserve">. </w:t>
      </w:r>
    </w:p>
    <w:p w14:paraId="6E9F0DD3" w14:textId="03216E09" w:rsidR="009E2BCA" w:rsidRPr="00742EFD" w:rsidRDefault="009E2BCA">
      <w:pPr>
        <w:spacing w:line="360" w:lineRule="auto"/>
        <w:ind w:firstLine="720"/>
        <w:rPr>
          <w:rFonts w:ascii="Arial" w:hAnsi="Arial" w:cs="Arial"/>
          <w:color w:val="000000" w:themeColor="text1"/>
          <w:sz w:val="22"/>
          <w:szCs w:val="22"/>
        </w:rPr>
        <w:pPrChange w:id="2404" w:author="David Bartel" w:date="2018-03-25T12:32:00Z">
          <w:pPr>
            <w:spacing w:line="360" w:lineRule="auto"/>
          </w:pPr>
        </w:pPrChange>
      </w:pPr>
      <w:del w:id="2405" w:author="David Bartel" w:date="2018-03-25T12:32:00Z">
        <w:r w:rsidRPr="00742EFD" w:rsidDel="006606B2">
          <w:rPr>
            <w:rFonts w:ascii="Arial" w:hAnsi="Arial" w:cs="Arial"/>
            <w:color w:val="000000" w:themeColor="text1"/>
            <w:sz w:val="22"/>
            <w:szCs w:val="22"/>
          </w:rPr>
          <w:delText xml:space="preserve">We </w:delText>
        </w:r>
      </w:del>
      <w:ins w:id="2406" w:author="David Bartel" w:date="2018-03-25T12:32:00Z">
        <w:r w:rsidR="006606B2" w:rsidRPr="00742EFD">
          <w:rPr>
            <w:rFonts w:ascii="Arial" w:hAnsi="Arial" w:cs="Arial"/>
            <w:color w:val="000000" w:themeColor="text1"/>
            <w:sz w:val="22"/>
            <w:szCs w:val="22"/>
          </w:rPr>
          <w:t xml:space="preserve">To </w:t>
        </w:r>
      </w:ins>
      <w:del w:id="2407" w:author="David Bartel" w:date="2018-03-25T12:49:00Z">
        <w:r w:rsidRPr="00742EFD" w:rsidDel="001E1EF1">
          <w:rPr>
            <w:rFonts w:ascii="Arial" w:hAnsi="Arial" w:cs="Arial"/>
            <w:color w:val="000000" w:themeColor="text1"/>
            <w:sz w:val="22"/>
            <w:szCs w:val="22"/>
          </w:rPr>
          <w:delText>analyze</w:delText>
        </w:r>
      </w:del>
      <w:del w:id="2408" w:author="David Bartel" w:date="2018-03-25T12:32:00Z">
        <w:r w:rsidRPr="00742EFD" w:rsidDel="006606B2">
          <w:rPr>
            <w:rFonts w:ascii="Arial" w:hAnsi="Arial" w:cs="Arial"/>
            <w:color w:val="000000" w:themeColor="text1"/>
            <w:sz w:val="22"/>
            <w:szCs w:val="22"/>
          </w:rPr>
          <w:delText>d</w:delText>
        </w:r>
      </w:del>
      <w:del w:id="2409" w:author="David Bartel" w:date="2018-03-25T12:49:00Z">
        <w:r w:rsidRPr="00742EFD" w:rsidDel="001E1EF1">
          <w:rPr>
            <w:rFonts w:ascii="Arial" w:hAnsi="Arial" w:cs="Arial"/>
            <w:color w:val="000000" w:themeColor="text1"/>
            <w:sz w:val="22"/>
            <w:szCs w:val="22"/>
          </w:rPr>
          <w:delText xml:space="preserve"> the</w:delText>
        </w:r>
      </w:del>
      <w:ins w:id="2410" w:author="David Bartel" w:date="2018-03-25T12:49:00Z">
        <w:r w:rsidR="001E1EF1" w:rsidRPr="00742EFD">
          <w:rPr>
            <w:rFonts w:ascii="Arial" w:hAnsi="Arial" w:cs="Arial"/>
            <w:color w:val="000000" w:themeColor="text1"/>
            <w:sz w:val="22"/>
            <w:szCs w:val="22"/>
          </w:rPr>
          <w:t>identify</w:t>
        </w:r>
      </w:ins>
      <w:r w:rsidRPr="00742EFD">
        <w:rPr>
          <w:rFonts w:ascii="Arial" w:hAnsi="Arial" w:cs="Arial"/>
          <w:color w:val="000000" w:themeColor="text1"/>
          <w:sz w:val="22"/>
          <w:szCs w:val="22"/>
        </w:rPr>
        <w:t xml:space="preserve"> gener</w:t>
      </w:r>
      <w:ins w:id="2411" w:author="David Bartel" w:date="2018-03-25T12:33:00Z">
        <w:r w:rsidR="006606B2" w:rsidRPr="00742EFD">
          <w:rPr>
            <w:rFonts w:ascii="Arial" w:hAnsi="Arial" w:cs="Arial"/>
            <w:color w:val="000000" w:themeColor="text1"/>
            <w:sz w:val="22"/>
            <w:szCs w:val="22"/>
          </w:rPr>
          <w:t>al</w:t>
        </w:r>
      </w:ins>
      <w:del w:id="2412" w:author="David Bartel" w:date="2018-03-25T12:33:00Z">
        <w:r w:rsidRPr="00742EFD" w:rsidDel="006606B2">
          <w:rPr>
            <w:rFonts w:ascii="Arial" w:hAnsi="Arial" w:cs="Arial"/>
            <w:color w:val="000000" w:themeColor="text1"/>
            <w:sz w:val="22"/>
            <w:szCs w:val="22"/>
          </w:rPr>
          <w:delText>ic</w:delText>
        </w:r>
      </w:del>
      <w:r w:rsidRPr="00742EFD">
        <w:rPr>
          <w:rFonts w:ascii="Arial" w:hAnsi="Arial" w:cs="Arial"/>
          <w:color w:val="000000" w:themeColor="text1"/>
          <w:sz w:val="22"/>
          <w:szCs w:val="22"/>
        </w:rPr>
        <w:t xml:space="preserve"> features of the flanking</w:t>
      </w:r>
      <w:ins w:id="2413" w:author="David Bartel" w:date="2018-03-25T12:43:00Z">
        <w:r w:rsidR="00461DE5" w:rsidRPr="00742EFD">
          <w:rPr>
            <w:rFonts w:ascii="Arial" w:hAnsi="Arial" w:cs="Arial"/>
            <w:color w:val="000000" w:themeColor="text1"/>
            <w:sz w:val="22"/>
            <w:szCs w:val="22"/>
          </w:rPr>
          <w:t>-</w:t>
        </w:r>
      </w:ins>
      <w:del w:id="2414" w:author="David Bartel" w:date="2018-03-25T12:43:00Z">
        <w:r w:rsidRPr="00742EFD" w:rsidDel="00461DE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dinucleotide effect across </w:t>
      </w:r>
      <w:del w:id="2415" w:author="David Bartel" w:date="2018-03-25T12:33:00Z">
        <w:r w:rsidRPr="00742EFD" w:rsidDel="006606B2">
          <w:rPr>
            <w:rFonts w:ascii="Arial" w:hAnsi="Arial" w:cs="Arial"/>
            <w:color w:val="000000" w:themeColor="text1"/>
            <w:sz w:val="22"/>
            <w:szCs w:val="22"/>
          </w:rPr>
          <w:delText xml:space="preserve">guide </w:delText>
        </w:r>
      </w:del>
      <w:ins w:id="2416" w:author="David Bartel" w:date="2018-03-25T12:33:00Z">
        <w:r w:rsidR="006606B2" w:rsidRPr="00742EFD">
          <w:rPr>
            <w:rFonts w:ascii="Arial" w:hAnsi="Arial" w:cs="Arial"/>
            <w:color w:val="000000" w:themeColor="text1"/>
            <w:sz w:val="22"/>
            <w:szCs w:val="22"/>
          </w:rPr>
          <w:t xml:space="preserve">miRNA </w:t>
        </w:r>
      </w:ins>
      <w:r w:rsidRPr="00742EFD">
        <w:rPr>
          <w:rFonts w:ascii="Arial" w:hAnsi="Arial" w:cs="Arial"/>
          <w:color w:val="000000" w:themeColor="text1"/>
          <w:sz w:val="22"/>
          <w:szCs w:val="22"/>
        </w:rPr>
        <w:t>sequence</w:t>
      </w:r>
      <w:ins w:id="2417" w:author="David Bartel" w:date="2018-03-25T12:33:00Z">
        <w:r w:rsidR="006606B2"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and site type</w:t>
      </w:r>
      <w:ins w:id="2418" w:author="David Bartel" w:date="2018-03-25T12:33:00Z">
        <w:r w:rsidR="006606B2" w:rsidRPr="00742EFD">
          <w:rPr>
            <w:rFonts w:ascii="Arial" w:hAnsi="Arial" w:cs="Arial"/>
            <w:color w:val="000000" w:themeColor="text1"/>
            <w:sz w:val="22"/>
            <w:szCs w:val="22"/>
          </w:rPr>
          <w:t>s</w:t>
        </w:r>
      </w:ins>
      <w:ins w:id="2419" w:author="David Bartel" w:date="2018-03-25T12:34:00Z">
        <w:r w:rsidR="006606B2" w:rsidRPr="00742EFD">
          <w:rPr>
            <w:rFonts w:ascii="Arial" w:hAnsi="Arial" w:cs="Arial"/>
            <w:color w:val="000000" w:themeColor="text1"/>
            <w:sz w:val="22"/>
            <w:szCs w:val="22"/>
          </w:rPr>
          <w:t>, we</w:t>
        </w:r>
      </w:ins>
      <w:del w:id="2420" w:author="David Bartel" w:date="2018-03-25T12:34:00Z">
        <w:r w:rsidRPr="00742EFD" w:rsidDel="006606B2">
          <w:rPr>
            <w:rFonts w:ascii="Arial" w:hAnsi="Arial" w:cs="Arial"/>
            <w:color w:val="000000" w:themeColor="text1"/>
            <w:sz w:val="22"/>
            <w:szCs w:val="22"/>
          </w:rPr>
          <w:delText xml:space="preserve"> by</w:delText>
        </w:r>
      </w:del>
      <w:r w:rsidRPr="00742EFD">
        <w:rPr>
          <w:rFonts w:ascii="Arial" w:hAnsi="Arial" w:cs="Arial"/>
          <w:color w:val="000000" w:themeColor="text1"/>
          <w:sz w:val="22"/>
          <w:szCs w:val="22"/>
        </w:rPr>
        <w:t xml:space="preserve"> </w:t>
      </w:r>
      <w:del w:id="2421" w:author="David Bartel" w:date="2018-03-25T12:45:00Z">
        <w:r w:rsidRPr="00742EFD" w:rsidDel="00461DE5">
          <w:rPr>
            <w:rFonts w:ascii="Arial" w:hAnsi="Arial" w:cs="Arial"/>
            <w:color w:val="000000" w:themeColor="text1"/>
            <w:sz w:val="22"/>
            <w:szCs w:val="22"/>
          </w:rPr>
          <w:delText>fit</w:delText>
        </w:r>
      </w:del>
      <w:del w:id="2422" w:author="David Bartel" w:date="2018-03-25T12:34:00Z">
        <w:r w:rsidRPr="00742EFD" w:rsidDel="006606B2">
          <w:rPr>
            <w:rFonts w:ascii="Arial" w:hAnsi="Arial" w:cs="Arial"/>
            <w:color w:val="000000" w:themeColor="text1"/>
            <w:sz w:val="22"/>
            <w:szCs w:val="22"/>
          </w:rPr>
          <w:delText>ting</w:delText>
        </w:r>
      </w:del>
      <w:del w:id="2423" w:author="David Bartel" w:date="2018-03-25T12:45:00Z">
        <w:r w:rsidRPr="00742EFD" w:rsidDel="00461DE5">
          <w:rPr>
            <w:rFonts w:ascii="Arial" w:hAnsi="Arial" w:cs="Arial"/>
            <w:color w:val="000000" w:themeColor="text1"/>
            <w:sz w:val="22"/>
            <w:szCs w:val="22"/>
          </w:rPr>
          <w:delText xml:space="preserve"> a linear</w:delText>
        </w:r>
      </w:del>
      <w:del w:id="2424" w:author="David Bartel" w:date="2018-03-25T12:49:00Z">
        <w:r w:rsidRPr="00742EFD" w:rsidDel="001E1EF1">
          <w:rPr>
            <w:rFonts w:ascii="Arial" w:hAnsi="Arial" w:cs="Arial"/>
            <w:color w:val="000000" w:themeColor="text1"/>
            <w:sz w:val="22"/>
            <w:szCs w:val="22"/>
          </w:rPr>
          <w:delText xml:space="preserve"> model </w:delText>
        </w:r>
      </w:del>
      <w:del w:id="2425" w:author="David Bartel" w:date="2018-03-25T12:45:00Z">
        <w:r w:rsidRPr="00742EFD" w:rsidDel="00461DE5">
          <w:rPr>
            <w:rFonts w:ascii="Arial" w:hAnsi="Arial" w:cs="Arial"/>
            <w:color w:val="000000" w:themeColor="text1"/>
            <w:sz w:val="22"/>
            <w:szCs w:val="22"/>
          </w:rPr>
          <w:delText>to</w:delText>
        </w:r>
      </w:del>
      <w:del w:id="2426" w:author="David Bartel" w:date="2018-03-25T12:48:00Z">
        <w:r w:rsidRPr="00742EFD" w:rsidDel="001E1EF1">
          <w:rPr>
            <w:rFonts w:ascii="Arial" w:hAnsi="Arial" w:cs="Arial"/>
            <w:color w:val="000000" w:themeColor="text1"/>
            <w:sz w:val="22"/>
            <w:szCs w:val="22"/>
          </w:rPr>
          <w:delText xml:space="preserve"> </w:delText>
        </w:r>
      </w:del>
      <w:del w:id="2427" w:author="David Bartel" w:date="2018-03-25T12:34:00Z">
        <w:r w:rsidRPr="00742EFD" w:rsidDel="006606B2">
          <w:rPr>
            <w:rFonts w:ascii="Arial" w:hAnsi="Arial" w:cs="Arial"/>
            <w:color w:val="000000" w:themeColor="text1"/>
            <w:sz w:val="22"/>
            <w:szCs w:val="22"/>
          </w:rPr>
          <w:delText>the log-transformed</w:delText>
        </w:r>
      </w:del>
      <w:del w:id="2428" w:author="David Bartel" w:date="2018-03-25T12:48:00Z">
        <w:r w:rsidRPr="00742EFD" w:rsidDel="001E1EF1">
          <w:rPr>
            <w:rFonts w:ascii="Arial" w:hAnsi="Arial" w:cs="Arial"/>
            <w:color w:val="000000" w:themeColor="text1"/>
            <w:sz w:val="22"/>
            <w:szCs w:val="22"/>
          </w:rPr>
          <w:delText xml:space="preserve"> </w:delText>
        </w:r>
        <w:r w:rsidRPr="00742EFD" w:rsidDel="001E1EF1">
          <w:rPr>
            <w:rFonts w:ascii="Arial" w:hAnsi="Arial" w:cs="Arial"/>
            <w:i/>
            <w:color w:val="000000" w:themeColor="text1"/>
            <w:sz w:val="22"/>
            <w:szCs w:val="22"/>
          </w:rPr>
          <w:delText>K</w:delText>
        </w:r>
        <w:r w:rsidRPr="00742EFD" w:rsidDel="001E1EF1">
          <w:rPr>
            <w:rFonts w:ascii="Arial" w:hAnsi="Arial" w:cs="Arial"/>
            <w:color w:val="000000" w:themeColor="text1"/>
            <w:sz w:val="22"/>
            <w:szCs w:val="22"/>
            <w:vertAlign w:val="subscript"/>
          </w:rPr>
          <w:delText>D</w:delText>
        </w:r>
        <w:r w:rsidRPr="00742EFD" w:rsidDel="001E1EF1">
          <w:rPr>
            <w:rFonts w:ascii="Arial" w:hAnsi="Arial" w:cs="Arial"/>
            <w:color w:val="000000" w:themeColor="text1"/>
            <w:sz w:val="22"/>
            <w:szCs w:val="22"/>
          </w:rPr>
          <w:delText xml:space="preserve"> values</w:delText>
        </w:r>
      </w:del>
      <w:del w:id="2429" w:author="David Bartel" w:date="2018-03-25T12:35:00Z">
        <w:r w:rsidRPr="00742EFD" w:rsidDel="006606B2">
          <w:rPr>
            <w:rFonts w:ascii="Arial" w:hAnsi="Arial" w:cs="Arial"/>
            <w:color w:val="000000" w:themeColor="text1"/>
            <w:sz w:val="22"/>
            <w:szCs w:val="22"/>
          </w:rPr>
          <w:delText xml:space="preserve"> as a function of miRNA–site type combination,</w:delText>
        </w:r>
      </w:del>
      <w:del w:id="2430" w:author="David Bartel" w:date="2018-03-25T12:48:00Z">
        <w:r w:rsidRPr="00742EFD" w:rsidDel="001E1EF1">
          <w:rPr>
            <w:rFonts w:ascii="Arial" w:hAnsi="Arial" w:cs="Arial"/>
            <w:color w:val="000000" w:themeColor="text1"/>
            <w:sz w:val="22"/>
            <w:szCs w:val="22"/>
          </w:rPr>
          <w:delText xml:space="preserve"> and </w:delText>
        </w:r>
      </w:del>
      <w:del w:id="2431" w:author="David Bartel" w:date="2018-03-25T12:35:00Z">
        <w:r w:rsidRPr="00742EFD" w:rsidDel="006606B2">
          <w:rPr>
            <w:rFonts w:ascii="Arial" w:hAnsi="Arial" w:cs="Arial"/>
            <w:color w:val="000000" w:themeColor="text1"/>
            <w:sz w:val="22"/>
            <w:szCs w:val="22"/>
          </w:rPr>
          <w:delText xml:space="preserve">primary </w:delText>
        </w:r>
      </w:del>
      <w:del w:id="2432" w:author="David Bartel" w:date="2018-03-25T12:48:00Z">
        <w:r w:rsidRPr="00742EFD" w:rsidDel="001E1EF1">
          <w:rPr>
            <w:rFonts w:ascii="Arial" w:hAnsi="Arial" w:cs="Arial"/>
            <w:color w:val="000000" w:themeColor="text1"/>
            <w:sz w:val="22"/>
            <w:szCs w:val="22"/>
          </w:rPr>
          <w:delText xml:space="preserve">nucleotide identity at </w:delText>
        </w:r>
      </w:del>
      <w:del w:id="2433" w:author="David Bartel" w:date="2018-03-25T12:45:00Z">
        <w:r w:rsidRPr="00742EFD" w:rsidDel="00461DE5">
          <w:rPr>
            <w:rFonts w:ascii="Arial" w:hAnsi="Arial" w:cs="Arial"/>
            <w:color w:val="000000" w:themeColor="text1"/>
            <w:sz w:val="22"/>
            <w:szCs w:val="22"/>
          </w:rPr>
          <w:delText>each of the four positions within the flanking dinucleotide</w:delText>
        </w:r>
      </w:del>
      <w:del w:id="2434" w:author="David Bartel" w:date="2018-03-25T12:36:00Z">
        <w:r w:rsidRPr="00742EFD" w:rsidDel="006606B2">
          <w:rPr>
            <w:rFonts w:ascii="Arial" w:hAnsi="Arial" w:cs="Arial"/>
            <w:color w:val="000000" w:themeColor="text1"/>
            <w:sz w:val="22"/>
            <w:szCs w:val="22"/>
          </w:rPr>
          <w:delText xml:space="preserve"> sequence</w:delText>
        </w:r>
      </w:del>
      <w:del w:id="2435" w:author="David Bartel" w:date="2018-03-25T12:49:00Z">
        <w:r w:rsidRPr="00742EFD" w:rsidDel="001E1EF1">
          <w:rPr>
            <w:rFonts w:ascii="Arial" w:hAnsi="Arial" w:cs="Arial"/>
            <w:color w:val="000000" w:themeColor="text1"/>
            <w:sz w:val="22"/>
            <w:szCs w:val="22"/>
          </w:rPr>
          <w:delText xml:space="preserve">, </w:delText>
        </w:r>
      </w:del>
      <w:del w:id="2436" w:author="David Bartel" w:date="2018-03-26T12:17:00Z">
        <w:r w:rsidRPr="00742EFD" w:rsidDel="00CA4FD4">
          <w:rPr>
            <w:rFonts w:ascii="Arial" w:hAnsi="Arial" w:cs="Arial"/>
            <w:color w:val="000000" w:themeColor="text1"/>
            <w:sz w:val="22"/>
            <w:szCs w:val="22"/>
          </w:rPr>
          <w:delText>us</w:delText>
        </w:r>
      </w:del>
      <w:ins w:id="2437" w:author="David Bartel" w:date="2018-03-26T12:17:00Z">
        <w:r w:rsidR="00CA4FD4" w:rsidRPr="00742EFD">
          <w:rPr>
            <w:rFonts w:ascii="Arial" w:hAnsi="Arial" w:cs="Arial"/>
            <w:color w:val="000000" w:themeColor="text1"/>
            <w:sz w:val="22"/>
            <w:szCs w:val="22"/>
          </w:rPr>
          <w:t>trained a</w:t>
        </w:r>
      </w:ins>
      <w:del w:id="2438" w:author="David Bartel" w:date="2018-03-25T12:49:00Z">
        <w:r w:rsidRPr="00742EFD" w:rsidDel="001E1EF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w:t>
      </w:r>
      <w:ins w:id="2439" w:author="David Bartel" w:date="2018-03-26T12:16:00Z">
        <w:r w:rsidR="00CA4FD4" w:rsidRPr="00742EFD">
          <w:rPr>
            <w:rFonts w:ascii="Arial" w:hAnsi="Arial" w:cs="Arial"/>
            <w:color w:val="000000" w:themeColor="text1"/>
            <w:sz w:val="22"/>
            <w:szCs w:val="22"/>
          </w:rPr>
          <w:t xml:space="preserve">multiple linear-regression </w:t>
        </w:r>
      </w:ins>
      <w:ins w:id="2440" w:author="David Bartel" w:date="2018-03-26T12:17:00Z">
        <w:r w:rsidR="00CA4FD4" w:rsidRPr="00742EFD">
          <w:rPr>
            <w:rFonts w:ascii="Arial" w:hAnsi="Arial" w:cs="Arial"/>
            <w:color w:val="000000" w:themeColor="text1"/>
            <w:sz w:val="22"/>
            <w:szCs w:val="22"/>
          </w:rPr>
          <w:t xml:space="preserve">model on the </w:t>
        </w:r>
      </w:ins>
      <w:del w:id="2441" w:author="David Bartel" w:date="2018-03-25T12:38:00Z">
        <w:r w:rsidRPr="00742EFD" w:rsidDel="00082F95">
          <w:rPr>
            <w:rFonts w:ascii="Arial" w:hAnsi="Arial" w:cs="Arial"/>
            <w:color w:val="000000" w:themeColor="text1"/>
            <w:sz w:val="22"/>
            <w:szCs w:val="22"/>
          </w:rPr>
          <w:delText xml:space="preserve">data </w:delText>
        </w:r>
      </w:del>
      <w:ins w:id="2442" w:author="David Bartel" w:date="2018-03-26T12:18:00Z">
        <w:r w:rsidR="00CA4FD4" w:rsidRPr="00742EFD">
          <w:rPr>
            <w:rFonts w:ascii="Arial" w:hAnsi="Arial" w:cs="Arial"/>
            <w:color w:val="000000" w:themeColor="text1"/>
            <w:sz w:val="22"/>
            <w:szCs w:val="22"/>
          </w:rPr>
          <w:t xml:space="preserve">complete set of flanking-dinucleotide </w:t>
        </w:r>
      </w:ins>
      <w:ins w:id="2443" w:author="David Bartel" w:date="2018-03-26T12:19:00Z">
        <w:r w:rsidR="00CA4FD4" w:rsidRPr="00742EFD">
          <w:rPr>
            <w:rFonts w:ascii="Arial" w:hAnsi="Arial" w:cs="Arial"/>
            <w:i/>
            <w:color w:val="000000" w:themeColor="text1"/>
            <w:sz w:val="22"/>
            <w:szCs w:val="22"/>
          </w:rPr>
          <w:t>K</w:t>
        </w:r>
        <w:r w:rsidR="00CA4FD4" w:rsidRPr="00742EFD">
          <w:rPr>
            <w:rFonts w:ascii="Arial" w:hAnsi="Arial" w:cs="Arial"/>
            <w:color w:val="000000" w:themeColor="text1"/>
            <w:sz w:val="22"/>
            <w:szCs w:val="22"/>
            <w:vertAlign w:val="subscript"/>
          </w:rPr>
          <w:t>D</w:t>
        </w:r>
        <w:r w:rsidR="00CA4FD4" w:rsidRPr="00742EFD">
          <w:rPr>
            <w:rFonts w:ascii="Arial" w:hAnsi="Arial" w:cs="Arial"/>
            <w:color w:val="000000" w:themeColor="text1"/>
            <w:sz w:val="22"/>
            <w:szCs w:val="22"/>
          </w:rPr>
          <w:t xml:space="preserve"> values</w:t>
        </w:r>
      </w:ins>
      <w:ins w:id="2444" w:author="David Bartel" w:date="2018-03-25T12:38:00Z">
        <w:r w:rsidR="00082F95" w:rsidRPr="00742EFD">
          <w:rPr>
            <w:rFonts w:ascii="Arial" w:hAnsi="Arial" w:cs="Arial"/>
            <w:color w:val="000000" w:themeColor="text1"/>
            <w:sz w:val="22"/>
            <w:szCs w:val="22"/>
          </w:rPr>
          <w:t xml:space="preserve"> </w:t>
        </w:r>
      </w:ins>
      <w:del w:id="2445" w:author="David Bartel" w:date="2018-03-26T12:19:00Z">
        <w:r w:rsidRPr="00742EFD" w:rsidDel="00CA4FD4">
          <w:rPr>
            <w:rFonts w:ascii="Arial" w:hAnsi="Arial" w:cs="Arial"/>
            <w:color w:val="000000" w:themeColor="text1"/>
            <w:sz w:val="22"/>
            <w:szCs w:val="22"/>
          </w:rPr>
          <w:delText xml:space="preserve">from </w:delText>
        </w:r>
      </w:del>
      <w:ins w:id="2446" w:author="David Bartel" w:date="2018-03-26T12:19:00Z">
        <w:r w:rsidR="00CA4FD4" w:rsidRPr="00742EFD">
          <w:rPr>
            <w:rFonts w:ascii="Arial" w:hAnsi="Arial" w:cs="Arial"/>
            <w:color w:val="000000" w:themeColor="text1"/>
            <w:sz w:val="22"/>
            <w:szCs w:val="22"/>
          </w:rPr>
          <w:t xml:space="preserve">corresponding to all </w:t>
        </w:r>
      </w:ins>
      <w:del w:id="2447" w:author="David Bartel" w:date="2018-03-26T12:19:00Z">
        <w:r w:rsidRPr="00742EFD" w:rsidDel="00CA4FD4">
          <w:rPr>
            <w:rFonts w:ascii="Arial" w:hAnsi="Arial" w:cs="Arial"/>
            <w:color w:val="000000" w:themeColor="text1"/>
            <w:sz w:val="22"/>
            <w:szCs w:val="22"/>
          </w:rPr>
          <w:delText xml:space="preserve">the </w:delText>
        </w:r>
      </w:del>
      <w:ins w:id="2448" w:author="David Bartel" w:date="2018-03-25T13:12:00Z">
        <w:r w:rsidR="00F4362E" w:rsidRPr="00742EFD">
          <w:rPr>
            <w:rFonts w:ascii="Arial" w:hAnsi="Arial" w:cs="Arial"/>
            <w:color w:val="000000" w:themeColor="text1"/>
            <w:sz w:val="22"/>
            <w:szCs w:val="22"/>
          </w:rPr>
          <w:t xml:space="preserve">six </w:t>
        </w:r>
      </w:ins>
      <w:del w:id="2449" w:author="David Bartel" w:date="2018-03-25T13:12:00Z">
        <w:r w:rsidRPr="00742EFD" w:rsidDel="00F4362E">
          <w:rPr>
            <w:rFonts w:ascii="Arial" w:hAnsi="Arial" w:cs="Arial"/>
            <w:color w:val="000000" w:themeColor="text1"/>
            <w:sz w:val="22"/>
            <w:szCs w:val="22"/>
          </w:rPr>
          <w:delText>six seed</w:delText>
        </w:r>
      </w:del>
      <w:ins w:id="2450" w:author="David Bartel" w:date="2018-03-25T13:12:00Z">
        <w:r w:rsidR="00F4362E" w:rsidRPr="00742EFD">
          <w:rPr>
            <w:rFonts w:ascii="Arial" w:hAnsi="Arial" w:cs="Arial"/>
            <w:color w:val="000000" w:themeColor="text1"/>
            <w:sz w:val="22"/>
            <w:szCs w:val="22"/>
          </w:rPr>
          <w:t>canonical</w:t>
        </w:r>
      </w:ins>
      <w:r w:rsidRPr="00742EFD">
        <w:rPr>
          <w:rFonts w:ascii="Arial" w:hAnsi="Arial" w:cs="Arial"/>
          <w:color w:val="000000" w:themeColor="text1"/>
          <w:sz w:val="22"/>
          <w:szCs w:val="22"/>
        </w:rPr>
        <w:t xml:space="preserve"> site</w:t>
      </w:r>
      <w:ins w:id="2451" w:author="David Bartel" w:date="2018-03-25T13:12:00Z">
        <w:r w:rsidR="00F4362E" w:rsidRPr="00742EFD">
          <w:rPr>
            <w:rFonts w:ascii="Arial" w:hAnsi="Arial" w:cs="Arial"/>
            <w:color w:val="000000" w:themeColor="text1"/>
            <w:sz w:val="22"/>
            <w:szCs w:val="22"/>
          </w:rPr>
          <w:t xml:space="preserve"> type</w:t>
        </w:r>
      </w:ins>
      <w:r w:rsidRPr="00742EFD">
        <w:rPr>
          <w:rFonts w:ascii="Arial" w:hAnsi="Arial" w:cs="Arial"/>
          <w:color w:val="000000" w:themeColor="text1"/>
          <w:sz w:val="22"/>
          <w:szCs w:val="22"/>
        </w:rPr>
        <w:t>s of each miRNA</w:t>
      </w:r>
      <w:ins w:id="2452" w:author="David Bartel" w:date="2018-03-27T22:03:00Z">
        <w:r w:rsidR="005F1889" w:rsidRPr="00742EFD">
          <w:rPr>
            <w:rFonts w:ascii="Arial" w:hAnsi="Arial" w:cs="Arial"/>
            <w:color w:val="000000" w:themeColor="text1"/>
            <w:sz w:val="22"/>
            <w:szCs w:val="22"/>
          </w:rPr>
          <w:t>,</w:t>
        </w:r>
      </w:ins>
      <w:ins w:id="2453" w:author="David Bartel" w:date="2018-03-26T12:25:00Z">
        <w:r w:rsidR="001B5FCC" w:rsidRPr="00742EFD">
          <w:rPr>
            <w:rFonts w:ascii="Arial" w:hAnsi="Arial" w:cs="Arial"/>
            <w:color w:val="000000" w:themeColor="text1"/>
            <w:sz w:val="22"/>
            <w:szCs w:val="22"/>
          </w:rPr>
          <w:t xml:space="preserve"> fit</w:t>
        </w:r>
      </w:ins>
      <w:ins w:id="2454" w:author="David Bartel" w:date="2018-03-27T22:03:00Z">
        <w:r w:rsidR="005F1889" w:rsidRPr="00742EFD">
          <w:rPr>
            <w:rFonts w:ascii="Arial" w:hAnsi="Arial" w:cs="Arial"/>
            <w:color w:val="000000" w:themeColor="text1"/>
            <w:sz w:val="22"/>
            <w:szCs w:val="22"/>
          </w:rPr>
          <w:t>ting</w:t>
        </w:r>
      </w:ins>
      <w:ins w:id="2455" w:author="David Bartel" w:date="2018-03-26T12:25:00Z">
        <w:r w:rsidR="001B5FCC" w:rsidRPr="00742EFD">
          <w:rPr>
            <w:rFonts w:ascii="Arial" w:hAnsi="Arial" w:cs="Arial"/>
            <w:color w:val="000000" w:themeColor="text1"/>
            <w:sz w:val="22"/>
            <w:szCs w:val="22"/>
          </w:rPr>
          <w:t xml:space="preserve"> the contribution of each of the four nucleotides of the two flanking dinucleotides. </w:t>
        </w:r>
      </w:ins>
      <w:ins w:id="2456" w:author="David Bartel" w:date="2018-03-27T21:59:00Z">
        <w:r w:rsidR="001905E7" w:rsidRPr="00742EFD">
          <w:rPr>
            <w:rFonts w:ascii="Arial" w:hAnsi="Arial" w:cs="Arial"/>
            <w:color w:val="000000" w:themeColor="text1"/>
            <w:sz w:val="22"/>
            <w:szCs w:val="22"/>
          </w:rPr>
          <w:t xml:space="preserve"> </w:t>
        </w:r>
      </w:ins>
      <w:del w:id="2457" w:author="David Bartel" w:date="2018-03-25T12:38:00Z">
        <w:r w:rsidRPr="00742EFD" w:rsidDel="00082F95">
          <w:rPr>
            <w:rFonts w:ascii="Arial" w:hAnsi="Arial" w:cs="Arial"/>
            <w:color w:val="000000" w:themeColor="text1"/>
            <w:sz w:val="22"/>
            <w:szCs w:val="22"/>
          </w:rPr>
          <w:delText xml:space="preserve">, a cohort of 5,360 </w:delText>
        </w:r>
        <w:r w:rsidRPr="00742EFD" w:rsidDel="00082F95">
          <w:rPr>
            <w:rFonts w:ascii="Arial" w:hAnsi="Arial" w:cs="Arial"/>
            <w:i/>
            <w:color w:val="000000" w:themeColor="text1"/>
            <w:sz w:val="22"/>
            <w:szCs w:val="22"/>
          </w:rPr>
          <w:delText>K</w:delText>
        </w:r>
        <w:r w:rsidRPr="00742EFD" w:rsidDel="00082F95">
          <w:rPr>
            <w:rFonts w:ascii="Arial" w:hAnsi="Arial" w:cs="Arial"/>
            <w:color w:val="000000" w:themeColor="text1"/>
            <w:sz w:val="22"/>
            <w:szCs w:val="22"/>
            <w:vertAlign w:val="subscript"/>
          </w:rPr>
          <w:delText>D</w:delText>
        </w:r>
        <w:r w:rsidRPr="00742EFD" w:rsidDel="00082F95">
          <w:rPr>
            <w:rFonts w:ascii="Arial" w:hAnsi="Arial" w:cs="Arial"/>
            <w:color w:val="000000" w:themeColor="text1"/>
            <w:sz w:val="22"/>
            <w:szCs w:val="22"/>
          </w:rPr>
          <w:delText xml:space="preserve"> measurements</w:delText>
        </w:r>
      </w:del>
      <w:del w:id="2458" w:author="David Bartel" w:date="2018-03-26T12:22:00Z">
        <w:r w:rsidRPr="00742EFD" w:rsidDel="001B5FCC">
          <w:rPr>
            <w:rFonts w:ascii="Arial" w:hAnsi="Arial" w:cs="Arial"/>
            <w:color w:val="000000" w:themeColor="text1"/>
            <w:sz w:val="22"/>
            <w:szCs w:val="22"/>
          </w:rPr>
          <w:delText xml:space="preserve"> </w:delText>
        </w:r>
      </w:del>
      <w:del w:id="2459" w:author="David Bartel" w:date="2018-03-26T12:21:00Z">
        <w:r w:rsidRPr="00742EFD" w:rsidDel="00CA4FD4">
          <w:rPr>
            <w:rFonts w:ascii="Arial" w:hAnsi="Arial" w:cs="Arial"/>
            <w:color w:val="000000" w:themeColor="text1"/>
            <w:sz w:val="22"/>
            <w:szCs w:val="22"/>
          </w:rPr>
          <w:delText>(</w:delText>
        </w:r>
      </w:del>
      <w:del w:id="2460" w:author="David Bartel" w:date="2018-03-25T12:38:00Z">
        <w:r w:rsidRPr="00742EFD" w:rsidDel="00082F95">
          <w:rPr>
            <w:rFonts w:ascii="Arial" w:hAnsi="Arial" w:cs="Arial"/>
            <w:color w:val="000000" w:themeColor="text1"/>
            <w:sz w:val="22"/>
            <w:szCs w:val="22"/>
          </w:rPr>
          <w:delText>F</w:delText>
        </w:r>
      </w:del>
      <w:del w:id="2461" w:author="David Bartel" w:date="2018-03-26T12:21:00Z">
        <w:r w:rsidRPr="00742EFD" w:rsidDel="00CA4FD4">
          <w:rPr>
            <w:rFonts w:ascii="Arial" w:hAnsi="Arial" w:cs="Arial"/>
            <w:color w:val="000000" w:themeColor="text1"/>
            <w:sz w:val="22"/>
            <w:szCs w:val="22"/>
          </w:rPr>
          <w:delText>ig</w:delText>
        </w:r>
      </w:del>
      <w:del w:id="2462" w:author="David Bartel" w:date="2018-03-25T12:38:00Z">
        <w:r w:rsidRPr="00742EFD" w:rsidDel="00082F95">
          <w:rPr>
            <w:rFonts w:ascii="Arial" w:hAnsi="Arial" w:cs="Arial"/>
            <w:color w:val="000000" w:themeColor="text1"/>
            <w:sz w:val="22"/>
            <w:szCs w:val="22"/>
          </w:rPr>
          <w:delText>ure</w:delText>
        </w:r>
      </w:del>
      <w:del w:id="2463" w:author="David Bartel" w:date="2018-03-26T12:21:00Z">
        <w:r w:rsidRPr="00742EFD" w:rsidDel="00CA4FD4">
          <w:rPr>
            <w:rFonts w:ascii="Arial" w:hAnsi="Arial" w:cs="Arial"/>
            <w:color w:val="000000" w:themeColor="text1"/>
            <w:sz w:val="22"/>
            <w:szCs w:val="22"/>
          </w:rPr>
          <w:delText xml:space="preserve"> S3E)</w:delText>
        </w:r>
      </w:del>
      <w:del w:id="2464" w:author="David Bartel" w:date="2018-03-26T12:22:00Z">
        <w:r w:rsidRPr="00742EFD" w:rsidDel="001B5FCC">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w:t>
      </w:r>
      <w:ins w:id="2465" w:author="David Bartel" w:date="2018-03-25T12:46:00Z">
        <w:r w:rsidR="00461DE5" w:rsidRPr="00742EFD">
          <w:rPr>
            <w:rFonts w:ascii="Arial" w:hAnsi="Arial" w:cs="Arial"/>
            <w:color w:val="000000" w:themeColor="text1"/>
            <w:sz w:val="22"/>
            <w:szCs w:val="22"/>
          </w:rPr>
          <w:t>output</w:t>
        </w:r>
      </w:ins>
      <w:ins w:id="2466" w:author="David Bartel" w:date="2018-03-25T12:39:00Z">
        <w:r w:rsidR="00082F95" w:rsidRPr="00742EFD">
          <w:rPr>
            <w:rFonts w:ascii="Arial" w:hAnsi="Arial" w:cs="Arial"/>
            <w:color w:val="000000" w:themeColor="text1"/>
            <w:sz w:val="22"/>
            <w:szCs w:val="22"/>
          </w:rPr>
          <w:t xml:space="preserve"> of the </w:t>
        </w:r>
      </w:ins>
      <w:del w:id="2467" w:author="David Bartel" w:date="2018-03-25T12:38:00Z">
        <w:r w:rsidRPr="00742EFD" w:rsidDel="00082F95">
          <w:rPr>
            <w:rFonts w:ascii="Arial" w:hAnsi="Arial" w:cs="Arial"/>
            <w:color w:val="000000" w:themeColor="text1"/>
            <w:sz w:val="22"/>
            <w:szCs w:val="22"/>
          </w:rPr>
          <w:delText xml:space="preserve">linear </w:delText>
        </w:r>
      </w:del>
      <w:r w:rsidRPr="00742EFD">
        <w:rPr>
          <w:rFonts w:ascii="Arial" w:hAnsi="Arial" w:cs="Arial"/>
          <w:color w:val="000000" w:themeColor="text1"/>
          <w:sz w:val="22"/>
          <w:szCs w:val="22"/>
        </w:rPr>
        <w:t xml:space="preserve">model </w:t>
      </w:r>
      <w:ins w:id="2468" w:author="David Bartel" w:date="2018-03-26T12:22:00Z">
        <w:r w:rsidR="001B5FCC" w:rsidRPr="00742EFD">
          <w:rPr>
            <w:rFonts w:ascii="Arial" w:hAnsi="Arial" w:cs="Arial"/>
            <w:color w:val="000000" w:themeColor="text1"/>
            <w:sz w:val="22"/>
            <w:szCs w:val="22"/>
          </w:rPr>
          <w:t>agreed</w:t>
        </w:r>
      </w:ins>
      <w:ins w:id="2469" w:author="David Bartel" w:date="2018-03-25T12:55:00Z">
        <w:r w:rsidR="00AC7CF3" w:rsidRPr="00742EFD">
          <w:rPr>
            <w:rFonts w:ascii="Arial" w:hAnsi="Arial" w:cs="Arial"/>
            <w:color w:val="000000" w:themeColor="text1"/>
            <w:sz w:val="22"/>
            <w:szCs w:val="22"/>
          </w:rPr>
          <w:t xml:space="preserve"> well with</w:t>
        </w:r>
      </w:ins>
      <w:ins w:id="2470" w:author="David Bartel" w:date="2018-03-25T12:40:00Z">
        <w:r w:rsidR="00082F95" w:rsidRPr="00742EFD">
          <w:rPr>
            <w:rFonts w:ascii="Arial" w:hAnsi="Arial" w:cs="Arial"/>
            <w:color w:val="000000" w:themeColor="text1"/>
            <w:sz w:val="22"/>
            <w:szCs w:val="22"/>
          </w:rPr>
          <w:t xml:space="preserve"> the observed </w:t>
        </w:r>
        <w:r w:rsidR="00082F95" w:rsidRPr="00742EFD">
          <w:rPr>
            <w:rFonts w:ascii="Arial" w:hAnsi="Arial" w:cs="Arial"/>
            <w:i/>
            <w:color w:val="000000" w:themeColor="text1"/>
            <w:sz w:val="22"/>
            <w:szCs w:val="22"/>
          </w:rPr>
          <w:t>K</w:t>
        </w:r>
        <w:r w:rsidR="00082F95" w:rsidRPr="00742EFD">
          <w:rPr>
            <w:rFonts w:ascii="Arial" w:hAnsi="Arial" w:cs="Arial"/>
            <w:color w:val="000000" w:themeColor="text1"/>
            <w:sz w:val="22"/>
            <w:szCs w:val="22"/>
            <w:vertAlign w:val="subscript"/>
          </w:rPr>
          <w:t>D</w:t>
        </w:r>
        <w:r w:rsidR="00082F95" w:rsidRPr="00742EFD">
          <w:rPr>
            <w:rFonts w:ascii="Arial" w:hAnsi="Arial" w:cs="Arial"/>
            <w:color w:val="000000" w:themeColor="text1"/>
            <w:sz w:val="22"/>
            <w:szCs w:val="22"/>
          </w:rPr>
          <w:t xml:space="preserve"> values </w:t>
        </w:r>
      </w:ins>
      <w:ins w:id="2471" w:author="David Bartel" w:date="2018-03-26T12:21:00Z">
        <w:r w:rsidR="00CA4FD4" w:rsidRPr="00742EFD">
          <w:rPr>
            <w:rFonts w:ascii="Arial" w:hAnsi="Arial" w:cs="Arial"/>
            <w:color w:val="000000" w:themeColor="text1"/>
            <w:sz w:val="22"/>
            <w:szCs w:val="22"/>
          </w:rPr>
          <w:t>(</w:t>
        </w:r>
        <w:r w:rsidR="001905E7" w:rsidRPr="00742EFD">
          <w:rPr>
            <w:rFonts w:ascii="Arial" w:hAnsi="Arial" w:cs="Arial"/>
            <w:color w:val="000000" w:themeColor="text1"/>
            <w:sz w:val="22"/>
            <w:szCs w:val="22"/>
          </w:rPr>
          <w:t>F</w:t>
        </w:r>
        <w:r w:rsidR="00CA4FD4" w:rsidRPr="00742EFD">
          <w:rPr>
            <w:rFonts w:ascii="Arial" w:hAnsi="Arial" w:cs="Arial"/>
            <w:color w:val="000000" w:themeColor="text1"/>
            <w:sz w:val="22"/>
            <w:szCs w:val="22"/>
          </w:rPr>
          <w:t xml:space="preserve">ig. </w:t>
        </w:r>
      </w:ins>
      <w:ins w:id="2472" w:author="David Bartel" w:date="2018-03-27T22:01:00Z">
        <w:r w:rsidR="001905E7" w:rsidRPr="00742EFD">
          <w:rPr>
            <w:rFonts w:ascii="Arial" w:hAnsi="Arial" w:cs="Arial"/>
            <w:color w:val="000000" w:themeColor="text1"/>
            <w:sz w:val="22"/>
            <w:szCs w:val="22"/>
          </w:rPr>
          <w:t>4C</w:t>
        </w:r>
      </w:ins>
      <w:ins w:id="2473" w:author="David Bartel" w:date="2018-03-27T22:04:00Z">
        <w:r w:rsidR="005F1889" w:rsidRPr="00742EFD">
          <w:rPr>
            <w:rFonts w:ascii="Arial" w:hAnsi="Arial" w:cs="Arial"/>
            <w:color w:val="000000" w:themeColor="text1"/>
            <w:sz w:val="22"/>
            <w:szCs w:val="22"/>
          </w:rPr>
          <w:t xml:space="preserve"> left</w:t>
        </w:r>
      </w:ins>
      <w:ins w:id="2474" w:author="David Bartel" w:date="2018-03-26T12:21:00Z">
        <w:r w:rsidR="001B5FCC" w:rsidRPr="00742EFD">
          <w:rPr>
            <w:rFonts w:ascii="Arial" w:hAnsi="Arial" w:cs="Arial"/>
            <w:color w:val="000000" w:themeColor="text1"/>
            <w:sz w:val="22"/>
            <w:szCs w:val="22"/>
          </w:rPr>
          <w:t xml:space="preserve">, </w:t>
        </w:r>
      </w:ins>
      <w:del w:id="2475" w:author="David Bartel" w:date="2018-03-26T12:21:00Z">
        <w:r w:rsidRPr="00742EFD" w:rsidDel="00CA4FD4">
          <w:rPr>
            <w:rFonts w:ascii="Arial" w:hAnsi="Arial" w:cs="Arial"/>
            <w:color w:val="000000" w:themeColor="text1"/>
            <w:sz w:val="22"/>
            <w:szCs w:val="22"/>
          </w:rPr>
          <w:delText>(</w:delText>
        </w:r>
      </w:del>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w:t>
      </w:r>
      <w:commentRangeStart w:id="2476"/>
      <w:r w:rsidRPr="00742EFD">
        <w:rPr>
          <w:rFonts w:ascii="Arial" w:hAnsi="Arial" w:cs="Arial"/>
          <w:color w:val="000000" w:themeColor="text1"/>
          <w:sz w:val="22"/>
          <w:szCs w:val="22"/>
        </w:rPr>
        <w:t>0.94</w:t>
      </w:r>
      <w:commentRangeEnd w:id="2476"/>
      <w:r w:rsidR="00CA4FD4" w:rsidRPr="00742EFD">
        <w:rPr>
          <w:rStyle w:val="CommentReference"/>
          <w:rFonts w:ascii="Arial" w:eastAsiaTheme="minorHAnsi" w:hAnsi="Arial" w:cs="Arial"/>
          <w:sz w:val="22"/>
          <w:szCs w:val="22"/>
        </w:rPr>
        <w:commentReference w:id="2476"/>
      </w:r>
      <w:r w:rsidRPr="00742EFD">
        <w:rPr>
          <w:rFonts w:ascii="Arial" w:hAnsi="Arial" w:cs="Arial"/>
          <w:color w:val="000000" w:themeColor="text1"/>
          <w:sz w:val="22"/>
          <w:szCs w:val="22"/>
        </w:rPr>
        <w:t>)</w:t>
      </w:r>
      <w:ins w:id="2477" w:author="David Bartel" w:date="2018-03-25T12:56:00Z">
        <w:r w:rsidR="00AC7CF3" w:rsidRPr="00742EFD">
          <w:rPr>
            <w:rFonts w:ascii="Arial" w:hAnsi="Arial" w:cs="Arial"/>
            <w:color w:val="000000" w:themeColor="text1"/>
            <w:sz w:val="22"/>
            <w:szCs w:val="22"/>
          </w:rPr>
          <w:t>, which</w:t>
        </w:r>
      </w:ins>
      <w:r w:rsidRPr="00742EFD">
        <w:rPr>
          <w:rFonts w:ascii="Arial" w:hAnsi="Arial" w:cs="Arial"/>
          <w:color w:val="000000" w:themeColor="text1"/>
          <w:sz w:val="22"/>
          <w:szCs w:val="22"/>
        </w:rPr>
        <w:t xml:space="preserve"> indicate</w:t>
      </w:r>
      <w:ins w:id="2478" w:author="David Bartel" w:date="2018-03-25T12:41:00Z">
        <w:r w:rsidR="001773A1" w:rsidRPr="00742EFD">
          <w:rPr>
            <w:rFonts w:ascii="Arial" w:hAnsi="Arial" w:cs="Arial"/>
            <w:color w:val="000000" w:themeColor="text1"/>
            <w:sz w:val="22"/>
            <w:szCs w:val="22"/>
          </w:rPr>
          <w:t>d</w:t>
        </w:r>
      </w:ins>
      <w:ins w:id="2479" w:author="David Bartel" w:date="2018-03-26T12:23:00Z">
        <w:r w:rsidR="001B5FCC" w:rsidRPr="00742EFD">
          <w:rPr>
            <w:rFonts w:ascii="Arial" w:hAnsi="Arial" w:cs="Arial"/>
            <w:color w:val="000000" w:themeColor="text1"/>
            <w:sz w:val="22"/>
            <w:szCs w:val="22"/>
          </w:rPr>
          <w:t xml:space="preserve"> that</w:t>
        </w:r>
      </w:ins>
      <w:ins w:id="2480" w:author="David Bartel" w:date="2018-03-25T12:59:00Z">
        <w:r w:rsidR="00BB144D" w:rsidRPr="00742EFD">
          <w:rPr>
            <w:rFonts w:ascii="Arial" w:hAnsi="Arial" w:cs="Arial"/>
            <w:color w:val="000000" w:themeColor="text1"/>
            <w:sz w:val="22"/>
            <w:szCs w:val="22"/>
          </w:rPr>
          <w:t xml:space="preserve"> the effects</w:t>
        </w:r>
        <w:r w:rsidR="00584761" w:rsidRPr="00742EFD">
          <w:rPr>
            <w:rFonts w:ascii="Arial" w:hAnsi="Arial" w:cs="Arial"/>
            <w:color w:val="000000" w:themeColor="text1"/>
            <w:sz w:val="22"/>
            <w:szCs w:val="22"/>
          </w:rPr>
          <w:t xml:space="preserve"> of the flanking dinucleotides we</w:t>
        </w:r>
        <w:r w:rsidR="00BB144D" w:rsidRPr="00742EFD">
          <w:rPr>
            <w:rFonts w:ascii="Arial" w:hAnsi="Arial" w:cs="Arial"/>
            <w:color w:val="000000" w:themeColor="text1"/>
            <w:sz w:val="22"/>
            <w:szCs w:val="22"/>
          </w:rPr>
          <w:t xml:space="preserve">re largely consistent between </w:t>
        </w:r>
      </w:ins>
      <w:ins w:id="2481" w:author="David Bartel" w:date="2018-03-27T22:03:00Z">
        <w:r w:rsidR="005F1889" w:rsidRPr="00742EFD">
          <w:rPr>
            <w:rFonts w:ascii="Arial" w:hAnsi="Arial" w:cs="Arial"/>
            <w:color w:val="000000" w:themeColor="text1"/>
            <w:sz w:val="22"/>
            <w:szCs w:val="22"/>
          </w:rPr>
          <w:t>miRNAs</w:t>
        </w:r>
      </w:ins>
      <w:ins w:id="2482" w:author="David Bartel" w:date="2018-03-25T12:59:00Z">
        <w:r w:rsidR="00BB144D" w:rsidRPr="00742EFD">
          <w:rPr>
            <w:rFonts w:ascii="Arial" w:hAnsi="Arial" w:cs="Arial"/>
            <w:color w:val="000000" w:themeColor="text1"/>
            <w:sz w:val="22"/>
            <w:szCs w:val="22"/>
          </w:rPr>
          <w:t xml:space="preserve"> and between </w:t>
        </w:r>
      </w:ins>
      <w:ins w:id="2483" w:author="David Bartel" w:date="2018-03-27T22:03:00Z">
        <w:r w:rsidR="005F1889" w:rsidRPr="00742EFD">
          <w:rPr>
            <w:rFonts w:ascii="Arial" w:hAnsi="Arial" w:cs="Arial"/>
            <w:color w:val="000000" w:themeColor="text1"/>
            <w:sz w:val="22"/>
            <w:szCs w:val="22"/>
          </w:rPr>
          <w:t xml:space="preserve">site types of each </w:t>
        </w:r>
      </w:ins>
      <w:ins w:id="2484" w:author="David Bartel" w:date="2018-03-25T12:59:00Z">
        <w:r w:rsidR="005F1889" w:rsidRPr="00742EFD">
          <w:rPr>
            <w:rFonts w:ascii="Arial" w:hAnsi="Arial" w:cs="Arial"/>
            <w:color w:val="000000" w:themeColor="text1"/>
            <w:sz w:val="22"/>
            <w:szCs w:val="22"/>
          </w:rPr>
          <w:t>miRNA</w:t>
        </w:r>
      </w:ins>
      <w:ins w:id="2485" w:author="David Bartel" w:date="2018-03-26T12:24:00Z">
        <w:r w:rsidR="001B5FCC" w:rsidRPr="00742EFD">
          <w:rPr>
            <w:rFonts w:ascii="Arial" w:hAnsi="Arial" w:cs="Arial"/>
            <w:color w:val="000000" w:themeColor="text1"/>
            <w:sz w:val="22"/>
            <w:szCs w:val="22"/>
          </w:rPr>
          <w:t xml:space="preserve">. </w:t>
        </w:r>
      </w:ins>
      <w:ins w:id="2486" w:author="David Bartel" w:date="2018-03-27T22:00:00Z">
        <w:r w:rsidR="001905E7" w:rsidRPr="00742EFD">
          <w:rPr>
            <w:rFonts w:ascii="Arial" w:hAnsi="Arial" w:cs="Arial"/>
            <w:color w:val="000000" w:themeColor="text1"/>
            <w:sz w:val="22"/>
            <w:szCs w:val="22"/>
          </w:rPr>
          <w:t xml:space="preserve"> </w:t>
        </w:r>
      </w:ins>
      <w:ins w:id="2487" w:author="David Bartel" w:date="2018-03-26T12:29:00Z">
        <w:r w:rsidR="001773A1" w:rsidRPr="00742EFD">
          <w:rPr>
            <w:rFonts w:ascii="Arial" w:hAnsi="Arial" w:cs="Arial"/>
            <w:color w:val="000000" w:themeColor="text1"/>
            <w:sz w:val="22"/>
            <w:szCs w:val="22"/>
          </w:rPr>
          <w:t xml:space="preserve">A and U nucleotides each </w:t>
        </w:r>
      </w:ins>
      <w:ins w:id="2488" w:author="David Bartel" w:date="2018-03-26T12:31:00Z">
        <w:r w:rsidR="008E5269" w:rsidRPr="00742EFD">
          <w:rPr>
            <w:rFonts w:ascii="Arial" w:hAnsi="Arial" w:cs="Arial"/>
            <w:color w:val="000000" w:themeColor="text1"/>
            <w:sz w:val="22"/>
            <w:szCs w:val="22"/>
          </w:rPr>
          <w:t>enhanced</w:t>
        </w:r>
      </w:ins>
      <w:ins w:id="2489" w:author="David Bartel" w:date="2018-03-26T12:29:00Z">
        <w:r w:rsidR="001773A1" w:rsidRPr="00742EFD">
          <w:rPr>
            <w:rFonts w:ascii="Arial" w:hAnsi="Arial" w:cs="Arial"/>
            <w:color w:val="000000" w:themeColor="text1"/>
            <w:sz w:val="22"/>
            <w:szCs w:val="22"/>
          </w:rPr>
          <w:t xml:space="preserve"> binding affinity, whereas G nucleotides </w:t>
        </w:r>
      </w:ins>
      <w:ins w:id="2490" w:author="David Bartel" w:date="2018-03-26T12:31:00Z">
        <w:r w:rsidR="008E5269" w:rsidRPr="00742EFD">
          <w:rPr>
            <w:rFonts w:ascii="Arial" w:hAnsi="Arial" w:cs="Arial"/>
            <w:color w:val="000000" w:themeColor="text1"/>
            <w:sz w:val="22"/>
            <w:szCs w:val="22"/>
          </w:rPr>
          <w:t>reduced affinity</w:t>
        </w:r>
      </w:ins>
      <w:ins w:id="2491" w:author="David Bartel" w:date="2018-03-26T12:29:00Z">
        <w:r w:rsidR="001773A1" w:rsidRPr="00742EFD">
          <w:rPr>
            <w:rFonts w:ascii="Arial" w:hAnsi="Arial" w:cs="Arial"/>
            <w:color w:val="000000" w:themeColor="text1"/>
            <w:sz w:val="22"/>
            <w:szCs w:val="22"/>
          </w:rPr>
          <w:t xml:space="preserve">, and C nucleotides were intermediate or neutral </w:t>
        </w:r>
        <w:commentRangeStart w:id="2492"/>
        <w:r w:rsidR="001773A1" w:rsidRPr="00742EFD">
          <w:rPr>
            <w:rFonts w:ascii="Arial" w:hAnsi="Arial" w:cs="Arial"/>
            <w:color w:val="000000" w:themeColor="text1"/>
            <w:sz w:val="22"/>
            <w:szCs w:val="22"/>
          </w:rPr>
          <w:t>(fig. S3F)</w:t>
        </w:r>
      </w:ins>
      <w:commentRangeEnd w:id="2492"/>
      <w:ins w:id="2493" w:author="David Bartel" w:date="2018-03-26T12:35:00Z">
        <w:r w:rsidR="008E5269" w:rsidRPr="00742EFD">
          <w:rPr>
            <w:rStyle w:val="CommentReference"/>
            <w:rFonts w:ascii="Arial" w:eastAsiaTheme="minorHAnsi" w:hAnsi="Arial" w:cs="Arial"/>
            <w:sz w:val="22"/>
            <w:szCs w:val="22"/>
          </w:rPr>
          <w:commentReference w:id="2492"/>
        </w:r>
      </w:ins>
      <w:ins w:id="2494" w:author="David Bartel" w:date="2018-03-26T12:29:00Z">
        <w:r w:rsidR="001773A1" w:rsidRPr="00742EFD">
          <w:rPr>
            <w:rFonts w:ascii="Arial" w:hAnsi="Arial" w:cs="Arial"/>
            <w:color w:val="000000" w:themeColor="text1"/>
            <w:sz w:val="22"/>
            <w:szCs w:val="22"/>
          </w:rPr>
          <w:t xml:space="preserve">.  </w:t>
        </w:r>
      </w:ins>
      <w:ins w:id="2495" w:author="David Bartel" w:date="2018-03-26T12:24:00Z">
        <w:r w:rsidR="001B5FCC" w:rsidRPr="00742EFD">
          <w:rPr>
            <w:rFonts w:ascii="Arial" w:hAnsi="Arial" w:cs="Arial"/>
            <w:color w:val="000000" w:themeColor="text1"/>
            <w:sz w:val="22"/>
            <w:szCs w:val="22"/>
          </w:rPr>
          <w:t xml:space="preserve">Moreover, </w:t>
        </w:r>
      </w:ins>
      <w:del w:id="2496" w:author="David Bartel" w:date="2018-03-25T12:41:00Z">
        <w:r w:rsidRPr="00742EFD" w:rsidDel="00082F95">
          <w:rPr>
            <w:rFonts w:ascii="Arial" w:hAnsi="Arial" w:cs="Arial"/>
            <w:color w:val="000000" w:themeColor="text1"/>
            <w:sz w:val="22"/>
            <w:szCs w:val="22"/>
          </w:rPr>
          <w:delText>s</w:delText>
        </w:r>
      </w:del>
      <w:del w:id="2497" w:author="David Bartel" w:date="2018-03-26T12:32:00Z">
        <w:r w:rsidRPr="00742EFD" w:rsidDel="008E5269">
          <w:rPr>
            <w:rFonts w:ascii="Arial" w:hAnsi="Arial" w:cs="Arial"/>
            <w:color w:val="000000" w:themeColor="text1"/>
            <w:sz w:val="22"/>
            <w:szCs w:val="22"/>
          </w:rPr>
          <w:delText xml:space="preserve"> </w:delText>
        </w:r>
      </w:del>
      <w:del w:id="2498" w:author="David Bartel" w:date="2018-03-25T12:41:00Z">
        <w:r w:rsidRPr="00742EFD" w:rsidDel="00082F95">
          <w:rPr>
            <w:rFonts w:ascii="Arial" w:hAnsi="Arial" w:cs="Arial"/>
            <w:color w:val="000000" w:themeColor="text1"/>
            <w:sz w:val="22"/>
            <w:szCs w:val="22"/>
          </w:rPr>
          <w:delText xml:space="preserve">an </w:delText>
        </w:r>
      </w:del>
      <w:del w:id="2499" w:author="David Bartel" w:date="2018-03-25T12:58:00Z">
        <w:r w:rsidRPr="00742EFD" w:rsidDel="00BB144D">
          <w:rPr>
            <w:rFonts w:ascii="Arial" w:hAnsi="Arial" w:cs="Arial"/>
            <w:color w:val="000000" w:themeColor="text1"/>
            <w:sz w:val="22"/>
            <w:szCs w:val="22"/>
          </w:rPr>
          <w:delText xml:space="preserve">independent contribution </w:delText>
        </w:r>
      </w:del>
      <w:del w:id="2500" w:author="David Bartel" w:date="2018-03-25T12:41:00Z">
        <w:r w:rsidRPr="00742EFD" w:rsidDel="00082F95">
          <w:rPr>
            <w:rFonts w:ascii="Arial" w:hAnsi="Arial" w:cs="Arial"/>
            <w:color w:val="000000" w:themeColor="text1"/>
            <w:sz w:val="22"/>
            <w:szCs w:val="22"/>
          </w:rPr>
          <w:delText xml:space="preserve">by </w:delText>
        </w:r>
      </w:del>
      <w:del w:id="2501" w:author="David Bartel" w:date="2018-03-26T12:32:00Z">
        <w:r w:rsidRPr="00742EFD" w:rsidDel="008E5269">
          <w:rPr>
            <w:rFonts w:ascii="Arial" w:hAnsi="Arial" w:cs="Arial"/>
            <w:color w:val="000000" w:themeColor="text1"/>
            <w:sz w:val="22"/>
            <w:szCs w:val="22"/>
          </w:rPr>
          <w:delText xml:space="preserve">the 5′ and 3′ dinucleotide sequences </w:delText>
        </w:r>
      </w:del>
      <w:del w:id="2502" w:author="David Bartel" w:date="2018-03-25T13:00:00Z">
        <w:r w:rsidRPr="00742EFD" w:rsidDel="00BB144D">
          <w:rPr>
            <w:rFonts w:ascii="Arial" w:hAnsi="Arial" w:cs="Arial"/>
            <w:color w:val="000000" w:themeColor="text1"/>
            <w:sz w:val="22"/>
            <w:szCs w:val="22"/>
          </w:rPr>
          <w:delText xml:space="preserve">to </w:delText>
        </w:r>
      </w:del>
      <w:del w:id="2503" w:author="David Bartel" w:date="2018-03-26T12:32:00Z">
        <w:r w:rsidRPr="00742EFD" w:rsidDel="008E5269">
          <w:rPr>
            <w:rFonts w:ascii="Arial" w:hAnsi="Arial" w:cs="Arial"/>
            <w:color w:val="000000" w:themeColor="text1"/>
            <w:sz w:val="22"/>
            <w:szCs w:val="22"/>
          </w:rPr>
          <w:delText xml:space="preserve">binding affinity, </w:delText>
        </w:r>
      </w:del>
      <w:del w:id="2504" w:author="David Bartel" w:date="2018-03-25T13:02:00Z">
        <w:r w:rsidRPr="00742EFD" w:rsidDel="00584761">
          <w:rPr>
            <w:rFonts w:ascii="Arial" w:hAnsi="Arial" w:cs="Arial"/>
            <w:color w:val="000000" w:themeColor="text1"/>
            <w:sz w:val="22"/>
            <w:szCs w:val="22"/>
          </w:rPr>
          <w:delText xml:space="preserve">with </w:delText>
        </w:r>
      </w:del>
      <w:r w:rsidRPr="00742EFD">
        <w:rPr>
          <w:rFonts w:ascii="Arial" w:hAnsi="Arial" w:cs="Arial"/>
          <w:color w:val="000000" w:themeColor="text1"/>
          <w:sz w:val="22"/>
          <w:szCs w:val="22"/>
        </w:rPr>
        <w:t xml:space="preserve">the </w:t>
      </w:r>
      <w:ins w:id="2505" w:author="David Bartel" w:date="2018-03-25T13:03:00Z">
        <w:r w:rsidR="00584761" w:rsidRPr="00742EFD">
          <w:rPr>
            <w:rFonts w:ascii="Arial" w:hAnsi="Arial" w:cs="Arial"/>
            <w:color w:val="000000" w:themeColor="text1"/>
            <w:sz w:val="22"/>
            <w:szCs w:val="22"/>
          </w:rPr>
          <w:t xml:space="preserve">identity of the </w:t>
        </w:r>
      </w:ins>
      <w:r w:rsidRPr="00742EFD">
        <w:rPr>
          <w:rFonts w:ascii="Arial" w:hAnsi="Arial" w:cs="Arial"/>
          <w:color w:val="000000" w:themeColor="text1"/>
          <w:sz w:val="22"/>
          <w:szCs w:val="22"/>
        </w:rPr>
        <w:t xml:space="preserve">5′ flanking dinucleotide, which </w:t>
      </w:r>
      <w:del w:id="2506" w:author="David Bartel" w:date="2018-03-25T13:05:00Z">
        <w:r w:rsidRPr="00742EFD" w:rsidDel="00584761">
          <w:rPr>
            <w:rFonts w:ascii="Arial" w:hAnsi="Arial" w:cs="Arial"/>
            <w:color w:val="000000" w:themeColor="text1"/>
            <w:sz w:val="22"/>
            <w:szCs w:val="22"/>
          </w:rPr>
          <w:delText xml:space="preserve">is </w:delText>
        </w:r>
      </w:del>
      <w:del w:id="2507" w:author="David Bartel" w:date="2018-03-25T12:51:00Z">
        <w:r w:rsidRPr="00742EFD" w:rsidDel="00AC7CF3">
          <w:rPr>
            <w:rFonts w:ascii="Arial" w:hAnsi="Arial" w:cs="Arial"/>
            <w:color w:val="000000" w:themeColor="text1"/>
            <w:sz w:val="22"/>
            <w:szCs w:val="22"/>
          </w:rPr>
          <w:delText xml:space="preserve">spatially </w:delText>
        </w:r>
      </w:del>
      <w:del w:id="2508" w:author="David Bartel" w:date="2018-03-25T13:05:00Z">
        <w:r w:rsidRPr="00742EFD" w:rsidDel="00584761">
          <w:rPr>
            <w:rFonts w:ascii="Arial" w:hAnsi="Arial" w:cs="Arial"/>
            <w:color w:val="000000" w:themeColor="text1"/>
            <w:sz w:val="22"/>
            <w:szCs w:val="22"/>
          </w:rPr>
          <w:delText>proximal to</w:delText>
        </w:r>
      </w:del>
      <w:ins w:id="2509" w:author="David Bartel" w:date="2018-03-25T13:05:00Z">
        <w:r w:rsidR="00584761" w:rsidRPr="00742EFD">
          <w:rPr>
            <w:rFonts w:ascii="Arial" w:hAnsi="Arial" w:cs="Arial"/>
            <w:color w:val="000000" w:themeColor="text1"/>
            <w:sz w:val="22"/>
            <w:szCs w:val="22"/>
          </w:rPr>
          <w:t>must approach</w:t>
        </w:r>
      </w:ins>
      <w:r w:rsidRPr="00742EFD">
        <w:rPr>
          <w:rFonts w:ascii="Arial" w:hAnsi="Arial" w:cs="Arial"/>
          <w:color w:val="000000" w:themeColor="text1"/>
          <w:sz w:val="22"/>
          <w:szCs w:val="22"/>
        </w:rPr>
        <w:t xml:space="preserve"> the central </w:t>
      </w:r>
      <w:del w:id="2510" w:author="David Bartel" w:date="2018-03-25T12:51:00Z">
        <w:r w:rsidRPr="00742EFD" w:rsidDel="001E1EF1">
          <w:rPr>
            <w:rFonts w:ascii="Arial" w:hAnsi="Arial" w:cs="Arial"/>
            <w:color w:val="000000" w:themeColor="text1"/>
            <w:sz w:val="22"/>
            <w:szCs w:val="22"/>
          </w:rPr>
          <w:delText xml:space="preserve">nucleotide </w:delText>
        </w:r>
      </w:del>
      <w:ins w:id="2511" w:author="David Bartel" w:date="2018-03-25T12:51:00Z">
        <w:r w:rsidR="001E1EF1" w:rsidRPr="00742EFD">
          <w:rPr>
            <w:rFonts w:ascii="Arial" w:hAnsi="Arial" w:cs="Arial"/>
            <w:color w:val="000000" w:themeColor="text1"/>
            <w:sz w:val="22"/>
            <w:szCs w:val="22"/>
          </w:rPr>
          <w:t>RNA</w:t>
        </w:r>
        <w:r w:rsidR="00AC7CF3"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binding channel of </w:t>
      </w:r>
      <w:del w:id="2512" w:author="David Bartel" w:date="2018-03-25T12:52:00Z">
        <w:r w:rsidRPr="00742EFD" w:rsidDel="00AC7CF3">
          <w:rPr>
            <w:rFonts w:ascii="Arial" w:hAnsi="Arial" w:cs="Arial"/>
            <w:color w:val="000000" w:themeColor="text1"/>
            <w:sz w:val="22"/>
            <w:szCs w:val="22"/>
          </w:rPr>
          <w:delText xml:space="preserve">the </w:delText>
        </w:r>
      </w:del>
      <w:r w:rsidRPr="00742EFD">
        <w:rPr>
          <w:rFonts w:ascii="Arial" w:hAnsi="Arial" w:cs="Arial"/>
          <w:color w:val="000000" w:themeColor="text1"/>
          <w:sz w:val="22"/>
          <w:szCs w:val="22"/>
        </w:rPr>
        <w:t>A</w:t>
      </w:r>
      <w:del w:id="2513" w:author="David Bartel" w:date="2018-03-25T12:52:00Z">
        <w:r w:rsidRPr="00742EFD" w:rsidDel="00AC7CF3">
          <w:rPr>
            <w:rFonts w:ascii="Arial" w:hAnsi="Arial" w:cs="Arial"/>
            <w:color w:val="000000" w:themeColor="text1"/>
            <w:sz w:val="22"/>
            <w:szCs w:val="22"/>
          </w:rPr>
          <w:delText>go protein</w:delText>
        </w:r>
      </w:del>
      <w:ins w:id="2514" w:author="David Bartel" w:date="2018-03-25T12:52:00Z">
        <w:r w:rsidR="00AC7CF3" w:rsidRPr="00742EFD">
          <w:rPr>
            <w:rFonts w:ascii="Arial" w:hAnsi="Arial" w:cs="Arial"/>
            <w:color w:val="000000" w:themeColor="text1"/>
            <w:sz w:val="22"/>
            <w:szCs w:val="22"/>
          </w:rPr>
          <w:t>GO</w:t>
        </w:r>
      </w:ins>
      <w:r w:rsidRPr="00742EFD">
        <w:rPr>
          <w:rFonts w:ascii="Arial" w:hAnsi="Arial" w:cs="Arial"/>
          <w:color w:val="000000" w:themeColor="text1"/>
          <w:sz w:val="22"/>
          <w:szCs w:val="22"/>
        </w:rPr>
        <w:t>, contribut</w:t>
      </w:r>
      <w:del w:id="2515" w:author="David Bartel" w:date="2018-03-25T13:03:00Z">
        <w:r w:rsidRPr="00742EFD" w:rsidDel="00584761">
          <w:rPr>
            <w:rFonts w:ascii="Arial" w:hAnsi="Arial" w:cs="Arial"/>
            <w:color w:val="000000" w:themeColor="text1"/>
            <w:sz w:val="22"/>
            <w:szCs w:val="22"/>
          </w:rPr>
          <w:delText>ing a</w:delText>
        </w:r>
      </w:del>
      <w:ins w:id="2516" w:author="David Bartel" w:date="2018-03-25T13:03:00Z">
        <w:r w:rsidR="00584761" w:rsidRPr="00742EFD">
          <w:rPr>
            <w:rFonts w:ascii="Arial" w:hAnsi="Arial" w:cs="Arial"/>
            <w:color w:val="000000" w:themeColor="text1"/>
            <w:sz w:val="22"/>
            <w:szCs w:val="22"/>
          </w:rPr>
          <w:t>ed</w:t>
        </w:r>
      </w:ins>
      <w:r w:rsidRPr="00742EFD">
        <w:rPr>
          <w:rFonts w:ascii="Arial" w:hAnsi="Arial" w:cs="Arial"/>
          <w:color w:val="000000" w:themeColor="text1"/>
          <w:sz w:val="22"/>
          <w:szCs w:val="22"/>
        </w:rPr>
        <w:t xml:space="preserve"> ~2-fold </w:t>
      </w:r>
      <w:del w:id="2517" w:author="David Bartel" w:date="2018-03-25T12:53:00Z">
        <w:r w:rsidRPr="00742EFD" w:rsidDel="00AC7CF3">
          <w:rPr>
            <w:rFonts w:ascii="Arial" w:hAnsi="Arial" w:cs="Arial"/>
            <w:color w:val="000000" w:themeColor="text1"/>
            <w:sz w:val="22"/>
            <w:szCs w:val="22"/>
          </w:rPr>
          <w:delText>greater effect on</w:delText>
        </w:r>
      </w:del>
      <w:ins w:id="2518" w:author="David Bartel" w:date="2018-03-25T12:53:00Z">
        <w:r w:rsidR="00AC7CF3" w:rsidRPr="00742EFD">
          <w:rPr>
            <w:rFonts w:ascii="Arial" w:hAnsi="Arial" w:cs="Arial"/>
            <w:color w:val="000000" w:themeColor="text1"/>
            <w:sz w:val="22"/>
            <w:szCs w:val="22"/>
          </w:rPr>
          <w:t>more to</w:t>
        </w:r>
      </w:ins>
      <w:r w:rsidRPr="00742EFD">
        <w:rPr>
          <w:rFonts w:ascii="Arial" w:hAnsi="Arial" w:cs="Arial"/>
          <w:color w:val="000000" w:themeColor="text1"/>
          <w:sz w:val="22"/>
          <w:szCs w:val="22"/>
        </w:rPr>
        <w:t xml:space="preserve"> binding affinity than </w:t>
      </w:r>
      <w:del w:id="2519" w:author="David Bartel" w:date="2018-03-25T13:03:00Z">
        <w:r w:rsidRPr="00742EFD" w:rsidDel="00584761">
          <w:rPr>
            <w:rFonts w:ascii="Arial" w:hAnsi="Arial" w:cs="Arial"/>
            <w:color w:val="000000" w:themeColor="text1"/>
            <w:sz w:val="22"/>
            <w:szCs w:val="22"/>
          </w:rPr>
          <w:delText>that of</w:delText>
        </w:r>
      </w:del>
      <w:ins w:id="2520" w:author="David Bartel" w:date="2018-03-25T13:03:00Z">
        <w:r w:rsidR="00584761" w:rsidRPr="00742EFD">
          <w:rPr>
            <w:rFonts w:ascii="Arial" w:hAnsi="Arial" w:cs="Arial"/>
            <w:color w:val="000000" w:themeColor="text1"/>
            <w:sz w:val="22"/>
            <w:szCs w:val="22"/>
          </w:rPr>
          <w:t>d</w:t>
        </w:r>
      </w:ins>
      <w:ins w:id="2521" w:author="David Bartel" w:date="2018-03-25T13:05:00Z">
        <w:r w:rsidR="00584761" w:rsidRPr="00742EFD">
          <w:rPr>
            <w:rFonts w:ascii="Arial" w:hAnsi="Arial" w:cs="Arial"/>
            <w:color w:val="000000" w:themeColor="text1"/>
            <w:sz w:val="22"/>
            <w:szCs w:val="22"/>
          </w:rPr>
          <w:t>id</w:t>
        </w:r>
      </w:ins>
      <w:r w:rsidRPr="00742EFD">
        <w:rPr>
          <w:rFonts w:ascii="Arial" w:hAnsi="Arial" w:cs="Arial"/>
          <w:color w:val="000000" w:themeColor="text1"/>
          <w:sz w:val="22"/>
          <w:szCs w:val="22"/>
        </w:rPr>
        <w:t xml:space="preserve"> the 3′ flanking sequence</w:t>
      </w:r>
      <w:del w:id="2522" w:author="David Bartel" w:date="2018-03-25T12:42:00Z">
        <w:r w:rsidRPr="00742EFD" w:rsidDel="00461DE5">
          <w:rPr>
            <w:rFonts w:ascii="Arial" w:hAnsi="Arial" w:cs="Arial"/>
            <w:color w:val="000000" w:themeColor="text1"/>
            <w:sz w:val="22"/>
            <w:szCs w:val="22"/>
          </w:rPr>
          <w:delText>,</w:delText>
        </w:r>
      </w:del>
      <w:r w:rsidRPr="00742EFD">
        <w:rPr>
          <w:rFonts w:ascii="Arial" w:hAnsi="Arial" w:cs="Arial"/>
          <w:color w:val="000000" w:themeColor="text1"/>
          <w:sz w:val="22"/>
          <w:szCs w:val="22"/>
        </w:rPr>
        <w:t xml:space="preserve"> </w:t>
      </w:r>
      <w:del w:id="2523" w:author="David Bartel" w:date="2018-03-25T12:42:00Z">
        <w:r w:rsidRPr="00742EFD" w:rsidDel="00461DE5">
          <w:rPr>
            <w:rFonts w:ascii="Arial" w:hAnsi="Arial" w:cs="Arial"/>
            <w:color w:val="000000" w:themeColor="text1"/>
            <w:sz w:val="22"/>
            <w:szCs w:val="22"/>
          </w:rPr>
          <w:delText xml:space="preserve">as per the magnitude of the nucleotide coefficients ascribed to each position by the model </w:delText>
        </w:r>
      </w:del>
      <w:r w:rsidRPr="00742EFD">
        <w:rPr>
          <w:rFonts w:ascii="Arial" w:hAnsi="Arial" w:cs="Arial"/>
          <w:color w:val="000000" w:themeColor="text1"/>
          <w:sz w:val="22"/>
          <w:szCs w:val="22"/>
        </w:rPr>
        <w:t>(</w:t>
      </w:r>
      <w:ins w:id="2524" w:author="David Bartel" w:date="2018-03-25T12:42:00Z">
        <w:r w:rsidR="005F1889" w:rsidRPr="00742EFD">
          <w:rPr>
            <w:rFonts w:ascii="Arial" w:hAnsi="Arial" w:cs="Arial"/>
            <w:color w:val="000000" w:themeColor="text1"/>
            <w:sz w:val="22"/>
            <w:szCs w:val="22"/>
          </w:rPr>
          <w:t>F</w:t>
        </w:r>
      </w:ins>
      <w:del w:id="2525" w:author="David Bartel" w:date="2018-03-25T12:42:00Z">
        <w:r w:rsidRPr="00742EFD" w:rsidDel="00461DE5">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526" w:author="David Bartel" w:date="2018-03-25T12:42:00Z">
        <w:r w:rsidR="00461DE5" w:rsidRPr="00742EFD">
          <w:rPr>
            <w:rFonts w:ascii="Arial" w:hAnsi="Arial" w:cs="Arial"/>
            <w:color w:val="000000" w:themeColor="text1"/>
            <w:sz w:val="22"/>
            <w:szCs w:val="22"/>
          </w:rPr>
          <w:t>.</w:t>
        </w:r>
      </w:ins>
      <w:del w:id="2527" w:author="David Bartel" w:date="2018-03-25T12:42:00Z">
        <w:r w:rsidRPr="00742EFD" w:rsidDel="00461DE5">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del w:id="2528" w:author="David Bartel" w:date="2018-03-27T22:05:00Z">
        <w:r w:rsidRPr="00742EFD" w:rsidDel="005F1889">
          <w:rPr>
            <w:rFonts w:ascii="Arial" w:hAnsi="Arial" w:cs="Arial"/>
            <w:color w:val="000000" w:themeColor="text1"/>
            <w:sz w:val="22"/>
            <w:szCs w:val="22"/>
          </w:rPr>
          <w:delText>S3F</w:delText>
        </w:r>
      </w:del>
      <w:ins w:id="2529" w:author="David Bartel" w:date="2018-03-27T22:05:00Z">
        <w:r w:rsidR="005F1889" w:rsidRPr="00742EFD">
          <w:rPr>
            <w:rFonts w:ascii="Arial" w:hAnsi="Arial" w:cs="Arial"/>
            <w:color w:val="000000" w:themeColor="text1"/>
            <w:sz w:val="22"/>
            <w:szCs w:val="22"/>
          </w:rPr>
          <w:t>4C, right</w:t>
        </w:r>
      </w:ins>
      <w:r w:rsidRPr="00742EFD">
        <w:rPr>
          <w:rFonts w:ascii="Arial" w:hAnsi="Arial" w:cs="Arial"/>
          <w:color w:val="000000" w:themeColor="text1"/>
          <w:sz w:val="22"/>
          <w:szCs w:val="22"/>
        </w:rPr>
        <w:t xml:space="preserve">). </w:t>
      </w:r>
      <w:del w:id="2530" w:author="David Bartel" w:date="2018-03-26T12:32:00Z">
        <w:r w:rsidRPr="00742EFD" w:rsidDel="008E5269">
          <w:rPr>
            <w:rFonts w:ascii="Arial" w:hAnsi="Arial" w:cs="Arial"/>
            <w:color w:val="000000" w:themeColor="text1"/>
            <w:sz w:val="22"/>
            <w:szCs w:val="22"/>
          </w:rPr>
          <w:delText>In all cases,</w:delText>
        </w:r>
      </w:del>
      <w:del w:id="2531" w:author="David Bartel" w:date="2018-03-26T12:29:00Z">
        <w:r w:rsidRPr="00742EFD" w:rsidDel="001773A1">
          <w:rPr>
            <w:rFonts w:ascii="Arial" w:hAnsi="Arial" w:cs="Arial"/>
            <w:color w:val="000000" w:themeColor="text1"/>
            <w:sz w:val="22"/>
            <w:szCs w:val="22"/>
          </w:rPr>
          <w:delText xml:space="preserve"> A and U nucleotides </w:delText>
        </w:r>
      </w:del>
      <w:del w:id="2532" w:author="David Bartel" w:date="2018-03-25T13:06:00Z">
        <w:r w:rsidRPr="00742EFD" w:rsidDel="00584761">
          <w:rPr>
            <w:rFonts w:ascii="Arial" w:hAnsi="Arial" w:cs="Arial"/>
            <w:color w:val="000000" w:themeColor="text1"/>
            <w:sz w:val="22"/>
            <w:szCs w:val="22"/>
          </w:rPr>
          <w:delText xml:space="preserve">both </w:delText>
        </w:r>
      </w:del>
      <w:del w:id="2533" w:author="David Bartel" w:date="2018-03-26T12:29:00Z">
        <w:r w:rsidRPr="00742EFD" w:rsidDel="001773A1">
          <w:rPr>
            <w:rFonts w:ascii="Arial" w:hAnsi="Arial" w:cs="Arial"/>
            <w:color w:val="000000" w:themeColor="text1"/>
            <w:sz w:val="22"/>
            <w:szCs w:val="22"/>
          </w:rPr>
          <w:delText xml:space="preserve">contribute positively to binding affinity, G nucleotides contribute negatively, and C nucleotides </w:delText>
        </w:r>
      </w:del>
      <w:del w:id="2534" w:author="David Bartel" w:date="2018-03-25T13:06:00Z">
        <w:r w:rsidRPr="00742EFD" w:rsidDel="00584761">
          <w:rPr>
            <w:rFonts w:ascii="Arial" w:hAnsi="Arial" w:cs="Arial"/>
            <w:color w:val="000000" w:themeColor="text1"/>
            <w:sz w:val="22"/>
            <w:szCs w:val="22"/>
          </w:rPr>
          <w:delText>provide an</w:delText>
        </w:r>
      </w:del>
      <w:del w:id="2535" w:author="David Bartel" w:date="2018-03-26T12:29:00Z">
        <w:r w:rsidRPr="00742EFD" w:rsidDel="001773A1">
          <w:rPr>
            <w:rFonts w:ascii="Arial" w:hAnsi="Arial" w:cs="Arial"/>
            <w:color w:val="000000" w:themeColor="text1"/>
            <w:sz w:val="22"/>
            <w:szCs w:val="22"/>
          </w:rPr>
          <w:delText xml:space="preserve"> intermediate or neutral</w:delText>
        </w:r>
      </w:del>
      <w:del w:id="2536" w:author="David Bartel" w:date="2018-03-25T13:06:00Z">
        <w:r w:rsidRPr="00742EFD" w:rsidDel="00584761">
          <w:rPr>
            <w:rFonts w:ascii="Arial" w:hAnsi="Arial" w:cs="Arial"/>
            <w:color w:val="000000" w:themeColor="text1"/>
            <w:sz w:val="22"/>
            <w:szCs w:val="22"/>
          </w:rPr>
          <w:delText xml:space="preserve"> contribution to binding affinity</w:delText>
        </w:r>
      </w:del>
      <w:del w:id="2537" w:author="David Bartel" w:date="2018-03-26T12:29:00Z">
        <w:r w:rsidRPr="00742EFD" w:rsidDel="001773A1">
          <w:rPr>
            <w:rFonts w:ascii="Arial" w:hAnsi="Arial" w:cs="Arial"/>
            <w:color w:val="000000" w:themeColor="text1"/>
            <w:sz w:val="22"/>
            <w:szCs w:val="22"/>
          </w:rPr>
          <w:delText xml:space="preserve"> (</w:delText>
        </w:r>
      </w:del>
      <w:del w:id="2538" w:author="David Bartel" w:date="2018-03-25T13:06:00Z">
        <w:r w:rsidRPr="00742EFD" w:rsidDel="00584761">
          <w:rPr>
            <w:rFonts w:ascii="Arial" w:hAnsi="Arial" w:cs="Arial"/>
            <w:color w:val="000000" w:themeColor="text1"/>
            <w:sz w:val="22"/>
            <w:szCs w:val="22"/>
          </w:rPr>
          <w:delText>F</w:delText>
        </w:r>
      </w:del>
      <w:del w:id="2539" w:author="David Bartel" w:date="2018-03-26T12:29:00Z">
        <w:r w:rsidRPr="00742EFD" w:rsidDel="001773A1">
          <w:rPr>
            <w:rFonts w:ascii="Arial" w:hAnsi="Arial" w:cs="Arial"/>
            <w:color w:val="000000" w:themeColor="text1"/>
            <w:sz w:val="22"/>
            <w:szCs w:val="22"/>
          </w:rPr>
          <w:delText>ig</w:delText>
        </w:r>
      </w:del>
      <w:del w:id="2540" w:author="David Bartel" w:date="2018-03-25T13:06:00Z">
        <w:r w:rsidRPr="00742EFD" w:rsidDel="00584761">
          <w:rPr>
            <w:rFonts w:ascii="Arial" w:hAnsi="Arial" w:cs="Arial"/>
            <w:color w:val="000000" w:themeColor="text1"/>
            <w:sz w:val="22"/>
            <w:szCs w:val="22"/>
          </w:rPr>
          <w:delText>ure</w:delText>
        </w:r>
      </w:del>
      <w:del w:id="2541" w:author="David Bartel" w:date="2018-03-26T12:29:00Z">
        <w:r w:rsidRPr="00742EFD" w:rsidDel="001773A1">
          <w:rPr>
            <w:rFonts w:ascii="Arial" w:hAnsi="Arial" w:cs="Arial"/>
            <w:color w:val="000000" w:themeColor="text1"/>
            <w:sz w:val="22"/>
            <w:szCs w:val="22"/>
          </w:rPr>
          <w:delText xml:space="preserve"> S3F)</w:delText>
        </w:r>
      </w:del>
      <w:del w:id="2542" w:author="David Bartel" w:date="2018-03-26T12:32:00Z">
        <w:r w:rsidRPr="00742EFD" w:rsidDel="008E5269">
          <w:rPr>
            <w:rFonts w:ascii="Arial" w:hAnsi="Arial" w:cs="Arial"/>
            <w:color w:val="000000" w:themeColor="text1"/>
            <w:sz w:val="22"/>
            <w:szCs w:val="22"/>
          </w:rPr>
          <w:delText xml:space="preserve">. </w:delText>
        </w:r>
      </w:del>
      <w:del w:id="2543" w:author="David Bartel" w:date="2018-03-25T13:09:00Z">
        <w:r w:rsidRPr="00742EFD" w:rsidDel="0037125F">
          <w:rPr>
            <w:rFonts w:ascii="Arial" w:hAnsi="Arial" w:cs="Arial"/>
            <w:color w:val="000000" w:themeColor="text1"/>
            <w:sz w:val="22"/>
            <w:szCs w:val="22"/>
          </w:rPr>
          <w:delText xml:space="preserve">This result is in ready agreement with the finding that AU-rich sequence context contributes positively miRNA-mediated repression, and extends this rationale with the discovery that C and G nucleotides are not equally detrimental to target binding. </w:delText>
        </w:r>
      </w:del>
    </w:p>
    <w:p w14:paraId="66E24472" w14:textId="4517D574" w:rsidR="009E2BCA" w:rsidRPr="00742EFD" w:rsidRDefault="006D1E44" w:rsidP="009E2BCA">
      <w:pPr>
        <w:spacing w:line="360" w:lineRule="auto"/>
        <w:ind w:firstLine="720"/>
        <w:rPr>
          <w:rFonts w:ascii="Arial" w:hAnsi="Arial" w:cs="Arial"/>
          <w:color w:val="000000" w:themeColor="text1"/>
          <w:sz w:val="22"/>
          <w:szCs w:val="22"/>
        </w:rPr>
      </w:pPr>
      <w:ins w:id="2544" w:author="David Bartel" w:date="2018-03-25T13:21:00Z">
        <w:r w:rsidRPr="00742EFD">
          <w:rPr>
            <w:rFonts w:ascii="Arial" w:hAnsi="Arial" w:cs="Arial"/>
            <w:color w:val="000000" w:themeColor="text1"/>
            <w:sz w:val="22"/>
            <w:szCs w:val="22"/>
          </w:rPr>
          <w:t xml:space="preserve">One explanation for this hierarchy of </w:t>
        </w:r>
      </w:ins>
      <w:ins w:id="2545" w:author="David Bartel" w:date="2018-03-25T13:22:00Z">
        <w:r w:rsidR="00443201" w:rsidRPr="00742EFD">
          <w:rPr>
            <w:rFonts w:ascii="Arial" w:hAnsi="Arial" w:cs="Arial"/>
            <w:color w:val="000000" w:themeColor="text1"/>
            <w:sz w:val="22"/>
            <w:szCs w:val="22"/>
          </w:rPr>
          <w:t xml:space="preserve">flanking nucleotide contributions, with A </w:t>
        </w:r>
      </w:ins>
      <w:commentRangeStart w:id="2546"/>
      <w:ins w:id="2547" w:author="David Bartel" w:date="2018-03-25T13:23:00Z">
        <w:r w:rsidR="00443201" w:rsidRPr="00742EFD">
          <w:rPr>
            <w:rFonts w:ascii="Arial" w:hAnsi="Arial" w:cs="Arial"/>
            <w:color w:val="000000" w:themeColor="text1"/>
            <w:sz w:val="22"/>
            <w:szCs w:val="22"/>
          </w:rPr>
          <w:t>~</w:t>
        </w:r>
      </w:ins>
      <w:commentRangeEnd w:id="2546"/>
      <w:ins w:id="2548" w:author="David Bartel" w:date="2018-03-26T12:37:00Z">
        <w:r w:rsidR="009E4ABF" w:rsidRPr="00742EFD">
          <w:rPr>
            <w:rStyle w:val="CommentReference"/>
            <w:rFonts w:ascii="Arial" w:eastAsiaTheme="minorHAnsi" w:hAnsi="Arial" w:cs="Arial"/>
            <w:sz w:val="22"/>
            <w:szCs w:val="22"/>
          </w:rPr>
          <w:commentReference w:id="2546"/>
        </w:r>
      </w:ins>
      <w:ins w:id="2549" w:author="David Bartel" w:date="2018-03-25T13:23:00Z">
        <w:r w:rsidR="00443201" w:rsidRPr="00742EFD">
          <w:rPr>
            <w:rFonts w:ascii="Arial" w:hAnsi="Arial" w:cs="Arial"/>
            <w:color w:val="000000" w:themeColor="text1"/>
            <w:sz w:val="22"/>
            <w:szCs w:val="22"/>
          </w:rPr>
          <w:t xml:space="preserve"> U &gt; C &gt; G, </w:t>
        </w:r>
      </w:ins>
      <w:ins w:id="2550" w:author="David Bartel" w:date="2018-03-25T13:24:00Z">
        <w:r w:rsidR="00827EC6" w:rsidRPr="00742EFD">
          <w:rPr>
            <w:rFonts w:ascii="Arial" w:hAnsi="Arial" w:cs="Arial"/>
            <w:color w:val="000000" w:themeColor="text1"/>
            <w:sz w:val="22"/>
            <w:szCs w:val="22"/>
          </w:rPr>
          <w:t>is that it reflected</w:t>
        </w:r>
        <w:r w:rsidR="00443201" w:rsidRPr="00742EFD">
          <w:rPr>
            <w:rFonts w:ascii="Arial" w:hAnsi="Arial" w:cs="Arial"/>
            <w:color w:val="000000" w:themeColor="text1"/>
            <w:sz w:val="22"/>
            <w:szCs w:val="22"/>
          </w:rPr>
          <w:t xml:space="preserve"> the </w:t>
        </w:r>
      </w:ins>
      <w:ins w:id="2551" w:author="David Bartel" w:date="2018-03-25T13:25:00Z">
        <w:r w:rsidR="00443201" w:rsidRPr="00742EFD">
          <w:rPr>
            <w:rFonts w:ascii="Arial" w:hAnsi="Arial" w:cs="Arial"/>
            <w:color w:val="000000" w:themeColor="text1"/>
            <w:sz w:val="22"/>
            <w:szCs w:val="22"/>
          </w:rPr>
          <w:t>propensity</w:t>
        </w:r>
      </w:ins>
      <w:ins w:id="2552" w:author="David Bartel" w:date="2018-03-25T13:24:00Z">
        <w:r w:rsidR="00443201" w:rsidRPr="00742EFD">
          <w:rPr>
            <w:rFonts w:ascii="Arial" w:hAnsi="Arial" w:cs="Arial"/>
            <w:color w:val="000000" w:themeColor="text1"/>
            <w:sz w:val="22"/>
            <w:szCs w:val="22"/>
          </w:rPr>
          <w:t xml:space="preserve"> of these nucleotides to </w:t>
        </w:r>
      </w:ins>
      <w:ins w:id="2553" w:author="David Bartel" w:date="2018-03-25T13:25:00Z">
        <w:r w:rsidR="00443201" w:rsidRPr="00742EFD">
          <w:rPr>
            <w:rFonts w:ascii="Arial" w:hAnsi="Arial" w:cs="Arial"/>
            <w:color w:val="000000" w:themeColor="text1"/>
            <w:sz w:val="22"/>
            <w:szCs w:val="22"/>
          </w:rPr>
          <w:t>stabilize RNA secondary structure that occlude</w:t>
        </w:r>
      </w:ins>
      <w:ins w:id="2554" w:author="David Bartel" w:date="2018-03-26T15:44:00Z">
        <w:r w:rsidR="001211C6" w:rsidRPr="00742EFD">
          <w:rPr>
            <w:rFonts w:ascii="Arial" w:hAnsi="Arial" w:cs="Arial"/>
            <w:color w:val="000000" w:themeColor="text1"/>
            <w:sz w:val="22"/>
            <w:szCs w:val="22"/>
          </w:rPr>
          <w:t>s</w:t>
        </w:r>
      </w:ins>
      <w:ins w:id="2555" w:author="David Bartel" w:date="2018-03-25T13:25:00Z">
        <w:r w:rsidR="00443201" w:rsidRPr="00742EFD">
          <w:rPr>
            <w:rFonts w:ascii="Arial" w:hAnsi="Arial" w:cs="Arial"/>
            <w:color w:val="000000" w:themeColor="text1"/>
            <w:sz w:val="22"/>
            <w:szCs w:val="22"/>
          </w:rPr>
          <w:t xml:space="preserve"> binding of the silencing complex. </w:t>
        </w:r>
      </w:ins>
      <w:ins w:id="2556" w:author="David Bartel" w:date="2018-03-27T22:00:00Z">
        <w:r w:rsidR="001905E7" w:rsidRPr="00742EFD">
          <w:rPr>
            <w:rFonts w:ascii="Arial" w:hAnsi="Arial" w:cs="Arial"/>
            <w:color w:val="000000" w:themeColor="text1"/>
            <w:sz w:val="22"/>
            <w:szCs w:val="22"/>
          </w:rPr>
          <w:t xml:space="preserve"> </w:t>
        </w:r>
      </w:ins>
      <w:ins w:id="2557" w:author="David Bartel" w:date="2018-03-25T13:27:00Z">
        <w:r w:rsidR="00396730" w:rsidRPr="00742EFD">
          <w:rPr>
            <w:rFonts w:ascii="Arial" w:hAnsi="Arial" w:cs="Arial"/>
            <w:color w:val="000000" w:themeColor="text1"/>
            <w:sz w:val="22"/>
            <w:szCs w:val="22"/>
          </w:rPr>
          <w:t xml:space="preserve">To investigate </w:t>
        </w:r>
      </w:ins>
      <w:ins w:id="2558" w:author="David Bartel" w:date="2018-03-27T09:00:00Z">
        <w:r w:rsidR="00BC03EB" w:rsidRPr="00742EFD">
          <w:rPr>
            <w:rFonts w:ascii="Arial" w:hAnsi="Arial" w:cs="Arial"/>
            <w:color w:val="000000" w:themeColor="text1"/>
            <w:sz w:val="22"/>
            <w:szCs w:val="22"/>
          </w:rPr>
          <w:t>a</w:t>
        </w:r>
      </w:ins>
      <w:ins w:id="2559" w:author="David Bartel" w:date="2018-03-26T21:02:00Z">
        <w:r w:rsidR="008225CA" w:rsidRPr="00742EFD">
          <w:rPr>
            <w:rFonts w:ascii="Arial" w:hAnsi="Arial" w:cs="Arial"/>
            <w:color w:val="000000" w:themeColor="text1"/>
            <w:sz w:val="22"/>
            <w:szCs w:val="22"/>
          </w:rPr>
          <w:t xml:space="preserve"> potential</w:t>
        </w:r>
      </w:ins>
      <w:ins w:id="2560" w:author="David Bartel" w:date="2018-03-26T21:01:00Z">
        <w:r w:rsidR="008225CA" w:rsidRPr="00742EFD">
          <w:rPr>
            <w:rFonts w:ascii="Arial" w:hAnsi="Arial" w:cs="Arial"/>
            <w:color w:val="000000" w:themeColor="text1"/>
            <w:sz w:val="22"/>
            <w:szCs w:val="22"/>
          </w:rPr>
          <w:t xml:space="preserve"> role for structural accessibility</w:t>
        </w:r>
      </w:ins>
      <w:ins w:id="2561" w:author="David Bartel" w:date="2018-03-27T09:00:00Z">
        <w:r w:rsidR="00BC03EB" w:rsidRPr="00742EFD">
          <w:rPr>
            <w:rFonts w:ascii="Arial" w:hAnsi="Arial" w:cs="Arial"/>
            <w:color w:val="000000" w:themeColor="text1"/>
            <w:sz w:val="22"/>
            <w:szCs w:val="22"/>
          </w:rPr>
          <w:t xml:space="preserve"> in influencing binding</w:t>
        </w:r>
      </w:ins>
      <w:ins w:id="2562" w:author="David Bartel" w:date="2018-03-25T13:31:00Z">
        <w:r w:rsidR="00396730" w:rsidRPr="00742EFD">
          <w:rPr>
            <w:rFonts w:ascii="Arial" w:hAnsi="Arial" w:cs="Arial"/>
            <w:color w:val="000000" w:themeColor="text1"/>
            <w:sz w:val="22"/>
            <w:szCs w:val="22"/>
          </w:rPr>
          <w:t>,</w:t>
        </w:r>
      </w:ins>
      <w:ins w:id="2563" w:author="David Bartel" w:date="2018-03-25T13:29:00Z">
        <w:r w:rsidR="00396730" w:rsidRPr="00742EFD">
          <w:rPr>
            <w:rFonts w:ascii="Arial" w:hAnsi="Arial" w:cs="Arial"/>
            <w:color w:val="000000" w:themeColor="text1"/>
            <w:sz w:val="22"/>
            <w:szCs w:val="22"/>
          </w:rPr>
          <w:t xml:space="preserve"> we </w:t>
        </w:r>
      </w:ins>
      <w:ins w:id="2564" w:author="David Bartel" w:date="2018-03-26T21:07:00Z">
        <w:r w:rsidR="00241552" w:rsidRPr="00742EFD">
          <w:rPr>
            <w:rFonts w:ascii="Arial" w:hAnsi="Arial" w:cs="Arial"/>
            <w:color w:val="000000" w:themeColor="text1"/>
            <w:sz w:val="22"/>
            <w:szCs w:val="22"/>
          </w:rPr>
          <w:t>compared</w:t>
        </w:r>
      </w:ins>
      <w:ins w:id="2565" w:author="David Bartel" w:date="2018-03-25T13:29:00Z">
        <w:r w:rsidR="00396730" w:rsidRPr="00742EFD">
          <w:rPr>
            <w:rFonts w:ascii="Arial" w:hAnsi="Arial" w:cs="Arial"/>
            <w:color w:val="000000" w:themeColor="text1"/>
            <w:sz w:val="22"/>
            <w:szCs w:val="22"/>
          </w:rPr>
          <w:t xml:space="preserve"> the predicted structural </w:t>
        </w:r>
      </w:ins>
      <w:ins w:id="2566" w:author="David Bartel" w:date="2018-03-25T13:30:00Z">
        <w:r w:rsidR="00396730" w:rsidRPr="00742EFD">
          <w:rPr>
            <w:rFonts w:ascii="Arial" w:hAnsi="Arial" w:cs="Arial"/>
            <w:color w:val="000000" w:themeColor="text1"/>
            <w:sz w:val="22"/>
            <w:szCs w:val="22"/>
          </w:rPr>
          <w:t>accessibility</w:t>
        </w:r>
      </w:ins>
      <w:ins w:id="2567" w:author="David Bartel" w:date="2018-03-25T13:29:00Z">
        <w:r w:rsidR="00396730" w:rsidRPr="00742EFD">
          <w:rPr>
            <w:rFonts w:ascii="Arial" w:hAnsi="Arial" w:cs="Arial"/>
            <w:color w:val="000000" w:themeColor="text1"/>
            <w:sz w:val="22"/>
            <w:szCs w:val="22"/>
          </w:rPr>
          <w:t xml:space="preserve"> </w:t>
        </w:r>
      </w:ins>
      <w:ins w:id="2568" w:author="David Bartel" w:date="2018-03-25T13:30:00Z">
        <w:r w:rsidR="00396730" w:rsidRPr="00742EFD">
          <w:rPr>
            <w:rFonts w:ascii="Arial" w:hAnsi="Arial" w:cs="Arial"/>
            <w:color w:val="000000" w:themeColor="text1"/>
            <w:sz w:val="22"/>
            <w:szCs w:val="22"/>
          </w:rPr>
          <w:t xml:space="preserve">of </w:t>
        </w:r>
        <w:r w:rsidR="00563071" w:rsidRPr="00742EFD">
          <w:rPr>
            <w:rFonts w:ascii="Arial" w:hAnsi="Arial" w:cs="Arial"/>
            <w:color w:val="000000" w:themeColor="text1"/>
            <w:sz w:val="22"/>
            <w:szCs w:val="22"/>
          </w:rPr>
          <w:t xml:space="preserve">8mer sites in the input </w:t>
        </w:r>
      </w:ins>
      <w:del w:id="2569" w:author="David Bartel" w:date="2018-03-25T13:36:00Z">
        <w:r w:rsidR="009E2BCA" w:rsidRPr="00742EFD" w:rsidDel="00563071">
          <w:rPr>
            <w:rFonts w:ascii="Arial" w:hAnsi="Arial" w:cs="Arial"/>
            <w:color w:val="000000" w:themeColor="text1"/>
            <w:sz w:val="22"/>
            <w:szCs w:val="22"/>
          </w:rPr>
          <w:delText xml:space="preserve">We sought to study the extent to which the range in flanking dinucleotide binding affinity could be explained by differences in the structural accessibility across the diverse set of targets within the random RNA </w:delText>
        </w:r>
      </w:del>
      <w:del w:id="2570" w:author="David Bartel" w:date="2018-03-26T20:08:00Z">
        <w:r w:rsidR="009E2BCA" w:rsidRPr="00742EFD" w:rsidDel="002C7EAD">
          <w:rPr>
            <w:rFonts w:ascii="Arial" w:hAnsi="Arial" w:cs="Arial"/>
            <w:color w:val="000000" w:themeColor="text1"/>
            <w:sz w:val="22"/>
            <w:szCs w:val="22"/>
          </w:rPr>
          <w:delText>library</w:delText>
        </w:r>
      </w:del>
      <w:del w:id="2571" w:author="David Bartel" w:date="2018-03-26T15:43:00Z">
        <w:r w:rsidR="009E2BCA" w:rsidRPr="00742EFD" w:rsidDel="001211C6">
          <w:rPr>
            <w:rFonts w:ascii="Arial" w:hAnsi="Arial" w:cs="Arial"/>
            <w:color w:val="000000" w:themeColor="text1"/>
            <w:sz w:val="22"/>
            <w:szCs w:val="22"/>
          </w:rPr>
          <w:delText xml:space="preserve"> for each flanking dinucleotide categor</w:delText>
        </w:r>
      </w:del>
      <w:del w:id="2572" w:author="David Bartel" w:date="2018-03-25T13:36:00Z">
        <w:r w:rsidR="009E2BCA" w:rsidRPr="00742EFD" w:rsidDel="00563071">
          <w:rPr>
            <w:rFonts w:ascii="Arial" w:hAnsi="Arial" w:cs="Arial"/>
            <w:color w:val="000000" w:themeColor="text1"/>
            <w:sz w:val="22"/>
            <w:szCs w:val="22"/>
          </w:rPr>
          <w:delText>y</w:delText>
        </w:r>
      </w:del>
      <w:del w:id="2573" w:author="David Bartel" w:date="2018-03-26T20:07:00Z">
        <w:r w:rsidR="009E2BCA" w:rsidRPr="00742EFD" w:rsidDel="002C7EAD">
          <w:rPr>
            <w:rFonts w:ascii="Arial" w:hAnsi="Arial" w:cs="Arial"/>
            <w:color w:val="000000" w:themeColor="text1"/>
            <w:sz w:val="22"/>
            <w:szCs w:val="22"/>
          </w:rPr>
          <w:delText xml:space="preserve">. </w:delText>
        </w:r>
      </w:del>
      <w:ins w:id="2574" w:author="David Bartel" w:date="2018-03-26T20:07:00Z">
        <w:r w:rsidR="002C7EAD" w:rsidRPr="00742EFD">
          <w:rPr>
            <w:rFonts w:ascii="Arial" w:hAnsi="Arial" w:cs="Arial"/>
            <w:color w:val="000000" w:themeColor="text1"/>
            <w:sz w:val="22"/>
            <w:szCs w:val="22"/>
          </w:rPr>
          <w:t xml:space="preserve">and </w:t>
        </w:r>
      </w:ins>
      <w:ins w:id="2575" w:author="David Bartel" w:date="2018-03-26T20:08:00Z">
        <w:r w:rsidR="002C7EAD" w:rsidRPr="00742EFD">
          <w:rPr>
            <w:rFonts w:ascii="Arial" w:hAnsi="Arial" w:cs="Arial"/>
            <w:color w:val="000000" w:themeColor="text1"/>
            <w:sz w:val="22"/>
            <w:szCs w:val="22"/>
          </w:rPr>
          <w:t>bound libraries</w:t>
        </w:r>
      </w:ins>
      <w:ins w:id="2576" w:author="David Bartel" w:date="2018-03-26T20:21:00Z">
        <w:r w:rsidR="00C97766" w:rsidRPr="00742EFD">
          <w:rPr>
            <w:rFonts w:ascii="Arial" w:hAnsi="Arial" w:cs="Arial"/>
            <w:color w:val="000000" w:themeColor="text1"/>
            <w:sz w:val="22"/>
            <w:szCs w:val="22"/>
          </w:rPr>
          <w:t xml:space="preserve"> of the AGO2–miR-1 experiment</w:t>
        </w:r>
      </w:ins>
      <w:ins w:id="2577" w:author="David Bartel" w:date="2018-03-26T12:41:00Z">
        <w:r w:rsidR="009E4ABF" w:rsidRPr="00742EFD">
          <w:rPr>
            <w:rFonts w:ascii="Arial" w:hAnsi="Arial" w:cs="Arial"/>
            <w:color w:val="000000" w:themeColor="text1"/>
            <w:sz w:val="22"/>
            <w:szCs w:val="22"/>
          </w:rPr>
          <w:t>,</w:t>
        </w:r>
      </w:ins>
      <w:ins w:id="2578" w:author="David Bartel" w:date="2018-03-26T12:40:00Z">
        <w:r w:rsidR="009E4ABF" w:rsidRPr="00742EFD">
          <w:rPr>
            <w:rFonts w:ascii="Arial" w:hAnsi="Arial" w:cs="Arial"/>
            <w:color w:val="000000" w:themeColor="text1"/>
            <w:sz w:val="22"/>
            <w:szCs w:val="22"/>
          </w:rPr>
          <w:t xml:space="preserve"> </w:t>
        </w:r>
      </w:ins>
      <w:ins w:id="2579" w:author="David Bartel" w:date="2018-03-26T20:08:00Z">
        <w:r w:rsidR="00CC7E54" w:rsidRPr="00742EFD">
          <w:rPr>
            <w:rFonts w:ascii="Arial" w:hAnsi="Arial" w:cs="Arial"/>
            <w:color w:val="000000" w:themeColor="text1"/>
            <w:sz w:val="22"/>
            <w:szCs w:val="22"/>
          </w:rPr>
          <w:t>using</w:t>
        </w:r>
      </w:ins>
      <w:del w:id="2580" w:author="David Bartel" w:date="2018-03-26T12:41:00Z">
        <w:r w:rsidR="009E2BCA" w:rsidRPr="00742EFD" w:rsidDel="009E4ABF">
          <w:rPr>
            <w:rFonts w:ascii="Arial" w:hAnsi="Arial" w:cs="Arial"/>
            <w:color w:val="000000" w:themeColor="text1"/>
            <w:sz w:val="22"/>
            <w:szCs w:val="22"/>
          </w:rPr>
          <w:delText>W</w:delText>
        </w:r>
      </w:del>
      <w:del w:id="2581" w:author="David Bartel" w:date="2018-03-26T20:08:00Z">
        <w:r w:rsidR="009E2BCA" w:rsidRPr="00742EFD" w:rsidDel="00CC7E54">
          <w:rPr>
            <w:rFonts w:ascii="Arial" w:hAnsi="Arial" w:cs="Arial"/>
            <w:color w:val="000000" w:themeColor="text1"/>
            <w:sz w:val="22"/>
            <w:szCs w:val="22"/>
          </w:rPr>
          <w:delText xml:space="preserve">e </w:delText>
        </w:r>
      </w:del>
      <w:ins w:id="2582" w:author="David Bartel" w:date="2018-03-26T12:39:00Z">
        <w:r w:rsidR="009E4ABF" w:rsidRPr="00742EFD">
          <w:rPr>
            <w:rFonts w:ascii="Arial" w:hAnsi="Arial" w:cs="Arial"/>
            <w:color w:val="000000" w:themeColor="text1"/>
            <w:sz w:val="22"/>
            <w:szCs w:val="22"/>
          </w:rPr>
          <w:t xml:space="preserve"> a </w:t>
        </w:r>
      </w:ins>
      <w:ins w:id="2583" w:author="David Bartel" w:date="2018-03-26T21:29:00Z">
        <w:r w:rsidR="00904973" w:rsidRPr="00742EFD">
          <w:rPr>
            <w:rFonts w:ascii="Arial" w:hAnsi="Arial" w:cs="Arial"/>
            <w:color w:val="000000" w:themeColor="text1"/>
            <w:sz w:val="22"/>
            <w:szCs w:val="22"/>
          </w:rPr>
          <w:t>score</w:t>
        </w:r>
      </w:ins>
      <w:ins w:id="2584" w:author="David Bartel" w:date="2018-03-26T12:39:00Z">
        <w:r w:rsidR="009E4ABF" w:rsidRPr="00742EFD">
          <w:rPr>
            <w:rFonts w:ascii="Arial" w:hAnsi="Arial" w:cs="Arial"/>
            <w:color w:val="000000" w:themeColor="text1"/>
            <w:sz w:val="22"/>
            <w:szCs w:val="22"/>
          </w:rPr>
          <w:t xml:space="preserve"> </w:t>
        </w:r>
      </w:ins>
      <w:ins w:id="2585" w:author="David Bartel" w:date="2018-03-26T21:03:00Z">
        <w:r w:rsidR="008225CA" w:rsidRPr="00742EFD">
          <w:rPr>
            <w:rFonts w:ascii="Arial" w:hAnsi="Arial" w:cs="Arial"/>
            <w:color w:val="000000" w:themeColor="text1"/>
            <w:sz w:val="22"/>
            <w:szCs w:val="22"/>
          </w:rPr>
          <w:t xml:space="preserve">for predicted </w:t>
        </w:r>
      </w:ins>
      <w:ins w:id="2586" w:author="David Bartel" w:date="2018-03-26T21:29:00Z">
        <w:r w:rsidR="00904973" w:rsidRPr="00742EFD">
          <w:rPr>
            <w:rFonts w:ascii="Arial" w:hAnsi="Arial" w:cs="Arial"/>
            <w:color w:val="000000" w:themeColor="text1"/>
            <w:sz w:val="22"/>
            <w:szCs w:val="22"/>
          </w:rPr>
          <w:t>site</w:t>
        </w:r>
      </w:ins>
      <w:ins w:id="2587" w:author="David Bartel" w:date="2018-03-26T21:03:00Z">
        <w:r w:rsidR="008225CA" w:rsidRPr="00742EFD">
          <w:rPr>
            <w:rFonts w:ascii="Arial" w:hAnsi="Arial" w:cs="Arial"/>
            <w:color w:val="000000" w:themeColor="text1"/>
            <w:sz w:val="22"/>
            <w:szCs w:val="22"/>
          </w:rPr>
          <w:t xml:space="preserve"> accessibility </w:t>
        </w:r>
      </w:ins>
      <w:ins w:id="2588" w:author="David Bartel" w:date="2018-03-26T12:39:00Z">
        <w:r w:rsidR="009E4ABF" w:rsidRPr="00742EFD">
          <w:rPr>
            <w:rFonts w:ascii="Arial" w:hAnsi="Arial" w:cs="Arial"/>
            <w:color w:val="000000" w:themeColor="text1"/>
            <w:sz w:val="22"/>
            <w:szCs w:val="22"/>
          </w:rPr>
          <w:t xml:space="preserve">previously optimized on </w:t>
        </w:r>
      </w:ins>
      <w:ins w:id="2589" w:author="David Bartel" w:date="2018-03-27T09:02:00Z">
        <w:r w:rsidR="00BC03EB" w:rsidRPr="00742EFD">
          <w:rPr>
            <w:rFonts w:ascii="Arial" w:hAnsi="Arial" w:cs="Arial"/>
            <w:color w:val="000000" w:themeColor="text1"/>
            <w:sz w:val="22"/>
            <w:szCs w:val="22"/>
          </w:rPr>
          <w:t xml:space="preserve">data examining </w:t>
        </w:r>
      </w:ins>
      <w:ins w:id="2590" w:author="David Bartel" w:date="2018-03-26T12:39:00Z">
        <w:r w:rsidR="009E4ABF" w:rsidRPr="00742EFD">
          <w:rPr>
            <w:rFonts w:ascii="Arial" w:hAnsi="Arial" w:cs="Arial"/>
            <w:color w:val="000000" w:themeColor="text1"/>
            <w:sz w:val="22"/>
            <w:szCs w:val="22"/>
          </w:rPr>
          <w:t>miRNA-mediated repression</w:t>
        </w:r>
      </w:ins>
      <w:ins w:id="2591" w:author="David Bartel" w:date="2018-03-27T09:02:00Z">
        <w:r w:rsidR="00BC03EB" w:rsidRPr="00742EFD">
          <w:rPr>
            <w:rFonts w:ascii="Arial" w:hAnsi="Arial" w:cs="Arial"/>
            <w:color w:val="000000" w:themeColor="text1"/>
            <w:sz w:val="22"/>
            <w:szCs w:val="22"/>
          </w:rPr>
          <w:t xml:space="preserve"> </w:t>
        </w:r>
      </w:ins>
      <w:ins w:id="2592" w:author="David Bartel" w:date="2018-03-26T21:03:00Z">
        <w:r w:rsidR="008225CA" w:rsidRPr="00742EFD">
          <w:rPr>
            <w:rFonts w:ascii="Arial" w:hAnsi="Arial" w:cs="Arial"/>
            <w:color w:val="000000" w:themeColor="text1"/>
            <w:sz w:val="22"/>
            <w:szCs w:val="22"/>
          </w:rPr>
          <w:t>(</w:t>
        </w:r>
        <w:commentRangeStart w:id="2593"/>
        <w:r w:rsidR="008225CA" w:rsidRPr="00742EFD">
          <w:rPr>
            <w:rFonts w:ascii="Arial" w:hAnsi="Arial" w:cs="Arial"/>
            <w:color w:val="000000" w:themeColor="text1"/>
            <w:sz w:val="22"/>
            <w:szCs w:val="22"/>
          </w:rPr>
          <w:t>REF</w:t>
        </w:r>
        <w:commentRangeEnd w:id="2593"/>
        <w:r w:rsidR="008225CA" w:rsidRPr="00742EFD">
          <w:rPr>
            <w:rStyle w:val="CommentReference"/>
            <w:rFonts w:ascii="Arial" w:eastAsiaTheme="minorHAnsi" w:hAnsi="Arial" w:cs="Arial"/>
            <w:sz w:val="22"/>
            <w:szCs w:val="22"/>
          </w:rPr>
          <w:commentReference w:id="2593"/>
        </w:r>
        <w:r w:rsidR="008225CA" w:rsidRPr="00742EFD">
          <w:rPr>
            <w:rFonts w:ascii="Arial" w:hAnsi="Arial" w:cs="Arial"/>
            <w:color w:val="000000" w:themeColor="text1"/>
            <w:sz w:val="22"/>
            <w:szCs w:val="22"/>
          </w:rPr>
          <w:t>)</w:t>
        </w:r>
      </w:ins>
      <w:ins w:id="2594" w:author="David Bartel" w:date="2018-03-26T21:04:00Z">
        <w:r w:rsidR="00241552" w:rsidRPr="00742EFD">
          <w:rPr>
            <w:rFonts w:ascii="Arial" w:hAnsi="Arial" w:cs="Arial"/>
            <w:color w:val="000000" w:themeColor="text1"/>
            <w:sz w:val="22"/>
            <w:szCs w:val="22"/>
          </w:rPr>
          <w:t xml:space="preserve">. </w:t>
        </w:r>
      </w:ins>
      <w:ins w:id="2595" w:author="David Bartel" w:date="2018-03-27T22:00:00Z">
        <w:r w:rsidR="001905E7" w:rsidRPr="00742EFD">
          <w:rPr>
            <w:rFonts w:ascii="Arial" w:hAnsi="Arial" w:cs="Arial"/>
            <w:color w:val="000000" w:themeColor="text1"/>
            <w:sz w:val="22"/>
            <w:szCs w:val="22"/>
          </w:rPr>
          <w:t xml:space="preserve"> </w:t>
        </w:r>
      </w:ins>
      <w:ins w:id="2596" w:author="David Bartel" w:date="2018-03-26T21:04:00Z">
        <w:r w:rsidR="00241552" w:rsidRPr="00742EFD">
          <w:rPr>
            <w:rFonts w:ascii="Arial" w:hAnsi="Arial" w:cs="Arial"/>
            <w:color w:val="000000" w:themeColor="text1"/>
            <w:sz w:val="22"/>
            <w:szCs w:val="22"/>
          </w:rPr>
          <w:t xml:space="preserve">This </w:t>
        </w:r>
      </w:ins>
      <w:ins w:id="2597" w:author="David Bartel" w:date="2018-03-26T21:29:00Z">
        <w:r w:rsidR="00904973" w:rsidRPr="00742EFD">
          <w:rPr>
            <w:rFonts w:ascii="Arial" w:hAnsi="Arial" w:cs="Arial"/>
            <w:color w:val="000000" w:themeColor="text1"/>
            <w:sz w:val="22"/>
            <w:szCs w:val="22"/>
          </w:rPr>
          <w:t>score</w:t>
        </w:r>
      </w:ins>
      <w:ins w:id="2598" w:author="David Bartel" w:date="2018-03-26T21:04:00Z">
        <w:r w:rsidR="00241552" w:rsidRPr="00742EFD">
          <w:rPr>
            <w:rFonts w:ascii="Arial" w:hAnsi="Arial" w:cs="Arial"/>
            <w:color w:val="000000" w:themeColor="text1"/>
            <w:sz w:val="22"/>
            <w:szCs w:val="22"/>
          </w:rPr>
          <w:t xml:space="preserve"> </w:t>
        </w:r>
      </w:ins>
      <w:ins w:id="2599" w:author="David Bartel" w:date="2018-03-26T20:09:00Z">
        <w:r w:rsidR="00CC7E54" w:rsidRPr="00742EFD">
          <w:rPr>
            <w:rFonts w:ascii="Arial" w:hAnsi="Arial" w:cs="Arial"/>
            <w:color w:val="000000" w:themeColor="text1"/>
            <w:sz w:val="22"/>
            <w:szCs w:val="22"/>
          </w:rPr>
          <w:t>is based on</w:t>
        </w:r>
      </w:ins>
      <w:del w:id="2600" w:author="David Bartel" w:date="2018-03-26T20:09:00Z">
        <w:r w:rsidR="009E2BCA" w:rsidRPr="00742EFD" w:rsidDel="00CC7E54">
          <w:rPr>
            <w:rFonts w:ascii="Arial" w:hAnsi="Arial" w:cs="Arial"/>
            <w:color w:val="000000" w:themeColor="text1"/>
            <w:sz w:val="22"/>
            <w:szCs w:val="22"/>
          </w:rPr>
          <w:delText>calculate</w:delText>
        </w:r>
      </w:del>
      <w:del w:id="2601" w:author="David Bartel" w:date="2018-03-26T12:40:00Z">
        <w:r w:rsidR="009E2BCA" w:rsidRPr="00742EFD" w:rsidDel="009E4ABF">
          <w:rPr>
            <w:rFonts w:ascii="Arial" w:hAnsi="Arial" w:cs="Arial"/>
            <w:color w:val="000000" w:themeColor="text1"/>
            <w:sz w:val="22"/>
            <w:szCs w:val="22"/>
          </w:rPr>
          <w:delText>d</w:delText>
        </w:r>
      </w:del>
      <w:r w:rsidR="009E2BCA" w:rsidRPr="00742EFD">
        <w:rPr>
          <w:rFonts w:ascii="Arial" w:hAnsi="Arial" w:cs="Arial"/>
          <w:color w:val="000000" w:themeColor="text1"/>
          <w:sz w:val="22"/>
          <w:szCs w:val="22"/>
        </w:rPr>
        <w:t xml:space="preserve"> the </w:t>
      </w:r>
      <w:ins w:id="2602" w:author="David Bartel" w:date="2018-03-26T20:09:00Z">
        <w:r w:rsidR="00CC7E54" w:rsidRPr="00742EFD">
          <w:rPr>
            <w:rFonts w:ascii="Arial" w:hAnsi="Arial" w:cs="Arial"/>
            <w:color w:val="000000" w:themeColor="text1"/>
            <w:sz w:val="22"/>
            <w:szCs w:val="22"/>
          </w:rPr>
          <w:t xml:space="preserve">predicted </w:t>
        </w:r>
      </w:ins>
      <w:del w:id="2603" w:author="David Bartel" w:date="2018-03-26T12:40:00Z">
        <w:r w:rsidR="009E2BCA" w:rsidRPr="00742EFD" w:rsidDel="009E4ABF">
          <w:rPr>
            <w:rFonts w:ascii="Arial" w:hAnsi="Arial" w:cs="Arial"/>
            <w:color w:val="000000" w:themeColor="text1"/>
            <w:sz w:val="22"/>
            <w:szCs w:val="22"/>
          </w:rPr>
          <w:delText>target site accessibility</w:delText>
        </w:r>
      </w:del>
      <w:del w:id="2604" w:author="David Bartel" w:date="2018-03-26T12:39:00Z">
        <w:r w:rsidR="009E2BCA" w:rsidRPr="00742EFD" w:rsidDel="009E4ABF">
          <w:rPr>
            <w:rFonts w:ascii="Arial" w:hAnsi="Arial" w:cs="Arial"/>
            <w:color w:val="000000" w:themeColor="text1"/>
            <w:sz w:val="22"/>
            <w:szCs w:val="22"/>
          </w:rPr>
          <w:delText xml:space="preserve">, defined </w:delText>
        </w:r>
      </w:del>
      <w:del w:id="2605" w:author="David Bartel" w:date="2018-03-26T12:40:00Z">
        <w:r w:rsidR="009E2BCA" w:rsidRPr="00742EFD" w:rsidDel="009E4ABF">
          <w:rPr>
            <w:rFonts w:ascii="Arial" w:hAnsi="Arial" w:cs="Arial"/>
            <w:color w:val="000000" w:themeColor="text1"/>
            <w:sz w:val="22"/>
            <w:szCs w:val="22"/>
          </w:rPr>
          <w:delText xml:space="preserve">as the </w:delText>
        </w:r>
      </w:del>
      <w:r w:rsidR="009E2BCA" w:rsidRPr="00742EFD">
        <w:rPr>
          <w:rFonts w:ascii="Arial" w:hAnsi="Arial" w:cs="Arial"/>
          <w:color w:val="000000" w:themeColor="text1"/>
          <w:sz w:val="22"/>
          <w:szCs w:val="22"/>
        </w:rPr>
        <w:t xml:space="preserve">probability that the </w:t>
      </w:r>
      <w:del w:id="2606" w:author="David Bartel" w:date="2018-03-26T21:27:00Z">
        <w:r w:rsidR="009E2BCA" w:rsidRPr="00742EFD" w:rsidDel="0089254C">
          <w:rPr>
            <w:rFonts w:ascii="Arial" w:hAnsi="Arial" w:cs="Arial"/>
            <w:color w:val="000000" w:themeColor="text1"/>
            <w:sz w:val="22"/>
            <w:szCs w:val="22"/>
          </w:rPr>
          <w:delText xml:space="preserve">region of the </w:delText>
        </w:r>
      </w:del>
      <w:r w:rsidR="009E2BCA" w:rsidRPr="00742EFD">
        <w:rPr>
          <w:rFonts w:ascii="Arial" w:hAnsi="Arial" w:cs="Arial"/>
          <w:color w:val="000000" w:themeColor="text1"/>
          <w:sz w:val="22"/>
          <w:szCs w:val="22"/>
        </w:rPr>
        <w:t xml:space="preserve">target </w:t>
      </w:r>
      <w:del w:id="2607" w:author="David Bartel" w:date="2018-03-26T21:27:00Z">
        <w:r w:rsidR="009E2BCA" w:rsidRPr="00742EFD" w:rsidDel="0089254C">
          <w:rPr>
            <w:rFonts w:ascii="Arial" w:hAnsi="Arial" w:cs="Arial"/>
            <w:color w:val="000000" w:themeColor="text1"/>
            <w:sz w:val="22"/>
            <w:szCs w:val="22"/>
          </w:rPr>
          <w:delText xml:space="preserve">RNA </w:delText>
        </w:r>
      </w:del>
      <w:ins w:id="2608" w:author="David Bartel" w:date="2018-03-26T21:27:00Z">
        <w:r w:rsidR="0089254C" w:rsidRPr="00742EFD">
          <w:rPr>
            <w:rFonts w:ascii="Arial" w:hAnsi="Arial" w:cs="Arial"/>
            <w:color w:val="000000" w:themeColor="text1"/>
            <w:sz w:val="22"/>
            <w:szCs w:val="22"/>
          </w:rPr>
          <w:t xml:space="preserve">segment </w:t>
        </w:r>
      </w:ins>
      <w:r w:rsidR="009E2BCA" w:rsidRPr="00742EFD">
        <w:rPr>
          <w:rFonts w:ascii="Arial" w:hAnsi="Arial" w:cs="Arial"/>
          <w:color w:val="000000" w:themeColor="text1"/>
          <w:sz w:val="22"/>
          <w:szCs w:val="22"/>
        </w:rPr>
        <w:t xml:space="preserve">across from miRNA </w:t>
      </w:r>
      <w:del w:id="2609" w:author="David Bartel" w:date="2018-03-26T12:41:00Z">
        <w:r w:rsidR="009E2BCA" w:rsidRPr="00742EFD" w:rsidDel="000E39F6">
          <w:rPr>
            <w:rFonts w:ascii="Arial" w:hAnsi="Arial" w:cs="Arial"/>
            <w:color w:val="000000" w:themeColor="text1"/>
            <w:sz w:val="22"/>
            <w:szCs w:val="22"/>
          </w:rPr>
          <w:delText xml:space="preserve">nt </w:delText>
        </w:r>
      </w:del>
      <w:ins w:id="2610" w:author="David Bartel" w:date="2018-03-26T12:41:00Z">
        <w:r w:rsidR="000E39F6" w:rsidRPr="00742EFD">
          <w:rPr>
            <w:rFonts w:ascii="Arial" w:hAnsi="Arial" w:cs="Arial"/>
            <w:color w:val="000000" w:themeColor="text1"/>
            <w:sz w:val="22"/>
            <w:szCs w:val="22"/>
          </w:rPr>
          <w:t xml:space="preserve">nucleotides </w:t>
        </w:r>
      </w:ins>
      <w:r w:rsidR="009E2BCA" w:rsidRPr="00742EFD">
        <w:rPr>
          <w:rFonts w:ascii="Arial" w:hAnsi="Arial" w:cs="Arial"/>
          <w:color w:val="000000" w:themeColor="text1"/>
          <w:sz w:val="22"/>
          <w:szCs w:val="22"/>
        </w:rPr>
        <w:t xml:space="preserve">1–15 </w:t>
      </w:r>
      <w:ins w:id="2611" w:author="David Bartel" w:date="2018-03-26T20:09:00Z">
        <w:r w:rsidR="00CC7E54" w:rsidRPr="00742EFD">
          <w:rPr>
            <w:rFonts w:ascii="Arial" w:hAnsi="Arial" w:cs="Arial"/>
            <w:color w:val="000000" w:themeColor="text1"/>
            <w:sz w:val="22"/>
            <w:szCs w:val="22"/>
          </w:rPr>
          <w:t>i</w:t>
        </w:r>
      </w:ins>
      <w:del w:id="2612" w:author="David Bartel" w:date="2018-03-26T12:39:00Z">
        <w:r w:rsidR="009E2BCA" w:rsidRPr="00742EFD" w:rsidDel="009E4ABF">
          <w:rPr>
            <w:rFonts w:ascii="Arial" w:hAnsi="Arial" w:cs="Arial"/>
            <w:color w:val="000000" w:themeColor="text1"/>
            <w:sz w:val="22"/>
            <w:szCs w:val="22"/>
          </w:rPr>
          <w:delText>i</w:delText>
        </w:r>
      </w:del>
      <w:r w:rsidR="009E2BCA" w:rsidRPr="00742EFD">
        <w:rPr>
          <w:rFonts w:ascii="Arial" w:hAnsi="Arial" w:cs="Arial"/>
          <w:color w:val="000000" w:themeColor="text1"/>
          <w:sz w:val="22"/>
          <w:szCs w:val="22"/>
        </w:rPr>
        <w:t>s unpaired</w:t>
      </w:r>
      <w:del w:id="2613" w:author="David Bartel" w:date="2018-03-26T12:42:00Z">
        <w:r w:rsidR="009E2BCA" w:rsidRPr="00742EFD" w:rsidDel="000E39F6">
          <w:rPr>
            <w:rFonts w:ascii="Arial" w:hAnsi="Arial" w:cs="Arial"/>
            <w:color w:val="000000" w:themeColor="text1"/>
            <w:sz w:val="22"/>
            <w:szCs w:val="22"/>
          </w:rPr>
          <w:delText xml:space="preserve"> as calculated by RNAplfold,</w:delText>
        </w:r>
      </w:del>
      <w:del w:id="2614" w:author="David Bartel" w:date="2018-03-26T12:40:00Z">
        <w:r w:rsidR="009E2BCA" w:rsidRPr="00742EFD" w:rsidDel="009E4ABF">
          <w:rPr>
            <w:rFonts w:ascii="Arial" w:hAnsi="Arial" w:cs="Arial"/>
            <w:color w:val="000000" w:themeColor="text1"/>
            <w:sz w:val="22"/>
            <w:szCs w:val="22"/>
          </w:rPr>
          <w:delText xml:space="preserve"> for each miR-1 8mer–containing read sequenced in the input RNA library</w:delText>
        </w:r>
      </w:del>
      <w:r w:rsidR="009E2BCA" w:rsidRPr="00742EFD">
        <w:rPr>
          <w:rFonts w:ascii="Arial" w:hAnsi="Arial" w:cs="Arial"/>
          <w:color w:val="000000" w:themeColor="text1"/>
          <w:sz w:val="22"/>
          <w:szCs w:val="22"/>
        </w:rPr>
        <w:t xml:space="preserve">. </w:t>
      </w:r>
      <w:ins w:id="2615" w:author="David Bartel" w:date="2018-03-27T22:00:00Z">
        <w:r w:rsidR="001905E7" w:rsidRPr="00742EFD">
          <w:rPr>
            <w:rFonts w:ascii="Arial" w:hAnsi="Arial" w:cs="Arial"/>
            <w:color w:val="000000" w:themeColor="text1"/>
            <w:sz w:val="22"/>
            <w:szCs w:val="22"/>
          </w:rPr>
          <w:t xml:space="preserve"> </w:t>
        </w:r>
      </w:ins>
      <w:del w:id="2616" w:author="David Bartel" w:date="2018-03-25T13:37:00Z">
        <w:r w:rsidR="009E2BCA" w:rsidRPr="00742EFD" w:rsidDel="001B7F74">
          <w:rPr>
            <w:rFonts w:ascii="Arial" w:hAnsi="Arial" w:cs="Arial"/>
            <w:color w:val="000000" w:themeColor="text1"/>
            <w:sz w:val="22"/>
            <w:szCs w:val="22"/>
          </w:rPr>
          <w:delText xml:space="preserve">We chose the window across from miRNA positions 1–15 for consistency with studies of the effects of target accessibility on global siRNA efficacy (reference) and miRNA–mediated repression (Agarwal). </w:delText>
        </w:r>
      </w:del>
      <w:del w:id="2617" w:author="David Bartel" w:date="2018-03-26T12:48:00Z">
        <w:r w:rsidR="009E2BCA" w:rsidRPr="00742EFD" w:rsidDel="00F55A42">
          <w:rPr>
            <w:rFonts w:ascii="Arial" w:hAnsi="Arial" w:cs="Arial"/>
            <w:color w:val="000000" w:themeColor="text1"/>
            <w:sz w:val="22"/>
            <w:szCs w:val="22"/>
          </w:rPr>
          <w:delText>We observe</w:delText>
        </w:r>
      </w:del>
      <w:ins w:id="2618" w:author="David Bartel" w:date="2018-03-26T21:06:00Z">
        <w:r w:rsidR="00241552" w:rsidRPr="00742EFD">
          <w:rPr>
            <w:rFonts w:ascii="Arial" w:hAnsi="Arial" w:cs="Arial"/>
            <w:color w:val="000000" w:themeColor="text1"/>
            <w:sz w:val="22"/>
            <w:szCs w:val="22"/>
          </w:rPr>
          <w:t>We found that</w:t>
        </w:r>
      </w:ins>
      <w:ins w:id="2619" w:author="David Bartel" w:date="2018-03-26T20:10:00Z">
        <w:r w:rsidR="00C97766" w:rsidRPr="00742EFD">
          <w:rPr>
            <w:rFonts w:ascii="Arial" w:hAnsi="Arial" w:cs="Arial"/>
            <w:color w:val="000000" w:themeColor="text1"/>
            <w:sz w:val="22"/>
            <w:szCs w:val="22"/>
          </w:rPr>
          <w:t xml:space="preserve"> predicted accessibilities</w:t>
        </w:r>
        <w:r w:rsidR="00CC7E54" w:rsidRPr="00742EFD">
          <w:rPr>
            <w:rFonts w:ascii="Arial" w:hAnsi="Arial" w:cs="Arial"/>
            <w:color w:val="000000" w:themeColor="text1"/>
            <w:sz w:val="22"/>
            <w:szCs w:val="22"/>
          </w:rPr>
          <w:t xml:space="preserve"> </w:t>
        </w:r>
      </w:ins>
      <w:ins w:id="2620" w:author="David Bartel" w:date="2018-03-26T20:14:00Z">
        <w:r w:rsidR="00862BF5" w:rsidRPr="00742EFD">
          <w:rPr>
            <w:rFonts w:ascii="Arial" w:hAnsi="Arial" w:cs="Arial"/>
            <w:color w:val="000000" w:themeColor="text1"/>
            <w:sz w:val="22"/>
            <w:szCs w:val="22"/>
          </w:rPr>
          <w:t xml:space="preserve">of sites in the bound libraries </w:t>
        </w:r>
      </w:ins>
      <w:ins w:id="2621" w:author="David Bartel" w:date="2018-03-26T20:10:00Z">
        <w:r w:rsidR="00CC7E54" w:rsidRPr="00742EFD">
          <w:rPr>
            <w:rFonts w:ascii="Arial" w:hAnsi="Arial" w:cs="Arial"/>
            <w:color w:val="000000" w:themeColor="text1"/>
            <w:sz w:val="22"/>
            <w:szCs w:val="22"/>
          </w:rPr>
          <w:t>w</w:t>
        </w:r>
      </w:ins>
      <w:ins w:id="2622" w:author="David Bartel" w:date="2018-03-26T20:19:00Z">
        <w:r w:rsidR="00C97766" w:rsidRPr="00742EFD">
          <w:rPr>
            <w:rFonts w:ascii="Arial" w:hAnsi="Arial" w:cs="Arial"/>
            <w:color w:val="000000" w:themeColor="text1"/>
            <w:sz w:val="22"/>
            <w:szCs w:val="22"/>
          </w:rPr>
          <w:t>ere</w:t>
        </w:r>
      </w:ins>
      <w:ins w:id="2623" w:author="David Bartel" w:date="2018-03-26T20:10:00Z">
        <w:r w:rsidR="00CC7E54" w:rsidRPr="00742EFD">
          <w:rPr>
            <w:rFonts w:ascii="Arial" w:hAnsi="Arial" w:cs="Arial"/>
            <w:color w:val="000000" w:themeColor="text1"/>
            <w:sz w:val="22"/>
            <w:szCs w:val="22"/>
          </w:rPr>
          <w:t xml:space="preserve"> substantially greater </w:t>
        </w:r>
      </w:ins>
      <w:ins w:id="2624" w:author="David Bartel" w:date="2018-03-26T20:15:00Z">
        <w:r w:rsidR="00862BF5" w:rsidRPr="00742EFD">
          <w:rPr>
            <w:rFonts w:ascii="Arial" w:hAnsi="Arial" w:cs="Arial"/>
            <w:color w:val="000000" w:themeColor="text1"/>
            <w:sz w:val="22"/>
            <w:szCs w:val="22"/>
          </w:rPr>
          <w:t xml:space="preserve">than that </w:t>
        </w:r>
      </w:ins>
      <w:ins w:id="2625" w:author="David Bartel" w:date="2018-03-26T20:10:00Z">
        <w:r w:rsidR="00CC7E54" w:rsidRPr="00742EFD">
          <w:rPr>
            <w:rFonts w:ascii="Arial" w:hAnsi="Arial" w:cs="Arial"/>
            <w:color w:val="000000" w:themeColor="text1"/>
            <w:sz w:val="22"/>
            <w:szCs w:val="22"/>
          </w:rPr>
          <w:t xml:space="preserve">for </w:t>
        </w:r>
      </w:ins>
      <w:ins w:id="2626" w:author="David Bartel" w:date="2018-03-26T12:48:00Z">
        <w:r w:rsidR="00F55A42" w:rsidRPr="00742EFD">
          <w:rPr>
            <w:rFonts w:ascii="Arial" w:hAnsi="Arial" w:cs="Arial"/>
            <w:color w:val="000000" w:themeColor="text1"/>
            <w:sz w:val="22"/>
            <w:szCs w:val="22"/>
          </w:rPr>
          <w:t>s</w:t>
        </w:r>
      </w:ins>
      <w:ins w:id="2627" w:author="David Bartel" w:date="2018-03-26T20:15:00Z">
        <w:r w:rsidR="00862BF5" w:rsidRPr="00742EFD">
          <w:rPr>
            <w:rFonts w:ascii="Arial" w:hAnsi="Arial" w:cs="Arial"/>
            <w:color w:val="000000" w:themeColor="text1"/>
            <w:sz w:val="22"/>
            <w:szCs w:val="22"/>
          </w:rPr>
          <w:t>ites in the input library</w:t>
        </w:r>
      </w:ins>
      <w:ins w:id="2628" w:author="David Bartel" w:date="2018-03-26T20:16:00Z">
        <w:r w:rsidR="00862BF5" w:rsidRPr="00742EFD">
          <w:rPr>
            <w:rFonts w:ascii="Arial" w:hAnsi="Arial" w:cs="Arial"/>
            <w:color w:val="000000" w:themeColor="text1"/>
            <w:sz w:val="22"/>
            <w:szCs w:val="22"/>
          </w:rPr>
          <w:t xml:space="preserve"> and </w:t>
        </w:r>
      </w:ins>
      <w:ins w:id="2629" w:author="David Bartel" w:date="2018-03-26T21:06:00Z">
        <w:r w:rsidR="00241552" w:rsidRPr="00742EFD">
          <w:rPr>
            <w:rFonts w:ascii="Arial" w:hAnsi="Arial" w:cs="Arial"/>
            <w:color w:val="000000" w:themeColor="text1"/>
            <w:sz w:val="22"/>
            <w:szCs w:val="22"/>
          </w:rPr>
          <w:t xml:space="preserve">that </w:t>
        </w:r>
      </w:ins>
      <w:ins w:id="2630" w:author="David Bartel" w:date="2018-03-26T20:16:00Z">
        <w:r w:rsidR="00862BF5" w:rsidRPr="00742EFD">
          <w:rPr>
            <w:rFonts w:ascii="Arial" w:hAnsi="Arial" w:cs="Arial"/>
            <w:color w:val="000000" w:themeColor="text1"/>
            <w:sz w:val="22"/>
            <w:szCs w:val="22"/>
          </w:rPr>
          <w:t>t</w:t>
        </w:r>
      </w:ins>
      <w:ins w:id="2631" w:author="David Bartel" w:date="2018-03-26T20:15:00Z">
        <w:r w:rsidR="00862BF5" w:rsidRPr="00742EFD">
          <w:rPr>
            <w:rFonts w:ascii="Arial" w:hAnsi="Arial" w:cs="Arial"/>
            <w:color w:val="000000" w:themeColor="text1"/>
            <w:sz w:val="22"/>
            <w:szCs w:val="22"/>
          </w:rPr>
          <w:t xml:space="preserve">he difference was greatest for the samples with </w:t>
        </w:r>
      </w:ins>
      <w:ins w:id="2632" w:author="David Bartel" w:date="2018-03-26T20:20:00Z">
        <w:r w:rsidR="00C97766" w:rsidRPr="00742EFD">
          <w:rPr>
            <w:rFonts w:ascii="Arial" w:hAnsi="Arial" w:cs="Arial"/>
            <w:color w:val="000000" w:themeColor="text1"/>
            <w:sz w:val="22"/>
            <w:szCs w:val="22"/>
          </w:rPr>
          <w:t xml:space="preserve">the </w:t>
        </w:r>
      </w:ins>
      <w:ins w:id="2633" w:author="David Bartel" w:date="2018-03-26T20:21:00Z">
        <w:r w:rsidR="00C97766" w:rsidRPr="00742EFD">
          <w:rPr>
            <w:rFonts w:ascii="Arial" w:hAnsi="Arial" w:cs="Arial"/>
            <w:color w:val="000000" w:themeColor="text1"/>
            <w:sz w:val="22"/>
            <w:szCs w:val="22"/>
          </w:rPr>
          <w:t>lower</w:t>
        </w:r>
      </w:ins>
      <w:ins w:id="2634" w:author="David Bartel" w:date="2018-03-26T20:16:00Z">
        <w:r w:rsidR="00862BF5" w:rsidRPr="00742EFD">
          <w:rPr>
            <w:rFonts w:ascii="Arial" w:hAnsi="Arial" w:cs="Arial"/>
            <w:color w:val="000000" w:themeColor="text1"/>
            <w:sz w:val="22"/>
            <w:szCs w:val="22"/>
          </w:rPr>
          <w:t xml:space="preserve"> </w:t>
        </w:r>
      </w:ins>
      <w:ins w:id="2635" w:author="David Bartel" w:date="2018-03-26T20:20:00Z">
        <w:r w:rsidR="00C97766" w:rsidRPr="00742EFD">
          <w:rPr>
            <w:rFonts w:ascii="Arial" w:hAnsi="Arial" w:cs="Arial"/>
            <w:color w:val="000000" w:themeColor="text1"/>
            <w:sz w:val="22"/>
            <w:szCs w:val="22"/>
          </w:rPr>
          <w:t>AGO2–miR-1 concentrations</w:t>
        </w:r>
      </w:ins>
      <w:ins w:id="2636" w:author="David Bartel" w:date="2018-03-26T21:06:00Z">
        <w:r w:rsidR="00241552" w:rsidRPr="00742EFD">
          <w:rPr>
            <w:rFonts w:ascii="Arial" w:hAnsi="Arial" w:cs="Arial"/>
            <w:color w:val="000000" w:themeColor="text1"/>
            <w:sz w:val="22"/>
            <w:szCs w:val="22"/>
          </w:rPr>
          <w:t xml:space="preserve"> (</w:t>
        </w:r>
        <w:commentRangeStart w:id="2637"/>
        <w:r w:rsidR="00241552" w:rsidRPr="00742EFD">
          <w:rPr>
            <w:rFonts w:ascii="Arial" w:hAnsi="Arial" w:cs="Arial"/>
            <w:color w:val="000000" w:themeColor="text1"/>
            <w:sz w:val="22"/>
            <w:szCs w:val="22"/>
          </w:rPr>
          <w:t>fig. SX</w:t>
        </w:r>
        <w:commentRangeEnd w:id="2637"/>
        <w:r w:rsidR="00241552" w:rsidRPr="00742EFD">
          <w:rPr>
            <w:rStyle w:val="CommentReference"/>
            <w:rFonts w:ascii="Arial" w:eastAsiaTheme="minorHAnsi" w:hAnsi="Arial" w:cs="Arial"/>
            <w:sz w:val="22"/>
            <w:szCs w:val="22"/>
          </w:rPr>
          <w:commentReference w:id="2637"/>
        </w:r>
        <w:r w:rsidR="00241552" w:rsidRPr="00742EFD">
          <w:rPr>
            <w:rFonts w:ascii="Arial" w:hAnsi="Arial" w:cs="Arial"/>
            <w:color w:val="000000" w:themeColor="text1"/>
            <w:sz w:val="22"/>
            <w:szCs w:val="22"/>
          </w:rPr>
          <w:t>)</w:t>
        </w:r>
      </w:ins>
      <w:ins w:id="2638" w:author="David Bartel" w:date="2018-03-26T20:22:00Z">
        <w:r w:rsidR="00C97766" w:rsidRPr="00742EFD">
          <w:rPr>
            <w:rFonts w:ascii="Arial" w:hAnsi="Arial" w:cs="Arial"/>
            <w:color w:val="000000" w:themeColor="text1"/>
            <w:sz w:val="22"/>
            <w:szCs w:val="22"/>
          </w:rPr>
          <w:t xml:space="preserve">, as expected </w:t>
        </w:r>
      </w:ins>
      <w:del w:id="2639" w:author="David Bartel" w:date="2018-03-26T12:50:00Z">
        <w:r w:rsidR="009E2BCA" w:rsidRPr="00742EFD" w:rsidDel="00F55A42">
          <w:rPr>
            <w:rFonts w:ascii="Arial" w:hAnsi="Arial" w:cs="Arial"/>
            <w:color w:val="000000" w:themeColor="text1"/>
            <w:sz w:val="22"/>
            <w:szCs w:val="22"/>
          </w:rPr>
          <w:delText xml:space="preserve"> a distribution of </w:delText>
        </w:r>
      </w:del>
      <w:del w:id="2640" w:author="David Bartel" w:date="2018-03-26T20:22:00Z">
        <w:r w:rsidR="009E2BCA" w:rsidRPr="00742EFD" w:rsidDel="00C97766">
          <w:rPr>
            <w:rFonts w:ascii="Arial" w:hAnsi="Arial" w:cs="Arial"/>
            <w:color w:val="000000" w:themeColor="text1"/>
            <w:sz w:val="22"/>
            <w:szCs w:val="22"/>
          </w:rPr>
          <w:delText xml:space="preserve">values </w:delText>
        </w:r>
      </w:del>
      <w:del w:id="2641" w:author="David Bartel" w:date="2018-03-26T12:52:00Z">
        <w:r w:rsidR="009E2BCA" w:rsidRPr="00742EFD" w:rsidDel="00123542">
          <w:rPr>
            <w:rFonts w:ascii="Arial" w:hAnsi="Arial" w:cs="Arial"/>
            <w:color w:val="000000" w:themeColor="text1"/>
            <w:sz w:val="22"/>
            <w:szCs w:val="22"/>
          </w:rPr>
          <w:delText xml:space="preserve">with </w:delText>
        </w:r>
      </w:del>
      <w:del w:id="2642" w:author="David Bartel" w:date="2018-03-26T20:22:00Z">
        <w:r w:rsidR="009E2BCA" w:rsidRPr="00742EFD" w:rsidDel="00C97766">
          <w:rPr>
            <w:rFonts w:ascii="Arial" w:hAnsi="Arial" w:cs="Arial"/>
            <w:color w:val="000000" w:themeColor="text1"/>
            <w:sz w:val="22"/>
            <w:szCs w:val="22"/>
          </w:rPr>
          <w:delText>geometric mean 2.04 x 10</w:delText>
        </w:r>
        <w:r w:rsidR="009E2BCA" w:rsidRPr="00742EFD" w:rsidDel="00C97766">
          <w:rPr>
            <w:rFonts w:ascii="Arial" w:hAnsi="Arial" w:cs="Arial"/>
            <w:color w:val="000000" w:themeColor="text1"/>
            <w:sz w:val="22"/>
            <w:szCs w:val="22"/>
            <w:vertAlign w:val="superscript"/>
          </w:rPr>
          <w:delText>-3</w:delText>
        </w:r>
      </w:del>
      <w:del w:id="2643" w:author="David Bartel" w:date="2018-03-26T12:52:00Z">
        <w:r w:rsidR="009E2BCA" w:rsidRPr="00742EFD" w:rsidDel="00123542">
          <w:rPr>
            <w:rFonts w:ascii="Arial" w:hAnsi="Arial" w:cs="Arial"/>
            <w:color w:val="000000" w:themeColor="text1"/>
            <w:sz w:val="22"/>
            <w:szCs w:val="22"/>
          </w:rPr>
          <w:delText xml:space="preserve"> for the 8mer-containing reads in the input library</w:delText>
        </w:r>
      </w:del>
      <w:del w:id="2644" w:author="David Bartel" w:date="2018-03-26T12:53:00Z">
        <w:r w:rsidR="009E2BCA" w:rsidRPr="00742EFD" w:rsidDel="00123542">
          <w:rPr>
            <w:rFonts w:ascii="Arial" w:hAnsi="Arial" w:cs="Arial"/>
            <w:color w:val="000000" w:themeColor="text1"/>
            <w:sz w:val="22"/>
            <w:szCs w:val="22"/>
          </w:rPr>
          <w:delText xml:space="preserve">, and </w:delText>
        </w:r>
      </w:del>
      <w:del w:id="2645" w:author="David Bartel" w:date="2018-03-26T20:22:00Z">
        <w:r w:rsidR="009E2BCA" w:rsidRPr="00742EFD" w:rsidDel="00C97766">
          <w:rPr>
            <w:rFonts w:ascii="Arial" w:hAnsi="Arial" w:cs="Arial"/>
            <w:color w:val="000000" w:themeColor="text1"/>
            <w:sz w:val="22"/>
            <w:szCs w:val="22"/>
          </w:rPr>
          <w:delText>distributions with increased accessibility in the AGO2–miR-1 RBNS samples, with geometric mean values of 2.19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2.30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2.02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1.52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and 1.07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xml:space="preserve">, for the </w:delText>
        </w:r>
        <w:r w:rsidR="009E2BCA" w:rsidRPr="00742EFD" w:rsidDel="00C97766">
          <w:rPr>
            <w:rFonts w:ascii="Arial" w:hAnsi="Arial" w:cs="Arial"/>
            <w:sz w:val="22"/>
            <w:szCs w:val="22"/>
          </w:rPr>
          <w:delText xml:space="preserve">7.2, 22.8, 72, 228, and 720 pM </w:delText>
        </w:r>
        <w:r w:rsidR="009E2BCA" w:rsidRPr="00742EFD" w:rsidDel="00C97766">
          <w:rPr>
            <w:rFonts w:ascii="Arial" w:hAnsi="Arial" w:cs="Arial"/>
            <w:color w:val="000000" w:themeColor="text1"/>
            <w:sz w:val="22"/>
            <w:szCs w:val="22"/>
          </w:rPr>
          <w:delText>samples, respectively, consistent with a model in which</w:delText>
        </w:r>
      </w:del>
      <w:ins w:id="2646" w:author="David Bartel" w:date="2018-03-26T20:22:00Z">
        <w:r w:rsidR="00C97766" w:rsidRPr="00742EFD">
          <w:rPr>
            <w:rFonts w:ascii="Arial" w:hAnsi="Arial" w:cs="Arial"/>
            <w:color w:val="000000" w:themeColor="text1"/>
            <w:sz w:val="22"/>
            <w:szCs w:val="22"/>
          </w:rPr>
          <w:t>if</w:t>
        </w:r>
      </w:ins>
      <w:r w:rsidR="009E2BCA" w:rsidRPr="00742EFD">
        <w:rPr>
          <w:rFonts w:ascii="Arial" w:hAnsi="Arial" w:cs="Arial"/>
          <w:color w:val="000000" w:themeColor="text1"/>
          <w:sz w:val="22"/>
          <w:szCs w:val="22"/>
        </w:rPr>
        <w:t xml:space="preserve"> </w:t>
      </w:r>
      <w:ins w:id="2647" w:author="David Bartel" w:date="2018-03-26T21:05:00Z">
        <w:r w:rsidR="00241552" w:rsidRPr="00742EFD">
          <w:rPr>
            <w:rFonts w:ascii="Arial" w:hAnsi="Arial" w:cs="Arial"/>
            <w:color w:val="000000" w:themeColor="text1"/>
            <w:sz w:val="22"/>
            <w:szCs w:val="22"/>
          </w:rPr>
          <w:t>the</w:t>
        </w:r>
      </w:ins>
      <w:ins w:id="2648" w:author="David Bartel" w:date="2018-03-26T21:00:00Z">
        <w:r w:rsidR="008225CA" w:rsidRPr="00742EFD">
          <w:rPr>
            <w:rFonts w:ascii="Arial" w:hAnsi="Arial" w:cs="Arial"/>
            <w:color w:val="000000" w:themeColor="text1"/>
            <w:sz w:val="22"/>
            <w:szCs w:val="22"/>
          </w:rPr>
          <w:t xml:space="preserve"> </w:t>
        </w:r>
      </w:ins>
      <w:ins w:id="2649" w:author="David Bartel" w:date="2018-03-26T21:13:00Z">
        <w:r w:rsidR="009A763C" w:rsidRPr="00742EFD">
          <w:rPr>
            <w:rFonts w:ascii="Arial" w:hAnsi="Arial" w:cs="Arial"/>
            <w:color w:val="000000" w:themeColor="text1"/>
            <w:sz w:val="22"/>
            <w:szCs w:val="22"/>
          </w:rPr>
          <w:t>accessibility score</w:t>
        </w:r>
      </w:ins>
      <w:ins w:id="2650" w:author="David Bartel" w:date="2018-03-26T21:00:00Z">
        <w:r w:rsidR="008225CA" w:rsidRPr="00742EFD">
          <w:rPr>
            <w:rFonts w:ascii="Arial" w:hAnsi="Arial" w:cs="Arial"/>
            <w:color w:val="000000" w:themeColor="text1"/>
            <w:sz w:val="22"/>
            <w:szCs w:val="22"/>
          </w:rPr>
          <w:t xml:space="preserve"> was predictive of site accessibility</w:t>
        </w:r>
      </w:ins>
      <w:ins w:id="2651" w:author="David Bartel" w:date="2018-03-26T20:59:00Z">
        <w:r w:rsidR="008225CA" w:rsidRPr="00742EFD">
          <w:rPr>
            <w:rFonts w:ascii="Arial" w:hAnsi="Arial" w:cs="Arial"/>
            <w:color w:val="000000" w:themeColor="text1"/>
            <w:sz w:val="22"/>
            <w:szCs w:val="22"/>
          </w:rPr>
          <w:t xml:space="preserve"> and </w:t>
        </w:r>
      </w:ins>
      <w:ins w:id="2652" w:author="David Bartel" w:date="2018-03-26T21:31:00Z">
        <w:r w:rsidR="00904973" w:rsidRPr="00742EFD">
          <w:rPr>
            <w:rFonts w:ascii="Arial" w:hAnsi="Arial" w:cs="Arial"/>
            <w:color w:val="000000" w:themeColor="text1"/>
            <w:sz w:val="22"/>
            <w:szCs w:val="22"/>
          </w:rPr>
          <w:t xml:space="preserve">if </w:t>
        </w:r>
      </w:ins>
      <w:r w:rsidR="009E2BCA" w:rsidRPr="00742EFD">
        <w:rPr>
          <w:rFonts w:ascii="Arial" w:hAnsi="Arial" w:cs="Arial"/>
          <w:color w:val="000000" w:themeColor="text1"/>
          <w:sz w:val="22"/>
          <w:szCs w:val="22"/>
        </w:rPr>
        <w:t xml:space="preserve">the most accessible </w:t>
      </w:r>
      <w:del w:id="2653" w:author="David Bartel" w:date="2018-03-26T20:23:00Z">
        <w:r w:rsidR="009E2BCA" w:rsidRPr="00742EFD" w:rsidDel="00C97766">
          <w:rPr>
            <w:rFonts w:ascii="Arial" w:hAnsi="Arial" w:cs="Arial"/>
            <w:color w:val="000000" w:themeColor="text1"/>
            <w:sz w:val="22"/>
            <w:szCs w:val="22"/>
          </w:rPr>
          <w:delText xml:space="preserve">target </w:delText>
        </w:r>
      </w:del>
      <w:r w:rsidR="009E2BCA" w:rsidRPr="00742EFD">
        <w:rPr>
          <w:rFonts w:ascii="Arial" w:hAnsi="Arial" w:cs="Arial"/>
          <w:color w:val="000000" w:themeColor="text1"/>
          <w:sz w:val="22"/>
          <w:szCs w:val="22"/>
        </w:rPr>
        <w:t xml:space="preserve">sites </w:t>
      </w:r>
      <w:del w:id="2654" w:author="David Bartel" w:date="2018-03-26T20:22:00Z">
        <w:r w:rsidR="009E2BCA" w:rsidRPr="00742EFD" w:rsidDel="00C97766">
          <w:rPr>
            <w:rFonts w:ascii="Arial" w:hAnsi="Arial" w:cs="Arial"/>
            <w:color w:val="000000" w:themeColor="text1"/>
            <w:sz w:val="22"/>
            <w:szCs w:val="22"/>
          </w:rPr>
          <w:delText xml:space="preserve">are </w:delText>
        </w:r>
      </w:del>
      <w:ins w:id="2655" w:author="David Bartel" w:date="2018-03-26T20:22:00Z">
        <w:r w:rsidR="00C97766" w:rsidRPr="00742EFD">
          <w:rPr>
            <w:rFonts w:ascii="Arial" w:hAnsi="Arial" w:cs="Arial"/>
            <w:color w:val="000000" w:themeColor="text1"/>
            <w:sz w:val="22"/>
            <w:szCs w:val="22"/>
          </w:rPr>
          <w:t xml:space="preserve">were </w:t>
        </w:r>
      </w:ins>
      <w:ins w:id="2656" w:author="David Bartel" w:date="2018-03-26T20:51:00Z">
        <w:r w:rsidR="004C7779" w:rsidRPr="00742EFD">
          <w:rPr>
            <w:rFonts w:ascii="Arial" w:hAnsi="Arial" w:cs="Arial"/>
            <w:color w:val="000000" w:themeColor="text1"/>
            <w:sz w:val="22"/>
            <w:szCs w:val="22"/>
          </w:rPr>
          <w:t xml:space="preserve">the most </w:t>
        </w:r>
      </w:ins>
      <w:r w:rsidR="009E2BCA" w:rsidRPr="00742EFD">
        <w:rPr>
          <w:rFonts w:ascii="Arial" w:hAnsi="Arial" w:cs="Arial"/>
          <w:color w:val="000000" w:themeColor="text1"/>
          <w:sz w:val="22"/>
          <w:szCs w:val="22"/>
        </w:rPr>
        <w:t>preferentially bound</w:t>
      </w:r>
      <w:del w:id="2657" w:author="David Bartel" w:date="2018-03-26T21:06:00Z">
        <w:r w:rsidR="009E2BCA" w:rsidRPr="00742EFD" w:rsidDel="00241552">
          <w:rPr>
            <w:rFonts w:ascii="Arial" w:hAnsi="Arial" w:cs="Arial"/>
            <w:color w:val="000000" w:themeColor="text1"/>
            <w:sz w:val="22"/>
            <w:szCs w:val="22"/>
          </w:rPr>
          <w:delText xml:space="preserve"> </w:delText>
        </w:r>
      </w:del>
      <w:del w:id="2658" w:author="David Bartel" w:date="2018-03-26T20:51:00Z">
        <w:r w:rsidR="009E2BCA" w:rsidRPr="00742EFD" w:rsidDel="004C7779">
          <w:rPr>
            <w:rFonts w:ascii="Arial" w:hAnsi="Arial" w:cs="Arial"/>
            <w:color w:val="000000" w:themeColor="text1"/>
            <w:sz w:val="22"/>
            <w:szCs w:val="22"/>
          </w:rPr>
          <w:delText xml:space="preserve">in conditions of limiting Ago-miRNA complex, </w:delText>
        </w:r>
      </w:del>
      <w:del w:id="2659" w:author="David Bartel" w:date="2018-03-26T21:00:00Z">
        <w:r w:rsidR="009E2BCA" w:rsidRPr="00742EFD" w:rsidDel="008225CA">
          <w:rPr>
            <w:rFonts w:ascii="Arial" w:hAnsi="Arial" w:cs="Arial"/>
            <w:color w:val="000000" w:themeColor="text1"/>
            <w:sz w:val="22"/>
            <w:szCs w:val="22"/>
          </w:rPr>
          <w:delText xml:space="preserve">and </w:delText>
        </w:r>
      </w:del>
      <w:del w:id="2660" w:author="David Bartel" w:date="2018-03-26T20:23:00Z">
        <w:r w:rsidR="009E2BCA" w:rsidRPr="00742EFD" w:rsidDel="00C97766">
          <w:rPr>
            <w:rFonts w:ascii="Arial" w:hAnsi="Arial" w:cs="Arial"/>
            <w:color w:val="000000" w:themeColor="text1"/>
            <w:sz w:val="22"/>
            <w:szCs w:val="22"/>
          </w:rPr>
          <w:delText>that more</w:delText>
        </w:r>
      </w:del>
      <w:del w:id="2661" w:author="David Bartel" w:date="2018-03-26T20:52:00Z">
        <w:r w:rsidR="009E2BCA" w:rsidRPr="00742EFD" w:rsidDel="004C7779">
          <w:rPr>
            <w:rFonts w:ascii="Arial" w:hAnsi="Arial" w:cs="Arial"/>
            <w:color w:val="000000" w:themeColor="text1"/>
            <w:sz w:val="22"/>
            <w:szCs w:val="22"/>
          </w:rPr>
          <w:delText xml:space="preserve"> </w:delText>
        </w:r>
      </w:del>
      <w:del w:id="2662" w:author="David Bartel" w:date="2018-03-26T20:23:00Z">
        <w:r w:rsidR="009E2BCA" w:rsidRPr="00742EFD" w:rsidDel="00C97766">
          <w:rPr>
            <w:rFonts w:ascii="Arial" w:hAnsi="Arial" w:cs="Arial"/>
            <w:color w:val="000000" w:themeColor="text1"/>
            <w:sz w:val="22"/>
            <w:szCs w:val="22"/>
          </w:rPr>
          <w:delText>sub</w:delText>
        </w:r>
      </w:del>
      <w:del w:id="2663" w:author="David Bartel" w:date="2018-03-26T20:31:00Z">
        <w:r w:rsidR="009E2BCA" w:rsidRPr="00742EFD" w:rsidDel="00B96C31">
          <w:rPr>
            <w:rFonts w:ascii="Arial" w:hAnsi="Arial" w:cs="Arial"/>
            <w:color w:val="000000" w:themeColor="text1"/>
            <w:sz w:val="22"/>
            <w:szCs w:val="22"/>
          </w:rPr>
          <w:delText>optimal</w:delText>
        </w:r>
      </w:del>
      <w:del w:id="2664" w:author="David Bartel" w:date="2018-03-26T20:52:00Z">
        <w:r w:rsidR="009E2BCA" w:rsidRPr="00742EFD" w:rsidDel="004C7779">
          <w:rPr>
            <w:rFonts w:ascii="Arial" w:hAnsi="Arial" w:cs="Arial"/>
            <w:color w:val="000000" w:themeColor="text1"/>
            <w:sz w:val="22"/>
            <w:szCs w:val="22"/>
          </w:rPr>
          <w:delText xml:space="preserve"> </w:delText>
        </w:r>
      </w:del>
      <w:del w:id="2665" w:author="David Bartel" w:date="2018-03-26T20:23:00Z">
        <w:r w:rsidR="009E2BCA" w:rsidRPr="00742EFD" w:rsidDel="00C97766">
          <w:rPr>
            <w:rFonts w:ascii="Arial" w:hAnsi="Arial" w:cs="Arial"/>
            <w:color w:val="000000" w:themeColor="text1"/>
            <w:sz w:val="22"/>
            <w:szCs w:val="22"/>
          </w:rPr>
          <w:delText xml:space="preserve">target </w:delText>
        </w:r>
      </w:del>
      <w:del w:id="2666" w:author="David Bartel" w:date="2018-03-26T20:52:00Z">
        <w:r w:rsidR="009E2BCA" w:rsidRPr="00742EFD" w:rsidDel="004C7779">
          <w:rPr>
            <w:rFonts w:ascii="Arial" w:hAnsi="Arial" w:cs="Arial"/>
            <w:color w:val="000000" w:themeColor="text1"/>
            <w:sz w:val="22"/>
            <w:szCs w:val="22"/>
          </w:rPr>
          <w:delText>sites bec</w:delText>
        </w:r>
      </w:del>
      <w:del w:id="2667" w:author="David Bartel" w:date="2018-03-26T20:30:00Z">
        <w:r w:rsidR="009E2BCA" w:rsidRPr="00742EFD" w:rsidDel="00B96C31">
          <w:rPr>
            <w:rFonts w:ascii="Arial" w:hAnsi="Arial" w:cs="Arial"/>
            <w:color w:val="000000" w:themeColor="text1"/>
            <w:sz w:val="22"/>
            <w:szCs w:val="22"/>
          </w:rPr>
          <w:delText>o</w:delText>
        </w:r>
      </w:del>
      <w:del w:id="2668" w:author="David Bartel" w:date="2018-03-26T20:52:00Z">
        <w:r w:rsidR="009E2BCA" w:rsidRPr="00742EFD" w:rsidDel="004C7779">
          <w:rPr>
            <w:rFonts w:ascii="Arial" w:hAnsi="Arial" w:cs="Arial"/>
            <w:color w:val="000000" w:themeColor="text1"/>
            <w:sz w:val="22"/>
            <w:szCs w:val="22"/>
          </w:rPr>
          <w:delText>me increasingly occupied with increasing Ago-miRNA complex</w:delText>
        </w:r>
      </w:del>
      <w:del w:id="2669" w:author="David Bartel" w:date="2018-03-26T20:23:00Z">
        <w:r w:rsidR="009E2BCA" w:rsidRPr="00742EFD" w:rsidDel="00C97766">
          <w:rPr>
            <w:rFonts w:ascii="Arial" w:hAnsi="Arial" w:cs="Arial"/>
            <w:color w:val="000000" w:themeColor="text1"/>
            <w:sz w:val="22"/>
            <w:szCs w:val="22"/>
          </w:rPr>
          <w:delText xml:space="preserve"> in the binding reaction</w:delText>
        </w:r>
      </w:del>
      <w:r w:rsidR="009E2BCA" w:rsidRPr="00742EFD">
        <w:rPr>
          <w:rFonts w:ascii="Arial" w:hAnsi="Arial" w:cs="Arial"/>
          <w:color w:val="000000" w:themeColor="text1"/>
          <w:sz w:val="22"/>
          <w:szCs w:val="22"/>
        </w:rPr>
        <w:t xml:space="preserve">. </w:t>
      </w:r>
      <w:del w:id="2670" w:author="David Bartel" w:date="2018-03-26T20:29:00Z">
        <w:r w:rsidR="009E2BCA" w:rsidRPr="00742EFD" w:rsidDel="00B96C31">
          <w:rPr>
            <w:rFonts w:ascii="Arial" w:hAnsi="Arial" w:cs="Arial"/>
            <w:color w:val="000000" w:themeColor="text1"/>
            <w:sz w:val="22"/>
            <w:szCs w:val="22"/>
          </w:rPr>
          <w:delText xml:space="preserve">That the distribution of values generated by RNAplfold exhibited these two features engendered our confidence that the algorithm reports on real differences across the target RNAs in our random library, for the purposes of interrogating the causal relationship between target site accessibility and the influence of flanking dinucleotide context on site type binding affinity. </w:delText>
        </w:r>
      </w:del>
    </w:p>
    <w:p w14:paraId="307E730E" w14:textId="38EF7881" w:rsidR="001A25F5" w:rsidRPr="00742EFD" w:rsidRDefault="007A4276" w:rsidP="008910D7">
      <w:pPr>
        <w:spacing w:line="360" w:lineRule="auto"/>
        <w:ind w:firstLine="720"/>
        <w:rPr>
          <w:ins w:id="2671" w:author="David Bartel" w:date="2018-03-27T09:44:00Z"/>
          <w:rFonts w:ascii="Arial" w:hAnsi="Arial" w:cs="Arial"/>
          <w:color w:val="000000" w:themeColor="text1"/>
          <w:sz w:val="22"/>
          <w:szCs w:val="22"/>
        </w:rPr>
      </w:pPr>
      <w:ins w:id="2672" w:author="David Bartel" w:date="2018-03-26T21:08:00Z">
        <w:r w:rsidRPr="00742EFD">
          <w:rPr>
            <w:rFonts w:ascii="Arial" w:hAnsi="Arial" w:cs="Arial"/>
            <w:color w:val="000000" w:themeColor="text1"/>
            <w:sz w:val="22"/>
            <w:szCs w:val="22"/>
          </w:rPr>
          <w:t xml:space="preserve">Encouraged by these results, </w:t>
        </w:r>
      </w:ins>
      <w:ins w:id="2673" w:author="David Bartel" w:date="2018-03-26T21:17:00Z">
        <w:r w:rsidRPr="00742EFD">
          <w:rPr>
            <w:rFonts w:ascii="Arial" w:hAnsi="Arial" w:cs="Arial"/>
            <w:color w:val="000000" w:themeColor="text1"/>
            <w:sz w:val="22"/>
            <w:szCs w:val="22"/>
          </w:rPr>
          <w:t xml:space="preserve">we examined the relationship between </w:t>
        </w:r>
      </w:ins>
      <w:ins w:id="2674" w:author="David Bartel" w:date="2018-03-26T21:18:00Z">
        <w:r w:rsidRPr="00742EFD">
          <w:rPr>
            <w:rFonts w:ascii="Arial" w:hAnsi="Arial" w:cs="Arial"/>
            <w:color w:val="000000" w:themeColor="text1"/>
            <w:sz w:val="22"/>
            <w:szCs w:val="22"/>
          </w:rPr>
          <w:t xml:space="preserve">predicted </w:t>
        </w:r>
      </w:ins>
      <w:ins w:id="2675" w:author="David Bartel" w:date="2018-03-26T21:17:00Z">
        <w:r w:rsidRPr="00742EFD">
          <w:rPr>
            <w:rFonts w:ascii="Arial" w:hAnsi="Arial" w:cs="Arial"/>
            <w:color w:val="000000" w:themeColor="text1"/>
            <w:sz w:val="22"/>
            <w:szCs w:val="22"/>
          </w:rPr>
          <w:t xml:space="preserve">structural accessibility and </w:t>
        </w:r>
      </w:ins>
      <w:ins w:id="2676" w:author="David Bartel" w:date="2018-03-26T22:08:00Z">
        <w:r w:rsidR="003C2C9E" w:rsidRPr="00742EFD">
          <w:rPr>
            <w:rFonts w:ascii="Arial" w:hAnsi="Arial" w:cs="Arial"/>
            <w:color w:val="000000" w:themeColor="text1"/>
            <w:sz w:val="22"/>
            <w:szCs w:val="22"/>
          </w:rPr>
          <w:t xml:space="preserve">binding </w:t>
        </w:r>
      </w:ins>
      <w:ins w:id="2677" w:author="David Bartel" w:date="2018-03-26T21:19:00Z">
        <w:r w:rsidR="003E4481" w:rsidRPr="00742EFD">
          <w:rPr>
            <w:rFonts w:ascii="Arial" w:hAnsi="Arial" w:cs="Arial"/>
            <w:color w:val="000000" w:themeColor="text1"/>
            <w:sz w:val="22"/>
            <w:szCs w:val="22"/>
          </w:rPr>
          <w:t xml:space="preserve">affinity for each of </w:t>
        </w:r>
      </w:ins>
      <w:del w:id="2678" w:author="David Bartel" w:date="2018-03-26T21:13:00Z">
        <w:r w:rsidR="009E2BCA" w:rsidRPr="00742EFD" w:rsidDel="009A763C">
          <w:rPr>
            <w:rFonts w:ascii="Arial" w:hAnsi="Arial" w:cs="Arial"/>
            <w:color w:val="000000" w:themeColor="text1"/>
            <w:sz w:val="22"/>
            <w:szCs w:val="22"/>
          </w:rPr>
          <w:delText>W</w:delText>
        </w:r>
      </w:del>
      <w:del w:id="2679" w:author="David Bartel" w:date="2018-03-26T21:15:00Z">
        <w:r w:rsidR="009E2BCA" w:rsidRPr="00742EFD" w:rsidDel="007A4276">
          <w:rPr>
            <w:rFonts w:ascii="Arial" w:hAnsi="Arial" w:cs="Arial"/>
            <w:color w:val="000000" w:themeColor="text1"/>
            <w:sz w:val="22"/>
            <w:szCs w:val="22"/>
          </w:rPr>
          <w:delText xml:space="preserve">e </w:delText>
        </w:r>
      </w:del>
      <w:del w:id="2680" w:author="David Bartel" w:date="2018-03-26T21:16:00Z">
        <w:r w:rsidR="009E2BCA" w:rsidRPr="00742EFD" w:rsidDel="007A4276">
          <w:rPr>
            <w:rFonts w:ascii="Arial" w:hAnsi="Arial" w:cs="Arial"/>
            <w:color w:val="000000" w:themeColor="text1"/>
            <w:sz w:val="22"/>
            <w:szCs w:val="22"/>
          </w:rPr>
          <w:delText>binned each</w:delText>
        </w:r>
      </w:del>
      <w:del w:id="2681" w:author="David Bartel" w:date="2018-03-26T21:19:00Z">
        <w:r w:rsidR="009E2BCA" w:rsidRPr="00742EFD" w:rsidDel="003E4481">
          <w:rPr>
            <w:rFonts w:ascii="Arial" w:hAnsi="Arial" w:cs="Arial"/>
            <w:color w:val="000000" w:themeColor="text1"/>
            <w:sz w:val="22"/>
            <w:szCs w:val="22"/>
          </w:rPr>
          <w:delText xml:space="preserve"> 8mer-containing read based on </w:delText>
        </w:r>
      </w:del>
      <w:r w:rsidR="009E2BCA" w:rsidRPr="00742EFD">
        <w:rPr>
          <w:rFonts w:ascii="Arial" w:hAnsi="Arial" w:cs="Arial"/>
          <w:color w:val="000000" w:themeColor="text1"/>
          <w:sz w:val="22"/>
          <w:szCs w:val="22"/>
        </w:rPr>
        <w:t xml:space="preserve">the 256 </w:t>
      </w:r>
      <w:del w:id="2682" w:author="David Bartel" w:date="2018-03-26T21:20:00Z">
        <w:r w:rsidR="009E2BCA" w:rsidRPr="00742EFD" w:rsidDel="003E4481">
          <w:rPr>
            <w:rFonts w:ascii="Arial" w:hAnsi="Arial" w:cs="Arial"/>
            <w:color w:val="000000" w:themeColor="text1"/>
            <w:sz w:val="22"/>
            <w:szCs w:val="22"/>
          </w:rPr>
          <w:delText xml:space="preserve">possible </w:delText>
        </w:r>
      </w:del>
      <w:r w:rsidR="009E2BCA" w:rsidRPr="00742EFD">
        <w:rPr>
          <w:rFonts w:ascii="Arial" w:hAnsi="Arial" w:cs="Arial"/>
          <w:color w:val="000000" w:themeColor="text1"/>
          <w:sz w:val="22"/>
          <w:szCs w:val="22"/>
        </w:rPr>
        <w:t xml:space="preserve">flanking dinucleotide </w:t>
      </w:r>
      <w:del w:id="2683" w:author="David Bartel" w:date="2018-03-26T21:20:00Z">
        <w:r w:rsidR="009E2BCA" w:rsidRPr="00742EFD" w:rsidDel="003E4481">
          <w:rPr>
            <w:rFonts w:ascii="Arial" w:hAnsi="Arial" w:cs="Arial"/>
            <w:color w:val="000000" w:themeColor="text1"/>
            <w:sz w:val="22"/>
            <w:szCs w:val="22"/>
          </w:rPr>
          <w:delText>categories</w:delText>
        </w:r>
      </w:del>
      <w:ins w:id="2684" w:author="David Bartel" w:date="2018-03-26T21:20:00Z">
        <w:r w:rsidR="003E4481" w:rsidRPr="00742EFD">
          <w:rPr>
            <w:rFonts w:ascii="Arial" w:hAnsi="Arial" w:cs="Arial"/>
            <w:color w:val="000000" w:themeColor="text1"/>
            <w:sz w:val="22"/>
            <w:szCs w:val="22"/>
          </w:rPr>
          <w:t xml:space="preserve">possibilities. </w:t>
        </w:r>
      </w:ins>
      <w:ins w:id="2685" w:author="David Bartel" w:date="2018-03-27T22:13:00Z">
        <w:r w:rsidR="00872DFB" w:rsidRPr="00742EFD">
          <w:rPr>
            <w:rFonts w:ascii="Arial" w:hAnsi="Arial" w:cs="Arial"/>
            <w:color w:val="000000" w:themeColor="text1"/>
            <w:sz w:val="22"/>
            <w:szCs w:val="22"/>
          </w:rPr>
          <w:t xml:space="preserve"> </w:t>
        </w:r>
      </w:ins>
      <w:ins w:id="2686" w:author="David Bartel" w:date="2018-03-27T09:34:00Z">
        <w:r w:rsidR="008910D7" w:rsidRPr="00742EFD">
          <w:rPr>
            <w:rFonts w:ascii="Arial" w:hAnsi="Arial" w:cs="Arial"/>
            <w:color w:val="000000" w:themeColor="text1"/>
            <w:sz w:val="22"/>
            <w:szCs w:val="22"/>
          </w:rPr>
          <w:t xml:space="preserve">For each input read with a miR-1 8mer site, the accessibility score of that site was calculated, and then the sites were </w:t>
        </w:r>
      </w:ins>
      <w:ins w:id="2687" w:author="David Bartel" w:date="2018-03-27T22:08:00Z">
        <w:r w:rsidR="002404BB" w:rsidRPr="00742EFD">
          <w:rPr>
            <w:rFonts w:ascii="Arial" w:hAnsi="Arial" w:cs="Arial"/>
            <w:color w:val="000000" w:themeColor="text1"/>
            <w:sz w:val="22"/>
            <w:szCs w:val="22"/>
          </w:rPr>
          <w:t>differentiated</w:t>
        </w:r>
      </w:ins>
      <w:ins w:id="2688" w:author="David Bartel" w:date="2018-03-27T09:34:00Z">
        <w:r w:rsidR="008910D7" w:rsidRPr="00742EFD">
          <w:rPr>
            <w:rFonts w:ascii="Arial" w:hAnsi="Arial" w:cs="Arial"/>
            <w:color w:val="000000" w:themeColor="text1"/>
            <w:sz w:val="22"/>
            <w:szCs w:val="22"/>
          </w:rPr>
          <w:t xml:space="preserve"> based on their flanking dinucleotides into 256 12-nt sites</w:t>
        </w:r>
      </w:ins>
      <w:ins w:id="2689" w:author="David Bartel" w:date="2018-03-27T09:37:00Z">
        <w:r w:rsidR="008910D7" w:rsidRPr="00742EFD">
          <w:rPr>
            <w:rFonts w:ascii="Arial" w:hAnsi="Arial" w:cs="Arial"/>
            <w:color w:val="000000" w:themeColor="text1"/>
            <w:sz w:val="22"/>
            <w:szCs w:val="22"/>
          </w:rPr>
          <w:t>,</w:t>
        </w:r>
      </w:ins>
      <w:ins w:id="2690" w:author="David Bartel" w:date="2018-03-27T09:34:00Z">
        <w:r w:rsidR="008910D7" w:rsidRPr="00742EFD">
          <w:rPr>
            <w:rFonts w:ascii="Arial" w:hAnsi="Arial" w:cs="Arial"/>
            <w:color w:val="000000" w:themeColor="text1"/>
            <w:sz w:val="22"/>
            <w:szCs w:val="22"/>
          </w:rPr>
          <w:t xml:space="preserve"> and the </w:t>
        </w:r>
      </w:ins>
      <w:ins w:id="2691" w:author="David Bartel" w:date="2018-03-27T09:36:00Z">
        <w:r w:rsidR="008910D7" w:rsidRPr="00742EFD">
          <w:rPr>
            <w:rFonts w:ascii="Arial" w:hAnsi="Arial" w:cs="Arial"/>
            <w:color w:val="000000" w:themeColor="text1"/>
            <w:sz w:val="22"/>
            <w:szCs w:val="22"/>
          </w:rPr>
          <w:t xml:space="preserve">geometric mean of the site-accessibility scores of each of these extended sites was compared with the RBNS-derived </w:t>
        </w:r>
        <w:r w:rsidR="008910D7" w:rsidRPr="00742EFD">
          <w:rPr>
            <w:rFonts w:ascii="Arial" w:hAnsi="Arial" w:cs="Arial"/>
            <w:i/>
            <w:color w:val="000000" w:themeColor="text1"/>
            <w:sz w:val="22"/>
            <w:szCs w:val="22"/>
          </w:rPr>
          <w:t>K</w:t>
        </w:r>
        <w:r w:rsidR="008910D7" w:rsidRPr="00742EFD">
          <w:rPr>
            <w:rFonts w:ascii="Arial" w:hAnsi="Arial" w:cs="Arial"/>
            <w:color w:val="000000" w:themeColor="text1"/>
            <w:sz w:val="22"/>
            <w:szCs w:val="22"/>
            <w:vertAlign w:val="subscript"/>
          </w:rPr>
          <w:t>D</w:t>
        </w:r>
        <w:r w:rsidR="008910D7" w:rsidRPr="00742EFD">
          <w:rPr>
            <w:rFonts w:ascii="Arial" w:hAnsi="Arial" w:cs="Arial"/>
            <w:color w:val="000000" w:themeColor="text1"/>
            <w:sz w:val="22"/>
            <w:szCs w:val="22"/>
          </w:rPr>
          <w:t xml:space="preserve"> value (Fig. </w:t>
        </w:r>
      </w:ins>
      <w:ins w:id="2692" w:author="David Bartel" w:date="2018-03-27T22:09:00Z">
        <w:r w:rsidR="002404BB" w:rsidRPr="00742EFD">
          <w:rPr>
            <w:rFonts w:ascii="Arial" w:hAnsi="Arial" w:cs="Arial"/>
            <w:color w:val="000000" w:themeColor="text1"/>
            <w:sz w:val="22"/>
            <w:szCs w:val="22"/>
          </w:rPr>
          <w:t>4D</w:t>
        </w:r>
      </w:ins>
      <w:ins w:id="2693" w:author="David Bartel" w:date="2018-03-27T09:36:00Z">
        <w:r w:rsidR="008910D7" w:rsidRPr="00742EFD">
          <w:rPr>
            <w:rFonts w:ascii="Arial" w:hAnsi="Arial" w:cs="Arial"/>
            <w:color w:val="000000" w:themeColor="text1"/>
            <w:sz w:val="22"/>
            <w:szCs w:val="22"/>
          </w:rPr>
          <w:t>)</w:t>
        </w:r>
      </w:ins>
      <w:ins w:id="2694" w:author="David Bartel" w:date="2018-03-27T09:37:00Z">
        <w:r w:rsidR="008910D7" w:rsidRPr="00742EFD">
          <w:rPr>
            <w:rFonts w:ascii="Arial" w:hAnsi="Arial" w:cs="Arial"/>
            <w:color w:val="000000" w:themeColor="text1"/>
            <w:sz w:val="22"/>
            <w:szCs w:val="22"/>
          </w:rPr>
          <w:t>.</w:t>
        </w:r>
      </w:ins>
      <w:del w:id="2695" w:author="David Bartel" w:date="2018-03-27T09:37:00Z">
        <w:r w:rsidR="009E2BCA" w:rsidRPr="00742EFD" w:rsidDel="008910D7">
          <w:rPr>
            <w:rFonts w:ascii="Arial" w:hAnsi="Arial" w:cs="Arial"/>
            <w:color w:val="000000" w:themeColor="text1"/>
            <w:sz w:val="22"/>
            <w:szCs w:val="22"/>
          </w:rPr>
          <w:delText xml:space="preserve">, </w:delText>
        </w:r>
      </w:del>
      <w:del w:id="2696" w:author="David Bartel" w:date="2018-03-26T21:22:00Z">
        <w:r w:rsidR="009E2BCA" w:rsidRPr="00742EFD" w:rsidDel="003E4481">
          <w:rPr>
            <w:rFonts w:ascii="Arial" w:hAnsi="Arial" w:cs="Arial"/>
            <w:color w:val="000000" w:themeColor="text1"/>
            <w:sz w:val="22"/>
            <w:szCs w:val="22"/>
          </w:rPr>
          <w:delText xml:space="preserve">and calculated </w:delText>
        </w:r>
      </w:del>
      <w:del w:id="2697" w:author="David Bartel" w:date="2018-03-27T09:37:00Z">
        <w:r w:rsidR="009E2BCA" w:rsidRPr="00742EFD" w:rsidDel="008910D7">
          <w:rPr>
            <w:rFonts w:ascii="Arial" w:hAnsi="Arial" w:cs="Arial"/>
            <w:color w:val="000000" w:themeColor="text1"/>
            <w:sz w:val="22"/>
            <w:szCs w:val="22"/>
          </w:rPr>
          <w:delText xml:space="preserve">the geometric mean </w:delText>
        </w:r>
      </w:del>
      <w:del w:id="2698" w:author="David Bartel" w:date="2018-03-26T21:33:00Z">
        <w:r w:rsidR="009E2BCA" w:rsidRPr="00742EFD" w:rsidDel="00904973">
          <w:rPr>
            <w:rFonts w:ascii="Arial" w:hAnsi="Arial" w:cs="Arial"/>
            <w:color w:val="000000" w:themeColor="text1"/>
            <w:sz w:val="22"/>
            <w:szCs w:val="22"/>
          </w:rPr>
          <w:delText>target site accessibility for each category. We observed a striking correlation between target site accessibility</w:delText>
        </w:r>
      </w:del>
      <w:del w:id="2699" w:author="David Bartel" w:date="2018-03-27T09:37:00Z">
        <w:r w:rsidR="009E2BCA" w:rsidRPr="00742EFD" w:rsidDel="008910D7">
          <w:rPr>
            <w:rFonts w:ascii="Arial" w:hAnsi="Arial" w:cs="Arial"/>
            <w:color w:val="000000" w:themeColor="text1"/>
            <w:sz w:val="22"/>
            <w:szCs w:val="22"/>
          </w:rPr>
          <w:delText xml:space="preserve"> and the </w:delText>
        </w:r>
        <w:r w:rsidR="009E2BCA" w:rsidRPr="00742EFD" w:rsidDel="008910D7">
          <w:rPr>
            <w:rFonts w:ascii="Arial" w:hAnsi="Arial" w:cs="Arial"/>
            <w:i/>
            <w:color w:val="000000" w:themeColor="text1"/>
            <w:sz w:val="22"/>
            <w:szCs w:val="22"/>
          </w:rPr>
          <w:delText>K</w:delText>
        </w:r>
        <w:r w:rsidR="009E2BCA" w:rsidRPr="00742EFD" w:rsidDel="008910D7">
          <w:rPr>
            <w:rFonts w:ascii="Arial" w:hAnsi="Arial" w:cs="Arial"/>
            <w:color w:val="000000" w:themeColor="text1"/>
            <w:sz w:val="22"/>
            <w:szCs w:val="22"/>
            <w:vertAlign w:val="subscript"/>
          </w:rPr>
          <w:delText>D</w:delText>
        </w:r>
        <w:r w:rsidR="009E2BCA" w:rsidRPr="00742EFD" w:rsidDel="008910D7">
          <w:rPr>
            <w:rFonts w:ascii="Arial" w:hAnsi="Arial" w:cs="Arial"/>
            <w:color w:val="000000" w:themeColor="text1"/>
            <w:sz w:val="22"/>
            <w:szCs w:val="22"/>
          </w:rPr>
          <w:delText xml:space="preserve"> value</w:delText>
        </w:r>
      </w:del>
      <w:del w:id="2700" w:author="David Bartel" w:date="2018-03-27T09:03:00Z">
        <w:r w:rsidR="009E2BCA" w:rsidRPr="00742EFD" w:rsidDel="00BC03EB">
          <w:rPr>
            <w:rFonts w:ascii="Arial" w:hAnsi="Arial" w:cs="Arial"/>
            <w:color w:val="000000" w:themeColor="text1"/>
            <w:sz w:val="22"/>
            <w:szCs w:val="22"/>
          </w:rPr>
          <w:delText xml:space="preserve"> as measured </w:delText>
        </w:r>
      </w:del>
      <w:del w:id="2701" w:author="David Bartel" w:date="2018-03-26T21:33:00Z">
        <w:r w:rsidR="009E2BCA" w:rsidRPr="00742EFD" w:rsidDel="00904973">
          <w:rPr>
            <w:rFonts w:ascii="Arial" w:hAnsi="Arial" w:cs="Arial"/>
            <w:color w:val="000000" w:themeColor="text1"/>
            <w:sz w:val="22"/>
            <w:szCs w:val="22"/>
          </w:rPr>
          <w:delText>with</w:delText>
        </w:r>
      </w:del>
      <w:del w:id="2702" w:author="David Bartel" w:date="2018-03-27T09:03:00Z">
        <w:r w:rsidR="009E2BCA" w:rsidRPr="00742EFD" w:rsidDel="00BC03EB">
          <w:rPr>
            <w:rFonts w:ascii="Arial" w:hAnsi="Arial" w:cs="Arial"/>
            <w:color w:val="000000" w:themeColor="text1"/>
            <w:sz w:val="22"/>
            <w:szCs w:val="22"/>
          </w:rPr>
          <w:delText>in</w:delText>
        </w:r>
      </w:del>
      <w:del w:id="2703" w:author="David Bartel" w:date="2018-03-27T09:04:00Z">
        <w:r w:rsidR="009E2BCA" w:rsidRPr="00742EFD" w:rsidDel="0065233F">
          <w:rPr>
            <w:rFonts w:ascii="Arial" w:hAnsi="Arial" w:cs="Arial"/>
            <w:color w:val="000000" w:themeColor="text1"/>
            <w:sz w:val="22"/>
            <w:szCs w:val="22"/>
          </w:rPr>
          <w:delText xml:space="preserve"> the RBNS experiment</w:delText>
        </w:r>
      </w:del>
      <w:ins w:id="2704" w:author="David Bartel" w:date="2018-03-26T21:33:00Z">
        <w:r w:rsidR="00904973" w:rsidRPr="00742EFD">
          <w:rPr>
            <w:rFonts w:ascii="Arial" w:hAnsi="Arial" w:cs="Arial"/>
            <w:color w:val="000000" w:themeColor="text1"/>
            <w:sz w:val="22"/>
            <w:szCs w:val="22"/>
          </w:rPr>
          <w:t xml:space="preserve"> </w:t>
        </w:r>
      </w:ins>
      <w:ins w:id="2705" w:author="David Bartel" w:date="2018-03-27T22:13:00Z">
        <w:r w:rsidR="00872DFB" w:rsidRPr="00742EFD">
          <w:rPr>
            <w:rFonts w:ascii="Arial" w:hAnsi="Arial" w:cs="Arial"/>
            <w:color w:val="000000" w:themeColor="text1"/>
            <w:sz w:val="22"/>
            <w:szCs w:val="22"/>
          </w:rPr>
          <w:t xml:space="preserve"> </w:t>
        </w:r>
      </w:ins>
      <w:ins w:id="2706" w:author="David Bartel" w:date="2018-03-26T21:33:00Z">
        <w:r w:rsidR="00904973" w:rsidRPr="00742EFD">
          <w:rPr>
            <w:rFonts w:ascii="Arial" w:hAnsi="Arial" w:cs="Arial"/>
            <w:color w:val="000000" w:themeColor="text1"/>
            <w:sz w:val="22"/>
            <w:szCs w:val="22"/>
          </w:rPr>
          <w:t>A striking corr</w:t>
        </w:r>
      </w:ins>
      <w:ins w:id="2707" w:author="David Bartel" w:date="2018-03-26T21:34:00Z">
        <w:r w:rsidR="00904973" w:rsidRPr="00742EFD">
          <w:rPr>
            <w:rFonts w:ascii="Arial" w:hAnsi="Arial" w:cs="Arial"/>
            <w:color w:val="000000" w:themeColor="text1"/>
            <w:sz w:val="22"/>
            <w:szCs w:val="22"/>
          </w:rPr>
          <w:t xml:space="preserve">elation was </w:t>
        </w:r>
        <w:r w:rsidR="00EB6154" w:rsidRPr="00742EFD">
          <w:rPr>
            <w:rFonts w:ascii="Arial" w:hAnsi="Arial" w:cs="Arial"/>
            <w:color w:val="000000" w:themeColor="text1"/>
            <w:sz w:val="22"/>
            <w:szCs w:val="22"/>
          </w:rPr>
          <w:t>observed</w:t>
        </w:r>
      </w:ins>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r</w:t>
      </w:r>
      <w:r w:rsidR="009E2BCA" w:rsidRPr="00742EFD">
        <w:rPr>
          <w:rFonts w:ascii="Arial" w:hAnsi="Arial" w:cs="Arial"/>
          <w:color w:val="000000" w:themeColor="text1"/>
          <w:sz w:val="22"/>
          <w:szCs w:val="22"/>
          <w:vertAlign w:val="superscript"/>
        </w:rPr>
        <w:t>2</w:t>
      </w:r>
      <w:r w:rsidR="009E2BCA" w:rsidRPr="00742EFD">
        <w:rPr>
          <w:rFonts w:ascii="Arial" w:hAnsi="Arial" w:cs="Arial"/>
          <w:color w:val="000000" w:themeColor="text1"/>
          <w:sz w:val="22"/>
          <w:szCs w:val="22"/>
        </w:rPr>
        <w:t xml:space="preserve"> = 0.80, </w:t>
      </w:r>
      <w:r w:rsidR="009E2BCA" w:rsidRPr="00742EFD">
        <w:rPr>
          <w:rFonts w:ascii="Arial" w:hAnsi="Arial" w:cs="Arial"/>
          <w:i/>
          <w:color w:val="000000" w:themeColor="text1"/>
          <w:sz w:val="22"/>
          <w:szCs w:val="22"/>
        </w:rPr>
        <w:t>p</w:t>
      </w:r>
      <w:r w:rsidR="009E2BCA" w:rsidRPr="00742EFD">
        <w:rPr>
          <w:rFonts w:ascii="Arial" w:hAnsi="Arial" w:cs="Arial"/>
          <w:color w:val="000000" w:themeColor="text1"/>
          <w:sz w:val="22"/>
          <w:szCs w:val="22"/>
        </w:rPr>
        <w:t xml:space="preserve"> &lt; </w:t>
      </w:r>
      <w:del w:id="2708" w:author="David Bartel" w:date="2018-03-26T20:25:00Z">
        <w:r w:rsidR="009E2BCA" w:rsidRPr="00742EFD" w:rsidDel="000F1DED">
          <w:rPr>
            <w:rFonts w:ascii="Arial" w:hAnsi="Arial" w:cs="Arial"/>
            <w:color w:val="000000" w:themeColor="text1"/>
            <w:sz w:val="22"/>
            <w:szCs w:val="22"/>
          </w:rPr>
          <w:delText xml:space="preserve">2.2 x </w:delText>
        </w:r>
      </w:del>
      <w:r w:rsidR="009E2BCA" w:rsidRPr="00742EFD">
        <w:rPr>
          <w:rFonts w:ascii="Arial" w:hAnsi="Arial" w:cs="Arial"/>
          <w:color w:val="000000" w:themeColor="text1"/>
          <w:sz w:val="22"/>
          <w:szCs w:val="22"/>
        </w:rPr>
        <w:t>10</w:t>
      </w:r>
      <w:r w:rsidR="009E2BCA" w:rsidRPr="00742EFD">
        <w:rPr>
          <w:rFonts w:ascii="Arial" w:hAnsi="Arial" w:cs="Arial"/>
          <w:color w:val="000000" w:themeColor="text1"/>
          <w:sz w:val="22"/>
          <w:szCs w:val="22"/>
          <w:vertAlign w:val="superscript"/>
        </w:rPr>
        <w:t>–1</w:t>
      </w:r>
      <w:ins w:id="2709" w:author="David Bartel" w:date="2018-03-26T20:25:00Z">
        <w:r w:rsidR="000F1DED" w:rsidRPr="00742EFD">
          <w:rPr>
            <w:rFonts w:ascii="Arial" w:hAnsi="Arial" w:cs="Arial"/>
            <w:color w:val="000000" w:themeColor="text1"/>
            <w:sz w:val="22"/>
            <w:szCs w:val="22"/>
            <w:vertAlign w:val="superscript"/>
          </w:rPr>
          <w:t>5</w:t>
        </w:r>
      </w:ins>
      <w:del w:id="2710" w:author="David Bartel" w:date="2018-03-26T20:25:00Z">
        <w:r w:rsidR="009E2BCA" w:rsidRPr="00742EFD" w:rsidDel="000F1DED">
          <w:rPr>
            <w:rFonts w:ascii="Arial" w:hAnsi="Arial" w:cs="Arial"/>
            <w:color w:val="000000" w:themeColor="text1"/>
            <w:sz w:val="22"/>
            <w:szCs w:val="22"/>
            <w:vertAlign w:val="superscript"/>
          </w:rPr>
          <w:delText>6</w:delText>
        </w:r>
      </w:del>
      <w:r w:rsidR="009E2BCA" w:rsidRPr="00742EFD">
        <w:rPr>
          <w:rFonts w:ascii="Arial" w:hAnsi="Arial" w:cs="Arial"/>
          <w:color w:val="000000" w:themeColor="text1"/>
          <w:sz w:val="22"/>
          <w:szCs w:val="22"/>
        </w:rPr>
        <w:t>)</w:t>
      </w:r>
      <w:del w:id="2711" w:author="David Bartel" w:date="2018-03-26T21:34:00Z">
        <w:r w:rsidR="009E2BCA" w:rsidRPr="00742EFD" w:rsidDel="00904973">
          <w:rPr>
            <w:rFonts w:ascii="Arial" w:hAnsi="Arial" w:cs="Arial"/>
            <w:color w:val="000000" w:themeColor="text1"/>
            <w:sz w:val="22"/>
            <w:szCs w:val="22"/>
          </w:rPr>
          <w:delText xml:space="preserve"> (Fig</w:delText>
        </w:r>
      </w:del>
      <w:del w:id="2712" w:author="David Bartel" w:date="2018-03-26T20:25:00Z">
        <w:r w:rsidR="009E2BCA" w:rsidRPr="00742EFD" w:rsidDel="000F1DED">
          <w:rPr>
            <w:rFonts w:ascii="Arial" w:hAnsi="Arial" w:cs="Arial"/>
            <w:color w:val="000000" w:themeColor="text1"/>
            <w:sz w:val="22"/>
            <w:szCs w:val="22"/>
          </w:rPr>
          <w:delText>ure</w:delText>
        </w:r>
      </w:del>
      <w:del w:id="2713" w:author="David Bartel" w:date="2018-03-26T21:34:00Z">
        <w:r w:rsidR="009E2BCA" w:rsidRPr="00742EFD" w:rsidDel="00904973">
          <w:rPr>
            <w:rFonts w:ascii="Arial" w:hAnsi="Arial" w:cs="Arial"/>
            <w:color w:val="000000" w:themeColor="text1"/>
            <w:sz w:val="22"/>
            <w:szCs w:val="22"/>
          </w:rPr>
          <w:delText xml:space="preserve"> 3C)</w:delText>
        </w:r>
        <w:r w:rsidR="009E2BCA" w:rsidRPr="00742EFD" w:rsidDel="00EB6154">
          <w:rPr>
            <w:rFonts w:ascii="Arial" w:hAnsi="Arial" w:cs="Arial"/>
            <w:color w:val="000000" w:themeColor="text1"/>
            <w:sz w:val="22"/>
            <w:szCs w:val="22"/>
          </w:rPr>
          <w:delText>. Furthermore</w:delText>
        </w:r>
      </w:del>
      <w:r w:rsidR="009E2BCA" w:rsidRPr="00742EFD">
        <w:rPr>
          <w:rFonts w:ascii="Arial" w:hAnsi="Arial" w:cs="Arial"/>
          <w:color w:val="000000" w:themeColor="text1"/>
          <w:sz w:val="22"/>
          <w:szCs w:val="22"/>
        </w:rPr>
        <w:t xml:space="preserve">, </w:t>
      </w:r>
      <w:ins w:id="2714" w:author="David Bartel" w:date="2018-03-26T21:34:00Z">
        <w:r w:rsidR="00EB6154" w:rsidRPr="00742EFD">
          <w:rPr>
            <w:rFonts w:ascii="Arial" w:hAnsi="Arial" w:cs="Arial"/>
            <w:color w:val="000000" w:themeColor="text1"/>
            <w:sz w:val="22"/>
            <w:szCs w:val="22"/>
          </w:rPr>
          <w:t xml:space="preserve">with </w:t>
        </w:r>
      </w:ins>
      <w:r w:rsidR="009E2BCA" w:rsidRPr="00742EFD">
        <w:rPr>
          <w:rFonts w:ascii="Arial" w:hAnsi="Arial" w:cs="Arial"/>
          <w:color w:val="000000" w:themeColor="text1"/>
          <w:sz w:val="22"/>
          <w:szCs w:val="22"/>
        </w:rPr>
        <w:t xml:space="preserve">all 16 </w:t>
      </w:r>
      <w:del w:id="2715" w:author="David Bartel" w:date="2018-03-26T21:38:00Z">
        <w:r w:rsidR="009E2BCA" w:rsidRPr="00742EFD" w:rsidDel="00EB6154">
          <w:rPr>
            <w:rFonts w:ascii="Arial" w:hAnsi="Arial" w:cs="Arial"/>
            <w:color w:val="000000" w:themeColor="text1"/>
            <w:sz w:val="22"/>
            <w:szCs w:val="22"/>
          </w:rPr>
          <w:delText>flanking dinucleotide sequences</w:delText>
        </w:r>
      </w:del>
      <w:ins w:id="2716" w:author="David Bartel" w:date="2018-03-27T09:38:00Z">
        <w:r w:rsidR="008910D7" w:rsidRPr="00742EFD">
          <w:rPr>
            <w:rFonts w:ascii="Arial" w:hAnsi="Arial" w:cs="Arial"/>
            <w:color w:val="000000" w:themeColor="text1"/>
            <w:sz w:val="22"/>
            <w:szCs w:val="22"/>
          </w:rPr>
          <w:t>sites</w:t>
        </w:r>
      </w:ins>
      <w:r w:rsidR="009E2BCA" w:rsidRPr="00742EFD">
        <w:rPr>
          <w:rFonts w:ascii="Arial" w:hAnsi="Arial" w:cs="Arial"/>
          <w:color w:val="000000" w:themeColor="text1"/>
          <w:sz w:val="22"/>
          <w:szCs w:val="22"/>
        </w:rPr>
        <w:t xml:space="preserve"> </w:t>
      </w:r>
      <w:del w:id="2717" w:author="David Bartel" w:date="2018-03-26T21:38:00Z">
        <w:r w:rsidR="009E2BCA" w:rsidRPr="00742EFD" w:rsidDel="00EB6154">
          <w:rPr>
            <w:rFonts w:ascii="Arial" w:hAnsi="Arial" w:cs="Arial"/>
            <w:color w:val="000000" w:themeColor="text1"/>
            <w:sz w:val="22"/>
            <w:szCs w:val="22"/>
          </w:rPr>
          <w:delText xml:space="preserve">containing </w:delText>
        </w:r>
      </w:del>
      <w:ins w:id="2718" w:author="David Bartel" w:date="2018-03-27T09:38:00Z">
        <w:r w:rsidR="008910D7" w:rsidRPr="00742EFD">
          <w:rPr>
            <w:rFonts w:ascii="Arial" w:hAnsi="Arial" w:cs="Arial"/>
            <w:color w:val="000000" w:themeColor="text1"/>
            <w:sz w:val="22"/>
            <w:szCs w:val="22"/>
          </w:rPr>
          <w:t>containing</w:t>
        </w:r>
      </w:ins>
      <w:ins w:id="2719" w:author="David Bartel" w:date="2018-03-26T21:38:00Z">
        <w:r w:rsidR="00EB6154"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a </w:t>
      </w:r>
      <w:ins w:id="2720" w:author="David Bartel" w:date="2018-03-26T21:35:00Z">
        <w:r w:rsidR="00EB6154" w:rsidRPr="00742EFD">
          <w:rPr>
            <w:rFonts w:ascii="Arial" w:hAnsi="Arial" w:cs="Arial"/>
            <w:color w:val="000000" w:themeColor="text1"/>
            <w:sz w:val="22"/>
            <w:szCs w:val="22"/>
          </w:rPr>
          <w:t xml:space="preserve">5′-flanking </w:t>
        </w:r>
      </w:ins>
      <w:r w:rsidR="009E2BCA" w:rsidRPr="00742EFD">
        <w:rPr>
          <w:rFonts w:ascii="Arial" w:hAnsi="Arial" w:cs="Arial"/>
          <w:color w:val="000000" w:themeColor="text1"/>
          <w:sz w:val="22"/>
          <w:szCs w:val="22"/>
        </w:rPr>
        <w:t xml:space="preserve">GG dinucleotide </w:t>
      </w:r>
      <w:ins w:id="2721" w:author="David Bartel" w:date="2018-03-26T21:39:00Z">
        <w:r w:rsidR="00176C48" w:rsidRPr="00742EFD">
          <w:rPr>
            <w:rFonts w:ascii="Arial" w:hAnsi="Arial" w:cs="Arial"/>
            <w:color w:val="000000" w:themeColor="text1"/>
            <w:sz w:val="22"/>
            <w:szCs w:val="22"/>
          </w:rPr>
          <w:t xml:space="preserve">having both unusually </w:t>
        </w:r>
      </w:ins>
      <w:ins w:id="2722" w:author="David Bartel" w:date="2018-03-26T21:40:00Z">
        <w:r w:rsidR="00176C48" w:rsidRPr="00742EFD">
          <w:rPr>
            <w:rFonts w:ascii="Arial" w:hAnsi="Arial" w:cs="Arial"/>
            <w:color w:val="000000" w:themeColor="text1"/>
            <w:sz w:val="22"/>
            <w:szCs w:val="22"/>
          </w:rPr>
          <w:t xml:space="preserve">poor affinities and unusually </w:t>
        </w:r>
      </w:ins>
      <w:ins w:id="2723" w:author="David Bartel" w:date="2018-03-26T21:39:00Z">
        <w:r w:rsidR="00176C48" w:rsidRPr="00742EFD">
          <w:rPr>
            <w:rFonts w:ascii="Arial" w:hAnsi="Arial" w:cs="Arial"/>
            <w:color w:val="000000" w:themeColor="text1"/>
            <w:sz w:val="22"/>
            <w:szCs w:val="22"/>
          </w:rPr>
          <w:t>low accessibility scores</w:t>
        </w:r>
      </w:ins>
      <w:del w:id="2724" w:author="David Bartel" w:date="2018-03-26T21:35:00Z">
        <w:r w:rsidR="009E2BCA" w:rsidRPr="00742EFD" w:rsidDel="00EB6154">
          <w:rPr>
            <w:rFonts w:ascii="Arial" w:hAnsi="Arial" w:cs="Arial"/>
            <w:color w:val="000000" w:themeColor="text1"/>
            <w:sz w:val="22"/>
            <w:szCs w:val="22"/>
          </w:rPr>
          <w:delText>5′</w:delText>
        </w:r>
      </w:del>
      <w:del w:id="2725" w:author="David Bartel" w:date="2018-03-26T21:40:00Z">
        <w:r w:rsidR="009E2BCA" w:rsidRPr="00742EFD" w:rsidDel="00176C48">
          <w:rPr>
            <w:rFonts w:ascii="Arial" w:hAnsi="Arial" w:cs="Arial"/>
            <w:color w:val="000000" w:themeColor="text1"/>
            <w:sz w:val="22"/>
            <w:szCs w:val="22"/>
          </w:rPr>
          <w:delText xml:space="preserve"> to the target site constituted an outgroup both in the </w:delText>
        </w:r>
        <w:r w:rsidR="009E2BCA" w:rsidRPr="00742EFD" w:rsidDel="00176C48">
          <w:rPr>
            <w:rFonts w:ascii="Arial" w:hAnsi="Arial" w:cs="Arial"/>
            <w:i/>
            <w:color w:val="000000" w:themeColor="text1"/>
            <w:sz w:val="22"/>
            <w:szCs w:val="22"/>
          </w:rPr>
          <w:delText>K</w:delText>
        </w:r>
        <w:r w:rsidR="009E2BCA" w:rsidRPr="00742EFD" w:rsidDel="00176C48">
          <w:rPr>
            <w:rFonts w:ascii="Arial" w:hAnsi="Arial" w:cs="Arial"/>
            <w:color w:val="000000" w:themeColor="text1"/>
            <w:sz w:val="22"/>
            <w:szCs w:val="22"/>
            <w:vertAlign w:val="subscript"/>
          </w:rPr>
          <w:delText>D</w:delText>
        </w:r>
        <w:r w:rsidR="009E2BCA" w:rsidRPr="00742EFD" w:rsidDel="00176C48">
          <w:rPr>
            <w:rFonts w:ascii="Arial" w:hAnsi="Arial" w:cs="Arial"/>
            <w:color w:val="000000" w:themeColor="text1"/>
            <w:sz w:val="22"/>
            <w:szCs w:val="22"/>
          </w:rPr>
          <w:delText xml:space="preserve"> and target site accessibility distributions</w:delText>
        </w:r>
      </w:del>
      <w:r w:rsidR="009E2BCA" w:rsidRPr="00742EFD">
        <w:rPr>
          <w:rFonts w:ascii="Arial" w:hAnsi="Arial" w:cs="Arial"/>
          <w:color w:val="000000" w:themeColor="text1"/>
          <w:sz w:val="22"/>
          <w:szCs w:val="22"/>
        </w:rPr>
        <w:t xml:space="preserve">. </w:t>
      </w:r>
      <w:ins w:id="2726" w:author="David Bartel" w:date="2018-03-27T22:13:00Z">
        <w:r w:rsidR="00872DFB" w:rsidRPr="00742EFD">
          <w:rPr>
            <w:rFonts w:ascii="Arial" w:hAnsi="Arial" w:cs="Arial"/>
            <w:color w:val="000000" w:themeColor="text1"/>
            <w:sz w:val="22"/>
            <w:szCs w:val="22"/>
          </w:rPr>
          <w:t xml:space="preserve"> </w:t>
        </w:r>
      </w:ins>
      <w:ins w:id="2727" w:author="David Bartel" w:date="2018-03-26T21:42:00Z">
        <w:r w:rsidR="00176C48" w:rsidRPr="00742EFD">
          <w:rPr>
            <w:rFonts w:ascii="Arial" w:hAnsi="Arial" w:cs="Arial"/>
            <w:color w:val="000000" w:themeColor="text1"/>
            <w:sz w:val="22"/>
            <w:szCs w:val="22"/>
          </w:rPr>
          <w:t xml:space="preserve">Optimization of the accessibility score </w:t>
        </w:r>
      </w:ins>
      <w:del w:id="2728" w:author="David Bartel" w:date="2018-03-26T21:42:00Z">
        <w:r w:rsidR="009E2BCA" w:rsidRPr="00742EFD" w:rsidDel="00176C48">
          <w:rPr>
            <w:rFonts w:ascii="Arial" w:hAnsi="Arial" w:cs="Arial"/>
            <w:color w:val="000000" w:themeColor="text1"/>
            <w:sz w:val="22"/>
            <w:szCs w:val="22"/>
          </w:rPr>
          <w:delText>We also determined the extent of correlation of the flanking dinucleotide binding affinity values with a range of positions and window lengths across from the miR-1, finding a</w:delText>
        </w:r>
      </w:del>
      <w:ins w:id="2729" w:author="David Bartel" w:date="2018-03-27T09:40:00Z">
        <w:r w:rsidR="00C41FD1" w:rsidRPr="00742EFD">
          <w:rPr>
            <w:rFonts w:ascii="Arial" w:hAnsi="Arial" w:cs="Arial"/>
            <w:color w:val="000000" w:themeColor="text1"/>
            <w:sz w:val="22"/>
            <w:szCs w:val="22"/>
          </w:rPr>
          <w:t xml:space="preserve">showed that </w:t>
        </w:r>
      </w:ins>
      <w:ins w:id="2730" w:author="David Bartel" w:date="2018-03-27T09:41:00Z">
        <w:r w:rsidR="00C41FD1" w:rsidRPr="00742EFD">
          <w:rPr>
            <w:rFonts w:ascii="Arial" w:hAnsi="Arial" w:cs="Arial"/>
            <w:color w:val="000000" w:themeColor="text1"/>
            <w:sz w:val="22"/>
            <w:szCs w:val="22"/>
          </w:rPr>
          <w:t xml:space="preserve">predicting the pairing probability of </w:t>
        </w:r>
      </w:ins>
      <w:ins w:id="2731" w:author="David Bartel" w:date="2018-03-27T09:42:00Z">
        <w:r w:rsidR="00C41FD1" w:rsidRPr="00742EFD">
          <w:rPr>
            <w:rFonts w:ascii="Arial" w:hAnsi="Arial" w:cs="Arial"/>
            <w:color w:val="000000" w:themeColor="text1"/>
            <w:sz w:val="22"/>
            <w:szCs w:val="22"/>
          </w:rPr>
          <w:t xml:space="preserve">10-nt window opposite miRNA positions 1–10 </w:t>
        </w:r>
      </w:ins>
      <w:ins w:id="2732" w:author="David Bartel" w:date="2018-03-27T09:43:00Z">
        <w:r w:rsidR="00C41FD1" w:rsidRPr="00742EFD">
          <w:rPr>
            <w:rFonts w:ascii="Arial" w:hAnsi="Arial" w:cs="Arial"/>
            <w:color w:val="000000" w:themeColor="text1"/>
            <w:sz w:val="22"/>
            <w:szCs w:val="22"/>
          </w:rPr>
          <w:t xml:space="preserve">achieved </w:t>
        </w:r>
      </w:ins>
      <w:ins w:id="2733" w:author="David Bartel" w:date="2018-03-27T09:40:00Z">
        <w:r w:rsidR="00C41FD1" w:rsidRPr="00742EFD">
          <w:rPr>
            <w:rFonts w:ascii="Arial" w:hAnsi="Arial" w:cs="Arial"/>
            <w:color w:val="000000" w:themeColor="text1"/>
            <w:sz w:val="22"/>
            <w:szCs w:val="22"/>
          </w:rPr>
          <w:t>a</w:t>
        </w:r>
      </w:ins>
      <w:del w:id="2734" w:author="David Bartel" w:date="2018-03-27T09:40:00Z">
        <w:r w:rsidR="009E2BCA" w:rsidRPr="00742EFD" w:rsidDel="00C41FD1">
          <w:rPr>
            <w:rFonts w:ascii="Arial" w:hAnsi="Arial" w:cs="Arial"/>
            <w:color w:val="000000" w:themeColor="text1"/>
            <w:sz w:val="22"/>
            <w:szCs w:val="22"/>
          </w:rPr>
          <w:delText xml:space="preserve"> </w:delText>
        </w:r>
      </w:del>
      <w:ins w:id="2735" w:author="David Bartel" w:date="2018-03-26T22:09:00Z">
        <w:r w:rsidR="003C2C9E"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slightly greater correlation </w:t>
      </w:r>
      <w:del w:id="2736" w:author="David Bartel" w:date="2018-03-26T21:43:00Z">
        <w:r w:rsidR="009E2BCA" w:rsidRPr="00742EFD" w:rsidDel="00176C48">
          <w:rPr>
            <w:rFonts w:ascii="Arial" w:hAnsi="Arial" w:cs="Arial"/>
            <w:color w:val="000000" w:themeColor="text1"/>
            <w:sz w:val="22"/>
            <w:szCs w:val="22"/>
          </w:rPr>
          <w:delText xml:space="preserve">with </w:delText>
        </w:r>
      </w:del>
      <w:ins w:id="2737" w:author="David Bartel" w:date="2018-03-26T21:44:00Z">
        <w:r w:rsidR="00176C48" w:rsidRPr="00742EFD">
          <w:rPr>
            <w:rFonts w:ascii="Arial" w:hAnsi="Arial" w:cs="Arial"/>
            <w:color w:val="000000" w:themeColor="text1"/>
            <w:sz w:val="22"/>
            <w:szCs w:val="22"/>
          </w:rPr>
          <w:t>with</w:t>
        </w:r>
      </w:ins>
      <w:del w:id="2738" w:author="David Bartel" w:date="2018-03-26T21:43:00Z">
        <w:r w:rsidR="009E2BCA" w:rsidRPr="00742EFD" w:rsidDel="00176C48">
          <w:rPr>
            <w:rFonts w:ascii="Arial" w:hAnsi="Arial" w:cs="Arial"/>
            <w:color w:val="000000" w:themeColor="text1"/>
            <w:sz w:val="22"/>
            <w:szCs w:val="22"/>
          </w:rPr>
          <w:delText>flanking dinucleotide</w:delText>
        </w:r>
      </w:del>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K</w:t>
      </w:r>
      <w:r w:rsidR="009E2BCA" w:rsidRPr="00742EFD">
        <w:rPr>
          <w:rFonts w:ascii="Arial" w:hAnsi="Arial" w:cs="Arial"/>
          <w:color w:val="000000" w:themeColor="text1"/>
          <w:sz w:val="22"/>
          <w:szCs w:val="22"/>
          <w:vertAlign w:val="subscript"/>
        </w:rPr>
        <w:t>D</w:t>
      </w:r>
      <w:del w:id="2739" w:author="David Bartel" w:date="2018-03-27T09:43:00Z">
        <w:r w:rsidR="009E2BCA" w:rsidRPr="00742EFD" w:rsidDel="00C41FD1">
          <w:rPr>
            <w:rFonts w:ascii="Arial" w:hAnsi="Arial" w:cs="Arial"/>
            <w:color w:val="000000" w:themeColor="text1"/>
            <w:sz w:val="22"/>
            <w:szCs w:val="22"/>
          </w:rPr>
          <w:delText xml:space="preserve"> </w:delText>
        </w:r>
      </w:del>
      <w:del w:id="2740" w:author="David Bartel" w:date="2018-03-26T21:44:00Z">
        <w:r w:rsidR="009E2BCA" w:rsidRPr="00742EFD" w:rsidDel="001A12AA">
          <w:rPr>
            <w:rFonts w:ascii="Arial" w:hAnsi="Arial" w:cs="Arial"/>
            <w:color w:val="000000" w:themeColor="text1"/>
            <w:sz w:val="22"/>
            <w:szCs w:val="22"/>
          </w:rPr>
          <w:delText>for a</w:delText>
        </w:r>
      </w:del>
      <w:del w:id="2741" w:author="David Bartel" w:date="2018-03-27T09:43:00Z">
        <w:r w:rsidR="009E2BCA" w:rsidRPr="00742EFD" w:rsidDel="00C41FD1">
          <w:rPr>
            <w:rFonts w:ascii="Arial" w:hAnsi="Arial" w:cs="Arial"/>
            <w:color w:val="000000" w:themeColor="text1"/>
            <w:sz w:val="22"/>
            <w:szCs w:val="22"/>
          </w:rPr>
          <w:delText xml:space="preserve"> </w:delText>
        </w:r>
      </w:del>
      <w:del w:id="2742" w:author="David Bartel" w:date="2018-03-27T09:42:00Z">
        <w:r w:rsidR="009E2BCA" w:rsidRPr="00742EFD" w:rsidDel="00C41FD1">
          <w:rPr>
            <w:rFonts w:ascii="Arial" w:hAnsi="Arial" w:cs="Arial"/>
            <w:color w:val="000000" w:themeColor="text1"/>
            <w:sz w:val="22"/>
            <w:szCs w:val="22"/>
          </w:rPr>
          <w:delText>10</w:delText>
        </w:r>
      </w:del>
      <w:del w:id="2743" w:author="David Bartel" w:date="2018-03-26T21:44:00Z">
        <w:r w:rsidR="009E2BCA" w:rsidRPr="00742EFD" w:rsidDel="001A12AA">
          <w:rPr>
            <w:rFonts w:ascii="Arial" w:hAnsi="Arial" w:cs="Arial"/>
            <w:color w:val="000000" w:themeColor="text1"/>
            <w:sz w:val="22"/>
            <w:szCs w:val="22"/>
          </w:rPr>
          <w:delText xml:space="preserve"> </w:delText>
        </w:r>
      </w:del>
      <w:del w:id="2744" w:author="David Bartel" w:date="2018-03-27T09:42:00Z">
        <w:r w:rsidR="009E2BCA" w:rsidRPr="00742EFD" w:rsidDel="00C41FD1">
          <w:rPr>
            <w:rFonts w:ascii="Arial" w:hAnsi="Arial" w:cs="Arial"/>
            <w:color w:val="000000" w:themeColor="text1"/>
            <w:sz w:val="22"/>
            <w:szCs w:val="22"/>
          </w:rPr>
          <w:delText xml:space="preserve">nt window </w:delText>
        </w:r>
      </w:del>
      <w:del w:id="2745" w:author="David Bartel" w:date="2018-03-26T21:44:00Z">
        <w:r w:rsidR="009E2BCA" w:rsidRPr="00742EFD" w:rsidDel="001A12AA">
          <w:rPr>
            <w:rFonts w:ascii="Arial" w:hAnsi="Arial" w:cs="Arial"/>
            <w:color w:val="000000" w:themeColor="text1"/>
            <w:sz w:val="22"/>
            <w:szCs w:val="22"/>
          </w:rPr>
          <w:delText xml:space="preserve">spanning </w:delText>
        </w:r>
      </w:del>
      <w:del w:id="2746" w:author="David Bartel" w:date="2018-03-27T09:42:00Z">
        <w:r w:rsidR="009E2BCA" w:rsidRPr="00742EFD" w:rsidDel="00C41FD1">
          <w:rPr>
            <w:rFonts w:ascii="Arial" w:hAnsi="Arial" w:cs="Arial"/>
            <w:color w:val="000000" w:themeColor="text1"/>
            <w:sz w:val="22"/>
            <w:szCs w:val="22"/>
          </w:rPr>
          <w:delText>miRNA positions 1–10</w:delText>
        </w:r>
      </w:del>
      <w:r w:rsidR="009E2BCA" w:rsidRPr="00742EFD">
        <w:rPr>
          <w:rFonts w:ascii="Arial" w:hAnsi="Arial" w:cs="Arial"/>
          <w:color w:val="000000" w:themeColor="text1"/>
          <w:sz w:val="22"/>
          <w:szCs w:val="22"/>
        </w:rPr>
        <w:t xml:space="preserve"> (</w:t>
      </w:r>
      <w:ins w:id="2747" w:author="David Bartel" w:date="2018-03-26T22:11:00Z">
        <w:r w:rsidR="001549EA" w:rsidRPr="00742EFD">
          <w:rPr>
            <w:rFonts w:ascii="Arial" w:hAnsi="Arial" w:cs="Arial"/>
            <w:color w:val="000000" w:themeColor="text1"/>
            <w:sz w:val="22"/>
            <w:szCs w:val="22"/>
          </w:rPr>
          <w:t xml:space="preserve">fig. 3H, </w:t>
        </w:r>
      </w:ins>
      <w:r w:rsidR="009E2BCA" w:rsidRPr="00742EFD">
        <w:rPr>
          <w:rFonts w:ascii="Arial" w:hAnsi="Arial" w:cs="Arial"/>
          <w:i/>
          <w:color w:val="000000" w:themeColor="text1"/>
          <w:sz w:val="22"/>
          <w:szCs w:val="22"/>
        </w:rPr>
        <w:t>r</w:t>
      </w:r>
      <w:r w:rsidR="009E2BCA" w:rsidRPr="00742EFD">
        <w:rPr>
          <w:rFonts w:ascii="Arial" w:hAnsi="Arial" w:cs="Arial"/>
          <w:i/>
          <w:color w:val="000000" w:themeColor="text1"/>
          <w:sz w:val="22"/>
          <w:szCs w:val="22"/>
          <w:vertAlign w:val="superscript"/>
        </w:rPr>
        <w:t>2</w:t>
      </w:r>
      <w:r w:rsidR="009E2BCA" w:rsidRPr="00742EFD">
        <w:rPr>
          <w:rFonts w:ascii="Arial" w:hAnsi="Arial" w:cs="Arial"/>
          <w:color w:val="000000" w:themeColor="text1"/>
          <w:sz w:val="22"/>
          <w:szCs w:val="22"/>
        </w:rPr>
        <w:t xml:space="preserve"> = 0.83). </w:t>
      </w:r>
    </w:p>
    <w:p w14:paraId="1168BFBB" w14:textId="61A0EB30" w:rsidR="009E2BCA" w:rsidRPr="00742EFD" w:rsidDel="00F65B79" w:rsidRDefault="009E2BCA">
      <w:pPr>
        <w:spacing w:line="360" w:lineRule="auto"/>
        <w:ind w:firstLine="720"/>
        <w:rPr>
          <w:del w:id="2748" w:author="David Bartel" w:date="2018-03-27T09:54:00Z"/>
          <w:rFonts w:ascii="Arial" w:hAnsi="Arial" w:cs="Arial"/>
          <w:color w:val="000000" w:themeColor="text1"/>
          <w:sz w:val="22"/>
          <w:szCs w:val="22"/>
        </w:rPr>
      </w:pPr>
      <w:del w:id="2749" w:author="David Bartel" w:date="2018-03-26T21:47:00Z">
        <w:r w:rsidRPr="00742EFD" w:rsidDel="001A12AA">
          <w:rPr>
            <w:rFonts w:ascii="Arial" w:hAnsi="Arial" w:cs="Arial"/>
            <w:color w:val="000000" w:themeColor="text1"/>
            <w:sz w:val="22"/>
            <w:szCs w:val="22"/>
          </w:rPr>
          <w:delText xml:space="preserve"> </w:delText>
        </w:r>
      </w:del>
      <w:del w:id="2750" w:author="David Bartel" w:date="2018-03-26T21:48:00Z">
        <w:r w:rsidRPr="00742EFD" w:rsidDel="001A12AA">
          <w:rPr>
            <w:rFonts w:ascii="Arial" w:hAnsi="Arial" w:cs="Arial"/>
            <w:color w:val="000000" w:themeColor="text1"/>
            <w:sz w:val="22"/>
            <w:szCs w:val="22"/>
          </w:rPr>
          <w:delText>Owing to t</w:delText>
        </w:r>
      </w:del>
      <w:ins w:id="2751" w:author="David Bartel" w:date="2018-03-26T21:48:00Z">
        <w:r w:rsidR="001A12AA"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he </w:t>
      </w:r>
      <w:ins w:id="2752" w:author="David Bartel" w:date="2018-03-26T21:52:00Z">
        <w:r w:rsidR="003F0AFF" w:rsidRPr="00742EFD">
          <w:rPr>
            <w:rFonts w:ascii="Arial" w:hAnsi="Arial" w:cs="Arial"/>
            <w:color w:val="000000" w:themeColor="text1"/>
            <w:sz w:val="22"/>
            <w:szCs w:val="22"/>
          </w:rPr>
          <w:t>high correspondence</w:t>
        </w:r>
      </w:ins>
      <w:del w:id="2753" w:author="David Bartel" w:date="2018-03-26T21:48:00Z">
        <w:r w:rsidRPr="00742EFD" w:rsidDel="001A12AA">
          <w:rPr>
            <w:rFonts w:ascii="Arial" w:hAnsi="Arial" w:cs="Arial"/>
            <w:color w:val="000000" w:themeColor="text1"/>
            <w:sz w:val="22"/>
            <w:szCs w:val="22"/>
          </w:rPr>
          <w:delText xml:space="preserve">complete </w:delText>
        </w:r>
      </w:del>
      <w:del w:id="2754" w:author="David Bartel" w:date="2018-03-26T21:52:00Z">
        <w:r w:rsidRPr="00742EFD" w:rsidDel="003F0AFF">
          <w:rPr>
            <w:rFonts w:ascii="Arial" w:hAnsi="Arial" w:cs="Arial"/>
            <w:color w:val="000000" w:themeColor="text1"/>
            <w:sz w:val="22"/>
            <w:szCs w:val="22"/>
          </w:rPr>
          <w:delText>orthogonality</w:delText>
        </w:r>
      </w:del>
      <w:r w:rsidRPr="00742EFD">
        <w:rPr>
          <w:rFonts w:ascii="Arial" w:hAnsi="Arial" w:cs="Arial"/>
          <w:color w:val="000000" w:themeColor="text1"/>
          <w:sz w:val="22"/>
          <w:szCs w:val="22"/>
        </w:rPr>
        <w:t xml:space="preserve"> of these two </w:t>
      </w:r>
      <w:ins w:id="2755" w:author="David Bartel" w:date="2018-03-26T21:54:00Z">
        <w:r w:rsidR="00527F1E" w:rsidRPr="00742EFD">
          <w:rPr>
            <w:rFonts w:ascii="Arial" w:hAnsi="Arial" w:cs="Arial"/>
            <w:color w:val="000000" w:themeColor="text1"/>
            <w:sz w:val="22"/>
            <w:szCs w:val="22"/>
          </w:rPr>
          <w:t xml:space="preserve">orthogonal </w:t>
        </w:r>
      </w:ins>
      <w:r w:rsidRPr="00742EFD">
        <w:rPr>
          <w:rFonts w:ascii="Arial" w:hAnsi="Arial" w:cs="Arial"/>
          <w:color w:val="000000" w:themeColor="text1"/>
          <w:sz w:val="22"/>
          <w:szCs w:val="22"/>
        </w:rPr>
        <w:t>values</w:t>
      </w:r>
      <w:ins w:id="2756" w:author="David Bartel" w:date="2018-03-26T21:53:00Z">
        <w:r w:rsidR="00527F1E" w:rsidRPr="00742EFD">
          <w:rPr>
            <w:rFonts w:ascii="Arial" w:hAnsi="Arial" w:cs="Arial"/>
            <w:color w:val="000000" w:themeColor="text1"/>
            <w:sz w:val="22"/>
            <w:szCs w:val="22"/>
          </w:rPr>
          <w:t>—</w:t>
        </w:r>
      </w:ins>
      <w:del w:id="2757" w:author="David Bartel" w:date="2018-03-26T21:48:00Z">
        <w:r w:rsidRPr="00742EFD" w:rsidDel="001A12AA">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one being the averaged result of a computational algorithm applied to </w:t>
      </w:r>
      <w:del w:id="2758" w:author="David Bartel" w:date="2018-03-26T21:50:00Z">
        <w:r w:rsidRPr="00742EFD" w:rsidDel="003F0AFF">
          <w:rPr>
            <w:rFonts w:ascii="Arial" w:hAnsi="Arial" w:cs="Arial"/>
            <w:color w:val="000000" w:themeColor="text1"/>
            <w:sz w:val="22"/>
            <w:szCs w:val="22"/>
          </w:rPr>
          <w:delText xml:space="preserve">each </w:delText>
        </w:r>
      </w:del>
      <w:r w:rsidRPr="00742EFD">
        <w:rPr>
          <w:rFonts w:ascii="Arial" w:hAnsi="Arial" w:cs="Arial"/>
          <w:color w:val="000000" w:themeColor="text1"/>
          <w:sz w:val="22"/>
          <w:szCs w:val="22"/>
        </w:rPr>
        <w:t>read</w:t>
      </w:r>
      <w:ins w:id="2759" w:author="David Bartel" w:date="2018-03-26T21:50:00Z">
        <w:r w:rsidR="003F0AFF"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w:t>
      </w:r>
      <w:del w:id="2760" w:author="David Bartel" w:date="2018-03-26T21:50:00Z">
        <w:r w:rsidRPr="00742EFD" w:rsidDel="003F0AFF">
          <w:rPr>
            <w:rFonts w:ascii="Arial" w:hAnsi="Arial" w:cs="Arial"/>
            <w:color w:val="000000" w:themeColor="text1"/>
            <w:sz w:val="22"/>
            <w:szCs w:val="22"/>
          </w:rPr>
          <w:delText xml:space="preserve">in </w:delText>
        </w:r>
      </w:del>
      <w:ins w:id="2761" w:author="David Bartel" w:date="2018-03-26T21:50:00Z">
        <w:r w:rsidR="003F0AFF" w:rsidRPr="00742EFD">
          <w:rPr>
            <w:rFonts w:ascii="Arial" w:hAnsi="Arial" w:cs="Arial"/>
            <w:color w:val="000000" w:themeColor="text1"/>
            <w:sz w:val="22"/>
            <w:szCs w:val="22"/>
          </w:rPr>
          <w:t xml:space="preserve">from </w:t>
        </w:r>
      </w:ins>
      <w:r w:rsidRPr="00742EFD">
        <w:rPr>
          <w:rFonts w:ascii="Arial" w:hAnsi="Arial" w:cs="Arial"/>
          <w:color w:val="000000" w:themeColor="text1"/>
          <w:sz w:val="22"/>
          <w:szCs w:val="22"/>
        </w:rPr>
        <w:t xml:space="preserve">the input library, </w:t>
      </w:r>
      <w:del w:id="2762" w:author="David Bartel" w:date="2018-03-26T21:51:00Z">
        <w:r w:rsidRPr="00742EFD" w:rsidDel="003F0AFF">
          <w:rPr>
            <w:rFonts w:ascii="Arial" w:hAnsi="Arial" w:cs="Arial"/>
            <w:color w:val="000000" w:themeColor="text1"/>
            <w:sz w:val="22"/>
            <w:szCs w:val="22"/>
          </w:rPr>
          <w:delText xml:space="preserve">and </w:delText>
        </w:r>
      </w:del>
      <w:r w:rsidRPr="00742EFD">
        <w:rPr>
          <w:rFonts w:ascii="Arial" w:hAnsi="Arial" w:cs="Arial"/>
          <w:color w:val="000000" w:themeColor="text1"/>
          <w:sz w:val="22"/>
          <w:szCs w:val="22"/>
        </w:rPr>
        <w:t xml:space="preserve">the other being a biochemical constant derived from </w:t>
      </w:r>
      <w:del w:id="2763" w:author="David Bartel" w:date="2018-03-26T21:51:00Z">
        <w:r w:rsidRPr="00742EFD" w:rsidDel="003F0AFF">
          <w:rPr>
            <w:rFonts w:ascii="Arial" w:hAnsi="Arial" w:cs="Arial"/>
            <w:color w:val="000000" w:themeColor="text1"/>
            <w:sz w:val="22"/>
            <w:szCs w:val="22"/>
          </w:rPr>
          <w:delText>enrichment of motif-containing reads in our experiments with respect to the input library</w:delText>
        </w:r>
      </w:del>
      <w:ins w:id="2764" w:author="David Bartel" w:date="2018-03-26T21:51:00Z">
        <w:r w:rsidR="003F0AFF" w:rsidRPr="00742EFD">
          <w:rPr>
            <w:rFonts w:ascii="Arial" w:hAnsi="Arial" w:cs="Arial"/>
            <w:color w:val="000000" w:themeColor="text1"/>
            <w:sz w:val="22"/>
            <w:szCs w:val="22"/>
          </w:rPr>
          <w:t>RBNS analyses</w:t>
        </w:r>
      </w:ins>
      <w:ins w:id="2765" w:author="David Bartel" w:date="2018-03-26T21:55:00Z">
        <w:r w:rsidR="00527F1E" w:rsidRPr="00742EFD">
          <w:rPr>
            <w:rFonts w:ascii="Arial" w:hAnsi="Arial" w:cs="Arial"/>
            <w:color w:val="000000" w:themeColor="text1"/>
            <w:sz w:val="22"/>
            <w:szCs w:val="22"/>
          </w:rPr>
          <w:t>—</w:t>
        </w:r>
      </w:ins>
      <w:del w:id="2766" w:author="David Bartel" w:date="2018-03-26T21:51:00Z">
        <w:r w:rsidRPr="00742EFD" w:rsidDel="003F0AFF">
          <w:rPr>
            <w:rFonts w:ascii="Arial" w:hAnsi="Arial" w:cs="Arial"/>
            <w:color w:val="000000" w:themeColor="text1"/>
            <w:sz w:val="22"/>
            <w:szCs w:val="22"/>
          </w:rPr>
          <w:delText>)</w:delText>
        </w:r>
      </w:del>
      <w:del w:id="2767" w:author="David Bartel" w:date="2018-03-26T21:55:00Z">
        <w:r w:rsidRPr="00742EFD" w:rsidDel="00527F1E">
          <w:rPr>
            <w:rFonts w:ascii="Arial" w:hAnsi="Arial" w:cs="Arial"/>
            <w:color w:val="000000" w:themeColor="text1"/>
            <w:sz w:val="22"/>
            <w:szCs w:val="22"/>
          </w:rPr>
          <w:delText xml:space="preserve"> </w:delText>
        </w:r>
      </w:del>
      <w:del w:id="2768" w:author="David Bartel" w:date="2018-03-26T21:52:00Z">
        <w:r w:rsidRPr="00742EFD" w:rsidDel="003F0AFF">
          <w:rPr>
            <w:rFonts w:ascii="Arial" w:hAnsi="Arial" w:cs="Arial"/>
            <w:color w:val="000000" w:themeColor="text1"/>
            <w:sz w:val="22"/>
            <w:szCs w:val="22"/>
          </w:rPr>
          <w:delText>we interpret these data as evidence</w:delText>
        </w:r>
      </w:del>
      <w:ins w:id="2769" w:author="David Bartel" w:date="2018-03-26T21:52:00Z">
        <w:r w:rsidR="003F0AFF" w:rsidRPr="00742EFD">
          <w:rPr>
            <w:rFonts w:ascii="Arial" w:hAnsi="Arial" w:cs="Arial"/>
            <w:color w:val="000000" w:themeColor="text1"/>
            <w:sz w:val="22"/>
            <w:szCs w:val="22"/>
          </w:rPr>
          <w:t>strongly implie</w:t>
        </w:r>
        <w:r w:rsidR="001549EA" w:rsidRPr="00742EFD">
          <w:rPr>
            <w:rFonts w:ascii="Arial" w:hAnsi="Arial" w:cs="Arial"/>
            <w:color w:val="000000" w:themeColor="text1"/>
            <w:sz w:val="22"/>
            <w:szCs w:val="22"/>
          </w:rPr>
          <w:t>d</w:t>
        </w:r>
      </w:ins>
      <w:r w:rsidRPr="00742EFD">
        <w:rPr>
          <w:rFonts w:ascii="Arial" w:hAnsi="Arial" w:cs="Arial"/>
          <w:color w:val="000000" w:themeColor="text1"/>
          <w:sz w:val="22"/>
          <w:szCs w:val="22"/>
        </w:rPr>
        <w:t xml:space="preserve"> that </w:t>
      </w:r>
      <w:ins w:id="2770" w:author="David Bartel" w:date="2018-03-26T21:55:00Z">
        <w:r w:rsidR="00527F1E" w:rsidRPr="00742EFD">
          <w:rPr>
            <w:rFonts w:ascii="Arial" w:hAnsi="Arial" w:cs="Arial"/>
            <w:color w:val="000000" w:themeColor="text1"/>
            <w:sz w:val="22"/>
            <w:szCs w:val="22"/>
          </w:rPr>
          <w:t xml:space="preserve">site accessibility is </w:t>
        </w:r>
      </w:ins>
      <w:r w:rsidRPr="00742EFD">
        <w:rPr>
          <w:rFonts w:ascii="Arial" w:hAnsi="Arial" w:cs="Arial"/>
          <w:color w:val="000000" w:themeColor="text1"/>
          <w:sz w:val="22"/>
          <w:szCs w:val="22"/>
        </w:rPr>
        <w:t>the primary cause of the differen</w:t>
      </w:r>
      <w:ins w:id="2771" w:author="David Bartel" w:date="2018-03-26T21:55:00Z">
        <w:r w:rsidR="00527F1E" w:rsidRPr="00742EFD">
          <w:rPr>
            <w:rFonts w:ascii="Arial" w:hAnsi="Arial" w:cs="Arial"/>
            <w:color w:val="000000" w:themeColor="text1"/>
            <w:sz w:val="22"/>
            <w:szCs w:val="22"/>
          </w:rPr>
          <w:t>t</w:t>
        </w:r>
      </w:ins>
      <w:del w:id="2772" w:author="David Bartel" w:date="2018-03-26T21:55:00Z">
        <w:r w:rsidRPr="00742EFD" w:rsidDel="00527F1E">
          <w:rPr>
            <w:rFonts w:ascii="Arial" w:hAnsi="Arial" w:cs="Arial"/>
            <w:color w:val="000000" w:themeColor="text1"/>
            <w:sz w:val="22"/>
            <w:szCs w:val="22"/>
          </w:rPr>
          <w:delText>ce</w:delText>
        </w:r>
      </w:del>
      <w:r w:rsidRPr="00742EFD">
        <w:rPr>
          <w:rFonts w:ascii="Arial" w:hAnsi="Arial" w:cs="Arial"/>
          <w:color w:val="000000" w:themeColor="text1"/>
          <w:sz w:val="22"/>
          <w:szCs w:val="22"/>
        </w:rPr>
        <w:t xml:space="preserve"> </w:t>
      </w:r>
      <w:del w:id="2773" w:author="David Bartel" w:date="2018-03-26T21:56:00Z">
        <w:r w:rsidRPr="00742EFD" w:rsidDel="00527F1E">
          <w:rPr>
            <w:rFonts w:ascii="Arial" w:hAnsi="Arial" w:cs="Arial"/>
            <w:color w:val="000000" w:themeColor="text1"/>
            <w:sz w:val="22"/>
            <w:szCs w:val="22"/>
          </w:rPr>
          <w:delText xml:space="preserve">in </w:delText>
        </w:r>
      </w:del>
      <w:r w:rsidRPr="00742EFD">
        <w:rPr>
          <w:rFonts w:ascii="Arial" w:hAnsi="Arial" w:cs="Arial"/>
          <w:color w:val="000000" w:themeColor="text1"/>
          <w:sz w:val="22"/>
          <w:szCs w:val="22"/>
        </w:rPr>
        <w:t>binding affinit</w:t>
      </w:r>
      <w:ins w:id="2774" w:author="David Bartel" w:date="2018-03-26T21:56:00Z">
        <w:r w:rsidR="00527F1E" w:rsidRPr="00742EFD">
          <w:rPr>
            <w:rFonts w:ascii="Arial" w:hAnsi="Arial" w:cs="Arial"/>
            <w:color w:val="000000" w:themeColor="text1"/>
            <w:sz w:val="22"/>
            <w:szCs w:val="22"/>
          </w:rPr>
          <w:t>ies</w:t>
        </w:r>
      </w:ins>
      <w:del w:id="2775" w:author="David Bartel" w:date="2018-03-26T21:56:00Z">
        <w:r w:rsidRPr="00742EFD" w:rsidDel="00527F1E">
          <w:rPr>
            <w:rFonts w:ascii="Arial" w:hAnsi="Arial" w:cs="Arial"/>
            <w:color w:val="000000" w:themeColor="text1"/>
            <w:sz w:val="22"/>
            <w:szCs w:val="22"/>
          </w:rPr>
          <w:delText>y</w:delText>
        </w:r>
      </w:del>
      <w:r w:rsidRPr="00742EFD">
        <w:rPr>
          <w:rFonts w:ascii="Arial" w:hAnsi="Arial" w:cs="Arial"/>
          <w:color w:val="000000" w:themeColor="text1"/>
          <w:sz w:val="22"/>
          <w:szCs w:val="22"/>
        </w:rPr>
        <w:t xml:space="preserve"> </w:t>
      </w:r>
      <w:del w:id="2776" w:author="David Bartel" w:date="2018-03-26T21:56:00Z">
        <w:r w:rsidRPr="00742EFD" w:rsidDel="00527F1E">
          <w:rPr>
            <w:rFonts w:ascii="Arial" w:hAnsi="Arial" w:cs="Arial"/>
            <w:color w:val="000000" w:themeColor="text1"/>
            <w:sz w:val="22"/>
            <w:szCs w:val="22"/>
          </w:rPr>
          <w:delText>due to</w:delText>
        </w:r>
      </w:del>
      <w:ins w:id="2777" w:author="David Bartel" w:date="2018-03-26T21:56:00Z">
        <w:r w:rsidR="00527F1E" w:rsidRPr="00742EFD">
          <w:rPr>
            <w:rFonts w:ascii="Arial" w:hAnsi="Arial" w:cs="Arial"/>
            <w:color w:val="000000" w:themeColor="text1"/>
            <w:sz w:val="22"/>
            <w:szCs w:val="22"/>
          </w:rPr>
          <w:t>associated with</w:t>
        </w:r>
      </w:ins>
      <w:r w:rsidRPr="00742EFD">
        <w:rPr>
          <w:rFonts w:ascii="Arial" w:hAnsi="Arial" w:cs="Arial"/>
          <w:color w:val="000000" w:themeColor="text1"/>
          <w:sz w:val="22"/>
          <w:szCs w:val="22"/>
        </w:rPr>
        <w:t xml:space="preserve"> flanking</w:t>
      </w:r>
      <w:ins w:id="2778" w:author="David Bartel" w:date="2018-03-27T08:57:00Z">
        <w:r w:rsidR="00827EC6" w:rsidRPr="00742EFD">
          <w:rPr>
            <w:rFonts w:ascii="Arial" w:hAnsi="Arial" w:cs="Arial"/>
            <w:color w:val="000000" w:themeColor="text1"/>
            <w:sz w:val="22"/>
            <w:szCs w:val="22"/>
          </w:rPr>
          <w:t>-</w:t>
        </w:r>
      </w:ins>
      <w:del w:id="2779" w:author="David Bartel" w:date="2018-03-27T08:57:00Z">
        <w:r w:rsidRPr="00742EFD" w:rsidDel="00827EC6">
          <w:rPr>
            <w:rFonts w:ascii="Arial" w:hAnsi="Arial" w:cs="Arial"/>
            <w:color w:val="000000" w:themeColor="text1"/>
            <w:sz w:val="22"/>
            <w:szCs w:val="22"/>
          </w:rPr>
          <w:delText xml:space="preserve"> </w:delText>
        </w:r>
      </w:del>
      <w:del w:id="2780" w:author="David Bartel" w:date="2018-03-26T22:00:00Z">
        <w:r w:rsidRPr="00742EFD" w:rsidDel="0020147F">
          <w:rPr>
            <w:rFonts w:ascii="Arial" w:hAnsi="Arial" w:cs="Arial"/>
            <w:color w:val="000000" w:themeColor="text1"/>
            <w:sz w:val="22"/>
            <w:szCs w:val="22"/>
          </w:rPr>
          <w:delText xml:space="preserve">sequence </w:delText>
        </w:r>
      </w:del>
      <w:ins w:id="2781" w:author="David Bartel" w:date="2018-03-26T22:00:00Z">
        <w:r w:rsidR="0020147F" w:rsidRPr="00742EFD">
          <w:rPr>
            <w:rFonts w:ascii="Arial" w:hAnsi="Arial" w:cs="Arial"/>
            <w:color w:val="000000" w:themeColor="text1"/>
            <w:sz w:val="22"/>
            <w:szCs w:val="22"/>
          </w:rPr>
          <w:t xml:space="preserve">dinucleotide </w:t>
        </w:r>
      </w:ins>
      <w:r w:rsidRPr="00742EFD">
        <w:rPr>
          <w:rFonts w:ascii="Arial" w:hAnsi="Arial" w:cs="Arial"/>
          <w:color w:val="000000" w:themeColor="text1"/>
          <w:sz w:val="22"/>
          <w:szCs w:val="22"/>
        </w:rPr>
        <w:t>context</w:t>
      </w:r>
      <w:ins w:id="2782" w:author="David Bartel" w:date="2018-03-27T09:44:00Z">
        <w:r w:rsidR="001A25F5" w:rsidRPr="00742EFD">
          <w:rPr>
            <w:rFonts w:ascii="Arial" w:hAnsi="Arial" w:cs="Arial"/>
            <w:color w:val="000000" w:themeColor="text1"/>
            <w:sz w:val="22"/>
            <w:szCs w:val="22"/>
          </w:rPr>
          <w:t xml:space="preserve">. </w:t>
        </w:r>
      </w:ins>
      <w:ins w:id="2783" w:author="David Bartel" w:date="2018-03-27T22:13:00Z">
        <w:r w:rsidR="00872DFB" w:rsidRPr="00742EFD">
          <w:rPr>
            <w:rFonts w:ascii="Arial" w:hAnsi="Arial" w:cs="Arial"/>
            <w:color w:val="000000" w:themeColor="text1"/>
            <w:sz w:val="22"/>
            <w:szCs w:val="22"/>
          </w:rPr>
          <w:t xml:space="preserve"> </w:t>
        </w:r>
      </w:ins>
      <w:ins w:id="2784" w:author="David Bartel" w:date="2018-03-27T09:45:00Z">
        <w:r w:rsidR="001A25F5" w:rsidRPr="00742EFD">
          <w:rPr>
            <w:rFonts w:ascii="Arial" w:hAnsi="Arial" w:cs="Arial"/>
            <w:color w:val="000000" w:themeColor="text1"/>
            <w:sz w:val="22"/>
            <w:szCs w:val="22"/>
          </w:rPr>
          <w:t>However</w:t>
        </w:r>
      </w:ins>
      <w:del w:id="2785" w:author="David Bartel" w:date="2018-03-26T22:00:00Z">
        <w:r w:rsidRPr="00742EFD" w:rsidDel="0020147F">
          <w:rPr>
            <w:rFonts w:ascii="Arial" w:hAnsi="Arial" w:cs="Arial"/>
            <w:color w:val="000000" w:themeColor="text1"/>
            <w:sz w:val="22"/>
            <w:szCs w:val="22"/>
          </w:rPr>
          <w:delText xml:space="preserve"> is target site accessibility</w:delText>
        </w:r>
      </w:del>
      <w:r w:rsidRPr="00742EFD">
        <w:rPr>
          <w:rFonts w:ascii="Arial" w:hAnsi="Arial" w:cs="Arial"/>
          <w:color w:val="000000" w:themeColor="text1"/>
          <w:sz w:val="22"/>
          <w:szCs w:val="22"/>
        </w:rPr>
        <w:t xml:space="preserve">, </w:t>
      </w:r>
      <w:ins w:id="2786" w:author="David Bartel" w:date="2018-03-27T09:45:00Z">
        <w:r w:rsidR="001A25F5" w:rsidRPr="00742EFD">
          <w:rPr>
            <w:rFonts w:ascii="Arial" w:hAnsi="Arial" w:cs="Arial"/>
            <w:color w:val="000000" w:themeColor="text1"/>
            <w:sz w:val="22"/>
            <w:szCs w:val="22"/>
          </w:rPr>
          <w:t xml:space="preserve">these </w:t>
        </w:r>
      </w:ins>
      <w:ins w:id="2787" w:author="David Bartel" w:date="2018-03-27T09:53:00Z">
        <w:r w:rsidR="00F65B79" w:rsidRPr="00742EFD">
          <w:rPr>
            <w:rFonts w:ascii="Arial" w:hAnsi="Arial" w:cs="Arial"/>
            <w:color w:val="000000" w:themeColor="text1"/>
            <w:sz w:val="22"/>
            <w:szCs w:val="22"/>
          </w:rPr>
          <w:t>results</w:t>
        </w:r>
      </w:ins>
      <w:ins w:id="2788" w:author="David Bartel" w:date="2018-03-27T09:45:00Z">
        <w:r w:rsidR="001A25F5" w:rsidRPr="00742EFD">
          <w:rPr>
            <w:rFonts w:ascii="Arial" w:hAnsi="Arial" w:cs="Arial"/>
            <w:color w:val="000000" w:themeColor="text1"/>
            <w:sz w:val="22"/>
            <w:szCs w:val="22"/>
          </w:rPr>
          <w:t xml:space="preserve"> </w:t>
        </w:r>
      </w:ins>
      <w:ins w:id="2789" w:author="David Bartel" w:date="2018-03-27T09:46:00Z">
        <w:r w:rsidR="001A25F5" w:rsidRPr="00742EFD">
          <w:rPr>
            <w:rFonts w:ascii="Arial" w:hAnsi="Arial" w:cs="Arial"/>
            <w:color w:val="000000" w:themeColor="text1"/>
            <w:sz w:val="22"/>
            <w:szCs w:val="22"/>
          </w:rPr>
          <w:t>did not</w:t>
        </w:r>
      </w:ins>
      <w:ins w:id="2790" w:author="David Bartel" w:date="2018-03-27T09:45:00Z">
        <w:r w:rsidR="001A25F5" w:rsidRPr="00742EFD">
          <w:rPr>
            <w:rFonts w:ascii="Arial" w:hAnsi="Arial" w:cs="Arial"/>
            <w:color w:val="000000" w:themeColor="text1"/>
            <w:sz w:val="22"/>
            <w:szCs w:val="22"/>
          </w:rPr>
          <w:t xml:space="preserve"> </w:t>
        </w:r>
      </w:ins>
      <w:ins w:id="2791" w:author="David Bartel" w:date="2018-03-27T09:46:00Z">
        <w:r w:rsidR="001A25F5" w:rsidRPr="00742EFD">
          <w:rPr>
            <w:rFonts w:ascii="Arial" w:hAnsi="Arial" w:cs="Arial"/>
            <w:color w:val="000000" w:themeColor="text1"/>
            <w:sz w:val="22"/>
            <w:szCs w:val="22"/>
          </w:rPr>
          <w:t xml:space="preserve">rule out the </w:t>
        </w:r>
      </w:ins>
      <w:ins w:id="2792" w:author="David Bartel" w:date="2018-03-27T09:51:00Z">
        <w:r w:rsidR="00F65B79" w:rsidRPr="00742EFD">
          <w:rPr>
            <w:rFonts w:ascii="Arial" w:hAnsi="Arial" w:cs="Arial"/>
            <w:color w:val="000000" w:themeColor="text1"/>
            <w:sz w:val="22"/>
            <w:szCs w:val="22"/>
          </w:rPr>
          <w:t xml:space="preserve">formal </w:t>
        </w:r>
      </w:ins>
      <w:ins w:id="2793" w:author="David Bartel" w:date="2018-03-27T09:46:00Z">
        <w:r w:rsidR="001A25F5" w:rsidRPr="00742EFD">
          <w:rPr>
            <w:rFonts w:ascii="Arial" w:hAnsi="Arial" w:cs="Arial"/>
            <w:color w:val="000000" w:themeColor="text1"/>
            <w:sz w:val="22"/>
            <w:szCs w:val="22"/>
          </w:rPr>
          <w:t xml:space="preserve">possibility that </w:t>
        </w:r>
      </w:ins>
      <w:del w:id="2794" w:author="David Bartel" w:date="2018-03-26T22:12:00Z">
        <w:r w:rsidRPr="00742EFD" w:rsidDel="001549EA">
          <w:rPr>
            <w:rFonts w:ascii="Arial" w:hAnsi="Arial" w:cs="Arial"/>
            <w:color w:val="000000" w:themeColor="text1"/>
            <w:sz w:val="22"/>
            <w:szCs w:val="22"/>
          </w:rPr>
          <w:delText xml:space="preserve">as </w:delText>
        </w:r>
      </w:del>
      <w:del w:id="2795" w:author="David Bartel" w:date="2018-03-26T22:13:00Z">
        <w:r w:rsidRPr="00742EFD" w:rsidDel="001549EA">
          <w:rPr>
            <w:rFonts w:ascii="Arial" w:hAnsi="Arial" w:cs="Arial"/>
            <w:color w:val="000000" w:themeColor="text1"/>
            <w:sz w:val="22"/>
            <w:szCs w:val="22"/>
          </w:rPr>
          <w:delText xml:space="preserve">it </w:delText>
        </w:r>
      </w:del>
      <w:del w:id="2796" w:author="David Bartel" w:date="2018-03-26T22:04:00Z">
        <w:r w:rsidRPr="00742EFD" w:rsidDel="003C2C9E">
          <w:rPr>
            <w:rFonts w:ascii="Arial" w:hAnsi="Arial" w:cs="Arial"/>
            <w:color w:val="000000" w:themeColor="text1"/>
            <w:sz w:val="22"/>
            <w:szCs w:val="22"/>
          </w:rPr>
          <w:delText>is challenging to compose an alternative model by which</w:delText>
        </w:r>
      </w:del>
      <w:del w:id="2797" w:author="David Bartel" w:date="2018-03-27T09:46:00Z">
        <w:r w:rsidRPr="00742EFD" w:rsidDel="001A25F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AGO–miRNA complex </w:t>
      </w:r>
      <w:ins w:id="2798" w:author="David Bartel" w:date="2018-03-27T09:48:00Z">
        <w:r w:rsidR="001A25F5" w:rsidRPr="00742EFD">
          <w:rPr>
            <w:rFonts w:ascii="Arial" w:hAnsi="Arial" w:cs="Arial"/>
            <w:color w:val="000000" w:themeColor="text1"/>
            <w:sz w:val="22"/>
            <w:szCs w:val="22"/>
          </w:rPr>
          <w:t>directly binds the flanking nucleotide</w:t>
        </w:r>
        <w:r w:rsidR="00FB5589" w:rsidRPr="00742EFD">
          <w:rPr>
            <w:rFonts w:ascii="Arial" w:hAnsi="Arial" w:cs="Arial"/>
            <w:color w:val="000000" w:themeColor="text1"/>
            <w:sz w:val="22"/>
            <w:szCs w:val="22"/>
          </w:rPr>
          <w:t>s</w:t>
        </w:r>
        <w:r w:rsidR="00506400" w:rsidRPr="00742EFD">
          <w:rPr>
            <w:rFonts w:ascii="Arial" w:hAnsi="Arial" w:cs="Arial"/>
            <w:color w:val="000000" w:themeColor="text1"/>
            <w:sz w:val="22"/>
            <w:szCs w:val="22"/>
          </w:rPr>
          <w:t xml:space="preserve"> with a preference that happens</w:t>
        </w:r>
        <w:r w:rsidR="001A25F5" w:rsidRPr="00742EFD">
          <w:rPr>
            <w:rFonts w:ascii="Arial" w:hAnsi="Arial" w:cs="Arial"/>
            <w:color w:val="000000" w:themeColor="text1"/>
            <w:sz w:val="22"/>
            <w:szCs w:val="22"/>
          </w:rPr>
          <w:t xml:space="preserve"> to correlate with predicted </w:t>
        </w:r>
      </w:ins>
      <w:ins w:id="2799" w:author="David Bartel" w:date="2018-03-27T09:49:00Z">
        <w:r w:rsidR="00F65B79" w:rsidRPr="00742EFD">
          <w:rPr>
            <w:rFonts w:ascii="Arial" w:hAnsi="Arial" w:cs="Arial"/>
            <w:color w:val="000000" w:themeColor="text1"/>
            <w:sz w:val="22"/>
            <w:szCs w:val="22"/>
          </w:rPr>
          <w:t>site accessibility</w:t>
        </w:r>
      </w:ins>
      <w:del w:id="2800" w:author="David Bartel" w:date="2018-03-27T09:49:00Z">
        <w:r w:rsidRPr="00742EFD" w:rsidDel="00F65B79">
          <w:rPr>
            <w:rFonts w:ascii="Arial" w:hAnsi="Arial" w:cs="Arial"/>
            <w:color w:val="000000" w:themeColor="text1"/>
            <w:sz w:val="22"/>
            <w:szCs w:val="22"/>
          </w:rPr>
          <w:delText>itself has nucleotide preferences that so accurately recapitulate</w:delText>
        </w:r>
      </w:del>
      <w:del w:id="2801" w:author="David Bartel" w:date="2018-03-26T21:57:00Z">
        <w:r w:rsidRPr="00742EFD" w:rsidDel="00527F1E">
          <w:rPr>
            <w:rFonts w:ascii="Arial" w:hAnsi="Arial" w:cs="Arial"/>
            <w:color w:val="000000" w:themeColor="text1"/>
            <w:sz w:val="22"/>
            <w:szCs w:val="22"/>
          </w:rPr>
          <w:delText>s</w:delText>
        </w:r>
      </w:del>
      <w:del w:id="2802" w:author="David Bartel" w:date="2018-03-27T09:49:00Z">
        <w:r w:rsidRPr="00742EFD" w:rsidDel="00F65B79">
          <w:rPr>
            <w:rFonts w:ascii="Arial" w:hAnsi="Arial" w:cs="Arial"/>
            <w:color w:val="000000" w:themeColor="text1"/>
            <w:sz w:val="22"/>
            <w:szCs w:val="22"/>
          </w:rPr>
          <w:delText xml:space="preserve"> </w:delText>
        </w:r>
      </w:del>
      <w:del w:id="2803" w:author="David Bartel" w:date="2018-03-26T21:57:00Z">
        <w:r w:rsidRPr="00742EFD" w:rsidDel="00527F1E">
          <w:rPr>
            <w:rFonts w:ascii="Arial" w:hAnsi="Arial" w:cs="Arial"/>
            <w:color w:val="000000" w:themeColor="text1"/>
            <w:sz w:val="22"/>
            <w:szCs w:val="22"/>
          </w:rPr>
          <w:delText xml:space="preserve">the </w:delText>
        </w:r>
      </w:del>
      <w:del w:id="2804" w:author="David Bartel" w:date="2018-03-27T09:49:00Z">
        <w:r w:rsidRPr="00742EFD" w:rsidDel="00F65B79">
          <w:rPr>
            <w:rFonts w:ascii="Arial" w:hAnsi="Arial" w:cs="Arial"/>
            <w:color w:val="000000" w:themeColor="text1"/>
            <w:sz w:val="22"/>
            <w:szCs w:val="22"/>
          </w:rPr>
          <w:delText>predicted accessibility</w:delText>
        </w:r>
      </w:del>
      <w:del w:id="2805" w:author="David Bartel" w:date="2018-03-26T22:00:00Z">
        <w:r w:rsidRPr="00742EFD" w:rsidDel="0020147F">
          <w:rPr>
            <w:rFonts w:ascii="Arial" w:hAnsi="Arial" w:cs="Arial"/>
            <w:color w:val="000000" w:themeColor="text1"/>
            <w:sz w:val="22"/>
            <w:szCs w:val="22"/>
          </w:rPr>
          <w:delText xml:space="preserve"> </w:delText>
        </w:r>
      </w:del>
      <w:del w:id="2806" w:author="David Bartel" w:date="2018-03-26T21:57:00Z">
        <w:r w:rsidRPr="00742EFD" w:rsidDel="00527F1E">
          <w:rPr>
            <w:rFonts w:ascii="Arial" w:hAnsi="Arial" w:cs="Arial"/>
            <w:color w:val="000000" w:themeColor="text1"/>
            <w:sz w:val="22"/>
            <w:szCs w:val="22"/>
          </w:rPr>
          <w:delText>profile</w:delText>
        </w:r>
      </w:del>
      <w:del w:id="2807" w:author="David Bartel" w:date="2018-03-27T09:49:00Z">
        <w:r w:rsidRPr="00742EFD" w:rsidDel="00F65B79">
          <w:rPr>
            <w:rFonts w:ascii="Arial" w:hAnsi="Arial" w:cs="Arial"/>
            <w:color w:val="000000" w:themeColor="text1"/>
            <w:sz w:val="22"/>
            <w:szCs w:val="22"/>
          </w:rPr>
          <w:delText>.</w:delText>
        </w:r>
      </w:del>
      <w:ins w:id="2808" w:author="David Bartel" w:date="2018-03-26T22:03:00Z">
        <w:r w:rsidR="0020147F" w:rsidRPr="00742EFD">
          <w:rPr>
            <w:rFonts w:ascii="Arial" w:hAnsi="Arial" w:cs="Arial"/>
            <w:color w:val="000000" w:themeColor="text1"/>
            <w:sz w:val="22"/>
            <w:szCs w:val="22"/>
          </w:rPr>
          <w:t>.</w:t>
        </w:r>
      </w:ins>
      <w:ins w:id="2809" w:author="David Bartel" w:date="2018-03-26T21:47:00Z">
        <w:r w:rsidR="001A12AA" w:rsidRPr="00742EFD">
          <w:rPr>
            <w:rFonts w:ascii="Arial" w:hAnsi="Arial" w:cs="Arial"/>
            <w:color w:val="000000" w:themeColor="text1"/>
            <w:sz w:val="22"/>
            <w:szCs w:val="22"/>
          </w:rPr>
          <w:t xml:space="preserve"> </w:t>
        </w:r>
      </w:ins>
      <w:ins w:id="2810" w:author="David Bartel" w:date="2018-03-27T22:13:00Z">
        <w:r w:rsidR="00872DFB" w:rsidRPr="00742EFD">
          <w:rPr>
            <w:rFonts w:ascii="Arial" w:hAnsi="Arial" w:cs="Arial"/>
            <w:color w:val="000000" w:themeColor="text1"/>
            <w:sz w:val="22"/>
            <w:szCs w:val="22"/>
          </w:rPr>
          <w:t xml:space="preserve"> </w:t>
        </w:r>
      </w:ins>
      <w:ins w:id="2811" w:author="David Bartel" w:date="2018-03-26T21:47:00Z">
        <w:r w:rsidR="00F65B79" w:rsidRPr="00742EFD">
          <w:rPr>
            <w:rFonts w:ascii="Arial" w:hAnsi="Arial" w:cs="Arial"/>
            <w:color w:val="000000" w:themeColor="text1"/>
            <w:sz w:val="22"/>
            <w:szCs w:val="22"/>
          </w:rPr>
          <w:t xml:space="preserve">To </w:t>
        </w:r>
      </w:ins>
      <w:ins w:id="2812" w:author="David Bartel" w:date="2018-03-27T09:53:00Z">
        <w:r w:rsidR="00F65B79" w:rsidRPr="00742EFD">
          <w:rPr>
            <w:rFonts w:ascii="Arial" w:hAnsi="Arial" w:cs="Arial"/>
            <w:color w:val="000000" w:themeColor="text1"/>
            <w:sz w:val="22"/>
            <w:szCs w:val="22"/>
          </w:rPr>
          <w:t xml:space="preserve">investigate this possibility, </w:t>
        </w:r>
      </w:ins>
    </w:p>
    <w:p w14:paraId="7A901523" w14:textId="11107DD0" w:rsidR="009E2BCA" w:rsidRPr="00742EFD" w:rsidRDefault="009E2BCA" w:rsidP="00F65B79">
      <w:pPr>
        <w:spacing w:line="360" w:lineRule="auto"/>
        <w:ind w:firstLine="720"/>
        <w:rPr>
          <w:ins w:id="2813" w:author="David Bartel" w:date="2018-03-27T10:39:00Z"/>
          <w:rFonts w:ascii="Arial" w:hAnsi="Arial" w:cs="Arial"/>
          <w:color w:val="000000" w:themeColor="text1"/>
          <w:sz w:val="22"/>
          <w:szCs w:val="22"/>
        </w:rPr>
      </w:pPr>
      <w:del w:id="2814" w:author="David Bartel" w:date="2018-03-27T09:54:00Z">
        <w:r w:rsidRPr="00742EFD" w:rsidDel="00F65B79">
          <w:rPr>
            <w:rFonts w:ascii="Arial" w:hAnsi="Arial" w:cs="Arial"/>
            <w:color w:val="000000" w:themeColor="text1"/>
            <w:sz w:val="22"/>
            <w:szCs w:val="22"/>
          </w:rPr>
          <w:delText xml:space="preserve">To further discriminate between target site accessibility and differential Ago-miRNA–mediated primary nucleotide affinity as leading to the range of flanking dinucleotide </w:delText>
        </w:r>
        <w:r w:rsidRPr="00742EFD" w:rsidDel="00F65B79">
          <w:rPr>
            <w:rFonts w:ascii="Arial" w:hAnsi="Arial" w:cs="Arial"/>
            <w:i/>
            <w:color w:val="000000" w:themeColor="text1"/>
            <w:sz w:val="22"/>
            <w:szCs w:val="22"/>
          </w:rPr>
          <w:delText>K</w:delText>
        </w:r>
        <w:r w:rsidRPr="00742EFD" w:rsidDel="00F65B79">
          <w:rPr>
            <w:rFonts w:ascii="Arial" w:hAnsi="Arial" w:cs="Arial"/>
            <w:color w:val="000000" w:themeColor="text1"/>
            <w:sz w:val="22"/>
            <w:szCs w:val="22"/>
            <w:vertAlign w:val="subscript"/>
          </w:rPr>
          <w:delText>D</w:delText>
        </w:r>
        <w:r w:rsidRPr="00742EFD" w:rsidDel="00F65B79">
          <w:rPr>
            <w:rFonts w:ascii="Arial" w:hAnsi="Arial" w:cs="Arial"/>
            <w:color w:val="000000" w:themeColor="text1"/>
            <w:sz w:val="22"/>
            <w:szCs w:val="22"/>
          </w:rPr>
          <w:delText xml:space="preserve"> values, </w:delText>
        </w:r>
      </w:del>
      <w:r w:rsidRPr="00742EFD">
        <w:rPr>
          <w:rFonts w:ascii="Arial" w:hAnsi="Arial" w:cs="Arial"/>
          <w:color w:val="000000" w:themeColor="text1"/>
          <w:sz w:val="22"/>
          <w:szCs w:val="22"/>
        </w:rPr>
        <w:t xml:space="preserve">we </w:t>
      </w:r>
      <w:ins w:id="2815" w:author="David Bartel" w:date="2018-03-27T10:02:00Z">
        <w:r w:rsidR="00C24A2B" w:rsidRPr="00742EFD">
          <w:rPr>
            <w:rFonts w:ascii="Arial" w:hAnsi="Arial" w:cs="Arial"/>
            <w:color w:val="000000" w:themeColor="text1"/>
            <w:sz w:val="22"/>
            <w:szCs w:val="22"/>
          </w:rPr>
          <w:t>examined how well</w:t>
        </w:r>
        <w:r w:rsidR="002404BB" w:rsidRPr="00742EFD">
          <w:rPr>
            <w:rFonts w:ascii="Arial" w:hAnsi="Arial" w:cs="Arial"/>
            <w:color w:val="000000" w:themeColor="text1"/>
            <w:sz w:val="22"/>
            <w:szCs w:val="22"/>
          </w:rPr>
          <w:t xml:space="preserve"> a primary-sequence preference w</w:t>
        </w:r>
        <w:r w:rsidR="00C24A2B" w:rsidRPr="00742EFD">
          <w:rPr>
            <w:rFonts w:ascii="Arial" w:hAnsi="Arial" w:cs="Arial"/>
            <w:color w:val="000000" w:themeColor="text1"/>
            <w:sz w:val="22"/>
            <w:szCs w:val="22"/>
          </w:rPr>
          <w:t xml:space="preserve">ould </w:t>
        </w:r>
      </w:ins>
      <w:ins w:id="2816" w:author="David Bartel" w:date="2018-03-27T10:03:00Z">
        <w:r w:rsidR="00C24A2B" w:rsidRPr="00742EFD">
          <w:rPr>
            <w:rFonts w:ascii="Arial" w:hAnsi="Arial" w:cs="Arial"/>
            <w:color w:val="000000" w:themeColor="text1"/>
            <w:sz w:val="22"/>
            <w:szCs w:val="22"/>
          </w:rPr>
          <w:t xml:space="preserve">recapitulate the predicted site accessibility. </w:t>
        </w:r>
      </w:ins>
      <w:ins w:id="2817" w:author="David Bartel" w:date="2018-03-27T22:13:00Z">
        <w:r w:rsidR="00872DFB" w:rsidRPr="00742EFD">
          <w:rPr>
            <w:rFonts w:ascii="Arial" w:hAnsi="Arial" w:cs="Arial"/>
            <w:color w:val="000000" w:themeColor="text1"/>
            <w:sz w:val="22"/>
            <w:szCs w:val="22"/>
          </w:rPr>
          <w:t xml:space="preserve"> </w:t>
        </w:r>
      </w:ins>
      <w:del w:id="2818" w:author="David Bartel" w:date="2018-03-27T10:03:00Z">
        <w:r w:rsidRPr="00742EFD" w:rsidDel="00C24A2B">
          <w:rPr>
            <w:rFonts w:ascii="Arial" w:hAnsi="Arial" w:cs="Arial"/>
            <w:color w:val="000000" w:themeColor="text1"/>
            <w:sz w:val="22"/>
            <w:szCs w:val="22"/>
          </w:rPr>
          <w:delText xml:space="preserve">sampled </w:delText>
        </w:r>
      </w:del>
      <w:del w:id="2819" w:author="David Bartel" w:date="2018-03-27T22:12:00Z">
        <w:r w:rsidRPr="00742EFD" w:rsidDel="002404BB">
          <w:rPr>
            <w:rFonts w:ascii="Arial" w:hAnsi="Arial" w:cs="Arial"/>
            <w:color w:val="000000" w:themeColor="text1"/>
            <w:sz w:val="22"/>
            <w:szCs w:val="22"/>
          </w:rPr>
          <w:delText xml:space="preserve">8mer-containing reads from the </w:delText>
        </w:r>
      </w:del>
      <w:del w:id="2820" w:author="David Bartel" w:date="2018-03-27T09:54:00Z">
        <w:r w:rsidRPr="00742EFD" w:rsidDel="00FB5589">
          <w:rPr>
            <w:rFonts w:ascii="Arial" w:hAnsi="Arial" w:cs="Arial"/>
            <w:color w:val="000000" w:themeColor="text1"/>
            <w:sz w:val="22"/>
            <w:szCs w:val="22"/>
          </w:rPr>
          <w:delText xml:space="preserve">sequenced </w:delText>
        </w:r>
      </w:del>
      <w:ins w:id="2821" w:author="David Bartel" w:date="2018-03-27T22:11:00Z">
        <w:r w:rsidR="002404BB" w:rsidRPr="00742EFD">
          <w:rPr>
            <w:rFonts w:ascii="Arial" w:hAnsi="Arial" w:cs="Arial"/>
            <w:color w:val="000000" w:themeColor="text1"/>
            <w:sz w:val="22"/>
            <w:szCs w:val="22"/>
          </w:rPr>
          <w:t>I</w:t>
        </w:r>
      </w:ins>
      <w:del w:id="2822" w:author="David Bartel" w:date="2018-03-27T22:11:00Z">
        <w:r w:rsidRPr="00742EFD" w:rsidDel="002404BB">
          <w:rPr>
            <w:rFonts w:ascii="Arial" w:hAnsi="Arial" w:cs="Arial"/>
            <w:color w:val="000000" w:themeColor="text1"/>
            <w:sz w:val="22"/>
            <w:szCs w:val="22"/>
          </w:rPr>
          <w:delText>i</w:delText>
        </w:r>
      </w:del>
      <w:r w:rsidRPr="00742EFD">
        <w:rPr>
          <w:rFonts w:ascii="Arial" w:hAnsi="Arial" w:cs="Arial"/>
          <w:color w:val="000000" w:themeColor="text1"/>
          <w:sz w:val="22"/>
          <w:szCs w:val="22"/>
        </w:rPr>
        <w:t xml:space="preserve">nput </w:t>
      </w:r>
      <w:del w:id="2823" w:author="David Bartel" w:date="2018-03-27T22:11:00Z">
        <w:r w:rsidRPr="00742EFD" w:rsidDel="002404BB">
          <w:rPr>
            <w:rFonts w:ascii="Arial" w:hAnsi="Arial" w:cs="Arial"/>
            <w:color w:val="000000" w:themeColor="text1"/>
            <w:sz w:val="22"/>
            <w:szCs w:val="22"/>
          </w:rPr>
          <w:delText>RNA library</w:delText>
        </w:r>
      </w:del>
      <w:ins w:id="2824" w:author="David Bartel" w:date="2018-03-27T22:11:00Z">
        <w:r w:rsidR="002404BB" w:rsidRPr="00742EFD">
          <w:rPr>
            <w:rFonts w:ascii="Arial" w:hAnsi="Arial" w:cs="Arial"/>
            <w:color w:val="000000" w:themeColor="text1"/>
            <w:sz w:val="22"/>
            <w:szCs w:val="22"/>
          </w:rPr>
          <w:t xml:space="preserve">reads that </w:t>
        </w:r>
      </w:ins>
      <w:ins w:id="2825" w:author="David Bartel" w:date="2018-03-27T22:12:00Z">
        <w:r w:rsidR="002404BB" w:rsidRPr="00742EFD">
          <w:rPr>
            <w:rFonts w:ascii="Arial" w:hAnsi="Arial" w:cs="Arial"/>
            <w:color w:val="000000" w:themeColor="text1"/>
            <w:sz w:val="22"/>
            <w:szCs w:val="22"/>
          </w:rPr>
          <w:t xml:space="preserve">contained </w:t>
        </w:r>
        <w:r w:rsidR="00872DFB" w:rsidRPr="00742EFD">
          <w:rPr>
            <w:rFonts w:ascii="Arial" w:hAnsi="Arial" w:cs="Arial"/>
            <w:color w:val="000000" w:themeColor="text1"/>
            <w:sz w:val="22"/>
            <w:szCs w:val="22"/>
          </w:rPr>
          <w:t xml:space="preserve">a </w:t>
        </w:r>
        <w:r w:rsidR="002404BB" w:rsidRPr="00742EFD">
          <w:rPr>
            <w:rFonts w:ascii="Arial" w:hAnsi="Arial" w:cs="Arial"/>
            <w:color w:val="000000" w:themeColor="text1"/>
            <w:sz w:val="22"/>
            <w:szCs w:val="22"/>
          </w:rPr>
          <w:t>miR-1 8mer site</w:t>
        </w:r>
      </w:ins>
      <w:r w:rsidRPr="00742EFD">
        <w:rPr>
          <w:rFonts w:ascii="Arial" w:hAnsi="Arial" w:cs="Arial"/>
          <w:color w:val="000000" w:themeColor="text1"/>
          <w:sz w:val="22"/>
          <w:szCs w:val="22"/>
        </w:rPr>
        <w:t xml:space="preserve"> </w:t>
      </w:r>
      <w:ins w:id="2826" w:author="David Bartel" w:date="2018-03-27T10:04:00Z">
        <w:r w:rsidR="00D1534A" w:rsidRPr="00742EFD">
          <w:rPr>
            <w:rFonts w:ascii="Arial" w:hAnsi="Arial" w:cs="Arial"/>
            <w:color w:val="000000" w:themeColor="text1"/>
            <w:sz w:val="22"/>
            <w:szCs w:val="22"/>
          </w:rPr>
          <w:t xml:space="preserve">were sampled </w:t>
        </w:r>
      </w:ins>
      <w:del w:id="2827" w:author="David Bartel" w:date="2018-03-27T10:04:00Z">
        <w:r w:rsidRPr="00742EFD" w:rsidDel="00D1534A">
          <w:rPr>
            <w:rFonts w:ascii="Arial" w:hAnsi="Arial" w:cs="Arial"/>
            <w:color w:val="000000" w:themeColor="text1"/>
            <w:sz w:val="22"/>
            <w:szCs w:val="22"/>
          </w:rPr>
          <w:delText>such that</w:delText>
        </w:r>
      </w:del>
      <w:ins w:id="2828" w:author="David Bartel" w:date="2018-03-27T10:04:00Z">
        <w:r w:rsidR="00D1534A" w:rsidRPr="00742EFD">
          <w:rPr>
            <w:rFonts w:ascii="Arial" w:hAnsi="Arial" w:cs="Arial"/>
            <w:color w:val="000000" w:themeColor="text1"/>
            <w:sz w:val="22"/>
            <w:szCs w:val="22"/>
          </w:rPr>
          <w:t>to match</w:t>
        </w:r>
      </w:ins>
      <w:r w:rsidRPr="00742EFD">
        <w:rPr>
          <w:rFonts w:ascii="Arial" w:hAnsi="Arial" w:cs="Arial"/>
          <w:color w:val="000000" w:themeColor="text1"/>
          <w:sz w:val="22"/>
          <w:szCs w:val="22"/>
        </w:rPr>
        <w:t xml:space="preserve"> the frequency of each of the 256 </w:t>
      </w:r>
      <w:del w:id="2829" w:author="David Bartel" w:date="2018-03-27T09:55:00Z">
        <w:r w:rsidRPr="00742EFD" w:rsidDel="00FB5589">
          <w:rPr>
            <w:rFonts w:ascii="Arial" w:hAnsi="Arial" w:cs="Arial"/>
            <w:color w:val="000000" w:themeColor="text1"/>
            <w:sz w:val="22"/>
            <w:szCs w:val="22"/>
          </w:rPr>
          <w:delText>flanking dinucleotides</w:delText>
        </w:r>
      </w:del>
      <w:ins w:id="2830" w:author="David Bartel" w:date="2018-03-27T09:55:00Z">
        <w:r w:rsidR="00FB5589" w:rsidRPr="00742EFD">
          <w:rPr>
            <w:rFonts w:ascii="Arial" w:hAnsi="Arial" w:cs="Arial"/>
            <w:color w:val="000000" w:themeColor="text1"/>
            <w:sz w:val="22"/>
            <w:szCs w:val="22"/>
          </w:rPr>
          <w:t>extended sites</w:t>
        </w:r>
      </w:ins>
      <w:r w:rsidRPr="00742EFD">
        <w:rPr>
          <w:rFonts w:ascii="Arial" w:hAnsi="Arial" w:cs="Arial"/>
          <w:color w:val="000000" w:themeColor="text1"/>
          <w:sz w:val="22"/>
          <w:szCs w:val="22"/>
        </w:rPr>
        <w:t xml:space="preserve"> </w:t>
      </w:r>
      <w:del w:id="2831" w:author="David Bartel" w:date="2018-03-27T10:04:00Z">
        <w:r w:rsidRPr="00742EFD" w:rsidDel="00D1534A">
          <w:rPr>
            <w:rFonts w:ascii="Arial" w:hAnsi="Arial" w:cs="Arial"/>
            <w:color w:val="000000" w:themeColor="text1"/>
            <w:sz w:val="22"/>
            <w:szCs w:val="22"/>
          </w:rPr>
          <w:delText xml:space="preserve">matched that </w:delText>
        </w:r>
      </w:del>
      <w:del w:id="2832" w:author="David Bartel" w:date="2018-03-27T10:08:00Z">
        <w:r w:rsidRPr="00742EFD" w:rsidDel="00D1534A">
          <w:rPr>
            <w:rFonts w:ascii="Arial" w:hAnsi="Arial" w:cs="Arial"/>
            <w:color w:val="000000" w:themeColor="text1"/>
            <w:sz w:val="22"/>
            <w:szCs w:val="22"/>
          </w:rPr>
          <w:delText>of</w:delText>
        </w:r>
      </w:del>
      <w:ins w:id="2833" w:author="David Bartel" w:date="2018-03-27T10:08:00Z">
        <w:r w:rsidR="00D1534A" w:rsidRPr="00742EFD">
          <w:rPr>
            <w:rFonts w:ascii="Arial" w:hAnsi="Arial" w:cs="Arial"/>
            <w:color w:val="000000" w:themeColor="text1"/>
            <w:sz w:val="22"/>
            <w:szCs w:val="22"/>
          </w:rPr>
          <w:t>in</w:t>
        </w:r>
      </w:ins>
      <w:r w:rsidRPr="00742EFD">
        <w:rPr>
          <w:rFonts w:ascii="Arial" w:hAnsi="Arial" w:cs="Arial"/>
          <w:color w:val="000000" w:themeColor="text1"/>
          <w:sz w:val="22"/>
          <w:szCs w:val="22"/>
        </w:rPr>
        <w:t xml:space="preserve"> the</w:t>
      </w:r>
      <w:ins w:id="2834" w:author="David Bartel" w:date="2018-03-27T10:10:00Z">
        <w:r w:rsidR="008038C3" w:rsidRPr="00742EFD">
          <w:rPr>
            <w:rFonts w:ascii="Arial" w:hAnsi="Arial" w:cs="Arial"/>
            <w:color w:val="000000" w:themeColor="text1"/>
            <w:sz w:val="22"/>
            <w:szCs w:val="22"/>
          </w:rPr>
          <w:t xml:space="preserve"> </w:t>
        </w:r>
      </w:ins>
      <w:del w:id="2835" w:author="David Bartel" w:date="2018-03-27T10:12:00Z">
        <w:r w:rsidRPr="00742EFD" w:rsidDel="008038C3">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72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AGO2–miR-1 </w:t>
      </w:r>
      <w:del w:id="2836" w:author="David Bartel" w:date="2018-03-27T10:07:00Z">
        <w:r w:rsidRPr="00742EFD" w:rsidDel="00D1534A">
          <w:rPr>
            <w:rFonts w:ascii="Arial" w:hAnsi="Arial" w:cs="Arial"/>
            <w:color w:val="000000" w:themeColor="text1"/>
            <w:sz w:val="22"/>
            <w:szCs w:val="22"/>
          </w:rPr>
          <w:delText>sample</w:delText>
        </w:r>
      </w:del>
      <w:ins w:id="2837" w:author="David Bartel" w:date="2018-03-27T10:07:00Z">
        <w:r w:rsidR="00D1534A" w:rsidRPr="00742EFD">
          <w:rPr>
            <w:rFonts w:ascii="Arial" w:hAnsi="Arial" w:cs="Arial"/>
            <w:color w:val="000000" w:themeColor="text1"/>
            <w:sz w:val="22"/>
            <w:szCs w:val="22"/>
          </w:rPr>
          <w:t>library</w:t>
        </w:r>
      </w:ins>
      <w:ins w:id="2838" w:author="David Bartel" w:date="2018-03-27T10:04:00Z">
        <w:r w:rsidR="00D1534A" w:rsidRPr="00742EFD">
          <w:rPr>
            <w:rFonts w:ascii="Arial" w:hAnsi="Arial" w:cs="Arial"/>
            <w:color w:val="000000" w:themeColor="text1"/>
            <w:sz w:val="22"/>
            <w:szCs w:val="22"/>
          </w:rPr>
          <w:t>, and the distribution of site-accessibil</w:t>
        </w:r>
      </w:ins>
      <w:ins w:id="2839" w:author="David Bartel" w:date="2018-03-27T10:06:00Z">
        <w:r w:rsidR="00D1534A" w:rsidRPr="00742EFD">
          <w:rPr>
            <w:rFonts w:ascii="Arial" w:hAnsi="Arial" w:cs="Arial"/>
            <w:color w:val="000000" w:themeColor="text1"/>
            <w:sz w:val="22"/>
            <w:szCs w:val="22"/>
          </w:rPr>
          <w:t>i</w:t>
        </w:r>
      </w:ins>
      <w:ins w:id="2840" w:author="David Bartel" w:date="2018-03-27T10:04:00Z">
        <w:r w:rsidR="00D1534A" w:rsidRPr="00742EFD">
          <w:rPr>
            <w:rFonts w:ascii="Arial" w:hAnsi="Arial" w:cs="Arial"/>
            <w:color w:val="000000" w:themeColor="text1"/>
            <w:sz w:val="22"/>
            <w:szCs w:val="22"/>
          </w:rPr>
          <w:t>ty s</w:t>
        </w:r>
      </w:ins>
      <w:ins w:id="2841" w:author="David Bartel" w:date="2018-03-27T10:06:00Z">
        <w:r w:rsidR="00D1534A" w:rsidRPr="00742EFD">
          <w:rPr>
            <w:rFonts w:ascii="Arial" w:hAnsi="Arial" w:cs="Arial"/>
            <w:color w:val="000000" w:themeColor="text1"/>
            <w:sz w:val="22"/>
            <w:szCs w:val="22"/>
          </w:rPr>
          <w:t xml:space="preserve">cores was </w:t>
        </w:r>
      </w:ins>
      <w:ins w:id="2842" w:author="David Bartel" w:date="2018-03-27T10:44:00Z">
        <w:r w:rsidR="00506400" w:rsidRPr="00742EFD">
          <w:rPr>
            <w:rFonts w:ascii="Arial" w:hAnsi="Arial" w:cs="Arial"/>
            <w:color w:val="000000" w:themeColor="text1"/>
            <w:sz w:val="22"/>
            <w:szCs w:val="22"/>
          </w:rPr>
          <w:t>examined.</w:t>
        </w:r>
      </w:ins>
      <w:ins w:id="2843" w:author="David Bartel" w:date="2018-03-27T10:45:00Z">
        <w:r w:rsidR="00B744EF" w:rsidRPr="00742EFD">
          <w:rPr>
            <w:rFonts w:ascii="Arial" w:hAnsi="Arial" w:cs="Arial"/>
            <w:color w:val="000000" w:themeColor="text1"/>
            <w:sz w:val="22"/>
            <w:szCs w:val="22"/>
          </w:rPr>
          <w:t xml:space="preserve"> </w:t>
        </w:r>
      </w:ins>
      <w:ins w:id="2844" w:author="David Bartel" w:date="2018-03-27T22:13:00Z">
        <w:r w:rsidR="00872DFB" w:rsidRPr="00742EFD">
          <w:rPr>
            <w:rFonts w:ascii="Arial" w:hAnsi="Arial" w:cs="Arial"/>
            <w:color w:val="000000" w:themeColor="text1"/>
            <w:sz w:val="22"/>
            <w:szCs w:val="22"/>
          </w:rPr>
          <w:t xml:space="preserve"> </w:t>
        </w:r>
      </w:ins>
      <w:ins w:id="2845" w:author="David Bartel" w:date="2018-03-27T10:45:00Z">
        <w:r w:rsidR="00B744EF" w:rsidRPr="00742EFD">
          <w:rPr>
            <w:rFonts w:ascii="Arial" w:hAnsi="Arial" w:cs="Arial"/>
            <w:color w:val="000000" w:themeColor="text1"/>
            <w:sz w:val="22"/>
            <w:szCs w:val="22"/>
          </w:rPr>
          <w:t>This distribution was</w:t>
        </w:r>
      </w:ins>
      <w:ins w:id="2846" w:author="David Bartel" w:date="2018-03-27T10:16:00Z">
        <w:r w:rsidR="000E0545" w:rsidRPr="00742EFD">
          <w:rPr>
            <w:rFonts w:ascii="Arial" w:hAnsi="Arial" w:cs="Arial"/>
            <w:color w:val="000000" w:themeColor="text1"/>
            <w:sz w:val="22"/>
            <w:szCs w:val="22"/>
          </w:rPr>
          <w:t xml:space="preserve"> found to resemble that of the input </w:t>
        </w:r>
      </w:ins>
      <w:ins w:id="2847" w:author="David Bartel" w:date="2018-03-27T10:46:00Z">
        <w:r w:rsidR="00B744EF" w:rsidRPr="00742EFD">
          <w:rPr>
            <w:rFonts w:ascii="Arial" w:hAnsi="Arial" w:cs="Arial"/>
            <w:color w:val="000000" w:themeColor="text1"/>
            <w:sz w:val="22"/>
            <w:szCs w:val="22"/>
          </w:rPr>
          <w:t xml:space="preserve">library </w:t>
        </w:r>
      </w:ins>
      <w:ins w:id="2848" w:author="David Bartel" w:date="2018-03-27T10:16:00Z">
        <w:r w:rsidR="000E0545" w:rsidRPr="00742EFD">
          <w:rPr>
            <w:rFonts w:ascii="Arial" w:hAnsi="Arial" w:cs="Arial"/>
            <w:color w:val="000000" w:themeColor="text1"/>
            <w:sz w:val="22"/>
            <w:szCs w:val="22"/>
          </w:rPr>
          <w:t>much more than that of the bound</w:t>
        </w:r>
      </w:ins>
      <w:del w:id="2849" w:author="David Bartel" w:date="2018-03-27T10:16:00Z">
        <w:r w:rsidRPr="00742EFD" w:rsidDel="000E0545">
          <w:rPr>
            <w:rFonts w:ascii="Arial" w:hAnsi="Arial" w:cs="Arial"/>
            <w:color w:val="000000" w:themeColor="text1"/>
            <w:sz w:val="22"/>
            <w:szCs w:val="22"/>
          </w:rPr>
          <w:delText>,</w:delText>
        </w:r>
      </w:del>
      <w:del w:id="2850" w:author="David Bartel" w:date="2018-03-27T10:17:00Z">
        <w:r w:rsidRPr="00742EFD" w:rsidDel="000E0545">
          <w:rPr>
            <w:rFonts w:ascii="Arial" w:hAnsi="Arial" w:cs="Arial"/>
            <w:color w:val="000000" w:themeColor="text1"/>
            <w:sz w:val="22"/>
            <w:szCs w:val="22"/>
          </w:rPr>
          <w:delText xml:space="preserve"> reasoning that this should recapitulate the ~11-fold increased in the geometric mean target site accessibility observed in the 72 pM AGO2–miR-1 sample library if the average predicted target site accessibilities were not causally responsible for the 100-fold range in the measured flanking dinucleotide </w:delText>
        </w:r>
        <w:r w:rsidRPr="00742EFD" w:rsidDel="000E0545">
          <w:rPr>
            <w:rFonts w:ascii="Arial" w:hAnsi="Arial" w:cs="Arial"/>
            <w:i/>
            <w:color w:val="000000" w:themeColor="text1"/>
            <w:sz w:val="22"/>
            <w:szCs w:val="22"/>
          </w:rPr>
          <w:delText>K</w:delText>
        </w:r>
        <w:r w:rsidRPr="00742EFD" w:rsidDel="000E0545">
          <w:rPr>
            <w:rFonts w:ascii="Arial" w:hAnsi="Arial" w:cs="Arial"/>
            <w:color w:val="000000" w:themeColor="text1"/>
            <w:sz w:val="22"/>
            <w:szCs w:val="22"/>
            <w:vertAlign w:val="subscript"/>
          </w:rPr>
          <w:delText>D</w:delText>
        </w:r>
        <w:r w:rsidRPr="00742EFD" w:rsidDel="000E0545">
          <w:rPr>
            <w:rFonts w:ascii="Arial" w:hAnsi="Arial" w:cs="Arial"/>
            <w:color w:val="000000" w:themeColor="text1"/>
            <w:sz w:val="22"/>
            <w:szCs w:val="22"/>
          </w:rPr>
          <w:delText xml:space="preserve"> values despite being highly correlated. This resampling explained 19.4% of the difference</w:delText>
        </w:r>
      </w:del>
      <w:r w:rsidRPr="00742EFD">
        <w:rPr>
          <w:rFonts w:ascii="Arial" w:hAnsi="Arial" w:cs="Arial"/>
          <w:color w:val="000000" w:themeColor="text1"/>
          <w:sz w:val="22"/>
          <w:szCs w:val="22"/>
        </w:rPr>
        <w:t xml:space="preserve"> (</w:t>
      </w:r>
      <w:del w:id="2851" w:author="David Bartel" w:date="2018-03-27T10:46:00Z">
        <w:r w:rsidRPr="00742EFD" w:rsidDel="00B744EF">
          <w:rPr>
            <w:rFonts w:ascii="Arial" w:hAnsi="Arial" w:cs="Arial"/>
            <w:color w:val="000000" w:themeColor="text1"/>
            <w:sz w:val="22"/>
            <w:szCs w:val="22"/>
          </w:rPr>
          <w:delText xml:space="preserve">Figure </w:delText>
        </w:r>
      </w:del>
      <w:ins w:id="2852" w:author="David Bartel" w:date="2018-03-27T10:46:00Z">
        <w:r w:rsidR="00B744EF" w:rsidRPr="00742EFD">
          <w:rPr>
            <w:rFonts w:ascii="Arial" w:hAnsi="Arial" w:cs="Arial"/>
            <w:color w:val="000000" w:themeColor="text1"/>
            <w:sz w:val="22"/>
            <w:szCs w:val="22"/>
          </w:rPr>
          <w:t xml:space="preserve">Fig. </w:t>
        </w:r>
      </w:ins>
      <w:r w:rsidRPr="00742EFD">
        <w:rPr>
          <w:rFonts w:ascii="Arial" w:hAnsi="Arial" w:cs="Arial"/>
          <w:color w:val="000000" w:themeColor="text1"/>
          <w:sz w:val="22"/>
          <w:szCs w:val="22"/>
        </w:rPr>
        <w:t>3</w:t>
      </w:r>
      <w:ins w:id="2853" w:author="David Bartel" w:date="2018-03-27T22:12:00Z">
        <w:r w:rsidR="00872DFB" w:rsidRPr="00742EFD">
          <w:rPr>
            <w:rFonts w:ascii="Arial" w:hAnsi="Arial" w:cs="Arial"/>
            <w:color w:val="000000" w:themeColor="text1"/>
            <w:sz w:val="22"/>
            <w:szCs w:val="22"/>
          </w:rPr>
          <w:t>E</w:t>
        </w:r>
      </w:ins>
      <w:del w:id="2854" w:author="David Bartel" w:date="2018-03-27T22:12: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left)</w:t>
      </w:r>
      <w:ins w:id="2855" w:author="David Bartel" w:date="2018-03-27T10:47:00Z">
        <w:r w:rsidR="00B744EF" w:rsidRPr="00742EFD">
          <w:rPr>
            <w:rFonts w:ascii="Arial" w:hAnsi="Arial" w:cs="Arial"/>
            <w:color w:val="000000" w:themeColor="text1"/>
            <w:sz w:val="22"/>
            <w:szCs w:val="22"/>
          </w:rPr>
          <w:t>, which</w:t>
        </w:r>
      </w:ins>
      <w:ins w:id="2856" w:author="David Bartel" w:date="2018-03-27T10:46:00Z">
        <w:r w:rsidR="00B744EF" w:rsidRPr="00742EFD">
          <w:rPr>
            <w:rFonts w:ascii="Arial" w:hAnsi="Arial" w:cs="Arial"/>
            <w:color w:val="000000" w:themeColor="text1"/>
            <w:sz w:val="22"/>
            <w:szCs w:val="22"/>
          </w:rPr>
          <w:t xml:space="preserve"> disfavor</w:t>
        </w:r>
      </w:ins>
      <w:ins w:id="2857" w:author="David Bartel" w:date="2018-03-27T10:47:00Z">
        <w:r w:rsidR="00B744EF" w:rsidRPr="00742EFD">
          <w:rPr>
            <w:rFonts w:ascii="Arial" w:hAnsi="Arial" w:cs="Arial"/>
            <w:color w:val="000000" w:themeColor="text1"/>
            <w:sz w:val="22"/>
            <w:szCs w:val="22"/>
          </w:rPr>
          <w:t>ed</w:t>
        </w:r>
      </w:ins>
      <w:ins w:id="2858" w:author="David Bartel" w:date="2018-03-27T10:46:00Z">
        <w:r w:rsidR="00B744EF" w:rsidRPr="00742EFD">
          <w:rPr>
            <w:rFonts w:ascii="Arial" w:hAnsi="Arial" w:cs="Arial"/>
            <w:color w:val="000000" w:themeColor="text1"/>
            <w:sz w:val="22"/>
            <w:szCs w:val="22"/>
          </w:rPr>
          <w:t xml:space="preserve"> the directed-binding explanation</w:t>
        </w:r>
      </w:ins>
      <w:r w:rsidRPr="00742EFD">
        <w:rPr>
          <w:rFonts w:ascii="Arial" w:hAnsi="Arial" w:cs="Arial"/>
          <w:color w:val="000000" w:themeColor="text1"/>
          <w:sz w:val="22"/>
          <w:szCs w:val="22"/>
        </w:rPr>
        <w:t xml:space="preserve">. </w:t>
      </w:r>
      <w:ins w:id="2859" w:author="David Bartel" w:date="2018-03-27T10:18:00Z">
        <w:r w:rsidR="000E0545" w:rsidRPr="00742EFD">
          <w:rPr>
            <w:rFonts w:ascii="Arial" w:hAnsi="Arial" w:cs="Arial"/>
            <w:color w:val="000000" w:themeColor="text1"/>
            <w:sz w:val="22"/>
            <w:szCs w:val="22"/>
          </w:rPr>
          <w:t xml:space="preserve">Similar results were observed when </w:t>
        </w:r>
      </w:ins>
      <w:del w:id="2860" w:author="David Bartel" w:date="2018-03-27T10:17:00Z">
        <w:r w:rsidRPr="00742EFD" w:rsidDel="000E0545">
          <w:rPr>
            <w:rFonts w:ascii="Arial" w:hAnsi="Arial" w:cs="Arial"/>
            <w:color w:val="000000" w:themeColor="text1"/>
            <w:sz w:val="22"/>
            <w:szCs w:val="22"/>
          </w:rPr>
          <w:delText>Resampling to recapitulate the flaking dinucleotide frequencies in the</w:delText>
        </w:r>
      </w:del>
      <w:ins w:id="2861" w:author="David Bartel" w:date="2018-03-27T10:17:00Z">
        <w:r w:rsidR="000E0545" w:rsidRPr="00742EFD">
          <w:rPr>
            <w:rFonts w:ascii="Arial" w:hAnsi="Arial" w:cs="Arial"/>
            <w:color w:val="000000" w:themeColor="text1"/>
            <w:sz w:val="22"/>
            <w:szCs w:val="22"/>
          </w:rPr>
          <w:t>extending the analysis to the</w:t>
        </w:r>
      </w:ins>
      <w:r w:rsidRPr="00742EFD">
        <w:rPr>
          <w:rFonts w:ascii="Arial" w:hAnsi="Arial" w:cs="Arial"/>
          <w:color w:val="000000" w:themeColor="text1"/>
          <w:sz w:val="22"/>
          <w:szCs w:val="22"/>
        </w:rPr>
        <w:t xml:space="preserve"> other four AGO2–miR-1 samples </w:t>
      </w:r>
      <w:del w:id="2862" w:author="David Bartel" w:date="2018-03-27T10:18:00Z">
        <w:r w:rsidRPr="00742EFD" w:rsidDel="000E0545">
          <w:rPr>
            <w:rFonts w:ascii="Arial" w:hAnsi="Arial" w:cs="Arial"/>
            <w:color w:val="000000" w:themeColor="text1"/>
            <w:sz w:val="22"/>
            <w:szCs w:val="22"/>
          </w:rPr>
          <w:delText>produces the same effect, with the percentage growing marginally to to 22% for the 720 pM AGO2–miR-1 sample</w:delText>
        </w:r>
      </w:del>
      <w:del w:id="2863" w:author="David Bartel" w:date="2018-03-27T10:19:00Z">
        <w:r w:rsidRPr="00742EFD" w:rsidDel="000E054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w:t>
      </w:r>
      <w:del w:id="2864" w:author="David Bartel" w:date="2018-03-27T10:47:00Z">
        <w:r w:rsidRPr="00742EFD" w:rsidDel="00B744EF">
          <w:rPr>
            <w:rFonts w:ascii="Arial" w:hAnsi="Arial" w:cs="Arial"/>
            <w:color w:val="000000" w:themeColor="text1"/>
            <w:sz w:val="22"/>
            <w:szCs w:val="22"/>
          </w:rPr>
          <w:delText xml:space="preserve">Figure </w:delText>
        </w:r>
      </w:del>
      <w:ins w:id="2865" w:author="David Bartel" w:date="2018-03-27T10:47:00Z">
        <w:r w:rsidR="00B744EF" w:rsidRPr="00742EFD">
          <w:rPr>
            <w:rFonts w:ascii="Arial" w:hAnsi="Arial" w:cs="Arial"/>
            <w:color w:val="000000" w:themeColor="text1"/>
            <w:sz w:val="22"/>
            <w:szCs w:val="22"/>
          </w:rPr>
          <w:t xml:space="preserve">Fig. </w:t>
        </w:r>
      </w:ins>
      <w:r w:rsidRPr="00742EFD">
        <w:rPr>
          <w:rFonts w:ascii="Arial" w:hAnsi="Arial" w:cs="Arial"/>
          <w:color w:val="000000" w:themeColor="text1"/>
          <w:sz w:val="22"/>
          <w:szCs w:val="22"/>
        </w:rPr>
        <w:t>3</w:t>
      </w:r>
      <w:ins w:id="2866" w:author="David Bartel" w:date="2018-03-27T22:13:00Z">
        <w:r w:rsidR="00872DFB" w:rsidRPr="00742EFD">
          <w:rPr>
            <w:rFonts w:ascii="Arial" w:hAnsi="Arial" w:cs="Arial"/>
            <w:color w:val="000000" w:themeColor="text1"/>
            <w:sz w:val="22"/>
            <w:szCs w:val="22"/>
          </w:rPr>
          <w:t>E</w:t>
        </w:r>
      </w:ins>
      <w:del w:id="2867" w:author="David Bartel" w:date="2018-03-27T22:13: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right)</w:t>
      </w:r>
      <w:ins w:id="2868" w:author="David Bartel" w:date="2018-03-27T10:47:00Z">
        <w:r w:rsidR="00B744EF" w:rsidRPr="00742EFD">
          <w:rPr>
            <w:rFonts w:ascii="Arial" w:hAnsi="Arial" w:cs="Arial"/>
            <w:color w:val="000000" w:themeColor="text1"/>
            <w:sz w:val="22"/>
            <w:szCs w:val="22"/>
          </w:rPr>
          <w:t>.</w:t>
        </w:r>
      </w:ins>
      <w:ins w:id="2869" w:author="David Bartel" w:date="2018-03-27T10:45:00Z">
        <w:r w:rsidR="00B744EF" w:rsidRPr="00742EFD">
          <w:rPr>
            <w:rFonts w:ascii="Arial" w:hAnsi="Arial" w:cs="Arial"/>
            <w:color w:val="000000" w:themeColor="text1"/>
            <w:sz w:val="22"/>
            <w:szCs w:val="22"/>
          </w:rPr>
          <w:t xml:space="preserve"> </w:t>
        </w:r>
      </w:ins>
      <w:ins w:id="2870" w:author="David Bartel" w:date="2018-03-27T22:14:00Z">
        <w:r w:rsidR="00872DFB" w:rsidRPr="00742EFD">
          <w:rPr>
            <w:rFonts w:ascii="Arial" w:hAnsi="Arial" w:cs="Arial"/>
            <w:color w:val="000000" w:themeColor="text1"/>
            <w:sz w:val="22"/>
            <w:szCs w:val="22"/>
          </w:rPr>
          <w:t xml:space="preserve"> </w:t>
        </w:r>
      </w:ins>
      <w:del w:id="2871" w:author="David Bartel" w:date="2018-03-27T10:46:00Z">
        <w:r w:rsidRPr="00742EFD" w:rsidDel="00B744EF">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By contrast, sampling 8mer</w:t>
      </w:r>
      <w:ins w:id="2872" w:author="David Bartel" w:date="2018-03-27T10:21:00Z">
        <w:r w:rsidR="002F3B8F" w:rsidRPr="00742EFD">
          <w:rPr>
            <w:rFonts w:ascii="Arial" w:hAnsi="Arial" w:cs="Arial"/>
            <w:color w:val="000000" w:themeColor="text1"/>
            <w:sz w:val="22"/>
            <w:szCs w:val="22"/>
          </w:rPr>
          <w:t>-containing</w:t>
        </w:r>
      </w:ins>
      <w:r w:rsidRPr="00742EFD">
        <w:rPr>
          <w:rFonts w:ascii="Arial" w:hAnsi="Arial" w:cs="Arial"/>
          <w:color w:val="000000" w:themeColor="text1"/>
          <w:sz w:val="22"/>
          <w:szCs w:val="22"/>
        </w:rPr>
        <w:t xml:space="preserve"> reads from the input </w:t>
      </w:r>
      <w:ins w:id="2873" w:author="David Bartel" w:date="2018-03-27T10:22:00Z">
        <w:r w:rsidR="002F3B8F" w:rsidRPr="00742EFD">
          <w:rPr>
            <w:rFonts w:ascii="Arial" w:hAnsi="Arial" w:cs="Arial"/>
            <w:color w:val="000000" w:themeColor="text1"/>
            <w:sz w:val="22"/>
            <w:szCs w:val="22"/>
          </w:rPr>
          <w:t xml:space="preserve">to match the site-accessibility scores of the bound reads </w:t>
        </w:r>
      </w:ins>
      <w:ins w:id="2874" w:author="David Bartel" w:date="2018-03-27T10:25:00Z">
        <w:r w:rsidR="007D7B11" w:rsidRPr="00742EFD">
          <w:rPr>
            <w:rFonts w:ascii="Arial" w:hAnsi="Arial" w:cs="Arial"/>
            <w:color w:val="000000" w:themeColor="text1"/>
            <w:sz w:val="22"/>
            <w:szCs w:val="22"/>
          </w:rPr>
          <w:t xml:space="preserve">nicely </w:t>
        </w:r>
      </w:ins>
      <w:del w:id="2875" w:author="David Bartel" w:date="2018-03-27T10:23:00Z">
        <w:r w:rsidRPr="00742EFD" w:rsidDel="002F3B8F">
          <w:rPr>
            <w:rFonts w:ascii="Arial" w:hAnsi="Arial" w:cs="Arial"/>
            <w:color w:val="000000" w:themeColor="text1"/>
            <w:sz w:val="22"/>
            <w:szCs w:val="22"/>
          </w:rPr>
          <w:delText xml:space="preserve">weighted directly by their relative target site accessibility values (a probability between 0 and 1), </w:delText>
        </w:r>
      </w:del>
      <w:r w:rsidRPr="00742EFD">
        <w:rPr>
          <w:rFonts w:ascii="Arial" w:hAnsi="Arial" w:cs="Arial"/>
          <w:color w:val="000000" w:themeColor="text1"/>
          <w:sz w:val="22"/>
          <w:szCs w:val="22"/>
        </w:rPr>
        <w:t>re</w:t>
      </w:r>
      <w:del w:id="2876" w:author="David Bartel" w:date="2018-03-27T10:25:00Z">
        <w:r w:rsidRPr="00742EFD" w:rsidDel="007D7B11">
          <w:rPr>
            <w:rFonts w:ascii="Arial" w:hAnsi="Arial" w:cs="Arial"/>
            <w:color w:val="000000" w:themeColor="text1"/>
            <w:sz w:val="22"/>
            <w:szCs w:val="22"/>
          </w:rPr>
          <w:delText>capitulate</w:delText>
        </w:r>
      </w:del>
      <w:ins w:id="2877" w:author="David Bartel" w:date="2018-03-27T10:25:00Z">
        <w:r w:rsidR="007D7B11" w:rsidRPr="00742EFD">
          <w:rPr>
            <w:rFonts w:ascii="Arial" w:hAnsi="Arial" w:cs="Arial"/>
            <w:color w:val="000000" w:themeColor="text1"/>
            <w:sz w:val="22"/>
            <w:szCs w:val="22"/>
          </w:rPr>
          <w:t>produced</w:t>
        </w:r>
      </w:ins>
      <w:del w:id="2878" w:author="David Bartel" w:date="2018-03-27T10:25:00Z">
        <w:r w:rsidRPr="00742EFD" w:rsidDel="007D7B11">
          <w:rPr>
            <w:rFonts w:ascii="Arial" w:hAnsi="Arial" w:cs="Arial"/>
            <w:color w:val="000000" w:themeColor="text1"/>
            <w:sz w:val="22"/>
            <w:szCs w:val="22"/>
          </w:rPr>
          <w:delText>s</w:delText>
        </w:r>
      </w:del>
      <w:r w:rsidRPr="00742EFD">
        <w:rPr>
          <w:rFonts w:ascii="Arial" w:hAnsi="Arial" w:cs="Arial"/>
          <w:color w:val="000000" w:themeColor="text1"/>
          <w:sz w:val="22"/>
          <w:szCs w:val="22"/>
        </w:rPr>
        <w:t xml:space="preserve"> the flanking dinucleotide frequencies (</w:t>
      </w:r>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0.83) (Figure S3H</w:t>
      </w:r>
      <w:ins w:id="2879" w:author="David Bartel" w:date="2018-03-27T10:23:00Z">
        <w:r w:rsidR="002F3B8F" w:rsidRPr="00742EFD">
          <w:rPr>
            <w:rFonts w:ascii="Arial" w:hAnsi="Arial" w:cs="Arial"/>
            <w:color w:val="000000" w:themeColor="text1"/>
            <w:sz w:val="22"/>
            <w:szCs w:val="22"/>
          </w:rPr>
          <w:t>–I</w:t>
        </w:r>
      </w:ins>
      <w:r w:rsidRPr="00742EFD">
        <w:rPr>
          <w:rFonts w:ascii="Arial" w:hAnsi="Arial" w:cs="Arial"/>
          <w:color w:val="000000" w:themeColor="text1"/>
          <w:sz w:val="22"/>
          <w:szCs w:val="22"/>
        </w:rPr>
        <w:t>)</w:t>
      </w:r>
      <w:del w:id="2880" w:author="David Bartel" w:date="2018-03-27T10:26:00Z">
        <w:r w:rsidRPr="00742EFD" w:rsidDel="007D7B11">
          <w:rPr>
            <w:rFonts w:ascii="Arial" w:hAnsi="Arial" w:cs="Arial"/>
            <w:color w:val="000000" w:themeColor="text1"/>
            <w:sz w:val="22"/>
            <w:szCs w:val="22"/>
          </w:rPr>
          <w:delText xml:space="preserve">, Interestingly, sampling in this way produces a target site accessibility distribution </w:delText>
        </w:r>
      </w:del>
      <w:del w:id="2881" w:author="David Bartel" w:date="2018-03-27T10:01:00Z">
        <w:r w:rsidRPr="00742EFD" w:rsidDel="00C24A2B">
          <w:rPr>
            <w:rFonts w:ascii="Arial" w:hAnsi="Arial" w:cs="Arial"/>
            <w:color w:val="000000" w:themeColor="text1"/>
            <w:sz w:val="22"/>
            <w:szCs w:val="22"/>
          </w:rPr>
          <w:delText xml:space="preserve">far </w:delText>
        </w:r>
      </w:del>
      <w:del w:id="2882" w:author="David Bartel" w:date="2018-03-27T10:26:00Z">
        <w:r w:rsidRPr="00742EFD" w:rsidDel="007D7B11">
          <w:rPr>
            <w:rFonts w:ascii="Arial" w:hAnsi="Arial" w:cs="Arial"/>
            <w:color w:val="000000" w:themeColor="text1"/>
            <w:sz w:val="22"/>
            <w:szCs w:val="22"/>
          </w:rPr>
          <w:delText>in excess of that observed within the 72 pM AGO2–miR-1 RBNS sample (Figure S3H, left). When adjusting the weighting of each read in the sampling so as to match the mean and variance of the target accessibility within the Ago-miR-1 RBNS library (see Methods), the predicted flanking dinucleotide abundances were still highly correlated with the measured abundances within the Ago-miR-1 RBNS library (</w:delText>
        </w:r>
        <w:r w:rsidRPr="00742EFD" w:rsidDel="007D7B11">
          <w:rPr>
            <w:rFonts w:ascii="Arial" w:hAnsi="Arial" w:cs="Arial"/>
            <w:i/>
            <w:color w:val="000000" w:themeColor="text1"/>
            <w:sz w:val="22"/>
            <w:szCs w:val="22"/>
          </w:rPr>
          <w:delText>r</w:delText>
        </w:r>
        <w:r w:rsidRPr="00742EFD" w:rsidDel="007D7B11">
          <w:rPr>
            <w:rFonts w:ascii="Arial" w:hAnsi="Arial" w:cs="Arial"/>
            <w:color w:val="000000" w:themeColor="text1"/>
            <w:sz w:val="22"/>
            <w:szCs w:val="22"/>
            <w:vertAlign w:val="superscript"/>
          </w:rPr>
          <w:delText>2</w:delText>
        </w:r>
        <w:r w:rsidRPr="00742EFD" w:rsidDel="007D7B11">
          <w:rPr>
            <w:rFonts w:ascii="Arial" w:hAnsi="Arial" w:cs="Arial"/>
            <w:color w:val="000000" w:themeColor="text1"/>
            <w:sz w:val="22"/>
            <w:szCs w:val="22"/>
          </w:rPr>
          <w:delText xml:space="preserve"> = 0.80), albeit with a compressed range (Figure S3I)</w:delText>
        </w:r>
      </w:del>
      <w:r w:rsidRPr="00742EFD">
        <w:rPr>
          <w:rFonts w:ascii="Arial" w:hAnsi="Arial" w:cs="Arial"/>
          <w:color w:val="000000" w:themeColor="text1"/>
          <w:sz w:val="22"/>
          <w:szCs w:val="22"/>
        </w:rPr>
        <w:t xml:space="preserve">. Taken together, </w:t>
      </w:r>
      <w:del w:id="2883" w:author="David Bartel" w:date="2018-03-27T10:26:00Z">
        <w:r w:rsidRPr="00742EFD" w:rsidDel="007D7B11">
          <w:rPr>
            <w:rFonts w:ascii="Arial" w:hAnsi="Arial" w:cs="Arial"/>
            <w:color w:val="000000" w:themeColor="text1"/>
            <w:sz w:val="22"/>
            <w:szCs w:val="22"/>
          </w:rPr>
          <w:delText xml:space="preserve">we interpret </w:delText>
        </w:r>
      </w:del>
      <w:r w:rsidRPr="00742EFD">
        <w:rPr>
          <w:rFonts w:ascii="Arial" w:hAnsi="Arial" w:cs="Arial"/>
          <w:color w:val="000000" w:themeColor="text1"/>
          <w:sz w:val="22"/>
          <w:szCs w:val="22"/>
        </w:rPr>
        <w:t xml:space="preserve">these </w:t>
      </w:r>
      <w:del w:id="2884" w:author="David Bartel" w:date="2018-03-27T10:26:00Z">
        <w:r w:rsidRPr="00742EFD" w:rsidDel="007D7B11">
          <w:rPr>
            <w:rFonts w:ascii="Arial" w:hAnsi="Arial" w:cs="Arial"/>
            <w:color w:val="000000" w:themeColor="text1"/>
            <w:sz w:val="22"/>
            <w:szCs w:val="22"/>
          </w:rPr>
          <w:delText>data as</w:delText>
        </w:r>
      </w:del>
      <w:ins w:id="2885" w:author="David Bartel" w:date="2018-03-27T10:26:00Z">
        <w:r w:rsidR="007D7B11"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demonstrat</w:t>
      </w:r>
      <w:ins w:id="2886" w:author="David Bartel" w:date="2018-03-27T10:26:00Z">
        <w:r w:rsidR="007D7B11" w:rsidRPr="00742EFD">
          <w:rPr>
            <w:rFonts w:ascii="Arial" w:hAnsi="Arial" w:cs="Arial"/>
            <w:color w:val="000000" w:themeColor="text1"/>
            <w:sz w:val="22"/>
            <w:szCs w:val="22"/>
          </w:rPr>
          <w:t>e</w:t>
        </w:r>
      </w:ins>
      <w:del w:id="2887" w:author="David Bartel" w:date="2018-03-27T10:26:00Z">
        <w:r w:rsidRPr="00742EFD" w:rsidDel="007D7B1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that </w:t>
      </w:r>
      <w:del w:id="2888" w:author="David Bartel" w:date="2018-03-27T10:29:00Z">
        <w:r w:rsidRPr="00742EFD" w:rsidDel="007D7B11">
          <w:rPr>
            <w:rFonts w:ascii="Arial" w:hAnsi="Arial" w:cs="Arial"/>
            <w:color w:val="000000" w:themeColor="text1"/>
            <w:sz w:val="22"/>
            <w:szCs w:val="22"/>
          </w:rPr>
          <w:delText>miRNA target</w:delText>
        </w:r>
      </w:del>
      <w:del w:id="2889" w:author="David Bartel" w:date="2018-03-27T10:27:00Z">
        <w:r w:rsidRPr="00742EFD" w:rsidDel="007D7B11">
          <w:rPr>
            <w:rFonts w:ascii="Arial" w:hAnsi="Arial" w:cs="Arial"/>
            <w:color w:val="000000" w:themeColor="text1"/>
            <w:sz w:val="22"/>
            <w:szCs w:val="22"/>
          </w:rPr>
          <w:delText xml:space="preserve"> </w:delText>
        </w:r>
      </w:del>
      <w:del w:id="2890" w:author="David Bartel" w:date="2018-03-27T10:29:00Z">
        <w:r w:rsidRPr="00742EFD" w:rsidDel="007D7B11">
          <w:rPr>
            <w:rFonts w:ascii="Arial" w:hAnsi="Arial" w:cs="Arial"/>
            <w:color w:val="000000" w:themeColor="text1"/>
            <w:sz w:val="22"/>
            <w:szCs w:val="22"/>
          </w:rPr>
          <w:delText>site</w:delText>
        </w:r>
      </w:del>
      <w:ins w:id="2891" w:author="David Bartel" w:date="2018-03-27T10:29:00Z">
        <w:r w:rsidR="007D7B11" w:rsidRPr="00742EFD">
          <w:rPr>
            <w:rFonts w:ascii="Arial" w:hAnsi="Arial" w:cs="Arial"/>
            <w:color w:val="000000" w:themeColor="text1"/>
            <w:sz w:val="22"/>
            <w:szCs w:val="22"/>
          </w:rPr>
          <w:t>local</w:t>
        </w:r>
      </w:ins>
      <w:r w:rsidRPr="00742EFD">
        <w:rPr>
          <w:rFonts w:ascii="Arial" w:hAnsi="Arial" w:cs="Arial"/>
          <w:color w:val="000000" w:themeColor="text1"/>
          <w:sz w:val="22"/>
          <w:szCs w:val="22"/>
        </w:rPr>
        <w:t xml:space="preserve"> sequence context has </w:t>
      </w:r>
      <w:del w:id="2892" w:author="David Bartel" w:date="2018-03-27T10:28:00Z">
        <w:r w:rsidRPr="00742EFD" w:rsidDel="007D7B11">
          <w:rPr>
            <w:rFonts w:ascii="Arial" w:hAnsi="Arial" w:cs="Arial"/>
            <w:color w:val="000000" w:themeColor="text1"/>
            <w:sz w:val="22"/>
            <w:szCs w:val="22"/>
          </w:rPr>
          <w:delText xml:space="preserve">massive </w:delText>
        </w:r>
      </w:del>
      <w:ins w:id="2893" w:author="David Bartel" w:date="2018-03-27T10:28:00Z">
        <w:r w:rsidR="007D7B11" w:rsidRPr="00742EFD">
          <w:rPr>
            <w:rFonts w:ascii="Arial" w:hAnsi="Arial" w:cs="Arial"/>
            <w:color w:val="000000" w:themeColor="text1"/>
            <w:sz w:val="22"/>
            <w:szCs w:val="22"/>
          </w:rPr>
          <w:t xml:space="preserve">large </w:t>
        </w:r>
      </w:ins>
      <w:r w:rsidRPr="00742EFD">
        <w:rPr>
          <w:rFonts w:ascii="Arial" w:hAnsi="Arial" w:cs="Arial"/>
          <w:color w:val="000000" w:themeColor="text1"/>
          <w:sz w:val="22"/>
          <w:szCs w:val="22"/>
        </w:rPr>
        <w:t xml:space="preserve">influence on miRNA–target binding affinity, and that </w:t>
      </w:r>
      <w:del w:id="2894" w:author="David Bartel" w:date="2018-03-27T10:33:00Z">
        <w:r w:rsidRPr="00742EFD" w:rsidDel="006042BA">
          <w:rPr>
            <w:rFonts w:ascii="Arial" w:hAnsi="Arial" w:cs="Arial"/>
            <w:color w:val="000000" w:themeColor="text1"/>
            <w:sz w:val="22"/>
            <w:szCs w:val="22"/>
          </w:rPr>
          <w:delText xml:space="preserve">the mechanistic basis of </w:delText>
        </w:r>
      </w:del>
      <w:r w:rsidRPr="00742EFD">
        <w:rPr>
          <w:rFonts w:ascii="Arial" w:hAnsi="Arial" w:cs="Arial"/>
          <w:color w:val="000000" w:themeColor="text1"/>
          <w:sz w:val="22"/>
          <w:szCs w:val="22"/>
        </w:rPr>
        <w:t xml:space="preserve">this influence </w:t>
      </w:r>
      <w:del w:id="2895" w:author="David Bartel" w:date="2018-03-27T10:35:00Z">
        <w:r w:rsidRPr="00742EFD" w:rsidDel="008A4FBF">
          <w:rPr>
            <w:rFonts w:ascii="Arial" w:hAnsi="Arial" w:cs="Arial"/>
            <w:color w:val="000000" w:themeColor="text1"/>
            <w:sz w:val="22"/>
            <w:szCs w:val="22"/>
          </w:rPr>
          <w:delText xml:space="preserve">is </w:delText>
        </w:r>
      </w:del>
      <w:r w:rsidRPr="00742EFD">
        <w:rPr>
          <w:rFonts w:ascii="Arial" w:hAnsi="Arial" w:cs="Arial"/>
          <w:color w:val="000000" w:themeColor="text1"/>
          <w:sz w:val="22"/>
          <w:szCs w:val="22"/>
        </w:rPr>
        <w:t xml:space="preserve">predominantly </w:t>
      </w:r>
      <w:ins w:id="2896" w:author="David Bartel" w:date="2018-03-27T10:36:00Z">
        <w:r w:rsidR="008A4FBF" w:rsidRPr="00742EFD">
          <w:rPr>
            <w:rFonts w:ascii="Arial" w:hAnsi="Arial" w:cs="Arial"/>
            <w:color w:val="000000" w:themeColor="text1"/>
            <w:sz w:val="22"/>
            <w:szCs w:val="22"/>
          </w:rPr>
          <w:t>result</w:t>
        </w:r>
      </w:ins>
      <w:ins w:id="2897" w:author="David Bartel" w:date="2018-03-27T10:39:00Z">
        <w:r w:rsidR="008A4FBF" w:rsidRPr="00742EFD">
          <w:rPr>
            <w:rFonts w:ascii="Arial" w:hAnsi="Arial" w:cs="Arial"/>
            <w:color w:val="000000" w:themeColor="text1"/>
            <w:sz w:val="22"/>
            <w:szCs w:val="22"/>
          </w:rPr>
          <w:t>s</w:t>
        </w:r>
      </w:ins>
      <w:ins w:id="2898" w:author="David Bartel" w:date="2018-03-27T10:36:00Z">
        <w:r w:rsidR="008A4FBF" w:rsidRPr="00742EFD">
          <w:rPr>
            <w:rFonts w:ascii="Arial" w:hAnsi="Arial" w:cs="Arial"/>
            <w:color w:val="000000" w:themeColor="text1"/>
            <w:sz w:val="22"/>
            <w:szCs w:val="22"/>
          </w:rPr>
          <w:t xml:space="preserve"> from the </w:t>
        </w:r>
      </w:ins>
      <w:ins w:id="2899" w:author="David Bartel" w:date="2018-03-27T10:38:00Z">
        <w:r w:rsidR="008A4FBF" w:rsidRPr="00742EFD">
          <w:rPr>
            <w:rFonts w:ascii="Arial" w:hAnsi="Arial" w:cs="Arial"/>
            <w:color w:val="000000" w:themeColor="text1"/>
            <w:sz w:val="22"/>
            <w:szCs w:val="22"/>
          </w:rPr>
          <w:t>differential propensities</w:t>
        </w:r>
      </w:ins>
      <w:ins w:id="2900" w:author="David Bartel" w:date="2018-03-27T10:36:00Z">
        <w:r w:rsidR="008A4FBF" w:rsidRPr="00742EFD">
          <w:rPr>
            <w:rFonts w:ascii="Arial" w:hAnsi="Arial" w:cs="Arial"/>
            <w:color w:val="000000" w:themeColor="text1"/>
            <w:sz w:val="22"/>
            <w:szCs w:val="22"/>
          </w:rPr>
          <w:t xml:space="preserve"> of flanking sequences </w:t>
        </w:r>
      </w:ins>
      <w:del w:id="2901" w:author="David Bartel" w:date="2018-03-27T10:38:00Z">
        <w:r w:rsidRPr="00742EFD" w:rsidDel="008A4FBF">
          <w:rPr>
            <w:rFonts w:ascii="Arial" w:hAnsi="Arial" w:cs="Arial"/>
            <w:color w:val="000000" w:themeColor="text1"/>
            <w:sz w:val="22"/>
            <w:szCs w:val="22"/>
          </w:rPr>
          <w:delText xml:space="preserve">the propensity for the overall site </w:delText>
        </w:r>
      </w:del>
      <w:r w:rsidRPr="00742EFD">
        <w:rPr>
          <w:rFonts w:ascii="Arial" w:hAnsi="Arial" w:cs="Arial"/>
          <w:color w:val="000000" w:themeColor="text1"/>
          <w:sz w:val="22"/>
          <w:szCs w:val="22"/>
        </w:rPr>
        <w:t xml:space="preserve">to form </w:t>
      </w:r>
      <w:del w:id="2902" w:author="David Bartel" w:date="2018-03-27T10:39:00Z">
        <w:r w:rsidRPr="00742EFD" w:rsidDel="008A4FBF">
          <w:rPr>
            <w:rFonts w:ascii="Arial" w:hAnsi="Arial" w:cs="Arial"/>
            <w:color w:val="000000" w:themeColor="text1"/>
            <w:sz w:val="22"/>
            <w:szCs w:val="22"/>
          </w:rPr>
          <w:delText xml:space="preserve">secondary </w:delText>
        </w:r>
      </w:del>
      <w:r w:rsidRPr="00742EFD">
        <w:rPr>
          <w:rFonts w:ascii="Arial" w:hAnsi="Arial" w:cs="Arial"/>
          <w:color w:val="000000" w:themeColor="text1"/>
          <w:sz w:val="22"/>
          <w:szCs w:val="22"/>
        </w:rPr>
        <w:t>structure</w:t>
      </w:r>
      <w:ins w:id="2903" w:author="David Bartel" w:date="2018-03-27T10:39:00Z">
        <w:r w:rsidR="008A4FBF" w:rsidRPr="00742EFD">
          <w:rPr>
            <w:rFonts w:ascii="Arial" w:hAnsi="Arial" w:cs="Arial"/>
            <w:color w:val="000000" w:themeColor="text1"/>
            <w:sz w:val="22"/>
            <w:szCs w:val="22"/>
          </w:rPr>
          <w:t>s</w:t>
        </w:r>
      </w:ins>
      <w:ins w:id="2904" w:author="David Bartel" w:date="2018-03-27T10:38:00Z">
        <w:r w:rsidR="008A4FBF" w:rsidRPr="00742EFD">
          <w:rPr>
            <w:rFonts w:ascii="Arial" w:hAnsi="Arial" w:cs="Arial"/>
            <w:color w:val="000000" w:themeColor="text1"/>
            <w:sz w:val="22"/>
            <w:szCs w:val="22"/>
          </w:rPr>
          <w:t xml:space="preserve"> that occlude site accessibility</w:t>
        </w:r>
      </w:ins>
      <w:del w:id="2905" w:author="David Bartel" w:date="2018-03-27T10:30:00Z">
        <w:r w:rsidRPr="00742EFD" w:rsidDel="006042BA">
          <w:rPr>
            <w:rFonts w:ascii="Arial" w:hAnsi="Arial" w:cs="Arial"/>
            <w:color w:val="000000" w:themeColor="text1"/>
            <w:sz w:val="22"/>
            <w:szCs w:val="22"/>
          </w:rPr>
          <w:delText>, rather than any intrinsic primary nucleotide preference by the Ago–miRNA complex itself</w:delText>
        </w:r>
      </w:del>
      <w:r w:rsidRPr="00742EFD">
        <w:rPr>
          <w:rFonts w:ascii="Arial" w:hAnsi="Arial" w:cs="Arial"/>
          <w:color w:val="000000" w:themeColor="text1"/>
          <w:sz w:val="22"/>
          <w:szCs w:val="22"/>
        </w:rPr>
        <w:t xml:space="preserve">.  </w:t>
      </w:r>
    </w:p>
    <w:p w14:paraId="1570DBA0" w14:textId="77777777" w:rsidR="00506400" w:rsidRPr="00742EFD" w:rsidRDefault="00506400" w:rsidP="00872DFB">
      <w:pPr>
        <w:spacing w:line="360" w:lineRule="auto"/>
        <w:rPr>
          <w:ins w:id="2906" w:author="David Bartel" w:date="2018-03-27T10:39:00Z"/>
          <w:rFonts w:ascii="Arial" w:hAnsi="Arial" w:cs="Arial"/>
          <w:color w:val="000000" w:themeColor="text1"/>
          <w:sz w:val="22"/>
          <w:szCs w:val="22"/>
        </w:rPr>
      </w:pPr>
    </w:p>
    <w:p w14:paraId="125D8A17" w14:textId="7BE7148C" w:rsidR="00506400" w:rsidRPr="00742EFD" w:rsidRDefault="00506400" w:rsidP="00872DFB">
      <w:pPr>
        <w:spacing w:line="360" w:lineRule="auto"/>
        <w:rPr>
          <w:ins w:id="2907" w:author="David Bartel" w:date="2018-03-26T10:40:00Z"/>
          <w:rFonts w:ascii="Arial" w:hAnsi="Arial" w:cs="Arial"/>
          <w:b/>
          <w:color w:val="000000" w:themeColor="text1"/>
          <w:sz w:val="22"/>
          <w:szCs w:val="22"/>
        </w:rPr>
      </w:pPr>
      <w:ins w:id="2908" w:author="David Bartel" w:date="2018-03-27T10:39:00Z">
        <w:r w:rsidRPr="00742EFD">
          <w:rPr>
            <w:rFonts w:ascii="Arial" w:hAnsi="Arial" w:cs="Arial"/>
            <w:b/>
            <w:color w:val="000000" w:themeColor="text1"/>
            <w:sz w:val="22"/>
            <w:szCs w:val="22"/>
          </w:rPr>
          <w:t xml:space="preserve">A </w:t>
        </w:r>
      </w:ins>
      <w:ins w:id="2909" w:author="David Bartel" w:date="2018-03-27T10:40:00Z">
        <w:r w:rsidRPr="00742EFD">
          <w:rPr>
            <w:rFonts w:ascii="Arial" w:hAnsi="Arial" w:cs="Arial"/>
            <w:b/>
            <w:color w:val="000000" w:themeColor="text1"/>
            <w:sz w:val="22"/>
            <w:szCs w:val="22"/>
          </w:rPr>
          <w:t>highly predictive biochemical model of miRNA targeting</w:t>
        </w:r>
      </w:ins>
    </w:p>
    <w:p w14:paraId="57E74749" w14:textId="3468B85B" w:rsidR="00E6529F" w:rsidRPr="00742EFD" w:rsidRDefault="00E6529F" w:rsidP="00872DFB">
      <w:pPr>
        <w:spacing w:line="360" w:lineRule="auto"/>
        <w:rPr>
          <w:ins w:id="2910" w:author="David Bartel" w:date="2018-03-25T10:13:00Z"/>
          <w:rFonts w:ascii="Arial" w:hAnsi="Arial" w:cs="Arial"/>
          <w:color w:val="000000" w:themeColor="text1"/>
          <w:sz w:val="22"/>
          <w:szCs w:val="22"/>
        </w:rPr>
      </w:pPr>
      <w:moveToRangeStart w:id="2911" w:author="David Bartel" w:date="2018-03-26T10:40:00Z" w:name="move383680155"/>
      <w:moveTo w:id="2912" w:author="David Bartel" w:date="2018-03-26T10:40:00Z">
        <w:r w:rsidRPr="00742EFD">
          <w:rPr>
            <w:rFonts w:ascii="Arial" w:hAnsi="Arial" w:cs="Arial"/>
            <w:sz w:val="22"/>
            <w:szCs w:val="22"/>
          </w:rPr>
          <w:t>The</w:t>
        </w:r>
      </w:moveTo>
      <w:ins w:id="2913" w:author="David Bartel" w:date="2018-03-27T15:21:00Z">
        <w:r w:rsidR="008F1B9F" w:rsidRPr="00742EFD">
          <w:rPr>
            <w:rFonts w:ascii="Arial" w:hAnsi="Arial" w:cs="Arial"/>
            <w:sz w:val="22"/>
            <w:szCs w:val="22"/>
          </w:rPr>
          <w:t xml:space="preserve"> correspondence between </w:t>
        </w:r>
      </w:ins>
      <w:ins w:id="2914" w:author="David Bartel" w:date="2018-03-27T15:23:00Z">
        <w:r w:rsidR="00D70CE5" w:rsidRPr="00742EFD">
          <w:rPr>
            <w:rFonts w:ascii="Arial" w:hAnsi="Arial" w:cs="Arial"/>
            <w:sz w:val="22"/>
            <w:szCs w:val="22"/>
          </w:rPr>
          <w:t>our</w:t>
        </w:r>
      </w:ins>
      <w:ins w:id="2915" w:author="David Bartel" w:date="2018-03-27T15:21:00Z">
        <w:r w:rsidR="008F1B9F" w:rsidRPr="00742EFD">
          <w:rPr>
            <w:rFonts w:ascii="Arial" w:hAnsi="Arial" w:cs="Arial"/>
            <w:sz w:val="22"/>
            <w:szCs w:val="22"/>
          </w:rPr>
          <w:t xml:space="preserve"> affinity measurements </w:t>
        </w:r>
      </w:ins>
      <w:ins w:id="2916" w:author="David Bartel" w:date="2018-03-27T22:15:00Z">
        <w:r w:rsidR="00872DFB" w:rsidRPr="00742EFD">
          <w:rPr>
            <w:rFonts w:ascii="Arial" w:hAnsi="Arial" w:cs="Arial"/>
            <w:sz w:val="22"/>
            <w:szCs w:val="22"/>
          </w:rPr>
          <w:t xml:space="preserve">obtained in vitro </w:t>
        </w:r>
      </w:ins>
      <w:ins w:id="2917" w:author="David Bartel" w:date="2018-03-27T15:21:00Z">
        <w:r w:rsidR="008F1B9F" w:rsidRPr="00742EFD">
          <w:rPr>
            <w:rFonts w:ascii="Arial" w:hAnsi="Arial" w:cs="Arial"/>
            <w:sz w:val="22"/>
            <w:szCs w:val="22"/>
          </w:rPr>
          <w:t xml:space="preserve">and </w:t>
        </w:r>
      </w:ins>
      <w:ins w:id="2918" w:author="David Bartel" w:date="2018-03-27T15:23:00Z">
        <w:r w:rsidR="00D70CE5" w:rsidRPr="00742EFD">
          <w:rPr>
            <w:rFonts w:ascii="Arial" w:hAnsi="Arial" w:cs="Arial"/>
            <w:sz w:val="22"/>
            <w:szCs w:val="22"/>
          </w:rPr>
          <w:t>the</w:t>
        </w:r>
      </w:ins>
      <w:ins w:id="2919" w:author="David Bartel" w:date="2018-03-27T15:21:00Z">
        <w:r w:rsidR="008F1B9F" w:rsidRPr="00742EFD">
          <w:rPr>
            <w:rFonts w:ascii="Arial" w:hAnsi="Arial" w:cs="Arial"/>
            <w:sz w:val="22"/>
            <w:szCs w:val="22"/>
          </w:rPr>
          <w:t xml:space="preserve"> repression</w:t>
        </w:r>
      </w:ins>
      <w:ins w:id="2920" w:author="David Bartel" w:date="2018-03-27T15:23:00Z">
        <w:r w:rsidR="00D70CE5" w:rsidRPr="00742EFD">
          <w:rPr>
            <w:rFonts w:ascii="Arial" w:hAnsi="Arial" w:cs="Arial"/>
            <w:sz w:val="22"/>
            <w:szCs w:val="22"/>
          </w:rPr>
          <w:t xml:space="preserve"> observed in cells</w:t>
        </w:r>
      </w:ins>
      <w:ins w:id="2921" w:author="David Bartel" w:date="2018-03-27T15:22:00Z">
        <w:r w:rsidR="008F1B9F" w:rsidRPr="00742EFD">
          <w:rPr>
            <w:rFonts w:ascii="Arial" w:hAnsi="Arial" w:cs="Arial"/>
            <w:sz w:val="22"/>
            <w:szCs w:val="22"/>
          </w:rPr>
          <w:t xml:space="preserve"> suggested that our </w:t>
        </w:r>
      </w:ins>
      <w:ins w:id="2922" w:author="David Bartel" w:date="2018-03-27T15:24:00Z">
        <w:r w:rsidR="00D70CE5" w:rsidRPr="00742EFD">
          <w:rPr>
            <w:rFonts w:ascii="Arial" w:hAnsi="Arial" w:cs="Arial"/>
            <w:sz w:val="22"/>
            <w:szCs w:val="22"/>
          </w:rPr>
          <w:t>measurements</w:t>
        </w:r>
      </w:ins>
      <w:ins w:id="2923" w:author="David Bartel" w:date="2018-03-27T15:22:00Z">
        <w:r w:rsidR="00D70CE5" w:rsidRPr="00742EFD">
          <w:rPr>
            <w:rFonts w:ascii="Arial" w:hAnsi="Arial" w:cs="Arial"/>
            <w:sz w:val="22"/>
            <w:szCs w:val="22"/>
          </w:rPr>
          <w:t xml:space="preserve"> might provide a </w:t>
        </w:r>
      </w:ins>
      <w:moveTo w:id="2924" w:author="David Bartel" w:date="2018-03-26T10:40:00Z">
        <w:del w:id="2925" w:author="David Bartel" w:date="2018-03-27T15:22:00Z">
          <w:r w:rsidRPr="00742EFD" w:rsidDel="008F1B9F">
            <w:rPr>
              <w:rFonts w:ascii="Arial" w:hAnsi="Arial" w:cs="Arial"/>
              <w:sz w:val="22"/>
              <w:szCs w:val="22"/>
            </w:rPr>
            <w:delText>y also demonstrate that the</w:delText>
          </w:r>
          <w:r w:rsidRPr="00742EFD" w:rsidDel="00D70CE5">
            <w:rPr>
              <w:rFonts w:ascii="Arial" w:hAnsi="Arial" w:cs="Arial"/>
              <w:sz w:val="22"/>
              <w:szCs w:val="22"/>
            </w:rPr>
            <w:delText xml:space="preserve"> essential</w:delText>
          </w:r>
        </w:del>
      </w:moveTo>
      <w:ins w:id="2926" w:author="David Bartel" w:date="2018-03-27T15:22:00Z">
        <w:r w:rsidR="00D70CE5" w:rsidRPr="00742EFD">
          <w:rPr>
            <w:rFonts w:ascii="Arial" w:hAnsi="Arial" w:cs="Arial"/>
            <w:sz w:val="22"/>
            <w:szCs w:val="22"/>
          </w:rPr>
          <w:t>powerful</w:t>
        </w:r>
      </w:ins>
      <w:moveTo w:id="2927" w:author="David Bartel" w:date="2018-03-26T10:40:00Z">
        <w:r w:rsidRPr="00742EFD">
          <w:rPr>
            <w:rFonts w:ascii="Arial" w:hAnsi="Arial" w:cs="Arial"/>
            <w:sz w:val="22"/>
            <w:szCs w:val="22"/>
          </w:rPr>
          <w:t xml:space="preserve"> resource </w:t>
        </w:r>
      </w:moveTo>
      <w:ins w:id="2928" w:author="David Bartel" w:date="2018-03-27T15:23:00Z">
        <w:r w:rsidR="00D70CE5" w:rsidRPr="00742EFD">
          <w:rPr>
            <w:rFonts w:ascii="Arial" w:hAnsi="Arial" w:cs="Arial"/>
            <w:sz w:val="22"/>
            <w:szCs w:val="22"/>
          </w:rPr>
          <w:t>for</w:t>
        </w:r>
      </w:ins>
      <w:moveTo w:id="2929" w:author="David Bartel" w:date="2018-03-26T10:40:00Z">
        <w:del w:id="2930" w:author="David Bartel" w:date="2018-03-27T15:23:00Z">
          <w:r w:rsidRPr="00742EFD" w:rsidDel="00D70CE5">
            <w:rPr>
              <w:rFonts w:ascii="Arial" w:hAnsi="Arial" w:cs="Arial"/>
              <w:sz w:val="22"/>
              <w:szCs w:val="22"/>
            </w:rPr>
            <w:delText>in</w:delText>
          </w:r>
        </w:del>
        <w:r w:rsidRPr="00742EFD">
          <w:rPr>
            <w:rFonts w:ascii="Arial" w:hAnsi="Arial" w:cs="Arial"/>
            <w:sz w:val="22"/>
            <w:szCs w:val="22"/>
          </w:rPr>
          <w:t xml:space="preserve"> quantitatively predicting the effects of a miRNA</w:t>
        </w:r>
      </w:moveTo>
      <w:ins w:id="2931" w:author="David Bartel" w:date="2018-03-27T22:15:00Z">
        <w:r w:rsidR="00872DFB" w:rsidRPr="00742EFD">
          <w:rPr>
            <w:rFonts w:ascii="Arial" w:hAnsi="Arial" w:cs="Arial"/>
            <w:sz w:val="22"/>
            <w:szCs w:val="22"/>
          </w:rPr>
          <w:t xml:space="preserve"> in cells</w:t>
        </w:r>
      </w:ins>
      <w:moveTo w:id="2932" w:author="David Bartel" w:date="2018-03-26T10:40:00Z">
        <w:del w:id="2933" w:author="David Bartel" w:date="2018-03-27T22:15:00Z">
          <w:r w:rsidRPr="00742EFD" w:rsidDel="00872DFB">
            <w:rPr>
              <w:rFonts w:ascii="Arial" w:hAnsi="Arial" w:cs="Arial"/>
              <w:sz w:val="22"/>
              <w:szCs w:val="22"/>
            </w:rPr>
            <w:delText xml:space="preserve"> </w:delText>
          </w:r>
        </w:del>
        <w:del w:id="2934" w:author="David Bartel" w:date="2018-03-27T15:23:00Z">
          <w:r w:rsidRPr="00742EFD" w:rsidDel="00D70CE5">
            <w:rPr>
              <w:rFonts w:ascii="Arial" w:hAnsi="Arial" w:cs="Arial"/>
              <w:sz w:val="22"/>
              <w:szCs w:val="22"/>
            </w:rPr>
            <w:delText xml:space="preserve">effects </w:delText>
          </w:r>
        </w:del>
        <w:del w:id="2935" w:author="David Bartel" w:date="2018-03-27T22:15:00Z">
          <w:r w:rsidRPr="00742EFD" w:rsidDel="00872DFB">
            <w:rPr>
              <w:rFonts w:ascii="Arial" w:hAnsi="Arial" w:cs="Arial"/>
              <w:i/>
              <w:sz w:val="22"/>
              <w:szCs w:val="22"/>
            </w:rPr>
            <w:delText>in vivo</w:delText>
          </w:r>
        </w:del>
        <w:del w:id="2936" w:author="David Bartel" w:date="2018-03-27T15:23:00Z">
          <w:r w:rsidRPr="00742EFD" w:rsidDel="00D70CE5">
            <w:rPr>
              <w:rFonts w:ascii="Arial" w:hAnsi="Arial" w:cs="Arial"/>
              <w:sz w:val="22"/>
              <w:szCs w:val="22"/>
            </w:rPr>
            <w:delText xml:space="preserve"> are binding affinity measurements for that miRNA</w:delText>
          </w:r>
        </w:del>
        <w:del w:id="2937" w:author="David Bartel" w:date="2018-03-27T22:15:00Z">
          <w:r w:rsidRPr="00742EFD" w:rsidDel="00872DFB">
            <w:rPr>
              <w:rFonts w:ascii="Arial" w:hAnsi="Arial" w:cs="Arial"/>
              <w:sz w:val="22"/>
              <w:szCs w:val="22"/>
            </w:rPr>
            <w:delText>.</w:delText>
          </w:r>
        </w:del>
      </w:moveTo>
      <w:moveToRangeEnd w:id="2911"/>
      <w:ins w:id="2938" w:author="David Bartel" w:date="2018-03-27T22:15:00Z">
        <w:r w:rsidR="00872DFB" w:rsidRPr="00742EFD">
          <w:rPr>
            <w:rFonts w:ascii="Arial" w:hAnsi="Arial" w:cs="Arial"/>
            <w:sz w:val="22"/>
            <w:szCs w:val="22"/>
          </w:rPr>
          <w:t>.</w:t>
        </w:r>
      </w:ins>
      <w:ins w:id="2939" w:author="David Bartel" w:date="2018-03-27T15:24:00Z">
        <w:r w:rsidR="00D70CE5" w:rsidRPr="00742EFD">
          <w:rPr>
            <w:rFonts w:ascii="Arial" w:hAnsi="Arial" w:cs="Arial"/>
            <w:sz w:val="22"/>
            <w:szCs w:val="22"/>
          </w:rPr>
          <w:t xml:space="preserve"> …</w:t>
        </w:r>
      </w:ins>
    </w:p>
    <w:p w14:paraId="264F79E0" w14:textId="77777777" w:rsidR="008112DA" w:rsidRPr="00742EFD" w:rsidRDefault="008112DA" w:rsidP="00872DFB">
      <w:pPr>
        <w:spacing w:line="360" w:lineRule="auto"/>
        <w:rPr>
          <w:ins w:id="2940" w:author="David Bartel" w:date="2018-03-27T15:24:00Z"/>
          <w:rFonts w:ascii="Arial" w:hAnsi="Arial" w:cs="Arial"/>
          <w:color w:val="000000" w:themeColor="text1"/>
          <w:sz w:val="22"/>
          <w:szCs w:val="22"/>
        </w:rPr>
      </w:pPr>
    </w:p>
    <w:p w14:paraId="025E5AEB" w14:textId="77777777" w:rsidR="00D70CE5" w:rsidRPr="00742EFD" w:rsidRDefault="00D70CE5" w:rsidP="00872DFB">
      <w:pPr>
        <w:spacing w:line="360" w:lineRule="auto"/>
        <w:rPr>
          <w:ins w:id="2941" w:author="David Bartel" w:date="2018-03-27T15:24:00Z"/>
          <w:rFonts w:ascii="Arial" w:hAnsi="Arial" w:cs="Arial"/>
          <w:color w:val="000000" w:themeColor="text1"/>
          <w:sz w:val="22"/>
          <w:szCs w:val="22"/>
        </w:rPr>
      </w:pPr>
    </w:p>
    <w:p w14:paraId="78D2A9A8" w14:textId="77777777" w:rsidR="00D70CE5" w:rsidRPr="00742EFD" w:rsidRDefault="00D70CE5" w:rsidP="00872DFB">
      <w:pPr>
        <w:spacing w:line="360" w:lineRule="auto"/>
        <w:rPr>
          <w:ins w:id="2942" w:author="David Bartel" w:date="2018-03-27T15:24:00Z"/>
          <w:rFonts w:ascii="Arial" w:hAnsi="Arial" w:cs="Arial"/>
          <w:color w:val="000000" w:themeColor="text1"/>
          <w:sz w:val="22"/>
          <w:szCs w:val="22"/>
        </w:rPr>
      </w:pPr>
    </w:p>
    <w:p w14:paraId="44C38C64" w14:textId="77777777" w:rsidR="00D70CE5" w:rsidRPr="00742EFD" w:rsidRDefault="00D70CE5" w:rsidP="00872DFB">
      <w:pPr>
        <w:spacing w:line="360" w:lineRule="auto"/>
        <w:rPr>
          <w:ins w:id="2943" w:author="David Bartel" w:date="2018-03-27T15:24:00Z"/>
          <w:rFonts w:ascii="Arial" w:hAnsi="Arial" w:cs="Arial"/>
          <w:color w:val="000000" w:themeColor="text1"/>
          <w:sz w:val="22"/>
          <w:szCs w:val="22"/>
        </w:rPr>
      </w:pPr>
    </w:p>
    <w:p w14:paraId="1CEDBA90" w14:textId="77777777" w:rsidR="00D70CE5" w:rsidRPr="00742EFD" w:rsidRDefault="00D70CE5" w:rsidP="00872DFB">
      <w:pPr>
        <w:spacing w:line="360" w:lineRule="auto"/>
        <w:rPr>
          <w:ins w:id="2944" w:author="David Bartel" w:date="2018-03-25T10:13:00Z"/>
          <w:rFonts w:ascii="Arial" w:hAnsi="Arial" w:cs="Arial"/>
          <w:color w:val="000000" w:themeColor="text1"/>
          <w:sz w:val="22"/>
          <w:szCs w:val="22"/>
        </w:rPr>
      </w:pPr>
    </w:p>
    <w:p w14:paraId="52033D4C" w14:textId="61536BEB" w:rsidR="008112DA" w:rsidRPr="00742EFD" w:rsidRDefault="008112DA" w:rsidP="00872DFB">
      <w:pPr>
        <w:spacing w:line="360" w:lineRule="auto"/>
        <w:rPr>
          <w:ins w:id="2945" w:author="David Bartel" w:date="2018-03-25T10:13:00Z"/>
          <w:rFonts w:ascii="Arial" w:hAnsi="Arial" w:cs="Arial"/>
          <w:b/>
          <w:color w:val="000000" w:themeColor="text1"/>
          <w:sz w:val="22"/>
          <w:szCs w:val="22"/>
        </w:rPr>
      </w:pPr>
      <w:ins w:id="2946" w:author="David Bartel" w:date="2018-03-25T10:13:00Z">
        <w:r w:rsidRPr="00742EFD">
          <w:rPr>
            <w:rFonts w:ascii="Arial" w:hAnsi="Arial" w:cs="Arial"/>
            <w:b/>
            <w:color w:val="000000" w:themeColor="text1"/>
            <w:sz w:val="22"/>
            <w:szCs w:val="22"/>
          </w:rPr>
          <w:t>Discussion</w:t>
        </w:r>
      </w:ins>
    </w:p>
    <w:p w14:paraId="1AD1A118" w14:textId="796ABBE8" w:rsidR="008112DA" w:rsidRPr="00742EFD" w:rsidRDefault="00077327" w:rsidP="00872DFB">
      <w:pPr>
        <w:spacing w:line="360" w:lineRule="auto"/>
        <w:rPr>
          <w:rFonts w:ascii="Arial" w:hAnsi="Arial" w:cs="Arial"/>
          <w:color w:val="000000" w:themeColor="text1"/>
          <w:sz w:val="22"/>
          <w:szCs w:val="22"/>
        </w:rPr>
      </w:pPr>
      <w:ins w:id="2947" w:author="David Bartel" w:date="2018-03-26T10:40:00Z">
        <w:r w:rsidRPr="00742EFD">
          <w:rPr>
            <w:rFonts w:ascii="Arial" w:hAnsi="Arial" w:cs="Arial"/>
            <w:sz w:val="22"/>
            <w:szCs w:val="22"/>
          </w:rPr>
          <w:t>O</w:t>
        </w:r>
      </w:ins>
      <w:ins w:id="2948" w:author="David Bartel" w:date="2018-03-25T10:13:00Z">
        <w:r w:rsidR="008112DA" w:rsidRPr="00742EFD">
          <w:rPr>
            <w:rFonts w:ascii="Arial" w:hAnsi="Arial" w:cs="Arial"/>
            <w:sz w:val="22"/>
            <w:szCs w:val="22"/>
          </w:rPr>
          <w:t xml:space="preserve">ur results provide new insight into both the canonical and non-canonical miRNA site types.  For each miRNA, the canonical 8mer was the highest-affinity site identified, illustrating its primacy in miRNA targeting, and for miR-1 and let-7a, the next three most effective site types were the canonical 7mer-m8, 7mer-A1 and 6mer sites.  However, the other </w:t>
        </w:r>
      </w:ins>
      <w:ins w:id="2949" w:author="David Bartel" w:date="2018-03-26T10:41:00Z">
        <w:r w:rsidRPr="00742EFD">
          <w:rPr>
            <w:rFonts w:ascii="Arial" w:hAnsi="Arial" w:cs="Arial"/>
            <w:sz w:val="22"/>
            <w:szCs w:val="22"/>
          </w:rPr>
          <w:t>four</w:t>
        </w:r>
      </w:ins>
      <w:ins w:id="2950" w:author="David Bartel" w:date="2018-03-25T10:13:00Z">
        <w:r w:rsidR="008112DA" w:rsidRPr="00742EFD">
          <w:rPr>
            <w:rFonts w:ascii="Arial" w:hAnsi="Arial" w:cs="Arial"/>
            <w:sz w:val="22"/>
            <w:szCs w:val="22"/>
          </w:rPr>
          <w:t xml:space="preserve"> miRNAs each had 1–2 non-canonical sites with affinities at least that of the 7mer-m8, as well as another 4–15 non-canonical sites with affinities exceeding that of the canonical 6mer site.  The observation that canonical sites are not necessarily those with the highest affinity raises the questions of how canonical sites are distinguished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and whether making such a distinction is of any </w:t>
        </w:r>
      </w:ins>
      <w:ins w:id="2951" w:author="David Bartel" w:date="2018-03-26T10:42:00Z">
        <w:r w:rsidRPr="00742EFD">
          <w:rPr>
            <w:rFonts w:ascii="Arial" w:hAnsi="Arial" w:cs="Arial"/>
            <w:sz w:val="22"/>
            <w:szCs w:val="22"/>
          </w:rPr>
          <w:t>use</w:t>
        </w:r>
      </w:ins>
      <w:ins w:id="2952" w:author="David Bartel" w:date="2018-03-25T10:13:00Z">
        <w:r w:rsidR="008112DA" w:rsidRPr="00742EFD">
          <w:rPr>
            <w:rFonts w:ascii="Arial" w:hAnsi="Arial" w:cs="Arial"/>
            <w:sz w:val="22"/>
            <w:szCs w:val="22"/>
          </w:rPr>
          <w:t xml:space="preserve">.  Our results show that two criteria readily distinguished canonical sites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First, the six canonical site types were the only ones identified for all </w:t>
        </w:r>
      </w:ins>
      <w:ins w:id="2953" w:author="David Bartel" w:date="2018-03-26T10:42:00Z">
        <w:r w:rsidRPr="00742EFD">
          <w:rPr>
            <w:rFonts w:ascii="Arial" w:hAnsi="Arial" w:cs="Arial"/>
            <w:sz w:val="22"/>
            <w:szCs w:val="22"/>
          </w:rPr>
          <w:t>six</w:t>
        </w:r>
      </w:ins>
      <w:ins w:id="2954" w:author="David Bartel" w:date="2018-03-25T10:13:00Z">
        <w:r w:rsidR="008112DA" w:rsidRPr="00742EFD">
          <w:rPr>
            <w:rFonts w:ascii="Arial" w:hAnsi="Arial" w:cs="Arial"/>
            <w:sz w:val="22"/>
            <w:szCs w:val="22"/>
          </w:rPr>
          <w:t xml:space="preserve"> miRNAs, whereas the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were typically identified for only one miRNA, and never for more than </w:t>
        </w:r>
      </w:ins>
      <w:commentRangeStart w:id="2955"/>
      <w:ins w:id="2956" w:author="David Bartel" w:date="2018-03-26T10:42:00Z">
        <w:r w:rsidRPr="00742EFD">
          <w:rPr>
            <w:rFonts w:ascii="Arial" w:hAnsi="Arial" w:cs="Arial"/>
            <w:sz w:val="22"/>
            <w:szCs w:val="22"/>
          </w:rPr>
          <w:t>two</w:t>
        </w:r>
      </w:ins>
      <w:commentRangeEnd w:id="2955"/>
      <w:ins w:id="2957" w:author="David Bartel" w:date="2018-03-26T10:43:00Z">
        <w:r w:rsidRPr="00742EFD">
          <w:rPr>
            <w:rStyle w:val="CommentReference"/>
            <w:rFonts w:ascii="Arial" w:eastAsiaTheme="minorHAnsi" w:hAnsi="Arial" w:cs="Arial"/>
            <w:sz w:val="22"/>
            <w:szCs w:val="22"/>
          </w:rPr>
          <w:commentReference w:id="2955"/>
        </w:r>
      </w:ins>
      <w:ins w:id="2958" w:author="David Bartel" w:date="2018-03-25T10:13:00Z">
        <w:r w:rsidR="008112DA" w:rsidRPr="00742EFD">
          <w:rPr>
            <w:rFonts w:ascii="Arial" w:hAnsi="Arial" w:cs="Arial"/>
            <w:sz w:val="22"/>
            <w:szCs w:val="22"/>
          </w:rPr>
          <w:t xml:space="preserve">.  Second, the four highest-affinity canonical sites occupy most of the specifically bound AGO2, even for miR-124, which has the largest and highest-affinity repertoire of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sites (Fig. 1F, Fig. 2).  This greater role for canonical sites is presumably because perfect pairing to the seed region is the most efficient way to bind the silencing complex.  Thus, to achieve equivalent affinity, the non-canonical sites </w:t>
        </w:r>
        <w:commentRangeStart w:id="2959"/>
        <w:r w:rsidR="008112DA" w:rsidRPr="00742EFD">
          <w:rPr>
            <w:rFonts w:ascii="Arial" w:hAnsi="Arial" w:cs="Arial"/>
            <w:sz w:val="22"/>
            <w:szCs w:val="22"/>
          </w:rPr>
          <w:t>must be</w:t>
        </w:r>
        <w:commentRangeEnd w:id="2959"/>
        <w:r w:rsidR="008112DA" w:rsidRPr="00742EFD">
          <w:rPr>
            <w:rStyle w:val="CommentReference"/>
            <w:rFonts w:ascii="Arial" w:eastAsiaTheme="minorHAnsi" w:hAnsi="Arial" w:cs="Arial"/>
            <w:sz w:val="22"/>
            <w:szCs w:val="22"/>
          </w:rPr>
          <w:commentReference w:id="2959"/>
        </w:r>
        <w:r w:rsidR="008112DA" w:rsidRPr="00742EFD">
          <w:rPr>
            <w:rFonts w:ascii="Arial" w:hAnsi="Arial" w:cs="Arial"/>
            <w:sz w:val="22"/>
            <w:szCs w:val="22"/>
          </w:rPr>
          <w:t xml:space="preserve"> longer and are therefore less abundant.  For example, although the miR-124 7mer-m8 site has lower affinity than a 10-nt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the canonical 7-nt site occupies much more AGO2–miR-124 because of its 64-fold greater abundance.  The ubiquitous function and more efficient binding of canonical sites explains why these site types have the greatest signal in meta analyses of site conservation</w:t>
        </w:r>
        <w:r w:rsidRPr="00742EFD">
          <w:rPr>
            <w:rFonts w:ascii="Arial" w:hAnsi="Arial" w:cs="Arial"/>
            <w:sz w:val="22"/>
            <w:szCs w:val="22"/>
          </w:rPr>
          <w:t>, thereby explaining why they w</w:t>
        </w:r>
        <w:r w:rsidR="008112DA" w:rsidRPr="00742EFD">
          <w:rPr>
            <w:rFonts w:ascii="Arial" w:hAnsi="Arial" w:cs="Arial"/>
            <w:sz w:val="22"/>
            <w:szCs w:val="22"/>
          </w:rPr>
          <w:t>ere the fi</w:t>
        </w:r>
        <w:r w:rsidRPr="00742EFD">
          <w:rPr>
            <w:rFonts w:ascii="Arial" w:hAnsi="Arial" w:cs="Arial"/>
            <w:sz w:val="22"/>
            <w:szCs w:val="22"/>
          </w:rPr>
          <w:t>rst site types to be identified</w:t>
        </w:r>
        <w:r w:rsidR="008112DA" w:rsidRPr="00742EFD">
          <w:rPr>
            <w:rFonts w:ascii="Arial" w:hAnsi="Arial" w:cs="Arial"/>
            <w:sz w:val="22"/>
            <w:szCs w:val="22"/>
          </w:rPr>
          <w:t xml:space="preserve">(Lewis2005) and justifying the continued distinction between canonical and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t>
        </w:r>
      </w:ins>
    </w:p>
    <w:p w14:paraId="67D34DDA" w14:textId="77777777" w:rsidR="00426892" w:rsidRPr="00742EFD" w:rsidRDefault="00426892">
      <w:pPr>
        <w:rPr>
          <w:ins w:id="2960" w:author="David Bartel" w:date="2018-03-25T10:13:00Z"/>
          <w:rFonts w:ascii="Arial" w:hAnsi="Arial" w:cs="Arial"/>
          <w:sz w:val="22"/>
          <w:szCs w:val="22"/>
        </w:rPr>
      </w:pPr>
    </w:p>
    <w:p w14:paraId="21550EB3" w14:textId="77777777" w:rsidR="008112DA" w:rsidRPr="00742EFD" w:rsidRDefault="008112DA">
      <w:pPr>
        <w:rPr>
          <w:ins w:id="2961" w:author="David Bartel" w:date="2018-03-25T10:13:00Z"/>
          <w:rFonts w:ascii="Arial" w:hAnsi="Arial" w:cs="Arial"/>
          <w:sz w:val="22"/>
          <w:szCs w:val="22"/>
        </w:rPr>
      </w:pPr>
    </w:p>
    <w:p w14:paraId="5721AF02" w14:textId="47F32EF0" w:rsidR="00172C52" w:rsidRPr="00742EFD" w:rsidRDefault="00172C52">
      <w:pPr>
        <w:rPr>
          <w:rFonts w:ascii="Arial" w:hAnsi="Arial" w:cs="Arial"/>
          <w:sz w:val="22"/>
          <w:szCs w:val="22"/>
        </w:rPr>
      </w:pPr>
      <w:r w:rsidRPr="00742EFD">
        <w:rPr>
          <w:rFonts w:ascii="Arial" w:hAnsi="Arial" w:cs="Arial"/>
          <w:sz w:val="22"/>
          <w:szCs w:val="22"/>
        </w:rPr>
        <w:br w:type="page"/>
      </w:r>
    </w:p>
    <w:p w14:paraId="6FAB510E" w14:textId="77777777" w:rsidR="00E63B9C" w:rsidRPr="00742EFD" w:rsidRDefault="00E63B9C" w:rsidP="00E63B9C">
      <w:pPr>
        <w:spacing w:line="360" w:lineRule="auto"/>
        <w:outlineLvl w:val="0"/>
        <w:rPr>
          <w:rFonts w:ascii="Arial" w:hAnsi="Arial" w:cs="Arial"/>
          <w:b/>
          <w:sz w:val="22"/>
          <w:szCs w:val="22"/>
        </w:rPr>
      </w:pPr>
      <w:r w:rsidRPr="00742EFD">
        <w:rPr>
          <w:rFonts w:ascii="Arial" w:hAnsi="Arial" w:cs="Arial"/>
          <w:b/>
          <w:sz w:val="22"/>
          <w:szCs w:val="22"/>
        </w:rPr>
        <w:t>FIGURE LEGENDS</w:t>
      </w:r>
    </w:p>
    <w:p w14:paraId="150AF9D4" w14:textId="77777777"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Figure 1: AGO–RBNS enables quantitative analysis of relative binding affinities of canonical and novel miR-1 target site</w:t>
      </w:r>
      <w:r w:rsidRPr="00742EFD">
        <w:rPr>
          <w:rFonts w:ascii="Arial" w:hAnsi="Arial" w:cs="Arial"/>
          <w:b/>
          <w:sz w:val="22"/>
          <w:szCs w:val="22"/>
        </w:rPr>
        <w:softHyphen/>
        <w:t>–types.</w:t>
      </w:r>
    </w:p>
    <w:p w14:paraId="3D2CE784" w14:textId="1089D6CF" w:rsidR="00E63B9C"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(A) </w:t>
      </w:r>
      <w:r w:rsidR="000D394A" w:rsidRPr="00742EFD">
        <w:rPr>
          <w:rFonts w:ascii="Arial" w:hAnsi="Arial" w:cs="Arial"/>
          <w:sz w:val="22"/>
          <w:szCs w:val="22"/>
        </w:rPr>
        <w:t>Canonical sites of miR-1</w:t>
      </w:r>
      <w:r w:rsidRPr="00742EFD">
        <w:rPr>
          <w:rFonts w:ascii="Arial" w:hAnsi="Arial" w:cs="Arial"/>
          <w:sz w:val="22"/>
          <w:szCs w:val="22"/>
        </w:rPr>
        <w:t>.</w:t>
      </w:r>
      <w:r w:rsidR="000D394A" w:rsidRPr="00742EFD">
        <w:rPr>
          <w:rFonts w:ascii="Arial" w:hAnsi="Arial" w:cs="Arial"/>
          <w:sz w:val="22"/>
          <w:szCs w:val="22"/>
        </w:rPr>
        <w:t xml:space="preserve"> These sites include varying amounts of contiguous pairing through the miRNA seed </w:t>
      </w:r>
      <w:r w:rsidR="00273BCC" w:rsidRPr="00742EFD">
        <w:rPr>
          <w:rFonts w:ascii="Arial" w:hAnsi="Arial" w:cs="Arial"/>
          <w:sz w:val="22"/>
          <w:szCs w:val="22"/>
        </w:rPr>
        <w:t>region (nucleotide positions 2–8</w:t>
      </w:r>
      <w:r w:rsidR="000D394A" w:rsidRPr="00742EFD">
        <w:rPr>
          <w:rFonts w:ascii="Arial" w:hAnsi="Arial" w:cs="Arial"/>
          <w:sz w:val="22"/>
          <w:szCs w:val="22"/>
        </w:rPr>
        <w:t>)</w:t>
      </w:r>
      <w:r w:rsidR="00273BCC" w:rsidRPr="00742EFD">
        <w:rPr>
          <w:rFonts w:ascii="Arial" w:hAnsi="Arial" w:cs="Arial"/>
          <w:sz w:val="22"/>
          <w:szCs w:val="22"/>
        </w:rPr>
        <w:t>, and may additionally contain</w:t>
      </w:r>
      <w:r w:rsidR="000D394A" w:rsidRPr="00742EFD">
        <w:rPr>
          <w:rFonts w:ascii="Arial" w:hAnsi="Arial" w:cs="Arial"/>
          <w:sz w:val="22"/>
          <w:szCs w:val="22"/>
        </w:rPr>
        <w:t xml:space="preserve"> an A nucleotide opposite </w:t>
      </w:r>
      <w:r w:rsidR="00273BCC" w:rsidRPr="00742EFD">
        <w:rPr>
          <w:rFonts w:ascii="Arial" w:hAnsi="Arial" w:cs="Arial"/>
          <w:sz w:val="22"/>
          <w:szCs w:val="22"/>
        </w:rPr>
        <w:t xml:space="preserve">miRNA </w:t>
      </w:r>
      <w:r w:rsidR="000D394A" w:rsidRPr="00742EFD">
        <w:rPr>
          <w:rFonts w:ascii="Arial" w:hAnsi="Arial" w:cs="Arial"/>
          <w:sz w:val="22"/>
          <w:szCs w:val="22"/>
        </w:rPr>
        <w:t xml:space="preserve">nucleotide position 1. The </w:t>
      </w:r>
      <w:r w:rsidR="00273BCC" w:rsidRPr="00742EFD">
        <w:rPr>
          <w:rFonts w:ascii="Arial" w:hAnsi="Arial" w:cs="Arial"/>
          <w:sz w:val="22"/>
          <w:szCs w:val="22"/>
        </w:rPr>
        <w:t>single</w:t>
      </w:r>
      <w:r w:rsidR="000D394A" w:rsidRPr="00742EFD">
        <w:rPr>
          <w:rFonts w:ascii="Arial" w:hAnsi="Arial" w:cs="Arial"/>
          <w:sz w:val="22"/>
          <w:szCs w:val="22"/>
        </w:rPr>
        <w:t xml:space="preserve"> 8- and two 7-nt sites (the 8mer, 7mer-m8, and 7mer-A1)</w:t>
      </w:r>
      <w:r w:rsidR="00273BCC" w:rsidRPr="00742EFD">
        <w:rPr>
          <w:rFonts w:ascii="Arial" w:hAnsi="Arial" w:cs="Arial"/>
          <w:sz w:val="22"/>
          <w:szCs w:val="22"/>
        </w:rPr>
        <w:t>, which have complementarity to the entire miRNA seed (red)</w:t>
      </w:r>
      <w:r w:rsidR="000D394A" w:rsidRPr="00742EFD">
        <w:rPr>
          <w:rFonts w:ascii="Arial" w:hAnsi="Arial" w:cs="Arial"/>
          <w:sz w:val="22"/>
          <w:szCs w:val="22"/>
        </w:rPr>
        <w:t xml:space="preserve">, </w:t>
      </w:r>
      <w:r w:rsidR="00273BCC" w:rsidRPr="00742EFD">
        <w:rPr>
          <w:rFonts w:ascii="Arial" w:hAnsi="Arial" w:cs="Arial"/>
          <w:sz w:val="22"/>
          <w:szCs w:val="22"/>
        </w:rPr>
        <w:t xml:space="preserve">are the most effective and most well-conserved sites, </w:t>
      </w:r>
      <w:r w:rsidR="000D394A" w:rsidRPr="00742EFD">
        <w:rPr>
          <w:rFonts w:ascii="Arial" w:hAnsi="Arial" w:cs="Arial"/>
          <w:sz w:val="22"/>
          <w:szCs w:val="22"/>
        </w:rPr>
        <w:t>w</w:t>
      </w:r>
      <w:r w:rsidR="00273BCC" w:rsidRPr="00742EFD">
        <w:rPr>
          <w:rFonts w:ascii="Arial" w:hAnsi="Arial" w:cs="Arial"/>
          <w:sz w:val="22"/>
          <w:szCs w:val="22"/>
        </w:rPr>
        <w:t>hile</w:t>
      </w:r>
      <w:r w:rsidR="000D394A" w:rsidRPr="00742EFD">
        <w:rPr>
          <w:rFonts w:ascii="Arial" w:hAnsi="Arial" w:cs="Arial"/>
          <w:sz w:val="22"/>
          <w:szCs w:val="22"/>
        </w:rPr>
        <w:t xml:space="preserve"> the three</w:t>
      </w:r>
      <w:r w:rsidR="00273BCC" w:rsidRPr="00742EFD">
        <w:rPr>
          <w:rFonts w:ascii="Arial" w:hAnsi="Arial" w:cs="Arial"/>
          <w:sz w:val="22"/>
          <w:szCs w:val="22"/>
        </w:rPr>
        <w:t xml:space="preserve"> 6 </w:t>
      </w:r>
      <w:proofErr w:type="spellStart"/>
      <w:r w:rsidR="00273BCC" w:rsidRPr="00742EFD">
        <w:rPr>
          <w:rFonts w:ascii="Arial" w:hAnsi="Arial" w:cs="Arial"/>
          <w:sz w:val="22"/>
          <w:szCs w:val="22"/>
        </w:rPr>
        <w:t>nt</w:t>
      </w:r>
      <w:proofErr w:type="spellEnd"/>
      <w:r w:rsidR="00273BCC" w:rsidRPr="00742EFD">
        <w:rPr>
          <w:rFonts w:ascii="Arial" w:hAnsi="Arial" w:cs="Arial"/>
          <w:sz w:val="22"/>
          <w:szCs w:val="22"/>
        </w:rPr>
        <w:t xml:space="preserve"> sites (the 6mer, 6mer-m8 or </w:t>
      </w:r>
      <w:r w:rsidR="000D394A" w:rsidRPr="00742EFD">
        <w:rPr>
          <w:rFonts w:ascii="Arial" w:hAnsi="Arial" w:cs="Arial"/>
          <w:sz w:val="22"/>
          <w:szCs w:val="22"/>
        </w:rPr>
        <w:t>offset 6mer</w:t>
      </w:r>
      <w:r w:rsidR="00273BCC" w:rsidRPr="00742EFD">
        <w:rPr>
          <w:rFonts w:ascii="Arial" w:hAnsi="Arial" w:cs="Arial"/>
          <w:sz w:val="22"/>
          <w:szCs w:val="22"/>
        </w:rPr>
        <w:t>, and 6mer-A1) are less effective and less preferentially conserved throughout mammalian 3′ UTRs.</w:t>
      </w:r>
    </w:p>
    <w:p w14:paraId="611EF55B" w14:textId="225B9D8F" w:rsidR="00172C52"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 </w:t>
      </w:r>
      <w:r w:rsidR="00172C52" w:rsidRPr="00742EFD">
        <w:rPr>
          <w:rFonts w:ascii="Arial" w:hAnsi="Arial" w:cs="Arial"/>
          <w:b/>
          <w:sz w:val="22"/>
          <w:szCs w:val="22"/>
        </w:rPr>
        <w:t>(</w:t>
      </w:r>
      <w:r w:rsidRPr="00742EFD">
        <w:rPr>
          <w:rFonts w:ascii="Arial" w:hAnsi="Arial" w:cs="Arial"/>
          <w:b/>
          <w:sz w:val="22"/>
          <w:szCs w:val="22"/>
        </w:rPr>
        <w:t>B</w:t>
      </w:r>
      <w:r w:rsidR="00172C52" w:rsidRPr="00742EFD">
        <w:rPr>
          <w:rFonts w:ascii="Arial" w:hAnsi="Arial" w:cs="Arial"/>
          <w:b/>
          <w:sz w:val="22"/>
          <w:szCs w:val="22"/>
        </w:rPr>
        <w:t xml:space="preserve">) </w:t>
      </w:r>
      <w:r w:rsidR="007F609F" w:rsidRPr="00742EFD">
        <w:rPr>
          <w:rFonts w:ascii="Arial" w:hAnsi="Arial" w:cs="Arial"/>
          <w:sz w:val="22"/>
          <w:szCs w:val="22"/>
        </w:rPr>
        <w:t xml:space="preserve">AGO-RBNS. </w:t>
      </w:r>
      <w:r w:rsidR="00172C52" w:rsidRPr="00742EFD">
        <w:rPr>
          <w:rFonts w:ascii="Arial" w:hAnsi="Arial" w:cs="Arial"/>
          <w:sz w:val="22"/>
          <w:szCs w:val="22"/>
        </w:rPr>
        <w:t xml:space="preserve">Purified AGO2–miR-1 is incubated with excess </w:t>
      </w:r>
      <w:r w:rsidR="00E709BC" w:rsidRPr="00742EFD">
        <w:rPr>
          <w:rFonts w:ascii="Arial" w:hAnsi="Arial" w:cs="Arial"/>
          <w:sz w:val="22"/>
          <w:szCs w:val="22"/>
        </w:rPr>
        <w:t>RNA</w:t>
      </w:r>
      <w:r w:rsidR="00172C52" w:rsidRPr="00742EFD">
        <w:rPr>
          <w:rFonts w:ascii="Arial" w:hAnsi="Arial" w:cs="Arial"/>
          <w:sz w:val="22"/>
          <w:szCs w:val="22"/>
        </w:rPr>
        <w:t xml:space="preserve"> library</w:t>
      </w:r>
      <w:r w:rsidR="00E709BC" w:rsidRPr="00742EFD">
        <w:rPr>
          <w:rFonts w:ascii="Arial" w:hAnsi="Arial" w:cs="Arial"/>
          <w:sz w:val="22"/>
          <w:szCs w:val="22"/>
        </w:rPr>
        <w:t xml:space="preserve"> containing 37 randomized nucleotides</w:t>
      </w:r>
      <w:r w:rsidR="00172C52" w:rsidRPr="00742EFD">
        <w:rPr>
          <w:rFonts w:ascii="Arial" w:hAnsi="Arial" w:cs="Arial"/>
          <w:sz w:val="22"/>
          <w:szCs w:val="22"/>
        </w:rPr>
        <w:t xml:space="preserve"> until binding equilibrium (left). The </w:t>
      </w:r>
      <w:r w:rsidR="00E709BC" w:rsidRPr="00742EFD">
        <w:rPr>
          <w:rFonts w:ascii="Arial" w:hAnsi="Arial" w:cs="Arial"/>
          <w:sz w:val="22"/>
          <w:szCs w:val="22"/>
        </w:rPr>
        <w:t>AGO2–miR-1–</w:t>
      </w:r>
      <w:r w:rsidR="00172C52" w:rsidRPr="00742EFD">
        <w:rPr>
          <w:rFonts w:ascii="Arial" w:hAnsi="Arial" w:cs="Arial"/>
          <w:sz w:val="22"/>
          <w:szCs w:val="22"/>
        </w:rPr>
        <w:t xml:space="preserve">bound library molecules are </w:t>
      </w:r>
      <w:r w:rsidR="00E709BC" w:rsidRPr="00742EFD">
        <w:rPr>
          <w:rFonts w:ascii="Arial" w:hAnsi="Arial" w:cs="Arial"/>
          <w:sz w:val="22"/>
          <w:szCs w:val="22"/>
        </w:rPr>
        <w:t xml:space="preserve">first </w:t>
      </w:r>
      <w:r w:rsidR="00172C52" w:rsidRPr="00742EFD">
        <w:rPr>
          <w:rFonts w:ascii="Arial" w:hAnsi="Arial" w:cs="Arial"/>
          <w:sz w:val="22"/>
          <w:szCs w:val="22"/>
        </w:rPr>
        <w:t xml:space="preserve">isolated by applying the reaction to a nitrocellulose filter under vacuum (middle), and </w:t>
      </w:r>
      <w:r w:rsidR="00E709BC" w:rsidRPr="00742EFD">
        <w:rPr>
          <w:rFonts w:ascii="Arial" w:hAnsi="Arial" w:cs="Arial"/>
          <w:sz w:val="22"/>
          <w:szCs w:val="22"/>
        </w:rPr>
        <w:t xml:space="preserve">subsequently </w:t>
      </w:r>
      <w:r w:rsidR="00172C52" w:rsidRPr="00742EFD">
        <w:rPr>
          <w:rFonts w:ascii="Arial" w:hAnsi="Arial" w:cs="Arial"/>
          <w:sz w:val="22"/>
          <w:szCs w:val="22"/>
        </w:rPr>
        <w:t xml:space="preserve">used to </w:t>
      </w:r>
      <w:r w:rsidR="00E709BC" w:rsidRPr="00742EFD">
        <w:rPr>
          <w:rFonts w:ascii="Arial" w:hAnsi="Arial" w:cs="Arial"/>
          <w:sz w:val="22"/>
          <w:szCs w:val="22"/>
        </w:rPr>
        <w:t xml:space="preserve">generate </w:t>
      </w:r>
      <w:r w:rsidR="00172C52" w:rsidRPr="00742EFD">
        <w:rPr>
          <w:rFonts w:ascii="Arial" w:hAnsi="Arial" w:cs="Arial"/>
          <w:sz w:val="22"/>
          <w:szCs w:val="22"/>
        </w:rPr>
        <w:t>DNA amplicons for RNA-</w:t>
      </w:r>
      <w:proofErr w:type="spellStart"/>
      <w:r w:rsidR="00172C52" w:rsidRPr="00742EFD">
        <w:rPr>
          <w:rFonts w:ascii="Arial" w:hAnsi="Arial" w:cs="Arial"/>
          <w:sz w:val="22"/>
          <w:szCs w:val="22"/>
        </w:rPr>
        <w:t>Seq</w:t>
      </w:r>
      <w:proofErr w:type="spellEnd"/>
      <w:r w:rsidR="00172C52" w:rsidRPr="00742EFD">
        <w:rPr>
          <w:rFonts w:ascii="Arial" w:hAnsi="Arial" w:cs="Arial"/>
          <w:sz w:val="22"/>
          <w:szCs w:val="22"/>
        </w:rPr>
        <w:t xml:space="preserve"> (right). Five different concentrations of AGO2–miR-1 in the binding reaction were sequenced, in addition to the input, and a mock binding reaction with no AGO2–miR-1.</w:t>
      </w:r>
    </w:p>
    <w:p w14:paraId="7BB79EDD" w14:textId="0688CED2"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C</w:t>
      </w:r>
      <w:r w:rsidRPr="00742EFD">
        <w:rPr>
          <w:rFonts w:ascii="Arial" w:hAnsi="Arial" w:cs="Arial"/>
          <w:b/>
          <w:sz w:val="22"/>
          <w:szCs w:val="22"/>
        </w:rPr>
        <w:t>)</w:t>
      </w:r>
      <w:r w:rsidRPr="00742EFD">
        <w:rPr>
          <w:rFonts w:ascii="Arial" w:hAnsi="Arial" w:cs="Arial"/>
          <w:sz w:val="22"/>
          <w:szCs w:val="22"/>
        </w:rPr>
        <w:t xml:space="preserve"> Fractional abundance of reads containing a complementary 8mer (purple), 7mer-m8 (red), 7mer-A1 (blue), 6mer (cyan), 6mer</w:t>
      </w:r>
      <w:r w:rsidRPr="00742EFD">
        <w:rPr>
          <w:rFonts w:ascii="Arial" w:hAnsi="Arial" w:cs="Arial"/>
          <w:sz w:val="22"/>
          <w:szCs w:val="22"/>
        </w:rPr>
        <w:softHyphen/>
        <w:t xml:space="preserve">-m8 (light purple), or 6mer-A1 (light blue) site to miR-1, as well as reads containing none of these site types (black), </w:t>
      </w:r>
      <w:r w:rsidR="00E709BC" w:rsidRPr="00742EFD">
        <w:rPr>
          <w:rFonts w:ascii="Arial" w:hAnsi="Arial" w:cs="Arial"/>
          <w:sz w:val="22"/>
          <w:szCs w:val="22"/>
        </w:rPr>
        <w:t>plotted in</w:t>
      </w:r>
      <w:r w:rsidRPr="00742EFD">
        <w:rPr>
          <w:rFonts w:ascii="Arial" w:hAnsi="Arial" w:cs="Arial"/>
          <w:sz w:val="22"/>
          <w:szCs w:val="22"/>
        </w:rPr>
        <w:t xml:space="preserve"> the input library and the 7.6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 library. Dashed vertical lines depict the enrichment or depletion of each category of reads in the AGO</w:t>
      </w:r>
      <w:r w:rsidR="00E709BC" w:rsidRPr="00742EFD">
        <w:rPr>
          <w:rFonts w:ascii="Arial" w:hAnsi="Arial" w:cs="Arial"/>
          <w:sz w:val="22"/>
          <w:szCs w:val="22"/>
        </w:rPr>
        <w:t>2-miR-1</w:t>
      </w:r>
      <w:r w:rsidRPr="00742EFD">
        <w:rPr>
          <w:rFonts w:ascii="Arial" w:hAnsi="Arial" w:cs="Arial"/>
          <w:sz w:val="22"/>
          <w:szCs w:val="22"/>
        </w:rPr>
        <w:t xml:space="preserve">-bound library </w:t>
      </w:r>
      <w:r w:rsidR="00E709BC" w:rsidRPr="00742EFD">
        <w:rPr>
          <w:rFonts w:ascii="Arial" w:hAnsi="Arial" w:cs="Arial"/>
          <w:sz w:val="22"/>
          <w:szCs w:val="22"/>
        </w:rPr>
        <w:t>in comparison</w:t>
      </w:r>
      <w:r w:rsidRPr="00742EFD">
        <w:rPr>
          <w:rFonts w:ascii="Arial" w:hAnsi="Arial" w:cs="Arial"/>
          <w:sz w:val="22"/>
          <w:szCs w:val="22"/>
        </w:rPr>
        <w:t xml:space="preserve"> to the input</w:t>
      </w:r>
      <w:r w:rsidR="00E709BC" w:rsidRPr="00742EFD">
        <w:rPr>
          <w:rFonts w:ascii="Arial" w:hAnsi="Arial" w:cs="Arial"/>
          <w:sz w:val="22"/>
          <w:szCs w:val="22"/>
        </w:rPr>
        <w:t xml:space="preserve"> library</w:t>
      </w:r>
      <w:r w:rsidRPr="00742EFD">
        <w:rPr>
          <w:rFonts w:ascii="Arial" w:hAnsi="Arial" w:cs="Arial"/>
          <w:sz w:val="22"/>
          <w:szCs w:val="22"/>
        </w:rPr>
        <w:t>, and the dashed</w:t>
      </w:r>
      <w:r w:rsidR="00042579" w:rsidRPr="00742EFD">
        <w:rPr>
          <w:rFonts w:ascii="Arial" w:hAnsi="Arial" w:cs="Arial"/>
          <w:sz w:val="22"/>
          <w:szCs w:val="22"/>
        </w:rPr>
        <w:t xml:space="preserve"> diagonal line represents x = y.</w:t>
      </w:r>
    </w:p>
    <w:p w14:paraId="4E567953" w14:textId="7F5DBB7F"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D</w:t>
      </w:r>
      <w:r w:rsidRPr="00742EFD">
        <w:rPr>
          <w:rFonts w:ascii="Arial" w:hAnsi="Arial" w:cs="Arial"/>
          <w:b/>
          <w:sz w:val="22"/>
          <w:szCs w:val="22"/>
        </w:rPr>
        <w:t>)</w:t>
      </w:r>
      <w:r w:rsidRPr="00742EFD">
        <w:rPr>
          <w:rFonts w:ascii="Arial" w:hAnsi="Arial" w:cs="Arial"/>
          <w:sz w:val="22"/>
          <w:szCs w:val="22"/>
        </w:rPr>
        <w:t xml:space="preserve"> Enrichment of reads containing either of the </w:t>
      </w:r>
      <w:proofErr w:type="gramStart"/>
      <w:r w:rsidRPr="00742EFD">
        <w:rPr>
          <w:rFonts w:ascii="Arial" w:hAnsi="Arial" w:cs="Arial"/>
          <w:sz w:val="22"/>
          <w:szCs w:val="22"/>
        </w:rPr>
        <w:t xml:space="preserve">six </w:t>
      </w:r>
      <w:r w:rsidR="00710196" w:rsidRPr="00742EFD">
        <w:rPr>
          <w:rFonts w:ascii="Arial" w:hAnsi="Arial" w:cs="Arial"/>
          <w:sz w:val="22"/>
          <w:szCs w:val="22"/>
        </w:rPr>
        <w:t>canonical</w:t>
      </w:r>
      <w:proofErr w:type="gramEnd"/>
      <w:r w:rsidR="00710196" w:rsidRPr="00742EFD">
        <w:rPr>
          <w:rFonts w:ascii="Arial" w:hAnsi="Arial" w:cs="Arial"/>
          <w:sz w:val="22"/>
          <w:szCs w:val="22"/>
        </w:rPr>
        <w:t xml:space="preserve"> site-</w:t>
      </w:r>
      <w:r w:rsidRPr="00742EFD">
        <w:rPr>
          <w:rFonts w:ascii="Arial" w:hAnsi="Arial" w:cs="Arial"/>
          <w:sz w:val="22"/>
          <w:szCs w:val="22"/>
        </w:rPr>
        <w:t xml:space="preserve">types </w:t>
      </w:r>
      <w:r w:rsidR="00042579" w:rsidRPr="00742EFD">
        <w:rPr>
          <w:rFonts w:ascii="Arial" w:hAnsi="Arial" w:cs="Arial"/>
          <w:sz w:val="22"/>
          <w:szCs w:val="22"/>
        </w:rPr>
        <w:t>of miR-1 or</w:t>
      </w:r>
      <w:r w:rsidRPr="00742EFD">
        <w:rPr>
          <w:rFonts w:ascii="Arial" w:hAnsi="Arial" w:cs="Arial"/>
          <w:sz w:val="22"/>
          <w:szCs w:val="22"/>
        </w:rPr>
        <w:t xml:space="preserve"> </w:t>
      </w:r>
      <w:r w:rsidR="00042579" w:rsidRPr="00742EFD">
        <w:rPr>
          <w:rFonts w:ascii="Arial" w:hAnsi="Arial" w:cs="Arial"/>
          <w:sz w:val="22"/>
          <w:szCs w:val="22"/>
        </w:rPr>
        <w:t xml:space="preserve">lacking a site, for each of the five AGO2–miR-1 concentrations </w:t>
      </w:r>
      <w:r w:rsidRPr="00742EFD">
        <w:rPr>
          <w:rFonts w:ascii="Arial" w:hAnsi="Arial" w:cs="Arial"/>
          <w:sz w:val="22"/>
          <w:szCs w:val="22"/>
        </w:rPr>
        <w:t>across</w:t>
      </w:r>
      <w:r w:rsidR="00042579" w:rsidRPr="00742EFD">
        <w:rPr>
          <w:rFonts w:ascii="Arial" w:hAnsi="Arial" w:cs="Arial"/>
          <w:sz w:val="22"/>
          <w:szCs w:val="22"/>
        </w:rPr>
        <w:t xml:space="preserve"> within the AGO-RBNS experiment, in comparison to the input RNA library</w:t>
      </w:r>
      <w:r w:rsidRPr="00742EFD">
        <w:rPr>
          <w:rFonts w:ascii="Arial" w:hAnsi="Arial" w:cs="Arial"/>
          <w:sz w:val="22"/>
          <w:szCs w:val="22"/>
        </w:rPr>
        <w:t>. Colors correspond to the site type–categories described in (</w:t>
      </w:r>
      <w:r w:rsidR="00710196" w:rsidRPr="00742EFD">
        <w:rPr>
          <w:rFonts w:ascii="Arial" w:hAnsi="Arial" w:cs="Arial"/>
          <w:sz w:val="22"/>
          <w:szCs w:val="22"/>
        </w:rPr>
        <w:t>C</w:t>
      </w:r>
      <w:r w:rsidRPr="00742EFD">
        <w:rPr>
          <w:rFonts w:ascii="Arial" w:hAnsi="Arial" w:cs="Arial"/>
          <w:sz w:val="22"/>
          <w:szCs w:val="22"/>
        </w:rPr>
        <w:t xml:space="preserve">). Points represent the </w:t>
      </w:r>
      <w:r w:rsidR="00042579" w:rsidRPr="00742EFD">
        <w:rPr>
          <w:rFonts w:ascii="Arial" w:hAnsi="Arial" w:cs="Arial"/>
          <w:sz w:val="22"/>
          <w:szCs w:val="22"/>
        </w:rPr>
        <w:t>experimentally determined</w:t>
      </w:r>
      <w:r w:rsidRPr="00742EFD">
        <w:rPr>
          <w:rFonts w:ascii="Arial" w:hAnsi="Arial" w:cs="Arial"/>
          <w:sz w:val="22"/>
          <w:szCs w:val="22"/>
        </w:rPr>
        <w:t xml:space="preserve"> enrichment values </w:t>
      </w:r>
      <w:r w:rsidR="00042579" w:rsidRPr="00742EFD">
        <w:rPr>
          <w:rFonts w:ascii="Arial" w:hAnsi="Arial" w:cs="Arial"/>
          <w:sz w:val="22"/>
          <w:szCs w:val="22"/>
        </w:rPr>
        <w:t>from the</w:t>
      </w:r>
      <w:r w:rsidRPr="00742EFD">
        <w:rPr>
          <w:rFonts w:ascii="Arial" w:hAnsi="Arial" w:cs="Arial"/>
          <w:sz w:val="22"/>
          <w:szCs w:val="22"/>
        </w:rPr>
        <w:t xml:space="preserve"> RBNS experiment, while the lines represent simulated enrichment value produced from a mathematical model of the experiment. (</w:t>
      </w:r>
      <w:r w:rsidR="00F6115B" w:rsidRPr="00742EFD">
        <w:rPr>
          <w:rFonts w:ascii="Arial" w:hAnsi="Arial" w:cs="Arial"/>
          <w:sz w:val="22"/>
          <w:szCs w:val="22"/>
        </w:rPr>
        <w:t>Inset</w:t>
      </w:r>
      <w:r w:rsidRPr="00742EFD">
        <w:rPr>
          <w:rFonts w:ascii="Arial" w:hAnsi="Arial" w:cs="Arial"/>
          <w:sz w:val="22"/>
          <w:szCs w:val="22"/>
        </w:rPr>
        <w:t xml:space="preserve">) </w:t>
      </w:r>
      <w:r w:rsidR="00F6115B" w:rsidRPr="00742EFD">
        <w:rPr>
          <w:rFonts w:ascii="Arial" w:hAnsi="Arial" w:cs="Arial"/>
          <w:sz w:val="22"/>
          <w:szCs w:val="22"/>
        </w:rPr>
        <w:t>Relative d</w:t>
      </w:r>
      <w:r w:rsidRPr="00742EFD">
        <w:rPr>
          <w:rFonts w:ascii="Arial" w:hAnsi="Arial" w:cs="Arial"/>
          <w:sz w:val="22"/>
          <w:szCs w:val="22"/>
        </w:rPr>
        <w:t>issociation constant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0F15D1" w:rsidRPr="00742EFD">
        <w:rPr>
          <w:rFonts w:ascii="Arial" w:hAnsi="Arial" w:cs="Arial"/>
          <w:sz w:val="22"/>
          <w:szCs w:val="22"/>
        </w:rPr>
        <w:t>obtained from the mathematical model</w:t>
      </w:r>
      <w:r w:rsidRPr="00742EFD">
        <w:rPr>
          <w:rFonts w:ascii="Arial" w:hAnsi="Arial" w:cs="Arial"/>
          <w:sz w:val="22"/>
          <w:szCs w:val="22"/>
        </w:rPr>
        <w:t xml:space="preserve"> </w:t>
      </w:r>
      <w:r w:rsidR="00F6115B" w:rsidRPr="00742EFD">
        <w:rPr>
          <w:rFonts w:ascii="Arial" w:hAnsi="Arial" w:cs="Arial"/>
          <w:sz w:val="22"/>
          <w:szCs w:val="22"/>
        </w:rPr>
        <w:t>by maximum likelihood estimation (MLE)</w:t>
      </w:r>
      <w:r w:rsidRPr="00742EFD">
        <w:rPr>
          <w:rFonts w:ascii="Arial" w:hAnsi="Arial" w:cs="Arial"/>
          <w:sz w:val="22"/>
          <w:szCs w:val="22"/>
        </w:rPr>
        <w:t>. Reported for each measurement is the geometric mean value ± the 95% confidence interval when resampling the read data</w:t>
      </w:r>
      <w:r w:rsidR="00A83D2B" w:rsidRPr="00742EFD">
        <w:rPr>
          <w:rFonts w:ascii="Arial" w:hAnsi="Arial" w:cs="Arial"/>
          <w:sz w:val="22"/>
          <w:szCs w:val="22"/>
        </w:rPr>
        <w:t xml:space="preserve">, removing one AGO-miR-1 concentration sample from the data, </w:t>
      </w:r>
      <w:r w:rsidRPr="00742EFD">
        <w:rPr>
          <w:rFonts w:ascii="Arial" w:hAnsi="Arial" w:cs="Arial"/>
          <w:sz w:val="22"/>
          <w:szCs w:val="22"/>
        </w:rPr>
        <w:t xml:space="preserve">and fitting the </w:t>
      </w:r>
      <w:r w:rsidR="00A83D2B" w:rsidRPr="00742EFD">
        <w:rPr>
          <w:rFonts w:ascii="Arial" w:hAnsi="Arial" w:cs="Arial"/>
          <w:sz w:val="22"/>
          <w:szCs w:val="22"/>
        </w:rPr>
        <w:t xml:space="preserve">model to the remaining four samples </w:t>
      </w:r>
      <w:r w:rsidRPr="00742EFD">
        <w:rPr>
          <w:rFonts w:ascii="Arial" w:hAnsi="Arial" w:cs="Arial"/>
          <w:sz w:val="22"/>
          <w:szCs w:val="22"/>
        </w:rPr>
        <w:t>200 times.</w:t>
      </w:r>
    </w:p>
    <w:p w14:paraId="7A762307" w14:textId="77CC9F3B" w:rsidR="00456D2E" w:rsidRPr="00742EFD" w:rsidRDefault="00456D2E" w:rsidP="00456D2E">
      <w:pPr>
        <w:spacing w:line="360" w:lineRule="auto"/>
        <w:rPr>
          <w:rFonts w:ascii="Arial" w:hAnsi="Arial" w:cs="Arial"/>
          <w:sz w:val="22"/>
          <w:szCs w:val="22"/>
        </w:rPr>
      </w:pPr>
      <w:r w:rsidRPr="00742EFD">
        <w:rPr>
          <w:rFonts w:ascii="Arial" w:hAnsi="Arial" w:cs="Arial"/>
          <w:b/>
          <w:sz w:val="22"/>
          <w:szCs w:val="22"/>
        </w:rPr>
        <w:t>(E)</w:t>
      </w:r>
      <w:r w:rsidRPr="00742EFD">
        <w:rPr>
          <w:rFonts w:ascii="Arial" w:hAnsi="Arial" w:cs="Arial"/>
          <w:sz w:val="22"/>
          <w:szCs w:val="22"/>
        </w:rPr>
        <w:t xml:space="preserve"> Experimentally generated (points) and model-simulated (lines) enrichment of an expanded</w:t>
      </w:r>
      <w:r w:rsidR="00674EBC" w:rsidRPr="00742EFD">
        <w:rPr>
          <w:rFonts w:ascii="Arial" w:hAnsi="Arial" w:cs="Arial"/>
          <w:sz w:val="22"/>
          <w:szCs w:val="22"/>
        </w:rPr>
        <w:t xml:space="preserve">, </w:t>
      </w:r>
      <w:r w:rsidR="00674EBC" w:rsidRPr="00742EFD">
        <w:rPr>
          <w:rFonts w:ascii="Arial" w:hAnsi="Arial" w:cs="Arial"/>
          <w:i/>
          <w:sz w:val="22"/>
          <w:szCs w:val="22"/>
        </w:rPr>
        <w:t>de novo</w:t>
      </w:r>
      <w:r w:rsidRPr="00742EFD">
        <w:rPr>
          <w:rFonts w:ascii="Arial" w:hAnsi="Arial" w:cs="Arial"/>
          <w:sz w:val="22"/>
          <w:szCs w:val="22"/>
        </w:rPr>
        <w:t xml:space="preserve"> set of site type</w:t>
      </w:r>
      <w:r w:rsidR="00674EBC" w:rsidRPr="00742EFD">
        <w:rPr>
          <w:rFonts w:ascii="Arial" w:hAnsi="Arial" w:cs="Arial"/>
          <w:sz w:val="22"/>
          <w:szCs w:val="22"/>
        </w:rPr>
        <w:t>s</w:t>
      </w:r>
      <w:r w:rsidRPr="00742EFD">
        <w:rPr>
          <w:rFonts w:ascii="Arial" w:hAnsi="Arial" w:cs="Arial"/>
          <w:sz w:val="22"/>
          <w:szCs w:val="22"/>
        </w:rPr>
        <w:t xml:space="preserve"> identified by </w:t>
      </w:r>
      <w:proofErr w:type="spellStart"/>
      <w:r w:rsidR="00674EBC" w:rsidRPr="00742EFD">
        <w:rPr>
          <w:rFonts w:ascii="Arial" w:hAnsi="Arial" w:cs="Arial"/>
          <w:sz w:val="22"/>
          <w:szCs w:val="22"/>
        </w:rPr>
        <w:t>kmer</w:t>
      </w:r>
      <w:proofErr w:type="spellEnd"/>
      <w:r w:rsidR="00674EBC" w:rsidRPr="00742EFD">
        <w:rPr>
          <w:rFonts w:ascii="Arial" w:hAnsi="Arial" w:cs="Arial"/>
          <w:sz w:val="22"/>
          <w:szCs w:val="22"/>
        </w:rPr>
        <w:t xml:space="preserve"> </w:t>
      </w:r>
      <w:r w:rsidRPr="00742EFD">
        <w:rPr>
          <w:rFonts w:ascii="Arial" w:hAnsi="Arial" w:cs="Arial"/>
          <w:sz w:val="22"/>
          <w:szCs w:val="22"/>
        </w:rPr>
        <w:t>analysis of enriched motifs within the AGO-RBNS experiment with AGO2-miR-1. Site type–categories present in (B–D</w:t>
      </w:r>
      <w:r w:rsidRPr="00742EFD">
        <w:rPr>
          <w:rFonts w:ascii="Arial" w:hAnsi="Arial" w:cs="Arial"/>
          <w:b/>
          <w:sz w:val="22"/>
          <w:szCs w:val="22"/>
        </w:rPr>
        <w:t>)</w:t>
      </w:r>
      <w:r w:rsidRPr="00742EFD">
        <w:rPr>
          <w:rFonts w:ascii="Arial" w:hAnsi="Arial" w:cs="Arial"/>
          <w:sz w:val="22"/>
          <w:szCs w:val="22"/>
        </w:rPr>
        <w:t xml:space="preserve"> have the same colors. The </w:t>
      </w:r>
      <w:r w:rsidR="00E745A1" w:rsidRPr="00742EFD">
        <w:rPr>
          <w:rFonts w:ascii="Arial" w:hAnsi="Arial" w:cs="Arial"/>
          <w:sz w:val="22"/>
          <w:szCs w:val="22"/>
        </w:rPr>
        <w:t xml:space="preserve">ordering of </w:t>
      </w:r>
      <w:r w:rsidRPr="00742EFD">
        <w:rPr>
          <w:rFonts w:ascii="Arial" w:hAnsi="Arial" w:cs="Arial"/>
          <w:sz w:val="22"/>
          <w:szCs w:val="22"/>
        </w:rPr>
        <w:t xml:space="preserve">legend </w:t>
      </w:r>
      <w:r w:rsidR="00E745A1" w:rsidRPr="00742EFD">
        <w:rPr>
          <w:rFonts w:ascii="Arial" w:hAnsi="Arial" w:cs="Arial"/>
          <w:sz w:val="22"/>
          <w:szCs w:val="22"/>
        </w:rPr>
        <w:t>represents the ranking of each site type by its enrichment value</w:t>
      </w:r>
      <w:r w:rsidRPr="00742EFD">
        <w:rPr>
          <w:rFonts w:ascii="Arial" w:hAnsi="Arial" w:cs="Arial"/>
          <w:sz w:val="22"/>
          <w:szCs w:val="22"/>
        </w:rPr>
        <w:t>.</w:t>
      </w:r>
    </w:p>
    <w:p w14:paraId="75889F9C" w14:textId="40B5D6B2"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77793F" w:rsidRPr="00742EFD">
        <w:rPr>
          <w:rFonts w:ascii="Arial" w:hAnsi="Arial" w:cs="Arial"/>
          <w:b/>
          <w:sz w:val="22"/>
          <w:szCs w:val="22"/>
        </w:rPr>
        <w:t>F</w:t>
      </w:r>
      <w:r w:rsidRPr="00742EFD">
        <w:rPr>
          <w:rFonts w:ascii="Arial" w:hAnsi="Arial" w:cs="Arial"/>
          <w:b/>
          <w:sz w:val="22"/>
          <w:szCs w:val="22"/>
        </w:rPr>
        <w:t>)</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674EBC" w:rsidRPr="00742EFD">
        <w:rPr>
          <w:rFonts w:ascii="Arial" w:hAnsi="Arial" w:cs="Arial"/>
          <w:sz w:val="22"/>
          <w:szCs w:val="22"/>
        </w:rPr>
        <w:t>estimated from the mathematical model for each of the sites in the</w:t>
      </w:r>
      <w:r w:rsidRPr="00742EFD">
        <w:rPr>
          <w:rFonts w:ascii="Arial" w:hAnsi="Arial" w:cs="Arial"/>
          <w:sz w:val="22"/>
          <w:szCs w:val="22"/>
        </w:rPr>
        <w:t xml:space="preserve"> </w:t>
      </w:r>
      <w:r w:rsidRPr="00742EFD">
        <w:rPr>
          <w:rFonts w:ascii="Arial" w:hAnsi="Arial" w:cs="Arial"/>
          <w:i/>
          <w:sz w:val="22"/>
          <w:szCs w:val="22"/>
        </w:rPr>
        <w:t>de novo</w:t>
      </w:r>
      <w:r w:rsidRPr="00742EFD">
        <w:rPr>
          <w:rFonts w:ascii="Arial" w:hAnsi="Arial" w:cs="Arial"/>
          <w:sz w:val="22"/>
          <w:szCs w:val="22"/>
        </w:rPr>
        <w:t xml:space="preserve"> </w:t>
      </w:r>
      <w:r w:rsidR="00674EBC" w:rsidRPr="00742EFD">
        <w:rPr>
          <w:rFonts w:ascii="Arial" w:hAnsi="Arial" w:cs="Arial"/>
          <w:sz w:val="22"/>
          <w:szCs w:val="22"/>
        </w:rPr>
        <w:t>set. Each site is classified by</w:t>
      </w:r>
      <w:r w:rsidRPr="00742EFD">
        <w:rPr>
          <w:rFonts w:ascii="Arial" w:hAnsi="Arial" w:cs="Arial"/>
          <w:sz w:val="22"/>
          <w:szCs w:val="22"/>
        </w:rPr>
        <w:t xml:space="preserve"> whether it contains a 7–8-nt canonical site (purple), a 6-nt canonical site (cyan), a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(pink), or a sequence motif with no clear complementarity to miR-1 sequence (gray). The point and error bars corresponding to each site type represent the </w:t>
      </w:r>
      <w:r w:rsidR="00674EBC" w:rsidRPr="00742EFD">
        <w:rPr>
          <w:rFonts w:ascii="Arial" w:hAnsi="Arial" w:cs="Arial"/>
          <w:sz w:val="22"/>
          <w:szCs w:val="22"/>
        </w:rPr>
        <w:t>geometric mean value ± the 95% confidence interval when resampling the read data, removing one AGO-miR-1 concentration sample from the data, and fitting the model to the remaining four samples 200 times</w:t>
      </w:r>
      <w:r w:rsidRPr="00742EFD">
        <w:rPr>
          <w:rFonts w:ascii="Arial" w:hAnsi="Arial" w:cs="Arial"/>
          <w:sz w:val="22"/>
          <w:szCs w:val="22"/>
        </w:rPr>
        <w:t>.</w:t>
      </w:r>
    </w:p>
    <w:p w14:paraId="215A88AE" w14:textId="58974F26" w:rsidR="0077793F" w:rsidRPr="00742EFD" w:rsidRDefault="0077793F" w:rsidP="00172C52">
      <w:pPr>
        <w:spacing w:line="360" w:lineRule="auto"/>
        <w:rPr>
          <w:rFonts w:ascii="Arial" w:hAnsi="Arial" w:cs="Arial"/>
          <w:sz w:val="22"/>
          <w:szCs w:val="22"/>
        </w:rPr>
      </w:pPr>
      <w:r w:rsidRPr="00742EFD">
        <w:rPr>
          <w:rFonts w:ascii="Arial" w:hAnsi="Arial" w:cs="Arial"/>
          <w:b/>
          <w:sz w:val="22"/>
          <w:szCs w:val="22"/>
        </w:rPr>
        <w:t>(</w:t>
      </w:r>
      <w:r w:rsidR="00674EBC" w:rsidRPr="00742EFD">
        <w:rPr>
          <w:rFonts w:ascii="Arial" w:hAnsi="Arial" w:cs="Arial"/>
          <w:b/>
          <w:sz w:val="22"/>
          <w:szCs w:val="22"/>
        </w:rPr>
        <w:t>G</w:t>
      </w:r>
      <w:r w:rsidRPr="00742EFD">
        <w:rPr>
          <w:rFonts w:ascii="Arial" w:hAnsi="Arial" w:cs="Arial"/>
          <w:b/>
          <w:sz w:val="22"/>
          <w:szCs w:val="22"/>
        </w:rPr>
        <w:t>)</w:t>
      </w:r>
      <w:r w:rsidRPr="00742EFD">
        <w:rPr>
          <w:rFonts w:ascii="Arial" w:hAnsi="Arial" w:cs="Arial"/>
          <w:sz w:val="22"/>
          <w:szCs w:val="22"/>
        </w:rPr>
        <w:t xml:space="preserve"> </w:t>
      </w:r>
      <w:r w:rsidR="00674EBC" w:rsidRPr="00742EFD">
        <w:rPr>
          <w:rFonts w:ascii="Arial" w:hAnsi="Arial" w:cs="Arial"/>
          <w:sz w:val="22"/>
          <w:szCs w:val="22"/>
        </w:rPr>
        <w:t xml:space="preserve">(Left) </w:t>
      </w:r>
      <w:r w:rsidRPr="00742EFD">
        <w:rPr>
          <w:rFonts w:ascii="Arial" w:hAnsi="Arial" w:cs="Arial"/>
          <w:sz w:val="22"/>
          <w:szCs w:val="22"/>
        </w:rPr>
        <w:t>T</w:t>
      </w:r>
      <w:r w:rsidR="00674EBC" w:rsidRPr="00742EFD">
        <w:rPr>
          <w:rFonts w:ascii="Arial" w:hAnsi="Arial" w:cs="Arial"/>
          <w:sz w:val="22"/>
          <w:szCs w:val="22"/>
        </w:rPr>
        <w:t>he fraction of total AGO2–miR-1-</w:t>
      </w:r>
      <w:r w:rsidRPr="00742EFD">
        <w:rPr>
          <w:rFonts w:ascii="Arial" w:hAnsi="Arial" w:cs="Arial"/>
          <w:sz w:val="22"/>
          <w:szCs w:val="22"/>
        </w:rPr>
        <w:t xml:space="preserve">bound </w:t>
      </w:r>
      <w:r w:rsidR="00674EBC" w:rsidRPr="00742EFD">
        <w:rPr>
          <w:rFonts w:ascii="Arial" w:hAnsi="Arial" w:cs="Arial"/>
          <w:sz w:val="22"/>
          <w:szCs w:val="22"/>
        </w:rPr>
        <w:t xml:space="preserve">RNA </w:t>
      </w:r>
      <w:r w:rsidRPr="00742EFD">
        <w:rPr>
          <w:rFonts w:ascii="Arial" w:hAnsi="Arial" w:cs="Arial"/>
          <w:sz w:val="22"/>
          <w:szCs w:val="22"/>
        </w:rPr>
        <w:t xml:space="preserve">library molecules corresponding to each site-type predicted by the mathematical model, </w:t>
      </w:r>
      <w:r w:rsidR="00674EBC" w:rsidRPr="00742EFD">
        <w:rPr>
          <w:rFonts w:ascii="Arial" w:hAnsi="Arial" w:cs="Arial"/>
          <w:sz w:val="22"/>
          <w:szCs w:val="22"/>
        </w:rPr>
        <w:t xml:space="preserve">plotted </w:t>
      </w:r>
      <w:r w:rsidRPr="00742EFD">
        <w:rPr>
          <w:rFonts w:ascii="Arial" w:hAnsi="Arial" w:cs="Arial"/>
          <w:sz w:val="22"/>
          <w:szCs w:val="22"/>
        </w:rPr>
        <w:t xml:space="preserve">as a function of AGO2–miR-1 concentration. The </w:t>
      </w:r>
      <w:r w:rsidR="00F40189" w:rsidRPr="00742EFD">
        <w:rPr>
          <w:rFonts w:ascii="Arial" w:hAnsi="Arial" w:cs="Arial"/>
          <w:sz w:val="22"/>
          <w:szCs w:val="22"/>
        </w:rPr>
        <w:t>area within each segment</w:t>
      </w:r>
      <w:r w:rsidRPr="00742EFD">
        <w:rPr>
          <w:rFonts w:ascii="Arial" w:hAnsi="Arial" w:cs="Arial"/>
          <w:sz w:val="22"/>
          <w:szCs w:val="22"/>
        </w:rPr>
        <w:t xml:space="preserve"> </w:t>
      </w:r>
      <w:r w:rsidR="00F40189" w:rsidRPr="00742EFD">
        <w:rPr>
          <w:rFonts w:ascii="Arial" w:hAnsi="Arial" w:cs="Arial"/>
          <w:sz w:val="22"/>
          <w:szCs w:val="22"/>
        </w:rPr>
        <w:t xml:space="preserve">correspond to the fraction of that site type within the model simulated for a range of AGO2-miR-1 spanning </w:t>
      </w:r>
      <w:r w:rsidRPr="00742EFD">
        <w:rPr>
          <w:rFonts w:ascii="Arial" w:hAnsi="Arial" w:cs="Arial"/>
          <w:sz w:val="22"/>
          <w:szCs w:val="22"/>
        </w:rPr>
        <w:t>five AGO2–miR-1 concentrations at which the RBNS experiments were performed. Colors are as in (B).</w:t>
      </w:r>
      <w:r w:rsidR="00CA66C2" w:rsidRPr="00742EFD">
        <w:rPr>
          <w:rFonts w:ascii="Arial" w:hAnsi="Arial" w:cs="Arial"/>
          <w:sz w:val="22"/>
          <w:szCs w:val="22"/>
        </w:rPr>
        <w:t xml:space="preserve"> (Right) Pairing diagram as in (A), describing the pattern of pairing (blue), wobble pairing (cyan), mismatched pairing (red), bulged nucleotides (compressed rendering of two adjacent nucleotides), and end non-complementarity (gray; B = C, G, or U; D = A, G, or U; H = A, C, or U; and V = A, C, or G) in the definition of each of the additional sites identified by </w:t>
      </w:r>
      <w:r w:rsidR="00CA66C2" w:rsidRPr="00742EFD">
        <w:rPr>
          <w:rFonts w:ascii="Arial" w:hAnsi="Arial" w:cs="Arial"/>
          <w:i/>
          <w:sz w:val="22"/>
          <w:szCs w:val="22"/>
        </w:rPr>
        <w:t>de novo</w:t>
      </w:r>
      <w:r w:rsidR="00CA66C2" w:rsidRPr="00742EFD">
        <w:rPr>
          <w:rFonts w:ascii="Arial" w:hAnsi="Arial" w:cs="Arial"/>
          <w:sz w:val="22"/>
          <w:szCs w:val="22"/>
        </w:rPr>
        <w:t xml:space="preserve"> analysis of the AGO-RBNS experiment for AGO2–miR-1.</w:t>
      </w:r>
    </w:p>
    <w:p w14:paraId="15600A2D" w14:textId="77777777"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Figure 2: Extension of AGO-RBNS to let-7a, miR-155, miR-124, and lsy-6 enables quantitative measurement of miRNA–specific binding preferences.</w:t>
      </w:r>
    </w:p>
    <w:p w14:paraId="24B5EEFE" w14:textId="418D0894" w:rsidR="00EC13FE" w:rsidRPr="00742EFD" w:rsidRDefault="00EC13FE" w:rsidP="00EC13FE">
      <w:pPr>
        <w:spacing w:line="360" w:lineRule="auto"/>
        <w:rPr>
          <w:rFonts w:ascii="Arial" w:hAnsi="Arial" w:cs="Arial"/>
          <w:sz w:val="22"/>
          <w:szCs w:val="22"/>
        </w:rPr>
      </w:pPr>
      <w:r w:rsidRPr="00742EFD">
        <w:rPr>
          <w:rFonts w:ascii="Arial" w:hAnsi="Arial" w:cs="Arial"/>
          <w:b/>
          <w:sz w:val="22"/>
          <w:szCs w:val="22"/>
        </w:rPr>
        <w:t>(</w:t>
      </w:r>
      <w:proofErr w:type="gramStart"/>
      <w:r w:rsidRPr="00742EFD">
        <w:rPr>
          <w:rFonts w:ascii="Arial" w:hAnsi="Arial" w:cs="Arial"/>
          <w:b/>
          <w:sz w:val="22"/>
          <w:szCs w:val="22"/>
        </w:rPr>
        <w:t>A,C</w:t>
      </w:r>
      <w:proofErr w:type="gramEnd"/>
      <w:r w:rsidRPr="00742EFD">
        <w:rPr>
          <w:rFonts w:ascii="Arial" w:hAnsi="Arial" w:cs="Arial"/>
          <w:b/>
          <w:sz w:val="22"/>
          <w:szCs w:val="22"/>
        </w:rPr>
        <w:t>,E,G,I</w:t>
      </w:r>
      <w:r w:rsidR="00172C52" w:rsidRPr="00742EFD">
        <w:rPr>
          <w:rFonts w:ascii="Arial" w:hAnsi="Arial" w:cs="Arial"/>
          <w:b/>
          <w:sz w:val="22"/>
          <w:szCs w:val="22"/>
        </w:rPr>
        <w:t xml:space="preserve">) </w:t>
      </w:r>
      <w:r w:rsidR="00172C52" w:rsidRPr="00742EFD">
        <w:rPr>
          <w:rFonts w:ascii="Arial" w:hAnsi="Arial" w:cs="Arial"/>
          <w:i/>
          <w:sz w:val="22"/>
          <w:szCs w:val="22"/>
        </w:rPr>
        <w:t>K</w:t>
      </w:r>
      <w:r w:rsidR="00172C52" w:rsidRPr="00742EFD">
        <w:rPr>
          <w:rFonts w:ascii="Arial" w:hAnsi="Arial" w:cs="Arial"/>
          <w:sz w:val="22"/>
          <w:szCs w:val="22"/>
          <w:vertAlign w:val="subscript"/>
        </w:rPr>
        <w:t>D</w:t>
      </w:r>
      <w:r w:rsidR="00172C52" w:rsidRPr="00742EFD">
        <w:rPr>
          <w:rFonts w:ascii="Arial" w:hAnsi="Arial" w:cs="Arial"/>
          <w:sz w:val="22"/>
          <w:szCs w:val="22"/>
        </w:rPr>
        <w:t xml:space="preserve"> values </w:t>
      </w:r>
      <w:r w:rsidRPr="00742EFD">
        <w:rPr>
          <w:rFonts w:ascii="Arial" w:hAnsi="Arial" w:cs="Arial"/>
          <w:sz w:val="22"/>
          <w:szCs w:val="22"/>
        </w:rPr>
        <w:t>estimated</w:t>
      </w:r>
      <w:r w:rsidR="00172C52" w:rsidRPr="00742EFD">
        <w:rPr>
          <w:rFonts w:ascii="Arial" w:hAnsi="Arial" w:cs="Arial"/>
          <w:sz w:val="22"/>
          <w:szCs w:val="22"/>
        </w:rPr>
        <w:t xml:space="preserve"> </w:t>
      </w:r>
      <w:r w:rsidRPr="00742EFD">
        <w:rPr>
          <w:rFonts w:ascii="Arial" w:hAnsi="Arial" w:cs="Arial"/>
          <w:sz w:val="22"/>
          <w:szCs w:val="22"/>
        </w:rPr>
        <w:t xml:space="preserve">by </w:t>
      </w:r>
      <w:r w:rsidR="00172C52" w:rsidRPr="00742EFD">
        <w:rPr>
          <w:rFonts w:ascii="Arial" w:hAnsi="Arial" w:cs="Arial"/>
          <w:sz w:val="22"/>
          <w:szCs w:val="22"/>
        </w:rPr>
        <w:t>performing AGO</w:t>
      </w:r>
      <w:r w:rsidR="00824B6C" w:rsidRPr="00742EFD">
        <w:rPr>
          <w:rFonts w:ascii="Arial" w:hAnsi="Arial" w:cs="Arial"/>
          <w:sz w:val="22"/>
          <w:szCs w:val="22"/>
        </w:rPr>
        <w:t>-</w:t>
      </w:r>
      <w:r w:rsidR="00172C52" w:rsidRPr="00742EFD">
        <w:rPr>
          <w:rFonts w:ascii="Arial" w:hAnsi="Arial" w:cs="Arial"/>
          <w:sz w:val="22"/>
          <w:szCs w:val="22"/>
        </w:rPr>
        <w:t xml:space="preserve">RBNS </w:t>
      </w:r>
      <w:r w:rsidRPr="00742EFD">
        <w:rPr>
          <w:rFonts w:ascii="Arial" w:hAnsi="Arial" w:cs="Arial"/>
          <w:sz w:val="22"/>
          <w:szCs w:val="22"/>
        </w:rPr>
        <w:t xml:space="preserve">and associated mathematical modeling </w:t>
      </w:r>
      <w:r w:rsidR="00172C52" w:rsidRPr="00742EFD">
        <w:rPr>
          <w:rFonts w:ascii="Arial" w:hAnsi="Arial" w:cs="Arial"/>
          <w:sz w:val="22"/>
          <w:szCs w:val="22"/>
        </w:rPr>
        <w:t xml:space="preserve">with purified AGO2–let-7a (A), </w:t>
      </w:r>
      <w:r w:rsidRPr="00742EFD">
        <w:rPr>
          <w:rFonts w:ascii="Arial" w:hAnsi="Arial" w:cs="Arial"/>
          <w:sz w:val="22"/>
          <w:szCs w:val="22"/>
        </w:rPr>
        <w:t xml:space="preserve">–miR-155 (C), –miR-124 (E), </w:t>
      </w:r>
      <w:r w:rsidR="00172C52" w:rsidRPr="00742EFD">
        <w:rPr>
          <w:rFonts w:ascii="Arial" w:hAnsi="Arial" w:cs="Arial"/>
          <w:sz w:val="22"/>
          <w:szCs w:val="22"/>
        </w:rPr>
        <w:t>–lsy-6 (</w:t>
      </w:r>
      <w:r w:rsidRPr="00742EFD">
        <w:rPr>
          <w:rFonts w:ascii="Arial" w:hAnsi="Arial" w:cs="Arial"/>
          <w:sz w:val="22"/>
          <w:szCs w:val="22"/>
        </w:rPr>
        <w:t>G</w:t>
      </w:r>
      <w:r w:rsidR="00172C52" w:rsidRPr="00742EFD">
        <w:rPr>
          <w:rFonts w:ascii="Arial" w:hAnsi="Arial" w:cs="Arial"/>
          <w:sz w:val="22"/>
          <w:szCs w:val="22"/>
        </w:rPr>
        <w:t>)</w:t>
      </w:r>
      <w:r w:rsidRPr="00742EFD">
        <w:rPr>
          <w:rFonts w:ascii="Arial" w:hAnsi="Arial" w:cs="Arial"/>
          <w:sz w:val="22"/>
          <w:szCs w:val="22"/>
        </w:rPr>
        <w:t>, and –miR-7 (I)</w:t>
      </w:r>
      <w:r w:rsidR="00172C52" w:rsidRPr="00742EFD">
        <w:rPr>
          <w:rFonts w:ascii="Arial" w:hAnsi="Arial" w:cs="Arial"/>
          <w:sz w:val="22"/>
          <w:szCs w:val="22"/>
        </w:rPr>
        <w:t xml:space="preserve">. Each site type is classified by whether it contains a 7–8-nt canonical site (purple), a 6-nt canonical site (cyan), an enhanced 6-nt canonical site harboring additional complementarity to positions 7 and 8 separated by a bugled nucleotide (blue), a </w:t>
      </w:r>
      <w:proofErr w:type="spellStart"/>
      <w:r w:rsidR="00172C52" w:rsidRPr="00742EFD">
        <w:rPr>
          <w:rFonts w:ascii="Arial" w:hAnsi="Arial" w:cs="Arial"/>
          <w:sz w:val="22"/>
          <w:szCs w:val="22"/>
        </w:rPr>
        <w:t>noncanonical</w:t>
      </w:r>
      <w:proofErr w:type="spellEnd"/>
      <w:r w:rsidR="00172C52" w:rsidRPr="00742EFD">
        <w:rPr>
          <w:rFonts w:ascii="Arial" w:hAnsi="Arial" w:cs="Arial"/>
          <w:sz w:val="22"/>
          <w:szCs w:val="22"/>
        </w:rPr>
        <w:t xml:space="preserve"> site with partial complementarity to the seed region (pink), a site with complementarity to the 3′ region of the miRNA sequence (g</w:t>
      </w:r>
      <w:r w:rsidRPr="00742EFD">
        <w:rPr>
          <w:rFonts w:ascii="Arial" w:hAnsi="Arial" w:cs="Arial"/>
          <w:sz w:val="22"/>
          <w:szCs w:val="22"/>
        </w:rPr>
        <w:t>reen), or a sequence motif lacking clear complementarity to miR-1 sequence (gray). The point and error bars corresponding to each site type represent the geometric mean value ± the 95% confidence interval when resampling the read data, removing one AGO-miR-1 concentration sample from the data, and fitting the model to the remaining four samples 200 times.</w:t>
      </w:r>
    </w:p>
    <w:p w14:paraId="7C95373F" w14:textId="65F936BD"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Figure 3: Flanking dinucleotide sequence context leads to 100–fold differences in miRNA–target binding across miRNA sequence and target site types, due to binding site accessibility.</w:t>
      </w:r>
    </w:p>
    <w:p w14:paraId="0375796E"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(A)</w:t>
      </w:r>
      <w:r w:rsidRPr="00742EFD">
        <w:rPr>
          <w:rFonts w:ascii="Arial" w:hAnsi="Arial" w:cs="Arial"/>
          <w:sz w:val="22"/>
          <w:szCs w:val="22"/>
        </w:rPr>
        <w:t xml:space="preserve"> Experimentally generated (points) and simulated (lines) enrichment of target site–types from AGO–RBNS with miR-1, but with the 8mer–containing reads in each library further separated into 256 categories according to the identity of the 5' and 3′ flanking dinucleotide sequences. Each non-gray point and line combination represents a single 8mer–flanking dinucleotide category, colorized such that AU-rich flanking sequence categories are preferentially blue, and G-rich flanking sequences are preferentially green. The gray point and line combinations represent the non-8mer site–type categories depicted in (1D).</w:t>
      </w:r>
    </w:p>
    <w:p w14:paraId="4CC02915"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(B)</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obtained for each site type across all flanking dinucleotide sequence contexts. Each row corresponds to the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for all flanking dinucleotide sequences for a particular site type, obtained by further separating the reads corresponding to that site type and applying the mathematical analysis depicted in (A), with each point representing the geometric mean value when resampling the data and fitting the model 200 times. The points are colorized by flanking nucleotide content as in (A).</w:t>
      </w:r>
    </w:p>
    <w:p w14:paraId="02F4E658"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(C)</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obtained for each of the canonical 6, 7, and 8–</w:t>
      </w:r>
      <w:proofErr w:type="spellStart"/>
      <w:r w:rsidRPr="00742EFD">
        <w:rPr>
          <w:rFonts w:ascii="Arial" w:hAnsi="Arial" w:cs="Arial"/>
          <w:sz w:val="22"/>
          <w:szCs w:val="22"/>
        </w:rPr>
        <w:t>nt</w:t>
      </w:r>
      <w:proofErr w:type="spellEnd"/>
      <w:r w:rsidRPr="00742EFD">
        <w:rPr>
          <w:rFonts w:ascii="Arial" w:hAnsi="Arial" w:cs="Arial"/>
          <w:sz w:val="22"/>
          <w:szCs w:val="22"/>
        </w:rPr>
        <w:t xml:space="preserve"> site types for miR-1, let-7a, miR-155, miR-124, and lsy-6. Each rectangle represents the one miRNA, site-type, and flanking dinucleotide combination, with its color representing the fold-difference in the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 for that flanking dinucleotide context relative to the geometric mean value of that miRNA and site type. The </w:t>
      </w:r>
      <w:proofErr w:type="spellStart"/>
      <w:r w:rsidRPr="00742EFD">
        <w:rPr>
          <w:rFonts w:ascii="Arial" w:hAnsi="Arial" w:cs="Arial"/>
          <w:sz w:val="22"/>
          <w:szCs w:val="22"/>
        </w:rPr>
        <w:t>dendrogram</w:t>
      </w:r>
      <w:proofErr w:type="spellEnd"/>
      <w:r w:rsidRPr="00742EFD">
        <w:rPr>
          <w:rFonts w:ascii="Arial" w:hAnsi="Arial" w:cs="Arial"/>
          <w:sz w:val="22"/>
          <w:szCs w:val="22"/>
        </w:rPr>
        <w:t xml:space="preserve"> represents the hierarchical clustering of the 256 flanking dinucleotide context possibilities using the Pearson correlation of their log-transformed, mean-adjusted values across miRNA and site-type combination.</w:t>
      </w:r>
    </w:p>
    <w:p w14:paraId="08357E09" w14:textId="7777777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(D)</w:t>
      </w:r>
      <w:r w:rsidRPr="00742EFD">
        <w:rPr>
          <w:rFonts w:ascii="Arial" w:hAnsi="Arial" w:cs="Arial"/>
          <w:sz w:val="22"/>
          <w:szCs w:val="22"/>
        </w:rPr>
        <w:t xml:space="preserve"> Relationship between the modeled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 and the average structural accessibility of the target site within corresponding library RNA molecules, across all </w:t>
      </w:r>
      <w:proofErr w:type="gramStart"/>
      <w:r w:rsidRPr="00742EFD">
        <w:rPr>
          <w:rFonts w:ascii="Arial" w:hAnsi="Arial" w:cs="Arial"/>
          <w:sz w:val="22"/>
          <w:szCs w:val="22"/>
        </w:rPr>
        <w:t>256 flanking</w:t>
      </w:r>
      <w:proofErr w:type="gramEnd"/>
      <w:r w:rsidRPr="00742EFD">
        <w:rPr>
          <w:rFonts w:ascii="Arial" w:hAnsi="Arial" w:cs="Arial"/>
          <w:sz w:val="22"/>
          <w:szCs w:val="22"/>
        </w:rPr>
        <w:t xml:space="preserve"> dinucleotide 8mer contexts, for miR-1. The strength of the relationship is measured with the coefficient of determination given by the square of Pearson correlation coefficient </w:t>
      </w:r>
      <w:r w:rsidRPr="00742EFD">
        <w:rPr>
          <w:rFonts w:ascii="Arial" w:hAnsi="Arial" w:cs="Arial"/>
          <w:i/>
          <w:sz w:val="22"/>
          <w:szCs w:val="22"/>
        </w:rPr>
        <w:t>r</w:t>
      </w:r>
      <w:r w:rsidRPr="00742EFD">
        <w:rPr>
          <w:rFonts w:ascii="Arial" w:hAnsi="Arial" w:cs="Arial"/>
          <w:sz w:val="22"/>
          <w:szCs w:val="22"/>
        </w:rPr>
        <w:t>. The dotted line depicts the regression line of the two log-transformed quantities.</w:t>
      </w:r>
    </w:p>
    <w:p w14:paraId="575C8FF1" w14:textId="0730DE5E" w:rsidR="008112DA" w:rsidRPr="00742EFD" w:rsidRDefault="00172C52" w:rsidP="00172C52">
      <w:pPr>
        <w:rPr>
          <w:rFonts w:ascii="Arial" w:hAnsi="Arial" w:cs="Arial"/>
          <w:sz w:val="22"/>
          <w:szCs w:val="22"/>
        </w:rPr>
      </w:pPr>
      <w:r w:rsidRPr="00742EFD">
        <w:rPr>
          <w:rFonts w:ascii="Arial" w:hAnsi="Arial" w:cs="Arial"/>
          <w:b/>
          <w:sz w:val="22"/>
          <w:szCs w:val="22"/>
        </w:rPr>
        <w:t>(</w:t>
      </w:r>
      <w:proofErr w:type="spellStart"/>
      <w:r w:rsidRPr="00742EFD">
        <w:rPr>
          <w:rFonts w:ascii="Arial" w:hAnsi="Arial" w:cs="Arial"/>
          <w:b/>
          <w:sz w:val="22"/>
          <w:szCs w:val="22"/>
        </w:rPr>
        <w:t>E</w:t>
      </w:r>
      <w:proofErr w:type="spellEnd"/>
      <w:r w:rsidRPr="00742EFD">
        <w:rPr>
          <w:rFonts w:ascii="Arial" w:hAnsi="Arial" w:cs="Arial"/>
          <w:b/>
          <w:sz w:val="22"/>
          <w:szCs w:val="22"/>
        </w:rPr>
        <w:t>)</w:t>
      </w:r>
      <w:r w:rsidRPr="00742EFD">
        <w:rPr>
          <w:rFonts w:ascii="Arial" w:hAnsi="Arial" w:cs="Arial"/>
          <w:sz w:val="22"/>
          <w:szCs w:val="22"/>
        </w:rPr>
        <w:t xml:space="preserve"> (Left) The cumulative distribution of structural accessibility of 8mer-containing library reads in the input library (solid black line), the ____ </w:t>
      </w:r>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library (solid red line), and in the input library when resampled to match the flanking dinucleotide frequencies within the 8mer-containing reads in the ____ </w:t>
      </w:r>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library (dashed red line). The single point found within each line represents the geometric mean of the corresponding distribution. (Right) The expected change in structural accessibility when resampling the input library 8mer containing reads to match the flanking dinucleotide content in each of the five AGO2-miR-1 bound RNA libraries, as a fraction of the full change in structural accessibility for each respective AGO2-mIR-1 bound library compared to the input. The left-hand most bar depicts the effect change visualized with the cumulative distribution plots (left).</w:t>
      </w:r>
    </w:p>
    <w:p w14:paraId="59BD88B6" w14:textId="573292F8" w:rsidR="00742EFD" w:rsidRPr="00742EFD" w:rsidRDefault="00742EFD">
      <w:pPr>
        <w:rPr>
          <w:rFonts w:ascii="Arial" w:hAnsi="Arial" w:cs="Arial"/>
          <w:sz w:val="22"/>
          <w:szCs w:val="22"/>
        </w:rPr>
      </w:pPr>
      <w:r w:rsidRPr="00742EFD">
        <w:rPr>
          <w:rFonts w:ascii="Arial" w:hAnsi="Arial" w:cs="Arial"/>
          <w:sz w:val="22"/>
          <w:szCs w:val="22"/>
        </w:rPr>
        <w:br w:type="page"/>
      </w:r>
    </w:p>
    <w:p w14:paraId="229320AF" w14:textId="77777777" w:rsidR="00742EFD" w:rsidRDefault="00742EFD" w:rsidP="00742EFD">
      <w:pPr>
        <w:spacing w:line="360" w:lineRule="auto"/>
        <w:outlineLvl w:val="0"/>
        <w:rPr>
          <w:rFonts w:ascii="Arial" w:hAnsi="Arial"/>
          <w:b/>
          <w:sz w:val="22"/>
          <w:szCs w:val="22"/>
        </w:rPr>
      </w:pPr>
      <w:r>
        <w:rPr>
          <w:rFonts w:ascii="Arial" w:hAnsi="Arial"/>
          <w:b/>
          <w:sz w:val="22"/>
          <w:szCs w:val="22"/>
        </w:rPr>
        <w:t>EXPERIMENTAL PROCEDURES</w:t>
      </w:r>
    </w:p>
    <w:p w14:paraId="01598EED" w14:textId="77777777" w:rsidR="00742EFD" w:rsidRDefault="00742EFD" w:rsidP="00742EFD">
      <w:pPr>
        <w:spacing w:line="360" w:lineRule="auto"/>
        <w:rPr>
          <w:rFonts w:ascii="Arial" w:hAnsi="Arial"/>
          <w:sz w:val="22"/>
          <w:szCs w:val="22"/>
        </w:rPr>
      </w:pPr>
    </w:p>
    <w:p w14:paraId="63CCDA29" w14:textId="77777777" w:rsidR="00742EFD" w:rsidRDefault="00742EFD" w:rsidP="00742EFD">
      <w:pPr>
        <w:spacing w:line="360" w:lineRule="auto"/>
        <w:outlineLvl w:val="0"/>
        <w:rPr>
          <w:rFonts w:ascii="Arial" w:hAnsi="Arial"/>
          <w:b/>
          <w:sz w:val="22"/>
          <w:szCs w:val="22"/>
        </w:rPr>
      </w:pPr>
      <w:r>
        <w:rPr>
          <w:rFonts w:ascii="Arial" w:hAnsi="Arial"/>
          <w:b/>
          <w:sz w:val="22"/>
          <w:szCs w:val="22"/>
        </w:rPr>
        <w:t>AGO–miRNA Complex Purification</w:t>
      </w:r>
    </w:p>
    <w:p w14:paraId="44DA3C59" w14:textId="77777777" w:rsidR="00742EFD" w:rsidRDefault="00742EFD" w:rsidP="00742EFD">
      <w:pPr>
        <w:spacing w:line="360" w:lineRule="auto"/>
        <w:rPr>
          <w:rFonts w:ascii="Arial" w:hAnsi="Arial"/>
          <w:bCs/>
          <w:sz w:val="22"/>
          <w:szCs w:val="22"/>
        </w:rPr>
      </w:pPr>
      <w:r>
        <w:rPr>
          <w:rFonts w:ascii="Arial" w:hAnsi="Arial"/>
          <w:sz w:val="22"/>
          <w:szCs w:val="22"/>
        </w:rPr>
        <w:t xml:space="preserve">Human Embryonic Kidney 293 (HEK293) cells were transfected with </w:t>
      </w:r>
      <w:r>
        <w:rPr>
          <w:rFonts w:ascii="Arial" w:hAnsi="Arial"/>
          <w:bCs/>
          <w:sz w:val="22"/>
          <w:szCs w:val="22"/>
        </w:rPr>
        <w:t xml:space="preserve">pcDNA3.3 (Invitrogen) overexpression plasmid containing human AGO2 with an N-terminal 3XFLAG separated with a di-alanine spacer, using </w:t>
      </w:r>
      <w:proofErr w:type="spellStart"/>
      <w:r>
        <w:rPr>
          <w:rFonts w:ascii="Arial" w:hAnsi="Arial"/>
          <w:bCs/>
          <w:sz w:val="22"/>
          <w:szCs w:val="22"/>
        </w:rPr>
        <w:t>Lipofectamine</w:t>
      </w:r>
      <w:proofErr w:type="spellEnd"/>
      <w:r>
        <w:rPr>
          <w:rFonts w:ascii="Arial" w:hAnsi="Arial"/>
          <w:bCs/>
          <w:sz w:val="22"/>
          <w:szCs w:val="22"/>
        </w:rPr>
        <w:t xml:space="preserve"> 2000 (</w:t>
      </w:r>
      <w:proofErr w:type="spellStart"/>
      <w:r>
        <w:rPr>
          <w:rFonts w:ascii="Arial" w:hAnsi="Arial"/>
          <w:bCs/>
          <w:sz w:val="22"/>
          <w:szCs w:val="22"/>
        </w:rPr>
        <w:t>Thermo</w:t>
      </w:r>
      <w:proofErr w:type="spellEnd"/>
      <w:r>
        <w:rPr>
          <w:rFonts w:ascii="Arial" w:hAnsi="Arial"/>
          <w:bCs/>
          <w:sz w:val="22"/>
          <w:szCs w:val="22"/>
        </w:rPr>
        <w:t xml:space="preserve"> Fisher) in </w:t>
      </w:r>
      <w:proofErr w:type="spellStart"/>
      <w:r>
        <w:rPr>
          <w:rFonts w:ascii="Arial" w:hAnsi="Arial"/>
          <w:bCs/>
          <w:sz w:val="22"/>
          <w:szCs w:val="22"/>
        </w:rPr>
        <w:t>Opti</w:t>
      </w:r>
      <w:proofErr w:type="spellEnd"/>
      <w:r>
        <w:rPr>
          <w:rFonts w:ascii="Arial" w:hAnsi="Arial"/>
          <w:bCs/>
          <w:sz w:val="22"/>
          <w:szCs w:val="22"/>
        </w:rPr>
        <w:t>-MEM (</w:t>
      </w:r>
      <w:proofErr w:type="spellStart"/>
      <w:r>
        <w:rPr>
          <w:rFonts w:ascii="Arial" w:hAnsi="Arial"/>
          <w:bCs/>
          <w:sz w:val="22"/>
          <w:szCs w:val="22"/>
        </w:rPr>
        <w:t>Gibco</w:t>
      </w:r>
      <w:proofErr w:type="spellEnd"/>
      <w:r>
        <w:rPr>
          <w:rFonts w:ascii="Arial" w:hAnsi="Arial"/>
          <w:bCs/>
          <w:sz w:val="22"/>
          <w:szCs w:val="22"/>
        </w:rPr>
        <w:t xml:space="preserve">). 48 hours later, cytoplasmic S100 extract was prepared as previously described (Wee </w:t>
      </w:r>
      <w:r>
        <w:rPr>
          <w:rFonts w:ascii="Arial" w:hAnsi="Arial"/>
          <w:bCs/>
          <w:i/>
          <w:sz w:val="22"/>
          <w:szCs w:val="22"/>
        </w:rPr>
        <w:t>et al.</w:t>
      </w:r>
      <w:r>
        <w:rPr>
          <w:rFonts w:ascii="Arial" w:hAnsi="Arial"/>
          <w:bCs/>
          <w:sz w:val="22"/>
          <w:szCs w:val="22"/>
        </w:rPr>
        <w:t xml:space="preserve">, 2014), except that the lysate was cleared by passing it through a ?? gauge needle ~10 times. The S100 extract was flash frozen in ~1 mL aliquots and stored in liquid nitrogen. Specific AGO–miRNA complexes were prepared using a variation of a previously described method (Jasso–Flores </w:t>
      </w:r>
      <w:r>
        <w:rPr>
          <w:rFonts w:ascii="Arial" w:hAnsi="Arial"/>
          <w:bCs/>
          <w:i/>
          <w:sz w:val="22"/>
          <w:szCs w:val="22"/>
        </w:rPr>
        <w:t>et al.,</w:t>
      </w:r>
      <w:r>
        <w:rPr>
          <w:rFonts w:ascii="Arial" w:hAnsi="Arial"/>
          <w:bCs/>
          <w:sz w:val="22"/>
          <w:szCs w:val="22"/>
        </w:rPr>
        <w:t xml:space="preserve"> 2013). Briefly, The S100 extract was loaded with 100 </w:t>
      </w:r>
      <w:proofErr w:type="spellStart"/>
      <w:r>
        <w:rPr>
          <w:rFonts w:ascii="Arial" w:hAnsi="Arial"/>
          <w:bCs/>
          <w:sz w:val="22"/>
          <w:szCs w:val="22"/>
        </w:rPr>
        <w:t>nM</w:t>
      </w:r>
      <w:proofErr w:type="spellEnd"/>
      <w:r>
        <w:rPr>
          <w:rFonts w:ascii="Arial" w:hAnsi="Arial"/>
          <w:bCs/>
          <w:sz w:val="22"/>
          <w:szCs w:val="22"/>
        </w:rPr>
        <w:t xml:space="preserve"> synthetic miRNA duplex for two hours at 20º C, and then the loading reaction was incubated for 30 minutes with magnetic </w:t>
      </w:r>
      <w:proofErr w:type="spellStart"/>
      <w:r>
        <w:rPr>
          <w:rFonts w:ascii="Arial" w:hAnsi="Arial"/>
          <w:bCs/>
          <w:sz w:val="22"/>
          <w:szCs w:val="22"/>
        </w:rPr>
        <w:t>Dynabeads</w:t>
      </w:r>
      <w:proofErr w:type="spellEnd"/>
      <w:r>
        <w:rPr>
          <w:rFonts w:ascii="Arial" w:hAnsi="Arial"/>
          <w:bCs/>
          <w:sz w:val="22"/>
          <w:szCs w:val="22"/>
        </w:rPr>
        <w:t xml:space="preserve"> (Invitrogen) that had been pre-immobilized with a biotinylated, 2′-O-methyl-RNA oligo containing a canonical 8mer site against the loaded miRNA. Each complex was eluted by incubating the magnetic beads with a synthetic DNA oligo complementary to the biotinylated oligo for one hour followed by magnetic separation. All buffers were as previously described, but with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and no DTT. This eluate was then subjected to further purification with magnetic ANTI-FLAG beads (Sigma), as per the manufacturer protocol, but with a modified buffer containing 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 Upon elution of the AGO–miRNA complex via magnetic separation, DTT and glycerol were simultaneously added to a final concentration of 5 </w:t>
      </w:r>
      <w:proofErr w:type="spellStart"/>
      <w:r>
        <w:rPr>
          <w:rFonts w:ascii="Arial" w:hAnsi="Arial"/>
          <w:bCs/>
          <w:sz w:val="22"/>
          <w:szCs w:val="22"/>
        </w:rPr>
        <w:t>mM</w:t>
      </w:r>
      <w:proofErr w:type="spellEnd"/>
      <w:r>
        <w:rPr>
          <w:rFonts w:ascii="Arial" w:hAnsi="Arial"/>
          <w:bCs/>
          <w:sz w:val="22"/>
          <w:szCs w:val="22"/>
        </w:rPr>
        <w:t xml:space="preserve"> and 20% v./v., respectively. The synthetic miRNA duplex used to load the cytoplasmic lysate was prepared with a known proportion of 5′-radiolabeled guide, so that the final concentration of each AGO–miRNA sample could be quantified by autoradiography against a dilution series of the original duplex. </w:t>
      </w:r>
    </w:p>
    <w:p w14:paraId="034A0564" w14:textId="77777777" w:rsidR="00742EFD" w:rsidRDefault="00742EFD" w:rsidP="00742EFD">
      <w:pPr>
        <w:spacing w:line="360" w:lineRule="auto"/>
        <w:rPr>
          <w:rFonts w:ascii="Arial" w:hAnsi="Arial"/>
          <w:bCs/>
          <w:sz w:val="22"/>
          <w:szCs w:val="22"/>
        </w:rPr>
      </w:pPr>
    </w:p>
    <w:p w14:paraId="49BD85C0" w14:textId="363B2E55" w:rsidR="00742EFD" w:rsidRDefault="00742EFD" w:rsidP="00742EFD">
      <w:pPr>
        <w:spacing w:line="360" w:lineRule="auto"/>
        <w:outlineLvl w:val="0"/>
        <w:rPr>
          <w:rFonts w:ascii="Arial" w:hAnsi="Arial"/>
          <w:sz w:val="22"/>
          <w:szCs w:val="22"/>
        </w:rPr>
      </w:pPr>
      <w:r>
        <w:rPr>
          <w:rFonts w:ascii="Arial" w:hAnsi="Arial"/>
          <w:b/>
          <w:sz w:val="22"/>
          <w:szCs w:val="22"/>
        </w:rPr>
        <w:t>Equilibrium AGO–RNA Bind-N-</w:t>
      </w:r>
      <w:proofErr w:type="spellStart"/>
      <w:r>
        <w:rPr>
          <w:rFonts w:ascii="Arial" w:hAnsi="Arial"/>
          <w:b/>
          <w:sz w:val="22"/>
          <w:szCs w:val="22"/>
        </w:rPr>
        <w:t>Seq</w:t>
      </w:r>
      <w:proofErr w:type="spellEnd"/>
    </w:p>
    <w:p w14:paraId="06C0E7FA" w14:textId="581675A7" w:rsidR="00742EFD" w:rsidRDefault="00742EFD" w:rsidP="00742EFD">
      <w:pPr>
        <w:spacing w:line="360" w:lineRule="auto"/>
        <w:rPr>
          <w:rFonts w:ascii="Arial" w:hAnsi="Arial"/>
          <w:bCs/>
          <w:sz w:val="22"/>
          <w:szCs w:val="22"/>
        </w:rPr>
      </w:pPr>
      <w:r>
        <w:rPr>
          <w:rFonts w:ascii="Arial" w:hAnsi="Arial"/>
          <w:sz w:val="22"/>
          <w:szCs w:val="22"/>
        </w:rPr>
        <w:t xml:space="preserve">Each equilibrium AGO-RBNS experiment comprised five binding reactions including 100 </w:t>
      </w:r>
      <w:proofErr w:type="spellStart"/>
      <w:r>
        <w:rPr>
          <w:rFonts w:ascii="Arial" w:hAnsi="Arial"/>
          <w:sz w:val="22"/>
          <w:szCs w:val="22"/>
        </w:rPr>
        <w:t>nM</w:t>
      </w:r>
      <w:proofErr w:type="spellEnd"/>
      <w:r>
        <w:rPr>
          <w:rFonts w:ascii="Arial" w:hAnsi="Arial"/>
          <w:sz w:val="22"/>
          <w:szCs w:val="22"/>
        </w:rPr>
        <w:t xml:space="preserve"> synthetic random library (IDT, see oligo list) and a variable concentration of a given AGO–miRNA complex, was performed by first preparing a concentration series of a given AGO</w:t>
      </w:r>
      <w:r>
        <w:rPr>
          <w:rFonts w:ascii="Arial" w:hAnsi="Arial"/>
          <w:sz w:val="22"/>
          <w:szCs w:val="22"/>
        </w:rPr>
        <w:softHyphen/>
        <w:t xml:space="preserve">–miRNA complex, where the greatest concentration of the complex was 40% (v./v.) in the final reaction, and each of the four additional binding reactions in the series were diluted 3.16–fold, resulting in a 100–fold range of the complex over five samples. Additionally, we performed one mock binding reaction in which the randomized library was incubated with the protein storage buffer absent the AGO–miRNA complex. Since the stock concentration of the five AGO–miRNA complexes ranged from ????–???? </w:t>
      </w:r>
      <w:proofErr w:type="spellStart"/>
      <w:r>
        <w:rPr>
          <w:rFonts w:ascii="Arial" w:hAnsi="Arial"/>
          <w:sz w:val="22"/>
          <w:szCs w:val="22"/>
        </w:rPr>
        <w:t>nM</w:t>
      </w:r>
      <w:proofErr w:type="spellEnd"/>
      <w:r>
        <w:rPr>
          <w:rFonts w:ascii="Arial" w:hAnsi="Arial"/>
          <w:sz w:val="22"/>
          <w:szCs w:val="22"/>
        </w:rPr>
        <w:t xml:space="preserve">, we set the concentration of the randomized library in all reactions to 100 </w:t>
      </w:r>
      <w:proofErr w:type="spellStart"/>
      <w:r>
        <w:rPr>
          <w:rFonts w:ascii="Arial" w:hAnsi="Arial"/>
          <w:sz w:val="22"/>
          <w:szCs w:val="22"/>
        </w:rPr>
        <w:t>nM</w:t>
      </w:r>
      <w:proofErr w:type="spellEnd"/>
      <w:r>
        <w:rPr>
          <w:rFonts w:ascii="Arial" w:hAnsi="Arial"/>
          <w:sz w:val="22"/>
          <w:szCs w:val="22"/>
        </w:rPr>
        <w:t xml:space="preserve">, so that the AGO–miRNA complex–library molar ratio would vary between ???? </w:t>
      </w:r>
      <w:proofErr w:type="gramStart"/>
      <w:r>
        <w:rPr>
          <w:rFonts w:ascii="Arial" w:hAnsi="Arial"/>
          <w:sz w:val="22"/>
          <w:szCs w:val="22"/>
        </w:rPr>
        <w:t>and ?</w:t>
      </w:r>
      <w:proofErr w:type="gramEnd"/>
      <w:r>
        <w:rPr>
          <w:rFonts w:ascii="Arial" w:hAnsi="Arial"/>
          <w:sz w:val="22"/>
          <w:szCs w:val="22"/>
        </w:rPr>
        <w:t xml:space="preserve">???. Each individual binding reaction was 20 µL, with </w:t>
      </w:r>
      <w:r>
        <w:rPr>
          <w:rFonts w:ascii="Arial" w:hAnsi="Arial"/>
          <w:bCs/>
          <w:sz w:val="22"/>
          <w:szCs w:val="22"/>
        </w:rPr>
        <w:t xml:space="preserve">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w:t>
      </w:r>
    </w:p>
    <w:p w14:paraId="70AC6028" w14:textId="77777777" w:rsidR="00742EFD" w:rsidRDefault="00742EFD" w:rsidP="00742EFD">
      <w:pPr>
        <w:spacing w:line="360" w:lineRule="auto"/>
        <w:rPr>
          <w:rFonts w:ascii="Arial" w:hAnsi="Arial"/>
          <w:bCs/>
          <w:sz w:val="22"/>
          <w:szCs w:val="22"/>
        </w:rPr>
      </w:pPr>
    </w:p>
    <w:p w14:paraId="70810F7D" w14:textId="60CBDF22" w:rsidR="00742EFD" w:rsidRDefault="00742EFD" w:rsidP="00742EFD">
      <w:pPr>
        <w:spacing w:line="360" w:lineRule="auto"/>
        <w:outlineLvl w:val="0"/>
        <w:rPr>
          <w:rFonts w:ascii="Arial" w:hAnsi="Arial"/>
          <w:b/>
          <w:sz w:val="22"/>
          <w:szCs w:val="22"/>
        </w:rPr>
      </w:pPr>
      <w:r>
        <w:rPr>
          <w:rFonts w:ascii="Arial" w:hAnsi="Arial"/>
          <w:b/>
          <w:i/>
          <w:sz w:val="22"/>
          <w:szCs w:val="22"/>
        </w:rPr>
        <w:t>De novo</w:t>
      </w:r>
      <w:r>
        <w:rPr>
          <w:rFonts w:ascii="Arial" w:hAnsi="Arial"/>
          <w:b/>
          <w:sz w:val="22"/>
          <w:szCs w:val="22"/>
        </w:rPr>
        <w:t xml:space="preserve"> site type identification from AGO-RBNS read count analysis</w:t>
      </w:r>
    </w:p>
    <w:p w14:paraId="51F79132" w14:textId="457B7EB2" w:rsidR="00F77CAC" w:rsidRDefault="00742EFD" w:rsidP="00742EFD">
      <w:pPr>
        <w:spacing w:line="360" w:lineRule="auto"/>
        <w:outlineLvl w:val="0"/>
        <w:rPr>
          <w:rFonts w:ascii="Arial" w:hAnsi="Arial"/>
          <w:sz w:val="22"/>
          <w:szCs w:val="22"/>
        </w:rPr>
      </w:pPr>
      <w:r>
        <w:rPr>
          <w:rFonts w:ascii="Arial" w:hAnsi="Arial"/>
          <w:sz w:val="22"/>
          <w:szCs w:val="22"/>
        </w:rPr>
        <w:t xml:space="preserve">A list of apparent site types was constructed for each of the six miRNAs for which AGO-RBNS was performed. This was done by </w:t>
      </w:r>
      <w:r w:rsidR="00B87783">
        <w:rPr>
          <w:rFonts w:ascii="Arial" w:hAnsi="Arial"/>
          <w:sz w:val="22"/>
          <w:szCs w:val="22"/>
        </w:rPr>
        <w:t>calculating the enrichment of all 10mers in</w:t>
      </w:r>
      <w:r w:rsidR="005C7937">
        <w:rPr>
          <w:rFonts w:ascii="Arial" w:hAnsi="Arial"/>
          <w:sz w:val="22"/>
          <w:szCs w:val="22"/>
        </w:rPr>
        <w:t xml:space="preserve"> the sequencing data from the five AGO-miRNA bound libraries in comparison the input library</w:t>
      </w:r>
      <w:r w:rsidR="00B87783">
        <w:rPr>
          <w:rFonts w:ascii="Arial" w:hAnsi="Arial"/>
          <w:sz w:val="22"/>
          <w:szCs w:val="22"/>
        </w:rPr>
        <w:t xml:space="preserve">. For a given miRNA, each </w:t>
      </w:r>
      <w:r w:rsidR="001B0D9E">
        <w:rPr>
          <w:rFonts w:ascii="Arial" w:hAnsi="Arial"/>
          <w:sz w:val="22"/>
          <w:szCs w:val="22"/>
        </w:rPr>
        <w:t xml:space="preserve">10mer was queried </w:t>
      </w:r>
      <w:r w:rsidR="00143704">
        <w:rPr>
          <w:rFonts w:ascii="Arial" w:hAnsi="Arial"/>
          <w:sz w:val="22"/>
          <w:szCs w:val="22"/>
        </w:rPr>
        <w:t xml:space="preserve">for complete complementarity to the miRNA </w:t>
      </w:r>
      <w:proofErr w:type="gramStart"/>
      <w:r w:rsidR="00143704">
        <w:rPr>
          <w:rFonts w:ascii="Arial" w:hAnsi="Arial"/>
          <w:sz w:val="22"/>
          <w:szCs w:val="22"/>
        </w:rPr>
        <w:t>sequence</w:t>
      </w:r>
      <w:r w:rsidR="00487820">
        <w:rPr>
          <w:rFonts w:ascii="Arial" w:hAnsi="Arial"/>
          <w:sz w:val="22"/>
          <w:szCs w:val="22"/>
        </w:rPr>
        <w:t xml:space="preserve">, </w:t>
      </w:r>
      <w:r w:rsidR="00143704">
        <w:rPr>
          <w:rFonts w:ascii="Arial" w:hAnsi="Arial"/>
          <w:sz w:val="22"/>
          <w:szCs w:val="22"/>
        </w:rPr>
        <w:t xml:space="preserve"> 2</w:t>
      </w:r>
      <w:proofErr w:type="gramEnd"/>
      <w:r w:rsidR="00143704">
        <w:rPr>
          <w:rFonts w:ascii="Arial" w:hAnsi="Arial"/>
          <w:sz w:val="22"/>
          <w:szCs w:val="22"/>
        </w:rPr>
        <w:t xml:space="preserve">.) near–complete complementarity to the miRNA </w:t>
      </w:r>
      <w:r w:rsidR="00C930E3">
        <w:rPr>
          <w:rFonts w:ascii="Arial" w:hAnsi="Arial"/>
          <w:sz w:val="22"/>
          <w:szCs w:val="22"/>
        </w:rPr>
        <w:t>to the miRNA seed sequence (</w:t>
      </w:r>
      <w:proofErr w:type="spellStart"/>
      <w:r w:rsidR="00C930E3">
        <w:rPr>
          <w:rFonts w:ascii="Arial" w:hAnsi="Arial"/>
          <w:sz w:val="22"/>
          <w:szCs w:val="22"/>
        </w:rPr>
        <w:t>nt</w:t>
      </w:r>
      <w:proofErr w:type="spellEnd"/>
      <w:r w:rsidR="00C930E3">
        <w:rPr>
          <w:rFonts w:ascii="Arial" w:hAnsi="Arial"/>
          <w:sz w:val="22"/>
          <w:szCs w:val="22"/>
        </w:rPr>
        <w:t xml:space="preserve"> 2–7 with an A across from miRNA position 1), or complementarity to another region of the miRNA spanning the entire length of the 10mer. In the absence of this, the 10mer was queried, in order for 1.) complementarity to the miRNA</w:t>
      </w:r>
      <w:r w:rsidR="00D2733F">
        <w:rPr>
          <w:rFonts w:ascii="Arial" w:hAnsi="Arial"/>
          <w:sz w:val="22"/>
          <w:szCs w:val="22"/>
        </w:rPr>
        <w:t xml:space="preserve"> at 9 positions within the</w:t>
      </w:r>
      <w:r w:rsidR="00C930E3">
        <w:rPr>
          <w:rFonts w:ascii="Arial" w:hAnsi="Arial"/>
          <w:sz w:val="22"/>
          <w:szCs w:val="22"/>
        </w:rPr>
        <w:t xml:space="preserve"> </w:t>
      </w:r>
      <w:r w:rsidR="00D2733F">
        <w:rPr>
          <w:rFonts w:ascii="Arial" w:hAnsi="Arial"/>
          <w:sz w:val="22"/>
          <w:szCs w:val="22"/>
        </w:rPr>
        <w:t>10mer with an</w:t>
      </w:r>
      <w:r w:rsidR="00143704">
        <w:rPr>
          <w:rFonts w:ascii="Arial" w:hAnsi="Arial"/>
          <w:sz w:val="22"/>
          <w:szCs w:val="22"/>
        </w:rPr>
        <w:t xml:space="preserve"> internal bulged nucleotide, </w:t>
      </w:r>
      <w:r w:rsidR="00D2733F">
        <w:rPr>
          <w:rFonts w:ascii="Arial" w:hAnsi="Arial"/>
          <w:sz w:val="22"/>
          <w:szCs w:val="22"/>
        </w:rPr>
        <w:t>2</w:t>
      </w:r>
      <w:r w:rsidR="00143704">
        <w:rPr>
          <w:rFonts w:ascii="Arial" w:hAnsi="Arial"/>
          <w:sz w:val="22"/>
          <w:szCs w:val="22"/>
        </w:rPr>
        <w:t xml:space="preserve">.) complete complementarity to the miRNA </w:t>
      </w:r>
      <w:r w:rsidR="00D2733F">
        <w:rPr>
          <w:rFonts w:ascii="Arial" w:hAnsi="Arial"/>
          <w:sz w:val="22"/>
          <w:szCs w:val="22"/>
        </w:rPr>
        <w:t xml:space="preserve">at all 10 positions while allowing </w:t>
      </w:r>
      <w:r w:rsidR="000927D6">
        <w:rPr>
          <w:rFonts w:ascii="Arial" w:hAnsi="Arial"/>
          <w:sz w:val="22"/>
          <w:szCs w:val="22"/>
        </w:rPr>
        <w:t xml:space="preserve">for </w:t>
      </w:r>
      <w:r w:rsidR="00D2733F">
        <w:rPr>
          <w:rFonts w:ascii="Arial" w:hAnsi="Arial"/>
          <w:sz w:val="22"/>
          <w:szCs w:val="22"/>
        </w:rPr>
        <w:t>wobble pairing 3</w:t>
      </w:r>
      <w:r w:rsidR="000927D6">
        <w:rPr>
          <w:rFonts w:ascii="Arial" w:hAnsi="Arial"/>
          <w:sz w:val="22"/>
          <w:szCs w:val="22"/>
        </w:rPr>
        <w:t xml:space="preserve">.) complementarity to the miRNA </w:t>
      </w:r>
      <w:r w:rsidR="00D2733F">
        <w:rPr>
          <w:rFonts w:ascii="Arial" w:hAnsi="Arial"/>
          <w:sz w:val="22"/>
          <w:szCs w:val="22"/>
        </w:rPr>
        <w:t xml:space="preserve">at 9 positions of the 10mer with an internal </w:t>
      </w:r>
      <w:r w:rsidR="000927D6">
        <w:rPr>
          <w:rFonts w:ascii="Arial" w:hAnsi="Arial"/>
          <w:sz w:val="22"/>
          <w:szCs w:val="22"/>
        </w:rPr>
        <w:t xml:space="preserve">non-bulged, non-wobble mismatch </w:t>
      </w:r>
      <w:r w:rsidR="00D2733F">
        <w:rPr>
          <w:rFonts w:ascii="Arial" w:hAnsi="Arial"/>
          <w:sz w:val="22"/>
          <w:szCs w:val="22"/>
        </w:rPr>
        <w:t>position</w:t>
      </w:r>
      <w:r w:rsidR="000927D6">
        <w:rPr>
          <w:rFonts w:ascii="Arial" w:hAnsi="Arial"/>
          <w:sz w:val="22"/>
          <w:szCs w:val="22"/>
        </w:rPr>
        <w:t xml:space="preserve">, </w:t>
      </w:r>
      <w:r w:rsidR="00D2733F">
        <w:rPr>
          <w:rFonts w:ascii="Arial" w:hAnsi="Arial"/>
          <w:sz w:val="22"/>
          <w:szCs w:val="22"/>
        </w:rPr>
        <w:t>4</w:t>
      </w:r>
      <w:r w:rsidR="000927D6">
        <w:rPr>
          <w:rFonts w:ascii="Arial" w:hAnsi="Arial"/>
          <w:sz w:val="22"/>
          <w:szCs w:val="22"/>
        </w:rPr>
        <w:t>.) co</w:t>
      </w:r>
      <w:r w:rsidR="00D2733F">
        <w:rPr>
          <w:rFonts w:ascii="Arial" w:hAnsi="Arial"/>
          <w:sz w:val="22"/>
          <w:szCs w:val="22"/>
        </w:rPr>
        <w:t xml:space="preserve">mplementarity to the miRNA at 9 positions of the 10mer and </w:t>
      </w:r>
      <w:r w:rsidR="000927D6">
        <w:rPr>
          <w:rFonts w:ascii="Arial" w:hAnsi="Arial"/>
          <w:sz w:val="22"/>
          <w:szCs w:val="22"/>
        </w:rPr>
        <w:t>a single internal bulged target nucleotide</w:t>
      </w:r>
      <w:r w:rsidR="00D2733F">
        <w:rPr>
          <w:rFonts w:ascii="Arial" w:hAnsi="Arial"/>
          <w:sz w:val="22"/>
          <w:szCs w:val="22"/>
        </w:rPr>
        <w:t>,</w:t>
      </w:r>
      <w:r w:rsidR="000927D6">
        <w:rPr>
          <w:rFonts w:ascii="Arial" w:hAnsi="Arial"/>
          <w:sz w:val="22"/>
          <w:szCs w:val="22"/>
        </w:rPr>
        <w:t xml:space="preserve"> </w:t>
      </w:r>
      <w:r w:rsidR="00D2733F">
        <w:rPr>
          <w:rFonts w:ascii="Arial" w:hAnsi="Arial"/>
          <w:sz w:val="22"/>
          <w:szCs w:val="22"/>
        </w:rPr>
        <w:t>while allowing wobble pairing</w:t>
      </w:r>
      <w:r w:rsidR="000927D6">
        <w:rPr>
          <w:rFonts w:ascii="Arial" w:hAnsi="Arial"/>
          <w:sz w:val="22"/>
          <w:szCs w:val="22"/>
        </w:rPr>
        <w:t xml:space="preserve">, and </w:t>
      </w:r>
      <w:r w:rsidR="00D2733F">
        <w:rPr>
          <w:rFonts w:ascii="Arial" w:hAnsi="Arial"/>
          <w:sz w:val="22"/>
          <w:szCs w:val="22"/>
        </w:rPr>
        <w:t>5</w:t>
      </w:r>
      <w:r w:rsidR="000927D6">
        <w:rPr>
          <w:rFonts w:ascii="Arial" w:hAnsi="Arial"/>
          <w:sz w:val="22"/>
          <w:szCs w:val="22"/>
        </w:rPr>
        <w:t xml:space="preserve">.) complementarity to the miRNA </w:t>
      </w:r>
      <w:r w:rsidR="00D2733F">
        <w:rPr>
          <w:rFonts w:ascii="Arial" w:hAnsi="Arial"/>
          <w:sz w:val="22"/>
          <w:szCs w:val="22"/>
        </w:rPr>
        <w:t xml:space="preserve">at 8 positions within the 10mer, </w:t>
      </w:r>
      <w:r w:rsidR="000927D6">
        <w:rPr>
          <w:rFonts w:ascii="Arial" w:hAnsi="Arial"/>
          <w:sz w:val="22"/>
          <w:szCs w:val="22"/>
        </w:rPr>
        <w:t xml:space="preserve">with </w:t>
      </w:r>
      <w:r w:rsidR="00D2733F">
        <w:rPr>
          <w:rFonts w:ascii="Arial" w:hAnsi="Arial"/>
          <w:sz w:val="22"/>
          <w:szCs w:val="22"/>
        </w:rPr>
        <w:t>both a</w:t>
      </w:r>
      <w:r w:rsidR="00292D89">
        <w:rPr>
          <w:rFonts w:ascii="Arial" w:hAnsi="Arial"/>
          <w:sz w:val="22"/>
          <w:szCs w:val="22"/>
        </w:rPr>
        <w:t>n</w:t>
      </w:r>
      <w:r w:rsidR="000927D6">
        <w:rPr>
          <w:rFonts w:ascii="Arial" w:hAnsi="Arial"/>
          <w:sz w:val="22"/>
          <w:szCs w:val="22"/>
        </w:rPr>
        <w:t xml:space="preserve"> </w:t>
      </w:r>
      <w:r w:rsidR="00D2733F">
        <w:rPr>
          <w:rFonts w:ascii="Arial" w:hAnsi="Arial"/>
          <w:sz w:val="22"/>
          <w:szCs w:val="22"/>
        </w:rPr>
        <w:t xml:space="preserve">internal </w:t>
      </w:r>
      <w:r w:rsidR="000927D6">
        <w:rPr>
          <w:rFonts w:ascii="Arial" w:hAnsi="Arial"/>
          <w:sz w:val="22"/>
          <w:szCs w:val="22"/>
        </w:rPr>
        <w:t xml:space="preserve">bulged </w:t>
      </w:r>
      <w:r w:rsidR="00D2733F">
        <w:rPr>
          <w:rFonts w:ascii="Arial" w:hAnsi="Arial"/>
          <w:sz w:val="22"/>
          <w:szCs w:val="22"/>
        </w:rPr>
        <w:t>nucleotide and a mismatch position</w:t>
      </w:r>
      <w:r w:rsidR="005A561B">
        <w:rPr>
          <w:rFonts w:ascii="Arial" w:hAnsi="Arial"/>
          <w:sz w:val="22"/>
          <w:szCs w:val="22"/>
        </w:rPr>
        <w:t xml:space="preserve">. Any identified pairing configurations are then stored, and </w:t>
      </w:r>
      <w:r w:rsidR="002023A1">
        <w:rPr>
          <w:rFonts w:ascii="Arial" w:hAnsi="Arial"/>
          <w:sz w:val="22"/>
          <w:szCs w:val="22"/>
        </w:rPr>
        <w:t>the process is repeated on the two 9nt sub-</w:t>
      </w:r>
      <w:proofErr w:type="spellStart"/>
      <w:r w:rsidR="002023A1">
        <w:rPr>
          <w:rFonts w:ascii="Arial" w:hAnsi="Arial"/>
          <w:sz w:val="22"/>
          <w:szCs w:val="22"/>
        </w:rPr>
        <w:t>kmers</w:t>
      </w:r>
      <w:proofErr w:type="spellEnd"/>
      <w:r w:rsidR="002023A1">
        <w:rPr>
          <w:rFonts w:ascii="Arial" w:hAnsi="Arial"/>
          <w:sz w:val="22"/>
          <w:szCs w:val="22"/>
        </w:rPr>
        <w:t xml:space="preserve"> within the 10mer motif, the three 8mers, etc., until a </w:t>
      </w:r>
      <w:proofErr w:type="spellStart"/>
      <w:r w:rsidR="002023A1">
        <w:rPr>
          <w:rFonts w:ascii="Arial" w:hAnsi="Arial"/>
          <w:sz w:val="22"/>
          <w:szCs w:val="22"/>
        </w:rPr>
        <w:t>kmer</w:t>
      </w:r>
      <w:proofErr w:type="spellEnd"/>
      <w:r w:rsidR="002023A1">
        <w:rPr>
          <w:rFonts w:ascii="Arial" w:hAnsi="Arial"/>
          <w:sz w:val="22"/>
          <w:szCs w:val="22"/>
        </w:rPr>
        <w:t xml:space="preserve"> length is identified for which a single </w:t>
      </w:r>
      <w:proofErr w:type="spellStart"/>
      <w:r w:rsidR="002023A1">
        <w:rPr>
          <w:rFonts w:ascii="Arial" w:hAnsi="Arial"/>
          <w:sz w:val="22"/>
          <w:szCs w:val="22"/>
        </w:rPr>
        <w:t>kmer</w:t>
      </w:r>
      <w:proofErr w:type="spellEnd"/>
      <w:r w:rsidR="002023A1">
        <w:rPr>
          <w:rFonts w:ascii="Arial" w:hAnsi="Arial"/>
          <w:sz w:val="22"/>
          <w:szCs w:val="22"/>
        </w:rPr>
        <w:t xml:space="preserve"> is completely complementar</w:t>
      </w:r>
      <w:r w:rsidR="00EA7D8E">
        <w:rPr>
          <w:rFonts w:ascii="Arial" w:hAnsi="Arial"/>
          <w:sz w:val="22"/>
          <w:szCs w:val="22"/>
        </w:rPr>
        <w:t>y to a region of the miRNA. The resulting</w:t>
      </w:r>
      <w:r w:rsidR="002023A1">
        <w:rPr>
          <w:rFonts w:ascii="Arial" w:hAnsi="Arial"/>
          <w:sz w:val="22"/>
          <w:szCs w:val="22"/>
        </w:rPr>
        <w:t xml:space="preserve"> list of </w:t>
      </w:r>
      <w:r w:rsidR="00EA7D8E">
        <w:rPr>
          <w:rFonts w:ascii="Arial" w:hAnsi="Arial"/>
          <w:sz w:val="22"/>
          <w:szCs w:val="22"/>
        </w:rPr>
        <w:t xml:space="preserve">candidate </w:t>
      </w:r>
      <w:r w:rsidR="002023A1">
        <w:rPr>
          <w:rFonts w:ascii="Arial" w:hAnsi="Arial"/>
          <w:sz w:val="22"/>
          <w:szCs w:val="22"/>
        </w:rPr>
        <w:t xml:space="preserve">miRNA-target </w:t>
      </w:r>
      <w:r w:rsidR="00EA7D8E">
        <w:rPr>
          <w:rFonts w:ascii="Arial" w:hAnsi="Arial"/>
          <w:sz w:val="22"/>
          <w:szCs w:val="22"/>
        </w:rPr>
        <w:t>site</w:t>
      </w:r>
      <w:r w:rsidR="006D76D6">
        <w:rPr>
          <w:rFonts w:ascii="Arial" w:hAnsi="Arial"/>
          <w:sz w:val="22"/>
          <w:szCs w:val="22"/>
        </w:rPr>
        <w:t xml:space="preserve"> types are then ranked </w:t>
      </w:r>
      <w:r w:rsidR="000609E1">
        <w:rPr>
          <w:rFonts w:ascii="Arial" w:hAnsi="Arial"/>
          <w:sz w:val="22"/>
          <w:szCs w:val="22"/>
        </w:rPr>
        <w:t>via a</w:t>
      </w:r>
      <w:r w:rsidR="0090635D">
        <w:rPr>
          <w:rFonts w:ascii="Arial" w:hAnsi="Arial"/>
          <w:sz w:val="22"/>
          <w:szCs w:val="22"/>
        </w:rPr>
        <w:t xml:space="preserve"> scoring system </w:t>
      </w:r>
      <w:r w:rsidR="000609E1">
        <w:rPr>
          <w:rFonts w:ascii="Arial" w:hAnsi="Arial"/>
          <w:sz w:val="22"/>
          <w:szCs w:val="22"/>
        </w:rPr>
        <w:t xml:space="preserve">with a set of weights </w:t>
      </w:r>
      <w:r w:rsidR="0090635D">
        <w:rPr>
          <w:rFonts w:ascii="Arial" w:hAnsi="Arial"/>
          <w:sz w:val="22"/>
          <w:szCs w:val="22"/>
        </w:rPr>
        <w:t xml:space="preserve">that rewards </w:t>
      </w:r>
      <w:r w:rsidR="000609E1">
        <w:rPr>
          <w:rFonts w:ascii="Arial" w:hAnsi="Arial"/>
          <w:sz w:val="22"/>
          <w:szCs w:val="22"/>
        </w:rPr>
        <w:t xml:space="preserve">each </w:t>
      </w:r>
      <w:r w:rsidR="0017431D">
        <w:rPr>
          <w:rFonts w:ascii="Arial" w:hAnsi="Arial"/>
          <w:sz w:val="22"/>
          <w:szCs w:val="22"/>
        </w:rPr>
        <w:t xml:space="preserve">Watson–Crick </w:t>
      </w:r>
      <w:r w:rsidR="000609E1">
        <w:rPr>
          <w:rFonts w:ascii="Arial" w:hAnsi="Arial"/>
          <w:sz w:val="22"/>
          <w:szCs w:val="22"/>
        </w:rPr>
        <w:t>paired position within the site</w:t>
      </w:r>
      <w:r w:rsidR="000633E9">
        <w:rPr>
          <w:rFonts w:ascii="Arial" w:hAnsi="Arial"/>
          <w:sz w:val="22"/>
          <w:szCs w:val="22"/>
        </w:rPr>
        <w:t xml:space="preserve"> (preferentially to nucleotides 2–8, 12–16</w:t>
      </w:r>
      <w:r w:rsidR="000609E1">
        <w:rPr>
          <w:rFonts w:ascii="Arial" w:hAnsi="Arial"/>
          <w:sz w:val="22"/>
          <w:szCs w:val="22"/>
        </w:rPr>
        <w:t>,</w:t>
      </w:r>
      <w:r w:rsidR="000633E9">
        <w:rPr>
          <w:rFonts w:ascii="Arial" w:hAnsi="Arial"/>
          <w:sz w:val="22"/>
          <w:szCs w:val="22"/>
        </w:rPr>
        <w:t xml:space="preserve"> 17–22 or 23, and 9–11, in that order),</w:t>
      </w:r>
      <w:r w:rsidR="000609E1">
        <w:rPr>
          <w:rFonts w:ascii="Arial" w:hAnsi="Arial"/>
          <w:sz w:val="22"/>
          <w:szCs w:val="22"/>
        </w:rPr>
        <w:t xml:space="preserve"> each dinucleotide of </w:t>
      </w:r>
      <w:r w:rsidR="000633E9">
        <w:rPr>
          <w:rFonts w:ascii="Arial" w:hAnsi="Arial"/>
          <w:sz w:val="22"/>
          <w:szCs w:val="22"/>
        </w:rPr>
        <w:t>Watson–Crick</w:t>
      </w:r>
      <w:r w:rsidR="008E7255">
        <w:rPr>
          <w:rFonts w:ascii="Arial" w:hAnsi="Arial"/>
          <w:sz w:val="22"/>
          <w:szCs w:val="22"/>
        </w:rPr>
        <w:t xml:space="preserve"> (</w:t>
      </w:r>
      <w:r w:rsidR="000633E9">
        <w:rPr>
          <w:rFonts w:ascii="Arial" w:hAnsi="Arial"/>
          <w:sz w:val="22"/>
          <w:szCs w:val="22"/>
        </w:rPr>
        <w:t>uniformly across the miRNA sequence</w:t>
      </w:r>
      <w:r w:rsidR="008E7255">
        <w:rPr>
          <w:rFonts w:ascii="Arial" w:hAnsi="Arial"/>
          <w:sz w:val="22"/>
          <w:szCs w:val="22"/>
        </w:rPr>
        <w:t xml:space="preserve">), </w:t>
      </w:r>
      <w:r w:rsidR="000609E1">
        <w:rPr>
          <w:rFonts w:ascii="Arial" w:hAnsi="Arial"/>
          <w:sz w:val="22"/>
          <w:szCs w:val="22"/>
        </w:rPr>
        <w:t>the presence of a contiguous pairing to miRNA nucleotides 2–5,</w:t>
      </w:r>
      <w:r w:rsidR="000633E9" w:rsidRPr="000633E9">
        <w:rPr>
          <w:rFonts w:ascii="Arial" w:hAnsi="Arial"/>
          <w:sz w:val="22"/>
          <w:szCs w:val="22"/>
        </w:rPr>
        <w:t xml:space="preserve"> </w:t>
      </w:r>
      <w:r w:rsidR="000633E9">
        <w:rPr>
          <w:rFonts w:ascii="Arial" w:hAnsi="Arial"/>
          <w:sz w:val="22"/>
          <w:szCs w:val="22"/>
        </w:rPr>
        <w:t xml:space="preserve">and A/U content outside of the internal region of the 10mer defined as participating in the miRNA–target interaction. The scoring system </w:t>
      </w:r>
      <w:r w:rsidR="008E7255">
        <w:rPr>
          <w:rFonts w:ascii="Arial" w:hAnsi="Arial"/>
          <w:sz w:val="22"/>
          <w:szCs w:val="22"/>
        </w:rPr>
        <w:t xml:space="preserve">penalizes bulged </w:t>
      </w:r>
      <w:proofErr w:type="spellStart"/>
      <w:r w:rsidR="008E7255">
        <w:rPr>
          <w:rFonts w:ascii="Arial" w:hAnsi="Arial"/>
          <w:sz w:val="22"/>
          <w:szCs w:val="22"/>
        </w:rPr>
        <w:t>nucloetides</w:t>
      </w:r>
      <w:proofErr w:type="spellEnd"/>
      <w:r w:rsidR="008E7255">
        <w:rPr>
          <w:rFonts w:ascii="Arial" w:hAnsi="Arial"/>
          <w:sz w:val="22"/>
          <w:szCs w:val="22"/>
        </w:rPr>
        <w:t xml:space="preserve">, wobble pairing, and mismatched pairs in that order, and </w:t>
      </w:r>
      <w:r w:rsidR="000633E9">
        <w:rPr>
          <w:rFonts w:ascii="Arial" w:hAnsi="Arial"/>
          <w:sz w:val="22"/>
          <w:szCs w:val="22"/>
        </w:rPr>
        <w:t>G content outside of the internal region of the10mer defined as participating in the miRNA–target interaction</w:t>
      </w:r>
      <w:r w:rsidR="008E7255">
        <w:rPr>
          <w:rFonts w:ascii="Arial" w:hAnsi="Arial"/>
          <w:sz w:val="22"/>
          <w:szCs w:val="22"/>
        </w:rPr>
        <w:t xml:space="preserve">. </w:t>
      </w:r>
      <w:r w:rsidR="000609E1">
        <w:rPr>
          <w:rFonts w:ascii="Arial" w:hAnsi="Arial"/>
          <w:sz w:val="22"/>
          <w:szCs w:val="22"/>
        </w:rPr>
        <w:t>The weights associated with each feature were</w:t>
      </w:r>
      <w:r w:rsidR="008D3803">
        <w:rPr>
          <w:rFonts w:ascii="Arial" w:hAnsi="Arial"/>
          <w:sz w:val="22"/>
          <w:szCs w:val="22"/>
        </w:rPr>
        <w:t xml:space="preserve"> arbitrarily tuned </w:t>
      </w:r>
      <w:r w:rsidR="000609E1">
        <w:rPr>
          <w:rFonts w:ascii="Arial" w:hAnsi="Arial"/>
          <w:sz w:val="22"/>
          <w:szCs w:val="22"/>
        </w:rPr>
        <w:t>such that the site type identified within each 10mer was consistent with visual inspection of the 10mer, and in addition that the majority of the top 10mers were identified as</w:t>
      </w:r>
      <w:r w:rsidR="00F77CAC">
        <w:rPr>
          <w:rFonts w:ascii="Arial" w:hAnsi="Arial"/>
          <w:sz w:val="22"/>
          <w:szCs w:val="22"/>
        </w:rPr>
        <w:t xml:space="preserve"> containing the same site type. Upon identification of a site type fro</w:t>
      </w:r>
      <w:r w:rsidR="003766CB">
        <w:rPr>
          <w:rFonts w:ascii="Arial" w:hAnsi="Arial"/>
          <w:sz w:val="22"/>
          <w:szCs w:val="22"/>
        </w:rPr>
        <w:t xml:space="preserve">m analysis of the top 20 10mers, </w:t>
      </w:r>
      <w:r w:rsidR="000633E9">
        <w:rPr>
          <w:rFonts w:ascii="Arial" w:hAnsi="Arial"/>
          <w:sz w:val="22"/>
          <w:szCs w:val="22"/>
        </w:rPr>
        <w:t>reads</w:t>
      </w:r>
      <w:r w:rsidR="003766CB">
        <w:rPr>
          <w:rFonts w:ascii="Arial" w:hAnsi="Arial"/>
          <w:sz w:val="22"/>
          <w:szCs w:val="22"/>
        </w:rPr>
        <w:t xml:space="preserve"> containing this site were removed </w:t>
      </w:r>
      <w:r w:rsidR="000633E9">
        <w:rPr>
          <w:rFonts w:ascii="Arial" w:hAnsi="Arial"/>
          <w:sz w:val="22"/>
          <w:szCs w:val="22"/>
        </w:rPr>
        <w:t>from the sequencing data from both the input library and the five AGO–miRNA bound samples.</w:t>
      </w:r>
      <w:r w:rsidR="003766CB">
        <w:rPr>
          <w:rFonts w:ascii="Arial" w:hAnsi="Arial"/>
          <w:sz w:val="22"/>
          <w:szCs w:val="22"/>
        </w:rPr>
        <w:t xml:space="preserve"> </w:t>
      </w:r>
    </w:p>
    <w:p w14:paraId="083BFC8A" w14:textId="2DB83D25" w:rsidR="00742EFD" w:rsidRPr="00F77CAC" w:rsidRDefault="000609E1" w:rsidP="000633E9">
      <w:pPr>
        <w:spacing w:line="360" w:lineRule="auto"/>
        <w:ind w:firstLine="720"/>
        <w:outlineLvl w:val="0"/>
        <w:rPr>
          <w:rFonts w:ascii="Arial" w:hAnsi="Arial"/>
          <w:sz w:val="22"/>
          <w:szCs w:val="22"/>
        </w:rPr>
      </w:pPr>
      <w:r>
        <w:rPr>
          <w:rFonts w:ascii="Arial" w:hAnsi="Arial"/>
          <w:sz w:val="22"/>
          <w:szCs w:val="22"/>
        </w:rPr>
        <w:t xml:space="preserve">We note that while this approach is </w:t>
      </w:r>
      <w:r>
        <w:rPr>
          <w:rFonts w:ascii="Arial" w:hAnsi="Arial"/>
          <w:i/>
          <w:sz w:val="22"/>
          <w:szCs w:val="22"/>
        </w:rPr>
        <w:t>ad hoc</w:t>
      </w:r>
      <w:r>
        <w:rPr>
          <w:rFonts w:ascii="Arial" w:hAnsi="Arial"/>
          <w:sz w:val="22"/>
          <w:szCs w:val="22"/>
        </w:rPr>
        <w:t>, we find it suitable since it effec</w:t>
      </w:r>
      <w:r w:rsidR="00746CAD">
        <w:rPr>
          <w:rFonts w:ascii="Arial" w:hAnsi="Arial"/>
          <w:sz w:val="22"/>
          <w:szCs w:val="22"/>
        </w:rPr>
        <w:t xml:space="preserve">ts only the naming of these novel site types, and cannot influence their relative enrichments within the RBNS data, nor their estimated </w:t>
      </w:r>
      <w:r w:rsidR="00746CAD">
        <w:rPr>
          <w:rFonts w:ascii="Arial" w:hAnsi="Arial"/>
          <w:i/>
          <w:sz w:val="22"/>
          <w:szCs w:val="22"/>
        </w:rPr>
        <w:t>K</w:t>
      </w:r>
      <w:r w:rsidR="00746CAD">
        <w:rPr>
          <w:rFonts w:ascii="Arial" w:hAnsi="Arial"/>
          <w:sz w:val="22"/>
          <w:szCs w:val="22"/>
          <w:vertAlign w:val="subscript"/>
        </w:rPr>
        <w:t>D</w:t>
      </w:r>
      <w:r w:rsidR="00746CAD">
        <w:rPr>
          <w:rFonts w:ascii="Arial" w:hAnsi="Arial"/>
          <w:sz w:val="22"/>
          <w:szCs w:val="22"/>
        </w:rPr>
        <w:t xml:space="preserve"> values. Secondarily, due to the </w:t>
      </w:r>
      <w:r w:rsidR="00F77CAC">
        <w:rPr>
          <w:rFonts w:ascii="Arial" w:hAnsi="Arial"/>
          <w:sz w:val="22"/>
          <w:szCs w:val="22"/>
        </w:rPr>
        <w:t>variable amount of sequence redundancy within the</w:t>
      </w:r>
      <w:r w:rsidR="00746CAD">
        <w:rPr>
          <w:rFonts w:ascii="Arial" w:hAnsi="Arial"/>
          <w:sz w:val="22"/>
          <w:szCs w:val="22"/>
        </w:rPr>
        <w:t xml:space="preserve"> miRNA guide sequences </w:t>
      </w:r>
      <w:r w:rsidR="00F77CAC">
        <w:rPr>
          <w:rFonts w:ascii="Arial" w:hAnsi="Arial"/>
          <w:sz w:val="22"/>
          <w:szCs w:val="22"/>
        </w:rPr>
        <w:t xml:space="preserve">studied </w:t>
      </w:r>
      <w:r w:rsidR="00746CAD">
        <w:rPr>
          <w:rFonts w:ascii="Arial" w:hAnsi="Arial"/>
          <w:sz w:val="22"/>
          <w:szCs w:val="22"/>
        </w:rPr>
        <w:t>(i.e., miR-1: UGGA</w:t>
      </w:r>
      <w:r w:rsidR="00746CAD" w:rsidRPr="00746CAD">
        <w:rPr>
          <w:rFonts w:ascii="Arial" w:hAnsi="Arial"/>
          <w:sz w:val="22"/>
          <w:szCs w:val="22"/>
          <w:u w:val="single"/>
        </w:rPr>
        <w:t>AUGUA</w:t>
      </w:r>
      <w:r w:rsidR="00746CAD">
        <w:rPr>
          <w:rFonts w:ascii="Arial" w:hAnsi="Arial"/>
          <w:sz w:val="22"/>
          <w:szCs w:val="22"/>
        </w:rPr>
        <w:t>AAGAAG</w:t>
      </w:r>
      <w:r w:rsidR="00746CAD" w:rsidRPr="00746CAD">
        <w:rPr>
          <w:rFonts w:ascii="Arial" w:hAnsi="Arial"/>
          <w:sz w:val="22"/>
          <w:szCs w:val="22"/>
        </w:rPr>
        <w:t>U</w:t>
      </w:r>
      <w:r w:rsidR="00746CAD" w:rsidRPr="00746CAD">
        <w:rPr>
          <w:rFonts w:ascii="Arial" w:hAnsi="Arial"/>
          <w:sz w:val="22"/>
          <w:szCs w:val="22"/>
          <w:u w:val="single"/>
        </w:rPr>
        <w:t>AUGUA</w:t>
      </w:r>
      <w:r w:rsidR="00746CAD" w:rsidRPr="00746CAD">
        <w:rPr>
          <w:rFonts w:ascii="Arial" w:hAnsi="Arial"/>
          <w:sz w:val="22"/>
          <w:szCs w:val="22"/>
        </w:rPr>
        <w:t>U</w:t>
      </w:r>
      <w:r w:rsidR="00746CAD">
        <w:rPr>
          <w:rFonts w:ascii="Arial" w:hAnsi="Arial"/>
          <w:sz w:val="22"/>
          <w:szCs w:val="22"/>
        </w:rPr>
        <w:t>, let-7a: UG</w:t>
      </w:r>
      <w:r w:rsidR="00746CAD" w:rsidRPr="00746CAD">
        <w:rPr>
          <w:rFonts w:ascii="Arial" w:hAnsi="Arial"/>
          <w:sz w:val="22"/>
          <w:szCs w:val="22"/>
          <w:u w:val="single"/>
        </w:rPr>
        <w:t>AGGU</w:t>
      </w:r>
      <w:r w:rsidR="00746CAD">
        <w:rPr>
          <w:rFonts w:ascii="Arial" w:hAnsi="Arial"/>
          <w:sz w:val="22"/>
          <w:szCs w:val="22"/>
        </w:rPr>
        <w:t>AGU</w:t>
      </w:r>
      <w:r w:rsidR="00746CAD" w:rsidRPr="00746CAD">
        <w:rPr>
          <w:rFonts w:ascii="Arial" w:hAnsi="Arial"/>
          <w:sz w:val="22"/>
          <w:szCs w:val="22"/>
          <w:u w:val="single"/>
        </w:rPr>
        <w:t>AGGU</w:t>
      </w:r>
      <w:r w:rsidR="00746CAD">
        <w:rPr>
          <w:rFonts w:ascii="Arial" w:hAnsi="Arial"/>
          <w:sz w:val="22"/>
          <w:szCs w:val="22"/>
        </w:rPr>
        <w:t>UGUAU</w:t>
      </w:r>
      <w:r w:rsidR="00746CAD" w:rsidRPr="00746CAD">
        <w:rPr>
          <w:rFonts w:ascii="Arial" w:hAnsi="Arial"/>
          <w:sz w:val="22"/>
          <w:szCs w:val="22"/>
          <w:u w:val="single"/>
        </w:rPr>
        <w:t>AGGU</w:t>
      </w:r>
      <w:r w:rsidR="00F77CAC">
        <w:rPr>
          <w:rFonts w:ascii="Arial" w:hAnsi="Arial"/>
          <w:sz w:val="22"/>
          <w:szCs w:val="22"/>
        </w:rPr>
        <w:t>, etc.), knowledge of the true binding preference within the 10mer cannot be unambiguously known.</w:t>
      </w:r>
    </w:p>
    <w:p w14:paraId="1FF1CC3B" w14:textId="77777777" w:rsidR="00742EFD" w:rsidRDefault="00742EFD" w:rsidP="00742EFD">
      <w:pPr>
        <w:spacing w:line="360" w:lineRule="auto"/>
        <w:rPr>
          <w:rFonts w:ascii="Arial" w:hAnsi="Arial"/>
          <w:bCs/>
          <w:sz w:val="22"/>
          <w:szCs w:val="22"/>
        </w:rPr>
      </w:pPr>
    </w:p>
    <w:p w14:paraId="633A2A37" w14:textId="77777777" w:rsidR="00742EFD" w:rsidRPr="00742EFD" w:rsidRDefault="00742EFD" w:rsidP="00172C52">
      <w:pPr>
        <w:rPr>
          <w:rFonts w:ascii="Arial" w:hAnsi="Arial" w:cs="Arial"/>
          <w:b/>
          <w:sz w:val="22"/>
          <w:szCs w:val="22"/>
        </w:rPr>
      </w:pPr>
    </w:p>
    <w:sectPr w:rsidR="00742EFD" w:rsidRPr="00742EFD" w:rsidSect="004268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4" w:author="David Bartel" w:date="2018-03-27T15:39:00Z" w:initials="DB">
    <w:p w14:paraId="2754B4B5" w14:textId="166DAA69" w:rsidR="000609E1" w:rsidRDefault="000609E1">
      <w:pPr>
        <w:pStyle w:val="CommentText"/>
      </w:pPr>
      <w:r>
        <w:rPr>
          <w:rStyle w:val="CommentReference"/>
        </w:rPr>
        <w:annotationRef/>
      </w:r>
      <w:r>
        <w:t xml:space="preserve"> Burge </w:t>
      </w:r>
      <w:proofErr w:type="spellStart"/>
      <w:r>
        <w:t>BioRxiv</w:t>
      </w:r>
      <w:proofErr w:type="spellEnd"/>
      <w:r>
        <w:t xml:space="preserve"> paper</w:t>
      </w:r>
    </w:p>
  </w:comment>
  <w:comment w:id="597" w:author="David Bartel" w:date="2018-03-27T15:44:00Z" w:initials="DB">
    <w:p w14:paraId="40A78495" w14:textId="333A9D91" w:rsidR="000609E1" w:rsidRDefault="000609E1">
      <w:pPr>
        <w:pStyle w:val="CommentText"/>
      </w:pPr>
      <w:r>
        <w:rPr>
          <w:rStyle w:val="CommentReference"/>
        </w:rPr>
        <w:annotationRef/>
      </w:r>
      <w:r>
        <w:t>Should be 2009</w:t>
      </w:r>
    </w:p>
  </w:comment>
  <w:comment w:id="837" w:author="David Bartel" w:date="2018-03-27T15:50:00Z" w:initials="DB">
    <w:p w14:paraId="626DD5EF" w14:textId="351EC55B" w:rsidR="000609E1" w:rsidRDefault="000609E1">
      <w:pPr>
        <w:pStyle w:val="CommentText"/>
      </w:pPr>
      <w:r>
        <w:rPr>
          <w:rStyle w:val="CommentReference"/>
        </w:rPr>
        <w:annotationRef/>
      </w:r>
      <w:r>
        <w:t>Science does not allow data not shown.  Make a supplemental figure/table that illustrates this.</w:t>
      </w:r>
    </w:p>
  </w:comment>
  <w:comment w:id="857" w:author="David Bartel" w:date="2018-02-25T12:19:00Z" w:initials="DB">
    <w:p w14:paraId="51EA73A0" w14:textId="539A2480" w:rsidR="000609E1" w:rsidRDefault="000609E1">
      <w:pPr>
        <w:pStyle w:val="CommentText"/>
      </w:pPr>
      <w:r>
        <w:rPr>
          <w:rStyle w:val="CommentReference"/>
        </w:rPr>
        <w:annotationRef/>
      </w:r>
      <w:r>
        <w:t>Let’s discuss this language.</w:t>
      </w:r>
    </w:p>
  </w:comment>
  <w:comment w:id="967" w:author="David Bartel" w:date="2018-03-27T20:35:00Z" w:initials="DB">
    <w:p w14:paraId="071E69E7" w14:textId="13518C6F" w:rsidR="000609E1" w:rsidRDefault="000609E1">
      <w:pPr>
        <w:pStyle w:val="CommentText"/>
      </w:pPr>
      <w:r>
        <w:rPr>
          <w:rStyle w:val="CommentReference"/>
        </w:rPr>
        <w:annotationRef/>
      </w:r>
      <w:r>
        <w:t xml:space="preserve">Is this true?  It seems like your weakest site is still 3-fold better than the no-site.  Also, fig. S2i seems to show 11mer motifs for let-7a that are &gt;10 fold better than the no-site, which why I qualified it saying that the motif had to be 9 nt. </w:t>
      </w:r>
    </w:p>
  </w:comment>
  <w:comment w:id="1041" w:author="David Bartel" w:date="2018-03-27T20:38:00Z" w:initials="DB">
    <w:p w14:paraId="5E2EAC70" w14:textId="1B47DFE4" w:rsidR="000609E1" w:rsidRDefault="000609E1">
      <w:pPr>
        <w:pStyle w:val="CommentText"/>
      </w:pPr>
      <w:r>
        <w:rPr>
          <w:rStyle w:val="CommentReference"/>
        </w:rPr>
        <w:annotationRef/>
      </w:r>
      <w:r>
        <w:t>3-fold?</w:t>
      </w:r>
    </w:p>
  </w:comment>
  <w:comment w:id="1091" w:author="David Bartel" w:date="2018-02-25T13:35:00Z" w:initials="DB">
    <w:p w14:paraId="389672F4" w14:textId="1412DEBB" w:rsidR="000609E1" w:rsidRDefault="000609E1">
      <w:pPr>
        <w:pStyle w:val="CommentText"/>
      </w:pPr>
      <w:r>
        <w:rPr>
          <w:rStyle w:val="CommentReference"/>
        </w:rPr>
        <w:annotationRef/>
      </w:r>
      <w:r>
        <w:t>Correct values.</w:t>
      </w:r>
    </w:p>
  </w:comment>
  <w:comment w:id="1208" w:author="David Bartel" w:date="2018-02-25T13:24:00Z" w:initials="DB">
    <w:p w14:paraId="37EC3895" w14:textId="77777777" w:rsidR="000609E1" w:rsidRDefault="000609E1" w:rsidP="00574FE4">
      <w:pPr>
        <w:pStyle w:val="CommentText"/>
      </w:pPr>
      <w:r>
        <w:rPr>
          <w:rStyle w:val="CommentReference"/>
        </w:rPr>
        <w:annotationRef/>
      </w:r>
      <w:r>
        <w:t>Add additional references</w:t>
      </w:r>
    </w:p>
  </w:comment>
  <w:comment w:id="1278" w:author="David Bartel" w:date="2018-03-26T08:58:00Z" w:initials="DB">
    <w:p w14:paraId="37B46DAA" w14:textId="7E5284D8" w:rsidR="000609E1" w:rsidRDefault="000609E1">
      <w:pPr>
        <w:pStyle w:val="CommentText"/>
      </w:pPr>
      <w:r>
        <w:rPr>
          <w:rStyle w:val="CommentReference"/>
        </w:rPr>
        <w:annotationRef/>
      </w:r>
      <w:r>
        <w:t>Site Garcia 2010</w:t>
      </w:r>
    </w:p>
  </w:comment>
  <w:comment w:id="1305" w:author="David Bartel" w:date="2018-03-27T21:01:00Z" w:initials="DB">
    <w:p w14:paraId="1C39FD47" w14:textId="6AE4649D" w:rsidR="000609E1" w:rsidRDefault="000609E1">
      <w:pPr>
        <w:pStyle w:val="CommentText"/>
      </w:pPr>
      <w:r>
        <w:rPr>
          <w:rStyle w:val="CommentReference"/>
        </w:rPr>
        <w:annotationRef/>
      </w:r>
      <w:r>
        <w:t>Combine A &amp; B into A, C &amp; D into B, …</w:t>
      </w:r>
    </w:p>
  </w:comment>
  <w:comment w:id="1306" w:author="Sean E. McGeary" w:date="2018-04-21T14:14:00Z" w:initials="SEM">
    <w:p w14:paraId="1ED73CBC" w14:textId="703610C2" w:rsidR="009625BB" w:rsidRDefault="009625BB">
      <w:pPr>
        <w:pStyle w:val="CommentText"/>
      </w:pPr>
      <w:r>
        <w:rPr>
          <w:rStyle w:val="CommentReference"/>
        </w:rPr>
        <w:annotationRef/>
      </w:r>
      <w:r>
        <w:t>Completed.</w:t>
      </w:r>
    </w:p>
  </w:comment>
  <w:comment w:id="1355" w:author="David Bartel" w:date="2018-02-27T21:37:00Z" w:initials="DB">
    <w:p w14:paraId="003D78D1" w14:textId="1BE700D7" w:rsidR="000609E1" w:rsidRDefault="000609E1">
      <w:pPr>
        <w:pStyle w:val="CommentText"/>
      </w:pPr>
      <w:r>
        <w:rPr>
          <w:rStyle w:val="CommentReference"/>
        </w:rPr>
        <w:annotationRef/>
      </w:r>
      <w:r>
        <w:t>Check on this.</w:t>
      </w:r>
    </w:p>
  </w:comment>
  <w:comment w:id="1349" w:author="Sean E. McGeary" w:date="2018-04-06T13:34:00Z" w:initials="SEM">
    <w:p w14:paraId="236CD575" w14:textId="77777777" w:rsidR="001A25A0" w:rsidRDefault="00BD3C22">
      <w:pPr>
        <w:pStyle w:val="CommentText"/>
      </w:pPr>
      <w:r>
        <w:rPr>
          <w:rStyle w:val="CommentReference"/>
        </w:rPr>
        <w:annotationRef/>
      </w:r>
      <w:r w:rsidR="001A25A0">
        <w:t>The imperfections do differ:</w:t>
      </w:r>
    </w:p>
    <w:p w14:paraId="665BC923" w14:textId="57F2772B" w:rsidR="001A25A0" w:rsidRDefault="001A25A0">
      <w:pPr>
        <w:pStyle w:val="CommentText"/>
      </w:pPr>
      <w:r>
        <w:t>miR-1:</w:t>
      </w:r>
      <w:r w:rsidR="00BD3C22">
        <w:t xml:space="preserve"> </w:t>
      </w:r>
      <w:proofErr w:type="spellStart"/>
      <w:proofErr w:type="gramStart"/>
      <w:r w:rsidR="00BD3C22">
        <w:t>bU</w:t>
      </w:r>
      <w:proofErr w:type="spellEnd"/>
      <w:r w:rsidR="00BD3C22">
        <w:t>(</w:t>
      </w:r>
      <w:proofErr w:type="gramEnd"/>
      <w:r w:rsidR="00BD3C22">
        <w:t xml:space="preserve">4.6), </w:t>
      </w:r>
      <w:r>
        <w:t>w3, w6, mmU6, mmC5, mmU6</w:t>
      </w:r>
      <w:r w:rsidR="00BD3C22">
        <w:t>.</w:t>
      </w:r>
    </w:p>
    <w:p w14:paraId="42D4D745" w14:textId="2CADD851" w:rsidR="001A25A0" w:rsidRDefault="00BD3C22">
      <w:pPr>
        <w:pStyle w:val="CommentText"/>
      </w:pPr>
      <w:r>
        <w:t>Let-7a</w:t>
      </w:r>
      <w:r w:rsidR="001A25A0">
        <w:t>:</w:t>
      </w:r>
      <w:r w:rsidR="001A25A0" w:rsidRPr="001A25A0">
        <w:t xml:space="preserve"> </w:t>
      </w:r>
      <w:r w:rsidR="001A25A0">
        <w:t>bA5, w4, w5, mmG5.</w:t>
      </w:r>
    </w:p>
    <w:p w14:paraId="56BA3872" w14:textId="2920B026" w:rsidR="001A25A0" w:rsidRDefault="001A25A0">
      <w:pPr>
        <w:pStyle w:val="CommentText"/>
      </w:pPr>
      <w:r>
        <w:t>miR-155: w6, mmU5.</w:t>
      </w:r>
    </w:p>
    <w:p w14:paraId="63A72CC8" w14:textId="74AD9AC4" w:rsidR="001A25A0" w:rsidRDefault="00211808">
      <w:pPr>
        <w:pStyle w:val="CommentText"/>
      </w:pPr>
      <w:r>
        <w:t>miR-124</w:t>
      </w:r>
      <w:r w:rsidR="001A25A0">
        <w:t>:</w:t>
      </w:r>
      <w:r>
        <w:t xml:space="preserve"> </w:t>
      </w:r>
      <w:proofErr w:type="spellStart"/>
      <w:proofErr w:type="gramStart"/>
      <w:r w:rsidRPr="001A25A0">
        <w:rPr>
          <w:b/>
        </w:rPr>
        <w:t>bG</w:t>
      </w:r>
      <w:proofErr w:type="spellEnd"/>
      <w:r>
        <w:t>(</w:t>
      </w:r>
      <w:proofErr w:type="gramEnd"/>
      <w:r w:rsidRPr="001A25A0">
        <w:rPr>
          <w:b/>
        </w:rPr>
        <w:t>6</w:t>
      </w:r>
      <w:r>
        <w:t xml:space="preserve">.7), bU6, </w:t>
      </w:r>
      <w:proofErr w:type="spellStart"/>
      <w:r>
        <w:t>bU</w:t>
      </w:r>
      <w:proofErr w:type="spellEnd"/>
      <w:r>
        <w:t>(7.8)</w:t>
      </w:r>
    </w:p>
    <w:p w14:paraId="2D7190EE" w14:textId="6F64627E" w:rsidR="001A25A0" w:rsidRDefault="001A25A0">
      <w:pPr>
        <w:pStyle w:val="CommentText"/>
      </w:pPr>
      <w:r>
        <w:t xml:space="preserve">lsy-6: </w:t>
      </w:r>
      <w:proofErr w:type="spellStart"/>
      <w:proofErr w:type="gramStart"/>
      <w:r>
        <w:t>bA</w:t>
      </w:r>
      <w:proofErr w:type="spellEnd"/>
      <w:r>
        <w:t>(</w:t>
      </w:r>
      <w:proofErr w:type="gramEnd"/>
      <w:r>
        <w:t xml:space="preserve">6.7), </w:t>
      </w:r>
      <w:r w:rsidRPr="001A25A0">
        <w:rPr>
          <w:b/>
        </w:rPr>
        <w:t>bG7</w:t>
      </w:r>
    </w:p>
    <w:p w14:paraId="3174BF07" w14:textId="3A148369" w:rsidR="00BD3C22" w:rsidRDefault="001A25A0">
      <w:pPr>
        <w:pStyle w:val="CommentText"/>
      </w:pPr>
      <w:r>
        <w:t xml:space="preserve">miR-7: </w:t>
      </w:r>
      <w:r w:rsidRPr="001A25A0">
        <w:rPr>
          <w:b/>
        </w:rPr>
        <w:t>bG7</w:t>
      </w:r>
      <w:r>
        <w:t xml:space="preserve">, </w:t>
      </w:r>
      <w:proofErr w:type="spellStart"/>
      <w:proofErr w:type="gramStart"/>
      <w:r>
        <w:t>bU</w:t>
      </w:r>
      <w:proofErr w:type="spellEnd"/>
      <w:r>
        <w:t>(</w:t>
      </w:r>
      <w:proofErr w:type="gramEnd"/>
      <w:r>
        <w:t>7.8), bA8, mmG7bG7, mmC7bG7, mmG7bG7.</w:t>
      </w:r>
    </w:p>
    <w:p w14:paraId="57D3A401" w14:textId="77777777" w:rsidR="001A25A0" w:rsidRDefault="001A25A0">
      <w:pPr>
        <w:pStyle w:val="CommentText"/>
      </w:pPr>
    </w:p>
    <w:p w14:paraId="7262EEA4" w14:textId="2EA42FCC" w:rsidR="001A25A0" w:rsidRDefault="001A25A0">
      <w:pPr>
        <w:pStyle w:val="CommentText"/>
      </w:pPr>
      <w:r>
        <w:t xml:space="preserve">The most consistent imperfection is the bG7, in bold </w:t>
      </w:r>
    </w:p>
  </w:comment>
  <w:comment w:id="1388" w:author="David Bartel" w:date="2018-03-25T07:46:00Z" w:initials="DB">
    <w:p w14:paraId="1F0F405B" w14:textId="2A778F6F" w:rsidR="000609E1" w:rsidRDefault="000609E1">
      <w:pPr>
        <w:pStyle w:val="CommentText"/>
      </w:pPr>
      <w:r>
        <w:rPr>
          <w:rStyle w:val="CommentReference"/>
        </w:rPr>
        <w:annotationRef/>
      </w:r>
      <w:r>
        <w:t>Revise paragraph after viewing the miR-7 results.</w:t>
      </w:r>
    </w:p>
  </w:comment>
  <w:comment w:id="1404" w:author="David Bartel" w:date="2018-03-25T07:46:00Z" w:initials="DB">
    <w:p w14:paraId="2B7515B5" w14:textId="77777777" w:rsidR="009625BB" w:rsidRDefault="009625BB" w:rsidP="009625BB">
      <w:pPr>
        <w:pStyle w:val="CommentText"/>
      </w:pPr>
      <w:r>
        <w:rPr>
          <w:rStyle w:val="CommentReference"/>
        </w:rPr>
        <w:annotationRef/>
      </w:r>
      <w:r>
        <w:t>Revise paragraph after viewing the miR-7 results.</w:t>
      </w:r>
    </w:p>
  </w:comment>
  <w:comment w:id="1468" w:author="David Bartel" w:date="2018-02-27T22:00:00Z" w:initials="DB">
    <w:p w14:paraId="3BD6C048" w14:textId="3BF92394" w:rsidR="000609E1" w:rsidRDefault="000609E1">
      <w:pPr>
        <w:pStyle w:val="CommentText"/>
      </w:pPr>
      <w:r>
        <w:rPr>
          <w:rStyle w:val="CommentReference"/>
        </w:rPr>
        <w:annotationRef/>
      </w:r>
      <w:r>
        <w:t>Check if this is true.</w:t>
      </w:r>
    </w:p>
  </w:comment>
  <w:comment w:id="1469" w:author="Sean E. McGeary" w:date="2018-04-21T14:15:00Z" w:initials="SEM">
    <w:p w14:paraId="77D82DE9" w14:textId="102BF8D3" w:rsidR="009625BB" w:rsidRDefault="009625BB">
      <w:pPr>
        <w:pStyle w:val="CommentText"/>
      </w:pPr>
      <w:r>
        <w:rPr>
          <w:rStyle w:val="CommentReference"/>
        </w:rPr>
        <w:annotationRef/>
      </w:r>
      <w:r>
        <w:t>Checked this, it’s true.</w:t>
      </w:r>
    </w:p>
  </w:comment>
  <w:comment w:id="1488" w:author="David Bartel" w:date="2018-03-27T21:03:00Z" w:initials="DB">
    <w:p w14:paraId="39DEC2AF" w14:textId="068E79D1" w:rsidR="000609E1" w:rsidRDefault="000609E1">
      <w:pPr>
        <w:pStyle w:val="CommentText"/>
      </w:pPr>
      <w:r>
        <w:rPr>
          <w:rStyle w:val="CommentReference"/>
        </w:rPr>
        <w:annotationRef/>
      </w:r>
      <w:r>
        <w:t xml:space="preserve">Shin </w:t>
      </w:r>
      <w:proofErr w:type="gramStart"/>
      <w:r>
        <w:t>et  al.</w:t>
      </w:r>
      <w:proofErr w:type="gramEnd"/>
    </w:p>
  </w:comment>
  <w:comment w:id="1539" w:author="David Bartel" w:date="2018-02-28T10:43:00Z" w:initials="DB">
    <w:p w14:paraId="099361A2" w14:textId="75E82466" w:rsidR="000609E1" w:rsidRDefault="000609E1">
      <w:pPr>
        <w:pStyle w:val="CommentText"/>
      </w:pPr>
      <w:r>
        <w:rPr>
          <w:rStyle w:val="CommentReference"/>
        </w:rPr>
        <w:annotationRef/>
      </w:r>
      <w:r>
        <w:t>I think that this should be a main-text panel.</w:t>
      </w:r>
    </w:p>
  </w:comment>
  <w:comment w:id="1540" w:author="Sean E. McGeary" w:date="2018-04-21T15:10:00Z" w:initials="SEM">
    <w:p w14:paraId="3626CAFF" w14:textId="6D29F4EE" w:rsidR="009F3B90" w:rsidRDefault="009F3B90">
      <w:pPr>
        <w:pStyle w:val="CommentText"/>
      </w:pPr>
      <w:r>
        <w:rPr>
          <w:rStyle w:val="CommentReference"/>
        </w:rPr>
        <w:annotationRef/>
      </w:r>
      <w:r>
        <w:t>Completed</w:t>
      </w:r>
    </w:p>
  </w:comment>
  <w:comment w:id="1583" w:author="David Bartel" w:date="2018-03-27T21:05:00Z" w:initials="DB">
    <w:p w14:paraId="3E819E5A" w14:textId="68B4089C" w:rsidR="000609E1" w:rsidRDefault="000609E1">
      <w:pPr>
        <w:pStyle w:val="CommentText"/>
      </w:pPr>
      <w:r>
        <w:rPr>
          <w:rStyle w:val="CommentReference"/>
        </w:rPr>
        <w:annotationRef/>
      </w:r>
      <w:r>
        <w:t>Decide whether to group miR-7 with let-7a or miR-1</w:t>
      </w:r>
    </w:p>
  </w:comment>
  <w:comment w:id="1584" w:author="Sean E. McGeary" w:date="2018-04-21T15:19:00Z" w:initials="SEM">
    <w:p w14:paraId="79788675" w14:textId="5185D4EE" w:rsidR="00EE2F2A" w:rsidRDefault="00EE2F2A">
      <w:pPr>
        <w:pStyle w:val="CommentText"/>
      </w:pPr>
      <w:r>
        <w:rPr>
          <w:rStyle w:val="CommentReference"/>
        </w:rPr>
        <w:annotationRef/>
      </w:r>
      <w:r>
        <w:t>Completed.</w:t>
      </w:r>
    </w:p>
  </w:comment>
  <w:comment w:id="1587" w:author="Sean E. McGeary" w:date="2018-04-21T15:16:00Z" w:initials="SEM">
    <w:p w14:paraId="6989C918" w14:textId="39C4B117" w:rsidR="00CC7B5B" w:rsidRDefault="00CC7B5B">
      <w:pPr>
        <w:pStyle w:val="CommentText"/>
      </w:pPr>
      <w:r>
        <w:rPr>
          <w:rStyle w:val="CommentReference"/>
        </w:rPr>
        <w:annotationRef/>
      </w:r>
      <w:r>
        <w:t>I had before been using the combined input for miR-1. Changing this makes 11mer-m10</w:t>
      </w:r>
      <w:r w:rsidR="00FA4EAF">
        <w:t>.20 ~1.6</w:t>
      </w:r>
      <w:r w:rsidR="00EE2F2A">
        <w:t>-</w:t>
      </w:r>
      <w:r>
        <w:t xml:space="preserve">fold better than the 6mer-m8, and still </w:t>
      </w:r>
      <w:r w:rsidR="00EE2F2A">
        <w:t>4.3-fold worse than the 6mer.</w:t>
      </w:r>
    </w:p>
  </w:comment>
  <w:comment w:id="1622" w:author="Sean E. McGeary" w:date="2018-04-21T15:28:00Z" w:initials="SEM">
    <w:p w14:paraId="667293A9" w14:textId="0FAA4DA1" w:rsidR="00892225" w:rsidRDefault="00892225">
      <w:pPr>
        <w:pStyle w:val="CommentText"/>
      </w:pPr>
      <w:r>
        <w:rPr>
          <w:rStyle w:val="CommentReference"/>
        </w:rPr>
        <w:annotationRef/>
      </w:r>
      <w:r w:rsidR="00A620D4">
        <w:t>All 6X</w:t>
      </w:r>
      <w:proofErr w:type="gramStart"/>
      <w:r w:rsidR="00A620D4">
        <w:t xml:space="preserve">2 </w:t>
      </w:r>
      <w:r>
        <w:t xml:space="preserve"> folds</w:t>
      </w:r>
      <w:proofErr w:type="gramEnd"/>
      <w:r>
        <w:t xml:space="preserve"> are:</w:t>
      </w:r>
    </w:p>
    <w:p w14:paraId="1370D429" w14:textId="12A15F09" w:rsidR="00A620D4" w:rsidRDefault="00A620D4">
      <w:pPr>
        <w:pStyle w:val="CommentText"/>
      </w:pPr>
      <w:r>
        <w:t xml:space="preserve">                           m3.13       m4.14</w:t>
      </w:r>
    </w:p>
    <w:p w14:paraId="57BF60B7" w14:textId="53C7901E" w:rsidR="00892225" w:rsidRDefault="00892225">
      <w:pPr>
        <w:pStyle w:val="CommentText"/>
      </w:pPr>
      <w:r>
        <w:t xml:space="preserve">miR-1: </w:t>
      </w:r>
      <w:r w:rsidR="007B2FD9">
        <w:t xml:space="preserve">              </w:t>
      </w:r>
      <w:r w:rsidR="009B37EB">
        <w:t>2.12</w:t>
      </w:r>
      <w:r w:rsidR="007B2FD9">
        <w:t xml:space="preserve">   </w:t>
      </w:r>
      <w:r w:rsidR="009B37EB">
        <w:t xml:space="preserve"> </w:t>
      </w:r>
      <w:r w:rsidR="00A620D4">
        <w:t xml:space="preserve">        </w:t>
      </w:r>
      <w:r w:rsidR="007B2FD9">
        <w:t>0.9</w:t>
      </w:r>
      <w:r w:rsidR="009B37EB">
        <w:t>0</w:t>
      </w:r>
    </w:p>
    <w:p w14:paraId="449F6E2C" w14:textId="319AB77A" w:rsidR="00892225" w:rsidRDefault="00892225">
      <w:pPr>
        <w:pStyle w:val="CommentText"/>
      </w:pPr>
      <w:r>
        <w:t xml:space="preserve">let-7a: </w:t>
      </w:r>
      <w:r w:rsidR="007B2FD9">
        <w:t xml:space="preserve">               </w:t>
      </w:r>
      <w:r>
        <w:t>0.81</w:t>
      </w:r>
      <w:r w:rsidR="007B2FD9">
        <w:t xml:space="preserve">  </w:t>
      </w:r>
      <w:r w:rsidR="009B37EB">
        <w:t xml:space="preserve"> </w:t>
      </w:r>
      <w:r w:rsidR="007B2FD9">
        <w:t xml:space="preserve"> </w:t>
      </w:r>
      <w:r w:rsidR="00A620D4">
        <w:t xml:space="preserve">        </w:t>
      </w:r>
      <w:r w:rsidR="007B2FD9">
        <w:t>0.25</w:t>
      </w:r>
    </w:p>
    <w:p w14:paraId="7D4025FB" w14:textId="14857E4C" w:rsidR="00892225" w:rsidRDefault="00892225">
      <w:pPr>
        <w:pStyle w:val="CommentText"/>
      </w:pPr>
      <w:r>
        <w:t xml:space="preserve">miR-155: </w:t>
      </w:r>
      <w:r w:rsidR="007B2FD9">
        <w:t xml:space="preserve">         </w:t>
      </w:r>
      <w:r>
        <w:t>1.05</w:t>
      </w:r>
      <w:r w:rsidR="007B2FD9">
        <w:t xml:space="preserve">  </w:t>
      </w:r>
      <w:r w:rsidR="009B37EB">
        <w:t xml:space="preserve"> </w:t>
      </w:r>
      <w:r w:rsidR="007B2FD9">
        <w:t xml:space="preserve"> </w:t>
      </w:r>
      <w:r w:rsidR="00A620D4">
        <w:t xml:space="preserve">        </w:t>
      </w:r>
      <w:r w:rsidR="007B2FD9">
        <w:t>0.66</w:t>
      </w:r>
    </w:p>
    <w:p w14:paraId="4EFECC54" w14:textId="177D9B5D" w:rsidR="00892225" w:rsidRDefault="00892225">
      <w:pPr>
        <w:pStyle w:val="CommentText"/>
      </w:pPr>
      <w:r>
        <w:t>miR-124:</w:t>
      </w:r>
      <w:r w:rsidR="007B2FD9">
        <w:t xml:space="preserve">          1.49    </w:t>
      </w:r>
      <w:r w:rsidR="00A620D4">
        <w:t xml:space="preserve">        </w:t>
      </w:r>
      <w:r w:rsidR="007B2FD9">
        <w:t>0.85</w:t>
      </w:r>
    </w:p>
    <w:p w14:paraId="5012B34C" w14:textId="48BE02AC" w:rsidR="007B2FD9" w:rsidRDefault="007B2FD9">
      <w:pPr>
        <w:pStyle w:val="CommentText"/>
      </w:pPr>
      <w:r>
        <w:t>lsy-6:                 1.27</w:t>
      </w:r>
      <w:r w:rsidR="009B37EB">
        <w:t xml:space="preserve">    </w:t>
      </w:r>
      <w:r w:rsidR="00A620D4">
        <w:t xml:space="preserve">        </w:t>
      </w:r>
      <w:r w:rsidR="009B37EB">
        <w:t>1.31</w:t>
      </w:r>
    </w:p>
    <w:p w14:paraId="45CCE194" w14:textId="3C7949B1" w:rsidR="007B2FD9" w:rsidRDefault="007B2FD9">
      <w:pPr>
        <w:pStyle w:val="CommentText"/>
      </w:pPr>
      <w:r>
        <w:t>miR-7(-23nt): 1.2</w:t>
      </w:r>
      <w:r w:rsidR="009B37EB">
        <w:t xml:space="preserve">      </w:t>
      </w:r>
      <w:r w:rsidR="00A620D4">
        <w:t xml:space="preserve">        </w:t>
      </w:r>
      <w:r w:rsidR="009B37EB">
        <w:t>0.46</w:t>
      </w:r>
    </w:p>
  </w:comment>
  <w:comment w:id="1712" w:author="Sean E. McGeary" w:date="2018-04-21T15:33:00Z" w:initials="SEM">
    <w:p w14:paraId="0230A811" w14:textId="3F16D259" w:rsidR="002326C5" w:rsidRDefault="002326C5">
      <w:pPr>
        <w:pStyle w:val="CommentText"/>
      </w:pPr>
      <w:r>
        <w:rPr>
          <w:rStyle w:val="CommentReference"/>
        </w:rPr>
        <w:annotationRef/>
      </w:r>
      <w:r>
        <w:t>Not sure what to do about the fact that I currently have S2i and S2ii. Keeping this as is for now.</w:t>
      </w:r>
    </w:p>
  </w:comment>
  <w:comment w:id="1782" w:author="David Bartel" w:date="2018-02-28T17:53:00Z" w:initials="DB">
    <w:p w14:paraId="6A95F4FA" w14:textId="68C02DF4" w:rsidR="000609E1" w:rsidRDefault="000609E1">
      <w:pPr>
        <w:pStyle w:val="CommentText"/>
      </w:pPr>
      <w:r>
        <w:rPr>
          <w:rStyle w:val="CommentReference"/>
        </w:rPr>
        <w:annotationRef/>
      </w:r>
      <w:r>
        <w:t>Show the 8mer pivot bulge sites for miR-124 and lsy-6 in panel A.</w:t>
      </w:r>
    </w:p>
  </w:comment>
  <w:comment w:id="1794" w:author="David Bartel" w:date="2018-03-27T21:10:00Z" w:initials="DB">
    <w:p w14:paraId="138E61BA" w14:textId="035F48D5" w:rsidR="000609E1" w:rsidRDefault="000609E1">
      <w:pPr>
        <w:pStyle w:val="CommentText"/>
      </w:pPr>
      <w:r>
        <w:rPr>
          <w:rStyle w:val="CommentReference"/>
        </w:rPr>
        <w:annotationRef/>
      </w:r>
      <w:r>
        <w:t xml:space="preserve">Revise this paragraph after learning the results of miR-7.  So, far I do not see any pivot bulge for miR-7. </w:t>
      </w:r>
    </w:p>
  </w:comment>
  <w:comment w:id="1847" w:author="David Bartel" w:date="2018-03-27T21:21:00Z" w:initials="DB">
    <w:p w14:paraId="7AFC66A6" w14:textId="18D18821" w:rsidR="000609E1" w:rsidRDefault="000609E1">
      <w:pPr>
        <w:pStyle w:val="CommentText"/>
      </w:pPr>
      <w:r>
        <w:rPr>
          <w:rStyle w:val="CommentReference"/>
        </w:rPr>
        <w:annotationRef/>
      </w:r>
      <w:r>
        <w:t>Include this in a detailed fig 2ii figure legend explaining what is going on in this figure (including the idea that A and U flanking nucleotides can explain the increased activity observed for some sites):</w:t>
      </w:r>
    </w:p>
    <w:p w14:paraId="1A20D198" w14:textId="1D42148B" w:rsidR="000609E1" w:rsidRDefault="000609E1">
      <w:pPr>
        <w:pStyle w:val="CommentText"/>
      </w:pPr>
    </w:p>
    <w:p w14:paraId="56A374C9" w14:textId="781561EC" w:rsidR="000609E1" w:rsidRDefault="000609E1">
      <w:pPr>
        <w:pStyle w:val="CommentText"/>
      </w:pPr>
      <w:r>
        <w:rPr>
          <w:rFonts w:ascii="Arial" w:hAnsi="Arial"/>
          <w:sz w:val="22"/>
          <w:szCs w:val="22"/>
        </w:rPr>
        <w:t>with let-7a the moderate binding affinity of the let-7a bulged-pivot site being mostly due to the appreciable binding affinity of its 6mer-A1 site type.</w:t>
      </w:r>
    </w:p>
  </w:comment>
  <w:comment w:id="1891" w:author="David Bartel" w:date="2018-03-01T12:02:00Z" w:initials="DB">
    <w:p w14:paraId="463428C9" w14:textId="0AE4E2FC" w:rsidR="000609E1" w:rsidRDefault="000609E1">
      <w:pPr>
        <w:pStyle w:val="CommentText"/>
      </w:pPr>
      <w:r>
        <w:rPr>
          <w:rStyle w:val="CommentReference"/>
        </w:rPr>
        <w:annotationRef/>
      </w:r>
      <w:r>
        <w:t xml:space="preserve">The original text said 1.4X but Fig. 4C seems to be even less.  Do the </w:t>
      </w:r>
      <w:proofErr w:type="spellStart"/>
      <w:r>
        <w:t>Kds</w:t>
      </w:r>
      <w:proofErr w:type="spellEnd"/>
      <w:r>
        <w:t xml:space="preserve"> of Fig. 4C need to updated?</w:t>
      </w:r>
    </w:p>
  </w:comment>
  <w:comment w:id="1997" w:author="David Bartel" w:date="2018-03-27T21:27:00Z" w:initials="DB">
    <w:p w14:paraId="214EFCEA" w14:textId="3D2CCB63" w:rsidR="000609E1" w:rsidRDefault="000609E1" w:rsidP="008F1B9F">
      <w:pPr>
        <w:pStyle w:val="CommentText"/>
      </w:pPr>
      <w:r>
        <w:rPr>
          <w:rStyle w:val="CommentReference"/>
        </w:rPr>
        <w:annotationRef/>
      </w:r>
      <w:r>
        <w:t>Garcia2010</w:t>
      </w:r>
    </w:p>
  </w:comment>
  <w:comment w:id="2104" w:author="David Bartel" w:date="2018-03-27T21:41:00Z" w:initials="DB">
    <w:p w14:paraId="53D95FD1" w14:textId="0964D9B7" w:rsidR="000609E1" w:rsidRDefault="000609E1">
      <w:pPr>
        <w:pStyle w:val="CommentText"/>
      </w:pPr>
      <w:r>
        <w:rPr>
          <w:rStyle w:val="CommentReference"/>
        </w:rPr>
        <w:annotationRef/>
      </w:r>
      <w:r>
        <w:t>Garcia 2010</w:t>
      </w:r>
    </w:p>
  </w:comment>
  <w:comment w:id="2291" w:author="David Bartel" w:date="2018-03-25T11:54:00Z" w:initials="DB">
    <w:p w14:paraId="338EC2DF" w14:textId="73C40CA3" w:rsidR="000609E1" w:rsidRDefault="000609E1">
      <w:pPr>
        <w:pStyle w:val="CommentText"/>
      </w:pPr>
      <w:r>
        <w:rPr>
          <w:rStyle w:val="CommentReference"/>
        </w:rPr>
        <w:annotationRef/>
      </w:r>
      <w:r>
        <w:t xml:space="preserve">Cite Lewis 2005, </w:t>
      </w:r>
      <w:proofErr w:type="spellStart"/>
      <w:r>
        <w:t>Grimson</w:t>
      </w:r>
      <w:proofErr w:type="spellEnd"/>
      <w:r>
        <w:t xml:space="preserve"> 2007, Neilson 2007</w:t>
      </w:r>
    </w:p>
  </w:comment>
  <w:comment w:id="2476" w:author="David Bartel" w:date="2018-03-26T12:21:00Z" w:initials="DB">
    <w:p w14:paraId="24326818" w14:textId="75152431" w:rsidR="000609E1" w:rsidRDefault="000609E1">
      <w:pPr>
        <w:pStyle w:val="CommentText"/>
      </w:pPr>
      <w:r>
        <w:rPr>
          <w:rStyle w:val="CommentReference"/>
        </w:rPr>
        <w:annotationRef/>
      </w:r>
      <w:r>
        <w:t>Check correspondence with figure.</w:t>
      </w:r>
    </w:p>
  </w:comment>
  <w:comment w:id="2492" w:author="David Bartel" w:date="2018-03-27T22:04:00Z" w:initials="DB">
    <w:p w14:paraId="2FCC38DF" w14:textId="59612197" w:rsidR="000609E1" w:rsidRDefault="000609E1" w:rsidP="008E5269">
      <w:pPr>
        <w:pStyle w:val="CommentText"/>
      </w:pPr>
      <w:r>
        <w:rPr>
          <w:rStyle w:val="CommentReference"/>
        </w:rPr>
        <w:annotationRef/>
      </w:r>
      <w:r>
        <w:t>Convert to main text Fig. 4C (right).</w:t>
      </w:r>
    </w:p>
    <w:p w14:paraId="0CA9BAE7" w14:textId="6673F7FF" w:rsidR="000609E1" w:rsidRDefault="000609E1">
      <w:pPr>
        <w:pStyle w:val="CommentText"/>
      </w:pPr>
    </w:p>
  </w:comment>
  <w:comment w:id="2546" w:author="David Bartel" w:date="2018-03-26T12:37:00Z" w:initials="DB">
    <w:p w14:paraId="2453413A" w14:textId="615F4B61" w:rsidR="000609E1" w:rsidRDefault="000609E1">
      <w:pPr>
        <w:pStyle w:val="CommentText"/>
      </w:pPr>
      <w:r>
        <w:rPr>
          <w:rStyle w:val="CommentReference"/>
        </w:rPr>
        <w:annotationRef/>
      </w:r>
      <w:r>
        <w:t>Change to approximately equal.</w:t>
      </w:r>
    </w:p>
  </w:comment>
  <w:comment w:id="2593" w:author="David Bartel" w:date="2018-03-26T21:03:00Z" w:initials="DB">
    <w:p w14:paraId="275DE71D" w14:textId="77777777" w:rsidR="000609E1" w:rsidRDefault="000609E1" w:rsidP="008225CA">
      <w:pPr>
        <w:pStyle w:val="CommentText"/>
      </w:pPr>
      <w:r>
        <w:rPr>
          <w:rStyle w:val="CommentReference"/>
        </w:rPr>
        <w:annotationRef/>
      </w:r>
      <w:r>
        <w:t>Agarwal 2015</w:t>
      </w:r>
    </w:p>
  </w:comment>
  <w:comment w:id="2637" w:author="David Bartel" w:date="2018-03-26T21:06:00Z" w:initials="DB">
    <w:p w14:paraId="600FAA06" w14:textId="77777777" w:rsidR="000609E1" w:rsidRDefault="000609E1" w:rsidP="00241552">
      <w:pPr>
        <w:pStyle w:val="CommentText"/>
      </w:pPr>
      <w:r>
        <w:rPr>
          <w:rStyle w:val="CommentReference"/>
        </w:rPr>
        <w:annotationRef/>
      </w:r>
      <w:r>
        <w:t xml:space="preserve">Put the details that were in the text into a supplemental figure.  </w:t>
      </w:r>
    </w:p>
  </w:comment>
  <w:comment w:id="2955" w:author="David Bartel" w:date="2018-03-26T10:43:00Z" w:initials="DB">
    <w:p w14:paraId="1298E737" w14:textId="396622F8" w:rsidR="000609E1" w:rsidRDefault="000609E1">
      <w:pPr>
        <w:pStyle w:val="CommentText"/>
      </w:pPr>
      <w:r>
        <w:rPr>
          <w:rStyle w:val="CommentReference"/>
        </w:rPr>
        <w:annotationRef/>
      </w:r>
      <w:r>
        <w:t>Check this</w:t>
      </w:r>
    </w:p>
  </w:comment>
  <w:comment w:id="2959" w:author="David Bartel" w:date="2018-03-25T10:13:00Z" w:initials="DB">
    <w:p w14:paraId="4DA52A5C" w14:textId="77777777" w:rsidR="000609E1" w:rsidRDefault="000609E1" w:rsidP="008112DA">
      <w:pPr>
        <w:pStyle w:val="CommentText"/>
      </w:pPr>
      <w:r>
        <w:rPr>
          <w:rStyle w:val="CommentReference"/>
        </w:rPr>
        <w:annotationRef/>
      </w:r>
      <w:r>
        <w:t>Do you see any exceptions?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4B4B5" w15:done="0"/>
  <w15:commentEx w15:paraId="40A78495" w15:done="0"/>
  <w15:commentEx w15:paraId="626DD5EF" w15:done="0"/>
  <w15:commentEx w15:paraId="51EA73A0" w15:done="0"/>
  <w15:commentEx w15:paraId="071E69E7" w15:done="0"/>
  <w15:commentEx w15:paraId="5E2EAC70" w15:done="0"/>
  <w15:commentEx w15:paraId="389672F4" w15:done="0"/>
  <w15:commentEx w15:paraId="37EC3895" w15:done="0"/>
  <w15:commentEx w15:paraId="37B46DAA" w15:done="0"/>
  <w15:commentEx w15:paraId="1C39FD47" w15:done="0"/>
  <w15:commentEx w15:paraId="1ED73CBC" w15:paraIdParent="1C39FD47" w15:done="0"/>
  <w15:commentEx w15:paraId="003D78D1" w15:done="0"/>
  <w15:commentEx w15:paraId="7262EEA4" w15:done="0"/>
  <w15:commentEx w15:paraId="1F0F405B" w15:done="0"/>
  <w15:commentEx w15:paraId="2B7515B5" w15:done="0"/>
  <w15:commentEx w15:paraId="3BD6C048" w15:done="0"/>
  <w15:commentEx w15:paraId="77D82DE9" w15:paraIdParent="3BD6C048" w15:done="0"/>
  <w15:commentEx w15:paraId="39DEC2AF" w15:done="0"/>
  <w15:commentEx w15:paraId="099361A2" w15:done="0"/>
  <w15:commentEx w15:paraId="3626CAFF" w15:paraIdParent="099361A2" w15:done="0"/>
  <w15:commentEx w15:paraId="3E819E5A" w15:done="0"/>
  <w15:commentEx w15:paraId="79788675" w15:paraIdParent="3E819E5A" w15:done="0"/>
  <w15:commentEx w15:paraId="6989C918" w15:done="0"/>
  <w15:commentEx w15:paraId="45CCE194" w15:done="0"/>
  <w15:commentEx w15:paraId="0230A811" w15:done="0"/>
  <w15:commentEx w15:paraId="6A95F4FA" w15:done="0"/>
  <w15:commentEx w15:paraId="138E61BA" w15:done="0"/>
  <w15:commentEx w15:paraId="56A374C9" w15:done="0"/>
  <w15:commentEx w15:paraId="463428C9" w15:done="0"/>
  <w15:commentEx w15:paraId="214EFCEA" w15:done="0"/>
  <w15:commentEx w15:paraId="53D95FD1" w15:done="0"/>
  <w15:commentEx w15:paraId="338EC2DF" w15:done="0"/>
  <w15:commentEx w15:paraId="24326818" w15:done="0"/>
  <w15:commentEx w15:paraId="0CA9BAE7" w15:done="0"/>
  <w15:commentEx w15:paraId="2453413A" w15:done="0"/>
  <w15:commentEx w15:paraId="275DE71D" w15:done="0"/>
  <w15:commentEx w15:paraId="600FAA06" w15:done="0"/>
  <w15:commentEx w15:paraId="1298E737" w15:done="0"/>
  <w15:commentEx w15:paraId="4DA52A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076"/>
    <w:multiLevelType w:val="hybridMultilevel"/>
    <w:tmpl w:val="D876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7301C"/>
    <w:multiLevelType w:val="hybridMultilevel"/>
    <w:tmpl w:val="B7D861A8"/>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F2B0B"/>
    <w:multiLevelType w:val="hybridMultilevel"/>
    <w:tmpl w:val="0A188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10954"/>
    <w:multiLevelType w:val="hybridMultilevel"/>
    <w:tmpl w:val="36B071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75DF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CA"/>
    <w:rsid w:val="00000405"/>
    <w:rsid w:val="00003647"/>
    <w:rsid w:val="0002098F"/>
    <w:rsid w:val="000236E7"/>
    <w:rsid w:val="00030522"/>
    <w:rsid w:val="000311FA"/>
    <w:rsid w:val="00042579"/>
    <w:rsid w:val="00043930"/>
    <w:rsid w:val="0004789B"/>
    <w:rsid w:val="000609E1"/>
    <w:rsid w:val="000622CB"/>
    <w:rsid w:val="000633E9"/>
    <w:rsid w:val="00063BD8"/>
    <w:rsid w:val="00075954"/>
    <w:rsid w:val="00077327"/>
    <w:rsid w:val="0007793D"/>
    <w:rsid w:val="000819EE"/>
    <w:rsid w:val="00082F95"/>
    <w:rsid w:val="000836E1"/>
    <w:rsid w:val="00083A45"/>
    <w:rsid w:val="00086783"/>
    <w:rsid w:val="00090866"/>
    <w:rsid w:val="00090D56"/>
    <w:rsid w:val="000927D6"/>
    <w:rsid w:val="00092AA7"/>
    <w:rsid w:val="000A7B27"/>
    <w:rsid w:val="000B388C"/>
    <w:rsid w:val="000C24BB"/>
    <w:rsid w:val="000D0240"/>
    <w:rsid w:val="000D394A"/>
    <w:rsid w:val="000D57A8"/>
    <w:rsid w:val="000E0545"/>
    <w:rsid w:val="000E19F3"/>
    <w:rsid w:val="000E3313"/>
    <w:rsid w:val="000E39F6"/>
    <w:rsid w:val="000F15D1"/>
    <w:rsid w:val="000F1DED"/>
    <w:rsid w:val="000F21A4"/>
    <w:rsid w:val="000F27C5"/>
    <w:rsid w:val="000F4FD2"/>
    <w:rsid w:val="000F5FF0"/>
    <w:rsid w:val="000F6AAF"/>
    <w:rsid w:val="000F6D84"/>
    <w:rsid w:val="00107352"/>
    <w:rsid w:val="001113F4"/>
    <w:rsid w:val="00113B9F"/>
    <w:rsid w:val="001211C6"/>
    <w:rsid w:val="00123542"/>
    <w:rsid w:val="0012593D"/>
    <w:rsid w:val="0014193C"/>
    <w:rsid w:val="00143704"/>
    <w:rsid w:val="00143B24"/>
    <w:rsid w:val="00144046"/>
    <w:rsid w:val="00147CB7"/>
    <w:rsid w:val="00152AAB"/>
    <w:rsid w:val="001532EC"/>
    <w:rsid w:val="001549EA"/>
    <w:rsid w:val="00155EB9"/>
    <w:rsid w:val="001625E1"/>
    <w:rsid w:val="00172807"/>
    <w:rsid w:val="00172C52"/>
    <w:rsid w:val="0017431D"/>
    <w:rsid w:val="00176B58"/>
    <w:rsid w:val="00176C48"/>
    <w:rsid w:val="001773A1"/>
    <w:rsid w:val="001905E7"/>
    <w:rsid w:val="00190F02"/>
    <w:rsid w:val="0019751F"/>
    <w:rsid w:val="001A0F7F"/>
    <w:rsid w:val="001A12AA"/>
    <w:rsid w:val="001A25A0"/>
    <w:rsid w:val="001A25F5"/>
    <w:rsid w:val="001B0D9E"/>
    <w:rsid w:val="001B5FCC"/>
    <w:rsid w:val="001B7F74"/>
    <w:rsid w:val="001D03B7"/>
    <w:rsid w:val="001D4163"/>
    <w:rsid w:val="001D59EC"/>
    <w:rsid w:val="001D7EC8"/>
    <w:rsid w:val="001E1EF1"/>
    <w:rsid w:val="001F12FD"/>
    <w:rsid w:val="0020147F"/>
    <w:rsid w:val="00201E65"/>
    <w:rsid w:val="002023A1"/>
    <w:rsid w:val="00202D10"/>
    <w:rsid w:val="00211808"/>
    <w:rsid w:val="002276F3"/>
    <w:rsid w:val="002326C5"/>
    <w:rsid w:val="002404BB"/>
    <w:rsid w:val="00240D25"/>
    <w:rsid w:val="00241552"/>
    <w:rsid w:val="00245A62"/>
    <w:rsid w:val="00245F4C"/>
    <w:rsid w:val="002658FD"/>
    <w:rsid w:val="002736AF"/>
    <w:rsid w:val="00273BCC"/>
    <w:rsid w:val="002745E0"/>
    <w:rsid w:val="0028211D"/>
    <w:rsid w:val="00283D24"/>
    <w:rsid w:val="00292673"/>
    <w:rsid w:val="00292D89"/>
    <w:rsid w:val="00294BD0"/>
    <w:rsid w:val="00296A8E"/>
    <w:rsid w:val="002A1837"/>
    <w:rsid w:val="002A4CD2"/>
    <w:rsid w:val="002A6FD5"/>
    <w:rsid w:val="002B0F69"/>
    <w:rsid w:val="002B1BB7"/>
    <w:rsid w:val="002B61F9"/>
    <w:rsid w:val="002C0695"/>
    <w:rsid w:val="002C168D"/>
    <w:rsid w:val="002C7EAD"/>
    <w:rsid w:val="002E02EF"/>
    <w:rsid w:val="002E04C0"/>
    <w:rsid w:val="002F129F"/>
    <w:rsid w:val="002F3B8F"/>
    <w:rsid w:val="002F3D23"/>
    <w:rsid w:val="002F3FB0"/>
    <w:rsid w:val="002F4C17"/>
    <w:rsid w:val="002F6F67"/>
    <w:rsid w:val="002F759D"/>
    <w:rsid w:val="00307C6D"/>
    <w:rsid w:val="00316C09"/>
    <w:rsid w:val="003218CB"/>
    <w:rsid w:val="00323785"/>
    <w:rsid w:val="003241BD"/>
    <w:rsid w:val="003257EB"/>
    <w:rsid w:val="003323FE"/>
    <w:rsid w:val="00335D52"/>
    <w:rsid w:val="0034045C"/>
    <w:rsid w:val="00354CAE"/>
    <w:rsid w:val="0035733A"/>
    <w:rsid w:val="003575B2"/>
    <w:rsid w:val="00361EF0"/>
    <w:rsid w:val="00362C25"/>
    <w:rsid w:val="0036558F"/>
    <w:rsid w:val="0037125F"/>
    <w:rsid w:val="003766CB"/>
    <w:rsid w:val="00376B32"/>
    <w:rsid w:val="00393210"/>
    <w:rsid w:val="003935A4"/>
    <w:rsid w:val="00396150"/>
    <w:rsid w:val="00396730"/>
    <w:rsid w:val="003A4E60"/>
    <w:rsid w:val="003A62D5"/>
    <w:rsid w:val="003A68C7"/>
    <w:rsid w:val="003B71E5"/>
    <w:rsid w:val="003C0C5E"/>
    <w:rsid w:val="003C1570"/>
    <w:rsid w:val="003C2C9E"/>
    <w:rsid w:val="003D17A3"/>
    <w:rsid w:val="003D40BE"/>
    <w:rsid w:val="003E4481"/>
    <w:rsid w:val="003E4A9A"/>
    <w:rsid w:val="003F0AFF"/>
    <w:rsid w:val="003F21D4"/>
    <w:rsid w:val="003F3725"/>
    <w:rsid w:val="00400DC6"/>
    <w:rsid w:val="004034C2"/>
    <w:rsid w:val="00403B7F"/>
    <w:rsid w:val="00407095"/>
    <w:rsid w:val="00407982"/>
    <w:rsid w:val="00415B25"/>
    <w:rsid w:val="00417B7A"/>
    <w:rsid w:val="004216A0"/>
    <w:rsid w:val="00425EBE"/>
    <w:rsid w:val="00426892"/>
    <w:rsid w:val="00426C02"/>
    <w:rsid w:val="00432C8D"/>
    <w:rsid w:val="00443201"/>
    <w:rsid w:val="00443524"/>
    <w:rsid w:val="00443EA0"/>
    <w:rsid w:val="00451AE0"/>
    <w:rsid w:val="00453162"/>
    <w:rsid w:val="004549A8"/>
    <w:rsid w:val="00456D2E"/>
    <w:rsid w:val="0046129A"/>
    <w:rsid w:val="00461502"/>
    <w:rsid w:val="00461DE5"/>
    <w:rsid w:val="00463C39"/>
    <w:rsid w:val="00467F80"/>
    <w:rsid w:val="0048152C"/>
    <w:rsid w:val="00481EA5"/>
    <w:rsid w:val="0048234D"/>
    <w:rsid w:val="00487820"/>
    <w:rsid w:val="00491ABA"/>
    <w:rsid w:val="00494AC4"/>
    <w:rsid w:val="004A2641"/>
    <w:rsid w:val="004A2F6D"/>
    <w:rsid w:val="004A6D28"/>
    <w:rsid w:val="004A7D68"/>
    <w:rsid w:val="004B33AA"/>
    <w:rsid w:val="004B3707"/>
    <w:rsid w:val="004C1AC0"/>
    <w:rsid w:val="004C68DF"/>
    <w:rsid w:val="004C6E53"/>
    <w:rsid w:val="004C7779"/>
    <w:rsid w:val="004D3BE1"/>
    <w:rsid w:val="004D6B90"/>
    <w:rsid w:val="004D7D57"/>
    <w:rsid w:val="004E1C55"/>
    <w:rsid w:val="004F40C7"/>
    <w:rsid w:val="004F66A1"/>
    <w:rsid w:val="004F7AFC"/>
    <w:rsid w:val="0050165D"/>
    <w:rsid w:val="00506400"/>
    <w:rsid w:val="00513A7A"/>
    <w:rsid w:val="00524971"/>
    <w:rsid w:val="00527F1E"/>
    <w:rsid w:val="00536436"/>
    <w:rsid w:val="005406E1"/>
    <w:rsid w:val="005420AC"/>
    <w:rsid w:val="005437A4"/>
    <w:rsid w:val="00547A96"/>
    <w:rsid w:val="00547DA0"/>
    <w:rsid w:val="0055622B"/>
    <w:rsid w:val="00563071"/>
    <w:rsid w:val="005677A5"/>
    <w:rsid w:val="00570347"/>
    <w:rsid w:val="00573AE7"/>
    <w:rsid w:val="00573EA6"/>
    <w:rsid w:val="005740D4"/>
    <w:rsid w:val="005742CD"/>
    <w:rsid w:val="00574FE4"/>
    <w:rsid w:val="00576A1E"/>
    <w:rsid w:val="005770E1"/>
    <w:rsid w:val="00582927"/>
    <w:rsid w:val="00584761"/>
    <w:rsid w:val="0059285A"/>
    <w:rsid w:val="00594190"/>
    <w:rsid w:val="00596BC1"/>
    <w:rsid w:val="005A2542"/>
    <w:rsid w:val="005A561B"/>
    <w:rsid w:val="005A594E"/>
    <w:rsid w:val="005A6D30"/>
    <w:rsid w:val="005B5159"/>
    <w:rsid w:val="005B789C"/>
    <w:rsid w:val="005C1E22"/>
    <w:rsid w:val="005C30CF"/>
    <w:rsid w:val="005C54EE"/>
    <w:rsid w:val="005C58B7"/>
    <w:rsid w:val="005C6802"/>
    <w:rsid w:val="005C7937"/>
    <w:rsid w:val="005D2711"/>
    <w:rsid w:val="005D4AA8"/>
    <w:rsid w:val="005D7DB5"/>
    <w:rsid w:val="005E1868"/>
    <w:rsid w:val="005E37A0"/>
    <w:rsid w:val="005F1889"/>
    <w:rsid w:val="005F26AE"/>
    <w:rsid w:val="005F73D3"/>
    <w:rsid w:val="00601EBE"/>
    <w:rsid w:val="00603573"/>
    <w:rsid w:val="006042BA"/>
    <w:rsid w:val="006051E0"/>
    <w:rsid w:val="0061585F"/>
    <w:rsid w:val="00616C52"/>
    <w:rsid w:val="006279F6"/>
    <w:rsid w:val="00634962"/>
    <w:rsid w:val="0063572F"/>
    <w:rsid w:val="006376AD"/>
    <w:rsid w:val="00637AD4"/>
    <w:rsid w:val="006423F2"/>
    <w:rsid w:val="00644337"/>
    <w:rsid w:val="00646BBF"/>
    <w:rsid w:val="0065233F"/>
    <w:rsid w:val="00654FF3"/>
    <w:rsid w:val="006566F0"/>
    <w:rsid w:val="006606B2"/>
    <w:rsid w:val="00673B6F"/>
    <w:rsid w:val="00674EBC"/>
    <w:rsid w:val="00675205"/>
    <w:rsid w:val="00675E31"/>
    <w:rsid w:val="00685547"/>
    <w:rsid w:val="006866FB"/>
    <w:rsid w:val="00687579"/>
    <w:rsid w:val="00690F13"/>
    <w:rsid w:val="006A42A8"/>
    <w:rsid w:val="006B1350"/>
    <w:rsid w:val="006B5EAF"/>
    <w:rsid w:val="006D1E44"/>
    <w:rsid w:val="006D2C3E"/>
    <w:rsid w:val="006D76D6"/>
    <w:rsid w:val="006E08BD"/>
    <w:rsid w:val="006F0D76"/>
    <w:rsid w:val="006F3E43"/>
    <w:rsid w:val="006F4E3A"/>
    <w:rsid w:val="006F7485"/>
    <w:rsid w:val="00706398"/>
    <w:rsid w:val="00706F74"/>
    <w:rsid w:val="00710196"/>
    <w:rsid w:val="00716474"/>
    <w:rsid w:val="00721D0E"/>
    <w:rsid w:val="007373B5"/>
    <w:rsid w:val="007407AA"/>
    <w:rsid w:val="00742EFD"/>
    <w:rsid w:val="00746CAD"/>
    <w:rsid w:val="00753909"/>
    <w:rsid w:val="0076641A"/>
    <w:rsid w:val="00771542"/>
    <w:rsid w:val="0077793F"/>
    <w:rsid w:val="00787E3F"/>
    <w:rsid w:val="0079343C"/>
    <w:rsid w:val="007A4276"/>
    <w:rsid w:val="007A5279"/>
    <w:rsid w:val="007B2FD9"/>
    <w:rsid w:val="007D1B5A"/>
    <w:rsid w:val="007D622D"/>
    <w:rsid w:val="007D7B11"/>
    <w:rsid w:val="007E5537"/>
    <w:rsid w:val="007F5BF5"/>
    <w:rsid w:val="007F609F"/>
    <w:rsid w:val="007F7EE5"/>
    <w:rsid w:val="00801D34"/>
    <w:rsid w:val="008021B5"/>
    <w:rsid w:val="008036C0"/>
    <w:rsid w:val="008038C3"/>
    <w:rsid w:val="008074EE"/>
    <w:rsid w:val="008112DA"/>
    <w:rsid w:val="008116EE"/>
    <w:rsid w:val="00812122"/>
    <w:rsid w:val="00815C0F"/>
    <w:rsid w:val="008225CA"/>
    <w:rsid w:val="00824B6C"/>
    <w:rsid w:val="00827EC6"/>
    <w:rsid w:val="00840A82"/>
    <w:rsid w:val="00845C5B"/>
    <w:rsid w:val="008467D6"/>
    <w:rsid w:val="00850B3B"/>
    <w:rsid w:val="00862BF5"/>
    <w:rsid w:val="00871025"/>
    <w:rsid w:val="00872DFB"/>
    <w:rsid w:val="00881A37"/>
    <w:rsid w:val="008910D7"/>
    <w:rsid w:val="008920BA"/>
    <w:rsid w:val="00892225"/>
    <w:rsid w:val="008924F5"/>
    <w:rsid w:val="0089254C"/>
    <w:rsid w:val="00892B8D"/>
    <w:rsid w:val="008969F4"/>
    <w:rsid w:val="008A4FBF"/>
    <w:rsid w:val="008B470A"/>
    <w:rsid w:val="008C2742"/>
    <w:rsid w:val="008D3803"/>
    <w:rsid w:val="008D62B1"/>
    <w:rsid w:val="008E2FC3"/>
    <w:rsid w:val="008E38C1"/>
    <w:rsid w:val="008E4ABC"/>
    <w:rsid w:val="008E5269"/>
    <w:rsid w:val="008E6631"/>
    <w:rsid w:val="008E7255"/>
    <w:rsid w:val="008F1B9F"/>
    <w:rsid w:val="00902FF2"/>
    <w:rsid w:val="0090480F"/>
    <w:rsid w:val="00904973"/>
    <w:rsid w:val="0090635D"/>
    <w:rsid w:val="009114D4"/>
    <w:rsid w:val="0091690A"/>
    <w:rsid w:val="009272BE"/>
    <w:rsid w:val="00927FDE"/>
    <w:rsid w:val="0093493E"/>
    <w:rsid w:val="00941AD1"/>
    <w:rsid w:val="0094267C"/>
    <w:rsid w:val="0094447A"/>
    <w:rsid w:val="00952EF7"/>
    <w:rsid w:val="00955043"/>
    <w:rsid w:val="00960B63"/>
    <w:rsid w:val="009625BB"/>
    <w:rsid w:val="00964A97"/>
    <w:rsid w:val="00971DEF"/>
    <w:rsid w:val="0098633C"/>
    <w:rsid w:val="009A763C"/>
    <w:rsid w:val="009B338F"/>
    <w:rsid w:val="009B37EB"/>
    <w:rsid w:val="009B5B77"/>
    <w:rsid w:val="009B6347"/>
    <w:rsid w:val="009D387E"/>
    <w:rsid w:val="009D63A7"/>
    <w:rsid w:val="009E2BCA"/>
    <w:rsid w:val="009E4ABF"/>
    <w:rsid w:val="009E76E0"/>
    <w:rsid w:val="009F3B90"/>
    <w:rsid w:val="00A01AD8"/>
    <w:rsid w:val="00A040FD"/>
    <w:rsid w:val="00A044C2"/>
    <w:rsid w:val="00A04860"/>
    <w:rsid w:val="00A07538"/>
    <w:rsid w:val="00A158AB"/>
    <w:rsid w:val="00A23E04"/>
    <w:rsid w:val="00A23EFC"/>
    <w:rsid w:val="00A25A8F"/>
    <w:rsid w:val="00A27412"/>
    <w:rsid w:val="00A310E5"/>
    <w:rsid w:val="00A4285D"/>
    <w:rsid w:val="00A434C5"/>
    <w:rsid w:val="00A467A1"/>
    <w:rsid w:val="00A61DC3"/>
    <w:rsid w:val="00A620D4"/>
    <w:rsid w:val="00A63CEE"/>
    <w:rsid w:val="00A732A8"/>
    <w:rsid w:val="00A7473B"/>
    <w:rsid w:val="00A83D2B"/>
    <w:rsid w:val="00A90608"/>
    <w:rsid w:val="00A91099"/>
    <w:rsid w:val="00AA0E6D"/>
    <w:rsid w:val="00AA2845"/>
    <w:rsid w:val="00AA45B7"/>
    <w:rsid w:val="00AB1491"/>
    <w:rsid w:val="00AB6CF1"/>
    <w:rsid w:val="00AC15D3"/>
    <w:rsid w:val="00AC2B61"/>
    <w:rsid w:val="00AC5CF7"/>
    <w:rsid w:val="00AC7CF3"/>
    <w:rsid w:val="00AD084F"/>
    <w:rsid w:val="00AE0DB8"/>
    <w:rsid w:val="00AE458D"/>
    <w:rsid w:val="00AE5E24"/>
    <w:rsid w:val="00AE7DD1"/>
    <w:rsid w:val="00AF07C0"/>
    <w:rsid w:val="00AF353D"/>
    <w:rsid w:val="00AF6626"/>
    <w:rsid w:val="00B136FD"/>
    <w:rsid w:val="00B1424C"/>
    <w:rsid w:val="00B15582"/>
    <w:rsid w:val="00B32D21"/>
    <w:rsid w:val="00B45EF0"/>
    <w:rsid w:val="00B504AE"/>
    <w:rsid w:val="00B51476"/>
    <w:rsid w:val="00B51F45"/>
    <w:rsid w:val="00B53CAD"/>
    <w:rsid w:val="00B54FF1"/>
    <w:rsid w:val="00B57EFE"/>
    <w:rsid w:val="00B73976"/>
    <w:rsid w:val="00B744EF"/>
    <w:rsid w:val="00B74F53"/>
    <w:rsid w:val="00B83BCB"/>
    <w:rsid w:val="00B87783"/>
    <w:rsid w:val="00B92ED7"/>
    <w:rsid w:val="00B94C5C"/>
    <w:rsid w:val="00B95574"/>
    <w:rsid w:val="00B96C31"/>
    <w:rsid w:val="00B977EE"/>
    <w:rsid w:val="00BA226D"/>
    <w:rsid w:val="00BB144D"/>
    <w:rsid w:val="00BB6C39"/>
    <w:rsid w:val="00BC03EB"/>
    <w:rsid w:val="00BD049E"/>
    <w:rsid w:val="00BD3C22"/>
    <w:rsid w:val="00BD661C"/>
    <w:rsid w:val="00BE06D4"/>
    <w:rsid w:val="00BE316E"/>
    <w:rsid w:val="00BE4E61"/>
    <w:rsid w:val="00BE5B2C"/>
    <w:rsid w:val="00BF4AE2"/>
    <w:rsid w:val="00C000C5"/>
    <w:rsid w:val="00C10FE9"/>
    <w:rsid w:val="00C21C22"/>
    <w:rsid w:val="00C24A2B"/>
    <w:rsid w:val="00C31C91"/>
    <w:rsid w:val="00C36988"/>
    <w:rsid w:val="00C41FD1"/>
    <w:rsid w:val="00C42A18"/>
    <w:rsid w:val="00C43418"/>
    <w:rsid w:val="00C516EE"/>
    <w:rsid w:val="00C551D4"/>
    <w:rsid w:val="00C6453B"/>
    <w:rsid w:val="00C66BE2"/>
    <w:rsid w:val="00C67DE9"/>
    <w:rsid w:val="00C72F5A"/>
    <w:rsid w:val="00C926E4"/>
    <w:rsid w:val="00C930E3"/>
    <w:rsid w:val="00C97657"/>
    <w:rsid w:val="00C97766"/>
    <w:rsid w:val="00CA0EFD"/>
    <w:rsid w:val="00CA32B4"/>
    <w:rsid w:val="00CA4FD4"/>
    <w:rsid w:val="00CA66C2"/>
    <w:rsid w:val="00CA6AC0"/>
    <w:rsid w:val="00CB14A9"/>
    <w:rsid w:val="00CB1515"/>
    <w:rsid w:val="00CB4DA5"/>
    <w:rsid w:val="00CC4F65"/>
    <w:rsid w:val="00CC6D2C"/>
    <w:rsid w:val="00CC7B5B"/>
    <w:rsid w:val="00CC7E54"/>
    <w:rsid w:val="00CD04CE"/>
    <w:rsid w:val="00CD2037"/>
    <w:rsid w:val="00CD77E1"/>
    <w:rsid w:val="00CE7698"/>
    <w:rsid w:val="00CE7F8A"/>
    <w:rsid w:val="00D00B7A"/>
    <w:rsid w:val="00D04ADB"/>
    <w:rsid w:val="00D12621"/>
    <w:rsid w:val="00D128AB"/>
    <w:rsid w:val="00D1534A"/>
    <w:rsid w:val="00D20A33"/>
    <w:rsid w:val="00D20DDB"/>
    <w:rsid w:val="00D2589A"/>
    <w:rsid w:val="00D272A5"/>
    <w:rsid w:val="00D2733F"/>
    <w:rsid w:val="00D316A7"/>
    <w:rsid w:val="00D35787"/>
    <w:rsid w:val="00D445CD"/>
    <w:rsid w:val="00D46E2D"/>
    <w:rsid w:val="00D57534"/>
    <w:rsid w:val="00D62539"/>
    <w:rsid w:val="00D657AD"/>
    <w:rsid w:val="00D67D75"/>
    <w:rsid w:val="00D70CE5"/>
    <w:rsid w:val="00D7423A"/>
    <w:rsid w:val="00D83F5B"/>
    <w:rsid w:val="00D90B84"/>
    <w:rsid w:val="00D91BFB"/>
    <w:rsid w:val="00D92AF6"/>
    <w:rsid w:val="00D92EF6"/>
    <w:rsid w:val="00D94F8E"/>
    <w:rsid w:val="00D95045"/>
    <w:rsid w:val="00DA041C"/>
    <w:rsid w:val="00DA1498"/>
    <w:rsid w:val="00DA4BF0"/>
    <w:rsid w:val="00DA7249"/>
    <w:rsid w:val="00DA7B60"/>
    <w:rsid w:val="00DB0602"/>
    <w:rsid w:val="00DC0830"/>
    <w:rsid w:val="00DC7B8A"/>
    <w:rsid w:val="00DE5AFD"/>
    <w:rsid w:val="00DE66E5"/>
    <w:rsid w:val="00DE7ABB"/>
    <w:rsid w:val="00DF3208"/>
    <w:rsid w:val="00E002F5"/>
    <w:rsid w:val="00E02811"/>
    <w:rsid w:val="00E0485F"/>
    <w:rsid w:val="00E06A23"/>
    <w:rsid w:val="00E106E5"/>
    <w:rsid w:val="00E10F3C"/>
    <w:rsid w:val="00E13E77"/>
    <w:rsid w:val="00E14926"/>
    <w:rsid w:val="00E17005"/>
    <w:rsid w:val="00E17D7B"/>
    <w:rsid w:val="00E27F0F"/>
    <w:rsid w:val="00E32BF4"/>
    <w:rsid w:val="00E3467E"/>
    <w:rsid w:val="00E34F9A"/>
    <w:rsid w:val="00E37FA3"/>
    <w:rsid w:val="00E40497"/>
    <w:rsid w:val="00E42214"/>
    <w:rsid w:val="00E428AE"/>
    <w:rsid w:val="00E46073"/>
    <w:rsid w:val="00E53775"/>
    <w:rsid w:val="00E54D1D"/>
    <w:rsid w:val="00E55AEA"/>
    <w:rsid w:val="00E5678F"/>
    <w:rsid w:val="00E57430"/>
    <w:rsid w:val="00E602BA"/>
    <w:rsid w:val="00E63B9C"/>
    <w:rsid w:val="00E63F38"/>
    <w:rsid w:val="00E6529F"/>
    <w:rsid w:val="00E709BC"/>
    <w:rsid w:val="00E745A1"/>
    <w:rsid w:val="00E74FFE"/>
    <w:rsid w:val="00E75AFB"/>
    <w:rsid w:val="00E86D74"/>
    <w:rsid w:val="00E86D99"/>
    <w:rsid w:val="00E86E92"/>
    <w:rsid w:val="00E87844"/>
    <w:rsid w:val="00E913D6"/>
    <w:rsid w:val="00E9369E"/>
    <w:rsid w:val="00E93EB0"/>
    <w:rsid w:val="00EA2CE0"/>
    <w:rsid w:val="00EA30C7"/>
    <w:rsid w:val="00EA607E"/>
    <w:rsid w:val="00EA61AA"/>
    <w:rsid w:val="00EA7D8E"/>
    <w:rsid w:val="00EB0CBF"/>
    <w:rsid w:val="00EB29B9"/>
    <w:rsid w:val="00EB5E3B"/>
    <w:rsid w:val="00EB6154"/>
    <w:rsid w:val="00EC0D15"/>
    <w:rsid w:val="00EC13FE"/>
    <w:rsid w:val="00EC4F3F"/>
    <w:rsid w:val="00ED0E24"/>
    <w:rsid w:val="00ED76CA"/>
    <w:rsid w:val="00EE2EC9"/>
    <w:rsid w:val="00EE2F2A"/>
    <w:rsid w:val="00EE3BB2"/>
    <w:rsid w:val="00EF4255"/>
    <w:rsid w:val="00EF49B6"/>
    <w:rsid w:val="00EF6C4C"/>
    <w:rsid w:val="00F060E9"/>
    <w:rsid w:val="00F07173"/>
    <w:rsid w:val="00F07BD0"/>
    <w:rsid w:val="00F101EE"/>
    <w:rsid w:val="00F11F37"/>
    <w:rsid w:val="00F17097"/>
    <w:rsid w:val="00F17C8A"/>
    <w:rsid w:val="00F21C03"/>
    <w:rsid w:val="00F24EB9"/>
    <w:rsid w:val="00F26411"/>
    <w:rsid w:val="00F26616"/>
    <w:rsid w:val="00F277BE"/>
    <w:rsid w:val="00F329B0"/>
    <w:rsid w:val="00F40189"/>
    <w:rsid w:val="00F432B4"/>
    <w:rsid w:val="00F43534"/>
    <w:rsid w:val="00F4362E"/>
    <w:rsid w:val="00F52B20"/>
    <w:rsid w:val="00F55A42"/>
    <w:rsid w:val="00F6115B"/>
    <w:rsid w:val="00F65B79"/>
    <w:rsid w:val="00F742D3"/>
    <w:rsid w:val="00F77CAC"/>
    <w:rsid w:val="00F86C82"/>
    <w:rsid w:val="00F86F98"/>
    <w:rsid w:val="00F8754B"/>
    <w:rsid w:val="00F94F05"/>
    <w:rsid w:val="00F959AD"/>
    <w:rsid w:val="00F9715D"/>
    <w:rsid w:val="00FA1764"/>
    <w:rsid w:val="00FA3945"/>
    <w:rsid w:val="00FA4EAF"/>
    <w:rsid w:val="00FA5011"/>
    <w:rsid w:val="00FA5EC5"/>
    <w:rsid w:val="00FA73A6"/>
    <w:rsid w:val="00FB5589"/>
    <w:rsid w:val="00FD0D89"/>
    <w:rsid w:val="00FE670D"/>
    <w:rsid w:val="00FF3985"/>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CA6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E2BCA"/>
    <w:rPr>
      <w:rFonts w:eastAsiaTheme="minorHAnsi"/>
    </w:rPr>
  </w:style>
  <w:style w:type="character" w:customStyle="1" w:styleId="CommentTextChar">
    <w:name w:val="Comment Text Char"/>
    <w:basedOn w:val="DefaultParagraphFont"/>
    <w:link w:val="CommentText"/>
    <w:uiPriority w:val="99"/>
    <w:semiHidden/>
    <w:rsid w:val="009E2BCA"/>
    <w:rPr>
      <w:rFonts w:eastAsiaTheme="minorHAnsi"/>
    </w:rPr>
  </w:style>
  <w:style w:type="character" w:styleId="CommentReference">
    <w:name w:val="annotation reference"/>
    <w:basedOn w:val="DefaultParagraphFont"/>
    <w:uiPriority w:val="99"/>
    <w:semiHidden/>
    <w:unhideWhenUsed/>
    <w:rsid w:val="009E2BCA"/>
    <w:rPr>
      <w:sz w:val="18"/>
      <w:szCs w:val="18"/>
    </w:rPr>
  </w:style>
  <w:style w:type="paragraph" w:styleId="BalloonText">
    <w:name w:val="Balloon Text"/>
    <w:basedOn w:val="Normal"/>
    <w:link w:val="BalloonTextChar"/>
    <w:uiPriority w:val="99"/>
    <w:semiHidden/>
    <w:unhideWhenUsed/>
    <w:rsid w:val="009E2B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BCA"/>
    <w:rPr>
      <w:rFonts w:ascii="Lucida Grande" w:hAnsi="Lucida Grande"/>
      <w:sz w:val="18"/>
      <w:szCs w:val="18"/>
    </w:rPr>
  </w:style>
  <w:style w:type="paragraph" w:customStyle="1" w:styleId="MTDisplayEquation">
    <w:name w:val="MTDisplayEquation"/>
    <w:basedOn w:val="Normal"/>
    <w:next w:val="Normal"/>
    <w:rsid w:val="009E2BCA"/>
    <w:pPr>
      <w:tabs>
        <w:tab w:val="center" w:pos="4320"/>
        <w:tab w:val="right" w:pos="8640"/>
      </w:tabs>
      <w:spacing w:line="360" w:lineRule="auto"/>
    </w:pPr>
    <w:rPr>
      <w:rFonts w:ascii="Arial" w:hAnsi="Arial"/>
      <w:sz w:val="22"/>
      <w:szCs w:val="22"/>
    </w:rPr>
  </w:style>
  <w:style w:type="character" w:customStyle="1" w:styleId="MTEquationSection">
    <w:name w:val="MTEquationSection"/>
    <w:basedOn w:val="DefaultParagraphFont"/>
    <w:rsid w:val="009E2BCA"/>
    <w:rPr>
      <w:rFonts w:ascii="Arial" w:hAnsi="Arial"/>
      <w:b/>
      <w:vanish/>
      <w:color w:val="FF0000"/>
      <w:sz w:val="22"/>
      <w:szCs w:val="22"/>
    </w:rPr>
  </w:style>
  <w:style w:type="character" w:styleId="PlaceholderText">
    <w:name w:val="Placeholder Text"/>
    <w:basedOn w:val="DefaultParagraphFont"/>
    <w:uiPriority w:val="99"/>
    <w:semiHidden/>
    <w:rsid w:val="009E2BCA"/>
    <w:rPr>
      <w:color w:val="808080"/>
    </w:rPr>
  </w:style>
  <w:style w:type="paragraph" w:styleId="ListParagraph">
    <w:name w:val="List Paragraph"/>
    <w:basedOn w:val="Normal"/>
    <w:uiPriority w:val="34"/>
    <w:qFormat/>
    <w:rsid w:val="009E2BCA"/>
    <w:pPr>
      <w:ind w:left="720"/>
      <w:contextualSpacing/>
    </w:pPr>
  </w:style>
  <w:style w:type="paragraph" w:styleId="CommentSubject">
    <w:name w:val="annotation subject"/>
    <w:basedOn w:val="CommentText"/>
    <w:next w:val="CommentText"/>
    <w:link w:val="CommentSubjectChar"/>
    <w:uiPriority w:val="99"/>
    <w:semiHidden/>
    <w:unhideWhenUsed/>
    <w:rsid w:val="0094267C"/>
    <w:rPr>
      <w:rFonts w:eastAsiaTheme="minorEastAsia"/>
      <w:b/>
      <w:bCs/>
      <w:sz w:val="20"/>
      <w:szCs w:val="20"/>
    </w:rPr>
  </w:style>
  <w:style w:type="character" w:customStyle="1" w:styleId="CommentSubjectChar">
    <w:name w:val="Comment Subject Char"/>
    <w:basedOn w:val="CommentTextChar"/>
    <w:link w:val="CommentSubject"/>
    <w:uiPriority w:val="99"/>
    <w:semiHidden/>
    <w:rsid w:val="0094267C"/>
    <w:rPr>
      <w:rFonts w:eastAsiaTheme="minorHAnsi"/>
      <w:b/>
      <w:bCs/>
      <w:sz w:val="20"/>
      <w:szCs w:val="20"/>
    </w:rPr>
  </w:style>
  <w:style w:type="paragraph" w:styleId="Revision">
    <w:name w:val="Revision"/>
    <w:hidden/>
    <w:uiPriority w:val="99"/>
    <w:semiHidden/>
    <w:rsid w:val="004C6E53"/>
  </w:style>
  <w:style w:type="table" w:styleId="TableGrid">
    <w:name w:val="Table Grid"/>
    <w:basedOn w:val="TableNormal"/>
    <w:uiPriority w:val="59"/>
    <w:rsid w:val="00AE0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24039</Words>
  <Characters>137027</Characters>
  <Application>Microsoft Macintosh Word</Application>
  <DocSecurity>0</DocSecurity>
  <Lines>1141</Lines>
  <Paragraphs>321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INTRODUCTION</vt:lpstr>
      <vt:lpstr>RESULTS</vt:lpstr>
    </vt:vector>
  </TitlesOfParts>
  <Company>Whitehead Institute / MIT</Company>
  <LinksUpToDate>false</LinksUpToDate>
  <CharactersWithSpaces>160745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McGeary</dc:creator>
  <cp:keywords/>
  <dc:description/>
  <cp:lastModifiedBy>Sean E. McGeary</cp:lastModifiedBy>
  <cp:revision>3</cp:revision>
  <dcterms:created xsi:type="dcterms:W3CDTF">2018-04-25T17:58:00Z</dcterms:created>
  <dcterms:modified xsi:type="dcterms:W3CDTF">2018-04-25T17:59:00Z</dcterms:modified>
</cp:coreProperties>
</file>