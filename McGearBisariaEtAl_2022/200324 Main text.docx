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35D2" w14:textId="42CA1AAA" w:rsidR="00CD3077" w:rsidRPr="00391BB2" w:rsidRDefault="00877493" w:rsidP="004C61E4">
      <w:pPr>
        <w:pStyle w:val="Normal1"/>
        <w:contextualSpacing/>
        <w:rPr>
          <w:rFonts w:ascii="Helvetica" w:eastAsia="Arial" w:hAnsi="Helvetica" w:cs="Arial"/>
          <w:b/>
          <w:bCs/>
          <w:sz w:val="22"/>
          <w:szCs w:val="22"/>
        </w:rPr>
      </w:pPr>
      <w:r>
        <w:rPr>
          <w:rFonts w:ascii="Helvetica" w:eastAsia="Arial" w:hAnsi="Helvetica" w:cs="Arial"/>
          <w:b/>
          <w:sz w:val="22"/>
          <w:szCs w:val="22"/>
        </w:rPr>
        <w:t>Title</w:t>
      </w:r>
    </w:p>
    <w:p w14:paraId="0A8D8B0A" w14:textId="77777777" w:rsidR="00CD3077" w:rsidRPr="004C61E4" w:rsidRDefault="00CD3077" w:rsidP="004C61E4">
      <w:pPr>
        <w:pStyle w:val="Normal1"/>
        <w:contextualSpacing/>
        <w:rPr>
          <w:rFonts w:ascii="Helvetica" w:eastAsia="Arial" w:hAnsi="Helvetica" w:cs="Arial"/>
          <w:sz w:val="22"/>
          <w:szCs w:val="22"/>
        </w:rPr>
      </w:pPr>
    </w:p>
    <w:p w14:paraId="0986C299" w14:textId="0058ED73" w:rsidR="00CD3077" w:rsidRPr="004C61E4" w:rsidRDefault="006360C6" w:rsidP="004C61E4">
      <w:pPr>
        <w:pStyle w:val="Normal1"/>
        <w:contextualSpacing/>
        <w:rPr>
          <w:rFonts w:ascii="Helvetica" w:eastAsia="Arial" w:hAnsi="Helvetica" w:cs="Arial"/>
          <w:sz w:val="22"/>
          <w:szCs w:val="22"/>
        </w:rPr>
      </w:pPr>
      <w:r>
        <w:rPr>
          <w:rFonts w:ascii="Helvetica" w:eastAsia="Arial" w:hAnsi="Helvetica" w:cs="Arial"/>
          <w:sz w:val="22"/>
          <w:szCs w:val="22"/>
        </w:rPr>
        <w:t>Namita Bisaria</w:t>
      </w:r>
      <w:r w:rsidR="0063672F" w:rsidRPr="004C61E4">
        <w:rPr>
          <w:rFonts w:ascii="Helvetica" w:eastAsia="Arial" w:hAnsi="Helvetica" w:cs="Arial"/>
          <w:sz w:val="22"/>
          <w:szCs w:val="22"/>
          <w:vertAlign w:val="superscript"/>
        </w:rPr>
        <w:t>1,2,3</w:t>
      </w:r>
      <w:r w:rsidR="004C61E4">
        <w:rPr>
          <w:rFonts w:ascii="Helvetica" w:eastAsia="Arial" w:hAnsi="Helvetica" w:cs="Arial"/>
          <w:sz w:val="22"/>
          <w:szCs w:val="22"/>
          <w:vertAlign w:val="superscript"/>
        </w:rPr>
        <w:t>,6</w:t>
      </w:r>
      <w:r w:rsidR="0063672F" w:rsidRPr="004C61E4">
        <w:rPr>
          <w:rFonts w:ascii="Helvetica" w:eastAsia="Arial" w:hAnsi="Helvetica" w:cs="Arial"/>
          <w:sz w:val="22"/>
          <w:szCs w:val="22"/>
        </w:rPr>
        <w:t xml:space="preserve">, </w:t>
      </w:r>
      <w:r>
        <w:rPr>
          <w:rFonts w:ascii="Helvetica" w:eastAsia="Arial" w:hAnsi="Helvetica" w:cs="Arial"/>
          <w:sz w:val="22"/>
          <w:szCs w:val="22"/>
        </w:rPr>
        <w:t>Sean E. McGeary</w:t>
      </w:r>
      <w:r w:rsidR="0063672F" w:rsidRPr="004C61E4">
        <w:rPr>
          <w:rFonts w:ascii="Helvetica" w:eastAsia="Arial" w:hAnsi="Helvetica" w:cs="Arial"/>
          <w:sz w:val="22"/>
          <w:szCs w:val="22"/>
          <w:vertAlign w:val="superscript"/>
        </w:rPr>
        <w:t>1,2,3</w:t>
      </w:r>
      <w:r w:rsidR="004C61E4">
        <w:rPr>
          <w:rFonts w:ascii="Helvetica" w:eastAsia="Arial" w:hAnsi="Helvetica" w:cs="Arial"/>
          <w:sz w:val="22"/>
          <w:szCs w:val="22"/>
          <w:vertAlign w:val="superscript"/>
        </w:rPr>
        <w:t>,6</w:t>
      </w:r>
      <w:r w:rsidR="0063672F" w:rsidRPr="004C61E4">
        <w:rPr>
          <w:rFonts w:ascii="Helvetica" w:eastAsia="Arial" w:hAnsi="Helvetica" w:cs="Arial"/>
          <w:sz w:val="22"/>
          <w:szCs w:val="22"/>
        </w:rPr>
        <w:t xml:space="preserve">, </w:t>
      </w:r>
      <w:r w:rsidR="00310AFF" w:rsidRPr="004C61E4">
        <w:rPr>
          <w:rFonts w:ascii="Helvetica" w:eastAsia="Arial" w:hAnsi="Helvetica" w:cs="Arial"/>
          <w:sz w:val="22"/>
          <w:szCs w:val="22"/>
        </w:rPr>
        <w:t>Kathy S. Lin</w:t>
      </w:r>
      <w:r w:rsidR="00310AFF" w:rsidRPr="004C61E4">
        <w:rPr>
          <w:rFonts w:ascii="Helvetica" w:eastAsia="Arial" w:hAnsi="Helvetica" w:cs="Arial"/>
          <w:sz w:val="22"/>
          <w:szCs w:val="22"/>
          <w:vertAlign w:val="superscript"/>
        </w:rPr>
        <w:t>1,2,3,4</w:t>
      </w:r>
      <w:r w:rsidR="00310AFF" w:rsidRPr="004C61E4">
        <w:rPr>
          <w:rFonts w:ascii="Helvetica" w:eastAsia="Arial" w:hAnsi="Helvetica" w:cs="Arial"/>
          <w:sz w:val="22"/>
          <w:szCs w:val="22"/>
        </w:rPr>
        <w:t xml:space="preserve"> </w:t>
      </w:r>
      <w:r w:rsidR="0063672F" w:rsidRPr="004C61E4">
        <w:rPr>
          <w:rFonts w:ascii="Helvetica" w:eastAsia="Arial" w:hAnsi="Helvetica" w:cs="Arial"/>
          <w:sz w:val="22"/>
          <w:szCs w:val="22"/>
        </w:rPr>
        <w:t>and David P. Bartel</w:t>
      </w:r>
      <w:r w:rsidR="0063672F" w:rsidRPr="004C61E4">
        <w:rPr>
          <w:rFonts w:ascii="Helvetica" w:eastAsia="Arial" w:hAnsi="Helvetica" w:cs="Arial"/>
          <w:sz w:val="22"/>
          <w:szCs w:val="22"/>
          <w:vertAlign w:val="superscript"/>
        </w:rPr>
        <w:t>1,2,3,</w:t>
      </w:r>
      <w:r w:rsidR="004C61E4">
        <w:rPr>
          <w:rFonts w:ascii="Helvetica" w:eastAsia="Arial" w:hAnsi="Helvetica" w:cs="Arial"/>
          <w:sz w:val="22"/>
          <w:szCs w:val="22"/>
          <w:vertAlign w:val="superscript"/>
        </w:rPr>
        <w:t>4,5</w:t>
      </w:r>
    </w:p>
    <w:p w14:paraId="5F24FFC1" w14:textId="29748859" w:rsidR="0063672F" w:rsidRPr="004C61E4" w:rsidRDefault="0063672F" w:rsidP="004C61E4">
      <w:pPr>
        <w:pStyle w:val="Normal1"/>
        <w:contextualSpacing/>
        <w:rPr>
          <w:rFonts w:ascii="Helvetica" w:eastAsia="Arial" w:hAnsi="Helvetica" w:cs="Arial"/>
          <w:sz w:val="22"/>
          <w:szCs w:val="22"/>
        </w:rPr>
      </w:pPr>
    </w:p>
    <w:p w14:paraId="5B5AFF7A" w14:textId="77777777" w:rsidR="0063672F"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1</w:t>
      </w:r>
      <w:r w:rsidRPr="004C61E4">
        <w:rPr>
          <w:rFonts w:ascii="Helvetica" w:eastAsia="Arial" w:hAnsi="Helvetica" w:cs="Arial"/>
          <w:sz w:val="22"/>
          <w:szCs w:val="22"/>
        </w:rPr>
        <w:t>Howard Hughes Medical Institute, Cambridge, MA, 02142, USA</w:t>
      </w:r>
    </w:p>
    <w:p w14:paraId="4D07D9FD" w14:textId="77777777" w:rsidR="0063672F"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2</w:t>
      </w:r>
      <w:r w:rsidRPr="004C61E4">
        <w:rPr>
          <w:rFonts w:ascii="Helvetica" w:eastAsia="Arial" w:hAnsi="Helvetica" w:cs="Arial"/>
          <w:sz w:val="22"/>
          <w:szCs w:val="22"/>
        </w:rPr>
        <w:t>Whitehead Institute for Biomedical Research, Cambridge, MA, 02142, USA</w:t>
      </w:r>
    </w:p>
    <w:p w14:paraId="4142A39D" w14:textId="77777777" w:rsidR="0063672F"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3</w:t>
      </w:r>
      <w:r w:rsidRPr="004C61E4">
        <w:rPr>
          <w:rFonts w:ascii="Helvetica" w:eastAsia="Arial" w:hAnsi="Helvetica" w:cs="Arial"/>
          <w:sz w:val="22"/>
          <w:szCs w:val="22"/>
        </w:rPr>
        <w:t>Department of Biology, Massachusetts Institute of Technology, Cambridge, MA 02139, USA</w:t>
      </w:r>
    </w:p>
    <w:p w14:paraId="348B9CAC" w14:textId="77777777" w:rsidR="0063672F"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4</w:t>
      </w:r>
      <w:r w:rsidRPr="004C61E4">
        <w:rPr>
          <w:rFonts w:ascii="Helvetica" w:eastAsia="Arial" w:hAnsi="Helvetica" w:cs="Arial"/>
          <w:sz w:val="22"/>
          <w:szCs w:val="22"/>
        </w:rPr>
        <w:t>Computational and Systems Biology Program, Massachusetts Institute of Technology, Cambridge, MA, 02139, USA</w:t>
      </w:r>
    </w:p>
    <w:p w14:paraId="6B0635C5" w14:textId="78553567" w:rsidR="0063672F" w:rsidRPr="004C61E4" w:rsidRDefault="004C61E4"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5</w:t>
      </w:r>
      <w:r w:rsidR="0063672F" w:rsidRPr="004C61E4">
        <w:rPr>
          <w:rFonts w:ascii="Helvetica" w:eastAsia="Arial" w:hAnsi="Helvetica" w:cs="Arial"/>
          <w:sz w:val="22"/>
          <w:szCs w:val="22"/>
        </w:rPr>
        <w:t>Correspondence to: dbartel@wi.mit.edu.</w:t>
      </w:r>
    </w:p>
    <w:p w14:paraId="769F941F" w14:textId="6CBC00C6" w:rsidR="0063672F" w:rsidRPr="004C61E4" w:rsidRDefault="004C61E4"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6</w:t>
      </w:r>
      <w:r w:rsidR="0063672F" w:rsidRPr="004C61E4">
        <w:rPr>
          <w:rFonts w:ascii="Helvetica" w:eastAsia="Arial" w:hAnsi="Helvetica" w:cs="Arial"/>
          <w:sz w:val="22"/>
          <w:szCs w:val="22"/>
        </w:rPr>
        <w:t>These authors contributed equally to this work.</w:t>
      </w:r>
    </w:p>
    <w:p w14:paraId="4CD5DA32" w14:textId="77777777" w:rsidR="00310AFF" w:rsidRPr="004C61E4" w:rsidRDefault="00310AFF" w:rsidP="004C61E4">
      <w:pPr>
        <w:pStyle w:val="Normal1"/>
        <w:contextualSpacing/>
        <w:rPr>
          <w:rFonts w:ascii="Helvetica" w:eastAsia="Arial" w:hAnsi="Helvetica" w:cs="Arial"/>
          <w:sz w:val="22"/>
          <w:szCs w:val="22"/>
        </w:rPr>
      </w:pPr>
    </w:p>
    <w:p w14:paraId="11E40D6D" w14:textId="77777777"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b/>
          <w:sz w:val="22"/>
          <w:szCs w:val="22"/>
        </w:rPr>
        <w:t>Abstract:</w:t>
      </w:r>
      <w:r w:rsidRPr="004C61E4">
        <w:rPr>
          <w:rFonts w:ascii="Helvetica" w:eastAsia="Arial" w:hAnsi="Helvetica" w:cs="Arial"/>
          <w:sz w:val="22"/>
          <w:szCs w:val="22"/>
        </w:rPr>
        <w:t xml:space="preserve"> </w:t>
      </w:r>
    </w:p>
    <w:p w14:paraId="74E3B7A8" w14:textId="429C94CA" w:rsidR="00CD3077" w:rsidRPr="004C61E4" w:rsidDel="00C76BF7" w:rsidRDefault="00685DA5" w:rsidP="004C61E4">
      <w:pPr>
        <w:pStyle w:val="Normal1"/>
        <w:contextualSpacing/>
        <w:rPr>
          <w:del w:id="0" w:author="Sean E. McGeary" w:date="2019-10-04T19:08:00Z"/>
          <w:rFonts w:ascii="Helvetica" w:eastAsia="Arial" w:hAnsi="Helvetica" w:cs="Arial"/>
          <w:sz w:val="22"/>
          <w:szCs w:val="22"/>
        </w:rPr>
      </w:pPr>
      <w:ins w:id="1" w:author="Sean E. McGeary" w:date="2020-03-10T12:12:00Z">
        <w:r>
          <w:rPr>
            <w:rFonts w:ascii="Helvetica" w:eastAsia="Arial" w:hAnsi="Helvetica" w:cs="Arial"/>
            <w:sz w:val="22"/>
            <w:szCs w:val="22"/>
          </w:rPr>
          <w:t>MicroRNAs</w:t>
        </w:r>
      </w:ins>
      <w:ins w:id="2" w:author="Sean E. McGeary" w:date="2020-03-10T12:13:00Z">
        <w:r>
          <w:rPr>
            <w:rFonts w:ascii="Helvetica" w:eastAsia="Arial" w:hAnsi="Helvetica" w:cs="Arial"/>
            <w:sz w:val="22"/>
            <w:szCs w:val="22"/>
          </w:rPr>
          <w:t xml:space="preserve"> (miRNAs) are 21–23 nucleotide (</w:t>
        </w:r>
        <w:proofErr w:type="spellStart"/>
        <w:r>
          <w:rPr>
            <w:rFonts w:ascii="Helvetica" w:eastAsia="Arial" w:hAnsi="Helvetica" w:cs="Arial"/>
            <w:sz w:val="22"/>
            <w:szCs w:val="22"/>
          </w:rPr>
          <w:t>nt</w:t>
        </w:r>
        <w:proofErr w:type="spellEnd"/>
        <w:r>
          <w:rPr>
            <w:rFonts w:ascii="Helvetica" w:eastAsia="Arial" w:hAnsi="Helvetica" w:cs="Arial"/>
            <w:sz w:val="22"/>
            <w:szCs w:val="22"/>
          </w:rPr>
          <w:t xml:space="preserve">) RNAs that are loaded into </w:t>
        </w:r>
        <w:proofErr w:type="spellStart"/>
        <w:r>
          <w:rPr>
            <w:rFonts w:ascii="Helvetica" w:eastAsia="Arial" w:hAnsi="Helvetica" w:cs="Arial"/>
            <w:sz w:val="22"/>
            <w:szCs w:val="22"/>
          </w:rPr>
          <w:t>Argonuate</w:t>
        </w:r>
        <w:proofErr w:type="spellEnd"/>
        <w:r>
          <w:rPr>
            <w:rFonts w:ascii="Helvetica" w:eastAsia="Arial" w:hAnsi="Helvetica" w:cs="Arial"/>
            <w:sz w:val="22"/>
            <w:szCs w:val="22"/>
          </w:rPr>
          <w:t xml:space="preserve"> (AGO) proteins to </w:t>
        </w:r>
      </w:ins>
      <w:ins w:id="3" w:author="Sean E. McGeary" w:date="2020-03-10T12:24:00Z">
        <w:r w:rsidR="005B4347">
          <w:rPr>
            <w:rFonts w:ascii="Helvetica" w:eastAsia="Arial" w:hAnsi="Helvetica" w:cs="Arial"/>
            <w:sz w:val="22"/>
            <w:szCs w:val="22"/>
          </w:rPr>
          <w:t xml:space="preserve">form a complex that </w:t>
        </w:r>
      </w:ins>
      <w:ins w:id="4" w:author="Sean E. McGeary" w:date="2020-03-10T12:13:00Z">
        <w:r>
          <w:rPr>
            <w:rFonts w:ascii="Helvetica" w:eastAsia="Arial" w:hAnsi="Helvetica" w:cs="Arial"/>
            <w:sz w:val="22"/>
            <w:szCs w:val="22"/>
          </w:rPr>
          <w:t>direct</w:t>
        </w:r>
      </w:ins>
      <w:ins w:id="5" w:author="Sean E. McGeary" w:date="2020-03-10T12:24:00Z">
        <w:r w:rsidR="005B4347">
          <w:rPr>
            <w:rFonts w:ascii="Helvetica" w:eastAsia="Arial" w:hAnsi="Helvetica" w:cs="Arial"/>
            <w:sz w:val="22"/>
            <w:szCs w:val="22"/>
          </w:rPr>
          <w:t>s the</w:t>
        </w:r>
      </w:ins>
      <w:ins w:id="6" w:author="Sean E. McGeary" w:date="2020-03-10T12:14:00Z">
        <w:r>
          <w:rPr>
            <w:rFonts w:ascii="Helvetica" w:eastAsia="Arial" w:hAnsi="Helvetica" w:cs="Arial"/>
            <w:sz w:val="22"/>
            <w:szCs w:val="22"/>
          </w:rPr>
          <w:t xml:space="preserve"> repression of </w:t>
        </w:r>
      </w:ins>
      <w:ins w:id="7" w:author="Sean E. McGeary" w:date="2020-03-10T12:15:00Z">
        <w:r>
          <w:rPr>
            <w:rFonts w:ascii="Helvetica" w:eastAsia="Arial" w:hAnsi="Helvetica" w:cs="Arial"/>
            <w:sz w:val="22"/>
            <w:szCs w:val="22"/>
          </w:rPr>
          <w:t xml:space="preserve">mRNAs. </w:t>
        </w:r>
      </w:ins>
      <w:r w:rsidR="00C8166C" w:rsidRPr="004C61E4">
        <w:rPr>
          <w:rFonts w:ascii="Helvetica" w:eastAsia="Arial" w:hAnsi="Helvetica" w:cs="Arial"/>
          <w:sz w:val="22"/>
          <w:szCs w:val="22"/>
        </w:rPr>
        <w:t xml:space="preserve">The </w:t>
      </w:r>
      <w:ins w:id="8" w:author="Sean E. McGeary" w:date="2020-03-10T12:20:00Z">
        <w:r>
          <w:rPr>
            <w:rFonts w:ascii="Helvetica" w:eastAsia="Arial" w:hAnsi="Helvetica" w:cs="Arial"/>
            <w:sz w:val="22"/>
            <w:szCs w:val="22"/>
          </w:rPr>
          <w:t xml:space="preserve">majority of quantitative knowledge </w:t>
        </w:r>
      </w:ins>
      <w:del w:id="9" w:author="Sean E. McGeary" w:date="2020-03-10T12:20:00Z">
        <w:r w:rsidR="00C8166C" w:rsidRPr="004C61E4" w:rsidDel="00685DA5">
          <w:rPr>
            <w:rFonts w:ascii="Helvetica" w:eastAsia="Arial" w:hAnsi="Helvetica" w:cs="Arial"/>
            <w:sz w:val="22"/>
            <w:szCs w:val="22"/>
          </w:rPr>
          <w:delText xml:space="preserve">current understanding of </w:delText>
        </w:r>
      </w:del>
      <w:ins w:id="10" w:author="Sean E. McGeary" w:date="2020-03-10T12:20:00Z">
        <w:r>
          <w:rPr>
            <w:rFonts w:ascii="Helvetica" w:eastAsia="Arial" w:hAnsi="Helvetica" w:cs="Arial"/>
            <w:sz w:val="22"/>
            <w:szCs w:val="22"/>
          </w:rPr>
          <w:t>regarding the specific</w:t>
        </w:r>
      </w:ins>
      <w:ins w:id="11" w:author="Sean E. McGeary" w:date="2020-03-10T12:21:00Z">
        <w:r>
          <w:rPr>
            <w:rFonts w:ascii="Helvetica" w:eastAsia="Arial" w:hAnsi="Helvetica" w:cs="Arial"/>
            <w:sz w:val="22"/>
            <w:szCs w:val="22"/>
          </w:rPr>
          <w:t xml:space="preserve">ity </w:t>
        </w:r>
      </w:ins>
      <w:ins w:id="12" w:author="Sean E. McGeary" w:date="2020-03-10T12:25:00Z">
        <w:r w:rsidR="005B4347">
          <w:rPr>
            <w:rFonts w:ascii="Helvetica" w:eastAsia="Arial" w:hAnsi="Helvetica" w:cs="Arial"/>
            <w:sz w:val="22"/>
            <w:szCs w:val="22"/>
          </w:rPr>
          <w:t xml:space="preserve">and function </w:t>
        </w:r>
      </w:ins>
      <w:ins w:id="13" w:author="Sean E. McGeary" w:date="2020-03-10T12:21:00Z">
        <w:r>
          <w:rPr>
            <w:rFonts w:ascii="Helvetica" w:eastAsia="Arial" w:hAnsi="Helvetica" w:cs="Arial"/>
            <w:sz w:val="22"/>
            <w:szCs w:val="22"/>
          </w:rPr>
          <w:t xml:space="preserve">of </w:t>
        </w:r>
      </w:ins>
      <w:del w:id="14" w:author="Sean E. McGeary" w:date="2020-03-10T12:15:00Z">
        <w:r w:rsidR="00C8166C" w:rsidRPr="004C61E4" w:rsidDel="00685DA5">
          <w:rPr>
            <w:rFonts w:ascii="Helvetica" w:eastAsia="Arial" w:hAnsi="Helvetica" w:cs="Arial"/>
            <w:sz w:val="22"/>
            <w:szCs w:val="22"/>
          </w:rPr>
          <w:delText>animal microRNAs (</w:delText>
        </w:r>
      </w:del>
      <w:del w:id="15" w:author="Sean E. McGeary" w:date="2020-03-10T12:23:00Z">
        <w:r w:rsidR="00C8166C" w:rsidRPr="004C61E4" w:rsidDel="005B4347">
          <w:rPr>
            <w:rFonts w:ascii="Helvetica" w:eastAsia="Arial" w:hAnsi="Helvetica" w:cs="Arial"/>
            <w:sz w:val="22"/>
            <w:szCs w:val="22"/>
          </w:rPr>
          <w:delText>miRNAs</w:delText>
        </w:r>
      </w:del>
      <w:del w:id="16" w:author="Sean E. McGeary" w:date="2020-03-10T12:15:00Z">
        <w:r w:rsidR="00C8166C" w:rsidRPr="004C61E4" w:rsidDel="00685DA5">
          <w:rPr>
            <w:rFonts w:ascii="Helvetica" w:eastAsia="Arial" w:hAnsi="Helvetica" w:cs="Arial"/>
            <w:sz w:val="22"/>
            <w:szCs w:val="22"/>
          </w:rPr>
          <w:delText>)</w:delText>
        </w:r>
      </w:del>
      <w:ins w:id="17" w:author="Sean E. McGeary" w:date="2020-03-10T12:23:00Z">
        <w:r w:rsidR="005B4347">
          <w:rPr>
            <w:rFonts w:ascii="Helvetica" w:eastAsia="Arial" w:hAnsi="Helvetica" w:cs="Arial"/>
            <w:sz w:val="22"/>
            <w:szCs w:val="22"/>
          </w:rPr>
          <w:t xml:space="preserve">these </w:t>
        </w:r>
      </w:ins>
      <w:ins w:id="18" w:author="Sean E. McGeary" w:date="2020-03-10T12:22:00Z">
        <w:r>
          <w:rPr>
            <w:rFonts w:ascii="Helvetica" w:eastAsia="Arial" w:hAnsi="Helvetica" w:cs="Arial"/>
            <w:sz w:val="22"/>
            <w:szCs w:val="22"/>
          </w:rPr>
          <w:t>com</w:t>
        </w:r>
      </w:ins>
      <w:ins w:id="19" w:author="Sean E. McGeary" w:date="2020-03-10T12:24:00Z">
        <w:r w:rsidR="005B4347">
          <w:rPr>
            <w:rFonts w:ascii="Helvetica" w:eastAsia="Arial" w:hAnsi="Helvetica" w:cs="Arial"/>
            <w:sz w:val="22"/>
            <w:szCs w:val="22"/>
          </w:rPr>
          <w:t>plexes is derived</w:t>
        </w:r>
      </w:ins>
      <w:ins w:id="20" w:author="Sean E. McGeary" w:date="2020-03-10T12:22:00Z">
        <w:r>
          <w:rPr>
            <w:rFonts w:ascii="Helvetica" w:eastAsia="Arial" w:hAnsi="Helvetica" w:cs="Arial"/>
            <w:sz w:val="22"/>
            <w:szCs w:val="22"/>
          </w:rPr>
          <w:t xml:space="preserve"> from studies </w:t>
        </w:r>
      </w:ins>
      <w:del w:id="21" w:author="Sean E. McGeary" w:date="2020-03-10T12:21:00Z">
        <w:r w:rsidR="00C8166C" w:rsidRPr="004C61E4" w:rsidDel="00685DA5">
          <w:rPr>
            <w:rFonts w:ascii="Helvetica" w:eastAsia="Arial" w:hAnsi="Helvetica" w:cs="Arial"/>
            <w:sz w:val="22"/>
            <w:szCs w:val="22"/>
          </w:rPr>
          <w:delText xml:space="preserve"> </w:delText>
        </w:r>
      </w:del>
      <w:commentRangeStart w:id="22"/>
      <w:del w:id="23" w:author="Sean E. McGeary" w:date="2020-03-10T12:17:00Z">
        <w:r w:rsidR="00C8166C" w:rsidRPr="004C61E4" w:rsidDel="00685DA5">
          <w:rPr>
            <w:rFonts w:ascii="Helvetica" w:eastAsia="Arial" w:hAnsi="Helvetica" w:cs="Arial"/>
            <w:sz w:val="22"/>
            <w:szCs w:val="22"/>
          </w:rPr>
          <w:delText xml:space="preserve">pertains </w:delText>
        </w:r>
        <w:commentRangeEnd w:id="22"/>
        <w:r w:rsidR="00DF122C" w:rsidRPr="004C61E4" w:rsidDel="00685DA5">
          <w:rPr>
            <w:rStyle w:val="CommentReference"/>
            <w:rFonts w:ascii="Helvetica" w:hAnsi="Helvetica"/>
          </w:rPr>
          <w:commentReference w:id="22"/>
        </w:r>
      </w:del>
      <w:del w:id="24" w:author="Sean E. McGeary" w:date="2020-03-10T12:18:00Z">
        <w:r w:rsidR="00C8166C" w:rsidRPr="004C61E4" w:rsidDel="00685DA5">
          <w:rPr>
            <w:rFonts w:ascii="Helvetica" w:eastAsia="Arial" w:hAnsi="Helvetica" w:cs="Arial"/>
            <w:sz w:val="22"/>
            <w:szCs w:val="22"/>
          </w:rPr>
          <w:delText xml:space="preserve">to the nucleotides at positions </w:delText>
        </w:r>
      </w:del>
      <w:ins w:id="25" w:author="Sean E. McGeary" w:date="2020-03-10T12:22:00Z">
        <w:r>
          <w:rPr>
            <w:rFonts w:ascii="Helvetica" w:eastAsia="Arial" w:hAnsi="Helvetica" w:cs="Arial"/>
            <w:sz w:val="22"/>
            <w:szCs w:val="22"/>
          </w:rPr>
          <w:t xml:space="preserve">interrogating nucleotides </w:t>
        </w:r>
      </w:ins>
      <w:r w:rsidR="00C8166C" w:rsidRPr="004C61E4">
        <w:rPr>
          <w:rFonts w:ascii="Helvetica" w:eastAsia="Arial" w:hAnsi="Helvetica" w:cs="Arial"/>
          <w:sz w:val="22"/>
          <w:szCs w:val="22"/>
        </w:rPr>
        <w:t xml:space="preserve">2–8 of the miRNA guide sequence, referred to as the </w:t>
      </w:r>
      <w:del w:id="26" w:author="Sean E. McGeary" w:date="2019-12-09T14:20:00Z">
        <w:r w:rsidR="00C8166C" w:rsidRPr="004C61E4" w:rsidDel="00736027">
          <w:rPr>
            <w:rFonts w:ascii="Helvetica" w:eastAsia="Arial" w:hAnsi="Helvetica" w:cs="Arial"/>
            <w:sz w:val="22"/>
            <w:szCs w:val="22"/>
          </w:rPr>
          <w:delText>“</w:delText>
        </w:r>
      </w:del>
      <w:r w:rsidR="00C8166C" w:rsidRPr="004C61E4">
        <w:rPr>
          <w:rFonts w:ascii="Helvetica" w:eastAsia="Arial" w:hAnsi="Helvetica" w:cs="Arial"/>
          <w:sz w:val="22"/>
          <w:szCs w:val="22"/>
        </w:rPr>
        <w:t>seed</w:t>
      </w:r>
      <w:del w:id="27" w:author="Sean E. McGeary" w:date="2019-12-09T14:20:00Z">
        <w:r w:rsidR="00C8166C" w:rsidRPr="004C61E4" w:rsidDel="00736027">
          <w:rPr>
            <w:rFonts w:ascii="Helvetica" w:eastAsia="Arial" w:hAnsi="Helvetica" w:cs="Arial"/>
            <w:sz w:val="22"/>
            <w:szCs w:val="22"/>
          </w:rPr>
          <w:delText>”</w:delText>
        </w:r>
      </w:del>
      <w:r w:rsidR="00C8166C" w:rsidRPr="004C61E4">
        <w:rPr>
          <w:rFonts w:ascii="Helvetica" w:eastAsia="Arial" w:hAnsi="Helvetica" w:cs="Arial"/>
          <w:sz w:val="22"/>
          <w:szCs w:val="22"/>
        </w:rPr>
        <w:t xml:space="preserve"> region. </w:t>
      </w:r>
      <w:del w:id="28" w:author="Sean E. McGeary" w:date="2020-03-10T12:25:00Z">
        <w:r w:rsidR="00C8166C" w:rsidRPr="004C61E4" w:rsidDel="005B4347">
          <w:rPr>
            <w:rFonts w:ascii="Helvetica" w:eastAsia="Arial" w:hAnsi="Helvetica" w:cs="Arial"/>
            <w:sz w:val="22"/>
            <w:szCs w:val="22"/>
          </w:rPr>
          <w:delText xml:space="preserve">The </w:delText>
        </w:r>
      </w:del>
      <w:ins w:id="29" w:author="Sean E. McGeary" w:date="2020-03-10T12:25:00Z">
        <w:r w:rsidR="005B4347">
          <w:rPr>
            <w:rFonts w:ascii="Helvetica" w:eastAsia="Arial" w:hAnsi="Helvetica" w:cs="Arial"/>
            <w:sz w:val="22"/>
            <w:szCs w:val="22"/>
          </w:rPr>
          <w:t xml:space="preserve">While the remaining </w:t>
        </w:r>
      </w:ins>
      <w:del w:id="30" w:author="Sean E. McGeary" w:date="2020-03-10T12:25:00Z">
        <w:r w:rsidR="00C8166C" w:rsidRPr="004C61E4" w:rsidDel="005B4347">
          <w:rPr>
            <w:rFonts w:ascii="Helvetica" w:eastAsia="Arial" w:hAnsi="Helvetica" w:cs="Arial"/>
            <w:sz w:val="22"/>
            <w:szCs w:val="22"/>
          </w:rPr>
          <w:delText>~</w:delText>
        </w:r>
      </w:del>
      <w:del w:id="31" w:author="Sean E. McGeary" w:date="2020-03-10T12:26:00Z">
        <w:r w:rsidR="00C8166C" w:rsidRPr="004C61E4" w:rsidDel="005B4347">
          <w:rPr>
            <w:rFonts w:ascii="Helvetica" w:eastAsia="Arial" w:hAnsi="Helvetica" w:cs="Arial"/>
            <w:sz w:val="22"/>
            <w:szCs w:val="22"/>
          </w:rPr>
          <w:delText>14</w:delText>
        </w:r>
      </w:del>
      <w:ins w:id="32" w:author="Sean E. McGeary" w:date="2020-03-10T12:26:00Z">
        <w:r w:rsidR="005B4347">
          <w:rPr>
            <w:rFonts w:ascii="Helvetica" w:eastAsia="Arial" w:hAnsi="Helvetica" w:cs="Arial"/>
            <w:sz w:val="22"/>
            <w:szCs w:val="22"/>
          </w:rPr>
          <w:t>13–15 nucleotides</w:t>
        </w:r>
      </w:ins>
      <w:del w:id="33" w:author="Sean E. McGeary" w:date="2020-03-10T12:26:00Z">
        <w:r w:rsidR="00C8166C" w:rsidRPr="004C61E4" w:rsidDel="005B4347">
          <w:rPr>
            <w:rFonts w:ascii="Helvetica" w:eastAsia="Arial" w:hAnsi="Helvetica" w:cs="Arial"/>
            <w:sz w:val="22"/>
            <w:szCs w:val="22"/>
          </w:rPr>
          <w:delText xml:space="preserve"> positions 3′ </w:delText>
        </w:r>
      </w:del>
      <w:del w:id="34" w:author="Sean E. McGeary" w:date="2019-08-24T13:10:00Z">
        <w:r w:rsidR="00C8166C" w:rsidRPr="004C61E4" w:rsidDel="00DF122C">
          <w:rPr>
            <w:rFonts w:ascii="Helvetica" w:eastAsia="Arial" w:hAnsi="Helvetica" w:cs="Arial"/>
            <w:sz w:val="22"/>
            <w:szCs w:val="22"/>
          </w:rPr>
          <w:delText xml:space="preserve">to </w:delText>
        </w:r>
      </w:del>
      <w:del w:id="35" w:author="Sean E. McGeary" w:date="2020-03-10T12:26:00Z">
        <w:r w:rsidR="00C8166C" w:rsidRPr="004C61E4" w:rsidDel="005B4347">
          <w:rPr>
            <w:rFonts w:ascii="Helvetica" w:eastAsia="Arial" w:hAnsi="Helvetica" w:cs="Arial"/>
            <w:sz w:val="22"/>
            <w:szCs w:val="22"/>
          </w:rPr>
          <w:delText xml:space="preserve">the seed, which </w:delText>
        </w:r>
      </w:del>
      <w:ins w:id="36" w:author="Sean E. McGeary" w:date="2020-03-10T12:26:00Z">
        <w:r w:rsidR="005B4347">
          <w:rPr>
            <w:rFonts w:ascii="Helvetica" w:eastAsia="Arial" w:hAnsi="Helvetica" w:cs="Arial"/>
            <w:sz w:val="22"/>
            <w:szCs w:val="22"/>
          </w:rPr>
          <w:t xml:space="preserve"> </w:t>
        </w:r>
      </w:ins>
      <w:r w:rsidR="00C8166C" w:rsidRPr="004C61E4">
        <w:rPr>
          <w:rFonts w:ascii="Helvetica" w:eastAsia="Arial" w:hAnsi="Helvetica" w:cs="Arial"/>
          <w:sz w:val="22"/>
          <w:szCs w:val="22"/>
        </w:rPr>
        <w:t xml:space="preserve">are </w:t>
      </w:r>
      <w:ins w:id="37" w:author="Sean E. McGeary" w:date="2020-03-10T12:26:00Z">
        <w:r w:rsidR="005B4347">
          <w:rPr>
            <w:rFonts w:ascii="Helvetica" w:eastAsia="Arial" w:hAnsi="Helvetica" w:cs="Arial"/>
            <w:sz w:val="22"/>
            <w:szCs w:val="22"/>
          </w:rPr>
          <w:t xml:space="preserve">often </w:t>
        </w:r>
      </w:ins>
      <w:r w:rsidR="00C8166C" w:rsidRPr="004C61E4">
        <w:rPr>
          <w:rFonts w:ascii="Helvetica" w:eastAsia="Arial" w:hAnsi="Helvetica" w:cs="Arial"/>
          <w:sz w:val="22"/>
          <w:szCs w:val="22"/>
        </w:rPr>
        <w:t xml:space="preserve">highly conserved </w:t>
      </w:r>
      <w:del w:id="38" w:author="Sean E. McGeary" w:date="2020-03-10T12:26:00Z">
        <w:r w:rsidR="00C8166C" w:rsidRPr="004C61E4" w:rsidDel="005B4347">
          <w:rPr>
            <w:rFonts w:ascii="Helvetica" w:eastAsia="Arial" w:hAnsi="Helvetica" w:cs="Arial"/>
            <w:sz w:val="22"/>
            <w:szCs w:val="22"/>
          </w:rPr>
          <w:delText xml:space="preserve">for many </w:delText>
        </w:r>
      </w:del>
      <w:ins w:id="39" w:author="Sean E. McGeary" w:date="2020-03-10T12:26:00Z">
        <w:r w:rsidR="005B4347">
          <w:rPr>
            <w:rFonts w:ascii="Helvetica" w:eastAsia="Arial" w:hAnsi="Helvetica" w:cs="Arial"/>
            <w:sz w:val="22"/>
            <w:szCs w:val="22"/>
          </w:rPr>
          <w:t xml:space="preserve">among </w:t>
        </w:r>
      </w:ins>
      <w:r w:rsidR="00C8166C" w:rsidRPr="004C61E4">
        <w:rPr>
          <w:rFonts w:ascii="Helvetica" w:eastAsia="Arial" w:hAnsi="Helvetica" w:cs="Arial"/>
          <w:sz w:val="22"/>
          <w:szCs w:val="22"/>
        </w:rPr>
        <w:t xml:space="preserve">miRNAs, </w:t>
      </w:r>
      <w:ins w:id="40" w:author="Sean E. McGeary" w:date="2020-03-10T12:27:00Z">
        <w:r w:rsidR="005B4347">
          <w:rPr>
            <w:rFonts w:ascii="Helvetica" w:eastAsia="Arial" w:hAnsi="Helvetica" w:cs="Arial"/>
            <w:sz w:val="22"/>
            <w:szCs w:val="22"/>
          </w:rPr>
          <w:t xml:space="preserve">their contribution to miRNA function </w:t>
        </w:r>
      </w:ins>
      <w:r w:rsidR="00C8166C" w:rsidRPr="004C61E4">
        <w:rPr>
          <w:rFonts w:ascii="Helvetica" w:eastAsia="Arial" w:hAnsi="Helvetica" w:cs="Arial"/>
          <w:sz w:val="22"/>
          <w:szCs w:val="22"/>
        </w:rPr>
        <w:t>remain</w:t>
      </w:r>
      <w:ins w:id="41" w:author="Sean E. McGeary" w:date="2019-08-24T13:13:00Z">
        <w:r w:rsidR="00DF122C" w:rsidRPr="004C61E4">
          <w:rPr>
            <w:rFonts w:ascii="Helvetica" w:eastAsia="Arial" w:hAnsi="Helvetica" w:cs="Arial"/>
            <w:sz w:val="22"/>
            <w:szCs w:val="22"/>
          </w:rPr>
          <w:t>s</w:t>
        </w:r>
      </w:ins>
      <w:r w:rsidR="00C8166C" w:rsidRPr="004C61E4">
        <w:rPr>
          <w:rFonts w:ascii="Helvetica" w:eastAsia="Arial" w:hAnsi="Helvetica" w:cs="Arial"/>
          <w:sz w:val="22"/>
          <w:szCs w:val="22"/>
        </w:rPr>
        <w:t xml:space="preserve"> enigmatic</w:t>
      </w:r>
      <w:commentRangeStart w:id="42"/>
      <w:r w:rsidR="00C8166C" w:rsidRPr="004C61E4">
        <w:rPr>
          <w:rFonts w:ascii="Helvetica" w:eastAsia="Arial" w:hAnsi="Helvetica" w:cs="Arial"/>
          <w:sz w:val="22"/>
          <w:szCs w:val="22"/>
        </w:rPr>
        <w:t xml:space="preserve">, </w:t>
      </w:r>
      <w:del w:id="43" w:author="Sean E. McGeary" w:date="2019-08-24T13:14:00Z">
        <w:r w:rsidR="00C8166C" w:rsidRPr="004C61E4" w:rsidDel="00DF122C">
          <w:rPr>
            <w:rFonts w:ascii="Helvetica" w:eastAsia="Arial" w:hAnsi="Helvetica" w:cs="Arial"/>
            <w:sz w:val="22"/>
            <w:szCs w:val="22"/>
          </w:rPr>
          <w:delText>and highly debated</w:delText>
        </w:r>
      </w:del>
      <w:ins w:id="44" w:author="Sean E. McGeary" w:date="2019-08-24T13:14:00Z">
        <w:r w:rsidR="00DF122C" w:rsidRPr="004C61E4">
          <w:rPr>
            <w:rFonts w:ascii="Helvetica" w:eastAsia="Arial" w:hAnsi="Helvetica" w:cs="Arial"/>
            <w:sz w:val="22"/>
            <w:szCs w:val="22"/>
          </w:rPr>
          <w:t xml:space="preserve">with </w:t>
        </w:r>
      </w:ins>
      <w:ins w:id="45" w:author="Sean E. McGeary" w:date="2019-08-24T13:16:00Z">
        <w:r w:rsidR="00DF122C" w:rsidRPr="004C61E4">
          <w:rPr>
            <w:rFonts w:ascii="Helvetica" w:eastAsia="Arial" w:hAnsi="Helvetica" w:cs="Arial"/>
            <w:sz w:val="22"/>
            <w:szCs w:val="22"/>
          </w:rPr>
          <w:t xml:space="preserve">discordant findings </w:t>
        </w:r>
      </w:ins>
      <w:ins w:id="46" w:author="Sean E. McGeary" w:date="2019-08-24T13:15:00Z">
        <w:r w:rsidR="00DF122C" w:rsidRPr="004C61E4">
          <w:rPr>
            <w:rFonts w:ascii="Helvetica" w:eastAsia="Arial" w:hAnsi="Helvetica" w:cs="Arial"/>
            <w:sz w:val="22"/>
            <w:szCs w:val="22"/>
          </w:rPr>
          <w:t xml:space="preserve">across </w:t>
        </w:r>
      </w:ins>
      <w:ins w:id="47" w:author="Sean E. McGeary" w:date="2019-08-24T13:16:00Z">
        <w:r w:rsidR="00DF122C" w:rsidRPr="004C61E4">
          <w:rPr>
            <w:rFonts w:ascii="Helvetica" w:eastAsia="Arial" w:hAnsi="Helvetica" w:cs="Arial"/>
            <w:sz w:val="22"/>
            <w:szCs w:val="22"/>
          </w:rPr>
          <w:t xml:space="preserve">a handful of </w:t>
        </w:r>
      </w:ins>
      <w:ins w:id="48" w:author="Sean E. McGeary" w:date="2019-08-24T13:15:00Z">
        <w:r w:rsidR="00DF122C" w:rsidRPr="004C61E4">
          <w:rPr>
            <w:rFonts w:ascii="Helvetica" w:eastAsia="Arial" w:hAnsi="Helvetica" w:cs="Arial"/>
            <w:sz w:val="22"/>
            <w:szCs w:val="22"/>
          </w:rPr>
          <w:t>studies</w:t>
        </w:r>
      </w:ins>
      <w:commentRangeEnd w:id="42"/>
      <w:r w:rsidR="00997664" w:rsidRPr="004C61E4">
        <w:rPr>
          <w:rStyle w:val="CommentReference"/>
          <w:rFonts w:ascii="Helvetica" w:hAnsi="Helvetica"/>
        </w:rPr>
        <w:commentReference w:id="42"/>
      </w:r>
      <w:r w:rsidR="00C8166C" w:rsidRPr="004C61E4">
        <w:rPr>
          <w:rFonts w:ascii="Helvetica" w:eastAsia="Arial" w:hAnsi="Helvetica" w:cs="Arial"/>
          <w:sz w:val="22"/>
          <w:szCs w:val="22"/>
        </w:rPr>
        <w:t xml:space="preserve">. </w:t>
      </w:r>
      <w:ins w:id="49" w:author="Sean E. McGeary" w:date="2019-08-24T13:18:00Z">
        <w:r w:rsidR="00DF122C" w:rsidRPr="004C61E4">
          <w:rPr>
            <w:rFonts w:ascii="Helvetica" w:eastAsia="Arial" w:hAnsi="Helvetica" w:cs="Arial"/>
            <w:sz w:val="22"/>
            <w:szCs w:val="22"/>
          </w:rPr>
          <w:t xml:space="preserve">We therefore </w:t>
        </w:r>
      </w:ins>
      <w:ins w:id="50" w:author="Sean E. McGeary" w:date="2019-08-24T13:19:00Z">
        <w:r w:rsidR="00DF122C" w:rsidRPr="004C61E4">
          <w:rPr>
            <w:rFonts w:ascii="Helvetica" w:eastAsia="Arial" w:hAnsi="Helvetica" w:cs="Arial"/>
            <w:sz w:val="22"/>
            <w:szCs w:val="22"/>
          </w:rPr>
          <w:t>performed</w:t>
        </w:r>
      </w:ins>
      <w:ins w:id="51" w:author="Sean E. McGeary" w:date="2019-08-24T13:18:00Z">
        <w:r w:rsidR="00DF122C" w:rsidRPr="004C61E4">
          <w:rPr>
            <w:rFonts w:ascii="Helvetica" w:eastAsia="Arial" w:hAnsi="Helvetica" w:cs="Arial"/>
            <w:sz w:val="22"/>
            <w:szCs w:val="22"/>
          </w:rPr>
          <w:t xml:space="preserve"> RNA bind-n-seq (RBNS)</w:t>
        </w:r>
      </w:ins>
      <w:ins w:id="52" w:author="Sean E. McGeary" w:date="2019-08-24T13:19:00Z">
        <w:r w:rsidR="00DF122C" w:rsidRPr="004C61E4">
          <w:rPr>
            <w:rFonts w:ascii="Helvetica" w:eastAsia="Arial" w:hAnsi="Helvetica" w:cs="Arial"/>
            <w:sz w:val="22"/>
            <w:szCs w:val="22"/>
          </w:rPr>
          <w:t xml:space="preserve"> with purified </w:t>
        </w:r>
      </w:ins>
      <w:del w:id="53" w:author="Sean E. McGeary" w:date="2019-08-24T13:19:00Z">
        <w:r w:rsidR="00C8166C" w:rsidRPr="004C61E4" w:rsidDel="00DF122C">
          <w:rPr>
            <w:rFonts w:ascii="Helvetica" w:eastAsia="Arial" w:hAnsi="Helvetica" w:cs="Arial"/>
            <w:sz w:val="22"/>
            <w:szCs w:val="22"/>
          </w:rPr>
          <w:delText xml:space="preserve">Using </w:delText>
        </w:r>
        <w:r w:rsidR="00C8166C" w:rsidRPr="004C61E4" w:rsidDel="00DF122C">
          <w:rPr>
            <w:rFonts w:ascii="Helvetica" w:eastAsia="Arial" w:hAnsi="Helvetica" w:cs="Arial"/>
            <w:i/>
            <w:sz w:val="22"/>
            <w:szCs w:val="22"/>
          </w:rPr>
          <w:delText>in vitro</w:delText>
        </w:r>
        <w:r w:rsidR="00C8166C" w:rsidRPr="004C61E4" w:rsidDel="00DF122C">
          <w:rPr>
            <w:rFonts w:ascii="Helvetica" w:eastAsia="Arial" w:hAnsi="Helvetica" w:cs="Arial"/>
            <w:sz w:val="22"/>
            <w:szCs w:val="22"/>
          </w:rPr>
          <w:delText xml:space="preserve"> binding of a </w:delText>
        </w:r>
      </w:del>
      <w:r w:rsidR="00C8166C" w:rsidRPr="004C61E4">
        <w:rPr>
          <w:rFonts w:ascii="Helvetica" w:eastAsia="Arial" w:hAnsi="Helvetica" w:cs="Arial"/>
          <w:sz w:val="22"/>
          <w:szCs w:val="22"/>
        </w:rPr>
        <w:t>AGO2–miRNA complex</w:t>
      </w:r>
      <w:ins w:id="54" w:author="Sean E. McGeary" w:date="2019-08-24T13:19:00Z">
        <w:r w:rsidR="00DF122C" w:rsidRPr="004C61E4">
          <w:rPr>
            <w:rFonts w:ascii="Helvetica" w:eastAsia="Arial" w:hAnsi="Helvetica" w:cs="Arial"/>
            <w:sz w:val="22"/>
            <w:szCs w:val="22"/>
          </w:rPr>
          <w:t>es</w:t>
        </w:r>
      </w:ins>
      <w:r w:rsidR="00C8166C" w:rsidRPr="004C61E4">
        <w:rPr>
          <w:rFonts w:ascii="Helvetica" w:eastAsia="Arial" w:hAnsi="Helvetica" w:cs="Arial"/>
          <w:sz w:val="22"/>
          <w:szCs w:val="22"/>
        </w:rPr>
        <w:t xml:space="preserve"> </w:t>
      </w:r>
      <w:del w:id="55" w:author="Sean E. McGeary" w:date="2019-08-24T13:19:00Z">
        <w:r w:rsidR="00C8166C" w:rsidRPr="004C61E4" w:rsidDel="00DF122C">
          <w:rPr>
            <w:rFonts w:ascii="Helvetica" w:eastAsia="Arial" w:hAnsi="Helvetica" w:cs="Arial"/>
            <w:sz w:val="22"/>
            <w:szCs w:val="22"/>
          </w:rPr>
          <w:delText xml:space="preserve">to </w:delText>
        </w:r>
      </w:del>
      <w:del w:id="56" w:author="Sean E. McGeary" w:date="2020-03-10T12:28:00Z">
        <w:r w:rsidR="00C8166C" w:rsidRPr="004C61E4" w:rsidDel="005B4347">
          <w:rPr>
            <w:rFonts w:ascii="Helvetica" w:eastAsia="Arial" w:hAnsi="Helvetica" w:cs="Arial"/>
            <w:sz w:val="22"/>
            <w:szCs w:val="22"/>
          </w:rPr>
          <w:delText>libraries</w:delText>
        </w:r>
      </w:del>
      <w:del w:id="57" w:author="Sean E. McGeary" w:date="2019-08-24T13:19:00Z">
        <w:r w:rsidR="00C8166C" w:rsidRPr="004C61E4" w:rsidDel="00DF122C">
          <w:rPr>
            <w:rFonts w:ascii="Helvetica" w:eastAsia="Arial" w:hAnsi="Helvetica" w:cs="Arial"/>
            <w:sz w:val="22"/>
            <w:szCs w:val="22"/>
          </w:rPr>
          <w:delText xml:space="preserve"> of</w:delText>
        </w:r>
      </w:del>
      <w:ins w:id="58" w:author="Sean E. McGeary" w:date="2020-03-10T12:28:00Z">
        <w:r w:rsidR="005B4347">
          <w:rPr>
            <w:rFonts w:ascii="Helvetica" w:eastAsia="Arial" w:hAnsi="Helvetica" w:cs="Arial"/>
            <w:sz w:val="22"/>
            <w:szCs w:val="22"/>
          </w:rPr>
          <w:t xml:space="preserve">and </w:t>
        </w:r>
      </w:ins>
      <w:del w:id="59" w:author="Sean E. McGeary" w:date="2020-03-10T12:28:00Z">
        <w:r w:rsidR="00C8166C" w:rsidRPr="004C61E4" w:rsidDel="005B4347">
          <w:rPr>
            <w:rFonts w:ascii="Helvetica" w:eastAsia="Arial" w:hAnsi="Helvetica" w:cs="Arial"/>
            <w:sz w:val="22"/>
            <w:szCs w:val="22"/>
          </w:rPr>
          <w:delText xml:space="preserve"> </w:delText>
        </w:r>
      </w:del>
      <w:r w:rsidR="00C8166C" w:rsidRPr="004C61E4">
        <w:rPr>
          <w:rFonts w:ascii="Helvetica" w:eastAsia="Arial" w:hAnsi="Helvetica" w:cs="Arial"/>
          <w:sz w:val="22"/>
          <w:szCs w:val="22"/>
        </w:rPr>
        <w:t xml:space="preserve">partially randomized RNA </w:t>
      </w:r>
      <w:ins w:id="60" w:author="Sean E. McGeary" w:date="2020-03-10T12:28:00Z">
        <w:r w:rsidR="005B4347">
          <w:rPr>
            <w:rFonts w:ascii="Helvetica" w:eastAsia="Arial" w:hAnsi="Helvetica" w:cs="Arial"/>
            <w:sz w:val="22"/>
            <w:szCs w:val="22"/>
          </w:rPr>
          <w:t xml:space="preserve">libraries </w:t>
        </w:r>
      </w:ins>
      <w:del w:id="61" w:author="Sean E. McGeary" w:date="2019-08-24T13:20:00Z">
        <w:r w:rsidR="00C8166C" w:rsidRPr="004C61E4" w:rsidDel="00DF122C">
          <w:rPr>
            <w:rFonts w:ascii="Helvetica" w:eastAsia="Arial" w:hAnsi="Helvetica" w:cs="Arial"/>
            <w:sz w:val="22"/>
            <w:szCs w:val="22"/>
          </w:rPr>
          <w:delText xml:space="preserve">sequence </w:delText>
        </w:r>
      </w:del>
      <w:ins w:id="62" w:author="Sean E. McGeary" w:date="2019-08-24T13:20:00Z">
        <w:r w:rsidR="00DF122C" w:rsidRPr="004C61E4">
          <w:rPr>
            <w:rFonts w:ascii="Helvetica" w:eastAsia="Arial" w:hAnsi="Helvetica" w:cs="Arial"/>
            <w:sz w:val="22"/>
            <w:szCs w:val="22"/>
          </w:rPr>
          <w:t xml:space="preserve">to measure </w:t>
        </w:r>
      </w:ins>
      <w:del w:id="63" w:author="Sean E. McGeary" w:date="2019-08-24T13:20:00Z">
        <w:r w:rsidR="00C8166C" w:rsidRPr="004C61E4" w:rsidDel="00DF122C">
          <w:rPr>
            <w:rFonts w:ascii="Helvetica" w:eastAsia="Arial" w:hAnsi="Helvetica" w:cs="Arial"/>
            <w:sz w:val="22"/>
            <w:szCs w:val="22"/>
          </w:rPr>
          <w:delText xml:space="preserve">coupled with sequencing, </w:delText>
        </w:r>
      </w:del>
      <w:del w:id="64" w:author="Sean E. McGeary" w:date="2019-08-24T13:18:00Z">
        <w:r w:rsidR="00C8166C" w:rsidRPr="004C61E4" w:rsidDel="00DF122C">
          <w:rPr>
            <w:rFonts w:ascii="Helvetica" w:eastAsia="Arial" w:hAnsi="Helvetica" w:cs="Arial"/>
            <w:sz w:val="22"/>
            <w:szCs w:val="22"/>
          </w:rPr>
          <w:delText>RNA bind-n-seq (RBNS)</w:delText>
        </w:r>
      </w:del>
      <w:del w:id="65" w:author="Sean E. McGeary" w:date="2019-08-24T13:20:00Z">
        <w:r w:rsidR="00C8166C" w:rsidRPr="004C61E4" w:rsidDel="00DF122C">
          <w:rPr>
            <w:rFonts w:ascii="Helvetica" w:eastAsia="Arial" w:hAnsi="Helvetica" w:cs="Arial"/>
            <w:sz w:val="22"/>
            <w:szCs w:val="22"/>
          </w:rPr>
          <w:delText xml:space="preserve">, </w:delText>
        </w:r>
      </w:del>
      <w:del w:id="66" w:author="Sean E. McGeary" w:date="2019-08-24T13:21:00Z">
        <w:r w:rsidR="00C8166C" w:rsidRPr="004C61E4" w:rsidDel="005A7E15">
          <w:rPr>
            <w:rFonts w:ascii="Helvetica" w:eastAsia="Arial" w:hAnsi="Helvetica" w:cs="Arial"/>
            <w:sz w:val="22"/>
            <w:szCs w:val="22"/>
          </w:rPr>
          <w:delText xml:space="preserve">we measured </w:delText>
        </w:r>
      </w:del>
      <w:r w:rsidR="00C8166C" w:rsidRPr="004C61E4">
        <w:rPr>
          <w:rFonts w:ascii="Helvetica" w:eastAsia="Arial" w:hAnsi="Helvetica" w:cs="Arial"/>
          <w:sz w:val="22"/>
          <w:szCs w:val="22"/>
        </w:rPr>
        <w:t xml:space="preserve">the </w:t>
      </w:r>
      <w:ins w:id="67" w:author="Sean E. McGeary" w:date="2019-08-24T13:17:00Z">
        <w:r w:rsidR="00DF122C" w:rsidRPr="004C61E4">
          <w:rPr>
            <w:rFonts w:ascii="Helvetica" w:eastAsia="Arial" w:hAnsi="Helvetica" w:cs="Arial"/>
            <w:sz w:val="22"/>
            <w:szCs w:val="22"/>
          </w:rPr>
          <w:t xml:space="preserve">relative </w:t>
        </w:r>
      </w:ins>
      <w:r w:rsidR="00C8166C" w:rsidRPr="004C61E4">
        <w:rPr>
          <w:rFonts w:ascii="Helvetica" w:eastAsia="Arial" w:hAnsi="Helvetica" w:cs="Arial"/>
          <w:sz w:val="22"/>
          <w:szCs w:val="22"/>
        </w:rPr>
        <w:t xml:space="preserve">binding affinity of over </w:t>
      </w:r>
      <w:commentRangeStart w:id="68"/>
      <w:r w:rsidR="00C8166C" w:rsidRPr="004C61E4">
        <w:rPr>
          <w:rFonts w:ascii="Helvetica" w:eastAsia="Arial" w:hAnsi="Helvetica" w:cs="Arial"/>
          <w:sz w:val="22"/>
          <w:szCs w:val="22"/>
        </w:rPr>
        <w:t>~12,000</w:t>
      </w:r>
      <w:commentRangeEnd w:id="68"/>
      <w:r w:rsidR="007D563A" w:rsidRPr="004C61E4">
        <w:rPr>
          <w:rStyle w:val="CommentReference"/>
          <w:rFonts w:ascii="Helvetica" w:hAnsi="Helvetica"/>
        </w:rPr>
        <w:commentReference w:id="68"/>
      </w:r>
      <w:r w:rsidR="00C8166C" w:rsidRPr="004C61E4">
        <w:rPr>
          <w:rFonts w:ascii="Helvetica" w:eastAsia="Arial" w:hAnsi="Helvetica" w:cs="Arial"/>
          <w:sz w:val="22"/>
          <w:szCs w:val="22"/>
        </w:rPr>
        <w:t xml:space="preserve"> distinct 5′- and 3′-bipartite pairing configurations for </w:t>
      </w:r>
      <w:del w:id="69" w:author="Sean E. McGeary" w:date="2019-08-24T13:21:00Z">
        <w:r w:rsidR="00C8166C" w:rsidRPr="004C61E4" w:rsidDel="005A7E15">
          <w:rPr>
            <w:rFonts w:ascii="Helvetica" w:eastAsia="Arial" w:hAnsi="Helvetica" w:cs="Arial"/>
            <w:sz w:val="22"/>
            <w:szCs w:val="22"/>
          </w:rPr>
          <w:delText xml:space="preserve">a </w:delText>
        </w:r>
      </w:del>
      <w:ins w:id="70" w:author="Sean E. McGeary" w:date="2019-08-24T13:21:00Z">
        <w:r w:rsidR="005A7E15" w:rsidRPr="004C61E4">
          <w:rPr>
            <w:rFonts w:ascii="Helvetica" w:eastAsia="Arial" w:hAnsi="Helvetica" w:cs="Arial"/>
            <w:sz w:val="22"/>
            <w:szCs w:val="22"/>
          </w:rPr>
          <w:t xml:space="preserve">each of </w:t>
        </w:r>
      </w:ins>
      <w:del w:id="71" w:author="Sean E. McGeary" w:date="2019-08-24T13:21:00Z">
        <w:r w:rsidR="00C8166C" w:rsidRPr="004C61E4" w:rsidDel="005A7E15">
          <w:rPr>
            <w:rFonts w:ascii="Helvetica" w:eastAsia="Arial" w:hAnsi="Helvetica" w:cs="Arial"/>
            <w:sz w:val="22"/>
            <w:szCs w:val="22"/>
          </w:rPr>
          <w:delText xml:space="preserve">set of </w:delText>
        </w:r>
      </w:del>
      <w:ins w:id="72" w:author="Sean E. McGeary" w:date="2019-08-24T13:21:00Z">
        <w:r w:rsidR="005A7E15" w:rsidRPr="004C61E4">
          <w:rPr>
            <w:rFonts w:ascii="Helvetica" w:eastAsia="Arial" w:hAnsi="Helvetica" w:cs="Arial"/>
            <w:sz w:val="22"/>
            <w:szCs w:val="22"/>
          </w:rPr>
          <w:t xml:space="preserve">three naturally occurring </w:t>
        </w:r>
      </w:ins>
      <w:r w:rsidR="00C8166C" w:rsidRPr="004C61E4">
        <w:rPr>
          <w:rFonts w:ascii="Helvetica" w:eastAsia="Arial" w:hAnsi="Helvetica" w:cs="Arial"/>
          <w:sz w:val="22"/>
          <w:szCs w:val="22"/>
        </w:rPr>
        <w:t>miRNAs</w:t>
      </w:r>
      <w:r w:rsidR="008C4BE9" w:rsidRPr="004C61E4">
        <w:rPr>
          <w:rFonts w:ascii="Helvetica" w:eastAsia="Arial" w:hAnsi="Helvetica" w:cs="Arial"/>
          <w:sz w:val="22"/>
          <w:szCs w:val="22"/>
        </w:rPr>
        <w:t xml:space="preserve"> and </w:t>
      </w:r>
      <w:del w:id="73" w:author="Sean E. McGeary" w:date="2019-08-24T13:22:00Z">
        <w:r w:rsidR="008C4BE9" w:rsidRPr="004C61E4" w:rsidDel="005A7E15">
          <w:rPr>
            <w:rFonts w:ascii="Helvetica" w:eastAsia="Arial" w:hAnsi="Helvetica" w:cs="Arial"/>
            <w:sz w:val="22"/>
            <w:szCs w:val="22"/>
          </w:rPr>
          <w:delText xml:space="preserve">their </w:delText>
        </w:r>
      </w:del>
      <w:ins w:id="74" w:author="Sean E. McGeary" w:date="2019-08-24T13:22:00Z">
        <w:r w:rsidR="005A7E15" w:rsidRPr="004C61E4">
          <w:rPr>
            <w:rFonts w:ascii="Helvetica" w:eastAsia="Arial" w:hAnsi="Helvetica" w:cs="Arial"/>
            <w:sz w:val="22"/>
            <w:szCs w:val="22"/>
          </w:rPr>
          <w:t xml:space="preserve">five synthetic </w:t>
        </w:r>
      </w:ins>
      <w:r w:rsidR="008C4BE9" w:rsidRPr="004C61E4">
        <w:rPr>
          <w:rFonts w:ascii="Helvetica" w:eastAsia="Arial" w:hAnsi="Helvetica" w:cs="Arial"/>
          <w:sz w:val="22"/>
          <w:szCs w:val="22"/>
        </w:rPr>
        <w:t>derivatives</w:t>
      </w:r>
      <w:r w:rsidR="00C8166C" w:rsidRPr="004C61E4">
        <w:rPr>
          <w:rFonts w:ascii="Helvetica" w:eastAsia="Arial" w:hAnsi="Helvetica" w:cs="Arial"/>
          <w:sz w:val="22"/>
          <w:szCs w:val="22"/>
        </w:rPr>
        <w:t xml:space="preserve">. These data demonstrate </w:t>
      </w:r>
      <w:del w:id="75" w:author="Sean E. McGeary" w:date="2020-03-10T12:30:00Z">
        <w:r w:rsidR="00C8166C" w:rsidRPr="004C61E4" w:rsidDel="005B4347">
          <w:rPr>
            <w:rFonts w:ascii="Helvetica" w:eastAsia="Arial" w:hAnsi="Helvetica" w:cs="Arial"/>
            <w:sz w:val="22"/>
            <w:szCs w:val="22"/>
          </w:rPr>
          <w:delText xml:space="preserve">upwards of </w:delText>
        </w:r>
        <w:commentRangeStart w:id="76"/>
        <w:r w:rsidR="00C8166C" w:rsidRPr="004C61E4" w:rsidDel="005B4347">
          <w:rPr>
            <w:rFonts w:ascii="Helvetica" w:eastAsia="Arial" w:hAnsi="Helvetica" w:cs="Arial"/>
            <w:sz w:val="22"/>
            <w:szCs w:val="22"/>
          </w:rPr>
          <w:delText>100</w:delText>
        </w:r>
        <w:commentRangeEnd w:id="76"/>
        <w:r w:rsidR="00BA3580" w:rsidRPr="004C61E4" w:rsidDel="005B4347">
          <w:rPr>
            <w:rStyle w:val="CommentReference"/>
            <w:rFonts w:ascii="Helvetica" w:hAnsi="Helvetica"/>
          </w:rPr>
          <w:commentReference w:id="76"/>
        </w:r>
        <w:r w:rsidR="00C8166C" w:rsidRPr="004C61E4" w:rsidDel="005B4347">
          <w:rPr>
            <w:rFonts w:ascii="Helvetica" w:eastAsia="Arial" w:hAnsi="Helvetica" w:cs="Arial"/>
            <w:sz w:val="22"/>
            <w:szCs w:val="22"/>
          </w:rPr>
          <w:delText>-</w:delText>
        </w:r>
      </w:del>
      <w:ins w:id="77" w:author="Sean E. McGeary" w:date="2020-03-10T12:30:00Z">
        <w:r w:rsidR="005B4347">
          <w:rPr>
            <w:rFonts w:ascii="Helvetica" w:eastAsia="Arial" w:hAnsi="Helvetica" w:cs="Arial"/>
            <w:sz w:val="22"/>
            <w:szCs w:val="22"/>
          </w:rPr>
          <w:t xml:space="preserve">that between </w:t>
        </w:r>
      </w:ins>
      <w:ins w:id="78" w:author="Sean E. McGeary" w:date="2020-03-10T12:31:00Z">
        <w:r w:rsidR="005B4347">
          <w:rPr>
            <w:rFonts w:ascii="Helvetica" w:eastAsia="Arial" w:hAnsi="Helvetica" w:cs="Arial"/>
            <w:sz w:val="22"/>
            <w:szCs w:val="22"/>
          </w:rPr>
          <w:t xml:space="preserve">40 and 250-fold increased </w:t>
        </w:r>
      </w:ins>
      <w:del w:id="79" w:author="Sean E. McGeary" w:date="2020-03-10T12:31:00Z">
        <w:r w:rsidR="00C8166C" w:rsidRPr="004C61E4" w:rsidDel="005B4347">
          <w:rPr>
            <w:rFonts w:ascii="Helvetica" w:eastAsia="Arial" w:hAnsi="Helvetica" w:cs="Arial"/>
            <w:sz w:val="22"/>
            <w:szCs w:val="22"/>
          </w:rPr>
          <w:delText xml:space="preserve">fold increase in </w:delText>
        </w:r>
      </w:del>
      <w:r w:rsidR="00C8166C" w:rsidRPr="004C61E4">
        <w:rPr>
          <w:rFonts w:ascii="Helvetica" w:eastAsia="Arial" w:hAnsi="Helvetica" w:cs="Arial"/>
          <w:sz w:val="22"/>
          <w:szCs w:val="22"/>
        </w:rPr>
        <w:t xml:space="preserve">binding affinity </w:t>
      </w:r>
      <w:del w:id="80" w:author="Sean E. McGeary" w:date="2020-03-10T12:31:00Z">
        <w:r w:rsidR="00C8166C" w:rsidRPr="004C61E4" w:rsidDel="005B4347">
          <w:rPr>
            <w:rFonts w:ascii="Helvetica" w:eastAsia="Arial" w:hAnsi="Helvetica" w:cs="Arial"/>
            <w:sz w:val="22"/>
            <w:szCs w:val="22"/>
          </w:rPr>
          <w:delText xml:space="preserve">contributed by </w:delText>
        </w:r>
      </w:del>
      <w:ins w:id="81" w:author="Sean E. McGeary" w:date="2020-03-10T12:31:00Z">
        <w:r w:rsidR="005B4347">
          <w:rPr>
            <w:rFonts w:ascii="Helvetica" w:eastAsia="Arial" w:hAnsi="Helvetica" w:cs="Arial"/>
            <w:sz w:val="22"/>
            <w:szCs w:val="22"/>
          </w:rPr>
          <w:t xml:space="preserve">can be achieved by </w:t>
        </w:r>
      </w:ins>
      <w:r w:rsidR="00C8166C" w:rsidRPr="004C61E4">
        <w:rPr>
          <w:rFonts w:ascii="Helvetica" w:eastAsia="Arial" w:hAnsi="Helvetica" w:cs="Arial"/>
          <w:sz w:val="22"/>
          <w:szCs w:val="22"/>
        </w:rPr>
        <w:t xml:space="preserve">extensive pairing to the miRNA 3′ </w:t>
      </w:r>
      <w:commentRangeStart w:id="82"/>
      <w:r w:rsidR="00C8166C" w:rsidRPr="004C61E4">
        <w:rPr>
          <w:rFonts w:ascii="Helvetica" w:eastAsia="Arial" w:hAnsi="Helvetica" w:cs="Arial"/>
          <w:sz w:val="22"/>
          <w:szCs w:val="22"/>
        </w:rPr>
        <w:t>region</w:t>
      </w:r>
      <w:ins w:id="83" w:author="Sean E. McGeary" w:date="2019-08-24T13:26:00Z">
        <w:r w:rsidR="005A7E15" w:rsidRPr="004C61E4">
          <w:rPr>
            <w:rFonts w:ascii="Helvetica" w:eastAsia="Arial" w:hAnsi="Helvetica" w:cs="Arial"/>
            <w:sz w:val="22"/>
            <w:szCs w:val="22"/>
          </w:rPr>
          <w:t xml:space="preserve"> </w:t>
        </w:r>
      </w:ins>
      <w:commentRangeEnd w:id="82"/>
      <w:ins w:id="84" w:author="Sean E. McGeary" w:date="2020-03-10T12:32:00Z">
        <w:r w:rsidR="005B4347">
          <w:rPr>
            <w:rFonts w:ascii="Helvetica" w:eastAsia="Arial" w:hAnsi="Helvetica" w:cs="Arial"/>
            <w:sz w:val="22"/>
            <w:szCs w:val="22"/>
          </w:rPr>
          <w:t>in the context of a seed</w:t>
        </w:r>
        <w:r w:rsidR="004C50B7">
          <w:rPr>
            <w:rFonts w:ascii="Helvetica" w:eastAsia="Arial" w:hAnsi="Helvetica" w:cs="Arial"/>
            <w:sz w:val="22"/>
            <w:szCs w:val="22"/>
          </w:rPr>
          <w:t>-mismatched site</w:t>
        </w:r>
      </w:ins>
      <w:del w:id="85" w:author="Sean E. McGeary" w:date="2020-03-10T12:32:00Z">
        <w:r w:rsidR="00A52451" w:rsidRPr="004C61E4" w:rsidDel="005B4347">
          <w:rPr>
            <w:rStyle w:val="CommentReference"/>
            <w:rFonts w:ascii="Helvetica" w:hAnsi="Helvetica"/>
          </w:rPr>
          <w:commentReference w:id="82"/>
        </w:r>
      </w:del>
      <w:r w:rsidR="00C8166C" w:rsidRPr="004C61E4">
        <w:rPr>
          <w:rFonts w:ascii="Helvetica" w:eastAsia="Arial" w:hAnsi="Helvetica" w:cs="Arial"/>
          <w:sz w:val="22"/>
          <w:szCs w:val="22"/>
        </w:rPr>
        <w:t xml:space="preserve">. </w:t>
      </w:r>
      <w:del w:id="86" w:author="Sean E. McGeary" w:date="2019-08-24T13:27:00Z">
        <w:r w:rsidR="00C8166C" w:rsidRPr="004C61E4" w:rsidDel="005A7E15">
          <w:rPr>
            <w:rFonts w:ascii="Helvetica" w:eastAsia="Arial" w:hAnsi="Helvetica" w:cs="Arial"/>
            <w:sz w:val="22"/>
            <w:szCs w:val="22"/>
          </w:rPr>
          <w:delText xml:space="preserve">We </w:delText>
        </w:r>
      </w:del>
      <w:ins w:id="87" w:author="Sean E. McGeary" w:date="2019-08-24T13:27:00Z">
        <w:r w:rsidR="005A7E15" w:rsidRPr="004C61E4">
          <w:rPr>
            <w:rFonts w:ascii="Helvetica" w:eastAsia="Arial" w:hAnsi="Helvetica" w:cs="Arial"/>
            <w:sz w:val="22"/>
            <w:szCs w:val="22"/>
          </w:rPr>
          <w:t xml:space="preserve">In addition, we </w:t>
        </w:r>
      </w:ins>
      <w:r w:rsidR="00C8166C" w:rsidRPr="004C61E4">
        <w:rPr>
          <w:rFonts w:ascii="Helvetica" w:eastAsia="Arial" w:hAnsi="Helvetica" w:cs="Arial"/>
          <w:sz w:val="22"/>
          <w:szCs w:val="22"/>
        </w:rPr>
        <w:t xml:space="preserve">find </w:t>
      </w:r>
      <w:del w:id="88" w:author="Sean E. McGeary" w:date="2019-08-24T13:27:00Z">
        <w:r w:rsidR="00C8166C" w:rsidRPr="004C61E4" w:rsidDel="005A7E15">
          <w:rPr>
            <w:rFonts w:ascii="Helvetica" w:eastAsia="Arial" w:hAnsi="Helvetica" w:cs="Arial"/>
            <w:sz w:val="22"/>
            <w:szCs w:val="22"/>
          </w:rPr>
          <w:delText xml:space="preserve">this </w:delText>
        </w:r>
      </w:del>
      <w:ins w:id="89" w:author="Sean E. McGeary" w:date="2019-08-24T13:27:00Z">
        <w:r w:rsidR="005A7E15" w:rsidRPr="004C61E4">
          <w:rPr>
            <w:rFonts w:ascii="Helvetica" w:eastAsia="Arial" w:hAnsi="Helvetica" w:cs="Arial"/>
            <w:sz w:val="22"/>
            <w:szCs w:val="22"/>
          </w:rPr>
          <w:t xml:space="preserve">that the </w:t>
        </w:r>
      </w:ins>
      <w:ins w:id="90" w:author="Sean E. McGeary" w:date="2020-03-10T12:33:00Z">
        <w:r w:rsidR="004C50B7">
          <w:rPr>
            <w:rFonts w:ascii="Helvetica" w:eastAsia="Arial" w:hAnsi="Helvetica" w:cs="Arial"/>
            <w:sz w:val="22"/>
            <w:szCs w:val="22"/>
          </w:rPr>
          <w:t>sequen</w:t>
        </w:r>
      </w:ins>
      <w:ins w:id="91" w:author="Sean E. McGeary" w:date="2020-03-10T12:34:00Z">
        <w:r w:rsidR="004C50B7">
          <w:rPr>
            <w:rFonts w:ascii="Helvetica" w:eastAsia="Arial" w:hAnsi="Helvetica" w:cs="Arial"/>
            <w:sz w:val="22"/>
            <w:szCs w:val="22"/>
          </w:rPr>
          <w:t xml:space="preserve">ce determinants enabling this enhancement </w:t>
        </w:r>
      </w:ins>
      <w:del w:id="92" w:author="Sean E. McGeary" w:date="2020-03-10T12:32:00Z">
        <w:r w:rsidR="00C8166C" w:rsidRPr="004C61E4" w:rsidDel="004C50B7">
          <w:rPr>
            <w:rFonts w:ascii="Helvetica" w:eastAsia="Arial" w:hAnsi="Helvetica" w:cs="Arial"/>
            <w:sz w:val="22"/>
            <w:szCs w:val="22"/>
          </w:rPr>
          <w:delText xml:space="preserve">increase is </w:delText>
        </w:r>
      </w:del>
      <w:del w:id="93" w:author="Sean E. McGeary" w:date="2019-08-24T13:28:00Z">
        <w:r w:rsidR="00C8166C" w:rsidRPr="004C61E4" w:rsidDel="005A7E15">
          <w:rPr>
            <w:rFonts w:ascii="Helvetica" w:eastAsia="Arial" w:hAnsi="Helvetica" w:cs="Arial"/>
            <w:sz w:val="22"/>
            <w:szCs w:val="22"/>
          </w:rPr>
          <w:delText xml:space="preserve">primarily </w:delText>
        </w:r>
      </w:del>
      <w:ins w:id="94" w:author="Microsoft Office User" w:date="2019-09-02T17:45:00Z">
        <w:del w:id="95" w:author="Sean E. McGeary" w:date="2020-03-10T12:32:00Z">
          <w:r w:rsidR="00751D24" w:rsidRPr="004C61E4" w:rsidDel="004C50B7">
            <w:rPr>
              <w:rFonts w:ascii="Helvetica" w:eastAsia="Arial" w:hAnsi="Helvetica" w:cs="Arial"/>
              <w:sz w:val="22"/>
              <w:szCs w:val="22"/>
            </w:rPr>
            <w:delText xml:space="preserve"> </w:delText>
          </w:r>
        </w:del>
        <w:del w:id="96" w:author="Sean E. McGeary" w:date="2020-03-10T12:34:00Z">
          <w:r w:rsidR="00751D24" w:rsidRPr="004C61E4" w:rsidDel="004C50B7">
            <w:rPr>
              <w:rFonts w:ascii="Helvetica" w:eastAsia="Arial" w:hAnsi="Helvetica" w:cs="Arial"/>
              <w:sz w:val="22"/>
              <w:szCs w:val="22"/>
            </w:rPr>
            <w:delText xml:space="preserve">between </w:delText>
          </w:r>
        </w:del>
      </w:ins>
      <w:ins w:id="97" w:author="Sean E. McGeary" w:date="2020-03-10T12:34:00Z">
        <w:r w:rsidR="004C50B7">
          <w:rPr>
            <w:rFonts w:ascii="Helvetica" w:eastAsia="Arial" w:hAnsi="Helvetica" w:cs="Arial"/>
            <w:sz w:val="22"/>
            <w:szCs w:val="22"/>
          </w:rPr>
          <w:t xml:space="preserve">were unique to each </w:t>
        </w:r>
      </w:ins>
      <w:ins w:id="98" w:author="Microsoft Office User" w:date="2019-09-02T17:45:00Z">
        <w:r w:rsidR="00751D24" w:rsidRPr="004C61E4">
          <w:rPr>
            <w:rFonts w:ascii="Helvetica" w:eastAsia="Arial" w:hAnsi="Helvetica" w:cs="Arial"/>
            <w:sz w:val="22"/>
            <w:szCs w:val="22"/>
          </w:rPr>
          <w:t>miRNAs</w:t>
        </w:r>
      </w:ins>
      <w:ins w:id="99" w:author="Sean E. McGeary" w:date="2019-08-24T13:28:00Z">
        <w:r w:rsidR="005A7E15" w:rsidRPr="004C61E4">
          <w:rPr>
            <w:rFonts w:ascii="Helvetica" w:eastAsia="Arial" w:hAnsi="Helvetica" w:cs="Arial"/>
            <w:sz w:val="22"/>
            <w:szCs w:val="22"/>
          </w:rPr>
          <w:t xml:space="preserve">, </w:t>
        </w:r>
      </w:ins>
      <w:ins w:id="100" w:author="Sean E. McGeary" w:date="2020-03-10T12:35:00Z">
        <w:r w:rsidR="004C50B7">
          <w:rPr>
            <w:rFonts w:ascii="Helvetica" w:eastAsia="Arial" w:hAnsi="Helvetica" w:cs="Arial"/>
            <w:sz w:val="22"/>
            <w:szCs w:val="22"/>
          </w:rPr>
          <w:t xml:space="preserve">with contribution from not only the extent of the 3′ pairing, but also </w:t>
        </w:r>
      </w:ins>
      <w:ins w:id="101" w:author="Sean E. McGeary" w:date="2020-03-10T12:36:00Z">
        <w:r w:rsidR="004C50B7">
          <w:rPr>
            <w:rFonts w:ascii="Helvetica" w:eastAsia="Arial" w:hAnsi="Helvetica" w:cs="Arial"/>
            <w:sz w:val="22"/>
            <w:szCs w:val="22"/>
          </w:rPr>
          <w:t xml:space="preserve">by the number of intervening nucleotides between the seed- and 3′-paired </w:t>
        </w:r>
      </w:ins>
      <w:ins w:id="102" w:author="Sean E. McGeary" w:date="2020-03-10T12:37:00Z">
        <w:r w:rsidR="004C50B7">
          <w:rPr>
            <w:rFonts w:ascii="Helvetica" w:eastAsia="Arial" w:hAnsi="Helvetica" w:cs="Arial"/>
            <w:sz w:val="22"/>
            <w:szCs w:val="22"/>
          </w:rPr>
          <w:t xml:space="preserve">segments, and also by nature of the pairing in the seed region. </w:t>
        </w:r>
      </w:ins>
      <w:del w:id="103" w:author="Sean E. McGeary" w:date="2019-08-24T13:28:00Z">
        <w:r w:rsidR="00C8166C" w:rsidRPr="004C61E4" w:rsidDel="005A7E15">
          <w:rPr>
            <w:rFonts w:ascii="Helvetica" w:eastAsia="Arial" w:hAnsi="Helvetica" w:cs="Arial"/>
            <w:sz w:val="22"/>
            <w:szCs w:val="22"/>
          </w:rPr>
          <w:delText xml:space="preserve">a function of </w:delText>
        </w:r>
      </w:del>
      <w:commentRangeStart w:id="104"/>
      <w:commentRangeStart w:id="105"/>
      <w:commentRangeStart w:id="106"/>
      <w:del w:id="107" w:author="Sean E. McGeary" w:date="2020-03-10T12:38:00Z">
        <w:r w:rsidR="00C8166C" w:rsidRPr="004C61E4" w:rsidDel="004C50B7">
          <w:rPr>
            <w:rFonts w:ascii="Helvetica" w:eastAsia="Arial" w:hAnsi="Helvetica" w:cs="Arial"/>
            <w:sz w:val="22"/>
            <w:szCs w:val="22"/>
          </w:rPr>
          <w:delText xml:space="preserve">1) the predicted stability of the pairing between the miRNA 3′ region and the target RNA sequence, 2) the length of unpaired segment of the target RNA between the miRNA seed– and 3′–paired regions, and 3) the specific miRNA–target pairing configuration within the seed region. </w:delText>
        </w:r>
      </w:del>
      <w:ins w:id="108" w:author="Microsoft Office User" w:date="2019-09-02T18:03:00Z">
        <w:r w:rsidR="00751D24" w:rsidRPr="004C61E4">
          <w:rPr>
            <w:rFonts w:ascii="Helvetica" w:eastAsia="Arial" w:hAnsi="Helvetica" w:cs="Arial"/>
            <w:sz w:val="22"/>
            <w:szCs w:val="22"/>
          </w:rPr>
          <w:t>Our results suggest that pairing to the 3′ end may be utilized by miRNAs to enhance affinity and modulate specificity</w:t>
        </w:r>
      </w:ins>
      <w:ins w:id="109" w:author="Microsoft Office User" w:date="2019-09-02T18:04:00Z">
        <w:r w:rsidR="00751D24" w:rsidRPr="004C61E4">
          <w:rPr>
            <w:rFonts w:ascii="Helvetica" w:eastAsia="Arial" w:hAnsi="Helvetica" w:cs="Arial"/>
            <w:sz w:val="22"/>
            <w:szCs w:val="22"/>
          </w:rPr>
          <w:t>.</w:t>
        </w:r>
      </w:ins>
      <w:del w:id="110" w:author="Microsoft Office User" w:date="2019-09-02T18:02:00Z">
        <w:r w:rsidR="00C8166C" w:rsidRPr="004C61E4" w:rsidDel="00751D24">
          <w:rPr>
            <w:rFonts w:ascii="Helvetica" w:eastAsia="Arial" w:hAnsi="Helvetica" w:cs="Arial"/>
            <w:sz w:val="22"/>
            <w:szCs w:val="22"/>
          </w:rPr>
          <w:delText>These affinity measurements are used to train a predictive linear model and quantifies importance of different features to a general model for 3′ pairing energetics</w:delText>
        </w:r>
        <w:commentRangeEnd w:id="104"/>
        <w:r w:rsidR="00451C89" w:rsidRPr="004C61E4" w:rsidDel="00751D24">
          <w:rPr>
            <w:rStyle w:val="CommentReference"/>
            <w:rFonts w:ascii="Helvetica" w:hAnsi="Helvetica"/>
          </w:rPr>
          <w:commentReference w:id="104"/>
        </w:r>
        <w:commentRangeEnd w:id="105"/>
        <w:r w:rsidR="00751D24" w:rsidRPr="004C61E4" w:rsidDel="00751D24">
          <w:rPr>
            <w:rStyle w:val="CommentReference"/>
            <w:rFonts w:ascii="Helvetica" w:hAnsi="Helvetica"/>
          </w:rPr>
          <w:commentReference w:id="105"/>
        </w:r>
        <w:commentRangeEnd w:id="106"/>
        <w:r w:rsidR="00751D24" w:rsidRPr="004C61E4" w:rsidDel="00751D24">
          <w:rPr>
            <w:rStyle w:val="CommentReference"/>
            <w:rFonts w:ascii="Helvetica" w:hAnsi="Helvetica"/>
          </w:rPr>
          <w:commentReference w:id="106"/>
        </w:r>
        <w:r w:rsidR="00C8166C" w:rsidRPr="004C61E4" w:rsidDel="00751D24">
          <w:rPr>
            <w:rFonts w:ascii="Helvetica" w:eastAsia="Arial" w:hAnsi="Helvetica" w:cs="Arial"/>
            <w:sz w:val="22"/>
            <w:szCs w:val="22"/>
          </w:rPr>
          <w:delText xml:space="preserve">. </w:delText>
        </w:r>
      </w:del>
    </w:p>
    <w:p w14:paraId="5F09968D" w14:textId="447299C1" w:rsidR="00CD3077" w:rsidRPr="004C61E4" w:rsidDel="00C76BF7" w:rsidRDefault="00CD3077" w:rsidP="004C61E4">
      <w:pPr>
        <w:pStyle w:val="Normal1"/>
        <w:contextualSpacing/>
        <w:rPr>
          <w:del w:id="111" w:author="Sean E. McGeary" w:date="2019-10-04T19:08:00Z"/>
          <w:rFonts w:ascii="Helvetica" w:eastAsia="Arial" w:hAnsi="Helvetica" w:cs="Arial"/>
          <w:sz w:val="22"/>
          <w:szCs w:val="22"/>
        </w:rPr>
      </w:pPr>
    </w:p>
    <w:p w14:paraId="0DE17611" w14:textId="57117751" w:rsidR="00CD3077" w:rsidRPr="004C61E4" w:rsidDel="00997664" w:rsidRDefault="00C8166C" w:rsidP="004C61E4">
      <w:pPr>
        <w:pStyle w:val="Normal1"/>
        <w:contextualSpacing/>
        <w:rPr>
          <w:del w:id="112" w:author="Microsoft Office User" w:date="2019-09-02T17:41:00Z"/>
          <w:rFonts w:ascii="Helvetica" w:eastAsia="Arial" w:hAnsi="Helvetica" w:cs="Arial"/>
          <w:sz w:val="22"/>
          <w:szCs w:val="22"/>
        </w:rPr>
      </w:pPr>
      <w:del w:id="113" w:author="Microsoft Office User" w:date="2019-09-02T17:41:00Z">
        <w:r w:rsidRPr="004C61E4" w:rsidDel="00997664">
          <w:rPr>
            <w:rFonts w:ascii="Helvetica" w:eastAsia="Arial" w:hAnsi="Helvetica" w:cs="Arial"/>
            <w:sz w:val="22"/>
            <w:szCs w:val="22"/>
            <w:u w:val="single"/>
          </w:rPr>
          <w:delText>Depending on the end:</w:delText>
        </w:r>
      </w:del>
    </w:p>
    <w:p w14:paraId="1D7B31A9" w14:textId="59B09CB0" w:rsidR="00CD3077" w:rsidRPr="004C61E4" w:rsidDel="00997664" w:rsidRDefault="00C8166C" w:rsidP="004C61E4">
      <w:pPr>
        <w:pStyle w:val="Normal1"/>
        <w:contextualSpacing/>
        <w:rPr>
          <w:del w:id="114" w:author="Microsoft Office User" w:date="2019-09-02T17:41:00Z"/>
          <w:rFonts w:ascii="Helvetica" w:eastAsia="Arial" w:hAnsi="Helvetica" w:cs="Arial"/>
          <w:sz w:val="22"/>
          <w:szCs w:val="22"/>
        </w:rPr>
      </w:pPr>
      <w:del w:id="115" w:author="Microsoft Office User" w:date="2019-09-02T17:41:00Z">
        <w:r w:rsidRPr="004C61E4" w:rsidDel="00997664">
          <w:rPr>
            <w:rFonts w:ascii="Helvetica" w:eastAsia="Arial" w:hAnsi="Helvetica" w:cs="Arial"/>
            <w:sz w:val="22"/>
            <w:szCs w:val="22"/>
          </w:rPr>
          <w:delText xml:space="preserve">We find that a model utilizing these additional features enhances miRNA-target prediction and unearths additional potential target sites. </w:delText>
        </w:r>
      </w:del>
    </w:p>
    <w:p w14:paraId="1A2CDED0" w14:textId="6777F4AF" w:rsidR="00CD3077" w:rsidRPr="004C61E4" w:rsidDel="00997664" w:rsidRDefault="00CD3077" w:rsidP="004C61E4">
      <w:pPr>
        <w:pStyle w:val="Normal1"/>
        <w:contextualSpacing/>
        <w:rPr>
          <w:del w:id="116" w:author="Microsoft Office User" w:date="2019-09-02T17:41:00Z"/>
          <w:rFonts w:ascii="Helvetica" w:eastAsia="Arial" w:hAnsi="Helvetica" w:cs="Arial"/>
          <w:sz w:val="22"/>
          <w:szCs w:val="22"/>
        </w:rPr>
      </w:pPr>
    </w:p>
    <w:p w14:paraId="466C90CD" w14:textId="22D1315D" w:rsidR="00CD3077" w:rsidRPr="004C61E4" w:rsidDel="00997664" w:rsidRDefault="00C8166C" w:rsidP="004C61E4">
      <w:pPr>
        <w:pStyle w:val="Normal1"/>
        <w:contextualSpacing/>
        <w:rPr>
          <w:del w:id="117" w:author="Microsoft Office User" w:date="2019-09-02T17:41:00Z"/>
          <w:rFonts w:ascii="Helvetica" w:eastAsia="Arial" w:hAnsi="Helvetica" w:cs="Arial"/>
          <w:sz w:val="22"/>
          <w:szCs w:val="22"/>
        </w:rPr>
      </w:pPr>
      <w:del w:id="118" w:author="Microsoft Office User" w:date="2019-09-02T17:41:00Z">
        <w:r w:rsidRPr="004C61E4" w:rsidDel="00997664">
          <w:rPr>
            <w:rFonts w:ascii="Helvetica" w:eastAsia="Arial" w:hAnsi="Helvetica" w:cs="Arial"/>
            <w:sz w:val="22"/>
            <w:szCs w:val="22"/>
          </w:rPr>
          <w:delText>These data are used to train a predictive linear model that enhances miRNA-target prediction.</w:delText>
        </w:r>
      </w:del>
    </w:p>
    <w:p w14:paraId="4DFBEE00" w14:textId="4E5F88D6" w:rsidR="00CD3077" w:rsidRPr="004C61E4" w:rsidDel="00997664" w:rsidRDefault="00CD3077" w:rsidP="004C61E4">
      <w:pPr>
        <w:pStyle w:val="Normal1"/>
        <w:contextualSpacing/>
        <w:rPr>
          <w:del w:id="119" w:author="Microsoft Office User" w:date="2019-09-02T17:41:00Z"/>
          <w:rFonts w:ascii="Helvetica" w:eastAsia="Arial" w:hAnsi="Helvetica" w:cs="Arial"/>
          <w:sz w:val="22"/>
          <w:szCs w:val="22"/>
        </w:rPr>
      </w:pPr>
    </w:p>
    <w:p w14:paraId="54E6548F" w14:textId="05B789BC" w:rsidR="00CD3077" w:rsidRPr="004C61E4" w:rsidDel="00997664" w:rsidRDefault="00C8166C" w:rsidP="004C61E4">
      <w:pPr>
        <w:pStyle w:val="Normal1"/>
        <w:contextualSpacing/>
        <w:rPr>
          <w:del w:id="120" w:author="Microsoft Office User" w:date="2019-09-02T17:41:00Z"/>
          <w:rFonts w:ascii="Helvetica" w:eastAsia="Arial" w:hAnsi="Helvetica" w:cs="Arial"/>
          <w:sz w:val="22"/>
          <w:szCs w:val="22"/>
        </w:rPr>
      </w:pPr>
      <w:del w:id="121" w:author="Microsoft Office User" w:date="2019-09-02T17:41:00Z">
        <w:r w:rsidRPr="004C61E4" w:rsidDel="00997664">
          <w:rPr>
            <w:rFonts w:ascii="Helvetica" w:eastAsia="Arial" w:hAnsi="Helvetica" w:cs="Arial"/>
            <w:sz w:val="22"/>
            <w:szCs w:val="22"/>
          </w:rPr>
          <w:delText xml:space="preserve">A high-throughput reporter assay of mRNAs containing these types of sites demonstrates that these </w:delText>
        </w:r>
        <w:r w:rsidRPr="004C61E4" w:rsidDel="00997664">
          <w:rPr>
            <w:rFonts w:ascii="Helvetica" w:eastAsia="Arial" w:hAnsi="Helvetica" w:cs="Arial"/>
            <w:i/>
            <w:sz w:val="22"/>
            <w:szCs w:val="22"/>
          </w:rPr>
          <w:delText>in vitro</w:delText>
        </w:r>
        <w:r w:rsidRPr="004C61E4" w:rsidDel="00997664">
          <w:rPr>
            <w:rFonts w:ascii="Helvetica" w:eastAsia="Arial" w:hAnsi="Helvetica" w:cs="Arial"/>
            <w:sz w:val="22"/>
            <w:szCs w:val="22"/>
          </w:rPr>
          <w:delText xml:space="preserve"> affinities (or  this linear mode)l is predictive of </w:delText>
        </w:r>
        <w:r w:rsidRPr="004C61E4" w:rsidDel="00997664">
          <w:rPr>
            <w:rFonts w:ascii="Helvetica" w:eastAsia="Arial" w:hAnsi="Helvetica" w:cs="Arial"/>
            <w:i/>
            <w:sz w:val="22"/>
            <w:szCs w:val="22"/>
          </w:rPr>
          <w:delText>in vivo</w:delText>
        </w:r>
        <w:r w:rsidRPr="004C61E4" w:rsidDel="00997664">
          <w:rPr>
            <w:rFonts w:ascii="Helvetica" w:eastAsia="Arial" w:hAnsi="Helvetica" w:cs="Arial"/>
            <w:sz w:val="22"/>
            <w:szCs w:val="22"/>
          </w:rPr>
          <w:delText xml:space="preserve"> repression.</w:delText>
        </w:r>
      </w:del>
    </w:p>
    <w:p w14:paraId="2346D4A2" w14:textId="77777777" w:rsidR="00CD3077" w:rsidRPr="004C61E4" w:rsidDel="00C76BF7" w:rsidRDefault="00CD3077" w:rsidP="004C61E4">
      <w:pPr>
        <w:pStyle w:val="Normal1"/>
        <w:contextualSpacing/>
        <w:rPr>
          <w:del w:id="122" w:author="Sean E. McGeary" w:date="2019-10-04T19:08:00Z"/>
          <w:rFonts w:ascii="Helvetica" w:eastAsia="Arial" w:hAnsi="Helvetica" w:cs="Arial"/>
          <w:sz w:val="22"/>
          <w:szCs w:val="22"/>
        </w:rPr>
      </w:pPr>
    </w:p>
    <w:p w14:paraId="6F5806CB" w14:textId="0049B7C3" w:rsidR="00CD3077" w:rsidRPr="004C61E4" w:rsidDel="00C76BF7" w:rsidRDefault="00CD3077" w:rsidP="004C61E4">
      <w:pPr>
        <w:pStyle w:val="Normal1"/>
        <w:contextualSpacing/>
        <w:rPr>
          <w:del w:id="123" w:author="Sean E. McGeary" w:date="2019-10-04T19:08:00Z"/>
          <w:rFonts w:ascii="Helvetica" w:eastAsia="Arial" w:hAnsi="Helvetica" w:cs="Arial"/>
          <w:sz w:val="22"/>
          <w:szCs w:val="22"/>
        </w:rPr>
      </w:pPr>
    </w:p>
    <w:p w14:paraId="1F097F93" w14:textId="77777777" w:rsidR="00CD3077" w:rsidRPr="004C61E4" w:rsidRDefault="00C8166C" w:rsidP="004C61E4">
      <w:pPr>
        <w:pStyle w:val="Normal1"/>
        <w:contextualSpacing/>
        <w:rPr>
          <w:rFonts w:ascii="Helvetica" w:eastAsia="Arial" w:hAnsi="Helvetica" w:cs="Arial"/>
          <w:b/>
          <w:sz w:val="22"/>
          <w:szCs w:val="22"/>
        </w:rPr>
      </w:pPr>
      <w:r w:rsidRPr="004C61E4">
        <w:rPr>
          <w:rFonts w:ascii="Helvetica" w:hAnsi="Helvetica"/>
        </w:rPr>
        <w:br w:type="page"/>
      </w:r>
    </w:p>
    <w:p w14:paraId="4A6FFE8C" w14:textId="77777777" w:rsidR="00CD3077" w:rsidRPr="004C61E4" w:rsidRDefault="00C8166C"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lastRenderedPageBreak/>
        <w:t>Introduction:</w:t>
      </w:r>
    </w:p>
    <w:p w14:paraId="45851A06" w14:textId="664DE9BD" w:rsidR="00CD3077"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 xml:space="preserve">miRNAs are ~22-nt </w:t>
      </w:r>
      <w:r w:rsidR="0055428F" w:rsidRPr="004C61E4">
        <w:rPr>
          <w:rFonts w:ascii="Helvetica" w:eastAsia="Arial" w:hAnsi="Helvetica" w:cs="Arial"/>
          <w:sz w:val="22"/>
          <w:szCs w:val="22"/>
        </w:rPr>
        <w:t xml:space="preserve">regulatory </w:t>
      </w:r>
      <w:r w:rsidRPr="004C61E4">
        <w:rPr>
          <w:rFonts w:ascii="Helvetica" w:eastAsia="Arial" w:hAnsi="Helvetica" w:cs="Arial"/>
          <w:sz w:val="22"/>
          <w:szCs w:val="22"/>
        </w:rPr>
        <w:t>RNAs that</w:t>
      </w:r>
      <w:r w:rsidR="0055428F" w:rsidRPr="004C61E4">
        <w:rPr>
          <w:rFonts w:ascii="Helvetica" w:eastAsia="Arial" w:hAnsi="Helvetica" w:cs="Arial"/>
          <w:sz w:val="22"/>
          <w:szCs w:val="22"/>
        </w:rPr>
        <w:t xml:space="preserve"> are processed from hairpin precursors</w:t>
      </w:r>
      <w:r w:rsidR="00451C89" w:rsidRPr="004C61E4">
        <w:rPr>
          <w:rFonts w:ascii="Helvetica" w:eastAsia="Arial" w:hAnsi="Helvetica" w:cs="Arial"/>
          <w:sz w:val="22"/>
          <w:szCs w:val="22"/>
        </w:rPr>
        <w:t xml:space="preserve"> and</w:t>
      </w:r>
      <w:r w:rsidR="00DE0C64" w:rsidRPr="004C61E4">
        <w:rPr>
          <w:rFonts w:ascii="Helvetica" w:eastAsia="Arial" w:hAnsi="Helvetica" w:cs="Arial"/>
          <w:sz w:val="22"/>
          <w:szCs w:val="22"/>
        </w:rPr>
        <w:t xml:space="preserve">, upon </w:t>
      </w:r>
      <w:r w:rsidR="00DB3579">
        <w:rPr>
          <w:rFonts w:ascii="Helvetica" w:eastAsia="Arial" w:hAnsi="Helvetica" w:cs="Arial"/>
          <w:sz w:val="22"/>
          <w:szCs w:val="22"/>
        </w:rPr>
        <w:t xml:space="preserve">stable </w:t>
      </w:r>
      <w:r w:rsidR="0091653C" w:rsidRPr="004C61E4">
        <w:rPr>
          <w:rFonts w:ascii="Helvetica" w:eastAsia="Arial" w:hAnsi="Helvetica" w:cs="Arial"/>
          <w:sz w:val="22"/>
          <w:szCs w:val="22"/>
        </w:rPr>
        <w:t>associat</w:t>
      </w:r>
      <w:r w:rsidR="0055428F" w:rsidRPr="004C61E4">
        <w:rPr>
          <w:rFonts w:ascii="Helvetica" w:eastAsia="Arial" w:hAnsi="Helvetica" w:cs="Arial"/>
          <w:sz w:val="22"/>
          <w:szCs w:val="22"/>
        </w:rPr>
        <w:t>i</w:t>
      </w:r>
      <w:r w:rsidR="00DE0C64" w:rsidRPr="004C61E4">
        <w:rPr>
          <w:rFonts w:ascii="Helvetica" w:eastAsia="Arial" w:hAnsi="Helvetica" w:cs="Arial"/>
          <w:sz w:val="22"/>
          <w:szCs w:val="22"/>
        </w:rPr>
        <w:t>on</w:t>
      </w:r>
      <w:r w:rsidR="0091653C" w:rsidRPr="004C61E4">
        <w:rPr>
          <w:rFonts w:ascii="Helvetica" w:eastAsia="Arial" w:hAnsi="Helvetica" w:cs="Arial"/>
          <w:sz w:val="22"/>
          <w:szCs w:val="22"/>
        </w:rPr>
        <w:t xml:space="preserve"> with an </w:t>
      </w:r>
      <w:proofErr w:type="spellStart"/>
      <w:r w:rsidR="0091653C" w:rsidRPr="004C61E4">
        <w:rPr>
          <w:rFonts w:ascii="Helvetica" w:eastAsia="Arial" w:hAnsi="Helvetica" w:cs="Arial"/>
          <w:sz w:val="22"/>
          <w:szCs w:val="22"/>
        </w:rPr>
        <w:t>Argonaute</w:t>
      </w:r>
      <w:proofErr w:type="spellEnd"/>
      <w:r w:rsidR="0091653C" w:rsidRPr="004C61E4">
        <w:rPr>
          <w:rFonts w:ascii="Helvetica" w:eastAsia="Arial" w:hAnsi="Helvetica" w:cs="Arial"/>
          <w:sz w:val="22"/>
          <w:szCs w:val="22"/>
        </w:rPr>
        <w:t xml:space="preserve"> (AGO) protein</w:t>
      </w:r>
      <w:r w:rsidR="00DE0C64" w:rsidRPr="004C61E4">
        <w:rPr>
          <w:rFonts w:ascii="Helvetica" w:eastAsia="Arial" w:hAnsi="Helvetica" w:cs="Arial"/>
          <w:sz w:val="22"/>
          <w:szCs w:val="22"/>
        </w:rPr>
        <w:t xml:space="preserve">, </w:t>
      </w:r>
      <w:r w:rsidR="00363CF9" w:rsidRPr="004C61E4">
        <w:rPr>
          <w:rFonts w:ascii="Helvetica" w:eastAsia="Arial" w:hAnsi="Helvetica" w:cs="Arial"/>
          <w:sz w:val="22"/>
          <w:szCs w:val="22"/>
        </w:rPr>
        <w:t>pair</w:t>
      </w:r>
      <w:r w:rsidR="0055428F" w:rsidRPr="004C61E4">
        <w:rPr>
          <w:rFonts w:ascii="Helvetica" w:eastAsia="Arial" w:hAnsi="Helvetica" w:cs="Arial"/>
          <w:sz w:val="22"/>
          <w:szCs w:val="22"/>
        </w:rPr>
        <w:t xml:space="preserve"> </w:t>
      </w:r>
      <w:r w:rsidR="00363CF9" w:rsidRPr="004C61E4">
        <w:rPr>
          <w:rFonts w:ascii="Helvetica" w:eastAsia="Arial" w:hAnsi="Helvetica" w:cs="Arial"/>
          <w:sz w:val="22"/>
          <w:szCs w:val="22"/>
        </w:rPr>
        <w:t>to sites within mRNAs</w:t>
      </w:r>
      <w:r w:rsidR="00363CF9" w:rsidRPr="004C61E4" w:rsidDel="008C4BE9">
        <w:rPr>
          <w:rFonts w:ascii="Helvetica" w:eastAsia="Arial" w:hAnsi="Helvetica" w:cs="Arial"/>
          <w:sz w:val="22"/>
          <w:szCs w:val="22"/>
        </w:rPr>
        <w:t xml:space="preserve"> </w:t>
      </w:r>
      <w:r w:rsidR="00363CF9" w:rsidRPr="004C61E4">
        <w:rPr>
          <w:rFonts w:ascii="Helvetica" w:eastAsia="Arial" w:hAnsi="Helvetica" w:cs="Arial"/>
          <w:sz w:val="22"/>
          <w:szCs w:val="22"/>
        </w:rPr>
        <w:t xml:space="preserve">to </w:t>
      </w:r>
      <w:r w:rsidR="008C4BE9" w:rsidRPr="004C61E4">
        <w:rPr>
          <w:rFonts w:ascii="Helvetica" w:eastAsia="Arial" w:hAnsi="Helvetica" w:cs="Arial"/>
          <w:sz w:val="22"/>
          <w:szCs w:val="22"/>
        </w:rPr>
        <w:t xml:space="preserve">direct </w:t>
      </w:r>
      <w:r w:rsidR="00DE0C64" w:rsidRPr="004C61E4">
        <w:rPr>
          <w:rFonts w:ascii="Helvetica" w:eastAsia="Arial" w:hAnsi="Helvetica" w:cs="Arial"/>
          <w:sz w:val="22"/>
          <w:szCs w:val="22"/>
        </w:rPr>
        <w:t xml:space="preserve">their destabilization and translational repression </w:t>
      </w:r>
      <w:r w:rsidR="00176A1D">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&lt;citation&gt;&lt;priority&gt;0&lt;/priority&gt;&lt;uuid&gt;74278ABA-2078-4EE2-AFD9-18A65652BA7D&lt;/uuid&gt;&lt;publications&gt;&lt;publication&gt;&lt;subtype&gt;400&lt;/subtype&gt;&lt;location&gt;&amp;lt;html&amp;gt;&amp;lt;head&amp;gt;&amp;lt;meta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Home&amp;lt;/a&amp;gt;&amp;lt;/div&amp;gt;&amp;lt;/body&amp;gt;&amp;lt;/html&amp;gt;&lt;/location&gt;&lt;title&gt;Mammalian microRNAs predominantly act to decrease target mRNA levels.&lt;/title&gt;&lt;url&gt;http://eutils.ncbi.nlm.nih.gov/entrez/eutils/elink.fcgi?dbfrom=pubmed&amp;amp;id=20703300&amp;amp;retmode=ref&amp;amp;cmd=prlinks&lt;/url&gt;&lt;volume&gt;466&lt;/volume&gt;&lt;publication_date&gt;99201008121200000000222000&lt;/publication_date&gt;&lt;uuid&gt;7D5E98CA-6224-40AC-A295-A2FF3F79C01D&lt;/uuid&gt;&lt;type&gt;400&lt;/type&gt;&lt;accepted_date&gt;99201006021200000000222000&lt;/accepted_date&gt;&lt;number&gt;7308&lt;/number&gt;&lt;submission_date&gt;99201002161200000000222000&lt;/submission_date&gt;&lt;doi&gt;10.1038/nature09267&lt;/doi&gt;&lt;institution&gt;Whitehead Institute for Biomedical Research, Cambridge, Massachusetts 02142, USA.&lt;/institution&gt;&lt;startpage&gt;835&lt;/startpage&gt;&lt;endpage&gt;840&lt;/endpage&gt;&lt;bundle&gt;&lt;publication&gt;&lt;title&gt;Nature&lt;/title&gt;&lt;uuid&gt;BDB627B8-7E12-4F00-AB1E-23F98E8D5F7C&lt;/uuid&gt;&lt;subtype&gt;-100&lt;/subtype&gt;&lt;publisher&gt;Nature Publishing Group&lt;/publisher&gt;&lt;type&gt;-100&lt;/type&gt;&lt;/publication&gt;&lt;/bundle&gt;&lt;authors&gt;&lt;author&gt;&lt;lastName&gt;Guo&lt;/lastName&gt;&lt;firstName&gt;Huili&lt;/firstName&gt;&lt;/author&gt;&lt;author&gt;&lt;lastName&gt;Ingolia&lt;/lastName&gt;&lt;firstName&gt;Nicholas&lt;/firstName&gt;&lt;middleNames&gt;T&lt;/middleNames&gt;&lt;/author&gt;&lt;author&gt;&lt;lastName&gt;Weissman&lt;/lastName&gt;&lt;firstName&gt;Jonathan&lt;/firstName&gt;&lt;middleNames&gt;S&lt;/middleNames&gt;&lt;/author&gt;&lt;author&gt;&lt;lastName&gt;Bartel&lt;/lastName&gt;&lt;firstName&gt;David&lt;/firstName&gt;&lt;middleNames&gt;P&lt;/middleNames&gt;&lt;/author&gt;&lt;/authors&gt;&lt;/publication&gt;&lt;publication&gt;&lt;subtype&gt;400&lt;/subtype&gt;&lt;title&gt;mRNA Destabilization Is the Dominant Effect of Mammalian MicroRNAs by the Time Substantial Repression Ensues.&lt;/title&gt;&lt;url&gt;http://linkinghub.elsevier.com/retrieve/pii/S1097276514007060&lt;/url&gt;&lt;volume&gt;56&lt;/volume&gt;&lt;revision_date&gt;99201408211200000000222000&lt;/revision_date&gt;&lt;publication_date&gt;99201409241200000000222000&lt;/publication_date&gt;&lt;uuid&gt;40386031-FAA6-4281-AABA-31228CBC71D0&lt;/uuid&gt;&lt;type&gt;400&lt;/type&gt;&lt;accepted_date&gt;99201408221200000000222000&lt;/accepted_date&gt;&lt;number&gt;1&lt;/number&gt;&lt;submission_date&gt;99201407251200000000222000&lt;/submission_date&gt;&lt;doi&gt;10.1016/j.molcel.2014.08.028&lt;/doi&gt;&lt;institution&gt;Howard Hughes Medical Institute, Massachusetts Institute of Technology, Cambridge, MA 02139, USA; Whitehead Institute for Biomedical Research, 9 Cambridge Center, Cambridge, MA 02142, USA; Department of Biology, Massachusetts Institute of Technology, Cambridge, MA 02139, USA.&lt;/institution&gt;&lt;startpage&gt;104&lt;/startpage&gt;&lt;endpage&gt;115&lt;/endpage&gt;&lt;bundle&gt;&lt;publication&gt;&lt;title&gt;Molecular cell&lt;/title&gt;&lt;uuid&gt;B6FA3066-BACB-4B29-9470-5D270DD90AB6&lt;/uuid&gt;&lt;subtype&gt;-100&lt;/subtype&gt;&lt;type&gt;-100&lt;/type&gt;&lt;/publication&gt;&lt;/bundle&gt;&lt;authors&gt;&lt;author&gt;&lt;lastName&gt;Eichhorn&lt;/lastName&gt;&lt;firstName&gt;Stephen&lt;/firstName&gt;&lt;middleNames&gt;W&lt;/middleNames&gt;&lt;/author&gt;&lt;author&gt;&lt;lastName&gt;Guo&lt;/lastName&gt;&lt;firstName&gt;Huili&lt;/firstName&gt;&lt;/author&gt;&lt;author&gt;&lt;lastName&gt;McGeary&lt;/lastName&gt;&lt;firstName&gt;Sean&lt;/firstName&gt;&lt;middleNames&gt;E&lt;/middleNames&gt;&lt;/author&gt;&lt;author&gt;&lt;lastName&gt;Rodriguez-Mias&lt;/lastName&gt;&lt;firstName&gt;Ricard&lt;/firstName&gt;&lt;middleNames&gt;A&lt;/middleNames&gt;&lt;/author&gt;&lt;author&gt;&lt;lastName&gt;Shin&lt;/lastName&gt;&lt;firstName&gt;Chanseok&lt;/firstName&gt;&lt;/author&gt;&lt;author&gt;&lt;lastName&gt;Baek&lt;/lastName&gt;&lt;firstName&gt;Daehyun&lt;/firstName&gt;&lt;/author&gt;&lt;author&gt;&lt;lastName&gt;Hsu&lt;/lastName&gt;&lt;firstName&gt;Shu-Hao&lt;/firstName&gt;&lt;/author&gt;&lt;author&gt;&lt;lastName&gt;Ghoshal&lt;/lastName&gt;&lt;firstName&gt;Kalpana&lt;/firstName&gt;&lt;/author&gt;&lt;author&gt;&lt;lastName&gt;Villén&lt;/lastName&gt;&lt;firstName&gt;Judit&lt;/firstName&gt;&lt;/author&gt;&lt;author&gt;&lt;lastName&gt;Bartel&lt;/lastName&gt;&lt;firstName&gt;David&lt;/firstName&gt;&lt;middleNames&gt;P&lt;/middleNames&gt;&lt;/author&gt;&lt;/authors&gt;&lt;/publication&gt;&lt;publication&gt;&lt;subtype&gt;400&lt;/subtype&gt;&lt;title&gt;Metazoan MicroRNAs.&lt;/title&gt;&lt;url&gt;http://linkinghub.elsevier.com/retrieve/pii/S0092867418302861&lt;/url&gt;&lt;volume&gt;173&lt;/volume&gt;&lt;revision_date&gt;99201802121200000000222000&lt;/revision_date&gt;&lt;publication_date&gt;99201803221200000000222000&lt;/publication_date&gt;&lt;uuid&gt;EF8C5CED-4A7B-4DA4-A117-7FAC3B8AEE81&lt;/uuid&gt;&lt;type&gt;400&lt;/type&gt;&lt;accepted_date&gt;99201802271200000000222000&lt;/accepted_date&gt;&lt;number&gt;1&lt;/number&gt;&lt;submission_date&gt;99201712081200000000222000&lt;/submission_date&gt;&lt;doi&gt;10.1016/j.cell.2018.03.006&lt;/doi&gt;&lt;institution&gt;Howard Hughes Medical Institute and Whitehead Institute for Biomedical Research, Cambridge, MA 02142, USA; Department of Biology, Massachusetts Institute of Technology, Cambridge, MA 02139, USA. Electronic address: dbartel@wi.mit.edu.&lt;/institution&gt;&lt;startpage&gt;20&lt;/startpage&gt;&lt;endpage&gt;51&lt;/endpage&gt;&lt;bundle&gt;&lt;publication&gt;&lt;title&gt;Cell&lt;/title&gt;&lt;uuid&gt;F98270EF-A176-4F79-990D-C4BC34C7DD76&lt;/uuid&gt;&lt;subtype&gt;-100&lt;/subtype&gt;&lt;type&gt;-100&lt;/type&gt;&lt;/publication&gt;&lt;/bundle&gt;&lt;authors&gt;&lt;author&gt;&lt;lastName&gt;Bartel&lt;/lastName&gt;&lt;firstName&gt;David&lt;/firstName&gt;&lt;middleNames&gt;P&lt;/middleNames&gt;&lt;/author&gt;&lt;/authors&gt;&lt;/publication&gt;&lt;/publications&gt;&lt;cites&gt;&lt;/cites&gt;&lt;/citation&gt;</w:instrText>
      </w:r>
      <w:r w:rsidR="00176A1D">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Bartel</w:t>
      </w:r>
      <w:proofErr w:type="spellEnd"/>
      <w:r w:rsidR="00051873">
        <w:rPr>
          <w:rFonts w:ascii="Helvetica" w:hAnsi="Helvetica" w:cs="Helvetica"/>
          <w:sz w:val="22"/>
          <w:szCs w:val="22"/>
        </w:rPr>
        <w:t>, 2018; Eichhorn et al., 2014; Guo et al., 2010)</w:t>
      </w:r>
      <w:r w:rsidR="00176A1D">
        <w:rPr>
          <w:rFonts w:ascii="Helvetica" w:hAnsi="Helvetica" w:cs="Helvetica"/>
          <w:sz w:val="22"/>
          <w:szCs w:val="22"/>
        </w:rPr>
        <w:fldChar w:fldCharType="end"/>
      </w:r>
      <w:r w:rsidR="002F43EC">
        <w:rPr>
          <w:rFonts w:ascii="Helvetica" w:hAnsi="Helvetica" w:cs="Helvetica"/>
          <w:sz w:val="22"/>
          <w:szCs w:val="22"/>
        </w:rPr>
        <w:t>.</w:t>
      </w:r>
      <w:r w:rsidRPr="004C61E4">
        <w:rPr>
          <w:rFonts w:ascii="Helvetica" w:eastAsia="Arial" w:hAnsi="Helvetica" w:cs="Arial"/>
          <w:sz w:val="22"/>
          <w:szCs w:val="22"/>
        </w:rPr>
        <w:t xml:space="preserve"> </w:t>
      </w:r>
      <w:r w:rsidR="0055428F" w:rsidRPr="004C61E4">
        <w:rPr>
          <w:rFonts w:ascii="Helvetica" w:eastAsia="Arial" w:hAnsi="Helvetica" w:cs="Arial"/>
          <w:sz w:val="22"/>
          <w:szCs w:val="22"/>
        </w:rPr>
        <w:t>For most sites</w:t>
      </w:r>
      <w:r w:rsidR="007D2674" w:rsidRPr="004C61E4">
        <w:rPr>
          <w:rFonts w:ascii="Helvetica" w:eastAsia="Arial" w:hAnsi="Helvetica" w:cs="Arial"/>
          <w:sz w:val="22"/>
          <w:szCs w:val="22"/>
        </w:rPr>
        <w:t xml:space="preserve"> that confer repression in mammalian cells, pairing to miRNA nucleotides 2–7, </w:t>
      </w:r>
      <w:r w:rsidR="00DE0C64" w:rsidRPr="004C61E4">
        <w:rPr>
          <w:rFonts w:ascii="Helvetica" w:eastAsia="Arial" w:hAnsi="Helvetica" w:cs="Arial"/>
          <w:sz w:val="22"/>
          <w:szCs w:val="22"/>
        </w:rPr>
        <w:t xml:space="preserve">referred to as </w:t>
      </w:r>
      <w:r w:rsidR="007D2674" w:rsidRPr="004C61E4">
        <w:rPr>
          <w:rFonts w:ascii="Helvetica" w:eastAsia="Arial" w:hAnsi="Helvetica" w:cs="Arial"/>
          <w:sz w:val="22"/>
          <w:szCs w:val="22"/>
        </w:rPr>
        <w:t xml:space="preserve">the miRNA seed, is critical for target recognition, with an additional pair to miRNA position 8 </w:t>
      </w:r>
      <w:r w:rsidR="00317339" w:rsidRPr="004C61E4">
        <w:rPr>
          <w:rFonts w:ascii="Helvetica" w:eastAsia="Arial" w:hAnsi="Helvetica" w:cs="Arial"/>
          <w:sz w:val="22"/>
          <w:szCs w:val="22"/>
        </w:rPr>
        <w:t xml:space="preserve">or </w:t>
      </w:r>
      <w:r w:rsidR="007D2674" w:rsidRPr="004C61E4">
        <w:rPr>
          <w:rFonts w:ascii="Helvetica" w:eastAsia="Arial" w:hAnsi="Helvetica" w:cs="Arial"/>
          <w:sz w:val="22"/>
          <w:szCs w:val="22"/>
        </w:rPr>
        <w:t xml:space="preserve">an A </w:t>
      </w:r>
      <w:r w:rsidR="002F43EC">
        <w:rPr>
          <w:rFonts w:ascii="Helvetica" w:eastAsia="Arial" w:hAnsi="Helvetica" w:cs="Arial"/>
          <w:sz w:val="22"/>
          <w:szCs w:val="22"/>
        </w:rPr>
        <w:t>across from</w:t>
      </w:r>
      <w:r w:rsidR="002F43EC" w:rsidRPr="004C61E4">
        <w:rPr>
          <w:rFonts w:ascii="Helvetica" w:eastAsia="Arial" w:hAnsi="Helvetica" w:cs="Arial"/>
          <w:sz w:val="22"/>
          <w:szCs w:val="22"/>
        </w:rPr>
        <w:t xml:space="preserve"> </w:t>
      </w:r>
      <w:r w:rsidR="002F43EC">
        <w:rPr>
          <w:rFonts w:ascii="Helvetica" w:eastAsia="Arial" w:hAnsi="Helvetica" w:cs="Arial"/>
          <w:sz w:val="22"/>
          <w:szCs w:val="22"/>
        </w:rPr>
        <w:t xml:space="preserve">miRNA </w:t>
      </w:r>
      <w:r w:rsidR="007D2674" w:rsidRPr="004C61E4">
        <w:rPr>
          <w:rFonts w:ascii="Helvetica" w:eastAsia="Arial" w:hAnsi="Helvetica" w:cs="Arial"/>
          <w:sz w:val="22"/>
          <w:szCs w:val="22"/>
        </w:rPr>
        <w:t xml:space="preserve">position 1 often enhancing targeting efficacy </w:t>
      </w:r>
      <w:r w:rsidR="00176A1D">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&lt;citation&gt;&lt;priority&gt;1&lt;/priority&gt;&lt;uuid&gt;13FD96D9-5E34-4EFE-8DC2-B013E315159E&lt;/uuid&gt;&lt;publications&gt;&lt;publication&gt;&lt;subtype&gt;400&lt;/subtype&gt;&lt;title&gt;Conserved Seed Pairing, Often Flanked by Adenosines, Indicates that Thousands of Human Genes are MicroRNA Targets&lt;/title&gt;&lt;url&gt;http://linkinghub.elsevier.com/retrieve/pii/S0092867404012607&lt;/url&gt;&lt;volume&gt;120&lt;/volume&gt;&lt;publication_date&gt;99200501001200000000220000&lt;/publication_date&gt;&lt;uuid&gt;B2F2B8B6-6BC0-4499-967A-68516E3DFE39&lt;/uuid&gt;&lt;type&gt;400&lt;/type&gt;&lt;number&gt;1&lt;/number&gt;&lt;doi&gt;10.1016/j.cell.2004.12.035&lt;/doi&gt;&lt;startpage&gt;15&lt;/startpage&gt;&lt;endpage&gt;20&lt;/endpage&gt;&lt;authors&gt;&lt;author&gt;&lt;lastName&gt;Lewis&lt;/lastName&gt;&lt;firstName&gt;Benjamin&lt;/firstName&gt;&lt;middleNames&gt;P&lt;/middleNames&gt;&lt;/author&gt;&lt;author&gt;&lt;lastName&gt;Burge&lt;/lastName&gt;&lt;firstName&gt;Christopher&lt;/firstName&gt;&lt;middleNames&gt;B&lt;/middleNames&gt;&lt;/author&gt;&lt;author&gt;&lt;lastName&gt;Bartel&lt;/lastName&gt;&lt;firstName&gt;David&lt;/firstName&gt;&lt;middleNames&gt;P&lt;/middleNames&gt;&lt;/author&gt;&lt;/authors&gt;&lt;/publication&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gt;&lt;subtype&gt;400&lt;/subtype&gt;&lt;publisher&gt;eLife Sciences Publications Limited&lt;/publisher&gt;&lt;title&gt;Water-mediated recognition of t1-adenosine anchors Argonaute2 to microRNA targets.&lt;/title&gt;&lt;url&gt;http://elifesciences.org/lookup/doi/10.7554/eLife.07646&lt;/url&gt;&lt;volume&gt;4&lt;/volume&gt;&lt;publication_date&gt;99201500001200000000200000&lt;/publication_date&gt;&lt;uuid&gt;2E7335F5-B986-449B-87A8-1A21447000F5&lt;/uuid&gt;&lt;type&gt;400&lt;/typ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comparison.&lt;/subtitle&gt;&lt;doi&gt;10.7554/eLife.07646&lt;/doi&gt;&lt;submission_date&gt;99201503211200000000222000&lt;/submission_date&gt;&lt;institution&gt;Department of Integrative Structural and Computational Biology, The Scripps Research Institute, La Jolla, United States.&lt;/institution&gt;&lt;startpage&gt;e07646&lt;/startpage&gt;&lt;bundle&gt;&lt;publication&gt;&lt;title&gt;eLife&lt;/title&gt;&lt;uuid&gt;C4E4A833-25C1-44E1-AC3D-A32C83136FEE&lt;/uuid&gt;&lt;subtype&gt;-100&lt;/subtype&gt;&lt;type&gt;-100&lt;/type&gt;&lt;/publication&gt;&lt;/bundle&gt;&lt;authors&gt;&lt;author&gt;&lt;lastName&gt;Schirle&lt;/lastName&gt;&lt;firstName&gt;Nicole&lt;/firstName&gt;&lt;middleNames&gt;T&lt;/middleNames&gt;&lt;/author&gt;&lt;author&gt;&lt;lastName&gt;Sheu-Gruttadauria&lt;/lastName&gt;&lt;firstName&gt;Jessica&lt;/firstName&gt;&lt;/author&gt;&lt;author&gt;&lt;lastName&gt;Chandradoss&lt;/lastName&gt;&lt;firstName&gt;Stanley&lt;/firstName&gt;&lt;middleNames&gt;D&lt;/middleNames&gt;&lt;/author&gt;&lt;author&gt;&lt;lastName&gt;Joo&lt;/lastName&gt;&lt;firstName&gt;Chirlmin&lt;/firstName&gt;&lt;/author&gt;&lt;author&gt;&lt;lastName&gt;Macrae&lt;/lastName&gt;&lt;firstName&gt;Ian&lt;/firstName&gt;&lt;middleNames&gt;J&lt;/middleNames&gt;&lt;/author&gt;&lt;/authors&gt;&lt;editors&gt;&lt;author&gt;&lt;lastName&gt;Zamore&lt;/lastName&gt;&lt;firstName&gt;Phillip&lt;/firstName&gt;&lt;middleNames&gt;D&lt;/middleNames&gt;&lt;/author&gt;&lt;/editors&gt;&lt;/publication&gt;&lt;/publications&gt;&lt;cites&gt;&lt;/cites&gt;&lt;/citation&gt;</w:instrText>
      </w:r>
      <w:r w:rsidR="00176A1D">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Bartel</w:t>
      </w:r>
      <w:proofErr w:type="spellEnd"/>
      <w:r w:rsidR="00051873">
        <w:rPr>
          <w:rFonts w:ascii="Helvetica" w:hAnsi="Helvetica" w:cs="Helvetica"/>
          <w:sz w:val="22"/>
          <w:szCs w:val="22"/>
        </w:rPr>
        <w:t xml:space="preserve">, 2009; Lewis et al., 2005; </w:t>
      </w:r>
      <w:proofErr w:type="spellStart"/>
      <w:r w:rsidR="00051873">
        <w:rPr>
          <w:rFonts w:ascii="Helvetica" w:hAnsi="Helvetica" w:cs="Helvetica"/>
          <w:sz w:val="22"/>
          <w:szCs w:val="22"/>
        </w:rPr>
        <w:t>Schirle</w:t>
      </w:r>
      <w:proofErr w:type="spellEnd"/>
      <w:r w:rsidR="00051873">
        <w:rPr>
          <w:rFonts w:ascii="Helvetica" w:hAnsi="Helvetica" w:cs="Helvetica"/>
          <w:sz w:val="22"/>
          <w:szCs w:val="22"/>
        </w:rPr>
        <w:t xml:space="preserve"> et al., 2015)</w:t>
      </w:r>
      <w:r w:rsidR="00176A1D">
        <w:rPr>
          <w:rFonts w:ascii="Helvetica" w:hAnsi="Helvetica" w:cs="Helvetica"/>
          <w:sz w:val="22"/>
          <w:szCs w:val="22"/>
        </w:rPr>
        <w:fldChar w:fldCharType="end"/>
      </w:r>
      <w:r w:rsidR="007D2674" w:rsidRPr="004C61E4">
        <w:rPr>
          <w:rFonts w:ascii="Helvetica" w:eastAsia="Arial" w:hAnsi="Helvetica" w:cs="Arial"/>
          <w:sz w:val="22"/>
          <w:szCs w:val="22"/>
        </w:rPr>
        <w:t xml:space="preserve">. </w:t>
      </w:r>
      <w:r w:rsidR="00176A1D">
        <w:rPr>
          <w:rFonts w:ascii="Helvetica" w:eastAsia="Arial" w:hAnsi="Helvetica" w:cs="Arial"/>
          <w:sz w:val="22"/>
          <w:szCs w:val="22"/>
        </w:rPr>
        <w:t>Occurrence of these sites within the 3′ untranslated region (3′ UTR), and more minorly, the open reading frame (ORF) of animal mRNA</w:t>
      </w:r>
      <w:r w:rsidR="00391BB2">
        <w:rPr>
          <w:rFonts w:ascii="Helvetica" w:eastAsia="Arial" w:hAnsi="Helvetica" w:cs="Arial"/>
          <w:sz w:val="22"/>
          <w:szCs w:val="22"/>
        </w:rPr>
        <w:t>s</w:t>
      </w:r>
      <w:r w:rsidR="00176A1D">
        <w:rPr>
          <w:rFonts w:ascii="Helvetica" w:eastAsia="Arial" w:hAnsi="Helvetica" w:cs="Arial"/>
          <w:sz w:val="22"/>
          <w:szCs w:val="22"/>
        </w:rPr>
        <w:t xml:space="preserve"> is </w:t>
      </w:r>
      <w:r w:rsidRPr="004C61E4">
        <w:rPr>
          <w:rFonts w:ascii="Helvetica" w:eastAsia="Arial" w:hAnsi="Helvetica" w:cs="Arial"/>
          <w:sz w:val="22"/>
          <w:szCs w:val="22"/>
        </w:rPr>
        <w:t xml:space="preserve">heuristically predictive of </w:t>
      </w:r>
      <w:r w:rsidR="00AD4278">
        <w:rPr>
          <w:rFonts w:ascii="Helvetica" w:eastAsia="Arial" w:hAnsi="Helvetica" w:cs="Arial"/>
          <w:sz w:val="22"/>
          <w:szCs w:val="22"/>
        </w:rPr>
        <w:t>its</w:t>
      </w:r>
      <w:r w:rsidR="00391BB2">
        <w:rPr>
          <w:rFonts w:ascii="Helvetica" w:eastAsia="Arial" w:hAnsi="Helvetica" w:cs="Arial"/>
          <w:sz w:val="22"/>
          <w:szCs w:val="22"/>
        </w:rPr>
        <w:t xml:space="preserve"> </w:t>
      </w:r>
      <w:r w:rsidRPr="004C61E4">
        <w:rPr>
          <w:rFonts w:ascii="Helvetica" w:eastAsia="Arial" w:hAnsi="Helvetica" w:cs="Arial"/>
          <w:sz w:val="22"/>
          <w:szCs w:val="22"/>
        </w:rPr>
        <w:t xml:space="preserve">repression, with </w:t>
      </w:r>
      <w:r w:rsidR="00176A1D">
        <w:rPr>
          <w:rFonts w:ascii="Helvetica" w:eastAsia="Arial" w:hAnsi="Helvetica" w:cs="Arial"/>
          <w:sz w:val="22"/>
          <w:szCs w:val="22"/>
        </w:rPr>
        <w:t>8-nt sites</w:t>
      </w:r>
      <w:r w:rsidRPr="004C61E4">
        <w:rPr>
          <w:rFonts w:ascii="Helvetica" w:eastAsia="Arial" w:hAnsi="Helvetica" w:cs="Arial"/>
          <w:sz w:val="22"/>
          <w:szCs w:val="22"/>
        </w:rPr>
        <w:t xml:space="preserve"> </w:t>
      </w:r>
      <w:r w:rsidR="00176A1D">
        <w:rPr>
          <w:rFonts w:ascii="Helvetica" w:eastAsia="Arial" w:hAnsi="Helvetica" w:cs="Arial"/>
          <w:sz w:val="22"/>
          <w:szCs w:val="22"/>
        </w:rPr>
        <w:t xml:space="preserve">(8mer) </w:t>
      </w:r>
      <w:r w:rsidRPr="004C61E4">
        <w:rPr>
          <w:rFonts w:ascii="Helvetica" w:eastAsia="Arial" w:hAnsi="Helvetica" w:cs="Arial"/>
          <w:sz w:val="22"/>
          <w:szCs w:val="22"/>
        </w:rPr>
        <w:t xml:space="preserve">being more effective than </w:t>
      </w:r>
      <w:r w:rsidR="00176A1D">
        <w:rPr>
          <w:rFonts w:ascii="Helvetica" w:eastAsia="Arial" w:hAnsi="Helvetica" w:cs="Arial"/>
          <w:sz w:val="22"/>
          <w:szCs w:val="22"/>
        </w:rPr>
        <w:t xml:space="preserve">either </w:t>
      </w:r>
      <w:r w:rsidR="00504149">
        <w:rPr>
          <w:rFonts w:ascii="Helvetica" w:eastAsia="Arial" w:hAnsi="Helvetica" w:cs="Arial"/>
          <w:sz w:val="22"/>
          <w:szCs w:val="22"/>
        </w:rPr>
        <w:t xml:space="preserve">of the two </w:t>
      </w:r>
      <w:r w:rsidR="00176A1D">
        <w:rPr>
          <w:rFonts w:ascii="Helvetica" w:eastAsia="Arial" w:hAnsi="Helvetica" w:cs="Arial"/>
          <w:sz w:val="22"/>
          <w:szCs w:val="22"/>
        </w:rPr>
        <w:t>7-nt site</w:t>
      </w:r>
      <w:r w:rsidR="00504149">
        <w:rPr>
          <w:rFonts w:ascii="Helvetica" w:eastAsia="Arial" w:hAnsi="Helvetica" w:cs="Arial"/>
          <w:sz w:val="22"/>
          <w:szCs w:val="22"/>
        </w:rPr>
        <w:t>s</w:t>
      </w:r>
      <w:r w:rsidR="00176A1D">
        <w:rPr>
          <w:rFonts w:ascii="Helvetica" w:eastAsia="Arial" w:hAnsi="Helvetica" w:cs="Arial"/>
          <w:sz w:val="22"/>
          <w:szCs w:val="22"/>
        </w:rPr>
        <w:t xml:space="preserve"> (7mer-</w:t>
      </w:r>
      <w:r w:rsidR="008F1409">
        <w:rPr>
          <w:rFonts w:ascii="Helvetica" w:eastAsia="Arial" w:hAnsi="Helvetica" w:cs="Arial"/>
          <w:sz w:val="22"/>
          <w:szCs w:val="22"/>
        </w:rPr>
        <w:t xml:space="preserve">m8 and 7mer-A1), the 6-nt sites </w:t>
      </w:r>
      <w:r w:rsidR="00504149">
        <w:rPr>
          <w:rFonts w:ascii="Helvetica" w:eastAsia="Arial" w:hAnsi="Helvetica" w:cs="Arial"/>
          <w:sz w:val="22"/>
          <w:szCs w:val="22"/>
        </w:rPr>
        <w:t xml:space="preserve">(6mer) </w:t>
      </w:r>
      <w:r w:rsidR="008F1409">
        <w:rPr>
          <w:rFonts w:ascii="Helvetica" w:eastAsia="Arial" w:hAnsi="Helvetica" w:cs="Arial"/>
          <w:sz w:val="22"/>
          <w:szCs w:val="22"/>
        </w:rPr>
        <w:t>being less effective</w:t>
      </w:r>
      <w:r w:rsidR="002F43EC">
        <w:rPr>
          <w:rFonts w:ascii="Helvetica" w:eastAsia="Arial" w:hAnsi="Helvetica" w:cs="Arial"/>
          <w:sz w:val="22"/>
          <w:szCs w:val="22"/>
        </w:rPr>
        <w:t xml:space="preserve"> </w:t>
      </w:r>
      <w:r w:rsidR="00176A1D">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&lt;citation&gt;&lt;priority&gt;2&lt;/priority&gt;&lt;uuid&gt;629ACC1E-3DCE-4002-90AA-6EC65CB4C57E&lt;/uuid&gt;&lt;publications&gt;&lt;publication&gt;&lt;subtype&gt;400&lt;/subtype&gt;&lt;title&gt;MicroRNA targeting specificity in mammals: determinants beyond seed pairing.&lt;/title&gt;&lt;url&gt;http://linkinghub.elsevier.com/retrieve/pii/S1097276507004078&lt;/url&gt;&lt;volume&gt;27&lt;/volume&gt;&lt;revision_date&gt;99200705301200000000222000&lt;/revision_date&gt;&lt;publication_date&gt;99200707061200000000222000&lt;/publication_date&gt;&lt;uuid&gt;5716BDDE-71D9-438D-89FC-04E5ADEEE7A7&lt;/uuid&gt;&lt;type&gt;400&lt;/type&gt;&lt;accepted_date&gt;99200706181200000000222000&lt;/accepted_date&gt;&lt;number&gt;1&lt;/number&gt;&lt;submission_date&gt;99200611141200000000222000&lt;/submission_date&gt;&lt;doi&gt;10.1016/j.molcel.2007.06.017&lt;/doi&gt;&lt;institution&gt;Howard Hughes Medical Institute, Massachusetts Institute of Technology, Cambridge, MA 02139, USA.&lt;/institution&gt;&lt;startpage&gt;91&lt;/startpage&gt;&lt;endpage&gt;105&lt;/endpage&gt;&lt;bundle&gt;&lt;publication&gt;&lt;title&gt;Molecular cell&lt;/title&gt;&lt;uuid&gt;B6FA3066-BACB-4B29-9470-5D270DD90AB6&lt;/uuid&gt;&lt;subtype&gt;-100&lt;/subtype&gt;&lt;type&gt;-100&lt;/type&gt;&lt;/publication&gt;&lt;/bundle&gt;&lt;authors&gt;&lt;author&gt;&lt;lastName&gt;Grimson&lt;/lastName&gt;&lt;firstName&gt;Andrew&lt;/firstName&gt;&lt;/author&gt;&lt;author&gt;&lt;lastName&gt;Farh&lt;/lastName&gt;&lt;firstName&gt;Kyle&lt;/firstName&gt;&lt;middleNames&gt;Kai-How&lt;/middleNames&gt;&lt;/author&gt;&lt;author&gt;&lt;lastName&gt;Johnston&lt;/lastName&gt;&lt;firstName&gt;Wendy&lt;/firstName&gt;&lt;middleNames&gt;K&lt;/middleNames&gt;&lt;/author&gt;&lt;author&gt;&lt;lastName&gt;Garrett-Engele&lt;/lastName&gt;&lt;firstName&gt;Philip&lt;/firstName&gt;&lt;/author&gt;&lt;author&gt;&lt;lastName&gt;Lim&lt;/lastName&gt;&lt;firstName&gt;Lee&lt;/firstName&gt;&lt;middleNames&gt;P&lt;/middleNames&gt;&lt;/author&gt;&lt;author&gt;&lt;lastName&gt;Bartel&lt;/lastName&gt;&lt;firstName&gt;David&lt;/firstName&gt;&lt;middleNames&gt;P&lt;/middleNames&gt;&lt;/author&gt;&lt;/authors&gt;&lt;/publication&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w:instrText>
      </w:r>
      <w:r w:rsidR="00051873">
        <w:rPr>
          <w:rFonts w:ascii="Helvetica" w:hAnsi="Helvetica" w:cs="Helvetica" w:hint="eastAsia"/>
          <w:sz w:val="22"/>
          <w:szCs w:val="22"/>
        </w:rPr>
        <w:instrText>0&lt;/accepted_date&gt;&lt;subtitle&gt;The example shows a TargetScanHuman page for the 3</w:instrText>
      </w:r>
      <w:r w:rsidR="00051873">
        <w:rPr>
          <w:rFonts w:ascii="Helvetica" w:hAnsi="Helvetica" w:cs="Helvetica" w:hint="eastAsia"/>
          <w:sz w:val="22"/>
          <w:szCs w:val="22"/>
        </w:rPr>
        <w:instrText>′</w:instrText>
      </w:r>
      <w:r w:rsidR="00051873">
        <w:rPr>
          <w:rFonts w:ascii="Helvetica" w:hAnsi="Helvetica" w:cs="Helvetica" w:hint="eastAsia"/>
          <w:sz w:val="22"/>
          <w:szCs w:val="22"/>
        </w:rPr>
        <w:instrText xml:space="preserve"> UTR of the LRRC1gene. At the top is the 3</w:instrText>
      </w:r>
      <w:r w:rsidR="00051873">
        <w:rPr>
          <w:rFonts w:ascii="Helvetica" w:hAnsi="Helvetica" w:cs="Helvetica" w:hint="eastAsia"/>
          <w:sz w:val="22"/>
          <w:szCs w:val="22"/>
        </w:rPr>
        <w:instrText>′</w:instrText>
      </w:r>
      <w:r w:rsidR="00051873">
        <w:rPr>
          <w:rFonts w:ascii="Helvetica" w:hAnsi="Helvetica" w:cs="Helvetica" w:hint="eastAsia"/>
          <w:sz w:val="22"/>
          <w:szCs w:val="22"/>
        </w:rPr>
        <w:instrText>-UTR profile, showing the relative expression of tandem 3</w:instrText>
      </w:r>
      <w:r w:rsidR="00051873">
        <w:rPr>
          <w:rFonts w:ascii="Helvetica" w:hAnsi="Helvetica" w:cs="Helvetica" w:hint="eastAsia"/>
          <w:sz w:val="22"/>
          <w:szCs w:val="22"/>
        </w:rPr>
        <w:instrText>′</w:instrText>
      </w:r>
      <w:r w:rsidR="00051873">
        <w:rPr>
          <w:rFonts w:ascii="Helvetica" w:hAnsi="Helvetica" w:cs="Helvetica" w:hint="eastAsia"/>
          <w:sz w:val="22"/>
          <w:szCs w:val="22"/>
        </w:rPr>
        <w:instrText>-UTR isoforms, as measured using 3P-seq (Nam et al., 2014). Shown on this pr</w:instrText>
      </w:r>
      <w:r w:rsidR="00051873">
        <w:rPr>
          <w:rFonts w:ascii="Helvetica" w:hAnsi="Helvetica" w:cs="Helvetica"/>
          <w:sz w:val="22"/>
          <w:szCs w:val="22"/>
        </w:rPr>
        <w:instrText>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instrText>
      </w:r>
      <w:r w:rsidR="00176A1D">
        <w:rPr>
          <w:rFonts w:ascii="Helvetica" w:hAnsi="Helvetica" w:cs="Helvetica"/>
          <w:sz w:val="22"/>
          <w:szCs w:val="22"/>
        </w:rPr>
        <w:fldChar w:fldCharType="separate"/>
      </w:r>
      <w:r w:rsidR="00051873">
        <w:rPr>
          <w:rFonts w:ascii="Helvetica" w:hAnsi="Helvetica" w:cs="Helvetica"/>
          <w:sz w:val="22"/>
          <w:szCs w:val="22"/>
        </w:rPr>
        <w:t xml:space="preserve">(Agarwal et al., 2015; </w:t>
      </w:r>
      <w:proofErr w:type="spellStart"/>
      <w:r w:rsidR="00051873">
        <w:rPr>
          <w:rFonts w:ascii="Helvetica" w:hAnsi="Helvetica" w:cs="Helvetica"/>
          <w:sz w:val="22"/>
          <w:szCs w:val="22"/>
        </w:rPr>
        <w:t>Grimson</w:t>
      </w:r>
      <w:proofErr w:type="spellEnd"/>
      <w:r w:rsidR="00051873">
        <w:rPr>
          <w:rFonts w:ascii="Helvetica" w:hAnsi="Helvetica" w:cs="Helvetica"/>
          <w:sz w:val="22"/>
          <w:szCs w:val="22"/>
        </w:rPr>
        <w:t xml:space="preserve"> et al., 2007)</w:t>
      </w:r>
      <w:r w:rsidR="00176A1D">
        <w:rPr>
          <w:rFonts w:ascii="Helvetica" w:hAnsi="Helvetica" w:cs="Helvetica"/>
          <w:sz w:val="22"/>
          <w:szCs w:val="22"/>
        </w:rPr>
        <w:fldChar w:fldCharType="end"/>
      </w:r>
      <w:r w:rsidRPr="004C61E4">
        <w:rPr>
          <w:rFonts w:ascii="Helvetica" w:eastAsia="Arial" w:hAnsi="Helvetica" w:cs="Arial"/>
          <w:sz w:val="22"/>
          <w:szCs w:val="22"/>
        </w:rPr>
        <w:t xml:space="preserve">. </w:t>
      </w:r>
      <w:r w:rsidR="008F1409">
        <w:rPr>
          <w:rFonts w:ascii="Helvetica" w:eastAsia="Arial" w:hAnsi="Helvetica" w:cs="Arial"/>
          <w:sz w:val="22"/>
          <w:szCs w:val="22"/>
        </w:rPr>
        <w:t xml:space="preserve">Contextual features extrinsic to </w:t>
      </w:r>
      <w:r w:rsidR="00391BB2">
        <w:rPr>
          <w:rFonts w:ascii="Helvetica" w:eastAsia="Arial" w:hAnsi="Helvetica" w:cs="Arial"/>
          <w:sz w:val="22"/>
          <w:szCs w:val="22"/>
        </w:rPr>
        <w:t>a</w:t>
      </w:r>
      <w:r w:rsidR="008F1409">
        <w:rPr>
          <w:rFonts w:ascii="Helvetica" w:eastAsia="Arial" w:hAnsi="Helvetica" w:cs="Arial"/>
          <w:sz w:val="22"/>
          <w:szCs w:val="22"/>
        </w:rPr>
        <w:t xml:space="preserve"> site itself </w:t>
      </w:r>
      <w:r w:rsidR="00391BB2">
        <w:rPr>
          <w:rFonts w:ascii="Helvetica" w:eastAsia="Arial" w:hAnsi="Helvetica" w:cs="Arial"/>
          <w:sz w:val="22"/>
          <w:szCs w:val="22"/>
        </w:rPr>
        <w:t xml:space="preserve">can </w:t>
      </w:r>
      <w:r w:rsidR="008F1409">
        <w:rPr>
          <w:rFonts w:ascii="Helvetica" w:eastAsia="Arial" w:hAnsi="Helvetica" w:cs="Arial"/>
          <w:sz w:val="22"/>
          <w:szCs w:val="22"/>
        </w:rPr>
        <w:t>impart substantial effects on repression efficacy;</w:t>
      </w:r>
      <w:r w:rsidR="000C5EE8" w:rsidRPr="004C61E4">
        <w:rPr>
          <w:rFonts w:ascii="Helvetica" w:eastAsia="Arial" w:hAnsi="Helvetica" w:cs="Arial"/>
          <w:sz w:val="22"/>
          <w:szCs w:val="22"/>
        </w:rPr>
        <w:t xml:space="preserve"> sites </w:t>
      </w:r>
      <w:r w:rsidR="008F1409">
        <w:rPr>
          <w:rFonts w:ascii="Helvetica" w:eastAsia="Arial" w:hAnsi="Helvetica" w:cs="Arial"/>
          <w:sz w:val="22"/>
          <w:szCs w:val="22"/>
        </w:rPr>
        <w:t xml:space="preserve">are typically more </w:t>
      </w:r>
      <w:r w:rsidR="000C5EE8" w:rsidRPr="004C61E4">
        <w:rPr>
          <w:rFonts w:ascii="Helvetica" w:eastAsia="Arial" w:hAnsi="Helvetica" w:cs="Arial"/>
          <w:sz w:val="22"/>
          <w:szCs w:val="22"/>
        </w:rPr>
        <w:t xml:space="preserve">effective if </w:t>
      </w:r>
      <w:r w:rsidR="008F1409">
        <w:rPr>
          <w:rFonts w:ascii="Helvetica" w:eastAsia="Arial" w:hAnsi="Helvetica" w:cs="Arial"/>
          <w:sz w:val="22"/>
          <w:szCs w:val="22"/>
        </w:rPr>
        <w:t xml:space="preserve">present </w:t>
      </w:r>
      <w:r w:rsidR="00762883">
        <w:rPr>
          <w:rFonts w:ascii="Helvetica" w:eastAsia="Arial" w:hAnsi="Helvetica" w:cs="Arial"/>
          <w:sz w:val="22"/>
          <w:szCs w:val="22"/>
        </w:rPr>
        <w:t>outside of regions that form occlusive secondary structure, if proximal to either end of the 3′ UTR, or if in close proximity to sites to the same or to co-expressed miRNAs</w:t>
      </w:r>
      <w:r w:rsidR="00762883" w:rsidRPr="004C61E4" w:rsidDel="00762883">
        <w:rPr>
          <w:rFonts w:ascii="Helvetica" w:eastAsia="Arial" w:hAnsi="Helvetica" w:cs="Arial"/>
          <w:sz w:val="22"/>
          <w:szCs w:val="22"/>
        </w:rPr>
        <w:t xml:space="preserve"> </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&lt;citation&gt;&lt;priority&gt;3&lt;/priority&gt;&lt;uuid&gt;D9F7E00E-AAC1-4A51-9CD3-B45A6EC160DA&lt;/uuid&gt;&lt;publications&gt;&lt;publication&gt;&lt;subtype&gt;400&lt;/subtype&gt;&lt;title&gt;MicroRNA targeting specificity in mammals: determinants beyond seed pairing.&lt;/title&gt;&lt;url&gt;http://linkinghub.elsevier.com/retrieve/pii/S1097276507004078&lt;/url&gt;&lt;volume&gt;27&lt;/volume&gt;&lt;revision_date&gt;99200705301200000000222000&lt;/revision_date&gt;&lt;publication_date&gt;99200707061200000000222000&lt;/publication_date&gt;&lt;uuid&gt;5716BDDE-71D9-438D-89FC-04E5ADEEE7A7&lt;/uuid&gt;&lt;type&gt;400&lt;/type&gt;&lt;accepted_date&gt;99200706181200000000222000&lt;/accepted_date&gt;&lt;number&gt;1&lt;/number&gt;&lt;submission_date&gt;99200611141200000000222000&lt;/submission_date&gt;&lt;doi&gt;10.1016/j.molcel.2007.06.017&lt;/doi&gt;&lt;institution&gt;Howard Hughes Medical Institute, Massachusetts Institute of Technology, Cambridge, MA 02139, USA.&lt;/institution&gt;&lt;startpage&gt;91&lt;/startpage&gt;&lt;endpage&gt;105&lt;/endpage&gt;&lt;bundle&gt;&lt;publication&gt;&lt;title&gt;Molecular cell&lt;/title&gt;&lt;uuid&gt;B6FA3066-BACB-4B29-9470-5D270DD90AB6&lt;/uuid&gt;&lt;subtype&gt;-100&lt;/subtype&gt;&lt;type&gt;-100&lt;/type&gt;&lt;/publication&gt;&lt;/bundle&gt;&lt;authors&gt;&lt;author&gt;&lt;lastName&gt;Grimson&lt;/lastName&gt;&lt;firstName&gt;Andrew&lt;/firstName&gt;&lt;/author&gt;&lt;author&gt;&lt;lastName&gt;Farh&lt;/lastName&gt;&lt;firstName&gt;Kyle&lt;/firstName&gt;&lt;middleNames&gt;Kai-How&lt;/middleNames&gt;&lt;/author&gt;&lt;author&gt;&lt;lastName&gt;Johnston&lt;/lastName&gt;&lt;firstName&gt;Wendy&lt;/firstName&gt;&lt;middleNames&gt;K&lt;/middleNames&gt;&lt;/author&gt;&lt;author&gt;&lt;lastName&gt;Garrett-Engele&lt;/lastName&gt;&lt;firstName&gt;Philip&lt;/firstName&gt;&lt;/author&gt;&lt;author&gt;&lt;lastName&gt;Lim&lt;/lastName&gt;&lt;firstName&gt;Lee&lt;/firstName&gt;&lt;middleNames&gt;P&lt;/middleNames&gt;&lt;/author&gt;&lt;author&gt;&lt;lastName&gt;Bartel&lt;/lastName&gt;&lt;firstName&gt;David&lt;/firstName&gt;&lt;middleNames&gt;P&lt;/middleNames&gt;&lt;/author&gt;&lt;/authors&gt;&lt;/publication&gt;&lt;publication&gt;&lt;subtype&gt;400&lt;/subtype&gt;&lt;publisher&gt;American Association for the Advancement of Science&lt;/publisher&gt;&lt;title&gt;The biochemical basis of microRNA targeting efficacy.&lt;/title&gt;&lt;url&gt;https://www.sciencemag.org/lookup/doi/10.1126/science.aav1741&lt;/url&gt;&lt;volume&gt;366&lt;/volume&gt;&lt;revision_date&gt;99201909241200000000222000&lt;/revision_date&gt;&lt;publication_date&gt;99201912201200000000222000&lt;/publication_date&gt;&lt;uuid&gt;4BDC9D85-8DF4-4AA5-92A4-09DD29EDE521&lt;/uuid&gt;&lt;type&gt;400&lt;/type&gt;&lt;accepted_date&gt;99201911161200000000222000&lt;/accepted_date&gt;&lt;number&gt;6472&lt;/number&gt;&lt;submission_date&gt;99201808211200000000222000&lt;/submission_date&gt;&lt;doi&gt;10.1126/science.aav1741&lt;/doi&gt;&lt;institution&gt;Howard Hughes Medical Institute, Whitehead Institute for Biomedical Research, Cambridge, MA 02142, USA.&lt;/institution&gt;&lt;startpage&gt;eaav1741&lt;/startpage&gt;&lt;bundle&gt;&lt;publication&gt;&lt;title&gt;Science&lt;/title&gt;&lt;uuid&gt;8CCED59D-BA89-4293-BA81-D2DC4B87AA7F&lt;/uuid&gt;&lt;subtype&gt;-100&lt;/subtype&gt;&lt;type&gt;-100&lt;/type&gt;&lt;/publication&gt;&lt;/bundle&gt;&lt;authors&gt;&lt;author&gt;&lt;lastName&gt;McGeary&lt;/lastName&gt;&lt;firstName&gt;Sean&lt;/firstName&gt;&lt;middleNames&gt;E&lt;/middleNames&gt;&lt;/author&gt;&lt;author&gt;&lt;lastName&gt;Lin&lt;/lastName&gt;&lt;firstName&gt;Kathy&lt;/firstName&gt;&lt;middleNames&gt;S&lt;/middleNames&gt;&lt;/author&gt;&lt;author&gt;&lt;lastName&gt;Shi&lt;/lastName&gt;&lt;firstName&gt;Charlie&lt;/firstName&gt;&lt;middleNames&gt;Y&lt;/middleNames&gt;&lt;/author&gt;&lt;author&gt;&lt;lastName&gt;Pham&lt;/lastName&gt;&lt;firstName&gt;Thy&lt;/firstName&gt;&lt;middleNames&gt;M&lt;/middleNames&gt;&lt;/author&gt;&lt;author&gt;&lt;lastName&gt;Bisaria&lt;/lastName&gt;&lt;firstName&gt;Namita&lt;/firstName&gt;&lt;/author&gt;&lt;author&gt;&lt;lastName&gt;Kelley&lt;/lastName&gt;&lt;firstName&gt;Gina&lt;/firstName&gt;&lt;middleNames&gt;M&lt;/middleNames&gt;&lt;/author&gt;&lt;author&gt;&lt;lastName&gt;Bartel&lt;/lastName&gt;&lt;firstName&gt;David&lt;/firstName&gt;&lt;middleNames&gt;P&lt;/middleNames&gt;&lt;/author&gt;&lt;/authors&gt;&lt;/publication&gt;&lt;publication&gt;&lt;subtype&gt;400&lt;/subtype&gt;&lt;publisher&gt;Nature Publishing Group UK&lt;/publisher&gt;&lt;title&gt;Landscape and variation of RNA secondary structure across the human transcriptome.&lt;/title&gt;&lt;url&gt;http://www.nature.com/articles/nature12946&lt;/url&gt;&lt;volume&gt;505&lt;/volume&gt;&lt;publication_date&gt;99201401301200000000222000&lt;/publication_date&gt;&lt;uuid&gt;9830E71A-5BB8-48CB-A32B-6EBA8BF23D1E&lt;/uuid&gt;&lt;type&gt;400&lt;/type&gt;&lt;accepted_date&gt;99201312161200000000222000&lt;/accepted_date&gt;&lt;number&gt;7485&lt;/number&gt;&lt;submission_date&gt;99201304051200000000222000&lt;/submission_date&gt;&lt;doi&gt;10.1038/nature12946&lt;/doi&gt;&lt;institution&gt;1] Howard Hughes Medical Institute and Program in Epithelial Biology, Stanford University School of Medicine, Stanford, California 94305, USA [2] Stem Cell and Development, Genome Institute of Singapore, 60 Biopolis Street, Singapore 138672 [3].&lt;/institution&gt;&lt;startpage&gt;706&lt;/startpage&gt;&lt;endpage&gt;709&lt;/endpage&gt;&lt;bundle&gt;&lt;publication&gt;&lt;title&gt;Nature&lt;/title&gt;&lt;uuid&gt;BDB627B8-7E12-4F00-AB1E-23F98E8D5F7C&lt;/uuid&gt;&lt;subtype&gt;-100&lt;/subtype&gt;&lt;publisher&gt;Nature Publishing Group&lt;/publisher&gt;&lt;type&gt;-100&lt;/type&gt;&lt;/publication&gt;&lt;/bundle&gt;&lt;authors&gt;&lt;author&gt;&lt;lastName&gt;Wan&lt;/lastName&gt;&lt;firstName&gt;Yue&lt;/firstName&gt;&lt;/author&gt;&lt;author&gt;&lt;lastName&gt;Qu&lt;/lastName&gt;&lt;firstName&gt;Kun&lt;/firstName&gt;&lt;/author&gt;&lt;author&gt;&lt;lastName&gt;Zhang&lt;/lastName&gt;&lt;firstName&gt;Qiangfeng&lt;/firstName&gt;&lt;middleNames&gt;Cliff&lt;/middleNames&gt;&lt;/author&gt;&lt;author&gt;&lt;lastName&gt;Flynn&lt;/lastName&gt;&lt;firstName&gt;Ryan&lt;/firstName&gt;&lt;middleNames&gt;A&lt;/middleNames&gt;&lt;/author&gt;&lt;author&gt;&lt;lastName&gt;Manor&lt;/lastName&gt;&lt;firstName&gt;Ohad&lt;/firstName&gt;&lt;/author&gt;&lt;author&gt;&lt;lastName&gt;Ouyang&lt;/lastName&gt;&lt;firstName&gt;Zhengqing&lt;/firstName&gt;&lt;/author&gt;&lt;author&gt;&lt;lastName&gt;Zhang&lt;/lastName&gt;&lt;firstName&gt;Jiajing&lt;/firstName&gt;&lt;/author&gt;&lt;author&gt;&lt;lastName&gt;Spitale&lt;/lastName&gt;&lt;firstName&gt;Robert&lt;/firstName&gt;&lt;middleNames&gt;C&lt;/middleNames&gt;&lt;/author&gt;&lt;author&gt;&lt;lastName&gt;Snyder&lt;/lastName&gt;&lt;firstName&gt;Michael&lt;/firstName&gt;&lt;middleNames&gt;P&lt;/middleNames&gt;&lt;/author&gt;&lt;author&gt;&lt;lastName&gt;Segal&lt;/lastName&gt;&lt;firstName&gt;Eran&lt;/firstName&gt;&lt;/author&gt;&lt;author&gt;&lt;lastName&gt;Chang&lt;/lastName&gt;&lt;firstName&gt;Howard&lt;/firstName&gt;&lt;middleNames&gt;Y&lt;/middleNames&gt;&lt;/author&gt;&lt;/auth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Grimson</w:t>
      </w:r>
      <w:proofErr w:type="spellEnd"/>
      <w:r w:rsidR="00051873">
        <w:rPr>
          <w:rFonts w:ascii="Helvetica" w:hAnsi="Helvetica" w:cs="Helvetica"/>
          <w:sz w:val="22"/>
          <w:szCs w:val="22"/>
        </w:rPr>
        <w:t xml:space="preserve"> et al., 2007; McGeary et al., 2019; Wan et al., 2014)</w:t>
      </w:r>
      <w:r w:rsidR="00051873">
        <w:rPr>
          <w:rFonts w:ascii="Helvetica" w:hAnsi="Helvetica" w:cs="Helvetica"/>
          <w:sz w:val="22"/>
          <w:szCs w:val="22"/>
        </w:rPr>
        <w:fldChar w:fldCharType="end"/>
      </w:r>
      <w:r w:rsidRPr="004C61E4">
        <w:rPr>
          <w:rFonts w:ascii="Helvetica" w:eastAsia="Arial" w:hAnsi="Helvetica" w:cs="Arial"/>
          <w:sz w:val="22"/>
          <w:szCs w:val="22"/>
        </w:rPr>
        <w:t>.</w:t>
      </w:r>
    </w:p>
    <w:p w14:paraId="238D7F2D" w14:textId="7E67685C" w:rsidR="00DE0CEE" w:rsidRDefault="005B7168" w:rsidP="0061636D">
      <w:pPr>
        <w:pStyle w:val="Normal1"/>
        <w:contextualSpacing/>
        <w:rPr>
          <w:rFonts w:ascii="Helvetica" w:eastAsia="Arial" w:hAnsi="Helvetica" w:cs="Arial"/>
          <w:sz w:val="22"/>
          <w:szCs w:val="22"/>
        </w:rPr>
      </w:pPr>
      <w:r>
        <w:rPr>
          <w:rFonts w:ascii="Helvetica" w:eastAsia="Arial" w:hAnsi="Helvetica" w:cs="Arial"/>
          <w:sz w:val="22"/>
          <w:szCs w:val="22"/>
        </w:rPr>
        <w:tab/>
      </w:r>
      <w:r w:rsidR="00223FDD">
        <w:rPr>
          <w:rFonts w:ascii="Helvetica" w:eastAsia="Arial" w:hAnsi="Helvetica" w:cs="Arial"/>
          <w:sz w:val="22"/>
          <w:szCs w:val="22"/>
        </w:rPr>
        <w:t xml:space="preserve">Although the importance of seed pairing for consequential targeting by animal miRNAs has been </w:t>
      </w:r>
      <w:r w:rsidR="00796FA3">
        <w:rPr>
          <w:rFonts w:ascii="Helvetica" w:eastAsia="Arial" w:hAnsi="Helvetica" w:cs="Arial"/>
          <w:sz w:val="22"/>
          <w:szCs w:val="22"/>
        </w:rPr>
        <w:t>repeatedly</w:t>
      </w:r>
      <w:r w:rsidR="00223FDD">
        <w:rPr>
          <w:rFonts w:ascii="Helvetica" w:eastAsia="Arial" w:hAnsi="Helvetica" w:cs="Arial"/>
          <w:sz w:val="22"/>
          <w:szCs w:val="22"/>
        </w:rPr>
        <w:t xml:space="preserve"> demonstrated, </w:t>
      </w:r>
      <w:r w:rsidR="00C72DF0">
        <w:rPr>
          <w:rFonts w:ascii="Helvetica" w:eastAsia="Arial" w:hAnsi="Helvetica" w:cs="Arial"/>
          <w:sz w:val="22"/>
          <w:szCs w:val="22"/>
        </w:rPr>
        <w:t>a consistent</w:t>
      </w:r>
      <w:r w:rsidR="0061636D">
        <w:rPr>
          <w:rFonts w:ascii="Helvetica" w:eastAsia="Arial" w:hAnsi="Helvetica" w:cs="Arial"/>
          <w:sz w:val="22"/>
          <w:szCs w:val="22"/>
        </w:rPr>
        <w:t xml:space="preserve"> functional role </w:t>
      </w:r>
      <w:r w:rsidR="00C72DF0">
        <w:rPr>
          <w:rFonts w:ascii="Helvetica" w:eastAsia="Arial" w:hAnsi="Helvetica" w:cs="Arial"/>
          <w:sz w:val="22"/>
          <w:szCs w:val="22"/>
        </w:rPr>
        <w:t>for</w:t>
      </w:r>
      <w:r w:rsidR="0061636D">
        <w:rPr>
          <w:rFonts w:ascii="Helvetica" w:eastAsia="Arial" w:hAnsi="Helvetica" w:cs="Arial"/>
          <w:sz w:val="22"/>
          <w:szCs w:val="22"/>
        </w:rPr>
        <w:t xml:space="preserve"> miRNA nucleotides 3′ of position 8 </w:t>
      </w:r>
      <w:r w:rsidR="00C72DF0">
        <w:rPr>
          <w:rFonts w:ascii="Helvetica" w:eastAsia="Arial" w:hAnsi="Helvetica" w:cs="Arial"/>
          <w:sz w:val="22"/>
          <w:szCs w:val="22"/>
        </w:rPr>
        <w:t>has</w:t>
      </w:r>
      <w:r w:rsidR="0061636D">
        <w:rPr>
          <w:rFonts w:ascii="Helvetica" w:eastAsia="Arial" w:hAnsi="Helvetica" w:cs="Arial"/>
          <w:sz w:val="22"/>
          <w:szCs w:val="22"/>
        </w:rPr>
        <w:t xml:space="preserve"> not </w:t>
      </w:r>
      <w:r w:rsidR="00C72DF0">
        <w:rPr>
          <w:rFonts w:ascii="Helvetica" w:eastAsia="Arial" w:hAnsi="Helvetica" w:cs="Arial"/>
          <w:sz w:val="22"/>
          <w:szCs w:val="22"/>
        </w:rPr>
        <w:t xml:space="preserve">been </w:t>
      </w:r>
      <w:r w:rsidR="0061636D">
        <w:rPr>
          <w:rFonts w:ascii="Helvetica" w:eastAsia="Arial" w:hAnsi="Helvetica" w:cs="Arial"/>
          <w:sz w:val="22"/>
          <w:szCs w:val="22"/>
        </w:rPr>
        <w:t xml:space="preserve">well established. Meta-analyses of mRNA expression changes upon introducing a miRNA indicate that pairing to miRNA nucleotides 13–16 </w:t>
      </w:r>
      <w:r w:rsidR="00AC3FD8" w:rsidRPr="004C61E4">
        <w:rPr>
          <w:rFonts w:ascii="Helvetica" w:eastAsia="Arial" w:hAnsi="Helvetica" w:cs="Arial"/>
          <w:sz w:val="22"/>
          <w:szCs w:val="22"/>
        </w:rPr>
        <w:t xml:space="preserve">can </w:t>
      </w:r>
      <w:r w:rsidR="0061636D">
        <w:rPr>
          <w:rFonts w:ascii="Helvetica" w:eastAsia="Arial" w:hAnsi="Helvetica" w:cs="Arial"/>
          <w:sz w:val="22"/>
          <w:szCs w:val="22"/>
        </w:rPr>
        <w:t>enhance</w:t>
      </w:r>
      <w:r w:rsidR="0061636D" w:rsidRPr="004C61E4">
        <w:rPr>
          <w:rFonts w:ascii="Helvetica" w:eastAsia="Arial" w:hAnsi="Helvetica" w:cs="Arial"/>
          <w:sz w:val="22"/>
          <w:szCs w:val="22"/>
        </w:rPr>
        <w:t xml:space="preserve"> </w:t>
      </w:r>
      <w:r w:rsidR="0061636D">
        <w:rPr>
          <w:rFonts w:ascii="Helvetica" w:eastAsia="Arial" w:hAnsi="Helvetica" w:cs="Arial"/>
          <w:sz w:val="22"/>
          <w:szCs w:val="22"/>
        </w:rPr>
        <w:t xml:space="preserve">targeting efficacy beyond that of </w:t>
      </w:r>
      <w:r w:rsidR="00AC3FD8" w:rsidRPr="004C61E4">
        <w:rPr>
          <w:rFonts w:ascii="Helvetica" w:eastAsia="Arial" w:hAnsi="Helvetica" w:cs="Arial"/>
          <w:sz w:val="22"/>
          <w:szCs w:val="22"/>
        </w:rPr>
        <w:t>seed pairing</w:t>
      </w:r>
      <w:r w:rsidR="0061636D">
        <w:rPr>
          <w:rFonts w:ascii="Helvetica" w:eastAsia="Arial" w:hAnsi="Helvetica" w:cs="Arial"/>
          <w:sz w:val="22"/>
          <w:szCs w:val="22"/>
        </w:rPr>
        <w:t xml:space="preserve"> alone</w:t>
      </w:r>
      <w:r w:rsidR="009119CD" w:rsidRPr="004C61E4">
        <w:rPr>
          <w:rFonts w:ascii="Helvetica" w:eastAsia="Arial" w:hAnsi="Helvetica" w:cs="Arial"/>
          <w:sz w:val="22"/>
          <w:szCs w:val="22"/>
        </w:rPr>
        <w:t xml:space="preserve">, </w:t>
      </w:r>
      <w:r w:rsidR="00AC3FD8" w:rsidRPr="004C61E4">
        <w:rPr>
          <w:rFonts w:ascii="Helvetica" w:eastAsia="Arial" w:hAnsi="Helvetica" w:cs="Arial"/>
          <w:sz w:val="22"/>
          <w:szCs w:val="22"/>
        </w:rPr>
        <w:t>and</w:t>
      </w:r>
      <w:r w:rsidR="0061636D">
        <w:rPr>
          <w:rFonts w:ascii="Helvetica" w:eastAsia="Arial" w:hAnsi="Helvetica" w:cs="Arial"/>
          <w:sz w:val="22"/>
          <w:szCs w:val="22"/>
        </w:rPr>
        <w:t xml:space="preserve"> furthermore that </w:t>
      </w:r>
      <w:r w:rsidR="009119CD" w:rsidRPr="004C61E4">
        <w:rPr>
          <w:rFonts w:ascii="Helvetica" w:eastAsia="Arial" w:hAnsi="Helvetica" w:cs="Arial"/>
          <w:sz w:val="22"/>
          <w:szCs w:val="22"/>
        </w:rPr>
        <w:t>more</w:t>
      </w:r>
      <w:r w:rsidR="00AC3FD8" w:rsidRPr="004C61E4">
        <w:rPr>
          <w:rFonts w:ascii="Helvetica" w:eastAsia="Arial" w:hAnsi="Helvetica" w:cs="Arial"/>
          <w:sz w:val="22"/>
          <w:szCs w:val="22"/>
        </w:rPr>
        <w:t xml:space="preserve"> extensive </w:t>
      </w:r>
      <w:r w:rsidR="0061636D">
        <w:rPr>
          <w:rFonts w:ascii="Helvetica" w:eastAsia="Arial" w:hAnsi="Helvetica" w:cs="Arial"/>
          <w:sz w:val="22"/>
          <w:szCs w:val="22"/>
        </w:rPr>
        <w:t xml:space="preserve">contiguous </w:t>
      </w:r>
      <w:r w:rsidR="00AC3FD8" w:rsidRPr="004C61E4">
        <w:rPr>
          <w:rFonts w:ascii="Helvetica" w:eastAsia="Arial" w:hAnsi="Helvetica" w:cs="Arial"/>
          <w:sz w:val="22"/>
          <w:szCs w:val="22"/>
        </w:rPr>
        <w:t xml:space="preserve">pairing to </w:t>
      </w:r>
      <w:r w:rsidR="0061636D">
        <w:rPr>
          <w:rFonts w:ascii="Helvetica" w:eastAsia="Arial" w:hAnsi="Helvetica" w:cs="Arial"/>
          <w:sz w:val="22"/>
          <w:szCs w:val="22"/>
        </w:rPr>
        <w:t xml:space="preserve">the 3′ </w:t>
      </w:r>
      <w:r w:rsidR="00AC3FD8" w:rsidRPr="004C61E4">
        <w:rPr>
          <w:rFonts w:ascii="Helvetica" w:eastAsia="Arial" w:hAnsi="Helvetica" w:cs="Arial"/>
          <w:sz w:val="22"/>
          <w:szCs w:val="22"/>
        </w:rPr>
        <w:t xml:space="preserve">region can </w:t>
      </w:r>
      <w:r w:rsidR="00BC1D43">
        <w:rPr>
          <w:rFonts w:ascii="Helvetica" w:eastAsia="Arial" w:hAnsi="Helvetica" w:cs="Arial"/>
          <w:sz w:val="22"/>
          <w:szCs w:val="22"/>
        </w:rPr>
        <w:t xml:space="preserve">enable consequential repression even in the context of </w:t>
      </w:r>
      <w:r w:rsidR="00AC3FD8" w:rsidRPr="004C61E4">
        <w:rPr>
          <w:rFonts w:ascii="Helvetica" w:eastAsia="Arial" w:hAnsi="Helvetica" w:cs="Arial"/>
          <w:sz w:val="22"/>
          <w:szCs w:val="22"/>
        </w:rPr>
        <w:t>imperfect seed</w:t>
      </w:r>
      <w:r w:rsidR="00C72DF0">
        <w:rPr>
          <w:rFonts w:ascii="Helvetica" w:eastAsia="Arial" w:hAnsi="Helvetica" w:cs="Arial"/>
          <w:sz w:val="22"/>
          <w:szCs w:val="22"/>
        </w:rPr>
        <w:t xml:space="preserve"> pairing</w:t>
      </w:r>
      <w:r w:rsidR="001976B7" w:rsidRPr="004C61E4">
        <w:rPr>
          <w:rFonts w:ascii="Helvetica" w:eastAsia="Arial" w:hAnsi="Helvetica" w:cs="Arial"/>
          <w:sz w:val="22"/>
          <w:szCs w:val="22"/>
        </w:rPr>
        <w:t xml:space="preserve"> </w:t>
      </w:r>
      <w:r w:rsidR="00176A1D">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&lt;citation&gt;&lt;priority&gt;4&lt;/priority&gt;&lt;uuid&gt;CA74183D-6E62-4916-9F08-EBD5D288D981&lt;/uuid&gt;&lt;publications&gt;&lt;publication&gt;&lt;subtype&gt;400&lt;/subtype&gt;&lt;title&gt;MicroRNA targeting specificity in mammals: determinants beyond seed pairing.&lt;/title&gt;&lt;url&gt;http://linkinghub.elsevier.com/retrieve/pii/S1097276507004078&lt;/url&gt;&lt;volume&gt;27&lt;/volume&gt;&lt;revision_date&gt;99200705301200000000222000&lt;/revision_date&gt;&lt;publication_date&gt;99200707061200000000222000&lt;/publication_date&gt;&lt;uuid&gt;5716BDDE-71D9-438D-89FC-04E5ADEEE7A7&lt;/uuid&gt;&lt;type&gt;400&lt;/type&gt;&lt;accepted_date&gt;99200706181200000000222000&lt;/accepted_date&gt;&lt;number&gt;1&lt;/number&gt;&lt;submission_date&gt;99200611141200000000222000&lt;/submission_date&gt;&lt;doi&gt;10.1016/j.molcel.2007.06.017&lt;/doi&gt;&lt;institution&gt;Howard Hughes Medical Institute, Massachusetts Institute of Technology, Cambridge, MA 02139, USA.&lt;/institution&gt;&lt;startpage&gt;91&lt;/startpage&gt;&lt;endpage&gt;105&lt;/endpage&gt;&lt;bundle&gt;&lt;publication&gt;&lt;title&gt;Molecular cell&lt;/title&gt;&lt;uuid&gt;B6FA3066-BACB-4B29-9470-5D270DD90AB6&lt;/uuid&gt;&lt;subtype&gt;-100&lt;/subtype&gt;&lt;type&gt;-100&lt;/type&gt;&lt;/publication&gt;&lt;/bundle&gt;&lt;authors&gt;&lt;author&gt;&lt;lastName&gt;Grimson&lt;/lastName&gt;&lt;firstName&gt;Andrew&lt;/firstName&gt;&lt;/author&gt;&lt;author&gt;&lt;lastName&gt;Farh&lt;/lastName&gt;&lt;firstName&gt;Kyle&lt;/firstName&gt;&lt;middleNames&gt;Kai-How&lt;/middleNames&gt;&lt;/author&gt;&lt;author&gt;&lt;lastName&gt;Johnston&lt;/lastName&gt;&lt;firstName&gt;Wendy&lt;/firstName&gt;&lt;middleNames&gt;K&lt;/middleNames&gt;&lt;/author&gt;&lt;author&gt;&lt;lastName&gt;Garrett-Engele&lt;/lastName&gt;&lt;firstName&gt;Philip&lt;/firstName&gt;&lt;/author&gt;&lt;author&gt;&lt;lastName&gt;Lim&lt;/lastName&gt;&lt;firstName&gt;Lee&lt;/firstName&gt;&lt;middleNames&gt;P&lt;/middleNames&gt;&lt;/author&gt;&lt;author&gt;&lt;lastName&gt;Bartel&lt;/lastName&gt;&lt;firstName&gt;David&lt;/firstName&gt;&lt;middleNames&gt;P&lt;/middleNames&gt;&lt;/author&gt;&lt;/authors&gt;&lt;/publication&gt;&lt;/publications&gt;&lt;cites&gt;&lt;/cites&gt;&lt;/citation&gt;</w:instrText>
      </w:r>
      <w:r w:rsidR="00176A1D">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Grimson</w:t>
      </w:r>
      <w:proofErr w:type="spellEnd"/>
      <w:r w:rsidR="00051873">
        <w:rPr>
          <w:rFonts w:ascii="Helvetica" w:hAnsi="Helvetica" w:cs="Helvetica"/>
          <w:sz w:val="22"/>
          <w:szCs w:val="22"/>
        </w:rPr>
        <w:t xml:space="preserve"> et al., 2007)</w:t>
      </w:r>
      <w:r w:rsidR="00176A1D">
        <w:rPr>
          <w:rFonts w:ascii="Helvetica" w:hAnsi="Helvetica" w:cs="Helvetica"/>
          <w:sz w:val="22"/>
          <w:szCs w:val="22"/>
        </w:rPr>
        <w:fldChar w:fldCharType="end"/>
      </w:r>
      <w:r w:rsidR="009119CD"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These two bipartite site types are referred to </w:t>
      </w:r>
      <w:r w:rsidR="00711BA7" w:rsidRPr="004C61E4">
        <w:rPr>
          <w:rFonts w:ascii="Helvetica" w:eastAsia="Arial" w:hAnsi="Helvetica" w:cs="Arial"/>
          <w:sz w:val="22"/>
          <w:szCs w:val="22"/>
        </w:rPr>
        <w:t xml:space="preserve">as </w:t>
      </w:r>
      <w:r w:rsidR="00C8166C" w:rsidRPr="004C61E4">
        <w:rPr>
          <w:rFonts w:ascii="Helvetica" w:eastAsia="Arial" w:hAnsi="Helvetica" w:cs="Arial"/>
          <w:sz w:val="22"/>
          <w:szCs w:val="22"/>
        </w:rPr>
        <w:t>3′</w:t>
      </w:r>
      <w:r w:rsidR="00711BA7" w:rsidRPr="004C61E4">
        <w:rPr>
          <w:rFonts w:ascii="Helvetica" w:eastAsia="Arial" w:hAnsi="Helvetica" w:cs="Arial"/>
          <w:sz w:val="22"/>
          <w:szCs w:val="22"/>
        </w:rPr>
        <w:t>-</w:t>
      </w:r>
      <w:r w:rsidR="00C8166C" w:rsidRPr="004C61E4">
        <w:rPr>
          <w:rFonts w:ascii="Helvetica" w:eastAsia="Arial" w:hAnsi="Helvetica" w:cs="Arial"/>
          <w:sz w:val="22"/>
          <w:szCs w:val="22"/>
        </w:rPr>
        <w:t xml:space="preserve">supplementary </w:t>
      </w:r>
      <w:r w:rsidR="00711BA7" w:rsidRPr="004C61E4">
        <w:rPr>
          <w:rFonts w:ascii="Helvetica" w:eastAsia="Arial" w:hAnsi="Helvetica" w:cs="Arial"/>
          <w:sz w:val="22"/>
          <w:szCs w:val="22"/>
        </w:rPr>
        <w:t xml:space="preserve">and </w:t>
      </w:r>
      <w:r w:rsidR="00C8166C" w:rsidRPr="004C61E4">
        <w:rPr>
          <w:rFonts w:ascii="Helvetica" w:eastAsia="Arial" w:hAnsi="Helvetica" w:cs="Arial"/>
          <w:sz w:val="22"/>
          <w:szCs w:val="22"/>
        </w:rPr>
        <w:t>3′</w:t>
      </w:r>
      <w:r w:rsidR="00711BA7" w:rsidRPr="004C61E4">
        <w:rPr>
          <w:rFonts w:ascii="Helvetica" w:eastAsia="Arial" w:hAnsi="Helvetica" w:cs="Arial"/>
          <w:sz w:val="22"/>
          <w:szCs w:val="22"/>
        </w:rPr>
        <w:t>-</w:t>
      </w:r>
      <w:r w:rsidR="00C8166C" w:rsidRPr="004C61E4">
        <w:rPr>
          <w:rFonts w:ascii="Helvetica" w:eastAsia="Arial" w:hAnsi="Helvetica" w:cs="Arial"/>
          <w:sz w:val="22"/>
          <w:szCs w:val="22"/>
        </w:rPr>
        <w:t xml:space="preserve">compensatory sites, respectively </w:t>
      </w:r>
      <w:r w:rsidR="00C8166C" w:rsidRPr="00391BB2">
        <w:rPr>
          <w:rFonts w:ascii="Helvetica" w:eastAsia="Arial" w:hAnsi="Helvetica" w:cs="Arial"/>
          <w:sz w:val="22"/>
          <w:szCs w:val="22"/>
          <w:highlight w:val="yellow"/>
        </w:rPr>
        <w:t>(Fig</w:t>
      </w:r>
      <w:r w:rsidR="00B33CC7" w:rsidRPr="00391BB2">
        <w:rPr>
          <w:rFonts w:ascii="Helvetica" w:eastAsia="Arial" w:hAnsi="Helvetica" w:cs="Arial"/>
          <w:sz w:val="22"/>
          <w:szCs w:val="22"/>
          <w:highlight w:val="yellow"/>
        </w:rPr>
        <w:t>ure</w:t>
      </w:r>
      <w:r w:rsidR="00C8166C" w:rsidRPr="00391BB2">
        <w:rPr>
          <w:rFonts w:ascii="Helvetica" w:eastAsia="Arial" w:hAnsi="Helvetica" w:cs="Arial"/>
          <w:sz w:val="22"/>
          <w:szCs w:val="22"/>
          <w:highlight w:val="yellow"/>
        </w:rPr>
        <w:t xml:space="preserve"> 1A)</w:t>
      </w:r>
      <w:r w:rsidR="00C8166C" w:rsidRPr="004C61E4">
        <w:rPr>
          <w:rFonts w:ascii="Helvetica" w:eastAsia="Arial" w:hAnsi="Helvetica" w:cs="Arial"/>
          <w:sz w:val="22"/>
          <w:szCs w:val="22"/>
        </w:rPr>
        <w:t xml:space="preserve">. </w:t>
      </w:r>
      <w:r w:rsidR="00711BA7" w:rsidRPr="004C61E4">
        <w:rPr>
          <w:rFonts w:ascii="Helvetica" w:eastAsia="Arial" w:hAnsi="Helvetica" w:cs="Arial"/>
          <w:sz w:val="22"/>
          <w:szCs w:val="22"/>
        </w:rPr>
        <w:t xml:space="preserve">Although </w:t>
      </w:r>
      <w:r w:rsidR="00BC1D43">
        <w:rPr>
          <w:rFonts w:ascii="Helvetica" w:eastAsia="Arial" w:hAnsi="Helvetica" w:cs="Arial"/>
          <w:sz w:val="22"/>
          <w:szCs w:val="22"/>
        </w:rPr>
        <w:t>3′-</w:t>
      </w:r>
      <w:r w:rsidR="004662D6">
        <w:rPr>
          <w:rFonts w:ascii="Helvetica" w:eastAsia="Arial" w:hAnsi="Helvetica" w:cs="Arial"/>
          <w:sz w:val="22"/>
          <w:szCs w:val="22"/>
        </w:rPr>
        <w:t xml:space="preserve">supplementary </w:t>
      </w:r>
      <w:r w:rsidR="00BC1D43">
        <w:rPr>
          <w:rFonts w:ascii="Helvetica" w:eastAsia="Arial" w:hAnsi="Helvetica" w:cs="Arial"/>
          <w:sz w:val="22"/>
          <w:szCs w:val="22"/>
        </w:rPr>
        <w:t xml:space="preserve">sites are </w:t>
      </w:r>
      <w:r w:rsidR="00C8166C" w:rsidRPr="004C61E4">
        <w:rPr>
          <w:rFonts w:ascii="Helvetica" w:eastAsia="Arial" w:hAnsi="Helvetica" w:cs="Arial"/>
          <w:sz w:val="22"/>
          <w:szCs w:val="22"/>
        </w:rPr>
        <w:t>less common than sites</w:t>
      </w:r>
      <w:r w:rsidR="00711BA7" w:rsidRPr="004C61E4">
        <w:rPr>
          <w:rFonts w:ascii="Helvetica" w:eastAsia="Arial" w:hAnsi="Helvetica" w:cs="Arial"/>
          <w:sz w:val="22"/>
          <w:szCs w:val="22"/>
        </w:rPr>
        <w:t xml:space="preserve"> with only a seed match</w:t>
      </w:r>
      <w:r w:rsidR="00C8166C" w:rsidRPr="004C61E4">
        <w:rPr>
          <w:rFonts w:ascii="Helvetica" w:eastAsia="Arial" w:hAnsi="Helvetica" w:cs="Arial"/>
          <w:sz w:val="22"/>
          <w:szCs w:val="22"/>
        </w:rPr>
        <w:t xml:space="preserve">, thousands of </w:t>
      </w:r>
      <w:r w:rsidR="00711BA7" w:rsidRPr="004C61E4">
        <w:rPr>
          <w:rFonts w:ascii="Helvetica" w:eastAsia="Arial" w:hAnsi="Helvetica" w:cs="Arial"/>
          <w:sz w:val="22"/>
          <w:szCs w:val="22"/>
        </w:rPr>
        <w:t xml:space="preserve">sites </w:t>
      </w:r>
      <w:r w:rsidR="000A0B93" w:rsidRPr="004C61E4">
        <w:rPr>
          <w:rFonts w:ascii="Helvetica" w:eastAsia="Arial" w:hAnsi="Helvetica" w:cs="Arial"/>
          <w:sz w:val="22"/>
          <w:szCs w:val="22"/>
        </w:rPr>
        <w:t xml:space="preserve">with preferentially conserved 3′-supplementary pairing are present in </w:t>
      </w:r>
      <w:r w:rsidR="00711BA7" w:rsidRPr="004C61E4">
        <w:rPr>
          <w:rFonts w:ascii="Helvetica" w:eastAsia="Arial" w:hAnsi="Helvetica" w:cs="Arial"/>
          <w:sz w:val="22"/>
          <w:szCs w:val="22"/>
        </w:rPr>
        <w:t xml:space="preserve">human 3′-UTRs </w:t>
      </w:r>
      <w:r w:rsidR="001D0931">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4&lt;/priority&gt;&lt;uuid&gt;CD3DE4DA-077E-4F34-AF6B-F0A42BD23787&lt;/uuid&gt;&lt;publications&gt;&lt;publication&gt;&lt;subtype&gt;400&lt;/subtype&gt;&lt;volume&gt;19&lt;/volume&gt;&lt;url&gt;http://genome.cshlp.org/cgi/doi/10.1101/gr.082701.108&lt;/url&gt;&lt;publication_date&gt;99200901191200000000222000&lt;/publication_date&gt;&lt;uuid&gt;49D31F59-DC29-414D-8CA4-7C646F37C22B&lt;/uuid&gt;&lt;type&gt;400&lt;/type&gt;&lt;number&gt;1&lt;/number&gt;&lt;doi&gt;10.1101/gr.082701.108&lt;/doi&gt;&lt;startpage&gt;92&lt;/startpage&gt;&lt;endpage&gt;105&lt;/endpage&gt;&lt;authors&gt;&lt;author&gt;&lt;lastName&gt;Friedman&lt;/lastName&gt;&lt;firstName&gt;R&lt;/firstName&gt;&lt;middleNames&gt;C&lt;/middleNames&gt;&lt;/author&gt;&lt;author&gt;&lt;lastName&gt;Farh&lt;/lastName&gt;&lt;firstName&gt;K&lt;/firstName&gt;&lt;middleNames&gt;K H&lt;/middleNames&gt;&lt;/author&gt;&lt;author&gt;&lt;lastName&gt;Burge&lt;/lastName&gt;&lt;firstName&gt;C&lt;/firstName&gt;&lt;middleNames&gt;B&lt;/middleNames&gt;&lt;/author&gt;&lt;author&gt;&lt;lastName&gt;Bartel&lt;/lastName&gt;&lt;firstName&gt;D&lt;/firstName&gt;&lt;middleNames&gt;P&lt;/middleNames&gt;&lt;/author&gt;&lt;/authors&gt;&lt;/publication&gt;&lt;/publications&gt;&lt;cites&gt;&lt;/cites&gt;&lt;/citation&gt;</w:instrText>
      </w:r>
      <w:r w:rsidR="001D0931">
        <w:rPr>
          <w:rFonts w:ascii="Helvetica" w:hAnsi="Helvetica" w:cs="Helvetica"/>
          <w:sz w:val="22"/>
          <w:szCs w:val="22"/>
        </w:rPr>
        <w:fldChar w:fldCharType="separate"/>
      </w:r>
      <w:r w:rsidR="00051873">
        <w:rPr>
          <w:rFonts w:ascii="Helvetica" w:hAnsi="Helvetica" w:cs="Helvetica"/>
          <w:sz w:val="22"/>
          <w:szCs w:val="22"/>
        </w:rPr>
        <w:t>(Friedman et al., 2009)</w:t>
      </w:r>
      <w:r w:rsidR="001D0931">
        <w:rPr>
          <w:rFonts w:ascii="Helvetica" w:hAnsi="Helvetica" w:cs="Helvetica"/>
          <w:sz w:val="22"/>
          <w:szCs w:val="22"/>
        </w:rPr>
        <w:fldChar w:fldCharType="end"/>
      </w:r>
      <w:r w:rsidR="000A0B93" w:rsidRPr="004C61E4">
        <w:rPr>
          <w:rFonts w:ascii="Helvetica" w:eastAsia="Arial" w:hAnsi="Helvetica" w:cs="Arial"/>
          <w:sz w:val="22"/>
          <w:szCs w:val="22"/>
        </w:rPr>
        <w:t xml:space="preserve">. </w:t>
      </w:r>
      <w:r w:rsidR="00C72DF0">
        <w:rPr>
          <w:rFonts w:ascii="Helvetica" w:eastAsia="Arial" w:hAnsi="Helvetica" w:cs="Arial"/>
          <w:sz w:val="22"/>
          <w:szCs w:val="22"/>
        </w:rPr>
        <w:t>C</w:t>
      </w:r>
      <w:r w:rsidR="00711BA7" w:rsidRPr="004C61E4">
        <w:rPr>
          <w:rFonts w:ascii="Helvetica" w:eastAsia="Arial" w:hAnsi="Helvetica" w:cs="Arial"/>
          <w:sz w:val="22"/>
          <w:szCs w:val="22"/>
        </w:rPr>
        <w:t xml:space="preserve">onserved 3′-compensatory sites </w:t>
      </w:r>
      <w:r w:rsidR="00DE0CEE" w:rsidRPr="004C61E4">
        <w:rPr>
          <w:rFonts w:ascii="Helvetica" w:eastAsia="Arial" w:hAnsi="Helvetica" w:cs="Arial"/>
          <w:sz w:val="22"/>
          <w:szCs w:val="22"/>
        </w:rPr>
        <w:t xml:space="preserve">are </w:t>
      </w:r>
      <w:r w:rsidR="00C72DF0">
        <w:rPr>
          <w:rFonts w:ascii="Helvetica" w:eastAsia="Arial" w:hAnsi="Helvetica" w:cs="Arial"/>
          <w:sz w:val="22"/>
          <w:szCs w:val="22"/>
        </w:rPr>
        <w:t>yet</w:t>
      </w:r>
      <w:r w:rsidR="00C72DF0" w:rsidRPr="004C61E4">
        <w:rPr>
          <w:rFonts w:ascii="Helvetica" w:eastAsia="Arial" w:hAnsi="Helvetica" w:cs="Arial"/>
          <w:sz w:val="22"/>
          <w:szCs w:val="22"/>
        </w:rPr>
        <w:t xml:space="preserve"> </w:t>
      </w:r>
      <w:r w:rsidR="00711BA7" w:rsidRPr="004C61E4">
        <w:rPr>
          <w:rFonts w:ascii="Helvetica" w:eastAsia="Arial" w:hAnsi="Helvetica" w:cs="Arial"/>
          <w:sz w:val="22"/>
          <w:szCs w:val="22"/>
        </w:rPr>
        <w:t xml:space="preserve">less </w:t>
      </w:r>
      <w:r w:rsidR="00DE0CEE" w:rsidRPr="004C61E4">
        <w:rPr>
          <w:rFonts w:ascii="Helvetica" w:eastAsia="Arial" w:hAnsi="Helvetica" w:cs="Arial"/>
          <w:sz w:val="22"/>
          <w:szCs w:val="22"/>
        </w:rPr>
        <w:t>common</w:t>
      </w:r>
      <w:r w:rsidR="00C72DF0">
        <w:rPr>
          <w:rFonts w:ascii="Helvetica" w:eastAsia="Arial" w:hAnsi="Helvetica" w:cs="Arial"/>
          <w:sz w:val="22"/>
          <w:szCs w:val="22"/>
        </w:rPr>
        <w:t>;</w:t>
      </w:r>
      <w:r w:rsidR="00C72DF0" w:rsidRPr="004C61E4">
        <w:rPr>
          <w:rFonts w:ascii="Helvetica" w:eastAsia="Arial" w:hAnsi="Helvetica" w:cs="Arial"/>
          <w:sz w:val="22"/>
          <w:szCs w:val="22"/>
        </w:rPr>
        <w:t xml:space="preserve"> </w:t>
      </w:r>
      <w:r w:rsidR="00C72DF0">
        <w:rPr>
          <w:rFonts w:ascii="Helvetica" w:eastAsia="Arial" w:hAnsi="Helvetica" w:cs="Arial"/>
          <w:sz w:val="22"/>
          <w:szCs w:val="22"/>
        </w:rPr>
        <w:t>however, this rare site type mediate</w:t>
      </w:r>
      <w:r w:rsidR="00CA54F7">
        <w:rPr>
          <w:rFonts w:ascii="Helvetica" w:eastAsia="Arial" w:hAnsi="Helvetica" w:cs="Arial"/>
          <w:sz w:val="22"/>
          <w:szCs w:val="22"/>
        </w:rPr>
        <w:t>s</w:t>
      </w:r>
      <w:r w:rsidR="00C72DF0">
        <w:rPr>
          <w:rFonts w:ascii="Helvetica" w:eastAsia="Arial" w:hAnsi="Helvetica" w:cs="Arial"/>
          <w:sz w:val="22"/>
          <w:szCs w:val="22"/>
        </w:rPr>
        <w:t xml:space="preserve"> the extreme morphological and developmental defects by which the two founding miRNA</w:t>
      </w:r>
      <w:r w:rsidR="003D0914">
        <w:rPr>
          <w:rFonts w:ascii="Helvetica" w:eastAsia="Arial" w:hAnsi="Helvetica" w:cs="Arial"/>
          <w:sz w:val="22"/>
          <w:szCs w:val="22"/>
        </w:rPr>
        <w:t xml:space="preserve"> genes</w:t>
      </w:r>
      <w:r w:rsidR="00C72DF0">
        <w:rPr>
          <w:rFonts w:ascii="Helvetica" w:eastAsia="Arial" w:hAnsi="Helvetica" w:cs="Arial"/>
          <w:sz w:val="22"/>
          <w:szCs w:val="22"/>
        </w:rPr>
        <w:t xml:space="preserve">, </w:t>
      </w:r>
      <w:r w:rsidR="00C72DF0" w:rsidRPr="00391BB2">
        <w:rPr>
          <w:rFonts w:ascii="Helvetica" w:eastAsia="Arial" w:hAnsi="Helvetica" w:cs="Arial"/>
          <w:i/>
          <w:iCs/>
          <w:sz w:val="22"/>
          <w:szCs w:val="22"/>
        </w:rPr>
        <w:t>lin-4</w:t>
      </w:r>
      <w:r w:rsidR="00C72DF0">
        <w:rPr>
          <w:rFonts w:ascii="Helvetica" w:eastAsia="Arial" w:hAnsi="Helvetica" w:cs="Arial"/>
          <w:sz w:val="22"/>
          <w:szCs w:val="22"/>
        </w:rPr>
        <w:t xml:space="preserve"> and </w:t>
      </w:r>
      <w:r w:rsidR="00FB75A7" w:rsidRPr="00391BB2">
        <w:rPr>
          <w:rFonts w:ascii="Helvetica" w:eastAsia="Arial" w:hAnsi="Helvetica" w:cs="Arial"/>
          <w:i/>
          <w:iCs/>
          <w:sz w:val="22"/>
          <w:szCs w:val="22"/>
        </w:rPr>
        <w:t>let-7</w:t>
      </w:r>
      <w:r w:rsidR="00C72DF0">
        <w:rPr>
          <w:rFonts w:ascii="Helvetica" w:eastAsia="Arial" w:hAnsi="Helvetica" w:cs="Arial"/>
          <w:sz w:val="22"/>
          <w:szCs w:val="22"/>
        </w:rPr>
        <w:t xml:space="preserve">, were discovered in </w:t>
      </w:r>
      <w:r w:rsidR="00FB75A7" w:rsidRPr="004C61E4">
        <w:rPr>
          <w:rFonts w:ascii="Helvetica" w:eastAsia="Arial" w:hAnsi="Helvetica" w:cs="Arial"/>
          <w:i/>
          <w:sz w:val="22"/>
          <w:szCs w:val="22"/>
        </w:rPr>
        <w:t>C. elegans</w:t>
      </w:r>
      <w:r w:rsidR="00FB75A7" w:rsidRPr="004C61E4">
        <w:rPr>
          <w:rFonts w:ascii="Helvetica" w:eastAsia="Arial" w:hAnsi="Helvetica" w:cs="Arial"/>
          <w:sz w:val="22"/>
          <w:szCs w:val="22"/>
        </w:rPr>
        <w:t xml:space="preserve"> </w:t>
      </w:r>
      <w:r w:rsidR="00176A1D">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&lt;citation&gt;&lt;priority&gt;5&lt;/priority&gt;&lt;uuid&gt;E1FA3728-1533-4203-A51B-6536189C926F&lt;/uuid&gt;&lt;publications&gt;&lt;publication&gt;&lt;subtype&gt;400&lt;/subtype&gt;&lt;location&gt;&amp;lt;html&amp;gt;&amp;lt;head&amp;gt;&amp;lt;meta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Home&amp;lt;/a&amp;gt;&amp;lt;/div&amp;gt;&amp;lt;/body&amp;gt;&amp;lt;/html&amp;gt;&lt;/location&gt;&lt;title&gt;The 21-nucleotide let-7 RNA regulates developmental timing in Caenorhabditis elegans.&lt;/title&gt;&lt;url&gt;http://eutils.ncbi.nlm.nih.gov/entrez/eutils/elink.fcgi?dbfrom=pubmed&amp;amp;id=10706289&amp;amp;retmode=ref&amp;amp;cmd=prlinks&lt;/url&gt;&lt;volume&gt;403&lt;/volume&gt;&lt;publication_date&gt;99200002241200000000222000&lt;/publication_date&gt;&lt;uuid&gt;F4042571-F0A1-46AF-9029-A512425397D9&lt;/uuid&gt;&lt;type&gt;400&lt;/type&gt;&lt;number&gt;6772&lt;/number&gt;&lt;doi&gt;10.1038/35002607&lt;/doi&gt;&lt;institution&gt;Department of Molecular Biology, Massachusetts General Hospital, and Harvard Medical School, Boston 02114, USA.&lt;/institution&gt;&lt;startpage&gt;901&lt;/startpage&gt;&lt;endpage&gt;906&lt;/endpage&gt;&lt;bundle&gt;&lt;publication&gt;&lt;title&gt;Nature&lt;/title&gt;&lt;uuid&gt;BDB627B8-7E12-4F00-AB1E-23F98E8D5F7C&lt;/uuid&gt;&lt;subtype&gt;-100&lt;/subtype&gt;&lt;publisher&gt;Nature Publishing Group&lt;/publisher&gt;&lt;type&gt;-100&lt;/type&gt;&lt;/publication&gt;&lt;/bundle&gt;&lt;authors&gt;&lt;author&gt;&lt;lastName&gt;Reinhart&lt;/lastName&gt;&lt;firstName&gt;B&lt;/firstName&gt;&lt;middleNames&gt;J&lt;/middleNames&gt;&lt;/author&gt;&lt;author&gt;&lt;lastName&gt;Slack&lt;/lastName&gt;&lt;firstName&gt;F&lt;/firstName&gt;&lt;middleNames&gt;J&lt;/middleNames&gt;&lt;/author&gt;&lt;author&gt;&lt;lastName&gt;Basson&lt;/lastName&gt;&lt;firstName&gt;M&lt;/firstName&gt;&lt;/author&gt;&lt;author&gt;&lt;lastName&gt;Pasquinelli&lt;/lastName&gt;&lt;firstName&gt;A&lt;/firstName&gt;&lt;middleNames&gt;E&lt;/middleNames&gt;&lt;/author&gt;&lt;author&gt;&lt;lastName&gt;Bettinger&lt;/lastName&gt;&lt;firstName&gt;J&lt;/firstName&gt;&lt;middleNames&gt;C&lt;/middleNames&gt;&lt;/author&gt;&lt;author&gt;&lt;lastName&gt;Rougvie&lt;/lastName&gt;&lt;firstName&gt;A&lt;/firstName&gt;&lt;middleNames&gt;E&lt;/middleNames&gt;&lt;/author&gt;&lt;author&gt;&lt;lastName&gt;Horvitz&lt;/lastName&gt;&lt;firstName&gt;H&lt;/firstName&gt;&lt;middleNames&gt;R&lt;/middleNames&gt;&lt;/author&gt;&lt;author&gt;&lt;lastName&gt;Ruvkun&lt;/lastName&gt;&lt;firstName&gt;G&lt;/firstName&gt;&lt;/author&gt;&lt;/authors&gt;&lt;/publication&gt;&lt;/publications&gt;&lt;cites&gt;&lt;/cites&gt;&lt;/citation&gt;</w:instrText>
      </w:r>
      <w:r w:rsidR="00176A1D">
        <w:rPr>
          <w:rFonts w:ascii="Helvetica" w:hAnsi="Helvetica" w:cs="Helvetica"/>
          <w:sz w:val="22"/>
          <w:szCs w:val="22"/>
        </w:rPr>
        <w:fldChar w:fldCharType="separate"/>
      </w:r>
      <w:r w:rsidR="00051873">
        <w:rPr>
          <w:rFonts w:ascii="Helvetica" w:hAnsi="Helvetica" w:cs="Helvetica"/>
          <w:sz w:val="22"/>
          <w:szCs w:val="22"/>
        </w:rPr>
        <w:t>(Reinhart et al., 2000)</w:t>
      </w:r>
      <w:r w:rsidR="00176A1D">
        <w:rPr>
          <w:rFonts w:ascii="Helvetica" w:hAnsi="Helvetica" w:cs="Helvetica"/>
          <w:sz w:val="22"/>
          <w:szCs w:val="22"/>
        </w:rPr>
        <w:fldChar w:fldCharType="end"/>
      </w:r>
      <w:r w:rsidR="00C8166C" w:rsidRPr="004C61E4">
        <w:rPr>
          <w:rFonts w:ascii="Helvetica" w:eastAsia="Arial" w:hAnsi="Helvetica" w:cs="Arial"/>
          <w:sz w:val="22"/>
          <w:szCs w:val="22"/>
        </w:rPr>
        <w:t xml:space="preserve">. </w:t>
      </w:r>
      <w:r w:rsidR="00796FA3">
        <w:rPr>
          <w:rFonts w:ascii="Helvetica" w:eastAsia="Arial" w:hAnsi="Helvetica" w:cs="Arial"/>
          <w:sz w:val="22"/>
          <w:szCs w:val="22"/>
        </w:rPr>
        <w:t xml:space="preserve">In particular, the inability of other </w:t>
      </w:r>
      <w:r w:rsidR="00796FA3" w:rsidRPr="00796FA3">
        <w:rPr>
          <w:rFonts w:ascii="Helvetica" w:eastAsia="Arial" w:hAnsi="Helvetica" w:cs="Arial"/>
          <w:i/>
          <w:iCs/>
          <w:sz w:val="22"/>
          <w:szCs w:val="22"/>
        </w:rPr>
        <w:t>c. elegans</w:t>
      </w:r>
      <w:r w:rsidR="00796FA3">
        <w:rPr>
          <w:rFonts w:ascii="Helvetica" w:eastAsia="Arial" w:hAnsi="Helvetica" w:cs="Arial"/>
          <w:sz w:val="22"/>
          <w:szCs w:val="22"/>
        </w:rPr>
        <w:t xml:space="preserve"> miRNAs </w:t>
      </w:r>
      <w:r w:rsidR="00ED24C5">
        <w:rPr>
          <w:rFonts w:ascii="Helvetica" w:eastAsia="Arial" w:hAnsi="Helvetica" w:cs="Arial"/>
          <w:sz w:val="22"/>
          <w:szCs w:val="22"/>
        </w:rPr>
        <w:t>b</w:t>
      </w:r>
      <w:r w:rsidR="00B0525E">
        <w:rPr>
          <w:rFonts w:ascii="Helvetica" w:eastAsia="Arial" w:hAnsi="Helvetica" w:cs="Arial"/>
          <w:sz w:val="22"/>
          <w:szCs w:val="22"/>
        </w:rPr>
        <w:t>e</w:t>
      </w:r>
      <w:r w:rsidR="00ED24C5">
        <w:rPr>
          <w:rFonts w:ascii="Helvetica" w:eastAsia="Arial" w:hAnsi="Helvetica" w:cs="Arial"/>
          <w:sz w:val="22"/>
          <w:szCs w:val="22"/>
        </w:rPr>
        <w:t xml:space="preserve">aring the let-7 seed sequence </w:t>
      </w:r>
      <w:r w:rsidR="00796FA3">
        <w:rPr>
          <w:rFonts w:ascii="Helvetica" w:eastAsia="Arial" w:hAnsi="Helvetica" w:cs="Arial"/>
          <w:sz w:val="22"/>
          <w:szCs w:val="22"/>
        </w:rPr>
        <w:t>to</w:t>
      </w:r>
      <w:r w:rsidR="00ED24C5">
        <w:rPr>
          <w:rFonts w:ascii="Helvetica" w:eastAsia="Arial" w:hAnsi="Helvetica" w:cs="Arial"/>
          <w:sz w:val="22"/>
          <w:szCs w:val="22"/>
        </w:rPr>
        <w:t xml:space="preserve"> rescue its deletion by</w:t>
      </w:r>
      <w:r w:rsidR="00796FA3">
        <w:rPr>
          <w:rFonts w:ascii="Helvetica" w:eastAsia="Arial" w:hAnsi="Helvetica" w:cs="Arial"/>
          <w:sz w:val="22"/>
          <w:szCs w:val="22"/>
        </w:rPr>
        <w:t xml:space="preserve"> re</w:t>
      </w:r>
      <w:r w:rsidR="00ED24C5">
        <w:rPr>
          <w:rFonts w:ascii="Helvetica" w:eastAsia="Arial" w:hAnsi="Helvetica" w:cs="Arial"/>
          <w:sz w:val="22"/>
          <w:szCs w:val="22"/>
        </w:rPr>
        <w:t xml:space="preserve">pressing the </w:t>
      </w:r>
      <w:r w:rsidR="00ED24C5">
        <w:rPr>
          <w:rFonts w:ascii="Helvetica" w:eastAsia="Arial" w:hAnsi="Helvetica" w:cs="Arial"/>
          <w:i/>
          <w:iCs/>
          <w:sz w:val="22"/>
          <w:szCs w:val="22"/>
        </w:rPr>
        <w:t>lin-41</w:t>
      </w:r>
      <w:r w:rsidR="00796FA3">
        <w:rPr>
          <w:rFonts w:ascii="Helvetica" w:eastAsia="Arial" w:hAnsi="Helvetica" w:cs="Arial"/>
          <w:sz w:val="22"/>
          <w:szCs w:val="22"/>
        </w:rPr>
        <w:t xml:space="preserve"> </w:t>
      </w:r>
      <w:r w:rsidR="00ED24C5">
        <w:rPr>
          <w:rFonts w:ascii="Helvetica" w:eastAsia="Arial" w:hAnsi="Helvetica" w:cs="Arial"/>
          <w:sz w:val="22"/>
          <w:szCs w:val="22"/>
        </w:rPr>
        <w:t xml:space="preserve">transcript has led to the </w:t>
      </w:r>
      <w:r w:rsidR="00796FA3">
        <w:rPr>
          <w:rFonts w:ascii="Helvetica" w:eastAsia="Arial" w:hAnsi="Helvetica" w:cs="Arial"/>
          <w:sz w:val="22"/>
          <w:szCs w:val="22"/>
        </w:rPr>
        <w:t>propos</w:t>
      </w:r>
      <w:r w:rsidR="00ED24C5">
        <w:rPr>
          <w:rFonts w:ascii="Helvetica" w:eastAsia="Arial" w:hAnsi="Helvetica" w:cs="Arial"/>
          <w:sz w:val="22"/>
          <w:szCs w:val="22"/>
        </w:rPr>
        <w:t>al</w:t>
      </w:r>
      <w:r w:rsidR="00796FA3">
        <w:rPr>
          <w:rFonts w:ascii="Helvetica" w:eastAsia="Arial" w:hAnsi="Helvetica" w:cs="Arial"/>
          <w:sz w:val="22"/>
          <w:szCs w:val="22"/>
        </w:rPr>
        <w:t xml:space="preserve"> that</w:t>
      </w:r>
      <w:r w:rsidR="001470BD" w:rsidRPr="004C61E4">
        <w:rPr>
          <w:rFonts w:ascii="Helvetica" w:eastAsia="Arial" w:hAnsi="Helvetica" w:cs="Arial"/>
          <w:sz w:val="22"/>
          <w:szCs w:val="22"/>
        </w:rPr>
        <w:t xml:space="preserve"> </w:t>
      </w:r>
      <w:r w:rsidR="00DE0CEE" w:rsidRPr="004C61E4">
        <w:rPr>
          <w:rFonts w:ascii="Helvetica" w:eastAsia="Arial" w:hAnsi="Helvetica" w:cs="Arial"/>
          <w:sz w:val="22"/>
          <w:szCs w:val="22"/>
        </w:rPr>
        <w:t xml:space="preserve">3′-compensatory sites </w:t>
      </w:r>
      <w:r w:rsidR="00B0525E">
        <w:rPr>
          <w:rFonts w:ascii="Helvetica" w:eastAsia="Arial" w:hAnsi="Helvetica" w:cs="Arial"/>
          <w:sz w:val="22"/>
          <w:szCs w:val="22"/>
        </w:rPr>
        <w:t xml:space="preserve">might be used in animal cells for discrimination between </w:t>
      </w:r>
      <w:r w:rsidR="00C8166C" w:rsidRPr="004C61E4">
        <w:rPr>
          <w:rFonts w:ascii="Helvetica" w:eastAsia="Arial" w:hAnsi="Helvetica" w:cs="Arial"/>
          <w:sz w:val="22"/>
          <w:szCs w:val="22"/>
        </w:rPr>
        <w:t>miRNA</w:t>
      </w:r>
      <w:r w:rsidR="0048567F" w:rsidRPr="004C61E4">
        <w:rPr>
          <w:rFonts w:ascii="Helvetica" w:eastAsia="Arial" w:hAnsi="Helvetica" w:cs="Arial"/>
          <w:sz w:val="22"/>
          <w:szCs w:val="22"/>
        </w:rPr>
        <w:t>s</w:t>
      </w:r>
      <w:r w:rsidR="00C8166C" w:rsidRPr="004C61E4">
        <w:rPr>
          <w:rFonts w:ascii="Helvetica" w:eastAsia="Arial" w:hAnsi="Helvetica" w:cs="Arial"/>
          <w:sz w:val="22"/>
          <w:szCs w:val="22"/>
        </w:rPr>
        <w:t xml:space="preserve"> </w:t>
      </w:r>
      <w:r w:rsidR="00FC55D8">
        <w:rPr>
          <w:rFonts w:ascii="Helvetica" w:eastAsia="Arial" w:hAnsi="Helvetica" w:cs="Arial"/>
          <w:sz w:val="22"/>
          <w:szCs w:val="22"/>
        </w:rPr>
        <w:t xml:space="preserve">that </w:t>
      </w:r>
      <w:r w:rsidR="00B0525E" w:rsidRPr="004C61E4">
        <w:rPr>
          <w:rFonts w:ascii="Helvetica" w:eastAsia="Arial" w:hAnsi="Helvetica" w:cs="Arial"/>
          <w:sz w:val="22"/>
          <w:szCs w:val="22"/>
        </w:rPr>
        <w:t>shar</w:t>
      </w:r>
      <w:r w:rsidR="00B0525E">
        <w:rPr>
          <w:rFonts w:ascii="Helvetica" w:eastAsia="Arial" w:hAnsi="Helvetica" w:cs="Arial"/>
          <w:sz w:val="22"/>
          <w:szCs w:val="22"/>
        </w:rPr>
        <w:t>e</w:t>
      </w:r>
      <w:r w:rsidR="00B0525E" w:rsidRPr="004C61E4">
        <w:rPr>
          <w:rFonts w:ascii="Helvetica" w:eastAsia="Arial" w:hAnsi="Helvetica" w:cs="Arial"/>
          <w:sz w:val="22"/>
          <w:szCs w:val="22"/>
        </w:rPr>
        <w:t xml:space="preserve"> </w:t>
      </w:r>
      <w:r w:rsidR="00B0525E">
        <w:rPr>
          <w:rFonts w:ascii="Helvetica" w:eastAsia="Arial" w:hAnsi="Helvetica" w:cs="Arial"/>
          <w:sz w:val="22"/>
          <w:szCs w:val="22"/>
        </w:rPr>
        <w:t>the same</w:t>
      </w:r>
      <w:r w:rsidR="00FC55D8">
        <w:rPr>
          <w:rFonts w:ascii="Helvetica" w:eastAsia="Arial" w:hAnsi="Helvetica" w:cs="Arial"/>
          <w:sz w:val="22"/>
          <w:szCs w:val="22"/>
        </w:rPr>
        <w:t xml:space="preserve"> </w:t>
      </w:r>
      <w:r w:rsidR="00DE0CEE" w:rsidRPr="004C61E4">
        <w:rPr>
          <w:rFonts w:ascii="Helvetica" w:eastAsia="Arial" w:hAnsi="Helvetica" w:cs="Arial"/>
          <w:sz w:val="22"/>
          <w:szCs w:val="22"/>
        </w:rPr>
        <w:t>seed sequences</w:t>
      </w:r>
      <w:r w:rsidR="00B0525E">
        <w:rPr>
          <w:rFonts w:ascii="Helvetica" w:eastAsia="Arial" w:hAnsi="Helvetica" w:cs="Arial"/>
          <w:sz w:val="22"/>
          <w:szCs w:val="22"/>
        </w:rPr>
        <w:t>, or between low and high miRNA expression</w:t>
      </w:r>
      <w:r w:rsidR="00132178">
        <w:rPr>
          <w:rFonts w:ascii="Helvetica" w:eastAsia="Arial" w:hAnsi="Helvetica" w:cs="Arial"/>
          <w:sz w:val="22"/>
          <w:szCs w:val="22"/>
        </w:rPr>
        <w:t xml:space="preserve"> </w:t>
      </w:r>
      <w:r w:rsidR="00425E4F">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&lt;citation&gt;&lt;priority&gt;6&lt;/priority&gt;&lt;uuid&gt;9A2D92BB-CE8B-4070-B021-B94C3DC9F300&lt;/uuid&gt;&lt;publications&gt;&lt;publication&gt;&lt;subtype&gt;400&lt;/subtype&gt;&lt;publisher&gt;Public Library of Science&lt;/publisher&gt;&lt;title&gt;Principles of microRNA-target recognition.&lt;/title&gt;&lt;url&gt;http://biology.plosjournals.org/perlserv/?request=get-document&amp;amp;doi=10.1371%2Fjournal.pbio.0030085&lt;/url&gt;&lt;volume&gt;3&lt;/volume&gt;&lt;publication_date&gt;99200503001200000000220000&lt;/publication_date&gt;&lt;uuid&gt;9F861B24-693B-41BF-8AF2-8F4B0D274651&lt;/uuid&gt;&lt;type&gt;400&lt;/type&gt;&lt;accepted_date&gt;99200501041200000000222000&lt;/accepted_date&gt;&lt;number&gt;3&lt;/number&gt;&lt;submission_date&gt;99200409211200000000222000&lt;/submission_date&gt;&lt;doi&gt;10.1371/journal.pbio.0030085&lt;/doi&gt;&lt;institution&gt;European Molecular Biology Laboratory, Heidelberg, Germany.&lt;/institution&gt;&lt;startpage&gt;e85&lt;/startpage&gt;&lt;bundle&gt;&lt;publication&gt;&lt;title&gt;PLoS Biology&lt;/title&gt;&lt;uuid&gt;31148637-40B4-45ED-A815-15FEE9BE14F8&lt;/uuid&gt;&lt;subtype&gt;-100&lt;/subtype&gt;&lt;type&gt;-100&lt;/type&gt;&lt;/publication&gt;&lt;/bundle&gt;&lt;authors&gt;&lt;author&gt;&lt;lastName&gt;Brennecke&lt;/lastName&gt;&lt;firstName&gt;Julius&lt;/firstName&gt;&lt;/author&gt;&lt;author&gt;&lt;lastName&gt;Stark&lt;/lastName&gt;&lt;firstName&gt;Alexander&lt;/firstName&gt;&lt;/author&gt;&lt;author&gt;&lt;lastName&gt;Russell&lt;/lastName&gt;&lt;firstName&gt;Robert&lt;/firstName&gt;&lt;middleNames&gt;B&lt;/middleNames&gt;&lt;/author&gt;&lt;author&gt;&lt;lastName&gt;Cohen&lt;/lastName&gt;&lt;firstName&gt;Stephen&lt;/firstName&gt;&lt;middleNames&gt;M&lt;/middleNames&gt;&lt;/author&gt;&lt;/authors&gt;&lt;/publication&gt;&lt;/publications&gt;&lt;cites&gt;&lt;/cites&gt;&lt;/citation&gt;</w:instrText>
      </w:r>
      <w:r w:rsidR="00425E4F">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Brennecke</w:t>
      </w:r>
      <w:proofErr w:type="spellEnd"/>
      <w:r w:rsidR="00051873">
        <w:rPr>
          <w:rFonts w:ascii="Helvetica" w:hAnsi="Helvetica" w:cs="Helvetica"/>
          <w:sz w:val="22"/>
          <w:szCs w:val="22"/>
        </w:rPr>
        <w:t xml:space="preserve"> et al., 2005)</w:t>
      </w:r>
      <w:r w:rsidR="00425E4F">
        <w:rPr>
          <w:rFonts w:ascii="Helvetica" w:hAnsi="Helvetica" w:cs="Helvetica"/>
          <w:sz w:val="22"/>
          <w:szCs w:val="22"/>
        </w:rPr>
        <w:fldChar w:fldCharType="end"/>
      </w:r>
      <w:r w:rsidR="00C8166C" w:rsidRPr="004C61E4">
        <w:rPr>
          <w:rFonts w:ascii="Helvetica" w:eastAsia="Arial" w:hAnsi="Helvetica" w:cs="Arial"/>
          <w:sz w:val="22"/>
          <w:szCs w:val="22"/>
        </w:rPr>
        <w:t>.</w:t>
      </w:r>
    </w:p>
    <w:p w14:paraId="4A4ED903" w14:textId="44A776B8" w:rsidR="003D0914" w:rsidRDefault="003D0914" w:rsidP="0061636D">
      <w:pPr>
        <w:pStyle w:val="Normal1"/>
        <w:contextualSpacing/>
        <w:rPr>
          <w:rFonts w:ascii="Helvetica" w:eastAsia="Arial" w:hAnsi="Helvetica" w:cs="Arial"/>
          <w:sz w:val="22"/>
          <w:szCs w:val="22"/>
        </w:rPr>
      </w:pPr>
      <w:r>
        <w:rPr>
          <w:rFonts w:ascii="Helvetica" w:eastAsia="Arial" w:hAnsi="Helvetica" w:cs="Arial"/>
          <w:sz w:val="22"/>
          <w:szCs w:val="22"/>
        </w:rPr>
        <w:tab/>
      </w:r>
      <w:r w:rsidR="005507DF">
        <w:rPr>
          <w:rFonts w:ascii="Helvetica" w:eastAsia="Arial" w:hAnsi="Helvetica" w:cs="Arial"/>
          <w:sz w:val="22"/>
          <w:szCs w:val="22"/>
        </w:rPr>
        <w:t>In addition to functioning in target</w:t>
      </w:r>
      <w:r w:rsidR="006E774C">
        <w:rPr>
          <w:rFonts w:ascii="Helvetica" w:eastAsia="Arial" w:hAnsi="Helvetica" w:cs="Arial"/>
          <w:sz w:val="22"/>
          <w:szCs w:val="22"/>
        </w:rPr>
        <w:t>-</w:t>
      </w:r>
      <w:r w:rsidR="005507DF">
        <w:rPr>
          <w:rFonts w:ascii="Helvetica" w:eastAsia="Arial" w:hAnsi="Helvetica" w:cs="Arial"/>
          <w:sz w:val="22"/>
          <w:szCs w:val="22"/>
        </w:rPr>
        <w:t xml:space="preserve">RNA regulation, the </w:t>
      </w:r>
      <w:r>
        <w:rPr>
          <w:rFonts w:ascii="Helvetica" w:eastAsia="Arial" w:hAnsi="Helvetica" w:cs="Arial"/>
          <w:sz w:val="22"/>
          <w:szCs w:val="22"/>
        </w:rPr>
        <w:t>miRNA 3′</w:t>
      </w:r>
      <w:r w:rsidR="00FC7770">
        <w:rPr>
          <w:rFonts w:ascii="Helvetica" w:eastAsia="Arial" w:hAnsi="Helvetica" w:cs="Arial"/>
          <w:sz w:val="22"/>
          <w:szCs w:val="22"/>
        </w:rPr>
        <w:t xml:space="preserve"> end</w:t>
      </w:r>
      <w:r w:rsidR="005507DF">
        <w:rPr>
          <w:rFonts w:ascii="Helvetica" w:eastAsia="Arial" w:hAnsi="Helvetica" w:cs="Arial"/>
          <w:sz w:val="22"/>
          <w:szCs w:val="22"/>
        </w:rPr>
        <w:t xml:space="preserve"> has also been shown to regulate the stability of the miRNA itself, in a process called target RNA</w:t>
      </w:r>
      <w:r w:rsidR="00026E36">
        <w:rPr>
          <w:rFonts w:ascii="Helvetica" w:eastAsia="Arial" w:hAnsi="Helvetica" w:cs="Arial"/>
          <w:sz w:val="22"/>
          <w:szCs w:val="22"/>
        </w:rPr>
        <w:t xml:space="preserve">–directed </w:t>
      </w:r>
      <w:r w:rsidR="005507DF">
        <w:rPr>
          <w:rFonts w:ascii="Helvetica" w:eastAsia="Arial" w:hAnsi="Helvetica" w:cs="Arial"/>
          <w:sz w:val="22"/>
          <w:szCs w:val="22"/>
        </w:rPr>
        <w:t>miRNA degradation (TDMD)</w:t>
      </w:r>
      <w:r w:rsidR="00026E36">
        <w:rPr>
          <w:rFonts w:ascii="Helvetica" w:eastAsia="Arial" w:hAnsi="Helvetica" w:cs="Arial"/>
          <w:sz w:val="22"/>
          <w:szCs w:val="22"/>
        </w:rPr>
        <w:t xml:space="preserve"> </w:t>
      </w:r>
      <w:r w:rsidR="00425E4F">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&lt;citation&gt;&lt;priority&gt;7&lt;/priority&gt;&lt;uuid&gt;159682FB-4299-40E8-BC5C-B549B13C6ACA&lt;/uuid&gt;&lt;publications&gt;&lt;publication&gt;&lt;subtype&gt;400&lt;/subtype&gt;&lt;title&gt;Potent degradation of neuronal miRNAs induced by highly complementary targets.&lt;/title&gt;&lt;url&gt;http://eutils.ncbi.nlm.nih.gov/entrez/eutils/elink.fcgi?dbfrom=pubmed&amp;amp;id=25724380&amp;amp;retmode=ref&amp;amp;cmd=prlinks&lt;/url&gt;&lt;publication_date&gt;99201502271200000000222000&lt;/publication_date&gt;&lt;uuid&gt;44A7D07F-E3FB-4DD9-BD8D-297A48A9E14F&lt;/uuid&gt;&lt;type&gt;400&lt;/type&gt;&lt;doi&gt;10.15252/embr.201540078&lt;/doi&gt;&lt;institution&gt;Friedrich Miescher Institute for Biomedical Research, Basel, Switzerland.&lt;/institution&gt;&lt;bundle&gt;&lt;publication&gt;&lt;title&gt;EMBO reports&lt;/title&gt;&lt;uuid&gt;98A400AB-948A-468F-95C6-942CBE18CF9B&lt;/uuid&gt;&lt;subtype&gt;-100&lt;/subtype&gt;&lt;type&gt;-100&lt;/type&gt;&lt;/publication&gt;&lt;/bundle&gt;&lt;authors&gt;&lt;author&gt;&lt;lastName&gt;Mata&lt;/lastName&gt;&lt;nonDroppingParticle&gt;la&lt;/nonDroppingParticle&gt;&lt;firstName&gt;Manuel&lt;/firstName&gt;&lt;droppingParticle&gt;de&lt;/droppingParticle&gt;&lt;/author&gt;&lt;author&gt;&lt;lastName&gt;Gaidatzis&lt;/lastName&gt;&lt;firstName&gt;Dimos&lt;/firstName&gt;&lt;/author&gt;&lt;author&gt;&lt;lastName&gt;Vitanescu&lt;/lastName&gt;&lt;firstName&gt;Mirela&lt;/firstName&gt;&lt;/author&gt;&lt;author&gt;&lt;lastName&gt;Stadler&lt;/lastName&gt;&lt;firstName&gt;Michael&lt;/firstName&gt;&lt;middleNames&gt;B&lt;/middleNames&gt;&lt;/author&gt;&lt;author&gt;&lt;lastName&gt;Wentzel&lt;/lastName&gt;&lt;firstName&gt;Corinna&lt;/firstName&gt;&lt;/author&gt;&lt;author&gt;&lt;lastName&gt;Scheiffele&lt;/lastName&gt;&lt;firstName&gt;Peter&lt;/firstName&gt;&lt;/author&gt;&lt;author&gt;&lt;lastName&gt;Filipowicz&lt;/lastName&gt;&lt;firstName&gt;Witold&lt;/firstName&gt;&lt;/author&gt;&lt;author&gt;&lt;lastName&gt;Großhans&lt;/lastName&gt;&lt;firstName&gt;Helge&lt;/firstName&gt;&lt;/author&gt;&lt;/authors&gt;&lt;/publication&gt;&lt;publication&gt;&lt;subtype&gt;400&lt;/subtype&gt;&lt;title&gt;Impact of MicroRNA Levels, Target-Site Complementarity, and Cooperativity on Competing Endogenous RNA-Regulated Gene Expression.&lt;/title&gt;&lt;url&gt;http://eutils.ncbi.nlm.nih.gov/entrez/eutils/elink.fcgi?dbfrom=pubmed&amp;amp;id=27871486&amp;amp;retmode=ref&amp;amp;cmd=prlinks&lt;/url&gt;&lt;volume&gt;64&lt;/volume&gt;&lt;revision_date&gt;99201606101200000000222000&lt;/revision_date&gt;&lt;publication_date&gt;99201611031200000000222000&lt;/publication_date&gt;&lt;uuid&gt;80C6E51B-511A-4F09-9CE3-B1CE9E9163FA&lt;/uuid&gt;&lt;type&gt;400&lt;/type&gt;&lt;accepted_date&gt;99201609201200000000222000&lt;/accepted_date&gt;&lt;number&gt;3&lt;/number&gt;&lt;submission_date&gt;99201601251200000000222000&lt;/submission_date&gt;&lt;doi&gt;10.1016/j.molcel.2016.09.027&lt;/doi&gt;&lt;institution&gt;Institute of Molecular Health Sciences, Swiss Federal Institute of Technology in Zurich (ETH Zurich), Otto-Stern-Weg 7, 8093 Zürich, Switzerland.&lt;/institution&gt;&lt;startpage&gt;565&lt;/startpage&gt;&lt;endpage&gt;579&lt;/endpage&gt;&lt;bundle&gt;&lt;publication&gt;&lt;title&gt;Molecular cell&lt;/title&gt;&lt;uuid&gt;B6FA3066-BACB-4B29-9470-5D270DD90AB6&lt;/uuid&gt;&lt;subtype&gt;-100&lt;/subtype&gt;&lt;type&gt;-100&lt;/type&gt;&lt;/publication&gt;&lt;/bundle&gt;&lt;authors&gt;&lt;author&gt;&lt;lastName&gt;Denzler&lt;/lastName&gt;&lt;firstName&gt;Rémy&lt;/firstName&gt;&lt;/author&gt;&lt;author&gt;&lt;lastName&gt;McGeary&lt;/lastName&gt;&lt;firstName&gt;Sean&lt;/firstName&gt;&lt;middleNames&gt;E&lt;/middleNames&gt;&lt;/author&gt;&lt;author&gt;&lt;lastName&gt;Title&lt;/lastName&gt;&lt;firstName&gt;Alexandra&lt;/firstName&gt;&lt;middleNames&gt;C&lt;/middleNames&gt;&lt;/author&gt;&lt;author&gt;&lt;lastName&gt;Agarwal&lt;/lastName&gt;&lt;firstName&gt;Vikram&lt;/firstName&gt;&lt;/author&gt;&lt;author&gt;&lt;lastName&gt;Bartel&lt;/lastName&gt;&lt;firstName&gt;David&lt;/firstName&gt;&lt;middleNames&gt;P&lt;/middleNames&gt;&lt;/author&gt;&lt;author&gt;&lt;lastName&gt;Stoffel&lt;/lastName&gt;&lt;firstName&gt;Markus&lt;/firstName&gt;&lt;/author&gt;&lt;/authors&gt;&lt;/publication&gt;&lt;publication&gt;&lt;subtype&gt;400&lt;/subtype&gt;&lt;title&gt;A Network of Noncoding Regulatory RNAs Acts in the Mammalian Brain.&lt;/title&gt;&lt;url&gt;https://linkinghub.elsevier.com/retrieve/pii/S0092867418306342&lt;/url&gt;&lt;volume&gt;174&lt;/volume&gt;&lt;revision_date&gt;99201803231200000000222000&lt;/revision_date&gt;&lt;publication_date&gt;99201807121200000000222000&lt;/publication_date&gt;&lt;uuid&gt;DCDC761C-903C-4BE0-AEBF-F47A1056DE5D&lt;/uuid&gt;&lt;type&gt;400&lt;/type&gt;&lt;accepted_date&gt;99201805101200000000222000&lt;/accepted_date&gt;&lt;number&gt;2&lt;/number&gt;&lt;submission_date&gt;99201802091200000000222000&lt;/submission_date&gt;&lt;doi&gt;10.1016/j.cell.2018.05.022&lt;/doi&gt;&lt;institution&gt;Howard Hughes Medical Institute, Cambridge, MA 02142, USA; Whitehead Institute of Biomedical Research, Cambridge, MA 02142, USA; Department of Biology, Massachusetts Institute of Technology, Cambridge, MA 02139, USA; Department of Pathology, Massachusetts General Hospital, Boston, MA, 02114, USA.&lt;/institution&gt;&lt;startpage&gt;350&lt;/startpage&gt;&lt;endpage&gt;362.e17&lt;/endpage&gt;&lt;bundle&gt;&lt;publication&gt;&lt;title&gt;Cell&lt;/title&gt;&lt;uuid&gt;F98270EF-A176-4F79-990D-C4BC34C7DD76&lt;/uuid&gt;&lt;subtype&gt;-100&lt;/subtype&gt;&lt;type&gt;-100&lt;/type&gt;&lt;/publication&gt;&lt;/bundle&gt;&lt;authors&gt;&lt;author&gt;&lt;lastName&gt;Kleaveland&lt;/lastName&gt;&lt;firstName&gt;Benjamin&lt;/firstName&gt;&lt;/author&gt;&lt;author&gt;&lt;lastName&gt;Shi&lt;/lastName&gt;&lt;firstName&gt;Charlie&lt;/firstName&gt;&lt;middleNames&gt;Y&lt;/middleNames&gt;&lt;/author&gt;&lt;author&gt;&lt;lastName&gt;Stefano&lt;/lastName&gt;&lt;firstName&gt;Joanna&lt;/firstName&gt;&lt;/author&gt;&lt;author&gt;&lt;lastName&gt;Bartel&lt;/lastName&gt;&lt;firstName&gt;David&lt;/firstName&gt;&lt;middleNames&gt;P&lt;/middleNames&gt;&lt;/author&gt;&lt;/authors&gt;&lt;/publication&gt;&lt;publication&gt;&lt;subtype&gt;400&lt;/subtype&gt;&lt;publisher&gt;Nature Publishing Group&lt;/publisher&gt;&lt;title&gt;MicroRNA degradation by a conserved target RNA regulates animal behavior.&lt;/title&gt;&lt;url&gt;http://www.nature.com/articles/s41594-018-0032-x&lt;/url&gt;&lt;volume&gt;25&lt;/volume&gt;&lt;publication_date&gt;99201803001200000000220000&lt;/publication_date&gt;&lt;uuid&gt;53DF5AA9-3B46-47FD-B78E-528D4C7C5E68&lt;/uuid&gt;&lt;type&gt;400&lt;/type&gt;&lt;accepted_date&gt;99201801191200000000222000&lt;/accepted_date&gt;&lt;number&gt;3&lt;/number&gt;&lt;submission_date&gt;99201708111200000000222000&lt;/submission_date&gt;&lt;doi&gt;10.1038/s41594-018-0032-x&lt;/doi&gt;&lt;institution&gt;Institut Curie, PSL Research University, CNRS UMR3215, INSERM U934, Paris, France.&lt;/institution&gt;&lt;startpage&gt;244&lt;/startpage&gt;&lt;endpage&gt;251&lt;/endpage&gt;&lt;bundle&gt;&lt;publication&gt;&lt;title&gt;Nature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Bitetti&lt;/lastName&gt;&lt;firstName&gt;Angelo&lt;/firstName&gt;&lt;/author&gt;&lt;author&gt;&lt;lastName&gt;Mallory&lt;/lastName&gt;&lt;firstName&gt;Allison&lt;/firstName&gt;&lt;middleNames&gt;C&lt;/middleNames&gt;&lt;/author&gt;&lt;author&gt;&lt;lastName&gt;Golini&lt;/lastName&gt;&lt;firstName&gt;Elisabetta&lt;/firstName&gt;&lt;/author&gt;&lt;author&gt;&lt;lastName&gt;Carrieri&lt;/lastName&gt;&lt;firstName&gt;Claudia&lt;/firstName&gt;&lt;/author&gt;&lt;author&gt;&lt;lastName&gt;Carreño Gutiérrez&lt;/lastName&gt;&lt;firstName&gt;Héctor&lt;/firstName&gt;&lt;/author&gt;&lt;author&gt;&lt;lastName&gt;Perlas&lt;/lastName&gt;&lt;firstName&gt;Emerald&lt;/firstName&gt;&lt;/author&gt;&lt;author&gt;&lt;lastName&gt;Pérez-Rico&lt;/lastName&gt;&lt;firstName&gt;Yuvia&lt;/firstName&gt;&lt;middleNames&gt;A&lt;/middleNames&gt;&lt;/author&gt;&lt;author&gt;&lt;lastName&gt;Tocchini-Valentini&lt;/lastName&gt;&lt;firstName&gt;Glauco&lt;/firstName&gt;&lt;middleNames&gt;P&lt;/middleNames&gt;&lt;/author&gt;&lt;author&gt;&lt;lastName&gt;Enright&lt;/lastName&gt;&lt;firstName&gt;Anton&lt;/firstName&gt;&lt;middleNames&gt;J&lt;/middleNames&gt;&lt;/author&gt;&lt;author&gt;&lt;lastName&gt;Norton&lt;/lastName&gt;&lt;firstName&gt;William&lt;/firstName&gt;&lt;middleNames&gt;H J&lt;/middleNames&gt;&lt;/author&gt;&lt;author&gt;&lt;lastName&gt;Mandillo&lt;/lastName&gt;&lt;firstName&gt;Silvia&lt;/firstName&gt;&lt;/author&gt;&lt;author&gt;&lt;lastName&gt;O'Carroll&lt;/lastName&gt;&lt;firstName&gt;Dónal&lt;/firstName&gt;&lt;/author&gt;&lt;author&gt;&lt;lastName&gt;Shkumatava&lt;/lastName&gt;&lt;firstName&gt;Alena&lt;/firstName&gt;&lt;/author&gt;&lt;/authors&gt;&lt;/publication&gt;&lt;/publications&gt;&lt;cites&gt;&lt;/cites&gt;&lt;/citation&gt;</w:instrText>
      </w:r>
      <w:r w:rsidR="00425E4F">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Bitetti</w:t>
      </w:r>
      <w:proofErr w:type="spellEnd"/>
      <w:r w:rsidR="00051873">
        <w:rPr>
          <w:rFonts w:ascii="Helvetica" w:hAnsi="Helvetica" w:cs="Helvetica"/>
          <w:sz w:val="22"/>
          <w:szCs w:val="22"/>
        </w:rPr>
        <w:t xml:space="preserve"> et al., 2018; </w:t>
      </w:r>
      <w:proofErr w:type="spellStart"/>
      <w:r w:rsidR="00051873">
        <w:rPr>
          <w:rFonts w:ascii="Helvetica" w:hAnsi="Helvetica" w:cs="Helvetica"/>
          <w:sz w:val="22"/>
          <w:szCs w:val="22"/>
        </w:rPr>
        <w:t>Denzler</w:t>
      </w:r>
      <w:proofErr w:type="spellEnd"/>
      <w:r w:rsidR="00051873">
        <w:rPr>
          <w:rFonts w:ascii="Helvetica" w:hAnsi="Helvetica" w:cs="Helvetica"/>
          <w:sz w:val="22"/>
          <w:szCs w:val="22"/>
        </w:rPr>
        <w:t xml:space="preserve"> et al., 2016; </w:t>
      </w:r>
      <w:proofErr w:type="spellStart"/>
      <w:r w:rsidR="00051873">
        <w:rPr>
          <w:rFonts w:ascii="Helvetica" w:hAnsi="Helvetica" w:cs="Helvetica"/>
          <w:sz w:val="22"/>
          <w:szCs w:val="22"/>
        </w:rPr>
        <w:t>Kleaveland</w:t>
      </w:r>
      <w:proofErr w:type="spellEnd"/>
      <w:r w:rsidR="00051873">
        <w:rPr>
          <w:rFonts w:ascii="Helvetica" w:hAnsi="Helvetica" w:cs="Helvetica"/>
          <w:sz w:val="22"/>
          <w:szCs w:val="22"/>
        </w:rPr>
        <w:t xml:space="preserve"> et al., 2018; la Mata et al., 2015)</w:t>
      </w:r>
      <w:r w:rsidR="00425E4F">
        <w:rPr>
          <w:rFonts w:ascii="Helvetica" w:hAnsi="Helvetica" w:cs="Helvetica"/>
          <w:sz w:val="22"/>
          <w:szCs w:val="22"/>
        </w:rPr>
        <w:fldChar w:fldCharType="end"/>
      </w:r>
      <w:r w:rsidR="005507DF">
        <w:rPr>
          <w:rFonts w:ascii="Helvetica" w:eastAsia="Arial" w:hAnsi="Helvetica" w:cs="Arial"/>
          <w:sz w:val="22"/>
          <w:szCs w:val="22"/>
        </w:rPr>
        <w:t xml:space="preserve"> </w:t>
      </w:r>
      <w:r w:rsidR="00D400FC">
        <w:rPr>
          <w:rFonts w:ascii="Helvetica" w:eastAsia="Arial" w:hAnsi="Helvetica" w:cs="Arial"/>
          <w:sz w:val="22"/>
          <w:szCs w:val="22"/>
        </w:rPr>
        <w:t xml:space="preserve">The handful of known effective TDMD sites exhibit a </w:t>
      </w:r>
      <w:r w:rsidR="006752E3">
        <w:rPr>
          <w:rFonts w:ascii="Helvetica" w:eastAsia="Arial" w:hAnsi="Helvetica" w:cs="Arial"/>
          <w:sz w:val="22"/>
          <w:szCs w:val="22"/>
        </w:rPr>
        <w:t>diversity of seed-and-</w:t>
      </w:r>
      <w:r w:rsidR="00D400FC">
        <w:rPr>
          <w:rFonts w:ascii="Helvetica" w:eastAsia="Arial" w:hAnsi="Helvetica" w:cs="Arial"/>
          <w:sz w:val="22"/>
          <w:szCs w:val="22"/>
        </w:rPr>
        <w:t>3′ pairing</w:t>
      </w:r>
      <w:r w:rsidR="006752E3">
        <w:rPr>
          <w:rFonts w:ascii="Helvetica" w:eastAsia="Arial" w:hAnsi="Helvetica" w:cs="Arial"/>
          <w:sz w:val="22"/>
          <w:szCs w:val="22"/>
        </w:rPr>
        <w:t xml:space="preserve"> architectures: </w:t>
      </w:r>
      <w:r w:rsidR="00681E74">
        <w:rPr>
          <w:rFonts w:ascii="Helvetica" w:eastAsia="Arial" w:hAnsi="Helvetica" w:cs="Arial"/>
          <w:sz w:val="22"/>
          <w:szCs w:val="22"/>
        </w:rPr>
        <w:t xml:space="preserve">degradation of </w:t>
      </w:r>
      <w:r w:rsidR="006752E3">
        <w:rPr>
          <w:rFonts w:ascii="Helvetica" w:eastAsia="Arial" w:hAnsi="Helvetica" w:cs="Arial"/>
          <w:sz w:val="22"/>
          <w:szCs w:val="22"/>
        </w:rPr>
        <w:t xml:space="preserve">miR-7 </w:t>
      </w:r>
      <w:r w:rsidR="00681E74">
        <w:rPr>
          <w:rFonts w:ascii="Helvetica" w:eastAsia="Arial" w:hAnsi="Helvetica" w:cs="Arial"/>
          <w:sz w:val="22"/>
          <w:szCs w:val="22"/>
        </w:rPr>
        <w:t>by the lincRNA Cyrano</w:t>
      </w:r>
      <w:r w:rsidR="00D400FC">
        <w:rPr>
          <w:rFonts w:ascii="Helvetica" w:eastAsia="Arial" w:hAnsi="Helvetica" w:cs="Arial"/>
          <w:sz w:val="22"/>
          <w:szCs w:val="22"/>
        </w:rPr>
        <w:t xml:space="preserve"> </w:t>
      </w:r>
      <w:r w:rsidR="00681E74">
        <w:rPr>
          <w:rFonts w:ascii="Helvetica" w:eastAsia="Arial" w:hAnsi="Helvetica" w:cs="Arial"/>
          <w:sz w:val="22"/>
          <w:szCs w:val="22"/>
        </w:rPr>
        <w:t xml:space="preserve">occurs through </w:t>
      </w:r>
      <w:r w:rsidR="008645FB">
        <w:rPr>
          <w:rFonts w:ascii="Helvetica" w:eastAsia="Arial" w:hAnsi="Helvetica" w:cs="Arial"/>
          <w:sz w:val="22"/>
          <w:szCs w:val="22"/>
        </w:rPr>
        <w:t xml:space="preserve">8mer pairing supplemented with </w:t>
      </w:r>
      <w:r w:rsidR="00D400FC">
        <w:rPr>
          <w:rFonts w:ascii="Helvetica" w:eastAsia="Arial" w:hAnsi="Helvetica" w:cs="Arial"/>
          <w:sz w:val="22"/>
          <w:szCs w:val="22"/>
        </w:rPr>
        <w:t>1</w:t>
      </w:r>
      <w:r w:rsidR="00681E74">
        <w:rPr>
          <w:rFonts w:ascii="Helvetica" w:eastAsia="Arial" w:hAnsi="Helvetica" w:cs="Arial"/>
          <w:sz w:val="22"/>
          <w:szCs w:val="22"/>
        </w:rPr>
        <w:t>4</w:t>
      </w:r>
      <w:r w:rsidR="00D400FC">
        <w:rPr>
          <w:rFonts w:ascii="Helvetica" w:eastAsia="Arial" w:hAnsi="Helvetica" w:cs="Arial"/>
          <w:sz w:val="22"/>
          <w:szCs w:val="22"/>
        </w:rPr>
        <w:t xml:space="preserve"> </w:t>
      </w:r>
      <w:r w:rsidR="008645FB">
        <w:rPr>
          <w:rFonts w:ascii="Helvetica" w:eastAsia="Arial" w:hAnsi="Helvetica" w:cs="Arial"/>
          <w:sz w:val="22"/>
          <w:szCs w:val="22"/>
        </w:rPr>
        <w:t xml:space="preserve">additional </w:t>
      </w:r>
      <w:r w:rsidR="00D400FC">
        <w:rPr>
          <w:rFonts w:ascii="Helvetica" w:eastAsia="Arial" w:hAnsi="Helvetica" w:cs="Arial"/>
          <w:sz w:val="22"/>
          <w:szCs w:val="22"/>
        </w:rPr>
        <w:t xml:space="preserve">nucleotides of contiguous </w:t>
      </w:r>
      <w:r w:rsidR="00681E74">
        <w:rPr>
          <w:rFonts w:ascii="Helvetica" w:eastAsia="Arial" w:hAnsi="Helvetica" w:cs="Arial"/>
          <w:sz w:val="22"/>
          <w:szCs w:val="22"/>
        </w:rPr>
        <w:t>3′-</w:t>
      </w:r>
      <w:r w:rsidR="00D400FC">
        <w:rPr>
          <w:rFonts w:ascii="Helvetica" w:eastAsia="Arial" w:hAnsi="Helvetica" w:cs="Arial"/>
          <w:sz w:val="22"/>
          <w:szCs w:val="22"/>
        </w:rPr>
        <w:t>pairing</w:t>
      </w:r>
      <w:r w:rsidR="00681E74">
        <w:rPr>
          <w:rFonts w:ascii="Helvetica" w:eastAsia="Arial" w:hAnsi="Helvetica" w:cs="Arial"/>
          <w:sz w:val="22"/>
          <w:szCs w:val="22"/>
        </w:rPr>
        <w:t xml:space="preserve">, while degradation of miR-27a by the murine cytomegaloviral RNA m169 occurs through </w:t>
      </w:r>
      <w:r w:rsidR="008645FB">
        <w:rPr>
          <w:rFonts w:ascii="Helvetica" w:eastAsia="Arial" w:hAnsi="Helvetica" w:cs="Arial"/>
          <w:sz w:val="22"/>
          <w:szCs w:val="22"/>
        </w:rPr>
        <w:t xml:space="preserve">an 8mer and </w:t>
      </w:r>
      <w:r w:rsidR="00681E74">
        <w:rPr>
          <w:rFonts w:ascii="Helvetica" w:eastAsia="Arial" w:hAnsi="Helvetica" w:cs="Arial"/>
          <w:sz w:val="22"/>
          <w:szCs w:val="22"/>
        </w:rPr>
        <w:t xml:space="preserve">only </w:t>
      </w:r>
      <w:r w:rsidR="004945FD">
        <w:rPr>
          <w:rFonts w:ascii="Helvetica" w:eastAsia="Arial" w:hAnsi="Helvetica" w:cs="Arial"/>
          <w:sz w:val="22"/>
          <w:szCs w:val="22"/>
        </w:rPr>
        <w:t xml:space="preserve">six nucleotides of pairing to the very </w:t>
      </w:r>
      <w:r w:rsidR="00294E44">
        <w:rPr>
          <w:rFonts w:ascii="Helvetica" w:eastAsia="Arial" w:hAnsi="Helvetica" w:cs="Arial"/>
          <w:sz w:val="22"/>
          <w:szCs w:val="22"/>
        </w:rPr>
        <w:t>3′ end</w:t>
      </w:r>
      <w:r w:rsidR="001C2D20">
        <w:rPr>
          <w:rFonts w:ascii="Helvetica" w:eastAsia="Arial" w:hAnsi="Helvetica" w:cs="Arial"/>
          <w:sz w:val="22"/>
          <w:szCs w:val="22"/>
        </w:rPr>
        <w:t>.</w:t>
      </w:r>
      <w:r w:rsidR="00D400FC">
        <w:rPr>
          <w:rFonts w:ascii="Helvetica" w:eastAsia="Arial" w:hAnsi="Helvetica" w:cs="Arial"/>
          <w:sz w:val="22"/>
          <w:szCs w:val="22"/>
        </w:rPr>
        <w:t xml:space="preserve"> </w:t>
      </w:r>
      <w:r w:rsidR="004945FD">
        <w:rPr>
          <w:rFonts w:ascii="Helvetica" w:eastAsia="Arial" w:hAnsi="Helvetica" w:cs="Arial"/>
          <w:sz w:val="22"/>
          <w:szCs w:val="22"/>
        </w:rPr>
        <w:t>The range of pairing configurations leading to TDMD, as well</w:t>
      </w:r>
      <w:r w:rsidR="00852E00">
        <w:rPr>
          <w:rFonts w:ascii="Helvetica" w:eastAsia="Arial" w:hAnsi="Helvetica" w:cs="Arial"/>
          <w:sz w:val="22"/>
          <w:szCs w:val="22"/>
        </w:rPr>
        <w:t xml:space="preserve"> </w:t>
      </w:r>
      <w:r w:rsidR="004945FD">
        <w:rPr>
          <w:rFonts w:ascii="Helvetica" w:eastAsia="Arial" w:hAnsi="Helvetica" w:cs="Arial"/>
          <w:sz w:val="22"/>
          <w:szCs w:val="22"/>
        </w:rPr>
        <w:t>as the</w:t>
      </w:r>
      <w:r w:rsidR="008730BD">
        <w:rPr>
          <w:rFonts w:ascii="Helvetica" w:eastAsia="Arial" w:hAnsi="Helvetica" w:cs="Arial"/>
          <w:sz w:val="22"/>
          <w:szCs w:val="22"/>
        </w:rPr>
        <w:t xml:space="preserve"> </w:t>
      </w:r>
      <w:r w:rsidR="004945FD">
        <w:rPr>
          <w:rFonts w:ascii="Helvetica" w:eastAsia="Arial" w:hAnsi="Helvetica" w:cs="Arial"/>
          <w:sz w:val="22"/>
          <w:szCs w:val="22"/>
        </w:rPr>
        <w:t xml:space="preserve">similarity of TDMD sites </w:t>
      </w:r>
      <w:r w:rsidR="0096262E">
        <w:rPr>
          <w:rFonts w:ascii="Helvetica" w:eastAsia="Arial" w:hAnsi="Helvetica" w:cs="Arial"/>
          <w:sz w:val="22"/>
          <w:szCs w:val="22"/>
        </w:rPr>
        <w:t>and</w:t>
      </w:r>
      <w:r w:rsidR="004945FD">
        <w:rPr>
          <w:rFonts w:ascii="Helvetica" w:eastAsia="Arial" w:hAnsi="Helvetica" w:cs="Arial"/>
          <w:sz w:val="22"/>
          <w:szCs w:val="22"/>
        </w:rPr>
        <w:t xml:space="preserve"> </w:t>
      </w:r>
      <w:r w:rsidR="0028080D">
        <w:rPr>
          <w:rFonts w:ascii="Helvetica" w:eastAsia="Arial" w:hAnsi="Helvetica" w:cs="Arial"/>
          <w:sz w:val="22"/>
          <w:szCs w:val="22"/>
        </w:rPr>
        <w:t xml:space="preserve">3′ supplementary sites, </w:t>
      </w:r>
      <w:r w:rsidR="008730BD">
        <w:rPr>
          <w:rFonts w:ascii="Helvetica" w:eastAsia="Arial" w:hAnsi="Helvetica" w:cs="Arial"/>
          <w:sz w:val="22"/>
          <w:szCs w:val="22"/>
        </w:rPr>
        <w:t xml:space="preserve">further </w:t>
      </w:r>
      <w:r w:rsidR="00EC54E0">
        <w:rPr>
          <w:rFonts w:ascii="Helvetica" w:eastAsia="Arial" w:hAnsi="Helvetica" w:cs="Arial"/>
          <w:sz w:val="22"/>
          <w:szCs w:val="22"/>
        </w:rPr>
        <w:t xml:space="preserve">complicates </w:t>
      </w:r>
      <w:r w:rsidR="008730BD">
        <w:rPr>
          <w:rFonts w:ascii="Helvetica" w:eastAsia="Arial" w:hAnsi="Helvetica" w:cs="Arial"/>
          <w:sz w:val="22"/>
          <w:szCs w:val="22"/>
        </w:rPr>
        <w:t xml:space="preserve">interpretation of the overall effect </w:t>
      </w:r>
      <w:r w:rsidR="00EC54E0">
        <w:rPr>
          <w:rFonts w:ascii="Helvetica" w:eastAsia="Arial" w:hAnsi="Helvetica" w:cs="Arial"/>
          <w:sz w:val="22"/>
          <w:szCs w:val="22"/>
        </w:rPr>
        <w:t xml:space="preserve">of a site with 3′ pairing </w:t>
      </w:r>
      <w:r w:rsidR="008730BD">
        <w:rPr>
          <w:rFonts w:ascii="Helvetica" w:eastAsia="Arial" w:hAnsi="Helvetica" w:cs="Arial"/>
          <w:sz w:val="22"/>
          <w:szCs w:val="22"/>
        </w:rPr>
        <w:t xml:space="preserve">on </w:t>
      </w:r>
      <w:r w:rsidR="00EC54E0">
        <w:rPr>
          <w:rFonts w:ascii="Helvetica" w:eastAsia="Arial" w:hAnsi="Helvetica" w:cs="Arial"/>
          <w:sz w:val="22"/>
          <w:szCs w:val="22"/>
        </w:rPr>
        <w:t xml:space="preserve">the repression of </w:t>
      </w:r>
      <w:r w:rsidR="0096262E">
        <w:rPr>
          <w:rFonts w:ascii="Helvetica" w:eastAsia="Arial" w:hAnsi="Helvetica" w:cs="Arial"/>
          <w:sz w:val="22"/>
          <w:szCs w:val="22"/>
        </w:rPr>
        <w:t>the site-containing</w:t>
      </w:r>
      <w:r w:rsidR="00EC54E0">
        <w:rPr>
          <w:rFonts w:ascii="Helvetica" w:eastAsia="Arial" w:hAnsi="Helvetica" w:cs="Arial"/>
          <w:sz w:val="22"/>
          <w:szCs w:val="22"/>
        </w:rPr>
        <w:t xml:space="preserve"> RNA.</w:t>
      </w:r>
    </w:p>
    <w:p w14:paraId="74D61177" w14:textId="31C87FB6" w:rsidR="00D33DEE" w:rsidRPr="004C61E4" w:rsidRDefault="00D33DEE" w:rsidP="00D33DEE">
      <w:pPr>
        <w:pStyle w:val="Normal1"/>
        <w:ind w:firstLine="720"/>
        <w:contextualSpacing/>
        <w:rPr>
          <w:rFonts w:ascii="Helvetica" w:eastAsia="Arial" w:hAnsi="Helvetica" w:cs="Arial"/>
          <w:sz w:val="22"/>
          <w:szCs w:val="22"/>
        </w:rPr>
      </w:pPr>
      <w:r>
        <w:rPr>
          <w:rFonts w:ascii="Helvetica" w:eastAsia="Arial" w:hAnsi="Helvetica" w:cs="Arial"/>
          <w:sz w:val="22"/>
          <w:szCs w:val="22"/>
        </w:rPr>
        <w:t xml:space="preserve">Understanding the contribution of pairing to the </w:t>
      </w:r>
      <w:r w:rsidR="001E137E">
        <w:rPr>
          <w:rFonts w:ascii="Helvetica" w:eastAsia="Arial" w:hAnsi="Helvetica" w:cs="Arial"/>
          <w:sz w:val="22"/>
          <w:szCs w:val="22"/>
        </w:rPr>
        <w:t xml:space="preserve">miRNA 3′ end </w:t>
      </w:r>
      <w:r>
        <w:rPr>
          <w:rFonts w:ascii="Helvetica" w:eastAsia="Arial" w:hAnsi="Helvetica" w:cs="Arial"/>
          <w:sz w:val="22"/>
          <w:szCs w:val="22"/>
        </w:rPr>
        <w:t>to either target repression or TDMD is hampered by the vast number of putative pairing architectures in comparison to those when considering seed pairing alone:</w:t>
      </w:r>
      <w:r w:rsidRPr="004C61E4">
        <w:rPr>
          <w:rFonts w:ascii="Helvetica" w:eastAsia="Arial" w:hAnsi="Helvetica" w:cs="Arial"/>
          <w:sz w:val="22"/>
          <w:szCs w:val="22"/>
        </w:rPr>
        <w:t xml:space="preserve"> </w:t>
      </w:r>
      <w:r w:rsidR="000F10F0">
        <w:rPr>
          <w:rFonts w:ascii="Helvetica" w:eastAsia="Arial" w:hAnsi="Helvetica" w:cs="Arial"/>
          <w:sz w:val="22"/>
          <w:szCs w:val="22"/>
        </w:rPr>
        <w:t xml:space="preserve">In particular, when specifying the pairing architecture of a </w:t>
      </w:r>
      <w:r>
        <w:rPr>
          <w:rFonts w:ascii="Helvetica" w:eastAsia="Arial" w:hAnsi="Helvetica" w:cs="Arial"/>
          <w:sz w:val="22"/>
          <w:szCs w:val="22"/>
        </w:rPr>
        <w:t xml:space="preserve">miRNA </w:t>
      </w:r>
      <w:r w:rsidR="000F10F0">
        <w:rPr>
          <w:rFonts w:ascii="Helvetica" w:eastAsia="Arial" w:hAnsi="Helvetica" w:cs="Arial"/>
          <w:sz w:val="22"/>
          <w:szCs w:val="22"/>
        </w:rPr>
        <w:t>3′</w:t>
      </w:r>
      <w:r>
        <w:rPr>
          <w:rFonts w:ascii="Helvetica" w:eastAsia="Arial" w:hAnsi="Helvetica" w:cs="Arial"/>
          <w:sz w:val="22"/>
          <w:szCs w:val="22"/>
        </w:rPr>
        <w:t>-compensatory site</w:t>
      </w:r>
      <w:r w:rsidR="000F10F0">
        <w:rPr>
          <w:rFonts w:ascii="Helvetica" w:eastAsia="Arial" w:hAnsi="Helvetica" w:cs="Arial"/>
          <w:sz w:val="22"/>
          <w:szCs w:val="22"/>
        </w:rPr>
        <w:t xml:space="preserve">, </w:t>
      </w:r>
      <w:r w:rsidR="000F10F0" w:rsidRPr="00391BB2">
        <w:rPr>
          <w:rFonts w:ascii="Helvetica" w:eastAsia="Arial" w:hAnsi="Helvetica" w:cs="Arial"/>
          <w:sz w:val="22"/>
          <w:szCs w:val="22"/>
          <w:highlight w:val="yellow"/>
        </w:rPr>
        <w:t>(Figure 1A, right)</w:t>
      </w:r>
      <w:r w:rsidR="000F10F0">
        <w:rPr>
          <w:rFonts w:ascii="Helvetica" w:eastAsia="Arial" w:hAnsi="Helvetica" w:cs="Arial"/>
          <w:sz w:val="22"/>
          <w:szCs w:val="22"/>
        </w:rPr>
        <w:t xml:space="preserve"> four distinct </w:t>
      </w:r>
      <w:r w:rsidR="000F10F0">
        <w:rPr>
          <w:rFonts w:ascii="Helvetica" w:eastAsia="Arial" w:hAnsi="Helvetica" w:cs="Arial"/>
          <w:sz w:val="22"/>
          <w:szCs w:val="22"/>
        </w:rPr>
        <w:lastRenderedPageBreak/>
        <w:t>characteristics become apparent:</w:t>
      </w:r>
      <w:r w:rsidRPr="004C61E4">
        <w:rPr>
          <w:rFonts w:ascii="Helvetica" w:eastAsia="Arial" w:hAnsi="Helvetica" w:cs="Arial"/>
          <w:sz w:val="22"/>
          <w:szCs w:val="22"/>
        </w:rPr>
        <w:t xml:space="preserve"> 1</w:t>
      </w:r>
      <w:r>
        <w:rPr>
          <w:rFonts w:ascii="Helvetica" w:eastAsia="Arial" w:hAnsi="Helvetica" w:cs="Arial"/>
          <w:sz w:val="22"/>
          <w:szCs w:val="22"/>
        </w:rPr>
        <w:t>.</w:t>
      </w:r>
      <w:r w:rsidRPr="004C61E4">
        <w:rPr>
          <w:rFonts w:ascii="Helvetica" w:eastAsia="Arial" w:hAnsi="Helvetica" w:cs="Arial"/>
          <w:sz w:val="22"/>
          <w:szCs w:val="22"/>
        </w:rPr>
        <w:t xml:space="preserve">) the </w:t>
      </w:r>
      <w:r>
        <w:rPr>
          <w:rFonts w:ascii="Helvetica" w:eastAsia="Arial" w:hAnsi="Helvetica" w:cs="Arial"/>
          <w:sz w:val="22"/>
          <w:szCs w:val="22"/>
        </w:rPr>
        <w:t xml:space="preserve">length </w:t>
      </w:r>
      <w:r w:rsidRPr="004C61E4">
        <w:rPr>
          <w:rFonts w:ascii="Helvetica" w:eastAsia="Arial" w:hAnsi="Helvetica" w:cs="Arial"/>
          <w:sz w:val="22"/>
          <w:szCs w:val="22"/>
        </w:rPr>
        <w:t xml:space="preserve">of </w:t>
      </w:r>
      <w:r>
        <w:rPr>
          <w:rFonts w:ascii="Helvetica" w:eastAsia="Arial" w:hAnsi="Helvetica" w:cs="Arial"/>
          <w:sz w:val="22"/>
          <w:szCs w:val="22"/>
        </w:rPr>
        <w:t xml:space="preserve">contiguous </w:t>
      </w:r>
      <w:r w:rsidRPr="004C61E4">
        <w:rPr>
          <w:rFonts w:ascii="Helvetica" w:eastAsia="Arial" w:hAnsi="Helvetica" w:cs="Arial"/>
          <w:sz w:val="22"/>
          <w:szCs w:val="22"/>
        </w:rPr>
        <w:t>pairing</w:t>
      </w:r>
      <w:r>
        <w:rPr>
          <w:rFonts w:ascii="Helvetica" w:eastAsia="Arial" w:hAnsi="Helvetica" w:cs="Arial"/>
          <w:sz w:val="22"/>
          <w:szCs w:val="22"/>
        </w:rPr>
        <w:t xml:space="preserve"> of the site to the miRNA 3′ end</w:t>
      </w:r>
      <w:r w:rsidRPr="004C61E4">
        <w:rPr>
          <w:rFonts w:ascii="Helvetica" w:eastAsia="Arial" w:hAnsi="Helvetica" w:cs="Arial"/>
          <w:sz w:val="22"/>
          <w:szCs w:val="22"/>
        </w:rPr>
        <w:t>, 2</w:t>
      </w:r>
      <w:r>
        <w:rPr>
          <w:rFonts w:ascii="Helvetica" w:eastAsia="Arial" w:hAnsi="Helvetica" w:cs="Arial"/>
          <w:sz w:val="22"/>
          <w:szCs w:val="22"/>
        </w:rPr>
        <w:t>.</w:t>
      </w:r>
      <w:r w:rsidRPr="004C61E4">
        <w:rPr>
          <w:rFonts w:ascii="Helvetica" w:eastAsia="Arial" w:hAnsi="Helvetica" w:cs="Arial"/>
          <w:sz w:val="22"/>
          <w:szCs w:val="22"/>
        </w:rPr>
        <w:t xml:space="preserve">) the </w:t>
      </w:r>
      <w:r>
        <w:rPr>
          <w:rFonts w:ascii="Helvetica" w:eastAsia="Arial" w:hAnsi="Helvetica" w:cs="Arial"/>
          <w:sz w:val="22"/>
          <w:szCs w:val="22"/>
        </w:rPr>
        <w:t>5′-most nucleotide of paired 3′ region of the miRNA (hereafter referred to as the “</w:t>
      </w:r>
      <w:r w:rsidR="00583629">
        <w:rPr>
          <w:rFonts w:ascii="Helvetica" w:eastAsia="Arial" w:hAnsi="Helvetica" w:cs="Arial"/>
          <w:sz w:val="22"/>
          <w:szCs w:val="22"/>
        </w:rPr>
        <w:t>position</w:t>
      </w:r>
      <w:r>
        <w:rPr>
          <w:rFonts w:ascii="Helvetica" w:eastAsia="Arial" w:hAnsi="Helvetica" w:cs="Arial"/>
          <w:sz w:val="22"/>
          <w:szCs w:val="22"/>
        </w:rPr>
        <w:t xml:space="preserve">” </w:t>
      </w:r>
      <w:r w:rsidRPr="004C61E4">
        <w:rPr>
          <w:rFonts w:ascii="Helvetica" w:eastAsia="Arial" w:hAnsi="Helvetica" w:cs="Arial"/>
          <w:sz w:val="22"/>
          <w:szCs w:val="22"/>
        </w:rPr>
        <w:t>of pairing, 3</w:t>
      </w:r>
      <w:r>
        <w:rPr>
          <w:rFonts w:ascii="Helvetica" w:eastAsia="Arial" w:hAnsi="Helvetica" w:cs="Arial"/>
          <w:sz w:val="22"/>
          <w:szCs w:val="22"/>
        </w:rPr>
        <w:t>.</w:t>
      </w:r>
      <w:r w:rsidRPr="004C61E4">
        <w:rPr>
          <w:rFonts w:ascii="Helvetica" w:eastAsia="Arial" w:hAnsi="Helvetica" w:cs="Arial"/>
          <w:sz w:val="22"/>
          <w:szCs w:val="22"/>
        </w:rPr>
        <w:t xml:space="preserve">) the </w:t>
      </w:r>
      <w:r>
        <w:rPr>
          <w:rFonts w:ascii="Helvetica" w:eastAsia="Arial" w:hAnsi="Helvetica" w:cs="Arial"/>
          <w:sz w:val="22"/>
          <w:szCs w:val="22"/>
        </w:rPr>
        <w:t>difference between the number of unpaired target nucleotides and that of the miRNA (hereafter referred to as the “3′-pairing offset”,</w:t>
      </w:r>
      <w:r w:rsidRPr="004C61E4">
        <w:rPr>
          <w:rFonts w:ascii="Helvetica" w:eastAsia="Arial" w:hAnsi="Helvetica" w:cs="Arial"/>
          <w:sz w:val="22"/>
          <w:szCs w:val="22"/>
        </w:rPr>
        <w:t xml:space="preserve"> </w:t>
      </w:r>
      <w:r>
        <w:rPr>
          <w:rFonts w:ascii="Helvetica" w:eastAsia="Arial" w:hAnsi="Helvetica" w:cs="Arial"/>
          <w:sz w:val="22"/>
          <w:szCs w:val="22"/>
        </w:rPr>
        <w:t>and</w:t>
      </w:r>
      <w:r w:rsidRPr="004C61E4">
        <w:rPr>
          <w:rFonts w:ascii="Helvetica" w:eastAsia="Arial" w:hAnsi="Helvetica" w:cs="Arial"/>
          <w:sz w:val="22"/>
          <w:szCs w:val="22"/>
        </w:rPr>
        <w:t xml:space="preserve"> 4</w:t>
      </w:r>
      <w:r>
        <w:rPr>
          <w:rFonts w:ascii="Helvetica" w:eastAsia="Arial" w:hAnsi="Helvetica" w:cs="Arial"/>
          <w:sz w:val="22"/>
          <w:szCs w:val="22"/>
        </w:rPr>
        <w:t>.</w:t>
      </w:r>
      <w:r w:rsidRPr="004C61E4">
        <w:rPr>
          <w:rFonts w:ascii="Helvetica" w:eastAsia="Arial" w:hAnsi="Helvetica" w:cs="Arial"/>
          <w:sz w:val="22"/>
          <w:szCs w:val="22"/>
        </w:rPr>
        <w:t xml:space="preserve">) the </w:t>
      </w:r>
      <w:r>
        <w:rPr>
          <w:rFonts w:ascii="Helvetica" w:eastAsia="Arial" w:hAnsi="Helvetica" w:cs="Arial"/>
          <w:sz w:val="22"/>
          <w:szCs w:val="22"/>
        </w:rPr>
        <w:t>nature</w:t>
      </w:r>
      <w:r w:rsidRPr="004C61E4">
        <w:rPr>
          <w:rFonts w:ascii="Helvetica" w:eastAsia="Arial" w:hAnsi="Helvetica" w:cs="Arial"/>
          <w:sz w:val="22"/>
          <w:szCs w:val="22"/>
        </w:rPr>
        <w:t xml:space="preserve"> of </w:t>
      </w:r>
      <w:r>
        <w:rPr>
          <w:rFonts w:ascii="Helvetica" w:eastAsia="Arial" w:hAnsi="Helvetica" w:cs="Arial"/>
          <w:sz w:val="22"/>
          <w:szCs w:val="22"/>
        </w:rPr>
        <w:t xml:space="preserve">the imperfect pairing to the </w:t>
      </w:r>
      <w:r w:rsidRPr="004C61E4">
        <w:rPr>
          <w:rFonts w:ascii="Helvetica" w:eastAsia="Arial" w:hAnsi="Helvetica" w:cs="Arial"/>
          <w:sz w:val="22"/>
          <w:szCs w:val="22"/>
        </w:rPr>
        <w:t>seed</w:t>
      </w:r>
      <w:r>
        <w:rPr>
          <w:rFonts w:ascii="Helvetica" w:eastAsia="Arial" w:hAnsi="Helvetica" w:cs="Arial"/>
          <w:sz w:val="22"/>
          <w:szCs w:val="22"/>
        </w:rPr>
        <w:t xml:space="preserve">. </w:t>
      </w:r>
      <w:r w:rsidRPr="00391BB2">
        <w:rPr>
          <w:rFonts w:ascii="Helvetica" w:eastAsia="Arial" w:hAnsi="Helvetica" w:cs="Arial"/>
          <w:sz w:val="22"/>
          <w:szCs w:val="22"/>
          <w:highlight w:val="yellow"/>
        </w:rPr>
        <w:t>(Fig</w:t>
      </w:r>
      <w:r w:rsidR="000F10F0" w:rsidRPr="00391BB2">
        <w:rPr>
          <w:rFonts w:ascii="Helvetica" w:eastAsia="Arial" w:hAnsi="Helvetica" w:cs="Arial"/>
          <w:sz w:val="22"/>
          <w:szCs w:val="22"/>
          <w:highlight w:val="yellow"/>
        </w:rPr>
        <w:t>ure</w:t>
      </w:r>
      <w:r w:rsidRPr="00391BB2">
        <w:rPr>
          <w:rFonts w:ascii="Helvetica" w:eastAsia="Arial" w:hAnsi="Helvetica" w:cs="Arial"/>
          <w:sz w:val="22"/>
          <w:szCs w:val="22"/>
          <w:highlight w:val="yellow"/>
        </w:rPr>
        <w:t xml:space="preserve"> 1B)</w:t>
      </w:r>
      <w:r>
        <w:rPr>
          <w:rFonts w:ascii="Helvetica" w:eastAsia="Arial" w:hAnsi="Helvetica" w:cs="Arial"/>
          <w:sz w:val="22"/>
          <w:szCs w:val="22"/>
        </w:rPr>
        <w:t xml:space="preserve">. </w:t>
      </w:r>
      <w:r w:rsidR="000878CC">
        <w:rPr>
          <w:rFonts w:ascii="Helvetica" w:eastAsia="Arial" w:hAnsi="Helvetica" w:cs="Arial"/>
          <w:sz w:val="22"/>
          <w:szCs w:val="22"/>
        </w:rPr>
        <w:t xml:space="preserve">When considering only sites with a length of 3′-pairing between 4 and 11 nucleotides, an offset between –4 and +16, and having one of 18 possible seed mismatches, there are &gt;16,000 possible site architectures, for only a single </w:t>
      </w:r>
      <w:r w:rsidR="00EF5EC3">
        <w:rPr>
          <w:rFonts w:ascii="Helvetica" w:eastAsia="Arial" w:hAnsi="Helvetica" w:cs="Arial"/>
          <w:sz w:val="22"/>
          <w:szCs w:val="22"/>
        </w:rPr>
        <w:t>21-nt miRNA</w:t>
      </w:r>
      <w:r w:rsidR="000878CC">
        <w:rPr>
          <w:rFonts w:ascii="Helvetica" w:eastAsia="Arial" w:hAnsi="Helvetica" w:cs="Arial"/>
          <w:sz w:val="22"/>
          <w:szCs w:val="22"/>
        </w:rPr>
        <w:t xml:space="preserve">. This combinatorial complexity poses a </w:t>
      </w:r>
      <w:r w:rsidR="00583629">
        <w:rPr>
          <w:rFonts w:ascii="Helvetica" w:eastAsia="Arial" w:hAnsi="Helvetica" w:cs="Arial"/>
          <w:sz w:val="22"/>
          <w:szCs w:val="22"/>
        </w:rPr>
        <w:t xml:space="preserve">substantial </w:t>
      </w:r>
      <w:r w:rsidR="000878CC">
        <w:rPr>
          <w:rFonts w:ascii="Helvetica" w:eastAsia="Arial" w:hAnsi="Helvetica" w:cs="Arial"/>
          <w:sz w:val="22"/>
          <w:szCs w:val="22"/>
        </w:rPr>
        <w:t xml:space="preserve">limitation on the power of unbiased conservation analysis and high-throughput cellular </w:t>
      </w:r>
      <w:r w:rsidR="00583629">
        <w:rPr>
          <w:rFonts w:ascii="Helvetica" w:eastAsia="Arial" w:hAnsi="Helvetica" w:cs="Arial"/>
          <w:sz w:val="22"/>
          <w:szCs w:val="22"/>
        </w:rPr>
        <w:t xml:space="preserve">transfection </w:t>
      </w:r>
      <w:r w:rsidR="000878CC">
        <w:rPr>
          <w:rFonts w:ascii="Helvetica" w:eastAsia="Arial" w:hAnsi="Helvetica" w:cs="Arial"/>
          <w:sz w:val="22"/>
          <w:szCs w:val="22"/>
        </w:rPr>
        <w:t xml:space="preserve">studies, </w:t>
      </w:r>
      <w:r w:rsidR="00583629">
        <w:rPr>
          <w:rFonts w:ascii="Helvetica" w:eastAsia="Arial" w:hAnsi="Helvetica" w:cs="Arial"/>
          <w:sz w:val="22"/>
          <w:szCs w:val="22"/>
        </w:rPr>
        <w:t xml:space="preserve">especially if the subset of functional architectures for each miRNA </w:t>
      </w:r>
      <w:r w:rsidR="001D0931">
        <w:rPr>
          <w:rFonts w:ascii="Helvetica" w:eastAsia="Arial" w:hAnsi="Helvetica" w:cs="Arial"/>
          <w:sz w:val="22"/>
          <w:szCs w:val="22"/>
        </w:rPr>
        <w:t>is</w:t>
      </w:r>
      <w:r w:rsidR="00583629">
        <w:rPr>
          <w:rFonts w:ascii="Helvetica" w:eastAsia="Arial" w:hAnsi="Helvetica" w:cs="Arial"/>
          <w:sz w:val="22"/>
          <w:szCs w:val="22"/>
        </w:rPr>
        <w:t xml:space="preserve"> not the same.</w:t>
      </w:r>
      <w:r w:rsidR="005E00F5">
        <w:rPr>
          <w:rFonts w:ascii="Helvetica" w:eastAsia="Arial" w:hAnsi="Helvetica" w:cs="Arial"/>
          <w:sz w:val="22"/>
          <w:szCs w:val="22"/>
        </w:rPr>
        <w:t xml:space="preserve"> Indeed, </w:t>
      </w:r>
      <w:r w:rsidR="003A0A6D">
        <w:rPr>
          <w:rFonts w:ascii="Helvetica" w:eastAsia="Arial" w:hAnsi="Helvetica" w:cs="Arial"/>
          <w:sz w:val="22"/>
          <w:szCs w:val="22"/>
        </w:rPr>
        <w:t xml:space="preserve">several in vivo </w:t>
      </w:r>
      <w:r w:rsidR="005E00F5">
        <w:rPr>
          <w:rFonts w:ascii="Helvetica" w:eastAsia="Arial" w:hAnsi="Helvetica" w:cs="Arial"/>
          <w:sz w:val="22"/>
          <w:szCs w:val="22"/>
        </w:rPr>
        <w:t xml:space="preserve">cross-linking studies </w:t>
      </w:r>
      <w:r w:rsidR="003A0A6D">
        <w:rPr>
          <w:rFonts w:ascii="Helvetica" w:eastAsia="Arial" w:hAnsi="Helvetica" w:cs="Arial"/>
          <w:sz w:val="22"/>
          <w:szCs w:val="22"/>
        </w:rPr>
        <w:t>analyzing miRNA–target site chimeras reads report miRNA-specific ratios of seed-only to seed-and-3′-paired targets</w:t>
      </w:r>
      <w:r w:rsidR="0066729E">
        <w:rPr>
          <w:rFonts w:ascii="Helvetica" w:eastAsia="Arial" w:hAnsi="Helvetica" w:cs="Arial"/>
          <w:sz w:val="22"/>
          <w:szCs w:val="22"/>
        </w:rPr>
        <w:t xml:space="preserve">, </w:t>
      </w:r>
      <w:r w:rsidR="00175888">
        <w:rPr>
          <w:rFonts w:ascii="Helvetica" w:eastAsia="Arial" w:hAnsi="Helvetica" w:cs="Arial"/>
          <w:sz w:val="22"/>
          <w:szCs w:val="22"/>
        </w:rPr>
        <w:t xml:space="preserve">in addition to observing </w:t>
      </w:r>
      <w:r w:rsidR="003E08D9">
        <w:rPr>
          <w:rFonts w:ascii="Helvetica" w:eastAsia="Arial" w:hAnsi="Helvetica" w:cs="Arial"/>
          <w:sz w:val="22"/>
          <w:szCs w:val="22"/>
        </w:rPr>
        <w:t xml:space="preserve">multiple positions </w:t>
      </w:r>
      <w:r w:rsidR="00175888">
        <w:rPr>
          <w:rFonts w:ascii="Helvetica" w:eastAsia="Arial" w:hAnsi="Helvetica" w:cs="Arial"/>
          <w:sz w:val="22"/>
          <w:szCs w:val="22"/>
        </w:rPr>
        <w:t xml:space="preserve">of </w:t>
      </w:r>
      <w:r w:rsidR="0066729E">
        <w:rPr>
          <w:rFonts w:ascii="Helvetica" w:eastAsia="Arial" w:hAnsi="Helvetica" w:cs="Arial"/>
          <w:sz w:val="22"/>
          <w:szCs w:val="22"/>
        </w:rPr>
        <w:t>3</w:t>
      </w:r>
      <w:r w:rsidR="00175888">
        <w:rPr>
          <w:rFonts w:ascii="Helvetica" w:eastAsia="Arial" w:hAnsi="Helvetica" w:cs="Arial"/>
          <w:sz w:val="22"/>
          <w:szCs w:val="22"/>
        </w:rPr>
        <w:t xml:space="preserve">′ pairing when analyzing the chimeric reads from all the miRNAs in combination </w:t>
      </w:r>
      <w:r w:rsidR="001D0931">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&lt;citation&gt;&lt;priority&gt;8&lt;/priority&gt;&lt;uuid&gt;3DF58E0A-AAD1-413B-B4ED-7B0F4FEABA58&lt;/uuid&gt;&lt;publications&gt;&lt;publication&gt;&lt;subtype&gt;400&lt;/subtype&gt;&lt;location&gt;&amp;lt;html&amp;gt;&amp;lt;head&amp;gt;&amp;lt;meta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gt;&lt;subtype&gt;400&lt;/subtype&gt;&lt;title&gt;Unambiguous identification of miRNA:target site interactions by different types of ligation reactions.&lt;/title&gt;&lt;url&gt;http://linkinghub.elsevier.com/retrieve/pii/S1097276514003566&lt;/url&gt;&lt;volume&gt;54&lt;/volume&gt;&lt;revision_date&gt;99201402241200000000222000&lt;/revision_date&gt;&lt;publication_date&gt;99201406191200000000222000&lt;/publication_date&gt;&lt;uuid&gt;EB6C131F-C929-49A5-B4B4-4E5F8704803E&lt;/uuid&gt;&lt;type&gt;400&lt;/type&gt;&lt;accepted_date&gt;99201403261200000000222000&lt;/accepted_date&gt;&lt;number&gt;6&lt;/number&gt;&lt;submission_date&gt;99201311221200000000222000&lt;/submission_date&gt;&lt;doi&gt;10.1016/j.molcel.2014.03.049&lt;/doi&gt;&lt;institution&gt;Systems Biology of Gene Regulatory Elements, Max-Delbrück-Center for Molecular Medicine, Robert-Rössle-Strasse 10, 13125 Berlin, Germany.&lt;/institution&gt;&lt;startpage&gt;1042&lt;/startpage&gt;&lt;endpage&gt;1054&lt;/endpage&gt;&lt;bundle&gt;&lt;publication&gt;&lt;title&gt;Molecular cell&lt;/title&gt;&lt;uuid&gt;B6FA3066-BACB-4B29-9470-5D270DD90AB6&lt;/uuid&gt;&lt;subtype&gt;-100&lt;/subtype&gt;&lt;type&gt;-100&lt;/type&gt;&lt;/publication&gt;&lt;/bundle&gt;&lt;authors&gt;&lt;author&gt;&lt;lastName&gt;Grosswendt&lt;/lastName&gt;&lt;firstName&gt;Stefanie&lt;/firstName&gt;&lt;/author&gt;&lt;author&gt;&lt;lastName&gt;Filipchyk&lt;/lastName&gt;&lt;firstName&gt;Andrei&lt;/firstName&gt;&lt;/author&gt;&lt;author&gt;&lt;lastName&gt;Manzano&lt;/lastName&gt;&lt;firstName&gt;Mark&lt;/firstName&gt;&lt;/author&gt;&lt;author&gt;&lt;lastName&gt;Klironomos&lt;/lastName&gt;&lt;firstName&gt;Filippos&lt;/firstName&gt;&lt;/author&gt;&lt;author&gt;&lt;lastName&gt;Schilling&lt;/lastName&gt;&lt;firstName&gt;Marcel&lt;/firstName&gt;&lt;/author&gt;&lt;author&gt;&lt;lastName&gt;Herzog&lt;/lastName&gt;&lt;firstName&gt;Margareta&lt;/firstName&gt;&lt;/author&gt;&lt;author&gt;&lt;lastName&gt;Gottwein&lt;/lastName&gt;&lt;firstName&gt;Eva&lt;/firstName&gt;&lt;/author&gt;&lt;author&gt;&lt;lastName&gt;Rajewsky&lt;/lastName&gt;&lt;firstName&gt;Nikolaus&lt;/firstName&gt;&lt;/author&gt;&lt;/authors&gt;&lt;/publication&gt;&lt;publication&gt;&lt;subtype&gt;400&lt;/subtype&gt;&lt;publisher&gt;Nature Publishing Group&lt;/publisher&gt;&lt;title&gt;miRNA-target chimeras reveal miRNA 3'-end pairing as a major determinant of Argonaute target specificity.&lt;/title&gt;&lt;url&gt;http://www.nature.com/articles/ncomms9864&lt;/url&gt;&lt;volume&gt;6&lt;/volume&gt;&lt;publication_date&gt;99201511251200000000222000&lt;/publication_date&gt;&lt;uuid&gt;3E8FD66E-AB1A-4CFC-BF88-A4D5C1553696&lt;/uuid&gt;&lt;type&gt;400&lt;/type&gt;&lt;accepted_date&gt;99201510121200000000222000&lt;/accepted_date&gt;&lt;number&gt;1&lt;/number&gt;&lt;submission_date&gt;99201505041200000000222000&lt;/submission_date&gt;&lt;doi&gt;10.1038/ncomms9864&lt;/doi&gt;&lt;institution&gt;Laboratory of Molecular Neuro-Oncology and Howard Hughes Medical Institute, The Rockefeller University, 1230 York Avenue, Box 226, New York, New York 10065, USA.&lt;/institution&gt;&lt;startpage&gt;8864&lt;/startpage&gt;&lt;endpage&gt;17&lt;/endpage&gt;&lt;bundle&gt;&lt;publication&gt;&lt;title&gt;Nature communications&lt;/title&gt;&lt;uuid&gt;0901A00D-4EFE-457E-AE41-EF99ABC1DAEE&lt;/uuid&gt;&lt;subtype&gt;-100&lt;/subtype&gt;&lt;type&gt;-100&lt;/type&gt;&lt;/publication&gt;&lt;/bundle&gt;&lt;authors&gt;&lt;author&gt;&lt;lastName&gt;Moore&lt;/lastName&gt;&lt;firstName&gt;Michael&lt;/firstName&gt;&lt;middleNames&gt;J&lt;/middleNames&gt;&lt;/author&gt;&lt;author&gt;&lt;lastName&gt;Scheel&lt;/lastName&gt;&lt;firstName&gt;Troels&lt;/firstName&gt;&lt;middleNames&gt;K H&lt;/middleNames&gt;&lt;/author&gt;&lt;author&gt;&lt;lastName&gt;Luna&lt;/lastName&gt;&lt;firstName&gt;Joseph&lt;/firstName&gt;&lt;middleNames&gt;M&lt;/middleNames&gt;&lt;/author&gt;&lt;author&gt;&lt;lastName&gt;Park&lt;/lastName&gt;&lt;firstName&gt;Christopher&lt;/firstName&gt;&lt;middleNames&gt;Y&lt;/middleNames&gt;&lt;/author&gt;&lt;author&gt;&lt;lastName&gt;Fak&lt;/lastName&gt;&lt;firstName&gt;John&lt;/firstName&gt;&lt;middleNames&gt;J&lt;/middleNames&gt;&lt;/author&gt;&lt;author&gt;&lt;lastName&gt;Nishiuchi&lt;/lastName&gt;&lt;firstName&gt;Eiko&lt;/firstName&gt;&lt;/author&gt;&lt;author&gt;&lt;lastName&gt;Rice&lt;/lastName&gt;&lt;firstName&gt;Charles&lt;/firstName&gt;&lt;middleNames&gt;M&lt;/middleNames&gt;&lt;/author&gt;&lt;author&gt;&lt;lastName&gt;Darnell&lt;/lastName&gt;&lt;firstName&gt;Robert&lt;/firstName&gt;&lt;middleNames&gt;B&lt;/middleNames&gt;&lt;/author&gt;&lt;/authors&gt;&lt;/publication&gt;&lt;publication&gt;&lt;subtype&gt;400&lt;/subtype&gt;&lt;title&gt;Pairing beyond the Seed Supports MicroRNA Targeting Specificity.&lt;/title&gt;&lt;url&gt;https://linkinghub.elsevier.com/retrieve/pii/S1097276516305214&lt;/url&gt;&lt;volume&gt;64&lt;/volume&gt;&lt;revision_date&gt;99201608011200000000222000&lt;/revision_date&gt;&lt;publication_date&gt;99201610201200000000222000&lt;/publication_date&gt;&lt;uuid&gt;BF5CB362-121A-427A-85E8-ABED75F700B3&lt;/uuid&gt;&lt;type&gt;400&lt;/type&gt;&lt;accepted_date&gt;99201608311200000000222000&lt;/accepted_date&gt;&lt;number&gt;2&lt;/number&gt;&lt;submission_date&gt;99201603291200000000222000&lt;/submission_date&gt;&lt;doi&gt;10.1016/j.molcel.2016.09.004&lt;/doi&gt;&lt;institution&gt;Division of Biology, University of California, San Diego, La Jolla, CA 92093-0349, USA.&lt;/institution&gt;&lt;startpage&gt;320&lt;/startpage&gt;&lt;endpage&gt;333&lt;/endpage&gt;&lt;bundle&gt;&lt;publication&gt;&lt;title&gt;Molecular cell&lt;/title&gt;&lt;uuid&gt;B6FA3066-BACB-4B29-9470-5D270DD90AB6&lt;/uuid&gt;&lt;subtype&gt;-100&lt;/subtype&gt;&lt;type&gt;-100&lt;/type&gt;&lt;/publication&gt;&lt;/bundle&gt;&lt;authors&gt;&lt;author&gt;&lt;lastName&gt;Broughton&lt;/lastName&gt;&lt;firstName&gt;James&lt;/firstName&gt;&lt;middleNames&gt;P&lt;/middleNames&gt;&lt;/author&gt;&lt;author&gt;&lt;lastName&gt;Lovci&lt;/lastName&gt;&lt;firstName&gt;Michael&lt;/firstName&gt;&lt;middleNames&gt;T&lt;/middleNames&gt;&lt;/author&gt;&lt;author&gt;&lt;lastName&gt;Huang&lt;/lastName&gt;&lt;firstName&gt;Jessica&lt;/firstName&gt;&lt;middleNames&gt;L&lt;/middleNames&gt;&lt;/author&gt;&lt;author&gt;&lt;lastName&gt;Yeo&lt;/lastName&gt;&lt;firstName&gt;Gene&lt;/firstName&gt;&lt;middleNames&gt;W&lt;/middleNames&gt;&lt;/author&gt;&lt;author&gt;&lt;lastName&gt;Pasquinelli&lt;/lastName&gt;&lt;firstName&gt;Amy&lt;/firstName&gt;&lt;middleNames&gt;E&lt;/middleNames&gt;&lt;/author&gt;&lt;/authors&gt;&lt;/publication&gt;&lt;/publications&gt;&lt;cites&gt;&lt;/cites&gt;&lt;/citation&gt;</w:instrText>
      </w:r>
      <w:r w:rsidR="001D0931">
        <w:rPr>
          <w:rFonts w:ascii="Helvetica" w:hAnsi="Helvetica" w:cs="Helvetica"/>
          <w:sz w:val="22"/>
          <w:szCs w:val="22"/>
        </w:rPr>
        <w:fldChar w:fldCharType="separate"/>
      </w:r>
      <w:r w:rsidR="00051873">
        <w:rPr>
          <w:rFonts w:ascii="Helvetica" w:hAnsi="Helvetica" w:cs="Helvetica"/>
          <w:sz w:val="22"/>
          <w:szCs w:val="22"/>
        </w:rPr>
        <w:t xml:space="preserve">(Broughton et al., 2016; </w:t>
      </w:r>
      <w:proofErr w:type="spellStart"/>
      <w:r w:rsidR="00051873">
        <w:rPr>
          <w:rFonts w:ascii="Helvetica" w:hAnsi="Helvetica" w:cs="Helvetica"/>
          <w:sz w:val="22"/>
          <w:szCs w:val="22"/>
        </w:rPr>
        <w:t>Grosswendt</w:t>
      </w:r>
      <w:proofErr w:type="spellEnd"/>
      <w:r w:rsidR="00051873">
        <w:rPr>
          <w:rFonts w:ascii="Helvetica" w:hAnsi="Helvetica" w:cs="Helvetica"/>
          <w:sz w:val="22"/>
          <w:szCs w:val="22"/>
        </w:rPr>
        <w:t xml:space="preserve"> et al., 2014; </w:t>
      </w:r>
      <w:proofErr w:type="spellStart"/>
      <w:r w:rsidR="00051873">
        <w:rPr>
          <w:rFonts w:ascii="Helvetica" w:hAnsi="Helvetica" w:cs="Helvetica"/>
          <w:sz w:val="22"/>
          <w:szCs w:val="22"/>
        </w:rPr>
        <w:t>Helwak</w:t>
      </w:r>
      <w:proofErr w:type="spellEnd"/>
      <w:r w:rsidR="00051873">
        <w:rPr>
          <w:rFonts w:ascii="Helvetica" w:hAnsi="Helvetica" w:cs="Helvetica"/>
          <w:sz w:val="22"/>
          <w:szCs w:val="22"/>
        </w:rPr>
        <w:t xml:space="preserve"> et al., 2013; Moore et al., 2015)</w:t>
      </w:r>
      <w:r w:rsidR="001D0931">
        <w:rPr>
          <w:rFonts w:ascii="Helvetica" w:hAnsi="Helvetica" w:cs="Helvetica"/>
          <w:sz w:val="22"/>
          <w:szCs w:val="22"/>
        </w:rPr>
        <w:fldChar w:fldCharType="end"/>
      </w:r>
      <w:r w:rsidR="00175888">
        <w:rPr>
          <w:rFonts w:ascii="Helvetica" w:eastAsia="Arial" w:hAnsi="Helvetica" w:cs="Arial"/>
          <w:sz w:val="22"/>
          <w:szCs w:val="22"/>
        </w:rPr>
        <w:t>.</w:t>
      </w:r>
      <w:r w:rsidR="008421FD">
        <w:rPr>
          <w:rFonts w:ascii="Helvetica" w:eastAsia="Arial" w:hAnsi="Helvetica" w:cs="Arial"/>
          <w:sz w:val="22"/>
          <w:szCs w:val="22"/>
        </w:rPr>
        <w:t xml:space="preserve"> </w:t>
      </w:r>
      <w:r w:rsidR="00044263">
        <w:rPr>
          <w:rFonts w:ascii="Helvetica" w:eastAsia="Arial" w:hAnsi="Helvetica" w:cs="Arial"/>
          <w:sz w:val="22"/>
          <w:szCs w:val="22"/>
        </w:rPr>
        <w:t xml:space="preserve">While these studies corroborate the notion of heterogeneous 3′ pairing across miRNAs, such data have not yet enabled improved quantitative prediction of miRNA-mediated repression </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&lt;citation&gt;&lt;priority&gt;10&lt;/priority&gt;&lt;uuid&gt;74753AA1-84F2-4584-AE3F-CC50E1BCC85F&lt;/uuid&gt;&lt;publications&gt;&lt;publication&gt;&lt;subtype&gt;400&lt;/subtype&gt;&lt;publisher&gt;eLife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w:instrText>
      </w:r>
      <w:r w:rsidR="00051873">
        <w:rPr>
          <w:rFonts w:ascii="Helvetica" w:hAnsi="Helvetica" w:cs="Helvetica" w:hint="eastAsia"/>
          <w:sz w:val="22"/>
          <w:szCs w:val="22"/>
        </w:rPr>
        <w:instrText>ed_date&gt;99201507121200000000222000&lt;/accepted_date&gt;&lt;subtitle&gt;The example shows a TargetScanHuman page for the 3</w:instrText>
      </w:r>
      <w:r w:rsidR="00051873">
        <w:rPr>
          <w:rFonts w:ascii="Helvetica" w:hAnsi="Helvetica" w:cs="Helvetica" w:hint="eastAsia"/>
          <w:sz w:val="22"/>
          <w:szCs w:val="22"/>
        </w:rPr>
        <w:instrText>′</w:instrText>
      </w:r>
      <w:r w:rsidR="00051873">
        <w:rPr>
          <w:rFonts w:ascii="Helvetica" w:hAnsi="Helvetica" w:cs="Helvetica" w:hint="eastAsia"/>
          <w:sz w:val="22"/>
          <w:szCs w:val="22"/>
        </w:rPr>
        <w:instrText xml:space="preserve"> UTR of the LRRC1gene. At the top is the 3</w:instrText>
      </w:r>
      <w:r w:rsidR="00051873">
        <w:rPr>
          <w:rFonts w:ascii="Helvetica" w:hAnsi="Helvetica" w:cs="Helvetica" w:hint="eastAsia"/>
          <w:sz w:val="22"/>
          <w:szCs w:val="22"/>
        </w:rPr>
        <w:instrText>′</w:instrText>
      </w:r>
      <w:r w:rsidR="00051873">
        <w:rPr>
          <w:rFonts w:ascii="Helvetica" w:hAnsi="Helvetica" w:cs="Helvetica" w:hint="eastAsia"/>
          <w:sz w:val="22"/>
          <w:szCs w:val="22"/>
        </w:rPr>
        <w:instrText>-UTR profile, showing the relative expression of tandem 3</w:instrText>
      </w:r>
      <w:r w:rsidR="00051873">
        <w:rPr>
          <w:rFonts w:ascii="Helvetica" w:hAnsi="Helvetica" w:cs="Helvetica" w:hint="eastAsia"/>
          <w:sz w:val="22"/>
          <w:szCs w:val="22"/>
        </w:rPr>
        <w:instrText>′</w:instrText>
      </w:r>
      <w:r w:rsidR="00051873">
        <w:rPr>
          <w:rFonts w:ascii="Helvetica" w:hAnsi="Helvetica" w:cs="Helvetica" w:hint="eastAsia"/>
          <w:sz w:val="22"/>
          <w:szCs w:val="22"/>
        </w:rPr>
        <w:instrText>-UTR isoforms, as measured using 3P-seq (Na</w:instrText>
      </w:r>
      <w:r w:rsidR="00051873">
        <w:rPr>
          <w:rFonts w:ascii="Helvetica" w:hAnsi="Helvetica" w:cs="Helvetica"/>
          <w:sz w:val="22"/>
          <w:szCs w:val="22"/>
        </w:rPr>
        <w:instrText>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(Agarwal et al., 2015)</w:t>
      </w:r>
      <w:r w:rsidR="00051873">
        <w:rPr>
          <w:rFonts w:ascii="Helvetica" w:hAnsi="Helvetica" w:cs="Helvetica"/>
          <w:sz w:val="22"/>
          <w:szCs w:val="22"/>
        </w:rPr>
        <w:fldChar w:fldCharType="end"/>
      </w:r>
      <w:r w:rsidR="00044263">
        <w:rPr>
          <w:rFonts w:ascii="Helvetica" w:hAnsi="Helvetica" w:cs="Helvetica"/>
          <w:sz w:val="22"/>
          <w:szCs w:val="22"/>
        </w:rPr>
        <w:t>, which complicates interpretation of the observed diversity as functional.</w:t>
      </w:r>
    </w:p>
    <w:p w14:paraId="73BDC15E" w14:textId="3D70ED3D" w:rsidR="008421FD" w:rsidRDefault="00B3436E" w:rsidP="008421FD">
      <w:pPr>
        <w:pStyle w:val="Normal1"/>
        <w:ind w:firstLine="720"/>
        <w:contextualSpacing/>
        <w:rPr>
          <w:rFonts w:ascii="Helvetica" w:eastAsia="Arial" w:hAnsi="Helvetica" w:cs="Arial"/>
          <w:sz w:val="22"/>
          <w:szCs w:val="22"/>
        </w:rPr>
      </w:pPr>
      <w:r>
        <w:rPr>
          <w:rFonts w:ascii="Helvetica" w:eastAsia="Arial" w:hAnsi="Helvetica" w:cs="Arial"/>
          <w:sz w:val="22"/>
          <w:szCs w:val="22"/>
        </w:rPr>
        <w:t>In vitro studies measuring the binding affinity of</w:t>
      </w:r>
      <w:r w:rsidR="00182F4A">
        <w:rPr>
          <w:rFonts w:ascii="Helvetica" w:eastAsia="Arial" w:hAnsi="Helvetica" w:cs="Arial"/>
          <w:sz w:val="22"/>
          <w:szCs w:val="22"/>
        </w:rPr>
        <w:t xml:space="preserve"> AGO–miRNA</w:t>
      </w:r>
      <w:r w:rsidR="005854A8">
        <w:rPr>
          <w:rFonts w:ascii="Helvetica" w:eastAsia="Arial" w:hAnsi="Helvetica" w:cs="Arial"/>
          <w:sz w:val="22"/>
          <w:szCs w:val="22"/>
        </w:rPr>
        <w:t xml:space="preserve"> complexe</w:t>
      </w:r>
      <w:r w:rsidR="00182F4A">
        <w:rPr>
          <w:rFonts w:ascii="Helvetica" w:eastAsia="Arial" w:hAnsi="Helvetica" w:cs="Arial"/>
          <w:sz w:val="22"/>
          <w:szCs w:val="22"/>
        </w:rPr>
        <w:t xml:space="preserve">s with a variety of target RNA molecules have enabled quantitative comparisons some features of 3′ pairing for the same or between different miRNAs </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&lt;citation&gt;&lt;priority&gt;11&lt;/priority&gt;&lt;uuid&gt;044AF4CC-6108-4006-90DA-9560D6BFFE62&lt;/uuid&gt;&lt;publications&gt;&lt;publication&gt;&lt;subtype&gt;400&lt;/subtype&gt;&lt;title&gt;Argonaute divides its RNA guide into domains with distinct functions and RNA-binding properties.&lt;/title&gt;&lt;url&gt;http://linkinghub.elsevier.com/retrieve/pii/S0092867412012998&lt;/url&gt;&lt;volume&gt;151&lt;/volume&gt;&lt;revision_date&gt;99201209111200000000222000&lt;/revision_date&gt;&lt;publication_date&gt;99201211211200000000222000&lt;/publication_date&gt;&lt;uuid&gt;CAA7FCE5-4C7F-41AB-AD30-2303BE5207C6&lt;/uuid&gt;&lt;type&gt;400&lt;/type&gt;&lt;accepted_date&gt;99201210081200000000222000&lt;/accepted_date&gt;&lt;number&gt;5&lt;/number&gt;&lt;citekey&gt;Wee:2012df&lt;/citekey&gt;&lt;submission_date&gt;99201206291200000000222000&lt;/submission_date&gt;&lt;doi&gt;10.1016/j.cell.2012.10.036&lt;/doi&gt;&lt;institution&gt;Department of Biochemistry and Molecular Pharmacology and Howard Hughes Medical Institute, University of Massachusetts Medical School, Worcester, MA 01605, USA.&lt;/institution&gt;&lt;startpage&gt;1055&lt;/startpage&gt;&lt;endpage&gt;1067&lt;/endpage&gt;&lt;authors&gt;&lt;author&gt;&lt;lastName&gt;Wee&lt;/lastName&gt;&lt;firstName&gt;Liang&lt;/firstName&gt;&lt;middleNames&gt;Meng&lt;/middleNames&gt;&lt;/author&gt;&lt;author&gt;&lt;lastName&gt;Flores-Jasso&lt;/lastName&gt;&lt;firstName&gt;C&lt;/firstName&gt;&lt;middleNames&gt;Fabián&lt;/middleNames&gt;&lt;/author&gt;&lt;author&gt;&lt;lastName&gt;Salomon&lt;/lastName&gt;&lt;firstName&gt;William&lt;/firstName&gt;&lt;middleNames&gt;E&lt;/middleNames&gt;&lt;/author&gt;&lt;author&gt;&lt;lastName&gt;Zamore&lt;/lastName&gt;&lt;firstName&gt;Phillip&lt;/firstName&gt;&lt;middleNames&gt;D&lt;/middleNames&gt;&lt;/author&gt;&lt;/authors&gt;&lt;/publication&gt;&lt;publication&gt;&lt;subtype&gt;400&lt;/subtype&gt;&lt;title&gt;Single-Molecule Imaging Reveals that Argonaute Reshapes the Binding Properties of Its Nucleic Acid Guides.&lt;/title&gt;&lt;url&gt;http://linkinghub.elsevier.com/retrieve/pii/S0092867415007138&lt;/url&gt;&lt;volume&gt;162&lt;/volume&gt;&lt;revision_date&gt;99201504011200000000222000&lt;/revision_date&gt;&lt;publication_date&gt;99201507021200000000222000&lt;/publication_date&gt;&lt;uuid&gt;2A54EC6A-A377-4CA7-881F-25D176246269&lt;/uuid&gt;&lt;type&gt;400&lt;/type&gt;&lt;accepted_date&gt;99201506091200000000222000&lt;/accepted_date&gt;&lt;number&gt;1&lt;/number&gt;&lt;submission_date&gt;99201412031200000000222000&lt;/submission_date&gt;&lt;doi&gt;10.1016/j.cell.2015.06.029&lt;/doi&gt;&lt;institution&gt;RNA Therapeutics Institute, Howard Hughes Medical Institute, and Department of Biochemistry &amp;amp; Molecular Pharmacology, University of Massachusetts Medical School, Worcester, MA 01605, USA.&lt;/institution&gt;&lt;startpage&gt;84&lt;/startpage&gt;&lt;endpage&gt;95&lt;/endpage&gt;&lt;bundle&gt;&lt;publication&gt;&lt;title&gt;Cell&lt;/title&gt;&lt;uuid&gt;F98270EF-A176-4F79-990D-C4BC34C7DD76&lt;/uuid&gt;&lt;subtype&gt;-100&lt;/subtype&gt;&lt;type&gt;-100&lt;/type&gt;&lt;/publication&gt;&lt;/bundle&gt;&lt;authors&gt;&lt;author&gt;&lt;lastName&gt;Salomon&lt;/lastName&gt;&lt;firstName&gt;William&lt;/firstName&gt;&lt;middleNames&gt;E&lt;/middleNames&gt;&lt;/author&gt;&lt;author&gt;&lt;lastName&gt;Jolly&lt;/lastName&gt;&lt;firstName&gt;Samson&lt;/firstName&gt;&lt;middleNames&gt;M&lt;/middleNames&gt;&lt;/author&gt;&lt;author&gt;&lt;lastName&gt;Moore&lt;/lastName&gt;&lt;firstName&gt;Melissa&lt;/firstName&gt;&lt;middleNames&gt;J&lt;/middleNames&gt;&lt;/author&gt;&lt;author&gt;&lt;lastName&gt;Zamore&lt;/lastName&gt;&lt;firstName&gt;Phillip&lt;/firstName&gt;&lt;middleNames&gt;D&lt;/middleNames&gt;&lt;/author&gt;&lt;author&gt;&lt;lastName&gt;Serebrov&lt;/lastName&gt;&lt;firstName&gt;Victor&lt;/firstName&gt;&lt;/author&gt;&lt;/authors&gt;&lt;/publication&gt;&lt;publication&gt;&lt;subtype&gt;400&lt;/subtype&gt;&lt;title&gt;Beyond the seed: structural basis for supplementary microRNA targeting by human Argonaute2.&lt;/title&gt;&lt;url&gt;https://onlinelibrary.wiley.com/doi/abs/10.15252/embj.2018101153&lt;/url&gt;&lt;volume&gt;38&lt;/volume&gt;&lt;revision_date&gt;99201903271200000000222000&lt;/revision_date&gt;&lt;publication_date&gt;99201907011200000000222000&lt;/publication_date&gt;&lt;uuid&gt;21F6AC4A-81AC-4118-A5C8-552AC2A36386&lt;/uuid&gt;&lt;type&gt;400&lt;/type&gt;&lt;accepted_date&gt;99201904081200000000222000&lt;/accepted_date&gt;&lt;number&gt;13&lt;/number&gt;&lt;submission_date&gt;99201811211200000000222000&lt;/submission_date&gt;&lt;doi&gt;10.15252/embj.2018101153&lt;/doi&gt;&lt;institution&gt;Department of Integrative Structural and Computational Biology, The Scripps Research Institute, La Jolla, CA, USA.&lt;/institution&gt;&lt;startpage&gt;e101153&lt;/startpage&gt;&lt;bundle&gt;&lt;publication&gt;&lt;title&gt;The EMBO journal&lt;/title&gt;&lt;uuid&gt;4355A121-0EB5-4234-AC7C-1B2D3CAB25F2&lt;/uuid&gt;&lt;subtype&gt;-100&lt;/subtype&gt;&lt;type&gt;-100&lt;/type&gt;&lt;/publication&gt;&lt;/bundle&gt;&lt;authors&gt;&lt;author&gt;&lt;lastName&gt;Sheu-Gruttadauria&lt;/lastName&gt;&lt;firstName&gt;Jessica&lt;/firstName&gt;&lt;/author&gt;&lt;author&gt;&lt;lastName&gt;Xiao&lt;/lastName&gt;&lt;firstName&gt;Yao&lt;/firstName&gt;&lt;/author&gt;&lt;author&gt;&lt;lastName&gt;Gebert&lt;/lastName&gt;&lt;firstName&gt;Luca&lt;/firstName&gt;&lt;middleNames&gt;Fr&lt;/middleNames&gt;&lt;/author&gt;&lt;author&gt;&lt;lastName&gt;Macrae&lt;/lastName&gt;&lt;firstName&gt;Ian&lt;/firstName&gt;&lt;middleNames&gt;J&lt;/middleNames&gt;&lt;/author&gt;&lt;/authors&gt;&lt;/publication&gt;&lt;publication&gt;&lt;subtype&gt;400&lt;/subtype&gt;&lt;title&gt;Structural Basis for Target-Directed MicroRNA Degradation.&lt;/title&gt;&lt;url&gt;https://linkinghub.elsevier.com/retrieve/pii/S1097276519304757&lt;/url&gt;&lt;volume&gt;75&lt;/volume&gt;&lt;revision_date&gt;99201905081200000000222000&lt;/revision_date&gt;&lt;publication_date&gt;99201909191200000000222000&lt;/publication_date&gt;&lt;uuid&gt;12AA5FC7-0470-4D46-B4B2-9A73DD947E96&lt;/uuid&gt;&lt;type&gt;400&lt;/type&gt;&lt;accepted_date&gt;99201906141200000000222000&lt;/accepted_date&gt;&lt;number&gt;6&lt;/number&gt;&lt;submission_date&gt;99201901141200000000222000&lt;/submission_date&gt;&lt;doi&gt;10.1016/j.molcel.2019.06.019&lt;/doi&gt;&lt;institution&gt;Department of Integrative Structural and Computational Biology, The Scripps Research Institute, La Jolla, CA 92037, USA.&lt;/institution&gt;&lt;startpage&gt;1243&lt;/startpage&gt;&lt;endpage&gt;1255.e7&lt;/endpage&gt;&lt;bundle&gt;&lt;publication&gt;&lt;title&gt;Molecular cell&lt;/title&gt;&lt;uuid&gt;B6FA3066-BACB-4B29-9470-5D270DD90AB6&lt;/uuid&gt;&lt;subtype&gt;-100&lt;/subtype&gt;&lt;type&gt;-100&lt;/type&gt;&lt;/publication&gt;&lt;/bundle&gt;&lt;authors&gt;&lt;author&gt;&lt;lastName&gt;Sheu-Gruttadauria&lt;/lastName&gt;&lt;firstName&gt;Jessica&lt;/firstName&gt;&lt;/author&gt;&lt;author&gt;&lt;lastName&gt;Pawlica&lt;/lastName&gt;&lt;firstName&gt;Paulina&lt;/firstName&gt;&lt;/author&gt;&lt;author&gt;&lt;lastName&gt;Klum&lt;/lastName&gt;&lt;firstName&gt;Shannon&lt;/firstName&gt;&lt;middleNames&gt;M&lt;/middleNames&gt;&lt;/author&gt;&lt;author&gt;&lt;lastName&gt;Wang&lt;/lastName&gt;&lt;firstName&gt;Sonia&lt;/firstName&gt;&lt;/author&gt;&lt;author&gt;&lt;lastName&gt;Yario&lt;/lastName&gt;&lt;firstName&gt;Therese&lt;/firstName&gt;&lt;middleNames&gt;A&lt;/middleNames&gt;&lt;/author&gt;&lt;author&gt;&lt;lastName&gt;Schirle Oakdale&lt;/lastName&gt;&lt;firstName&gt;Nicole&lt;/firstName&gt;&lt;middleNames&gt;T&lt;/middleNames&gt;&lt;/author&gt;&lt;author&gt;&lt;lastName&gt;Steitz&lt;/lastName&gt;&lt;firstName&gt;Joan&lt;/firstName&gt;&lt;middleNames&gt;A&lt;/middleNames&gt;&lt;/author&gt;&lt;author&gt;&lt;lastName&gt;Macrae&lt;/lastName&gt;&lt;firstName&gt;Ian&lt;/firstName&gt;&lt;middleNames&gt;J&lt;/middleNames&gt;&lt;/author&gt;&lt;/auth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 xml:space="preserve">(Salomon et al., 2015; </w:t>
      </w:r>
      <w:proofErr w:type="spellStart"/>
      <w:r w:rsidR="00051873">
        <w:rPr>
          <w:rFonts w:ascii="Helvetica" w:hAnsi="Helvetica" w:cs="Helvetica"/>
          <w:sz w:val="22"/>
          <w:szCs w:val="22"/>
        </w:rPr>
        <w:t>Sheu-Gruttadauria</w:t>
      </w:r>
      <w:proofErr w:type="spellEnd"/>
      <w:r w:rsidR="00051873">
        <w:rPr>
          <w:rFonts w:ascii="Helvetica" w:hAnsi="Helvetica" w:cs="Helvetica"/>
          <w:sz w:val="22"/>
          <w:szCs w:val="22"/>
        </w:rPr>
        <w:t xml:space="preserve"> et al., 2019a; 2019b; Wee et al., 2012)</w:t>
      </w:r>
      <w:r w:rsidR="00051873">
        <w:rPr>
          <w:rFonts w:ascii="Helvetica" w:hAnsi="Helvetica" w:cs="Helvetica"/>
          <w:sz w:val="22"/>
          <w:szCs w:val="22"/>
        </w:rPr>
        <w:fldChar w:fldCharType="end"/>
      </w:r>
      <w:r w:rsidR="00182F4A">
        <w:rPr>
          <w:rFonts w:ascii="Helvetica" w:eastAsia="Arial" w:hAnsi="Helvetica" w:cs="Arial"/>
          <w:sz w:val="22"/>
          <w:szCs w:val="22"/>
        </w:rPr>
        <w:t xml:space="preserve">. In particular, </w:t>
      </w:r>
      <w:r>
        <w:rPr>
          <w:rFonts w:ascii="Helvetica" w:eastAsia="Arial" w:hAnsi="Helvetica" w:cs="Arial"/>
          <w:sz w:val="22"/>
          <w:szCs w:val="22"/>
        </w:rPr>
        <w:t xml:space="preserve">to positions 13–16 have observed a twofold benefit to binding affinity for let-7a </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&lt;citation&gt;&lt;priority&gt;12&lt;/priority&gt;&lt;uuid&gt;F2D77A1D-16D6-40AC-9735-81AE4CBFF1C6&lt;/uuid&gt;&lt;publications&gt;&lt;publication&gt;&lt;subtype&gt;400&lt;/subtype&gt;&lt;title&gt;Argonaute divides its RNA guide into domains with distinct functions and RNA-binding properties.&lt;/title&gt;&lt;url&gt;http://linkinghub.elsevier.com/retrieve/pii/S0092867412012998&lt;/url&gt;&lt;volume&gt;151&lt;/volume&gt;&lt;revision_date&gt;99201209111200000000222000&lt;/revision_date&gt;&lt;publication_date&gt;99201211211200000000222000&lt;/publication_date&gt;&lt;uuid&gt;CAA7FCE5-4C7F-41AB-AD30-2303BE5207C6&lt;/uuid&gt;&lt;type&gt;400&lt;/type&gt;&lt;accepted_date&gt;99201210081200000000222000&lt;/accepted_date&gt;&lt;number&gt;5&lt;/number&gt;&lt;citekey&gt;Wee:2012df&lt;/citekey&gt;&lt;submission_date&gt;99201206291200000000222000&lt;/submission_date&gt;&lt;doi&gt;10.1016/j.cell.2012.10.036&lt;/doi&gt;&lt;institution&gt;Department of Biochemistry and Molecular Pharmacology and Howard Hughes Medical Institute, University of Massachusetts Medical School, Worcester, MA 01605, USA.&lt;/institution&gt;&lt;startpage&gt;1055&lt;/startpage&gt;&lt;endpage&gt;1067&lt;/endpage&gt;&lt;authors&gt;&lt;author&gt;&lt;lastName&gt;Wee&lt;/lastName&gt;&lt;firstName&gt;Liang&lt;/firstName&gt;&lt;middleNames&gt;Meng&lt;/middleNames&gt;&lt;/author&gt;&lt;author&gt;&lt;lastName&gt;Flores-Jasso&lt;/lastName&gt;&lt;firstName&gt;C&lt;/firstName&gt;&lt;middleNames&gt;Fabián&lt;/middleNames&gt;&lt;/author&gt;&lt;author&gt;&lt;lastName&gt;Salomon&lt;/lastName&gt;&lt;firstName&gt;William&lt;/firstName&gt;&lt;middleNames&gt;E&lt;/middleNames&gt;&lt;/author&gt;&lt;author&gt;&lt;lastName&gt;Zamore&lt;/lastName&gt;&lt;firstName&gt;Phillip&lt;/firstName&gt;&lt;middleNames&gt;D&lt;/middleNames&gt;&lt;/author&gt;&lt;/auth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(Wee et al., 2012)</w:t>
      </w:r>
      <w:r w:rsidR="00051873">
        <w:rPr>
          <w:rFonts w:ascii="Helvetica" w:hAnsi="Helvetica" w:cs="Helvetica"/>
          <w:sz w:val="22"/>
          <w:szCs w:val="22"/>
        </w:rPr>
        <w:fldChar w:fldCharType="end"/>
      </w:r>
      <w:r>
        <w:rPr>
          <w:rFonts w:ascii="Helvetica" w:eastAsia="Arial" w:hAnsi="Helvetica" w:cs="Arial"/>
          <w:sz w:val="22"/>
          <w:szCs w:val="22"/>
        </w:rPr>
        <w:t xml:space="preserve"> and miR-122 </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&lt;citation&gt;&lt;priority&gt;13&lt;/priority&gt;&lt;uuid&gt;5776985C-47ED-4A2F-A6D6-A91763DBF1BA&lt;/uuid&gt;&lt;publications&gt;&lt;publication&gt;&lt;subtype&gt;400&lt;/subtype&gt;&lt;title&gt;Structural Basis for Target-Directed MicroRNA Degradation.&lt;/title&gt;&lt;url&gt;https://linkinghub.elsevier.com/retrieve/pii/S1097276519304757&lt;/url&gt;&lt;volume&gt;75&lt;/volume&gt;&lt;revision_date&gt;99201905081200000000222000&lt;/revision_date&gt;&lt;publication_date&gt;99201909191200000000222000&lt;/publication_date&gt;&lt;uuid&gt;12AA5FC7-0470-4D46-B4B2-9A73DD947E96&lt;/uuid&gt;&lt;type&gt;400&lt;/type&gt;&lt;accepted_date&gt;99201906141200000000222000&lt;/accepted_date&gt;&lt;number&gt;6&lt;/number&gt;&lt;submission_date&gt;99201901141200000000222000&lt;/submission_date&gt;&lt;doi&gt;10.1016/j.molcel.2019.06.019&lt;/doi&gt;&lt;institution&gt;Department of Integrative Structural and Computational Biology, The Scripps Research Institute, La Jolla, CA 92037, USA.&lt;/institution&gt;&lt;startpage&gt;1243&lt;/startpage&gt;&lt;endpage&gt;1255.e7&lt;/endpage&gt;&lt;bundle&gt;&lt;publication&gt;&lt;title&gt;Molecular cell&lt;/title&gt;&lt;uuid&gt;B6FA3066-BACB-4B29-9470-5D270DD90AB6&lt;/uuid&gt;&lt;subtype&gt;-100&lt;/subtype&gt;&lt;type&gt;-100&lt;/type&gt;&lt;/publication&gt;&lt;/bundle&gt;&lt;authors&gt;&lt;author&gt;&lt;lastName&gt;Sheu-Gruttadauria&lt;/lastName&gt;&lt;firstName&gt;Jessica&lt;/firstName&gt;&lt;/author&gt;&lt;author&gt;&lt;lastName&gt;Pawlica&lt;/lastName&gt;&lt;firstName&gt;Paulina&lt;/firstName&gt;&lt;/author&gt;&lt;author&gt;&lt;lastName&gt;Klum&lt;/lastName&gt;&lt;firstName&gt;Shannon&lt;/firstName&gt;&lt;middleNames&gt;M&lt;/middleNames&gt;&lt;/author&gt;&lt;author&gt;&lt;lastName&gt;Wang&lt;/lastName&gt;&lt;firstName&gt;Sonia&lt;/firstName&gt;&lt;/author&gt;&lt;author&gt;&lt;lastName&gt;Yario&lt;/lastName&gt;&lt;firstName&gt;Therese&lt;/firstName&gt;&lt;middleNames&gt;A&lt;/middleNames&gt;&lt;/author&gt;&lt;author&gt;&lt;lastName&gt;Schirle Oakdale&lt;/lastName&gt;&lt;firstName&gt;Nicole&lt;/firstName&gt;&lt;middleNames&gt;T&lt;/middleNames&gt;&lt;/author&gt;&lt;author&gt;&lt;lastName&gt;Steitz&lt;/lastName&gt;&lt;firstName&gt;Joan&lt;/firstName&gt;&lt;middleNames&gt;A&lt;/middleNames&gt;&lt;/author&gt;&lt;author&gt;&lt;lastName&gt;Macrae&lt;/lastName&gt;&lt;firstName&gt;Ian&lt;/firstName&gt;&lt;middleNames&gt;J&lt;/middleNames&gt;&lt;/author&gt;&lt;/auth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Sheu-Gruttadauria</w:t>
      </w:r>
      <w:proofErr w:type="spellEnd"/>
      <w:r w:rsidR="00051873">
        <w:rPr>
          <w:rFonts w:ascii="Helvetica" w:hAnsi="Helvetica" w:cs="Helvetica"/>
          <w:sz w:val="22"/>
          <w:szCs w:val="22"/>
        </w:rPr>
        <w:t xml:space="preserve"> et al., 2019a)</w:t>
      </w:r>
      <w:r w:rsidR="00051873">
        <w:rPr>
          <w:rFonts w:ascii="Helvetica" w:hAnsi="Helvetica" w:cs="Helvetica"/>
          <w:sz w:val="22"/>
          <w:szCs w:val="22"/>
        </w:rPr>
        <w:fldChar w:fldCharType="end"/>
      </w:r>
      <w:r>
        <w:rPr>
          <w:rFonts w:ascii="Helvetica" w:hAnsi="Helvetica" w:cs="Helvetica"/>
          <w:sz w:val="22"/>
          <w:szCs w:val="22"/>
        </w:rPr>
        <w:t xml:space="preserve">, and a 7-fold benefit to miR-21 </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&lt;citation&gt;&lt;priority&gt;14&lt;/priority&gt;&lt;uuid&gt;48A95386-4D07-4243-A949-1E8AC840EC7C&lt;/uuid&gt;&lt;publications&gt;&lt;publication&gt;&lt;subtype&gt;400&lt;/subtype&gt;&lt;title&gt;Single-Molecule Imaging Reveals that Argonaute Reshapes the Binding Properties of Its Nucleic Acid Guides.&lt;/title&gt;&lt;url&gt;http://linkinghub.elsevier.com/retrieve/pii/S0092867415007138&lt;/url&gt;&lt;volume&gt;162&lt;/volume&gt;&lt;revision_date&gt;99201504011200000000222000&lt;/revision_date&gt;&lt;publication_date&gt;99201507021200000000222000&lt;/publication_date&gt;&lt;uuid&gt;2A54EC6A-A377-4CA7-881F-25D176246269&lt;/uuid&gt;&lt;type&gt;400&lt;/type&gt;&lt;accepted_date&gt;99201506091200000000222000&lt;/accepted_date&gt;&lt;number&gt;1&lt;/number&gt;&lt;submission_date&gt;99201412031200000000222000&lt;/submission_date&gt;&lt;doi&gt;10.1016/j.cell.2015.06.029&lt;/doi&gt;&lt;institution&gt;RNA Therapeutics Institute, Howard Hughes Medical Institute, and Department of Biochemistry &amp;amp; Molecular Pharmacology, University of Massachusetts Medical School, Worcester, MA 01605, USA.&lt;/institution&gt;&lt;startpage&gt;84&lt;/startpage&gt;&lt;endpage&gt;95&lt;/endpage&gt;&lt;bundle&gt;&lt;publication&gt;&lt;title&gt;Cell&lt;/title&gt;&lt;uuid&gt;F98270EF-A176-4F79-990D-C4BC34C7DD76&lt;/uuid&gt;&lt;subtype&gt;-100&lt;/subtype&gt;&lt;type&gt;-100&lt;/type&gt;&lt;/publication&gt;&lt;/bundle&gt;&lt;authors&gt;&lt;author&gt;&lt;lastName&gt;Salomon&lt;/lastName&gt;&lt;firstName&gt;William&lt;/firstName&gt;&lt;middleNames&gt;E&lt;/middleNames&gt;&lt;/author&gt;&lt;author&gt;&lt;lastName&gt;Jolly&lt;/lastName&gt;&lt;firstName&gt;Samson&lt;/firstName&gt;&lt;middleNames&gt;M&lt;/middleNames&gt;&lt;/author&gt;&lt;author&gt;&lt;lastName&gt;Moore&lt;/lastName&gt;&lt;firstName&gt;Melissa&lt;/firstName&gt;&lt;middleNames&gt;J&lt;/middleNames&gt;&lt;/author&gt;&lt;author&gt;&lt;lastName&gt;Zamore&lt;/lastName&gt;&lt;firstName&gt;Phillip&lt;/firstName&gt;&lt;middleNames&gt;D&lt;/middleNames&gt;&lt;/author&gt;&lt;author&gt;&lt;lastName&gt;Serebrov&lt;/lastName&gt;&lt;firstName&gt;Victor&lt;/firstName&gt;&lt;/author&gt;&lt;/auth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(Salomon et al., 2015)</w:t>
      </w:r>
      <w:r w:rsidR="00051873">
        <w:rPr>
          <w:rFonts w:ascii="Helvetica" w:hAnsi="Helvetica" w:cs="Helvetica"/>
          <w:sz w:val="22"/>
          <w:szCs w:val="22"/>
        </w:rPr>
        <w:fldChar w:fldCharType="end"/>
      </w:r>
      <w:r w:rsidR="00850DD5">
        <w:rPr>
          <w:rFonts w:ascii="Helvetica" w:hAnsi="Helvetica" w:cs="Helvetica"/>
          <w:sz w:val="22"/>
          <w:szCs w:val="22"/>
        </w:rPr>
        <w:t>, in comparison to seed pairing alone</w:t>
      </w:r>
      <w:r>
        <w:rPr>
          <w:rFonts w:ascii="Helvetica" w:hAnsi="Helvetica" w:cs="Helvetica"/>
          <w:sz w:val="22"/>
          <w:szCs w:val="22"/>
        </w:rPr>
        <w:t>.</w:t>
      </w:r>
      <w:r w:rsidR="00850DD5">
        <w:rPr>
          <w:rFonts w:ascii="Helvetica" w:hAnsi="Helvetica" w:cs="Helvetica"/>
          <w:sz w:val="22"/>
          <w:szCs w:val="22"/>
        </w:rPr>
        <w:t xml:space="preserve"> However, in the absence of more affinity measurements for each of these miRNAs, </w:t>
      </w:r>
      <w:r w:rsidR="00850DD5">
        <w:rPr>
          <w:rFonts w:ascii="Helvetica" w:eastAsia="Arial" w:hAnsi="Helvetica" w:cs="Arial"/>
          <w:sz w:val="22"/>
          <w:szCs w:val="22"/>
        </w:rPr>
        <w:t>it is unclear whether these differences are due</w:t>
      </w:r>
      <w:r w:rsidR="00E15245">
        <w:rPr>
          <w:rFonts w:ascii="Helvetica" w:eastAsia="Arial" w:hAnsi="Helvetica" w:cs="Arial"/>
          <w:sz w:val="22"/>
          <w:szCs w:val="22"/>
        </w:rPr>
        <w:t xml:space="preserve"> to</w:t>
      </w:r>
      <w:r w:rsidR="00850DD5">
        <w:rPr>
          <w:rFonts w:ascii="Helvetica" w:eastAsia="Arial" w:hAnsi="Helvetica" w:cs="Arial"/>
          <w:sz w:val="22"/>
          <w:szCs w:val="22"/>
        </w:rPr>
        <w:t xml:space="preserve"> each miRNA having a distinct optimal position of pairing, or if </w:t>
      </w:r>
      <w:r w:rsidR="006D27CF">
        <w:rPr>
          <w:rFonts w:ascii="Helvetica" w:eastAsia="Arial" w:hAnsi="Helvetica" w:cs="Arial"/>
          <w:sz w:val="22"/>
          <w:szCs w:val="22"/>
        </w:rPr>
        <w:t>the maximal benefit of 3′ pairing for each is different</w:t>
      </w:r>
      <w:r w:rsidR="00850DD5">
        <w:rPr>
          <w:rFonts w:ascii="Helvetica" w:eastAsia="Arial" w:hAnsi="Helvetica" w:cs="Arial"/>
          <w:sz w:val="22"/>
          <w:szCs w:val="22"/>
        </w:rPr>
        <w:t>.</w:t>
      </w:r>
      <w:r w:rsidR="00850DD5">
        <w:rPr>
          <w:rFonts w:ascii="Helvetica" w:hAnsi="Helvetica" w:cs="Helvetica"/>
          <w:sz w:val="22"/>
          <w:szCs w:val="22"/>
        </w:rPr>
        <w:t xml:space="preserve"> In another report, the</w:t>
      </w:r>
      <w:r w:rsidR="008421FD">
        <w:rPr>
          <w:rFonts w:ascii="Helvetica" w:eastAsia="Arial" w:hAnsi="Helvetica" w:cs="Arial"/>
          <w:sz w:val="22"/>
          <w:szCs w:val="22"/>
        </w:rPr>
        <w:t xml:space="preserve"> </w:t>
      </w:r>
      <w:r w:rsidR="00850DD5">
        <w:rPr>
          <w:rFonts w:ascii="Helvetica" w:eastAsia="Arial" w:hAnsi="Helvetica" w:cs="Arial"/>
          <w:sz w:val="22"/>
          <w:szCs w:val="22"/>
        </w:rPr>
        <w:t xml:space="preserve">binding </w:t>
      </w:r>
      <w:r w:rsidR="008421FD">
        <w:rPr>
          <w:rFonts w:ascii="Helvetica" w:eastAsia="Arial" w:hAnsi="Helvetica" w:cs="Arial"/>
          <w:sz w:val="22"/>
          <w:szCs w:val="22"/>
        </w:rPr>
        <w:t xml:space="preserve">affinity of miR-122 and a 3′ supplementary target site and variable-length bridge </w:t>
      </w:r>
      <w:r w:rsidR="00850DD5">
        <w:rPr>
          <w:rFonts w:ascii="Helvetica" w:eastAsia="Arial" w:hAnsi="Helvetica" w:cs="Arial"/>
          <w:sz w:val="22"/>
          <w:szCs w:val="22"/>
        </w:rPr>
        <w:t xml:space="preserve">was shown to correspond with </w:t>
      </w:r>
      <w:r w:rsidR="008421FD">
        <w:rPr>
          <w:rFonts w:ascii="Helvetica" w:eastAsia="Arial" w:hAnsi="Helvetica" w:cs="Arial"/>
          <w:sz w:val="22"/>
          <w:szCs w:val="22"/>
        </w:rPr>
        <w:t xml:space="preserve">repression of luciferase mRNAs containing each </w:t>
      </w:r>
      <w:r w:rsidR="00850DD5">
        <w:rPr>
          <w:rFonts w:ascii="Helvetica" w:eastAsia="Arial" w:hAnsi="Helvetica" w:cs="Arial"/>
          <w:sz w:val="22"/>
          <w:szCs w:val="22"/>
        </w:rPr>
        <w:t xml:space="preserve">corresponding </w:t>
      </w:r>
      <w:r w:rsidR="008421FD">
        <w:rPr>
          <w:rFonts w:ascii="Helvetica" w:eastAsia="Arial" w:hAnsi="Helvetica" w:cs="Arial"/>
          <w:sz w:val="22"/>
          <w:szCs w:val="22"/>
        </w:rPr>
        <w:t>site</w:t>
      </w:r>
      <w:r w:rsidR="00850DD5">
        <w:rPr>
          <w:rFonts w:ascii="Helvetica" w:eastAsia="Arial" w:hAnsi="Helvetica" w:cs="Arial"/>
          <w:sz w:val="22"/>
          <w:szCs w:val="22"/>
        </w:rPr>
        <w:t xml:space="preserve"> </w:t>
      </w:r>
      <w:r w:rsidR="008421FD">
        <w:rPr>
          <w:rFonts w:ascii="Helvetica" w:eastAsia="Arial" w:hAnsi="Helvetica" w:cs="Arial"/>
          <w:sz w:val="22"/>
          <w:szCs w:val="22"/>
        </w:rPr>
        <w:t>(</w:t>
      </w:r>
      <w:r w:rsidR="008421FD" w:rsidRPr="00356B50">
        <w:rPr>
          <w:rFonts w:ascii="Helvetica" w:eastAsia="Arial" w:hAnsi="Helvetica" w:cs="Arial"/>
          <w:i/>
          <w:iCs/>
          <w:sz w:val="22"/>
          <w:szCs w:val="22"/>
        </w:rPr>
        <w:t>r</w:t>
      </w:r>
      <w:r w:rsidR="008421FD" w:rsidRPr="00356B50">
        <w:rPr>
          <w:rFonts w:ascii="Helvetica" w:eastAsia="Arial" w:hAnsi="Helvetica" w:cs="Arial"/>
          <w:sz w:val="22"/>
          <w:szCs w:val="22"/>
          <w:vertAlign w:val="superscript"/>
        </w:rPr>
        <w:t>2</w:t>
      </w:r>
      <w:r w:rsidR="008421FD">
        <w:rPr>
          <w:rFonts w:ascii="Helvetica" w:eastAsia="Arial" w:hAnsi="Helvetica" w:cs="Arial"/>
          <w:sz w:val="22"/>
          <w:szCs w:val="22"/>
        </w:rPr>
        <w:t xml:space="preserve"> = 0.79, </w:t>
      </w:r>
      <w:r w:rsidR="008421FD">
        <w:rPr>
          <w:rFonts w:ascii="Helvetica" w:eastAsia="Arial" w:hAnsi="Helvetica" w:cs="Arial"/>
          <w:i/>
          <w:iCs/>
          <w:sz w:val="22"/>
          <w:szCs w:val="22"/>
        </w:rPr>
        <w:t>n</w:t>
      </w:r>
      <w:r w:rsidR="008421FD" w:rsidRPr="00356B50">
        <w:rPr>
          <w:rFonts w:ascii="Helvetica" w:eastAsia="Arial" w:hAnsi="Helvetica" w:cs="Arial"/>
          <w:sz w:val="22"/>
          <w:szCs w:val="22"/>
        </w:rPr>
        <w:t xml:space="preserve"> = 6)</w:t>
      </w:r>
      <w:r w:rsidR="00850DD5">
        <w:rPr>
          <w:rFonts w:ascii="Helvetica" w:eastAsia="Arial" w:hAnsi="Helvetica" w:cs="Arial"/>
          <w:sz w:val="22"/>
          <w:szCs w:val="22"/>
        </w:rPr>
        <w:t xml:space="preserve"> </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&lt;citation&gt;&lt;priority&gt;15&lt;/priority&gt;&lt;uuid&gt;97EE00A7-8A7A-46DA-92BC-3C7A2E1D4D87&lt;/uuid&gt;&lt;publications&gt;&lt;publication&gt;&lt;subtype&gt;400&lt;/subtype&gt;&lt;title&gt;Beyond the seed: structural basis for supplementary microRNA targeting by human Argonaute2.&lt;/title&gt;&lt;url&gt;https://onlinelibrary.wiley.com/doi/abs/10.15252/embj.2018101153&lt;/url&gt;&lt;volume&gt;38&lt;/volume&gt;&lt;revision_date&gt;99201903271200000000222000&lt;/revision_date&gt;&lt;publication_date&gt;99201907011200000000222000&lt;/publication_date&gt;&lt;uuid&gt;21F6AC4A-81AC-4118-A5C8-552AC2A36386&lt;/uuid&gt;&lt;type&gt;400&lt;/type&gt;&lt;accepted_date&gt;99201904081200000000222000&lt;/accepted_date&gt;&lt;number&gt;13&lt;/number&gt;&lt;submission_date&gt;99201811211200000000222000&lt;/submission_date&gt;&lt;doi&gt;10.15252/embj.2018101153&lt;/doi&gt;&lt;institution&gt;Department of Integrative Structural and Computational Biology, The Scripps Research Institute, La Jolla, CA, USA.&lt;/institution&gt;&lt;startpage&gt;e101153&lt;/startpage&gt;&lt;bundle&gt;&lt;publication&gt;&lt;title&gt;The EMBO journal&lt;/title&gt;&lt;uuid&gt;4355A121-0EB5-4234-AC7C-1B2D3CAB25F2&lt;/uuid&gt;&lt;subtype&gt;-100&lt;/subtype&gt;&lt;type&gt;-100&lt;/type&gt;&lt;/publication&gt;&lt;/bundle&gt;&lt;authors&gt;&lt;author&gt;&lt;lastName&gt;Sheu-Gruttadauria&lt;/lastName&gt;&lt;firstName&gt;Jessica&lt;/firstName&gt;&lt;/author&gt;&lt;author&gt;&lt;lastName&gt;Xiao&lt;/lastName&gt;&lt;firstName&gt;Yao&lt;/firstName&gt;&lt;/author&gt;&lt;author&gt;&lt;lastName&gt;Gebert&lt;/lastName&gt;&lt;firstName&gt;Luca&lt;/firstName&gt;&lt;middleNames&gt;Fr&lt;/middleNames&gt;&lt;/author&gt;&lt;author&gt;&lt;lastName&gt;Macrae&lt;/lastName&gt;&lt;firstName&gt;Ian&lt;/firstName&gt;&lt;middleNames&gt;J&lt;/middleNames&gt;&lt;/author&gt;&lt;/auth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Sheu-Gruttadauria</w:t>
      </w:r>
      <w:proofErr w:type="spellEnd"/>
      <w:r w:rsidR="00051873">
        <w:rPr>
          <w:rFonts w:ascii="Helvetica" w:hAnsi="Helvetica" w:cs="Helvetica"/>
          <w:sz w:val="22"/>
          <w:szCs w:val="22"/>
        </w:rPr>
        <w:t xml:space="preserve"> et al., 2019b)</w:t>
      </w:r>
      <w:r w:rsidR="00051873">
        <w:rPr>
          <w:rFonts w:ascii="Helvetica" w:hAnsi="Helvetica" w:cs="Helvetica"/>
          <w:sz w:val="22"/>
          <w:szCs w:val="22"/>
        </w:rPr>
        <w:fldChar w:fldCharType="end"/>
      </w:r>
      <w:r w:rsidR="00850DD5">
        <w:rPr>
          <w:rFonts w:ascii="Helvetica" w:hAnsi="Helvetica" w:cs="Helvetica"/>
          <w:sz w:val="22"/>
          <w:szCs w:val="22"/>
        </w:rPr>
        <w:t xml:space="preserve">, </w:t>
      </w:r>
      <w:r w:rsidR="00FC7770">
        <w:rPr>
          <w:rFonts w:ascii="Helvetica" w:hAnsi="Helvetica" w:cs="Helvetica"/>
          <w:sz w:val="22"/>
          <w:szCs w:val="22"/>
        </w:rPr>
        <w:t>indicating</w:t>
      </w:r>
      <w:r w:rsidR="006D27CF">
        <w:rPr>
          <w:rFonts w:ascii="Helvetica" w:hAnsi="Helvetica" w:cs="Helvetica"/>
          <w:sz w:val="22"/>
          <w:szCs w:val="22"/>
        </w:rPr>
        <w:t xml:space="preserve"> </w:t>
      </w:r>
      <w:r w:rsidR="00850DD5">
        <w:rPr>
          <w:rFonts w:ascii="Helvetica" w:hAnsi="Helvetica" w:cs="Helvetica"/>
          <w:sz w:val="22"/>
          <w:szCs w:val="22"/>
        </w:rPr>
        <w:t xml:space="preserve">that the measurement of 3′ </w:t>
      </w:r>
      <w:r w:rsidR="00D95732">
        <w:rPr>
          <w:rFonts w:ascii="Helvetica" w:hAnsi="Helvetica" w:cs="Helvetica"/>
          <w:sz w:val="22"/>
          <w:szCs w:val="22"/>
        </w:rPr>
        <w:t xml:space="preserve">pairing affinities might be helpful in explaining </w:t>
      </w:r>
      <w:r w:rsidR="00FC7770">
        <w:rPr>
          <w:rFonts w:ascii="Helvetica" w:hAnsi="Helvetica" w:cs="Helvetica"/>
          <w:sz w:val="22"/>
          <w:szCs w:val="22"/>
        </w:rPr>
        <w:t>their</w:t>
      </w:r>
      <w:r w:rsidR="00D95732">
        <w:rPr>
          <w:rFonts w:ascii="Helvetica" w:hAnsi="Helvetica" w:cs="Helvetica"/>
          <w:sz w:val="22"/>
          <w:szCs w:val="22"/>
        </w:rPr>
        <w:t xml:space="preserve"> effects on repression more generally. </w:t>
      </w:r>
      <w:r w:rsidR="008421FD">
        <w:rPr>
          <w:rFonts w:ascii="Helvetica" w:eastAsia="Arial" w:hAnsi="Helvetica" w:cs="Arial"/>
          <w:sz w:val="22"/>
          <w:szCs w:val="22"/>
        </w:rPr>
        <w:t xml:space="preserve">Lastly, in a recent study reporting </w:t>
      </w:r>
      <w:r w:rsidR="00BC3488">
        <w:rPr>
          <w:rFonts w:ascii="Helvetica" w:eastAsia="Arial" w:hAnsi="Helvetica" w:cs="Arial"/>
          <w:sz w:val="22"/>
          <w:szCs w:val="22"/>
        </w:rPr>
        <w:t xml:space="preserve">crystal structures of several known TDMD-susceptible </w:t>
      </w:r>
      <w:r w:rsidR="008421FD">
        <w:rPr>
          <w:rFonts w:ascii="Helvetica" w:eastAsia="Arial" w:hAnsi="Helvetica" w:cs="Arial"/>
          <w:sz w:val="22"/>
          <w:szCs w:val="22"/>
        </w:rPr>
        <w:t>AGO-miRNA complex</w:t>
      </w:r>
      <w:r w:rsidR="00BC3488">
        <w:rPr>
          <w:rFonts w:ascii="Helvetica" w:eastAsia="Arial" w:hAnsi="Helvetica" w:cs="Arial"/>
          <w:sz w:val="22"/>
          <w:szCs w:val="22"/>
        </w:rPr>
        <w:t>es</w:t>
      </w:r>
      <w:r w:rsidR="008421FD">
        <w:rPr>
          <w:rFonts w:ascii="Helvetica" w:eastAsia="Arial" w:hAnsi="Helvetica" w:cs="Arial"/>
          <w:sz w:val="22"/>
          <w:szCs w:val="22"/>
        </w:rPr>
        <w:t xml:space="preserve"> </w:t>
      </w:r>
      <w:r w:rsidR="00BC3488">
        <w:rPr>
          <w:rFonts w:ascii="Helvetica" w:eastAsia="Arial" w:hAnsi="Helvetica" w:cs="Arial"/>
          <w:sz w:val="22"/>
          <w:szCs w:val="22"/>
        </w:rPr>
        <w:t xml:space="preserve">bound to their corresponding </w:t>
      </w:r>
      <w:r w:rsidR="008421FD">
        <w:rPr>
          <w:rFonts w:ascii="Helvetica" w:eastAsia="Arial" w:hAnsi="Helvetica" w:cs="Arial"/>
          <w:sz w:val="22"/>
          <w:szCs w:val="22"/>
        </w:rPr>
        <w:t>TDMD-inducing RNA</w:t>
      </w:r>
      <w:r w:rsidR="00BC3488">
        <w:rPr>
          <w:rFonts w:ascii="Helvetica" w:eastAsia="Arial" w:hAnsi="Helvetica" w:cs="Arial"/>
          <w:sz w:val="22"/>
          <w:szCs w:val="22"/>
        </w:rPr>
        <w:t>s</w:t>
      </w:r>
      <w:r w:rsidR="008421FD">
        <w:rPr>
          <w:rFonts w:ascii="Helvetica" w:eastAsia="Arial" w:hAnsi="Helvetica" w:cs="Arial"/>
          <w:sz w:val="22"/>
          <w:szCs w:val="22"/>
        </w:rPr>
        <w:t xml:space="preserve">, </w:t>
      </w:r>
      <w:r w:rsidR="00BC3488" w:rsidRPr="00FC7770">
        <w:rPr>
          <w:rFonts w:ascii="Helvetica" w:eastAsia="Arial" w:hAnsi="Helvetica" w:cs="Arial"/>
          <w:i/>
          <w:iCs/>
          <w:sz w:val="22"/>
          <w:szCs w:val="22"/>
        </w:rPr>
        <w:t>K</w:t>
      </w:r>
      <w:r w:rsidR="00FC7770" w:rsidRPr="00FC7770">
        <w:rPr>
          <w:rFonts w:ascii="Helvetica" w:eastAsia="Arial" w:hAnsi="Helvetica" w:cs="Arial"/>
          <w:sz w:val="22"/>
          <w:szCs w:val="22"/>
          <w:vertAlign w:val="subscript"/>
        </w:rPr>
        <w:t>D</w:t>
      </w:r>
      <w:r w:rsidR="00BC3488">
        <w:rPr>
          <w:rFonts w:ascii="Helvetica" w:eastAsia="Arial" w:hAnsi="Helvetica" w:cs="Arial"/>
          <w:sz w:val="22"/>
          <w:szCs w:val="22"/>
        </w:rPr>
        <w:t xml:space="preserve"> measurements derived from bulk biochemical experiments indicate the TDMD-inducing pairing configurations lead to &gt;6- and &gt;870-fold increased binding affinity over seed pairing alone for miR-122 and miR-27a, respectively</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&lt;citation&gt;&lt;priority&gt;16&lt;/priority&gt;&lt;uuid&gt;C68BB314-5E66-470A-8020-96BEA96E4754&lt;/uuid&gt;&lt;publications&gt;&lt;publication&gt;&lt;subtype&gt;400&lt;/subtype&gt;&lt;title&gt;Structural Basis for Target-Directed MicroRNA Degradation.&lt;/title&gt;&lt;url&gt;https://linkinghub.elsevier.com/retrieve/pii/S1097276519304757&lt;/url&gt;&lt;volume&gt;75&lt;/volume&gt;&lt;revision_date&gt;99201905081200000000222000&lt;/revision_date&gt;&lt;publication_date&gt;99201909191200000000222000&lt;/publication_date&gt;&lt;uuid&gt;12AA5FC7-0470-4D46-B4B2-9A73DD947E96&lt;/uuid&gt;&lt;type&gt;400&lt;/type&gt;&lt;accepted_date&gt;99201906141200000000222000&lt;/accepted_date&gt;&lt;number&gt;6&lt;/number&gt;&lt;submission_date&gt;99201901141200000000222000&lt;/submission_date&gt;&lt;doi&gt;10.1016/j.molcel.2019.06.019&lt;/doi&gt;&lt;institution&gt;Department of Integrative Structural and Computational Biology, The Scripps Research Institute, La Jolla, CA 92037, USA.&lt;/institution&gt;&lt;startpage&gt;1243&lt;/startpage&gt;&lt;endpage&gt;1255.e7&lt;/endpage&gt;&lt;bundle&gt;&lt;publication&gt;&lt;title&gt;Molecular cell&lt;/title&gt;&lt;uuid&gt;B6FA3066-BACB-4B29-9470-5D270DD90AB6&lt;/uuid&gt;&lt;subtype&gt;-100&lt;/subtype&gt;&lt;type&gt;-100&lt;/type&gt;&lt;/publication&gt;&lt;/bundle&gt;&lt;authors&gt;&lt;author&gt;&lt;lastName&gt;Sheu-Gruttadauria&lt;/lastName&gt;&lt;firstName&gt;Jessica&lt;/firstName&gt;&lt;/author&gt;&lt;author&gt;&lt;lastName&gt;Pawlica&lt;/lastName&gt;&lt;firstName&gt;Paulina&lt;/firstName&gt;&lt;/author&gt;&lt;author&gt;&lt;lastName&gt;Klum&lt;/lastName&gt;&lt;firstName&gt;Shannon&lt;/firstName&gt;&lt;middleNames&gt;M&lt;/middleNames&gt;&lt;/author&gt;&lt;author&gt;&lt;lastName&gt;Wang&lt;/lastName&gt;&lt;firstName&gt;Sonia&lt;/firstName&gt;&lt;/author&gt;&lt;author&gt;&lt;lastName&gt;Yario&lt;/lastName&gt;&lt;firstName&gt;Therese&lt;/firstName&gt;&lt;middleNames&gt;A&lt;/middleNames&gt;&lt;/author&gt;&lt;author&gt;&lt;lastName&gt;Schirle Oakdale&lt;/lastName&gt;&lt;firstName&gt;Nicole&lt;/firstName&gt;&lt;middleNames&gt;T&lt;/middleNames&gt;&lt;/author&gt;&lt;author&gt;&lt;lastName&gt;Steitz&lt;/lastName&gt;&lt;firstName&gt;Joan&lt;/firstName&gt;&lt;middleNames&gt;A&lt;/middleNames&gt;&lt;/author&gt;&lt;author&gt;&lt;lastName&gt;Macrae&lt;/lastName&gt;&lt;firstName&gt;Ian&lt;/firstName&gt;&lt;middleNames&gt;J&lt;/middleNames&gt;&lt;/author&gt;&lt;/auth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w:t>
      </w:r>
      <w:proofErr w:type="spellStart"/>
      <w:r w:rsidR="00051873">
        <w:rPr>
          <w:rFonts w:ascii="Helvetica" w:hAnsi="Helvetica" w:cs="Helvetica"/>
          <w:sz w:val="22"/>
          <w:szCs w:val="22"/>
        </w:rPr>
        <w:t>Sheu-Gruttadauria</w:t>
      </w:r>
      <w:proofErr w:type="spellEnd"/>
      <w:r w:rsidR="00051873">
        <w:rPr>
          <w:rFonts w:ascii="Helvetica" w:hAnsi="Helvetica" w:cs="Helvetica"/>
          <w:sz w:val="22"/>
          <w:szCs w:val="22"/>
        </w:rPr>
        <w:t xml:space="preserve"> et al., 2019a)</w:t>
      </w:r>
      <w:r w:rsidR="00051873">
        <w:rPr>
          <w:rFonts w:ascii="Helvetica" w:hAnsi="Helvetica" w:cs="Helvetica"/>
          <w:sz w:val="22"/>
          <w:szCs w:val="22"/>
        </w:rPr>
        <w:fldChar w:fldCharType="end"/>
      </w:r>
      <w:r w:rsidR="00BC3488">
        <w:rPr>
          <w:rFonts w:ascii="Helvetica" w:eastAsia="Arial" w:hAnsi="Helvetica" w:cs="Arial"/>
          <w:sz w:val="22"/>
          <w:szCs w:val="22"/>
        </w:rPr>
        <w:t xml:space="preserve">. Comparison of these affinity differences to the ~2-fold improvement </w:t>
      </w:r>
      <w:r w:rsidR="00D572D7">
        <w:rPr>
          <w:rFonts w:ascii="Helvetica" w:eastAsia="Arial" w:hAnsi="Helvetica" w:cs="Arial"/>
          <w:sz w:val="22"/>
          <w:szCs w:val="22"/>
        </w:rPr>
        <w:t>provided by more minimal 3′ supplementary pairing alone for miR-122 is used to inferentially indicated that conformational differences observed between the TDMD-inducing structure and the 3′ supplementary–structure constitute two distinct conformations, with the increased stability of the TDMD-inducing structure promoting the degradation of the miRNA in cells. However, in the absence of affinity measurements for intermediate pairing configurations, it is difficult to rule out the possibility of continuum of conformations</w:t>
      </w:r>
      <w:r w:rsidR="00FC7770">
        <w:rPr>
          <w:rFonts w:ascii="Helvetica" w:eastAsia="Arial" w:hAnsi="Helvetica" w:cs="Arial"/>
          <w:sz w:val="22"/>
          <w:szCs w:val="22"/>
        </w:rPr>
        <w:t>,</w:t>
      </w:r>
      <w:r w:rsidR="00D572D7">
        <w:rPr>
          <w:rFonts w:ascii="Helvetica" w:eastAsia="Arial" w:hAnsi="Helvetica" w:cs="Arial"/>
          <w:sz w:val="22"/>
          <w:szCs w:val="22"/>
        </w:rPr>
        <w:t xml:space="preserve"> with </w:t>
      </w:r>
      <w:r w:rsidR="00FC7770">
        <w:rPr>
          <w:rFonts w:ascii="Helvetica" w:eastAsia="Arial" w:hAnsi="Helvetica" w:cs="Arial"/>
          <w:sz w:val="22"/>
          <w:szCs w:val="22"/>
        </w:rPr>
        <w:t xml:space="preserve">each having a </w:t>
      </w:r>
      <w:r w:rsidR="00315008">
        <w:rPr>
          <w:rFonts w:ascii="Helvetica" w:eastAsia="Arial" w:hAnsi="Helvetica" w:cs="Arial"/>
          <w:sz w:val="22"/>
          <w:szCs w:val="22"/>
        </w:rPr>
        <w:t xml:space="preserve">distinct likelihood of promoting either target repression or </w:t>
      </w:r>
      <w:r w:rsidR="00D572D7">
        <w:rPr>
          <w:rFonts w:ascii="Helvetica" w:eastAsia="Arial" w:hAnsi="Helvetica" w:cs="Arial"/>
          <w:sz w:val="22"/>
          <w:szCs w:val="22"/>
        </w:rPr>
        <w:t>TDMD.</w:t>
      </w:r>
    </w:p>
    <w:p w14:paraId="5D6E325D" w14:textId="2C89088B" w:rsidR="00C70D99" w:rsidRPr="004C61E4" w:rsidRDefault="00D6674C" w:rsidP="00C70D99">
      <w:pPr>
        <w:pStyle w:val="Normal1"/>
        <w:ind w:firstLine="720"/>
        <w:contextualSpacing/>
        <w:rPr>
          <w:rFonts w:ascii="Helvetica" w:eastAsia="Arial" w:hAnsi="Helvetica" w:cs="Arial"/>
          <w:sz w:val="22"/>
          <w:szCs w:val="22"/>
        </w:rPr>
      </w:pPr>
      <w:r>
        <w:rPr>
          <w:rFonts w:ascii="Helvetica" w:eastAsia="Arial" w:hAnsi="Helvetica" w:cs="Arial"/>
          <w:sz w:val="22"/>
          <w:szCs w:val="22"/>
        </w:rPr>
        <w:t xml:space="preserve">Recent high-throughput studies have underscored the utility of large-scale binding affinity measurements for the </w:t>
      </w:r>
      <w:r w:rsidR="005414FB">
        <w:rPr>
          <w:rFonts w:ascii="Helvetica" w:eastAsia="Arial" w:hAnsi="Helvetica" w:cs="Arial"/>
          <w:sz w:val="22"/>
          <w:szCs w:val="22"/>
        </w:rPr>
        <w:t>q</w:t>
      </w:r>
      <w:r>
        <w:rPr>
          <w:rFonts w:ascii="Helvetica" w:eastAsia="Arial" w:hAnsi="Helvetica" w:cs="Arial"/>
          <w:sz w:val="22"/>
          <w:szCs w:val="22"/>
        </w:rPr>
        <w:t xml:space="preserve">uantitative </w:t>
      </w:r>
      <w:r w:rsidR="00E15245">
        <w:rPr>
          <w:rFonts w:ascii="Helvetica" w:eastAsia="Arial" w:hAnsi="Helvetica" w:cs="Arial"/>
          <w:sz w:val="22"/>
          <w:szCs w:val="22"/>
        </w:rPr>
        <w:t xml:space="preserve">understanding of </w:t>
      </w:r>
      <w:r>
        <w:rPr>
          <w:rFonts w:ascii="Helvetica" w:eastAsia="Arial" w:hAnsi="Helvetica" w:cs="Arial"/>
          <w:sz w:val="22"/>
          <w:szCs w:val="22"/>
        </w:rPr>
        <w:t>miRNA</w:t>
      </w:r>
      <w:r w:rsidR="00E15245">
        <w:rPr>
          <w:rFonts w:ascii="Helvetica" w:eastAsia="Arial" w:hAnsi="Helvetica" w:cs="Arial"/>
          <w:sz w:val="22"/>
          <w:szCs w:val="22"/>
        </w:rPr>
        <w:t xml:space="preserve"> </w:t>
      </w:r>
      <w:r w:rsidR="00C70D99">
        <w:rPr>
          <w:rFonts w:ascii="Helvetica" w:eastAsia="Arial" w:hAnsi="Helvetica" w:cs="Arial"/>
          <w:sz w:val="22"/>
          <w:szCs w:val="22"/>
        </w:rPr>
        <w:t>biology</w:t>
      </w:r>
      <w:r>
        <w:rPr>
          <w:rFonts w:ascii="Helvetica" w:eastAsia="Arial" w:hAnsi="Helvetica" w:cs="Arial"/>
          <w:sz w:val="22"/>
          <w:szCs w:val="22"/>
        </w:rPr>
        <w:t xml:space="preserve">, and secondarily have begun to characterize the miRNA-specific differences in targeting preferences </w:t>
      </w:r>
      <w:r w:rsidR="001D0931">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&lt;citation&gt;&lt;priority&gt;9&lt;/priority&gt;&lt;uuid&gt;0D90FD04-CBA4-4D1B-956C-7738E6FC7C57&lt;/uuid&gt;&lt;publications&gt;&lt;publication&gt;&lt;subtype&gt;400&lt;/subtype&gt;&lt;publisher&gt;American Association for the Advancement of Science&lt;/publisher&gt;&lt;title&gt;The biochemical basis of microRNA targeting efficacy.&lt;/title&gt;&lt;url&gt;https://www.sciencemag.org/lookup/doi/10.1126/science.aav1741&lt;/url&gt;&lt;volume&gt;366&lt;/volume&gt;&lt;revision_date&gt;99201909241200000000222000&lt;/revision_date&gt;&lt;publication_date&gt;99201912201200000000222000&lt;/publication_date&gt;&lt;uuid&gt;4BDC9D85-8DF4-4AA5-92A4-09DD29EDE521&lt;/uuid&gt;&lt;type&gt;400&lt;/type&gt;&lt;accepted_date&gt;99201911161200000000222000&lt;/accepted_date&gt;&lt;number&gt;6472&lt;/number&gt;&lt;submission_date&gt;99201808211200000000222000&lt;/submission_date&gt;&lt;doi&gt;10.1126/science.aav1741&lt;/doi&gt;&lt;institution&gt;Howard Hughes Medical Institute, Whitehead Institute for Biomedical Research, Cambridge, MA 02142, USA.&lt;/institution&gt;&lt;startpage&gt;eaav1741&lt;/startpage&gt;&lt;bundle&gt;&lt;publication&gt;&lt;title&gt;Science&lt;/title&gt;&lt;uuid&gt;8CCED59D-BA89-4293-BA81-D2DC4B87AA7F&lt;/uuid&gt;&lt;subtype&gt;-100&lt;/subtype&gt;&lt;type&gt;-100&lt;/type&gt;&lt;/publication&gt;&lt;/bundle&gt;&lt;authors&gt;&lt;author&gt;&lt;lastName&gt;McGeary&lt;/lastName&gt;&lt;firstName&gt;Sean&lt;/firstName&gt;&lt;middleNames&gt;E&lt;/middleNames&gt;&lt;/author&gt;&lt;author&gt;&lt;lastName&gt;Lin&lt;/lastName&gt;&lt;firstName&gt;Kathy&lt;/firstName&gt;&lt;middleNames&gt;S&lt;/middleNames&gt;&lt;/author&gt;&lt;author&gt;&lt;lastName&gt;Shi&lt;/lastName&gt;&lt;firstName&gt;Charlie&lt;/firstName&gt;&lt;middleNames&gt;Y&lt;/middleNames&gt;&lt;/author&gt;&lt;author&gt;&lt;lastName&gt;Pham&lt;/lastName&gt;&lt;firstName&gt;Thy&lt;/firstName&gt;&lt;middleNames&gt;M&lt;/middleNames&gt;&lt;/author&gt;&lt;author&gt;&lt;lastName&gt;Bisaria&lt;/lastName&gt;&lt;firstName&gt;Namita&lt;/firstName&gt;&lt;/author&gt;&lt;author&gt;&lt;lastName&gt;Kelley&lt;/lastName&gt;&lt;firstName&gt;Gina&lt;/firstName&gt;&lt;middleNames&gt;M&lt;/middleNames&gt;&lt;/author&gt;&lt;author&gt;&lt;lastName&gt;Bartel&lt;/lastName&gt;&lt;firstName&gt;David&lt;/firstName&gt;&lt;middleNames&gt;P&lt;/middleNames&gt;&lt;/author&gt;&lt;/authors&gt;&lt;/publication&gt;&lt;publication&gt;&lt;subtype&gt;400&lt;/subtype&gt;&lt;title&gt;High-Throughput Analysis Reveals Rules for Target RNA Binding and Cleavage by AGO2.&lt;/title&gt;&lt;url&gt;https://linkinghub.elsevier.com/retrieve/pii/S1097276519304459&lt;/url&gt;&lt;revision_date&gt;99201904231200000000222000&lt;/revision_date&gt;&lt;publication_date&gt;99201907161200000000222000&lt;/publication_date&gt;&lt;uuid&gt;62420069-666C-423D-BC71-0E7A1B9D9E80&lt;/uuid&gt;&lt;type&gt;400&lt;/type&gt;&lt;accepted_date&gt;99201906071200000000222000&lt;/accepted_date&gt;&lt;submission_date&gt;99201902121200000000222000&lt;/submission_date&gt;&lt;doi&gt;10.1016/j.molcel.2019.06.012&lt;/doi&gt;&lt;institution&gt;Program in Biophysics, Stanford University, Stanford, CA 94305, USA.&lt;/institution&gt;&lt;bundle&gt;&lt;publication&gt;&lt;title&gt;Molecular cell&lt;/title&gt;&lt;uuid&gt;B6FA3066-BACB-4B29-9470-5D270DD90AB6&lt;/uuid&gt;&lt;subtype&gt;-100&lt;/subtype&gt;&lt;type&gt;-100&lt;/type&gt;&lt;/publication&gt;&lt;/bundle&gt;&lt;authors&gt;&lt;author&gt;&lt;lastName&gt;Becker&lt;/lastName&gt;&lt;firstName&gt;Winston&lt;/firstName&gt;&lt;middleNames&gt;R&lt;/middleNames&gt;&lt;/author&gt;&lt;author&gt;&lt;lastName&gt;Ober-Reynolds&lt;/lastName&gt;&lt;firstName&gt;Benjamin&lt;/firstName&gt;&lt;/author&gt;&lt;author&gt;&lt;lastName&gt;Jouravleva&lt;/lastName&gt;&lt;firstName&gt;Karina&lt;/firstName&gt;&lt;/author&gt;&lt;author&gt;&lt;lastName&gt;Jolly&lt;/lastName&gt;&lt;firstName&gt;Samson&lt;/firstName&gt;&lt;middleNames&gt;M&lt;/middleNames&gt;&lt;/author&gt;&lt;author&gt;&lt;lastName&gt;Zamore&lt;/lastName&gt;&lt;firstName&gt;Phillip&lt;/firstName&gt;&lt;middleNames&gt;D&lt;/middleNames&gt;&lt;/author&gt;&lt;author&gt;&lt;lastName&gt;Greenleaf&lt;/lastName&gt;&lt;firstName&gt;William&lt;/firstName&gt;&lt;middleNames&gt;J&lt;/middleNames&gt;&lt;/author&gt;&lt;/authors&gt;&lt;/publication&gt;&lt;/publications&gt;&lt;cites&gt;&lt;/cites&gt;&lt;/citation&gt;</w:instrText>
      </w:r>
      <w:r w:rsidR="001D0931">
        <w:rPr>
          <w:rFonts w:ascii="Helvetica" w:hAnsi="Helvetica" w:cs="Helvetica"/>
          <w:sz w:val="22"/>
          <w:szCs w:val="22"/>
        </w:rPr>
        <w:fldChar w:fldCharType="separate"/>
      </w:r>
      <w:r w:rsidR="00051873">
        <w:rPr>
          <w:rFonts w:ascii="Helvetica" w:hAnsi="Helvetica" w:cs="Helvetica"/>
          <w:sz w:val="22"/>
          <w:szCs w:val="22"/>
        </w:rPr>
        <w:t>(Becker et al., 2019; McGeary et al., 2019)</w:t>
      </w:r>
      <w:r w:rsidR="001D0931">
        <w:rPr>
          <w:rFonts w:ascii="Helvetica" w:hAnsi="Helvetica" w:cs="Helvetica"/>
          <w:sz w:val="22"/>
          <w:szCs w:val="22"/>
        </w:rPr>
        <w:fldChar w:fldCharType="end"/>
      </w:r>
      <w:r>
        <w:rPr>
          <w:rFonts w:ascii="Helvetica" w:eastAsia="Arial" w:hAnsi="Helvetica" w:cs="Arial"/>
          <w:sz w:val="22"/>
          <w:szCs w:val="22"/>
        </w:rPr>
        <w:t xml:space="preserve">. In particular, </w:t>
      </w:r>
      <w:r w:rsidR="007C1E4E">
        <w:rPr>
          <w:rFonts w:ascii="Helvetica" w:eastAsia="Arial" w:hAnsi="Helvetica" w:cs="Arial"/>
          <w:sz w:val="22"/>
          <w:szCs w:val="22"/>
        </w:rPr>
        <w:t>RNA bind-n-seq (RBNS) w</w:t>
      </w:r>
      <w:r>
        <w:rPr>
          <w:rFonts w:ascii="Helvetica" w:eastAsia="Arial" w:hAnsi="Helvetica" w:cs="Arial"/>
          <w:sz w:val="22"/>
          <w:szCs w:val="22"/>
        </w:rPr>
        <w:t>a</w:t>
      </w:r>
      <w:r w:rsidR="007C1E4E">
        <w:rPr>
          <w:rFonts w:ascii="Helvetica" w:eastAsia="Arial" w:hAnsi="Helvetica" w:cs="Arial"/>
          <w:sz w:val="22"/>
          <w:szCs w:val="22"/>
        </w:rPr>
        <w:t xml:space="preserve">s used to generate ~1.5 million relative </w:t>
      </w:r>
      <w:r w:rsidR="007C1E4E" w:rsidRPr="007C1E4E">
        <w:rPr>
          <w:rFonts w:ascii="Helvetica" w:eastAsia="Arial" w:hAnsi="Helvetica" w:cs="Arial"/>
          <w:i/>
          <w:iCs/>
          <w:sz w:val="22"/>
          <w:szCs w:val="22"/>
        </w:rPr>
        <w:t>K</w:t>
      </w:r>
      <w:r w:rsidR="007C1E4E" w:rsidRPr="007C1E4E">
        <w:rPr>
          <w:rFonts w:ascii="Helvetica" w:eastAsia="Arial" w:hAnsi="Helvetica" w:cs="Arial"/>
          <w:sz w:val="22"/>
          <w:szCs w:val="22"/>
          <w:vertAlign w:val="subscript"/>
        </w:rPr>
        <w:t>D</w:t>
      </w:r>
      <w:r w:rsidR="007C1E4E">
        <w:rPr>
          <w:rFonts w:ascii="Helvetica" w:eastAsia="Arial" w:hAnsi="Helvetica" w:cs="Arial"/>
          <w:sz w:val="22"/>
          <w:szCs w:val="22"/>
        </w:rPr>
        <w:t xml:space="preserve"> values spanning six different AGO–miRNA complexes, </w:t>
      </w:r>
      <w:r w:rsidR="007C1E4E">
        <w:rPr>
          <w:rFonts w:ascii="Helvetica" w:eastAsia="Arial" w:hAnsi="Helvetica" w:cs="Arial"/>
          <w:sz w:val="22"/>
          <w:szCs w:val="22"/>
        </w:rPr>
        <w:lastRenderedPageBreak/>
        <w:t xml:space="preserve">thereby enabling the construction of a </w:t>
      </w:r>
      <w:r>
        <w:rPr>
          <w:rFonts w:ascii="Helvetica" w:eastAsia="Arial" w:hAnsi="Helvetica" w:cs="Arial"/>
          <w:sz w:val="22"/>
          <w:szCs w:val="22"/>
        </w:rPr>
        <w:t xml:space="preserve">biochemical model </w:t>
      </w:r>
      <w:r w:rsidR="00832122">
        <w:rPr>
          <w:rFonts w:ascii="Helvetica" w:eastAsia="Arial" w:hAnsi="Helvetica" w:cs="Arial"/>
          <w:sz w:val="22"/>
          <w:szCs w:val="22"/>
        </w:rPr>
        <w:t xml:space="preserve">of miRNA mediated repression </w:t>
      </w:r>
      <w:r w:rsidR="007C1E4E">
        <w:rPr>
          <w:rFonts w:ascii="Helvetica" w:eastAsia="Arial" w:hAnsi="Helvetica" w:cs="Arial"/>
          <w:sz w:val="22"/>
          <w:szCs w:val="22"/>
        </w:rPr>
        <w:t>that outperformed all prior predictive models</w:t>
      </w:r>
      <w:r w:rsidR="00832122">
        <w:rPr>
          <w:rFonts w:ascii="Helvetica" w:eastAsia="Arial" w:hAnsi="Helvetica" w:cs="Arial"/>
          <w:sz w:val="22"/>
          <w:szCs w:val="22"/>
        </w:rPr>
        <w:t xml:space="preserve"> </w:t>
      </w:r>
      <w:r w:rsidR="007C1E4E">
        <w:rPr>
          <w:rFonts w:ascii="Helvetica" w:eastAsia="Arial" w:hAnsi="Helvetica" w:cs="Arial"/>
          <w:sz w:val="22"/>
          <w:szCs w:val="22"/>
        </w:rPr>
        <w:t>or</w:t>
      </w:r>
      <w:r w:rsidR="00832122">
        <w:rPr>
          <w:rFonts w:ascii="Helvetica" w:eastAsia="Arial" w:hAnsi="Helvetica" w:cs="Arial"/>
          <w:sz w:val="22"/>
          <w:szCs w:val="22"/>
        </w:rPr>
        <w:t xml:space="preserve"> CLIP-based </w:t>
      </w:r>
      <w:r w:rsidR="007C1E4E">
        <w:rPr>
          <w:rFonts w:ascii="Helvetica" w:eastAsia="Arial" w:hAnsi="Helvetica" w:cs="Arial"/>
          <w:sz w:val="22"/>
          <w:szCs w:val="22"/>
        </w:rPr>
        <w:t>estimates</w:t>
      </w:r>
      <w:r w:rsidR="000454C0">
        <w:rPr>
          <w:rFonts w:ascii="Helvetica" w:eastAsia="Arial" w:hAnsi="Helvetica" w:cs="Arial"/>
          <w:sz w:val="22"/>
          <w:szCs w:val="22"/>
        </w:rPr>
        <w:t xml:space="preserve"> </w:t>
      </w:r>
      <w:r w:rsidR="00051873">
        <w:rPr>
          <w:rFonts w:ascii="Helvetica" w:hAnsi="Helvetica" w:cs="Helvetica"/>
          <w:sz w:val="22"/>
          <w:szCs w:val="22"/>
        </w:rPr>
        <w:fldChar w:fldCharType="begin"/>
      </w:r>
      <w:r w:rsidR="00051873">
        <w:rPr>
          <w:rFonts w:ascii="Helvetica" w:hAnsi="Helvetica" w:cs="Helvetica"/>
          <w:sz w:val="22"/>
          <w:szCs w:val="22"/>
        </w:rPr>
        <w:instrText xml:space="preserve"> ADDIN PAPERS2_CITATIONS &lt;citation&gt;&lt;priority&gt;18&lt;/priority&gt;&lt;uuid&gt;F196D525-CF25-406A-92DE-AF9971014D34&lt;/uuid&gt;&lt;publications&gt;&lt;publication&gt;&lt;subtype&gt;400&lt;/subtype&gt;&lt;publisher&gt;American Association for the Advancement of Science&lt;/publisher&gt;&lt;title&gt;The biochemical basis of microRNA targeting efficacy.&lt;/title&gt;&lt;url&gt;https://www.sciencemag.org/lookup/doi/10.1126/science.aav1741&lt;/url&gt;&lt;volume&gt;366&lt;/volume&gt;&lt;revision_date&gt;99201909241200000000222000&lt;/revision_date&gt;&lt;publication_date&gt;99201912201200000000222000&lt;/publication_date&gt;&lt;uuid&gt;4BDC9D85-8DF4-4AA5-92A4-09DD29EDE521&lt;/uuid&gt;&lt;type&gt;400&lt;/type&gt;&lt;accepted_date&gt;99201911161200000000222000&lt;/accepted_date&gt;&lt;number&gt;6472&lt;/number&gt;&lt;submission_date&gt;99201808211200000000222000&lt;/submission_date&gt;&lt;doi&gt;10.1126/science.aav1741&lt;/doi&gt;&lt;institution&gt;Howard Hughes Medical Institute, Whitehead Institute for Biomedical Research, Cambridge, MA 02142, USA.&lt;/institution&gt;&lt;startpage&gt;eaav1741&lt;/startpage&gt;&lt;bundle&gt;&lt;publication&gt;&lt;title&gt;Science&lt;/title&gt;&lt;uuid&gt;8CCED59D-BA89-4293-BA81-D2DC4B87AA7F&lt;/uuid&gt;&lt;subtype&gt;-100&lt;/subtype&gt;&lt;type&gt;-100&lt;/type&gt;&lt;/publication&gt;&lt;/bundle&gt;&lt;authors&gt;&lt;author&gt;&lt;lastName&gt;McGeary&lt;/lastName&gt;&lt;firstName&gt;Sean&lt;/firstName&gt;&lt;middleNames&gt;E&lt;/middleNames&gt;&lt;/author&gt;&lt;author&gt;&lt;lastName&gt;Lin&lt;/lastName&gt;&lt;firstName&gt;Kathy&lt;/firstName&gt;&lt;middleNames&gt;S&lt;/middleNames&gt;&lt;/author&gt;&lt;author&gt;&lt;lastName&gt;Shi&lt;/lastName&gt;&lt;firstName&gt;Charlie&lt;/firstName&gt;&lt;middleNames&gt;Y&lt;/middleNames&gt;&lt;/author&gt;&lt;author&gt;&lt;lastName&gt;Pham&lt;/lastName&gt;&lt;firstName&gt;Thy&lt;/firstName&gt;&lt;middleNames&gt;M&lt;/middleNames&gt;&lt;/author&gt;&lt;author&gt;&lt;lastName&gt;Bisaria&lt;/lastName&gt;&lt;firstName&gt;Namita&lt;/firstName&gt;&lt;/author&gt;&lt;author&gt;&lt;lastName&gt;Kelley&lt;/lastName&gt;&lt;firstName&gt;Gina&lt;/firstName&gt;&lt;middleNames&gt;M&lt;/middleNames&gt;&lt;/author&gt;&lt;author&gt;&lt;lastName&gt;Bartel&lt;/lastName&gt;&lt;firstName&gt;David&lt;/firstName&gt;&lt;middleNames&gt;P&lt;/middleNames&gt;&lt;/author&gt;&lt;/authors&gt;&lt;/publication&gt;&lt;/publications&gt;&lt;cites&gt;&lt;/cites&gt;&lt;/citation&gt;</w:instrText>
      </w:r>
      <w:r w:rsidR="00051873">
        <w:rPr>
          <w:rFonts w:ascii="Helvetica" w:hAnsi="Helvetica" w:cs="Helvetica"/>
          <w:sz w:val="22"/>
          <w:szCs w:val="22"/>
        </w:rPr>
        <w:fldChar w:fldCharType="separate"/>
      </w:r>
      <w:r w:rsidR="00051873">
        <w:rPr>
          <w:rFonts w:ascii="Helvetica" w:hAnsi="Helvetica" w:cs="Helvetica"/>
          <w:sz w:val="22"/>
          <w:szCs w:val="22"/>
        </w:rPr>
        <w:t>(McGeary et al., 2019)</w:t>
      </w:r>
      <w:r w:rsidR="00051873">
        <w:rPr>
          <w:rFonts w:ascii="Helvetica" w:hAnsi="Helvetica" w:cs="Helvetica"/>
          <w:sz w:val="22"/>
          <w:szCs w:val="22"/>
        </w:rPr>
        <w:fldChar w:fldCharType="end"/>
      </w:r>
      <w:r w:rsidR="007C1E4E">
        <w:rPr>
          <w:rFonts w:ascii="Helvetica" w:eastAsia="Arial" w:hAnsi="Helvetica" w:cs="Arial"/>
          <w:sz w:val="22"/>
          <w:szCs w:val="22"/>
        </w:rPr>
        <w:t xml:space="preserve">. </w:t>
      </w:r>
      <w:del w:id="124" w:author="Sean E. McGeary" w:date="2019-12-03T13:44:00Z">
        <w:r w:rsidR="00C70D99" w:rsidRPr="004C61E4" w:rsidDel="00DA2458">
          <w:rPr>
            <w:rFonts w:ascii="Helvetica" w:eastAsia="Arial" w:hAnsi="Helvetica" w:cs="Arial"/>
            <w:sz w:val="22"/>
            <w:szCs w:val="22"/>
          </w:rPr>
          <w:delText xml:space="preserve">When considering how little is known </w:delText>
        </w:r>
      </w:del>
      <w:ins w:id="125" w:author="Sean E. McGeary" w:date="2019-12-03T13:44:00Z">
        <w:r w:rsidR="00C70D99">
          <w:rPr>
            <w:rFonts w:ascii="Helvetica" w:eastAsia="Arial" w:hAnsi="Helvetica" w:cs="Arial"/>
            <w:sz w:val="22"/>
            <w:szCs w:val="22"/>
          </w:rPr>
          <w:t>Given th</w:t>
        </w:r>
      </w:ins>
      <w:r w:rsidR="00C70D99">
        <w:rPr>
          <w:rFonts w:ascii="Helvetica" w:eastAsia="Arial" w:hAnsi="Helvetica" w:cs="Arial"/>
          <w:sz w:val="22"/>
          <w:szCs w:val="22"/>
        </w:rPr>
        <w:t>is success, we wanted to apply AGO-RBNS</w:t>
      </w:r>
      <w:ins w:id="126" w:author="Sean E. McGeary" w:date="2019-12-03T13:44:00Z">
        <w:r w:rsidR="00C70D99">
          <w:rPr>
            <w:rFonts w:ascii="Helvetica" w:eastAsia="Arial" w:hAnsi="Helvetica" w:cs="Arial"/>
            <w:sz w:val="22"/>
            <w:szCs w:val="22"/>
          </w:rPr>
          <w:t xml:space="preserve"> </w:t>
        </w:r>
      </w:ins>
      <w:r w:rsidR="00C70D99">
        <w:rPr>
          <w:rFonts w:ascii="Helvetica" w:eastAsia="Arial" w:hAnsi="Helvetica" w:cs="Arial"/>
          <w:sz w:val="22"/>
          <w:szCs w:val="22"/>
        </w:rPr>
        <w:t>for the purposes of building a systematic binding profile of</w:t>
      </w:r>
      <w:ins w:id="127" w:author="Sean E. McGeary" w:date="2019-12-03T13:44:00Z">
        <w:r w:rsidR="00C70D99">
          <w:rPr>
            <w:rFonts w:ascii="Helvetica" w:eastAsia="Arial" w:hAnsi="Helvetica" w:cs="Arial"/>
            <w:sz w:val="22"/>
            <w:szCs w:val="22"/>
          </w:rPr>
          <w:t xml:space="preserve"> </w:t>
        </w:r>
      </w:ins>
      <w:del w:id="128" w:author="Sean E. McGeary" w:date="2019-12-03T13:44:00Z">
        <w:r w:rsidR="00C70D99" w:rsidRPr="004C61E4" w:rsidDel="00DA2458">
          <w:rPr>
            <w:rFonts w:ascii="Helvetica" w:eastAsia="Arial" w:hAnsi="Helvetica" w:cs="Arial"/>
            <w:sz w:val="22"/>
            <w:szCs w:val="22"/>
          </w:rPr>
          <w:delText xml:space="preserve">about </w:delText>
        </w:r>
      </w:del>
      <w:r w:rsidR="00C70D99" w:rsidRPr="004C61E4">
        <w:rPr>
          <w:rFonts w:ascii="Helvetica" w:eastAsia="Arial" w:hAnsi="Helvetica" w:cs="Arial"/>
          <w:sz w:val="22"/>
          <w:szCs w:val="22"/>
        </w:rPr>
        <w:t xml:space="preserve">the features of 3′ pairing </w:t>
      </w:r>
      <w:r w:rsidR="00C70D99">
        <w:rPr>
          <w:rFonts w:ascii="Helvetica" w:eastAsia="Arial" w:hAnsi="Helvetica" w:cs="Arial"/>
          <w:sz w:val="22"/>
          <w:szCs w:val="22"/>
        </w:rPr>
        <w:t xml:space="preserve">that contribute to binding affinity for individual </w:t>
      </w:r>
      <w:ins w:id="129" w:author="Sean E. McGeary" w:date="2019-12-03T13:44:00Z">
        <w:r w:rsidR="00C70D99">
          <w:rPr>
            <w:rFonts w:ascii="Helvetica" w:eastAsia="Arial" w:hAnsi="Helvetica" w:cs="Arial"/>
            <w:sz w:val="22"/>
            <w:szCs w:val="22"/>
          </w:rPr>
          <w:t>miRNA sequence</w:t>
        </w:r>
      </w:ins>
      <w:r w:rsidR="00C70D99">
        <w:rPr>
          <w:rFonts w:ascii="Helvetica" w:eastAsia="Arial" w:hAnsi="Helvetica" w:cs="Arial"/>
          <w:sz w:val="22"/>
          <w:szCs w:val="22"/>
        </w:rPr>
        <w:t xml:space="preserve">, and to compare the binding profiles generated for different  </w:t>
      </w:r>
      <w:ins w:id="130" w:author="Sean E. McGeary" w:date="2019-12-03T13:46:00Z">
        <w:r w:rsidR="00C70D99">
          <w:rPr>
            <w:rFonts w:ascii="Helvetica" w:eastAsia="Arial" w:hAnsi="Helvetica" w:cs="Arial"/>
            <w:sz w:val="22"/>
            <w:szCs w:val="22"/>
          </w:rPr>
          <w:t>miR</w:t>
        </w:r>
      </w:ins>
      <w:ins w:id="131" w:author="Sean E. McGeary" w:date="2019-12-03T13:47:00Z">
        <w:r w:rsidR="00C70D99">
          <w:rPr>
            <w:rFonts w:ascii="Helvetica" w:eastAsia="Arial" w:hAnsi="Helvetica" w:cs="Arial"/>
            <w:sz w:val="22"/>
            <w:szCs w:val="22"/>
          </w:rPr>
          <w:t>NAs to identify any consistent features of this pairing</w:t>
        </w:r>
      </w:ins>
      <w:del w:id="132" w:author="Sean E. McGeary" w:date="2019-12-03T13:47:00Z">
        <w:r w:rsidR="00C70D99" w:rsidRPr="004C61E4" w:rsidDel="00DA2458">
          <w:rPr>
            <w:rFonts w:ascii="Helvetica" w:eastAsia="Arial" w:hAnsi="Helvetica" w:cs="Arial"/>
            <w:sz w:val="22"/>
            <w:szCs w:val="22"/>
          </w:rPr>
          <w:delText xml:space="preserve">reveals the binding affinities between a miRNA–AGO complex and its target sites without </w:delText>
        </w:r>
        <w:r w:rsidR="00C70D99" w:rsidRPr="004C61E4" w:rsidDel="00DA2458">
          <w:rPr>
            <w:rFonts w:ascii="Helvetica" w:eastAsia="Arial" w:hAnsi="Helvetica" w:cs="Arial"/>
            <w:i/>
            <w:sz w:val="22"/>
            <w:szCs w:val="22"/>
          </w:rPr>
          <w:delText>a priori</w:delText>
        </w:r>
        <w:r w:rsidR="00C70D99" w:rsidRPr="004C61E4" w:rsidDel="00DA2458">
          <w:rPr>
            <w:rFonts w:ascii="Helvetica" w:eastAsia="Arial" w:hAnsi="Helvetica" w:cs="Arial"/>
            <w:sz w:val="22"/>
            <w:szCs w:val="22"/>
          </w:rPr>
          <w:delText xml:space="preserve"> knowledge of what these sites might be</w:delText>
        </w:r>
      </w:del>
      <w:commentRangeStart w:id="133"/>
      <w:r w:rsidR="00C70D99" w:rsidRPr="004C61E4">
        <w:rPr>
          <w:rFonts w:ascii="Helvetica" w:eastAsia="Arial" w:hAnsi="Helvetica" w:cs="Arial"/>
          <w:sz w:val="22"/>
          <w:szCs w:val="22"/>
        </w:rPr>
        <w:t xml:space="preserve">. </w:t>
      </w:r>
      <w:r w:rsidR="00C70D99">
        <w:rPr>
          <w:rFonts w:ascii="Helvetica" w:eastAsia="Arial" w:hAnsi="Helvetica" w:cs="Arial"/>
          <w:sz w:val="22"/>
          <w:szCs w:val="22"/>
        </w:rPr>
        <w:t xml:space="preserve">As originally implemented, </w:t>
      </w:r>
      <w:del w:id="134" w:author="Sean E. McGeary" w:date="2019-12-03T13:47:00Z">
        <w:r w:rsidR="00C70D99" w:rsidRPr="004C61E4" w:rsidDel="00DA2458">
          <w:rPr>
            <w:rFonts w:ascii="Helvetica" w:eastAsia="Arial" w:hAnsi="Helvetica" w:cs="Arial"/>
            <w:sz w:val="22"/>
            <w:szCs w:val="22"/>
          </w:rPr>
          <w:delText xml:space="preserve">as previously implemented, </w:delText>
        </w:r>
      </w:del>
      <w:r w:rsidR="00C70D99" w:rsidRPr="004C61E4">
        <w:rPr>
          <w:rFonts w:ascii="Helvetica" w:eastAsia="Arial" w:hAnsi="Helvetica" w:cs="Arial"/>
          <w:sz w:val="22"/>
          <w:szCs w:val="22"/>
        </w:rPr>
        <w:t xml:space="preserve">AGO-RBNS does not provide information on sites with more than ~5 supplementary/compensatory pairs because such sites, which involve &gt;12 </w:t>
      </w:r>
      <w:proofErr w:type="spellStart"/>
      <w:r w:rsidR="00C70D99" w:rsidRPr="004C61E4">
        <w:rPr>
          <w:rFonts w:ascii="Helvetica" w:eastAsia="Arial" w:hAnsi="Helvetica" w:cs="Arial"/>
          <w:sz w:val="22"/>
          <w:szCs w:val="22"/>
        </w:rPr>
        <w:t>nt</w:t>
      </w:r>
      <w:proofErr w:type="spellEnd"/>
      <w:r w:rsidR="00C70D99" w:rsidRPr="004C61E4">
        <w:rPr>
          <w:rFonts w:ascii="Helvetica" w:eastAsia="Arial" w:hAnsi="Helvetica" w:cs="Arial"/>
          <w:sz w:val="22"/>
          <w:szCs w:val="22"/>
        </w:rPr>
        <w:t xml:space="preserve"> of total pairing</w:t>
      </w:r>
      <w:r w:rsidR="00C70D99">
        <w:rPr>
          <w:rFonts w:ascii="Helvetica" w:eastAsia="Arial" w:hAnsi="Helvetica" w:cs="Arial"/>
          <w:sz w:val="22"/>
          <w:szCs w:val="22"/>
        </w:rPr>
        <w:t>,</w:t>
      </w:r>
      <w:r w:rsidR="00C70D99" w:rsidRPr="004C61E4">
        <w:rPr>
          <w:rFonts w:ascii="Helvetica" w:eastAsia="Arial" w:hAnsi="Helvetica" w:cs="Arial"/>
          <w:sz w:val="22"/>
          <w:szCs w:val="22"/>
        </w:rPr>
        <w:t xml:space="preserve"> are too rare in </w:t>
      </w:r>
      <w:del w:id="135" w:author="Sean E. McGeary" w:date="2019-12-03T13:49:00Z">
        <w:r w:rsidR="00C70D99" w:rsidRPr="004C61E4" w:rsidDel="00F70659">
          <w:rPr>
            <w:rFonts w:ascii="Helvetica" w:eastAsia="Arial" w:hAnsi="Helvetica" w:cs="Arial"/>
            <w:sz w:val="22"/>
            <w:szCs w:val="22"/>
          </w:rPr>
          <w:delText xml:space="preserve">the </w:delText>
        </w:r>
      </w:del>
      <w:r w:rsidR="00C70D99" w:rsidRPr="004C61E4">
        <w:rPr>
          <w:rFonts w:ascii="Helvetica" w:eastAsia="Arial" w:hAnsi="Helvetica" w:cs="Arial"/>
          <w:sz w:val="22"/>
          <w:szCs w:val="22"/>
        </w:rPr>
        <w:t>in</w:t>
      </w:r>
      <w:del w:id="136" w:author="Sean E. McGeary" w:date="2019-12-03T13:49:00Z">
        <w:r w:rsidR="00C70D99" w:rsidRPr="004C61E4" w:rsidDel="00F70659">
          <w:rPr>
            <w:rFonts w:ascii="Helvetica" w:eastAsia="Arial" w:hAnsi="Helvetica" w:cs="Arial"/>
            <w:sz w:val="22"/>
            <w:szCs w:val="22"/>
          </w:rPr>
          <w:delText>itial</w:delText>
        </w:r>
      </w:del>
      <w:ins w:id="137" w:author="Sean E. McGeary" w:date="2019-12-03T13:49:00Z">
        <w:r w:rsidR="00C70D99">
          <w:rPr>
            <w:rFonts w:ascii="Helvetica" w:eastAsia="Arial" w:hAnsi="Helvetica" w:cs="Arial"/>
            <w:sz w:val="22"/>
            <w:szCs w:val="22"/>
          </w:rPr>
          <w:t>put</w:t>
        </w:r>
      </w:ins>
      <w:r w:rsidR="00C70D99" w:rsidRPr="004C61E4">
        <w:rPr>
          <w:rFonts w:ascii="Helvetica" w:eastAsia="Arial" w:hAnsi="Helvetica" w:cs="Arial"/>
          <w:sz w:val="22"/>
          <w:szCs w:val="22"/>
        </w:rPr>
        <w:t xml:space="preserve"> random</w:t>
      </w:r>
      <w:del w:id="138" w:author="Sean E. McGeary" w:date="2019-12-03T13:49:00Z">
        <w:r w:rsidR="00C70D99" w:rsidRPr="004C61E4" w:rsidDel="00F70659">
          <w:rPr>
            <w:rFonts w:ascii="Helvetica" w:eastAsia="Arial" w:hAnsi="Helvetica" w:cs="Arial"/>
            <w:sz w:val="22"/>
            <w:szCs w:val="22"/>
          </w:rPr>
          <w:delText>-sequence</w:delText>
        </w:r>
      </w:del>
      <w:r w:rsidR="00C70D99" w:rsidRPr="004C61E4">
        <w:rPr>
          <w:rFonts w:ascii="Helvetica" w:eastAsia="Arial" w:hAnsi="Helvetica" w:cs="Arial"/>
          <w:sz w:val="22"/>
          <w:szCs w:val="22"/>
        </w:rPr>
        <w:t xml:space="preserve"> library </w:t>
      </w:r>
      <w:ins w:id="139" w:author="Sean E. McGeary" w:date="2019-12-03T13:49:00Z">
        <w:r w:rsidR="00C70D99">
          <w:rPr>
            <w:rFonts w:ascii="Helvetica" w:eastAsia="Arial" w:hAnsi="Helvetica" w:cs="Arial"/>
            <w:sz w:val="22"/>
            <w:szCs w:val="22"/>
          </w:rPr>
          <w:t xml:space="preserve">sequencing </w:t>
        </w:r>
      </w:ins>
      <w:del w:id="140" w:author="Sean E. McGeary" w:date="2019-12-03T13:49:00Z">
        <w:r w:rsidR="00C70D99" w:rsidRPr="004C61E4" w:rsidDel="00F70659">
          <w:rPr>
            <w:rFonts w:ascii="Helvetica" w:eastAsia="Arial" w:hAnsi="Helvetica" w:cs="Arial"/>
            <w:sz w:val="22"/>
            <w:szCs w:val="22"/>
          </w:rPr>
          <w:delText xml:space="preserve">to allow </w:delText>
        </w:r>
      </w:del>
      <w:ins w:id="141" w:author="Sean E. McGeary" w:date="2019-12-03T13:49:00Z">
        <w:r w:rsidR="00C70D99">
          <w:rPr>
            <w:rFonts w:ascii="Helvetica" w:eastAsia="Arial" w:hAnsi="Helvetica" w:cs="Arial"/>
            <w:sz w:val="22"/>
            <w:szCs w:val="22"/>
          </w:rPr>
          <w:t xml:space="preserve">for </w:t>
        </w:r>
      </w:ins>
      <w:r w:rsidR="00C70D99" w:rsidRPr="004C61E4">
        <w:rPr>
          <w:rFonts w:ascii="Helvetica" w:eastAsia="Arial" w:hAnsi="Helvetica" w:cs="Arial"/>
          <w:sz w:val="22"/>
          <w:szCs w:val="22"/>
        </w:rPr>
        <w:t xml:space="preserve">accurate calculation </w:t>
      </w:r>
      <w:ins w:id="142" w:author="Sean E. McGeary" w:date="2020-03-16T10:24:00Z">
        <w:r w:rsidR="00C70D99">
          <w:rPr>
            <w:rFonts w:ascii="Helvetica" w:eastAsia="Arial" w:hAnsi="Helvetica" w:cs="Arial"/>
            <w:sz w:val="22"/>
            <w:szCs w:val="22"/>
          </w:rPr>
          <w:t xml:space="preserve">of </w:t>
        </w:r>
      </w:ins>
      <w:del w:id="143" w:author="Sean E. McGeary" w:date="2019-12-03T13:50:00Z">
        <w:r w:rsidR="00C70D99" w:rsidRPr="00F70659" w:rsidDel="00F70659">
          <w:rPr>
            <w:rFonts w:ascii="Helvetica" w:eastAsia="Arial" w:hAnsi="Helvetica" w:cs="Arial"/>
            <w:i/>
            <w:iCs/>
            <w:sz w:val="22"/>
            <w:szCs w:val="22"/>
            <w:rPrChange w:id="144" w:author="Sean E. McGeary" w:date="2019-12-03T13:50:00Z">
              <w:rPr>
                <w:rFonts w:ascii="Helvetica" w:eastAsia="Arial" w:hAnsi="Helvetica" w:cs="Arial"/>
                <w:sz w:val="22"/>
                <w:szCs w:val="22"/>
              </w:rPr>
            </w:rPrChange>
          </w:rPr>
          <w:delText>of enrichment values</w:delText>
        </w:r>
      </w:del>
      <w:ins w:id="145" w:author="Sean E. McGeary" w:date="2019-12-03T13:50:00Z">
        <w:r w:rsidR="00C70D99" w:rsidRPr="00F70659">
          <w:rPr>
            <w:rFonts w:ascii="Helvetica" w:eastAsia="Arial" w:hAnsi="Helvetica" w:cs="Arial"/>
            <w:i/>
            <w:iCs/>
            <w:sz w:val="22"/>
            <w:szCs w:val="22"/>
            <w:rPrChange w:id="146" w:author="Sean E. McGeary" w:date="2019-12-03T13:50:00Z">
              <w:rPr>
                <w:rFonts w:ascii="Helvetica" w:eastAsia="Arial" w:hAnsi="Helvetica" w:cs="Arial"/>
                <w:sz w:val="22"/>
                <w:szCs w:val="22"/>
              </w:rPr>
            </w:rPrChange>
          </w:rPr>
          <w:t>K</w:t>
        </w:r>
        <w:r w:rsidR="00C70D99" w:rsidRPr="00F70659">
          <w:rPr>
            <w:rFonts w:ascii="Helvetica" w:eastAsia="Arial" w:hAnsi="Helvetica" w:cs="Arial"/>
            <w:sz w:val="22"/>
            <w:szCs w:val="22"/>
            <w:vertAlign w:val="subscript"/>
            <w:rPrChange w:id="147" w:author="Sean E. McGeary" w:date="2019-12-03T13:50:00Z">
              <w:rPr>
                <w:rFonts w:ascii="Helvetica" w:eastAsia="Arial" w:hAnsi="Helvetica" w:cs="Arial"/>
                <w:sz w:val="22"/>
                <w:szCs w:val="22"/>
              </w:rPr>
            </w:rPrChange>
          </w:rPr>
          <w:t>D</w:t>
        </w:r>
        <w:r w:rsidR="00C70D99">
          <w:rPr>
            <w:rFonts w:ascii="Helvetica" w:eastAsia="Arial" w:hAnsi="Helvetica" w:cs="Arial"/>
            <w:sz w:val="22"/>
            <w:szCs w:val="22"/>
          </w:rPr>
          <w:t xml:space="preserve"> values</w:t>
        </w:r>
      </w:ins>
      <w:r w:rsidR="00C70D99" w:rsidRPr="004C61E4">
        <w:rPr>
          <w:rFonts w:ascii="Helvetica" w:eastAsia="Arial" w:hAnsi="Helvetica" w:cs="Arial"/>
          <w:sz w:val="22"/>
          <w:szCs w:val="22"/>
        </w:rPr>
        <w:t xml:space="preserve">. Here, we </w:t>
      </w:r>
      <w:del w:id="148" w:author="Sean E. McGeary" w:date="2019-08-24T17:55:00Z">
        <w:r w:rsidR="00C70D99" w:rsidRPr="004C61E4" w:rsidDel="00D947BE">
          <w:rPr>
            <w:rFonts w:ascii="Helvetica" w:eastAsia="Arial" w:hAnsi="Helvetica" w:cs="Arial"/>
            <w:sz w:val="22"/>
            <w:szCs w:val="22"/>
          </w:rPr>
          <w:delText xml:space="preserve">generate </w:delText>
        </w:r>
      </w:del>
      <w:ins w:id="149" w:author="Sean E. McGeary" w:date="2019-08-24T17:55:00Z">
        <w:r w:rsidR="00C70D99" w:rsidRPr="004C61E4">
          <w:rPr>
            <w:rFonts w:ascii="Helvetica" w:eastAsia="Arial" w:hAnsi="Helvetica" w:cs="Arial"/>
            <w:sz w:val="22"/>
            <w:szCs w:val="22"/>
          </w:rPr>
          <w:t xml:space="preserve">construct </w:t>
        </w:r>
      </w:ins>
      <w:r w:rsidR="00C70D99" w:rsidRPr="004C61E4">
        <w:rPr>
          <w:rFonts w:ascii="Helvetica" w:eastAsia="Arial" w:hAnsi="Helvetica" w:cs="Arial"/>
          <w:sz w:val="22"/>
          <w:szCs w:val="22"/>
        </w:rPr>
        <w:t xml:space="preserve">RNA libraries </w:t>
      </w:r>
      <w:del w:id="150" w:author="Sean E. McGeary" w:date="2019-12-03T13:50:00Z">
        <w:r w:rsidR="00C70D99" w:rsidRPr="004C61E4" w:rsidDel="00B33CC7">
          <w:rPr>
            <w:rFonts w:ascii="Helvetica" w:eastAsia="Arial" w:hAnsi="Helvetica" w:cs="Arial"/>
            <w:sz w:val="22"/>
            <w:szCs w:val="22"/>
          </w:rPr>
          <w:delText xml:space="preserve">more </w:delText>
        </w:r>
      </w:del>
      <w:r w:rsidR="00C70D99" w:rsidRPr="004C61E4">
        <w:rPr>
          <w:rFonts w:ascii="Helvetica" w:eastAsia="Arial" w:hAnsi="Helvetica" w:cs="Arial"/>
          <w:sz w:val="22"/>
          <w:szCs w:val="22"/>
        </w:rPr>
        <w:t xml:space="preserve">suitable for characterizing 3′-compensatory sites and use these libraries </w:t>
      </w:r>
      <w:r w:rsidR="009133D9">
        <w:rPr>
          <w:rFonts w:ascii="Helvetica" w:eastAsia="Arial" w:hAnsi="Helvetica" w:cs="Arial"/>
          <w:sz w:val="22"/>
          <w:szCs w:val="22"/>
        </w:rPr>
        <w:t xml:space="preserve">to </w:t>
      </w:r>
      <w:r w:rsidR="0073260D">
        <w:rPr>
          <w:rFonts w:ascii="Helvetica" w:eastAsia="Arial" w:hAnsi="Helvetica" w:cs="Arial"/>
          <w:sz w:val="22"/>
          <w:szCs w:val="22"/>
        </w:rPr>
        <w:t xml:space="preserve">systematically interrogate </w:t>
      </w:r>
      <w:r w:rsidR="009133D9">
        <w:rPr>
          <w:rFonts w:ascii="Helvetica" w:eastAsia="Arial" w:hAnsi="Helvetica" w:cs="Arial"/>
          <w:sz w:val="22"/>
          <w:szCs w:val="22"/>
        </w:rPr>
        <w:t xml:space="preserve">the contribution of </w:t>
      </w:r>
      <w:r w:rsidR="00C70D99" w:rsidRPr="004C61E4">
        <w:rPr>
          <w:rFonts w:ascii="Helvetica" w:eastAsia="Arial" w:hAnsi="Helvetica" w:cs="Arial"/>
          <w:sz w:val="22"/>
          <w:szCs w:val="22"/>
        </w:rPr>
        <w:t>the miRNA 3′ region</w:t>
      </w:r>
      <w:commentRangeEnd w:id="133"/>
      <w:r w:rsidR="00C70D99" w:rsidRPr="004C61E4">
        <w:rPr>
          <w:rStyle w:val="CommentReference"/>
          <w:rFonts w:ascii="Helvetica" w:hAnsi="Helvetica"/>
        </w:rPr>
        <w:commentReference w:id="133"/>
      </w:r>
      <w:ins w:id="151" w:author="Sean E. McGeary" w:date="2019-11-28T23:49:00Z">
        <w:r w:rsidR="00C70D99">
          <w:rPr>
            <w:rFonts w:ascii="Helvetica" w:eastAsia="Arial" w:hAnsi="Helvetica" w:cs="Arial"/>
            <w:sz w:val="22"/>
            <w:szCs w:val="22"/>
          </w:rPr>
          <w:t xml:space="preserve"> </w:t>
        </w:r>
      </w:ins>
      <w:r w:rsidR="009133D9">
        <w:rPr>
          <w:rFonts w:ascii="Helvetica" w:eastAsia="Arial" w:hAnsi="Helvetica" w:cs="Arial"/>
          <w:sz w:val="22"/>
          <w:szCs w:val="22"/>
        </w:rPr>
        <w:t xml:space="preserve">to binding affinity </w:t>
      </w:r>
      <w:ins w:id="152" w:author="Sean E. McGeary" w:date="2019-11-28T23:49:00Z">
        <w:r w:rsidR="00C70D99">
          <w:rPr>
            <w:rFonts w:ascii="Helvetica" w:eastAsia="Arial" w:hAnsi="Helvetica" w:cs="Arial"/>
            <w:sz w:val="22"/>
            <w:szCs w:val="22"/>
          </w:rPr>
          <w:t xml:space="preserve">for </w:t>
        </w:r>
      </w:ins>
      <w:r w:rsidR="0073260D">
        <w:rPr>
          <w:rFonts w:ascii="Helvetica" w:eastAsia="Arial" w:hAnsi="Helvetica" w:cs="Arial"/>
          <w:sz w:val="22"/>
          <w:szCs w:val="22"/>
        </w:rPr>
        <w:t>three natural and four synthetic miRNA sequences</w:t>
      </w:r>
      <w:r w:rsidR="00C70D99" w:rsidRPr="004C61E4">
        <w:rPr>
          <w:rFonts w:ascii="Helvetica" w:eastAsia="Arial" w:hAnsi="Helvetica" w:cs="Arial"/>
          <w:sz w:val="22"/>
          <w:szCs w:val="22"/>
        </w:rPr>
        <w:t>.</w:t>
      </w:r>
      <w:r w:rsidR="009133D9">
        <w:rPr>
          <w:rFonts w:ascii="Helvetica" w:eastAsia="Arial" w:hAnsi="Helvetica" w:cs="Arial"/>
          <w:sz w:val="22"/>
          <w:szCs w:val="22"/>
        </w:rPr>
        <w:t xml:space="preserve"> </w:t>
      </w:r>
      <w:ins w:id="153" w:author="Sean E. McGeary" w:date="2020-03-22T14:52:00Z">
        <w:r w:rsidR="009133D9">
          <w:rPr>
            <w:rFonts w:ascii="Helvetica" w:eastAsia="Arial" w:hAnsi="Helvetica" w:cs="Arial"/>
            <w:sz w:val="22"/>
            <w:szCs w:val="22"/>
          </w:rPr>
          <w:t xml:space="preserve">We construct a </w:t>
        </w:r>
      </w:ins>
      <w:ins w:id="154" w:author="Sean E. McGeary" w:date="2020-03-22T14:53:00Z">
        <w:r w:rsidR="009133D9">
          <w:rPr>
            <w:rFonts w:ascii="Helvetica" w:eastAsia="Arial" w:hAnsi="Helvetica" w:cs="Arial"/>
            <w:sz w:val="22"/>
            <w:szCs w:val="22"/>
          </w:rPr>
          <w:t xml:space="preserve">model </w:t>
        </w:r>
      </w:ins>
      <w:ins w:id="155" w:author="Sean E. McGeary" w:date="2020-03-22T14:54:00Z">
        <w:r w:rsidR="009133D9">
          <w:rPr>
            <w:rFonts w:ascii="Helvetica" w:eastAsia="Arial" w:hAnsi="Helvetica" w:cs="Arial"/>
            <w:sz w:val="22"/>
            <w:szCs w:val="22"/>
          </w:rPr>
          <w:t xml:space="preserve">that </w:t>
        </w:r>
      </w:ins>
      <w:ins w:id="156" w:author="Sean E. McGeary" w:date="2020-03-23T12:27:00Z">
        <w:r w:rsidR="006360C6">
          <w:rPr>
            <w:rFonts w:ascii="Helvetica" w:eastAsia="Arial" w:hAnsi="Helvetica" w:cs="Arial"/>
            <w:sz w:val="22"/>
            <w:szCs w:val="22"/>
          </w:rPr>
          <w:t>reproduces</w:t>
        </w:r>
      </w:ins>
      <w:ins w:id="157" w:author="Sean E. McGeary" w:date="2020-03-22T14:55:00Z">
        <w:r w:rsidR="009133D9">
          <w:rPr>
            <w:rFonts w:ascii="Helvetica" w:eastAsia="Arial" w:hAnsi="Helvetica" w:cs="Arial"/>
            <w:sz w:val="22"/>
            <w:szCs w:val="22"/>
          </w:rPr>
          <w:t xml:space="preserve"> the </w:t>
        </w:r>
      </w:ins>
      <w:ins w:id="158" w:author="Sean E. McGeary" w:date="2020-03-22T14:54:00Z">
        <w:r w:rsidR="009133D9">
          <w:rPr>
            <w:rFonts w:ascii="Helvetica" w:eastAsia="Arial" w:hAnsi="Helvetica" w:cs="Arial"/>
            <w:sz w:val="22"/>
            <w:szCs w:val="22"/>
          </w:rPr>
          <w:t xml:space="preserve">full binding profile of each miRNA </w:t>
        </w:r>
      </w:ins>
      <w:ins w:id="159" w:author="Sean E. McGeary" w:date="2020-03-22T14:57:00Z">
        <w:r w:rsidR="009133D9">
          <w:rPr>
            <w:rFonts w:ascii="Helvetica" w:eastAsia="Arial" w:hAnsi="Helvetica" w:cs="Arial"/>
            <w:sz w:val="22"/>
            <w:szCs w:val="22"/>
          </w:rPr>
          <w:t xml:space="preserve">as a function of the </w:t>
        </w:r>
      </w:ins>
      <w:ins w:id="160" w:author="Sean E. McGeary" w:date="2020-03-22T14:56:00Z">
        <w:r w:rsidR="009133D9">
          <w:rPr>
            <w:rFonts w:ascii="Helvetica" w:eastAsia="Arial" w:hAnsi="Helvetica" w:cs="Arial"/>
            <w:sz w:val="22"/>
            <w:szCs w:val="22"/>
          </w:rPr>
          <w:t>3′-pairing length, 3′-pairing position, offset, and seed pairing</w:t>
        </w:r>
      </w:ins>
      <w:ins w:id="161" w:author="Sean E. McGeary" w:date="2020-03-22T14:57:00Z">
        <w:r w:rsidR="009133D9">
          <w:rPr>
            <w:rFonts w:ascii="Helvetica" w:eastAsia="Arial" w:hAnsi="Helvetica" w:cs="Arial"/>
            <w:sz w:val="22"/>
            <w:szCs w:val="22"/>
          </w:rPr>
          <w:t xml:space="preserve"> </w:t>
        </w:r>
      </w:ins>
      <w:ins w:id="162" w:author="Sean E. McGeary" w:date="2020-03-23T12:27:00Z">
        <w:r w:rsidR="006360C6">
          <w:rPr>
            <w:rFonts w:ascii="Helvetica" w:eastAsia="Arial" w:hAnsi="Helvetica" w:cs="Arial"/>
            <w:sz w:val="22"/>
            <w:szCs w:val="22"/>
          </w:rPr>
          <w:t xml:space="preserve">state </w:t>
        </w:r>
      </w:ins>
      <w:ins w:id="163" w:author="Sean E. McGeary" w:date="2020-03-22T14:57:00Z">
        <w:r w:rsidR="009133D9">
          <w:rPr>
            <w:rFonts w:ascii="Helvetica" w:eastAsia="Arial" w:hAnsi="Helvetica" w:cs="Arial"/>
            <w:sz w:val="22"/>
            <w:szCs w:val="22"/>
          </w:rPr>
          <w:t xml:space="preserve">of each </w:t>
        </w:r>
        <w:r w:rsidR="00EF1B9D">
          <w:rPr>
            <w:rFonts w:ascii="Helvetica" w:eastAsia="Arial" w:hAnsi="Helvetica" w:cs="Arial"/>
            <w:sz w:val="22"/>
            <w:szCs w:val="22"/>
          </w:rPr>
          <w:t xml:space="preserve">miRNA. </w:t>
        </w:r>
      </w:ins>
      <w:ins w:id="164" w:author="Sean E. McGeary" w:date="2020-03-22T14:58:00Z">
        <w:r w:rsidR="00EF1B9D">
          <w:rPr>
            <w:rFonts w:ascii="Helvetica" w:eastAsia="Arial" w:hAnsi="Helvetica" w:cs="Arial"/>
            <w:sz w:val="22"/>
            <w:szCs w:val="22"/>
          </w:rPr>
          <w:t>These data and corresponding modeling framework</w:t>
        </w:r>
      </w:ins>
      <w:del w:id="165" w:author="Sean E. McGeary" w:date="2019-08-24T18:21:00Z">
        <w:r w:rsidR="00C70D99" w:rsidRPr="004C61E4" w:rsidDel="00D013F5">
          <w:rPr>
            <w:rFonts w:ascii="Helvetica" w:eastAsia="Arial" w:hAnsi="Helvetica" w:cs="Arial"/>
            <w:sz w:val="22"/>
            <w:szCs w:val="22"/>
          </w:rPr>
          <w:delText xml:space="preserve"> </w:delText>
        </w:r>
      </w:del>
      <w:del w:id="166" w:author="Sean E. McGeary" w:date="2019-11-28T23:54:00Z">
        <w:r w:rsidR="00C70D99" w:rsidRPr="004C61E4" w:rsidDel="00A9464D">
          <w:rPr>
            <w:rFonts w:ascii="Helvetica" w:eastAsia="Arial" w:hAnsi="Helvetica" w:cs="Arial"/>
            <w:sz w:val="22"/>
            <w:szCs w:val="22"/>
          </w:rPr>
          <w:delText xml:space="preserve"> </w:delText>
        </w:r>
      </w:del>
      <w:ins w:id="167" w:author="Sean E. McGeary" w:date="2020-03-22T14:58:00Z">
        <w:r w:rsidR="00EF1B9D">
          <w:rPr>
            <w:rFonts w:ascii="Helvetica" w:eastAsia="Arial" w:hAnsi="Helvetica" w:cs="Arial"/>
            <w:sz w:val="22"/>
            <w:szCs w:val="22"/>
          </w:rPr>
          <w:t xml:space="preserve"> </w:t>
        </w:r>
      </w:ins>
      <w:ins w:id="168" w:author="Sean E. McGeary" w:date="2020-03-22T14:59:00Z">
        <w:r w:rsidR="00EF1B9D">
          <w:rPr>
            <w:rFonts w:ascii="Helvetica" w:eastAsia="Arial" w:hAnsi="Helvetica" w:cs="Arial"/>
            <w:sz w:val="22"/>
            <w:szCs w:val="22"/>
          </w:rPr>
          <w:t xml:space="preserve">allow </w:t>
        </w:r>
      </w:ins>
      <w:ins w:id="169" w:author="Sean E. McGeary" w:date="2020-03-22T14:58:00Z">
        <w:r w:rsidR="00EF1B9D">
          <w:rPr>
            <w:rFonts w:ascii="Helvetica" w:eastAsia="Arial" w:hAnsi="Helvetica" w:cs="Arial"/>
            <w:sz w:val="22"/>
            <w:szCs w:val="22"/>
          </w:rPr>
          <w:t xml:space="preserve">for </w:t>
        </w:r>
      </w:ins>
      <w:ins w:id="170" w:author="Sean E. McGeary" w:date="2020-03-22T14:59:00Z">
        <w:r w:rsidR="00EF1B9D">
          <w:rPr>
            <w:rFonts w:ascii="Helvetica" w:eastAsia="Arial" w:hAnsi="Helvetica" w:cs="Arial"/>
            <w:sz w:val="22"/>
            <w:szCs w:val="22"/>
          </w:rPr>
          <w:t>interpretation o</w:t>
        </w:r>
      </w:ins>
      <w:ins w:id="171" w:author="Sean E. McGeary" w:date="2020-03-22T15:00:00Z">
        <w:r w:rsidR="00EF1B9D">
          <w:rPr>
            <w:rFonts w:ascii="Helvetica" w:eastAsia="Arial" w:hAnsi="Helvetica" w:cs="Arial"/>
            <w:sz w:val="22"/>
            <w:szCs w:val="22"/>
          </w:rPr>
          <w:t xml:space="preserve">f </w:t>
        </w:r>
      </w:ins>
      <w:ins w:id="172" w:author="Sean E. McGeary" w:date="2020-03-22T14:58:00Z">
        <w:r w:rsidR="00EF1B9D">
          <w:rPr>
            <w:rFonts w:ascii="Helvetica" w:eastAsia="Arial" w:hAnsi="Helvetica" w:cs="Arial"/>
            <w:sz w:val="22"/>
            <w:szCs w:val="22"/>
          </w:rPr>
          <w:t>the differences in pairing between different miRNA</w:t>
        </w:r>
      </w:ins>
      <w:ins w:id="173" w:author="Sean E. McGeary" w:date="2020-03-22T14:59:00Z">
        <w:r w:rsidR="00EF1B9D">
          <w:rPr>
            <w:rFonts w:ascii="Helvetica" w:eastAsia="Arial" w:hAnsi="Helvetica" w:cs="Arial"/>
            <w:sz w:val="22"/>
            <w:szCs w:val="22"/>
          </w:rPr>
          <w:t xml:space="preserve"> 3′ ends</w:t>
        </w:r>
      </w:ins>
      <w:ins w:id="174" w:author="Sean E. McGeary" w:date="2020-03-22T15:00:00Z">
        <w:r w:rsidR="00EF1B9D">
          <w:rPr>
            <w:rFonts w:ascii="Helvetica" w:eastAsia="Arial" w:hAnsi="Helvetica" w:cs="Arial"/>
            <w:sz w:val="22"/>
            <w:szCs w:val="22"/>
          </w:rPr>
          <w:t xml:space="preserve">, </w:t>
        </w:r>
      </w:ins>
      <w:ins w:id="175" w:author="Sean E. McGeary" w:date="2020-03-22T15:01:00Z">
        <w:r w:rsidR="00EF1B9D">
          <w:rPr>
            <w:rFonts w:ascii="Helvetica" w:eastAsia="Arial" w:hAnsi="Helvetica" w:cs="Arial"/>
            <w:sz w:val="22"/>
            <w:szCs w:val="22"/>
          </w:rPr>
          <w:t>providing a requisite first step in understanding the relationship between the miRNA</w:t>
        </w:r>
      </w:ins>
      <w:ins w:id="176" w:author="Sean E. McGeary" w:date="2020-03-22T15:02:00Z">
        <w:r w:rsidR="00EF1B9D">
          <w:rPr>
            <w:rFonts w:ascii="Helvetica" w:eastAsia="Arial" w:hAnsi="Helvetica" w:cs="Arial"/>
            <w:sz w:val="22"/>
            <w:szCs w:val="22"/>
          </w:rPr>
          <w:t xml:space="preserve"> sequence, the target sequence, and the </w:t>
        </w:r>
      </w:ins>
      <w:ins w:id="177" w:author="Sean E. McGeary" w:date="2020-03-22T15:03:00Z">
        <w:r w:rsidR="00EF1B9D">
          <w:rPr>
            <w:rFonts w:ascii="Helvetica" w:eastAsia="Arial" w:hAnsi="Helvetica" w:cs="Arial"/>
            <w:sz w:val="22"/>
            <w:szCs w:val="22"/>
          </w:rPr>
          <w:t>downstream regulation of both</w:t>
        </w:r>
      </w:ins>
      <w:ins w:id="178" w:author="Sean E. McGeary" w:date="2020-03-22T14:58:00Z">
        <w:r w:rsidR="00EF1B9D">
          <w:rPr>
            <w:rFonts w:ascii="Helvetica" w:eastAsia="Arial" w:hAnsi="Helvetica" w:cs="Arial"/>
            <w:sz w:val="22"/>
            <w:szCs w:val="22"/>
          </w:rPr>
          <w:t>.</w:t>
        </w:r>
      </w:ins>
    </w:p>
    <w:p w14:paraId="0E5F1EC4" w14:textId="77777777" w:rsidR="00C849A9" w:rsidRPr="004C61E4" w:rsidRDefault="00C849A9" w:rsidP="004C61E4">
      <w:pPr>
        <w:pStyle w:val="Normal1"/>
        <w:contextualSpacing/>
        <w:rPr>
          <w:rFonts w:ascii="Helvetica" w:eastAsia="Arial" w:hAnsi="Helvetica" w:cs="Arial"/>
          <w:sz w:val="22"/>
          <w:szCs w:val="22"/>
        </w:rPr>
      </w:pPr>
    </w:p>
    <w:p w14:paraId="4ACE1214" w14:textId="0D6DB812" w:rsidR="00CD3077" w:rsidRPr="004C61E4" w:rsidRDefault="00C849A9"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Results</w:t>
      </w:r>
    </w:p>
    <w:p w14:paraId="5E985A90" w14:textId="47FE29AA" w:rsidR="00CD3077" w:rsidRPr="004C61E4" w:rsidRDefault="00EE4C55"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B</w:t>
      </w:r>
      <w:r w:rsidR="00C8166C" w:rsidRPr="004C61E4">
        <w:rPr>
          <w:rFonts w:ascii="Helvetica" w:eastAsia="Arial" w:hAnsi="Helvetica" w:cs="Arial"/>
          <w:b/>
          <w:sz w:val="22"/>
          <w:szCs w:val="22"/>
        </w:rPr>
        <w:t>inding</w:t>
      </w:r>
      <w:r w:rsidRPr="004C61E4">
        <w:rPr>
          <w:rFonts w:ascii="Helvetica" w:eastAsia="Arial" w:hAnsi="Helvetica" w:cs="Arial"/>
          <w:b/>
          <w:sz w:val="22"/>
          <w:szCs w:val="22"/>
        </w:rPr>
        <w:t>-</w:t>
      </w:r>
      <w:r w:rsidR="00C8166C" w:rsidRPr="004C61E4">
        <w:rPr>
          <w:rFonts w:ascii="Helvetica" w:eastAsia="Arial" w:hAnsi="Helvetica" w:cs="Arial"/>
          <w:b/>
          <w:sz w:val="22"/>
          <w:szCs w:val="22"/>
        </w:rPr>
        <w:t xml:space="preserve">affinity profile for </w:t>
      </w:r>
      <w:del w:id="179" w:author="Sean E. McGeary" w:date="2019-11-28T23:50:00Z">
        <w:r w:rsidR="00947BCB" w:rsidRPr="004C61E4" w:rsidDel="00A9464D">
          <w:rPr>
            <w:rFonts w:ascii="Helvetica" w:eastAsia="Arial" w:hAnsi="Helvetica" w:cs="Arial"/>
            <w:b/>
            <w:sz w:val="22"/>
            <w:szCs w:val="22"/>
          </w:rPr>
          <w:delText>let-7</w:delText>
        </w:r>
        <w:r w:rsidR="00E1702B" w:rsidRPr="004C61E4" w:rsidDel="00A9464D">
          <w:rPr>
            <w:rFonts w:ascii="Helvetica" w:eastAsia="Arial" w:hAnsi="Helvetica" w:cs="Arial"/>
            <w:b/>
            <w:sz w:val="22"/>
            <w:szCs w:val="22"/>
          </w:rPr>
          <w:delText>a</w:delText>
        </w:r>
        <w:r w:rsidR="00947BCB" w:rsidRPr="004C61E4" w:rsidDel="00A9464D">
          <w:rPr>
            <w:rFonts w:ascii="Helvetica" w:eastAsia="Arial" w:hAnsi="Helvetica" w:cs="Arial"/>
            <w:b/>
            <w:sz w:val="22"/>
            <w:szCs w:val="22"/>
          </w:rPr>
          <w:delText xml:space="preserve"> </w:delText>
        </w:r>
      </w:del>
      <w:r w:rsidR="00C8166C" w:rsidRPr="004C61E4">
        <w:rPr>
          <w:rFonts w:ascii="Helvetica" w:eastAsia="Arial" w:hAnsi="Helvetica" w:cs="Arial"/>
          <w:b/>
          <w:sz w:val="22"/>
          <w:szCs w:val="22"/>
        </w:rPr>
        <w:t>3′</w:t>
      </w:r>
      <w:r w:rsidRPr="004C61E4">
        <w:rPr>
          <w:rFonts w:ascii="Helvetica" w:eastAsia="Arial" w:hAnsi="Helvetica" w:cs="Arial"/>
          <w:b/>
          <w:sz w:val="22"/>
          <w:szCs w:val="22"/>
        </w:rPr>
        <w:t>-compensatory sites</w:t>
      </w:r>
      <w:ins w:id="180" w:author="Sean E. McGeary" w:date="2019-11-28T23:49:00Z">
        <w:r w:rsidR="00A9464D">
          <w:rPr>
            <w:rFonts w:ascii="Helvetica" w:eastAsia="Arial" w:hAnsi="Helvetica" w:cs="Arial"/>
            <w:b/>
            <w:sz w:val="22"/>
            <w:szCs w:val="22"/>
          </w:rPr>
          <w:t xml:space="preserve"> </w:t>
        </w:r>
      </w:ins>
      <w:ins w:id="181" w:author="Sean E. McGeary" w:date="2019-11-28T23:51:00Z">
        <w:r w:rsidR="00A9464D">
          <w:rPr>
            <w:rFonts w:ascii="Helvetica" w:eastAsia="Arial" w:hAnsi="Helvetica" w:cs="Arial"/>
            <w:b/>
            <w:sz w:val="22"/>
            <w:szCs w:val="22"/>
          </w:rPr>
          <w:t xml:space="preserve">of </w:t>
        </w:r>
      </w:ins>
      <w:ins w:id="182" w:author="Sean E. McGeary" w:date="2019-11-28T23:50:00Z">
        <w:r w:rsidR="00A9464D">
          <w:rPr>
            <w:rFonts w:ascii="Helvetica" w:eastAsia="Arial" w:hAnsi="Helvetica" w:cs="Arial"/>
            <w:b/>
            <w:sz w:val="22"/>
            <w:szCs w:val="22"/>
          </w:rPr>
          <w:t>let-7a</w:t>
        </w:r>
      </w:ins>
    </w:p>
    <w:p w14:paraId="55500596" w14:textId="4E1191E3" w:rsidR="00CF22D7" w:rsidRPr="004C61E4" w:rsidRDefault="00F8618B" w:rsidP="004C61E4">
      <w:pPr>
        <w:pStyle w:val="Normal1"/>
        <w:contextualSpacing/>
        <w:rPr>
          <w:rFonts w:ascii="Helvetica" w:eastAsia="Arial" w:hAnsi="Helvetica" w:cs="Arial"/>
          <w:sz w:val="22"/>
          <w:szCs w:val="22"/>
        </w:rPr>
      </w:pPr>
      <w:del w:id="183" w:author="Sean E. McGeary" w:date="2020-03-24T18:00:00Z">
        <w:r w:rsidRPr="004C61E4" w:rsidDel="008C7F74">
          <w:rPr>
            <w:rFonts w:ascii="Helvetica" w:eastAsia="Arial" w:hAnsi="Helvetica" w:cs="Arial"/>
            <w:sz w:val="22"/>
            <w:szCs w:val="22"/>
          </w:rPr>
          <w:delText xml:space="preserve">As </w:delText>
        </w:r>
        <w:r w:rsidR="00CC2B34" w:rsidRPr="004C61E4" w:rsidDel="008C7F74">
          <w:rPr>
            <w:rFonts w:ascii="Helvetica" w:eastAsia="Arial" w:hAnsi="Helvetica" w:cs="Arial"/>
            <w:sz w:val="22"/>
            <w:szCs w:val="22"/>
          </w:rPr>
          <w:delText>previously</w:delText>
        </w:r>
        <w:r w:rsidRPr="004C61E4" w:rsidDel="008C7F74">
          <w:rPr>
            <w:rFonts w:ascii="Helvetica" w:eastAsia="Arial" w:hAnsi="Helvetica" w:cs="Arial"/>
            <w:sz w:val="22"/>
            <w:szCs w:val="22"/>
          </w:rPr>
          <w:delText xml:space="preserve"> implement</w:delText>
        </w:r>
        <w:r w:rsidR="00CC2B34" w:rsidRPr="004C61E4" w:rsidDel="008C7F74">
          <w:rPr>
            <w:rFonts w:ascii="Helvetica" w:eastAsia="Arial" w:hAnsi="Helvetica" w:cs="Arial"/>
            <w:sz w:val="22"/>
            <w:szCs w:val="22"/>
          </w:rPr>
          <w:delText>ed</w:delText>
        </w:r>
        <w:r w:rsidRPr="004C61E4" w:rsidDel="008C7F74">
          <w:rPr>
            <w:rFonts w:ascii="Helvetica" w:eastAsia="Arial" w:hAnsi="Helvetica" w:cs="Arial"/>
            <w:sz w:val="22"/>
            <w:szCs w:val="22"/>
          </w:rPr>
          <w:delText xml:space="preserve">, </w:delText>
        </w:r>
      </w:del>
      <w:r w:rsidR="00E65460" w:rsidRPr="004C61E4">
        <w:rPr>
          <w:rFonts w:ascii="Helvetica" w:eastAsia="Arial" w:hAnsi="Helvetica" w:cs="Arial"/>
          <w:sz w:val="22"/>
          <w:szCs w:val="22"/>
        </w:rPr>
        <w:t xml:space="preserve">AGO-RBNS </w:t>
      </w:r>
      <w:ins w:id="184" w:author="Sean E. McGeary" w:date="2020-03-24T18:00:00Z">
        <w:r w:rsidR="008C7F74">
          <w:rPr>
            <w:rFonts w:ascii="Helvetica" w:eastAsia="Arial" w:hAnsi="Helvetica" w:cs="Arial"/>
            <w:sz w:val="22"/>
            <w:szCs w:val="22"/>
          </w:rPr>
          <w:t xml:space="preserve">is performed by </w:t>
        </w:r>
      </w:ins>
      <w:ins w:id="185" w:author="Sean E. McGeary" w:date="2020-03-24T18:39:00Z">
        <w:r w:rsidR="005877A6">
          <w:rPr>
            <w:rFonts w:ascii="Helvetica" w:eastAsia="Arial" w:hAnsi="Helvetica" w:cs="Arial"/>
            <w:sz w:val="22"/>
            <w:szCs w:val="22"/>
          </w:rPr>
          <w:t xml:space="preserve">preparing </w:t>
        </w:r>
      </w:ins>
      <w:ins w:id="186" w:author="Sean E. McGeary" w:date="2020-03-24T18:00:00Z">
        <w:r w:rsidR="008C7F74">
          <w:rPr>
            <w:rFonts w:ascii="Helvetica" w:eastAsia="Arial" w:hAnsi="Helvetica" w:cs="Arial"/>
            <w:sz w:val="22"/>
            <w:szCs w:val="22"/>
          </w:rPr>
          <w:t xml:space="preserve">a </w:t>
        </w:r>
      </w:ins>
      <w:ins w:id="187" w:author="Sean E. McGeary" w:date="2020-03-24T18:39:00Z">
        <w:r w:rsidR="005877A6">
          <w:rPr>
            <w:rFonts w:ascii="Helvetica" w:eastAsia="Arial" w:hAnsi="Helvetica" w:cs="Arial"/>
            <w:sz w:val="22"/>
            <w:szCs w:val="22"/>
          </w:rPr>
          <w:t xml:space="preserve">series </w:t>
        </w:r>
      </w:ins>
      <w:ins w:id="188" w:author="Sean E. McGeary" w:date="2020-03-24T18:40:00Z">
        <w:r w:rsidR="005877A6">
          <w:rPr>
            <w:rFonts w:ascii="Helvetica" w:eastAsia="Arial" w:hAnsi="Helvetica" w:cs="Arial"/>
            <w:sz w:val="22"/>
            <w:szCs w:val="22"/>
          </w:rPr>
          <w:t xml:space="preserve">of </w:t>
        </w:r>
      </w:ins>
      <w:ins w:id="189" w:author="Sean E. McGeary" w:date="2020-03-24T18:01:00Z">
        <w:r w:rsidR="008C7F74">
          <w:rPr>
            <w:rFonts w:ascii="Helvetica" w:eastAsia="Arial" w:hAnsi="Helvetica" w:cs="Arial"/>
            <w:sz w:val="22"/>
            <w:szCs w:val="22"/>
          </w:rPr>
          <w:t>equilibrium binding reactions</w:t>
        </w:r>
      </w:ins>
      <w:ins w:id="190" w:author="Sean E. McGeary" w:date="2020-03-24T18:15:00Z">
        <w:r w:rsidR="00941934">
          <w:rPr>
            <w:rFonts w:ascii="Helvetica" w:eastAsia="Arial" w:hAnsi="Helvetica" w:cs="Arial"/>
            <w:sz w:val="22"/>
            <w:szCs w:val="22"/>
          </w:rPr>
          <w:t xml:space="preserve">, with each </w:t>
        </w:r>
      </w:ins>
      <w:ins w:id="191" w:author="Sean E. McGeary" w:date="2020-03-24T18:38:00Z">
        <w:r w:rsidR="005877A6">
          <w:rPr>
            <w:rFonts w:ascii="Helvetica" w:eastAsia="Arial" w:hAnsi="Helvetica" w:cs="Arial"/>
            <w:sz w:val="22"/>
            <w:szCs w:val="22"/>
          </w:rPr>
          <w:t xml:space="preserve">containing </w:t>
        </w:r>
      </w:ins>
      <w:ins w:id="192" w:author="Sean E. McGeary" w:date="2020-03-24T18:15:00Z">
        <w:r w:rsidR="00941934">
          <w:rPr>
            <w:rFonts w:ascii="Helvetica" w:eastAsia="Arial" w:hAnsi="Helvetica" w:cs="Arial"/>
            <w:sz w:val="22"/>
            <w:szCs w:val="22"/>
          </w:rPr>
          <w:t>an RNA library at a concentration of 100 nM</w:t>
        </w:r>
      </w:ins>
      <w:ins w:id="193" w:author="Sean E. McGeary" w:date="2020-03-24T18:02:00Z">
        <w:r w:rsidR="008C7F74">
          <w:rPr>
            <w:rFonts w:ascii="Helvetica" w:eastAsia="Arial" w:hAnsi="Helvetica" w:cs="Arial"/>
            <w:sz w:val="22"/>
            <w:szCs w:val="22"/>
          </w:rPr>
          <w:t xml:space="preserve"> </w:t>
        </w:r>
      </w:ins>
      <w:ins w:id="194" w:author="Sean E. McGeary" w:date="2020-03-24T18:38:00Z">
        <w:r w:rsidR="005877A6">
          <w:rPr>
            <w:rFonts w:ascii="Helvetica" w:eastAsia="Arial" w:hAnsi="Helvetica" w:cs="Arial"/>
            <w:sz w:val="22"/>
            <w:szCs w:val="22"/>
          </w:rPr>
          <w:t xml:space="preserve">and a purified </w:t>
        </w:r>
      </w:ins>
      <w:del w:id="195" w:author="Sean E. McGeary" w:date="2020-03-24T18:02:00Z">
        <w:r w:rsidR="00DE3D13" w:rsidRPr="004C61E4" w:rsidDel="008C7F74">
          <w:rPr>
            <w:rFonts w:ascii="Helvetica" w:eastAsia="Arial" w:hAnsi="Helvetica" w:cs="Arial"/>
            <w:sz w:val="22"/>
            <w:szCs w:val="22"/>
          </w:rPr>
          <w:delText>begins with the</w:delText>
        </w:r>
        <w:r w:rsidR="00E65460" w:rsidRPr="004C61E4" w:rsidDel="008C7F74">
          <w:rPr>
            <w:rFonts w:ascii="Helvetica" w:eastAsia="Arial" w:hAnsi="Helvetica" w:cs="Arial"/>
            <w:sz w:val="22"/>
            <w:szCs w:val="22"/>
          </w:rPr>
          <w:delText xml:space="preserve"> </w:delText>
        </w:r>
        <w:r w:rsidR="00DE3D13" w:rsidRPr="004C61E4" w:rsidDel="008C7F74">
          <w:rPr>
            <w:rFonts w:ascii="Helvetica" w:eastAsia="Arial" w:hAnsi="Helvetica" w:cs="Arial"/>
            <w:sz w:val="22"/>
            <w:szCs w:val="22"/>
          </w:rPr>
          <w:delText>incubation of</w:delText>
        </w:r>
        <w:r w:rsidR="00E65460" w:rsidRPr="004C61E4" w:rsidDel="008C7F74">
          <w:rPr>
            <w:rFonts w:ascii="Helvetica" w:eastAsia="Arial" w:hAnsi="Helvetica" w:cs="Arial"/>
            <w:sz w:val="22"/>
            <w:szCs w:val="22"/>
          </w:rPr>
          <w:delText xml:space="preserve"> </w:delText>
        </w:r>
        <w:r w:rsidRPr="004C61E4" w:rsidDel="008C7F74">
          <w:rPr>
            <w:rFonts w:ascii="Helvetica" w:eastAsia="Arial" w:hAnsi="Helvetica" w:cs="Arial"/>
            <w:sz w:val="22"/>
            <w:szCs w:val="22"/>
          </w:rPr>
          <w:delText xml:space="preserve">purified </w:delText>
        </w:r>
      </w:del>
      <w:ins w:id="196" w:author="Sean E. McGeary" w:date="2019-08-24T18:01:00Z">
        <w:r w:rsidR="00D947BE" w:rsidRPr="004C61E4">
          <w:rPr>
            <w:rFonts w:ascii="Helvetica" w:eastAsia="Arial" w:hAnsi="Helvetica" w:cs="Arial"/>
            <w:sz w:val="22"/>
            <w:szCs w:val="22"/>
          </w:rPr>
          <w:t>AGO–</w:t>
        </w:r>
      </w:ins>
      <w:r w:rsidRPr="004C61E4">
        <w:rPr>
          <w:rFonts w:ascii="Helvetica" w:eastAsia="Arial" w:hAnsi="Helvetica" w:cs="Arial"/>
          <w:sz w:val="22"/>
          <w:szCs w:val="22"/>
        </w:rPr>
        <w:t>miRNA</w:t>
      </w:r>
      <w:del w:id="197" w:author="Sean E. McGeary" w:date="2019-08-24T18:01:00Z">
        <w:r w:rsidRPr="004C61E4" w:rsidDel="00D947BE">
          <w:rPr>
            <w:rFonts w:ascii="Helvetica" w:eastAsia="Arial" w:hAnsi="Helvetica" w:cs="Arial"/>
            <w:sz w:val="22"/>
            <w:szCs w:val="22"/>
          </w:rPr>
          <w:delText>–AGO</w:delText>
        </w:r>
      </w:del>
      <w:r w:rsidRPr="004C61E4">
        <w:rPr>
          <w:rFonts w:ascii="Helvetica" w:eastAsia="Arial" w:hAnsi="Helvetica" w:cs="Arial"/>
          <w:sz w:val="22"/>
          <w:szCs w:val="22"/>
        </w:rPr>
        <w:t xml:space="preserve"> complex </w:t>
      </w:r>
      <w:ins w:id="198" w:author="Sean E. McGeary" w:date="2020-03-24T18:39:00Z">
        <w:r w:rsidR="005877A6">
          <w:rPr>
            <w:rFonts w:ascii="Helvetica" w:eastAsia="Arial" w:hAnsi="Helvetica" w:cs="Arial"/>
            <w:sz w:val="22"/>
            <w:szCs w:val="22"/>
          </w:rPr>
          <w:t xml:space="preserve">at one of several concentrations spanning a 100-fold range. </w:t>
        </w:r>
      </w:ins>
      <w:ins w:id="199" w:author="Sean E. McGeary" w:date="2020-03-24T18:40:00Z">
        <w:r w:rsidR="005877A6">
          <w:rPr>
            <w:rFonts w:ascii="Helvetica" w:eastAsia="Arial" w:hAnsi="Helvetica" w:cs="Arial"/>
            <w:sz w:val="22"/>
            <w:szCs w:val="22"/>
          </w:rPr>
          <w:t xml:space="preserve">The RNA library consists of a central region of variable sequence </w:t>
        </w:r>
      </w:ins>
      <w:del w:id="200" w:author="Sean E. McGeary" w:date="2020-03-24T18:02:00Z">
        <w:r w:rsidRPr="004C61E4" w:rsidDel="008C7F74">
          <w:rPr>
            <w:rFonts w:ascii="Helvetica" w:eastAsia="Arial" w:hAnsi="Helvetica" w:cs="Arial"/>
            <w:sz w:val="22"/>
            <w:szCs w:val="22"/>
          </w:rPr>
          <w:delText>with</w:delText>
        </w:r>
        <w:r w:rsidR="00E65460" w:rsidRPr="004C61E4" w:rsidDel="008C7F74">
          <w:rPr>
            <w:rFonts w:ascii="Helvetica" w:eastAsia="Arial" w:hAnsi="Helvetica" w:cs="Arial"/>
            <w:sz w:val="22"/>
            <w:szCs w:val="22"/>
          </w:rPr>
          <w:delText xml:space="preserve"> </w:delText>
        </w:r>
      </w:del>
      <w:del w:id="201" w:author="Sean E. McGeary" w:date="2020-03-24T18:39:00Z">
        <w:r w:rsidRPr="004C61E4" w:rsidDel="005877A6">
          <w:rPr>
            <w:rFonts w:ascii="Helvetica" w:eastAsia="Arial" w:hAnsi="Helvetica" w:cs="Arial"/>
            <w:sz w:val="22"/>
            <w:szCs w:val="22"/>
          </w:rPr>
          <w:delText xml:space="preserve">an </w:delText>
        </w:r>
        <w:r w:rsidR="00E65460" w:rsidRPr="004C61E4" w:rsidDel="005877A6">
          <w:rPr>
            <w:rFonts w:ascii="Helvetica" w:eastAsia="Arial" w:hAnsi="Helvetica" w:cs="Arial"/>
            <w:sz w:val="22"/>
            <w:szCs w:val="22"/>
          </w:rPr>
          <w:delText xml:space="preserve">RNA library that contains a central region of </w:delText>
        </w:r>
      </w:del>
      <w:del w:id="202" w:author="Sean E. McGeary" w:date="2020-03-24T18:03:00Z">
        <w:r w:rsidR="00CC2B34" w:rsidRPr="004C61E4" w:rsidDel="008C7F74">
          <w:rPr>
            <w:rFonts w:ascii="Helvetica" w:eastAsia="Arial" w:hAnsi="Helvetica" w:cs="Arial"/>
            <w:sz w:val="22"/>
            <w:szCs w:val="22"/>
          </w:rPr>
          <w:delText>37</w:delText>
        </w:r>
        <w:r w:rsidR="00E65460" w:rsidRPr="004C61E4" w:rsidDel="008C7F74">
          <w:rPr>
            <w:rFonts w:ascii="Helvetica" w:eastAsia="Arial" w:hAnsi="Helvetica" w:cs="Arial"/>
            <w:sz w:val="22"/>
            <w:szCs w:val="22"/>
          </w:rPr>
          <w:delText xml:space="preserve"> random</w:delText>
        </w:r>
        <w:r w:rsidR="00CC2B34" w:rsidRPr="004C61E4" w:rsidDel="008C7F74">
          <w:rPr>
            <w:rFonts w:ascii="Helvetica" w:eastAsia="Arial" w:hAnsi="Helvetica" w:cs="Arial"/>
            <w:sz w:val="22"/>
            <w:szCs w:val="22"/>
          </w:rPr>
          <w:delText>-sequence</w:delText>
        </w:r>
        <w:r w:rsidR="00E65460" w:rsidRPr="004C61E4" w:rsidDel="008C7F74">
          <w:rPr>
            <w:rFonts w:ascii="Helvetica" w:eastAsia="Arial" w:hAnsi="Helvetica" w:cs="Arial"/>
            <w:sz w:val="22"/>
            <w:szCs w:val="22"/>
          </w:rPr>
          <w:delText xml:space="preserve"> nucleotides </w:delText>
        </w:r>
      </w:del>
      <w:r w:rsidR="00E65460" w:rsidRPr="004C61E4">
        <w:rPr>
          <w:rFonts w:ascii="Helvetica" w:eastAsia="Arial" w:hAnsi="Helvetica" w:cs="Arial"/>
          <w:sz w:val="22"/>
          <w:szCs w:val="22"/>
        </w:rPr>
        <w:t xml:space="preserve">flanked by </w:t>
      </w:r>
      <w:del w:id="203" w:author="Sean E. McGeary" w:date="2019-11-28T23:51:00Z">
        <w:r w:rsidR="00E65460" w:rsidRPr="004C61E4" w:rsidDel="00A9464D">
          <w:rPr>
            <w:rFonts w:ascii="Helvetica" w:eastAsia="Arial" w:hAnsi="Helvetica" w:cs="Arial"/>
            <w:sz w:val="22"/>
            <w:szCs w:val="22"/>
          </w:rPr>
          <w:delText>primer-binding sites</w:delText>
        </w:r>
      </w:del>
      <w:ins w:id="204" w:author="Sean E. McGeary" w:date="2019-11-28T23:51:00Z">
        <w:r w:rsidR="00A9464D">
          <w:rPr>
            <w:rFonts w:ascii="Helvetica" w:eastAsia="Arial" w:hAnsi="Helvetica" w:cs="Arial"/>
            <w:sz w:val="22"/>
            <w:szCs w:val="22"/>
          </w:rPr>
          <w:t xml:space="preserve">constant sequences </w:t>
        </w:r>
      </w:ins>
      <w:ins w:id="205" w:author="Sean E. McGeary" w:date="2020-03-24T18:03:00Z">
        <w:r w:rsidR="008C7F74">
          <w:rPr>
            <w:rFonts w:ascii="Helvetica" w:eastAsia="Arial" w:hAnsi="Helvetica" w:cs="Arial"/>
            <w:sz w:val="22"/>
            <w:szCs w:val="22"/>
          </w:rPr>
          <w:t xml:space="preserve">on either side </w:t>
        </w:r>
      </w:ins>
      <w:ins w:id="206" w:author="Sean E. McGeary" w:date="2020-03-24T18:40:00Z">
        <w:r w:rsidR="005877A6">
          <w:rPr>
            <w:rFonts w:ascii="Helvetica" w:eastAsia="Arial" w:hAnsi="Helvetica" w:cs="Arial"/>
            <w:sz w:val="22"/>
            <w:szCs w:val="22"/>
          </w:rPr>
          <w:t xml:space="preserve">that </w:t>
        </w:r>
      </w:ins>
      <w:ins w:id="207" w:author="Sean E. McGeary" w:date="2019-11-28T23:52:00Z">
        <w:r w:rsidR="00A9464D">
          <w:rPr>
            <w:rFonts w:ascii="Helvetica" w:eastAsia="Arial" w:hAnsi="Helvetica" w:cs="Arial"/>
            <w:sz w:val="22"/>
            <w:szCs w:val="22"/>
          </w:rPr>
          <w:t>enabl</w:t>
        </w:r>
      </w:ins>
      <w:ins w:id="208" w:author="Sean E. McGeary" w:date="2020-03-24T18:40:00Z">
        <w:r w:rsidR="005877A6">
          <w:rPr>
            <w:rFonts w:ascii="Helvetica" w:eastAsia="Arial" w:hAnsi="Helvetica" w:cs="Arial"/>
            <w:sz w:val="22"/>
            <w:szCs w:val="22"/>
          </w:rPr>
          <w:t>e</w:t>
        </w:r>
      </w:ins>
      <w:ins w:id="209" w:author="Sean E. McGeary" w:date="2019-11-28T23:52:00Z">
        <w:r w:rsidR="00A9464D">
          <w:rPr>
            <w:rFonts w:ascii="Helvetica" w:eastAsia="Arial" w:hAnsi="Helvetica" w:cs="Arial"/>
            <w:sz w:val="22"/>
            <w:szCs w:val="22"/>
          </w:rPr>
          <w:t xml:space="preserve"> </w:t>
        </w:r>
      </w:ins>
      <w:ins w:id="210" w:author="Sean E. McGeary" w:date="2020-03-24T18:43:00Z">
        <w:r w:rsidR="005877A6">
          <w:rPr>
            <w:rFonts w:ascii="Helvetica" w:eastAsia="Arial" w:hAnsi="Helvetica" w:cs="Arial"/>
            <w:sz w:val="22"/>
            <w:szCs w:val="22"/>
          </w:rPr>
          <w:t>preparation of RNA-seq libraries</w:t>
        </w:r>
      </w:ins>
      <w:ins w:id="211" w:author="Sean E. McGeary" w:date="2020-03-24T18:41:00Z">
        <w:r w:rsidR="005877A6">
          <w:rPr>
            <w:rFonts w:ascii="Helvetica" w:eastAsia="Arial" w:hAnsi="Helvetica" w:cs="Arial"/>
            <w:sz w:val="22"/>
            <w:szCs w:val="22"/>
          </w:rPr>
          <w:t xml:space="preserve">. </w:t>
        </w:r>
      </w:ins>
      <w:del w:id="212" w:author="Sean E. McGeary" w:date="2020-03-24T12:15:00Z">
        <w:r w:rsidR="00E65460" w:rsidRPr="004C61E4" w:rsidDel="00E329A5">
          <w:rPr>
            <w:rFonts w:ascii="Helvetica" w:eastAsia="Arial" w:hAnsi="Helvetica" w:cs="Arial"/>
            <w:sz w:val="22"/>
            <w:szCs w:val="22"/>
          </w:rPr>
          <w:delText xml:space="preserve"> (Fig 2A</w:delText>
        </w:r>
        <w:r w:rsidR="00EF6060" w:rsidRPr="004C61E4" w:rsidDel="00E329A5">
          <w:rPr>
            <w:rFonts w:ascii="Helvetica" w:eastAsia="Arial" w:hAnsi="Helvetica" w:cs="Arial"/>
            <w:sz w:val="22"/>
            <w:szCs w:val="22"/>
          </w:rPr>
          <w:delText>, top</w:delText>
        </w:r>
        <w:r w:rsidR="00E65460" w:rsidRPr="004C61E4" w:rsidDel="00E329A5">
          <w:rPr>
            <w:rFonts w:ascii="Helvetica" w:eastAsia="Arial" w:hAnsi="Helvetica" w:cs="Arial"/>
            <w:sz w:val="22"/>
            <w:szCs w:val="22"/>
          </w:rPr>
          <w:delText>)</w:delText>
        </w:r>
      </w:del>
      <w:del w:id="213" w:author="Sean E. McGeary" w:date="2020-03-24T18:41:00Z">
        <w:r w:rsidR="00E65460" w:rsidRPr="004C61E4" w:rsidDel="005877A6">
          <w:rPr>
            <w:rFonts w:ascii="Helvetica" w:eastAsia="Arial" w:hAnsi="Helvetica" w:cs="Arial"/>
            <w:sz w:val="22"/>
            <w:szCs w:val="22"/>
          </w:rPr>
          <w:delText xml:space="preserve">. </w:delText>
        </w:r>
        <w:r w:rsidRPr="004C61E4" w:rsidDel="005877A6">
          <w:rPr>
            <w:rFonts w:ascii="Helvetica" w:eastAsia="Arial" w:hAnsi="Helvetica" w:cs="Arial"/>
            <w:sz w:val="22"/>
            <w:szCs w:val="22"/>
          </w:rPr>
          <w:delText>Five</w:delText>
        </w:r>
        <w:r w:rsidR="00E65460" w:rsidRPr="004C61E4" w:rsidDel="005877A6">
          <w:rPr>
            <w:rFonts w:ascii="Helvetica" w:eastAsia="Arial" w:hAnsi="Helvetica" w:cs="Arial"/>
            <w:sz w:val="22"/>
            <w:szCs w:val="22"/>
          </w:rPr>
          <w:delText xml:space="preserve"> binding reactions </w:delText>
        </w:r>
      </w:del>
      <w:del w:id="214" w:author="Sean E. McGeary" w:date="2019-11-28T23:52:00Z">
        <w:r w:rsidR="00E65460" w:rsidRPr="004C61E4" w:rsidDel="00A9464D">
          <w:rPr>
            <w:rFonts w:ascii="Helvetica" w:eastAsia="Arial" w:hAnsi="Helvetica" w:cs="Arial"/>
            <w:sz w:val="22"/>
            <w:szCs w:val="22"/>
          </w:rPr>
          <w:delText xml:space="preserve">are </w:delText>
        </w:r>
      </w:del>
      <w:del w:id="215" w:author="Sean E. McGeary" w:date="2020-03-24T18:41:00Z">
        <w:r w:rsidR="00E65460" w:rsidRPr="004C61E4" w:rsidDel="005877A6">
          <w:rPr>
            <w:rFonts w:ascii="Helvetica" w:eastAsia="Arial" w:hAnsi="Helvetica" w:cs="Arial"/>
            <w:sz w:val="22"/>
            <w:szCs w:val="22"/>
          </w:rPr>
          <w:delText xml:space="preserve">performed, each with </w:delText>
        </w:r>
        <w:r w:rsidR="00931A20" w:rsidRPr="004C61E4" w:rsidDel="005877A6">
          <w:rPr>
            <w:rFonts w:ascii="Helvetica" w:eastAsia="Arial" w:hAnsi="Helvetica" w:cs="Arial"/>
            <w:sz w:val="22"/>
            <w:szCs w:val="22"/>
          </w:rPr>
          <w:delText xml:space="preserve">a constant library concentration and </w:delText>
        </w:r>
        <w:r w:rsidR="00E65460" w:rsidRPr="004C61E4" w:rsidDel="005877A6">
          <w:rPr>
            <w:rFonts w:ascii="Helvetica" w:eastAsia="Arial" w:hAnsi="Helvetica" w:cs="Arial"/>
            <w:sz w:val="22"/>
            <w:szCs w:val="22"/>
          </w:rPr>
          <w:delText xml:space="preserve">a different </w:delText>
        </w:r>
        <w:r w:rsidRPr="004C61E4" w:rsidDel="005877A6">
          <w:rPr>
            <w:rFonts w:ascii="Helvetica" w:eastAsia="Arial" w:hAnsi="Helvetica" w:cs="Arial"/>
            <w:sz w:val="22"/>
            <w:szCs w:val="22"/>
          </w:rPr>
          <w:delText>miRNA</w:delText>
        </w:r>
      </w:del>
      <w:del w:id="216" w:author="Sean E. McGeary" w:date="2020-03-24T18:14:00Z">
        <w:r w:rsidRPr="004C61E4" w:rsidDel="00941934">
          <w:rPr>
            <w:rFonts w:ascii="Helvetica" w:eastAsia="Arial" w:hAnsi="Helvetica" w:cs="Arial"/>
            <w:sz w:val="22"/>
            <w:szCs w:val="22"/>
          </w:rPr>
          <w:delText>-AGO</w:delText>
        </w:r>
      </w:del>
      <w:del w:id="217" w:author="Sean E. McGeary" w:date="2020-03-24T18:41:00Z">
        <w:r w:rsidR="00E65460" w:rsidRPr="004C61E4" w:rsidDel="005877A6">
          <w:rPr>
            <w:rFonts w:ascii="Helvetica" w:eastAsia="Arial" w:hAnsi="Helvetica" w:cs="Arial"/>
            <w:sz w:val="22"/>
            <w:szCs w:val="22"/>
          </w:rPr>
          <w:delText xml:space="preserve"> concentration. After </w:delText>
        </w:r>
      </w:del>
      <w:ins w:id="218" w:author="Sean E. McGeary" w:date="2020-03-24T18:41:00Z">
        <w:r w:rsidR="005877A6">
          <w:rPr>
            <w:rFonts w:ascii="Helvetica" w:eastAsia="Arial" w:hAnsi="Helvetica" w:cs="Arial"/>
            <w:sz w:val="22"/>
            <w:szCs w:val="22"/>
          </w:rPr>
          <w:t xml:space="preserve">Upon </w:t>
        </w:r>
      </w:ins>
      <w:r w:rsidR="00E65460" w:rsidRPr="004C61E4">
        <w:rPr>
          <w:rFonts w:ascii="Helvetica" w:eastAsia="Arial" w:hAnsi="Helvetica" w:cs="Arial"/>
          <w:sz w:val="22"/>
          <w:szCs w:val="22"/>
        </w:rPr>
        <w:t>reach</w:t>
      </w:r>
      <w:r w:rsidRPr="004C61E4">
        <w:rPr>
          <w:rFonts w:ascii="Helvetica" w:eastAsia="Arial" w:hAnsi="Helvetica" w:cs="Arial"/>
          <w:sz w:val="22"/>
          <w:szCs w:val="22"/>
        </w:rPr>
        <w:t>ing</w:t>
      </w:r>
      <w:r w:rsidR="00E65460" w:rsidRPr="004C61E4">
        <w:rPr>
          <w:rFonts w:ascii="Helvetica" w:eastAsia="Arial" w:hAnsi="Helvetica" w:cs="Arial"/>
          <w:sz w:val="22"/>
          <w:szCs w:val="22"/>
        </w:rPr>
        <w:t xml:space="preserve"> binding equilibrium, </w:t>
      </w:r>
      <w:r w:rsidRPr="004C61E4">
        <w:rPr>
          <w:rFonts w:ascii="Helvetica" w:eastAsia="Arial" w:hAnsi="Helvetica" w:cs="Arial"/>
          <w:sz w:val="22"/>
          <w:szCs w:val="22"/>
        </w:rPr>
        <w:t xml:space="preserve">each reaction </w:t>
      </w:r>
      <w:r w:rsidR="00EF5AA8" w:rsidRPr="004C61E4">
        <w:rPr>
          <w:rFonts w:ascii="Helvetica" w:eastAsia="Arial" w:hAnsi="Helvetica" w:cs="Arial"/>
          <w:sz w:val="22"/>
          <w:szCs w:val="22"/>
        </w:rPr>
        <w:t xml:space="preserve">is </w:t>
      </w:r>
      <w:del w:id="219" w:author="Sean E. McGeary" w:date="2019-08-24T18:03:00Z">
        <w:r w:rsidR="00C14070" w:rsidRPr="004C61E4" w:rsidDel="00D947BE">
          <w:rPr>
            <w:rFonts w:ascii="Helvetica" w:eastAsia="Arial" w:hAnsi="Helvetica" w:cs="Arial"/>
            <w:sz w:val="22"/>
            <w:szCs w:val="22"/>
          </w:rPr>
          <w:delText>filtered</w:delText>
        </w:r>
        <w:r w:rsidRPr="004C61E4" w:rsidDel="00D947BE">
          <w:rPr>
            <w:rFonts w:ascii="Helvetica" w:eastAsia="Arial" w:hAnsi="Helvetica" w:cs="Arial"/>
            <w:sz w:val="22"/>
            <w:szCs w:val="22"/>
          </w:rPr>
          <w:delText xml:space="preserve"> </w:delText>
        </w:r>
      </w:del>
      <w:ins w:id="220" w:author="Sean E. McGeary" w:date="2019-08-24T18:03:00Z">
        <w:r w:rsidR="00D947BE" w:rsidRPr="004C61E4">
          <w:rPr>
            <w:rFonts w:ascii="Helvetica" w:eastAsia="Arial" w:hAnsi="Helvetica" w:cs="Arial"/>
            <w:sz w:val="22"/>
            <w:szCs w:val="22"/>
          </w:rPr>
          <w:t xml:space="preserve">applied to a </w:t>
        </w:r>
      </w:ins>
      <w:del w:id="221" w:author="Sean E. McGeary" w:date="2019-08-24T18:03:00Z">
        <w:r w:rsidRPr="004C61E4" w:rsidDel="00D947BE">
          <w:rPr>
            <w:rFonts w:ascii="Helvetica" w:eastAsia="Arial" w:hAnsi="Helvetica" w:cs="Arial"/>
            <w:sz w:val="22"/>
            <w:szCs w:val="22"/>
          </w:rPr>
          <w:delText xml:space="preserve">through a </w:delText>
        </w:r>
      </w:del>
      <w:r w:rsidRPr="004C61E4">
        <w:rPr>
          <w:rFonts w:ascii="Helvetica" w:eastAsia="Arial" w:hAnsi="Helvetica" w:cs="Arial"/>
          <w:sz w:val="22"/>
          <w:szCs w:val="22"/>
        </w:rPr>
        <w:t xml:space="preserve">nitrocellulose </w:t>
      </w:r>
      <w:ins w:id="222" w:author="Sean E. McGeary" w:date="2019-08-24T18:04:00Z">
        <w:r w:rsidR="00D947BE" w:rsidRPr="004C61E4">
          <w:rPr>
            <w:rFonts w:ascii="Helvetica" w:eastAsia="Arial" w:hAnsi="Helvetica" w:cs="Arial"/>
            <w:sz w:val="22"/>
            <w:szCs w:val="22"/>
          </w:rPr>
          <w:t xml:space="preserve">filter </w:t>
        </w:r>
      </w:ins>
      <w:r w:rsidR="00C14070" w:rsidRPr="004C61E4">
        <w:rPr>
          <w:rFonts w:ascii="Helvetica" w:eastAsia="Arial" w:hAnsi="Helvetica" w:cs="Arial"/>
          <w:sz w:val="22"/>
          <w:szCs w:val="22"/>
        </w:rPr>
        <w:t>membrane</w:t>
      </w:r>
      <w:ins w:id="223" w:author="Sean E. McGeary" w:date="2019-08-24T18:05:00Z">
        <w:r w:rsidR="00D947BE" w:rsidRPr="004C61E4">
          <w:rPr>
            <w:rFonts w:ascii="Helvetica" w:eastAsia="Arial" w:hAnsi="Helvetica" w:cs="Arial"/>
            <w:sz w:val="22"/>
            <w:szCs w:val="22"/>
          </w:rPr>
          <w:t xml:space="preserve"> under vacuum</w:t>
        </w:r>
      </w:ins>
      <w:del w:id="224" w:author="Sean E. McGeary" w:date="2020-03-24T18:06:00Z">
        <w:r w:rsidRPr="004C61E4" w:rsidDel="008C7F74">
          <w:rPr>
            <w:rFonts w:ascii="Helvetica" w:eastAsia="Arial" w:hAnsi="Helvetica" w:cs="Arial"/>
            <w:sz w:val="22"/>
            <w:szCs w:val="22"/>
          </w:rPr>
          <w:delText xml:space="preserve">, which </w:delText>
        </w:r>
      </w:del>
      <w:del w:id="225" w:author="Sean E. McGeary" w:date="2019-08-24T18:04:00Z">
        <w:r w:rsidRPr="004C61E4" w:rsidDel="00D947BE">
          <w:rPr>
            <w:rFonts w:ascii="Helvetica" w:eastAsia="Arial" w:hAnsi="Helvetica" w:cs="Arial"/>
            <w:sz w:val="22"/>
            <w:szCs w:val="22"/>
          </w:rPr>
          <w:delText xml:space="preserve">captures </w:delText>
        </w:r>
      </w:del>
      <w:ins w:id="226" w:author="Sean E. McGeary" w:date="2020-03-24T18:06:00Z">
        <w:r w:rsidR="008C7F74">
          <w:rPr>
            <w:rFonts w:ascii="Helvetica" w:eastAsia="Arial" w:hAnsi="Helvetica" w:cs="Arial"/>
            <w:sz w:val="22"/>
            <w:szCs w:val="22"/>
          </w:rPr>
          <w:t xml:space="preserve"> to retain the RNA library molecules bound to </w:t>
        </w:r>
      </w:ins>
      <w:ins w:id="227" w:author="Sean E. McGeary" w:date="2019-08-24T18:04:00Z">
        <w:r w:rsidR="00D947BE" w:rsidRPr="004C61E4">
          <w:rPr>
            <w:rFonts w:ascii="Helvetica" w:eastAsia="Arial" w:hAnsi="Helvetica" w:cs="Arial"/>
            <w:sz w:val="22"/>
            <w:szCs w:val="22"/>
          </w:rPr>
          <w:t xml:space="preserve">the </w:t>
        </w:r>
      </w:ins>
      <w:r w:rsidRPr="004C61E4">
        <w:rPr>
          <w:rFonts w:ascii="Helvetica" w:eastAsia="Arial" w:hAnsi="Helvetica" w:cs="Arial"/>
          <w:sz w:val="22"/>
          <w:szCs w:val="22"/>
        </w:rPr>
        <w:t>AGO</w:t>
      </w:r>
      <w:ins w:id="228" w:author="Sean E. McGeary" w:date="2019-08-24T18:04:00Z">
        <w:r w:rsidR="00D947BE" w:rsidRPr="004C61E4">
          <w:rPr>
            <w:rFonts w:ascii="Helvetica" w:eastAsia="Arial" w:hAnsi="Helvetica" w:cs="Arial"/>
            <w:sz w:val="22"/>
            <w:szCs w:val="22"/>
          </w:rPr>
          <w:t>–miRNA complex</w:t>
        </w:r>
      </w:ins>
      <w:del w:id="229" w:author="Sean E. McGeary" w:date="2020-03-24T18:07:00Z">
        <w:r w:rsidRPr="004C61E4" w:rsidDel="008C7F74">
          <w:rPr>
            <w:rFonts w:ascii="Helvetica" w:eastAsia="Arial" w:hAnsi="Helvetica" w:cs="Arial"/>
            <w:sz w:val="22"/>
            <w:szCs w:val="22"/>
          </w:rPr>
          <w:delText xml:space="preserve"> and any </w:delText>
        </w:r>
      </w:del>
      <w:del w:id="230" w:author="Sean E. McGeary" w:date="2019-08-24T18:04:00Z">
        <w:r w:rsidRPr="004C61E4" w:rsidDel="00D947BE">
          <w:rPr>
            <w:rFonts w:ascii="Helvetica" w:eastAsia="Arial" w:hAnsi="Helvetica" w:cs="Arial"/>
            <w:sz w:val="22"/>
            <w:szCs w:val="22"/>
          </w:rPr>
          <w:delText xml:space="preserve">associated </w:delText>
        </w:r>
      </w:del>
      <w:del w:id="231" w:author="Sean E. McGeary" w:date="2020-03-24T18:07:00Z">
        <w:r w:rsidR="00EF5AA8" w:rsidRPr="004C61E4" w:rsidDel="008C7F74">
          <w:rPr>
            <w:rFonts w:ascii="Helvetica" w:eastAsia="Arial" w:hAnsi="Helvetica" w:cs="Arial"/>
            <w:sz w:val="22"/>
            <w:szCs w:val="22"/>
          </w:rPr>
          <w:delText xml:space="preserve">RNA </w:delText>
        </w:r>
        <w:r w:rsidRPr="004C61E4" w:rsidDel="008C7F74">
          <w:rPr>
            <w:rFonts w:ascii="Helvetica" w:eastAsia="Arial" w:hAnsi="Helvetica" w:cs="Arial"/>
            <w:sz w:val="22"/>
            <w:szCs w:val="22"/>
          </w:rPr>
          <w:delText>molecules</w:delText>
        </w:r>
      </w:del>
      <w:r w:rsidRPr="004C61E4">
        <w:rPr>
          <w:rFonts w:ascii="Helvetica" w:eastAsia="Arial" w:hAnsi="Helvetica" w:cs="Arial"/>
          <w:sz w:val="22"/>
          <w:szCs w:val="22"/>
        </w:rPr>
        <w:t>. The</w:t>
      </w:r>
      <w:r w:rsidR="00E65460" w:rsidRPr="004C61E4">
        <w:rPr>
          <w:rFonts w:ascii="Helvetica" w:eastAsia="Arial" w:hAnsi="Helvetica" w:cs="Arial"/>
          <w:sz w:val="22"/>
          <w:szCs w:val="22"/>
        </w:rPr>
        <w:t xml:space="preserve"> </w:t>
      </w:r>
      <w:r w:rsidR="00DE3D13" w:rsidRPr="004C61E4">
        <w:rPr>
          <w:rFonts w:ascii="Helvetica" w:eastAsia="Arial" w:hAnsi="Helvetica" w:cs="Arial"/>
          <w:sz w:val="22"/>
          <w:szCs w:val="22"/>
        </w:rPr>
        <w:t>bound library</w:t>
      </w:r>
      <w:r w:rsidR="00E65460" w:rsidRPr="004C61E4">
        <w:rPr>
          <w:rFonts w:ascii="Helvetica" w:eastAsia="Arial" w:hAnsi="Helvetica" w:cs="Arial"/>
          <w:sz w:val="22"/>
          <w:szCs w:val="22"/>
        </w:rPr>
        <w:t xml:space="preserve"> molecules are isolated and subjected to high-throughput sequencing, along with the input RNA library. </w:t>
      </w:r>
      <w:ins w:id="232" w:author="Sean E. McGeary" w:date="2019-09-01T13:37:00Z">
        <w:r w:rsidR="007E6158" w:rsidRPr="004C61E4">
          <w:rPr>
            <w:rFonts w:ascii="Helvetica" w:eastAsia="Arial" w:hAnsi="Helvetica" w:cs="Arial"/>
            <w:sz w:val="22"/>
            <w:szCs w:val="22"/>
          </w:rPr>
          <w:t>Th</w:t>
        </w:r>
      </w:ins>
      <w:ins w:id="233" w:author="Sean E. McGeary" w:date="2019-09-01T13:38:00Z">
        <w:r w:rsidR="007E6158" w:rsidRPr="004C61E4">
          <w:rPr>
            <w:rFonts w:ascii="Helvetica" w:eastAsia="Arial" w:hAnsi="Helvetica" w:cs="Arial"/>
            <w:sz w:val="22"/>
            <w:szCs w:val="22"/>
          </w:rPr>
          <w:t xml:space="preserve">is allows for the </w:t>
        </w:r>
      </w:ins>
      <w:ins w:id="234" w:author="Sean E. McGeary" w:date="2020-03-24T18:49:00Z">
        <w:r w:rsidR="00234834">
          <w:rPr>
            <w:rFonts w:ascii="Helvetica" w:eastAsia="Arial" w:hAnsi="Helvetica" w:cs="Arial"/>
            <w:sz w:val="22"/>
            <w:szCs w:val="22"/>
          </w:rPr>
          <w:t xml:space="preserve">enrichment in </w:t>
        </w:r>
      </w:ins>
      <w:ins w:id="235" w:author="Sean E. McGeary" w:date="2019-09-01T13:37:00Z">
        <w:r w:rsidR="007E6158" w:rsidRPr="004C61E4">
          <w:rPr>
            <w:rFonts w:ascii="Helvetica" w:eastAsia="Arial" w:hAnsi="Helvetica" w:cs="Arial"/>
            <w:sz w:val="22"/>
            <w:szCs w:val="22"/>
          </w:rPr>
          <w:t>fractional a</w:t>
        </w:r>
      </w:ins>
      <w:del w:id="236" w:author="Sean E. McGeary" w:date="2019-09-01T13:37:00Z">
        <w:r w:rsidR="00332888" w:rsidRPr="004C61E4" w:rsidDel="007E6158">
          <w:rPr>
            <w:rFonts w:ascii="Helvetica" w:eastAsia="Arial" w:hAnsi="Helvetica" w:cs="Arial"/>
            <w:sz w:val="22"/>
            <w:szCs w:val="22"/>
          </w:rPr>
          <w:delText>A</w:delText>
        </w:r>
      </w:del>
      <w:r w:rsidR="00E65460" w:rsidRPr="004C61E4">
        <w:rPr>
          <w:rFonts w:ascii="Helvetica" w:eastAsia="Arial" w:hAnsi="Helvetica" w:cs="Arial"/>
          <w:sz w:val="22"/>
          <w:szCs w:val="22"/>
        </w:rPr>
        <w:t>bundance</w:t>
      </w:r>
      <w:del w:id="237" w:author="Sean E. McGeary" w:date="2019-09-01T13:37:00Z">
        <w:r w:rsidR="00E65460" w:rsidRPr="004C61E4" w:rsidDel="007E6158">
          <w:rPr>
            <w:rFonts w:ascii="Helvetica" w:eastAsia="Arial" w:hAnsi="Helvetica" w:cs="Arial"/>
            <w:sz w:val="22"/>
            <w:szCs w:val="22"/>
          </w:rPr>
          <w:delText>s</w:delText>
        </w:r>
      </w:del>
      <w:r w:rsidR="00E65460" w:rsidRPr="004C61E4">
        <w:rPr>
          <w:rFonts w:ascii="Helvetica" w:eastAsia="Arial" w:hAnsi="Helvetica" w:cs="Arial"/>
          <w:sz w:val="22"/>
          <w:szCs w:val="22"/>
        </w:rPr>
        <w:t xml:space="preserve"> of </w:t>
      </w:r>
      <w:r w:rsidR="00332888" w:rsidRPr="004C61E4">
        <w:rPr>
          <w:rFonts w:ascii="Helvetica" w:eastAsia="Arial" w:hAnsi="Helvetica" w:cs="Arial"/>
          <w:i/>
          <w:sz w:val="22"/>
          <w:szCs w:val="22"/>
        </w:rPr>
        <w:t>k</w:t>
      </w:r>
      <w:r w:rsidR="00332888" w:rsidRPr="004C61E4">
        <w:rPr>
          <w:rFonts w:ascii="Helvetica" w:eastAsia="Arial" w:hAnsi="Helvetica" w:cs="Arial"/>
          <w:sz w:val="22"/>
          <w:szCs w:val="22"/>
        </w:rPr>
        <w:t>-</w:t>
      </w:r>
      <w:proofErr w:type="spellStart"/>
      <w:r w:rsidR="00332888" w:rsidRPr="004C61E4">
        <w:rPr>
          <w:rFonts w:ascii="Helvetica" w:eastAsia="Arial" w:hAnsi="Helvetica" w:cs="Arial"/>
          <w:sz w:val="22"/>
          <w:szCs w:val="22"/>
        </w:rPr>
        <w:t>mer</w:t>
      </w:r>
      <w:ins w:id="238" w:author="Sean E. McGeary" w:date="2019-09-01T13:40:00Z">
        <w:r w:rsidR="007E6158" w:rsidRPr="004C61E4">
          <w:rPr>
            <w:rFonts w:ascii="Helvetica" w:eastAsia="Arial" w:hAnsi="Helvetica" w:cs="Arial"/>
            <w:sz w:val="22"/>
            <w:szCs w:val="22"/>
          </w:rPr>
          <w:t>s</w:t>
        </w:r>
      </w:ins>
      <w:proofErr w:type="spellEnd"/>
      <w:del w:id="239" w:author="Sean E. McGeary" w:date="2019-09-01T13:37:00Z">
        <w:r w:rsidR="00332888" w:rsidRPr="004C61E4" w:rsidDel="007E6158">
          <w:rPr>
            <w:rFonts w:ascii="Helvetica" w:eastAsia="Arial" w:hAnsi="Helvetica" w:cs="Arial"/>
            <w:sz w:val="22"/>
            <w:szCs w:val="22"/>
          </w:rPr>
          <w:delText>s</w:delText>
        </w:r>
      </w:del>
      <w:r w:rsidR="00332888" w:rsidRPr="004C61E4">
        <w:rPr>
          <w:rFonts w:ascii="Helvetica" w:eastAsia="Arial" w:hAnsi="Helvetica" w:cs="Arial"/>
          <w:sz w:val="22"/>
          <w:szCs w:val="22"/>
        </w:rPr>
        <w:t xml:space="preserve"> </w:t>
      </w:r>
      <w:ins w:id="240" w:author="Sean E. McGeary" w:date="2019-09-01T13:38:00Z">
        <w:r w:rsidR="007E6158" w:rsidRPr="004C61E4">
          <w:rPr>
            <w:rFonts w:ascii="Helvetica" w:eastAsia="Arial" w:hAnsi="Helvetica" w:cs="Arial"/>
            <w:sz w:val="22"/>
            <w:szCs w:val="22"/>
          </w:rPr>
          <w:t xml:space="preserve">of various lengths </w:t>
        </w:r>
      </w:ins>
      <w:r w:rsidR="00332888" w:rsidRPr="004C61E4">
        <w:rPr>
          <w:rFonts w:ascii="Helvetica" w:eastAsia="Arial" w:hAnsi="Helvetica" w:cs="Arial"/>
          <w:sz w:val="22"/>
          <w:szCs w:val="22"/>
        </w:rPr>
        <w:t xml:space="preserve">in the bound </w:t>
      </w:r>
      <w:ins w:id="241" w:author="Sean E. McGeary" w:date="2019-09-01T13:39:00Z">
        <w:r w:rsidR="007E6158" w:rsidRPr="004C61E4">
          <w:rPr>
            <w:rFonts w:ascii="Helvetica" w:eastAsia="Arial" w:hAnsi="Helvetica" w:cs="Arial"/>
            <w:sz w:val="22"/>
            <w:szCs w:val="22"/>
          </w:rPr>
          <w:t>libraries</w:t>
        </w:r>
      </w:ins>
      <w:del w:id="242" w:author="Sean E. McGeary" w:date="2019-09-01T13:39:00Z">
        <w:r w:rsidR="00E65460" w:rsidRPr="004C61E4" w:rsidDel="007E6158">
          <w:rPr>
            <w:rFonts w:ascii="Helvetica" w:eastAsia="Arial" w:hAnsi="Helvetica" w:cs="Arial"/>
            <w:sz w:val="22"/>
            <w:szCs w:val="22"/>
          </w:rPr>
          <w:delText>sequences</w:delText>
        </w:r>
      </w:del>
      <w:r w:rsidR="00E65460" w:rsidRPr="004C61E4">
        <w:rPr>
          <w:rFonts w:ascii="Helvetica" w:eastAsia="Arial" w:hAnsi="Helvetica" w:cs="Arial"/>
          <w:sz w:val="22"/>
          <w:szCs w:val="22"/>
        </w:rPr>
        <w:t xml:space="preserve"> </w:t>
      </w:r>
      <w:del w:id="243" w:author="Sean E. McGeary" w:date="2019-09-01T13:39:00Z">
        <w:r w:rsidR="00E65460" w:rsidRPr="004C61E4" w:rsidDel="007E6158">
          <w:rPr>
            <w:rFonts w:ascii="Helvetica" w:eastAsia="Arial" w:hAnsi="Helvetica" w:cs="Arial"/>
            <w:sz w:val="22"/>
            <w:szCs w:val="22"/>
          </w:rPr>
          <w:delText xml:space="preserve">are </w:delText>
        </w:r>
      </w:del>
      <w:ins w:id="244" w:author="Sean E. McGeary" w:date="2019-09-01T13:39:00Z">
        <w:r w:rsidR="007E6158" w:rsidRPr="004C61E4">
          <w:rPr>
            <w:rFonts w:ascii="Helvetica" w:eastAsia="Arial" w:hAnsi="Helvetica" w:cs="Arial"/>
            <w:sz w:val="22"/>
            <w:szCs w:val="22"/>
          </w:rPr>
          <w:t xml:space="preserve">to be </w:t>
        </w:r>
      </w:ins>
      <w:r w:rsidR="00E65460" w:rsidRPr="004C61E4">
        <w:rPr>
          <w:rFonts w:ascii="Helvetica" w:eastAsia="Arial" w:hAnsi="Helvetica" w:cs="Arial"/>
          <w:sz w:val="22"/>
          <w:szCs w:val="22"/>
        </w:rPr>
        <w:t xml:space="preserve">compared to </w:t>
      </w:r>
      <w:del w:id="245" w:author="Sean E. McGeary" w:date="2019-11-28T23:53:00Z">
        <w:r w:rsidR="00E65460" w:rsidRPr="004C61E4" w:rsidDel="00A9464D">
          <w:rPr>
            <w:rFonts w:ascii="Helvetica" w:eastAsia="Arial" w:hAnsi="Helvetica" w:cs="Arial"/>
            <w:sz w:val="22"/>
            <w:szCs w:val="22"/>
          </w:rPr>
          <w:delText>the</w:delText>
        </w:r>
      </w:del>
      <w:del w:id="246" w:author="Sean E. McGeary" w:date="2019-09-01T13:39:00Z">
        <w:r w:rsidR="00E65460" w:rsidRPr="004C61E4" w:rsidDel="007E6158">
          <w:rPr>
            <w:rFonts w:ascii="Helvetica" w:eastAsia="Arial" w:hAnsi="Helvetica" w:cs="Arial"/>
            <w:sz w:val="22"/>
            <w:szCs w:val="22"/>
          </w:rPr>
          <w:delText>ir</w:delText>
        </w:r>
      </w:del>
      <w:del w:id="247" w:author="Sean E. McGeary" w:date="2019-11-28T23:53:00Z">
        <w:r w:rsidR="00E65460" w:rsidRPr="004C61E4" w:rsidDel="00A9464D">
          <w:rPr>
            <w:rFonts w:ascii="Helvetica" w:eastAsia="Arial" w:hAnsi="Helvetica" w:cs="Arial"/>
            <w:sz w:val="22"/>
            <w:szCs w:val="22"/>
          </w:rPr>
          <w:delText xml:space="preserve"> abundance</w:delText>
        </w:r>
      </w:del>
      <w:del w:id="248" w:author="Sean E. McGeary" w:date="2019-09-01T13:39:00Z">
        <w:r w:rsidR="00E65460" w:rsidRPr="004C61E4" w:rsidDel="007E6158">
          <w:rPr>
            <w:rFonts w:ascii="Helvetica" w:eastAsia="Arial" w:hAnsi="Helvetica" w:cs="Arial"/>
            <w:sz w:val="22"/>
            <w:szCs w:val="22"/>
          </w:rPr>
          <w:delText>s</w:delText>
        </w:r>
      </w:del>
      <w:del w:id="249" w:author="Sean E. McGeary" w:date="2019-11-28T23:53:00Z">
        <w:r w:rsidR="00E65460" w:rsidRPr="004C61E4" w:rsidDel="00A9464D">
          <w:rPr>
            <w:rFonts w:ascii="Helvetica" w:eastAsia="Arial" w:hAnsi="Helvetica" w:cs="Arial"/>
            <w:sz w:val="22"/>
            <w:szCs w:val="22"/>
          </w:rPr>
          <w:delText xml:space="preserve"> in</w:delText>
        </w:r>
      </w:del>
      <w:ins w:id="250" w:author="Sean E. McGeary" w:date="2019-11-28T23:53:00Z">
        <w:r w:rsidR="00A9464D">
          <w:rPr>
            <w:rFonts w:ascii="Helvetica" w:eastAsia="Arial" w:hAnsi="Helvetica" w:cs="Arial"/>
            <w:sz w:val="22"/>
            <w:szCs w:val="22"/>
          </w:rPr>
          <w:t>that of</w:t>
        </w:r>
      </w:ins>
      <w:r w:rsidR="00E65460" w:rsidRPr="004C61E4">
        <w:rPr>
          <w:rFonts w:ascii="Helvetica" w:eastAsia="Arial" w:hAnsi="Helvetica" w:cs="Arial"/>
          <w:sz w:val="22"/>
          <w:szCs w:val="22"/>
        </w:rPr>
        <w:t xml:space="preserve"> the input </w:t>
      </w:r>
      <w:r w:rsidR="00332888" w:rsidRPr="004C61E4">
        <w:rPr>
          <w:rFonts w:ascii="Helvetica" w:eastAsia="Arial" w:hAnsi="Helvetica" w:cs="Arial"/>
          <w:sz w:val="22"/>
          <w:szCs w:val="22"/>
        </w:rPr>
        <w:t>library</w:t>
      </w:r>
      <w:del w:id="251" w:author="Sean E. McGeary" w:date="2020-03-24T18:44:00Z">
        <w:r w:rsidR="00E65460" w:rsidRPr="004C61E4" w:rsidDel="005877A6">
          <w:rPr>
            <w:rFonts w:ascii="Helvetica" w:eastAsia="Arial" w:hAnsi="Helvetica" w:cs="Arial"/>
            <w:sz w:val="22"/>
            <w:szCs w:val="22"/>
          </w:rPr>
          <w:delText xml:space="preserve"> </w:delText>
        </w:r>
      </w:del>
      <w:del w:id="252" w:author="Sean E. McGeary" w:date="2019-09-01T13:41:00Z">
        <w:r w:rsidR="00E65460" w:rsidRPr="004C61E4" w:rsidDel="007E6158">
          <w:rPr>
            <w:rFonts w:ascii="Helvetica" w:eastAsia="Arial" w:hAnsi="Helvetica" w:cs="Arial"/>
            <w:sz w:val="22"/>
            <w:szCs w:val="22"/>
          </w:rPr>
          <w:delText xml:space="preserve">to determine their enrichments </w:delText>
        </w:r>
      </w:del>
      <w:del w:id="253" w:author="Sean E. McGeary" w:date="2020-03-24T18:44:00Z">
        <w:r w:rsidR="00E65460" w:rsidRPr="004C61E4" w:rsidDel="005877A6">
          <w:rPr>
            <w:rFonts w:ascii="Helvetica" w:eastAsia="Arial" w:hAnsi="Helvetica" w:cs="Arial"/>
            <w:sz w:val="22"/>
            <w:szCs w:val="22"/>
          </w:rPr>
          <w:delText xml:space="preserve">(Fig </w:delText>
        </w:r>
        <w:r w:rsidR="00E1702B" w:rsidRPr="004C61E4" w:rsidDel="005877A6">
          <w:rPr>
            <w:rFonts w:ascii="Helvetica" w:eastAsia="Arial" w:hAnsi="Helvetica" w:cs="Arial"/>
            <w:sz w:val="22"/>
            <w:szCs w:val="22"/>
          </w:rPr>
          <w:delText>2</w:delText>
        </w:r>
        <w:r w:rsidR="00EF6060" w:rsidRPr="004C61E4" w:rsidDel="005877A6">
          <w:rPr>
            <w:rFonts w:ascii="Helvetica" w:eastAsia="Arial" w:hAnsi="Helvetica" w:cs="Arial"/>
            <w:sz w:val="22"/>
            <w:szCs w:val="22"/>
          </w:rPr>
          <w:delText>B</w:delText>
        </w:r>
        <w:r w:rsidR="00E65460" w:rsidRPr="004C61E4" w:rsidDel="005877A6">
          <w:rPr>
            <w:rFonts w:ascii="Helvetica" w:eastAsia="Arial" w:hAnsi="Helvetica" w:cs="Arial"/>
            <w:sz w:val="22"/>
            <w:szCs w:val="22"/>
          </w:rPr>
          <w:delText>)</w:delText>
        </w:r>
      </w:del>
      <w:r w:rsidR="00E65460" w:rsidRPr="004C61E4">
        <w:rPr>
          <w:rFonts w:ascii="Helvetica" w:eastAsia="Arial" w:hAnsi="Helvetica" w:cs="Arial"/>
          <w:sz w:val="22"/>
          <w:szCs w:val="22"/>
        </w:rPr>
        <w:t xml:space="preserve">. </w:t>
      </w:r>
      <w:del w:id="254" w:author="Sean E. McGeary" w:date="2020-03-24T18:50:00Z">
        <w:r w:rsidR="00931A20" w:rsidRPr="004C61E4" w:rsidDel="00234834">
          <w:rPr>
            <w:rFonts w:ascii="Helvetica" w:eastAsia="Arial" w:hAnsi="Helvetica" w:cs="Arial"/>
            <w:sz w:val="22"/>
            <w:szCs w:val="22"/>
          </w:rPr>
          <w:delText xml:space="preserve">For any </w:delText>
        </w:r>
        <w:r w:rsidR="00931A20" w:rsidRPr="004C61E4" w:rsidDel="00234834">
          <w:rPr>
            <w:rFonts w:ascii="Helvetica" w:eastAsia="Arial" w:hAnsi="Helvetica" w:cs="Arial"/>
            <w:i/>
            <w:sz w:val="22"/>
            <w:szCs w:val="22"/>
          </w:rPr>
          <w:delText>k</w:delText>
        </w:r>
        <w:r w:rsidR="00931A20" w:rsidRPr="004C61E4" w:rsidDel="00234834">
          <w:rPr>
            <w:rFonts w:ascii="Helvetica" w:eastAsia="Arial" w:hAnsi="Helvetica" w:cs="Arial"/>
            <w:sz w:val="22"/>
            <w:szCs w:val="22"/>
          </w:rPr>
          <w:delText xml:space="preserve">-mers </w:delText>
        </w:r>
        <w:r w:rsidR="00E1702B" w:rsidRPr="004C61E4" w:rsidDel="00234834">
          <w:rPr>
            <w:rFonts w:ascii="Helvetica" w:eastAsia="Arial" w:hAnsi="Helvetica" w:cs="Arial"/>
            <w:sz w:val="22"/>
            <w:szCs w:val="22"/>
          </w:rPr>
          <w:delText xml:space="preserve">of </w:delText>
        </w:r>
        <w:r w:rsidR="00931A20" w:rsidRPr="004C61E4" w:rsidDel="00234834">
          <w:rPr>
            <w:rFonts w:ascii="Helvetica" w:eastAsia="Arial" w:hAnsi="Helvetica" w:cs="Arial"/>
            <w:sz w:val="22"/>
            <w:szCs w:val="22"/>
          </w:rPr>
          <w:delText>interest</w:delText>
        </w:r>
        <w:r w:rsidR="00241FF1" w:rsidRPr="004C61E4" w:rsidDel="00234834">
          <w:rPr>
            <w:rFonts w:ascii="Helvetica" w:eastAsia="Arial" w:hAnsi="Helvetica" w:cs="Arial"/>
            <w:sz w:val="22"/>
            <w:szCs w:val="22"/>
          </w:rPr>
          <w:delText xml:space="preserve"> that are ≤12 nt</w:delText>
        </w:r>
        <w:r w:rsidR="00931A20" w:rsidRPr="004C61E4" w:rsidDel="00234834">
          <w:rPr>
            <w:rFonts w:ascii="Helvetica" w:eastAsia="Arial" w:hAnsi="Helvetica" w:cs="Arial"/>
            <w:sz w:val="22"/>
            <w:szCs w:val="22"/>
          </w:rPr>
          <w:delText>, r</w:delText>
        </w:r>
      </w:del>
      <w:ins w:id="255" w:author="Sean E. McGeary" w:date="2020-03-24T18:50:00Z">
        <w:r w:rsidR="00234834">
          <w:rPr>
            <w:rFonts w:ascii="Helvetica" w:eastAsia="Arial" w:hAnsi="Helvetica" w:cs="Arial"/>
            <w:sz w:val="22"/>
            <w:szCs w:val="22"/>
          </w:rPr>
          <w:t>Furthermore, r</w:t>
        </w:r>
      </w:ins>
      <w:r w:rsidR="00931A20" w:rsidRPr="004C61E4">
        <w:rPr>
          <w:rFonts w:ascii="Helvetica" w:eastAsia="Arial" w:hAnsi="Helvetica" w:cs="Arial"/>
          <w:sz w:val="22"/>
          <w:szCs w:val="22"/>
        </w:rPr>
        <w:t xml:space="preserve">elative </w:t>
      </w:r>
      <w:r w:rsidR="00931A20" w:rsidRPr="004C61E4">
        <w:rPr>
          <w:rFonts w:ascii="Helvetica" w:eastAsia="Arial" w:hAnsi="Helvetica" w:cs="Arial"/>
          <w:i/>
          <w:sz w:val="22"/>
          <w:szCs w:val="22"/>
        </w:rPr>
        <w:t>K</w:t>
      </w:r>
      <w:r w:rsidR="00931A20" w:rsidRPr="004C61E4">
        <w:rPr>
          <w:rFonts w:ascii="Helvetica" w:eastAsia="Arial" w:hAnsi="Helvetica" w:cs="Arial"/>
          <w:sz w:val="22"/>
          <w:szCs w:val="22"/>
          <w:vertAlign w:val="subscript"/>
        </w:rPr>
        <w:t>D</w:t>
      </w:r>
      <w:r w:rsidR="00931A20" w:rsidRPr="004C61E4">
        <w:rPr>
          <w:rFonts w:ascii="Helvetica" w:eastAsia="Arial" w:hAnsi="Helvetica" w:cs="Arial"/>
          <w:sz w:val="22"/>
          <w:szCs w:val="22"/>
        </w:rPr>
        <w:t xml:space="preserve"> values can be </w:t>
      </w:r>
      <w:del w:id="256" w:author="Sean E. McGeary" w:date="2020-03-24T18:50:00Z">
        <w:r w:rsidR="00931A20" w:rsidRPr="004C61E4" w:rsidDel="00234834">
          <w:rPr>
            <w:rFonts w:ascii="Helvetica" w:eastAsia="Arial" w:hAnsi="Helvetica" w:cs="Arial"/>
            <w:sz w:val="22"/>
            <w:szCs w:val="22"/>
          </w:rPr>
          <w:delText xml:space="preserve">fit </w:delText>
        </w:r>
      </w:del>
      <w:ins w:id="257" w:author="Sean E. McGeary" w:date="2020-03-24T18:50:00Z">
        <w:r w:rsidR="00234834">
          <w:rPr>
            <w:rFonts w:ascii="Helvetica" w:eastAsia="Arial" w:hAnsi="Helvetica" w:cs="Arial"/>
            <w:sz w:val="22"/>
            <w:szCs w:val="22"/>
          </w:rPr>
          <w:t xml:space="preserve">estimated for </w:t>
        </w:r>
        <w:r w:rsidR="00234834" w:rsidRPr="00234834">
          <w:rPr>
            <w:rFonts w:ascii="Helvetica" w:eastAsia="Arial" w:hAnsi="Helvetica" w:cs="Arial"/>
            <w:i/>
            <w:iCs/>
            <w:sz w:val="22"/>
            <w:szCs w:val="22"/>
          </w:rPr>
          <w:t>k</w:t>
        </w:r>
        <w:r w:rsidR="00234834">
          <w:rPr>
            <w:rFonts w:ascii="Helvetica" w:eastAsia="Arial" w:hAnsi="Helvetica" w:cs="Arial"/>
            <w:sz w:val="22"/>
            <w:szCs w:val="22"/>
          </w:rPr>
          <w:t>-</w:t>
        </w:r>
        <w:proofErr w:type="spellStart"/>
        <w:r w:rsidR="00234834">
          <w:rPr>
            <w:rFonts w:ascii="Helvetica" w:eastAsia="Arial" w:hAnsi="Helvetica" w:cs="Arial"/>
            <w:sz w:val="22"/>
            <w:szCs w:val="22"/>
          </w:rPr>
          <w:t>mers</w:t>
        </w:r>
        <w:proofErr w:type="spellEnd"/>
        <w:r w:rsidR="00234834">
          <w:rPr>
            <w:rFonts w:ascii="Helvetica" w:eastAsia="Arial" w:hAnsi="Helvetica" w:cs="Arial"/>
            <w:sz w:val="22"/>
            <w:szCs w:val="22"/>
          </w:rPr>
          <w:t xml:space="preserve"> </w:t>
        </w:r>
      </w:ins>
      <w:ins w:id="258" w:author="Sean E. McGeary" w:date="2020-03-24T18:51:00Z">
        <w:r w:rsidR="00234834">
          <w:rPr>
            <w:rFonts w:ascii="Helvetica" w:eastAsia="Arial" w:hAnsi="Helvetica" w:cs="Arial"/>
            <w:sz w:val="22"/>
            <w:szCs w:val="22"/>
          </w:rPr>
          <w:t xml:space="preserve">of interest by fitting a biochemical model of </w:t>
        </w:r>
      </w:ins>
      <w:del w:id="259" w:author="Sean E. McGeary" w:date="2019-09-01T13:43:00Z">
        <w:r w:rsidR="00931A20" w:rsidRPr="00234834" w:rsidDel="007E6158">
          <w:rPr>
            <w:rFonts w:ascii="Helvetica" w:eastAsia="Arial" w:hAnsi="Helvetica" w:cs="Arial"/>
            <w:sz w:val="22"/>
            <w:szCs w:val="22"/>
          </w:rPr>
          <w:delText xml:space="preserve">to </w:delText>
        </w:r>
      </w:del>
      <w:ins w:id="260" w:author="Sean E. McGeary" w:date="2020-03-24T18:51:00Z">
        <w:r w:rsidR="00234834" w:rsidRPr="004C61E4">
          <w:rPr>
            <w:rFonts w:ascii="Helvetica" w:eastAsia="Arial" w:hAnsi="Helvetica" w:cs="Arial"/>
            <w:sz w:val="22"/>
            <w:szCs w:val="22"/>
          </w:rPr>
          <w:t xml:space="preserve">the </w:t>
        </w:r>
      </w:ins>
      <w:ins w:id="261" w:author="Sean E. McGeary" w:date="2020-03-24T18:52:00Z">
        <w:r w:rsidR="00234834">
          <w:rPr>
            <w:rFonts w:ascii="Helvetica" w:eastAsia="Arial" w:hAnsi="Helvetica" w:cs="Arial"/>
            <w:sz w:val="22"/>
            <w:szCs w:val="22"/>
          </w:rPr>
          <w:t xml:space="preserve">equilibrium </w:t>
        </w:r>
      </w:ins>
      <w:ins w:id="262" w:author="Sean E. McGeary" w:date="2020-03-24T18:51:00Z">
        <w:r w:rsidR="00234834" w:rsidRPr="004C61E4">
          <w:rPr>
            <w:rFonts w:ascii="Helvetica" w:eastAsia="Arial" w:hAnsi="Helvetica" w:cs="Arial"/>
            <w:sz w:val="22"/>
            <w:szCs w:val="22"/>
          </w:rPr>
          <w:t xml:space="preserve">binding </w:t>
        </w:r>
        <w:bookmarkStart w:id="263" w:name="_GoBack"/>
        <w:r w:rsidR="00234834" w:rsidRPr="004C61E4">
          <w:rPr>
            <w:rFonts w:ascii="Helvetica" w:eastAsia="Arial" w:hAnsi="Helvetica" w:cs="Arial"/>
            <w:sz w:val="22"/>
            <w:szCs w:val="22"/>
          </w:rPr>
          <w:t xml:space="preserve">equilibrium between </w:t>
        </w:r>
      </w:ins>
      <w:del w:id="264" w:author="Sean E. McGeary" w:date="2019-09-01T13:45:00Z">
        <w:r w:rsidR="00931A20" w:rsidRPr="004C61E4" w:rsidDel="007A0EC1">
          <w:rPr>
            <w:rFonts w:ascii="Helvetica" w:eastAsia="Arial" w:hAnsi="Helvetica" w:cs="Arial"/>
            <w:sz w:val="22"/>
            <w:szCs w:val="22"/>
          </w:rPr>
          <w:delText xml:space="preserve">the </w:delText>
        </w:r>
      </w:del>
      <w:ins w:id="265" w:author="Sean E. McGeary" w:date="2019-09-01T13:45:00Z">
        <w:r w:rsidR="007A0EC1" w:rsidRPr="004C61E4">
          <w:rPr>
            <w:rFonts w:ascii="Helvetica" w:eastAsia="Arial" w:hAnsi="Helvetica" w:cs="Arial"/>
            <w:sz w:val="22"/>
            <w:szCs w:val="22"/>
          </w:rPr>
          <w:t xml:space="preserve">its </w:t>
        </w:r>
      </w:ins>
      <w:bookmarkEnd w:id="263"/>
      <w:r w:rsidR="00931A20" w:rsidRPr="004C61E4">
        <w:rPr>
          <w:rFonts w:ascii="Helvetica" w:eastAsia="Arial" w:hAnsi="Helvetica" w:cs="Arial"/>
          <w:sz w:val="22"/>
          <w:szCs w:val="22"/>
        </w:rPr>
        <w:t xml:space="preserve">observed </w:t>
      </w:r>
      <w:del w:id="266" w:author="Sean E. McGeary" w:date="2019-09-01T13:42:00Z">
        <w:r w:rsidR="00931A20" w:rsidRPr="004C61E4" w:rsidDel="007E6158">
          <w:rPr>
            <w:rFonts w:ascii="Helvetica" w:eastAsia="Arial" w:hAnsi="Helvetica" w:cs="Arial"/>
            <w:sz w:val="22"/>
            <w:szCs w:val="22"/>
          </w:rPr>
          <w:delText xml:space="preserve">enrichment </w:delText>
        </w:r>
      </w:del>
      <w:ins w:id="267" w:author="Sean E. McGeary" w:date="2019-09-01T13:42:00Z">
        <w:r w:rsidR="007E6158" w:rsidRPr="004C61E4">
          <w:rPr>
            <w:rFonts w:ascii="Helvetica" w:eastAsia="Arial" w:hAnsi="Helvetica" w:cs="Arial"/>
            <w:sz w:val="22"/>
            <w:szCs w:val="22"/>
          </w:rPr>
          <w:t xml:space="preserve">abundance </w:t>
        </w:r>
      </w:ins>
      <w:r w:rsidR="00931A20" w:rsidRPr="004C61E4">
        <w:rPr>
          <w:rFonts w:ascii="Helvetica" w:eastAsia="Arial" w:hAnsi="Helvetica" w:cs="Arial"/>
          <w:sz w:val="22"/>
          <w:szCs w:val="22"/>
        </w:rPr>
        <w:t>profile</w:t>
      </w:r>
      <w:del w:id="268" w:author="Sean E. McGeary" w:date="2019-09-01T13:45:00Z">
        <w:r w:rsidR="00931A20" w:rsidRPr="004C61E4" w:rsidDel="007A0EC1">
          <w:rPr>
            <w:rFonts w:ascii="Helvetica" w:eastAsia="Arial" w:hAnsi="Helvetica" w:cs="Arial"/>
            <w:sz w:val="22"/>
            <w:szCs w:val="22"/>
          </w:rPr>
          <w:delText>s</w:delText>
        </w:r>
      </w:del>
      <w:r w:rsidR="00931A20" w:rsidRPr="004C61E4">
        <w:rPr>
          <w:rFonts w:ascii="Helvetica" w:eastAsia="Arial" w:hAnsi="Helvetica" w:cs="Arial"/>
          <w:sz w:val="22"/>
          <w:szCs w:val="22"/>
        </w:rPr>
        <w:t xml:space="preserve"> </w:t>
      </w:r>
      <w:ins w:id="269" w:author="Sean E. McGeary" w:date="2019-09-01T13:45:00Z">
        <w:r w:rsidR="007A0EC1" w:rsidRPr="004C61E4">
          <w:rPr>
            <w:rFonts w:ascii="Helvetica" w:eastAsia="Arial" w:hAnsi="Helvetica" w:cs="Arial"/>
            <w:sz w:val="22"/>
            <w:szCs w:val="22"/>
          </w:rPr>
          <w:t xml:space="preserve">constructed from </w:t>
        </w:r>
      </w:ins>
      <w:ins w:id="270" w:author="Sean E. McGeary" w:date="2019-09-01T13:43:00Z">
        <w:r w:rsidR="007E6158" w:rsidRPr="004C61E4">
          <w:rPr>
            <w:rFonts w:ascii="Helvetica" w:eastAsia="Arial" w:hAnsi="Helvetica" w:cs="Arial"/>
            <w:sz w:val="22"/>
            <w:szCs w:val="22"/>
          </w:rPr>
          <w:t xml:space="preserve">multiple </w:t>
        </w:r>
      </w:ins>
      <w:ins w:id="271" w:author="Sean E. McGeary" w:date="2019-09-01T13:44:00Z">
        <w:r w:rsidR="007E6158" w:rsidRPr="004C61E4">
          <w:rPr>
            <w:rFonts w:ascii="Helvetica" w:eastAsia="Arial" w:hAnsi="Helvetica" w:cs="Arial"/>
            <w:sz w:val="22"/>
            <w:szCs w:val="22"/>
          </w:rPr>
          <w:t xml:space="preserve">samples </w:t>
        </w:r>
      </w:ins>
      <w:del w:id="272" w:author="Sean E. McGeary" w:date="2019-09-01T13:44:00Z">
        <w:r w:rsidR="00931A20" w:rsidRPr="004C61E4" w:rsidDel="007E6158">
          <w:rPr>
            <w:rFonts w:ascii="Helvetica" w:eastAsia="Arial" w:hAnsi="Helvetica" w:cs="Arial"/>
            <w:sz w:val="22"/>
            <w:szCs w:val="22"/>
          </w:rPr>
          <w:delText xml:space="preserve">across </w:delText>
        </w:r>
      </w:del>
      <w:ins w:id="273" w:author="Sean E. McGeary" w:date="2019-09-01T13:44:00Z">
        <w:r w:rsidR="007E6158" w:rsidRPr="004C61E4">
          <w:rPr>
            <w:rFonts w:ascii="Helvetica" w:eastAsia="Arial" w:hAnsi="Helvetica" w:cs="Arial"/>
            <w:sz w:val="22"/>
            <w:szCs w:val="22"/>
          </w:rPr>
          <w:t xml:space="preserve">spanning </w:t>
        </w:r>
      </w:ins>
      <w:ins w:id="274" w:author="Sean E. McGeary" w:date="2019-09-01T13:42:00Z">
        <w:r w:rsidR="007E6158" w:rsidRPr="004C61E4">
          <w:rPr>
            <w:rFonts w:ascii="Helvetica" w:eastAsia="Arial" w:hAnsi="Helvetica" w:cs="Arial"/>
            <w:sz w:val="22"/>
            <w:szCs w:val="22"/>
          </w:rPr>
          <w:t xml:space="preserve">a range of AGO–miRNA </w:t>
        </w:r>
      </w:ins>
      <w:del w:id="275" w:author="Sean E. McGeary" w:date="2019-09-01T13:42:00Z">
        <w:r w:rsidR="00931A20" w:rsidRPr="004C61E4" w:rsidDel="007E6158">
          <w:rPr>
            <w:rFonts w:ascii="Helvetica" w:eastAsia="Arial" w:hAnsi="Helvetica" w:cs="Arial"/>
            <w:sz w:val="22"/>
            <w:szCs w:val="22"/>
          </w:rPr>
          <w:delText xml:space="preserve">protein </w:delText>
        </w:r>
      </w:del>
      <w:r w:rsidR="00931A20" w:rsidRPr="004C61E4">
        <w:rPr>
          <w:rFonts w:ascii="Helvetica" w:eastAsia="Arial" w:hAnsi="Helvetica" w:cs="Arial"/>
          <w:sz w:val="22"/>
          <w:szCs w:val="22"/>
        </w:rPr>
        <w:t>concentration</w:t>
      </w:r>
      <w:ins w:id="276" w:author="Sean E. McGeary" w:date="2019-09-01T13:44:00Z">
        <w:r w:rsidR="007E6158" w:rsidRPr="004C61E4">
          <w:rPr>
            <w:rFonts w:ascii="Helvetica" w:eastAsia="Arial" w:hAnsi="Helvetica" w:cs="Arial"/>
            <w:sz w:val="22"/>
            <w:szCs w:val="22"/>
          </w:rPr>
          <w:t>s</w:t>
        </w:r>
      </w:ins>
      <w:ins w:id="277" w:author="Sean E. McGeary" w:date="2019-09-01T13:45:00Z">
        <w:r w:rsidR="007A0EC1" w:rsidRPr="004C61E4">
          <w:rPr>
            <w:rFonts w:ascii="Helvetica" w:eastAsia="Arial" w:hAnsi="Helvetica" w:cs="Arial"/>
            <w:sz w:val="22"/>
            <w:szCs w:val="22"/>
          </w:rPr>
          <w:t>,</w:t>
        </w:r>
      </w:ins>
      <w:del w:id="278" w:author="Sean E. McGeary" w:date="2019-09-01T13:42:00Z">
        <w:r w:rsidR="00931A20" w:rsidRPr="004C61E4" w:rsidDel="007E6158">
          <w:rPr>
            <w:rFonts w:ascii="Helvetica" w:eastAsia="Arial" w:hAnsi="Helvetica" w:cs="Arial"/>
            <w:sz w:val="22"/>
            <w:szCs w:val="22"/>
          </w:rPr>
          <w:delText>s</w:delText>
        </w:r>
      </w:del>
      <w:r w:rsidR="00931A20" w:rsidRPr="004C61E4">
        <w:rPr>
          <w:rFonts w:ascii="Helvetica" w:eastAsia="Arial" w:hAnsi="Helvetica" w:cs="Arial"/>
          <w:sz w:val="22"/>
          <w:szCs w:val="22"/>
        </w:rPr>
        <w:t xml:space="preserve"> u</w:t>
      </w:r>
      <w:r w:rsidR="00E65460" w:rsidRPr="004C61E4">
        <w:rPr>
          <w:rFonts w:ascii="Helvetica" w:eastAsia="Arial" w:hAnsi="Helvetica" w:cs="Arial"/>
          <w:sz w:val="22"/>
          <w:szCs w:val="22"/>
        </w:rPr>
        <w:t xml:space="preserve">sing </w:t>
      </w:r>
      <w:r w:rsidR="00931A20" w:rsidRPr="004C61E4">
        <w:rPr>
          <w:rFonts w:ascii="Helvetica" w:eastAsia="Arial" w:hAnsi="Helvetica" w:cs="Arial"/>
          <w:sz w:val="22"/>
          <w:szCs w:val="22"/>
        </w:rPr>
        <w:t xml:space="preserve">a </w:t>
      </w:r>
      <w:r w:rsidR="00E65460" w:rsidRPr="004C61E4">
        <w:rPr>
          <w:rFonts w:ascii="Helvetica" w:eastAsia="Arial" w:hAnsi="Helvetica" w:cs="Arial"/>
          <w:sz w:val="22"/>
          <w:szCs w:val="22"/>
        </w:rPr>
        <w:t xml:space="preserve">biochemical model of </w:t>
      </w:r>
      <w:del w:id="279" w:author="Sean E. McGeary" w:date="2020-03-24T18:51:00Z">
        <w:r w:rsidR="00E65460" w:rsidRPr="004C61E4" w:rsidDel="00234834">
          <w:rPr>
            <w:rFonts w:ascii="Helvetica" w:eastAsia="Arial" w:hAnsi="Helvetica" w:cs="Arial"/>
            <w:sz w:val="22"/>
            <w:szCs w:val="22"/>
          </w:rPr>
          <w:delText xml:space="preserve">the binding equilibrium between </w:delText>
        </w:r>
      </w:del>
      <w:r w:rsidR="00E65460" w:rsidRPr="004C61E4">
        <w:rPr>
          <w:rFonts w:ascii="Helvetica" w:eastAsia="Arial" w:hAnsi="Helvetica" w:cs="Arial"/>
          <w:sz w:val="22"/>
          <w:szCs w:val="22"/>
        </w:rPr>
        <w:t xml:space="preserve">the </w:t>
      </w:r>
      <w:ins w:id="280" w:author="Sean E. McGeary" w:date="2019-09-01T13:46:00Z">
        <w:r w:rsidR="007A0EC1" w:rsidRPr="004C61E4">
          <w:rPr>
            <w:rFonts w:ascii="Helvetica" w:eastAsia="Arial" w:hAnsi="Helvetica" w:cs="Arial"/>
            <w:i/>
            <w:iCs/>
            <w:sz w:val="22"/>
            <w:szCs w:val="22"/>
            <w:rPrChange w:id="281" w:author="Sean E. McGeary" w:date="2019-09-01T13:46:00Z">
              <w:rPr>
                <w:rFonts w:ascii="Arial" w:eastAsia="Arial" w:hAnsi="Arial" w:cs="Arial"/>
                <w:sz w:val="22"/>
                <w:szCs w:val="22"/>
              </w:rPr>
            </w:rPrChange>
          </w:rPr>
          <w:t>k</w:t>
        </w:r>
        <w:r w:rsidR="007A0EC1" w:rsidRPr="004C61E4">
          <w:rPr>
            <w:rFonts w:ascii="Helvetica" w:eastAsia="Arial" w:hAnsi="Helvetica" w:cs="Arial"/>
            <w:sz w:val="22"/>
            <w:szCs w:val="22"/>
          </w:rPr>
          <w:t>-</w:t>
        </w:r>
        <w:proofErr w:type="spellStart"/>
        <w:r w:rsidR="007A0EC1" w:rsidRPr="004C61E4">
          <w:rPr>
            <w:rFonts w:ascii="Helvetica" w:eastAsia="Arial" w:hAnsi="Helvetica" w:cs="Arial"/>
            <w:sz w:val="22"/>
            <w:szCs w:val="22"/>
          </w:rPr>
          <w:t>mers</w:t>
        </w:r>
        <w:proofErr w:type="spellEnd"/>
        <w:r w:rsidR="007A0EC1" w:rsidRPr="004C61E4">
          <w:rPr>
            <w:rFonts w:ascii="Helvetica" w:eastAsia="Arial" w:hAnsi="Helvetica" w:cs="Arial"/>
            <w:sz w:val="22"/>
            <w:szCs w:val="22"/>
          </w:rPr>
          <w:t xml:space="preserve"> within </w:t>
        </w:r>
      </w:ins>
      <w:r w:rsidR="00DE3D13" w:rsidRPr="004C61E4">
        <w:rPr>
          <w:rFonts w:ascii="Helvetica" w:eastAsia="Arial" w:hAnsi="Helvetica" w:cs="Arial"/>
          <w:sz w:val="22"/>
          <w:szCs w:val="22"/>
        </w:rPr>
        <w:t>library</w:t>
      </w:r>
      <w:r w:rsidR="00E65460" w:rsidRPr="004C61E4">
        <w:rPr>
          <w:rFonts w:ascii="Helvetica" w:eastAsia="Arial" w:hAnsi="Helvetica" w:cs="Arial"/>
          <w:sz w:val="22"/>
          <w:szCs w:val="22"/>
        </w:rPr>
        <w:t xml:space="preserve"> sequences and </w:t>
      </w:r>
      <w:r w:rsidR="00DE3D13" w:rsidRPr="004C61E4">
        <w:rPr>
          <w:rFonts w:ascii="Helvetica" w:eastAsia="Arial" w:hAnsi="Helvetica" w:cs="Arial"/>
          <w:sz w:val="22"/>
          <w:szCs w:val="22"/>
        </w:rPr>
        <w:t xml:space="preserve">the </w:t>
      </w:r>
      <w:ins w:id="282" w:author="Sean E. McGeary" w:date="2019-08-24T18:05:00Z">
        <w:r w:rsidR="003E6143" w:rsidRPr="004C61E4">
          <w:rPr>
            <w:rFonts w:ascii="Helvetica" w:eastAsia="Arial" w:hAnsi="Helvetica" w:cs="Arial"/>
            <w:sz w:val="22"/>
            <w:szCs w:val="22"/>
          </w:rPr>
          <w:t>AGO–</w:t>
        </w:r>
      </w:ins>
      <w:r w:rsidR="00DE3D13" w:rsidRPr="004C61E4">
        <w:rPr>
          <w:rFonts w:ascii="Helvetica" w:eastAsia="Arial" w:hAnsi="Helvetica" w:cs="Arial"/>
          <w:sz w:val="22"/>
          <w:szCs w:val="22"/>
        </w:rPr>
        <w:t>miRNA</w:t>
      </w:r>
      <w:del w:id="283" w:author="Sean E. McGeary" w:date="2019-08-24T18:05:00Z">
        <w:r w:rsidR="00DE3D13" w:rsidRPr="004C61E4" w:rsidDel="003E6143">
          <w:rPr>
            <w:rFonts w:ascii="Helvetica" w:eastAsia="Arial" w:hAnsi="Helvetica" w:cs="Arial"/>
            <w:sz w:val="22"/>
            <w:szCs w:val="22"/>
          </w:rPr>
          <w:delText>–AGO</w:delText>
        </w:r>
      </w:del>
      <w:r w:rsidR="00DE3D13" w:rsidRPr="004C61E4">
        <w:rPr>
          <w:rFonts w:ascii="Helvetica" w:eastAsia="Arial" w:hAnsi="Helvetica" w:cs="Arial"/>
          <w:sz w:val="22"/>
          <w:szCs w:val="22"/>
        </w:rPr>
        <w:t xml:space="preserve"> complex</w:t>
      </w:r>
      <w:r w:rsidR="00931A20" w:rsidRPr="004C61E4">
        <w:rPr>
          <w:rFonts w:ascii="Helvetica" w:eastAsia="Arial" w:hAnsi="Helvetica" w:cs="Arial"/>
          <w:sz w:val="22"/>
          <w:szCs w:val="22"/>
        </w:rPr>
        <w:t xml:space="preserve">. This </w:t>
      </w:r>
      <w:del w:id="284" w:author="Sean E. McGeary" w:date="2019-09-01T13:46:00Z">
        <w:r w:rsidR="00931A20" w:rsidRPr="004C61E4" w:rsidDel="007A0EC1">
          <w:rPr>
            <w:rFonts w:ascii="Helvetica" w:eastAsia="Arial" w:hAnsi="Helvetica" w:cs="Arial"/>
            <w:sz w:val="22"/>
            <w:szCs w:val="22"/>
          </w:rPr>
          <w:delText xml:space="preserve">fitting </w:delText>
        </w:r>
      </w:del>
      <w:ins w:id="285" w:author="Sean E. McGeary" w:date="2019-09-01T13:46:00Z">
        <w:r w:rsidR="007A0EC1" w:rsidRPr="004C61E4">
          <w:rPr>
            <w:rFonts w:ascii="Helvetica" w:eastAsia="Arial" w:hAnsi="Helvetica" w:cs="Arial"/>
            <w:sz w:val="22"/>
            <w:szCs w:val="22"/>
          </w:rPr>
          <w:t xml:space="preserve">procedure </w:t>
        </w:r>
      </w:ins>
      <w:del w:id="286" w:author="Sean E. McGeary" w:date="2019-09-01T13:46:00Z">
        <w:r w:rsidR="00931A20" w:rsidRPr="004C61E4" w:rsidDel="007A0EC1">
          <w:rPr>
            <w:rFonts w:ascii="Helvetica" w:eastAsia="Arial" w:hAnsi="Helvetica" w:cs="Arial"/>
            <w:sz w:val="22"/>
            <w:szCs w:val="22"/>
          </w:rPr>
          <w:delText xml:space="preserve">can </w:delText>
        </w:r>
      </w:del>
      <w:r w:rsidR="00931A20" w:rsidRPr="004C61E4">
        <w:rPr>
          <w:rFonts w:ascii="Helvetica" w:eastAsia="Arial" w:hAnsi="Helvetica" w:cs="Arial"/>
          <w:sz w:val="22"/>
          <w:szCs w:val="22"/>
        </w:rPr>
        <w:t>simultaneously determine</w:t>
      </w:r>
      <w:ins w:id="287" w:author="Sean E. McGeary" w:date="2019-09-01T13:46:00Z">
        <w:r w:rsidR="007A0EC1" w:rsidRPr="004C61E4">
          <w:rPr>
            <w:rFonts w:ascii="Helvetica" w:eastAsia="Arial" w:hAnsi="Helvetica" w:cs="Arial"/>
            <w:sz w:val="22"/>
            <w:szCs w:val="22"/>
          </w:rPr>
          <w:t>s</w:t>
        </w:r>
      </w:ins>
      <w:r w:rsidR="00E65460" w:rsidRPr="004C61E4">
        <w:rPr>
          <w:rFonts w:ascii="Helvetica" w:eastAsia="Arial" w:hAnsi="Helvetica" w:cs="Arial"/>
          <w:sz w:val="22"/>
          <w:szCs w:val="22"/>
        </w:rPr>
        <w:t xml:space="preserve"> </w:t>
      </w:r>
      <w:ins w:id="288" w:author="Sean E. McGeary" w:date="2019-11-20T12:59:00Z">
        <w:r w:rsidR="003C482D">
          <w:rPr>
            <w:rFonts w:ascii="Helvetica" w:eastAsia="Arial" w:hAnsi="Helvetica" w:cs="Arial"/>
            <w:sz w:val="22"/>
            <w:szCs w:val="22"/>
          </w:rPr>
          <w:t xml:space="preserve">relative </w:t>
        </w:r>
      </w:ins>
      <w:r w:rsidR="00DE3D13" w:rsidRPr="004C61E4">
        <w:rPr>
          <w:rFonts w:ascii="Helvetica" w:eastAsia="Arial" w:hAnsi="Helvetica" w:cs="Arial"/>
          <w:i/>
          <w:sz w:val="22"/>
          <w:szCs w:val="22"/>
        </w:rPr>
        <w:t>K</w:t>
      </w:r>
      <w:r w:rsidR="00DE3D13" w:rsidRPr="004C61E4">
        <w:rPr>
          <w:rFonts w:ascii="Helvetica" w:eastAsia="Arial" w:hAnsi="Helvetica" w:cs="Arial"/>
          <w:sz w:val="22"/>
          <w:szCs w:val="22"/>
          <w:vertAlign w:val="subscript"/>
        </w:rPr>
        <w:t>D</w:t>
      </w:r>
      <w:del w:id="289" w:author="Sean E. McGeary" w:date="2019-11-20T12:59:00Z">
        <w:r w:rsidR="00FC74D3" w:rsidRPr="004C61E4" w:rsidDel="003C482D">
          <w:rPr>
            <w:rFonts w:ascii="Helvetica" w:eastAsia="Arial" w:hAnsi="Helvetica" w:cs="Arial"/>
            <w:sz w:val="22"/>
            <w:szCs w:val="22"/>
            <w:vertAlign w:val="subscript"/>
          </w:rPr>
          <w:delText>,Rel</w:delText>
        </w:r>
      </w:del>
      <w:r w:rsidR="00DE3D13" w:rsidRPr="004C61E4">
        <w:rPr>
          <w:rFonts w:ascii="Helvetica" w:eastAsia="Arial" w:hAnsi="Helvetica" w:cs="Arial"/>
          <w:sz w:val="22"/>
          <w:szCs w:val="22"/>
        </w:rPr>
        <w:t xml:space="preserve"> values</w:t>
      </w:r>
      <w:r w:rsidR="00E65460" w:rsidRPr="004C61E4">
        <w:rPr>
          <w:rFonts w:ascii="Helvetica" w:eastAsia="Arial" w:hAnsi="Helvetica" w:cs="Arial"/>
          <w:sz w:val="22"/>
          <w:szCs w:val="22"/>
        </w:rPr>
        <w:t xml:space="preserve"> for tens of thousands of </w:t>
      </w:r>
      <w:r w:rsidR="00931A20" w:rsidRPr="004C61E4">
        <w:rPr>
          <w:rFonts w:ascii="Helvetica" w:eastAsia="Arial" w:hAnsi="Helvetica" w:cs="Arial"/>
          <w:i/>
          <w:sz w:val="22"/>
          <w:szCs w:val="22"/>
        </w:rPr>
        <w:t>k</w:t>
      </w:r>
      <w:r w:rsidR="00931A20" w:rsidRPr="004C61E4">
        <w:rPr>
          <w:rFonts w:ascii="Helvetica" w:eastAsia="Arial" w:hAnsi="Helvetica" w:cs="Arial"/>
          <w:sz w:val="22"/>
          <w:szCs w:val="22"/>
        </w:rPr>
        <w:t>-</w:t>
      </w:r>
      <w:proofErr w:type="spellStart"/>
      <w:r w:rsidR="00931A20" w:rsidRPr="004C61E4">
        <w:rPr>
          <w:rFonts w:ascii="Helvetica" w:eastAsia="Arial" w:hAnsi="Helvetica" w:cs="Arial"/>
          <w:sz w:val="22"/>
          <w:szCs w:val="22"/>
        </w:rPr>
        <w:t>mers</w:t>
      </w:r>
      <w:proofErr w:type="spellEnd"/>
      <w:r w:rsidR="00931A20" w:rsidRPr="004C61E4">
        <w:rPr>
          <w:rFonts w:ascii="Helvetica" w:eastAsia="Arial" w:hAnsi="Helvetica" w:cs="Arial"/>
          <w:sz w:val="22"/>
          <w:szCs w:val="22"/>
        </w:rPr>
        <w:t xml:space="preserve">, </w:t>
      </w:r>
      <w:del w:id="290" w:author="Sean E. McGeary" w:date="2019-09-01T13:48:00Z">
        <w:r w:rsidR="00241FF1" w:rsidRPr="004C61E4" w:rsidDel="007A0EC1">
          <w:rPr>
            <w:rFonts w:ascii="Helvetica" w:eastAsia="Arial" w:hAnsi="Helvetica" w:cs="Arial"/>
            <w:sz w:val="22"/>
            <w:szCs w:val="22"/>
          </w:rPr>
          <w:delText xml:space="preserve">allowing </w:delText>
        </w:r>
      </w:del>
      <w:ins w:id="291" w:author="Sean E. McGeary" w:date="2019-09-01T13:48:00Z">
        <w:r w:rsidR="007A0EC1" w:rsidRPr="004C61E4">
          <w:rPr>
            <w:rFonts w:ascii="Helvetica" w:eastAsia="Arial" w:hAnsi="Helvetica" w:cs="Arial"/>
            <w:sz w:val="22"/>
            <w:szCs w:val="22"/>
          </w:rPr>
          <w:t xml:space="preserve">which allows </w:t>
        </w:r>
      </w:ins>
      <w:del w:id="292" w:author="Sean E. McGeary" w:date="2019-09-01T13:48:00Z">
        <w:r w:rsidR="00241FF1" w:rsidRPr="004C61E4" w:rsidDel="007A0EC1">
          <w:rPr>
            <w:rFonts w:ascii="Helvetica" w:eastAsia="Arial" w:hAnsi="Helvetica" w:cs="Arial"/>
            <w:sz w:val="22"/>
            <w:szCs w:val="22"/>
          </w:rPr>
          <w:delText>many of the</w:delText>
        </w:r>
      </w:del>
      <w:ins w:id="293" w:author="Sean E. McGeary" w:date="2019-09-01T13:48:00Z">
        <w:r w:rsidR="007A0EC1" w:rsidRPr="004C61E4">
          <w:rPr>
            <w:rFonts w:ascii="Helvetica" w:eastAsia="Arial" w:hAnsi="Helvetica" w:cs="Arial"/>
            <w:sz w:val="22"/>
            <w:szCs w:val="22"/>
          </w:rPr>
          <w:t xml:space="preserve">the </w:t>
        </w:r>
      </w:ins>
      <w:ins w:id="294" w:author="Sean E. McGeary" w:date="2019-09-01T13:49:00Z">
        <w:r w:rsidR="007A0EC1" w:rsidRPr="004C61E4">
          <w:rPr>
            <w:rFonts w:ascii="Helvetica" w:eastAsia="Arial" w:hAnsi="Helvetica" w:cs="Arial"/>
            <w:sz w:val="22"/>
            <w:szCs w:val="22"/>
          </w:rPr>
          <w:t xml:space="preserve">binding affinity of the </w:t>
        </w:r>
      </w:ins>
      <w:ins w:id="295" w:author="Sean E. McGeary" w:date="2019-09-01T13:48:00Z">
        <w:r w:rsidR="007A0EC1" w:rsidRPr="004C61E4">
          <w:rPr>
            <w:rFonts w:ascii="Helvetica" w:eastAsia="Arial" w:hAnsi="Helvetica" w:cs="Arial"/>
            <w:sz w:val="22"/>
            <w:szCs w:val="22"/>
          </w:rPr>
          <w:t xml:space="preserve">same 5–8 </w:t>
        </w:r>
        <w:proofErr w:type="spellStart"/>
        <w:r w:rsidR="007A0EC1" w:rsidRPr="004C61E4">
          <w:rPr>
            <w:rFonts w:ascii="Helvetica" w:eastAsia="Arial" w:hAnsi="Helvetica" w:cs="Arial"/>
            <w:sz w:val="22"/>
            <w:szCs w:val="22"/>
          </w:rPr>
          <w:t>nt</w:t>
        </w:r>
      </w:ins>
      <w:proofErr w:type="spellEnd"/>
      <w:del w:id="296" w:author="Sean E. McGeary" w:date="2019-09-01T13:48:00Z">
        <w:r w:rsidR="00241FF1" w:rsidRPr="004C61E4" w:rsidDel="007A0EC1">
          <w:rPr>
            <w:rFonts w:ascii="Helvetica" w:eastAsia="Arial" w:hAnsi="Helvetica" w:cs="Arial"/>
            <w:sz w:val="22"/>
            <w:szCs w:val="22"/>
          </w:rPr>
          <w:delText xml:space="preserve"> </w:delText>
        </w:r>
      </w:del>
      <w:del w:id="297" w:author="Sean E. McGeary" w:date="2019-09-01T13:47:00Z">
        <w:r w:rsidR="00241FF1" w:rsidRPr="004C61E4" w:rsidDel="007A0EC1">
          <w:rPr>
            <w:rFonts w:ascii="Helvetica" w:eastAsia="Arial" w:hAnsi="Helvetica" w:cs="Arial"/>
            <w:sz w:val="22"/>
            <w:szCs w:val="22"/>
          </w:rPr>
          <w:delText xml:space="preserve">enriched </w:delText>
        </w:r>
      </w:del>
      <w:ins w:id="298" w:author="Sean E. McGeary" w:date="2019-09-01T13:47:00Z">
        <w:r w:rsidR="007A0EC1" w:rsidRPr="004C61E4">
          <w:rPr>
            <w:rFonts w:ascii="Helvetica" w:eastAsia="Arial" w:hAnsi="Helvetica" w:cs="Arial"/>
            <w:sz w:val="22"/>
            <w:szCs w:val="22"/>
          </w:rPr>
          <w:t xml:space="preserve"> </w:t>
        </w:r>
      </w:ins>
      <w:r w:rsidR="00241FF1" w:rsidRPr="004C61E4">
        <w:rPr>
          <w:rFonts w:ascii="Helvetica" w:eastAsia="Arial" w:hAnsi="Helvetica" w:cs="Arial"/>
          <w:sz w:val="22"/>
          <w:szCs w:val="22"/>
        </w:rPr>
        <w:t>site</w:t>
      </w:r>
      <w:del w:id="299" w:author="Sean E. McGeary" w:date="2019-09-01T13:49:00Z">
        <w:r w:rsidR="00241FF1" w:rsidRPr="004C61E4" w:rsidDel="007A0EC1">
          <w:rPr>
            <w:rFonts w:ascii="Helvetica" w:eastAsia="Arial" w:hAnsi="Helvetica" w:cs="Arial"/>
            <w:sz w:val="22"/>
            <w:szCs w:val="22"/>
          </w:rPr>
          <w:delText>s</w:delText>
        </w:r>
      </w:del>
      <w:r w:rsidR="00241FF1" w:rsidRPr="004C61E4">
        <w:rPr>
          <w:rFonts w:ascii="Helvetica" w:eastAsia="Arial" w:hAnsi="Helvetica" w:cs="Arial"/>
          <w:sz w:val="22"/>
          <w:szCs w:val="22"/>
        </w:rPr>
        <w:t xml:space="preserve"> </w:t>
      </w:r>
      <w:del w:id="300" w:author="Sean E. McGeary" w:date="2019-09-01T13:49:00Z">
        <w:r w:rsidR="00241FF1" w:rsidRPr="004C61E4" w:rsidDel="007A0EC1">
          <w:rPr>
            <w:rFonts w:ascii="Helvetica" w:eastAsia="Arial" w:hAnsi="Helvetica" w:cs="Arial"/>
            <w:sz w:val="22"/>
            <w:szCs w:val="22"/>
          </w:rPr>
          <w:delText xml:space="preserve">of </w:delText>
        </w:r>
      </w:del>
      <w:ins w:id="301" w:author="Sean E. McGeary" w:date="2019-09-01T13:49:00Z">
        <w:r w:rsidR="007A0EC1" w:rsidRPr="004C61E4">
          <w:rPr>
            <w:rFonts w:ascii="Helvetica" w:eastAsia="Arial" w:hAnsi="Helvetica" w:cs="Arial"/>
            <w:sz w:val="22"/>
            <w:szCs w:val="22"/>
          </w:rPr>
          <w:t xml:space="preserve">of </w:t>
        </w:r>
      </w:ins>
      <w:r w:rsidR="00241FF1" w:rsidRPr="004C61E4">
        <w:rPr>
          <w:rFonts w:ascii="Helvetica" w:eastAsia="Arial" w:hAnsi="Helvetica" w:cs="Arial"/>
          <w:sz w:val="22"/>
          <w:szCs w:val="22"/>
        </w:rPr>
        <w:t xml:space="preserve">a </w:t>
      </w:r>
      <w:ins w:id="302" w:author="Sean E. McGeary" w:date="2019-09-01T13:47:00Z">
        <w:r w:rsidR="007A0EC1" w:rsidRPr="004C61E4">
          <w:rPr>
            <w:rFonts w:ascii="Helvetica" w:eastAsia="Arial" w:hAnsi="Helvetica" w:cs="Arial"/>
            <w:sz w:val="22"/>
            <w:szCs w:val="22"/>
          </w:rPr>
          <w:t xml:space="preserve">particular </w:t>
        </w:r>
      </w:ins>
      <w:r w:rsidR="00241FF1" w:rsidRPr="004C61E4">
        <w:rPr>
          <w:rFonts w:ascii="Helvetica" w:eastAsia="Arial" w:hAnsi="Helvetica" w:cs="Arial"/>
          <w:sz w:val="22"/>
          <w:szCs w:val="22"/>
        </w:rPr>
        <w:t xml:space="preserve">miRNA to be </w:t>
      </w:r>
      <w:del w:id="303" w:author="Sean E. McGeary" w:date="2019-09-01T13:49:00Z">
        <w:r w:rsidR="00241FF1" w:rsidRPr="004C61E4" w:rsidDel="007A0EC1">
          <w:rPr>
            <w:rFonts w:ascii="Helvetica" w:eastAsia="Arial" w:hAnsi="Helvetica" w:cs="Arial"/>
            <w:sz w:val="22"/>
            <w:szCs w:val="22"/>
          </w:rPr>
          <w:delText xml:space="preserve">simultaneously </w:delText>
        </w:r>
      </w:del>
      <w:r w:rsidR="00241FF1" w:rsidRPr="004C61E4">
        <w:rPr>
          <w:rFonts w:ascii="Helvetica" w:eastAsia="Arial" w:hAnsi="Helvetica" w:cs="Arial"/>
          <w:sz w:val="22"/>
          <w:szCs w:val="22"/>
        </w:rPr>
        <w:t xml:space="preserve">evaluated in the context of many </w:t>
      </w:r>
      <w:ins w:id="304" w:author="Sean E. McGeary" w:date="2019-09-01T13:50:00Z">
        <w:r w:rsidR="007A0EC1" w:rsidRPr="004C61E4">
          <w:rPr>
            <w:rFonts w:ascii="Helvetica" w:eastAsia="Arial" w:hAnsi="Helvetica" w:cs="Arial"/>
            <w:sz w:val="22"/>
            <w:szCs w:val="22"/>
          </w:rPr>
          <w:t xml:space="preserve">longer </w:t>
        </w:r>
        <w:r w:rsidR="007A0EC1" w:rsidRPr="004C61E4">
          <w:rPr>
            <w:rFonts w:ascii="Helvetica" w:eastAsia="Arial" w:hAnsi="Helvetica" w:cs="Arial"/>
            <w:i/>
            <w:iCs/>
            <w:sz w:val="22"/>
            <w:szCs w:val="22"/>
          </w:rPr>
          <w:t>k</w:t>
        </w:r>
        <w:r w:rsidR="007A0EC1" w:rsidRPr="004C61E4">
          <w:rPr>
            <w:rFonts w:ascii="Helvetica" w:eastAsia="Arial" w:hAnsi="Helvetica" w:cs="Arial"/>
            <w:sz w:val="22"/>
            <w:szCs w:val="22"/>
          </w:rPr>
          <w:t>-</w:t>
        </w:r>
        <w:proofErr w:type="spellStart"/>
        <w:r w:rsidR="007A0EC1" w:rsidRPr="004C61E4">
          <w:rPr>
            <w:rFonts w:ascii="Helvetica" w:eastAsia="Arial" w:hAnsi="Helvetica" w:cs="Arial"/>
            <w:sz w:val="22"/>
            <w:szCs w:val="22"/>
          </w:rPr>
          <w:t>mers</w:t>
        </w:r>
        <w:proofErr w:type="spellEnd"/>
        <w:r w:rsidR="007A0EC1" w:rsidRPr="004C61E4">
          <w:rPr>
            <w:rFonts w:ascii="Helvetica" w:eastAsia="Arial" w:hAnsi="Helvetica" w:cs="Arial"/>
            <w:sz w:val="22"/>
            <w:szCs w:val="22"/>
          </w:rPr>
          <w:t xml:space="preserve">, </w:t>
        </w:r>
      </w:ins>
      <w:ins w:id="305" w:author="Sean E. McGeary" w:date="2019-09-01T13:51:00Z">
        <w:r w:rsidR="007A0EC1" w:rsidRPr="004C61E4">
          <w:rPr>
            <w:rFonts w:ascii="Helvetica" w:eastAsia="Arial" w:hAnsi="Helvetica" w:cs="Arial"/>
            <w:sz w:val="22"/>
            <w:szCs w:val="22"/>
          </w:rPr>
          <w:t xml:space="preserve">thereby </w:t>
        </w:r>
      </w:ins>
      <w:ins w:id="306" w:author="Sean E. McGeary" w:date="2019-09-01T13:50:00Z">
        <w:r w:rsidR="007A0EC1" w:rsidRPr="004C61E4">
          <w:rPr>
            <w:rFonts w:ascii="Helvetica" w:eastAsia="Arial" w:hAnsi="Helvetica" w:cs="Arial"/>
            <w:sz w:val="22"/>
            <w:szCs w:val="22"/>
          </w:rPr>
          <w:t xml:space="preserve">report on the </w:t>
        </w:r>
      </w:ins>
      <w:ins w:id="307" w:author="Sean E. McGeary" w:date="2019-09-01T13:52:00Z">
        <w:r w:rsidR="007A0EC1" w:rsidRPr="004C61E4">
          <w:rPr>
            <w:rFonts w:ascii="Helvetica" w:eastAsia="Arial" w:hAnsi="Helvetica" w:cs="Arial"/>
            <w:sz w:val="22"/>
            <w:szCs w:val="22"/>
          </w:rPr>
          <w:t xml:space="preserve">effects of </w:t>
        </w:r>
      </w:ins>
      <w:r w:rsidR="00241FF1" w:rsidRPr="004C61E4">
        <w:rPr>
          <w:rFonts w:ascii="Helvetica" w:eastAsia="Arial" w:hAnsi="Helvetica" w:cs="Arial"/>
          <w:sz w:val="22"/>
          <w:szCs w:val="22"/>
        </w:rPr>
        <w:t>different flanking nucleotide possibilities</w:t>
      </w:r>
      <w:r w:rsidR="00931A20" w:rsidRPr="004C61E4">
        <w:rPr>
          <w:rFonts w:ascii="Helvetica" w:eastAsia="Arial" w:hAnsi="Helvetica" w:cs="Arial"/>
          <w:sz w:val="22"/>
          <w:szCs w:val="22"/>
        </w:rPr>
        <w:t xml:space="preserve"> </w:t>
      </w:r>
      <w:r w:rsidR="003C482D">
        <w:rPr>
          <w:rFonts w:ascii="Helvetica" w:eastAsia="Arial" w:hAnsi="Helvetica" w:cs="Arial"/>
          <w:sz w:val="22"/>
          <w:szCs w:val="22"/>
        </w:rPr>
        <w:fldChar w:fldCharType="begin"/>
      </w:r>
      <w:r w:rsidR="00051873">
        <w:rPr>
          <w:rFonts w:ascii="Helvetica" w:eastAsia="Arial" w:hAnsi="Helvetica" w:cs="Arial"/>
          <w:sz w:val="22"/>
          <w:szCs w:val="22"/>
        </w:rPr>
        <w:instrText xml:space="preserve"> ADDIN PAPERS2_CITATIONS &lt;citation&gt;&lt;priority&gt;0&lt;/priority&gt;&lt;uuid&gt;1786F4E8-C559-4C96-90DA-E4A8D9EC1C47&lt;/uuid&gt;&lt;publications&gt;&lt;publication&gt;&lt;subtype&gt;400&lt;/subtype&gt;&lt;publisher&gt;Cold Spring Harbor Laboratory&lt;/publisher&gt;&lt;title&gt;The biochemical basis of microRNA targeting efficacy&lt;/title&gt;&lt;url&gt;http://biorxiv.org/lookup/doi/10.1101/414763&lt;/url&gt;&lt;publication_date&gt;99201809111200000000222000&lt;/publication_date&gt;&lt;uuid&gt;7B819649-EB3B-460A-9E54-CD60DED48BEE&lt;/uuid&gt;&lt;type&gt;400&lt;/type&gt;&lt;doi&gt;10.1101/414763&lt;/doi&gt;&lt;institution&gt;bioRxiv&lt;/institution&gt;&lt;startpage&gt;414763&lt;/startpage&gt;&lt;bundle&gt;&lt;publication&gt;&lt;title&gt;bioRxiv&lt;/title&gt;&lt;uuid&gt;9F40F87E-488B-403C-A883-39AC0944040B&lt;/uuid&gt;&lt;subtype&gt;-100&lt;/subtype&gt;&lt;publisher&gt;Cold Spring Harbor Laboratory&lt;/publisher&gt;&lt;type&gt;-100&lt;/type&gt;&lt;/publication&gt;&lt;/bundle&gt;&lt;authors&gt;&lt;author&gt;&lt;lastName&gt;McGeary&lt;/lastName&gt;&lt;firstName&gt;Sean&lt;/firstName&gt;&lt;middleNames&gt;E&lt;/middleNames&gt;&lt;/author&gt;&lt;author&gt;&lt;lastName&gt;Lin&lt;/lastName&gt;&lt;firstName&gt;Kathy&lt;/firstName&gt;&lt;middleNames&gt;S&lt;/middleNames&gt;&lt;/author&gt;&lt;author&gt;&lt;lastName&gt;Shi&lt;/lastName&gt;&lt;firstName&gt;Charlie&lt;/firstName&gt;&lt;middleNames&gt;Y&lt;/middleNames&gt;&lt;/author&gt;&lt;author&gt;&lt;lastName&gt;Bisaria&lt;/lastName&gt;&lt;firstName&gt;Namita&lt;/firstName&gt;&lt;/author&gt;&lt;author&gt;&lt;lastName&gt;Bartel&lt;/lastName&gt;&lt;firstName&gt;David&lt;/firstName&gt;&lt;middleNames&gt;P&lt;/middleNames&gt;&lt;/author&gt;&lt;/authors&gt;&lt;/publication&gt;&lt;/publications&gt;&lt;cites&gt;&lt;/cites&gt;&lt;/citation&gt;</w:instrText>
      </w:r>
      <w:r w:rsidR="003C482D">
        <w:rPr>
          <w:rFonts w:ascii="Helvetica" w:eastAsia="Arial" w:hAnsi="Helvetica" w:cs="Arial"/>
          <w:sz w:val="22"/>
          <w:szCs w:val="22"/>
        </w:rPr>
        <w:fldChar w:fldCharType="separate"/>
      </w:r>
      <w:r w:rsidR="00051873">
        <w:rPr>
          <w:rFonts w:ascii="Helvetica" w:hAnsi="Helvetica" w:cs="Helvetica"/>
          <w:sz w:val="22"/>
          <w:szCs w:val="22"/>
        </w:rPr>
        <w:t>(McGeary et al., 2018)</w:t>
      </w:r>
      <w:r w:rsidR="003C482D">
        <w:rPr>
          <w:rFonts w:ascii="Helvetica" w:eastAsia="Arial" w:hAnsi="Helvetica" w:cs="Arial"/>
          <w:sz w:val="22"/>
          <w:szCs w:val="22"/>
        </w:rPr>
        <w:fldChar w:fldCharType="end"/>
      </w:r>
      <w:r w:rsidR="00E65460" w:rsidRPr="004C61E4">
        <w:rPr>
          <w:rFonts w:ascii="Helvetica" w:eastAsia="Arial" w:hAnsi="Helvetica" w:cs="Arial"/>
          <w:sz w:val="22"/>
          <w:szCs w:val="22"/>
        </w:rPr>
        <w:t>.</w:t>
      </w:r>
    </w:p>
    <w:p w14:paraId="15D7233A" w14:textId="7A720E32" w:rsidR="00CD3077" w:rsidRPr="004C61E4" w:rsidRDefault="00CF22D7" w:rsidP="004C61E4">
      <w:pPr>
        <w:pStyle w:val="Normal1"/>
        <w:ind w:firstLine="720"/>
        <w:contextualSpacing/>
        <w:rPr>
          <w:rFonts w:ascii="Helvetica" w:eastAsia="Arial" w:hAnsi="Helvetica" w:cs="Arial"/>
          <w:sz w:val="22"/>
          <w:szCs w:val="22"/>
        </w:rPr>
      </w:pPr>
      <w:del w:id="308" w:author="Sean E. McGeary" w:date="2019-09-01T14:04:00Z">
        <w:r w:rsidRPr="004C61E4" w:rsidDel="00DF4177">
          <w:rPr>
            <w:rFonts w:ascii="Helvetica" w:eastAsia="Arial" w:hAnsi="Helvetica" w:cs="Arial"/>
            <w:sz w:val="22"/>
            <w:szCs w:val="22"/>
          </w:rPr>
          <w:delText xml:space="preserve">Because </w:delText>
        </w:r>
      </w:del>
      <w:r w:rsidRPr="004C61E4">
        <w:rPr>
          <w:rFonts w:ascii="Helvetica" w:eastAsia="Arial" w:hAnsi="Helvetica" w:cs="Arial"/>
          <w:sz w:val="22"/>
          <w:szCs w:val="22"/>
        </w:rPr>
        <w:t xml:space="preserve">3′-compensatory sites typically require &gt;12 </w:t>
      </w:r>
      <w:proofErr w:type="spellStart"/>
      <w:r w:rsidRPr="004C61E4">
        <w:rPr>
          <w:rFonts w:ascii="Helvetica" w:eastAsia="Arial" w:hAnsi="Helvetica" w:cs="Arial"/>
          <w:sz w:val="22"/>
          <w:szCs w:val="22"/>
        </w:rPr>
        <w:t>nt</w:t>
      </w:r>
      <w:proofErr w:type="spellEnd"/>
      <w:r w:rsidR="0074114F" w:rsidRPr="004C61E4">
        <w:rPr>
          <w:rFonts w:ascii="Helvetica" w:eastAsia="Arial" w:hAnsi="Helvetica" w:cs="Arial"/>
          <w:sz w:val="22"/>
          <w:szCs w:val="22"/>
        </w:rPr>
        <w:t xml:space="preserve"> </w:t>
      </w:r>
      <w:r w:rsidR="00B7154C" w:rsidRPr="004C61E4">
        <w:rPr>
          <w:rFonts w:ascii="Helvetica" w:eastAsia="Arial" w:hAnsi="Helvetica" w:cs="Arial"/>
          <w:sz w:val="22"/>
          <w:szCs w:val="22"/>
        </w:rPr>
        <w:t xml:space="preserve">of pairing </w:t>
      </w:r>
      <w:r w:rsidR="0074114F" w:rsidRPr="004C61E4">
        <w:rPr>
          <w:rFonts w:ascii="Helvetica" w:eastAsia="Arial" w:hAnsi="Helvetica" w:cs="Arial"/>
          <w:sz w:val="22"/>
          <w:szCs w:val="22"/>
        </w:rPr>
        <w:t>(Fig. 1A)</w:t>
      </w:r>
      <w:r w:rsidRPr="004C61E4">
        <w:rPr>
          <w:rFonts w:ascii="Helvetica" w:eastAsia="Arial" w:hAnsi="Helvetica" w:cs="Arial"/>
          <w:sz w:val="22"/>
          <w:szCs w:val="22"/>
        </w:rPr>
        <w:t xml:space="preserve">, </w:t>
      </w:r>
      <w:ins w:id="309" w:author="Sean E. McGeary" w:date="2019-09-01T14:04:00Z">
        <w:r w:rsidR="00DF4177" w:rsidRPr="004C61E4">
          <w:rPr>
            <w:rFonts w:ascii="Helvetica" w:eastAsia="Arial" w:hAnsi="Helvetica" w:cs="Arial"/>
            <w:sz w:val="22"/>
            <w:szCs w:val="22"/>
          </w:rPr>
          <w:t xml:space="preserve">and so would be expected </w:t>
        </w:r>
      </w:ins>
      <w:ins w:id="310" w:author="Sean E. McGeary" w:date="2019-09-01T14:05:00Z">
        <w:r w:rsidR="00DF4177" w:rsidRPr="004C61E4">
          <w:rPr>
            <w:rFonts w:ascii="Helvetica" w:eastAsia="Arial" w:hAnsi="Helvetica" w:cs="Arial"/>
            <w:sz w:val="22"/>
            <w:szCs w:val="22"/>
          </w:rPr>
          <w:t>to be sequences less than twice for every million reads from a 37-nt random library</w:t>
        </w:r>
      </w:ins>
      <w:ins w:id="311" w:author="Sean E. McGeary" w:date="2019-09-01T14:06:00Z">
        <w:r w:rsidR="00DF4177" w:rsidRPr="004C61E4">
          <w:rPr>
            <w:rFonts w:ascii="Helvetica" w:eastAsia="Arial" w:hAnsi="Helvetica" w:cs="Arial"/>
            <w:sz w:val="22"/>
            <w:szCs w:val="22"/>
          </w:rPr>
          <w:t>.</w:t>
        </w:r>
      </w:ins>
      <w:ins w:id="312" w:author="Sean E. McGeary" w:date="2019-09-01T14:05:00Z">
        <w:r w:rsidR="00DF4177" w:rsidRPr="004C61E4">
          <w:rPr>
            <w:rFonts w:ascii="Helvetica" w:eastAsia="Arial" w:hAnsi="Helvetica" w:cs="Arial"/>
            <w:sz w:val="22"/>
            <w:szCs w:val="22"/>
          </w:rPr>
          <w:t xml:space="preserve"> </w:t>
        </w:r>
      </w:ins>
      <w:ins w:id="313" w:author="Sean E. McGeary" w:date="2019-09-01T14:10:00Z">
        <w:r w:rsidR="00DF4177" w:rsidRPr="004C61E4">
          <w:rPr>
            <w:rFonts w:ascii="Helvetica" w:eastAsia="Arial" w:hAnsi="Helvetica" w:cs="Arial"/>
            <w:sz w:val="22"/>
            <w:szCs w:val="22"/>
          </w:rPr>
          <w:t>Such extreme rarity of relevant sites</w:t>
        </w:r>
      </w:ins>
      <w:ins w:id="314" w:author="Sean E. McGeary" w:date="2019-09-01T14:07:00Z">
        <w:r w:rsidR="00DF4177" w:rsidRPr="004C61E4">
          <w:rPr>
            <w:rFonts w:ascii="Helvetica" w:eastAsia="Arial" w:hAnsi="Helvetica" w:cs="Arial"/>
            <w:sz w:val="22"/>
            <w:szCs w:val="22"/>
          </w:rPr>
          <w:t xml:space="preserve"> </w:t>
        </w:r>
      </w:ins>
      <w:ins w:id="315" w:author="Sean E. McGeary" w:date="2019-09-01T14:08:00Z">
        <w:r w:rsidR="00DF4177" w:rsidRPr="004C61E4">
          <w:rPr>
            <w:rFonts w:ascii="Helvetica" w:eastAsia="Arial" w:hAnsi="Helvetica" w:cs="Arial"/>
            <w:sz w:val="22"/>
            <w:szCs w:val="22"/>
          </w:rPr>
          <w:t xml:space="preserve">renders these libraries </w:t>
        </w:r>
      </w:ins>
      <w:del w:id="316" w:author="Sean E. McGeary" w:date="2019-09-01T14:09:00Z">
        <w:r w:rsidRPr="004C61E4" w:rsidDel="00DF4177">
          <w:rPr>
            <w:rFonts w:ascii="Helvetica" w:eastAsia="Arial" w:hAnsi="Helvetica" w:cs="Arial"/>
            <w:sz w:val="22"/>
            <w:szCs w:val="22"/>
          </w:rPr>
          <w:delText xml:space="preserve">they </w:delText>
        </w:r>
        <w:r w:rsidR="0074114F" w:rsidRPr="004C61E4" w:rsidDel="00DF4177">
          <w:rPr>
            <w:rFonts w:ascii="Helvetica" w:eastAsia="Arial" w:hAnsi="Helvetica" w:cs="Arial"/>
            <w:sz w:val="22"/>
            <w:szCs w:val="22"/>
          </w:rPr>
          <w:delText xml:space="preserve">are </w:delText>
        </w:r>
        <w:r w:rsidRPr="004C61E4" w:rsidDel="00DF4177">
          <w:rPr>
            <w:rFonts w:ascii="Helvetica" w:eastAsia="Arial" w:hAnsi="Helvetica" w:cs="Arial"/>
            <w:sz w:val="22"/>
            <w:szCs w:val="22"/>
          </w:rPr>
          <w:delText xml:space="preserve">not sufficiently </w:delText>
        </w:r>
        <w:r w:rsidR="0074114F" w:rsidRPr="004C61E4" w:rsidDel="00DF4177">
          <w:rPr>
            <w:rFonts w:ascii="Helvetica" w:eastAsia="Arial" w:hAnsi="Helvetica" w:cs="Arial"/>
            <w:sz w:val="22"/>
            <w:szCs w:val="22"/>
          </w:rPr>
          <w:delText xml:space="preserve">represented in random-sequence </w:delText>
        </w:r>
        <w:r w:rsidR="00277990" w:rsidRPr="004C61E4" w:rsidDel="00DF4177">
          <w:rPr>
            <w:rFonts w:ascii="Helvetica" w:eastAsia="Arial" w:hAnsi="Helvetica" w:cs="Arial"/>
            <w:sz w:val="22"/>
            <w:szCs w:val="22"/>
          </w:rPr>
          <w:delText xml:space="preserve">RNA </w:delText>
        </w:r>
        <w:r w:rsidR="0074114F" w:rsidRPr="004C61E4" w:rsidDel="00DF4177">
          <w:rPr>
            <w:rFonts w:ascii="Helvetica" w:eastAsia="Arial" w:hAnsi="Helvetica" w:cs="Arial"/>
            <w:sz w:val="22"/>
            <w:szCs w:val="22"/>
          </w:rPr>
          <w:delText xml:space="preserve">libraries for </w:delText>
        </w:r>
      </w:del>
      <w:ins w:id="317" w:author="Sean E. McGeary" w:date="2019-09-01T14:09:00Z">
        <w:r w:rsidR="00DF4177" w:rsidRPr="004C61E4">
          <w:rPr>
            <w:rFonts w:ascii="Helvetica" w:eastAsia="Arial" w:hAnsi="Helvetica" w:cs="Arial"/>
            <w:sz w:val="22"/>
            <w:szCs w:val="22"/>
          </w:rPr>
          <w:t xml:space="preserve">fundamentally unsuited for </w:t>
        </w:r>
      </w:ins>
      <w:del w:id="318" w:author="Sean E. McGeary" w:date="2019-09-01T14:09:00Z">
        <w:r w:rsidR="001E697A" w:rsidRPr="004C61E4" w:rsidDel="00DF4177">
          <w:rPr>
            <w:rFonts w:ascii="Helvetica" w:eastAsia="Arial" w:hAnsi="Helvetica" w:cs="Arial"/>
            <w:sz w:val="22"/>
            <w:szCs w:val="22"/>
          </w:rPr>
          <w:delText xml:space="preserve">a systematic </w:delText>
        </w:r>
      </w:del>
      <w:ins w:id="319" w:author="Sean E. McGeary" w:date="2019-09-01T14:09:00Z">
        <w:r w:rsidR="00DF4177" w:rsidRPr="004C61E4">
          <w:rPr>
            <w:rFonts w:ascii="Helvetica" w:eastAsia="Arial" w:hAnsi="Helvetica" w:cs="Arial"/>
            <w:sz w:val="22"/>
            <w:szCs w:val="22"/>
          </w:rPr>
          <w:t>comprehensive</w:t>
        </w:r>
      </w:ins>
      <w:ins w:id="320" w:author="Sean E. McGeary" w:date="2019-09-01T14:10:00Z">
        <w:r w:rsidR="00DF4177" w:rsidRPr="004C61E4">
          <w:rPr>
            <w:rFonts w:ascii="Helvetica" w:eastAsia="Arial" w:hAnsi="Helvetica" w:cs="Arial"/>
            <w:sz w:val="22"/>
            <w:szCs w:val="22"/>
          </w:rPr>
          <w:t xml:space="preserve"> identification</w:t>
        </w:r>
      </w:ins>
      <w:ins w:id="321" w:author="Sean E. McGeary" w:date="2019-09-01T14:09:00Z">
        <w:r w:rsidR="00DF4177" w:rsidRPr="004C61E4">
          <w:rPr>
            <w:rFonts w:ascii="Helvetica" w:eastAsia="Arial" w:hAnsi="Helvetica" w:cs="Arial"/>
            <w:sz w:val="22"/>
            <w:szCs w:val="22"/>
          </w:rPr>
          <w:t xml:space="preserve"> </w:t>
        </w:r>
      </w:ins>
      <w:ins w:id="322" w:author="Sean E. McGeary" w:date="2019-09-01T14:10:00Z">
        <w:r w:rsidR="00DF4177" w:rsidRPr="004C61E4">
          <w:rPr>
            <w:rFonts w:ascii="Helvetica" w:eastAsia="Arial" w:hAnsi="Helvetica" w:cs="Arial"/>
            <w:sz w:val="22"/>
            <w:szCs w:val="22"/>
          </w:rPr>
          <w:t xml:space="preserve">and </w:t>
        </w:r>
      </w:ins>
      <w:ins w:id="323" w:author="Sean E. McGeary" w:date="2019-09-01T14:09:00Z">
        <w:r w:rsidR="00DF4177" w:rsidRPr="004C61E4">
          <w:rPr>
            <w:rFonts w:ascii="Helvetica" w:eastAsia="Arial" w:hAnsi="Helvetica" w:cs="Arial"/>
            <w:sz w:val="22"/>
            <w:szCs w:val="22"/>
          </w:rPr>
          <w:t xml:space="preserve">dissection of </w:t>
        </w:r>
      </w:ins>
      <w:ins w:id="324" w:author="Sean E. McGeary" w:date="2019-09-01T14:10:00Z">
        <w:r w:rsidR="00DF4177" w:rsidRPr="004C61E4">
          <w:rPr>
            <w:rFonts w:ascii="Helvetica" w:eastAsia="Arial" w:hAnsi="Helvetica" w:cs="Arial"/>
            <w:sz w:val="22"/>
            <w:szCs w:val="22"/>
          </w:rPr>
          <w:t xml:space="preserve">the complex features </w:t>
        </w:r>
      </w:ins>
      <w:ins w:id="325" w:author="Sean E. McGeary" w:date="2019-09-01T14:11:00Z">
        <w:r w:rsidR="00DF4177" w:rsidRPr="004C61E4">
          <w:rPr>
            <w:rFonts w:ascii="Helvetica" w:eastAsia="Arial" w:hAnsi="Helvetica" w:cs="Arial"/>
            <w:sz w:val="22"/>
            <w:szCs w:val="22"/>
          </w:rPr>
          <w:t>within the seed and 3′ region that</w:t>
        </w:r>
      </w:ins>
      <w:ins w:id="326" w:author="Sean E. McGeary" w:date="2019-09-01T14:12:00Z">
        <w:r w:rsidR="00DF4177" w:rsidRPr="004C61E4">
          <w:rPr>
            <w:rFonts w:ascii="Helvetica" w:eastAsia="Arial" w:hAnsi="Helvetica" w:cs="Arial"/>
            <w:sz w:val="22"/>
            <w:szCs w:val="22"/>
          </w:rPr>
          <w:t xml:space="preserve"> together</w:t>
        </w:r>
      </w:ins>
      <w:ins w:id="327" w:author="Sean E. McGeary" w:date="2019-09-01T14:11:00Z">
        <w:r w:rsidR="00DF4177" w:rsidRPr="004C61E4">
          <w:rPr>
            <w:rFonts w:ascii="Helvetica" w:eastAsia="Arial" w:hAnsi="Helvetica" w:cs="Arial"/>
            <w:sz w:val="22"/>
            <w:szCs w:val="22"/>
          </w:rPr>
          <w:t xml:space="preserve"> modulate </w:t>
        </w:r>
      </w:ins>
      <w:ins w:id="328" w:author="Sean E. McGeary" w:date="2019-09-01T14:12:00Z">
        <w:r w:rsidR="00DF4177" w:rsidRPr="004C61E4">
          <w:rPr>
            <w:rFonts w:ascii="Helvetica" w:eastAsia="Arial" w:hAnsi="Helvetica" w:cs="Arial"/>
            <w:sz w:val="22"/>
            <w:szCs w:val="22"/>
          </w:rPr>
          <w:t xml:space="preserve">overall </w:t>
        </w:r>
      </w:ins>
      <w:ins w:id="329" w:author="Sean E. McGeary" w:date="2019-09-01T14:11:00Z">
        <w:r w:rsidR="00DF4177" w:rsidRPr="004C61E4">
          <w:rPr>
            <w:rFonts w:ascii="Helvetica" w:eastAsia="Arial" w:hAnsi="Helvetica" w:cs="Arial"/>
            <w:sz w:val="22"/>
            <w:szCs w:val="22"/>
          </w:rPr>
          <w:t>binding affinity</w:t>
        </w:r>
      </w:ins>
      <w:del w:id="330" w:author="Sean E. McGeary" w:date="2019-09-01T14:12:00Z">
        <w:r w:rsidR="001E697A" w:rsidRPr="004C61E4" w:rsidDel="00DF4177">
          <w:rPr>
            <w:rFonts w:ascii="Helvetica" w:eastAsia="Arial" w:hAnsi="Helvetica" w:cs="Arial"/>
            <w:sz w:val="22"/>
            <w:szCs w:val="22"/>
          </w:rPr>
          <w:delText>AGO-RBNS analysis</w:delText>
        </w:r>
      </w:del>
      <w:r w:rsidR="001E697A" w:rsidRPr="004C61E4">
        <w:rPr>
          <w:rFonts w:ascii="Helvetica" w:eastAsia="Arial" w:hAnsi="Helvetica" w:cs="Arial"/>
          <w:sz w:val="22"/>
          <w:szCs w:val="22"/>
        </w:rPr>
        <w:t>.</w:t>
      </w:r>
      <w:r w:rsidRPr="004C61E4">
        <w:rPr>
          <w:rFonts w:ascii="Helvetica" w:eastAsia="Arial" w:hAnsi="Helvetica" w:cs="Arial"/>
          <w:sz w:val="22"/>
          <w:szCs w:val="22"/>
        </w:rPr>
        <w:t xml:space="preserve"> </w:t>
      </w:r>
      <w:ins w:id="331" w:author="Sean E. McGeary" w:date="2019-09-01T14:14:00Z">
        <w:r w:rsidR="00982CBE" w:rsidRPr="004C61E4">
          <w:rPr>
            <w:rFonts w:ascii="Helvetica" w:eastAsia="Arial" w:hAnsi="Helvetica" w:cs="Arial"/>
            <w:sz w:val="22"/>
            <w:szCs w:val="22"/>
          </w:rPr>
          <w:t xml:space="preserve">We </w:t>
        </w:r>
      </w:ins>
      <w:del w:id="332" w:author="Sean E. McGeary" w:date="2019-09-01T14:14:00Z">
        <w:r w:rsidR="001E697A" w:rsidRPr="004C61E4" w:rsidDel="00982CBE">
          <w:rPr>
            <w:rFonts w:ascii="Helvetica" w:eastAsia="Arial" w:hAnsi="Helvetica" w:cs="Arial"/>
            <w:sz w:val="22"/>
            <w:szCs w:val="22"/>
          </w:rPr>
          <w:delText>T</w:delText>
        </w:r>
        <w:r w:rsidR="00C8166C" w:rsidRPr="004C61E4" w:rsidDel="00982CBE">
          <w:rPr>
            <w:rFonts w:ascii="Helvetica" w:eastAsia="Arial" w:hAnsi="Helvetica" w:cs="Arial"/>
            <w:sz w:val="22"/>
            <w:szCs w:val="22"/>
          </w:rPr>
          <w:delText>herefore</w:delText>
        </w:r>
      </w:del>
      <w:ins w:id="333" w:author="Sean E. McGeary" w:date="2019-09-01T14:14:00Z">
        <w:r w:rsidR="00982CBE" w:rsidRPr="004C61E4">
          <w:rPr>
            <w:rFonts w:ascii="Helvetica" w:eastAsia="Arial" w:hAnsi="Helvetica" w:cs="Arial"/>
            <w:sz w:val="22"/>
            <w:szCs w:val="22"/>
          </w:rPr>
          <w:t>therefore</w:t>
        </w:r>
      </w:ins>
      <w:ins w:id="334" w:author="Sean E. McGeary" w:date="2019-09-01T14:15:00Z">
        <w:r w:rsidR="00982CBE" w:rsidRPr="004C61E4">
          <w:rPr>
            <w:rFonts w:ascii="Helvetica" w:eastAsia="Arial" w:hAnsi="Helvetica" w:cs="Arial"/>
            <w:sz w:val="22"/>
            <w:szCs w:val="22"/>
          </w:rPr>
          <w:t xml:space="preserve"> constructed an RNA library</w:t>
        </w:r>
      </w:ins>
      <w:del w:id="335" w:author="Sean E. McGeary" w:date="2019-09-01T14:15:00Z">
        <w:r w:rsidR="001E697A" w:rsidRPr="004C61E4" w:rsidDel="00982CBE">
          <w:rPr>
            <w:rFonts w:ascii="Helvetica" w:eastAsia="Arial" w:hAnsi="Helvetica" w:cs="Arial"/>
            <w:sz w:val="22"/>
            <w:szCs w:val="22"/>
          </w:rPr>
          <w:delText>,</w:delText>
        </w:r>
        <w:r w:rsidR="00C8166C" w:rsidRPr="004C61E4" w:rsidDel="00982CBE">
          <w:rPr>
            <w:rFonts w:ascii="Helvetica" w:eastAsia="Arial" w:hAnsi="Helvetica" w:cs="Arial"/>
            <w:sz w:val="22"/>
            <w:szCs w:val="22"/>
          </w:rPr>
          <w:delText xml:space="preserve"> </w:delText>
        </w:r>
      </w:del>
      <w:ins w:id="336" w:author="Sean E. McGeary" w:date="2019-09-01T14:15:00Z">
        <w:r w:rsidR="00982CBE" w:rsidRPr="004C61E4">
          <w:rPr>
            <w:rFonts w:ascii="Helvetica" w:eastAsia="Arial" w:hAnsi="Helvetica" w:cs="Arial"/>
            <w:sz w:val="22"/>
            <w:szCs w:val="22"/>
          </w:rPr>
          <w:t xml:space="preserve"> </w:t>
        </w:r>
      </w:ins>
      <w:r w:rsidR="00277990" w:rsidRPr="004C61E4">
        <w:rPr>
          <w:rFonts w:ascii="Helvetica" w:eastAsia="Arial" w:hAnsi="Helvetica" w:cs="Arial"/>
          <w:sz w:val="22"/>
          <w:szCs w:val="22"/>
        </w:rPr>
        <w:t>to investigate the 3′-compensatory sites of let-7a</w:t>
      </w:r>
      <w:ins w:id="337" w:author="Sean E. McGeary" w:date="2019-09-01T14:16:00Z">
        <w:r w:rsidR="00982CBE" w:rsidRPr="004C61E4">
          <w:rPr>
            <w:rFonts w:ascii="Helvetica" w:eastAsia="Arial" w:hAnsi="Helvetica" w:cs="Arial"/>
            <w:sz w:val="22"/>
            <w:szCs w:val="22"/>
          </w:rPr>
          <w:t>;</w:t>
        </w:r>
      </w:ins>
      <w:del w:id="338" w:author="Sean E. McGeary" w:date="2019-09-01T14:16:00Z">
        <w:r w:rsidR="00277990" w:rsidRPr="004C61E4" w:rsidDel="00982CBE">
          <w:rPr>
            <w:rFonts w:ascii="Helvetica" w:eastAsia="Arial" w:hAnsi="Helvetica" w:cs="Arial"/>
            <w:sz w:val="22"/>
            <w:szCs w:val="22"/>
          </w:rPr>
          <w:delText>,</w:delText>
        </w:r>
      </w:del>
      <w:r w:rsidR="00277990" w:rsidRPr="004C61E4">
        <w:rPr>
          <w:rFonts w:ascii="Helvetica" w:eastAsia="Arial" w:hAnsi="Helvetica" w:cs="Arial"/>
          <w:sz w:val="22"/>
          <w:szCs w:val="22"/>
        </w:rPr>
        <w:t xml:space="preserve"> </w:t>
      </w:r>
      <w:ins w:id="339" w:author="Sean E. McGeary" w:date="2019-09-01T14:16:00Z">
        <w:r w:rsidR="00982CBE" w:rsidRPr="004C61E4">
          <w:rPr>
            <w:rFonts w:ascii="Helvetica" w:eastAsia="Arial" w:hAnsi="Helvetica" w:cs="Arial"/>
            <w:sz w:val="22"/>
            <w:szCs w:val="22"/>
          </w:rPr>
          <w:t>th</w:t>
        </w:r>
      </w:ins>
      <w:ins w:id="340" w:author="Sean E. McGeary" w:date="2019-09-01T14:17:00Z">
        <w:r w:rsidR="00982CBE" w:rsidRPr="004C61E4">
          <w:rPr>
            <w:rFonts w:ascii="Helvetica" w:eastAsia="Arial" w:hAnsi="Helvetica" w:cs="Arial"/>
            <w:sz w:val="22"/>
            <w:szCs w:val="22"/>
          </w:rPr>
          <w:t>is</w:t>
        </w:r>
      </w:ins>
      <w:ins w:id="341" w:author="Sean E. McGeary" w:date="2019-09-01T14:16:00Z">
        <w:r w:rsidR="00982CBE" w:rsidRPr="004C61E4">
          <w:rPr>
            <w:rFonts w:ascii="Helvetica" w:eastAsia="Arial" w:hAnsi="Helvetica" w:cs="Arial"/>
            <w:sz w:val="22"/>
            <w:szCs w:val="22"/>
          </w:rPr>
          <w:t xml:space="preserve"> library </w:t>
        </w:r>
      </w:ins>
      <w:del w:id="342" w:author="Sean E. McGeary" w:date="2019-09-01T14:17:00Z">
        <w:r w:rsidR="00C8166C" w:rsidRPr="004C61E4" w:rsidDel="00982CBE">
          <w:rPr>
            <w:rFonts w:ascii="Helvetica" w:eastAsia="Arial" w:hAnsi="Helvetica" w:cs="Arial"/>
            <w:sz w:val="22"/>
            <w:szCs w:val="22"/>
          </w:rPr>
          <w:delText xml:space="preserve">we </w:delText>
        </w:r>
      </w:del>
      <w:del w:id="343" w:author="Sean E. McGeary" w:date="2019-09-01T14:15:00Z">
        <w:r w:rsidR="00C8166C" w:rsidRPr="004C61E4" w:rsidDel="00982CBE">
          <w:rPr>
            <w:rFonts w:ascii="Helvetica" w:eastAsia="Arial" w:hAnsi="Helvetica" w:cs="Arial"/>
            <w:sz w:val="22"/>
            <w:szCs w:val="22"/>
          </w:rPr>
          <w:delText xml:space="preserve">constructed </w:delText>
        </w:r>
        <w:r w:rsidR="00277990" w:rsidRPr="004C61E4" w:rsidDel="00982CBE">
          <w:rPr>
            <w:rFonts w:ascii="Helvetica" w:eastAsia="Arial" w:hAnsi="Helvetica" w:cs="Arial"/>
            <w:sz w:val="22"/>
            <w:szCs w:val="22"/>
          </w:rPr>
          <w:delText xml:space="preserve">an </w:delText>
        </w:r>
        <w:r w:rsidR="00C8166C" w:rsidRPr="004C61E4" w:rsidDel="00982CBE">
          <w:rPr>
            <w:rFonts w:ascii="Helvetica" w:eastAsia="Arial" w:hAnsi="Helvetica" w:cs="Arial"/>
            <w:sz w:val="22"/>
            <w:szCs w:val="22"/>
          </w:rPr>
          <w:delText>RNA librar</w:delText>
        </w:r>
        <w:r w:rsidR="00277990" w:rsidRPr="004C61E4" w:rsidDel="00982CBE">
          <w:rPr>
            <w:rFonts w:ascii="Helvetica" w:eastAsia="Arial" w:hAnsi="Helvetica" w:cs="Arial"/>
            <w:sz w:val="22"/>
            <w:szCs w:val="22"/>
          </w:rPr>
          <w:delText>y</w:delText>
        </w:r>
        <w:r w:rsidR="00C8166C" w:rsidRPr="004C61E4" w:rsidDel="00982CBE">
          <w:rPr>
            <w:rFonts w:ascii="Helvetica" w:eastAsia="Arial" w:hAnsi="Helvetica" w:cs="Arial"/>
            <w:sz w:val="22"/>
            <w:szCs w:val="22"/>
          </w:rPr>
          <w:delText xml:space="preserve"> </w:delText>
        </w:r>
      </w:del>
      <w:del w:id="344" w:author="Sean E. McGeary" w:date="2019-09-01T14:17:00Z">
        <w:r w:rsidR="001E697A" w:rsidRPr="004C61E4" w:rsidDel="00982CBE">
          <w:rPr>
            <w:rFonts w:ascii="Helvetica" w:eastAsia="Arial" w:hAnsi="Helvetica" w:cs="Arial"/>
            <w:sz w:val="22"/>
            <w:szCs w:val="22"/>
          </w:rPr>
          <w:delText>that had a</w:delText>
        </w:r>
      </w:del>
      <w:ins w:id="345" w:author="Sean E. McGeary" w:date="2019-09-01T14:17:00Z">
        <w:r w:rsidR="00982CBE" w:rsidRPr="004C61E4">
          <w:rPr>
            <w:rFonts w:ascii="Helvetica" w:eastAsia="Arial" w:hAnsi="Helvetica" w:cs="Arial"/>
            <w:sz w:val="22"/>
            <w:szCs w:val="22"/>
          </w:rPr>
          <w:t>included a</w:t>
        </w:r>
      </w:ins>
      <w:r w:rsidR="001E697A" w:rsidRPr="004C61E4">
        <w:rPr>
          <w:rFonts w:ascii="Helvetica" w:eastAsia="Arial" w:hAnsi="Helvetica" w:cs="Arial"/>
          <w:sz w:val="22"/>
          <w:szCs w:val="22"/>
        </w:rPr>
        <w:t xml:space="preserve"> programed region of imperfect seed pairing </w:t>
      </w:r>
      <w:del w:id="346" w:author="Sean E. McGeary" w:date="2019-09-01T17:24:00Z">
        <w:r w:rsidR="00091E1D" w:rsidRPr="004C61E4" w:rsidDel="000C22FA">
          <w:rPr>
            <w:rFonts w:ascii="Helvetica" w:eastAsia="Arial" w:hAnsi="Helvetica" w:cs="Arial"/>
            <w:sz w:val="22"/>
            <w:szCs w:val="22"/>
          </w:rPr>
          <w:delText>preceded by</w:delText>
        </w:r>
        <w:r w:rsidR="001E697A" w:rsidRPr="004C61E4" w:rsidDel="000C22FA">
          <w:rPr>
            <w:rFonts w:ascii="Helvetica" w:eastAsia="Arial" w:hAnsi="Helvetica" w:cs="Arial"/>
            <w:sz w:val="22"/>
            <w:szCs w:val="22"/>
          </w:rPr>
          <w:delText xml:space="preserve"> a </w:delText>
        </w:r>
      </w:del>
      <w:ins w:id="347" w:author="Sean E. McGeary" w:date="2019-09-01T17:24:00Z">
        <w:r w:rsidR="000C22FA" w:rsidRPr="004C61E4">
          <w:rPr>
            <w:rFonts w:ascii="Helvetica" w:eastAsia="Arial" w:hAnsi="Helvetica" w:cs="Arial"/>
            <w:sz w:val="22"/>
            <w:szCs w:val="22"/>
          </w:rPr>
          <w:t xml:space="preserve">with </w:t>
        </w:r>
      </w:ins>
      <w:r w:rsidR="001E697A" w:rsidRPr="004C61E4">
        <w:rPr>
          <w:rFonts w:ascii="Helvetica" w:eastAsia="Arial" w:hAnsi="Helvetica" w:cs="Arial"/>
          <w:sz w:val="22"/>
          <w:szCs w:val="22"/>
        </w:rPr>
        <w:t>25</w:t>
      </w:r>
      <w:r w:rsidR="00277990" w:rsidRPr="004C61E4">
        <w:rPr>
          <w:rFonts w:ascii="Helvetica" w:eastAsia="Arial" w:hAnsi="Helvetica" w:cs="Arial"/>
          <w:sz w:val="22"/>
          <w:szCs w:val="22"/>
        </w:rPr>
        <w:t>-</w:t>
      </w:r>
      <w:ins w:id="348" w:author="Sean E. McGeary" w:date="2019-09-01T17:24:00Z">
        <w:r w:rsidR="000C22FA" w:rsidRPr="004C61E4">
          <w:rPr>
            <w:rFonts w:ascii="Helvetica" w:eastAsia="Arial" w:hAnsi="Helvetica" w:cs="Arial"/>
            <w:sz w:val="22"/>
            <w:szCs w:val="22"/>
          </w:rPr>
          <w:t xml:space="preserve"> and 4-</w:t>
        </w:r>
      </w:ins>
      <w:r w:rsidR="001E697A" w:rsidRPr="004C61E4">
        <w:rPr>
          <w:rFonts w:ascii="Helvetica" w:eastAsia="Arial" w:hAnsi="Helvetica" w:cs="Arial"/>
          <w:sz w:val="22"/>
          <w:szCs w:val="22"/>
        </w:rPr>
        <w:t xml:space="preserve">nt </w:t>
      </w:r>
      <w:del w:id="349" w:author="Sean E. McGeary" w:date="2019-09-01T17:24:00Z">
        <w:r w:rsidR="001E697A" w:rsidRPr="004C61E4" w:rsidDel="000C22FA">
          <w:rPr>
            <w:rFonts w:ascii="Helvetica" w:eastAsia="Arial" w:hAnsi="Helvetica" w:cs="Arial"/>
            <w:sz w:val="22"/>
            <w:szCs w:val="22"/>
          </w:rPr>
          <w:delText xml:space="preserve">region </w:delText>
        </w:r>
      </w:del>
      <w:r w:rsidR="001E697A" w:rsidRPr="004C61E4">
        <w:rPr>
          <w:rFonts w:ascii="Helvetica" w:eastAsia="Arial" w:hAnsi="Helvetica" w:cs="Arial"/>
          <w:sz w:val="22"/>
          <w:szCs w:val="22"/>
        </w:rPr>
        <w:t>of random-sequence RNA</w:t>
      </w:r>
      <w:r w:rsidR="00C54EEE" w:rsidRPr="004C61E4">
        <w:rPr>
          <w:rFonts w:ascii="Helvetica" w:eastAsia="Arial" w:hAnsi="Helvetica" w:cs="Arial"/>
          <w:sz w:val="22"/>
          <w:szCs w:val="22"/>
        </w:rPr>
        <w:t xml:space="preserve"> (Fig 2</w:t>
      </w:r>
      <w:r w:rsidR="00150A05" w:rsidRPr="004C61E4">
        <w:rPr>
          <w:rFonts w:ascii="Helvetica" w:eastAsia="Arial" w:hAnsi="Helvetica" w:cs="Arial"/>
          <w:sz w:val="22"/>
          <w:szCs w:val="22"/>
        </w:rPr>
        <w:t>A</w:t>
      </w:r>
      <w:r w:rsidR="006E7326" w:rsidRPr="004C61E4">
        <w:rPr>
          <w:rFonts w:ascii="Helvetica" w:eastAsia="Arial" w:hAnsi="Helvetica" w:cs="Arial"/>
          <w:sz w:val="22"/>
          <w:szCs w:val="22"/>
        </w:rPr>
        <w:t>, bottom</w:t>
      </w:r>
      <w:r w:rsidR="00C54EEE" w:rsidRPr="004C61E4">
        <w:rPr>
          <w:rFonts w:ascii="Helvetica" w:eastAsia="Arial" w:hAnsi="Helvetica" w:cs="Arial"/>
          <w:sz w:val="22"/>
          <w:szCs w:val="22"/>
        </w:rPr>
        <w:t>)</w:t>
      </w:r>
      <w:ins w:id="350" w:author="Sean E. McGeary" w:date="2019-09-01T17:24:00Z">
        <w:r w:rsidR="000C22FA" w:rsidRPr="004C61E4">
          <w:rPr>
            <w:rFonts w:ascii="Helvetica" w:eastAsia="Arial" w:hAnsi="Helvetica" w:cs="Arial"/>
            <w:sz w:val="22"/>
            <w:szCs w:val="22"/>
          </w:rPr>
          <w:t xml:space="preserve"> </w:t>
        </w:r>
      </w:ins>
      <w:ins w:id="351" w:author="Sean E. McGeary" w:date="2019-09-01T17:27:00Z">
        <w:r w:rsidR="000C22FA" w:rsidRPr="004C61E4">
          <w:rPr>
            <w:rFonts w:ascii="Helvetica" w:eastAsia="Arial" w:hAnsi="Helvetica" w:cs="Arial"/>
            <w:sz w:val="22"/>
            <w:szCs w:val="22"/>
          </w:rPr>
          <w:t xml:space="preserve">separating the </w:t>
        </w:r>
      </w:ins>
      <w:ins w:id="352" w:author="Sean E. McGeary" w:date="2019-09-01T17:24:00Z">
        <w:r w:rsidR="000C22FA" w:rsidRPr="004C61E4">
          <w:rPr>
            <w:rFonts w:ascii="Helvetica" w:eastAsia="Arial" w:hAnsi="Helvetica" w:cs="Arial"/>
            <w:sz w:val="22"/>
            <w:szCs w:val="22"/>
          </w:rPr>
          <w:t>program</w:t>
        </w:r>
      </w:ins>
      <w:ins w:id="353" w:author="Sean E. McGeary" w:date="2019-09-01T17:25:00Z">
        <w:r w:rsidR="000C22FA" w:rsidRPr="004C61E4">
          <w:rPr>
            <w:rFonts w:ascii="Helvetica" w:eastAsia="Arial" w:hAnsi="Helvetica" w:cs="Arial"/>
            <w:sz w:val="22"/>
            <w:szCs w:val="22"/>
          </w:rPr>
          <w:t xml:space="preserve">ed region </w:t>
        </w:r>
      </w:ins>
      <w:ins w:id="354" w:author="Sean E. McGeary" w:date="2019-09-01T17:27:00Z">
        <w:r w:rsidR="000C22FA" w:rsidRPr="004C61E4">
          <w:rPr>
            <w:rFonts w:ascii="Helvetica" w:eastAsia="Arial" w:hAnsi="Helvetica" w:cs="Arial"/>
            <w:sz w:val="22"/>
            <w:szCs w:val="22"/>
          </w:rPr>
          <w:t>from the 5′ and 3′ constant sequences, respectively</w:t>
        </w:r>
      </w:ins>
      <w:r w:rsidR="001E697A" w:rsidRPr="004C61E4">
        <w:rPr>
          <w:rFonts w:ascii="Helvetica" w:eastAsia="Arial" w:hAnsi="Helvetica" w:cs="Arial"/>
          <w:sz w:val="22"/>
          <w:szCs w:val="22"/>
        </w:rPr>
        <w:t xml:space="preserve">. </w:t>
      </w:r>
      <w:ins w:id="355" w:author="Sean E. McGeary" w:date="2019-09-01T17:28:00Z">
        <w:r w:rsidR="000C22FA" w:rsidRPr="004C61E4">
          <w:rPr>
            <w:rFonts w:ascii="Helvetica" w:eastAsia="Arial" w:hAnsi="Helvetica" w:cs="Arial"/>
            <w:sz w:val="22"/>
            <w:szCs w:val="22"/>
          </w:rPr>
          <w:t xml:space="preserve">The </w:t>
        </w:r>
      </w:ins>
      <w:del w:id="356" w:author="Sean E. McGeary" w:date="2019-09-01T17:28:00Z">
        <w:r w:rsidR="00086B92" w:rsidRPr="004C61E4" w:rsidDel="000C22FA">
          <w:rPr>
            <w:rFonts w:ascii="Helvetica" w:eastAsia="Arial" w:hAnsi="Helvetica" w:cs="Arial"/>
            <w:sz w:val="22"/>
            <w:szCs w:val="22"/>
          </w:rPr>
          <w:delText xml:space="preserve">In each library molecule, the </w:delText>
        </w:r>
      </w:del>
      <w:r w:rsidR="00086B92" w:rsidRPr="004C61E4">
        <w:rPr>
          <w:rFonts w:ascii="Helvetica" w:eastAsia="Arial" w:hAnsi="Helvetica" w:cs="Arial"/>
          <w:sz w:val="22"/>
          <w:szCs w:val="22"/>
        </w:rPr>
        <w:t xml:space="preserve">programed region </w:t>
      </w:r>
      <w:del w:id="357" w:author="Sean E. McGeary" w:date="2019-09-01T17:28:00Z">
        <w:r w:rsidR="00086B92" w:rsidRPr="004C61E4" w:rsidDel="000C22FA">
          <w:rPr>
            <w:rFonts w:ascii="Helvetica" w:eastAsia="Arial" w:hAnsi="Helvetica" w:cs="Arial"/>
            <w:sz w:val="22"/>
            <w:szCs w:val="22"/>
          </w:rPr>
          <w:delText xml:space="preserve">of </w:delText>
        </w:r>
      </w:del>
      <w:ins w:id="358" w:author="Sean E. McGeary" w:date="2019-09-01T17:28:00Z">
        <w:r w:rsidR="000C22FA" w:rsidRPr="004C61E4">
          <w:rPr>
            <w:rFonts w:ascii="Helvetica" w:eastAsia="Arial" w:hAnsi="Helvetica" w:cs="Arial"/>
            <w:sz w:val="22"/>
            <w:szCs w:val="22"/>
          </w:rPr>
          <w:t xml:space="preserve">contained </w:t>
        </w:r>
      </w:ins>
      <w:r w:rsidR="00086B92" w:rsidRPr="004C61E4">
        <w:rPr>
          <w:rFonts w:ascii="Helvetica" w:eastAsia="Arial" w:hAnsi="Helvetica" w:cs="Arial"/>
          <w:sz w:val="22"/>
          <w:szCs w:val="22"/>
        </w:rPr>
        <w:t>imperfect seed pairing</w:t>
      </w:r>
      <w:ins w:id="359" w:author="Sean E. McGeary" w:date="2019-09-01T17:28:00Z">
        <w:r w:rsidR="000C22FA" w:rsidRPr="004C61E4">
          <w:rPr>
            <w:rFonts w:ascii="Helvetica" w:eastAsia="Arial" w:hAnsi="Helvetica" w:cs="Arial"/>
            <w:sz w:val="22"/>
            <w:szCs w:val="22"/>
          </w:rPr>
          <w:t xml:space="preserve"> with a</w:t>
        </w:r>
      </w:ins>
      <w:r w:rsidR="00086B92" w:rsidRPr="004C61E4">
        <w:rPr>
          <w:rFonts w:ascii="Helvetica" w:eastAsia="Arial" w:hAnsi="Helvetica" w:cs="Arial"/>
          <w:sz w:val="22"/>
          <w:szCs w:val="22"/>
        </w:rPr>
        <w:t xml:space="preserve"> match</w:t>
      </w:r>
      <w:ins w:id="360" w:author="Sean E. McGeary" w:date="2019-09-01T17:29:00Z">
        <w:r w:rsidR="000C22FA" w:rsidRPr="004C61E4">
          <w:rPr>
            <w:rFonts w:ascii="Helvetica" w:eastAsia="Arial" w:hAnsi="Helvetica" w:cs="Arial"/>
            <w:sz w:val="22"/>
            <w:szCs w:val="22"/>
          </w:rPr>
          <w:t xml:space="preserve"> to </w:t>
        </w:r>
      </w:ins>
      <w:del w:id="361" w:author="Sean E. McGeary" w:date="2019-09-01T17:29:00Z">
        <w:r w:rsidR="00086B92" w:rsidRPr="004C61E4" w:rsidDel="000C22FA">
          <w:rPr>
            <w:rFonts w:ascii="Helvetica" w:eastAsia="Arial" w:hAnsi="Helvetica" w:cs="Arial"/>
            <w:sz w:val="22"/>
            <w:szCs w:val="22"/>
          </w:rPr>
          <w:delText xml:space="preserve">ed </w:delText>
        </w:r>
      </w:del>
      <w:r w:rsidR="00277990" w:rsidRPr="004C61E4">
        <w:rPr>
          <w:rFonts w:ascii="Helvetica" w:eastAsia="Arial" w:hAnsi="Helvetica" w:cs="Arial"/>
          <w:sz w:val="22"/>
          <w:szCs w:val="22"/>
        </w:rPr>
        <w:t>let-7a</w:t>
      </w:r>
      <w:r w:rsidR="00086B92" w:rsidRPr="004C61E4">
        <w:rPr>
          <w:rFonts w:ascii="Helvetica" w:eastAsia="Arial" w:hAnsi="Helvetica" w:cs="Arial"/>
          <w:sz w:val="22"/>
          <w:szCs w:val="22"/>
        </w:rPr>
        <w:t xml:space="preserve"> at position</w:t>
      </w:r>
      <w:del w:id="362" w:author="Sean E. McGeary" w:date="2019-09-01T17:29:00Z">
        <w:r w:rsidR="00086B92" w:rsidRPr="004C61E4" w:rsidDel="000C22FA">
          <w:rPr>
            <w:rFonts w:ascii="Helvetica" w:eastAsia="Arial" w:hAnsi="Helvetica" w:cs="Arial"/>
            <w:sz w:val="22"/>
            <w:szCs w:val="22"/>
          </w:rPr>
          <w:delText>s</w:delText>
        </w:r>
      </w:del>
      <w:r w:rsidR="00086B92" w:rsidRPr="004C61E4">
        <w:rPr>
          <w:rFonts w:ascii="Helvetica" w:eastAsia="Arial" w:hAnsi="Helvetica" w:cs="Arial"/>
          <w:sz w:val="22"/>
          <w:szCs w:val="22"/>
        </w:rPr>
        <w:t xml:space="preserve"> </w:t>
      </w:r>
      <w:del w:id="363" w:author="Sean E. McGeary" w:date="2019-09-01T17:29:00Z">
        <w:r w:rsidR="00086B92" w:rsidRPr="004C61E4" w:rsidDel="000C22FA">
          <w:rPr>
            <w:rFonts w:ascii="Helvetica" w:eastAsia="Arial" w:hAnsi="Helvetica" w:cs="Arial"/>
            <w:sz w:val="22"/>
            <w:szCs w:val="22"/>
          </w:rPr>
          <w:delText>1</w:delText>
        </w:r>
      </w:del>
      <w:ins w:id="364" w:author="Sean E. McGeary" w:date="2019-09-01T17:29:00Z">
        <w:r w:rsidR="000C22FA" w:rsidRPr="004C61E4">
          <w:rPr>
            <w:rFonts w:ascii="Helvetica" w:eastAsia="Arial" w:hAnsi="Helvetica" w:cs="Arial"/>
            <w:sz w:val="22"/>
            <w:szCs w:val="22"/>
          </w:rPr>
          <w:t>8</w:t>
        </w:r>
      </w:ins>
      <w:del w:id="365" w:author="Sean E. McGeary" w:date="2019-09-01T17:28:00Z">
        <w:r w:rsidR="00086B92" w:rsidRPr="004C61E4" w:rsidDel="000C22FA">
          <w:rPr>
            <w:rFonts w:ascii="Helvetica" w:eastAsia="Arial" w:hAnsi="Helvetica" w:cs="Arial"/>
            <w:sz w:val="22"/>
            <w:szCs w:val="22"/>
          </w:rPr>
          <w:delText xml:space="preserve"> and 8</w:delText>
        </w:r>
      </w:del>
      <w:ins w:id="366" w:author="Sean E. McGeary" w:date="2019-09-01T17:28:00Z">
        <w:r w:rsidR="000C22FA" w:rsidRPr="004C61E4">
          <w:rPr>
            <w:rFonts w:ascii="Helvetica" w:eastAsia="Arial" w:hAnsi="Helvetica" w:cs="Arial"/>
            <w:sz w:val="22"/>
            <w:szCs w:val="22"/>
          </w:rPr>
          <w:t>, an A nucleotide across from position 1</w:t>
        </w:r>
      </w:ins>
      <w:r w:rsidR="00086B92" w:rsidRPr="004C61E4">
        <w:rPr>
          <w:rFonts w:ascii="Helvetica" w:eastAsia="Arial" w:hAnsi="Helvetica" w:cs="Arial"/>
          <w:sz w:val="22"/>
          <w:szCs w:val="22"/>
        </w:rPr>
        <w:t xml:space="preserve">, and </w:t>
      </w:r>
      <w:del w:id="367" w:author="Sean E. McGeary" w:date="2019-09-01T17:29:00Z">
        <w:r w:rsidR="00086B92" w:rsidRPr="004C61E4" w:rsidDel="000C22FA">
          <w:rPr>
            <w:rFonts w:ascii="Helvetica" w:eastAsia="Arial" w:hAnsi="Helvetica" w:cs="Arial"/>
            <w:sz w:val="22"/>
            <w:szCs w:val="22"/>
          </w:rPr>
          <w:delText xml:space="preserve">at </w:delText>
        </w:r>
      </w:del>
      <w:ins w:id="368" w:author="Sean E. McGeary" w:date="2019-09-01T17:29:00Z">
        <w:r w:rsidR="000C22FA" w:rsidRPr="004C61E4">
          <w:rPr>
            <w:rFonts w:ascii="Helvetica" w:eastAsia="Arial" w:hAnsi="Helvetica" w:cs="Arial"/>
            <w:sz w:val="22"/>
            <w:szCs w:val="22"/>
          </w:rPr>
          <w:t xml:space="preserve">a match at </w:t>
        </w:r>
      </w:ins>
      <w:r w:rsidR="00086B92" w:rsidRPr="004C61E4">
        <w:rPr>
          <w:rFonts w:ascii="Helvetica" w:eastAsia="Arial" w:hAnsi="Helvetica" w:cs="Arial"/>
          <w:sz w:val="22"/>
          <w:szCs w:val="22"/>
        </w:rPr>
        <w:t xml:space="preserve">all but one position </w:t>
      </w:r>
      <w:del w:id="369" w:author="Sean E. McGeary" w:date="2019-09-01T17:29:00Z">
        <w:r w:rsidR="00086B92" w:rsidRPr="004C61E4" w:rsidDel="000C22FA">
          <w:rPr>
            <w:rFonts w:ascii="Helvetica" w:eastAsia="Arial" w:hAnsi="Helvetica" w:cs="Arial"/>
            <w:sz w:val="22"/>
            <w:szCs w:val="22"/>
          </w:rPr>
          <w:delText xml:space="preserve">of </w:delText>
        </w:r>
        <w:r w:rsidR="00277990" w:rsidRPr="004C61E4" w:rsidDel="000C22FA">
          <w:rPr>
            <w:rFonts w:ascii="Helvetica" w:eastAsia="Arial" w:hAnsi="Helvetica" w:cs="Arial"/>
            <w:sz w:val="22"/>
            <w:szCs w:val="22"/>
          </w:rPr>
          <w:delText>its</w:delText>
        </w:r>
        <w:r w:rsidR="00086B92" w:rsidRPr="004C61E4" w:rsidDel="000C22FA">
          <w:rPr>
            <w:rFonts w:ascii="Helvetica" w:eastAsia="Arial" w:hAnsi="Helvetica" w:cs="Arial"/>
            <w:sz w:val="22"/>
            <w:szCs w:val="22"/>
          </w:rPr>
          <w:delText xml:space="preserve"> </w:delText>
        </w:r>
      </w:del>
      <w:ins w:id="370" w:author="Sean E. McGeary" w:date="2019-09-01T17:29:00Z">
        <w:r w:rsidR="000C22FA" w:rsidRPr="004C61E4">
          <w:rPr>
            <w:rFonts w:ascii="Helvetica" w:eastAsia="Arial" w:hAnsi="Helvetica" w:cs="Arial"/>
            <w:sz w:val="22"/>
            <w:szCs w:val="22"/>
          </w:rPr>
          <w:t xml:space="preserve">to </w:t>
        </w:r>
        <w:r w:rsidR="000C22FA" w:rsidRPr="004C61E4">
          <w:rPr>
            <w:rFonts w:ascii="Helvetica" w:eastAsia="Arial" w:hAnsi="Helvetica" w:cs="Arial"/>
            <w:sz w:val="22"/>
            <w:szCs w:val="22"/>
          </w:rPr>
          <w:lastRenderedPageBreak/>
          <w:t>the seed nucleotides 2–7</w:t>
        </w:r>
      </w:ins>
      <w:del w:id="371" w:author="Sean E. McGeary" w:date="2019-09-01T17:29:00Z">
        <w:r w:rsidR="00086B92" w:rsidRPr="004C61E4" w:rsidDel="000C22FA">
          <w:rPr>
            <w:rFonts w:ascii="Helvetica" w:eastAsia="Arial" w:hAnsi="Helvetica" w:cs="Arial"/>
            <w:sz w:val="22"/>
            <w:szCs w:val="22"/>
          </w:rPr>
          <w:delText>6-nt seed</w:delText>
        </w:r>
      </w:del>
      <w:r w:rsidR="00086B92" w:rsidRPr="004C61E4">
        <w:rPr>
          <w:rFonts w:ascii="Helvetica" w:eastAsia="Arial" w:hAnsi="Helvetica" w:cs="Arial"/>
          <w:sz w:val="22"/>
          <w:szCs w:val="22"/>
        </w:rPr>
        <w:t>,</w:t>
      </w:r>
      <w:ins w:id="372" w:author="Sean E. McGeary" w:date="2019-09-01T17:30:00Z">
        <w:r w:rsidR="000C22FA" w:rsidRPr="004C61E4">
          <w:rPr>
            <w:rFonts w:ascii="Helvetica" w:eastAsia="Arial" w:hAnsi="Helvetica" w:cs="Arial"/>
            <w:sz w:val="22"/>
            <w:szCs w:val="22"/>
          </w:rPr>
          <w:t xml:space="preserve"> </w:t>
        </w:r>
      </w:ins>
      <w:ins w:id="373" w:author="Sean E. McGeary" w:date="2019-09-01T17:29:00Z">
        <w:r w:rsidR="000C22FA" w:rsidRPr="004C61E4">
          <w:rPr>
            <w:rFonts w:ascii="Helvetica" w:eastAsia="Arial" w:hAnsi="Helvetica" w:cs="Arial"/>
            <w:sz w:val="22"/>
            <w:szCs w:val="22"/>
          </w:rPr>
          <w:t>such tha</w:t>
        </w:r>
      </w:ins>
      <w:ins w:id="374" w:author="Sean E. McGeary" w:date="2019-09-01T17:30:00Z">
        <w:r w:rsidR="000C22FA" w:rsidRPr="004C61E4">
          <w:rPr>
            <w:rFonts w:ascii="Helvetica" w:eastAsia="Arial" w:hAnsi="Helvetica" w:cs="Arial"/>
            <w:sz w:val="22"/>
            <w:szCs w:val="22"/>
          </w:rPr>
          <w:t>t each library molecule contained one of</w:t>
        </w:r>
      </w:ins>
      <w:r w:rsidR="00086B92" w:rsidRPr="004C61E4">
        <w:rPr>
          <w:rFonts w:ascii="Helvetica" w:eastAsia="Arial" w:hAnsi="Helvetica" w:cs="Arial"/>
          <w:sz w:val="22"/>
          <w:szCs w:val="22"/>
        </w:rPr>
        <w:t xml:space="preserve"> </w:t>
      </w:r>
      <w:ins w:id="375" w:author="Sean E. McGeary" w:date="2019-09-01T17:30:00Z">
        <w:r w:rsidR="000C22FA" w:rsidRPr="004C61E4">
          <w:rPr>
            <w:rFonts w:ascii="Helvetica" w:eastAsia="Arial" w:hAnsi="Helvetica" w:cs="Arial"/>
            <w:sz w:val="22"/>
            <w:szCs w:val="22"/>
          </w:rPr>
          <w:t xml:space="preserve">18 possible single-nucleotide seed mismatches (including wobbles) </w:t>
        </w:r>
      </w:ins>
      <w:del w:id="376" w:author="Sean E. McGeary" w:date="2019-09-01T17:30:00Z">
        <w:r w:rsidR="00086B92" w:rsidRPr="004C61E4" w:rsidDel="000C22FA">
          <w:rPr>
            <w:rFonts w:ascii="Helvetica" w:eastAsia="Arial" w:hAnsi="Helvetica" w:cs="Arial"/>
            <w:sz w:val="22"/>
            <w:szCs w:val="22"/>
          </w:rPr>
          <w:delText xml:space="preserve">with </w:delText>
        </w:r>
        <w:r w:rsidR="00C54EEE" w:rsidRPr="004C61E4" w:rsidDel="000C22FA">
          <w:rPr>
            <w:rFonts w:ascii="Helvetica" w:eastAsia="Arial" w:hAnsi="Helvetica" w:cs="Arial"/>
            <w:sz w:val="22"/>
            <w:szCs w:val="22"/>
          </w:rPr>
          <w:delText>the library designed to have an</w:delText>
        </w:r>
      </w:del>
      <w:ins w:id="377" w:author="Sean E. McGeary" w:date="2019-11-28T23:56:00Z">
        <w:r w:rsidR="00CB65F7">
          <w:rPr>
            <w:rFonts w:ascii="Helvetica" w:eastAsia="Arial" w:hAnsi="Helvetica" w:cs="Arial"/>
            <w:sz w:val="22"/>
            <w:szCs w:val="22"/>
          </w:rPr>
          <w:t xml:space="preserve">in </w:t>
        </w:r>
      </w:ins>
      <w:ins w:id="378" w:author="Sean E. McGeary" w:date="2019-09-01T17:30:00Z">
        <w:r w:rsidR="000C22FA" w:rsidRPr="004C61E4">
          <w:rPr>
            <w:rFonts w:ascii="Helvetica" w:eastAsia="Arial" w:hAnsi="Helvetica" w:cs="Arial"/>
            <w:sz w:val="22"/>
            <w:szCs w:val="22"/>
          </w:rPr>
          <w:t>approx</w:t>
        </w:r>
      </w:ins>
      <w:ins w:id="379" w:author="Sean E. McGeary" w:date="2019-09-01T17:31:00Z">
        <w:r w:rsidR="000C22FA" w:rsidRPr="004C61E4">
          <w:rPr>
            <w:rFonts w:ascii="Helvetica" w:eastAsia="Arial" w:hAnsi="Helvetica" w:cs="Arial"/>
            <w:sz w:val="22"/>
            <w:szCs w:val="22"/>
          </w:rPr>
          <w:t xml:space="preserve">imately </w:t>
        </w:r>
      </w:ins>
      <w:del w:id="380" w:author="Sean E. McGeary" w:date="2019-09-01T17:30:00Z">
        <w:r w:rsidR="00C54EEE" w:rsidRPr="004C61E4" w:rsidDel="000C22FA">
          <w:rPr>
            <w:rFonts w:ascii="Helvetica" w:eastAsia="Arial" w:hAnsi="Helvetica" w:cs="Arial"/>
            <w:sz w:val="22"/>
            <w:szCs w:val="22"/>
          </w:rPr>
          <w:delText xml:space="preserve"> </w:delText>
        </w:r>
      </w:del>
      <w:r w:rsidR="00C54EEE" w:rsidRPr="004C61E4">
        <w:rPr>
          <w:rFonts w:ascii="Helvetica" w:eastAsia="Arial" w:hAnsi="Helvetica" w:cs="Arial"/>
          <w:sz w:val="22"/>
          <w:szCs w:val="22"/>
        </w:rPr>
        <w:t xml:space="preserve">equal </w:t>
      </w:r>
      <w:del w:id="381" w:author="Sean E. McGeary" w:date="2019-09-01T17:31:00Z">
        <w:r w:rsidR="00C54EEE" w:rsidRPr="004C61E4" w:rsidDel="000C22FA">
          <w:rPr>
            <w:rFonts w:ascii="Helvetica" w:eastAsia="Arial" w:hAnsi="Helvetica" w:cs="Arial"/>
            <w:sz w:val="22"/>
            <w:szCs w:val="22"/>
          </w:rPr>
          <w:delText>representation</w:delText>
        </w:r>
      </w:del>
      <w:ins w:id="382" w:author="Sean E. McGeary" w:date="2019-11-28T23:56:00Z">
        <w:r w:rsidR="00CB65F7">
          <w:rPr>
            <w:rFonts w:ascii="Helvetica" w:eastAsia="Arial" w:hAnsi="Helvetica" w:cs="Arial"/>
            <w:sz w:val="22"/>
            <w:szCs w:val="22"/>
          </w:rPr>
          <w:t>proportion</w:t>
        </w:r>
      </w:ins>
      <w:del w:id="383" w:author="Sean E. McGeary" w:date="2019-09-01T17:30:00Z">
        <w:r w:rsidR="00C54EEE" w:rsidRPr="004C61E4" w:rsidDel="000C22FA">
          <w:rPr>
            <w:rFonts w:ascii="Helvetica" w:eastAsia="Arial" w:hAnsi="Helvetica" w:cs="Arial"/>
            <w:sz w:val="22"/>
            <w:szCs w:val="22"/>
          </w:rPr>
          <w:delText xml:space="preserve"> of each of the 18 possible single-nucleotide seed </w:delText>
        </w:r>
        <w:r w:rsidR="00277990" w:rsidRPr="004C61E4" w:rsidDel="000C22FA">
          <w:rPr>
            <w:rFonts w:ascii="Helvetica" w:eastAsia="Arial" w:hAnsi="Helvetica" w:cs="Arial"/>
            <w:sz w:val="22"/>
            <w:szCs w:val="22"/>
          </w:rPr>
          <w:delText>mis</w:delText>
        </w:r>
        <w:r w:rsidR="00C54EEE" w:rsidRPr="004C61E4" w:rsidDel="000C22FA">
          <w:rPr>
            <w:rFonts w:ascii="Helvetica" w:eastAsia="Arial" w:hAnsi="Helvetica" w:cs="Arial"/>
            <w:sz w:val="22"/>
            <w:szCs w:val="22"/>
          </w:rPr>
          <w:delText>matches</w:delText>
        </w:r>
        <w:r w:rsidR="00FC74D3" w:rsidRPr="004C61E4" w:rsidDel="000C22FA">
          <w:rPr>
            <w:rFonts w:ascii="Helvetica" w:eastAsia="Arial" w:hAnsi="Helvetica" w:cs="Arial"/>
            <w:sz w:val="22"/>
            <w:szCs w:val="22"/>
          </w:rPr>
          <w:delText xml:space="preserve"> (including wobbles)</w:delText>
        </w:r>
      </w:del>
      <w:r w:rsidR="00C54EEE" w:rsidRPr="004C61E4">
        <w:rPr>
          <w:rFonts w:ascii="Helvetica" w:eastAsia="Arial" w:hAnsi="Helvetica" w:cs="Arial"/>
          <w:sz w:val="22"/>
          <w:szCs w:val="22"/>
        </w:rPr>
        <w:t>.</w:t>
      </w:r>
      <w:r w:rsidR="00086B92" w:rsidRPr="004C61E4">
        <w:rPr>
          <w:rFonts w:ascii="Helvetica" w:eastAsia="Arial" w:hAnsi="Helvetica" w:cs="Arial"/>
          <w:sz w:val="22"/>
          <w:szCs w:val="22"/>
        </w:rPr>
        <w:t xml:space="preserve"> </w:t>
      </w:r>
      <w:commentRangeStart w:id="384"/>
      <w:r w:rsidR="00C54EEE" w:rsidRPr="004C61E4">
        <w:rPr>
          <w:rFonts w:ascii="Helvetica" w:eastAsia="Arial" w:hAnsi="Helvetica" w:cs="Arial"/>
          <w:sz w:val="22"/>
          <w:szCs w:val="22"/>
        </w:rPr>
        <w:t>With this programed region of imperfect seed pairing, each</w:t>
      </w:r>
      <w:r w:rsidR="00C8166C" w:rsidRPr="004C61E4">
        <w:rPr>
          <w:rFonts w:ascii="Helvetica" w:eastAsia="Arial" w:hAnsi="Helvetica" w:cs="Arial"/>
          <w:sz w:val="22"/>
          <w:szCs w:val="22"/>
        </w:rPr>
        <w:t xml:space="preserve"> librar</w:t>
      </w:r>
      <w:r w:rsidR="00C54EEE" w:rsidRPr="004C61E4">
        <w:rPr>
          <w:rFonts w:ascii="Helvetica" w:eastAsia="Arial" w:hAnsi="Helvetica" w:cs="Arial"/>
          <w:sz w:val="22"/>
          <w:szCs w:val="22"/>
        </w:rPr>
        <w:t>y</w:t>
      </w:r>
      <w:r w:rsidR="00C8166C" w:rsidRPr="004C61E4">
        <w:rPr>
          <w:rFonts w:ascii="Helvetica" w:eastAsia="Arial" w:hAnsi="Helvetica" w:cs="Arial"/>
          <w:sz w:val="22"/>
          <w:szCs w:val="22"/>
        </w:rPr>
        <w:t xml:space="preserve"> contain</w:t>
      </w:r>
      <w:r w:rsidR="00C54EEE" w:rsidRPr="004C61E4">
        <w:rPr>
          <w:rFonts w:ascii="Helvetica" w:eastAsia="Arial" w:hAnsi="Helvetica" w:cs="Arial"/>
          <w:sz w:val="22"/>
          <w:szCs w:val="22"/>
        </w:rPr>
        <w:t>ed</w:t>
      </w:r>
      <w:r w:rsidR="00C8166C" w:rsidRPr="004C61E4">
        <w:rPr>
          <w:rFonts w:ascii="Helvetica" w:eastAsia="Arial" w:hAnsi="Helvetica" w:cs="Arial"/>
          <w:sz w:val="22"/>
          <w:szCs w:val="22"/>
        </w:rPr>
        <w:t xml:space="preserve"> 3′-compensatory sites </w:t>
      </w:r>
      <w:r w:rsidR="00C54EEE" w:rsidRPr="004C61E4">
        <w:rPr>
          <w:rFonts w:ascii="Helvetica" w:eastAsia="Arial" w:hAnsi="Helvetica" w:cs="Arial"/>
          <w:sz w:val="22"/>
          <w:szCs w:val="22"/>
        </w:rPr>
        <w:t xml:space="preserve">at a </w:t>
      </w:r>
      <w:r w:rsidR="00C8166C" w:rsidRPr="004C61E4">
        <w:rPr>
          <w:rFonts w:ascii="Helvetica" w:eastAsia="Arial" w:hAnsi="Helvetica" w:cs="Arial"/>
          <w:sz w:val="22"/>
          <w:szCs w:val="22"/>
        </w:rPr>
        <w:t>~</w:t>
      </w:r>
      <w:r w:rsidR="00771039" w:rsidRPr="004C61E4">
        <w:rPr>
          <w:rFonts w:ascii="Helvetica" w:eastAsia="Arial" w:hAnsi="Helvetica" w:cs="Arial"/>
          <w:sz w:val="22"/>
          <w:szCs w:val="22"/>
        </w:rPr>
        <w:t>16</w:t>
      </w:r>
      <w:r w:rsidR="00C8166C" w:rsidRPr="004C61E4">
        <w:rPr>
          <w:rFonts w:ascii="Helvetica" w:eastAsia="Arial" w:hAnsi="Helvetica" w:cs="Arial"/>
          <w:sz w:val="22"/>
          <w:szCs w:val="22"/>
        </w:rPr>
        <w:t>,000-fold greater frequency than expected with a fully randomized RNA library</w:t>
      </w:r>
      <w:commentRangeEnd w:id="384"/>
      <w:r w:rsidR="008F5D9E" w:rsidRPr="004C61E4">
        <w:rPr>
          <w:rStyle w:val="CommentReference"/>
          <w:rFonts w:ascii="Helvetica" w:hAnsi="Helvetica"/>
        </w:rPr>
        <w:commentReference w:id="384"/>
      </w:r>
      <w:r w:rsidR="00C8166C" w:rsidRPr="004C61E4">
        <w:rPr>
          <w:rFonts w:ascii="Helvetica" w:eastAsia="Arial" w:hAnsi="Helvetica" w:cs="Arial"/>
          <w:sz w:val="22"/>
          <w:szCs w:val="22"/>
        </w:rPr>
        <w:t>.</w:t>
      </w:r>
      <w:del w:id="385" w:author="Sean E. McGeary" w:date="2019-11-28T23:58:00Z">
        <w:r w:rsidR="00C8166C" w:rsidRPr="004C61E4" w:rsidDel="00BB2FE8">
          <w:rPr>
            <w:rFonts w:ascii="Helvetica" w:eastAsia="Arial" w:hAnsi="Helvetica" w:cs="Arial"/>
            <w:sz w:val="22"/>
            <w:szCs w:val="22"/>
          </w:rPr>
          <w:delText xml:space="preserve"> </w:delText>
        </w:r>
      </w:del>
    </w:p>
    <w:p w14:paraId="796F2489" w14:textId="20538682" w:rsidR="00CD3077" w:rsidRPr="004C61E4" w:rsidRDefault="00C54EEE"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AGO-RBNS performed w</w:t>
      </w:r>
      <w:r w:rsidR="00C8166C" w:rsidRPr="004C61E4">
        <w:rPr>
          <w:rFonts w:ascii="Helvetica" w:eastAsia="Arial" w:hAnsi="Helvetica" w:cs="Arial"/>
          <w:sz w:val="22"/>
          <w:szCs w:val="22"/>
        </w:rPr>
        <w:t xml:space="preserve">ith </w:t>
      </w:r>
      <w:ins w:id="386" w:author="Sean E. McGeary" w:date="2019-09-01T17:31:00Z">
        <w:r w:rsidR="000C22FA" w:rsidRPr="004C61E4">
          <w:rPr>
            <w:rFonts w:ascii="Helvetica" w:eastAsia="Arial" w:hAnsi="Helvetica" w:cs="Arial"/>
            <w:sz w:val="22"/>
            <w:szCs w:val="22"/>
          </w:rPr>
          <w:t xml:space="preserve">let-7a and </w:t>
        </w:r>
      </w:ins>
      <w:r w:rsidR="00540A0B" w:rsidRPr="004C61E4">
        <w:rPr>
          <w:rFonts w:ascii="Helvetica" w:eastAsia="Arial" w:hAnsi="Helvetica" w:cs="Arial"/>
          <w:sz w:val="22"/>
          <w:szCs w:val="22"/>
        </w:rPr>
        <w:t>th</w:t>
      </w:r>
      <w:ins w:id="387" w:author="Sean E. McGeary" w:date="2019-09-01T17:31:00Z">
        <w:r w:rsidR="000C22FA" w:rsidRPr="004C61E4">
          <w:rPr>
            <w:rFonts w:ascii="Helvetica" w:eastAsia="Arial" w:hAnsi="Helvetica" w:cs="Arial"/>
            <w:sz w:val="22"/>
            <w:szCs w:val="22"/>
          </w:rPr>
          <w:t>is</w:t>
        </w:r>
      </w:ins>
      <w:del w:id="388" w:author="Sean E. McGeary" w:date="2019-09-01T17:31:00Z">
        <w:r w:rsidR="00540A0B" w:rsidRPr="004C61E4" w:rsidDel="000C22FA">
          <w:rPr>
            <w:rFonts w:ascii="Helvetica" w:eastAsia="Arial" w:hAnsi="Helvetica" w:cs="Arial"/>
            <w:sz w:val="22"/>
            <w:szCs w:val="22"/>
          </w:rPr>
          <w:delText>e</w:delText>
        </w:r>
      </w:del>
      <w:r w:rsidR="00540A0B" w:rsidRPr="004C61E4">
        <w:rPr>
          <w:rFonts w:ascii="Helvetica" w:eastAsia="Arial" w:hAnsi="Helvetica" w:cs="Arial"/>
          <w:sz w:val="22"/>
          <w:szCs w:val="22"/>
        </w:rPr>
        <w:t xml:space="preserve"> </w:t>
      </w:r>
      <w:r w:rsidR="00C8166C" w:rsidRPr="004C61E4">
        <w:rPr>
          <w:rFonts w:ascii="Helvetica" w:eastAsia="Arial" w:hAnsi="Helvetica" w:cs="Arial"/>
          <w:sz w:val="22"/>
          <w:szCs w:val="22"/>
        </w:rPr>
        <w:t>programmed RNA librar</w:t>
      </w:r>
      <w:r w:rsidRPr="004C61E4">
        <w:rPr>
          <w:rFonts w:ascii="Helvetica" w:eastAsia="Arial" w:hAnsi="Helvetica" w:cs="Arial"/>
          <w:sz w:val="22"/>
          <w:szCs w:val="22"/>
        </w:rPr>
        <w:t>y</w:t>
      </w:r>
      <w:r w:rsidR="00C8166C" w:rsidRPr="004C61E4">
        <w:rPr>
          <w:rFonts w:ascii="Helvetica" w:eastAsia="Arial" w:hAnsi="Helvetica" w:cs="Arial"/>
          <w:sz w:val="22"/>
          <w:szCs w:val="22"/>
        </w:rPr>
        <w:t xml:space="preserve"> </w:t>
      </w:r>
      <w:r w:rsidRPr="004C61E4">
        <w:rPr>
          <w:rFonts w:ascii="Helvetica" w:eastAsia="Arial" w:hAnsi="Helvetica" w:cs="Arial"/>
          <w:sz w:val="22"/>
          <w:szCs w:val="22"/>
        </w:rPr>
        <w:t>yielded</w:t>
      </w:r>
      <w:r w:rsidR="00C8166C" w:rsidRPr="004C61E4">
        <w:rPr>
          <w:rFonts w:ascii="Helvetica" w:eastAsia="Arial" w:hAnsi="Helvetica" w:cs="Arial"/>
          <w:sz w:val="22"/>
          <w:szCs w:val="22"/>
        </w:rPr>
        <w:t xml:space="preserve"> binding</w:t>
      </w:r>
      <w:r w:rsidRPr="004C61E4">
        <w:rPr>
          <w:rFonts w:ascii="Helvetica" w:eastAsia="Arial" w:hAnsi="Helvetica" w:cs="Arial"/>
          <w:sz w:val="22"/>
          <w:szCs w:val="22"/>
        </w:rPr>
        <w:t>-</w:t>
      </w:r>
      <w:r w:rsidR="00C8166C" w:rsidRPr="004C61E4">
        <w:rPr>
          <w:rFonts w:ascii="Helvetica" w:eastAsia="Arial" w:hAnsi="Helvetica" w:cs="Arial"/>
          <w:sz w:val="22"/>
          <w:szCs w:val="22"/>
        </w:rPr>
        <w:t xml:space="preserve">affinity profiles for a massive number of </w:t>
      </w:r>
      <w:r w:rsidRPr="004C61E4">
        <w:rPr>
          <w:rFonts w:ascii="Helvetica" w:eastAsia="Arial" w:hAnsi="Helvetica" w:cs="Arial"/>
          <w:sz w:val="22"/>
          <w:szCs w:val="22"/>
        </w:rPr>
        <w:t xml:space="preserve">bipartite </w:t>
      </w:r>
      <w:r w:rsidR="00C8166C" w:rsidRPr="004C61E4">
        <w:rPr>
          <w:rFonts w:ascii="Helvetica" w:eastAsia="Arial" w:hAnsi="Helvetica" w:cs="Arial"/>
          <w:sz w:val="22"/>
          <w:szCs w:val="22"/>
        </w:rPr>
        <w:t xml:space="preserve">site architectures </w:t>
      </w:r>
      <w:proofErr w:type="spellStart"/>
      <w:r w:rsidR="00C8166C" w:rsidRPr="004C61E4">
        <w:rPr>
          <w:rFonts w:ascii="Helvetica" w:eastAsia="Arial" w:hAnsi="Helvetica" w:cs="Arial"/>
          <w:sz w:val="22"/>
          <w:szCs w:val="22"/>
        </w:rPr>
        <w:t>combinatorially</w:t>
      </w:r>
      <w:proofErr w:type="spellEnd"/>
      <w:r w:rsidR="00C8166C" w:rsidRPr="004C61E4">
        <w:rPr>
          <w:rFonts w:ascii="Helvetica" w:eastAsia="Arial" w:hAnsi="Helvetica" w:cs="Arial"/>
          <w:sz w:val="22"/>
          <w:szCs w:val="22"/>
        </w:rPr>
        <w:t xml:space="preserve"> varying in pairing to both the seed </w:t>
      </w:r>
      <w:r w:rsidRPr="004C61E4">
        <w:rPr>
          <w:rFonts w:ascii="Helvetica" w:eastAsia="Arial" w:hAnsi="Helvetica" w:cs="Arial"/>
          <w:sz w:val="22"/>
          <w:szCs w:val="22"/>
        </w:rPr>
        <w:t xml:space="preserve">region </w:t>
      </w:r>
      <w:r w:rsidR="00C8166C" w:rsidRPr="004C61E4">
        <w:rPr>
          <w:rFonts w:ascii="Helvetica" w:eastAsia="Arial" w:hAnsi="Helvetica" w:cs="Arial"/>
          <w:sz w:val="22"/>
          <w:szCs w:val="22"/>
        </w:rPr>
        <w:t xml:space="preserve">and </w:t>
      </w:r>
      <w:r w:rsidRPr="004C61E4">
        <w:rPr>
          <w:rFonts w:ascii="Helvetica" w:eastAsia="Arial" w:hAnsi="Helvetica" w:cs="Arial"/>
          <w:sz w:val="22"/>
          <w:szCs w:val="22"/>
        </w:rPr>
        <w:t xml:space="preserve">the miRNA </w:t>
      </w:r>
      <w:r w:rsidR="00C8166C" w:rsidRPr="004C61E4">
        <w:rPr>
          <w:rFonts w:ascii="Helvetica" w:eastAsia="Arial" w:hAnsi="Helvetica" w:cs="Arial"/>
          <w:sz w:val="22"/>
          <w:szCs w:val="22"/>
        </w:rPr>
        <w:t>3′ region</w:t>
      </w:r>
      <w:r w:rsidR="00E04CEC" w:rsidRPr="004C61E4">
        <w:rPr>
          <w:rFonts w:ascii="Helvetica" w:eastAsia="Arial" w:hAnsi="Helvetica" w:cs="Arial"/>
          <w:sz w:val="22"/>
          <w:szCs w:val="22"/>
        </w:rPr>
        <w:t>—</w:t>
      </w:r>
      <w:del w:id="389" w:author="Sean E. McGeary" w:date="2019-11-28T23:57:00Z">
        <w:r w:rsidR="004F3819" w:rsidRPr="004C61E4" w:rsidDel="00BB2FE8">
          <w:rPr>
            <w:rFonts w:ascii="Helvetica" w:eastAsia="Arial" w:hAnsi="Helvetica" w:cs="Arial"/>
            <w:sz w:val="22"/>
            <w:szCs w:val="22"/>
          </w:rPr>
          <w:delText xml:space="preserve"> </w:delText>
        </w:r>
      </w:del>
      <w:r w:rsidR="004F3819" w:rsidRPr="004C61E4">
        <w:rPr>
          <w:rFonts w:ascii="Helvetica" w:eastAsia="Arial" w:hAnsi="Helvetica" w:cs="Arial"/>
          <w:sz w:val="22"/>
          <w:szCs w:val="22"/>
        </w:rPr>
        <w:t xml:space="preserve">two regions </w:t>
      </w:r>
      <w:r w:rsidR="00E04CEC" w:rsidRPr="004C61E4">
        <w:rPr>
          <w:rFonts w:ascii="Helvetica" w:eastAsia="Arial" w:hAnsi="Helvetica" w:cs="Arial"/>
          <w:sz w:val="22"/>
          <w:szCs w:val="22"/>
        </w:rPr>
        <w:t xml:space="preserve">of each bipartite site </w:t>
      </w:r>
      <w:r w:rsidR="00C8166C" w:rsidRPr="004C61E4">
        <w:rPr>
          <w:rFonts w:ascii="Helvetica" w:eastAsia="Arial" w:hAnsi="Helvetica" w:cs="Arial"/>
          <w:sz w:val="22"/>
          <w:szCs w:val="22"/>
        </w:rPr>
        <w:t xml:space="preserve">hereafter termed the “seed site” and “3′ site,” respectively. </w:t>
      </w:r>
      <w:r w:rsidR="004F3819" w:rsidRPr="004C61E4">
        <w:rPr>
          <w:rFonts w:ascii="Helvetica" w:eastAsia="Arial" w:hAnsi="Helvetica" w:cs="Arial"/>
          <w:sz w:val="22"/>
          <w:szCs w:val="22"/>
        </w:rPr>
        <w:t xml:space="preserve">Within </w:t>
      </w:r>
      <w:r w:rsidR="00C8166C" w:rsidRPr="004C61E4">
        <w:rPr>
          <w:rFonts w:ascii="Helvetica" w:eastAsia="Arial" w:hAnsi="Helvetica" w:cs="Arial"/>
          <w:sz w:val="22"/>
          <w:szCs w:val="22"/>
        </w:rPr>
        <w:t xml:space="preserve">the randomized region </w:t>
      </w:r>
      <w:del w:id="390" w:author="Sean E. McGeary" w:date="2019-09-01T17:32:00Z">
        <w:r w:rsidR="004F3819" w:rsidRPr="004C61E4" w:rsidDel="000C22FA">
          <w:rPr>
            <w:rFonts w:ascii="Helvetica" w:eastAsia="Arial" w:hAnsi="Helvetica" w:cs="Arial"/>
            <w:sz w:val="22"/>
            <w:szCs w:val="22"/>
          </w:rPr>
          <w:delText xml:space="preserve">upstream </w:delText>
        </w:r>
      </w:del>
      <w:ins w:id="391" w:author="Sean E. McGeary" w:date="2019-09-01T17:32:00Z">
        <w:r w:rsidR="000C22FA" w:rsidRPr="004C61E4">
          <w:rPr>
            <w:rFonts w:ascii="Helvetica" w:eastAsia="Arial" w:hAnsi="Helvetica" w:cs="Arial"/>
            <w:sz w:val="22"/>
            <w:szCs w:val="22"/>
          </w:rPr>
          <w:t xml:space="preserve">5′ </w:t>
        </w:r>
      </w:ins>
      <w:r w:rsidR="004F3819" w:rsidRPr="004C61E4">
        <w:rPr>
          <w:rFonts w:ascii="Helvetica" w:eastAsia="Arial" w:hAnsi="Helvetica" w:cs="Arial"/>
          <w:sz w:val="22"/>
          <w:szCs w:val="22"/>
        </w:rPr>
        <w:t>of</w:t>
      </w:r>
      <w:r w:rsidR="00C8166C" w:rsidRPr="004C61E4">
        <w:rPr>
          <w:rFonts w:ascii="Helvetica" w:eastAsia="Arial" w:hAnsi="Helvetica" w:cs="Arial"/>
          <w:sz w:val="22"/>
          <w:szCs w:val="22"/>
        </w:rPr>
        <w:t xml:space="preserve"> the programed </w:t>
      </w:r>
      <w:r w:rsidR="00E04CEC" w:rsidRPr="004C61E4">
        <w:rPr>
          <w:rFonts w:ascii="Helvetica" w:eastAsia="Arial" w:hAnsi="Helvetica" w:cs="Arial"/>
          <w:sz w:val="22"/>
          <w:szCs w:val="22"/>
        </w:rPr>
        <w:t xml:space="preserve">seed </w:t>
      </w:r>
      <w:r w:rsidR="00C8166C" w:rsidRPr="004C61E4">
        <w:rPr>
          <w:rFonts w:ascii="Helvetica" w:eastAsia="Arial" w:hAnsi="Helvetica" w:cs="Arial"/>
          <w:sz w:val="22"/>
          <w:szCs w:val="22"/>
        </w:rPr>
        <w:t>site (Fig 2A)</w:t>
      </w:r>
      <w:ins w:id="392" w:author="Sean E. McGeary" w:date="2019-09-01T17:32:00Z">
        <w:r w:rsidR="000C22FA" w:rsidRPr="004C61E4">
          <w:rPr>
            <w:rFonts w:ascii="Helvetica" w:eastAsia="Arial" w:hAnsi="Helvetica" w:cs="Arial"/>
            <w:sz w:val="22"/>
            <w:szCs w:val="22"/>
          </w:rPr>
          <w:t>,</w:t>
        </w:r>
      </w:ins>
      <w:r w:rsidR="00C8166C" w:rsidRPr="004C61E4">
        <w:rPr>
          <w:rFonts w:ascii="Helvetica" w:eastAsia="Arial" w:hAnsi="Helvetica" w:cs="Arial"/>
          <w:sz w:val="22"/>
          <w:szCs w:val="22"/>
        </w:rPr>
        <w:t xml:space="preserve"> </w:t>
      </w:r>
      <w:r w:rsidR="004F3819" w:rsidRPr="004C61E4">
        <w:rPr>
          <w:rFonts w:ascii="Helvetica" w:eastAsia="Arial" w:hAnsi="Helvetica" w:cs="Arial"/>
          <w:sz w:val="22"/>
          <w:szCs w:val="22"/>
        </w:rPr>
        <w:t xml:space="preserve">most </w:t>
      </w:r>
      <w:r w:rsidR="00C8166C" w:rsidRPr="004C61E4">
        <w:rPr>
          <w:rFonts w:ascii="Helvetica" w:eastAsia="Arial" w:hAnsi="Helvetica" w:cs="Arial"/>
          <w:sz w:val="22"/>
          <w:szCs w:val="22"/>
        </w:rPr>
        <w:t>library molecule</w:t>
      </w:r>
      <w:r w:rsidR="004F3819" w:rsidRPr="004C61E4">
        <w:rPr>
          <w:rFonts w:ascii="Helvetica" w:eastAsia="Arial" w:hAnsi="Helvetica" w:cs="Arial"/>
          <w:sz w:val="22"/>
          <w:szCs w:val="22"/>
        </w:rPr>
        <w:t>s</w:t>
      </w:r>
      <w:r w:rsidR="00C8166C" w:rsidRPr="004C61E4">
        <w:rPr>
          <w:rFonts w:ascii="Helvetica" w:eastAsia="Arial" w:hAnsi="Helvetica" w:cs="Arial"/>
          <w:sz w:val="22"/>
          <w:szCs w:val="22"/>
        </w:rPr>
        <w:t xml:space="preserve"> var</w:t>
      </w:r>
      <w:r w:rsidR="00E04CEC" w:rsidRPr="004C61E4">
        <w:rPr>
          <w:rFonts w:ascii="Helvetica" w:eastAsia="Arial" w:hAnsi="Helvetica" w:cs="Arial"/>
          <w:sz w:val="22"/>
          <w:szCs w:val="22"/>
        </w:rPr>
        <w:t>ied</w:t>
      </w:r>
      <w:r w:rsidR="004F3819" w:rsidRPr="004C61E4">
        <w:rPr>
          <w:rFonts w:ascii="Helvetica" w:eastAsia="Arial" w:hAnsi="Helvetica" w:cs="Arial"/>
          <w:sz w:val="22"/>
          <w:szCs w:val="22"/>
        </w:rPr>
        <w:t xml:space="preserve"> with respect to</w:t>
      </w:r>
      <w:r w:rsidR="00C8166C" w:rsidRPr="004C61E4">
        <w:rPr>
          <w:rFonts w:ascii="Helvetica" w:eastAsia="Arial" w:hAnsi="Helvetica" w:cs="Arial"/>
          <w:sz w:val="22"/>
          <w:szCs w:val="22"/>
        </w:rPr>
        <w:t xml:space="preserve"> 1) the </w:t>
      </w:r>
      <w:r w:rsidR="00C14070" w:rsidRPr="004C61E4">
        <w:rPr>
          <w:rFonts w:ascii="Helvetica" w:eastAsia="Arial" w:hAnsi="Helvetica" w:cs="Arial"/>
          <w:sz w:val="22"/>
          <w:szCs w:val="22"/>
        </w:rPr>
        <w:t>length</w:t>
      </w:r>
      <w:r w:rsidR="00C8166C" w:rsidRPr="004C61E4">
        <w:rPr>
          <w:rFonts w:ascii="Helvetica" w:eastAsia="Arial" w:hAnsi="Helvetica" w:cs="Arial"/>
          <w:sz w:val="22"/>
          <w:szCs w:val="22"/>
        </w:rPr>
        <w:t xml:space="preserve"> of the 3′ site, 2) the </w:t>
      </w:r>
      <w:r w:rsidR="004F3819" w:rsidRPr="004C61E4">
        <w:rPr>
          <w:rFonts w:ascii="Helvetica" w:eastAsia="Arial" w:hAnsi="Helvetica" w:cs="Arial"/>
          <w:sz w:val="22"/>
          <w:szCs w:val="22"/>
        </w:rPr>
        <w:t xml:space="preserve">register of the 3′ site, as defined by the </w:t>
      </w:r>
      <w:r w:rsidR="00C8166C" w:rsidRPr="004C61E4">
        <w:rPr>
          <w:rFonts w:ascii="Helvetica" w:eastAsia="Arial" w:hAnsi="Helvetica" w:cs="Arial"/>
          <w:sz w:val="22"/>
          <w:szCs w:val="22"/>
        </w:rPr>
        <w:t xml:space="preserve">5′-most </w:t>
      </w:r>
      <w:r w:rsidR="004F3819" w:rsidRPr="004C61E4">
        <w:rPr>
          <w:rFonts w:ascii="Helvetica" w:eastAsia="Arial" w:hAnsi="Helvetica" w:cs="Arial"/>
          <w:sz w:val="22"/>
          <w:szCs w:val="22"/>
        </w:rPr>
        <w:t xml:space="preserve">miRNA </w:t>
      </w:r>
      <w:r w:rsidR="00C8166C" w:rsidRPr="004C61E4">
        <w:rPr>
          <w:rFonts w:ascii="Helvetica" w:eastAsia="Arial" w:hAnsi="Helvetica" w:cs="Arial"/>
          <w:sz w:val="22"/>
          <w:szCs w:val="22"/>
        </w:rPr>
        <w:t xml:space="preserve">position </w:t>
      </w:r>
      <w:r w:rsidR="004F3819" w:rsidRPr="004C61E4">
        <w:rPr>
          <w:rFonts w:ascii="Helvetica" w:eastAsia="Arial" w:hAnsi="Helvetica" w:cs="Arial"/>
          <w:sz w:val="22"/>
          <w:szCs w:val="22"/>
        </w:rPr>
        <w:t>paired to</w:t>
      </w:r>
      <w:r w:rsidR="00C8166C" w:rsidRPr="004C61E4">
        <w:rPr>
          <w:rFonts w:ascii="Helvetica" w:eastAsia="Arial" w:hAnsi="Helvetica" w:cs="Arial"/>
          <w:sz w:val="22"/>
          <w:szCs w:val="22"/>
        </w:rPr>
        <w:t xml:space="preserve"> the 3′ site, 3) the position </w:t>
      </w:r>
      <w:r w:rsidR="004F3819" w:rsidRPr="004C61E4">
        <w:rPr>
          <w:rFonts w:ascii="Helvetica" w:eastAsia="Arial" w:hAnsi="Helvetica" w:cs="Arial"/>
          <w:sz w:val="22"/>
          <w:szCs w:val="22"/>
        </w:rPr>
        <w:t>and</w:t>
      </w:r>
      <w:r w:rsidR="00E04CEC" w:rsidRPr="004C61E4">
        <w:rPr>
          <w:rFonts w:ascii="Helvetica" w:eastAsia="Arial" w:hAnsi="Helvetica" w:cs="Arial"/>
          <w:sz w:val="22"/>
          <w:szCs w:val="22"/>
        </w:rPr>
        <w:t xml:space="preserve"> nucleotide</w:t>
      </w:r>
      <w:r w:rsidR="004F3819" w:rsidRPr="004C61E4">
        <w:rPr>
          <w:rFonts w:ascii="Helvetica" w:eastAsia="Arial" w:hAnsi="Helvetica" w:cs="Arial"/>
          <w:sz w:val="22"/>
          <w:szCs w:val="22"/>
        </w:rPr>
        <w:t xml:space="preserve"> identity </w:t>
      </w:r>
      <w:r w:rsidR="00C8166C" w:rsidRPr="004C61E4">
        <w:rPr>
          <w:rFonts w:ascii="Helvetica" w:eastAsia="Arial" w:hAnsi="Helvetica" w:cs="Arial"/>
          <w:sz w:val="22"/>
          <w:szCs w:val="22"/>
        </w:rPr>
        <w:t xml:space="preserve">of the seed mismatch, and </w:t>
      </w:r>
      <w:r w:rsidR="00E04CEC" w:rsidRPr="004C61E4">
        <w:rPr>
          <w:rFonts w:ascii="Helvetica" w:eastAsia="Arial" w:hAnsi="Helvetica" w:cs="Arial"/>
          <w:sz w:val="22"/>
          <w:szCs w:val="22"/>
        </w:rPr>
        <w:t>4</w:t>
      </w:r>
      <w:r w:rsidR="00C8166C" w:rsidRPr="004C61E4">
        <w:rPr>
          <w:rFonts w:ascii="Helvetica" w:eastAsia="Arial" w:hAnsi="Helvetica" w:cs="Arial"/>
          <w:sz w:val="22"/>
          <w:szCs w:val="22"/>
        </w:rPr>
        <w:t xml:space="preserve">) the length and sequence composition of the </w:t>
      </w:r>
      <w:r w:rsidR="004F3819" w:rsidRPr="004C61E4">
        <w:rPr>
          <w:rFonts w:ascii="Helvetica" w:eastAsia="Arial" w:hAnsi="Helvetica" w:cs="Arial"/>
          <w:sz w:val="22"/>
          <w:szCs w:val="22"/>
        </w:rPr>
        <w:t>loop</w:t>
      </w:r>
      <w:r w:rsidR="00C8166C" w:rsidRPr="004C61E4">
        <w:rPr>
          <w:rFonts w:ascii="Helvetica" w:eastAsia="Arial" w:hAnsi="Helvetica" w:cs="Arial"/>
          <w:sz w:val="22"/>
          <w:szCs w:val="22"/>
        </w:rPr>
        <w:t xml:space="preserve"> </w:t>
      </w:r>
      <w:r w:rsidR="0028773E" w:rsidRPr="004C61E4">
        <w:rPr>
          <w:rFonts w:ascii="Helvetica" w:eastAsia="Arial" w:hAnsi="Helvetica" w:cs="Arial"/>
          <w:sz w:val="22"/>
          <w:szCs w:val="22"/>
        </w:rPr>
        <w:t xml:space="preserve">in the target </w:t>
      </w:r>
      <w:r w:rsidR="00C8166C" w:rsidRPr="004C61E4">
        <w:rPr>
          <w:rFonts w:ascii="Helvetica" w:eastAsia="Arial" w:hAnsi="Helvetica" w:cs="Arial"/>
          <w:sz w:val="22"/>
          <w:szCs w:val="22"/>
        </w:rPr>
        <w:t xml:space="preserve">that bridges the seed </w:t>
      </w:r>
      <w:r w:rsidR="004F3819" w:rsidRPr="004C61E4">
        <w:rPr>
          <w:rFonts w:ascii="Helvetica" w:eastAsia="Arial" w:hAnsi="Helvetica" w:cs="Arial"/>
          <w:sz w:val="22"/>
          <w:szCs w:val="22"/>
        </w:rPr>
        <w:t xml:space="preserve">site </w:t>
      </w:r>
      <w:r w:rsidR="00C8166C" w:rsidRPr="004C61E4">
        <w:rPr>
          <w:rFonts w:ascii="Helvetica" w:eastAsia="Arial" w:hAnsi="Helvetica" w:cs="Arial"/>
          <w:sz w:val="22"/>
          <w:szCs w:val="22"/>
        </w:rPr>
        <w:t>and 3′</w:t>
      </w:r>
      <w:r w:rsidR="004F3819" w:rsidRPr="004C61E4">
        <w:rPr>
          <w:rFonts w:ascii="Helvetica" w:eastAsia="Arial" w:hAnsi="Helvetica" w:cs="Arial"/>
          <w:sz w:val="22"/>
          <w:szCs w:val="22"/>
        </w:rPr>
        <w:t xml:space="preserve"> </w:t>
      </w:r>
      <w:r w:rsidR="00C8166C" w:rsidRPr="004C61E4">
        <w:rPr>
          <w:rFonts w:ascii="Helvetica" w:eastAsia="Arial" w:hAnsi="Helvetica" w:cs="Arial"/>
          <w:sz w:val="22"/>
          <w:szCs w:val="22"/>
        </w:rPr>
        <w:t>site (Fig 1B).</w:t>
      </w:r>
      <w:del w:id="393" w:author="Sean E. McGeary" w:date="2019-11-28T23:58:00Z">
        <w:r w:rsidR="00C8166C" w:rsidRPr="004C61E4" w:rsidDel="00BB2FE8">
          <w:rPr>
            <w:rFonts w:ascii="Helvetica" w:eastAsia="Arial" w:hAnsi="Helvetica" w:cs="Arial"/>
            <w:sz w:val="22"/>
            <w:szCs w:val="22"/>
          </w:rPr>
          <w:delText xml:space="preserve"> </w:delText>
        </w:r>
      </w:del>
    </w:p>
    <w:p w14:paraId="11005D0D" w14:textId="4484CCDA" w:rsidR="00AB61DE" w:rsidRPr="004C61E4" w:rsidRDefault="001A4E27" w:rsidP="004C61E4">
      <w:pPr>
        <w:pStyle w:val="Normal1"/>
        <w:tabs>
          <w:tab w:val="left" w:pos="720"/>
          <w:tab w:val="left" w:pos="6300"/>
        </w:tabs>
        <w:contextualSpacing/>
        <w:rPr>
          <w:rFonts w:ascii="Helvetica" w:eastAsia="Arial" w:hAnsi="Helvetica" w:cs="Arial"/>
          <w:sz w:val="22"/>
          <w:szCs w:val="22"/>
        </w:rPr>
      </w:pPr>
      <w:r w:rsidRPr="004C61E4">
        <w:rPr>
          <w:rFonts w:ascii="Helvetica" w:eastAsia="Arial" w:hAnsi="Helvetica" w:cs="Arial"/>
          <w:sz w:val="22"/>
          <w:szCs w:val="22"/>
        </w:rPr>
        <w:tab/>
      </w:r>
      <w:commentRangeStart w:id="394"/>
      <w:r w:rsidR="00680740" w:rsidRPr="004C61E4">
        <w:rPr>
          <w:rFonts w:ascii="Helvetica" w:eastAsia="Arial" w:hAnsi="Helvetica" w:cs="Arial"/>
          <w:sz w:val="22"/>
          <w:szCs w:val="22"/>
        </w:rPr>
        <w:t xml:space="preserve">AGO-RBNS was performed using </w:t>
      </w:r>
      <w:r w:rsidR="008760B1" w:rsidRPr="004C61E4">
        <w:rPr>
          <w:rFonts w:ascii="Helvetica" w:eastAsia="Arial" w:hAnsi="Helvetica" w:cs="Arial"/>
          <w:sz w:val="22"/>
          <w:szCs w:val="22"/>
        </w:rPr>
        <w:t xml:space="preserve">this programed library and </w:t>
      </w:r>
      <w:r w:rsidR="00680740" w:rsidRPr="004C61E4">
        <w:rPr>
          <w:rFonts w:ascii="Helvetica" w:eastAsia="Arial" w:hAnsi="Helvetica" w:cs="Arial"/>
          <w:sz w:val="22"/>
          <w:szCs w:val="22"/>
        </w:rPr>
        <w:t xml:space="preserve">purified </w:t>
      </w:r>
      <w:ins w:id="395" w:author="Sean E. McGeary" w:date="2019-09-01T17:33:00Z">
        <w:r w:rsidR="000C22FA" w:rsidRPr="004C61E4">
          <w:rPr>
            <w:rFonts w:ascii="Helvetica" w:eastAsia="Arial" w:hAnsi="Helvetica" w:cs="Arial"/>
            <w:sz w:val="22"/>
            <w:szCs w:val="22"/>
          </w:rPr>
          <w:t>AGO2–</w:t>
        </w:r>
      </w:ins>
      <w:r w:rsidR="00680740" w:rsidRPr="004C61E4">
        <w:rPr>
          <w:rFonts w:ascii="Helvetica" w:eastAsia="Arial" w:hAnsi="Helvetica" w:cs="Arial"/>
          <w:sz w:val="22"/>
          <w:szCs w:val="22"/>
        </w:rPr>
        <w:t>let-7</w:t>
      </w:r>
      <w:r w:rsidR="003B7B47" w:rsidRPr="004C61E4">
        <w:rPr>
          <w:rFonts w:ascii="Helvetica" w:eastAsia="Arial" w:hAnsi="Helvetica" w:cs="Arial"/>
          <w:sz w:val="22"/>
          <w:szCs w:val="22"/>
        </w:rPr>
        <w:t>a</w:t>
      </w:r>
      <w:del w:id="396" w:author="Sean E. McGeary" w:date="2019-11-28T23:59:00Z">
        <w:r w:rsidR="00680740" w:rsidRPr="004C61E4" w:rsidDel="00BB2FE8">
          <w:rPr>
            <w:rFonts w:ascii="Helvetica" w:eastAsia="Arial" w:hAnsi="Helvetica" w:cs="Arial"/>
            <w:sz w:val="22"/>
            <w:szCs w:val="22"/>
          </w:rPr>
          <w:delText>–</w:delText>
        </w:r>
      </w:del>
      <w:del w:id="397" w:author="Sean E. McGeary" w:date="2019-09-01T17:33:00Z">
        <w:r w:rsidR="00680740" w:rsidRPr="004C61E4" w:rsidDel="000C22FA">
          <w:rPr>
            <w:rFonts w:ascii="Helvetica" w:eastAsia="Arial" w:hAnsi="Helvetica" w:cs="Arial"/>
            <w:sz w:val="22"/>
            <w:szCs w:val="22"/>
          </w:rPr>
          <w:delText xml:space="preserve">AGO2 </w:delText>
        </w:r>
      </w:del>
      <w:del w:id="398" w:author="Sean E. McGeary" w:date="2019-11-28T23:59:00Z">
        <w:r w:rsidR="00680740" w:rsidRPr="004C61E4" w:rsidDel="00BB2FE8">
          <w:rPr>
            <w:rFonts w:ascii="Helvetica" w:eastAsia="Arial" w:hAnsi="Helvetica" w:cs="Arial"/>
            <w:sz w:val="22"/>
            <w:szCs w:val="22"/>
          </w:rPr>
          <w:delText>silencing complex</w:delText>
        </w:r>
        <w:commentRangeEnd w:id="394"/>
        <w:r w:rsidR="00A27A40" w:rsidRPr="004C61E4" w:rsidDel="00BB2FE8">
          <w:rPr>
            <w:rStyle w:val="CommentReference"/>
            <w:rFonts w:ascii="Helvetica" w:hAnsi="Helvetica"/>
          </w:rPr>
          <w:commentReference w:id="394"/>
        </w:r>
      </w:del>
      <w:r w:rsidR="00680740" w:rsidRPr="004C61E4">
        <w:rPr>
          <w:rFonts w:ascii="Helvetica" w:eastAsia="Arial" w:hAnsi="Helvetica" w:cs="Arial"/>
          <w:sz w:val="22"/>
          <w:szCs w:val="22"/>
        </w:rPr>
        <w:t xml:space="preserve">. </w:t>
      </w:r>
      <w:commentRangeStart w:id="399"/>
      <w:r w:rsidR="007079B0" w:rsidRPr="004C61E4">
        <w:rPr>
          <w:rFonts w:ascii="Helvetica" w:eastAsia="Arial" w:hAnsi="Helvetica" w:cs="Arial"/>
          <w:sz w:val="22"/>
          <w:szCs w:val="22"/>
        </w:rPr>
        <w:t xml:space="preserve">Anticipating that 3′ sites would have preferred registers and preferred loop lengths, </w:t>
      </w:r>
      <w:commentRangeStart w:id="400"/>
      <w:r w:rsidR="007079B0" w:rsidRPr="004C61E4">
        <w:rPr>
          <w:rFonts w:ascii="Helvetica" w:eastAsia="Arial" w:hAnsi="Helvetica" w:cs="Arial"/>
          <w:sz w:val="22"/>
          <w:szCs w:val="22"/>
        </w:rPr>
        <w:t xml:space="preserve">we searched for the top enriched </w:t>
      </w:r>
      <w:r w:rsidR="007079B0" w:rsidRPr="004C61E4">
        <w:rPr>
          <w:rFonts w:ascii="Helvetica" w:eastAsia="Arial" w:hAnsi="Helvetica" w:cs="Arial"/>
          <w:i/>
          <w:sz w:val="22"/>
          <w:szCs w:val="22"/>
        </w:rPr>
        <w:t>k</w:t>
      </w:r>
      <w:r w:rsidR="007079B0" w:rsidRPr="004C61E4">
        <w:rPr>
          <w:rFonts w:ascii="Helvetica" w:eastAsia="Arial" w:hAnsi="Helvetica" w:cs="Arial"/>
          <w:sz w:val="22"/>
          <w:szCs w:val="22"/>
        </w:rPr>
        <w:t>-</w:t>
      </w:r>
      <w:proofErr w:type="spellStart"/>
      <w:r w:rsidR="007079B0" w:rsidRPr="004C61E4">
        <w:rPr>
          <w:rFonts w:ascii="Helvetica" w:eastAsia="Arial" w:hAnsi="Helvetica" w:cs="Arial"/>
          <w:sz w:val="22"/>
          <w:szCs w:val="22"/>
        </w:rPr>
        <w:t>mer</w:t>
      </w:r>
      <w:proofErr w:type="spellEnd"/>
      <w:r w:rsidR="007079B0" w:rsidRPr="004C61E4">
        <w:rPr>
          <w:rFonts w:ascii="Helvetica" w:eastAsia="Arial" w:hAnsi="Helvetica" w:cs="Arial"/>
          <w:sz w:val="22"/>
          <w:szCs w:val="22"/>
        </w:rPr>
        <w:t xml:space="preserve">, considering </w:t>
      </w:r>
      <w:ins w:id="401" w:author="Microsoft Office User" w:date="2019-09-02T18:19:00Z">
        <w:r w:rsidR="00E87DE6" w:rsidRPr="004C61E4">
          <w:rPr>
            <w:rFonts w:ascii="Helvetica" w:eastAsia="Arial" w:hAnsi="Helvetica" w:cs="Arial"/>
            <w:sz w:val="22"/>
            <w:szCs w:val="22"/>
          </w:rPr>
          <w:t xml:space="preserve">enrichments at </w:t>
        </w:r>
      </w:ins>
      <w:r w:rsidR="007079B0" w:rsidRPr="004C61E4">
        <w:rPr>
          <w:rFonts w:ascii="Helvetica" w:eastAsia="Arial" w:hAnsi="Helvetica" w:cs="Arial"/>
          <w:sz w:val="22"/>
          <w:szCs w:val="22"/>
        </w:rPr>
        <w:t>each position</w:t>
      </w:r>
      <w:ins w:id="402" w:author="Microsoft Office User" w:date="2019-09-02T18:19:00Z">
        <w:r w:rsidR="00E87DE6" w:rsidRPr="004C61E4">
          <w:rPr>
            <w:rFonts w:ascii="Helvetica" w:eastAsia="Arial" w:hAnsi="Helvetica" w:cs="Arial"/>
            <w:sz w:val="22"/>
            <w:szCs w:val="22"/>
          </w:rPr>
          <w:t xml:space="preserve"> across the read</w:t>
        </w:r>
      </w:ins>
      <w:r w:rsidR="007079B0" w:rsidRPr="004C61E4">
        <w:rPr>
          <w:rFonts w:ascii="Helvetica" w:eastAsia="Arial" w:hAnsi="Helvetica" w:cs="Arial"/>
          <w:sz w:val="22"/>
          <w:szCs w:val="22"/>
        </w:rPr>
        <w:t xml:space="preserve"> of the bound library molecules</w:t>
      </w:r>
      <w:commentRangeEnd w:id="400"/>
      <w:r w:rsidR="000C22FA" w:rsidRPr="004C61E4">
        <w:rPr>
          <w:rStyle w:val="CommentReference"/>
          <w:rFonts w:ascii="Helvetica" w:hAnsi="Helvetica"/>
        </w:rPr>
        <w:commentReference w:id="400"/>
      </w:r>
      <w:commentRangeEnd w:id="399"/>
      <w:r w:rsidR="003B5D78" w:rsidRPr="004C61E4">
        <w:rPr>
          <w:rStyle w:val="CommentReference"/>
          <w:rFonts w:ascii="Helvetica" w:hAnsi="Helvetica"/>
        </w:rPr>
        <w:commentReference w:id="399"/>
      </w:r>
      <w:r w:rsidR="007079B0" w:rsidRPr="004C61E4">
        <w:rPr>
          <w:rFonts w:ascii="Helvetica" w:eastAsia="Arial" w:hAnsi="Helvetica" w:cs="Arial"/>
          <w:sz w:val="22"/>
          <w:szCs w:val="22"/>
        </w:rPr>
        <w:t xml:space="preserve">. </w:t>
      </w:r>
      <w:commentRangeStart w:id="403"/>
      <w:commentRangeStart w:id="404"/>
      <w:r w:rsidR="007F464D" w:rsidRPr="004C61E4">
        <w:rPr>
          <w:rFonts w:ascii="Helvetica" w:eastAsia="Arial" w:hAnsi="Helvetica" w:cs="Arial"/>
          <w:sz w:val="22"/>
          <w:szCs w:val="22"/>
        </w:rPr>
        <w:t xml:space="preserve">Among </w:t>
      </w:r>
      <w:r w:rsidR="007F464D" w:rsidRPr="004C61E4">
        <w:rPr>
          <w:rFonts w:ascii="Helvetica" w:eastAsia="Arial" w:hAnsi="Helvetica" w:cs="Arial"/>
          <w:i/>
          <w:sz w:val="22"/>
          <w:szCs w:val="22"/>
        </w:rPr>
        <w:t>k</w:t>
      </w:r>
      <w:r w:rsidR="007F464D" w:rsidRPr="004C61E4">
        <w:rPr>
          <w:rFonts w:ascii="Helvetica" w:eastAsia="Arial" w:hAnsi="Helvetica" w:cs="Arial"/>
          <w:sz w:val="22"/>
          <w:szCs w:val="22"/>
        </w:rPr>
        <w:t>-</w:t>
      </w:r>
      <w:proofErr w:type="spellStart"/>
      <w:r w:rsidR="007F464D" w:rsidRPr="004C61E4">
        <w:rPr>
          <w:rFonts w:ascii="Helvetica" w:eastAsia="Arial" w:hAnsi="Helvetica" w:cs="Arial"/>
          <w:sz w:val="22"/>
          <w:szCs w:val="22"/>
        </w:rPr>
        <w:t>mers</w:t>
      </w:r>
      <w:proofErr w:type="spellEnd"/>
      <w:r w:rsidR="007F464D" w:rsidRPr="004C61E4">
        <w:rPr>
          <w:rFonts w:ascii="Helvetica" w:eastAsia="Arial" w:hAnsi="Helvetica" w:cs="Arial"/>
          <w:sz w:val="22"/>
          <w:szCs w:val="22"/>
        </w:rPr>
        <w:t xml:space="preserve"> ≤8 </w:t>
      </w:r>
      <w:proofErr w:type="spellStart"/>
      <w:r w:rsidR="007F464D" w:rsidRPr="004C61E4">
        <w:rPr>
          <w:rFonts w:ascii="Helvetica" w:eastAsia="Arial" w:hAnsi="Helvetica" w:cs="Arial"/>
          <w:sz w:val="22"/>
          <w:szCs w:val="22"/>
        </w:rPr>
        <w:t>nt</w:t>
      </w:r>
      <w:commentRangeEnd w:id="403"/>
      <w:proofErr w:type="spellEnd"/>
      <w:r w:rsidR="007F464D" w:rsidRPr="004C61E4">
        <w:rPr>
          <w:rStyle w:val="CommentReference"/>
          <w:rFonts w:ascii="Helvetica" w:hAnsi="Helvetica"/>
        </w:rPr>
        <w:commentReference w:id="403"/>
      </w:r>
      <w:commentRangeEnd w:id="404"/>
      <w:r w:rsidR="003B5D78" w:rsidRPr="004C61E4">
        <w:rPr>
          <w:rStyle w:val="CommentReference"/>
          <w:rFonts w:ascii="Helvetica" w:hAnsi="Helvetica"/>
        </w:rPr>
        <w:commentReference w:id="404"/>
      </w:r>
      <w:r w:rsidR="007F464D" w:rsidRPr="004C61E4">
        <w:rPr>
          <w:rFonts w:ascii="Helvetica" w:eastAsia="Arial" w:hAnsi="Helvetica" w:cs="Arial"/>
          <w:sz w:val="22"/>
          <w:szCs w:val="22"/>
        </w:rPr>
        <w:t>, the most enriched one</w:t>
      </w:r>
      <w:r w:rsidR="007079B0" w:rsidRPr="004C61E4">
        <w:rPr>
          <w:rFonts w:ascii="Helvetica" w:eastAsia="Arial" w:hAnsi="Helvetica" w:cs="Arial"/>
          <w:sz w:val="22"/>
          <w:szCs w:val="22"/>
        </w:rPr>
        <w:t xml:space="preserve"> was AUACAACC—the perfect Watson–Crick match to positions </w:t>
      </w:r>
      <w:r w:rsidR="005C3A6D" w:rsidRPr="004C61E4">
        <w:rPr>
          <w:rFonts w:ascii="Helvetica" w:eastAsia="Arial" w:hAnsi="Helvetica" w:cs="Arial"/>
          <w:sz w:val="22"/>
          <w:szCs w:val="22"/>
        </w:rPr>
        <w:t>11–18 of the let-7</w:t>
      </w:r>
      <w:r w:rsidR="008760B1" w:rsidRPr="004C61E4">
        <w:rPr>
          <w:rFonts w:ascii="Helvetica" w:eastAsia="Arial" w:hAnsi="Helvetica" w:cs="Arial"/>
          <w:sz w:val="22"/>
          <w:szCs w:val="22"/>
        </w:rPr>
        <w:t>a</w:t>
      </w:r>
      <w:r w:rsidR="005C3A6D" w:rsidRPr="004C61E4">
        <w:rPr>
          <w:rFonts w:ascii="Helvetica" w:eastAsia="Arial" w:hAnsi="Helvetica" w:cs="Arial"/>
          <w:sz w:val="22"/>
          <w:szCs w:val="22"/>
        </w:rPr>
        <w:t xml:space="preserve"> miRNA, </w:t>
      </w:r>
      <w:commentRangeStart w:id="405"/>
      <w:r w:rsidR="005C3A6D" w:rsidRPr="004C61E4">
        <w:rPr>
          <w:rFonts w:ascii="Helvetica" w:eastAsia="Arial" w:hAnsi="Helvetica" w:cs="Arial"/>
          <w:sz w:val="22"/>
          <w:szCs w:val="22"/>
        </w:rPr>
        <w:t xml:space="preserve">which was enriched </w:t>
      </w:r>
      <w:commentRangeStart w:id="406"/>
      <w:r w:rsidR="005C3A6D" w:rsidRPr="004C61E4">
        <w:rPr>
          <w:rFonts w:ascii="Helvetica" w:eastAsia="Arial" w:hAnsi="Helvetica" w:cs="Arial"/>
          <w:sz w:val="22"/>
          <w:szCs w:val="22"/>
        </w:rPr>
        <w:t>up to</w:t>
      </w:r>
      <w:commentRangeEnd w:id="406"/>
      <w:r w:rsidR="000A5CF4" w:rsidRPr="004C61E4">
        <w:rPr>
          <w:rStyle w:val="CommentReference"/>
          <w:rFonts w:ascii="Helvetica" w:hAnsi="Helvetica"/>
        </w:rPr>
        <w:commentReference w:id="406"/>
      </w:r>
      <w:r w:rsidR="005C3A6D" w:rsidRPr="004C61E4">
        <w:rPr>
          <w:rFonts w:ascii="Helvetica" w:eastAsia="Arial" w:hAnsi="Helvetica" w:cs="Arial"/>
          <w:sz w:val="22"/>
          <w:szCs w:val="22"/>
        </w:rPr>
        <w:t xml:space="preserve"> </w:t>
      </w:r>
      <w:r w:rsidR="0065727D" w:rsidRPr="004C61E4">
        <w:rPr>
          <w:rFonts w:ascii="Helvetica" w:eastAsia="Arial" w:hAnsi="Helvetica" w:cs="Arial"/>
          <w:sz w:val="22"/>
          <w:szCs w:val="22"/>
        </w:rPr>
        <w:t>16</w:t>
      </w:r>
      <w:r w:rsidR="005C3A6D" w:rsidRPr="004C61E4">
        <w:rPr>
          <w:rFonts w:ascii="Helvetica" w:eastAsia="Arial" w:hAnsi="Helvetica" w:cs="Arial"/>
          <w:sz w:val="22"/>
          <w:szCs w:val="22"/>
        </w:rPr>
        <w:t xml:space="preserve">-fold </w:t>
      </w:r>
      <w:r w:rsidR="009D6C55" w:rsidRPr="004C61E4">
        <w:rPr>
          <w:rFonts w:ascii="Helvetica" w:eastAsia="Arial" w:hAnsi="Helvetica" w:cs="Arial"/>
          <w:sz w:val="22"/>
          <w:szCs w:val="22"/>
        </w:rPr>
        <w:t xml:space="preserve">in the sample with </w:t>
      </w:r>
      <w:r w:rsidR="007D563A" w:rsidRPr="004C61E4">
        <w:rPr>
          <w:rFonts w:ascii="Helvetica" w:eastAsia="Arial" w:hAnsi="Helvetica" w:cs="Arial"/>
          <w:sz w:val="22"/>
          <w:szCs w:val="22"/>
        </w:rPr>
        <w:t xml:space="preserve">840 </w:t>
      </w:r>
      <w:r w:rsidR="009D6C55" w:rsidRPr="004C61E4">
        <w:rPr>
          <w:rFonts w:ascii="Helvetica" w:eastAsia="Arial" w:hAnsi="Helvetica" w:cs="Arial"/>
          <w:sz w:val="22"/>
          <w:szCs w:val="22"/>
        </w:rPr>
        <w:t xml:space="preserve">pM </w:t>
      </w:r>
      <w:ins w:id="407" w:author="Sean E. McGeary" w:date="2019-09-01T17:34:00Z">
        <w:r w:rsidR="000A5CF4" w:rsidRPr="004C61E4">
          <w:rPr>
            <w:rFonts w:ascii="Helvetica" w:eastAsia="Arial" w:hAnsi="Helvetica" w:cs="Arial"/>
            <w:sz w:val="22"/>
            <w:szCs w:val="22"/>
          </w:rPr>
          <w:t>AGO2–</w:t>
        </w:r>
      </w:ins>
      <w:r w:rsidR="009D6C55" w:rsidRPr="004C61E4">
        <w:rPr>
          <w:rFonts w:ascii="Helvetica" w:eastAsia="Arial" w:hAnsi="Helvetica" w:cs="Arial"/>
          <w:sz w:val="22"/>
          <w:szCs w:val="22"/>
        </w:rPr>
        <w:t>let-7</w:t>
      </w:r>
      <w:r w:rsidR="003B7B47" w:rsidRPr="004C61E4">
        <w:rPr>
          <w:rFonts w:ascii="Helvetica" w:eastAsia="Arial" w:hAnsi="Helvetica" w:cs="Arial"/>
          <w:sz w:val="22"/>
          <w:szCs w:val="22"/>
        </w:rPr>
        <w:t>a</w:t>
      </w:r>
      <w:commentRangeEnd w:id="405"/>
      <w:r w:rsidR="000A5CF4" w:rsidRPr="004C61E4">
        <w:rPr>
          <w:rStyle w:val="CommentReference"/>
          <w:rFonts w:ascii="Helvetica" w:hAnsi="Helvetica"/>
        </w:rPr>
        <w:commentReference w:id="405"/>
      </w:r>
      <w:del w:id="408" w:author="Sean E. McGeary" w:date="2019-09-01T17:34:00Z">
        <w:r w:rsidR="009D6C55" w:rsidRPr="004C61E4" w:rsidDel="000A5CF4">
          <w:rPr>
            <w:rFonts w:ascii="Helvetica" w:eastAsia="Arial" w:hAnsi="Helvetica" w:cs="Arial"/>
            <w:sz w:val="22"/>
            <w:szCs w:val="22"/>
          </w:rPr>
          <w:delText>–AGO2</w:delText>
        </w:r>
      </w:del>
      <w:r w:rsidR="009D6C55" w:rsidRPr="004C61E4">
        <w:rPr>
          <w:rFonts w:ascii="Helvetica" w:eastAsia="Arial" w:hAnsi="Helvetica" w:cs="Arial"/>
          <w:sz w:val="22"/>
          <w:szCs w:val="22"/>
        </w:rPr>
        <w:t xml:space="preserve"> </w:t>
      </w:r>
      <w:r w:rsidR="005C3A6D" w:rsidRPr="004C61E4">
        <w:rPr>
          <w:rFonts w:ascii="Helvetica" w:eastAsia="Arial" w:hAnsi="Helvetica" w:cs="Arial"/>
          <w:sz w:val="22"/>
          <w:szCs w:val="22"/>
        </w:rPr>
        <w:t>(Fig. 2C).</w:t>
      </w:r>
      <w:r w:rsidR="009D6C55" w:rsidRPr="004C61E4">
        <w:rPr>
          <w:rFonts w:ascii="Helvetica" w:eastAsia="Arial" w:hAnsi="Helvetica" w:cs="Arial"/>
          <w:sz w:val="22"/>
          <w:szCs w:val="22"/>
        </w:rPr>
        <w:t xml:space="preserve"> </w:t>
      </w:r>
      <w:r w:rsidR="009C52BD" w:rsidRPr="004C61E4">
        <w:rPr>
          <w:rFonts w:ascii="Helvetica" w:eastAsia="Arial" w:hAnsi="Helvetica" w:cs="Arial"/>
          <w:sz w:val="22"/>
          <w:szCs w:val="22"/>
        </w:rPr>
        <w:t>T</w:t>
      </w:r>
      <w:r w:rsidR="005C3A6D" w:rsidRPr="004C61E4">
        <w:rPr>
          <w:rFonts w:ascii="Helvetica" w:eastAsia="Arial" w:hAnsi="Helvetica" w:cs="Arial"/>
          <w:sz w:val="22"/>
          <w:szCs w:val="22"/>
        </w:rPr>
        <w:t xml:space="preserve">his </w:t>
      </w:r>
      <w:r w:rsidR="009C52BD" w:rsidRPr="004C61E4">
        <w:rPr>
          <w:rFonts w:ascii="Helvetica" w:eastAsia="Arial" w:hAnsi="Helvetica" w:cs="Arial"/>
          <w:sz w:val="22"/>
          <w:szCs w:val="22"/>
        </w:rPr>
        <w:t>8</w:t>
      </w:r>
      <w:r w:rsidR="005C3A6D" w:rsidRPr="004C61E4">
        <w:rPr>
          <w:rFonts w:ascii="Helvetica" w:eastAsia="Arial" w:hAnsi="Helvetica" w:cs="Arial"/>
          <w:sz w:val="22"/>
          <w:szCs w:val="22"/>
        </w:rPr>
        <w:t>-</w:t>
      </w:r>
      <w:r w:rsidR="009D6C55" w:rsidRPr="004C61E4">
        <w:rPr>
          <w:rFonts w:ascii="Helvetica" w:eastAsia="Arial" w:hAnsi="Helvetica" w:cs="Arial"/>
          <w:sz w:val="22"/>
          <w:szCs w:val="22"/>
        </w:rPr>
        <w:t xml:space="preserve">nt 3′ site </w:t>
      </w:r>
      <w:r w:rsidR="005C3A6D" w:rsidRPr="004C61E4">
        <w:rPr>
          <w:rFonts w:ascii="Helvetica" w:eastAsia="Arial" w:hAnsi="Helvetica" w:cs="Arial"/>
          <w:sz w:val="22"/>
          <w:szCs w:val="22"/>
        </w:rPr>
        <w:t xml:space="preserve">was most strongly enriched when </w:t>
      </w:r>
      <w:r w:rsidR="009C52BD" w:rsidRPr="004C61E4">
        <w:rPr>
          <w:rFonts w:ascii="Helvetica" w:eastAsia="Arial" w:hAnsi="Helvetica" w:cs="Arial"/>
          <w:sz w:val="22"/>
          <w:szCs w:val="22"/>
        </w:rPr>
        <w:t xml:space="preserve">occurring </w:t>
      </w:r>
      <w:r w:rsidR="005C3A6D" w:rsidRPr="004C61E4">
        <w:rPr>
          <w:rFonts w:ascii="Helvetica" w:eastAsia="Arial" w:hAnsi="Helvetica" w:cs="Arial"/>
          <w:sz w:val="22"/>
          <w:szCs w:val="22"/>
        </w:rPr>
        <w:t>at position</w:t>
      </w:r>
      <w:r w:rsidR="009C52BD" w:rsidRPr="004C61E4">
        <w:rPr>
          <w:rFonts w:ascii="Helvetica" w:eastAsia="Arial" w:hAnsi="Helvetica" w:cs="Arial"/>
          <w:sz w:val="22"/>
          <w:szCs w:val="22"/>
        </w:rPr>
        <w:t>s</w:t>
      </w:r>
      <w:r w:rsidR="005C3A6D" w:rsidRPr="004C61E4">
        <w:rPr>
          <w:rFonts w:ascii="Helvetica" w:eastAsia="Arial" w:hAnsi="Helvetica" w:cs="Arial"/>
          <w:sz w:val="22"/>
          <w:szCs w:val="22"/>
        </w:rPr>
        <w:t xml:space="preserve"> </w:t>
      </w:r>
      <w:r w:rsidR="003A5B25" w:rsidRPr="004C61E4">
        <w:rPr>
          <w:rFonts w:ascii="Helvetica" w:eastAsia="Arial" w:hAnsi="Helvetica" w:cs="Arial"/>
          <w:sz w:val="22"/>
          <w:szCs w:val="22"/>
        </w:rPr>
        <w:t>1</w:t>
      </w:r>
      <w:r w:rsidR="009C52BD" w:rsidRPr="004C61E4">
        <w:rPr>
          <w:rFonts w:ascii="Helvetica" w:eastAsia="Arial" w:hAnsi="Helvetica" w:cs="Arial"/>
          <w:sz w:val="22"/>
          <w:szCs w:val="22"/>
        </w:rPr>
        <w:t>4</w:t>
      </w:r>
      <w:r w:rsidR="00C65A06" w:rsidRPr="004C61E4">
        <w:rPr>
          <w:rFonts w:ascii="Helvetica" w:eastAsia="Arial" w:hAnsi="Helvetica" w:cs="Arial"/>
          <w:sz w:val="22"/>
          <w:szCs w:val="22"/>
        </w:rPr>
        <w:t>–</w:t>
      </w:r>
      <w:r w:rsidR="009C52BD" w:rsidRPr="004C61E4">
        <w:rPr>
          <w:rFonts w:ascii="Helvetica" w:eastAsia="Arial" w:hAnsi="Helvetica" w:cs="Arial"/>
          <w:sz w:val="22"/>
          <w:szCs w:val="22"/>
        </w:rPr>
        <w:t>21</w:t>
      </w:r>
      <w:r w:rsidR="003A5B25" w:rsidRPr="004C61E4">
        <w:rPr>
          <w:rFonts w:ascii="Helvetica" w:eastAsia="Arial" w:hAnsi="Helvetica" w:cs="Arial"/>
          <w:sz w:val="22"/>
          <w:szCs w:val="22"/>
        </w:rPr>
        <w:t xml:space="preserve"> </w:t>
      </w:r>
      <w:r w:rsidR="005C3A6D" w:rsidRPr="004C61E4">
        <w:rPr>
          <w:rFonts w:ascii="Helvetica" w:eastAsia="Arial" w:hAnsi="Helvetica" w:cs="Arial"/>
          <w:sz w:val="22"/>
          <w:szCs w:val="22"/>
        </w:rPr>
        <w:t>of the library</w:t>
      </w:r>
      <w:r w:rsidR="00C65A06" w:rsidRPr="004C61E4">
        <w:rPr>
          <w:rFonts w:ascii="Helvetica" w:eastAsia="Arial" w:hAnsi="Helvetica" w:cs="Arial"/>
          <w:sz w:val="22"/>
          <w:szCs w:val="22"/>
        </w:rPr>
        <w:t>, thereby creating an asymmetric internal loop between seed pairing and 3′ pairing</w:t>
      </w:r>
      <w:r w:rsidR="00540A0B" w:rsidRPr="004C61E4">
        <w:rPr>
          <w:rFonts w:ascii="Helvetica" w:eastAsia="Arial" w:hAnsi="Helvetica" w:cs="Arial"/>
          <w:sz w:val="22"/>
          <w:szCs w:val="22"/>
        </w:rPr>
        <w:t>, which included</w:t>
      </w:r>
      <w:r w:rsidR="00C65A06" w:rsidRPr="004C61E4">
        <w:rPr>
          <w:rFonts w:ascii="Helvetica" w:eastAsia="Arial" w:hAnsi="Helvetica" w:cs="Arial"/>
          <w:sz w:val="22"/>
          <w:szCs w:val="22"/>
        </w:rPr>
        <w:t xml:space="preserve"> miRNA positions </w:t>
      </w:r>
      <w:commentRangeStart w:id="409"/>
      <w:r w:rsidR="00C65A06" w:rsidRPr="004C61E4">
        <w:rPr>
          <w:rFonts w:ascii="Helvetica" w:eastAsia="Arial" w:hAnsi="Helvetica" w:cs="Arial"/>
          <w:sz w:val="22"/>
          <w:szCs w:val="22"/>
        </w:rPr>
        <w:t>8–9</w:t>
      </w:r>
      <w:commentRangeEnd w:id="409"/>
      <w:r w:rsidR="00EF078A" w:rsidRPr="004C61E4">
        <w:rPr>
          <w:rStyle w:val="CommentReference"/>
          <w:rFonts w:ascii="Helvetica" w:hAnsi="Helvetica"/>
        </w:rPr>
        <w:commentReference w:id="409"/>
      </w:r>
      <w:r w:rsidR="00C65A06" w:rsidRPr="004C61E4">
        <w:rPr>
          <w:rFonts w:ascii="Helvetica" w:eastAsia="Arial" w:hAnsi="Helvetica" w:cs="Arial"/>
          <w:sz w:val="22"/>
          <w:szCs w:val="22"/>
        </w:rPr>
        <w:t xml:space="preserve"> and library positions </w:t>
      </w:r>
      <w:commentRangeStart w:id="410"/>
      <w:r w:rsidR="00C65A06" w:rsidRPr="004C61E4">
        <w:rPr>
          <w:rFonts w:ascii="Helvetica" w:eastAsia="Arial" w:hAnsi="Helvetica" w:cs="Arial"/>
          <w:sz w:val="22"/>
          <w:szCs w:val="22"/>
        </w:rPr>
        <w:t>13–9</w:t>
      </w:r>
      <w:commentRangeEnd w:id="410"/>
      <w:r w:rsidR="000A5CF4" w:rsidRPr="004C61E4">
        <w:rPr>
          <w:rStyle w:val="CommentReference"/>
          <w:rFonts w:ascii="Helvetica" w:hAnsi="Helvetica"/>
        </w:rPr>
        <w:commentReference w:id="410"/>
      </w:r>
      <w:r w:rsidR="005C3A6D" w:rsidRPr="004C61E4">
        <w:rPr>
          <w:rFonts w:ascii="Helvetica" w:eastAsia="Arial" w:hAnsi="Helvetica" w:cs="Arial"/>
          <w:sz w:val="22"/>
          <w:szCs w:val="22"/>
        </w:rPr>
        <w:t xml:space="preserve"> (Fig. 2C</w:t>
      </w:r>
      <w:r w:rsidR="00B3507C" w:rsidRPr="004C61E4">
        <w:rPr>
          <w:rFonts w:ascii="Helvetica" w:eastAsia="Arial" w:hAnsi="Helvetica" w:cs="Arial"/>
          <w:sz w:val="22"/>
          <w:szCs w:val="22"/>
        </w:rPr>
        <w:t xml:space="preserve">, </w:t>
      </w:r>
      <w:commentRangeStart w:id="411"/>
      <w:r w:rsidR="00B3507C" w:rsidRPr="004C61E4">
        <w:rPr>
          <w:rFonts w:ascii="Helvetica" w:eastAsia="Arial" w:hAnsi="Helvetica" w:cs="Arial"/>
          <w:sz w:val="22"/>
          <w:szCs w:val="22"/>
        </w:rPr>
        <w:t>right</w:t>
      </w:r>
      <w:commentRangeEnd w:id="411"/>
      <w:r w:rsidR="0098246D" w:rsidRPr="004C61E4">
        <w:rPr>
          <w:rStyle w:val="CommentReference"/>
          <w:rFonts w:ascii="Helvetica" w:hAnsi="Helvetica"/>
        </w:rPr>
        <w:commentReference w:id="411"/>
      </w:r>
      <w:r w:rsidR="005C3A6D" w:rsidRPr="004C61E4">
        <w:rPr>
          <w:rFonts w:ascii="Helvetica" w:eastAsia="Arial" w:hAnsi="Helvetica" w:cs="Arial"/>
          <w:sz w:val="22"/>
          <w:szCs w:val="22"/>
        </w:rPr>
        <w:t xml:space="preserve">). </w:t>
      </w:r>
      <w:commentRangeStart w:id="412"/>
      <w:r w:rsidR="00540A0B" w:rsidRPr="004C61E4">
        <w:rPr>
          <w:rFonts w:ascii="Helvetica" w:eastAsia="Arial" w:hAnsi="Helvetica" w:cs="Arial"/>
          <w:sz w:val="22"/>
          <w:szCs w:val="22"/>
        </w:rPr>
        <w:t>T</w:t>
      </w:r>
      <w:r w:rsidR="005C3A6D" w:rsidRPr="004C61E4">
        <w:rPr>
          <w:rFonts w:ascii="Helvetica" w:eastAsia="Arial" w:hAnsi="Helvetica" w:cs="Arial"/>
          <w:sz w:val="22"/>
          <w:szCs w:val="22"/>
        </w:rPr>
        <w:t xml:space="preserve">his </w:t>
      </w:r>
      <w:r w:rsidR="00C65A06" w:rsidRPr="004C61E4">
        <w:rPr>
          <w:rFonts w:ascii="Helvetica" w:eastAsia="Arial" w:hAnsi="Helvetica" w:cs="Arial"/>
          <w:sz w:val="22"/>
          <w:szCs w:val="22"/>
        </w:rPr>
        <w:t>8</w:t>
      </w:r>
      <w:r w:rsidR="005C3A6D" w:rsidRPr="004C61E4">
        <w:rPr>
          <w:rFonts w:ascii="Helvetica" w:eastAsia="Arial" w:hAnsi="Helvetica" w:cs="Arial"/>
          <w:sz w:val="22"/>
          <w:szCs w:val="22"/>
        </w:rPr>
        <w:t xml:space="preserve">-mer </w:t>
      </w:r>
      <w:r w:rsidR="008D1AF5" w:rsidRPr="004C61E4">
        <w:rPr>
          <w:rFonts w:ascii="Helvetica" w:eastAsia="Arial" w:hAnsi="Helvetica" w:cs="Arial"/>
          <w:sz w:val="22"/>
          <w:szCs w:val="22"/>
        </w:rPr>
        <w:t xml:space="preserve">3′ site </w:t>
      </w:r>
      <w:r w:rsidR="005C3A6D" w:rsidRPr="004C61E4">
        <w:rPr>
          <w:rFonts w:ascii="Helvetica" w:eastAsia="Arial" w:hAnsi="Helvetica" w:cs="Arial"/>
          <w:sz w:val="22"/>
          <w:szCs w:val="22"/>
        </w:rPr>
        <w:t xml:space="preserve">was </w:t>
      </w:r>
      <w:r w:rsidR="00540A0B" w:rsidRPr="004C61E4">
        <w:rPr>
          <w:rFonts w:ascii="Helvetica" w:eastAsia="Arial" w:hAnsi="Helvetica" w:cs="Arial"/>
          <w:sz w:val="22"/>
          <w:szCs w:val="22"/>
        </w:rPr>
        <w:t xml:space="preserve">also </w:t>
      </w:r>
      <w:r w:rsidR="00980BBD" w:rsidRPr="004C61E4">
        <w:rPr>
          <w:rFonts w:ascii="Helvetica" w:eastAsia="Arial" w:hAnsi="Helvetica" w:cs="Arial"/>
          <w:sz w:val="22"/>
          <w:szCs w:val="22"/>
        </w:rPr>
        <w:t>≥</w:t>
      </w:r>
      <w:r w:rsidR="00AB61DE" w:rsidRPr="004C61E4">
        <w:rPr>
          <w:rFonts w:ascii="Helvetica" w:eastAsia="Arial" w:hAnsi="Helvetica" w:cs="Arial"/>
          <w:sz w:val="22"/>
          <w:szCs w:val="22"/>
        </w:rPr>
        <w:t xml:space="preserve">5-fold enriched at </w:t>
      </w:r>
      <w:r w:rsidR="00980BBD" w:rsidRPr="004C61E4">
        <w:rPr>
          <w:rFonts w:ascii="Helvetica" w:eastAsia="Arial" w:hAnsi="Helvetica" w:cs="Arial"/>
          <w:sz w:val="22"/>
          <w:szCs w:val="22"/>
        </w:rPr>
        <w:t>eight</w:t>
      </w:r>
      <w:r w:rsidR="00AB61DE" w:rsidRPr="004C61E4">
        <w:rPr>
          <w:rFonts w:ascii="Helvetica" w:eastAsia="Arial" w:hAnsi="Helvetica" w:cs="Arial"/>
          <w:sz w:val="22"/>
          <w:szCs w:val="22"/>
        </w:rPr>
        <w:t xml:space="preserve"> other </w:t>
      </w:r>
      <w:ins w:id="413" w:author="Microsoft Office User" w:date="2019-09-02T18:34:00Z">
        <w:r w:rsidR="00E87DE6" w:rsidRPr="004C61E4">
          <w:rPr>
            <w:rFonts w:ascii="Helvetica" w:eastAsia="Arial" w:hAnsi="Helvetica" w:cs="Arial"/>
            <w:sz w:val="22"/>
            <w:szCs w:val="22"/>
          </w:rPr>
          <w:t xml:space="preserve">contiguous </w:t>
        </w:r>
      </w:ins>
      <w:r w:rsidR="00AB61DE" w:rsidRPr="004C61E4">
        <w:rPr>
          <w:rFonts w:ascii="Helvetica" w:eastAsia="Arial" w:hAnsi="Helvetica" w:cs="Arial"/>
          <w:sz w:val="22"/>
          <w:szCs w:val="22"/>
        </w:rPr>
        <w:t xml:space="preserve">positions of the library, </w:t>
      </w:r>
      <w:r w:rsidR="0098246D" w:rsidRPr="004C61E4">
        <w:rPr>
          <w:rFonts w:ascii="Helvetica" w:eastAsia="Arial" w:hAnsi="Helvetica" w:cs="Arial"/>
          <w:sz w:val="22"/>
          <w:szCs w:val="22"/>
        </w:rPr>
        <w:t xml:space="preserve">indicating </w:t>
      </w:r>
      <w:r w:rsidR="00AB61DE" w:rsidRPr="004C61E4">
        <w:rPr>
          <w:rFonts w:ascii="Helvetica" w:eastAsia="Arial" w:hAnsi="Helvetica" w:cs="Arial"/>
          <w:sz w:val="22"/>
          <w:szCs w:val="22"/>
        </w:rPr>
        <w:t xml:space="preserve">that other lengths </w:t>
      </w:r>
      <w:r w:rsidR="0028773E" w:rsidRPr="004C61E4">
        <w:rPr>
          <w:rFonts w:ascii="Helvetica" w:eastAsia="Arial" w:hAnsi="Helvetica" w:cs="Arial"/>
          <w:sz w:val="22"/>
          <w:szCs w:val="22"/>
        </w:rPr>
        <w:t xml:space="preserve">of the loop in the target </w:t>
      </w:r>
      <w:r w:rsidR="00F558A2" w:rsidRPr="004C61E4">
        <w:rPr>
          <w:rFonts w:ascii="Helvetica" w:eastAsia="Arial" w:hAnsi="Helvetica" w:cs="Arial"/>
          <w:sz w:val="22"/>
          <w:szCs w:val="22"/>
        </w:rPr>
        <w:t>we</w:t>
      </w:r>
      <w:r w:rsidR="00AB61DE" w:rsidRPr="004C61E4">
        <w:rPr>
          <w:rFonts w:ascii="Helvetica" w:eastAsia="Arial" w:hAnsi="Helvetica" w:cs="Arial"/>
          <w:sz w:val="22"/>
          <w:szCs w:val="22"/>
        </w:rPr>
        <w:t xml:space="preserve">re functional, albeit to a lower degree (Fig. 2C). </w:t>
      </w:r>
      <w:commentRangeEnd w:id="412"/>
      <w:r w:rsidR="000A5CF4" w:rsidRPr="004C61E4">
        <w:rPr>
          <w:rStyle w:val="CommentReference"/>
          <w:rFonts w:ascii="Helvetica" w:hAnsi="Helvetica"/>
        </w:rPr>
        <w:commentReference w:id="412"/>
      </w:r>
    </w:p>
    <w:p w14:paraId="795D8EBE" w14:textId="68300F4C" w:rsidR="008A005C" w:rsidRPr="004C61E4" w:rsidRDefault="007F464D" w:rsidP="004C61E4">
      <w:pPr>
        <w:pStyle w:val="Normal1"/>
        <w:ind w:firstLine="720"/>
        <w:contextualSpacing/>
        <w:rPr>
          <w:rFonts w:ascii="Helvetica" w:eastAsia="Arial" w:hAnsi="Helvetica" w:cs="Arial"/>
          <w:sz w:val="22"/>
          <w:szCs w:val="22"/>
        </w:rPr>
      </w:pPr>
      <w:commentRangeStart w:id="414"/>
      <w:r w:rsidRPr="004C61E4">
        <w:rPr>
          <w:rFonts w:ascii="Helvetica" w:eastAsia="Arial" w:hAnsi="Helvetica" w:cs="Arial"/>
          <w:sz w:val="22"/>
          <w:szCs w:val="22"/>
        </w:rPr>
        <w:t>The second</w:t>
      </w:r>
      <w:r w:rsidR="00540A0B" w:rsidRPr="004C61E4">
        <w:rPr>
          <w:rFonts w:ascii="Helvetica" w:eastAsia="Arial" w:hAnsi="Helvetica" w:cs="Arial"/>
          <w:sz w:val="22"/>
          <w:szCs w:val="22"/>
        </w:rPr>
        <w:t>-</w:t>
      </w:r>
      <w:r w:rsidRPr="004C61E4">
        <w:rPr>
          <w:rFonts w:ascii="Helvetica" w:eastAsia="Arial" w:hAnsi="Helvetica" w:cs="Arial"/>
          <w:sz w:val="22"/>
          <w:szCs w:val="22"/>
        </w:rPr>
        <w:t xml:space="preserve">most enriched </w:t>
      </w:r>
      <w:r w:rsidRPr="004C61E4">
        <w:rPr>
          <w:rFonts w:ascii="Helvetica" w:eastAsia="Arial" w:hAnsi="Helvetica" w:cs="Arial"/>
          <w:i/>
          <w:sz w:val="22"/>
          <w:szCs w:val="22"/>
        </w:rPr>
        <w:t>k</w:t>
      </w:r>
      <w:r w:rsidRPr="004C61E4">
        <w:rPr>
          <w:rFonts w:ascii="Helvetica" w:eastAsia="Arial" w:hAnsi="Helvetica" w:cs="Arial"/>
          <w:sz w:val="22"/>
          <w:szCs w:val="22"/>
        </w:rPr>
        <w:t>-</w:t>
      </w:r>
      <w:proofErr w:type="spellStart"/>
      <w:r w:rsidRPr="004C61E4">
        <w:rPr>
          <w:rFonts w:ascii="Helvetica" w:eastAsia="Arial" w:hAnsi="Helvetica" w:cs="Arial"/>
          <w:sz w:val="22"/>
          <w:szCs w:val="22"/>
        </w:rPr>
        <w:t>mer</w:t>
      </w:r>
      <w:proofErr w:type="spellEnd"/>
      <w:r w:rsidRPr="004C61E4">
        <w:rPr>
          <w:rFonts w:ascii="Helvetica" w:eastAsia="Arial" w:hAnsi="Helvetica" w:cs="Arial"/>
          <w:sz w:val="22"/>
          <w:szCs w:val="22"/>
        </w:rPr>
        <w:t xml:space="preserve"> was</w:t>
      </w:r>
      <w:r w:rsidR="00AB61DE" w:rsidRPr="004C61E4">
        <w:rPr>
          <w:rFonts w:ascii="Helvetica" w:eastAsia="Arial" w:hAnsi="Helvetica" w:cs="Arial"/>
          <w:sz w:val="22"/>
          <w:szCs w:val="22"/>
        </w:rPr>
        <w:t xml:space="preserve"> UACAACCU</w:t>
      </w:r>
      <w:commentRangeEnd w:id="414"/>
      <w:r w:rsidR="00CC558C" w:rsidRPr="004C61E4">
        <w:rPr>
          <w:rStyle w:val="CommentReference"/>
          <w:rFonts w:ascii="Helvetica" w:hAnsi="Helvetica"/>
        </w:rPr>
        <w:commentReference w:id="414"/>
      </w:r>
      <w:r w:rsidR="00AB61DE" w:rsidRPr="004C61E4">
        <w:rPr>
          <w:rFonts w:ascii="Helvetica" w:eastAsia="Arial" w:hAnsi="Helvetica" w:cs="Arial"/>
          <w:sz w:val="22"/>
          <w:szCs w:val="22"/>
        </w:rPr>
        <w:t>—the perfect Watson–Crick match to let-7</w:t>
      </w:r>
      <w:r w:rsidR="008760B1" w:rsidRPr="004C61E4">
        <w:rPr>
          <w:rFonts w:ascii="Helvetica" w:eastAsia="Arial" w:hAnsi="Helvetica" w:cs="Arial"/>
          <w:sz w:val="22"/>
          <w:szCs w:val="22"/>
        </w:rPr>
        <w:t>a</w:t>
      </w:r>
      <w:r w:rsidR="00AB61DE" w:rsidRPr="004C61E4">
        <w:rPr>
          <w:rFonts w:ascii="Helvetica" w:eastAsia="Arial" w:hAnsi="Helvetica" w:cs="Arial"/>
          <w:sz w:val="22"/>
          <w:szCs w:val="22"/>
        </w:rPr>
        <w:t xml:space="preserve"> positions 10–17</w:t>
      </w:r>
      <w:r w:rsidR="00C356DB" w:rsidRPr="004C61E4">
        <w:rPr>
          <w:rFonts w:ascii="Helvetica" w:eastAsia="Arial" w:hAnsi="Helvetica" w:cs="Arial"/>
          <w:sz w:val="22"/>
          <w:szCs w:val="22"/>
        </w:rPr>
        <w:t xml:space="preserve"> (Fig 2C)</w:t>
      </w:r>
      <w:r w:rsidR="00AB61DE" w:rsidRPr="004C61E4">
        <w:rPr>
          <w:rFonts w:ascii="Helvetica" w:eastAsia="Arial" w:hAnsi="Helvetica" w:cs="Arial"/>
          <w:sz w:val="22"/>
          <w:szCs w:val="22"/>
        </w:rPr>
        <w:t xml:space="preserve">. </w:t>
      </w:r>
      <w:r w:rsidR="00DE32B6" w:rsidRPr="004C61E4">
        <w:rPr>
          <w:rFonts w:ascii="Helvetica" w:eastAsia="Arial" w:hAnsi="Helvetica" w:cs="Arial"/>
          <w:sz w:val="22"/>
          <w:szCs w:val="22"/>
        </w:rPr>
        <w:t>Although t</w:t>
      </w:r>
      <w:r w:rsidR="00C356DB" w:rsidRPr="004C61E4">
        <w:rPr>
          <w:rFonts w:ascii="Helvetica" w:eastAsia="Arial" w:hAnsi="Helvetica" w:cs="Arial"/>
          <w:sz w:val="22"/>
          <w:szCs w:val="22"/>
        </w:rPr>
        <w:t xml:space="preserve">his 3′ site also had an optimal length of 5 </w:t>
      </w:r>
      <w:proofErr w:type="spellStart"/>
      <w:r w:rsidR="00C356DB" w:rsidRPr="004C61E4">
        <w:rPr>
          <w:rFonts w:ascii="Helvetica" w:eastAsia="Arial" w:hAnsi="Helvetica" w:cs="Arial"/>
          <w:sz w:val="22"/>
          <w:szCs w:val="22"/>
        </w:rPr>
        <w:t>nt</w:t>
      </w:r>
      <w:proofErr w:type="spellEnd"/>
      <w:r w:rsidR="0028773E" w:rsidRPr="004C61E4">
        <w:rPr>
          <w:rFonts w:ascii="Helvetica" w:eastAsia="Arial" w:hAnsi="Helvetica" w:cs="Arial"/>
          <w:sz w:val="22"/>
          <w:szCs w:val="22"/>
        </w:rPr>
        <w:t xml:space="preserve"> separating the seed site and the 3′ site</w:t>
      </w:r>
      <w:r w:rsidR="00C356DB" w:rsidRPr="004C61E4">
        <w:rPr>
          <w:rFonts w:ascii="Helvetica" w:eastAsia="Arial" w:hAnsi="Helvetica" w:cs="Arial"/>
          <w:sz w:val="22"/>
          <w:szCs w:val="22"/>
        </w:rPr>
        <w:t xml:space="preserve">, </w:t>
      </w:r>
      <w:r w:rsidR="00DE32B6" w:rsidRPr="004C61E4">
        <w:rPr>
          <w:rFonts w:ascii="Helvetica" w:eastAsia="Arial" w:hAnsi="Helvetica" w:cs="Arial"/>
          <w:sz w:val="22"/>
          <w:szCs w:val="22"/>
        </w:rPr>
        <w:t xml:space="preserve">its distribution of suboptimal loop lengths was shifted to be about </w:t>
      </w:r>
      <w:r w:rsidR="0028773E" w:rsidRPr="004C61E4">
        <w:rPr>
          <w:rFonts w:ascii="Helvetica" w:eastAsia="Arial" w:hAnsi="Helvetica" w:cs="Arial"/>
          <w:sz w:val="22"/>
          <w:szCs w:val="22"/>
        </w:rPr>
        <w:t>1</w:t>
      </w:r>
      <w:r w:rsidR="00DE32B6" w:rsidRPr="004C61E4">
        <w:rPr>
          <w:rFonts w:ascii="Helvetica" w:eastAsia="Arial" w:hAnsi="Helvetica" w:cs="Arial"/>
          <w:sz w:val="22"/>
          <w:szCs w:val="22"/>
        </w:rPr>
        <w:t xml:space="preserve"> </w:t>
      </w:r>
      <w:proofErr w:type="spellStart"/>
      <w:r w:rsidR="0028773E" w:rsidRPr="004C61E4">
        <w:rPr>
          <w:rFonts w:ascii="Helvetica" w:eastAsia="Arial" w:hAnsi="Helvetica" w:cs="Arial"/>
          <w:sz w:val="22"/>
          <w:szCs w:val="22"/>
        </w:rPr>
        <w:t>nt</w:t>
      </w:r>
      <w:proofErr w:type="spellEnd"/>
      <w:r w:rsidR="0028773E" w:rsidRPr="004C61E4">
        <w:rPr>
          <w:rFonts w:ascii="Helvetica" w:eastAsia="Arial" w:hAnsi="Helvetica" w:cs="Arial"/>
          <w:sz w:val="22"/>
          <w:szCs w:val="22"/>
        </w:rPr>
        <w:t xml:space="preserve"> </w:t>
      </w:r>
      <w:r w:rsidR="00DE32B6" w:rsidRPr="004C61E4">
        <w:rPr>
          <w:rFonts w:ascii="Helvetica" w:eastAsia="Arial" w:hAnsi="Helvetica" w:cs="Arial"/>
          <w:sz w:val="22"/>
          <w:szCs w:val="22"/>
        </w:rPr>
        <w:t xml:space="preserve">shorter than that of the AUACAACC site, consistent with the single-nucleotide shift in its pairing register. </w:t>
      </w:r>
      <w:commentRangeStart w:id="415"/>
      <w:commentRangeStart w:id="416"/>
      <w:r w:rsidRPr="004C61E4">
        <w:rPr>
          <w:rFonts w:ascii="Helvetica" w:eastAsia="Arial" w:hAnsi="Helvetica" w:cs="Arial"/>
          <w:sz w:val="22"/>
          <w:szCs w:val="22"/>
        </w:rPr>
        <w:t>T</w:t>
      </w:r>
      <w:r w:rsidR="00C356DB" w:rsidRPr="004C61E4">
        <w:rPr>
          <w:rFonts w:ascii="Helvetica" w:eastAsia="Arial" w:hAnsi="Helvetica" w:cs="Arial"/>
          <w:sz w:val="22"/>
          <w:szCs w:val="22"/>
        </w:rPr>
        <w:t xml:space="preserve">he next </w:t>
      </w:r>
      <w:r w:rsidR="00F558A2" w:rsidRPr="004C61E4">
        <w:rPr>
          <w:rFonts w:ascii="Helvetica" w:eastAsia="Arial" w:hAnsi="Helvetica" w:cs="Arial"/>
          <w:sz w:val="22"/>
          <w:szCs w:val="22"/>
        </w:rPr>
        <w:t>1</w:t>
      </w:r>
      <w:r w:rsidR="001A4E27" w:rsidRPr="004C61E4">
        <w:rPr>
          <w:rFonts w:ascii="Helvetica" w:eastAsia="Arial" w:hAnsi="Helvetica" w:cs="Arial"/>
          <w:sz w:val="22"/>
          <w:szCs w:val="22"/>
        </w:rPr>
        <w:t>8</w:t>
      </w:r>
      <w:r w:rsidR="00540A0B" w:rsidRPr="004C61E4">
        <w:rPr>
          <w:rFonts w:ascii="Helvetica" w:eastAsia="Arial" w:hAnsi="Helvetica" w:cs="Arial"/>
          <w:sz w:val="22"/>
          <w:szCs w:val="22"/>
        </w:rPr>
        <w:t xml:space="preserve"> </w:t>
      </w:r>
      <w:r w:rsidR="00C356DB" w:rsidRPr="004C61E4">
        <w:rPr>
          <w:rFonts w:ascii="Helvetica" w:eastAsia="Arial" w:hAnsi="Helvetica" w:cs="Arial"/>
          <w:sz w:val="22"/>
          <w:szCs w:val="22"/>
        </w:rPr>
        <w:t xml:space="preserve">most </w:t>
      </w:r>
      <w:r w:rsidR="00B81129" w:rsidRPr="004C61E4">
        <w:rPr>
          <w:rFonts w:ascii="Helvetica" w:eastAsia="Arial" w:hAnsi="Helvetica" w:cs="Arial"/>
          <w:sz w:val="22"/>
          <w:szCs w:val="22"/>
        </w:rPr>
        <w:t>enriched</w:t>
      </w:r>
      <w:r w:rsidR="00C356DB" w:rsidRPr="004C61E4">
        <w:rPr>
          <w:rFonts w:ascii="Helvetica" w:eastAsia="Arial" w:hAnsi="Helvetica" w:cs="Arial"/>
          <w:sz w:val="22"/>
          <w:szCs w:val="22"/>
        </w:rPr>
        <w:t xml:space="preserve"> </w:t>
      </w:r>
      <w:r w:rsidR="00B81129" w:rsidRPr="004C61E4">
        <w:rPr>
          <w:rFonts w:ascii="Helvetica" w:eastAsia="Arial" w:hAnsi="Helvetica" w:cs="Arial"/>
          <w:i/>
          <w:sz w:val="22"/>
          <w:szCs w:val="22"/>
        </w:rPr>
        <w:t>k</w:t>
      </w:r>
      <w:r w:rsidR="00B81129" w:rsidRPr="004C61E4">
        <w:rPr>
          <w:rFonts w:ascii="Helvetica" w:eastAsia="Arial" w:hAnsi="Helvetica" w:cs="Arial"/>
          <w:sz w:val="22"/>
          <w:szCs w:val="22"/>
        </w:rPr>
        <w:t>-</w:t>
      </w:r>
      <w:proofErr w:type="spellStart"/>
      <w:r w:rsidR="00B81129" w:rsidRPr="004C61E4">
        <w:rPr>
          <w:rFonts w:ascii="Helvetica" w:eastAsia="Arial" w:hAnsi="Helvetica" w:cs="Arial"/>
          <w:sz w:val="22"/>
          <w:szCs w:val="22"/>
        </w:rPr>
        <w:t>mers</w:t>
      </w:r>
      <w:proofErr w:type="spellEnd"/>
      <w:r w:rsidR="00B81129" w:rsidRPr="004C61E4">
        <w:rPr>
          <w:rFonts w:ascii="Helvetica" w:eastAsia="Arial" w:hAnsi="Helvetica" w:cs="Arial"/>
          <w:sz w:val="22"/>
          <w:szCs w:val="22"/>
        </w:rPr>
        <w:t xml:space="preserve"> revealed additional </w:t>
      </w:r>
      <w:r w:rsidR="00C356DB" w:rsidRPr="004C61E4">
        <w:rPr>
          <w:rFonts w:ascii="Helvetica" w:eastAsia="Arial" w:hAnsi="Helvetica" w:cs="Arial"/>
          <w:sz w:val="22"/>
          <w:szCs w:val="22"/>
        </w:rPr>
        <w:t>3′</w:t>
      </w:r>
      <w:r w:rsidR="00B81129" w:rsidRPr="004C61E4">
        <w:rPr>
          <w:rFonts w:ascii="Helvetica" w:eastAsia="Arial" w:hAnsi="Helvetica" w:cs="Arial"/>
          <w:sz w:val="22"/>
          <w:szCs w:val="22"/>
        </w:rPr>
        <w:t>-</w:t>
      </w:r>
      <w:r w:rsidR="00C356DB" w:rsidRPr="004C61E4">
        <w:rPr>
          <w:rFonts w:ascii="Helvetica" w:eastAsia="Arial" w:hAnsi="Helvetica" w:cs="Arial"/>
          <w:sz w:val="22"/>
          <w:szCs w:val="22"/>
        </w:rPr>
        <w:t>site</w:t>
      </w:r>
      <w:r w:rsidR="00B81129" w:rsidRPr="004C61E4">
        <w:rPr>
          <w:rFonts w:ascii="Helvetica" w:eastAsia="Arial" w:hAnsi="Helvetica" w:cs="Arial"/>
          <w:sz w:val="22"/>
          <w:szCs w:val="22"/>
        </w:rPr>
        <w:t xml:space="preserve"> possibilities, </w:t>
      </w:r>
      <w:r w:rsidR="00C356DB" w:rsidRPr="004C61E4">
        <w:rPr>
          <w:rFonts w:ascii="Helvetica" w:eastAsia="Arial" w:hAnsi="Helvetica" w:cs="Arial"/>
          <w:sz w:val="22"/>
          <w:szCs w:val="22"/>
        </w:rPr>
        <w:t xml:space="preserve">together with their preferred and tolerated </w:t>
      </w:r>
      <w:commentRangeStart w:id="417"/>
      <w:r w:rsidR="00C356DB" w:rsidRPr="004C61E4">
        <w:rPr>
          <w:rFonts w:ascii="Helvetica" w:eastAsia="Arial" w:hAnsi="Helvetica" w:cs="Arial"/>
          <w:sz w:val="22"/>
          <w:szCs w:val="22"/>
        </w:rPr>
        <w:t>pairing registers and loop lengths</w:t>
      </w:r>
      <w:commentRangeEnd w:id="417"/>
      <w:r w:rsidR="003B5D78" w:rsidRPr="004C61E4">
        <w:rPr>
          <w:rStyle w:val="CommentReference"/>
          <w:rFonts w:ascii="Helvetica" w:hAnsi="Helvetica"/>
        </w:rPr>
        <w:commentReference w:id="417"/>
      </w:r>
      <w:r w:rsidR="00C356DB"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(Fig 2C). </w:t>
      </w:r>
      <w:r w:rsidR="00837AF0" w:rsidRPr="004C61E4">
        <w:rPr>
          <w:rFonts w:ascii="Helvetica" w:eastAsia="Arial" w:hAnsi="Helvetica" w:cs="Arial"/>
          <w:sz w:val="22"/>
          <w:szCs w:val="22"/>
        </w:rPr>
        <w:t xml:space="preserve">Each </w:t>
      </w:r>
      <w:r w:rsidR="008A005C" w:rsidRPr="004C61E4">
        <w:rPr>
          <w:rFonts w:ascii="Helvetica" w:eastAsia="Arial" w:hAnsi="Helvetica" w:cs="Arial"/>
          <w:sz w:val="22"/>
          <w:szCs w:val="22"/>
        </w:rPr>
        <w:t xml:space="preserve">had </w:t>
      </w:r>
      <w:r w:rsidR="0028773E" w:rsidRPr="004C61E4">
        <w:rPr>
          <w:rFonts w:ascii="Helvetica" w:eastAsia="Arial" w:hAnsi="Helvetica" w:cs="Arial"/>
          <w:sz w:val="22"/>
          <w:szCs w:val="22"/>
        </w:rPr>
        <w:t xml:space="preserve">a </w:t>
      </w:r>
      <w:r w:rsidR="00837AF0" w:rsidRPr="004C61E4">
        <w:rPr>
          <w:rFonts w:ascii="Helvetica" w:eastAsia="Arial" w:hAnsi="Helvetica" w:cs="Arial"/>
          <w:sz w:val="22"/>
          <w:szCs w:val="22"/>
        </w:rPr>
        <w:t>contiguous stretch</w:t>
      </w:r>
      <w:r w:rsidR="0028773E" w:rsidRPr="004C61E4">
        <w:rPr>
          <w:rFonts w:ascii="Helvetica" w:eastAsia="Arial" w:hAnsi="Helvetica" w:cs="Arial"/>
          <w:sz w:val="22"/>
          <w:szCs w:val="22"/>
        </w:rPr>
        <w:t xml:space="preserve"> of </w:t>
      </w:r>
      <w:r w:rsidR="00837AF0" w:rsidRPr="004C61E4">
        <w:rPr>
          <w:rFonts w:ascii="Helvetica" w:eastAsia="Arial" w:hAnsi="Helvetica" w:cs="Arial"/>
          <w:sz w:val="22"/>
          <w:szCs w:val="22"/>
        </w:rPr>
        <w:t>6–8</w:t>
      </w:r>
      <w:r w:rsidR="0028773E" w:rsidRPr="004C61E4">
        <w:rPr>
          <w:rFonts w:ascii="Helvetica" w:eastAsia="Arial" w:hAnsi="Helvetica" w:cs="Arial"/>
          <w:sz w:val="22"/>
          <w:szCs w:val="22"/>
        </w:rPr>
        <w:t xml:space="preserve"> perfect </w:t>
      </w:r>
      <w:r w:rsidR="008A005C" w:rsidRPr="004C61E4">
        <w:rPr>
          <w:rFonts w:ascii="Helvetica" w:eastAsia="Arial" w:hAnsi="Helvetica" w:cs="Arial"/>
          <w:sz w:val="22"/>
          <w:szCs w:val="22"/>
        </w:rPr>
        <w:t>Watson–Crick pair</w:t>
      </w:r>
      <w:r w:rsidR="00837AF0" w:rsidRPr="004C61E4">
        <w:rPr>
          <w:rFonts w:ascii="Helvetica" w:eastAsia="Arial" w:hAnsi="Helvetica" w:cs="Arial"/>
          <w:sz w:val="22"/>
          <w:szCs w:val="22"/>
        </w:rPr>
        <w:t>s to the let-7</w:t>
      </w:r>
      <w:r w:rsidR="003B7B47" w:rsidRPr="004C61E4">
        <w:rPr>
          <w:rFonts w:ascii="Helvetica" w:eastAsia="Arial" w:hAnsi="Helvetica" w:cs="Arial"/>
          <w:sz w:val="22"/>
          <w:szCs w:val="22"/>
        </w:rPr>
        <w:t>a</w:t>
      </w:r>
      <w:r w:rsidR="00837AF0" w:rsidRPr="004C61E4">
        <w:rPr>
          <w:rFonts w:ascii="Helvetica" w:eastAsia="Arial" w:hAnsi="Helvetica" w:cs="Arial"/>
          <w:sz w:val="22"/>
          <w:szCs w:val="22"/>
        </w:rPr>
        <w:t xml:space="preserve"> 3′ region, with no</w:t>
      </w:r>
      <w:r w:rsidR="005010D9" w:rsidRPr="004C61E4">
        <w:rPr>
          <w:rFonts w:ascii="Helvetica" w:eastAsia="Arial" w:hAnsi="Helvetica" w:cs="Arial"/>
          <w:sz w:val="22"/>
          <w:szCs w:val="22"/>
        </w:rPr>
        <w:t xml:space="preserve"> bulges, wobbles, or mismatches</w:t>
      </w:r>
      <w:r w:rsidR="009F6FB1" w:rsidRPr="004C61E4">
        <w:rPr>
          <w:rFonts w:ascii="Helvetica" w:eastAsia="Arial" w:hAnsi="Helvetica" w:cs="Arial"/>
          <w:sz w:val="22"/>
          <w:szCs w:val="22"/>
        </w:rPr>
        <w:t xml:space="preserve">, and usually including the ACAACC 6-mer, which </w:t>
      </w:r>
      <w:r w:rsidR="00F558A2" w:rsidRPr="004C61E4">
        <w:rPr>
          <w:rFonts w:ascii="Helvetica" w:eastAsia="Arial" w:hAnsi="Helvetica" w:cs="Arial"/>
          <w:sz w:val="22"/>
          <w:szCs w:val="22"/>
        </w:rPr>
        <w:t>matched</w:t>
      </w:r>
      <w:r w:rsidR="009F6FB1" w:rsidRPr="004C61E4">
        <w:rPr>
          <w:rFonts w:ascii="Helvetica" w:eastAsia="Arial" w:hAnsi="Helvetica" w:cs="Arial"/>
          <w:sz w:val="22"/>
          <w:szCs w:val="22"/>
        </w:rPr>
        <w:t xml:space="preserve"> miRNA positions 11–16</w:t>
      </w:r>
      <w:commentRangeEnd w:id="415"/>
      <w:r w:rsidR="003B5D78" w:rsidRPr="004C61E4">
        <w:rPr>
          <w:rStyle w:val="CommentReference"/>
          <w:rFonts w:ascii="Helvetica" w:hAnsi="Helvetica"/>
        </w:rPr>
        <w:commentReference w:id="415"/>
      </w:r>
      <w:r w:rsidR="00407BEB" w:rsidRPr="004C61E4">
        <w:rPr>
          <w:rFonts w:ascii="Helvetica" w:eastAsia="Arial" w:hAnsi="Helvetica" w:cs="Arial"/>
          <w:sz w:val="22"/>
          <w:szCs w:val="22"/>
        </w:rPr>
        <w:t>.</w:t>
      </w:r>
      <w:commentRangeEnd w:id="416"/>
      <w:r w:rsidR="003B5D78" w:rsidRPr="004C61E4">
        <w:rPr>
          <w:rStyle w:val="CommentReference"/>
          <w:rFonts w:ascii="Helvetica" w:hAnsi="Helvetica"/>
        </w:rPr>
        <w:commentReference w:id="416"/>
      </w:r>
    </w:p>
    <w:p w14:paraId="21D573F8" w14:textId="77777777" w:rsidR="005E5D7A" w:rsidRPr="004C61E4" w:rsidRDefault="005E5D7A" w:rsidP="004C61E4">
      <w:pPr>
        <w:pStyle w:val="Normal1"/>
        <w:ind w:firstLine="720"/>
        <w:contextualSpacing/>
        <w:rPr>
          <w:rFonts w:ascii="Helvetica" w:eastAsia="Arial" w:hAnsi="Helvetica" w:cs="Arial"/>
          <w:sz w:val="22"/>
          <w:szCs w:val="22"/>
        </w:rPr>
      </w:pPr>
    </w:p>
    <w:p w14:paraId="75E936BC" w14:textId="3D03BAE6" w:rsidR="005E5D7A" w:rsidRPr="004C61E4" w:rsidRDefault="005E5D7A"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 xml:space="preserve">3′ pairing can substantially </w:t>
      </w:r>
      <w:r w:rsidR="006C0A82" w:rsidRPr="004C61E4">
        <w:rPr>
          <w:rFonts w:ascii="Helvetica" w:eastAsia="Arial" w:hAnsi="Helvetica" w:cs="Arial"/>
          <w:b/>
          <w:sz w:val="22"/>
          <w:szCs w:val="22"/>
        </w:rPr>
        <w:t xml:space="preserve">increase </w:t>
      </w:r>
      <w:r w:rsidRPr="004C61E4">
        <w:rPr>
          <w:rFonts w:ascii="Helvetica" w:eastAsia="Arial" w:hAnsi="Helvetica" w:cs="Arial"/>
          <w:b/>
          <w:sz w:val="22"/>
          <w:szCs w:val="22"/>
        </w:rPr>
        <w:t>affinity and compensate for a seed mismatch</w:t>
      </w:r>
    </w:p>
    <w:p w14:paraId="2FDD2CD4" w14:textId="6844ECE8" w:rsidR="00CD3077" w:rsidRPr="004C61E4" w:rsidRDefault="00F83FD2"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 xml:space="preserve">For more comprehensive examination of 3′ sites </w:t>
      </w:r>
      <w:r w:rsidR="002E4468" w:rsidRPr="004C61E4">
        <w:rPr>
          <w:rFonts w:ascii="Helvetica" w:eastAsia="Arial" w:hAnsi="Helvetica" w:cs="Arial"/>
          <w:sz w:val="22"/>
          <w:szCs w:val="22"/>
        </w:rPr>
        <w:t xml:space="preserve">of </w:t>
      </w:r>
      <w:r w:rsidR="00987C9E" w:rsidRPr="004C61E4">
        <w:rPr>
          <w:rFonts w:ascii="Helvetica" w:eastAsia="Arial" w:hAnsi="Helvetica" w:cs="Arial"/>
          <w:sz w:val="22"/>
          <w:szCs w:val="22"/>
        </w:rPr>
        <w:t>varied</w:t>
      </w:r>
      <w:r w:rsidR="002E4468" w:rsidRPr="004C61E4">
        <w:rPr>
          <w:rFonts w:ascii="Helvetica" w:eastAsia="Arial" w:hAnsi="Helvetica" w:cs="Arial"/>
          <w:sz w:val="22"/>
          <w:szCs w:val="22"/>
        </w:rPr>
        <w:t xml:space="preserve"> lengths and </w:t>
      </w:r>
      <w:r w:rsidR="003C656A" w:rsidRPr="004C61E4">
        <w:rPr>
          <w:rFonts w:ascii="Helvetica" w:eastAsia="Arial" w:hAnsi="Helvetica" w:cs="Arial"/>
          <w:sz w:val="22"/>
          <w:szCs w:val="22"/>
        </w:rPr>
        <w:t>with</w:t>
      </w:r>
      <w:r w:rsidR="002E4468" w:rsidRPr="004C61E4">
        <w:rPr>
          <w:rFonts w:ascii="Helvetica" w:eastAsia="Arial" w:hAnsi="Helvetica" w:cs="Arial"/>
          <w:sz w:val="22"/>
          <w:szCs w:val="22"/>
        </w:rPr>
        <w:t>in different contexts</w:t>
      </w:r>
      <w:r w:rsidR="003C656A" w:rsidRPr="004C61E4">
        <w:rPr>
          <w:rFonts w:ascii="Helvetica" w:eastAsia="Arial" w:hAnsi="Helvetica" w:cs="Arial"/>
          <w:sz w:val="22"/>
          <w:szCs w:val="22"/>
        </w:rPr>
        <w:t xml:space="preserve"> (Fig. 1B)</w:t>
      </w:r>
      <w:r w:rsidR="002E4468" w:rsidRPr="004C61E4">
        <w:rPr>
          <w:rFonts w:ascii="Helvetica" w:eastAsia="Arial" w:hAnsi="Helvetica" w:cs="Arial"/>
          <w:sz w:val="22"/>
          <w:szCs w:val="22"/>
        </w:rPr>
        <w:t>, we enumerated</w:t>
      </w:r>
      <w:r w:rsidR="009D6C55" w:rsidRPr="004C61E4">
        <w:rPr>
          <w:rFonts w:ascii="Helvetica" w:eastAsia="Arial" w:hAnsi="Helvetica" w:cs="Arial"/>
          <w:sz w:val="22"/>
          <w:szCs w:val="22"/>
        </w:rPr>
        <w:t>, for each of the 18 seed</w:t>
      </w:r>
      <w:r w:rsidR="00F558A2" w:rsidRPr="004C61E4">
        <w:rPr>
          <w:rFonts w:ascii="Helvetica" w:eastAsia="Arial" w:hAnsi="Helvetica" w:cs="Arial"/>
          <w:sz w:val="22"/>
          <w:szCs w:val="22"/>
        </w:rPr>
        <w:t>-</w:t>
      </w:r>
      <w:r w:rsidR="009D6C55" w:rsidRPr="004C61E4">
        <w:rPr>
          <w:rFonts w:ascii="Helvetica" w:eastAsia="Arial" w:hAnsi="Helvetica" w:cs="Arial"/>
          <w:sz w:val="22"/>
          <w:szCs w:val="22"/>
        </w:rPr>
        <w:t>mismatch possibilities,</w:t>
      </w:r>
      <w:r w:rsidR="002E4468" w:rsidRPr="004C61E4">
        <w:rPr>
          <w:rFonts w:ascii="Helvetica" w:eastAsia="Arial" w:hAnsi="Helvetica" w:cs="Arial"/>
          <w:sz w:val="22"/>
          <w:szCs w:val="22"/>
        </w:rPr>
        <w:t xml:space="preserve"> 3′ sites of lengths </w:t>
      </w:r>
      <w:r w:rsidR="003C656A" w:rsidRPr="004C61E4">
        <w:rPr>
          <w:rFonts w:ascii="Helvetica" w:eastAsia="Arial" w:hAnsi="Helvetica" w:cs="Arial"/>
          <w:sz w:val="22"/>
          <w:szCs w:val="22"/>
        </w:rPr>
        <w:t>5–</w:t>
      </w:r>
      <w:r w:rsidR="009D6C55" w:rsidRPr="004C61E4">
        <w:rPr>
          <w:rFonts w:ascii="Helvetica" w:eastAsia="Arial" w:hAnsi="Helvetica" w:cs="Arial"/>
          <w:sz w:val="22"/>
          <w:szCs w:val="22"/>
        </w:rPr>
        <w:t>9</w:t>
      </w:r>
      <w:r w:rsidR="003C656A" w:rsidRPr="004C61E4">
        <w:rPr>
          <w:rFonts w:ascii="Helvetica" w:eastAsia="Arial" w:hAnsi="Helvetica" w:cs="Arial"/>
          <w:sz w:val="22"/>
          <w:szCs w:val="22"/>
        </w:rPr>
        <w:t xml:space="preserve"> </w:t>
      </w:r>
      <w:proofErr w:type="spellStart"/>
      <w:r w:rsidR="003C656A" w:rsidRPr="004C61E4">
        <w:rPr>
          <w:rFonts w:ascii="Helvetica" w:eastAsia="Arial" w:hAnsi="Helvetica" w:cs="Arial"/>
          <w:sz w:val="22"/>
          <w:szCs w:val="22"/>
        </w:rPr>
        <w:t>nt</w:t>
      </w:r>
      <w:proofErr w:type="spellEnd"/>
      <w:r w:rsidR="009D6C55" w:rsidRPr="004C61E4">
        <w:rPr>
          <w:rFonts w:ascii="Helvetica" w:eastAsia="Arial" w:hAnsi="Helvetica" w:cs="Arial"/>
          <w:sz w:val="22"/>
          <w:szCs w:val="22"/>
        </w:rPr>
        <w:t xml:space="preserve"> that perfectly paired</w:t>
      </w:r>
      <w:r w:rsidR="003C656A" w:rsidRPr="004C61E4">
        <w:rPr>
          <w:rFonts w:ascii="Helvetica" w:eastAsia="Arial" w:hAnsi="Helvetica" w:cs="Arial"/>
          <w:sz w:val="22"/>
          <w:szCs w:val="22"/>
        </w:rPr>
        <w:t xml:space="preserve"> </w:t>
      </w:r>
      <w:r w:rsidR="009D6C55" w:rsidRPr="004C61E4">
        <w:rPr>
          <w:rFonts w:ascii="Helvetica" w:eastAsia="Arial" w:hAnsi="Helvetica" w:cs="Arial"/>
          <w:sz w:val="22"/>
          <w:szCs w:val="22"/>
        </w:rPr>
        <w:t>to the miRNA</w:t>
      </w:r>
      <w:del w:id="418" w:author="Sean E. McGeary" w:date="2019-09-01T19:47:00Z">
        <w:r w:rsidR="009D6C55" w:rsidRPr="004C61E4" w:rsidDel="00A92677">
          <w:rPr>
            <w:rFonts w:ascii="Helvetica" w:eastAsia="Arial" w:hAnsi="Helvetica" w:cs="Arial"/>
            <w:sz w:val="22"/>
            <w:szCs w:val="22"/>
          </w:rPr>
          <w:delText>,</w:delText>
        </w:r>
      </w:del>
      <w:r w:rsidR="009D6C55" w:rsidRPr="004C61E4">
        <w:rPr>
          <w:rFonts w:ascii="Helvetica" w:eastAsia="Arial" w:hAnsi="Helvetica" w:cs="Arial"/>
          <w:sz w:val="22"/>
          <w:szCs w:val="22"/>
        </w:rPr>
        <w:t xml:space="preserve"> starting </w:t>
      </w:r>
      <w:commentRangeStart w:id="419"/>
      <w:del w:id="420" w:author="Sean E. McGeary" w:date="2019-09-01T19:45:00Z">
        <w:r w:rsidR="009D6C55" w:rsidRPr="004C61E4" w:rsidDel="00A92677">
          <w:rPr>
            <w:rFonts w:ascii="Helvetica" w:eastAsia="Arial" w:hAnsi="Helvetica" w:cs="Arial"/>
            <w:sz w:val="22"/>
            <w:szCs w:val="22"/>
          </w:rPr>
          <w:delText xml:space="preserve">at </w:delText>
        </w:r>
        <w:r w:rsidR="00F558A2" w:rsidRPr="004C61E4" w:rsidDel="00A92677">
          <w:rPr>
            <w:rFonts w:ascii="Helvetica" w:eastAsia="Arial" w:hAnsi="Helvetica" w:cs="Arial"/>
            <w:sz w:val="22"/>
            <w:szCs w:val="22"/>
          </w:rPr>
          <w:delText xml:space="preserve">any </w:delText>
        </w:r>
        <w:r w:rsidR="009D6C55" w:rsidRPr="004C61E4" w:rsidDel="00A92677">
          <w:rPr>
            <w:rFonts w:ascii="Helvetica" w:eastAsia="Arial" w:hAnsi="Helvetica" w:cs="Arial"/>
            <w:sz w:val="22"/>
            <w:szCs w:val="22"/>
          </w:rPr>
          <w:delText>registers</w:delText>
        </w:r>
        <w:r w:rsidR="003C656A" w:rsidRPr="004C61E4" w:rsidDel="00A92677">
          <w:rPr>
            <w:rFonts w:ascii="Helvetica" w:eastAsia="Arial" w:hAnsi="Helvetica" w:cs="Arial"/>
            <w:sz w:val="22"/>
            <w:szCs w:val="22"/>
          </w:rPr>
          <w:delText xml:space="preserve"> </w:delText>
        </w:r>
        <w:r w:rsidR="00F558A2" w:rsidRPr="004C61E4" w:rsidDel="00A92677">
          <w:rPr>
            <w:rFonts w:ascii="Helvetica" w:eastAsia="Arial" w:hAnsi="Helvetica" w:cs="Arial"/>
            <w:sz w:val="22"/>
            <w:szCs w:val="22"/>
          </w:rPr>
          <w:delText>from</w:delText>
        </w:r>
      </w:del>
      <w:ins w:id="421" w:author="Sean E. McGeary" w:date="2019-09-01T19:47:00Z">
        <w:r w:rsidR="00A92677" w:rsidRPr="004C61E4">
          <w:rPr>
            <w:rFonts w:ascii="Helvetica" w:eastAsia="Arial" w:hAnsi="Helvetica" w:cs="Arial"/>
            <w:sz w:val="22"/>
            <w:szCs w:val="22"/>
          </w:rPr>
          <w:t xml:space="preserve">at or 3′ of </w:t>
        </w:r>
      </w:ins>
      <w:ins w:id="422" w:author="Sean E. McGeary" w:date="2019-09-01T19:45:00Z">
        <w:r w:rsidR="00A92677" w:rsidRPr="004C61E4">
          <w:rPr>
            <w:rFonts w:ascii="Helvetica" w:eastAsia="Arial" w:hAnsi="Helvetica" w:cs="Arial"/>
            <w:sz w:val="22"/>
            <w:szCs w:val="22"/>
          </w:rPr>
          <w:t>miRNA nucleotide</w:t>
        </w:r>
      </w:ins>
      <w:r w:rsidR="00F558A2" w:rsidRPr="004C61E4">
        <w:rPr>
          <w:rFonts w:ascii="Helvetica" w:eastAsia="Arial" w:hAnsi="Helvetica" w:cs="Arial"/>
          <w:sz w:val="22"/>
          <w:szCs w:val="22"/>
        </w:rPr>
        <w:t xml:space="preserve"> </w:t>
      </w:r>
      <w:commentRangeStart w:id="423"/>
      <w:del w:id="424" w:author="Microsoft Office User" w:date="2019-09-02T19:11:00Z">
        <w:r w:rsidR="003C656A" w:rsidRPr="004C61E4" w:rsidDel="00E87DE6">
          <w:rPr>
            <w:rFonts w:ascii="Helvetica" w:eastAsia="Arial" w:hAnsi="Helvetica" w:cs="Arial"/>
            <w:sz w:val="22"/>
            <w:szCs w:val="22"/>
          </w:rPr>
          <w:delText>11</w:delText>
        </w:r>
        <w:commentRangeEnd w:id="419"/>
        <w:r w:rsidR="00A92677" w:rsidRPr="004C61E4" w:rsidDel="00E87DE6">
          <w:rPr>
            <w:rStyle w:val="CommentReference"/>
            <w:rFonts w:ascii="Helvetica" w:hAnsi="Helvetica"/>
          </w:rPr>
          <w:commentReference w:id="419"/>
        </w:r>
      </w:del>
      <w:ins w:id="425" w:author="Microsoft Office User" w:date="2019-09-02T19:11:00Z">
        <w:r w:rsidR="00E87DE6" w:rsidRPr="004C61E4">
          <w:rPr>
            <w:rFonts w:ascii="Helvetica" w:eastAsia="Arial" w:hAnsi="Helvetica" w:cs="Arial"/>
            <w:sz w:val="22"/>
            <w:szCs w:val="22"/>
          </w:rPr>
          <w:t>9</w:t>
        </w:r>
        <w:commentRangeEnd w:id="423"/>
        <w:r w:rsidR="00E87DE6" w:rsidRPr="004C61E4">
          <w:rPr>
            <w:rStyle w:val="CommentReference"/>
            <w:rFonts w:ascii="Helvetica" w:hAnsi="Helvetica"/>
          </w:rPr>
          <w:commentReference w:id="423"/>
        </w:r>
      </w:ins>
      <w:del w:id="426" w:author="Sean E. McGeary" w:date="2019-09-01T19:47:00Z">
        <w:r w:rsidR="003C656A" w:rsidRPr="004C61E4" w:rsidDel="00A92677">
          <w:rPr>
            <w:rFonts w:ascii="Helvetica" w:eastAsia="Arial" w:hAnsi="Helvetica" w:cs="Arial"/>
            <w:sz w:val="22"/>
            <w:szCs w:val="22"/>
          </w:rPr>
          <w:delText>–18</w:delText>
        </w:r>
      </w:del>
      <w:r w:rsidR="003C656A" w:rsidRPr="004C61E4">
        <w:rPr>
          <w:rFonts w:ascii="Helvetica" w:eastAsia="Arial" w:hAnsi="Helvetica" w:cs="Arial"/>
          <w:sz w:val="22"/>
          <w:szCs w:val="22"/>
        </w:rPr>
        <w:t xml:space="preserve">, </w:t>
      </w:r>
      <w:r w:rsidR="009D6C55" w:rsidRPr="004C61E4">
        <w:rPr>
          <w:rFonts w:ascii="Helvetica" w:eastAsia="Arial" w:hAnsi="Helvetica" w:cs="Arial"/>
          <w:sz w:val="22"/>
          <w:szCs w:val="22"/>
        </w:rPr>
        <w:t>allowing</w:t>
      </w:r>
      <w:r w:rsidR="003C656A" w:rsidRPr="004C61E4">
        <w:rPr>
          <w:rFonts w:ascii="Helvetica" w:eastAsia="Arial" w:hAnsi="Helvetica" w:cs="Arial"/>
          <w:sz w:val="22"/>
          <w:szCs w:val="22"/>
        </w:rPr>
        <w:t xml:space="preserve"> loops of 0–1</w:t>
      </w:r>
      <w:ins w:id="427" w:author="Microsoft Office User" w:date="2019-07-02T11:45:00Z">
        <w:r w:rsidR="003B29C0" w:rsidRPr="004C61E4">
          <w:rPr>
            <w:rFonts w:ascii="Helvetica" w:eastAsia="Arial" w:hAnsi="Helvetica" w:cs="Arial"/>
            <w:sz w:val="22"/>
            <w:szCs w:val="22"/>
          </w:rPr>
          <w:t>7</w:t>
        </w:r>
      </w:ins>
      <w:del w:id="428" w:author="Microsoft Office User" w:date="2019-07-02T11:45:00Z">
        <w:r w:rsidR="003C656A" w:rsidRPr="004C61E4" w:rsidDel="003B29C0">
          <w:rPr>
            <w:rFonts w:ascii="Helvetica" w:eastAsia="Arial" w:hAnsi="Helvetica" w:cs="Arial"/>
            <w:sz w:val="22"/>
            <w:szCs w:val="22"/>
          </w:rPr>
          <w:delText>6</w:delText>
        </w:r>
      </w:del>
      <w:r w:rsidR="003C656A" w:rsidRPr="004C61E4">
        <w:rPr>
          <w:rFonts w:ascii="Helvetica" w:eastAsia="Arial" w:hAnsi="Helvetica" w:cs="Arial"/>
          <w:sz w:val="22"/>
          <w:szCs w:val="22"/>
        </w:rPr>
        <w:t xml:space="preserve"> </w:t>
      </w:r>
      <w:proofErr w:type="spellStart"/>
      <w:r w:rsidR="003C656A" w:rsidRPr="004C61E4">
        <w:rPr>
          <w:rFonts w:ascii="Helvetica" w:eastAsia="Arial" w:hAnsi="Helvetica" w:cs="Arial"/>
          <w:sz w:val="22"/>
          <w:szCs w:val="22"/>
        </w:rPr>
        <w:t>nt</w:t>
      </w:r>
      <w:proofErr w:type="spellEnd"/>
      <w:r w:rsidR="003C656A" w:rsidRPr="004C61E4">
        <w:rPr>
          <w:rFonts w:ascii="Helvetica" w:eastAsia="Arial" w:hAnsi="Helvetica" w:cs="Arial"/>
          <w:sz w:val="22"/>
          <w:szCs w:val="22"/>
        </w:rPr>
        <w:t xml:space="preserve"> </w:t>
      </w:r>
      <w:r w:rsidR="00FF058E" w:rsidRPr="004C61E4">
        <w:rPr>
          <w:rFonts w:ascii="Helvetica" w:eastAsia="Arial" w:hAnsi="Helvetica" w:cs="Arial"/>
          <w:sz w:val="22"/>
          <w:szCs w:val="22"/>
        </w:rPr>
        <w:t xml:space="preserve">to </w:t>
      </w:r>
      <w:r w:rsidR="003C656A" w:rsidRPr="004C61E4">
        <w:rPr>
          <w:rFonts w:ascii="Helvetica" w:eastAsia="Arial" w:hAnsi="Helvetica" w:cs="Arial"/>
          <w:sz w:val="22"/>
          <w:szCs w:val="22"/>
        </w:rPr>
        <w:t>separat</w:t>
      </w:r>
      <w:r w:rsidR="00FF058E" w:rsidRPr="004C61E4">
        <w:rPr>
          <w:rFonts w:ascii="Helvetica" w:eastAsia="Arial" w:hAnsi="Helvetica" w:cs="Arial"/>
          <w:sz w:val="22"/>
          <w:szCs w:val="22"/>
        </w:rPr>
        <w:t>e</w:t>
      </w:r>
      <w:r w:rsidR="003C656A" w:rsidRPr="004C61E4">
        <w:rPr>
          <w:rFonts w:ascii="Helvetica" w:eastAsia="Arial" w:hAnsi="Helvetica" w:cs="Arial"/>
          <w:sz w:val="22"/>
          <w:szCs w:val="22"/>
        </w:rPr>
        <w:t xml:space="preserve"> the seed site from the 3′ sites. </w:t>
      </w:r>
      <w:del w:id="429" w:author="Sean E. McGeary" w:date="2020-01-21T15:00:00Z">
        <w:r w:rsidRPr="004C61E4" w:rsidDel="00223C7B">
          <w:rPr>
            <w:rFonts w:ascii="Helvetica" w:eastAsia="Arial" w:hAnsi="Helvetica" w:cs="Arial"/>
            <w:sz w:val="22"/>
            <w:szCs w:val="22"/>
          </w:rPr>
          <w:delText xml:space="preserve"> </w:delText>
        </w:r>
      </w:del>
      <w:del w:id="430" w:author="David Bartel" w:date="2019-06-28T09:37:00Z">
        <w:r w:rsidR="009D6C55" w:rsidRPr="004C61E4" w:rsidDel="002759A1">
          <w:rPr>
            <w:rFonts w:ascii="Helvetica" w:eastAsia="Arial" w:hAnsi="Helvetica" w:cs="Arial"/>
            <w:sz w:val="22"/>
            <w:szCs w:val="22"/>
          </w:rPr>
          <w:delText>For each o</w:delText>
        </w:r>
      </w:del>
      <w:ins w:id="431" w:author="David Bartel" w:date="2019-06-28T09:37:00Z">
        <w:r w:rsidR="002759A1" w:rsidRPr="004C61E4">
          <w:rPr>
            <w:rFonts w:ascii="Helvetica" w:eastAsia="Arial" w:hAnsi="Helvetica" w:cs="Arial"/>
            <w:sz w:val="22"/>
            <w:szCs w:val="22"/>
          </w:rPr>
          <w:t>O</w:t>
        </w:r>
      </w:ins>
      <w:r w:rsidR="009D6C55" w:rsidRPr="004C61E4">
        <w:rPr>
          <w:rFonts w:ascii="Helvetica" w:eastAsia="Arial" w:hAnsi="Helvetica" w:cs="Arial"/>
          <w:sz w:val="22"/>
          <w:szCs w:val="22"/>
        </w:rPr>
        <w:t>f these</w:t>
      </w:r>
      <w:ins w:id="432" w:author="David Bartel" w:date="2019-06-28T09:37:00Z">
        <w:r w:rsidR="002759A1" w:rsidRPr="004C61E4">
          <w:rPr>
            <w:rFonts w:ascii="Helvetica" w:eastAsia="Arial" w:hAnsi="Helvetica" w:cs="Arial"/>
            <w:sz w:val="22"/>
            <w:szCs w:val="22"/>
          </w:rPr>
          <w:t xml:space="preserve"> 1</w:t>
        </w:r>
        <w:commentRangeStart w:id="433"/>
        <w:r w:rsidR="002759A1" w:rsidRPr="004C61E4">
          <w:rPr>
            <w:rFonts w:ascii="Helvetica" w:eastAsia="Arial" w:hAnsi="Helvetica" w:cs="Arial"/>
            <w:sz w:val="22"/>
            <w:szCs w:val="22"/>
          </w:rPr>
          <w:t>2</w:t>
        </w:r>
        <w:del w:id="434" w:author="Microsoft Office User" w:date="2019-07-02T11:46:00Z">
          <w:r w:rsidR="002759A1" w:rsidRPr="004C61E4" w:rsidDel="003B29C0">
            <w:rPr>
              <w:rFonts w:ascii="Helvetica" w:eastAsia="Arial" w:hAnsi="Helvetica" w:cs="Arial"/>
              <w:sz w:val="22"/>
              <w:szCs w:val="22"/>
            </w:rPr>
            <w:delText>,XXX</w:delText>
          </w:r>
        </w:del>
      </w:ins>
      <w:ins w:id="435" w:author="Microsoft Office User" w:date="2019-07-02T11:46:00Z">
        <w:r w:rsidR="003B29C0" w:rsidRPr="004C61E4">
          <w:rPr>
            <w:rFonts w:ascii="Helvetica" w:eastAsia="Arial" w:hAnsi="Helvetica" w:cs="Arial"/>
            <w:sz w:val="22"/>
            <w:szCs w:val="22"/>
          </w:rPr>
          <w:t>,960</w:t>
        </w:r>
      </w:ins>
      <w:commentRangeEnd w:id="433"/>
      <w:r w:rsidR="00CB63A3" w:rsidRPr="004C61E4">
        <w:rPr>
          <w:rStyle w:val="CommentReference"/>
          <w:rFonts w:ascii="Helvetica" w:hAnsi="Helvetica"/>
        </w:rPr>
        <w:commentReference w:id="433"/>
      </w:r>
      <w:ins w:id="436" w:author="David Bartel" w:date="2019-06-28T09:37:00Z">
        <w:r w:rsidR="002759A1" w:rsidRPr="004C61E4">
          <w:rPr>
            <w:rFonts w:ascii="Helvetica" w:eastAsia="Arial" w:hAnsi="Helvetica" w:cs="Arial"/>
            <w:sz w:val="22"/>
            <w:szCs w:val="22"/>
          </w:rPr>
          <w:t xml:space="preserve"> </w:t>
        </w:r>
      </w:ins>
      <w:ins w:id="437" w:author="David Bartel" w:date="2019-06-28T09:38:00Z">
        <w:r w:rsidR="002759A1" w:rsidRPr="004C61E4">
          <w:rPr>
            <w:rFonts w:ascii="Helvetica" w:eastAsia="Arial" w:hAnsi="Helvetica" w:cs="Arial"/>
            <w:sz w:val="22"/>
            <w:szCs w:val="22"/>
          </w:rPr>
          <w:t>site possibilities</w:t>
        </w:r>
        <w:commentRangeStart w:id="438"/>
        <w:r w:rsidR="002759A1" w:rsidRPr="004C61E4">
          <w:rPr>
            <w:rFonts w:ascii="Helvetica" w:eastAsia="Arial" w:hAnsi="Helvetica" w:cs="Arial"/>
            <w:sz w:val="22"/>
            <w:szCs w:val="22"/>
          </w:rPr>
          <w:t>,</w:t>
        </w:r>
      </w:ins>
      <w:r w:rsidR="009D6C55" w:rsidRPr="004C61E4">
        <w:rPr>
          <w:rFonts w:ascii="Helvetica" w:eastAsia="Arial" w:hAnsi="Helvetica" w:cs="Arial"/>
          <w:sz w:val="22"/>
          <w:szCs w:val="22"/>
        </w:rPr>
        <w:t xml:space="preserve"> </w:t>
      </w:r>
      <w:commentRangeStart w:id="439"/>
      <w:r w:rsidR="009D6C55" w:rsidRPr="004C61E4">
        <w:rPr>
          <w:rFonts w:ascii="Helvetica" w:eastAsia="Arial" w:hAnsi="Helvetica" w:cs="Arial"/>
          <w:sz w:val="22"/>
          <w:szCs w:val="22"/>
        </w:rPr>
        <w:t>12,</w:t>
      </w:r>
      <w:r w:rsidR="00220DF3" w:rsidRPr="004C61E4">
        <w:rPr>
          <w:rFonts w:ascii="Helvetica" w:eastAsia="Arial" w:hAnsi="Helvetica" w:cs="Arial"/>
          <w:sz w:val="22"/>
          <w:szCs w:val="22"/>
          <w:highlight w:val="yellow"/>
        </w:rPr>
        <w:t>638</w:t>
      </w:r>
      <w:commentRangeEnd w:id="439"/>
      <w:r w:rsidR="00622E0E" w:rsidRPr="004C61E4">
        <w:rPr>
          <w:rStyle w:val="CommentReference"/>
          <w:rFonts w:ascii="Helvetica" w:hAnsi="Helvetica"/>
        </w:rPr>
        <w:commentReference w:id="439"/>
      </w:r>
      <w:r w:rsidR="009D6C55" w:rsidRPr="004C61E4">
        <w:rPr>
          <w:rFonts w:ascii="Helvetica" w:eastAsia="Arial" w:hAnsi="Helvetica" w:cs="Arial"/>
          <w:sz w:val="22"/>
          <w:szCs w:val="22"/>
        </w:rPr>
        <w:t xml:space="preserve"> </w:t>
      </w:r>
      <w:commentRangeEnd w:id="438"/>
      <w:r w:rsidR="00CB63A3" w:rsidRPr="004C61E4">
        <w:rPr>
          <w:rStyle w:val="CommentReference"/>
          <w:rFonts w:ascii="Helvetica" w:hAnsi="Helvetica"/>
        </w:rPr>
        <w:commentReference w:id="438"/>
      </w:r>
      <w:del w:id="440" w:author="David Bartel" w:date="2019-06-28T09:38:00Z">
        <w:r w:rsidR="009D6C55" w:rsidRPr="004C61E4" w:rsidDel="002759A1">
          <w:rPr>
            <w:rFonts w:ascii="Helvetica" w:eastAsia="Arial" w:hAnsi="Helvetica" w:cs="Arial"/>
            <w:sz w:val="22"/>
            <w:szCs w:val="22"/>
          </w:rPr>
          <w:delText>site</w:delText>
        </w:r>
        <w:r w:rsidR="00F558A2" w:rsidRPr="004C61E4" w:rsidDel="002759A1">
          <w:rPr>
            <w:rFonts w:ascii="Helvetica" w:eastAsia="Arial" w:hAnsi="Helvetica" w:cs="Arial"/>
            <w:sz w:val="22"/>
            <w:szCs w:val="22"/>
          </w:rPr>
          <w:delText xml:space="preserve"> possibilities</w:delText>
        </w:r>
      </w:del>
      <w:ins w:id="441" w:author="David Bartel" w:date="2019-06-28T09:38:00Z">
        <w:r w:rsidR="002759A1" w:rsidRPr="004C61E4">
          <w:rPr>
            <w:rFonts w:ascii="Helvetica" w:eastAsia="Arial" w:hAnsi="Helvetica" w:cs="Arial"/>
            <w:sz w:val="22"/>
            <w:szCs w:val="22"/>
          </w:rPr>
          <w:t xml:space="preserve">has </w:t>
        </w:r>
      </w:ins>
      <w:ins w:id="442" w:author="David Bartel" w:date="2019-06-28T09:39:00Z">
        <w:r w:rsidR="002759A1" w:rsidRPr="004C61E4">
          <w:rPr>
            <w:rFonts w:ascii="Helvetica" w:eastAsia="Arial" w:hAnsi="Helvetica" w:cs="Arial"/>
            <w:sz w:val="22"/>
            <w:szCs w:val="22"/>
          </w:rPr>
          <w:t>sufficient read coverage for analysis, and for each of these</w:t>
        </w:r>
      </w:ins>
      <w:ins w:id="443" w:author="David Bartel" w:date="2019-06-28T09:40:00Z">
        <w:r w:rsidR="002759A1" w:rsidRPr="004C61E4">
          <w:rPr>
            <w:rFonts w:ascii="Helvetica" w:eastAsia="Arial" w:hAnsi="Helvetica" w:cs="Arial"/>
            <w:sz w:val="22"/>
            <w:szCs w:val="22"/>
          </w:rPr>
          <w:t>,</w:t>
        </w:r>
      </w:ins>
      <w:del w:id="444" w:author="David Bartel" w:date="2019-06-28T09:39:00Z">
        <w:r w:rsidR="009D6C55" w:rsidRPr="004C61E4" w:rsidDel="002759A1">
          <w:rPr>
            <w:rFonts w:ascii="Helvetica" w:eastAsia="Arial" w:hAnsi="Helvetica" w:cs="Arial"/>
            <w:sz w:val="22"/>
            <w:szCs w:val="22"/>
          </w:rPr>
          <w:delText>,</w:delText>
        </w:r>
      </w:del>
      <w:r w:rsidR="00C8166C" w:rsidRPr="004C61E4">
        <w:rPr>
          <w:rFonts w:ascii="Helvetica" w:eastAsia="Arial" w:hAnsi="Helvetica" w:cs="Arial"/>
          <w:sz w:val="22"/>
          <w:szCs w:val="22"/>
        </w:rPr>
        <w:t xml:space="preserve"> </w:t>
      </w:r>
      <w:r w:rsidR="009D6C55" w:rsidRPr="004C61E4">
        <w:rPr>
          <w:rFonts w:ascii="Helvetica" w:eastAsia="Arial" w:hAnsi="Helvetica" w:cs="Arial"/>
          <w:sz w:val="22"/>
          <w:szCs w:val="22"/>
        </w:rPr>
        <w:t xml:space="preserve">the </w:t>
      </w:r>
      <w:commentRangeStart w:id="445"/>
      <w:r w:rsidR="00C8166C" w:rsidRPr="004C61E4">
        <w:rPr>
          <w:rFonts w:ascii="Helvetica" w:eastAsia="Arial" w:hAnsi="Helvetica" w:cs="Arial"/>
          <w:sz w:val="22"/>
          <w:szCs w:val="22"/>
        </w:rPr>
        <w:t>enrichment profile</w:t>
      </w:r>
      <w:r w:rsidR="00AB511D" w:rsidRPr="004C61E4">
        <w:rPr>
          <w:rFonts w:ascii="Helvetica" w:eastAsia="Arial" w:hAnsi="Helvetica" w:cs="Arial"/>
          <w:sz w:val="22"/>
          <w:szCs w:val="22"/>
        </w:rPr>
        <w:t xml:space="preserve"> across AGO</w:t>
      </w:r>
      <w:ins w:id="446" w:author="Sean E. McGeary" w:date="2019-09-01T19:44:00Z">
        <w:r w:rsidR="00A92677" w:rsidRPr="004C61E4">
          <w:rPr>
            <w:rFonts w:ascii="Helvetica" w:eastAsia="Arial" w:hAnsi="Helvetica" w:cs="Arial"/>
            <w:sz w:val="22"/>
            <w:szCs w:val="22"/>
          </w:rPr>
          <w:t>2</w:t>
        </w:r>
      </w:ins>
      <w:del w:id="447" w:author="Sean E. McGeary" w:date="2019-09-01T19:44:00Z">
        <w:r w:rsidR="00AB511D" w:rsidRPr="004C61E4" w:rsidDel="00A92677">
          <w:rPr>
            <w:rFonts w:ascii="Helvetica" w:eastAsia="Arial" w:hAnsi="Helvetica" w:cs="Arial"/>
            <w:sz w:val="22"/>
            <w:szCs w:val="22"/>
          </w:rPr>
          <w:delText>-</w:delText>
        </w:r>
      </w:del>
      <w:ins w:id="448" w:author="Sean E. McGeary" w:date="2019-09-01T19:44:00Z">
        <w:r w:rsidR="00A92677" w:rsidRPr="004C61E4">
          <w:rPr>
            <w:rFonts w:ascii="Helvetica" w:eastAsia="Arial" w:hAnsi="Helvetica" w:cs="Arial"/>
            <w:sz w:val="22"/>
            <w:szCs w:val="22"/>
          </w:rPr>
          <w:t>–</w:t>
        </w:r>
      </w:ins>
      <w:r w:rsidR="00AB511D" w:rsidRPr="004C61E4">
        <w:rPr>
          <w:rFonts w:ascii="Helvetica" w:eastAsia="Arial" w:hAnsi="Helvetica" w:cs="Arial"/>
          <w:sz w:val="22"/>
          <w:szCs w:val="22"/>
        </w:rPr>
        <w:t>let-7a concentrations</w:t>
      </w:r>
      <w:r w:rsidR="00C8166C" w:rsidRPr="004C61E4">
        <w:rPr>
          <w:rFonts w:ascii="Helvetica" w:eastAsia="Arial" w:hAnsi="Helvetica" w:cs="Arial"/>
          <w:sz w:val="22"/>
          <w:szCs w:val="22"/>
        </w:rPr>
        <w:t xml:space="preserve"> w</w:t>
      </w:r>
      <w:r w:rsidR="00F558A2" w:rsidRPr="004C61E4">
        <w:rPr>
          <w:rFonts w:ascii="Helvetica" w:eastAsia="Arial" w:hAnsi="Helvetica" w:cs="Arial"/>
          <w:sz w:val="22"/>
          <w:szCs w:val="22"/>
        </w:rPr>
        <w:t>as</w:t>
      </w:r>
      <w:r w:rsidR="00C8166C" w:rsidRPr="004C61E4">
        <w:rPr>
          <w:rFonts w:ascii="Helvetica" w:eastAsia="Arial" w:hAnsi="Helvetica" w:cs="Arial"/>
          <w:sz w:val="22"/>
          <w:szCs w:val="22"/>
        </w:rPr>
        <w:t xml:space="preserve"> used to calculate </w:t>
      </w:r>
      <w:del w:id="449" w:author="Namita Bisaria" w:date="2019-06-09T11:27:00Z">
        <w:r w:rsidR="00F558A2" w:rsidRPr="004C61E4" w:rsidDel="00C772A2">
          <w:rPr>
            <w:rFonts w:ascii="Helvetica" w:eastAsia="Arial" w:hAnsi="Helvetica" w:cs="Arial"/>
            <w:sz w:val="22"/>
            <w:szCs w:val="22"/>
          </w:rPr>
          <w:delText xml:space="preserve">the </w:delText>
        </w:r>
      </w:del>
      <w:ins w:id="450" w:author="Namita Bisaria" w:date="2019-06-09T11:27:00Z">
        <w:del w:id="451" w:author="David Bartel" w:date="2019-06-28T09:33:00Z">
          <w:r w:rsidR="00C772A2" w:rsidRPr="004C61E4" w:rsidDel="002759A1">
            <w:rPr>
              <w:rFonts w:ascii="Helvetica" w:eastAsia="Arial" w:hAnsi="Helvetica" w:cs="Arial"/>
              <w:sz w:val="22"/>
              <w:szCs w:val="22"/>
            </w:rPr>
            <w:delText>a</w:delText>
          </w:r>
        </w:del>
      </w:ins>
      <w:ins w:id="452" w:author="David Bartel" w:date="2019-06-28T09:33:00Z">
        <w:r w:rsidR="002759A1" w:rsidRPr="004C61E4">
          <w:rPr>
            <w:rFonts w:ascii="Helvetica" w:eastAsia="Arial" w:hAnsi="Helvetica" w:cs="Arial"/>
            <w:sz w:val="22"/>
            <w:szCs w:val="22"/>
          </w:rPr>
          <w:t>its</w:t>
        </w:r>
      </w:ins>
      <w:r w:rsidR="00C772A2"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relative </w:t>
      </w:r>
      <w:r w:rsidR="00C8166C" w:rsidRPr="004C61E4">
        <w:rPr>
          <w:rFonts w:ascii="Helvetica" w:eastAsia="Arial" w:hAnsi="Helvetica" w:cs="Arial"/>
          <w:i/>
          <w:sz w:val="22"/>
          <w:szCs w:val="22"/>
        </w:rPr>
        <w:t>K</w:t>
      </w:r>
      <w:r w:rsidR="00C8166C" w:rsidRPr="004C61E4">
        <w:rPr>
          <w:rFonts w:ascii="Helvetica" w:eastAsia="Arial" w:hAnsi="Helvetica" w:cs="Arial"/>
          <w:sz w:val="22"/>
          <w:szCs w:val="22"/>
          <w:vertAlign w:val="subscript"/>
        </w:rPr>
        <w:t>D</w:t>
      </w:r>
      <w:r w:rsidR="00C772A2" w:rsidRPr="004C61E4">
        <w:rPr>
          <w:rFonts w:ascii="Helvetica" w:eastAsia="Arial" w:hAnsi="Helvetica" w:cs="Arial"/>
          <w:sz w:val="22"/>
          <w:szCs w:val="22"/>
        </w:rPr>
        <w:t xml:space="preserve"> value,</w:t>
      </w:r>
      <w:r w:rsidRPr="004C61E4">
        <w:rPr>
          <w:rFonts w:ascii="Helvetica" w:eastAsia="Arial" w:hAnsi="Helvetica" w:cs="Arial"/>
          <w:sz w:val="22"/>
          <w:szCs w:val="22"/>
        </w:rPr>
        <w:t xml:space="preserve"> using a previously</w:t>
      </w:r>
      <w:r w:rsidR="00C8166C" w:rsidRPr="004C61E4">
        <w:rPr>
          <w:rFonts w:ascii="Helvetica" w:eastAsia="Arial" w:hAnsi="Helvetica" w:cs="Arial"/>
          <w:sz w:val="22"/>
          <w:szCs w:val="22"/>
        </w:rPr>
        <w:t xml:space="preserve"> described </w:t>
      </w:r>
      <w:r w:rsidRPr="004C61E4">
        <w:rPr>
          <w:rFonts w:ascii="Helvetica" w:eastAsia="Arial" w:hAnsi="Helvetica" w:cs="Arial"/>
          <w:sz w:val="22"/>
          <w:szCs w:val="22"/>
        </w:rPr>
        <w:t>computational pipeline</w:t>
      </w:r>
      <w:commentRangeEnd w:id="445"/>
      <w:r w:rsidR="00CB63A3" w:rsidRPr="004C61E4">
        <w:rPr>
          <w:rStyle w:val="CommentReference"/>
          <w:rFonts w:ascii="Helvetica" w:hAnsi="Helvetica"/>
        </w:rPr>
        <w:commentReference w:id="445"/>
      </w:r>
      <w:r w:rsidRPr="004C61E4">
        <w:rPr>
          <w:rFonts w:ascii="Helvetica" w:eastAsia="Arial" w:hAnsi="Helvetica" w:cs="Arial"/>
          <w:sz w:val="22"/>
          <w:szCs w:val="22"/>
        </w:rPr>
        <w:t xml:space="preserve"> </w:t>
      </w:r>
      <w:r w:rsidR="00C8166C" w:rsidRPr="004C61E4">
        <w:rPr>
          <w:rFonts w:ascii="Helvetica" w:eastAsia="Arial" w:hAnsi="Helvetica" w:cs="Arial"/>
          <w:sz w:val="22"/>
          <w:szCs w:val="22"/>
        </w:rPr>
        <w:t>(</w:t>
      </w:r>
      <w:del w:id="453" w:author="Sean E. McGeary" w:date="2019-09-01T19:50:00Z">
        <w:r w:rsidR="00C8166C" w:rsidRPr="004C61E4" w:rsidDel="00A92677">
          <w:rPr>
            <w:rFonts w:ascii="Helvetica" w:eastAsia="Arial" w:hAnsi="Helvetica" w:cs="Arial"/>
            <w:sz w:val="22"/>
            <w:szCs w:val="22"/>
          </w:rPr>
          <w:delText>REF</w:delText>
        </w:r>
      </w:del>
      <w:ins w:id="454" w:author="Sean E. McGeary" w:date="2019-09-01T19:50:00Z">
        <w:r w:rsidR="00A92677" w:rsidRPr="004C61E4">
          <w:rPr>
            <w:rFonts w:ascii="Helvetica" w:eastAsia="Arial" w:hAnsi="Helvetica" w:cs="Arial"/>
            <w:sz w:val="22"/>
            <w:szCs w:val="22"/>
          </w:rPr>
          <w:t>McGeary, Lin, et al., 2019</w:t>
        </w:r>
      </w:ins>
      <w:r w:rsidR="00C8166C" w:rsidRPr="004C61E4">
        <w:rPr>
          <w:rFonts w:ascii="Helvetica" w:eastAsia="Arial" w:hAnsi="Helvetica" w:cs="Arial"/>
          <w:sz w:val="22"/>
          <w:szCs w:val="22"/>
        </w:rPr>
        <w:t xml:space="preserve">). </w:t>
      </w:r>
      <w:commentRangeStart w:id="455"/>
      <w:r w:rsidR="00F558A2" w:rsidRPr="004C61E4">
        <w:rPr>
          <w:rFonts w:ascii="Helvetica" w:eastAsia="Arial" w:hAnsi="Helvetica" w:cs="Arial"/>
          <w:sz w:val="22"/>
          <w:szCs w:val="22"/>
        </w:rPr>
        <w:t>These</w:t>
      </w:r>
      <w:r w:rsidR="00C8166C" w:rsidRPr="004C61E4">
        <w:rPr>
          <w:rFonts w:ascii="Helvetica" w:eastAsia="Arial" w:hAnsi="Helvetica" w:cs="Arial"/>
          <w:sz w:val="22"/>
          <w:szCs w:val="22"/>
        </w:rPr>
        <w:t xml:space="preserve"> </w:t>
      </w:r>
      <w:ins w:id="456" w:author="Sean E. McGeary" w:date="2019-09-01T20:07:00Z">
        <w:r w:rsidR="00CB63A3" w:rsidRPr="004C61E4">
          <w:rPr>
            <w:rFonts w:ascii="Helvetica" w:eastAsia="Arial" w:hAnsi="Helvetica" w:cs="Arial"/>
            <w:sz w:val="22"/>
            <w:szCs w:val="22"/>
          </w:rPr>
          <w:t xml:space="preserve">relative </w:t>
        </w:r>
      </w:ins>
      <w:del w:id="457" w:author="David Bartel" w:date="2019-06-28T09:32:00Z">
        <w:r w:rsidR="00C8166C" w:rsidRPr="004C61E4" w:rsidDel="006C0A82">
          <w:rPr>
            <w:rFonts w:ascii="Helvetica" w:eastAsia="Arial" w:hAnsi="Helvetica" w:cs="Arial"/>
            <w:sz w:val="22"/>
            <w:szCs w:val="22"/>
          </w:rPr>
          <w:delText xml:space="preserve">relative </w:delText>
        </w:r>
      </w:del>
      <w:r w:rsidR="00C8166C" w:rsidRPr="004C61E4">
        <w:rPr>
          <w:rFonts w:ascii="Helvetica" w:eastAsia="Arial" w:hAnsi="Helvetica" w:cs="Arial"/>
          <w:i/>
          <w:sz w:val="22"/>
          <w:szCs w:val="22"/>
        </w:rPr>
        <w:t>K</w:t>
      </w:r>
      <w:r w:rsidR="00C8166C" w:rsidRPr="004C61E4">
        <w:rPr>
          <w:rFonts w:ascii="Helvetica" w:eastAsia="Arial" w:hAnsi="Helvetica" w:cs="Arial"/>
          <w:sz w:val="22"/>
          <w:szCs w:val="22"/>
          <w:vertAlign w:val="subscript"/>
        </w:rPr>
        <w:t>D</w:t>
      </w:r>
      <w:ins w:id="458" w:author="David Bartel" w:date="2019-06-28T09:32:00Z">
        <w:del w:id="459" w:author="Sean E. McGeary" w:date="2019-09-01T20:07:00Z">
          <w:r w:rsidR="006C0A82" w:rsidRPr="004C61E4" w:rsidDel="00CB63A3">
            <w:rPr>
              <w:rFonts w:ascii="Helvetica" w:eastAsia="Arial" w:hAnsi="Helvetica" w:cs="Arial"/>
              <w:sz w:val="22"/>
              <w:szCs w:val="22"/>
              <w:vertAlign w:val="subscript"/>
            </w:rPr>
            <w:delText>,Rel</w:delText>
          </w:r>
        </w:del>
      </w:ins>
      <w:r w:rsidR="00C8166C" w:rsidRPr="004C61E4">
        <w:rPr>
          <w:rFonts w:ascii="Helvetica" w:eastAsia="Arial" w:hAnsi="Helvetica" w:cs="Arial"/>
          <w:sz w:val="22"/>
          <w:szCs w:val="22"/>
        </w:rPr>
        <w:t xml:space="preserve"> values span</w:t>
      </w:r>
      <w:r w:rsidR="00F558A2" w:rsidRPr="004C61E4">
        <w:rPr>
          <w:rFonts w:ascii="Helvetica" w:eastAsia="Arial" w:hAnsi="Helvetica" w:cs="Arial"/>
          <w:sz w:val="22"/>
          <w:szCs w:val="22"/>
        </w:rPr>
        <w:t>ned</w:t>
      </w:r>
      <w:r w:rsidR="00C8166C" w:rsidRPr="004C61E4">
        <w:rPr>
          <w:rFonts w:ascii="Helvetica" w:eastAsia="Arial" w:hAnsi="Helvetica" w:cs="Arial"/>
          <w:sz w:val="22"/>
          <w:szCs w:val="22"/>
        </w:rPr>
        <w:t xml:space="preserve"> a </w:t>
      </w:r>
      <w:r w:rsidR="0089377A" w:rsidRPr="004C61E4">
        <w:rPr>
          <w:rFonts w:ascii="Helvetica" w:eastAsia="Arial" w:hAnsi="Helvetica" w:cs="Arial"/>
          <w:sz w:val="22"/>
          <w:szCs w:val="22"/>
        </w:rPr>
        <w:t>&gt;</w:t>
      </w:r>
      <w:r w:rsidR="00C8166C" w:rsidRPr="004C61E4">
        <w:rPr>
          <w:rFonts w:ascii="Helvetica" w:eastAsia="Arial" w:hAnsi="Helvetica" w:cs="Arial"/>
          <w:sz w:val="22"/>
          <w:szCs w:val="22"/>
        </w:rPr>
        <w:t xml:space="preserve">100-fold range, with strong agreement </w:t>
      </w:r>
      <w:r w:rsidR="00F558A2" w:rsidRPr="004C61E4">
        <w:rPr>
          <w:rFonts w:ascii="Helvetica" w:eastAsia="Arial" w:hAnsi="Helvetica" w:cs="Arial"/>
          <w:sz w:val="22"/>
          <w:szCs w:val="22"/>
        </w:rPr>
        <w:t xml:space="preserve">observed </w:t>
      </w:r>
      <w:r w:rsidR="00C8166C" w:rsidRPr="004C61E4">
        <w:rPr>
          <w:rFonts w:ascii="Helvetica" w:eastAsia="Arial" w:hAnsi="Helvetica" w:cs="Arial"/>
          <w:sz w:val="22"/>
          <w:szCs w:val="22"/>
        </w:rPr>
        <w:t xml:space="preserve">between </w:t>
      </w:r>
      <w:r w:rsidR="00F558A2" w:rsidRPr="004C61E4">
        <w:rPr>
          <w:rFonts w:ascii="Helvetica" w:eastAsia="Arial" w:hAnsi="Helvetica" w:cs="Arial"/>
          <w:sz w:val="22"/>
          <w:szCs w:val="22"/>
        </w:rPr>
        <w:t xml:space="preserve">the results of </w:t>
      </w:r>
      <w:r w:rsidR="00C8166C" w:rsidRPr="004C61E4">
        <w:rPr>
          <w:rFonts w:ascii="Helvetica" w:eastAsia="Arial" w:hAnsi="Helvetica" w:cs="Arial"/>
          <w:sz w:val="22"/>
          <w:szCs w:val="22"/>
        </w:rPr>
        <w:t xml:space="preserve">replicate experiments performed </w:t>
      </w:r>
      <w:r w:rsidR="00F558A2" w:rsidRPr="004C61E4">
        <w:rPr>
          <w:rFonts w:ascii="Helvetica" w:eastAsia="Arial" w:hAnsi="Helvetica" w:cs="Arial"/>
          <w:sz w:val="22"/>
          <w:szCs w:val="22"/>
        </w:rPr>
        <w:t>independently</w:t>
      </w:r>
      <w:r w:rsidR="00C8166C" w:rsidRPr="004C61E4">
        <w:rPr>
          <w:rFonts w:ascii="Helvetica" w:eastAsia="Arial" w:hAnsi="Helvetica" w:cs="Arial"/>
          <w:sz w:val="22"/>
          <w:szCs w:val="22"/>
        </w:rPr>
        <w:t xml:space="preserve"> with different preparations of both the AGO2–let-7a complex and the let-7a 3′-compensatory RNA library (</w:t>
      </w:r>
      <w:commentRangeStart w:id="460"/>
      <w:r w:rsidR="00C8166C" w:rsidRPr="004C61E4">
        <w:rPr>
          <w:rFonts w:ascii="Helvetica" w:eastAsia="Arial" w:hAnsi="Helvetica" w:cs="Arial"/>
          <w:i/>
          <w:sz w:val="22"/>
          <w:szCs w:val="22"/>
        </w:rPr>
        <w:t>r</w:t>
      </w:r>
      <w:commentRangeEnd w:id="460"/>
      <w:r w:rsidR="00C772A2" w:rsidRPr="004C61E4">
        <w:rPr>
          <w:rStyle w:val="CommentReference"/>
          <w:rFonts w:ascii="Helvetica" w:hAnsi="Helvetica"/>
        </w:rPr>
        <w:commentReference w:id="460"/>
      </w:r>
      <w:r w:rsidR="00C8166C" w:rsidRPr="004C61E4">
        <w:rPr>
          <w:rFonts w:ascii="Helvetica" w:eastAsia="Arial" w:hAnsi="Helvetica" w:cs="Arial"/>
          <w:sz w:val="22"/>
          <w:szCs w:val="22"/>
          <w:vertAlign w:val="superscript"/>
        </w:rPr>
        <w:t>2</w:t>
      </w:r>
      <w:r w:rsidR="00C8166C" w:rsidRPr="004C61E4">
        <w:rPr>
          <w:rFonts w:ascii="Helvetica" w:eastAsia="Arial" w:hAnsi="Helvetica" w:cs="Arial"/>
          <w:sz w:val="22"/>
          <w:szCs w:val="22"/>
        </w:rPr>
        <w:t xml:space="preserve"> = 0.86, Fig </w:t>
      </w:r>
      <w:r w:rsidR="00C772A2" w:rsidRPr="004C61E4">
        <w:rPr>
          <w:rFonts w:ascii="Helvetica" w:eastAsia="Arial" w:hAnsi="Helvetica" w:cs="Arial"/>
          <w:sz w:val="22"/>
          <w:szCs w:val="22"/>
        </w:rPr>
        <w:t>3A</w:t>
      </w:r>
      <w:r w:rsidR="00C8166C" w:rsidRPr="004C61E4">
        <w:rPr>
          <w:rFonts w:ascii="Helvetica" w:eastAsia="Arial" w:hAnsi="Helvetica" w:cs="Arial"/>
          <w:sz w:val="22"/>
          <w:szCs w:val="22"/>
        </w:rPr>
        <w:t xml:space="preserve">). </w:t>
      </w:r>
      <w:commentRangeEnd w:id="455"/>
      <w:r w:rsidR="008B4B42" w:rsidRPr="004C61E4">
        <w:rPr>
          <w:rStyle w:val="CommentReference"/>
          <w:rFonts w:ascii="Helvetica" w:hAnsi="Helvetica"/>
        </w:rPr>
        <w:commentReference w:id="455"/>
      </w:r>
      <w:commentRangeStart w:id="461"/>
      <w:r w:rsidR="00C8166C" w:rsidRPr="004C61E4">
        <w:rPr>
          <w:rFonts w:ascii="Helvetica" w:eastAsia="Arial" w:hAnsi="Helvetica" w:cs="Arial"/>
          <w:sz w:val="22"/>
          <w:szCs w:val="22"/>
        </w:rPr>
        <w:t xml:space="preserve">Furthermore, </w:t>
      </w:r>
      <w:r w:rsidR="00F558A2" w:rsidRPr="004C61E4">
        <w:rPr>
          <w:rFonts w:ascii="Helvetica" w:eastAsia="Arial" w:hAnsi="Helvetica" w:cs="Arial"/>
          <w:sz w:val="22"/>
          <w:szCs w:val="22"/>
        </w:rPr>
        <w:t xml:space="preserve">for </w:t>
      </w:r>
      <w:r w:rsidR="005E5D7A" w:rsidRPr="004C61E4">
        <w:rPr>
          <w:rFonts w:ascii="Helvetica" w:eastAsia="Arial" w:hAnsi="Helvetica" w:cs="Arial"/>
          <w:sz w:val="22"/>
          <w:szCs w:val="22"/>
        </w:rPr>
        <w:t xml:space="preserve">3′-compensatory </w:t>
      </w:r>
      <w:r w:rsidR="00F558A2" w:rsidRPr="004C61E4">
        <w:rPr>
          <w:rFonts w:ascii="Helvetica" w:eastAsia="Arial" w:hAnsi="Helvetica" w:cs="Arial"/>
          <w:sz w:val="22"/>
          <w:szCs w:val="22"/>
        </w:rPr>
        <w:t xml:space="preserve">sites </w:t>
      </w:r>
      <w:r w:rsidR="005E5D7A" w:rsidRPr="004C61E4">
        <w:rPr>
          <w:rFonts w:ascii="Helvetica" w:eastAsia="Arial" w:hAnsi="Helvetica" w:cs="Arial"/>
          <w:sz w:val="22"/>
          <w:szCs w:val="22"/>
        </w:rPr>
        <w:t xml:space="preserve">that had 5-nt 3′ sites, which by virtue of </w:t>
      </w:r>
      <w:del w:id="462" w:author="David Bartel" w:date="2019-06-28T09:40:00Z">
        <w:r w:rsidR="005E5D7A" w:rsidRPr="004C61E4" w:rsidDel="002759A1">
          <w:rPr>
            <w:rFonts w:ascii="Helvetica" w:eastAsia="Arial" w:hAnsi="Helvetica" w:cs="Arial"/>
            <w:sz w:val="22"/>
            <w:szCs w:val="22"/>
          </w:rPr>
          <w:delText xml:space="preserve">the </w:delText>
        </w:r>
      </w:del>
      <w:r w:rsidR="005E5D7A" w:rsidRPr="004C61E4">
        <w:rPr>
          <w:rFonts w:ascii="Helvetica" w:eastAsia="Arial" w:hAnsi="Helvetica" w:cs="Arial"/>
          <w:sz w:val="22"/>
          <w:szCs w:val="22"/>
        </w:rPr>
        <w:t>their small number of specified residues</w:t>
      </w:r>
      <w:r w:rsidR="00F558A2" w:rsidRPr="004C61E4">
        <w:rPr>
          <w:rFonts w:ascii="Helvetica" w:eastAsia="Arial" w:hAnsi="Helvetica" w:cs="Arial"/>
          <w:sz w:val="22"/>
          <w:szCs w:val="22"/>
        </w:rPr>
        <w:t xml:space="preserve"> could be evaluated </w:t>
      </w:r>
      <w:r w:rsidR="005E5D7A" w:rsidRPr="004C61E4">
        <w:rPr>
          <w:rFonts w:ascii="Helvetica" w:eastAsia="Arial" w:hAnsi="Helvetica" w:cs="Arial"/>
          <w:sz w:val="22"/>
          <w:szCs w:val="22"/>
        </w:rPr>
        <w:t>using results from</w:t>
      </w:r>
      <w:r w:rsidR="00F558A2" w:rsidRPr="004C61E4">
        <w:rPr>
          <w:rFonts w:ascii="Helvetica" w:eastAsia="Arial" w:hAnsi="Helvetica" w:cs="Arial"/>
          <w:sz w:val="22"/>
          <w:szCs w:val="22"/>
        </w:rPr>
        <w:t xml:space="preserve"> </w:t>
      </w:r>
      <w:r w:rsidR="005E5D7A" w:rsidRPr="004C61E4">
        <w:rPr>
          <w:rFonts w:ascii="Helvetica" w:eastAsia="Arial" w:hAnsi="Helvetica" w:cs="Arial"/>
          <w:sz w:val="22"/>
          <w:szCs w:val="22"/>
        </w:rPr>
        <w:t xml:space="preserve">a </w:t>
      </w:r>
      <w:r w:rsidR="00FF058E" w:rsidRPr="004C61E4">
        <w:rPr>
          <w:rFonts w:ascii="Helvetica" w:eastAsia="Arial" w:hAnsi="Helvetica" w:cs="Arial"/>
          <w:sz w:val="22"/>
          <w:szCs w:val="22"/>
        </w:rPr>
        <w:t>conventional</w:t>
      </w:r>
      <w:r w:rsidR="005E5D7A" w:rsidRPr="004C61E4">
        <w:rPr>
          <w:rFonts w:ascii="Helvetica" w:eastAsia="Arial" w:hAnsi="Helvetica" w:cs="Arial"/>
          <w:sz w:val="22"/>
          <w:szCs w:val="22"/>
        </w:rPr>
        <w:t xml:space="preserve"> </w:t>
      </w:r>
      <w:r w:rsidR="00F558A2" w:rsidRPr="004C61E4">
        <w:rPr>
          <w:rFonts w:ascii="Helvetica" w:eastAsia="Arial" w:hAnsi="Helvetica" w:cs="Arial"/>
          <w:sz w:val="22"/>
          <w:szCs w:val="22"/>
        </w:rPr>
        <w:t>random</w:t>
      </w:r>
      <w:r w:rsidR="005E5D7A" w:rsidRPr="004C61E4">
        <w:rPr>
          <w:rFonts w:ascii="Helvetica" w:eastAsia="Arial" w:hAnsi="Helvetica" w:cs="Arial"/>
          <w:sz w:val="22"/>
          <w:szCs w:val="22"/>
        </w:rPr>
        <w:t>-sequence library,</w:t>
      </w:r>
      <w:r w:rsidR="00F558A2"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the </w:t>
      </w:r>
      <w:r w:rsidR="00C8166C" w:rsidRPr="004C61E4">
        <w:rPr>
          <w:rFonts w:ascii="Helvetica" w:eastAsia="Arial" w:hAnsi="Helvetica" w:cs="Arial"/>
          <w:i/>
          <w:sz w:val="22"/>
          <w:szCs w:val="22"/>
        </w:rPr>
        <w:t>K</w:t>
      </w:r>
      <w:r w:rsidR="00C8166C" w:rsidRPr="004C61E4">
        <w:rPr>
          <w:rFonts w:ascii="Helvetica" w:eastAsia="Arial" w:hAnsi="Helvetica" w:cs="Arial"/>
          <w:sz w:val="22"/>
          <w:szCs w:val="22"/>
          <w:vertAlign w:val="subscript"/>
        </w:rPr>
        <w:t>D</w:t>
      </w:r>
      <w:r w:rsidR="00C8166C" w:rsidRPr="004C61E4">
        <w:rPr>
          <w:rFonts w:ascii="Helvetica" w:eastAsia="Arial" w:hAnsi="Helvetica" w:cs="Arial"/>
          <w:sz w:val="22"/>
          <w:szCs w:val="22"/>
        </w:rPr>
        <w:t xml:space="preserve"> values determined from </w:t>
      </w:r>
      <w:r w:rsidR="005E5D7A" w:rsidRPr="004C61E4">
        <w:rPr>
          <w:rFonts w:ascii="Helvetica" w:eastAsia="Arial" w:hAnsi="Helvetica" w:cs="Arial"/>
          <w:sz w:val="22"/>
          <w:szCs w:val="22"/>
        </w:rPr>
        <w:t xml:space="preserve">the </w:t>
      </w:r>
      <w:r w:rsidR="00C8166C" w:rsidRPr="004C61E4">
        <w:rPr>
          <w:rFonts w:ascii="Helvetica" w:eastAsia="Arial" w:hAnsi="Helvetica" w:cs="Arial"/>
          <w:sz w:val="22"/>
          <w:szCs w:val="22"/>
        </w:rPr>
        <w:t xml:space="preserve">programmed </w:t>
      </w:r>
      <w:r w:rsidR="00C8166C" w:rsidRPr="004C61E4">
        <w:rPr>
          <w:rFonts w:ascii="Helvetica" w:eastAsia="Arial" w:hAnsi="Helvetica" w:cs="Arial"/>
          <w:sz w:val="22"/>
          <w:szCs w:val="22"/>
        </w:rPr>
        <w:lastRenderedPageBreak/>
        <w:t>librar</w:t>
      </w:r>
      <w:r w:rsidR="005E5D7A" w:rsidRPr="004C61E4">
        <w:rPr>
          <w:rFonts w:ascii="Helvetica" w:eastAsia="Arial" w:hAnsi="Helvetica" w:cs="Arial"/>
          <w:sz w:val="22"/>
          <w:szCs w:val="22"/>
        </w:rPr>
        <w:t>y</w:t>
      </w:r>
      <w:r w:rsidR="00C8166C" w:rsidRPr="004C61E4">
        <w:rPr>
          <w:rFonts w:ascii="Helvetica" w:eastAsia="Arial" w:hAnsi="Helvetica" w:cs="Arial"/>
          <w:sz w:val="22"/>
          <w:szCs w:val="22"/>
        </w:rPr>
        <w:t xml:space="preserve"> correlate</w:t>
      </w:r>
      <w:r w:rsidR="00F558A2" w:rsidRPr="004C61E4">
        <w:rPr>
          <w:rFonts w:ascii="Helvetica" w:eastAsia="Arial" w:hAnsi="Helvetica" w:cs="Arial"/>
          <w:sz w:val="22"/>
          <w:szCs w:val="22"/>
        </w:rPr>
        <w:t>d well</w:t>
      </w:r>
      <w:r w:rsidR="005C5511"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with </w:t>
      </w:r>
      <w:r w:rsidR="005E5D7A" w:rsidRPr="004C61E4">
        <w:rPr>
          <w:rFonts w:ascii="Helvetica" w:eastAsia="Arial" w:hAnsi="Helvetica" w:cs="Arial"/>
          <w:sz w:val="22"/>
          <w:szCs w:val="22"/>
        </w:rPr>
        <w:t>those</w:t>
      </w:r>
      <w:r w:rsidR="00C8166C" w:rsidRPr="004C61E4">
        <w:rPr>
          <w:rFonts w:ascii="Helvetica" w:eastAsia="Arial" w:hAnsi="Helvetica" w:cs="Arial"/>
          <w:sz w:val="22"/>
          <w:szCs w:val="22"/>
        </w:rPr>
        <w:t xml:space="preserve"> determined from </w:t>
      </w:r>
      <w:r w:rsidR="005E5D7A" w:rsidRPr="004C61E4">
        <w:rPr>
          <w:rFonts w:ascii="Helvetica" w:eastAsia="Arial" w:hAnsi="Helvetica" w:cs="Arial"/>
          <w:sz w:val="22"/>
          <w:szCs w:val="22"/>
        </w:rPr>
        <w:t xml:space="preserve">a </w:t>
      </w:r>
      <w:r w:rsidR="00C8166C" w:rsidRPr="004C61E4">
        <w:rPr>
          <w:rFonts w:ascii="Helvetica" w:eastAsia="Arial" w:hAnsi="Helvetica" w:cs="Arial"/>
          <w:sz w:val="22"/>
          <w:szCs w:val="22"/>
        </w:rPr>
        <w:t>random</w:t>
      </w:r>
      <w:r w:rsidR="005E5D7A" w:rsidRPr="004C61E4">
        <w:rPr>
          <w:rFonts w:ascii="Helvetica" w:eastAsia="Arial" w:hAnsi="Helvetica" w:cs="Arial"/>
          <w:sz w:val="22"/>
          <w:szCs w:val="22"/>
        </w:rPr>
        <w:t>-</w:t>
      </w:r>
      <w:r w:rsidR="00C8166C" w:rsidRPr="004C61E4">
        <w:rPr>
          <w:rFonts w:ascii="Helvetica" w:eastAsia="Arial" w:hAnsi="Helvetica" w:cs="Arial"/>
          <w:sz w:val="22"/>
          <w:szCs w:val="22"/>
        </w:rPr>
        <w:t>sequence librar</w:t>
      </w:r>
      <w:r w:rsidR="005E5D7A" w:rsidRPr="004C61E4">
        <w:rPr>
          <w:rFonts w:ascii="Helvetica" w:eastAsia="Arial" w:hAnsi="Helvetica" w:cs="Arial"/>
          <w:sz w:val="22"/>
          <w:szCs w:val="22"/>
        </w:rPr>
        <w:t>y</w:t>
      </w:r>
      <w:r w:rsidR="00C8166C" w:rsidRPr="004C61E4">
        <w:rPr>
          <w:rFonts w:ascii="Helvetica" w:eastAsia="Arial" w:hAnsi="Helvetica" w:cs="Arial"/>
          <w:sz w:val="22"/>
          <w:szCs w:val="22"/>
        </w:rPr>
        <w:t xml:space="preserve"> (Fig </w:t>
      </w:r>
      <w:r w:rsidR="007D563A" w:rsidRPr="004C61E4">
        <w:rPr>
          <w:rFonts w:ascii="Helvetica" w:eastAsia="Arial" w:hAnsi="Helvetica" w:cs="Arial"/>
          <w:sz w:val="22"/>
          <w:szCs w:val="22"/>
        </w:rPr>
        <w:t>S3A</w:t>
      </w:r>
      <w:r w:rsidR="00C8166C" w:rsidRPr="004C61E4">
        <w:rPr>
          <w:rFonts w:ascii="Helvetica" w:eastAsia="Arial" w:hAnsi="Helvetica" w:cs="Arial"/>
          <w:sz w:val="22"/>
          <w:szCs w:val="22"/>
        </w:rPr>
        <w:t xml:space="preserve">), </w:t>
      </w:r>
      <w:r w:rsidR="005E5D7A" w:rsidRPr="004C61E4">
        <w:rPr>
          <w:rFonts w:ascii="Helvetica" w:eastAsia="Arial" w:hAnsi="Helvetica" w:cs="Arial"/>
          <w:sz w:val="22"/>
          <w:szCs w:val="22"/>
        </w:rPr>
        <w:t xml:space="preserve">indicating </w:t>
      </w:r>
      <w:r w:rsidR="00C8166C" w:rsidRPr="004C61E4">
        <w:rPr>
          <w:rFonts w:ascii="Helvetica" w:eastAsia="Arial" w:hAnsi="Helvetica" w:cs="Arial"/>
          <w:sz w:val="22"/>
          <w:szCs w:val="22"/>
        </w:rPr>
        <w:t xml:space="preserve">that the fitting procedure </w:t>
      </w:r>
      <w:r w:rsidR="005E5D7A" w:rsidRPr="004C61E4">
        <w:rPr>
          <w:rFonts w:ascii="Helvetica" w:eastAsia="Arial" w:hAnsi="Helvetica" w:cs="Arial"/>
          <w:sz w:val="22"/>
          <w:szCs w:val="22"/>
        </w:rPr>
        <w:t>w</w:t>
      </w:r>
      <w:r w:rsidR="0089377A" w:rsidRPr="004C61E4">
        <w:rPr>
          <w:rFonts w:ascii="Helvetica" w:eastAsia="Arial" w:hAnsi="Helvetica" w:cs="Arial"/>
          <w:sz w:val="22"/>
          <w:szCs w:val="22"/>
        </w:rPr>
        <w:t>as</w:t>
      </w:r>
      <w:r w:rsidR="00C8166C" w:rsidRPr="004C61E4">
        <w:rPr>
          <w:rFonts w:ascii="Helvetica" w:eastAsia="Arial" w:hAnsi="Helvetica" w:cs="Arial"/>
          <w:sz w:val="22"/>
          <w:szCs w:val="22"/>
        </w:rPr>
        <w:t xml:space="preserve"> robust to </w:t>
      </w:r>
      <w:r w:rsidR="005E5D7A" w:rsidRPr="004C61E4">
        <w:rPr>
          <w:rFonts w:ascii="Helvetica" w:eastAsia="Arial" w:hAnsi="Helvetica" w:cs="Arial"/>
          <w:sz w:val="22"/>
          <w:szCs w:val="22"/>
        </w:rPr>
        <w:t xml:space="preserve">library </w:t>
      </w:r>
      <w:r w:rsidR="00C8166C" w:rsidRPr="004C61E4">
        <w:rPr>
          <w:rFonts w:ascii="Helvetica" w:eastAsia="Arial" w:hAnsi="Helvetica" w:cs="Arial"/>
          <w:sz w:val="22"/>
          <w:szCs w:val="22"/>
        </w:rPr>
        <w:t>composition.</w:t>
      </w:r>
      <w:commentRangeEnd w:id="461"/>
      <w:r w:rsidR="008B4B42" w:rsidRPr="004C61E4">
        <w:rPr>
          <w:rStyle w:val="CommentReference"/>
          <w:rFonts w:ascii="Helvetica" w:hAnsi="Helvetica"/>
        </w:rPr>
        <w:commentReference w:id="461"/>
      </w:r>
    </w:p>
    <w:p w14:paraId="0688A4F5" w14:textId="2F092D8D" w:rsidR="00534866" w:rsidRPr="004C61E4" w:rsidRDefault="0089377A" w:rsidP="004C61E4">
      <w:pPr>
        <w:pStyle w:val="Normal1"/>
        <w:contextualSpacing/>
        <w:rPr>
          <w:ins w:id="463" w:author="Sean E. McGeary" w:date="2019-09-01T20:28:00Z"/>
          <w:rFonts w:ascii="Helvetica" w:eastAsia="Arial" w:hAnsi="Helvetica" w:cs="Arial"/>
          <w:sz w:val="22"/>
          <w:szCs w:val="22"/>
        </w:rPr>
      </w:pPr>
      <w:r w:rsidRPr="004C61E4">
        <w:rPr>
          <w:rFonts w:ascii="Helvetica" w:eastAsia="Arial" w:hAnsi="Helvetica" w:cs="Arial"/>
          <w:sz w:val="22"/>
          <w:szCs w:val="22"/>
        </w:rPr>
        <w:tab/>
      </w:r>
      <w:del w:id="464" w:author="Sean E. McGeary" w:date="2019-09-01T20:38:00Z">
        <w:r w:rsidR="004A1320" w:rsidRPr="004C61E4" w:rsidDel="0062557E">
          <w:rPr>
            <w:rFonts w:ascii="Helvetica" w:eastAsia="Arial" w:hAnsi="Helvetica" w:cs="Arial"/>
            <w:sz w:val="22"/>
            <w:szCs w:val="22"/>
          </w:rPr>
          <w:delText>M</w:delText>
        </w:r>
        <w:r w:rsidRPr="004C61E4" w:rsidDel="0062557E">
          <w:rPr>
            <w:rFonts w:ascii="Helvetica" w:eastAsia="Arial" w:hAnsi="Helvetica" w:cs="Arial"/>
            <w:sz w:val="22"/>
            <w:szCs w:val="22"/>
          </w:rPr>
          <w:delText xml:space="preserve">ost </w:delText>
        </w:r>
      </w:del>
      <w:ins w:id="465" w:author="Sean E. McGeary" w:date="2019-09-01T20:38:00Z">
        <w:r w:rsidR="0062557E" w:rsidRPr="004C61E4">
          <w:rPr>
            <w:rFonts w:ascii="Helvetica" w:eastAsia="Arial" w:hAnsi="Helvetica" w:cs="Arial"/>
            <w:sz w:val="22"/>
            <w:szCs w:val="22"/>
          </w:rPr>
          <w:t xml:space="preserve">Indeed, the majority </w:t>
        </w:r>
      </w:ins>
      <w:r w:rsidRPr="004C61E4">
        <w:rPr>
          <w:rFonts w:ascii="Helvetica" w:eastAsia="Arial" w:hAnsi="Helvetica" w:cs="Arial"/>
          <w:sz w:val="22"/>
          <w:szCs w:val="22"/>
        </w:rPr>
        <w:t>of the 12,</w:t>
      </w:r>
      <w:r w:rsidR="00220DF3" w:rsidRPr="004C61E4">
        <w:rPr>
          <w:rFonts w:ascii="Helvetica" w:eastAsia="Arial" w:hAnsi="Helvetica" w:cs="Arial"/>
          <w:sz w:val="22"/>
          <w:szCs w:val="22"/>
        </w:rPr>
        <w:t>638</w:t>
      </w:r>
      <w:r w:rsidRPr="004C61E4">
        <w:rPr>
          <w:rFonts w:ascii="Helvetica" w:eastAsia="Arial" w:hAnsi="Helvetica" w:cs="Arial"/>
          <w:sz w:val="22"/>
          <w:szCs w:val="22"/>
        </w:rPr>
        <w:t xml:space="preserve"> potential 3′-compensatory sites examined had </w:t>
      </w:r>
      <w:r w:rsidR="00896F73" w:rsidRPr="004C61E4">
        <w:rPr>
          <w:rFonts w:ascii="Helvetica" w:eastAsia="Arial" w:hAnsi="Helvetica" w:cs="Arial"/>
          <w:i/>
          <w:sz w:val="22"/>
          <w:szCs w:val="22"/>
        </w:rPr>
        <w:t>K</w:t>
      </w:r>
      <w:r w:rsidR="00896F73" w:rsidRPr="004C61E4">
        <w:rPr>
          <w:rFonts w:ascii="Helvetica" w:eastAsia="Arial" w:hAnsi="Helvetica" w:cs="Arial"/>
          <w:sz w:val="22"/>
          <w:szCs w:val="22"/>
          <w:vertAlign w:val="subscript"/>
        </w:rPr>
        <w:t>D</w:t>
      </w:r>
      <w:del w:id="466" w:author="Sean E. McGeary" w:date="2019-09-01T20:21:00Z">
        <w:r w:rsidR="00896F73" w:rsidRPr="004C61E4" w:rsidDel="00534866">
          <w:rPr>
            <w:rFonts w:ascii="Helvetica" w:eastAsia="Arial" w:hAnsi="Helvetica" w:cs="Arial"/>
            <w:sz w:val="22"/>
            <w:szCs w:val="22"/>
            <w:vertAlign w:val="subscript"/>
          </w:rPr>
          <w:delText>,</w:delText>
        </w:r>
        <w:commentRangeStart w:id="467"/>
        <w:r w:rsidR="00896F73" w:rsidRPr="004C61E4" w:rsidDel="00534866">
          <w:rPr>
            <w:rFonts w:ascii="Helvetica" w:eastAsia="Arial" w:hAnsi="Helvetica" w:cs="Arial"/>
            <w:sz w:val="22"/>
            <w:szCs w:val="22"/>
            <w:vertAlign w:val="subscript"/>
          </w:rPr>
          <w:delText xml:space="preserve"> </w:delText>
        </w:r>
        <w:commentRangeEnd w:id="467"/>
        <w:r w:rsidR="0050088E" w:rsidRPr="004C61E4" w:rsidDel="00534866">
          <w:rPr>
            <w:rStyle w:val="CommentReference"/>
            <w:rFonts w:ascii="Helvetica" w:hAnsi="Helvetica"/>
          </w:rPr>
          <w:commentReference w:id="467"/>
        </w:r>
        <w:r w:rsidR="00896F73" w:rsidRPr="004C61E4" w:rsidDel="00534866">
          <w:rPr>
            <w:rFonts w:ascii="Helvetica" w:eastAsia="Arial" w:hAnsi="Helvetica" w:cs="Arial"/>
            <w:sz w:val="22"/>
            <w:szCs w:val="22"/>
            <w:vertAlign w:val="subscript"/>
          </w:rPr>
          <w:delText>Rel</w:delText>
        </w:r>
      </w:del>
      <w:r w:rsidRPr="004C61E4">
        <w:rPr>
          <w:rFonts w:ascii="Helvetica" w:eastAsia="Arial" w:hAnsi="Helvetica" w:cs="Arial"/>
          <w:sz w:val="22"/>
          <w:szCs w:val="22"/>
        </w:rPr>
        <w:t xml:space="preserve"> </w:t>
      </w:r>
      <w:r w:rsidR="00896F73" w:rsidRPr="004C61E4">
        <w:rPr>
          <w:rFonts w:ascii="Helvetica" w:eastAsia="Arial" w:hAnsi="Helvetica" w:cs="Arial"/>
          <w:sz w:val="22"/>
          <w:szCs w:val="22"/>
        </w:rPr>
        <w:t xml:space="preserve">values </w:t>
      </w:r>
      <w:r w:rsidRPr="004C61E4">
        <w:rPr>
          <w:rFonts w:ascii="Helvetica" w:eastAsia="Arial" w:hAnsi="Helvetica" w:cs="Arial"/>
          <w:sz w:val="22"/>
          <w:szCs w:val="22"/>
        </w:rPr>
        <w:t>resembling those of the</w:t>
      </w:r>
      <w:ins w:id="468" w:author="Sean E. McGeary" w:date="2019-09-01T20:39:00Z">
        <w:r w:rsidR="0062557E" w:rsidRPr="004C61E4">
          <w:rPr>
            <w:rFonts w:ascii="Helvetica" w:eastAsia="Arial" w:hAnsi="Helvetica" w:cs="Arial"/>
            <w:sz w:val="22"/>
            <w:szCs w:val="22"/>
          </w:rPr>
          <w:t>ir</w:t>
        </w:r>
      </w:ins>
      <w:r w:rsidRPr="004C61E4">
        <w:rPr>
          <w:rFonts w:ascii="Helvetica" w:eastAsia="Arial" w:hAnsi="Helvetica" w:cs="Arial"/>
          <w:sz w:val="22"/>
          <w:szCs w:val="22"/>
        </w:rPr>
        <w:t xml:space="preserve"> seed</w:t>
      </w:r>
      <w:ins w:id="469" w:author="Sean E. McGeary" w:date="2019-09-01T20:26:00Z">
        <w:r w:rsidR="00534866" w:rsidRPr="004C61E4">
          <w:rPr>
            <w:rFonts w:ascii="Helvetica" w:eastAsia="Arial" w:hAnsi="Helvetica" w:cs="Arial"/>
            <w:sz w:val="22"/>
            <w:szCs w:val="22"/>
          </w:rPr>
          <w:t>-</w:t>
        </w:r>
      </w:ins>
      <w:del w:id="470" w:author="Sean E. McGeary" w:date="2019-09-01T20:26:00Z">
        <w:r w:rsidRPr="004C61E4" w:rsidDel="00534866">
          <w:rPr>
            <w:rFonts w:ascii="Helvetica" w:eastAsia="Arial" w:hAnsi="Helvetica" w:cs="Arial"/>
            <w:sz w:val="22"/>
            <w:szCs w:val="22"/>
          </w:rPr>
          <w:delText xml:space="preserve"> </w:delText>
        </w:r>
      </w:del>
      <w:r w:rsidRPr="004C61E4">
        <w:rPr>
          <w:rFonts w:ascii="Helvetica" w:eastAsia="Arial" w:hAnsi="Helvetica" w:cs="Arial"/>
          <w:sz w:val="22"/>
          <w:szCs w:val="22"/>
        </w:rPr>
        <w:t xml:space="preserve">mismatched sites alone, </w:t>
      </w:r>
      <w:del w:id="471" w:author="Sean E. McGeary" w:date="2019-09-01T20:39:00Z">
        <w:r w:rsidRPr="004C61E4" w:rsidDel="0062557E">
          <w:rPr>
            <w:rFonts w:ascii="Helvetica" w:eastAsia="Arial" w:hAnsi="Helvetica" w:cs="Arial"/>
            <w:sz w:val="22"/>
            <w:szCs w:val="22"/>
          </w:rPr>
          <w:delText xml:space="preserve">which were </w:delText>
        </w:r>
      </w:del>
      <w:del w:id="472" w:author="Sean E. McGeary" w:date="2019-09-01T20:38:00Z">
        <w:r w:rsidR="00896F73" w:rsidRPr="004C61E4" w:rsidDel="0062557E">
          <w:rPr>
            <w:rFonts w:ascii="Helvetica" w:eastAsia="Arial" w:hAnsi="Helvetica" w:cs="Arial"/>
            <w:sz w:val="22"/>
            <w:szCs w:val="22"/>
          </w:rPr>
          <w:delText xml:space="preserve">within </w:delText>
        </w:r>
        <w:r w:rsidRPr="004C61E4" w:rsidDel="0062557E">
          <w:rPr>
            <w:rFonts w:ascii="Helvetica" w:eastAsia="Arial" w:hAnsi="Helvetica" w:cs="Arial"/>
            <w:sz w:val="22"/>
            <w:szCs w:val="22"/>
          </w:rPr>
          <w:delText xml:space="preserve">5-fold </w:delText>
        </w:r>
        <w:r w:rsidR="00896F73" w:rsidRPr="004C61E4" w:rsidDel="0062557E">
          <w:rPr>
            <w:rFonts w:ascii="Helvetica" w:eastAsia="Arial" w:hAnsi="Helvetica" w:cs="Arial"/>
            <w:sz w:val="22"/>
            <w:szCs w:val="22"/>
          </w:rPr>
          <w:delText>of</w:delText>
        </w:r>
        <w:r w:rsidRPr="004C61E4" w:rsidDel="0062557E">
          <w:rPr>
            <w:rFonts w:ascii="Helvetica" w:eastAsia="Arial" w:hAnsi="Helvetica" w:cs="Arial"/>
            <w:sz w:val="22"/>
            <w:szCs w:val="22"/>
          </w:rPr>
          <w:delText xml:space="preserve"> </w:delText>
        </w:r>
      </w:del>
      <w:del w:id="473" w:author="Sean E. McGeary" w:date="2019-09-01T20:39:00Z">
        <w:r w:rsidRPr="004C61E4" w:rsidDel="0062557E">
          <w:rPr>
            <w:rFonts w:ascii="Helvetica" w:eastAsia="Arial" w:hAnsi="Helvetica" w:cs="Arial"/>
            <w:sz w:val="22"/>
            <w:szCs w:val="22"/>
          </w:rPr>
          <w:delText>backgroun</w:delText>
        </w:r>
      </w:del>
      <w:ins w:id="474" w:author="Sean E. McGeary" w:date="2019-09-01T20:39:00Z">
        <w:r w:rsidR="0062557E" w:rsidRPr="004C61E4">
          <w:rPr>
            <w:rFonts w:ascii="Helvetica" w:eastAsia="Arial" w:hAnsi="Helvetica" w:cs="Arial"/>
            <w:sz w:val="22"/>
            <w:szCs w:val="22"/>
          </w:rPr>
          <w:t xml:space="preserve">as might be expected </w:t>
        </w:r>
      </w:ins>
      <w:ins w:id="475" w:author="Sean E. McGeary" w:date="2019-09-01T20:40:00Z">
        <w:r w:rsidR="00B802CB" w:rsidRPr="004C61E4">
          <w:rPr>
            <w:rFonts w:ascii="Helvetica" w:eastAsia="Arial" w:hAnsi="Helvetica" w:cs="Arial"/>
            <w:sz w:val="22"/>
            <w:szCs w:val="22"/>
          </w:rPr>
          <w:t xml:space="preserve">when </w:t>
        </w:r>
      </w:ins>
      <w:ins w:id="476" w:author="Sean E. McGeary" w:date="2019-09-01T20:41:00Z">
        <w:r w:rsidR="00B802CB" w:rsidRPr="004C61E4">
          <w:rPr>
            <w:rFonts w:ascii="Helvetica" w:eastAsia="Arial" w:hAnsi="Helvetica" w:cs="Arial"/>
            <w:sz w:val="22"/>
            <w:szCs w:val="22"/>
          </w:rPr>
          <w:t xml:space="preserve">performing an unbiased </w:t>
        </w:r>
      </w:ins>
      <w:ins w:id="477" w:author="Sean E. McGeary" w:date="2019-09-01T20:40:00Z">
        <w:r w:rsidR="00B802CB" w:rsidRPr="004C61E4">
          <w:rPr>
            <w:rFonts w:ascii="Helvetica" w:eastAsia="Arial" w:hAnsi="Helvetica" w:cs="Arial"/>
            <w:sz w:val="22"/>
            <w:szCs w:val="22"/>
          </w:rPr>
          <w:t>analy</w:t>
        </w:r>
      </w:ins>
      <w:ins w:id="478" w:author="Sean E. McGeary" w:date="2019-09-01T20:41:00Z">
        <w:r w:rsidR="00B802CB" w:rsidRPr="004C61E4">
          <w:rPr>
            <w:rFonts w:ascii="Helvetica" w:eastAsia="Arial" w:hAnsi="Helvetica" w:cs="Arial"/>
            <w:sz w:val="22"/>
            <w:szCs w:val="22"/>
          </w:rPr>
          <w:t>sis of putative sites</w:t>
        </w:r>
      </w:ins>
      <w:ins w:id="479" w:author="Sean E. McGeary" w:date="2019-09-01T20:40:00Z">
        <w:r w:rsidR="00B802CB" w:rsidRPr="004C61E4">
          <w:rPr>
            <w:rFonts w:ascii="Helvetica" w:eastAsia="Arial" w:hAnsi="Helvetica" w:cs="Arial"/>
            <w:sz w:val="22"/>
            <w:szCs w:val="22"/>
          </w:rPr>
          <w:t>.</w:t>
        </w:r>
        <w:r w:rsidR="00B802CB" w:rsidRPr="004C61E4" w:rsidDel="0062557E">
          <w:rPr>
            <w:rFonts w:ascii="Helvetica" w:eastAsia="Arial" w:hAnsi="Helvetica" w:cs="Arial"/>
            <w:sz w:val="22"/>
            <w:szCs w:val="22"/>
          </w:rPr>
          <w:t xml:space="preserve"> </w:t>
        </w:r>
      </w:ins>
      <w:del w:id="480" w:author="Sean E. McGeary" w:date="2019-09-01T20:39:00Z">
        <w:r w:rsidRPr="004C61E4" w:rsidDel="0062557E">
          <w:rPr>
            <w:rFonts w:ascii="Helvetica" w:eastAsia="Arial" w:hAnsi="Helvetica" w:cs="Arial"/>
            <w:sz w:val="22"/>
            <w:szCs w:val="22"/>
          </w:rPr>
          <w:delText>d</w:delText>
        </w:r>
      </w:del>
      <w:del w:id="481" w:author="Sean E. McGeary" w:date="2019-09-01T20:40:00Z">
        <w:r w:rsidR="004A1320" w:rsidRPr="004C61E4" w:rsidDel="00B802CB">
          <w:rPr>
            <w:rFonts w:ascii="Helvetica" w:eastAsia="Arial" w:hAnsi="Helvetica" w:cs="Arial"/>
            <w:sz w:val="22"/>
            <w:szCs w:val="22"/>
          </w:rPr>
          <w:delText xml:space="preserve">. </w:delText>
        </w:r>
      </w:del>
      <w:commentRangeStart w:id="482"/>
      <w:del w:id="483" w:author="Sean E. McGeary" w:date="2019-09-01T20:41:00Z">
        <w:r w:rsidR="0077560C" w:rsidRPr="004C61E4" w:rsidDel="00B802CB">
          <w:rPr>
            <w:rFonts w:ascii="Helvetica" w:eastAsia="Arial" w:hAnsi="Helvetica" w:cs="Arial"/>
            <w:sz w:val="22"/>
            <w:szCs w:val="22"/>
          </w:rPr>
          <w:delText>Nonetheless</w:delText>
        </w:r>
        <w:r w:rsidRPr="004C61E4" w:rsidDel="00B802CB">
          <w:rPr>
            <w:rFonts w:ascii="Helvetica" w:eastAsia="Arial" w:hAnsi="Helvetica" w:cs="Arial"/>
            <w:sz w:val="22"/>
            <w:szCs w:val="22"/>
          </w:rPr>
          <w:delText>,</w:delText>
        </w:r>
      </w:del>
      <w:ins w:id="484" w:author="Sean E. McGeary" w:date="2019-09-01T21:01:00Z">
        <w:r w:rsidR="00AF676A" w:rsidRPr="004C61E4">
          <w:rPr>
            <w:rFonts w:ascii="Helvetica" w:eastAsia="Arial" w:hAnsi="Helvetica" w:cs="Arial"/>
            <w:sz w:val="22"/>
            <w:szCs w:val="22"/>
          </w:rPr>
          <w:t>However,</w:t>
        </w:r>
      </w:ins>
      <w:ins w:id="485" w:author="Sean E. McGeary" w:date="2019-09-01T20:41:00Z">
        <w:r w:rsidR="00B802CB" w:rsidRPr="004C61E4">
          <w:rPr>
            <w:rFonts w:ascii="Helvetica" w:eastAsia="Arial" w:hAnsi="Helvetica" w:cs="Arial"/>
            <w:sz w:val="22"/>
            <w:szCs w:val="22"/>
          </w:rPr>
          <w:t xml:space="preserve"> </w:t>
        </w:r>
      </w:ins>
      <w:ins w:id="486" w:author="Sean E. McGeary" w:date="2019-09-01T21:01:00Z">
        <w:r w:rsidR="00AF676A" w:rsidRPr="004C61E4">
          <w:rPr>
            <w:rFonts w:ascii="Helvetica" w:eastAsia="Arial" w:hAnsi="Helvetica" w:cs="Arial"/>
            <w:sz w:val="22"/>
            <w:szCs w:val="22"/>
          </w:rPr>
          <w:t xml:space="preserve">the </w:t>
        </w:r>
      </w:ins>
      <w:ins w:id="487" w:author="Sean E. McGeary" w:date="2019-09-01T20:45:00Z">
        <w:r w:rsidR="00B802CB" w:rsidRPr="004C61E4">
          <w:rPr>
            <w:rFonts w:ascii="Helvetica" w:eastAsia="Arial" w:hAnsi="Helvetica" w:cs="Arial"/>
            <w:sz w:val="22"/>
            <w:szCs w:val="22"/>
          </w:rPr>
          <w:t>detection</w:t>
        </w:r>
      </w:ins>
      <w:ins w:id="488" w:author="Sean E. McGeary" w:date="2019-09-01T20:41:00Z">
        <w:r w:rsidR="00B802CB" w:rsidRPr="004C61E4">
          <w:rPr>
            <w:rFonts w:ascii="Helvetica" w:eastAsia="Arial" w:hAnsi="Helvetica" w:cs="Arial"/>
            <w:sz w:val="22"/>
            <w:szCs w:val="22"/>
          </w:rPr>
          <w:t xml:space="preserve"> of ______ </w:t>
        </w:r>
      </w:ins>
      <w:ins w:id="489" w:author="Sean E. McGeary" w:date="2019-09-01T20:58:00Z">
        <w:r w:rsidR="00B802CB" w:rsidRPr="004C61E4">
          <w:rPr>
            <w:rFonts w:ascii="Helvetica" w:eastAsia="Arial" w:hAnsi="Helvetica" w:cs="Arial"/>
            <w:sz w:val="22"/>
            <w:szCs w:val="22"/>
          </w:rPr>
          <w:t xml:space="preserve"> </w:t>
        </w:r>
      </w:ins>
      <w:del w:id="490" w:author="Sean E. McGeary" w:date="2019-09-01T20:58:00Z">
        <w:r w:rsidRPr="004C61E4" w:rsidDel="00B802CB">
          <w:rPr>
            <w:rFonts w:ascii="Helvetica" w:eastAsia="Arial" w:hAnsi="Helvetica" w:cs="Arial"/>
            <w:sz w:val="22"/>
            <w:szCs w:val="22"/>
          </w:rPr>
          <w:delText xml:space="preserve"> some </w:delText>
        </w:r>
      </w:del>
      <w:r w:rsidR="0077560C" w:rsidRPr="004C61E4">
        <w:rPr>
          <w:rFonts w:ascii="Helvetica" w:eastAsia="Arial" w:hAnsi="Helvetica" w:cs="Arial"/>
          <w:sz w:val="22"/>
          <w:szCs w:val="22"/>
        </w:rPr>
        <w:t>3′</w:t>
      </w:r>
      <w:ins w:id="491" w:author="Sean E. McGeary" w:date="2019-09-01T21:04:00Z">
        <w:r w:rsidR="00AF676A" w:rsidRPr="004C61E4">
          <w:rPr>
            <w:rFonts w:ascii="Helvetica" w:eastAsia="Arial" w:hAnsi="Helvetica" w:cs="Arial"/>
            <w:sz w:val="22"/>
            <w:szCs w:val="22"/>
          </w:rPr>
          <w:noBreakHyphen/>
        </w:r>
      </w:ins>
      <w:del w:id="492" w:author="Sean E. McGeary" w:date="2019-09-01T21:03:00Z">
        <w:r w:rsidR="0077560C" w:rsidRPr="004C61E4" w:rsidDel="00AF676A">
          <w:rPr>
            <w:rFonts w:ascii="Helvetica" w:eastAsia="Arial" w:hAnsi="Helvetica" w:cs="Arial"/>
            <w:sz w:val="22"/>
            <w:szCs w:val="22"/>
          </w:rPr>
          <w:delText>-</w:delText>
        </w:r>
      </w:del>
      <w:r w:rsidR="0077560C" w:rsidRPr="004C61E4">
        <w:rPr>
          <w:rFonts w:ascii="Helvetica" w:eastAsia="Arial" w:hAnsi="Helvetica" w:cs="Arial"/>
          <w:sz w:val="22"/>
          <w:szCs w:val="22"/>
        </w:rPr>
        <w:t xml:space="preserve">compensatory sites </w:t>
      </w:r>
      <w:del w:id="493" w:author="Sean E. McGeary" w:date="2019-09-01T20:58:00Z">
        <w:r w:rsidRPr="004C61E4" w:rsidDel="00B802CB">
          <w:rPr>
            <w:rFonts w:ascii="Helvetica" w:eastAsia="Arial" w:hAnsi="Helvetica" w:cs="Arial"/>
            <w:sz w:val="22"/>
            <w:szCs w:val="22"/>
          </w:rPr>
          <w:delText>had</w:delText>
        </w:r>
        <w:r w:rsidR="00C772A2" w:rsidRPr="004C61E4" w:rsidDel="00B802CB">
          <w:rPr>
            <w:rFonts w:ascii="Helvetica" w:eastAsia="Arial" w:hAnsi="Helvetica" w:cs="Arial"/>
            <w:sz w:val="22"/>
            <w:szCs w:val="22"/>
          </w:rPr>
          <w:delText xml:space="preserve"> </w:delText>
        </w:r>
      </w:del>
      <w:ins w:id="494" w:author="Sean E. McGeary" w:date="2019-09-01T20:58:00Z">
        <w:r w:rsidR="00B802CB" w:rsidRPr="004C61E4">
          <w:rPr>
            <w:rFonts w:ascii="Helvetica" w:eastAsia="Arial" w:hAnsi="Helvetica" w:cs="Arial"/>
            <w:sz w:val="22"/>
            <w:szCs w:val="22"/>
          </w:rPr>
          <w:t xml:space="preserve">with </w:t>
        </w:r>
      </w:ins>
      <w:ins w:id="495" w:author="Sean E. McGeary" w:date="2019-09-01T21:04:00Z">
        <w:r w:rsidR="00AF676A" w:rsidRPr="004C61E4">
          <w:rPr>
            <w:rFonts w:ascii="Helvetica" w:eastAsia="Arial" w:hAnsi="Helvetica" w:cs="Arial"/>
            <w:sz w:val="22"/>
            <w:szCs w:val="22"/>
          </w:rPr>
          <w:t>affinities as high</w:t>
        </w:r>
      </w:ins>
      <w:del w:id="496" w:author="Sean E. McGeary" w:date="2019-09-01T21:04:00Z">
        <w:r w:rsidR="00C772A2" w:rsidRPr="004C61E4" w:rsidDel="00AF676A">
          <w:rPr>
            <w:rFonts w:ascii="Helvetica" w:eastAsia="Arial" w:hAnsi="Helvetica" w:cs="Arial"/>
            <w:i/>
            <w:sz w:val="22"/>
            <w:szCs w:val="22"/>
          </w:rPr>
          <w:delText>K</w:delText>
        </w:r>
        <w:r w:rsidR="00C772A2" w:rsidRPr="004C61E4" w:rsidDel="00AF676A">
          <w:rPr>
            <w:rFonts w:ascii="Helvetica" w:eastAsia="Arial" w:hAnsi="Helvetica" w:cs="Arial"/>
            <w:sz w:val="22"/>
            <w:szCs w:val="22"/>
            <w:vertAlign w:val="subscript"/>
          </w:rPr>
          <w:delText>D</w:delText>
        </w:r>
      </w:del>
      <w:del w:id="497" w:author="Sean E. McGeary" w:date="2019-09-01T20:24:00Z">
        <w:r w:rsidR="00C772A2" w:rsidRPr="004C61E4" w:rsidDel="00534866">
          <w:rPr>
            <w:rFonts w:ascii="Helvetica" w:eastAsia="Arial" w:hAnsi="Helvetica" w:cs="Arial"/>
            <w:sz w:val="22"/>
            <w:szCs w:val="22"/>
            <w:vertAlign w:val="subscript"/>
          </w:rPr>
          <w:delText>, Rel</w:delText>
        </w:r>
      </w:del>
      <w:del w:id="498" w:author="Sean E. McGeary" w:date="2019-09-01T21:04:00Z">
        <w:r w:rsidR="00B9359C" w:rsidRPr="004C61E4" w:rsidDel="00AF676A">
          <w:rPr>
            <w:rFonts w:ascii="Helvetica" w:eastAsia="Arial" w:hAnsi="Helvetica" w:cs="Arial"/>
            <w:sz w:val="22"/>
            <w:szCs w:val="22"/>
          </w:rPr>
          <w:delText xml:space="preserve"> </w:delText>
        </w:r>
        <w:r w:rsidR="00896F73" w:rsidRPr="004C61E4" w:rsidDel="00AF676A">
          <w:rPr>
            <w:rFonts w:ascii="Helvetica" w:eastAsia="Arial" w:hAnsi="Helvetica" w:cs="Arial"/>
            <w:sz w:val="22"/>
            <w:szCs w:val="22"/>
          </w:rPr>
          <w:delText>values</w:delText>
        </w:r>
        <w:r w:rsidR="00B9359C" w:rsidRPr="004C61E4" w:rsidDel="00AF676A">
          <w:rPr>
            <w:rFonts w:ascii="Helvetica" w:eastAsia="Arial" w:hAnsi="Helvetica" w:cs="Arial"/>
            <w:sz w:val="22"/>
            <w:szCs w:val="22"/>
          </w:rPr>
          <w:delText xml:space="preserve"> </w:delText>
        </w:r>
        <w:r w:rsidR="00C772A2" w:rsidRPr="004C61E4" w:rsidDel="00AF676A">
          <w:rPr>
            <w:rFonts w:ascii="Helvetica" w:eastAsia="Arial" w:hAnsi="Helvetica" w:cs="Arial"/>
            <w:sz w:val="22"/>
            <w:szCs w:val="22"/>
          </w:rPr>
          <w:delText>similar to</w:delText>
        </w:r>
        <w:r w:rsidR="00B9359C" w:rsidRPr="004C61E4" w:rsidDel="00AF676A">
          <w:rPr>
            <w:rFonts w:ascii="Helvetica" w:eastAsia="Arial" w:hAnsi="Helvetica" w:cs="Arial"/>
            <w:sz w:val="22"/>
            <w:szCs w:val="22"/>
          </w:rPr>
          <w:delText xml:space="preserve"> those of </w:delText>
        </w:r>
      </w:del>
      <w:ins w:id="499" w:author="Sean E. McGeary" w:date="2019-09-01T21:04:00Z">
        <w:r w:rsidR="00AF676A" w:rsidRPr="004C61E4">
          <w:rPr>
            <w:rFonts w:ascii="Helvetica" w:eastAsia="Arial" w:hAnsi="Helvetica" w:cs="Arial"/>
            <w:i/>
            <w:sz w:val="22"/>
            <w:szCs w:val="22"/>
          </w:rPr>
          <w:t xml:space="preserve"> </w:t>
        </w:r>
        <w:r w:rsidR="00AF676A" w:rsidRPr="004C61E4">
          <w:rPr>
            <w:rFonts w:ascii="Helvetica" w:eastAsia="Arial" w:hAnsi="Helvetica" w:cs="Arial"/>
            <w:iCs/>
            <w:sz w:val="22"/>
            <w:szCs w:val="22"/>
            <w:rPrChange w:id="500" w:author="Sean E. McGeary" w:date="2019-09-01T21:05:00Z">
              <w:rPr>
                <w:rFonts w:ascii="Arial" w:eastAsia="Arial" w:hAnsi="Arial" w:cs="Arial"/>
                <w:i/>
                <w:sz w:val="22"/>
                <w:szCs w:val="22"/>
              </w:rPr>
            </w:rPrChange>
          </w:rPr>
          <w:t>a</w:t>
        </w:r>
        <w:r w:rsidR="00AF676A" w:rsidRPr="004C61E4">
          <w:rPr>
            <w:rFonts w:ascii="Helvetica" w:eastAsia="Arial" w:hAnsi="Helvetica" w:cs="Arial"/>
            <w:iCs/>
            <w:sz w:val="22"/>
            <w:szCs w:val="22"/>
            <w:rPrChange w:id="501" w:author="Sean E. McGeary" w:date="2019-09-01T21:04:00Z">
              <w:rPr>
                <w:rFonts w:ascii="Arial" w:eastAsia="Arial" w:hAnsi="Arial" w:cs="Arial"/>
                <w:i/>
                <w:sz w:val="22"/>
                <w:szCs w:val="22"/>
              </w:rPr>
            </w:rPrChange>
          </w:rPr>
          <w:t>s that of</w:t>
        </w:r>
        <w:r w:rsidR="00AF676A" w:rsidRPr="004C61E4">
          <w:rPr>
            <w:rFonts w:ascii="Helvetica" w:eastAsia="Arial" w:hAnsi="Helvetica" w:cs="Arial"/>
            <w:sz w:val="22"/>
            <w:szCs w:val="22"/>
          </w:rPr>
          <w:t xml:space="preserve"> </w:t>
        </w:r>
      </w:ins>
      <w:r w:rsidR="00B9359C" w:rsidRPr="004C61E4">
        <w:rPr>
          <w:rFonts w:ascii="Helvetica" w:eastAsia="Arial" w:hAnsi="Helvetica" w:cs="Arial"/>
          <w:sz w:val="22"/>
          <w:szCs w:val="22"/>
        </w:rPr>
        <w:t xml:space="preserve">canonical </w:t>
      </w:r>
      <w:commentRangeStart w:id="502"/>
      <w:r w:rsidR="00B9359C" w:rsidRPr="004C61E4">
        <w:rPr>
          <w:rFonts w:ascii="Helvetica" w:eastAsia="Arial" w:hAnsi="Helvetica" w:cs="Arial"/>
          <w:sz w:val="22"/>
          <w:szCs w:val="22"/>
        </w:rPr>
        <w:t>7</w:t>
      </w:r>
      <w:del w:id="503" w:author="Sean E. McGeary" w:date="2019-09-01T20:24:00Z">
        <w:r w:rsidR="00B9359C" w:rsidRPr="004C61E4" w:rsidDel="00534866">
          <w:rPr>
            <w:rFonts w:ascii="Helvetica" w:eastAsia="Arial" w:hAnsi="Helvetica" w:cs="Arial"/>
            <w:sz w:val="22"/>
            <w:szCs w:val="22"/>
          </w:rPr>
          <w:delText>-nt</w:delText>
        </w:r>
      </w:del>
      <w:ins w:id="504" w:author="Sean E. McGeary" w:date="2019-09-01T20:24:00Z">
        <w:r w:rsidR="00534866" w:rsidRPr="004C61E4">
          <w:rPr>
            <w:rFonts w:ascii="Helvetica" w:eastAsia="Arial" w:hAnsi="Helvetica" w:cs="Arial"/>
            <w:sz w:val="22"/>
            <w:szCs w:val="22"/>
          </w:rPr>
          <w:t>mer</w:t>
        </w:r>
        <w:commentRangeEnd w:id="502"/>
        <w:r w:rsidR="00534866" w:rsidRPr="004C61E4">
          <w:rPr>
            <w:rStyle w:val="CommentReference"/>
            <w:rFonts w:ascii="Helvetica" w:hAnsi="Helvetica"/>
          </w:rPr>
          <w:commentReference w:id="502"/>
        </w:r>
      </w:ins>
      <w:r w:rsidR="00B9359C" w:rsidRPr="004C61E4">
        <w:rPr>
          <w:rFonts w:ascii="Helvetica" w:eastAsia="Arial" w:hAnsi="Helvetica" w:cs="Arial"/>
          <w:sz w:val="22"/>
          <w:szCs w:val="22"/>
        </w:rPr>
        <w:t xml:space="preserve"> sites (Fig </w:t>
      </w:r>
      <w:r w:rsidR="007D563A" w:rsidRPr="004C61E4">
        <w:rPr>
          <w:rFonts w:ascii="Helvetica" w:eastAsia="Arial" w:hAnsi="Helvetica" w:cs="Arial"/>
          <w:sz w:val="22"/>
          <w:szCs w:val="22"/>
        </w:rPr>
        <w:t>3A)</w:t>
      </w:r>
      <w:ins w:id="505" w:author="Sean E. McGeary" w:date="2019-09-01T20:58:00Z">
        <w:r w:rsidR="00B802CB" w:rsidRPr="004C61E4">
          <w:rPr>
            <w:rFonts w:ascii="Helvetica" w:eastAsia="Arial" w:hAnsi="Helvetica" w:cs="Arial"/>
            <w:sz w:val="22"/>
            <w:szCs w:val="22"/>
          </w:rPr>
          <w:t xml:space="preserve"> motivated us to perform a</w:t>
        </w:r>
      </w:ins>
      <w:del w:id="506" w:author="David Bartel" w:date="2019-06-28T09:49:00Z">
        <w:r w:rsidR="00B9359C" w:rsidRPr="004C61E4" w:rsidDel="0050088E">
          <w:rPr>
            <w:rFonts w:ascii="Helvetica" w:eastAsia="Arial" w:hAnsi="Helvetica" w:cs="Arial"/>
            <w:sz w:val="22"/>
            <w:szCs w:val="22"/>
          </w:rPr>
          <w:delText xml:space="preserve">. </w:delText>
        </w:r>
      </w:del>
      <w:ins w:id="507" w:author="Sean E. McGeary" w:date="2019-09-01T20:58:00Z">
        <w:r w:rsidR="00B802CB" w:rsidRPr="004C61E4">
          <w:rPr>
            <w:rFonts w:ascii="Helvetica" w:eastAsia="Arial" w:hAnsi="Helvetica" w:cs="Arial"/>
            <w:sz w:val="22"/>
            <w:szCs w:val="22"/>
          </w:rPr>
          <w:t xml:space="preserve"> </w:t>
        </w:r>
      </w:ins>
      <w:ins w:id="508" w:author="David Bartel" w:date="2019-06-28T09:49:00Z">
        <w:del w:id="509" w:author="Sean E. McGeary" w:date="2019-09-01T20:58:00Z">
          <w:r w:rsidR="0050088E" w:rsidRPr="004C61E4" w:rsidDel="00B802CB">
            <w:rPr>
              <w:rFonts w:ascii="Helvetica" w:eastAsia="Arial" w:hAnsi="Helvetica" w:cs="Arial"/>
              <w:sz w:val="22"/>
              <w:szCs w:val="22"/>
            </w:rPr>
            <w:delText>, enabling</w:delText>
          </w:r>
        </w:del>
      </w:ins>
      <w:ins w:id="510" w:author="David Bartel" w:date="2019-06-28T09:50:00Z">
        <w:del w:id="511" w:author="Sean E. McGeary" w:date="2019-09-01T20:58:00Z">
          <w:r w:rsidR="0050088E" w:rsidRPr="004C61E4" w:rsidDel="00B802CB">
            <w:rPr>
              <w:rFonts w:ascii="Helvetica" w:eastAsia="Arial" w:hAnsi="Helvetica" w:cs="Arial"/>
              <w:sz w:val="22"/>
              <w:szCs w:val="22"/>
            </w:rPr>
            <w:delText xml:space="preserve"> </w:delText>
          </w:r>
        </w:del>
        <w:r w:rsidR="0050088E" w:rsidRPr="004C61E4">
          <w:rPr>
            <w:rFonts w:ascii="Helvetica" w:eastAsia="Arial" w:hAnsi="Helvetica" w:cs="Arial"/>
            <w:sz w:val="22"/>
            <w:szCs w:val="22"/>
          </w:rPr>
          <w:t>systematic</w:t>
        </w:r>
      </w:ins>
      <w:ins w:id="512" w:author="David Bartel" w:date="2019-06-28T09:47:00Z">
        <w:r w:rsidR="0050088E" w:rsidRPr="004C61E4">
          <w:rPr>
            <w:rFonts w:ascii="Helvetica" w:eastAsia="Arial" w:hAnsi="Helvetica" w:cs="Arial"/>
            <w:sz w:val="22"/>
            <w:szCs w:val="22"/>
          </w:rPr>
          <w:t xml:space="preserve"> </w:t>
        </w:r>
      </w:ins>
      <w:ins w:id="513" w:author="David Bartel" w:date="2019-06-28T09:48:00Z">
        <w:r w:rsidR="0050088E" w:rsidRPr="004C61E4">
          <w:rPr>
            <w:rFonts w:ascii="Helvetica" w:eastAsia="Arial" w:hAnsi="Helvetica" w:cs="Arial"/>
            <w:sz w:val="22"/>
            <w:szCs w:val="22"/>
          </w:rPr>
          <w:t>investigat</w:t>
        </w:r>
      </w:ins>
      <w:ins w:id="514" w:author="David Bartel" w:date="2019-06-28T09:50:00Z">
        <w:r w:rsidR="0050088E" w:rsidRPr="004C61E4">
          <w:rPr>
            <w:rFonts w:ascii="Helvetica" w:eastAsia="Arial" w:hAnsi="Helvetica" w:cs="Arial"/>
            <w:sz w:val="22"/>
            <w:szCs w:val="22"/>
          </w:rPr>
          <w:t>ion of</w:t>
        </w:r>
      </w:ins>
      <w:ins w:id="515" w:author="Sean E. McGeary" w:date="2019-09-01T20:59:00Z">
        <w:r w:rsidR="00AF676A" w:rsidRPr="004C61E4">
          <w:rPr>
            <w:rFonts w:ascii="Helvetica" w:eastAsia="Arial" w:hAnsi="Helvetica" w:cs="Arial"/>
            <w:sz w:val="22"/>
            <w:szCs w:val="22"/>
          </w:rPr>
          <w:t xml:space="preserve"> </w:t>
        </w:r>
      </w:ins>
      <w:ins w:id="516" w:author="Sean E. McGeary" w:date="2019-09-01T21:05:00Z">
        <w:r w:rsidR="00AF676A" w:rsidRPr="004C61E4">
          <w:rPr>
            <w:rFonts w:ascii="Helvetica" w:eastAsia="Arial" w:hAnsi="Helvetica" w:cs="Arial"/>
            <w:sz w:val="22"/>
            <w:szCs w:val="22"/>
          </w:rPr>
          <w:t>which</w:t>
        </w:r>
      </w:ins>
      <w:ins w:id="517" w:author="Sean E. McGeary" w:date="2019-09-01T20:59:00Z">
        <w:r w:rsidR="00AF676A" w:rsidRPr="004C61E4">
          <w:rPr>
            <w:rFonts w:ascii="Helvetica" w:eastAsia="Arial" w:hAnsi="Helvetica" w:cs="Arial"/>
            <w:sz w:val="22"/>
            <w:szCs w:val="22"/>
          </w:rPr>
          <w:t xml:space="preserve"> </w:t>
        </w:r>
      </w:ins>
      <w:ins w:id="518" w:author="David Bartel" w:date="2019-06-28T09:48:00Z">
        <w:del w:id="519" w:author="Sean E. McGeary" w:date="2019-09-01T20:59:00Z">
          <w:r w:rsidR="0050088E" w:rsidRPr="004C61E4" w:rsidDel="00AF676A">
            <w:rPr>
              <w:rFonts w:ascii="Helvetica" w:eastAsia="Arial" w:hAnsi="Helvetica" w:cs="Arial"/>
              <w:sz w:val="22"/>
              <w:szCs w:val="22"/>
            </w:rPr>
            <w:delText xml:space="preserve"> the </w:delText>
          </w:r>
        </w:del>
        <w:r w:rsidR="0050088E" w:rsidRPr="004C61E4">
          <w:rPr>
            <w:rFonts w:ascii="Helvetica" w:eastAsia="Arial" w:hAnsi="Helvetica" w:cs="Arial"/>
            <w:sz w:val="22"/>
            <w:szCs w:val="22"/>
          </w:rPr>
          <w:t>features</w:t>
        </w:r>
      </w:ins>
      <w:ins w:id="520" w:author="Sean E. McGeary" w:date="2019-09-01T21:01:00Z">
        <w:r w:rsidR="00AF676A" w:rsidRPr="004C61E4">
          <w:rPr>
            <w:rFonts w:ascii="Helvetica" w:eastAsia="Arial" w:hAnsi="Helvetica" w:cs="Arial"/>
            <w:sz w:val="22"/>
            <w:szCs w:val="22"/>
          </w:rPr>
          <w:t xml:space="preserve"> of the seed</w:t>
        </w:r>
      </w:ins>
      <w:ins w:id="521" w:author="Sean E. McGeary" w:date="2019-09-01T21:03:00Z">
        <w:r w:rsidR="00AF676A" w:rsidRPr="004C61E4">
          <w:rPr>
            <w:rFonts w:ascii="Helvetica" w:eastAsia="Arial" w:hAnsi="Helvetica" w:cs="Arial"/>
            <w:sz w:val="22"/>
            <w:szCs w:val="22"/>
          </w:rPr>
          <w:t>-</w:t>
        </w:r>
      </w:ins>
      <w:ins w:id="522" w:author="Sean E. McGeary" w:date="2019-09-01T21:01:00Z">
        <w:r w:rsidR="00AF676A" w:rsidRPr="004C61E4">
          <w:rPr>
            <w:rFonts w:ascii="Helvetica" w:eastAsia="Arial" w:hAnsi="Helvetica" w:cs="Arial"/>
            <w:sz w:val="22"/>
            <w:szCs w:val="22"/>
          </w:rPr>
          <w:t xml:space="preserve"> and 3′</w:t>
        </w:r>
      </w:ins>
      <w:ins w:id="523" w:author="Sean E. McGeary" w:date="2019-09-01T21:03:00Z">
        <w:r w:rsidR="00AF676A" w:rsidRPr="004C61E4">
          <w:rPr>
            <w:rFonts w:ascii="Helvetica" w:eastAsia="Arial" w:hAnsi="Helvetica" w:cs="Arial"/>
            <w:sz w:val="22"/>
            <w:szCs w:val="22"/>
          </w:rPr>
          <w:t>-portion</w:t>
        </w:r>
      </w:ins>
      <w:ins w:id="524" w:author="David Bartel" w:date="2019-06-28T09:48:00Z">
        <w:r w:rsidR="0050088E" w:rsidRPr="004C61E4">
          <w:rPr>
            <w:rFonts w:ascii="Helvetica" w:eastAsia="Arial" w:hAnsi="Helvetica" w:cs="Arial"/>
            <w:sz w:val="22"/>
            <w:szCs w:val="22"/>
          </w:rPr>
          <w:t xml:space="preserve"> of </w:t>
        </w:r>
      </w:ins>
      <w:ins w:id="525" w:author="Sean E. McGeary" w:date="2019-09-01T21:02:00Z">
        <w:r w:rsidR="00AF676A" w:rsidRPr="004C61E4">
          <w:rPr>
            <w:rFonts w:ascii="Helvetica" w:eastAsia="Arial" w:hAnsi="Helvetica" w:cs="Arial"/>
            <w:sz w:val="22"/>
            <w:szCs w:val="22"/>
          </w:rPr>
          <w:t xml:space="preserve">a </w:t>
        </w:r>
      </w:ins>
      <w:ins w:id="526" w:author="Sean E. McGeary" w:date="2019-09-01T21:03:00Z">
        <w:r w:rsidR="00AF676A" w:rsidRPr="004C61E4">
          <w:rPr>
            <w:rFonts w:ascii="Helvetica" w:eastAsia="Arial" w:hAnsi="Helvetica" w:cs="Arial"/>
            <w:sz w:val="22"/>
            <w:szCs w:val="22"/>
          </w:rPr>
          <w:t>3′-compensatory</w:t>
        </w:r>
      </w:ins>
      <w:ins w:id="527" w:author="Sean E. McGeary" w:date="2019-09-01T21:00:00Z">
        <w:r w:rsidR="00AF676A" w:rsidRPr="004C61E4">
          <w:rPr>
            <w:rFonts w:ascii="Helvetica" w:eastAsia="Arial" w:hAnsi="Helvetica" w:cs="Arial"/>
            <w:sz w:val="22"/>
            <w:szCs w:val="22"/>
          </w:rPr>
          <w:t xml:space="preserve"> </w:t>
        </w:r>
      </w:ins>
      <w:ins w:id="528" w:author="David Bartel" w:date="2019-06-28T09:48:00Z">
        <w:del w:id="529" w:author="Sean E. McGeary" w:date="2019-09-01T21:00:00Z">
          <w:r w:rsidR="0050088E" w:rsidRPr="004C61E4" w:rsidDel="00AF676A">
            <w:rPr>
              <w:rFonts w:ascii="Helvetica" w:eastAsia="Arial" w:hAnsi="Helvetica" w:cs="Arial"/>
              <w:sz w:val="22"/>
              <w:szCs w:val="22"/>
            </w:rPr>
            <w:delText>3′ sites</w:delText>
          </w:r>
        </w:del>
      </w:ins>
      <w:ins w:id="530" w:author="Sean E. McGeary" w:date="2019-09-01T21:00:00Z">
        <w:r w:rsidR="00AF676A" w:rsidRPr="004C61E4">
          <w:rPr>
            <w:rFonts w:ascii="Helvetica" w:eastAsia="Arial" w:hAnsi="Helvetica" w:cs="Arial"/>
            <w:sz w:val="22"/>
            <w:szCs w:val="22"/>
          </w:rPr>
          <w:t>site</w:t>
        </w:r>
      </w:ins>
      <w:ins w:id="531" w:author="David Bartel" w:date="2019-06-28T09:48:00Z">
        <w:r w:rsidR="0050088E" w:rsidRPr="004C61E4">
          <w:rPr>
            <w:rFonts w:ascii="Helvetica" w:eastAsia="Arial" w:hAnsi="Helvetica" w:cs="Arial"/>
            <w:sz w:val="22"/>
            <w:szCs w:val="22"/>
          </w:rPr>
          <w:t xml:space="preserve"> </w:t>
        </w:r>
      </w:ins>
      <w:ins w:id="532" w:author="Sean E. McGeary" w:date="2019-09-01T21:05:00Z">
        <w:r w:rsidR="00AF676A" w:rsidRPr="004C61E4">
          <w:rPr>
            <w:rFonts w:ascii="Helvetica" w:eastAsia="Arial" w:hAnsi="Helvetica" w:cs="Arial"/>
            <w:sz w:val="22"/>
            <w:szCs w:val="22"/>
          </w:rPr>
          <w:t xml:space="preserve">can </w:t>
        </w:r>
      </w:ins>
      <w:ins w:id="533" w:author="David Bartel" w:date="2019-06-28T09:48:00Z">
        <w:del w:id="534" w:author="Sean E. McGeary" w:date="2019-09-01T20:59:00Z">
          <w:r w:rsidR="0050088E" w:rsidRPr="004C61E4" w:rsidDel="00AF676A">
            <w:rPr>
              <w:rFonts w:ascii="Helvetica" w:eastAsia="Arial" w:hAnsi="Helvetica" w:cs="Arial"/>
              <w:sz w:val="22"/>
              <w:szCs w:val="22"/>
            </w:rPr>
            <w:delText>that imparted</w:delText>
          </w:r>
        </w:del>
      </w:ins>
      <w:ins w:id="535" w:author="Sean E. McGeary" w:date="2019-09-01T21:02:00Z">
        <w:r w:rsidR="00AF676A" w:rsidRPr="004C61E4">
          <w:rPr>
            <w:rFonts w:ascii="Helvetica" w:eastAsia="Arial" w:hAnsi="Helvetica" w:cs="Arial"/>
            <w:sz w:val="22"/>
            <w:szCs w:val="22"/>
          </w:rPr>
          <w:t xml:space="preserve">together </w:t>
        </w:r>
      </w:ins>
      <w:ins w:id="536" w:author="Sean E. McGeary" w:date="2019-09-01T20:59:00Z">
        <w:r w:rsidR="00AF676A" w:rsidRPr="004C61E4">
          <w:rPr>
            <w:rFonts w:ascii="Helvetica" w:eastAsia="Arial" w:hAnsi="Helvetica" w:cs="Arial"/>
            <w:sz w:val="22"/>
            <w:szCs w:val="22"/>
          </w:rPr>
          <w:t>impart</w:t>
        </w:r>
      </w:ins>
      <w:ins w:id="537" w:author="David Bartel" w:date="2019-06-28T09:48:00Z">
        <w:r w:rsidR="0050088E" w:rsidRPr="004C61E4">
          <w:rPr>
            <w:rFonts w:ascii="Helvetica" w:eastAsia="Arial" w:hAnsi="Helvetica" w:cs="Arial"/>
            <w:sz w:val="22"/>
            <w:szCs w:val="22"/>
          </w:rPr>
          <w:t xml:space="preserve"> </w:t>
        </w:r>
        <w:del w:id="538" w:author="Sean E. McGeary" w:date="2019-09-01T20:59:00Z">
          <w:r w:rsidR="0050088E" w:rsidRPr="004C61E4" w:rsidDel="00AF676A">
            <w:rPr>
              <w:rFonts w:ascii="Helvetica" w:eastAsia="Arial" w:hAnsi="Helvetica" w:cs="Arial"/>
              <w:sz w:val="22"/>
              <w:szCs w:val="22"/>
            </w:rPr>
            <w:delText>this additional</w:delText>
          </w:r>
        </w:del>
      </w:ins>
      <w:ins w:id="539" w:author="Sean E. McGeary" w:date="2019-09-01T20:59:00Z">
        <w:r w:rsidR="00AF676A" w:rsidRPr="004C61E4">
          <w:rPr>
            <w:rFonts w:ascii="Helvetica" w:eastAsia="Arial" w:hAnsi="Helvetica" w:cs="Arial"/>
            <w:sz w:val="22"/>
            <w:szCs w:val="22"/>
          </w:rPr>
          <w:t>such</w:t>
        </w:r>
      </w:ins>
      <w:ins w:id="540" w:author="David Bartel" w:date="2019-06-28T09:48:00Z">
        <w:r w:rsidR="0050088E" w:rsidRPr="004C61E4">
          <w:rPr>
            <w:rFonts w:ascii="Helvetica" w:eastAsia="Arial" w:hAnsi="Helvetica" w:cs="Arial"/>
            <w:sz w:val="22"/>
            <w:szCs w:val="22"/>
          </w:rPr>
          <w:t xml:space="preserve"> affinity</w:t>
        </w:r>
      </w:ins>
      <w:commentRangeEnd w:id="482"/>
      <w:r w:rsidR="00534866" w:rsidRPr="004C61E4">
        <w:rPr>
          <w:rStyle w:val="CommentReference"/>
          <w:rFonts w:ascii="Helvetica" w:hAnsi="Helvetica"/>
        </w:rPr>
        <w:commentReference w:id="482"/>
      </w:r>
      <w:ins w:id="541" w:author="David Bartel" w:date="2019-06-28T09:48:00Z">
        <w:r w:rsidR="0050088E" w:rsidRPr="004C61E4">
          <w:rPr>
            <w:rFonts w:ascii="Helvetica" w:eastAsia="Arial" w:hAnsi="Helvetica" w:cs="Arial"/>
            <w:sz w:val="22"/>
            <w:szCs w:val="22"/>
          </w:rPr>
          <w:t>.</w:t>
        </w:r>
      </w:ins>
    </w:p>
    <w:p w14:paraId="6B3EA8E4" w14:textId="6B2FB167" w:rsidR="0077560C" w:rsidRPr="004C61E4" w:rsidDel="00AF676A" w:rsidRDefault="00AF676A">
      <w:pPr>
        <w:pStyle w:val="Normal1"/>
        <w:ind w:firstLine="720"/>
        <w:contextualSpacing/>
        <w:rPr>
          <w:del w:id="542" w:author="Sean E. McGeary" w:date="2019-09-01T21:05:00Z"/>
          <w:rFonts w:ascii="Helvetica" w:eastAsia="Arial" w:hAnsi="Helvetica" w:cs="Arial"/>
          <w:sz w:val="22"/>
          <w:szCs w:val="22"/>
        </w:rPr>
        <w:pPrChange w:id="543" w:author="Sean E. McGeary" w:date="2019-09-01T21:09:00Z">
          <w:pPr>
            <w:pStyle w:val="Normal1"/>
            <w:spacing w:line="480" w:lineRule="auto"/>
          </w:pPr>
        </w:pPrChange>
      </w:pPr>
      <w:commentRangeStart w:id="544"/>
      <w:ins w:id="545" w:author="Sean E. McGeary" w:date="2019-09-01T21:07:00Z">
        <w:r w:rsidRPr="004C61E4">
          <w:rPr>
            <w:rFonts w:ascii="Helvetica" w:eastAsia="Arial" w:hAnsi="Helvetica" w:cs="Arial"/>
            <w:sz w:val="22"/>
            <w:szCs w:val="22"/>
          </w:rPr>
          <w:t xml:space="preserve">We first </w:t>
        </w:r>
      </w:ins>
      <w:ins w:id="546" w:author="Sean E. McGeary" w:date="2019-09-01T21:08:00Z">
        <w:r w:rsidRPr="004C61E4">
          <w:rPr>
            <w:rFonts w:ascii="Helvetica" w:eastAsia="Arial" w:hAnsi="Helvetica" w:cs="Arial"/>
            <w:sz w:val="22"/>
            <w:szCs w:val="22"/>
          </w:rPr>
          <w:t xml:space="preserve">examined the relative </w:t>
        </w:r>
      </w:ins>
      <w:ins w:id="547" w:author="Sean E. McGeary" w:date="2019-09-01T21:07:00Z">
        <w:r w:rsidRPr="004C61E4">
          <w:rPr>
            <w:rFonts w:ascii="Helvetica" w:eastAsia="Arial" w:hAnsi="Helvetica" w:cs="Arial"/>
            <w:i/>
            <w:sz w:val="22"/>
            <w:szCs w:val="22"/>
          </w:rPr>
          <w:t>K</w:t>
        </w:r>
        <w:r w:rsidRPr="004C61E4">
          <w:rPr>
            <w:rFonts w:ascii="Helvetica" w:eastAsia="Arial" w:hAnsi="Helvetica" w:cs="Arial"/>
            <w:sz w:val="22"/>
            <w:szCs w:val="22"/>
            <w:vertAlign w:val="subscript"/>
          </w:rPr>
          <w:t>D</w:t>
        </w:r>
        <w:r w:rsidRPr="004C61E4">
          <w:rPr>
            <w:rFonts w:ascii="Helvetica" w:eastAsia="Arial" w:hAnsi="Helvetica" w:cs="Arial"/>
            <w:sz w:val="22"/>
            <w:szCs w:val="22"/>
          </w:rPr>
          <w:t xml:space="preserve"> values of 3′-compensatory sites </w:t>
        </w:r>
      </w:ins>
      <w:ins w:id="548" w:author="Sean E. McGeary" w:date="2019-09-01T21:09:00Z">
        <w:r w:rsidR="00A12ED2" w:rsidRPr="004C61E4">
          <w:rPr>
            <w:rFonts w:ascii="Helvetica" w:eastAsia="Arial" w:hAnsi="Helvetica" w:cs="Arial"/>
            <w:sz w:val="22"/>
            <w:szCs w:val="22"/>
          </w:rPr>
          <w:t>as stratified by both</w:t>
        </w:r>
      </w:ins>
      <w:ins w:id="549" w:author="Sean E. McGeary" w:date="2019-09-01T21:10:00Z">
        <w:r w:rsidR="00A12ED2" w:rsidRPr="004C61E4">
          <w:rPr>
            <w:rFonts w:ascii="Helvetica" w:eastAsia="Arial" w:hAnsi="Helvetica" w:cs="Arial"/>
            <w:sz w:val="22"/>
            <w:szCs w:val="22"/>
          </w:rPr>
          <w:t xml:space="preserve"> </w:t>
        </w:r>
      </w:ins>
      <w:ins w:id="550" w:author="David Bartel" w:date="2019-06-28T09:48:00Z">
        <w:del w:id="551" w:author="Sean E. McGeary" w:date="2019-09-01T20:28:00Z">
          <w:r w:rsidR="0050088E" w:rsidRPr="004C61E4" w:rsidDel="00534866">
            <w:rPr>
              <w:rFonts w:ascii="Helvetica" w:eastAsia="Arial" w:hAnsi="Helvetica" w:cs="Arial"/>
              <w:sz w:val="22"/>
              <w:szCs w:val="22"/>
            </w:rPr>
            <w:delText xml:space="preserve"> </w:delText>
          </w:r>
        </w:del>
      </w:ins>
      <w:ins w:id="552" w:author="David Bartel" w:date="2019-06-28T09:47:00Z">
        <w:del w:id="553" w:author="Sean E. McGeary" w:date="2019-09-01T20:28:00Z">
          <w:r w:rsidR="0050088E" w:rsidRPr="004C61E4" w:rsidDel="00534866">
            <w:rPr>
              <w:rFonts w:ascii="Helvetica" w:eastAsia="Arial" w:hAnsi="Helvetica" w:cs="Arial"/>
              <w:sz w:val="22"/>
              <w:szCs w:val="22"/>
            </w:rPr>
            <w:delText xml:space="preserve"> </w:delText>
          </w:r>
        </w:del>
      </w:ins>
    </w:p>
    <w:p w14:paraId="360BF8A5" w14:textId="01E8D252" w:rsidR="00FC2217" w:rsidRPr="004C61E4" w:rsidRDefault="00B9359C" w:rsidP="004C61E4">
      <w:pPr>
        <w:pStyle w:val="Normal1"/>
        <w:ind w:firstLine="720"/>
        <w:contextualSpacing/>
        <w:rPr>
          <w:rFonts w:ascii="Helvetica" w:eastAsia="Arial" w:hAnsi="Helvetica" w:cs="Arial"/>
          <w:sz w:val="22"/>
          <w:szCs w:val="22"/>
        </w:rPr>
      </w:pPr>
      <w:del w:id="554" w:author="Sean E. McGeary" w:date="2019-09-01T21:07:00Z">
        <w:r w:rsidRPr="004C61E4" w:rsidDel="00AF676A">
          <w:rPr>
            <w:rFonts w:ascii="Helvetica" w:eastAsia="Arial" w:hAnsi="Helvetica" w:cs="Arial"/>
            <w:sz w:val="22"/>
            <w:szCs w:val="22"/>
          </w:rPr>
          <w:delText xml:space="preserve">To </w:delText>
        </w:r>
        <w:r w:rsidR="00896F73" w:rsidRPr="004C61E4" w:rsidDel="00AF676A">
          <w:rPr>
            <w:rFonts w:ascii="Helvetica" w:eastAsia="Arial" w:hAnsi="Helvetica" w:cs="Arial"/>
            <w:sz w:val="22"/>
            <w:szCs w:val="22"/>
          </w:rPr>
          <w:delText>examine</w:delText>
        </w:r>
        <w:r w:rsidRPr="004C61E4" w:rsidDel="00AF676A">
          <w:rPr>
            <w:rFonts w:ascii="Helvetica" w:eastAsia="Arial" w:hAnsi="Helvetica" w:cs="Arial"/>
            <w:sz w:val="22"/>
            <w:szCs w:val="22"/>
          </w:rPr>
          <w:delText xml:space="preserve"> the influence of</w:delText>
        </w:r>
      </w:del>
      <w:del w:id="555" w:author="Sean E. McGeary" w:date="2019-09-01T21:09:00Z">
        <w:r w:rsidRPr="004C61E4" w:rsidDel="00A12ED2">
          <w:rPr>
            <w:rFonts w:ascii="Helvetica" w:eastAsia="Arial" w:hAnsi="Helvetica" w:cs="Arial"/>
            <w:sz w:val="22"/>
            <w:szCs w:val="22"/>
          </w:rPr>
          <w:delText xml:space="preserve"> </w:delText>
        </w:r>
      </w:del>
      <w:r w:rsidRPr="004C61E4">
        <w:rPr>
          <w:rFonts w:ascii="Helvetica" w:eastAsia="Arial" w:hAnsi="Helvetica" w:cs="Arial"/>
          <w:sz w:val="22"/>
          <w:szCs w:val="22"/>
        </w:rPr>
        <w:t xml:space="preserve">3′-site </w:t>
      </w:r>
      <w:ins w:id="556" w:author="Sean E. McGeary" w:date="2019-09-01T21:10:00Z">
        <w:r w:rsidR="00A12ED2" w:rsidRPr="004C61E4">
          <w:rPr>
            <w:rFonts w:ascii="Helvetica" w:eastAsia="Arial" w:hAnsi="Helvetica" w:cs="Arial"/>
            <w:sz w:val="22"/>
            <w:szCs w:val="22"/>
          </w:rPr>
          <w:t xml:space="preserve">pairing </w:t>
        </w:r>
      </w:ins>
      <w:r w:rsidRPr="004C61E4">
        <w:rPr>
          <w:rFonts w:ascii="Helvetica" w:eastAsia="Arial" w:hAnsi="Helvetica" w:cs="Arial"/>
          <w:sz w:val="22"/>
          <w:szCs w:val="22"/>
        </w:rPr>
        <w:t xml:space="preserve">length and </w:t>
      </w:r>
      <w:ins w:id="557" w:author="Sean E. McGeary" w:date="2019-09-01T21:10:00Z">
        <w:r w:rsidR="00A12ED2" w:rsidRPr="004C61E4">
          <w:rPr>
            <w:rFonts w:ascii="Helvetica" w:eastAsia="Arial" w:hAnsi="Helvetica" w:cs="Arial"/>
            <w:sz w:val="22"/>
            <w:szCs w:val="22"/>
          </w:rPr>
          <w:t xml:space="preserve">target-RNA </w:t>
        </w:r>
      </w:ins>
      <w:r w:rsidRPr="004C61E4">
        <w:rPr>
          <w:rFonts w:ascii="Helvetica" w:eastAsia="Arial" w:hAnsi="Helvetica" w:cs="Arial"/>
          <w:sz w:val="22"/>
          <w:szCs w:val="22"/>
        </w:rPr>
        <w:t>loop length</w:t>
      </w:r>
      <w:del w:id="558" w:author="Sean E. McGeary" w:date="2019-09-01T21:07:00Z">
        <w:r w:rsidRPr="004C61E4" w:rsidDel="00AF676A">
          <w:rPr>
            <w:rFonts w:ascii="Helvetica" w:eastAsia="Arial" w:hAnsi="Helvetica" w:cs="Arial"/>
            <w:sz w:val="22"/>
            <w:szCs w:val="22"/>
          </w:rPr>
          <w:delText xml:space="preserve">, we plotted the </w:delText>
        </w:r>
        <w:r w:rsidR="00896F73" w:rsidRPr="004C61E4" w:rsidDel="00AF676A">
          <w:rPr>
            <w:rFonts w:ascii="Helvetica" w:eastAsia="Arial" w:hAnsi="Helvetica" w:cs="Arial"/>
            <w:i/>
            <w:sz w:val="22"/>
            <w:szCs w:val="22"/>
          </w:rPr>
          <w:delText>K</w:delText>
        </w:r>
        <w:r w:rsidR="00896F73" w:rsidRPr="004C61E4" w:rsidDel="00AF676A">
          <w:rPr>
            <w:rFonts w:ascii="Helvetica" w:eastAsia="Arial" w:hAnsi="Helvetica" w:cs="Arial"/>
            <w:sz w:val="22"/>
            <w:szCs w:val="22"/>
            <w:vertAlign w:val="subscript"/>
          </w:rPr>
          <w:delText>D</w:delText>
        </w:r>
      </w:del>
      <w:del w:id="559" w:author="Sean E. McGeary" w:date="2019-09-01T21:06:00Z">
        <w:r w:rsidR="00896F73" w:rsidRPr="004C61E4" w:rsidDel="00AF676A">
          <w:rPr>
            <w:rFonts w:ascii="Helvetica" w:eastAsia="Arial" w:hAnsi="Helvetica" w:cs="Arial"/>
            <w:sz w:val="22"/>
            <w:szCs w:val="22"/>
            <w:vertAlign w:val="subscript"/>
          </w:rPr>
          <w:delText>, Rel</w:delText>
        </w:r>
      </w:del>
      <w:del w:id="560" w:author="Sean E. McGeary" w:date="2019-09-01T21:07:00Z">
        <w:r w:rsidR="00896F73" w:rsidRPr="004C61E4" w:rsidDel="00AF676A">
          <w:rPr>
            <w:rFonts w:ascii="Helvetica" w:eastAsia="Arial" w:hAnsi="Helvetica" w:cs="Arial"/>
            <w:sz w:val="22"/>
            <w:szCs w:val="22"/>
          </w:rPr>
          <w:delText xml:space="preserve"> values</w:delText>
        </w:r>
        <w:r w:rsidRPr="004C61E4" w:rsidDel="00AF676A">
          <w:rPr>
            <w:rFonts w:ascii="Helvetica" w:eastAsia="Arial" w:hAnsi="Helvetica" w:cs="Arial"/>
            <w:sz w:val="22"/>
            <w:szCs w:val="22"/>
          </w:rPr>
          <w:delText xml:space="preserve"> of 3′-compensatory sites that varied with respect to these two features</w:delText>
        </w:r>
      </w:del>
      <w:r w:rsidRPr="004C61E4">
        <w:rPr>
          <w:rFonts w:ascii="Helvetica" w:eastAsia="Arial" w:hAnsi="Helvetica" w:cs="Arial"/>
          <w:sz w:val="22"/>
          <w:szCs w:val="22"/>
        </w:rPr>
        <w:t xml:space="preserve"> (Fig 3</w:t>
      </w:r>
      <w:r w:rsidR="000A1116" w:rsidRPr="004C61E4">
        <w:rPr>
          <w:rFonts w:ascii="Helvetica" w:eastAsia="Arial" w:hAnsi="Helvetica" w:cs="Arial"/>
          <w:sz w:val="22"/>
          <w:szCs w:val="22"/>
        </w:rPr>
        <w:t>B</w:t>
      </w:r>
      <w:r w:rsidRPr="004C61E4">
        <w:rPr>
          <w:rFonts w:ascii="Helvetica" w:eastAsia="Arial" w:hAnsi="Helvetica" w:cs="Arial"/>
          <w:sz w:val="22"/>
          <w:szCs w:val="22"/>
        </w:rPr>
        <w:t xml:space="preserve">). </w:t>
      </w:r>
      <w:commentRangeStart w:id="561"/>
      <w:r w:rsidR="00C7260E" w:rsidRPr="004C61E4">
        <w:rPr>
          <w:rFonts w:ascii="Helvetica" w:eastAsia="Arial" w:hAnsi="Helvetica" w:cs="Arial"/>
          <w:sz w:val="22"/>
          <w:szCs w:val="22"/>
        </w:rPr>
        <w:t>Although a</w:t>
      </w:r>
      <w:r w:rsidR="003B6D83" w:rsidRPr="004C61E4">
        <w:rPr>
          <w:rFonts w:ascii="Helvetica" w:eastAsia="Arial" w:hAnsi="Helvetica" w:cs="Arial"/>
          <w:sz w:val="22"/>
          <w:szCs w:val="22"/>
        </w:rPr>
        <w:t xml:space="preserve">ll possibilities examined were at least 1.5-fold better than the seed-mismatched site alone, </w:t>
      </w:r>
      <w:r w:rsidR="00111E02" w:rsidRPr="004C61E4">
        <w:rPr>
          <w:rFonts w:ascii="Helvetica" w:eastAsia="Arial" w:hAnsi="Helvetica" w:cs="Arial"/>
          <w:sz w:val="22"/>
          <w:szCs w:val="22"/>
        </w:rPr>
        <w:t>only</w:t>
      </w:r>
      <w:r w:rsidR="000B383C" w:rsidRPr="004C61E4">
        <w:rPr>
          <w:rFonts w:ascii="Helvetica" w:eastAsia="Arial" w:hAnsi="Helvetica" w:cs="Arial"/>
          <w:sz w:val="22"/>
          <w:szCs w:val="22"/>
        </w:rPr>
        <w:t xml:space="preserve"> </w:t>
      </w:r>
      <w:r w:rsidR="003B6D83" w:rsidRPr="004C61E4">
        <w:rPr>
          <w:rFonts w:ascii="Helvetica" w:eastAsia="Arial" w:hAnsi="Helvetica" w:cs="Arial"/>
          <w:sz w:val="22"/>
          <w:szCs w:val="22"/>
        </w:rPr>
        <w:t xml:space="preserve">3′ sites </w:t>
      </w:r>
      <w:r w:rsidR="000B383C" w:rsidRPr="004C61E4">
        <w:rPr>
          <w:rFonts w:ascii="Helvetica" w:eastAsia="Arial" w:hAnsi="Helvetica" w:cs="Arial"/>
          <w:sz w:val="22"/>
          <w:szCs w:val="22"/>
        </w:rPr>
        <w:t xml:space="preserve">≥6 </w:t>
      </w:r>
      <w:proofErr w:type="spellStart"/>
      <w:r w:rsidR="000B383C" w:rsidRPr="004C61E4">
        <w:rPr>
          <w:rFonts w:ascii="Helvetica" w:eastAsia="Arial" w:hAnsi="Helvetica" w:cs="Arial"/>
          <w:sz w:val="22"/>
          <w:szCs w:val="22"/>
        </w:rPr>
        <w:t>nt</w:t>
      </w:r>
      <w:proofErr w:type="spellEnd"/>
      <w:r w:rsidR="000B383C" w:rsidRPr="004C61E4">
        <w:rPr>
          <w:rFonts w:ascii="Helvetica" w:eastAsia="Arial" w:hAnsi="Helvetica" w:cs="Arial"/>
          <w:sz w:val="22"/>
          <w:szCs w:val="22"/>
        </w:rPr>
        <w:t xml:space="preserve"> </w:t>
      </w:r>
      <w:r w:rsidR="00111E02" w:rsidRPr="004C61E4">
        <w:rPr>
          <w:rFonts w:ascii="Helvetica" w:eastAsia="Arial" w:hAnsi="Helvetica" w:cs="Arial"/>
          <w:sz w:val="22"/>
          <w:szCs w:val="22"/>
        </w:rPr>
        <w:t xml:space="preserve">in </w:t>
      </w:r>
      <w:r w:rsidR="000B383C" w:rsidRPr="004C61E4">
        <w:rPr>
          <w:rFonts w:ascii="Helvetica" w:eastAsia="Arial" w:hAnsi="Helvetica" w:cs="Arial"/>
          <w:sz w:val="22"/>
          <w:szCs w:val="22"/>
        </w:rPr>
        <w:t xml:space="preserve">length and </w:t>
      </w:r>
      <w:r w:rsidR="00111E02" w:rsidRPr="004C61E4">
        <w:rPr>
          <w:rFonts w:ascii="Helvetica" w:eastAsia="Arial" w:hAnsi="Helvetica" w:cs="Arial"/>
          <w:sz w:val="22"/>
          <w:szCs w:val="22"/>
        </w:rPr>
        <w:t xml:space="preserve">with </w:t>
      </w:r>
      <w:r w:rsidR="000B383C" w:rsidRPr="004C61E4">
        <w:rPr>
          <w:rFonts w:ascii="Helvetica" w:eastAsia="Arial" w:hAnsi="Helvetica" w:cs="Arial"/>
          <w:sz w:val="22"/>
          <w:szCs w:val="22"/>
        </w:rPr>
        <w:t>loop lengths</w:t>
      </w:r>
      <w:r w:rsidR="00111E02" w:rsidRPr="004C61E4">
        <w:rPr>
          <w:rFonts w:ascii="Helvetica" w:eastAsia="Arial" w:hAnsi="Helvetica" w:cs="Arial"/>
          <w:sz w:val="22"/>
          <w:szCs w:val="22"/>
        </w:rPr>
        <w:t xml:space="preserve"> ranging from ~3–8 </w:t>
      </w:r>
      <w:proofErr w:type="spellStart"/>
      <w:r w:rsidR="00111E02" w:rsidRPr="004C61E4">
        <w:rPr>
          <w:rFonts w:ascii="Helvetica" w:eastAsia="Arial" w:hAnsi="Helvetica" w:cs="Arial"/>
          <w:sz w:val="22"/>
          <w:szCs w:val="22"/>
        </w:rPr>
        <w:t>nt</w:t>
      </w:r>
      <w:proofErr w:type="spellEnd"/>
      <w:r w:rsidR="00111E02" w:rsidRPr="004C61E4">
        <w:rPr>
          <w:rFonts w:ascii="Helvetica" w:eastAsia="Arial" w:hAnsi="Helvetica" w:cs="Arial"/>
          <w:sz w:val="22"/>
          <w:szCs w:val="22"/>
        </w:rPr>
        <w:t xml:space="preserve"> conferred affinities exceeding those of the canonical 6-nt site</w:t>
      </w:r>
      <w:commentRangeEnd w:id="561"/>
      <w:r w:rsidR="00A12ED2" w:rsidRPr="004C61E4">
        <w:rPr>
          <w:rStyle w:val="CommentReference"/>
          <w:rFonts w:ascii="Helvetica" w:hAnsi="Helvetica"/>
        </w:rPr>
        <w:commentReference w:id="561"/>
      </w:r>
      <w:r w:rsidR="00111E02" w:rsidRPr="004C61E4">
        <w:rPr>
          <w:rFonts w:ascii="Helvetica" w:eastAsia="Arial" w:hAnsi="Helvetica" w:cs="Arial"/>
          <w:sz w:val="22"/>
          <w:szCs w:val="22"/>
        </w:rPr>
        <w:t>.</w:t>
      </w:r>
      <w:r w:rsidR="003B6D83" w:rsidRPr="004C61E4">
        <w:rPr>
          <w:rFonts w:ascii="Helvetica" w:eastAsia="Arial" w:hAnsi="Helvetica" w:cs="Arial"/>
          <w:sz w:val="22"/>
          <w:szCs w:val="22"/>
        </w:rPr>
        <w:t xml:space="preserve"> </w:t>
      </w:r>
      <w:r w:rsidR="00EE0942" w:rsidRPr="004C61E4">
        <w:rPr>
          <w:rFonts w:ascii="Helvetica" w:eastAsia="Arial" w:hAnsi="Helvetica" w:cs="Arial"/>
          <w:sz w:val="22"/>
          <w:szCs w:val="22"/>
        </w:rPr>
        <w:t xml:space="preserve">As </w:t>
      </w:r>
      <w:r w:rsidR="0077560C" w:rsidRPr="004C61E4">
        <w:rPr>
          <w:rFonts w:ascii="Helvetica" w:eastAsia="Arial" w:hAnsi="Helvetica" w:cs="Arial"/>
          <w:sz w:val="22"/>
          <w:szCs w:val="22"/>
        </w:rPr>
        <w:t xml:space="preserve">also </w:t>
      </w:r>
      <w:del w:id="562" w:author="David Bartel" w:date="2019-06-28T09:52:00Z">
        <w:r w:rsidR="00EE0942" w:rsidRPr="004C61E4" w:rsidDel="0050088E">
          <w:rPr>
            <w:rFonts w:ascii="Helvetica" w:eastAsia="Arial" w:hAnsi="Helvetica" w:cs="Arial"/>
            <w:sz w:val="22"/>
            <w:szCs w:val="22"/>
          </w:rPr>
          <w:delText xml:space="preserve">suggested </w:delText>
        </w:r>
      </w:del>
      <w:ins w:id="563" w:author="David Bartel" w:date="2019-06-28T09:52:00Z">
        <w:r w:rsidR="0050088E" w:rsidRPr="004C61E4">
          <w:rPr>
            <w:rFonts w:ascii="Helvetica" w:eastAsia="Arial" w:hAnsi="Helvetica" w:cs="Arial"/>
            <w:sz w:val="22"/>
            <w:szCs w:val="22"/>
          </w:rPr>
          <w:t xml:space="preserve">indicated </w:t>
        </w:r>
      </w:ins>
      <w:r w:rsidR="00EE0942" w:rsidRPr="004C61E4">
        <w:rPr>
          <w:rFonts w:ascii="Helvetica" w:eastAsia="Arial" w:hAnsi="Helvetica" w:cs="Arial"/>
          <w:sz w:val="22"/>
          <w:szCs w:val="22"/>
        </w:rPr>
        <w:t>in our analysis of</w:t>
      </w:r>
      <w:del w:id="564" w:author="Sean E. McGeary" w:date="2019-09-01T21:25:00Z">
        <w:r w:rsidR="00EE0942" w:rsidRPr="004C61E4" w:rsidDel="006C00CD">
          <w:rPr>
            <w:rFonts w:ascii="Helvetica" w:eastAsia="Arial" w:hAnsi="Helvetica" w:cs="Arial"/>
            <w:sz w:val="22"/>
            <w:szCs w:val="22"/>
          </w:rPr>
          <w:delText xml:space="preserve"> the top</w:delText>
        </w:r>
      </w:del>
      <w:r w:rsidR="00EE0942" w:rsidRPr="004C61E4">
        <w:rPr>
          <w:rFonts w:ascii="Helvetica" w:eastAsia="Arial" w:hAnsi="Helvetica" w:cs="Arial"/>
          <w:sz w:val="22"/>
          <w:szCs w:val="22"/>
        </w:rPr>
        <w:t xml:space="preserve"> enriched 8</w:t>
      </w:r>
      <w:del w:id="565" w:author="Sean E. McGeary" w:date="2019-09-01T21:24:00Z">
        <w:r w:rsidR="00EE0942" w:rsidRPr="004C61E4" w:rsidDel="006C00CD">
          <w:rPr>
            <w:rFonts w:ascii="Helvetica" w:eastAsia="Arial" w:hAnsi="Helvetica" w:cs="Arial"/>
            <w:sz w:val="22"/>
            <w:szCs w:val="22"/>
          </w:rPr>
          <w:delText>-mer</w:delText>
        </w:r>
      </w:del>
      <w:ins w:id="566" w:author="Sean E. McGeary" w:date="2019-09-01T21:24:00Z">
        <w:r w:rsidR="006C00CD" w:rsidRPr="004C61E4">
          <w:rPr>
            <w:rFonts w:ascii="Helvetica" w:eastAsia="Arial" w:hAnsi="Helvetica" w:cs="Arial"/>
            <w:sz w:val="22"/>
            <w:szCs w:val="22"/>
          </w:rPr>
          <w:t xml:space="preserve">-nt </w:t>
        </w:r>
      </w:ins>
      <w:ins w:id="567" w:author="Sean E. McGeary" w:date="2019-09-01T21:25:00Z">
        <w:r w:rsidR="006C00CD" w:rsidRPr="004C61E4">
          <w:rPr>
            <w:rFonts w:ascii="Helvetica" w:eastAsia="Arial" w:hAnsi="Helvetica" w:cs="Arial"/>
            <w:sz w:val="22"/>
            <w:szCs w:val="22"/>
          </w:rPr>
          <w:t>k-</w:t>
        </w:r>
        <w:proofErr w:type="spellStart"/>
        <w:r w:rsidR="006C00CD" w:rsidRPr="004C61E4">
          <w:rPr>
            <w:rFonts w:ascii="Helvetica" w:eastAsia="Arial" w:hAnsi="Helvetica" w:cs="Arial"/>
            <w:sz w:val="22"/>
            <w:szCs w:val="22"/>
          </w:rPr>
          <w:t>mers</w:t>
        </w:r>
        <w:proofErr w:type="spellEnd"/>
        <w:r w:rsidR="006C00CD" w:rsidRPr="004C61E4">
          <w:rPr>
            <w:rFonts w:ascii="Helvetica" w:eastAsia="Arial" w:hAnsi="Helvetica" w:cs="Arial"/>
            <w:sz w:val="22"/>
            <w:szCs w:val="22"/>
          </w:rPr>
          <w:t xml:space="preserve"> across from the miRNA 3′ end </w:t>
        </w:r>
      </w:ins>
      <w:del w:id="568" w:author="Sean E. McGeary" w:date="2019-09-01T21:25:00Z">
        <w:r w:rsidR="00EE0942" w:rsidRPr="004C61E4" w:rsidDel="006C00CD">
          <w:rPr>
            <w:rFonts w:ascii="Helvetica" w:eastAsia="Arial" w:hAnsi="Helvetica" w:cs="Arial"/>
            <w:sz w:val="22"/>
            <w:szCs w:val="22"/>
          </w:rPr>
          <w:delText xml:space="preserve"> </w:delText>
        </w:r>
      </w:del>
      <w:r w:rsidR="00EE0942" w:rsidRPr="004C61E4">
        <w:rPr>
          <w:rFonts w:ascii="Helvetica" w:eastAsia="Arial" w:hAnsi="Helvetica" w:cs="Arial"/>
          <w:sz w:val="22"/>
          <w:szCs w:val="22"/>
        </w:rPr>
        <w:t xml:space="preserve">(Fig 2C), the optimal loop length for 3′ sites beginning at </w:t>
      </w:r>
      <w:r w:rsidR="00354EB9" w:rsidRPr="004C61E4">
        <w:rPr>
          <w:rFonts w:ascii="Helvetica" w:eastAsia="Arial" w:hAnsi="Helvetica" w:cs="Arial"/>
          <w:sz w:val="22"/>
          <w:szCs w:val="22"/>
        </w:rPr>
        <w:t>register</w:t>
      </w:r>
      <w:r w:rsidR="00EE0942" w:rsidRPr="004C61E4">
        <w:rPr>
          <w:rFonts w:ascii="Helvetica" w:eastAsia="Arial" w:hAnsi="Helvetica" w:cs="Arial"/>
          <w:sz w:val="22"/>
          <w:szCs w:val="22"/>
        </w:rPr>
        <w:t xml:space="preserve"> 11 was 5 </w:t>
      </w:r>
      <w:proofErr w:type="spellStart"/>
      <w:r w:rsidR="00EE0942" w:rsidRPr="004C61E4">
        <w:rPr>
          <w:rFonts w:ascii="Helvetica" w:eastAsia="Arial" w:hAnsi="Helvetica" w:cs="Arial"/>
          <w:sz w:val="22"/>
          <w:szCs w:val="22"/>
        </w:rPr>
        <w:t>nt</w:t>
      </w:r>
      <w:proofErr w:type="spellEnd"/>
      <w:r w:rsidR="00EE0942" w:rsidRPr="004C61E4">
        <w:rPr>
          <w:rFonts w:ascii="Helvetica" w:eastAsia="Arial" w:hAnsi="Helvetica" w:cs="Arial"/>
          <w:sz w:val="22"/>
          <w:szCs w:val="22"/>
        </w:rPr>
        <w:t xml:space="preserve"> (Fig 3</w:t>
      </w:r>
      <w:r w:rsidR="000A1116" w:rsidRPr="004C61E4">
        <w:rPr>
          <w:rFonts w:ascii="Helvetica" w:eastAsia="Arial" w:hAnsi="Helvetica" w:cs="Arial"/>
          <w:sz w:val="22"/>
          <w:szCs w:val="22"/>
        </w:rPr>
        <w:t>B</w:t>
      </w:r>
      <w:r w:rsidR="00EE0942" w:rsidRPr="004C61E4">
        <w:rPr>
          <w:rFonts w:ascii="Helvetica" w:eastAsia="Arial" w:hAnsi="Helvetica" w:cs="Arial"/>
          <w:sz w:val="22"/>
          <w:szCs w:val="22"/>
        </w:rPr>
        <w:t>). At this loop length, an 8-nt 3′ site conferred a</w:t>
      </w:r>
      <w:del w:id="569" w:author="Sean E. McGeary" w:date="2019-09-01T21:26:00Z">
        <w:r w:rsidR="00EE0942" w:rsidRPr="004C61E4" w:rsidDel="006C00CD">
          <w:rPr>
            <w:rFonts w:ascii="Helvetica" w:eastAsia="Arial" w:hAnsi="Helvetica" w:cs="Arial"/>
            <w:sz w:val="22"/>
            <w:szCs w:val="22"/>
          </w:rPr>
          <w:delText>n</w:delText>
        </w:r>
      </w:del>
      <w:r w:rsidR="00EE0942" w:rsidRPr="004C61E4">
        <w:rPr>
          <w:rFonts w:ascii="Helvetica" w:eastAsia="Arial" w:hAnsi="Helvetica" w:cs="Arial"/>
          <w:sz w:val="22"/>
          <w:szCs w:val="22"/>
        </w:rPr>
        <w:t xml:space="preserve"> ~60-fold increase in affinity over the </w:t>
      </w:r>
      <w:r w:rsidR="00C8166C" w:rsidRPr="004C61E4">
        <w:rPr>
          <w:rFonts w:ascii="Helvetica" w:eastAsia="Arial" w:hAnsi="Helvetica" w:cs="Arial"/>
          <w:sz w:val="22"/>
          <w:szCs w:val="22"/>
        </w:rPr>
        <w:t>seed-mismatched site alone</w:t>
      </w:r>
      <w:r w:rsidR="0077560C" w:rsidRPr="004C61E4">
        <w:rPr>
          <w:rFonts w:ascii="Helvetica" w:eastAsia="Arial" w:hAnsi="Helvetica" w:cs="Arial"/>
          <w:sz w:val="22"/>
          <w:szCs w:val="22"/>
        </w:rPr>
        <w:t>,</w:t>
      </w:r>
      <w:r w:rsidR="00C8166C" w:rsidRPr="004C61E4">
        <w:rPr>
          <w:rFonts w:ascii="Helvetica" w:eastAsia="Arial" w:hAnsi="Helvetica" w:cs="Arial"/>
          <w:sz w:val="22"/>
          <w:szCs w:val="22"/>
        </w:rPr>
        <w:t xml:space="preserve"> </w:t>
      </w:r>
      <w:r w:rsidR="0077560C" w:rsidRPr="004C61E4">
        <w:rPr>
          <w:rFonts w:ascii="Helvetica" w:eastAsia="Arial" w:hAnsi="Helvetica" w:cs="Arial"/>
          <w:sz w:val="22"/>
          <w:szCs w:val="22"/>
        </w:rPr>
        <w:t xml:space="preserve">enabling the affinity of the 3′-compensatory site to </w:t>
      </w:r>
      <w:r w:rsidR="003B6D83" w:rsidRPr="004C61E4">
        <w:rPr>
          <w:rFonts w:ascii="Helvetica" w:eastAsia="Arial" w:hAnsi="Helvetica" w:cs="Arial"/>
          <w:sz w:val="22"/>
          <w:szCs w:val="22"/>
        </w:rPr>
        <w:t>surpass</w:t>
      </w:r>
      <w:r w:rsidR="0077560C" w:rsidRPr="004C61E4">
        <w:rPr>
          <w:rFonts w:ascii="Helvetica" w:eastAsia="Arial" w:hAnsi="Helvetica" w:cs="Arial"/>
          <w:sz w:val="22"/>
          <w:szCs w:val="22"/>
        </w:rPr>
        <w:t xml:space="preserve"> those of the</w:t>
      </w:r>
      <w:r w:rsidR="003B6D83" w:rsidRPr="004C61E4">
        <w:rPr>
          <w:rFonts w:ascii="Helvetica" w:eastAsia="Arial" w:hAnsi="Helvetica" w:cs="Arial"/>
          <w:sz w:val="22"/>
          <w:szCs w:val="22"/>
        </w:rPr>
        <w:t xml:space="preserve"> canonical 7-nt </w:t>
      </w:r>
      <w:r w:rsidR="000A1116" w:rsidRPr="004C61E4">
        <w:rPr>
          <w:rFonts w:ascii="Helvetica" w:eastAsia="Arial" w:hAnsi="Helvetica" w:cs="Arial"/>
          <w:sz w:val="22"/>
          <w:szCs w:val="22"/>
        </w:rPr>
        <w:t xml:space="preserve">seed </w:t>
      </w:r>
      <w:r w:rsidR="003B6D83" w:rsidRPr="004C61E4">
        <w:rPr>
          <w:rFonts w:ascii="Helvetica" w:eastAsia="Arial" w:hAnsi="Helvetica" w:cs="Arial"/>
          <w:sz w:val="22"/>
          <w:szCs w:val="22"/>
        </w:rPr>
        <w:t>sites</w:t>
      </w:r>
      <w:r w:rsidR="003A7B7D" w:rsidRPr="004C61E4">
        <w:rPr>
          <w:rFonts w:ascii="Helvetica" w:eastAsia="Arial" w:hAnsi="Helvetica" w:cs="Arial"/>
          <w:sz w:val="22"/>
          <w:szCs w:val="22"/>
        </w:rPr>
        <w:t xml:space="preserve"> and approach that of </w:t>
      </w:r>
      <w:r w:rsidR="00354EB9" w:rsidRPr="004C61E4">
        <w:rPr>
          <w:rFonts w:ascii="Helvetica" w:eastAsia="Arial" w:hAnsi="Helvetica" w:cs="Arial"/>
          <w:sz w:val="22"/>
          <w:szCs w:val="22"/>
        </w:rPr>
        <w:t>the</w:t>
      </w:r>
      <w:r w:rsidR="003A7B7D" w:rsidRPr="004C61E4">
        <w:rPr>
          <w:rFonts w:ascii="Helvetica" w:eastAsia="Arial" w:hAnsi="Helvetica" w:cs="Arial"/>
          <w:sz w:val="22"/>
          <w:szCs w:val="22"/>
        </w:rPr>
        <w:t xml:space="preserve"> canonical 8-nt </w:t>
      </w:r>
      <w:r w:rsidR="000A1116" w:rsidRPr="004C61E4">
        <w:rPr>
          <w:rFonts w:ascii="Helvetica" w:eastAsia="Arial" w:hAnsi="Helvetica" w:cs="Arial"/>
          <w:sz w:val="22"/>
          <w:szCs w:val="22"/>
        </w:rPr>
        <w:t xml:space="preserve">seed </w:t>
      </w:r>
      <w:r w:rsidR="003A7B7D" w:rsidRPr="004C61E4">
        <w:rPr>
          <w:rFonts w:ascii="Helvetica" w:eastAsia="Arial" w:hAnsi="Helvetica" w:cs="Arial"/>
          <w:sz w:val="22"/>
          <w:szCs w:val="22"/>
        </w:rPr>
        <w:t>site</w:t>
      </w:r>
      <w:r w:rsidR="003B6D83"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(Fig </w:t>
      </w:r>
      <w:r w:rsidR="008F467C" w:rsidRPr="004C61E4">
        <w:rPr>
          <w:rFonts w:ascii="Helvetica" w:eastAsia="Arial" w:hAnsi="Helvetica" w:cs="Arial"/>
          <w:sz w:val="22"/>
          <w:szCs w:val="22"/>
        </w:rPr>
        <w:t>3</w:t>
      </w:r>
      <w:r w:rsidR="000A1116" w:rsidRPr="004C61E4">
        <w:rPr>
          <w:rFonts w:ascii="Helvetica" w:eastAsia="Arial" w:hAnsi="Helvetica" w:cs="Arial"/>
          <w:sz w:val="22"/>
          <w:szCs w:val="22"/>
        </w:rPr>
        <w:t>B</w:t>
      </w:r>
      <w:r w:rsidR="00C8166C" w:rsidRPr="004C61E4">
        <w:rPr>
          <w:rFonts w:ascii="Helvetica" w:eastAsia="Arial" w:hAnsi="Helvetica" w:cs="Arial"/>
          <w:sz w:val="22"/>
          <w:szCs w:val="22"/>
        </w:rPr>
        <w:t>)</w:t>
      </w:r>
      <w:r w:rsidR="00EE0942" w:rsidRPr="004C61E4">
        <w:rPr>
          <w:rFonts w:ascii="Helvetica" w:eastAsia="Arial" w:hAnsi="Helvetica" w:cs="Arial"/>
          <w:sz w:val="22"/>
          <w:szCs w:val="22"/>
        </w:rPr>
        <w:t>.</w:t>
      </w:r>
      <w:del w:id="570" w:author="Sean E. McGeary" w:date="2019-11-29T15:58:00Z">
        <w:r w:rsidR="00EE0942" w:rsidRPr="004C61E4" w:rsidDel="005A57A8">
          <w:rPr>
            <w:rFonts w:ascii="Helvetica" w:eastAsia="Arial" w:hAnsi="Helvetica" w:cs="Arial"/>
            <w:sz w:val="22"/>
            <w:szCs w:val="22"/>
          </w:rPr>
          <w:delText xml:space="preserve"> </w:delText>
        </w:r>
        <w:commentRangeEnd w:id="544"/>
        <w:r w:rsidR="006C00CD" w:rsidRPr="004C61E4" w:rsidDel="005A57A8">
          <w:rPr>
            <w:rStyle w:val="CommentReference"/>
            <w:rFonts w:ascii="Helvetica" w:hAnsi="Helvetica"/>
          </w:rPr>
          <w:commentReference w:id="544"/>
        </w:r>
      </w:del>
    </w:p>
    <w:p w14:paraId="1D2342CB" w14:textId="50317310" w:rsidR="00CD3077" w:rsidRPr="004C61E4" w:rsidRDefault="00FC2217" w:rsidP="004C61E4">
      <w:pPr>
        <w:pStyle w:val="Normal1"/>
        <w:ind w:firstLine="720"/>
        <w:contextualSpacing/>
        <w:rPr>
          <w:rFonts w:ascii="Helvetica" w:eastAsia="Arial" w:hAnsi="Helvetica" w:cs="Arial"/>
          <w:sz w:val="22"/>
          <w:szCs w:val="22"/>
        </w:rPr>
      </w:pPr>
      <w:commentRangeStart w:id="571"/>
      <w:r w:rsidRPr="004C61E4">
        <w:rPr>
          <w:rFonts w:ascii="Helvetica" w:eastAsia="Arial" w:hAnsi="Helvetica" w:cs="Arial"/>
          <w:sz w:val="22"/>
          <w:szCs w:val="22"/>
        </w:rPr>
        <w:t xml:space="preserve">This 60-fold increase in affinity conferred by optimally positioned </w:t>
      </w:r>
      <w:ins w:id="572" w:author="Microsoft Office User" w:date="2019-09-02T18:43:00Z">
        <w:r w:rsidR="00E87DE6" w:rsidRPr="004C61E4">
          <w:rPr>
            <w:rFonts w:ascii="Helvetica" w:eastAsia="Arial" w:hAnsi="Helvetica" w:cs="Arial"/>
            <w:sz w:val="22"/>
            <w:szCs w:val="22"/>
          </w:rPr>
          <w:t>s</w:t>
        </w:r>
      </w:ins>
      <w:ins w:id="573" w:author="Microsoft Office User" w:date="2019-09-02T18:44:00Z">
        <w:r w:rsidR="00E87DE6" w:rsidRPr="004C61E4">
          <w:rPr>
            <w:rFonts w:ascii="Helvetica" w:eastAsia="Arial" w:hAnsi="Helvetica" w:cs="Arial"/>
            <w:sz w:val="22"/>
            <w:szCs w:val="22"/>
          </w:rPr>
          <w:t xml:space="preserve">ite with </w:t>
        </w:r>
      </w:ins>
      <w:ins w:id="574" w:author="Microsoft Office User" w:date="2019-09-02T18:43:00Z">
        <w:r w:rsidR="00E87DE6" w:rsidRPr="004C61E4">
          <w:rPr>
            <w:rFonts w:ascii="Helvetica" w:eastAsia="Arial" w:hAnsi="Helvetica" w:cs="Arial"/>
            <w:sz w:val="22"/>
            <w:szCs w:val="22"/>
          </w:rPr>
          <w:t>7</w:t>
        </w:r>
      </w:ins>
      <w:ins w:id="575" w:author="Microsoft Office User" w:date="2019-09-02T18:44:00Z">
        <w:r w:rsidR="00E87DE6" w:rsidRPr="004C61E4">
          <w:rPr>
            <w:rFonts w:ascii="Helvetica" w:eastAsia="Arial" w:hAnsi="Helvetica" w:cs="Arial"/>
            <w:sz w:val="22"/>
            <w:szCs w:val="22"/>
          </w:rPr>
          <w:t>-</w:t>
        </w:r>
      </w:ins>
      <w:ins w:id="576" w:author="Microsoft Office User" w:date="2019-09-02T18:43:00Z">
        <w:r w:rsidR="00E87DE6" w:rsidRPr="004C61E4">
          <w:rPr>
            <w:rFonts w:ascii="Helvetica" w:eastAsia="Arial" w:hAnsi="Helvetica" w:cs="Arial"/>
            <w:sz w:val="22"/>
            <w:szCs w:val="22"/>
          </w:rPr>
          <w:t xml:space="preserve">nt of </w:t>
        </w:r>
      </w:ins>
      <w:r w:rsidRPr="004C61E4">
        <w:rPr>
          <w:rFonts w:ascii="Helvetica" w:eastAsia="Arial" w:hAnsi="Helvetica" w:cs="Arial"/>
          <w:sz w:val="22"/>
          <w:szCs w:val="22"/>
        </w:rPr>
        <w:t xml:space="preserve">3′ pairing was substantially greater than the </w:t>
      </w:r>
      <w:r w:rsidR="003A7B7D" w:rsidRPr="004C61E4">
        <w:rPr>
          <w:rFonts w:ascii="Helvetica" w:eastAsia="Arial" w:hAnsi="Helvetica" w:cs="Arial"/>
          <w:sz w:val="22"/>
          <w:szCs w:val="22"/>
          <w:highlight w:val="yellow"/>
          <w:rPrChange w:id="577" w:author="David Bartel" w:date="2019-06-04T20:56:00Z">
            <w:rPr>
              <w:rFonts w:ascii="Arial" w:eastAsia="Arial" w:hAnsi="Arial" w:cs="Arial"/>
              <w:sz w:val="22"/>
              <w:szCs w:val="22"/>
            </w:rPr>
          </w:rPrChange>
        </w:rPr>
        <w:t>2</w:t>
      </w:r>
      <w:r w:rsidRPr="004C61E4">
        <w:rPr>
          <w:rFonts w:ascii="Helvetica" w:eastAsia="Arial" w:hAnsi="Helvetica" w:cs="Arial"/>
          <w:sz w:val="22"/>
          <w:szCs w:val="22"/>
          <w:highlight w:val="yellow"/>
          <w:rPrChange w:id="578" w:author="David Bartel" w:date="2019-06-04T20:56:00Z">
            <w:rPr>
              <w:rFonts w:ascii="Arial" w:eastAsia="Arial" w:hAnsi="Arial" w:cs="Arial"/>
              <w:sz w:val="22"/>
              <w:szCs w:val="22"/>
            </w:rPr>
          </w:rPrChange>
        </w:rPr>
        <w:t>-fold</w:t>
      </w:r>
      <w:r w:rsidRPr="004C61E4">
        <w:rPr>
          <w:rFonts w:ascii="Helvetica" w:eastAsia="Arial" w:hAnsi="Helvetica" w:cs="Arial"/>
          <w:sz w:val="22"/>
          <w:szCs w:val="22"/>
        </w:rPr>
        <w:t xml:space="preserve"> increase observed for 3′ pairing in the context of a </w:t>
      </w:r>
      <w:r w:rsidR="003A7B7D" w:rsidRPr="004C61E4">
        <w:rPr>
          <w:rFonts w:ascii="Helvetica" w:eastAsia="Arial" w:hAnsi="Helvetica" w:cs="Arial"/>
          <w:sz w:val="22"/>
          <w:szCs w:val="22"/>
        </w:rPr>
        <w:t>perfectly paired target</w:t>
      </w:r>
      <w:r w:rsidR="00354EB9" w:rsidRPr="004C61E4">
        <w:rPr>
          <w:rFonts w:ascii="Helvetica" w:eastAsia="Arial" w:hAnsi="Helvetica" w:cs="Arial"/>
          <w:sz w:val="22"/>
          <w:szCs w:val="22"/>
        </w:rPr>
        <w:t xml:space="preserve"> (</w:t>
      </w:r>
      <w:del w:id="579" w:author="Sean E. McGeary" w:date="2019-09-01T21:37:00Z">
        <w:r w:rsidR="00354EB9" w:rsidRPr="004C61E4" w:rsidDel="00A929FC">
          <w:rPr>
            <w:rFonts w:ascii="Helvetica" w:eastAsia="Arial" w:hAnsi="Helvetica" w:cs="Arial"/>
            <w:sz w:val="22"/>
            <w:szCs w:val="22"/>
          </w:rPr>
          <w:delText>Zamore REF</w:delText>
        </w:r>
      </w:del>
      <w:ins w:id="580" w:author="Sean E. McGeary" w:date="2019-09-01T21:37:00Z">
        <w:r w:rsidR="00A929FC" w:rsidRPr="004C61E4">
          <w:rPr>
            <w:rFonts w:ascii="Helvetica" w:eastAsia="Arial" w:hAnsi="Helvetica" w:cs="Arial"/>
            <w:sz w:val="22"/>
            <w:szCs w:val="22"/>
          </w:rPr>
          <w:t>Wee et al., 2012</w:t>
        </w:r>
      </w:ins>
      <w:r w:rsidR="00354EB9" w:rsidRPr="004C61E4">
        <w:rPr>
          <w:rFonts w:ascii="Helvetica" w:eastAsia="Arial" w:hAnsi="Helvetica" w:cs="Arial"/>
          <w:sz w:val="22"/>
          <w:szCs w:val="22"/>
        </w:rPr>
        <w:t>)</w:t>
      </w:r>
      <w:r w:rsidR="003A7B7D" w:rsidRPr="004C61E4">
        <w:rPr>
          <w:rFonts w:ascii="Helvetica" w:eastAsia="Arial" w:hAnsi="Helvetica" w:cs="Arial"/>
          <w:sz w:val="22"/>
          <w:szCs w:val="22"/>
        </w:rPr>
        <w:t>,</w:t>
      </w:r>
      <w:commentRangeEnd w:id="571"/>
      <w:r w:rsidR="00A929FC" w:rsidRPr="004C61E4">
        <w:rPr>
          <w:rStyle w:val="CommentReference"/>
          <w:rFonts w:ascii="Helvetica" w:hAnsi="Helvetica"/>
        </w:rPr>
        <w:commentReference w:id="571"/>
      </w:r>
      <w:r w:rsidR="003A7B7D" w:rsidRPr="004C61E4">
        <w:rPr>
          <w:rFonts w:ascii="Helvetica" w:eastAsia="Arial" w:hAnsi="Helvetica" w:cs="Arial"/>
          <w:sz w:val="22"/>
          <w:szCs w:val="22"/>
        </w:rPr>
        <w:t xml:space="preserve"> </w:t>
      </w:r>
      <w:r w:rsidR="00DD196B" w:rsidRPr="004C61E4">
        <w:rPr>
          <w:rFonts w:ascii="Helvetica" w:eastAsia="Arial" w:hAnsi="Helvetica" w:cs="Arial"/>
          <w:sz w:val="22"/>
          <w:szCs w:val="22"/>
        </w:rPr>
        <w:t>perhaps because of the</w:t>
      </w:r>
      <w:r w:rsidR="003A7B7D" w:rsidRPr="004C61E4">
        <w:rPr>
          <w:rFonts w:ascii="Helvetica" w:eastAsia="Arial" w:hAnsi="Helvetica" w:cs="Arial"/>
          <w:sz w:val="22"/>
          <w:szCs w:val="22"/>
        </w:rPr>
        <w:t xml:space="preserve"> shorter </w:t>
      </w:r>
      <w:r w:rsidR="00354EB9" w:rsidRPr="004C61E4">
        <w:rPr>
          <w:rFonts w:ascii="Helvetica" w:eastAsia="Arial" w:hAnsi="Helvetica" w:cs="Arial"/>
          <w:sz w:val="22"/>
          <w:szCs w:val="22"/>
        </w:rPr>
        <w:t xml:space="preserve">suboptimal </w:t>
      </w:r>
      <w:r w:rsidR="003A7B7D" w:rsidRPr="004C61E4">
        <w:rPr>
          <w:rFonts w:ascii="Helvetica" w:eastAsia="Arial" w:hAnsi="Helvetica" w:cs="Arial"/>
          <w:sz w:val="22"/>
          <w:szCs w:val="22"/>
        </w:rPr>
        <w:t>loop length</w:t>
      </w:r>
      <w:del w:id="581" w:author="Microsoft Office User" w:date="2019-09-02T18:43:00Z">
        <w:r w:rsidR="00DD196B" w:rsidRPr="004C61E4" w:rsidDel="00E87DE6">
          <w:rPr>
            <w:rFonts w:ascii="Helvetica" w:eastAsia="Arial" w:hAnsi="Helvetica" w:cs="Arial"/>
            <w:sz w:val="22"/>
            <w:szCs w:val="22"/>
          </w:rPr>
          <w:delText xml:space="preserve"> of the perfectly paired target</w:delText>
        </w:r>
      </w:del>
      <w:r w:rsidR="003A7B7D" w:rsidRPr="004C61E4">
        <w:rPr>
          <w:rFonts w:ascii="Helvetica" w:eastAsia="Arial" w:hAnsi="Helvetica" w:cs="Arial"/>
          <w:sz w:val="22"/>
          <w:szCs w:val="22"/>
        </w:rPr>
        <w:t xml:space="preserve">. It was also somewhat greater than the </w:t>
      </w:r>
      <w:r w:rsidR="00066F8D" w:rsidRPr="004C61E4">
        <w:rPr>
          <w:rFonts w:ascii="Helvetica" w:eastAsia="Arial" w:hAnsi="Helvetica" w:cs="Arial"/>
          <w:sz w:val="22"/>
          <w:szCs w:val="22"/>
        </w:rPr>
        <w:t>2</w:t>
      </w:r>
      <w:r w:rsidR="00245436" w:rsidRPr="004C61E4">
        <w:rPr>
          <w:rFonts w:ascii="Helvetica" w:eastAsia="Arial" w:hAnsi="Helvetica" w:cs="Arial"/>
          <w:sz w:val="22"/>
          <w:szCs w:val="22"/>
        </w:rPr>
        <w:t>0</w:t>
      </w:r>
      <w:r w:rsidR="003A7B7D" w:rsidRPr="004C61E4">
        <w:rPr>
          <w:rFonts w:ascii="Helvetica" w:eastAsia="Arial" w:hAnsi="Helvetica" w:cs="Arial"/>
          <w:sz w:val="22"/>
          <w:szCs w:val="22"/>
        </w:rPr>
        <w:t xml:space="preserve">-fold increase </w:t>
      </w:r>
      <w:del w:id="582" w:author="David Bartel" w:date="2019-06-28T09:58:00Z">
        <w:r w:rsidR="003A7B7D" w:rsidRPr="004C61E4" w:rsidDel="00040D7F">
          <w:rPr>
            <w:rFonts w:ascii="Helvetica" w:eastAsia="Arial" w:hAnsi="Helvetica" w:cs="Arial"/>
            <w:sz w:val="22"/>
            <w:szCs w:val="22"/>
          </w:rPr>
          <w:delText xml:space="preserve">observed for 3′ pairing </w:delText>
        </w:r>
      </w:del>
      <w:del w:id="583" w:author="David Bartel" w:date="2019-06-28T09:56:00Z">
        <w:r w:rsidR="003A7B7D" w:rsidRPr="004C61E4" w:rsidDel="00040D7F">
          <w:rPr>
            <w:rFonts w:ascii="Helvetica" w:eastAsia="Arial" w:hAnsi="Helvetica" w:cs="Arial"/>
            <w:sz w:val="22"/>
            <w:szCs w:val="22"/>
          </w:rPr>
          <w:delText xml:space="preserve">in the context </w:delText>
        </w:r>
      </w:del>
      <w:del w:id="584" w:author="David Bartel" w:date="2019-06-28T09:58:00Z">
        <w:r w:rsidR="003A7B7D" w:rsidRPr="004C61E4" w:rsidDel="00040D7F">
          <w:rPr>
            <w:rFonts w:ascii="Helvetica" w:eastAsia="Arial" w:hAnsi="Helvetica" w:cs="Arial"/>
            <w:sz w:val="22"/>
            <w:szCs w:val="22"/>
          </w:rPr>
          <w:delText xml:space="preserve">of </w:delText>
        </w:r>
        <w:r w:rsidR="00245436" w:rsidRPr="004C61E4" w:rsidDel="00040D7F">
          <w:rPr>
            <w:rFonts w:ascii="Helvetica" w:eastAsia="Arial" w:hAnsi="Helvetica" w:cs="Arial"/>
            <w:sz w:val="22"/>
            <w:szCs w:val="22"/>
          </w:rPr>
          <w:delText>4</w:delText>
        </w:r>
        <w:r w:rsidR="006E102A" w:rsidRPr="004C61E4" w:rsidDel="00040D7F">
          <w:rPr>
            <w:rFonts w:ascii="Helvetica" w:eastAsia="Arial" w:hAnsi="Helvetica" w:cs="Arial"/>
            <w:sz w:val="22"/>
            <w:szCs w:val="22"/>
          </w:rPr>
          <w:delText>-nt GC-rich</w:delText>
        </w:r>
        <w:r w:rsidR="00245436" w:rsidRPr="004C61E4" w:rsidDel="00040D7F">
          <w:rPr>
            <w:rFonts w:ascii="Helvetica" w:eastAsia="Arial" w:hAnsi="Helvetica" w:cs="Arial"/>
            <w:sz w:val="22"/>
            <w:szCs w:val="22"/>
          </w:rPr>
          <w:delText xml:space="preserve"> site</w:delText>
        </w:r>
      </w:del>
      <w:ins w:id="585" w:author="David Bartel" w:date="2019-06-28T09:58:00Z">
        <w:r w:rsidR="00040D7F" w:rsidRPr="004C61E4">
          <w:rPr>
            <w:rFonts w:ascii="Helvetica" w:eastAsia="Arial" w:hAnsi="Helvetica" w:cs="Arial"/>
            <w:sz w:val="22"/>
            <w:szCs w:val="22"/>
          </w:rPr>
          <w:t>measured for miR-</w:t>
        </w:r>
      </w:ins>
      <w:ins w:id="586" w:author="Microsoft Office User" w:date="2019-07-02T14:46:00Z">
        <w:r w:rsidR="00326F58" w:rsidRPr="004C61E4">
          <w:rPr>
            <w:rFonts w:ascii="Helvetica" w:eastAsia="Arial" w:hAnsi="Helvetica" w:cs="Arial"/>
            <w:sz w:val="22"/>
            <w:szCs w:val="22"/>
            <w:highlight w:val="yellow"/>
          </w:rPr>
          <w:t>122</w:t>
        </w:r>
      </w:ins>
      <w:ins w:id="587" w:author="David Bartel" w:date="2019-06-28T09:59:00Z">
        <w:del w:id="588" w:author="Microsoft Office User" w:date="2019-07-02T14:46:00Z">
          <w:r w:rsidR="00040D7F" w:rsidRPr="004C61E4" w:rsidDel="00326F58">
            <w:rPr>
              <w:rFonts w:ascii="Helvetica" w:eastAsia="Arial" w:hAnsi="Helvetica" w:cs="Arial"/>
              <w:sz w:val="22"/>
              <w:szCs w:val="22"/>
              <w:highlight w:val="yellow"/>
              <w:rPrChange w:id="589" w:author="David Bartel" w:date="2019-06-28T10:00:00Z">
                <w:rPr>
                  <w:rFonts w:ascii="Arial" w:eastAsia="Arial" w:hAnsi="Arial" w:cs="Arial"/>
                  <w:sz w:val="22"/>
                  <w:szCs w:val="22"/>
                </w:rPr>
              </w:rPrChange>
            </w:rPr>
            <w:delText>XX</w:delText>
          </w:r>
        </w:del>
        <w:r w:rsidR="00040D7F" w:rsidRPr="004C61E4">
          <w:rPr>
            <w:rFonts w:ascii="Helvetica" w:eastAsia="Arial" w:hAnsi="Helvetica" w:cs="Arial"/>
            <w:sz w:val="22"/>
            <w:szCs w:val="22"/>
          </w:rPr>
          <w:t xml:space="preserve"> pairing to the </w:t>
        </w:r>
        <w:commentRangeStart w:id="590"/>
        <w:r w:rsidR="00040D7F" w:rsidRPr="004C61E4">
          <w:rPr>
            <w:rFonts w:ascii="Helvetica" w:eastAsia="Arial" w:hAnsi="Helvetica" w:cs="Arial"/>
            <w:sz w:val="22"/>
            <w:szCs w:val="22"/>
          </w:rPr>
          <w:t>GCGG</w:t>
        </w:r>
      </w:ins>
      <w:commentRangeEnd w:id="590"/>
      <w:ins w:id="591" w:author="David Bartel" w:date="2019-06-28T10:00:00Z">
        <w:r w:rsidR="00040D7F" w:rsidRPr="004C61E4">
          <w:rPr>
            <w:rStyle w:val="CommentReference"/>
            <w:rFonts w:ascii="Helvetica" w:hAnsi="Helvetica"/>
          </w:rPr>
          <w:commentReference w:id="590"/>
        </w:r>
      </w:ins>
      <w:ins w:id="592" w:author="David Bartel" w:date="2019-06-28T09:59:00Z">
        <w:r w:rsidR="00040D7F" w:rsidRPr="004C61E4">
          <w:rPr>
            <w:rFonts w:ascii="Helvetica" w:eastAsia="Arial" w:hAnsi="Helvetica" w:cs="Arial"/>
            <w:sz w:val="22"/>
            <w:szCs w:val="22"/>
          </w:rPr>
          <w:t xml:space="preserve"> site at register </w:t>
        </w:r>
        <w:del w:id="593" w:author="Microsoft Office User" w:date="2019-07-02T14:47:00Z">
          <w:r w:rsidR="00040D7F" w:rsidRPr="004C61E4" w:rsidDel="00326F58">
            <w:rPr>
              <w:rFonts w:ascii="Helvetica" w:eastAsia="Arial" w:hAnsi="Helvetica" w:cs="Arial"/>
              <w:sz w:val="22"/>
              <w:szCs w:val="22"/>
              <w:highlight w:val="yellow"/>
              <w:rPrChange w:id="594" w:author="David Bartel" w:date="2019-06-28T10:00:00Z">
                <w:rPr>
                  <w:rFonts w:ascii="Arial" w:eastAsia="Arial" w:hAnsi="Arial" w:cs="Arial"/>
                  <w:sz w:val="22"/>
                  <w:szCs w:val="22"/>
                </w:rPr>
              </w:rPrChange>
            </w:rPr>
            <w:delText>XX</w:delText>
          </w:r>
        </w:del>
      </w:ins>
      <w:ins w:id="595" w:author="Microsoft Office User" w:date="2019-07-02T14:47:00Z">
        <w:r w:rsidR="00326F58" w:rsidRPr="004C61E4">
          <w:rPr>
            <w:rFonts w:ascii="Helvetica" w:eastAsia="Arial" w:hAnsi="Helvetica" w:cs="Arial"/>
            <w:sz w:val="22"/>
            <w:szCs w:val="22"/>
          </w:rPr>
          <w:t>13</w:t>
        </w:r>
      </w:ins>
      <w:ins w:id="596" w:author="David Bartel" w:date="2019-06-28T09:59:00Z">
        <w:r w:rsidR="00040D7F" w:rsidRPr="004C61E4">
          <w:rPr>
            <w:rFonts w:ascii="Helvetica" w:eastAsia="Arial" w:hAnsi="Helvetica" w:cs="Arial"/>
            <w:sz w:val="22"/>
            <w:szCs w:val="22"/>
          </w:rPr>
          <w:t xml:space="preserve"> and </w:t>
        </w:r>
      </w:ins>
      <w:ins w:id="597" w:author="David Bartel" w:date="2019-06-28T10:00:00Z">
        <w:r w:rsidR="00040D7F" w:rsidRPr="004C61E4">
          <w:rPr>
            <w:rFonts w:ascii="Helvetica" w:eastAsia="Arial" w:hAnsi="Helvetica" w:cs="Arial"/>
            <w:sz w:val="22"/>
            <w:szCs w:val="22"/>
          </w:rPr>
          <w:t xml:space="preserve">loop-length </w:t>
        </w:r>
        <w:del w:id="598" w:author="Microsoft Office User" w:date="2019-07-02T14:47:00Z">
          <w:r w:rsidR="00040D7F" w:rsidRPr="004C61E4" w:rsidDel="00326F58">
            <w:rPr>
              <w:rFonts w:ascii="Helvetica" w:eastAsia="Arial" w:hAnsi="Helvetica" w:cs="Arial"/>
              <w:sz w:val="22"/>
              <w:szCs w:val="22"/>
              <w:highlight w:val="yellow"/>
              <w:rPrChange w:id="599" w:author="David Bartel" w:date="2019-06-28T10:00:00Z">
                <w:rPr>
                  <w:rFonts w:ascii="Arial" w:eastAsia="Arial" w:hAnsi="Arial" w:cs="Arial"/>
                  <w:sz w:val="22"/>
                  <w:szCs w:val="22"/>
                </w:rPr>
              </w:rPrChange>
            </w:rPr>
            <w:delText>Y</w:delText>
          </w:r>
        </w:del>
      </w:ins>
      <w:ins w:id="600" w:author="Microsoft Office User" w:date="2019-07-02T14:47:00Z">
        <w:r w:rsidR="00326F58" w:rsidRPr="004C61E4">
          <w:rPr>
            <w:rFonts w:ascii="Helvetica" w:eastAsia="Arial" w:hAnsi="Helvetica" w:cs="Arial"/>
            <w:sz w:val="22"/>
            <w:szCs w:val="22"/>
          </w:rPr>
          <w:t xml:space="preserve">of 4 </w:t>
        </w:r>
        <w:proofErr w:type="spellStart"/>
        <w:r w:rsidR="00326F58" w:rsidRPr="004C61E4">
          <w:rPr>
            <w:rFonts w:ascii="Helvetica" w:eastAsia="Arial" w:hAnsi="Helvetica" w:cs="Arial"/>
            <w:sz w:val="22"/>
            <w:szCs w:val="22"/>
          </w:rPr>
          <w:t>nt</w:t>
        </w:r>
      </w:ins>
      <w:proofErr w:type="spellEnd"/>
      <w:r w:rsidR="00245436" w:rsidRPr="004C61E4">
        <w:rPr>
          <w:rFonts w:ascii="Helvetica" w:eastAsia="Arial" w:hAnsi="Helvetica" w:cs="Arial"/>
          <w:sz w:val="22"/>
          <w:szCs w:val="22"/>
        </w:rPr>
        <w:t xml:space="preserve"> </w:t>
      </w:r>
      <w:commentRangeStart w:id="601"/>
      <w:r w:rsidR="003A7B7D" w:rsidRPr="004C61E4">
        <w:rPr>
          <w:rFonts w:ascii="Helvetica" w:eastAsia="Arial" w:hAnsi="Helvetica" w:cs="Arial"/>
          <w:sz w:val="22"/>
          <w:szCs w:val="22"/>
        </w:rPr>
        <w:t>(</w:t>
      </w:r>
      <w:proofErr w:type="spellStart"/>
      <w:r w:rsidR="003A7B7D" w:rsidRPr="004C61E4">
        <w:rPr>
          <w:rFonts w:ascii="Helvetica" w:eastAsia="Arial" w:hAnsi="Helvetica" w:cs="Arial"/>
          <w:sz w:val="22"/>
          <w:szCs w:val="22"/>
        </w:rPr>
        <w:t>MacRae</w:t>
      </w:r>
      <w:proofErr w:type="spellEnd"/>
      <w:r w:rsidR="003A7B7D" w:rsidRPr="004C61E4">
        <w:rPr>
          <w:rFonts w:ascii="Helvetica" w:eastAsia="Arial" w:hAnsi="Helvetica" w:cs="Arial"/>
          <w:sz w:val="22"/>
          <w:szCs w:val="22"/>
        </w:rPr>
        <w:t xml:space="preserve"> REF). Nonetheless, it was substantially less than </w:t>
      </w:r>
      <w:del w:id="602" w:author="David Bartel" w:date="2019-06-28T10:05:00Z">
        <w:r w:rsidR="003A7B7D" w:rsidRPr="004C61E4" w:rsidDel="00930372">
          <w:rPr>
            <w:rFonts w:ascii="Helvetica" w:eastAsia="Arial" w:hAnsi="Helvetica" w:cs="Arial"/>
            <w:sz w:val="22"/>
            <w:szCs w:val="22"/>
          </w:rPr>
          <w:delText xml:space="preserve">the </w:delText>
        </w:r>
        <w:r w:rsidR="004B65FF" w:rsidRPr="004C61E4" w:rsidDel="00930372">
          <w:rPr>
            <w:rFonts w:ascii="Helvetica" w:eastAsia="Arial" w:hAnsi="Helvetica" w:cs="Arial"/>
            <w:sz w:val="22"/>
            <w:szCs w:val="22"/>
          </w:rPr>
          <w:delText>~</w:delText>
        </w:r>
        <w:r w:rsidR="006C2662" w:rsidRPr="004C61E4" w:rsidDel="00930372">
          <w:rPr>
            <w:rFonts w:ascii="Helvetica" w:eastAsia="Arial" w:hAnsi="Helvetica" w:cs="Arial"/>
            <w:sz w:val="22"/>
            <w:szCs w:val="22"/>
          </w:rPr>
          <w:delText>1</w:delText>
        </w:r>
        <w:r w:rsidR="00637C58" w:rsidRPr="004C61E4" w:rsidDel="00930372">
          <w:rPr>
            <w:rFonts w:ascii="Helvetica" w:eastAsia="Arial" w:hAnsi="Helvetica" w:cs="Arial"/>
            <w:sz w:val="22"/>
            <w:szCs w:val="22"/>
          </w:rPr>
          <w:delText>58</w:delText>
        </w:r>
        <w:r w:rsidR="006C2662" w:rsidRPr="004C61E4" w:rsidDel="00930372">
          <w:rPr>
            <w:rFonts w:ascii="Helvetica" w:eastAsia="Arial" w:hAnsi="Helvetica" w:cs="Arial"/>
            <w:sz w:val="22"/>
            <w:szCs w:val="22"/>
          </w:rPr>
          <w:delText>,000</w:delText>
        </w:r>
        <w:r w:rsidR="003A7B7D" w:rsidRPr="004C61E4" w:rsidDel="00930372">
          <w:rPr>
            <w:rFonts w:ascii="Helvetica" w:eastAsia="Arial" w:hAnsi="Helvetica" w:cs="Arial"/>
            <w:sz w:val="22"/>
            <w:szCs w:val="22"/>
          </w:rPr>
          <w:delText xml:space="preserve">-fold </w:delText>
        </w:r>
      </w:del>
      <w:r w:rsidR="003A7B7D" w:rsidRPr="004C61E4">
        <w:rPr>
          <w:rFonts w:ascii="Helvetica" w:eastAsia="Arial" w:hAnsi="Helvetica" w:cs="Arial"/>
          <w:sz w:val="22"/>
          <w:szCs w:val="22"/>
        </w:rPr>
        <w:t xml:space="preserve">expected based on the predicted free energy </w:t>
      </w:r>
      <w:r w:rsidR="00C8166C" w:rsidRPr="004C61E4">
        <w:rPr>
          <w:rFonts w:ascii="Helvetica" w:eastAsia="Arial" w:hAnsi="Helvetica" w:cs="Arial"/>
          <w:sz w:val="22"/>
          <w:szCs w:val="22"/>
        </w:rPr>
        <w:t>of RNA pairing in solution</w:t>
      </w:r>
      <w:ins w:id="603" w:author="David Bartel" w:date="2019-06-28T10:05:00Z">
        <w:r w:rsidR="00930372" w:rsidRPr="004C61E4">
          <w:rPr>
            <w:rFonts w:ascii="Helvetica" w:eastAsia="Arial" w:hAnsi="Helvetica" w:cs="Arial"/>
            <w:sz w:val="22"/>
            <w:szCs w:val="22"/>
          </w:rPr>
          <w:t xml:space="preserve">. </w:t>
        </w:r>
        <w:commentRangeStart w:id="604"/>
        <w:r w:rsidR="00930372" w:rsidRPr="004C61E4">
          <w:rPr>
            <w:rFonts w:ascii="Helvetica" w:eastAsia="Arial" w:hAnsi="Helvetica" w:cs="Arial"/>
            <w:sz w:val="22"/>
            <w:szCs w:val="22"/>
          </w:rPr>
          <w:t>For example, the</w:t>
        </w:r>
      </w:ins>
      <w:r w:rsidR="00C8166C" w:rsidRPr="004C61E4">
        <w:rPr>
          <w:rFonts w:ascii="Helvetica" w:eastAsia="Arial" w:hAnsi="Helvetica" w:cs="Arial"/>
          <w:sz w:val="22"/>
          <w:szCs w:val="22"/>
        </w:rPr>
        <w:t xml:space="preserve"> </w:t>
      </w:r>
      <w:del w:id="605" w:author="David Bartel" w:date="2019-06-28T10:05:00Z">
        <w:r w:rsidR="00C8166C" w:rsidRPr="004C61E4" w:rsidDel="00930372">
          <w:rPr>
            <w:rFonts w:ascii="Helvetica" w:eastAsia="Arial" w:hAnsi="Helvetica" w:cs="Arial"/>
            <w:sz w:val="22"/>
            <w:szCs w:val="22"/>
          </w:rPr>
          <w:delText>(</w:delText>
        </w:r>
      </w:del>
      <w:r w:rsidR="00165AD3" w:rsidRPr="004C61E4">
        <w:rPr>
          <w:rFonts w:ascii="Helvetica" w:eastAsia="Arial" w:hAnsi="Helvetica" w:cs="Arial"/>
          <w:sz w:val="22"/>
          <w:szCs w:val="22"/>
        </w:rPr>
        <w:t>predicted free energy</w:t>
      </w:r>
      <w:ins w:id="606" w:author="Sean E. McGeary" w:date="2019-09-02T11:20:00Z">
        <w:r w:rsidR="002A4CFD" w:rsidRPr="004C61E4">
          <w:rPr>
            <w:rFonts w:ascii="Helvetica" w:eastAsia="Arial" w:hAnsi="Helvetica" w:cs="Arial"/>
            <w:sz w:val="22"/>
            <w:szCs w:val="22"/>
          </w:rPr>
          <w:t xml:space="preserve"> (</w:t>
        </w:r>
      </w:ins>
      <w:ins w:id="607" w:author="Sean E. McGeary" w:date="2019-11-29T15:58:00Z">
        <w:r w:rsidR="005A57A8">
          <w:rPr>
            <w:rFonts w:ascii="Helvetica" w:eastAsia="Arial" w:hAnsi="Helvetica" w:cs="Arial"/>
            <w:sz w:val="22"/>
            <w:szCs w:val="22"/>
          </w:rPr>
          <w:t>∆</w:t>
        </w:r>
      </w:ins>
      <w:ins w:id="608" w:author="Sean E. McGeary" w:date="2019-09-02T11:20:00Z">
        <w:r w:rsidR="002A4CFD" w:rsidRPr="004C61E4">
          <w:rPr>
            <w:rFonts w:ascii="Helvetica" w:eastAsia="Arial" w:hAnsi="Helvetica" w:cs="Arial"/>
            <w:i/>
            <w:iCs/>
            <w:sz w:val="22"/>
            <w:szCs w:val="22"/>
            <w:rPrChange w:id="609" w:author="Sean E. McGeary" w:date="2019-09-02T11:20:00Z">
              <w:rPr>
                <w:rFonts w:ascii="Arial" w:eastAsia="Arial" w:hAnsi="Arial" w:cs="Arial"/>
                <w:sz w:val="22"/>
                <w:szCs w:val="22"/>
              </w:rPr>
            </w:rPrChange>
          </w:rPr>
          <w:t>G</w:t>
        </w:r>
        <w:r w:rsidR="002A4CFD" w:rsidRPr="004C61E4">
          <w:rPr>
            <w:rFonts w:ascii="Helvetica" w:eastAsia="Arial" w:hAnsi="Helvetica" w:cs="Arial"/>
            <w:sz w:val="22"/>
            <w:szCs w:val="22"/>
          </w:rPr>
          <w:t>)</w:t>
        </w:r>
      </w:ins>
      <w:r w:rsidR="00165AD3" w:rsidRPr="004C61E4">
        <w:rPr>
          <w:rFonts w:ascii="Helvetica" w:eastAsia="Arial" w:hAnsi="Helvetica" w:cs="Arial"/>
          <w:sz w:val="22"/>
          <w:szCs w:val="22"/>
        </w:rPr>
        <w:t xml:space="preserve"> of </w:t>
      </w:r>
      <w:del w:id="610" w:author="David Bartel" w:date="2019-06-28T10:04:00Z">
        <w:r w:rsidR="00165AD3" w:rsidRPr="004C61E4" w:rsidDel="00930372">
          <w:rPr>
            <w:rFonts w:ascii="Helvetica" w:eastAsia="Arial" w:hAnsi="Helvetica" w:cs="Arial"/>
            <w:sz w:val="22"/>
            <w:szCs w:val="22"/>
          </w:rPr>
          <w:delText>the 7mer</w:delText>
        </w:r>
      </w:del>
      <w:ins w:id="611" w:author="David Bartel" w:date="2019-06-28T10:04:00Z">
        <w:r w:rsidR="00930372" w:rsidRPr="004C61E4">
          <w:rPr>
            <w:rFonts w:ascii="Helvetica" w:eastAsia="Arial" w:hAnsi="Helvetica" w:cs="Arial"/>
            <w:sz w:val="22"/>
            <w:szCs w:val="22"/>
          </w:rPr>
          <w:t>a 7-nt segment</w:t>
        </w:r>
      </w:ins>
      <w:commentRangeEnd w:id="604"/>
      <w:r w:rsidR="0037740F" w:rsidRPr="004C61E4">
        <w:rPr>
          <w:rStyle w:val="CommentReference"/>
          <w:rFonts w:ascii="Helvetica" w:hAnsi="Helvetica"/>
        </w:rPr>
        <w:commentReference w:id="604"/>
      </w:r>
      <w:r w:rsidR="00165AD3" w:rsidRPr="004C61E4">
        <w:rPr>
          <w:rFonts w:ascii="Helvetica" w:eastAsia="Arial" w:hAnsi="Helvetica" w:cs="Arial"/>
          <w:sz w:val="22"/>
          <w:szCs w:val="22"/>
        </w:rPr>
        <w:t xml:space="preserve"> paring to </w:t>
      </w:r>
      <w:r w:rsidR="00D06887" w:rsidRPr="004C61E4">
        <w:rPr>
          <w:rFonts w:ascii="Helvetica" w:eastAsia="Arial" w:hAnsi="Helvetica" w:cs="Arial"/>
          <w:sz w:val="22"/>
          <w:szCs w:val="22"/>
        </w:rPr>
        <w:t xml:space="preserve">let-7a </w:t>
      </w:r>
      <w:del w:id="612" w:author="David Bartel" w:date="2019-06-28T10:04:00Z">
        <w:r w:rsidR="00D06887" w:rsidRPr="004C61E4" w:rsidDel="00930372">
          <w:rPr>
            <w:rFonts w:ascii="Helvetica" w:eastAsia="Arial" w:hAnsi="Helvetica" w:cs="Arial"/>
            <w:sz w:val="22"/>
            <w:szCs w:val="22"/>
          </w:rPr>
          <w:delText xml:space="preserve">guide </w:delText>
        </w:r>
      </w:del>
      <w:ins w:id="613" w:author="David Bartel" w:date="2019-06-28T10:04:00Z">
        <w:r w:rsidR="00930372" w:rsidRPr="004C61E4">
          <w:rPr>
            <w:rFonts w:ascii="Helvetica" w:eastAsia="Arial" w:hAnsi="Helvetica" w:cs="Arial"/>
            <w:sz w:val="22"/>
            <w:szCs w:val="22"/>
          </w:rPr>
          <w:t xml:space="preserve">positions </w:t>
        </w:r>
      </w:ins>
      <w:r w:rsidR="00165AD3" w:rsidRPr="004C61E4">
        <w:rPr>
          <w:rFonts w:ascii="Helvetica" w:eastAsia="Arial" w:hAnsi="Helvetica" w:cs="Arial"/>
          <w:sz w:val="22"/>
          <w:szCs w:val="22"/>
        </w:rPr>
        <w:t>11</w:t>
      </w:r>
      <w:del w:id="614" w:author="David Bartel" w:date="2019-06-28T10:11:00Z">
        <w:r w:rsidR="00165AD3" w:rsidRPr="004C61E4" w:rsidDel="00930372">
          <w:rPr>
            <w:rFonts w:ascii="Helvetica" w:eastAsia="Arial" w:hAnsi="Helvetica" w:cs="Arial"/>
            <w:sz w:val="22"/>
            <w:szCs w:val="22"/>
          </w:rPr>
          <w:delText>-</w:delText>
        </w:r>
      </w:del>
      <w:ins w:id="615" w:author="David Bartel" w:date="2019-06-28T10:11:00Z">
        <w:r w:rsidR="00930372" w:rsidRPr="004C61E4">
          <w:rPr>
            <w:rFonts w:ascii="Helvetica" w:eastAsia="Arial" w:hAnsi="Helvetica" w:cs="Arial"/>
            <w:sz w:val="22"/>
            <w:szCs w:val="22"/>
          </w:rPr>
          <w:t>–</w:t>
        </w:r>
      </w:ins>
      <w:r w:rsidR="00165AD3" w:rsidRPr="004C61E4">
        <w:rPr>
          <w:rFonts w:ascii="Helvetica" w:eastAsia="Arial" w:hAnsi="Helvetica" w:cs="Arial"/>
          <w:sz w:val="22"/>
          <w:szCs w:val="22"/>
        </w:rPr>
        <w:t xml:space="preserve">17 is </w:t>
      </w:r>
      <w:commentRangeStart w:id="616"/>
      <w:r w:rsidR="00165AD3" w:rsidRPr="004C61E4">
        <w:rPr>
          <w:rFonts w:ascii="Helvetica" w:eastAsia="Arial" w:hAnsi="Helvetica" w:cs="Arial"/>
          <w:sz w:val="22"/>
          <w:szCs w:val="22"/>
        </w:rPr>
        <w:t>7.1</w:t>
      </w:r>
      <w:commentRangeEnd w:id="616"/>
      <w:r w:rsidR="00436672" w:rsidRPr="004C61E4">
        <w:rPr>
          <w:rStyle w:val="CommentReference"/>
          <w:rFonts w:ascii="Helvetica" w:hAnsi="Helvetica"/>
        </w:rPr>
        <w:commentReference w:id="616"/>
      </w:r>
      <w:r w:rsidR="00165AD3" w:rsidRPr="004C61E4">
        <w:rPr>
          <w:rFonts w:ascii="Helvetica" w:eastAsia="Arial" w:hAnsi="Helvetica" w:cs="Arial"/>
          <w:sz w:val="22"/>
          <w:szCs w:val="22"/>
        </w:rPr>
        <w:t xml:space="preserve"> kcal/mol</w:t>
      </w:r>
      <w:ins w:id="617" w:author="David Bartel" w:date="2019-06-28T10:06:00Z">
        <w:r w:rsidR="00930372" w:rsidRPr="004C61E4">
          <w:rPr>
            <w:rFonts w:ascii="Helvetica" w:eastAsia="Arial" w:hAnsi="Helvetica" w:cs="Arial"/>
            <w:sz w:val="22"/>
            <w:szCs w:val="22"/>
          </w:rPr>
          <w:t>,</w:t>
        </w:r>
      </w:ins>
      <w:r w:rsidR="00165AD3" w:rsidRPr="004C61E4">
        <w:rPr>
          <w:rFonts w:ascii="Helvetica" w:eastAsia="Arial" w:hAnsi="Helvetica" w:cs="Arial"/>
          <w:sz w:val="22"/>
          <w:szCs w:val="22"/>
        </w:rPr>
        <w:t xml:space="preserve"> </w:t>
      </w:r>
      <w:r w:rsidR="006C2662" w:rsidRPr="004C61E4">
        <w:rPr>
          <w:rFonts w:ascii="Helvetica" w:eastAsia="Arial" w:hAnsi="Helvetica" w:cs="Arial"/>
          <w:sz w:val="22"/>
          <w:szCs w:val="22"/>
        </w:rPr>
        <w:t>which corresponds to</w:t>
      </w:r>
      <w:r w:rsidR="00603257" w:rsidRPr="004C61E4">
        <w:rPr>
          <w:rFonts w:ascii="Helvetica" w:eastAsia="Arial" w:hAnsi="Helvetica" w:cs="Arial"/>
          <w:sz w:val="22"/>
          <w:szCs w:val="22"/>
        </w:rPr>
        <w:t xml:space="preserve"> </w:t>
      </w:r>
      <w:del w:id="618" w:author="David Bartel" w:date="2019-06-28T10:07:00Z">
        <w:r w:rsidR="00603257" w:rsidRPr="004C61E4" w:rsidDel="00930372">
          <w:rPr>
            <w:rFonts w:ascii="Helvetica" w:eastAsia="Arial" w:hAnsi="Helvetica" w:cs="Arial"/>
            <w:sz w:val="22"/>
            <w:szCs w:val="22"/>
          </w:rPr>
          <w:delText>K</w:delText>
        </w:r>
        <w:r w:rsidR="000922FC" w:rsidRPr="004C61E4" w:rsidDel="00930372">
          <w:rPr>
            <w:rFonts w:ascii="Helvetica" w:eastAsia="Arial" w:hAnsi="Helvetica" w:cs="Arial"/>
            <w:sz w:val="22"/>
            <w:szCs w:val="22"/>
          </w:rPr>
          <w:delText>eq</w:delText>
        </w:r>
        <w:r w:rsidR="00603257" w:rsidRPr="004C61E4" w:rsidDel="00930372">
          <w:rPr>
            <w:rFonts w:ascii="Helvetica" w:eastAsia="Arial" w:hAnsi="Helvetica" w:cs="Arial"/>
            <w:sz w:val="22"/>
            <w:szCs w:val="22"/>
          </w:rPr>
          <w:delText xml:space="preserve"> = e^(</w:delText>
        </w:r>
        <w:r w:rsidR="00637C58" w:rsidRPr="004C61E4" w:rsidDel="00930372">
          <w:rPr>
            <w:rFonts w:ascii="Helvetica" w:eastAsia="Arial" w:hAnsi="Helvetica" w:cs="Arial"/>
            <w:sz w:val="22"/>
            <w:szCs w:val="22"/>
          </w:rPr>
          <w:delText>-7.1</w:delText>
        </w:r>
        <w:r w:rsidR="00603257" w:rsidRPr="004C61E4" w:rsidDel="00930372">
          <w:rPr>
            <w:rFonts w:ascii="Helvetica" w:eastAsia="Arial" w:hAnsi="Helvetica" w:cs="Arial"/>
            <w:sz w:val="22"/>
            <w:szCs w:val="22"/>
          </w:rPr>
          <w:delText>/-</w:delText>
        </w:r>
        <w:r w:rsidR="00637C58" w:rsidRPr="004C61E4" w:rsidDel="00930372">
          <w:rPr>
            <w:rFonts w:ascii="Helvetica" w:eastAsia="Arial" w:hAnsi="Helvetica" w:cs="Arial"/>
            <w:sz w:val="22"/>
            <w:szCs w:val="22"/>
          </w:rPr>
          <w:delText>0.593</w:delText>
        </w:r>
        <w:r w:rsidR="00603257" w:rsidRPr="004C61E4" w:rsidDel="00930372">
          <w:rPr>
            <w:rFonts w:ascii="Helvetica" w:eastAsia="Arial" w:hAnsi="Helvetica" w:cs="Arial"/>
            <w:sz w:val="22"/>
            <w:szCs w:val="22"/>
          </w:rPr>
          <w:delText>)</w:delText>
        </w:r>
        <w:r w:rsidR="005A6FC7" w:rsidRPr="004C61E4" w:rsidDel="00930372">
          <w:rPr>
            <w:rFonts w:ascii="Helvetica" w:eastAsia="Arial" w:hAnsi="Helvetica" w:cs="Arial"/>
            <w:sz w:val="22"/>
            <w:szCs w:val="22"/>
          </w:rPr>
          <w:delText>, or</w:delText>
        </w:r>
        <w:r w:rsidR="006C2662" w:rsidRPr="004C61E4" w:rsidDel="00930372">
          <w:rPr>
            <w:rFonts w:ascii="Helvetica" w:eastAsia="Arial" w:hAnsi="Helvetica" w:cs="Arial"/>
            <w:sz w:val="22"/>
            <w:szCs w:val="22"/>
          </w:rPr>
          <w:delText xml:space="preserve"> </w:delText>
        </w:r>
      </w:del>
      <w:ins w:id="619" w:author="David Bartel" w:date="2019-06-28T10:07:00Z">
        <w:r w:rsidR="00930372" w:rsidRPr="004C61E4">
          <w:rPr>
            <w:rFonts w:ascii="Helvetica" w:eastAsia="Arial" w:hAnsi="Helvetica" w:cs="Arial"/>
            <w:sz w:val="22"/>
            <w:szCs w:val="22"/>
          </w:rPr>
          <w:t xml:space="preserve">a </w:t>
        </w:r>
      </w:ins>
      <w:del w:id="620" w:author="Sean E. McGeary" w:date="2019-09-02T11:19:00Z">
        <w:r w:rsidR="00637C58" w:rsidRPr="004C61E4" w:rsidDel="002A4CFD">
          <w:rPr>
            <w:rFonts w:ascii="Helvetica" w:eastAsia="Arial" w:hAnsi="Helvetica" w:cs="Arial"/>
            <w:sz w:val="22"/>
            <w:szCs w:val="22"/>
          </w:rPr>
          <w:delText>158</w:delText>
        </w:r>
      </w:del>
      <w:ins w:id="621" w:author="Sean E. McGeary" w:date="2019-09-02T11:19:00Z">
        <w:r w:rsidR="002A4CFD" w:rsidRPr="004C61E4">
          <w:rPr>
            <w:rFonts w:ascii="Helvetica" w:eastAsia="Arial" w:hAnsi="Helvetica" w:cs="Arial"/>
            <w:sz w:val="22"/>
            <w:szCs w:val="22"/>
          </w:rPr>
          <w:t>164</w:t>
        </w:r>
      </w:ins>
      <w:r w:rsidR="006C2662" w:rsidRPr="004C61E4">
        <w:rPr>
          <w:rFonts w:ascii="Helvetica" w:eastAsia="Arial" w:hAnsi="Helvetica" w:cs="Arial"/>
          <w:sz w:val="22"/>
          <w:szCs w:val="22"/>
        </w:rPr>
        <w:t>,000</w:t>
      </w:r>
      <w:ins w:id="622" w:author="David Bartel" w:date="2019-06-28T10:07:00Z">
        <w:r w:rsidR="00930372" w:rsidRPr="004C61E4">
          <w:rPr>
            <w:rFonts w:ascii="Helvetica" w:eastAsia="Arial" w:hAnsi="Helvetica" w:cs="Arial"/>
            <w:sz w:val="22"/>
            <w:szCs w:val="22"/>
          </w:rPr>
          <w:t>-</w:t>
        </w:r>
      </w:ins>
      <w:del w:id="623" w:author="David Bartel" w:date="2019-06-28T10:07:00Z">
        <w:r w:rsidR="006C2662" w:rsidRPr="004C61E4" w:rsidDel="00930372">
          <w:rPr>
            <w:rFonts w:ascii="Helvetica" w:eastAsia="Arial" w:hAnsi="Helvetica" w:cs="Arial"/>
            <w:sz w:val="22"/>
            <w:szCs w:val="22"/>
          </w:rPr>
          <w:delText xml:space="preserve"> </w:delText>
        </w:r>
      </w:del>
      <w:r w:rsidR="006C2662" w:rsidRPr="004C61E4">
        <w:rPr>
          <w:rFonts w:ascii="Helvetica" w:eastAsia="Arial" w:hAnsi="Helvetica" w:cs="Arial"/>
          <w:sz w:val="22"/>
          <w:szCs w:val="22"/>
        </w:rPr>
        <w:t xml:space="preserve">fold </w:t>
      </w:r>
      <w:del w:id="624" w:author="Sean E. McGeary" w:date="2019-09-02T11:20:00Z">
        <w:r w:rsidR="006C2662" w:rsidRPr="004C61E4" w:rsidDel="002A4CFD">
          <w:rPr>
            <w:rFonts w:ascii="Helvetica" w:eastAsia="Arial" w:hAnsi="Helvetica" w:cs="Arial"/>
            <w:sz w:val="22"/>
            <w:szCs w:val="22"/>
          </w:rPr>
          <w:delText xml:space="preserve">change in the equilibrium for forming </w:delText>
        </w:r>
        <w:r w:rsidR="002520FA" w:rsidRPr="004C61E4" w:rsidDel="002A4CFD">
          <w:rPr>
            <w:rFonts w:ascii="Helvetica" w:eastAsia="Arial" w:hAnsi="Helvetica" w:cs="Arial"/>
            <w:sz w:val="22"/>
            <w:szCs w:val="22"/>
          </w:rPr>
          <w:delText>the RNA</w:delText>
        </w:r>
        <w:r w:rsidR="006C2662" w:rsidRPr="004C61E4" w:rsidDel="002A4CFD">
          <w:rPr>
            <w:rFonts w:ascii="Helvetica" w:eastAsia="Arial" w:hAnsi="Helvetica" w:cs="Arial"/>
            <w:sz w:val="22"/>
            <w:szCs w:val="22"/>
          </w:rPr>
          <w:delText xml:space="preserve"> duplex</w:delText>
        </w:r>
      </w:del>
      <w:ins w:id="625" w:author="David Bartel" w:date="2019-06-28T10:12:00Z">
        <w:del w:id="626" w:author="Sean E. McGeary" w:date="2019-09-02T11:20:00Z">
          <w:r w:rsidR="00470DBD" w:rsidRPr="004C61E4" w:rsidDel="002A4CFD">
            <w:rPr>
              <w:rFonts w:ascii="Helvetica" w:eastAsia="Arial" w:hAnsi="Helvetica" w:cs="Arial"/>
              <w:sz w:val="22"/>
              <w:szCs w:val="22"/>
            </w:rPr>
            <w:delText>constant</w:delText>
          </w:r>
        </w:del>
      </w:ins>
      <w:ins w:id="627" w:author="Sean E. McGeary" w:date="2019-09-02T11:22:00Z">
        <w:r w:rsidR="002A4CFD" w:rsidRPr="004C61E4">
          <w:rPr>
            <w:rFonts w:ascii="Helvetica" w:eastAsia="Arial" w:hAnsi="Helvetica" w:cs="Arial"/>
            <w:sz w:val="22"/>
            <w:szCs w:val="22"/>
          </w:rPr>
          <w:t xml:space="preserve">difference </w:t>
        </w:r>
      </w:ins>
      <w:ins w:id="628" w:author="Sean E. McGeary" w:date="2019-09-02T11:20:00Z">
        <w:r w:rsidR="002A4CFD" w:rsidRPr="004C61E4">
          <w:rPr>
            <w:rFonts w:ascii="Helvetica" w:eastAsia="Arial" w:hAnsi="Helvetica" w:cs="Arial"/>
            <w:sz w:val="22"/>
            <w:szCs w:val="22"/>
          </w:rPr>
          <w:t>in binding affinity</w:t>
        </w:r>
      </w:ins>
      <w:ins w:id="629" w:author="David Bartel" w:date="2019-06-28T10:08:00Z">
        <w:r w:rsidR="00930372" w:rsidRPr="004C61E4">
          <w:rPr>
            <w:rFonts w:ascii="Helvetica" w:eastAsia="Arial" w:hAnsi="Helvetica" w:cs="Arial"/>
            <w:sz w:val="22"/>
            <w:szCs w:val="22"/>
          </w:rPr>
          <w:t xml:space="preserve"> (</w:t>
        </w:r>
      </w:ins>
      <w:ins w:id="630" w:author="Sean E. McGeary" w:date="2019-09-02T11:20:00Z">
        <w:r w:rsidR="002A4CFD" w:rsidRPr="004C61E4">
          <w:rPr>
            <w:rFonts w:ascii="Helvetica" w:eastAsia="Arial" w:hAnsi="Helvetica" w:cs="Arial"/>
            <w:sz w:val="22"/>
            <w:szCs w:val="22"/>
          </w:rPr>
          <w:t xml:space="preserve">from </w:t>
        </w:r>
      </w:ins>
      <w:commentRangeStart w:id="631"/>
      <w:commentRangeStart w:id="632"/>
      <w:ins w:id="633" w:author="David Bartel" w:date="2019-06-28T10:10:00Z">
        <w:del w:id="634" w:author="Sean E. McGeary" w:date="2019-09-02T11:21:00Z">
          <w:r w:rsidR="00930372" w:rsidRPr="004C61E4" w:rsidDel="002A4CFD">
            <w:rPr>
              <w:rFonts w:ascii="Helvetica" w:eastAsia="Arial" w:hAnsi="Helvetica" w:cs="Arial"/>
              <w:sz w:val="22"/>
              <w:szCs w:val="22"/>
            </w:rPr>
            <w:delText>delta</w:delText>
          </w:r>
        </w:del>
      </w:ins>
      <w:commentRangeEnd w:id="631"/>
      <w:ins w:id="635" w:author="Sean E. McGeary" w:date="2019-09-02T11:21:00Z">
        <w:r w:rsidR="002A4CFD" w:rsidRPr="004C61E4">
          <w:rPr>
            <w:rFonts w:ascii="Helvetica" w:eastAsia="Arial" w:hAnsi="Helvetica" w:cs="Arial"/>
            <w:sz w:val="22"/>
            <w:szCs w:val="22"/>
          </w:rPr>
          <w:t>∆</w:t>
        </w:r>
      </w:ins>
      <w:proofErr w:type="spellStart"/>
      <w:ins w:id="636" w:author="David Bartel" w:date="2019-06-28T10:10:00Z">
        <w:r w:rsidR="00930372" w:rsidRPr="004C61E4">
          <w:rPr>
            <w:rStyle w:val="CommentReference"/>
            <w:rFonts w:ascii="Helvetica" w:hAnsi="Helvetica"/>
          </w:rPr>
          <w:commentReference w:id="631"/>
        </w:r>
      </w:ins>
      <w:ins w:id="637" w:author="David Bartel" w:date="2019-06-28T10:08:00Z">
        <w:r w:rsidR="00930372" w:rsidRPr="004C61E4">
          <w:rPr>
            <w:rFonts w:ascii="Helvetica" w:eastAsia="Arial" w:hAnsi="Helvetica" w:cs="Arial"/>
            <w:i/>
            <w:sz w:val="22"/>
            <w:szCs w:val="22"/>
            <w:rPrChange w:id="638" w:author="David Bartel" w:date="2019-06-28T10:09:00Z">
              <w:rPr>
                <w:rFonts w:ascii="Arial" w:eastAsia="Arial" w:hAnsi="Arial" w:cs="Arial"/>
                <w:sz w:val="22"/>
                <w:szCs w:val="22"/>
              </w:rPr>
            </w:rPrChange>
          </w:rPr>
          <w:t>K</w:t>
        </w:r>
        <w:r w:rsidR="00930372" w:rsidRPr="004C61E4">
          <w:rPr>
            <w:rFonts w:ascii="Helvetica" w:eastAsia="Arial" w:hAnsi="Helvetica" w:cs="Arial"/>
            <w:sz w:val="22"/>
            <w:szCs w:val="22"/>
            <w:vertAlign w:val="subscript"/>
            <w:rPrChange w:id="639" w:author="David Bartel" w:date="2019-06-28T10:09:00Z">
              <w:rPr>
                <w:rFonts w:ascii="Arial" w:eastAsia="Arial" w:hAnsi="Arial" w:cs="Arial"/>
                <w:sz w:val="22"/>
                <w:szCs w:val="22"/>
              </w:rPr>
            </w:rPrChange>
          </w:rPr>
          <w:t>eq</w:t>
        </w:r>
        <w:proofErr w:type="spellEnd"/>
        <w:r w:rsidR="00930372" w:rsidRPr="004C61E4">
          <w:rPr>
            <w:rFonts w:ascii="Helvetica" w:eastAsia="Arial" w:hAnsi="Helvetica" w:cs="Arial"/>
            <w:sz w:val="22"/>
            <w:szCs w:val="22"/>
          </w:rPr>
          <w:t xml:space="preserve"> = </w:t>
        </w:r>
        <w:r w:rsidR="00930372" w:rsidRPr="004C61E4">
          <w:rPr>
            <w:rFonts w:ascii="Helvetica" w:eastAsia="Arial" w:hAnsi="Helvetica" w:cs="Arial"/>
            <w:i/>
            <w:iCs/>
            <w:sz w:val="22"/>
            <w:szCs w:val="22"/>
            <w:rPrChange w:id="640" w:author="Sean E. McGeary" w:date="2019-09-02T11:22:00Z">
              <w:rPr>
                <w:rFonts w:ascii="Arial" w:eastAsia="Arial" w:hAnsi="Arial" w:cs="Arial"/>
                <w:sz w:val="22"/>
                <w:szCs w:val="22"/>
              </w:rPr>
            </w:rPrChange>
          </w:rPr>
          <w:t>e</w:t>
        </w:r>
        <w:del w:id="641" w:author="Sean E. McGeary" w:date="2019-09-02T11:21:00Z">
          <w:r w:rsidR="00930372" w:rsidRPr="004C61E4" w:rsidDel="002A4CFD">
            <w:rPr>
              <w:rFonts w:ascii="Helvetica" w:eastAsia="Arial" w:hAnsi="Helvetica" w:cs="Arial"/>
              <w:sz w:val="22"/>
              <w:szCs w:val="22"/>
              <w:vertAlign w:val="superscript"/>
              <w:rPrChange w:id="642" w:author="David Bartel" w:date="2019-06-28T10:11:00Z">
                <w:rPr>
                  <w:rFonts w:ascii="Arial" w:eastAsia="Arial" w:hAnsi="Arial" w:cs="Arial"/>
                  <w:sz w:val="22"/>
                  <w:szCs w:val="22"/>
                </w:rPr>
              </w:rPrChange>
            </w:rPr>
            <w:delText>(</w:delText>
          </w:r>
        </w:del>
      </w:ins>
      <w:ins w:id="643" w:author="David Bartel" w:date="2019-06-28T10:11:00Z">
        <w:r w:rsidR="00930372" w:rsidRPr="004C61E4">
          <w:rPr>
            <w:rFonts w:ascii="Helvetica" w:eastAsia="Arial" w:hAnsi="Helvetica" w:cs="Arial"/>
            <w:sz w:val="22"/>
            <w:szCs w:val="22"/>
            <w:vertAlign w:val="superscript"/>
            <w:rPrChange w:id="644" w:author="David Bartel" w:date="2019-06-28T10:11:00Z">
              <w:rPr>
                <w:rFonts w:ascii="Arial" w:eastAsia="Arial" w:hAnsi="Arial" w:cs="Arial"/>
                <w:sz w:val="22"/>
                <w:szCs w:val="22"/>
              </w:rPr>
            </w:rPrChange>
          </w:rPr>
          <w:t>–</w:t>
        </w:r>
      </w:ins>
      <w:ins w:id="645" w:author="David Bartel" w:date="2019-06-28T10:08:00Z">
        <w:del w:id="646" w:author="Sean E. McGeary" w:date="2019-09-02T11:21:00Z">
          <w:r w:rsidR="00930372" w:rsidRPr="004C61E4" w:rsidDel="002A4CFD">
            <w:rPr>
              <w:rFonts w:ascii="Helvetica" w:eastAsia="Arial" w:hAnsi="Helvetica" w:cs="Arial"/>
              <w:sz w:val="22"/>
              <w:szCs w:val="22"/>
              <w:vertAlign w:val="superscript"/>
              <w:rPrChange w:id="647" w:author="David Bartel" w:date="2019-06-28T10:11:00Z">
                <w:rPr>
                  <w:rFonts w:ascii="Arial" w:eastAsia="Arial" w:hAnsi="Arial" w:cs="Arial"/>
                  <w:sz w:val="22"/>
                  <w:szCs w:val="22"/>
                </w:rPr>
              </w:rPrChange>
            </w:rPr>
            <w:delText>7.</w:delText>
          </w:r>
        </w:del>
      </w:ins>
      <w:ins w:id="648" w:author="Sean E. McGeary" w:date="2019-09-02T11:21:00Z">
        <w:r w:rsidR="002A4CFD" w:rsidRPr="004C61E4">
          <w:rPr>
            <w:rFonts w:ascii="Helvetica" w:eastAsia="Arial" w:hAnsi="Helvetica" w:cs="Arial"/>
            <w:sz w:val="22"/>
            <w:szCs w:val="22"/>
            <w:vertAlign w:val="superscript"/>
          </w:rPr>
          <w:t>∆∆</w:t>
        </w:r>
        <w:r w:rsidR="002A4CFD" w:rsidRPr="004C61E4">
          <w:rPr>
            <w:rFonts w:ascii="Helvetica" w:eastAsia="Arial" w:hAnsi="Helvetica" w:cs="Arial"/>
            <w:i/>
            <w:iCs/>
            <w:sz w:val="22"/>
            <w:szCs w:val="22"/>
            <w:vertAlign w:val="superscript"/>
            <w:rPrChange w:id="649" w:author="Sean E. McGeary" w:date="2019-09-02T11:21:00Z">
              <w:rPr>
                <w:rFonts w:ascii="Arial" w:eastAsia="Arial" w:hAnsi="Arial" w:cs="Arial"/>
                <w:sz w:val="22"/>
                <w:szCs w:val="22"/>
                <w:vertAlign w:val="superscript"/>
              </w:rPr>
            </w:rPrChange>
          </w:rPr>
          <w:t>G</w:t>
        </w:r>
      </w:ins>
      <w:ins w:id="650" w:author="David Bartel" w:date="2019-06-28T10:08:00Z">
        <w:del w:id="651" w:author="Sean E. McGeary" w:date="2019-09-02T11:21:00Z">
          <w:r w:rsidR="00930372" w:rsidRPr="004C61E4" w:rsidDel="002A4CFD">
            <w:rPr>
              <w:rFonts w:ascii="Helvetica" w:eastAsia="Arial" w:hAnsi="Helvetica" w:cs="Arial"/>
              <w:sz w:val="22"/>
              <w:szCs w:val="22"/>
              <w:vertAlign w:val="superscript"/>
              <w:rPrChange w:id="652" w:author="David Bartel" w:date="2019-06-28T10:11:00Z">
                <w:rPr>
                  <w:rFonts w:ascii="Arial" w:eastAsia="Arial" w:hAnsi="Arial" w:cs="Arial"/>
                  <w:sz w:val="22"/>
                  <w:szCs w:val="22"/>
                </w:rPr>
              </w:rPrChange>
            </w:rPr>
            <w:delText>1</w:delText>
          </w:r>
        </w:del>
        <w:r w:rsidR="00930372" w:rsidRPr="004C61E4">
          <w:rPr>
            <w:rFonts w:ascii="Helvetica" w:eastAsia="Arial" w:hAnsi="Helvetica" w:cs="Arial"/>
            <w:sz w:val="22"/>
            <w:szCs w:val="22"/>
            <w:vertAlign w:val="superscript"/>
            <w:rPrChange w:id="653" w:author="David Bartel" w:date="2019-06-28T10:11:00Z">
              <w:rPr>
                <w:rFonts w:ascii="Arial" w:eastAsia="Arial" w:hAnsi="Arial" w:cs="Arial"/>
                <w:sz w:val="22"/>
                <w:szCs w:val="22"/>
              </w:rPr>
            </w:rPrChange>
          </w:rPr>
          <w:t>/</w:t>
        </w:r>
      </w:ins>
      <w:commentRangeStart w:id="654"/>
      <w:ins w:id="655" w:author="David Bartel" w:date="2019-06-28T10:11:00Z">
        <w:del w:id="656" w:author="Sean E. McGeary" w:date="2019-09-02T11:19:00Z">
          <w:r w:rsidR="00930372" w:rsidRPr="004C61E4" w:rsidDel="002A4CFD">
            <w:rPr>
              <w:rFonts w:ascii="Helvetica" w:eastAsia="Arial" w:hAnsi="Helvetica" w:cs="Arial"/>
              <w:i/>
              <w:iCs/>
              <w:sz w:val="22"/>
              <w:szCs w:val="22"/>
              <w:vertAlign w:val="superscript"/>
              <w:rPrChange w:id="657" w:author="Sean E. McGeary" w:date="2019-09-02T11:21:00Z">
                <w:rPr>
                  <w:rFonts w:ascii="Arial" w:eastAsia="Arial" w:hAnsi="Arial" w:cs="Arial"/>
                  <w:sz w:val="22"/>
                  <w:szCs w:val="22"/>
                </w:rPr>
              </w:rPrChange>
            </w:rPr>
            <w:delText>–</w:delText>
          </w:r>
        </w:del>
      </w:ins>
      <w:ins w:id="658" w:author="David Bartel" w:date="2019-06-28T10:08:00Z">
        <w:del w:id="659" w:author="Sean E. McGeary" w:date="2019-09-02T11:19:00Z">
          <w:r w:rsidR="00930372" w:rsidRPr="004C61E4" w:rsidDel="002A4CFD">
            <w:rPr>
              <w:rFonts w:ascii="Helvetica" w:eastAsia="Arial" w:hAnsi="Helvetica" w:cs="Arial"/>
              <w:i/>
              <w:iCs/>
              <w:sz w:val="22"/>
              <w:szCs w:val="22"/>
              <w:vertAlign w:val="superscript"/>
              <w:rPrChange w:id="660" w:author="Sean E. McGeary" w:date="2019-09-02T11:21:00Z">
                <w:rPr>
                  <w:rFonts w:ascii="Arial" w:eastAsia="Arial" w:hAnsi="Arial" w:cs="Arial"/>
                  <w:sz w:val="22"/>
                  <w:szCs w:val="22"/>
                </w:rPr>
              </w:rPrChange>
            </w:rPr>
            <w:delText>0.593</w:delText>
          </w:r>
        </w:del>
      </w:ins>
      <w:commentRangeEnd w:id="654"/>
      <w:ins w:id="661" w:author="Sean E. McGeary" w:date="2019-09-02T11:19:00Z">
        <w:r w:rsidR="002A4CFD" w:rsidRPr="004C61E4">
          <w:rPr>
            <w:rFonts w:ascii="Helvetica" w:eastAsia="Arial" w:hAnsi="Helvetica" w:cs="Arial"/>
            <w:i/>
            <w:iCs/>
            <w:sz w:val="22"/>
            <w:szCs w:val="22"/>
            <w:vertAlign w:val="superscript"/>
            <w:rPrChange w:id="662" w:author="Sean E. McGeary" w:date="2019-09-02T11:21:00Z">
              <w:rPr>
                <w:rFonts w:ascii="Arial" w:eastAsia="Arial" w:hAnsi="Arial" w:cs="Arial"/>
                <w:sz w:val="22"/>
                <w:szCs w:val="22"/>
                <w:vertAlign w:val="superscript"/>
              </w:rPr>
            </w:rPrChange>
          </w:rPr>
          <w:t>R</w:t>
        </w:r>
      </w:ins>
      <w:ins w:id="663" w:author="Sean E. McGeary" w:date="2019-09-02T11:21:00Z">
        <w:r w:rsidR="002A4CFD" w:rsidRPr="004C61E4">
          <w:rPr>
            <w:rFonts w:ascii="Helvetica" w:eastAsia="Arial" w:hAnsi="Helvetica" w:cs="Arial"/>
            <w:i/>
            <w:iCs/>
            <w:sz w:val="22"/>
            <w:szCs w:val="22"/>
            <w:vertAlign w:val="superscript"/>
            <w:rPrChange w:id="664" w:author="Sean E. McGeary" w:date="2019-09-02T11:21:00Z">
              <w:rPr>
                <w:rFonts w:ascii="Arial" w:eastAsia="Arial" w:hAnsi="Arial" w:cs="Arial"/>
                <w:sz w:val="22"/>
                <w:szCs w:val="22"/>
                <w:vertAlign w:val="superscript"/>
              </w:rPr>
            </w:rPrChange>
          </w:rPr>
          <w:t>T</w:t>
        </w:r>
      </w:ins>
      <w:r w:rsidR="00436672" w:rsidRPr="004C61E4">
        <w:rPr>
          <w:rStyle w:val="CommentReference"/>
          <w:rFonts w:ascii="Helvetica" w:hAnsi="Helvetica"/>
        </w:rPr>
        <w:commentReference w:id="654"/>
      </w:r>
      <w:ins w:id="665" w:author="David Bartel" w:date="2019-06-28T10:08:00Z">
        <w:del w:id="666" w:author="Sean E. McGeary" w:date="2019-09-02T11:22:00Z">
          <w:r w:rsidR="00930372" w:rsidRPr="004C61E4" w:rsidDel="002A4CFD">
            <w:rPr>
              <w:rFonts w:ascii="Helvetica" w:eastAsia="Arial" w:hAnsi="Helvetica" w:cs="Arial"/>
              <w:sz w:val="22"/>
              <w:szCs w:val="22"/>
              <w:vertAlign w:val="superscript"/>
              <w:rPrChange w:id="667" w:author="David Bartel" w:date="2019-06-28T10:11:00Z">
                <w:rPr>
                  <w:rFonts w:ascii="Arial" w:eastAsia="Arial" w:hAnsi="Arial" w:cs="Arial"/>
                  <w:sz w:val="22"/>
                  <w:szCs w:val="22"/>
                </w:rPr>
              </w:rPrChange>
            </w:rPr>
            <w:delText>)</w:delText>
          </w:r>
        </w:del>
      </w:ins>
      <w:commentRangeEnd w:id="632"/>
      <w:r w:rsidR="0037740F" w:rsidRPr="004C61E4">
        <w:rPr>
          <w:rStyle w:val="CommentReference"/>
          <w:rFonts w:ascii="Helvetica" w:hAnsi="Helvetica"/>
        </w:rPr>
        <w:commentReference w:id="632"/>
      </w:r>
      <w:r w:rsidR="00C8166C" w:rsidRPr="004C61E4">
        <w:rPr>
          <w:rFonts w:ascii="Helvetica" w:eastAsia="Arial" w:hAnsi="Helvetica" w:cs="Arial"/>
          <w:sz w:val="22"/>
          <w:szCs w:val="22"/>
        </w:rPr>
        <w:t>)</w:t>
      </w:r>
      <w:ins w:id="668" w:author="David Bartel" w:date="2019-06-28T10:13:00Z">
        <w:r w:rsidR="00470DBD" w:rsidRPr="004C61E4">
          <w:rPr>
            <w:rFonts w:ascii="Helvetica" w:eastAsia="Arial" w:hAnsi="Helvetica" w:cs="Arial"/>
            <w:sz w:val="22"/>
            <w:szCs w:val="22"/>
          </w:rPr>
          <w:t xml:space="preserve">. </w:t>
        </w:r>
      </w:ins>
      <w:del w:id="669" w:author="David Bartel" w:date="2019-06-28T10:13:00Z">
        <w:r w:rsidR="00C8166C" w:rsidRPr="004C61E4" w:rsidDel="00470DBD">
          <w:rPr>
            <w:rFonts w:ascii="Helvetica" w:eastAsia="Arial" w:hAnsi="Helvetica" w:cs="Arial"/>
            <w:sz w:val="22"/>
            <w:szCs w:val="22"/>
          </w:rPr>
          <w:delText xml:space="preserve">, </w:delText>
        </w:r>
      </w:del>
      <w:ins w:id="670" w:author="David Bartel" w:date="2019-06-28T10:13:00Z">
        <w:r w:rsidR="00470DBD" w:rsidRPr="004C61E4">
          <w:rPr>
            <w:rFonts w:ascii="Helvetica" w:eastAsia="Arial" w:hAnsi="Helvetica" w:cs="Arial"/>
            <w:sz w:val="22"/>
            <w:szCs w:val="22"/>
          </w:rPr>
          <w:t>This large discr</w:t>
        </w:r>
      </w:ins>
      <w:ins w:id="671" w:author="David Bartel" w:date="2019-06-28T10:14:00Z">
        <w:r w:rsidR="00470DBD" w:rsidRPr="004C61E4">
          <w:rPr>
            <w:rFonts w:ascii="Helvetica" w:eastAsia="Arial" w:hAnsi="Helvetica" w:cs="Arial"/>
            <w:sz w:val="22"/>
            <w:szCs w:val="22"/>
          </w:rPr>
          <w:t>epancy is</w:t>
        </w:r>
      </w:ins>
      <w:ins w:id="672" w:author="David Bartel" w:date="2019-06-28T10:13:00Z">
        <w:r w:rsidR="00470DBD" w:rsidRPr="004C61E4">
          <w:rPr>
            <w:rFonts w:ascii="Helvetica" w:eastAsia="Arial" w:hAnsi="Helvetica" w:cs="Arial"/>
            <w:sz w:val="22"/>
            <w:szCs w:val="22"/>
          </w:rPr>
          <w:t xml:space="preserve"> </w:t>
        </w:r>
      </w:ins>
      <w:r w:rsidR="00D56D0B" w:rsidRPr="004C61E4">
        <w:rPr>
          <w:rFonts w:ascii="Helvetica" w:eastAsia="Arial" w:hAnsi="Helvetica" w:cs="Arial"/>
          <w:sz w:val="22"/>
          <w:szCs w:val="22"/>
        </w:rPr>
        <w:t xml:space="preserve">presumably due to the energetic costs of </w:t>
      </w:r>
      <w:r w:rsidR="00DD196B" w:rsidRPr="004C61E4">
        <w:rPr>
          <w:rFonts w:ascii="Helvetica" w:eastAsia="Arial" w:hAnsi="Helvetica" w:cs="Arial"/>
          <w:sz w:val="22"/>
          <w:szCs w:val="22"/>
        </w:rPr>
        <w:t xml:space="preserve">1) </w:t>
      </w:r>
      <w:r w:rsidR="00D56D0B" w:rsidRPr="004C61E4">
        <w:rPr>
          <w:rFonts w:ascii="Helvetica" w:eastAsia="Arial" w:hAnsi="Helvetica" w:cs="Arial"/>
          <w:sz w:val="22"/>
          <w:szCs w:val="22"/>
        </w:rPr>
        <w:t>displacing favorable contacts between the miRNA 3′ region and AGO2</w:t>
      </w:r>
      <w:r w:rsidR="00DD196B" w:rsidRPr="004C61E4">
        <w:rPr>
          <w:rFonts w:ascii="Helvetica" w:eastAsia="Arial" w:hAnsi="Helvetica" w:cs="Arial"/>
          <w:sz w:val="22"/>
          <w:szCs w:val="22"/>
        </w:rPr>
        <w:t>,</w:t>
      </w:r>
      <w:r w:rsidR="00D56D0B" w:rsidRPr="004C61E4">
        <w:rPr>
          <w:rFonts w:ascii="Helvetica" w:eastAsia="Arial" w:hAnsi="Helvetica" w:cs="Arial"/>
          <w:sz w:val="22"/>
          <w:szCs w:val="22"/>
        </w:rPr>
        <w:t xml:space="preserve"> and</w:t>
      </w:r>
      <w:r w:rsidR="00DD196B" w:rsidRPr="004C61E4">
        <w:rPr>
          <w:rFonts w:ascii="Helvetica" w:eastAsia="Arial" w:hAnsi="Helvetica" w:cs="Arial"/>
          <w:sz w:val="22"/>
          <w:szCs w:val="22"/>
        </w:rPr>
        <w:t xml:space="preserve"> 2)</w:t>
      </w:r>
      <w:r w:rsidR="00D56D0B" w:rsidRPr="004C61E4">
        <w:rPr>
          <w:rFonts w:ascii="Helvetica" w:eastAsia="Arial" w:hAnsi="Helvetica" w:cs="Arial"/>
          <w:sz w:val="22"/>
          <w:szCs w:val="22"/>
        </w:rPr>
        <w:t xml:space="preserve"> undergoing </w:t>
      </w:r>
      <w:ins w:id="673" w:author="Sean E. McGeary" w:date="2019-09-02T11:23:00Z">
        <w:r w:rsidR="002A4CFD" w:rsidRPr="004C61E4">
          <w:rPr>
            <w:rFonts w:ascii="Helvetica" w:eastAsia="Arial" w:hAnsi="Helvetica" w:cs="Arial"/>
            <w:sz w:val="22"/>
            <w:szCs w:val="22"/>
          </w:rPr>
          <w:t xml:space="preserve">any </w:t>
        </w:r>
      </w:ins>
      <w:r w:rsidR="00D56D0B" w:rsidRPr="004C61E4">
        <w:rPr>
          <w:rFonts w:ascii="Helvetica" w:eastAsia="Arial" w:hAnsi="Helvetica" w:cs="Arial"/>
          <w:sz w:val="22"/>
          <w:szCs w:val="22"/>
        </w:rPr>
        <w:t>conformational changes needed to accommodate 3′ pairing</w:t>
      </w:r>
      <w:r w:rsidR="00C8166C" w:rsidRPr="004C61E4">
        <w:rPr>
          <w:rFonts w:ascii="Helvetica" w:eastAsia="Arial" w:hAnsi="Helvetica" w:cs="Arial"/>
          <w:sz w:val="22"/>
          <w:szCs w:val="22"/>
        </w:rPr>
        <w:t xml:space="preserve"> (REF </w:t>
      </w:r>
      <w:proofErr w:type="spellStart"/>
      <w:r w:rsidR="00C8166C" w:rsidRPr="004C61E4">
        <w:rPr>
          <w:rFonts w:ascii="Helvetica" w:eastAsia="Arial" w:hAnsi="Helvetica" w:cs="Arial"/>
          <w:sz w:val="22"/>
          <w:szCs w:val="22"/>
        </w:rPr>
        <w:t>haley</w:t>
      </w:r>
      <w:proofErr w:type="spellEnd"/>
      <w:r w:rsidR="00C8166C" w:rsidRPr="004C61E4">
        <w:rPr>
          <w:rFonts w:ascii="Helvetica" w:eastAsia="Arial" w:hAnsi="Helvetica" w:cs="Arial"/>
          <w:sz w:val="22"/>
          <w:szCs w:val="22"/>
        </w:rPr>
        <w:t>).</w:t>
      </w:r>
      <w:r w:rsidR="003A7B7D" w:rsidRPr="004C61E4">
        <w:rPr>
          <w:rFonts w:ascii="Helvetica" w:eastAsia="Arial" w:hAnsi="Helvetica" w:cs="Arial"/>
          <w:sz w:val="22"/>
          <w:szCs w:val="22"/>
        </w:rPr>
        <w:t xml:space="preserve"> </w:t>
      </w:r>
      <w:r w:rsidR="00D56D0B" w:rsidRPr="004C61E4">
        <w:rPr>
          <w:rFonts w:ascii="Helvetica" w:eastAsia="Arial" w:hAnsi="Helvetica" w:cs="Arial"/>
          <w:sz w:val="22"/>
          <w:szCs w:val="22"/>
        </w:rPr>
        <w:t>Indeed</w:t>
      </w:r>
      <w:r w:rsidR="00FC6395" w:rsidRPr="004C61E4">
        <w:rPr>
          <w:rFonts w:ascii="Helvetica" w:eastAsia="Arial" w:hAnsi="Helvetica" w:cs="Arial"/>
          <w:sz w:val="22"/>
          <w:szCs w:val="22"/>
        </w:rPr>
        <w:t xml:space="preserve">, the benefit of extending the 3′ site </w:t>
      </w:r>
      <w:commentRangeStart w:id="674"/>
      <w:r w:rsidR="00354EB9" w:rsidRPr="004C61E4">
        <w:rPr>
          <w:rFonts w:ascii="Helvetica" w:eastAsia="Arial" w:hAnsi="Helvetica" w:cs="Arial"/>
          <w:sz w:val="22"/>
          <w:szCs w:val="22"/>
        </w:rPr>
        <w:t>plateau</w:t>
      </w:r>
      <w:r w:rsidR="00DD196B" w:rsidRPr="004C61E4">
        <w:rPr>
          <w:rFonts w:ascii="Helvetica" w:eastAsia="Arial" w:hAnsi="Helvetica" w:cs="Arial"/>
          <w:sz w:val="22"/>
          <w:szCs w:val="22"/>
        </w:rPr>
        <w:t>ed</w:t>
      </w:r>
      <w:r w:rsidR="00FC6395" w:rsidRPr="004C61E4">
        <w:rPr>
          <w:rFonts w:ascii="Helvetica" w:eastAsia="Arial" w:hAnsi="Helvetica" w:cs="Arial"/>
          <w:sz w:val="22"/>
          <w:szCs w:val="22"/>
        </w:rPr>
        <w:t xml:space="preserve"> </w:t>
      </w:r>
      <w:r w:rsidR="00354EB9" w:rsidRPr="004C61E4">
        <w:rPr>
          <w:rFonts w:ascii="Helvetica" w:eastAsia="Arial" w:hAnsi="Helvetica" w:cs="Arial"/>
          <w:sz w:val="22"/>
          <w:szCs w:val="22"/>
        </w:rPr>
        <w:t xml:space="preserve">at about </w:t>
      </w:r>
      <w:r w:rsidR="00FC6395" w:rsidRPr="004C61E4">
        <w:rPr>
          <w:rFonts w:ascii="Helvetica" w:eastAsia="Arial" w:hAnsi="Helvetica" w:cs="Arial"/>
          <w:sz w:val="22"/>
          <w:szCs w:val="22"/>
        </w:rPr>
        <w:t xml:space="preserve">7 or 8 </w:t>
      </w:r>
      <w:proofErr w:type="spellStart"/>
      <w:r w:rsidR="00FC6395" w:rsidRPr="004C61E4">
        <w:rPr>
          <w:rFonts w:ascii="Helvetica" w:eastAsia="Arial" w:hAnsi="Helvetica" w:cs="Arial"/>
          <w:sz w:val="22"/>
          <w:szCs w:val="22"/>
        </w:rPr>
        <w:t>nt</w:t>
      </w:r>
      <w:proofErr w:type="spellEnd"/>
      <w:r w:rsidR="00FC6395" w:rsidRPr="004C61E4">
        <w:rPr>
          <w:rFonts w:ascii="Helvetica" w:eastAsia="Arial" w:hAnsi="Helvetica" w:cs="Arial"/>
          <w:sz w:val="22"/>
          <w:szCs w:val="22"/>
        </w:rPr>
        <w:t xml:space="preserve"> (Fig </w:t>
      </w:r>
      <w:r w:rsidR="007D563A" w:rsidRPr="004C61E4">
        <w:rPr>
          <w:rFonts w:ascii="Helvetica" w:eastAsia="Arial" w:hAnsi="Helvetica" w:cs="Arial"/>
          <w:sz w:val="22"/>
          <w:szCs w:val="22"/>
        </w:rPr>
        <w:t>3B</w:t>
      </w:r>
      <w:r w:rsidR="00FC6395" w:rsidRPr="004C61E4">
        <w:rPr>
          <w:rFonts w:ascii="Helvetica" w:eastAsia="Arial" w:hAnsi="Helvetica" w:cs="Arial"/>
          <w:sz w:val="22"/>
          <w:szCs w:val="22"/>
        </w:rPr>
        <w:t>)</w:t>
      </w:r>
      <w:r w:rsidR="00354EB9" w:rsidRPr="004C61E4">
        <w:rPr>
          <w:rFonts w:ascii="Helvetica" w:eastAsia="Arial" w:hAnsi="Helvetica" w:cs="Arial"/>
          <w:sz w:val="22"/>
          <w:szCs w:val="22"/>
        </w:rPr>
        <w:t>, impl</w:t>
      </w:r>
      <w:r w:rsidR="00DD196B" w:rsidRPr="004C61E4">
        <w:rPr>
          <w:rFonts w:ascii="Helvetica" w:eastAsia="Arial" w:hAnsi="Helvetica" w:cs="Arial"/>
          <w:sz w:val="22"/>
          <w:szCs w:val="22"/>
        </w:rPr>
        <w:t>y</w:t>
      </w:r>
      <w:r w:rsidR="00354EB9" w:rsidRPr="004C61E4">
        <w:rPr>
          <w:rFonts w:ascii="Helvetica" w:eastAsia="Arial" w:hAnsi="Helvetica" w:cs="Arial"/>
          <w:sz w:val="22"/>
          <w:szCs w:val="22"/>
        </w:rPr>
        <w:t>i</w:t>
      </w:r>
      <w:r w:rsidR="00DD196B" w:rsidRPr="004C61E4">
        <w:rPr>
          <w:rFonts w:ascii="Helvetica" w:eastAsia="Arial" w:hAnsi="Helvetica" w:cs="Arial"/>
          <w:sz w:val="22"/>
          <w:szCs w:val="22"/>
        </w:rPr>
        <w:t>ng</w:t>
      </w:r>
      <w:r w:rsidR="00354EB9" w:rsidRPr="004C61E4">
        <w:rPr>
          <w:rFonts w:ascii="Helvetica" w:eastAsia="Arial" w:hAnsi="Helvetica" w:cs="Arial"/>
          <w:sz w:val="22"/>
          <w:szCs w:val="22"/>
        </w:rPr>
        <w:t xml:space="preserve"> that these costs </w:t>
      </w:r>
      <w:r w:rsidR="00DD196B" w:rsidRPr="004C61E4">
        <w:rPr>
          <w:rFonts w:ascii="Helvetica" w:eastAsia="Arial" w:hAnsi="Helvetica" w:cs="Arial"/>
          <w:sz w:val="22"/>
          <w:szCs w:val="22"/>
        </w:rPr>
        <w:t>were e</w:t>
      </w:r>
      <w:r w:rsidR="00354EB9" w:rsidRPr="004C61E4">
        <w:rPr>
          <w:rFonts w:ascii="Helvetica" w:eastAsia="Arial" w:hAnsi="Helvetica" w:cs="Arial"/>
          <w:sz w:val="22"/>
          <w:szCs w:val="22"/>
        </w:rPr>
        <w:t xml:space="preserve">ven more severe </w:t>
      </w:r>
      <w:r w:rsidR="00DD196B" w:rsidRPr="004C61E4">
        <w:rPr>
          <w:rFonts w:ascii="Helvetica" w:eastAsia="Arial" w:hAnsi="Helvetica" w:cs="Arial"/>
          <w:sz w:val="22"/>
          <w:szCs w:val="22"/>
        </w:rPr>
        <w:t>when pairing to the</w:t>
      </w:r>
      <w:r w:rsidR="00354EB9" w:rsidRPr="004C61E4">
        <w:rPr>
          <w:rFonts w:ascii="Helvetica" w:eastAsia="Arial" w:hAnsi="Helvetica" w:cs="Arial"/>
          <w:sz w:val="22"/>
          <w:szCs w:val="22"/>
        </w:rPr>
        <w:t xml:space="preserve"> </w:t>
      </w:r>
      <w:r w:rsidR="005D24FB" w:rsidRPr="004C61E4">
        <w:rPr>
          <w:rFonts w:ascii="Helvetica" w:eastAsia="Arial" w:hAnsi="Helvetica" w:cs="Arial"/>
          <w:sz w:val="22"/>
          <w:szCs w:val="22"/>
        </w:rPr>
        <w:t>last five</w:t>
      </w:r>
      <w:r w:rsidR="00354EB9" w:rsidRPr="004C61E4">
        <w:rPr>
          <w:rFonts w:ascii="Helvetica" w:eastAsia="Arial" w:hAnsi="Helvetica" w:cs="Arial"/>
          <w:sz w:val="22"/>
          <w:szCs w:val="22"/>
        </w:rPr>
        <w:t xml:space="preserve"> nucleotides of </w:t>
      </w:r>
      <w:r w:rsidR="006C1CA3" w:rsidRPr="004C61E4">
        <w:rPr>
          <w:rFonts w:ascii="Helvetica" w:eastAsia="Arial" w:hAnsi="Helvetica" w:cs="Arial"/>
          <w:sz w:val="22"/>
          <w:szCs w:val="22"/>
        </w:rPr>
        <w:t>let-7</w:t>
      </w:r>
      <w:r w:rsidR="003B7B47" w:rsidRPr="004C61E4">
        <w:rPr>
          <w:rFonts w:ascii="Helvetica" w:eastAsia="Arial" w:hAnsi="Helvetica" w:cs="Arial"/>
          <w:sz w:val="22"/>
          <w:szCs w:val="22"/>
        </w:rPr>
        <w:t>a</w:t>
      </w:r>
      <w:commentRangeEnd w:id="674"/>
      <w:r w:rsidR="00823AD2" w:rsidRPr="004C61E4">
        <w:rPr>
          <w:rStyle w:val="CommentReference"/>
          <w:rFonts w:ascii="Helvetica" w:hAnsi="Helvetica"/>
        </w:rPr>
        <w:commentReference w:id="674"/>
      </w:r>
      <w:r w:rsidR="003A7B7D" w:rsidRPr="004C61E4">
        <w:rPr>
          <w:rFonts w:ascii="Helvetica" w:eastAsia="Arial" w:hAnsi="Helvetica" w:cs="Arial"/>
          <w:sz w:val="22"/>
          <w:szCs w:val="22"/>
        </w:rPr>
        <w:t>.</w:t>
      </w:r>
      <w:commentRangeEnd w:id="601"/>
      <w:r w:rsidR="00823AD2" w:rsidRPr="004C61E4">
        <w:rPr>
          <w:rStyle w:val="CommentReference"/>
          <w:rFonts w:ascii="Helvetica" w:hAnsi="Helvetica"/>
        </w:rPr>
        <w:commentReference w:id="601"/>
      </w:r>
    </w:p>
    <w:p w14:paraId="0BB3387B" w14:textId="77777777" w:rsidR="00CD3077" w:rsidRPr="004C61E4" w:rsidRDefault="00CD3077" w:rsidP="004C61E4">
      <w:pPr>
        <w:pStyle w:val="Normal1"/>
        <w:ind w:firstLine="720"/>
        <w:contextualSpacing/>
        <w:rPr>
          <w:rFonts w:ascii="Helvetica" w:eastAsia="Arial" w:hAnsi="Helvetica" w:cs="Arial"/>
          <w:b/>
          <w:sz w:val="22"/>
          <w:szCs w:val="22"/>
        </w:rPr>
      </w:pPr>
    </w:p>
    <w:p w14:paraId="758A6FAB" w14:textId="4A4C1C3D" w:rsidR="00CD3077" w:rsidRPr="004C61E4" w:rsidRDefault="00C8166C"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 xml:space="preserve">The type of seed-mismatch affects the </w:t>
      </w:r>
      <w:r w:rsidR="00AD0C11" w:rsidRPr="004C61E4">
        <w:rPr>
          <w:rFonts w:ascii="Helvetica" w:eastAsia="Arial" w:hAnsi="Helvetica" w:cs="Arial"/>
          <w:b/>
          <w:sz w:val="22"/>
          <w:szCs w:val="22"/>
        </w:rPr>
        <w:t xml:space="preserve">affinity </w:t>
      </w:r>
      <w:r w:rsidRPr="004C61E4">
        <w:rPr>
          <w:rFonts w:ascii="Helvetica" w:eastAsia="Arial" w:hAnsi="Helvetica" w:cs="Arial"/>
          <w:b/>
          <w:sz w:val="22"/>
          <w:szCs w:val="22"/>
        </w:rPr>
        <w:t>of 3′ pairing</w:t>
      </w:r>
    </w:p>
    <w:p w14:paraId="7ED3D385" w14:textId="75408EC0" w:rsidR="00CD3077" w:rsidRPr="004C61E4" w:rsidRDefault="00C849A9"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To examine the influence of position and nucleotide identity of seed mismatch</w:t>
      </w:r>
      <w:r w:rsidR="007238C5" w:rsidRPr="004C61E4">
        <w:rPr>
          <w:rFonts w:ascii="Helvetica" w:eastAsia="Arial" w:hAnsi="Helvetica" w:cs="Arial"/>
          <w:sz w:val="22"/>
          <w:szCs w:val="22"/>
        </w:rPr>
        <w:t>es</w:t>
      </w:r>
      <w:r w:rsidRPr="004C61E4">
        <w:rPr>
          <w:rFonts w:ascii="Helvetica" w:eastAsia="Arial" w:hAnsi="Helvetica" w:cs="Arial"/>
          <w:sz w:val="22"/>
          <w:szCs w:val="22"/>
        </w:rPr>
        <w:t xml:space="preserve">, we </w:t>
      </w:r>
      <w:r w:rsidR="007238C5" w:rsidRPr="004C61E4">
        <w:rPr>
          <w:rFonts w:ascii="Helvetica" w:eastAsia="Arial" w:hAnsi="Helvetica" w:cs="Arial"/>
          <w:sz w:val="22"/>
          <w:szCs w:val="22"/>
        </w:rPr>
        <w:t xml:space="preserve">examined another </w:t>
      </w:r>
      <w:commentRangeStart w:id="675"/>
      <w:r w:rsidR="007238C5" w:rsidRPr="004C61E4">
        <w:rPr>
          <w:rFonts w:ascii="Helvetica" w:eastAsia="Arial" w:hAnsi="Helvetica" w:cs="Arial"/>
          <w:sz w:val="22"/>
          <w:szCs w:val="22"/>
        </w:rPr>
        <w:t>slice through the multidimensional feature space</w:t>
      </w:r>
      <w:commentRangeEnd w:id="675"/>
      <w:r w:rsidR="00837DDC" w:rsidRPr="004C61E4">
        <w:rPr>
          <w:rStyle w:val="CommentReference"/>
          <w:rFonts w:ascii="Helvetica" w:hAnsi="Helvetica"/>
        </w:rPr>
        <w:commentReference w:id="675"/>
      </w:r>
      <w:r w:rsidR="007238C5" w:rsidRPr="004C61E4">
        <w:rPr>
          <w:rFonts w:ascii="Helvetica" w:eastAsia="Arial" w:hAnsi="Helvetica" w:cs="Arial"/>
          <w:sz w:val="22"/>
          <w:szCs w:val="22"/>
        </w:rPr>
        <w:t xml:space="preserve"> of 3′ pairing, holding 3′-</w:t>
      </w:r>
      <w:commentRangeStart w:id="676"/>
      <w:r w:rsidR="007238C5" w:rsidRPr="004C61E4">
        <w:rPr>
          <w:rFonts w:ascii="Helvetica" w:eastAsia="Arial" w:hAnsi="Helvetica" w:cs="Arial"/>
          <w:sz w:val="22"/>
          <w:szCs w:val="22"/>
        </w:rPr>
        <w:t>site length</w:t>
      </w:r>
      <w:ins w:id="677" w:author="Sean E. McGeary" w:date="2019-09-02T12:45:00Z">
        <w:r w:rsidR="00117D83" w:rsidRPr="004C61E4">
          <w:rPr>
            <w:rFonts w:ascii="Helvetica" w:eastAsia="Arial" w:hAnsi="Helvetica" w:cs="Arial"/>
            <w:sz w:val="22"/>
            <w:szCs w:val="22"/>
          </w:rPr>
          <w:t>,</w:t>
        </w:r>
      </w:ins>
      <w:r w:rsidR="007238C5" w:rsidRPr="004C61E4">
        <w:rPr>
          <w:rFonts w:ascii="Helvetica" w:eastAsia="Arial" w:hAnsi="Helvetica" w:cs="Arial"/>
          <w:sz w:val="22"/>
          <w:szCs w:val="22"/>
        </w:rPr>
        <w:t xml:space="preserve"> </w:t>
      </w:r>
      <w:del w:id="678" w:author="Sean E. McGeary" w:date="2019-09-02T12:45:00Z">
        <w:r w:rsidR="007238C5" w:rsidRPr="004C61E4" w:rsidDel="00117D83">
          <w:rPr>
            <w:rFonts w:ascii="Helvetica" w:eastAsia="Arial" w:hAnsi="Helvetica" w:cs="Arial"/>
            <w:sz w:val="22"/>
            <w:szCs w:val="22"/>
          </w:rPr>
          <w:delText xml:space="preserve">and pairing </w:delText>
        </w:r>
      </w:del>
      <w:r w:rsidR="007238C5" w:rsidRPr="004C61E4">
        <w:rPr>
          <w:rFonts w:ascii="Helvetica" w:eastAsia="Arial" w:hAnsi="Helvetica" w:cs="Arial"/>
          <w:sz w:val="22"/>
          <w:szCs w:val="22"/>
        </w:rPr>
        <w:t>register</w:t>
      </w:r>
      <w:ins w:id="679" w:author="Sean E. McGeary" w:date="2019-09-02T12:45:00Z">
        <w:r w:rsidR="00117D83" w:rsidRPr="004C61E4">
          <w:rPr>
            <w:rFonts w:ascii="Helvetica" w:eastAsia="Arial" w:hAnsi="Helvetica" w:cs="Arial"/>
            <w:sz w:val="22"/>
            <w:szCs w:val="22"/>
          </w:rPr>
          <w:t>, and loop length</w:t>
        </w:r>
      </w:ins>
      <w:del w:id="680" w:author="Sean E. McGeary" w:date="2019-09-02T12:45:00Z">
        <w:r w:rsidR="007238C5" w:rsidRPr="004C61E4" w:rsidDel="00117D83">
          <w:rPr>
            <w:rFonts w:ascii="Helvetica" w:eastAsia="Arial" w:hAnsi="Helvetica" w:cs="Arial"/>
            <w:sz w:val="22"/>
            <w:szCs w:val="22"/>
          </w:rPr>
          <w:delText xml:space="preserve"> constant</w:delText>
        </w:r>
      </w:del>
      <w:r w:rsidR="007238C5" w:rsidRPr="004C61E4">
        <w:rPr>
          <w:rFonts w:ascii="Helvetica" w:eastAsia="Arial" w:hAnsi="Helvetica" w:cs="Arial"/>
          <w:sz w:val="22"/>
          <w:szCs w:val="22"/>
        </w:rPr>
        <w:t xml:space="preserve"> at</w:t>
      </w:r>
      <w:ins w:id="681" w:author="Sean E. McGeary" w:date="2019-09-02T12:46:00Z">
        <w:r w:rsidR="00117D83" w:rsidRPr="004C61E4">
          <w:rPr>
            <w:rFonts w:ascii="Helvetica" w:eastAsia="Arial" w:hAnsi="Helvetica" w:cs="Arial"/>
            <w:sz w:val="22"/>
            <w:szCs w:val="22"/>
          </w:rPr>
          <w:t xml:space="preserve"> a </w:t>
        </w:r>
      </w:ins>
      <w:del w:id="682" w:author="Sean E. McGeary" w:date="2019-09-02T12:46:00Z">
        <w:r w:rsidR="007238C5" w:rsidRPr="004C61E4" w:rsidDel="00117D83">
          <w:rPr>
            <w:rFonts w:ascii="Helvetica" w:eastAsia="Arial" w:hAnsi="Helvetica" w:cs="Arial"/>
            <w:sz w:val="22"/>
            <w:szCs w:val="22"/>
          </w:rPr>
          <w:delText xml:space="preserve"> </w:delText>
        </w:r>
      </w:del>
      <w:commentRangeStart w:id="683"/>
      <w:r w:rsidR="007238C5" w:rsidRPr="004C61E4">
        <w:rPr>
          <w:rFonts w:ascii="Helvetica" w:eastAsia="Arial" w:hAnsi="Helvetica" w:cs="Arial"/>
          <w:sz w:val="22"/>
          <w:szCs w:val="22"/>
        </w:rPr>
        <w:t>near-optimal values</w:t>
      </w:r>
      <w:commentRangeEnd w:id="683"/>
      <w:r w:rsidR="00837DDC" w:rsidRPr="004C61E4">
        <w:rPr>
          <w:rStyle w:val="CommentReference"/>
          <w:rFonts w:ascii="Helvetica" w:hAnsi="Helvetica"/>
        </w:rPr>
        <w:commentReference w:id="683"/>
      </w:r>
      <w:r w:rsidR="007238C5" w:rsidRPr="004C61E4">
        <w:rPr>
          <w:rFonts w:ascii="Helvetica" w:eastAsia="Arial" w:hAnsi="Helvetica" w:cs="Arial"/>
          <w:sz w:val="22"/>
          <w:szCs w:val="22"/>
        </w:rPr>
        <w:t xml:space="preserve"> (</w:t>
      </w:r>
      <w:del w:id="684" w:author="Sean E. McGeary" w:date="2019-09-02T12:47:00Z">
        <w:r w:rsidR="007238C5" w:rsidRPr="004C61E4" w:rsidDel="00117D83">
          <w:rPr>
            <w:rFonts w:ascii="Helvetica" w:eastAsia="Arial" w:hAnsi="Helvetica" w:cs="Arial"/>
            <w:sz w:val="22"/>
            <w:szCs w:val="22"/>
          </w:rPr>
          <w:delText>a 7-nt 3′-site site pairing to let</w:delText>
        </w:r>
      </w:del>
      <w:ins w:id="685" w:author="Sean E. McGeary" w:date="2019-09-02T12:47:00Z">
        <w:r w:rsidR="00117D83" w:rsidRPr="004C61E4">
          <w:rPr>
            <w:rFonts w:ascii="Helvetica" w:eastAsia="Arial" w:hAnsi="Helvetica" w:cs="Arial"/>
            <w:sz w:val="22"/>
            <w:szCs w:val="22"/>
          </w:rPr>
          <w:t>pairing to let</w:t>
        </w:r>
      </w:ins>
      <w:r w:rsidR="007238C5" w:rsidRPr="004C61E4">
        <w:rPr>
          <w:rFonts w:ascii="Helvetica" w:eastAsia="Arial" w:hAnsi="Helvetica" w:cs="Arial"/>
          <w:sz w:val="22"/>
          <w:szCs w:val="22"/>
        </w:rPr>
        <w:t>-7</w:t>
      </w:r>
      <w:r w:rsidR="003B7B47" w:rsidRPr="004C61E4">
        <w:rPr>
          <w:rFonts w:ascii="Helvetica" w:eastAsia="Arial" w:hAnsi="Helvetica" w:cs="Arial"/>
          <w:sz w:val="22"/>
          <w:szCs w:val="22"/>
        </w:rPr>
        <w:t>a</w:t>
      </w:r>
      <w:r w:rsidR="007238C5" w:rsidRPr="004C61E4">
        <w:rPr>
          <w:rFonts w:ascii="Helvetica" w:eastAsia="Arial" w:hAnsi="Helvetica" w:cs="Arial"/>
          <w:sz w:val="22"/>
          <w:szCs w:val="22"/>
        </w:rPr>
        <w:t xml:space="preserve"> positions 11–17</w:t>
      </w:r>
      <w:ins w:id="686" w:author="Sean E. McGeary" w:date="2019-09-02T12:46:00Z">
        <w:r w:rsidR="00117D83" w:rsidRPr="004C61E4">
          <w:rPr>
            <w:rFonts w:ascii="Helvetica" w:eastAsia="Arial" w:hAnsi="Helvetica" w:cs="Arial"/>
            <w:sz w:val="22"/>
            <w:szCs w:val="22"/>
          </w:rPr>
          <w:t xml:space="preserve"> </w:t>
        </w:r>
      </w:ins>
      <w:ins w:id="687" w:author="Sean E. McGeary" w:date="2019-09-02T12:47:00Z">
        <w:r w:rsidR="00117D83" w:rsidRPr="004C61E4">
          <w:rPr>
            <w:rFonts w:ascii="Helvetica" w:eastAsia="Arial" w:hAnsi="Helvetica" w:cs="Arial"/>
            <w:sz w:val="22"/>
            <w:szCs w:val="22"/>
          </w:rPr>
          <w:t xml:space="preserve">with a loop length </w:t>
        </w:r>
        <w:commentRangeStart w:id="688"/>
        <w:r w:rsidR="00117D83" w:rsidRPr="004C61E4">
          <w:rPr>
            <w:rFonts w:ascii="Helvetica" w:eastAsia="Arial" w:hAnsi="Helvetica" w:cs="Arial"/>
            <w:sz w:val="22"/>
            <w:szCs w:val="22"/>
          </w:rPr>
          <w:t xml:space="preserve">of 4 </w:t>
        </w:r>
        <w:proofErr w:type="spellStart"/>
        <w:r w:rsidR="00117D83" w:rsidRPr="004C61E4">
          <w:rPr>
            <w:rFonts w:ascii="Helvetica" w:eastAsia="Arial" w:hAnsi="Helvetica" w:cs="Arial"/>
            <w:sz w:val="22"/>
            <w:szCs w:val="22"/>
          </w:rPr>
          <w:t>nt</w:t>
        </w:r>
      </w:ins>
      <w:proofErr w:type="spellEnd"/>
      <w:r w:rsidR="007238C5" w:rsidRPr="004C61E4">
        <w:rPr>
          <w:rFonts w:ascii="Helvetica" w:eastAsia="Arial" w:hAnsi="Helvetica" w:cs="Arial"/>
          <w:sz w:val="22"/>
          <w:szCs w:val="22"/>
        </w:rPr>
        <w:t xml:space="preserve">) </w:t>
      </w:r>
      <w:commentRangeEnd w:id="676"/>
      <w:r w:rsidR="00837DDC" w:rsidRPr="004C61E4">
        <w:rPr>
          <w:rStyle w:val="CommentReference"/>
          <w:rFonts w:ascii="Helvetica" w:hAnsi="Helvetica"/>
        </w:rPr>
        <w:commentReference w:id="676"/>
      </w:r>
      <w:r w:rsidR="007238C5" w:rsidRPr="004C61E4">
        <w:rPr>
          <w:rFonts w:ascii="Helvetica" w:eastAsia="Arial" w:hAnsi="Helvetica" w:cs="Arial"/>
          <w:sz w:val="22"/>
          <w:szCs w:val="22"/>
        </w:rPr>
        <w:t xml:space="preserve">and </w:t>
      </w:r>
      <w:commentRangeEnd w:id="688"/>
      <w:r w:rsidR="0031182B" w:rsidRPr="004C61E4">
        <w:rPr>
          <w:rStyle w:val="CommentReference"/>
          <w:rFonts w:ascii="Helvetica" w:hAnsi="Helvetica"/>
        </w:rPr>
        <w:commentReference w:id="688"/>
      </w:r>
      <w:del w:id="689" w:author="Sean E. McGeary" w:date="2019-09-02T13:34:00Z">
        <w:r w:rsidR="007238C5" w:rsidRPr="004C61E4" w:rsidDel="001B241F">
          <w:rPr>
            <w:rFonts w:ascii="Helvetica" w:eastAsia="Arial" w:hAnsi="Helvetica" w:cs="Arial"/>
            <w:sz w:val="22"/>
            <w:szCs w:val="22"/>
          </w:rPr>
          <w:delText xml:space="preserve">examining </w:delText>
        </w:r>
      </w:del>
      <w:ins w:id="690" w:author="Sean E. McGeary" w:date="2019-09-02T13:34:00Z">
        <w:r w:rsidR="001B241F" w:rsidRPr="004C61E4">
          <w:rPr>
            <w:rFonts w:ascii="Helvetica" w:eastAsia="Arial" w:hAnsi="Helvetica" w:cs="Arial"/>
            <w:sz w:val="22"/>
            <w:szCs w:val="22"/>
          </w:rPr>
          <w:t xml:space="preserve">examined </w:t>
        </w:r>
      </w:ins>
      <w:del w:id="691" w:author="Sean E. McGeary" w:date="2019-09-02T13:34:00Z">
        <w:r w:rsidR="007238C5" w:rsidRPr="004C61E4" w:rsidDel="001B241F">
          <w:rPr>
            <w:rFonts w:ascii="Helvetica" w:eastAsia="Arial" w:hAnsi="Helvetica" w:cs="Arial"/>
            <w:sz w:val="22"/>
            <w:szCs w:val="22"/>
          </w:rPr>
          <w:delText xml:space="preserve">the effect of the </w:delText>
        </w:r>
      </w:del>
      <w:ins w:id="692" w:author="Sean E. McGeary" w:date="2019-09-02T13:34:00Z">
        <w:r w:rsidR="001B241F" w:rsidRPr="004C61E4">
          <w:rPr>
            <w:rFonts w:ascii="Helvetica" w:eastAsia="Arial" w:hAnsi="Helvetica" w:cs="Arial"/>
            <w:sz w:val="22"/>
            <w:szCs w:val="22"/>
          </w:rPr>
          <w:t xml:space="preserve">the overall binding affinity of the </w:t>
        </w:r>
      </w:ins>
      <w:r w:rsidR="007238C5" w:rsidRPr="004C61E4">
        <w:rPr>
          <w:rFonts w:ascii="Helvetica" w:eastAsia="Arial" w:hAnsi="Helvetica" w:cs="Arial"/>
          <w:sz w:val="22"/>
          <w:szCs w:val="22"/>
        </w:rPr>
        <w:t>18 different seed mismatch</w:t>
      </w:r>
      <w:ins w:id="693" w:author="Sean E. McGeary" w:date="2019-09-02T13:34:00Z">
        <w:r w:rsidR="001B241F" w:rsidRPr="004C61E4">
          <w:rPr>
            <w:rFonts w:ascii="Helvetica" w:eastAsia="Arial" w:hAnsi="Helvetica" w:cs="Arial"/>
            <w:sz w:val="22"/>
            <w:szCs w:val="22"/>
          </w:rPr>
          <w:t xml:space="preserve"> types</w:t>
        </w:r>
      </w:ins>
      <w:del w:id="694" w:author="Sean E. McGeary" w:date="2019-09-02T13:34:00Z">
        <w:r w:rsidR="007238C5" w:rsidRPr="004C61E4" w:rsidDel="001B241F">
          <w:rPr>
            <w:rFonts w:ascii="Helvetica" w:eastAsia="Arial" w:hAnsi="Helvetica" w:cs="Arial"/>
            <w:sz w:val="22"/>
            <w:szCs w:val="22"/>
          </w:rPr>
          <w:delText>es</w:delText>
        </w:r>
      </w:del>
      <w:r w:rsidR="007238C5" w:rsidRPr="004C61E4">
        <w:rPr>
          <w:rFonts w:ascii="Helvetica" w:eastAsia="Arial" w:hAnsi="Helvetica" w:cs="Arial"/>
          <w:sz w:val="22"/>
          <w:szCs w:val="22"/>
        </w:rPr>
        <w:t xml:space="preserve"> </w:t>
      </w:r>
      <w:del w:id="695" w:author="Sean E. McGeary" w:date="2019-09-02T13:34:00Z">
        <w:r w:rsidR="007238C5" w:rsidRPr="004C61E4" w:rsidDel="001B241F">
          <w:rPr>
            <w:rFonts w:ascii="Helvetica" w:eastAsia="Arial" w:hAnsi="Helvetica" w:cs="Arial"/>
            <w:sz w:val="22"/>
            <w:szCs w:val="22"/>
          </w:rPr>
          <w:delText xml:space="preserve">over various loop lengths </w:delText>
        </w:r>
      </w:del>
      <w:r w:rsidR="007238C5" w:rsidRPr="004C61E4">
        <w:rPr>
          <w:rFonts w:ascii="Helvetica" w:eastAsia="Arial" w:hAnsi="Helvetica" w:cs="Arial"/>
          <w:sz w:val="22"/>
          <w:szCs w:val="22"/>
        </w:rPr>
        <w:t xml:space="preserve">(Fig </w:t>
      </w:r>
      <w:r w:rsidR="007D563A" w:rsidRPr="004C61E4">
        <w:rPr>
          <w:rFonts w:ascii="Helvetica" w:eastAsia="Arial" w:hAnsi="Helvetica" w:cs="Arial"/>
          <w:sz w:val="22"/>
          <w:szCs w:val="22"/>
        </w:rPr>
        <w:t>3C</w:t>
      </w:r>
      <w:r w:rsidR="007238C5" w:rsidRPr="004C61E4">
        <w:rPr>
          <w:rFonts w:ascii="Helvetica" w:eastAsia="Arial" w:hAnsi="Helvetica" w:cs="Arial"/>
          <w:sz w:val="22"/>
          <w:szCs w:val="22"/>
        </w:rPr>
        <w:t>)</w:t>
      </w:r>
      <w:r w:rsidRPr="004C61E4">
        <w:rPr>
          <w:rFonts w:ascii="Helvetica" w:eastAsia="Arial" w:hAnsi="Helvetica" w:cs="Arial"/>
          <w:sz w:val="22"/>
          <w:szCs w:val="22"/>
        </w:rPr>
        <w:t xml:space="preserve">. </w:t>
      </w:r>
      <w:del w:id="696" w:author="Sean E. McGeary" w:date="2019-09-02T12:48:00Z">
        <w:r w:rsidR="00E4456D" w:rsidRPr="004C61E4" w:rsidDel="00117D83">
          <w:rPr>
            <w:rFonts w:ascii="Helvetica" w:eastAsia="Arial" w:hAnsi="Helvetica" w:cs="Arial"/>
            <w:sz w:val="22"/>
            <w:szCs w:val="22"/>
          </w:rPr>
          <w:delText>A</w:delText>
        </w:r>
        <w:r w:rsidR="00C8166C" w:rsidRPr="004C61E4" w:rsidDel="00117D83">
          <w:rPr>
            <w:rFonts w:ascii="Helvetica" w:eastAsia="Arial" w:hAnsi="Helvetica" w:cs="Arial"/>
            <w:sz w:val="22"/>
            <w:szCs w:val="22"/>
          </w:rPr>
          <w:delText xml:space="preserve">t </w:delText>
        </w:r>
        <w:r w:rsidR="00E4456D" w:rsidRPr="004C61E4" w:rsidDel="00117D83">
          <w:rPr>
            <w:rFonts w:ascii="Helvetica" w:eastAsia="Arial" w:hAnsi="Helvetica" w:cs="Arial"/>
            <w:sz w:val="22"/>
            <w:szCs w:val="22"/>
          </w:rPr>
          <w:delText>optimal</w:delText>
        </w:r>
        <w:r w:rsidR="00C8166C" w:rsidRPr="004C61E4" w:rsidDel="00117D83">
          <w:rPr>
            <w:rFonts w:ascii="Helvetica" w:eastAsia="Arial" w:hAnsi="Helvetica" w:cs="Arial"/>
            <w:sz w:val="22"/>
            <w:szCs w:val="22"/>
          </w:rPr>
          <w:delText xml:space="preserve"> loop length</w:delText>
        </w:r>
      </w:del>
      <w:del w:id="697" w:author="Sean E. McGeary" w:date="2019-09-02T12:13:00Z">
        <w:r w:rsidR="00E4456D" w:rsidRPr="004C61E4" w:rsidDel="00837DDC">
          <w:rPr>
            <w:rFonts w:ascii="Helvetica" w:eastAsia="Arial" w:hAnsi="Helvetica" w:cs="Arial"/>
            <w:sz w:val="22"/>
            <w:szCs w:val="22"/>
          </w:rPr>
          <w:delText>s</w:delText>
        </w:r>
      </w:del>
      <w:del w:id="698" w:author="Sean E. McGeary" w:date="2019-09-02T12:48:00Z">
        <w:r w:rsidR="00E4456D" w:rsidRPr="004C61E4" w:rsidDel="00117D83">
          <w:rPr>
            <w:rFonts w:ascii="Helvetica" w:eastAsia="Arial" w:hAnsi="Helvetica" w:cs="Arial"/>
            <w:sz w:val="22"/>
            <w:szCs w:val="22"/>
          </w:rPr>
          <w:delText xml:space="preserve"> </w:delText>
        </w:r>
      </w:del>
      <w:del w:id="699" w:author="Sean E. McGeary" w:date="2019-09-02T12:13:00Z">
        <w:r w:rsidR="00E4456D" w:rsidRPr="004C61E4" w:rsidDel="00837DDC">
          <w:rPr>
            <w:rFonts w:ascii="Helvetica" w:eastAsia="Arial" w:hAnsi="Helvetica" w:cs="Arial"/>
            <w:sz w:val="22"/>
            <w:szCs w:val="22"/>
          </w:rPr>
          <w:delText>(</w:delText>
        </w:r>
      </w:del>
      <w:del w:id="700" w:author="Sean E. McGeary" w:date="2019-09-02T12:48:00Z">
        <w:r w:rsidR="00E4456D" w:rsidRPr="004C61E4" w:rsidDel="00117D83">
          <w:rPr>
            <w:rFonts w:ascii="Helvetica" w:eastAsia="Arial" w:hAnsi="Helvetica" w:cs="Arial"/>
            <w:sz w:val="22"/>
            <w:szCs w:val="22"/>
          </w:rPr>
          <w:delText>4</w:delText>
        </w:r>
      </w:del>
      <w:del w:id="701" w:author="Sean E. McGeary" w:date="2019-09-02T12:13:00Z">
        <w:r w:rsidR="00E4456D" w:rsidRPr="004C61E4" w:rsidDel="00837DDC">
          <w:rPr>
            <w:rFonts w:ascii="Helvetica" w:eastAsia="Arial" w:hAnsi="Helvetica" w:cs="Arial"/>
            <w:sz w:val="22"/>
            <w:szCs w:val="22"/>
          </w:rPr>
          <w:delText>–</w:delText>
        </w:r>
      </w:del>
      <w:del w:id="702" w:author="Sean E. McGeary" w:date="2019-09-02T12:48:00Z">
        <w:r w:rsidR="00E4456D" w:rsidRPr="004C61E4" w:rsidDel="00117D83">
          <w:rPr>
            <w:rFonts w:ascii="Helvetica" w:eastAsia="Arial" w:hAnsi="Helvetica" w:cs="Arial"/>
            <w:sz w:val="22"/>
            <w:szCs w:val="22"/>
          </w:rPr>
          <w:delText>5 nt</w:delText>
        </w:r>
        <w:r w:rsidR="00C8166C" w:rsidRPr="004C61E4" w:rsidDel="00117D83">
          <w:rPr>
            <w:rFonts w:ascii="Helvetica" w:eastAsia="Arial" w:hAnsi="Helvetica" w:cs="Arial"/>
            <w:sz w:val="22"/>
            <w:szCs w:val="22"/>
          </w:rPr>
          <w:delText xml:space="preserve">, </w:delText>
        </w:r>
      </w:del>
      <w:ins w:id="703" w:author="Sean E. McGeary" w:date="2019-09-02T12:48:00Z">
        <w:r w:rsidR="00117D83" w:rsidRPr="004C61E4">
          <w:rPr>
            <w:rFonts w:ascii="Helvetica" w:eastAsia="Arial" w:hAnsi="Helvetica" w:cs="Arial"/>
            <w:sz w:val="22"/>
            <w:szCs w:val="22"/>
          </w:rPr>
          <w:t>We observed a</w:t>
        </w:r>
      </w:ins>
      <w:ins w:id="704" w:author="Sean E. McGeary" w:date="2019-09-02T12:12:00Z">
        <w:r w:rsidR="00837DDC" w:rsidRPr="004C61E4">
          <w:rPr>
            <w:rFonts w:ascii="Helvetica" w:eastAsia="Arial" w:hAnsi="Helvetica" w:cs="Arial"/>
            <w:sz w:val="22"/>
            <w:szCs w:val="22"/>
          </w:rPr>
          <w:t xml:space="preserve"> </w:t>
        </w:r>
      </w:ins>
      <w:ins w:id="705" w:author="Sean E. McGeary" w:date="2019-09-02T12:48:00Z">
        <w:r w:rsidR="00117D83" w:rsidRPr="004C61E4">
          <w:rPr>
            <w:rFonts w:ascii="Helvetica" w:eastAsia="Arial" w:hAnsi="Helvetica" w:cs="Arial"/>
            <w:sz w:val="22"/>
            <w:szCs w:val="22"/>
          </w:rPr>
          <w:t xml:space="preserve">&gt;100-fold range in relative </w:t>
        </w:r>
      </w:ins>
      <w:r w:rsidR="00E4456D" w:rsidRPr="004C61E4">
        <w:rPr>
          <w:rFonts w:ascii="Helvetica" w:eastAsia="Arial" w:hAnsi="Helvetica" w:cs="Arial"/>
          <w:i/>
          <w:sz w:val="22"/>
          <w:szCs w:val="22"/>
        </w:rPr>
        <w:t>K</w:t>
      </w:r>
      <w:r w:rsidR="00E4456D" w:rsidRPr="004C61E4">
        <w:rPr>
          <w:rFonts w:ascii="Helvetica" w:eastAsia="Arial" w:hAnsi="Helvetica" w:cs="Arial"/>
          <w:sz w:val="22"/>
          <w:szCs w:val="22"/>
          <w:vertAlign w:val="subscript"/>
        </w:rPr>
        <w:t>D</w:t>
      </w:r>
      <w:del w:id="706" w:author="Sean E. McGeary" w:date="2019-09-02T12:12:00Z">
        <w:r w:rsidR="00E4456D" w:rsidRPr="004C61E4" w:rsidDel="00837DDC">
          <w:rPr>
            <w:rFonts w:ascii="Helvetica" w:eastAsia="Arial" w:hAnsi="Helvetica" w:cs="Arial"/>
            <w:sz w:val="22"/>
            <w:szCs w:val="22"/>
            <w:vertAlign w:val="subscript"/>
          </w:rPr>
          <w:delText xml:space="preserve"> Rel</w:delText>
        </w:r>
      </w:del>
      <w:del w:id="707" w:author="Sean E. McGeary" w:date="2019-09-02T12:48:00Z">
        <w:r w:rsidR="00E4456D" w:rsidRPr="004C61E4" w:rsidDel="00117D83">
          <w:rPr>
            <w:rFonts w:ascii="Helvetica" w:eastAsia="Arial" w:hAnsi="Helvetica" w:cs="Arial"/>
            <w:sz w:val="22"/>
            <w:szCs w:val="22"/>
          </w:rPr>
          <w:delText xml:space="preserve"> values</w:delText>
        </w:r>
      </w:del>
      <w:r w:rsidR="00E4456D" w:rsidRPr="004C61E4">
        <w:rPr>
          <w:rFonts w:ascii="Helvetica" w:eastAsia="Arial" w:hAnsi="Helvetica" w:cs="Arial"/>
          <w:sz w:val="22"/>
          <w:szCs w:val="22"/>
        </w:rPr>
        <w:t xml:space="preserve"> for this </w:t>
      </w:r>
      <w:ins w:id="708" w:author="Sean E. McGeary" w:date="2019-09-02T12:49:00Z">
        <w:r w:rsidR="00117D83" w:rsidRPr="004C61E4">
          <w:rPr>
            <w:rFonts w:ascii="Helvetica" w:eastAsia="Arial" w:hAnsi="Helvetica" w:cs="Arial"/>
            <w:sz w:val="22"/>
            <w:szCs w:val="22"/>
          </w:rPr>
          <w:t>seed- and 3′-</w:t>
        </w:r>
      </w:ins>
      <w:r w:rsidR="00E4456D" w:rsidRPr="004C61E4">
        <w:rPr>
          <w:rFonts w:ascii="Helvetica" w:eastAsia="Arial" w:hAnsi="Helvetica" w:cs="Arial"/>
          <w:sz w:val="22"/>
          <w:szCs w:val="22"/>
        </w:rPr>
        <w:t>site</w:t>
      </w:r>
      <w:r w:rsidR="002814D2" w:rsidRPr="004C61E4">
        <w:rPr>
          <w:rFonts w:ascii="Helvetica" w:eastAsia="Arial" w:hAnsi="Helvetica" w:cs="Arial"/>
          <w:sz w:val="22"/>
          <w:szCs w:val="22"/>
        </w:rPr>
        <w:t xml:space="preserve"> </w:t>
      </w:r>
      <w:del w:id="709" w:author="Sean E. McGeary" w:date="2019-09-02T12:49:00Z">
        <w:r w:rsidR="00C8166C" w:rsidRPr="004C61E4" w:rsidDel="00117D83">
          <w:rPr>
            <w:rFonts w:ascii="Helvetica" w:eastAsia="Arial" w:hAnsi="Helvetica" w:cs="Arial"/>
            <w:sz w:val="22"/>
            <w:szCs w:val="22"/>
          </w:rPr>
          <w:delText>range</w:delText>
        </w:r>
        <w:r w:rsidR="002814D2" w:rsidRPr="004C61E4" w:rsidDel="00117D83">
          <w:rPr>
            <w:rFonts w:ascii="Helvetica" w:eastAsia="Arial" w:hAnsi="Helvetica" w:cs="Arial"/>
            <w:sz w:val="22"/>
            <w:szCs w:val="22"/>
          </w:rPr>
          <w:delText>d</w:delText>
        </w:r>
      </w:del>
      <w:ins w:id="710" w:author="Sean E. McGeary" w:date="2019-09-02T12:49:00Z">
        <w:r w:rsidR="00117D83" w:rsidRPr="004C61E4">
          <w:rPr>
            <w:rFonts w:ascii="Helvetica" w:eastAsia="Arial" w:hAnsi="Helvetica" w:cs="Arial"/>
            <w:sz w:val="22"/>
            <w:szCs w:val="22"/>
          </w:rPr>
          <w:t>architecture</w:t>
        </w:r>
      </w:ins>
      <w:del w:id="711" w:author="Sean E. McGeary" w:date="2019-09-02T12:48:00Z">
        <w:r w:rsidR="00C8166C" w:rsidRPr="004C61E4" w:rsidDel="00117D83">
          <w:rPr>
            <w:rFonts w:ascii="Helvetica" w:eastAsia="Arial" w:hAnsi="Helvetica" w:cs="Arial"/>
            <w:sz w:val="22"/>
            <w:szCs w:val="22"/>
          </w:rPr>
          <w:delText xml:space="preserve"> </w:delText>
        </w:r>
        <w:r w:rsidR="002814D2" w:rsidRPr="004C61E4" w:rsidDel="00117D83">
          <w:rPr>
            <w:rFonts w:ascii="Helvetica" w:eastAsia="Arial" w:hAnsi="Helvetica" w:cs="Arial"/>
            <w:sz w:val="22"/>
            <w:szCs w:val="22"/>
          </w:rPr>
          <w:delText>&gt;</w:delText>
        </w:r>
        <w:r w:rsidR="00C8166C" w:rsidRPr="004C61E4" w:rsidDel="00117D83">
          <w:rPr>
            <w:rFonts w:ascii="Helvetica" w:eastAsia="Arial" w:hAnsi="Helvetica" w:cs="Arial"/>
            <w:sz w:val="22"/>
            <w:szCs w:val="22"/>
          </w:rPr>
          <w:delText>100-fold</w:delText>
        </w:r>
      </w:del>
      <w:ins w:id="712" w:author="Sean E. McGeary" w:date="2019-09-02T12:49:00Z">
        <w:r w:rsidR="00117D83" w:rsidRPr="004C61E4">
          <w:rPr>
            <w:rFonts w:ascii="Helvetica" w:eastAsia="Arial" w:hAnsi="Helvetica" w:cs="Arial"/>
            <w:sz w:val="22"/>
            <w:szCs w:val="22"/>
          </w:rPr>
          <w:t xml:space="preserve"> </w:t>
        </w:r>
      </w:ins>
      <w:del w:id="713" w:author="Sean E. McGeary" w:date="2019-09-02T12:49:00Z">
        <w:r w:rsidR="002814D2" w:rsidRPr="004C61E4" w:rsidDel="00117D83">
          <w:rPr>
            <w:rFonts w:ascii="Helvetica" w:eastAsia="Arial" w:hAnsi="Helvetica" w:cs="Arial"/>
            <w:sz w:val="22"/>
            <w:szCs w:val="22"/>
          </w:rPr>
          <w:delText xml:space="preserve">, </w:delText>
        </w:r>
      </w:del>
      <w:r w:rsidR="002814D2" w:rsidRPr="004C61E4">
        <w:rPr>
          <w:rFonts w:ascii="Helvetica" w:eastAsia="Arial" w:hAnsi="Helvetica" w:cs="Arial"/>
          <w:sz w:val="22"/>
          <w:szCs w:val="22"/>
        </w:rPr>
        <w:t>depending on position and identity of the seed mismatch</w:t>
      </w:r>
      <w:ins w:id="714" w:author="Sean E. McGeary" w:date="2019-09-02T12:57:00Z">
        <w:r w:rsidR="000A2ED4" w:rsidRPr="004C61E4">
          <w:rPr>
            <w:rFonts w:ascii="Helvetica" w:eastAsia="Arial" w:hAnsi="Helvetica" w:cs="Arial"/>
            <w:sz w:val="22"/>
            <w:szCs w:val="22"/>
          </w:rPr>
          <w:t>; by comparison, we observe</w:t>
        </w:r>
      </w:ins>
      <w:ins w:id="715" w:author="Sean E. McGeary" w:date="2019-09-02T12:58:00Z">
        <w:r w:rsidR="000A2ED4" w:rsidRPr="004C61E4">
          <w:rPr>
            <w:rFonts w:ascii="Helvetica" w:eastAsia="Arial" w:hAnsi="Helvetica" w:cs="Arial"/>
            <w:sz w:val="22"/>
            <w:szCs w:val="22"/>
          </w:rPr>
          <w:t>d</w:t>
        </w:r>
      </w:ins>
      <w:ins w:id="716" w:author="Sean E. McGeary" w:date="2019-09-02T12:57:00Z">
        <w:r w:rsidR="000A2ED4" w:rsidRPr="004C61E4">
          <w:rPr>
            <w:rFonts w:ascii="Helvetica" w:eastAsia="Arial" w:hAnsi="Helvetica" w:cs="Arial"/>
            <w:sz w:val="22"/>
            <w:szCs w:val="22"/>
          </w:rPr>
          <w:t xml:space="preserve"> only a </w:t>
        </w:r>
        <w:r w:rsidR="000A2ED4" w:rsidRPr="004C61E4">
          <w:rPr>
            <w:rFonts w:ascii="Helvetica" w:eastAsia="Arial" w:hAnsi="Helvetica" w:cs="Arial"/>
            <w:sz w:val="22"/>
            <w:szCs w:val="22"/>
            <w:highlight w:val="yellow"/>
            <w:rPrChange w:id="717" w:author="Sean E. McGeary" w:date="2019-09-02T12:58:00Z">
              <w:rPr>
                <w:rFonts w:ascii="Arial" w:eastAsia="Arial" w:hAnsi="Arial" w:cs="Arial"/>
                <w:sz w:val="22"/>
                <w:szCs w:val="22"/>
              </w:rPr>
            </w:rPrChange>
          </w:rPr>
          <w:t>XX</w:t>
        </w:r>
        <w:r w:rsidR="000A2ED4" w:rsidRPr="004C61E4">
          <w:rPr>
            <w:rFonts w:ascii="Helvetica" w:eastAsia="Arial" w:hAnsi="Helvetica" w:cs="Arial"/>
            <w:sz w:val="22"/>
            <w:szCs w:val="22"/>
          </w:rPr>
          <w:t>-fold range in relat</w:t>
        </w:r>
      </w:ins>
      <w:ins w:id="718" w:author="Sean E. McGeary" w:date="2019-09-02T12:58:00Z">
        <w:r w:rsidR="000A2ED4" w:rsidRPr="004C61E4">
          <w:rPr>
            <w:rFonts w:ascii="Helvetica" w:eastAsia="Arial" w:hAnsi="Helvetica" w:cs="Arial"/>
            <w:sz w:val="22"/>
            <w:szCs w:val="22"/>
          </w:rPr>
          <w:t xml:space="preserve">ive </w:t>
        </w:r>
        <w:r w:rsidR="000A2ED4" w:rsidRPr="004C61E4">
          <w:rPr>
            <w:rFonts w:ascii="Helvetica" w:eastAsia="Arial" w:hAnsi="Helvetica" w:cs="Arial"/>
            <w:i/>
            <w:iCs/>
            <w:sz w:val="22"/>
            <w:szCs w:val="22"/>
            <w:rPrChange w:id="719" w:author="Sean E. McGeary" w:date="2019-09-02T12:58:00Z">
              <w:rPr>
                <w:rFonts w:ascii="Arial" w:eastAsia="Arial" w:hAnsi="Arial" w:cs="Arial"/>
                <w:sz w:val="22"/>
                <w:szCs w:val="22"/>
              </w:rPr>
            </w:rPrChange>
          </w:rPr>
          <w:t>K</w:t>
        </w:r>
        <w:r w:rsidR="000A2ED4" w:rsidRPr="004C61E4">
          <w:rPr>
            <w:rFonts w:ascii="Helvetica" w:eastAsia="Arial" w:hAnsi="Helvetica" w:cs="Arial"/>
            <w:sz w:val="22"/>
            <w:szCs w:val="22"/>
            <w:vertAlign w:val="subscript"/>
            <w:rPrChange w:id="720" w:author="Sean E. McGeary" w:date="2019-09-02T12:58:00Z">
              <w:rPr>
                <w:rFonts w:ascii="Arial" w:eastAsia="Arial" w:hAnsi="Arial" w:cs="Arial"/>
                <w:sz w:val="22"/>
                <w:szCs w:val="22"/>
              </w:rPr>
            </w:rPrChange>
          </w:rPr>
          <w:t>D</w:t>
        </w:r>
        <w:r w:rsidR="000A2ED4" w:rsidRPr="004C61E4">
          <w:rPr>
            <w:rFonts w:ascii="Helvetica" w:eastAsia="Arial" w:hAnsi="Helvetica" w:cs="Arial"/>
            <w:sz w:val="22"/>
            <w:szCs w:val="22"/>
          </w:rPr>
          <w:t xml:space="preserve"> </w:t>
        </w:r>
      </w:ins>
      <w:ins w:id="721" w:author="Sean E. McGeary" w:date="2019-09-02T13:01:00Z">
        <w:r w:rsidR="00554C89" w:rsidRPr="004C61E4">
          <w:rPr>
            <w:rFonts w:ascii="Helvetica" w:eastAsia="Arial" w:hAnsi="Helvetica" w:cs="Arial"/>
            <w:sz w:val="22"/>
            <w:szCs w:val="22"/>
          </w:rPr>
          <w:t xml:space="preserve">for these 18 seed mismatch sites in the absence of any 3′ pairing. This </w:t>
        </w:r>
      </w:ins>
      <w:ins w:id="722" w:author="Sean E. McGeary" w:date="2019-09-02T12:50:00Z">
        <w:r w:rsidR="000A2ED4" w:rsidRPr="004C61E4">
          <w:rPr>
            <w:rFonts w:ascii="Helvetica" w:eastAsia="Arial" w:hAnsi="Helvetica" w:cs="Arial"/>
            <w:sz w:val="22"/>
            <w:szCs w:val="22"/>
          </w:rPr>
          <w:t>demonstrat</w:t>
        </w:r>
      </w:ins>
      <w:ins w:id="723" w:author="Sean E. McGeary" w:date="2019-09-02T13:03:00Z">
        <w:r w:rsidR="00554C89" w:rsidRPr="004C61E4">
          <w:rPr>
            <w:rFonts w:ascii="Helvetica" w:eastAsia="Arial" w:hAnsi="Helvetica" w:cs="Arial"/>
            <w:sz w:val="22"/>
            <w:szCs w:val="22"/>
          </w:rPr>
          <w:t>es</w:t>
        </w:r>
      </w:ins>
      <w:ins w:id="724" w:author="Sean E. McGeary" w:date="2019-09-02T12:49:00Z">
        <w:r w:rsidR="000A2ED4" w:rsidRPr="004C61E4">
          <w:rPr>
            <w:rFonts w:ascii="Helvetica" w:eastAsia="Arial" w:hAnsi="Helvetica" w:cs="Arial"/>
            <w:sz w:val="22"/>
            <w:szCs w:val="22"/>
          </w:rPr>
          <w:t xml:space="preserve"> that </w:t>
        </w:r>
      </w:ins>
      <w:ins w:id="725" w:author="Sean E. McGeary" w:date="2019-09-02T13:04:00Z">
        <w:r w:rsidR="00554C89" w:rsidRPr="004C61E4">
          <w:rPr>
            <w:rFonts w:ascii="Helvetica" w:eastAsia="Arial" w:hAnsi="Helvetica" w:cs="Arial"/>
            <w:sz w:val="22"/>
            <w:szCs w:val="22"/>
          </w:rPr>
          <w:t xml:space="preserve">the energetics of the seed- and 3′-sites are not independent, such that </w:t>
        </w:r>
      </w:ins>
      <w:ins w:id="726" w:author="Sean E. McGeary" w:date="2019-09-02T12:50:00Z">
        <w:r w:rsidR="000A2ED4" w:rsidRPr="004C61E4">
          <w:rPr>
            <w:rFonts w:ascii="Helvetica" w:eastAsia="Arial" w:hAnsi="Helvetica" w:cs="Arial"/>
            <w:sz w:val="22"/>
            <w:szCs w:val="22"/>
          </w:rPr>
          <w:t xml:space="preserve">the </w:t>
        </w:r>
      </w:ins>
      <w:ins w:id="727" w:author="Sean E. McGeary" w:date="2019-09-02T12:53:00Z">
        <w:r w:rsidR="000A2ED4" w:rsidRPr="004C61E4">
          <w:rPr>
            <w:rFonts w:ascii="Helvetica" w:eastAsia="Arial" w:hAnsi="Helvetica" w:cs="Arial"/>
            <w:sz w:val="22"/>
            <w:szCs w:val="22"/>
          </w:rPr>
          <w:t xml:space="preserve">potential benefit of 3′ pairing is </w:t>
        </w:r>
      </w:ins>
      <w:ins w:id="728" w:author="Sean E. McGeary" w:date="2019-09-02T13:04:00Z">
        <w:r w:rsidR="00554C89" w:rsidRPr="004C61E4">
          <w:rPr>
            <w:rFonts w:ascii="Helvetica" w:eastAsia="Arial" w:hAnsi="Helvetica" w:cs="Arial"/>
            <w:sz w:val="22"/>
            <w:szCs w:val="22"/>
          </w:rPr>
          <w:t xml:space="preserve">differentially </w:t>
        </w:r>
      </w:ins>
      <w:ins w:id="729" w:author="Sean E. McGeary" w:date="2019-09-02T12:55:00Z">
        <w:r w:rsidR="000A2ED4" w:rsidRPr="004C61E4">
          <w:rPr>
            <w:rFonts w:ascii="Helvetica" w:eastAsia="Arial" w:hAnsi="Helvetica" w:cs="Arial"/>
            <w:sz w:val="22"/>
            <w:szCs w:val="22"/>
          </w:rPr>
          <w:t xml:space="preserve">available </w:t>
        </w:r>
      </w:ins>
      <w:ins w:id="730" w:author="Sean E. McGeary" w:date="2019-09-02T13:04:00Z">
        <w:r w:rsidR="00554C89" w:rsidRPr="004C61E4">
          <w:rPr>
            <w:rFonts w:ascii="Helvetica" w:eastAsia="Arial" w:hAnsi="Helvetica" w:cs="Arial"/>
            <w:sz w:val="22"/>
            <w:szCs w:val="22"/>
          </w:rPr>
          <w:t xml:space="preserve">when paired with </w:t>
        </w:r>
      </w:ins>
      <w:ins w:id="731" w:author="Sean E. McGeary" w:date="2019-09-02T13:05:00Z">
        <w:r w:rsidR="00554C89" w:rsidRPr="004C61E4">
          <w:rPr>
            <w:rFonts w:ascii="Helvetica" w:eastAsia="Arial" w:hAnsi="Helvetica" w:cs="Arial"/>
            <w:sz w:val="22"/>
            <w:szCs w:val="22"/>
          </w:rPr>
          <w:t xml:space="preserve">different </w:t>
        </w:r>
      </w:ins>
      <w:ins w:id="732" w:author="Sean E. McGeary" w:date="2019-09-02T12:54:00Z">
        <w:r w:rsidR="000A2ED4" w:rsidRPr="004C61E4">
          <w:rPr>
            <w:rFonts w:ascii="Helvetica" w:eastAsia="Arial" w:hAnsi="Helvetica" w:cs="Arial"/>
            <w:sz w:val="22"/>
            <w:szCs w:val="22"/>
          </w:rPr>
          <w:t>seed mismatch types</w:t>
        </w:r>
      </w:ins>
      <w:r w:rsidR="00C8166C" w:rsidRPr="004C61E4">
        <w:rPr>
          <w:rFonts w:ascii="Helvetica" w:eastAsia="Arial" w:hAnsi="Helvetica" w:cs="Arial"/>
          <w:sz w:val="22"/>
          <w:szCs w:val="22"/>
        </w:rPr>
        <w:t>. To</w:t>
      </w:r>
      <w:ins w:id="733" w:author="Sean E. McGeary" w:date="2019-09-02T13:05:00Z">
        <w:r w:rsidR="00554C89" w:rsidRPr="004C61E4">
          <w:rPr>
            <w:rFonts w:ascii="Helvetica" w:eastAsia="Arial" w:hAnsi="Helvetica" w:cs="Arial"/>
            <w:sz w:val="22"/>
            <w:szCs w:val="22"/>
          </w:rPr>
          <w:t xml:space="preserve"> </w:t>
        </w:r>
      </w:ins>
      <w:ins w:id="734" w:author="Sean E. McGeary" w:date="2019-09-02T13:06:00Z">
        <w:r w:rsidR="00554C89" w:rsidRPr="004C61E4">
          <w:rPr>
            <w:rFonts w:ascii="Helvetica" w:eastAsia="Arial" w:hAnsi="Helvetica" w:cs="Arial"/>
            <w:sz w:val="22"/>
            <w:szCs w:val="22"/>
          </w:rPr>
          <w:t xml:space="preserve">directly </w:t>
        </w:r>
      </w:ins>
      <w:ins w:id="735" w:author="Sean E. McGeary" w:date="2019-09-02T13:05:00Z">
        <w:r w:rsidR="00554C89" w:rsidRPr="004C61E4">
          <w:rPr>
            <w:rFonts w:ascii="Helvetica" w:eastAsia="Arial" w:hAnsi="Helvetica" w:cs="Arial"/>
            <w:sz w:val="22"/>
            <w:szCs w:val="22"/>
          </w:rPr>
          <w:t xml:space="preserve">analyze </w:t>
        </w:r>
      </w:ins>
      <w:ins w:id="736" w:author="Sean E. McGeary" w:date="2019-09-02T13:06:00Z">
        <w:r w:rsidR="00554C89" w:rsidRPr="004C61E4">
          <w:rPr>
            <w:rFonts w:ascii="Helvetica" w:eastAsia="Arial" w:hAnsi="Helvetica" w:cs="Arial"/>
            <w:sz w:val="22"/>
            <w:szCs w:val="22"/>
          </w:rPr>
          <w:t>the dependence of 3′</w:t>
        </w:r>
      </w:ins>
      <w:ins w:id="737" w:author="Sean E. McGeary" w:date="2019-09-02T13:07:00Z">
        <w:r w:rsidR="00554C89" w:rsidRPr="004C61E4">
          <w:rPr>
            <w:rFonts w:ascii="Helvetica" w:eastAsia="Arial" w:hAnsi="Helvetica" w:cs="Arial"/>
            <w:sz w:val="22"/>
            <w:szCs w:val="22"/>
          </w:rPr>
          <w:t>-pairing on seed mismatch type</w:t>
        </w:r>
      </w:ins>
      <w:del w:id="738" w:author="Sean E. McGeary" w:date="2019-09-02T13:05:00Z">
        <w:r w:rsidR="00C8166C" w:rsidRPr="004C61E4" w:rsidDel="00554C89">
          <w:rPr>
            <w:rFonts w:ascii="Helvetica" w:eastAsia="Arial" w:hAnsi="Helvetica" w:cs="Arial"/>
            <w:sz w:val="22"/>
            <w:szCs w:val="22"/>
          </w:rPr>
          <w:delText xml:space="preserve"> </w:delText>
        </w:r>
      </w:del>
      <w:del w:id="739" w:author="Sean E. McGeary" w:date="2019-09-02T13:02:00Z">
        <w:r w:rsidR="00BE5756" w:rsidRPr="004C61E4" w:rsidDel="00554C89">
          <w:rPr>
            <w:rFonts w:ascii="Helvetica" w:eastAsia="Arial" w:hAnsi="Helvetica" w:cs="Arial"/>
            <w:sz w:val="22"/>
            <w:szCs w:val="22"/>
          </w:rPr>
          <w:delText xml:space="preserve">separate </w:delText>
        </w:r>
        <w:r w:rsidR="002814D2" w:rsidRPr="004C61E4" w:rsidDel="00554C89">
          <w:rPr>
            <w:rFonts w:ascii="Helvetica" w:eastAsia="Arial" w:hAnsi="Helvetica" w:cs="Arial"/>
            <w:sz w:val="22"/>
            <w:szCs w:val="22"/>
          </w:rPr>
          <w:delText xml:space="preserve">the </w:delText>
        </w:r>
      </w:del>
      <w:del w:id="740" w:author="Sean E. McGeary" w:date="2019-09-02T13:05:00Z">
        <w:r w:rsidR="002814D2" w:rsidRPr="004C61E4" w:rsidDel="00554C89">
          <w:rPr>
            <w:rFonts w:ascii="Helvetica" w:eastAsia="Arial" w:hAnsi="Helvetica" w:cs="Arial"/>
            <w:sz w:val="22"/>
            <w:szCs w:val="22"/>
          </w:rPr>
          <w:delText xml:space="preserve">effect of the </w:delText>
        </w:r>
      </w:del>
      <w:ins w:id="741" w:author="David Bartel" w:date="2019-06-28T10:17:00Z">
        <w:del w:id="742" w:author="Sean E. McGeary" w:date="2019-09-02T13:05:00Z">
          <w:r w:rsidR="00470DBD" w:rsidRPr="004C61E4" w:rsidDel="00554C89">
            <w:rPr>
              <w:rFonts w:ascii="Helvetica" w:eastAsia="Arial" w:hAnsi="Helvetica" w:cs="Arial"/>
              <w:sz w:val="22"/>
              <w:szCs w:val="22"/>
            </w:rPr>
            <w:delText xml:space="preserve">each </w:delText>
          </w:r>
        </w:del>
      </w:ins>
      <w:del w:id="743" w:author="Sean E. McGeary" w:date="2019-09-02T13:05:00Z">
        <w:r w:rsidR="002814D2" w:rsidRPr="004C61E4" w:rsidDel="00554C89">
          <w:rPr>
            <w:rFonts w:ascii="Helvetica" w:eastAsia="Arial" w:hAnsi="Helvetica" w:cs="Arial"/>
            <w:sz w:val="22"/>
            <w:szCs w:val="22"/>
          </w:rPr>
          <w:delText>seed mismatch on the</w:delText>
        </w:r>
        <w:r w:rsidR="009E671B" w:rsidRPr="004C61E4" w:rsidDel="00554C89">
          <w:rPr>
            <w:rFonts w:ascii="Helvetica" w:eastAsia="Arial" w:hAnsi="Helvetica" w:cs="Arial"/>
            <w:sz w:val="22"/>
            <w:szCs w:val="22"/>
          </w:rPr>
          <w:delText xml:space="preserve"> seed site from its effect on</w:delText>
        </w:r>
        <w:r w:rsidR="00C8166C" w:rsidRPr="004C61E4" w:rsidDel="00554C89">
          <w:rPr>
            <w:rFonts w:ascii="Helvetica" w:eastAsia="Arial" w:hAnsi="Helvetica" w:cs="Arial"/>
            <w:sz w:val="22"/>
            <w:szCs w:val="22"/>
          </w:rPr>
          <w:delText xml:space="preserve"> the 3′ </w:delText>
        </w:r>
        <w:r w:rsidR="002814D2" w:rsidRPr="004C61E4" w:rsidDel="00554C89">
          <w:rPr>
            <w:rFonts w:ascii="Helvetica" w:eastAsia="Arial" w:hAnsi="Helvetica" w:cs="Arial"/>
            <w:sz w:val="22"/>
            <w:szCs w:val="22"/>
          </w:rPr>
          <w:delText>site</w:delText>
        </w:r>
      </w:del>
      <w:r w:rsidR="00C8166C" w:rsidRPr="004C61E4">
        <w:rPr>
          <w:rFonts w:ascii="Helvetica" w:eastAsia="Arial" w:hAnsi="Helvetica" w:cs="Arial"/>
          <w:sz w:val="22"/>
          <w:szCs w:val="22"/>
        </w:rPr>
        <w:t xml:space="preserve">, </w:t>
      </w:r>
      <w:commentRangeStart w:id="744"/>
      <w:r w:rsidR="00C8166C" w:rsidRPr="004C61E4">
        <w:rPr>
          <w:rFonts w:ascii="Helvetica" w:eastAsia="Arial" w:hAnsi="Helvetica" w:cs="Arial"/>
          <w:sz w:val="22"/>
          <w:szCs w:val="22"/>
        </w:rPr>
        <w:t xml:space="preserve">we </w:t>
      </w:r>
      <w:r w:rsidR="009E671B" w:rsidRPr="004C61E4">
        <w:rPr>
          <w:rFonts w:ascii="Helvetica" w:eastAsia="Arial" w:hAnsi="Helvetica" w:cs="Arial"/>
          <w:sz w:val="22"/>
          <w:szCs w:val="22"/>
        </w:rPr>
        <w:t>divided the</w:t>
      </w:r>
      <w:r w:rsidR="00C8166C" w:rsidRPr="004C61E4">
        <w:rPr>
          <w:rFonts w:ascii="Helvetica" w:eastAsia="Arial" w:hAnsi="Helvetica" w:cs="Arial"/>
          <w:sz w:val="22"/>
          <w:szCs w:val="22"/>
        </w:rPr>
        <w:t xml:space="preserve"> </w:t>
      </w:r>
      <w:ins w:id="745" w:author="Sean E. McGeary" w:date="2019-09-02T13:07:00Z">
        <w:r w:rsidR="00554C89" w:rsidRPr="004C61E4">
          <w:rPr>
            <w:rFonts w:ascii="Helvetica" w:eastAsia="Arial" w:hAnsi="Helvetica" w:cs="Arial"/>
            <w:sz w:val="22"/>
            <w:szCs w:val="22"/>
          </w:rPr>
          <w:t xml:space="preserve">relative </w:t>
        </w:r>
      </w:ins>
      <w:r w:rsidR="009E671B" w:rsidRPr="004C61E4">
        <w:rPr>
          <w:rFonts w:ascii="Helvetica" w:eastAsia="Arial" w:hAnsi="Helvetica" w:cs="Arial"/>
          <w:i/>
          <w:sz w:val="22"/>
          <w:szCs w:val="22"/>
        </w:rPr>
        <w:t>K</w:t>
      </w:r>
      <w:r w:rsidR="009E671B" w:rsidRPr="004C61E4">
        <w:rPr>
          <w:rFonts w:ascii="Helvetica" w:eastAsia="Arial" w:hAnsi="Helvetica" w:cs="Arial"/>
          <w:sz w:val="22"/>
          <w:szCs w:val="22"/>
          <w:vertAlign w:val="subscript"/>
        </w:rPr>
        <w:t>D</w:t>
      </w:r>
      <w:del w:id="746" w:author="Sean E. McGeary" w:date="2019-09-02T13:07:00Z">
        <w:r w:rsidR="009E671B" w:rsidRPr="004C61E4" w:rsidDel="00554C89">
          <w:rPr>
            <w:rFonts w:ascii="Helvetica" w:eastAsia="Arial" w:hAnsi="Helvetica" w:cs="Arial"/>
            <w:sz w:val="22"/>
            <w:szCs w:val="22"/>
            <w:vertAlign w:val="subscript"/>
          </w:rPr>
          <w:delText>, Rel</w:delText>
        </w:r>
      </w:del>
      <w:r w:rsidR="009E671B" w:rsidRPr="004C61E4">
        <w:rPr>
          <w:rFonts w:ascii="Helvetica" w:eastAsia="Arial" w:hAnsi="Helvetica" w:cs="Arial"/>
          <w:sz w:val="22"/>
          <w:szCs w:val="22"/>
        </w:rPr>
        <w:t xml:space="preserve"> value </w:t>
      </w:r>
      <w:r w:rsidR="002E423A" w:rsidRPr="004C61E4">
        <w:rPr>
          <w:rFonts w:ascii="Helvetica" w:eastAsia="Arial" w:hAnsi="Helvetica" w:cs="Arial"/>
          <w:sz w:val="22"/>
          <w:szCs w:val="22"/>
        </w:rPr>
        <w:t xml:space="preserve">of each 3′-compensatory site by that of its </w:t>
      </w:r>
      <w:commentRangeStart w:id="747"/>
      <w:r w:rsidR="002E423A" w:rsidRPr="004C61E4">
        <w:rPr>
          <w:rFonts w:ascii="Helvetica" w:eastAsia="Arial" w:hAnsi="Helvetica" w:cs="Arial"/>
          <w:sz w:val="22"/>
          <w:szCs w:val="22"/>
        </w:rPr>
        <w:t>seed site</w:t>
      </w:r>
      <w:commentRangeEnd w:id="747"/>
      <w:r w:rsidR="00554C89" w:rsidRPr="004C61E4">
        <w:rPr>
          <w:rStyle w:val="CommentReference"/>
          <w:rFonts w:ascii="Helvetica" w:hAnsi="Helvetica"/>
        </w:rPr>
        <w:commentReference w:id="747"/>
      </w:r>
      <w:r w:rsidR="009E671B" w:rsidRPr="004C61E4">
        <w:rPr>
          <w:rFonts w:ascii="Helvetica" w:eastAsia="Arial" w:hAnsi="Helvetica" w:cs="Arial"/>
          <w:sz w:val="22"/>
          <w:szCs w:val="22"/>
        </w:rPr>
        <w:t xml:space="preserve"> to generate a </w:t>
      </w:r>
      <w:commentRangeStart w:id="748"/>
      <w:r w:rsidR="009E671B" w:rsidRPr="004C61E4">
        <w:rPr>
          <w:rFonts w:ascii="Helvetica" w:eastAsia="Arial" w:hAnsi="Helvetica" w:cs="Arial"/>
          <w:i/>
          <w:sz w:val="22"/>
          <w:szCs w:val="22"/>
        </w:rPr>
        <w:t>K</w:t>
      </w:r>
      <w:r w:rsidR="009E671B" w:rsidRPr="004C61E4">
        <w:rPr>
          <w:rFonts w:ascii="Helvetica" w:eastAsia="Arial" w:hAnsi="Helvetica" w:cs="Arial"/>
          <w:vertAlign w:val="subscript"/>
        </w:rPr>
        <w:t>D</w:t>
      </w:r>
      <w:r w:rsidR="002E423A" w:rsidRPr="004C61E4">
        <w:rPr>
          <w:rFonts w:ascii="Helvetica" w:eastAsia="Arial" w:hAnsi="Helvetica" w:cs="Arial"/>
          <w:sz w:val="22"/>
          <w:szCs w:val="22"/>
        </w:rPr>
        <w:t xml:space="preserve"> </w:t>
      </w:r>
      <w:r w:rsidR="0031472C" w:rsidRPr="004C61E4">
        <w:rPr>
          <w:rFonts w:ascii="Helvetica" w:eastAsia="Arial" w:hAnsi="Helvetica" w:cs="Arial"/>
          <w:sz w:val="22"/>
          <w:szCs w:val="22"/>
        </w:rPr>
        <w:t>fold-change</w:t>
      </w:r>
      <w:commentRangeEnd w:id="748"/>
      <w:r w:rsidR="0031472C" w:rsidRPr="004C61E4">
        <w:rPr>
          <w:rStyle w:val="CommentReference"/>
          <w:rFonts w:ascii="Helvetica" w:hAnsi="Helvetica"/>
        </w:rPr>
        <w:commentReference w:id="748"/>
      </w:r>
      <w:r w:rsidR="0031472C" w:rsidRPr="004C61E4">
        <w:rPr>
          <w:rFonts w:ascii="Helvetica" w:eastAsia="Arial" w:hAnsi="Helvetica" w:cs="Arial"/>
          <w:sz w:val="22"/>
          <w:szCs w:val="22"/>
        </w:rPr>
        <w:t xml:space="preserve"> </w:t>
      </w:r>
      <w:r w:rsidR="002E423A" w:rsidRPr="004C61E4">
        <w:rPr>
          <w:rFonts w:ascii="Helvetica" w:eastAsia="Arial" w:hAnsi="Helvetica" w:cs="Arial"/>
          <w:sz w:val="22"/>
          <w:szCs w:val="22"/>
        </w:rPr>
        <w:t xml:space="preserve">value representing the contribution of the 3′ site to </w:t>
      </w:r>
      <w:r w:rsidR="007F5548" w:rsidRPr="004C61E4">
        <w:rPr>
          <w:rFonts w:ascii="Helvetica" w:eastAsia="Arial" w:hAnsi="Helvetica" w:cs="Arial"/>
          <w:sz w:val="22"/>
          <w:szCs w:val="22"/>
        </w:rPr>
        <w:t xml:space="preserve">overall </w:t>
      </w:r>
      <w:r w:rsidR="002E423A" w:rsidRPr="004C61E4">
        <w:rPr>
          <w:rFonts w:ascii="Helvetica" w:eastAsia="Arial" w:hAnsi="Helvetica" w:cs="Arial"/>
          <w:sz w:val="22"/>
          <w:szCs w:val="22"/>
        </w:rPr>
        <w:t>affinity</w:t>
      </w:r>
      <w:commentRangeEnd w:id="744"/>
      <w:r w:rsidR="0031182B" w:rsidRPr="004C61E4">
        <w:rPr>
          <w:rStyle w:val="CommentReference"/>
          <w:rFonts w:ascii="Helvetica" w:hAnsi="Helvetica"/>
        </w:rPr>
        <w:commentReference w:id="744"/>
      </w:r>
      <w:r w:rsidR="009E671B" w:rsidRPr="004C61E4">
        <w:rPr>
          <w:rFonts w:ascii="Helvetica" w:eastAsia="Arial" w:hAnsi="Helvetica" w:cs="Arial"/>
          <w:sz w:val="22"/>
          <w:szCs w:val="22"/>
        </w:rPr>
        <w:t xml:space="preserve"> (</w:t>
      </w:r>
      <w:r w:rsidR="00C8166C" w:rsidRPr="004C61E4">
        <w:rPr>
          <w:rFonts w:ascii="Helvetica" w:eastAsia="Arial" w:hAnsi="Helvetica" w:cs="Arial"/>
          <w:sz w:val="22"/>
          <w:szCs w:val="22"/>
        </w:rPr>
        <w:t>Fig 3C</w:t>
      </w:r>
      <w:r w:rsidR="009E671B" w:rsidRPr="004C61E4">
        <w:rPr>
          <w:rFonts w:ascii="Helvetica" w:eastAsia="Arial" w:hAnsi="Helvetica" w:cs="Arial"/>
          <w:sz w:val="22"/>
          <w:szCs w:val="22"/>
        </w:rPr>
        <w:t>)</w:t>
      </w:r>
      <w:r w:rsidR="00C8166C" w:rsidRPr="004C61E4">
        <w:rPr>
          <w:rFonts w:ascii="Helvetica" w:eastAsia="Arial" w:hAnsi="Helvetica" w:cs="Arial"/>
          <w:sz w:val="22"/>
          <w:szCs w:val="22"/>
        </w:rPr>
        <w:t xml:space="preserve">. Even </w:t>
      </w:r>
      <w:r w:rsidR="002E423A" w:rsidRPr="004C61E4">
        <w:rPr>
          <w:rFonts w:ascii="Helvetica" w:eastAsia="Arial" w:hAnsi="Helvetica" w:cs="Arial"/>
          <w:sz w:val="22"/>
          <w:szCs w:val="22"/>
        </w:rPr>
        <w:t xml:space="preserve">after </w:t>
      </w:r>
      <w:r w:rsidR="00850FCA" w:rsidRPr="004C61E4">
        <w:rPr>
          <w:rFonts w:ascii="Helvetica" w:eastAsia="Arial" w:hAnsi="Helvetica" w:cs="Arial"/>
          <w:sz w:val="22"/>
          <w:szCs w:val="22"/>
        </w:rPr>
        <w:t>this normalization</w:t>
      </w:r>
      <w:r w:rsidR="002E423A" w:rsidRPr="004C61E4">
        <w:rPr>
          <w:rFonts w:ascii="Helvetica" w:eastAsia="Arial" w:hAnsi="Helvetica" w:cs="Arial"/>
          <w:sz w:val="22"/>
          <w:szCs w:val="22"/>
        </w:rPr>
        <w:t xml:space="preserve"> for the differential effects of the 18 mismatches on </w:t>
      </w:r>
      <w:r w:rsidR="00850FCA" w:rsidRPr="004C61E4">
        <w:rPr>
          <w:rFonts w:ascii="Helvetica" w:eastAsia="Arial" w:hAnsi="Helvetica" w:cs="Arial"/>
          <w:sz w:val="22"/>
          <w:szCs w:val="22"/>
        </w:rPr>
        <w:t xml:space="preserve">seed-site </w:t>
      </w:r>
      <w:r w:rsidR="002E423A" w:rsidRPr="004C61E4">
        <w:rPr>
          <w:rFonts w:ascii="Helvetica" w:eastAsia="Arial" w:hAnsi="Helvetica" w:cs="Arial"/>
          <w:sz w:val="22"/>
          <w:szCs w:val="22"/>
        </w:rPr>
        <w:t>affinity</w:t>
      </w:r>
      <w:r w:rsidR="00C8166C" w:rsidRPr="004C61E4">
        <w:rPr>
          <w:rFonts w:ascii="Helvetica" w:eastAsia="Arial" w:hAnsi="Helvetica" w:cs="Arial"/>
          <w:sz w:val="22"/>
          <w:szCs w:val="22"/>
        </w:rPr>
        <w:t xml:space="preserve">, a </w:t>
      </w:r>
      <w:commentRangeStart w:id="749"/>
      <w:r w:rsidR="00CA1C58" w:rsidRPr="004C61E4">
        <w:rPr>
          <w:rFonts w:ascii="Helvetica" w:eastAsia="Arial" w:hAnsi="Helvetica" w:cs="Arial"/>
          <w:sz w:val="22"/>
          <w:szCs w:val="22"/>
          <w:highlight w:val="yellow"/>
        </w:rPr>
        <w:t>11.7</w:t>
      </w:r>
      <w:r w:rsidR="002E423A" w:rsidRPr="004C61E4">
        <w:rPr>
          <w:rFonts w:ascii="Helvetica" w:eastAsia="Arial" w:hAnsi="Helvetica" w:cs="Arial"/>
          <w:sz w:val="22"/>
          <w:szCs w:val="22"/>
        </w:rPr>
        <w:t>-</w:t>
      </w:r>
      <w:commentRangeEnd w:id="749"/>
      <w:r w:rsidR="00CA1C58" w:rsidRPr="004C61E4">
        <w:rPr>
          <w:rStyle w:val="CommentReference"/>
          <w:rFonts w:ascii="Helvetica" w:hAnsi="Helvetica"/>
        </w:rPr>
        <w:lastRenderedPageBreak/>
        <w:commentReference w:id="749"/>
      </w:r>
      <w:r w:rsidR="002E423A" w:rsidRPr="004C61E4">
        <w:rPr>
          <w:rFonts w:ascii="Helvetica" w:eastAsia="Arial" w:hAnsi="Helvetica" w:cs="Arial"/>
          <w:sz w:val="22"/>
          <w:szCs w:val="22"/>
        </w:rPr>
        <w:t xml:space="preserve">fold </w:t>
      </w:r>
      <w:r w:rsidR="00C8166C" w:rsidRPr="004C61E4">
        <w:rPr>
          <w:rFonts w:ascii="Helvetica" w:eastAsia="Arial" w:hAnsi="Helvetica" w:cs="Arial"/>
          <w:sz w:val="22"/>
          <w:szCs w:val="22"/>
        </w:rPr>
        <w:t xml:space="preserve">range in </w:t>
      </w:r>
      <w:r w:rsidR="002E423A" w:rsidRPr="004C61E4">
        <w:rPr>
          <w:rFonts w:ascii="Helvetica" w:eastAsia="Arial" w:hAnsi="Helvetica" w:cs="Arial"/>
          <w:sz w:val="22"/>
          <w:szCs w:val="22"/>
        </w:rPr>
        <w:t xml:space="preserve">affinities was observed at the optimal loop </w:t>
      </w:r>
      <w:commentRangeStart w:id="750"/>
      <w:r w:rsidR="002E423A" w:rsidRPr="004C61E4">
        <w:rPr>
          <w:rFonts w:ascii="Helvetica" w:eastAsia="Arial" w:hAnsi="Helvetica" w:cs="Arial"/>
          <w:sz w:val="22"/>
          <w:szCs w:val="22"/>
        </w:rPr>
        <w:t>length</w:t>
      </w:r>
      <w:r w:rsidR="00044625" w:rsidRPr="004C61E4">
        <w:rPr>
          <w:rFonts w:ascii="Helvetica" w:eastAsia="Arial" w:hAnsi="Helvetica" w:cs="Arial"/>
          <w:sz w:val="22"/>
          <w:szCs w:val="22"/>
        </w:rPr>
        <w:t>s</w:t>
      </w:r>
      <w:r w:rsidR="00C8166C" w:rsidRPr="004C61E4">
        <w:rPr>
          <w:rFonts w:ascii="Helvetica" w:eastAsia="Arial" w:hAnsi="Helvetica" w:cs="Arial"/>
          <w:sz w:val="22"/>
          <w:szCs w:val="22"/>
        </w:rPr>
        <w:t xml:space="preserve"> (Fig </w:t>
      </w:r>
      <w:r w:rsidR="007D563A" w:rsidRPr="004C61E4">
        <w:rPr>
          <w:rFonts w:ascii="Helvetica" w:eastAsia="Arial" w:hAnsi="Helvetica" w:cs="Arial"/>
          <w:sz w:val="22"/>
          <w:szCs w:val="22"/>
        </w:rPr>
        <w:t>3D</w:t>
      </w:r>
      <w:r w:rsidR="00C8166C" w:rsidRPr="004C61E4">
        <w:rPr>
          <w:rFonts w:ascii="Helvetica" w:eastAsia="Arial" w:hAnsi="Helvetica" w:cs="Arial"/>
          <w:sz w:val="22"/>
          <w:szCs w:val="22"/>
        </w:rPr>
        <w:t xml:space="preserve">). </w:t>
      </w:r>
      <w:commentRangeEnd w:id="750"/>
      <w:r w:rsidR="007D563A" w:rsidRPr="004C61E4">
        <w:rPr>
          <w:rStyle w:val="CommentReference"/>
          <w:rFonts w:ascii="Helvetica" w:hAnsi="Helvetica"/>
        </w:rPr>
        <w:commentReference w:id="750"/>
      </w:r>
      <w:r w:rsidR="00C8166C" w:rsidRPr="004C61E4">
        <w:rPr>
          <w:rFonts w:ascii="Helvetica" w:eastAsia="Arial" w:hAnsi="Helvetica" w:cs="Arial"/>
          <w:sz w:val="22"/>
          <w:szCs w:val="22"/>
        </w:rPr>
        <w:t>This variation</w:t>
      </w:r>
      <w:r w:rsidR="000D5EDE" w:rsidRPr="004C61E4">
        <w:rPr>
          <w:rFonts w:ascii="Helvetica" w:eastAsia="Arial" w:hAnsi="Helvetica" w:cs="Arial"/>
          <w:sz w:val="22"/>
          <w:szCs w:val="22"/>
        </w:rPr>
        <w:t xml:space="preserve"> </w:t>
      </w:r>
      <w:r w:rsidR="002E423A" w:rsidRPr="004C61E4">
        <w:rPr>
          <w:rFonts w:ascii="Helvetica" w:eastAsia="Arial" w:hAnsi="Helvetica" w:cs="Arial"/>
          <w:sz w:val="22"/>
          <w:szCs w:val="22"/>
        </w:rPr>
        <w:t>wa</w:t>
      </w:r>
      <w:r w:rsidR="000D5EDE" w:rsidRPr="004C61E4">
        <w:rPr>
          <w:rFonts w:ascii="Helvetica" w:eastAsia="Arial" w:hAnsi="Helvetica" w:cs="Arial"/>
          <w:sz w:val="22"/>
          <w:szCs w:val="22"/>
        </w:rPr>
        <w:t>s reproducible</w:t>
      </w:r>
      <w:ins w:id="751" w:author="David Bartel" w:date="2019-06-28T10:23:00Z">
        <w:r w:rsidR="0042628A" w:rsidRPr="004C61E4">
          <w:rPr>
            <w:rFonts w:ascii="Helvetica" w:eastAsia="Arial" w:hAnsi="Helvetica" w:cs="Arial"/>
            <w:sz w:val="22"/>
            <w:szCs w:val="22"/>
          </w:rPr>
          <w:t xml:space="preserve">, with only 1.X-fold attributable to </w:t>
        </w:r>
      </w:ins>
      <w:ins w:id="752" w:author="David Bartel" w:date="2019-06-28T10:24:00Z">
        <w:r w:rsidR="0042628A" w:rsidRPr="004C61E4">
          <w:rPr>
            <w:rFonts w:ascii="Helvetica" w:eastAsia="Arial" w:hAnsi="Helvetica" w:cs="Arial"/>
            <w:sz w:val="22"/>
            <w:szCs w:val="22"/>
          </w:rPr>
          <w:t>experimental variability</w:t>
        </w:r>
      </w:ins>
      <w:r w:rsidR="000D5EDE" w:rsidRPr="004C61E4">
        <w:rPr>
          <w:rFonts w:ascii="Helvetica" w:eastAsia="Arial" w:hAnsi="Helvetica" w:cs="Arial"/>
          <w:sz w:val="22"/>
          <w:szCs w:val="22"/>
        </w:rPr>
        <w:t xml:space="preserve"> (Fig. S</w:t>
      </w:r>
      <w:r w:rsidR="005C5511" w:rsidRPr="004C61E4">
        <w:rPr>
          <w:rFonts w:ascii="Helvetica" w:eastAsia="Arial" w:hAnsi="Helvetica" w:cs="Arial"/>
          <w:sz w:val="22"/>
          <w:szCs w:val="22"/>
        </w:rPr>
        <w:t>3</w:t>
      </w:r>
      <w:r w:rsidR="000D5EDE" w:rsidRPr="004C61E4">
        <w:rPr>
          <w:rFonts w:ascii="Helvetica" w:eastAsia="Arial" w:hAnsi="Helvetica" w:cs="Arial"/>
          <w:sz w:val="22"/>
          <w:szCs w:val="22"/>
        </w:rPr>
        <w:t>)</w:t>
      </w:r>
      <w:ins w:id="753" w:author="David Bartel" w:date="2019-06-28T10:24:00Z">
        <w:r w:rsidR="0042628A" w:rsidRPr="004C61E4">
          <w:rPr>
            <w:rFonts w:ascii="Helvetica" w:eastAsia="Arial" w:hAnsi="Helvetica" w:cs="Arial"/>
            <w:sz w:val="22"/>
            <w:szCs w:val="22"/>
          </w:rPr>
          <w:t>,</w:t>
        </w:r>
      </w:ins>
      <w:r w:rsidR="002E423A" w:rsidRPr="004C61E4">
        <w:rPr>
          <w:rFonts w:ascii="Helvetica" w:eastAsia="Arial" w:hAnsi="Helvetica" w:cs="Arial"/>
          <w:sz w:val="22"/>
          <w:szCs w:val="22"/>
        </w:rPr>
        <w:t xml:space="preserve"> </w:t>
      </w:r>
      <w:commentRangeStart w:id="754"/>
      <w:r w:rsidR="002E423A" w:rsidRPr="004C61E4">
        <w:rPr>
          <w:rFonts w:ascii="Helvetica" w:eastAsia="Arial" w:hAnsi="Helvetica" w:cs="Arial"/>
          <w:sz w:val="22"/>
          <w:szCs w:val="22"/>
        </w:rPr>
        <w:t>and</w:t>
      </w:r>
      <w:r w:rsidR="00C8166C" w:rsidRPr="004C61E4">
        <w:rPr>
          <w:rFonts w:ascii="Helvetica" w:eastAsia="Arial" w:hAnsi="Helvetica" w:cs="Arial"/>
          <w:sz w:val="22"/>
          <w:szCs w:val="22"/>
        </w:rPr>
        <w:t xml:space="preserve"> </w:t>
      </w:r>
      <w:ins w:id="755" w:author="David Bartel" w:date="2019-06-28T10:24:00Z">
        <w:r w:rsidR="0042628A" w:rsidRPr="004C61E4">
          <w:rPr>
            <w:rFonts w:ascii="Helvetica" w:eastAsia="Arial" w:hAnsi="Helvetica" w:cs="Arial"/>
            <w:sz w:val="22"/>
            <w:szCs w:val="22"/>
          </w:rPr>
          <w:t xml:space="preserve">it </w:t>
        </w:r>
      </w:ins>
      <w:r w:rsidR="002E423A" w:rsidRPr="004C61E4">
        <w:rPr>
          <w:rFonts w:ascii="Helvetica" w:eastAsia="Arial" w:hAnsi="Helvetica" w:cs="Arial"/>
          <w:sz w:val="22"/>
          <w:szCs w:val="22"/>
        </w:rPr>
        <w:t xml:space="preserve">did </w:t>
      </w:r>
      <w:r w:rsidR="00C8166C" w:rsidRPr="004C61E4">
        <w:rPr>
          <w:rFonts w:ascii="Helvetica" w:eastAsia="Arial" w:hAnsi="Helvetica" w:cs="Arial"/>
          <w:sz w:val="22"/>
          <w:szCs w:val="22"/>
        </w:rPr>
        <w:t>not correlate</w:t>
      </w:r>
      <w:r w:rsidR="00044625" w:rsidRPr="004C61E4">
        <w:rPr>
          <w:rFonts w:ascii="Helvetica" w:eastAsia="Arial" w:hAnsi="Helvetica" w:cs="Arial"/>
          <w:sz w:val="22"/>
          <w:szCs w:val="22"/>
        </w:rPr>
        <w:t xml:space="preserve"> noticeably</w:t>
      </w:r>
      <w:r w:rsidR="00C8166C" w:rsidRPr="004C61E4">
        <w:rPr>
          <w:rFonts w:ascii="Helvetica" w:eastAsia="Arial" w:hAnsi="Helvetica" w:cs="Arial"/>
          <w:sz w:val="22"/>
          <w:szCs w:val="22"/>
        </w:rPr>
        <w:t xml:space="preserve"> with </w:t>
      </w:r>
      <w:r w:rsidR="002E423A" w:rsidRPr="004C61E4">
        <w:rPr>
          <w:rFonts w:ascii="Helvetica" w:eastAsia="Arial" w:hAnsi="Helvetica" w:cs="Arial"/>
          <w:sz w:val="22"/>
          <w:szCs w:val="22"/>
        </w:rPr>
        <w:t xml:space="preserve">either </w:t>
      </w:r>
      <w:r w:rsidR="00C8166C" w:rsidRPr="004C61E4">
        <w:rPr>
          <w:rFonts w:ascii="Helvetica" w:eastAsia="Arial" w:hAnsi="Helvetica" w:cs="Arial"/>
          <w:sz w:val="22"/>
          <w:szCs w:val="22"/>
        </w:rPr>
        <w:t xml:space="preserve">the type </w:t>
      </w:r>
      <w:commentRangeStart w:id="756"/>
      <w:r w:rsidR="00C8166C" w:rsidRPr="004C61E4">
        <w:rPr>
          <w:rFonts w:ascii="Helvetica" w:eastAsia="Arial" w:hAnsi="Helvetica" w:cs="Arial"/>
          <w:sz w:val="22"/>
          <w:szCs w:val="22"/>
        </w:rPr>
        <w:t xml:space="preserve">of </w:t>
      </w:r>
      <w:ins w:id="757" w:author="David Bartel" w:date="2019-06-28T10:24:00Z">
        <w:r w:rsidR="0042628A" w:rsidRPr="004C61E4">
          <w:rPr>
            <w:rFonts w:ascii="Helvetica" w:eastAsia="Arial" w:hAnsi="Helvetica" w:cs="Arial"/>
            <w:sz w:val="22"/>
            <w:szCs w:val="22"/>
          </w:rPr>
          <w:t xml:space="preserve">seed </w:t>
        </w:r>
      </w:ins>
      <w:r w:rsidR="00C8166C" w:rsidRPr="004C61E4">
        <w:rPr>
          <w:rFonts w:ascii="Helvetica" w:eastAsia="Arial" w:hAnsi="Helvetica" w:cs="Arial"/>
          <w:sz w:val="22"/>
          <w:szCs w:val="22"/>
        </w:rPr>
        <w:t xml:space="preserve">mismatch </w:t>
      </w:r>
      <w:commentRangeEnd w:id="754"/>
      <w:r w:rsidR="0031182B" w:rsidRPr="004C61E4">
        <w:rPr>
          <w:rStyle w:val="CommentReference"/>
          <w:rFonts w:ascii="Helvetica" w:hAnsi="Helvetica"/>
        </w:rPr>
        <w:commentReference w:id="754"/>
      </w:r>
      <w:r w:rsidR="00C8166C" w:rsidRPr="004C61E4">
        <w:rPr>
          <w:rFonts w:ascii="Helvetica" w:eastAsia="Arial" w:hAnsi="Helvetica" w:cs="Arial"/>
          <w:sz w:val="22"/>
          <w:szCs w:val="22"/>
        </w:rPr>
        <w:t xml:space="preserve">or the </w:t>
      </w:r>
      <w:commentRangeEnd w:id="756"/>
      <w:r w:rsidR="00A150E2" w:rsidRPr="004C61E4">
        <w:rPr>
          <w:rStyle w:val="CommentReference"/>
          <w:rFonts w:ascii="Helvetica" w:hAnsi="Helvetica"/>
        </w:rPr>
        <w:commentReference w:id="756"/>
      </w:r>
      <w:ins w:id="758" w:author="David Bartel" w:date="2019-06-28T10:24:00Z">
        <w:r w:rsidR="0042628A" w:rsidRPr="004C61E4">
          <w:rPr>
            <w:rFonts w:ascii="Helvetica" w:eastAsia="Arial" w:hAnsi="Helvetica" w:cs="Arial"/>
            <w:sz w:val="22"/>
            <w:szCs w:val="22"/>
          </w:rPr>
          <w:t xml:space="preserve">measured </w:t>
        </w:r>
      </w:ins>
      <w:r w:rsidR="00C8166C" w:rsidRPr="004C61E4">
        <w:rPr>
          <w:rFonts w:ascii="Helvetica" w:eastAsia="Arial" w:hAnsi="Helvetica" w:cs="Arial"/>
          <w:sz w:val="22"/>
          <w:szCs w:val="22"/>
        </w:rPr>
        <w:t>affinity of the seed</w:t>
      </w:r>
      <w:r w:rsidR="0064789D" w:rsidRPr="004C61E4">
        <w:rPr>
          <w:rFonts w:ascii="Helvetica" w:eastAsia="Arial" w:hAnsi="Helvetica" w:cs="Arial"/>
          <w:sz w:val="22"/>
          <w:szCs w:val="22"/>
        </w:rPr>
        <w:t xml:space="preserve"> </w:t>
      </w:r>
      <w:commentRangeStart w:id="759"/>
      <w:r w:rsidR="002E423A" w:rsidRPr="004C61E4">
        <w:rPr>
          <w:rFonts w:ascii="Helvetica" w:eastAsia="Arial" w:hAnsi="Helvetica" w:cs="Arial"/>
          <w:sz w:val="22"/>
          <w:szCs w:val="22"/>
        </w:rPr>
        <w:t>site</w:t>
      </w:r>
      <w:commentRangeEnd w:id="759"/>
      <w:r w:rsidR="007D563A" w:rsidRPr="004C61E4">
        <w:rPr>
          <w:rStyle w:val="CommentReference"/>
          <w:rFonts w:ascii="Helvetica" w:hAnsi="Helvetica"/>
        </w:rPr>
        <w:commentReference w:id="759"/>
      </w:r>
      <w:ins w:id="760" w:author="David Bartel" w:date="2019-06-28T10:25:00Z">
        <w:r w:rsidR="0042628A" w:rsidRPr="004C61E4">
          <w:rPr>
            <w:rFonts w:ascii="Helvetica" w:eastAsia="Arial" w:hAnsi="Helvetica" w:cs="Arial"/>
            <w:sz w:val="22"/>
            <w:szCs w:val="22"/>
          </w:rPr>
          <w:t xml:space="preserve"> (Fig 3D)</w:t>
        </w:r>
      </w:ins>
      <w:r w:rsidR="002E423A" w:rsidRPr="004C61E4">
        <w:rPr>
          <w:rFonts w:ascii="Helvetica" w:eastAsia="Arial" w:hAnsi="Helvetica" w:cs="Arial"/>
          <w:sz w:val="22"/>
          <w:szCs w:val="22"/>
        </w:rPr>
        <w:t xml:space="preserve">. </w:t>
      </w:r>
      <w:commentRangeStart w:id="761"/>
      <w:r w:rsidR="00C8166C" w:rsidRPr="004C61E4">
        <w:rPr>
          <w:rFonts w:ascii="Helvetica" w:eastAsia="Arial" w:hAnsi="Helvetica" w:cs="Arial"/>
          <w:sz w:val="22"/>
          <w:szCs w:val="22"/>
        </w:rPr>
        <w:t xml:space="preserve">Notably, </w:t>
      </w:r>
      <w:r w:rsidR="00472620" w:rsidRPr="004C61E4">
        <w:rPr>
          <w:rFonts w:ascii="Helvetica" w:eastAsia="Arial" w:hAnsi="Helvetica" w:cs="Arial"/>
          <w:sz w:val="22"/>
          <w:szCs w:val="22"/>
        </w:rPr>
        <w:t xml:space="preserve">a </w:t>
      </w:r>
      <w:r w:rsidR="00C8166C" w:rsidRPr="004C61E4">
        <w:rPr>
          <w:rFonts w:ascii="Helvetica" w:eastAsia="Arial" w:hAnsi="Helvetica" w:cs="Arial"/>
          <w:sz w:val="22"/>
          <w:szCs w:val="22"/>
        </w:rPr>
        <w:t>let-7</w:t>
      </w:r>
      <w:r w:rsidR="00B86AE8" w:rsidRPr="004C61E4">
        <w:rPr>
          <w:rFonts w:ascii="Helvetica" w:eastAsia="Arial" w:hAnsi="Helvetica" w:cs="Arial"/>
          <w:sz w:val="22"/>
          <w:szCs w:val="22"/>
        </w:rPr>
        <w:t>a</w:t>
      </w:r>
      <w:r w:rsidR="00C8166C" w:rsidRPr="004C61E4">
        <w:rPr>
          <w:rFonts w:ascii="Helvetica" w:eastAsia="Arial" w:hAnsi="Helvetica" w:cs="Arial"/>
          <w:sz w:val="22"/>
          <w:szCs w:val="22"/>
        </w:rPr>
        <w:t xml:space="preserve"> compensatory site</w:t>
      </w:r>
      <w:r w:rsidR="00472620" w:rsidRPr="004C61E4">
        <w:rPr>
          <w:rFonts w:ascii="Helvetica" w:eastAsia="Arial" w:hAnsi="Helvetica" w:cs="Arial"/>
          <w:sz w:val="22"/>
          <w:szCs w:val="22"/>
        </w:rPr>
        <w:t xml:space="preserve"> that occurs</w:t>
      </w:r>
      <w:r w:rsidR="00453109" w:rsidRPr="004C61E4">
        <w:rPr>
          <w:rFonts w:ascii="Helvetica" w:eastAsia="Arial" w:hAnsi="Helvetica" w:cs="Arial"/>
          <w:sz w:val="22"/>
          <w:szCs w:val="22"/>
        </w:rPr>
        <w:t xml:space="preserve"> </w:t>
      </w:r>
      <w:r w:rsidR="00472620" w:rsidRPr="004C61E4">
        <w:rPr>
          <w:rFonts w:ascii="Helvetica" w:eastAsia="Arial" w:hAnsi="Helvetica" w:cs="Arial"/>
          <w:sz w:val="22"/>
          <w:szCs w:val="22"/>
        </w:rPr>
        <w:t xml:space="preserve">naturally within the 3′ UTR of </w:t>
      </w:r>
      <w:r w:rsidR="00472620" w:rsidRPr="004C61E4">
        <w:rPr>
          <w:rFonts w:ascii="Helvetica" w:eastAsia="Arial" w:hAnsi="Helvetica" w:cs="Arial"/>
          <w:i/>
          <w:sz w:val="22"/>
          <w:szCs w:val="22"/>
        </w:rPr>
        <w:t>C. elegans</w:t>
      </w:r>
      <w:r w:rsidR="00472620" w:rsidRPr="004C61E4">
        <w:rPr>
          <w:rFonts w:ascii="Helvetica" w:eastAsia="Arial" w:hAnsi="Helvetica" w:cs="Arial"/>
          <w:sz w:val="22"/>
          <w:szCs w:val="22"/>
        </w:rPr>
        <w:t xml:space="preserve"> </w:t>
      </w:r>
      <w:r w:rsidR="00472620" w:rsidRPr="004C61E4">
        <w:rPr>
          <w:rFonts w:ascii="Helvetica" w:eastAsia="Arial" w:hAnsi="Helvetica" w:cs="Arial"/>
          <w:i/>
          <w:sz w:val="22"/>
          <w:szCs w:val="22"/>
        </w:rPr>
        <w:t>lin-41</w:t>
      </w:r>
      <w:r w:rsidR="00472620" w:rsidRPr="004C61E4">
        <w:rPr>
          <w:rFonts w:ascii="Helvetica" w:eastAsia="Arial" w:hAnsi="Helvetica" w:cs="Arial"/>
          <w:sz w:val="22"/>
          <w:szCs w:val="22"/>
        </w:rPr>
        <w:t xml:space="preserve"> mRNA </w:t>
      </w:r>
      <w:r w:rsidR="00453109" w:rsidRPr="004C61E4">
        <w:rPr>
          <w:rFonts w:ascii="Helvetica" w:eastAsia="Arial" w:hAnsi="Helvetica" w:cs="Arial"/>
          <w:sz w:val="22"/>
          <w:szCs w:val="22"/>
        </w:rPr>
        <w:t>contain</w:t>
      </w:r>
      <w:r w:rsidR="00472620" w:rsidRPr="004C61E4">
        <w:rPr>
          <w:rFonts w:ascii="Helvetica" w:eastAsia="Arial" w:hAnsi="Helvetica" w:cs="Arial"/>
          <w:sz w:val="22"/>
          <w:szCs w:val="22"/>
        </w:rPr>
        <w:t>s</w:t>
      </w:r>
      <w:r w:rsidR="00453109" w:rsidRPr="004C61E4">
        <w:rPr>
          <w:rFonts w:ascii="Helvetica" w:eastAsia="Arial" w:hAnsi="Helvetica" w:cs="Arial"/>
          <w:sz w:val="22"/>
          <w:szCs w:val="22"/>
        </w:rPr>
        <w:t xml:space="preserve"> </w:t>
      </w:r>
      <w:r w:rsidR="00472620" w:rsidRPr="004C61E4">
        <w:rPr>
          <w:rFonts w:ascii="Helvetica" w:eastAsia="Arial" w:hAnsi="Helvetica" w:cs="Arial"/>
          <w:sz w:val="22"/>
          <w:szCs w:val="22"/>
        </w:rPr>
        <w:t xml:space="preserve">a </w:t>
      </w:r>
      <w:r w:rsidR="00453109" w:rsidRPr="004C61E4">
        <w:rPr>
          <w:rFonts w:ascii="Helvetica" w:eastAsia="Arial" w:hAnsi="Helvetica" w:cs="Arial"/>
          <w:sz w:val="22"/>
          <w:szCs w:val="22"/>
        </w:rPr>
        <w:t>seed mismatch</w:t>
      </w:r>
      <w:r w:rsidR="00833BA3" w:rsidRPr="004C61E4">
        <w:rPr>
          <w:rFonts w:ascii="Helvetica" w:eastAsia="Arial" w:hAnsi="Helvetica" w:cs="Arial"/>
          <w:sz w:val="22"/>
          <w:szCs w:val="22"/>
        </w:rPr>
        <w:t>, register,</w:t>
      </w:r>
      <w:r w:rsidR="00453109" w:rsidRPr="004C61E4">
        <w:rPr>
          <w:rFonts w:ascii="Helvetica" w:eastAsia="Arial" w:hAnsi="Helvetica" w:cs="Arial"/>
          <w:sz w:val="22"/>
          <w:szCs w:val="22"/>
        </w:rPr>
        <w:t xml:space="preserve"> and loop</w:t>
      </w:r>
      <w:r w:rsidR="00833BA3" w:rsidRPr="004C61E4">
        <w:rPr>
          <w:rFonts w:ascii="Helvetica" w:eastAsia="Arial" w:hAnsi="Helvetica" w:cs="Arial"/>
          <w:sz w:val="22"/>
          <w:szCs w:val="22"/>
        </w:rPr>
        <w:t xml:space="preserve"> length </w:t>
      </w:r>
      <w:r w:rsidR="00472620" w:rsidRPr="004C61E4">
        <w:rPr>
          <w:rFonts w:ascii="Helvetica" w:eastAsia="Arial" w:hAnsi="Helvetica" w:cs="Arial"/>
          <w:sz w:val="22"/>
          <w:szCs w:val="22"/>
        </w:rPr>
        <w:t>with</w:t>
      </w:r>
      <w:r w:rsidR="00C8166C" w:rsidRPr="004C61E4">
        <w:rPr>
          <w:rFonts w:ascii="Helvetica" w:eastAsia="Arial" w:hAnsi="Helvetica" w:cs="Arial"/>
          <w:sz w:val="22"/>
          <w:szCs w:val="22"/>
        </w:rPr>
        <w:t xml:space="preserve"> one of the highe</w:t>
      </w:r>
      <w:r w:rsidR="00472620" w:rsidRPr="004C61E4">
        <w:rPr>
          <w:rFonts w:ascii="Helvetica" w:eastAsia="Arial" w:hAnsi="Helvetica" w:cs="Arial"/>
          <w:sz w:val="22"/>
          <w:szCs w:val="22"/>
        </w:rPr>
        <w:t>r</w:t>
      </w:r>
      <w:r w:rsidR="00C8166C" w:rsidRPr="004C61E4">
        <w:rPr>
          <w:rFonts w:ascii="Helvetica" w:eastAsia="Arial" w:hAnsi="Helvetica" w:cs="Arial"/>
          <w:sz w:val="22"/>
          <w:szCs w:val="22"/>
        </w:rPr>
        <w:t xml:space="preserve"> </w:t>
      </w:r>
      <w:r w:rsidR="00044625" w:rsidRPr="004C61E4">
        <w:rPr>
          <w:rFonts w:ascii="Helvetica" w:eastAsia="Arial" w:hAnsi="Helvetica" w:cs="Arial"/>
          <w:sz w:val="22"/>
          <w:szCs w:val="22"/>
        </w:rPr>
        <w:t xml:space="preserve">3′-pairing </w:t>
      </w:r>
      <w:r w:rsidR="00C8166C" w:rsidRPr="004C61E4">
        <w:rPr>
          <w:rFonts w:ascii="Helvetica" w:eastAsia="Arial" w:hAnsi="Helvetica" w:cs="Arial"/>
          <w:sz w:val="22"/>
          <w:szCs w:val="22"/>
        </w:rPr>
        <w:t>affinity contributions</w:t>
      </w:r>
      <w:commentRangeEnd w:id="761"/>
      <w:r w:rsidR="00DB4BB9" w:rsidRPr="004C61E4">
        <w:rPr>
          <w:rStyle w:val="CommentReference"/>
          <w:rFonts w:ascii="Helvetica" w:hAnsi="Helvetica"/>
        </w:rPr>
        <w:commentReference w:id="761"/>
      </w:r>
      <w:r w:rsidR="00C8166C" w:rsidRPr="004C61E4">
        <w:rPr>
          <w:rFonts w:ascii="Helvetica" w:eastAsia="Arial" w:hAnsi="Helvetica" w:cs="Arial"/>
          <w:sz w:val="22"/>
          <w:szCs w:val="22"/>
        </w:rPr>
        <w:t xml:space="preserve"> (</w:t>
      </w:r>
      <w:commentRangeStart w:id="762"/>
      <w:r w:rsidR="00C8166C" w:rsidRPr="004C61E4">
        <w:rPr>
          <w:rFonts w:ascii="Helvetica" w:eastAsia="Arial" w:hAnsi="Helvetica" w:cs="Arial"/>
          <w:sz w:val="22"/>
          <w:szCs w:val="22"/>
        </w:rPr>
        <w:t xml:space="preserve">Fig </w:t>
      </w:r>
      <w:r w:rsidR="007D563A" w:rsidRPr="004C61E4">
        <w:rPr>
          <w:rFonts w:ascii="Helvetica" w:eastAsia="Arial" w:hAnsi="Helvetica" w:cs="Arial"/>
          <w:sz w:val="22"/>
          <w:szCs w:val="22"/>
        </w:rPr>
        <w:t>3D</w:t>
      </w:r>
      <w:r w:rsidR="00C8166C" w:rsidRPr="004C61E4">
        <w:rPr>
          <w:rFonts w:ascii="Helvetica" w:eastAsia="Arial" w:hAnsi="Helvetica" w:cs="Arial"/>
          <w:sz w:val="22"/>
          <w:szCs w:val="22"/>
        </w:rPr>
        <w:t xml:space="preserve">, </w:t>
      </w:r>
      <w:del w:id="763" w:author="David Bartel" w:date="2019-06-28T10:31:00Z">
        <w:r w:rsidR="00C8166C" w:rsidRPr="004C61E4" w:rsidDel="0042628A">
          <w:rPr>
            <w:rFonts w:ascii="Helvetica" w:eastAsia="Arial" w:hAnsi="Helvetica" w:cs="Arial"/>
            <w:sz w:val="22"/>
            <w:szCs w:val="22"/>
          </w:rPr>
          <w:delText>yellow asterix</w:delText>
        </w:r>
      </w:del>
      <w:ins w:id="764" w:author="David Bartel" w:date="2019-06-28T10:31:00Z">
        <w:r w:rsidR="0042628A" w:rsidRPr="004C61E4">
          <w:rPr>
            <w:rFonts w:ascii="Helvetica" w:eastAsia="Arial" w:hAnsi="Helvetica" w:cs="Arial"/>
            <w:sz w:val="22"/>
            <w:szCs w:val="22"/>
          </w:rPr>
          <w:t>bottom</w:t>
        </w:r>
      </w:ins>
      <w:r w:rsidR="00C8166C" w:rsidRPr="004C61E4">
        <w:rPr>
          <w:rFonts w:ascii="Helvetica" w:eastAsia="Arial" w:hAnsi="Helvetica" w:cs="Arial"/>
          <w:sz w:val="22"/>
          <w:szCs w:val="22"/>
        </w:rPr>
        <w:t>).</w:t>
      </w:r>
      <w:commentRangeEnd w:id="762"/>
      <w:r w:rsidR="00C8166C" w:rsidRPr="004C61E4">
        <w:rPr>
          <w:rFonts w:ascii="Helvetica" w:hAnsi="Helvetica"/>
        </w:rPr>
        <w:commentReference w:id="762"/>
      </w:r>
    </w:p>
    <w:p w14:paraId="1F6689C2" w14:textId="168DD729" w:rsidR="00CD3077" w:rsidRPr="004C61E4" w:rsidRDefault="00044625" w:rsidP="004C61E4">
      <w:pPr>
        <w:pStyle w:val="Normal1"/>
        <w:ind w:firstLine="720"/>
        <w:contextualSpacing/>
        <w:rPr>
          <w:rFonts w:ascii="Helvetica" w:eastAsia="Arial" w:hAnsi="Helvetica" w:cs="Arial"/>
          <w:sz w:val="22"/>
          <w:szCs w:val="22"/>
        </w:rPr>
      </w:pPr>
      <w:commentRangeStart w:id="765"/>
      <w:r w:rsidRPr="004C61E4">
        <w:rPr>
          <w:rFonts w:ascii="Helvetica" w:eastAsia="Arial" w:hAnsi="Helvetica" w:cs="Arial"/>
          <w:sz w:val="22"/>
          <w:szCs w:val="22"/>
        </w:rPr>
        <w:t>The strong effect of the seed-mismatch identity suggested a long-range conformational coupling allowing the pairing state at the seed region to communicate with the pairing potential at the 3′ regio</w:t>
      </w:r>
      <w:r w:rsidR="009A427D" w:rsidRPr="004C61E4">
        <w:rPr>
          <w:rFonts w:ascii="Helvetica" w:eastAsia="Arial" w:hAnsi="Helvetica" w:cs="Arial"/>
          <w:sz w:val="22"/>
          <w:szCs w:val="22"/>
        </w:rPr>
        <w:t>n. This inferred coupling is reminiscent of</w:t>
      </w:r>
      <w:ins w:id="766" w:author="Namita Bisaria" w:date="2019-06-09T12:51:00Z">
        <w:r w:rsidR="00B86AE8" w:rsidRPr="004C61E4">
          <w:rPr>
            <w:rFonts w:ascii="Helvetica" w:eastAsia="Arial" w:hAnsi="Helvetica" w:cs="Arial"/>
            <w:sz w:val="22"/>
            <w:szCs w:val="22"/>
          </w:rPr>
          <w:t xml:space="preserve"> </w:t>
        </w:r>
      </w:ins>
      <w:ins w:id="767" w:author="Namita Bisaria" w:date="2019-06-09T12:54:00Z">
        <w:r w:rsidR="00B86AE8" w:rsidRPr="004C61E4">
          <w:rPr>
            <w:rFonts w:ascii="Helvetica" w:eastAsia="Arial" w:hAnsi="Helvetica" w:cs="Arial"/>
            <w:sz w:val="22"/>
            <w:szCs w:val="22"/>
          </w:rPr>
          <w:t xml:space="preserve">mismatches between the CRISPR-Cas13a guide RNA and </w:t>
        </w:r>
      </w:ins>
      <w:ins w:id="768" w:author="Namita Bisaria" w:date="2019-06-09T12:56:00Z">
        <w:r w:rsidR="00B86AE8" w:rsidRPr="004C61E4">
          <w:rPr>
            <w:rFonts w:ascii="Helvetica" w:eastAsia="Arial" w:hAnsi="Helvetica" w:cs="Arial"/>
            <w:sz w:val="22"/>
            <w:szCs w:val="22"/>
          </w:rPr>
          <w:t>RNA</w:t>
        </w:r>
      </w:ins>
      <w:ins w:id="769" w:author="Namita Bisaria" w:date="2019-06-09T12:54:00Z">
        <w:r w:rsidR="00B86AE8" w:rsidRPr="004C61E4">
          <w:rPr>
            <w:rFonts w:ascii="Helvetica" w:eastAsia="Arial" w:hAnsi="Helvetica" w:cs="Arial"/>
            <w:sz w:val="22"/>
            <w:szCs w:val="22"/>
          </w:rPr>
          <w:t xml:space="preserve"> target having differential effects on HEPN nuclease activation </w:t>
        </w:r>
      </w:ins>
      <w:ins w:id="770" w:author="Namita Bisaria" w:date="2019-06-09T12:53:00Z">
        <w:del w:id="771" w:author="Microsoft Office User" w:date="2019-06-11T17:57:00Z">
          <w:r w:rsidR="00B86AE8" w:rsidRPr="004C61E4" w:rsidDel="00622E0E">
            <w:rPr>
              <w:rFonts w:ascii="Helvetica" w:eastAsia="Arial" w:hAnsi="Helvetica" w:cs="Arial"/>
              <w:sz w:val="22"/>
              <w:szCs w:val="22"/>
            </w:rPr>
            <w:delText>regardless of</w:delText>
          </w:r>
        </w:del>
      </w:ins>
      <w:ins w:id="772" w:author="Microsoft Office User" w:date="2019-06-11T17:57:00Z">
        <w:r w:rsidR="00622E0E" w:rsidRPr="004C61E4">
          <w:rPr>
            <w:rFonts w:ascii="Helvetica" w:eastAsia="Arial" w:hAnsi="Helvetica" w:cs="Arial"/>
            <w:sz w:val="22"/>
            <w:szCs w:val="22"/>
          </w:rPr>
          <w:t>compared to</w:t>
        </w:r>
      </w:ins>
      <w:ins w:id="773" w:author="Namita Bisaria" w:date="2019-06-09T12:53:00Z">
        <w:r w:rsidR="00B86AE8" w:rsidRPr="004C61E4">
          <w:rPr>
            <w:rFonts w:ascii="Helvetica" w:eastAsia="Arial" w:hAnsi="Helvetica" w:cs="Arial"/>
            <w:sz w:val="22"/>
            <w:szCs w:val="22"/>
          </w:rPr>
          <w:t xml:space="preserve"> their effects on binding affinity</w:t>
        </w:r>
      </w:ins>
      <w:ins w:id="774" w:author="Namita Bisaria" w:date="2019-06-09T12:59:00Z">
        <w:r w:rsidR="00F81AF8" w:rsidRPr="004C61E4">
          <w:rPr>
            <w:rFonts w:ascii="Helvetica" w:eastAsia="Arial" w:hAnsi="Helvetica" w:cs="Arial"/>
            <w:sz w:val="22"/>
            <w:szCs w:val="22"/>
          </w:rPr>
          <w:t xml:space="preserve"> (</w:t>
        </w:r>
        <w:proofErr w:type="spellStart"/>
        <w:r w:rsidR="00F81AF8" w:rsidRPr="004C61E4">
          <w:rPr>
            <w:rFonts w:ascii="Helvetica" w:eastAsia="Arial" w:hAnsi="Helvetica" w:cs="Arial"/>
            <w:sz w:val="22"/>
            <w:szCs w:val="22"/>
          </w:rPr>
          <w:t>Tambe</w:t>
        </w:r>
        <w:proofErr w:type="spellEnd"/>
        <w:r w:rsidR="00F81AF8" w:rsidRPr="004C61E4">
          <w:rPr>
            <w:rFonts w:ascii="Helvetica" w:eastAsia="Arial" w:hAnsi="Helvetica" w:cs="Arial"/>
            <w:sz w:val="22"/>
            <w:szCs w:val="22"/>
          </w:rPr>
          <w:t xml:space="preserve"> et al., 2018)</w:t>
        </w:r>
      </w:ins>
      <w:ins w:id="775" w:author="Namita Bisaria" w:date="2019-06-09T12:53:00Z">
        <w:r w:rsidR="00B86AE8" w:rsidRPr="004C61E4">
          <w:rPr>
            <w:rFonts w:ascii="Helvetica" w:eastAsia="Arial" w:hAnsi="Helvetica" w:cs="Arial"/>
            <w:sz w:val="22"/>
            <w:szCs w:val="22"/>
          </w:rPr>
          <w:t>.</w:t>
        </w:r>
      </w:ins>
      <w:del w:id="776" w:author="Namita Bisaria" w:date="2019-06-09T12:51:00Z">
        <w:r w:rsidR="009A427D" w:rsidRPr="004C61E4" w:rsidDel="00B86AE8">
          <w:rPr>
            <w:rFonts w:ascii="Helvetica" w:eastAsia="Arial" w:hAnsi="Helvetica" w:cs="Arial"/>
            <w:sz w:val="22"/>
            <w:szCs w:val="22"/>
          </w:rPr>
          <w:delText>…</w:delText>
        </w:r>
      </w:del>
      <w:r w:rsidRPr="004C61E4">
        <w:rPr>
          <w:rFonts w:ascii="Helvetica" w:eastAsia="Arial" w:hAnsi="Helvetica" w:cs="Arial"/>
          <w:sz w:val="22"/>
          <w:szCs w:val="22"/>
        </w:rPr>
        <w:t xml:space="preserve">  Structures of loaded human AGO2 with targets that pair to the miRNA seed (g2-g7, g2-g8, and g2-g9) display a change in the 3′ residues of the miRNA to be more available for pairing than without a seed-matched target (REF), suggesting there exists coordination to relay the seed-pairing state to protein residues that contact the 3′ end of the miRNA. Moreover, in the recent structure of loaded AGO2 bound to a fully complementary target, the seed conformation is slightly different, in particular at guide nucleotides 7 and 8 (REF). It is possible that the criteria for the conformational change is simply having a target bound such that any seed-match or mismatch will have an equal likelihood of promoting the conformational change of the 3′ end. In this scenario, the contribution of the 3′ pairing to overall binding affinity would be the same regardless of different amounts of seed pairing, or mismatches. On the other hand, various mismatches in the seed region may promote or inhibit this conformational change, and thus change the fraction of time the complex is competent to make 3′ base pairs. There is precedent for analogous behavior; it has been shown previously that a G-G mismatch at position 6 in the miRNA guide promote zebrafish’s Argonaute2 target cleavage reaction (Chen et al., 2017). This second model </w:t>
      </w:r>
      <w:del w:id="777" w:author="Namita Bisaria" w:date="2019-06-09T13:00:00Z">
        <w:r w:rsidRPr="004C61E4" w:rsidDel="00D63974">
          <w:rPr>
            <w:rFonts w:ascii="Helvetica" w:eastAsia="Arial" w:hAnsi="Helvetica" w:cs="Arial"/>
            <w:sz w:val="22"/>
            <w:szCs w:val="22"/>
          </w:rPr>
          <w:delText xml:space="preserve">(Fig 3A “Model 2”) </w:delText>
        </w:r>
      </w:del>
      <w:r w:rsidRPr="004C61E4">
        <w:rPr>
          <w:rFonts w:ascii="Helvetica" w:eastAsia="Arial" w:hAnsi="Helvetica" w:cs="Arial"/>
          <w:sz w:val="22"/>
          <w:szCs w:val="22"/>
        </w:rPr>
        <w:t xml:space="preserve">predicts that the contribution of 3′ pairing to overall binding affinity would be different for different </w:t>
      </w:r>
      <w:commentRangeStart w:id="778"/>
      <w:r w:rsidRPr="004C61E4">
        <w:rPr>
          <w:rFonts w:ascii="Helvetica" w:eastAsia="Arial" w:hAnsi="Helvetica" w:cs="Arial"/>
          <w:sz w:val="22"/>
          <w:szCs w:val="22"/>
        </w:rPr>
        <w:t>seed-mismatches</w:t>
      </w:r>
      <w:commentRangeEnd w:id="778"/>
      <w:r w:rsidRPr="004C61E4">
        <w:rPr>
          <w:rFonts w:ascii="Helvetica" w:hAnsi="Helvetica"/>
        </w:rPr>
        <w:commentReference w:id="778"/>
      </w:r>
      <w:r w:rsidRPr="004C61E4">
        <w:rPr>
          <w:rFonts w:ascii="Helvetica" w:eastAsia="Arial" w:hAnsi="Helvetica" w:cs="Arial"/>
          <w:sz w:val="22"/>
          <w:szCs w:val="22"/>
        </w:rPr>
        <w:t>.</w:t>
      </w:r>
      <w:commentRangeEnd w:id="765"/>
      <w:r w:rsidRPr="004C61E4">
        <w:rPr>
          <w:rStyle w:val="CommentReference"/>
          <w:rFonts w:ascii="Helvetica" w:hAnsi="Helvetica"/>
        </w:rPr>
        <w:commentReference w:id="765"/>
      </w:r>
    </w:p>
    <w:p w14:paraId="7D5E944E" w14:textId="77777777" w:rsidR="007C48E0" w:rsidRPr="004C61E4" w:rsidRDefault="007C48E0" w:rsidP="004C61E4">
      <w:pPr>
        <w:pStyle w:val="Normal1"/>
        <w:contextualSpacing/>
        <w:rPr>
          <w:ins w:id="779" w:author="David Bartel" w:date="2019-06-05T21:36:00Z"/>
          <w:rFonts w:ascii="Helvetica" w:eastAsia="Arial" w:hAnsi="Helvetica" w:cs="Arial"/>
          <w:b/>
          <w:sz w:val="22"/>
          <w:szCs w:val="22"/>
        </w:rPr>
      </w:pPr>
    </w:p>
    <w:p w14:paraId="3BBF9571" w14:textId="11BE8115" w:rsidR="00CD3077" w:rsidRPr="004C61E4" w:rsidRDefault="007C48E0"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The p</w:t>
      </w:r>
      <w:r w:rsidR="00C8166C" w:rsidRPr="004C61E4">
        <w:rPr>
          <w:rFonts w:ascii="Helvetica" w:eastAsia="Arial" w:hAnsi="Helvetica" w:cs="Arial"/>
          <w:b/>
          <w:sz w:val="22"/>
          <w:szCs w:val="22"/>
        </w:rPr>
        <w:t xml:space="preserve">referred pairing register </w:t>
      </w:r>
      <w:r w:rsidR="003B7B47" w:rsidRPr="004C61E4">
        <w:rPr>
          <w:rFonts w:ascii="Helvetica" w:eastAsia="Arial" w:hAnsi="Helvetica" w:cs="Arial"/>
          <w:b/>
          <w:sz w:val="22"/>
          <w:szCs w:val="22"/>
        </w:rPr>
        <w:t>differs for different miRNAs</w:t>
      </w:r>
      <w:r w:rsidR="00C8166C" w:rsidRPr="004C61E4">
        <w:rPr>
          <w:rFonts w:ascii="Helvetica" w:eastAsia="Arial" w:hAnsi="Helvetica" w:cs="Arial"/>
          <w:b/>
          <w:sz w:val="22"/>
          <w:szCs w:val="22"/>
        </w:rPr>
        <w:t xml:space="preserve"> </w:t>
      </w:r>
    </w:p>
    <w:p w14:paraId="5578BF01" w14:textId="577F5026" w:rsidR="006C1CA3" w:rsidRPr="004C61E4" w:rsidRDefault="006C1CA3"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Repeating the analysis of Fig 3</w:t>
      </w:r>
      <w:r w:rsidR="007D563A" w:rsidRPr="004C61E4">
        <w:rPr>
          <w:rFonts w:ascii="Helvetica" w:eastAsia="Arial" w:hAnsi="Helvetica" w:cs="Arial"/>
          <w:sz w:val="22"/>
          <w:szCs w:val="22"/>
        </w:rPr>
        <w:t>D</w:t>
      </w:r>
      <w:r w:rsidRPr="004C61E4">
        <w:rPr>
          <w:rFonts w:ascii="Helvetica" w:eastAsia="Arial" w:hAnsi="Helvetica" w:cs="Arial"/>
          <w:sz w:val="22"/>
          <w:szCs w:val="22"/>
        </w:rPr>
        <w:t xml:space="preserve"> for each of the </w:t>
      </w:r>
      <w:r w:rsidR="003B7B47" w:rsidRPr="004C61E4">
        <w:rPr>
          <w:rFonts w:ascii="Helvetica" w:eastAsia="Arial" w:hAnsi="Helvetica" w:cs="Arial"/>
          <w:sz w:val="22"/>
          <w:szCs w:val="22"/>
        </w:rPr>
        <w:t xml:space="preserve">seven possible pairing registers for a 7-nt 3′ site for let-7a revealed that </w:t>
      </w:r>
      <w:r w:rsidR="007C48E0" w:rsidRPr="004C61E4">
        <w:rPr>
          <w:rFonts w:ascii="Helvetica" w:eastAsia="Arial" w:hAnsi="Helvetica" w:cs="Arial"/>
          <w:sz w:val="22"/>
          <w:szCs w:val="22"/>
        </w:rPr>
        <w:t xml:space="preserve">the register of pairing had a dramatic effect on </w:t>
      </w:r>
      <w:r w:rsidR="003B7B47" w:rsidRPr="004C61E4">
        <w:rPr>
          <w:rFonts w:ascii="Helvetica" w:eastAsia="Arial" w:hAnsi="Helvetica" w:cs="Arial"/>
          <w:sz w:val="22"/>
          <w:szCs w:val="22"/>
        </w:rPr>
        <w:t>the affinity of compensatory pairing</w:t>
      </w:r>
      <w:r w:rsidR="007C48E0" w:rsidRPr="004C61E4">
        <w:rPr>
          <w:rFonts w:ascii="Helvetica" w:eastAsia="Arial" w:hAnsi="Helvetica" w:cs="Arial"/>
          <w:sz w:val="22"/>
          <w:szCs w:val="22"/>
        </w:rPr>
        <w:t>. This affinity</w:t>
      </w:r>
      <w:r w:rsidR="003B7B47" w:rsidRPr="004C61E4">
        <w:rPr>
          <w:rFonts w:ascii="Helvetica" w:eastAsia="Arial" w:hAnsi="Helvetica" w:cs="Arial"/>
          <w:sz w:val="22"/>
          <w:szCs w:val="22"/>
        </w:rPr>
        <w:t xml:space="preserve"> sharply diminished at register 12 and </w:t>
      </w:r>
      <w:r w:rsidR="007C48E0" w:rsidRPr="004C61E4">
        <w:rPr>
          <w:rFonts w:ascii="Helvetica" w:eastAsia="Arial" w:hAnsi="Helvetica" w:cs="Arial"/>
          <w:sz w:val="22"/>
          <w:szCs w:val="22"/>
        </w:rPr>
        <w:t>did not exceed</w:t>
      </w:r>
      <w:r w:rsidR="003B7B47" w:rsidRPr="004C61E4">
        <w:rPr>
          <w:rFonts w:ascii="Helvetica" w:eastAsia="Arial" w:hAnsi="Helvetica" w:cs="Arial"/>
          <w:sz w:val="22"/>
          <w:szCs w:val="22"/>
        </w:rPr>
        <w:t xml:space="preserve"> background levels at registers 13–16 (Fig 4</w:t>
      </w:r>
      <w:r w:rsidR="007D563A" w:rsidRPr="004C61E4">
        <w:rPr>
          <w:rFonts w:ascii="Helvetica" w:eastAsia="Arial" w:hAnsi="Helvetica" w:cs="Arial"/>
          <w:sz w:val="22"/>
          <w:szCs w:val="22"/>
        </w:rPr>
        <w:t>A</w:t>
      </w:r>
      <w:r w:rsidR="003B7B47" w:rsidRPr="004C61E4">
        <w:rPr>
          <w:rFonts w:ascii="Helvetica" w:eastAsia="Arial" w:hAnsi="Helvetica" w:cs="Arial"/>
          <w:sz w:val="22"/>
          <w:szCs w:val="22"/>
        </w:rPr>
        <w:t xml:space="preserve">, top row). </w:t>
      </w:r>
      <w:r w:rsidR="00710871" w:rsidRPr="004C61E4">
        <w:rPr>
          <w:rFonts w:ascii="Helvetica" w:eastAsia="Arial" w:hAnsi="Helvetica" w:cs="Arial"/>
          <w:sz w:val="22"/>
          <w:szCs w:val="22"/>
        </w:rPr>
        <w:t xml:space="preserve">At registers 9 and 10, </w:t>
      </w:r>
      <w:r w:rsidR="007C48E0" w:rsidRPr="004C61E4">
        <w:rPr>
          <w:rFonts w:ascii="Helvetica" w:eastAsia="Arial" w:hAnsi="Helvetica" w:cs="Arial"/>
          <w:sz w:val="22"/>
          <w:szCs w:val="22"/>
        </w:rPr>
        <w:t>affinity</w:t>
      </w:r>
      <w:r w:rsidR="00773EE5" w:rsidRPr="004C61E4">
        <w:rPr>
          <w:rFonts w:ascii="Helvetica" w:eastAsia="Arial" w:hAnsi="Helvetica" w:cs="Arial"/>
          <w:sz w:val="22"/>
          <w:szCs w:val="22"/>
        </w:rPr>
        <w:t xml:space="preserve"> of compensatory pairing was retained</w:t>
      </w:r>
      <w:r w:rsidR="003848E3" w:rsidRPr="004C61E4">
        <w:rPr>
          <w:rFonts w:ascii="Helvetica" w:eastAsia="Arial" w:hAnsi="Helvetica" w:cs="Arial"/>
          <w:sz w:val="22"/>
          <w:szCs w:val="22"/>
        </w:rPr>
        <w:t>,</w:t>
      </w:r>
      <w:r w:rsidR="00773EE5" w:rsidRPr="004C61E4">
        <w:rPr>
          <w:rFonts w:ascii="Helvetica" w:eastAsia="Arial" w:hAnsi="Helvetica" w:cs="Arial"/>
          <w:sz w:val="22"/>
          <w:szCs w:val="22"/>
        </w:rPr>
        <w:t xml:space="preserve"> although </w:t>
      </w:r>
      <w:r w:rsidR="00710871" w:rsidRPr="004C61E4">
        <w:rPr>
          <w:rFonts w:ascii="Helvetica" w:eastAsia="Arial" w:hAnsi="Helvetica" w:cs="Arial"/>
          <w:sz w:val="22"/>
          <w:szCs w:val="22"/>
        </w:rPr>
        <w:t xml:space="preserve">somewhat diminished. At register </w:t>
      </w:r>
      <w:r w:rsidR="001967F9" w:rsidRPr="004C61E4">
        <w:rPr>
          <w:rFonts w:ascii="Helvetica" w:eastAsia="Arial" w:hAnsi="Helvetica" w:cs="Arial"/>
          <w:sz w:val="22"/>
          <w:szCs w:val="22"/>
        </w:rPr>
        <w:t xml:space="preserve">9, </w:t>
      </w:r>
      <w:r w:rsidR="00710871" w:rsidRPr="004C61E4">
        <w:rPr>
          <w:rFonts w:ascii="Helvetica" w:eastAsia="Arial" w:hAnsi="Helvetica" w:cs="Arial"/>
          <w:sz w:val="22"/>
          <w:szCs w:val="22"/>
        </w:rPr>
        <w:t>two loop</w:t>
      </w:r>
      <w:r w:rsidR="001967F9" w:rsidRPr="004C61E4">
        <w:rPr>
          <w:rFonts w:ascii="Helvetica" w:eastAsia="Arial" w:hAnsi="Helvetica" w:cs="Arial"/>
          <w:sz w:val="22"/>
          <w:szCs w:val="22"/>
        </w:rPr>
        <w:t>-length</w:t>
      </w:r>
      <w:r w:rsidR="00710871" w:rsidRPr="004C61E4">
        <w:rPr>
          <w:rFonts w:ascii="Helvetica" w:eastAsia="Arial" w:hAnsi="Helvetica" w:cs="Arial"/>
          <w:sz w:val="22"/>
          <w:szCs w:val="22"/>
        </w:rPr>
        <w:t xml:space="preserve"> optima were observed, one </w:t>
      </w:r>
      <w:r w:rsidR="001967F9" w:rsidRPr="004C61E4">
        <w:rPr>
          <w:rFonts w:ascii="Helvetica" w:eastAsia="Arial" w:hAnsi="Helvetica" w:cs="Arial"/>
          <w:sz w:val="22"/>
          <w:szCs w:val="22"/>
        </w:rPr>
        <w:t xml:space="preserve">of which was </w:t>
      </w:r>
      <w:r w:rsidR="00710871" w:rsidRPr="004C61E4">
        <w:rPr>
          <w:rFonts w:ascii="Helvetica" w:eastAsia="Arial" w:hAnsi="Helvetica" w:cs="Arial"/>
          <w:sz w:val="22"/>
          <w:szCs w:val="22"/>
        </w:rPr>
        <w:t xml:space="preserve">at a loop length of 0 </w:t>
      </w:r>
      <w:proofErr w:type="spellStart"/>
      <w:r w:rsidR="00710871" w:rsidRPr="004C61E4">
        <w:rPr>
          <w:rFonts w:ascii="Helvetica" w:eastAsia="Arial" w:hAnsi="Helvetica" w:cs="Arial"/>
          <w:sz w:val="22"/>
          <w:szCs w:val="22"/>
        </w:rPr>
        <w:t>nt</w:t>
      </w:r>
      <w:proofErr w:type="spellEnd"/>
      <w:r w:rsidR="00710871" w:rsidRPr="004C61E4">
        <w:rPr>
          <w:rFonts w:ascii="Helvetica" w:eastAsia="Arial" w:hAnsi="Helvetica" w:cs="Arial"/>
          <w:sz w:val="22"/>
          <w:szCs w:val="22"/>
        </w:rPr>
        <w:t xml:space="preserve">, consistent with </w:t>
      </w:r>
      <w:r w:rsidR="001967F9" w:rsidRPr="004C61E4">
        <w:rPr>
          <w:rFonts w:ascii="Helvetica" w:eastAsia="Arial" w:hAnsi="Helvetica" w:cs="Arial"/>
          <w:sz w:val="22"/>
          <w:szCs w:val="22"/>
        </w:rPr>
        <w:t xml:space="preserve">pairing </w:t>
      </w:r>
      <w:r w:rsidR="00850FCA" w:rsidRPr="004C61E4">
        <w:rPr>
          <w:rFonts w:ascii="Helvetica" w:eastAsia="Arial" w:hAnsi="Helvetica" w:cs="Arial"/>
          <w:sz w:val="22"/>
          <w:szCs w:val="22"/>
        </w:rPr>
        <w:t>of</w:t>
      </w:r>
      <w:r w:rsidR="001967F9" w:rsidRPr="004C61E4">
        <w:rPr>
          <w:rFonts w:ascii="Helvetica" w:eastAsia="Arial" w:hAnsi="Helvetica" w:cs="Arial"/>
          <w:sz w:val="22"/>
          <w:szCs w:val="22"/>
        </w:rPr>
        <w:t xml:space="preserve"> seed and 3′ sites forming</w:t>
      </w:r>
      <w:r w:rsidR="00710871" w:rsidRPr="004C61E4">
        <w:rPr>
          <w:rFonts w:ascii="Helvetica" w:eastAsia="Arial" w:hAnsi="Helvetica" w:cs="Arial"/>
          <w:sz w:val="22"/>
          <w:szCs w:val="22"/>
        </w:rPr>
        <w:t xml:space="preserve"> a </w:t>
      </w:r>
      <w:r w:rsidR="001967F9" w:rsidRPr="004C61E4">
        <w:rPr>
          <w:rFonts w:ascii="Helvetica" w:eastAsia="Arial" w:hAnsi="Helvetica" w:cs="Arial"/>
          <w:sz w:val="22"/>
          <w:szCs w:val="22"/>
        </w:rPr>
        <w:t xml:space="preserve">single </w:t>
      </w:r>
      <w:r w:rsidR="00710871" w:rsidRPr="004C61E4">
        <w:rPr>
          <w:rFonts w:ascii="Helvetica" w:eastAsia="Arial" w:hAnsi="Helvetica" w:cs="Arial"/>
          <w:sz w:val="22"/>
          <w:szCs w:val="22"/>
        </w:rPr>
        <w:t>contiguous helix</w:t>
      </w:r>
      <w:r w:rsidR="001967F9" w:rsidRPr="004C61E4">
        <w:rPr>
          <w:rFonts w:ascii="Helvetica" w:eastAsia="Arial" w:hAnsi="Helvetica" w:cs="Arial"/>
          <w:sz w:val="22"/>
          <w:szCs w:val="22"/>
        </w:rPr>
        <w:t xml:space="preserve">.  However, </w:t>
      </w:r>
      <w:r w:rsidR="007C48E0" w:rsidRPr="004C61E4">
        <w:rPr>
          <w:rFonts w:ascii="Helvetica" w:eastAsia="Arial" w:hAnsi="Helvetica" w:cs="Arial"/>
          <w:sz w:val="22"/>
          <w:szCs w:val="22"/>
        </w:rPr>
        <w:t>in the context of</w:t>
      </w:r>
      <w:r w:rsidR="001967F9" w:rsidRPr="004C61E4">
        <w:rPr>
          <w:rFonts w:ascii="Helvetica" w:eastAsia="Arial" w:hAnsi="Helvetica" w:cs="Arial"/>
          <w:sz w:val="22"/>
          <w:szCs w:val="22"/>
        </w:rPr>
        <w:t xml:space="preserve"> most seed mismatches, the optimum</w:t>
      </w:r>
      <w:r w:rsidR="007C48E0" w:rsidRPr="004C61E4">
        <w:rPr>
          <w:rFonts w:ascii="Helvetica" w:eastAsia="Arial" w:hAnsi="Helvetica" w:cs="Arial"/>
          <w:sz w:val="22"/>
          <w:szCs w:val="22"/>
        </w:rPr>
        <w:t xml:space="preserve"> that</w:t>
      </w:r>
      <w:r w:rsidR="001967F9" w:rsidRPr="004C61E4">
        <w:rPr>
          <w:rFonts w:ascii="Helvetica" w:eastAsia="Arial" w:hAnsi="Helvetica" w:cs="Arial"/>
          <w:sz w:val="22"/>
          <w:szCs w:val="22"/>
        </w:rPr>
        <w:t xml:space="preserve"> occurred at a loop length of 2 </w:t>
      </w:r>
      <w:proofErr w:type="spellStart"/>
      <w:r w:rsidR="001967F9" w:rsidRPr="004C61E4">
        <w:rPr>
          <w:rFonts w:ascii="Helvetica" w:eastAsia="Arial" w:hAnsi="Helvetica" w:cs="Arial"/>
          <w:sz w:val="22"/>
          <w:szCs w:val="22"/>
        </w:rPr>
        <w:t>nt</w:t>
      </w:r>
      <w:proofErr w:type="spellEnd"/>
      <w:r w:rsidR="001967F9" w:rsidRPr="004C61E4">
        <w:rPr>
          <w:rFonts w:ascii="Helvetica" w:eastAsia="Arial" w:hAnsi="Helvetica" w:cs="Arial"/>
          <w:sz w:val="22"/>
          <w:szCs w:val="22"/>
        </w:rPr>
        <w:t xml:space="preserve"> was somewhat </w:t>
      </w:r>
      <w:r w:rsidR="007C48E0" w:rsidRPr="004C61E4">
        <w:rPr>
          <w:rFonts w:ascii="Helvetica" w:eastAsia="Arial" w:hAnsi="Helvetica" w:cs="Arial"/>
          <w:sz w:val="22"/>
          <w:szCs w:val="22"/>
        </w:rPr>
        <w:t>more favorable</w:t>
      </w:r>
      <w:r w:rsidR="001967F9" w:rsidRPr="004C61E4">
        <w:rPr>
          <w:rFonts w:ascii="Helvetica" w:eastAsia="Arial" w:hAnsi="Helvetica" w:cs="Arial"/>
          <w:sz w:val="22"/>
          <w:szCs w:val="22"/>
        </w:rPr>
        <w:t xml:space="preserve">, implying </w:t>
      </w:r>
      <w:r w:rsidR="00050E3D" w:rsidRPr="004C61E4">
        <w:rPr>
          <w:rFonts w:ascii="Helvetica" w:eastAsia="Arial" w:hAnsi="Helvetica" w:cs="Arial"/>
          <w:sz w:val="22"/>
          <w:szCs w:val="22"/>
        </w:rPr>
        <w:t>preference for</w:t>
      </w:r>
      <w:r w:rsidR="001967F9" w:rsidRPr="004C61E4">
        <w:rPr>
          <w:rFonts w:ascii="Helvetica" w:eastAsia="Arial" w:hAnsi="Helvetica" w:cs="Arial"/>
          <w:sz w:val="22"/>
          <w:szCs w:val="22"/>
        </w:rPr>
        <w:t xml:space="preserve"> </w:t>
      </w:r>
      <w:r w:rsidR="00050E3D" w:rsidRPr="004C61E4">
        <w:rPr>
          <w:rFonts w:ascii="Helvetica" w:eastAsia="Arial" w:hAnsi="Helvetica" w:cs="Arial"/>
          <w:sz w:val="22"/>
          <w:szCs w:val="22"/>
        </w:rPr>
        <w:t>non-contiguous pairing.</w:t>
      </w:r>
      <w:r w:rsidR="003848E3" w:rsidRPr="004C61E4">
        <w:rPr>
          <w:rFonts w:ascii="Helvetica" w:eastAsia="Arial" w:hAnsi="Helvetica" w:cs="Arial"/>
          <w:sz w:val="22"/>
          <w:szCs w:val="22"/>
        </w:rPr>
        <w:t xml:space="preserve"> Indeed, even at a loop length of 0 </w:t>
      </w:r>
      <w:proofErr w:type="spellStart"/>
      <w:r w:rsidR="003848E3" w:rsidRPr="004C61E4">
        <w:rPr>
          <w:rFonts w:ascii="Helvetica" w:eastAsia="Arial" w:hAnsi="Helvetica" w:cs="Arial"/>
          <w:sz w:val="22"/>
          <w:szCs w:val="22"/>
        </w:rPr>
        <w:t>nt</w:t>
      </w:r>
      <w:proofErr w:type="spellEnd"/>
      <w:r w:rsidR="003848E3" w:rsidRPr="004C61E4">
        <w:rPr>
          <w:rFonts w:ascii="Helvetica" w:eastAsia="Arial" w:hAnsi="Helvetica" w:cs="Arial"/>
          <w:sz w:val="22"/>
          <w:szCs w:val="22"/>
        </w:rPr>
        <w:t xml:space="preserve"> the potential pairing at positions 9 and 10 might not form</w:t>
      </w:r>
      <w:r w:rsidR="007C48E0" w:rsidRPr="004C61E4">
        <w:rPr>
          <w:rFonts w:ascii="Helvetica" w:eastAsia="Arial" w:hAnsi="Helvetica" w:cs="Arial"/>
          <w:sz w:val="22"/>
          <w:szCs w:val="22"/>
        </w:rPr>
        <w:t xml:space="preserve">, as indicated by the similar affinities observed </w:t>
      </w:r>
      <w:r w:rsidR="007970EB" w:rsidRPr="004C61E4">
        <w:rPr>
          <w:rFonts w:ascii="Helvetica" w:eastAsia="Arial" w:hAnsi="Helvetica" w:cs="Arial"/>
          <w:sz w:val="22"/>
          <w:szCs w:val="22"/>
        </w:rPr>
        <w:t>at this loop length when substituting a U for the A at target position 9 (</w:t>
      </w:r>
      <w:commentRangeStart w:id="780"/>
      <w:r w:rsidR="007970EB" w:rsidRPr="004C61E4">
        <w:rPr>
          <w:rFonts w:ascii="Helvetica" w:eastAsia="Arial" w:hAnsi="Helvetica" w:cs="Arial"/>
          <w:sz w:val="22"/>
          <w:szCs w:val="22"/>
        </w:rPr>
        <w:t>Fig SX</w:t>
      </w:r>
      <w:commentRangeEnd w:id="780"/>
      <w:r w:rsidR="007970EB" w:rsidRPr="004C61E4">
        <w:rPr>
          <w:rStyle w:val="CommentReference"/>
          <w:rFonts w:ascii="Helvetica" w:hAnsi="Helvetica"/>
        </w:rPr>
        <w:commentReference w:id="780"/>
      </w:r>
      <w:r w:rsidR="007970EB" w:rsidRPr="004C61E4">
        <w:rPr>
          <w:rFonts w:ascii="Helvetica" w:eastAsia="Arial" w:hAnsi="Helvetica" w:cs="Arial"/>
          <w:sz w:val="22"/>
          <w:szCs w:val="22"/>
        </w:rPr>
        <w:t>)</w:t>
      </w:r>
      <w:r w:rsidR="003848E3" w:rsidRPr="004C61E4">
        <w:rPr>
          <w:rFonts w:ascii="Helvetica" w:eastAsia="Arial" w:hAnsi="Helvetica" w:cs="Arial"/>
          <w:sz w:val="22"/>
          <w:szCs w:val="22"/>
        </w:rPr>
        <w:t xml:space="preserve">. </w:t>
      </w:r>
      <w:r w:rsidR="007970EB" w:rsidRPr="004C61E4">
        <w:rPr>
          <w:rFonts w:ascii="Helvetica" w:eastAsia="Arial" w:hAnsi="Helvetica" w:cs="Arial"/>
          <w:sz w:val="22"/>
          <w:szCs w:val="22"/>
        </w:rPr>
        <w:t>This apparent lack of pairing to miRNA position 9 indicates that</w:t>
      </w:r>
      <w:r w:rsidR="00850FCA" w:rsidRPr="004C61E4">
        <w:rPr>
          <w:rFonts w:ascii="Helvetica" w:eastAsia="Arial" w:hAnsi="Helvetica" w:cs="Arial"/>
          <w:sz w:val="22"/>
          <w:szCs w:val="22"/>
        </w:rPr>
        <w:t>,</w:t>
      </w:r>
      <w:r w:rsidR="007970EB" w:rsidRPr="004C61E4">
        <w:rPr>
          <w:rFonts w:ascii="Helvetica" w:eastAsia="Arial" w:hAnsi="Helvetica" w:cs="Arial"/>
          <w:sz w:val="22"/>
          <w:szCs w:val="22"/>
        </w:rPr>
        <w:t xml:space="preserve"> as with the miRNA 3′ terminal nucleotides, the energetic costs of displacing favorable contacts </w:t>
      </w:r>
      <w:r w:rsidR="00850FCA" w:rsidRPr="004C61E4">
        <w:rPr>
          <w:rFonts w:ascii="Helvetica" w:eastAsia="Arial" w:hAnsi="Helvetica" w:cs="Arial"/>
          <w:sz w:val="22"/>
          <w:szCs w:val="22"/>
        </w:rPr>
        <w:t xml:space="preserve">and </w:t>
      </w:r>
      <w:r w:rsidR="007970EB" w:rsidRPr="004C61E4">
        <w:rPr>
          <w:rFonts w:ascii="Helvetica" w:eastAsia="Arial" w:hAnsi="Helvetica" w:cs="Arial"/>
          <w:sz w:val="22"/>
          <w:szCs w:val="22"/>
        </w:rPr>
        <w:t xml:space="preserve">undergoing conformational changes prevent stable pairing to </w:t>
      </w:r>
      <w:r w:rsidR="00850FCA" w:rsidRPr="004C61E4">
        <w:rPr>
          <w:rFonts w:ascii="Helvetica" w:eastAsia="Arial" w:hAnsi="Helvetica" w:cs="Arial"/>
          <w:sz w:val="22"/>
          <w:szCs w:val="22"/>
        </w:rPr>
        <w:t>miRNA</w:t>
      </w:r>
      <w:r w:rsidR="007970EB" w:rsidRPr="004C61E4">
        <w:rPr>
          <w:rFonts w:ascii="Helvetica" w:eastAsia="Arial" w:hAnsi="Helvetica" w:cs="Arial"/>
          <w:sz w:val="22"/>
          <w:szCs w:val="22"/>
        </w:rPr>
        <w:t xml:space="preserve"> nucleotide</w:t>
      </w:r>
      <w:r w:rsidR="00850FCA" w:rsidRPr="004C61E4">
        <w:rPr>
          <w:rFonts w:ascii="Helvetica" w:eastAsia="Arial" w:hAnsi="Helvetica" w:cs="Arial"/>
          <w:sz w:val="22"/>
          <w:szCs w:val="22"/>
        </w:rPr>
        <w:t xml:space="preserve"> 9</w:t>
      </w:r>
      <w:r w:rsidR="007970EB" w:rsidRPr="004C61E4">
        <w:rPr>
          <w:rFonts w:ascii="Helvetica" w:eastAsia="Arial" w:hAnsi="Helvetica" w:cs="Arial"/>
          <w:sz w:val="22"/>
          <w:szCs w:val="22"/>
        </w:rPr>
        <w:t>.</w:t>
      </w:r>
    </w:p>
    <w:p w14:paraId="347907E4" w14:textId="4A32B413" w:rsidR="0052675B" w:rsidRPr="004C61E4" w:rsidRDefault="007970EB"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The optimal register for 3′ pairing to let-7a, occurring at miRNA nucleotides 11–</w:t>
      </w:r>
      <w:r w:rsidR="009C64ED" w:rsidRPr="004C61E4">
        <w:rPr>
          <w:rFonts w:ascii="Helvetica" w:eastAsia="Arial" w:hAnsi="Helvetica" w:cs="Arial"/>
          <w:sz w:val="22"/>
          <w:szCs w:val="22"/>
        </w:rPr>
        <w:t>17</w:t>
      </w:r>
      <w:r w:rsidR="007D563A" w:rsidRPr="004C61E4">
        <w:rPr>
          <w:rFonts w:ascii="Helvetica" w:eastAsia="Arial" w:hAnsi="Helvetica" w:cs="Arial"/>
          <w:sz w:val="22"/>
          <w:szCs w:val="22"/>
        </w:rPr>
        <w:t xml:space="preserve"> (Fig 4B)</w:t>
      </w:r>
      <w:r w:rsidR="009C64ED" w:rsidRPr="004C61E4">
        <w:rPr>
          <w:rFonts w:ascii="Helvetica" w:eastAsia="Arial" w:hAnsi="Helvetica" w:cs="Arial"/>
          <w:sz w:val="22"/>
          <w:szCs w:val="22"/>
        </w:rPr>
        <w:t xml:space="preserve">, was </w:t>
      </w:r>
      <w:r w:rsidR="00850FCA" w:rsidRPr="004C61E4">
        <w:rPr>
          <w:rFonts w:ascii="Helvetica" w:eastAsia="Arial" w:hAnsi="Helvetica" w:cs="Arial"/>
          <w:sz w:val="22"/>
          <w:szCs w:val="22"/>
        </w:rPr>
        <w:t>somewhat offset from</w:t>
      </w:r>
      <w:r w:rsidR="009C64ED" w:rsidRPr="004C61E4">
        <w:rPr>
          <w:rFonts w:ascii="Helvetica" w:eastAsia="Arial" w:hAnsi="Helvetica" w:cs="Arial"/>
          <w:sz w:val="22"/>
          <w:szCs w:val="22"/>
        </w:rPr>
        <w:t xml:space="preserve"> the optimal register previously determined from the repression and conservation data, which centered on miRNA nucleotides 13–18 (Fig. 1A) (REF</w:t>
      </w:r>
      <w:r w:rsidR="00C8166C" w:rsidRPr="004C61E4">
        <w:rPr>
          <w:rFonts w:ascii="Helvetica" w:eastAsia="Arial" w:hAnsi="Helvetica" w:cs="Arial"/>
          <w:sz w:val="22"/>
          <w:szCs w:val="22"/>
        </w:rPr>
        <w:t xml:space="preserve"> </w:t>
      </w:r>
      <w:proofErr w:type="spellStart"/>
      <w:r w:rsidR="00C8166C" w:rsidRPr="004C61E4">
        <w:rPr>
          <w:rFonts w:ascii="Helvetica" w:eastAsia="Arial" w:hAnsi="Helvetica" w:cs="Arial"/>
          <w:sz w:val="22"/>
          <w:szCs w:val="22"/>
        </w:rPr>
        <w:t>Grimson</w:t>
      </w:r>
      <w:proofErr w:type="spellEnd"/>
      <w:r w:rsidR="009C64ED" w:rsidRPr="004C61E4">
        <w:rPr>
          <w:rFonts w:ascii="Helvetica" w:eastAsia="Arial" w:hAnsi="Helvetica" w:cs="Arial"/>
          <w:sz w:val="22"/>
          <w:szCs w:val="22"/>
        </w:rPr>
        <w:t>)</w:t>
      </w:r>
      <w:r w:rsidR="00C8166C" w:rsidRPr="004C61E4">
        <w:rPr>
          <w:rFonts w:ascii="Helvetica" w:eastAsia="Arial" w:hAnsi="Helvetica" w:cs="Arial"/>
          <w:sz w:val="22"/>
          <w:szCs w:val="22"/>
        </w:rPr>
        <w:t>.</w:t>
      </w:r>
      <w:r w:rsidR="009C64ED" w:rsidRPr="004C61E4">
        <w:rPr>
          <w:rFonts w:ascii="Helvetica" w:eastAsia="Arial" w:hAnsi="Helvetica" w:cs="Arial"/>
          <w:sz w:val="22"/>
          <w:szCs w:val="22"/>
        </w:rPr>
        <w:t xml:space="preserve"> Because the previous analys</w:t>
      </w:r>
      <w:r w:rsidR="00850FCA" w:rsidRPr="004C61E4">
        <w:rPr>
          <w:rFonts w:ascii="Helvetica" w:eastAsia="Arial" w:hAnsi="Helvetica" w:cs="Arial"/>
          <w:sz w:val="22"/>
          <w:szCs w:val="22"/>
        </w:rPr>
        <w:t>e</w:t>
      </w:r>
      <w:r w:rsidR="009C64ED" w:rsidRPr="004C61E4">
        <w:rPr>
          <w:rFonts w:ascii="Helvetica" w:eastAsia="Arial" w:hAnsi="Helvetica" w:cs="Arial"/>
          <w:sz w:val="22"/>
          <w:szCs w:val="22"/>
        </w:rPr>
        <w:t xml:space="preserve">s </w:t>
      </w:r>
      <w:r w:rsidR="00C8166C" w:rsidRPr="004C61E4">
        <w:rPr>
          <w:rFonts w:ascii="Helvetica" w:eastAsia="Arial" w:hAnsi="Helvetica" w:cs="Arial"/>
          <w:sz w:val="22"/>
          <w:szCs w:val="22"/>
        </w:rPr>
        <w:t>pool</w:t>
      </w:r>
      <w:r w:rsidR="009C64ED" w:rsidRPr="004C61E4">
        <w:rPr>
          <w:rFonts w:ascii="Helvetica" w:eastAsia="Arial" w:hAnsi="Helvetica" w:cs="Arial"/>
          <w:sz w:val="22"/>
          <w:szCs w:val="22"/>
        </w:rPr>
        <w:t>ed data from multiple miRNAs, and because different miRNAs can have diverse</w:t>
      </w:r>
      <w:r w:rsidR="002A521B" w:rsidRPr="004C61E4">
        <w:rPr>
          <w:rFonts w:ascii="Helvetica" w:eastAsia="Arial" w:hAnsi="Helvetica" w:cs="Arial"/>
          <w:sz w:val="22"/>
          <w:szCs w:val="22"/>
        </w:rPr>
        <w:t xml:space="preserve"> site-type</w:t>
      </w:r>
      <w:r w:rsidR="009C64ED" w:rsidRPr="004C61E4">
        <w:rPr>
          <w:rFonts w:ascii="Helvetica" w:eastAsia="Arial" w:hAnsi="Helvetica" w:cs="Arial"/>
          <w:sz w:val="22"/>
          <w:szCs w:val="22"/>
        </w:rPr>
        <w:t xml:space="preserve"> preferences</w:t>
      </w:r>
      <w:r w:rsidR="002A521B" w:rsidRPr="004C61E4">
        <w:rPr>
          <w:rFonts w:ascii="Helvetica" w:eastAsia="Arial" w:hAnsi="Helvetica" w:cs="Arial"/>
          <w:sz w:val="22"/>
          <w:szCs w:val="22"/>
        </w:rPr>
        <w:t xml:space="preserve"> (</w:t>
      </w:r>
      <w:proofErr w:type="spellStart"/>
      <w:r w:rsidR="002A521B" w:rsidRPr="004C61E4">
        <w:rPr>
          <w:rFonts w:ascii="Helvetica" w:eastAsia="Arial" w:hAnsi="Helvetica" w:cs="Arial"/>
          <w:sz w:val="22"/>
          <w:szCs w:val="22"/>
        </w:rPr>
        <w:t>McGearyREF</w:t>
      </w:r>
      <w:proofErr w:type="spellEnd"/>
      <w:r w:rsidR="002A521B" w:rsidRPr="004C61E4">
        <w:rPr>
          <w:rFonts w:ascii="Helvetica" w:eastAsia="Arial" w:hAnsi="Helvetica" w:cs="Arial"/>
          <w:sz w:val="22"/>
          <w:szCs w:val="22"/>
        </w:rPr>
        <w:t>),</w:t>
      </w:r>
      <w:r w:rsidR="009C64ED" w:rsidRPr="004C61E4">
        <w:rPr>
          <w:rFonts w:ascii="Helvetica" w:eastAsia="Arial" w:hAnsi="Helvetica" w:cs="Arial"/>
          <w:sz w:val="22"/>
          <w:szCs w:val="22"/>
        </w:rPr>
        <w:t xml:space="preserve"> we </w:t>
      </w:r>
      <w:r w:rsidR="002A521B" w:rsidRPr="004C61E4">
        <w:rPr>
          <w:rFonts w:ascii="Helvetica" w:eastAsia="Arial" w:hAnsi="Helvetica" w:cs="Arial"/>
          <w:sz w:val="22"/>
          <w:szCs w:val="22"/>
        </w:rPr>
        <w:lastRenderedPageBreak/>
        <w:t>acquired the 3′</w:t>
      </w:r>
      <w:r w:rsidR="0052675B" w:rsidRPr="004C61E4">
        <w:rPr>
          <w:rFonts w:ascii="Helvetica" w:eastAsia="Arial" w:hAnsi="Helvetica" w:cs="Arial"/>
          <w:sz w:val="22"/>
          <w:szCs w:val="22"/>
        </w:rPr>
        <w:t>-</w:t>
      </w:r>
      <w:r w:rsidR="002A521B" w:rsidRPr="004C61E4">
        <w:rPr>
          <w:rFonts w:ascii="Helvetica" w:eastAsia="Arial" w:hAnsi="Helvetica" w:cs="Arial"/>
          <w:sz w:val="22"/>
          <w:szCs w:val="22"/>
        </w:rPr>
        <w:t xml:space="preserve">pairing profiles of </w:t>
      </w:r>
      <w:r w:rsidR="00C8166C" w:rsidRPr="004C61E4">
        <w:rPr>
          <w:rFonts w:ascii="Helvetica" w:eastAsia="Arial" w:hAnsi="Helvetica" w:cs="Arial"/>
          <w:sz w:val="22"/>
          <w:szCs w:val="22"/>
        </w:rPr>
        <w:t>two other miRNAs, miR-1 and miR-155</w:t>
      </w:r>
      <w:r w:rsidR="00E86D41" w:rsidRPr="004C61E4">
        <w:rPr>
          <w:rFonts w:ascii="Helvetica" w:eastAsia="Arial" w:hAnsi="Helvetica" w:cs="Arial"/>
          <w:sz w:val="22"/>
          <w:szCs w:val="22"/>
        </w:rPr>
        <w:t>, for comparison to the let-7a profiles</w:t>
      </w:r>
      <w:r w:rsidR="002A521B" w:rsidRPr="004C61E4">
        <w:rPr>
          <w:rFonts w:ascii="Helvetica" w:eastAsia="Arial" w:hAnsi="Helvetica" w:cs="Arial"/>
          <w:sz w:val="22"/>
          <w:szCs w:val="22"/>
        </w:rPr>
        <w:t xml:space="preserve">. As with let-7a, we synthesized </w:t>
      </w:r>
      <w:r w:rsidR="00850FCA" w:rsidRPr="004C61E4">
        <w:rPr>
          <w:rFonts w:ascii="Helvetica" w:eastAsia="Arial" w:hAnsi="Helvetica" w:cs="Arial"/>
          <w:sz w:val="22"/>
          <w:szCs w:val="22"/>
        </w:rPr>
        <w:t xml:space="preserve">programed </w:t>
      </w:r>
      <w:r w:rsidR="002A521B" w:rsidRPr="004C61E4">
        <w:rPr>
          <w:rFonts w:ascii="Helvetica" w:eastAsia="Arial" w:hAnsi="Helvetica" w:cs="Arial"/>
          <w:sz w:val="22"/>
          <w:szCs w:val="22"/>
        </w:rPr>
        <w:t xml:space="preserve">libraries </w:t>
      </w:r>
      <w:r w:rsidR="00850FCA" w:rsidRPr="004C61E4">
        <w:rPr>
          <w:rFonts w:ascii="Helvetica" w:eastAsia="Arial" w:hAnsi="Helvetica" w:cs="Arial"/>
          <w:sz w:val="22"/>
          <w:szCs w:val="22"/>
        </w:rPr>
        <w:t>enriched for</w:t>
      </w:r>
      <w:r w:rsidR="002A521B" w:rsidRPr="004C61E4">
        <w:rPr>
          <w:rFonts w:ascii="Helvetica" w:eastAsia="Arial" w:hAnsi="Helvetica" w:cs="Arial"/>
          <w:sz w:val="22"/>
          <w:szCs w:val="22"/>
        </w:rPr>
        <w:t xml:space="preserve"> all possible single-nucleotide seed mismatches at positions 2–7, performed AGO-RBNS, </w:t>
      </w:r>
      <w:r w:rsidR="00BD026B" w:rsidRPr="004C61E4">
        <w:rPr>
          <w:rFonts w:ascii="Helvetica" w:eastAsia="Arial" w:hAnsi="Helvetica" w:cs="Arial"/>
          <w:sz w:val="22"/>
          <w:szCs w:val="22"/>
        </w:rPr>
        <w:t xml:space="preserve">and </w:t>
      </w:r>
      <w:r w:rsidR="002A521B" w:rsidRPr="004C61E4">
        <w:rPr>
          <w:rFonts w:ascii="Helvetica" w:eastAsia="Arial" w:hAnsi="Helvetica" w:cs="Arial"/>
          <w:sz w:val="22"/>
          <w:szCs w:val="22"/>
        </w:rPr>
        <w:t xml:space="preserve">calculated </w:t>
      </w:r>
      <w:r w:rsidR="002A521B" w:rsidRPr="004C61E4">
        <w:rPr>
          <w:rFonts w:ascii="Helvetica" w:eastAsia="Arial" w:hAnsi="Helvetica" w:cs="Arial"/>
          <w:i/>
          <w:sz w:val="22"/>
          <w:szCs w:val="22"/>
        </w:rPr>
        <w:t>K</w:t>
      </w:r>
      <w:r w:rsidR="002A521B" w:rsidRPr="004C61E4">
        <w:rPr>
          <w:rFonts w:ascii="Helvetica" w:eastAsia="Arial" w:hAnsi="Helvetica" w:cs="Arial"/>
          <w:sz w:val="22"/>
          <w:szCs w:val="22"/>
          <w:vertAlign w:val="subscript"/>
        </w:rPr>
        <w:t>D, Rel</w:t>
      </w:r>
      <w:r w:rsidR="002A521B" w:rsidRPr="004C61E4">
        <w:rPr>
          <w:rFonts w:ascii="Helvetica" w:eastAsia="Arial" w:hAnsi="Helvetica" w:cs="Arial"/>
          <w:sz w:val="22"/>
          <w:szCs w:val="22"/>
        </w:rPr>
        <w:t xml:space="preserve"> values </w:t>
      </w:r>
      <w:r w:rsidR="00BD026B" w:rsidRPr="004C61E4">
        <w:rPr>
          <w:rFonts w:ascii="Helvetica" w:eastAsia="Arial" w:hAnsi="Helvetica" w:cs="Arial"/>
          <w:sz w:val="22"/>
          <w:szCs w:val="22"/>
        </w:rPr>
        <w:t xml:space="preserve">for 7-nt 3′ sites in all possible registers, over a </w:t>
      </w:r>
      <w:r w:rsidR="00E86D41" w:rsidRPr="004C61E4">
        <w:rPr>
          <w:rFonts w:ascii="Helvetica" w:eastAsia="Arial" w:hAnsi="Helvetica" w:cs="Arial"/>
          <w:sz w:val="22"/>
          <w:szCs w:val="22"/>
        </w:rPr>
        <w:t xml:space="preserve">0–16-nt </w:t>
      </w:r>
      <w:r w:rsidR="00BD026B" w:rsidRPr="004C61E4">
        <w:rPr>
          <w:rFonts w:ascii="Helvetica" w:eastAsia="Arial" w:hAnsi="Helvetica" w:cs="Arial"/>
          <w:sz w:val="22"/>
          <w:szCs w:val="22"/>
        </w:rPr>
        <w:t>range of loop lengths, in the context of each of the 18 seed mismatches</w:t>
      </w:r>
      <w:r w:rsidR="002A521B" w:rsidRPr="004C61E4">
        <w:rPr>
          <w:rFonts w:ascii="Helvetica" w:eastAsia="Arial" w:hAnsi="Helvetica" w:cs="Arial"/>
          <w:sz w:val="22"/>
          <w:szCs w:val="22"/>
        </w:rPr>
        <w:t>.</w:t>
      </w:r>
      <w:r w:rsidR="00BD026B" w:rsidRPr="004C61E4">
        <w:rPr>
          <w:rFonts w:ascii="Helvetica" w:eastAsia="Arial" w:hAnsi="Helvetica" w:cs="Arial"/>
          <w:sz w:val="22"/>
          <w:szCs w:val="22"/>
        </w:rPr>
        <w:t xml:space="preserve">  </w:t>
      </w:r>
      <w:r w:rsidR="00E86D41" w:rsidRPr="004C61E4">
        <w:rPr>
          <w:rFonts w:ascii="Helvetica" w:eastAsia="Arial" w:hAnsi="Helvetica" w:cs="Arial"/>
          <w:sz w:val="22"/>
          <w:szCs w:val="22"/>
        </w:rPr>
        <w:t>Normalizing for the contribution of the mismatched seed sites</w:t>
      </w:r>
      <w:r w:rsidR="0052675B" w:rsidRPr="004C61E4">
        <w:rPr>
          <w:rFonts w:ascii="Helvetica" w:eastAsia="Arial" w:hAnsi="Helvetica" w:cs="Arial"/>
          <w:sz w:val="22"/>
          <w:szCs w:val="22"/>
        </w:rPr>
        <w:t xml:space="preserve"> </w:t>
      </w:r>
      <w:r w:rsidR="00E86D41" w:rsidRPr="004C61E4">
        <w:rPr>
          <w:rFonts w:ascii="Helvetica" w:eastAsia="Arial" w:hAnsi="Helvetica" w:cs="Arial"/>
          <w:sz w:val="22"/>
          <w:szCs w:val="22"/>
        </w:rPr>
        <w:t>yielded 3′-</w:t>
      </w:r>
      <w:r w:rsidR="0052675B" w:rsidRPr="004C61E4">
        <w:rPr>
          <w:rFonts w:ascii="Helvetica" w:eastAsia="Arial" w:hAnsi="Helvetica" w:cs="Arial"/>
          <w:sz w:val="22"/>
          <w:szCs w:val="22"/>
        </w:rPr>
        <w:t>pairing profiles</w:t>
      </w:r>
      <w:r w:rsidR="00E86D41" w:rsidRPr="004C61E4">
        <w:rPr>
          <w:rFonts w:ascii="Helvetica" w:eastAsia="Arial" w:hAnsi="Helvetica" w:cs="Arial"/>
          <w:sz w:val="22"/>
          <w:szCs w:val="22"/>
        </w:rPr>
        <w:t xml:space="preserve"> </w:t>
      </w:r>
      <w:r w:rsidR="00D34DAF" w:rsidRPr="004C61E4">
        <w:rPr>
          <w:rFonts w:ascii="Helvetica" w:eastAsia="Arial" w:hAnsi="Helvetica" w:cs="Arial"/>
          <w:sz w:val="22"/>
          <w:szCs w:val="22"/>
        </w:rPr>
        <w:t>at each register</w:t>
      </w:r>
      <w:r w:rsidR="0052675B" w:rsidRPr="004C61E4">
        <w:rPr>
          <w:rFonts w:ascii="Helvetica" w:eastAsia="Arial" w:hAnsi="Helvetica" w:cs="Arial"/>
          <w:sz w:val="22"/>
          <w:szCs w:val="22"/>
        </w:rPr>
        <w:t xml:space="preserve"> (Fig 4A).</w:t>
      </w:r>
      <w:r w:rsidR="00E86D41" w:rsidRPr="004C61E4">
        <w:rPr>
          <w:rFonts w:ascii="Helvetica" w:eastAsia="Arial" w:hAnsi="Helvetica" w:cs="Arial"/>
          <w:sz w:val="22"/>
          <w:szCs w:val="22"/>
        </w:rPr>
        <w:t xml:space="preserve"> </w:t>
      </w:r>
    </w:p>
    <w:p w14:paraId="1A96279E" w14:textId="7B62BD36" w:rsidR="00BD1727" w:rsidRPr="004C61E4" w:rsidRDefault="00885223"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Clear evidence for stabilizing 3′ pairing was observed for miR-1 at registers 11–13 and for miR-155 at registers 10–13 and 15–17</w:t>
      </w:r>
      <w:r w:rsidR="00E67153" w:rsidRPr="004C61E4">
        <w:rPr>
          <w:rFonts w:ascii="Helvetica" w:eastAsia="Arial" w:hAnsi="Helvetica" w:cs="Arial"/>
          <w:sz w:val="22"/>
          <w:szCs w:val="22"/>
        </w:rPr>
        <w:t xml:space="preserve"> (Fig 4C)</w:t>
      </w:r>
      <w:r w:rsidRPr="004C61E4">
        <w:rPr>
          <w:rFonts w:ascii="Helvetica" w:eastAsia="Arial" w:hAnsi="Helvetica" w:cs="Arial"/>
          <w:sz w:val="22"/>
          <w:szCs w:val="22"/>
        </w:rPr>
        <w:t xml:space="preserve">. </w:t>
      </w:r>
      <w:del w:id="781" w:author="David Bartel" w:date="2019-06-28T15:03:00Z">
        <w:r w:rsidRPr="004C61E4" w:rsidDel="00F01612">
          <w:rPr>
            <w:rFonts w:ascii="Helvetica" w:eastAsia="Arial" w:hAnsi="Helvetica" w:cs="Arial"/>
            <w:sz w:val="22"/>
            <w:szCs w:val="22"/>
          </w:rPr>
          <w:delText xml:space="preserve">Nonetheless, compared to </w:delText>
        </w:r>
        <w:r w:rsidR="00387254" w:rsidRPr="004C61E4" w:rsidDel="00F01612">
          <w:rPr>
            <w:rFonts w:ascii="Helvetica" w:eastAsia="Arial" w:hAnsi="Helvetica" w:cs="Arial"/>
            <w:sz w:val="22"/>
            <w:szCs w:val="22"/>
          </w:rPr>
          <w:delText>3′-site affinities</w:delText>
        </w:r>
        <w:r w:rsidRPr="004C61E4" w:rsidDel="00F01612">
          <w:rPr>
            <w:rFonts w:ascii="Helvetica" w:eastAsia="Arial" w:hAnsi="Helvetica" w:cs="Arial"/>
            <w:sz w:val="22"/>
            <w:szCs w:val="22"/>
          </w:rPr>
          <w:delText xml:space="preserve"> </w:delText>
        </w:r>
        <w:r w:rsidR="00387254" w:rsidRPr="004C61E4" w:rsidDel="00F01612">
          <w:rPr>
            <w:rFonts w:ascii="Helvetica" w:eastAsia="Arial" w:hAnsi="Helvetica" w:cs="Arial"/>
            <w:sz w:val="22"/>
            <w:szCs w:val="22"/>
          </w:rPr>
          <w:delText>observed for let-7a, affinities were</w:delText>
        </w:r>
        <w:r w:rsidR="000707D2" w:rsidRPr="004C61E4" w:rsidDel="00F01612">
          <w:rPr>
            <w:rFonts w:ascii="Helvetica" w:eastAsia="Arial" w:hAnsi="Helvetica" w:cs="Arial"/>
            <w:sz w:val="22"/>
            <w:szCs w:val="22"/>
          </w:rPr>
          <w:delText xml:space="preserve"> somewhat lower for miR-1 and miR-155 (maximal </w:delText>
        </w:r>
        <w:r w:rsidR="000707D2" w:rsidRPr="004C61E4" w:rsidDel="00F01612">
          <w:rPr>
            <w:rFonts w:ascii="Helvetica" w:eastAsia="Arial" w:hAnsi="Helvetica" w:cs="Arial"/>
            <w:i/>
            <w:sz w:val="22"/>
            <w:szCs w:val="22"/>
          </w:rPr>
          <w:delText>K</w:delText>
        </w:r>
        <w:r w:rsidR="000707D2" w:rsidRPr="004C61E4" w:rsidDel="00F01612">
          <w:rPr>
            <w:rFonts w:ascii="Helvetica" w:eastAsia="Arial" w:hAnsi="Helvetica" w:cs="Arial"/>
            <w:vertAlign w:val="subscript"/>
          </w:rPr>
          <w:delText>D</w:delText>
        </w:r>
        <w:r w:rsidR="000707D2" w:rsidRPr="004C61E4" w:rsidDel="00F01612">
          <w:rPr>
            <w:rFonts w:ascii="Helvetica" w:eastAsia="Arial" w:hAnsi="Helvetica" w:cs="Arial"/>
            <w:sz w:val="22"/>
            <w:szCs w:val="22"/>
          </w:rPr>
          <w:delText xml:space="preserve"> </w:delText>
        </w:r>
        <w:r w:rsidR="0031472C" w:rsidRPr="004C61E4" w:rsidDel="00F01612">
          <w:rPr>
            <w:rFonts w:ascii="Helvetica" w:eastAsia="Arial" w:hAnsi="Helvetica" w:cs="Arial"/>
            <w:sz w:val="22"/>
            <w:szCs w:val="22"/>
          </w:rPr>
          <w:delText xml:space="preserve">fold-change </w:delText>
        </w:r>
        <w:r w:rsidR="000707D2" w:rsidRPr="004C61E4" w:rsidDel="00F01612">
          <w:rPr>
            <w:rFonts w:ascii="Helvetica" w:eastAsia="Arial" w:hAnsi="Helvetica" w:cs="Arial"/>
            <w:sz w:val="22"/>
            <w:szCs w:val="22"/>
          </w:rPr>
          <w:delText>values</w:delText>
        </w:r>
        <w:r w:rsidR="000B49C9" w:rsidRPr="004C61E4" w:rsidDel="00F01612">
          <w:rPr>
            <w:rFonts w:ascii="Helvetica" w:eastAsia="Arial" w:hAnsi="Helvetica" w:cs="Arial"/>
            <w:sz w:val="22"/>
            <w:szCs w:val="22"/>
          </w:rPr>
          <w:delText xml:space="preserve"> for 7nt of 3′ pairing</w:delText>
        </w:r>
        <w:r w:rsidR="000707D2" w:rsidRPr="004C61E4" w:rsidDel="00F01612">
          <w:rPr>
            <w:rFonts w:ascii="Helvetica" w:eastAsia="Arial" w:hAnsi="Helvetica" w:cs="Arial"/>
            <w:sz w:val="22"/>
            <w:szCs w:val="22"/>
          </w:rPr>
          <w:delText xml:space="preserve">, </w:delText>
        </w:r>
        <w:r w:rsidR="000B49C9" w:rsidRPr="004C61E4" w:rsidDel="00F01612">
          <w:rPr>
            <w:rFonts w:ascii="Helvetica" w:eastAsia="Arial" w:hAnsi="Helvetica" w:cs="Arial"/>
            <w:sz w:val="22"/>
            <w:szCs w:val="22"/>
          </w:rPr>
          <w:delText>43</w:delText>
        </w:r>
        <w:r w:rsidR="000707D2" w:rsidRPr="004C61E4" w:rsidDel="00F01612">
          <w:rPr>
            <w:rFonts w:ascii="Helvetica" w:eastAsia="Arial" w:hAnsi="Helvetica" w:cs="Arial"/>
            <w:sz w:val="22"/>
            <w:szCs w:val="22"/>
          </w:rPr>
          <w:delText xml:space="preserve">, </w:delText>
        </w:r>
        <w:r w:rsidR="000B49C9" w:rsidRPr="004C61E4" w:rsidDel="00F01612">
          <w:rPr>
            <w:rFonts w:ascii="Helvetica" w:eastAsia="Arial" w:hAnsi="Helvetica" w:cs="Arial"/>
            <w:sz w:val="22"/>
            <w:szCs w:val="22"/>
          </w:rPr>
          <w:delText>15</w:delText>
        </w:r>
        <w:r w:rsidR="000707D2" w:rsidRPr="004C61E4" w:rsidDel="00F01612">
          <w:rPr>
            <w:rFonts w:ascii="Helvetica" w:eastAsia="Arial" w:hAnsi="Helvetica" w:cs="Arial"/>
            <w:sz w:val="22"/>
            <w:szCs w:val="22"/>
          </w:rPr>
          <w:delText>, and</w:delText>
        </w:r>
        <w:r w:rsidR="000B49C9" w:rsidRPr="004C61E4" w:rsidDel="00F01612">
          <w:rPr>
            <w:rFonts w:ascii="Helvetica" w:eastAsia="Arial" w:hAnsi="Helvetica" w:cs="Arial"/>
            <w:sz w:val="22"/>
            <w:szCs w:val="22"/>
          </w:rPr>
          <w:delText xml:space="preserve"> 14</w:delText>
        </w:r>
        <w:r w:rsidR="000707D2" w:rsidRPr="004C61E4" w:rsidDel="00F01612">
          <w:rPr>
            <w:rFonts w:ascii="Helvetica" w:eastAsia="Arial" w:hAnsi="Helvetica" w:cs="Arial"/>
            <w:sz w:val="22"/>
            <w:szCs w:val="22"/>
          </w:rPr>
          <w:delText xml:space="preserve"> for let-7a, miR-1 and miR-155, respectively)</w:delText>
        </w:r>
        <w:r w:rsidR="00E67153" w:rsidRPr="004C61E4" w:rsidDel="00F01612">
          <w:rPr>
            <w:rFonts w:ascii="Helvetica" w:eastAsia="Arial" w:hAnsi="Helvetica" w:cs="Arial"/>
            <w:sz w:val="22"/>
            <w:szCs w:val="22"/>
          </w:rPr>
          <w:delText xml:space="preserve"> (Fig 4D)</w:delText>
        </w:r>
        <w:r w:rsidRPr="004C61E4" w:rsidDel="00F01612">
          <w:rPr>
            <w:rFonts w:ascii="Helvetica" w:eastAsia="Arial" w:hAnsi="Helvetica" w:cs="Arial"/>
            <w:sz w:val="22"/>
            <w:szCs w:val="22"/>
          </w:rPr>
          <w:delText xml:space="preserve">. </w:delText>
        </w:r>
      </w:del>
      <w:r w:rsidR="00B6239F" w:rsidRPr="004C61E4">
        <w:rPr>
          <w:rFonts w:ascii="Helvetica" w:eastAsia="Arial" w:hAnsi="Helvetica" w:cs="Arial"/>
          <w:sz w:val="22"/>
          <w:szCs w:val="22"/>
        </w:rPr>
        <w:t xml:space="preserve">As observed for let-7a, </w:t>
      </w:r>
      <w:r w:rsidR="00AF3EF0" w:rsidRPr="004C61E4">
        <w:rPr>
          <w:rFonts w:ascii="Helvetica" w:eastAsia="Arial" w:hAnsi="Helvetica" w:cs="Arial"/>
          <w:sz w:val="22"/>
          <w:szCs w:val="22"/>
        </w:rPr>
        <w:t xml:space="preserve">3′-site affinity for miR-1 and miR-155 varied with </w:t>
      </w:r>
      <w:r w:rsidR="00E231E9" w:rsidRPr="004C61E4">
        <w:rPr>
          <w:rFonts w:ascii="Helvetica" w:eastAsia="Arial" w:hAnsi="Helvetica" w:cs="Arial"/>
          <w:sz w:val="22"/>
          <w:szCs w:val="22"/>
        </w:rPr>
        <w:t xml:space="preserve">the </w:t>
      </w:r>
      <w:r w:rsidR="000707D2" w:rsidRPr="004C61E4">
        <w:rPr>
          <w:rFonts w:ascii="Helvetica" w:eastAsia="Arial" w:hAnsi="Helvetica" w:cs="Arial"/>
          <w:sz w:val="22"/>
          <w:szCs w:val="22"/>
        </w:rPr>
        <w:t xml:space="preserve">position and identity of the </w:t>
      </w:r>
      <w:r w:rsidR="00AF3EF0" w:rsidRPr="004C61E4">
        <w:rPr>
          <w:rFonts w:ascii="Helvetica" w:eastAsia="Arial" w:hAnsi="Helvetica" w:cs="Arial"/>
          <w:sz w:val="22"/>
          <w:szCs w:val="22"/>
        </w:rPr>
        <w:t>seed mismatch</w:t>
      </w:r>
      <w:r w:rsidR="000707D2" w:rsidRPr="004C61E4">
        <w:rPr>
          <w:rFonts w:ascii="Helvetica" w:eastAsia="Arial" w:hAnsi="Helvetica" w:cs="Arial"/>
          <w:sz w:val="22"/>
          <w:szCs w:val="22"/>
        </w:rPr>
        <w:t xml:space="preserve">. </w:t>
      </w:r>
      <w:r w:rsidR="00387254" w:rsidRPr="004C61E4">
        <w:rPr>
          <w:rFonts w:ascii="Helvetica" w:eastAsia="Arial" w:hAnsi="Helvetica" w:cs="Arial"/>
          <w:sz w:val="22"/>
          <w:szCs w:val="22"/>
        </w:rPr>
        <w:t xml:space="preserve">The optimal register for 3′ pairing to miR-1 occurred at miRNA nucleotides 12–18, whereas the optimal register of 3′ pairing to miR-155 occurred at </w:t>
      </w:r>
      <w:ins w:id="782" w:author="David Bartel" w:date="2019-06-28T15:00:00Z">
        <w:r w:rsidR="004E72B5" w:rsidRPr="004C61E4">
          <w:rPr>
            <w:rFonts w:ascii="Helvetica" w:eastAsia="Arial" w:hAnsi="Helvetica" w:cs="Arial"/>
            <w:sz w:val="22"/>
            <w:szCs w:val="22"/>
          </w:rPr>
          <w:t xml:space="preserve">miRNA nucleotides </w:t>
        </w:r>
      </w:ins>
      <w:r w:rsidR="00387254" w:rsidRPr="004C61E4">
        <w:rPr>
          <w:rFonts w:ascii="Helvetica" w:eastAsia="Arial" w:hAnsi="Helvetica" w:cs="Arial"/>
          <w:sz w:val="22"/>
          <w:szCs w:val="22"/>
        </w:rPr>
        <w:t>15–21</w:t>
      </w:r>
      <w:ins w:id="783" w:author="Microsoft Office User" w:date="2019-06-12T13:03:00Z">
        <w:r w:rsidR="00E67153" w:rsidRPr="004C61E4">
          <w:rPr>
            <w:rFonts w:ascii="Helvetica" w:eastAsia="Arial" w:hAnsi="Helvetica" w:cs="Arial"/>
            <w:sz w:val="22"/>
            <w:szCs w:val="22"/>
          </w:rPr>
          <w:t xml:space="preserve"> (Fig 4C and D)</w:t>
        </w:r>
      </w:ins>
      <w:r w:rsidR="00387254" w:rsidRPr="004C61E4">
        <w:rPr>
          <w:rFonts w:ascii="Helvetica" w:eastAsia="Arial" w:hAnsi="Helvetica" w:cs="Arial"/>
          <w:sz w:val="22"/>
          <w:szCs w:val="22"/>
        </w:rPr>
        <w:t xml:space="preserve">.  </w:t>
      </w:r>
      <w:r w:rsidR="00BD1727" w:rsidRPr="004C61E4">
        <w:rPr>
          <w:rFonts w:ascii="Helvetica" w:eastAsia="Arial" w:hAnsi="Helvetica" w:cs="Arial"/>
          <w:sz w:val="22"/>
          <w:szCs w:val="22"/>
        </w:rPr>
        <w:t xml:space="preserve">Thus, on the whole, the different optimal pairing registers observed for the three miRNAs (11–17, 12–18 and 15–21) </w:t>
      </w:r>
      <w:r w:rsidR="00850FCA" w:rsidRPr="004C61E4">
        <w:rPr>
          <w:rFonts w:ascii="Helvetica" w:eastAsia="Arial" w:hAnsi="Helvetica" w:cs="Arial"/>
          <w:sz w:val="22"/>
          <w:szCs w:val="22"/>
        </w:rPr>
        <w:t>concurred</w:t>
      </w:r>
      <w:r w:rsidR="00E93D4F" w:rsidRPr="004C61E4">
        <w:rPr>
          <w:rFonts w:ascii="Helvetica" w:eastAsia="Arial" w:hAnsi="Helvetica" w:cs="Arial"/>
          <w:sz w:val="22"/>
          <w:szCs w:val="22"/>
        </w:rPr>
        <w:t xml:space="preserve"> with the conclusion derived from pooling repression and conservation data from multiple miRNAs, which stated that</w:t>
      </w:r>
      <w:r w:rsidR="00BD1727" w:rsidRPr="004C61E4">
        <w:rPr>
          <w:rFonts w:ascii="Helvetica" w:eastAsia="Arial" w:hAnsi="Helvetica" w:cs="Arial"/>
          <w:sz w:val="22"/>
          <w:szCs w:val="22"/>
        </w:rPr>
        <w:t xml:space="preserve"> optimal 3′ pairing </w:t>
      </w:r>
      <w:r w:rsidR="00E93D4F" w:rsidRPr="004C61E4">
        <w:rPr>
          <w:rFonts w:ascii="Helvetica" w:eastAsia="Arial" w:hAnsi="Helvetica" w:cs="Arial"/>
          <w:sz w:val="22"/>
          <w:szCs w:val="22"/>
        </w:rPr>
        <w:t>centers on miRNA nucleotides 13–18 (</w:t>
      </w:r>
      <w:proofErr w:type="spellStart"/>
      <w:r w:rsidR="00E93D4F" w:rsidRPr="004C61E4">
        <w:rPr>
          <w:rFonts w:ascii="Helvetica" w:eastAsia="Arial" w:hAnsi="Helvetica" w:cs="Arial"/>
          <w:sz w:val="22"/>
          <w:szCs w:val="22"/>
        </w:rPr>
        <w:t>Grimson</w:t>
      </w:r>
      <w:proofErr w:type="spellEnd"/>
      <w:r w:rsidR="00E93D4F" w:rsidRPr="004C61E4">
        <w:rPr>
          <w:rFonts w:ascii="Helvetica" w:eastAsia="Arial" w:hAnsi="Helvetica" w:cs="Arial"/>
          <w:sz w:val="22"/>
          <w:szCs w:val="22"/>
        </w:rPr>
        <w:t xml:space="preserve">). However, the current results revealed unanticipated differences between miRNAs in </w:t>
      </w:r>
      <w:del w:id="784" w:author="David Bartel" w:date="2019-06-28T15:05:00Z">
        <w:r w:rsidR="00E93D4F" w:rsidRPr="004C61E4" w:rsidDel="00F01612">
          <w:rPr>
            <w:rFonts w:ascii="Helvetica" w:eastAsia="Arial" w:hAnsi="Helvetica" w:cs="Arial"/>
            <w:sz w:val="22"/>
            <w:szCs w:val="22"/>
          </w:rPr>
          <w:delText xml:space="preserve">both the strength of pairing and </w:delText>
        </w:r>
      </w:del>
      <w:r w:rsidR="00E93D4F" w:rsidRPr="004C61E4">
        <w:rPr>
          <w:rFonts w:ascii="Helvetica" w:eastAsia="Arial" w:hAnsi="Helvetica" w:cs="Arial"/>
          <w:sz w:val="22"/>
          <w:szCs w:val="22"/>
        </w:rPr>
        <w:t>optimal register of pairing.</w:t>
      </w:r>
      <w:r w:rsidR="00B0410B" w:rsidRPr="004C61E4">
        <w:rPr>
          <w:rFonts w:ascii="Helvetica" w:eastAsia="Arial" w:hAnsi="Helvetica" w:cs="Arial"/>
          <w:sz w:val="22"/>
          <w:szCs w:val="22"/>
        </w:rPr>
        <w:t xml:space="preserve"> </w:t>
      </w:r>
      <w:ins w:id="785" w:author="David Bartel" w:date="2019-06-28T15:05:00Z">
        <w:r w:rsidR="00F01612" w:rsidRPr="004C61E4">
          <w:rPr>
            <w:rFonts w:ascii="Helvetica" w:eastAsia="Arial" w:hAnsi="Helvetica" w:cs="Arial"/>
            <w:sz w:val="22"/>
            <w:szCs w:val="22"/>
          </w:rPr>
          <w:t xml:space="preserve">We also observed differences </w:t>
        </w:r>
      </w:ins>
      <w:ins w:id="786" w:author="David Bartel" w:date="2019-06-28T15:06:00Z">
        <w:r w:rsidR="00F01612" w:rsidRPr="004C61E4">
          <w:rPr>
            <w:rFonts w:ascii="Helvetica" w:eastAsia="Arial" w:hAnsi="Helvetica" w:cs="Arial"/>
            <w:sz w:val="22"/>
            <w:szCs w:val="22"/>
          </w:rPr>
          <w:t xml:space="preserve">between miRNAs </w:t>
        </w:r>
      </w:ins>
      <w:ins w:id="787" w:author="David Bartel" w:date="2019-06-28T15:05:00Z">
        <w:r w:rsidR="00F01612" w:rsidRPr="004C61E4">
          <w:rPr>
            <w:rFonts w:ascii="Helvetica" w:eastAsia="Arial" w:hAnsi="Helvetica" w:cs="Arial"/>
            <w:sz w:val="22"/>
            <w:szCs w:val="22"/>
          </w:rPr>
          <w:t xml:space="preserve">in the strength of </w:t>
        </w:r>
      </w:ins>
      <w:ins w:id="788" w:author="David Bartel" w:date="2019-06-28T15:06:00Z">
        <w:r w:rsidR="00F01612" w:rsidRPr="004C61E4">
          <w:rPr>
            <w:rFonts w:ascii="Helvetica" w:eastAsia="Arial" w:hAnsi="Helvetica" w:cs="Arial"/>
            <w:sz w:val="22"/>
            <w:szCs w:val="22"/>
          </w:rPr>
          <w:t xml:space="preserve">3′ </w:t>
        </w:r>
      </w:ins>
      <w:ins w:id="789" w:author="David Bartel" w:date="2019-06-28T15:05:00Z">
        <w:r w:rsidR="00F01612" w:rsidRPr="004C61E4">
          <w:rPr>
            <w:rFonts w:ascii="Helvetica" w:eastAsia="Arial" w:hAnsi="Helvetica" w:cs="Arial"/>
            <w:sz w:val="22"/>
            <w:szCs w:val="22"/>
          </w:rPr>
          <w:t>pairing</w:t>
        </w:r>
      </w:ins>
      <w:ins w:id="790" w:author="David Bartel" w:date="2019-06-28T15:06:00Z">
        <w:r w:rsidR="00F01612" w:rsidRPr="004C61E4">
          <w:rPr>
            <w:rFonts w:ascii="Helvetica" w:eastAsia="Arial" w:hAnsi="Helvetica" w:cs="Arial"/>
            <w:sz w:val="22"/>
            <w:szCs w:val="22"/>
          </w:rPr>
          <w:t xml:space="preserve">; compared to 3′-site affinities observed for let-7a, affinities were somewhat lower for miR-1 and miR-155 (maximal </w:t>
        </w:r>
        <w:r w:rsidR="00F01612" w:rsidRPr="004C61E4">
          <w:rPr>
            <w:rFonts w:ascii="Helvetica" w:eastAsia="Arial" w:hAnsi="Helvetica" w:cs="Arial"/>
            <w:i/>
            <w:sz w:val="22"/>
            <w:szCs w:val="22"/>
          </w:rPr>
          <w:t>K</w:t>
        </w:r>
        <w:r w:rsidR="00F01612" w:rsidRPr="004C61E4">
          <w:rPr>
            <w:rFonts w:ascii="Helvetica" w:eastAsia="Arial" w:hAnsi="Helvetica" w:cs="Arial"/>
            <w:vertAlign w:val="subscript"/>
          </w:rPr>
          <w:t>D</w:t>
        </w:r>
        <w:r w:rsidR="00F01612" w:rsidRPr="004C61E4">
          <w:rPr>
            <w:rFonts w:ascii="Helvetica" w:eastAsia="Arial" w:hAnsi="Helvetica" w:cs="Arial"/>
            <w:sz w:val="22"/>
            <w:szCs w:val="22"/>
          </w:rPr>
          <w:t xml:space="preserve"> fold-change values for 7nt of 3′ pairing, </w:t>
        </w:r>
        <w:commentRangeStart w:id="791"/>
        <w:r w:rsidR="00F01612" w:rsidRPr="004C61E4">
          <w:rPr>
            <w:rFonts w:ascii="Helvetica" w:eastAsia="Arial" w:hAnsi="Helvetica" w:cs="Arial"/>
            <w:sz w:val="22"/>
            <w:szCs w:val="22"/>
          </w:rPr>
          <w:t>43</w:t>
        </w:r>
        <w:commentRangeEnd w:id="791"/>
        <w:r w:rsidR="00F01612" w:rsidRPr="004C61E4">
          <w:rPr>
            <w:rStyle w:val="CommentReference"/>
            <w:rFonts w:ascii="Helvetica" w:hAnsi="Helvetica"/>
          </w:rPr>
          <w:commentReference w:id="791"/>
        </w:r>
        <w:r w:rsidR="00F01612" w:rsidRPr="004C61E4">
          <w:rPr>
            <w:rFonts w:ascii="Helvetica" w:eastAsia="Arial" w:hAnsi="Helvetica" w:cs="Arial"/>
            <w:sz w:val="22"/>
            <w:szCs w:val="22"/>
          </w:rPr>
          <w:t xml:space="preserve">, 15, and 14 for let-7a, miR-1 and miR-155, respectively) (Fig 4D). </w:t>
        </w:r>
      </w:ins>
      <w:r w:rsidR="00B0410B" w:rsidRPr="004C61E4">
        <w:rPr>
          <w:rFonts w:ascii="Helvetica" w:eastAsia="Arial" w:hAnsi="Helvetica" w:cs="Arial"/>
          <w:sz w:val="22"/>
          <w:szCs w:val="22"/>
        </w:rPr>
        <w:t>Thus, our results indicate that the sequence of the miRNA, not common interactions with the protein, influence the contribution and the preferred register for 3′ pairing.</w:t>
      </w:r>
      <w:ins w:id="792" w:author="David Bartel" w:date="2019-06-28T15:03:00Z">
        <w:r w:rsidR="00F01612" w:rsidRPr="004C61E4">
          <w:rPr>
            <w:rFonts w:ascii="Helvetica" w:eastAsia="Arial" w:hAnsi="Helvetica" w:cs="Arial"/>
            <w:sz w:val="22"/>
            <w:szCs w:val="22"/>
          </w:rPr>
          <w:t xml:space="preserve"> </w:t>
        </w:r>
      </w:ins>
    </w:p>
    <w:p w14:paraId="675CB325" w14:textId="1A99D6E4" w:rsidR="00CD3077" w:rsidRPr="004C61E4" w:rsidRDefault="00C8166C"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 xml:space="preserve">These trends </w:t>
      </w:r>
      <w:r w:rsidR="00BD1727" w:rsidRPr="004C61E4">
        <w:rPr>
          <w:rFonts w:ascii="Helvetica" w:eastAsia="Arial" w:hAnsi="Helvetica" w:cs="Arial"/>
          <w:sz w:val="22"/>
          <w:szCs w:val="22"/>
        </w:rPr>
        <w:t>we</w:t>
      </w:r>
      <w:r w:rsidRPr="004C61E4">
        <w:rPr>
          <w:rFonts w:ascii="Helvetica" w:eastAsia="Arial" w:hAnsi="Helvetica" w:cs="Arial"/>
          <w:sz w:val="22"/>
          <w:szCs w:val="22"/>
        </w:rPr>
        <w:t xml:space="preserve">re recapitulated using </w:t>
      </w:r>
      <w:r w:rsidR="00E93D4F" w:rsidRPr="004C61E4">
        <w:rPr>
          <w:rFonts w:ascii="Helvetica" w:eastAsia="Arial" w:hAnsi="Helvetica" w:cs="Arial"/>
          <w:sz w:val="22"/>
          <w:szCs w:val="22"/>
        </w:rPr>
        <w:t xml:space="preserve">AGO-RBNS </w:t>
      </w:r>
      <w:r w:rsidRPr="004C61E4">
        <w:rPr>
          <w:rFonts w:ascii="Helvetica" w:eastAsia="Arial" w:hAnsi="Helvetica" w:cs="Arial"/>
          <w:sz w:val="22"/>
          <w:szCs w:val="22"/>
        </w:rPr>
        <w:t>data from random</w:t>
      </w:r>
      <w:r w:rsidR="00E93D4F" w:rsidRPr="004C61E4">
        <w:rPr>
          <w:rFonts w:ascii="Helvetica" w:eastAsia="Arial" w:hAnsi="Helvetica" w:cs="Arial"/>
          <w:sz w:val="22"/>
          <w:szCs w:val="22"/>
        </w:rPr>
        <w:t>-sequence</w:t>
      </w:r>
      <w:r w:rsidRPr="004C61E4">
        <w:rPr>
          <w:rFonts w:ascii="Helvetica" w:eastAsia="Arial" w:hAnsi="Helvetica" w:cs="Arial"/>
          <w:sz w:val="22"/>
          <w:szCs w:val="22"/>
        </w:rPr>
        <w:t xml:space="preserve"> libraries</w:t>
      </w:r>
      <w:r w:rsidR="00BD1727" w:rsidRPr="004C61E4">
        <w:rPr>
          <w:rFonts w:ascii="Helvetica" w:eastAsia="Arial" w:hAnsi="Helvetica" w:cs="Arial"/>
          <w:sz w:val="22"/>
          <w:szCs w:val="22"/>
        </w:rPr>
        <w:t xml:space="preserve"> (McGeary et al., 2018)</w:t>
      </w:r>
      <w:r w:rsidRPr="004C61E4">
        <w:rPr>
          <w:rFonts w:ascii="Helvetica" w:eastAsia="Arial" w:hAnsi="Helvetica" w:cs="Arial"/>
          <w:sz w:val="22"/>
          <w:szCs w:val="22"/>
        </w:rPr>
        <w:t>, albeit with more error due to low</w:t>
      </w:r>
      <w:r w:rsidR="00E93D4F" w:rsidRPr="004C61E4">
        <w:rPr>
          <w:rFonts w:ascii="Helvetica" w:eastAsia="Arial" w:hAnsi="Helvetica" w:cs="Arial"/>
          <w:sz w:val="22"/>
          <w:szCs w:val="22"/>
        </w:rPr>
        <w:t>er</w:t>
      </w:r>
      <w:r w:rsidRPr="004C61E4">
        <w:rPr>
          <w:rFonts w:ascii="Helvetica" w:eastAsia="Arial" w:hAnsi="Helvetica" w:cs="Arial"/>
          <w:sz w:val="22"/>
          <w:szCs w:val="22"/>
        </w:rPr>
        <w:t xml:space="preserve"> counts of site occurrences</w:t>
      </w:r>
      <w:r w:rsidR="00BD1727" w:rsidRPr="004C61E4">
        <w:rPr>
          <w:rFonts w:ascii="Helvetica" w:eastAsia="Arial" w:hAnsi="Helvetica" w:cs="Arial"/>
          <w:sz w:val="22"/>
          <w:szCs w:val="22"/>
        </w:rPr>
        <w:t xml:space="preserve">, even when confining </w:t>
      </w:r>
      <w:r w:rsidR="00E93D4F" w:rsidRPr="004C61E4">
        <w:rPr>
          <w:rFonts w:ascii="Helvetica" w:eastAsia="Arial" w:hAnsi="Helvetica" w:cs="Arial"/>
          <w:sz w:val="22"/>
          <w:szCs w:val="22"/>
        </w:rPr>
        <w:t>our</w:t>
      </w:r>
      <w:r w:rsidR="00BD1727" w:rsidRPr="004C61E4">
        <w:rPr>
          <w:rFonts w:ascii="Helvetica" w:eastAsia="Arial" w:hAnsi="Helvetica" w:cs="Arial"/>
          <w:sz w:val="22"/>
          <w:szCs w:val="22"/>
        </w:rPr>
        <w:t xml:space="preserve"> analysis to shorter, 5-nt 3′ sites</w:t>
      </w:r>
      <w:r w:rsidRPr="004C61E4">
        <w:rPr>
          <w:rFonts w:ascii="Helvetica" w:eastAsia="Arial" w:hAnsi="Helvetica" w:cs="Arial"/>
          <w:sz w:val="22"/>
          <w:szCs w:val="22"/>
        </w:rPr>
        <w:t xml:space="preserve"> </w:t>
      </w:r>
      <w:r w:rsidR="00E93D4F" w:rsidRPr="004C61E4">
        <w:rPr>
          <w:rFonts w:ascii="Helvetica" w:eastAsia="Arial" w:hAnsi="Helvetica" w:cs="Arial"/>
          <w:sz w:val="22"/>
          <w:szCs w:val="22"/>
        </w:rPr>
        <w:t>(</w:t>
      </w:r>
      <w:commentRangeStart w:id="793"/>
      <w:r w:rsidRPr="004C61E4">
        <w:rPr>
          <w:rFonts w:ascii="Helvetica" w:eastAsia="Arial" w:hAnsi="Helvetica" w:cs="Arial"/>
          <w:sz w:val="22"/>
          <w:szCs w:val="22"/>
        </w:rPr>
        <w:t>Fig S</w:t>
      </w:r>
      <w:r w:rsidR="005C5511" w:rsidRPr="004C61E4">
        <w:rPr>
          <w:rFonts w:ascii="Helvetica" w:eastAsia="Arial" w:hAnsi="Helvetica" w:cs="Arial"/>
          <w:sz w:val="22"/>
          <w:szCs w:val="22"/>
        </w:rPr>
        <w:t>4</w:t>
      </w:r>
      <w:r w:rsidRPr="004C61E4">
        <w:rPr>
          <w:rFonts w:ascii="Helvetica" w:eastAsia="Arial" w:hAnsi="Helvetica" w:cs="Arial"/>
          <w:sz w:val="22"/>
          <w:szCs w:val="22"/>
        </w:rPr>
        <w:t xml:space="preserve"> </w:t>
      </w:r>
      <w:commentRangeEnd w:id="793"/>
      <w:r w:rsidR="006A5372" w:rsidRPr="004C61E4">
        <w:rPr>
          <w:rStyle w:val="CommentReference"/>
          <w:rFonts w:ascii="Helvetica" w:hAnsi="Helvetica"/>
        </w:rPr>
        <w:commentReference w:id="793"/>
      </w:r>
      <w:r w:rsidRPr="004C61E4">
        <w:rPr>
          <w:rFonts w:ascii="Helvetica" w:eastAsia="Arial" w:hAnsi="Helvetica" w:cs="Arial"/>
          <w:sz w:val="22"/>
          <w:szCs w:val="22"/>
        </w:rPr>
        <w:t xml:space="preserve">). </w:t>
      </w:r>
      <w:r w:rsidR="00E93D4F" w:rsidRPr="004C61E4">
        <w:rPr>
          <w:rFonts w:ascii="Helvetica" w:eastAsia="Arial" w:hAnsi="Helvetica" w:cs="Arial"/>
          <w:sz w:val="22"/>
          <w:szCs w:val="22"/>
        </w:rPr>
        <w:t>Of the six miRNAs examined,</w:t>
      </w:r>
      <w:r w:rsidRPr="004C61E4">
        <w:rPr>
          <w:rFonts w:ascii="Helvetica" w:eastAsia="Arial" w:hAnsi="Helvetica" w:cs="Arial"/>
          <w:sz w:val="22"/>
          <w:szCs w:val="22"/>
        </w:rPr>
        <w:t xml:space="preserve"> lsy-6 ha</w:t>
      </w:r>
      <w:r w:rsidR="00E93D4F" w:rsidRPr="004C61E4">
        <w:rPr>
          <w:rFonts w:ascii="Helvetica" w:eastAsia="Arial" w:hAnsi="Helvetica" w:cs="Arial"/>
          <w:sz w:val="22"/>
          <w:szCs w:val="22"/>
        </w:rPr>
        <w:t>d</w:t>
      </w:r>
      <w:r w:rsidRPr="004C61E4">
        <w:rPr>
          <w:rFonts w:ascii="Helvetica" w:eastAsia="Arial" w:hAnsi="Helvetica" w:cs="Arial"/>
          <w:sz w:val="22"/>
          <w:szCs w:val="22"/>
        </w:rPr>
        <w:t xml:space="preserve"> the </w:t>
      </w:r>
      <w:r w:rsidR="000A2952" w:rsidRPr="004C61E4">
        <w:rPr>
          <w:rFonts w:ascii="Helvetica" w:eastAsia="Arial" w:hAnsi="Helvetica" w:cs="Arial"/>
          <w:sz w:val="22"/>
          <w:szCs w:val="22"/>
        </w:rPr>
        <w:t>highest-affinity</w:t>
      </w:r>
      <w:r w:rsidR="00F95A42" w:rsidRPr="004C61E4">
        <w:rPr>
          <w:rFonts w:ascii="Helvetica" w:eastAsia="Arial" w:hAnsi="Helvetica" w:cs="Arial"/>
          <w:sz w:val="22"/>
          <w:szCs w:val="22"/>
        </w:rPr>
        <w:t xml:space="preserve"> </w:t>
      </w:r>
      <w:r w:rsidRPr="004C61E4">
        <w:rPr>
          <w:rFonts w:ascii="Helvetica" w:eastAsia="Arial" w:hAnsi="Helvetica" w:cs="Arial"/>
          <w:sz w:val="22"/>
          <w:szCs w:val="22"/>
        </w:rPr>
        <w:t>3′</w:t>
      </w:r>
      <w:r w:rsidR="000A2952" w:rsidRPr="004C61E4">
        <w:rPr>
          <w:rFonts w:ascii="Helvetica" w:eastAsia="Arial" w:hAnsi="Helvetica" w:cs="Arial"/>
          <w:sz w:val="22"/>
          <w:szCs w:val="22"/>
        </w:rPr>
        <w:t xml:space="preserve"> pairing</w:t>
      </w:r>
      <w:del w:id="794" w:author="David Bartel" w:date="2019-06-28T15:10:00Z">
        <w:r w:rsidR="00E310F2" w:rsidRPr="004C61E4" w:rsidDel="00F01612">
          <w:rPr>
            <w:rFonts w:ascii="Helvetica" w:eastAsia="Arial" w:hAnsi="Helvetica" w:cs="Arial"/>
            <w:sz w:val="22"/>
            <w:szCs w:val="22"/>
          </w:rPr>
          <w:delText xml:space="preserve">, </w:delText>
        </w:r>
      </w:del>
      <w:ins w:id="795" w:author="David Bartel" w:date="2019-06-28T15:10:00Z">
        <w:r w:rsidR="00F01612" w:rsidRPr="004C61E4">
          <w:rPr>
            <w:rFonts w:ascii="Helvetica" w:eastAsia="Arial" w:hAnsi="Helvetica" w:cs="Arial"/>
            <w:sz w:val="22"/>
            <w:szCs w:val="22"/>
          </w:rPr>
          <w:t>—</w:t>
        </w:r>
      </w:ins>
      <w:r w:rsidR="00E310F2" w:rsidRPr="004C61E4">
        <w:rPr>
          <w:rFonts w:ascii="Helvetica" w:eastAsia="Arial" w:hAnsi="Helvetica" w:cs="Arial"/>
          <w:sz w:val="22"/>
          <w:szCs w:val="22"/>
        </w:rPr>
        <w:t>up to 100-fold for a 5</w:t>
      </w:r>
      <w:ins w:id="796" w:author="David Bartel" w:date="2019-06-28T15:10:00Z">
        <w:r w:rsidR="00F01612" w:rsidRPr="004C61E4">
          <w:rPr>
            <w:rFonts w:ascii="Helvetica" w:eastAsia="Arial" w:hAnsi="Helvetica" w:cs="Arial"/>
            <w:sz w:val="22"/>
            <w:szCs w:val="22"/>
          </w:rPr>
          <w:t xml:space="preserve">-nt </w:t>
        </w:r>
        <w:r w:rsidR="006501CE" w:rsidRPr="004C61E4">
          <w:rPr>
            <w:rFonts w:ascii="Helvetica" w:eastAsia="Arial" w:hAnsi="Helvetica" w:cs="Arial"/>
            <w:sz w:val="22"/>
            <w:szCs w:val="22"/>
          </w:rPr>
          <w:t>3′ site</w:t>
        </w:r>
      </w:ins>
      <w:del w:id="797" w:author="David Bartel" w:date="2019-06-28T15:10:00Z">
        <w:r w:rsidR="00E310F2" w:rsidRPr="004C61E4" w:rsidDel="006501CE">
          <w:rPr>
            <w:rFonts w:ascii="Helvetica" w:eastAsia="Arial" w:hAnsi="Helvetica" w:cs="Arial"/>
            <w:sz w:val="22"/>
            <w:szCs w:val="22"/>
          </w:rPr>
          <w:delText>mer</w:delText>
        </w:r>
      </w:del>
      <w:r w:rsidR="00E310F2" w:rsidRPr="004C61E4">
        <w:rPr>
          <w:rFonts w:ascii="Helvetica" w:eastAsia="Arial" w:hAnsi="Helvetica" w:cs="Arial"/>
          <w:sz w:val="22"/>
          <w:szCs w:val="22"/>
        </w:rPr>
        <w:t xml:space="preserve"> pairing to miRNA nucleotides 13</w:t>
      </w:r>
      <w:ins w:id="798" w:author="David Bartel" w:date="2019-06-28T15:10:00Z">
        <w:r w:rsidR="006501CE" w:rsidRPr="004C61E4">
          <w:rPr>
            <w:rFonts w:ascii="Helvetica" w:eastAsia="Arial" w:hAnsi="Helvetica" w:cs="Arial"/>
            <w:sz w:val="22"/>
            <w:szCs w:val="22"/>
          </w:rPr>
          <w:t>–</w:t>
        </w:r>
      </w:ins>
      <w:del w:id="799" w:author="David Bartel" w:date="2019-06-28T15:10:00Z">
        <w:r w:rsidR="00E310F2" w:rsidRPr="004C61E4" w:rsidDel="006501CE">
          <w:rPr>
            <w:rFonts w:ascii="Helvetica" w:eastAsia="Arial" w:hAnsi="Helvetica" w:cs="Arial"/>
            <w:sz w:val="22"/>
            <w:szCs w:val="22"/>
          </w:rPr>
          <w:delText>-</w:delText>
        </w:r>
      </w:del>
      <w:r w:rsidR="00E310F2" w:rsidRPr="004C61E4">
        <w:rPr>
          <w:rFonts w:ascii="Helvetica" w:eastAsia="Arial" w:hAnsi="Helvetica" w:cs="Arial"/>
          <w:sz w:val="22"/>
          <w:szCs w:val="22"/>
        </w:rPr>
        <w:t>17.</w:t>
      </w:r>
      <w:ins w:id="800" w:author="David Bartel" w:date="2019-06-28T15:16:00Z">
        <w:r w:rsidR="006501CE" w:rsidRPr="004C61E4">
          <w:rPr>
            <w:rFonts w:ascii="Helvetica" w:eastAsia="Arial" w:hAnsi="Helvetica" w:cs="Arial"/>
            <w:sz w:val="22"/>
            <w:szCs w:val="22"/>
          </w:rPr>
          <w:t xml:space="preserve"> In contrast, miR-7 </w:t>
        </w:r>
      </w:ins>
      <w:ins w:id="801" w:author="David Bartel" w:date="2019-06-28T15:17:00Z">
        <w:r w:rsidR="006501CE" w:rsidRPr="004C61E4">
          <w:rPr>
            <w:rFonts w:ascii="Helvetica" w:eastAsia="Arial" w:hAnsi="Helvetica" w:cs="Arial"/>
            <w:sz w:val="22"/>
            <w:szCs w:val="22"/>
          </w:rPr>
          <w:t xml:space="preserve">had </w:t>
        </w:r>
      </w:ins>
      <w:ins w:id="802" w:author="David Bartel" w:date="2019-06-28T15:23:00Z">
        <w:r w:rsidR="00A12824" w:rsidRPr="004C61E4">
          <w:rPr>
            <w:rFonts w:ascii="Helvetica" w:eastAsia="Arial" w:hAnsi="Helvetica" w:cs="Arial"/>
            <w:sz w:val="22"/>
            <w:szCs w:val="22"/>
          </w:rPr>
          <w:t>the lowest-affinity</w:t>
        </w:r>
      </w:ins>
      <w:ins w:id="803" w:author="David Bartel" w:date="2019-06-28T15:17:00Z">
        <w:r w:rsidR="006501CE" w:rsidRPr="004C61E4">
          <w:rPr>
            <w:rFonts w:ascii="Helvetica" w:eastAsia="Arial" w:hAnsi="Helvetica" w:cs="Arial"/>
            <w:sz w:val="22"/>
            <w:szCs w:val="22"/>
          </w:rPr>
          <w:t xml:space="preserve"> 3′ pairing</w:t>
        </w:r>
      </w:ins>
      <w:ins w:id="804" w:author="David Bartel" w:date="2019-06-28T15:23:00Z">
        <w:r w:rsidR="00A12824" w:rsidRPr="004C61E4">
          <w:rPr>
            <w:rFonts w:ascii="Helvetica" w:eastAsia="Arial" w:hAnsi="Helvetica" w:cs="Arial"/>
            <w:sz w:val="22"/>
            <w:szCs w:val="22"/>
          </w:rPr>
          <w:t xml:space="preserve">, with </w:t>
        </w:r>
      </w:ins>
      <w:ins w:id="805" w:author="David Bartel" w:date="2019-06-28T15:24:00Z">
        <w:r w:rsidR="00A12824" w:rsidRPr="004C61E4">
          <w:rPr>
            <w:rFonts w:ascii="Helvetica" w:eastAsia="Arial" w:hAnsi="Helvetica" w:cs="Arial"/>
            <w:sz w:val="22"/>
            <w:szCs w:val="22"/>
          </w:rPr>
          <w:t xml:space="preserve">little signal for </w:t>
        </w:r>
      </w:ins>
      <w:ins w:id="806" w:author="David Bartel" w:date="2019-06-28T15:25:00Z">
        <w:r w:rsidR="00A12824" w:rsidRPr="004C61E4">
          <w:rPr>
            <w:rFonts w:ascii="Helvetica" w:eastAsia="Arial" w:hAnsi="Helvetica" w:cs="Arial"/>
            <w:sz w:val="22"/>
            <w:szCs w:val="22"/>
          </w:rPr>
          <w:t>a</w:t>
        </w:r>
      </w:ins>
      <w:ins w:id="807" w:author="David Bartel" w:date="2019-06-28T15:24:00Z">
        <w:r w:rsidR="00A12824" w:rsidRPr="004C61E4">
          <w:rPr>
            <w:rFonts w:ascii="Helvetica" w:eastAsia="Arial" w:hAnsi="Helvetica" w:cs="Arial"/>
            <w:sz w:val="22"/>
            <w:szCs w:val="22"/>
          </w:rPr>
          <w:t xml:space="preserve"> contribution of 5-nt 3′ site</w:t>
        </w:r>
      </w:ins>
      <w:ins w:id="808" w:author="David Bartel" w:date="2019-06-28T15:25:00Z">
        <w:r w:rsidR="00A12824" w:rsidRPr="004C61E4">
          <w:rPr>
            <w:rFonts w:ascii="Helvetica" w:eastAsia="Arial" w:hAnsi="Helvetica" w:cs="Arial"/>
            <w:sz w:val="22"/>
            <w:szCs w:val="22"/>
          </w:rPr>
          <w:t>s detected above background</w:t>
        </w:r>
      </w:ins>
      <w:r w:rsidR="00F95A42" w:rsidRPr="004C61E4">
        <w:rPr>
          <w:rFonts w:ascii="Helvetica" w:eastAsia="Arial" w:hAnsi="Helvetica" w:cs="Arial"/>
          <w:sz w:val="22"/>
          <w:szCs w:val="22"/>
        </w:rPr>
        <w:t xml:space="preserve"> </w:t>
      </w:r>
      <w:r w:rsidR="00290DEF" w:rsidRPr="004C61E4">
        <w:rPr>
          <w:rFonts w:ascii="Helvetica" w:eastAsia="Arial" w:hAnsi="Helvetica" w:cs="Arial"/>
          <w:sz w:val="22"/>
          <w:szCs w:val="22"/>
        </w:rPr>
        <w:t>(</w:t>
      </w:r>
      <w:commentRangeStart w:id="809"/>
      <w:r w:rsidR="00290DEF" w:rsidRPr="004C61E4">
        <w:rPr>
          <w:rFonts w:ascii="Helvetica" w:eastAsia="Arial" w:hAnsi="Helvetica" w:cs="Arial"/>
          <w:sz w:val="22"/>
          <w:szCs w:val="22"/>
        </w:rPr>
        <w:t>Fig S4</w:t>
      </w:r>
      <w:commentRangeEnd w:id="809"/>
      <w:r w:rsidR="006501CE" w:rsidRPr="004C61E4">
        <w:rPr>
          <w:rStyle w:val="CommentReference"/>
          <w:rFonts w:ascii="Helvetica" w:hAnsi="Helvetica"/>
        </w:rPr>
        <w:commentReference w:id="809"/>
      </w:r>
      <w:del w:id="810" w:author="David Bartel" w:date="2019-06-28T15:14:00Z">
        <w:r w:rsidR="00023176" w:rsidRPr="004C61E4" w:rsidDel="006501CE">
          <w:rPr>
            <w:rFonts w:ascii="Helvetica" w:eastAsia="Arial" w:hAnsi="Helvetica" w:cs="Arial"/>
            <w:sz w:val="22"/>
            <w:szCs w:val="22"/>
          </w:rPr>
          <w:delText>A</w:delText>
        </w:r>
      </w:del>
      <w:r w:rsidR="00290DEF" w:rsidRPr="004C61E4">
        <w:rPr>
          <w:rFonts w:ascii="Helvetica" w:eastAsia="Arial" w:hAnsi="Helvetica" w:cs="Arial"/>
          <w:sz w:val="22"/>
          <w:szCs w:val="22"/>
        </w:rPr>
        <w:t>)</w:t>
      </w:r>
      <w:r w:rsidR="00F95A42" w:rsidRPr="004C61E4">
        <w:rPr>
          <w:rFonts w:ascii="Helvetica" w:eastAsia="Arial" w:hAnsi="Helvetica" w:cs="Arial"/>
          <w:sz w:val="22"/>
          <w:szCs w:val="22"/>
        </w:rPr>
        <w:t xml:space="preserve">. </w:t>
      </w:r>
      <w:del w:id="811" w:author="David Bartel" w:date="2019-06-28T15:14:00Z">
        <w:r w:rsidR="00023176" w:rsidRPr="004C61E4" w:rsidDel="006501CE">
          <w:rPr>
            <w:rFonts w:ascii="Helvetica" w:eastAsia="Arial" w:hAnsi="Helvetica" w:cs="Arial"/>
            <w:sz w:val="22"/>
            <w:szCs w:val="22"/>
          </w:rPr>
          <w:delText xml:space="preserve">The </w:delText>
        </w:r>
        <w:r w:rsidR="00023176" w:rsidRPr="004C61E4" w:rsidDel="006501CE">
          <w:rPr>
            <w:rFonts w:ascii="Helvetica" w:eastAsia="Arial" w:hAnsi="Helvetica" w:cs="Arial"/>
            <w:i/>
            <w:sz w:val="22"/>
            <w:szCs w:val="22"/>
          </w:rPr>
          <w:delText>cog-1</w:delText>
        </w:r>
        <w:r w:rsidR="00023176" w:rsidRPr="004C61E4" w:rsidDel="006501CE">
          <w:rPr>
            <w:rFonts w:ascii="Helvetica" w:eastAsia="Arial" w:hAnsi="Helvetica" w:cs="Arial"/>
            <w:sz w:val="22"/>
            <w:szCs w:val="22"/>
          </w:rPr>
          <w:delText xml:space="preserve"> mRNA, which is the single known target of lsy-6, has two sites to the miRNA, each with potential to make </w:delText>
        </w:r>
        <w:r w:rsidR="000A2952" w:rsidRPr="004C61E4" w:rsidDel="006501CE">
          <w:rPr>
            <w:rFonts w:ascii="Helvetica" w:eastAsia="Arial" w:hAnsi="Helvetica" w:cs="Arial"/>
            <w:sz w:val="22"/>
            <w:szCs w:val="22"/>
          </w:rPr>
          <w:delText>four</w:delText>
        </w:r>
        <w:r w:rsidR="00023176" w:rsidRPr="004C61E4" w:rsidDel="006501CE">
          <w:rPr>
            <w:rFonts w:ascii="Helvetica" w:eastAsia="Arial" w:hAnsi="Helvetica" w:cs="Arial"/>
            <w:sz w:val="22"/>
            <w:szCs w:val="22"/>
          </w:rPr>
          <w:delText xml:space="preserve"> contiguous pairs of 3′-supplementary pairing (REF) (Fig S4B). </w:delText>
        </w:r>
        <w:r w:rsidR="00B0410B" w:rsidRPr="004C61E4" w:rsidDel="006501CE">
          <w:rPr>
            <w:rFonts w:ascii="Helvetica" w:eastAsia="Arial" w:hAnsi="Helvetica" w:cs="Arial"/>
            <w:sz w:val="22"/>
            <w:szCs w:val="22"/>
          </w:rPr>
          <w:delText>We found</w:delText>
        </w:r>
        <w:r w:rsidR="00023176" w:rsidRPr="004C61E4" w:rsidDel="006501CE">
          <w:rPr>
            <w:rFonts w:ascii="Helvetica" w:eastAsia="Arial" w:hAnsi="Helvetica" w:cs="Arial"/>
            <w:sz w:val="22"/>
            <w:szCs w:val="22"/>
          </w:rPr>
          <w:delText xml:space="preserve"> that these </w:delText>
        </w:r>
        <w:r w:rsidR="00B0410B" w:rsidRPr="004C61E4" w:rsidDel="006501CE">
          <w:rPr>
            <w:rFonts w:ascii="Helvetica" w:eastAsia="Arial" w:hAnsi="Helvetica" w:cs="Arial"/>
            <w:sz w:val="22"/>
            <w:szCs w:val="22"/>
          </w:rPr>
          <w:delText xml:space="preserve">two </w:delText>
        </w:r>
        <w:r w:rsidR="00023176" w:rsidRPr="004C61E4" w:rsidDel="006501CE">
          <w:rPr>
            <w:rFonts w:ascii="Helvetica" w:eastAsia="Arial" w:hAnsi="Helvetica" w:cs="Arial"/>
            <w:sz w:val="22"/>
            <w:szCs w:val="22"/>
          </w:rPr>
          <w:delText>3′ sites</w:delText>
        </w:r>
        <w:r w:rsidR="00B0410B" w:rsidRPr="004C61E4" w:rsidDel="006501CE">
          <w:rPr>
            <w:rFonts w:ascii="Helvetica" w:eastAsia="Arial" w:hAnsi="Helvetica" w:cs="Arial"/>
            <w:sz w:val="22"/>
            <w:szCs w:val="22"/>
          </w:rPr>
          <w:delText>, by virtue of their</w:delText>
        </w:r>
        <w:r w:rsidR="00023176" w:rsidRPr="004C61E4" w:rsidDel="006501CE">
          <w:rPr>
            <w:rFonts w:ascii="Helvetica" w:eastAsia="Arial" w:hAnsi="Helvetica" w:cs="Arial"/>
            <w:sz w:val="22"/>
            <w:szCs w:val="22"/>
          </w:rPr>
          <w:delText xml:space="preserve"> optimal</w:delText>
        </w:r>
        <w:r w:rsidR="00237D6D" w:rsidRPr="004C61E4" w:rsidDel="006501CE">
          <w:rPr>
            <w:rFonts w:ascii="Helvetica" w:eastAsia="Arial" w:hAnsi="Helvetica" w:cs="Arial"/>
            <w:sz w:val="22"/>
            <w:szCs w:val="22"/>
          </w:rPr>
          <w:delText xml:space="preserve"> (or near-optimal)</w:delText>
        </w:r>
        <w:r w:rsidR="00023176" w:rsidRPr="004C61E4" w:rsidDel="006501CE">
          <w:rPr>
            <w:rFonts w:ascii="Helvetica" w:eastAsia="Arial" w:hAnsi="Helvetica" w:cs="Arial"/>
            <w:sz w:val="22"/>
            <w:szCs w:val="22"/>
          </w:rPr>
          <w:delText xml:space="preserve"> registers and loop lengths</w:delText>
        </w:r>
        <w:r w:rsidR="00B0410B" w:rsidRPr="004C61E4" w:rsidDel="006501CE">
          <w:rPr>
            <w:rFonts w:ascii="Helvetica" w:eastAsia="Arial" w:hAnsi="Helvetica" w:cs="Arial"/>
            <w:sz w:val="22"/>
            <w:szCs w:val="22"/>
          </w:rPr>
          <w:delText>,</w:delText>
        </w:r>
        <w:r w:rsidR="00023176" w:rsidRPr="004C61E4" w:rsidDel="006501CE">
          <w:rPr>
            <w:rFonts w:ascii="Helvetica" w:eastAsia="Arial" w:hAnsi="Helvetica" w:cs="Arial"/>
            <w:sz w:val="22"/>
            <w:szCs w:val="22"/>
          </w:rPr>
          <w:delText xml:space="preserve"> </w:delText>
        </w:r>
        <w:r w:rsidR="00B0410B" w:rsidRPr="004C61E4" w:rsidDel="006501CE">
          <w:rPr>
            <w:rFonts w:ascii="Helvetica" w:eastAsia="Arial" w:hAnsi="Helvetica" w:cs="Arial"/>
            <w:sz w:val="22"/>
            <w:szCs w:val="22"/>
          </w:rPr>
          <w:delText xml:space="preserve">confer </w:delText>
        </w:r>
      </w:del>
      <w:ins w:id="812" w:author="Microsoft Office User" w:date="2019-06-10T16:32:00Z">
        <w:del w:id="813" w:author="David Bartel" w:date="2019-06-28T15:14:00Z">
          <w:r w:rsidR="00CA1C58" w:rsidRPr="004C61E4" w:rsidDel="006501CE">
            <w:rPr>
              <w:rFonts w:ascii="Helvetica" w:eastAsia="Arial" w:hAnsi="Helvetica" w:cs="Arial"/>
              <w:sz w:val="22"/>
              <w:szCs w:val="22"/>
              <w:highlight w:val="yellow"/>
            </w:rPr>
            <w:delText>0.09</w:delText>
          </w:r>
        </w:del>
      </w:ins>
      <w:del w:id="814" w:author="David Bartel" w:date="2019-06-28T15:14:00Z">
        <w:r w:rsidR="00B0410B" w:rsidRPr="004C61E4" w:rsidDel="006501CE">
          <w:rPr>
            <w:rFonts w:ascii="Helvetica" w:eastAsia="Arial" w:hAnsi="Helvetica" w:cs="Arial"/>
            <w:sz w:val="22"/>
            <w:szCs w:val="22"/>
            <w:highlight w:val="yellow"/>
          </w:rPr>
          <w:delText>XX-fold and YY</w:delText>
        </w:r>
      </w:del>
      <w:ins w:id="815" w:author="Microsoft Office User" w:date="2019-06-10T16:32:00Z">
        <w:del w:id="816" w:author="David Bartel" w:date="2019-06-28T15:14:00Z">
          <w:r w:rsidR="00CA1C58" w:rsidRPr="004C61E4" w:rsidDel="006501CE">
            <w:rPr>
              <w:rFonts w:ascii="Helvetica" w:eastAsia="Arial" w:hAnsi="Helvetica" w:cs="Arial"/>
              <w:sz w:val="22"/>
              <w:szCs w:val="22"/>
              <w:highlight w:val="yellow"/>
            </w:rPr>
            <w:delText>7</w:delText>
          </w:r>
        </w:del>
      </w:ins>
      <w:del w:id="817" w:author="David Bartel" w:date="2019-06-28T15:14:00Z">
        <w:r w:rsidR="00B0410B" w:rsidRPr="004C61E4" w:rsidDel="006501CE">
          <w:rPr>
            <w:rFonts w:ascii="Helvetica" w:eastAsia="Arial" w:hAnsi="Helvetica" w:cs="Arial"/>
            <w:sz w:val="22"/>
            <w:szCs w:val="22"/>
            <w:highlight w:val="yellow"/>
          </w:rPr>
          <w:delText>-fold</w:delText>
        </w:r>
        <w:r w:rsidR="00B0410B" w:rsidRPr="004C61E4" w:rsidDel="006501CE">
          <w:rPr>
            <w:rFonts w:ascii="Helvetica" w:eastAsia="Arial" w:hAnsi="Helvetica" w:cs="Arial"/>
            <w:sz w:val="22"/>
            <w:szCs w:val="22"/>
          </w:rPr>
          <w:delText xml:space="preserve"> increases in binding affinity (Fig S4B), which is might be particularly important for lsy-6</w:delText>
        </w:r>
        <w:r w:rsidR="00F95A42" w:rsidRPr="004C61E4" w:rsidDel="006501CE">
          <w:rPr>
            <w:rFonts w:ascii="Helvetica" w:eastAsia="Arial" w:hAnsi="Helvetica" w:cs="Arial"/>
            <w:sz w:val="22"/>
            <w:szCs w:val="22"/>
          </w:rPr>
          <w:delText>, which has a A/U</w:delText>
        </w:r>
        <w:r w:rsidR="000A2952" w:rsidRPr="004C61E4" w:rsidDel="006501CE">
          <w:rPr>
            <w:rFonts w:ascii="Helvetica" w:eastAsia="Arial" w:hAnsi="Helvetica" w:cs="Arial"/>
            <w:sz w:val="22"/>
            <w:szCs w:val="22"/>
          </w:rPr>
          <w:delText>-</w:delText>
        </w:r>
        <w:r w:rsidR="00F95A42" w:rsidRPr="004C61E4" w:rsidDel="006501CE">
          <w:rPr>
            <w:rFonts w:ascii="Helvetica" w:eastAsia="Arial" w:hAnsi="Helvetica" w:cs="Arial"/>
            <w:sz w:val="22"/>
            <w:szCs w:val="22"/>
          </w:rPr>
          <w:delText>rich seed</w:delText>
        </w:r>
        <w:r w:rsidR="00B0410B" w:rsidRPr="004C61E4" w:rsidDel="006501CE">
          <w:rPr>
            <w:rFonts w:ascii="Helvetica" w:eastAsia="Arial" w:hAnsi="Helvetica" w:cs="Arial"/>
            <w:sz w:val="22"/>
            <w:szCs w:val="22"/>
          </w:rPr>
          <w:delText xml:space="preserve"> and</w:delText>
        </w:r>
        <w:r w:rsidR="00F95A42" w:rsidRPr="004C61E4" w:rsidDel="006501CE">
          <w:rPr>
            <w:rFonts w:ascii="Helvetica" w:eastAsia="Arial" w:hAnsi="Helvetica" w:cs="Arial"/>
            <w:sz w:val="22"/>
            <w:szCs w:val="22"/>
          </w:rPr>
          <w:delText xml:space="preserve"> the lowest-affinity canonical sites </w:delText>
        </w:r>
        <w:r w:rsidR="00B0410B" w:rsidRPr="004C61E4" w:rsidDel="006501CE">
          <w:rPr>
            <w:rFonts w:ascii="Helvetica" w:eastAsia="Arial" w:hAnsi="Helvetica" w:cs="Arial"/>
            <w:sz w:val="22"/>
            <w:szCs w:val="22"/>
          </w:rPr>
          <w:delText xml:space="preserve">of the six miRNAs examined </w:delText>
        </w:r>
        <w:r w:rsidR="00F95A42" w:rsidRPr="004C61E4" w:rsidDel="006501CE">
          <w:rPr>
            <w:rFonts w:ascii="Helvetica" w:eastAsia="Arial" w:hAnsi="Helvetica" w:cs="Arial"/>
            <w:sz w:val="22"/>
            <w:szCs w:val="22"/>
          </w:rPr>
          <w:delText>(McGeary).</w:delText>
        </w:r>
      </w:del>
    </w:p>
    <w:p w14:paraId="5112B38F" w14:textId="17F4873E" w:rsidR="00CD3077" w:rsidRPr="004C61E4" w:rsidRDefault="00E443BB"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 xml:space="preserve">Our finding that the identity and position of the seed mismatch can </w:t>
      </w:r>
      <w:r w:rsidR="00D325D6" w:rsidRPr="004C61E4">
        <w:rPr>
          <w:rFonts w:ascii="Helvetica" w:eastAsia="Arial" w:hAnsi="Helvetica" w:cs="Arial"/>
          <w:sz w:val="22"/>
          <w:szCs w:val="22"/>
        </w:rPr>
        <w:t>exert</w:t>
      </w:r>
      <w:r w:rsidRPr="004C61E4">
        <w:rPr>
          <w:rFonts w:ascii="Helvetica" w:eastAsia="Arial" w:hAnsi="Helvetica" w:cs="Arial"/>
          <w:sz w:val="22"/>
          <w:szCs w:val="22"/>
        </w:rPr>
        <w:t xml:space="preserve"> such a striking influence on the </w:t>
      </w:r>
      <w:r w:rsidR="00D325D6" w:rsidRPr="004C61E4">
        <w:rPr>
          <w:rFonts w:ascii="Helvetica" w:eastAsia="Arial" w:hAnsi="Helvetica" w:cs="Arial"/>
          <w:sz w:val="22"/>
          <w:szCs w:val="22"/>
        </w:rPr>
        <w:t xml:space="preserve">added </w:t>
      </w:r>
      <w:r w:rsidRPr="004C61E4">
        <w:rPr>
          <w:rFonts w:ascii="Helvetica" w:eastAsia="Arial" w:hAnsi="Helvetica" w:cs="Arial"/>
          <w:sz w:val="22"/>
          <w:szCs w:val="22"/>
        </w:rPr>
        <w:t xml:space="preserve">affinity conferred by 3′ pairing raised the question of </w:t>
      </w:r>
      <w:r w:rsidR="00D325D6" w:rsidRPr="004C61E4">
        <w:rPr>
          <w:rFonts w:ascii="Helvetica" w:eastAsia="Arial" w:hAnsi="Helvetica" w:cs="Arial"/>
          <w:sz w:val="22"/>
          <w:szCs w:val="22"/>
        </w:rPr>
        <w:t xml:space="preserve">how this </w:t>
      </w:r>
      <w:r w:rsidR="00251291" w:rsidRPr="004C61E4">
        <w:rPr>
          <w:rFonts w:ascii="Helvetica" w:eastAsia="Arial" w:hAnsi="Helvetica" w:cs="Arial"/>
          <w:sz w:val="22"/>
          <w:szCs w:val="22"/>
        </w:rPr>
        <w:t xml:space="preserve">added </w:t>
      </w:r>
      <w:r w:rsidR="00D325D6" w:rsidRPr="004C61E4">
        <w:rPr>
          <w:rFonts w:ascii="Helvetica" w:eastAsia="Arial" w:hAnsi="Helvetica" w:cs="Arial"/>
          <w:sz w:val="22"/>
          <w:szCs w:val="22"/>
        </w:rPr>
        <w:t xml:space="preserve">affinity might differ for canonical sites, which have no seed mismatches. </w:t>
      </w:r>
      <w:r w:rsidR="0058660F" w:rsidRPr="004C61E4">
        <w:rPr>
          <w:rFonts w:ascii="Helvetica" w:eastAsia="Arial" w:hAnsi="Helvetica" w:cs="Arial"/>
          <w:sz w:val="22"/>
          <w:szCs w:val="22"/>
        </w:rPr>
        <w:t xml:space="preserve">To answer this question, we analyzed the </w:t>
      </w:r>
      <w:r w:rsidR="00237D6D" w:rsidRPr="004C61E4">
        <w:rPr>
          <w:rFonts w:ascii="Helvetica" w:eastAsia="Arial" w:hAnsi="Helvetica" w:cs="Arial"/>
          <w:sz w:val="22"/>
          <w:szCs w:val="22"/>
        </w:rPr>
        <w:t>AGO-RBNS results from random-sequence libraries</w:t>
      </w:r>
      <w:r w:rsidR="0058660F" w:rsidRPr="004C61E4">
        <w:rPr>
          <w:rFonts w:ascii="Helvetica" w:eastAsia="Arial" w:hAnsi="Helvetica" w:cs="Arial"/>
          <w:sz w:val="22"/>
          <w:szCs w:val="22"/>
        </w:rPr>
        <w:t xml:space="preserve">, focusing on </w:t>
      </w:r>
      <w:r w:rsidR="00251291" w:rsidRPr="004C61E4">
        <w:rPr>
          <w:rFonts w:ascii="Helvetica" w:eastAsia="Arial" w:hAnsi="Helvetica" w:cs="Arial"/>
          <w:sz w:val="22"/>
          <w:szCs w:val="22"/>
        </w:rPr>
        <w:t xml:space="preserve">5-nt 3′ site </w:t>
      </w:r>
      <w:r w:rsidR="0058660F" w:rsidRPr="004C61E4">
        <w:rPr>
          <w:rFonts w:ascii="Helvetica" w:eastAsia="Arial" w:hAnsi="Helvetica" w:cs="Arial"/>
          <w:sz w:val="22"/>
          <w:szCs w:val="22"/>
        </w:rPr>
        <w:t xml:space="preserve">sites in the optimal register and aggregating results for the </w:t>
      </w:r>
      <w:r w:rsidR="00D54A94" w:rsidRPr="004C61E4">
        <w:rPr>
          <w:rFonts w:ascii="Helvetica" w:eastAsia="Arial" w:hAnsi="Helvetica" w:cs="Arial"/>
          <w:sz w:val="22"/>
          <w:szCs w:val="22"/>
        </w:rPr>
        <w:t xml:space="preserve">5 </w:t>
      </w:r>
      <w:r w:rsidR="0058660F" w:rsidRPr="004C61E4">
        <w:rPr>
          <w:rFonts w:ascii="Helvetica" w:eastAsia="Arial" w:hAnsi="Helvetica" w:cs="Arial"/>
          <w:sz w:val="22"/>
          <w:szCs w:val="22"/>
        </w:rPr>
        <w:t xml:space="preserve">most optimal loop lengths </w:t>
      </w:r>
      <w:r w:rsidR="00C8166C" w:rsidRPr="004C61E4">
        <w:rPr>
          <w:rFonts w:ascii="Helvetica" w:eastAsia="Arial" w:hAnsi="Helvetica" w:cs="Arial"/>
          <w:sz w:val="22"/>
          <w:szCs w:val="22"/>
        </w:rPr>
        <w:t xml:space="preserve">(Fig </w:t>
      </w:r>
      <w:r w:rsidR="0058660F" w:rsidRPr="004C61E4">
        <w:rPr>
          <w:rFonts w:ascii="Helvetica" w:eastAsia="Arial" w:hAnsi="Helvetica" w:cs="Arial"/>
          <w:sz w:val="22"/>
          <w:szCs w:val="22"/>
        </w:rPr>
        <w:t>S5</w:t>
      </w:r>
      <w:r w:rsidR="00C8166C" w:rsidRPr="004C61E4">
        <w:rPr>
          <w:rFonts w:ascii="Helvetica" w:eastAsia="Arial" w:hAnsi="Helvetica" w:cs="Arial"/>
          <w:sz w:val="22"/>
          <w:szCs w:val="22"/>
        </w:rPr>
        <w:t xml:space="preserve">). </w:t>
      </w:r>
      <w:r w:rsidR="00576ACD" w:rsidRPr="004C61E4">
        <w:rPr>
          <w:rFonts w:ascii="Helvetica" w:eastAsia="Arial" w:hAnsi="Helvetica" w:cs="Arial"/>
          <w:sz w:val="22"/>
          <w:szCs w:val="22"/>
        </w:rPr>
        <w:t>Overall, t</w:t>
      </w:r>
      <w:r w:rsidR="0058660F" w:rsidRPr="004C61E4">
        <w:rPr>
          <w:rFonts w:ascii="Helvetica" w:eastAsia="Arial" w:hAnsi="Helvetica" w:cs="Arial"/>
          <w:sz w:val="22"/>
          <w:szCs w:val="22"/>
        </w:rPr>
        <w:t xml:space="preserve">he </w:t>
      </w:r>
      <w:r w:rsidR="00CF385D" w:rsidRPr="004C61E4">
        <w:rPr>
          <w:rFonts w:ascii="Helvetica" w:eastAsia="Arial" w:hAnsi="Helvetica" w:cs="Arial"/>
          <w:sz w:val="22"/>
          <w:szCs w:val="22"/>
        </w:rPr>
        <w:t>additional affinities</w:t>
      </w:r>
      <w:r w:rsidR="0058660F" w:rsidRPr="004C61E4">
        <w:rPr>
          <w:rFonts w:ascii="Helvetica" w:eastAsia="Arial" w:hAnsi="Helvetica" w:cs="Arial"/>
          <w:sz w:val="22"/>
          <w:szCs w:val="22"/>
        </w:rPr>
        <w:t xml:space="preserve"> conferred by 3′ </w:t>
      </w:r>
      <w:r w:rsidR="00576ACD" w:rsidRPr="004C61E4">
        <w:rPr>
          <w:rFonts w:ascii="Helvetica" w:eastAsia="Arial" w:hAnsi="Helvetica" w:cs="Arial"/>
          <w:sz w:val="22"/>
          <w:szCs w:val="22"/>
        </w:rPr>
        <w:t>pairing</w:t>
      </w:r>
      <w:r w:rsidR="0058660F" w:rsidRPr="004C61E4">
        <w:rPr>
          <w:rFonts w:ascii="Helvetica" w:eastAsia="Arial" w:hAnsi="Helvetica" w:cs="Arial"/>
          <w:sz w:val="22"/>
          <w:szCs w:val="22"/>
        </w:rPr>
        <w:t xml:space="preserve"> </w:t>
      </w:r>
      <w:r w:rsidR="0007348E" w:rsidRPr="004C61E4">
        <w:rPr>
          <w:rFonts w:ascii="Helvetica" w:eastAsia="Arial" w:hAnsi="Helvetica" w:cs="Arial"/>
          <w:sz w:val="22"/>
          <w:szCs w:val="22"/>
        </w:rPr>
        <w:t>associated with canonical site</w:t>
      </w:r>
      <w:r w:rsidR="00576ACD" w:rsidRPr="004C61E4">
        <w:rPr>
          <w:rFonts w:ascii="Helvetica" w:eastAsia="Arial" w:hAnsi="Helvetica" w:cs="Arial"/>
          <w:sz w:val="22"/>
          <w:szCs w:val="22"/>
        </w:rPr>
        <w:t xml:space="preserve">s </w:t>
      </w:r>
      <w:r w:rsidR="00E47D80" w:rsidRPr="004C61E4">
        <w:rPr>
          <w:rFonts w:ascii="Helvetica" w:eastAsia="Arial" w:hAnsi="Helvetica" w:cs="Arial"/>
          <w:sz w:val="22"/>
          <w:szCs w:val="22"/>
        </w:rPr>
        <w:t>fell within the range of</w:t>
      </w:r>
      <w:r w:rsidR="00576ACD" w:rsidRPr="004C61E4">
        <w:rPr>
          <w:rFonts w:ascii="Helvetica" w:eastAsia="Arial" w:hAnsi="Helvetica" w:cs="Arial"/>
          <w:sz w:val="22"/>
          <w:szCs w:val="22"/>
        </w:rPr>
        <w:t xml:space="preserve"> </w:t>
      </w:r>
      <w:r w:rsidR="00E47D80" w:rsidRPr="004C61E4">
        <w:rPr>
          <w:rFonts w:ascii="Helvetica" w:eastAsia="Arial" w:hAnsi="Helvetica" w:cs="Arial"/>
          <w:sz w:val="22"/>
          <w:szCs w:val="22"/>
        </w:rPr>
        <w:t>affinities</w:t>
      </w:r>
      <w:r w:rsidR="00576ACD" w:rsidRPr="004C61E4">
        <w:rPr>
          <w:rFonts w:ascii="Helvetica" w:eastAsia="Arial" w:hAnsi="Helvetica" w:cs="Arial"/>
          <w:sz w:val="22"/>
          <w:szCs w:val="22"/>
        </w:rPr>
        <w:t xml:space="preserve"> conferred by 3′ pairing associated with seed-mismatched sites</w:t>
      </w:r>
      <w:r w:rsidR="00E47D80" w:rsidRPr="004C61E4">
        <w:rPr>
          <w:rFonts w:ascii="Helvetica" w:eastAsia="Arial" w:hAnsi="Helvetica" w:cs="Arial"/>
          <w:sz w:val="22"/>
          <w:szCs w:val="22"/>
        </w:rPr>
        <w:t xml:space="preserve"> (Fig S5)</w:t>
      </w:r>
      <w:r w:rsidR="0007348E" w:rsidRPr="004C61E4">
        <w:rPr>
          <w:rFonts w:ascii="Helvetica" w:eastAsia="Arial" w:hAnsi="Helvetica" w:cs="Arial"/>
          <w:sz w:val="22"/>
          <w:szCs w:val="22"/>
        </w:rPr>
        <w:t xml:space="preserve">. </w:t>
      </w:r>
      <w:r w:rsidR="00E47D80" w:rsidRPr="004C61E4">
        <w:rPr>
          <w:rFonts w:ascii="Helvetica" w:eastAsia="Arial" w:hAnsi="Helvetica" w:cs="Arial"/>
          <w:sz w:val="22"/>
          <w:szCs w:val="22"/>
        </w:rPr>
        <w:t>Th</w:t>
      </w:r>
      <w:del w:id="818" w:author="David Bartel" w:date="2019-06-28T15:28:00Z">
        <w:r w:rsidR="00E47D80" w:rsidRPr="004C61E4" w:rsidDel="00A12824">
          <w:rPr>
            <w:rFonts w:ascii="Helvetica" w:eastAsia="Arial" w:hAnsi="Helvetica" w:cs="Arial"/>
            <w:sz w:val="22"/>
            <w:szCs w:val="22"/>
          </w:rPr>
          <w:delText>ese results showed that</w:delText>
        </w:r>
      </w:del>
      <w:ins w:id="819" w:author="David Bartel" w:date="2019-06-28T15:28:00Z">
        <w:r w:rsidR="00A12824" w:rsidRPr="004C61E4">
          <w:rPr>
            <w:rFonts w:ascii="Helvetica" w:eastAsia="Arial" w:hAnsi="Helvetica" w:cs="Arial"/>
            <w:sz w:val="22"/>
            <w:szCs w:val="22"/>
          </w:rPr>
          <w:t>us</w:t>
        </w:r>
      </w:ins>
      <w:r w:rsidR="00E47D80" w:rsidRPr="004C61E4">
        <w:rPr>
          <w:rFonts w:ascii="Helvetica" w:eastAsia="Arial" w:hAnsi="Helvetica" w:cs="Arial"/>
          <w:sz w:val="22"/>
          <w:szCs w:val="22"/>
        </w:rPr>
        <w:t xml:space="preserve"> </w:t>
      </w:r>
      <w:ins w:id="820" w:author="David Bartel" w:date="2019-06-28T15:27:00Z">
        <w:r w:rsidR="00A12824" w:rsidRPr="004C61E4">
          <w:rPr>
            <w:rFonts w:ascii="Helvetica" w:eastAsia="Arial" w:hAnsi="Helvetica" w:cs="Arial"/>
            <w:sz w:val="22"/>
            <w:szCs w:val="22"/>
          </w:rPr>
          <w:t>for most mi</w:t>
        </w:r>
      </w:ins>
      <w:ins w:id="821" w:author="David Bartel" w:date="2019-06-28T15:28:00Z">
        <w:r w:rsidR="00A12824" w:rsidRPr="004C61E4">
          <w:rPr>
            <w:rFonts w:ascii="Helvetica" w:eastAsia="Arial" w:hAnsi="Helvetica" w:cs="Arial"/>
            <w:sz w:val="22"/>
            <w:szCs w:val="22"/>
          </w:rPr>
          <w:t xml:space="preserve">RNAs, </w:t>
        </w:r>
      </w:ins>
      <w:r w:rsidR="00E47D80" w:rsidRPr="004C61E4">
        <w:rPr>
          <w:rFonts w:ascii="Helvetica" w:eastAsia="Arial" w:hAnsi="Helvetica" w:cs="Arial"/>
          <w:sz w:val="22"/>
          <w:szCs w:val="22"/>
        </w:rPr>
        <w:t>even the highest</w:t>
      </w:r>
      <w:r w:rsidR="000A2952" w:rsidRPr="004C61E4">
        <w:rPr>
          <w:rFonts w:ascii="Helvetica" w:eastAsia="Arial" w:hAnsi="Helvetica" w:cs="Arial"/>
          <w:sz w:val="22"/>
          <w:szCs w:val="22"/>
        </w:rPr>
        <w:t>-</w:t>
      </w:r>
      <w:r w:rsidR="00E47D80" w:rsidRPr="004C61E4">
        <w:rPr>
          <w:rFonts w:ascii="Helvetica" w:eastAsia="Arial" w:hAnsi="Helvetica" w:cs="Arial"/>
          <w:sz w:val="22"/>
          <w:szCs w:val="22"/>
        </w:rPr>
        <w:t>affinity seed-matched sites can be improved with optimally positioned 3′-supplementary pairing.</w:t>
      </w:r>
      <w:r w:rsidR="00C8166C" w:rsidRPr="004C61E4">
        <w:rPr>
          <w:rFonts w:ascii="Helvetica" w:eastAsia="Arial" w:hAnsi="Helvetica" w:cs="Arial"/>
          <w:sz w:val="22"/>
          <w:szCs w:val="22"/>
        </w:rPr>
        <w:t xml:space="preserve"> </w:t>
      </w:r>
      <w:ins w:id="822" w:author="David Bartel" w:date="2019-06-28T15:28:00Z">
        <w:r w:rsidR="00A12824" w:rsidRPr="004C61E4">
          <w:rPr>
            <w:rFonts w:ascii="Helvetica" w:eastAsia="Arial" w:hAnsi="Helvetica" w:cs="Arial"/>
            <w:sz w:val="22"/>
            <w:szCs w:val="22"/>
          </w:rPr>
          <w:t>The e</w:t>
        </w:r>
      </w:ins>
      <w:ins w:id="823" w:author="David Bartel" w:date="2019-06-28T15:29:00Z">
        <w:r w:rsidR="00A12824" w:rsidRPr="004C61E4">
          <w:rPr>
            <w:rFonts w:ascii="Helvetica" w:eastAsia="Arial" w:hAnsi="Helvetica" w:cs="Arial"/>
            <w:sz w:val="22"/>
            <w:szCs w:val="22"/>
          </w:rPr>
          <w:t xml:space="preserve">xception was miR-7, for which a contribution of 3′ pairing was difficult to detect for both </w:t>
        </w:r>
      </w:ins>
      <w:ins w:id="824" w:author="David Bartel" w:date="2019-06-28T15:30:00Z">
        <w:r w:rsidR="00A12824" w:rsidRPr="004C61E4">
          <w:rPr>
            <w:rFonts w:ascii="Helvetica" w:eastAsia="Arial" w:hAnsi="Helvetica" w:cs="Arial"/>
            <w:sz w:val="22"/>
            <w:szCs w:val="22"/>
          </w:rPr>
          <w:t>seed-</w:t>
        </w:r>
        <w:proofErr w:type="spellStart"/>
        <w:r w:rsidR="00A12824" w:rsidRPr="004C61E4">
          <w:rPr>
            <w:rFonts w:ascii="Helvetica" w:eastAsia="Arial" w:hAnsi="Helvetica" w:cs="Arial"/>
            <w:sz w:val="22"/>
            <w:szCs w:val="22"/>
          </w:rPr>
          <w:t>mismtached</w:t>
        </w:r>
        <w:proofErr w:type="spellEnd"/>
        <w:r w:rsidR="00A12824" w:rsidRPr="004C61E4">
          <w:rPr>
            <w:rFonts w:ascii="Helvetica" w:eastAsia="Arial" w:hAnsi="Helvetica" w:cs="Arial"/>
            <w:sz w:val="22"/>
            <w:szCs w:val="22"/>
          </w:rPr>
          <w:t xml:space="preserve"> and seed-matched sites.</w:t>
        </w:r>
      </w:ins>
      <w:ins w:id="825" w:author="David Bartel" w:date="2019-06-28T15:29:00Z">
        <w:r w:rsidR="00A12824" w:rsidRPr="004C61E4">
          <w:rPr>
            <w:rFonts w:ascii="Helvetica" w:eastAsia="Arial" w:hAnsi="Helvetica" w:cs="Arial"/>
            <w:sz w:val="22"/>
            <w:szCs w:val="22"/>
          </w:rPr>
          <w:t xml:space="preserve"> </w:t>
        </w:r>
      </w:ins>
    </w:p>
    <w:p w14:paraId="557F5FCC" w14:textId="77777777" w:rsidR="00CD3077" w:rsidRPr="004C61E4" w:rsidRDefault="00CD3077" w:rsidP="004C61E4">
      <w:pPr>
        <w:pStyle w:val="Normal1"/>
        <w:ind w:firstLine="360"/>
        <w:contextualSpacing/>
        <w:rPr>
          <w:rFonts w:ascii="Helvetica" w:eastAsia="Arial" w:hAnsi="Helvetica" w:cs="Arial"/>
          <w:sz w:val="22"/>
          <w:szCs w:val="22"/>
        </w:rPr>
      </w:pPr>
    </w:p>
    <w:p w14:paraId="128AEFB3" w14:textId="561EF338" w:rsidR="00CD3077" w:rsidRPr="004C61E4" w:rsidRDefault="0055209E"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The optimal</w:t>
      </w:r>
      <w:r w:rsidR="00C8166C" w:rsidRPr="004C61E4">
        <w:rPr>
          <w:rFonts w:ascii="Helvetica" w:eastAsia="Arial" w:hAnsi="Helvetica" w:cs="Arial"/>
          <w:b/>
          <w:sz w:val="22"/>
          <w:szCs w:val="22"/>
        </w:rPr>
        <w:t xml:space="preserve"> 3′</w:t>
      </w:r>
      <w:r w:rsidRPr="004C61E4">
        <w:rPr>
          <w:rFonts w:ascii="Helvetica" w:eastAsia="Arial" w:hAnsi="Helvetica" w:cs="Arial"/>
          <w:b/>
          <w:sz w:val="22"/>
          <w:szCs w:val="22"/>
        </w:rPr>
        <w:t>-</w:t>
      </w:r>
      <w:r w:rsidR="00C8166C" w:rsidRPr="004C61E4">
        <w:rPr>
          <w:rFonts w:ascii="Helvetica" w:eastAsia="Arial" w:hAnsi="Helvetica" w:cs="Arial"/>
          <w:b/>
          <w:sz w:val="22"/>
          <w:szCs w:val="22"/>
        </w:rPr>
        <w:t>pairing register</w:t>
      </w:r>
      <w:r w:rsidRPr="004C61E4">
        <w:rPr>
          <w:rFonts w:ascii="Helvetica" w:eastAsia="Arial" w:hAnsi="Helvetica" w:cs="Arial"/>
          <w:b/>
          <w:sz w:val="22"/>
          <w:szCs w:val="22"/>
        </w:rPr>
        <w:t xml:space="preserve"> depends on the identity of the 3′ sequence.</w:t>
      </w:r>
    </w:p>
    <w:p w14:paraId="58EE4C52" w14:textId="5B5BF898" w:rsidR="000A2952" w:rsidRPr="004C61E4" w:rsidRDefault="00847E54"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T</w:t>
      </w:r>
      <w:r w:rsidR="000A2952" w:rsidRPr="004C61E4">
        <w:rPr>
          <w:rFonts w:ascii="Helvetica" w:eastAsia="Arial" w:hAnsi="Helvetica" w:cs="Arial"/>
          <w:sz w:val="22"/>
          <w:szCs w:val="22"/>
        </w:rPr>
        <w:t>o begin to examine the determinants of the</w:t>
      </w:r>
      <w:r w:rsidR="00D34895" w:rsidRPr="004C61E4">
        <w:rPr>
          <w:rFonts w:ascii="Helvetica" w:eastAsia="Arial" w:hAnsi="Helvetica" w:cs="Arial"/>
          <w:sz w:val="22"/>
          <w:szCs w:val="22"/>
        </w:rPr>
        <w:t xml:space="preserve"> </w:t>
      </w:r>
      <w:r w:rsidR="0055209E" w:rsidRPr="004C61E4">
        <w:rPr>
          <w:rFonts w:ascii="Helvetica" w:eastAsia="Arial" w:hAnsi="Helvetica" w:cs="Arial"/>
          <w:sz w:val="22"/>
          <w:szCs w:val="22"/>
        </w:rPr>
        <w:t>optimal</w:t>
      </w:r>
      <w:r w:rsidR="00D34895" w:rsidRPr="004C61E4">
        <w:rPr>
          <w:rFonts w:ascii="Helvetica" w:eastAsia="Arial" w:hAnsi="Helvetica" w:cs="Arial"/>
          <w:sz w:val="22"/>
          <w:szCs w:val="22"/>
        </w:rPr>
        <w:t xml:space="preserve"> 3′-pairing register</w:t>
      </w:r>
      <w:r w:rsidR="00A24F01" w:rsidRPr="004C61E4">
        <w:rPr>
          <w:rFonts w:ascii="Helvetica" w:eastAsia="Arial" w:hAnsi="Helvetica" w:cs="Arial"/>
          <w:sz w:val="22"/>
          <w:szCs w:val="22"/>
        </w:rPr>
        <w:t>, we repeated the AGO-</w:t>
      </w:r>
      <w:r w:rsidR="007753DE" w:rsidRPr="004C61E4">
        <w:rPr>
          <w:rFonts w:ascii="Helvetica" w:eastAsia="Arial" w:hAnsi="Helvetica" w:cs="Arial"/>
          <w:sz w:val="22"/>
          <w:szCs w:val="22"/>
        </w:rPr>
        <w:t>R</w:t>
      </w:r>
      <w:r w:rsidR="00A24F01" w:rsidRPr="004C61E4">
        <w:rPr>
          <w:rFonts w:ascii="Helvetica" w:eastAsia="Arial" w:hAnsi="Helvetica" w:cs="Arial"/>
          <w:sz w:val="22"/>
          <w:szCs w:val="22"/>
        </w:rPr>
        <w:t xml:space="preserve">BNS procedure with let-7a variants that had single-nucleotide insertions and deletions </w:t>
      </w:r>
      <w:r w:rsidR="00C8166C" w:rsidRPr="004C61E4">
        <w:rPr>
          <w:rFonts w:ascii="Helvetica" w:eastAsia="Arial" w:hAnsi="Helvetica" w:cs="Arial"/>
          <w:sz w:val="22"/>
          <w:szCs w:val="22"/>
        </w:rPr>
        <w:t>that shift</w:t>
      </w:r>
      <w:r w:rsidR="00A24F01" w:rsidRPr="004C61E4">
        <w:rPr>
          <w:rFonts w:ascii="Helvetica" w:eastAsia="Arial" w:hAnsi="Helvetica" w:cs="Arial"/>
          <w:sz w:val="22"/>
          <w:szCs w:val="22"/>
        </w:rPr>
        <w:t>ed</w:t>
      </w:r>
      <w:r w:rsidR="00C8166C" w:rsidRPr="004C61E4">
        <w:rPr>
          <w:rFonts w:ascii="Helvetica" w:eastAsia="Arial" w:hAnsi="Helvetica" w:cs="Arial"/>
          <w:sz w:val="22"/>
          <w:szCs w:val="22"/>
        </w:rPr>
        <w:t xml:space="preserve"> the let-7a </w:t>
      </w:r>
      <w:r w:rsidR="00A24F01" w:rsidRPr="004C61E4">
        <w:rPr>
          <w:rFonts w:ascii="Helvetica" w:eastAsia="Arial" w:hAnsi="Helvetica" w:cs="Arial"/>
          <w:sz w:val="22"/>
          <w:szCs w:val="22"/>
        </w:rPr>
        <w:t xml:space="preserve">3′ </w:t>
      </w:r>
      <w:r w:rsidR="00C8166C" w:rsidRPr="004C61E4">
        <w:rPr>
          <w:rFonts w:ascii="Helvetica" w:eastAsia="Arial" w:hAnsi="Helvetica" w:cs="Arial"/>
          <w:sz w:val="22"/>
          <w:szCs w:val="22"/>
        </w:rPr>
        <w:t xml:space="preserve">sequence by a single nucleotide </w:t>
      </w:r>
      <w:r w:rsidR="00A24F01" w:rsidRPr="004C61E4">
        <w:rPr>
          <w:rFonts w:ascii="Helvetica" w:eastAsia="Arial" w:hAnsi="Helvetica" w:cs="Arial"/>
          <w:sz w:val="22"/>
          <w:szCs w:val="22"/>
        </w:rPr>
        <w:t>in either direction</w:t>
      </w:r>
      <w:r w:rsidR="00C8166C" w:rsidRPr="004C61E4">
        <w:rPr>
          <w:rFonts w:ascii="Helvetica" w:eastAsia="Arial" w:hAnsi="Helvetica" w:cs="Arial"/>
          <w:sz w:val="22"/>
          <w:szCs w:val="22"/>
        </w:rPr>
        <w:t xml:space="preserve"> while maintaining the length of the miRNA (</w:t>
      </w:r>
      <w:r w:rsidR="000A2952" w:rsidRPr="004C61E4">
        <w:rPr>
          <w:rFonts w:ascii="Helvetica" w:eastAsia="Arial" w:hAnsi="Helvetica" w:cs="Arial"/>
          <w:sz w:val="22"/>
          <w:szCs w:val="22"/>
        </w:rPr>
        <w:t xml:space="preserve">Fig 5A, </w:t>
      </w:r>
      <w:commentRangeStart w:id="826"/>
      <w:r w:rsidR="00C8166C" w:rsidRPr="004C61E4">
        <w:rPr>
          <w:rFonts w:ascii="Helvetica" w:eastAsia="Arial" w:hAnsi="Helvetica" w:cs="Arial"/>
          <w:sz w:val="22"/>
          <w:szCs w:val="22"/>
        </w:rPr>
        <w:t>let</w:t>
      </w:r>
      <w:ins w:id="827" w:author="Sean E. McGeary" w:date="2019-10-06T21:20:00Z">
        <w:r w:rsidR="0010280A">
          <w:rPr>
            <w:rFonts w:ascii="Helvetica" w:eastAsia="Arial" w:hAnsi="Helvetica" w:cs="Arial"/>
            <w:sz w:val="22"/>
            <w:szCs w:val="22"/>
          </w:rPr>
          <w:t>-</w:t>
        </w:r>
      </w:ins>
      <w:r w:rsidR="00C8166C" w:rsidRPr="004C61E4">
        <w:rPr>
          <w:rFonts w:ascii="Helvetica" w:eastAsia="Arial" w:hAnsi="Helvetica" w:cs="Arial"/>
          <w:sz w:val="22"/>
          <w:szCs w:val="22"/>
        </w:rPr>
        <w:t>7a</w:t>
      </w:r>
      <w:del w:id="828" w:author="Sean E. McGeary" w:date="2019-10-06T21:21:00Z">
        <w:r w:rsidR="00435656" w:rsidRPr="004C61E4" w:rsidDel="0010280A">
          <w:rPr>
            <w:rFonts w:ascii="Helvetica" w:eastAsia="Arial" w:hAnsi="Helvetica" w:cs="Arial"/>
            <w:sz w:val="22"/>
            <w:szCs w:val="22"/>
          </w:rPr>
          <w:delText>(–</w:delText>
        </w:r>
      </w:del>
      <w:ins w:id="829" w:author="Sean E. McGeary" w:date="2019-10-06T21:21:00Z">
        <w:r w:rsidR="0010280A" w:rsidRPr="004C61E4">
          <w:rPr>
            <w:rFonts w:ascii="Helvetica" w:eastAsia="Arial" w:hAnsi="Helvetica" w:cs="Arial"/>
            <w:sz w:val="22"/>
            <w:szCs w:val="22"/>
          </w:rPr>
          <w:t>(</w:t>
        </w:r>
        <w:r w:rsidR="0010280A">
          <w:rPr>
            <w:rFonts w:ascii="Helvetica" w:eastAsia="Arial" w:hAnsi="Helvetica" w:cs="Arial"/>
            <w:sz w:val="22"/>
            <w:szCs w:val="22"/>
          </w:rPr>
          <w:t>−</w:t>
        </w:r>
      </w:ins>
      <w:r w:rsidR="00435656" w:rsidRPr="004C61E4">
        <w:rPr>
          <w:rFonts w:ascii="Helvetica" w:eastAsia="Arial" w:hAnsi="Helvetica" w:cs="Arial"/>
          <w:sz w:val="22"/>
          <w:szCs w:val="22"/>
        </w:rPr>
        <w:t>1)</w:t>
      </w:r>
      <w:r w:rsidR="000A2952" w:rsidRPr="004C61E4">
        <w:rPr>
          <w:rFonts w:ascii="Helvetica" w:eastAsia="Arial" w:hAnsi="Helvetica" w:cs="Arial"/>
          <w:sz w:val="22"/>
          <w:szCs w:val="22"/>
        </w:rPr>
        <w:t xml:space="preserve"> and</w:t>
      </w:r>
      <w:r w:rsidR="00C8166C" w:rsidRPr="004C61E4">
        <w:rPr>
          <w:rFonts w:ascii="Helvetica" w:eastAsia="Arial" w:hAnsi="Helvetica" w:cs="Arial"/>
          <w:sz w:val="22"/>
          <w:szCs w:val="22"/>
        </w:rPr>
        <w:t xml:space="preserve"> let</w:t>
      </w:r>
      <w:ins w:id="830" w:author="Sean E. McGeary" w:date="2019-10-06T21:21:00Z">
        <w:r w:rsidR="0010280A">
          <w:rPr>
            <w:rFonts w:ascii="Helvetica" w:eastAsia="Arial" w:hAnsi="Helvetica" w:cs="Arial"/>
            <w:sz w:val="22"/>
            <w:szCs w:val="22"/>
          </w:rPr>
          <w:t>-</w:t>
        </w:r>
      </w:ins>
      <w:r w:rsidR="00C8166C" w:rsidRPr="004C61E4">
        <w:rPr>
          <w:rFonts w:ascii="Helvetica" w:eastAsia="Arial" w:hAnsi="Helvetica" w:cs="Arial"/>
          <w:sz w:val="22"/>
          <w:szCs w:val="22"/>
        </w:rPr>
        <w:t>7a</w:t>
      </w:r>
      <w:r w:rsidR="00435656" w:rsidRPr="004C61E4">
        <w:rPr>
          <w:rFonts w:ascii="Helvetica" w:eastAsia="Arial" w:hAnsi="Helvetica" w:cs="Arial"/>
          <w:sz w:val="22"/>
          <w:szCs w:val="22"/>
        </w:rPr>
        <w:t>(+1)</w:t>
      </w:r>
      <w:commentRangeEnd w:id="826"/>
      <w:r w:rsidR="00435656" w:rsidRPr="004C61E4">
        <w:rPr>
          <w:rStyle w:val="CommentReference"/>
          <w:rFonts w:ascii="Helvetica" w:hAnsi="Helvetica"/>
        </w:rPr>
        <w:commentReference w:id="826"/>
      </w:r>
      <w:r w:rsidR="00C8166C" w:rsidRPr="004C61E4">
        <w:rPr>
          <w:rFonts w:ascii="Helvetica" w:eastAsia="Arial" w:hAnsi="Helvetica" w:cs="Arial"/>
          <w:sz w:val="22"/>
          <w:szCs w:val="22"/>
        </w:rPr>
        <w:t xml:space="preserve">). </w:t>
      </w:r>
      <w:r w:rsidR="007753DE" w:rsidRPr="004C61E4">
        <w:rPr>
          <w:rFonts w:ascii="Helvetica" w:eastAsia="Arial" w:hAnsi="Helvetica" w:cs="Arial"/>
          <w:sz w:val="22"/>
          <w:szCs w:val="22"/>
        </w:rPr>
        <w:t xml:space="preserve">Analysis of these new datasets revealed that </w:t>
      </w:r>
      <w:r w:rsidR="00C8166C" w:rsidRPr="004C61E4">
        <w:rPr>
          <w:rFonts w:ascii="Helvetica" w:eastAsia="Arial" w:hAnsi="Helvetica" w:cs="Arial"/>
          <w:sz w:val="22"/>
          <w:szCs w:val="22"/>
        </w:rPr>
        <w:t xml:space="preserve">the </w:t>
      </w:r>
      <w:r w:rsidR="007753DE" w:rsidRPr="004C61E4">
        <w:rPr>
          <w:rFonts w:ascii="Helvetica" w:eastAsia="Arial" w:hAnsi="Helvetica" w:cs="Arial"/>
          <w:sz w:val="22"/>
          <w:szCs w:val="22"/>
        </w:rPr>
        <w:t xml:space="preserve">optimal 7-nt 3′ site (UACAACC) remained the same, </w:t>
      </w:r>
      <w:r w:rsidR="000455A2" w:rsidRPr="004C61E4">
        <w:rPr>
          <w:rFonts w:ascii="Helvetica" w:eastAsia="Arial" w:hAnsi="Helvetica" w:cs="Arial"/>
          <w:sz w:val="22"/>
          <w:szCs w:val="22"/>
        </w:rPr>
        <w:t xml:space="preserve">regardless of the shift in the </w:t>
      </w:r>
      <w:r w:rsidR="00C8166C" w:rsidRPr="004C61E4">
        <w:rPr>
          <w:rFonts w:ascii="Helvetica" w:eastAsia="Arial" w:hAnsi="Helvetica" w:cs="Arial"/>
          <w:sz w:val="22"/>
          <w:szCs w:val="22"/>
        </w:rPr>
        <w:t>register</w:t>
      </w:r>
      <w:r w:rsidR="000455A2" w:rsidRPr="004C61E4">
        <w:rPr>
          <w:rFonts w:ascii="Helvetica" w:eastAsia="Arial" w:hAnsi="Helvetica" w:cs="Arial"/>
          <w:sz w:val="22"/>
          <w:szCs w:val="22"/>
        </w:rPr>
        <w:t xml:space="preserve"> of the corresponding segment within the let-7a variant. Thus</w:t>
      </w:r>
      <w:r w:rsidR="007753DE" w:rsidRPr="004C61E4">
        <w:rPr>
          <w:rFonts w:ascii="Helvetica" w:eastAsia="Arial" w:hAnsi="Helvetica" w:cs="Arial"/>
          <w:sz w:val="22"/>
          <w:szCs w:val="22"/>
        </w:rPr>
        <w:t xml:space="preserve">, </w:t>
      </w:r>
      <w:r w:rsidR="000455A2" w:rsidRPr="004C61E4">
        <w:rPr>
          <w:rFonts w:ascii="Helvetica" w:eastAsia="Arial" w:hAnsi="Helvetica" w:cs="Arial"/>
          <w:sz w:val="22"/>
          <w:szCs w:val="22"/>
        </w:rPr>
        <w:t xml:space="preserve">the preferred register of 7-nt 3′ sites, which was 11–17 for let-7a, shifted to 10–16 for </w:t>
      </w:r>
      <w:r w:rsidR="00C8166C" w:rsidRPr="004C61E4">
        <w:rPr>
          <w:rFonts w:ascii="Helvetica" w:eastAsia="Arial" w:hAnsi="Helvetica" w:cs="Arial"/>
          <w:sz w:val="22"/>
          <w:szCs w:val="22"/>
        </w:rPr>
        <w:lastRenderedPageBreak/>
        <w:t>let-7a</w:t>
      </w:r>
      <w:del w:id="831" w:author="David Bartel" w:date="2019-06-28T15:38:00Z">
        <w:r w:rsidR="00C8166C" w:rsidRPr="004C61E4" w:rsidDel="00435656">
          <w:rPr>
            <w:rFonts w:ascii="Helvetica" w:eastAsia="Arial" w:hAnsi="Helvetica" w:cs="Arial"/>
            <w:sz w:val="22"/>
            <w:szCs w:val="22"/>
          </w:rPr>
          <w:delText>-minus-</w:delText>
        </w:r>
      </w:del>
      <w:ins w:id="832" w:author="David Bartel" w:date="2019-06-28T15:38:00Z">
        <w:r w:rsidR="00435656" w:rsidRPr="004C61E4">
          <w:rPr>
            <w:rFonts w:ascii="Helvetica" w:eastAsia="Arial" w:hAnsi="Helvetica" w:cs="Arial"/>
            <w:sz w:val="22"/>
            <w:szCs w:val="22"/>
          </w:rPr>
          <w:t>(</w:t>
        </w:r>
        <w:del w:id="833" w:author="Sean E. McGeary" w:date="2019-10-06T21:21:00Z">
          <w:r w:rsidR="00435656" w:rsidRPr="004C61E4" w:rsidDel="00B35C06">
            <w:rPr>
              <w:rFonts w:ascii="Helvetica" w:eastAsia="Arial" w:hAnsi="Helvetica" w:cs="Arial"/>
              <w:sz w:val="22"/>
              <w:szCs w:val="22"/>
            </w:rPr>
            <w:delText>–</w:delText>
          </w:r>
        </w:del>
      </w:ins>
      <w:ins w:id="834" w:author="Sean E. McGeary" w:date="2019-10-06T21:21:00Z">
        <w:r w:rsidR="00B35C06">
          <w:rPr>
            <w:rFonts w:ascii="Helvetica" w:eastAsia="Arial" w:hAnsi="Helvetica" w:cs="Arial"/>
            <w:sz w:val="22"/>
            <w:szCs w:val="22"/>
          </w:rPr>
          <w:t>−</w:t>
        </w:r>
      </w:ins>
      <w:r w:rsidR="00C8166C" w:rsidRPr="004C61E4">
        <w:rPr>
          <w:rFonts w:ascii="Helvetica" w:eastAsia="Arial" w:hAnsi="Helvetica" w:cs="Arial"/>
          <w:sz w:val="22"/>
          <w:szCs w:val="22"/>
        </w:rPr>
        <w:t>1</w:t>
      </w:r>
      <w:ins w:id="835" w:author="David Bartel" w:date="2019-06-28T15:38:00Z">
        <w:r w:rsidR="00435656" w:rsidRPr="004C61E4">
          <w:rPr>
            <w:rFonts w:ascii="Helvetica" w:eastAsia="Arial" w:hAnsi="Helvetica" w:cs="Arial"/>
            <w:sz w:val="22"/>
            <w:szCs w:val="22"/>
          </w:rPr>
          <w:t>)</w:t>
        </w:r>
      </w:ins>
      <w:r w:rsidR="00C8166C" w:rsidRPr="004C61E4">
        <w:rPr>
          <w:rFonts w:ascii="Helvetica" w:eastAsia="Arial" w:hAnsi="Helvetica" w:cs="Arial"/>
          <w:sz w:val="22"/>
          <w:szCs w:val="22"/>
        </w:rPr>
        <w:t xml:space="preserve"> </w:t>
      </w:r>
      <w:r w:rsidR="000455A2" w:rsidRPr="004C61E4">
        <w:rPr>
          <w:rFonts w:ascii="Helvetica" w:eastAsia="Arial" w:hAnsi="Helvetica" w:cs="Arial"/>
          <w:sz w:val="22"/>
          <w:szCs w:val="22"/>
        </w:rPr>
        <w:t>and to 12–18 for</w:t>
      </w:r>
      <w:r w:rsidR="00C8166C" w:rsidRPr="004C61E4">
        <w:rPr>
          <w:rFonts w:ascii="Helvetica" w:eastAsia="Arial" w:hAnsi="Helvetica" w:cs="Arial"/>
          <w:sz w:val="22"/>
          <w:szCs w:val="22"/>
        </w:rPr>
        <w:t xml:space="preserve"> let-7a</w:t>
      </w:r>
      <w:del w:id="836" w:author="David Bartel" w:date="2019-06-28T15:38:00Z">
        <w:r w:rsidR="00C8166C" w:rsidRPr="004C61E4" w:rsidDel="00435656">
          <w:rPr>
            <w:rFonts w:ascii="Helvetica" w:eastAsia="Arial" w:hAnsi="Helvetica" w:cs="Arial"/>
            <w:sz w:val="22"/>
            <w:szCs w:val="22"/>
          </w:rPr>
          <w:delText>-plus-</w:delText>
        </w:r>
      </w:del>
      <w:ins w:id="837" w:author="David Bartel" w:date="2019-06-28T15:38:00Z">
        <w:r w:rsidR="00435656" w:rsidRPr="004C61E4">
          <w:rPr>
            <w:rFonts w:ascii="Helvetica" w:eastAsia="Arial" w:hAnsi="Helvetica" w:cs="Arial"/>
            <w:sz w:val="22"/>
            <w:szCs w:val="22"/>
          </w:rPr>
          <w:t>(+</w:t>
        </w:r>
      </w:ins>
      <w:r w:rsidR="00C8166C" w:rsidRPr="004C61E4">
        <w:rPr>
          <w:rFonts w:ascii="Helvetica" w:eastAsia="Arial" w:hAnsi="Helvetica" w:cs="Arial"/>
          <w:sz w:val="22"/>
          <w:szCs w:val="22"/>
        </w:rPr>
        <w:t>1</w:t>
      </w:r>
      <w:ins w:id="838" w:author="David Bartel" w:date="2019-06-28T15:38:00Z">
        <w:r w:rsidR="00435656" w:rsidRPr="004C61E4">
          <w:rPr>
            <w:rFonts w:ascii="Helvetica" w:eastAsia="Arial" w:hAnsi="Helvetica" w:cs="Arial"/>
            <w:sz w:val="22"/>
            <w:szCs w:val="22"/>
          </w:rPr>
          <w:t>)</w:t>
        </w:r>
      </w:ins>
      <w:r w:rsidR="000455A2" w:rsidRPr="004C61E4">
        <w:rPr>
          <w:rFonts w:ascii="Helvetica" w:eastAsia="Arial" w:hAnsi="Helvetica" w:cs="Arial"/>
          <w:sz w:val="22"/>
          <w:szCs w:val="22"/>
        </w:rPr>
        <w:t xml:space="preserve"> (Fig 5B and 5C)</w:t>
      </w:r>
      <w:r w:rsidR="00C8166C" w:rsidRPr="004C61E4">
        <w:rPr>
          <w:rFonts w:ascii="Helvetica" w:eastAsia="Arial" w:hAnsi="Helvetica" w:cs="Arial"/>
          <w:sz w:val="22"/>
          <w:szCs w:val="22"/>
        </w:rPr>
        <w:t xml:space="preserve">. </w:t>
      </w:r>
      <w:r w:rsidR="000A2952" w:rsidRPr="004C61E4">
        <w:rPr>
          <w:rFonts w:ascii="Helvetica" w:eastAsia="Arial" w:hAnsi="Helvetica" w:cs="Arial"/>
          <w:sz w:val="22"/>
          <w:szCs w:val="22"/>
        </w:rPr>
        <w:t xml:space="preserve">These results </w:t>
      </w:r>
      <w:r w:rsidR="00492917" w:rsidRPr="004C61E4">
        <w:rPr>
          <w:rFonts w:ascii="Helvetica" w:eastAsia="Arial" w:hAnsi="Helvetica" w:cs="Arial"/>
          <w:sz w:val="22"/>
          <w:szCs w:val="22"/>
        </w:rPr>
        <w:t>showed</w:t>
      </w:r>
      <w:r w:rsidR="000A2952" w:rsidRPr="004C61E4">
        <w:rPr>
          <w:rFonts w:ascii="Helvetica" w:eastAsia="Arial" w:hAnsi="Helvetica" w:cs="Arial"/>
          <w:sz w:val="22"/>
          <w:szCs w:val="22"/>
        </w:rPr>
        <w:t xml:space="preserve"> that </w:t>
      </w:r>
      <w:r w:rsidR="00492917" w:rsidRPr="004C61E4">
        <w:rPr>
          <w:rFonts w:ascii="Helvetica" w:eastAsia="Arial" w:hAnsi="Helvetica" w:cs="Arial"/>
          <w:sz w:val="22"/>
          <w:szCs w:val="22"/>
        </w:rPr>
        <w:t xml:space="preserve">particularly favorable 3′ </w:t>
      </w:r>
      <w:del w:id="839" w:author="David Bartel" w:date="2019-06-28T15:41:00Z">
        <w:r w:rsidR="00492917" w:rsidRPr="004C61E4" w:rsidDel="00D8790E">
          <w:rPr>
            <w:rFonts w:ascii="Helvetica" w:eastAsia="Arial" w:hAnsi="Helvetica" w:cs="Arial"/>
            <w:sz w:val="22"/>
            <w:szCs w:val="22"/>
          </w:rPr>
          <w:delText>sites</w:delText>
        </w:r>
      </w:del>
      <w:ins w:id="840" w:author="David Bartel" w:date="2019-06-28T15:41:00Z">
        <w:r w:rsidR="00D8790E" w:rsidRPr="004C61E4">
          <w:rPr>
            <w:rFonts w:ascii="Helvetica" w:eastAsia="Arial" w:hAnsi="Helvetica" w:cs="Arial"/>
            <w:sz w:val="22"/>
            <w:szCs w:val="22"/>
          </w:rPr>
          <w:t>pairing</w:t>
        </w:r>
      </w:ins>
      <w:r w:rsidR="00492917" w:rsidRPr="004C61E4">
        <w:rPr>
          <w:rFonts w:ascii="Helvetica" w:eastAsia="Arial" w:hAnsi="Helvetica" w:cs="Arial"/>
          <w:sz w:val="22"/>
          <w:szCs w:val="22"/>
        </w:rPr>
        <w:t xml:space="preserve">, such as </w:t>
      </w:r>
      <w:ins w:id="841" w:author="David Bartel" w:date="2019-06-28T15:41:00Z">
        <w:r w:rsidR="00D8790E" w:rsidRPr="004C61E4">
          <w:rPr>
            <w:rFonts w:ascii="Helvetica" w:eastAsia="Arial" w:hAnsi="Helvetica" w:cs="Arial"/>
            <w:sz w:val="22"/>
            <w:szCs w:val="22"/>
          </w:rPr>
          <w:t>that involving nucleotides 11–17 of let-7a</w:t>
        </w:r>
      </w:ins>
      <w:del w:id="842" w:author="David Bartel" w:date="2019-06-28T15:41:00Z">
        <w:r w:rsidR="00492917" w:rsidRPr="004C61E4" w:rsidDel="00D8790E">
          <w:rPr>
            <w:rFonts w:ascii="Helvetica" w:eastAsia="Arial" w:hAnsi="Helvetica" w:cs="Arial"/>
            <w:sz w:val="22"/>
            <w:szCs w:val="22"/>
          </w:rPr>
          <w:delText>UACAACC</w:delText>
        </w:r>
      </w:del>
      <w:r w:rsidR="00492917" w:rsidRPr="004C61E4">
        <w:rPr>
          <w:rFonts w:ascii="Helvetica" w:eastAsia="Arial" w:hAnsi="Helvetica" w:cs="Arial"/>
          <w:sz w:val="22"/>
          <w:szCs w:val="22"/>
        </w:rPr>
        <w:t>, can dictate the preferred register of pairing and that this phenomenon can help to confer different optimal registers to different miRNAs.</w:t>
      </w:r>
    </w:p>
    <w:p w14:paraId="26D8F0B1" w14:textId="77777777" w:rsidR="000A2952" w:rsidRPr="004C61E4" w:rsidRDefault="000A2952" w:rsidP="004C61E4">
      <w:pPr>
        <w:pStyle w:val="Normal1"/>
        <w:contextualSpacing/>
        <w:rPr>
          <w:ins w:id="843" w:author="David Bartel" w:date="2019-06-06T16:58:00Z"/>
          <w:rFonts w:ascii="Helvetica" w:eastAsia="Arial" w:hAnsi="Helvetica" w:cs="Arial"/>
          <w:sz w:val="22"/>
          <w:szCs w:val="22"/>
        </w:rPr>
      </w:pPr>
    </w:p>
    <w:p w14:paraId="4C60B393" w14:textId="0D452848" w:rsidR="00CD3077" w:rsidRPr="004C61E4" w:rsidRDefault="00C8166C" w:rsidP="004C61E4">
      <w:pPr>
        <w:pStyle w:val="Normal1"/>
        <w:contextualSpacing/>
        <w:rPr>
          <w:rFonts w:ascii="Helvetica" w:eastAsia="Arial" w:hAnsi="Helvetica" w:cs="Arial"/>
          <w:sz w:val="22"/>
          <w:szCs w:val="22"/>
        </w:rPr>
      </w:pPr>
      <w:del w:id="844" w:author="David Bartel" w:date="2019-06-06T17:06:00Z">
        <w:r w:rsidRPr="004C61E4" w:rsidDel="00492917">
          <w:rPr>
            <w:rFonts w:ascii="Helvetica" w:eastAsia="Arial" w:hAnsi="Helvetica" w:cs="Arial"/>
            <w:sz w:val="22"/>
            <w:szCs w:val="22"/>
          </w:rPr>
          <w:delText xml:space="preserve">Moreover, </w:delText>
        </w:r>
      </w:del>
      <w:del w:id="845" w:author="David Bartel" w:date="2019-06-06T16:07:00Z">
        <w:r w:rsidRPr="004C61E4" w:rsidDel="000A5CFD">
          <w:rPr>
            <w:rFonts w:ascii="Helvetica" w:eastAsia="Arial" w:hAnsi="Helvetica" w:cs="Arial"/>
            <w:sz w:val="22"/>
            <w:szCs w:val="22"/>
          </w:rPr>
          <w:delText>there is not change in</w:delText>
        </w:r>
      </w:del>
      <w:del w:id="846" w:author="David Bartel" w:date="2019-06-06T16:08:00Z">
        <w:r w:rsidRPr="004C61E4" w:rsidDel="003B43D0">
          <w:rPr>
            <w:rFonts w:ascii="Helvetica" w:eastAsia="Arial" w:hAnsi="Helvetica" w:cs="Arial"/>
            <w:sz w:val="22"/>
            <w:szCs w:val="22"/>
          </w:rPr>
          <w:delText xml:space="preserve"> the</w:delText>
        </w:r>
      </w:del>
      <w:del w:id="847" w:author="David Bartel" w:date="2019-06-06T17:06:00Z">
        <w:r w:rsidRPr="004C61E4" w:rsidDel="00492917">
          <w:rPr>
            <w:rFonts w:ascii="Helvetica" w:eastAsia="Arial" w:hAnsi="Helvetica" w:cs="Arial"/>
            <w:sz w:val="22"/>
            <w:szCs w:val="22"/>
          </w:rPr>
          <w:delText xml:space="preserve"> 3′ pairing </w:delText>
        </w:r>
      </w:del>
      <w:del w:id="848" w:author="David Bartel" w:date="2019-06-06T16:09:00Z">
        <w:r w:rsidRPr="004C61E4" w:rsidDel="003B43D0">
          <w:rPr>
            <w:rFonts w:ascii="Helvetica" w:eastAsia="Arial" w:hAnsi="Helvetica" w:cs="Arial"/>
            <w:sz w:val="22"/>
            <w:szCs w:val="22"/>
          </w:rPr>
          <w:delText>contribution across different seed-mismatched sequences</w:delText>
        </w:r>
      </w:del>
      <w:del w:id="849" w:author="David Bartel" w:date="2019-06-06T16:13:00Z">
        <w:r w:rsidRPr="004C61E4" w:rsidDel="003B43D0">
          <w:rPr>
            <w:rFonts w:ascii="Helvetica" w:eastAsia="Arial" w:hAnsi="Helvetica" w:cs="Arial"/>
            <w:sz w:val="22"/>
            <w:szCs w:val="22"/>
          </w:rPr>
          <w:delText xml:space="preserve"> </w:delText>
        </w:r>
      </w:del>
      <w:del w:id="850" w:author="David Bartel" w:date="2019-06-06T17:06:00Z">
        <w:r w:rsidRPr="004C61E4" w:rsidDel="00492917">
          <w:rPr>
            <w:rFonts w:ascii="Helvetica" w:eastAsia="Arial" w:hAnsi="Helvetica" w:cs="Arial"/>
            <w:sz w:val="22"/>
            <w:szCs w:val="22"/>
          </w:rPr>
          <w:delText>(Fig 5B</w:delText>
        </w:r>
      </w:del>
      <w:del w:id="851" w:author="David Bartel" w:date="2019-06-06T16:09:00Z">
        <w:r w:rsidRPr="004C61E4" w:rsidDel="003B43D0">
          <w:rPr>
            <w:rFonts w:ascii="Helvetica" w:eastAsia="Arial" w:hAnsi="Helvetica" w:cs="Arial"/>
            <w:sz w:val="22"/>
            <w:szCs w:val="22"/>
          </w:rPr>
          <w:delText xml:space="preserve"> compare rows</w:delText>
        </w:r>
      </w:del>
      <w:del w:id="852" w:author="David Bartel" w:date="2019-06-06T17:06:00Z">
        <w:r w:rsidRPr="004C61E4" w:rsidDel="00492917">
          <w:rPr>
            <w:rFonts w:ascii="Helvetica" w:eastAsia="Arial" w:hAnsi="Helvetica" w:cs="Arial"/>
            <w:sz w:val="22"/>
            <w:szCs w:val="22"/>
          </w:rPr>
          <w:delText>).</w:delText>
        </w:r>
      </w:del>
      <w:r w:rsidRPr="004C61E4">
        <w:rPr>
          <w:rFonts w:ascii="Helvetica" w:eastAsia="Arial" w:hAnsi="Helvetica" w:cs="Arial"/>
          <w:sz w:val="22"/>
          <w:szCs w:val="22"/>
        </w:rPr>
        <w:t xml:space="preserve"> </w:t>
      </w:r>
      <w:commentRangeStart w:id="853"/>
      <w:del w:id="854" w:author="David Bartel" w:date="2019-06-06T16:12:00Z">
        <w:r w:rsidRPr="004C61E4" w:rsidDel="003B43D0">
          <w:rPr>
            <w:rFonts w:ascii="Helvetica" w:eastAsia="Arial" w:hAnsi="Helvetica" w:cs="Arial"/>
            <w:sz w:val="22"/>
            <w:szCs w:val="22"/>
          </w:rPr>
          <w:delText xml:space="preserve"> </w:delText>
        </w:r>
      </w:del>
      <w:r w:rsidRPr="004C61E4">
        <w:rPr>
          <w:rFonts w:ascii="Helvetica" w:eastAsia="Arial" w:hAnsi="Helvetica" w:cs="Arial"/>
          <w:sz w:val="22"/>
          <w:szCs w:val="22"/>
        </w:rPr>
        <w:t>This observation can be further quantified by comparing the correlation between 3′ pairing matrices of the register shifted let-7a variants to the wildtype let-7a matrices (Fig S4); specifically, register 10 and 11 are most correlated between the minus1/WT 3′ pairing matrices, and 12 and 11 for the plus1/WT 3′ pairing matrices (R2 = 0.9x and 0.9y, respectively).  The high correspondence of 3′ pairing contribution for offset registers to offset guide miRNAs strongly suggests that the sequence of the 3′ end of the miRNA dictates its preferred register for pairing.</w:t>
      </w:r>
      <w:commentRangeEnd w:id="853"/>
      <w:r w:rsidR="003B43D0" w:rsidRPr="004C61E4">
        <w:rPr>
          <w:rStyle w:val="CommentReference"/>
          <w:rFonts w:ascii="Helvetica" w:hAnsi="Helvetica"/>
        </w:rPr>
        <w:commentReference w:id="853"/>
      </w:r>
      <w:r w:rsidRPr="004C61E4">
        <w:rPr>
          <w:rFonts w:ascii="Helvetica" w:eastAsia="Arial" w:hAnsi="Helvetica" w:cs="Arial"/>
          <w:sz w:val="22"/>
          <w:szCs w:val="22"/>
        </w:rPr>
        <w:t xml:space="preserve"> </w:t>
      </w:r>
    </w:p>
    <w:p w14:paraId="34D5E073" w14:textId="77777777" w:rsidR="00CD3077" w:rsidRPr="004C61E4" w:rsidRDefault="00CD3077" w:rsidP="004C61E4">
      <w:pPr>
        <w:pStyle w:val="Normal1"/>
        <w:contextualSpacing/>
        <w:rPr>
          <w:rFonts w:ascii="Helvetica" w:eastAsia="Arial" w:hAnsi="Helvetica" w:cs="Arial"/>
          <w:b/>
          <w:sz w:val="22"/>
          <w:szCs w:val="22"/>
        </w:rPr>
      </w:pPr>
    </w:p>
    <w:p w14:paraId="0C1071A6" w14:textId="77777777" w:rsidR="00CD3077" w:rsidRPr="004C61E4" w:rsidRDefault="00C8166C" w:rsidP="004C61E4">
      <w:pPr>
        <w:pStyle w:val="Normal1"/>
        <w:contextualSpacing/>
        <w:rPr>
          <w:rFonts w:ascii="Helvetica" w:eastAsia="Arial" w:hAnsi="Helvetica" w:cs="Arial"/>
          <w:sz w:val="22"/>
          <w:szCs w:val="22"/>
        </w:rPr>
      </w:pPr>
      <w:commentRangeStart w:id="855"/>
      <w:commentRangeStart w:id="856"/>
      <w:r w:rsidRPr="004C61E4">
        <w:rPr>
          <w:rFonts w:ascii="Helvetica" w:eastAsia="Arial" w:hAnsi="Helvetica" w:cs="Arial"/>
          <w:b/>
          <w:sz w:val="22"/>
          <w:szCs w:val="22"/>
        </w:rPr>
        <w:t xml:space="preserve">AGO2 inhibits pairing to the end of most miRNAs but can be overcome by </w:t>
      </w:r>
      <w:proofErr w:type="spellStart"/>
      <w:r w:rsidRPr="004C61E4">
        <w:rPr>
          <w:rFonts w:ascii="Helvetica" w:eastAsia="Arial" w:hAnsi="Helvetica" w:cs="Arial"/>
          <w:b/>
          <w:sz w:val="22"/>
          <w:szCs w:val="22"/>
        </w:rPr>
        <w:t>basepairing</w:t>
      </w:r>
      <w:proofErr w:type="spellEnd"/>
      <w:r w:rsidRPr="004C61E4">
        <w:rPr>
          <w:rFonts w:ascii="Helvetica" w:eastAsia="Arial" w:hAnsi="Helvetica" w:cs="Arial"/>
          <w:b/>
          <w:sz w:val="22"/>
          <w:szCs w:val="22"/>
        </w:rPr>
        <w:t xml:space="preserve"> energetics</w:t>
      </w:r>
      <w:commentRangeEnd w:id="855"/>
      <w:r w:rsidR="00492917" w:rsidRPr="004C61E4">
        <w:rPr>
          <w:rStyle w:val="CommentReference"/>
          <w:rFonts w:ascii="Helvetica" w:hAnsi="Helvetica"/>
        </w:rPr>
        <w:commentReference w:id="855"/>
      </w:r>
      <w:commentRangeEnd w:id="856"/>
      <w:r w:rsidR="004E0C87" w:rsidRPr="004C61E4">
        <w:rPr>
          <w:rStyle w:val="CommentReference"/>
          <w:rFonts w:ascii="Helvetica" w:hAnsi="Helvetica"/>
        </w:rPr>
        <w:commentReference w:id="856"/>
      </w:r>
    </w:p>
    <w:p w14:paraId="6DE4A6EC" w14:textId="77777777"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ab/>
        <w:t xml:space="preserve">Structures of human AGO2 show that the PAZ domain holds the last </w:t>
      </w:r>
      <w:commentRangeStart w:id="857"/>
      <w:r w:rsidRPr="004C61E4">
        <w:rPr>
          <w:rFonts w:ascii="Helvetica" w:eastAsia="Arial" w:hAnsi="Helvetica" w:cs="Arial"/>
          <w:sz w:val="22"/>
          <w:szCs w:val="22"/>
        </w:rPr>
        <w:t>3-4</w:t>
      </w:r>
      <w:commentRangeEnd w:id="857"/>
      <w:r w:rsidRPr="004C61E4">
        <w:rPr>
          <w:rFonts w:ascii="Helvetica" w:hAnsi="Helvetica"/>
        </w:rPr>
        <w:commentReference w:id="857"/>
      </w:r>
      <w:r w:rsidRPr="004C61E4">
        <w:rPr>
          <w:rFonts w:ascii="Helvetica" w:eastAsia="Arial" w:hAnsi="Helvetica" w:cs="Arial"/>
          <w:sz w:val="22"/>
          <w:szCs w:val="22"/>
        </w:rPr>
        <w:t xml:space="preserve"> 3′-nucleotides of the miRNA in a conformation that might preclude pairing. Moreover, in structures that contain </w:t>
      </w:r>
      <w:proofErr w:type="gramStart"/>
      <w:r w:rsidRPr="004C61E4">
        <w:rPr>
          <w:rFonts w:ascii="Helvetica" w:eastAsia="Arial" w:hAnsi="Helvetica" w:cs="Arial"/>
          <w:sz w:val="22"/>
          <w:szCs w:val="22"/>
        </w:rPr>
        <w:t>the a</w:t>
      </w:r>
      <w:proofErr w:type="gramEnd"/>
      <w:r w:rsidRPr="004C61E4">
        <w:rPr>
          <w:rFonts w:ascii="Helvetica" w:eastAsia="Arial" w:hAnsi="Helvetica" w:cs="Arial"/>
          <w:sz w:val="22"/>
          <w:szCs w:val="22"/>
        </w:rPr>
        <w:t xml:space="preserve"> guide-target pairing that forms supplemental pairing, the 3′ end is still bound by the PAZ domain (</w:t>
      </w:r>
      <w:proofErr w:type="spellStart"/>
      <w:r w:rsidRPr="004C61E4">
        <w:rPr>
          <w:rFonts w:ascii="Helvetica" w:eastAsia="Arial" w:hAnsi="Helvetica" w:cs="Arial"/>
          <w:sz w:val="22"/>
          <w:szCs w:val="22"/>
        </w:rPr>
        <w:t>Sheu</w:t>
      </w:r>
      <w:proofErr w:type="spellEnd"/>
      <w:r w:rsidRPr="004C61E4">
        <w:rPr>
          <w:rFonts w:ascii="Helvetica" w:eastAsia="Arial" w:hAnsi="Helvetica" w:cs="Arial"/>
          <w:sz w:val="22"/>
          <w:szCs w:val="22"/>
        </w:rPr>
        <w:t xml:space="preserve">-G). Since the contribution of 3′ pairing to overall affinity is much smaller than expected for RNA-RNA interactions, this, along with previous biochemical and aforementioned structural data suggests that the protein inhibits access to the 3′-most residues of the miRNA (Model 1 Fig S5A; Haley, </w:t>
      </w:r>
      <w:proofErr w:type="spellStart"/>
      <w:proofErr w:type="gramStart"/>
      <w:r w:rsidRPr="004C61E4">
        <w:rPr>
          <w:rFonts w:ascii="Helvetica" w:eastAsia="Arial" w:hAnsi="Helvetica" w:cs="Arial"/>
          <w:sz w:val="22"/>
          <w:szCs w:val="22"/>
        </w:rPr>
        <w:t>Wee,Soloman</w:t>
      </w:r>
      <w:proofErr w:type="spellEnd"/>
      <w:proofErr w:type="gramEnd"/>
      <w:r w:rsidRPr="004C61E4">
        <w:rPr>
          <w:rFonts w:ascii="Helvetica" w:eastAsia="Arial" w:hAnsi="Helvetica" w:cs="Arial"/>
          <w:sz w:val="22"/>
          <w:szCs w:val="22"/>
        </w:rPr>
        <w:t xml:space="preserve">). On the other hand, there is evidence for miRNA target sites that include extensive and exclusive (REF McGeary) pairing to the end of the miRNA and machinery that recognizes the 3′ of the guide to tail and trim the guide, indicating there are cases where the 3′ of the guide is free from the protein. It could be that a certain amount of pairing energy to a target may be sufficient to favor a state where the 3′ end of the miRNA is dislodged from the protein and bound to a target (Model 2 Fig S5A). </w:t>
      </w:r>
    </w:p>
    <w:p w14:paraId="77E49FB8" w14:textId="41A156D8" w:rsidR="00CD3077" w:rsidRPr="004C61E4" w:rsidRDefault="00C8166C"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 xml:space="preserve">Fig 4B show that for let-7a and miR-1, the 3′ pairing contribution matrices do not have signal for registers that correspond to pairing to the end of the miRNA, while miR-155 shows a relatively stronger signal for pairing at the end of the miRNA compared to registers around guide nucleotides 11-13. To determine which guide nucleotide to which pairing </w:t>
      </w:r>
      <w:proofErr w:type="spellStart"/>
      <w:r w:rsidRPr="004C61E4">
        <w:rPr>
          <w:rFonts w:ascii="Helvetica" w:eastAsia="Arial" w:hAnsi="Helvetica" w:cs="Arial"/>
          <w:sz w:val="22"/>
          <w:szCs w:val="22"/>
        </w:rPr>
        <w:t>iis</w:t>
      </w:r>
      <w:proofErr w:type="spellEnd"/>
      <w:r w:rsidRPr="004C61E4">
        <w:rPr>
          <w:rFonts w:ascii="Helvetica" w:eastAsia="Arial" w:hAnsi="Helvetica" w:cs="Arial"/>
          <w:sz w:val="22"/>
          <w:szCs w:val="22"/>
        </w:rPr>
        <w:t xml:space="preserve"> inhibited, we compared the 3′ pairing contributions of a 7nt target to the contribution 6nt region that spans the 7nt target except for the final (5′) residue. This comparison will determine whether the addition of that extra nucleotide confers and increase in affinity. For let-7a, comparing the 3′ pairing contribution matrices to g11-g17 to g11-g16 showed an increase in contribution due to the addition of g17 (Fig S5B). A similar comparison for g18 shows a slight increase, while g19 showed no increase in affinity. miR-1 shows an increase in affinity due to the addition of g18 and g19, but not g20 (Fig S5C). These data quantitatively support the model that let-7a and miR-1 don’t use pairing past g18 and g19 respectively, which encompasses the last 3-4 </w:t>
      </w:r>
      <w:proofErr w:type="spellStart"/>
      <w:r w:rsidRPr="004C61E4">
        <w:rPr>
          <w:rFonts w:ascii="Helvetica" w:eastAsia="Arial" w:hAnsi="Helvetica" w:cs="Arial"/>
          <w:sz w:val="22"/>
          <w:szCs w:val="22"/>
        </w:rPr>
        <w:t>nt</w:t>
      </w:r>
      <w:proofErr w:type="spellEnd"/>
      <w:r w:rsidRPr="004C61E4">
        <w:rPr>
          <w:rFonts w:ascii="Helvetica" w:eastAsia="Arial" w:hAnsi="Helvetica" w:cs="Arial"/>
          <w:sz w:val="22"/>
          <w:szCs w:val="22"/>
        </w:rPr>
        <w:t xml:space="preserve"> of the guide. Similar comparisons for miR-155 show that guide nucleotides 21-23 all contribute to a 7nt site of 3′ pairing affinity (Fig S5D), strongly suggesting that miR-155 pairs through the end of the miRNA. An alternative model is that the </w:t>
      </w:r>
      <w:del w:id="858" w:author="Sean E. McGeary" w:date="2019-10-06T21:23:00Z">
        <w:r w:rsidRPr="004C61E4" w:rsidDel="00B35C06">
          <w:rPr>
            <w:rFonts w:ascii="Helvetica" w:eastAsia="Arial" w:hAnsi="Helvetica" w:cs="Arial"/>
            <w:sz w:val="22"/>
            <w:szCs w:val="22"/>
          </w:rPr>
          <w:delText xml:space="preserve"> </w:delText>
        </w:r>
      </w:del>
      <w:r w:rsidRPr="004C61E4">
        <w:rPr>
          <w:rFonts w:ascii="Helvetica" w:eastAsia="Arial" w:hAnsi="Helvetica" w:cs="Arial"/>
          <w:sz w:val="22"/>
          <w:szCs w:val="22"/>
        </w:rPr>
        <w:t>binding signal for miR-155 at these 3′-most registers is due to previously described “3′-only” sites, whereby the 3′ end of the miRNA pairs to the target without seed-sites pairing (McGeary</w:t>
      </w:r>
      <w:ins w:id="859" w:author="Sean E. McGeary" w:date="2019-10-06T21:23:00Z">
        <w:r w:rsidR="00B35C06">
          <w:rPr>
            <w:rFonts w:ascii="Helvetica" w:eastAsia="Arial" w:hAnsi="Helvetica" w:cs="Arial"/>
            <w:sz w:val="22"/>
            <w:szCs w:val="22"/>
          </w:rPr>
          <w:t>, Lin,</w:t>
        </w:r>
      </w:ins>
      <w:r w:rsidRPr="004C61E4">
        <w:rPr>
          <w:rFonts w:ascii="Helvetica" w:eastAsia="Arial" w:hAnsi="Helvetica" w:cs="Arial"/>
          <w:sz w:val="22"/>
          <w:szCs w:val="22"/>
        </w:rPr>
        <w:t xml:space="preserve"> </w:t>
      </w:r>
      <w:r w:rsidRPr="00B35C06">
        <w:rPr>
          <w:rFonts w:ascii="Helvetica" w:eastAsia="Arial" w:hAnsi="Helvetica" w:cs="Arial"/>
          <w:i/>
          <w:iCs/>
          <w:sz w:val="22"/>
          <w:szCs w:val="22"/>
          <w:rPrChange w:id="860" w:author="Sean E. McGeary" w:date="2019-10-06T21:23:00Z">
            <w:rPr>
              <w:rFonts w:ascii="Helvetica" w:eastAsia="Arial" w:hAnsi="Helvetica" w:cs="Arial"/>
              <w:sz w:val="22"/>
              <w:szCs w:val="22"/>
            </w:rPr>
          </w:rPrChange>
        </w:rPr>
        <w:t>et al</w:t>
      </w:r>
      <w:r w:rsidRPr="004C61E4">
        <w:rPr>
          <w:rFonts w:ascii="Helvetica" w:eastAsia="Arial" w:hAnsi="Helvetica" w:cs="Arial"/>
          <w:sz w:val="22"/>
          <w:szCs w:val="22"/>
        </w:rPr>
        <w:t xml:space="preserve">., </w:t>
      </w:r>
      <w:ins w:id="861" w:author="Sean E. McGeary" w:date="2019-10-06T21:23:00Z">
        <w:r w:rsidR="00B35C06">
          <w:rPr>
            <w:rFonts w:ascii="Helvetica" w:eastAsia="Arial" w:hAnsi="Helvetica" w:cs="Arial"/>
            <w:sz w:val="22"/>
            <w:szCs w:val="22"/>
          </w:rPr>
          <w:t>2019</w:t>
        </w:r>
      </w:ins>
      <w:r w:rsidRPr="004C61E4">
        <w:rPr>
          <w:rFonts w:ascii="Helvetica" w:eastAsia="Arial" w:hAnsi="Helvetica" w:cs="Arial"/>
          <w:sz w:val="22"/>
          <w:szCs w:val="22"/>
        </w:rPr>
        <w:t xml:space="preserve">). While we are unable to deconvolute the enrichments due to binding through these two modes, there are variations in the binding energy across different seed-mismatches for miR-155 at these 3′-most registers, supporting </w:t>
      </w:r>
      <w:r w:rsidRPr="004C61E4">
        <w:rPr>
          <w:rFonts w:ascii="Helvetica" w:eastAsia="Arial" w:hAnsi="Helvetica" w:cs="Arial"/>
          <w:sz w:val="22"/>
          <w:szCs w:val="22"/>
        </w:rPr>
        <w:lastRenderedPageBreak/>
        <w:t>the model that these energetics are, in some part, due to bipartite binding at both the seed and 3′ sites (Fig 4B).</w:t>
      </w:r>
      <w:del w:id="862" w:author="Sean E. McGeary" w:date="2019-10-06T21:23:00Z">
        <w:r w:rsidRPr="004C61E4" w:rsidDel="00B35C06">
          <w:rPr>
            <w:rFonts w:ascii="Helvetica" w:eastAsia="Arial" w:hAnsi="Helvetica" w:cs="Arial"/>
            <w:sz w:val="22"/>
            <w:szCs w:val="22"/>
          </w:rPr>
          <w:delText xml:space="preserve">    </w:delText>
        </w:r>
      </w:del>
    </w:p>
    <w:p w14:paraId="18D05CF1" w14:textId="77777777" w:rsidR="00CD3077" w:rsidRPr="004C61E4" w:rsidRDefault="00C8166C"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These data suggest that the miR-155 pairing stability at these registers is sufficient to stabilize the target bound state compared to being held in the protein, unlike let-7a and miR-1. Notably, miR-155 includes four consecutive guanosine residues in its far 3′ end (g19-g22), which represents as significant amount of potential binding energy.  Furthermore, miR-155 is 23 nucleotides long, which others (</w:t>
      </w:r>
      <w:proofErr w:type="spellStart"/>
      <w:r w:rsidRPr="004C61E4">
        <w:rPr>
          <w:rFonts w:ascii="Helvetica" w:eastAsia="Arial" w:hAnsi="Helvetica" w:cs="Arial"/>
          <w:sz w:val="22"/>
          <w:szCs w:val="22"/>
        </w:rPr>
        <w:t>Sheu</w:t>
      </w:r>
      <w:proofErr w:type="spellEnd"/>
      <w:r w:rsidRPr="004C61E4">
        <w:rPr>
          <w:rFonts w:ascii="Helvetica" w:eastAsia="Arial" w:hAnsi="Helvetica" w:cs="Arial"/>
          <w:sz w:val="22"/>
          <w:szCs w:val="22"/>
        </w:rPr>
        <w:t xml:space="preserve">-G) have shown slight increases in the dissociation rate of target sequences compared to shorter guides (22 and 21 </w:t>
      </w:r>
      <w:proofErr w:type="spellStart"/>
      <w:r w:rsidRPr="004C61E4">
        <w:rPr>
          <w:rFonts w:ascii="Helvetica" w:eastAsia="Arial" w:hAnsi="Helvetica" w:cs="Arial"/>
          <w:sz w:val="22"/>
          <w:szCs w:val="22"/>
        </w:rPr>
        <w:t>nt</w:t>
      </w:r>
      <w:proofErr w:type="spellEnd"/>
      <w:r w:rsidRPr="004C61E4">
        <w:rPr>
          <w:rFonts w:ascii="Helvetica" w:eastAsia="Arial" w:hAnsi="Helvetica" w:cs="Arial"/>
          <w:sz w:val="22"/>
          <w:szCs w:val="22"/>
        </w:rPr>
        <w:t xml:space="preserve">). These data suggest that strong “enough” pairing to the 3′ end likely can dislodge the miRNA 3′ end, and expose it. We speculate that these types of miRNAs, specifically longer miRNAs with strong pairing at their 3′end, may be more prone to target-mediated degradation (REF).  </w:t>
      </w:r>
    </w:p>
    <w:p w14:paraId="0C8A5036" w14:textId="77777777"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ab/>
      </w:r>
    </w:p>
    <w:p w14:paraId="3133E61C" w14:textId="2A7401F3" w:rsidR="00CD3077" w:rsidRPr="004C61E4" w:rsidRDefault="0027112E" w:rsidP="004C61E4">
      <w:pPr>
        <w:pStyle w:val="Normal1"/>
        <w:contextualSpacing/>
        <w:rPr>
          <w:rFonts w:ascii="Helvetica" w:eastAsia="Arial" w:hAnsi="Helvetica" w:cs="Arial"/>
          <w:sz w:val="22"/>
          <w:szCs w:val="22"/>
        </w:rPr>
      </w:pPr>
      <w:r w:rsidRPr="004C61E4">
        <w:rPr>
          <w:rFonts w:ascii="Helvetica" w:eastAsia="Arial" w:hAnsi="Helvetica" w:cs="Arial"/>
          <w:b/>
          <w:sz w:val="22"/>
          <w:szCs w:val="22"/>
        </w:rPr>
        <w:t>The</w:t>
      </w:r>
      <w:r w:rsidR="00C8166C" w:rsidRPr="004C61E4">
        <w:rPr>
          <w:rFonts w:ascii="Helvetica" w:eastAsia="Arial" w:hAnsi="Helvetica" w:cs="Arial"/>
          <w:b/>
          <w:sz w:val="22"/>
          <w:szCs w:val="22"/>
        </w:rPr>
        <w:t xml:space="preserve"> seed-mismatched and 3′</w:t>
      </w:r>
      <w:r w:rsidR="008C6299" w:rsidRPr="004C61E4">
        <w:rPr>
          <w:rFonts w:ascii="Helvetica" w:eastAsia="Arial" w:hAnsi="Helvetica" w:cs="Arial"/>
          <w:b/>
          <w:sz w:val="22"/>
          <w:szCs w:val="22"/>
        </w:rPr>
        <w:t>-</w:t>
      </w:r>
      <w:r w:rsidR="00C8166C" w:rsidRPr="004C61E4">
        <w:rPr>
          <w:rFonts w:ascii="Helvetica" w:eastAsia="Arial" w:hAnsi="Helvetica" w:cs="Arial"/>
          <w:b/>
          <w:sz w:val="22"/>
          <w:szCs w:val="22"/>
        </w:rPr>
        <w:t>sequence</w:t>
      </w:r>
      <w:r w:rsidR="008C6299" w:rsidRPr="004C61E4">
        <w:rPr>
          <w:rFonts w:ascii="Helvetica" w:eastAsia="Arial" w:hAnsi="Helvetica" w:cs="Arial"/>
          <w:b/>
          <w:sz w:val="22"/>
          <w:szCs w:val="22"/>
        </w:rPr>
        <w:t xml:space="preserve"> effects act independently</w:t>
      </w:r>
    </w:p>
    <w:p w14:paraId="01A318A6" w14:textId="55416EFC"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 xml:space="preserve">The large range of 3′ pairing </w:t>
      </w:r>
      <w:r w:rsidR="003B6274" w:rsidRPr="004C61E4">
        <w:rPr>
          <w:rFonts w:ascii="Helvetica" w:eastAsia="Arial" w:hAnsi="Helvetica" w:cs="Arial"/>
          <w:sz w:val="22"/>
          <w:szCs w:val="22"/>
        </w:rPr>
        <w:t xml:space="preserve">stabilities observed </w:t>
      </w:r>
      <w:r w:rsidRPr="004C61E4">
        <w:rPr>
          <w:rFonts w:ascii="Helvetica" w:eastAsia="Arial" w:hAnsi="Helvetica" w:cs="Arial"/>
          <w:sz w:val="22"/>
          <w:szCs w:val="22"/>
        </w:rPr>
        <w:t>across different seed mismatches and positions (Fig 2C)</w:t>
      </w:r>
      <w:r w:rsidR="003B6274" w:rsidRPr="004C61E4">
        <w:rPr>
          <w:rFonts w:ascii="Helvetica" w:eastAsia="Arial" w:hAnsi="Helvetica" w:cs="Arial"/>
          <w:sz w:val="22"/>
          <w:szCs w:val="22"/>
        </w:rPr>
        <w:t xml:space="preserve"> raised the question of </w:t>
      </w:r>
      <w:r w:rsidRPr="004C61E4">
        <w:rPr>
          <w:rFonts w:ascii="Helvetica" w:eastAsia="Arial" w:hAnsi="Helvetica" w:cs="Arial"/>
          <w:sz w:val="22"/>
          <w:szCs w:val="22"/>
        </w:rPr>
        <w:t xml:space="preserve">whether </w:t>
      </w:r>
      <w:r w:rsidR="003B6274" w:rsidRPr="004C61E4">
        <w:rPr>
          <w:rFonts w:ascii="Helvetica" w:eastAsia="Arial" w:hAnsi="Helvetica" w:cs="Arial"/>
          <w:sz w:val="22"/>
          <w:szCs w:val="22"/>
        </w:rPr>
        <w:t>these differences</w:t>
      </w:r>
      <w:r w:rsidRPr="004C61E4">
        <w:rPr>
          <w:rFonts w:ascii="Helvetica" w:eastAsia="Arial" w:hAnsi="Helvetica" w:cs="Arial"/>
          <w:sz w:val="22"/>
          <w:szCs w:val="22"/>
        </w:rPr>
        <w:t xml:space="preserve"> depend</w:t>
      </w:r>
      <w:r w:rsidR="003B6274" w:rsidRPr="004C61E4">
        <w:rPr>
          <w:rFonts w:ascii="Helvetica" w:eastAsia="Arial" w:hAnsi="Helvetica" w:cs="Arial"/>
          <w:sz w:val="22"/>
          <w:szCs w:val="22"/>
        </w:rPr>
        <w:t>ed</w:t>
      </w:r>
      <w:r w:rsidRPr="004C61E4">
        <w:rPr>
          <w:rFonts w:ascii="Helvetica" w:eastAsia="Arial" w:hAnsi="Helvetica" w:cs="Arial"/>
          <w:sz w:val="22"/>
          <w:szCs w:val="22"/>
        </w:rPr>
        <w:t xml:space="preserve"> on the seed-mismatch type and position alone, or whether this variability also depende</w:t>
      </w:r>
      <w:r w:rsidR="003B6274" w:rsidRPr="004C61E4">
        <w:rPr>
          <w:rFonts w:ascii="Helvetica" w:eastAsia="Arial" w:hAnsi="Helvetica" w:cs="Arial"/>
          <w:sz w:val="22"/>
          <w:szCs w:val="22"/>
        </w:rPr>
        <w:t>d</w:t>
      </w:r>
      <w:r w:rsidRPr="004C61E4">
        <w:rPr>
          <w:rFonts w:ascii="Helvetica" w:eastAsia="Arial" w:hAnsi="Helvetica" w:cs="Arial"/>
          <w:sz w:val="22"/>
          <w:szCs w:val="22"/>
        </w:rPr>
        <w:t xml:space="preserve"> on the sequence of the 3′ region. To </w:t>
      </w:r>
      <w:r w:rsidR="003B6274" w:rsidRPr="004C61E4">
        <w:rPr>
          <w:rFonts w:ascii="Helvetica" w:eastAsia="Arial" w:hAnsi="Helvetica" w:cs="Arial"/>
          <w:sz w:val="22"/>
          <w:szCs w:val="22"/>
        </w:rPr>
        <w:t>answer this question</w:t>
      </w:r>
      <w:r w:rsidRPr="004C61E4">
        <w:rPr>
          <w:rFonts w:ascii="Helvetica" w:eastAsia="Arial" w:hAnsi="Helvetica" w:cs="Arial"/>
          <w:sz w:val="22"/>
          <w:szCs w:val="22"/>
        </w:rPr>
        <w:t xml:space="preserve">, we </w:t>
      </w:r>
      <w:del w:id="863" w:author="Sean E. McGeary" w:date="2019-10-06T21:26:00Z">
        <w:r w:rsidRPr="004C61E4" w:rsidDel="00B35C06">
          <w:rPr>
            <w:rFonts w:ascii="Helvetica" w:eastAsia="Arial" w:hAnsi="Helvetica" w:cs="Arial"/>
            <w:sz w:val="22"/>
            <w:szCs w:val="22"/>
          </w:rPr>
          <w:delText xml:space="preserve">generated </w:delText>
        </w:r>
        <w:r w:rsidR="00A63CA9" w:rsidRPr="004C61E4" w:rsidDel="00B35C06">
          <w:rPr>
            <w:rFonts w:ascii="Helvetica" w:eastAsia="Arial" w:hAnsi="Helvetica" w:cs="Arial"/>
            <w:sz w:val="22"/>
            <w:szCs w:val="22"/>
          </w:rPr>
          <w:delText>two</w:delText>
        </w:r>
      </w:del>
      <w:ins w:id="864" w:author="Sean E. McGeary" w:date="2019-10-06T21:26:00Z">
        <w:r w:rsidR="00B35C06">
          <w:rPr>
            <w:rFonts w:ascii="Helvetica" w:eastAsia="Arial" w:hAnsi="Helvetica" w:cs="Arial"/>
            <w:sz w:val="22"/>
            <w:szCs w:val="22"/>
          </w:rPr>
          <w:t>performed AGO-RBNS with</w:t>
        </w:r>
      </w:ins>
      <w:r w:rsidR="00A63CA9" w:rsidRPr="004C61E4">
        <w:rPr>
          <w:rFonts w:ascii="Helvetica" w:eastAsia="Arial" w:hAnsi="Helvetica" w:cs="Arial"/>
          <w:sz w:val="22"/>
          <w:szCs w:val="22"/>
        </w:rPr>
        <w:t xml:space="preserve"> </w:t>
      </w:r>
      <w:ins w:id="865" w:author="Sean E. McGeary" w:date="2019-10-06T21:27:00Z">
        <w:r w:rsidR="00B35C06">
          <w:rPr>
            <w:rFonts w:ascii="Helvetica" w:eastAsia="Arial" w:hAnsi="Helvetica" w:cs="Arial"/>
            <w:sz w:val="22"/>
            <w:szCs w:val="22"/>
          </w:rPr>
          <w:t xml:space="preserve">two synthetic </w:t>
        </w:r>
      </w:ins>
      <w:ins w:id="866" w:author="Sean E. McGeary" w:date="2019-10-06T21:28:00Z">
        <w:r w:rsidR="00B35C06">
          <w:rPr>
            <w:rFonts w:ascii="Helvetica" w:eastAsia="Arial" w:hAnsi="Helvetica" w:cs="Arial"/>
            <w:sz w:val="22"/>
            <w:szCs w:val="22"/>
          </w:rPr>
          <w:t xml:space="preserve">guide RNAs: one </w:t>
        </w:r>
      </w:ins>
      <w:ins w:id="867" w:author="Sean E. McGeary" w:date="2019-10-06T21:29:00Z">
        <w:r w:rsidR="00B35C06">
          <w:rPr>
            <w:rFonts w:ascii="Helvetica" w:eastAsia="Arial" w:hAnsi="Helvetica" w:cs="Arial"/>
            <w:sz w:val="22"/>
            <w:szCs w:val="22"/>
          </w:rPr>
          <w:t xml:space="preserve">being a </w:t>
        </w:r>
      </w:ins>
      <w:r w:rsidRPr="004C61E4">
        <w:rPr>
          <w:rFonts w:ascii="Helvetica" w:eastAsia="Arial" w:hAnsi="Helvetica" w:cs="Arial"/>
          <w:sz w:val="22"/>
          <w:szCs w:val="22"/>
        </w:rPr>
        <w:t xml:space="preserve">chimeric </w:t>
      </w:r>
      <w:ins w:id="868" w:author="Sean E. McGeary" w:date="2019-10-06T21:27:00Z">
        <w:r w:rsidR="00B35C06">
          <w:rPr>
            <w:rFonts w:ascii="Helvetica" w:eastAsia="Arial" w:hAnsi="Helvetica" w:cs="Arial"/>
            <w:sz w:val="22"/>
            <w:szCs w:val="22"/>
          </w:rPr>
          <w:t xml:space="preserve">guide sequence bearing the seed </w:t>
        </w:r>
      </w:ins>
      <w:r w:rsidRPr="004C61E4">
        <w:rPr>
          <w:rFonts w:ascii="Helvetica" w:eastAsia="Arial" w:hAnsi="Helvetica" w:cs="Arial"/>
          <w:sz w:val="22"/>
          <w:szCs w:val="22"/>
        </w:rPr>
        <w:t>miRNA</w:t>
      </w:r>
      <w:r w:rsidR="00A63CA9" w:rsidRPr="004C61E4">
        <w:rPr>
          <w:rFonts w:ascii="Helvetica" w:eastAsia="Arial" w:hAnsi="Helvetica" w:cs="Arial"/>
          <w:sz w:val="22"/>
          <w:szCs w:val="22"/>
        </w:rPr>
        <w:t>s, one</w:t>
      </w:r>
      <w:r w:rsidRPr="004C61E4">
        <w:rPr>
          <w:rFonts w:ascii="Helvetica" w:eastAsia="Arial" w:hAnsi="Helvetica" w:cs="Arial"/>
          <w:sz w:val="22"/>
          <w:szCs w:val="22"/>
        </w:rPr>
        <w:t xml:space="preserve"> </w:t>
      </w:r>
      <w:r w:rsidR="00A63CA9" w:rsidRPr="004C61E4">
        <w:rPr>
          <w:rFonts w:ascii="Helvetica" w:eastAsia="Arial" w:hAnsi="Helvetica" w:cs="Arial"/>
          <w:sz w:val="22"/>
          <w:szCs w:val="22"/>
        </w:rPr>
        <w:t xml:space="preserve">fusing </w:t>
      </w:r>
      <w:r w:rsidRPr="004C61E4">
        <w:rPr>
          <w:rFonts w:ascii="Helvetica" w:eastAsia="Arial" w:hAnsi="Helvetica" w:cs="Arial"/>
          <w:sz w:val="22"/>
          <w:szCs w:val="22"/>
        </w:rPr>
        <w:t xml:space="preserve">the seed of miR-155 </w:t>
      </w:r>
      <w:r w:rsidR="00A63CA9" w:rsidRPr="004C61E4">
        <w:rPr>
          <w:rFonts w:ascii="Helvetica" w:eastAsia="Arial" w:hAnsi="Helvetica" w:cs="Arial"/>
          <w:sz w:val="22"/>
          <w:szCs w:val="22"/>
        </w:rPr>
        <w:t xml:space="preserve">to </w:t>
      </w:r>
      <w:r w:rsidRPr="004C61E4">
        <w:rPr>
          <w:rFonts w:ascii="Helvetica" w:eastAsia="Arial" w:hAnsi="Helvetica" w:cs="Arial"/>
          <w:sz w:val="22"/>
          <w:szCs w:val="22"/>
        </w:rPr>
        <w:t xml:space="preserve">the 3′ </w:t>
      </w:r>
      <w:r w:rsidR="00E929BE" w:rsidRPr="004C61E4">
        <w:rPr>
          <w:rFonts w:ascii="Helvetica" w:eastAsia="Arial" w:hAnsi="Helvetica" w:cs="Arial"/>
          <w:sz w:val="22"/>
          <w:szCs w:val="22"/>
        </w:rPr>
        <w:t xml:space="preserve">region </w:t>
      </w:r>
      <w:r w:rsidRPr="004C61E4">
        <w:rPr>
          <w:rFonts w:ascii="Helvetica" w:eastAsia="Arial" w:hAnsi="Helvetica" w:cs="Arial"/>
          <w:sz w:val="22"/>
          <w:szCs w:val="22"/>
        </w:rPr>
        <w:t xml:space="preserve">of let-7a and </w:t>
      </w:r>
      <w:r w:rsidR="00A63CA9" w:rsidRPr="004C61E4">
        <w:rPr>
          <w:rFonts w:ascii="Helvetica" w:eastAsia="Arial" w:hAnsi="Helvetica" w:cs="Arial"/>
          <w:sz w:val="22"/>
          <w:szCs w:val="22"/>
        </w:rPr>
        <w:t xml:space="preserve">the </w:t>
      </w:r>
      <w:r w:rsidR="00732AC5" w:rsidRPr="004C61E4">
        <w:rPr>
          <w:rFonts w:ascii="Helvetica" w:eastAsia="Arial" w:hAnsi="Helvetica" w:cs="Arial"/>
          <w:sz w:val="22"/>
          <w:szCs w:val="22"/>
        </w:rPr>
        <w:t xml:space="preserve">other </w:t>
      </w:r>
      <w:r w:rsidR="00A63CA9" w:rsidRPr="004C61E4">
        <w:rPr>
          <w:rFonts w:ascii="Helvetica" w:eastAsia="Arial" w:hAnsi="Helvetica" w:cs="Arial"/>
          <w:sz w:val="22"/>
          <w:szCs w:val="22"/>
        </w:rPr>
        <w:t xml:space="preserve">fusing </w:t>
      </w:r>
      <w:r w:rsidR="00732AC5" w:rsidRPr="004C61E4">
        <w:rPr>
          <w:rFonts w:ascii="Helvetica" w:eastAsia="Arial" w:hAnsi="Helvetica" w:cs="Arial"/>
          <w:sz w:val="22"/>
          <w:szCs w:val="22"/>
        </w:rPr>
        <w:t xml:space="preserve">seed of let-7a </w:t>
      </w:r>
      <w:r w:rsidR="00A63CA9" w:rsidRPr="004C61E4">
        <w:rPr>
          <w:rFonts w:ascii="Helvetica" w:eastAsia="Arial" w:hAnsi="Helvetica" w:cs="Arial"/>
          <w:sz w:val="22"/>
          <w:szCs w:val="22"/>
        </w:rPr>
        <w:t>to</w:t>
      </w:r>
      <w:r w:rsidR="00732AC5" w:rsidRPr="004C61E4">
        <w:rPr>
          <w:rFonts w:ascii="Helvetica" w:eastAsia="Arial" w:hAnsi="Helvetica" w:cs="Arial"/>
          <w:sz w:val="22"/>
          <w:szCs w:val="22"/>
        </w:rPr>
        <w:t xml:space="preserve"> the 3′ </w:t>
      </w:r>
      <w:r w:rsidR="00E929BE" w:rsidRPr="004C61E4">
        <w:rPr>
          <w:rFonts w:ascii="Helvetica" w:eastAsia="Arial" w:hAnsi="Helvetica" w:cs="Arial"/>
          <w:sz w:val="22"/>
          <w:szCs w:val="22"/>
        </w:rPr>
        <w:t>region</w:t>
      </w:r>
      <w:r w:rsidR="00732AC5" w:rsidRPr="004C61E4">
        <w:rPr>
          <w:rFonts w:ascii="Helvetica" w:eastAsia="Arial" w:hAnsi="Helvetica" w:cs="Arial"/>
          <w:sz w:val="22"/>
          <w:szCs w:val="22"/>
        </w:rPr>
        <w:t xml:space="preserve"> of miR-155</w:t>
      </w:r>
      <w:r w:rsidR="00A63CA9" w:rsidRPr="004C61E4">
        <w:rPr>
          <w:rFonts w:ascii="Helvetica" w:eastAsia="Arial" w:hAnsi="Helvetica" w:cs="Arial"/>
          <w:sz w:val="22"/>
          <w:szCs w:val="22"/>
        </w:rPr>
        <w:t xml:space="preserve"> (Fig 6A)</w:t>
      </w:r>
      <w:r w:rsidRPr="004C61E4">
        <w:rPr>
          <w:rFonts w:ascii="Helvetica" w:eastAsia="Arial" w:hAnsi="Helvetica" w:cs="Arial"/>
          <w:sz w:val="22"/>
          <w:szCs w:val="22"/>
        </w:rPr>
        <w:t xml:space="preserve">, and </w:t>
      </w:r>
      <w:r w:rsidR="00732AC5" w:rsidRPr="004C61E4">
        <w:rPr>
          <w:rFonts w:ascii="Helvetica" w:eastAsia="Arial" w:hAnsi="Helvetica" w:cs="Arial"/>
          <w:sz w:val="22"/>
          <w:szCs w:val="22"/>
        </w:rPr>
        <w:t xml:space="preserve">then </w:t>
      </w:r>
      <w:r w:rsidR="00A63CA9" w:rsidRPr="004C61E4">
        <w:rPr>
          <w:rFonts w:ascii="Helvetica" w:eastAsia="Arial" w:hAnsi="Helvetica" w:cs="Arial"/>
          <w:sz w:val="22"/>
          <w:szCs w:val="22"/>
        </w:rPr>
        <w:t xml:space="preserve">we </w:t>
      </w:r>
      <w:r w:rsidRPr="004C61E4">
        <w:rPr>
          <w:rFonts w:ascii="Helvetica" w:eastAsia="Arial" w:hAnsi="Helvetica" w:cs="Arial"/>
          <w:sz w:val="22"/>
          <w:szCs w:val="22"/>
        </w:rPr>
        <w:t xml:space="preserve">performed RBNS </w:t>
      </w:r>
      <w:r w:rsidR="00B26247" w:rsidRPr="004C61E4">
        <w:rPr>
          <w:rFonts w:ascii="Helvetica" w:eastAsia="Arial" w:hAnsi="Helvetica" w:cs="Arial"/>
          <w:sz w:val="22"/>
          <w:szCs w:val="22"/>
        </w:rPr>
        <w:t xml:space="preserve">using </w:t>
      </w:r>
      <w:r w:rsidRPr="004C61E4">
        <w:rPr>
          <w:rFonts w:ascii="Helvetica" w:eastAsia="Arial" w:hAnsi="Helvetica" w:cs="Arial"/>
          <w:sz w:val="22"/>
          <w:szCs w:val="22"/>
        </w:rPr>
        <w:t xml:space="preserve">the </w:t>
      </w:r>
      <w:r w:rsidR="003B6274" w:rsidRPr="004C61E4">
        <w:rPr>
          <w:rFonts w:ascii="Helvetica" w:eastAsia="Arial" w:hAnsi="Helvetica" w:cs="Arial"/>
          <w:sz w:val="22"/>
          <w:szCs w:val="22"/>
        </w:rPr>
        <w:t xml:space="preserve">respective </w:t>
      </w:r>
      <w:r w:rsidRPr="004C61E4">
        <w:rPr>
          <w:rFonts w:ascii="Helvetica" w:eastAsia="Arial" w:hAnsi="Helvetica" w:cs="Arial"/>
          <w:sz w:val="22"/>
          <w:szCs w:val="22"/>
        </w:rPr>
        <w:t xml:space="preserve">seed-mismatched libraries. </w:t>
      </w:r>
      <w:r w:rsidR="003F67F6" w:rsidRPr="004C61E4">
        <w:rPr>
          <w:rFonts w:ascii="Helvetica" w:eastAsia="Arial" w:hAnsi="Helvetica" w:cs="Arial"/>
          <w:sz w:val="22"/>
          <w:szCs w:val="22"/>
        </w:rPr>
        <w:t>N</w:t>
      </w:r>
      <w:r w:rsidRPr="004C61E4">
        <w:rPr>
          <w:rFonts w:ascii="Helvetica" w:eastAsia="Arial" w:hAnsi="Helvetica" w:cs="Arial"/>
          <w:sz w:val="22"/>
          <w:szCs w:val="22"/>
        </w:rPr>
        <w:t>atural and chimeric miRNAs containing the same seed sequence</w:t>
      </w:r>
      <w:r w:rsidR="003F67F6" w:rsidRPr="004C61E4">
        <w:rPr>
          <w:rFonts w:ascii="Helvetica" w:eastAsia="Arial" w:hAnsi="Helvetica" w:cs="Arial"/>
          <w:sz w:val="22"/>
          <w:szCs w:val="22"/>
        </w:rPr>
        <w:t>s</w:t>
      </w:r>
      <w:r w:rsidRPr="004C61E4">
        <w:rPr>
          <w:rFonts w:ascii="Helvetica" w:eastAsia="Arial" w:hAnsi="Helvetica" w:cs="Arial"/>
          <w:sz w:val="22"/>
          <w:szCs w:val="22"/>
        </w:rPr>
        <w:t xml:space="preserve"> ha</w:t>
      </w:r>
      <w:r w:rsidR="003F67F6" w:rsidRPr="004C61E4">
        <w:rPr>
          <w:rFonts w:ascii="Helvetica" w:eastAsia="Arial" w:hAnsi="Helvetica" w:cs="Arial"/>
          <w:sz w:val="22"/>
          <w:szCs w:val="22"/>
        </w:rPr>
        <w:t>d</w:t>
      </w:r>
      <w:r w:rsidRPr="004C61E4">
        <w:rPr>
          <w:rFonts w:ascii="Helvetica" w:eastAsia="Arial" w:hAnsi="Helvetica" w:cs="Arial"/>
          <w:sz w:val="22"/>
          <w:szCs w:val="22"/>
        </w:rPr>
        <w:t xml:space="preserve"> remarkably similar relative affinities</w:t>
      </w:r>
      <w:r w:rsidR="00732AC5" w:rsidRPr="004C61E4">
        <w:rPr>
          <w:rFonts w:ascii="Helvetica" w:eastAsia="Arial" w:hAnsi="Helvetica" w:cs="Arial"/>
          <w:sz w:val="22"/>
          <w:szCs w:val="22"/>
        </w:rPr>
        <w:t xml:space="preserve"> of mismatched seed sites</w:t>
      </w:r>
      <w:r w:rsidRPr="004C61E4">
        <w:rPr>
          <w:rFonts w:ascii="Helvetica" w:eastAsia="Arial" w:hAnsi="Helvetica" w:cs="Arial"/>
          <w:sz w:val="22"/>
          <w:szCs w:val="22"/>
        </w:rPr>
        <w:t xml:space="preserve"> (</w:t>
      </w:r>
      <w:commentRangeStart w:id="869"/>
      <w:r w:rsidRPr="004C61E4">
        <w:rPr>
          <w:rFonts w:ascii="Helvetica" w:eastAsia="Arial" w:hAnsi="Helvetica" w:cs="Arial"/>
          <w:sz w:val="22"/>
          <w:szCs w:val="22"/>
        </w:rPr>
        <w:t>Fig S6</w:t>
      </w:r>
      <w:commentRangeEnd w:id="869"/>
      <w:r w:rsidRPr="004C61E4">
        <w:rPr>
          <w:rFonts w:ascii="Helvetica" w:hAnsi="Helvetica"/>
        </w:rPr>
        <w:commentReference w:id="869"/>
      </w:r>
      <w:r w:rsidRPr="004C61E4">
        <w:rPr>
          <w:rFonts w:ascii="Helvetica" w:eastAsia="Arial" w:hAnsi="Helvetica" w:cs="Arial"/>
          <w:sz w:val="22"/>
          <w:szCs w:val="22"/>
        </w:rPr>
        <w:t>A</w:t>
      </w:r>
      <w:del w:id="870" w:author="David Bartel" w:date="2019-06-29T08:33:00Z">
        <w:r w:rsidRPr="004C61E4" w:rsidDel="003F67F6">
          <w:rPr>
            <w:rFonts w:ascii="Helvetica" w:eastAsia="Arial" w:hAnsi="Helvetica" w:cs="Arial"/>
            <w:sz w:val="22"/>
            <w:szCs w:val="22"/>
          </w:rPr>
          <w:delText>; see Methods</w:delText>
        </w:r>
      </w:del>
      <w:r w:rsidRPr="004C61E4">
        <w:rPr>
          <w:rFonts w:ascii="Helvetica" w:eastAsia="Arial" w:hAnsi="Helvetica" w:cs="Arial"/>
          <w:sz w:val="22"/>
          <w:szCs w:val="22"/>
        </w:rPr>
        <w:t xml:space="preserve">). </w:t>
      </w:r>
      <w:r w:rsidR="003F67F6" w:rsidRPr="004C61E4">
        <w:rPr>
          <w:rFonts w:ascii="Helvetica" w:eastAsia="Arial" w:hAnsi="Helvetica" w:cs="Arial"/>
          <w:sz w:val="22"/>
          <w:szCs w:val="22"/>
        </w:rPr>
        <w:t>Moreover,</w:t>
      </w:r>
      <w:r w:rsidRPr="004C61E4">
        <w:rPr>
          <w:rFonts w:ascii="Helvetica" w:eastAsia="Arial" w:hAnsi="Helvetica" w:cs="Arial"/>
          <w:sz w:val="22"/>
          <w:szCs w:val="22"/>
        </w:rPr>
        <w:t xml:space="preserve"> miRNAs containing the same 3′ end</w:t>
      </w:r>
      <w:r w:rsidR="003F67F6" w:rsidRPr="004C61E4">
        <w:rPr>
          <w:rFonts w:ascii="Helvetica" w:eastAsia="Arial" w:hAnsi="Helvetica" w:cs="Arial"/>
          <w:sz w:val="22"/>
          <w:szCs w:val="22"/>
        </w:rPr>
        <w:t>s</w:t>
      </w:r>
      <w:r w:rsidRPr="004C61E4">
        <w:rPr>
          <w:rFonts w:ascii="Helvetica" w:eastAsia="Arial" w:hAnsi="Helvetica" w:cs="Arial"/>
          <w:sz w:val="22"/>
          <w:szCs w:val="22"/>
        </w:rPr>
        <w:t xml:space="preserve"> ha</w:t>
      </w:r>
      <w:r w:rsidR="003F67F6" w:rsidRPr="004C61E4">
        <w:rPr>
          <w:rFonts w:ascii="Helvetica" w:eastAsia="Arial" w:hAnsi="Helvetica" w:cs="Arial"/>
          <w:sz w:val="22"/>
          <w:szCs w:val="22"/>
        </w:rPr>
        <w:t>d</w:t>
      </w:r>
      <w:r w:rsidR="00F40615" w:rsidRPr="004C61E4">
        <w:rPr>
          <w:rFonts w:ascii="Helvetica" w:eastAsia="Arial" w:hAnsi="Helvetica" w:cs="Arial"/>
          <w:sz w:val="22"/>
          <w:szCs w:val="22"/>
        </w:rPr>
        <w:t xml:space="preserve"> very</w:t>
      </w:r>
      <w:r w:rsidRPr="004C61E4">
        <w:rPr>
          <w:rFonts w:ascii="Helvetica" w:eastAsia="Arial" w:hAnsi="Helvetica" w:cs="Arial"/>
          <w:sz w:val="22"/>
          <w:szCs w:val="22"/>
        </w:rPr>
        <w:t xml:space="preserve"> similar </w:t>
      </w:r>
      <w:r w:rsidR="003F67F6" w:rsidRPr="004C61E4">
        <w:rPr>
          <w:rFonts w:ascii="Helvetica" w:eastAsia="Arial" w:hAnsi="Helvetica" w:cs="Arial"/>
          <w:sz w:val="22"/>
          <w:szCs w:val="22"/>
        </w:rPr>
        <w:t xml:space="preserve">preferences for </w:t>
      </w:r>
      <w:r w:rsidRPr="004C61E4">
        <w:rPr>
          <w:rFonts w:ascii="Helvetica" w:eastAsia="Arial" w:hAnsi="Helvetica" w:cs="Arial"/>
          <w:sz w:val="22"/>
          <w:szCs w:val="22"/>
        </w:rPr>
        <w:t xml:space="preserve">3′-pairing registers, with similar rise and fall </w:t>
      </w:r>
      <w:r w:rsidR="00F40615" w:rsidRPr="004C61E4">
        <w:rPr>
          <w:rFonts w:ascii="Helvetica" w:eastAsia="Arial" w:hAnsi="Helvetica" w:cs="Arial"/>
          <w:sz w:val="22"/>
          <w:szCs w:val="22"/>
        </w:rPr>
        <w:t>across the</w:t>
      </w:r>
      <w:r w:rsidRPr="004C61E4">
        <w:rPr>
          <w:rFonts w:ascii="Helvetica" w:eastAsia="Arial" w:hAnsi="Helvetica" w:cs="Arial"/>
          <w:sz w:val="22"/>
          <w:szCs w:val="22"/>
        </w:rPr>
        <w:t xml:space="preserve"> registers</w:t>
      </w:r>
      <w:r w:rsidR="00F40615" w:rsidRPr="004C61E4">
        <w:rPr>
          <w:rFonts w:ascii="Helvetica" w:eastAsia="Arial" w:hAnsi="Helvetica" w:cs="Arial"/>
          <w:sz w:val="22"/>
          <w:szCs w:val="22"/>
        </w:rPr>
        <w:t xml:space="preserve"> </w:t>
      </w:r>
      <w:r w:rsidR="00732AC5" w:rsidRPr="004C61E4">
        <w:rPr>
          <w:rFonts w:ascii="Helvetica" w:eastAsia="Arial" w:hAnsi="Helvetica" w:cs="Arial"/>
          <w:sz w:val="22"/>
          <w:szCs w:val="22"/>
        </w:rPr>
        <w:t xml:space="preserve">and similar overall magnitude of </w:t>
      </w:r>
      <w:r w:rsidR="00732AC5" w:rsidRPr="004C61E4">
        <w:rPr>
          <w:rFonts w:ascii="Helvetica" w:eastAsia="Arial" w:hAnsi="Helvetica" w:cs="Arial"/>
          <w:i/>
          <w:sz w:val="22"/>
          <w:szCs w:val="22"/>
        </w:rPr>
        <w:t>K</w:t>
      </w:r>
      <w:r w:rsidR="00732AC5" w:rsidRPr="004C61E4">
        <w:rPr>
          <w:rFonts w:ascii="Helvetica" w:eastAsia="Arial" w:hAnsi="Helvetica" w:cs="Arial"/>
          <w:sz w:val="22"/>
          <w:szCs w:val="22"/>
          <w:vertAlign w:val="subscript"/>
        </w:rPr>
        <w:t>D</w:t>
      </w:r>
      <w:r w:rsidR="00732AC5" w:rsidRPr="004C61E4">
        <w:rPr>
          <w:rFonts w:ascii="Helvetica" w:eastAsia="Arial" w:hAnsi="Helvetica" w:cs="Arial"/>
          <w:sz w:val="22"/>
          <w:szCs w:val="22"/>
        </w:rPr>
        <w:t xml:space="preserve"> fold-change </w:t>
      </w:r>
      <w:r w:rsidR="00F40615" w:rsidRPr="004C61E4">
        <w:rPr>
          <w:rFonts w:ascii="Helvetica" w:eastAsia="Arial" w:hAnsi="Helvetica" w:cs="Arial"/>
          <w:sz w:val="22"/>
          <w:szCs w:val="22"/>
        </w:rPr>
        <w:t>(Fig 6B–D), which further</w:t>
      </w:r>
      <w:r w:rsidRPr="004C61E4">
        <w:rPr>
          <w:rFonts w:ascii="Helvetica" w:eastAsia="Arial" w:hAnsi="Helvetica" w:cs="Arial"/>
          <w:sz w:val="22"/>
          <w:szCs w:val="22"/>
        </w:rPr>
        <w:t xml:space="preserve"> support</w:t>
      </w:r>
      <w:r w:rsidR="00F40615" w:rsidRPr="004C61E4">
        <w:rPr>
          <w:rFonts w:ascii="Helvetica" w:eastAsia="Arial" w:hAnsi="Helvetica" w:cs="Arial"/>
          <w:sz w:val="22"/>
          <w:szCs w:val="22"/>
        </w:rPr>
        <w:t>ed</w:t>
      </w:r>
      <w:r w:rsidRPr="004C61E4">
        <w:rPr>
          <w:rFonts w:ascii="Helvetica" w:eastAsia="Arial" w:hAnsi="Helvetica" w:cs="Arial"/>
          <w:sz w:val="22"/>
          <w:szCs w:val="22"/>
        </w:rPr>
        <w:t xml:space="preserve"> the </w:t>
      </w:r>
      <w:r w:rsidR="00F40615" w:rsidRPr="004C61E4">
        <w:rPr>
          <w:rFonts w:ascii="Helvetica" w:eastAsia="Arial" w:hAnsi="Helvetica" w:cs="Arial"/>
          <w:sz w:val="22"/>
          <w:szCs w:val="22"/>
        </w:rPr>
        <w:t xml:space="preserve">conclusion </w:t>
      </w:r>
      <w:r w:rsidRPr="004C61E4">
        <w:rPr>
          <w:rFonts w:ascii="Helvetica" w:eastAsia="Arial" w:hAnsi="Helvetica" w:cs="Arial"/>
          <w:sz w:val="22"/>
          <w:szCs w:val="22"/>
        </w:rPr>
        <w:t xml:space="preserve">that the </w:t>
      </w:r>
      <w:r w:rsidR="00F40615" w:rsidRPr="004C61E4">
        <w:rPr>
          <w:rFonts w:ascii="Helvetica" w:eastAsia="Arial" w:hAnsi="Helvetica" w:cs="Arial"/>
          <w:sz w:val="22"/>
          <w:szCs w:val="22"/>
        </w:rPr>
        <w:t>identity of the miRNA 3′ region</w:t>
      </w:r>
      <w:r w:rsidRPr="004C61E4">
        <w:rPr>
          <w:rFonts w:ascii="Helvetica" w:eastAsia="Arial" w:hAnsi="Helvetica" w:cs="Arial"/>
          <w:sz w:val="22"/>
          <w:szCs w:val="22"/>
        </w:rPr>
        <w:t xml:space="preserve"> dictates the preferred pairing register</w:t>
      </w:r>
      <w:r w:rsidR="00732AC5" w:rsidRPr="004C61E4">
        <w:rPr>
          <w:rFonts w:ascii="Helvetica" w:eastAsia="Arial" w:hAnsi="Helvetica" w:cs="Arial"/>
          <w:sz w:val="22"/>
          <w:szCs w:val="22"/>
        </w:rPr>
        <w:t xml:space="preserve"> and the potential contribution of 3′ pairing</w:t>
      </w:r>
      <w:r w:rsidRPr="004C61E4">
        <w:rPr>
          <w:rFonts w:ascii="Helvetica" w:eastAsia="Arial" w:hAnsi="Helvetica" w:cs="Arial"/>
          <w:sz w:val="22"/>
          <w:szCs w:val="22"/>
        </w:rPr>
        <w:t xml:space="preserve">. </w:t>
      </w:r>
      <w:commentRangeStart w:id="871"/>
      <w:r w:rsidR="00BD4CBA" w:rsidRPr="004C61E4">
        <w:rPr>
          <w:rFonts w:ascii="Helvetica" w:eastAsia="Arial" w:hAnsi="Helvetica" w:cs="Arial"/>
          <w:sz w:val="22"/>
          <w:szCs w:val="22"/>
        </w:rPr>
        <w:t>Indeed, the</w:t>
      </w:r>
      <w:r w:rsidR="00F40615" w:rsidRPr="004C61E4">
        <w:rPr>
          <w:rFonts w:ascii="Helvetica" w:eastAsia="Arial" w:hAnsi="Helvetica" w:cs="Arial"/>
          <w:sz w:val="22"/>
          <w:szCs w:val="22"/>
        </w:rPr>
        <w:t xml:space="preserve"> largest </w:t>
      </w:r>
      <w:r w:rsidRPr="004C61E4">
        <w:rPr>
          <w:rFonts w:ascii="Helvetica" w:eastAsia="Arial" w:hAnsi="Helvetica" w:cs="Arial"/>
          <w:sz w:val="22"/>
          <w:szCs w:val="22"/>
        </w:rPr>
        <w:t>deviation in the average profile</w:t>
      </w:r>
      <w:commentRangeEnd w:id="871"/>
      <w:r w:rsidR="00F40615" w:rsidRPr="004C61E4">
        <w:rPr>
          <w:rStyle w:val="CommentReference"/>
          <w:rFonts w:ascii="Helvetica" w:hAnsi="Helvetica"/>
        </w:rPr>
        <w:commentReference w:id="871"/>
      </w:r>
      <w:r w:rsidR="00BD4CBA" w:rsidRPr="004C61E4">
        <w:rPr>
          <w:rFonts w:ascii="Helvetica" w:eastAsia="Arial" w:hAnsi="Helvetica" w:cs="Arial"/>
          <w:sz w:val="22"/>
          <w:szCs w:val="22"/>
        </w:rPr>
        <w:t>, which w</w:t>
      </w:r>
      <w:r w:rsidRPr="004C61E4">
        <w:rPr>
          <w:rFonts w:ascii="Helvetica" w:eastAsia="Arial" w:hAnsi="Helvetica" w:cs="Arial"/>
          <w:sz w:val="22"/>
          <w:szCs w:val="22"/>
        </w:rPr>
        <w:t xml:space="preserve">as </w:t>
      </w:r>
      <w:r w:rsidR="00F40615" w:rsidRPr="004C61E4">
        <w:rPr>
          <w:rFonts w:ascii="Helvetica" w:eastAsia="Arial" w:hAnsi="Helvetica" w:cs="Arial"/>
          <w:sz w:val="22"/>
          <w:szCs w:val="22"/>
        </w:rPr>
        <w:t>the one</w:t>
      </w:r>
      <w:r w:rsidR="00B355E6" w:rsidRPr="004C61E4">
        <w:rPr>
          <w:rFonts w:ascii="Helvetica" w:eastAsia="Arial" w:hAnsi="Helvetica" w:cs="Arial"/>
          <w:sz w:val="22"/>
          <w:szCs w:val="22"/>
        </w:rPr>
        <w:t xml:space="preserve"> observed</w:t>
      </w:r>
      <w:r w:rsidR="00F40615" w:rsidRPr="004C61E4">
        <w:rPr>
          <w:rFonts w:ascii="Helvetica" w:eastAsia="Arial" w:hAnsi="Helvetica" w:cs="Arial"/>
          <w:sz w:val="22"/>
          <w:szCs w:val="22"/>
        </w:rPr>
        <w:t xml:space="preserve"> at</w:t>
      </w:r>
      <w:r w:rsidRPr="004C61E4">
        <w:rPr>
          <w:rFonts w:ascii="Helvetica" w:eastAsia="Arial" w:hAnsi="Helvetica" w:cs="Arial"/>
          <w:sz w:val="22"/>
          <w:szCs w:val="22"/>
        </w:rPr>
        <w:t xml:space="preserve"> register 14 </w:t>
      </w:r>
      <w:r w:rsidR="00F40615" w:rsidRPr="004C61E4">
        <w:rPr>
          <w:rFonts w:ascii="Helvetica" w:eastAsia="Arial" w:hAnsi="Helvetica" w:cs="Arial"/>
          <w:sz w:val="22"/>
          <w:szCs w:val="22"/>
        </w:rPr>
        <w:t xml:space="preserve">when comparing results for </w:t>
      </w:r>
      <w:r w:rsidRPr="004C61E4">
        <w:rPr>
          <w:rFonts w:ascii="Helvetica" w:eastAsia="Arial" w:hAnsi="Helvetica" w:cs="Arial"/>
          <w:sz w:val="22"/>
          <w:szCs w:val="22"/>
        </w:rPr>
        <w:t xml:space="preserve">let-7a </w:t>
      </w:r>
      <w:r w:rsidR="00F40615" w:rsidRPr="004C61E4">
        <w:rPr>
          <w:rFonts w:ascii="Helvetica" w:eastAsia="Arial" w:hAnsi="Helvetica" w:cs="Arial"/>
          <w:sz w:val="22"/>
          <w:szCs w:val="22"/>
        </w:rPr>
        <w:t xml:space="preserve">and </w:t>
      </w:r>
      <w:r w:rsidRPr="004C61E4">
        <w:rPr>
          <w:rFonts w:ascii="Helvetica" w:eastAsia="Arial" w:hAnsi="Helvetica" w:cs="Arial"/>
          <w:sz w:val="22"/>
          <w:szCs w:val="22"/>
        </w:rPr>
        <w:t>the let-7a</w:t>
      </w:r>
      <w:r w:rsidR="00C5225D" w:rsidRPr="004C61E4">
        <w:rPr>
          <w:rFonts w:ascii="Helvetica" w:eastAsia="Arial" w:hAnsi="Helvetica" w:cs="Arial"/>
          <w:sz w:val="22"/>
          <w:szCs w:val="22"/>
        </w:rPr>
        <w:t>–</w:t>
      </w:r>
      <w:r w:rsidRPr="004C61E4">
        <w:rPr>
          <w:rFonts w:ascii="Helvetica" w:eastAsia="Arial" w:hAnsi="Helvetica" w:cs="Arial"/>
          <w:sz w:val="22"/>
          <w:szCs w:val="22"/>
        </w:rPr>
        <w:t>miR-155 chimera</w:t>
      </w:r>
      <w:r w:rsidR="00F40615" w:rsidRPr="004C61E4">
        <w:rPr>
          <w:rFonts w:ascii="Helvetica" w:eastAsia="Arial" w:hAnsi="Helvetica" w:cs="Arial"/>
          <w:sz w:val="22"/>
          <w:szCs w:val="22"/>
        </w:rPr>
        <w:t xml:space="preserve"> (Fig 6B)</w:t>
      </w:r>
      <w:r w:rsidRPr="004C61E4">
        <w:rPr>
          <w:rFonts w:ascii="Helvetica" w:eastAsia="Arial" w:hAnsi="Helvetica" w:cs="Arial"/>
          <w:sz w:val="22"/>
          <w:szCs w:val="22"/>
        </w:rPr>
        <w:t xml:space="preserve">, </w:t>
      </w:r>
      <w:r w:rsidR="00B355E6" w:rsidRPr="004C61E4">
        <w:rPr>
          <w:rFonts w:ascii="Helvetica" w:eastAsia="Arial" w:hAnsi="Helvetica" w:cs="Arial"/>
          <w:sz w:val="22"/>
          <w:szCs w:val="22"/>
        </w:rPr>
        <w:t xml:space="preserve">could </w:t>
      </w:r>
      <w:r w:rsidRPr="004C61E4">
        <w:rPr>
          <w:rFonts w:ascii="Helvetica" w:eastAsia="Arial" w:hAnsi="Helvetica" w:cs="Arial"/>
          <w:sz w:val="22"/>
          <w:szCs w:val="22"/>
        </w:rPr>
        <w:t xml:space="preserve">be explained by potential </w:t>
      </w:r>
      <w:r w:rsidR="00B355E6" w:rsidRPr="004C61E4">
        <w:rPr>
          <w:rFonts w:ascii="Helvetica" w:eastAsia="Arial" w:hAnsi="Helvetica" w:cs="Arial"/>
          <w:sz w:val="22"/>
          <w:szCs w:val="22"/>
        </w:rPr>
        <w:t>partial pairing of the</w:t>
      </w:r>
      <w:r w:rsidR="00B355E6" w:rsidRPr="004C61E4" w:rsidDel="00B355E6">
        <w:rPr>
          <w:rFonts w:ascii="Helvetica" w:eastAsia="Arial" w:hAnsi="Helvetica" w:cs="Arial"/>
          <w:sz w:val="22"/>
          <w:szCs w:val="22"/>
        </w:rPr>
        <w:t xml:space="preserve"> </w:t>
      </w:r>
      <w:r w:rsidRPr="004C61E4">
        <w:rPr>
          <w:rFonts w:ascii="Helvetica" w:eastAsia="Arial" w:hAnsi="Helvetica" w:cs="Arial"/>
          <w:sz w:val="22"/>
          <w:szCs w:val="22"/>
        </w:rPr>
        <w:t xml:space="preserve">let-7a </w:t>
      </w:r>
      <w:r w:rsidR="00B355E6" w:rsidRPr="004C61E4">
        <w:rPr>
          <w:rFonts w:ascii="Helvetica" w:eastAsia="Arial" w:hAnsi="Helvetica" w:cs="Arial"/>
          <w:sz w:val="22"/>
          <w:szCs w:val="22"/>
        </w:rPr>
        <w:t xml:space="preserve">seed </w:t>
      </w:r>
      <w:r w:rsidRPr="004C61E4">
        <w:rPr>
          <w:rFonts w:ascii="Helvetica" w:eastAsia="Arial" w:hAnsi="Helvetica" w:cs="Arial"/>
          <w:sz w:val="22"/>
          <w:szCs w:val="22"/>
        </w:rPr>
        <w:t>to that 3′</w:t>
      </w:r>
      <w:r w:rsidR="00C5225D" w:rsidRPr="004C61E4">
        <w:rPr>
          <w:rFonts w:ascii="Helvetica" w:eastAsia="Arial" w:hAnsi="Helvetica" w:cs="Arial"/>
          <w:sz w:val="22"/>
          <w:szCs w:val="22"/>
        </w:rPr>
        <w:t xml:space="preserve"> </w:t>
      </w:r>
      <w:r w:rsidRPr="004C61E4">
        <w:rPr>
          <w:rFonts w:ascii="Helvetica" w:eastAsia="Arial" w:hAnsi="Helvetica" w:cs="Arial"/>
          <w:sz w:val="22"/>
          <w:szCs w:val="22"/>
        </w:rPr>
        <w:t>site</w:t>
      </w:r>
      <w:r w:rsidR="00C5225D" w:rsidRPr="004C61E4">
        <w:rPr>
          <w:rFonts w:ascii="Helvetica" w:eastAsia="Arial" w:hAnsi="Helvetica" w:cs="Arial"/>
          <w:sz w:val="22"/>
          <w:szCs w:val="22"/>
        </w:rPr>
        <w:t xml:space="preserve"> in the let-7a 3′ region</w:t>
      </w:r>
      <w:r w:rsidRPr="004C61E4">
        <w:rPr>
          <w:rFonts w:ascii="Helvetica" w:eastAsia="Arial" w:hAnsi="Helvetica" w:cs="Arial"/>
          <w:sz w:val="22"/>
          <w:szCs w:val="22"/>
        </w:rPr>
        <w:t xml:space="preserve">, which would augment </w:t>
      </w:r>
      <w:r w:rsidR="00B355E6" w:rsidRPr="004C61E4">
        <w:rPr>
          <w:rFonts w:ascii="Helvetica" w:eastAsia="Arial" w:hAnsi="Helvetica" w:cs="Arial"/>
          <w:sz w:val="22"/>
          <w:szCs w:val="22"/>
        </w:rPr>
        <w:t xml:space="preserve">its </w:t>
      </w:r>
      <w:r w:rsidRPr="004C61E4">
        <w:rPr>
          <w:rFonts w:ascii="Helvetica" w:eastAsia="Arial" w:hAnsi="Helvetica" w:cs="Arial"/>
          <w:sz w:val="22"/>
          <w:szCs w:val="22"/>
        </w:rPr>
        <w:t xml:space="preserve">enrichment (Fig S6B). </w:t>
      </w:r>
    </w:p>
    <w:p w14:paraId="23529284" w14:textId="1B126B5E" w:rsidR="0085185A" w:rsidRPr="004C61E4" w:rsidRDefault="00BD4CBA" w:rsidP="004C61E4">
      <w:pPr>
        <w:pStyle w:val="Normal1"/>
        <w:ind w:firstLine="360"/>
        <w:contextualSpacing/>
        <w:rPr>
          <w:ins w:id="872" w:author="David Bartel" w:date="2019-06-29T13:49:00Z"/>
          <w:rFonts w:ascii="Helvetica" w:eastAsia="Arial" w:hAnsi="Helvetica" w:cs="Arial"/>
          <w:sz w:val="22"/>
          <w:szCs w:val="22"/>
        </w:rPr>
      </w:pPr>
      <w:r w:rsidRPr="004C61E4">
        <w:rPr>
          <w:rFonts w:ascii="Helvetica" w:eastAsia="Arial" w:hAnsi="Helvetica" w:cs="Arial"/>
          <w:sz w:val="22"/>
          <w:szCs w:val="22"/>
        </w:rPr>
        <w:t>Importantly, w</w:t>
      </w:r>
      <w:r w:rsidR="00B355E6" w:rsidRPr="004C61E4">
        <w:rPr>
          <w:rFonts w:ascii="Helvetica" w:eastAsia="Arial" w:hAnsi="Helvetica" w:cs="Arial"/>
          <w:sz w:val="22"/>
          <w:szCs w:val="22"/>
        </w:rPr>
        <w:t>hen c</w:t>
      </w:r>
      <w:r w:rsidR="00C8166C" w:rsidRPr="004C61E4">
        <w:rPr>
          <w:rFonts w:ascii="Helvetica" w:eastAsia="Arial" w:hAnsi="Helvetica" w:cs="Arial"/>
          <w:sz w:val="22"/>
          <w:szCs w:val="22"/>
        </w:rPr>
        <w:t>omparing miRNAs that contain</w:t>
      </w:r>
      <w:r w:rsidR="00B355E6" w:rsidRPr="004C61E4">
        <w:rPr>
          <w:rFonts w:ascii="Helvetica" w:eastAsia="Arial" w:hAnsi="Helvetica" w:cs="Arial"/>
          <w:sz w:val="22"/>
          <w:szCs w:val="22"/>
        </w:rPr>
        <w:t>ed</w:t>
      </w:r>
      <w:r w:rsidR="00C8166C" w:rsidRPr="004C61E4">
        <w:rPr>
          <w:rFonts w:ascii="Helvetica" w:eastAsia="Arial" w:hAnsi="Helvetica" w:cs="Arial"/>
          <w:sz w:val="22"/>
          <w:szCs w:val="22"/>
        </w:rPr>
        <w:t xml:space="preserve"> the same seed sequence but different 3′ sequences, </w:t>
      </w:r>
      <w:r w:rsidR="00823AA5" w:rsidRPr="004C61E4">
        <w:rPr>
          <w:rFonts w:ascii="Helvetica" w:eastAsia="Arial" w:hAnsi="Helvetica" w:cs="Arial"/>
          <w:sz w:val="22"/>
          <w:szCs w:val="22"/>
        </w:rPr>
        <w:t>the effects of the 18 seed mismatches on the efficacy of 3′ pairing were strikingly recapitulated (</w:t>
      </w:r>
      <w:commentRangeStart w:id="873"/>
      <w:r w:rsidR="00823AA5" w:rsidRPr="004C61E4">
        <w:rPr>
          <w:rFonts w:ascii="Helvetica" w:eastAsia="Arial" w:hAnsi="Helvetica" w:cs="Arial"/>
          <w:sz w:val="22"/>
          <w:szCs w:val="22"/>
        </w:rPr>
        <w:t>Fig 6D</w:t>
      </w:r>
      <w:commentRangeEnd w:id="873"/>
      <w:r w:rsidR="00B26247" w:rsidRPr="004C61E4">
        <w:rPr>
          <w:rStyle w:val="CommentReference"/>
          <w:rFonts w:ascii="Helvetica" w:hAnsi="Helvetica"/>
        </w:rPr>
        <w:commentReference w:id="873"/>
      </w:r>
      <w:r w:rsidR="00823AA5" w:rsidRPr="004C61E4">
        <w:rPr>
          <w:rFonts w:ascii="Helvetica" w:eastAsia="Arial" w:hAnsi="Helvetica" w:cs="Arial"/>
          <w:sz w:val="22"/>
          <w:szCs w:val="22"/>
        </w:rPr>
        <w:t>)</w:t>
      </w:r>
      <w:r w:rsidR="00C8166C" w:rsidRPr="004C61E4">
        <w:rPr>
          <w:rFonts w:ascii="Helvetica" w:eastAsia="Arial" w:hAnsi="Helvetica" w:cs="Arial"/>
          <w:sz w:val="22"/>
          <w:szCs w:val="22"/>
        </w:rPr>
        <w:t xml:space="preserve">. </w:t>
      </w:r>
      <w:r w:rsidRPr="004C61E4">
        <w:rPr>
          <w:rFonts w:ascii="Helvetica" w:eastAsia="Arial" w:hAnsi="Helvetica" w:cs="Arial"/>
          <w:sz w:val="22"/>
          <w:szCs w:val="22"/>
        </w:rPr>
        <w:t xml:space="preserve">Thus, </w:t>
      </w:r>
      <w:r w:rsidR="00C45DFC" w:rsidRPr="004C61E4">
        <w:rPr>
          <w:rFonts w:ascii="Helvetica" w:eastAsia="Arial" w:hAnsi="Helvetica" w:cs="Arial"/>
          <w:sz w:val="22"/>
          <w:szCs w:val="22"/>
        </w:rPr>
        <w:t>w</w:t>
      </w:r>
      <w:r w:rsidR="00C8166C" w:rsidRPr="004C61E4">
        <w:rPr>
          <w:rFonts w:ascii="Helvetica" w:eastAsia="Arial" w:hAnsi="Helvetica" w:cs="Arial"/>
          <w:sz w:val="22"/>
          <w:szCs w:val="22"/>
        </w:rPr>
        <w:t xml:space="preserve">ithin each </w:t>
      </w:r>
      <w:r w:rsidRPr="004C61E4">
        <w:rPr>
          <w:rFonts w:ascii="Helvetica" w:eastAsia="Arial" w:hAnsi="Helvetica" w:cs="Arial"/>
          <w:sz w:val="22"/>
          <w:szCs w:val="22"/>
        </w:rPr>
        <w:t xml:space="preserve">matrix of </w:t>
      </w:r>
      <w:r w:rsidR="00C8166C" w:rsidRPr="004C61E4">
        <w:rPr>
          <w:rFonts w:ascii="Helvetica" w:eastAsia="Arial" w:hAnsi="Helvetica" w:cs="Arial"/>
          <w:sz w:val="22"/>
          <w:szCs w:val="22"/>
        </w:rPr>
        <w:t>3′</w:t>
      </w:r>
      <w:r w:rsidRPr="004C61E4">
        <w:rPr>
          <w:rFonts w:ascii="Helvetica" w:eastAsia="Arial" w:hAnsi="Helvetica" w:cs="Arial"/>
          <w:sz w:val="22"/>
          <w:szCs w:val="22"/>
        </w:rPr>
        <w:t>-</w:t>
      </w:r>
      <w:r w:rsidR="00C8166C" w:rsidRPr="004C61E4">
        <w:rPr>
          <w:rFonts w:ascii="Helvetica" w:eastAsia="Arial" w:hAnsi="Helvetica" w:cs="Arial"/>
          <w:sz w:val="22"/>
          <w:szCs w:val="22"/>
        </w:rPr>
        <w:t xml:space="preserve">pairing </w:t>
      </w:r>
      <w:r w:rsidRPr="004C61E4">
        <w:rPr>
          <w:rFonts w:ascii="Helvetica" w:eastAsia="Arial" w:hAnsi="Helvetica" w:cs="Arial"/>
          <w:sz w:val="22"/>
          <w:szCs w:val="22"/>
        </w:rPr>
        <w:t>fold-change values</w:t>
      </w:r>
      <w:r w:rsidR="00C8166C" w:rsidRPr="004C61E4">
        <w:rPr>
          <w:rFonts w:ascii="Helvetica" w:eastAsia="Arial" w:hAnsi="Helvetica" w:cs="Arial"/>
          <w:sz w:val="22"/>
          <w:szCs w:val="22"/>
        </w:rPr>
        <w:t>, the magnitude</w:t>
      </w:r>
      <w:r w:rsidR="00C45DFC" w:rsidRPr="004C61E4">
        <w:rPr>
          <w:rFonts w:ascii="Helvetica" w:eastAsia="Arial" w:hAnsi="Helvetica" w:cs="Arial"/>
          <w:sz w:val="22"/>
          <w:szCs w:val="22"/>
        </w:rPr>
        <w:t xml:space="preserve"> differences between </w:t>
      </w:r>
      <w:r w:rsidR="00C8166C" w:rsidRPr="004C61E4">
        <w:rPr>
          <w:rFonts w:ascii="Helvetica" w:eastAsia="Arial" w:hAnsi="Helvetica" w:cs="Arial"/>
          <w:sz w:val="22"/>
          <w:szCs w:val="22"/>
        </w:rPr>
        <w:t xml:space="preserve">rows </w:t>
      </w:r>
      <w:r w:rsidRPr="004C61E4">
        <w:rPr>
          <w:rFonts w:ascii="Helvetica" w:eastAsia="Arial" w:hAnsi="Helvetica" w:cs="Arial"/>
          <w:sz w:val="22"/>
          <w:szCs w:val="22"/>
        </w:rPr>
        <w:t>we</w:t>
      </w:r>
      <w:r w:rsidR="00C8166C" w:rsidRPr="004C61E4">
        <w:rPr>
          <w:rFonts w:ascii="Helvetica" w:eastAsia="Arial" w:hAnsi="Helvetica" w:cs="Arial"/>
          <w:sz w:val="22"/>
          <w:szCs w:val="22"/>
        </w:rPr>
        <w:t xml:space="preserve">re similar </w:t>
      </w:r>
      <w:r w:rsidR="00C45DFC" w:rsidRPr="004C61E4">
        <w:rPr>
          <w:rFonts w:ascii="Helvetica" w:eastAsia="Arial" w:hAnsi="Helvetica" w:cs="Arial"/>
          <w:sz w:val="22"/>
          <w:szCs w:val="22"/>
        </w:rPr>
        <w:t xml:space="preserve">for </w:t>
      </w:r>
      <w:r w:rsidR="00C8166C" w:rsidRPr="004C61E4">
        <w:rPr>
          <w:rFonts w:ascii="Helvetica" w:eastAsia="Arial" w:hAnsi="Helvetica" w:cs="Arial"/>
          <w:sz w:val="22"/>
          <w:szCs w:val="22"/>
        </w:rPr>
        <w:t>let-7a and the let-7a</w:t>
      </w:r>
      <w:r w:rsidR="00C45DFC" w:rsidRPr="004C61E4">
        <w:rPr>
          <w:rFonts w:ascii="Helvetica" w:eastAsia="Arial" w:hAnsi="Helvetica" w:cs="Arial"/>
          <w:sz w:val="22"/>
          <w:szCs w:val="22"/>
        </w:rPr>
        <w:t>–</w:t>
      </w:r>
      <w:r w:rsidR="00C8166C" w:rsidRPr="004C61E4">
        <w:rPr>
          <w:rFonts w:ascii="Helvetica" w:eastAsia="Arial" w:hAnsi="Helvetica" w:cs="Arial"/>
          <w:sz w:val="22"/>
          <w:szCs w:val="22"/>
        </w:rPr>
        <w:t>miR-155 chimera</w:t>
      </w:r>
      <w:r w:rsidR="00C45DFC" w:rsidRPr="004C61E4">
        <w:rPr>
          <w:rFonts w:ascii="Helvetica" w:eastAsia="Arial" w:hAnsi="Helvetica" w:cs="Arial"/>
          <w:sz w:val="22"/>
          <w:szCs w:val="22"/>
        </w:rPr>
        <w:t>, and the same was true for miR-155 and the miR-155</w:t>
      </w:r>
      <w:commentRangeStart w:id="874"/>
      <w:r w:rsidR="00C45DFC" w:rsidRPr="004C61E4">
        <w:rPr>
          <w:rFonts w:ascii="Helvetica" w:eastAsia="Arial" w:hAnsi="Helvetica" w:cs="Arial"/>
          <w:sz w:val="22"/>
          <w:szCs w:val="22"/>
        </w:rPr>
        <w:t>–</w:t>
      </w:r>
      <w:commentRangeEnd w:id="874"/>
      <w:r w:rsidR="00C45DFC" w:rsidRPr="004C61E4">
        <w:rPr>
          <w:rStyle w:val="CommentReference"/>
          <w:rFonts w:ascii="Helvetica" w:hAnsi="Helvetica"/>
        </w:rPr>
        <w:commentReference w:id="874"/>
      </w:r>
      <w:r w:rsidR="00C45DFC" w:rsidRPr="004C61E4">
        <w:rPr>
          <w:rFonts w:ascii="Helvetica" w:eastAsia="Arial" w:hAnsi="Helvetica" w:cs="Arial"/>
          <w:sz w:val="22"/>
          <w:szCs w:val="22"/>
        </w:rPr>
        <w:t>let-7a chimera</w:t>
      </w:r>
      <w:r w:rsidRPr="004C61E4">
        <w:rPr>
          <w:rFonts w:ascii="Helvetica" w:eastAsia="Arial" w:hAnsi="Helvetica" w:cs="Arial"/>
          <w:sz w:val="22"/>
          <w:szCs w:val="22"/>
        </w:rPr>
        <w:t>, as</w:t>
      </w:r>
      <w:r w:rsidR="00C45DFC" w:rsidRPr="004C61E4">
        <w:rPr>
          <w:rFonts w:ascii="Helvetica" w:eastAsia="Arial" w:hAnsi="Helvetica" w:cs="Arial"/>
          <w:sz w:val="22"/>
          <w:szCs w:val="22"/>
        </w:rPr>
        <w:t xml:space="preserve"> shown</w:t>
      </w:r>
      <w:r w:rsidRPr="004C61E4">
        <w:rPr>
          <w:rFonts w:ascii="Helvetica" w:eastAsia="Arial" w:hAnsi="Helvetica" w:cs="Arial"/>
          <w:sz w:val="22"/>
          <w:szCs w:val="22"/>
        </w:rPr>
        <w:t xml:space="preserve"> for matrices </w:t>
      </w:r>
      <w:r w:rsidR="00C45DFC" w:rsidRPr="004C61E4">
        <w:rPr>
          <w:rFonts w:ascii="Helvetica" w:eastAsia="Arial" w:hAnsi="Helvetica" w:cs="Arial"/>
          <w:sz w:val="22"/>
          <w:szCs w:val="22"/>
        </w:rPr>
        <w:t xml:space="preserve">depicting results for 7-nt 3′ sites </w:t>
      </w:r>
      <w:r w:rsidRPr="004C61E4">
        <w:rPr>
          <w:rFonts w:ascii="Helvetica" w:eastAsia="Arial" w:hAnsi="Helvetica" w:cs="Arial"/>
          <w:sz w:val="22"/>
          <w:szCs w:val="22"/>
        </w:rPr>
        <w:t xml:space="preserve">at the optimal register </w:t>
      </w:r>
      <w:r w:rsidR="00C45DFC" w:rsidRPr="004C61E4">
        <w:rPr>
          <w:rFonts w:ascii="Helvetica" w:eastAsia="Arial" w:hAnsi="Helvetica" w:cs="Arial"/>
          <w:sz w:val="22"/>
          <w:szCs w:val="22"/>
        </w:rPr>
        <w:t>of</w:t>
      </w:r>
      <w:r w:rsidRPr="004C61E4">
        <w:rPr>
          <w:rFonts w:ascii="Helvetica" w:eastAsia="Arial" w:hAnsi="Helvetica" w:cs="Arial"/>
          <w:sz w:val="22"/>
          <w:szCs w:val="22"/>
        </w:rPr>
        <w:t xml:space="preserve"> each </w:t>
      </w:r>
      <w:r w:rsidR="00C45DFC" w:rsidRPr="004C61E4">
        <w:rPr>
          <w:rFonts w:ascii="Helvetica" w:eastAsia="Arial" w:hAnsi="Helvetica" w:cs="Arial"/>
          <w:sz w:val="22"/>
          <w:szCs w:val="22"/>
        </w:rPr>
        <w:t>miRNA</w:t>
      </w:r>
      <w:r w:rsidR="00C8166C" w:rsidRPr="004C61E4">
        <w:rPr>
          <w:rFonts w:ascii="Helvetica" w:eastAsia="Arial" w:hAnsi="Helvetica" w:cs="Arial"/>
          <w:sz w:val="22"/>
          <w:szCs w:val="22"/>
        </w:rPr>
        <w:t xml:space="preserve"> (Fig 6D). For example, the pyrimidine</w:t>
      </w:r>
      <w:r w:rsidR="00FC0839" w:rsidRPr="004C61E4">
        <w:rPr>
          <w:rFonts w:ascii="Helvetica" w:eastAsia="Arial" w:hAnsi="Helvetica" w:cs="Arial"/>
          <w:sz w:val="22"/>
          <w:szCs w:val="22"/>
        </w:rPr>
        <w:t>–</w:t>
      </w:r>
      <w:r w:rsidR="00C8166C" w:rsidRPr="004C61E4">
        <w:rPr>
          <w:rFonts w:ascii="Helvetica" w:eastAsia="Arial" w:hAnsi="Helvetica" w:cs="Arial"/>
          <w:sz w:val="22"/>
          <w:szCs w:val="22"/>
        </w:rPr>
        <w:t xml:space="preserve">pyrimidine mismatches at position 6 of let-7a inhibit 3′ pairing contributions </w:t>
      </w:r>
      <w:r w:rsidR="001E68B1" w:rsidRPr="004C61E4">
        <w:rPr>
          <w:rFonts w:ascii="Helvetica" w:eastAsia="Arial" w:hAnsi="Helvetica" w:cs="Arial"/>
          <w:sz w:val="22"/>
          <w:szCs w:val="22"/>
        </w:rPr>
        <w:t xml:space="preserve">for </w:t>
      </w:r>
      <w:r w:rsidR="00C8166C" w:rsidRPr="004C61E4">
        <w:rPr>
          <w:rFonts w:ascii="Helvetica" w:eastAsia="Arial" w:hAnsi="Helvetica" w:cs="Arial"/>
          <w:sz w:val="22"/>
          <w:szCs w:val="22"/>
        </w:rPr>
        <w:t>both let-7a and</w:t>
      </w:r>
      <w:r w:rsidR="001E68B1" w:rsidRPr="004C61E4">
        <w:rPr>
          <w:rFonts w:ascii="Helvetica" w:eastAsia="Arial" w:hAnsi="Helvetica" w:cs="Arial"/>
          <w:sz w:val="22"/>
          <w:szCs w:val="22"/>
        </w:rPr>
        <w:t xml:space="preserve"> the</w:t>
      </w:r>
      <w:r w:rsidR="00C8166C" w:rsidRPr="004C61E4">
        <w:rPr>
          <w:rFonts w:ascii="Helvetica" w:eastAsia="Arial" w:hAnsi="Helvetica" w:cs="Arial"/>
          <w:sz w:val="22"/>
          <w:szCs w:val="22"/>
        </w:rPr>
        <w:t xml:space="preserve"> let-7a</w:t>
      </w:r>
      <w:r w:rsidR="001E68B1" w:rsidRPr="004C61E4">
        <w:rPr>
          <w:rFonts w:ascii="Helvetica" w:eastAsia="Arial" w:hAnsi="Helvetica" w:cs="Arial"/>
          <w:sz w:val="22"/>
          <w:szCs w:val="22"/>
        </w:rPr>
        <w:t>–</w:t>
      </w:r>
      <w:r w:rsidR="00C8166C" w:rsidRPr="004C61E4">
        <w:rPr>
          <w:rFonts w:ascii="Helvetica" w:eastAsia="Arial" w:hAnsi="Helvetica" w:cs="Arial"/>
          <w:sz w:val="22"/>
          <w:szCs w:val="22"/>
        </w:rPr>
        <w:t>miR-155 chimera (</w:t>
      </w:r>
      <w:r w:rsidR="00C45DFC" w:rsidRPr="004C61E4">
        <w:rPr>
          <w:rFonts w:ascii="Helvetica" w:eastAsia="Arial" w:hAnsi="Helvetica" w:cs="Arial"/>
          <w:sz w:val="22"/>
          <w:szCs w:val="22"/>
        </w:rPr>
        <w:t xml:space="preserve">cells outlined in </w:t>
      </w:r>
      <w:r w:rsidR="00C8166C" w:rsidRPr="004C61E4">
        <w:rPr>
          <w:rFonts w:ascii="Helvetica" w:eastAsia="Arial" w:hAnsi="Helvetica" w:cs="Arial"/>
          <w:sz w:val="22"/>
          <w:szCs w:val="22"/>
        </w:rPr>
        <w:t xml:space="preserve">red). </w:t>
      </w:r>
      <w:commentRangeStart w:id="875"/>
      <w:r w:rsidR="00C8166C" w:rsidRPr="004C61E4">
        <w:rPr>
          <w:rFonts w:ascii="Helvetica" w:eastAsia="Arial" w:hAnsi="Helvetica" w:cs="Arial"/>
          <w:sz w:val="22"/>
          <w:szCs w:val="22"/>
        </w:rPr>
        <w:t xml:space="preserve">Similarly, a </w:t>
      </w:r>
      <w:commentRangeStart w:id="876"/>
      <w:r w:rsidR="00CF4EFB" w:rsidRPr="004C61E4">
        <w:rPr>
          <w:rFonts w:ascii="Helvetica" w:eastAsia="Arial" w:hAnsi="Helvetica" w:cs="Arial"/>
          <w:sz w:val="22"/>
          <w:szCs w:val="22"/>
        </w:rPr>
        <w:t>A-G</w:t>
      </w:r>
      <w:r w:rsidR="00C8166C" w:rsidRPr="004C61E4">
        <w:rPr>
          <w:rFonts w:ascii="Helvetica" w:eastAsia="Arial" w:hAnsi="Helvetica" w:cs="Arial"/>
          <w:sz w:val="22"/>
          <w:szCs w:val="22"/>
        </w:rPr>
        <w:t xml:space="preserve"> </w:t>
      </w:r>
      <w:commentRangeEnd w:id="876"/>
      <w:r w:rsidR="00A77A92" w:rsidRPr="004C61E4">
        <w:rPr>
          <w:rStyle w:val="CommentReference"/>
          <w:rFonts w:ascii="Helvetica" w:hAnsi="Helvetica"/>
        </w:rPr>
        <w:commentReference w:id="876"/>
      </w:r>
      <w:r w:rsidR="00C8166C" w:rsidRPr="004C61E4">
        <w:rPr>
          <w:rFonts w:ascii="Helvetica" w:eastAsia="Arial" w:hAnsi="Helvetica" w:cs="Arial"/>
          <w:sz w:val="22"/>
          <w:szCs w:val="22"/>
        </w:rPr>
        <w:t xml:space="preserve">mismatch a position </w:t>
      </w:r>
      <w:r w:rsidR="00CF4EFB" w:rsidRPr="004C61E4">
        <w:rPr>
          <w:rFonts w:ascii="Helvetica" w:eastAsia="Arial" w:hAnsi="Helvetica" w:cs="Arial"/>
          <w:sz w:val="22"/>
          <w:szCs w:val="22"/>
        </w:rPr>
        <w:t>4 and AA mismatch in position 3</w:t>
      </w:r>
      <w:r w:rsidR="00C8166C" w:rsidRPr="004C61E4">
        <w:rPr>
          <w:rFonts w:ascii="Helvetica" w:eastAsia="Arial" w:hAnsi="Helvetica" w:cs="Arial"/>
          <w:sz w:val="22"/>
          <w:szCs w:val="22"/>
        </w:rPr>
        <w:t xml:space="preserve"> in miR-155 confer a large decrease in 3′ pairing contribution and a </w:t>
      </w:r>
      <w:r w:rsidR="00A77A92" w:rsidRPr="004C61E4">
        <w:rPr>
          <w:rFonts w:ascii="Helvetica" w:eastAsia="Arial" w:hAnsi="Helvetica" w:cs="Arial"/>
          <w:sz w:val="22"/>
          <w:szCs w:val="22"/>
        </w:rPr>
        <w:t>U</w:t>
      </w:r>
      <w:r w:rsidR="00CF4EFB" w:rsidRPr="004C61E4">
        <w:rPr>
          <w:rFonts w:ascii="Helvetica" w:eastAsia="Arial" w:hAnsi="Helvetica" w:cs="Arial"/>
          <w:sz w:val="22"/>
          <w:szCs w:val="22"/>
        </w:rPr>
        <w:t>-</w:t>
      </w:r>
      <w:r w:rsidR="00A77A92" w:rsidRPr="004C61E4">
        <w:rPr>
          <w:rFonts w:ascii="Helvetica" w:eastAsia="Arial" w:hAnsi="Helvetica" w:cs="Arial"/>
          <w:sz w:val="22"/>
          <w:szCs w:val="22"/>
        </w:rPr>
        <w:t xml:space="preserve">G </w:t>
      </w:r>
      <w:r w:rsidR="00C8166C" w:rsidRPr="004C61E4">
        <w:rPr>
          <w:rFonts w:ascii="Helvetica" w:eastAsia="Arial" w:hAnsi="Helvetica" w:cs="Arial"/>
          <w:sz w:val="22"/>
          <w:szCs w:val="22"/>
        </w:rPr>
        <w:t xml:space="preserve">mismatch at position </w:t>
      </w:r>
      <w:r w:rsidR="00A77A92" w:rsidRPr="004C61E4">
        <w:rPr>
          <w:rFonts w:ascii="Helvetica" w:eastAsia="Arial" w:hAnsi="Helvetica" w:cs="Arial"/>
          <w:sz w:val="22"/>
          <w:szCs w:val="22"/>
        </w:rPr>
        <w:t>5</w:t>
      </w:r>
      <w:r w:rsidR="00C8166C" w:rsidRPr="004C61E4">
        <w:rPr>
          <w:rFonts w:ascii="Helvetica" w:eastAsia="Arial" w:hAnsi="Helvetica" w:cs="Arial"/>
          <w:sz w:val="22"/>
          <w:szCs w:val="22"/>
        </w:rPr>
        <w:t xml:space="preserve"> has a larger increase, both of which are also seen in the miR-155-let-7a chimera (see blue outlines)</w:t>
      </w:r>
      <w:commentRangeEnd w:id="875"/>
      <w:r w:rsidR="00FC0839" w:rsidRPr="004C61E4">
        <w:rPr>
          <w:rStyle w:val="CommentReference"/>
          <w:rFonts w:ascii="Helvetica" w:hAnsi="Helvetica"/>
        </w:rPr>
        <w:commentReference w:id="875"/>
      </w:r>
      <w:r w:rsidR="00C8166C" w:rsidRPr="004C61E4">
        <w:rPr>
          <w:rFonts w:ascii="Helvetica" w:eastAsia="Arial" w:hAnsi="Helvetica" w:cs="Arial"/>
          <w:sz w:val="22"/>
          <w:szCs w:val="22"/>
        </w:rPr>
        <w:t>.</w:t>
      </w:r>
      <w:r w:rsidR="001E68B1" w:rsidRPr="004C61E4">
        <w:rPr>
          <w:rFonts w:ascii="Helvetica" w:eastAsia="Arial" w:hAnsi="Helvetica" w:cs="Arial"/>
          <w:sz w:val="22"/>
          <w:szCs w:val="22"/>
        </w:rPr>
        <w:t xml:space="preserve"> Indeed, the matrix of 3′-pairing fold-change values observed for the let-7a–miR-155 chimera could be accurately predicted by </w:t>
      </w:r>
      <w:commentRangeStart w:id="877"/>
      <w:r w:rsidR="0085185A" w:rsidRPr="004C61E4">
        <w:rPr>
          <w:rFonts w:ascii="Helvetica" w:eastAsia="Arial" w:hAnsi="Helvetica" w:cs="Arial"/>
          <w:sz w:val="22"/>
          <w:szCs w:val="22"/>
        </w:rPr>
        <w:t>multiplying</w:t>
      </w:r>
      <w:r w:rsidR="001E68B1" w:rsidRPr="004C61E4">
        <w:rPr>
          <w:rFonts w:ascii="Helvetica" w:eastAsia="Arial" w:hAnsi="Helvetica" w:cs="Arial"/>
          <w:sz w:val="22"/>
          <w:szCs w:val="22"/>
        </w:rPr>
        <w:t xml:space="preserve"> the magnitudes across the rows </w:t>
      </w:r>
      <w:r w:rsidR="00C5225D" w:rsidRPr="004C61E4">
        <w:rPr>
          <w:rFonts w:ascii="Helvetica" w:eastAsia="Arial" w:hAnsi="Helvetica" w:cs="Arial"/>
          <w:sz w:val="22"/>
          <w:szCs w:val="22"/>
        </w:rPr>
        <w:t>of</w:t>
      </w:r>
      <w:r w:rsidR="001E68B1" w:rsidRPr="004C61E4">
        <w:rPr>
          <w:rFonts w:ascii="Helvetica" w:eastAsia="Arial" w:hAnsi="Helvetica" w:cs="Arial"/>
          <w:sz w:val="22"/>
          <w:szCs w:val="22"/>
        </w:rPr>
        <w:t xml:space="preserve"> the let-7a matrix </w:t>
      </w:r>
      <w:r w:rsidR="0085185A" w:rsidRPr="004C61E4">
        <w:rPr>
          <w:rFonts w:ascii="Helvetica" w:eastAsia="Arial" w:hAnsi="Helvetica" w:cs="Arial"/>
          <w:sz w:val="22"/>
          <w:szCs w:val="22"/>
        </w:rPr>
        <w:t>(which predicted the effects of the seed mismatch on 3′-pairing affinity) by the magnitudes across the columns of the miR-155 matrix (which predicted the effects of the 3′ sequence on 3′-pairing affinity)</w:t>
      </w:r>
      <w:commentRangeEnd w:id="877"/>
      <w:r w:rsidR="00C5225D" w:rsidRPr="004C61E4">
        <w:rPr>
          <w:rStyle w:val="CommentReference"/>
          <w:rFonts w:ascii="Helvetica" w:hAnsi="Helvetica"/>
        </w:rPr>
        <w:commentReference w:id="877"/>
      </w:r>
      <w:r w:rsidR="005317BF" w:rsidRPr="004C61E4">
        <w:rPr>
          <w:rFonts w:ascii="Helvetica" w:eastAsia="Arial" w:hAnsi="Helvetica" w:cs="Arial"/>
          <w:sz w:val="22"/>
          <w:szCs w:val="22"/>
        </w:rPr>
        <w:t>, and a</w:t>
      </w:r>
      <w:r w:rsidR="0085185A" w:rsidRPr="004C61E4">
        <w:rPr>
          <w:rFonts w:ascii="Helvetica" w:eastAsia="Arial" w:hAnsi="Helvetica" w:cs="Arial"/>
          <w:sz w:val="22"/>
          <w:szCs w:val="22"/>
        </w:rPr>
        <w:t>n analogous procedure predicted the fold-change values observed for the miR-155–let-7a chimera</w:t>
      </w:r>
      <w:r w:rsidR="005317BF" w:rsidRPr="004C61E4">
        <w:rPr>
          <w:rFonts w:ascii="Helvetica" w:eastAsia="Arial" w:hAnsi="Helvetica" w:cs="Arial"/>
          <w:sz w:val="22"/>
          <w:szCs w:val="22"/>
        </w:rPr>
        <w:t xml:space="preserve"> (Fig 6E)</w:t>
      </w:r>
      <w:r w:rsidR="0085185A" w:rsidRPr="004C61E4">
        <w:rPr>
          <w:rFonts w:ascii="Helvetica" w:eastAsia="Arial" w:hAnsi="Helvetica" w:cs="Arial"/>
          <w:sz w:val="22"/>
          <w:szCs w:val="22"/>
        </w:rPr>
        <w:t>.</w:t>
      </w:r>
      <w:r w:rsidR="001E68B1" w:rsidRPr="004C61E4">
        <w:rPr>
          <w:rFonts w:ascii="Helvetica" w:eastAsia="Arial" w:hAnsi="Helvetica" w:cs="Arial"/>
          <w:sz w:val="22"/>
          <w:szCs w:val="22"/>
        </w:rPr>
        <w:t xml:space="preserve"> </w:t>
      </w:r>
      <w:r w:rsidR="00A63CA9" w:rsidRPr="004C61E4">
        <w:rPr>
          <w:rFonts w:ascii="Helvetica" w:eastAsia="Arial" w:hAnsi="Helvetica" w:cs="Arial"/>
          <w:sz w:val="22"/>
          <w:szCs w:val="22"/>
        </w:rPr>
        <w:t>T</w:t>
      </w:r>
      <w:r w:rsidR="001E68B1" w:rsidRPr="004C61E4">
        <w:rPr>
          <w:rFonts w:ascii="Helvetica" w:eastAsia="Arial" w:hAnsi="Helvetica" w:cs="Arial"/>
          <w:sz w:val="22"/>
          <w:szCs w:val="22"/>
        </w:rPr>
        <w:t xml:space="preserve">hese results </w:t>
      </w:r>
      <w:r w:rsidR="00A63CA9" w:rsidRPr="004C61E4">
        <w:rPr>
          <w:rFonts w:ascii="Helvetica" w:eastAsia="Arial" w:hAnsi="Helvetica" w:cs="Arial"/>
          <w:sz w:val="22"/>
          <w:szCs w:val="22"/>
        </w:rPr>
        <w:t xml:space="preserve">showed </w:t>
      </w:r>
      <w:r w:rsidR="001E68B1" w:rsidRPr="004C61E4">
        <w:rPr>
          <w:rFonts w:ascii="Helvetica" w:eastAsia="Arial" w:hAnsi="Helvetica" w:cs="Arial"/>
          <w:sz w:val="22"/>
          <w:szCs w:val="22"/>
        </w:rPr>
        <w:t>that the influence of the seed mismatch on the magnitude of</w:t>
      </w:r>
      <w:r w:rsidR="0085185A" w:rsidRPr="004C61E4">
        <w:rPr>
          <w:rFonts w:ascii="Helvetica" w:eastAsia="Arial" w:hAnsi="Helvetica" w:cs="Arial"/>
          <w:sz w:val="22"/>
          <w:szCs w:val="22"/>
        </w:rPr>
        <w:t xml:space="preserve"> </w:t>
      </w:r>
      <w:r w:rsidR="00A63CA9" w:rsidRPr="004C61E4">
        <w:rPr>
          <w:rFonts w:ascii="Helvetica" w:eastAsia="Arial" w:hAnsi="Helvetica" w:cs="Arial"/>
          <w:sz w:val="22"/>
          <w:szCs w:val="22"/>
        </w:rPr>
        <w:t>3′-pairing affinity</w:t>
      </w:r>
      <w:r w:rsidR="001E68B1" w:rsidRPr="004C61E4">
        <w:rPr>
          <w:rFonts w:ascii="Helvetica" w:eastAsia="Arial" w:hAnsi="Helvetica" w:cs="Arial"/>
          <w:sz w:val="22"/>
          <w:szCs w:val="22"/>
        </w:rPr>
        <w:t xml:space="preserve"> </w:t>
      </w:r>
      <w:r w:rsidR="0085185A" w:rsidRPr="004C61E4">
        <w:rPr>
          <w:rFonts w:ascii="Helvetica" w:eastAsia="Arial" w:hAnsi="Helvetica" w:cs="Arial"/>
          <w:sz w:val="22"/>
          <w:szCs w:val="22"/>
        </w:rPr>
        <w:t>depended primar</w:t>
      </w:r>
      <w:r w:rsidR="00A63CA9" w:rsidRPr="004C61E4">
        <w:rPr>
          <w:rFonts w:ascii="Helvetica" w:eastAsia="Arial" w:hAnsi="Helvetica" w:cs="Arial"/>
          <w:sz w:val="22"/>
          <w:szCs w:val="22"/>
        </w:rPr>
        <w:t>i</w:t>
      </w:r>
      <w:r w:rsidR="0085185A" w:rsidRPr="004C61E4">
        <w:rPr>
          <w:rFonts w:ascii="Helvetica" w:eastAsia="Arial" w:hAnsi="Helvetica" w:cs="Arial"/>
          <w:sz w:val="22"/>
          <w:szCs w:val="22"/>
        </w:rPr>
        <w:t xml:space="preserve">ly on </w:t>
      </w:r>
      <w:r w:rsidR="0085185A" w:rsidRPr="004C61E4">
        <w:rPr>
          <w:rFonts w:ascii="Helvetica" w:eastAsia="Arial" w:hAnsi="Helvetica" w:cs="Arial"/>
          <w:sz w:val="22"/>
          <w:szCs w:val="22"/>
        </w:rPr>
        <w:lastRenderedPageBreak/>
        <w:t>the seed-mismatch type and position</w:t>
      </w:r>
      <w:r w:rsidR="00A63CA9" w:rsidRPr="004C61E4">
        <w:rPr>
          <w:rFonts w:ascii="Helvetica" w:eastAsia="Arial" w:hAnsi="Helvetica" w:cs="Arial"/>
          <w:sz w:val="22"/>
          <w:szCs w:val="22"/>
        </w:rPr>
        <w:t>,</w:t>
      </w:r>
      <w:r w:rsidR="0085185A" w:rsidRPr="004C61E4">
        <w:rPr>
          <w:rFonts w:ascii="Helvetica" w:eastAsia="Arial" w:hAnsi="Helvetica" w:cs="Arial"/>
          <w:sz w:val="22"/>
          <w:szCs w:val="22"/>
        </w:rPr>
        <w:t xml:space="preserve"> with </w:t>
      </w:r>
      <w:r w:rsidR="00A63CA9" w:rsidRPr="004C61E4">
        <w:rPr>
          <w:rFonts w:ascii="Helvetica" w:eastAsia="Arial" w:hAnsi="Helvetica" w:cs="Arial"/>
          <w:sz w:val="22"/>
          <w:szCs w:val="22"/>
        </w:rPr>
        <w:t>relatively little dependence on the</w:t>
      </w:r>
      <w:r w:rsidR="0085185A" w:rsidRPr="004C61E4">
        <w:rPr>
          <w:rFonts w:ascii="Helvetica" w:eastAsia="Arial" w:hAnsi="Helvetica" w:cs="Arial"/>
          <w:sz w:val="22"/>
          <w:szCs w:val="22"/>
        </w:rPr>
        <w:t xml:space="preserve"> sequence of the 3′ region.</w:t>
      </w:r>
    </w:p>
    <w:p w14:paraId="68F550E0" w14:textId="31CB93F7" w:rsidR="00CD3077" w:rsidRPr="004C61E4" w:rsidRDefault="00C8166C" w:rsidP="004C61E4">
      <w:pPr>
        <w:pStyle w:val="Normal1"/>
        <w:ind w:firstLine="360"/>
        <w:contextualSpacing/>
        <w:rPr>
          <w:rFonts w:ascii="Helvetica" w:eastAsia="Arial" w:hAnsi="Helvetica" w:cs="Arial"/>
          <w:sz w:val="22"/>
          <w:szCs w:val="22"/>
        </w:rPr>
      </w:pPr>
      <w:commentRangeStart w:id="878"/>
      <w:r w:rsidRPr="004C61E4">
        <w:rPr>
          <w:rFonts w:ascii="Helvetica" w:eastAsia="Arial" w:hAnsi="Helvetica" w:cs="Arial"/>
          <w:sz w:val="22"/>
          <w:szCs w:val="22"/>
        </w:rPr>
        <w:t>To quantify this result, we compared the correlation values of the 3′ pairing contributions across seed mismatches across a single maximal loop value (Fig 6E), which shows that the miRNAs harboring the same seeds sequences have similar effects of mismatches on their 3′ pairing contributions (R</w:t>
      </w:r>
      <w:proofErr w:type="gramStart"/>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w:t>
      </w:r>
      <w:proofErr w:type="gramEnd"/>
      <w:r w:rsidRPr="004C61E4">
        <w:rPr>
          <w:rFonts w:ascii="Helvetica" w:eastAsia="Arial" w:hAnsi="Helvetica" w:cs="Arial"/>
          <w:sz w:val="22"/>
          <w:szCs w:val="22"/>
        </w:rPr>
        <w:t xml:space="preserve"> 0.5</w:t>
      </w:r>
      <w:r w:rsidR="001D29E6" w:rsidRPr="004C61E4">
        <w:rPr>
          <w:rFonts w:ascii="Helvetica" w:eastAsia="Arial" w:hAnsi="Helvetica" w:cs="Arial"/>
          <w:sz w:val="22"/>
          <w:szCs w:val="22"/>
        </w:rPr>
        <w:t>3</w:t>
      </w:r>
      <w:r w:rsidRPr="004C61E4">
        <w:rPr>
          <w:rFonts w:ascii="Helvetica" w:eastAsia="Arial" w:hAnsi="Helvetica" w:cs="Arial"/>
          <w:sz w:val="22"/>
          <w:szCs w:val="22"/>
        </w:rPr>
        <w:t xml:space="preserve"> and 0.62) (Fig 6E). As a positive control we compared the effects of mismatches on the 3′ pairing contribution of </w:t>
      </w:r>
      <w:r w:rsidR="001D29E6" w:rsidRPr="004C61E4">
        <w:rPr>
          <w:rFonts w:ascii="Helvetica" w:eastAsia="Arial" w:hAnsi="Helvetica" w:cs="Arial"/>
          <w:sz w:val="22"/>
          <w:szCs w:val="22"/>
        </w:rPr>
        <w:t xml:space="preserve">the </w:t>
      </w:r>
      <w:r w:rsidRPr="004C61E4">
        <w:rPr>
          <w:rFonts w:ascii="Helvetica" w:eastAsia="Arial" w:hAnsi="Helvetica" w:cs="Arial"/>
          <w:sz w:val="22"/>
          <w:szCs w:val="22"/>
        </w:rPr>
        <w:t>let-7a</w:t>
      </w:r>
      <w:r w:rsidR="001D29E6" w:rsidRPr="004C61E4">
        <w:rPr>
          <w:rFonts w:ascii="Helvetica" w:eastAsia="Arial" w:hAnsi="Helvetica" w:cs="Arial"/>
          <w:sz w:val="22"/>
          <w:szCs w:val="22"/>
        </w:rPr>
        <w:t xml:space="preserve"> replicates</w:t>
      </w:r>
      <w:r w:rsidRPr="004C61E4">
        <w:rPr>
          <w:rFonts w:ascii="Helvetica" w:eastAsia="Arial" w:hAnsi="Helvetica" w:cs="Arial"/>
          <w:sz w:val="22"/>
          <w:szCs w:val="22"/>
        </w:rPr>
        <w:t>, which had</w:t>
      </w:r>
      <w:r w:rsidR="001D29E6" w:rsidRPr="004C61E4">
        <w:rPr>
          <w:rFonts w:ascii="Helvetica" w:eastAsia="Arial" w:hAnsi="Helvetica" w:cs="Arial"/>
          <w:sz w:val="22"/>
          <w:szCs w:val="22"/>
        </w:rPr>
        <w:t xml:space="preserve"> an</w:t>
      </w:r>
      <w:r w:rsidRPr="004C61E4">
        <w:rPr>
          <w:rFonts w:ascii="Helvetica" w:eastAsia="Arial" w:hAnsi="Helvetica" w:cs="Arial"/>
          <w:sz w:val="22"/>
          <w:szCs w:val="22"/>
        </w:rPr>
        <w:t xml:space="preserve">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value of 0.</w:t>
      </w:r>
      <w:r w:rsidR="001D29E6" w:rsidRPr="004C61E4">
        <w:rPr>
          <w:rFonts w:ascii="Helvetica" w:eastAsia="Arial" w:hAnsi="Helvetica" w:cs="Arial"/>
          <w:sz w:val="22"/>
          <w:szCs w:val="22"/>
        </w:rPr>
        <w:t>96</w:t>
      </w:r>
      <w:r w:rsidRPr="004C61E4">
        <w:rPr>
          <w:rFonts w:ascii="Helvetica" w:eastAsia="Arial" w:hAnsi="Helvetica" w:cs="Arial"/>
          <w:sz w:val="22"/>
          <w:szCs w:val="22"/>
        </w:rPr>
        <w:t xml:space="preserve"> respectively. To rule out the effects of </w:t>
      </w:r>
      <w:r w:rsidR="001D29E6" w:rsidRPr="004C61E4">
        <w:rPr>
          <w:rFonts w:ascii="Helvetica" w:eastAsia="Arial" w:hAnsi="Helvetica" w:cs="Arial"/>
          <w:sz w:val="22"/>
          <w:szCs w:val="22"/>
        </w:rPr>
        <w:t xml:space="preserve">seed </w:t>
      </w:r>
      <w:r w:rsidRPr="004C61E4">
        <w:rPr>
          <w:rFonts w:ascii="Helvetica" w:eastAsia="Arial" w:hAnsi="Helvetica" w:cs="Arial"/>
          <w:sz w:val="22"/>
          <w:szCs w:val="22"/>
        </w:rPr>
        <w:t>position on the mismatch effects, the average effect across position was compared for miRNAs containing the same seed (Fig 6F;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0.54 and 0.74) versus the same 3′ regions</w:t>
      </w:r>
      <w:r w:rsidR="001D29E6" w:rsidRPr="004C61E4">
        <w:rPr>
          <w:rFonts w:ascii="Helvetica" w:eastAsia="Arial" w:hAnsi="Helvetica" w:cs="Arial"/>
          <w:sz w:val="22"/>
          <w:szCs w:val="22"/>
        </w:rPr>
        <w:t xml:space="preserve"> but different seed sequences</w:t>
      </w:r>
      <w:r w:rsidRPr="004C61E4">
        <w:rPr>
          <w:rFonts w:ascii="Helvetica" w:eastAsia="Arial" w:hAnsi="Helvetica" w:cs="Arial"/>
          <w:sz w:val="22"/>
          <w:szCs w:val="22"/>
        </w:rPr>
        <w:t xml:space="preserve">, which showed </w:t>
      </w:r>
      <w:r w:rsidR="001D29E6" w:rsidRPr="004C61E4">
        <w:rPr>
          <w:rFonts w:ascii="Helvetica" w:eastAsia="Arial" w:hAnsi="Helvetica" w:cs="Arial"/>
          <w:sz w:val="22"/>
          <w:szCs w:val="22"/>
        </w:rPr>
        <w:t xml:space="preserve">significantly </w:t>
      </w:r>
      <w:r w:rsidRPr="004C61E4">
        <w:rPr>
          <w:rFonts w:ascii="Helvetica" w:eastAsia="Arial" w:hAnsi="Helvetica" w:cs="Arial"/>
          <w:sz w:val="22"/>
          <w:szCs w:val="22"/>
        </w:rPr>
        <w:t>lower correlations (Fig 6G;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0.02 and 0.</w:t>
      </w:r>
      <w:r w:rsidR="001D29E6" w:rsidRPr="004C61E4">
        <w:rPr>
          <w:rFonts w:ascii="Helvetica" w:eastAsia="Arial" w:hAnsi="Helvetica" w:cs="Arial"/>
          <w:sz w:val="22"/>
          <w:szCs w:val="22"/>
        </w:rPr>
        <w:t>41</w:t>
      </w:r>
      <w:r w:rsidRPr="004C61E4">
        <w:rPr>
          <w:rFonts w:ascii="Helvetica" w:eastAsia="Arial" w:hAnsi="Helvetica" w:cs="Arial"/>
          <w:sz w:val="22"/>
          <w:szCs w:val="22"/>
        </w:rPr>
        <w:t>)</w:t>
      </w:r>
      <w:r w:rsidR="001D29E6" w:rsidRPr="004C61E4">
        <w:rPr>
          <w:rFonts w:ascii="Helvetica" w:eastAsia="Arial" w:hAnsi="Helvetica" w:cs="Arial"/>
          <w:sz w:val="22"/>
          <w:szCs w:val="22"/>
        </w:rPr>
        <w:t>, except in the case of let-7a versus the let-7a/miR-155 chimera, which had an R</w:t>
      </w:r>
      <w:r w:rsidR="001D29E6" w:rsidRPr="004C61E4">
        <w:rPr>
          <w:rFonts w:ascii="Helvetica" w:eastAsia="Arial" w:hAnsi="Helvetica" w:cs="Arial"/>
          <w:sz w:val="22"/>
          <w:szCs w:val="22"/>
          <w:vertAlign w:val="superscript"/>
        </w:rPr>
        <w:t>2</w:t>
      </w:r>
      <w:r w:rsidR="001D29E6" w:rsidRPr="004C61E4">
        <w:rPr>
          <w:rFonts w:ascii="Helvetica" w:eastAsia="Arial" w:hAnsi="Helvetica" w:cs="Arial"/>
          <w:sz w:val="22"/>
          <w:szCs w:val="22"/>
        </w:rPr>
        <w:t xml:space="preserve"> of 0.68 </w:t>
      </w:r>
      <w:r w:rsidRPr="004C61E4">
        <w:rPr>
          <w:rFonts w:ascii="Helvetica" w:eastAsia="Arial" w:hAnsi="Helvetica" w:cs="Arial"/>
          <w:sz w:val="22"/>
          <w:szCs w:val="22"/>
        </w:rPr>
        <w:t>.</w:t>
      </w:r>
      <w:commentRangeEnd w:id="878"/>
      <w:r w:rsidR="00A63CA9" w:rsidRPr="004C61E4">
        <w:rPr>
          <w:rStyle w:val="CommentReference"/>
          <w:rFonts w:ascii="Helvetica" w:hAnsi="Helvetica"/>
        </w:rPr>
        <w:commentReference w:id="878"/>
      </w:r>
    </w:p>
    <w:p w14:paraId="262C8089" w14:textId="77777777" w:rsidR="00CD3077" w:rsidRPr="004C61E4" w:rsidRDefault="00CD3077" w:rsidP="004C61E4">
      <w:pPr>
        <w:pStyle w:val="Normal1"/>
        <w:contextualSpacing/>
        <w:rPr>
          <w:rFonts w:ascii="Helvetica" w:eastAsia="Arial" w:hAnsi="Helvetica" w:cs="Arial"/>
          <w:b/>
          <w:sz w:val="22"/>
          <w:szCs w:val="22"/>
        </w:rPr>
      </w:pPr>
    </w:p>
    <w:p w14:paraId="144BE0F0" w14:textId="77777777" w:rsidR="00CD3077" w:rsidRPr="004C61E4" w:rsidRDefault="00C8166C"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3′ pairing contributions can largely be predicted by nearest neighbor rules</w:t>
      </w:r>
    </w:p>
    <w:p w14:paraId="3E011082" w14:textId="5893A7BD"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b/>
          <w:sz w:val="22"/>
          <w:szCs w:val="22"/>
        </w:rPr>
        <w:tab/>
      </w:r>
      <w:r w:rsidRPr="004C61E4">
        <w:rPr>
          <w:rFonts w:ascii="Helvetica" w:eastAsia="Arial" w:hAnsi="Helvetica" w:cs="Arial"/>
          <w:sz w:val="22"/>
          <w:szCs w:val="22"/>
        </w:rPr>
        <w:t xml:space="preserve">The results from the previous sections suggest that the RNA sequence of the guide in the major determinant of the preferred pairing register. We wondered if the thermodynamic preferences, such as register preferences, or even over 3′ pairing contribution, could be predicted by nearest neighbor (NN) rules for RNA duplex hybridization in solution (i.e. the </w:t>
      </w:r>
      <w:proofErr w:type="spellStart"/>
      <w:r w:rsidRPr="004C61E4">
        <w:rPr>
          <w:rFonts w:ascii="Helvetica" w:eastAsia="Arial" w:hAnsi="Helvetica" w:cs="Arial"/>
          <w:sz w:val="22"/>
          <w:szCs w:val="22"/>
        </w:rPr>
        <w:t>RNAfold</w:t>
      </w:r>
      <w:proofErr w:type="spellEnd"/>
      <w:r w:rsidRPr="004C61E4">
        <w:rPr>
          <w:rFonts w:ascii="Helvetica" w:eastAsia="Arial" w:hAnsi="Helvetica" w:cs="Arial"/>
          <w:sz w:val="22"/>
          <w:szCs w:val="22"/>
        </w:rPr>
        <w:t xml:space="preserve"> algorithm). If so, pairing to the 3′ end may be more generally predicted by NN rules than previous work had concluded (Ref </w:t>
      </w:r>
      <w:proofErr w:type="spellStart"/>
      <w:r w:rsidRPr="004C61E4">
        <w:rPr>
          <w:rFonts w:ascii="Helvetica" w:eastAsia="Arial" w:hAnsi="Helvetica" w:cs="Arial"/>
          <w:sz w:val="22"/>
          <w:szCs w:val="22"/>
        </w:rPr>
        <w:t>Grimson</w:t>
      </w:r>
      <w:proofErr w:type="spellEnd"/>
      <w:r w:rsidRPr="004C61E4">
        <w:rPr>
          <w:rFonts w:ascii="Helvetica" w:eastAsia="Arial" w:hAnsi="Helvetica" w:cs="Arial"/>
          <w:sz w:val="22"/>
          <w:szCs w:val="22"/>
        </w:rPr>
        <w:t>). We first compared the predicted NN energetics for a sequence that corresponds to the sequence of different registers across miRNAs to the mean of each 3′ pairing matrix, as a proxy for the average increase in affinity due to that particular sequence pairing to the miRNA (Fig 7A, left). The values of the mean observed 3′ pairing energy correlated well with predicted NN affinity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0.57-0.80 for each miRNA, slope ~0.1). We </w:t>
      </w:r>
      <w:ins w:id="879" w:author="Microsoft Office User" w:date="2019-06-16T21:09:00Z">
        <w:r w:rsidR="005776D7" w:rsidRPr="004C61E4">
          <w:rPr>
            <w:rFonts w:ascii="Helvetica" w:eastAsia="Arial" w:hAnsi="Helvetica" w:cs="Arial"/>
            <w:sz w:val="22"/>
            <w:szCs w:val="22"/>
          </w:rPr>
          <w:t xml:space="preserve">also </w:t>
        </w:r>
      </w:ins>
      <w:r w:rsidRPr="004C61E4">
        <w:rPr>
          <w:rFonts w:ascii="Helvetica" w:eastAsia="Arial" w:hAnsi="Helvetica" w:cs="Arial"/>
          <w:sz w:val="22"/>
          <w:szCs w:val="22"/>
        </w:rPr>
        <w:t xml:space="preserve">find this relationship is not just due increasing the length of pairing, as there exists strong correlation among all 6,7, and 8mer </w:t>
      </w:r>
      <w:commentRangeStart w:id="880"/>
      <w:r w:rsidRPr="004C61E4">
        <w:rPr>
          <w:rFonts w:ascii="Helvetica" w:eastAsia="Arial" w:hAnsi="Helvetica" w:cs="Arial"/>
          <w:sz w:val="22"/>
          <w:szCs w:val="22"/>
        </w:rPr>
        <w:t xml:space="preserve">sequences of 3′ pairing across </w:t>
      </w:r>
      <w:commentRangeStart w:id="881"/>
      <w:r w:rsidRPr="004C61E4">
        <w:rPr>
          <w:rFonts w:ascii="Helvetica" w:eastAsia="Arial" w:hAnsi="Helvetica" w:cs="Arial"/>
          <w:sz w:val="22"/>
          <w:szCs w:val="22"/>
        </w:rPr>
        <w:t>miRNAs</w:t>
      </w:r>
      <w:commentRangeEnd w:id="881"/>
      <w:r w:rsidRPr="004C61E4">
        <w:rPr>
          <w:rFonts w:ascii="Helvetica" w:hAnsi="Helvetica"/>
        </w:rPr>
        <w:commentReference w:id="881"/>
      </w:r>
      <w:r w:rsidRPr="004C61E4">
        <w:rPr>
          <w:rFonts w:ascii="Helvetica" w:eastAsia="Arial" w:hAnsi="Helvetica" w:cs="Arial"/>
          <w:sz w:val="22"/>
          <w:szCs w:val="22"/>
        </w:rPr>
        <w:t xml:space="preserve"> (Fig 7A, right).  </w:t>
      </w:r>
      <w:commentRangeEnd w:id="880"/>
      <w:r w:rsidR="007F36E4" w:rsidRPr="004C61E4">
        <w:rPr>
          <w:rStyle w:val="CommentReference"/>
          <w:rFonts w:ascii="Helvetica" w:hAnsi="Helvetica"/>
        </w:rPr>
        <w:commentReference w:id="880"/>
      </w:r>
    </w:p>
    <w:p w14:paraId="49E32358" w14:textId="77777777" w:rsidR="00CD3077" w:rsidRPr="004C61E4" w:rsidRDefault="00CD3077" w:rsidP="004C61E4">
      <w:pPr>
        <w:pStyle w:val="Normal1"/>
        <w:contextualSpacing/>
        <w:rPr>
          <w:rFonts w:ascii="Helvetica" w:eastAsia="Arial" w:hAnsi="Helvetica" w:cs="Arial"/>
          <w:sz w:val="22"/>
          <w:szCs w:val="22"/>
        </w:rPr>
      </w:pPr>
    </w:p>
    <w:p w14:paraId="29CFB1D3" w14:textId="77777777" w:rsidR="00CD3077" w:rsidRPr="004C61E4" w:rsidRDefault="00C8166C" w:rsidP="004C61E4">
      <w:pPr>
        <w:pStyle w:val="Normal1"/>
        <w:contextualSpacing/>
        <w:rPr>
          <w:rFonts w:ascii="Helvetica" w:eastAsia="Arial" w:hAnsi="Helvetica" w:cs="Arial"/>
          <w:b/>
          <w:sz w:val="22"/>
          <w:szCs w:val="22"/>
        </w:rPr>
      </w:pPr>
      <w:commentRangeStart w:id="882"/>
      <w:commentRangeStart w:id="883"/>
      <w:r w:rsidRPr="004C61E4">
        <w:rPr>
          <w:rFonts w:ascii="Helvetica" w:eastAsia="Arial" w:hAnsi="Helvetica" w:cs="Arial"/>
          <w:b/>
          <w:sz w:val="22"/>
          <w:szCs w:val="22"/>
        </w:rPr>
        <w:t xml:space="preserve">An </w:t>
      </w:r>
      <w:commentRangeEnd w:id="882"/>
      <w:r w:rsidRPr="004C61E4">
        <w:rPr>
          <w:rFonts w:ascii="Helvetica" w:hAnsi="Helvetica"/>
        </w:rPr>
        <w:commentReference w:id="882"/>
      </w:r>
      <w:r w:rsidRPr="004C61E4">
        <w:rPr>
          <w:rFonts w:ascii="Helvetica" w:eastAsia="Arial" w:hAnsi="Helvetica" w:cs="Arial"/>
          <w:b/>
          <w:sz w:val="22"/>
          <w:szCs w:val="22"/>
        </w:rPr>
        <w:t>linear model of 3′ site features predicts affinities and improves target site prediction</w:t>
      </w:r>
      <w:commentRangeEnd w:id="883"/>
      <w:r w:rsidR="00C91970" w:rsidRPr="004C61E4">
        <w:rPr>
          <w:rStyle w:val="CommentReference"/>
          <w:rFonts w:ascii="Helvetica" w:hAnsi="Helvetica"/>
        </w:rPr>
        <w:commentReference w:id="883"/>
      </w:r>
    </w:p>
    <w:p w14:paraId="1FE5B0BD" w14:textId="19AC82BE" w:rsidR="00CD3077" w:rsidRPr="004C61E4" w:rsidRDefault="00C8166C" w:rsidP="004C61E4">
      <w:pPr>
        <w:pStyle w:val="Normal1"/>
        <w:ind w:firstLine="360"/>
        <w:contextualSpacing/>
        <w:rPr>
          <w:rFonts w:ascii="Helvetica" w:eastAsia="Arial" w:hAnsi="Helvetica" w:cs="Arial"/>
          <w:sz w:val="22"/>
          <w:szCs w:val="22"/>
        </w:rPr>
      </w:pPr>
      <w:r w:rsidRPr="004C61E4">
        <w:rPr>
          <w:rFonts w:ascii="Helvetica" w:eastAsia="Arial" w:hAnsi="Helvetica" w:cs="Arial"/>
          <w:sz w:val="22"/>
          <w:szCs w:val="22"/>
        </w:rPr>
        <w:t xml:space="preserve">While we are able to identify features that contribute to the affinity of 3′ paired sites, we wanted to determine the </w:t>
      </w:r>
      <w:commentRangeStart w:id="884"/>
      <w:r w:rsidRPr="004C61E4">
        <w:rPr>
          <w:rFonts w:ascii="Helvetica" w:eastAsia="Arial" w:hAnsi="Helvetica" w:cs="Arial"/>
          <w:sz w:val="22"/>
          <w:szCs w:val="22"/>
        </w:rPr>
        <w:t xml:space="preserve">relative contributions </w:t>
      </w:r>
      <w:commentRangeEnd w:id="884"/>
      <w:r w:rsidRPr="004C61E4">
        <w:rPr>
          <w:rFonts w:ascii="Helvetica" w:hAnsi="Helvetica"/>
        </w:rPr>
        <w:commentReference w:id="884"/>
      </w:r>
      <w:r w:rsidRPr="004C61E4">
        <w:rPr>
          <w:rFonts w:ascii="Helvetica" w:eastAsia="Arial" w:hAnsi="Helvetica" w:cs="Arial"/>
          <w:sz w:val="22"/>
          <w:szCs w:val="22"/>
        </w:rPr>
        <w:t xml:space="preserve">of each feature to aid in design of future high affinity target sites and to improve prediction of potential endogenous targets. We built a linear model for the contribution of 3′ target sites parameterized by previously denoted features: register (reg), loop length (loop </w:t>
      </w:r>
      <w:proofErr w:type="spellStart"/>
      <w:r w:rsidRPr="004C61E4">
        <w:rPr>
          <w:rFonts w:ascii="Helvetica" w:eastAsia="Arial" w:hAnsi="Helvetica" w:cs="Arial"/>
          <w:sz w:val="22"/>
          <w:szCs w:val="22"/>
        </w:rPr>
        <w:t>len</w:t>
      </w:r>
      <w:proofErr w:type="spellEnd"/>
      <w:r w:rsidRPr="004C61E4">
        <w:rPr>
          <w:rFonts w:ascii="Helvetica" w:eastAsia="Arial" w:hAnsi="Helvetica" w:cs="Arial"/>
          <w:sz w:val="22"/>
          <w:szCs w:val="22"/>
        </w:rPr>
        <w:t>), seed-mismatch type (</w:t>
      </w:r>
      <w:proofErr w:type="spellStart"/>
      <w:r w:rsidRPr="004C61E4">
        <w:rPr>
          <w:rFonts w:ascii="Helvetica" w:eastAsia="Arial" w:hAnsi="Helvetica" w:cs="Arial"/>
          <w:sz w:val="22"/>
          <w:szCs w:val="22"/>
        </w:rPr>
        <w:t>seedMMtype</w:t>
      </w:r>
      <w:proofErr w:type="spellEnd"/>
      <w:r w:rsidRPr="004C61E4">
        <w:rPr>
          <w:rFonts w:ascii="Helvetica" w:eastAsia="Arial" w:hAnsi="Helvetica" w:cs="Arial"/>
          <w:sz w:val="22"/>
          <w:szCs w:val="22"/>
        </w:rPr>
        <w:t>), seed-mismatch position (</w:t>
      </w:r>
      <w:proofErr w:type="spellStart"/>
      <w:r w:rsidRPr="004C61E4">
        <w:rPr>
          <w:rFonts w:ascii="Helvetica" w:eastAsia="Arial" w:hAnsi="Helvetica" w:cs="Arial"/>
          <w:sz w:val="22"/>
          <w:szCs w:val="22"/>
        </w:rPr>
        <w:t>seedMMpos</w:t>
      </w:r>
      <w:proofErr w:type="spellEnd"/>
      <w:r w:rsidRPr="004C61E4">
        <w:rPr>
          <w:rFonts w:ascii="Helvetica" w:eastAsia="Arial" w:hAnsi="Helvetica" w:cs="Arial"/>
          <w:sz w:val="22"/>
          <w:szCs w:val="22"/>
        </w:rPr>
        <w:t>), affinity of the seed (</w:t>
      </w:r>
      <w:proofErr w:type="spellStart"/>
      <w:r w:rsidRPr="004C61E4">
        <w:rPr>
          <w:rFonts w:ascii="Helvetica" w:eastAsia="Arial" w:hAnsi="Helvetica" w:cs="Arial"/>
          <w:sz w:val="22"/>
          <w:szCs w:val="22"/>
        </w:rPr>
        <w:t>dGseed</w:t>
      </w:r>
      <w:proofErr w:type="spellEnd"/>
      <w:r w:rsidRPr="004C61E4">
        <w:rPr>
          <w:rFonts w:ascii="Helvetica" w:eastAsia="Arial" w:hAnsi="Helvetica" w:cs="Arial"/>
          <w:sz w:val="22"/>
          <w:szCs w:val="22"/>
        </w:rPr>
        <w:t xml:space="preserve">), length of the 3′-paired region (len3p), and the NN predicted affinity for the sequence of the 3′ paired region (dG_3pred). </w:t>
      </w:r>
      <w:proofErr w:type="spellStart"/>
      <w:r w:rsidR="00596181" w:rsidRPr="004C61E4">
        <w:rPr>
          <w:rFonts w:ascii="Helvetica" w:eastAsia="Arial" w:hAnsi="Helvetica" w:cs="Arial"/>
          <w:sz w:val="22"/>
          <w:szCs w:val="22"/>
        </w:rPr>
        <w:t>x</w:t>
      </w:r>
      <w:r w:rsidRPr="004C61E4">
        <w:rPr>
          <w:rFonts w:ascii="Helvetica" w:eastAsia="Arial" w:hAnsi="Helvetica" w:cs="Arial"/>
          <w:sz w:val="22"/>
          <w:szCs w:val="22"/>
        </w:rPr>
        <w:t>After</w:t>
      </w:r>
      <w:proofErr w:type="spellEnd"/>
      <w:r w:rsidRPr="004C61E4">
        <w:rPr>
          <w:rFonts w:ascii="Helvetica" w:eastAsia="Arial" w:hAnsi="Helvetica" w:cs="Arial"/>
          <w:sz w:val="22"/>
          <w:szCs w:val="22"/>
        </w:rPr>
        <w:t xml:space="preserve"> normalization of the continuous variables to range between 0 and 1 (as in Agarwal et al, ), the model was trained on 70% of all the affinity data for each natural miRNA  (let-7a, miR-1, and miR-155) and then predicted the affinity for the 30% of the data that was left out of the training.</w:t>
      </w:r>
    </w:p>
    <w:p w14:paraId="49BA0845" w14:textId="3216B2E9" w:rsidR="00CD3077" w:rsidRPr="004C61E4" w:rsidRDefault="00C8166C" w:rsidP="004C61E4">
      <w:pPr>
        <w:pStyle w:val="Normal1"/>
        <w:ind w:firstLine="360"/>
        <w:contextualSpacing/>
        <w:rPr>
          <w:rFonts w:ascii="Helvetica" w:eastAsia="Arial" w:hAnsi="Helvetica" w:cs="Arial"/>
          <w:sz w:val="22"/>
          <w:szCs w:val="22"/>
        </w:rPr>
      </w:pPr>
      <w:r w:rsidRPr="004C61E4">
        <w:rPr>
          <w:rFonts w:ascii="Helvetica" w:eastAsia="Arial" w:hAnsi="Helvetica" w:cs="Arial"/>
          <w:sz w:val="22"/>
          <w:szCs w:val="22"/>
        </w:rPr>
        <w:t xml:space="preserve">A linear model including just the NN predicted affinity can predict </w:t>
      </w:r>
      <w:ins w:id="885" w:author="Microsoft Office User" w:date="2019-06-16T21:39:00Z">
        <w:r w:rsidR="00634663" w:rsidRPr="004C61E4">
          <w:rPr>
            <w:rFonts w:ascii="Helvetica" w:eastAsia="Arial" w:hAnsi="Helvetica" w:cs="Arial"/>
            <w:sz w:val="22"/>
            <w:szCs w:val="22"/>
          </w:rPr>
          <w:t>47</w:t>
        </w:r>
      </w:ins>
      <w:del w:id="886" w:author="Microsoft Office User" w:date="2019-06-16T21:39:00Z">
        <w:r w:rsidRPr="004C61E4" w:rsidDel="00634663">
          <w:rPr>
            <w:rFonts w:ascii="Helvetica" w:eastAsia="Arial" w:hAnsi="Helvetica" w:cs="Arial"/>
            <w:sz w:val="22"/>
            <w:szCs w:val="22"/>
          </w:rPr>
          <w:delText>38</w:delText>
        </w:r>
      </w:del>
      <w:r w:rsidRPr="004C61E4">
        <w:rPr>
          <w:rFonts w:ascii="Helvetica" w:eastAsia="Arial" w:hAnsi="Helvetica" w:cs="Arial"/>
          <w:sz w:val="22"/>
          <w:szCs w:val="22"/>
        </w:rPr>
        <w:t>% of the variation in the affinity data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w:t>
      </w:r>
      <w:del w:id="887" w:author="Microsoft Office User" w:date="2019-06-16T21:39:00Z">
        <w:r w:rsidRPr="004C61E4" w:rsidDel="00634663">
          <w:rPr>
            <w:rFonts w:ascii="Helvetica" w:eastAsia="Arial" w:hAnsi="Helvetica" w:cs="Arial"/>
            <w:sz w:val="22"/>
            <w:szCs w:val="22"/>
          </w:rPr>
          <w:delText>38</w:delText>
        </w:r>
      </w:del>
      <w:ins w:id="888" w:author="Microsoft Office User" w:date="2019-06-16T21:39:00Z">
        <w:r w:rsidR="00634663" w:rsidRPr="004C61E4">
          <w:rPr>
            <w:rFonts w:ascii="Helvetica" w:eastAsia="Arial" w:hAnsi="Helvetica" w:cs="Arial"/>
            <w:sz w:val="22"/>
            <w:szCs w:val="22"/>
          </w:rPr>
          <w:t>47</w:t>
        </w:r>
      </w:ins>
      <w:r w:rsidRPr="004C61E4">
        <w:rPr>
          <w:rFonts w:ascii="Helvetica" w:eastAsia="Arial" w:hAnsi="Helvetica" w:cs="Arial"/>
          <w:sz w:val="22"/>
          <w:szCs w:val="22"/>
        </w:rPr>
        <w:t>, Fig 7B).</w:t>
      </w:r>
      <w:r w:rsidRPr="004C61E4">
        <w:rPr>
          <w:rFonts w:ascii="Helvetica" w:eastAsia="Arial" w:hAnsi="Helvetica" w:cs="Arial"/>
          <w:sz w:val="26"/>
          <w:szCs w:val="26"/>
        </w:rPr>
        <w:t xml:space="preserve"> </w:t>
      </w:r>
      <w:r w:rsidRPr="004C61E4">
        <w:rPr>
          <w:rFonts w:ascii="Helvetica" w:eastAsia="Arial" w:hAnsi="Helvetica" w:cs="Arial"/>
          <w:sz w:val="22"/>
          <w:szCs w:val="22"/>
        </w:rPr>
        <w:t>A linear model including all previously denoted features above (Fig 1B) resulted in an increase in predictive power of the combined affinity data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0.5</w:t>
      </w:r>
      <w:ins w:id="889" w:author="Microsoft Office User" w:date="2019-06-16T21:39:00Z">
        <w:r w:rsidR="0004553E" w:rsidRPr="004C61E4">
          <w:rPr>
            <w:rFonts w:ascii="Helvetica" w:eastAsia="Arial" w:hAnsi="Helvetica" w:cs="Arial"/>
            <w:sz w:val="22"/>
            <w:szCs w:val="22"/>
          </w:rPr>
          <w:t xml:space="preserve">5 </w:t>
        </w:r>
      </w:ins>
      <w:del w:id="890" w:author="Microsoft Office User" w:date="2019-06-16T21:39:00Z">
        <w:r w:rsidRPr="004C61E4" w:rsidDel="0004553E">
          <w:rPr>
            <w:rFonts w:ascii="Helvetica" w:eastAsia="Arial" w:hAnsi="Helvetica" w:cs="Arial"/>
            <w:sz w:val="22"/>
            <w:szCs w:val="22"/>
          </w:rPr>
          <w:delText>1</w:delText>
        </w:r>
      </w:del>
      <w:r w:rsidRPr="004C61E4">
        <w:rPr>
          <w:rFonts w:ascii="Helvetica" w:eastAsia="Arial" w:hAnsi="Helvetica" w:cs="Arial"/>
          <w:sz w:val="22"/>
          <w:szCs w:val="22"/>
        </w:rPr>
        <w:t>+/-, Fig 7C</w:t>
      </w:r>
      <w:del w:id="891" w:author="Microsoft Office User" w:date="2019-06-16T21:41:00Z">
        <w:r w:rsidRPr="004C61E4" w:rsidDel="00C91970">
          <w:rPr>
            <w:rFonts w:ascii="Helvetica" w:eastAsia="Arial" w:hAnsi="Helvetica" w:cs="Arial"/>
            <w:sz w:val="22"/>
            <w:szCs w:val="22"/>
          </w:rPr>
          <w:delText xml:space="preserve"> and 7D</w:delText>
        </w:r>
      </w:del>
      <w:r w:rsidRPr="004C61E4">
        <w:rPr>
          <w:rFonts w:ascii="Helvetica" w:eastAsia="Arial" w:hAnsi="Helvetica" w:cs="Arial"/>
          <w:sz w:val="22"/>
          <w:szCs w:val="22"/>
        </w:rPr>
        <w:t xml:space="preserve">). Moreover, the affinity data was </w:t>
      </w:r>
      <w:proofErr w:type="spellStart"/>
      <w:r w:rsidRPr="004C61E4">
        <w:rPr>
          <w:rFonts w:ascii="Helvetica" w:eastAsia="Arial" w:hAnsi="Helvetica" w:cs="Arial"/>
          <w:sz w:val="22"/>
          <w:szCs w:val="22"/>
        </w:rPr>
        <w:t>reparameterized</w:t>
      </w:r>
      <w:proofErr w:type="spellEnd"/>
      <w:r w:rsidRPr="004C61E4">
        <w:rPr>
          <w:rFonts w:ascii="Helvetica" w:eastAsia="Arial" w:hAnsi="Helvetica" w:cs="Arial"/>
          <w:sz w:val="22"/>
          <w:szCs w:val="22"/>
        </w:rPr>
        <w:t xml:space="preserve"> to include two additional features that we postulated might be important to target pairing: 1) the offset of target site, defined as the difference in the size of the internal loop in the miRNA versus target between seed and 3′ paired sites 2) the center of target pairing with respect to the guide (Fig 7</w:t>
      </w:r>
      <w:ins w:id="892" w:author="Microsoft Office User" w:date="2019-06-16T21:41:00Z">
        <w:r w:rsidR="00C91970" w:rsidRPr="004C61E4">
          <w:rPr>
            <w:rFonts w:ascii="Helvetica" w:eastAsia="Arial" w:hAnsi="Helvetica" w:cs="Arial"/>
            <w:sz w:val="22"/>
            <w:szCs w:val="22"/>
          </w:rPr>
          <w:t>D</w:t>
        </w:r>
      </w:ins>
      <w:del w:id="893" w:author="Microsoft Office User" w:date="2019-06-16T21:41:00Z">
        <w:r w:rsidRPr="004C61E4" w:rsidDel="00C91970">
          <w:rPr>
            <w:rFonts w:ascii="Helvetica" w:eastAsia="Arial" w:hAnsi="Helvetica" w:cs="Arial"/>
            <w:sz w:val="22"/>
            <w:szCs w:val="22"/>
          </w:rPr>
          <w:delText>E</w:delText>
        </w:r>
      </w:del>
      <w:r w:rsidRPr="004C61E4">
        <w:rPr>
          <w:rFonts w:ascii="Helvetica" w:eastAsia="Arial" w:hAnsi="Helvetica" w:cs="Arial"/>
          <w:sz w:val="22"/>
          <w:szCs w:val="22"/>
        </w:rPr>
        <w:t xml:space="preserve">). </w:t>
      </w:r>
      <w:r w:rsidRPr="004C61E4">
        <w:rPr>
          <w:rFonts w:ascii="Helvetica" w:eastAsia="Arial" w:hAnsi="Helvetica" w:cs="Arial"/>
          <w:sz w:val="22"/>
          <w:szCs w:val="22"/>
        </w:rPr>
        <w:lastRenderedPageBreak/>
        <w:t>These two additional features lead to a modest increase in prediction power of the linear model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w:t>
      </w:r>
      <w:del w:id="894" w:author="Microsoft Office User" w:date="2019-06-16T21:39:00Z">
        <w:r w:rsidRPr="004C61E4" w:rsidDel="0004553E">
          <w:rPr>
            <w:rFonts w:ascii="Helvetica" w:eastAsia="Arial" w:hAnsi="Helvetica" w:cs="Arial"/>
            <w:sz w:val="22"/>
            <w:szCs w:val="22"/>
          </w:rPr>
          <w:delText>55</w:delText>
        </w:r>
      </w:del>
      <w:ins w:id="895" w:author="Microsoft Office User" w:date="2019-06-16T21:39:00Z">
        <w:r w:rsidR="0004553E" w:rsidRPr="004C61E4">
          <w:rPr>
            <w:rFonts w:ascii="Helvetica" w:eastAsia="Arial" w:hAnsi="Helvetica" w:cs="Arial"/>
            <w:sz w:val="22"/>
            <w:szCs w:val="22"/>
          </w:rPr>
          <w:t>61</w:t>
        </w:r>
      </w:ins>
      <w:r w:rsidRPr="004C61E4">
        <w:rPr>
          <w:rFonts w:ascii="Helvetica" w:eastAsia="Arial" w:hAnsi="Helvetica" w:cs="Arial"/>
          <w:sz w:val="22"/>
          <w:szCs w:val="22"/>
        </w:rPr>
        <w:t>; Fig S7A</w:t>
      </w:r>
      <w:proofErr w:type="gramStart"/>
      <w:r w:rsidRPr="004C61E4">
        <w:rPr>
          <w:rFonts w:ascii="Helvetica" w:eastAsia="Arial" w:hAnsi="Helvetica" w:cs="Arial"/>
          <w:sz w:val="22"/>
          <w:szCs w:val="22"/>
        </w:rPr>
        <w:t>) .</w:t>
      </w:r>
      <w:proofErr w:type="gramEnd"/>
    </w:p>
    <w:p w14:paraId="00DC0F18" w14:textId="77777777" w:rsidR="00CD3077" w:rsidRPr="004C61E4" w:rsidRDefault="00C8166C" w:rsidP="004C61E4">
      <w:pPr>
        <w:pStyle w:val="Normal1"/>
        <w:ind w:firstLine="360"/>
        <w:contextualSpacing/>
        <w:rPr>
          <w:rFonts w:ascii="Helvetica" w:eastAsia="Arial" w:hAnsi="Helvetica" w:cs="Arial"/>
          <w:sz w:val="22"/>
          <w:szCs w:val="22"/>
        </w:rPr>
      </w:pPr>
      <w:r w:rsidRPr="004C61E4">
        <w:rPr>
          <w:rFonts w:ascii="Helvetica" w:eastAsia="Arial" w:hAnsi="Helvetica" w:cs="Arial"/>
          <w:sz w:val="22"/>
          <w:szCs w:val="22"/>
        </w:rPr>
        <w:t xml:space="preserve"> We found that this model trained on each miRNA </w:t>
      </w:r>
      <w:commentRangeStart w:id="896"/>
      <w:r w:rsidRPr="004C61E4">
        <w:rPr>
          <w:rFonts w:ascii="Helvetica" w:eastAsia="Arial" w:hAnsi="Helvetica" w:cs="Arial"/>
          <w:sz w:val="22"/>
          <w:szCs w:val="22"/>
        </w:rPr>
        <w:t>separately</w:t>
      </w:r>
      <w:commentRangeEnd w:id="896"/>
      <w:r w:rsidRPr="004C61E4">
        <w:rPr>
          <w:rFonts w:ascii="Helvetica" w:hAnsi="Helvetica"/>
        </w:rPr>
        <w:commentReference w:id="896"/>
      </w:r>
      <w:r w:rsidRPr="004C61E4">
        <w:rPr>
          <w:rFonts w:ascii="Helvetica" w:eastAsia="Arial" w:hAnsi="Helvetica" w:cs="Arial"/>
          <w:sz w:val="22"/>
          <w:szCs w:val="22"/>
        </w:rPr>
        <w:t xml:space="preserve"> did better than all the miRNAs combined (</w:t>
      </w:r>
      <w:commentRangeStart w:id="897"/>
      <w:r w:rsidRPr="004C61E4">
        <w:rPr>
          <w:rFonts w:ascii="Helvetica" w:eastAsia="Arial" w:hAnsi="Helvetica" w:cs="Arial"/>
          <w:sz w:val="22"/>
          <w:szCs w:val="22"/>
        </w:rPr>
        <w:t>Fig. S8B-D,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0.50-0.79</w:t>
      </w:r>
      <w:commentRangeEnd w:id="897"/>
      <w:r w:rsidR="0004553E" w:rsidRPr="004C61E4">
        <w:rPr>
          <w:rStyle w:val="CommentReference"/>
          <w:rFonts w:ascii="Helvetica" w:hAnsi="Helvetica"/>
        </w:rPr>
        <w:commentReference w:id="897"/>
      </w:r>
      <w:r w:rsidRPr="004C61E4">
        <w:rPr>
          <w:rFonts w:ascii="Helvetica" w:eastAsia="Arial" w:hAnsi="Helvetica" w:cs="Arial"/>
          <w:sz w:val="22"/>
          <w:szCs w:val="22"/>
        </w:rPr>
        <w:t>).  There were notable similarities in parameter coefficients between each miRNA, such as the loop length dependencies.  Moreover, data trained on let-7a and miR-155 and can predict the both chimeric miRNA affinities with an R</w:t>
      </w:r>
      <w:r w:rsidRPr="004C61E4">
        <w:rPr>
          <w:rFonts w:ascii="Helvetica" w:eastAsia="Arial" w:hAnsi="Helvetica" w:cs="Arial"/>
          <w:sz w:val="22"/>
          <w:szCs w:val="22"/>
          <w:vertAlign w:val="superscript"/>
        </w:rPr>
        <w:t xml:space="preserve">2 </w:t>
      </w:r>
      <w:r w:rsidRPr="004C61E4">
        <w:rPr>
          <w:rFonts w:ascii="Helvetica" w:eastAsia="Arial" w:hAnsi="Helvetica" w:cs="Arial"/>
          <w:sz w:val="22"/>
          <w:szCs w:val="22"/>
        </w:rPr>
        <w:t xml:space="preserve">of 0.55, suggesting that training on miR-155 and let-7a together has enough information to predict a chimera of the two miRNAs, and that there is not new behavior along these parameters that arises from a chimeric sequence (Fig S7D). </w:t>
      </w:r>
    </w:p>
    <w:p w14:paraId="153BBEE6" w14:textId="63281D6D" w:rsidR="00CD3077" w:rsidRPr="004C61E4" w:rsidRDefault="00C8166C"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We observe differences between miRNAs, such as in the register coefficients; these differences were exemplified by the observation that training on two miRNAs was unable to predict another as well as itself (Fig S7E-G,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0.35-0.44).   A correlation of each parameter’s coefficients of the natural miRNAs to the that of the chimeric miRNAs resolves two classes of parameters (Fig </w:t>
      </w:r>
      <w:ins w:id="898" w:author="Microsoft Office User" w:date="2019-06-16T21:42:00Z">
        <w:r w:rsidR="00C91970" w:rsidRPr="004C61E4">
          <w:rPr>
            <w:rFonts w:ascii="Helvetica" w:eastAsia="Arial" w:hAnsi="Helvetica" w:cs="Arial"/>
            <w:sz w:val="22"/>
            <w:szCs w:val="22"/>
          </w:rPr>
          <w:t>7</w:t>
        </w:r>
      </w:ins>
      <w:del w:id="899" w:author="Microsoft Office User" w:date="2019-06-16T21:42:00Z">
        <w:r w:rsidRPr="004C61E4" w:rsidDel="00C91970">
          <w:rPr>
            <w:rFonts w:ascii="Helvetica" w:eastAsia="Arial" w:hAnsi="Helvetica" w:cs="Arial"/>
            <w:sz w:val="22"/>
            <w:szCs w:val="22"/>
          </w:rPr>
          <w:delText xml:space="preserve">7E and </w:delText>
        </w:r>
      </w:del>
      <w:r w:rsidRPr="004C61E4">
        <w:rPr>
          <w:rFonts w:ascii="Helvetica" w:eastAsia="Arial" w:hAnsi="Helvetica" w:cs="Arial"/>
          <w:sz w:val="22"/>
          <w:szCs w:val="22"/>
        </w:rPr>
        <w:t xml:space="preserve">F)--ones that relate to the seed region (seed mismatch position and type) and ones that report on the miRNA 3′ region (register, and register center). For example, there is a high correlation of the let-7a-miR-155 chimera seed mismatch position and seed mismatch type coefficients with let-7a, let-7a +1, and let-7a -1’s, while a low correlation with their register coefficients. On the other hand, let-7a-miR-155 and miR-155 have a highly correlated register </w:t>
      </w:r>
      <w:proofErr w:type="gramStart"/>
      <w:r w:rsidRPr="004C61E4">
        <w:rPr>
          <w:rFonts w:ascii="Helvetica" w:eastAsia="Arial" w:hAnsi="Helvetica" w:cs="Arial"/>
          <w:sz w:val="22"/>
          <w:szCs w:val="22"/>
        </w:rPr>
        <w:t>coefficients</w:t>
      </w:r>
      <w:proofErr w:type="gramEnd"/>
      <w:r w:rsidRPr="004C61E4">
        <w:rPr>
          <w:rFonts w:ascii="Helvetica" w:eastAsia="Arial" w:hAnsi="Helvetica" w:cs="Arial"/>
          <w:sz w:val="22"/>
          <w:szCs w:val="22"/>
        </w:rPr>
        <w:t>.  Furthermore, there are features that seem similar across miRNAs regardless of sequence composition, such as offset, length, and loop length, as seen as high correlations across all miRNAs.</w:t>
      </w:r>
    </w:p>
    <w:p w14:paraId="3017335B" w14:textId="47B04DE3" w:rsidR="00CD3077" w:rsidRPr="004C61E4" w:rsidRDefault="00C8166C" w:rsidP="004C61E4">
      <w:pPr>
        <w:pStyle w:val="Normal1"/>
        <w:ind w:firstLine="720"/>
        <w:contextualSpacing/>
        <w:rPr>
          <w:ins w:id="900" w:author="David Bartel" w:date="2019-06-04T15:36:00Z"/>
          <w:rFonts w:ascii="Helvetica" w:eastAsia="Arial" w:hAnsi="Helvetica" w:cs="Arial"/>
          <w:sz w:val="22"/>
          <w:szCs w:val="22"/>
        </w:rPr>
      </w:pPr>
      <w:r w:rsidRPr="004C61E4">
        <w:rPr>
          <w:rFonts w:ascii="Helvetica" w:eastAsia="Arial" w:hAnsi="Helvetica" w:cs="Arial"/>
          <w:sz w:val="22"/>
          <w:szCs w:val="22"/>
        </w:rPr>
        <w:t xml:space="preserve"> Since there exists miRNA-specific differences, we included interaction terms between the miRNA and various other parameters to determine whether they increased the prediction power of the linear model, and found that an interaction between miRNA and register had the largest increase in prediction power for left-out data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=0.</w:t>
      </w:r>
      <w:ins w:id="901" w:author="Microsoft Office User" w:date="2019-06-16T21:43:00Z">
        <w:r w:rsidR="00C91970" w:rsidRPr="004C61E4">
          <w:rPr>
            <w:rFonts w:ascii="Helvetica" w:eastAsia="Arial" w:hAnsi="Helvetica" w:cs="Arial"/>
            <w:sz w:val="22"/>
            <w:szCs w:val="22"/>
          </w:rPr>
          <w:t>61</w:t>
        </w:r>
      </w:ins>
      <w:del w:id="902" w:author="Microsoft Office User" w:date="2019-06-16T21:42:00Z">
        <w:r w:rsidRPr="004C61E4" w:rsidDel="00C91970">
          <w:rPr>
            <w:rFonts w:ascii="Helvetica" w:eastAsia="Arial" w:hAnsi="Helvetica" w:cs="Arial"/>
            <w:sz w:val="22"/>
            <w:szCs w:val="22"/>
          </w:rPr>
          <w:delText>58</w:delText>
        </w:r>
      </w:del>
      <w:r w:rsidRPr="004C61E4">
        <w:rPr>
          <w:rFonts w:ascii="Helvetica" w:eastAsia="Arial" w:hAnsi="Helvetica" w:cs="Arial"/>
          <w:sz w:val="22"/>
          <w:szCs w:val="22"/>
        </w:rPr>
        <w:t>; Fig 7</w:t>
      </w:r>
      <w:ins w:id="903" w:author="Microsoft Office User" w:date="2019-06-16T21:43:00Z">
        <w:r w:rsidR="00C91970" w:rsidRPr="004C61E4">
          <w:rPr>
            <w:rFonts w:ascii="Helvetica" w:eastAsia="Arial" w:hAnsi="Helvetica" w:cs="Arial"/>
            <w:sz w:val="22"/>
            <w:szCs w:val="22"/>
          </w:rPr>
          <w:t>D</w:t>
        </w:r>
      </w:ins>
      <w:del w:id="904" w:author="Microsoft Office User" w:date="2019-06-16T21:43:00Z">
        <w:r w:rsidRPr="004C61E4" w:rsidDel="00C91970">
          <w:rPr>
            <w:rFonts w:ascii="Helvetica" w:eastAsia="Arial" w:hAnsi="Helvetica" w:cs="Arial"/>
            <w:sz w:val="22"/>
            <w:szCs w:val="22"/>
          </w:rPr>
          <w:delText>F</w:delText>
        </w:r>
      </w:del>
      <w:r w:rsidRPr="004C61E4">
        <w:rPr>
          <w:rFonts w:ascii="Helvetica" w:eastAsia="Arial" w:hAnsi="Helvetica" w:cs="Arial"/>
          <w:sz w:val="22"/>
          <w:szCs w:val="22"/>
        </w:rPr>
        <w:t xml:space="preserve">). The observation that there are miRNA-specific differences in model for predicting the effects of 3′-pairing is not surprising, given that models for seed-pairing required miRNA-specific terms as well.  While this makes a general model for 3′-pairing for the effects on </w:t>
      </w:r>
      <w:r w:rsidRPr="004C61E4">
        <w:rPr>
          <w:rFonts w:ascii="Helvetica" w:eastAsia="Arial" w:hAnsi="Helvetica" w:cs="Arial"/>
          <w:i/>
          <w:sz w:val="22"/>
          <w:szCs w:val="22"/>
        </w:rPr>
        <w:t xml:space="preserve">in vivo </w:t>
      </w:r>
      <w:r w:rsidRPr="004C61E4">
        <w:rPr>
          <w:rFonts w:ascii="Helvetica" w:eastAsia="Arial" w:hAnsi="Helvetica" w:cs="Arial"/>
          <w:sz w:val="22"/>
          <w:szCs w:val="22"/>
        </w:rPr>
        <w:t xml:space="preserve">repression more distant, we find that this model does significantly better than the current 3′ pairing score (Fig </w:t>
      </w:r>
      <w:del w:id="905" w:author="Microsoft Office User" w:date="2019-06-16T21:41:00Z">
        <w:r w:rsidRPr="004C61E4" w:rsidDel="00C91970">
          <w:rPr>
            <w:rFonts w:ascii="Helvetica" w:eastAsia="Arial" w:hAnsi="Helvetica" w:cs="Arial"/>
            <w:sz w:val="22"/>
            <w:szCs w:val="22"/>
          </w:rPr>
          <w:delText>7G</w:delText>
        </w:r>
      </w:del>
      <w:ins w:id="906" w:author="Microsoft Office User" w:date="2019-06-16T21:41:00Z">
        <w:r w:rsidR="00C91970" w:rsidRPr="004C61E4">
          <w:rPr>
            <w:rFonts w:ascii="Helvetica" w:eastAsia="Arial" w:hAnsi="Helvetica" w:cs="Arial"/>
            <w:sz w:val="22"/>
            <w:szCs w:val="22"/>
          </w:rPr>
          <w:t>7E</w:t>
        </w:r>
      </w:ins>
      <w:r w:rsidRPr="004C61E4">
        <w:rPr>
          <w:rFonts w:ascii="Helvetica" w:eastAsia="Arial" w:hAnsi="Helvetica" w:cs="Arial"/>
          <w:sz w:val="22"/>
          <w:szCs w:val="22"/>
        </w:rPr>
        <w:t xml:space="preserve">) in predicting affinity, and as shown below, for repression of 3′ paired sites for the miRNAs assayed herein.  </w:t>
      </w:r>
      <w:bookmarkStart w:id="907" w:name="_gjdgxs" w:colFirst="0" w:colLast="0"/>
      <w:bookmarkEnd w:id="907"/>
    </w:p>
    <w:p w14:paraId="5725AC1F" w14:textId="5B48FA93" w:rsidR="00472620" w:rsidRPr="004C61E4" w:rsidRDefault="00472620" w:rsidP="004C61E4">
      <w:pPr>
        <w:pStyle w:val="Normal1"/>
        <w:contextualSpacing/>
        <w:rPr>
          <w:ins w:id="908" w:author="David Bartel" w:date="2019-06-04T15:36:00Z"/>
          <w:rFonts w:ascii="Helvetica" w:eastAsia="Arial" w:hAnsi="Helvetica" w:cs="Arial"/>
          <w:sz w:val="22"/>
          <w:szCs w:val="22"/>
        </w:rPr>
      </w:pPr>
    </w:p>
    <w:p w14:paraId="19C1C706" w14:textId="39FD010E" w:rsidR="00472620" w:rsidRPr="004C61E4" w:rsidRDefault="00472620" w:rsidP="004C61E4">
      <w:pPr>
        <w:pStyle w:val="Normal1"/>
        <w:contextualSpacing/>
        <w:rPr>
          <w:ins w:id="909" w:author="David Bartel" w:date="2019-06-04T15:36:00Z"/>
          <w:rFonts w:ascii="Helvetica" w:eastAsia="Arial" w:hAnsi="Helvetica" w:cs="Arial"/>
          <w:sz w:val="22"/>
          <w:szCs w:val="22"/>
        </w:rPr>
      </w:pPr>
    </w:p>
    <w:p w14:paraId="3A1E41B0" w14:textId="646E7967" w:rsidR="00472620" w:rsidRPr="004C61E4" w:rsidRDefault="00472620" w:rsidP="004C61E4">
      <w:pPr>
        <w:pStyle w:val="Normal1"/>
        <w:contextualSpacing/>
        <w:rPr>
          <w:ins w:id="910" w:author="David Bartel" w:date="2019-06-04T15:36:00Z"/>
          <w:rFonts w:ascii="Helvetica" w:eastAsia="Arial" w:hAnsi="Helvetica" w:cs="Arial"/>
          <w:b/>
          <w:sz w:val="22"/>
          <w:szCs w:val="22"/>
          <w:rPrChange w:id="911" w:author="David Bartel" w:date="2019-06-04T15:37:00Z">
            <w:rPr>
              <w:ins w:id="912" w:author="David Bartel" w:date="2019-06-04T15:36:00Z"/>
              <w:rFonts w:ascii="Arial" w:eastAsia="Arial" w:hAnsi="Arial" w:cs="Arial"/>
              <w:sz w:val="22"/>
              <w:szCs w:val="22"/>
            </w:rPr>
          </w:rPrChange>
        </w:rPr>
      </w:pPr>
      <w:ins w:id="913" w:author="David Bartel" w:date="2019-06-04T15:36:00Z">
        <w:r w:rsidRPr="004C61E4">
          <w:rPr>
            <w:rFonts w:ascii="Helvetica" w:eastAsia="Arial" w:hAnsi="Helvetica" w:cs="Arial"/>
            <w:b/>
            <w:sz w:val="22"/>
            <w:szCs w:val="22"/>
            <w:rPrChange w:id="914" w:author="David Bartel" w:date="2019-06-04T15:37:00Z">
              <w:rPr>
                <w:rFonts w:ascii="Arial" w:eastAsia="Arial" w:hAnsi="Arial" w:cs="Arial"/>
                <w:sz w:val="22"/>
                <w:szCs w:val="22"/>
              </w:rPr>
            </w:rPrChange>
          </w:rPr>
          <w:t>Displaced scraps</w:t>
        </w:r>
      </w:ins>
      <w:ins w:id="915" w:author="David Bartel" w:date="2019-06-04T15:37:00Z">
        <w:r w:rsidRPr="004C61E4">
          <w:rPr>
            <w:rFonts w:ascii="Helvetica" w:eastAsia="Arial" w:hAnsi="Helvetica" w:cs="Arial"/>
            <w:b/>
            <w:sz w:val="22"/>
            <w:szCs w:val="22"/>
            <w:rPrChange w:id="916" w:author="David Bartel" w:date="2019-06-04T15:37:00Z">
              <w:rPr>
                <w:rFonts w:ascii="Arial" w:eastAsia="Arial" w:hAnsi="Arial" w:cs="Arial"/>
                <w:sz w:val="22"/>
                <w:szCs w:val="22"/>
              </w:rPr>
            </w:rPrChange>
          </w:rPr>
          <w:t xml:space="preserve"> worth considering</w:t>
        </w:r>
      </w:ins>
      <w:ins w:id="917" w:author="David Bartel" w:date="2019-06-04T15:36:00Z">
        <w:r w:rsidRPr="004C61E4">
          <w:rPr>
            <w:rFonts w:ascii="Helvetica" w:eastAsia="Arial" w:hAnsi="Helvetica" w:cs="Arial"/>
            <w:b/>
            <w:sz w:val="22"/>
            <w:szCs w:val="22"/>
            <w:rPrChange w:id="918" w:author="David Bartel" w:date="2019-06-04T15:37:00Z">
              <w:rPr>
                <w:rFonts w:ascii="Arial" w:eastAsia="Arial" w:hAnsi="Arial" w:cs="Arial"/>
                <w:sz w:val="22"/>
                <w:szCs w:val="22"/>
              </w:rPr>
            </w:rPrChange>
          </w:rPr>
          <w:t>:</w:t>
        </w:r>
      </w:ins>
    </w:p>
    <w:p w14:paraId="318C10D5" w14:textId="6F9D2774" w:rsidR="00472620" w:rsidRPr="004C61E4" w:rsidRDefault="00472620" w:rsidP="004C61E4">
      <w:pPr>
        <w:pStyle w:val="Normal1"/>
        <w:contextualSpacing/>
        <w:rPr>
          <w:ins w:id="919" w:author="Microsoft Office User" w:date="2019-07-02T13:24:00Z"/>
          <w:rFonts w:ascii="Helvetica" w:eastAsia="Arial" w:hAnsi="Helvetica" w:cs="Arial"/>
          <w:sz w:val="22"/>
          <w:szCs w:val="22"/>
        </w:rPr>
      </w:pPr>
      <w:ins w:id="920" w:author="David Bartel" w:date="2019-06-04T15:36:00Z">
        <w:r w:rsidRPr="004C61E4">
          <w:rPr>
            <w:rFonts w:ascii="Helvetica" w:eastAsia="Arial" w:hAnsi="Helvetica" w:cs="Arial"/>
            <w:sz w:val="22"/>
            <w:szCs w:val="22"/>
          </w:rPr>
          <w:t>, and it seems that certain seed-mismatch positions have higher 3′ pairing contributions; however, with data for only a single miRNA that cannot span all possible seed mismatch locations and types it is difficult to draw generalizable conclusions.</w:t>
        </w:r>
      </w:ins>
    </w:p>
    <w:p w14:paraId="7AFF8A31" w14:textId="38658026" w:rsidR="00D6594F" w:rsidRPr="004C61E4" w:rsidRDefault="00D6594F" w:rsidP="004C61E4">
      <w:pPr>
        <w:pStyle w:val="Normal1"/>
        <w:contextualSpacing/>
        <w:rPr>
          <w:ins w:id="921" w:author="Microsoft Office User" w:date="2019-07-02T13:24:00Z"/>
          <w:rFonts w:ascii="Helvetica" w:eastAsia="Arial" w:hAnsi="Helvetica" w:cs="Arial"/>
          <w:sz w:val="22"/>
          <w:szCs w:val="22"/>
        </w:rPr>
      </w:pPr>
    </w:p>
    <w:p w14:paraId="7A7954A0" w14:textId="77777777" w:rsidR="005173ED" w:rsidRPr="004C61E4" w:rsidRDefault="00D6594F" w:rsidP="004C61E4">
      <w:pPr>
        <w:pStyle w:val="Normal1"/>
        <w:contextualSpacing/>
        <w:rPr>
          <w:rFonts w:ascii="Helvetica" w:eastAsia="Arial" w:hAnsi="Helvetica" w:cs="Arial"/>
          <w:sz w:val="22"/>
          <w:szCs w:val="22"/>
        </w:rPr>
      </w:pPr>
      <w:commentRangeStart w:id="922"/>
      <w:r w:rsidRPr="004C61E4">
        <w:rPr>
          <w:rFonts w:ascii="Helvetica" w:eastAsia="Arial" w:hAnsi="Helvetica" w:cs="Arial"/>
          <w:sz w:val="22"/>
          <w:szCs w:val="22"/>
        </w:rPr>
        <w:t>In the simplest model, AGO2 is interpreting different seed-mismatches through interactions with the major and minor groove of the seed-target duplex (REF), and these interactions could change the likelihood of undergoing a conformational change to promote formation of the 3′ paired sequences. Alternatively, the sequence of the 3′ end of the miRNA could affect the conformation of AGO, such that it is more or less likely poised to allow formation of 3′ pairing interactions--i.e. some synergistic interaction between the seed and 3′ pairing regions of the guide RNA.</w:t>
      </w:r>
      <w:commentRangeEnd w:id="922"/>
      <w:r w:rsidRPr="004C61E4">
        <w:rPr>
          <w:rStyle w:val="CommentReference"/>
          <w:rFonts w:ascii="Helvetica" w:hAnsi="Helvetica"/>
        </w:rPr>
        <w:commentReference w:id="922"/>
      </w:r>
    </w:p>
    <w:p w14:paraId="5C33368A" w14:textId="77777777" w:rsidR="005173ED" w:rsidRPr="004C61E4" w:rsidRDefault="005173ED" w:rsidP="004C61E4">
      <w:pPr>
        <w:contextualSpacing/>
        <w:rPr>
          <w:rFonts w:ascii="Helvetica" w:eastAsia="Arial" w:hAnsi="Helvetica" w:cs="Arial"/>
          <w:sz w:val="22"/>
          <w:szCs w:val="22"/>
        </w:rPr>
      </w:pPr>
      <w:r w:rsidRPr="004C61E4">
        <w:rPr>
          <w:rFonts w:ascii="Helvetica" w:eastAsia="Arial" w:hAnsi="Helvetica" w:cs="Arial"/>
          <w:sz w:val="22"/>
          <w:szCs w:val="22"/>
        </w:rPr>
        <w:br w:type="page"/>
      </w:r>
    </w:p>
    <w:p w14:paraId="4E5DB189" w14:textId="4FF5C3BC" w:rsidR="004C61E4" w:rsidRDefault="005173ED" w:rsidP="004C61E4">
      <w:pPr>
        <w:pStyle w:val="Normal1"/>
        <w:contextualSpacing/>
        <w:rPr>
          <w:ins w:id="923" w:author="Sean E. McGeary" w:date="2019-10-04T17:58:00Z"/>
          <w:rFonts w:ascii="Helvetica" w:eastAsia="Arial" w:hAnsi="Helvetica" w:cs="Arial"/>
          <w:b/>
          <w:bCs/>
          <w:sz w:val="22"/>
          <w:szCs w:val="22"/>
        </w:rPr>
      </w:pPr>
      <w:r w:rsidRPr="004C61E4">
        <w:rPr>
          <w:rFonts w:ascii="Helvetica" w:eastAsia="Arial" w:hAnsi="Helvetica" w:cs="Arial"/>
          <w:b/>
          <w:bCs/>
          <w:sz w:val="22"/>
          <w:szCs w:val="22"/>
        </w:rPr>
        <w:lastRenderedPageBreak/>
        <w:t>Figure legends</w:t>
      </w:r>
    </w:p>
    <w:p w14:paraId="2262D113" w14:textId="77777777" w:rsidR="00301AFA" w:rsidRPr="004C61E4" w:rsidRDefault="00301AFA" w:rsidP="004C61E4">
      <w:pPr>
        <w:pStyle w:val="Normal1"/>
        <w:contextualSpacing/>
        <w:rPr>
          <w:ins w:id="924" w:author="Sean E. McGeary" w:date="2019-10-04T17:47:00Z"/>
          <w:rFonts w:ascii="Helvetica" w:eastAsia="Arial" w:hAnsi="Helvetica" w:cs="Arial"/>
          <w:b/>
          <w:bCs/>
          <w:sz w:val="22"/>
          <w:szCs w:val="22"/>
        </w:rPr>
      </w:pPr>
    </w:p>
    <w:p w14:paraId="79AED21A" w14:textId="55877B06" w:rsidR="00301AFA" w:rsidRDefault="004C61E4" w:rsidP="004C61E4">
      <w:pPr>
        <w:contextualSpacing/>
        <w:rPr>
          <w:rFonts w:ascii="Helvetica" w:hAnsi="Helvetica" w:cs="Arial"/>
          <w:sz w:val="22"/>
          <w:szCs w:val="22"/>
        </w:rPr>
      </w:pPr>
      <w:r w:rsidRPr="004C61E4">
        <w:rPr>
          <w:rFonts w:ascii="Helvetica" w:hAnsi="Helvetica" w:cs="Arial"/>
          <w:b/>
          <w:sz w:val="22"/>
          <w:szCs w:val="22"/>
        </w:rPr>
        <w:t>Figure 1</w:t>
      </w:r>
      <w:r w:rsidR="00C76BF7">
        <w:rPr>
          <w:rFonts w:ascii="Helvetica" w:hAnsi="Helvetica" w:cs="Arial"/>
          <w:b/>
          <w:sz w:val="22"/>
          <w:szCs w:val="22"/>
        </w:rPr>
        <w:t>.</w:t>
      </w:r>
      <w:r w:rsidR="00301AFA">
        <w:rPr>
          <w:rFonts w:ascii="Helvetica" w:hAnsi="Helvetica" w:cs="Arial"/>
          <w:b/>
          <w:sz w:val="22"/>
          <w:szCs w:val="22"/>
        </w:rPr>
        <w:t xml:space="preserve"> </w:t>
      </w:r>
      <w:r w:rsidRPr="00966E05">
        <w:rPr>
          <w:rFonts w:ascii="Helvetica" w:hAnsi="Helvetica" w:cs="Arial"/>
          <w:b/>
          <w:bCs/>
          <w:sz w:val="22"/>
          <w:szCs w:val="22"/>
        </w:rPr>
        <w:t>miRNA 3′</w:t>
      </w:r>
      <w:r w:rsidR="00FE2B59">
        <w:rPr>
          <w:rFonts w:ascii="Helvetica" w:hAnsi="Helvetica" w:cs="Arial"/>
          <w:b/>
          <w:bCs/>
          <w:sz w:val="22"/>
          <w:szCs w:val="22"/>
        </w:rPr>
        <w:t xml:space="preserve">-compensatory </w:t>
      </w:r>
      <w:r w:rsidRPr="00966E05">
        <w:rPr>
          <w:rFonts w:ascii="Helvetica" w:hAnsi="Helvetica" w:cs="Arial"/>
          <w:b/>
          <w:bCs/>
          <w:sz w:val="22"/>
          <w:szCs w:val="22"/>
        </w:rPr>
        <w:t>site features</w:t>
      </w:r>
      <w:r w:rsidR="008001BD">
        <w:rPr>
          <w:rFonts w:ascii="Helvetica" w:hAnsi="Helvetica" w:cs="Arial"/>
          <w:b/>
          <w:bCs/>
          <w:sz w:val="22"/>
          <w:szCs w:val="22"/>
        </w:rPr>
        <w:t xml:space="preserve"> characterized using AGO-RBNS with programmed libraries</w:t>
      </w:r>
      <w:r w:rsidRPr="00966E05">
        <w:rPr>
          <w:rFonts w:ascii="Helvetica" w:hAnsi="Helvetica" w:cs="Arial"/>
          <w:b/>
          <w:bCs/>
          <w:sz w:val="22"/>
          <w:szCs w:val="22"/>
        </w:rPr>
        <w:t>.</w:t>
      </w:r>
    </w:p>
    <w:p w14:paraId="616025D1" w14:textId="282E72D8" w:rsidR="00C76BF7" w:rsidRDefault="00301AFA" w:rsidP="004C61E4">
      <w:pPr>
        <w:contextualSpacing/>
        <w:rPr>
          <w:rFonts w:ascii="Helvetica" w:hAnsi="Helvetica" w:cs="Arial"/>
          <w:sz w:val="22"/>
          <w:szCs w:val="22"/>
        </w:rPr>
      </w:pPr>
      <w:r w:rsidRPr="00C76BF7">
        <w:rPr>
          <w:rFonts w:ascii="Helvetica" w:hAnsi="Helvetica" w:cs="Arial"/>
          <w:sz w:val="22"/>
          <w:szCs w:val="22"/>
        </w:rPr>
        <w:t>(</w:t>
      </w:r>
      <w:r w:rsidR="004C61E4" w:rsidRPr="00C76BF7">
        <w:rPr>
          <w:rFonts w:ascii="Helvetica" w:hAnsi="Helvetica" w:cs="Arial"/>
          <w:sz w:val="22"/>
          <w:szCs w:val="22"/>
        </w:rPr>
        <w:t>A)</w:t>
      </w:r>
      <w:r w:rsidR="004C61E4" w:rsidRPr="004C61E4">
        <w:rPr>
          <w:rFonts w:ascii="Helvetica" w:hAnsi="Helvetica" w:cs="Arial"/>
          <w:sz w:val="22"/>
          <w:szCs w:val="22"/>
        </w:rPr>
        <w:t xml:space="preserve"> </w:t>
      </w:r>
      <w:r w:rsidR="0008052D">
        <w:rPr>
          <w:rFonts w:ascii="Helvetica" w:hAnsi="Helvetica" w:cs="Arial"/>
          <w:sz w:val="22"/>
          <w:szCs w:val="22"/>
        </w:rPr>
        <w:t>Pairing requirements of</w:t>
      </w:r>
      <w:r w:rsidR="004C61E4" w:rsidRPr="004C61E4">
        <w:rPr>
          <w:rFonts w:ascii="Helvetica" w:hAnsi="Helvetica" w:cs="Arial"/>
          <w:sz w:val="22"/>
          <w:szCs w:val="22"/>
        </w:rPr>
        <w:t xml:space="preserve"> 3′ </w:t>
      </w:r>
      <w:r w:rsidR="0008052D">
        <w:rPr>
          <w:rFonts w:ascii="Helvetica" w:hAnsi="Helvetica" w:cs="Arial"/>
          <w:sz w:val="22"/>
          <w:szCs w:val="22"/>
        </w:rPr>
        <w:t xml:space="preserve">supplementary </w:t>
      </w:r>
      <w:r>
        <w:rPr>
          <w:rFonts w:ascii="Helvetica" w:hAnsi="Helvetica" w:cs="Arial"/>
          <w:sz w:val="22"/>
          <w:szCs w:val="22"/>
        </w:rPr>
        <w:t>(</w:t>
      </w:r>
      <w:r w:rsidR="0008052D">
        <w:rPr>
          <w:rFonts w:ascii="Helvetica" w:hAnsi="Helvetica" w:cs="Arial"/>
          <w:sz w:val="22"/>
          <w:szCs w:val="22"/>
        </w:rPr>
        <w:t>left</w:t>
      </w:r>
      <w:r>
        <w:rPr>
          <w:rFonts w:ascii="Helvetica" w:hAnsi="Helvetica" w:cs="Arial"/>
          <w:sz w:val="22"/>
          <w:szCs w:val="22"/>
        </w:rPr>
        <w:t>)</w:t>
      </w:r>
      <w:r w:rsidR="004C61E4" w:rsidRPr="004C61E4">
        <w:rPr>
          <w:rFonts w:ascii="Helvetica" w:hAnsi="Helvetica" w:cs="Arial"/>
          <w:sz w:val="22"/>
          <w:szCs w:val="22"/>
        </w:rPr>
        <w:t xml:space="preserve">, and 3′ </w:t>
      </w:r>
      <w:r w:rsidR="0008052D">
        <w:rPr>
          <w:rFonts w:ascii="Helvetica" w:hAnsi="Helvetica" w:cs="Arial"/>
          <w:sz w:val="22"/>
          <w:szCs w:val="22"/>
        </w:rPr>
        <w:t xml:space="preserve">compensatory </w:t>
      </w:r>
      <w:r>
        <w:rPr>
          <w:rFonts w:ascii="Helvetica" w:hAnsi="Helvetica" w:cs="Arial"/>
          <w:sz w:val="22"/>
          <w:szCs w:val="22"/>
        </w:rPr>
        <w:t>(</w:t>
      </w:r>
      <w:r w:rsidR="0008052D">
        <w:rPr>
          <w:rFonts w:ascii="Helvetica" w:hAnsi="Helvetica" w:cs="Arial"/>
          <w:sz w:val="22"/>
          <w:szCs w:val="22"/>
        </w:rPr>
        <w:t>right</w:t>
      </w:r>
      <w:r>
        <w:rPr>
          <w:rFonts w:ascii="Helvetica" w:hAnsi="Helvetica" w:cs="Arial"/>
          <w:sz w:val="22"/>
          <w:szCs w:val="22"/>
        </w:rPr>
        <w:t>)</w:t>
      </w:r>
      <w:r w:rsidR="004C61E4" w:rsidRPr="004C61E4">
        <w:rPr>
          <w:rFonts w:ascii="Helvetica" w:hAnsi="Helvetica" w:cs="Arial"/>
          <w:sz w:val="22"/>
          <w:szCs w:val="22"/>
        </w:rPr>
        <w:t xml:space="preserve"> site</w:t>
      </w:r>
      <w:r w:rsidR="0008052D">
        <w:rPr>
          <w:rFonts w:ascii="Helvetica" w:hAnsi="Helvetica" w:cs="Arial"/>
          <w:sz w:val="22"/>
          <w:szCs w:val="22"/>
        </w:rPr>
        <w:t>s</w:t>
      </w:r>
      <w:r w:rsidR="004C61E4" w:rsidRPr="004C61E4">
        <w:rPr>
          <w:rFonts w:ascii="Helvetica" w:hAnsi="Helvetica" w:cs="Arial"/>
          <w:sz w:val="22"/>
          <w:szCs w:val="22"/>
        </w:rPr>
        <w:t xml:space="preserve">. </w:t>
      </w:r>
      <w:r w:rsidR="00E3230C">
        <w:rPr>
          <w:rFonts w:ascii="Helvetica" w:hAnsi="Helvetica" w:cs="Arial"/>
          <w:sz w:val="22"/>
          <w:szCs w:val="22"/>
        </w:rPr>
        <w:t xml:space="preserve">3′ supplementary sites (left) </w:t>
      </w:r>
      <w:r w:rsidR="004C61E4" w:rsidRPr="004C61E4">
        <w:rPr>
          <w:rFonts w:ascii="Helvetica" w:hAnsi="Helvetica" w:cs="Arial"/>
          <w:sz w:val="22"/>
          <w:szCs w:val="22"/>
        </w:rPr>
        <w:t xml:space="preserve">have </w:t>
      </w:r>
      <w:r>
        <w:rPr>
          <w:rFonts w:ascii="Helvetica" w:hAnsi="Helvetica" w:cs="Arial"/>
          <w:sz w:val="22"/>
          <w:szCs w:val="22"/>
        </w:rPr>
        <w:t xml:space="preserve">at least six nucleotides of </w:t>
      </w:r>
      <w:r w:rsidR="004C61E4" w:rsidRPr="004C61E4">
        <w:rPr>
          <w:rFonts w:ascii="Helvetica" w:hAnsi="Helvetica" w:cs="Arial"/>
          <w:sz w:val="22"/>
          <w:szCs w:val="22"/>
        </w:rPr>
        <w:t>contiguous Watson</w:t>
      </w:r>
      <w:r>
        <w:rPr>
          <w:rFonts w:ascii="Helvetica" w:hAnsi="Helvetica" w:cs="Arial"/>
          <w:sz w:val="22"/>
          <w:szCs w:val="22"/>
        </w:rPr>
        <w:t>–C</w:t>
      </w:r>
      <w:r w:rsidRPr="004C61E4">
        <w:rPr>
          <w:rFonts w:ascii="Helvetica" w:hAnsi="Helvetica" w:cs="Arial"/>
          <w:sz w:val="22"/>
          <w:szCs w:val="22"/>
        </w:rPr>
        <w:t xml:space="preserve">rick </w:t>
      </w:r>
      <w:r w:rsidR="004C61E4" w:rsidRPr="004C61E4">
        <w:rPr>
          <w:rFonts w:ascii="Helvetica" w:hAnsi="Helvetica" w:cs="Arial"/>
          <w:sz w:val="22"/>
          <w:szCs w:val="22"/>
        </w:rPr>
        <w:t>pairing</w:t>
      </w:r>
      <w:r>
        <w:rPr>
          <w:rFonts w:ascii="Helvetica" w:hAnsi="Helvetica" w:cs="Arial"/>
          <w:sz w:val="22"/>
          <w:szCs w:val="22"/>
        </w:rPr>
        <w:t xml:space="preserve"> (blue)</w:t>
      </w:r>
      <w:r w:rsidR="004C61E4" w:rsidRPr="004C61E4">
        <w:rPr>
          <w:rFonts w:ascii="Helvetica" w:hAnsi="Helvetica" w:cs="Arial"/>
          <w:sz w:val="22"/>
          <w:szCs w:val="22"/>
        </w:rPr>
        <w:t xml:space="preserve"> to the miRNA seed region</w:t>
      </w:r>
      <w:r>
        <w:rPr>
          <w:rFonts w:ascii="Helvetica" w:hAnsi="Helvetica" w:cs="Arial"/>
          <w:sz w:val="22"/>
          <w:szCs w:val="22"/>
        </w:rPr>
        <w:t xml:space="preserve"> (red)</w:t>
      </w:r>
      <w:r w:rsidR="004C61E4" w:rsidRPr="004C61E4">
        <w:rPr>
          <w:rFonts w:ascii="Helvetica" w:hAnsi="Helvetica" w:cs="Arial"/>
          <w:sz w:val="22"/>
          <w:szCs w:val="22"/>
        </w:rPr>
        <w:t xml:space="preserve">, </w:t>
      </w:r>
      <w:r>
        <w:rPr>
          <w:rFonts w:ascii="Helvetica" w:hAnsi="Helvetica" w:cs="Arial"/>
          <w:sz w:val="22"/>
          <w:szCs w:val="22"/>
        </w:rPr>
        <w:t>sometimes with an A opposite miRNA nucleotide 1, or an additional match to miRNA nucleotide 8</w:t>
      </w:r>
      <w:r w:rsidR="00E3230C">
        <w:rPr>
          <w:rFonts w:ascii="Helvetica" w:hAnsi="Helvetica" w:cs="Arial"/>
          <w:sz w:val="22"/>
          <w:szCs w:val="22"/>
        </w:rPr>
        <w:t xml:space="preserve">, in </w:t>
      </w:r>
      <w:r w:rsidR="00E3230C" w:rsidRPr="004C61E4">
        <w:rPr>
          <w:rFonts w:ascii="Helvetica" w:hAnsi="Helvetica" w:cs="Arial"/>
          <w:sz w:val="22"/>
          <w:szCs w:val="22"/>
        </w:rPr>
        <w:t>addition</w:t>
      </w:r>
      <w:r w:rsidR="00E3230C">
        <w:rPr>
          <w:rFonts w:ascii="Helvetica" w:hAnsi="Helvetica" w:cs="Arial"/>
          <w:sz w:val="22"/>
          <w:szCs w:val="22"/>
        </w:rPr>
        <w:t xml:space="preserve"> to</w:t>
      </w:r>
      <w:r w:rsidR="00E3230C" w:rsidRPr="004C61E4">
        <w:rPr>
          <w:rFonts w:ascii="Helvetica" w:hAnsi="Helvetica" w:cs="Arial"/>
          <w:sz w:val="22"/>
          <w:szCs w:val="22"/>
        </w:rPr>
        <w:t xml:space="preserve"> </w:t>
      </w:r>
      <w:r w:rsidR="004C61E4" w:rsidRPr="004C61E4">
        <w:rPr>
          <w:rFonts w:ascii="Helvetica" w:hAnsi="Helvetica" w:cs="Arial"/>
          <w:sz w:val="22"/>
          <w:szCs w:val="22"/>
        </w:rPr>
        <w:t xml:space="preserve">pairing </w:t>
      </w:r>
      <w:r>
        <w:rPr>
          <w:rFonts w:ascii="Helvetica" w:hAnsi="Helvetica" w:cs="Arial"/>
          <w:sz w:val="22"/>
          <w:szCs w:val="22"/>
        </w:rPr>
        <w:t xml:space="preserve">(green) </w:t>
      </w:r>
      <w:r w:rsidR="004C61E4" w:rsidRPr="004C61E4">
        <w:rPr>
          <w:rFonts w:ascii="Helvetica" w:hAnsi="Helvetica" w:cs="Arial"/>
          <w:sz w:val="22"/>
          <w:szCs w:val="22"/>
        </w:rPr>
        <w:t>to miRNA 3′ end</w:t>
      </w:r>
      <w:r>
        <w:rPr>
          <w:rFonts w:ascii="Helvetica" w:hAnsi="Helvetica" w:cs="Arial"/>
          <w:sz w:val="22"/>
          <w:szCs w:val="22"/>
        </w:rPr>
        <w:t xml:space="preserve"> (yellow)</w:t>
      </w:r>
      <w:r w:rsidR="004C61E4" w:rsidRPr="004C61E4">
        <w:rPr>
          <w:rFonts w:ascii="Helvetica" w:hAnsi="Helvetica" w:cs="Arial"/>
          <w:sz w:val="22"/>
          <w:szCs w:val="22"/>
        </w:rPr>
        <w:t xml:space="preserve">, typically centered around miRNA </w:t>
      </w:r>
      <w:r w:rsidR="00E3230C">
        <w:rPr>
          <w:rFonts w:ascii="Helvetica" w:hAnsi="Helvetica" w:cs="Arial"/>
          <w:sz w:val="22"/>
          <w:szCs w:val="22"/>
        </w:rPr>
        <w:t>nucleotides</w:t>
      </w:r>
      <w:r w:rsidR="00E3230C" w:rsidRPr="004C61E4">
        <w:rPr>
          <w:rFonts w:ascii="Helvetica" w:hAnsi="Helvetica" w:cs="Arial"/>
          <w:sz w:val="22"/>
          <w:szCs w:val="22"/>
        </w:rPr>
        <w:t xml:space="preserve"> </w:t>
      </w:r>
      <w:r w:rsidR="004C61E4" w:rsidRPr="004C61E4">
        <w:rPr>
          <w:rFonts w:ascii="Helvetica" w:hAnsi="Helvetica" w:cs="Arial"/>
          <w:sz w:val="22"/>
          <w:szCs w:val="22"/>
        </w:rPr>
        <w:t>13</w:t>
      </w:r>
      <w:r>
        <w:rPr>
          <w:rFonts w:ascii="Helvetica" w:hAnsi="Helvetica" w:cs="Arial"/>
          <w:sz w:val="22"/>
          <w:szCs w:val="22"/>
        </w:rPr>
        <w:t>–</w:t>
      </w:r>
      <w:r w:rsidR="004C61E4" w:rsidRPr="004C61E4">
        <w:rPr>
          <w:rFonts w:ascii="Helvetica" w:hAnsi="Helvetica" w:cs="Arial"/>
          <w:sz w:val="22"/>
          <w:szCs w:val="22"/>
        </w:rPr>
        <w:t>16. 3′</w:t>
      </w:r>
      <w:r w:rsidR="000D1597">
        <w:rPr>
          <w:rFonts w:ascii="Helvetica" w:hAnsi="Helvetica" w:cs="Arial"/>
          <w:sz w:val="22"/>
          <w:szCs w:val="22"/>
        </w:rPr>
        <w:t>-</w:t>
      </w:r>
      <w:r w:rsidR="004C61E4" w:rsidRPr="004C61E4">
        <w:rPr>
          <w:rFonts w:ascii="Helvetica" w:hAnsi="Helvetica" w:cs="Arial"/>
          <w:sz w:val="22"/>
          <w:szCs w:val="22"/>
        </w:rPr>
        <w:t>compensatory</w:t>
      </w:r>
      <w:r w:rsidR="000D1597">
        <w:rPr>
          <w:rFonts w:ascii="Helvetica" w:hAnsi="Helvetica" w:cs="Arial"/>
          <w:sz w:val="22"/>
          <w:szCs w:val="22"/>
        </w:rPr>
        <w:t xml:space="preserve"> site</w:t>
      </w:r>
      <w:r w:rsidR="00E3230C">
        <w:rPr>
          <w:rFonts w:ascii="Helvetica" w:hAnsi="Helvetica" w:cs="Arial"/>
          <w:sz w:val="22"/>
          <w:szCs w:val="22"/>
        </w:rPr>
        <w:t>s</w:t>
      </w:r>
      <w:r w:rsidR="000D1597">
        <w:rPr>
          <w:rFonts w:ascii="Helvetica" w:hAnsi="Helvetica" w:cs="Arial"/>
          <w:sz w:val="22"/>
          <w:szCs w:val="22"/>
        </w:rPr>
        <w:t xml:space="preserve"> (</w:t>
      </w:r>
      <w:r w:rsidR="00E3230C">
        <w:rPr>
          <w:rFonts w:ascii="Helvetica" w:hAnsi="Helvetica" w:cs="Arial"/>
          <w:sz w:val="22"/>
          <w:szCs w:val="22"/>
        </w:rPr>
        <w:t>right</w:t>
      </w:r>
      <w:r w:rsidR="000D1597">
        <w:rPr>
          <w:rFonts w:ascii="Helvetica" w:hAnsi="Helvetica" w:cs="Arial"/>
          <w:sz w:val="22"/>
          <w:szCs w:val="22"/>
        </w:rPr>
        <w:t>)</w:t>
      </w:r>
      <w:r w:rsidR="004C61E4" w:rsidRPr="004C61E4">
        <w:rPr>
          <w:rFonts w:ascii="Helvetica" w:hAnsi="Helvetica" w:cs="Arial"/>
          <w:sz w:val="22"/>
          <w:szCs w:val="22"/>
        </w:rPr>
        <w:t xml:space="preserve"> contains </w:t>
      </w:r>
      <w:r>
        <w:rPr>
          <w:rFonts w:ascii="Helvetica" w:hAnsi="Helvetica" w:cs="Arial"/>
          <w:sz w:val="22"/>
          <w:szCs w:val="22"/>
        </w:rPr>
        <w:t>fewer</w:t>
      </w:r>
      <w:r w:rsidRPr="004C61E4">
        <w:rPr>
          <w:rFonts w:ascii="Helvetica" w:hAnsi="Helvetica" w:cs="Arial"/>
          <w:sz w:val="22"/>
          <w:szCs w:val="22"/>
        </w:rPr>
        <w:t xml:space="preserve"> </w:t>
      </w:r>
      <w:r w:rsidR="00014A10" w:rsidRPr="004C61E4">
        <w:rPr>
          <w:rFonts w:ascii="Helvetica" w:hAnsi="Helvetica" w:cs="Arial"/>
          <w:sz w:val="22"/>
          <w:szCs w:val="22"/>
        </w:rPr>
        <w:t>tha</w:t>
      </w:r>
      <w:r w:rsidR="00014A10">
        <w:rPr>
          <w:rFonts w:ascii="Helvetica" w:hAnsi="Helvetica" w:cs="Arial"/>
          <w:sz w:val="22"/>
          <w:szCs w:val="22"/>
        </w:rPr>
        <w:t>n</w:t>
      </w:r>
      <w:r w:rsidR="00014A10" w:rsidRPr="004C61E4">
        <w:rPr>
          <w:rFonts w:ascii="Helvetica" w:hAnsi="Helvetica" w:cs="Arial"/>
          <w:sz w:val="22"/>
          <w:szCs w:val="22"/>
        </w:rPr>
        <w:t xml:space="preserve"> </w:t>
      </w:r>
      <w:r>
        <w:rPr>
          <w:rFonts w:ascii="Helvetica" w:hAnsi="Helvetica" w:cs="Arial"/>
          <w:sz w:val="22"/>
          <w:szCs w:val="22"/>
        </w:rPr>
        <w:t>six</w:t>
      </w:r>
      <w:r w:rsidRPr="004C61E4">
        <w:rPr>
          <w:rFonts w:ascii="Helvetica" w:hAnsi="Helvetica" w:cs="Arial"/>
          <w:sz w:val="22"/>
          <w:szCs w:val="22"/>
        </w:rPr>
        <w:t xml:space="preserve"> </w:t>
      </w:r>
      <w:r w:rsidR="00014A10">
        <w:rPr>
          <w:rFonts w:ascii="Helvetica" w:hAnsi="Helvetica" w:cs="Arial"/>
          <w:sz w:val="22"/>
          <w:szCs w:val="22"/>
        </w:rPr>
        <w:t xml:space="preserve">nucleotides of </w:t>
      </w:r>
      <w:r w:rsidR="004C61E4" w:rsidRPr="004C61E4">
        <w:rPr>
          <w:rFonts w:ascii="Helvetica" w:hAnsi="Helvetica" w:cs="Arial"/>
          <w:sz w:val="22"/>
          <w:szCs w:val="22"/>
        </w:rPr>
        <w:t>contiguous Watson</w:t>
      </w:r>
      <w:r>
        <w:rPr>
          <w:rFonts w:ascii="Helvetica" w:hAnsi="Helvetica" w:cs="Arial"/>
          <w:sz w:val="22"/>
          <w:szCs w:val="22"/>
        </w:rPr>
        <w:t>–C</w:t>
      </w:r>
      <w:r w:rsidRPr="004C61E4">
        <w:rPr>
          <w:rFonts w:ascii="Helvetica" w:hAnsi="Helvetica" w:cs="Arial"/>
          <w:sz w:val="22"/>
          <w:szCs w:val="22"/>
        </w:rPr>
        <w:t xml:space="preserve">rick </w:t>
      </w:r>
      <w:r w:rsidR="004C61E4" w:rsidRPr="004C61E4">
        <w:rPr>
          <w:rFonts w:ascii="Helvetica" w:hAnsi="Helvetica" w:cs="Arial"/>
          <w:sz w:val="22"/>
          <w:szCs w:val="22"/>
        </w:rPr>
        <w:t>pair</w:t>
      </w:r>
      <w:r w:rsidR="00014A10">
        <w:rPr>
          <w:rFonts w:ascii="Helvetica" w:hAnsi="Helvetica" w:cs="Arial"/>
          <w:sz w:val="22"/>
          <w:szCs w:val="22"/>
        </w:rPr>
        <w:t>ing</w:t>
      </w:r>
      <w:r w:rsidR="004C61E4" w:rsidRPr="004C61E4">
        <w:rPr>
          <w:rFonts w:ascii="Helvetica" w:hAnsi="Helvetica" w:cs="Arial"/>
          <w:sz w:val="22"/>
          <w:szCs w:val="22"/>
        </w:rPr>
        <w:t xml:space="preserve"> </w:t>
      </w:r>
      <w:r w:rsidR="00014A10">
        <w:rPr>
          <w:rFonts w:ascii="Helvetica" w:hAnsi="Helvetica" w:cs="Arial"/>
          <w:sz w:val="22"/>
          <w:szCs w:val="22"/>
        </w:rPr>
        <w:t>to</w:t>
      </w:r>
      <w:r w:rsidR="00014A10" w:rsidRPr="004C61E4">
        <w:rPr>
          <w:rFonts w:ascii="Helvetica" w:hAnsi="Helvetica" w:cs="Arial"/>
          <w:sz w:val="22"/>
          <w:szCs w:val="22"/>
        </w:rPr>
        <w:t xml:space="preserve"> </w:t>
      </w:r>
      <w:r w:rsidR="004C61E4" w:rsidRPr="004C61E4">
        <w:rPr>
          <w:rFonts w:ascii="Helvetica" w:hAnsi="Helvetica" w:cs="Arial"/>
          <w:sz w:val="22"/>
          <w:szCs w:val="22"/>
        </w:rPr>
        <w:t>the seed region</w:t>
      </w:r>
      <w:r w:rsidR="00014A10">
        <w:rPr>
          <w:rFonts w:ascii="Helvetica" w:hAnsi="Helvetica" w:cs="Arial"/>
          <w:sz w:val="22"/>
          <w:szCs w:val="22"/>
        </w:rPr>
        <w:t xml:space="preserve"> (due to a mismatch, wobble, or single-nucleotide bulge)</w:t>
      </w:r>
      <w:r w:rsidR="004C61E4" w:rsidRPr="004C61E4">
        <w:rPr>
          <w:rFonts w:ascii="Helvetica" w:hAnsi="Helvetica" w:cs="Arial"/>
          <w:sz w:val="22"/>
          <w:szCs w:val="22"/>
        </w:rPr>
        <w:t xml:space="preserve"> with additional pairing in 3′ region, typically centered around positions 13</w:t>
      </w:r>
      <w:r>
        <w:rPr>
          <w:rFonts w:ascii="Helvetica" w:hAnsi="Helvetica" w:cs="Arial"/>
          <w:sz w:val="22"/>
          <w:szCs w:val="22"/>
        </w:rPr>
        <w:t>–</w:t>
      </w:r>
      <w:r w:rsidR="004C61E4" w:rsidRPr="004C61E4">
        <w:rPr>
          <w:rFonts w:ascii="Helvetica" w:hAnsi="Helvetica" w:cs="Arial"/>
          <w:sz w:val="22"/>
          <w:szCs w:val="22"/>
        </w:rPr>
        <w:t xml:space="preserve">16. N </w:t>
      </w:r>
      <w:r w:rsidR="0021044E">
        <w:rPr>
          <w:rFonts w:ascii="Helvetica" w:hAnsi="Helvetica" w:cs="Arial"/>
          <w:sz w:val="22"/>
          <w:szCs w:val="22"/>
        </w:rPr>
        <w:t xml:space="preserve">denotes </w:t>
      </w:r>
      <w:r w:rsidR="004C61E4" w:rsidRPr="004C61E4">
        <w:rPr>
          <w:rFonts w:ascii="Helvetica" w:hAnsi="Helvetica" w:cs="Arial"/>
          <w:sz w:val="22"/>
          <w:szCs w:val="22"/>
        </w:rPr>
        <w:t>any nucleotide</w:t>
      </w:r>
      <w:r w:rsidR="00830FC0">
        <w:rPr>
          <w:rFonts w:ascii="Helvetica" w:hAnsi="Helvetica" w:cs="Arial"/>
          <w:sz w:val="22"/>
          <w:szCs w:val="22"/>
        </w:rPr>
        <w:t>, and vertical lines denote Watson–Crick pairing</w:t>
      </w:r>
      <w:r w:rsidR="004C61E4" w:rsidRPr="004C61E4">
        <w:rPr>
          <w:rFonts w:ascii="Helvetica" w:hAnsi="Helvetica" w:cs="Arial"/>
          <w:sz w:val="22"/>
          <w:szCs w:val="22"/>
        </w:rPr>
        <w:t>.</w:t>
      </w:r>
    </w:p>
    <w:p w14:paraId="71EAED2C" w14:textId="38984AFE" w:rsidR="00BF05D5" w:rsidRPr="004C61E4" w:rsidRDefault="00301AFA" w:rsidP="00BF05D5">
      <w:pPr>
        <w:contextualSpacing/>
        <w:rPr>
          <w:rFonts w:ascii="Helvetica" w:hAnsi="Helvetica" w:cs="Arial"/>
          <w:sz w:val="22"/>
          <w:szCs w:val="22"/>
        </w:rPr>
      </w:pPr>
      <w:r w:rsidRPr="00C76BF7">
        <w:rPr>
          <w:rFonts w:ascii="Helvetica" w:hAnsi="Helvetica" w:cs="Arial"/>
          <w:sz w:val="22"/>
          <w:szCs w:val="22"/>
        </w:rPr>
        <w:t>(</w:t>
      </w:r>
      <w:r w:rsidR="004C61E4" w:rsidRPr="00C76BF7">
        <w:rPr>
          <w:rFonts w:ascii="Helvetica" w:hAnsi="Helvetica" w:cs="Arial"/>
          <w:sz w:val="22"/>
          <w:szCs w:val="22"/>
        </w:rPr>
        <w:t xml:space="preserve">B) </w:t>
      </w:r>
      <w:r w:rsidR="00014A10">
        <w:rPr>
          <w:rFonts w:ascii="Helvetica" w:hAnsi="Helvetica" w:cs="Arial"/>
          <w:sz w:val="22"/>
          <w:szCs w:val="22"/>
        </w:rPr>
        <w:t xml:space="preserve">Four </w:t>
      </w:r>
      <w:r w:rsidR="0021044E">
        <w:rPr>
          <w:rFonts w:ascii="Helvetica" w:hAnsi="Helvetica" w:cs="Arial"/>
          <w:sz w:val="22"/>
          <w:szCs w:val="22"/>
        </w:rPr>
        <w:t xml:space="preserve">independent </w:t>
      </w:r>
      <w:r w:rsidR="00014A10">
        <w:rPr>
          <w:rFonts w:ascii="Helvetica" w:hAnsi="Helvetica" w:cs="Arial"/>
          <w:sz w:val="22"/>
          <w:szCs w:val="22"/>
        </w:rPr>
        <w:t xml:space="preserve">features </w:t>
      </w:r>
      <w:r w:rsidR="0021044E">
        <w:rPr>
          <w:rFonts w:ascii="Helvetica" w:hAnsi="Helvetica" w:cs="Arial"/>
          <w:sz w:val="22"/>
          <w:szCs w:val="22"/>
        </w:rPr>
        <w:t xml:space="preserve">comprising </w:t>
      </w:r>
      <w:r w:rsidR="00014A10">
        <w:rPr>
          <w:rFonts w:ascii="Helvetica" w:hAnsi="Helvetica" w:cs="Arial"/>
          <w:sz w:val="22"/>
          <w:szCs w:val="22"/>
        </w:rPr>
        <w:t xml:space="preserve">the diversity of possible </w:t>
      </w:r>
      <w:r w:rsidR="004C61E4" w:rsidRPr="004C61E4">
        <w:rPr>
          <w:rFonts w:ascii="Helvetica" w:hAnsi="Helvetica" w:cs="Arial"/>
          <w:sz w:val="22"/>
          <w:szCs w:val="22"/>
        </w:rPr>
        <w:t>3′</w:t>
      </w:r>
      <w:r w:rsidR="00895311">
        <w:rPr>
          <w:rFonts w:ascii="Helvetica" w:hAnsi="Helvetica" w:cs="Arial"/>
          <w:sz w:val="22"/>
          <w:szCs w:val="22"/>
        </w:rPr>
        <w:t>-</w:t>
      </w:r>
      <w:r w:rsidR="00014A10">
        <w:rPr>
          <w:rFonts w:ascii="Helvetica" w:hAnsi="Helvetica" w:cs="Arial"/>
          <w:sz w:val="22"/>
          <w:szCs w:val="22"/>
        </w:rPr>
        <w:t xml:space="preserve">compensatory sites. These are </w:t>
      </w:r>
      <w:r w:rsidR="00895311">
        <w:rPr>
          <w:rFonts w:ascii="Helvetica" w:hAnsi="Helvetica" w:cs="Arial"/>
          <w:sz w:val="22"/>
          <w:szCs w:val="22"/>
        </w:rPr>
        <w:t xml:space="preserve">1.) </w:t>
      </w:r>
      <w:r w:rsidR="00014A10">
        <w:rPr>
          <w:rFonts w:ascii="Helvetica" w:hAnsi="Helvetica" w:cs="Arial"/>
          <w:sz w:val="22"/>
          <w:szCs w:val="22"/>
        </w:rPr>
        <w:t xml:space="preserve">the </w:t>
      </w:r>
      <w:r w:rsidR="0021044E">
        <w:rPr>
          <w:rFonts w:ascii="Helvetica" w:hAnsi="Helvetica" w:cs="Arial"/>
          <w:sz w:val="22"/>
          <w:szCs w:val="22"/>
        </w:rPr>
        <w:t xml:space="preserve">position of </w:t>
      </w:r>
      <w:r w:rsidR="00014A10">
        <w:rPr>
          <w:rFonts w:ascii="Helvetica" w:hAnsi="Helvetica" w:cs="Arial"/>
          <w:sz w:val="22"/>
          <w:szCs w:val="22"/>
        </w:rPr>
        <w:t xml:space="preserve">the </w:t>
      </w:r>
      <w:r w:rsidR="0021044E">
        <w:rPr>
          <w:rFonts w:ascii="Helvetica" w:hAnsi="Helvetica" w:cs="Arial"/>
          <w:sz w:val="22"/>
          <w:szCs w:val="22"/>
        </w:rPr>
        <w:t xml:space="preserve">target pairing within the </w:t>
      </w:r>
      <w:r w:rsidR="00014A10">
        <w:rPr>
          <w:rFonts w:ascii="Helvetica" w:hAnsi="Helvetica" w:cs="Arial"/>
          <w:sz w:val="22"/>
          <w:szCs w:val="22"/>
        </w:rPr>
        <w:t>miRNA</w:t>
      </w:r>
      <w:r w:rsidR="0021044E">
        <w:rPr>
          <w:rFonts w:ascii="Helvetica" w:hAnsi="Helvetica" w:cs="Arial"/>
          <w:sz w:val="22"/>
          <w:szCs w:val="22"/>
        </w:rPr>
        <w:t xml:space="preserve"> 3′ end</w:t>
      </w:r>
      <w:r w:rsidR="00014A10">
        <w:rPr>
          <w:rFonts w:ascii="Helvetica" w:hAnsi="Helvetica" w:cs="Arial"/>
          <w:sz w:val="22"/>
          <w:szCs w:val="22"/>
        </w:rPr>
        <w:t xml:space="preserve"> (top left), </w:t>
      </w:r>
      <w:r w:rsidR="00895311">
        <w:rPr>
          <w:rFonts w:ascii="Helvetica" w:hAnsi="Helvetica" w:cs="Arial"/>
          <w:sz w:val="22"/>
          <w:szCs w:val="22"/>
        </w:rPr>
        <w:t xml:space="preserve">2.) </w:t>
      </w:r>
      <w:r w:rsidR="00014A10">
        <w:rPr>
          <w:rFonts w:ascii="Helvetica" w:hAnsi="Helvetica" w:cs="Arial"/>
          <w:sz w:val="22"/>
          <w:szCs w:val="22"/>
        </w:rPr>
        <w:t xml:space="preserve">the </w:t>
      </w:r>
      <w:r w:rsidR="0021044E">
        <w:rPr>
          <w:rFonts w:ascii="Helvetica" w:hAnsi="Helvetica" w:cs="Arial"/>
          <w:sz w:val="22"/>
          <w:szCs w:val="22"/>
        </w:rPr>
        <w:t>extent of the target pairing</w:t>
      </w:r>
      <w:r w:rsidR="004E4D71">
        <w:rPr>
          <w:rFonts w:ascii="Helvetica" w:hAnsi="Helvetica" w:cs="Arial"/>
          <w:sz w:val="22"/>
          <w:szCs w:val="22"/>
        </w:rPr>
        <w:t xml:space="preserve">, </w:t>
      </w:r>
      <w:r w:rsidR="00830FC0">
        <w:rPr>
          <w:rFonts w:ascii="Helvetica" w:hAnsi="Helvetica" w:cs="Arial"/>
          <w:sz w:val="22"/>
          <w:szCs w:val="22"/>
        </w:rPr>
        <w:t xml:space="preserve">measured in the number of </w:t>
      </w:r>
      <w:r w:rsidR="004E4D71">
        <w:rPr>
          <w:rFonts w:ascii="Helvetica" w:hAnsi="Helvetica" w:cs="Arial"/>
          <w:sz w:val="22"/>
          <w:szCs w:val="22"/>
        </w:rPr>
        <w:t>contiguous nucleotides</w:t>
      </w:r>
      <w:r w:rsidR="00830FC0">
        <w:rPr>
          <w:rFonts w:ascii="Helvetica" w:hAnsi="Helvetica" w:cs="Arial"/>
          <w:sz w:val="22"/>
          <w:szCs w:val="22"/>
        </w:rPr>
        <w:t xml:space="preserve"> pairing</w:t>
      </w:r>
      <w:r w:rsidR="0021044E">
        <w:rPr>
          <w:rFonts w:ascii="Helvetica" w:hAnsi="Helvetica" w:cs="Arial"/>
          <w:sz w:val="22"/>
          <w:szCs w:val="22"/>
        </w:rPr>
        <w:t xml:space="preserve"> to the </w:t>
      </w:r>
      <w:r w:rsidR="00014A10">
        <w:rPr>
          <w:rFonts w:ascii="Helvetica" w:hAnsi="Helvetica" w:cs="Arial"/>
          <w:sz w:val="22"/>
          <w:szCs w:val="22"/>
        </w:rPr>
        <w:t xml:space="preserve">miRNA </w:t>
      </w:r>
      <w:r w:rsidR="0021044E">
        <w:rPr>
          <w:rFonts w:ascii="Helvetica" w:hAnsi="Helvetica" w:cs="Arial"/>
          <w:sz w:val="22"/>
          <w:szCs w:val="22"/>
        </w:rPr>
        <w:t>3′ end</w:t>
      </w:r>
      <w:r w:rsidR="00014A10">
        <w:rPr>
          <w:rFonts w:ascii="Helvetica" w:hAnsi="Helvetica" w:cs="Arial"/>
          <w:sz w:val="22"/>
          <w:szCs w:val="22"/>
        </w:rPr>
        <w:t xml:space="preserve">, </w:t>
      </w:r>
      <w:r w:rsidR="00895311">
        <w:rPr>
          <w:rFonts w:ascii="Helvetica" w:hAnsi="Helvetica" w:cs="Arial"/>
          <w:sz w:val="22"/>
          <w:szCs w:val="22"/>
        </w:rPr>
        <w:t xml:space="preserve">3.) </w:t>
      </w:r>
      <w:r w:rsidR="00014A10">
        <w:rPr>
          <w:rFonts w:ascii="Helvetica" w:hAnsi="Helvetica" w:cs="Arial"/>
          <w:sz w:val="22"/>
          <w:szCs w:val="22"/>
        </w:rPr>
        <w:t xml:space="preserve">the </w:t>
      </w:r>
      <w:r w:rsidR="00BF05D5">
        <w:rPr>
          <w:rFonts w:ascii="Helvetica" w:hAnsi="Helvetica" w:cs="Arial"/>
          <w:sz w:val="22"/>
          <w:szCs w:val="22"/>
        </w:rPr>
        <w:t xml:space="preserve">offset between </w:t>
      </w:r>
      <w:r w:rsidR="00014A10">
        <w:rPr>
          <w:rFonts w:ascii="Helvetica" w:hAnsi="Helvetica" w:cs="Arial"/>
          <w:sz w:val="22"/>
          <w:szCs w:val="22"/>
        </w:rPr>
        <w:t xml:space="preserve">the seed </w:t>
      </w:r>
      <w:r w:rsidR="004E4D71">
        <w:rPr>
          <w:rFonts w:ascii="Helvetica" w:hAnsi="Helvetica" w:cs="Arial"/>
          <w:sz w:val="22"/>
          <w:szCs w:val="22"/>
        </w:rPr>
        <w:t xml:space="preserve">pairing </w:t>
      </w:r>
      <w:r w:rsidR="00014A10">
        <w:rPr>
          <w:rFonts w:ascii="Helvetica" w:hAnsi="Helvetica" w:cs="Arial"/>
          <w:sz w:val="22"/>
          <w:szCs w:val="22"/>
        </w:rPr>
        <w:t>and 3′ pairing</w:t>
      </w:r>
      <w:r w:rsidR="004E4D71">
        <w:rPr>
          <w:rFonts w:ascii="Helvetica" w:hAnsi="Helvetica" w:cs="Arial"/>
          <w:sz w:val="22"/>
          <w:szCs w:val="22"/>
        </w:rPr>
        <w:t xml:space="preserve">, where offsets of </w:t>
      </w:r>
      <w:r w:rsidR="00BF05D5">
        <w:rPr>
          <w:rFonts w:ascii="Helvetica" w:hAnsi="Helvetica" w:cs="Arial"/>
          <w:sz w:val="22"/>
          <w:szCs w:val="22"/>
        </w:rPr>
        <w:t>+</w:t>
      </w:r>
      <w:r w:rsidR="004E4D71">
        <w:rPr>
          <w:rFonts w:ascii="Helvetica" w:hAnsi="Helvetica" w:cs="Arial"/>
          <w:sz w:val="22"/>
          <w:szCs w:val="22"/>
        </w:rPr>
        <w:t xml:space="preserve">1, 0, and </w:t>
      </w:r>
      <w:r w:rsidR="00BF05D5">
        <w:rPr>
          <w:rFonts w:ascii="Helvetica" w:hAnsi="Helvetica" w:cs="Arial"/>
          <w:sz w:val="22"/>
          <w:szCs w:val="22"/>
        </w:rPr>
        <w:t>−</w:t>
      </w:r>
      <w:r w:rsidR="004E4D71">
        <w:rPr>
          <w:rFonts w:ascii="Helvetica" w:hAnsi="Helvetica" w:cs="Arial"/>
          <w:sz w:val="22"/>
          <w:szCs w:val="22"/>
        </w:rPr>
        <w:t xml:space="preserve">1 indicate one </w:t>
      </w:r>
      <w:r w:rsidR="00BF05D5">
        <w:rPr>
          <w:rFonts w:ascii="Helvetica" w:hAnsi="Helvetica" w:cs="Arial"/>
          <w:sz w:val="22"/>
          <w:szCs w:val="22"/>
        </w:rPr>
        <w:t xml:space="preserve">more </w:t>
      </w:r>
      <w:r w:rsidR="004E4D71">
        <w:rPr>
          <w:rFonts w:ascii="Helvetica" w:hAnsi="Helvetica" w:cs="Arial"/>
          <w:sz w:val="22"/>
          <w:szCs w:val="22"/>
        </w:rPr>
        <w:t>un</w:t>
      </w:r>
      <w:r w:rsidR="00B3143C">
        <w:rPr>
          <w:rFonts w:ascii="Helvetica" w:hAnsi="Helvetica" w:cs="Arial"/>
          <w:sz w:val="22"/>
          <w:szCs w:val="22"/>
        </w:rPr>
        <w:t>p</w:t>
      </w:r>
      <w:r w:rsidR="004E4D71">
        <w:rPr>
          <w:rFonts w:ascii="Helvetica" w:hAnsi="Helvetica" w:cs="Arial"/>
          <w:sz w:val="22"/>
          <w:szCs w:val="22"/>
        </w:rPr>
        <w:t xml:space="preserve">aired target nucleotide, an equal number of target nucleotides, and one </w:t>
      </w:r>
      <w:r w:rsidR="00BF05D5">
        <w:rPr>
          <w:rFonts w:ascii="Helvetica" w:hAnsi="Helvetica" w:cs="Arial"/>
          <w:sz w:val="22"/>
          <w:szCs w:val="22"/>
        </w:rPr>
        <w:t>fewer</w:t>
      </w:r>
      <w:r w:rsidR="004E4D71">
        <w:rPr>
          <w:rFonts w:ascii="Helvetica" w:hAnsi="Helvetica" w:cs="Arial"/>
          <w:sz w:val="22"/>
          <w:szCs w:val="22"/>
        </w:rPr>
        <w:t xml:space="preserve"> unpaired target nucleotide, respectively, in comparison to the number of unpaired miRNA nucleotides </w:t>
      </w:r>
      <w:r w:rsidR="00BF05D5">
        <w:rPr>
          <w:rFonts w:ascii="Helvetica" w:hAnsi="Helvetica" w:cs="Arial"/>
          <w:sz w:val="22"/>
          <w:szCs w:val="22"/>
        </w:rPr>
        <w:t>separating</w:t>
      </w:r>
      <w:r w:rsidR="004E4D71">
        <w:rPr>
          <w:rFonts w:ascii="Helvetica" w:hAnsi="Helvetica" w:cs="Arial"/>
          <w:sz w:val="22"/>
          <w:szCs w:val="22"/>
        </w:rPr>
        <w:t xml:space="preserve"> the seed</w:t>
      </w:r>
      <w:r w:rsidR="00BF05D5">
        <w:rPr>
          <w:rFonts w:ascii="Helvetica" w:hAnsi="Helvetica" w:cs="Arial"/>
          <w:sz w:val="22"/>
          <w:szCs w:val="22"/>
        </w:rPr>
        <w:t>-</w:t>
      </w:r>
      <w:r w:rsidR="004E4D71">
        <w:rPr>
          <w:rFonts w:ascii="Helvetica" w:hAnsi="Helvetica" w:cs="Arial"/>
          <w:sz w:val="22"/>
          <w:szCs w:val="22"/>
        </w:rPr>
        <w:t xml:space="preserve"> </w:t>
      </w:r>
      <w:r w:rsidR="00B3143C">
        <w:rPr>
          <w:rFonts w:ascii="Helvetica" w:hAnsi="Helvetica" w:cs="Arial"/>
          <w:sz w:val="22"/>
          <w:szCs w:val="22"/>
        </w:rPr>
        <w:t>and 3′</w:t>
      </w:r>
      <w:r w:rsidR="00BF05D5">
        <w:rPr>
          <w:rFonts w:ascii="Helvetica" w:hAnsi="Helvetica" w:cs="Arial"/>
          <w:sz w:val="22"/>
          <w:szCs w:val="22"/>
        </w:rPr>
        <w:t>-</w:t>
      </w:r>
      <w:r w:rsidR="00B3143C">
        <w:rPr>
          <w:rFonts w:ascii="Helvetica" w:hAnsi="Helvetica" w:cs="Arial"/>
          <w:sz w:val="22"/>
          <w:szCs w:val="22"/>
        </w:rPr>
        <w:t xml:space="preserve"> paired segments</w:t>
      </w:r>
      <w:r w:rsidR="00014A10">
        <w:rPr>
          <w:rFonts w:ascii="Helvetica" w:hAnsi="Helvetica" w:cs="Arial"/>
          <w:sz w:val="22"/>
          <w:szCs w:val="22"/>
        </w:rPr>
        <w:t xml:space="preserve">, and </w:t>
      </w:r>
      <w:r w:rsidR="00895311">
        <w:rPr>
          <w:rFonts w:ascii="Helvetica" w:hAnsi="Helvetica" w:cs="Arial"/>
          <w:sz w:val="22"/>
          <w:szCs w:val="22"/>
        </w:rPr>
        <w:t xml:space="preserve">4.) </w:t>
      </w:r>
      <w:r w:rsidR="00014A10">
        <w:rPr>
          <w:rFonts w:ascii="Helvetica" w:hAnsi="Helvetica" w:cs="Arial"/>
          <w:sz w:val="22"/>
          <w:szCs w:val="22"/>
        </w:rPr>
        <w:t xml:space="preserve">the </w:t>
      </w:r>
      <w:r w:rsidR="00BF05D5">
        <w:rPr>
          <w:rFonts w:ascii="Helvetica" w:hAnsi="Helvetica" w:cs="Arial"/>
          <w:sz w:val="22"/>
          <w:szCs w:val="22"/>
        </w:rPr>
        <w:t xml:space="preserve">position </w:t>
      </w:r>
      <w:r w:rsidR="00830FC0">
        <w:rPr>
          <w:rFonts w:ascii="Helvetica" w:hAnsi="Helvetica" w:cs="Arial"/>
          <w:sz w:val="22"/>
          <w:szCs w:val="22"/>
        </w:rPr>
        <w:t xml:space="preserve">and identify </w:t>
      </w:r>
      <w:r w:rsidR="00BF05D5">
        <w:rPr>
          <w:rFonts w:ascii="Helvetica" w:hAnsi="Helvetica" w:cs="Arial"/>
          <w:sz w:val="22"/>
          <w:szCs w:val="22"/>
        </w:rPr>
        <w:t xml:space="preserve">of </w:t>
      </w:r>
      <w:r w:rsidR="00830FC0">
        <w:rPr>
          <w:rFonts w:ascii="Helvetica" w:hAnsi="Helvetica" w:cs="Arial"/>
          <w:sz w:val="22"/>
          <w:szCs w:val="22"/>
        </w:rPr>
        <w:t xml:space="preserve">the </w:t>
      </w:r>
      <w:r w:rsidR="00BF05D5">
        <w:rPr>
          <w:rFonts w:ascii="Helvetica" w:hAnsi="Helvetica" w:cs="Arial"/>
          <w:sz w:val="22"/>
          <w:szCs w:val="22"/>
        </w:rPr>
        <w:t xml:space="preserve">mismatched </w:t>
      </w:r>
      <w:r w:rsidR="00895311">
        <w:rPr>
          <w:rFonts w:ascii="Helvetica" w:hAnsi="Helvetica" w:cs="Arial"/>
          <w:sz w:val="22"/>
          <w:szCs w:val="22"/>
        </w:rPr>
        <w:t xml:space="preserve">target </w:t>
      </w:r>
      <w:r w:rsidR="00BF05D5">
        <w:rPr>
          <w:rFonts w:ascii="Helvetica" w:hAnsi="Helvetica" w:cs="Arial"/>
          <w:sz w:val="22"/>
          <w:szCs w:val="22"/>
        </w:rPr>
        <w:t xml:space="preserve">nucleotide </w:t>
      </w:r>
      <w:r w:rsidR="00830FC0">
        <w:rPr>
          <w:rFonts w:ascii="Helvetica" w:hAnsi="Helvetica" w:cs="Arial"/>
          <w:sz w:val="22"/>
          <w:szCs w:val="22"/>
        </w:rPr>
        <w:t>within the seed pairing</w:t>
      </w:r>
      <w:r w:rsidR="00895311">
        <w:rPr>
          <w:rFonts w:ascii="Helvetica" w:hAnsi="Helvetica" w:cs="Arial"/>
          <w:sz w:val="22"/>
          <w:szCs w:val="22"/>
        </w:rPr>
        <w:t xml:space="preserve"> (bottom right).</w:t>
      </w:r>
    </w:p>
    <w:p w14:paraId="7B5FA1B8" w14:textId="7D3804DB" w:rsidR="00C76BF7" w:rsidRDefault="00BF05D5" w:rsidP="00E077CF">
      <w:pPr>
        <w:contextualSpacing/>
        <w:rPr>
          <w:rFonts w:ascii="Helvetica" w:hAnsi="Helvetica" w:cs="Arial"/>
          <w:sz w:val="22"/>
          <w:szCs w:val="22"/>
        </w:rPr>
      </w:pPr>
      <w:r>
        <w:rPr>
          <w:rFonts w:ascii="Helvetica" w:hAnsi="Helvetica" w:cs="Arial"/>
          <w:sz w:val="22"/>
          <w:szCs w:val="22"/>
        </w:rPr>
        <w:t xml:space="preserve">(C) Programmed, miRNA-specific </w:t>
      </w:r>
      <w:r w:rsidR="00D606C4">
        <w:rPr>
          <w:rFonts w:ascii="Helvetica" w:hAnsi="Helvetica" w:cs="Arial"/>
          <w:sz w:val="22"/>
          <w:szCs w:val="22"/>
        </w:rPr>
        <w:t>AGO-</w:t>
      </w:r>
      <w:r w:rsidR="004C61E4" w:rsidRPr="004C61E4">
        <w:rPr>
          <w:rFonts w:ascii="Helvetica" w:hAnsi="Helvetica" w:cs="Arial"/>
          <w:sz w:val="22"/>
          <w:szCs w:val="22"/>
        </w:rPr>
        <w:t>RBNS RNA librar</w:t>
      </w:r>
      <w:r w:rsidR="004B3617">
        <w:rPr>
          <w:rFonts w:ascii="Helvetica" w:hAnsi="Helvetica" w:cs="Arial"/>
          <w:sz w:val="22"/>
          <w:szCs w:val="22"/>
        </w:rPr>
        <w:t>ies</w:t>
      </w:r>
      <w:r w:rsidR="004C61E4" w:rsidRPr="004C61E4">
        <w:rPr>
          <w:rFonts w:ascii="Helvetica" w:hAnsi="Helvetica" w:cs="Arial"/>
          <w:sz w:val="22"/>
          <w:szCs w:val="22"/>
        </w:rPr>
        <w:t xml:space="preserve">. </w:t>
      </w:r>
      <w:r w:rsidR="00E52740">
        <w:rPr>
          <w:rFonts w:ascii="Helvetica" w:hAnsi="Helvetica" w:cs="Arial"/>
          <w:sz w:val="22"/>
          <w:szCs w:val="22"/>
        </w:rPr>
        <w:t xml:space="preserve">The libraries </w:t>
      </w:r>
      <w:r w:rsidR="008001BD">
        <w:rPr>
          <w:rFonts w:ascii="Helvetica" w:hAnsi="Helvetica" w:cs="Arial"/>
          <w:sz w:val="22"/>
          <w:szCs w:val="22"/>
        </w:rPr>
        <w:t>contain an</w:t>
      </w:r>
      <w:r w:rsidRPr="004C61E4">
        <w:rPr>
          <w:rFonts w:ascii="Helvetica" w:hAnsi="Helvetica" w:cs="Arial"/>
          <w:sz w:val="22"/>
          <w:szCs w:val="22"/>
        </w:rPr>
        <w:t xml:space="preserve"> </w:t>
      </w:r>
      <w:r>
        <w:rPr>
          <w:rFonts w:ascii="Helvetica" w:hAnsi="Helvetica" w:cs="Arial"/>
          <w:sz w:val="22"/>
          <w:szCs w:val="22"/>
        </w:rPr>
        <w:t xml:space="preserve">8-nt region </w:t>
      </w:r>
      <w:r w:rsidR="008001BD">
        <w:rPr>
          <w:rFonts w:ascii="Helvetica" w:hAnsi="Helvetica" w:cs="Arial"/>
          <w:sz w:val="22"/>
          <w:szCs w:val="22"/>
        </w:rPr>
        <w:t xml:space="preserve">with </w:t>
      </w:r>
      <w:r>
        <w:rPr>
          <w:rFonts w:ascii="Helvetica" w:hAnsi="Helvetica" w:cs="Arial"/>
          <w:sz w:val="22"/>
          <w:szCs w:val="22"/>
        </w:rPr>
        <w:t xml:space="preserve">all 18 possible single-nucleotide mismatches to nucleotides 2–7 for a particular miRNA (shown here for let-7a), downstream of 25 </w:t>
      </w:r>
      <w:r w:rsidR="004C61E4" w:rsidRPr="004C61E4">
        <w:rPr>
          <w:rFonts w:ascii="Helvetica" w:hAnsi="Helvetica" w:cs="Arial"/>
          <w:sz w:val="22"/>
          <w:szCs w:val="22"/>
        </w:rPr>
        <w:t>n</w:t>
      </w:r>
      <w:r w:rsidR="00E52740">
        <w:rPr>
          <w:rFonts w:ascii="Helvetica" w:hAnsi="Helvetica" w:cs="Arial"/>
          <w:sz w:val="22"/>
          <w:szCs w:val="22"/>
        </w:rPr>
        <w:t>ucleotides</w:t>
      </w:r>
      <w:r w:rsidR="004C61E4" w:rsidRPr="004C61E4">
        <w:rPr>
          <w:rFonts w:ascii="Helvetica" w:hAnsi="Helvetica" w:cs="Arial"/>
          <w:sz w:val="22"/>
          <w:szCs w:val="22"/>
        </w:rPr>
        <w:t xml:space="preserve"> of random</w:t>
      </w:r>
      <w:r w:rsidR="00D606C4">
        <w:rPr>
          <w:rFonts w:ascii="Helvetica" w:hAnsi="Helvetica" w:cs="Arial"/>
          <w:sz w:val="22"/>
          <w:szCs w:val="22"/>
        </w:rPr>
        <w:t>i</w:t>
      </w:r>
      <w:r w:rsidR="00E52740">
        <w:rPr>
          <w:rFonts w:ascii="Helvetica" w:hAnsi="Helvetica" w:cs="Arial"/>
          <w:sz w:val="22"/>
          <w:szCs w:val="22"/>
        </w:rPr>
        <w:t>z</w:t>
      </w:r>
      <w:r w:rsidR="00D606C4">
        <w:rPr>
          <w:rFonts w:ascii="Helvetica" w:hAnsi="Helvetica" w:cs="Arial"/>
          <w:sz w:val="22"/>
          <w:szCs w:val="22"/>
        </w:rPr>
        <w:t>ed</w:t>
      </w:r>
      <w:r w:rsidR="004C61E4" w:rsidRPr="004C61E4">
        <w:rPr>
          <w:rFonts w:ascii="Helvetica" w:hAnsi="Helvetica" w:cs="Arial"/>
          <w:sz w:val="22"/>
          <w:szCs w:val="22"/>
        </w:rPr>
        <w:t xml:space="preserve"> sequence</w:t>
      </w:r>
      <w:r w:rsidR="00E077CF">
        <w:rPr>
          <w:rFonts w:ascii="Helvetica" w:hAnsi="Helvetica" w:cs="Arial"/>
          <w:sz w:val="22"/>
          <w:szCs w:val="22"/>
        </w:rPr>
        <w:t xml:space="preserve">. Each </w:t>
      </w:r>
      <w:r w:rsidR="004C61E4" w:rsidRPr="004C61E4">
        <w:rPr>
          <w:rFonts w:ascii="Helvetica" w:hAnsi="Helvetica" w:cs="Arial"/>
          <w:sz w:val="22"/>
          <w:szCs w:val="22"/>
        </w:rPr>
        <w:t xml:space="preserve">library is generated by combining the transcription products of </w:t>
      </w:r>
      <w:r w:rsidR="00E52740">
        <w:rPr>
          <w:rFonts w:ascii="Helvetica" w:hAnsi="Helvetica" w:cs="Arial"/>
          <w:sz w:val="22"/>
          <w:szCs w:val="22"/>
        </w:rPr>
        <w:t>six</w:t>
      </w:r>
      <w:r w:rsidR="00E52740" w:rsidRPr="004C61E4">
        <w:rPr>
          <w:rFonts w:ascii="Helvetica" w:hAnsi="Helvetica" w:cs="Arial"/>
          <w:sz w:val="22"/>
          <w:szCs w:val="22"/>
        </w:rPr>
        <w:t xml:space="preserve"> </w:t>
      </w:r>
      <w:r w:rsidR="004C61E4" w:rsidRPr="004C61E4">
        <w:rPr>
          <w:rFonts w:ascii="Helvetica" w:hAnsi="Helvetica" w:cs="Arial"/>
          <w:sz w:val="22"/>
          <w:szCs w:val="22"/>
        </w:rPr>
        <w:t xml:space="preserve">synthetic DNA </w:t>
      </w:r>
      <w:r w:rsidR="00E077CF">
        <w:rPr>
          <w:rFonts w:ascii="Helvetica" w:hAnsi="Helvetica" w:cs="Arial"/>
          <w:sz w:val="22"/>
          <w:szCs w:val="22"/>
        </w:rPr>
        <w:t xml:space="preserve">libraries </w:t>
      </w:r>
      <w:r w:rsidR="004B3617">
        <w:rPr>
          <w:rFonts w:ascii="Helvetica" w:hAnsi="Helvetica" w:cs="Arial"/>
          <w:sz w:val="22"/>
          <w:szCs w:val="22"/>
        </w:rPr>
        <w:t xml:space="preserve">that each contain a </w:t>
      </w:r>
      <w:r w:rsidR="00C76BF7">
        <w:rPr>
          <w:rFonts w:ascii="Helvetica" w:hAnsi="Helvetica" w:cs="Arial"/>
          <w:sz w:val="22"/>
          <w:szCs w:val="22"/>
        </w:rPr>
        <w:t>single mismatch position (pink)</w:t>
      </w:r>
      <w:r w:rsidR="004C61E4" w:rsidRPr="004C61E4">
        <w:rPr>
          <w:rFonts w:ascii="Helvetica" w:hAnsi="Helvetica" w:cs="Arial"/>
          <w:sz w:val="22"/>
          <w:szCs w:val="22"/>
        </w:rPr>
        <w:t xml:space="preserve">. </w:t>
      </w:r>
      <w:r w:rsidR="00E52740">
        <w:rPr>
          <w:rFonts w:ascii="Helvetica" w:hAnsi="Helvetica" w:cs="Arial"/>
          <w:sz w:val="22"/>
          <w:szCs w:val="22"/>
        </w:rPr>
        <w:t>(</w:t>
      </w:r>
      <w:r w:rsidR="004C61E4" w:rsidRPr="004C61E4">
        <w:rPr>
          <w:rFonts w:ascii="Helvetica" w:hAnsi="Helvetica" w:cs="Arial"/>
          <w:sz w:val="22"/>
          <w:szCs w:val="22"/>
        </w:rPr>
        <w:t>D</w:t>
      </w:r>
      <w:r w:rsidR="00E52740">
        <w:rPr>
          <w:rFonts w:ascii="Helvetica" w:hAnsi="Helvetica" w:cs="Arial"/>
          <w:sz w:val="22"/>
          <w:szCs w:val="22"/>
        </w:rPr>
        <w:t xml:space="preserve">, not </w:t>
      </w:r>
      <w:r w:rsidR="004C61E4" w:rsidRPr="004C61E4">
        <w:rPr>
          <w:rFonts w:ascii="Helvetica" w:hAnsi="Helvetica" w:cs="Arial"/>
          <w:sz w:val="22"/>
          <w:szCs w:val="22"/>
        </w:rPr>
        <w:t>C</w:t>
      </w:r>
      <w:r w:rsidR="00E52740">
        <w:rPr>
          <w:rFonts w:ascii="Helvetica" w:hAnsi="Helvetica" w:cs="Arial"/>
          <w:sz w:val="22"/>
          <w:szCs w:val="22"/>
        </w:rPr>
        <w:t>;</w:t>
      </w:r>
      <w:r w:rsidR="00E52740" w:rsidRPr="004C61E4">
        <w:rPr>
          <w:rFonts w:ascii="Helvetica" w:hAnsi="Helvetica" w:cs="Arial"/>
          <w:sz w:val="22"/>
          <w:szCs w:val="22"/>
        </w:rPr>
        <w:t xml:space="preserve"> </w:t>
      </w:r>
      <w:r w:rsidR="004C61E4" w:rsidRPr="004C61E4">
        <w:rPr>
          <w:rFonts w:ascii="Helvetica" w:hAnsi="Helvetica" w:cs="Arial"/>
          <w:sz w:val="22"/>
          <w:szCs w:val="22"/>
        </w:rPr>
        <w:t>V</w:t>
      </w:r>
      <w:r w:rsidR="00E52740">
        <w:rPr>
          <w:rFonts w:ascii="Helvetica" w:hAnsi="Helvetica" w:cs="Arial"/>
          <w:sz w:val="22"/>
          <w:szCs w:val="22"/>
        </w:rPr>
        <w:t>,</w:t>
      </w:r>
      <w:r w:rsidR="004C61E4" w:rsidRPr="004C61E4">
        <w:rPr>
          <w:rFonts w:ascii="Helvetica" w:hAnsi="Helvetica" w:cs="Arial"/>
          <w:sz w:val="22"/>
          <w:szCs w:val="22"/>
        </w:rPr>
        <w:t xml:space="preserve"> not</w:t>
      </w:r>
      <w:r w:rsidR="00E52740">
        <w:rPr>
          <w:rFonts w:ascii="Helvetica" w:hAnsi="Helvetica" w:cs="Arial"/>
          <w:sz w:val="22"/>
          <w:szCs w:val="22"/>
        </w:rPr>
        <w:t xml:space="preserve"> </w:t>
      </w:r>
      <w:r w:rsidR="004C61E4" w:rsidRPr="004C61E4">
        <w:rPr>
          <w:rFonts w:ascii="Helvetica" w:hAnsi="Helvetica" w:cs="Arial"/>
          <w:sz w:val="22"/>
          <w:szCs w:val="22"/>
        </w:rPr>
        <w:t>U</w:t>
      </w:r>
      <w:r w:rsidR="00E52740">
        <w:rPr>
          <w:rFonts w:ascii="Helvetica" w:hAnsi="Helvetica" w:cs="Arial"/>
          <w:sz w:val="22"/>
          <w:szCs w:val="22"/>
        </w:rPr>
        <w:t>;</w:t>
      </w:r>
      <w:r w:rsidR="00E52740" w:rsidRPr="004C61E4">
        <w:rPr>
          <w:rFonts w:ascii="Helvetica" w:hAnsi="Helvetica" w:cs="Arial"/>
          <w:sz w:val="22"/>
          <w:szCs w:val="22"/>
        </w:rPr>
        <w:t xml:space="preserve"> </w:t>
      </w:r>
      <w:r w:rsidR="004C61E4" w:rsidRPr="004C61E4">
        <w:rPr>
          <w:rFonts w:ascii="Helvetica" w:hAnsi="Helvetica" w:cs="Arial"/>
          <w:sz w:val="22"/>
          <w:szCs w:val="22"/>
        </w:rPr>
        <w:t>and B</w:t>
      </w:r>
      <w:r w:rsidR="00E52740">
        <w:rPr>
          <w:rFonts w:ascii="Helvetica" w:hAnsi="Helvetica" w:cs="Arial"/>
          <w:sz w:val="22"/>
          <w:szCs w:val="22"/>
        </w:rPr>
        <w:t>,</w:t>
      </w:r>
      <w:r w:rsidR="004C61E4" w:rsidRPr="004C61E4">
        <w:rPr>
          <w:rFonts w:ascii="Helvetica" w:hAnsi="Helvetica" w:cs="Arial"/>
          <w:sz w:val="22"/>
          <w:szCs w:val="22"/>
        </w:rPr>
        <w:t xml:space="preserve"> not</w:t>
      </w:r>
      <w:r w:rsidR="00E52740">
        <w:rPr>
          <w:rFonts w:ascii="Helvetica" w:hAnsi="Helvetica" w:cs="Arial"/>
          <w:sz w:val="22"/>
          <w:szCs w:val="22"/>
        </w:rPr>
        <w:t xml:space="preserve"> </w:t>
      </w:r>
      <w:r w:rsidR="004C61E4" w:rsidRPr="004C61E4">
        <w:rPr>
          <w:rFonts w:ascii="Helvetica" w:hAnsi="Helvetica" w:cs="Arial"/>
          <w:sz w:val="22"/>
          <w:szCs w:val="22"/>
        </w:rPr>
        <w:t>A</w:t>
      </w:r>
      <w:r w:rsidR="00E077CF">
        <w:rPr>
          <w:rFonts w:ascii="Helvetica" w:hAnsi="Helvetica" w:cs="Arial"/>
          <w:sz w:val="22"/>
          <w:szCs w:val="22"/>
        </w:rPr>
        <w:t>, N, any nucleotide</w:t>
      </w:r>
      <w:r w:rsidR="00E52740">
        <w:rPr>
          <w:rFonts w:ascii="Helvetica" w:hAnsi="Helvetica" w:cs="Arial"/>
          <w:sz w:val="22"/>
          <w:szCs w:val="22"/>
        </w:rPr>
        <w:t>)</w:t>
      </w:r>
      <w:r w:rsidR="00E52740" w:rsidRPr="004C61E4">
        <w:rPr>
          <w:rFonts w:ascii="Helvetica" w:hAnsi="Helvetica" w:cs="Arial"/>
          <w:sz w:val="22"/>
          <w:szCs w:val="22"/>
        </w:rPr>
        <w:t>.</w:t>
      </w:r>
    </w:p>
    <w:p w14:paraId="64E9CF77" w14:textId="56D4BF2F" w:rsidR="004C61E4" w:rsidRPr="004C61E4" w:rsidRDefault="00C76BF7" w:rsidP="004C61E4">
      <w:pPr>
        <w:contextualSpacing/>
        <w:rPr>
          <w:rFonts w:ascii="Helvetica" w:hAnsi="Helvetica" w:cs="Arial"/>
          <w:sz w:val="22"/>
          <w:szCs w:val="22"/>
        </w:rPr>
      </w:pPr>
      <w:r>
        <w:rPr>
          <w:rFonts w:ascii="Helvetica" w:hAnsi="Helvetica" w:cs="Arial"/>
          <w:sz w:val="22"/>
          <w:szCs w:val="22"/>
        </w:rPr>
        <w:t>(</w:t>
      </w:r>
      <w:r w:rsidR="00E077CF">
        <w:rPr>
          <w:rFonts w:ascii="Helvetica" w:hAnsi="Helvetica" w:cs="Arial"/>
          <w:sz w:val="22"/>
          <w:szCs w:val="22"/>
        </w:rPr>
        <w:t>D</w:t>
      </w:r>
      <w:r w:rsidR="004C61E4" w:rsidRPr="004C61E4">
        <w:rPr>
          <w:rFonts w:ascii="Helvetica" w:hAnsi="Helvetica" w:cs="Arial"/>
          <w:sz w:val="22"/>
          <w:szCs w:val="22"/>
        </w:rPr>
        <w:t xml:space="preserve">) Enrichment of top 20 positional </w:t>
      </w:r>
      <w:r w:rsidR="00F326D4">
        <w:rPr>
          <w:rFonts w:ascii="Helvetica" w:hAnsi="Helvetica" w:cs="Arial"/>
          <w:sz w:val="22"/>
          <w:szCs w:val="22"/>
        </w:rPr>
        <w:t xml:space="preserve">8-nt </w:t>
      </w:r>
      <w:r w:rsidR="004C61E4" w:rsidRPr="004C61E4">
        <w:rPr>
          <w:rFonts w:ascii="Helvetica" w:hAnsi="Helvetica" w:cs="Arial"/>
          <w:i/>
          <w:sz w:val="22"/>
          <w:szCs w:val="22"/>
        </w:rPr>
        <w:t>k</w:t>
      </w:r>
      <w:r w:rsidR="004C61E4" w:rsidRPr="004C61E4">
        <w:rPr>
          <w:rFonts w:ascii="Helvetica" w:hAnsi="Helvetica" w:cs="Arial"/>
          <w:sz w:val="22"/>
          <w:szCs w:val="22"/>
        </w:rPr>
        <w:t>-</w:t>
      </w:r>
      <w:proofErr w:type="spellStart"/>
      <w:r w:rsidR="004C61E4" w:rsidRPr="004C61E4">
        <w:rPr>
          <w:rFonts w:ascii="Helvetica" w:hAnsi="Helvetica" w:cs="Arial"/>
          <w:sz w:val="22"/>
          <w:szCs w:val="22"/>
        </w:rPr>
        <w:t>mers</w:t>
      </w:r>
      <w:proofErr w:type="spellEnd"/>
      <w:r w:rsidR="00E077CF">
        <w:rPr>
          <w:rFonts w:ascii="Helvetica" w:hAnsi="Helvetica" w:cs="Arial"/>
          <w:sz w:val="22"/>
          <w:szCs w:val="22"/>
        </w:rPr>
        <w:t xml:space="preserve"> in the highest concentration AGO-RBNS reaction performed with </w:t>
      </w:r>
      <w:r w:rsidR="008001BD">
        <w:rPr>
          <w:rFonts w:ascii="Helvetica" w:hAnsi="Helvetica" w:cs="Arial"/>
          <w:sz w:val="22"/>
          <w:szCs w:val="22"/>
        </w:rPr>
        <w:t>AGO2–</w:t>
      </w:r>
      <w:r w:rsidR="00E077CF">
        <w:rPr>
          <w:rFonts w:ascii="Helvetica" w:hAnsi="Helvetica" w:cs="Arial"/>
          <w:sz w:val="22"/>
          <w:szCs w:val="22"/>
        </w:rPr>
        <w:t>let-7a and the let-7a-specific programmed library</w:t>
      </w:r>
      <w:r w:rsidR="004C61E4" w:rsidRPr="004C61E4">
        <w:rPr>
          <w:rFonts w:ascii="Helvetica" w:hAnsi="Helvetica" w:cs="Arial"/>
          <w:sz w:val="22"/>
          <w:szCs w:val="22"/>
        </w:rPr>
        <w:t xml:space="preserve">. </w:t>
      </w:r>
      <w:r w:rsidR="004C61E4" w:rsidRPr="004C61E4">
        <w:rPr>
          <w:rFonts w:ascii="Helvetica" w:hAnsi="Helvetica" w:cs="Arial"/>
          <w:i/>
          <w:sz w:val="22"/>
          <w:szCs w:val="22"/>
        </w:rPr>
        <w:t>k</w:t>
      </w:r>
      <w:r w:rsidR="004C61E4" w:rsidRPr="004C61E4">
        <w:rPr>
          <w:rFonts w:ascii="Helvetica" w:hAnsi="Helvetica" w:cs="Arial"/>
          <w:sz w:val="22"/>
          <w:szCs w:val="22"/>
        </w:rPr>
        <w:t>-</w:t>
      </w:r>
      <w:proofErr w:type="spellStart"/>
      <w:r w:rsidR="004C61E4" w:rsidRPr="004C61E4">
        <w:rPr>
          <w:rFonts w:ascii="Helvetica" w:hAnsi="Helvetica" w:cs="Arial"/>
          <w:sz w:val="22"/>
          <w:szCs w:val="22"/>
        </w:rPr>
        <w:t>mers</w:t>
      </w:r>
      <w:proofErr w:type="spellEnd"/>
      <w:r w:rsidR="004C61E4" w:rsidRPr="004C61E4">
        <w:rPr>
          <w:rFonts w:ascii="Helvetica" w:hAnsi="Helvetica" w:cs="Arial"/>
          <w:sz w:val="22"/>
          <w:szCs w:val="22"/>
        </w:rPr>
        <w:t xml:space="preserve"> are ranked by the sum of their top </w:t>
      </w:r>
      <w:r w:rsidR="00462A8E">
        <w:rPr>
          <w:rFonts w:ascii="Helvetica" w:hAnsi="Helvetica" w:cs="Arial"/>
          <w:sz w:val="22"/>
          <w:szCs w:val="22"/>
        </w:rPr>
        <w:t>five</w:t>
      </w:r>
      <w:r w:rsidR="004C61E4" w:rsidRPr="004C61E4">
        <w:rPr>
          <w:rFonts w:ascii="Helvetica" w:hAnsi="Helvetica" w:cs="Arial"/>
          <w:sz w:val="22"/>
          <w:szCs w:val="22"/>
        </w:rPr>
        <w:t xml:space="preserve"> enrichments at each position across the sequencing read. Left, </w:t>
      </w:r>
      <w:r w:rsidR="004C61E4" w:rsidRPr="004C61E4">
        <w:rPr>
          <w:rFonts w:ascii="Helvetica" w:hAnsi="Helvetica" w:cs="Arial"/>
          <w:i/>
          <w:sz w:val="22"/>
          <w:szCs w:val="22"/>
        </w:rPr>
        <w:t>k-</w:t>
      </w:r>
      <w:proofErr w:type="spellStart"/>
      <w:r w:rsidR="004C61E4" w:rsidRPr="004C61E4">
        <w:rPr>
          <w:rFonts w:ascii="Helvetica" w:hAnsi="Helvetica" w:cs="Arial"/>
          <w:sz w:val="22"/>
          <w:szCs w:val="22"/>
        </w:rPr>
        <w:t>mers</w:t>
      </w:r>
      <w:proofErr w:type="spellEnd"/>
      <w:r w:rsidR="004C61E4" w:rsidRPr="004C61E4">
        <w:rPr>
          <w:rFonts w:ascii="Helvetica" w:hAnsi="Helvetica" w:cs="Arial"/>
          <w:sz w:val="22"/>
          <w:szCs w:val="22"/>
        </w:rPr>
        <w:t xml:space="preserve"> are aligned by </w:t>
      </w:r>
      <w:r w:rsidR="00883D3D">
        <w:rPr>
          <w:rFonts w:ascii="Helvetica" w:hAnsi="Helvetica" w:cs="Arial"/>
          <w:sz w:val="22"/>
          <w:szCs w:val="22"/>
        </w:rPr>
        <w:t xml:space="preserve">the CAAC motif shared by all 20 </w:t>
      </w:r>
      <w:r w:rsidR="00883D3D" w:rsidRPr="00883D3D">
        <w:rPr>
          <w:rFonts w:ascii="Helvetica" w:hAnsi="Helvetica" w:cs="Arial"/>
          <w:i/>
          <w:iCs/>
          <w:sz w:val="22"/>
          <w:szCs w:val="22"/>
        </w:rPr>
        <w:t>k</w:t>
      </w:r>
      <w:r w:rsidR="00883D3D">
        <w:rPr>
          <w:rFonts w:ascii="Helvetica" w:hAnsi="Helvetica" w:cs="Arial"/>
          <w:sz w:val="22"/>
          <w:szCs w:val="22"/>
        </w:rPr>
        <w:t>-</w:t>
      </w:r>
      <w:proofErr w:type="spellStart"/>
      <w:r w:rsidR="00883D3D">
        <w:rPr>
          <w:rFonts w:ascii="Helvetica" w:hAnsi="Helvetica" w:cs="Arial"/>
          <w:sz w:val="22"/>
          <w:szCs w:val="22"/>
        </w:rPr>
        <w:t>mers</w:t>
      </w:r>
      <w:proofErr w:type="spellEnd"/>
      <w:r w:rsidR="00883D3D">
        <w:rPr>
          <w:rFonts w:ascii="Helvetica" w:hAnsi="Helvetica" w:cs="Arial"/>
          <w:sz w:val="22"/>
          <w:szCs w:val="22"/>
        </w:rPr>
        <w:t xml:space="preserve">, </w:t>
      </w:r>
      <w:r w:rsidR="004C61E4" w:rsidRPr="004C61E4">
        <w:rPr>
          <w:rFonts w:ascii="Helvetica" w:hAnsi="Helvetica" w:cs="Arial"/>
          <w:sz w:val="22"/>
          <w:szCs w:val="22"/>
        </w:rPr>
        <w:t xml:space="preserve">with </w:t>
      </w:r>
      <w:r w:rsidR="00883D3D">
        <w:rPr>
          <w:rFonts w:ascii="Helvetica" w:hAnsi="Helvetica" w:cs="Arial"/>
          <w:sz w:val="22"/>
          <w:szCs w:val="22"/>
        </w:rPr>
        <w:t xml:space="preserve">nucleotides </w:t>
      </w:r>
      <w:r w:rsidR="004C61E4" w:rsidRPr="004C61E4">
        <w:rPr>
          <w:rFonts w:ascii="Helvetica" w:hAnsi="Helvetica" w:cs="Arial"/>
          <w:sz w:val="22"/>
          <w:szCs w:val="22"/>
        </w:rPr>
        <w:t xml:space="preserve">that are not </w:t>
      </w:r>
      <w:r w:rsidR="00883D3D">
        <w:rPr>
          <w:rFonts w:ascii="Helvetica" w:hAnsi="Helvetica" w:cs="Arial"/>
          <w:sz w:val="22"/>
          <w:szCs w:val="22"/>
        </w:rPr>
        <w:t xml:space="preserve">a </w:t>
      </w:r>
      <w:r w:rsidR="004C61E4" w:rsidRPr="004C61E4">
        <w:rPr>
          <w:rFonts w:ascii="Helvetica" w:hAnsi="Helvetica" w:cs="Arial"/>
          <w:sz w:val="22"/>
          <w:szCs w:val="22"/>
        </w:rPr>
        <w:t>Watson</w:t>
      </w:r>
      <w:r w:rsidR="00883D3D">
        <w:rPr>
          <w:rFonts w:ascii="Helvetica" w:hAnsi="Helvetica" w:cs="Arial"/>
          <w:sz w:val="22"/>
          <w:szCs w:val="22"/>
        </w:rPr>
        <w:t>–C</w:t>
      </w:r>
      <w:r w:rsidR="004C61E4" w:rsidRPr="004C61E4">
        <w:rPr>
          <w:rFonts w:ascii="Helvetica" w:hAnsi="Helvetica" w:cs="Arial"/>
          <w:sz w:val="22"/>
          <w:szCs w:val="22"/>
        </w:rPr>
        <w:t xml:space="preserve">rick match to the miRNA sequence shown in red. </w:t>
      </w:r>
      <w:r w:rsidR="00883D3D">
        <w:rPr>
          <w:rFonts w:ascii="Helvetica" w:hAnsi="Helvetica" w:cs="Arial"/>
          <w:sz w:val="22"/>
          <w:szCs w:val="22"/>
        </w:rPr>
        <w:t xml:space="preserve">The </w:t>
      </w:r>
      <w:r w:rsidR="00883D3D" w:rsidRPr="00462A8E">
        <w:rPr>
          <w:rFonts w:ascii="Helvetica" w:hAnsi="Helvetica" w:cs="Arial"/>
          <w:sz w:val="22"/>
          <w:szCs w:val="22"/>
        </w:rPr>
        <w:t>x</w:t>
      </w:r>
      <w:r w:rsidR="00883D3D">
        <w:rPr>
          <w:rFonts w:ascii="Helvetica" w:hAnsi="Helvetica" w:cs="Arial"/>
          <w:sz w:val="22"/>
          <w:szCs w:val="22"/>
        </w:rPr>
        <w:t xml:space="preserve">-axis is numbered to indicate the position of the 3′-most nucleotide of the </w:t>
      </w:r>
      <w:r w:rsidR="004C61E4" w:rsidRPr="004C61E4">
        <w:rPr>
          <w:rFonts w:ascii="Helvetica" w:hAnsi="Helvetica" w:cs="Arial"/>
          <w:i/>
          <w:sz w:val="22"/>
          <w:szCs w:val="22"/>
        </w:rPr>
        <w:t>k-</w:t>
      </w:r>
      <w:proofErr w:type="spellStart"/>
      <w:r w:rsidR="004C61E4" w:rsidRPr="004C61E4">
        <w:rPr>
          <w:rFonts w:ascii="Helvetica" w:hAnsi="Helvetica" w:cs="Arial"/>
          <w:sz w:val="22"/>
          <w:szCs w:val="22"/>
        </w:rPr>
        <w:t>mer</w:t>
      </w:r>
      <w:proofErr w:type="spellEnd"/>
      <w:r w:rsidR="004C61E4" w:rsidRPr="004C61E4">
        <w:rPr>
          <w:rFonts w:ascii="Helvetica" w:hAnsi="Helvetica" w:cs="Arial"/>
          <w:sz w:val="22"/>
          <w:szCs w:val="22"/>
        </w:rPr>
        <w:t xml:space="preserve"> relative to the </w:t>
      </w:r>
      <w:r w:rsidR="00883D3D">
        <w:rPr>
          <w:rFonts w:ascii="Helvetica" w:hAnsi="Helvetica" w:cs="Arial"/>
          <w:sz w:val="22"/>
          <w:szCs w:val="22"/>
        </w:rPr>
        <w:t>pairing position of the miRNA nucleotide 1</w:t>
      </w:r>
      <w:r w:rsidR="004C61E4" w:rsidRPr="004C61E4">
        <w:rPr>
          <w:rFonts w:ascii="Helvetica" w:hAnsi="Helvetica" w:cs="Arial"/>
          <w:sz w:val="22"/>
          <w:szCs w:val="22"/>
        </w:rPr>
        <w:t xml:space="preserve"> in the programmed region of the target sequence</w:t>
      </w:r>
      <w:r w:rsidR="00060AB3">
        <w:rPr>
          <w:rFonts w:ascii="Helvetica" w:hAnsi="Helvetica" w:cs="Arial"/>
          <w:sz w:val="22"/>
          <w:szCs w:val="22"/>
        </w:rPr>
        <w:t xml:space="preserve">, such that an 8-nt </w:t>
      </w:r>
      <w:r w:rsidR="00060AB3">
        <w:rPr>
          <w:rFonts w:ascii="Helvetica" w:hAnsi="Helvetica" w:cs="Arial"/>
          <w:i/>
          <w:iCs/>
          <w:sz w:val="22"/>
          <w:szCs w:val="22"/>
        </w:rPr>
        <w:t>k</w:t>
      </w:r>
      <w:r w:rsidR="00060AB3">
        <w:rPr>
          <w:rFonts w:ascii="Helvetica" w:hAnsi="Helvetica" w:cs="Arial"/>
          <w:sz w:val="22"/>
          <w:szCs w:val="22"/>
        </w:rPr>
        <w:t>-</w:t>
      </w:r>
      <w:proofErr w:type="spellStart"/>
      <w:r w:rsidR="00060AB3">
        <w:rPr>
          <w:rFonts w:ascii="Helvetica" w:hAnsi="Helvetica" w:cs="Arial"/>
          <w:sz w:val="22"/>
          <w:szCs w:val="22"/>
        </w:rPr>
        <w:t>mer</w:t>
      </w:r>
      <w:r w:rsidR="008001BD">
        <w:rPr>
          <w:rFonts w:ascii="Helvetica" w:hAnsi="Helvetica" w:cs="Arial"/>
          <w:sz w:val="22"/>
          <w:szCs w:val="22"/>
        </w:rPr>
        <w:t>s</w:t>
      </w:r>
      <w:proofErr w:type="spellEnd"/>
      <w:r w:rsidR="00060AB3">
        <w:rPr>
          <w:rFonts w:ascii="Helvetica" w:hAnsi="Helvetica" w:cs="Arial"/>
          <w:sz w:val="22"/>
          <w:szCs w:val="22"/>
        </w:rPr>
        <w:t xml:space="preserve"> at the 5′-most</w:t>
      </w:r>
      <w:r w:rsidR="008001BD">
        <w:rPr>
          <w:rFonts w:ascii="Helvetica" w:hAnsi="Helvetica" w:cs="Arial"/>
          <w:sz w:val="22"/>
          <w:szCs w:val="22"/>
        </w:rPr>
        <w:t xml:space="preserve"> 3′-most</w:t>
      </w:r>
      <w:r w:rsidR="00060AB3">
        <w:rPr>
          <w:rFonts w:ascii="Helvetica" w:hAnsi="Helvetica" w:cs="Arial"/>
          <w:sz w:val="22"/>
          <w:szCs w:val="22"/>
        </w:rPr>
        <w:t xml:space="preserve"> position</w:t>
      </w:r>
      <w:r w:rsidR="008001BD">
        <w:rPr>
          <w:rFonts w:ascii="Helvetica" w:hAnsi="Helvetica" w:cs="Arial"/>
          <w:sz w:val="22"/>
          <w:szCs w:val="22"/>
        </w:rPr>
        <w:t>s</w:t>
      </w:r>
      <w:r w:rsidR="00060AB3">
        <w:rPr>
          <w:rFonts w:ascii="Helvetica" w:hAnsi="Helvetica" w:cs="Arial"/>
          <w:sz w:val="22"/>
          <w:szCs w:val="22"/>
        </w:rPr>
        <w:t xml:space="preserve"> </w:t>
      </w:r>
      <w:r w:rsidR="008001BD">
        <w:rPr>
          <w:rFonts w:ascii="Helvetica" w:hAnsi="Helvetica" w:cs="Arial"/>
          <w:sz w:val="22"/>
          <w:szCs w:val="22"/>
        </w:rPr>
        <w:t xml:space="preserve">preceding the programmed site in the </w:t>
      </w:r>
      <w:r w:rsidR="00060AB3">
        <w:rPr>
          <w:rFonts w:ascii="Helvetica" w:hAnsi="Helvetica" w:cs="Arial"/>
          <w:sz w:val="22"/>
          <w:szCs w:val="22"/>
        </w:rPr>
        <w:t>target library correspond to position</w:t>
      </w:r>
      <w:r w:rsidR="008001BD">
        <w:rPr>
          <w:rFonts w:ascii="Helvetica" w:hAnsi="Helvetica" w:cs="Arial"/>
          <w:sz w:val="22"/>
          <w:szCs w:val="22"/>
        </w:rPr>
        <w:t>s</w:t>
      </w:r>
      <w:r w:rsidR="00060AB3">
        <w:rPr>
          <w:rFonts w:ascii="Helvetica" w:hAnsi="Helvetica" w:cs="Arial"/>
          <w:sz w:val="22"/>
          <w:szCs w:val="22"/>
        </w:rPr>
        <w:t xml:space="preserve"> </w:t>
      </w:r>
      <w:r w:rsidR="008001BD">
        <w:rPr>
          <w:rFonts w:ascii="Helvetica" w:hAnsi="Helvetica" w:cs="Arial"/>
          <w:sz w:val="22"/>
          <w:szCs w:val="22"/>
        </w:rPr>
        <w:t>26 and 9, respectively</w:t>
      </w:r>
      <w:r w:rsidR="004C61E4" w:rsidRPr="004C61E4">
        <w:rPr>
          <w:rFonts w:ascii="Helvetica" w:hAnsi="Helvetica" w:cs="Arial"/>
          <w:sz w:val="22"/>
          <w:szCs w:val="22"/>
        </w:rPr>
        <w:t xml:space="preserve">. </w:t>
      </w:r>
      <w:r w:rsidR="008001BD">
        <w:rPr>
          <w:rFonts w:ascii="Helvetica" w:hAnsi="Helvetica" w:cs="Arial"/>
          <w:sz w:val="22"/>
          <w:szCs w:val="22"/>
        </w:rPr>
        <w:t xml:space="preserve">Above </w:t>
      </w:r>
      <w:r w:rsidR="004C61E4" w:rsidRPr="004C61E4">
        <w:rPr>
          <w:rFonts w:ascii="Helvetica" w:hAnsi="Helvetica" w:cs="Arial"/>
          <w:sz w:val="22"/>
          <w:szCs w:val="22"/>
        </w:rPr>
        <w:t xml:space="preserve">shows the </w:t>
      </w:r>
      <w:r w:rsidR="008001BD">
        <w:rPr>
          <w:rFonts w:ascii="Helvetica" w:hAnsi="Helvetica" w:cs="Arial"/>
          <w:sz w:val="22"/>
          <w:szCs w:val="22"/>
        </w:rPr>
        <w:t xml:space="preserve">pairing corresponding to the </w:t>
      </w:r>
      <w:r w:rsidR="004C61E4" w:rsidRPr="004C61E4">
        <w:rPr>
          <w:rFonts w:ascii="Helvetica" w:hAnsi="Helvetica" w:cs="Arial"/>
          <w:i/>
          <w:sz w:val="22"/>
          <w:szCs w:val="22"/>
        </w:rPr>
        <w:t>k-</w:t>
      </w:r>
      <w:proofErr w:type="spellStart"/>
      <w:r w:rsidR="004C61E4" w:rsidRPr="004C61E4">
        <w:rPr>
          <w:rFonts w:ascii="Helvetica" w:hAnsi="Helvetica" w:cs="Arial"/>
          <w:sz w:val="22"/>
          <w:szCs w:val="22"/>
        </w:rPr>
        <w:t>mer</w:t>
      </w:r>
      <w:proofErr w:type="spellEnd"/>
      <w:r w:rsidR="00462A8E">
        <w:rPr>
          <w:rFonts w:ascii="Helvetica" w:hAnsi="Helvetica" w:cs="Arial"/>
          <w:sz w:val="22"/>
          <w:szCs w:val="22"/>
        </w:rPr>
        <w:t xml:space="preserve">–position pair with </w:t>
      </w:r>
      <w:r w:rsidR="004C61E4" w:rsidRPr="004C61E4">
        <w:rPr>
          <w:rFonts w:ascii="Helvetica" w:hAnsi="Helvetica" w:cs="Arial"/>
          <w:sz w:val="22"/>
          <w:szCs w:val="22"/>
        </w:rPr>
        <w:t xml:space="preserve">the </w:t>
      </w:r>
      <w:r w:rsidR="00462A8E">
        <w:rPr>
          <w:rFonts w:ascii="Helvetica" w:hAnsi="Helvetica" w:cs="Arial"/>
          <w:sz w:val="22"/>
          <w:szCs w:val="22"/>
        </w:rPr>
        <w:t xml:space="preserve">greatest </w:t>
      </w:r>
      <w:r w:rsidR="004C61E4" w:rsidRPr="004C61E4">
        <w:rPr>
          <w:rFonts w:ascii="Helvetica" w:hAnsi="Helvetica" w:cs="Arial"/>
          <w:sz w:val="22"/>
          <w:szCs w:val="22"/>
        </w:rPr>
        <w:t>enrichment.</w:t>
      </w:r>
    </w:p>
    <w:p w14:paraId="78C8EFC7" w14:textId="77777777" w:rsidR="004C61E4" w:rsidRPr="004C61E4" w:rsidRDefault="004C61E4" w:rsidP="004C61E4">
      <w:pPr>
        <w:contextualSpacing/>
        <w:rPr>
          <w:rFonts w:ascii="Helvetica" w:hAnsi="Helvetica" w:cs="Arial"/>
          <w:sz w:val="22"/>
          <w:szCs w:val="22"/>
        </w:rPr>
      </w:pPr>
    </w:p>
    <w:p w14:paraId="6295C3F4" w14:textId="2462CCC7" w:rsidR="00776CD4" w:rsidRDefault="004C61E4" w:rsidP="004C61E4">
      <w:pPr>
        <w:contextualSpacing/>
        <w:rPr>
          <w:rFonts w:ascii="Helvetica" w:hAnsi="Helvetica" w:cs="Arial"/>
          <w:sz w:val="22"/>
          <w:szCs w:val="22"/>
        </w:rPr>
      </w:pPr>
      <w:r w:rsidRPr="004C61E4">
        <w:rPr>
          <w:rFonts w:ascii="Helvetica" w:hAnsi="Helvetica" w:cs="Arial"/>
          <w:b/>
          <w:sz w:val="22"/>
          <w:szCs w:val="22"/>
        </w:rPr>
        <w:t xml:space="preserve">Figure </w:t>
      </w:r>
      <w:r w:rsidR="009E3461">
        <w:rPr>
          <w:rFonts w:ascii="Helvetica" w:hAnsi="Helvetica" w:cs="Arial"/>
          <w:b/>
          <w:sz w:val="22"/>
          <w:szCs w:val="22"/>
        </w:rPr>
        <w:t>2</w:t>
      </w:r>
      <w:r w:rsidRPr="004C61E4">
        <w:rPr>
          <w:rFonts w:ascii="Helvetica" w:hAnsi="Helvetica" w:cs="Arial"/>
          <w:b/>
          <w:sz w:val="22"/>
          <w:szCs w:val="22"/>
        </w:rPr>
        <w:t>.</w:t>
      </w:r>
      <w:r w:rsidR="00776CD4">
        <w:rPr>
          <w:rFonts w:ascii="Helvetica" w:hAnsi="Helvetica" w:cs="Arial"/>
          <w:sz w:val="22"/>
          <w:szCs w:val="22"/>
        </w:rPr>
        <w:t xml:space="preserve"> </w:t>
      </w:r>
      <w:r w:rsidRPr="00966E05">
        <w:rPr>
          <w:rFonts w:ascii="Helvetica" w:hAnsi="Helvetica" w:cs="Arial"/>
          <w:b/>
          <w:bCs/>
          <w:sz w:val="22"/>
          <w:szCs w:val="22"/>
        </w:rPr>
        <w:t>Let-7a relative affinity measurements of compensatory target sites.</w:t>
      </w:r>
    </w:p>
    <w:p w14:paraId="2B374CDD" w14:textId="6F96D7E3" w:rsidR="00776CD4" w:rsidRDefault="00776CD4" w:rsidP="004C61E4">
      <w:pPr>
        <w:contextualSpacing/>
        <w:rPr>
          <w:rFonts w:ascii="Helvetica" w:hAnsi="Helvetica" w:cs="Arial"/>
          <w:sz w:val="22"/>
          <w:szCs w:val="22"/>
        </w:rPr>
      </w:pPr>
      <w:r>
        <w:rPr>
          <w:rFonts w:ascii="Helvetica" w:hAnsi="Helvetica" w:cs="Arial"/>
          <w:sz w:val="22"/>
          <w:szCs w:val="22"/>
        </w:rPr>
        <w:t>(</w:t>
      </w:r>
      <w:r w:rsidR="004C61E4" w:rsidRPr="004C61E4">
        <w:rPr>
          <w:rFonts w:ascii="Helvetica" w:hAnsi="Helvetica" w:cs="Arial"/>
          <w:sz w:val="22"/>
          <w:szCs w:val="22"/>
        </w:rPr>
        <w:t xml:space="preserve">A) </w:t>
      </w:r>
      <w:proofErr w:type="spellStart"/>
      <w:r w:rsidR="009E3461">
        <w:rPr>
          <w:rFonts w:ascii="Helvetica" w:hAnsi="Helvetica" w:cs="Arial"/>
          <w:sz w:val="22"/>
          <w:szCs w:val="22"/>
        </w:rPr>
        <w:t>Emperical</w:t>
      </w:r>
      <w:proofErr w:type="spellEnd"/>
      <w:r w:rsidR="009E3461">
        <w:rPr>
          <w:rFonts w:ascii="Helvetica" w:hAnsi="Helvetica" w:cs="Arial"/>
          <w:sz w:val="22"/>
          <w:szCs w:val="22"/>
        </w:rPr>
        <w:t xml:space="preserve"> cumulative distribution of relative </w:t>
      </w:r>
      <w:r w:rsidR="005A1B4E" w:rsidRPr="00966E05">
        <w:rPr>
          <w:rFonts w:ascii="Helvetica" w:hAnsi="Helvetica" w:cs="Arial"/>
          <w:i/>
          <w:iCs/>
          <w:sz w:val="22"/>
          <w:szCs w:val="22"/>
        </w:rPr>
        <w:t>K</w:t>
      </w:r>
      <w:r w:rsidR="005A1B4E" w:rsidRPr="00966E05">
        <w:rPr>
          <w:rFonts w:ascii="Helvetica" w:hAnsi="Helvetica" w:cs="Arial"/>
          <w:sz w:val="22"/>
          <w:szCs w:val="22"/>
          <w:vertAlign w:val="subscript"/>
        </w:rPr>
        <w:t>D</w:t>
      </w:r>
      <w:r w:rsidR="005A1B4E">
        <w:rPr>
          <w:rFonts w:ascii="Helvetica" w:hAnsi="Helvetica" w:cs="Arial"/>
          <w:sz w:val="22"/>
          <w:szCs w:val="22"/>
        </w:rPr>
        <w:t xml:space="preserve"> values for 3′-compensatory sites </w:t>
      </w:r>
      <w:proofErr w:type="spellStart"/>
      <w:r w:rsidR="005A1B4E">
        <w:rPr>
          <w:rFonts w:ascii="Helvetica" w:hAnsi="Helvetica" w:cs="Arial"/>
          <w:sz w:val="22"/>
          <w:szCs w:val="22"/>
        </w:rPr>
        <w:t>aginst</w:t>
      </w:r>
      <w:proofErr w:type="spellEnd"/>
      <w:r w:rsidR="005A1B4E">
        <w:rPr>
          <w:rFonts w:ascii="Helvetica" w:hAnsi="Helvetica" w:cs="Arial"/>
          <w:sz w:val="22"/>
          <w:szCs w:val="22"/>
        </w:rPr>
        <w:t xml:space="preserve"> let-7a, spanning extents of pairing of 4 contiguous (goldenrod) nucleotides to 11 contiguous nucleotides (dark blue). Each relative </w:t>
      </w:r>
      <w:r w:rsidR="005A1B4E" w:rsidRPr="00966E05">
        <w:rPr>
          <w:rFonts w:ascii="Helvetica" w:hAnsi="Helvetica" w:cs="Arial"/>
          <w:i/>
          <w:iCs/>
          <w:sz w:val="22"/>
          <w:szCs w:val="22"/>
        </w:rPr>
        <w:t>K</w:t>
      </w:r>
      <w:r w:rsidR="005A1B4E" w:rsidRPr="00966E05">
        <w:rPr>
          <w:rFonts w:ascii="Helvetica" w:hAnsi="Helvetica" w:cs="Arial"/>
          <w:sz w:val="22"/>
          <w:szCs w:val="22"/>
          <w:vertAlign w:val="subscript"/>
        </w:rPr>
        <w:t>D</w:t>
      </w:r>
      <w:r w:rsidR="005A1B4E">
        <w:rPr>
          <w:rFonts w:ascii="Helvetica" w:hAnsi="Helvetica" w:cs="Arial"/>
          <w:sz w:val="22"/>
          <w:szCs w:val="22"/>
        </w:rPr>
        <w:t xml:space="preserve"> value corresponds to a single position (e.g., nucleotides 13–16) and offset (e.g., +1), and is calculated by summing the read counts of all 18 possible seed-mismatch types at the programmed region of the library. The distribution of sites with an extent of 3′ pairing &lt;4 consists the relative </w:t>
      </w:r>
      <w:r w:rsidR="005A1B4E" w:rsidRPr="00966E05">
        <w:rPr>
          <w:rFonts w:ascii="Helvetica" w:hAnsi="Helvetica" w:cs="Arial"/>
          <w:i/>
          <w:iCs/>
          <w:sz w:val="22"/>
          <w:szCs w:val="22"/>
        </w:rPr>
        <w:t>K</w:t>
      </w:r>
      <w:r w:rsidR="005A1B4E" w:rsidRPr="00966E05">
        <w:rPr>
          <w:rFonts w:ascii="Helvetica" w:hAnsi="Helvetica" w:cs="Arial"/>
          <w:sz w:val="22"/>
          <w:szCs w:val="22"/>
          <w:vertAlign w:val="subscript"/>
        </w:rPr>
        <w:t>D</w:t>
      </w:r>
      <w:r w:rsidR="005A1B4E">
        <w:rPr>
          <w:rFonts w:ascii="Helvetica" w:hAnsi="Helvetica" w:cs="Arial"/>
          <w:sz w:val="22"/>
          <w:szCs w:val="22"/>
        </w:rPr>
        <w:t xml:space="preserve"> values </w:t>
      </w:r>
      <w:r w:rsidR="006C01E2">
        <w:rPr>
          <w:rFonts w:ascii="Helvetica" w:hAnsi="Helvetica" w:cs="Arial"/>
          <w:sz w:val="22"/>
          <w:szCs w:val="22"/>
        </w:rPr>
        <w:t xml:space="preserve">of each of the </w:t>
      </w:r>
      <w:r w:rsidR="005A1B4E">
        <w:rPr>
          <w:rFonts w:ascii="Helvetica" w:hAnsi="Helvetica" w:cs="Arial"/>
          <w:sz w:val="22"/>
          <w:szCs w:val="22"/>
        </w:rPr>
        <w:t>18</w:t>
      </w:r>
      <w:r w:rsidR="006C01E2">
        <w:rPr>
          <w:rFonts w:ascii="Helvetica" w:hAnsi="Helvetica" w:cs="Arial"/>
          <w:sz w:val="22"/>
          <w:szCs w:val="22"/>
        </w:rPr>
        <w:t xml:space="preserve"> seed-mismatch types </w:t>
      </w:r>
      <w:r w:rsidR="001C3F23">
        <w:rPr>
          <w:rFonts w:ascii="Helvetica" w:hAnsi="Helvetica" w:cs="Arial"/>
          <w:sz w:val="22"/>
          <w:szCs w:val="22"/>
        </w:rPr>
        <w:t>calculated separately.</w:t>
      </w:r>
    </w:p>
    <w:p w14:paraId="0F935F75" w14:textId="081EDAEB" w:rsidR="00CA5331" w:rsidRDefault="00776CD4" w:rsidP="004C61E4">
      <w:pPr>
        <w:contextualSpacing/>
        <w:rPr>
          <w:rFonts w:ascii="Helvetica" w:hAnsi="Helvetica" w:cs="Arial"/>
          <w:sz w:val="22"/>
          <w:szCs w:val="22"/>
        </w:rPr>
      </w:pPr>
      <w:r>
        <w:rPr>
          <w:rFonts w:ascii="Helvetica" w:hAnsi="Helvetica" w:cs="Arial"/>
          <w:sz w:val="22"/>
          <w:szCs w:val="22"/>
        </w:rPr>
        <w:t>(</w:t>
      </w:r>
      <w:r w:rsidR="004C61E4" w:rsidRPr="004C61E4">
        <w:rPr>
          <w:rFonts w:ascii="Helvetica" w:hAnsi="Helvetica" w:cs="Arial"/>
          <w:sz w:val="22"/>
          <w:szCs w:val="22"/>
        </w:rPr>
        <w:t xml:space="preserve">B) Relative </w:t>
      </w:r>
      <w:r w:rsidR="001C3F23" w:rsidRPr="00966E05">
        <w:rPr>
          <w:rFonts w:ascii="Helvetica" w:hAnsi="Helvetica" w:cs="Arial"/>
          <w:i/>
          <w:iCs/>
          <w:sz w:val="22"/>
          <w:szCs w:val="22"/>
        </w:rPr>
        <w:t>K</w:t>
      </w:r>
      <w:r w:rsidR="001C3F23" w:rsidRPr="00966E05">
        <w:rPr>
          <w:rFonts w:ascii="Helvetica" w:hAnsi="Helvetica" w:cs="Arial"/>
          <w:sz w:val="22"/>
          <w:szCs w:val="22"/>
          <w:vertAlign w:val="subscript"/>
        </w:rPr>
        <w:t>D</w:t>
      </w:r>
      <w:r w:rsidR="001C3F23">
        <w:rPr>
          <w:rFonts w:ascii="Helvetica" w:hAnsi="Helvetica" w:cs="Arial"/>
          <w:sz w:val="22"/>
          <w:szCs w:val="22"/>
        </w:rPr>
        <w:t xml:space="preserve"> values of 3′- </w:t>
      </w:r>
      <w:proofErr w:type="spellStart"/>
      <w:r w:rsidR="001C3F23">
        <w:rPr>
          <w:rFonts w:ascii="Helvetica" w:hAnsi="Helvetica" w:cs="Arial"/>
          <w:sz w:val="22"/>
          <w:szCs w:val="22"/>
        </w:rPr>
        <w:t>compensatoy</w:t>
      </w:r>
      <w:proofErr w:type="spellEnd"/>
      <w:r w:rsidR="001C3F23">
        <w:rPr>
          <w:rFonts w:ascii="Helvetica" w:hAnsi="Helvetica" w:cs="Arial"/>
          <w:sz w:val="22"/>
          <w:szCs w:val="22"/>
        </w:rPr>
        <w:t xml:space="preserve"> sites of </w:t>
      </w:r>
      <w:r w:rsidR="004C61E4" w:rsidRPr="004C61E4">
        <w:rPr>
          <w:rFonts w:ascii="Helvetica" w:hAnsi="Helvetica" w:cs="Arial"/>
          <w:sz w:val="22"/>
          <w:szCs w:val="22"/>
        </w:rPr>
        <w:t xml:space="preserve">let-7a sites </w:t>
      </w:r>
      <w:r w:rsidR="001C3F23">
        <w:rPr>
          <w:rFonts w:ascii="Helvetica" w:hAnsi="Helvetica" w:cs="Arial"/>
          <w:sz w:val="22"/>
          <w:szCs w:val="22"/>
        </w:rPr>
        <w:t>varying both the position and extent of 3′ pairing</w:t>
      </w:r>
      <w:r w:rsidR="004C61E4" w:rsidRPr="004C61E4">
        <w:rPr>
          <w:rFonts w:ascii="Helvetica" w:hAnsi="Helvetica" w:cs="Arial"/>
          <w:sz w:val="22"/>
          <w:szCs w:val="22"/>
        </w:rPr>
        <w:t xml:space="preserve">. </w:t>
      </w:r>
      <w:r w:rsidR="003954D5">
        <w:rPr>
          <w:rFonts w:ascii="Helvetica" w:hAnsi="Helvetica" w:cs="Arial"/>
          <w:sz w:val="22"/>
          <w:szCs w:val="22"/>
        </w:rPr>
        <w:t xml:space="preserve">At the left, </w:t>
      </w:r>
      <w:r w:rsidR="001C3F23">
        <w:rPr>
          <w:rFonts w:ascii="Helvetica" w:hAnsi="Helvetica" w:cs="Arial"/>
          <w:sz w:val="22"/>
          <w:szCs w:val="22"/>
        </w:rPr>
        <w:t xml:space="preserve">the </w:t>
      </w:r>
      <w:r w:rsidR="00A15591">
        <w:rPr>
          <w:rFonts w:ascii="Helvetica" w:hAnsi="Helvetica" w:cs="Arial"/>
          <w:sz w:val="22"/>
          <w:szCs w:val="22"/>
        </w:rPr>
        <w:t xml:space="preserve">pairing </w:t>
      </w:r>
      <w:r w:rsidR="001C3F23">
        <w:rPr>
          <w:rFonts w:ascii="Helvetica" w:hAnsi="Helvetica" w:cs="Arial"/>
          <w:sz w:val="22"/>
          <w:szCs w:val="22"/>
        </w:rPr>
        <w:t xml:space="preserve">position </w:t>
      </w:r>
      <w:r w:rsidR="00A15591">
        <w:rPr>
          <w:rFonts w:ascii="Helvetica" w:hAnsi="Helvetica" w:cs="Arial"/>
          <w:sz w:val="22"/>
          <w:szCs w:val="22"/>
        </w:rPr>
        <w:t xml:space="preserve">with the greatest affinity is plotted </w:t>
      </w:r>
      <w:r w:rsidR="003954D5">
        <w:rPr>
          <w:rFonts w:ascii="Helvetica" w:hAnsi="Helvetica" w:cs="Arial"/>
          <w:sz w:val="22"/>
          <w:szCs w:val="22"/>
        </w:rPr>
        <w:t xml:space="preserve">for </w:t>
      </w:r>
      <w:r w:rsidR="003954D5">
        <w:rPr>
          <w:rFonts w:ascii="Helvetica" w:hAnsi="Helvetica" w:cs="Arial"/>
          <w:sz w:val="22"/>
          <w:szCs w:val="22"/>
        </w:rPr>
        <w:lastRenderedPageBreak/>
        <w:t xml:space="preserve">each extent of pairing, </w:t>
      </w:r>
      <w:r w:rsidR="00A15591">
        <w:rPr>
          <w:rFonts w:ascii="Helvetica" w:hAnsi="Helvetica" w:cs="Arial"/>
          <w:sz w:val="22"/>
          <w:szCs w:val="22"/>
        </w:rPr>
        <w:t xml:space="preserve">spanning </w:t>
      </w:r>
      <w:r w:rsidR="00D60AA6">
        <w:rPr>
          <w:rFonts w:ascii="Helvetica" w:hAnsi="Helvetica" w:cs="Arial"/>
          <w:sz w:val="22"/>
          <w:szCs w:val="22"/>
        </w:rPr>
        <w:t>the full series of</w:t>
      </w:r>
      <w:r w:rsidR="00A15591">
        <w:rPr>
          <w:rFonts w:ascii="Helvetica" w:hAnsi="Helvetica" w:cs="Arial"/>
          <w:sz w:val="22"/>
          <w:szCs w:val="22"/>
        </w:rPr>
        <w:t xml:space="preserve"> offset</w:t>
      </w:r>
      <w:r w:rsidR="00D60AA6">
        <w:rPr>
          <w:rFonts w:ascii="Helvetica" w:hAnsi="Helvetica" w:cs="Arial"/>
          <w:sz w:val="22"/>
          <w:szCs w:val="22"/>
        </w:rPr>
        <w:t>s</w:t>
      </w:r>
      <w:r w:rsidR="00A15591">
        <w:rPr>
          <w:rFonts w:ascii="Helvetica" w:hAnsi="Helvetica" w:cs="Arial"/>
          <w:sz w:val="22"/>
          <w:szCs w:val="22"/>
        </w:rPr>
        <w:t xml:space="preserve"> </w:t>
      </w:r>
      <w:r w:rsidR="00D60AA6">
        <w:rPr>
          <w:rFonts w:ascii="Helvetica" w:hAnsi="Helvetica" w:cs="Arial"/>
          <w:sz w:val="22"/>
          <w:szCs w:val="22"/>
        </w:rPr>
        <w:t xml:space="preserve">for which the relative </w:t>
      </w:r>
      <w:r w:rsidR="00D60AA6" w:rsidRPr="00966E05">
        <w:rPr>
          <w:rFonts w:ascii="Helvetica" w:hAnsi="Helvetica" w:cs="Arial"/>
          <w:i/>
          <w:iCs/>
          <w:sz w:val="22"/>
          <w:szCs w:val="22"/>
        </w:rPr>
        <w:t>K</w:t>
      </w:r>
      <w:r w:rsidR="00D60AA6" w:rsidRPr="00966E05">
        <w:rPr>
          <w:rFonts w:ascii="Helvetica" w:hAnsi="Helvetica" w:cs="Arial"/>
          <w:sz w:val="22"/>
          <w:szCs w:val="22"/>
          <w:vertAlign w:val="subscript"/>
        </w:rPr>
        <w:t>D</w:t>
      </w:r>
      <w:r w:rsidR="00D60AA6">
        <w:rPr>
          <w:rFonts w:ascii="Helvetica" w:hAnsi="Helvetica" w:cs="Arial"/>
          <w:sz w:val="22"/>
          <w:szCs w:val="22"/>
        </w:rPr>
        <w:t xml:space="preserve"> of that pairing position was measured.</w:t>
      </w:r>
      <w:r w:rsidR="00F662F3">
        <w:rPr>
          <w:rFonts w:ascii="Helvetica" w:hAnsi="Helvetica" w:cs="Arial"/>
          <w:sz w:val="22"/>
          <w:szCs w:val="22"/>
        </w:rPr>
        <w:t xml:space="preserve"> Vertical lines indicate 95% confidence intervals. </w:t>
      </w:r>
      <w:proofErr w:type="spellStart"/>
      <w:r w:rsidR="00F662F3">
        <w:rPr>
          <w:rFonts w:ascii="Helvetica" w:hAnsi="Helvetica" w:cs="Arial"/>
          <w:sz w:val="22"/>
          <w:szCs w:val="22"/>
        </w:rPr>
        <w:t>Thedashed</w:t>
      </w:r>
      <w:proofErr w:type="spellEnd"/>
      <w:r w:rsidR="00F662F3">
        <w:rPr>
          <w:rFonts w:ascii="Helvetica" w:hAnsi="Helvetica" w:cs="Arial"/>
          <w:sz w:val="22"/>
          <w:szCs w:val="22"/>
        </w:rPr>
        <w:t xml:space="preserve"> horizontal line indicates the </w:t>
      </w:r>
      <w:proofErr w:type="spellStart"/>
      <w:r w:rsidR="00F662F3">
        <w:rPr>
          <w:rFonts w:ascii="Helvetica" w:hAnsi="Helvetica" w:cs="Arial"/>
          <w:sz w:val="22"/>
          <w:szCs w:val="22"/>
        </w:rPr>
        <w:t>gometric</w:t>
      </w:r>
      <w:proofErr w:type="spellEnd"/>
      <w:r w:rsidR="00F662F3">
        <w:rPr>
          <w:rFonts w:ascii="Helvetica" w:hAnsi="Helvetica" w:cs="Arial"/>
          <w:sz w:val="22"/>
          <w:szCs w:val="22"/>
        </w:rPr>
        <w:t xml:space="preserve"> mean of the 18 relative </w:t>
      </w:r>
      <w:r w:rsidR="00F662F3" w:rsidRPr="00966E05">
        <w:rPr>
          <w:rFonts w:ascii="Helvetica" w:hAnsi="Helvetica" w:cs="Arial"/>
          <w:i/>
          <w:iCs/>
          <w:sz w:val="22"/>
          <w:szCs w:val="22"/>
        </w:rPr>
        <w:t>K</w:t>
      </w:r>
      <w:r w:rsidR="00F662F3" w:rsidRPr="00966E05">
        <w:rPr>
          <w:rFonts w:ascii="Helvetica" w:hAnsi="Helvetica" w:cs="Arial"/>
          <w:sz w:val="22"/>
          <w:szCs w:val="22"/>
          <w:vertAlign w:val="subscript"/>
        </w:rPr>
        <w:t>D</w:t>
      </w:r>
      <w:r w:rsidR="00F662F3">
        <w:rPr>
          <w:rFonts w:ascii="Helvetica" w:hAnsi="Helvetica" w:cs="Arial"/>
          <w:sz w:val="22"/>
          <w:szCs w:val="22"/>
        </w:rPr>
        <w:t xml:space="preserve"> values of the seed mismatch sites, each calculated from reads with fewer than 4 nucleotides of complementarity to the miRNA 3′ end. </w:t>
      </w:r>
      <w:r w:rsidR="003954D5">
        <w:rPr>
          <w:rFonts w:ascii="Helvetica" w:hAnsi="Helvetica" w:cs="Arial"/>
          <w:sz w:val="22"/>
          <w:szCs w:val="22"/>
        </w:rPr>
        <w:t xml:space="preserve">At the right, </w:t>
      </w:r>
      <w:r w:rsidR="00CA5331">
        <w:rPr>
          <w:rFonts w:ascii="Helvetica" w:hAnsi="Helvetica" w:cs="Arial"/>
          <w:sz w:val="22"/>
          <w:szCs w:val="22"/>
        </w:rPr>
        <w:t xml:space="preserve">each of the highest-affinity </w:t>
      </w:r>
      <w:r w:rsidR="003954D5">
        <w:rPr>
          <w:rFonts w:ascii="Helvetica" w:hAnsi="Helvetica" w:cs="Arial"/>
          <w:sz w:val="22"/>
          <w:szCs w:val="22"/>
        </w:rPr>
        <w:t>range</w:t>
      </w:r>
      <w:r w:rsidR="00CA5331">
        <w:rPr>
          <w:rFonts w:ascii="Helvetica" w:hAnsi="Helvetica" w:cs="Arial"/>
          <w:sz w:val="22"/>
          <w:szCs w:val="22"/>
        </w:rPr>
        <w:t>s</w:t>
      </w:r>
      <w:r w:rsidR="003954D5">
        <w:rPr>
          <w:rFonts w:ascii="Helvetica" w:hAnsi="Helvetica" w:cs="Arial"/>
          <w:sz w:val="22"/>
          <w:szCs w:val="22"/>
        </w:rPr>
        <w:t xml:space="preserve"> of pairing is shown in the context of the seed (red) and </w:t>
      </w:r>
      <w:r w:rsidR="00CA5331">
        <w:rPr>
          <w:rFonts w:ascii="Helvetica" w:hAnsi="Helvetica" w:cs="Arial"/>
          <w:sz w:val="22"/>
          <w:szCs w:val="22"/>
        </w:rPr>
        <w:t xml:space="preserve">3′ supplemental (yellow) </w:t>
      </w:r>
      <w:r w:rsidR="003954D5">
        <w:rPr>
          <w:rFonts w:ascii="Helvetica" w:hAnsi="Helvetica" w:cs="Arial"/>
          <w:sz w:val="22"/>
          <w:szCs w:val="22"/>
        </w:rPr>
        <w:t xml:space="preserve">sequence </w:t>
      </w:r>
      <w:r w:rsidR="00CA5331">
        <w:rPr>
          <w:rFonts w:ascii="Helvetica" w:hAnsi="Helvetica" w:cs="Arial"/>
          <w:sz w:val="22"/>
          <w:szCs w:val="22"/>
        </w:rPr>
        <w:t>of let-7a</w:t>
      </w:r>
      <w:r w:rsidR="003954D5">
        <w:rPr>
          <w:rFonts w:ascii="Helvetica" w:hAnsi="Helvetica" w:cs="Arial"/>
          <w:sz w:val="22"/>
          <w:szCs w:val="22"/>
        </w:rPr>
        <w:t>.</w:t>
      </w:r>
    </w:p>
    <w:p w14:paraId="77A2DC04" w14:textId="51859B1C" w:rsidR="001F0725" w:rsidRDefault="00CA5331" w:rsidP="004C61E4">
      <w:pPr>
        <w:contextualSpacing/>
        <w:rPr>
          <w:rFonts w:ascii="Helvetica" w:hAnsi="Helvetica" w:cs="Arial"/>
          <w:sz w:val="22"/>
          <w:szCs w:val="22"/>
        </w:rPr>
      </w:pPr>
      <w:r>
        <w:rPr>
          <w:rFonts w:ascii="Helvetica" w:hAnsi="Helvetica" w:cs="Arial"/>
          <w:sz w:val="22"/>
          <w:szCs w:val="22"/>
        </w:rPr>
        <w:t>(C) Affinity profile of the contribution of nucleotides 9</w:t>
      </w:r>
      <w:r w:rsidR="00830FC0">
        <w:rPr>
          <w:rFonts w:ascii="Helvetica" w:hAnsi="Helvetica" w:cs="Arial"/>
          <w:sz w:val="22"/>
          <w:szCs w:val="22"/>
        </w:rPr>
        <w:t>–</w:t>
      </w:r>
      <w:r>
        <w:rPr>
          <w:rFonts w:ascii="Helvetica" w:hAnsi="Helvetica" w:cs="Arial"/>
          <w:sz w:val="22"/>
          <w:szCs w:val="22"/>
        </w:rPr>
        <w:t xml:space="preserve">21 of let-7a. Each cell represents the fold-change between the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of a particular position, extent, and offset of pairing with that of the geometric mean of 18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corresponding to the seed mismatch sites in the programmed library. Each row corresponds to a different starting beginning 5′ nucleotide of pairing, each column corresponds to a different ending 3′ of pairing, and each individual heatmap corresponds to a different offset</w:t>
      </w:r>
      <w:r w:rsidR="001F0725">
        <w:rPr>
          <w:rFonts w:ascii="Helvetica" w:hAnsi="Helvetica" w:cs="Arial"/>
          <w:sz w:val="22"/>
          <w:szCs w:val="22"/>
        </w:rPr>
        <w:t xml:space="preserve">. The two pairing diagrams indicate the fold-change in relative </w:t>
      </w:r>
      <w:r w:rsidR="001F0725" w:rsidRPr="00966E05">
        <w:rPr>
          <w:rFonts w:ascii="Helvetica" w:hAnsi="Helvetica" w:cs="Arial"/>
          <w:i/>
          <w:iCs/>
          <w:sz w:val="22"/>
          <w:szCs w:val="22"/>
        </w:rPr>
        <w:t>K</w:t>
      </w:r>
      <w:r w:rsidR="001F0725" w:rsidRPr="00966E05">
        <w:rPr>
          <w:rFonts w:ascii="Helvetica" w:hAnsi="Helvetica" w:cs="Arial"/>
          <w:sz w:val="22"/>
          <w:szCs w:val="22"/>
          <w:vertAlign w:val="subscript"/>
        </w:rPr>
        <w:t>D</w:t>
      </w:r>
      <w:r w:rsidR="001F0725">
        <w:rPr>
          <w:rFonts w:ascii="Helvetica" w:hAnsi="Helvetica" w:cs="Arial"/>
          <w:sz w:val="22"/>
          <w:szCs w:val="22"/>
        </w:rPr>
        <w:t xml:space="preserve"> contributed by pairing to the 3′-supplemental region (left), in</w:t>
      </w:r>
      <w:r w:rsidR="00A10C9C">
        <w:rPr>
          <w:rFonts w:ascii="Helvetica" w:hAnsi="Helvetica" w:cs="Arial"/>
          <w:sz w:val="22"/>
          <w:szCs w:val="22"/>
        </w:rPr>
        <w:t xml:space="preserve"> </w:t>
      </w:r>
      <w:r w:rsidR="001F0725">
        <w:rPr>
          <w:rFonts w:ascii="Helvetica" w:hAnsi="Helvetica" w:cs="Arial"/>
          <w:sz w:val="22"/>
          <w:szCs w:val="22"/>
        </w:rPr>
        <w:t>comparison to greatest fold change measured for let-7a, at the same offset.</w:t>
      </w:r>
      <w:r w:rsidR="00B41167">
        <w:rPr>
          <w:rFonts w:ascii="Helvetica" w:hAnsi="Helvetica" w:cs="Arial"/>
          <w:sz w:val="22"/>
          <w:szCs w:val="22"/>
        </w:rPr>
        <w:t xml:space="preserve"> Gray boxes indicate pairing ranges were either too short </w:t>
      </w:r>
      <w:r w:rsidR="00F662F3">
        <w:rPr>
          <w:rFonts w:ascii="Helvetica" w:hAnsi="Helvetica" w:cs="Arial"/>
          <w:sz w:val="22"/>
          <w:szCs w:val="22"/>
        </w:rPr>
        <w:t xml:space="preserve">(&lt;4 </w:t>
      </w:r>
      <w:proofErr w:type="spellStart"/>
      <w:r w:rsidR="00F662F3">
        <w:rPr>
          <w:rFonts w:ascii="Helvetica" w:hAnsi="Helvetica" w:cs="Arial"/>
          <w:sz w:val="22"/>
          <w:szCs w:val="22"/>
        </w:rPr>
        <w:t>nt</w:t>
      </w:r>
      <w:proofErr w:type="spellEnd"/>
      <w:r w:rsidR="00F662F3">
        <w:rPr>
          <w:rFonts w:ascii="Helvetica" w:hAnsi="Helvetica" w:cs="Arial"/>
          <w:sz w:val="22"/>
          <w:szCs w:val="22"/>
        </w:rPr>
        <w:t xml:space="preserve">) </w:t>
      </w:r>
      <w:r w:rsidR="00B41167">
        <w:rPr>
          <w:rFonts w:ascii="Helvetica" w:hAnsi="Helvetica" w:cs="Arial"/>
          <w:sz w:val="22"/>
          <w:szCs w:val="22"/>
        </w:rPr>
        <w:t xml:space="preserve">or too long </w:t>
      </w:r>
      <w:r w:rsidR="00F662F3">
        <w:rPr>
          <w:rFonts w:ascii="Helvetica" w:hAnsi="Helvetica" w:cs="Arial"/>
          <w:sz w:val="22"/>
          <w:szCs w:val="22"/>
        </w:rPr>
        <w:t xml:space="preserve">(&gt;11 </w:t>
      </w:r>
      <w:proofErr w:type="spellStart"/>
      <w:r w:rsidR="00F662F3">
        <w:rPr>
          <w:rFonts w:ascii="Helvetica" w:hAnsi="Helvetica" w:cs="Arial"/>
          <w:sz w:val="22"/>
          <w:szCs w:val="22"/>
        </w:rPr>
        <w:t>nt</w:t>
      </w:r>
      <w:proofErr w:type="spellEnd"/>
      <w:r w:rsidR="00F662F3">
        <w:rPr>
          <w:rFonts w:ascii="Helvetica" w:hAnsi="Helvetica" w:cs="Arial"/>
          <w:sz w:val="22"/>
          <w:szCs w:val="22"/>
        </w:rPr>
        <w:t xml:space="preserve">) </w:t>
      </w:r>
      <w:r w:rsidR="00B41167">
        <w:rPr>
          <w:rFonts w:ascii="Helvetica" w:hAnsi="Helvetica" w:cs="Arial"/>
          <w:sz w:val="22"/>
          <w:szCs w:val="22"/>
        </w:rPr>
        <w:t xml:space="preserve">for relative </w:t>
      </w:r>
      <w:r w:rsidR="00B41167" w:rsidRPr="00966E05">
        <w:rPr>
          <w:rFonts w:ascii="Helvetica" w:hAnsi="Helvetica" w:cs="Arial"/>
          <w:i/>
          <w:iCs/>
          <w:sz w:val="22"/>
          <w:szCs w:val="22"/>
        </w:rPr>
        <w:t>K</w:t>
      </w:r>
      <w:r w:rsidR="00B41167" w:rsidRPr="00966E05">
        <w:rPr>
          <w:rFonts w:ascii="Helvetica" w:hAnsi="Helvetica" w:cs="Arial"/>
          <w:sz w:val="22"/>
          <w:szCs w:val="22"/>
          <w:vertAlign w:val="subscript"/>
        </w:rPr>
        <w:t>D</w:t>
      </w:r>
      <w:r w:rsidR="00B41167">
        <w:rPr>
          <w:rFonts w:ascii="Helvetica" w:hAnsi="Helvetica" w:cs="Arial"/>
          <w:sz w:val="22"/>
          <w:szCs w:val="22"/>
        </w:rPr>
        <w:t xml:space="preserve"> values to be reliably calculated.</w:t>
      </w:r>
    </w:p>
    <w:p w14:paraId="1A3EECB4" w14:textId="7B0B882F" w:rsidR="001F0725" w:rsidRDefault="001F0725" w:rsidP="004C61E4">
      <w:pPr>
        <w:contextualSpacing/>
        <w:rPr>
          <w:rFonts w:ascii="Helvetica" w:hAnsi="Helvetica" w:cs="Arial"/>
          <w:sz w:val="22"/>
          <w:szCs w:val="22"/>
        </w:rPr>
      </w:pPr>
    </w:p>
    <w:p w14:paraId="2202EF67" w14:textId="56B2BED1" w:rsidR="001F0725" w:rsidRDefault="001F0725" w:rsidP="001F0725">
      <w:pPr>
        <w:contextualSpacing/>
        <w:rPr>
          <w:rFonts w:ascii="Helvetica" w:hAnsi="Helvetica" w:cs="Arial"/>
          <w:sz w:val="22"/>
          <w:szCs w:val="22"/>
        </w:rPr>
      </w:pPr>
      <w:r w:rsidRPr="004C61E4">
        <w:rPr>
          <w:rFonts w:ascii="Helvetica" w:hAnsi="Helvetica" w:cs="Arial"/>
          <w:b/>
          <w:sz w:val="22"/>
          <w:szCs w:val="22"/>
        </w:rPr>
        <w:t xml:space="preserve">Figure </w:t>
      </w:r>
      <w:r>
        <w:rPr>
          <w:rFonts w:ascii="Helvetica" w:hAnsi="Helvetica" w:cs="Arial"/>
          <w:b/>
          <w:sz w:val="22"/>
          <w:szCs w:val="22"/>
        </w:rPr>
        <w:t>3</w:t>
      </w:r>
      <w:r w:rsidRPr="004C61E4">
        <w:rPr>
          <w:rFonts w:ascii="Helvetica" w:hAnsi="Helvetica" w:cs="Arial"/>
          <w:b/>
          <w:sz w:val="22"/>
          <w:szCs w:val="22"/>
        </w:rPr>
        <w:t>.</w:t>
      </w:r>
      <w:r>
        <w:rPr>
          <w:rFonts w:ascii="Helvetica" w:hAnsi="Helvetica" w:cs="Arial"/>
          <w:sz w:val="22"/>
          <w:szCs w:val="22"/>
        </w:rPr>
        <w:t xml:space="preserve"> </w:t>
      </w:r>
      <w:r>
        <w:rPr>
          <w:rFonts w:ascii="Helvetica" w:hAnsi="Helvetica" w:cs="Arial"/>
          <w:b/>
          <w:bCs/>
          <w:sz w:val="22"/>
          <w:szCs w:val="22"/>
        </w:rPr>
        <w:t>R</w:t>
      </w:r>
      <w:r w:rsidRPr="00B85D83">
        <w:rPr>
          <w:rFonts w:ascii="Helvetica" w:hAnsi="Helvetica" w:cs="Arial"/>
          <w:b/>
          <w:bCs/>
          <w:sz w:val="22"/>
          <w:szCs w:val="22"/>
        </w:rPr>
        <w:t>elative affinity measurements of compensatory target sites</w:t>
      </w:r>
      <w:r>
        <w:rPr>
          <w:rFonts w:ascii="Helvetica" w:hAnsi="Helvetica" w:cs="Arial"/>
          <w:b/>
          <w:bCs/>
          <w:sz w:val="22"/>
          <w:szCs w:val="22"/>
        </w:rPr>
        <w:t xml:space="preserve"> of miR-1 and miR-155</w:t>
      </w:r>
      <w:r w:rsidRPr="00B85D83">
        <w:rPr>
          <w:rFonts w:ascii="Helvetica" w:hAnsi="Helvetica" w:cs="Arial"/>
          <w:b/>
          <w:bCs/>
          <w:sz w:val="22"/>
          <w:szCs w:val="22"/>
        </w:rPr>
        <w:t>.</w:t>
      </w:r>
    </w:p>
    <w:p w14:paraId="3FD7FBC7" w14:textId="1F5F2092" w:rsidR="00B41167" w:rsidRDefault="00B41167" w:rsidP="00B41167">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A) </w:t>
      </w:r>
      <w:r w:rsidR="00966E05">
        <w:rPr>
          <w:rFonts w:ascii="Helvetica" w:hAnsi="Helvetica" w:cs="Arial"/>
          <w:sz w:val="22"/>
          <w:szCs w:val="22"/>
        </w:rPr>
        <w:t xml:space="preserve">Empirical </w:t>
      </w:r>
      <w:r>
        <w:rPr>
          <w:rFonts w:ascii="Helvetica" w:hAnsi="Helvetica" w:cs="Arial"/>
          <w:sz w:val="22"/>
          <w:szCs w:val="22"/>
        </w:rPr>
        <w:t xml:space="preserve">cumulative distribution of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for 3′-compensatory sites </w:t>
      </w:r>
      <w:proofErr w:type="spellStart"/>
      <w:r>
        <w:rPr>
          <w:rFonts w:ascii="Helvetica" w:hAnsi="Helvetica" w:cs="Arial"/>
          <w:sz w:val="22"/>
          <w:szCs w:val="22"/>
        </w:rPr>
        <w:t>aginst</w:t>
      </w:r>
      <w:proofErr w:type="spellEnd"/>
      <w:r>
        <w:rPr>
          <w:rFonts w:ascii="Helvetica" w:hAnsi="Helvetica" w:cs="Arial"/>
          <w:sz w:val="22"/>
          <w:szCs w:val="22"/>
        </w:rPr>
        <w:t xml:space="preserve"> miR-1.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calculations and plot features are as in Figure 2A.</w:t>
      </w:r>
    </w:p>
    <w:p w14:paraId="1281B96E" w14:textId="32935B9F" w:rsidR="00B41167" w:rsidRDefault="00B41167" w:rsidP="00B41167">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B)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of 3′-compensato</w:t>
      </w:r>
      <w:r w:rsidR="00587E29">
        <w:rPr>
          <w:rFonts w:ascii="Helvetica" w:hAnsi="Helvetica" w:cs="Arial"/>
          <w:sz w:val="22"/>
          <w:szCs w:val="22"/>
        </w:rPr>
        <w:t>r</w:t>
      </w:r>
      <w:r>
        <w:rPr>
          <w:rFonts w:ascii="Helvetica" w:hAnsi="Helvetica" w:cs="Arial"/>
          <w:sz w:val="22"/>
          <w:szCs w:val="22"/>
        </w:rPr>
        <w:t>y sites of miR-1</w:t>
      </w:r>
      <w:r w:rsidRPr="004C61E4">
        <w:rPr>
          <w:rFonts w:ascii="Helvetica" w:hAnsi="Helvetica" w:cs="Arial"/>
          <w:sz w:val="22"/>
          <w:szCs w:val="22"/>
        </w:rPr>
        <w:t xml:space="preserve"> sites </w:t>
      </w:r>
      <w:r>
        <w:rPr>
          <w:rFonts w:ascii="Helvetica" w:hAnsi="Helvetica" w:cs="Arial"/>
          <w:sz w:val="22"/>
          <w:szCs w:val="22"/>
        </w:rPr>
        <w:t>varying both the position and extent of 3′ pairing</w:t>
      </w:r>
      <w:r w:rsidRPr="004C61E4">
        <w:rPr>
          <w:rFonts w:ascii="Helvetica" w:hAnsi="Helvetica" w:cs="Arial"/>
          <w:sz w:val="22"/>
          <w:szCs w:val="22"/>
        </w:rPr>
        <w:t xml:space="preserve">. </w:t>
      </w:r>
      <w:r>
        <w:rPr>
          <w:rFonts w:ascii="Helvetica" w:hAnsi="Helvetica" w:cs="Arial"/>
          <w:sz w:val="22"/>
          <w:szCs w:val="22"/>
        </w:rPr>
        <w:t>Everything is as in Figure 2B.</w:t>
      </w:r>
    </w:p>
    <w:p w14:paraId="01678647" w14:textId="7A55CD7C" w:rsidR="00B41167" w:rsidRDefault="00B41167" w:rsidP="00B41167">
      <w:pPr>
        <w:contextualSpacing/>
        <w:rPr>
          <w:rFonts w:ascii="Helvetica" w:hAnsi="Helvetica" w:cs="Arial"/>
          <w:sz w:val="22"/>
          <w:szCs w:val="22"/>
        </w:rPr>
      </w:pPr>
      <w:r>
        <w:rPr>
          <w:rFonts w:ascii="Helvetica" w:hAnsi="Helvetica" w:cs="Arial"/>
          <w:sz w:val="22"/>
          <w:szCs w:val="22"/>
        </w:rPr>
        <w:t>(C</w:t>
      </w:r>
      <w:r w:rsidRPr="004C61E4">
        <w:rPr>
          <w:rFonts w:ascii="Helvetica" w:hAnsi="Helvetica" w:cs="Arial"/>
          <w:sz w:val="22"/>
          <w:szCs w:val="22"/>
        </w:rPr>
        <w:t xml:space="preserve">) </w:t>
      </w:r>
      <w:r w:rsidR="00CA2B59">
        <w:rPr>
          <w:rFonts w:ascii="Helvetica" w:hAnsi="Helvetica" w:cs="Arial"/>
          <w:sz w:val="22"/>
          <w:szCs w:val="22"/>
        </w:rPr>
        <w:t xml:space="preserve">Empirical </w:t>
      </w:r>
      <w:r>
        <w:rPr>
          <w:rFonts w:ascii="Helvetica" w:hAnsi="Helvetica" w:cs="Arial"/>
          <w:sz w:val="22"/>
          <w:szCs w:val="22"/>
        </w:rPr>
        <w:t xml:space="preserve">cumulative distribution of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for 3′-compensatory sites ag</w:t>
      </w:r>
      <w:r w:rsidR="00830FC0">
        <w:rPr>
          <w:rFonts w:ascii="Helvetica" w:hAnsi="Helvetica" w:cs="Arial"/>
          <w:sz w:val="22"/>
          <w:szCs w:val="22"/>
        </w:rPr>
        <w:t>a</w:t>
      </w:r>
      <w:r>
        <w:rPr>
          <w:rFonts w:ascii="Helvetica" w:hAnsi="Helvetica" w:cs="Arial"/>
          <w:sz w:val="22"/>
          <w:szCs w:val="22"/>
        </w:rPr>
        <w:t xml:space="preserve">inst miR-155.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calculations and plot features are as in Figure 2A.</w:t>
      </w:r>
    </w:p>
    <w:p w14:paraId="7B96FF92" w14:textId="3D4241C0" w:rsidR="00B41167" w:rsidRDefault="00B41167" w:rsidP="00B41167">
      <w:pPr>
        <w:contextualSpacing/>
        <w:rPr>
          <w:rFonts w:ascii="Helvetica" w:hAnsi="Helvetica" w:cs="Arial"/>
          <w:sz w:val="22"/>
          <w:szCs w:val="22"/>
        </w:rPr>
      </w:pPr>
      <w:r>
        <w:rPr>
          <w:rFonts w:ascii="Helvetica" w:hAnsi="Helvetica" w:cs="Arial"/>
          <w:sz w:val="22"/>
          <w:szCs w:val="22"/>
        </w:rPr>
        <w:t>(D</w:t>
      </w:r>
      <w:r w:rsidRPr="004C61E4">
        <w:rPr>
          <w:rFonts w:ascii="Helvetica" w:hAnsi="Helvetica" w:cs="Arial"/>
          <w:sz w:val="22"/>
          <w:szCs w:val="22"/>
        </w:rPr>
        <w:t xml:space="preserve">)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of 3′-compensatoy sites of miR-155</w:t>
      </w:r>
      <w:r w:rsidRPr="004C61E4">
        <w:rPr>
          <w:rFonts w:ascii="Helvetica" w:hAnsi="Helvetica" w:cs="Arial"/>
          <w:sz w:val="22"/>
          <w:szCs w:val="22"/>
        </w:rPr>
        <w:t xml:space="preserve"> sites </w:t>
      </w:r>
      <w:r>
        <w:rPr>
          <w:rFonts w:ascii="Helvetica" w:hAnsi="Helvetica" w:cs="Arial"/>
          <w:sz w:val="22"/>
          <w:szCs w:val="22"/>
        </w:rPr>
        <w:t>varying both the position and extent of 3′ pairing</w:t>
      </w:r>
      <w:r w:rsidRPr="004C61E4">
        <w:rPr>
          <w:rFonts w:ascii="Helvetica" w:hAnsi="Helvetica" w:cs="Arial"/>
          <w:sz w:val="22"/>
          <w:szCs w:val="22"/>
        </w:rPr>
        <w:t xml:space="preserve">. </w:t>
      </w:r>
      <w:r>
        <w:rPr>
          <w:rFonts w:ascii="Helvetica" w:hAnsi="Helvetica" w:cs="Arial"/>
          <w:sz w:val="22"/>
          <w:szCs w:val="22"/>
        </w:rPr>
        <w:t>Everything is as in Figure 2B.</w:t>
      </w:r>
    </w:p>
    <w:p w14:paraId="31E147D4" w14:textId="2A8D6B21" w:rsidR="00B41167" w:rsidRDefault="00B41167" w:rsidP="00B41167">
      <w:pPr>
        <w:contextualSpacing/>
        <w:rPr>
          <w:rFonts w:ascii="Helvetica" w:hAnsi="Helvetica" w:cs="Arial"/>
          <w:sz w:val="22"/>
          <w:szCs w:val="22"/>
        </w:rPr>
      </w:pPr>
    </w:p>
    <w:p w14:paraId="3A06B98A" w14:textId="1BA8E2AF" w:rsidR="00776CD4" w:rsidRDefault="004C61E4" w:rsidP="00587E29">
      <w:pPr>
        <w:contextualSpacing/>
        <w:rPr>
          <w:rFonts w:ascii="Helvetica" w:hAnsi="Helvetica" w:cs="Arial"/>
          <w:sz w:val="22"/>
          <w:szCs w:val="22"/>
        </w:rPr>
      </w:pPr>
      <w:r w:rsidRPr="00776CD4">
        <w:rPr>
          <w:rFonts w:ascii="Helvetica" w:hAnsi="Helvetica" w:cs="Arial"/>
          <w:b/>
          <w:bCs/>
          <w:sz w:val="22"/>
          <w:szCs w:val="22"/>
        </w:rPr>
        <w:t>Figure 4.</w:t>
      </w:r>
      <w:r w:rsidR="00776CD4" w:rsidRPr="00966E05">
        <w:rPr>
          <w:rFonts w:ascii="Helvetica" w:hAnsi="Helvetica" w:cs="Arial"/>
          <w:b/>
          <w:bCs/>
          <w:sz w:val="22"/>
          <w:szCs w:val="22"/>
        </w:rPr>
        <w:t xml:space="preserve"> </w:t>
      </w:r>
      <w:r w:rsidR="00587E29">
        <w:rPr>
          <w:rFonts w:ascii="Helvetica" w:hAnsi="Helvetica" w:cs="Arial"/>
          <w:b/>
          <w:bCs/>
          <w:sz w:val="22"/>
          <w:szCs w:val="22"/>
        </w:rPr>
        <w:t>Distinct pairing position and offset preferences between different miRNAs</w:t>
      </w:r>
    </w:p>
    <w:p w14:paraId="2B8F0F63" w14:textId="09C9CB93" w:rsidR="00587E29" w:rsidRDefault="00776CD4" w:rsidP="004C61E4">
      <w:pPr>
        <w:contextualSpacing/>
        <w:rPr>
          <w:rFonts w:ascii="Helvetica" w:hAnsi="Helvetica" w:cs="Arial"/>
          <w:sz w:val="22"/>
          <w:szCs w:val="22"/>
        </w:rPr>
      </w:pPr>
      <w:r>
        <w:rPr>
          <w:rFonts w:ascii="Helvetica" w:hAnsi="Helvetica" w:cs="Arial"/>
          <w:sz w:val="22"/>
          <w:szCs w:val="22"/>
        </w:rPr>
        <w:t>(</w:t>
      </w:r>
      <w:r w:rsidR="004C61E4" w:rsidRPr="004C61E4">
        <w:rPr>
          <w:rFonts w:ascii="Helvetica" w:hAnsi="Helvetica" w:cs="Arial"/>
          <w:sz w:val="22"/>
          <w:szCs w:val="22"/>
        </w:rPr>
        <w:t>A</w:t>
      </w:r>
      <w:r w:rsidR="00587E29">
        <w:rPr>
          <w:rFonts w:ascii="Helvetica" w:hAnsi="Helvetica" w:cs="Arial"/>
          <w:sz w:val="22"/>
          <w:szCs w:val="22"/>
        </w:rPr>
        <w:t>–C</w:t>
      </w:r>
      <w:r w:rsidR="004C61E4" w:rsidRPr="004C61E4">
        <w:rPr>
          <w:rFonts w:ascii="Helvetica" w:hAnsi="Helvetica" w:cs="Arial"/>
          <w:sz w:val="22"/>
          <w:szCs w:val="22"/>
        </w:rPr>
        <w:t>)</w:t>
      </w:r>
      <w:r w:rsidR="00587E29">
        <w:rPr>
          <w:rFonts w:ascii="Helvetica" w:hAnsi="Helvetica" w:cs="Arial"/>
          <w:sz w:val="22"/>
          <w:szCs w:val="22"/>
        </w:rPr>
        <w:t xml:space="preserve"> Pairing </w:t>
      </w:r>
      <w:r w:rsidR="00A155A7">
        <w:rPr>
          <w:rFonts w:ascii="Helvetica" w:hAnsi="Helvetica" w:cs="Arial"/>
          <w:sz w:val="22"/>
          <w:szCs w:val="22"/>
        </w:rPr>
        <w:t xml:space="preserve">and offset preferences </w:t>
      </w:r>
      <w:r w:rsidR="00AE790D">
        <w:rPr>
          <w:rFonts w:ascii="Helvetica" w:hAnsi="Helvetica" w:cs="Arial"/>
          <w:sz w:val="22"/>
          <w:szCs w:val="22"/>
        </w:rPr>
        <w:t>describing</w:t>
      </w:r>
      <w:r w:rsidR="00A155A7">
        <w:rPr>
          <w:rFonts w:ascii="Helvetica" w:hAnsi="Helvetica" w:cs="Arial"/>
          <w:sz w:val="22"/>
          <w:szCs w:val="22"/>
        </w:rPr>
        <w:t xml:space="preserve"> the differences in compensatory pairing between let-7a (A), miR-1 (B), and miR-155 (C). For each miRNA, the </w:t>
      </w:r>
      <w:r w:rsidR="00AE790D">
        <w:rPr>
          <w:rFonts w:ascii="Helvetica" w:hAnsi="Helvetica" w:cs="Arial"/>
          <w:sz w:val="22"/>
          <w:szCs w:val="22"/>
        </w:rPr>
        <w:t xml:space="preserve">binding preferences are </w:t>
      </w:r>
      <w:r w:rsidR="00A155A7">
        <w:rPr>
          <w:rFonts w:ascii="Helvetica" w:hAnsi="Helvetica" w:cs="Arial"/>
          <w:sz w:val="22"/>
          <w:szCs w:val="22"/>
        </w:rPr>
        <w:t xml:space="preserve">decomposed into </w:t>
      </w:r>
      <w:r w:rsidR="00AE790D">
        <w:rPr>
          <w:rFonts w:ascii="Helvetica" w:hAnsi="Helvetica" w:cs="Arial"/>
          <w:sz w:val="22"/>
          <w:szCs w:val="22"/>
        </w:rPr>
        <w:t xml:space="preserve">a set of pairing-range </w:t>
      </w:r>
      <w:r w:rsidR="00587E29">
        <w:rPr>
          <w:rFonts w:ascii="Helvetica" w:hAnsi="Helvetica" w:cs="Arial"/>
          <w:sz w:val="22"/>
          <w:szCs w:val="22"/>
        </w:rPr>
        <w:t>(left) and offset</w:t>
      </w:r>
      <w:r w:rsidR="00830FC0">
        <w:rPr>
          <w:rFonts w:ascii="Helvetica" w:hAnsi="Helvetica" w:cs="Arial"/>
          <w:sz w:val="22"/>
          <w:szCs w:val="22"/>
        </w:rPr>
        <w:t xml:space="preserve"> </w:t>
      </w:r>
      <w:r w:rsidR="00587E29">
        <w:rPr>
          <w:rFonts w:ascii="Helvetica" w:hAnsi="Helvetica" w:cs="Arial"/>
          <w:sz w:val="22"/>
          <w:szCs w:val="22"/>
        </w:rPr>
        <w:t xml:space="preserve">(middle-left) parameters recapitulating </w:t>
      </w:r>
      <w:r w:rsidR="00830FC0">
        <w:rPr>
          <w:rFonts w:ascii="Helvetica" w:hAnsi="Helvetica" w:cs="Arial"/>
          <w:sz w:val="22"/>
          <w:szCs w:val="22"/>
        </w:rPr>
        <w:t xml:space="preserve">the full distribution of </w:t>
      </w:r>
      <w:r w:rsidR="00587E29" w:rsidRPr="00966E05">
        <w:rPr>
          <w:rFonts w:ascii="Helvetica" w:hAnsi="Helvetica" w:cs="Arial"/>
          <w:i/>
          <w:iCs/>
          <w:sz w:val="22"/>
          <w:szCs w:val="22"/>
        </w:rPr>
        <w:t>K</w:t>
      </w:r>
      <w:r w:rsidR="00587E29" w:rsidRPr="00966E05">
        <w:rPr>
          <w:rFonts w:ascii="Helvetica" w:hAnsi="Helvetica" w:cs="Arial"/>
          <w:sz w:val="22"/>
          <w:szCs w:val="22"/>
          <w:vertAlign w:val="subscript"/>
        </w:rPr>
        <w:t>D</w:t>
      </w:r>
      <w:r w:rsidR="00587E29">
        <w:rPr>
          <w:rFonts w:ascii="Helvetica" w:hAnsi="Helvetica" w:cs="Arial"/>
          <w:sz w:val="22"/>
          <w:szCs w:val="22"/>
        </w:rPr>
        <w:t xml:space="preserve"> fold-change (middle-right and right</w:t>
      </w:r>
      <w:r w:rsidR="00830FC0">
        <w:rPr>
          <w:rFonts w:ascii="Helvetica" w:hAnsi="Helvetica" w:cs="Arial"/>
          <w:sz w:val="22"/>
          <w:szCs w:val="22"/>
        </w:rPr>
        <w:t>, and Figure 2C</w:t>
      </w:r>
      <w:r w:rsidR="00587E29">
        <w:rPr>
          <w:rFonts w:ascii="Helvetica" w:hAnsi="Helvetica" w:cs="Arial"/>
          <w:sz w:val="22"/>
          <w:szCs w:val="22"/>
        </w:rPr>
        <w:t>)</w:t>
      </w:r>
      <w:r w:rsidR="00830FC0">
        <w:rPr>
          <w:rFonts w:ascii="Helvetica" w:hAnsi="Helvetica" w:cs="Arial"/>
          <w:sz w:val="22"/>
          <w:szCs w:val="22"/>
        </w:rPr>
        <w:t>.</w:t>
      </w:r>
      <w:r w:rsidR="00AE790D">
        <w:rPr>
          <w:rFonts w:ascii="Helvetica" w:hAnsi="Helvetica" w:cs="Arial"/>
          <w:sz w:val="22"/>
          <w:szCs w:val="22"/>
        </w:rPr>
        <w:t xml:space="preserve"> </w:t>
      </w:r>
      <w:r w:rsidR="00830FC0">
        <w:rPr>
          <w:rFonts w:ascii="Helvetica" w:hAnsi="Helvetica" w:cs="Arial"/>
          <w:sz w:val="22"/>
          <w:szCs w:val="22"/>
        </w:rPr>
        <w:t>T</w:t>
      </w:r>
      <w:r w:rsidR="00AE790D">
        <w:rPr>
          <w:rFonts w:ascii="Helvetica" w:hAnsi="Helvetica" w:cs="Arial"/>
          <w:sz w:val="22"/>
          <w:szCs w:val="22"/>
        </w:rPr>
        <w:t>he</w:t>
      </w:r>
      <w:r w:rsidR="00830FC0">
        <w:rPr>
          <w:rFonts w:ascii="Helvetica" w:hAnsi="Helvetica" w:cs="Arial"/>
          <w:sz w:val="22"/>
          <w:szCs w:val="22"/>
        </w:rPr>
        <w:t xml:space="preserve"> parameters were</w:t>
      </w:r>
      <w:r w:rsidR="00AE790D">
        <w:rPr>
          <w:rFonts w:ascii="Helvetica" w:hAnsi="Helvetica" w:cs="Arial"/>
          <w:sz w:val="22"/>
          <w:szCs w:val="22"/>
        </w:rPr>
        <w:t xml:space="preserve"> obtained by maximum-likelihood estimation </w:t>
      </w:r>
      <w:r w:rsidR="00830FC0">
        <w:rPr>
          <w:rFonts w:ascii="Helvetica" w:hAnsi="Helvetica" w:cs="Arial"/>
          <w:sz w:val="22"/>
          <w:szCs w:val="22"/>
        </w:rPr>
        <w:t>with a</w:t>
      </w:r>
      <w:r w:rsidR="00AE790D">
        <w:rPr>
          <w:rFonts w:ascii="Helvetica" w:hAnsi="Helvetica" w:cs="Arial"/>
          <w:sz w:val="22"/>
          <w:szCs w:val="22"/>
        </w:rPr>
        <w:t xml:space="preserve"> nonlinear binding model</w:t>
      </w:r>
      <w:r w:rsidR="00587E29">
        <w:rPr>
          <w:rFonts w:ascii="Helvetica" w:hAnsi="Helvetica" w:cs="Arial"/>
          <w:sz w:val="22"/>
          <w:szCs w:val="22"/>
        </w:rPr>
        <w:t xml:space="preserve">. </w:t>
      </w:r>
      <w:r w:rsidR="00AE790D">
        <w:rPr>
          <w:rFonts w:ascii="Helvetica" w:hAnsi="Helvetica" w:cs="Arial"/>
          <w:sz w:val="22"/>
          <w:szCs w:val="22"/>
        </w:rPr>
        <w:t xml:space="preserve">For both miR-1 (B) and miR-155 (C), two pairing diagrams indicate the fold-change in </w:t>
      </w:r>
      <w:r w:rsidR="00AE790D" w:rsidRPr="00B85D83">
        <w:rPr>
          <w:rFonts w:ascii="Helvetica" w:hAnsi="Helvetica" w:cs="Arial"/>
          <w:i/>
          <w:iCs/>
          <w:sz w:val="22"/>
          <w:szCs w:val="22"/>
        </w:rPr>
        <w:t>K</w:t>
      </w:r>
      <w:r w:rsidR="00AE790D" w:rsidRPr="00B85D83">
        <w:rPr>
          <w:rFonts w:ascii="Helvetica" w:hAnsi="Helvetica" w:cs="Arial"/>
          <w:sz w:val="22"/>
          <w:szCs w:val="22"/>
          <w:vertAlign w:val="subscript"/>
        </w:rPr>
        <w:t>D</w:t>
      </w:r>
      <w:r w:rsidR="00AE790D">
        <w:rPr>
          <w:rFonts w:ascii="Helvetica" w:hAnsi="Helvetica" w:cs="Arial"/>
          <w:sz w:val="22"/>
          <w:szCs w:val="22"/>
        </w:rPr>
        <w:t xml:space="preserve"> contributed by pairing to the 3′-supplementa</w:t>
      </w:r>
      <w:r w:rsidR="00966E05">
        <w:rPr>
          <w:rFonts w:ascii="Helvetica" w:hAnsi="Helvetica" w:cs="Arial"/>
          <w:sz w:val="22"/>
          <w:szCs w:val="22"/>
        </w:rPr>
        <w:t>ry</w:t>
      </w:r>
      <w:r w:rsidR="00AE790D">
        <w:rPr>
          <w:rFonts w:ascii="Helvetica" w:hAnsi="Helvetica" w:cs="Arial"/>
          <w:sz w:val="22"/>
          <w:szCs w:val="22"/>
        </w:rPr>
        <w:t xml:space="preserve"> region (upper panel) in comparison to greatest fold change measured for that miRNA at the offset with the greatest </w:t>
      </w:r>
      <w:r w:rsidR="00966E05">
        <w:rPr>
          <w:rFonts w:ascii="Helvetica" w:hAnsi="Helvetica" w:cs="Arial"/>
          <w:sz w:val="22"/>
          <w:szCs w:val="22"/>
        </w:rPr>
        <w:t>coefficient</w:t>
      </w:r>
      <w:r w:rsidR="00AE790D">
        <w:rPr>
          <w:rFonts w:ascii="Helvetica" w:hAnsi="Helvetica" w:cs="Arial"/>
          <w:sz w:val="22"/>
          <w:szCs w:val="22"/>
        </w:rPr>
        <w:t xml:space="preserve"> (lower panel).</w:t>
      </w:r>
    </w:p>
    <w:p w14:paraId="0A121788" w14:textId="736CA33D" w:rsidR="00A10C9C" w:rsidRDefault="00A10C9C" w:rsidP="004C61E4">
      <w:pPr>
        <w:contextualSpacing/>
        <w:rPr>
          <w:rFonts w:ascii="Helvetica" w:hAnsi="Helvetica" w:cs="Arial"/>
          <w:sz w:val="22"/>
          <w:szCs w:val="22"/>
        </w:rPr>
      </w:pPr>
      <w:r>
        <w:rPr>
          <w:rFonts w:ascii="Helvetica" w:hAnsi="Helvetica" w:cs="Arial"/>
          <w:sz w:val="22"/>
          <w:szCs w:val="22"/>
        </w:rPr>
        <w:t>(D) Predicted ∆</w:t>
      </w:r>
      <w:r w:rsidRPr="00966E05">
        <w:rPr>
          <w:rFonts w:ascii="Helvetica" w:hAnsi="Helvetica" w:cs="Arial"/>
          <w:i/>
          <w:iCs/>
          <w:sz w:val="22"/>
          <w:szCs w:val="22"/>
        </w:rPr>
        <w:t>G</w:t>
      </w:r>
      <w:r>
        <w:rPr>
          <w:rFonts w:ascii="Helvetica" w:hAnsi="Helvetica" w:cs="Arial"/>
          <w:sz w:val="22"/>
          <w:szCs w:val="22"/>
        </w:rPr>
        <w:t xml:space="preserve"> values for each of the pairing ranges for which pairing coefficients were calculated in A–C. For each pairing range, the reported ∆</w:t>
      </w:r>
      <w:r w:rsidRPr="00966E05">
        <w:rPr>
          <w:rFonts w:ascii="Helvetica" w:hAnsi="Helvetica" w:cs="Arial"/>
          <w:i/>
          <w:iCs/>
          <w:sz w:val="22"/>
          <w:szCs w:val="22"/>
        </w:rPr>
        <w:t>G</w:t>
      </w:r>
      <w:r>
        <w:rPr>
          <w:rFonts w:ascii="Helvetica" w:hAnsi="Helvetica" w:cs="Arial"/>
          <w:sz w:val="22"/>
          <w:szCs w:val="22"/>
        </w:rPr>
        <w:t xml:space="preserve"> value</w:t>
      </w:r>
      <w:r w:rsidR="003A702E">
        <w:rPr>
          <w:rFonts w:ascii="Helvetica" w:hAnsi="Helvetica" w:cs="Arial"/>
          <w:sz w:val="22"/>
          <w:szCs w:val="22"/>
        </w:rPr>
        <w:t xml:space="preserve"> represents the </w:t>
      </w:r>
      <w:r>
        <w:rPr>
          <w:rFonts w:ascii="Helvetica" w:hAnsi="Helvetica" w:cs="Arial"/>
          <w:sz w:val="22"/>
          <w:szCs w:val="22"/>
        </w:rPr>
        <w:t xml:space="preserve">average of that between </w:t>
      </w:r>
      <w:r w:rsidR="003A702E">
        <w:rPr>
          <w:rFonts w:ascii="Helvetica" w:hAnsi="Helvetica" w:cs="Arial"/>
          <w:sz w:val="22"/>
          <w:szCs w:val="22"/>
        </w:rPr>
        <w:t xml:space="preserve">the </w:t>
      </w:r>
      <w:r>
        <w:rPr>
          <w:rFonts w:ascii="Helvetica" w:hAnsi="Helvetica" w:cs="Arial"/>
          <w:sz w:val="22"/>
          <w:szCs w:val="22"/>
        </w:rPr>
        <w:t xml:space="preserve">miRNA sequence beginning at nucleotide 9, and </w:t>
      </w:r>
      <w:r w:rsidR="00966E05">
        <w:rPr>
          <w:rFonts w:ascii="Helvetica" w:hAnsi="Helvetica" w:cs="Arial"/>
          <w:sz w:val="22"/>
          <w:szCs w:val="22"/>
        </w:rPr>
        <w:t xml:space="preserve">all sequences of the same length bearing </w:t>
      </w:r>
      <w:r>
        <w:rPr>
          <w:rFonts w:ascii="Helvetica" w:hAnsi="Helvetica" w:cs="Arial"/>
          <w:sz w:val="22"/>
          <w:szCs w:val="22"/>
        </w:rPr>
        <w:t xml:space="preserve">contiguous Watson–Crick complementarity </w:t>
      </w:r>
      <w:r w:rsidR="00966E05">
        <w:rPr>
          <w:rFonts w:ascii="Helvetica" w:hAnsi="Helvetica" w:cs="Arial"/>
          <w:sz w:val="22"/>
          <w:szCs w:val="22"/>
        </w:rPr>
        <w:t xml:space="preserve">to the miRNA </w:t>
      </w:r>
      <w:r w:rsidR="00160E4C">
        <w:rPr>
          <w:rFonts w:ascii="Helvetica" w:hAnsi="Helvetica" w:cs="Arial"/>
          <w:sz w:val="22"/>
          <w:szCs w:val="22"/>
        </w:rPr>
        <w:t>within that range</w:t>
      </w:r>
      <w:r>
        <w:rPr>
          <w:rFonts w:ascii="Helvetica" w:hAnsi="Helvetica" w:cs="Arial"/>
          <w:sz w:val="22"/>
          <w:szCs w:val="22"/>
        </w:rPr>
        <w:t xml:space="preserve"> and </w:t>
      </w:r>
      <w:r w:rsidR="003A702E">
        <w:rPr>
          <w:rFonts w:ascii="Helvetica" w:hAnsi="Helvetica" w:cs="Arial"/>
          <w:sz w:val="22"/>
          <w:szCs w:val="22"/>
        </w:rPr>
        <w:t>non</w:t>
      </w:r>
      <w:r w:rsidR="00966E05">
        <w:rPr>
          <w:rFonts w:ascii="Helvetica" w:hAnsi="Helvetica" w:cs="Arial"/>
          <w:sz w:val="22"/>
          <w:szCs w:val="22"/>
        </w:rPr>
        <w:t>-</w:t>
      </w:r>
      <w:r w:rsidR="003A702E">
        <w:rPr>
          <w:rFonts w:ascii="Helvetica" w:hAnsi="Helvetica" w:cs="Arial"/>
          <w:sz w:val="22"/>
          <w:szCs w:val="22"/>
        </w:rPr>
        <w:t>complementarity elsewhere</w:t>
      </w:r>
      <w:r>
        <w:rPr>
          <w:rFonts w:ascii="Helvetica" w:hAnsi="Helvetica" w:cs="Arial"/>
          <w:sz w:val="22"/>
          <w:szCs w:val="22"/>
        </w:rPr>
        <w:t>.</w:t>
      </w:r>
    </w:p>
    <w:p w14:paraId="4493E77A" w14:textId="4437F431" w:rsidR="00CA270C" w:rsidRDefault="00CA270C" w:rsidP="004C61E4">
      <w:pPr>
        <w:contextualSpacing/>
        <w:rPr>
          <w:rFonts w:ascii="Helvetica" w:hAnsi="Helvetica" w:cs="Arial"/>
          <w:sz w:val="22"/>
          <w:szCs w:val="22"/>
        </w:rPr>
      </w:pPr>
      <w:r>
        <w:rPr>
          <w:rFonts w:ascii="Helvetica" w:hAnsi="Helvetica" w:cs="Arial"/>
          <w:sz w:val="22"/>
          <w:szCs w:val="22"/>
        </w:rPr>
        <w:t xml:space="preserve">(E) The relationship between the </w:t>
      </w:r>
      <w:r w:rsidR="00830FC0">
        <w:rPr>
          <w:rFonts w:ascii="Helvetica" w:hAnsi="Helvetica" w:cs="Arial"/>
          <w:sz w:val="22"/>
          <w:szCs w:val="22"/>
        </w:rPr>
        <w:t xml:space="preserve">model-derived pairing coefficients (A, B, and C, left) </w:t>
      </w:r>
      <w:r>
        <w:rPr>
          <w:rFonts w:ascii="Helvetica" w:hAnsi="Helvetica" w:cs="Arial"/>
          <w:sz w:val="22"/>
          <w:szCs w:val="22"/>
        </w:rPr>
        <w:t>and the predicted ∆</w:t>
      </w:r>
      <w:r w:rsidRPr="00966E05">
        <w:rPr>
          <w:rFonts w:ascii="Helvetica" w:hAnsi="Helvetica" w:cs="Arial"/>
          <w:i/>
          <w:iCs/>
          <w:sz w:val="22"/>
          <w:szCs w:val="22"/>
        </w:rPr>
        <w:t>G</w:t>
      </w:r>
      <w:r>
        <w:rPr>
          <w:rFonts w:ascii="Helvetica" w:hAnsi="Helvetica" w:cs="Arial"/>
          <w:sz w:val="22"/>
          <w:szCs w:val="22"/>
        </w:rPr>
        <w:t xml:space="preserve"> values </w:t>
      </w:r>
      <w:r w:rsidR="00830FC0">
        <w:rPr>
          <w:rFonts w:ascii="Helvetica" w:hAnsi="Helvetica" w:cs="Arial"/>
          <w:sz w:val="22"/>
          <w:szCs w:val="22"/>
        </w:rPr>
        <w:t xml:space="preserve">(D) </w:t>
      </w:r>
      <w:r>
        <w:rPr>
          <w:rFonts w:ascii="Helvetica" w:hAnsi="Helvetica" w:cs="Arial"/>
          <w:sz w:val="22"/>
          <w:szCs w:val="22"/>
        </w:rPr>
        <w:t xml:space="preserve">for all possible pairing ranges ≥4 </w:t>
      </w:r>
      <w:proofErr w:type="spellStart"/>
      <w:r>
        <w:rPr>
          <w:rFonts w:ascii="Helvetica" w:hAnsi="Helvetica" w:cs="Arial"/>
          <w:sz w:val="22"/>
          <w:szCs w:val="22"/>
        </w:rPr>
        <w:t>nt</w:t>
      </w:r>
      <w:proofErr w:type="spellEnd"/>
      <w:r>
        <w:rPr>
          <w:rFonts w:ascii="Helvetica" w:hAnsi="Helvetica" w:cs="Arial"/>
          <w:sz w:val="22"/>
          <w:szCs w:val="22"/>
        </w:rPr>
        <w:t xml:space="preserve"> and ≤11 </w:t>
      </w:r>
      <w:proofErr w:type="spellStart"/>
      <w:r>
        <w:rPr>
          <w:rFonts w:ascii="Helvetica" w:hAnsi="Helvetica" w:cs="Arial"/>
          <w:sz w:val="22"/>
          <w:szCs w:val="22"/>
        </w:rPr>
        <w:t>nt</w:t>
      </w:r>
      <w:proofErr w:type="spellEnd"/>
      <w:r w:rsidR="00830FC0">
        <w:rPr>
          <w:rFonts w:ascii="Helvetica" w:hAnsi="Helvetica" w:cs="Arial"/>
          <w:sz w:val="22"/>
          <w:szCs w:val="22"/>
        </w:rPr>
        <w:t>,</w:t>
      </w:r>
      <w:r>
        <w:rPr>
          <w:rFonts w:ascii="Helvetica" w:hAnsi="Helvetica" w:cs="Arial"/>
          <w:sz w:val="22"/>
          <w:szCs w:val="22"/>
        </w:rPr>
        <w:t xml:space="preserve"> for all three miRNAs. In order to query this relationship without the confounding effects of length, pairing coefficient was divided by the geometric mean value of all pairing coefficients of the same length, and the predicted ∆</w:t>
      </w:r>
      <w:r w:rsidRPr="00966E05">
        <w:rPr>
          <w:rFonts w:ascii="Helvetica" w:hAnsi="Helvetica" w:cs="Arial"/>
          <w:i/>
          <w:iCs/>
          <w:sz w:val="22"/>
          <w:szCs w:val="22"/>
        </w:rPr>
        <w:t>G</w:t>
      </w:r>
      <w:r>
        <w:rPr>
          <w:rFonts w:ascii="Helvetica" w:hAnsi="Helvetica" w:cs="Arial"/>
          <w:sz w:val="22"/>
          <w:szCs w:val="22"/>
        </w:rPr>
        <w:t xml:space="preserve"> values were similarly normalized by subtracting the mean ∆</w:t>
      </w:r>
      <w:r w:rsidRPr="00966E05">
        <w:rPr>
          <w:rFonts w:ascii="Helvetica" w:hAnsi="Helvetica" w:cs="Arial"/>
          <w:i/>
          <w:iCs/>
          <w:sz w:val="22"/>
          <w:szCs w:val="22"/>
        </w:rPr>
        <w:t>G</w:t>
      </w:r>
      <w:r>
        <w:rPr>
          <w:rFonts w:ascii="Helvetica" w:hAnsi="Helvetica" w:cs="Arial"/>
          <w:sz w:val="22"/>
          <w:szCs w:val="22"/>
        </w:rPr>
        <w:t xml:space="preserve"> </w:t>
      </w:r>
      <w:r>
        <w:rPr>
          <w:rFonts w:ascii="Helvetica" w:hAnsi="Helvetica" w:cs="Arial"/>
          <w:sz w:val="22"/>
          <w:szCs w:val="22"/>
        </w:rPr>
        <w:lastRenderedPageBreak/>
        <w:t xml:space="preserve">value over all pairings of the same length. </w:t>
      </w:r>
      <w:r w:rsidR="0002353B">
        <w:rPr>
          <w:rFonts w:ascii="Helvetica" w:hAnsi="Helvetica" w:cs="Arial"/>
          <w:sz w:val="22"/>
          <w:szCs w:val="22"/>
        </w:rPr>
        <w:t xml:space="preserve">The gray interval represents the 95% confidence interval of the relationship when fitting a linear model of the log-transformed </w:t>
      </w:r>
      <w:r w:rsidR="004F0035" w:rsidRPr="00966E05">
        <w:rPr>
          <w:rFonts w:ascii="Helvetica" w:hAnsi="Helvetica" w:cs="Arial"/>
          <w:sz w:val="22"/>
          <w:szCs w:val="22"/>
        </w:rPr>
        <w:t>pairing coefficients</w:t>
      </w:r>
      <w:r w:rsidR="004F0035">
        <w:rPr>
          <w:rFonts w:ascii="Helvetica" w:hAnsi="Helvetica" w:cs="Arial"/>
          <w:sz w:val="22"/>
          <w:szCs w:val="22"/>
        </w:rPr>
        <w:t xml:space="preserve"> </w:t>
      </w:r>
      <w:r w:rsidR="0002353B">
        <w:rPr>
          <w:rFonts w:ascii="Helvetica" w:hAnsi="Helvetica" w:cs="Arial"/>
          <w:sz w:val="22"/>
          <w:szCs w:val="22"/>
        </w:rPr>
        <w:t>as a function of the ∆∆</w:t>
      </w:r>
      <w:r w:rsidR="0002353B" w:rsidRPr="00966E05">
        <w:rPr>
          <w:rFonts w:ascii="Helvetica" w:hAnsi="Helvetica" w:cs="Arial"/>
          <w:i/>
          <w:iCs/>
          <w:sz w:val="22"/>
          <w:szCs w:val="22"/>
        </w:rPr>
        <w:t>G</w:t>
      </w:r>
      <w:r w:rsidR="0002353B">
        <w:rPr>
          <w:rFonts w:ascii="Helvetica" w:hAnsi="Helvetica" w:cs="Arial"/>
          <w:sz w:val="22"/>
          <w:szCs w:val="22"/>
        </w:rPr>
        <w:t xml:space="preserve"> values, and the dashed line represents the predicted thermodynamic relationship given by </w:t>
      </w:r>
      <w:r w:rsidR="007E0A36">
        <w:rPr>
          <w:rFonts w:ascii="Helvetica" w:hAnsi="Helvetica" w:cs="Arial"/>
          <w:i/>
          <w:iCs/>
          <w:sz w:val="22"/>
          <w:szCs w:val="22"/>
        </w:rPr>
        <w:t>K</w:t>
      </w:r>
      <w:r w:rsidR="007E0A36">
        <w:rPr>
          <w:rFonts w:ascii="Helvetica" w:hAnsi="Helvetica" w:cs="Arial"/>
          <w:sz w:val="22"/>
          <w:szCs w:val="22"/>
        </w:rPr>
        <w:t xml:space="preserve"> = e</w:t>
      </w:r>
      <w:r w:rsidR="007E0A36">
        <w:rPr>
          <w:rFonts w:ascii="Helvetica" w:hAnsi="Helvetica" w:cs="Arial"/>
          <w:sz w:val="22"/>
          <w:szCs w:val="22"/>
          <w:vertAlign w:val="superscript"/>
        </w:rPr>
        <w:t>−</w:t>
      </w:r>
      <w:r w:rsidR="007E0A36" w:rsidRPr="00966E05">
        <w:rPr>
          <w:rFonts w:ascii="Helvetica" w:hAnsi="Helvetica" w:cs="Arial"/>
          <w:i/>
          <w:iCs/>
          <w:sz w:val="22"/>
          <w:szCs w:val="22"/>
          <w:vertAlign w:val="superscript"/>
        </w:rPr>
        <w:t>G</w:t>
      </w:r>
      <w:r w:rsidR="007E0A36">
        <w:rPr>
          <w:rFonts w:ascii="Helvetica" w:hAnsi="Helvetica" w:cs="Arial"/>
          <w:sz w:val="22"/>
          <w:szCs w:val="22"/>
          <w:vertAlign w:val="superscript"/>
        </w:rPr>
        <w:t>/</w:t>
      </w:r>
      <w:r w:rsidR="007E0A36" w:rsidRPr="00966E05">
        <w:rPr>
          <w:rFonts w:ascii="Helvetica" w:hAnsi="Helvetica" w:cs="Arial"/>
          <w:i/>
          <w:iCs/>
          <w:sz w:val="22"/>
          <w:szCs w:val="22"/>
          <w:vertAlign w:val="superscript"/>
        </w:rPr>
        <w:t>RT</w:t>
      </w:r>
      <w:r w:rsidR="007E0A36" w:rsidRPr="00966E05">
        <w:rPr>
          <w:rFonts w:ascii="Helvetica" w:hAnsi="Helvetica" w:cs="Arial"/>
          <w:sz w:val="22"/>
          <w:szCs w:val="22"/>
        </w:rPr>
        <w:t>.</w:t>
      </w:r>
      <w:r w:rsidR="0002353B">
        <w:rPr>
          <w:rFonts w:ascii="Helvetica" w:hAnsi="Helvetica" w:cs="Arial"/>
          <w:sz w:val="22"/>
          <w:szCs w:val="22"/>
        </w:rPr>
        <w:t xml:space="preserve"> </w:t>
      </w:r>
      <w:r>
        <w:rPr>
          <w:rFonts w:ascii="Helvetica" w:hAnsi="Helvetica" w:cs="Arial"/>
          <w:sz w:val="22"/>
          <w:szCs w:val="22"/>
        </w:rPr>
        <w:t xml:space="preserve">The </w:t>
      </w:r>
      <w:r w:rsidRPr="00966E05">
        <w:rPr>
          <w:rFonts w:ascii="Helvetica" w:hAnsi="Helvetica" w:cs="Arial"/>
          <w:i/>
          <w:iCs/>
          <w:sz w:val="22"/>
          <w:szCs w:val="22"/>
        </w:rPr>
        <w:t>r</w:t>
      </w:r>
      <w:r>
        <w:rPr>
          <w:rFonts w:ascii="Helvetica" w:hAnsi="Helvetica" w:cs="Arial"/>
          <w:sz w:val="22"/>
          <w:szCs w:val="22"/>
          <w:vertAlign w:val="superscript"/>
        </w:rPr>
        <w:t>2</w:t>
      </w:r>
      <w:r>
        <w:rPr>
          <w:rFonts w:ascii="Helvetica" w:hAnsi="Helvetica" w:cs="Arial"/>
          <w:sz w:val="22"/>
          <w:szCs w:val="22"/>
        </w:rPr>
        <w:t xml:space="preserve"> reports on coefficient of </w:t>
      </w:r>
      <w:r w:rsidR="004F0035">
        <w:rPr>
          <w:rFonts w:ascii="Helvetica" w:hAnsi="Helvetica" w:cs="Arial"/>
          <w:sz w:val="22"/>
          <w:szCs w:val="22"/>
        </w:rPr>
        <w:t xml:space="preserve">determination </w:t>
      </w:r>
      <w:r>
        <w:rPr>
          <w:rFonts w:ascii="Helvetica" w:hAnsi="Helvetica" w:cs="Arial"/>
          <w:sz w:val="22"/>
          <w:szCs w:val="22"/>
        </w:rPr>
        <w:t xml:space="preserve">between the log-transformed pairing coefficients and the </w:t>
      </w:r>
      <w:r w:rsidR="004F0035">
        <w:rPr>
          <w:rFonts w:ascii="Helvetica" w:hAnsi="Helvetica" w:cs="Arial"/>
          <w:sz w:val="22"/>
          <w:szCs w:val="22"/>
        </w:rPr>
        <w:t>∆</w:t>
      </w:r>
      <w:r>
        <w:rPr>
          <w:rFonts w:ascii="Helvetica" w:hAnsi="Helvetica" w:cs="Arial"/>
          <w:sz w:val="22"/>
          <w:szCs w:val="22"/>
        </w:rPr>
        <w:t>∆</w:t>
      </w:r>
      <w:r w:rsidRPr="00966E05">
        <w:rPr>
          <w:rFonts w:ascii="Helvetica" w:hAnsi="Helvetica" w:cs="Arial"/>
          <w:i/>
          <w:iCs/>
          <w:sz w:val="22"/>
          <w:szCs w:val="22"/>
        </w:rPr>
        <w:t>G</w:t>
      </w:r>
      <w:r w:rsidR="004F0035">
        <w:rPr>
          <w:rFonts w:ascii="Helvetica" w:hAnsi="Helvetica" w:cs="Arial"/>
          <w:sz w:val="22"/>
          <w:szCs w:val="22"/>
        </w:rPr>
        <w:t xml:space="preserve"> values.</w:t>
      </w:r>
    </w:p>
    <w:p w14:paraId="32CF43DC" w14:textId="562FF3D5" w:rsidR="00830FC0" w:rsidRPr="0002353B" w:rsidRDefault="00830FC0" w:rsidP="004C61E4">
      <w:pPr>
        <w:contextualSpacing/>
        <w:rPr>
          <w:rFonts w:ascii="Helvetica" w:hAnsi="Helvetica" w:cs="Arial"/>
          <w:sz w:val="22"/>
          <w:szCs w:val="22"/>
        </w:rPr>
      </w:pPr>
      <w:r>
        <w:rPr>
          <w:rFonts w:ascii="Helvetica" w:hAnsi="Helvetica" w:cs="Arial"/>
          <w:sz w:val="22"/>
          <w:szCs w:val="22"/>
        </w:rPr>
        <w:t xml:space="preserve">(F) Distinct seed-mismatch preferences for let-7a, miR-1, and miR-155. For all three miRNAs, these parameters were derived by maximum-likelihood estimation, fitting a nonlinear model to the </w:t>
      </w:r>
      <w:r w:rsidRPr="00966E05">
        <w:rPr>
          <w:rFonts w:ascii="Helvetica" w:hAnsi="Helvetica" w:cs="Arial"/>
          <w:i/>
          <w:iCs/>
          <w:sz w:val="22"/>
          <w:szCs w:val="22"/>
        </w:rPr>
        <w:t>K</w:t>
      </w:r>
      <w:r w:rsidRPr="00966E05">
        <w:rPr>
          <w:rFonts w:ascii="Helvetica" w:hAnsi="Helvetica" w:cs="Arial"/>
          <w:sz w:val="22"/>
          <w:szCs w:val="22"/>
          <w:vertAlign w:val="subscript"/>
        </w:rPr>
        <w:t>D</w:t>
      </w:r>
      <w:r w:rsidR="0002353B">
        <w:rPr>
          <w:rFonts w:ascii="Helvetica" w:hAnsi="Helvetica" w:cs="Arial"/>
          <w:sz w:val="22"/>
          <w:szCs w:val="22"/>
        </w:rPr>
        <w:t xml:space="preserve"> fold-change values when further subdividing the read counts into all sixteen possible seed-mismatch types, for each of the </w:t>
      </w:r>
      <w:r w:rsidR="0002353B" w:rsidRPr="00966E05">
        <w:rPr>
          <w:rFonts w:ascii="Helvetica" w:hAnsi="Helvetica" w:cs="Arial"/>
          <w:i/>
          <w:iCs/>
          <w:sz w:val="22"/>
          <w:szCs w:val="22"/>
        </w:rPr>
        <w:t>K</w:t>
      </w:r>
      <w:r w:rsidR="0002353B" w:rsidRPr="00966E05">
        <w:rPr>
          <w:rFonts w:ascii="Helvetica" w:hAnsi="Helvetica" w:cs="Arial"/>
          <w:sz w:val="22"/>
          <w:szCs w:val="22"/>
          <w:vertAlign w:val="subscript"/>
        </w:rPr>
        <w:t>D</w:t>
      </w:r>
      <w:r w:rsidR="0002353B">
        <w:rPr>
          <w:rFonts w:ascii="Helvetica" w:hAnsi="Helvetica" w:cs="Arial"/>
          <w:sz w:val="22"/>
          <w:szCs w:val="22"/>
        </w:rPr>
        <w:t xml:space="preserve"> fold-change values initially calculated (Figure 2C and Figure S2). The letter and number beneath each bar denote the position of pairing with respect to the miRNA as well as the target nucleotide identity. Wobble pairing configurations in which the G nucleotide is located in either the miRNA or the target are denoted in blue and red, respectively.</w:t>
      </w:r>
    </w:p>
    <w:p w14:paraId="0BC92CEB" w14:textId="77777777" w:rsidR="00830FC0" w:rsidRDefault="00830FC0" w:rsidP="004C61E4">
      <w:pPr>
        <w:contextualSpacing/>
        <w:rPr>
          <w:rFonts w:ascii="Helvetica" w:hAnsi="Helvetica" w:cs="Arial"/>
          <w:sz w:val="22"/>
          <w:szCs w:val="22"/>
        </w:rPr>
      </w:pPr>
    </w:p>
    <w:p w14:paraId="72CC5ABD" w14:textId="12352C58" w:rsidR="00E54903" w:rsidRDefault="00E54903" w:rsidP="00E54903">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5</w:t>
      </w:r>
      <w:r w:rsidRPr="00776CD4">
        <w:rPr>
          <w:rFonts w:ascii="Helvetica" w:hAnsi="Helvetica" w:cs="Arial"/>
          <w:b/>
          <w:sz w:val="22"/>
          <w:szCs w:val="22"/>
        </w:rPr>
        <w:t>.</w:t>
      </w:r>
      <w:r w:rsidRPr="00B85D83">
        <w:rPr>
          <w:rFonts w:ascii="Helvetica" w:hAnsi="Helvetica" w:cs="Arial"/>
          <w:b/>
          <w:sz w:val="22"/>
          <w:szCs w:val="22"/>
        </w:rPr>
        <w:t xml:space="preserve"> </w:t>
      </w:r>
      <w:r>
        <w:rPr>
          <w:rFonts w:ascii="Helvetica" w:hAnsi="Helvetica" w:cs="Arial"/>
          <w:b/>
          <w:sz w:val="22"/>
          <w:szCs w:val="22"/>
        </w:rPr>
        <w:t>AGO-RBNS pe</w:t>
      </w:r>
      <w:r w:rsidR="00FE1518">
        <w:rPr>
          <w:rFonts w:ascii="Helvetica" w:hAnsi="Helvetica" w:cs="Arial"/>
          <w:b/>
          <w:sz w:val="22"/>
          <w:szCs w:val="22"/>
        </w:rPr>
        <w:t>r</w:t>
      </w:r>
      <w:r>
        <w:rPr>
          <w:rFonts w:ascii="Helvetica" w:hAnsi="Helvetica" w:cs="Arial"/>
          <w:b/>
          <w:sz w:val="22"/>
          <w:szCs w:val="22"/>
        </w:rPr>
        <w:t>formed with chimeric</w:t>
      </w:r>
      <w:r w:rsidRPr="00B85D83">
        <w:rPr>
          <w:rFonts w:ascii="Helvetica" w:hAnsi="Helvetica" w:cs="Arial"/>
          <w:b/>
          <w:sz w:val="22"/>
          <w:szCs w:val="22"/>
        </w:rPr>
        <w:t xml:space="preserve"> miRNA</w:t>
      </w:r>
      <w:r>
        <w:rPr>
          <w:rFonts w:ascii="Helvetica" w:hAnsi="Helvetica" w:cs="Arial"/>
          <w:b/>
          <w:sz w:val="22"/>
          <w:szCs w:val="22"/>
        </w:rPr>
        <w:t>s</w:t>
      </w:r>
      <w:r w:rsidRPr="00B85D83">
        <w:rPr>
          <w:rFonts w:ascii="Helvetica" w:hAnsi="Helvetica" w:cs="Arial"/>
          <w:b/>
          <w:sz w:val="22"/>
          <w:szCs w:val="22"/>
        </w:rPr>
        <w:t xml:space="preserve"> demonstrate</w:t>
      </w:r>
      <w:r>
        <w:rPr>
          <w:rFonts w:ascii="Helvetica" w:hAnsi="Helvetica" w:cs="Arial"/>
          <w:b/>
          <w:sz w:val="22"/>
          <w:szCs w:val="22"/>
        </w:rPr>
        <w:t>s</w:t>
      </w:r>
      <w:r w:rsidRPr="00B85D83">
        <w:rPr>
          <w:rFonts w:ascii="Helvetica" w:hAnsi="Helvetica" w:cs="Arial"/>
          <w:b/>
          <w:sz w:val="22"/>
          <w:szCs w:val="22"/>
        </w:rPr>
        <w:t xml:space="preserve"> </w:t>
      </w:r>
      <w:r>
        <w:rPr>
          <w:rFonts w:ascii="Helvetica" w:hAnsi="Helvetica" w:cs="Arial"/>
          <w:b/>
          <w:sz w:val="22"/>
          <w:szCs w:val="22"/>
        </w:rPr>
        <w:t xml:space="preserve">that both the range and offset preferences are </w:t>
      </w:r>
      <w:r w:rsidR="001334BA">
        <w:rPr>
          <w:rFonts w:ascii="Helvetica" w:hAnsi="Helvetica" w:cs="Arial"/>
          <w:b/>
          <w:sz w:val="22"/>
          <w:szCs w:val="22"/>
        </w:rPr>
        <w:t>independent of seed-mismatch preferences.</w:t>
      </w:r>
    </w:p>
    <w:p w14:paraId="24C1FA99" w14:textId="5D67692D" w:rsidR="00E54903" w:rsidRDefault="00E54903" w:rsidP="00E54903">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A) Sequence</w:t>
      </w:r>
      <w:r>
        <w:rPr>
          <w:rFonts w:ascii="Helvetica" w:hAnsi="Helvetica" w:cs="Arial"/>
          <w:sz w:val="22"/>
          <w:szCs w:val="22"/>
        </w:rPr>
        <w:t>s</w:t>
      </w:r>
      <w:r w:rsidRPr="004C61E4">
        <w:rPr>
          <w:rFonts w:ascii="Helvetica" w:hAnsi="Helvetica" w:cs="Arial"/>
          <w:sz w:val="22"/>
          <w:szCs w:val="22"/>
        </w:rPr>
        <w:t xml:space="preserve"> </w:t>
      </w:r>
      <w:r w:rsidR="00DE4BFD">
        <w:rPr>
          <w:rFonts w:ascii="Helvetica" w:hAnsi="Helvetica" w:cs="Arial"/>
          <w:sz w:val="22"/>
          <w:szCs w:val="22"/>
        </w:rPr>
        <w:t>of native let-7a, native miR-155, a chimeric miRNA containing the seed of let-7a appended to nucleotides 9–23 of miR-155 (let-7a–miR-155), and a chimeric miRNA containing the seed of miR-155 appended to nucleotides 9–21 of let-7a (miR-155–let-7a)</w:t>
      </w:r>
      <w:r w:rsidRPr="004C61E4">
        <w:rPr>
          <w:rFonts w:ascii="Helvetica" w:hAnsi="Helvetica" w:cs="Arial"/>
          <w:sz w:val="22"/>
          <w:szCs w:val="22"/>
        </w:rPr>
        <w:t>.</w:t>
      </w:r>
    </w:p>
    <w:p w14:paraId="0EDBD4D8" w14:textId="2EDE94C3" w:rsidR="005E1F54" w:rsidRDefault="005E1F54" w:rsidP="005E1F54">
      <w:pPr>
        <w:contextualSpacing/>
        <w:rPr>
          <w:rFonts w:ascii="Helvetica" w:hAnsi="Helvetica" w:cs="Arial"/>
          <w:sz w:val="22"/>
          <w:szCs w:val="22"/>
        </w:rPr>
      </w:pPr>
      <w:r>
        <w:rPr>
          <w:rFonts w:ascii="Helvetica" w:hAnsi="Helvetica" w:cs="Arial"/>
          <w:sz w:val="22"/>
          <w:szCs w:val="22"/>
        </w:rPr>
        <w:t>(B–C</w:t>
      </w:r>
      <w:r w:rsidRPr="004C61E4">
        <w:rPr>
          <w:rFonts w:ascii="Helvetica" w:hAnsi="Helvetica" w:cs="Arial"/>
          <w:sz w:val="22"/>
          <w:szCs w:val="22"/>
        </w:rPr>
        <w:t>)</w:t>
      </w:r>
      <w:r>
        <w:rPr>
          <w:rFonts w:ascii="Helvetica" w:hAnsi="Helvetica" w:cs="Arial"/>
          <w:sz w:val="22"/>
          <w:szCs w:val="22"/>
        </w:rPr>
        <w:t xml:space="preserve"> Pairing and offset preferences describing the 3′ compensatory pairing of the let-7a–miR-155 (B) and miR-155–let-7a (C) chimeric miRNAs. Everything is as in Figure 4A.</w:t>
      </w:r>
    </w:p>
    <w:p w14:paraId="3701565B" w14:textId="22811665" w:rsidR="006B5849" w:rsidRDefault="005E1F54" w:rsidP="005E1F54">
      <w:pPr>
        <w:contextualSpacing/>
        <w:rPr>
          <w:rFonts w:ascii="Helvetica" w:hAnsi="Helvetica" w:cs="Arial"/>
          <w:sz w:val="22"/>
          <w:szCs w:val="22"/>
        </w:rPr>
      </w:pPr>
      <w:r>
        <w:rPr>
          <w:rFonts w:ascii="Helvetica" w:hAnsi="Helvetica" w:cs="Arial"/>
          <w:sz w:val="22"/>
          <w:szCs w:val="22"/>
        </w:rPr>
        <w:t xml:space="preserve"> </w:t>
      </w:r>
      <w:r w:rsidR="006B5849">
        <w:rPr>
          <w:rFonts w:ascii="Helvetica" w:hAnsi="Helvetica" w:cs="Arial"/>
          <w:sz w:val="22"/>
          <w:szCs w:val="22"/>
        </w:rPr>
        <w:t xml:space="preserve">(D) </w:t>
      </w:r>
      <w:r w:rsidR="00F43018">
        <w:rPr>
          <w:rFonts w:ascii="Helvetica" w:hAnsi="Helvetica" w:cs="Arial"/>
          <w:sz w:val="22"/>
          <w:szCs w:val="22"/>
        </w:rPr>
        <w:t>C</w:t>
      </w:r>
      <w:r w:rsidR="006B5849">
        <w:rPr>
          <w:rFonts w:ascii="Helvetica" w:hAnsi="Helvetica" w:cs="Arial"/>
          <w:sz w:val="22"/>
          <w:szCs w:val="22"/>
        </w:rPr>
        <w:t>omparison of the pairing (left) and offset (right) coefficients determined for the let-7a–miR-155 chimeric miRNA with that of miR-155. Each pairing coefficient (left) was divided by the geometric mean value of all pairing coefficients of the same length for that miRNA. Points are colored according to the extent of pairing as in Figure 2A–B,</w:t>
      </w:r>
      <w:r w:rsidR="00F43018">
        <w:rPr>
          <w:rFonts w:ascii="Helvetica" w:hAnsi="Helvetica" w:cs="Arial"/>
          <w:sz w:val="22"/>
          <w:szCs w:val="22"/>
        </w:rPr>
        <w:t xml:space="preserve"> </w:t>
      </w:r>
      <w:proofErr w:type="gramStart"/>
      <w:r w:rsidR="00F43018">
        <w:rPr>
          <w:rFonts w:ascii="Helvetica" w:hAnsi="Helvetica" w:cs="Arial"/>
          <w:sz w:val="22"/>
          <w:szCs w:val="22"/>
        </w:rPr>
        <w:t>The</w:t>
      </w:r>
      <w:proofErr w:type="gramEnd"/>
      <w:r w:rsidR="00F43018">
        <w:rPr>
          <w:rFonts w:ascii="Helvetica" w:hAnsi="Helvetica" w:cs="Arial"/>
          <w:sz w:val="22"/>
          <w:szCs w:val="22"/>
        </w:rPr>
        <w:t xml:space="preserve"> offset coefficients (right) are colored from light blue to dark blue progressing from offsets of −4 to +16. Each </w:t>
      </w:r>
      <w:r w:rsidR="00F43018" w:rsidRPr="00B85D83">
        <w:rPr>
          <w:rFonts w:ascii="Helvetica" w:hAnsi="Helvetica" w:cs="Arial"/>
          <w:i/>
          <w:iCs/>
          <w:sz w:val="22"/>
          <w:szCs w:val="22"/>
        </w:rPr>
        <w:t>r</w:t>
      </w:r>
      <w:r w:rsidR="00F43018">
        <w:rPr>
          <w:rFonts w:ascii="Helvetica" w:hAnsi="Helvetica" w:cs="Arial"/>
          <w:sz w:val="22"/>
          <w:szCs w:val="22"/>
        </w:rPr>
        <w:t xml:space="preserve"> value reports on the Pearson correlation coefficient between either the pairwise log-transformed, length-adjusted pairing coefficients (left), or the offset coefficients (right), between the chimeric and the native miRNA.</w:t>
      </w:r>
    </w:p>
    <w:p w14:paraId="6D69C5F9" w14:textId="637AE132" w:rsidR="00F43018" w:rsidRDefault="00F43018" w:rsidP="00DE4BFD">
      <w:pPr>
        <w:contextualSpacing/>
        <w:rPr>
          <w:rFonts w:ascii="Helvetica" w:hAnsi="Helvetica" w:cs="Arial"/>
          <w:sz w:val="22"/>
          <w:szCs w:val="22"/>
        </w:rPr>
      </w:pPr>
      <w:r>
        <w:rPr>
          <w:rFonts w:ascii="Helvetica" w:hAnsi="Helvetica" w:cs="Arial"/>
          <w:sz w:val="22"/>
          <w:szCs w:val="22"/>
        </w:rPr>
        <w:t>(E) Comparison of the pairing and offset coefficients determined for the miR-155–let-7a chimeric miRNA with that of let-7a. Everything is as in (D).</w:t>
      </w:r>
    </w:p>
    <w:p w14:paraId="27F13B9F" w14:textId="7132CCBD" w:rsidR="00F43018" w:rsidRDefault="00F43018" w:rsidP="00DE4BFD">
      <w:pPr>
        <w:contextualSpacing/>
        <w:rPr>
          <w:rFonts w:ascii="Helvetica" w:hAnsi="Helvetica" w:cs="Arial"/>
          <w:sz w:val="22"/>
          <w:szCs w:val="22"/>
        </w:rPr>
      </w:pPr>
      <w:r>
        <w:rPr>
          <w:rFonts w:ascii="Helvetica" w:hAnsi="Helvetica" w:cs="Arial"/>
          <w:sz w:val="22"/>
          <w:szCs w:val="22"/>
        </w:rPr>
        <w:t>(F) Comparison of the pairing and offset coefficients determined for the let-7a–miR-155 chimeric miRNA with that of let-7a. Everything is as in (D).</w:t>
      </w:r>
    </w:p>
    <w:p w14:paraId="44E56054" w14:textId="5966E22F" w:rsidR="00F43018" w:rsidRDefault="00F43018" w:rsidP="00DE4BFD">
      <w:pPr>
        <w:contextualSpacing/>
        <w:rPr>
          <w:rFonts w:ascii="Helvetica" w:hAnsi="Helvetica" w:cs="Arial"/>
          <w:sz w:val="22"/>
          <w:szCs w:val="22"/>
        </w:rPr>
      </w:pPr>
      <w:r>
        <w:rPr>
          <w:rFonts w:ascii="Helvetica" w:hAnsi="Helvetica" w:cs="Arial"/>
          <w:sz w:val="22"/>
          <w:szCs w:val="22"/>
        </w:rPr>
        <w:t>(G) Comparison of the pairing and offset coefficients determined for the miR-155–let-7a chimeric miRNA with that of miR-155. Everything is as in (D).</w:t>
      </w:r>
    </w:p>
    <w:p w14:paraId="5B000641" w14:textId="6BC4EFB5" w:rsidR="004F0035" w:rsidRDefault="004F0035" w:rsidP="00DE4BFD">
      <w:pPr>
        <w:contextualSpacing/>
        <w:rPr>
          <w:rFonts w:ascii="Helvetica" w:hAnsi="Helvetica" w:cs="Arial"/>
          <w:sz w:val="22"/>
          <w:szCs w:val="22"/>
        </w:rPr>
      </w:pPr>
      <w:r>
        <w:rPr>
          <w:rFonts w:ascii="Helvetica" w:hAnsi="Helvetica" w:cs="Arial"/>
          <w:sz w:val="22"/>
          <w:szCs w:val="22"/>
        </w:rPr>
        <w:t xml:space="preserve">(H) </w:t>
      </w:r>
      <w:r w:rsidR="00392004">
        <w:rPr>
          <w:rFonts w:ascii="Helvetica" w:hAnsi="Helvetica" w:cs="Arial"/>
          <w:sz w:val="22"/>
          <w:szCs w:val="22"/>
        </w:rPr>
        <w:t>Seed-mismatch preferences of the let-7a–miR155 (left) and miR-155–let-7a (right) chimeric miRNAs. Everything is as in Figure 4F.</w:t>
      </w:r>
    </w:p>
    <w:p w14:paraId="7D2CDC06" w14:textId="30FB9454" w:rsidR="00392004" w:rsidRPr="00FD252A" w:rsidRDefault="00392004" w:rsidP="00DE4BFD">
      <w:pPr>
        <w:contextualSpacing/>
        <w:rPr>
          <w:rFonts w:ascii="Helvetica" w:hAnsi="Helvetica" w:cs="Arial"/>
          <w:sz w:val="22"/>
          <w:szCs w:val="22"/>
        </w:rPr>
      </w:pPr>
      <w:r>
        <w:rPr>
          <w:rFonts w:ascii="Helvetica" w:hAnsi="Helvetica" w:cs="Arial"/>
          <w:sz w:val="22"/>
          <w:szCs w:val="22"/>
        </w:rPr>
        <w:t>(I) Correspondence of seed-mismatch preferences between chimeric miRNAs and their seed-native miRNAs.</w:t>
      </w:r>
      <w:r w:rsidR="00FD252A">
        <w:rPr>
          <w:rFonts w:ascii="Helvetica" w:hAnsi="Helvetica" w:cs="Arial"/>
          <w:sz w:val="22"/>
          <w:szCs w:val="22"/>
        </w:rPr>
        <w:t xml:space="preserve"> For let-7a–miR-155 (left) and miR-155–let-7a (right), the corresponding values from H are plotted against those of Figure F4, left and right, respectively. Everything else is as in Figure 4F. Each </w:t>
      </w:r>
      <w:r w:rsidR="00FD252A" w:rsidRPr="00966E05">
        <w:rPr>
          <w:rFonts w:ascii="Helvetica" w:hAnsi="Helvetica" w:cs="Arial"/>
          <w:i/>
          <w:iCs/>
          <w:sz w:val="22"/>
          <w:szCs w:val="22"/>
        </w:rPr>
        <w:t>r</w:t>
      </w:r>
      <w:r w:rsidR="00FD252A" w:rsidRPr="00966E05">
        <w:rPr>
          <w:rFonts w:ascii="Helvetica" w:hAnsi="Helvetica" w:cs="Arial"/>
          <w:sz w:val="22"/>
          <w:szCs w:val="22"/>
          <w:vertAlign w:val="superscript"/>
        </w:rPr>
        <w:t>2</w:t>
      </w:r>
      <w:r w:rsidR="00FD252A">
        <w:rPr>
          <w:rFonts w:ascii="Helvetica" w:hAnsi="Helvetica" w:cs="Arial"/>
          <w:sz w:val="22"/>
          <w:szCs w:val="22"/>
        </w:rPr>
        <w:t xml:space="preserve"> value reports on the coefficient of determination between the chimeric and native miRNA–derived seed mismatch values.</w:t>
      </w:r>
    </w:p>
    <w:p w14:paraId="6889D181" w14:textId="0A37230D" w:rsidR="00972CAE" w:rsidRDefault="00972CAE" w:rsidP="00DE4BFD">
      <w:pPr>
        <w:contextualSpacing/>
        <w:rPr>
          <w:rFonts w:ascii="Helvetica" w:hAnsi="Helvetica" w:cs="Arial"/>
          <w:sz w:val="22"/>
          <w:szCs w:val="22"/>
        </w:rPr>
      </w:pPr>
    </w:p>
    <w:p w14:paraId="39703357" w14:textId="3440577C" w:rsidR="006B5849" w:rsidRDefault="00972CAE" w:rsidP="00DE4BFD">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6</w:t>
      </w:r>
      <w:r w:rsidRPr="00776CD4">
        <w:rPr>
          <w:rFonts w:ascii="Helvetica" w:hAnsi="Helvetica" w:cs="Arial"/>
          <w:b/>
          <w:sz w:val="22"/>
          <w:szCs w:val="22"/>
        </w:rPr>
        <w:t>.</w:t>
      </w:r>
      <w:r w:rsidRPr="00B85D83">
        <w:rPr>
          <w:rFonts w:ascii="Helvetica" w:hAnsi="Helvetica" w:cs="Arial"/>
          <w:b/>
          <w:sz w:val="22"/>
          <w:szCs w:val="22"/>
        </w:rPr>
        <w:t xml:space="preserve"> </w:t>
      </w:r>
      <w:r>
        <w:rPr>
          <w:rFonts w:ascii="Helvetica" w:hAnsi="Helvetica" w:cs="Arial"/>
          <w:b/>
          <w:sz w:val="22"/>
          <w:szCs w:val="22"/>
        </w:rPr>
        <w:t>L</w:t>
      </w:r>
      <w:r w:rsidRPr="00B85D83">
        <w:rPr>
          <w:rFonts w:ascii="Helvetica" w:hAnsi="Helvetica" w:cs="Arial"/>
          <w:b/>
          <w:sz w:val="22"/>
          <w:szCs w:val="22"/>
        </w:rPr>
        <w:t xml:space="preserve">et-7a </w:t>
      </w:r>
      <w:r>
        <w:rPr>
          <w:rFonts w:ascii="Helvetica" w:hAnsi="Helvetica" w:cs="Arial"/>
          <w:b/>
          <w:sz w:val="22"/>
          <w:szCs w:val="22"/>
        </w:rPr>
        <w:t xml:space="preserve">variants sequences with permuted 3′ sequences demonstrate </w:t>
      </w:r>
      <w:r w:rsidRPr="00B85D83">
        <w:rPr>
          <w:rFonts w:ascii="Helvetica" w:hAnsi="Helvetica" w:cs="Arial"/>
          <w:b/>
          <w:sz w:val="22"/>
          <w:szCs w:val="22"/>
        </w:rPr>
        <w:t>that</w:t>
      </w:r>
      <w:r>
        <w:rPr>
          <w:rFonts w:ascii="Helvetica" w:hAnsi="Helvetica" w:cs="Arial"/>
          <w:b/>
          <w:sz w:val="22"/>
          <w:szCs w:val="22"/>
        </w:rPr>
        <w:t xml:space="preserve"> pairing and offset </w:t>
      </w:r>
      <w:r w:rsidRPr="00B85D83">
        <w:rPr>
          <w:rFonts w:ascii="Helvetica" w:hAnsi="Helvetica" w:cs="Arial"/>
          <w:b/>
          <w:sz w:val="22"/>
          <w:szCs w:val="22"/>
        </w:rPr>
        <w:t xml:space="preserve">preferences </w:t>
      </w:r>
      <w:r>
        <w:rPr>
          <w:rFonts w:ascii="Helvetica" w:hAnsi="Helvetica" w:cs="Arial"/>
          <w:b/>
          <w:sz w:val="22"/>
          <w:szCs w:val="22"/>
        </w:rPr>
        <w:t>track with the position of relevant miRNA nucleotides.</w:t>
      </w:r>
    </w:p>
    <w:p w14:paraId="295570D3" w14:textId="2600160C" w:rsidR="005E1F54" w:rsidRDefault="005E1F54" w:rsidP="005E1F54">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A) Sequence</w:t>
      </w:r>
      <w:r>
        <w:rPr>
          <w:rFonts w:ascii="Helvetica" w:hAnsi="Helvetica" w:cs="Arial"/>
          <w:sz w:val="22"/>
          <w:szCs w:val="22"/>
        </w:rPr>
        <w:t>s</w:t>
      </w:r>
      <w:r w:rsidRPr="004C61E4">
        <w:rPr>
          <w:rFonts w:ascii="Helvetica" w:hAnsi="Helvetica" w:cs="Arial"/>
          <w:sz w:val="22"/>
          <w:szCs w:val="22"/>
        </w:rPr>
        <w:t xml:space="preserve"> </w:t>
      </w:r>
      <w:r>
        <w:rPr>
          <w:rFonts w:ascii="Helvetica" w:hAnsi="Helvetica" w:cs="Arial"/>
          <w:sz w:val="22"/>
          <w:szCs w:val="22"/>
        </w:rPr>
        <w:t>of let-7</w:t>
      </w:r>
      <w:proofErr w:type="gramStart"/>
      <w:r>
        <w:rPr>
          <w:rFonts w:ascii="Helvetica" w:hAnsi="Helvetica" w:cs="Arial"/>
          <w:sz w:val="22"/>
          <w:szCs w:val="22"/>
        </w:rPr>
        <w:t>a(</w:t>
      </w:r>
      <w:proofErr w:type="gramEnd"/>
      <w:r>
        <w:rPr>
          <w:rFonts w:ascii="Helvetica" w:hAnsi="Helvetica" w:cs="Arial"/>
          <w:sz w:val="22"/>
          <w:szCs w:val="22"/>
        </w:rPr>
        <w:t>−1), which contains a 3′ end permuted one nucleotide toward the 5′ end, native let-7a, and let-7a(+1),which contains a 3′ end permuted one nucleotide toward the 3′ end</w:t>
      </w:r>
      <w:r w:rsidRPr="004C61E4">
        <w:rPr>
          <w:rFonts w:ascii="Helvetica" w:hAnsi="Helvetica" w:cs="Arial"/>
          <w:sz w:val="22"/>
          <w:szCs w:val="22"/>
        </w:rPr>
        <w:t>.</w:t>
      </w:r>
      <w:r>
        <w:rPr>
          <w:rFonts w:ascii="Helvetica" w:hAnsi="Helvetica" w:cs="Arial"/>
          <w:sz w:val="22"/>
          <w:szCs w:val="22"/>
        </w:rPr>
        <w:t xml:space="preserve"> The seed and 3′ supplementary regions of each miRNA are indicated in red and yellow, respectively. The permuted sequence shared between all three miRNAs is shaded in </w:t>
      </w:r>
      <w:r>
        <w:rPr>
          <w:rFonts w:ascii="Helvetica" w:hAnsi="Helvetica" w:cs="Arial"/>
          <w:sz w:val="22"/>
          <w:szCs w:val="22"/>
        </w:rPr>
        <w:lastRenderedPageBreak/>
        <w:t>blue, and the A and U nucleotides that are rearranged to generate the variant let-7a sequences are in blue and purple, respectively.</w:t>
      </w:r>
    </w:p>
    <w:p w14:paraId="6C5A9762" w14:textId="12C87288" w:rsidR="005E1F54" w:rsidRDefault="005E1F54" w:rsidP="005E1F54">
      <w:pPr>
        <w:contextualSpacing/>
        <w:rPr>
          <w:rFonts w:ascii="Helvetica" w:hAnsi="Helvetica" w:cs="Arial"/>
          <w:sz w:val="22"/>
          <w:szCs w:val="22"/>
        </w:rPr>
      </w:pPr>
      <w:r>
        <w:rPr>
          <w:rFonts w:ascii="Helvetica" w:hAnsi="Helvetica" w:cs="Arial"/>
          <w:sz w:val="22"/>
          <w:szCs w:val="22"/>
        </w:rPr>
        <w:t>(B–D</w:t>
      </w:r>
      <w:r w:rsidRPr="004C61E4">
        <w:rPr>
          <w:rFonts w:ascii="Helvetica" w:hAnsi="Helvetica" w:cs="Arial"/>
          <w:sz w:val="22"/>
          <w:szCs w:val="22"/>
        </w:rPr>
        <w:t>)</w:t>
      </w:r>
      <w:r>
        <w:rPr>
          <w:rFonts w:ascii="Helvetica" w:hAnsi="Helvetica" w:cs="Arial"/>
          <w:sz w:val="22"/>
          <w:szCs w:val="22"/>
        </w:rPr>
        <w:t xml:space="preserve"> Pairing and offset preferences describing the 3′ compensatory pairing of </w:t>
      </w:r>
      <w:r w:rsidR="00DE158F">
        <w:rPr>
          <w:rFonts w:ascii="Helvetica" w:hAnsi="Helvetica" w:cs="Arial"/>
          <w:sz w:val="22"/>
          <w:szCs w:val="22"/>
        </w:rPr>
        <w:t xml:space="preserve">the </w:t>
      </w:r>
      <w:r>
        <w:rPr>
          <w:rFonts w:ascii="Helvetica" w:hAnsi="Helvetica" w:cs="Arial"/>
          <w:sz w:val="22"/>
          <w:szCs w:val="22"/>
        </w:rPr>
        <w:t>let-7</w:t>
      </w:r>
      <w:proofErr w:type="gramStart"/>
      <w:r>
        <w:rPr>
          <w:rFonts w:ascii="Helvetica" w:hAnsi="Helvetica" w:cs="Arial"/>
          <w:sz w:val="22"/>
          <w:szCs w:val="22"/>
        </w:rPr>
        <w:t>a(</w:t>
      </w:r>
      <w:proofErr w:type="gramEnd"/>
      <w:r>
        <w:rPr>
          <w:rFonts w:ascii="Helvetica" w:hAnsi="Helvetica" w:cs="Arial"/>
          <w:sz w:val="22"/>
          <w:szCs w:val="22"/>
        </w:rPr>
        <w:t xml:space="preserve">−1) </w:t>
      </w:r>
      <w:r w:rsidR="00DE158F">
        <w:rPr>
          <w:rFonts w:ascii="Helvetica" w:hAnsi="Helvetica" w:cs="Arial"/>
          <w:sz w:val="22"/>
          <w:szCs w:val="22"/>
        </w:rPr>
        <w:t>variant miRNA (B), let-7a (C), and the variant let-7a(+1) miRNA (D)</w:t>
      </w:r>
      <w:r>
        <w:rPr>
          <w:rFonts w:ascii="Helvetica" w:hAnsi="Helvetica" w:cs="Arial"/>
          <w:sz w:val="22"/>
          <w:szCs w:val="22"/>
        </w:rPr>
        <w:t>. Everything is as in Figure 4A.</w:t>
      </w:r>
    </w:p>
    <w:p w14:paraId="383E62F3" w14:textId="3F841E65" w:rsidR="00DE4BFD" w:rsidRDefault="007E4D8C" w:rsidP="00E54903">
      <w:pPr>
        <w:contextualSpacing/>
        <w:rPr>
          <w:rFonts w:ascii="Helvetica" w:hAnsi="Helvetica" w:cs="Arial"/>
          <w:sz w:val="22"/>
          <w:szCs w:val="22"/>
        </w:rPr>
      </w:pPr>
      <w:r>
        <w:rPr>
          <w:rFonts w:ascii="Helvetica" w:hAnsi="Helvetica" w:cs="Arial"/>
          <w:sz w:val="22"/>
          <w:szCs w:val="22"/>
        </w:rPr>
        <w:t>(E) Cross-correlation of the offset coefficient series for either of let-7a(−1) (blue) or let-7a(+1) (red) with that of let-7a (B–C, middle-left), as a function of the number of displaced nucleotides between the variant-sequence miRNA series and the let-7a series.</w:t>
      </w:r>
    </w:p>
    <w:p w14:paraId="6647B091" w14:textId="5300736C" w:rsidR="007E4D8C" w:rsidRDefault="007E4D8C" w:rsidP="007E4D8C">
      <w:pPr>
        <w:contextualSpacing/>
        <w:rPr>
          <w:rFonts w:ascii="Helvetica" w:hAnsi="Helvetica" w:cs="Arial"/>
          <w:sz w:val="22"/>
          <w:szCs w:val="22"/>
        </w:rPr>
      </w:pPr>
      <w:r>
        <w:rPr>
          <w:rFonts w:ascii="Helvetica" w:hAnsi="Helvetica" w:cs="Arial"/>
          <w:sz w:val="22"/>
          <w:szCs w:val="22"/>
        </w:rPr>
        <w:t>(F) Seed-mismatch preferences of let-7</w:t>
      </w:r>
      <w:proofErr w:type="gramStart"/>
      <w:r>
        <w:rPr>
          <w:rFonts w:ascii="Helvetica" w:hAnsi="Helvetica" w:cs="Arial"/>
          <w:sz w:val="22"/>
          <w:szCs w:val="22"/>
        </w:rPr>
        <w:t>a(</w:t>
      </w:r>
      <w:proofErr w:type="gramEnd"/>
      <w:r>
        <w:rPr>
          <w:rFonts w:ascii="Helvetica" w:hAnsi="Helvetica" w:cs="Arial"/>
          <w:sz w:val="22"/>
          <w:szCs w:val="22"/>
        </w:rPr>
        <w:t>−1) (left), let-7a (middle), let-7a(+1) (right). Everything is as in Figure 4F.</w:t>
      </w:r>
    </w:p>
    <w:p w14:paraId="4A8EE082" w14:textId="5358DE29" w:rsidR="007E4D8C" w:rsidRDefault="007E4D8C" w:rsidP="00E54903">
      <w:pPr>
        <w:contextualSpacing/>
        <w:rPr>
          <w:rFonts w:ascii="Helvetica" w:hAnsi="Helvetica" w:cs="Arial"/>
          <w:sz w:val="22"/>
          <w:szCs w:val="22"/>
        </w:rPr>
      </w:pPr>
    </w:p>
    <w:p w14:paraId="2A65AD02" w14:textId="6FBCDB8B" w:rsidR="007E4D8C" w:rsidRDefault="007E4D8C" w:rsidP="007E4D8C">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7</w:t>
      </w:r>
      <w:r w:rsidRPr="00776CD4">
        <w:rPr>
          <w:rFonts w:ascii="Helvetica" w:hAnsi="Helvetica" w:cs="Arial"/>
          <w:b/>
          <w:sz w:val="22"/>
          <w:szCs w:val="22"/>
        </w:rPr>
        <w:t>.</w:t>
      </w:r>
      <w:r>
        <w:rPr>
          <w:rFonts w:ascii="Helvetica" w:hAnsi="Helvetica" w:cs="Arial"/>
          <w:b/>
          <w:sz w:val="22"/>
          <w:szCs w:val="22"/>
        </w:rPr>
        <w:t xml:space="preserve"> The impact of mismatched, bulged, and deleted target nucleotides on 3′ compensatory pairing.</w:t>
      </w:r>
    </w:p>
    <w:p w14:paraId="77EBF1B6" w14:textId="45B6C86D" w:rsidR="006743A0" w:rsidRDefault="007E4D8C" w:rsidP="00CA2B59">
      <w:pPr>
        <w:contextualSpacing/>
        <w:rPr>
          <w:rFonts w:ascii="Helvetica" w:hAnsi="Helvetica" w:cs="Arial"/>
          <w:sz w:val="22"/>
          <w:szCs w:val="22"/>
        </w:rPr>
      </w:pPr>
      <w:r>
        <w:rPr>
          <w:rFonts w:ascii="Helvetica" w:hAnsi="Helvetica" w:cs="Arial"/>
          <w:sz w:val="22"/>
          <w:szCs w:val="22"/>
        </w:rPr>
        <w:t>(A)</w:t>
      </w:r>
      <w:r w:rsidR="006743A0">
        <w:rPr>
          <w:rFonts w:ascii="Helvetica" w:hAnsi="Helvetica" w:cs="Arial"/>
          <w:sz w:val="22"/>
          <w:szCs w:val="22"/>
        </w:rPr>
        <w:t xml:space="preserve"> </w:t>
      </w:r>
      <w:r w:rsidR="00CA2B59">
        <w:rPr>
          <w:rFonts w:ascii="Helvetica" w:hAnsi="Helvetica" w:cs="Arial"/>
          <w:sz w:val="22"/>
          <w:szCs w:val="22"/>
        </w:rPr>
        <w:t>The effect of mismatched, bulged, and deleted target nucleotides on 3′ compensatory pairing for let-7a. At the top is a</w:t>
      </w:r>
      <w:r w:rsidR="006743A0">
        <w:rPr>
          <w:rFonts w:ascii="Helvetica" w:hAnsi="Helvetica" w:cs="Arial"/>
          <w:sz w:val="22"/>
          <w:szCs w:val="22"/>
        </w:rPr>
        <w:t xml:space="preserve"> schematic depicting each of the highest-affinity ranges of pairing for let-7a</w:t>
      </w:r>
      <w:r w:rsidR="00CA2B59">
        <w:rPr>
          <w:rFonts w:ascii="Helvetica" w:hAnsi="Helvetica" w:cs="Arial"/>
          <w:sz w:val="22"/>
          <w:szCs w:val="22"/>
        </w:rPr>
        <w:t>, r</w:t>
      </w:r>
      <w:r w:rsidR="006743A0">
        <w:rPr>
          <w:rFonts w:ascii="Helvetica" w:hAnsi="Helvetica" w:cs="Arial"/>
          <w:sz w:val="22"/>
          <w:szCs w:val="22"/>
        </w:rPr>
        <w:t>eproduced from Figure 2B.</w:t>
      </w:r>
      <w:r w:rsidR="00CA2B59">
        <w:rPr>
          <w:rFonts w:ascii="Helvetica" w:hAnsi="Helvetica" w:cs="Arial"/>
          <w:sz w:val="22"/>
          <w:szCs w:val="22"/>
        </w:rPr>
        <w:t xml:space="preserve"> At the bottom left are plots </w:t>
      </w:r>
      <w:r w:rsidR="00E15A5C">
        <w:rPr>
          <w:rFonts w:ascii="Helvetica" w:hAnsi="Helvetica" w:cs="Arial"/>
          <w:sz w:val="22"/>
          <w:szCs w:val="22"/>
        </w:rPr>
        <w:t>correspond</w:t>
      </w:r>
      <w:r w:rsidR="00CA2B59">
        <w:rPr>
          <w:rFonts w:ascii="Helvetica" w:hAnsi="Helvetica" w:cs="Arial"/>
          <w:sz w:val="22"/>
          <w:szCs w:val="22"/>
        </w:rPr>
        <w:t>ing</w:t>
      </w:r>
      <w:r w:rsidR="00E15A5C">
        <w:rPr>
          <w:rFonts w:ascii="Helvetica" w:hAnsi="Helvetica" w:cs="Arial"/>
          <w:sz w:val="22"/>
          <w:szCs w:val="22"/>
        </w:rPr>
        <w:t xml:space="preserve"> to </w:t>
      </w:r>
      <w:r w:rsidR="00CA2B59">
        <w:rPr>
          <w:rFonts w:ascii="Helvetica" w:hAnsi="Helvetica" w:cs="Arial"/>
          <w:sz w:val="22"/>
          <w:szCs w:val="22"/>
        </w:rPr>
        <w:t xml:space="preserve">each </w:t>
      </w:r>
      <w:r w:rsidR="00E15A5C">
        <w:rPr>
          <w:rFonts w:ascii="Helvetica" w:hAnsi="Helvetica" w:cs="Arial"/>
          <w:sz w:val="22"/>
          <w:szCs w:val="22"/>
        </w:rPr>
        <w:t xml:space="preserve">of the pairing ranges shown </w:t>
      </w:r>
      <w:r w:rsidR="00CA2B59">
        <w:rPr>
          <w:rFonts w:ascii="Helvetica" w:hAnsi="Helvetica" w:cs="Arial"/>
          <w:sz w:val="22"/>
          <w:szCs w:val="22"/>
        </w:rPr>
        <w:t>above</w:t>
      </w:r>
      <w:r w:rsidR="00E15A5C">
        <w:rPr>
          <w:rFonts w:ascii="Helvetica" w:hAnsi="Helvetica" w:cs="Arial"/>
          <w:sz w:val="22"/>
          <w:szCs w:val="22"/>
        </w:rPr>
        <w:t>, allowing all four possible nucleotide identities at each of the internal positions within the site (e.g., positions 11–19 when considering pairing at positions 10–20). Those mismatches that couldn’t be unambiguously ca</w:t>
      </w:r>
      <w:r w:rsidR="00CA2B59">
        <w:rPr>
          <w:rFonts w:ascii="Helvetica" w:hAnsi="Helvetica" w:cs="Arial"/>
          <w:sz w:val="22"/>
          <w:szCs w:val="22"/>
        </w:rPr>
        <w:t>l</w:t>
      </w:r>
      <w:r w:rsidR="00E15A5C">
        <w:rPr>
          <w:rFonts w:ascii="Helvetica" w:hAnsi="Helvetica" w:cs="Arial"/>
          <w:sz w:val="22"/>
          <w:szCs w:val="22"/>
        </w:rPr>
        <w:t>culated due to overlap with another type of site (e.g., the mismatched U across from position 14 within the context of pairing at positions 10</w:t>
      </w:r>
      <w:r w:rsidR="00966E05">
        <w:rPr>
          <w:rFonts w:ascii="Helvetica" w:hAnsi="Helvetica" w:cs="Arial"/>
          <w:sz w:val="22"/>
          <w:szCs w:val="22"/>
        </w:rPr>
        <w:t>–</w:t>
      </w:r>
      <w:r w:rsidR="00E15A5C">
        <w:rPr>
          <w:rFonts w:ascii="Helvetica" w:hAnsi="Helvetica" w:cs="Arial"/>
          <w:sz w:val="22"/>
          <w:szCs w:val="22"/>
        </w:rPr>
        <w:t xml:space="preserve">20 is </w:t>
      </w:r>
      <w:proofErr w:type="spellStart"/>
      <w:r w:rsidR="00E15A5C">
        <w:rPr>
          <w:rFonts w:ascii="Helvetica" w:hAnsi="Helvetica" w:cs="Arial"/>
          <w:sz w:val="22"/>
          <w:szCs w:val="22"/>
        </w:rPr>
        <w:t>indistinquishable</w:t>
      </w:r>
      <w:proofErr w:type="spellEnd"/>
      <w:r w:rsidR="00E15A5C">
        <w:rPr>
          <w:rFonts w:ascii="Helvetica" w:hAnsi="Helvetica" w:cs="Arial"/>
          <w:sz w:val="22"/>
          <w:szCs w:val="22"/>
        </w:rPr>
        <w:t xml:space="preserve"> from 6mer-m8 seed site) are represented in gray.</w:t>
      </w:r>
      <w:r w:rsidR="00CA2B59">
        <w:rPr>
          <w:rFonts w:ascii="Helvetica" w:hAnsi="Helvetica" w:cs="Arial"/>
          <w:sz w:val="22"/>
          <w:szCs w:val="22"/>
        </w:rPr>
        <w:t xml:space="preserve"> At the bottom right are plots corresponding to t</w:t>
      </w:r>
      <w:r w:rsidR="00E15A5C">
        <w:rPr>
          <w:rFonts w:ascii="Helvetica" w:hAnsi="Helvetica" w:cs="Arial"/>
          <w:sz w:val="22"/>
          <w:szCs w:val="22"/>
        </w:rPr>
        <w:t>he effect</w:t>
      </w:r>
      <w:r w:rsidR="00CA2B59">
        <w:rPr>
          <w:rFonts w:ascii="Helvetica" w:hAnsi="Helvetica" w:cs="Arial"/>
          <w:sz w:val="22"/>
          <w:szCs w:val="22"/>
        </w:rPr>
        <w:t>s</w:t>
      </w:r>
      <w:r w:rsidR="00E15A5C">
        <w:rPr>
          <w:rFonts w:ascii="Helvetica" w:hAnsi="Helvetica" w:cs="Arial"/>
          <w:sz w:val="22"/>
          <w:szCs w:val="22"/>
        </w:rPr>
        <w:t xml:space="preserve"> of bulged or deleted target nucleotides on 3′ compensatory pairing for let-7a</w:t>
      </w:r>
      <w:r w:rsidR="00CA2B59">
        <w:rPr>
          <w:rFonts w:ascii="Helvetica" w:hAnsi="Helvetica" w:cs="Arial"/>
          <w:sz w:val="22"/>
          <w:szCs w:val="22"/>
        </w:rPr>
        <w:t>, for each of the pairing ranges shown above</w:t>
      </w:r>
      <w:r w:rsidR="00E15A5C">
        <w:rPr>
          <w:rFonts w:ascii="Helvetica" w:hAnsi="Helvetica" w:cs="Arial"/>
          <w:sz w:val="22"/>
          <w:szCs w:val="22"/>
        </w:rPr>
        <w:t xml:space="preserve">. </w:t>
      </w:r>
      <w:r w:rsidR="00530818">
        <w:rPr>
          <w:rFonts w:ascii="Helvetica" w:hAnsi="Helvetica" w:cs="Arial"/>
          <w:sz w:val="22"/>
          <w:szCs w:val="22"/>
        </w:rPr>
        <w:t>“</w:t>
      </w:r>
      <w:r w:rsidR="00E15A5C">
        <w:rPr>
          <w:rFonts w:ascii="Helvetica" w:hAnsi="Helvetica" w:cs="Arial"/>
          <w:sz w:val="22"/>
          <w:szCs w:val="22"/>
        </w:rPr>
        <w:t>Del</w:t>
      </w:r>
      <w:r w:rsidR="00530818">
        <w:rPr>
          <w:rFonts w:ascii="Helvetica" w:hAnsi="Helvetica" w:cs="Arial"/>
          <w:sz w:val="22"/>
          <w:szCs w:val="22"/>
        </w:rPr>
        <w:t>”</w:t>
      </w:r>
      <w:r w:rsidR="00E15A5C">
        <w:rPr>
          <w:rFonts w:ascii="Helvetica" w:hAnsi="Helvetica" w:cs="Arial"/>
          <w:sz w:val="22"/>
          <w:szCs w:val="22"/>
        </w:rPr>
        <w:t xml:space="preserve"> </w:t>
      </w:r>
      <w:r w:rsidR="00530818">
        <w:rPr>
          <w:rFonts w:ascii="Helvetica" w:hAnsi="Helvetica" w:cs="Arial"/>
          <w:sz w:val="22"/>
          <w:szCs w:val="22"/>
        </w:rPr>
        <w:t xml:space="preserve">represents </w:t>
      </w:r>
      <w:r w:rsidR="00E15A5C">
        <w:rPr>
          <w:rFonts w:ascii="Helvetica" w:hAnsi="Helvetica" w:cs="Arial"/>
          <w:sz w:val="22"/>
          <w:szCs w:val="22"/>
        </w:rPr>
        <w:t xml:space="preserve">the deletion of the target nucleotide pairing to that miRNA position </w:t>
      </w:r>
      <w:r w:rsidR="00530818">
        <w:rPr>
          <w:rFonts w:ascii="Helvetica" w:hAnsi="Helvetica" w:cs="Arial"/>
          <w:sz w:val="22"/>
          <w:szCs w:val="22"/>
        </w:rPr>
        <w:t xml:space="preserve">within </w:t>
      </w:r>
      <w:r w:rsidR="00E15A5C">
        <w:rPr>
          <w:rFonts w:ascii="Helvetica" w:hAnsi="Helvetica" w:cs="Arial"/>
          <w:sz w:val="22"/>
          <w:szCs w:val="22"/>
        </w:rPr>
        <w:t xml:space="preserve">the target site. </w:t>
      </w:r>
      <w:r w:rsidR="00530818">
        <w:rPr>
          <w:rFonts w:ascii="Helvetica" w:hAnsi="Helvetica" w:cs="Arial"/>
          <w:sz w:val="22"/>
          <w:szCs w:val="22"/>
        </w:rPr>
        <w:t xml:space="preserve">A bulged target nucleotide at position </w:t>
      </w:r>
      <w:r w:rsidR="00530818" w:rsidRPr="00530818">
        <w:rPr>
          <w:rFonts w:ascii="Helvetica" w:hAnsi="Helvetica" w:cs="Arial"/>
          <w:i/>
          <w:iCs/>
          <w:sz w:val="22"/>
          <w:szCs w:val="22"/>
        </w:rPr>
        <w:t>n</w:t>
      </w:r>
      <w:r w:rsidR="00530818">
        <w:rPr>
          <w:rFonts w:ascii="Helvetica" w:hAnsi="Helvetica" w:cs="Arial"/>
          <w:sz w:val="22"/>
          <w:szCs w:val="22"/>
        </w:rPr>
        <w:t xml:space="preserve"> </w:t>
      </w:r>
      <w:r w:rsidR="00530818" w:rsidRPr="00530818">
        <w:rPr>
          <w:rFonts w:ascii="Helvetica" w:hAnsi="Helvetica" w:cs="Arial"/>
          <w:sz w:val="22"/>
          <w:szCs w:val="22"/>
        </w:rPr>
        <w:t>corresponds</w:t>
      </w:r>
      <w:r w:rsidR="00530818">
        <w:rPr>
          <w:rFonts w:ascii="Helvetica" w:hAnsi="Helvetica" w:cs="Arial"/>
          <w:sz w:val="22"/>
          <w:szCs w:val="22"/>
        </w:rPr>
        <w:t xml:space="preserve"> to having a target nucleotide unpaired between those pairing to miRNA positions </w:t>
      </w:r>
      <w:r w:rsidR="00530818">
        <w:rPr>
          <w:rFonts w:ascii="Helvetica" w:hAnsi="Helvetica" w:cs="Arial"/>
          <w:i/>
          <w:iCs/>
          <w:sz w:val="22"/>
          <w:szCs w:val="22"/>
        </w:rPr>
        <w:t xml:space="preserve">n </w:t>
      </w:r>
      <w:r w:rsidR="00530818">
        <w:rPr>
          <w:rFonts w:ascii="Helvetica" w:hAnsi="Helvetica" w:cs="Arial"/>
          <w:sz w:val="22"/>
          <w:szCs w:val="22"/>
        </w:rPr>
        <w:t xml:space="preserve">– 1 and </w:t>
      </w:r>
      <w:r w:rsidR="00530818" w:rsidRPr="00530818">
        <w:rPr>
          <w:rFonts w:ascii="Helvetica" w:hAnsi="Helvetica" w:cs="Arial"/>
          <w:i/>
          <w:iCs/>
          <w:sz w:val="22"/>
          <w:szCs w:val="22"/>
        </w:rPr>
        <w:t>n</w:t>
      </w:r>
      <w:r w:rsidR="00530818">
        <w:rPr>
          <w:rFonts w:ascii="Helvetica" w:hAnsi="Helvetica" w:cs="Arial"/>
          <w:sz w:val="22"/>
          <w:szCs w:val="22"/>
        </w:rPr>
        <w:t>.</w:t>
      </w:r>
    </w:p>
    <w:p w14:paraId="4B1BD0CE" w14:textId="239C7A9E" w:rsidR="00530818" w:rsidRDefault="00530818" w:rsidP="006743A0">
      <w:pPr>
        <w:contextualSpacing/>
        <w:rPr>
          <w:rFonts w:ascii="Helvetica" w:hAnsi="Helvetica" w:cs="Arial"/>
          <w:sz w:val="22"/>
          <w:szCs w:val="22"/>
        </w:rPr>
      </w:pPr>
      <w:r>
        <w:rPr>
          <w:rFonts w:ascii="Helvetica" w:hAnsi="Helvetica" w:cs="Arial"/>
          <w:sz w:val="22"/>
          <w:szCs w:val="22"/>
        </w:rPr>
        <w:t>(</w:t>
      </w:r>
      <w:r w:rsidR="00CA2B59">
        <w:rPr>
          <w:rFonts w:ascii="Helvetica" w:hAnsi="Helvetica" w:cs="Arial"/>
          <w:sz w:val="22"/>
          <w:szCs w:val="22"/>
        </w:rPr>
        <w:t>B</w:t>
      </w:r>
      <w:r>
        <w:rPr>
          <w:rFonts w:ascii="Helvetica" w:hAnsi="Helvetica" w:cs="Arial"/>
          <w:sz w:val="22"/>
          <w:szCs w:val="22"/>
        </w:rPr>
        <w:t xml:space="preserve">) The effects of mismatched, bulged, and deleted </w:t>
      </w:r>
      <w:r w:rsidR="00CA2B59">
        <w:rPr>
          <w:rFonts w:ascii="Helvetica" w:hAnsi="Helvetica" w:cs="Arial"/>
          <w:sz w:val="22"/>
          <w:szCs w:val="22"/>
        </w:rPr>
        <w:t xml:space="preserve">target </w:t>
      </w:r>
      <w:r>
        <w:rPr>
          <w:rFonts w:ascii="Helvetica" w:hAnsi="Helvetica" w:cs="Arial"/>
          <w:sz w:val="22"/>
          <w:szCs w:val="22"/>
        </w:rPr>
        <w:t>nucleotides for miR-1. Everything is as in A.</w:t>
      </w:r>
    </w:p>
    <w:p w14:paraId="43995096" w14:textId="43B4055F" w:rsidR="00530818" w:rsidRPr="00E15A5C" w:rsidRDefault="00530818" w:rsidP="006743A0">
      <w:pPr>
        <w:contextualSpacing/>
        <w:rPr>
          <w:rFonts w:ascii="Helvetica" w:hAnsi="Helvetica" w:cs="Arial"/>
          <w:sz w:val="22"/>
          <w:szCs w:val="22"/>
        </w:rPr>
      </w:pPr>
      <w:r>
        <w:rPr>
          <w:rFonts w:ascii="Helvetica" w:hAnsi="Helvetica" w:cs="Arial"/>
          <w:sz w:val="22"/>
          <w:szCs w:val="22"/>
        </w:rPr>
        <w:t>(</w:t>
      </w:r>
      <w:r w:rsidR="00CA2B59">
        <w:rPr>
          <w:rFonts w:ascii="Helvetica" w:hAnsi="Helvetica" w:cs="Arial"/>
          <w:sz w:val="22"/>
          <w:szCs w:val="22"/>
        </w:rPr>
        <w:t>C</w:t>
      </w:r>
      <w:r>
        <w:rPr>
          <w:rFonts w:ascii="Helvetica" w:hAnsi="Helvetica" w:cs="Arial"/>
          <w:sz w:val="22"/>
          <w:szCs w:val="22"/>
        </w:rPr>
        <w:t xml:space="preserve">) The effects of mismatched, bulged, and deleted </w:t>
      </w:r>
      <w:r w:rsidR="00CA2B59">
        <w:rPr>
          <w:rFonts w:ascii="Helvetica" w:hAnsi="Helvetica" w:cs="Arial"/>
          <w:sz w:val="22"/>
          <w:szCs w:val="22"/>
        </w:rPr>
        <w:t xml:space="preserve">target </w:t>
      </w:r>
      <w:r>
        <w:rPr>
          <w:rFonts w:ascii="Helvetica" w:hAnsi="Helvetica" w:cs="Arial"/>
          <w:sz w:val="22"/>
          <w:szCs w:val="22"/>
        </w:rPr>
        <w:t>nucleotides for miR-155. Everything is as in A.</w:t>
      </w:r>
    </w:p>
    <w:p w14:paraId="6CE7481D" w14:textId="77777777" w:rsidR="00530818" w:rsidRDefault="00530818" w:rsidP="004C61E4">
      <w:pPr>
        <w:contextualSpacing/>
        <w:rPr>
          <w:ins w:id="925" w:author="Sean E. McGeary" w:date="2020-03-09T14:50:00Z"/>
          <w:rFonts w:ascii="Helvetica" w:hAnsi="Helvetica" w:cs="Arial"/>
          <w:sz w:val="22"/>
          <w:szCs w:val="22"/>
        </w:rPr>
      </w:pPr>
    </w:p>
    <w:p w14:paraId="7C14F21D" w14:textId="77777777" w:rsidR="00530818" w:rsidRDefault="00530818" w:rsidP="004C61E4">
      <w:pPr>
        <w:contextualSpacing/>
        <w:rPr>
          <w:ins w:id="926" w:author="Sean E. McGeary" w:date="2020-03-09T14:50:00Z"/>
          <w:rFonts w:ascii="Helvetica" w:hAnsi="Helvetica" w:cs="Arial"/>
          <w:sz w:val="22"/>
          <w:szCs w:val="22"/>
        </w:rPr>
      </w:pPr>
    </w:p>
    <w:p w14:paraId="16024235" w14:textId="7FC678CB" w:rsidR="00776CD4" w:rsidRDefault="004C61E4" w:rsidP="004C61E4">
      <w:pPr>
        <w:contextualSpacing/>
        <w:rPr>
          <w:ins w:id="927" w:author="Sean E. McGeary" w:date="2019-10-04T19:12:00Z"/>
          <w:rFonts w:ascii="Helvetica" w:hAnsi="Helvetica" w:cs="Arial"/>
          <w:sz w:val="22"/>
          <w:szCs w:val="22"/>
        </w:rPr>
      </w:pPr>
      <w:r w:rsidRPr="004C61E4">
        <w:rPr>
          <w:rFonts w:ascii="Helvetica" w:hAnsi="Helvetica" w:cs="Arial"/>
          <w:sz w:val="22"/>
          <w:szCs w:val="22"/>
        </w:rPr>
        <w:t xml:space="preserve">The change in </w:t>
      </w:r>
      <w:r w:rsidRPr="004C61E4">
        <w:rPr>
          <w:rFonts w:ascii="Helvetica" w:hAnsi="Helvetica" w:cs="Arial"/>
          <w:i/>
          <w:iCs/>
          <w:sz w:val="22"/>
          <w:szCs w:val="22"/>
        </w:rPr>
        <w:t>K</w:t>
      </w:r>
      <w:r w:rsidRPr="004C61E4">
        <w:rPr>
          <w:rFonts w:ascii="Helvetica" w:hAnsi="Helvetica" w:cs="Arial"/>
          <w:sz w:val="22"/>
          <w:szCs w:val="22"/>
          <w:vertAlign w:val="subscript"/>
        </w:rPr>
        <w:t>D</w:t>
      </w:r>
      <w:r w:rsidRPr="004C61E4">
        <w:rPr>
          <w:rFonts w:ascii="Helvetica" w:hAnsi="Helvetica" w:cs="Arial"/>
          <w:sz w:val="22"/>
          <w:szCs w:val="22"/>
        </w:rPr>
        <w:t xml:space="preserve"> due to a 7-nt 3′ site across different seed mismatches, loop-lengths, register, and miRNAs. Each heatmap is as in Figure 3D, where the intensity denotes the increase in </w:t>
      </w:r>
      <w:r w:rsidRPr="004C61E4">
        <w:rPr>
          <w:rFonts w:ascii="Helvetica" w:hAnsi="Helvetica" w:cs="Arial"/>
          <w:i/>
          <w:iCs/>
          <w:sz w:val="22"/>
          <w:szCs w:val="22"/>
        </w:rPr>
        <w:t>K</w:t>
      </w:r>
      <w:r w:rsidRPr="004C61E4">
        <w:rPr>
          <w:rFonts w:ascii="Helvetica" w:hAnsi="Helvetica" w:cs="Arial"/>
          <w:sz w:val="22"/>
          <w:szCs w:val="22"/>
          <w:vertAlign w:val="subscript"/>
        </w:rPr>
        <w:t>D</w:t>
      </w:r>
      <w:r w:rsidRPr="004C61E4">
        <w:rPr>
          <w:rFonts w:ascii="Helvetica" w:hAnsi="Helvetica" w:cs="Arial"/>
          <w:sz w:val="22"/>
          <w:szCs w:val="22"/>
        </w:rPr>
        <w:t xml:space="preserve"> due to a 3′ site, each row is a different seed mismatch</w:t>
      </w:r>
      <w:del w:id="928" w:author="Sean E. McGeary" w:date="2020-01-20T13:33:00Z">
        <w:r w:rsidRPr="004C61E4" w:rsidDel="00C06C3A">
          <w:rPr>
            <w:rFonts w:ascii="Helvetica" w:hAnsi="Helvetica" w:cs="Arial"/>
            <w:sz w:val="22"/>
            <w:szCs w:val="22"/>
          </w:rPr>
          <w:delText>es</w:delText>
        </w:r>
      </w:del>
      <w:r w:rsidRPr="004C61E4">
        <w:rPr>
          <w:rFonts w:ascii="Helvetica" w:hAnsi="Helvetica" w:cs="Arial"/>
          <w:sz w:val="22"/>
          <w:szCs w:val="22"/>
        </w:rPr>
        <w:t>, and each column</w:t>
      </w:r>
      <w:del w:id="929" w:author="Sean E. McGeary" w:date="2020-01-20T13:33:00Z">
        <w:r w:rsidRPr="004C61E4" w:rsidDel="00C06C3A">
          <w:rPr>
            <w:rFonts w:ascii="Helvetica" w:hAnsi="Helvetica" w:cs="Arial"/>
            <w:sz w:val="22"/>
            <w:szCs w:val="22"/>
          </w:rPr>
          <w:delText>s</w:delText>
        </w:r>
      </w:del>
      <w:r w:rsidRPr="004C61E4">
        <w:rPr>
          <w:rFonts w:ascii="Helvetica" w:hAnsi="Helvetica" w:cs="Arial"/>
          <w:sz w:val="22"/>
          <w:szCs w:val="22"/>
        </w:rPr>
        <w:t xml:space="preserve"> is increasing loop size (</w:t>
      </w:r>
      <w:proofErr w:type="spellStart"/>
      <w:r w:rsidRPr="004C61E4">
        <w:rPr>
          <w:rFonts w:ascii="Helvetica" w:hAnsi="Helvetica" w:cs="Arial"/>
          <w:sz w:val="22"/>
          <w:szCs w:val="22"/>
        </w:rPr>
        <w:t>nt</w:t>
      </w:r>
      <w:proofErr w:type="spellEnd"/>
      <w:r w:rsidRPr="004C61E4">
        <w:rPr>
          <w:rFonts w:ascii="Helvetica" w:hAnsi="Helvetica" w:cs="Arial"/>
          <w:sz w:val="22"/>
          <w:szCs w:val="22"/>
        </w:rPr>
        <w:t>). Rows are ranked by the seed-mismatch affinity alone without 3′ paired sites. Horizontally, heatmaps are displayed by pairing to different registers of the miRNA, from register 9 to the last possible pairing register given the length of the miRNA. Vertically, data for different miRNAs, let-7a, miR-1, and miR-155 are shown. For all miRNAs the labels for the rows of the heatmaps are shown in Figure 3B for let-7a, and Figure 4B for miR-1 and miR-155. Registers containing the most increase in affinity due to 3′ sites are denoted by a blue box. Bottom shows schematic of miR-155 pairing at register 9 and register 17.</w:t>
      </w:r>
    </w:p>
    <w:p w14:paraId="58D624BE" w14:textId="77777777" w:rsidR="00776CD4" w:rsidRDefault="00776CD4" w:rsidP="004C61E4">
      <w:pPr>
        <w:contextualSpacing/>
        <w:rPr>
          <w:ins w:id="930" w:author="Sean E. McGeary" w:date="2019-10-04T19:12:00Z"/>
          <w:rFonts w:ascii="Helvetica" w:hAnsi="Helvetica" w:cs="Arial"/>
          <w:sz w:val="22"/>
          <w:szCs w:val="22"/>
        </w:rPr>
      </w:pPr>
      <w:ins w:id="931" w:author="Sean E. McGeary" w:date="2019-10-04T19:12:00Z">
        <w:r>
          <w:rPr>
            <w:rFonts w:ascii="Helvetica" w:hAnsi="Helvetica" w:cs="Arial"/>
            <w:sz w:val="22"/>
            <w:szCs w:val="22"/>
          </w:rPr>
          <w:t>(</w:t>
        </w:r>
      </w:ins>
      <w:del w:id="932" w:author="Sean E. McGeary" w:date="2019-10-04T19:12: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B) Heatmaps for registers containing the most increase in affinity due to 3′ sites. Left) miR-1 at register 12 and right) miR-155 at register 15. Rows are seed site mismatch and position and are ranked by seed site affinity. Columns are displayed by increasing loop length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w:t>
      </w:r>
    </w:p>
    <w:p w14:paraId="33FC9BC0" w14:textId="761B5985" w:rsidR="004C61E4" w:rsidRPr="004C61E4" w:rsidRDefault="00776CD4" w:rsidP="004C61E4">
      <w:pPr>
        <w:contextualSpacing/>
        <w:rPr>
          <w:rFonts w:ascii="Helvetica" w:hAnsi="Helvetica" w:cs="Arial"/>
          <w:sz w:val="22"/>
          <w:szCs w:val="22"/>
        </w:rPr>
      </w:pPr>
      <w:ins w:id="933" w:author="Sean E. McGeary" w:date="2019-10-04T19:12:00Z">
        <w:r>
          <w:rPr>
            <w:rFonts w:ascii="Helvetica" w:hAnsi="Helvetica" w:cs="Arial"/>
            <w:sz w:val="22"/>
            <w:szCs w:val="22"/>
          </w:rPr>
          <w:t>(</w:t>
        </w:r>
      </w:ins>
      <w:del w:id="934" w:author="Sean E. McGeary" w:date="2019-10-04T19:12: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C) Average increase in affinity due to 3′ sites across register for different miRNAs. Values are the mean of all seed mismatched and position sites across the top 5 loop lengths, which are different for each miRNA and register, as seen in Figure 4A.</w:t>
      </w:r>
    </w:p>
    <w:p w14:paraId="7CEFEFA2" w14:textId="77777777" w:rsidR="004C61E4" w:rsidRPr="004C61E4" w:rsidRDefault="004C61E4" w:rsidP="004C61E4">
      <w:pPr>
        <w:contextualSpacing/>
        <w:rPr>
          <w:rFonts w:ascii="Helvetica" w:hAnsi="Helvetica" w:cs="Arial"/>
          <w:sz w:val="22"/>
          <w:szCs w:val="22"/>
        </w:rPr>
      </w:pPr>
    </w:p>
    <w:p w14:paraId="1BC926B8" w14:textId="74C4D167" w:rsidR="004C61E4" w:rsidRPr="00776CD4" w:rsidDel="00776CD4" w:rsidRDefault="004C61E4" w:rsidP="004C61E4">
      <w:pPr>
        <w:contextualSpacing/>
        <w:rPr>
          <w:del w:id="935" w:author="Sean E. McGeary" w:date="2019-10-04T19:12:00Z"/>
          <w:rFonts w:ascii="Helvetica" w:hAnsi="Helvetica" w:cs="Arial"/>
          <w:b/>
          <w:sz w:val="22"/>
          <w:szCs w:val="22"/>
        </w:rPr>
      </w:pPr>
      <w:r w:rsidRPr="00776CD4">
        <w:rPr>
          <w:rFonts w:ascii="Helvetica" w:hAnsi="Helvetica" w:cs="Arial"/>
          <w:b/>
          <w:sz w:val="22"/>
          <w:szCs w:val="22"/>
        </w:rPr>
        <w:t>Figure 5.</w:t>
      </w:r>
      <w:ins w:id="936" w:author="Sean E. McGeary" w:date="2019-10-04T19:12:00Z">
        <w:r w:rsidR="00776CD4" w:rsidRPr="00776CD4">
          <w:rPr>
            <w:rFonts w:ascii="Helvetica" w:hAnsi="Helvetica" w:cs="Arial"/>
            <w:b/>
            <w:sz w:val="22"/>
            <w:szCs w:val="22"/>
            <w:rPrChange w:id="937" w:author="Sean E. McGeary" w:date="2019-10-04T19:12:00Z">
              <w:rPr>
                <w:rFonts w:ascii="Helvetica" w:hAnsi="Helvetica" w:cs="Arial"/>
                <w:bCs/>
                <w:sz w:val="22"/>
                <w:szCs w:val="22"/>
              </w:rPr>
            </w:rPrChange>
          </w:rPr>
          <w:t xml:space="preserve"> </w:t>
        </w:r>
      </w:ins>
    </w:p>
    <w:p w14:paraId="1D8A183A" w14:textId="4F9B49D3" w:rsidR="00776CD4" w:rsidRPr="00776CD4" w:rsidRDefault="004C61E4" w:rsidP="004C61E4">
      <w:pPr>
        <w:contextualSpacing/>
        <w:rPr>
          <w:ins w:id="938" w:author="Sean E. McGeary" w:date="2019-10-04T19:12:00Z"/>
          <w:rFonts w:ascii="Helvetica" w:hAnsi="Helvetica" w:cs="Arial"/>
          <w:b/>
          <w:sz w:val="22"/>
          <w:szCs w:val="22"/>
          <w:rPrChange w:id="939" w:author="Sean E. McGeary" w:date="2019-10-04T19:12:00Z">
            <w:rPr>
              <w:ins w:id="940" w:author="Sean E. McGeary" w:date="2019-10-04T19:12:00Z"/>
              <w:rFonts w:ascii="Helvetica" w:hAnsi="Helvetica" w:cs="Arial"/>
              <w:bCs/>
              <w:sz w:val="22"/>
              <w:szCs w:val="22"/>
            </w:rPr>
          </w:rPrChange>
        </w:rPr>
      </w:pPr>
      <w:r w:rsidRPr="00776CD4">
        <w:rPr>
          <w:rFonts w:ascii="Helvetica" w:hAnsi="Helvetica" w:cs="Arial"/>
          <w:b/>
          <w:sz w:val="22"/>
          <w:szCs w:val="22"/>
          <w:rPrChange w:id="941" w:author="Sean E. McGeary" w:date="2019-10-04T19:12:00Z">
            <w:rPr>
              <w:rFonts w:ascii="Helvetica" w:hAnsi="Helvetica" w:cs="Arial"/>
              <w:bCs/>
              <w:sz w:val="22"/>
              <w:szCs w:val="22"/>
            </w:rPr>
          </w:rPrChange>
        </w:rPr>
        <w:t>Let-7a sequence mutants show that register preferences are determined by sequence</w:t>
      </w:r>
      <w:del w:id="942" w:author="Sean E. McGeary" w:date="2019-10-04T19:12:00Z">
        <w:r w:rsidRPr="00776CD4" w:rsidDel="00776CD4">
          <w:rPr>
            <w:rFonts w:ascii="Helvetica" w:hAnsi="Helvetica" w:cs="Arial"/>
            <w:b/>
            <w:sz w:val="22"/>
            <w:szCs w:val="22"/>
            <w:rPrChange w:id="943" w:author="Sean E. McGeary" w:date="2019-10-04T19:12:00Z">
              <w:rPr>
                <w:rFonts w:ascii="Helvetica" w:hAnsi="Helvetica" w:cs="Arial"/>
                <w:bCs/>
                <w:sz w:val="22"/>
                <w:szCs w:val="22"/>
              </w:rPr>
            </w:rPrChange>
          </w:rPr>
          <w:delText>.</w:delText>
        </w:r>
      </w:del>
    </w:p>
    <w:p w14:paraId="5578CBF9" w14:textId="77777777" w:rsidR="00776CD4" w:rsidRDefault="00776CD4" w:rsidP="004C61E4">
      <w:pPr>
        <w:contextualSpacing/>
        <w:rPr>
          <w:ins w:id="944" w:author="Sean E. McGeary" w:date="2019-10-04T19:13:00Z"/>
          <w:rFonts w:ascii="Helvetica" w:hAnsi="Helvetica" w:cs="Arial"/>
          <w:sz w:val="22"/>
          <w:szCs w:val="22"/>
        </w:rPr>
      </w:pPr>
      <w:ins w:id="945" w:author="Sean E. McGeary" w:date="2019-10-04T19:12:00Z">
        <w:r>
          <w:rPr>
            <w:rFonts w:ascii="Helvetica" w:hAnsi="Helvetica" w:cs="Arial"/>
            <w:sz w:val="22"/>
            <w:szCs w:val="22"/>
          </w:rPr>
          <w:t>(</w:t>
        </w:r>
      </w:ins>
      <w:del w:id="946" w:author="Sean E. McGeary" w:date="2019-10-04T19:12: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A) Sequences of let-7a mutants with top: let-7a -1 where a single adenosine residue is removed at guide position 10 and placed at guide position 21 to maintain the total length of the miRNA.  Middle: the let-7a natural sequence. Bottom: let-7a +1 where </w:t>
      </w:r>
      <w:proofErr w:type="gramStart"/>
      <w:r w:rsidR="004C61E4" w:rsidRPr="004C61E4">
        <w:rPr>
          <w:rFonts w:ascii="Helvetica" w:hAnsi="Helvetica" w:cs="Arial"/>
          <w:sz w:val="22"/>
          <w:szCs w:val="22"/>
        </w:rPr>
        <w:t>the an</w:t>
      </w:r>
      <w:proofErr w:type="gramEnd"/>
      <w:r w:rsidR="004C61E4" w:rsidRPr="004C61E4">
        <w:rPr>
          <w:rFonts w:ascii="Helvetica" w:hAnsi="Helvetica" w:cs="Arial"/>
          <w:sz w:val="22"/>
          <w:szCs w:val="22"/>
        </w:rPr>
        <w:t xml:space="preserve"> additional adenosine reside is added between guide positions 10 and 11 and a uridine reside is removed at guide position 21 to preserve the 21nt length of the guide RNA.</w:t>
      </w:r>
    </w:p>
    <w:p w14:paraId="7C3470BC" w14:textId="77777777" w:rsidR="00776CD4" w:rsidRDefault="00776CD4" w:rsidP="004C61E4">
      <w:pPr>
        <w:contextualSpacing/>
        <w:rPr>
          <w:ins w:id="947" w:author="Sean E. McGeary" w:date="2019-10-04T19:13:00Z"/>
          <w:rFonts w:ascii="Helvetica" w:hAnsi="Helvetica" w:cs="Arial"/>
          <w:sz w:val="22"/>
          <w:szCs w:val="22"/>
        </w:rPr>
      </w:pPr>
      <w:ins w:id="948" w:author="Sean E. McGeary" w:date="2019-10-04T19:13:00Z">
        <w:r>
          <w:rPr>
            <w:rFonts w:ascii="Helvetica" w:hAnsi="Helvetica" w:cs="Arial"/>
            <w:sz w:val="22"/>
            <w:szCs w:val="22"/>
          </w:rPr>
          <w:t>(</w:t>
        </w:r>
      </w:ins>
      <w:del w:id="949"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B) Heatmaps of the increase in </w:t>
      </w:r>
      <w:r w:rsidR="004C61E4" w:rsidRPr="004C61E4">
        <w:rPr>
          <w:rFonts w:ascii="Helvetica" w:hAnsi="Helvetica" w:cs="Arial"/>
          <w:i/>
          <w:sz w:val="22"/>
          <w:szCs w:val="22"/>
        </w:rPr>
        <w:t>K</w:t>
      </w:r>
      <w:r w:rsidR="004C61E4" w:rsidRPr="004C61E4">
        <w:rPr>
          <w:rFonts w:ascii="Helvetica" w:hAnsi="Helvetica" w:cs="Arial"/>
          <w:sz w:val="22"/>
          <w:szCs w:val="22"/>
          <w:vertAlign w:val="subscript"/>
        </w:rPr>
        <w:t>D</w:t>
      </w:r>
      <w:r w:rsidR="004C61E4" w:rsidRPr="004C61E4">
        <w:rPr>
          <w:rFonts w:ascii="Helvetica" w:hAnsi="Helvetica" w:cs="Arial"/>
          <w:sz w:val="22"/>
          <w:szCs w:val="22"/>
        </w:rPr>
        <w:t xml:space="preserve"> due to a 7nt length 3′ site, whereby each row is a different seed mismatch and each column is increasing loop length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 xml:space="preserve">). The rows are ranked by seed site affinity and the labels for the seed mismatch and affinity are found in Figure 3B. Horizontally, the heatmaps are arranged by the pairing to different registers of the three let-7a variants, starting at register 9, which includes pairing to guide residues 9-15, to register 14, which includes pairing to guide residues </w:t>
      </w:r>
      <w:commentRangeStart w:id="950"/>
      <w:r w:rsidR="004C61E4" w:rsidRPr="004C61E4">
        <w:rPr>
          <w:rFonts w:ascii="Helvetica" w:hAnsi="Helvetica" w:cs="Arial"/>
          <w:sz w:val="22"/>
          <w:szCs w:val="22"/>
        </w:rPr>
        <w:t>14-20.</w:t>
      </w:r>
      <w:commentRangeEnd w:id="950"/>
      <w:r w:rsidR="004C61E4" w:rsidRPr="004C61E4">
        <w:rPr>
          <w:rStyle w:val="CommentReference"/>
          <w:rFonts w:ascii="Helvetica" w:hAnsi="Helvetica"/>
          <w:sz w:val="22"/>
          <w:szCs w:val="22"/>
        </w:rPr>
        <w:commentReference w:id="950"/>
      </w:r>
      <w:r w:rsidR="004C61E4" w:rsidRPr="004C61E4">
        <w:rPr>
          <w:rFonts w:ascii="Helvetica" w:hAnsi="Helvetica" w:cs="Arial"/>
          <w:sz w:val="22"/>
          <w:szCs w:val="22"/>
        </w:rPr>
        <w:t xml:space="preserve">  Vertically, heatmaps are arranged by miRNA, with let-7a -1, let-7a, and let-7a +1 from top to bottom.</w:t>
      </w:r>
    </w:p>
    <w:p w14:paraId="0EDF26E8" w14:textId="12892DB3" w:rsidR="004C61E4" w:rsidRPr="004C61E4" w:rsidRDefault="00776CD4" w:rsidP="004C61E4">
      <w:pPr>
        <w:contextualSpacing/>
        <w:rPr>
          <w:rFonts w:ascii="Helvetica" w:hAnsi="Helvetica" w:cs="Arial"/>
          <w:sz w:val="22"/>
          <w:szCs w:val="22"/>
        </w:rPr>
      </w:pPr>
      <w:ins w:id="951" w:author="Sean E. McGeary" w:date="2019-10-04T19:13:00Z">
        <w:r>
          <w:rPr>
            <w:rFonts w:ascii="Helvetica" w:hAnsi="Helvetica" w:cs="Arial"/>
            <w:sz w:val="22"/>
            <w:szCs w:val="22"/>
          </w:rPr>
          <w:t>(</w:t>
        </w:r>
      </w:ins>
      <w:del w:id="952"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C) Average increase in affinity due to 3′ sites across register for the different let-7a variants. Values are the mean of all seed mismatches and positions across the top 5 loop lengths.  </w:t>
      </w:r>
    </w:p>
    <w:p w14:paraId="21E43F64" w14:textId="77777777" w:rsidR="004C61E4" w:rsidRPr="004C61E4" w:rsidRDefault="004C61E4" w:rsidP="004C61E4">
      <w:pPr>
        <w:contextualSpacing/>
        <w:rPr>
          <w:rFonts w:ascii="Helvetica" w:hAnsi="Helvetica" w:cs="Arial"/>
          <w:sz w:val="22"/>
          <w:szCs w:val="22"/>
        </w:rPr>
      </w:pPr>
    </w:p>
    <w:p w14:paraId="4C60A024" w14:textId="60C66047" w:rsidR="004C61E4" w:rsidRPr="00776CD4" w:rsidDel="00776CD4" w:rsidRDefault="004C61E4" w:rsidP="004C61E4">
      <w:pPr>
        <w:contextualSpacing/>
        <w:rPr>
          <w:del w:id="953" w:author="Sean E. McGeary" w:date="2019-10-04T19:13:00Z"/>
          <w:rFonts w:ascii="Helvetica" w:hAnsi="Helvetica" w:cs="Arial"/>
          <w:b/>
          <w:sz w:val="22"/>
          <w:szCs w:val="22"/>
        </w:rPr>
      </w:pPr>
      <w:r w:rsidRPr="00776CD4">
        <w:rPr>
          <w:rFonts w:ascii="Helvetica" w:hAnsi="Helvetica" w:cs="Arial"/>
          <w:b/>
          <w:sz w:val="22"/>
          <w:szCs w:val="22"/>
        </w:rPr>
        <w:t>Figure 6.</w:t>
      </w:r>
      <w:ins w:id="954" w:author="Sean E. McGeary" w:date="2019-10-04T19:13:00Z">
        <w:r w:rsidR="00776CD4" w:rsidRPr="00776CD4">
          <w:rPr>
            <w:rFonts w:ascii="Helvetica" w:hAnsi="Helvetica" w:cs="Arial"/>
            <w:b/>
            <w:sz w:val="22"/>
            <w:szCs w:val="22"/>
            <w:rPrChange w:id="955" w:author="Sean E. McGeary" w:date="2019-10-04T19:13:00Z">
              <w:rPr>
                <w:rFonts w:ascii="Helvetica" w:hAnsi="Helvetica" w:cs="Arial"/>
                <w:bCs/>
                <w:sz w:val="22"/>
                <w:szCs w:val="22"/>
              </w:rPr>
            </w:rPrChange>
          </w:rPr>
          <w:t xml:space="preserve"> </w:t>
        </w:r>
      </w:ins>
    </w:p>
    <w:p w14:paraId="0B5707AC" w14:textId="37CCC39E" w:rsidR="00776CD4" w:rsidRDefault="004C61E4" w:rsidP="004C61E4">
      <w:pPr>
        <w:contextualSpacing/>
        <w:rPr>
          <w:ins w:id="956" w:author="Sean E. McGeary" w:date="2019-10-04T19:13:00Z"/>
          <w:rFonts w:ascii="Helvetica" w:hAnsi="Helvetica" w:cs="Arial"/>
          <w:sz w:val="22"/>
          <w:szCs w:val="22"/>
        </w:rPr>
      </w:pPr>
      <w:r w:rsidRPr="00776CD4">
        <w:rPr>
          <w:rFonts w:ascii="Helvetica" w:hAnsi="Helvetica" w:cs="Arial" w:hint="eastAsia"/>
          <w:b/>
          <w:sz w:val="22"/>
          <w:szCs w:val="22"/>
          <w:rPrChange w:id="957" w:author="Sean E. McGeary" w:date="2019-10-04T19:13:00Z">
            <w:rPr>
              <w:rFonts w:ascii="Helvetica" w:hAnsi="Helvetica" w:cs="Arial" w:hint="eastAsia"/>
              <w:bCs/>
              <w:sz w:val="22"/>
              <w:szCs w:val="22"/>
            </w:rPr>
          </w:rPrChange>
        </w:rPr>
        <w:t>Chimeric miRNA demonstrate that the seed mismatch and 3</w:t>
      </w:r>
      <w:r w:rsidRPr="00776CD4">
        <w:rPr>
          <w:rFonts w:ascii="Helvetica" w:hAnsi="Helvetica" w:cs="Arial" w:hint="eastAsia"/>
          <w:b/>
          <w:sz w:val="22"/>
          <w:szCs w:val="22"/>
          <w:rPrChange w:id="958" w:author="Sean E. McGeary" w:date="2019-10-04T19:13:00Z">
            <w:rPr>
              <w:rFonts w:ascii="Helvetica" w:hAnsi="Helvetica" w:cs="Arial" w:hint="eastAsia"/>
              <w:bCs/>
              <w:sz w:val="22"/>
              <w:szCs w:val="22"/>
            </w:rPr>
          </w:rPrChange>
        </w:rPr>
        <w:t>′</w:t>
      </w:r>
      <w:r w:rsidRPr="00776CD4">
        <w:rPr>
          <w:rFonts w:ascii="Helvetica" w:hAnsi="Helvetica" w:cs="Arial" w:hint="eastAsia"/>
          <w:b/>
          <w:sz w:val="22"/>
          <w:szCs w:val="22"/>
          <w:rPrChange w:id="959" w:author="Sean E. McGeary" w:date="2019-10-04T19:13:00Z">
            <w:rPr>
              <w:rFonts w:ascii="Helvetica" w:hAnsi="Helvetica" w:cs="Arial" w:hint="eastAsia"/>
              <w:bCs/>
              <w:sz w:val="22"/>
              <w:szCs w:val="22"/>
            </w:rPr>
          </w:rPrChange>
        </w:rPr>
        <w:t xml:space="preserve"> sequence pairing energetics are </w:t>
      </w:r>
      <w:del w:id="960" w:author="Sean E. McGeary" w:date="2019-10-04T19:13:00Z">
        <w:r w:rsidRPr="00776CD4" w:rsidDel="00776CD4">
          <w:rPr>
            <w:rFonts w:ascii="Helvetica" w:hAnsi="Helvetica" w:cs="Arial"/>
            <w:b/>
            <w:sz w:val="22"/>
            <w:szCs w:val="22"/>
            <w:rPrChange w:id="961" w:author="Sean E. McGeary" w:date="2019-10-04T19:13:00Z">
              <w:rPr>
                <w:rFonts w:ascii="Helvetica" w:hAnsi="Helvetica" w:cs="Arial"/>
                <w:bCs/>
                <w:sz w:val="22"/>
                <w:szCs w:val="22"/>
              </w:rPr>
            </w:rPrChange>
          </w:rPr>
          <w:delText>sepe</w:delText>
        </w:r>
        <w:r w:rsidRPr="00776CD4" w:rsidDel="00776CD4">
          <w:rPr>
            <w:rFonts w:ascii="Helvetica" w:hAnsi="Helvetica" w:cs="Arial"/>
            <w:b/>
            <w:sz w:val="22"/>
            <w:szCs w:val="22"/>
            <w:rPrChange w:id="962" w:author="Sean E. McGeary" w:date="2019-10-04T19:13:00Z">
              <w:rPr>
                <w:rFonts w:ascii="Helvetica" w:hAnsi="Helvetica" w:cs="Arial"/>
                <w:sz w:val="22"/>
                <w:szCs w:val="22"/>
              </w:rPr>
            </w:rPrChange>
          </w:rPr>
          <w:delText>rable</w:delText>
        </w:r>
      </w:del>
      <w:ins w:id="963" w:author="Sean E. McGeary" w:date="2019-10-04T19:13:00Z">
        <w:r w:rsidR="00776CD4" w:rsidRPr="00776CD4">
          <w:rPr>
            <w:rFonts w:ascii="Helvetica" w:hAnsi="Helvetica" w:cs="Arial"/>
            <w:b/>
            <w:sz w:val="22"/>
            <w:szCs w:val="22"/>
            <w:rPrChange w:id="964" w:author="Sean E. McGeary" w:date="2019-10-04T19:13:00Z">
              <w:rPr>
                <w:rFonts w:ascii="Helvetica" w:hAnsi="Helvetica" w:cs="Arial"/>
                <w:bCs/>
                <w:sz w:val="22"/>
                <w:szCs w:val="22"/>
              </w:rPr>
            </w:rPrChange>
          </w:rPr>
          <w:t>sep</w:t>
        </w:r>
        <w:r w:rsidR="00776CD4">
          <w:rPr>
            <w:rFonts w:ascii="Helvetica" w:hAnsi="Helvetica" w:cs="Arial"/>
            <w:b/>
            <w:sz w:val="22"/>
            <w:szCs w:val="22"/>
          </w:rPr>
          <w:t>a</w:t>
        </w:r>
        <w:r w:rsidR="00776CD4" w:rsidRPr="00776CD4">
          <w:rPr>
            <w:rFonts w:ascii="Helvetica" w:hAnsi="Helvetica" w:cs="Arial"/>
            <w:b/>
            <w:sz w:val="22"/>
            <w:szCs w:val="22"/>
            <w:rPrChange w:id="965" w:author="Sean E. McGeary" w:date="2019-10-04T19:13:00Z">
              <w:rPr>
                <w:rFonts w:ascii="Helvetica" w:hAnsi="Helvetica" w:cs="Arial"/>
                <w:sz w:val="22"/>
                <w:szCs w:val="22"/>
              </w:rPr>
            </w:rPrChange>
          </w:rPr>
          <w:t>rable</w:t>
        </w:r>
      </w:ins>
      <w:del w:id="966" w:author="Sean E. McGeary" w:date="2019-10-04T19:13:00Z">
        <w:r w:rsidRPr="004C61E4" w:rsidDel="00776CD4">
          <w:rPr>
            <w:rFonts w:ascii="Helvetica" w:hAnsi="Helvetica" w:cs="Arial"/>
            <w:sz w:val="22"/>
            <w:szCs w:val="22"/>
          </w:rPr>
          <w:delText>.</w:delText>
        </w:r>
      </w:del>
    </w:p>
    <w:p w14:paraId="6FA627AC" w14:textId="77777777" w:rsidR="00776CD4" w:rsidRDefault="00776CD4" w:rsidP="004C61E4">
      <w:pPr>
        <w:contextualSpacing/>
        <w:rPr>
          <w:ins w:id="967" w:author="Sean E. McGeary" w:date="2019-10-04T19:13:00Z"/>
          <w:rFonts w:ascii="Helvetica" w:hAnsi="Helvetica" w:cs="Arial"/>
          <w:sz w:val="22"/>
          <w:szCs w:val="22"/>
        </w:rPr>
      </w:pPr>
      <w:ins w:id="968" w:author="Sean E. McGeary" w:date="2019-10-04T19:13:00Z">
        <w:r>
          <w:rPr>
            <w:rFonts w:ascii="Helvetica" w:hAnsi="Helvetica" w:cs="Arial"/>
            <w:sz w:val="22"/>
            <w:szCs w:val="22"/>
          </w:rPr>
          <w:t>(</w:t>
        </w:r>
      </w:ins>
      <w:del w:id="969"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A) Sequences of natural and chimeric let-7a and miR-155 miRNA variants.</w:t>
      </w:r>
    </w:p>
    <w:p w14:paraId="2D73A17D" w14:textId="77777777" w:rsidR="00776CD4" w:rsidRDefault="00776CD4" w:rsidP="004C61E4">
      <w:pPr>
        <w:contextualSpacing/>
        <w:rPr>
          <w:ins w:id="970" w:author="Sean E. McGeary" w:date="2019-10-04T19:13:00Z"/>
          <w:rFonts w:ascii="Helvetica" w:hAnsi="Helvetica" w:cs="Arial"/>
          <w:sz w:val="22"/>
          <w:szCs w:val="22"/>
        </w:rPr>
      </w:pPr>
      <w:ins w:id="971" w:author="Sean E. McGeary" w:date="2019-10-04T19:13:00Z">
        <w:r>
          <w:rPr>
            <w:rFonts w:ascii="Helvetica" w:hAnsi="Helvetica" w:cs="Arial"/>
            <w:sz w:val="22"/>
            <w:szCs w:val="22"/>
          </w:rPr>
          <w:t>(</w:t>
        </w:r>
      </w:ins>
      <w:del w:id="972"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B) Average increase in affinity due to 3′ paired sites across register for top: let-7a and the miR-155-let-7a chimera, bottom: miR-155 and the let-7a-miR-155 chimera. Values are the mean of all seed mismatched and position sites across the top 5 loop lengths.</w:t>
      </w:r>
    </w:p>
    <w:p w14:paraId="63FCD410" w14:textId="77777777" w:rsidR="00776CD4" w:rsidRDefault="00776CD4" w:rsidP="004C61E4">
      <w:pPr>
        <w:contextualSpacing/>
        <w:rPr>
          <w:ins w:id="973" w:author="Sean E. McGeary" w:date="2019-10-04T19:13:00Z"/>
          <w:rFonts w:ascii="Helvetica" w:hAnsi="Helvetica" w:cs="Arial"/>
          <w:sz w:val="22"/>
          <w:szCs w:val="22"/>
        </w:rPr>
      </w:pPr>
      <w:ins w:id="974" w:author="Sean E. McGeary" w:date="2019-10-04T19:13:00Z">
        <w:r>
          <w:rPr>
            <w:rFonts w:ascii="Helvetica" w:hAnsi="Helvetica" w:cs="Arial"/>
            <w:sz w:val="22"/>
            <w:szCs w:val="22"/>
          </w:rPr>
          <w:t>(</w:t>
        </w:r>
      </w:ins>
      <w:del w:id="975"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C) Scatter plot and correlation of the average increase in affinity due to 3′ paired sites between chimeric and natural miRNAs harboring the same sequence from guide nucleotides 9 to the length of the miRNA: let-7a and miR-155- let-7a variant (green) and miR-155 and the let-7a-miR-155 chimera (pink).</w:t>
      </w:r>
    </w:p>
    <w:p w14:paraId="5B2A78FA" w14:textId="69F07700" w:rsidR="00B77920" w:rsidRDefault="00776CD4" w:rsidP="004C61E4">
      <w:pPr>
        <w:contextualSpacing/>
        <w:rPr>
          <w:ins w:id="976" w:author="Sean E. McGeary" w:date="2019-10-04T19:13:00Z"/>
          <w:rFonts w:ascii="Helvetica" w:hAnsi="Helvetica" w:cs="Arial"/>
          <w:sz w:val="22"/>
          <w:szCs w:val="22"/>
        </w:rPr>
      </w:pPr>
      <w:ins w:id="977" w:author="Sean E. McGeary" w:date="2019-10-04T19:13:00Z">
        <w:r>
          <w:rPr>
            <w:rFonts w:ascii="Helvetica" w:hAnsi="Helvetica" w:cs="Arial"/>
            <w:sz w:val="22"/>
            <w:szCs w:val="22"/>
          </w:rPr>
          <w:t>(</w:t>
        </w:r>
      </w:ins>
      <w:del w:id="978"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D) Comparison of the effects of mismatches 3′ pairing energetics between the let-7a and let-7a-miR-155 chimera. All heatmaps are shown at the maximal register and rows are ranked by seed-mismatch affinity and columns are show by increasing loop length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 xml:space="preserve">). Seed mismatch position and sequence is denoted. From left the right, </w:t>
      </w:r>
      <w:proofErr w:type="spellStart"/>
      <w:r w:rsidR="004C61E4" w:rsidRPr="004C61E4">
        <w:rPr>
          <w:rFonts w:ascii="Helvetica" w:hAnsi="Helvetica" w:cs="Arial"/>
          <w:sz w:val="22"/>
          <w:szCs w:val="22"/>
        </w:rPr>
        <w:t>heatmpas</w:t>
      </w:r>
      <w:proofErr w:type="spellEnd"/>
      <w:r w:rsidR="004C61E4" w:rsidRPr="004C61E4">
        <w:rPr>
          <w:rFonts w:ascii="Helvetica" w:hAnsi="Helvetica" w:cs="Arial"/>
          <w:sz w:val="22"/>
          <w:szCs w:val="22"/>
        </w:rPr>
        <w:t xml:space="preserve"> </w:t>
      </w:r>
      <w:proofErr w:type="gramStart"/>
      <w:r w:rsidR="004C61E4" w:rsidRPr="004C61E4">
        <w:rPr>
          <w:rFonts w:ascii="Helvetica" w:hAnsi="Helvetica" w:cs="Arial"/>
          <w:sz w:val="22"/>
          <w:szCs w:val="22"/>
        </w:rPr>
        <w:t>of :</w:t>
      </w:r>
      <w:proofErr w:type="gramEnd"/>
      <w:r w:rsidR="004C61E4" w:rsidRPr="004C61E4">
        <w:rPr>
          <w:rFonts w:ascii="Helvetica" w:hAnsi="Helvetica" w:cs="Arial"/>
          <w:sz w:val="22"/>
          <w:szCs w:val="22"/>
        </w:rPr>
        <w:t xml:space="preserve"> 1) let-7a miRNA at register 11. 2) let-7a-miR155 chimeric miRNA at register 15. 3) Prediction of increase in affinity due to 3′ paired sites for the let-7a-miR-155 chimera assuming average loop length dependence of miR-155 at register 15 and normalized </w:t>
      </w:r>
      <w:proofErr w:type="spellStart"/>
      <w:r w:rsidR="004C61E4" w:rsidRPr="004C61E4">
        <w:rPr>
          <w:rFonts w:ascii="Helvetica" w:hAnsi="Helvetica" w:cs="Arial"/>
          <w:sz w:val="22"/>
          <w:szCs w:val="22"/>
        </w:rPr>
        <w:t>seed</w:t>
      </w:r>
      <w:proofErr w:type="spellEnd"/>
      <w:r w:rsidR="004C61E4" w:rsidRPr="004C61E4">
        <w:rPr>
          <w:rFonts w:ascii="Helvetica" w:hAnsi="Helvetica" w:cs="Arial"/>
          <w:sz w:val="22"/>
          <w:szCs w:val="22"/>
        </w:rPr>
        <w:t xml:space="preserve"> mismatch effects of let-7a (see Methods). 3) Absolute difference between actual let-7a-miR-155 data at register 15 and predicted increase in affinity assuming average loop length dependence at seed mismatch effects shown in 2). 4) Absolute difference between actual let-7a-miR155 data at register 15 and prediction assuming average loop length dependence of let-7a at register 11 and normalized </w:t>
      </w:r>
      <w:proofErr w:type="spellStart"/>
      <w:r w:rsidR="004C61E4" w:rsidRPr="004C61E4">
        <w:rPr>
          <w:rFonts w:ascii="Helvetica" w:hAnsi="Helvetica" w:cs="Arial"/>
          <w:sz w:val="22"/>
          <w:szCs w:val="22"/>
        </w:rPr>
        <w:t>seed</w:t>
      </w:r>
      <w:proofErr w:type="spellEnd"/>
      <w:r w:rsidR="004C61E4" w:rsidRPr="004C61E4">
        <w:rPr>
          <w:rFonts w:ascii="Helvetica" w:hAnsi="Helvetica" w:cs="Arial"/>
          <w:sz w:val="22"/>
          <w:szCs w:val="22"/>
        </w:rPr>
        <w:t xml:space="preserve"> mismatch effects of miR-155</w:t>
      </w:r>
      <w:del w:id="979" w:author="Sean E. McGeary" w:date="2019-10-04T19:14:00Z">
        <w:r w:rsidR="004C61E4" w:rsidRPr="004C61E4" w:rsidDel="00B77920">
          <w:rPr>
            <w:rFonts w:ascii="Helvetica" w:hAnsi="Helvetica" w:cs="Arial"/>
            <w:sz w:val="22"/>
            <w:szCs w:val="22"/>
          </w:rPr>
          <w:delText xml:space="preserve"> (see Methods)</w:delText>
        </w:r>
      </w:del>
      <w:r w:rsidR="004C61E4" w:rsidRPr="004C61E4">
        <w:rPr>
          <w:rFonts w:ascii="Helvetica" w:hAnsi="Helvetica" w:cs="Arial"/>
          <w:sz w:val="22"/>
          <w:szCs w:val="22"/>
        </w:rPr>
        <w:t>.</w:t>
      </w:r>
    </w:p>
    <w:p w14:paraId="46B04604" w14:textId="77777777" w:rsidR="00B258E9" w:rsidRDefault="00B77920" w:rsidP="004C61E4">
      <w:pPr>
        <w:contextualSpacing/>
        <w:rPr>
          <w:ins w:id="980" w:author="Sean E. McGeary" w:date="2019-11-20T13:01:00Z"/>
          <w:rFonts w:ascii="Helvetica" w:hAnsi="Helvetica" w:cs="Arial"/>
          <w:sz w:val="22"/>
          <w:szCs w:val="22"/>
        </w:rPr>
      </w:pPr>
      <w:ins w:id="981" w:author="Sean E. McGeary" w:date="2019-10-04T19:13:00Z">
        <w:r>
          <w:rPr>
            <w:rFonts w:ascii="Helvetica" w:hAnsi="Helvetica" w:cs="Arial"/>
            <w:sz w:val="22"/>
            <w:szCs w:val="22"/>
          </w:rPr>
          <w:t>(</w:t>
        </w:r>
      </w:ins>
      <w:del w:id="982" w:author="Sean E. McGeary" w:date="2019-10-04T19:13:00Z">
        <w:r w:rsidR="004C61E4" w:rsidRPr="004C61E4" w:rsidDel="00B77920">
          <w:rPr>
            <w:rFonts w:ascii="Helvetica" w:hAnsi="Helvetica" w:cs="Arial"/>
            <w:sz w:val="22"/>
            <w:szCs w:val="22"/>
          </w:rPr>
          <w:delText xml:space="preserve"> </w:delText>
        </w:r>
      </w:del>
      <w:r w:rsidR="004C61E4" w:rsidRPr="004C61E4">
        <w:rPr>
          <w:rFonts w:ascii="Helvetica" w:hAnsi="Helvetica" w:cs="Arial"/>
          <w:sz w:val="22"/>
          <w:szCs w:val="22"/>
        </w:rPr>
        <w:t xml:space="preserve">E) </w:t>
      </w:r>
      <w:del w:id="983" w:author="Sean E. McGeary" w:date="2019-10-04T19:14:00Z">
        <w:r w:rsidR="004C61E4" w:rsidRPr="004C61E4" w:rsidDel="00B77920">
          <w:rPr>
            <w:rFonts w:ascii="Helvetica" w:hAnsi="Helvetica" w:cs="Arial"/>
            <w:sz w:val="22"/>
            <w:szCs w:val="22"/>
          </w:rPr>
          <w:delText xml:space="preserve"> </w:delText>
        </w:r>
      </w:del>
      <w:r w:rsidR="004C61E4" w:rsidRPr="004C61E4">
        <w:rPr>
          <w:rFonts w:ascii="Helvetica" w:hAnsi="Helvetica" w:cs="Arial"/>
          <w:sz w:val="22"/>
          <w:szCs w:val="22"/>
        </w:rPr>
        <w:t>Comparison of the effects of mismatches 3′ pairing energetics between the miR-155 and miR-155-let-7a chimera. All heatmaps are shown at the maximal register and rows are ranked by seed-mismatch affinity and columns are show by increasing loop length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 xml:space="preserve">). Seed mismatch position and sequence is denoted. From left the right, </w:t>
      </w:r>
      <w:proofErr w:type="spellStart"/>
      <w:r w:rsidR="004C61E4" w:rsidRPr="004C61E4">
        <w:rPr>
          <w:rFonts w:ascii="Helvetica" w:hAnsi="Helvetica" w:cs="Arial"/>
          <w:sz w:val="22"/>
          <w:szCs w:val="22"/>
        </w:rPr>
        <w:t>heatmpas</w:t>
      </w:r>
      <w:proofErr w:type="spellEnd"/>
      <w:r w:rsidR="004C61E4" w:rsidRPr="004C61E4">
        <w:rPr>
          <w:rFonts w:ascii="Helvetica" w:hAnsi="Helvetica" w:cs="Arial"/>
          <w:sz w:val="22"/>
          <w:szCs w:val="22"/>
        </w:rPr>
        <w:t xml:space="preserve"> </w:t>
      </w:r>
      <w:proofErr w:type="gramStart"/>
      <w:r w:rsidR="004C61E4" w:rsidRPr="004C61E4">
        <w:rPr>
          <w:rFonts w:ascii="Helvetica" w:hAnsi="Helvetica" w:cs="Arial"/>
          <w:sz w:val="22"/>
          <w:szCs w:val="22"/>
        </w:rPr>
        <w:t>of :</w:t>
      </w:r>
      <w:proofErr w:type="gramEnd"/>
      <w:r w:rsidR="004C61E4" w:rsidRPr="004C61E4">
        <w:rPr>
          <w:rFonts w:ascii="Helvetica" w:hAnsi="Helvetica" w:cs="Arial"/>
          <w:sz w:val="22"/>
          <w:szCs w:val="22"/>
        </w:rPr>
        <w:t xml:space="preserve"> 1) miR-155 miRNA at register 15. 2) miR155-let-7a chimeric miRNA at register 11. 3) Prediction of increase in affinity due to 3′ paired sites for the miR-155-let-7a chimera assuming average loop length dependence of let-7a at register 11 and normalized </w:t>
      </w:r>
      <w:proofErr w:type="spellStart"/>
      <w:r w:rsidR="004C61E4" w:rsidRPr="004C61E4">
        <w:rPr>
          <w:rFonts w:ascii="Helvetica" w:hAnsi="Helvetica" w:cs="Arial"/>
          <w:sz w:val="22"/>
          <w:szCs w:val="22"/>
        </w:rPr>
        <w:t>seed</w:t>
      </w:r>
      <w:proofErr w:type="spellEnd"/>
      <w:r w:rsidR="004C61E4" w:rsidRPr="004C61E4">
        <w:rPr>
          <w:rFonts w:ascii="Helvetica" w:hAnsi="Helvetica" w:cs="Arial"/>
          <w:sz w:val="22"/>
          <w:szCs w:val="22"/>
        </w:rPr>
        <w:t xml:space="preserve"> mismatch effects of let-7a</w:t>
      </w:r>
      <w:del w:id="984" w:author="Sean E. McGeary" w:date="2019-10-04T19:14:00Z">
        <w:r w:rsidR="004C61E4" w:rsidRPr="004C61E4" w:rsidDel="00B77920">
          <w:rPr>
            <w:rFonts w:ascii="Helvetica" w:hAnsi="Helvetica" w:cs="Arial"/>
            <w:sz w:val="22"/>
            <w:szCs w:val="22"/>
          </w:rPr>
          <w:delText xml:space="preserve"> (see Methods)</w:delText>
        </w:r>
      </w:del>
      <w:r w:rsidR="004C61E4" w:rsidRPr="004C61E4">
        <w:rPr>
          <w:rFonts w:ascii="Helvetica" w:hAnsi="Helvetica" w:cs="Arial"/>
          <w:sz w:val="22"/>
          <w:szCs w:val="22"/>
        </w:rPr>
        <w:t xml:space="preserve">. 3) Absolute difference between actual miR-155-let-7a data at register 11 and predicted </w:t>
      </w:r>
      <w:r w:rsidR="004C61E4" w:rsidRPr="004C61E4">
        <w:rPr>
          <w:rFonts w:ascii="Helvetica" w:hAnsi="Helvetica" w:cs="Arial"/>
          <w:sz w:val="22"/>
          <w:szCs w:val="22"/>
        </w:rPr>
        <w:lastRenderedPageBreak/>
        <w:t xml:space="preserve">increase in affinity assuming average loop length dependence at seed mismatch effects shown in 2). 4) Absolute difference between actual miR155-let-7a data at register 11 and prediction assuming average loop length dependence of miR-155 at register 15 and normalized </w:t>
      </w:r>
      <w:proofErr w:type="spellStart"/>
      <w:r w:rsidR="004C61E4" w:rsidRPr="004C61E4">
        <w:rPr>
          <w:rFonts w:ascii="Helvetica" w:hAnsi="Helvetica" w:cs="Arial"/>
          <w:sz w:val="22"/>
          <w:szCs w:val="22"/>
        </w:rPr>
        <w:t>seed</w:t>
      </w:r>
      <w:proofErr w:type="spellEnd"/>
      <w:r w:rsidR="004C61E4" w:rsidRPr="004C61E4">
        <w:rPr>
          <w:rFonts w:ascii="Helvetica" w:hAnsi="Helvetica" w:cs="Arial"/>
          <w:sz w:val="22"/>
          <w:szCs w:val="22"/>
        </w:rPr>
        <w:t xml:space="preserve"> mismatch effects of let-7a</w:t>
      </w:r>
      <w:del w:id="985" w:author="Sean E. McGeary" w:date="2019-10-04T19:14:00Z">
        <w:r w:rsidR="004C61E4" w:rsidRPr="004C61E4" w:rsidDel="00B77920">
          <w:rPr>
            <w:rFonts w:ascii="Helvetica" w:hAnsi="Helvetica" w:cs="Arial"/>
            <w:sz w:val="22"/>
            <w:szCs w:val="22"/>
          </w:rPr>
          <w:delText xml:space="preserve"> (see Methods)</w:delText>
        </w:r>
      </w:del>
      <w:r w:rsidR="004C61E4" w:rsidRPr="004C61E4">
        <w:rPr>
          <w:rFonts w:ascii="Helvetica" w:hAnsi="Helvetica" w:cs="Arial"/>
          <w:sz w:val="22"/>
          <w:szCs w:val="22"/>
        </w:rPr>
        <w:t>.</w:t>
      </w:r>
    </w:p>
    <w:p w14:paraId="4E3E339B" w14:textId="77777777" w:rsidR="00B258E9" w:rsidRDefault="00B258E9" w:rsidP="004C61E4">
      <w:pPr>
        <w:contextualSpacing/>
        <w:rPr>
          <w:ins w:id="986" w:author="Sean E. McGeary" w:date="2019-11-20T13:01:00Z"/>
          <w:rFonts w:ascii="Helvetica" w:hAnsi="Helvetica" w:cs="Arial"/>
          <w:sz w:val="22"/>
          <w:szCs w:val="22"/>
        </w:rPr>
      </w:pPr>
    </w:p>
    <w:p w14:paraId="118F8686" w14:textId="66F31E3F" w:rsidR="00B258E9" w:rsidRDefault="004E2E14" w:rsidP="004C61E4">
      <w:pPr>
        <w:contextualSpacing/>
        <w:rPr>
          <w:ins w:id="987" w:author="Sean E. McGeary" w:date="2019-11-20T13:01:00Z"/>
          <w:rFonts w:ascii="Helvetica" w:hAnsi="Helvetica" w:cs="Helvetica"/>
          <w:sz w:val="22"/>
          <w:szCs w:val="22"/>
        </w:rPr>
      </w:pPr>
      <w:del w:id="988" w:author="Sean E. McGeary" w:date="2019-11-20T13:04:00Z">
        <w:r w:rsidRPr="004C61E4" w:rsidDel="00B258E9">
          <w:rPr>
            <w:rFonts w:ascii="Helvetica" w:eastAsia="Arial" w:hAnsi="Helvetica" w:cs="Arial"/>
            <w:sz w:val="22"/>
            <w:szCs w:val="22"/>
          </w:rPr>
          <w:fldChar w:fldCharType="begin"/>
        </w:r>
        <w:r w:rsidRPr="004C61E4" w:rsidDel="00B258E9">
          <w:rPr>
            <w:rFonts w:ascii="Helvetica" w:eastAsia="Arial" w:hAnsi="Helvetica" w:cs="Arial"/>
            <w:sz w:val="22"/>
            <w:szCs w:val="22"/>
          </w:rPr>
          <w:delInstrText xml:space="preserve"> ADDIN PAPERS2_CITATIONS &lt;papers2_bibliography/&gt;</w:delInstrText>
        </w:r>
        <w:r w:rsidRPr="004C61E4" w:rsidDel="00B258E9">
          <w:rPr>
            <w:rFonts w:ascii="Helvetica" w:eastAsia="Arial" w:hAnsi="Helvetica" w:cs="Arial"/>
            <w:sz w:val="22"/>
            <w:szCs w:val="22"/>
          </w:rPr>
          <w:fldChar w:fldCharType="end"/>
        </w:r>
      </w:del>
      <w:ins w:id="989" w:author="Sean E. McGeary" w:date="2019-11-20T13:00:00Z">
        <w:r w:rsidR="003C482D">
          <w:rPr>
            <w:rFonts w:ascii="Helvetica" w:hAnsi="Helvetica" w:cs="Helvetica"/>
            <w:sz w:val="22"/>
            <w:szCs w:val="22"/>
          </w:rPr>
          <w:t xml:space="preserve">McGeary, S.E., Lin, K.S., Shi, C.Y., </w:t>
        </w:r>
        <w:proofErr w:type="spellStart"/>
        <w:r w:rsidR="003C482D">
          <w:rPr>
            <w:rFonts w:ascii="Helvetica" w:hAnsi="Helvetica" w:cs="Helvetica"/>
            <w:sz w:val="22"/>
            <w:szCs w:val="22"/>
          </w:rPr>
          <w:t>Bisaria</w:t>
        </w:r>
        <w:proofErr w:type="spellEnd"/>
        <w:r w:rsidR="003C482D">
          <w:rPr>
            <w:rFonts w:ascii="Helvetica" w:hAnsi="Helvetica" w:cs="Helvetica"/>
            <w:sz w:val="22"/>
            <w:szCs w:val="22"/>
          </w:rPr>
          <w:t xml:space="preserve">, N., and </w:t>
        </w:r>
        <w:proofErr w:type="spellStart"/>
        <w:r w:rsidR="003C482D">
          <w:rPr>
            <w:rFonts w:ascii="Helvetica" w:hAnsi="Helvetica" w:cs="Helvetica"/>
            <w:sz w:val="22"/>
            <w:szCs w:val="22"/>
          </w:rPr>
          <w:t>Bartel</w:t>
        </w:r>
        <w:proofErr w:type="spellEnd"/>
        <w:r w:rsidR="003C482D">
          <w:rPr>
            <w:rFonts w:ascii="Helvetica" w:hAnsi="Helvetica" w:cs="Helvetica"/>
            <w:sz w:val="22"/>
            <w:szCs w:val="22"/>
          </w:rPr>
          <w:t xml:space="preserve">, D.P. (2018). The biochemical basis of microRNA targeting efficacy. </w:t>
        </w:r>
        <w:proofErr w:type="spellStart"/>
        <w:r w:rsidR="003C482D">
          <w:rPr>
            <w:rFonts w:ascii="Helvetica" w:hAnsi="Helvetica" w:cs="Helvetica"/>
            <w:sz w:val="22"/>
            <w:szCs w:val="22"/>
          </w:rPr>
          <w:t>bioRxiv</w:t>
        </w:r>
        <w:proofErr w:type="spellEnd"/>
        <w:r w:rsidR="003C482D">
          <w:rPr>
            <w:rFonts w:ascii="Helvetica" w:hAnsi="Helvetica" w:cs="Helvetica"/>
            <w:sz w:val="22"/>
            <w:szCs w:val="22"/>
          </w:rPr>
          <w:t xml:space="preserve"> 414763.</w:t>
        </w:r>
      </w:ins>
    </w:p>
    <w:p w14:paraId="0EC51D23" w14:textId="77777777" w:rsidR="00B258E9" w:rsidRDefault="00B258E9" w:rsidP="004C61E4">
      <w:pPr>
        <w:contextualSpacing/>
        <w:rPr>
          <w:ins w:id="990" w:author="Sean E. McGeary" w:date="2019-11-20T13:01:00Z"/>
          <w:rFonts w:ascii="Helvetica" w:hAnsi="Helvetica" w:cs="Helvetica"/>
          <w:sz w:val="22"/>
          <w:szCs w:val="22"/>
        </w:rPr>
      </w:pPr>
    </w:p>
    <w:p w14:paraId="28F1FF82" w14:textId="1A3FB378" w:rsidR="00D6594F" w:rsidRDefault="00B258E9" w:rsidP="004C61E4">
      <w:pPr>
        <w:contextualSpacing/>
        <w:rPr>
          <w:ins w:id="991" w:author="Sean E. McGeary" w:date="2019-12-10T12:08:00Z"/>
          <w:rFonts w:ascii="Helvetica" w:hAnsi="Helvetica" w:cs="Helvetica"/>
          <w:sz w:val="22"/>
          <w:szCs w:val="22"/>
        </w:rPr>
      </w:pPr>
      <w:ins w:id="992" w:author="Sean E. McGeary" w:date="2019-11-20T13:01:00Z">
        <w:r>
          <w:rPr>
            <w:rFonts w:ascii="Helvetica" w:hAnsi="Helvetica" w:cs="Helvetica"/>
            <w:sz w:val="22"/>
            <w:szCs w:val="22"/>
          </w:rPr>
          <w:t xml:space="preserve">McGeary, S.E., Lin, K.S., Shi, C.Y., </w:t>
        </w:r>
        <w:proofErr w:type="spellStart"/>
        <w:r>
          <w:rPr>
            <w:rFonts w:ascii="Helvetica" w:hAnsi="Helvetica" w:cs="Helvetica"/>
            <w:sz w:val="22"/>
            <w:szCs w:val="22"/>
          </w:rPr>
          <w:t>Bisaria</w:t>
        </w:r>
        <w:proofErr w:type="spellEnd"/>
        <w:r>
          <w:rPr>
            <w:rFonts w:ascii="Helvetica" w:hAnsi="Helvetica" w:cs="Helvetica"/>
            <w:sz w:val="22"/>
            <w:szCs w:val="22"/>
          </w:rPr>
          <w:t xml:space="preserve">, N.,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(2018). The biochemical basis of microRNA targeting efficacy. </w:t>
        </w:r>
        <w:proofErr w:type="spellStart"/>
        <w:r>
          <w:rPr>
            <w:rFonts w:ascii="Helvetica" w:hAnsi="Helvetica" w:cs="Helvetica"/>
            <w:sz w:val="22"/>
            <w:szCs w:val="22"/>
          </w:rPr>
          <w:t>bioRxiv</w:t>
        </w:r>
        <w:proofErr w:type="spellEnd"/>
        <w:r>
          <w:rPr>
            <w:rFonts w:ascii="Helvetica" w:hAnsi="Helvetica" w:cs="Helvetica"/>
            <w:sz w:val="22"/>
            <w:szCs w:val="22"/>
          </w:rPr>
          <w:t xml:space="preserve"> 414763.</w:t>
        </w:r>
      </w:ins>
    </w:p>
    <w:p w14:paraId="18D4AF8E" w14:textId="325F8D77" w:rsidR="00FF4CC3" w:rsidRDefault="00FF4CC3" w:rsidP="004C61E4">
      <w:pPr>
        <w:contextualSpacing/>
        <w:rPr>
          <w:ins w:id="993" w:author="Sean E. McGeary" w:date="2019-12-10T12:08:00Z"/>
          <w:rFonts w:ascii="Helvetica" w:hAnsi="Helvetica" w:cs="Helvetica"/>
          <w:sz w:val="22"/>
          <w:szCs w:val="22"/>
        </w:rPr>
      </w:pPr>
    </w:p>
    <w:p w14:paraId="60ECF043" w14:textId="2F67CE0E" w:rsidR="001F0725" w:rsidRDefault="001F0725" w:rsidP="004C61E4">
      <w:pPr>
        <w:contextualSpacing/>
        <w:rPr>
          <w:ins w:id="994" w:author="Sean E. McGeary" w:date="2020-02-28T11:25:00Z"/>
          <w:rFonts w:ascii="Helvetica" w:hAnsi="Helvetica" w:cs="Helvetica"/>
          <w:b/>
          <w:bCs/>
          <w:sz w:val="22"/>
          <w:szCs w:val="22"/>
        </w:rPr>
      </w:pPr>
      <w:ins w:id="995" w:author="Sean E. McGeary" w:date="2020-02-28T11:25:00Z">
        <w:r>
          <w:rPr>
            <w:rFonts w:ascii="Helvetica" w:hAnsi="Helvetica" w:cs="Helvetica"/>
            <w:b/>
            <w:bCs/>
            <w:sz w:val="22"/>
            <w:szCs w:val="22"/>
          </w:rPr>
          <w:t>Supplemental Figure Legends</w:t>
        </w:r>
      </w:ins>
    </w:p>
    <w:p w14:paraId="3C58C507" w14:textId="38D02C00" w:rsidR="001F0725" w:rsidRDefault="001F0725" w:rsidP="004C61E4">
      <w:pPr>
        <w:contextualSpacing/>
        <w:rPr>
          <w:ins w:id="996" w:author="Sean E. McGeary" w:date="2020-02-28T11:25:00Z"/>
          <w:rFonts w:ascii="Helvetica" w:hAnsi="Helvetica" w:cs="Helvetica"/>
          <w:b/>
          <w:bCs/>
          <w:sz w:val="22"/>
          <w:szCs w:val="22"/>
        </w:rPr>
      </w:pPr>
      <w:ins w:id="997" w:author="Sean E. McGeary" w:date="2020-02-28T11:26:00Z">
        <w:r w:rsidRPr="001F0725">
          <w:rPr>
            <w:rFonts w:ascii="Helvetica" w:hAnsi="Helvetica" w:cs="Arial"/>
            <w:b/>
            <w:bCs/>
            <w:sz w:val="22"/>
            <w:szCs w:val="22"/>
            <w:rPrChange w:id="998" w:author="Sean E. McGeary" w:date="2020-02-28T11:26:00Z">
              <w:rPr>
                <w:rFonts w:ascii="Helvetica" w:hAnsi="Helvetica" w:cs="Arial"/>
                <w:sz w:val="22"/>
                <w:szCs w:val="22"/>
              </w:rPr>
            </w:rPrChange>
          </w:rPr>
          <w:t>Figure S2</w:t>
        </w:r>
        <w:r>
          <w:rPr>
            <w:rFonts w:ascii="Helvetica" w:hAnsi="Helvetica" w:cs="Arial"/>
            <w:b/>
            <w:bCs/>
            <w:sz w:val="22"/>
            <w:szCs w:val="22"/>
          </w:rPr>
          <w:t>.</w:t>
        </w:r>
        <w:r w:rsidRPr="001F0725">
          <w:rPr>
            <w:rFonts w:ascii="Helvetica" w:hAnsi="Helvetica" w:cs="Arial"/>
            <w:b/>
            <w:bCs/>
            <w:sz w:val="22"/>
            <w:szCs w:val="22"/>
            <w:rPrChange w:id="999" w:author="Sean E. McGeary" w:date="2020-02-28T11:26:00Z">
              <w:rPr>
                <w:rFonts w:ascii="Helvetica" w:hAnsi="Helvetica" w:cs="Arial"/>
                <w:sz w:val="22"/>
                <w:szCs w:val="22"/>
              </w:rPr>
            </w:rPrChange>
          </w:rPr>
          <w:t xml:space="preserve"> Control analyses related to the binding affinities calculated for let-7a.</w:t>
        </w:r>
        <w:r>
          <w:rPr>
            <w:rFonts w:ascii="Helvetica" w:hAnsi="Helvetica" w:cs="Arial"/>
            <w:sz w:val="22"/>
            <w:szCs w:val="22"/>
          </w:rPr>
          <w:t xml:space="preserve"> </w:t>
        </w:r>
      </w:ins>
      <w:r w:rsidRPr="004C61E4">
        <w:rPr>
          <w:rFonts w:ascii="Helvetica" w:hAnsi="Helvetica" w:cs="Arial"/>
          <w:sz w:val="22"/>
          <w:szCs w:val="22"/>
        </w:rPr>
        <w:t xml:space="preserve">Comparison of replicate compensatory library measurements. Independently prepared AGO2-let-7a and compensatory site RNA libraries were used to perform RBNS and generate relative affinity measurements for </w:t>
      </w:r>
      <w:proofErr w:type="gramStart"/>
      <w:r w:rsidRPr="004C61E4">
        <w:rPr>
          <w:rFonts w:ascii="Helvetica" w:hAnsi="Helvetica" w:cs="Arial"/>
          <w:sz w:val="22"/>
          <w:szCs w:val="22"/>
        </w:rPr>
        <w:t>12,XXX</w:t>
      </w:r>
      <w:proofErr w:type="gramEnd"/>
      <w:r w:rsidRPr="004C61E4">
        <w:rPr>
          <w:rFonts w:ascii="Helvetica" w:hAnsi="Helvetica" w:cs="Arial"/>
          <w:sz w:val="22"/>
          <w:szCs w:val="22"/>
        </w:rPr>
        <w:t xml:space="preserve"> enumerated 3′ paired site architectures. Relative affinities for the canonical seed sites are also determined by occurrences in the random region of the library and are denoted.</w:t>
      </w:r>
    </w:p>
    <w:p w14:paraId="3E014C14" w14:textId="77777777" w:rsidR="001F0725" w:rsidRDefault="001F0725" w:rsidP="004C61E4">
      <w:pPr>
        <w:contextualSpacing/>
        <w:rPr>
          <w:ins w:id="1000" w:author="Sean E. McGeary" w:date="2020-02-28T11:25:00Z"/>
          <w:rFonts w:ascii="Helvetica" w:hAnsi="Helvetica" w:cs="Helvetica"/>
          <w:b/>
          <w:bCs/>
          <w:sz w:val="22"/>
          <w:szCs w:val="22"/>
        </w:rPr>
      </w:pPr>
    </w:p>
    <w:p w14:paraId="73A52A24" w14:textId="77777777" w:rsidR="001F0725" w:rsidRDefault="001F0725" w:rsidP="004C61E4">
      <w:pPr>
        <w:contextualSpacing/>
        <w:rPr>
          <w:ins w:id="1001" w:author="Sean E. McGeary" w:date="2020-02-28T11:25:00Z"/>
          <w:rFonts w:ascii="Helvetica" w:hAnsi="Helvetica" w:cs="Helvetica"/>
          <w:b/>
          <w:bCs/>
          <w:sz w:val="22"/>
          <w:szCs w:val="22"/>
        </w:rPr>
      </w:pPr>
    </w:p>
    <w:p w14:paraId="16C2CE86" w14:textId="7CCA3020" w:rsidR="00FF4CC3" w:rsidRDefault="00FF4CC3" w:rsidP="004C61E4">
      <w:pPr>
        <w:contextualSpacing/>
        <w:rPr>
          <w:rFonts w:ascii="Helvetica" w:hAnsi="Helvetica" w:cs="Helvetica"/>
          <w:b/>
          <w:bCs/>
          <w:sz w:val="22"/>
          <w:szCs w:val="22"/>
        </w:rPr>
      </w:pPr>
      <w:r w:rsidRPr="00FF4CC3">
        <w:rPr>
          <w:rFonts w:ascii="Helvetica" w:hAnsi="Helvetica" w:cs="Helvetica"/>
          <w:b/>
          <w:bCs/>
          <w:sz w:val="22"/>
          <w:szCs w:val="22"/>
        </w:rPr>
        <w:t>M</w:t>
      </w:r>
      <w:r>
        <w:rPr>
          <w:rFonts w:ascii="Helvetica" w:hAnsi="Helvetica" w:cs="Helvetica"/>
          <w:b/>
          <w:bCs/>
          <w:sz w:val="22"/>
          <w:szCs w:val="22"/>
        </w:rPr>
        <w:t>aterials and Methods</w:t>
      </w:r>
    </w:p>
    <w:p w14:paraId="23763948" w14:textId="6DD2B5BE" w:rsidR="00FF4CC3" w:rsidRDefault="00FF4CC3" w:rsidP="004C61E4">
      <w:pPr>
        <w:contextualSpacing/>
        <w:rPr>
          <w:ins w:id="1002" w:author="Sean E. McGeary" w:date="2020-01-09T16:40:00Z"/>
          <w:rFonts w:ascii="Helvetica" w:hAnsi="Helvetica" w:cs="Helvetica"/>
          <w:b/>
          <w:bCs/>
          <w:sz w:val="22"/>
          <w:szCs w:val="22"/>
        </w:rPr>
      </w:pPr>
    </w:p>
    <w:p w14:paraId="479331AF" w14:textId="74E5E38F" w:rsidR="00945740" w:rsidRDefault="00945740" w:rsidP="004C61E4">
      <w:pPr>
        <w:contextualSpacing/>
        <w:rPr>
          <w:ins w:id="1003" w:author="Sean E. McGeary" w:date="2020-01-09T16:40:00Z"/>
          <w:rFonts w:ascii="Helvetica" w:hAnsi="Helvetica" w:cs="Helvetica"/>
          <w:b/>
          <w:bCs/>
          <w:sz w:val="22"/>
          <w:szCs w:val="22"/>
        </w:rPr>
      </w:pPr>
    </w:p>
    <w:p w14:paraId="3257CEC0" w14:textId="77777777" w:rsidR="00945740" w:rsidRDefault="00945740" w:rsidP="004C61E4">
      <w:pPr>
        <w:contextualSpacing/>
        <w:rPr>
          <w:rFonts w:ascii="Helvetica" w:hAnsi="Helvetica" w:cs="Helvetica"/>
          <w:b/>
          <w:bCs/>
          <w:sz w:val="22"/>
          <w:szCs w:val="22"/>
        </w:rPr>
      </w:pPr>
    </w:p>
    <w:p w14:paraId="156BA1C1" w14:textId="5ABD30C7" w:rsidR="0072417A" w:rsidRDefault="00FF4CC3" w:rsidP="004C61E4">
      <w:pPr>
        <w:contextualSpacing/>
        <w:rPr>
          <w:rFonts w:ascii="Helvetica" w:hAnsi="Helvetica" w:cs="Helvetica"/>
          <w:sz w:val="22"/>
          <w:szCs w:val="22"/>
        </w:rPr>
      </w:pPr>
      <w:r>
        <w:rPr>
          <w:rFonts w:ascii="Helvetica" w:hAnsi="Helvetica" w:cs="Helvetica"/>
          <w:b/>
          <w:bCs/>
          <w:sz w:val="22"/>
          <w:szCs w:val="22"/>
        </w:rPr>
        <w:t xml:space="preserve">Analysis of </w:t>
      </w:r>
      <w:r>
        <w:rPr>
          <w:rFonts w:ascii="Helvetica" w:hAnsi="Helvetica" w:cs="Helvetica"/>
          <w:b/>
          <w:bCs/>
          <w:i/>
          <w:iCs/>
          <w:sz w:val="22"/>
          <w:szCs w:val="22"/>
        </w:rPr>
        <w:t>k</w:t>
      </w:r>
      <w:r>
        <w:rPr>
          <w:rFonts w:ascii="Helvetica" w:hAnsi="Helvetica" w:cs="Helvetica"/>
          <w:b/>
          <w:bCs/>
          <w:sz w:val="22"/>
          <w:szCs w:val="22"/>
        </w:rPr>
        <w:t>-</w:t>
      </w:r>
      <w:proofErr w:type="spellStart"/>
      <w:r>
        <w:rPr>
          <w:rFonts w:ascii="Helvetica" w:hAnsi="Helvetica" w:cs="Helvetica"/>
          <w:b/>
          <w:bCs/>
          <w:sz w:val="22"/>
          <w:szCs w:val="22"/>
        </w:rPr>
        <w:t>mer</w:t>
      </w:r>
      <w:proofErr w:type="spellEnd"/>
      <w:r>
        <w:rPr>
          <w:rFonts w:ascii="Helvetica" w:hAnsi="Helvetica" w:cs="Helvetica"/>
          <w:b/>
          <w:bCs/>
          <w:sz w:val="22"/>
          <w:szCs w:val="22"/>
        </w:rPr>
        <w:t xml:space="preserve"> enrichments (Figure </w:t>
      </w:r>
      <w:r w:rsidR="0072417A">
        <w:rPr>
          <w:rFonts w:ascii="Helvetica" w:hAnsi="Helvetica" w:cs="Helvetica"/>
          <w:b/>
          <w:bCs/>
          <w:sz w:val="22"/>
          <w:szCs w:val="22"/>
        </w:rPr>
        <w:t>2C)</w:t>
      </w:r>
    </w:p>
    <w:p w14:paraId="2705371C" w14:textId="13F2C2B9" w:rsidR="0072417A" w:rsidRDefault="00A37219" w:rsidP="00D44A8F">
      <w:pPr>
        <w:ind w:left="720" w:hanging="720"/>
        <w:contextualSpacing/>
        <w:rPr>
          <w:ins w:id="1004" w:author="Sean E. McGeary" w:date="2020-01-13T15:00:00Z"/>
          <w:rFonts w:ascii="Helvetica" w:hAnsi="Helvetica" w:cs="Helvetica"/>
          <w:sz w:val="22"/>
          <w:szCs w:val="22"/>
        </w:rPr>
      </w:pPr>
      <w:r>
        <w:rPr>
          <w:rFonts w:ascii="Helvetica" w:hAnsi="Helvetica" w:cs="Helvetica"/>
          <w:sz w:val="22"/>
          <w:szCs w:val="22"/>
        </w:rPr>
        <w:t xml:space="preserve">Positional enrichments of all 8-nt </w:t>
      </w:r>
      <w:r>
        <w:rPr>
          <w:rFonts w:ascii="Helvetica" w:hAnsi="Helvetica" w:cs="Helvetica"/>
          <w:i/>
          <w:iCs/>
          <w:sz w:val="22"/>
          <w:szCs w:val="22"/>
        </w:rPr>
        <w:t>k</w:t>
      </w:r>
      <w:r>
        <w:rPr>
          <w:rFonts w:ascii="Helvetica" w:hAnsi="Helvetica" w:cs="Helvetica"/>
          <w:sz w:val="22"/>
          <w:szCs w:val="22"/>
        </w:rPr>
        <w:t>-</w:t>
      </w:r>
      <w:proofErr w:type="spellStart"/>
      <w:r>
        <w:rPr>
          <w:rFonts w:ascii="Helvetica" w:hAnsi="Helvetica" w:cs="Helvetica"/>
          <w:sz w:val="22"/>
          <w:szCs w:val="22"/>
        </w:rPr>
        <w:t>mers</w:t>
      </w:r>
      <w:proofErr w:type="spellEnd"/>
      <w:r>
        <w:rPr>
          <w:rFonts w:ascii="Helvetica" w:hAnsi="Helvetica" w:cs="Helvetica"/>
          <w:sz w:val="22"/>
          <w:szCs w:val="22"/>
        </w:rPr>
        <w:t xml:space="preserve"> were calculated </w:t>
      </w:r>
      <w:r w:rsidR="002C53B5">
        <w:rPr>
          <w:rFonts w:ascii="Helvetica" w:hAnsi="Helvetica" w:cs="Helvetica"/>
          <w:sz w:val="22"/>
          <w:szCs w:val="22"/>
        </w:rPr>
        <w:t>by comparison of</w:t>
      </w:r>
      <w:r>
        <w:rPr>
          <w:rFonts w:ascii="Helvetica" w:hAnsi="Helvetica" w:cs="Helvetica"/>
          <w:sz w:val="22"/>
          <w:szCs w:val="22"/>
        </w:rPr>
        <w:t xml:space="preserve"> the binding sample containing </w:t>
      </w:r>
      <w:r w:rsidRPr="00A37219">
        <w:rPr>
          <w:rFonts w:ascii="Helvetica" w:hAnsi="Helvetica" w:cs="Helvetica"/>
          <w:sz w:val="22"/>
          <w:szCs w:val="22"/>
          <w:highlight w:val="yellow"/>
        </w:rPr>
        <w:t>NNNNN</w:t>
      </w:r>
      <w:r>
        <w:rPr>
          <w:rFonts w:ascii="Helvetica" w:hAnsi="Helvetica" w:cs="Helvetica"/>
          <w:sz w:val="22"/>
          <w:szCs w:val="22"/>
        </w:rPr>
        <w:t xml:space="preserve"> pM AGO2–let-7a complex and its corresponding programmed library</w:t>
      </w:r>
      <w:r w:rsidR="002C53B5">
        <w:rPr>
          <w:rFonts w:ascii="Helvetica" w:hAnsi="Helvetica" w:cs="Helvetica"/>
          <w:sz w:val="22"/>
          <w:szCs w:val="22"/>
        </w:rPr>
        <w:t xml:space="preserve"> to that of</w:t>
      </w:r>
      <w:r>
        <w:rPr>
          <w:rFonts w:ascii="Helvetica" w:hAnsi="Helvetica" w:cs="Helvetica"/>
          <w:sz w:val="22"/>
          <w:szCs w:val="22"/>
        </w:rPr>
        <w:t xml:space="preserve"> the input sequencing of the programmed library. </w:t>
      </w:r>
      <w:r w:rsidR="002C53B5">
        <w:rPr>
          <w:rFonts w:ascii="Helvetica" w:hAnsi="Helvetica" w:cs="Helvetica"/>
          <w:sz w:val="22"/>
          <w:szCs w:val="22"/>
        </w:rPr>
        <w:t xml:space="preserve">For each of the two libraries, </w:t>
      </w:r>
      <w:r>
        <w:rPr>
          <w:rFonts w:ascii="Helvetica" w:hAnsi="Helvetica" w:cs="Helvetica"/>
          <w:sz w:val="22"/>
          <w:szCs w:val="22"/>
        </w:rPr>
        <w:t xml:space="preserve">reads that </w:t>
      </w:r>
      <w:r w:rsidR="002C53B5">
        <w:rPr>
          <w:rFonts w:ascii="Helvetica" w:hAnsi="Helvetica" w:cs="Helvetica"/>
          <w:sz w:val="22"/>
          <w:szCs w:val="22"/>
        </w:rPr>
        <w:t xml:space="preserve">both </w:t>
      </w:r>
      <w:r>
        <w:rPr>
          <w:rFonts w:ascii="Helvetica" w:hAnsi="Helvetica" w:cs="Helvetica"/>
          <w:sz w:val="22"/>
          <w:szCs w:val="22"/>
        </w:rPr>
        <w:t>contained one of the 18 possible 8mer mismatch sites in the correct position</w:t>
      </w:r>
      <w:r w:rsidR="002C53B5">
        <w:rPr>
          <w:rFonts w:ascii="Helvetica" w:hAnsi="Helvetica" w:cs="Helvetica"/>
          <w:sz w:val="22"/>
          <w:szCs w:val="22"/>
        </w:rPr>
        <w:t xml:space="preserve"> (</w:t>
      </w:r>
      <w:r>
        <w:rPr>
          <w:rFonts w:ascii="Helvetica" w:hAnsi="Helvetica" w:cs="Helvetica"/>
          <w:sz w:val="22"/>
          <w:szCs w:val="22"/>
        </w:rPr>
        <w:t>such that the C nucleotide that pairs with nucleotide 8 of let-7a is at position 26 within the read</w:t>
      </w:r>
      <w:r w:rsidR="002C53B5">
        <w:rPr>
          <w:rFonts w:ascii="Helvetica" w:hAnsi="Helvetica" w:cs="Helvetica"/>
          <w:sz w:val="22"/>
          <w:szCs w:val="22"/>
        </w:rPr>
        <w:t>)</w:t>
      </w:r>
      <w:r>
        <w:rPr>
          <w:rFonts w:ascii="Helvetica" w:hAnsi="Helvetica" w:cs="Helvetica"/>
          <w:sz w:val="22"/>
          <w:szCs w:val="22"/>
        </w:rPr>
        <w:t xml:space="preserve"> and </w:t>
      </w:r>
      <w:r w:rsidR="002C53B5">
        <w:rPr>
          <w:rFonts w:ascii="Helvetica" w:hAnsi="Helvetica" w:cs="Helvetica"/>
          <w:sz w:val="22"/>
          <w:szCs w:val="22"/>
        </w:rPr>
        <w:t>also</w:t>
      </w:r>
      <w:r>
        <w:rPr>
          <w:rFonts w:ascii="Helvetica" w:hAnsi="Helvetica" w:cs="Helvetica"/>
          <w:sz w:val="22"/>
          <w:szCs w:val="22"/>
        </w:rPr>
        <w:t xml:space="preserve"> did not contain either a 6mer, </w:t>
      </w:r>
      <w:r w:rsidR="002C53B5">
        <w:rPr>
          <w:rFonts w:ascii="Helvetica" w:hAnsi="Helvetica" w:cs="Helvetica"/>
          <w:sz w:val="22"/>
          <w:szCs w:val="22"/>
        </w:rPr>
        <w:t xml:space="preserve">a </w:t>
      </w:r>
      <w:r>
        <w:rPr>
          <w:rFonts w:ascii="Helvetica" w:hAnsi="Helvetica" w:cs="Helvetica"/>
          <w:sz w:val="22"/>
          <w:szCs w:val="22"/>
        </w:rPr>
        <w:t>6mer-A1, or a 6mer-m8 site</w:t>
      </w:r>
      <w:r w:rsidR="002C53B5">
        <w:rPr>
          <w:rFonts w:ascii="Helvetica" w:hAnsi="Helvetica" w:cs="Helvetica"/>
          <w:sz w:val="22"/>
          <w:szCs w:val="22"/>
        </w:rPr>
        <w:t xml:space="preserve"> against let-7, were used to calculate the total number of each </w:t>
      </w:r>
      <w:r w:rsidR="002C53B5">
        <w:rPr>
          <w:rFonts w:ascii="Helvetica" w:hAnsi="Helvetica" w:cs="Helvetica"/>
          <w:i/>
          <w:iCs/>
          <w:sz w:val="22"/>
          <w:szCs w:val="22"/>
        </w:rPr>
        <w:t>k</w:t>
      </w:r>
      <w:r w:rsidR="002C53B5">
        <w:rPr>
          <w:rFonts w:ascii="Helvetica" w:hAnsi="Helvetica" w:cs="Helvetica"/>
          <w:sz w:val="22"/>
          <w:szCs w:val="22"/>
        </w:rPr>
        <w:t>-</w:t>
      </w:r>
      <w:proofErr w:type="spellStart"/>
      <w:r w:rsidR="002C53B5">
        <w:rPr>
          <w:rFonts w:ascii="Helvetica" w:hAnsi="Helvetica" w:cs="Helvetica"/>
          <w:sz w:val="22"/>
          <w:szCs w:val="22"/>
        </w:rPr>
        <w:t>mer</w:t>
      </w:r>
      <w:proofErr w:type="spellEnd"/>
      <w:r w:rsidR="002C53B5">
        <w:rPr>
          <w:rFonts w:ascii="Helvetica" w:hAnsi="Helvetica" w:cs="Helvetica"/>
          <w:sz w:val="22"/>
          <w:szCs w:val="22"/>
        </w:rPr>
        <w:t xml:space="preserve"> at each position </w:t>
      </w:r>
      <w:del w:id="1005" w:author="Sean E. McGeary" w:date="2020-01-09T16:44:00Z">
        <w:r w:rsidR="002C53B5" w:rsidDel="00B33CBC">
          <w:rPr>
            <w:rFonts w:ascii="Helvetica" w:hAnsi="Helvetica" w:cs="Helvetica"/>
            <w:sz w:val="22"/>
            <w:szCs w:val="22"/>
          </w:rPr>
          <w:delText xml:space="preserve">across </w:delText>
        </w:r>
      </w:del>
      <w:ins w:id="1006" w:author="Sean E. McGeary" w:date="2020-01-09T16:44:00Z">
        <w:r w:rsidR="00B33CBC">
          <w:rPr>
            <w:rFonts w:ascii="Helvetica" w:hAnsi="Helvetica" w:cs="Helvetica"/>
            <w:sz w:val="22"/>
            <w:szCs w:val="22"/>
          </w:rPr>
          <w:t xml:space="preserve">within </w:t>
        </w:r>
      </w:ins>
      <w:r w:rsidR="002C53B5">
        <w:rPr>
          <w:rFonts w:ascii="Helvetica" w:hAnsi="Helvetica" w:cs="Helvetica"/>
          <w:sz w:val="22"/>
          <w:szCs w:val="22"/>
        </w:rPr>
        <w:t xml:space="preserve">the library. A </w:t>
      </w:r>
      <w:proofErr w:type="spellStart"/>
      <w:r w:rsidR="002C53B5">
        <w:rPr>
          <w:rFonts w:ascii="Helvetica" w:hAnsi="Helvetica" w:cs="Helvetica"/>
          <w:sz w:val="22"/>
          <w:szCs w:val="22"/>
        </w:rPr>
        <w:t>pseudocount</w:t>
      </w:r>
      <w:proofErr w:type="spellEnd"/>
      <w:r w:rsidR="002C53B5">
        <w:rPr>
          <w:rFonts w:ascii="Helvetica" w:hAnsi="Helvetica" w:cs="Helvetica"/>
          <w:sz w:val="22"/>
          <w:szCs w:val="22"/>
        </w:rPr>
        <w:t xml:space="preserve"> of 0.001 × the average number of counts per </w:t>
      </w:r>
      <w:r w:rsidR="002C53B5">
        <w:rPr>
          <w:rFonts w:ascii="Helvetica" w:hAnsi="Helvetica" w:cs="Helvetica"/>
          <w:i/>
          <w:iCs/>
          <w:sz w:val="22"/>
          <w:szCs w:val="22"/>
        </w:rPr>
        <w:t>k</w:t>
      </w:r>
      <w:r w:rsidR="002C53B5">
        <w:rPr>
          <w:rFonts w:ascii="Helvetica" w:hAnsi="Helvetica" w:cs="Helvetica"/>
          <w:sz w:val="22"/>
          <w:szCs w:val="22"/>
        </w:rPr>
        <w:t>-</w:t>
      </w:r>
      <w:proofErr w:type="spellStart"/>
      <w:r w:rsidR="002C53B5">
        <w:rPr>
          <w:rFonts w:ascii="Helvetica" w:hAnsi="Helvetica" w:cs="Helvetica"/>
          <w:sz w:val="22"/>
          <w:szCs w:val="22"/>
        </w:rPr>
        <w:t>mer</w:t>
      </w:r>
      <w:proofErr w:type="spellEnd"/>
      <w:r w:rsidR="002C53B5">
        <w:rPr>
          <w:rFonts w:ascii="Helvetica" w:hAnsi="Helvetica" w:cs="Helvetica"/>
          <w:sz w:val="22"/>
          <w:szCs w:val="22"/>
        </w:rPr>
        <w:t xml:space="preserve"> was added to the positional count of each </w:t>
      </w:r>
      <w:r w:rsidR="002C53B5">
        <w:rPr>
          <w:rFonts w:ascii="Helvetica" w:hAnsi="Helvetica" w:cs="Helvetica"/>
          <w:i/>
          <w:iCs/>
          <w:sz w:val="22"/>
          <w:szCs w:val="22"/>
        </w:rPr>
        <w:t>k</w:t>
      </w:r>
      <w:r w:rsidR="002C53B5">
        <w:rPr>
          <w:rFonts w:ascii="Helvetica" w:hAnsi="Helvetica" w:cs="Helvetica"/>
          <w:sz w:val="22"/>
          <w:szCs w:val="22"/>
        </w:rPr>
        <w:t>-</w:t>
      </w:r>
      <w:proofErr w:type="spellStart"/>
      <w:r w:rsidR="002C53B5">
        <w:rPr>
          <w:rFonts w:ascii="Helvetica" w:hAnsi="Helvetica" w:cs="Helvetica"/>
          <w:sz w:val="22"/>
          <w:szCs w:val="22"/>
        </w:rPr>
        <w:t>mer</w:t>
      </w:r>
      <w:proofErr w:type="spellEnd"/>
      <w:r w:rsidR="002C53B5">
        <w:rPr>
          <w:rFonts w:ascii="Helvetica" w:hAnsi="Helvetica" w:cs="Helvetica"/>
          <w:sz w:val="22"/>
          <w:szCs w:val="22"/>
        </w:rPr>
        <w:t xml:space="preserve"> in the library, and then these tables were normalized to 1. The normalized count table corresponding to the </w:t>
      </w:r>
      <w:r w:rsidR="002C53B5" w:rsidRPr="00AD1087">
        <w:rPr>
          <w:rFonts w:ascii="Helvetica" w:hAnsi="Helvetica" w:cs="Helvetica"/>
          <w:sz w:val="22"/>
          <w:szCs w:val="22"/>
          <w:highlight w:val="yellow"/>
        </w:rPr>
        <w:t>NNNNN</w:t>
      </w:r>
      <w:r w:rsidR="002C53B5">
        <w:rPr>
          <w:rFonts w:ascii="Helvetica" w:hAnsi="Helvetica" w:cs="Helvetica"/>
          <w:sz w:val="22"/>
          <w:szCs w:val="22"/>
        </w:rPr>
        <w:t xml:space="preserve"> pM sample was divided by that of the input to arrive at the enrichment of each </w:t>
      </w:r>
      <w:r w:rsidR="002C53B5">
        <w:rPr>
          <w:rFonts w:ascii="Helvetica" w:hAnsi="Helvetica" w:cs="Helvetica"/>
          <w:i/>
          <w:iCs/>
          <w:sz w:val="22"/>
          <w:szCs w:val="22"/>
        </w:rPr>
        <w:t>k</w:t>
      </w:r>
      <w:r w:rsidR="002C53B5">
        <w:rPr>
          <w:rFonts w:ascii="Helvetica" w:hAnsi="Helvetica" w:cs="Helvetica"/>
          <w:sz w:val="22"/>
          <w:szCs w:val="22"/>
        </w:rPr>
        <w:t>-</w:t>
      </w:r>
      <w:proofErr w:type="spellStart"/>
      <w:r w:rsidR="002C53B5">
        <w:rPr>
          <w:rFonts w:ascii="Helvetica" w:hAnsi="Helvetica" w:cs="Helvetica"/>
          <w:sz w:val="22"/>
          <w:szCs w:val="22"/>
        </w:rPr>
        <w:t>mer</w:t>
      </w:r>
      <w:proofErr w:type="spellEnd"/>
      <w:r w:rsidR="002C53B5">
        <w:rPr>
          <w:rFonts w:ascii="Helvetica" w:hAnsi="Helvetica" w:cs="Helvetica"/>
          <w:sz w:val="22"/>
          <w:szCs w:val="22"/>
        </w:rPr>
        <w:t xml:space="preserve"> at each position within the library. </w:t>
      </w:r>
      <w:r w:rsidR="00AD1087">
        <w:rPr>
          <w:rFonts w:ascii="Helvetica" w:hAnsi="Helvetica" w:cs="Helvetica"/>
          <w:sz w:val="22"/>
          <w:szCs w:val="22"/>
        </w:rPr>
        <w:t xml:space="preserve">These </w:t>
      </w:r>
      <w:r w:rsidR="00AD1087">
        <w:rPr>
          <w:rFonts w:ascii="Helvetica" w:hAnsi="Helvetica" w:cs="Helvetica"/>
          <w:i/>
          <w:iCs/>
          <w:sz w:val="22"/>
          <w:szCs w:val="22"/>
        </w:rPr>
        <w:t>k</w:t>
      </w:r>
      <w:r w:rsidR="00AD1087">
        <w:rPr>
          <w:rFonts w:ascii="Helvetica" w:hAnsi="Helvetica" w:cs="Helvetica"/>
          <w:sz w:val="22"/>
          <w:szCs w:val="22"/>
        </w:rPr>
        <w:t>-</w:t>
      </w:r>
      <w:proofErr w:type="spellStart"/>
      <w:r w:rsidR="00AD1087">
        <w:rPr>
          <w:rFonts w:ascii="Helvetica" w:hAnsi="Helvetica" w:cs="Helvetica"/>
          <w:sz w:val="22"/>
          <w:szCs w:val="22"/>
        </w:rPr>
        <w:t>mers</w:t>
      </w:r>
      <w:proofErr w:type="spellEnd"/>
      <w:r w:rsidR="00AD1087">
        <w:rPr>
          <w:rFonts w:ascii="Helvetica" w:hAnsi="Helvetica" w:cs="Helvetica"/>
          <w:sz w:val="22"/>
          <w:szCs w:val="22"/>
        </w:rPr>
        <w:t xml:space="preserve"> were ranked according to the sum of the top five positional enrichments of each, considering positions 1–19 of the library (where the </w:t>
      </w:r>
      <w:proofErr w:type="spellStart"/>
      <w:r w:rsidR="00AD1087">
        <w:rPr>
          <w:rFonts w:ascii="Helvetica" w:hAnsi="Helvetica" w:cs="Helvetica"/>
          <w:sz w:val="22"/>
          <w:szCs w:val="22"/>
        </w:rPr>
        <w:t>kmer</w:t>
      </w:r>
      <w:proofErr w:type="spellEnd"/>
      <w:r w:rsidR="00AD1087">
        <w:rPr>
          <w:rFonts w:ascii="Helvetica" w:hAnsi="Helvetica" w:cs="Helvetica"/>
          <w:sz w:val="22"/>
          <w:szCs w:val="22"/>
        </w:rPr>
        <w:t xml:space="preserve"> at position 19 overlaps the programmed 8me</w:t>
      </w:r>
      <w:r w:rsidR="00BB5374">
        <w:rPr>
          <w:rFonts w:ascii="Helvetica" w:hAnsi="Helvetica" w:cs="Helvetica"/>
          <w:sz w:val="22"/>
          <w:szCs w:val="22"/>
        </w:rPr>
        <w:t>r</w:t>
      </w:r>
      <w:r w:rsidR="00AD1087">
        <w:rPr>
          <w:rFonts w:ascii="Helvetica" w:hAnsi="Helvetica" w:cs="Helvetica"/>
          <w:sz w:val="22"/>
          <w:szCs w:val="22"/>
        </w:rPr>
        <w:t xml:space="preserve"> mismatch region by one nucleotide).</w:t>
      </w:r>
    </w:p>
    <w:p w14:paraId="6324E615" w14:textId="199B9A49" w:rsidR="00042E5E" w:rsidRDefault="00042E5E" w:rsidP="004C61E4">
      <w:pPr>
        <w:contextualSpacing/>
        <w:rPr>
          <w:ins w:id="1007" w:author="Sean E. McGeary" w:date="2020-01-13T15:00:00Z"/>
          <w:rFonts w:ascii="Helvetica" w:hAnsi="Helvetica" w:cs="Helvetica"/>
          <w:sz w:val="22"/>
          <w:szCs w:val="22"/>
        </w:rPr>
      </w:pPr>
    </w:p>
    <w:p w14:paraId="26BFA5EC" w14:textId="2756E9DF" w:rsidR="00E92463" w:rsidRDefault="00E92463" w:rsidP="004C61E4">
      <w:pPr>
        <w:contextualSpacing/>
        <w:rPr>
          <w:rFonts w:ascii="Helvetica" w:hAnsi="Helvetica" w:cs="Helvetica"/>
          <w:sz w:val="22"/>
          <w:szCs w:val="22"/>
        </w:rPr>
      </w:pPr>
      <w:r w:rsidRPr="00E92463">
        <w:rPr>
          <w:rFonts w:ascii="Helvetica" w:hAnsi="Helvetica" w:cs="Helvetica"/>
          <w:b/>
          <w:bCs/>
          <w:sz w:val="22"/>
          <w:szCs w:val="22"/>
        </w:rPr>
        <w:t>Assignment of miRNA sites (entire paper)</w:t>
      </w:r>
    </w:p>
    <w:p w14:paraId="64ADB42E" w14:textId="77777777" w:rsidR="00176A1D" w:rsidRDefault="00E92463" w:rsidP="004C61E4">
      <w:pPr>
        <w:contextualSpacing/>
        <w:rPr>
          <w:ins w:id="1008" w:author="Sean E. McGeary" w:date="2020-03-10T12:51:00Z"/>
          <w:rFonts w:ascii="Helvetica" w:hAnsi="Helvetica" w:cs="Helvetica"/>
          <w:sz w:val="22"/>
          <w:szCs w:val="22"/>
        </w:rPr>
      </w:pPr>
      <w:r>
        <w:rPr>
          <w:rFonts w:ascii="Helvetica" w:hAnsi="Helvetica" w:cs="Helvetica"/>
          <w:sz w:val="22"/>
          <w:szCs w:val="22"/>
        </w:rPr>
        <w:t xml:space="preserve">Sites were assigned not allowing more than 2 nucleotides of separation away from the two ends of the doped position of the library. </w:t>
      </w:r>
    </w:p>
    <w:p w14:paraId="75F64AD3" w14:textId="77777777" w:rsidR="00176A1D" w:rsidRDefault="00176A1D" w:rsidP="004C61E4">
      <w:pPr>
        <w:contextualSpacing/>
        <w:rPr>
          <w:ins w:id="1009" w:author="Sean E. McGeary" w:date="2020-03-10T12:51:00Z"/>
          <w:rFonts w:ascii="Helvetica" w:hAnsi="Helvetica" w:cs="Helvetica"/>
          <w:sz w:val="22"/>
          <w:szCs w:val="22"/>
        </w:rPr>
      </w:pPr>
    </w:p>
    <w:p w14:paraId="63AFB46D" w14:textId="77777777" w:rsidR="00051873" w:rsidRDefault="00051873" w:rsidP="004C61E4">
      <w:pPr>
        <w:contextualSpacing/>
        <w:rPr>
          <w:rFonts w:ascii="Helvetica" w:hAnsi="Helvetica" w:cs="Helvetica"/>
          <w:sz w:val="22"/>
          <w:szCs w:val="22"/>
        </w:rPr>
      </w:pPr>
    </w:p>
    <w:p w14:paraId="15D15B99" w14:textId="77777777" w:rsidR="00051873" w:rsidRDefault="00051873" w:rsidP="004C61E4">
      <w:pPr>
        <w:contextualSpacing/>
        <w:rPr>
          <w:rFonts w:ascii="Helvetica" w:hAnsi="Helvetica" w:cs="Helvetica"/>
          <w:sz w:val="22"/>
          <w:szCs w:val="22"/>
        </w:rPr>
      </w:pPr>
    </w:p>
    <w:p w14:paraId="0600F83E"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Agarwal, V., Bell, G.W., Nam, J.-W.,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(2015). Predicting effective microRNA target sites in mammalian mRNAs. </w:t>
      </w:r>
      <w:proofErr w:type="spellStart"/>
      <w:r>
        <w:rPr>
          <w:rFonts w:ascii="Helvetica" w:hAnsi="Helvetica" w:cs="Helvetica"/>
          <w:sz w:val="22"/>
          <w:szCs w:val="22"/>
        </w:rPr>
        <w:t>Elife</w:t>
      </w:r>
      <w:proofErr w:type="spellEnd"/>
      <w:r>
        <w:rPr>
          <w:rFonts w:ascii="Helvetica" w:hAnsi="Helvetica" w:cs="Helvetica"/>
          <w:sz w:val="22"/>
          <w:szCs w:val="22"/>
        </w:rPr>
        <w:t xml:space="preserve"> </w:t>
      </w:r>
      <w:r>
        <w:rPr>
          <w:rFonts w:ascii="Helvetica" w:hAnsi="Helvetica" w:cs="Helvetica"/>
          <w:i/>
          <w:iCs/>
          <w:sz w:val="22"/>
          <w:szCs w:val="22"/>
        </w:rPr>
        <w:t>4</w:t>
      </w:r>
      <w:r>
        <w:rPr>
          <w:rFonts w:ascii="Helvetica" w:hAnsi="Helvetica" w:cs="Helvetica"/>
          <w:sz w:val="22"/>
          <w:szCs w:val="22"/>
        </w:rPr>
        <w:t>, e05005.</w:t>
      </w:r>
    </w:p>
    <w:p w14:paraId="6E401FBD"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lastRenderedPageBreak/>
        <w:t>Bartel</w:t>
      </w:r>
      <w:proofErr w:type="spellEnd"/>
      <w:r>
        <w:rPr>
          <w:rFonts w:ascii="Helvetica" w:hAnsi="Helvetica" w:cs="Helvetica"/>
          <w:sz w:val="22"/>
          <w:szCs w:val="22"/>
        </w:rPr>
        <w:t xml:space="preserve">, D.P. (2009). MicroRNAs: target recognition and regulatory functions. </w:t>
      </w:r>
      <w:r>
        <w:rPr>
          <w:rFonts w:ascii="Helvetica" w:hAnsi="Helvetica" w:cs="Helvetica"/>
          <w:i/>
          <w:iCs/>
          <w:sz w:val="22"/>
          <w:szCs w:val="22"/>
        </w:rPr>
        <w:t>136</w:t>
      </w:r>
      <w:r>
        <w:rPr>
          <w:rFonts w:ascii="Helvetica" w:hAnsi="Helvetica" w:cs="Helvetica"/>
          <w:sz w:val="22"/>
          <w:szCs w:val="22"/>
        </w:rPr>
        <w:t>, 215–233.</w:t>
      </w:r>
    </w:p>
    <w:p w14:paraId="2D0E7EDC"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Bartel</w:t>
      </w:r>
      <w:proofErr w:type="spellEnd"/>
      <w:r>
        <w:rPr>
          <w:rFonts w:ascii="Helvetica" w:hAnsi="Helvetica" w:cs="Helvetica"/>
          <w:sz w:val="22"/>
          <w:szCs w:val="22"/>
        </w:rPr>
        <w:t xml:space="preserve">, D.P. (2018). Metazoan MicroRNAs. Cell </w:t>
      </w:r>
      <w:r>
        <w:rPr>
          <w:rFonts w:ascii="Helvetica" w:hAnsi="Helvetica" w:cs="Helvetica"/>
          <w:i/>
          <w:iCs/>
          <w:sz w:val="22"/>
          <w:szCs w:val="22"/>
        </w:rPr>
        <w:t>173</w:t>
      </w:r>
      <w:r>
        <w:rPr>
          <w:rFonts w:ascii="Helvetica" w:hAnsi="Helvetica" w:cs="Helvetica"/>
          <w:sz w:val="22"/>
          <w:szCs w:val="22"/>
        </w:rPr>
        <w:t>, 20–51.</w:t>
      </w:r>
    </w:p>
    <w:p w14:paraId="202598AA"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Becker, W.R., Ober-Reynolds, B., </w:t>
      </w:r>
      <w:proofErr w:type="spellStart"/>
      <w:r>
        <w:rPr>
          <w:rFonts w:ascii="Helvetica" w:hAnsi="Helvetica" w:cs="Helvetica"/>
          <w:sz w:val="22"/>
          <w:szCs w:val="22"/>
        </w:rPr>
        <w:t>Jouravleva</w:t>
      </w:r>
      <w:proofErr w:type="spellEnd"/>
      <w:r>
        <w:rPr>
          <w:rFonts w:ascii="Helvetica" w:hAnsi="Helvetica" w:cs="Helvetica"/>
          <w:sz w:val="22"/>
          <w:szCs w:val="22"/>
        </w:rPr>
        <w:t xml:space="preserve">, K., Jolly, S.M., </w:t>
      </w:r>
      <w:proofErr w:type="spellStart"/>
      <w:r>
        <w:rPr>
          <w:rFonts w:ascii="Helvetica" w:hAnsi="Helvetica" w:cs="Helvetica"/>
          <w:sz w:val="22"/>
          <w:szCs w:val="22"/>
        </w:rPr>
        <w:t>Zamore</w:t>
      </w:r>
      <w:proofErr w:type="spellEnd"/>
      <w:r>
        <w:rPr>
          <w:rFonts w:ascii="Helvetica" w:hAnsi="Helvetica" w:cs="Helvetica"/>
          <w:sz w:val="22"/>
          <w:szCs w:val="22"/>
        </w:rPr>
        <w:t>, P.D., and Greenleaf, W.J. (2019). High-Throughput Analysis Reveals Rules for Target RNA Binding and Cleavage by AGO2. Mol. Cell.</w:t>
      </w:r>
    </w:p>
    <w:p w14:paraId="5D5E63F5"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Bitetti</w:t>
      </w:r>
      <w:proofErr w:type="spellEnd"/>
      <w:r>
        <w:rPr>
          <w:rFonts w:ascii="Helvetica" w:hAnsi="Helvetica" w:cs="Helvetica"/>
          <w:sz w:val="22"/>
          <w:szCs w:val="22"/>
        </w:rPr>
        <w:t xml:space="preserve">, A., Mallory, A.C., </w:t>
      </w:r>
      <w:proofErr w:type="spellStart"/>
      <w:r>
        <w:rPr>
          <w:rFonts w:ascii="Helvetica" w:hAnsi="Helvetica" w:cs="Helvetica"/>
          <w:sz w:val="22"/>
          <w:szCs w:val="22"/>
        </w:rPr>
        <w:t>Golini</w:t>
      </w:r>
      <w:proofErr w:type="spellEnd"/>
      <w:r>
        <w:rPr>
          <w:rFonts w:ascii="Helvetica" w:hAnsi="Helvetica" w:cs="Helvetica"/>
          <w:sz w:val="22"/>
          <w:szCs w:val="22"/>
        </w:rPr>
        <w:t xml:space="preserve">, E., </w:t>
      </w:r>
      <w:proofErr w:type="spellStart"/>
      <w:r>
        <w:rPr>
          <w:rFonts w:ascii="Helvetica" w:hAnsi="Helvetica" w:cs="Helvetica"/>
          <w:sz w:val="22"/>
          <w:szCs w:val="22"/>
        </w:rPr>
        <w:t>Carrieri</w:t>
      </w:r>
      <w:proofErr w:type="spellEnd"/>
      <w:r>
        <w:rPr>
          <w:rFonts w:ascii="Helvetica" w:hAnsi="Helvetica" w:cs="Helvetica"/>
          <w:sz w:val="22"/>
          <w:szCs w:val="22"/>
        </w:rPr>
        <w:t xml:space="preserve">, C., </w:t>
      </w:r>
      <w:proofErr w:type="spellStart"/>
      <w:r>
        <w:rPr>
          <w:rFonts w:ascii="Helvetica" w:hAnsi="Helvetica" w:cs="Helvetica"/>
          <w:sz w:val="22"/>
          <w:szCs w:val="22"/>
        </w:rPr>
        <w:t>Carreño</w:t>
      </w:r>
      <w:proofErr w:type="spellEnd"/>
      <w:r>
        <w:rPr>
          <w:rFonts w:ascii="Helvetica" w:hAnsi="Helvetica" w:cs="Helvetica"/>
          <w:sz w:val="22"/>
          <w:szCs w:val="22"/>
        </w:rPr>
        <w:t xml:space="preserve"> Gutiérrez, H., </w:t>
      </w:r>
      <w:proofErr w:type="spellStart"/>
      <w:r>
        <w:rPr>
          <w:rFonts w:ascii="Helvetica" w:hAnsi="Helvetica" w:cs="Helvetica"/>
          <w:sz w:val="22"/>
          <w:szCs w:val="22"/>
        </w:rPr>
        <w:t>Perlas</w:t>
      </w:r>
      <w:proofErr w:type="spellEnd"/>
      <w:r>
        <w:rPr>
          <w:rFonts w:ascii="Helvetica" w:hAnsi="Helvetica" w:cs="Helvetica"/>
          <w:sz w:val="22"/>
          <w:szCs w:val="22"/>
        </w:rPr>
        <w:t xml:space="preserve">, E., Pérez-Rico, Y.A., </w:t>
      </w:r>
      <w:proofErr w:type="spellStart"/>
      <w:r>
        <w:rPr>
          <w:rFonts w:ascii="Helvetica" w:hAnsi="Helvetica" w:cs="Helvetica"/>
          <w:sz w:val="22"/>
          <w:szCs w:val="22"/>
        </w:rPr>
        <w:t>Tocchini-Valentini</w:t>
      </w:r>
      <w:proofErr w:type="spellEnd"/>
      <w:r>
        <w:rPr>
          <w:rFonts w:ascii="Helvetica" w:hAnsi="Helvetica" w:cs="Helvetica"/>
          <w:sz w:val="22"/>
          <w:szCs w:val="22"/>
        </w:rPr>
        <w:t xml:space="preserve">, G.P., Enright, A.J., Norton, W.H.J., et al. (2018). MicroRNA degradation by a conserved target RNA regulates animal behavior. Nat. Struct. Mol. Biol. </w:t>
      </w:r>
      <w:r>
        <w:rPr>
          <w:rFonts w:ascii="Helvetica" w:hAnsi="Helvetica" w:cs="Helvetica"/>
          <w:i/>
          <w:iCs/>
          <w:sz w:val="22"/>
          <w:szCs w:val="22"/>
        </w:rPr>
        <w:t>25</w:t>
      </w:r>
      <w:r>
        <w:rPr>
          <w:rFonts w:ascii="Helvetica" w:hAnsi="Helvetica" w:cs="Helvetica"/>
          <w:sz w:val="22"/>
          <w:szCs w:val="22"/>
        </w:rPr>
        <w:t>, 244–251.</w:t>
      </w:r>
    </w:p>
    <w:p w14:paraId="092DA2AC"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Brennecke</w:t>
      </w:r>
      <w:proofErr w:type="spellEnd"/>
      <w:r>
        <w:rPr>
          <w:rFonts w:ascii="Helvetica" w:hAnsi="Helvetica" w:cs="Helvetica"/>
          <w:sz w:val="22"/>
          <w:szCs w:val="22"/>
        </w:rPr>
        <w:t xml:space="preserve">, J., Stark, A., Russell, R.B., and Cohen, S.M. (2005). Principles of microRNA-target recognition. </w:t>
      </w:r>
      <w:proofErr w:type="spellStart"/>
      <w:r>
        <w:rPr>
          <w:rFonts w:ascii="Helvetica" w:hAnsi="Helvetica" w:cs="Helvetica"/>
          <w:sz w:val="22"/>
          <w:szCs w:val="22"/>
        </w:rPr>
        <w:t>PLoS</w:t>
      </w:r>
      <w:proofErr w:type="spellEnd"/>
      <w:r>
        <w:rPr>
          <w:rFonts w:ascii="Helvetica" w:hAnsi="Helvetica" w:cs="Helvetica"/>
          <w:sz w:val="22"/>
          <w:szCs w:val="22"/>
        </w:rPr>
        <w:t xml:space="preserve"> Biol </w:t>
      </w:r>
      <w:r>
        <w:rPr>
          <w:rFonts w:ascii="Helvetica" w:hAnsi="Helvetica" w:cs="Helvetica"/>
          <w:i/>
          <w:iCs/>
          <w:sz w:val="22"/>
          <w:szCs w:val="22"/>
        </w:rPr>
        <w:t>3</w:t>
      </w:r>
      <w:r>
        <w:rPr>
          <w:rFonts w:ascii="Helvetica" w:hAnsi="Helvetica" w:cs="Helvetica"/>
          <w:sz w:val="22"/>
          <w:szCs w:val="22"/>
        </w:rPr>
        <w:t>, e85.</w:t>
      </w:r>
    </w:p>
    <w:p w14:paraId="36C64CD8"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Broughton, J.P., </w:t>
      </w:r>
      <w:proofErr w:type="spellStart"/>
      <w:r>
        <w:rPr>
          <w:rFonts w:ascii="Helvetica" w:hAnsi="Helvetica" w:cs="Helvetica"/>
          <w:sz w:val="22"/>
          <w:szCs w:val="22"/>
        </w:rPr>
        <w:t>Lovci</w:t>
      </w:r>
      <w:proofErr w:type="spellEnd"/>
      <w:r>
        <w:rPr>
          <w:rFonts w:ascii="Helvetica" w:hAnsi="Helvetica" w:cs="Helvetica"/>
          <w:sz w:val="22"/>
          <w:szCs w:val="22"/>
        </w:rPr>
        <w:t xml:space="preserve">, M.T., Huang, J.L., Yeo, G.W., and </w:t>
      </w:r>
      <w:proofErr w:type="spellStart"/>
      <w:r>
        <w:rPr>
          <w:rFonts w:ascii="Helvetica" w:hAnsi="Helvetica" w:cs="Helvetica"/>
          <w:sz w:val="22"/>
          <w:szCs w:val="22"/>
        </w:rPr>
        <w:t>Pasquinelli</w:t>
      </w:r>
      <w:proofErr w:type="spellEnd"/>
      <w:r>
        <w:rPr>
          <w:rFonts w:ascii="Helvetica" w:hAnsi="Helvetica" w:cs="Helvetica"/>
          <w:sz w:val="22"/>
          <w:szCs w:val="22"/>
        </w:rPr>
        <w:t xml:space="preserve">, A.E. (2016). Pairing beyond the Seed Supports MicroRNA Targeting Specificity. Mol. Cell </w:t>
      </w:r>
      <w:r>
        <w:rPr>
          <w:rFonts w:ascii="Helvetica" w:hAnsi="Helvetica" w:cs="Helvetica"/>
          <w:i/>
          <w:iCs/>
          <w:sz w:val="22"/>
          <w:szCs w:val="22"/>
        </w:rPr>
        <w:t>64</w:t>
      </w:r>
      <w:r>
        <w:rPr>
          <w:rFonts w:ascii="Helvetica" w:hAnsi="Helvetica" w:cs="Helvetica"/>
          <w:sz w:val="22"/>
          <w:szCs w:val="22"/>
        </w:rPr>
        <w:t>, 320–333.</w:t>
      </w:r>
    </w:p>
    <w:p w14:paraId="707EC253"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Denzler</w:t>
      </w:r>
      <w:proofErr w:type="spellEnd"/>
      <w:r>
        <w:rPr>
          <w:rFonts w:ascii="Helvetica" w:hAnsi="Helvetica" w:cs="Helvetica"/>
          <w:sz w:val="22"/>
          <w:szCs w:val="22"/>
        </w:rPr>
        <w:t xml:space="preserve">, R., McGeary, S.E., Title, A.C., Agarwal, V., </w:t>
      </w:r>
      <w:proofErr w:type="spellStart"/>
      <w:r>
        <w:rPr>
          <w:rFonts w:ascii="Helvetica" w:hAnsi="Helvetica" w:cs="Helvetica"/>
          <w:sz w:val="22"/>
          <w:szCs w:val="22"/>
        </w:rPr>
        <w:t>Bartel</w:t>
      </w:r>
      <w:proofErr w:type="spellEnd"/>
      <w:r>
        <w:rPr>
          <w:rFonts w:ascii="Helvetica" w:hAnsi="Helvetica" w:cs="Helvetica"/>
          <w:sz w:val="22"/>
          <w:szCs w:val="22"/>
        </w:rPr>
        <w:t xml:space="preserve">, D.P., and Stoffel, M. (2016). Impact of MicroRNA Levels, Target-Site Complementarity, and Cooperativity on Competing Endogenous RNA-Regulated Gene Expression. Mol. Cell </w:t>
      </w:r>
      <w:r>
        <w:rPr>
          <w:rFonts w:ascii="Helvetica" w:hAnsi="Helvetica" w:cs="Helvetica"/>
          <w:i/>
          <w:iCs/>
          <w:sz w:val="22"/>
          <w:szCs w:val="22"/>
        </w:rPr>
        <w:t>64</w:t>
      </w:r>
      <w:r>
        <w:rPr>
          <w:rFonts w:ascii="Helvetica" w:hAnsi="Helvetica" w:cs="Helvetica"/>
          <w:sz w:val="22"/>
          <w:szCs w:val="22"/>
        </w:rPr>
        <w:t>, 565–579.</w:t>
      </w:r>
    </w:p>
    <w:p w14:paraId="49F1CB69"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Eichhorn, S.W., Guo, H., McGeary, S.E., Rodriguez-</w:t>
      </w:r>
      <w:proofErr w:type="spellStart"/>
      <w:r>
        <w:rPr>
          <w:rFonts w:ascii="Helvetica" w:hAnsi="Helvetica" w:cs="Helvetica"/>
          <w:sz w:val="22"/>
          <w:szCs w:val="22"/>
        </w:rPr>
        <w:t>Mias</w:t>
      </w:r>
      <w:proofErr w:type="spellEnd"/>
      <w:r>
        <w:rPr>
          <w:rFonts w:ascii="Helvetica" w:hAnsi="Helvetica" w:cs="Helvetica"/>
          <w:sz w:val="22"/>
          <w:szCs w:val="22"/>
        </w:rPr>
        <w:t xml:space="preserve">, R.A., Shin, C., </w:t>
      </w:r>
      <w:proofErr w:type="spellStart"/>
      <w:r>
        <w:rPr>
          <w:rFonts w:ascii="Helvetica" w:hAnsi="Helvetica" w:cs="Helvetica"/>
          <w:sz w:val="22"/>
          <w:szCs w:val="22"/>
        </w:rPr>
        <w:t>Baek</w:t>
      </w:r>
      <w:proofErr w:type="spellEnd"/>
      <w:r>
        <w:rPr>
          <w:rFonts w:ascii="Helvetica" w:hAnsi="Helvetica" w:cs="Helvetica"/>
          <w:sz w:val="22"/>
          <w:szCs w:val="22"/>
        </w:rPr>
        <w:t xml:space="preserve">, D., Hsu, S.-H., Ghoshal, K., </w:t>
      </w:r>
      <w:proofErr w:type="spellStart"/>
      <w:r>
        <w:rPr>
          <w:rFonts w:ascii="Helvetica" w:hAnsi="Helvetica" w:cs="Helvetica"/>
          <w:sz w:val="22"/>
          <w:szCs w:val="22"/>
        </w:rPr>
        <w:t>Villén</w:t>
      </w:r>
      <w:proofErr w:type="spellEnd"/>
      <w:r>
        <w:rPr>
          <w:rFonts w:ascii="Helvetica" w:hAnsi="Helvetica" w:cs="Helvetica"/>
          <w:sz w:val="22"/>
          <w:szCs w:val="22"/>
        </w:rPr>
        <w:t xml:space="preserve">, J.,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(2014). mRNA Destabilization Is the Dominant Effect of Mammalian MicroRNAs by the Time Substantial Repression Ensues. Mol. Cell </w:t>
      </w:r>
      <w:r>
        <w:rPr>
          <w:rFonts w:ascii="Helvetica" w:hAnsi="Helvetica" w:cs="Helvetica"/>
          <w:i/>
          <w:iCs/>
          <w:sz w:val="22"/>
          <w:szCs w:val="22"/>
        </w:rPr>
        <w:t>56</w:t>
      </w:r>
      <w:r>
        <w:rPr>
          <w:rFonts w:ascii="Helvetica" w:hAnsi="Helvetica" w:cs="Helvetica"/>
          <w:sz w:val="22"/>
          <w:szCs w:val="22"/>
        </w:rPr>
        <w:t>, 104–115.</w:t>
      </w:r>
    </w:p>
    <w:p w14:paraId="5C154C4A"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Friedman, R.C., </w:t>
      </w:r>
      <w:proofErr w:type="spellStart"/>
      <w:r>
        <w:rPr>
          <w:rFonts w:ascii="Helvetica" w:hAnsi="Helvetica" w:cs="Helvetica"/>
          <w:sz w:val="22"/>
          <w:szCs w:val="22"/>
        </w:rPr>
        <w:t>Farh</w:t>
      </w:r>
      <w:proofErr w:type="spellEnd"/>
      <w:r>
        <w:rPr>
          <w:rFonts w:ascii="Helvetica" w:hAnsi="Helvetica" w:cs="Helvetica"/>
          <w:sz w:val="22"/>
          <w:szCs w:val="22"/>
        </w:rPr>
        <w:t xml:space="preserve">, K.K.H., Burge, C.B.,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(2009). Most mammalian mRNAs are conserved targets of microRNAs. </w:t>
      </w:r>
      <w:r>
        <w:rPr>
          <w:rFonts w:ascii="Helvetica" w:hAnsi="Helvetica" w:cs="Helvetica"/>
          <w:i/>
          <w:iCs/>
          <w:sz w:val="22"/>
          <w:szCs w:val="22"/>
        </w:rPr>
        <w:t>19</w:t>
      </w:r>
      <w:r>
        <w:rPr>
          <w:rFonts w:ascii="Helvetica" w:hAnsi="Helvetica" w:cs="Helvetica"/>
          <w:sz w:val="22"/>
          <w:szCs w:val="22"/>
        </w:rPr>
        <w:t>, 92–105.</w:t>
      </w:r>
    </w:p>
    <w:p w14:paraId="381CA839"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Grimson</w:t>
      </w:r>
      <w:proofErr w:type="spellEnd"/>
      <w:r>
        <w:rPr>
          <w:rFonts w:ascii="Helvetica" w:hAnsi="Helvetica" w:cs="Helvetica"/>
          <w:sz w:val="22"/>
          <w:szCs w:val="22"/>
        </w:rPr>
        <w:t xml:space="preserve">, A., </w:t>
      </w:r>
      <w:proofErr w:type="spellStart"/>
      <w:r>
        <w:rPr>
          <w:rFonts w:ascii="Helvetica" w:hAnsi="Helvetica" w:cs="Helvetica"/>
          <w:sz w:val="22"/>
          <w:szCs w:val="22"/>
        </w:rPr>
        <w:t>Farh</w:t>
      </w:r>
      <w:proofErr w:type="spellEnd"/>
      <w:r>
        <w:rPr>
          <w:rFonts w:ascii="Helvetica" w:hAnsi="Helvetica" w:cs="Helvetica"/>
          <w:sz w:val="22"/>
          <w:szCs w:val="22"/>
        </w:rPr>
        <w:t>, K.K.-H., Johnston, W.K., Garrett-</w:t>
      </w:r>
      <w:proofErr w:type="spellStart"/>
      <w:r>
        <w:rPr>
          <w:rFonts w:ascii="Helvetica" w:hAnsi="Helvetica" w:cs="Helvetica"/>
          <w:sz w:val="22"/>
          <w:szCs w:val="22"/>
        </w:rPr>
        <w:t>Engele</w:t>
      </w:r>
      <w:proofErr w:type="spellEnd"/>
      <w:r>
        <w:rPr>
          <w:rFonts w:ascii="Helvetica" w:hAnsi="Helvetica" w:cs="Helvetica"/>
          <w:sz w:val="22"/>
          <w:szCs w:val="22"/>
        </w:rPr>
        <w:t xml:space="preserve">, P., Lim, L.P.,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(2007). MicroRNA targeting specificity in mammals: determinants beyond seed pairing. Mol. Cell </w:t>
      </w:r>
      <w:r>
        <w:rPr>
          <w:rFonts w:ascii="Helvetica" w:hAnsi="Helvetica" w:cs="Helvetica"/>
          <w:i/>
          <w:iCs/>
          <w:sz w:val="22"/>
          <w:szCs w:val="22"/>
        </w:rPr>
        <w:t>27</w:t>
      </w:r>
      <w:r>
        <w:rPr>
          <w:rFonts w:ascii="Helvetica" w:hAnsi="Helvetica" w:cs="Helvetica"/>
          <w:sz w:val="22"/>
          <w:szCs w:val="22"/>
        </w:rPr>
        <w:t>, 91–105.</w:t>
      </w:r>
    </w:p>
    <w:p w14:paraId="3E6E576B"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Grosswendt</w:t>
      </w:r>
      <w:proofErr w:type="spellEnd"/>
      <w:r>
        <w:rPr>
          <w:rFonts w:ascii="Helvetica" w:hAnsi="Helvetica" w:cs="Helvetica"/>
          <w:sz w:val="22"/>
          <w:szCs w:val="22"/>
        </w:rPr>
        <w:t xml:space="preserve">, S., </w:t>
      </w:r>
      <w:proofErr w:type="spellStart"/>
      <w:r>
        <w:rPr>
          <w:rFonts w:ascii="Helvetica" w:hAnsi="Helvetica" w:cs="Helvetica"/>
          <w:sz w:val="22"/>
          <w:szCs w:val="22"/>
        </w:rPr>
        <w:t>Filipchyk</w:t>
      </w:r>
      <w:proofErr w:type="spellEnd"/>
      <w:r>
        <w:rPr>
          <w:rFonts w:ascii="Helvetica" w:hAnsi="Helvetica" w:cs="Helvetica"/>
          <w:sz w:val="22"/>
          <w:szCs w:val="22"/>
        </w:rPr>
        <w:t xml:space="preserve">, A., Manzano, M., </w:t>
      </w:r>
      <w:proofErr w:type="spellStart"/>
      <w:r>
        <w:rPr>
          <w:rFonts w:ascii="Helvetica" w:hAnsi="Helvetica" w:cs="Helvetica"/>
          <w:sz w:val="22"/>
          <w:szCs w:val="22"/>
        </w:rPr>
        <w:t>Klironomos</w:t>
      </w:r>
      <w:proofErr w:type="spellEnd"/>
      <w:r>
        <w:rPr>
          <w:rFonts w:ascii="Helvetica" w:hAnsi="Helvetica" w:cs="Helvetica"/>
          <w:sz w:val="22"/>
          <w:szCs w:val="22"/>
        </w:rPr>
        <w:t xml:space="preserve">, F., Schilling, M., Herzog, M., </w:t>
      </w:r>
      <w:proofErr w:type="spellStart"/>
      <w:r>
        <w:rPr>
          <w:rFonts w:ascii="Helvetica" w:hAnsi="Helvetica" w:cs="Helvetica"/>
          <w:sz w:val="22"/>
          <w:szCs w:val="22"/>
        </w:rPr>
        <w:t>Gottwein</w:t>
      </w:r>
      <w:proofErr w:type="spellEnd"/>
      <w:r>
        <w:rPr>
          <w:rFonts w:ascii="Helvetica" w:hAnsi="Helvetica" w:cs="Helvetica"/>
          <w:sz w:val="22"/>
          <w:szCs w:val="22"/>
        </w:rPr>
        <w:t xml:space="preserve">, E., and </w:t>
      </w:r>
      <w:proofErr w:type="spellStart"/>
      <w:r>
        <w:rPr>
          <w:rFonts w:ascii="Helvetica" w:hAnsi="Helvetica" w:cs="Helvetica"/>
          <w:sz w:val="22"/>
          <w:szCs w:val="22"/>
        </w:rPr>
        <w:t>Rajewsky</w:t>
      </w:r>
      <w:proofErr w:type="spellEnd"/>
      <w:r>
        <w:rPr>
          <w:rFonts w:ascii="Helvetica" w:hAnsi="Helvetica" w:cs="Helvetica"/>
          <w:sz w:val="22"/>
          <w:szCs w:val="22"/>
        </w:rPr>
        <w:t xml:space="preserve">, N. (2014). Unambiguous identification of </w:t>
      </w:r>
      <w:proofErr w:type="spellStart"/>
      <w:proofErr w:type="gramStart"/>
      <w:r>
        <w:rPr>
          <w:rFonts w:ascii="Helvetica" w:hAnsi="Helvetica" w:cs="Helvetica"/>
          <w:sz w:val="22"/>
          <w:szCs w:val="22"/>
        </w:rPr>
        <w:t>miRNA:target</w:t>
      </w:r>
      <w:proofErr w:type="spellEnd"/>
      <w:proofErr w:type="gramEnd"/>
      <w:r>
        <w:rPr>
          <w:rFonts w:ascii="Helvetica" w:hAnsi="Helvetica" w:cs="Helvetica"/>
          <w:sz w:val="22"/>
          <w:szCs w:val="22"/>
        </w:rPr>
        <w:t xml:space="preserve"> site interactions by different types of ligation reactions. Mol. Cell </w:t>
      </w:r>
      <w:r>
        <w:rPr>
          <w:rFonts w:ascii="Helvetica" w:hAnsi="Helvetica" w:cs="Helvetica"/>
          <w:i/>
          <w:iCs/>
          <w:sz w:val="22"/>
          <w:szCs w:val="22"/>
        </w:rPr>
        <w:t>54</w:t>
      </w:r>
      <w:r>
        <w:rPr>
          <w:rFonts w:ascii="Helvetica" w:hAnsi="Helvetica" w:cs="Helvetica"/>
          <w:sz w:val="22"/>
          <w:szCs w:val="22"/>
        </w:rPr>
        <w:t>, 1042–1054.</w:t>
      </w:r>
    </w:p>
    <w:p w14:paraId="2A1C6D01"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Guo, H., </w:t>
      </w:r>
      <w:proofErr w:type="spellStart"/>
      <w:r>
        <w:rPr>
          <w:rFonts w:ascii="Helvetica" w:hAnsi="Helvetica" w:cs="Helvetica"/>
          <w:sz w:val="22"/>
          <w:szCs w:val="22"/>
        </w:rPr>
        <w:t>Ingolia</w:t>
      </w:r>
      <w:proofErr w:type="spellEnd"/>
      <w:r>
        <w:rPr>
          <w:rFonts w:ascii="Helvetica" w:hAnsi="Helvetica" w:cs="Helvetica"/>
          <w:sz w:val="22"/>
          <w:szCs w:val="22"/>
        </w:rPr>
        <w:t xml:space="preserve">, N.T., Weissman, J.S.,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(2010). Mammalian microRNAs predominantly act to decrease target mRNA levels. Nature </w:t>
      </w:r>
      <w:r>
        <w:rPr>
          <w:rFonts w:ascii="Helvetica" w:hAnsi="Helvetica" w:cs="Helvetica"/>
          <w:i/>
          <w:iCs/>
          <w:sz w:val="22"/>
          <w:szCs w:val="22"/>
        </w:rPr>
        <w:t>466</w:t>
      </w:r>
      <w:r>
        <w:rPr>
          <w:rFonts w:ascii="Helvetica" w:hAnsi="Helvetica" w:cs="Helvetica"/>
          <w:sz w:val="22"/>
          <w:szCs w:val="22"/>
        </w:rPr>
        <w:t>, 835–840.</w:t>
      </w:r>
    </w:p>
    <w:p w14:paraId="1F8E7DA2"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Helwak</w:t>
      </w:r>
      <w:proofErr w:type="spellEnd"/>
      <w:r>
        <w:rPr>
          <w:rFonts w:ascii="Helvetica" w:hAnsi="Helvetica" w:cs="Helvetica"/>
          <w:sz w:val="22"/>
          <w:szCs w:val="22"/>
        </w:rPr>
        <w:t xml:space="preserve">, A., </w:t>
      </w:r>
      <w:proofErr w:type="spellStart"/>
      <w:r>
        <w:rPr>
          <w:rFonts w:ascii="Helvetica" w:hAnsi="Helvetica" w:cs="Helvetica"/>
          <w:sz w:val="22"/>
          <w:szCs w:val="22"/>
        </w:rPr>
        <w:t>Kudla</w:t>
      </w:r>
      <w:proofErr w:type="spellEnd"/>
      <w:r>
        <w:rPr>
          <w:rFonts w:ascii="Helvetica" w:hAnsi="Helvetica" w:cs="Helvetica"/>
          <w:sz w:val="22"/>
          <w:szCs w:val="22"/>
        </w:rPr>
        <w:t xml:space="preserve">, G., </w:t>
      </w:r>
      <w:proofErr w:type="spellStart"/>
      <w:r>
        <w:rPr>
          <w:rFonts w:ascii="Helvetica" w:hAnsi="Helvetica" w:cs="Helvetica"/>
          <w:sz w:val="22"/>
          <w:szCs w:val="22"/>
        </w:rPr>
        <w:t>Dudnakova</w:t>
      </w:r>
      <w:proofErr w:type="spellEnd"/>
      <w:r>
        <w:rPr>
          <w:rFonts w:ascii="Helvetica" w:hAnsi="Helvetica" w:cs="Helvetica"/>
          <w:sz w:val="22"/>
          <w:szCs w:val="22"/>
        </w:rPr>
        <w:t xml:space="preserve">, T., and </w:t>
      </w:r>
      <w:proofErr w:type="spellStart"/>
      <w:r>
        <w:rPr>
          <w:rFonts w:ascii="Helvetica" w:hAnsi="Helvetica" w:cs="Helvetica"/>
          <w:sz w:val="22"/>
          <w:szCs w:val="22"/>
        </w:rPr>
        <w:t>Tollervey</w:t>
      </w:r>
      <w:proofErr w:type="spellEnd"/>
      <w:r>
        <w:rPr>
          <w:rFonts w:ascii="Helvetica" w:hAnsi="Helvetica" w:cs="Helvetica"/>
          <w:sz w:val="22"/>
          <w:szCs w:val="22"/>
        </w:rPr>
        <w:t xml:space="preserve">, D. (2013). Mapping the human miRNA interactome by CLASH reveals frequent noncanonical binding. </w:t>
      </w:r>
      <w:r>
        <w:rPr>
          <w:rFonts w:ascii="Helvetica" w:hAnsi="Helvetica" w:cs="Helvetica"/>
          <w:i/>
          <w:iCs/>
          <w:sz w:val="22"/>
          <w:szCs w:val="22"/>
        </w:rPr>
        <w:t>153</w:t>
      </w:r>
      <w:r>
        <w:rPr>
          <w:rFonts w:ascii="Helvetica" w:hAnsi="Helvetica" w:cs="Helvetica"/>
          <w:sz w:val="22"/>
          <w:szCs w:val="22"/>
        </w:rPr>
        <w:t>, 654–665.</w:t>
      </w:r>
    </w:p>
    <w:p w14:paraId="38766128"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Kleaveland</w:t>
      </w:r>
      <w:proofErr w:type="spellEnd"/>
      <w:r>
        <w:rPr>
          <w:rFonts w:ascii="Helvetica" w:hAnsi="Helvetica" w:cs="Helvetica"/>
          <w:sz w:val="22"/>
          <w:szCs w:val="22"/>
        </w:rPr>
        <w:t xml:space="preserve">, B., Shi, C.Y., Stefano, J.,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(2018). A Network of Noncoding Regulatory RNAs Acts in the Mammalian Brain. Cell </w:t>
      </w:r>
      <w:r>
        <w:rPr>
          <w:rFonts w:ascii="Helvetica" w:hAnsi="Helvetica" w:cs="Helvetica"/>
          <w:i/>
          <w:iCs/>
          <w:sz w:val="22"/>
          <w:szCs w:val="22"/>
        </w:rPr>
        <w:t>174</w:t>
      </w:r>
      <w:r>
        <w:rPr>
          <w:rFonts w:ascii="Helvetica" w:hAnsi="Helvetica" w:cs="Helvetica"/>
          <w:sz w:val="22"/>
          <w:szCs w:val="22"/>
        </w:rPr>
        <w:t>, 350–362.e17.</w:t>
      </w:r>
    </w:p>
    <w:p w14:paraId="307A02F0"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lastRenderedPageBreak/>
        <w:t xml:space="preserve">la Mata, de, M., </w:t>
      </w:r>
      <w:proofErr w:type="spellStart"/>
      <w:r>
        <w:rPr>
          <w:rFonts w:ascii="Helvetica" w:hAnsi="Helvetica" w:cs="Helvetica"/>
          <w:sz w:val="22"/>
          <w:szCs w:val="22"/>
        </w:rPr>
        <w:t>Gaidatzis</w:t>
      </w:r>
      <w:proofErr w:type="spellEnd"/>
      <w:r>
        <w:rPr>
          <w:rFonts w:ascii="Helvetica" w:hAnsi="Helvetica" w:cs="Helvetica"/>
          <w:sz w:val="22"/>
          <w:szCs w:val="22"/>
        </w:rPr>
        <w:t xml:space="preserve">, D., </w:t>
      </w:r>
      <w:proofErr w:type="spellStart"/>
      <w:r>
        <w:rPr>
          <w:rFonts w:ascii="Helvetica" w:hAnsi="Helvetica" w:cs="Helvetica"/>
          <w:sz w:val="22"/>
          <w:szCs w:val="22"/>
        </w:rPr>
        <w:t>Vitanescu</w:t>
      </w:r>
      <w:proofErr w:type="spellEnd"/>
      <w:r>
        <w:rPr>
          <w:rFonts w:ascii="Helvetica" w:hAnsi="Helvetica" w:cs="Helvetica"/>
          <w:sz w:val="22"/>
          <w:szCs w:val="22"/>
        </w:rPr>
        <w:t xml:space="preserve">, M., Stadler, M.B., Wentzel, C., </w:t>
      </w:r>
      <w:proofErr w:type="spellStart"/>
      <w:r>
        <w:rPr>
          <w:rFonts w:ascii="Helvetica" w:hAnsi="Helvetica" w:cs="Helvetica"/>
          <w:sz w:val="22"/>
          <w:szCs w:val="22"/>
        </w:rPr>
        <w:t>Scheiffele</w:t>
      </w:r>
      <w:proofErr w:type="spellEnd"/>
      <w:r>
        <w:rPr>
          <w:rFonts w:ascii="Helvetica" w:hAnsi="Helvetica" w:cs="Helvetica"/>
          <w:sz w:val="22"/>
          <w:szCs w:val="22"/>
        </w:rPr>
        <w:t xml:space="preserve">, P., </w:t>
      </w:r>
      <w:proofErr w:type="spellStart"/>
      <w:r>
        <w:rPr>
          <w:rFonts w:ascii="Helvetica" w:hAnsi="Helvetica" w:cs="Helvetica"/>
          <w:sz w:val="22"/>
          <w:szCs w:val="22"/>
        </w:rPr>
        <w:t>Filipowicz</w:t>
      </w:r>
      <w:proofErr w:type="spellEnd"/>
      <w:r>
        <w:rPr>
          <w:rFonts w:ascii="Helvetica" w:hAnsi="Helvetica" w:cs="Helvetica"/>
          <w:sz w:val="22"/>
          <w:szCs w:val="22"/>
        </w:rPr>
        <w:t xml:space="preserve">, W., and </w:t>
      </w:r>
      <w:proofErr w:type="spellStart"/>
      <w:r>
        <w:rPr>
          <w:rFonts w:ascii="Helvetica" w:hAnsi="Helvetica" w:cs="Helvetica"/>
          <w:sz w:val="22"/>
          <w:szCs w:val="22"/>
        </w:rPr>
        <w:t>Großhans</w:t>
      </w:r>
      <w:proofErr w:type="spellEnd"/>
      <w:r>
        <w:rPr>
          <w:rFonts w:ascii="Helvetica" w:hAnsi="Helvetica" w:cs="Helvetica"/>
          <w:sz w:val="22"/>
          <w:szCs w:val="22"/>
        </w:rPr>
        <w:t>, H. (2015). Potent degradation of neuronal miRNAs induced by highly complementary targets. EMBO Rep.</w:t>
      </w:r>
    </w:p>
    <w:p w14:paraId="53CF8EFF"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Lewis, B.P., Burge, C.B.,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(2005). Conserved Seed Pairing, Often Flanked by Adenosines, </w:t>
      </w:r>
      <w:proofErr w:type="gramStart"/>
      <w:r>
        <w:rPr>
          <w:rFonts w:ascii="Helvetica" w:hAnsi="Helvetica" w:cs="Helvetica"/>
          <w:sz w:val="22"/>
          <w:szCs w:val="22"/>
        </w:rPr>
        <w:t>Indicates</w:t>
      </w:r>
      <w:proofErr w:type="gramEnd"/>
      <w:r>
        <w:rPr>
          <w:rFonts w:ascii="Helvetica" w:hAnsi="Helvetica" w:cs="Helvetica"/>
          <w:sz w:val="22"/>
          <w:szCs w:val="22"/>
        </w:rPr>
        <w:t xml:space="preserve"> that Thousands of Human Genes are MicroRNA Targets. </w:t>
      </w:r>
      <w:r>
        <w:rPr>
          <w:rFonts w:ascii="Helvetica" w:hAnsi="Helvetica" w:cs="Helvetica"/>
          <w:i/>
          <w:iCs/>
          <w:sz w:val="22"/>
          <w:szCs w:val="22"/>
        </w:rPr>
        <w:t>120</w:t>
      </w:r>
      <w:r>
        <w:rPr>
          <w:rFonts w:ascii="Helvetica" w:hAnsi="Helvetica" w:cs="Helvetica"/>
          <w:sz w:val="22"/>
          <w:szCs w:val="22"/>
        </w:rPr>
        <w:t>, 15–20.</w:t>
      </w:r>
    </w:p>
    <w:p w14:paraId="5CADB65C"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McGeary, S.E., Lin, K.S., Shi, C.Y., </w:t>
      </w:r>
      <w:proofErr w:type="spellStart"/>
      <w:r>
        <w:rPr>
          <w:rFonts w:ascii="Helvetica" w:hAnsi="Helvetica" w:cs="Helvetica"/>
          <w:sz w:val="22"/>
          <w:szCs w:val="22"/>
        </w:rPr>
        <w:t>Bisaria</w:t>
      </w:r>
      <w:proofErr w:type="spellEnd"/>
      <w:r>
        <w:rPr>
          <w:rFonts w:ascii="Helvetica" w:hAnsi="Helvetica" w:cs="Helvetica"/>
          <w:sz w:val="22"/>
          <w:szCs w:val="22"/>
        </w:rPr>
        <w:t xml:space="preserve">, N.,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(2018). The biochemical basis of microRNA targeting efficacy. </w:t>
      </w:r>
      <w:proofErr w:type="spellStart"/>
      <w:r>
        <w:rPr>
          <w:rFonts w:ascii="Helvetica" w:hAnsi="Helvetica" w:cs="Helvetica"/>
          <w:sz w:val="22"/>
          <w:szCs w:val="22"/>
        </w:rPr>
        <w:t>bioRxiv</w:t>
      </w:r>
      <w:proofErr w:type="spellEnd"/>
      <w:r>
        <w:rPr>
          <w:rFonts w:ascii="Helvetica" w:hAnsi="Helvetica" w:cs="Helvetica"/>
          <w:sz w:val="22"/>
          <w:szCs w:val="22"/>
        </w:rPr>
        <w:t xml:space="preserve"> 414763.</w:t>
      </w:r>
    </w:p>
    <w:p w14:paraId="0F39CC94"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McGeary, S.E., Lin, K.S., Shi, C.Y., Pham, T.M., </w:t>
      </w:r>
      <w:proofErr w:type="spellStart"/>
      <w:r>
        <w:rPr>
          <w:rFonts w:ascii="Helvetica" w:hAnsi="Helvetica" w:cs="Helvetica"/>
          <w:sz w:val="22"/>
          <w:szCs w:val="22"/>
        </w:rPr>
        <w:t>Bisaria</w:t>
      </w:r>
      <w:proofErr w:type="spellEnd"/>
      <w:r>
        <w:rPr>
          <w:rFonts w:ascii="Helvetica" w:hAnsi="Helvetica" w:cs="Helvetica"/>
          <w:sz w:val="22"/>
          <w:szCs w:val="22"/>
        </w:rPr>
        <w:t xml:space="preserve">, N., Kelley, G.M.,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(2019). The biochemical basis of microRNA targeting efficacy. Science </w:t>
      </w:r>
      <w:r>
        <w:rPr>
          <w:rFonts w:ascii="Helvetica" w:hAnsi="Helvetica" w:cs="Helvetica"/>
          <w:i/>
          <w:iCs/>
          <w:sz w:val="22"/>
          <w:szCs w:val="22"/>
        </w:rPr>
        <w:t>366</w:t>
      </w:r>
      <w:r>
        <w:rPr>
          <w:rFonts w:ascii="Helvetica" w:hAnsi="Helvetica" w:cs="Helvetica"/>
          <w:sz w:val="22"/>
          <w:szCs w:val="22"/>
        </w:rPr>
        <w:t>, eaav1741.</w:t>
      </w:r>
    </w:p>
    <w:p w14:paraId="376A057C"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Moore, M.J., Scheel, T.K.H., Luna, J.M., Park, C.Y., </w:t>
      </w:r>
      <w:proofErr w:type="spellStart"/>
      <w:r>
        <w:rPr>
          <w:rFonts w:ascii="Helvetica" w:hAnsi="Helvetica" w:cs="Helvetica"/>
          <w:sz w:val="22"/>
          <w:szCs w:val="22"/>
        </w:rPr>
        <w:t>Fak</w:t>
      </w:r>
      <w:proofErr w:type="spellEnd"/>
      <w:r>
        <w:rPr>
          <w:rFonts w:ascii="Helvetica" w:hAnsi="Helvetica" w:cs="Helvetica"/>
          <w:sz w:val="22"/>
          <w:szCs w:val="22"/>
        </w:rPr>
        <w:t xml:space="preserve">, J.J., </w:t>
      </w:r>
      <w:proofErr w:type="spellStart"/>
      <w:r>
        <w:rPr>
          <w:rFonts w:ascii="Helvetica" w:hAnsi="Helvetica" w:cs="Helvetica"/>
          <w:sz w:val="22"/>
          <w:szCs w:val="22"/>
        </w:rPr>
        <w:t>Nishiuchi</w:t>
      </w:r>
      <w:proofErr w:type="spellEnd"/>
      <w:r>
        <w:rPr>
          <w:rFonts w:ascii="Helvetica" w:hAnsi="Helvetica" w:cs="Helvetica"/>
          <w:sz w:val="22"/>
          <w:szCs w:val="22"/>
        </w:rPr>
        <w:t xml:space="preserve">, E., Rice, C.M., and Darnell, R.B. (2015). miRNA-target chimeras reveal miRNA 3'-end pairing as a major determinant of </w:t>
      </w:r>
      <w:proofErr w:type="spellStart"/>
      <w:r>
        <w:rPr>
          <w:rFonts w:ascii="Helvetica" w:hAnsi="Helvetica" w:cs="Helvetica"/>
          <w:sz w:val="22"/>
          <w:szCs w:val="22"/>
        </w:rPr>
        <w:t>Argonaute</w:t>
      </w:r>
      <w:proofErr w:type="spellEnd"/>
      <w:r>
        <w:rPr>
          <w:rFonts w:ascii="Helvetica" w:hAnsi="Helvetica" w:cs="Helvetica"/>
          <w:sz w:val="22"/>
          <w:szCs w:val="22"/>
        </w:rPr>
        <w:t xml:space="preserve"> target specificity. Nat </w:t>
      </w:r>
      <w:proofErr w:type="spellStart"/>
      <w:r>
        <w:rPr>
          <w:rFonts w:ascii="Helvetica" w:hAnsi="Helvetica" w:cs="Helvetica"/>
          <w:sz w:val="22"/>
          <w:szCs w:val="22"/>
        </w:rPr>
        <w:t>Commun</w:t>
      </w:r>
      <w:proofErr w:type="spellEnd"/>
      <w:r>
        <w:rPr>
          <w:rFonts w:ascii="Helvetica" w:hAnsi="Helvetica" w:cs="Helvetica"/>
          <w:sz w:val="22"/>
          <w:szCs w:val="22"/>
        </w:rPr>
        <w:t xml:space="preserve"> </w:t>
      </w:r>
      <w:r>
        <w:rPr>
          <w:rFonts w:ascii="Helvetica" w:hAnsi="Helvetica" w:cs="Helvetica"/>
          <w:i/>
          <w:iCs/>
          <w:sz w:val="22"/>
          <w:szCs w:val="22"/>
        </w:rPr>
        <w:t>6</w:t>
      </w:r>
      <w:r>
        <w:rPr>
          <w:rFonts w:ascii="Helvetica" w:hAnsi="Helvetica" w:cs="Helvetica"/>
          <w:sz w:val="22"/>
          <w:szCs w:val="22"/>
        </w:rPr>
        <w:t>, 8864–17.</w:t>
      </w:r>
    </w:p>
    <w:p w14:paraId="796136F7"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Reinhart, B.J., Slack, F.J., </w:t>
      </w:r>
      <w:proofErr w:type="spellStart"/>
      <w:r>
        <w:rPr>
          <w:rFonts w:ascii="Helvetica" w:hAnsi="Helvetica" w:cs="Helvetica"/>
          <w:sz w:val="22"/>
          <w:szCs w:val="22"/>
        </w:rPr>
        <w:t>Basson</w:t>
      </w:r>
      <w:proofErr w:type="spellEnd"/>
      <w:r>
        <w:rPr>
          <w:rFonts w:ascii="Helvetica" w:hAnsi="Helvetica" w:cs="Helvetica"/>
          <w:sz w:val="22"/>
          <w:szCs w:val="22"/>
        </w:rPr>
        <w:t xml:space="preserve">, M., </w:t>
      </w:r>
      <w:proofErr w:type="spellStart"/>
      <w:r>
        <w:rPr>
          <w:rFonts w:ascii="Helvetica" w:hAnsi="Helvetica" w:cs="Helvetica"/>
          <w:sz w:val="22"/>
          <w:szCs w:val="22"/>
        </w:rPr>
        <w:t>Pasquinelli</w:t>
      </w:r>
      <w:proofErr w:type="spellEnd"/>
      <w:r>
        <w:rPr>
          <w:rFonts w:ascii="Helvetica" w:hAnsi="Helvetica" w:cs="Helvetica"/>
          <w:sz w:val="22"/>
          <w:szCs w:val="22"/>
        </w:rPr>
        <w:t xml:space="preserve">, A.E., </w:t>
      </w:r>
      <w:proofErr w:type="spellStart"/>
      <w:r>
        <w:rPr>
          <w:rFonts w:ascii="Helvetica" w:hAnsi="Helvetica" w:cs="Helvetica"/>
          <w:sz w:val="22"/>
          <w:szCs w:val="22"/>
        </w:rPr>
        <w:t>Bettinger</w:t>
      </w:r>
      <w:proofErr w:type="spellEnd"/>
      <w:r>
        <w:rPr>
          <w:rFonts w:ascii="Helvetica" w:hAnsi="Helvetica" w:cs="Helvetica"/>
          <w:sz w:val="22"/>
          <w:szCs w:val="22"/>
        </w:rPr>
        <w:t xml:space="preserve">, J.C., </w:t>
      </w:r>
      <w:proofErr w:type="spellStart"/>
      <w:r>
        <w:rPr>
          <w:rFonts w:ascii="Helvetica" w:hAnsi="Helvetica" w:cs="Helvetica"/>
          <w:sz w:val="22"/>
          <w:szCs w:val="22"/>
        </w:rPr>
        <w:t>Rougvie</w:t>
      </w:r>
      <w:proofErr w:type="spellEnd"/>
      <w:r>
        <w:rPr>
          <w:rFonts w:ascii="Helvetica" w:hAnsi="Helvetica" w:cs="Helvetica"/>
          <w:sz w:val="22"/>
          <w:szCs w:val="22"/>
        </w:rPr>
        <w:t xml:space="preserve">, A.E., Horvitz, H.R., and </w:t>
      </w:r>
      <w:proofErr w:type="spellStart"/>
      <w:r>
        <w:rPr>
          <w:rFonts w:ascii="Helvetica" w:hAnsi="Helvetica" w:cs="Helvetica"/>
          <w:sz w:val="22"/>
          <w:szCs w:val="22"/>
        </w:rPr>
        <w:t>Ruvkun</w:t>
      </w:r>
      <w:proofErr w:type="spellEnd"/>
      <w:r>
        <w:rPr>
          <w:rFonts w:ascii="Helvetica" w:hAnsi="Helvetica" w:cs="Helvetica"/>
          <w:sz w:val="22"/>
          <w:szCs w:val="22"/>
        </w:rPr>
        <w:t xml:space="preserve">, G. (2000). The 21-nucleotide let-7 RNA regulates developmental timing in Caenorhabditis elegans. Nature </w:t>
      </w:r>
      <w:r>
        <w:rPr>
          <w:rFonts w:ascii="Helvetica" w:hAnsi="Helvetica" w:cs="Helvetica"/>
          <w:i/>
          <w:iCs/>
          <w:sz w:val="22"/>
          <w:szCs w:val="22"/>
        </w:rPr>
        <w:t>403</w:t>
      </w:r>
      <w:r>
        <w:rPr>
          <w:rFonts w:ascii="Helvetica" w:hAnsi="Helvetica" w:cs="Helvetica"/>
          <w:sz w:val="22"/>
          <w:szCs w:val="22"/>
        </w:rPr>
        <w:t>, 901–906.</w:t>
      </w:r>
    </w:p>
    <w:p w14:paraId="2186A887"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Salomon, W.E., Jolly, S.M., Moore, M.J., </w:t>
      </w:r>
      <w:proofErr w:type="spellStart"/>
      <w:r>
        <w:rPr>
          <w:rFonts w:ascii="Helvetica" w:hAnsi="Helvetica" w:cs="Helvetica"/>
          <w:sz w:val="22"/>
          <w:szCs w:val="22"/>
        </w:rPr>
        <w:t>Zamore</w:t>
      </w:r>
      <w:proofErr w:type="spellEnd"/>
      <w:r>
        <w:rPr>
          <w:rFonts w:ascii="Helvetica" w:hAnsi="Helvetica" w:cs="Helvetica"/>
          <w:sz w:val="22"/>
          <w:szCs w:val="22"/>
        </w:rPr>
        <w:t xml:space="preserve">, P.D., and </w:t>
      </w:r>
      <w:proofErr w:type="spellStart"/>
      <w:r>
        <w:rPr>
          <w:rFonts w:ascii="Helvetica" w:hAnsi="Helvetica" w:cs="Helvetica"/>
          <w:sz w:val="22"/>
          <w:szCs w:val="22"/>
        </w:rPr>
        <w:t>Serebrov</w:t>
      </w:r>
      <w:proofErr w:type="spellEnd"/>
      <w:r>
        <w:rPr>
          <w:rFonts w:ascii="Helvetica" w:hAnsi="Helvetica" w:cs="Helvetica"/>
          <w:sz w:val="22"/>
          <w:szCs w:val="22"/>
        </w:rPr>
        <w:t xml:space="preserve">, V. (2015). Single-Molecule Imaging Reveals that </w:t>
      </w:r>
      <w:proofErr w:type="spellStart"/>
      <w:r>
        <w:rPr>
          <w:rFonts w:ascii="Helvetica" w:hAnsi="Helvetica" w:cs="Helvetica"/>
          <w:sz w:val="22"/>
          <w:szCs w:val="22"/>
        </w:rPr>
        <w:t>Argonaute</w:t>
      </w:r>
      <w:proofErr w:type="spellEnd"/>
      <w:r>
        <w:rPr>
          <w:rFonts w:ascii="Helvetica" w:hAnsi="Helvetica" w:cs="Helvetica"/>
          <w:sz w:val="22"/>
          <w:szCs w:val="22"/>
        </w:rPr>
        <w:t xml:space="preserve"> Reshapes the Binding Properties of Its Nucleic Acid Guides. Cell </w:t>
      </w:r>
      <w:r>
        <w:rPr>
          <w:rFonts w:ascii="Helvetica" w:hAnsi="Helvetica" w:cs="Helvetica"/>
          <w:i/>
          <w:iCs/>
          <w:sz w:val="22"/>
          <w:szCs w:val="22"/>
        </w:rPr>
        <w:t>162</w:t>
      </w:r>
      <w:r>
        <w:rPr>
          <w:rFonts w:ascii="Helvetica" w:hAnsi="Helvetica" w:cs="Helvetica"/>
          <w:sz w:val="22"/>
          <w:szCs w:val="22"/>
        </w:rPr>
        <w:t>, 84–95.</w:t>
      </w:r>
    </w:p>
    <w:p w14:paraId="45FC1431"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Schirle</w:t>
      </w:r>
      <w:proofErr w:type="spellEnd"/>
      <w:r>
        <w:rPr>
          <w:rFonts w:ascii="Helvetica" w:hAnsi="Helvetica" w:cs="Helvetica"/>
          <w:sz w:val="22"/>
          <w:szCs w:val="22"/>
        </w:rPr>
        <w:t xml:space="preserve">, N.T., </w:t>
      </w:r>
      <w:proofErr w:type="spellStart"/>
      <w:r>
        <w:rPr>
          <w:rFonts w:ascii="Helvetica" w:hAnsi="Helvetica" w:cs="Helvetica"/>
          <w:sz w:val="22"/>
          <w:szCs w:val="22"/>
        </w:rPr>
        <w:t>Sheu-Gruttadauria</w:t>
      </w:r>
      <w:proofErr w:type="spellEnd"/>
      <w:r>
        <w:rPr>
          <w:rFonts w:ascii="Helvetica" w:hAnsi="Helvetica" w:cs="Helvetica"/>
          <w:sz w:val="22"/>
          <w:szCs w:val="22"/>
        </w:rPr>
        <w:t xml:space="preserve">, J., </w:t>
      </w:r>
      <w:proofErr w:type="spellStart"/>
      <w:r>
        <w:rPr>
          <w:rFonts w:ascii="Helvetica" w:hAnsi="Helvetica" w:cs="Helvetica"/>
          <w:sz w:val="22"/>
          <w:szCs w:val="22"/>
        </w:rPr>
        <w:t>Chandradoss</w:t>
      </w:r>
      <w:proofErr w:type="spellEnd"/>
      <w:r>
        <w:rPr>
          <w:rFonts w:ascii="Helvetica" w:hAnsi="Helvetica" w:cs="Helvetica"/>
          <w:sz w:val="22"/>
          <w:szCs w:val="22"/>
        </w:rPr>
        <w:t xml:space="preserve">, S.D., </w:t>
      </w:r>
      <w:proofErr w:type="spellStart"/>
      <w:r>
        <w:rPr>
          <w:rFonts w:ascii="Helvetica" w:hAnsi="Helvetica" w:cs="Helvetica"/>
          <w:sz w:val="22"/>
          <w:szCs w:val="22"/>
        </w:rPr>
        <w:t>Joo</w:t>
      </w:r>
      <w:proofErr w:type="spellEnd"/>
      <w:r>
        <w:rPr>
          <w:rFonts w:ascii="Helvetica" w:hAnsi="Helvetica" w:cs="Helvetica"/>
          <w:sz w:val="22"/>
          <w:szCs w:val="22"/>
        </w:rPr>
        <w:t xml:space="preserve">, C., and Macrae, I.J. (2015). Water-mediated recognition of t1-adenosine anchors Argonaute2 to microRNA targets. </w:t>
      </w:r>
      <w:proofErr w:type="spellStart"/>
      <w:r>
        <w:rPr>
          <w:rFonts w:ascii="Helvetica" w:hAnsi="Helvetica" w:cs="Helvetica"/>
          <w:sz w:val="22"/>
          <w:szCs w:val="22"/>
        </w:rPr>
        <w:t>Elife</w:t>
      </w:r>
      <w:proofErr w:type="spellEnd"/>
      <w:r>
        <w:rPr>
          <w:rFonts w:ascii="Helvetica" w:hAnsi="Helvetica" w:cs="Helvetica"/>
          <w:sz w:val="22"/>
          <w:szCs w:val="22"/>
        </w:rPr>
        <w:t xml:space="preserve"> </w:t>
      </w:r>
      <w:r>
        <w:rPr>
          <w:rFonts w:ascii="Helvetica" w:hAnsi="Helvetica" w:cs="Helvetica"/>
          <w:i/>
          <w:iCs/>
          <w:sz w:val="22"/>
          <w:szCs w:val="22"/>
        </w:rPr>
        <w:t>4</w:t>
      </w:r>
      <w:r>
        <w:rPr>
          <w:rFonts w:ascii="Helvetica" w:hAnsi="Helvetica" w:cs="Helvetica"/>
          <w:sz w:val="22"/>
          <w:szCs w:val="22"/>
        </w:rPr>
        <w:t>, e07646.</w:t>
      </w:r>
    </w:p>
    <w:p w14:paraId="729F6AC6"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Sheu-Gruttadauria</w:t>
      </w:r>
      <w:proofErr w:type="spellEnd"/>
      <w:r>
        <w:rPr>
          <w:rFonts w:ascii="Helvetica" w:hAnsi="Helvetica" w:cs="Helvetica"/>
          <w:sz w:val="22"/>
          <w:szCs w:val="22"/>
        </w:rPr>
        <w:t xml:space="preserve">, J., </w:t>
      </w:r>
      <w:proofErr w:type="spellStart"/>
      <w:r>
        <w:rPr>
          <w:rFonts w:ascii="Helvetica" w:hAnsi="Helvetica" w:cs="Helvetica"/>
          <w:sz w:val="22"/>
          <w:szCs w:val="22"/>
        </w:rPr>
        <w:t>Pawlica</w:t>
      </w:r>
      <w:proofErr w:type="spellEnd"/>
      <w:r>
        <w:rPr>
          <w:rFonts w:ascii="Helvetica" w:hAnsi="Helvetica" w:cs="Helvetica"/>
          <w:sz w:val="22"/>
          <w:szCs w:val="22"/>
        </w:rPr>
        <w:t xml:space="preserve">, P., Klum, S.M., Wang, S., </w:t>
      </w:r>
      <w:proofErr w:type="spellStart"/>
      <w:r>
        <w:rPr>
          <w:rFonts w:ascii="Helvetica" w:hAnsi="Helvetica" w:cs="Helvetica"/>
          <w:sz w:val="22"/>
          <w:szCs w:val="22"/>
        </w:rPr>
        <w:t>Yario</w:t>
      </w:r>
      <w:proofErr w:type="spellEnd"/>
      <w:r>
        <w:rPr>
          <w:rFonts w:ascii="Helvetica" w:hAnsi="Helvetica" w:cs="Helvetica"/>
          <w:sz w:val="22"/>
          <w:szCs w:val="22"/>
        </w:rPr>
        <w:t xml:space="preserve">, T.A., </w:t>
      </w:r>
      <w:proofErr w:type="spellStart"/>
      <w:r>
        <w:rPr>
          <w:rFonts w:ascii="Helvetica" w:hAnsi="Helvetica" w:cs="Helvetica"/>
          <w:sz w:val="22"/>
          <w:szCs w:val="22"/>
        </w:rPr>
        <w:t>Schirle</w:t>
      </w:r>
      <w:proofErr w:type="spellEnd"/>
      <w:r>
        <w:rPr>
          <w:rFonts w:ascii="Helvetica" w:hAnsi="Helvetica" w:cs="Helvetica"/>
          <w:sz w:val="22"/>
          <w:szCs w:val="22"/>
        </w:rPr>
        <w:t xml:space="preserve"> Oakdale, N.T., </w:t>
      </w:r>
      <w:proofErr w:type="spellStart"/>
      <w:r>
        <w:rPr>
          <w:rFonts w:ascii="Helvetica" w:hAnsi="Helvetica" w:cs="Helvetica"/>
          <w:sz w:val="22"/>
          <w:szCs w:val="22"/>
        </w:rPr>
        <w:t>Steitz</w:t>
      </w:r>
      <w:proofErr w:type="spellEnd"/>
      <w:r>
        <w:rPr>
          <w:rFonts w:ascii="Helvetica" w:hAnsi="Helvetica" w:cs="Helvetica"/>
          <w:sz w:val="22"/>
          <w:szCs w:val="22"/>
        </w:rPr>
        <w:t xml:space="preserve">, J.A., and Macrae, I.J. (2019a). Structural Basis for Target-Directed MicroRNA Degradation. Mol. Cell </w:t>
      </w:r>
      <w:r>
        <w:rPr>
          <w:rFonts w:ascii="Helvetica" w:hAnsi="Helvetica" w:cs="Helvetica"/>
          <w:i/>
          <w:iCs/>
          <w:sz w:val="22"/>
          <w:szCs w:val="22"/>
        </w:rPr>
        <w:t>75</w:t>
      </w:r>
      <w:r>
        <w:rPr>
          <w:rFonts w:ascii="Helvetica" w:hAnsi="Helvetica" w:cs="Helvetica"/>
          <w:sz w:val="22"/>
          <w:szCs w:val="22"/>
        </w:rPr>
        <w:t>, 1243–1255.e1247.</w:t>
      </w:r>
    </w:p>
    <w:p w14:paraId="68D01900"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proofErr w:type="spellStart"/>
      <w:r>
        <w:rPr>
          <w:rFonts w:ascii="Helvetica" w:hAnsi="Helvetica" w:cs="Helvetica"/>
          <w:sz w:val="22"/>
          <w:szCs w:val="22"/>
        </w:rPr>
        <w:t>Sheu-Gruttadauria</w:t>
      </w:r>
      <w:proofErr w:type="spellEnd"/>
      <w:r>
        <w:rPr>
          <w:rFonts w:ascii="Helvetica" w:hAnsi="Helvetica" w:cs="Helvetica"/>
          <w:sz w:val="22"/>
          <w:szCs w:val="22"/>
        </w:rPr>
        <w:t xml:space="preserve">, J., Xiao, Y., </w:t>
      </w:r>
      <w:proofErr w:type="spellStart"/>
      <w:r>
        <w:rPr>
          <w:rFonts w:ascii="Helvetica" w:hAnsi="Helvetica" w:cs="Helvetica"/>
          <w:sz w:val="22"/>
          <w:szCs w:val="22"/>
        </w:rPr>
        <w:t>Gebert</w:t>
      </w:r>
      <w:proofErr w:type="spellEnd"/>
      <w:r>
        <w:rPr>
          <w:rFonts w:ascii="Helvetica" w:hAnsi="Helvetica" w:cs="Helvetica"/>
          <w:sz w:val="22"/>
          <w:szCs w:val="22"/>
        </w:rPr>
        <w:t xml:space="preserve">, L.F., and Macrae, I.J. (2019b). Beyond the seed: structural basis for supplementary microRNA targeting by human Argonaute2. </w:t>
      </w:r>
      <w:proofErr w:type="spellStart"/>
      <w:r>
        <w:rPr>
          <w:rFonts w:ascii="Helvetica" w:hAnsi="Helvetica" w:cs="Helvetica"/>
          <w:sz w:val="22"/>
          <w:szCs w:val="22"/>
        </w:rPr>
        <w:t>Embo</w:t>
      </w:r>
      <w:proofErr w:type="spellEnd"/>
      <w:r>
        <w:rPr>
          <w:rFonts w:ascii="Helvetica" w:hAnsi="Helvetica" w:cs="Helvetica"/>
          <w:sz w:val="22"/>
          <w:szCs w:val="22"/>
        </w:rPr>
        <w:t xml:space="preserve"> J. </w:t>
      </w:r>
      <w:r>
        <w:rPr>
          <w:rFonts w:ascii="Helvetica" w:hAnsi="Helvetica" w:cs="Helvetica"/>
          <w:i/>
          <w:iCs/>
          <w:sz w:val="22"/>
          <w:szCs w:val="22"/>
        </w:rPr>
        <w:t>38</w:t>
      </w:r>
      <w:r>
        <w:rPr>
          <w:rFonts w:ascii="Helvetica" w:hAnsi="Helvetica" w:cs="Helvetica"/>
          <w:sz w:val="22"/>
          <w:szCs w:val="22"/>
        </w:rPr>
        <w:t>, e101153.</w:t>
      </w:r>
    </w:p>
    <w:p w14:paraId="125C0492"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Wan, Y., Qu, K., Zhang, Q.C., Flynn, R.A., Manor, O., Ouyang, Z., Zhang, J., </w:t>
      </w:r>
      <w:proofErr w:type="spellStart"/>
      <w:r>
        <w:rPr>
          <w:rFonts w:ascii="Helvetica" w:hAnsi="Helvetica" w:cs="Helvetica"/>
          <w:sz w:val="22"/>
          <w:szCs w:val="22"/>
        </w:rPr>
        <w:t>Spitale</w:t>
      </w:r>
      <w:proofErr w:type="spellEnd"/>
      <w:r>
        <w:rPr>
          <w:rFonts w:ascii="Helvetica" w:hAnsi="Helvetica" w:cs="Helvetica"/>
          <w:sz w:val="22"/>
          <w:szCs w:val="22"/>
        </w:rPr>
        <w:t xml:space="preserve">, R.C., Snyder, M.P., Segal, E., et al. (2014). Landscape and variation of RNA secondary structure across the human transcriptome. Nature </w:t>
      </w:r>
      <w:r>
        <w:rPr>
          <w:rFonts w:ascii="Helvetica" w:hAnsi="Helvetica" w:cs="Helvetica"/>
          <w:i/>
          <w:iCs/>
          <w:sz w:val="22"/>
          <w:szCs w:val="22"/>
        </w:rPr>
        <w:t>505</w:t>
      </w:r>
      <w:r>
        <w:rPr>
          <w:rFonts w:ascii="Helvetica" w:hAnsi="Helvetica" w:cs="Helvetica"/>
          <w:sz w:val="22"/>
          <w:szCs w:val="22"/>
        </w:rPr>
        <w:t>, 706–709.</w:t>
      </w:r>
    </w:p>
    <w:p w14:paraId="6F281A45" w14:textId="77777777" w:rsidR="00051873" w:rsidRDefault="00051873" w:rsidP="0005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Wee, L.M., Flores-Jasso, C.F., Salomon, W.E., and </w:t>
      </w:r>
      <w:proofErr w:type="spellStart"/>
      <w:r>
        <w:rPr>
          <w:rFonts w:ascii="Helvetica" w:hAnsi="Helvetica" w:cs="Helvetica"/>
          <w:sz w:val="22"/>
          <w:szCs w:val="22"/>
        </w:rPr>
        <w:t>Zamore</w:t>
      </w:r>
      <w:proofErr w:type="spellEnd"/>
      <w:r>
        <w:rPr>
          <w:rFonts w:ascii="Helvetica" w:hAnsi="Helvetica" w:cs="Helvetica"/>
          <w:sz w:val="22"/>
          <w:szCs w:val="22"/>
        </w:rPr>
        <w:t xml:space="preserve">, P.D. (2012). </w:t>
      </w:r>
      <w:proofErr w:type="spellStart"/>
      <w:r>
        <w:rPr>
          <w:rFonts w:ascii="Helvetica" w:hAnsi="Helvetica" w:cs="Helvetica"/>
          <w:sz w:val="22"/>
          <w:szCs w:val="22"/>
        </w:rPr>
        <w:t>Argonaute</w:t>
      </w:r>
      <w:proofErr w:type="spellEnd"/>
      <w:r>
        <w:rPr>
          <w:rFonts w:ascii="Helvetica" w:hAnsi="Helvetica" w:cs="Helvetica"/>
          <w:sz w:val="22"/>
          <w:szCs w:val="22"/>
        </w:rPr>
        <w:t xml:space="preserve"> divides its RNA guide into domains with distinct functions and RNA-binding properties. </w:t>
      </w:r>
      <w:r>
        <w:rPr>
          <w:rFonts w:ascii="Helvetica" w:hAnsi="Helvetica" w:cs="Helvetica"/>
          <w:i/>
          <w:iCs/>
          <w:sz w:val="22"/>
          <w:szCs w:val="22"/>
        </w:rPr>
        <w:t>151</w:t>
      </w:r>
      <w:r>
        <w:rPr>
          <w:rFonts w:ascii="Helvetica" w:hAnsi="Helvetica" w:cs="Helvetica"/>
          <w:sz w:val="22"/>
          <w:szCs w:val="22"/>
        </w:rPr>
        <w:t>, 1055–1067.</w:t>
      </w:r>
    </w:p>
    <w:p w14:paraId="4C56CEBA" w14:textId="6351332E" w:rsidR="00E92463" w:rsidRPr="00E92463" w:rsidRDefault="00051873" w:rsidP="004C61E4">
      <w:pPr>
        <w:contextualSpacing/>
        <w:rPr>
          <w:rFonts w:ascii="Helvetica" w:hAnsi="Helvetica" w:cs="Helvetica"/>
          <w:sz w:val="22"/>
          <w:szCs w:val="22"/>
        </w:rPr>
      </w:pPr>
      <w:r>
        <w:rPr>
          <w:rFonts w:ascii="Helvetica" w:hAnsi="Helvetica" w:cs="Helvetica"/>
          <w:sz w:val="22"/>
          <w:szCs w:val="22"/>
        </w:rPr>
        <w:fldChar w:fldCharType="begin"/>
      </w:r>
      <w:r>
        <w:rPr>
          <w:rFonts w:ascii="Helvetica" w:hAnsi="Helvetica" w:cs="Helvetica"/>
          <w:sz w:val="22"/>
          <w:szCs w:val="22"/>
        </w:rPr>
        <w:instrText xml:space="preserve"> ADDIN PAPERS2_CITATIONS &lt;papers2_bibliography/&gt;</w:instrText>
      </w:r>
      <w:r>
        <w:rPr>
          <w:rFonts w:ascii="Helvetica" w:hAnsi="Helvetica" w:cs="Helvetica"/>
          <w:sz w:val="22"/>
          <w:szCs w:val="22"/>
        </w:rPr>
        <w:fldChar w:fldCharType="separate"/>
      </w:r>
      <w:r>
        <w:rPr>
          <w:rFonts w:ascii="Helvetica" w:hAnsi="Helvetica" w:cs="Helvetica"/>
          <w:sz w:val="22"/>
          <w:szCs w:val="22"/>
        </w:rPr>
        <w:fldChar w:fldCharType="end"/>
      </w:r>
    </w:p>
    <w:sectPr w:rsidR="00E92463" w:rsidRPr="00E92463">
      <w:headerReference w:type="default" r:id="rId10"/>
      <w:pgSz w:w="12240" w:h="15840"/>
      <w:pgMar w:top="1440" w:right="180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Sean E. McGeary" w:date="2019-08-24T13:12:00Z" w:initials="SEM">
    <w:p w14:paraId="0D9B1C40" w14:textId="5823FD10" w:rsidR="00113F20" w:rsidRDefault="00113F20">
      <w:pPr>
        <w:pStyle w:val="CommentText"/>
      </w:pPr>
      <w:r>
        <w:rPr>
          <w:rStyle w:val="CommentReference"/>
        </w:rPr>
        <w:annotationRef/>
      </w:r>
      <w:r>
        <w:t>Only because there is literally some literature on the 3′ end, albeit not nearly as much.</w:t>
      </w:r>
    </w:p>
  </w:comment>
  <w:comment w:id="42" w:author="Microsoft Office User" w:date="2019-09-02T17:40:00Z" w:initials="MOU">
    <w:p w14:paraId="77152B9D" w14:textId="5B9C9802" w:rsidR="00113F20" w:rsidRDefault="00113F20">
      <w:pPr>
        <w:pStyle w:val="CommentText"/>
      </w:pPr>
      <w:r>
        <w:rPr>
          <w:rStyle w:val="CommentReference"/>
        </w:rPr>
        <w:annotationRef/>
      </w:r>
      <w:r>
        <w:t>There isn’t that much discordance is there?</w:t>
      </w:r>
    </w:p>
  </w:comment>
  <w:comment w:id="68" w:author="Microsoft Office User" w:date="2019-06-12T10:39:00Z" w:initials="MOU">
    <w:p w14:paraId="3FD153CC" w14:textId="435C987C" w:rsidR="00113F20" w:rsidRDefault="00113F20">
      <w:pPr>
        <w:pStyle w:val="CommentText"/>
      </w:pPr>
      <w:r>
        <w:rPr>
          <w:rStyle w:val="CommentReference"/>
        </w:rPr>
        <w:annotationRef/>
      </w:r>
      <w:r>
        <w:t xml:space="preserve">This is for a single </w:t>
      </w:r>
      <w:proofErr w:type="gramStart"/>
      <w:r>
        <w:t>miRNA,</w:t>
      </w:r>
      <w:proofErr w:type="gramEnd"/>
      <w:r>
        <w:t xml:space="preserve"> do you think that this is clear?</w:t>
      </w:r>
    </w:p>
  </w:comment>
  <w:comment w:id="76" w:author="Microsoft Office User" w:date="2019-06-12T10:37:00Z" w:initials="MOU">
    <w:p w14:paraId="427FAB09" w14:textId="69BEBDDB" w:rsidR="00113F20" w:rsidRDefault="00113F20">
      <w:pPr>
        <w:pStyle w:val="CommentText"/>
      </w:pPr>
      <w:r>
        <w:rPr>
          <w:rStyle w:val="CommentReference"/>
        </w:rPr>
        <w:annotationRef/>
      </w:r>
      <w:r>
        <w:t>This is lsy-6 at register 13.  5mer for a 6mer seed match, we currently don’t mention this in the text</w:t>
      </w:r>
    </w:p>
  </w:comment>
  <w:comment w:id="82" w:author="Microsoft Office User" w:date="2019-09-02T17:41:00Z" w:initials="MOU">
    <w:p w14:paraId="01987ECF" w14:textId="3A7812B2" w:rsidR="00113F20" w:rsidRDefault="00113F20">
      <w:pPr>
        <w:pStyle w:val="CommentText"/>
      </w:pPr>
      <w:r>
        <w:rPr>
          <w:rStyle w:val="CommentReference"/>
        </w:rPr>
        <w:annotationRef/>
      </w:r>
      <w:r>
        <w:t>This comparison might be confusing to throw in this early</w:t>
      </w:r>
    </w:p>
  </w:comment>
  <w:comment w:id="104" w:author="Sean E. McGeary" w:date="2019-08-24T13:31:00Z" w:initials="SEM">
    <w:p w14:paraId="0CA38C2E" w14:textId="77777777" w:rsidR="00113F20" w:rsidRDefault="00113F20">
      <w:pPr>
        <w:pStyle w:val="CommentText"/>
      </w:pPr>
      <w:r>
        <w:rPr>
          <w:rStyle w:val="CommentReference"/>
        </w:rPr>
        <w:annotationRef/>
      </w:r>
      <w:r>
        <w:t xml:space="preserve">I think a thing that could be said here, which is I </w:t>
      </w:r>
      <w:proofErr w:type="spellStart"/>
      <w:r>
        <w:t>thnk</w:t>
      </w:r>
      <w:proofErr w:type="spellEnd"/>
      <w:r>
        <w:t xml:space="preserve"> is a finding in this study, is that not all miRNAs participate very well in 3′-supplementary/3′compensatory interactions. Like miR-155 has huge changes and miR-1 has quite modest changes.</w:t>
      </w:r>
    </w:p>
    <w:p w14:paraId="7C89ED5D" w14:textId="77777777" w:rsidR="00113F20" w:rsidRDefault="00113F20">
      <w:pPr>
        <w:pStyle w:val="CommentText"/>
      </w:pPr>
    </w:p>
    <w:p w14:paraId="71064106" w14:textId="77777777" w:rsidR="00113F20" w:rsidRDefault="00113F20">
      <w:pPr>
        <w:pStyle w:val="CommentText"/>
      </w:pPr>
      <w:r>
        <w:t>Which maybe suggests that for miR-155 you’d be more correct to look for 3′ s/c sites in the transcriptome and expect them to be functional. Is that true?</w:t>
      </w:r>
    </w:p>
    <w:p w14:paraId="42F21540" w14:textId="1C40AB35" w:rsidR="00113F20" w:rsidRDefault="00113F20">
      <w:pPr>
        <w:pStyle w:val="CommentText"/>
      </w:pPr>
    </w:p>
  </w:comment>
  <w:comment w:id="105" w:author="Microsoft Office User" w:date="2019-09-02T17:44:00Z" w:initials="MOU">
    <w:p w14:paraId="77F4D52F" w14:textId="06A3707A" w:rsidR="00113F20" w:rsidRDefault="00113F20">
      <w:pPr>
        <w:pStyle w:val="CommentText"/>
      </w:pPr>
      <w:r>
        <w:rPr>
          <w:rStyle w:val="CommentReference"/>
        </w:rPr>
        <w:annotationRef/>
      </w:r>
    </w:p>
  </w:comment>
  <w:comment w:id="106" w:author="Microsoft Office User" w:date="2019-09-02T17:44:00Z" w:initials="MOU">
    <w:p w14:paraId="471EAA4C" w14:textId="0FE58489" w:rsidR="00113F20" w:rsidRDefault="00113F20">
      <w:pPr>
        <w:pStyle w:val="CommentText"/>
      </w:pPr>
      <w:r>
        <w:rPr>
          <w:rStyle w:val="CommentReference"/>
        </w:rPr>
        <w:annotationRef/>
      </w:r>
      <w:r>
        <w:t xml:space="preserve">This is true. We could say we find large differences between miRNAs. </w:t>
      </w:r>
    </w:p>
  </w:comment>
  <w:comment w:id="133" w:author="Sean E. McGeary" w:date="2019-08-24T18:19:00Z" w:initials="SEM">
    <w:p w14:paraId="731C47AC" w14:textId="77777777" w:rsidR="00113F20" w:rsidRDefault="00113F20" w:rsidP="00C70D99">
      <w:pPr>
        <w:pStyle w:val="CommentText"/>
      </w:pPr>
      <w:r>
        <w:rPr>
          <w:rStyle w:val="CommentReference"/>
        </w:rPr>
        <w:annotationRef/>
      </w:r>
      <w:r>
        <w:t xml:space="preserve">I’m wondering if a good analysis to show would be something that shows what the error limit is for </w:t>
      </w:r>
      <w:proofErr w:type="spellStart"/>
      <w:r>
        <w:t>Kd</w:t>
      </w:r>
      <w:proofErr w:type="spellEnd"/>
      <w:r>
        <w:t xml:space="preserve"> estimation using the random libraries, say for one of the good versus medium versus bad 3′-compensatory sites, and then show how using these libraries gives a far more accurate assessment. It could be a supplemental figure.</w:t>
      </w:r>
    </w:p>
    <w:p w14:paraId="1EF68819" w14:textId="77777777" w:rsidR="00113F20" w:rsidRDefault="00113F20" w:rsidP="00C70D99">
      <w:pPr>
        <w:pStyle w:val="CommentText"/>
      </w:pPr>
    </w:p>
    <w:p w14:paraId="72CFEF3C" w14:textId="77777777" w:rsidR="00113F20" w:rsidRDefault="00113F20" w:rsidP="00C70D99">
      <w:pPr>
        <w:pStyle w:val="CommentText"/>
      </w:pPr>
      <w:r>
        <w:t>NB: This is a good idea</w:t>
      </w:r>
    </w:p>
  </w:comment>
  <w:comment w:id="384" w:author="Sean E. McGeary" w:date="2019-09-01T16:59:00Z" w:initials="SEM">
    <w:p w14:paraId="79830356" w14:textId="77777777" w:rsidR="00113F20" w:rsidRDefault="00113F20">
      <w:pPr>
        <w:pStyle w:val="CommentText"/>
      </w:pPr>
      <w:r>
        <w:rPr>
          <w:rStyle w:val="CommentReference"/>
        </w:rPr>
        <w:annotationRef/>
      </w:r>
      <w:r>
        <w:t>How are you calculating this?</w:t>
      </w:r>
    </w:p>
    <w:p w14:paraId="41E07CCB" w14:textId="77777777" w:rsidR="00113F20" w:rsidRDefault="00113F20">
      <w:pPr>
        <w:pStyle w:val="CommentText"/>
      </w:pPr>
      <w:r>
        <w:t>The seed sites and 1 mismatch sites themselves are I think 121-fold more enriched, if I’m not mistaken:</w:t>
      </w:r>
    </w:p>
    <w:p w14:paraId="4A5ABFF7" w14:textId="77777777" w:rsidR="00113F20" w:rsidRDefault="00113F20">
      <w:pPr>
        <w:pStyle w:val="CommentText"/>
      </w:pPr>
      <w:r>
        <w:t>Mismatch site in random is 1</w:t>
      </w:r>
      <w:proofErr w:type="gramStart"/>
      <w:r>
        <w:t>/(</w:t>
      </w:r>
      <w:proofErr w:type="gramEnd"/>
      <w:r>
        <w:t>4^8) * (37 – 8 + 1) = 0.00046.</w:t>
      </w:r>
    </w:p>
    <w:p w14:paraId="34CF0AEE" w14:textId="77777777" w:rsidR="00113F20" w:rsidRDefault="00113F20">
      <w:pPr>
        <w:pStyle w:val="CommentText"/>
        <w:rPr>
          <w:noProof/>
        </w:rPr>
      </w:pPr>
      <w:r>
        <w:rPr>
          <w:noProof/>
        </w:rPr>
        <w:t>Mismatch site in programmed is 1/18 = 0.056</w:t>
      </w:r>
    </w:p>
    <w:p w14:paraId="01B22B23" w14:textId="77777777" w:rsidR="00113F20" w:rsidRDefault="00113F20">
      <w:pPr>
        <w:pStyle w:val="CommentText"/>
        <w:rPr>
          <w:noProof/>
        </w:rPr>
      </w:pPr>
      <w:r>
        <w:rPr>
          <w:noProof/>
        </w:rPr>
        <w:t>0.056/0.00046=121. I guess I didn't take into account any position for the random calculation, but something still feels off.</w:t>
      </w:r>
    </w:p>
    <w:p w14:paraId="0E0837E7" w14:textId="77777777" w:rsidR="00113F20" w:rsidRDefault="00113F20">
      <w:pPr>
        <w:pStyle w:val="CommentText"/>
        <w:rPr>
          <w:noProof/>
        </w:rPr>
      </w:pPr>
    </w:p>
    <w:p w14:paraId="36BA9261" w14:textId="012B923E" w:rsidR="00113F20" w:rsidRDefault="00113F20">
      <w:pPr>
        <w:pStyle w:val="CommentText"/>
      </w:pPr>
      <w:r>
        <w:rPr>
          <w:noProof/>
        </w:rPr>
        <w:t xml:space="preserve">NB: I actually have no idea now. This number doesn’t make sense but I think Dave also went through this. </w:t>
      </w:r>
    </w:p>
  </w:comment>
  <w:comment w:id="394" w:author="Sean E. McGeary" w:date="2019-09-01T18:12:00Z" w:initials="SEM">
    <w:p w14:paraId="788DEC0C" w14:textId="77777777" w:rsidR="00113F20" w:rsidRDefault="00113F20">
      <w:pPr>
        <w:pStyle w:val="CommentText"/>
      </w:pPr>
      <w:r>
        <w:rPr>
          <w:rStyle w:val="CommentReference"/>
        </w:rPr>
        <w:annotationRef/>
      </w:r>
      <w:r>
        <w:t>These following two paragraphs could be written with a different focus: rather than describing the top 8-nt k-</w:t>
      </w:r>
      <w:proofErr w:type="spellStart"/>
      <w:r>
        <w:t>mer</w:t>
      </w:r>
      <w:proofErr w:type="spellEnd"/>
      <w:r>
        <w:t>, and then the second-most enriched 8-nt k-</w:t>
      </w:r>
      <w:proofErr w:type="spellStart"/>
      <w:r>
        <w:t>mer</w:t>
      </w:r>
      <w:proofErr w:type="spellEnd"/>
      <w:r>
        <w:t xml:space="preserve">, the results could be organized by describing the trends of the top 20 right off the bat. How many of the top 8 </w:t>
      </w:r>
      <w:proofErr w:type="spellStart"/>
      <w:r>
        <w:t>mers</w:t>
      </w:r>
      <w:proofErr w:type="spellEnd"/>
      <w:r>
        <w:t xml:space="preserve"> have </w:t>
      </w:r>
      <w:proofErr w:type="spellStart"/>
      <w:r>
        <w:t>ful</w:t>
      </w:r>
      <w:proofErr w:type="spellEnd"/>
      <w:r>
        <w:t xml:space="preserve"> complementarity? How much do they shift in register? How much does loop change? How often do you see the same k-</w:t>
      </w:r>
      <w:proofErr w:type="spellStart"/>
      <w:r>
        <w:t>mer</w:t>
      </w:r>
      <w:proofErr w:type="spellEnd"/>
      <w:r>
        <w:t xml:space="preserve"> but enriched at a different position?</w:t>
      </w:r>
    </w:p>
    <w:p w14:paraId="5DACCA8B" w14:textId="77777777" w:rsidR="00113F20" w:rsidRDefault="00113F20">
      <w:pPr>
        <w:pStyle w:val="CommentText"/>
      </w:pPr>
    </w:p>
    <w:p w14:paraId="32A0B9A0" w14:textId="77777777" w:rsidR="00113F20" w:rsidRDefault="00113F20">
      <w:pPr>
        <w:pStyle w:val="CommentText"/>
        <w:rPr>
          <w:noProof/>
        </w:rPr>
      </w:pPr>
      <w:r>
        <w:t xml:space="preserve">I’m thinking that this maybe would set up the later parts more naturally because rather than having the result be a very specific thing like this 8mer is n-fold enriched, it already makes the result that “by enrichment analysis we see diversity of allowed loop length, diversity of the register with pairing, although all 20 contain pairing to </w:t>
      </w:r>
      <w:proofErr w:type="spellStart"/>
      <w:r>
        <w:t>to</w:t>
      </w:r>
      <w:proofErr w:type="spellEnd"/>
      <w:r>
        <w:t xml:space="preserve"> nucleotides 11-16. This is consistent with let-7a having a strong preference for 13–16, which might have been expected from the indication of these nucleotides in prior studies, but also positions 11 and 12, which are not consistently de</w:t>
      </w:r>
      <w:r>
        <w:rPr>
          <w:noProof/>
        </w:rPr>
        <w:t>tected in meta anlyses of repression conferred by 3′ sequence."</w:t>
      </w:r>
    </w:p>
    <w:p w14:paraId="5C23FA80" w14:textId="77777777" w:rsidR="00113F20" w:rsidRDefault="00113F20">
      <w:pPr>
        <w:pStyle w:val="CommentText"/>
        <w:rPr>
          <w:noProof/>
        </w:rPr>
      </w:pPr>
    </w:p>
    <w:p w14:paraId="321EF4F6" w14:textId="267929D7" w:rsidR="00113F20" w:rsidRDefault="00113F20">
      <w:pPr>
        <w:pStyle w:val="CommentText"/>
      </w:pPr>
      <w:r>
        <w:rPr>
          <w:noProof/>
        </w:rPr>
        <w:t>NB:This is a good idea.</w:t>
      </w:r>
    </w:p>
  </w:comment>
  <w:comment w:id="400" w:author="Sean E. McGeary" w:date="2019-09-01T17:34:00Z" w:initials="SEM">
    <w:p w14:paraId="42D40E1F" w14:textId="6CBBE5A2" w:rsidR="00113F20" w:rsidRDefault="00113F20">
      <w:pPr>
        <w:pStyle w:val="CommentText"/>
      </w:pPr>
      <w:r>
        <w:rPr>
          <w:rStyle w:val="CommentReference"/>
        </w:rPr>
        <w:annotationRef/>
      </w:r>
      <w:r>
        <w:t>It isn’t entirely clear to me what is meant by this. Is this summing all the positions together?</w:t>
      </w:r>
    </w:p>
  </w:comment>
  <w:comment w:id="399" w:author="Sean E. McGeary" w:date="2019-09-01T17:57:00Z" w:initials="SEM">
    <w:p w14:paraId="0CD3FD8E" w14:textId="5029CCB1" w:rsidR="00113F20" w:rsidRDefault="00113F20">
      <w:pPr>
        <w:pStyle w:val="CommentText"/>
      </w:pPr>
      <w:r>
        <w:rPr>
          <w:rStyle w:val="CommentReference"/>
        </w:rPr>
        <w:annotationRef/>
      </w:r>
      <w:r>
        <w:t>The narrative would be helped by explicitly saying why a k-</w:t>
      </w:r>
      <w:proofErr w:type="spellStart"/>
      <w:r>
        <w:t>mer</w:t>
      </w:r>
      <w:proofErr w:type="spellEnd"/>
      <w:r>
        <w:t xml:space="preserve"> search was performed before, say, diving right in and calculating </w:t>
      </w:r>
      <w:proofErr w:type="spellStart"/>
      <w:r>
        <w:t>Kds</w:t>
      </w:r>
      <w:proofErr w:type="spellEnd"/>
      <w:r>
        <w:t xml:space="preserve"> for all possible things.</w:t>
      </w:r>
    </w:p>
  </w:comment>
  <w:comment w:id="403" w:author="David Bartel" w:date="2019-04-22T10:50:00Z" w:initials="DB">
    <w:p w14:paraId="374217EE" w14:textId="1D489A32" w:rsidR="00113F20" w:rsidRDefault="00113F20">
      <w:pPr>
        <w:pStyle w:val="CommentText"/>
      </w:pPr>
      <w:r>
        <w:rPr>
          <w:rStyle w:val="CommentReference"/>
        </w:rPr>
        <w:annotationRef/>
      </w:r>
      <w:r>
        <w:t>Consider longer k-</w:t>
      </w:r>
      <w:proofErr w:type="spellStart"/>
      <w:r>
        <w:t>mers</w:t>
      </w:r>
      <w:proofErr w:type="spellEnd"/>
      <w:r>
        <w:t xml:space="preserve"> in revision?</w:t>
      </w:r>
    </w:p>
  </w:comment>
  <w:comment w:id="404" w:author="Sean E. McGeary" w:date="2019-09-01T17:54:00Z" w:initials="SEM">
    <w:p w14:paraId="0EA3E767" w14:textId="6B14CFBF" w:rsidR="00113F20" w:rsidRDefault="00113F20">
      <w:pPr>
        <w:pStyle w:val="CommentText"/>
      </w:pPr>
      <w:r>
        <w:rPr>
          <w:rStyle w:val="CommentReference"/>
        </w:rPr>
        <w:annotationRef/>
      </w:r>
      <w:r>
        <w:t xml:space="preserve">Regardless of whether it stays 8-nt or longer, should there be a justification for why start with that length? </w:t>
      </w:r>
    </w:p>
  </w:comment>
  <w:comment w:id="406" w:author="Sean E. McGeary" w:date="2019-09-01T17:35:00Z" w:initials="SEM">
    <w:p w14:paraId="3208155D" w14:textId="179F8970" w:rsidR="00113F20" w:rsidRDefault="00113F20">
      <w:pPr>
        <w:pStyle w:val="CommentText"/>
      </w:pPr>
      <w:r>
        <w:rPr>
          <w:rStyle w:val="CommentReference"/>
        </w:rPr>
        <w:annotationRef/>
      </w:r>
      <w:r>
        <w:t xml:space="preserve">Why up to? </w:t>
      </w:r>
    </w:p>
  </w:comment>
  <w:comment w:id="405" w:author="Sean E. McGeary" w:date="2019-09-01T17:34:00Z" w:initials="SEM">
    <w:p w14:paraId="347C2757" w14:textId="0D3473F9" w:rsidR="00113F20" w:rsidRDefault="00113F20">
      <w:pPr>
        <w:pStyle w:val="CommentText"/>
      </w:pPr>
      <w:r>
        <w:rPr>
          <w:rStyle w:val="CommentReference"/>
        </w:rPr>
        <w:annotationRef/>
      </w:r>
      <w:r>
        <w:t xml:space="preserve">Which sample is this with respect to the v./v. dilution naming system? </w:t>
      </w:r>
    </w:p>
  </w:comment>
  <w:comment w:id="409" w:author="Microsoft Office User" w:date="2019-07-02T11:24:00Z" w:initials="MOU">
    <w:p w14:paraId="60937C09" w14:textId="08B63A55" w:rsidR="00113F20" w:rsidRDefault="00113F20">
      <w:pPr>
        <w:pStyle w:val="CommentText"/>
      </w:pPr>
      <w:r>
        <w:rPr>
          <w:rStyle w:val="CommentReference"/>
        </w:rPr>
        <w:annotationRef/>
      </w:r>
      <w:r>
        <w:t>9-10?</w:t>
      </w:r>
    </w:p>
  </w:comment>
  <w:comment w:id="410" w:author="Sean E. McGeary" w:date="2019-09-01T17:42:00Z" w:initials="SEM">
    <w:p w14:paraId="04280715" w14:textId="625E470C" w:rsidR="00113F20" w:rsidRDefault="00113F20">
      <w:pPr>
        <w:pStyle w:val="CommentText"/>
      </w:pPr>
      <w:r>
        <w:rPr>
          <w:rStyle w:val="CommentReference"/>
        </w:rPr>
        <w:annotationRef/>
      </w:r>
      <w:r>
        <w:t>I think the numbering of the library positions (that the correspond to the miRNA positions, and aren’t numbered where the 5′-most random nucleotide is position 1) should be specified in the text.</w:t>
      </w:r>
    </w:p>
  </w:comment>
  <w:comment w:id="411" w:author="David Bartel" w:date="2019-06-28T09:21:00Z" w:initials="DB">
    <w:p w14:paraId="42FEDEAF" w14:textId="53BC53E8" w:rsidR="00113F20" w:rsidRDefault="00113F20">
      <w:pPr>
        <w:pStyle w:val="CommentText"/>
      </w:pPr>
      <w:r>
        <w:rPr>
          <w:rStyle w:val="CommentReference"/>
        </w:rPr>
        <w:annotationRef/>
      </w:r>
      <w:r>
        <w:t>Extend the pairing to position 18 of the miRNA.</w:t>
      </w:r>
    </w:p>
  </w:comment>
  <w:comment w:id="412" w:author="Sean E. McGeary" w:date="2019-09-01T17:37:00Z" w:initials="SEM">
    <w:p w14:paraId="28F5DBD0" w14:textId="478F1807" w:rsidR="00113F20" w:rsidRDefault="00113F20">
      <w:pPr>
        <w:pStyle w:val="CommentText"/>
      </w:pPr>
      <w:r>
        <w:rPr>
          <w:rStyle w:val="CommentReference"/>
        </w:rPr>
        <w:annotationRef/>
      </w:r>
      <w:r>
        <w:t>It’s hard to tell looking at the colors of the figure currently but if the immediately adjacent positions aren’t way less than 16-fold enriched, that it’s worth mentioning that it isn’t especially selecting for this loop length.</w:t>
      </w:r>
    </w:p>
    <w:p w14:paraId="1225D563" w14:textId="77777777" w:rsidR="00113F20" w:rsidRDefault="00113F20">
      <w:pPr>
        <w:pStyle w:val="CommentText"/>
      </w:pPr>
    </w:p>
    <w:p w14:paraId="6DAAA97D" w14:textId="13DB1B07" w:rsidR="00113F20" w:rsidRDefault="00113F20">
      <w:pPr>
        <w:pStyle w:val="CommentText"/>
      </w:pPr>
      <w:r>
        <w:t xml:space="preserve">In other words, rather than just have that it </w:t>
      </w:r>
      <w:r w:rsidRPr="000A5CF4">
        <w:rPr>
          <w:b/>
          <w:bCs/>
        </w:rPr>
        <w:t>can</w:t>
      </w:r>
      <w:r>
        <w:t xml:space="preserve"> </w:t>
      </w:r>
      <w:proofErr w:type="spellStart"/>
      <w:r>
        <w:t>toerate</w:t>
      </w:r>
      <w:proofErr w:type="spellEnd"/>
      <w:r>
        <w:t xml:space="preserve"> other positions but they aren’t as good, it’d be nice to be able to say that 1.) it can really tolerate a range of 5 or so </w:t>
      </w:r>
      <w:proofErr w:type="spellStart"/>
      <w:r>
        <w:t>with out</w:t>
      </w:r>
      <w:proofErr w:type="spellEnd"/>
      <w:r>
        <w:t xml:space="preserve"> too much decrease or 2.) while the other 8 positions work the effect really drops off away from the sweet spot.</w:t>
      </w:r>
    </w:p>
  </w:comment>
  <w:comment w:id="414" w:author="Sean E. McGeary" w:date="2019-09-01T17:58:00Z" w:initials="SEM">
    <w:p w14:paraId="2DB71C50" w14:textId="353A240E" w:rsidR="00113F20" w:rsidRDefault="00113F20">
      <w:pPr>
        <w:pStyle w:val="CommentText"/>
      </w:pPr>
      <w:r>
        <w:rPr>
          <w:rStyle w:val="CommentReference"/>
        </w:rPr>
        <w:annotationRef/>
      </w:r>
      <w:r>
        <w:t>Are these k-</w:t>
      </w:r>
      <w:proofErr w:type="spellStart"/>
      <w:r>
        <w:t>mers</w:t>
      </w:r>
      <w:proofErr w:type="spellEnd"/>
      <w:r>
        <w:t xml:space="preserve"> calculated with iterative removal? Or is it really just the top 20 list?</w:t>
      </w:r>
    </w:p>
  </w:comment>
  <w:comment w:id="417" w:author="Sean E. McGeary" w:date="2019-09-01T17:55:00Z" w:initials="SEM">
    <w:p w14:paraId="0AC09F41" w14:textId="77777777" w:rsidR="00113F20" w:rsidRDefault="00113F20">
      <w:pPr>
        <w:pStyle w:val="CommentText"/>
      </w:pPr>
      <w:r>
        <w:rPr>
          <w:rStyle w:val="CommentReference"/>
        </w:rPr>
        <w:annotationRef/>
      </w:r>
      <w:r>
        <w:t xml:space="preserve">Do the top 20 tend to have consistent </w:t>
      </w:r>
      <w:proofErr w:type="spellStart"/>
      <w:r>
        <w:t>assymetric</w:t>
      </w:r>
      <w:proofErr w:type="spellEnd"/>
      <w:r>
        <w:t xml:space="preserve"> loops? If that dominates that could be a result mentioned here.</w:t>
      </w:r>
    </w:p>
    <w:p w14:paraId="1185A689" w14:textId="77777777" w:rsidR="00113F20" w:rsidRDefault="00113F20">
      <w:pPr>
        <w:pStyle w:val="CommentText"/>
      </w:pPr>
    </w:p>
    <w:p w14:paraId="35787C55" w14:textId="4D4572FA" w:rsidR="00113F20" w:rsidRDefault="00113F20">
      <w:pPr>
        <w:pStyle w:val="CommentText"/>
      </w:pPr>
      <w:r>
        <w:t xml:space="preserve">NB: </w:t>
      </w:r>
      <w:proofErr w:type="gramStart"/>
      <w:r>
        <w:t>yes</w:t>
      </w:r>
      <w:proofErr w:type="gramEnd"/>
      <w:r>
        <w:t xml:space="preserve"> I’ll check to see. I’m not sure</w:t>
      </w:r>
    </w:p>
  </w:comment>
  <w:comment w:id="415" w:author="Sean E. McGeary" w:date="2019-09-01T17:51:00Z" w:initials="SEM">
    <w:p w14:paraId="61C6F983" w14:textId="77777777" w:rsidR="00113F20" w:rsidRDefault="00113F20">
      <w:pPr>
        <w:pStyle w:val="CommentText"/>
      </w:pPr>
      <w:r>
        <w:rPr>
          <w:rStyle w:val="CommentReference"/>
        </w:rPr>
        <w:annotationRef/>
      </w:r>
      <w:r>
        <w:t xml:space="preserve">Can you say something about the range of loop lengths and registers you observe within the top 20? Are any of those </w:t>
      </w:r>
      <w:proofErr w:type="spellStart"/>
      <w:r>
        <w:t>kmers</w:t>
      </w:r>
      <w:proofErr w:type="spellEnd"/>
      <w:r>
        <w:t xml:space="preserve"> with 6-nt of complementarity to let-7a cryptic wobble or mismatch or bulge sites? </w:t>
      </w:r>
    </w:p>
    <w:p w14:paraId="519D05C5" w14:textId="77777777" w:rsidR="00113F20" w:rsidRDefault="00113F20">
      <w:pPr>
        <w:pStyle w:val="CommentText"/>
      </w:pPr>
    </w:p>
    <w:p w14:paraId="7849E1D5" w14:textId="3C974F79" w:rsidR="00113F20" w:rsidRDefault="00113F20">
      <w:pPr>
        <w:pStyle w:val="CommentText"/>
      </w:pPr>
      <w:proofErr w:type="spellStart"/>
      <w:proofErr w:type="gramStart"/>
      <w:r>
        <w:t>NB:No</w:t>
      </w:r>
      <w:proofErr w:type="spellEnd"/>
      <w:proofErr w:type="gramEnd"/>
      <w:r>
        <w:t xml:space="preserve"> not in the top 20</w:t>
      </w:r>
    </w:p>
  </w:comment>
  <w:comment w:id="416" w:author="Sean E. McGeary" w:date="2019-09-01T17:53:00Z" w:initials="SEM">
    <w:p w14:paraId="446D8DF5" w14:textId="77777777" w:rsidR="00113F20" w:rsidRDefault="00113F20">
      <w:pPr>
        <w:pStyle w:val="CommentText"/>
      </w:pPr>
      <w:r>
        <w:rPr>
          <w:rStyle w:val="CommentReference"/>
        </w:rPr>
        <w:annotationRef/>
      </w:r>
      <w:r>
        <w:t xml:space="preserve">Would it be of interest to at this point say what the most recurrent </w:t>
      </w:r>
      <w:r w:rsidRPr="003B5D78">
        <w:rPr>
          <w:b/>
          <w:bCs/>
        </w:rPr>
        <w:t>4-mer</w:t>
      </w:r>
      <w:r>
        <w:t xml:space="preserve"> within the 3′ region is? I think that if it’s not 13-16, that’s already a result to bring up, since 13-16 are seen as the “classic” 3′-pairing window.</w:t>
      </w:r>
    </w:p>
    <w:p w14:paraId="5639ADA0" w14:textId="77777777" w:rsidR="00113F20" w:rsidRDefault="00113F20">
      <w:pPr>
        <w:pStyle w:val="CommentText"/>
      </w:pPr>
    </w:p>
    <w:p w14:paraId="0780E5B6" w14:textId="0A5CBFB3" w:rsidR="00113F20" w:rsidRDefault="00113F20">
      <w:pPr>
        <w:pStyle w:val="CommentText"/>
      </w:pPr>
      <w:r>
        <w:t>Maybe, I feel like that’s a lot of extra work to make a nuanced point that’s sort of made later</w:t>
      </w:r>
    </w:p>
  </w:comment>
  <w:comment w:id="419" w:author="Sean E. McGeary" w:date="2019-09-01T19:50:00Z" w:initials="SEM">
    <w:p w14:paraId="645DEE61" w14:textId="77777777" w:rsidR="00113F20" w:rsidRDefault="00113F20">
      <w:pPr>
        <w:pStyle w:val="CommentText"/>
        <w:rPr>
          <w:noProof/>
        </w:rPr>
      </w:pPr>
      <w:r>
        <w:rPr>
          <w:rStyle w:val="CommentReference"/>
        </w:rPr>
        <w:annotationRef/>
      </w:r>
      <w:r>
        <w:t xml:space="preserve">I changed this because the reason they can’t go past position 18 isn’t because you don’t allow starting past position 18, it’s because they’re less than 5 </w:t>
      </w:r>
      <w:proofErr w:type="spellStart"/>
      <w:r>
        <w:t>nt</w:t>
      </w:r>
      <w:proofErr w:type="spellEnd"/>
      <w:r>
        <w:t xml:space="preserve"> in length.</w:t>
      </w:r>
    </w:p>
    <w:p w14:paraId="555E496A" w14:textId="77777777" w:rsidR="00113F20" w:rsidRDefault="00113F20">
      <w:pPr>
        <w:pStyle w:val="CommentText"/>
        <w:rPr>
          <w:noProof/>
        </w:rPr>
      </w:pPr>
    </w:p>
    <w:p w14:paraId="5E624318" w14:textId="6E2AE886" w:rsidR="00113F20" w:rsidRDefault="00113F20">
      <w:pPr>
        <w:pStyle w:val="CommentText"/>
      </w:pPr>
      <w:r>
        <w:rPr>
          <w:noProof/>
        </w:rPr>
        <w:t>NB: I don't understand</w:t>
      </w:r>
    </w:p>
  </w:comment>
  <w:comment w:id="423" w:author="Microsoft Office User" w:date="2019-09-02T19:11:00Z" w:initials="MOU">
    <w:p w14:paraId="60432359" w14:textId="7A00A94E" w:rsidR="00113F20" w:rsidRDefault="00113F20">
      <w:pPr>
        <w:pStyle w:val="CommentText"/>
      </w:pPr>
      <w:r>
        <w:rPr>
          <w:rStyle w:val="CommentReference"/>
        </w:rPr>
        <w:annotationRef/>
      </w:r>
      <w:r>
        <w:t>This should definitely be 9,</w:t>
      </w:r>
    </w:p>
  </w:comment>
  <w:comment w:id="433" w:author="Sean E. McGeary" w:date="2019-09-01T20:03:00Z" w:initials="SEM">
    <w:p w14:paraId="681AED8B" w14:textId="77777777" w:rsidR="00113F20" w:rsidRDefault="00113F20">
      <w:pPr>
        <w:pStyle w:val="CommentText"/>
      </w:pPr>
      <w:r>
        <w:rPr>
          <w:rStyle w:val="CommentReference"/>
        </w:rPr>
        <w:annotationRef/>
      </w:r>
      <w:r>
        <w:t>I calculate that this should be 9.720, 18 * 30 * 18.</w:t>
      </w:r>
    </w:p>
    <w:p w14:paraId="6D3A7B5E" w14:textId="77777777" w:rsidR="00113F20" w:rsidRDefault="00113F20">
      <w:pPr>
        <w:pStyle w:val="CommentText"/>
      </w:pPr>
    </w:p>
    <w:p w14:paraId="2EBB617A" w14:textId="22E6A033" w:rsidR="00113F20" w:rsidRDefault="00113F20">
      <w:pPr>
        <w:pStyle w:val="CommentText"/>
      </w:pPr>
      <w:r>
        <w:t>It’s 30 and not 5 * 8 because not all the length and register combinations exist. For example, the 9-nt length register starting at position 18 doesn’t exist, because it ends at miRNA position 27.</w:t>
      </w:r>
    </w:p>
  </w:comment>
  <w:comment w:id="439" w:author="Microsoft Office User" w:date="2019-06-11T17:57:00Z" w:initials="MOU">
    <w:p w14:paraId="7DF9812E" w14:textId="77777777" w:rsidR="00113F20" w:rsidRDefault="00113F20">
      <w:pPr>
        <w:pStyle w:val="CommentText"/>
      </w:pPr>
      <w:r>
        <w:rPr>
          <w:rStyle w:val="CommentReference"/>
        </w:rPr>
        <w:annotationRef/>
      </w:r>
      <w:r>
        <w:t>This is the final number after filtering for sites that have no reads in the input or across 3 concentrations</w:t>
      </w:r>
    </w:p>
    <w:p w14:paraId="40680B23" w14:textId="77777777" w:rsidR="00113F20" w:rsidRDefault="00113F20">
      <w:pPr>
        <w:pStyle w:val="CommentText"/>
      </w:pPr>
    </w:p>
    <w:p w14:paraId="0AF3E06D" w14:textId="1B57EDEF" w:rsidR="00113F20" w:rsidRDefault="00113F20">
      <w:pPr>
        <w:pStyle w:val="CommentText"/>
      </w:pPr>
      <w:r>
        <w:t>DB: When I calculate the maximum number of possibilities it is 12,240 (=18*5*8*17).  Where did I go wrong?</w:t>
      </w:r>
    </w:p>
    <w:p w14:paraId="078DE971" w14:textId="77777777" w:rsidR="00113F20" w:rsidRDefault="00113F20">
      <w:pPr>
        <w:pStyle w:val="CommentText"/>
      </w:pPr>
    </w:p>
    <w:p w14:paraId="63C14758" w14:textId="77777777" w:rsidR="00113F20" w:rsidRDefault="00113F20">
      <w:pPr>
        <w:pStyle w:val="CommentText"/>
      </w:pPr>
      <w:r>
        <w:t>Regardless, the legend should explain where this number came from to make it clear why not all possibilities could be examined.</w:t>
      </w:r>
    </w:p>
    <w:p w14:paraId="4FA9C948" w14:textId="77777777" w:rsidR="00113F20" w:rsidRDefault="00113F20">
      <w:pPr>
        <w:pStyle w:val="CommentText"/>
      </w:pPr>
    </w:p>
    <w:p w14:paraId="5A83F671" w14:textId="201283F4" w:rsidR="00113F20" w:rsidRDefault="00113F20">
      <w:pPr>
        <w:pStyle w:val="CommentText"/>
      </w:pPr>
      <w:r>
        <w:t xml:space="preserve">NB: great, there’s a missing </w:t>
      </w:r>
      <w:proofErr w:type="spellStart"/>
      <w:r>
        <w:t>looplengt</w:t>
      </w:r>
      <w:proofErr w:type="spellEnd"/>
      <w:r>
        <w:t xml:space="preserve">, 17nt </w:t>
      </w:r>
    </w:p>
  </w:comment>
  <w:comment w:id="438" w:author="Sean E. McGeary" w:date="2019-09-01T20:04:00Z" w:initials="SEM">
    <w:p w14:paraId="23222032" w14:textId="67D4697A" w:rsidR="00113F20" w:rsidRDefault="00113F20">
      <w:pPr>
        <w:pStyle w:val="CommentText"/>
      </w:pPr>
      <w:r>
        <w:rPr>
          <w:rStyle w:val="CommentReference"/>
        </w:rPr>
        <w:annotationRef/>
      </w:r>
      <w:r>
        <w:t xml:space="preserve">My prior comment makes me </w:t>
      </w:r>
      <w:proofErr w:type="gramStart"/>
      <w:r>
        <w:t>wonder,</w:t>
      </w:r>
      <w:proofErr w:type="gramEnd"/>
      <w:r>
        <w:t xml:space="preserve"> how did you get 12,000 sites? Did I make a mistake?</w:t>
      </w:r>
    </w:p>
  </w:comment>
  <w:comment w:id="445" w:author="Sean E. McGeary" w:date="2019-09-01T20:06:00Z" w:initials="SEM">
    <w:p w14:paraId="5DD989D8" w14:textId="1B5B9E14" w:rsidR="00113F20" w:rsidRDefault="00113F20">
      <w:pPr>
        <w:pStyle w:val="CommentText"/>
      </w:pPr>
      <w:r>
        <w:rPr>
          <w:rStyle w:val="CommentReference"/>
        </w:rPr>
        <w:annotationRef/>
      </w:r>
      <w:r>
        <w:t xml:space="preserve">I wouldn’t say enrichment profile, because it doesn’t actually use the enrichments per se. It models the </w:t>
      </w:r>
      <w:r w:rsidRPr="00CB63A3">
        <w:rPr>
          <w:b/>
          <w:bCs/>
        </w:rPr>
        <w:t>abundance</w:t>
      </w:r>
      <w:r>
        <w:t xml:space="preserve"> of each site type (not being normalized to the input abundances), which are a function of the binding affinities of the sites as well as the concentrations of those species.</w:t>
      </w:r>
    </w:p>
  </w:comment>
  <w:comment w:id="460" w:author="Namita Bisaria" w:date="2019-06-09T11:27:00Z" w:initials="NB">
    <w:p w14:paraId="02B0E3B2" w14:textId="77777777" w:rsidR="00113F20" w:rsidRDefault="00113F20">
      <w:pPr>
        <w:pStyle w:val="CommentText"/>
      </w:pPr>
      <w:r>
        <w:rPr>
          <w:rStyle w:val="CommentReference"/>
        </w:rPr>
        <w:annotationRef/>
      </w:r>
      <w:r>
        <w:t>R?</w:t>
      </w:r>
    </w:p>
    <w:p w14:paraId="602DC7DE" w14:textId="77777777" w:rsidR="00113F20" w:rsidRDefault="00113F20">
      <w:pPr>
        <w:pStyle w:val="CommentText"/>
      </w:pPr>
    </w:p>
    <w:p w14:paraId="53438016" w14:textId="38B6AD6E" w:rsidR="00113F20" w:rsidRDefault="00113F20">
      <w:pPr>
        <w:pStyle w:val="CommentText"/>
      </w:pPr>
      <w:r>
        <w:t xml:space="preserve">DB:  </w:t>
      </w:r>
      <w:proofErr w:type="gramStart"/>
      <w:r>
        <w:t>yes</w:t>
      </w:r>
      <w:proofErr w:type="gramEnd"/>
      <w:r>
        <w:t xml:space="preserve"> make it consistent throughout figures and text.</w:t>
      </w:r>
    </w:p>
  </w:comment>
  <w:comment w:id="455" w:author="Sean E. McGeary" w:date="2019-09-01T20:13:00Z" w:initials="SEM">
    <w:p w14:paraId="51373043" w14:textId="77777777" w:rsidR="00113F20" w:rsidRDefault="00113F20">
      <w:pPr>
        <w:pStyle w:val="CommentText"/>
      </w:pPr>
      <w:r>
        <w:rPr>
          <w:rStyle w:val="CommentReference"/>
        </w:rPr>
        <w:annotationRef/>
      </w:r>
      <w:r>
        <w:t xml:space="preserve">For what it’s worth, I don’t </w:t>
      </w:r>
      <w:proofErr w:type="spellStart"/>
      <w:r>
        <w:t>actualy</w:t>
      </w:r>
      <w:proofErr w:type="spellEnd"/>
      <w:r>
        <w:t xml:space="preserve"> think you need to show this. It is similar enough in narrative to the different-library-different-AGO–miRNA part of the random sequence paper that I think it is better to remove it here.</w:t>
      </w:r>
    </w:p>
    <w:p w14:paraId="2B2C5872" w14:textId="77777777" w:rsidR="00113F20" w:rsidRDefault="00113F20">
      <w:pPr>
        <w:pStyle w:val="CommentText"/>
      </w:pPr>
    </w:p>
    <w:p w14:paraId="4633D993" w14:textId="7FAB755F" w:rsidR="00113F20" w:rsidRDefault="00113F20">
      <w:pPr>
        <w:pStyle w:val="CommentText"/>
      </w:pPr>
      <w:r>
        <w:t xml:space="preserve">I actually think just the second part of this paragraph should be the thing you say, because if it correlates well with a </w:t>
      </w:r>
      <w:r w:rsidRPr="008B4B42">
        <w:rPr>
          <w:b/>
          <w:bCs/>
        </w:rPr>
        <w:t>different</w:t>
      </w:r>
      <w:r>
        <w:t xml:space="preserve"> let-7a and a </w:t>
      </w:r>
      <w:r w:rsidRPr="008B4B42">
        <w:rPr>
          <w:b/>
          <w:bCs/>
        </w:rPr>
        <w:t>different</w:t>
      </w:r>
      <w:r>
        <w:t xml:space="preserve"> library type, that indicates that for sure this routine is robust. It already takes care of the rep with itself, because something that doesn’t even correlate with itself can’t correlate with something that is different but should have the same result. And it </w:t>
      </w:r>
      <w:proofErr w:type="spellStart"/>
      <w:r>
        <w:t>it</w:t>
      </w:r>
      <w:proofErr w:type="spellEnd"/>
      <w:r>
        <w:t xml:space="preserve"> correlated with the random but not with the rep that would mean the rep is wrong.</w:t>
      </w:r>
    </w:p>
  </w:comment>
  <w:comment w:id="461" w:author="Sean E. McGeary" w:date="2019-09-01T20:16:00Z" w:initials="SEM">
    <w:p w14:paraId="4BCDBEB0" w14:textId="77777777" w:rsidR="00113F20" w:rsidRDefault="00113F20">
      <w:pPr>
        <w:pStyle w:val="CommentText"/>
      </w:pPr>
      <w:r>
        <w:rPr>
          <w:rStyle w:val="CommentReference"/>
        </w:rPr>
        <w:annotationRef/>
      </w:r>
      <w:r>
        <w:t>I would show the correlation between programmed and random for the restricted seed + 5nt 3′ site list, and then show it for the whole list. Presumably if you do that, the R^2 drops off massively, which retrospectively indicates the need for this library. It allows for a good “Indeed</w:t>
      </w:r>
      <w:proofErr w:type="gramStart"/>
      <w:r>
        <w:t>, ”</w:t>
      </w:r>
      <w:proofErr w:type="gramEnd"/>
      <w:r>
        <w:t xml:space="preserve"> sentence. It also takes the stated requirement for these libraries to move from a theoretical concern (which it strictly speaking is in the intro, it’s not like any analysis of the random library told us it can’t do long sites, it’s more that the small number of reads made us figure it would be really inaccurate) to a real, demonstrated concern. The short sites correlate but the long ones don’t.</w:t>
      </w:r>
    </w:p>
    <w:p w14:paraId="2235C9CD" w14:textId="77777777" w:rsidR="00113F20" w:rsidRDefault="00113F20">
      <w:pPr>
        <w:pStyle w:val="CommentText"/>
      </w:pPr>
    </w:p>
    <w:p w14:paraId="19BB605B" w14:textId="53DA90F5" w:rsidR="00113F20" w:rsidRDefault="00113F20">
      <w:pPr>
        <w:pStyle w:val="CommentText"/>
      </w:pPr>
      <w:r>
        <w:rPr>
          <w:noProof/>
        </w:rPr>
        <w:t>You could show th eincreased lack of correlation with the random library as a function of the bipartite site length. In the form of a trendline.</w:t>
      </w:r>
    </w:p>
  </w:comment>
  <w:comment w:id="467" w:author="David Bartel" w:date="2019-06-28T09:43:00Z" w:initials="DB">
    <w:p w14:paraId="508A244F" w14:textId="6A17AFF0" w:rsidR="00113F20" w:rsidRDefault="00113F20">
      <w:pPr>
        <w:pStyle w:val="CommentText"/>
      </w:pPr>
      <w:r>
        <w:rPr>
          <w:rStyle w:val="CommentReference"/>
        </w:rPr>
        <w:annotationRef/>
      </w:r>
      <w:r>
        <w:t>Sometimes there is a space here, and sometimes there is not.  Please make consistent throughout.</w:t>
      </w:r>
    </w:p>
  </w:comment>
  <w:comment w:id="502" w:author="Sean E. McGeary" w:date="2019-09-01T20:24:00Z" w:initials="SEM">
    <w:p w14:paraId="139AE097" w14:textId="6C0B0EA9" w:rsidR="00113F20" w:rsidRDefault="00113F20">
      <w:pPr>
        <w:pStyle w:val="CommentText"/>
      </w:pPr>
      <w:r>
        <w:rPr>
          <w:rStyle w:val="CommentReference"/>
        </w:rPr>
        <w:annotationRef/>
      </w:r>
      <w:r>
        <w:t xml:space="preserve">I see this as helpful because then </w:t>
      </w:r>
      <w:proofErr w:type="spellStart"/>
      <w:r>
        <w:t>Nmer</w:t>
      </w:r>
      <w:proofErr w:type="spellEnd"/>
      <w:r>
        <w:t xml:space="preserve"> always means a seed site whereas N-</w:t>
      </w:r>
      <w:proofErr w:type="spellStart"/>
      <w:r>
        <w:t>nt</w:t>
      </w:r>
      <w:proofErr w:type="spellEnd"/>
      <w:r>
        <w:t xml:space="preserve"> site is referring to the 3′ site contribution to a bipartite site. I’m pretty sure in the random sequence paper that we near-uniformly refer to sites that are sites with contiguous complementarity to the se</w:t>
      </w:r>
      <w:r>
        <w:rPr>
          <w:noProof/>
        </w:rPr>
        <w:t>ed as Nmer. Even the 3′ sites, but those are 3′-only sites, which I suppose allows this convention to still work.</w:t>
      </w:r>
    </w:p>
  </w:comment>
  <w:comment w:id="482" w:author="Sean E. McGeary" w:date="2019-09-01T20:22:00Z" w:initials="SEM">
    <w:p w14:paraId="7228AA3D" w14:textId="77777777" w:rsidR="00113F20" w:rsidRDefault="00113F20">
      <w:pPr>
        <w:pStyle w:val="CommentText"/>
        <w:rPr>
          <w:noProof/>
        </w:rPr>
      </w:pPr>
      <w:r>
        <w:rPr>
          <w:rStyle w:val="CommentReference"/>
        </w:rPr>
        <w:annotationRef/>
      </w:r>
      <w:r>
        <w:t xml:space="preserve">As a reader I at this point wonder what number of them resemble the 7-nt sites. What kind of minority are we talking about? </w:t>
      </w:r>
    </w:p>
    <w:p w14:paraId="519AB786" w14:textId="77777777" w:rsidR="00113F20" w:rsidRDefault="00113F20">
      <w:pPr>
        <w:pStyle w:val="CommentText"/>
        <w:rPr>
          <w:noProof/>
        </w:rPr>
      </w:pPr>
    </w:p>
    <w:p w14:paraId="26A3CDE8" w14:textId="243DC675" w:rsidR="00113F20" w:rsidRDefault="00113F20">
      <w:pPr>
        <w:pStyle w:val="CommentText"/>
      </w:pPr>
      <w:r>
        <w:rPr>
          <w:noProof/>
        </w:rPr>
        <w:t>NB: what is the total number</w:t>
      </w:r>
    </w:p>
  </w:comment>
  <w:comment w:id="561" w:author="Sean E. McGeary" w:date="2019-09-01T21:11:00Z" w:initials="SEM">
    <w:p w14:paraId="1EBD77BD" w14:textId="77777777" w:rsidR="00113F20" w:rsidRDefault="00113F20">
      <w:pPr>
        <w:pStyle w:val="CommentText"/>
        <w:rPr>
          <w:noProof/>
        </w:rPr>
      </w:pPr>
      <w:r>
        <w:rPr>
          <w:rStyle w:val="CommentReference"/>
        </w:rPr>
        <w:annotationRef/>
      </w:r>
      <w:r>
        <w:t xml:space="preserve">In reading this, I wonder if the problem is </w:t>
      </w:r>
      <w:r>
        <w:rPr>
          <w:noProof/>
        </w:rPr>
        <w:t>posed not as "loop length" but rather as "offset", is the range tighter? If it is, that's the thing to talk about, or rather, it's worth specifically making the point that loop length need be thought about in terms of what the first nucleotide of pairing in the 3′ end is doing.</w:t>
      </w:r>
    </w:p>
    <w:p w14:paraId="5C0ECAE6" w14:textId="77777777" w:rsidR="00113F20" w:rsidRDefault="00113F20">
      <w:pPr>
        <w:pStyle w:val="CommentText"/>
        <w:rPr>
          <w:noProof/>
        </w:rPr>
      </w:pPr>
    </w:p>
    <w:p w14:paraId="4F2C75B8" w14:textId="6F8745D6" w:rsidR="00113F20" w:rsidRDefault="00113F20">
      <w:pPr>
        <w:pStyle w:val="CommentText"/>
      </w:pPr>
      <w:r>
        <w:rPr>
          <w:noProof/>
        </w:rPr>
        <w:t>NB: range in what? offset has been hard to talk about and I think offset is a combination of register and loop length</w:t>
      </w:r>
    </w:p>
  </w:comment>
  <w:comment w:id="544" w:author="Sean E. McGeary" w:date="2019-09-01T21:27:00Z" w:initials="SEM">
    <w:p w14:paraId="1884C315" w14:textId="270E3645" w:rsidR="00113F20" w:rsidRDefault="00113F20">
      <w:pPr>
        <w:pStyle w:val="CommentText"/>
      </w:pPr>
      <w:r>
        <w:rPr>
          <w:rStyle w:val="CommentReference"/>
        </w:rPr>
        <w:annotationRef/>
      </w:r>
      <w:r>
        <w:t xml:space="preserve">This paragraph needs to explicitly say that </w:t>
      </w:r>
      <w:r>
        <w:rPr>
          <w:noProof/>
        </w:rPr>
        <w:t>all seed mismatches are averaged together for this portion of the analysis. I think that is essential because it strongly indicates that the things that you are looing at (on average) seem to stand over the detail of what type of seed mismatch it is. Then the next section can go into that, and speak to how splitting up by seed mismatch gives a further picture of the complexity. I find myself wondering if the two different features are linearly independent, I guess I should read on to find out.</w:t>
      </w:r>
    </w:p>
  </w:comment>
  <w:comment w:id="571" w:author="Sean E. McGeary" w:date="2019-09-01T21:38:00Z" w:initials="SEM">
    <w:p w14:paraId="4177085E" w14:textId="77777777" w:rsidR="00113F20" w:rsidRDefault="00113F20">
      <w:pPr>
        <w:pStyle w:val="CommentText"/>
      </w:pPr>
      <w:r>
        <w:rPr>
          <w:rStyle w:val="CommentReference"/>
        </w:rPr>
        <w:annotationRef/>
      </w:r>
      <w:r>
        <w:rPr>
          <w:noProof/>
        </w:rPr>
        <w:t>This feels maybe un</w:t>
      </w:r>
      <w:r>
        <w:t>fair because they only used 4 nucleotides of pairing, whereas you are using 8.</w:t>
      </w:r>
    </w:p>
    <w:p w14:paraId="341D67B6" w14:textId="77777777" w:rsidR="00113F20" w:rsidRDefault="00113F20">
      <w:pPr>
        <w:pStyle w:val="CommentText"/>
      </w:pPr>
    </w:p>
    <w:p w14:paraId="6119A195" w14:textId="64AF1405" w:rsidR="00113F20" w:rsidRDefault="00113F20">
      <w:pPr>
        <w:pStyle w:val="CommentText"/>
      </w:pPr>
      <w:r>
        <w:t>What do you see for four nucleotides of pairing?</w:t>
      </w:r>
    </w:p>
  </w:comment>
  <w:comment w:id="590" w:author="David Bartel" w:date="2019-06-28T10:00:00Z" w:initials="DB">
    <w:p w14:paraId="4E93CAEA" w14:textId="28E05100" w:rsidR="00113F20" w:rsidRDefault="00113F20">
      <w:pPr>
        <w:pStyle w:val="CommentText"/>
      </w:pPr>
      <w:r>
        <w:rPr>
          <w:rStyle w:val="CommentReference"/>
        </w:rPr>
        <w:annotationRef/>
      </w:r>
      <w:r>
        <w:t>Insert the actual sequence of the site.</w:t>
      </w:r>
    </w:p>
  </w:comment>
  <w:comment w:id="604" w:author="Sean E. McGeary" w:date="2019-09-02T10:59:00Z" w:initials="SEM">
    <w:p w14:paraId="071B7D97" w14:textId="06423760" w:rsidR="00113F20" w:rsidRDefault="00113F20">
      <w:pPr>
        <w:pStyle w:val="CommentText"/>
      </w:pPr>
      <w:r>
        <w:rPr>
          <w:rStyle w:val="CommentReference"/>
        </w:rPr>
        <w:annotationRef/>
      </w:r>
      <w:r>
        <w:t xml:space="preserve">Why not use the 8-nt site ∆G? That’s the </w:t>
      </w:r>
      <w:r>
        <w:rPr>
          <w:noProof/>
        </w:rPr>
        <w:t>one that comes up both in the paragraph up and also in the prior section.</w:t>
      </w:r>
    </w:p>
  </w:comment>
  <w:comment w:id="616" w:author="Sean E. McGeary" w:date="2019-09-02T11:05:00Z" w:initials="SEM">
    <w:p w14:paraId="2302C4E2" w14:textId="77777777" w:rsidR="00113F20" w:rsidRDefault="00113F20">
      <w:pPr>
        <w:pStyle w:val="CommentText"/>
        <w:rPr>
          <w:noProof/>
        </w:rPr>
      </w:pPr>
      <w:r>
        <w:rPr>
          <w:rStyle w:val="CommentReference"/>
        </w:rPr>
        <w:annotationRef/>
      </w:r>
      <w:r>
        <w:t xml:space="preserve">I put </w:t>
      </w:r>
      <w:r w:rsidRPr="00436672">
        <w:t>GGUUGUA</w:t>
      </w:r>
      <w:r>
        <w:t xml:space="preserve"> and </w:t>
      </w:r>
      <w:r w:rsidRPr="00436672">
        <w:t>UACAACC</w:t>
      </w:r>
      <w:r>
        <w:t xml:space="preserve"> into </w:t>
      </w:r>
      <w:proofErr w:type="spellStart"/>
      <w:r>
        <w:t>RNAduplex</w:t>
      </w:r>
      <w:proofErr w:type="spellEnd"/>
      <w:r>
        <w:t xml:space="preserve"> on </w:t>
      </w:r>
      <w:proofErr w:type="spellStart"/>
      <w:r>
        <w:t>Tak</w:t>
      </w:r>
      <w:proofErr w:type="spellEnd"/>
      <w:r>
        <w:t xml:space="preserve"> and got -7.4. Still, I argue for the 8-nt site.</w:t>
      </w:r>
    </w:p>
    <w:p w14:paraId="56E24458" w14:textId="77777777" w:rsidR="00113F20" w:rsidRDefault="00113F20">
      <w:pPr>
        <w:pStyle w:val="CommentText"/>
        <w:rPr>
          <w:noProof/>
        </w:rPr>
      </w:pPr>
    </w:p>
    <w:p w14:paraId="6EA72DA9" w14:textId="6908E3AA" w:rsidR="00113F20" w:rsidRDefault="00113F20">
      <w:pPr>
        <w:pStyle w:val="CommentText"/>
      </w:pPr>
      <w:r>
        <w:rPr>
          <w:noProof/>
        </w:rPr>
        <w:t>NB:what is the arguement?</w:t>
      </w:r>
    </w:p>
  </w:comment>
  <w:comment w:id="631" w:author="David Bartel" w:date="2019-06-28T10:10:00Z" w:initials="DB">
    <w:p w14:paraId="10200385" w14:textId="6147F019" w:rsidR="00113F20" w:rsidRDefault="00113F20">
      <w:pPr>
        <w:pStyle w:val="CommentText"/>
      </w:pPr>
      <w:r>
        <w:rPr>
          <w:rStyle w:val="CommentReference"/>
        </w:rPr>
        <w:annotationRef/>
      </w:r>
      <w:r>
        <w:t>Use delta symbol.</w:t>
      </w:r>
    </w:p>
  </w:comment>
  <w:comment w:id="654" w:author="Sean E. McGeary" w:date="2019-09-02T11:13:00Z" w:initials="SEM">
    <w:p w14:paraId="30124B7A" w14:textId="04A15067" w:rsidR="00113F20" w:rsidRDefault="00113F20">
      <w:pPr>
        <w:pStyle w:val="CommentText"/>
      </w:pPr>
      <w:r>
        <w:rPr>
          <w:rStyle w:val="CommentReference"/>
        </w:rPr>
        <w:annotationRef/>
      </w:r>
      <w:r>
        <w:t>This equation uses room temperature. I think we should be using 37° since these experiments were performed at that temp and I think most of the other papers were as well.</w:t>
      </w:r>
    </w:p>
  </w:comment>
  <w:comment w:id="632" w:author="Sean E. McGeary" w:date="2019-09-02T11:01:00Z" w:initials="SEM">
    <w:p w14:paraId="7817B917" w14:textId="72A14F90" w:rsidR="00113F20" w:rsidRPr="00436672" w:rsidRDefault="00113F20">
      <w:pPr>
        <w:pStyle w:val="CommentText"/>
        <w:rPr>
          <w:vertAlign w:val="subscript"/>
        </w:rPr>
      </w:pPr>
      <w:r>
        <w:rPr>
          <w:rStyle w:val="CommentReference"/>
        </w:rPr>
        <w:annotationRef/>
      </w:r>
      <w:r>
        <w:t>I don’t think we need to write this out</w:t>
      </w:r>
      <w:r>
        <w:rPr>
          <w:noProof/>
        </w:rPr>
        <w:t>, personally. It feels non-standard to give an equation where the specific numbers are plugged in (this compared with writing K = e^(-∆G/RT). But I still wouldn't write it.</w:t>
      </w:r>
    </w:p>
  </w:comment>
  <w:comment w:id="674" w:author="Sean E. McGeary" w:date="2019-09-02T11:24:00Z" w:initials="SEM">
    <w:p w14:paraId="3A05043B" w14:textId="2B8A2240" w:rsidR="00113F20" w:rsidRDefault="00113F20">
      <w:pPr>
        <w:pStyle w:val="CommentText"/>
      </w:pPr>
      <w:r>
        <w:rPr>
          <w:rStyle w:val="CommentReference"/>
        </w:rPr>
        <w:annotationRef/>
      </w:r>
      <w:r>
        <w:rPr>
          <w:noProof/>
        </w:rPr>
        <w:t>is this true starting from position 11? Is that also true if you start pairing further down, say at like position 14?</w:t>
      </w:r>
    </w:p>
  </w:comment>
  <w:comment w:id="601" w:author="Sean E. McGeary" w:date="2019-09-02T11:26:00Z" w:initials="SEM">
    <w:p w14:paraId="3DC9D50D" w14:textId="5C8FE06A" w:rsidR="00113F20" w:rsidRDefault="00113F20">
      <w:pPr>
        <w:pStyle w:val="CommentText"/>
      </w:pPr>
      <w:r>
        <w:rPr>
          <w:rStyle w:val="CommentReference"/>
        </w:rPr>
        <w:annotationRef/>
      </w:r>
      <w:r>
        <w:t>It would be nice to be able to make a c</w:t>
      </w:r>
      <w:r>
        <w:rPr>
          <w:noProof/>
        </w:rPr>
        <w:t>omparison of the difference between seed binding and seed delta g and that of 3 prime binding and 3 prime delta g.</w:t>
      </w:r>
    </w:p>
  </w:comment>
  <w:comment w:id="675" w:author="Sean E. McGeary" w:date="2019-09-02T12:09:00Z" w:initials="SEM">
    <w:p w14:paraId="385FF335" w14:textId="635BAF89" w:rsidR="00113F20" w:rsidRDefault="00113F20">
      <w:pPr>
        <w:pStyle w:val="CommentText"/>
      </w:pPr>
      <w:r>
        <w:rPr>
          <w:rStyle w:val="CommentReference"/>
        </w:rPr>
        <w:annotationRef/>
      </w:r>
      <w:r>
        <w:rPr>
          <w:noProof/>
        </w:rPr>
        <w:t>I find "slice" too jargon-y.</w:t>
      </w:r>
    </w:p>
  </w:comment>
  <w:comment w:id="683" w:author="Sean E. McGeary" w:date="2019-09-02T12:10:00Z" w:initials="SEM">
    <w:p w14:paraId="37867BA7" w14:textId="77777777" w:rsidR="00113F20" w:rsidRDefault="00113F20">
      <w:pPr>
        <w:pStyle w:val="CommentText"/>
        <w:rPr>
          <w:noProof/>
        </w:rPr>
      </w:pPr>
      <w:r>
        <w:rPr>
          <w:rStyle w:val="CommentReference"/>
        </w:rPr>
        <w:annotationRef/>
      </w:r>
      <w:r>
        <w:rPr>
          <w:noProof/>
        </w:rPr>
        <w:t>Why are they near-optimal?</w:t>
      </w:r>
    </w:p>
    <w:p w14:paraId="263EC809" w14:textId="77777777" w:rsidR="00113F20" w:rsidRDefault="00113F20">
      <w:pPr>
        <w:pStyle w:val="CommentText"/>
        <w:rPr>
          <w:noProof/>
        </w:rPr>
      </w:pPr>
    </w:p>
    <w:p w14:paraId="7D6EAC9A" w14:textId="11E1E5E6" w:rsidR="00113F20" w:rsidRDefault="00113F20">
      <w:pPr>
        <w:pStyle w:val="CommentText"/>
      </w:pPr>
      <w:r>
        <w:rPr>
          <w:noProof/>
        </w:rPr>
        <w:t>Also, I find myself at this point hoping that you will say somewherein this section that the results you get are consistent across the "n" top pairing register/loop/length combinations.</w:t>
      </w:r>
    </w:p>
  </w:comment>
  <w:comment w:id="676" w:author="Sean E. McGeary" w:date="2019-09-02T12:06:00Z" w:initials="SEM">
    <w:p w14:paraId="28444AE2" w14:textId="78551108" w:rsidR="00113F20" w:rsidRDefault="00113F20">
      <w:pPr>
        <w:pStyle w:val="CommentText"/>
      </w:pPr>
      <w:r>
        <w:rPr>
          <w:rStyle w:val="CommentReference"/>
        </w:rPr>
        <w:annotationRef/>
      </w:r>
      <w:r>
        <w:rPr>
          <w:noProof/>
        </w:rPr>
        <w:t>I would write something like this at the top of the prior results section, but for what you did for all the seed mismatches.</w:t>
      </w:r>
    </w:p>
  </w:comment>
  <w:comment w:id="688" w:author="Sean E. McGeary" w:date="2019-09-02T13:14:00Z" w:initials="SEM">
    <w:p w14:paraId="553EE5BB" w14:textId="433641FE" w:rsidR="00113F20" w:rsidRPr="0031182B" w:rsidRDefault="00113F20">
      <w:pPr>
        <w:pStyle w:val="CommentText"/>
      </w:pPr>
      <w:r>
        <w:rPr>
          <w:rStyle w:val="CommentReference"/>
        </w:rPr>
        <w:annotationRef/>
      </w:r>
      <w:r>
        <w:t>I find it confusing within the narrative how you use two loop lengths in this analysis. How come this can be two values and the other two are one value? If you need to use two values of loop length to get the 100-fold range, I’m not sure it’s fair to use two, because there is a slight benefit of one loop length over the other that is contributing to this range. I think you should maxi-min both 4 and 5 and see if you get a similar value for each.</w:t>
      </w:r>
    </w:p>
  </w:comment>
  <w:comment w:id="747" w:author="Sean E. McGeary" w:date="2019-09-02T13:08:00Z" w:initials="SEM">
    <w:p w14:paraId="7FF0A476" w14:textId="77777777" w:rsidR="00113F20" w:rsidRDefault="00113F20">
      <w:pPr>
        <w:pStyle w:val="CommentText"/>
      </w:pPr>
      <w:r>
        <w:rPr>
          <w:rStyle w:val="CommentReference"/>
        </w:rPr>
        <w:annotationRef/>
      </w:r>
      <w:r>
        <w:t xml:space="preserve">I wonder, if you get these 18 mismatch </w:t>
      </w:r>
      <w:proofErr w:type="spellStart"/>
      <w:r>
        <w:t>Kds</w:t>
      </w:r>
      <w:proofErr w:type="spellEnd"/>
      <w:r>
        <w:t xml:space="preserve"> from this data set, or if you get them from the random library, how similar are the values? Do the results change depending on which one you use?</w:t>
      </w:r>
    </w:p>
    <w:p w14:paraId="4C3CCD82" w14:textId="77777777" w:rsidR="00113F20" w:rsidRDefault="00113F20">
      <w:pPr>
        <w:pStyle w:val="CommentText"/>
      </w:pPr>
    </w:p>
    <w:p w14:paraId="11A2B9BB" w14:textId="23420A16" w:rsidR="00113F20" w:rsidRDefault="00113F20">
      <w:pPr>
        <w:pStyle w:val="CommentText"/>
      </w:pPr>
      <w:r>
        <w:t xml:space="preserve">Is the range different for random versus programmed-library estimated </w:t>
      </w:r>
      <w:proofErr w:type="spellStart"/>
      <w:r>
        <w:t>Kd</w:t>
      </w:r>
      <w:proofErr w:type="spellEnd"/>
      <w:r>
        <w:t xml:space="preserve"> values for these 18 types?</w:t>
      </w:r>
    </w:p>
  </w:comment>
  <w:comment w:id="748" w:author="David Bartel" w:date="2019-06-06T11:23:00Z" w:initials="DB">
    <w:p w14:paraId="44B142D7" w14:textId="25F9BFB5" w:rsidR="00113F20" w:rsidRPr="0031472C" w:rsidRDefault="00113F20">
      <w:pPr>
        <w:pStyle w:val="CommentText"/>
      </w:pPr>
      <w:r>
        <w:rPr>
          <w:rStyle w:val="CommentReference"/>
        </w:rPr>
        <w:annotationRef/>
      </w:r>
      <w:r>
        <w:t>Change labels from “</w:t>
      </w:r>
      <w:r>
        <w:rPr>
          <w:rFonts w:ascii="Arial" w:eastAsia="Arial" w:hAnsi="Arial" w:cs="Arial"/>
          <w:color w:val="000000"/>
          <w:sz w:val="22"/>
          <w:szCs w:val="22"/>
        </w:rPr>
        <w:t>Δ</w:t>
      </w:r>
      <w:r w:rsidRPr="00456150">
        <w:rPr>
          <w:rFonts w:ascii="Arial" w:eastAsia="Arial" w:hAnsi="Arial" w:cs="Arial"/>
          <w:i/>
          <w:sz w:val="22"/>
          <w:szCs w:val="22"/>
        </w:rPr>
        <w:t>K</w:t>
      </w:r>
      <w:r>
        <w:rPr>
          <w:rFonts w:ascii="Arial" w:eastAsia="Arial" w:hAnsi="Arial" w:cs="Arial"/>
          <w:vertAlign w:val="subscript"/>
        </w:rPr>
        <w:t>D</w:t>
      </w:r>
      <w:r>
        <w:rPr>
          <w:rFonts w:ascii="Arial" w:eastAsia="Arial" w:hAnsi="Arial" w:cs="Arial"/>
        </w:rPr>
        <w:t>” to “</w:t>
      </w:r>
      <w:r w:rsidRPr="00456150">
        <w:rPr>
          <w:rFonts w:ascii="Arial" w:eastAsia="Arial" w:hAnsi="Arial" w:cs="Arial"/>
          <w:i/>
          <w:sz w:val="22"/>
          <w:szCs w:val="22"/>
        </w:rPr>
        <w:t>K</w:t>
      </w:r>
      <w:r>
        <w:rPr>
          <w:rFonts w:ascii="Arial" w:eastAsia="Arial" w:hAnsi="Arial" w:cs="Arial"/>
          <w:vertAlign w:val="subscript"/>
        </w:rPr>
        <w:t>D</w:t>
      </w:r>
      <w:r>
        <w:rPr>
          <w:rFonts w:ascii="Arial" w:eastAsia="Arial" w:hAnsi="Arial" w:cs="Arial"/>
        </w:rPr>
        <w:t xml:space="preserve"> fold change”</w:t>
      </w:r>
    </w:p>
  </w:comment>
  <w:comment w:id="744" w:author="Sean E. McGeary" w:date="2019-09-02T13:20:00Z" w:initials="SEM">
    <w:p w14:paraId="386D3D14" w14:textId="061049E2" w:rsidR="00113F20" w:rsidRDefault="00113F20">
      <w:pPr>
        <w:pStyle w:val="CommentText"/>
      </w:pPr>
      <w:r>
        <w:rPr>
          <w:rStyle w:val="CommentReference"/>
        </w:rPr>
        <w:annotationRef/>
      </w:r>
      <w:r>
        <w:t xml:space="preserve">When you say each, is this the 18 X 2 </w:t>
      </w:r>
      <w:proofErr w:type="spellStart"/>
      <w:r>
        <w:t>Kd</w:t>
      </w:r>
      <w:proofErr w:type="spellEnd"/>
      <w:r>
        <w:t xml:space="preserve"> values from up above, or is this the 12,000 values? If it’s the whole set I would re-introduce that in the narrative. </w:t>
      </w:r>
    </w:p>
  </w:comment>
  <w:comment w:id="749" w:author="Microsoft Office User" w:date="2019-06-10T16:44:00Z" w:initials="MOU">
    <w:p w14:paraId="2E3D0B12" w14:textId="77777777" w:rsidR="00113F20" w:rsidRDefault="00113F20">
      <w:pPr>
        <w:pStyle w:val="CommentText"/>
      </w:pPr>
      <w:r>
        <w:rPr>
          <w:rStyle w:val="CommentReference"/>
        </w:rPr>
        <w:annotationRef/>
      </w:r>
      <w:r>
        <w:t xml:space="preserve">Taking the max/min of the two loop lengths 4 and 5 </w:t>
      </w:r>
      <w:proofErr w:type="spellStart"/>
      <w:r>
        <w:t>nt</w:t>
      </w:r>
      <w:proofErr w:type="spellEnd"/>
      <w:r>
        <w:t>, 42.5 vs 3.6</w:t>
      </w:r>
    </w:p>
    <w:p w14:paraId="50E6AD4F" w14:textId="77777777" w:rsidR="00113F20" w:rsidRDefault="00113F20">
      <w:pPr>
        <w:pStyle w:val="CommentText"/>
      </w:pPr>
    </w:p>
    <w:p w14:paraId="1275FA81" w14:textId="3F688ADE" w:rsidR="00113F20" w:rsidRDefault="00113F20">
      <w:pPr>
        <w:pStyle w:val="CommentText"/>
      </w:pPr>
      <w:r>
        <w:t>DB:  Let’s discuss this.</w:t>
      </w:r>
    </w:p>
  </w:comment>
  <w:comment w:id="750" w:author="Microsoft Office User" w:date="2019-06-12T12:50:00Z" w:initials="MOU">
    <w:p w14:paraId="32F950CA" w14:textId="77777777" w:rsidR="00113F20" w:rsidRDefault="00113F20">
      <w:pPr>
        <w:pStyle w:val="CommentText"/>
      </w:pPr>
      <w:r>
        <w:rPr>
          <w:rStyle w:val="CommentReference"/>
        </w:rPr>
        <w:annotationRef/>
      </w:r>
      <w:r>
        <w:t xml:space="preserve">We could emphasize that this is surprising because this is the same </w:t>
      </w:r>
      <w:proofErr w:type="spellStart"/>
      <w:r>
        <w:t>nt</w:t>
      </w:r>
      <w:proofErr w:type="spellEnd"/>
      <w:r>
        <w:t xml:space="preserve"> sequence </w:t>
      </w:r>
    </w:p>
    <w:p w14:paraId="24E77DDE" w14:textId="77777777" w:rsidR="00113F20" w:rsidRDefault="00113F20">
      <w:pPr>
        <w:pStyle w:val="CommentText"/>
      </w:pPr>
    </w:p>
    <w:p w14:paraId="4F8628EE" w14:textId="3810DCD5" w:rsidR="00113F20" w:rsidRDefault="00113F20">
      <w:pPr>
        <w:pStyle w:val="CommentText"/>
      </w:pPr>
      <w:r>
        <w:t>DB:  Let’s discuss.</w:t>
      </w:r>
    </w:p>
  </w:comment>
  <w:comment w:id="754" w:author="Sean E. McGeary" w:date="2019-09-02T13:19:00Z" w:initials="SEM">
    <w:p w14:paraId="642BF4F6" w14:textId="6EDCBD42" w:rsidR="00113F20" w:rsidRDefault="00113F20" w:rsidP="002976FA">
      <w:pPr>
        <w:pStyle w:val="CommentText"/>
      </w:pPr>
      <w:r>
        <w:rPr>
          <w:rStyle w:val="CommentReference"/>
        </w:rPr>
        <w:annotationRef/>
      </w:r>
      <w:r>
        <w:t xml:space="preserve">This is vague to me, I can’t tell if you are referring just the positions, or the nucleotide mis match. What would it mean to correlate with mismatch type? Is this in the context of all 12,000 or is this just the </w:t>
      </w:r>
      <w:proofErr w:type="gramStart"/>
      <w:r>
        <w:t>2 loop</w:t>
      </w:r>
      <w:proofErr w:type="gramEnd"/>
      <w:r>
        <w:t xml:space="preserve"> x 18 mismatch type </w:t>
      </w:r>
      <w:proofErr w:type="spellStart"/>
      <w:r>
        <w:t>Kds</w:t>
      </w:r>
      <w:proofErr w:type="spellEnd"/>
      <w:r>
        <w:t>?</w:t>
      </w:r>
    </w:p>
  </w:comment>
  <w:comment w:id="756" w:author="Sean E. McGeary" w:date="2019-09-02T14:37:00Z" w:initials="SEM">
    <w:p w14:paraId="75F9EBC9" w14:textId="77777777" w:rsidR="00113F20" w:rsidRDefault="00113F20">
      <w:pPr>
        <w:pStyle w:val="CommentText"/>
      </w:pPr>
      <w:r>
        <w:rPr>
          <w:rStyle w:val="CommentReference"/>
        </w:rPr>
        <w:annotationRef/>
      </w:r>
      <w:r>
        <w:t>In my opinion, it does correlate with the mismatch type at the seed, if you look at the values in columns associated with loop lengths of 4, 5, 6, and 7.</w:t>
      </w:r>
    </w:p>
    <w:p w14:paraId="4DEABDA3" w14:textId="77777777" w:rsidR="00113F20" w:rsidRDefault="00113F20">
      <w:pPr>
        <w:pStyle w:val="CommentText"/>
      </w:pPr>
    </w:p>
    <w:p w14:paraId="3A9E4FC3" w14:textId="7188E8FD" w:rsidR="00113F20" w:rsidRDefault="00113F20">
      <w:pPr>
        <w:pStyle w:val="CommentText"/>
      </w:pPr>
      <w:r>
        <w:t>I realize I don’t actually understand what “correlate with” means here. What I’m saying is that for those four loop lengths the effects for a particular seed mismatch seem consistent.</w:t>
      </w:r>
    </w:p>
  </w:comment>
  <w:comment w:id="759" w:author="Microsoft Office User" w:date="2019-06-12T12:52:00Z" w:initials="MOU">
    <w:p w14:paraId="4E8CF879" w14:textId="77777777" w:rsidR="00113F20" w:rsidRDefault="00113F20">
      <w:pPr>
        <w:pStyle w:val="CommentText"/>
      </w:pPr>
      <w:r>
        <w:rPr>
          <w:rStyle w:val="CommentReference"/>
        </w:rPr>
        <w:annotationRef/>
      </w:r>
      <w:r>
        <w:t>Should we state explicitly that the matrices are ordered by seed site affinity?</w:t>
      </w:r>
    </w:p>
    <w:p w14:paraId="5943EA73" w14:textId="77777777" w:rsidR="00113F20" w:rsidRDefault="00113F20">
      <w:pPr>
        <w:pStyle w:val="CommentText"/>
      </w:pPr>
    </w:p>
    <w:p w14:paraId="28526416" w14:textId="4F791476" w:rsidR="00113F20" w:rsidRDefault="00113F20">
      <w:pPr>
        <w:pStyle w:val="CommentText"/>
      </w:pPr>
      <w:r>
        <w:t>DB: I think we can just cite the panel and let them stare at it.</w:t>
      </w:r>
    </w:p>
  </w:comment>
  <w:comment w:id="761" w:author="Sean E. McGeary" w:date="2019-09-02T13:51:00Z" w:initials="SEM">
    <w:p w14:paraId="4D61FF84" w14:textId="50221595" w:rsidR="00113F20" w:rsidRDefault="00113F20">
      <w:pPr>
        <w:pStyle w:val="CommentText"/>
      </w:pPr>
      <w:r>
        <w:rPr>
          <w:rStyle w:val="CommentReference"/>
        </w:rPr>
        <w:annotationRef/>
      </w:r>
      <w:r>
        <w:t xml:space="preserve">This to me seems more natural in the context of the prior section, where it is stated that the majority of 3′-compensatory don’t have appreciable binding affinity above seed mismatch sites, but that some do. This being one of them feels cool in the context of that section. Also, I would write which </w:t>
      </w:r>
      <w:proofErr w:type="spellStart"/>
      <w:r>
        <w:t>seeed</w:t>
      </w:r>
      <w:proofErr w:type="spellEnd"/>
      <w:r>
        <w:t xml:space="preserve"> type this thing is equivalent to, is it expected to function as well as a 7mer-A1 site? A 6mer site</w:t>
      </w:r>
      <w:r>
        <w:rPr>
          <w:noProof/>
        </w:rPr>
        <w:t>?</w:t>
      </w:r>
    </w:p>
  </w:comment>
  <w:comment w:id="762" w:author="Namita" w:date="2018-09-07T14:17:00Z" w:initials="">
    <w:p w14:paraId="57BC9DBD"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Can’t get 10nt of pairing to mimic the endogenous site</w:t>
      </w:r>
    </w:p>
    <w:p w14:paraId="5D43CE29"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p>
    <w:p w14:paraId="4C0D4E38"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DB: That is OK.  </w:t>
      </w:r>
    </w:p>
    <w:p w14:paraId="52F3AD29"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p>
    <w:p w14:paraId="33996C0A" w14:textId="0260D2B0"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let’s get rid of the yellow asterisk and try boxing the cell with a white box.</w:t>
      </w:r>
    </w:p>
  </w:comment>
  <w:comment w:id="778" w:author="Namita Bisaria" w:date="2018-12-12T21:05:00Z" w:initials="">
    <w:p w14:paraId="51CC0F76" w14:textId="77777777" w:rsidR="00113F20" w:rsidRDefault="00113F20" w:rsidP="0004462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as the underlying equilibrium for being in a competent state to make 3′ paired residues would be different for different mismatches.</w:t>
      </w:r>
    </w:p>
  </w:comment>
  <w:comment w:id="765" w:author="David Bartel" w:date="2019-06-04T15:55:00Z" w:initials="DB">
    <w:p w14:paraId="4AB464C6" w14:textId="7CE36050" w:rsidR="00113F20" w:rsidRDefault="00113F20">
      <w:pPr>
        <w:pStyle w:val="CommentText"/>
      </w:pPr>
      <w:r>
        <w:rPr>
          <w:rStyle w:val="CommentReference"/>
        </w:rPr>
        <w:annotationRef/>
      </w:r>
      <w:r>
        <w:t>Probably save this for the discussion.</w:t>
      </w:r>
    </w:p>
  </w:comment>
  <w:comment w:id="780" w:author="David Bartel" w:date="2019-06-05T21:47:00Z" w:initials="DB">
    <w:p w14:paraId="5A516513" w14:textId="4747368F" w:rsidR="00113F20" w:rsidRDefault="00113F20">
      <w:pPr>
        <w:pStyle w:val="CommentText"/>
      </w:pPr>
      <w:r>
        <w:rPr>
          <w:rStyle w:val="CommentReference"/>
        </w:rPr>
        <w:annotationRef/>
      </w:r>
      <w:r>
        <w:t>Let’s discuss this proposed analysis.</w:t>
      </w:r>
    </w:p>
  </w:comment>
  <w:comment w:id="791" w:author="David Bartel" w:date="2019-06-28T14:51:00Z" w:initials="DB">
    <w:p w14:paraId="699D7214" w14:textId="5B00528B" w:rsidR="00113F20" w:rsidRDefault="00113F20" w:rsidP="00F01612">
      <w:pPr>
        <w:pStyle w:val="CommentText"/>
      </w:pPr>
      <w:r>
        <w:rPr>
          <w:rStyle w:val="CommentReference"/>
        </w:rPr>
        <w:annotationRef/>
      </w:r>
      <w:r>
        <w:t xml:space="preserve">So, the reason this is not 60, as mentioned earlier, is that we are switching from the 8-nt 3’site to the 7-nt site? </w:t>
      </w:r>
    </w:p>
  </w:comment>
  <w:comment w:id="793" w:author="Microsoft Office User" w:date="2019-05-13T15:33:00Z" w:initials="MOU">
    <w:p w14:paraId="75783136" w14:textId="77777777" w:rsidR="00113F20" w:rsidRDefault="00113F20">
      <w:pPr>
        <w:pStyle w:val="CommentText"/>
      </w:pPr>
      <w:r>
        <w:rPr>
          <w:rStyle w:val="CommentReference"/>
        </w:rPr>
        <w:annotationRef/>
      </w:r>
      <w:r>
        <w:t>Need to make new figure for</w:t>
      </w:r>
    </w:p>
    <w:p w14:paraId="1B12CF4C" w14:textId="77777777" w:rsidR="00113F20" w:rsidRDefault="00113F20">
      <w:pPr>
        <w:pStyle w:val="CommentText"/>
      </w:pPr>
    </w:p>
    <w:p w14:paraId="0E6CD238" w14:textId="65FE841D" w:rsidR="00113F20" w:rsidRDefault="00113F20">
      <w:pPr>
        <w:pStyle w:val="CommentText"/>
      </w:pPr>
      <w:r>
        <w:t>Let’s extend this figure to all possible registers for each miRNA.</w:t>
      </w:r>
    </w:p>
  </w:comment>
  <w:comment w:id="809" w:author="David Bartel" w:date="2019-06-28T15:14:00Z" w:initials="DB">
    <w:p w14:paraId="60B66604" w14:textId="22A872C4" w:rsidR="00113F20" w:rsidRDefault="00113F20">
      <w:pPr>
        <w:pStyle w:val="CommentText"/>
      </w:pPr>
      <w:r>
        <w:rPr>
          <w:rStyle w:val="CommentReference"/>
        </w:rPr>
        <w:annotationRef/>
      </w:r>
      <w:r>
        <w:t>Delete Fig S4B.</w:t>
      </w:r>
    </w:p>
  </w:comment>
  <w:comment w:id="826" w:author="David Bartel" w:date="2019-06-28T15:37:00Z" w:initials="DB">
    <w:p w14:paraId="1D3D03DA" w14:textId="2F4D40C8" w:rsidR="00113F20" w:rsidRDefault="00113F20">
      <w:pPr>
        <w:pStyle w:val="CommentText"/>
      </w:pPr>
      <w:r>
        <w:rPr>
          <w:rStyle w:val="CommentReference"/>
        </w:rPr>
        <w:annotationRef/>
      </w:r>
      <w:r>
        <w:t>Are you OK with this nomenclature?</w:t>
      </w:r>
    </w:p>
  </w:comment>
  <w:comment w:id="853" w:author="David Bartel" w:date="2019-06-06T16:14:00Z" w:initials="DB">
    <w:p w14:paraId="42DB60CD" w14:textId="668F512A" w:rsidR="00113F20" w:rsidRDefault="00113F20">
      <w:pPr>
        <w:pStyle w:val="CommentText"/>
      </w:pPr>
      <w:r>
        <w:rPr>
          <w:rStyle w:val="CommentReference"/>
        </w:rPr>
        <w:annotationRef/>
      </w:r>
      <w:r>
        <w:t>Let’s discuss this.</w:t>
      </w:r>
    </w:p>
  </w:comment>
  <w:comment w:id="855" w:author="David Bartel" w:date="2019-06-06T17:07:00Z" w:initials="DB">
    <w:p w14:paraId="3126FF57" w14:textId="093A77EA" w:rsidR="00113F20" w:rsidRDefault="00113F20">
      <w:pPr>
        <w:pStyle w:val="CommentText"/>
      </w:pPr>
      <w:r>
        <w:rPr>
          <w:rStyle w:val="CommentReference"/>
        </w:rPr>
        <w:annotationRef/>
      </w:r>
      <w:r>
        <w:t>This section seems out of place</w:t>
      </w:r>
    </w:p>
  </w:comment>
  <w:comment w:id="856" w:author="Microsoft Office User" w:date="2019-06-16T20:06:00Z" w:initials="MOU">
    <w:p w14:paraId="45381B3B" w14:textId="7E458A15" w:rsidR="00113F20" w:rsidRDefault="00113F20">
      <w:pPr>
        <w:pStyle w:val="CommentText"/>
      </w:pPr>
      <w:r>
        <w:rPr>
          <w:rStyle w:val="CommentReference"/>
        </w:rPr>
        <w:annotationRef/>
      </w:r>
      <w:r>
        <w:t xml:space="preserve">Right now this is the old text, and will likely change </w:t>
      </w:r>
      <w:proofErr w:type="gramStart"/>
      <w:r>
        <w:t>pending  updated</w:t>
      </w:r>
      <w:proofErr w:type="gramEnd"/>
      <w:r>
        <w:t xml:space="preserve"> analysis. </w:t>
      </w:r>
    </w:p>
  </w:comment>
  <w:comment w:id="857" w:author="Namita" w:date="2018-09-07T14:17:00Z" w:initials="">
    <w:p w14:paraId="69F154D4"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Figure this out</w:t>
      </w:r>
    </w:p>
  </w:comment>
  <w:comment w:id="869" w:author="Namita Bisaria" w:date="2019-02-13T19:52:00Z" w:initials="">
    <w:p w14:paraId="2391AC7A"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do</w:t>
      </w:r>
    </w:p>
  </w:comment>
  <w:comment w:id="871" w:author="David Bartel" w:date="2019-06-29T08:52:00Z" w:initials="DB">
    <w:p w14:paraId="4131C99B" w14:textId="77777777" w:rsidR="00113F20" w:rsidRDefault="00113F20">
      <w:pPr>
        <w:pStyle w:val="CommentText"/>
      </w:pPr>
      <w:r>
        <w:rPr>
          <w:rStyle w:val="CommentReference"/>
        </w:rPr>
        <w:annotationRef/>
      </w:r>
      <w:r>
        <w:t>As originally written, it implied that we can explain the other largest deviations the same way.  Is it that true?</w:t>
      </w:r>
    </w:p>
    <w:p w14:paraId="39B5E315" w14:textId="77777777" w:rsidR="00113F20" w:rsidRDefault="00113F20">
      <w:pPr>
        <w:pStyle w:val="CommentText"/>
      </w:pPr>
    </w:p>
    <w:p w14:paraId="7C32F254" w14:textId="4C842F81" w:rsidR="00113F20" w:rsidRDefault="00113F20">
      <w:pPr>
        <w:pStyle w:val="CommentText"/>
      </w:pPr>
      <w:r>
        <w:t xml:space="preserve">NB: </w:t>
      </w:r>
      <w:proofErr w:type="gramStart"/>
      <w:r>
        <w:t>yes</w:t>
      </w:r>
      <w:proofErr w:type="gramEnd"/>
      <w:r>
        <w:t xml:space="preserve"> that is true</w:t>
      </w:r>
    </w:p>
  </w:comment>
  <w:comment w:id="873" w:author="David Bartel" w:date="2019-06-29T12:46:00Z" w:initials="DB">
    <w:p w14:paraId="37106F4F" w14:textId="51CEF591" w:rsidR="00113F20" w:rsidRDefault="00113F20">
      <w:pPr>
        <w:pStyle w:val="CommentText"/>
      </w:pPr>
      <w:r>
        <w:rPr>
          <w:rStyle w:val="CommentReference"/>
        </w:rPr>
        <w:annotationRef/>
      </w:r>
      <w:r>
        <w:t>Why does Figure 6D show register 12 of miR-155 and not the optimal register, which appears to be register 15?</w:t>
      </w:r>
    </w:p>
  </w:comment>
  <w:comment w:id="874" w:author="David Bartel" w:date="2019-06-29T12:55:00Z" w:initials="DB">
    <w:p w14:paraId="69855426" w14:textId="238AE595" w:rsidR="00113F20" w:rsidRDefault="00113F20" w:rsidP="00C45DFC">
      <w:pPr>
        <w:pStyle w:val="CommentText"/>
      </w:pPr>
      <w:r>
        <w:rPr>
          <w:rStyle w:val="CommentReference"/>
        </w:rPr>
        <w:annotationRef/>
      </w:r>
      <w:r>
        <w:t>Make this change throughout, including the figure where it is sometimes a “/”.</w:t>
      </w:r>
    </w:p>
  </w:comment>
  <w:comment w:id="876" w:author="Microsoft Office User" w:date="2019-07-02T13:33:00Z" w:initials="MOU">
    <w:p w14:paraId="179E0CB4" w14:textId="726A5046" w:rsidR="00113F20" w:rsidRDefault="00113F20">
      <w:pPr>
        <w:pStyle w:val="CommentText"/>
      </w:pPr>
      <w:r>
        <w:rPr>
          <w:rStyle w:val="CommentReference"/>
        </w:rPr>
        <w:annotationRef/>
      </w:r>
      <w:r>
        <w:t>AG at position 4, and AA at position 3</w:t>
      </w:r>
    </w:p>
  </w:comment>
  <w:comment w:id="875" w:author="David Bartel" w:date="2019-06-29T13:10:00Z" w:initials="DB">
    <w:p w14:paraId="2E0AC638" w14:textId="050A92C0" w:rsidR="00113F20" w:rsidRDefault="00113F20">
      <w:pPr>
        <w:pStyle w:val="CommentText"/>
      </w:pPr>
      <w:r>
        <w:rPr>
          <w:rStyle w:val="CommentReference"/>
        </w:rPr>
        <w:annotationRef/>
      </w:r>
      <w:r>
        <w:t xml:space="preserve">Not sure I agree with the G-G result and these don’t seem to be the cells that are boxed.  </w:t>
      </w:r>
    </w:p>
  </w:comment>
  <w:comment w:id="877" w:author="David Bartel" w:date="2019-06-29T21:34:00Z" w:initials="DB">
    <w:p w14:paraId="2DF4B01F" w14:textId="7435FD18" w:rsidR="00113F20" w:rsidRDefault="00113F20">
      <w:pPr>
        <w:pStyle w:val="CommentText"/>
      </w:pPr>
      <w:r>
        <w:rPr>
          <w:rStyle w:val="CommentReference"/>
        </w:rPr>
        <w:annotationRef/>
      </w:r>
      <w:r>
        <w:t>Do you like the idea of doing this analysis and showing the matrices in Fig 6E (perhaps with matrices showing the observed minus predicted matrices)?</w:t>
      </w:r>
    </w:p>
  </w:comment>
  <w:comment w:id="878" w:author="David Bartel" w:date="2019-06-29T21:23:00Z" w:initials="DB">
    <w:p w14:paraId="01F97CAF" w14:textId="50323E48" w:rsidR="00113F20" w:rsidRDefault="00113F20">
      <w:pPr>
        <w:pStyle w:val="CommentText"/>
      </w:pPr>
      <w:r>
        <w:rPr>
          <w:rStyle w:val="CommentReference"/>
        </w:rPr>
        <w:annotationRef/>
      </w:r>
      <w:r>
        <w:t>Delete this and associated panels?</w:t>
      </w:r>
    </w:p>
  </w:comment>
  <w:comment w:id="881" w:author="Namita Bisaria" w:date="2019-02-13T20:05:00Z" w:initials="">
    <w:p w14:paraId="26928A9B"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While these observed affinities correlate well with NN predictions, the absolute contributions are still significantly smaller than predicted (slope ~0.1, i.e. 10% of predicted energy is being realized in the context of AGO2).  Models that could explain this behavior are that the protein inhibits pairing at each residue, so less base-pairing energy is made, or more likely, that the protein spends most of the time in a state where the 3′ base-pairing interactions can’t be made. Future work using high-throughput kinetic measurements may distinguish these models.</w:t>
      </w:r>
    </w:p>
  </w:comment>
  <w:comment w:id="880" w:author="Microsoft Office User" w:date="2019-08-19T21:04:00Z" w:initials="MOU">
    <w:p w14:paraId="057DDF0E" w14:textId="207512EF" w:rsidR="00113F20" w:rsidRDefault="00113F20">
      <w:pPr>
        <w:pStyle w:val="CommentText"/>
      </w:pPr>
      <w:r>
        <w:rPr>
          <w:rStyle w:val="CommentReference"/>
        </w:rPr>
        <w:annotationRef/>
      </w:r>
      <w:r>
        <w:t>Sean stop reading here!!</w:t>
      </w:r>
    </w:p>
  </w:comment>
  <w:comment w:id="882" w:author="Namita Bisaria" w:date="2019-02-14T02:26:00Z" w:initials="">
    <w:p w14:paraId="5EDC1E52"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Likely need to combine with above section but unsure how to do this.</w:t>
      </w:r>
    </w:p>
  </w:comment>
  <w:comment w:id="883" w:author="Microsoft Office User" w:date="2019-06-16T22:23:00Z" w:initials="MOU">
    <w:p w14:paraId="51A8DDF9" w14:textId="3AB971C3" w:rsidR="00113F20" w:rsidRDefault="00113F20">
      <w:pPr>
        <w:pStyle w:val="CommentText"/>
      </w:pPr>
      <w:r>
        <w:rPr>
          <w:rStyle w:val="CommentReference"/>
        </w:rPr>
        <w:annotationRef/>
      </w:r>
      <w:r>
        <w:t xml:space="preserve">Disregard this section, will write new section with GU </w:t>
      </w:r>
    </w:p>
  </w:comment>
  <w:comment w:id="884" w:author="Namita" w:date="2019-02-13T22:43:00Z" w:initials="">
    <w:p w14:paraId="3D840A9A"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know how to do make absolute with categorical variables.</w:t>
      </w:r>
    </w:p>
  </w:comment>
  <w:comment w:id="896" w:author="Namita Bisaria" w:date="2018-09-12T14:05:00Z" w:initials="">
    <w:p w14:paraId="0D97957B" w14:textId="77777777" w:rsidR="00113F20" w:rsidRDefault="00113F20">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error bars on R^2 from </w:t>
      </w:r>
      <w:proofErr w:type="spellStart"/>
      <w:r>
        <w:rPr>
          <w:rFonts w:ascii="Arial" w:eastAsia="Arial" w:hAnsi="Arial" w:cs="Arial"/>
          <w:color w:val="000000"/>
          <w:sz w:val="22"/>
          <w:szCs w:val="22"/>
        </w:rPr>
        <w:t>bootrapping</w:t>
      </w:r>
      <w:proofErr w:type="spellEnd"/>
    </w:p>
  </w:comment>
  <w:comment w:id="897" w:author="Microsoft Office User" w:date="2019-06-16T21:40:00Z" w:initials="MOU">
    <w:p w14:paraId="78633D19" w14:textId="1EADDF75" w:rsidR="00113F20" w:rsidRDefault="00113F20">
      <w:pPr>
        <w:pStyle w:val="CommentText"/>
      </w:pPr>
      <w:r>
        <w:rPr>
          <w:rStyle w:val="CommentReference"/>
        </w:rPr>
        <w:annotationRef/>
      </w:r>
      <w:r>
        <w:t>For some reason these figures are crashing illustrator for me, so I’ll have to send you a separate doc with them</w:t>
      </w:r>
    </w:p>
  </w:comment>
  <w:comment w:id="922" w:author="David Bartel" w:date="2019-06-29T08:29:00Z" w:initials="DB">
    <w:p w14:paraId="7DF6E9A0" w14:textId="77777777" w:rsidR="00113F20" w:rsidRDefault="00113F20" w:rsidP="00D6594F">
      <w:pPr>
        <w:pStyle w:val="CommentText"/>
      </w:pPr>
      <w:r>
        <w:rPr>
          <w:rStyle w:val="CommentReference"/>
        </w:rPr>
        <w:annotationRef/>
      </w:r>
      <w:r>
        <w:t>Move this more speculative interpretation to the discussion.</w:t>
      </w:r>
    </w:p>
  </w:comment>
  <w:comment w:id="950" w:author="Namita Bisaria" w:date="2019-08-12T13:13:00Z" w:initials="NB">
    <w:p w14:paraId="6BB1AB0F" w14:textId="77777777" w:rsidR="00113F20" w:rsidRDefault="00113F20" w:rsidP="004C61E4">
      <w:pPr>
        <w:pStyle w:val="CommentText"/>
      </w:pPr>
      <w:r>
        <w:rPr>
          <w:rStyle w:val="CommentReference"/>
        </w:rPr>
        <w:annotationRef/>
      </w:r>
      <w:r>
        <w:t xml:space="preserve">Should I include register </w:t>
      </w:r>
      <w:proofErr w:type="gramStart"/>
      <w:r>
        <w:t>15?se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9B1C40" w15:done="0"/>
  <w15:commentEx w15:paraId="77152B9D" w15:done="0"/>
  <w15:commentEx w15:paraId="3FD153CC" w15:done="1"/>
  <w15:commentEx w15:paraId="427FAB09" w15:done="0"/>
  <w15:commentEx w15:paraId="01987ECF" w15:done="0"/>
  <w15:commentEx w15:paraId="42F21540" w15:done="0"/>
  <w15:commentEx w15:paraId="77F4D52F" w15:paraIdParent="42F21540" w15:done="0"/>
  <w15:commentEx w15:paraId="471EAA4C" w15:paraIdParent="42F21540" w15:done="0"/>
  <w15:commentEx w15:paraId="72CFEF3C" w15:done="0"/>
  <w15:commentEx w15:paraId="36BA9261" w15:done="0"/>
  <w15:commentEx w15:paraId="321EF4F6" w15:done="0"/>
  <w15:commentEx w15:paraId="42D40E1F" w15:done="0"/>
  <w15:commentEx w15:paraId="0CD3FD8E" w15:done="0"/>
  <w15:commentEx w15:paraId="374217EE" w15:done="1"/>
  <w15:commentEx w15:paraId="0EA3E767" w15:done="0"/>
  <w15:commentEx w15:paraId="3208155D" w15:done="0"/>
  <w15:commentEx w15:paraId="347C2757" w15:done="0"/>
  <w15:commentEx w15:paraId="60937C09" w15:done="0"/>
  <w15:commentEx w15:paraId="04280715" w15:done="0"/>
  <w15:commentEx w15:paraId="42FEDEAF" w15:done="0"/>
  <w15:commentEx w15:paraId="6DAAA97D" w15:done="0"/>
  <w15:commentEx w15:paraId="2DB71C50" w15:done="0"/>
  <w15:commentEx w15:paraId="35787C55" w15:done="0"/>
  <w15:commentEx w15:paraId="7849E1D5" w15:done="0"/>
  <w15:commentEx w15:paraId="0780E5B6" w15:done="0"/>
  <w15:commentEx w15:paraId="5E624318" w15:done="0"/>
  <w15:commentEx w15:paraId="60432359" w15:done="0"/>
  <w15:commentEx w15:paraId="2EBB617A" w15:done="0"/>
  <w15:commentEx w15:paraId="5A83F671" w15:done="0"/>
  <w15:commentEx w15:paraId="23222032" w15:done="0"/>
  <w15:commentEx w15:paraId="5DD989D8" w15:done="0"/>
  <w15:commentEx w15:paraId="53438016" w15:done="0"/>
  <w15:commentEx w15:paraId="4633D993" w15:done="0"/>
  <w15:commentEx w15:paraId="19BB605B" w15:done="0"/>
  <w15:commentEx w15:paraId="508A244F" w15:done="0"/>
  <w15:commentEx w15:paraId="139AE097" w15:done="0"/>
  <w15:commentEx w15:paraId="26A3CDE8" w15:done="0"/>
  <w15:commentEx w15:paraId="4F2C75B8" w15:done="0"/>
  <w15:commentEx w15:paraId="1884C315" w15:done="0"/>
  <w15:commentEx w15:paraId="6119A195" w15:done="0"/>
  <w15:commentEx w15:paraId="4E93CAEA" w15:done="0"/>
  <w15:commentEx w15:paraId="071B7D97" w15:done="0"/>
  <w15:commentEx w15:paraId="6EA72DA9" w15:done="0"/>
  <w15:commentEx w15:paraId="10200385" w15:done="0"/>
  <w15:commentEx w15:paraId="30124B7A" w15:done="0"/>
  <w15:commentEx w15:paraId="7817B917" w15:done="0"/>
  <w15:commentEx w15:paraId="3A05043B" w15:done="0"/>
  <w15:commentEx w15:paraId="3DC9D50D" w15:done="0"/>
  <w15:commentEx w15:paraId="385FF335" w15:done="0"/>
  <w15:commentEx w15:paraId="7D6EAC9A" w15:done="0"/>
  <w15:commentEx w15:paraId="28444AE2" w15:done="0"/>
  <w15:commentEx w15:paraId="553EE5BB" w15:done="0"/>
  <w15:commentEx w15:paraId="11A2B9BB" w15:done="0"/>
  <w15:commentEx w15:paraId="44B142D7" w15:done="0"/>
  <w15:commentEx w15:paraId="386D3D14" w15:done="0"/>
  <w15:commentEx w15:paraId="1275FA81" w15:done="0"/>
  <w15:commentEx w15:paraId="4F8628EE" w15:done="0"/>
  <w15:commentEx w15:paraId="642BF4F6" w15:done="0"/>
  <w15:commentEx w15:paraId="3A9E4FC3" w15:done="0"/>
  <w15:commentEx w15:paraId="28526416" w15:done="0"/>
  <w15:commentEx w15:paraId="4D61FF84" w15:done="0"/>
  <w15:commentEx w15:paraId="33996C0A" w15:done="0"/>
  <w15:commentEx w15:paraId="51CC0F76" w15:done="0"/>
  <w15:commentEx w15:paraId="4AB464C6" w15:done="0"/>
  <w15:commentEx w15:paraId="5A516513" w15:done="0"/>
  <w15:commentEx w15:paraId="699D7214" w15:done="0"/>
  <w15:commentEx w15:paraId="0E6CD238" w15:done="0"/>
  <w15:commentEx w15:paraId="60B66604" w15:done="0"/>
  <w15:commentEx w15:paraId="1D3D03DA" w15:done="0"/>
  <w15:commentEx w15:paraId="42DB60CD" w15:done="0"/>
  <w15:commentEx w15:paraId="3126FF57" w15:done="0"/>
  <w15:commentEx w15:paraId="45381B3B" w15:done="0"/>
  <w15:commentEx w15:paraId="69F154D4" w15:done="0"/>
  <w15:commentEx w15:paraId="2391AC7A" w15:done="0"/>
  <w15:commentEx w15:paraId="7C32F254" w15:done="0"/>
  <w15:commentEx w15:paraId="37106F4F" w15:done="0"/>
  <w15:commentEx w15:paraId="69855426" w15:done="0"/>
  <w15:commentEx w15:paraId="179E0CB4" w15:done="0"/>
  <w15:commentEx w15:paraId="2E0AC638" w15:done="0"/>
  <w15:commentEx w15:paraId="2DF4B01F" w15:done="0"/>
  <w15:commentEx w15:paraId="01F97CAF" w15:done="0"/>
  <w15:commentEx w15:paraId="26928A9B" w15:done="0"/>
  <w15:commentEx w15:paraId="057DDF0E" w15:done="0"/>
  <w15:commentEx w15:paraId="5EDC1E52" w15:done="0"/>
  <w15:commentEx w15:paraId="51A8DDF9" w15:done="0"/>
  <w15:commentEx w15:paraId="3D840A9A" w15:done="0"/>
  <w15:commentEx w15:paraId="0D97957B" w15:done="0"/>
  <w15:commentEx w15:paraId="78633D19" w15:done="0"/>
  <w15:commentEx w15:paraId="7DF6E9A0" w15:done="0"/>
  <w15:commentEx w15:paraId="6BB1AB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9B1C40" w16cid:durableId="210BB632"/>
  <w16cid:commentId w16cid:paraId="77152B9D" w16cid:durableId="2117D29C"/>
  <w16cid:commentId w16cid:paraId="3FD153CC" w16cid:durableId="20AB54D0"/>
  <w16cid:commentId w16cid:paraId="427FAB09" w16cid:durableId="20AB545E"/>
  <w16cid:commentId w16cid:paraId="01987ECF" w16cid:durableId="2117D2E6"/>
  <w16cid:commentId w16cid:paraId="42F21540" w16cid:durableId="210BBAA5"/>
  <w16cid:commentId w16cid:paraId="77F4D52F" w16cid:durableId="2117D385"/>
  <w16cid:commentId w16cid:paraId="471EAA4C" w16cid:durableId="2117D390"/>
  <w16cid:commentId w16cid:paraId="72CFEF3C" w16cid:durableId="2221F709"/>
  <w16cid:commentId w16cid:paraId="36BA9261" w16cid:durableId="2116777B"/>
  <w16cid:commentId w16cid:paraId="321EF4F6" w16cid:durableId="21168885"/>
  <w16cid:commentId w16cid:paraId="42D40E1F" w16cid:durableId="21167F88"/>
  <w16cid:commentId w16cid:paraId="0CD3FD8E" w16cid:durableId="211684FA"/>
  <w16cid:commentId w16cid:paraId="374217EE" w16cid:durableId="20681B12"/>
  <w16cid:commentId w16cid:paraId="0EA3E767" w16cid:durableId="2116844C"/>
  <w16cid:commentId w16cid:paraId="3208155D" w16cid:durableId="21167FE3"/>
  <w16cid:commentId w16cid:paraId="347C2757" w16cid:durableId="21167FC0"/>
  <w16cid:commentId w16cid:paraId="60937C09" w16cid:durableId="20C5BD73"/>
  <w16cid:commentId w16cid:paraId="04280715" w16cid:durableId="211681A3"/>
  <w16cid:commentId w16cid:paraId="42FEDEAF" w16cid:durableId="20C05A85"/>
  <w16cid:commentId w16cid:paraId="6DAAA97D" w16cid:durableId="2116805D"/>
  <w16cid:commentId w16cid:paraId="2DB71C50" w16cid:durableId="21168555"/>
  <w16cid:commentId w16cid:paraId="35787C55" w16cid:durableId="21168490"/>
  <w16cid:commentId w16cid:paraId="7849E1D5" w16cid:durableId="2116839A"/>
  <w16cid:commentId w16cid:paraId="0780E5B6" w16cid:durableId="211683FD"/>
  <w16cid:commentId w16cid:paraId="5E624318" w16cid:durableId="21169F9A"/>
  <w16cid:commentId w16cid:paraId="60432359" w16cid:durableId="2117E7D7"/>
  <w16cid:commentId w16cid:paraId="2EBB617A" w16cid:durableId="2116A291"/>
  <w16cid:commentId w16cid:paraId="5A83F671" w16cid:durableId="20AA6A1D"/>
  <w16cid:commentId w16cid:paraId="23222032" w16cid:durableId="2116A2DA"/>
  <w16cid:commentId w16cid:paraId="5DD989D8" w16cid:durableId="2116A347"/>
  <w16cid:commentId w16cid:paraId="53438016" w16cid:durableId="20A8FD9C"/>
  <w16cid:commentId w16cid:paraId="4633D993" w16cid:durableId="2116A4E6"/>
  <w16cid:commentId w16cid:paraId="19BB605B" w16cid:durableId="2116A58E"/>
  <w16cid:commentId w16cid:paraId="508A244F" w16cid:durableId="20C05FD6"/>
  <w16cid:commentId w16cid:paraId="139AE097" w16cid:durableId="2116A78C"/>
  <w16cid:commentId w16cid:paraId="26A3CDE8" w16cid:durableId="2116A701"/>
  <w16cid:commentId w16cid:paraId="4F2C75B8" w16cid:durableId="2116B278"/>
  <w16cid:commentId w16cid:paraId="1884C315" w16cid:durableId="2116B62D"/>
  <w16cid:commentId w16cid:paraId="6119A195" w16cid:durableId="2116B8D0"/>
  <w16cid:commentId w16cid:paraId="4E93CAEA" w16cid:durableId="20C063D7"/>
  <w16cid:commentId w16cid:paraId="071B7D97" w16cid:durableId="2117747E"/>
  <w16cid:commentId w16cid:paraId="6EA72DA9" w16cid:durableId="21177615"/>
  <w16cid:commentId w16cid:paraId="10200385" w16cid:durableId="20C06623"/>
  <w16cid:commentId w16cid:paraId="30124B7A" w16cid:durableId="211777DC"/>
  <w16cid:commentId w16cid:paraId="7817B917" w16cid:durableId="21177507"/>
  <w16cid:commentId w16cid:paraId="3A05043B" w16cid:durableId="21177A68"/>
  <w16cid:commentId w16cid:paraId="3DC9D50D" w16cid:durableId="21177AF9"/>
  <w16cid:commentId w16cid:paraId="385FF335" w16cid:durableId="211784EF"/>
  <w16cid:commentId w16cid:paraId="7D6EAC9A" w16cid:durableId="21178526"/>
  <w16cid:commentId w16cid:paraId="28444AE2" w16cid:durableId="21178443"/>
  <w16cid:commentId w16cid:paraId="553EE5BB" w16cid:durableId="2117944C"/>
  <w16cid:commentId w16cid:paraId="11A2B9BB" w16cid:durableId="211792B5"/>
  <w16cid:commentId w16cid:paraId="44B142D7" w16cid:durableId="20A3764A"/>
  <w16cid:commentId w16cid:paraId="386D3D14" w16cid:durableId="21179596"/>
  <w16cid:commentId w16cid:paraId="1275FA81" w16cid:durableId="20A90754"/>
  <w16cid:commentId w16cid:paraId="4F8628EE" w16cid:durableId="20AB73A9"/>
  <w16cid:commentId w16cid:paraId="642BF4F6" w16cid:durableId="21179548"/>
  <w16cid:commentId w16cid:paraId="3A9E4FC3" w16cid:durableId="2117A7BE"/>
  <w16cid:commentId w16cid:paraId="28526416" w16cid:durableId="20AB73FA"/>
  <w16cid:commentId w16cid:paraId="4D61FF84" w16cid:durableId="21179CE7"/>
  <w16cid:commentId w16cid:paraId="33996C0A" w16cid:durableId="206365BA"/>
  <w16cid:commentId w16cid:paraId="51CC0F76" w16cid:durableId="206365B7"/>
  <w16cid:commentId w16cid:paraId="4AB464C6" w16cid:durableId="20A11309"/>
  <w16cid:commentId w16cid:paraId="5A516513" w16cid:durableId="20A2B6DC"/>
  <w16cid:commentId w16cid:paraId="699D7214" w16cid:durableId="20C0A7DB"/>
  <w16cid:commentId w16cid:paraId="0E6CD238" w16cid:durableId="20840CC2"/>
  <w16cid:commentId w16cid:paraId="60B66604" w16cid:durableId="20C0AD66"/>
  <w16cid:commentId w16cid:paraId="1D3D03DA" w16cid:durableId="20C0B2B8"/>
  <w16cid:commentId w16cid:paraId="42DB60CD" w16cid:durableId="20A3BA4D"/>
  <w16cid:commentId w16cid:paraId="3126FF57" w16cid:durableId="20A3C6C1"/>
  <w16cid:commentId w16cid:paraId="45381B3B" w16cid:durableId="20B11FD4"/>
  <w16cid:commentId w16cid:paraId="69F154D4" w16cid:durableId="206365BC"/>
  <w16cid:commentId w16cid:paraId="2391AC7A" w16cid:durableId="206365BE"/>
  <w16cid:commentId w16cid:paraId="7C32F254" w16cid:durableId="20C1A555"/>
  <w16cid:commentId w16cid:paraId="37106F4F" w16cid:durableId="20C1DC14"/>
  <w16cid:commentId w16cid:paraId="69855426" w16cid:durableId="20C1DE40"/>
  <w16cid:commentId w16cid:paraId="179E0CB4" w16cid:durableId="20C5DBA5"/>
  <w16cid:commentId w16cid:paraId="2E0AC638" w16cid:durableId="20C1E1A9"/>
  <w16cid:commentId w16cid:paraId="2DF4B01F" w16cid:durableId="20C257D6"/>
  <w16cid:commentId w16cid:paraId="01F97CAF" w16cid:durableId="20C25548"/>
  <w16cid:commentId w16cid:paraId="26928A9B" w16cid:durableId="206365BF"/>
  <w16cid:commentId w16cid:paraId="057DDF0E" w16cid:durableId="21058D4F"/>
  <w16cid:commentId w16cid:paraId="5EDC1E52" w16cid:durableId="206365C0"/>
  <w16cid:commentId w16cid:paraId="51A8DDF9" w16cid:durableId="20B13FEB"/>
  <w16cid:commentId w16cid:paraId="3D840A9A" w16cid:durableId="206365C1"/>
  <w16cid:commentId w16cid:paraId="0D97957B" w16cid:durableId="206365C2"/>
  <w16cid:commentId w16cid:paraId="78633D19" w16cid:durableId="20B135C3"/>
  <w16cid:commentId w16cid:paraId="7DF6E9A0" w16cid:durableId="20C5D9A5"/>
  <w16cid:commentId w16cid:paraId="6BB1AB0F" w16cid:durableId="214204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39204" w14:textId="77777777" w:rsidR="00CA29A4" w:rsidRDefault="00CA29A4">
      <w:r>
        <w:separator/>
      </w:r>
    </w:p>
  </w:endnote>
  <w:endnote w:type="continuationSeparator" w:id="0">
    <w:p w14:paraId="7D74528E" w14:textId="77777777" w:rsidR="00CA29A4" w:rsidRDefault="00CA2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0E0AD" w14:textId="77777777" w:rsidR="00CA29A4" w:rsidRDefault="00CA29A4">
      <w:r>
        <w:separator/>
      </w:r>
    </w:p>
  </w:footnote>
  <w:footnote w:type="continuationSeparator" w:id="0">
    <w:p w14:paraId="32E96F76" w14:textId="77777777" w:rsidR="00CA29A4" w:rsidRDefault="00CA2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6BB3D" w14:textId="77777777" w:rsidR="00113F20" w:rsidRDefault="00113F20">
    <w:pPr>
      <w:pStyle w:val="Normal1"/>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14</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D23"/>
    <w:multiLevelType w:val="hybridMultilevel"/>
    <w:tmpl w:val="BEC0867E"/>
    <w:lvl w:ilvl="0" w:tplc="30AC8D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ECD25A7"/>
    <w:multiLevelType w:val="hybridMultilevel"/>
    <w:tmpl w:val="A676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E145D"/>
    <w:multiLevelType w:val="multilevel"/>
    <w:tmpl w:val="EE921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B5421E"/>
    <w:multiLevelType w:val="multilevel"/>
    <w:tmpl w:val="7E40E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id Bartel">
    <w15:presenceInfo w15:providerId="None" w15:userId="David Bar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77"/>
    <w:rsid w:val="00001042"/>
    <w:rsid w:val="00007A15"/>
    <w:rsid w:val="000104AE"/>
    <w:rsid w:val="00014A10"/>
    <w:rsid w:val="00015A4F"/>
    <w:rsid w:val="00023176"/>
    <w:rsid w:val="0002353B"/>
    <w:rsid w:val="00023990"/>
    <w:rsid w:val="00024649"/>
    <w:rsid w:val="00026E36"/>
    <w:rsid w:val="00040D7F"/>
    <w:rsid w:val="00042E5E"/>
    <w:rsid w:val="00044263"/>
    <w:rsid w:val="00044625"/>
    <w:rsid w:val="000454B2"/>
    <w:rsid w:val="000454C0"/>
    <w:rsid w:val="0004553E"/>
    <w:rsid w:val="000455A2"/>
    <w:rsid w:val="00050E3D"/>
    <w:rsid w:val="00051873"/>
    <w:rsid w:val="00060AB3"/>
    <w:rsid w:val="000620B0"/>
    <w:rsid w:val="00066F8D"/>
    <w:rsid w:val="000707D2"/>
    <w:rsid w:val="0007348E"/>
    <w:rsid w:val="0008052D"/>
    <w:rsid w:val="00086B92"/>
    <w:rsid w:val="000878CC"/>
    <w:rsid w:val="00091E1D"/>
    <w:rsid w:val="000922FC"/>
    <w:rsid w:val="00092C31"/>
    <w:rsid w:val="000938B8"/>
    <w:rsid w:val="000A0A26"/>
    <w:rsid w:val="000A0B93"/>
    <w:rsid w:val="000A1116"/>
    <w:rsid w:val="000A2952"/>
    <w:rsid w:val="000A2ED4"/>
    <w:rsid w:val="000A5CF4"/>
    <w:rsid w:val="000A5CFD"/>
    <w:rsid w:val="000B383C"/>
    <w:rsid w:val="000B49C9"/>
    <w:rsid w:val="000C22FA"/>
    <w:rsid w:val="000C5EE8"/>
    <w:rsid w:val="000D1597"/>
    <w:rsid w:val="000D5EDE"/>
    <w:rsid w:val="000E08D7"/>
    <w:rsid w:val="000E5689"/>
    <w:rsid w:val="000F10F0"/>
    <w:rsid w:val="000F5776"/>
    <w:rsid w:val="0010280A"/>
    <w:rsid w:val="00111E02"/>
    <w:rsid w:val="00113324"/>
    <w:rsid w:val="00113F20"/>
    <w:rsid w:val="00117D83"/>
    <w:rsid w:val="00132178"/>
    <w:rsid w:val="001334BA"/>
    <w:rsid w:val="001470BD"/>
    <w:rsid w:val="00150A05"/>
    <w:rsid w:val="001556DB"/>
    <w:rsid w:val="00160E4C"/>
    <w:rsid w:val="00165AD3"/>
    <w:rsid w:val="00166642"/>
    <w:rsid w:val="00167713"/>
    <w:rsid w:val="0017067C"/>
    <w:rsid w:val="00175888"/>
    <w:rsid w:val="00176A1D"/>
    <w:rsid w:val="00182F4A"/>
    <w:rsid w:val="00190D24"/>
    <w:rsid w:val="001967F9"/>
    <w:rsid w:val="001976B7"/>
    <w:rsid w:val="001A4E27"/>
    <w:rsid w:val="001A4E55"/>
    <w:rsid w:val="001A61F6"/>
    <w:rsid w:val="001B0F49"/>
    <w:rsid w:val="001B241F"/>
    <w:rsid w:val="001B487C"/>
    <w:rsid w:val="001B4C98"/>
    <w:rsid w:val="001C1F3A"/>
    <w:rsid w:val="001C2D20"/>
    <w:rsid w:val="001C3F23"/>
    <w:rsid w:val="001C7CC0"/>
    <w:rsid w:val="001D0931"/>
    <w:rsid w:val="001D29E6"/>
    <w:rsid w:val="001E137E"/>
    <w:rsid w:val="001E2F8A"/>
    <w:rsid w:val="001E68B1"/>
    <w:rsid w:val="001E697A"/>
    <w:rsid w:val="001F0725"/>
    <w:rsid w:val="002046F5"/>
    <w:rsid w:val="002057D4"/>
    <w:rsid w:val="0021044E"/>
    <w:rsid w:val="002138DD"/>
    <w:rsid w:val="00220DF3"/>
    <w:rsid w:val="00223C7B"/>
    <w:rsid w:val="00223FDD"/>
    <w:rsid w:val="0022551E"/>
    <w:rsid w:val="00234834"/>
    <w:rsid w:val="00237D6D"/>
    <w:rsid w:val="00241FF1"/>
    <w:rsid w:val="00245436"/>
    <w:rsid w:val="00251291"/>
    <w:rsid w:val="002520FA"/>
    <w:rsid w:val="00257D21"/>
    <w:rsid w:val="0027112E"/>
    <w:rsid w:val="002759A1"/>
    <w:rsid w:val="00277990"/>
    <w:rsid w:val="0028080D"/>
    <w:rsid w:val="002814D2"/>
    <w:rsid w:val="002821E4"/>
    <w:rsid w:val="0028773E"/>
    <w:rsid w:val="00290DEF"/>
    <w:rsid w:val="00294E44"/>
    <w:rsid w:val="002975AE"/>
    <w:rsid w:val="002976FA"/>
    <w:rsid w:val="002A4CFD"/>
    <w:rsid w:val="002A521B"/>
    <w:rsid w:val="002C53B5"/>
    <w:rsid w:val="002D410B"/>
    <w:rsid w:val="002E423A"/>
    <w:rsid w:val="002E4468"/>
    <w:rsid w:val="002E51C5"/>
    <w:rsid w:val="002F3DD7"/>
    <w:rsid w:val="002F3F5A"/>
    <w:rsid w:val="002F43EC"/>
    <w:rsid w:val="00301AFA"/>
    <w:rsid w:val="003020FD"/>
    <w:rsid w:val="003106CC"/>
    <w:rsid w:val="00310AFF"/>
    <w:rsid w:val="0031182B"/>
    <w:rsid w:val="00312B45"/>
    <w:rsid w:val="003143E8"/>
    <w:rsid w:val="0031472C"/>
    <w:rsid w:val="00315008"/>
    <w:rsid w:val="00317339"/>
    <w:rsid w:val="003223AD"/>
    <w:rsid w:val="00326F58"/>
    <w:rsid w:val="0032732B"/>
    <w:rsid w:val="00331EF9"/>
    <w:rsid w:val="00332888"/>
    <w:rsid w:val="0034561C"/>
    <w:rsid w:val="003528DC"/>
    <w:rsid w:val="00354EB9"/>
    <w:rsid w:val="00355300"/>
    <w:rsid w:val="00356B50"/>
    <w:rsid w:val="003602B5"/>
    <w:rsid w:val="00361A8B"/>
    <w:rsid w:val="00363CF9"/>
    <w:rsid w:val="0037740F"/>
    <w:rsid w:val="00382759"/>
    <w:rsid w:val="00383E4A"/>
    <w:rsid w:val="003848E3"/>
    <w:rsid w:val="00386151"/>
    <w:rsid w:val="003869CF"/>
    <w:rsid w:val="00387254"/>
    <w:rsid w:val="00391BB2"/>
    <w:rsid w:val="00392004"/>
    <w:rsid w:val="003954D5"/>
    <w:rsid w:val="00395FC4"/>
    <w:rsid w:val="003A0A6D"/>
    <w:rsid w:val="003A5B25"/>
    <w:rsid w:val="003A702E"/>
    <w:rsid w:val="003A7B7D"/>
    <w:rsid w:val="003B29C0"/>
    <w:rsid w:val="003B43D0"/>
    <w:rsid w:val="003B5D78"/>
    <w:rsid w:val="003B6274"/>
    <w:rsid w:val="003B6D83"/>
    <w:rsid w:val="003B7B47"/>
    <w:rsid w:val="003C482D"/>
    <w:rsid w:val="003C656A"/>
    <w:rsid w:val="003D0914"/>
    <w:rsid w:val="003D4450"/>
    <w:rsid w:val="003E08D9"/>
    <w:rsid w:val="003E6143"/>
    <w:rsid w:val="003F4728"/>
    <w:rsid w:val="003F67F6"/>
    <w:rsid w:val="0040625C"/>
    <w:rsid w:val="00407BEB"/>
    <w:rsid w:val="00416C4E"/>
    <w:rsid w:val="004207B3"/>
    <w:rsid w:val="00425E4F"/>
    <w:rsid w:val="00425EA3"/>
    <w:rsid w:val="0042628A"/>
    <w:rsid w:val="0043000D"/>
    <w:rsid w:val="004341BD"/>
    <w:rsid w:val="00435656"/>
    <w:rsid w:val="00436672"/>
    <w:rsid w:val="0044631D"/>
    <w:rsid w:val="00451C89"/>
    <w:rsid w:val="0045256B"/>
    <w:rsid w:val="00453109"/>
    <w:rsid w:val="00460FB8"/>
    <w:rsid w:val="00462A8E"/>
    <w:rsid w:val="00464049"/>
    <w:rsid w:val="004662D6"/>
    <w:rsid w:val="00470DBD"/>
    <w:rsid w:val="00472620"/>
    <w:rsid w:val="00476923"/>
    <w:rsid w:val="004854E6"/>
    <w:rsid w:val="0048567F"/>
    <w:rsid w:val="004909CB"/>
    <w:rsid w:val="00492917"/>
    <w:rsid w:val="004945FD"/>
    <w:rsid w:val="004A1320"/>
    <w:rsid w:val="004B3617"/>
    <w:rsid w:val="004B65FF"/>
    <w:rsid w:val="004C2588"/>
    <w:rsid w:val="004C2DBB"/>
    <w:rsid w:val="004C50B7"/>
    <w:rsid w:val="004C5EB6"/>
    <w:rsid w:val="004C61E4"/>
    <w:rsid w:val="004E0BED"/>
    <w:rsid w:val="004E0C87"/>
    <w:rsid w:val="004E2E14"/>
    <w:rsid w:val="004E4D71"/>
    <w:rsid w:val="004E72B5"/>
    <w:rsid w:val="004F0035"/>
    <w:rsid w:val="004F1938"/>
    <w:rsid w:val="004F1A2E"/>
    <w:rsid w:val="004F3819"/>
    <w:rsid w:val="0050088E"/>
    <w:rsid w:val="00500AD9"/>
    <w:rsid w:val="005010D9"/>
    <w:rsid w:val="00501A9F"/>
    <w:rsid w:val="00504149"/>
    <w:rsid w:val="005173ED"/>
    <w:rsid w:val="00524D03"/>
    <w:rsid w:val="0052675B"/>
    <w:rsid w:val="00530818"/>
    <w:rsid w:val="005317BF"/>
    <w:rsid w:val="00534866"/>
    <w:rsid w:val="005353C1"/>
    <w:rsid w:val="00536628"/>
    <w:rsid w:val="00537843"/>
    <w:rsid w:val="00540A0B"/>
    <w:rsid w:val="005414FB"/>
    <w:rsid w:val="00550049"/>
    <w:rsid w:val="005507DF"/>
    <w:rsid w:val="0055209E"/>
    <w:rsid w:val="0055428F"/>
    <w:rsid w:val="00554C89"/>
    <w:rsid w:val="00566D1A"/>
    <w:rsid w:val="00572483"/>
    <w:rsid w:val="005729C8"/>
    <w:rsid w:val="00576ACD"/>
    <w:rsid w:val="005776D7"/>
    <w:rsid w:val="00583629"/>
    <w:rsid w:val="005854A8"/>
    <w:rsid w:val="0058660F"/>
    <w:rsid w:val="005877A6"/>
    <w:rsid w:val="00587E29"/>
    <w:rsid w:val="00596181"/>
    <w:rsid w:val="005A1B4E"/>
    <w:rsid w:val="005A32DB"/>
    <w:rsid w:val="005A409C"/>
    <w:rsid w:val="005A57A8"/>
    <w:rsid w:val="005A6FC7"/>
    <w:rsid w:val="005A7E15"/>
    <w:rsid w:val="005B1E0A"/>
    <w:rsid w:val="005B4347"/>
    <w:rsid w:val="005B6B46"/>
    <w:rsid w:val="005B7168"/>
    <w:rsid w:val="005C3A6D"/>
    <w:rsid w:val="005C5511"/>
    <w:rsid w:val="005D24FB"/>
    <w:rsid w:val="005D3D05"/>
    <w:rsid w:val="005E00F5"/>
    <w:rsid w:val="005E116E"/>
    <w:rsid w:val="005E1F54"/>
    <w:rsid w:val="005E2692"/>
    <w:rsid w:val="005E5D7A"/>
    <w:rsid w:val="00603257"/>
    <w:rsid w:val="00615CF1"/>
    <w:rsid w:val="0061636D"/>
    <w:rsid w:val="00622E0E"/>
    <w:rsid w:val="00623481"/>
    <w:rsid w:val="0062557E"/>
    <w:rsid w:val="00634663"/>
    <w:rsid w:val="006360C6"/>
    <w:rsid w:val="0063672F"/>
    <w:rsid w:val="00637C58"/>
    <w:rsid w:val="00642826"/>
    <w:rsid w:val="00642F97"/>
    <w:rsid w:val="0064789D"/>
    <w:rsid w:val="006501CE"/>
    <w:rsid w:val="0065504B"/>
    <w:rsid w:val="0065727D"/>
    <w:rsid w:val="0066666B"/>
    <w:rsid w:val="0066729E"/>
    <w:rsid w:val="006730BF"/>
    <w:rsid w:val="006743A0"/>
    <w:rsid w:val="006752E3"/>
    <w:rsid w:val="00680740"/>
    <w:rsid w:val="00681E74"/>
    <w:rsid w:val="006855F4"/>
    <w:rsid w:val="00685DA5"/>
    <w:rsid w:val="00692614"/>
    <w:rsid w:val="00694446"/>
    <w:rsid w:val="0069447F"/>
    <w:rsid w:val="00694A4D"/>
    <w:rsid w:val="006A5372"/>
    <w:rsid w:val="006B5849"/>
    <w:rsid w:val="006C00CD"/>
    <w:rsid w:val="006C01E2"/>
    <w:rsid w:val="006C0A82"/>
    <w:rsid w:val="006C1CA3"/>
    <w:rsid w:val="006C2662"/>
    <w:rsid w:val="006D1B4F"/>
    <w:rsid w:val="006D27CF"/>
    <w:rsid w:val="006D2CD8"/>
    <w:rsid w:val="006E0D11"/>
    <w:rsid w:val="006E102A"/>
    <w:rsid w:val="006E41C7"/>
    <w:rsid w:val="006E7326"/>
    <w:rsid w:val="006E774C"/>
    <w:rsid w:val="00700337"/>
    <w:rsid w:val="00701399"/>
    <w:rsid w:val="007034DC"/>
    <w:rsid w:val="007079B0"/>
    <w:rsid w:val="00710871"/>
    <w:rsid w:val="00711BA7"/>
    <w:rsid w:val="0071390B"/>
    <w:rsid w:val="00713EF1"/>
    <w:rsid w:val="00717687"/>
    <w:rsid w:val="007238C5"/>
    <w:rsid w:val="0072417A"/>
    <w:rsid w:val="0073260D"/>
    <w:rsid w:val="00732AC5"/>
    <w:rsid w:val="00733377"/>
    <w:rsid w:val="007347D0"/>
    <w:rsid w:val="00736027"/>
    <w:rsid w:val="0074114F"/>
    <w:rsid w:val="00742AA9"/>
    <w:rsid w:val="00751D24"/>
    <w:rsid w:val="0076258A"/>
    <w:rsid w:val="00762883"/>
    <w:rsid w:val="00771039"/>
    <w:rsid w:val="00773EE5"/>
    <w:rsid w:val="007753DE"/>
    <w:rsid w:val="0077560C"/>
    <w:rsid w:val="00776CD4"/>
    <w:rsid w:val="007774B9"/>
    <w:rsid w:val="007854F8"/>
    <w:rsid w:val="00787B45"/>
    <w:rsid w:val="00796FA3"/>
    <w:rsid w:val="007970EB"/>
    <w:rsid w:val="007A0EC1"/>
    <w:rsid w:val="007A2789"/>
    <w:rsid w:val="007C1E4E"/>
    <w:rsid w:val="007C48E0"/>
    <w:rsid w:val="007D2674"/>
    <w:rsid w:val="007D563A"/>
    <w:rsid w:val="007D5D05"/>
    <w:rsid w:val="007E0A36"/>
    <w:rsid w:val="007E4D8C"/>
    <w:rsid w:val="007E611B"/>
    <w:rsid w:val="007E6158"/>
    <w:rsid w:val="007E6E75"/>
    <w:rsid w:val="007F36E4"/>
    <w:rsid w:val="007F464D"/>
    <w:rsid w:val="007F5548"/>
    <w:rsid w:val="008001BD"/>
    <w:rsid w:val="0080591E"/>
    <w:rsid w:val="00810077"/>
    <w:rsid w:val="008114C0"/>
    <w:rsid w:val="00823AA5"/>
    <w:rsid w:val="00823AD2"/>
    <w:rsid w:val="008277AB"/>
    <w:rsid w:val="00830FC0"/>
    <w:rsid w:val="00832122"/>
    <w:rsid w:val="00833BA3"/>
    <w:rsid w:val="008375DF"/>
    <w:rsid w:val="00837AF0"/>
    <w:rsid w:val="00837DDC"/>
    <w:rsid w:val="008421FD"/>
    <w:rsid w:val="00847E54"/>
    <w:rsid w:val="00850DD5"/>
    <w:rsid w:val="00850FCA"/>
    <w:rsid w:val="0085185A"/>
    <w:rsid w:val="0085212C"/>
    <w:rsid w:val="00852E00"/>
    <w:rsid w:val="008645FB"/>
    <w:rsid w:val="00871BE9"/>
    <w:rsid w:val="008730BD"/>
    <w:rsid w:val="008742C0"/>
    <w:rsid w:val="008760B1"/>
    <w:rsid w:val="00877493"/>
    <w:rsid w:val="00882327"/>
    <w:rsid w:val="00883D3D"/>
    <w:rsid w:val="00885223"/>
    <w:rsid w:val="0089377A"/>
    <w:rsid w:val="00895311"/>
    <w:rsid w:val="00896F73"/>
    <w:rsid w:val="00897823"/>
    <w:rsid w:val="008A005C"/>
    <w:rsid w:val="008A7BD0"/>
    <w:rsid w:val="008B4B42"/>
    <w:rsid w:val="008C4BE9"/>
    <w:rsid w:val="008C6299"/>
    <w:rsid w:val="008C7F74"/>
    <w:rsid w:val="008D1AF5"/>
    <w:rsid w:val="008D548D"/>
    <w:rsid w:val="008E354F"/>
    <w:rsid w:val="008F1409"/>
    <w:rsid w:val="008F30D8"/>
    <w:rsid w:val="008F467C"/>
    <w:rsid w:val="008F5D9E"/>
    <w:rsid w:val="008F5F10"/>
    <w:rsid w:val="009119CD"/>
    <w:rsid w:val="009133D9"/>
    <w:rsid w:val="0091653C"/>
    <w:rsid w:val="00925D3A"/>
    <w:rsid w:val="0093036F"/>
    <w:rsid w:val="00930372"/>
    <w:rsid w:val="00931A20"/>
    <w:rsid w:val="00941617"/>
    <w:rsid w:val="00941934"/>
    <w:rsid w:val="00945740"/>
    <w:rsid w:val="00947BCB"/>
    <w:rsid w:val="0096262E"/>
    <w:rsid w:val="00966E05"/>
    <w:rsid w:val="00972CAE"/>
    <w:rsid w:val="00980BBD"/>
    <w:rsid w:val="0098246D"/>
    <w:rsid w:val="00982CBE"/>
    <w:rsid w:val="00987C9E"/>
    <w:rsid w:val="009941CD"/>
    <w:rsid w:val="00995A48"/>
    <w:rsid w:val="00996A91"/>
    <w:rsid w:val="00997664"/>
    <w:rsid w:val="009A427D"/>
    <w:rsid w:val="009C52BD"/>
    <w:rsid w:val="009C64ED"/>
    <w:rsid w:val="009C773D"/>
    <w:rsid w:val="009D6C55"/>
    <w:rsid w:val="009E029D"/>
    <w:rsid w:val="009E3461"/>
    <w:rsid w:val="009E671B"/>
    <w:rsid w:val="009F6FB1"/>
    <w:rsid w:val="00A10C9C"/>
    <w:rsid w:val="00A12824"/>
    <w:rsid w:val="00A12ED2"/>
    <w:rsid w:val="00A150E2"/>
    <w:rsid w:val="00A15591"/>
    <w:rsid w:val="00A155A7"/>
    <w:rsid w:val="00A1654B"/>
    <w:rsid w:val="00A2194A"/>
    <w:rsid w:val="00A24F01"/>
    <w:rsid w:val="00A26564"/>
    <w:rsid w:val="00A27A40"/>
    <w:rsid w:val="00A310F3"/>
    <w:rsid w:val="00A3407B"/>
    <w:rsid w:val="00A37219"/>
    <w:rsid w:val="00A417EF"/>
    <w:rsid w:val="00A4503F"/>
    <w:rsid w:val="00A47C0C"/>
    <w:rsid w:val="00A52451"/>
    <w:rsid w:val="00A53EC2"/>
    <w:rsid w:val="00A60869"/>
    <w:rsid w:val="00A63CA9"/>
    <w:rsid w:val="00A73FE6"/>
    <w:rsid w:val="00A77A92"/>
    <w:rsid w:val="00A92677"/>
    <w:rsid w:val="00A929FC"/>
    <w:rsid w:val="00A9464D"/>
    <w:rsid w:val="00AB1291"/>
    <w:rsid w:val="00AB511D"/>
    <w:rsid w:val="00AB61DE"/>
    <w:rsid w:val="00AB7D72"/>
    <w:rsid w:val="00AC3FD8"/>
    <w:rsid w:val="00AD0C11"/>
    <w:rsid w:val="00AD1087"/>
    <w:rsid w:val="00AD4278"/>
    <w:rsid w:val="00AD4FC6"/>
    <w:rsid w:val="00AE0F5B"/>
    <w:rsid w:val="00AE1DB6"/>
    <w:rsid w:val="00AE217F"/>
    <w:rsid w:val="00AE61B4"/>
    <w:rsid w:val="00AE790D"/>
    <w:rsid w:val="00AF3EF0"/>
    <w:rsid w:val="00AF676A"/>
    <w:rsid w:val="00B0410B"/>
    <w:rsid w:val="00B0525E"/>
    <w:rsid w:val="00B1239A"/>
    <w:rsid w:val="00B1710F"/>
    <w:rsid w:val="00B173F4"/>
    <w:rsid w:val="00B2008A"/>
    <w:rsid w:val="00B258E9"/>
    <w:rsid w:val="00B26247"/>
    <w:rsid w:val="00B2745B"/>
    <w:rsid w:val="00B3143C"/>
    <w:rsid w:val="00B33CBC"/>
    <w:rsid w:val="00B33CC7"/>
    <w:rsid w:val="00B3436E"/>
    <w:rsid w:val="00B3507C"/>
    <w:rsid w:val="00B355E6"/>
    <w:rsid w:val="00B35C06"/>
    <w:rsid w:val="00B41167"/>
    <w:rsid w:val="00B4643C"/>
    <w:rsid w:val="00B56F13"/>
    <w:rsid w:val="00B6239F"/>
    <w:rsid w:val="00B7154C"/>
    <w:rsid w:val="00B72FA0"/>
    <w:rsid w:val="00B77920"/>
    <w:rsid w:val="00B802CB"/>
    <w:rsid w:val="00B81129"/>
    <w:rsid w:val="00B81516"/>
    <w:rsid w:val="00B86AE8"/>
    <w:rsid w:val="00B9359C"/>
    <w:rsid w:val="00B9431C"/>
    <w:rsid w:val="00BA3580"/>
    <w:rsid w:val="00BB0DD8"/>
    <w:rsid w:val="00BB2FE8"/>
    <w:rsid w:val="00BB4F25"/>
    <w:rsid w:val="00BB5374"/>
    <w:rsid w:val="00BC1D43"/>
    <w:rsid w:val="00BC3488"/>
    <w:rsid w:val="00BD026B"/>
    <w:rsid w:val="00BD1727"/>
    <w:rsid w:val="00BD4CBA"/>
    <w:rsid w:val="00BD50ED"/>
    <w:rsid w:val="00BE127E"/>
    <w:rsid w:val="00BE2989"/>
    <w:rsid w:val="00BE5756"/>
    <w:rsid w:val="00BF05D5"/>
    <w:rsid w:val="00BF4610"/>
    <w:rsid w:val="00BF4B01"/>
    <w:rsid w:val="00BF57FE"/>
    <w:rsid w:val="00BF6E18"/>
    <w:rsid w:val="00C06C3A"/>
    <w:rsid w:val="00C14070"/>
    <w:rsid w:val="00C356DB"/>
    <w:rsid w:val="00C4227A"/>
    <w:rsid w:val="00C45DFC"/>
    <w:rsid w:val="00C50073"/>
    <w:rsid w:val="00C5225D"/>
    <w:rsid w:val="00C54EEE"/>
    <w:rsid w:val="00C558ED"/>
    <w:rsid w:val="00C65A06"/>
    <w:rsid w:val="00C70D99"/>
    <w:rsid w:val="00C7260E"/>
    <w:rsid w:val="00C72DF0"/>
    <w:rsid w:val="00C76BF7"/>
    <w:rsid w:val="00C772A2"/>
    <w:rsid w:val="00C8166C"/>
    <w:rsid w:val="00C849A9"/>
    <w:rsid w:val="00C87724"/>
    <w:rsid w:val="00C91970"/>
    <w:rsid w:val="00CA1C58"/>
    <w:rsid w:val="00CA270C"/>
    <w:rsid w:val="00CA29A4"/>
    <w:rsid w:val="00CA2B59"/>
    <w:rsid w:val="00CA5331"/>
    <w:rsid w:val="00CA54F7"/>
    <w:rsid w:val="00CB63A3"/>
    <w:rsid w:val="00CB65F7"/>
    <w:rsid w:val="00CC19C2"/>
    <w:rsid w:val="00CC2B34"/>
    <w:rsid w:val="00CC2EC2"/>
    <w:rsid w:val="00CC558C"/>
    <w:rsid w:val="00CC6784"/>
    <w:rsid w:val="00CD3077"/>
    <w:rsid w:val="00CE16D2"/>
    <w:rsid w:val="00CF22D7"/>
    <w:rsid w:val="00CF385D"/>
    <w:rsid w:val="00CF4EFB"/>
    <w:rsid w:val="00CF51AD"/>
    <w:rsid w:val="00D013F5"/>
    <w:rsid w:val="00D027D4"/>
    <w:rsid w:val="00D06887"/>
    <w:rsid w:val="00D325D6"/>
    <w:rsid w:val="00D33DEE"/>
    <w:rsid w:val="00D34895"/>
    <w:rsid w:val="00D34DAF"/>
    <w:rsid w:val="00D358EA"/>
    <w:rsid w:val="00D400FC"/>
    <w:rsid w:val="00D44A8F"/>
    <w:rsid w:val="00D54A94"/>
    <w:rsid w:val="00D56D0B"/>
    <w:rsid w:val="00D572D7"/>
    <w:rsid w:val="00D606C4"/>
    <w:rsid w:val="00D60AA6"/>
    <w:rsid w:val="00D63974"/>
    <w:rsid w:val="00D6594F"/>
    <w:rsid w:val="00D6674C"/>
    <w:rsid w:val="00D84BB1"/>
    <w:rsid w:val="00D8589F"/>
    <w:rsid w:val="00D8613E"/>
    <w:rsid w:val="00D8709F"/>
    <w:rsid w:val="00D8790E"/>
    <w:rsid w:val="00D947BE"/>
    <w:rsid w:val="00D95732"/>
    <w:rsid w:val="00DA0BBB"/>
    <w:rsid w:val="00DA2458"/>
    <w:rsid w:val="00DA2878"/>
    <w:rsid w:val="00DA764E"/>
    <w:rsid w:val="00DB3579"/>
    <w:rsid w:val="00DB4718"/>
    <w:rsid w:val="00DB4BB9"/>
    <w:rsid w:val="00DC3C6D"/>
    <w:rsid w:val="00DC3F85"/>
    <w:rsid w:val="00DC6B23"/>
    <w:rsid w:val="00DD196B"/>
    <w:rsid w:val="00DE0C64"/>
    <w:rsid w:val="00DE0CEE"/>
    <w:rsid w:val="00DE158F"/>
    <w:rsid w:val="00DE32B6"/>
    <w:rsid w:val="00DE3D13"/>
    <w:rsid w:val="00DE4BFD"/>
    <w:rsid w:val="00DE504F"/>
    <w:rsid w:val="00DE7DA0"/>
    <w:rsid w:val="00DF122C"/>
    <w:rsid w:val="00DF4177"/>
    <w:rsid w:val="00E04CEC"/>
    <w:rsid w:val="00E077CF"/>
    <w:rsid w:val="00E079E8"/>
    <w:rsid w:val="00E10358"/>
    <w:rsid w:val="00E15245"/>
    <w:rsid w:val="00E15A5C"/>
    <w:rsid w:val="00E1702B"/>
    <w:rsid w:val="00E231E9"/>
    <w:rsid w:val="00E26591"/>
    <w:rsid w:val="00E310F2"/>
    <w:rsid w:val="00E3230C"/>
    <w:rsid w:val="00E329A5"/>
    <w:rsid w:val="00E443BB"/>
    <w:rsid w:val="00E4456D"/>
    <w:rsid w:val="00E4765D"/>
    <w:rsid w:val="00E47D80"/>
    <w:rsid w:val="00E52740"/>
    <w:rsid w:val="00E54903"/>
    <w:rsid w:val="00E65460"/>
    <w:rsid w:val="00E67153"/>
    <w:rsid w:val="00E72BC2"/>
    <w:rsid w:val="00E72E82"/>
    <w:rsid w:val="00E86D41"/>
    <w:rsid w:val="00E87DE6"/>
    <w:rsid w:val="00E92463"/>
    <w:rsid w:val="00E929BE"/>
    <w:rsid w:val="00E93D4F"/>
    <w:rsid w:val="00EA20C5"/>
    <w:rsid w:val="00EA2157"/>
    <w:rsid w:val="00EA2C0E"/>
    <w:rsid w:val="00EA32C4"/>
    <w:rsid w:val="00EC54E0"/>
    <w:rsid w:val="00ED24C5"/>
    <w:rsid w:val="00EE0942"/>
    <w:rsid w:val="00EE4C55"/>
    <w:rsid w:val="00EF078A"/>
    <w:rsid w:val="00EF1B9D"/>
    <w:rsid w:val="00EF5AA8"/>
    <w:rsid w:val="00EF5EC3"/>
    <w:rsid w:val="00EF6060"/>
    <w:rsid w:val="00F01612"/>
    <w:rsid w:val="00F02473"/>
    <w:rsid w:val="00F071D3"/>
    <w:rsid w:val="00F12373"/>
    <w:rsid w:val="00F326D4"/>
    <w:rsid w:val="00F32EA2"/>
    <w:rsid w:val="00F40615"/>
    <w:rsid w:val="00F43018"/>
    <w:rsid w:val="00F558A2"/>
    <w:rsid w:val="00F63587"/>
    <w:rsid w:val="00F63E08"/>
    <w:rsid w:val="00F662F3"/>
    <w:rsid w:val="00F70659"/>
    <w:rsid w:val="00F81554"/>
    <w:rsid w:val="00F81AF8"/>
    <w:rsid w:val="00F83FD2"/>
    <w:rsid w:val="00F8618B"/>
    <w:rsid w:val="00F95A42"/>
    <w:rsid w:val="00FA1191"/>
    <w:rsid w:val="00FA4D42"/>
    <w:rsid w:val="00FB0229"/>
    <w:rsid w:val="00FB75A7"/>
    <w:rsid w:val="00FC0839"/>
    <w:rsid w:val="00FC2217"/>
    <w:rsid w:val="00FC3704"/>
    <w:rsid w:val="00FC3F57"/>
    <w:rsid w:val="00FC55D8"/>
    <w:rsid w:val="00FC6395"/>
    <w:rsid w:val="00FC74D3"/>
    <w:rsid w:val="00FC7770"/>
    <w:rsid w:val="00FD252A"/>
    <w:rsid w:val="00FD390F"/>
    <w:rsid w:val="00FE1518"/>
    <w:rsid w:val="00FE180B"/>
    <w:rsid w:val="00FE2B59"/>
    <w:rsid w:val="00FE51EB"/>
    <w:rsid w:val="00FF058E"/>
    <w:rsid w:val="00FF234A"/>
    <w:rsid w:val="00FF4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E2EA42"/>
  <w15:docId w15:val="{A8B19545-EA25-414E-BDF3-ED7F081B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Batang"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3143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3143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3143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B0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22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B0229"/>
    <w:rPr>
      <w:b/>
      <w:bCs/>
      <w:sz w:val="20"/>
      <w:szCs w:val="20"/>
    </w:rPr>
  </w:style>
  <w:style w:type="character" w:customStyle="1" w:styleId="CommentSubjectChar">
    <w:name w:val="Comment Subject Char"/>
    <w:basedOn w:val="CommentTextChar"/>
    <w:link w:val="CommentSubject"/>
    <w:uiPriority w:val="99"/>
    <w:semiHidden/>
    <w:rsid w:val="00FB0229"/>
    <w:rPr>
      <w:b/>
      <w:bCs/>
      <w:sz w:val="20"/>
      <w:szCs w:val="20"/>
    </w:rPr>
  </w:style>
  <w:style w:type="paragraph" w:styleId="Revision">
    <w:name w:val="Revision"/>
    <w:hidden/>
    <w:uiPriority w:val="99"/>
    <w:semiHidden/>
    <w:rsid w:val="00DC3F85"/>
  </w:style>
  <w:style w:type="character" w:styleId="Strong">
    <w:name w:val="Strong"/>
    <w:basedOn w:val="DefaultParagraphFont"/>
    <w:uiPriority w:val="22"/>
    <w:qFormat/>
    <w:rsid w:val="000A0B93"/>
    <w:rPr>
      <w:b/>
      <w:bCs/>
    </w:rPr>
  </w:style>
  <w:style w:type="paragraph" w:styleId="FootnoteText">
    <w:name w:val="footnote text"/>
    <w:basedOn w:val="Normal"/>
    <w:link w:val="FootnoteTextChar"/>
    <w:uiPriority w:val="99"/>
    <w:semiHidden/>
    <w:unhideWhenUsed/>
    <w:rsid w:val="003C482D"/>
    <w:rPr>
      <w:sz w:val="20"/>
      <w:szCs w:val="20"/>
    </w:rPr>
  </w:style>
  <w:style w:type="character" w:customStyle="1" w:styleId="FootnoteTextChar">
    <w:name w:val="Footnote Text Char"/>
    <w:basedOn w:val="DefaultParagraphFont"/>
    <w:link w:val="FootnoteText"/>
    <w:uiPriority w:val="99"/>
    <w:semiHidden/>
    <w:rsid w:val="003C482D"/>
    <w:rPr>
      <w:sz w:val="20"/>
      <w:szCs w:val="20"/>
    </w:rPr>
  </w:style>
  <w:style w:type="character" w:styleId="FootnoteReference">
    <w:name w:val="footnote reference"/>
    <w:basedOn w:val="DefaultParagraphFont"/>
    <w:uiPriority w:val="99"/>
    <w:semiHidden/>
    <w:unhideWhenUsed/>
    <w:rsid w:val="003C482D"/>
    <w:rPr>
      <w:vertAlign w:val="superscript"/>
    </w:rPr>
  </w:style>
  <w:style w:type="character" w:customStyle="1" w:styleId="Heading7Char">
    <w:name w:val="Heading 7 Char"/>
    <w:basedOn w:val="DefaultParagraphFont"/>
    <w:link w:val="Heading7"/>
    <w:uiPriority w:val="9"/>
    <w:rsid w:val="00B314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314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314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21443</Words>
  <Characters>122230</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 McGeary</dc:creator>
  <cp:keywords/>
  <dc:description/>
  <cp:lastModifiedBy>Sean E. McGeary</cp:lastModifiedBy>
  <cp:revision>3</cp:revision>
  <dcterms:created xsi:type="dcterms:W3CDTF">2020-03-24T16:13:00Z</dcterms:created>
  <dcterms:modified xsi:type="dcterms:W3CDTF">2020-03-24T22:52:00Z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id="http://www.zotero.org/styles/cell"/&gt;&lt;format class="21"/&gt;&lt;count citations="20" publications="27"/&gt;&lt;/info&gt;PAPERS2_INFO_END</vt:lpwstr>
  </property>
</Properties>
</file>