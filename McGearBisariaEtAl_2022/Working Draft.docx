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3C69" w14:textId="39DB0C59" w:rsidR="00CD3077" w:rsidRPr="004C61E4" w:rsidDel="00B258E9" w:rsidRDefault="00C8166C" w:rsidP="004C61E4">
      <w:pPr>
        <w:pStyle w:val="Normal1"/>
        <w:ind w:right="-360"/>
        <w:contextualSpacing/>
        <w:rPr>
          <w:del w:id="0" w:author="Sean E. McGeary" w:date="2019-11-20T13:01:00Z"/>
          <w:rFonts w:ascii="Helvetica" w:eastAsia="Arial" w:hAnsi="Helvetica" w:cs="Arial"/>
          <w:sz w:val="22"/>
          <w:szCs w:val="22"/>
        </w:rPr>
      </w:pPr>
      <w:del w:id="1" w:author="Sean E. McGeary" w:date="2019-11-20T13:01:00Z">
        <w:r w:rsidRPr="004C61E4" w:rsidDel="00B258E9">
          <w:rPr>
            <w:rFonts w:ascii="Helvetica" w:eastAsia="Arial" w:hAnsi="Helvetica" w:cs="Arial"/>
            <w:b/>
            <w:sz w:val="22"/>
            <w:szCs w:val="22"/>
          </w:rPr>
          <w:delText>Target Journals:</w:delText>
        </w:r>
        <w:r w:rsidRPr="004C61E4" w:rsidDel="00B258E9">
          <w:rPr>
            <w:rFonts w:ascii="Helvetica" w:eastAsia="Arial" w:hAnsi="Helvetica" w:cs="Arial"/>
            <w:sz w:val="22"/>
            <w:szCs w:val="22"/>
          </w:rPr>
          <w:delText xml:space="preserve"> </w:delText>
        </w:r>
      </w:del>
    </w:p>
    <w:p w14:paraId="33494A02" w14:textId="70D9D6C8" w:rsidR="00CD3077" w:rsidRPr="004C61E4" w:rsidDel="00B258E9" w:rsidRDefault="00C8166C" w:rsidP="004C61E4">
      <w:pPr>
        <w:pStyle w:val="Normal1"/>
        <w:numPr>
          <w:ilvl w:val="0"/>
          <w:numId w:val="2"/>
        </w:numPr>
        <w:contextualSpacing/>
        <w:rPr>
          <w:del w:id="2" w:author="Sean E. McGeary" w:date="2019-11-20T13:01:00Z"/>
          <w:rFonts w:ascii="Helvetica" w:hAnsi="Helvetica"/>
          <w:sz w:val="22"/>
          <w:szCs w:val="22"/>
        </w:rPr>
      </w:pPr>
      <w:del w:id="3" w:author="Sean E. McGeary" w:date="2019-11-20T13:01:00Z">
        <w:r w:rsidRPr="004C61E4" w:rsidDel="00B258E9">
          <w:rPr>
            <w:rFonts w:ascii="Helvetica" w:eastAsia="Arial" w:hAnsi="Helvetica" w:cs="Arial"/>
            <w:sz w:val="22"/>
            <w:szCs w:val="22"/>
          </w:rPr>
          <w:delText>Molecular Cell (13.9)- up to 8 figures, 55,000 characters</w:delText>
        </w:r>
      </w:del>
    </w:p>
    <w:p w14:paraId="1DA8FB9B" w14:textId="70875FC6" w:rsidR="00CD3077" w:rsidRPr="004C61E4" w:rsidDel="00B258E9" w:rsidRDefault="00C8166C" w:rsidP="004C61E4">
      <w:pPr>
        <w:pStyle w:val="Normal1"/>
        <w:numPr>
          <w:ilvl w:val="0"/>
          <w:numId w:val="2"/>
        </w:numPr>
        <w:contextualSpacing/>
        <w:rPr>
          <w:del w:id="4" w:author="Sean E. McGeary" w:date="2019-11-20T13:01:00Z"/>
          <w:rFonts w:ascii="Helvetica" w:hAnsi="Helvetica"/>
          <w:sz w:val="22"/>
          <w:szCs w:val="22"/>
        </w:rPr>
      </w:pPr>
      <w:del w:id="5" w:author="Sean E. McGeary" w:date="2019-11-20T13:01:00Z">
        <w:r w:rsidRPr="004C61E4" w:rsidDel="00B258E9">
          <w:rPr>
            <w:rFonts w:ascii="Helvetica" w:eastAsia="Arial" w:hAnsi="Helvetica" w:cs="Arial"/>
            <w:sz w:val="22"/>
            <w:szCs w:val="22"/>
          </w:rPr>
          <w:delText>NSMB (12.6)- 5-8 figures</w:delText>
        </w:r>
      </w:del>
    </w:p>
    <w:p w14:paraId="76C92AB8" w14:textId="7BF9F7EC" w:rsidR="00CD3077" w:rsidRPr="004C61E4" w:rsidDel="00B258E9" w:rsidRDefault="00C8166C" w:rsidP="004C61E4">
      <w:pPr>
        <w:pStyle w:val="Normal1"/>
        <w:numPr>
          <w:ilvl w:val="0"/>
          <w:numId w:val="2"/>
        </w:numPr>
        <w:contextualSpacing/>
        <w:rPr>
          <w:del w:id="6" w:author="Sean E. McGeary" w:date="2019-11-20T13:01:00Z"/>
          <w:rFonts w:ascii="Helvetica" w:hAnsi="Helvetica"/>
          <w:sz w:val="22"/>
          <w:szCs w:val="22"/>
        </w:rPr>
      </w:pPr>
      <w:del w:id="7" w:author="Sean E. McGeary" w:date="2019-11-20T13:01:00Z">
        <w:r w:rsidRPr="004C61E4" w:rsidDel="00B258E9">
          <w:rPr>
            <w:rFonts w:ascii="Helvetica" w:eastAsia="Arial" w:hAnsi="Helvetica" w:cs="Arial"/>
            <w:sz w:val="22"/>
            <w:szCs w:val="22"/>
          </w:rPr>
          <w:delText>PNAS (9.661)-6 pages (39,000 characters)</w:delText>
        </w:r>
      </w:del>
    </w:p>
    <w:p w14:paraId="1E78C4A4" w14:textId="5473A96A" w:rsidR="00CD3077" w:rsidRPr="004C61E4" w:rsidDel="00B258E9" w:rsidRDefault="00C8166C" w:rsidP="004C61E4">
      <w:pPr>
        <w:pStyle w:val="Normal1"/>
        <w:numPr>
          <w:ilvl w:val="0"/>
          <w:numId w:val="2"/>
        </w:numPr>
        <w:contextualSpacing/>
        <w:rPr>
          <w:del w:id="8" w:author="Sean E. McGeary" w:date="2019-11-20T13:01:00Z"/>
          <w:rFonts w:ascii="Helvetica" w:hAnsi="Helvetica"/>
          <w:sz w:val="22"/>
          <w:szCs w:val="22"/>
        </w:rPr>
      </w:pPr>
      <w:del w:id="9" w:author="Sean E. McGeary" w:date="2019-11-20T13:01:00Z">
        <w:r w:rsidRPr="004C61E4" w:rsidDel="00B258E9">
          <w:rPr>
            <w:rFonts w:ascii="Helvetica" w:eastAsia="Arial" w:hAnsi="Helvetica" w:cs="Arial"/>
            <w:sz w:val="22"/>
            <w:szCs w:val="22"/>
          </w:rPr>
          <w:delText>Cell Reports (8.3)-32,000 characters, 4 figures</w:delText>
        </w:r>
      </w:del>
    </w:p>
    <w:p w14:paraId="1A1C7B5B" w14:textId="102C2C22" w:rsidR="00CD3077" w:rsidRPr="004C61E4" w:rsidDel="00B258E9" w:rsidRDefault="00C8166C" w:rsidP="004C61E4">
      <w:pPr>
        <w:pStyle w:val="Normal1"/>
        <w:numPr>
          <w:ilvl w:val="0"/>
          <w:numId w:val="2"/>
        </w:numPr>
        <w:contextualSpacing/>
        <w:rPr>
          <w:del w:id="10" w:author="Sean E. McGeary" w:date="2019-11-20T13:01:00Z"/>
          <w:rFonts w:ascii="Helvetica" w:hAnsi="Helvetica"/>
          <w:sz w:val="22"/>
          <w:szCs w:val="22"/>
        </w:rPr>
      </w:pPr>
      <w:del w:id="11" w:author="Sean E. McGeary" w:date="2019-11-20T13:01:00Z">
        <w:r w:rsidRPr="004C61E4" w:rsidDel="00B258E9">
          <w:rPr>
            <w:rFonts w:ascii="Helvetica" w:eastAsia="Arial" w:hAnsi="Helvetica" w:cs="Arial"/>
            <w:sz w:val="22"/>
            <w:szCs w:val="22"/>
          </w:rPr>
          <w:delText>eLife (7.72)-no figure or length requirements</w:delText>
        </w:r>
      </w:del>
    </w:p>
    <w:p w14:paraId="51B5193D" w14:textId="09A5DCE3" w:rsidR="00CD3077" w:rsidRPr="004C61E4" w:rsidDel="00B258E9" w:rsidRDefault="00CD3077" w:rsidP="004C61E4">
      <w:pPr>
        <w:pStyle w:val="Normal1"/>
        <w:contextualSpacing/>
        <w:rPr>
          <w:del w:id="12" w:author="Sean E. McGeary" w:date="2019-11-20T13:01:00Z"/>
          <w:rFonts w:ascii="Helvetica" w:eastAsia="Arial" w:hAnsi="Helvetica" w:cs="Arial"/>
          <w:b/>
          <w:sz w:val="22"/>
          <w:szCs w:val="22"/>
        </w:rPr>
      </w:pPr>
    </w:p>
    <w:p w14:paraId="2B96286E" w14:textId="3877DFED" w:rsidR="00CD3077" w:rsidRPr="004C61E4" w:rsidDel="00B258E9" w:rsidRDefault="00C8166C" w:rsidP="004C61E4">
      <w:pPr>
        <w:pStyle w:val="Normal1"/>
        <w:contextualSpacing/>
        <w:rPr>
          <w:del w:id="13" w:author="Sean E. McGeary" w:date="2019-11-20T13:01:00Z"/>
          <w:rFonts w:ascii="Helvetica" w:eastAsia="Arial" w:hAnsi="Helvetica" w:cs="Arial"/>
          <w:b/>
          <w:sz w:val="22"/>
          <w:szCs w:val="22"/>
        </w:rPr>
      </w:pPr>
      <w:del w:id="14" w:author="Sean E. McGeary" w:date="2019-11-20T13:01:00Z">
        <w:r w:rsidRPr="004C61E4" w:rsidDel="00B258E9">
          <w:rPr>
            <w:rFonts w:ascii="Helvetica" w:eastAsia="Arial" w:hAnsi="Helvetica" w:cs="Arial"/>
            <w:b/>
            <w:sz w:val="22"/>
            <w:szCs w:val="22"/>
          </w:rPr>
          <w:delText>To do list:</w:delText>
        </w:r>
      </w:del>
    </w:p>
    <w:p w14:paraId="72479574" w14:textId="0A55C459" w:rsidR="00622E0E" w:rsidRPr="004C61E4" w:rsidDel="00B258E9" w:rsidRDefault="00622E0E">
      <w:pPr>
        <w:pStyle w:val="Normal1"/>
        <w:ind w:left="420"/>
        <w:contextualSpacing/>
        <w:rPr>
          <w:del w:id="15" w:author="Sean E. McGeary" w:date="2019-11-20T13:01:00Z"/>
          <w:rFonts w:ascii="Helvetica" w:eastAsia="Arial" w:hAnsi="Helvetica" w:cs="Arial"/>
          <w:sz w:val="22"/>
          <w:szCs w:val="22"/>
        </w:rPr>
        <w:pPrChange w:id="16" w:author="Microsoft Office User" w:date="2019-07-02T11:06:00Z">
          <w:pPr>
            <w:pStyle w:val="Normal1"/>
          </w:pPr>
        </w:pPrChange>
      </w:pPr>
      <w:del w:id="17" w:author="Sean E. McGeary" w:date="2019-11-20T13:01:00Z">
        <w:r w:rsidRPr="004C61E4" w:rsidDel="00B258E9">
          <w:rPr>
            <w:rFonts w:ascii="Helvetica" w:eastAsia="Arial" w:hAnsi="Helvetica" w:cs="Arial"/>
            <w:sz w:val="22"/>
            <w:szCs w:val="22"/>
          </w:rPr>
          <w:delText xml:space="preserve"> figure out dave’s comment on position 9</w:delText>
        </w:r>
      </w:del>
    </w:p>
    <w:p w14:paraId="20F5D124" w14:textId="175A50EB" w:rsidR="00622E0E" w:rsidRPr="004C61E4" w:rsidDel="00B258E9" w:rsidRDefault="00622E0E" w:rsidP="004C61E4">
      <w:pPr>
        <w:pStyle w:val="Normal1"/>
        <w:contextualSpacing/>
        <w:rPr>
          <w:del w:id="18" w:author="Sean E. McGeary" w:date="2019-11-20T13:01:00Z"/>
          <w:rFonts w:ascii="Helvetica" w:eastAsia="Arial" w:hAnsi="Helvetica" w:cs="Arial"/>
          <w:sz w:val="22"/>
          <w:szCs w:val="22"/>
        </w:rPr>
      </w:pPr>
    </w:p>
    <w:p w14:paraId="3D198F6C" w14:textId="76A9AD40" w:rsidR="00CD3077" w:rsidRPr="004C61E4" w:rsidDel="00622E0E" w:rsidRDefault="00C8166C" w:rsidP="004C61E4">
      <w:pPr>
        <w:pStyle w:val="Normal1"/>
        <w:numPr>
          <w:ilvl w:val="0"/>
          <w:numId w:val="1"/>
        </w:numPr>
        <w:contextualSpacing/>
        <w:rPr>
          <w:del w:id="19" w:author="Microsoft Office User" w:date="2019-06-12T10:17:00Z"/>
          <w:rFonts w:ascii="Helvetica" w:eastAsia="Arial" w:hAnsi="Helvetica" w:cs="Arial"/>
          <w:sz w:val="22"/>
          <w:szCs w:val="22"/>
        </w:rPr>
      </w:pPr>
      <w:del w:id="20" w:author="Microsoft Office User" w:date="2019-06-12T10:17:00Z">
        <w:r w:rsidRPr="004C61E4" w:rsidDel="00622E0E">
          <w:rPr>
            <w:rFonts w:ascii="Helvetica" w:eastAsia="Arial" w:hAnsi="Helvetica" w:cs="Arial"/>
            <w:sz w:val="22"/>
            <w:szCs w:val="22"/>
          </w:rPr>
          <w:delText>Figure S1A and S1B</w:delText>
        </w:r>
      </w:del>
    </w:p>
    <w:p w14:paraId="189FEC6B" w14:textId="4CF18371" w:rsidR="00CD3077" w:rsidRPr="004C61E4" w:rsidDel="00622E0E" w:rsidRDefault="00C8166C" w:rsidP="004C61E4">
      <w:pPr>
        <w:pStyle w:val="Normal1"/>
        <w:numPr>
          <w:ilvl w:val="0"/>
          <w:numId w:val="1"/>
        </w:numPr>
        <w:contextualSpacing/>
        <w:rPr>
          <w:del w:id="21" w:author="Microsoft Office User" w:date="2019-06-12T10:17:00Z"/>
          <w:rFonts w:ascii="Helvetica" w:eastAsia="Arial" w:hAnsi="Helvetica" w:cs="Arial"/>
          <w:sz w:val="22"/>
          <w:szCs w:val="22"/>
        </w:rPr>
      </w:pPr>
      <w:del w:id="22" w:author="Microsoft Office User" w:date="2019-06-12T10:17:00Z">
        <w:r w:rsidRPr="004C61E4" w:rsidDel="00622E0E">
          <w:rPr>
            <w:rFonts w:ascii="Helvetica" w:eastAsia="Arial" w:hAnsi="Helvetica" w:cs="Arial"/>
            <w:sz w:val="22"/>
            <w:szCs w:val="22"/>
          </w:rPr>
          <w:delText>Generate figure S6</w:delText>
        </w:r>
      </w:del>
    </w:p>
    <w:p w14:paraId="4A3D719A"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hAnsi="Helvetica"/>
        </w:rPr>
        <w:br w:type="page"/>
      </w:r>
    </w:p>
    <w:p w14:paraId="323C0BA5" w14:textId="77777777" w:rsidR="00CD3077" w:rsidRPr="004C61E4" w:rsidRDefault="00CD3077" w:rsidP="004C61E4">
      <w:pPr>
        <w:pStyle w:val="Normal1"/>
        <w:contextualSpacing/>
        <w:rPr>
          <w:rFonts w:ascii="Helvetica" w:eastAsia="Arial" w:hAnsi="Helvetica" w:cs="Arial"/>
          <w:b/>
          <w:sz w:val="22"/>
          <w:szCs w:val="22"/>
        </w:rPr>
      </w:pPr>
    </w:p>
    <w:p w14:paraId="44978598" w14:textId="13FC319B" w:rsidR="00CD3077" w:rsidRPr="004C61E4" w:rsidRDefault="005173ED" w:rsidP="004C61E4">
      <w:pPr>
        <w:pStyle w:val="Normal1"/>
        <w:contextualSpacing/>
        <w:rPr>
          <w:ins w:id="23" w:author="Sean E. McGeary" w:date="2019-10-04T14:09:00Z"/>
          <w:rFonts w:ascii="Helvetica" w:eastAsia="Arial" w:hAnsi="Helvetica" w:cs="Arial"/>
          <w:b/>
          <w:sz w:val="22"/>
          <w:szCs w:val="22"/>
        </w:rPr>
      </w:pPr>
      <w:ins w:id="24" w:author="Sean E. McGeary" w:date="2019-10-04T14:04:00Z">
        <w:r w:rsidRPr="004C61E4">
          <w:rPr>
            <w:rFonts w:ascii="Helvetica" w:eastAsia="Arial" w:hAnsi="Helvetica" w:cs="Arial"/>
            <w:b/>
            <w:sz w:val="22"/>
            <w:szCs w:val="22"/>
          </w:rPr>
          <w:t xml:space="preserve">The </w:t>
        </w:r>
      </w:ins>
      <w:ins w:id="25" w:author="Sean E. McGeary" w:date="2019-10-04T14:06:00Z">
        <w:r w:rsidRPr="004C61E4">
          <w:rPr>
            <w:rFonts w:ascii="Helvetica" w:eastAsia="Arial" w:hAnsi="Helvetica" w:cs="Arial"/>
            <w:b/>
            <w:sz w:val="22"/>
            <w:szCs w:val="22"/>
          </w:rPr>
          <w:t xml:space="preserve">contribution of </w:t>
        </w:r>
      </w:ins>
      <w:ins w:id="26" w:author="Sean E. McGeary" w:date="2019-10-04T14:09:00Z">
        <w:r w:rsidR="0063672F" w:rsidRPr="004C61E4">
          <w:rPr>
            <w:rFonts w:ascii="Helvetica" w:eastAsia="Arial" w:hAnsi="Helvetica" w:cs="Arial"/>
            <w:b/>
            <w:sz w:val="22"/>
            <w:szCs w:val="22"/>
          </w:rPr>
          <w:t xml:space="preserve">both </w:t>
        </w:r>
      </w:ins>
      <w:ins w:id="27" w:author="Sean E. McGeary" w:date="2019-10-04T14:07:00Z">
        <w:r w:rsidR="0063672F" w:rsidRPr="004C61E4">
          <w:rPr>
            <w:rFonts w:ascii="Helvetica" w:eastAsia="Arial" w:hAnsi="Helvetica" w:cs="Arial"/>
            <w:b/>
            <w:sz w:val="22"/>
            <w:szCs w:val="22"/>
          </w:rPr>
          <w:t xml:space="preserve">the </w:t>
        </w:r>
      </w:ins>
      <w:ins w:id="28" w:author="Sean E. McGeary" w:date="2019-10-04T14:09:00Z">
        <w:r w:rsidR="0063672F" w:rsidRPr="004C61E4">
          <w:rPr>
            <w:rFonts w:ascii="Helvetica" w:eastAsia="Arial" w:hAnsi="Helvetica" w:cs="Arial"/>
            <w:b/>
            <w:sz w:val="22"/>
            <w:szCs w:val="22"/>
          </w:rPr>
          <w:t xml:space="preserve">miRNA </w:t>
        </w:r>
      </w:ins>
      <w:del w:id="29" w:author="Sean E. McGeary" w:date="2019-10-04T14:00:00Z">
        <w:r w:rsidR="00C8166C" w:rsidRPr="004C61E4" w:rsidDel="005173ED">
          <w:rPr>
            <w:rFonts w:ascii="Helvetica" w:eastAsia="Arial" w:hAnsi="Helvetica" w:cs="Arial"/>
            <w:b/>
            <w:sz w:val="22"/>
            <w:szCs w:val="22"/>
          </w:rPr>
          <w:delText>Titles:</w:delText>
        </w:r>
      </w:del>
      <w:ins w:id="30" w:author="Sean E. McGeary" w:date="2019-10-04T14:01:00Z">
        <w:r w:rsidRPr="004C61E4">
          <w:rPr>
            <w:rFonts w:ascii="Helvetica" w:eastAsia="Arial" w:hAnsi="Helvetica" w:cs="Arial"/>
            <w:b/>
            <w:sz w:val="22"/>
            <w:szCs w:val="22"/>
          </w:rPr>
          <w:t>seed- and 3′-</w:t>
        </w:r>
      </w:ins>
      <w:ins w:id="31" w:author="Sean E. McGeary" w:date="2019-10-04T14:07:00Z">
        <w:r w:rsidR="0063672F" w:rsidRPr="004C61E4">
          <w:rPr>
            <w:rFonts w:ascii="Helvetica" w:eastAsia="Arial" w:hAnsi="Helvetica" w:cs="Arial"/>
            <w:b/>
            <w:sz w:val="22"/>
            <w:szCs w:val="22"/>
          </w:rPr>
          <w:t xml:space="preserve"> region </w:t>
        </w:r>
      </w:ins>
      <w:ins w:id="32" w:author="Sean E. McGeary" w:date="2019-10-04T14:03:00Z">
        <w:r w:rsidRPr="004C61E4">
          <w:rPr>
            <w:rFonts w:ascii="Helvetica" w:eastAsia="Arial" w:hAnsi="Helvetica" w:cs="Arial"/>
            <w:b/>
            <w:sz w:val="22"/>
            <w:szCs w:val="22"/>
          </w:rPr>
          <w:t xml:space="preserve">to </w:t>
        </w:r>
      </w:ins>
      <w:ins w:id="33" w:author="Sean E. McGeary" w:date="2019-10-04T14:04:00Z">
        <w:r w:rsidRPr="004C61E4">
          <w:rPr>
            <w:rFonts w:ascii="Helvetica" w:eastAsia="Arial" w:hAnsi="Helvetica" w:cs="Arial"/>
            <w:b/>
            <w:sz w:val="22"/>
            <w:szCs w:val="22"/>
          </w:rPr>
          <w:t xml:space="preserve">target </w:t>
        </w:r>
      </w:ins>
      <w:ins w:id="34" w:author="Sean E. McGeary" w:date="2019-10-04T14:10:00Z">
        <w:r w:rsidR="0063672F" w:rsidRPr="004C61E4">
          <w:rPr>
            <w:rFonts w:ascii="Helvetica" w:eastAsia="Arial" w:hAnsi="Helvetica" w:cs="Arial"/>
            <w:b/>
            <w:sz w:val="22"/>
            <w:szCs w:val="22"/>
          </w:rPr>
          <w:t xml:space="preserve">RNA </w:t>
        </w:r>
      </w:ins>
      <w:ins w:id="35" w:author="Sean E. McGeary" w:date="2019-10-04T14:03:00Z">
        <w:r w:rsidRPr="004C61E4">
          <w:rPr>
            <w:rFonts w:ascii="Helvetica" w:eastAsia="Arial" w:hAnsi="Helvetica" w:cs="Arial"/>
            <w:b/>
            <w:sz w:val="22"/>
            <w:szCs w:val="22"/>
          </w:rPr>
          <w:t xml:space="preserve">binding affinity </w:t>
        </w:r>
      </w:ins>
      <w:ins w:id="36" w:author="Sean E. McGeary" w:date="2019-10-04T14:08:00Z">
        <w:r w:rsidR="0063672F" w:rsidRPr="004C61E4">
          <w:rPr>
            <w:rFonts w:ascii="Helvetica" w:eastAsia="Arial" w:hAnsi="Helvetica" w:cs="Arial"/>
            <w:b/>
            <w:sz w:val="22"/>
            <w:szCs w:val="22"/>
          </w:rPr>
          <w:t xml:space="preserve">are not </w:t>
        </w:r>
      </w:ins>
      <w:ins w:id="37" w:author="Sean E. McGeary" w:date="2019-10-04T14:09:00Z">
        <w:r w:rsidR="0063672F" w:rsidRPr="004C61E4">
          <w:rPr>
            <w:rFonts w:ascii="Helvetica" w:eastAsia="Arial" w:hAnsi="Helvetica" w:cs="Arial"/>
            <w:b/>
            <w:sz w:val="22"/>
            <w:szCs w:val="22"/>
          </w:rPr>
          <w:t>independent</w:t>
        </w:r>
      </w:ins>
      <w:ins w:id="38" w:author="Sean E. McGeary" w:date="2019-10-04T14:08:00Z">
        <w:r w:rsidR="0063672F" w:rsidRPr="004C61E4">
          <w:rPr>
            <w:rFonts w:ascii="Helvetica" w:eastAsia="Arial" w:hAnsi="Helvetica" w:cs="Arial"/>
            <w:b/>
            <w:sz w:val="22"/>
            <w:szCs w:val="22"/>
          </w:rPr>
          <w:t xml:space="preserve">, and </w:t>
        </w:r>
      </w:ins>
      <w:ins w:id="39" w:author="Sean E. McGeary" w:date="2019-10-04T14:09:00Z">
        <w:r w:rsidR="0063672F" w:rsidRPr="004C61E4">
          <w:rPr>
            <w:rFonts w:ascii="Helvetica" w:eastAsia="Arial" w:hAnsi="Helvetica" w:cs="Arial"/>
            <w:b/>
            <w:sz w:val="22"/>
            <w:szCs w:val="22"/>
          </w:rPr>
          <w:t>vary for different miRNAs</w:t>
        </w:r>
      </w:ins>
      <w:ins w:id="40" w:author="Sean E. McGeary" w:date="2019-10-04T14:04:00Z">
        <w:r w:rsidRPr="004C61E4">
          <w:rPr>
            <w:rFonts w:ascii="Helvetica" w:eastAsia="Arial" w:hAnsi="Helvetica" w:cs="Arial"/>
            <w:b/>
            <w:sz w:val="22"/>
            <w:szCs w:val="22"/>
          </w:rPr>
          <w:t>.</w:t>
        </w:r>
      </w:ins>
    </w:p>
    <w:p w14:paraId="1AAD96A8" w14:textId="77777777" w:rsidR="0063672F" w:rsidRPr="004C61E4" w:rsidRDefault="0063672F" w:rsidP="004C61E4">
      <w:pPr>
        <w:pStyle w:val="Normal1"/>
        <w:contextualSpacing/>
        <w:rPr>
          <w:rFonts w:ascii="Helvetica" w:eastAsia="Arial" w:hAnsi="Helvetica" w:cs="Arial"/>
          <w:b/>
          <w:sz w:val="22"/>
          <w:szCs w:val="22"/>
        </w:rPr>
      </w:pPr>
    </w:p>
    <w:p w14:paraId="03ECEB18" w14:textId="77777777" w:rsidR="00CD3077" w:rsidRPr="004C61E4" w:rsidRDefault="00C8166C" w:rsidP="004C61E4">
      <w:pPr>
        <w:pStyle w:val="Normal1"/>
        <w:contextualSpacing/>
        <w:rPr>
          <w:rFonts w:ascii="Helvetica" w:eastAsia="Arial" w:hAnsi="Helvetica" w:cs="Arial"/>
          <w:b/>
          <w:bCs/>
          <w:sz w:val="22"/>
          <w:szCs w:val="22"/>
          <w:rPrChange w:id="41" w:author="Sean E. McGeary" w:date="2019-10-04T14:09:00Z">
            <w:rPr>
              <w:rFonts w:ascii="Helvetica" w:eastAsia="Arial" w:hAnsi="Helvetica" w:cs="Arial"/>
              <w:sz w:val="22"/>
              <w:szCs w:val="22"/>
            </w:rPr>
          </w:rPrChange>
        </w:rPr>
      </w:pPr>
      <w:r w:rsidRPr="004C61E4">
        <w:rPr>
          <w:rFonts w:ascii="Helvetica" w:eastAsia="Arial" w:hAnsi="Helvetica" w:cs="Arial"/>
          <w:b/>
          <w:bCs/>
          <w:sz w:val="22"/>
          <w:szCs w:val="22"/>
          <w:rPrChange w:id="42" w:author="Sean E. McGeary" w:date="2019-10-04T14:09:00Z">
            <w:rPr>
              <w:rFonts w:ascii="Helvetica" w:eastAsia="Arial" w:hAnsi="Helvetica" w:cs="Arial"/>
              <w:sz w:val="22"/>
              <w:szCs w:val="22"/>
            </w:rPr>
          </w:rPrChange>
        </w:rPr>
        <w:t xml:space="preserve">Target features that determine binding thermodynamics to the 3′-end of the miRNA </w:t>
      </w:r>
    </w:p>
    <w:p w14:paraId="3303A726" w14:textId="77777777" w:rsidR="00CD3077" w:rsidRPr="004C61E4" w:rsidRDefault="00CD3077" w:rsidP="004C61E4">
      <w:pPr>
        <w:pStyle w:val="Normal1"/>
        <w:contextualSpacing/>
        <w:rPr>
          <w:rFonts w:ascii="Helvetica" w:eastAsia="Arial" w:hAnsi="Helvetica" w:cs="Arial"/>
          <w:sz w:val="22"/>
          <w:szCs w:val="22"/>
        </w:rPr>
      </w:pPr>
    </w:p>
    <w:p w14:paraId="2E3035D2" w14:textId="77777777" w:rsidR="00CD3077" w:rsidRPr="004C61E4" w:rsidRDefault="00C8166C" w:rsidP="004C61E4">
      <w:pPr>
        <w:pStyle w:val="Normal1"/>
        <w:contextualSpacing/>
        <w:rPr>
          <w:rFonts w:ascii="Helvetica" w:eastAsia="Arial" w:hAnsi="Helvetica" w:cs="Arial"/>
          <w:b/>
          <w:bCs/>
          <w:sz w:val="22"/>
          <w:szCs w:val="22"/>
          <w:rPrChange w:id="43" w:author="Sean E. McGeary" w:date="2019-10-04T14:09:00Z">
            <w:rPr>
              <w:rFonts w:ascii="Helvetica" w:eastAsia="Arial" w:hAnsi="Helvetica" w:cs="Arial"/>
              <w:sz w:val="22"/>
              <w:szCs w:val="22"/>
            </w:rPr>
          </w:rPrChange>
        </w:rPr>
      </w:pPr>
      <w:r w:rsidRPr="004C61E4">
        <w:rPr>
          <w:rFonts w:ascii="Helvetica" w:eastAsia="Arial" w:hAnsi="Helvetica" w:cs="Arial"/>
          <w:b/>
          <w:bCs/>
          <w:sz w:val="22"/>
          <w:szCs w:val="22"/>
          <w:rPrChange w:id="44" w:author="Sean E. McGeary" w:date="2019-10-04T14:09:00Z">
            <w:rPr>
              <w:rFonts w:ascii="Helvetica" w:eastAsia="Arial" w:hAnsi="Helvetica" w:cs="Arial"/>
              <w:sz w:val="22"/>
              <w:szCs w:val="22"/>
            </w:rPr>
          </w:rPrChange>
        </w:rPr>
        <w:t>Thermodynamics of miRNA 3′-pairing relies on an interplay of miRNA-independent and dependent factors.</w:t>
      </w:r>
    </w:p>
    <w:p w14:paraId="0A8D8B0A" w14:textId="77777777" w:rsidR="00CD3077" w:rsidRPr="004C61E4" w:rsidRDefault="00CD3077" w:rsidP="004C61E4">
      <w:pPr>
        <w:pStyle w:val="Normal1"/>
        <w:contextualSpacing/>
        <w:rPr>
          <w:rFonts w:ascii="Helvetica" w:eastAsia="Arial" w:hAnsi="Helvetica" w:cs="Arial"/>
          <w:sz w:val="22"/>
          <w:szCs w:val="22"/>
        </w:rPr>
      </w:pPr>
    </w:p>
    <w:p w14:paraId="0986C299" w14:textId="04984474" w:rsidR="00CD3077"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Namita Bisaria</w:t>
      </w:r>
      <w:r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,6</w:t>
      </w:r>
      <w:r w:rsidRPr="004C61E4">
        <w:rPr>
          <w:rFonts w:ascii="Helvetica" w:eastAsia="Arial" w:hAnsi="Helvetica" w:cs="Arial"/>
          <w:sz w:val="22"/>
          <w:szCs w:val="22"/>
        </w:rPr>
        <w:t>, Sean E. McGeary</w:t>
      </w:r>
      <w:r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,6</w:t>
      </w:r>
      <w:r w:rsidRPr="004C61E4">
        <w:rPr>
          <w:rFonts w:ascii="Helvetica" w:eastAsia="Arial" w:hAnsi="Helvetica" w:cs="Arial"/>
          <w:sz w:val="22"/>
          <w:szCs w:val="22"/>
        </w:rPr>
        <w:t xml:space="preserve">, </w:t>
      </w:r>
      <w:r w:rsidR="00310AFF" w:rsidRPr="004C61E4">
        <w:rPr>
          <w:rFonts w:ascii="Helvetica" w:eastAsia="Arial" w:hAnsi="Helvetica" w:cs="Arial"/>
          <w:sz w:val="22"/>
          <w:szCs w:val="22"/>
        </w:rPr>
        <w:t>Kathy S. Lin</w:t>
      </w:r>
      <w:r w:rsidR="00310AFF" w:rsidRPr="004C61E4">
        <w:rPr>
          <w:rFonts w:ascii="Helvetica" w:eastAsia="Arial" w:hAnsi="Helvetica" w:cs="Arial"/>
          <w:sz w:val="22"/>
          <w:szCs w:val="22"/>
          <w:vertAlign w:val="superscript"/>
        </w:rPr>
        <w:t>1,2,3,4</w:t>
      </w:r>
      <w:r w:rsidR="00310AFF" w:rsidRPr="004C61E4">
        <w:rPr>
          <w:rFonts w:ascii="Helvetica" w:eastAsia="Arial" w:hAnsi="Helvetica" w:cs="Arial"/>
          <w:sz w:val="22"/>
          <w:szCs w:val="22"/>
        </w:rPr>
        <w:t xml:space="preserve"> </w:t>
      </w:r>
      <w:r w:rsidRPr="004C61E4">
        <w:rPr>
          <w:rFonts w:ascii="Helvetica" w:eastAsia="Arial" w:hAnsi="Helvetica" w:cs="Arial"/>
          <w:sz w:val="22"/>
          <w:szCs w:val="22"/>
        </w:rPr>
        <w:t>and David P. Bartel</w:t>
      </w:r>
      <w:r w:rsidRPr="004C61E4">
        <w:rPr>
          <w:rFonts w:ascii="Helvetica" w:eastAsia="Arial" w:hAnsi="Helvetica" w:cs="Arial"/>
          <w:sz w:val="22"/>
          <w:szCs w:val="22"/>
          <w:vertAlign w:val="superscript"/>
        </w:rPr>
        <w:t>1,2,3,</w:t>
      </w:r>
      <w:r w:rsidR="004C61E4">
        <w:rPr>
          <w:rFonts w:ascii="Helvetica" w:eastAsia="Arial" w:hAnsi="Helvetica" w:cs="Arial"/>
          <w:sz w:val="22"/>
          <w:szCs w:val="22"/>
          <w:vertAlign w:val="superscript"/>
        </w:rPr>
        <w:t>4,5</w:t>
      </w:r>
    </w:p>
    <w:p w14:paraId="5F24FFC1" w14:textId="29748859" w:rsidR="0063672F" w:rsidRPr="004C61E4" w:rsidRDefault="0063672F" w:rsidP="004C61E4">
      <w:pPr>
        <w:pStyle w:val="Normal1"/>
        <w:contextualSpacing/>
        <w:rPr>
          <w:rFonts w:ascii="Helvetica" w:eastAsia="Arial" w:hAnsi="Helvetica" w:cs="Arial"/>
          <w:sz w:val="22"/>
          <w:szCs w:val="22"/>
        </w:rPr>
      </w:pPr>
    </w:p>
    <w:p w14:paraId="5B5AFF7A"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1</w:t>
      </w:r>
      <w:r w:rsidRPr="004C61E4">
        <w:rPr>
          <w:rFonts w:ascii="Helvetica" w:eastAsia="Arial" w:hAnsi="Helvetica" w:cs="Arial"/>
          <w:sz w:val="22"/>
          <w:szCs w:val="22"/>
        </w:rPr>
        <w:t>Howard Hughes Medical Institute, Cambridge, MA, 02142, USA</w:t>
      </w:r>
    </w:p>
    <w:p w14:paraId="4D07D9FD"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2</w:t>
      </w:r>
      <w:r w:rsidRPr="004C61E4">
        <w:rPr>
          <w:rFonts w:ascii="Helvetica" w:eastAsia="Arial" w:hAnsi="Helvetica" w:cs="Arial"/>
          <w:sz w:val="22"/>
          <w:szCs w:val="22"/>
        </w:rPr>
        <w:t>Whitehead Institute for Biomedical Research, Cambridge, MA, 02142, USA</w:t>
      </w:r>
    </w:p>
    <w:p w14:paraId="4142A39D"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3</w:t>
      </w:r>
      <w:r w:rsidRPr="004C61E4">
        <w:rPr>
          <w:rFonts w:ascii="Helvetica" w:eastAsia="Arial" w:hAnsi="Helvetica" w:cs="Arial"/>
          <w:sz w:val="22"/>
          <w:szCs w:val="22"/>
        </w:rPr>
        <w:t>Department of Biology, Massachusetts Institute of Technology, Cambridge, MA 02139, USA</w:t>
      </w:r>
    </w:p>
    <w:p w14:paraId="348B9CAC" w14:textId="77777777" w:rsidR="0063672F" w:rsidRPr="004C61E4" w:rsidRDefault="0063672F"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4</w:t>
      </w:r>
      <w:r w:rsidRPr="004C61E4">
        <w:rPr>
          <w:rFonts w:ascii="Helvetica" w:eastAsia="Arial" w:hAnsi="Helvetica" w:cs="Arial"/>
          <w:sz w:val="22"/>
          <w:szCs w:val="22"/>
        </w:rPr>
        <w:t>Computational and Systems Biology Program, Massachusetts Institute of Technology, Cambridge, MA, 02139, USA</w:t>
      </w:r>
    </w:p>
    <w:p w14:paraId="6B0635C5" w14:textId="78553567" w:rsidR="0063672F" w:rsidRPr="004C61E4" w:rsidRDefault="004C61E4"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5</w:t>
      </w:r>
      <w:r w:rsidR="0063672F" w:rsidRPr="004C61E4">
        <w:rPr>
          <w:rFonts w:ascii="Helvetica" w:eastAsia="Arial" w:hAnsi="Helvetica" w:cs="Arial"/>
          <w:sz w:val="22"/>
          <w:szCs w:val="22"/>
        </w:rPr>
        <w:t>Correspondence to: dbartel@wi.mit.edu.</w:t>
      </w:r>
    </w:p>
    <w:p w14:paraId="769F941F" w14:textId="6CBC00C6" w:rsidR="0063672F" w:rsidRPr="004C61E4" w:rsidRDefault="004C61E4" w:rsidP="004C61E4">
      <w:pPr>
        <w:pStyle w:val="Normal1"/>
        <w:contextualSpacing/>
        <w:rPr>
          <w:rFonts w:ascii="Helvetica" w:eastAsia="Arial" w:hAnsi="Helvetica" w:cs="Arial"/>
          <w:sz w:val="22"/>
          <w:szCs w:val="22"/>
        </w:rPr>
      </w:pPr>
      <w:r w:rsidRPr="004C61E4">
        <w:rPr>
          <w:rFonts w:ascii="Helvetica" w:eastAsia="Arial" w:hAnsi="Helvetica" w:cs="Arial"/>
          <w:sz w:val="22"/>
          <w:szCs w:val="22"/>
          <w:vertAlign w:val="superscript"/>
        </w:rPr>
        <w:t>6</w:t>
      </w:r>
      <w:r w:rsidR="0063672F" w:rsidRPr="004C61E4">
        <w:rPr>
          <w:rFonts w:ascii="Helvetica" w:eastAsia="Arial" w:hAnsi="Helvetica" w:cs="Arial"/>
          <w:sz w:val="22"/>
          <w:szCs w:val="22"/>
        </w:rPr>
        <w:t>These authors contributed equally to this work.</w:t>
      </w:r>
    </w:p>
    <w:p w14:paraId="4CD5DA32" w14:textId="77777777" w:rsidR="00310AFF" w:rsidRPr="004C61E4" w:rsidRDefault="00310AFF" w:rsidP="004C61E4">
      <w:pPr>
        <w:pStyle w:val="Normal1"/>
        <w:contextualSpacing/>
        <w:rPr>
          <w:rFonts w:ascii="Helvetica" w:eastAsia="Arial" w:hAnsi="Helvetica" w:cs="Arial"/>
          <w:sz w:val="22"/>
          <w:szCs w:val="22"/>
        </w:rPr>
      </w:pPr>
    </w:p>
    <w:p w14:paraId="11E40D6D"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Abstract:</w:t>
      </w:r>
      <w:r w:rsidRPr="004C61E4">
        <w:rPr>
          <w:rFonts w:ascii="Helvetica" w:eastAsia="Arial" w:hAnsi="Helvetica" w:cs="Arial"/>
          <w:sz w:val="22"/>
          <w:szCs w:val="22"/>
        </w:rPr>
        <w:t xml:space="preserve"> </w:t>
      </w:r>
    </w:p>
    <w:p w14:paraId="74E3B7A8" w14:textId="2AD7AF48" w:rsidR="00CD3077" w:rsidRPr="004C61E4" w:rsidDel="00C76BF7" w:rsidRDefault="00C8166C" w:rsidP="004C61E4">
      <w:pPr>
        <w:pStyle w:val="Normal1"/>
        <w:contextualSpacing/>
        <w:rPr>
          <w:del w:id="45" w:author="Sean E. McGeary" w:date="2019-10-04T19:08:00Z"/>
          <w:rFonts w:ascii="Helvetica" w:eastAsia="Arial" w:hAnsi="Helvetica" w:cs="Arial"/>
          <w:sz w:val="22"/>
          <w:szCs w:val="22"/>
        </w:rPr>
      </w:pPr>
      <w:r w:rsidRPr="004C61E4">
        <w:rPr>
          <w:rFonts w:ascii="Helvetica" w:eastAsia="Arial" w:hAnsi="Helvetica" w:cs="Arial"/>
          <w:sz w:val="22"/>
          <w:szCs w:val="22"/>
        </w:rPr>
        <w:t xml:space="preserve">The current understanding of animal microRNAs (miRNAs) </w:t>
      </w:r>
      <w:commentRangeStart w:id="46"/>
      <w:ins w:id="47" w:author="Sean E. McGeary" w:date="2019-08-24T13:12:00Z">
        <w:r w:rsidR="00DF122C" w:rsidRPr="004C61E4">
          <w:rPr>
            <w:rFonts w:ascii="Helvetica" w:eastAsia="Arial" w:hAnsi="Helvetica" w:cs="Arial"/>
            <w:sz w:val="22"/>
            <w:szCs w:val="22"/>
          </w:rPr>
          <w:t xml:space="preserve">largely </w:t>
        </w:r>
      </w:ins>
      <w:r w:rsidRPr="004C61E4">
        <w:rPr>
          <w:rFonts w:ascii="Helvetica" w:eastAsia="Arial" w:hAnsi="Helvetica" w:cs="Arial"/>
          <w:sz w:val="22"/>
          <w:szCs w:val="22"/>
        </w:rPr>
        <w:t xml:space="preserve">pertains </w:t>
      </w:r>
      <w:commentRangeEnd w:id="46"/>
      <w:r w:rsidR="00DF122C" w:rsidRPr="004C61E4">
        <w:rPr>
          <w:rStyle w:val="CommentReference"/>
          <w:rFonts w:ascii="Helvetica" w:hAnsi="Helvetica"/>
        </w:rPr>
        <w:commentReference w:id="46"/>
      </w:r>
      <w:r w:rsidRPr="004C61E4">
        <w:rPr>
          <w:rFonts w:ascii="Helvetica" w:eastAsia="Arial" w:hAnsi="Helvetica" w:cs="Arial"/>
          <w:sz w:val="22"/>
          <w:szCs w:val="22"/>
        </w:rPr>
        <w:t xml:space="preserve">to the nucleotides at positions 2–8 of the miRNA guide sequence, referred to as the </w:t>
      </w:r>
      <w:del w:id="48" w:author="Sean E. McGeary" w:date="2019-12-09T14:20:00Z">
        <w:r w:rsidRPr="004C61E4" w:rsidDel="00736027">
          <w:rPr>
            <w:rFonts w:ascii="Helvetica" w:eastAsia="Arial" w:hAnsi="Helvetica" w:cs="Arial"/>
            <w:sz w:val="22"/>
            <w:szCs w:val="22"/>
          </w:rPr>
          <w:delText>“</w:delText>
        </w:r>
      </w:del>
      <w:r w:rsidRPr="004C61E4">
        <w:rPr>
          <w:rFonts w:ascii="Helvetica" w:eastAsia="Arial" w:hAnsi="Helvetica" w:cs="Arial"/>
          <w:sz w:val="22"/>
          <w:szCs w:val="22"/>
        </w:rPr>
        <w:t>seed</w:t>
      </w:r>
      <w:del w:id="49" w:author="Sean E. McGeary" w:date="2019-12-09T14:20:00Z">
        <w:r w:rsidRPr="004C61E4" w:rsidDel="00736027">
          <w:rPr>
            <w:rFonts w:ascii="Helvetica" w:eastAsia="Arial" w:hAnsi="Helvetica" w:cs="Arial"/>
            <w:sz w:val="22"/>
            <w:szCs w:val="22"/>
          </w:rPr>
          <w:delText>”</w:delText>
        </w:r>
      </w:del>
      <w:r w:rsidRPr="004C61E4">
        <w:rPr>
          <w:rFonts w:ascii="Helvetica" w:eastAsia="Arial" w:hAnsi="Helvetica" w:cs="Arial"/>
          <w:sz w:val="22"/>
          <w:szCs w:val="22"/>
        </w:rPr>
        <w:t xml:space="preserve"> region. The </w:t>
      </w:r>
      <w:ins w:id="50" w:author="Sean E. McGeary" w:date="2019-08-24T13:13:00Z">
        <w:r w:rsidR="00DF122C" w:rsidRPr="004C61E4">
          <w:rPr>
            <w:rFonts w:ascii="Helvetica" w:eastAsia="Arial" w:hAnsi="Helvetica" w:cs="Arial"/>
            <w:sz w:val="22"/>
            <w:szCs w:val="22"/>
          </w:rPr>
          <w:t xml:space="preserve">function of </w:t>
        </w:r>
      </w:ins>
      <w:r w:rsidRPr="004C61E4">
        <w:rPr>
          <w:rFonts w:ascii="Helvetica" w:eastAsia="Arial" w:hAnsi="Helvetica" w:cs="Arial"/>
          <w:sz w:val="22"/>
          <w:szCs w:val="22"/>
        </w:rPr>
        <w:t xml:space="preserve">~14 positions 3′ </w:t>
      </w:r>
      <w:del w:id="51" w:author="Sean E. McGeary" w:date="2019-08-24T13:10:00Z">
        <w:r w:rsidRPr="004C61E4" w:rsidDel="00DF122C">
          <w:rPr>
            <w:rFonts w:ascii="Helvetica" w:eastAsia="Arial" w:hAnsi="Helvetica" w:cs="Arial"/>
            <w:sz w:val="22"/>
            <w:szCs w:val="22"/>
          </w:rPr>
          <w:delText xml:space="preserve">to </w:delText>
        </w:r>
      </w:del>
      <w:ins w:id="52" w:author="Sean E. McGeary" w:date="2019-08-24T13:11:00Z">
        <w:r w:rsidR="00DF122C" w:rsidRPr="004C61E4">
          <w:rPr>
            <w:rFonts w:ascii="Helvetica" w:eastAsia="Arial" w:hAnsi="Helvetica" w:cs="Arial"/>
            <w:sz w:val="22"/>
            <w:szCs w:val="22"/>
          </w:rPr>
          <w:t>of</w:t>
        </w:r>
      </w:ins>
      <w:ins w:id="53" w:author="Sean E. McGeary" w:date="2019-08-24T13:10:00Z">
        <w:r w:rsidR="00DF122C" w:rsidRPr="004C61E4">
          <w:rPr>
            <w:rFonts w:ascii="Helvetica" w:eastAsia="Arial" w:hAnsi="Helvetica" w:cs="Arial"/>
            <w:sz w:val="22"/>
            <w:szCs w:val="22"/>
          </w:rPr>
          <w:t xml:space="preserve"> </w:t>
        </w:r>
      </w:ins>
      <w:r w:rsidRPr="004C61E4">
        <w:rPr>
          <w:rFonts w:ascii="Helvetica" w:eastAsia="Arial" w:hAnsi="Helvetica" w:cs="Arial"/>
          <w:sz w:val="22"/>
          <w:szCs w:val="22"/>
        </w:rPr>
        <w:t>the seed, which are highly conserved for many miRNAs, remain</w:t>
      </w:r>
      <w:ins w:id="54" w:author="Sean E. McGeary" w:date="2019-08-24T13:13:00Z">
        <w:r w:rsidR="00DF122C" w:rsidRPr="004C61E4">
          <w:rPr>
            <w:rFonts w:ascii="Helvetica" w:eastAsia="Arial" w:hAnsi="Helvetica" w:cs="Arial"/>
            <w:sz w:val="22"/>
            <w:szCs w:val="22"/>
          </w:rPr>
          <w:t>s</w:t>
        </w:r>
      </w:ins>
      <w:r w:rsidRPr="004C61E4">
        <w:rPr>
          <w:rFonts w:ascii="Helvetica" w:eastAsia="Arial" w:hAnsi="Helvetica" w:cs="Arial"/>
          <w:sz w:val="22"/>
          <w:szCs w:val="22"/>
        </w:rPr>
        <w:t xml:space="preserve"> enigmatic</w:t>
      </w:r>
      <w:commentRangeStart w:id="55"/>
      <w:r w:rsidRPr="004C61E4">
        <w:rPr>
          <w:rFonts w:ascii="Helvetica" w:eastAsia="Arial" w:hAnsi="Helvetica" w:cs="Arial"/>
          <w:sz w:val="22"/>
          <w:szCs w:val="22"/>
        </w:rPr>
        <w:t xml:space="preserve">, </w:t>
      </w:r>
      <w:del w:id="56" w:author="Sean E. McGeary" w:date="2019-08-24T13:14:00Z">
        <w:r w:rsidRPr="004C61E4" w:rsidDel="00DF122C">
          <w:rPr>
            <w:rFonts w:ascii="Helvetica" w:eastAsia="Arial" w:hAnsi="Helvetica" w:cs="Arial"/>
            <w:sz w:val="22"/>
            <w:szCs w:val="22"/>
          </w:rPr>
          <w:delText>and highly debated</w:delText>
        </w:r>
      </w:del>
      <w:ins w:id="57" w:author="Sean E. McGeary" w:date="2019-08-24T13:14:00Z">
        <w:r w:rsidR="00DF122C" w:rsidRPr="004C61E4">
          <w:rPr>
            <w:rFonts w:ascii="Helvetica" w:eastAsia="Arial" w:hAnsi="Helvetica" w:cs="Arial"/>
            <w:sz w:val="22"/>
            <w:szCs w:val="22"/>
          </w:rPr>
          <w:t xml:space="preserve">with </w:t>
        </w:r>
      </w:ins>
      <w:ins w:id="58" w:author="Sean E. McGeary" w:date="2019-08-24T13:16:00Z">
        <w:r w:rsidR="00DF122C" w:rsidRPr="004C61E4">
          <w:rPr>
            <w:rFonts w:ascii="Helvetica" w:eastAsia="Arial" w:hAnsi="Helvetica" w:cs="Arial"/>
            <w:sz w:val="22"/>
            <w:szCs w:val="22"/>
          </w:rPr>
          <w:t xml:space="preserve">discordant findings </w:t>
        </w:r>
      </w:ins>
      <w:ins w:id="59" w:author="Sean E. McGeary" w:date="2019-08-24T13:15:00Z">
        <w:r w:rsidR="00DF122C" w:rsidRPr="004C61E4">
          <w:rPr>
            <w:rFonts w:ascii="Helvetica" w:eastAsia="Arial" w:hAnsi="Helvetica" w:cs="Arial"/>
            <w:sz w:val="22"/>
            <w:szCs w:val="22"/>
          </w:rPr>
          <w:t xml:space="preserve">across </w:t>
        </w:r>
      </w:ins>
      <w:ins w:id="60" w:author="Sean E. McGeary" w:date="2019-08-24T13:16:00Z">
        <w:r w:rsidR="00DF122C" w:rsidRPr="004C61E4">
          <w:rPr>
            <w:rFonts w:ascii="Helvetica" w:eastAsia="Arial" w:hAnsi="Helvetica" w:cs="Arial"/>
            <w:sz w:val="22"/>
            <w:szCs w:val="22"/>
          </w:rPr>
          <w:t xml:space="preserve">a handful of </w:t>
        </w:r>
      </w:ins>
      <w:ins w:id="61" w:author="Sean E. McGeary" w:date="2019-08-24T13:15:00Z">
        <w:r w:rsidR="00DF122C" w:rsidRPr="004C61E4">
          <w:rPr>
            <w:rFonts w:ascii="Helvetica" w:eastAsia="Arial" w:hAnsi="Helvetica" w:cs="Arial"/>
            <w:sz w:val="22"/>
            <w:szCs w:val="22"/>
          </w:rPr>
          <w:t>studies</w:t>
        </w:r>
      </w:ins>
      <w:commentRangeEnd w:id="55"/>
      <w:r w:rsidR="00997664" w:rsidRPr="004C61E4">
        <w:rPr>
          <w:rStyle w:val="CommentReference"/>
          <w:rFonts w:ascii="Helvetica" w:hAnsi="Helvetica"/>
        </w:rPr>
        <w:commentReference w:id="55"/>
      </w:r>
      <w:r w:rsidRPr="004C61E4">
        <w:rPr>
          <w:rFonts w:ascii="Helvetica" w:eastAsia="Arial" w:hAnsi="Helvetica" w:cs="Arial"/>
          <w:sz w:val="22"/>
          <w:szCs w:val="22"/>
        </w:rPr>
        <w:t xml:space="preserve">. </w:t>
      </w:r>
      <w:ins w:id="62" w:author="Sean E. McGeary" w:date="2019-08-24T13:18:00Z">
        <w:r w:rsidR="00DF122C" w:rsidRPr="004C61E4">
          <w:rPr>
            <w:rFonts w:ascii="Helvetica" w:eastAsia="Arial" w:hAnsi="Helvetica" w:cs="Arial"/>
            <w:sz w:val="22"/>
            <w:szCs w:val="22"/>
          </w:rPr>
          <w:t xml:space="preserve">We therefore </w:t>
        </w:r>
      </w:ins>
      <w:ins w:id="63" w:author="Sean E. McGeary" w:date="2019-08-24T13:19:00Z">
        <w:r w:rsidR="00DF122C" w:rsidRPr="004C61E4">
          <w:rPr>
            <w:rFonts w:ascii="Helvetica" w:eastAsia="Arial" w:hAnsi="Helvetica" w:cs="Arial"/>
            <w:sz w:val="22"/>
            <w:szCs w:val="22"/>
          </w:rPr>
          <w:t>performed</w:t>
        </w:r>
      </w:ins>
      <w:ins w:id="64" w:author="Sean E. McGeary" w:date="2019-08-24T13:18:00Z">
        <w:r w:rsidR="00DF122C" w:rsidRPr="004C61E4">
          <w:rPr>
            <w:rFonts w:ascii="Helvetica" w:eastAsia="Arial" w:hAnsi="Helvetica" w:cs="Arial"/>
            <w:sz w:val="22"/>
            <w:szCs w:val="22"/>
          </w:rPr>
          <w:t xml:space="preserve"> RNA bind-n-seq (RBNS)</w:t>
        </w:r>
      </w:ins>
      <w:ins w:id="65" w:author="Sean E. McGeary" w:date="2019-08-24T13:19:00Z">
        <w:r w:rsidR="00DF122C" w:rsidRPr="004C61E4">
          <w:rPr>
            <w:rFonts w:ascii="Helvetica" w:eastAsia="Arial" w:hAnsi="Helvetica" w:cs="Arial"/>
            <w:sz w:val="22"/>
            <w:szCs w:val="22"/>
          </w:rPr>
          <w:t xml:space="preserve"> with purified </w:t>
        </w:r>
      </w:ins>
      <w:del w:id="66" w:author="Sean E. McGeary" w:date="2019-08-24T13:19:00Z">
        <w:r w:rsidRPr="004C61E4" w:rsidDel="00DF122C">
          <w:rPr>
            <w:rFonts w:ascii="Helvetica" w:eastAsia="Arial" w:hAnsi="Helvetica" w:cs="Arial"/>
            <w:sz w:val="22"/>
            <w:szCs w:val="22"/>
          </w:rPr>
          <w:delText xml:space="preserve">Using </w:delText>
        </w:r>
        <w:r w:rsidRPr="004C61E4" w:rsidDel="00DF122C">
          <w:rPr>
            <w:rFonts w:ascii="Helvetica" w:eastAsia="Arial" w:hAnsi="Helvetica" w:cs="Arial"/>
            <w:i/>
            <w:sz w:val="22"/>
            <w:szCs w:val="22"/>
          </w:rPr>
          <w:delText>in vitro</w:delText>
        </w:r>
        <w:r w:rsidRPr="004C61E4" w:rsidDel="00DF122C">
          <w:rPr>
            <w:rFonts w:ascii="Helvetica" w:eastAsia="Arial" w:hAnsi="Helvetica" w:cs="Arial"/>
            <w:sz w:val="22"/>
            <w:szCs w:val="22"/>
          </w:rPr>
          <w:delText xml:space="preserve"> binding of a </w:delText>
        </w:r>
      </w:del>
      <w:r w:rsidRPr="004C61E4">
        <w:rPr>
          <w:rFonts w:ascii="Helvetica" w:eastAsia="Arial" w:hAnsi="Helvetica" w:cs="Arial"/>
          <w:sz w:val="22"/>
          <w:szCs w:val="22"/>
        </w:rPr>
        <w:t>AGO2–miRNA complex</w:t>
      </w:r>
      <w:ins w:id="67" w:author="Sean E. McGeary" w:date="2019-08-24T13:19:00Z">
        <w:r w:rsidR="00DF122C" w:rsidRPr="004C61E4">
          <w:rPr>
            <w:rFonts w:ascii="Helvetica" w:eastAsia="Arial" w:hAnsi="Helvetica" w:cs="Arial"/>
            <w:sz w:val="22"/>
            <w:szCs w:val="22"/>
          </w:rPr>
          <w:t>es</w:t>
        </w:r>
      </w:ins>
      <w:r w:rsidRPr="004C61E4">
        <w:rPr>
          <w:rFonts w:ascii="Helvetica" w:eastAsia="Arial" w:hAnsi="Helvetica" w:cs="Arial"/>
          <w:sz w:val="22"/>
          <w:szCs w:val="22"/>
        </w:rPr>
        <w:t xml:space="preserve"> </w:t>
      </w:r>
      <w:del w:id="68" w:author="Sean E. McGeary" w:date="2019-08-24T13:19:00Z">
        <w:r w:rsidRPr="004C61E4" w:rsidDel="00DF122C">
          <w:rPr>
            <w:rFonts w:ascii="Helvetica" w:eastAsia="Arial" w:hAnsi="Helvetica" w:cs="Arial"/>
            <w:sz w:val="22"/>
            <w:szCs w:val="22"/>
          </w:rPr>
          <w:delText xml:space="preserve">to </w:delText>
        </w:r>
      </w:del>
      <w:ins w:id="69" w:author="Sean E. McGeary" w:date="2019-08-24T13:19:00Z">
        <w:r w:rsidR="00DF122C" w:rsidRPr="004C61E4">
          <w:rPr>
            <w:rFonts w:ascii="Helvetica" w:eastAsia="Arial" w:hAnsi="Helvetica" w:cs="Arial"/>
            <w:sz w:val="22"/>
            <w:szCs w:val="22"/>
          </w:rPr>
          <w:t xml:space="preserve">and </w:t>
        </w:r>
      </w:ins>
      <w:r w:rsidRPr="004C61E4">
        <w:rPr>
          <w:rFonts w:ascii="Helvetica" w:eastAsia="Arial" w:hAnsi="Helvetica" w:cs="Arial"/>
          <w:sz w:val="22"/>
          <w:szCs w:val="22"/>
        </w:rPr>
        <w:t>libraries</w:t>
      </w:r>
      <w:ins w:id="70" w:author="Sean E. McGeary" w:date="2019-08-24T13:19:00Z">
        <w:r w:rsidR="00DF122C" w:rsidRPr="004C61E4">
          <w:rPr>
            <w:rFonts w:ascii="Helvetica" w:eastAsia="Arial" w:hAnsi="Helvetica" w:cs="Arial"/>
            <w:sz w:val="22"/>
            <w:szCs w:val="22"/>
          </w:rPr>
          <w:t xml:space="preserve"> </w:t>
        </w:r>
      </w:ins>
      <w:del w:id="71" w:author="Sean E. McGeary" w:date="2019-08-24T13:19:00Z">
        <w:r w:rsidRPr="004C61E4" w:rsidDel="00DF122C">
          <w:rPr>
            <w:rFonts w:ascii="Helvetica" w:eastAsia="Arial" w:hAnsi="Helvetica" w:cs="Arial"/>
            <w:sz w:val="22"/>
            <w:szCs w:val="22"/>
          </w:rPr>
          <w:delText xml:space="preserve"> of</w:delText>
        </w:r>
      </w:del>
      <w:ins w:id="72" w:author="Sean E. McGeary" w:date="2019-08-24T13:19:00Z">
        <w:r w:rsidR="00DF122C" w:rsidRPr="004C61E4">
          <w:rPr>
            <w:rFonts w:ascii="Helvetica" w:eastAsia="Arial" w:hAnsi="Helvetica" w:cs="Arial"/>
            <w:sz w:val="22"/>
            <w:szCs w:val="22"/>
          </w:rPr>
          <w:t>with</w:t>
        </w:r>
      </w:ins>
      <w:r w:rsidRPr="004C61E4">
        <w:rPr>
          <w:rFonts w:ascii="Helvetica" w:eastAsia="Arial" w:hAnsi="Helvetica" w:cs="Arial"/>
          <w:sz w:val="22"/>
          <w:szCs w:val="22"/>
        </w:rPr>
        <w:t xml:space="preserve"> partially randomized RNA </w:t>
      </w:r>
      <w:del w:id="73" w:author="Sean E. McGeary" w:date="2019-08-24T13:20:00Z">
        <w:r w:rsidRPr="004C61E4" w:rsidDel="00DF122C">
          <w:rPr>
            <w:rFonts w:ascii="Helvetica" w:eastAsia="Arial" w:hAnsi="Helvetica" w:cs="Arial"/>
            <w:sz w:val="22"/>
            <w:szCs w:val="22"/>
          </w:rPr>
          <w:delText xml:space="preserve">sequence </w:delText>
        </w:r>
      </w:del>
      <w:ins w:id="74" w:author="Sean E. McGeary" w:date="2019-08-24T13:20:00Z">
        <w:r w:rsidR="00DF122C" w:rsidRPr="004C61E4">
          <w:rPr>
            <w:rFonts w:ascii="Helvetica" w:eastAsia="Arial" w:hAnsi="Helvetica" w:cs="Arial"/>
            <w:sz w:val="22"/>
            <w:szCs w:val="22"/>
          </w:rPr>
          <w:t xml:space="preserve">sequence to measure </w:t>
        </w:r>
      </w:ins>
      <w:del w:id="75" w:author="Sean E. McGeary" w:date="2019-08-24T13:20:00Z">
        <w:r w:rsidRPr="004C61E4" w:rsidDel="00DF122C">
          <w:rPr>
            <w:rFonts w:ascii="Helvetica" w:eastAsia="Arial" w:hAnsi="Helvetica" w:cs="Arial"/>
            <w:sz w:val="22"/>
            <w:szCs w:val="22"/>
          </w:rPr>
          <w:delText xml:space="preserve">coupled with sequencing, </w:delText>
        </w:r>
      </w:del>
      <w:del w:id="76" w:author="Sean E. McGeary" w:date="2019-08-24T13:18:00Z">
        <w:r w:rsidRPr="004C61E4" w:rsidDel="00DF122C">
          <w:rPr>
            <w:rFonts w:ascii="Helvetica" w:eastAsia="Arial" w:hAnsi="Helvetica" w:cs="Arial"/>
            <w:sz w:val="22"/>
            <w:szCs w:val="22"/>
          </w:rPr>
          <w:delText>RNA bind-n-seq (RBNS)</w:delText>
        </w:r>
      </w:del>
      <w:del w:id="77" w:author="Sean E. McGeary" w:date="2019-08-24T13:20:00Z">
        <w:r w:rsidRPr="004C61E4" w:rsidDel="00DF122C">
          <w:rPr>
            <w:rFonts w:ascii="Helvetica" w:eastAsia="Arial" w:hAnsi="Helvetica" w:cs="Arial"/>
            <w:sz w:val="22"/>
            <w:szCs w:val="22"/>
          </w:rPr>
          <w:delText xml:space="preserve">, </w:delText>
        </w:r>
      </w:del>
      <w:del w:id="78" w:author="Sean E. McGeary" w:date="2019-08-24T13:21:00Z">
        <w:r w:rsidRPr="004C61E4" w:rsidDel="005A7E15">
          <w:rPr>
            <w:rFonts w:ascii="Helvetica" w:eastAsia="Arial" w:hAnsi="Helvetica" w:cs="Arial"/>
            <w:sz w:val="22"/>
            <w:szCs w:val="22"/>
          </w:rPr>
          <w:delText xml:space="preserve">we measured </w:delText>
        </w:r>
      </w:del>
      <w:r w:rsidRPr="004C61E4">
        <w:rPr>
          <w:rFonts w:ascii="Helvetica" w:eastAsia="Arial" w:hAnsi="Helvetica" w:cs="Arial"/>
          <w:sz w:val="22"/>
          <w:szCs w:val="22"/>
        </w:rPr>
        <w:t xml:space="preserve">the </w:t>
      </w:r>
      <w:ins w:id="79" w:author="Sean E. McGeary" w:date="2019-08-24T13:17:00Z">
        <w:r w:rsidR="00DF122C" w:rsidRPr="004C61E4">
          <w:rPr>
            <w:rFonts w:ascii="Helvetica" w:eastAsia="Arial" w:hAnsi="Helvetica" w:cs="Arial"/>
            <w:sz w:val="22"/>
            <w:szCs w:val="22"/>
          </w:rPr>
          <w:t xml:space="preserve">relative </w:t>
        </w:r>
      </w:ins>
      <w:r w:rsidRPr="004C61E4">
        <w:rPr>
          <w:rFonts w:ascii="Helvetica" w:eastAsia="Arial" w:hAnsi="Helvetica" w:cs="Arial"/>
          <w:sz w:val="22"/>
          <w:szCs w:val="22"/>
        </w:rPr>
        <w:t xml:space="preserve">binding affinity of over </w:t>
      </w:r>
      <w:commentRangeStart w:id="80"/>
      <w:r w:rsidRPr="004C61E4">
        <w:rPr>
          <w:rFonts w:ascii="Helvetica" w:eastAsia="Arial" w:hAnsi="Helvetica" w:cs="Arial"/>
          <w:sz w:val="22"/>
          <w:szCs w:val="22"/>
        </w:rPr>
        <w:t>~12,000</w:t>
      </w:r>
      <w:commentRangeEnd w:id="80"/>
      <w:r w:rsidR="007D563A" w:rsidRPr="004C61E4">
        <w:rPr>
          <w:rStyle w:val="CommentReference"/>
          <w:rFonts w:ascii="Helvetica" w:hAnsi="Helvetica"/>
        </w:rPr>
        <w:commentReference w:id="80"/>
      </w:r>
      <w:r w:rsidRPr="004C61E4">
        <w:rPr>
          <w:rFonts w:ascii="Helvetica" w:eastAsia="Arial" w:hAnsi="Helvetica" w:cs="Arial"/>
          <w:sz w:val="22"/>
          <w:szCs w:val="22"/>
        </w:rPr>
        <w:t xml:space="preserve"> distinct 5′- and 3′-bipartite pairing configurations for </w:t>
      </w:r>
      <w:del w:id="81" w:author="Sean E. McGeary" w:date="2019-08-24T13:21:00Z">
        <w:r w:rsidRPr="004C61E4" w:rsidDel="005A7E15">
          <w:rPr>
            <w:rFonts w:ascii="Helvetica" w:eastAsia="Arial" w:hAnsi="Helvetica" w:cs="Arial"/>
            <w:sz w:val="22"/>
            <w:szCs w:val="22"/>
          </w:rPr>
          <w:delText xml:space="preserve">a </w:delText>
        </w:r>
      </w:del>
      <w:ins w:id="82" w:author="Sean E. McGeary" w:date="2019-08-24T13:21:00Z">
        <w:r w:rsidR="005A7E15" w:rsidRPr="004C61E4">
          <w:rPr>
            <w:rFonts w:ascii="Helvetica" w:eastAsia="Arial" w:hAnsi="Helvetica" w:cs="Arial"/>
            <w:sz w:val="22"/>
            <w:szCs w:val="22"/>
          </w:rPr>
          <w:t xml:space="preserve">each of </w:t>
        </w:r>
      </w:ins>
      <w:del w:id="83" w:author="Sean E. McGeary" w:date="2019-08-24T13:21:00Z">
        <w:r w:rsidRPr="004C61E4" w:rsidDel="005A7E15">
          <w:rPr>
            <w:rFonts w:ascii="Helvetica" w:eastAsia="Arial" w:hAnsi="Helvetica" w:cs="Arial"/>
            <w:sz w:val="22"/>
            <w:szCs w:val="22"/>
          </w:rPr>
          <w:delText xml:space="preserve">set of </w:delText>
        </w:r>
      </w:del>
      <w:ins w:id="84" w:author="Sean E. McGeary" w:date="2019-08-24T13:21:00Z">
        <w:r w:rsidR="005A7E15" w:rsidRPr="004C61E4">
          <w:rPr>
            <w:rFonts w:ascii="Helvetica" w:eastAsia="Arial" w:hAnsi="Helvetica" w:cs="Arial"/>
            <w:sz w:val="22"/>
            <w:szCs w:val="22"/>
          </w:rPr>
          <w:t xml:space="preserve">three naturally occurring </w:t>
        </w:r>
      </w:ins>
      <w:r w:rsidRPr="004C61E4">
        <w:rPr>
          <w:rFonts w:ascii="Helvetica" w:eastAsia="Arial" w:hAnsi="Helvetica" w:cs="Arial"/>
          <w:sz w:val="22"/>
          <w:szCs w:val="22"/>
        </w:rPr>
        <w:t>miRNAs</w:t>
      </w:r>
      <w:r w:rsidR="008C4BE9" w:rsidRPr="004C61E4">
        <w:rPr>
          <w:rFonts w:ascii="Helvetica" w:eastAsia="Arial" w:hAnsi="Helvetica" w:cs="Arial"/>
          <w:sz w:val="22"/>
          <w:szCs w:val="22"/>
        </w:rPr>
        <w:t xml:space="preserve"> and </w:t>
      </w:r>
      <w:del w:id="85" w:author="Sean E. McGeary" w:date="2019-08-24T13:22:00Z">
        <w:r w:rsidR="008C4BE9" w:rsidRPr="004C61E4" w:rsidDel="005A7E15">
          <w:rPr>
            <w:rFonts w:ascii="Helvetica" w:eastAsia="Arial" w:hAnsi="Helvetica" w:cs="Arial"/>
            <w:sz w:val="22"/>
            <w:szCs w:val="22"/>
          </w:rPr>
          <w:delText xml:space="preserve">their </w:delText>
        </w:r>
      </w:del>
      <w:ins w:id="86" w:author="Sean E. McGeary" w:date="2019-08-24T13:22:00Z">
        <w:r w:rsidR="005A7E15" w:rsidRPr="004C61E4">
          <w:rPr>
            <w:rFonts w:ascii="Helvetica" w:eastAsia="Arial" w:hAnsi="Helvetica" w:cs="Arial"/>
            <w:sz w:val="22"/>
            <w:szCs w:val="22"/>
          </w:rPr>
          <w:t xml:space="preserve">five synthetic </w:t>
        </w:r>
      </w:ins>
      <w:r w:rsidR="008C4BE9" w:rsidRPr="004C61E4">
        <w:rPr>
          <w:rFonts w:ascii="Helvetica" w:eastAsia="Arial" w:hAnsi="Helvetica" w:cs="Arial"/>
          <w:sz w:val="22"/>
          <w:szCs w:val="22"/>
        </w:rPr>
        <w:t>derivatives</w:t>
      </w:r>
      <w:r w:rsidRPr="004C61E4">
        <w:rPr>
          <w:rFonts w:ascii="Helvetica" w:eastAsia="Arial" w:hAnsi="Helvetica" w:cs="Arial"/>
          <w:sz w:val="22"/>
          <w:szCs w:val="22"/>
        </w:rPr>
        <w:t xml:space="preserve">. These data demonstrate upwards of </w:t>
      </w:r>
      <w:commentRangeStart w:id="87"/>
      <w:r w:rsidRPr="004C61E4">
        <w:rPr>
          <w:rFonts w:ascii="Helvetica" w:eastAsia="Arial" w:hAnsi="Helvetica" w:cs="Arial"/>
          <w:sz w:val="22"/>
          <w:szCs w:val="22"/>
        </w:rPr>
        <w:t>100</w:t>
      </w:r>
      <w:commentRangeEnd w:id="87"/>
      <w:r w:rsidR="00BA3580" w:rsidRPr="004C61E4">
        <w:rPr>
          <w:rStyle w:val="CommentReference"/>
          <w:rFonts w:ascii="Helvetica" w:hAnsi="Helvetica"/>
        </w:rPr>
        <w:commentReference w:id="87"/>
      </w:r>
      <w:r w:rsidRPr="004C61E4">
        <w:rPr>
          <w:rFonts w:ascii="Helvetica" w:eastAsia="Arial" w:hAnsi="Helvetica" w:cs="Arial"/>
          <w:sz w:val="22"/>
          <w:szCs w:val="22"/>
        </w:rPr>
        <w:t xml:space="preserve">-fold increase in binding affinity contributed by extensive pairing to the miRNA 3′ </w:t>
      </w:r>
      <w:commentRangeStart w:id="88"/>
      <w:r w:rsidRPr="004C61E4">
        <w:rPr>
          <w:rFonts w:ascii="Helvetica" w:eastAsia="Arial" w:hAnsi="Helvetica" w:cs="Arial"/>
          <w:sz w:val="22"/>
          <w:szCs w:val="22"/>
        </w:rPr>
        <w:t>region</w:t>
      </w:r>
      <w:ins w:id="89" w:author="Sean E. McGeary" w:date="2019-08-24T13:26:00Z">
        <w:r w:rsidR="005A7E15" w:rsidRPr="004C61E4">
          <w:rPr>
            <w:rFonts w:ascii="Helvetica" w:eastAsia="Arial" w:hAnsi="Helvetica" w:cs="Arial"/>
            <w:sz w:val="22"/>
            <w:szCs w:val="22"/>
          </w:rPr>
          <w:t xml:space="preserve"> in </w:t>
        </w:r>
        <w:proofErr w:type="spellStart"/>
        <w:r w:rsidR="005A7E15" w:rsidRPr="004C61E4">
          <w:rPr>
            <w:rFonts w:ascii="Helvetica" w:eastAsia="Arial" w:hAnsi="Helvetica" w:cs="Arial"/>
            <w:sz w:val="22"/>
            <w:szCs w:val="22"/>
          </w:rPr>
          <w:t>comparson</w:t>
        </w:r>
        <w:proofErr w:type="spellEnd"/>
        <w:r w:rsidR="005A7E15" w:rsidRPr="004C61E4">
          <w:rPr>
            <w:rFonts w:ascii="Helvetica" w:eastAsia="Arial" w:hAnsi="Helvetica" w:cs="Arial"/>
            <w:sz w:val="22"/>
            <w:szCs w:val="22"/>
          </w:rPr>
          <w:t xml:space="preserve"> to seed pairing alone</w:t>
        </w:r>
      </w:ins>
      <w:commentRangeEnd w:id="88"/>
      <w:r w:rsidR="00A52451" w:rsidRPr="004C61E4">
        <w:rPr>
          <w:rStyle w:val="CommentReference"/>
          <w:rFonts w:ascii="Helvetica" w:hAnsi="Helvetica"/>
        </w:rPr>
        <w:commentReference w:id="88"/>
      </w:r>
      <w:r w:rsidRPr="004C61E4">
        <w:rPr>
          <w:rFonts w:ascii="Helvetica" w:eastAsia="Arial" w:hAnsi="Helvetica" w:cs="Arial"/>
          <w:sz w:val="22"/>
          <w:szCs w:val="22"/>
        </w:rPr>
        <w:t xml:space="preserve">. </w:t>
      </w:r>
      <w:del w:id="90" w:author="Sean E. McGeary" w:date="2019-08-24T13:27:00Z">
        <w:r w:rsidRPr="004C61E4" w:rsidDel="005A7E15">
          <w:rPr>
            <w:rFonts w:ascii="Helvetica" w:eastAsia="Arial" w:hAnsi="Helvetica" w:cs="Arial"/>
            <w:sz w:val="22"/>
            <w:szCs w:val="22"/>
          </w:rPr>
          <w:delText xml:space="preserve">We </w:delText>
        </w:r>
      </w:del>
      <w:ins w:id="91" w:author="Sean E. McGeary" w:date="2019-08-24T13:27:00Z">
        <w:r w:rsidR="005A7E15" w:rsidRPr="004C61E4">
          <w:rPr>
            <w:rFonts w:ascii="Helvetica" w:eastAsia="Arial" w:hAnsi="Helvetica" w:cs="Arial"/>
            <w:sz w:val="22"/>
            <w:szCs w:val="22"/>
          </w:rPr>
          <w:t xml:space="preserve">In addition, we </w:t>
        </w:r>
      </w:ins>
      <w:r w:rsidRPr="004C61E4">
        <w:rPr>
          <w:rFonts w:ascii="Helvetica" w:eastAsia="Arial" w:hAnsi="Helvetica" w:cs="Arial"/>
          <w:sz w:val="22"/>
          <w:szCs w:val="22"/>
        </w:rPr>
        <w:t xml:space="preserve">find </w:t>
      </w:r>
      <w:del w:id="92" w:author="Sean E. McGeary" w:date="2019-08-24T13:27:00Z">
        <w:r w:rsidRPr="004C61E4" w:rsidDel="005A7E15">
          <w:rPr>
            <w:rFonts w:ascii="Helvetica" w:eastAsia="Arial" w:hAnsi="Helvetica" w:cs="Arial"/>
            <w:sz w:val="22"/>
            <w:szCs w:val="22"/>
          </w:rPr>
          <w:delText xml:space="preserve">this </w:delText>
        </w:r>
      </w:del>
      <w:ins w:id="93" w:author="Sean E. McGeary" w:date="2019-08-24T13:27:00Z">
        <w:r w:rsidR="005A7E15" w:rsidRPr="004C61E4">
          <w:rPr>
            <w:rFonts w:ascii="Helvetica" w:eastAsia="Arial" w:hAnsi="Helvetica" w:cs="Arial"/>
            <w:sz w:val="22"/>
            <w:szCs w:val="22"/>
          </w:rPr>
          <w:t xml:space="preserve">that the extent of this </w:t>
        </w:r>
      </w:ins>
      <w:r w:rsidRPr="004C61E4">
        <w:rPr>
          <w:rFonts w:ascii="Helvetica" w:eastAsia="Arial" w:hAnsi="Helvetica" w:cs="Arial"/>
          <w:sz w:val="22"/>
          <w:szCs w:val="22"/>
        </w:rPr>
        <w:t xml:space="preserve">increase is </w:t>
      </w:r>
      <w:del w:id="94" w:author="Sean E. McGeary" w:date="2019-08-24T13:28:00Z">
        <w:r w:rsidRPr="004C61E4" w:rsidDel="005A7E15">
          <w:rPr>
            <w:rFonts w:ascii="Helvetica" w:eastAsia="Arial" w:hAnsi="Helvetica" w:cs="Arial"/>
            <w:sz w:val="22"/>
            <w:szCs w:val="22"/>
          </w:rPr>
          <w:delText xml:space="preserve">primarily </w:delText>
        </w:r>
      </w:del>
      <w:ins w:id="95" w:author="Sean E. McGeary" w:date="2019-08-24T13:28:00Z">
        <w:r w:rsidR="005A7E15" w:rsidRPr="004C61E4">
          <w:rPr>
            <w:rFonts w:ascii="Helvetica" w:eastAsia="Arial" w:hAnsi="Helvetica" w:cs="Arial"/>
            <w:sz w:val="22"/>
            <w:szCs w:val="22"/>
          </w:rPr>
          <w:t>highly variable</w:t>
        </w:r>
      </w:ins>
      <w:ins w:id="96" w:author="Microsoft Office User" w:date="2019-09-02T17:45:00Z">
        <w:r w:rsidR="00751D24" w:rsidRPr="004C61E4">
          <w:rPr>
            <w:rFonts w:ascii="Helvetica" w:eastAsia="Arial" w:hAnsi="Helvetica" w:cs="Arial"/>
            <w:sz w:val="22"/>
            <w:szCs w:val="22"/>
          </w:rPr>
          <w:t xml:space="preserve"> between miRNAs</w:t>
        </w:r>
      </w:ins>
      <w:ins w:id="97" w:author="Sean E. McGeary" w:date="2019-08-24T13:28:00Z">
        <w:r w:rsidR="005A7E15" w:rsidRPr="004C61E4">
          <w:rPr>
            <w:rFonts w:ascii="Helvetica" w:eastAsia="Arial" w:hAnsi="Helvetica" w:cs="Arial"/>
            <w:sz w:val="22"/>
            <w:szCs w:val="22"/>
          </w:rPr>
          <w:t xml:space="preserve">, and is </w:t>
        </w:r>
        <w:del w:id="98" w:author="Microsoft Office User" w:date="2019-09-02T17:45:00Z">
          <w:r w:rsidR="005A7E15" w:rsidRPr="004C61E4" w:rsidDel="00751D24">
            <w:rPr>
              <w:rFonts w:ascii="Helvetica" w:eastAsia="Arial" w:hAnsi="Helvetica" w:cs="Arial"/>
              <w:sz w:val="22"/>
              <w:szCs w:val="22"/>
            </w:rPr>
            <w:delText>primarily</w:delText>
          </w:r>
        </w:del>
      </w:ins>
      <w:del w:id="99" w:author="Sean E. McGeary" w:date="2019-08-24T13:28:00Z">
        <w:r w:rsidRPr="004C61E4" w:rsidDel="005A7E15">
          <w:rPr>
            <w:rFonts w:ascii="Helvetica" w:eastAsia="Arial" w:hAnsi="Helvetica" w:cs="Arial"/>
            <w:sz w:val="22"/>
            <w:szCs w:val="22"/>
          </w:rPr>
          <w:delText xml:space="preserve">a function of </w:delText>
        </w:r>
      </w:del>
      <w:ins w:id="100" w:author="Sean E. McGeary" w:date="2019-08-24T13:28:00Z">
        <w:r w:rsidR="005A7E15" w:rsidRPr="004C61E4">
          <w:rPr>
            <w:rFonts w:ascii="Helvetica" w:eastAsia="Arial" w:hAnsi="Helvetica" w:cs="Arial"/>
            <w:sz w:val="22"/>
            <w:szCs w:val="22"/>
          </w:rPr>
          <w:t xml:space="preserve">influenced by </w:t>
        </w:r>
      </w:ins>
      <w:commentRangeStart w:id="101"/>
      <w:commentRangeStart w:id="102"/>
      <w:commentRangeStart w:id="103"/>
      <w:r w:rsidRPr="004C61E4">
        <w:rPr>
          <w:rFonts w:ascii="Helvetica" w:eastAsia="Arial" w:hAnsi="Helvetica" w:cs="Arial"/>
          <w:sz w:val="22"/>
          <w:szCs w:val="22"/>
        </w:rPr>
        <w:t>1</w:t>
      </w:r>
      <w:ins w:id="104" w:author="Sean E. McGeary" w:date="2019-08-24T13:28:00Z">
        <w:r w:rsidR="005A7E15" w:rsidRPr="004C61E4">
          <w:rPr>
            <w:rFonts w:ascii="Helvetica" w:eastAsia="Arial" w:hAnsi="Helvetica" w:cs="Arial"/>
            <w:sz w:val="22"/>
            <w:szCs w:val="22"/>
          </w:rPr>
          <w:t>.</w:t>
        </w:r>
      </w:ins>
      <w:r w:rsidRPr="004C61E4">
        <w:rPr>
          <w:rFonts w:ascii="Helvetica" w:eastAsia="Arial" w:hAnsi="Helvetica" w:cs="Arial"/>
          <w:sz w:val="22"/>
          <w:szCs w:val="22"/>
        </w:rPr>
        <w:t>) the predicted stability of the pairing between the miRNA 3′ region and the target RNA sequence, 2</w:t>
      </w:r>
      <w:ins w:id="105" w:author="Sean E. McGeary" w:date="2019-08-24T13:29:00Z">
        <w:r w:rsidR="005A7E15" w:rsidRPr="004C61E4">
          <w:rPr>
            <w:rFonts w:ascii="Helvetica" w:eastAsia="Arial" w:hAnsi="Helvetica" w:cs="Arial"/>
            <w:sz w:val="22"/>
            <w:szCs w:val="22"/>
          </w:rPr>
          <w:t>.</w:t>
        </w:r>
      </w:ins>
      <w:r w:rsidRPr="004C61E4">
        <w:rPr>
          <w:rFonts w:ascii="Helvetica" w:eastAsia="Arial" w:hAnsi="Helvetica" w:cs="Arial"/>
          <w:sz w:val="22"/>
          <w:szCs w:val="22"/>
        </w:rPr>
        <w:t xml:space="preserve">) the length </w:t>
      </w:r>
      <w:commentRangeStart w:id="106"/>
      <w:commentRangeStart w:id="107"/>
      <w:ins w:id="108" w:author="Sean E. McGeary" w:date="2019-08-24T13:29:00Z">
        <w:r w:rsidR="005A7E15" w:rsidRPr="004C61E4">
          <w:rPr>
            <w:rFonts w:ascii="Helvetica" w:eastAsia="Arial" w:hAnsi="Helvetica" w:cs="Arial"/>
            <w:sz w:val="22"/>
            <w:szCs w:val="22"/>
          </w:rPr>
          <w:t>and sequence content</w:t>
        </w:r>
      </w:ins>
      <w:commentRangeEnd w:id="106"/>
      <w:ins w:id="109" w:author="Sean E. McGeary" w:date="2019-08-24T13:30:00Z">
        <w:r w:rsidR="005A7E15" w:rsidRPr="004C61E4">
          <w:rPr>
            <w:rStyle w:val="CommentReference"/>
            <w:rFonts w:ascii="Helvetica" w:hAnsi="Helvetica"/>
          </w:rPr>
          <w:commentReference w:id="106"/>
        </w:r>
      </w:ins>
      <w:commentRangeEnd w:id="107"/>
      <w:r w:rsidR="00A52451" w:rsidRPr="004C61E4">
        <w:rPr>
          <w:rStyle w:val="CommentReference"/>
          <w:rFonts w:ascii="Helvetica" w:hAnsi="Helvetica"/>
        </w:rPr>
        <w:commentReference w:id="107"/>
      </w:r>
      <w:ins w:id="110" w:author="Sean E. McGeary" w:date="2019-08-24T13:29:00Z">
        <w:r w:rsidR="005A7E15" w:rsidRPr="004C61E4">
          <w:rPr>
            <w:rFonts w:ascii="Helvetica" w:eastAsia="Arial" w:hAnsi="Helvetica" w:cs="Arial"/>
            <w:sz w:val="22"/>
            <w:szCs w:val="22"/>
          </w:rPr>
          <w:t xml:space="preserve"> </w:t>
        </w:r>
      </w:ins>
      <w:r w:rsidRPr="004C61E4">
        <w:rPr>
          <w:rFonts w:ascii="Helvetica" w:eastAsia="Arial" w:hAnsi="Helvetica" w:cs="Arial"/>
          <w:sz w:val="22"/>
          <w:szCs w:val="22"/>
        </w:rPr>
        <w:t xml:space="preserve">of </w:t>
      </w:r>
      <w:ins w:id="111" w:author="Sean E. McGeary" w:date="2019-08-24T13:30:00Z">
        <w:r w:rsidR="005A7E15" w:rsidRPr="004C61E4">
          <w:rPr>
            <w:rFonts w:ascii="Helvetica" w:eastAsia="Arial" w:hAnsi="Helvetica" w:cs="Arial"/>
            <w:sz w:val="22"/>
            <w:szCs w:val="22"/>
          </w:rPr>
          <w:t xml:space="preserve">the </w:t>
        </w:r>
      </w:ins>
      <w:r w:rsidRPr="004C61E4">
        <w:rPr>
          <w:rFonts w:ascii="Helvetica" w:eastAsia="Arial" w:hAnsi="Helvetica" w:cs="Arial"/>
          <w:sz w:val="22"/>
          <w:szCs w:val="22"/>
        </w:rPr>
        <w:t xml:space="preserve">unpaired segment of the target RNA between the miRNA seed– and 3′–paired regions, and 3) the specific miRNA–target pairing configuration within the seed region. </w:t>
      </w:r>
      <w:ins w:id="112" w:author="Microsoft Office User" w:date="2019-09-02T18:03:00Z">
        <w:r w:rsidR="00751D24" w:rsidRPr="004C61E4">
          <w:rPr>
            <w:rFonts w:ascii="Helvetica" w:eastAsia="Arial" w:hAnsi="Helvetica" w:cs="Arial"/>
            <w:sz w:val="22"/>
            <w:szCs w:val="22"/>
          </w:rPr>
          <w:t>Our results suggest that pairing to the 3′ end may be utilized by miRNAs to enhance affinity and modulate specificity</w:t>
        </w:r>
      </w:ins>
      <w:ins w:id="113" w:author="Microsoft Office User" w:date="2019-09-02T18:04:00Z">
        <w:r w:rsidR="00751D24" w:rsidRPr="004C61E4">
          <w:rPr>
            <w:rFonts w:ascii="Helvetica" w:eastAsia="Arial" w:hAnsi="Helvetica" w:cs="Arial"/>
            <w:sz w:val="22"/>
            <w:szCs w:val="22"/>
          </w:rPr>
          <w:t>.</w:t>
        </w:r>
      </w:ins>
      <w:del w:id="114" w:author="Microsoft Office User" w:date="2019-09-02T18:02:00Z">
        <w:r w:rsidRPr="004C61E4" w:rsidDel="00751D24">
          <w:rPr>
            <w:rFonts w:ascii="Helvetica" w:eastAsia="Arial" w:hAnsi="Helvetica" w:cs="Arial"/>
            <w:sz w:val="22"/>
            <w:szCs w:val="22"/>
          </w:rPr>
          <w:delText>These affinity measurements are used to train a predictive linear model and quantifies importance of different features to a general model for 3′ pairing energetics</w:delText>
        </w:r>
        <w:commentRangeEnd w:id="101"/>
        <w:r w:rsidR="00451C89" w:rsidRPr="004C61E4" w:rsidDel="00751D24">
          <w:rPr>
            <w:rStyle w:val="CommentReference"/>
            <w:rFonts w:ascii="Helvetica" w:hAnsi="Helvetica"/>
          </w:rPr>
          <w:commentReference w:id="101"/>
        </w:r>
        <w:commentRangeEnd w:id="102"/>
        <w:r w:rsidR="00751D24" w:rsidRPr="004C61E4" w:rsidDel="00751D24">
          <w:rPr>
            <w:rStyle w:val="CommentReference"/>
            <w:rFonts w:ascii="Helvetica" w:hAnsi="Helvetica"/>
          </w:rPr>
          <w:commentReference w:id="102"/>
        </w:r>
        <w:commentRangeEnd w:id="103"/>
        <w:r w:rsidR="00751D24" w:rsidRPr="004C61E4" w:rsidDel="00751D24">
          <w:rPr>
            <w:rStyle w:val="CommentReference"/>
            <w:rFonts w:ascii="Helvetica" w:hAnsi="Helvetica"/>
          </w:rPr>
          <w:commentReference w:id="103"/>
        </w:r>
        <w:r w:rsidRPr="004C61E4" w:rsidDel="00751D24">
          <w:rPr>
            <w:rFonts w:ascii="Helvetica" w:eastAsia="Arial" w:hAnsi="Helvetica" w:cs="Arial"/>
            <w:sz w:val="22"/>
            <w:szCs w:val="22"/>
          </w:rPr>
          <w:delText xml:space="preserve">. </w:delText>
        </w:r>
      </w:del>
    </w:p>
    <w:p w14:paraId="5F09968D" w14:textId="447299C1" w:rsidR="00CD3077" w:rsidRPr="004C61E4" w:rsidDel="00C76BF7" w:rsidRDefault="00CD3077" w:rsidP="004C61E4">
      <w:pPr>
        <w:pStyle w:val="Normal1"/>
        <w:contextualSpacing/>
        <w:rPr>
          <w:del w:id="115" w:author="Sean E. McGeary" w:date="2019-10-04T19:08:00Z"/>
          <w:rFonts w:ascii="Helvetica" w:eastAsia="Arial" w:hAnsi="Helvetica" w:cs="Arial"/>
          <w:sz w:val="22"/>
          <w:szCs w:val="22"/>
        </w:rPr>
      </w:pPr>
    </w:p>
    <w:p w14:paraId="0DE17611" w14:textId="57117751" w:rsidR="00CD3077" w:rsidRPr="004C61E4" w:rsidDel="00997664" w:rsidRDefault="00C8166C" w:rsidP="004C61E4">
      <w:pPr>
        <w:pStyle w:val="Normal1"/>
        <w:contextualSpacing/>
        <w:rPr>
          <w:del w:id="116" w:author="Microsoft Office User" w:date="2019-09-02T17:41:00Z"/>
          <w:rFonts w:ascii="Helvetica" w:eastAsia="Arial" w:hAnsi="Helvetica" w:cs="Arial"/>
          <w:sz w:val="22"/>
          <w:szCs w:val="22"/>
        </w:rPr>
      </w:pPr>
      <w:del w:id="117" w:author="Microsoft Office User" w:date="2019-09-02T17:41:00Z">
        <w:r w:rsidRPr="004C61E4" w:rsidDel="00997664">
          <w:rPr>
            <w:rFonts w:ascii="Helvetica" w:eastAsia="Arial" w:hAnsi="Helvetica" w:cs="Arial"/>
            <w:sz w:val="22"/>
            <w:szCs w:val="22"/>
            <w:u w:val="single"/>
          </w:rPr>
          <w:delText>Depending on the end:</w:delText>
        </w:r>
      </w:del>
    </w:p>
    <w:p w14:paraId="1D7B31A9" w14:textId="59B09CB0" w:rsidR="00CD3077" w:rsidRPr="004C61E4" w:rsidDel="00997664" w:rsidRDefault="00C8166C" w:rsidP="004C61E4">
      <w:pPr>
        <w:pStyle w:val="Normal1"/>
        <w:contextualSpacing/>
        <w:rPr>
          <w:del w:id="118" w:author="Microsoft Office User" w:date="2019-09-02T17:41:00Z"/>
          <w:rFonts w:ascii="Helvetica" w:eastAsia="Arial" w:hAnsi="Helvetica" w:cs="Arial"/>
          <w:sz w:val="22"/>
          <w:szCs w:val="22"/>
        </w:rPr>
      </w:pPr>
      <w:del w:id="119" w:author="Microsoft Office User" w:date="2019-09-02T17:41:00Z">
        <w:r w:rsidRPr="004C61E4" w:rsidDel="00997664">
          <w:rPr>
            <w:rFonts w:ascii="Helvetica" w:eastAsia="Arial" w:hAnsi="Helvetica" w:cs="Arial"/>
            <w:sz w:val="22"/>
            <w:szCs w:val="22"/>
          </w:rPr>
          <w:delText xml:space="preserve">We find that a model utilizing these additional features enhances miRNA-target prediction and unearths additional potential target sites. </w:delText>
        </w:r>
      </w:del>
    </w:p>
    <w:p w14:paraId="1A2CDED0" w14:textId="6777F4AF" w:rsidR="00CD3077" w:rsidRPr="004C61E4" w:rsidDel="00997664" w:rsidRDefault="00CD3077" w:rsidP="004C61E4">
      <w:pPr>
        <w:pStyle w:val="Normal1"/>
        <w:contextualSpacing/>
        <w:rPr>
          <w:del w:id="120" w:author="Microsoft Office User" w:date="2019-09-02T17:41:00Z"/>
          <w:rFonts w:ascii="Helvetica" w:eastAsia="Arial" w:hAnsi="Helvetica" w:cs="Arial"/>
          <w:sz w:val="22"/>
          <w:szCs w:val="22"/>
        </w:rPr>
      </w:pPr>
    </w:p>
    <w:p w14:paraId="466C90CD" w14:textId="22D1315D" w:rsidR="00CD3077" w:rsidRPr="004C61E4" w:rsidDel="00997664" w:rsidRDefault="00C8166C" w:rsidP="004C61E4">
      <w:pPr>
        <w:pStyle w:val="Normal1"/>
        <w:contextualSpacing/>
        <w:rPr>
          <w:del w:id="121" w:author="Microsoft Office User" w:date="2019-09-02T17:41:00Z"/>
          <w:rFonts w:ascii="Helvetica" w:eastAsia="Arial" w:hAnsi="Helvetica" w:cs="Arial"/>
          <w:sz w:val="22"/>
          <w:szCs w:val="22"/>
        </w:rPr>
      </w:pPr>
      <w:del w:id="122" w:author="Microsoft Office User" w:date="2019-09-02T17:41:00Z">
        <w:r w:rsidRPr="004C61E4" w:rsidDel="00997664">
          <w:rPr>
            <w:rFonts w:ascii="Helvetica" w:eastAsia="Arial" w:hAnsi="Helvetica" w:cs="Arial"/>
            <w:sz w:val="22"/>
            <w:szCs w:val="22"/>
          </w:rPr>
          <w:delText>These data are used to train a predictive linear model that enhances miRNA-target prediction.</w:delText>
        </w:r>
      </w:del>
    </w:p>
    <w:p w14:paraId="4DFBEE00" w14:textId="4E5F88D6" w:rsidR="00CD3077" w:rsidRPr="004C61E4" w:rsidDel="00997664" w:rsidRDefault="00CD3077" w:rsidP="004C61E4">
      <w:pPr>
        <w:pStyle w:val="Normal1"/>
        <w:contextualSpacing/>
        <w:rPr>
          <w:del w:id="123" w:author="Microsoft Office User" w:date="2019-09-02T17:41:00Z"/>
          <w:rFonts w:ascii="Helvetica" w:eastAsia="Arial" w:hAnsi="Helvetica" w:cs="Arial"/>
          <w:sz w:val="22"/>
          <w:szCs w:val="22"/>
        </w:rPr>
      </w:pPr>
    </w:p>
    <w:p w14:paraId="54E6548F" w14:textId="05B789BC" w:rsidR="00CD3077" w:rsidRPr="004C61E4" w:rsidDel="00997664" w:rsidRDefault="00C8166C" w:rsidP="004C61E4">
      <w:pPr>
        <w:pStyle w:val="Normal1"/>
        <w:contextualSpacing/>
        <w:rPr>
          <w:del w:id="124" w:author="Microsoft Office User" w:date="2019-09-02T17:41:00Z"/>
          <w:rFonts w:ascii="Helvetica" w:eastAsia="Arial" w:hAnsi="Helvetica" w:cs="Arial"/>
          <w:sz w:val="22"/>
          <w:szCs w:val="22"/>
        </w:rPr>
      </w:pPr>
      <w:del w:id="125" w:author="Microsoft Office User" w:date="2019-09-02T17:41:00Z">
        <w:r w:rsidRPr="004C61E4" w:rsidDel="00997664">
          <w:rPr>
            <w:rFonts w:ascii="Helvetica" w:eastAsia="Arial" w:hAnsi="Helvetica" w:cs="Arial"/>
            <w:sz w:val="22"/>
            <w:szCs w:val="22"/>
          </w:rPr>
          <w:delText xml:space="preserve">A high-throughput reporter assay of mRNAs containing these types of sites demonstrates that these </w:delText>
        </w:r>
        <w:r w:rsidRPr="004C61E4" w:rsidDel="00997664">
          <w:rPr>
            <w:rFonts w:ascii="Helvetica" w:eastAsia="Arial" w:hAnsi="Helvetica" w:cs="Arial"/>
            <w:i/>
            <w:sz w:val="22"/>
            <w:szCs w:val="22"/>
          </w:rPr>
          <w:delText>in vitro</w:delText>
        </w:r>
        <w:r w:rsidRPr="004C61E4" w:rsidDel="00997664">
          <w:rPr>
            <w:rFonts w:ascii="Helvetica" w:eastAsia="Arial" w:hAnsi="Helvetica" w:cs="Arial"/>
            <w:sz w:val="22"/>
            <w:szCs w:val="22"/>
          </w:rPr>
          <w:delText xml:space="preserve"> affinities (or  this linear mode)l is predictive of </w:delText>
        </w:r>
        <w:r w:rsidRPr="004C61E4" w:rsidDel="00997664">
          <w:rPr>
            <w:rFonts w:ascii="Helvetica" w:eastAsia="Arial" w:hAnsi="Helvetica" w:cs="Arial"/>
            <w:i/>
            <w:sz w:val="22"/>
            <w:szCs w:val="22"/>
          </w:rPr>
          <w:delText>in vivo</w:delText>
        </w:r>
        <w:r w:rsidRPr="004C61E4" w:rsidDel="00997664">
          <w:rPr>
            <w:rFonts w:ascii="Helvetica" w:eastAsia="Arial" w:hAnsi="Helvetica" w:cs="Arial"/>
            <w:sz w:val="22"/>
            <w:szCs w:val="22"/>
          </w:rPr>
          <w:delText xml:space="preserve"> repression.</w:delText>
        </w:r>
      </w:del>
    </w:p>
    <w:p w14:paraId="2346D4A2" w14:textId="77777777" w:rsidR="00CD3077" w:rsidRPr="004C61E4" w:rsidDel="00C76BF7" w:rsidRDefault="00CD3077" w:rsidP="004C61E4">
      <w:pPr>
        <w:pStyle w:val="Normal1"/>
        <w:contextualSpacing/>
        <w:rPr>
          <w:del w:id="126" w:author="Sean E. McGeary" w:date="2019-10-04T19:08:00Z"/>
          <w:rFonts w:ascii="Helvetica" w:eastAsia="Arial" w:hAnsi="Helvetica" w:cs="Arial"/>
          <w:sz w:val="22"/>
          <w:szCs w:val="22"/>
        </w:rPr>
      </w:pPr>
    </w:p>
    <w:p w14:paraId="6F5806CB" w14:textId="0049B7C3" w:rsidR="00CD3077" w:rsidRPr="004C61E4" w:rsidDel="00C76BF7" w:rsidRDefault="00CD3077" w:rsidP="004C61E4">
      <w:pPr>
        <w:pStyle w:val="Normal1"/>
        <w:contextualSpacing/>
        <w:rPr>
          <w:del w:id="127" w:author="Sean E. McGeary" w:date="2019-10-04T19:08:00Z"/>
          <w:rFonts w:ascii="Helvetica" w:eastAsia="Arial" w:hAnsi="Helvetica" w:cs="Arial"/>
          <w:sz w:val="22"/>
          <w:szCs w:val="22"/>
        </w:rPr>
      </w:pPr>
    </w:p>
    <w:p w14:paraId="1F097F93"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hAnsi="Helvetica"/>
        </w:rPr>
        <w:br w:type="page"/>
      </w:r>
    </w:p>
    <w:p w14:paraId="4A6FFE8C"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lastRenderedPageBreak/>
        <w:t>Introduction:</w:t>
      </w:r>
    </w:p>
    <w:p w14:paraId="45851A06" w14:textId="63563E0D"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miRNAs are ~22-nt </w:t>
      </w:r>
      <w:r w:rsidR="0055428F" w:rsidRPr="004C61E4">
        <w:rPr>
          <w:rFonts w:ascii="Helvetica" w:eastAsia="Arial" w:hAnsi="Helvetica" w:cs="Arial"/>
          <w:sz w:val="22"/>
          <w:szCs w:val="22"/>
        </w:rPr>
        <w:t xml:space="preserve">regulatory </w:t>
      </w:r>
      <w:r w:rsidRPr="004C61E4">
        <w:rPr>
          <w:rFonts w:ascii="Helvetica" w:eastAsia="Arial" w:hAnsi="Helvetica" w:cs="Arial"/>
          <w:sz w:val="22"/>
          <w:szCs w:val="22"/>
        </w:rPr>
        <w:t xml:space="preserve">RNAs </w:t>
      </w:r>
      <w:commentRangeStart w:id="128"/>
      <w:r w:rsidRPr="004C61E4">
        <w:rPr>
          <w:rFonts w:ascii="Helvetica" w:eastAsia="Arial" w:hAnsi="Helvetica" w:cs="Arial"/>
          <w:sz w:val="22"/>
          <w:szCs w:val="22"/>
        </w:rPr>
        <w:t>that</w:t>
      </w:r>
      <w:r w:rsidR="0055428F" w:rsidRPr="004C61E4">
        <w:rPr>
          <w:rFonts w:ascii="Helvetica" w:eastAsia="Arial" w:hAnsi="Helvetica" w:cs="Arial"/>
          <w:sz w:val="22"/>
          <w:szCs w:val="22"/>
        </w:rPr>
        <w:t xml:space="preserve"> are processed from hairpin precursors</w:t>
      </w:r>
      <w:commentRangeEnd w:id="128"/>
      <w:r w:rsidR="00451C89" w:rsidRPr="004C61E4">
        <w:rPr>
          <w:rStyle w:val="CommentReference"/>
          <w:rFonts w:ascii="Helvetica" w:hAnsi="Helvetica"/>
        </w:rPr>
        <w:commentReference w:id="128"/>
      </w:r>
      <w:ins w:id="129" w:author="Sean E. McGeary" w:date="2019-08-24T13:36:00Z">
        <w:r w:rsidR="00451C89" w:rsidRPr="004C61E4">
          <w:rPr>
            <w:rFonts w:ascii="Helvetica" w:eastAsia="Arial" w:hAnsi="Helvetica" w:cs="Arial"/>
            <w:sz w:val="22"/>
            <w:szCs w:val="22"/>
          </w:rPr>
          <w:t xml:space="preserve"> and</w:t>
        </w:r>
      </w:ins>
      <w:ins w:id="130" w:author="Sean E. McGeary" w:date="2019-08-24T13:45:00Z">
        <w:r w:rsidR="00DE0C64" w:rsidRPr="004C61E4">
          <w:rPr>
            <w:rFonts w:ascii="Helvetica" w:eastAsia="Arial" w:hAnsi="Helvetica" w:cs="Arial"/>
            <w:sz w:val="22"/>
            <w:szCs w:val="22"/>
          </w:rPr>
          <w:t xml:space="preserve">, upon </w:t>
        </w:r>
      </w:ins>
      <w:del w:id="131" w:author="Sean E. McGeary" w:date="2019-08-24T13:45:00Z">
        <w:r w:rsidR="0055428F" w:rsidRPr="004C61E4" w:rsidDel="00DE0C64">
          <w:rPr>
            <w:rFonts w:ascii="Helvetica" w:eastAsia="Arial" w:hAnsi="Helvetica" w:cs="Arial"/>
            <w:sz w:val="22"/>
            <w:szCs w:val="22"/>
          </w:rPr>
          <w:delText xml:space="preserve">. They act by </w:delText>
        </w:r>
      </w:del>
      <w:r w:rsidR="0091653C" w:rsidRPr="004C61E4">
        <w:rPr>
          <w:rFonts w:ascii="Helvetica" w:eastAsia="Arial" w:hAnsi="Helvetica" w:cs="Arial"/>
          <w:sz w:val="22"/>
          <w:szCs w:val="22"/>
        </w:rPr>
        <w:t>associat</w:t>
      </w:r>
      <w:r w:rsidR="0055428F" w:rsidRPr="004C61E4">
        <w:rPr>
          <w:rFonts w:ascii="Helvetica" w:eastAsia="Arial" w:hAnsi="Helvetica" w:cs="Arial"/>
          <w:sz w:val="22"/>
          <w:szCs w:val="22"/>
        </w:rPr>
        <w:t>i</w:t>
      </w:r>
      <w:del w:id="132" w:author="Sean E. McGeary" w:date="2019-08-24T13:45:00Z">
        <w:r w:rsidR="0055428F" w:rsidRPr="004C61E4" w:rsidDel="00DE0C64">
          <w:rPr>
            <w:rFonts w:ascii="Helvetica" w:eastAsia="Arial" w:hAnsi="Helvetica" w:cs="Arial"/>
            <w:sz w:val="22"/>
            <w:szCs w:val="22"/>
          </w:rPr>
          <w:delText>ng</w:delText>
        </w:r>
      </w:del>
      <w:ins w:id="133" w:author="Sean E. McGeary" w:date="2019-08-24T13:45:00Z">
        <w:r w:rsidR="00DE0C64" w:rsidRPr="004C61E4">
          <w:rPr>
            <w:rFonts w:ascii="Helvetica" w:eastAsia="Arial" w:hAnsi="Helvetica" w:cs="Arial"/>
            <w:sz w:val="22"/>
            <w:szCs w:val="22"/>
          </w:rPr>
          <w:t>on</w:t>
        </w:r>
      </w:ins>
      <w:r w:rsidR="0091653C" w:rsidRPr="004C61E4">
        <w:rPr>
          <w:rFonts w:ascii="Helvetica" w:eastAsia="Arial" w:hAnsi="Helvetica" w:cs="Arial"/>
          <w:sz w:val="22"/>
          <w:szCs w:val="22"/>
        </w:rPr>
        <w:t xml:space="preserve"> with an </w:t>
      </w:r>
      <w:proofErr w:type="spellStart"/>
      <w:r w:rsidR="0091653C" w:rsidRPr="004C61E4">
        <w:rPr>
          <w:rFonts w:ascii="Helvetica" w:eastAsia="Arial" w:hAnsi="Helvetica" w:cs="Arial"/>
          <w:sz w:val="22"/>
          <w:szCs w:val="22"/>
        </w:rPr>
        <w:t>Argonaute</w:t>
      </w:r>
      <w:proofErr w:type="spellEnd"/>
      <w:r w:rsidR="0091653C" w:rsidRPr="004C61E4">
        <w:rPr>
          <w:rFonts w:ascii="Helvetica" w:eastAsia="Arial" w:hAnsi="Helvetica" w:cs="Arial"/>
          <w:sz w:val="22"/>
          <w:szCs w:val="22"/>
        </w:rPr>
        <w:t xml:space="preserve"> (AGO) protein</w:t>
      </w:r>
      <w:ins w:id="134" w:author="Sean E. McGeary" w:date="2019-08-24T13:45:00Z">
        <w:r w:rsidR="00DE0C64" w:rsidRPr="004C61E4">
          <w:rPr>
            <w:rFonts w:ascii="Helvetica" w:eastAsia="Arial" w:hAnsi="Helvetica" w:cs="Arial"/>
            <w:sz w:val="22"/>
            <w:szCs w:val="22"/>
          </w:rPr>
          <w:t xml:space="preserve">, </w:t>
        </w:r>
      </w:ins>
      <w:del w:id="135" w:author="Sean E. McGeary" w:date="2019-08-24T13:45:00Z">
        <w:r w:rsidRPr="004C61E4" w:rsidDel="00DE0C64">
          <w:rPr>
            <w:rFonts w:ascii="Helvetica" w:eastAsia="Arial" w:hAnsi="Helvetica" w:cs="Arial"/>
            <w:sz w:val="22"/>
            <w:szCs w:val="22"/>
          </w:rPr>
          <w:delText xml:space="preserve"> </w:delText>
        </w:r>
        <w:r w:rsidR="00363CF9" w:rsidRPr="004C61E4" w:rsidDel="00DE0C64">
          <w:rPr>
            <w:rFonts w:ascii="Helvetica" w:eastAsia="Arial" w:hAnsi="Helvetica" w:cs="Arial"/>
            <w:sz w:val="22"/>
            <w:szCs w:val="22"/>
          </w:rPr>
          <w:delText xml:space="preserve">and </w:delText>
        </w:r>
      </w:del>
      <w:r w:rsidR="00363CF9" w:rsidRPr="004C61E4">
        <w:rPr>
          <w:rFonts w:ascii="Helvetica" w:eastAsia="Arial" w:hAnsi="Helvetica" w:cs="Arial"/>
          <w:sz w:val="22"/>
          <w:szCs w:val="22"/>
        </w:rPr>
        <w:t>pair</w:t>
      </w:r>
      <w:del w:id="136" w:author="Sean E. McGeary" w:date="2019-11-28T23:32:00Z">
        <w:r w:rsidR="0055428F" w:rsidRPr="004C61E4" w:rsidDel="002F43EC">
          <w:rPr>
            <w:rFonts w:ascii="Helvetica" w:eastAsia="Arial" w:hAnsi="Helvetica" w:cs="Arial"/>
            <w:sz w:val="22"/>
            <w:szCs w:val="22"/>
          </w:rPr>
          <w:delText>ing</w:delText>
        </w:r>
      </w:del>
      <w:r w:rsidR="0055428F" w:rsidRPr="004C61E4">
        <w:rPr>
          <w:rFonts w:ascii="Helvetica" w:eastAsia="Arial" w:hAnsi="Helvetica" w:cs="Arial"/>
          <w:sz w:val="22"/>
          <w:szCs w:val="22"/>
        </w:rPr>
        <w:t xml:space="preserve"> </w:t>
      </w:r>
      <w:r w:rsidR="00363CF9" w:rsidRPr="004C61E4">
        <w:rPr>
          <w:rFonts w:ascii="Helvetica" w:eastAsia="Arial" w:hAnsi="Helvetica" w:cs="Arial"/>
          <w:sz w:val="22"/>
          <w:szCs w:val="22"/>
        </w:rPr>
        <w:t>to sites within mRNAs</w:t>
      </w:r>
      <w:r w:rsidR="00363CF9" w:rsidRPr="004C61E4" w:rsidDel="008C4BE9">
        <w:rPr>
          <w:rFonts w:ascii="Helvetica" w:eastAsia="Arial" w:hAnsi="Helvetica" w:cs="Arial"/>
          <w:sz w:val="22"/>
          <w:szCs w:val="22"/>
        </w:rPr>
        <w:t xml:space="preserve"> </w:t>
      </w:r>
      <w:r w:rsidR="00363CF9" w:rsidRPr="004C61E4">
        <w:rPr>
          <w:rFonts w:ascii="Helvetica" w:eastAsia="Arial" w:hAnsi="Helvetica" w:cs="Arial"/>
          <w:sz w:val="22"/>
          <w:szCs w:val="22"/>
        </w:rPr>
        <w:t xml:space="preserve">to </w:t>
      </w:r>
      <w:r w:rsidR="008C4BE9" w:rsidRPr="004C61E4">
        <w:rPr>
          <w:rFonts w:ascii="Helvetica" w:eastAsia="Arial" w:hAnsi="Helvetica" w:cs="Arial"/>
          <w:sz w:val="22"/>
          <w:szCs w:val="22"/>
        </w:rPr>
        <w:t xml:space="preserve">direct </w:t>
      </w:r>
      <w:ins w:id="137" w:author="Sean E. McGeary" w:date="2019-08-24T13:47:00Z">
        <w:r w:rsidR="00DE0C64" w:rsidRPr="004C61E4">
          <w:rPr>
            <w:rFonts w:ascii="Helvetica" w:eastAsia="Arial" w:hAnsi="Helvetica" w:cs="Arial"/>
            <w:sz w:val="22"/>
            <w:szCs w:val="22"/>
          </w:rPr>
          <w:t xml:space="preserve">their </w:t>
        </w:r>
      </w:ins>
      <w:del w:id="138" w:author="Sean E. McGeary" w:date="2019-08-24T13:47:00Z">
        <w:r w:rsidR="00363CF9" w:rsidRPr="004C61E4" w:rsidDel="00DE0C64">
          <w:rPr>
            <w:rFonts w:ascii="Helvetica" w:eastAsia="Arial" w:hAnsi="Helvetica" w:cs="Arial"/>
            <w:sz w:val="22"/>
            <w:szCs w:val="22"/>
          </w:rPr>
          <w:delText>the</w:delText>
        </w:r>
      </w:del>
      <w:del w:id="139" w:author="Sean E. McGeary" w:date="2019-08-24T13:45:00Z">
        <w:r w:rsidR="00363CF9" w:rsidRPr="004C61E4" w:rsidDel="00DE0C64">
          <w:rPr>
            <w:rFonts w:ascii="Helvetica" w:eastAsia="Arial" w:hAnsi="Helvetica" w:cs="Arial"/>
            <w:sz w:val="22"/>
            <w:szCs w:val="22"/>
          </w:rPr>
          <w:delText xml:space="preserve"> AGO-mediated</w:delText>
        </w:r>
      </w:del>
      <w:del w:id="140" w:author="Sean E. McGeary" w:date="2019-08-24T13:47:00Z">
        <w:r w:rsidR="00363CF9" w:rsidRPr="004C61E4" w:rsidDel="00DE0C64">
          <w:rPr>
            <w:rFonts w:ascii="Helvetica" w:eastAsia="Arial" w:hAnsi="Helvetica" w:cs="Arial"/>
            <w:sz w:val="22"/>
            <w:szCs w:val="22"/>
          </w:rPr>
          <w:delText xml:space="preserve"> </w:delText>
        </w:r>
        <w:r w:rsidRPr="004C61E4" w:rsidDel="00DE0C64">
          <w:rPr>
            <w:rFonts w:ascii="Helvetica" w:eastAsia="Arial" w:hAnsi="Helvetica" w:cs="Arial"/>
            <w:sz w:val="22"/>
            <w:szCs w:val="22"/>
          </w:rPr>
          <w:delText>repression</w:delText>
        </w:r>
      </w:del>
      <w:ins w:id="141" w:author="Sean E. McGeary" w:date="2019-08-24T13:47:00Z">
        <w:r w:rsidR="00DE0C64" w:rsidRPr="004C61E4">
          <w:rPr>
            <w:rFonts w:ascii="Helvetica" w:eastAsia="Arial" w:hAnsi="Helvetica" w:cs="Arial"/>
            <w:sz w:val="22"/>
            <w:szCs w:val="22"/>
          </w:rPr>
          <w:t xml:space="preserve">destabilization and translational repression </w:t>
        </w:r>
      </w:ins>
      <w:r w:rsidR="002F43EC">
        <w:rPr>
          <w:rFonts w:ascii="Helvetica" w:hAnsi="Helvetica" w:cs="Helvetica"/>
          <w:sz w:val="22"/>
          <w:szCs w:val="22"/>
        </w:rPr>
        <w:t>{Guo:2010kh}{Eichhorn:2014db}{Bartel:2018gz}</w:t>
      </w:r>
      <w:ins w:id="142" w:author="Sean E. McGeary" w:date="2019-11-28T23:34:00Z">
        <w:r w:rsidR="002F43EC">
          <w:rPr>
            <w:rFonts w:ascii="Helvetica" w:hAnsi="Helvetica" w:cs="Helvetica"/>
            <w:sz w:val="22"/>
            <w:szCs w:val="22"/>
          </w:rPr>
          <w:t>.</w:t>
        </w:r>
      </w:ins>
      <w:del w:id="143" w:author="Sean E. McGeary" w:date="2019-08-24T13:46:00Z">
        <w:r w:rsidRPr="004C61E4" w:rsidDel="00DE0C64">
          <w:rPr>
            <w:rFonts w:ascii="Helvetica" w:eastAsia="Arial" w:hAnsi="Helvetica" w:cs="Arial"/>
            <w:sz w:val="22"/>
            <w:szCs w:val="22"/>
          </w:rPr>
          <w:delText xml:space="preserve"> of </w:delText>
        </w:r>
        <w:r w:rsidR="00363CF9" w:rsidRPr="004C61E4" w:rsidDel="00DE0C64">
          <w:rPr>
            <w:rFonts w:ascii="Helvetica" w:eastAsia="Arial" w:hAnsi="Helvetica" w:cs="Arial"/>
            <w:sz w:val="22"/>
            <w:szCs w:val="22"/>
          </w:rPr>
          <w:delText xml:space="preserve">these </w:delText>
        </w:r>
        <w:r w:rsidRPr="004C61E4" w:rsidDel="00DE0C64">
          <w:rPr>
            <w:rFonts w:ascii="Helvetica" w:eastAsia="Arial" w:hAnsi="Helvetica" w:cs="Arial"/>
            <w:sz w:val="22"/>
            <w:szCs w:val="22"/>
          </w:rPr>
          <w:delText>mRNA</w:delText>
        </w:r>
        <w:r w:rsidR="00363CF9" w:rsidRPr="004C61E4" w:rsidDel="00DE0C64">
          <w:rPr>
            <w:rFonts w:ascii="Helvetica" w:eastAsia="Arial" w:hAnsi="Helvetica" w:cs="Arial"/>
            <w:sz w:val="22"/>
            <w:szCs w:val="22"/>
          </w:rPr>
          <w:delText xml:space="preserve"> target</w:delText>
        </w:r>
        <w:r w:rsidRPr="004C61E4" w:rsidDel="00DE0C64">
          <w:rPr>
            <w:rFonts w:ascii="Helvetica" w:eastAsia="Arial" w:hAnsi="Helvetica" w:cs="Arial"/>
            <w:sz w:val="22"/>
            <w:szCs w:val="22"/>
          </w:rPr>
          <w:delText xml:space="preserve">s </w:delText>
        </w:r>
      </w:del>
      <w:del w:id="144" w:author="Sean E. McGeary" w:date="2019-11-28T23:34:00Z">
        <w:r w:rsidRPr="004C61E4" w:rsidDel="002F43EC">
          <w:rPr>
            <w:rFonts w:ascii="Helvetica" w:eastAsia="Arial" w:hAnsi="Helvetica" w:cs="Arial"/>
            <w:sz w:val="22"/>
            <w:szCs w:val="22"/>
          </w:rPr>
          <w:delText>(</w:delText>
        </w:r>
      </w:del>
      <w:del w:id="145" w:author="Sean E. McGeary" w:date="2019-08-24T13:41:00Z">
        <w:r w:rsidRPr="004C61E4" w:rsidDel="00A73FE6">
          <w:rPr>
            <w:rFonts w:ascii="Helvetica" w:eastAsia="Arial" w:hAnsi="Helvetica" w:cs="Arial"/>
            <w:sz w:val="22"/>
            <w:szCs w:val="22"/>
          </w:rPr>
          <w:delText>REF</w:delText>
        </w:r>
      </w:del>
      <w:del w:id="146" w:author="Sean E. McGeary" w:date="2019-11-28T23:34:00Z">
        <w:r w:rsidRPr="004C61E4" w:rsidDel="002F43EC">
          <w:rPr>
            <w:rFonts w:ascii="Helvetica" w:eastAsia="Arial" w:hAnsi="Helvetica" w:cs="Arial"/>
            <w:sz w:val="22"/>
            <w:szCs w:val="22"/>
          </w:rPr>
          <w:delText>).</w:delText>
        </w:r>
      </w:del>
      <w:r w:rsidRPr="004C61E4">
        <w:rPr>
          <w:rFonts w:ascii="Helvetica" w:eastAsia="Arial" w:hAnsi="Helvetica" w:cs="Arial"/>
          <w:sz w:val="22"/>
          <w:szCs w:val="22"/>
        </w:rPr>
        <w:t xml:space="preserve"> </w:t>
      </w:r>
      <w:r w:rsidR="0055428F" w:rsidRPr="004C61E4">
        <w:rPr>
          <w:rFonts w:ascii="Helvetica" w:eastAsia="Arial" w:hAnsi="Helvetica" w:cs="Arial"/>
          <w:sz w:val="22"/>
          <w:szCs w:val="22"/>
        </w:rPr>
        <w:t>For most sites</w:t>
      </w:r>
      <w:r w:rsidR="007D2674" w:rsidRPr="004C61E4">
        <w:rPr>
          <w:rFonts w:ascii="Helvetica" w:eastAsia="Arial" w:hAnsi="Helvetica" w:cs="Arial"/>
          <w:sz w:val="22"/>
          <w:szCs w:val="22"/>
        </w:rPr>
        <w:t xml:space="preserve"> that confer repression in mammalian cells, pairing to miRNA nucleotides 2–7, </w:t>
      </w:r>
      <w:del w:id="147" w:author="Sean E. McGeary" w:date="2019-08-24T13:42:00Z">
        <w:r w:rsidR="007D2674" w:rsidRPr="004C61E4" w:rsidDel="00DE0C64">
          <w:rPr>
            <w:rFonts w:ascii="Helvetica" w:eastAsia="Arial" w:hAnsi="Helvetica" w:cs="Arial"/>
            <w:sz w:val="22"/>
            <w:szCs w:val="22"/>
          </w:rPr>
          <w:delText xml:space="preserve">known as </w:delText>
        </w:r>
      </w:del>
      <w:ins w:id="148" w:author="Sean E. McGeary" w:date="2019-08-24T13:42:00Z">
        <w:r w:rsidR="00DE0C64" w:rsidRPr="004C61E4">
          <w:rPr>
            <w:rFonts w:ascii="Helvetica" w:eastAsia="Arial" w:hAnsi="Helvetica" w:cs="Arial"/>
            <w:sz w:val="22"/>
            <w:szCs w:val="22"/>
          </w:rPr>
          <w:t xml:space="preserve">referred to as </w:t>
        </w:r>
      </w:ins>
      <w:r w:rsidR="007D2674" w:rsidRPr="004C61E4">
        <w:rPr>
          <w:rFonts w:ascii="Helvetica" w:eastAsia="Arial" w:hAnsi="Helvetica" w:cs="Arial"/>
          <w:sz w:val="22"/>
          <w:szCs w:val="22"/>
        </w:rPr>
        <w:t xml:space="preserve">the miRNA seed, is critical for target recognition, with an additional pair to miRNA position 8 </w:t>
      </w:r>
      <w:r w:rsidR="00317339" w:rsidRPr="004C61E4">
        <w:rPr>
          <w:rFonts w:ascii="Helvetica" w:eastAsia="Arial" w:hAnsi="Helvetica" w:cs="Arial"/>
          <w:sz w:val="22"/>
          <w:szCs w:val="22"/>
        </w:rPr>
        <w:t xml:space="preserve">or </w:t>
      </w:r>
      <w:r w:rsidR="007D2674" w:rsidRPr="004C61E4">
        <w:rPr>
          <w:rFonts w:ascii="Helvetica" w:eastAsia="Arial" w:hAnsi="Helvetica" w:cs="Arial"/>
          <w:sz w:val="22"/>
          <w:szCs w:val="22"/>
        </w:rPr>
        <w:t xml:space="preserve">an A </w:t>
      </w:r>
      <w:del w:id="149" w:author="Sean E. McGeary" w:date="2019-11-28T23:34:00Z">
        <w:r w:rsidR="007D2674" w:rsidRPr="004C61E4" w:rsidDel="002F43EC">
          <w:rPr>
            <w:rFonts w:ascii="Helvetica" w:eastAsia="Arial" w:hAnsi="Helvetica" w:cs="Arial"/>
            <w:sz w:val="22"/>
            <w:szCs w:val="22"/>
          </w:rPr>
          <w:delText xml:space="preserve">at </w:delText>
        </w:r>
      </w:del>
      <w:ins w:id="150" w:author="Sean E. McGeary" w:date="2019-11-28T23:34:00Z">
        <w:r w:rsidR="002F43EC">
          <w:rPr>
            <w:rFonts w:ascii="Helvetica" w:eastAsia="Arial" w:hAnsi="Helvetica" w:cs="Arial"/>
            <w:sz w:val="22"/>
            <w:szCs w:val="22"/>
          </w:rPr>
          <w:t>across from</w:t>
        </w:r>
        <w:r w:rsidR="002F43EC" w:rsidRPr="004C61E4">
          <w:rPr>
            <w:rFonts w:ascii="Helvetica" w:eastAsia="Arial" w:hAnsi="Helvetica" w:cs="Arial"/>
            <w:sz w:val="22"/>
            <w:szCs w:val="22"/>
          </w:rPr>
          <w:t xml:space="preserve"> </w:t>
        </w:r>
      </w:ins>
      <w:del w:id="151" w:author="Sean E. McGeary" w:date="2019-11-28T23:34:00Z">
        <w:r w:rsidR="007D2674" w:rsidRPr="004C61E4" w:rsidDel="002F43EC">
          <w:rPr>
            <w:rFonts w:ascii="Helvetica" w:eastAsia="Arial" w:hAnsi="Helvetica" w:cs="Arial"/>
            <w:sz w:val="22"/>
            <w:szCs w:val="22"/>
          </w:rPr>
          <w:delText xml:space="preserve">target </w:delText>
        </w:r>
      </w:del>
      <w:ins w:id="152" w:author="Sean E. McGeary" w:date="2019-11-28T23:34:00Z">
        <w:r w:rsidR="002F43EC">
          <w:rPr>
            <w:rFonts w:ascii="Helvetica" w:eastAsia="Arial" w:hAnsi="Helvetica" w:cs="Arial"/>
            <w:sz w:val="22"/>
            <w:szCs w:val="22"/>
          </w:rPr>
          <w:t xml:space="preserve">miRNA </w:t>
        </w:r>
      </w:ins>
      <w:r w:rsidR="007D2674" w:rsidRPr="004C61E4">
        <w:rPr>
          <w:rFonts w:ascii="Helvetica" w:eastAsia="Arial" w:hAnsi="Helvetica" w:cs="Arial"/>
          <w:sz w:val="22"/>
          <w:szCs w:val="22"/>
        </w:rPr>
        <w:t xml:space="preserve">position 1 often enhancing targeting efficacy </w:t>
      </w:r>
      <w:r w:rsidR="002F43EC">
        <w:rPr>
          <w:rFonts w:ascii="Helvetica" w:hAnsi="Helvetica" w:cs="Helvetica"/>
          <w:sz w:val="22"/>
          <w:szCs w:val="22"/>
        </w:rPr>
        <w:t>{Lewis:2005cb}{Bartel:2009fh}{Schirle:2015ct}</w:t>
      </w:r>
      <w:del w:id="153" w:author="Sean E. McGeary" w:date="2019-11-28T23:36:00Z">
        <w:r w:rsidR="002F43EC" w:rsidDel="002F43EC">
          <w:rPr>
            <w:rFonts w:ascii="Helvetica" w:hAnsi="Helvetica" w:cs="Helvetica"/>
            <w:sz w:val="22"/>
            <w:szCs w:val="22"/>
          </w:rPr>
          <w:fldChar w:fldCharType="begin"/>
        </w:r>
        <w:r w:rsidR="002F43EC" w:rsidDel="002F43EC">
          <w:rPr>
            <w:rFonts w:ascii="Helvetica" w:hAnsi="Helvetica" w:cs="Helvetica"/>
            <w:sz w:val="22"/>
            <w:szCs w:val="22"/>
          </w:rPr>
          <w:delInstrText xml:space="preserve"> ADDIN PAPERS2_CITATIONS &lt;citation&gt;&lt;priority&gt;0&lt;/priority&gt;&lt;uuid&gt;A981095F-750D-42B7-9876-6A3F6E7A7640&lt;/uuid&gt;&lt;publications&gt;&lt;publication&gt;&lt;subtype&gt;400&lt;/subtype&gt;&lt;title&gt;Conserved Seed Pairing, Often Flanked by Adenosines, Indicates that Thousands of Human Genes are MicroRNA Targets&lt;/title&gt;&lt;url&gt;http://linkinghub.elsevier.com/retrieve/pii/S0092867404012607&lt;/url&gt;&lt;volume&gt;120&lt;/volume&gt;&lt;publication_date&gt;99200501001200000000220000&lt;/publication_date&gt;&lt;uuid&gt;B2F2B8B6-6BC0-4499-967A-68516E3DFE39&lt;/uuid&gt;&lt;type&gt;400&lt;/type&gt;&lt;number&gt;1&lt;/number&gt;&lt;doi&gt;10.1016/j.cell.2004.12.035&lt;/doi&gt;&lt;startpage&gt;15&lt;/startpage&gt;&lt;endpage&gt;20&lt;/endpage&gt;&lt;authors&gt;&lt;author&gt;&lt;lastName&gt;Lewis&lt;/lastName&gt;&lt;firstName&gt;Benjamin&lt;/firstName&gt;&lt;middleNames&gt;P&lt;/middleNames&gt;&lt;/author&gt;&lt;author&gt;&lt;lastName&gt;Burge&lt;/lastName&gt;&lt;firstName&gt;Christopher&lt;/firstName&gt;&lt;middleNames&gt;B&lt;/middleNames&gt;&lt;/author&gt;&lt;author&gt;&lt;lastName&gt;Bartel&lt;/lastName&gt;&lt;firstName&gt;David&lt;/firstName&gt;&lt;middleNames&gt;P&lt;/middleNames&gt;&lt;/author&gt;&lt;/authors&gt;&lt;/publication&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gt;&lt;subtype&gt;400&lt;/subtype&gt;&lt;publisher&gt;eLife Sciences Publications Limited&lt;/publisher&gt;&lt;title&gt;Water-mediated recognition of t1-adenosine anchors Argonaute2 to microRNA targets.&lt;/title&gt;&lt;url&gt;http://elifesciences.org/lookup/doi/10.7554/eLife.07646&lt;/url&gt;&lt;volume&gt;4&lt;/volume&gt;&lt;publication_date&gt;99201500001200000000200000&lt;/publication_date&gt;&lt;uuid&gt;2E7335F5-B986-449B-87A8-1A21447000F5&lt;/uuid&gt;&lt;type&gt;400&lt;/typ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comparison.&lt;/subtitle&gt;&lt;doi&gt;10.7554/eLife.07646&lt;/doi&gt;&lt;submission_date&gt;99201503211200000000222000&lt;/submission_date&gt;&lt;institution&gt;Department of Integrative Structural and Computational Biology, The Scripps Research Institute, La Jolla, United States.&lt;/institution&gt;&lt;startpage&gt;e07646&lt;/startpage&gt;&lt;bundle&gt;&lt;publication&gt;&lt;title&gt;eLife&lt;/title&gt;&lt;uuid&gt;C4E4A833-25C1-44E1-AC3D-A32C83136FEE&lt;/uuid&gt;&lt;subtype&gt;-100&lt;/subtype&gt;&lt;type&gt;-100&lt;/type&gt;&lt;/publication&gt;&lt;/bundle&gt;&lt;authors&gt;&lt;author&gt;&lt;lastName&gt;Schirle&lt;/lastName&gt;&lt;firstName&gt;Nicole&lt;/firstName&gt;&lt;middleNames&gt;T&lt;/middleNames&gt;&lt;/author&gt;&lt;author&gt;&lt;lastName&gt;Sheu-Gruttadauria&lt;/lastName&gt;&lt;firstName&gt;Jessica&lt;/firstName&gt;&lt;/author&gt;&lt;author&gt;&lt;lastName&gt;Chandradoss&lt;/lastName&gt;&lt;firstName&gt;Stanley&lt;/firstName&gt;&lt;middleNames&gt;D&lt;/middleNames&gt;&lt;/author&gt;&lt;author&gt;&lt;lastName&gt;Joo&lt;/lastName&gt;&lt;firstName&gt;Chirlmin&lt;/firstName&gt;&lt;/author&gt;&lt;author&gt;&lt;lastName&gt;Macrae&lt;/lastName&gt;&lt;firstName&gt;Ian&lt;/firstName&gt;&lt;middleNames&gt;J&lt;/middleNames&gt;&lt;/author&gt;&lt;/authors&gt;&lt;editors&gt;&lt;author&gt;&lt;lastName&gt;Zamore&lt;/lastName&gt;&lt;firstName&gt;Phillip&lt;/firstName&gt;&lt;middleNames&gt;D&lt;/middleNames&gt;&lt;/author&gt;&lt;/editors&gt;&lt;/publication&gt;&lt;/publications&gt;&lt;cites&gt;&lt;/cites&gt;&lt;/citation&gt;</w:delInstrText>
        </w:r>
        <w:r w:rsidR="002F43EC" w:rsidDel="002F43EC">
          <w:rPr>
            <w:rFonts w:ascii="Helvetica" w:hAnsi="Helvetica" w:cs="Helvetica"/>
            <w:sz w:val="22"/>
            <w:szCs w:val="22"/>
          </w:rPr>
          <w:fldChar w:fldCharType="end"/>
        </w:r>
        <w:r w:rsidR="007D2674" w:rsidRPr="004C61E4" w:rsidDel="002F43EC">
          <w:rPr>
            <w:rFonts w:ascii="Helvetica" w:eastAsia="Arial" w:hAnsi="Helvetica" w:cs="Arial"/>
            <w:sz w:val="22"/>
            <w:szCs w:val="22"/>
          </w:rPr>
          <w:delText>(</w:delText>
        </w:r>
      </w:del>
      <w:del w:id="154" w:author="Sean E. McGeary" w:date="2019-08-24T13:42:00Z">
        <w:r w:rsidR="007D2674" w:rsidRPr="004C61E4" w:rsidDel="00DE0C64">
          <w:rPr>
            <w:rFonts w:ascii="Helvetica" w:eastAsia="Arial" w:hAnsi="Helvetica" w:cs="Arial"/>
            <w:sz w:val="22"/>
            <w:szCs w:val="22"/>
          </w:rPr>
          <w:delText>REF</w:delText>
        </w:r>
      </w:del>
      <w:del w:id="155" w:author="Sean E. McGeary" w:date="2019-11-28T23:36:00Z">
        <w:r w:rsidR="007D2674" w:rsidRPr="004C61E4" w:rsidDel="002F43EC">
          <w:rPr>
            <w:rFonts w:ascii="Helvetica" w:eastAsia="Arial" w:hAnsi="Helvetica" w:cs="Arial"/>
            <w:sz w:val="22"/>
            <w:szCs w:val="22"/>
          </w:rPr>
          <w:delText>)</w:delText>
        </w:r>
      </w:del>
      <w:r w:rsidR="007D2674" w:rsidRPr="004C61E4">
        <w:rPr>
          <w:rFonts w:ascii="Helvetica" w:eastAsia="Arial" w:hAnsi="Helvetica" w:cs="Arial"/>
          <w:sz w:val="22"/>
          <w:szCs w:val="22"/>
        </w:rPr>
        <w:t xml:space="preserve">. Such sites with </w:t>
      </w:r>
      <w:r w:rsidR="00882327" w:rsidRPr="004C61E4">
        <w:rPr>
          <w:rFonts w:ascii="Helvetica" w:eastAsia="Arial" w:hAnsi="Helvetica" w:cs="Arial"/>
          <w:sz w:val="22"/>
          <w:szCs w:val="22"/>
        </w:rPr>
        <w:t>a perfect 6–8-nt match</w:t>
      </w:r>
      <w:r w:rsidR="000C5EE8" w:rsidRPr="004C61E4">
        <w:rPr>
          <w:rFonts w:ascii="Helvetica" w:eastAsia="Arial" w:hAnsi="Helvetica" w:cs="Arial"/>
          <w:sz w:val="22"/>
          <w:szCs w:val="22"/>
        </w:rPr>
        <w:t>es</w:t>
      </w:r>
      <w:r w:rsidR="00882327" w:rsidRPr="004C61E4">
        <w:rPr>
          <w:rFonts w:ascii="Helvetica" w:eastAsia="Arial" w:hAnsi="Helvetica" w:cs="Arial"/>
          <w:sz w:val="22"/>
          <w:szCs w:val="22"/>
        </w:rPr>
        <w:t xml:space="preserve"> to</w:t>
      </w:r>
      <w:r w:rsidRPr="004C61E4">
        <w:rPr>
          <w:rFonts w:ascii="Helvetica" w:eastAsia="Arial" w:hAnsi="Helvetica" w:cs="Arial"/>
          <w:sz w:val="22"/>
          <w:szCs w:val="22"/>
        </w:rPr>
        <w:t xml:space="preserve"> the miRNA seed region </w:t>
      </w:r>
      <w:r w:rsidRPr="00B33CC7">
        <w:rPr>
          <w:rFonts w:ascii="Helvetica" w:eastAsia="Arial" w:hAnsi="Helvetica" w:cs="Arial"/>
          <w:sz w:val="22"/>
          <w:szCs w:val="22"/>
          <w:highlight w:val="yellow"/>
          <w:rPrChange w:id="156" w:author="Sean E. McGeary" w:date="2019-12-03T13:52:00Z">
            <w:rPr>
              <w:rFonts w:ascii="Helvetica" w:eastAsia="Arial" w:hAnsi="Helvetica" w:cs="Arial"/>
              <w:sz w:val="22"/>
              <w:szCs w:val="22"/>
            </w:rPr>
          </w:rPrChange>
        </w:rPr>
        <w:t>(Fig</w:t>
      </w:r>
      <w:ins w:id="157" w:author="Sean E. McGeary" w:date="2019-12-03T13:51:00Z">
        <w:r w:rsidR="00B33CC7" w:rsidRPr="00B33CC7">
          <w:rPr>
            <w:rFonts w:ascii="Helvetica" w:eastAsia="Arial" w:hAnsi="Helvetica" w:cs="Arial"/>
            <w:sz w:val="22"/>
            <w:szCs w:val="22"/>
            <w:highlight w:val="yellow"/>
            <w:rPrChange w:id="158" w:author="Sean E. McGeary" w:date="2019-12-03T13:52:00Z">
              <w:rPr>
                <w:rFonts w:ascii="Helvetica" w:eastAsia="Arial" w:hAnsi="Helvetica" w:cs="Arial"/>
                <w:sz w:val="22"/>
                <w:szCs w:val="22"/>
              </w:rPr>
            </w:rPrChange>
          </w:rPr>
          <w:t>ure</w:t>
        </w:r>
      </w:ins>
      <w:r w:rsidRPr="00B33CC7">
        <w:rPr>
          <w:rFonts w:ascii="Helvetica" w:eastAsia="Arial" w:hAnsi="Helvetica" w:cs="Arial"/>
          <w:sz w:val="22"/>
          <w:szCs w:val="22"/>
          <w:highlight w:val="yellow"/>
          <w:rPrChange w:id="159" w:author="Sean E. McGeary" w:date="2019-12-03T13:52:00Z">
            <w:rPr>
              <w:rFonts w:ascii="Helvetica" w:eastAsia="Arial" w:hAnsi="Helvetica" w:cs="Arial"/>
              <w:sz w:val="22"/>
              <w:szCs w:val="22"/>
            </w:rPr>
          </w:rPrChange>
        </w:rPr>
        <w:t xml:space="preserve"> 1A)</w:t>
      </w:r>
      <w:r w:rsidRPr="004C61E4">
        <w:rPr>
          <w:rFonts w:ascii="Helvetica" w:eastAsia="Arial" w:hAnsi="Helvetica" w:cs="Arial"/>
          <w:sz w:val="22"/>
          <w:szCs w:val="22"/>
        </w:rPr>
        <w:t xml:space="preserve"> are heuristically predictive of repression, with longer sites being more effective than shorter ones and more sites being more effective than fewer sites</w:t>
      </w:r>
      <w:ins w:id="160" w:author="Sean E. McGeary" w:date="2019-11-28T23:36:00Z">
        <w:r w:rsidR="002F43EC">
          <w:rPr>
            <w:rFonts w:ascii="Helvetica" w:eastAsia="Arial" w:hAnsi="Helvetica" w:cs="Arial"/>
            <w:sz w:val="22"/>
            <w:szCs w:val="22"/>
          </w:rPr>
          <w:t xml:space="preserve"> </w:t>
        </w:r>
      </w:ins>
      <w:r w:rsidR="002F43EC">
        <w:rPr>
          <w:rFonts w:ascii="Helvetica" w:hAnsi="Helvetica" w:cs="Helvetica"/>
          <w:sz w:val="22"/>
          <w:szCs w:val="22"/>
        </w:rPr>
        <w:t>{Grimson:2007</w:t>
      </w:r>
      <w:proofErr w:type="gramStart"/>
      <w:r w:rsidR="002F43EC">
        <w:rPr>
          <w:rFonts w:ascii="Helvetica" w:hAnsi="Helvetica" w:cs="Helvetica"/>
          <w:sz w:val="22"/>
          <w:szCs w:val="22"/>
        </w:rPr>
        <w:t>cy}{</w:t>
      </w:r>
      <w:proofErr w:type="gramEnd"/>
      <w:r w:rsidR="002F43EC">
        <w:rPr>
          <w:rFonts w:ascii="Helvetica" w:hAnsi="Helvetica" w:cs="Helvetica"/>
          <w:sz w:val="22"/>
          <w:szCs w:val="22"/>
        </w:rPr>
        <w:t>Agarwal:2015bw}</w:t>
      </w:r>
      <w:del w:id="161" w:author="Sean E. McGeary" w:date="2019-11-28T23:36:00Z">
        <w:r w:rsidR="00317339" w:rsidRPr="004C61E4" w:rsidDel="002F43EC">
          <w:rPr>
            <w:rFonts w:ascii="Helvetica" w:eastAsia="Arial" w:hAnsi="Helvetica" w:cs="Arial"/>
            <w:sz w:val="22"/>
            <w:szCs w:val="22"/>
          </w:rPr>
          <w:delText xml:space="preserve"> (</w:delText>
        </w:r>
      </w:del>
      <w:del w:id="162" w:author="Sean E. McGeary" w:date="2019-08-24T13:55:00Z">
        <w:r w:rsidR="00317339" w:rsidRPr="004C61E4" w:rsidDel="005353C1">
          <w:rPr>
            <w:rFonts w:ascii="Helvetica" w:eastAsia="Arial" w:hAnsi="Helvetica" w:cs="Arial"/>
            <w:sz w:val="22"/>
            <w:szCs w:val="22"/>
          </w:rPr>
          <w:delText>REF</w:delText>
        </w:r>
      </w:del>
      <w:del w:id="163" w:author="Sean E. McGeary" w:date="2019-11-28T23:36:00Z">
        <w:r w:rsidR="00317339" w:rsidRPr="004C61E4" w:rsidDel="002F43EC">
          <w:rPr>
            <w:rFonts w:ascii="Helvetica" w:eastAsia="Arial" w:hAnsi="Helvetica" w:cs="Arial"/>
            <w:sz w:val="22"/>
            <w:szCs w:val="22"/>
          </w:rPr>
          <w:delText>)</w:delText>
        </w:r>
      </w:del>
      <w:r w:rsidRPr="004C61E4">
        <w:rPr>
          <w:rFonts w:ascii="Helvetica" w:eastAsia="Arial" w:hAnsi="Helvetica" w:cs="Arial"/>
          <w:sz w:val="22"/>
          <w:szCs w:val="22"/>
        </w:rPr>
        <w:t xml:space="preserve">. </w:t>
      </w:r>
      <w:r w:rsidR="000C5EE8" w:rsidRPr="004C61E4">
        <w:rPr>
          <w:rFonts w:ascii="Helvetica" w:eastAsia="Arial" w:hAnsi="Helvetica" w:cs="Arial"/>
          <w:sz w:val="22"/>
          <w:szCs w:val="22"/>
        </w:rPr>
        <w:t>F</w:t>
      </w:r>
      <w:r w:rsidRPr="004C61E4">
        <w:rPr>
          <w:rFonts w:ascii="Helvetica" w:eastAsia="Arial" w:hAnsi="Helvetica" w:cs="Arial"/>
          <w:sz w:val="22"/>
          <w:szCs w:val="22"/>
        </w:rPr>
        <w:t xml:space="preserve">eatures of </w:t>
      </w:r>
      <w:r w:rsidR="00882327" w:rsidRPr="004C61E4">
        <w:rPr>
          <w:rFonts w:ascii="Helvetica" w:eastAsia="Arial" w:hAnsi="Helvetica" w:cs="Arial"/>
          <w:sz w:val="22"/>
          <w:szCs w:val="22"/>
        </w:rPr>
        <w:t>site</w:t>
      </w:r>
      <w:r w:rsidRPr="004C61E4">
        <w:rPr>
          <w:rFonts w:ascii="Helvetica" w:eastAsia="Arial" w:hAnsi="Helvetica" w:cs="Arial"/>
          <w:sz w:val="22"/>
          <w:szCs w:val="22"/>
        </w:rPr>
        <w:t xml:space="preserve"> context </w:t>
      </w:r>
      <w:r w:rsidR="00882327" w:rsidRPr="004C61E4">
        <w:rPr>
          <w:rFonts w:ascii="Helvetica" w:eastAsia="Arial" w:hAnsi="Helvetica" w:cs="Arial"/>
          <w:sz w:val="22"/>
          <w:szCs w:val="22"/>
        </w:rPr>
        <w:t xml:space="preserve">can </w:t>
      </w:r>
      <w:r w:rsidR="000C5EE8" w:rsidRPr="004C61E4">
        <w:rPr>
          <w:rFonts w:ascii="Helvetica" w:eastAsia="Arial" w:hAnsi="Helvetica" w:cs="Arial"/>
          <w:sz w:val="22"/>
          <w:szCs w:val="22"/>
        </w:rPr>
        <w:t>also influence</w:t>
      </w:r>
      <w:r w:rsidR="00882327" w:rsidRPr="004C61E4">
        <w:rPr>
          <w:rFonts w:ascii="Helvetica" w:eastAsia="Arial" w:hAnsi="Helvetica" w:cs="Arial"/>
          <w:sz w:val="22"/>
          <w:szCs w:val="22"/>
        </w:rPr>
        <w:t xml:space="preserve"> target</w:t>
      </w:r>
      <w:r w:rsidR="00AC3FD8" w:rsidRPr="004C61E4">
        <w:rPr>
          <w:rFonts w:ascii="Helvetica" w:eastAsia="Arial" w:hAnsi="Helvetica" w:cs="Arial"/>
          <w:sz w:val="22"/>
          <w:szCs w:val="22"/>
        </w:rPr>
        <w:t>ing</w:t>
      </w:r>
      <w:r w:rsidR="00882327" w:rsidRPr="004C61E4">
        <w:rPr>
          <w:rFonts w:ascii="Helvetica" w:eastAsia="Arial" w:hAnsi="Helvetica" w:cs="Arial"/>
          <w:sz w:val="22"/>
          <w:szCs w:val="22"/>
        </w:rPr>
        <w:t xml:space="preserve"> efficacy. </w:t>
      </w:r>
      <w:r w:rsidR="000C5EE8" w:rsidRPr="004C61E4">
        <w:rPr>
          <w:rFonts w:ascii="Helvetica" w:eastAsia="Arial" w:hAnsi="Helvetica" w:cs="Arial"/>
          <w:sz w:val="22"/>
          <w:szCs w:val="22"/>
        </w:rPr>
        <w:t>For example, sites are more effective if they reside</w:t>
      </w:r>
      <w:r w:rsidR="00882327" w:rsidRPr="004C61E4">
        <w:rPr>
          <w:rFonts w:ascii="Helvetica" w:eastAsia="Arial" w:hAnsi="Helvetica" w:cs="Arial"/>
          <w:sz w:val="22"/>
          <w:szCs w:val="22"/>
        </w:rPr>
        <w:t xml:space="preserve"> </w:t>
      </w:r>
      <w:r w:rsidR="000C5EE8" w:rsidRPr="004C61E4">
        <w:rPr>
          <w:rFonts w:ascii="Helvetica" w:eastAsia="Arial" w:hAnsi="Helvetica" w:cs="Arial"/>
          <w:sz w:val="22"/>
          <w:szCs w:val="22"/>
        </w:rPr>
        <w:t xml:space="preserve">near to other sites that can act cooperatively, within a region that does not form occlusive secondary structure, and </w:t>
      </w:r>
      <w:r w:rsidR="00882327" w:rsidRPr="004C61E4">
        <w:rPr>
          <w:rFonts w:ascii="Helvetica" w:eastAsia="Arial" w:hAnsi="Helvetica" w:cs="Arial"/>
          <w:sz w:val="22"/>
          <w:szCs w:val="22"/>
        </w:rPr>
        <w:t xml:space="preserve">in the </w:t>
      </w:r>
      <w:r w:rsidRPr="004C61E4">
        <w:rPr>
          <w:rFonts w:ascii="Helvetica" w:eastAsia="Arial" w:hAnsi="Helvetica" w:cs="Arial"/>
          <w:sz w:val="22"/>
          <w:szCs w:val="22"/>
        </w:rPr>
        <w:t>3′</w:t>
      </w:r>
      <w:r w:rsidR="000C5EE8" w:rsidRPr="004C61E4">
        <w:rPr>
          <w:rFonts w:ascii="Helvetica" w:eastAsia="Arial" w:hAnsi="Helvetica" w:cs="Arial"/>
          <w:sz w:val="22"/>
          <w:szCs w:val="22"/>
        </w:rPr>
        <w:t>-</w:t>
      </w:r>
      <w:r w:rsidR="00882327" w:rsidRPr="004C61E4">
        <w:rPr>
          <w:rFonts w:ascii="Helvetica" w:eastAsia="Arial" w:hAnsi="Helvetica" w:cs="Arial"/>
          <w:sz w:val="22"/>
          <w:szCs w:val="22"/>
        </w:rPr>
        <w:t>untranslated region (</w:t>
      </w:r>
      <w:r w:rsidRPr="004C61E4">
        <w:rPr>
          <w:rFonts w:ascii="Helvetica" w:eastAsia="Arial" w:hAnsi="Helvetica" w:cs="Arial"/>
          <w:sz w:val="22"/>
          <w:szCs w:val="22"/>
        </w:rPr>
        <w:t>UTR</w:t>
      </w:r>
      <w:r w:rsidR="00882327" w:rsidRPr="004C61E4">
        <w:rPr>
          <w:rFonts w:ascii="Helvetica" w:eastAsia="Arial" w:hAnsi="Helvetica" w:cs="Arial"/>
          <w:sz w:val="22"/>
          <w:szCs w:val="22"/>
        </w:rPr>
        <w:t xml:space="preserve">), </w:t>
      </w:r>
      <w:r w:rsidR="000C5EE8" w:rsidRPr="004C61E4">
        <w:rPr>
          <w:rFonts w:ascii="Helvetica" w:eastAsia="Arial" w:hAnsi="Helvetica" w:cs="Arial"/>
          <w:sz w:val="22"/>
          <w:szCs w:val="22"/>
        </w:rPr>
        <w:t xml:space="preserve">i.e., </w:t>
      </w:r>
      <w:r w:rsidR="00882327" w:rsidRPr="004C61E4">
        <w:rPr>
          <w:rFonts w:ascii="Helvetica" w:eastAsia="Arial" w:hAnsi="Helvetica" w:cs="Arial"/>
          <w:sz w:val="22"/>
          <w:szCs w:val="22"/>
        </w:rPr>
        <w:t xml:space="preserve">out of the path of the </w:t>
      </w:r>
      <w:r w:rsidR="000C5EE8" w:rsidRPr="004C61E4">
        <w:rPr>
          <w:rFonts w:ascii="Helvetica" w:eastAsia="Arial" w:hAnsi="Helvetica" w:cs="Arial"/>
          <w:sz w:val="22"/>
          <w:szCs w:val="22"/>
        </w:rPr>
        <w:t xml:space="preserve">scanning initiation complex and the </w:t>
      </w:r>
      <w:r w:rsidR="00882327" w:rsidRPr="004C61E4">
        <w:rPr>
          <w:rFonts w:ascii="Helvetica" w:eastAsia="Arial" w:hAnsi="Helvetica" w:cs="Arial"/>
          <w:sz w:val="22"/>
          <w:szCs w:val="22"/>
        </w:rPr>
        <w:t>ribosome</w:t>
      </w:r>
      <w:r w:rsidR="000C5EE8" w:rsidRPr="004C61E4">
        <w:rPr>
          <w:rFonts w:ascii="Helvetica" w:eastAsia="Arial" w:hAnsi="Helvetica" w:cs="Arial"/>
          <w:sz w:val="22"/>
          <w:szCs w:val="22"/>
        </w:rPr>
        <w:t xml:space="preserve"> </w:t>
      </w:r>
      <w:r w:rsidR="002F43EC">
        <w:rPr>
          <w:rFonts w:ascii="Helvetica" w:hAnsi="Helvetica" w:cs="Helvetica"/>
          <w:sz w:val="22"/>
          <w:szCs w:val="22"/>
        </w:rPr>
        <w:t>{Grimson:2007cy}</w:t>
      </w:r>
      <w:r w:rsidR="00A9464D">
        <w:rPr>
          <w:rFonts w:ascii="Helvetica" w:hAnsi="Helvetica" w:cs="Helvetica"/>
          <w:sz w:val="22"/>
          <w:szCs w:val="22"/>
        </w:rPr>
        <w:t>{Wan:2014ih}</w:t>
      </w:r>
      <w:del w:id="164" w:author="Sean E. McGeary" w:date="2019-11-28T23:46:00Z">
        <w:r w:rsidR="00A9464D" w:rsidDel="00A9464D">
          <w:rPr>
            <w:rFonts w:ascii="Helvetica" w:hAnsi="Helvetica" w:cs="Helvetica"/>
            <w:sz w:val="22"/>
            <w:szCs w:val="22"/>
          </w:rPr>
          <w:fldChar w:fldCharType="begin"/>
        </w:r>
        <w:r w:rsidR="00A9464D" w:rsidDel="00A9464D">
          <w:rPr>
            <w:rFonts w:ascii="Helvetica" w:hAnsi="Helvetica" w:cs="Helvetica"/>
            <w:sz w:val="22"/>
            <w:szCs w:val="22"/>
          </w:rPr>
          <w:delInstrText xml:space="preserve"> ADDIN PAPERS2_CITATIONS &lt;citation&gt;&lt;priority&gt;0&lt;/priority&gt;&lt;uuid&gt;E197D03F-7CB6-42CC-A27F-E49D4E86AF58&lt;/uuid&gt;&lt;publications&gt;&lt;publication&gt;&lt;subtype&gt;400&lt;/subtype&gt;&lt;title&gt;MicroRNA targeting specificity in mammals: determinants beyond seed pairing.&lt;/title&gt;&lt;url&gt;http://linkinghub.elsevier.com/retrieve/pii/S1097276507004078&lt;/url&gt;&lt;volume&gt;27&lt;/volume&gt;&lt;revision_date&gt;99200705301200000000222000&lt;/revision_date&gt;&lt;publication_date&gt;99200707061200000000222000&lt;/publication_date&gt;&lt;uuid&gt;5716BDDE-71D9-438D-89FC-04E5ADEEE7A7&lt;/uuid&gt;&lt;type&gt;400&lt;/type&gt;&lt;accepted_date&gt;99200706181200000000222000&lt;/accepted_date&gt;&lt;number&gt;1&lt;/number&gt;&lt;submission_date&gt;99200611141200000000222000&lt;/submission_date&gt;&lt;doi&gt;10.1016/j.molcel.2007.06.017&lt;/doi&gt;&lt;institution&gt;Howard Hughes Medical Institute, Massachusetts Institute of Technology, Cambridge, MA 02139, USA.&lt;/institution&gt;&lt;startpage&gt;91&lt;/startpage&gt;&lt;endpage&gt;105&lt;/endpage&gt;&lt;bundle&gt;&lt;publication&gt;&lt;title&gt;Molecular cell&lt;/title&gt;&lt;uuid&gt;B6FA3066-BACB-4B29-9470-5D270DD90AB6&lt;/uuid&gt;&lt;subtype&gt;-100&lt;/subtype&gt;&lt;type&gt;-100&lt;/type&gt;&lt;/publication&gt;&lt;/bundle&gt;&lt;authors&gt;&lt;author&gt;&lt;lastName&gt;Grimson&lt;/lastName&gt;&lt;firstName&gt;Andrew&lt;/firstName&gt;&lt;/author&gt;&lt;author&gt;&lt;lastName&gt;Farh&lt;/lastName&gt;&lt;firstName&gt;Kyle&lt;/firstName&gt;&lt;middleNames&gt;Kai-How&lt;/middleNames&gt;&lt;/author&gt;&lt;author&gt;&lt;lastName&gt;Johnston&lt;/lastName&gt;&lt;firstName&gt;Wendy&lt;/firstName&gt;&lt;middleNames&gt;K&lt;/middleNames&gt;&lt;/author&gt;&lt;author&gt;&lt;lastName&gt;Garrett-Engele&lt;/lastName&gt;&lt;firstName&gt;Philip&lt;/firstName&gt;&lt;/author&gt;&lt;author&gt;&lt;lastName&gt;Lim&lt;/lastName&gt;&lt;firstName&gt;Lee&lt;/firstName&gt;&lt;middleNames&gt;P&lt;/middleNames&gt;&lt;/author&gt;&lt;author&gt;&lt;lastName&gt;Bartel&lt;/lastName&gt;&lt;firstName&gt;David&lt;/firstName&gt;&lt;middleNames&gt;P&lt;/middleNames&gt;&lt;/author&gt;&lt;/authors&gt;&lt;/publication&gt;&lt;publication&gt;&lt;subtype&gt;400&lt;/subtype&gt;&lt;publisher&gt;Nature Publishing Group UK&lt;/publisher&gt;&lt;title&gt;Landscape and variation of RNA secondary structure across the human transcriptome.&lt;/title&gt;&lt;url&gt;http://www.nature.com/articles/nature12946&lt;/url&gt;&lt;volume&gt;505&lt;/volume&gt;&lt;publication_date&gt;99201401301200000000222000&lt;/publication_date&gt;&lt;uuid&gt;9830E71A-5BB8-48CB-A32B-6EBA8BF23D1E&lt;/uuid&gt;&lt;type&gt;400&lt;/type&gt;&lt;accepted_date&gt;99201312161200000000222000&lt;/accepted_date&gt;&lt;number&gt;7485&lt;/number&gt;&lt;submission_date&gt;99201304051200000000222000&lt;/submission_date&gt;&lt;doi&gt;10.1038/nature12946&lt;/doi&gt;&lt;institution&gt;1] Howard Hughes Medical Institute and Program in Epithelial Biology, Stanford University School of Medicine, Stanford, California 94305, USA [2] Stem Cell and Development, Genome Institute of Singapore, 60 Biopolis Street, Singapore 138672 [3].&lt;/institution&gt;&lt;startpage&gt;706&lt;/startpage&gt;&lt;endpage&gt;709&lt;/endpage&gt;&lt;bundle&gt;&lt;publication&gt;&lt;title&gt;Nature&lt;/title&gt;&lt;uuid&gt;BDB627B8-7E12-4F00-AB1E-23F98E8D5F7C&lt;/uuid&gt;&lt;subtype&gt;-100&lt;/subtype&gt;&lt;publisher&gt;Nature Publishing Group&lt;/publisher&gt;&lt;type&gt;-100&lt;/type&gt;&lt;/publication&gt;&lt;/bundle&gt;&lt;authors&gt;&lt;author&gt;&lt;lastName&gt;Wan&lt;/lastName&gt;&lt;firstName&gt;Yue&lt;/firstName&gt;&lt;/author&gt;&lt;author&gt;&lt;lastName&gt;Qu&lt;/lastName&gt;&lt;firstName&gt;Kun&lt;/firstName&gt;&lt;/author&gt;&lt;author&gt;&lt;lastName&gt;Zhang&lt;/lastName&gt;&lt;firstName&gt;Qiangfeng&lt;/firstName&gt;&lt;middleNames&gt;Cliff&lt;/middleNames&gt;&lt;/author&gt;&lt;author&gt;&lt;lastName&gt;Flynn&lt;/lastName&gt;&lt;firstName&gt;Ryan&lt;/firstName&gt;&lt;middleNames&gt;A&lt;/middleNames&gt;&lt;/author&gt;&lt;author&gt;&lt;lastName&gt;Manor&lt;/lastName&gt;&lt;firstName&gt;Ohad&lt;/firstName&gt;&lt;/author&gt;&lt;author&gt;&lt;lastName&gt;Ouyang&lt;/lastName&gt;&lt;firstName&gt;Zhengqing&lt;/firstName&gt;&lt;/author&gt;&lt;author&gt;&lt;lastName&gt;Zhang&lt;/lastName&gt;&lt;firstName&gt;Jiajing&lt;/firstName&gt;&lt;/author&gt;&lt;author&gt;&lt;lastName&gt;Spitale&lt;/lastName&gt;&lt;firstName&gt;Robert&lt;/firstName&gt;&lt;middleNames&gt;C&lt;/middleNames&gt;&lt;/author&gt;&lt;author&gt;&lt;lastName&gt;Snyder&lt;/lastName&gt;&lt;firstName&gt;Michael&lt;/firstName&gt;&lt;middleNames&gt;P&lt;/middleNames&gt;&lt;/author&gt;&lt;author&gt;&lt;lastName&gt;Segal&lt;/lastName&gt;&lt;firstName&gt;Eran&lt;/firstName&gt;&lt;/author&gt;&lt;author&gt;&lt;lastName&gt;Chang&lt;/lastName&gt;&lt;firstName&gt;Howard&lt;/firstName&gt;&lt;middleNames&gt;Y&lt;/middleNames&gt;&lt;/author&gt;&lt;/authors&gt;&lt;/publication&gt;&lt;/publications&gt;&lt;cites&gt;&lt;/cites&gt;&lt;/citation&gt;</w:delInstrText>
        </w:r>
        <w:r w:rsidR="00A9464D" w:rsidDel="00A9464D">
          <w:rPr>
            <w:rFonts w:ascii="Helvetica" w:hAnsi="Helvetica" w:cs="Helvetica"/>
            <w:sz w:val="22"/>
            <w:szCs w:val="22"/>
          </w:rPr>
          <w:fldChar w:fldCharType="end"/>
        </w:r>
      </w:del>
      <w:del w:id="165" w:author="Sean E. McGeary" w:date="2019-11-28T23:45:00Z">
        <w:r w:rsidR="000C5EE8" w:rsidRPr="004C61E4" w:rsidDel="00A9464D">
          <w:rPr>
            <w:rFonts w:ascii="Helvetica" w:eastAsia="Arial" w:hAnsi="Helvetica" w:cs="Arial"/>
            <w:sz w:val="22"/>
            <w:szCs w:val="22"/>
          </w:rPr>
          <w:delText>(</w:delText>
        </w:r>
      </w:del>
      <w:del w:id="166" w:author="Sean E. McGeary" w:date="2019-08-24T13:56:00Z">
        <w:r w:rsidR="000C5EE8" w:rsidRPr="004C61E4" w:rsidDel="005353C1">
          <w:rPr>
            <w:rFonts w:ascii="Helvetica" w:eastAsia="Arial" w:hAnsi="Helvetica" w:cs="Arial"/>
            <w:sz w:val="22"/>
            <w:szCs w:val="22"/>
          </w:rPr>
          <w:delText>REFS</w:delText>
        </w:r>
      </w:del>
      <w:del w:id="167" w:author="Sean E. McGeary" w:date="2019-11-28T23:45:00Z">
        <w:r w:rsidR="000C5EE8" w:rsidRPr="004C61E4" w:rsidDel="00A9464D">
          <w:rPr>
            <w:rFonts w:ascii="Helvetica" w:eastAsia="Arial" w:hAnsi="Helvetica" w:cs="Arial"/>
            <w:sz w:val="22"/>
            <w:szCs w:val="22"/>
          </w:rPr>
          <w:delText>)</w:delText>
        </w:r>
      </w:del>
      <w:r w:rsidRPr="004C61E4">
        <w:rPr>
          <w:rFonts w:ascii="Helvetica" w:eastAsia="Arial" w:hAnsi="Helvetica" w:cs="Arial"/>
          <w:sz w:val="22"/>
          <w:szCs w:val="22"/>
        </w:rPr>
        <w:t>.</w:t>
      </w:r>
      <w:del w:id="168" w:author="Sean E. McGeary" w:date="2019-11-28T23:45:00Z">
        <w:r w:rsidRPr="004C61E4" w:rsidDel="00A9464D">
          <w:rPr>
            <w:rFonts w:ascii="Helvetica" w:eastAsia="Arial" w:hAnsi="Helvetica" w:cs="Arial"/>
            <w:sz w:val="22"/>
            <w:szCs w:val="22"/>
          </w:rPr>
          <w:delText xml:space="preserve"> </w:delText>
        </w:r>
      </w:del>
    </w:p>
    <w:p w14:paraId="238D7F2D" w14:textId="6FAD5539" w:rsidR="00DE0CEE"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ab/>
      </w:r>
      <w:r w:rsidR="00AC3FD8" w:rsidRPr="004C61E4">
        <w:rPr>
          <w:rFonts w:ascii="Helvetica" w:eastAsia="Arial" w:hAnsi="Helvetica" w:cs="Arial"/>
          <w:sz w:val="22"/>
          <w:szCs w:val="22"/>
        </w:rPr>
        <w:t>Pairing to the miRNA 3</w:t>
      </w:r>
      <w:r w:rsidR="00711BA7" w:rsidRPr="004C61E4">
        <w:rPr>
          <w:rFonts w:ascii="Helvetica" w:eastAsia="Arial" w:hAnsi="Helvetica" w:cs="Arial"/>
          <w:sz w:val="22"/>
          <w:szCs w:val="22"/>
        </w:rPr>
        <w:t>′</w:t>
      </w:r>
      <w:r w:rsidR="00AC3FD8" w:rsidRPr="004C61E4">
        <w:rPr>
          <w:rFonts w:ascii="Helvetica" w:eastAsia="Arial" w:hAnsi="Helvetica" w:cs="Arial"/>
          <w:sz w:val="22"/>
          <w:szCs w:val="22"/>
        </w:rPr>
        <w:t xml:space="preserve"> region, particularly nucleotides 13–16, can supplement </w:t>
      </w:r>
      <w:ins w:id="169" w:author="Sean E. McGeary" w:date="2019-08-24T14:08:00Z">
        <w:r w:rsidR="000A0B93" w:rsidRPr="004C61E4">
          <w:rPr>
            <w:rFonts w:ascii="Helvetica" w:eastAsia="Arial" w:hAnsi="Helvetica" w:cs="Arial"/>
            <w:sz w:val="22"/>
            <w:szCs w:val="22"/>
          </w:rPr>
          <w:t xml:space="preserve">perfect </w:t>
        </w:r>
      </w:ins>
      <w:r w:rsidR="00AC3FD8" w:rsidRPr="004C61E4">
        <w:rPr>
          <w:rFonts w:ascii="Helvetica" w:eastAsia="Arial" w:hAnsi="Helvetica" w:cs="Arial"/>
          <w:sz w:val="22"/>
          <w:szCs w:val="22"/>
        </w:rPr>
        <w:t>seed pairing to enhance targeting efficacy</w:t>
      </w:r>
      <w:r w:rsidR="009119CD" w:rsidRPr="004C61E4">
        <w:rPr>
          <w:rFonts w:ascii="Helvetica" w:eastAsia="Arial" w:hAnsi="Helvetica" w:cs="Arial"/>
          <w:sz w:val="22"/>
          <w:szCs w:val="22"/>
        </w:rPr>
        <w:t xml:space="preserve">, </w:t>
      </w:r>
      <w:r w:rsidR="00AC3FD8" w:rsidRPr="004C61E4">
        <w:rPr>
          <w:rFonts w:ascii="Helvetica" w:eastAsia="Arial" w:hAnsi="Helvetica" w:cs="Arial"/>
          <w:sz w:val="22"/>
          <w:szCs w:val="22"/>
        </w:rPr>
        <w:t xml:space="preserve">and </w:t>
      </w:r>
      <w:r w:rsidR="009119CD" w:rsidRPr="004C61E4">
        <w:rPr>
          <w:rFonts w:ascii="Helvetica" w:eastAsia="Arial" w:hAnsi="Helvetica" w:cs="Arial"/>
          <w:sz w:val="22"/>
          <w:szCs w:val="22"/>
        </w:rPr>
        <w:t>more</w:t>
      </w:r>
      <w:r w:rsidR="00AC3FD8" w:rsidRPr="004C61E4">
        <w:rPr>
          <w:rFonts w:ascii="Helvetica" w:eastAsia="Arial" w:hAnsi="Helvetica" w:cs="Arial"/>
          <w:sz w:val="22"/>
          <w:szCs w:val="22"/>
        </w:rPr>
        <w:t xml:space="preserve"> extensive pairing to th</w:t>
      </w:r>
      <w:r w:rsidR="009119CD" w:rsidRPr="004C61E4">
        <w:rPr>
          <w:rFonts w:ascii="Helvetica" w:eastAsia="Arial" w:hAnsi="Helvetica" w:cs="Arial"/>
          <w:sz w:val="22"/>
          <w:szCs w:val="22"/>
        </w:rPr>
        <w:t>is</w:t>
      </w:r>
      <w:r w:rsidR="00AC3FD8" w:rsidRPr="004C61E4">
        <w:rPr>
          <w:rFonts w:ascii="Helvetica" w:eastAsia="Arial" w:hAnsi="Helvetica" w:cs="Arial"/>
          <w:sz w:val="22"/>
          <w:szCs w:val="22"/>
        </w:rPr>
        <w:t xml:space="preserve"> region can compensate for imperfect seed pairing to </w:t>
      </w:r>
      <w:r w:rsidR="009119CD" w:rsidRPr="004C61E4">
        <w:rPr>
          <w:rFonts w:ascii="Helvetica" w:eastAsia="Arial" w:hAnsi="Helvetica" w:cs="Arial"/>
          <w:sz w:val="22"/>
          <w:szCs w:val="22"/>
        </w:rPr>
        <w:t>enable targeting</w:t>
      </w:r>
      <w:r w:rsidR="001976B7" w:rsidRPr="004C61E4">
        <w:rPr>
          <w:rFonts w:ascii="Helvetica" w:eastAsia="Arial" w:hAnsi="Helvetica" w:cs="Arial"/>
          <w:sz w:val="22"/>
          <w:szCs w:val="22"/>
        </w:rPr>
        <w:t xml:space="preserve"> </w:t>
      </w:r>
      <w:ins w:id="170" w:author="Sean E. McGeary" w:date="2019-11-20T13:33:00Z">
        <w:r w:rsidR="00F326D4">
          <w:rPr>
            <w:rFonts w:ascii="Helvetica" w:hAnsi="Helvetica" w:cs="Helvetica"/>
            <w:sz w:val="22"/>
            <w:szCs w:val="22"/>
          </w:rPr>
          <w:t>{Grimson:2007cy}</w:t>
        </w:r>
      </w:ins>
      <w:del w:id="171" w:author="Sean E. McGeary" w:date="2019-11-20T13:34:00Z">
        <w:r w:rsidR="001976B7" w:rsidRPr="004C61E4" w:rsidDel="00F326D4">
          <w:rPr>
            <w:rFonts w:ascii="Helvetica" w:eastAsia="Arial" w:hAnsi="Helvetica" w:cs="Arial"/>
            <w:sz w:val="22"/>
            <w:szCs w:val="22"/>
          </w:rPr>
          <w:delText>(</w:delText>
        </w:r>
      </w:del>
      <w:del w:id="172" w:author="Sean E. McGeary" w:date="2019-08-24T14:06:00Z">
        <w:r w:rsidR="001976B7" w:rsidRPr="004C61E4" w:rsidDel="000A0B93">
          <w:rPr>
            <w:rFonts w:ascii="Helvetica" w:eastAsia="Arial" w:hAnsi="Helvetica" w:cs="Arial"/>
            <w:sz w:val="22"/>
            <w:szCs w:val="22"/>
          </w:rPr>
          <w:delText>REF</w:delText>
        </w:r>
      </w:del>
      <w:del w:id="173" w:author="Sean E. McGeary" w:date="2019-11-20T13:34:00Z">
        <w:r w:rsidR="001976B7" w:rsidRPr="004C61E4" w:rsidDel="00F326D4">
          <w:rPr>
            <w:rFonts w:ascii="Helvetica" w:eastAsia="Arial" w:hAnsi="Helvetica" w:cs="Arial"/>
            <w:sz w:val="22"/>
            <w:szCs w:val="22"/>
          </w:rPr>
          <w:delText>)</w:delText>
        </w:r>
      </w:del>
      <w:r w:rsidR="009119CD" w:rsidRPr="004C61E4">
        <w:rPr>
          <w:rFonts w:ascii="Helvetica" w:eastAsia="Arial" w:hAnsi="Helvetica" w:cs="Arial"/>
          <w:sz w:val="22"/>
          <w:szCs w:val="22"/>
        </w:rPr>
        <w:t xml:space="preserve">. </w:t>
      </w:r>
      <w:r w:rsidRPr="004C61E4">
        <w:rPr>
          <w:rFonts w:ascii="Helvetica" w:eastAsia="Arial" w:hAnsi="Helvetica" w:cs="Arial"/>
          <w:sz w:val="22"/>
          <w:szCs w:val="22"/>
        </w:rPr>
        <w:t xml:space="preserve">These two bipartite site types are referred to </w:t>
      </w:r>
      <w:r w:rsidR="00711BA7" w:rsidRPr="004C61E4">
        <w:rPr>
          <w:rFonts w:ascii="Helvetica" w:eastAsia="Arial" w:hAnsi="Helvetica" w:cs="Arial"/>
          <w:sz w:val="22"/>
          <w:szCs w:val="22"/>
        </w:rPr>
        <w:t xml:space="preserve">as </w:t>
      </w:r>
      <w:r w:rsidRPr="004C61E4">
        <w:rPr>
          <w:rFonts w:ascii="Helvetica" w:eastAsia="Arial" w:hAnsi="Helvetica" w:cs="Arial"/>
          <w:sz w:val="22"/>
          <w:szCs w:val="22"/>
        </w:rPr>
        <w:t>3′</w:t>
      </w:r>
      <w:r w:rsidR="00711BA7" w:rsidRPr="004C61E4">
        <w:rPr>
          <w:rFonts w:ascii="Helvetica" w:eastAsia="Arial" w:hAnsi="Helvetica" w:cs="Arial"/>
          <w:sz w:val="22"/>
          <w:szCs w:val="22"/>
        </w:rPr>
        <w:t>-</w:t>
      </w:r>
      <w:r w:rsidRPr="004C61E4">
        <w:rPr>
          <w:rFonts w:ascii="Helvetica" w:eastAsia="Arial" w:hAnsi="Helvetica" w:cs="Arial"/>
          <w:sz w:val="22"/>
          <w:szCs w:val="22"/>
        </w:rPr>
        <w:t xml:space="preserve">supplementary </w:t>
      </w:r>
      <w:r w:rsidR="00711BA7" w:rsidRPr="004C61E4">
        <w:rPr>
          <w:rFonts w:ascii="Helvetica" w:eastAsia="Arial" w:hAnsi="Helvetica" w:cs="Arial"/>
          <w:sz w:val="22"/>
          <w:szCs w:val="22"/>
        </w:rPr>
        <w:t xml:space="preserve">and </w:t>
      </w:r>
      <w:r w:rsidRPr="004C61E4">
        <w:rPr>
          <w:rFonts w:ascii="Helvetica" w:eastAsia="Arial" w:hAnsi="Helvetica" w:cs="Arial"/>
          <w:sz w:val="22"/>
          <w:szCs w:val="22"/>
        </w:rPr>
        <w:t>3′</w:t>
      </w:r>
      <w:r w:rsidR="00711BA7" w:rsidRPr="004C61E4">
        <w:rPr>
          <w:rFonts w:ascii="Helvetica" w:eastAsia="Arial" w:hAnsi="Helvetica" w:cs="Arial"/>
          <w:sz w:val="22"/>
          <w:szCs w:val="22"/>
        </w:rPr>
        <w:t>-</w:t>
      </w:r>
      <w:r w:rsidRPr="004C61E4">
        <w:rPr>
          <w:rFonts w:ascii="Helvetica" w:eastAsia="Arial" w:hAnsi="Helvetica" w:cs="Arial"/>
          <w:sz w:val="22"/>
          <w:szCs w:val="22"/>
        </w:rPr>
        <w:t xml:space="preserve">compensatory sites, respectively </w:t>
      </w:r>
      <w:r w:rsidRPr="00B33CC7">
        <w:rPr>
          <w:rFonts w:ascii="Helvetica" w:eastAsia="Arial" w:hAnsi="Helvetica" w:cs="Arial"/>
          <w:sz w:val="22"/>
          <w:szCs w:val="22"/>
          <w:highlight w:val="yellow"/>
          <w:rPrChange w:id="174" w:author="Sean E. McGeary" w:date="2019-12-03T13:52:00Z">
            <w:rPr>
              <w:rFonts w:ascii="Helvetica" w:eastAsia="Arial" w:hAnsi="Helvetica" w:cs="Arial"/>
              <w:sz w:val="22"/>
              <w:szCs w:val="22"/>
            </w:rPr>
          </w:rPrChange>
        </w:rPr>
        <w:t>(Fig</w:t>
      </w:r>
      <w:ins w:id="175" w:author="Sean E. McGeary" w:date="2019-12-03T13:52:00Z">
        <w:r w:rsidR="00B33CC7" w:rsidRPr="00B33CC7">
          <w:rPr>
            <w:rFonts w:ascii="Helvetica" w:eastAsia="Arial" w:hAnsi="Helvetica" w:cs="Arial"/>
            <w:sz w:val="22"/>
            <w:szCs w:val="22"/>
            <w:highlight w:val="yellow"/>
            <w:rPrChange w:id="176" w:author="Sean E. McGeary" w:date="2019-12-03T13:52:00Z">
              <w:rPr>
                <w:rFonts w:ascii="Helvetica" w:eastAsia="Arial" w:hAnsi="Helvetica" w:cs="Arial"/>
                <w:sz w:val="22"/>
                <w:szCs w:val="22"/>
              </w:rPr>
            </w:rPrChange>
          </w:rPr>
          <w:t>ure</w:t>
        </w:r>
      </w:ins>
      <w:r w:rsidRPr="00B33CC7">
        <w:rPr>
          <w:rFonts w:ascii="Helvetica" w:eastAsia="Arial" w:hAnsi="Helvetica" w:cs="Arial"/>
          <w:sz w:val="22"/>
          <w:szCs w:val="22"/>
          <w:highlight w:val="yellow"/>
          <w:rPrChange w:id="177" w:author="Sean E. McGeary" w:date="2019-12-03T13:52:00Z">
            <w:rPr>
              <w:rFonts w:ascii="Helvetica" w:eastAsia="Arial" w:hAnsi="Helvetica" w:cs="Arial"/>
              <w:sz w:val="22"/>
              <w:szCs w:val="22"/>
            </w:rPr>
          </w:rPrChange>
        </w:rPr>
        <w:t xml:space="preserve"> 1A)</w:t>
      </w:r>
      <w:r w:rsidRPr="004C61E4">
        <w:rPr>
          <w:rFonts w:ascii="Helvetica" w:eastAsia="Arial" w:hAnsi="Helvetica" w:cs="Arial"/>
          <w:sz w:val="22"/>
          <w:szCs w:val="22"/>
        </w:rPr>
        <w:t xml:space="preserve">. </w:t>
      </w:r>
      <w:r w:rsidR="00711BA7" w:rsidRPr="004C61E4">
        <w:rPr>
          <w:rFonts w:ascii="Helvetica" w:eastAsia="Arial" w:hAnsi="Helvetica" w:cs="Arial"/>
          <w:sz w:val="22"/>
          <w:szCs w:val="22"/>
        </w:rPr>
        <w:t xml:space="preserve">Although </w:t>
      </w:r>
      <w:commentRangeStart w:id="178"/>
      <w:r w:rsidR="00DE0CEE" w:rsidRPr="004C61E4">
        <w:rPr>
          <w:rFonts w:ascii="Helvetica" w:eastAsia="Arial" w:hAnsi="Helvetica" w:cs="Arial"/>
          <w:sz w:val="22"/>
          <w:szCs w:val="22"/>
        </w:rPr>
        <w:t xml:space="preserve">much </w:t>
      </w:r>
      <w:commentRangeEnd w:id="178"/>
      <w:r w:rsidR="000A0B93" w:rsidRPr="004C61E4">
        <w:rPr>
          <w:rStyle w:val="CommentReference"/>
          <w:rFonts w:ascii="Helvetica" w:hAnsi="Helvetica"/>
        </w:rPr>
        <w:commentReference w:id="178"/>
      </w:r>
      <w:r w:rsidRPr="004C61E4">
        <w:rPr>
          <w:rFonts w:ascii="Helvetica" w:eastAsia="Arial" w:hAnsi="Helvetica" w:cs="Arial"/>
          <w:sz w:val="22"/>
          <w:szCs w:val="22"/>
        </w:rPr>
        <w:t>less common than sites</w:t>
      </w:r>
      <w:r w:rsidR="00711BA7" w:rsidRPr="004C61E4">
        <w:rPr>
          <w:rFonts w:ascii="Helvetica" w:eastAsia="Arial" w:hAnsi="Helvetica" w:cs="Arial"/>
          <w:sz w:val="22"/>
          <w:szCs w:val="22"/>
        </w:rPr>
        <w:t xml:space="preserve"> with only a seed match</w:t>
      </w:r>
      <w:r w:rsidRPr="004C61E4">
        <w:rPr>
          <w:rFonts w:ascii="Helvetica" w:eastAsia="Arial" w:hAnsi="Helvetica" w:cs="Arial"/>
          <w:sz w:val="22"/>
          <w:szCs w:val="22"/>
        </w:rPr>
        <w:t xml:space="preserve">, thousands of </w:t>
      </w:r>
      <w:r w:rsidR="00711BA7" w:rsidRPr="004C61E4">
        <w:rPr>
          <w:rFonts w:ascii="Helvetica" w:eastAsia="Arial" w:hAnsi="Helvetica" w:cs="Arial"/>
          <w:sz w:val="22"/>
          <w:szCs w:val="22"/>
        </w:rPr>
        <w:t xml:space="preserve">sites </w:t>
      </w:r>
      <w:ins w:id="179" w:author="Sean E. McGeary" w:date="2019-08-24T14:09:00Z">
        <w:r w:rsidR="000A0B93" w:rsidRPr="004C61E4">
          <w:rPr>
            <w:rFonts w:ascii="Helvetica" w:eastAsia="Arial" w:hAnsi="Helvetica" w:cs="Arial"/>
            <w:sz w:val="22"/>
            <w:szCs w:val="22"/>
          </w:rPr>
          <w:t xml:space="preserve">with preferentially conserved 3′-supplementary pairing </w:t>
        </w:r>
      </w:ins>
      <w:ins w:id="180" w:author="Sean E. McGeary" w:date="2019-08-24T14:12:00Z">
        <w:r w:rsidR="000A0B93" w:rsidRPr="004C61E4">
          <w:rPr>
            <w:rFonts w:ascii="Helvetica" w:eastAsia="Arial" w:hAnsi="Helvetica" w:cs="Arial"/>
            <w:sz w:val="22"/>
            <w:szCs w:val="22"/>
          </w:rPr>
          <w:t xml:space="preserve">are present in </w:t>
        </w:r>
      </w:ins>
      <w:del w:id="181" w:author="Sean E. McGeary" w:date="2019-08-24T14:12:00Z">
        <w:r w:rsidR="00711BA7" w:rsidRPr="004C61E4" w:rsidDel="000A0B93">
          <w:rPr>
            <w:rFonts w:ascii="Helvetica" w:eastAsia="Arial" w:hAnsi="Helvetica" w:cs="Arial"/>
            <w:sz w:val="22"/>
            <w:szCs w:val="22"/>
          </w:rPr>
          <w:delText xml:space="preserve">in </w:delText>
        </w:r>
      </w:del>
      <w:r w:rsidR="00711BA7" w:rsidRPr="004C61E4">
        <w:rPr>
          <w:rFonts w:ascii="Helvetica" w:eastAsia="Arial" w:hAnsi="Helvetica" w:cs="Arial"/>
          <w:sz w:val="22"/>
          <w:szCs w:val="22"/>
        </w:rPr>
        <w:t xml:space="preserve">human 3′-UTRs </w:t>
      </w:r>
      <w:del w:id="182" w:author="Sean E. McGeary" w:date="2019-11-20T13:35:00Z">
        <w:r w:rsidR="00711BA7" w:rsidRPr="004C61E4" w:rsidDel="00F326D4">
          <w:rPr>
            <w:rFonts w:ascii="Helvetica" w:eastAsia="Arial" w:hAnsi="Helvetica" w:cs="Arial"/>
            <w:sz w:val="22"/>
            <w:szCs w:val="22"/>
          </w:rPr>
          <w:delText xml:space="preserve">have </w:delText>
        </w:r>
      </w:del>
      <w:ins w:id="183" w:author="Sean E. McGeary" w:date="2019-11-20T13:34:00Z">
        <w:r w:rsidR="00F326D4">
          <w:rPr>
            <w:rFonts w:ascii="Helvetica" w:hAnsi="Helvetica" w:cs="Helvetica"/>
            <w:sz w:val="22"/>
            <w:szCs w:val="22"/>
          </w:rPr>
          <w:t>{Friedman:2009km}</w:t>
        </w:r>
      </w:ins>
      <w:del w:id="184" w:author="Sean E. McGeary" w:date="2019-08-24T14:09:00Z">
        <w:r w:rsidR="00711BA7" w:rsidRPr="004C61E4" w:rsidDel="000A0B93">
          <w:rPr>
            <w:rFonts w:ascii="Helvetica" w:eastAsia="Arial" w:hAnsi="Helvetica" w:cs="Arial"/>
            <w:sz w:val="22"/>
            <w:szCs w:val="22"/>
          </w:rPr>
          <w:delText>preferentially conserved 3′-supplementary pairing</w:delText>
        </w:r>
        <w:r w:rsidRPr="004C61E4" w:rsidDel="000A0B93">
          <w:rPr>
            <w:rFonts w:ascii="Helvetica" w:eastAsia="Arial" w:hAnsi="Helvetica" w:cs="Arial"/>
            <w:sz w:val="22"/>
            <w:szCs w:val="22"/>
          </w:rPr>
          <w:delText xml:space="preserve"> </w:delText>
        </w:r>
      </w:del>
      <w:del w:id="185" w:author="Sean E. McGeary" w:date="2019-11-20T13:34:00Z">
        <w:r w:rsidRPr="004C61E4" w:rsidDel="00F326D4">
          <w:rPr>
            <w:rFonts w:ascii="Helvetica" w:eastAsia="Arial" w:hAnsi="Helvetica" w:cs="Arial"/>
            <w:sz w:val="22"/>
            <w:szCs w:val="22"/>
          </w:rPr>
          <w:delText>(</w:delText>
        </w:r>
        <w:r w:rsidR="00711BA7" w:rsidRPr="004C61E4" w:rsidDel="00F326D4">
          <w:rPr>
            <w:rFonts w:ascii="Helvetica" w:eastAsia="Arial" w:hAnsi="Helvetica" w:cs="Arial"/>
            <w:sz w:val="22"/>
            <w:szCs w:val="22"/>
          </w:rPr>
          <w:delText>Friedman 2009</w:delText>
        </w:r>
      </w:del>
      <w:del w:id="186" w:author="Sean E. McGeary" w:date="2019-08-24T14:13:00Z">
        <w:r w:rsidRPr="004C61E4" w:rsidDel="000A0B93">
          <w:rPr>
            <w:rFonts w:ascii="Helvetica" w:eastAsia="Arial" w:hAnsi="Helvetica" w:cs="Arial"/>
            <w:sz w:val="22"/>
            <w:szCs w:val="22"/>
          </w:rPr>
          <w:delText>)</w:delText>
        </w:r>
        <w:r w:rsidR="00711BA7" w:rsidRPr="004C61E4" w:rsidDel="000A0B93">
          <w:rPr>
            <w:rFonts w:ascii="Helvetica" w:eastAsia="Arial" w:hAnsi="Helvetica" w:cs="Arial"/>
            <w:sz w:val="22"/>
            <w:szCs w:val="22"/>
          </w:rPr>
          <w:delText xml:space="preserve">, </w:delText>
        </w:r>
      </w:del>
      <w:ins w:id="187" w:author="Sean E. McGeary" w:date="2019-08-24T14:13:00Z">
        <w:r w:rsidR="000A0B93" w:rsidRPr="004C61E4">
          <w:rPr>
            <w:rFonts w:ascii="Helvetica" w:eastAsia="Arial" w:hAnsi="Helvetica" w:cs="Arial"/>
            <w:sz w:val="22"/>
            <w:szCs w:val="22"/>
          </w:rPr>
          <w:t xml:space="preserve">. </w:t>
        </w:r>
      </w:ins>
      <w:del w:id="188" w:author="Sean E. McGeary" w:date="2019-08-24T14:13:00Z">
        <w:r w:rsidR="00711BA7" w:rsidRPr="004C61E4" w:rsidDel="00FB75A7">
          <w:rPr>
            <w:rFonts w:ascii="Helvetica" w:eastAsia="Arial" w:hAnsi="Helvetica" w:cs="Arial"/>
            <w:sz w:val="22"/>
            <w:szCs w:val="22"/>
          </w:rPr>
          <w:delText xml:space="preserve">and although </w:delText>
        </w:r>
      </w:del>
      <w:ins w:id="189" w:author="Sean E. McGeary" w:date="2019-08-24T14:13:00Z">
        <w:r w:rsidR="00FB75A7" w:rsidRPr="004C61E4">
          <w:rPr>
            <w:rFonts w:ascii="Helvetica" w:eastAsia="Arial" w:hAnsi="Helvetica" w:cs="Arial"/>
            <w:sz w:val="22"/>
            <w:szCs w:val="22"/>
          </w:rPr>
          <w:t xml:space="preserve">Indeed, while </w:t>
        </w:r>
      </w:ins>
      <w:r w:rsidR="00711BA7" w:rsidRPr="004C61E4">
        <w:rPr>
          <w:rFonts w:ascii="Helvetica" w:eastAsia="Arial" w:hAnsi="Helvetica" w:cs="Arial"/>
          <w:sz w:val="22"/>
          <w:szCs w:val="22"/>
        </w:rPr>
        <w:t xml:space="preserve">conserved 3′-compensatory sites </w:t>
      </w:r>
      <w:r w:rsidR="00DE0CEE" w:rsidRPr="004C61E4">
        <w:rPr>
          <w:rFonts w:ascii="Helvetica" w:eastAsia="Arial" w:hAnsi="Helvetica" w:cs="Arial"/>
          <w:sz w:val="22"/>
          <w:szCs w:val="22"/>
        </w:rPr>
        <w:t>are even</w:t>
      </w:r>
      <w:r w:rsidR="00711BA7" w:rsidRPr="004C61E4">
        <w:rPr>
          <w:rFonts w:ascii="Helvetica" w:eastAsia="Arial" w:hAnsi="Helvetica" w:cs="Arial"/>
          <w:sz w:val="22"/>
          <w:szCs w:val="22"/>
        </w:rPr>
        <w:t xml:space="preserve"> less </w:t>
      </w:r>
      <w:r w:rsidR="00DE0CEE" w:rsidRPr="004C61E4">
        <w:rPr>
          <w:rFonts w:ascii="Helvetica" w:eastAsia="Arial" w:hAnsi="Helvetica" w:cs="Arial"/>
          <w:sz w:val="22"/>
          <w:szCs w:val="22"/>
        </w:rPr>
        <w:t>common</w:t>
      </w:r>
      <w:r w:rsidR="00711BA7" w:rsidRPr="004C61E4">
        <w:rPr>
          <w:rFonts w:ascii="Helvetica" w:eastAsia="Arial" w:hAnsi="Helvetica" w:cs="Arial"/>
          <w:sz w:val="22"/>
          <w:szCs w:val="22"/>
        </w:rPr>
        <w:t>, such sites can have crucial biological functions</w:t>
      </w:r>
      <w:r w:rsidRPr="004C61E4">
        <w:rPr>
          <w:rFonts w:ascii="Helvetica" w:eastAsia="Arial" w:hAnsi="Helvetica" w:cs="Arial"/>
          <w:sz w:val="22"/>
          <w:szCs w:val="22"/>
        </w:rPr>
        <w:t xml:space="preserve">. </w:t>
      </w:r>
      <w:r w:rsidR="00DE0CEE" w:rsidRPr="004C61E4">
        <w:rPr>
          <w:rFonts w:ascii="Helvetica" w:eastAsia="Arial" w:hAnsi="Helvetica" w:cs="Arial"/>
          <w:sz w:val="22"/>
          <w:szCs w:val="22"/>
        </w:rPr>
        <w:t xml:space="preserve">For example, </w:t>
      </w:r>
      <w:ins w:id="190" w:author="Sean E. McGeary" w:date="2019-08-24T14:14:00Z">
        <w:r w:rsidR="00FB75A7" w:rsidRPr="004C61E4">
          <w:rPr>
            <w:rFonts w:ascii="Helvetica" w:eastAsia="Arial" w:hAnsi="Helvetica" w:cs="Arial"/>
            <w:sz w:val="22"/>
            <w:szCs w:val="22"/>
          </w:rPr>
          <w:t xml:space="preserve">let-7-mediated </w:t>
        </w:r>
      </w:ins>
      <w:r w:rsidR="00DE0CEE" w:rsidRPr="004C61E4">
        <w:rPr>
          <w:rFonts w:ascii="Helvetica" w:eastAsia="Arial" w:hAnsi="Helvetica" w:cs="Arial"/>
          <w:sz w:val="22"/>
          <w:szCs w:val="22"/>
        </w:rPr>
        <w:t>r</w:t>
      </w:r>
      <w:r w:rsidRPr="004C61E4">
        <w:rPr>
          <w:rFonts w:ascii="Helvetica" w:eastAsia="Arial" w:hAnsi="Helvetica" w:cs="Arial"/>
          <w:sz w:val="22"/>
          <w:szCs w:val="22"/>
        </w:rPr>
        <w:t>epress</w:t>
      </w:r>
      <w:r w:rsidR="001470BD" w:rsidRPr="004C61E4">
        <w:rPr>
          <w:rFonts w:ascii="Helvetica" w:eastAsia="Arial" w:hAnsi="Helvetica" w:cs="Arial"/>
          <w:sz w:val="22"/>
          <w:szCs w:val="22"/>
        </w:rPr>
        <w:t>ion</w:t>
      </w:r>
      <w:r w:rsidRPr="004C61E4">
        <w:rPr>
          <w:rFonts w:ascii="Helvetica" w:eastAsia="Arial" w:hAnsi="Helvetica" w:cs="Arial"/>
          <w:sz w:val="22"/>
          <w:szCs w:val="22"/>
        </w:rPr>
        <w:t xml:space="preserve"> </w:t>
      </w:r>
      <w:r w:rsidR="001470BD" w:rsidRPr="004C61E4">
        <w:rPr>
          <w:rFonts w:ascii="Helvetica" w:eastAsia="Arial" w:hAnsi="Helvetica" w:cs="Arial"/>
          <w:sz w:val="22"/>
          <w:szCs w:val="22"/>
        </w:rPr>
        <w:t>of</w:t>
      </w:r>
      <w:r w:rsidRPr="004C61E4">
        <w:rPr>
          <w:rFonts w:ascii="Helvetica" w:eastAsia="Arial" w:hAnsi="Helvetica" w:cs="Arial"/>
          <w:sz w:val="22"/>
          <w:szCs w:val="22"/>
        </w:rPr>
        <w:t xml:space="preserve"> </w:t>
      </w:r>
      <w:r w:rsidRPr="004C61E4">
        <w:rPr>
          <w:rFonts w:ascii="Helvetica" w:eastAsia="Arial" w:hAnsi="Helvetica" w:cs="Arial"/>
          <w:i/>
          <w:sz w:val="22"/>
          <w:szCs w:val="22"/>
        </w:rPr>
        <w:t>lin-41</w:t>
      </w:r>
      <w:r w:rsidRPr="004C61E4">
        <w:rPr>
          <w:rFonts w:ascii="Helvetica" w:eastAsia="Arial" w:hAnsi="Helvetica" w:cs="Arial"/>
          <w:sz w:val="22"/>
          <w:szCs w:val="22"/>
        </w:rPr>
        <w:t xml:space="preserve"> </w:t>
      </w:r>
      <w:ins w:id="191" w:author="Sean E. McGeary" w:date="2019-08-24T14:16:00Z">
        <w:r w:rsidR="00FB75A7" w:rsidRPr="004C61E4">
          <w:rPr>
            <w:rFonts w:ascii="Helvetica" w:eastAsia="Arial" w:hAnsi="Helvetica" w:cs="Arial"/>
            <w:sz w:val="22"/>
            <w:szCs w:val="22"/>
          </w:rPr>
          <w:t xml:space="preserve">is required for viability in </w:t>
        </w:r>
        <w:r w:rsidR="00FB75A7" w:rsidRPr="004C61E4">
          <w:rPr>
            <w:rFonts w:ascii="Helvetica" w:eastAsia="Arial" w:hAnsi="Helvetica" w:cs="Arial"/>
            <w:i/>
            <w:sz w:val="22"/>
            <w:szCs w:val="22"/>
          </w:rPr>
          <w:t>C. elegans</w:t>
        </w:r>
        <w:r w:rsidR="00FB75A7" w:rsidRPr="004C61E4">
          <w:rPr>
            <w:rFonts w:ascii="Helvetica" w:eastAsia="Arial" w:hAnsi="Helvetica" w:cs="Arial"/>
            <w:sz w:val="22"/>
            <w:szCs w:val="22"/>
          </w:rPr>
          <w:t xml:space="preserve"> </w:t>
        </w:r>
      </w:ins>
      <w:r w:rsidRPr="004C61E4">
        <w:rPr>
          <w:rFonts w:ascii="Helvetica" w:eastAsia="Arial" w:hAnsi="Helvetica" w:cs="Arial"/>
          <w:sz w:val="22"/>
          <w:szCs w:val="22"/>
        </w:rPr>
        <w:t xml:space="preserve">through </w:t>
      </w:r>
      <w:r w:rsidR="001470BD" w:rsidRPr="004C61E4">
        <w:rPr>
          <w:rFonts w:ascii="Helvetica" w:eastAsia="Arial" w:hAnsi="Helvetica" w:cs="Arial"/>
          <w:sz w:val="22"/>
          <w:szCs w:val="22"/>
        </w:rPr>
        <w:t xml:space="preserve">two 3′-compensatory </w:t>
      </w:r>
      <w:ins w:id="192" w:author="Sean E. McGeary" w:date="2019-11-20T13:34:00Z">
        <w:r w:rsidR="00F326D4">
          <w:rPr>
            <w:rFonts w:ascii="Helvetica" w:hAnsi="Helvetica" w:cs="Helvetica"/>
            <w:sz w:val="22"/>
            <w:szCs w:val="22"/>
          </w:rPr>
          <w:t>{Reinhart:2000dh}</w:t>
        </w:r>
      </w:ins>
      <w:del w:id="193" w:author="Sean E. McGeary" w:date="2019-08-24T14:14:00Z">
        <w:r w:rsidRPr="004C61E4" w:rsidDel="00FB75A7">
          <w:rPr>
            <w:rFonts w:ascii="Helvetica" w:eastAsia="Arial" w:hAnsi="Helvetica" w:cs="Arial"/>
            <w:sz w:val="22"/>
            <w:szCs w:val="22"/>
          </w:rPr>
          <w:delText>sites</w:delText>
        </w:r>
        <w:r w:rsidR="001470BD" w:rsidRPr="004C61E4" w:rsidDel="00FB75A7">
          <w:rPr>
            <w:rFonts w:ascii="Helvetica" w:eastAsia="Arial" w:hAnsi="Helvetica" w:cs="Arial"/>
            <w:sz w:val="22"/>
            <w:szCs w:val="22"/>
          </w:rPr>
          <w:delText xml:space="preserve"> </w:delText>
        </w:r>
        <w:r w:rsidR="00DE0CEE" w:rsidRPr="004C61E4" w:rsidDel="00FB75A7">
          <w:rPr>
            <w:rFonts w:ascii="Helvetica" w:eastAsia="Arial" w:hAnsi="Helvetica" w:cs="Arial"/>
            <w:sz w:val="22"/>
            <w:szCs w:val="22"/>
          </w:rPr>
          <w:delText>of</w:delText>
        </w:r>
        <w:r w:rsidR="001470BD" w:rsidRPr="004C61E4" w:rsidDel="00FB75A7">
          <w:rPr>
            <w:rFonts w:ascii="Helvetica" w:eastAsia="Arial" w:hAnsi="Helvetica" w:cs="Arial"/>
            <w:sz w:val="22"/>
            <w:szCs w:val="22"/>
          </w:rPr>
          <w:delText xml:space="preserve"> the let-7 miRNA </w:delText>
        </w:r>
      </w:del>
      <w:del w:id="194" w:author="Sean E. McGeary" w:date="2019-08-24T14:16:00Z">
        <w:r w:rsidR="001470BD" w:rsidRPr="004C61E4" w:rsidDel="00FB75A7">
          <w:rPr>
            <w:rFonts w:ascii="Helvetica" w:eastAsia="Arial" w:hAnsi="Helvetica" w:cs="Arial"/>
            <w:sz w:val="22"/>
            <w:szCs w:val="22"/>
          </w:rPr>
          <w:delText xml:space="preserve">is required for viability in </w:delText>
        </w:r>
        <w:r w:rsidR="001470BD" w:rsidRPr="004C61E4" w:rsidDel="00FB75A7">
          <w:rPr>
            <w:rFonts w:ascii="Helvetica" w:eastAsia="Arial" w:hAnsi="Helvetica" w:cs="Arial"/>
            <w:i/>
            <w:sz w:val="22"/>
            <w:szCs w:val="22"/>
          </w:rPr>
          <w:delText>C. elegans</w:delText>
        </w:r>
        <w:r w:rsidR="001470BD" w:rsidRPr="004C61E4" w:rsidDel="00FB75A7">
          <w:rPr>
            <w:rFonts w:ascii="Helvetica" w:eastAsia="Arial" w:hAnsi="Helvetica" w:cs="Arial"/>
            <w:sz w:val="22"/>
            <w:szCs w:val="22"/>
          </w:rPr>
          <w:delText xml:space="preserve"> </w:delText>
        </w:r>
      </w:del>
      <w:del w:id="195" w:author="Sean E. McGeary" w:date="2019-11-20T13:35:00Z">
        <w:r w:rsidR="001470BD" w:rsidRPr="004C61E4" w:rsidDel="00F326D4">
          <w:rPr>
            <w:rFonts w:ascii="Helvetica" w:eastAsia="Arial" w:hAnsi="Helvetica" w:cs="Arial"/>
            <w:sz w:val="22"/>
            <w:szCs w:val="22"/>
          </w:rPr>
          <w:delText>(</w:delText>
        </w:r>
      </w:del>
      <w:del w:id="196" w:author="Sean E. McGeary" w:date="2019-08-24T14:35:00Z">
        <w:r w:rsidR="001470BD" w:rsidRPr="004C61E4" w:rsidDel="00694446">
          <w:rPr>
            <w:rFonts w:ascii="Helvetica" w:eastAsia="Arial" w:hAnsi="Helvetica" w:cs="Arial"/>
            <w:sz w:val="22"/>
            <w:szCs w:val="22"/>
          </w:rPr>
          <w:delText>REFs</w:delText>
        </w:r>
      </w:del>
      <w:del w:id="197" w:author="Sean E. McGeary" w:date="2019-11-20T13:35:00Z">
        <w:r w:rsidR="001470BD" w:rsidRPr="004C61E4" w:rsidDel="00F326D4">
          <w:rPr>
            <w:rFonts w:ascii="Helvetica" w:eastAsia="Arial" w:hAnsi="Helvetica" w:cs="Arial"/>
            <w:sz w:val="22"/>
            <w:szCs w:val="22"/>
          </w:rPr>
          <w:delText>)</w:delText>
        </w:r>
      </w:del>
      <w:r w:rsidRPr="004C61E4">
        <w:rPr>
          <w:rFonts w:ascii="Helvetica" w:eastAsia="Arial" w:hAnsi="Helvetica" w:cs="Arial"/>
          <w:sz w:val="22"/>
          <w:szCs w:val="22"/>
        </w:rPr>
        <w:t xml:space="preserve">. </w:t>
      </w:r>
      <w:r w:rsidR="001976B7" w:rsidRPr="004C61E4">
        <w:rPr>
          <w:rFonts w:ascii="Helvetica" w:eastAsia="Arial" w:hAnsi="Helvetica" w:cs="Arial"/>
          <w:sz w:val="22"/>
          <w:szCs w:val="22"/>
        </w:rPr>
        <w:t>Moreover, t</w:t>
      </w:r>
      <w:r w:rsidR="001470BD" w:rsidRPr="004C61E4">
        <w:rPr>
          <w:rFonts w:ascii="Helvetica" w:eastAsia="Arial" w:hAnsi="Helvetica" w:cs="Arial"/>
          <w:sz w:val="22"/>
          <w:szCs w:val="22"/>
        </w:rPr>
        <w:t xml:space="preserve">he use of </w:t>
      </w:r>
      <w:r w:rsidR="00DE0CEE" w:rsidRPr="004C61E4">
        <w:rPr>
          <w:rFonts w:ascii="Helvetica" w:eastAsia="Arial" w:hAnsi="Helvetica" w:cs="Arial"/>
          <w:sz w:val="22"/>
          <w:szCs w:val="22"/>
        </w:rPr>
        <w:t xml:space="preserve">3′-compensatory sites rather than canonical sites </w:t>
      </w:r>
      <w:r w:rsidRPr="004C61E4">
        <w:rPr>
          <w:rFonts w:ascii="Helvetica" w:eastAsia="Arial" w:hAnsi="Helvetica" w:cs="Arial"/>
          <w:sz w:val="22"/>
          <w:szCs w:val="22"/>
        </w:rPr>
        <w:t>provide</w:t>
      </w:r>
      <w:r w:rsidR="00DE0CEE" w:rsidRPr="004C61E4">
        <w:rPr>
          <w:rFonts w:ascii="Helvetica" w:eastAsia="Arial" w:hAnsi="Helvetica" w:cs="Arial"/>
          <w:sz w:val="22"/>
          <w:szCs w:val="22"/>
        </w:rPr>
        <w:t>s</w:t>
      </w:r>
      <w:r w:rsidRPr="004C61E4">
        <w:rPr>
          <w:rFonts w:ascii="Helvetica" w:eastAsia="Arial" w:hAnsi="Helvetica" w:cs="Arial"/>
          <w:sz w:val="22"/>
          <w:szCs w:val="22"/>
        </w:rPr>
        <w:t xml:space="preserve"> a mechanism </w:t>
      </w:r>
      <w:ins w:id="198" w:author="Sean E. McGeary" w:date="2019-08-24T14:42:00Z">
        <w:r w:rsidR="0048567F" w:rsidRPr="004C61E4">
          <w:rPr>
            <w:rFonts w:ascii="Helvetica" w:eastAsia="Arial" w:hAnsi="Helvetica" w:cs="Arial"/>
            <w:sz w:val="22"/>
            <w:szCs w:val="22"/>
          </w:rPr>
          <w:t xml:space="preserve">by which </w:t>
        </w:r>
      </w:ins>
      <w:r w:rsidRPr="004C61E4">
        <w:rPr>
          <w:rFonts w:ascii="Helvetica" w:eastAsia="Arial" w:hAnsi="Helvetica" w:cs="Arial"/>
          <w:sz w:val="22"/>
          <w:szCs w:val="22"/>
        </w:rPr>
        <w:t xml:space="preserve">to confer </w:t>
      </w:r>
      <w:ins w:id="199" w:author="Sean E. McGeary" w:date="2019-08-24T14:38:00Z">
        <w:r w:rsidR="0048567F" w:rsidRPr="004C61E4">
          <w:rPr>
            <w:rFonts w:ascii="Helvetica" w:eastAsia="Arial" w:hAnsi="Helvetica" w:cs="Arial"/>
            <w:sz w:val="22"/>
            <w:szCs w:val="22"/>
          </w:rPr>
          <w:t xml:space="preserve">differential </w:t>
        </w:r>
      </w:ins>
      <w:r w:rsidRPr="004C61E4">
        <w:rPr>
          <w:rFonts w:ascii="Helvetica" w:eastAsia="Arial" w:hAnsi="Helvetica" w:cs="Arial"/>
          <w:sz w:val="22"/>
          <w:szCs w:val="22"/>
        </w:rPr>
        <w:t xml:space="preserve">target specificity </w:t>
      </w:r>
      <w:del w:id="200" w:author="Sean E. McGeary" w:date="2019-08-24T14:39:00Z">
        <w:r w:rsidR="00DE0CEE" w:rsidRPr="004C61E4" w:rsidDel="0048567F">
          <w:rPr>
            <w:rFonts w:ascii="Helvetica" w:eastAsia="Arial" w:hAnsi="Helvetica" w:cs="Arial"/>
            <w:sz w:val="22"/>
            <w:szCs w:val="22"/>
          </w:rPr>
          <w:delText xml:space="preserve">to </w:delText>
        </w:r>
      </w:del>
      <w:ins w:id="201" w:author="Sean E. McGeary" w:date="2019-08-24T14:39:00Z">
        <w:r w:rsidR="0048567F" w:rsidRPr="004C61E4">
          <w:rPr>
            <w:rFonts w:ascii="Helvetica" w:eastAsia="Arial" w:hAnsi="Helvetica" w:cs="Arial"/>
            <w:sz w:val="22"/>
            <w:szCs w:val="22"/>
          </w:rPr>
          <w:t xml:space="preserve">between </w:t>
        </w:r>
      </w:ins>
      <w:del w:id="202" w:author="Sean E. McGeary" w:date="2019-08-24T14:38:00Z">
        <w:r w:rsidRPr="004C61E4" w:rsidDel="0048567F">
          <w:rPr>
            <w:rFonts w:ascii="Helvetica" w:eastAsia="Arial" w:hAnsi="Helvetica" w:cs="Arial"/>
            <w:sz w:val="22"/>
            <w:szCs w:val="22"/>
          </w:rPr>
          <w:delText xml:space="preserve">different </w:delText>
        </w:r>
      </w:del>
      <w:r w:rsidRPr="004C61E4">
        <w:rPr>
          <w:rFonts w:ascii="Helvetica" w:eastAsia="Arial" w:hAnsi="Helvetica" w:cs="Arial"/>
          <w:sz w:val="22"/>
          <w:szCs w:val="22"/>
        </w:rPr>
        <w:t>miRNA</w:t>
      </w:r>
      <w:ins w:id="203" w:author="Sean E. McGeary" w:date="2019-08-24T14:38:00Z">
        <w:r w:rsidR="0048567F" w:rsidRPr="004C61E4">
          <w:rPr>
            <w:rFonts w:ascii="Helvetica" w:eastAsia="Arial" w:hAnsi="Helvetica" w:cs="Arial"/>
            <w:sz w:val="22"/>
            <w:szCs w:val="22"/>
          </w:rPr>
          <w:t>s</w:t>
        </w:r>
      </w:ins>
      <w:r w:rsidRPr="004C61E4">
        <w:rPr>
          <w:rFonts w:ascii="Helvetica" w:eastAsia="Arial" w:hAnsi="Helvetica" w:cs="Arial"/>
          <w:sz w:val="22"/>
          <w:szCs w:val="22"/>
        </w:rPr>
        <w:t xml:space="preserve"> </w:t>
      </w:r>
      <w:del w:id="204" w:author="Sean E. McGeary" w:date="2019-08-24T14:38:00Z">
        <w:r w:rsidR="00DE0CEE" w:rsidRPr="004C61E4" w:rsidDel="0048567F">
          <w:rPr>
            <w:rFonts w:ascii="Helvetica" w:eastAsia="Arial" w:hAnsi="Helvetica" w:cs="Arial"/>
            <w:sz w:val="22"/>
            <w:szCs w:val="22"/>
          </w:rPr>
          <w:delText xml:space="preserve">paralogs </w:delText>
        </w:r>
      </w:del>
      <w:r w:rsidR="00DE0CEE" w:rsidRPr="004C61E4">
        <w:rPr>
          <w:rFonts w:ascii="Helvetica" w:eastAsia="Arial" w:hAnsi="Helvetica" w:cs="Arial"/>
          <w:sz w:val="22"/>
          <w:szCs w:val="22"/>
        </w:rPr>
        <w:t xml:space="preserve">that share common seed sequences but differ at their 3′ regions, which </w:t>
      </w:r>
      <w:r w:rsidR="00FE51EB" w:rsidRPr="004C61E4">
        <w:rPr>
          <w:rFonts w:ascii="Helvetica" w:eastAsia="Arial" w:hAnsi="Helvetica" w:cs="Arial"/>
          <w:sz w:val="22"/>
          <w:szCs w:val="22"/>
        </w:rPr>
        <w:t>is</w:t>
      </w:r>
      <w:r w:rsidR="00DE0CEE" w:rsidRPr="004C61E4">
        <w:rPr>
          <w:rFonts w:ascii="Helvetica" w:eastAsia="Arial" w:hAnsi="Helvetica" w:cs="Arial"/>
          <w:sz w:val="22"/>
          <w:szCs w:val="22"/>
        </w:rPr>
        <w:t xml:space="preserve"> proposed to prevent precocious repression of </w:t>
      </w:r>
      <w:r w:rsidR="00DE0CEE" w:rsidRPr="004C61E4">
        <w:rPr>
          <w:rFonts w:ascii="Helvetica" w:eastAsia="Arial" w:hAnsi="Helvetica" w:cs="Arial"/>
          <w:i/>
          <w:sz w:val="22"/>
          <w:szCs w:val="22"/>
        </w:rPr>
        <w:t>lin-41</w:t>
      </w:r>
      <w:r w:rsidR="00DE0CEE" w:rsidRPr="004C61E4">
        <w:rPr>
          <w:rFonts w:ascii="Helvetica" w:eastAsia="Arial" w:hAnsi="Helvetica" w:cs="Arial"/>
          <w:sz w:val="22"/>
          <w:szCs w:val="22"/>
        </w:rPr>
        <w:t xml:space="preserve"> by earlier-expressed let-7 paralogs</w:t>
      </w:r>
      <w:r w:rsidRPr="004C61E4">
        <w:rPr>
          <w:rFonts w:ascii="Helvetica" w:eastAsia="Arial" w:hAnsi="Helvetica" w:cs="Arial"/>
          <w:sz w:val="22"/>
          <w:szCs w:val="22"/>
        </w:rPr>
        <w:t xml:space="preserve"> (REF</w:t>
      </w:r>
      <w:r w:rsidR="00DE0CEE" w:rsidRPr="004C61E4">
        <w:rPr>
          <w:rFonts w:ascii="Helvetica" w:eastAsia="Arial" w:hAnsi="Helvetica" w:cs="Arial"/>
          <w:sz w:val="22"/>
          <w:szCs w:val="22"/>
        </w:rPr>
        <w:t>s</w:t>
      </w:r>
      <w:r w:rsidRPr="004C61E4">
        <w:rPr>
          <w:rFonts w:ascii="Helvetica" w:eastAsia="Arial" w:hAnsi="Helvetica" w:cs="Arial"/>
          <w:sz w:val="22"/>
          <w:szCs w:val="22"/>
        </w:rPr>
        <w:t>).</w:t>
      </w:r>
      <w:del w:id="205" w:author="Sean E. McGeary" w:date="2019-08-24T14:40:00Z">
        <w:r w:rsidRPr="004C61E4" w:rsidDel="0048567F">
          <w:rPr>
            <w:rFonts w:ascii="Helvetica" w:eastAsia="Arial" w:hAnsi="Helvetica" w:cs="Arial"/>
            <w:sz w:val="22"/>
            <w:szCs w:val="22"/>
          </w:rPr>
          <w:delText xml:space="preserve"> </w:delText>
        </w:r>
      </w:del>
    </w:p>
    <w:p w14:paraId="7FD3BAF8" w14:textId="5C4DF4BD" w:rsidR="001A4E55" w:rsidRPr="004C61E4" w:rsidRDefault="00B9431C" w:rsidP="004C61E4">
      <w:pPr>
        <w:pStyle w:val="Normal1"/>
        <w:ind w:firstLine="720"/>
        <w:contextualSpacing/>
        <w:rPr>
          <w:rFonts w:ascii="Helvetica" w:eastAsia="Arial" w:hAnsi="Helvetica" w:cs="Arial"/>
          <w:sz w:val="22"/>
          <w:szCs w:val="22"/>
        </w:rPr>
      </w:pPr>
      <w:commentRangeStart w:id="206"/>
      <w:r w:rsidRPr="004C61E4">
        <w:rPr>
          <w:rFonts w:ascii="Helvetica" w:eastAsia="Arial" w:hAnsi="Helvetica" w:cs="Arial"/>
          <w:sz w:val="22"/>
          <w:szCs w:val="22"/>
        </w:rPr>
        <w:t>Although analyses of site conservation can detect the preferential conservation of 3′-supplementary and 3′-compensatory pairing</w:t>
      </w:r>
      <w:ins w:id="207" w:author="Sean E. McGeary" w:date="2019-11-28T23:46:00Z">
        <w:r w:rsidR="00A9464D">
          <w:rPr>
            <w:rFonts w:ascii="Helvetica" w:eastAsia="Arial" w:hAnsi="Helvetica" w:cs="Arial"/>
            <w:sz w:val="22"/>
            <w:szCs w:val="22"/>
          </w:rPr>
          <w:t xml:space="preserve"> </w:t>
        </w:r>
        <w:r w:rsidR="00A9464D">
          <w:rPr>
            <w:rFonts w:ascii="Helvetica" w:hAnsi="Helvetica" w:cs="Helvetica"/>
            <w:sz w:val="22"/>
            <w:szCs w:val="22"/>
          </w:rPr>
          <w:t>{Grimson:2007cy}</w:t>
        </w:r>
        <w:r w:rsidR="00A9464D">
          <w:rPr>
            <w:rFonts w:ascii="Helvetica" w:eastAsia="Arial" w:hAnsi="Helvetica" w:cs="Arial"/>
            <w:sz w:val="22"/>
            <w:szCs w:val="22"/>
          </w:rPr>
          <w:fldChar w:fldCharType="begin"/>
        </w:r>
        <w:r w:rsidR="00A9464D">
          <w:rPr>
            <w:rFonts w:ascii="Helvetica" w:eastAsia="Arial" w:hAnsi="Helvetica" w:cs="Arial"/>
            <w:sz w:val="22"/>
            <w:szCs w:val="22"/>
          </w:rPr>
          <w:instrText xml:space="preserve"> ADDIN PAPERS2_CITATIONS &lt;citation&gt;&lt;priority&gt;0&lt;/priority&gt;&lt;uuid&gt;090988A7-866F-4D59-B18C-A8730437C67C&lt;/uuid&gt;&lt;publications&gt;&lt;publication&gt;&lt;subtype&gt;400&lt;/subtype&gt;&lt;title&gt;MicroRNA targeting specificity in mammals: determinants beyond seed pairing.&lt;/title&gt;&lt;url&gt;http://linkinghub.elsevier.com/retrieve/pii/S1097276507004078&lt;/url&gt;&lt;volume&gt;27&lt;/volume&gt;&lt;revision_date&gt;99200705301200000000222000&lt;/revision_date&gt;&lt;publication_date&gt;99200707061200000000222000&lt;/publication_date&gt;&lt;uuid&gt;5716BDDE-71D9-438D-89FC-04E5ADEEE7A7&lt;/uuid&gt;&lt;type&gt;400&lt;/type&gt;&lt;accepted_date&gt;99200706181200000000222000&lt;/accepted_date&gt;&lt;number&gt;1&lt;/number&gt;&lt;submission_date&gt;99200611141200000000222000&lt;/submission_date&gt;&lt;doi&gt;10.1016/j.molcel.2007.06.017&lt;/doi&gt;&lt;institution&gt;Howard Hughes Medical Institute, Massachusetts Institute of Technology, Cambridge, MA 02139, USA.&lt;/institution&gt;&lt;startpage&gt;91&lt;/startpage&gt;&lt;endpage&gt;105&lt;/endpage&gt;&lt;bundle&gt;&lt;publication&gt;&lt;title&gt;Molecular cell&lt;/title&gt;&lt;uuid&gt;B6FA3066-BACB-4B29-9470-5D270DD90AB6&lt;/uuid&gt;&lt;subtype&gt;-100&lt;/subtype&gt;&lt;type&gt;-100&lt;/type&gt;&lt;/publication&gt;&lt;/bundle&gt;&lt;authors&gt;&lt;author&gt;&lt;lastName&gt;Grimson&lt;/lastName&gt;&lt;firstName&gt;Andrew&lt;/firstName&gt;&lt;/author&gt;&lt;author&gt;&lt;lastName&gt;Farh&lt;/lastName&gt;&lt;firstName&gt;Kyle&lt;/firstName&gt;&lt;middleNames&gt;Kai-How&lt;/middleNames&gt;&lt;/author&gt;&lt;author&gt;&lt;lastName&gt;Johnston&lt;/lastName&gt;&lt;firstName&gt;Wendy&lt;/firstName&gt;&lt;middleNames&gt;K&lt;/middleNames&gt;&lt;/author&gt;&lt;author&gt;&lt;lastName&gt;Garrett-Engele&lt;/lastName&gt;&lt;firstName&gt;Philip&lt;/firstName&gt;&lt;/author&gt;&lt;author&gt;&lt;lastName&gt;Lim&lt;/lastName&gt;&lt;firstName&gt;Lee&lt;/firstName&gt;&lt;middleNames&gt;P&lt;/middleNames&gt;&lt;/author&gt;&lt;author&gt;&lt;lastName&gt;Bartel&lt;/lastName&gt;&lt;firstName&gt;David&lt;/firstName&gt;&lt;middleNames&gt;P&lt;/middleNames&gt;&lt;/author&gt;&lt;/authors&gt;&lt;/publication&gt;&lt;/publications&gt;&lt;cites&gt;&lt;/cites&gt;&lt;/citation&gt;</w:instrText>
        </w:r>
      </w:ins>
      <w:r w:rsidR="00A9464D">
        <w:rPr>
          <w:rFonts w:ascii="Helvetica" w:eastAsia="Arial" w:hAnsi="Helvetica" w:cs="Arial"/>
          <w:sz w:val="22"/>
          <w:szCs w:val="22"/>
        </w:rPr>
        <w:fldChar w:fldCharType="end"/>
      </w:r>
      <w:ins w:id="208" w:author="Sean E. McGeary" w:date="2019-11-28T23:46:00Z">
        <w:r w:rsidR="00A9464D">
          <w:rPr>
            <w:rFonts w:ascii="Helvetica" w:eastAsia="Arial" w:hAnsi="Helvetica" w:cs="Arial"/>
            <w:sz w:val="22"/>
            <w:szCs w:val="22"/>
          </w:rPr>
          <w:t xml:space="preserve">, </w:t>
        </w:r>
      </w:ins>
      <w:del w:id="209" w:author="Sean E. McGeary" w:date="2019-11-28T23:46:00Z">
        <w:r w:rsidRPr="004C61E4" w:rsidDel="00A9464D">
          <w:rPr>
            <w:rFonts w:ascii="Helvetica" w:eastAsia="Arial" w:hAnsi="Helvetica" w:cs="Arial"/>
            <w:sz w:val="22"/>
            <w:szCs w:val="22"/>
          </w:rPr>
          <w:delText xml:space="preserve"> (</w:delText>
        </w:r>
      </w:del>
      <w:del w:id="210" w:author="Sean E. McGeary" w:date="2019-08-24T14:44:00Z">
        <w:r w:rsidRPr="004C61E4" w:rsidDel="0048567F">
          <w:rPr>
            <w:rFonts w:ascii="Helvetica" w:eastAsia="Arial" w:hAnsi="Helvetica" w:cs="Arial"/>
            <w:sz w:val="22"/>
            <w:szCs w:val="22"/>
          </w:rPr>
          <w:delText>REF</w:delText>
        </w:r>
      </w:del>
      <w:del w:id="211" w:author="Sean E. McGeary" w:date="2019-11-28T23:46:00Z">
        <w:r w:rsidRPr="004C61E4" w:rsidDel="00A9464D">
          <w:rPr>
            <w:rFonts w:ascii="Helvetica" w:eastAsia="Arial" w:hAnsi="Helvetica" w:cs="Arial"/>
            <w:sz w:val="22"/>
            <w:szCs w:val="22"/>
          </w:rPr>
          <w:delText xml:space="preserve">), </w:delText>
        </w:r>
      </w:del>
      <w:r w:rsidRPr="004C61E4">
        <w:rPr>
          <w:rFonts w:ascii="Helvetica" w:eastAsia="Arial" w:hAnsi="Helvetica" w:cs="Arial"/>
          <w:sz w:val="22"/>
          <w:szCs w:val="22"/>
        </w:rPr>
        <w:t xml:space="preserve">and a global contribution to targeting efficacy can be detected for 3′-supplementary </w:t>
      </w:r>
      <w:r w:rsidR="00642826" w:rsidRPr="004C61E4">
        <w:rPr>
          <w:rFonts w:ascii="Helvetica" w:eastAsia="Arial" w:hAnsi="Helvetica" w:cs="Arial"/>
          <w:sz w:val="22"/>
          <w:szCs w:val="22"/>
        </w:rPr>
        <w:t xml:space="preserve">pairing </w:t>
      </w:r>
      <w:r w:rsidRPr="004C61E4">
        <w:rPr>
          <w:rFonts w:ascii="Helvetica" w:eastAsia="Arial" w:hAnsi="Helvetica" w:cs="Arial"/>
          <w:sz w:val="22"/>
          <w:szCs w:val="22"/>
        </w:rPr>
        <w:t>after introducing a miRNA to cells (REF), the biochemical contribution of pairing to the miRNA 3′ region is poorly understood.</w:t>
      </w:r>
      <w:commentRangeEnd w:id="206"/>
      <w:r w:rsidR="001B0F49" w:rsidRPr="004C61E4">
        <w:rPr>
          <w:rStyle w:val="CommentReference"/>
          <w:rFonts w:ascii="Helvetica" w:hAnsi="Helvetica"/>
        </w:rPr>
        <w:commentReference w:id="206"/>
      </w:r>
      <w:r w:rsidRPr="004C61E4">
        <w:rPr>
          <w:rFonts w:ascii="Helvetica" w:eastAsia="Arial" w:hAnsi="Helvetica" w:cs="Arial"/>
          <w:sz w:val="22"/>
          <w:szCs w:val="22"/>
        </w:rPr>
        <w:t xml:space="preserve"> S</w:t>
      </w:r>
      <w:r w:rsidR="00C8166C" w:rsidRPr="004C61E4">
        <w:rPr>
          <w:rFonts w:ascii="Helvetica" w:eastAsia="Arial" w:hAnsi="Helvetica" w:cs="Arial"/>
          <w:sz w:val="22"/>
          <w:szCs w:val="22"/>
        </w:rPr>
        <w:t xml:space="preserve">tudies of a few target sites </w:t>
      </w:r>
      <w:r w:rsidR="00F02473" w:rsidRPr="004C61E4">
        <w:rPr>
          <w:rFonts w:ascii="Helvetica" w:eastAsia="Arial" w:hAnsi="Helvetica" w:cs="Arial"/>
          <w:sz w:val="22"/>
          <w:szCs w:val="22"/>
        </w:rPr>
        <w:t xml:space="preserve">of a few miRNAs </w:t>
      </w:r>
      <w:r w:rsidRPr="004C61E4">
        <w:rPr>
          <w:rFonts w:ascii="Helvetica" w:eastAsia="Arial" w:hAnsi="Helvetica" w:cs="Arial"/>
          <w:sz w:val="22"/>
          <w:szCs w:val="22"/>
        </w:rPr>
        <w:t xml:space="preserve">indicate </w:t>
      </w:r>
      <w:r w:rsidR="00C8166C" w:rsidRPr="004C61E4">
        <w:rPr>
          <w:rFonts w:ascii="Helvetica" w:eastAsia="Arial" w:hAnsi="Helvetica" w:cs="Arial"/>
          <w:sz w:val="22"/>
          <w:szCs w:val="22"/>
        </w:rPr>
        <w:t xml:space="preserve">that pairing to the 3′ region of the miRNA confers </w:t>
      </w:r>
      <w:r w:rsidRPr="004C61E4">
        <w:rPr>
          <w:rFonts w:ascii="Helvetica" w:eastAsia="Arial" w:hAnsi="Helvetica" w:cs="Arial"/>
          <w:sz w:val="22"/>
          <w:szCs w:val="22"/>
        </w:rPr>
        <w:t>either negligible</w:t>
      </w:r>
      <w:r w:rsidR="00F02473" w:rsidRPr="004C61E4">
        <w:rPr>
          <w:rFonts w:ascii="Helvetica" w:eastAsia="Arial" w:hAnsi="Helvetica" w:cs="Arial"/>
          <w:sz w:val="22"/>
          <w:szCs w:val="22"/>
        </w:rPr>
        <w:t>-</w:t>
      </w:r>
      <w:r w:rsidRPr="004C61E4">
        <w:rPr>
          <w:rFonts w:ascii="Helvetica" w:eastAsia="Arial" w:hAnsi="Helvetica" w:cs="Arial"/>
          <w:sz w:val="22"/>
          <w:szCs w:val="22"/>
        </w:rPr>
        <w:t>to</w:t>
      </w:r>
      <w:r w:rsidR="00F02473" w:rsidRPr="004C61E4">
        <w:rPr>
          <w:rFonts w:ascii="Helvetica" w:eastAsia="Arial" w:hAnsi="Helvetica" w:cs="Arial"/>
          <w:sz w:val="22"/>
          <w:szCs w:val="22"/>
        </w:rPr>
        <w:t>-</w:t>
      </w:r>
      <w:r w:rsidR="00C8166C" w:rsidRPr="004C61E4">
        <w:rPr>
          <w:rFonts w:ascii="Helvetica" w:eastAsia="Arial" w:hAnsi="Helvetica" w:cs="Arial"/>
          <w:sz w:val="22"/>
          <w:szCs w:val="22"/>
        </w:rPr>
        <w:t xml:space="preserve">small </w:t>
      </w:r>
      <w:r w:rsidRPr="004C61E4">
        <w:rPr>
          <w:rFonts w:ascii="Helvetica" w:eastAsia="Arial" w:hAnsi="Helvetica" w:cs="Arial"/>
          <w:sz w:val="22"/>
          <w:szCs w:val="22"/>
        </w:rPr>
        <w:t>(2–7</w:t>
      </w:r>
      <w:r w:rsidR="00F02473" w:rsidRPr="004C61E4">
        <w:rPr>
          <w:rFonts w:ascii="Helvetica" w:eastAsia="Arial" w:hAnsi="Helvetica" w:cs="Arial"/>
          <w:sz w:val="22"/>
          <w:szCs w:val="22"/>
        </w:rPr>
        <w:t>-</w:t>
      </w:r>
      <w:r w:rsidRPr="004C61E4">
        <w:rPr>
          <w:rFonts w:ascii="Helvetica" w:eastAsia="Arial" w:hAnsi="Helvetica" w:cs="Arial"/>
          <w:sz w:val="22"/>
          <w:szCs w:val="22"/>
        </w:rPr>
        <w:t xml:space="preserve">fold) </w:t>
      </w:r>
      <w:ins w:id="212" w:author="Sean E. McGeary" w:date="2019-11-20T13:06:00Z">
        <w:r w:rsidR="00B258E9">
          <w:rPr>
            <w:rFonts w:ascii="Helvetica" w:hAnsi="Helvetica" w:cs="Helvetica"/>
            <w:sz w:val="22"/>
            <w:szCs w:val="22"/>
          </w:rPr>
          <w:t xml:space="preserve">{Wee:2012df}{Salomon:2015fb} </w:t>
        </w:r>
      </w:ins>
      <w:del w:id="213" w:author="Sean E. McGeary" w:date="2019-11-20T13:05:00Z">
        <w:r w:rsidR="00C8166C" w:rsidRPr="004C61E4" w:rsidDel="00B258E9">
          <w:rPr>
            <w:rFonts w:ascii="Helvetica" w:eastAsia="Arial" w:hAnsi="Helvetica" w:cs="Arial"/>
            <w:sz w:val="22"/>
            <w:szCs w:val="22"/>
          </w:rPr>
          <w:delText xml:space="preserve">(REF </w:delText>
        </w:r>
        <w:r w:rsidRPr="004C61E4" w:rsidDel="00B258E9">
          <w:rPr>
            <w:rFonts w:ascii="Helvetica" w:eastAsia="Arial" w:hAnsi="Helvetica" w:cs="Arial"/>
            <w:sz w:val="22"/>
            <w:szCs w:val="22"/>
          </w:rPr>
          <w:delText xml:space="preserve">Wee </w:delText>
        </w:r>
        <w:r w:rsidR="00C8166C" w:rsidRPr="004C61E4" w:rsidDel="00B258E9">
          <w:rPr>
            <w:rFonts w:ascii="Helvetica" w:eastAsia="Arial" w:hAnsi="Helvetica" w:cs="Arial"/>
            <w:sz w:val="22"/>
            <w:szCs w:val="22"/>
          </w:rPr>
          <w:delText xml:space="preserve">Saloman) </w:delText>
        </w:r>
      </w:del>
      <w:r w:rsidR="00F02473" w:rsidRPr="004C61E4">
        <w:rPr>
          <w:rFonts w:ascii="Helvetica" w:eastAsia="Arial" w:hAnsi="Helvetica" w:cs="Arial"/>
          <w:sz w:val="22"/>
          <w:szCs w:val="22"/>
        </w:rPr>
        <w:t>or</w:t>
      </w:r>
      <w:r w:rsidR="00C8166C" w:rsidRPr="004C61E4">
        <w:rPr>
          <w:rFonts w:ascii="Helvetica" w:eastAsia="Arial" w:hAnsi="Helvetica" w:cs="Arial"/>
          <w:sz w:val="22"/>
          <w:szCs w:val="22"/>
        </w:rPr>
        <w:t xml:space="preserve"> moderate </w:t>
      </w:r>
      <w:r w:rsidRPr="004C61E4">
        <w:rPr>
          <w:rFonts w:ascii="Helvetica" w:eastAsia="Arial" w:hAnsi="Helvetica" w:cs="Arial"/>
          <w:sz w:val="22"/>
          <w:szCs w:val="22"/>
        </w:rPr>
        <w:t>(</w:t>
      </w:r>
      <w:r w:rsidR="00F02473" w:rsidRPr="004C61E4">
        <w:rPr>
          <w:rFonts w:ascii="Helvetica" w:eastAsia="Arial" w:hAnsi="Helvetica" w:cs="Arial"/>
          <w:sz w:val="22"/>
          <w:szCs w:val="22"/>
        </w:rPr>
        <w:t>&gt;20-fold</w:t>
      </w:r>
      <w:del w:id="214" w:author="Sean E. McGeary" w:date="2019-11-20T13:06:00Z">
        <w:r w:rsidR="00F02473" w:rsidRPr="004C61E4" w:rsidDel="00B258E9">
          <w:rPr>
            <w:rFonts w:ascii="Helvetica" w:eastAsia="Arial" w:hAnsi="Helvetica" w:cs="Arial"/>
            <w:sz w:val="22"/>
            <w:szCs w:val="22"/>
          </w:rPr>
          <w:delText>, REF MacRae</w:delText>
        </w:r>
      </w:del>
      <w:r w:rsidR="00F02473" w:rsidRPr="004C61E4">
        <w:rPr>
          <w:rFonts w:ascii="Helvetica" w:eastAsia="Arial" w:hAnsi="Helvetica" w:cs="Arial"/>
          <w:sz w:val="22"/>
          <w:szCs w:val="22"/>
        </w:rPr>
        <w:t>)</w:t>
      </w:r>
      <w:ins w:id="215" w:author="Sean E. McGeary" w:date="2019-11-20T13:06:00Z">
        <w:r w:rsidR="00B258E9">
          <w:rPr>
            <w:rFonts w:ascii="Helvetica" w:eastAsia="Arial" w:hAnsi="Helvetica" w:cs="Arial"/>
            <w:sz w:val="22"/>
            <w:szCs w:val="22"/>
          </w:rPr>
          <w:t xml:space="preserve"> </w:t>
        </w:r>
      </w:ins>
      <w:r w:rsidR="00F02473" w:rsidRPr="004C61E4">
        <w:rPr>
          <w:rFonts w:ascii="Helvetica" w:eastAsia="Arial" w:hAnsi="Helvetica" w:cs="Arial"/>
          <w:sz w:val="22"/>
          <w:szCs w:val="22"/>
        </w:rPr>
        <w:t xml:space="preserve"> </w:t>
      </w:r>
      <w:r w:rsidR="00C8166C" w:rsidRPr="004C61E4">
        <w:rPr>
          <w:rFonts w:ascii="Helvetica" w:eastAsia="Arial" w:hAnsi="Helvetica" w:cs="Arial"/>
          <w:sz w:val="22"/>
          <w:szCs w:val="22"/>
        </w:rPr>
        <w:t>increases in binding stability.</w:t>
      </w:r>
      <w:r w:rsidR="00BB4F25" w:rsidRPr="004C61E4">
        <w:rPr>
          <w:rFonts w:ascii="Helvetica" w:eastAsia="Arial" w:hAnsi="Helvetica" w:cs="Arial"/>
          <w:sz w:val="22"/>
          <w:szCs w:val="22"/>
        </w:rPr>
        <w:t xml:space="preserve"> </w:t>
      </w:r>
      <w:commentRangeStart w:id="216"/>
      <w:r w:rsidR="00BB4F25" w:rsidRPr="004C61E4">
        <w:rPr>
          <w:rFonts w:ascii="Helvetica" w:eastAsia="Arial" w:hAnsi="Helvetica" w:cs="Arial"/>
          <w:sz w:val="22"/>
          <w:szCs w:val="22"/>
        </w:rPr>
        <w:t xml:space="preserve">With </w:t>
      </w:r>
      <w:del w:id="217" w:author="Microsoft Office User" w:date="2019-09-02T18:06:00Z">
        <w:r w:rsidR="00BB4F25" w:rsidRPr="004C61E4" w:rsidDel="00E87DE6">
          <w:rPr>
            <w:rFonts w:ascii="Helvetica" w:eastAsia="Arial" w:hAnsi="Helvetica" w:cs="Arial"/>
            <w:sz w:val="22"/>
            <w:szCs w:val="22"/>
          </w:rPr>
          <w:delText>this paucity o</w:delText>
        </w:r>
      </w:del>
      <w:ins w:id="218" w:author="Microsoft Office User" w:date="2019-09-02T18:06:00Z">
        <w:r w:rsidR="00E87DE6" w:rsidRPr="004C61E4">
          <w:rPr>
            <w:rFonts w:ascii="Helvetica" w:eastAsia="Arial" w:hAnsi="Helvetica" w:cs="Arial"/>
            <w:sz w:val="22"/>
            <w:szCs w:val="22"/>
          </w:rPr>
          <w:t>a</w:t>
        </w:r>
      </w:ins>
      <w:ins w:id="219" w:author="Microsoft Office User" w:date="2019-09-02T18:07:00Z">
        <w:r w:rsidR="00E87DE6" w:rsidRPr="004C61E4">
          <w:rPr>
            <w:rFonts w:ascii="Helvetica" w:eastAsia="Arial" w:hAnsi="Helvetica" w:cs="Arial"/>
            <w:sz w:val="22"/>
            <w:szCs w:val="22"/>
          </w:rPr>
          <w:t xml:space="preserve"> limited amount o</w:t>
        </w:r>
      </w:ins>
      <w:r w:rsidR="00BB4F25" w:rsidRPr="004C61E4">
        <w:rPr>
          <w:rFonts w:ascii="Helvetica" w:eastAsia="Arial" w:hAnsi="Helvetica" w:cs="Arial"/>
          <w:sz w:val="22"/>
          <w:szCs w:val="22"/>
        </w:rPr>
        <w:t>f biochemical information,</w:t>
      </w:r>
      <w:commentRangeEnd w:id="216"/>
      <w:r w:rsidR="001B0F49" w:rsidRPr="004C61E4">
        <w:rPr>
          <w:rStyle w:val="CommentReference"/>
          <w:rFonts w:ascii="Helvetica" w:hAnsi="Helvetica"/>
        </w:rPr>
        <w:commentReference w:id="216"/>
      </w:r>
      <w:r w:rsidR="00BB4F25" w:rsidRPr="004C61E4">
        <w:rPr>
          <w:rFonts w:ascii="Helvetica" w:eastAsia="Arial" w:hAnsi="Helvetica" w:cs="Arial"/>
          <w:sz w:val="22"/>
          <w:szCs w:val="22"/>
        </w:rPr>
        <w:t xml:space="preserve"> </w:t>
      </w:r>
      <w:ins w:id="220" w:author="Microsoft Office User" w:date="2019-09-02T18:07:00Z">
        <w:r w:rsidR="00E87DE6" w:rsidRPr="004C61E4">
          <w:rPr>
            <w:rFonts w:ascii="Helvetica" w:eastAsia="Arial" w:hAnsi="Helvetica" w:cs="Arial"/>
            <w:sz w:val="22"/>
            <w:szCs w:val="22"/>
          </w:rPr>
          <w:t xml:space="preserve">it is difficult to </w:t>
        </w:r>
        <w:del w:id="221" w:author="Sean E. McGeary" w:date="2019-12-03T13:36:00Z">
          <w:r w:rsidR="00E87DE6" w:rsidRPr="004C61E4" w:rsidDel="00DA2458">
            <w:rPr>
              <w:rFonts w:ascii="Helvetica" w:eastAsia="Arial" w:hAnsi="Helvetica" w:cs="Arial"/>
              <w:sz w:val="22"/>
              <w:szCs w:val="22"/>
            </w:rPr>
            <w:delText xml:space="preserve">generalize </w:delText>
          </w:r>
        </w:del>
      </w:ins>
      <w:ins w:id="222" w:author="Sean E. McGeary" w:date="2019-12-03T13:53:00Z">
        <w:r w:rsidR="00B33CC7">
          <w:rPr>
            <w:rFonts w:ascii="Helvetica" w:eastAsia="Arial" w:hAnsi="Helvetica" w:cs="Arial"/>
            <w:sz w:val="22"/>
            <w:szCs w:val="22"/>
          </w:rPr>
          <w:t xml:space="preserve">understand </w:t>
        </w:r>
      </w:ins>
      <w:ins w:id="223" w:author="Microsoft Office User" w:date="2019-09-02T18:07:00Z">
        <w:del w:id="224" w:author="Sean E. McGeary" w:date="2019-12-03T13:53:00Z">
          <w:r w:rsidR="00E87DE6" w:rsidRPr="004C61E4" w:rsidDel="00B33CC7">
            <w:rPr>
              <w:rFonts w:ascii="Helvetica" w:eastAsia="Arial" w:hAnsi="Helvetica" w:cs="Arial"/>
              <w:sz w:val="22"/>
              <w:szCs w:val="22"/>
            </w:rPr>
            <w:delText xml:space="preserve">to the contributions </w:delText>
          </w:r>
        </w:del>
      </w:ins>
      <w:ins w:id="225" w:author="Sean E. McGeary" w:date="2019-12-03T13:53:00Z">
        <w:r w:rsidR="00B33CC7">
          <w:rPr>
            <w:rFonts w:ascii="Helvetica" w:eastAsia="Arial" w:hAnsi="Helvetica" w:cs="Arial"/>
            <w:sz w:val="22"/>
            <w:szCs w:val="22"/>
          </w:rPr>
          <w:t xml:space="preserve">the role </w:t>
        </w:r>
      </w:ins>
      <w:ins w:id="226" w:author="Microsoft Office User" w:date="2019-09-02T18:07:00Z">
        <w:r w:rsidR="00E87DE6" w:rsidRPr="004C61E4">
          <w:rPr>
            <w:rFonts w:ascii="Helvetica" w:eastAsia="Arial" w:hAnsi="Helvetica" w:cs="Arial"/>
            <w:sz w:val="22"/>
            <w:szCs w:val="22"/>
          </w:rPr>
          <w:t xml:space="preserve">of </w:t>
        </w:r>
      </w:ins>
      <w:ins w:id="227" w:author="Sean E. McGeary" w:date="2019-12-03T13:54:00Z">
        <w:r w:rsidR="00B33CC7">
          <w:rPr>
            <w:rFonts w:ascii="Helvetica" w:eastAsia="Arial" w:hAnsi="Helvetica" w:cs="Arial"/>
            <w:sz w:val="22"/>
            <w:szCs w:val="22"/>
          </w:rPr>
          <w:t xml:space="preserve">pairing to the miRNA </w:t>
        </w:r>
      </w:ins>
      <w:ins w:id="228" w:author="Microsoft Office User" w:date="2019-09-02T18:07:00Z">
        <w:r w:rsidR="00E87DE6" w:rsidRPr="004C61E4">
          <w:rPr>
            <w:rFonts w:ascii="Helvetica" w:eastAsia="Arial" w:hAnsi="Helvetica" w:cs="Arial"/>
            <w:sz w:val="22"/>
            <w:szCs w:val="22"/>
          </w:rPr>
          <w:t xml:space="preserve">3′ </w:t>
        </w:r>
      </w:ins>
      <w:ins w:id="229" w:author="Sean E. McGeary" w:date="2019-12-03T13:54:00Z">
        <w:r w:rsidR="00B33CC7">
          <w:rPr>
            <w:rFonts w:ascii="Helvetica" w:eastAsia="Arial" w:hAnsi="Helvetica" w:cs="Arial"/>
            <w:sz w:val="22"/>
            <w:szCs w:val="22"/>
          </w:rPr>
          <w:t xml:space="preserve">region </w:t>
        </w:r>
        <w:r w:rsidR="00B33CC7" w:rsidRPr="00B33CC7">
          <w:rPr>
            <w:rFonts w:ascii="Helvetica" w:eastAsia="Arial" w:hAnsi="Helvetica" w:cs="Arial"/>
            <w:sz w:val="22"/>
            <w:szCs w:val="22"/>
          </w:rPr>
          <w:t>(hereafter referred to as “3′ pairing”)</w:t>
        </w:r>
        <w:r w:rsidR="00B33CC7">
          <w:rPr>
            <w:rFonts w:ascii="Helvetica" w:eastAsia="Arial" w:hAnsi="Helvetica" w:cs="Arial"/>
            <w:sz w:val="22"/>
            <w:szCs w:val="22"/>
          </w:rPr>
          <w:t xml:space="preserve"> </w:t>
        </w:r>
      </w:ins>
      <w:ins w:id="230" w:author="Microsoft Office User" w:date="2019-09-02T18:07:00Z">
        <w:del w:id="231" w:author="Sean E. McGeary" w:date="2019-12-03T13:53:00Z">
          <w:r w:rsidR="00E87DE6" w:rsidRPr="004C61E4" w:rsidDel="00B33CC7">
            <w:rPr>
              <w:rFonts w:ascii="Helvetica" w:eastAsia="Arial" w:hAnsi="Helvetica" w:cs="Arial"/>
              <w:sz w:val="22"/>
              <w:szCs w:val="22"/>
            </w:rPr>
            <w:delText>across</w:delText>
          </w:r>
        </w:del>
      </w:ins>
      <w:ins w:id="232" w:author="Sean E. McGeary" w:date="2019-12-03T13:53:00Z">
        <w:r w:rsidR="00B33CC7">
          <w:rPr>
            <w:rFonts w:ascii="Helvetica" w:eastAsia="Arial" w:hAnsi="Helvetica" w:cs="Arial"/>
            <w:sz w:val="22"/>
            <w:szCs w:val="22"/>
          </w:rPr>
          <w:t>for different</w:t>
        </w:r>
      </w:ins>
      <w:ins w:id="233" w:author="Microsoft Office User" w:date="2019-09-02T18:07:00Z">
        <w:r w:rsidR="00E87DE6" w:rsidRPr="004C61E4">
          <w:rPr>
            <w:rFonts w:ascii="Helvetica" w:eastAsia="Arial" w:hAnsi="Helvetica" w:cs="Arial"/>
            <w:sz w:val="22"/>
            <w:szCs w:val="22"/>
          </w:rPr>
          <w:t xml:space="preserve"> miRNAs and </w:t>
        </w:r>
        <w:del w:id="234" w:author="Sean E. McGeary" w:date="2019-12-03T13:53:00Z">
          <w:r w:rsidR="00E87DE6" w:rsidRPr="004C61E4" w:rsidDel="00B33CC7">
            <w:rPr>
              <w:rFonts w:ascii="Helvetica" w:eastAsia="Arial" w:hAnsi="Helvetica" w:cs="Arial"/>
              <w:sz w:val="22"/>
              <w:szCs w:val="22"/>
            </w:rPr>
            <w:delText xml:space="preserve">different </w:delText>
          </w:r>
        </w:del>
        <w:r w:rsidR="00E87DE6" w:rsidRPr="004C61E4">
          <w:rPr>
            <w:rFonts w:ascii="Helvetica" w:eastAsia="Arial" w:hAnsi="Helvetica" w:cs="Arial"/>
            <w:sz w:val="22"/>
            <w:szCs w:val="22"/>
          </w:rPr>
          <w:t>targeting contexts</w:t>
        </w:r>
        <w:del w:id="235" w:author="Sean E. McGeary" w:date="2019-12-03T13:54:00Z">
          <w:r w:rsidR="00E87DE6" w:rsidRPr="004C61E4" w:rsidDel="00B33CC7">
            <w:rPr>
              <w:rFonts w:ascii="Helvetica" w:eastAsia="Arial" w:hAnsi="Helvetica" w:cs="Arial"/>
              <w:sz w:val="22"/>
              <w:szCs w:val="22"/>
            </w:rPr>
            <w:delText>,</w:delText>
          </w:r>
        </w:del>
      </w:ins>
      <w:ins w:id="236" w:author="Sean E. McGeary" w:date="2019-12-03T13:54:00Z">
        <w:r w:rsidR="00B33CC7">
          <w:rPr>
            <w:rFonts w:ascii="Helvetica" w:eastAsia="Arial" w:hAnsi="Helvetica" w:cs="Arial"/>
            <w:sz w:val="22"/>
            <w:szCs w:val="22"/>
          </w:rPr>
          <w:t>.</w:t>
        </w:r>
      </w:ins>
      <w:ins w:id="237" w:author="Microsoft Office User" w:date="2019-09-02T18:07:00Z">
        <w:r w:rsidR="00E87DE6" w:rsidRPr="004C61E4">
          <w:rPr>
            <w:rFonts w:ascii="Helvetica" w:eastAsia="Arial" w:hAnsi="Helvetica" w:cs="Arial"/>
            <w:sz w:val="22"/>
            <w:szCs w:val="22"/>
          </w:rPr>
          <w:t xml:space="preserve"> </w:t>
        </w:r>
        <w:del w:id="238" w:author="Sean E. McGeary" w:date="2019-12-03T13:54:00Z">
          <w:r w:rsidR="00E87DE6" w:rsidRPr="004C61E4" w:rsidDel="00B33CC7">
            <w:rPr>
              <w:rFonts w:ascii="Helvetica" w:eastAsia="Arial" w:hAnsi="Helvetica" w:cs="Arial"/>
              <w:sz w:val="22"/>
              <w:szCs w:val="22"/>
            </w:rPr>
            <w:delText xml:space="preserve">leaving </w:delText>
          </w:r>
        </w:del>
      </w:ins>
      <w:del w:id="239" w:author="Sean E. McGeary" w:date="2019-12-03T13:54:00Z">
        <w:r w:rsidR="006E41C7" w:rsidRPr="004C61E4" w:rsidDel="00B33CC7">
          <w:rPr>
            <w:rFonts w:ascii="Helvetica" w:eastAsia="Arial" w:hAnsi="Helvetica" w:cs="Arial"/>
            <w:sz w:val="22"/>
            <w:szCs w:val="22"/>
          </w:rPr>
          <w:delText xml:space="preserve">many fundamental </w:delText>
        </w:r>
        <w:r w:rsidR="00BB4F25" w:rsidRPr="004C61E4" w:rsidDel="00B33CC7">
          <w:rPr>
            <w:rFonts w:ascii="Helvetica" w:eastAsia="Arial" w:hAnsi="Helvetica" w:cs="Arial"/>
            <w:sz w:val="22"/>
            <w:szCs w:val="22"/>
          </w:rPr>
          <w:delText xml:space="preserve">questions </w:delText>
        </w:r>
        <w:r w:rsidR="006E41C7" w:rsidRPr="004C61E4" w:rsidDel="00B33CC7">
          <w:rPr>
            <w:rFonts w:ascii="Helvetica" w:eastAsia="Arial" w:hAnsi="Helvetica" w:cs="Arial"/>
            <w:sz w:val="22"/>
            <w:szCs w:val="22"/>
          </w:rPr>
          <w:delText xml:space="preserve">regarding pairing to the miRNA 3′ region </w:delText>
        </w:r>
        <w:r w:rsidR="00EA20C5" w:rsidRPr="004C61E4" w:rsidDel="00B33CC7">
          <w:rPr>
            <w:rFonts w:ascii="Helvetica" w:eastAsia="Arial" w:hAnsi="Helvetica" w:cs="Arial"/>
            <w:sz w:val="22"/>
            <w:szCs w:val="22"/>
          </w:rPr>
          <w:delText>(hereafter refer</w:delText>
        </w:r>
        <w:r w:rsidR="008D548D" w:rsidRPr="004C61E4" w:rsidDel="00B33CC7">
          <w:rPr>
            <w:rFonts w:ascii="Helvetica" w:eastAsia="Arial" w:hAnsi="Helvetica" w:cs="Arial"/>
            <w:sz w:val="22"/>
            <w:szCs w:val="22"/>
          </w:rPr>
          <w:delText>r</w:delText>
        </w:r>
        <w:r w:rsidR="00EA20C5" w:rsidRPr="004C61E4" w:rsidDel="00B33CC7">
          <w:rPr>
            <w:rFonts w:ascii="Helvetica" w:eastAsia="Arial" w:hAnsi="Helvetica" w:cs="Arial"/>
            <w:sz w:val="22"/>
            <w:szCs w:val="22"/>
          </w:rPr>
          <w:delText xml:space="preserve">ed to as </w:delText>
        </w:r>
        <w:r w:rsidR="00C14070" w:rsidRPr="004C61E4" w:rsidDel="00B33CC7">
          <w:rPr>
            <w:rFonts w:ascii="Helvetica" w:eastAsia="Arial" w:hAnsi="Helvetica" w:cs="Arial"/>
            <w:sz w:val="22"/>
            <w:szCs w:val="22"/>
          </w:rPr>
          <w:delText>“</w:delText>
        </w:r>
        <w:r w:rsidR="00EA20C5" w:rsidRPr="004C61E4" w:rsidDel="00B33CC7">
          <w:rPr>
            <w:rFonts w:ascii="Helvetica" w:eastAsia="Arial" w:hAnsi="Helvetica" w:cs="Arial"/>
            <w:sz w:val="22"/>
            <w:szCs w:val="22"/>
          </w:rPr>
          <w:delText>3′ pairing</w:delText>
        </w:r>
        <w:r w:rsidR="00C14070" w:rsidRPr="004C61E4" w:rsidDel="00B33CC7">
          <w:rPr>
            <w:rFonts w:ascii="Helvetica" w:eastAsia="Arial" w:hAnsi="Helvetica" w:cs="Arial"/>
            <w:sz w:val="22"/>
            <w:szCs w:val="22"/>
          </w:rPr>
          <w:delText>”</w:delText>
        </w:r>
        <w:r w:rsidR="00EA20C5" w:rsidRPr="004C61E4" w:rsidDel="00B33CC7">
          <w:rPr>
            <w:rFonts w:ascii="Helvetica" w:eastAsia="Arial" w:hAnsi="Helvetica" w:cs="Arial"/>
            <w:sz w:val="22"/>
            <w:szCs w:val="22"/>
          </w:rPr>
          <w:delText xml:space="preserve">) </w:delText>
        </w:r>
        <w:r w:rsidR="006E41C7" w:rsidRPr="004C61E4" w:rsidDel="00B33CC7">
          <w:rPr>
            <w:rFonts w:ascii="Helvetica" w:eastAsia="Arial" w:hAnsi="Helvetica" w:cs="Arial"/>
            <w:sz w:val="22"/>
            <w:szCs w:val="22"/>
          </w:rPr>
          <w:delText xml:space="preserve">have </w:delText>
        </w:r>
        <w:r w:rsidR="00BE2989" w:rsidRPr="004C61E4" w:rsidDel="00B33CC7">
          <w:rPr>
            <w:rFonts w:ascii="Helvetica" w:eastAsia="Arial" w:hAnsi="Helvetica" w:cs="Arial"/>
            <w:sz w:val="22"/>
            <w:szCs w:val="22"/>
          </w:rPr>
          <w:delText xml:space="preserve">at best </w:delText>
        </w:r>
        <w:r w:rsidR="006E41C7" w:rsidRPr="004C61E4" w:rsidDel="00B33CC7">
          <w:rPr>
            <w:rFonts w:ascii="Helvetica" w:eastAsia="Arial" w:hAnsi="Helvetica" w:cs="Arial"/>
            <w:sz w:val="22"/>
            <w:szCs w:val="22"/>
          </w:rPr>
          <w:delText>only begun to</w:delText>
        </w:r>
      </w:del>
      <w:ins w:id="240" w:author="Microsoft Office User" w:date="2019-09-02T18:07:00Z">
        <w:del w:id="241" w:author="Sean E. McGeary" w:date="2019-12-03T13:54:00Z">
          <w:r w:rsidR="00E87DE6" w:rsidRPr="004C61E4" w:rsidDel="00B33CC7">
            <w:rPr>
              <w:rFonts w:ascii="Helvetica" w:eastAsia="Arial" w:hAnsi="Helvetica" w:cs="Arial"/>
              <w:sz w:val="22"/>
              <w:szCs w:val="22"/>
            </w:rPr>
            <w:delText>to</w:delText>
          </w:r>
        </w:del>
      </w:ins>
      <w:del w:id="242" w:author="Sean E. McGeary" w:date="2019-12-03T13:54:00Z">
        <w:r w:rsidR="006E41C7" w:rsidRPr="004C61E4" w:rsidDel="00B33CC7">
          <w:rPr>
            <w:rFonts w:ascii="Helvetica" w:eastAsia="Arial" w:hAnsi="Helvetica" w:cs="Arial"/>
            <w:sz w:val="22"/>
            <w:szCs w:val="22"/>
          </w:rPr>
          <w:delText xml:space="preserve"> be answered. </w:delText>
        </w:r>
      </w:del>
      <w:ins w:id="243" w:author="Sean E. McGeary" w:date="2019-12-03T13:55:00Z">
        <w:r w:rsidR="00B33CC7">
          <w:rPr>
            <w:rFonts w:ascii="Helvetica" w:eastAsia="Arial" w:hAnsi="Helvetica" w:cs="Arial"/>
            <w:sz w:val="22"/>
            <w:szCs w:val="22"/>
          </w:rPr>
          <w:t xml:space="preserve">The variation across miRNA 3′-compensatory sites can decomposed </w:t>
        </w:r>
      </w:ins>
      <w:ins w:id="244" w:author="Sean E. McGeary" w:date="2019-12-03T13:56:00Z">
        <w:r w:rsidR="00B33CC7">
          <w:rPr>
            <w:rFonts w:ascii="Helvetica" w:eastAsia="Arial" w:hAnsi="Helvetica" w:cs="Arial"/>
            <w:sz w:val="22"/>
            <w:szCs w:val="22"/>
          </w:rPr>
          <w:t>into four distinct characteristics, being</w:t>
        </w:r>
      </w:ins>
      <w:del w:id="245" w:author="Sean E. McGeary" w:date="2019-12-03T13:56:00Z">
        <w:r w:rsidR="001C7CC0" w:rsidRPr="004C61E4" w:rsidDel="00B33CC7">
          <w:rPr>
            <w:rFonts w:ascii="Helvetica" w:eastAsia="Arial" w:hAnsi="Helvetica" w:cs="Arial"/>
            <w:sz w:val="22"/>
            <w:szCs w:val="22"/>
          </w:rPr>
          <w:delText>For example, what is</w:delText>
        </w:r>
        <w:r w:rsidR="006E41C7" w:rsidRPr="004C61E4" w:rsidDel="00B33CC7">
          <w:rPr>
            <w:rFonts w:ascii="Helvetica" w:eastAsia="Arial" w:hAnsi="Helvetica" w:cs="Arial"/>
            <w:sz w:val="22"/>
            <w:szCs w:val="22"/>
          </w:rPr>
          <w:delText xml:space="preserve"> the influence of</w:delText>
        </w:r>
      </w:del>
      <w:r w:rsidR="006E41C7" w:rsidRPr="004C61E4">
        <w:rPr>
          <w:rFonts w:ascii="Helvetica" w:eastAsia="Arial" w:hAnsi="Helvetica" w:cs="Arial"/>
          <w:sz w:val="22"/>
          <w:szCs w:val="22"/>
        </w:rPr>
        <w:t xml:space="preserve"> 1</w:t>
      </w:r>
      <w:ins w:id="246" w:author="Sean E. McGeary" w:date="2019-12-03T13:56:00Z">
        <w:r w:rsidR="00B33CC7">
          <w:rPr>
            <w:rFonts w:ascii="Helvetica" w:eastAsia="Arial" w:hAnsi="Helvetica" w:cs="Arial"/>
            <w:sz w:val="22"/>
            <w:szCs w:val="22"/>
          </w:rPr>
          <w:t>.</w:t>
        </w:r>
      </w:ins>
      <w:r w:rsidR="006E41C7" w:rsidRPr="004C61E4">
        <w:rPr>
          <w:rFonts w:ascii="Helvetica" w:eastAsia="Arial" w:hAnsi="Helvetica" w:cs="Arial"/>
          <w:sz w:val="22"/>
          <w:szCs w:val="22"/>
        </w:rPr>
        <w:t xml:space="preserve">) the </w:t>
      </w:r>
      <w:del w:id="247" w:author="Sean E. McGeary" w:date="2019-12-03T13:56:00Z">
        <w:r w:rsidR="006E41C7" w:rsidRPr="004C61E4" w:rsidDel="00B33CC7">
          <w:rPr>
            <w:rFonts w:ascii="Helvetica" w:eastAsia="Arial" w:hAnsi="Helvetica" w:cs="Arial"/>
            <w:sz w:val="22"/>
            <w:szCs w:val="22"/>
          </w:rPr>
          <w:delText xml:space="preserve">extent </w:delText>
        </w:r>
      </w:del>
      <w:ins w:id="248" w:author="Sean E. McGeary" w:date="2019-12-03T13:56:00Z">
        <w:r w:rsidR="00B33CC7">
          <w:rPr>
            <w:rFonts w:ascii="Helvetica" w:eastAsia="Arial" w:hAnsi="Helvetica" w:cs="Arial"/>
            <w:sz w:val="22"/>
            <w:szCs w:val="22"/>
          </w:rPr>
          <w:t xml:space="preserve">length </w:t>
        </w:r>
      </w:ins>
      <w:r w:rsidR="006E41C7" w:rsidRPr="004C61E4">
        <w:rPr>
          <w:rFonts w:ascii="Helvetica" w:eastAsia="Arial" w:hAnsi="Helvetica" w:cs="Arial"/>
          <w:sz w:val="22"/>
          <w:szCs w:val="22"/>
        </w:rPr>
        <w:t xml:space="preserve">of </w:t>
      </w:r>
      <w:ins w:id="249" w:author="Sean E. McGeary" w:date="2019-12-03T13:56:00Z">
        <w:r w:rsidR="00B33CC7">
          <w:rPr>
            <w:rFonts w:ascii="Helvetica" w:eastAsia="Arial" w:hAnsi="Helvetica" w:cs="Arial"/>
            <w:sz w:val="22"/>
            <w:szCs w:val="22"/>
          </w:rPr>
          <w:t xml:space="preserve">contiguous </w:t>
        </w:r>
      </w:ins>
      <w:r w:rsidR="006E41C7" w:rsidRPr="004C61E4">
        <w:rPr>
          <w:rFonts w:ascii="Helvetica" w:eastAsia="Arial" w:hAnsi="Helvetica" w:cs="Arial"/>
          <w:sz w:val="22"/>
          <w:szCs w:val="22"/>
        </w:rPr>
        <w:t>pairing</w:t>
      </w:r>
      <w:ins w:id="250" w:author="Sean E. McGeary" w:date="2019-12-03T13:56:00Z">
        <w:r w:rsidR="00B33CC7">
          <w:rPr>
            <w:rFonts w:ascii="Helvetica" w:eastAsia="Arial" w:hAnsi="Helvetica" w:cs="Arial"/>
            <w:sz w:val="22"/>
            <w:szCs w:val="22"/>
          </w:rPr>
          <w:t xml:space="preserve"> of the site to the miRNA 3′ end</w:t>
        </w:r>
      </w:ins>
      <w:r w:rsidR="006E41C7" w:rsidRPr="004C61E4">
        <w:rPr>
          <w:rFonts w:ascii="Helvetica" w:eastAsia="Arial" w:hAnsi="Helvetica" w:cs="Arial"/>
          <w:sz w:val="22"/>
          <w:szCs w:val="22"/>
        </w:rPr>
        <w:t>, 2</w:t>
      </w:r>
      <w:ins w:id="251" w:author="Sean E. McGeary" w:date="2019-12-03T13:56:00Z">
        <w:r w:rsidR="00B33CC7">
          <w:rPr>
            <w:rFonts w:ascii="Helvetica" w:eastAsia="Arial" w:hAnsi="Helvetica" w:cs="Arial"/>
            <w:sz w:val="22"/>
            <w:szCs w:val="22"/>
          </w:rPr>
          <w:t>.</w:t>
        </w:r>
      </w:ins>
      <w:r w:rsidR="006E41C7" w:rsidRPr="004C61E4">
        <w:rPr>
          <w:rFonts w:ascii="Helvetica" w:eastAsia="Arial" w:hAnsi="Helvetica" w:cs="Arial"/>
          <w:sz w:val="22"/>
          <w:szCs w:val="22"/>
        </w:rPr>
        <w:t xml:space="preserve">) the </w:t>
      </w:r>
      <w:ins w:id="252" w:author="Sean E. McGeary" w:date="2019-12-03T13:57:00Z">
        <w:r w:rsidR="00B33CC7">
          <w:rPr>
            <w:rFonts w:ascii="Helvetica" w:eastAsia="Arial" w:hAnsi="Helvetica" w:cs="Arial"/>
            <w:sz w:val="22"/>
            <w:szCs w:val="22"/>
          </w:rPr>
          <w:t>5′-most nucleotide of paired 3′ region of the miRNA (her</w:t>
        </w:r>
      </w:ins>
      <w:ins w:id="253" w:author="Sean E. McGeary" w:date="2019-12-03T13:58:00Z">
        <w:r w:rsidR="00B33CC7">
          <w:rPr>
            <w:rFonts w:ascii="Helvetica" w:eastAsia="Arial" w:hAnsi="Helvetica" w:cs="Arial"/>
            <w:sz w:val="22"/>
            <w:szCs w:val="22"/>
          </w:rPr>
          <w:t>eafter referred to as the “</w:t>
        </w:r>
      </w:ins>
      <w:r w:rsidR="006E41C7" w:rsidRPr="004C61E4">
        <w:rPr>
          <w:rFonts w:ascii="Helvetica" w:eastAsia="Arial" w:hAnsi="Helvetica" w:cs="Arial"/>
          <w:sz w:val="22"/>
          <w:szCs w:val="22"/>
        </w:rPr>
        <w:t>register</w:t>
      </w:r>
      <w:ins w:id="254" w:author="Sean E. McGeary" w:date="2019-12-03T13:58:00Z">
        <w:r w:rsidR="00B33CC7">
          <w:rPr>
            <w:rFonts w:ascii="Helvetica" w:eastAsia="Arial" w:hAnsi="Helvetica" w:cs="Arial"/>
            <w:sz w:val="22"/>
            <w:szCs w:val="22"/>
          </w:rPr>
          <w:t>”</w:t>
        </w:r>
      </w:ins>
      <w:del w:id="255" w:author="Sean E. McGeary" w:date="2019-12-03T13:58:00Z">
        <w:r w:rsidR="006E41C7" w:rsidRPr="004C61E4" w:rsidDel="00B33CC7">
          <w:rPr>
            <w:rFonts w:ascii="Helvetica" w:eastAsia="Arial" w:hAnsi="Helvetica" w:cs="Arial"/>
            <w:sz w:val="22"/>
            <w:szCs w:val="22"/>
          </w:rPr>
          <w:delText xml:space="preserve"> </w:delText>
        </w:r>
      </w:del>
      <w:ins w:id="256" w:author="Sean E. McGeary" w:date="2019-12-03T13:58:00Z">
        <w:r w:rsidR="00B33CC7">
          <w:rPr>
            <w:rFonts w:ascii="Helvetica" w:eastAsia="Arial" w:hAnsi="Helvetica" w:cs="Arial"/>
            <w:sz w:val="22"/>
            <w:szCs w:val="22"/>
          </w:rPr>
          <w:t xml:space="preserve"> </w:t>
        </w:r>
      </w:ins>
      <w:r w:rsidR="006E41C7" w:rsidRPr="004C61E4">
        <w:rPr>
          <w:rFonts w:ascii="Helvetica" w:eastAsia="Arial" w:hAnsi="Helvetica" w:cs="Arial"/>
          <w:sz w:val="22"/>
          <w:szCs w:val="22"/>
        </w:rPr>
        <w:t>of pairing</w:t>
      </w:r>
      <w:del w:id="257" w:author="Sean E. McGeary" w:date="2019-12-03T13:58:00Z">
        <w:r w:rsidR="006E41C7" w:rsidRPr="004C61E4" w:rsidDel="00B33CC7">
          <w:rPr>
            <w:rFonts w:ascii="Helvetica" w:eastAsia="Arial" w:hAnsi="Helvetica" w:cs="Arial"/>
            <w:sz w:val="22"/>
            <w:szCs w:val="22"/>
          </w:rPr>
          <w:delText xml:space="preserve"> within the miRNA</w:delText>
        </w:r>
      </w:del>
      <w:r w:rsidR="006E41C7" w:rsidRPr="004C61E4">
        <w:rPr>
          <w:rFonts w:ascii="Helvetica" w:eastAsia="Arial" w:hAnsi="Helvetica" w:cs="Arial"/>
          <w:sz w:val="22"/>
          <w:szCs w:val="22"/>
        </w:rPr>
        <w:t>, 3</w:t>
      </w:r>
      <w:ins w:id="258" w:author="Sean E. McGeary" w:date="2019-12-03T13:58:00Z">
        <w:r w:rsidR="00B33CC7">
          <w:rPr>
            <w:rFonts w:ascii="Helvetica" w:eastAsia="Arial" w:hAnsi="Helvetica" w:cs="Arial"/>
            <w:sz w:val="22"/>
            <w:szCs w:val="22"/>
          </w:rPr>
          <w:t>.</w:t>
        </w:r>
      </w:ins>
      <w:r w:rsidR="006E41C7" w:rsidRPr="004C61E4">
        <w:rPr>
          <w:rFonts w:ascii="Helvetica" w:eastAsia="Arial" w:hAnsi="Helvetica" w:cs="Arial"/>
          <w:sz w:val="22"/>
          <w:szCs w:val="22"/>
        </w:rPr>
        <w:t xml:space="preserve">) the </w:t>
      </w:r>
      <w:ins w:id="259" w:author="Sean E. McGeary" w:date="2019-12-03T14:00:00Z">
        <w:r w:rsidR="00C50073">
          <w:rPr>
            <w:rFonts w:ascii="Helvetica" w:eastAsia="Arial" w:hAnsi="Helvetica" w:cs="Arial"/>
            <w:sz w:val="22"/>
            <w:szCs w:val="22"/>
          </w:rPr>
          <w:t>difference between the</w:t>
        </w:r>
      </w:ins>
      <w:del w:id="260" w:author="Sean E. McGeary" w:date="2019-12-03T13:58:00Z">
        <w:r w:rsidR="006E41C7" w:rsidRPr="004C61E4" w:rsidDel="00C50073">
          <w:rPr>
            <w:rFonts w:ascii="Helvetica" w:eastAsia="Arial" w:hAnsi="Helvetica" w:cs="Arial"/>
            <w:sz w:val="22"/>
            <w:szCs w:val="22"/>
          </w:rPr>
          <w:delText>length of the loop linking the two parts of the bipartite site</w:delText>
        </w:r>
      </w:del>
      <w:ins w:id="261" w:author="Sean E. McGeary" w:date="2019-12-03T13:58:00Z">
        <w:r w:rsidR="00C50073">
          <w:rPr>
            <w:rFonts w:ascii="Helvetica" w:eastAsia="Arial" w:hAnsi="Helvetica" w:cs="Arial"/>
            <w:sz w:val="22"/>
            <w:szCs w:val="22"/>
          </w:rPr>
          <w:t xml:space="preserve"> </w:t>
        </w:r>
      </w:ins>
      <w:ins w:id="262" w:author="Sean E. McGeary" w:date="2019-12-03T14:00:00Z">
        <w:r w:rsidR="00C50073">
          <w:rPr>
            <w:rFonts w:ascii="Helvetica" w:eastAsia="Arial" w:hAnsi="Helvetica" w:cs="Arial"/>
            <w:sz w:val="22"/>
            <w:szCs w:val="22"/>
          </w:rPr>
          <w:t>number of un</w:t>
        </w:r>
      </w:ins>
      <w:ins w:id="263" w:author="Sean E. McGeary" w:date="2019-12-03T13:58:00Z">
        <w:r w:rsidR="00C50073">
          <w:rPr>
            <w:rFonts w:ascii="Helvetica" w:eastAsia="Arial" w:hAnsi="Helvetica" w:cs="Arial"/>
            <w:sz w:val="22"/>
            <w:szCs w:val="22"/>
          </w:rPr>
          <w:t>pair</w:t>
        </w:r>
      </w:ins>
      <w:ins w:id="264" w:author="Sean E. McGeary" w:date="2019-12-03T14:00:00Z">
        <w:r w:rsidR="00C50073">
          <w:rPr>
            <w:rFonts w:ascii="Helvetica" w:eastAsia="Arial" w:hAnsi="Helvetica" w:cs="Arial"/>
            <w:sz w:val="22"/>
            <w:szCs w:val="22"/>
          </w:rPr>
          <w:t>ed</w:t>
        </w:r>
      </w:ins>
      <w:ins w:id="265" w:author="Sean E. McGeary" w:date="2019-12-03T13:58:00Z">
        <w:r w:rsidR="00C50073">
          <w:rPr>
            <w:rFonts w:ascii="Helvetica" w:eastAsia="Arial" w:hAnsi="Helvetica" w:cs="Arial"/>
            <w:sz w:val="22"/>
            <w:szCs w:val="22"/>
          </w:rPr>
          <w:t xml:space="preserve"> </w:t>
        </w:r>
      </w:ins>
      <w:ins w:id="266" w:author="Sean E. McGeary" w:date="2019-12-03T13:59:00Z">
        <w:r w:rsidR="00C50073">
          <w:rPr>
            <w:rFonts w:ascii="Helvetica" w:eastAsia="Arial" w:hAnsi="Helvetica" w:cs="Arial"/>
            <w:sz w:val="22"/>
            <w:szCs w:val="22"/>
          </w:rPr>
          <w:t xml:space="preserve">target </w:t>
        </w:r>
      </w:ins>
      <w:ins w:id="267" w:author="Sean E. McGeary" w:date="2019-12-03T14:00:00Z">
        <w:r w:rsidR="00C50073">
          <w:rPr>
            <w:rFonts w:ascii="Helvetica" w:eastAsia="Arial" w:hAnsi="Helvetica" w:cs="Arial"/>
            <w:sz w:val="22"/>
            <w:szCs w:val="22"/>
          </w:rPr>
          <w:t>nucleotides and that of the miRNA (he</w:t>
        </w:r>
      </w:ins>
      <w:ins w:id="268" w:author="Sean E. McGeary" w:date="2019-12-03T14:01:00Z">
        <w:r w:rsidR="00C50073">
          <w:rPr>
            <w:rFonts w:ascii="Helvetica" w:eastAsia="Arial" w:hAnsi="Helvetica" w:cs="Arial"/>
            <w:sz w:val="22"/>
            <w:szCs w:val="22"/>
          </w:rPr>
          <w:t>reafter referred to as the “3′-pairing offset”,</w:t>
        </w:r>
      </w:ins>
      <w:del w:id="269" w:author="Sean E. McGeary" w:date="2019-12-03T14:01:00Z">
        <w:r w:rsidR="006E41C7" w:rsidRPr="004C61E4" w:rsidDel="00C50073">
          <w:rPr>
            <w:rFonts w:ascii="Helvetica" w:eastAsia="Arial" w:hAnsi="Helvetica" w:cs="Arial"/>
            <w:sz w:val="22"/>
            <w:szCs w:val="22"/>
          </w:rPr>
          <w:delText>,</w:delText>
        </w:r>
      </w:del>
      <w:r w:rsidR="006E41C7" w:rsidRPr="004C61E4">
        <w:rPr>
          <w:rFonts w:ascii="Helvetica" w:eastAsia="Arial" w:hAnsi="Helvetica" w:cs="Arial"/>
          <w:sz w:val="22"/>
          <w:szCs w:val="22"/>
        </w:rPr>
        <w:t xml:space="preserve"> </w:t>
      </w:r>
      <w:del w:id="270" w:author="Sean E. McGeary" w:date="2019-12-03T14:01:00Z">
        <w:r w:rsidR="001C7CC0" w:rsidRPr="004C61E4" w:rsidDel="00C50073">
          <w:rPr>
            <w:rFonts w:ascii="Helvetica" w:eastAsia="Arial" w:hAnsi="Helvetica" w:cs="Arial"/>
            <w:sz w:val="22"/>
            <w:szCs w:val="22"/>
          </w:rPr>
          <w:delText>or</w:delText>
        </w:r>
        <w:r w:rsidR="008D548D" w:rsidRPr="004C61E4" w:rsidDel="00C50073">
          <w:rPr>
            <w:rFonts w:ascii="Helvetica" w:eastAsia="Arial" w:hAnsi="Helvetica" w:cs="Arial"/>
            <w:sz w:val="22"/>
            <w:szCs w:val="22"/>
          </w:rPr>
          <w:delText xml:space="preserve"> </w:delText>
        </w:r>
      </w:del>
      <w:ins w:id="271" w:author="Sean E. McGeary" w:date="2019-12-03T14:01:00Z">
        <w:r w:rsidR="00C50073">
          <w:rPr>
            <w:rFonts w:ascii="Helvetica" w:eastAsia="Arial" w:hAnsi="Helvetica" w:cs="Arial"/>
            <w:sz w:val="22"/>
            <w:szCs w:val="22"/>
          </w:rPr>
          <w:t>and</w:t>
        </w:r>
        <w:r w:rsidR="00C50073" w:rsidRPr="004C61E4">
          <w:rPr>
            <w:rFonts w:ascii="Helvetica" w:eastAsia="Arial" w:hAnsi="Helvetica" w:cs="Arial"/>
            <w:sz w:val="22"/>
            <w:szCs w:val="22"/>
          </w:rPr>
          <w:t xml:space="preserve"> </w:t>
        </w:r>
      </w:ins>
      <w:r w:rsidR="006E41C7" w:rsidRPr="004C61E4">
        <w:rPr>
          <w:rFonts w:ascii="Helvetica" w:eastAsia="Arial" w:hAnsi="Helvetica" w:cs="Arial"/>
          <w:sz w:val="22"/>
          <w:szCs w:val="22"/>
        </w:rPr>
        <w:t>4</w:t>
      </w:r>
      <w:ins w:id="272" w:author="Sean E. McGeary" w:date="2019-12-03T14:01:00Z">
        <w:r w:rsidR="00C50073">
          <w:rPr>
            <w:rFonts w:ascii="Helvetica" w:eastAsia="Arial" w:hAnsi="Helvetica" w:cs="Arial"/>
            <w:sz w:val="22"/>
            <w:szCs w:val="22"/>
          </w:rPr>
          <w:t>.</w:t>
        </w:r>
      </w:ins>
      <w:r w:rsidR="006E41C7" w:rsidRPr="004C61E4">
        <w:rPr>
          <w:rFonts w:ascii="Helvetica" w:eastAsia="Arial" w:hAnsi="Helvetica" w:cs="Arial"/>
          <w:sz w:val="22"/>
          <w:szCs w:val="22"/>
        </w:rPr>
        <w:t xml:space="preserve">) the </w:t>
      </w:r>
      <w:del w:id="273" w:author="Sean E. McGeary" w:date="2019-12-03T14:01:00Z">
        <w:r w:rsidR="006E41C7" w:rsidRPr="004C61E4" w:rsidDel="00C50073">
          <w:rPr>
            <w:rFonts w:ascii="Helvetica" w:eastAsia="Arial" w:hAnsi="Helvetica" w:cs="Arial"/>
            <w:sz w:val="22"/>
            <w:szCs w:val="22"/>
          </w:rPr>
          <w:delText xml:space="preserve">identity </w:delText>
        </w:r>
      </w:del>
      <w:ins w:id="274" w:author="Sean E. McGeary" w:date="2019-12-03T14:01:00Z">
        <w:r w:rsidR="00C50073">
          <w:rPr>
            <w:rFonts w:ascii="Helvetica" w:eastAsia="Arial" w:hAnsi="Helvetica" w:cs="Arial"/>
            <w:sz w:val="22"/>
            <w:szCs w:val="22"/>
          </w:rPr>
          <w:t>nature</w:t>
        </w:r>
        <w:r w:rsidR="00C50073" w:rsidRPr="004C61E4">
          <w:rPr>
            <w:rFonts w:ascii="Helvetica" w:eastAsia="Arial" w:hAnsi="Helvetica" w:cs="Arial"/>
            <w:sz w:val="22"/>
            <w:szCs w:val="22"/>
          </w:rPr>
          <w:t xml:space="preserve"> </w:t>
        </w:r>
      </w:ins>
      <w:r w:rsidR="006E41C7" w:rsidRPr="004C61E4">
        <w:rPr>
          <w:rFonts w:ascii="Helvetica" w:eastAsia="Arial" w:hAnsi="Helvetica" w:cs="Arial"/>
          <w:sz w:val="22"/>
          <w:szCs w:val="22"/>
        </w:rPr>
        <w:t xml:space="preserve">of </w:t>
      </w:r>
      <w:del w:id="275" w:author="Sean E. McGeary" w:date="2019-12-03T14:02:00Z">
        <w:r w:rsidR="006E41C7" w:rsidRPr="004C61E4" w:rsidDel="00C50073">
          <w:rPr>
            <w:rFonts w:ascii="Helvetica" w:eastAsia="Arial" w:hAnsi="Helvetica" w:cs="Arial"/>
            <w:sz w:val="22"/>
            <w:szCs w:val="22"/>
          </w:rPr>
          <w:delText xml:space="preserve">imperfections </w:delText>
        </w:r>
      </w:del>
      <w:ins w:id="276" w:author="Sean E. McGeary" w:date="2019-12-03T14:02:00Z">
        <w:r w:rsidR="00C50073">
          <w:rPr>
            <w:rFonts w:ascii="Helvetica" w:eastAsia="Arial" w:hAnsi="Helvetica" w:cs="Arial"/>
            <w:sz w:val="22"/>
            <w:szCs w:val="22"/>
          </w:rPr>
          <w:t xml:space="preserve">the imperfect pairing to the </w:t>
        </w:r>
        <w:proofErr w:type="spellStart"/>
        <w:r w:rsidR="00C50073">
          <w:rPr>
            <w:rFonts w:ascii="Helvetica" w:eastAsia="Arial" w:hAnsi="Helvetica" w:cs="Arial"/>
            <w:sz w:val="22"/>
            <w:szCs w:val="22"/>
          </w:rPr>
          <w:t>the</w:t>
        </w:r>
      </w:ins>
      <w:proofErr w:type="spellEnd"/>
      <w:del w:id="277" w:author="Sean E. McGeary" w:date="2019-12-03T14:02:00Z">
        <w:r w:rsidR="006E41C7" w:rsidRPr="004C61E4" w:rsidDel="00C50073">
          <w:rPr>
            <w:rFonts w:ascii="Helvetica" w:eastAsia="Arial" w:hAnsi="Helvetica" w:cs="Arial"/>
            <w:sz w:val="22"/>
            <w:szCs w:val="22"/>
          </w:rPr>
          <w:delText>in</w:delText>
        </w:r>
      </w:del>
      <w:r w:rsidR="006E41C7" w:rsidRPr="004C61E4">
        <w:rPr>
          <w:rFonts w:ascii="Helvetica" w:eastAsia="Arial" w:hAnsi="Helvetica" w:cs="Arial"/>
          <w:sz w:val="22"/>
          <w:szCs w:val="22"/>
        </w:rPr>
        <w:t xml:space="preserve"> seed</w:t>
      </w:r>
      <w:ins w:id="278" w:author="Sean E. McGeary" w:date="2019-12-03T14:02:00Z">
        <w:r w:rsidR="00C50073">
          <w:rPr>
            <w:rFonts w:ascii="Helvetica" w:eastAsia="Arial" w:hAnsi="Helvetica" w:cs="Arial"/>
            <w:sz w:val="22"/>
            <w:szCs w:val="22"/>
          </w:rPr>
          <w:t xml:space="preserve">. </w:t>
        </w:r>
      </w:ins>
      <w:del w:id="279" w:author="Sean E. McGeary" w:date="2019-12-03T14:02:00Z">
        <w:r w:rsidR="006E41C7" w:rsidRPr="004C61E4" w:rsidDel="00C50073">
          <w:rPr>
            <w:rFonts w:ascii="Helvetica" w:eastAsia="Arial" w:hAnsi="Helvetica" w:cs="Arial"/>
            <w:sz w:val="22"/>
            <w:szCs w:val="22"/>
          </w:rPr>
          <w:delText xml:space="preserve"> pairing</w:delText>
        </w:r>
        <w:r w:rsidR="00BE2989" w:rsidRPr="004C61E4" w:rsidDel="00C50073">
          <w:rPr>
            <w:rFonts w:ascii="Helvetica" w:eastAsia="Arial" w:hAnsi="Helvetica" w:cs="Arial"/>
            <w:sz w:val="22"/>
            <w:szCs w:val="22"/>
          </w:rPr>
          <w:delText xml:space="preserve"> </w:delText>
        </w:r>
      </w:del>
      <w:r w:rsidR="00BE2989" w:rsidRPr="004C61E4">
        <w:rPr>
          <w:rFonts w:ascii="Helvetica" w:eastAsia="Arial" w:hAnsi="Helvetica" w:cs="Arial"/>
          <w:sz w:val="22"/>
          <w:szCs w:val="22"/>
        </w:rPr>
        <w:t>(Fig 1B)</w:t>
      </w:r>
      <w:del w:id="280" w:author="Sean E. McGeary" w:date="2019-12-03T14:02:00Z">
        <w:r w:rsidR="00642826" w:rsidRPr="004C61E4" w:rsidDel="00C50073">
          <w:rPr>
            <w:rFonts w:ascii="Helvetica" w:eastAsia="Arial" w:hAnsi="Helvetica" w:cs="Arial"/>
            <w:sz w:val="22"/>
            <w:szCs w:val="22"/>
          </w:rPr>
          <w:delText>;</w:delText>
        </w:r>
        <w:r w:rsidR="006E41C7" w:rsidRPr="004C61E4" w:rsidDel="00C50073">
          <w:rPr>
            <w:rFonts w:ascii="Helvetica" w:eastAsia="Arial" w:hAnsi="Helvetica" w:cs="Arial"/>
            <w:sz w:val="22"/>
            <w:szCs w:val="22"/>
          </w:rPr>
          <w:delText xml:space="preserve"> </w:delText>
        </w:r>
        <w:r w:rsidR="00BE2989" w:rsidRPr="004C61E4" w:rsidDel="00C50073">
          <w:rPr>
            <w:rFonts w:ascii="Helvetica" w:eastAsia="Arial" w:hAnsi="Helvetica" w:cs="Arial"/>
            <w:sz w:val="22"/>
            <w:szCs w:val="22"/>
          </w:rPr>
          <w:delText xml:space="preserve">and how </w:delText>
        </w:r>
        <w:r w:rsidR="001C7CC0" w:rsidRPr="004C61E4" w:rsidDel="00C50073">
          <w:rPr>
            <w:rFonts w:ascii="Helvetica" w:eastAsia="Arial" w:hAnsi="Helvetica" w:cs="Arial"/>
            <w:sz w:val="22"/>
            <w:szCs w:val="22"/>
          </w:rPr>
          <w:delText xml:space="preserve">might </w:delText>
        </w:r>
        <w:r w:rsidR="00BE2989" w:rsidRPr="004C61E4" w:rsidDel="00C50073">
          <w:rPr>
            <w:rFonts w:ascii="Helvetica" w:eastAsia="Arial" w:hAnsi="Helvetica" w:cs="Arial"/>
            <w:sz w:val="22"/>
            <w:szCs w:val="22"/>
          </w:rPr>
          <w:delText>the identity of the miRNA modify the influence of each of these features</w:delText>
        </w:r>
        <w:r w:rsidR="001C7CC0" w:rsidRPr="004C61E4" w:rsidDel="00C50073">
          <w:rPr>
            <w:rFonts w:ascii="Helvetica" w:eastAsia="Arial" w:hAnsi="Helvetica" w:cs="Arial"/>
            <w:sz w:val="22"/>
            <w:szCs w:val="22"/>
          </w:rPr>
          <w:delText>?</w:delText>
        </w:r>
        <w:r w:rsidR="00BE2989" w:rsidRPr="004C61E4" w:rsidDel="00C50073">
          <w:rPr>
            <w:rFonts w:ascii="Helvetica" w:eastAsia="Arial" w:hAnsi="Helvetica" w:cs="Arial"/>
            <w:sz w:val="22"/>
            <w:szCs w:val="22"/>
          </w:rPr>
          <w:delText xml:space="preserve"> </w:delText>
        </w:r>
      </w:del>
      <w:ins w:id="281" w:author="Sean E. McGeary" w:date="2019-12-03T14:02:00Z">
        <w:r w:rsidR="00C50073">
          <w:rPr>
            <w:rFonts w:ascii="Helvetica" w:eastAsia="Arial" w:hAnsi="Helvetica" w:cs="Arial"/>
            <w:sz w:val="22"/>
            <w:szCs w:val="22"/>
          </w:rPr>
          <w:t xml:space="preserve">. </w:t>
        </w:r>
      </w:ins>
      <w:commentRangeStart w:id="282"/>
      <w:del w:id="283" w:author="Microsoft Office User" w:date="2019-09-02T18:08:00Z">
        <w:r w:rsidR="00F02473" w:rsidRPr="004C61E4" w:rsidDel="00E87DE6">
          <w:rPr>
            <w:rFonts w:ascii="Helvetica" w:eastAsia="Arial" w:hAnsi="Helvetica" w:cs="Arial"/>
            <w:sz w:val="22"/>
            <w:szCs w:val="22"/>
          </w:rPr>
          <w:delText xml:space="preserve">A fuller understanding of the contribution of paring to the miRNA 3′ region </w:delText>
        </w:r>
        <w:r w:rsidR="008F30D8" w:rsidRPr="004C61E4" w:rsidDel="00E87DE6">
          <w:rPr>
            <w:rFonts w:ascii="Helvetica" w:eastAsia="Arial" w:hAnsi="Helvetica" w:cs="Arial"/>
            <w:sz w:val="22"/>
            <w:szCs w:val="22"/>
          </w:rPr>
          <w:delText>requires</w:delText>
        </w:r>
        <w:r w:rsidR="00F02473" w:rsidRPr="004C61E4" w:rsidDel="00E87DE6">
          <w:rPr>
            <w:rFonts w:ascii="Helvetica" w:eastAsia="Arial" w:hAnsi="Helvetica" w:cs="Arial"/>
            <w:sz w:val="22"/>
            <w:szCs w:val="22"/>
          </w:rPr>
          <w:delText xml:space="preserve"> the acquisition of many more measurements. </w:delText>
        </w:r>
      </w:del>
      <w:r w:rsidR="00C8166C" w:rsidRPr="004C61E4">
        <w:rPr>
          <w:rFonts w:ascii="Helvetica" w:eastAsia="Arial" w:hAnsi="Helvetica" w:cs="Arial"/>
          <w:sz w:val="22"/>
          <w:szCs w:val="22"/>
        </w:rPr>
        <w:t xml:space="preserve">Without a more general model of </w:t>
      </w:r>
      <w:del w:id="284" w:author="Sean E. McGeary" w:date="2019-12-03T14:02:00Z">
        <w:r w:rsidR="00C8166C" w:rsidRPr="004C61E4" w:rsidDel="00C50073">
          <w:rPr>
            <w:rFonts w:ascii="Helvetica" w:eastAsia="Arial" w:hAnsi="Helvetica" w:cs="Arial"/>
            <w:sz w:val="22"/>
            <w:szCs w:val="22"/>
          </w:rPr>
          <w:delText xml:space="preserve">how pairing to the miRNA 3′ end occurs </w:delText>
        </w:r>
      </w:del>
      <w:ins w:id="285" w:author="Sean E. McGeary" w:date="2019-12-03T14:02:00Z">
        <w:r w:rsidR="00C50073">
          <w:rPr>
            <w:rFonts w:ascii="Helvetica" w:eastAsia="Arial" w:hAnsi="Helvetica" w:cs="Arial"/>
            <w:sz w:val="22"/>
            <w:szCs w:val="22"/>
          </w:rPr>
          <w:t>miRNA 3′</w:t>
        </w:r>
      </w:ins>
      <w:ins w:id="286" w:author="Sean E. McGeary" w:date="2019-12-03T14:03:00Z">
        <w:r w:rsidR="00C50073">
          <w:rPr>
            <w:rFonts w:ascii="Helvetica" w:eastAsia="Arial" w:hAnsi="Helvetica" w:cs="Arial"/>
            <w:sz w:val="22"/>
            <w:szCs w:val="22"/>
          </w:rPr>
          <w:t xml:space="preserve"> pairing</w:t>
        </w:r>
      </w:ins>
      <w:ins w:id="287" w:author="Sean E. McGeary" w:date="2019-12-03T14:02:00Z">
        <w:r w:rsidR="00C50073">
          <w:rPr>
            <w:rFonts w:ascii="Helvetica" w:eastAsia="Arial" w:hAnsi="Helvetica" w:cs="Arial"/>
            <w:sz w:val="22"/>
            <w:szCs w:val="22"/>
          </w:rPr>
          <w:t xml:space="preserve"> </w:t>
        </w:r>
      </w:ins>
      <w:r w:rsidR="00C8166C" w:rsidRPr="004C61E4">
        <w:rPr>
          <w:rFonts w:ascii="Helvetica" w:eastAsia="Arial" w:hAnsi="Helvetica" w:cs="Arial"/>
          <w:sz w:val="22"/>
          <w:szCs w:val="22"/>
        </w:rPr>
        <w:t xml:space="preserve">and the </w:t>
      </w:r>
      <w:del w:id="288" w:author="Sean E. McGeary" w:date="2019-12-03T14:03:00Z">
        <w:r w:rsidR="00C8166C" w:rsidRPr="004C61E4" w:rsidDel="00C50073">
          <w:rPr>
            <w:rFonts w:ascii="Helvetica" w:eastAsia="Arial" w:hAnsi="Helvetica" w:cs="Arial"/>
            <w:sz w:val="22"/>
            <w:szCs w:val="22"/>
          </w:rPr>
          <w:delText xml:space="preserve">magnitude of its effects for different </w:delText>
        </w:r>
      </w:del>
      <w:ins w:id="289" w:author="Sean E. McGeary" w:date="2019-12-03T14:03:00Z">
        <w:r w:rsidR="00C50073">
          <w:rPr>
            <w:rFonts w:ascii="Helvetica" w:eastAsia="Arial" w:hAnsi="Helvetica" w:cs="Arial"/>
            <w:sz w:val="22"/>
            <w:szCs w:val="22"/>
          </w:rPr>
          <w:t>consistency of its binding cap</w:t>
        </w:r>
      </w:ins>
      <w:ins w:id="290" w:author="Sean E. McGeary" w:date="2019-12-03T14:04:00Z">
        <w:r w:rsidR="00C50073">
          <w:rPr>
            <w:rFonts w:ascii="Helvetica" w:eastAsia="Arial" w:hAnsi="Helvetica" w:cs="Arial"/>
            <w:sz w:val="22"/>
            <w:szCs w:val="22"/>
          </w:rPr>
          <w:t>acity between different</w:t>
        </w:r>
      </w:ins>
      <w:ins w:id="291" w:author="Sean E. McGeary" w:date="2019-12-03T14:03:00Z">
        <w:r w:rsidR="00C50073">
          <w:rPr>
            <w:rFonts w:ascii="Helvetica" w:eastAsia="Arial" w:hAnsi="Helvetica" w:cs="Arial"/>
            <w:sz w:val="22"/>
            <w:szCs w:val="22"/>
          </w:rPr>
          <w:t xml:space="preserve"> </w:t>
        </w:r>
      </w:ins>
      <w:r w:rsidR="00C8166C" w:rsidRPr="004C61E4">
        <w:rPr>
          <w:rFonts w:ascii="Helvetica" w:eastAsia="Arial" w:hAnsi="Helvetica" w:cs="Arial"/>
          <w:sz w:val="22"/>
          <w:szCs w:val="22"/>
        </w:rPr>
        <w:t xml:space="preserve">miRNAs, it is difficult to predict the </w:t>
      </w:r>
      <w:r w:rsidR="00383E4A" w:rsidRPr="004C61E4">
        <w:rPr>
          <w:rFonts w:ascii="Helvetica" w:eastAsia="Arial" w:hAnsi="Helvetica" w:cs="Arial"/>
          <w:sz w:val="22"/>
          <w:szCs w:val="22"/>
        </w:rPr>
        <w:t>occurrence</w:t>
      </w:r>
      <w:r w:rsidR="00C8166C" w:rsidRPr="004C61E4">
        <w:rPr>
          <w:rFonts w:ascii="Helvetica" w:eastAsia="Arial" w:hAnsi="Helvetica" w:cs="Arial"/>
          <w:sz w:val="22"/>
          <w:szCs w:val="22"/>
        </w:rPr>
        <w:t xml:space="preserve"> and efficacy of these types of sites </w:t>
      </w:r>
      <w:r w:rsidR="00C8166C" w:rsidRPr="004C61E4">
        <w:rPr>
          <w:rFonts w:ascii="Helvetica" w:eastAsia="Arial" w:hAnsi="Helvetica" w:cs="Arial"/>
          <w:i/>
          <w:sz w:val="22"/>
          <w:szCs w:val="22"/>
        </w:rPr>
        <w:t>in vivo</w:t>
      </w:r>
      <w:r w:rsidR="00C8166C" w:rsidRPr="004C61E4">
        <w:rPr>
          <w:rFonts w:ascii="Helvetica" w:eastAsia="Arial" w:hAnsi="Helvetica" w:cs="Arial"/>
          <w:sz w:val="22"/>
          <w:szCs w:val="22"/>
        </w:rPr>
        <w:t>.</w:t>
      </w:r>
      <w:commentRangeEnd w:id="282"/>
      <w:r w:rsidR="00550049" w:rsidRPr="004C61E4">
        <w:rPr>
          <w:rStyle w:val="CommentReference"/>
          <w:rFonts w:ascii="Helvetica" w:hAnsi="Helvetica"/>
        </w:rPr>
        <w:commentReference w:id="282"/>
      </w:r>
      <w:r w:rsidR="00C8166C" w:rsidRPr="004C61E4">
        <w:rPr>
          <w:rFonts w:ascii="Helvetica" w:eastAsia="Arial" w:hAnsi="Helvetica" w:cs="Arial"/>
          <w:sz w:val="22"/>
          <w:szCs w:val="22"/>
        </w:rPr>
        <w:t xml:space="preserve"> </w:t>
      </w:r>
    </w:p>
    <w:p w14:paraId="0C0EAF12" w14:textId="7605C609" w:rsidR="001A4E55" w:rsidRPr="004C61E4" w:rsidRDefault="001A4E55"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RNA bind-n-seq (RBNS) allows for unbiased, high-throughput assessment the relative binding activities of RNA </w:t>
      </w:r>
      <w:r w:rsidRPr="004C61E4">
        <w:rPr>
          <w:rFonts w:ascii="Helvetica" w:eastAsia="Arial" w:hAnsi="Helvetica" w:cs="Arial"/>
          <w:i/>
          <w:sz w:val="22"/>
          <w:szCs w:val="22"/>
        </w:rPr>
        <w:t>k</w:t>
      </w:r>
      <w:r w:rsidRPr="004C61E4">
        <w:rPr>
          <w:rFonts w:ascii="Helvetica" w:eastAsia="Arial" w:hAnsi="Helvetica" w:cs="Arial"/>
          <w:sz w:val="22"/>
          <w:szCs w:val="22"/>
        </w:rPr>
        <w:t>-</w:t>
      </w:r>
      <w:proofErr w:type="spellStart"/>
      <w:r w:rsidRPr="004C61E4">
        <w:rPr>
          <w:rFonts w:ascii="Helvetica" w:eastAsia="Arial" w:hAnsi="Helvetica" w:cs="Arial"/>
          <w:sz w:val="22"/>
          <w:szCs w:val="22"/>
        </w:rPr>
        <w:t>mers</w:t>
      </w:r>
      <w:proofErr w:type="spellEnd"/>
      <w:r w:rsidRPr="004C61E4">
        <w:rPr>
          <w:rFonts w:ascii="Helvetica" w:eastAsia="Arial" w:hAnsi="Helvetica" w:cs="Arial"/>
          <w:sz w:val="22"/>
          <w:szCs w:val="22"/>
        </w:rPr>
        <w:t xml:space="preserve"> of variable length embedded within a larger random</w:t>
      </w:r>
      <w:r w:rsidR="001B4C98" w:rsidRPr="004C61E4">
        <w:rPr>
          <w:rFonts w:ascii="Helvetica" w:eastAsia="Arial" w:hAnsi="Helvetica" w:cs="Arial"/>
          <w:sz w:val="22"/>
          <w:szCs w:val="22"/>
        </w:rPr>
        <w:t>-</w:t>
      </w:r>
      <w:r w:rsidRPr="004C61E4">
        <w:rPr>
          <w:rFonts w:ascii="Helvetica" w:eastAsia="Arial" w:hAnsi="Helvetica" w:cs="Arial"/>
          <w:sz w:val="22"/>
          <w:szCs w:val="22"/>
        </w:rPr>
        <w:t>sequence context</w:t>
      </w:r>
      <w:ins w:id="292" w:author="Sean E. McGeary" w:date="2019-11-20T13:05:00Z">
        <w:r w:rsidR="00B258E9">
          <w:rPr>
            <w:rFonts w:ascii="Helvetica" w:eastAsia="Arial" w:hAnsi="Helvetica" w:cs="Arial"/>
            <w:sz w:val="22"/>
            <w:szCs w:val="22"/>
          </w:rPr>
          <w:t xml:space="preserve"> </w:t>
        </w:r>
      </w:ins>
      <w:del w:id="293" w:author="Sean E. McGeary" w:date="2019-11-20T13:04:00Z">
        <w:r w:rsidRPr="004C61E4" w:rsidDel="00B258E9">
          <w:rPr>
            <w:rFonts w:ascii="Helvetica" w:eastAsia="Arial" w:hAnsi="Helvetica" w:cs="Arial"/>
            <w:sz w:val="22"/>
            <w:szCs w:val="22"/>
          </w:rPr>
          <w:delText xml:space="preserve"> </w:delText>
        </w:r>
      </w:del>
      <w:ins w:id="294" w:author="Sean E. McGeary" w:date="2019-11-20T13:05:00Z">
        <w:r w:rsidR="00B258E9">
          <w:rPr>
            <w:rFonts w:ascii="Helvetica" w:hAnsi="Helvetica" w:cs="Helvetica"/>
            <w:sz w:val="22"/>
            <w:szCs w:val="22"/>
          </w:rPr>
          <w:t>{Lambert:2014</w:t>
        </w:r>
        <w:proofErr w:type="gramStart"/>
        <w:r w:rsidR="00B258E9">
          <w:rPr>
            <w:rFonts w:ascii="Helvetica" w:hAnsi="Helvetica" w:cs="Helvetica"/>
            <w:sz w:val="22"/>
            <w:szCs w:val="22"/>
          </w:rPr>
          <w:t>jm}{</w:t>
        </w:r>
        <w:proofErr w:type="gramEnd"/>
        <w:r w:rsidR="00B258E9">
          <w:rPr>
            <w:rFonts w:ascii="Helvetica" w:hAnsi="Helvetica" w:cs="Helvetica"/>
            <w:sz w:val="22"/>
            <w:szCs w:val="22"/>
          </w:rPr>
          <w:t>Dominguez:2017fk}</w:t>
        </w:r>
      </w:ins>
      <w:del w:id="295" w:author="Sean E. McGeary" w:date="2019-11-20T13:04:00Z">
        <w:r w:rsidRPr="004C61E4" w:rsidDel="00B258E9">
          <w:rPr>
            <w:rFonts w:ascii="Helvetica" w:eastAsia="Arial" w:hAnsi="Helvetica" w:cs="Arial"/>
            <w:sz w:val="22"/>
            <w:szCs w:val="22"/>
          </w:rPr>
          <w:delText>(REF)</w:delText>
        </w:r>
      </w:del>
      <w:r w:rsidRPr="004C61E4">
        <w:rPr>
          <w:rFonts w:ascii="Helvetica" w:eastAsia="Arial" w:hAnsi="Helvetica" w:cs="Arial"/>
          <w:sz w:val="22"/>
          <w:szCs w:val="22"/>
        </w:rPr>
        <w:t xml:space="preserve">. </w:t>
      </w:r>
      <w:commentRangeStart w:id="296"/>
      <w:r w:rsidR="00FE51EB" w:rsidRPr="004C61E4">
        <w:rPr>
          <w:rFonts w:ascii="Helvetica" w:eastAsia="Arial" w:hAnsi="Helvetica" w:cs="Arial"/>
          <w:sz w:val="22"/>
          <w:szCs w:val="22"/>
        </w:rPr>
        <w:t>W</w:t>
      </w:r>
      <w:r w:rsidR="002138DD" w:rsidRPr="004C61E4">
        <w:rPr>
          <w:rFonts w:ascii="Helvetica" w:eastAsia="Arial" w:hAnsi="Helvetica" w:cs="Arial"/>
          <w:sz w:val="22"/>
          <w:szCs w:val="22"/>
        </w:rPr>
        <w:t xml:space="preserve">e </w:t>
      </w:r>
      <w:r w:rsidR="00FE51EB" w:rsidRPr="004C61E4">
        <w:rPr>
          <w:rFonts w:ascii="Helvetica" w:eastAsia="Arial" w:hAnsi="Helvetica" w:cs="Arial"/>
          <w:sz w:val="22"/>
          <w:szCs w:val="22"/>
        </w:rPr>
        <w:t xml:space="preserve">recently </w:t>
      </w:r>
      <w:r w:rsidR="002138DD" w:rsidRPr="004C61E4">
        <w:rPr>
          <w:rFonts w:ascii="Helvetica" w:eastAsia="Arial" w:hAnsi="Helvetica" w:cs="Arial"/>
          <w:sz w:val="22"/>
          <w:szCs w:val="22"/>
        </w:rPr>
        <w:t xml:space="preserve">adapted </w:t>
      </w:r>
      <w:r w:rsidR="002138DD" w:rsidRPr="004C61E4">
        <w:rPr>
          <w:rFonts w:ascii="Helvetica" w:eastAsia="Arial" w:hAnsi="Helvetica" w:cs="Arial"/>
          <w:sz w:val="22"/>
          <w:szCs w:val="22"/>
        </w:rPr>
        <w:lastRenderedPageBreak/>
        <w:t xml:space="preserve">RBNS </w:t>
      </w:r>
      <w:del w:id="297" w:author="Sean E. McGeary" w:date="2019-09-01T13:24:00Z">
        <w:r w:rsidR="002138DD" w:rsidRPr="004C61E4" w:rsidDel="00871BE9">
          <w:rPr>
            <w:rFonts w:ascii="Helvetica" w:eastAsia="Arial" w:hAnsi="Helvetica" w:cs="Arial"/>
            <w:sz w:val="22"/>
            <w:szCs w:val="22"/>
          </w:rPr>
          <w:delText xml:space="preserve">to </w:delText>
        </w:r>
      </w:del>
      <w:ins w:id="298" w:author="Sean E. McGeary" w:date="2019-09-01T13:24:00Z">
        <w:r w:rsidR="00871BE9" w:rsidRPr="004C61E4">
          <w:rPr>
            <w:rFonts w:ascii="Helvetica" w:eastAsia="Arial" w:hAnsi="Helvetica" w:cs="Arial"/>
            <w:sz w:val="22"/>
            <w:szCs w:val="22"/>
          </w:rPr>
          <w:t xml:space="preserve">for </w:t>
        </w:r>
      </w:ins>
      <w:r w:rsidR="002138DD" w:rsidRPr="004C61E4">
        <w:rPr>
          <w:rFonts w:ascii="Helvetica" w:eastAsia="Arial" w:hAnsi="Helvetica" w:cs="Arial"/>
          <w:sz w:val="22"/>
          <w:szCs w:val="22"/>
        </w:rPr>
        <w:t>the study of miRNA</w:t>
      </w:r>
      <w:r w:rsidR="0065504B" w:rsidRPr="004C61E4">
        <w:rPr>
          <w:rFonts w:ascii="Helvetica" w:eastAsia="Arial" w:hAnsi="Helvetica" w:cs="Arial"/>
          <w:sz w:val="22"/>
          <w:szCs w:val="22"/>
        </w:rPr>
        <w:t xml:space="preserve"> targeting, </w:t>
      </w:r>
      <w:r w:rsidR="002138DD" w:rsidRPr="004C61E4">
        <w:rPr>
          <w:rFonts w:ascii="Helvetica" w:eastAsia="Arial" w:hAnsi="Helvetica" w:cs="Arial"/>
          <w:sz w:val="22"/>
          <w:szCs w:val="22"/>
        </w:rPr>
        <w:t xml:space="preserve">and </w:t>
      </w:r>
      <w:r w:rsidR="0065504B" w:rsidRPr="004C61E4">
        <w:rPr>
          <w:rFonts w:ascii="Helvetica" w:eastAsia="Arial" w:hAnsi="Helvetica" w:cs="Arial"/>
          <w:sz w:val="22"/>
          <w:szCs w:val="22"/>
        </w:rPr>
        <w:t xml:space="preserve">we </w:t>
      </w:r>
      <w:del w:id="299" w:author="Sean E. McGeary" w:date="2019-09-01T13:24:00Z">
        <w:r w:rsidR="0065504B" w:rsidRPr="004C61E4" w:rsidDel="00871BE9">
          <w:rPr>
            <w:rFonts w:ascii="Helvetica" w:eastAsia="Arial" w:hAnsi="Helvetica" w:cs="Arial"/>
            <w:sz w:val="22"/>
            <w:szCs w:val="22"/>
          </w:rPr>
          <w:delText xml:space="preserve">extended </w:delText>
        </w:r>
        <w:r w:rsidR="00FE51EB" w:rsidRPr="004C61E4" w:rsidDel="00871BE9">
          <w:rPr>
            <w:rFonts w:ascii="Helvetica" w:eastAsia="Arial" w:hAnsi="Helvetica" w:cs="Arial"/>
            <w:sz w:val="22"/>
            <w:szCs w:val="22"/>
          </w:rPr>
          <w:delText xml:space="preserve">the </w:delText>
        </w:r>
        <w:r w:rsidR="001B4C98" w:rsidRPr="004C61E4" w:rsidDel="00871BE9">
          <w:rPr>
            <w:rFonts w:ascii="Helvetica" w:eastAsia="Arial" w:hAnsi="Helvetica" w:cs="Arial"/>
            <w:sz w:val="22"/>
            <w:szCs w:val="22"/>
          </w:rPr>
          <w:delText>downstream</w:delText>
        </w:r>
      </w:del>
      <w:ins w:id="300" w:author="Sean E. McGeary" w:date="2019-09-01T13:24:00Z">
        <w:r w:rsidR="00871BE9" w:rsidRPr="004C61E4">
          <w:rPr>
            <w:rFonts w:ascii="Helvetica" w:eastAsia="Arial" w:hAnsi="Helvetica" w:cs="Arial"/>
            <w:sz w:val="22"/>
            <w:szCs w:val="22"/>
          </w:rPr>
          <w:t>built a</w:t>
        </w:r>
      </w:ins>
      <w:r w:rsidR="001B4C98" w:rsidRPr="004C61E4">
        <w:rPr>
          <w:rFonts w:ascii="Helvetica" w:eastAsia="Arial" w:hAnsi="Helvetica" w:cs="Arial"/>
          <w:sz w:val="22"/>
          <w:szCs w:val="22"/>
        </w:rPr>
        <w:t xml:space="preserve"> </w:t>
      </w:r>
      <w:r w:rsidR="002138DD" w:rsidRPr="004C61E4">
        <w:rPr>
          <w:rFonts w:ascii="Helvetica" w:eastAsia="Arial" w:hAnsi="Helvetica" w:cs="Arial"/>
          <w:sz w:val="22"/>
          <w:szCs w:val="22"/>
        </w:rPr>
        <w:t xml:space="preserve">computational analysis </w:t>
      </w:r>
      <w:ins w:id="301" w:author="Sean E. McGeary" w:date="2019-09-01T13:24:00Z">
        <w:r w:rsidR="00871BE9" w:rsidRPr="004C61E4">
          <w:rPr>
            <w:rFonts w:ascii="Helvetica" w:eastAsia="Arial" w:hAnsi="Helvetica" w:cs="Arial"/>
            <w:sz w:val="22"/>
            <w:szCs w:val="22"/>
          </w:rPr>
          <w:t xml:space="preserve">pipeline </w:t>
        </w:r>
      </w:ins>
      <w:ins w:id="302" w:author="Sean E. McGeary" w:date="2019-09-01T13:26:00Z">
        <w:r w:rsidR="00871BE9" w:rsidRPr="004C61E4">
          <w:rPr>
            <w:rFonts w:ascii="Helvetica" w:eastAsia="Arial" w:hAnsi="Helvetica" w:cs="Arial"/>
            <w:sz w:val="22"/>
            <w:szCs w:val="22"/>
          </w:rPr>
          <w:t>enabling</w:t>
        </w:r>
      </w:ins>
      <w:ins w:id="303" w:author="Sean E. McGeary" w:date="2019-09-01T13:27:00Z">
        <w:r w:rsidR="00871BE9" w:rsidRPr="004C61E4">
          <w:rPr>
            <w:rFonts w:ascii="Helvetica" w:eastAsia="Arial" w:hAnsi="Helvetica" w:cs="Arial"/>
            <w:sz w:val="22"/>
            <w:szCs w:val="22"/>
          </w:rPr>
          <w:t xml:space="preserve"> calculation of</w:t>
        </w:r>
      </w:ins>
      <w:ins w:id="304" w:author="Sean E. McGeary" w:date="2019-09-01T13:25:00Z">
        <w:r w:rsidR="00871BE9" w:rsidRPr="004C61E4">
          <w:rPr>
            <w:rFonts w:ascii="Helvetica" w:eastAsia="Arial" w:hAnsi="Helvetica" w:cs="Arial"/>
            <w:sz w:val="22"/>
            <w:szCs w:val="22"/>
          </w:rPr>
          <w:t xml:space="preserve"> relative equilibrium dissociation constants </w:t>
        </w:r>
        <w:commentRangeStart w:id="305"/>
        <w:r w:rsidR="00871BE9" w:rsidRPr="004C61E4">
          <w:rPr>
            <w:rFonts w:ascii="Helvetica" w:eastAsia="Arial" w:hAnsi="Helvetica" w:cs="Arial"/>
            <w:sz w:val="22"/>
            <w:szCs w:val="22"/>
          </w:rPr>
          <w:t>(</w:t>
        </w:r>
        <w:r w:rsidR="00871BE9" w:rsidRPr="004C61E4">
          <w:rPr>
            <w:rFonts w:ascii="Helvetica" w:eastAsia="Arial" w:hAnsi="Helvetica" w:cs="Arial"/>
            <w:i/>
            <w:sz w:val="22"/>
            <w:szCs w:val="22"/>
          </w:rPr>
          <w:t>K</w:t>
        </w:r>
        <w:r w:rsidR="00871BE9" w:rsidRPr="004C61E4">
          <w:rPr>
            <w:rFonts w:ascii="Helvetica" w:eastAsia="Arial" w:hAnsi="Helvetica" w:cs="Arial"/>
            <w:sz w:val="22"/>
            <w:szCs w:val="22"/>
            <w:vertAlign w:val="subscript"/>
          </w:rPr>
          <w:t>D</w:t>
        </w:r>
        <w:r w:rsidR="00871BE9" w:rsidRPr="004C61E4">
          <w:rPr>
            <w:rFonts w:ascii="Helvetica" w:eastAsia="Arial" w:hAnsi="Helvetica" w:cs="Arial"/>
            <w:sz w:val="22"/>
            <w:szCs w:val="22"/>
          </w:rPr>
          <w:t xml:space="preserve"> values) </w:t>
        </w:r>
      </w:ins>
      <w:commentRangeEnd w:id="305"/>
      <w:ins w:id="306" w:author="Sean E. McGeary" w:date="2019-09-01T13:34:00Z">
        <w:r w:rsidR="00871BE9" w:rsidRPr="004C61E4">
          <w:rPr>
            <w:rStyle w:val="CommentReference"/>
            <w:rFonts w:ascii="Helvetica" w:hAnsi="Helvetica"/>
          </w:rPr>
          <w:commentReference w:id="305"/>
        </w:r>
      </w:ins>
      <w:ins w:id="307" w:author="Sean E. McGeary" w:date="2019-09-01T13:25:00Z">
        <w:r w:rsidR="00871BE9" w:rsidRPr="004C61E4">
          <w:rPr>
            <w:rFonts w:ascii="Helvetica" w:eastAsia="Arial" w:hAnsi="Helvetica" w:cs="Arial"/>
            <w:sz w:val="22"/>
            <w:szCs w:val="22"/>
          </w:rPr>
          <w:t>of many thousand</w:t>
        </w:r>
      </w:ins>
      <w:ins w:id="308" w:author="Sean E. McGeary" w:date="2019-11-28T23:54:00Z">
        <w:r w:rsidR="00A9464D">
          <w:rPr>
            <w:rFonts w:ascii="Helvetica" w:eastAsia="Arial" w:hAnsi="Helvetica" w:cs="Arial"/>
            <w:sz w:val="22"/>
            <w:szCs w:val="22"/>
          </w:rPr>
          <w:t xml:space="preserve"> distinct </w:t>
        </w:r>
      </w:ins>
      <w:ins w:id="309" w:author="Sean E. McGeary" w:date="2019-09-01T13:25:00Z">
        <w:r w:rsidR="00871BE9" w:rsidRPr="004C61E4">
          <w:rPr>
            <w:rFonts w:ascii="Helvetica" w:eastAsia="Arial" w:hAnsi="Helvetica" w:cs="Arial"/>
            <w:sz w:val="22"/>
            <w:szCs w:val="22"/>
          </w:rPr>
          <w:t>RNA sequences</w:t>
        </w:r>
      </w:ins>
      <w:ins w:id="310" w:author="Sean E. McGeary" w:date="2019-12-03T13:38:00Z">
        <w:r w:rsidR="00DA2458">
          <w:rPr>
            <w:rFonts w:ascii="Helvetica" w:eastAsia="Arial" w:hAnsi="Helvetica" w:cs="Arial"/>
            <w:sz w:val="22"/>
            <w:szCs w:val="22"/>
          </w:rPr>
          <w:t>.</w:t>
        </w:r>
      </w:ins>
      <w:ins w:id="311" w:author="Sean E. McGeary" w:date="2019-12-03T13:41:00Z">
        <w:r w:rsidR="00DA2458">
          <w:rPr>
            <w:rFonts w:ascii="Helvetica" w:eastAsia="Arial" w:hAnsi="Helvetica" w:cs="Arial"/>
            <w:sz w:val="22"/>
            <w:szCs w:val="22"/>
          </w:rPr>
          <w:t xml:space="preserve"> These</w:t>
        </w:r>
      </w:ins>
      <w:ins w:id="312" w:author="Sean E. McGeary" w:date="2019-12-03T13:39:00Z">
        <w:r w:rsidR="00DA2458">
          <w:rPr>
            <w:rFonts w:ascii="Helvetica" w:eastAsia="Arial" w:hAnsi="Helvetica" w:cs="Arial"/>
            <w:sz w:val="22"/>
            <w:szCs w:val="22"/>
          </w:rPr>
          <w:t xml:space="preserve"> </w:t>
        </w:r>
        <w:r w:rsidR="00DA2458" w:rsidRPr="00DA2458">
          <w:rPr>
            <w:rFonts w:ascii="Helvetica" w:eastAsia="Arial" w:hAnsi="Helvetica" w:cs="Arial"/>
            <w:i/>
            <w:iCs/>
            <w:sz w:val="22"/>
            <w:szCs w:val="22"/>
            <w:rPrChange w:id="313" w:author="Sean E. McGeary" w:date="2019-12-03T13:39:00Z">
              <w:rPr>
                <w:rFonts w:ascii="Helvetica" w:eastAsia="Arial" w:hAnsi="Helvetica" w:cs="Arial"/>
                <w:sz w:val="22"/>
                <w:szCs w:val="22"/>
              </w:rPr>
            </w:rPrChange>
          </w:rPr>
          <w:t>K</w:t>
        </w:r>
        <w:r w:rsidR="00DA2458" w:rsidRPr="00DA2458">
          <w:rPr>
            <w:rFonts w:ascii="Helvetica" w:eastAsia="Arial" w:hAnsi="Helvetica" w:cs="Arial"/>
            <w:sz w:val="22"/>
            <w:szCs w:val="22"/>
            <w:vertAlign w:val="subscript"/>
            <w:rPrChange w:id="314" w:author="Sean E. McGeary" w:date="2019-12-03T13:39:00Z">
              <w:rPr>
                <w:rFonts w:ascii="Helvetica" w:eastAsia="Arial" w:hAnsi="Helvetica" w:cs="Arial"/>
                <w:sz w:val="22"/>
                <w:szCs w:val="22"/>
              </w:rPr>
            </w:rPrChange>
          </w:rPr>
          <w:t>D</w:t>
        </w:r>
        <w:r w:rsidR="00DA2458">
          <w:rPr>
            <w:rFonts w:ascii="Helvetica" w:eastAsia="Arial" w:hAnsi="Helvetica" w:cs="Arial"/>
            <w:sz w:val="22"/>
            <w:szCs w:val="22"/>
          </w:rPr>
          <w:t xml:space="preserve"> values </w:t>
        </w:r>
      </w:ins>
      <w:ins w:id="315" w:author="Sean E. McGeary" w:date="2019-09-01T13:27:00Z">
        <w:r w:rsidR="00871BE9" w:rsidRPr="004C61E4">
          <w:rPr>
            <w:rFonts w:ascii="Helvetica" w:eastAsia="Arial" w:hAnsi="Helvetica" w:cs="Arial"/>
            <w:sz w:val="22"/>
            <w:szCs w:val="22"/>
          </w:rPr>
          <w:t xml:space="preserve">allowed for </w:t>
        </w:r>
      </w:ins>
      <w:ins w:id="316" w:author="Sean E. McGeary" w:date="2019-09-01T13:28:00Z">
        <w:r w:rsidR="00871BE9" w:rsidRPr="004C61E4">
          <w:rPr>
            <w:rFonts w:ascii="Helvetica" w:eastAsia="Arial" w:hAnsi="Helvetica" w:cs="Arial"/>
            <w:sz w:val="22"/>
            <w:szCs w:val="22"/>
          </w:rPr>
          <w:t xml:space="preserve">quantitative comparisons </w:t>
        </w:r>
      </w:ins>
      <w:ins w:id="317" w:author="Sean E. McGeary" w:date="2019-09-01T13:30:00Z">
        <w:r w:rsidR="00871BE9" w:rsidRPr="004C61E4">
          <w:rPr>
            <w:rFonts w:ascii="Helvetica" w:eastAsia="Arial" w:hAnsi="Helvetica" w:cs="Arial"/>
            <w:sz w:val="22"/>
            <w:szCs w:val="22"/>
          </w:rPr>
          <w:t xml:space="preserve">of putative </w:t>
        </w:r>
      </w:ins>
      <w:ins w:id="318" w:author="Sean E. McGeary" w:date="2019-09-01T13:29:00Z">
        <w:r w:rsidR="00871BE9" w:rsidRPr="004C61E4">
          <w:rPr>
            <w:rFonts w:ascii="Helvetica" w:eastAsia="Arial" w:hAnsi="Helvetica" w:cs="Arial"/>
            <w:sz w:val="22"/>
            <w:szCs w:val="22"/>
          </w:rPr>
          <w:t xml:space="preserve">site types and sequence features </w:t>
        </w:r>
      </w:ins>
      <w:ins w:id="319" w:author="Sean E. McGeary" w:date="2019-12-03T13:41:00Z">
        <w:r w:rsidR="00DA2458">
          <w:rPr>
            <w:rFonts w:ascii="Helvetica" w:eastAsia="Arial" w:hAnsi="Helvetica" w:cs="Arial"/>
            <w:sz w:val="22"/>
            <w:szCs w:val="22"/>
          </w:rPr>
          <w:t xml:space="preserve">that would not have been possible using </w:t>
        </w:r>
      </w:ins>
      <w:ins w:id="320" w:author="Sean E. McGeary" w:date="2019-09-01T13:31:00Z">
        <w:r w:rsidR="00871BE9" w:rsidRPr="004C61E4">
          <w:rPr>
            <w:rFonts w:ascii="Helvetica" w:eastAsia="Arial" w:hAnsi="Helvetica" w:cs="Arial"/>
            <w:i/>
            <w:iCs/>
            <w:sz w:val="22"/>
            <w:szCs w:val="22"/>
            <w:rPrChange w:id="321" w:author="Sean E. McGeary" w:date="2019-09-01T13:31:00Z">
              <w:rPr>
                <w:rFonts w:ascii="Arial" w:eastAsia="Arial" w:hAnsi="Arial" w:cs="Arial"/>
                <w:sz w:val="22"/>
                <w:szCs w:val="22"/>
              </w:rPr>
            </w:rPrChange>
          </w:rPr>
          <w:t>k</w:t>
        </w:r>
        <w:r w:rsidR="00871BE9" w:rsidRPr="004C61E4">
          <w:rPr>
            <w:rFonts w:ascii="Helvetica" w:eastAsia="Arial" w:hAnsi="Helvetica" w:cs="Arial"/>
            <w:sz w:val="22"/>
            <w:szCs w:val="22"/>
          </w:rPr>
          <w:t>-</w:t>
        </w:r>
        <w:proofErr w:type="spellStart"/>
        <w:r w:rsidR="00871BE9" w:rsidRPr="004C61E4">
          <w:rPr>
            <w:rFonts w:ascii="Helvetica" w:eastAsia="Arial" w:hAnsi="Helvetica" w:cs="Arial"/>
            <w:sz w:val="22"/>
            <w:szCs w:val="22"/>
          </w:rPr>
          <w:t>mer</w:t>
        </w:r>
        <w:proofErr w:type="spellEnd"/>
        <w:r w:rsidR="00871BE9" w:rsidRPr="004C61E4">
          <w:rPr>
            <w:rFonts w:ascii="Helvetica" w:eastAsia="Arial" w:hAnsi="Helvetica" w:cs="Arial"/>
            <w:sz w:val="22"/>
            <w:szCs w:val="22"/>
          </w:rPr>
          <w:t xml:space="preserve"> </w:t>
        </w:r>
      </w:ins>
      <w:del w:id="322" w:author="Sean E. McGeary" w:date="2019-09-01T13:29:00Z">
        <w:r w:rsidR="002821E4" w:rsidRPr="004C61E4" w:rsidDel="00871BE9">
          <w:rPr>
            <w:rFonts w:ascii="Helvetica" w:eastAsia="Arial" w:hAnsi="Helvetica" w:cs="Arial"/>
            <w:sz w:val="22"/>
            <w:szCs w:val="22"/>
          </w:rPr>
          <w:delText xml:space="preserve">beyond determination of </w:delText>
        </w:r>
      </w:del>
      <w:r w:rsidR="002821E4" w:rsidRPr="004C61E4">
        <w:rPr>
          <w:rFonts w:ascii="Helvetica" w:eastAsia="Arial" w:hAnsi="Helvetica" w:cs="Arial"/>
          <w:sz w:val="22"/>
          <w:szCs w:val="22"/>
        </w:rPr>
        <w:t>enrichment</w:t>
      </w:r>
      <w:del w:id="323" w:author="Sean E. McGeary" w:date="2019-09-01T13:29:00Z">
        <w:r w:rsidR="002821E4" w:rsidRPr="004C61E4" w:rsidDel="00871BE9">
          <w:rPr>
            <w:rFonts w:ascii="Helvetica" w:eastAsia="Arial" w:hAnsi="Helvetica" w:cs="Arial"/>
            <w:sz w:val="22"/>
            <w:szCs w:val="22"/>
          </w:rPr>
          <w:delText xml:space="preserve">s </w:delText>
        </w:r>
        <w:r w:rsidR="002138DD" w:rsidRPr="004C61E4" w:rsidDel="00871BE9">
          <w:rPr>
            <w:rFonts w:ascii="Helvetica" w:eastAsia="Arial" w:hAnsi="Helvetica" w:cs="Arial"/>
            <w:sz w:val="22"/>
            <w:szCs w:val="22"/>
          </w:rPr>
          <w:delText xml:space="preserve">to </w:delText>
        </w:r>
        <w:r w:rsidR="002821E4" w:rsidRPr="004C61E4" w:rsidDel="00871BE9">
          <w:rPr>
            <w:rFonts w:ascii="Helvetica" w:eastAsia="Arial" w:hAnsi="Helvetica" w:cs="Arial"/>
            <w:sz w:val="22"/>
            <w:szCs w:val="22"/>
          </w:rPr>
          <w:delText>the</w:delText>
        </w:r>
      </w:del>
      <w:ins w:id="324" w:author="Sean E. McGeary" w:date="2019-09-01T13:29:00Z">
        <w:r w:rsidR="00871BE9" w:rsidRPr="004C61E4">
          <w:rPr>
            <w:rFonts w:ascii="Helvetica" w:eastAsia="Arial" w:hAnsi="Helvetica" w:cs="Arial"/>
            <w:sz w:val="22"/>
            <w:szCs w:val="22"/>
          </w:rPr>
          <w:t xml:space="preserve"> </w:t>
        </w:r>
      </w:ins>
      <w:ins w:id="325" w:author="Sean E. McGeary" w:date="2019-12-03T13:42:00Z">
        <w:r w:rsidR="00DA2458">
          <w:rPr>
            <w:rFonts w:ascii="Helvetica" w:eastAsia="Arial" w:hAnsi="Helvetica" w:cs="Arial"/>
            <w:sz w:val="22"/>
            <w:szCs w:val="22"/>
          </w:rPr>
          <w:t xml:space="preserve">due to their </w:t>
        </w:r>
      </w:ins>
      <w:ins w:id="326" w:author="Sean E. McGeary" w:date="2019-12-03T13:43:00Z">
        <w:r w:rsidR="00DA2458">
          <w:rPr>
            <w:rFonts w:ascii="Helvetica" w:eastAsia="Arial" w:hAnsi="Helvetica" w:cs="Arial"/>
            <w:sz w:val="22"/>
            <w:szCs w:val="22"/>
          </w:rPr>
          <w:t xml:space="preserve">variation as a function of </w:t>
        </w:r>
      </w:ins>
      <w:ins w:id="327" w:author="Sean E. McGeary" w:date="2019-12-03T13:42:00Z">
        <w:r w:rsidR="00DA2458">
          <w:rPr>
            <w:rFonts w:ascii="Helvetica" w:eastAsia="Arial" w:hAnsi="Helvetica" w:cs="Arial"/>
            <w:sz w:val="22"/>
            <w:szCs w:val="22"/>
          </w:rPr>
          <w:t xml:space="preserve">the concentration of </w:t>
        </w:r>
      </w:ins>
      <w:ins w:id="328" w:author="Sean E. McGeary" w:date="2019-12-03T13:43:00Z">
        <w:r w:rsidR="00DA2458">
          <w:rPr>
            <w:rFonts w:ascii="Helvetica" w:eastAsia="Arial" w:hAnsi="Helvetica" w:cs="Arial"/>
            <w:sz w:val="22"/>
            <w:szCs w:val="22"/>
          </w:rPr>
          <w:t>the AGO–miRNA complex in the binding reaction</w:t>
        </w:r>
      </w:ins>
      <w:r w:rsidR="002821E4" w:rsidRPr="004C61E4">
        <w:rPr>
          <w:rFonts w:ascii="Helvetica" w:eastAsia="Arial" w:hAnsi="Helvetica" w:cs="Arial"/>
          <w:sz w:val="22"/>
          <w:szCs w:val="22"/>
        </w:rPr>
        <w:t xml:space="preserve"> </w:t>
      </w:r>
      <w:commentRangeEnd w:id="296"/>
      <w:r w:rsidR="00871BE9" w:rsidRPr="004C61E4">
        <w:rPr>
          <w:rStyle w:val="CommentReference"/>
          <w:rFonts w:ascii="Helvetica" w:hAnsi="Helvetica"/>
        </w:rPr>
        <w:commentReference w:id="296"/>
      </w:r>
      <w:del w:id="329" w:author="Sean E. McGeary" w:date="2019-09-01T13:25:00Z">
        <w:r w:rsidR="00FE51EB" w:rsidRPr="004C61E4" w:rsidDel="00871BE9">
          <w:rPr>
            <w:rFonts w:ascii="Helvetica" w:eastAsia="Arial" w:hAnsi="Helvetica" w:cs="Arial"/>
            <w:sz w:val="22"/>
            <w:szCs w:val="22"/>
          </w:rPr>
          <w:delText>determin</w:delText>
        </w:r>
        <w:r w:rsidR="002821E4" w:rsidRPr="004C61E4" w:rsidDel="00871BE9">
          <w:rPr>
            <w:rFonts w:ascii="Helvetica" w:eastAsia="Arial" w:hAnsi="Helvetica" w:cs="Arial"/>
            <w:sz w:val="22"/>
            <w:szCs w:val="22"/>
          </w:rPr>
          <w:delText>ation</w:delText>
        </w:r>
        <w:r w:rsidR="0065504B" w:rsidRPr="004C61E4" w:rsidDel="00871BE9">
          <w:rPr>
            <w:rFonts w:ascii="Helvetica" w:eastAsia="Arial" w:hAnsi="Helvetica" w:cs="Arial"/>
            <w:sz w:val="22"/>
            <w:szCs w:val="22"/>
          </w:rPr>
          <w:delText xml:space="preserve"> relative</w:delText>
        </w:r>
        <w:r w:rsidR="00FE51EB" w:rsidRPr="004C61E4" w:rsidDel="00871BE9">
          <w:rPr>
            <w:rFonts w:ascii="Helvetica" w:eastAsia="Arial" w:hAnsi="Helvetica" w:cs="Arial"/>
            <w:sz w:val="22"/>
            <w:szCs w:val="22"/>
          </w:rPr>
          <w:delText xml:space="preserve"> </w:delText>
        </w:r>
        <w:r w:rsidR="00DE3D13" w:rsidRPr="004C61E4" w:rsidDel="00871BE9">
          <w:rPr>
            <w:rFonts w:ascii="Helvetica" w:eastAsia="Arial" w:hAnsi="Helvetica" w:cs="Arial"/>
            <w:sz w:val="22"/>
            <w:szCs w:val="22"/>
          </w:rPr>
          <w:delText xml:space="preserve">equilibrium </w:delText>
        </w:r>
        <w:r w:rsidR="00FE51EB" w:rsidRPr="004C61E4" w:rsidDel="00871BE9">
          <w:rPr>
            <w:rFonts w:ascii="Helvetica" w:eastAsia="Arial" w:hAnsi="Helvetica" w:cs="Arial"/>
            <w:sz w:val="22"/>
            <w:szCs w:val="22"/>
          </w:rPr>
          <w:delText>dissociation constants</w:delText>
        </w:r>
        <w:r w:rsidR="00C8166C" w:rsidRPr="004C61E4" w:rsidDel="00871BE9">
          <w:rPr>
            <w:rFonts w:ascii="Helvetica" w:eastAsia="Arial" w:hAnsi="Helvetica" w:cs="Arial"/>
            <w:sz w:val="22"/>
            <w:szCs w:val="22"/>
          </w:rPr>
          <w:delText xml:space="preserve"> </w:delText>
        </w:r>
        <w:r w:rsidR="00FE51EB" w:rsidRPr="004C61E4" w:rsidDel="00871BE9">
          <w:rPr>
            <w:rFonts w:ascii="Helvetica" w:eastAsia="Arial" w:hAnsi="Helvetica" w:cs="Arial"/>
            <w:sz w:val="22"/>
            <w:szCs w:val="22"/>
          </w:rPr>
          <w:delText>(</w:delText>
        </w:r>
        <w:r w:rsidR="00C8166C" w:rsidRPr="004C61E4" w:rsidDel="00871BE9">
          <w:rPr>
            <w:rFonts w:ascii="Helvetica" w:eastAsia="Arial" w:hAnsi="Helvetica" w:cs="Arial"/>
            <w:i/>
            <w:sz w:val="22"/>
            <w:szCs w:val="22"/>
          </w:rPr>
          <w:delText>K</w:delText>
        </w:r>
        <w:r w:rsidR="00C8166C" w:rsidRPr="004C61E4" w:rsidDel="00871BE9">
          <w:rPr>
            <w:rFonts w:ascii="Helvetica" w:eastAsia="Arial" w:hAnsi="Helvetica" w:cs="Arial"/>
            <w:sz w:val="22"/>
            <w:szCs w:val="22"/>
            <w:vertAlign w:val="subscript"/>
          </w:rPr>
          <w:delText>D</w:delText>
        </w:r>
        <w:r w:rsidR="008F30D8" w:rsidRPr="004C61E4" w:rsidDel="00871BE9">
          <w:rPr>
            <w:rFonts w:ascii="Helvetica" w:eastAsia="Arial" w:hAnsi="Helvetica" w:cs="Arial"/>
            <w:sz w:val="22"/>
            <w:szCs w:val="22"/>
            <w:vertAlign w:val="subscript"/>
          </w:rPr>
          <w:delText>,Rel</w:delText>
        </w:r>
        <w:r w:rsidR="00C8166C" w:rsidRPr="004C61E4" w:rsidDel="00871BE9">
          <w:rPr>
            <w:rFonts w:ascii="Helvetica" w:eastAsia="Arial" w:hAnsi="Helvetica" w:cs="Arial"/>
            <w:sz w:val="22"/>
            <w:szCs w:val="22"/>
          </w:rPr>
          <w:delText xml:space="preserve"> values</w:delText>
        </w:r>
        <w:r w:rsidR="00FE51EB" w:rsidRPr="004C61E4" w:rsidDel="00871BE9">
          <w:rPr>
            <w:rFonts w:ascii="Helvetica" w:eastAsia="Arial" w:hAnsi="Helvetica" w:cs="Arial"/>
            <w:sz w:val="22"/>
            <w:szCs w:val="22"/>
          </w:rPr>
          <w:delText>)</w:delText>
        </w:r>
        <w:r w:rsidR="00C8166C" w:rsidRPr="004C61E4" w:rsidDel="00871BE9">
          <w:rPr>
            <w:rFonts w:ascii="Helvetica" w:eastAsia="Arial" w:hAnsi="Helvetica" w:cs="Arial"/>
            <w:sz w:val="22"/>
            <w:szCs w:val="22"/>
          </w:rPr>
          <w:delText xml:space="preserve"> </w:delText>
        </w:r>
        <w:r w:rsidR="00FE51EB" w:rsidRPr="004C61E4" w:rsidDel="00871BE9">
          <w:rPr>
            <w:rFonts w:ascii="Helvetica" w:eastAsia="Arial" w:hAnsi="Helvetica" w:cs="Arial"/>
            <w:sz w:val="22"/>
            <w:szCs w:val="22"/>
          </w:rPr>
          <w:delText>of</w:delText>
        </w:r>
        <w:r w:rsidR="0065504B" w:rsidRPr="004C61E4" w:rsidDel="00871BE9">
          <w:rPr>
            <w:rFonts w:ascii="Helvetica" w:eastAsia="Arial" w:hAnsi="Helvetica" w:cs="Arial"/>
            <w:sz w:val="22"/>
            <w:szCs w:val="22"/>
          </w:rPr>
          <w:delText xml:space="preserve"> many thousands of </w:delText>
        </w:r>
        <w:r w:rsidR="00FE51EB" w:rsidRPr="004C61E4" w:rsidDel="00871BE9">
          <w:rPr>
            <w:rFonts w:ascii="Helvetica" w:eastAsia="Arial" w:hAnsi="Helvetica" w:cs="Arial"/>
            <w:sz w:val="22"/>
            <w:szCs w:val="22"/>
          </w:rPr>
          <w:delText xml:space="preserve">different </w:delText>
        </w:r>
        <w:r w:rsidR="00C8166C" w:rsidRPr="004C61E4" w:rsidDel="00871BE9">
          <w:rPr>
            <w:rFonts w:ascii="Helvetica" w:eastAsia="Arial" w:hAnsi="Helvetica" w:cs="Arial"/>
            <w:sz w:val="22"/>
            <w:szCs w:val="22"/>
          </w:rPr>
          <w:delText>RNA</w:delText>
        </w:r>
        <w:r w:rsidR="0065504B" w:rsidRPr="004C61E4" w:rsidDel="00871BE9">
          <w:rPr>
            <w:rFonts w:ascii="Helvetica" w:eastAsia="Arial" w:hAnsi="Helvetica" w:cs="Arial"/>
            <w:sz w:val="22"/>
            <w:szCs w:val="22"/>
          </w:rPr>
          <w:delText xml:space="preserve"> sequences</w:delText>
        </w:r>
        <w:r w:rsidR="004F1938" w:rsidRPr="004C61E4" w:rsidDel="00871BE9">
          <w:rPr>
            <w:rFonts w:ascii="Helvetica" w:eastAsia="Arial" w:hAnsi="Helvetica" w:cs="Arial"/>
            <w:sz w:val="22"/>
            <w:szCs w:val="22"/>
          </w:rPr>
          <w:delText xml:space="preserve"> </w:delText>
        </w:r>
      </w:del>
      <w:ins w:id="330" w:author="Sean E. McGeary" w:date="2019-11-20T13:04:00Z">
        <w:r w:rsidR="00B258E9">
          <w:rPr>
            <w:rFonts w:ascii="Helvetica" w:hAnsi="Helvetica" w:cs="Helvetica"/>
            <w:sz w:val="22"/>
            <w:szCs w:val="22"/>
          </w:rPr>
          <w:t>{McGeary:2018jl}</w:t>
        </w:r>
      </w:ins>
      <w:del w:id="331" w:author="Sean E. McGeary" w:date="2019-11-20T13:04:00Z">
        <w:r w:rsidR="004F1938" w:rsidRPr="004C61E4" w:rsidDel="00B258E9">
          <w:rPr>
            <w:rFonts w:ascii="Helvetica" w:eastAsia="Arial" w:hAnsi="Helvetica" w:cs="Arial"/>
            <w:sz w:val="22"/>
            <w:szCs w:val="22"/>
          </w:rPr>
          <w:delText>(McGeary et al.)</w:delText>
        </w:r>
      </w:del>
      <w:r w:rsidR="0065504B" w:rsidRPr="004C61E4">
        <w:rPr>
          <w:rFonts w:ascii="Helvetica" w:eastAsia="Arial" w:hAnsi="Helvetica" w:cs="Arial"/>
          <w:sz w:val="22"/>
          <w:szCs w:val="22"/>
        </w:rPr>
        <w:t xml:space="preserve">. Applying this </w:t>
      </w:r>
      <w:r w:rsidR="00C8166C" w:rsidRPr="004C61E4">
        <w:rPr>
          <w:rFonts w:ascii="Helvetica" w:eastAsia="Arial" w:hAnsi="Helvetica" w:cs="Arial"/>
          <w:sz w:val="22"/>
          <w:szCs w:val="22"/>
        </w:rPr>
        <w:t>AGO-RBNS</w:t>
      </w:r>
      <w:r w:rsidR="0065504B" w:rsidRPr="004C61E4">
        <w:rPr>
          <w:rFonts w:ascii="Helvetica" w:eastAsia="Arial" w:hAnsi="Helvetica" w:cs="Arial"/>
          <w:sz w:val="22"/>
          <w:szCs w:val="22"/>
        </w:rPr>
        <w:t xml:space="preserve"> </w:t>
      </w:r>
      <w:del w:id="332" w:author="Sean E. McGeary" w:date="2019-09-01T13:35:00Z">
        <w:r w:rsidR="0065504B" w:rsidRPr="004C61E4" w:rsidDel="007E6158">
          <w:rPr>
            <w:rFonts w:ascii="Helvetica" w:eastAsia="Arial" w:hAnsi="Helvetica" w:cs="Arial"/>
            <w:sz w:val="22"/>
            <w:szCs w:val="22"/>
          </w:rPr>
          <w:delText xml:space="preserve">protocol </w:delText>
        </w:r>
      </w:del>
      <w:ins w:id="333" w:author="Sean E. McGeary" w:date="2019-09-01T13:35:00Z">
        <w:r w:rsidR="007E6158" w:rsidRPr="004C61E4">
          <w:rPr>
            <w:rFonts w:ascii="Helvetica" w:eastAsia="Arial" w:hAnsi="Helvetica" w:cs="Arial"/>
            <w:sz w:val="22"/>
            <w:szCs w:val="22"/>
          </w:rPr>
          <w:t xml:space="preserve">platform </w:t>
        </w:r>
      </w:ins>
      <w:r w:rsidR="0065504B" w:rsidRPr="004C61E4">
        <w:rPr>
          <w:rFonts w:ascii="Helvetica" w:eastAsia="Arial" w:hAnsi="Helvetica" w:cs="Arial"/>
          <w:sz w:val="22"/>
          <w:szCs w:val="22"/>
        </w:rPr>
        <w:t xml:space="preserve">to </w:t>
      </w:r>
      <w:ins w:id="334" w:author="Sean E. McGeary" w:date="2019-11-28T23:47:00Z">
        <w:r w:rsidR="00A9464D">
          <w:rPr>
            <w:rFonts w:ascii="Helvetica" w:eastAsia="Arial" w:hAnsi="Helvetica" w:cs="Arial"/>
            <w:sz w:val="22"/>
            <w:szCs w:val="22"/>
          </w:rPr>
          <w:t>AG</w:t>
        </w:r>
      </w:ins>
      <w:ins w:id="335" w:author="Sean E. McGeary" w:date="2019-11-28T23:48:00Z">
        <w:r w:rsidR="00A9464D">
          <w:rPr>
            <w:rFonts w:ascii="Helvetica" w:eastAsia="Arial" w:hAnsi="Helvetica" w:cs="Arial"/>
            <w:sz w:val="22"/>
            <w:szCs w:val="22"/>
          </w:rPr>
          <w:t>O–</w:t>
        </w:r>
      </w:ins>
      <w:r w:rsidR="0065504B" w:rsidRPr="004C61E4">
        <w:rPr>
          <w:rFonts w:ascii="Helvetica" w:eastAsia="Arial" w:hAnsi="Helvetica" w:cs="Arial"/>
          <w:sz w:val="22"/>
          <w:szCs w:val="22"/>
        </w:rPr>
        <w:t>miRNA</w:t>
      </w:r>
      <w:del w:id="336" w:author="Sean E. McGeary" w:date="2019-11-28T23:48:00Z">
        <w:r w:rsidR="0065504B" w:rsidRPr="004C61E4" w:rsidDel="00A9464D">
          <w:rPr>
            <w:rFonts w:ascii="Helvetica" w:eastAsia="Arial" w:hAnsi="Helvetica" w:cs="Arial"/>
            <w:sz w:val="22"/>
            <w:szCs w:val="22"/>
          </w:rPr>
          <w:delText>–AGO</w:delText>
        </w:r>
      </w:del>
      <w:r w:rsidR="0065504B" w:rsidRPr="004C61E4">
        <w:rPr>
          <w:rFonts w:ascii="Helvetica" w:eastAsia="Arial" w:hAnsi="Helvetica" w:cs="Arial"/>
          <w:sz w:val="22"/>
          <w:szCs w:val="22"/>
        </w:rPr>
        <w:t xml:space="preserve"> complexes </w:t>
      </w:r>
      <w:r w:rsidR="00E65460" w:rsidRPr="004C61E4">
        <w:rPr>
          <w:rFonts w:ascii="Helvetica" w:eastAsia="Arial" w:hAnsi="Helvetica" w:cs="Arial"/>
          <w:sz w:val="22"/>
          <w:szCs w:val="22"/>
        </w:rPr>
        <w:t xml:space="preserve">with six different miRNAs </w:t>
      </w:r>
      <w:r w:rsidR="004F1938" w:rsidRPr="004C61E4">
        <w:rPr>
          <w:rFonts w:ascii="Helvetica" w:eastAsia="Arial" w:hAnsi="Helvetica" w:cs="Arial"/>
          <w:sz w:val="22"/>
          <w:szCs w:val="22"/>
        </w:rPr>
        <w:t>reveal</w:t>
      </w:r>
      <w:r w:rsidR="001C7CC0" w:rsidRPr="004C61E4">
        <w:rPr>
          <w:rFonts w:ascii="Helvetica" w:eastAsia="Arial" w:hAnsi="Helvetica" w:cs="Arial"/>
          <w:sz w:val="22"/>
          <w:szCs w:val="22"/>
        </w:rPr>
        <w:t>ed</w:t>
      </w:r>
      <w:r w:rsidR="004F1938" w:rsidRPr="004C61E4">
        <w:rPr>
          <w:rFonts w:ascii="Helvetica" w:eastAsia="Arial" w:hAnsi="Helvetica" w:cs="Arial"/>
          <w:sz w:val="22"/>
          <w:szCs w:val="22"/>
        </w:rPr>
        <w:t xml:space="preserve"> unanticipated site preferences for these miRNAs and </w:t>
      </w:r>
      <w:commentRangeStart w:id="337"/>
      <w:del w:id="338" w:author="Sean E. McGeary" w:date="2019-09-01T13:36:00Z">
        <w:r w:rsidR="008F30D8" w:rsidRPr="004C61E4" w:rsidDel="007E6158">
          <w:rPr>
            <w:rFonts w:ascii="Helvetica" w:eastAsia="Arial" w:hAnsi="Helvetica" w:cs="Arial"/>
            <w:sz w:val="22"/>
            <w:szCs w:val="22"/>
          </w:rPr>
          <w:delText xml:space="preserve">provided </w:delText>
        </w:r>
        <w:r w:rsidR="004F1938" w:rsidRPr="004C61E4" w:rsidDel="007E6158">
          <w:rPr>
            <w:rFonts w:ascii="Helvetica" w:eastAsia="Arial" w:hAnsi="Helvetica" w:cs="Arial"/>
            <w:sz w:val="22"/>
            <w:szCs w:val="22"/>
          </w:rPr>
          <w:delText>the data needed to construct</w:delText>
        </w:r>
      </w:del>
      <w:ins w:id="339" w:author="Sean E. McGeary" w:date="2019-09-01T13:36:00Z">
        <w:r w:rsidR="007E6158" w:rsidRPr="004C61E4">
          <w:rPr>
            <w:rFonts w:ascii="Helvetica" w:eastAsia="Arial" w:hAnsi="Helvetica" w:cs="Arial"/>
            <w:sz w:val="22"/>
            <w:szCs w:val="22"/>
          </w:rPr>
          <w:t>enabled</w:t>
        </w:r>
      </w:ins>
      <w:r w:rsidR="004F1938" w:rsidRPr="004C61E4">
        <w:rPr>
          <w:rFonts w:ascii="Helvetica" w:eastAsia="Arial" w:hAnsi="Helvetica" w:cs="Arial"/>
          <w:sz w:val="22"/>
          <w:szCs w:val="22"/>
        </w:rPr>
        <w:t xml:space="preserve"> a principled biochemical model of miRNA-targeting efficacy</w:t>
      </w:r>
      <w:commentRangeEnd w:id="337"/>
      <w:r w:rsidR="007E6158" w:rsidRPr="004C61E4">
        <w:rPr>
          <w:rStyle w:val="CommentReference"/>
          <w:rFonts w:ascii="Helvetica" w:hAnsi="Helvetica"/>
        </w:rPr>
        <w:commentReference w:id="337"/>
      </w:r>
      <w:r w:rsidR="00C8166C" w:rsidRPr="004C61E4">
        <w:rPr>
          <w:rFonts w:ascii="Helvetica" w:eastAsia="Arial" w:hAnsi="Helvetica" w:cs="Arial"/>
          <w:sz w:val="22"/>
          <w:szCs w:val="22"/>
        </w:rPr>
        <w:t xml:space="preserve"> </w:t>
      </w:r>
      <w:ins w:id="340" w:author="Sean E. McGeary" w:date="2019-11-20T13:04:00Z">
        <w:r w:rsidR="00B258E9">
          <w:rPr>
            <w:rFonts w:ascii="Helvetica" w:hAnsi="Helvetica" w:cs="Helvetica"/>
            <w:sz w:val="22"/>
            <w:szCs w:val="22"/>
          </w:rPr>
          <w:t>{McGeary:2018jl}</w:t>
        </w:r>
      </w:ins>
      <w:del w:id="341" w:author="Sean E. McGeary" w:date="2019-11-20T13:04:00Z">
        <w:r w:rsidR="00C8166C" w:rsidRPr="004C61E4" w:rsidDel="00B258E9">
          <w:rPr>
            <w:rFonts w:ascii="Helvetica" w:eastAsia="Arial" w:hAnsi="Helvetica" w:cs="Arial"/>
            <w:sz w:val="22"/>
            <w:szCs w:val="22"/>
          </w:rPr>
          <w:delText>(McGeary et al.,)</w:delText>
        </w:r>
      </w:del>
      <w:r w:rsidR="00C8166C" w:rsidRPr="004C61E4">
        <w:rPr>
          <w:rFonts w:ascii="Helvetica" w:eastAsia="Arial" w:hAnsi="Helvetica" w:cs="Arial"/>
          <w:sz w:val="22"/>
          <w:szCs w:val="22"/>
        </w:rPr>
        <w:t>.</w:t>
      </w:r>
      <w:del w:id="342" w:author="Sean E. McGeary" w:date="2019-08-24T18:21:00Z">
        <w:r w:rsidR="00C8166C" w:rsidRPr="004C61E4" w:rsidDel="009C773D">
          <w:rPr>
            <w:rFonts w:ascii="Helvetica" w:eastAsia="Arial" w:hAnsi="Helvetica" w:cs="Arial"/>
            <w:sz w:val="22"/>
            <w:szCs w:val="22"/>
          </w:rPr>
          <w:delText xml:space="preserve"> </w:delText>
        </w:r>
      </w:del>
    </w:p>
    <w:p w14:paraId="0642C6B7" w14:textId="5500A3A9" w:rsidR="00CD3077" w:rsidRPr="004C61E4" w:rsidRDefault="00EA20C5" w:rsidP="004C61E4">
      <w:pPr>
        <w:pStyle w:val="Normal1"/>
        <w:ind w:firstLine="720"/>
        <w:contextualSpacing/>
        <w:rPr>
          <w:rFonts w:ascii="Helvetica" w:eastAsia="Arial" w:hAnsi="Helvetica" w:cs="Arial"/>
          <w:sz w:val="22"/>
          <w:szCs w:val="22"/>
        </w:rPr>
      </w:pPr>
      <w:del w:id="343" w:author="Sean E. McGeary" w:date="2019-12-03T13:44:00Z">
        <w:r w:rsidRPr="004C61E4" w:rsidDel="00DA2458">
          <w:rPr>
            <w:rFonts w:ascii="Helvetica" w:eastAsia="Arial" w:hAnsi="Helvetica" w:cs="Arial"/>
            <w:sz w:val="22"/>
            <w:szCs w:val="22"/>
          </w:rPr>
          <w:delText xml:space="preserve">When considering how little is known </w:delText>
        </w:r>
      </w:del>
      <w:ins w:id="344" w:author="Sean E. McGeary" w:date="2019-12-03T13:44:00Z">
        <w:r w:rsidR="00DA2458">
          <w:rPr>
            <w:rFonts w:ascii="Helvetica" w:eastAsia="Arial" w:hAnsi="Helvetica" w:cs="Arial"/>
            <w:sz w:val="22"/>
            <w:szCs w:val="22"/>
          </w:rPr>
          <w:t xml:space="preserve">Given the current absence of a systematic characterization of </w:t>
        </w:r>
      </w:ins>
      <w:del w:id="345" w:author="Sean E. McGeary" w:date="2019-12-03T13:44:00Z">
        <w:r w:rsidRPr="004C61E4" w:rsidDel="00DA2458">
          <w:rPr>
            <w:rFonts w:ascii="Helvetica" w:eastAsia="Arial" w:hAnsi="Helvetica" w:cs="Arial"/>
            <w:sz w:val="22"/>
            <w:szCs w:val="22"/>
          </w:rPr>
          <w:delText xml:space="preserve">about </w:delText>
        </w:r>
      </w:del>
      <w:r w:rsidRPr="004C61E4">
        <w:rPr>
          <w:rFonts w:ascii="Helvetica" w:eastAsia="Arial" w:hAnsi="Helvetica" w:cs="Arial"/>
          <w:sz w:val="22"/>
          <w:szCs w:val="22"/>
        </w:rPr>
        <w:t>the features of 3′ pairing that contribute to affinity</w:t>
      </w:r>
      <w:ins w:id="346" w:author="Sean E. McGeary" w:date="2019-12-03T13:44:00Z">
        <w:r w:rsidR="00DA2458">
          <w:rPr>
            <w:rFonts w:ascii="Helvetica" w:eastAsia="Arial" w:hAnsi="Helvetica" w:cs="Arial"/>
            <w:sz w:val="22"/>
            <w:szCs w:val="22"/>
          </w:rPr>
          <w:t xml:space="preserve"> for even a single miRNA sequence</w:t>
        </w:r>
      </w:ins>
      <w:r w:rsidR="001A4E55" w:rsidRPr="004C61E4">
        <w:rPr>
          <w:rFonts w:ascii="Helvetica" w:eastAsia="Arial" w:hAnsi="Helvetica" w:cs="Arial"/>
          <w:sz w:val="22"/>
          <w:szCs w:val="22"/>
        </w:rPr>
        <w:t xml:space="preserve">, AGO-RBNS </w:t>
      </w:r>
      <w:del w:id="347" w:author="Sean E. McGeary" w:date="2019-12-03T13:45:00Z">
        <w:r w:rsidR="001A4E55" w:rsidRPr="004C61E4" w:rsidDel="00DA2458">
          <w:rPr>
            <w:rFonts w:ascii="Helvetica" w:eastAsia="Arial" w:hAnsi="Helvetica" w:cs="Arial"/>
            <w:sz w:val="22"/>
            <w:szCs w:val="22"/>
          </w:rPr>
          <w:delText xml:space="preserve">would an ideal technique to </w:delText>
        </w:r>
        <w:r w:rsidR="00E65460" w:rsidRPr="004C61E4" w:rsidDel="00DA2458">
          <w:rPr>
            <w:rFonts w:ascii="Helvetica" w:eastAsia="Arial" w:hAnsi="Helvetica" w:cs="Arial"/>
            <w:sz w:val="22"/>
            <w:szCs w:val="22"/>
          </w:rPr>
          <w:delText>characterize</w:delText>
        </w:r>
        <w:r w:rsidRPr="004C61E4" w:rsidDel="00DA2458">
          <w:rPr>
            <w:rFonts w:ascii="Helvetica" w:eastAsia="Arial" w:hAnsi="Helvetica" w:cs="Arial"/>
            <w:sz w:val="22"/>
            <w:szCs w:val="22"/>
          </w:rPr>
          <w:delText xml:space="preserve"> these features</w:delText>
        </w:r>
        <w:r w:rsidR="001A4E55" w:rsidRPr="004C61E4" w:rsidDel="00DA2458">
          <w:rPr>
            <w:rFonts w:ascii="Helvetica" w:eastAsia="Arial" w:hAnsi="Helvetica" w:cs="Arial"/>
            <w:sz w:val="22"/>
            <w:szCs w:val="22"/>
          </w:rPr>
          <w:delText xml:space="preserve">, as it </w:delText>
        </w:r>
      </w:del>
      <w:ins w:id="348" w:author="Sean E. McGeary" w:date="2019-12-03T13:45:00Z">
        <w:r w:rsidR="00DA2458">
          <w:rPr>
            <w:rFonts w:ascii="Helvetica" w:eastAsia="Arial" w:hAnsi="Helvetica" w:cs="Arial"/>
            <w:sz w:val="22"/>
            <w:szCs w:val="22"/>
          </w:rPr>
          <w:t xml:space="preserve">provides an ideal platform to </w:t>
        </w:r>
      </w:ins>
      <w:ins w:id="349" w:author="Sean E. McGeary" w:date="2019-12-03T13:46:00Z">
        <w:r w:rsidR="00DA2458">
          <w:rPr>
            <w:rFonts w:ascii="Helvetica" w:eastAsia="Arial" w:hAnsi="Helvetica" w:cs="Arial"/>
            <w:sz w:val="22"/>
            <w:szCs w:val="22"/>
          </w:rPr>
          <w:t xml:space="preserve">construct such </w:t>
        </w:r>
        <w:r w:rsidR="00DA2458" w:rsidRPr="00DA2458">
          <w:rPr>
            <w:rFonts w:ascii="Helvetica" w:eastAsia="Arial" w:hAnsi="Helvetica" w:cs="Arial"/>
            <w:i/>
            <w:iCs/>
            <w:sz w:val="22"/>
            <w:szCs w:val="22"/>
            <w:rPrChange w:id="350" w:author="Sean E. McGeary" w:date="2019-12-03T13:46:00Z">
              <w:rPr>
                <w:rFonts w:ascii="Helvetica" w:eastAsia="Arial" w:hAnsi="Helvetica" w:cs="Arial"/>
                <w:sz w:val="22"/>
                <w:szCs w:val="22"/>
              </w:rPr>
            </w:rPrChange>
          </w:rPr>
          <w:t>a prior</w:t>
        </w:r>
        <w:r w:rsidR="00DA2458">
          <w:rPr>
            <w:rFonts w:ascii="Helvetica" w:eastAsia="Arial" w:hAnsi="Helvetica" w:cs="Arial"/>
            <w:sz w:val="22"/>
            <w:szCs w:val="22"/>
          </w:rPr>
          <w:t xml:space="preserve"> profiles, and to compare such profiles across miR</w:t>
        </w:r>
      </w:ins>
      <w:ins w:id="351" w:author="Sean E. McGeary" w:date="2019-12-03T13:47:00Z">
        <w:r w:rsidR="00DA2458">
          <w:rPr>
            <w:rFonts w:ascii="Helvetica" w:eastAsia="Arial" w:hAnsi="Helvetica" w:cs="Arial"/>
            <w:sz w:val="22"/>
            <w:szCs w:val="22"/>
          </w:rPr>
          <w:t>NAs to identify any consistent features of this pairing</w:t>
        </w:r>
      </w:ins>
      <w:del w:id="352" w:author="Sean E. McGeary" w:date="2019-12-03T13:47:00Z">
        <w:r w:rsidR="001B4C98" w:rsidRPr="004C61E4" w:rsidDel="00DA2458">
          <w:rPr>
            <w:rFonts w:ascii="Helvetica" w:eastAsia="Arial" w:hAnsi="Helvetica" w:cs="Arial"/>
            <w:sz w:val="22"/>
            <w:szCs w:val="22"/>
          </w:rPr>
          <w:delText>reveals</w:delText>
        </w:r>
        <w:r w:rsidR="001A4E55" w:rsidRPr="004C61E4" w:rsidDel="00DA2458">
          <w:rPr>
            <w:rFonts w:ascii="Helvetica" w:eastAsia="Arial" w:hAnsi="Helvetica" w:cs="Arial"/>
            <w:sz w:val="22"/>
            <w:szCs w:val="22"/>
          </w:rPr>
          <w:delText xml:space="preserve"> the binding affin</w:delText>
        </w:r>
        <w:r w:rsidRPr="004C61E4" w:rsidDel="00DA2458">
          <w:rPr>
            <w:rFonts w:ascii="Helvetica" w:eastAsia="Arial" w:hAnsi="Helvetica" w:cs="Arial"/>
            <w:sz w:val="22"/>
            <w:szCs w:val="22"/>
          </w:rPr>
          <w:delText>it</w:delText>
        </w:r>
        <w:r w:rsidR="001B4C98" w:rsidRPr="004C61E4" w:rsidDel="00DA2458">
          <w:rPr>
            <w:rFonts w:ascii="Helvetica" w:eastAsia="Arial" w:hAnsi="Helvetica" w:cs="Arial"/>
            <w:sz w:val="22"/>
            <w:szCs w:val="22"/>
          </w:rPr>
          <w:delText>ies</w:delText>
        </w:r>
        <w:r w:rsidRPr="004C61E4" w:rsidDel="00DA2458">
          <w:rPr>
            <w:rFonts w:ascii="Helvetica" w:eastAsia="Arial" w:hAnsi="Helvetica" w:cs="Arial"/>
            <w:sz w:val="22"/>
            <w:szCs w:val="22"/>
          </w:rPr>
          <w:delText xml:space="preserve"> </w:delText>
        </w:r>
        <w:r w:rsidR="001B4C98" w:rsidRPr="004C61E4" w:rsidDel="00DA2458">
          <w:rPr>
            <w:rFonts w:ascii="Helvetica" w:eastAsia="Arial" w:hAnsi="Helvetica" w:cs="Arial"/>
            <w:sz w:val="22"/>
            <w:szCs w:val="22"/>
          </w:rPr>
          <w:delText>between</w:delText>
        </w:r>
        <w:r w:rsidRPr="004C61E4" w:rsidDel="00DA2458">
          <w:rPr>
            <w:rFonts w:ascii="Helvetica" w:eastAsia="Arial" w:hAnsi="Helvetica" w:cs="Arial"/>
            <w:sz w:val="22"/>
            <w:szCs w:val="22"/>
          </w:rPr>
          <w:delText xml:space="preserve"> </w:delText>
        </w:r>
        <w:r w:rsidR="001B4C98" w:rsidRPr="004C61E4" w:rsidDel="00DA2458">
          <w:rPr>
            <w:rFonts w:ascii="Helvetica" w:eastAsia="Arial" w:hAnsi="Helvetica" w:cs="Arial"/>
            <w:sz w:val="22"/>
            <w:szCs w:val="22"/>
          </w:rPr>
          <w:delText>a</w:delText>
        </w:r>
        <w:r w:rsidRPr="004C61E4" w:rsidDel="00DA2458">
          <w:rPr>
            <w:rFonts w:ascii="Helvetica" w:eastAsia="Arial" w:hAnsi="Helvetica" w:cs="Arial"/>
            <w:sz w:val="22"/>
            <w:szCs w:val="22"/>
          </w:rPr>
          <w:delText xml:space="preserve"> miRNA–AGO complex </w:delText>
        </w:r>
        <w:r w:rsidR="001B4C98" w:rsidRPr="004C61E4" w:rsidDel="00DA2458">
          <w:rPr>
            <w:rFonts w:ascii="Helvetica" w:eastAsia="Arial" w:hAnsi="Helvetica" w:cs="Arial"/>
            <w:sz w:val="22"/>
            <w:szCs w:val="22"/>
          </w:rPr>
          <w:delText>and</w:delText>
        </w:r>
        <w:r w:rsidRPr="004C61E4" w:rsidDel="00DA2458">
          <w:rPr>
            <w:rFonts w:ascii="Helvetica" w:eastAsia="Arial" w:hAnsi="Helvetica" w:cs="Arial"/>
            <w:sz w:val="22"/>
            <w:szCs w:val="22"/>
          </w:rPr>
          <w:delText xml:space="preserve"> its</w:delText>
        </w:r>
        <w:r w:rsidR="001A4E55" w:rsidRPr="004C61E4" w:rsidDel="00DA2458">
          <w:rPr>
            <w:rFonts w:ascii="Helvetica" w:eastAsia="Arial" w:hAnsi="Helvetica" w:cs="Arial"/>
            <w:sz w:val="22"/>
            <w:szCs w:val="22"/>
          </w:rPr>
          <w:delText xml:space="preserve"> target sites without </w:delText>
        </w:r>
        <w:r w:rsidR="001A4E55" w:rsidRPr="004C61E4" w:rsidDel="00DA2458">
          <w:rPr>
            <w:rFonts w:ascii="Helvetica" w:eastAsia="Arial" w:hAnsi="Helvetica" w:cs="Arial"/>
            <w:i/>
            <w:sz w:val="22"/>
            <w:szCs w:val="22"/>
          </w:rPr>
          <w:delText>a priori</w:delText>
        </w:r>
        <w:r w:rsidR="001A4E55" w:rsidRPr="004C61E4" w:rsidDel="00DA2458">
          <w:rPr>
            <w:rFonts w:ascii="Helvetica" w:eastAsia="Arial" w:hAnsi="Helvetica" w:cs="Arial"/>
            <w:sz w:val="22"/>
            <w:szCs w:val="22"/>
          </w:rPr>
          <w:delText xml:space="preserve"> </w:delText>
        </w:r>
        <w:r w:rsidR="001B4C98" w:rsidRPr="004C61E4" w:rsidDel="00DA2458">
          <w:rPr>
            <w:rFonts w:ascii="Helvetica" w:eastAsia="Arial" w:hAnsi="Helvetica" w:cs="Arial"/>
            <w:sz w:val="22"/>
            <w:szCs w:val="22"/>
          </w:rPr>
          <w:delText>knowledge of</w:delText>
        </w:r>
        <w:r w:rsidR="001A4E55" w:rsidRPr="004C61E4" w:rsidDel="00DA2458">
          <w:rPr>
            <w:rFonts w:ascii="Helvetica" w:eastAsia="Arial" w:hAnsi="Helvetica" w:cs="Arial"/>
            <w:sz w:val="22"/>
            <w:szCs w:val="22"/>
          </w:rPr>
          <w:delText xml:space="preserve"> what </w:delText>
        </w:r>
        <w:r w:rsidRPr="004C61E4" w:rsidDel="00DA2458">
          <w:rPr>
            <w:rFonts w:ascii="Helvetica" w:eastAsia="Arial" w:hAnsi="Helvetica" w:cs="Arial"/>
            <w:sz w:val="22"/>
            <w:szCs w:val="22"/>
          </w:rPr>
          <w:delText>these sites</w:delText>
        </w:r>
        <w:r w:rsidR="001A4E55" w:rsidRPr="004C61E4" w:rsidDel="00DA2458">
          <w:rPr>
            <w:rFonts w:ascii="Helvetica" w:eastAsia="Arial" w:hAnsi="Helvetica" w:cs="Arial"/>
            <w:sz w:val="22"/>
            <w:szCs w:val="22"/>
          </w:rPr>
          <w:delText xml:space="preserve"> might be</w:delText>
        </w:r>
      </w:del>
      <w:commentRangeStart w:id="353"/>
      <w:r w:rsidR="001A4E55" w:rsidRPr="004C61E4">
        <w:rPr>
          <w:rFonts w:ascii="Helvetica" w:eastAsia="Arial" w:hAnsi="Helvetica" w:cs="Arial"/>
          <w:sz w:val="22"/>
          <w:szCs w:val="22"/>
        </w:rPr>
        <w:t>.</w:t>
      </w:r>
      <w:r w:rsidRPr="004C61E4">
        <w:rPr>
          <w:rFonts w:ascii="Helvetica" w:eastAsia="Arial" w:hAnsi="Helvetica" w:cs="Arial"/>
          <w:sz w:val="22"/>
          <w:szCs w:val="22"/>
        </w:rPr>
        <w:t xml:space="preserve"> </w:t>
      </w:r>
      <w:r w:rsidR="004F1938" w:rsidRPr="004C61E4">
        <w:rPr>
          <w:rFonts w:ascii="Helvetica" w:eastAsia="Arial" w:hAnsi="Helvetica" w:cs="Arial"/>
          <w:sz w:val="22"/>
          <w:szCs w:val="22"/>
        </w:rPr>
        <w:t xml:space="preserve">However, </w:t>
      </w:r>
      <w:del w:id="354" w:author="Sean E. McGeary" w:date="2019-12-03T13:47:00Z">
        <w:r w:rsidR="001B4C98" w:rsidRPr="004C61E4" w:rsidDel="00DA2458">
          <w:rPr>
            <w:rFonts w:ascii="Helvetica" w:eastAsia="Arial" w:hAnsi="Helvetica" w:cs="Arial"/>
            <w:sz w:val="22"/>
            <w:szCs w:val="22"/>
          </w:rPr>
          <w:delText xml:space="preserve">as previously implemented, </w:delText>
        </w:r>
      </w:del>
      <w:r w:rsidR="001B4C98" w:rsidRPr="004C61E4">
        <w:rPr>
          <w:rFonts w:ascii="Helvetica" w:eastAsia="Arial" w:hAnsi="Helvetica" w:cs="Arial"/>
          <w:sz w:val="22"/>
          <w:szCs w:val="22"/>
        </w:rPr>
        <w:t>AGO-RBNS</w:t>
      </w:r>
      <w:r w:rsidR="004F1938" w:rsidRPr="004C61E4">
        <w:rPr>
          <w:rFonts w:ascii="Helvetica" w:eastAsia="Arial" w:hAnsi="Helvetica" w:cs="Arial"/>
          <w:sz w:val="22"/>
          <w:szCs w:val="22"/>
        </w:rPr>
        <w:t xml:space="preserve"> </w:t>
      </w:r>
      <w:ins w:id="355" w:author="Sean E. McGeary" w:date="2019-12-03T13:47:00Z">
        <w:r w:rsidR="00DA2458">
          <w:rPr>
            <w:rFonts w:ascii="Helvetica" w:eastAsia="Arial" w:hAnsi="Helvetica" w:cs="Arial"/>
            <w:sz w:val="22"/>
            <w:szCs w:val="22"/>
          </w:rPr>
          <w:t xml:space="preserve">performed with fully randomized libraries </w:t>
        </w:r>
      </w:ins>
      <w:r w:rsidR="002F3DD7" w:rsidRPr="004C61E4">
        <w:rPr>
          <w:rFonts w:ascii="Helvetica" w:eastAsia="Arial" w:hAnsi="Helvetica" w:cs="Arial"/>
          <w:sz w:val="22"/>
          <w:szCs w:val="22"/>
        </w:rPr>
        <w:t>does</w:t>
      </w:r>
      <w:r w:rsidR="004F1938" w:rsidRPr="004C61E4">
        <w:rPr>
          <w:rFonts w:ascii="Helvetica" w:eastAsia="Arial" w:hAnsi="Helvetica" w:cs="Arial"/>
          <w:sz w:val="22"/>
          <w:szCs w:val="22"/>
        </w:rPr>
        <w:t xml:space="preserve"> </w:t>
      </w:r>
      <w:r w:rsidR="002F3DD7" w:rsidRPr="004C61E4">
        <w:rPr>
          <w:rFonts w:ascii="Helvetica" w:eastAsia="Arial" w:hAnsi="Helvetica" w:cs="Arial"/>
          <w:sz w:val="22"/>
          <w:szCs w:val="22"/>
        </w:rPr>
        <w:t xml:space="preserve">not </w:t>
      </w:r>
      <w:r w:rsidR="004F1938" w:rsidRPr="004C61E4">
        <w:rPr>
          <w:rFonts w:ascii="Helvetica" w:eastAsia="Arial" w:hAnsi="Helvetica" w:cs="Arial"/>
          <w:sz w:val="22"/>
          <w:szCs w:val="22"/>
        </w:rPr>
        <w:t xml:space="preserve">provide information on </w:t>
      </w:r>
      <w:r w:rsidR="002F3DD7" w:rsidRPr="004C61E4">
        <w:rPr>
          <w:rFonts w:ascii="Helvetica" w:eastAsia="Arial" w:hAnsi="Helvetica" w:cs="Arial"/>
          <w:sz w:val="22"/>
          <w:szCs w:val="22"/>
        </w:rPr>
        <w:t xml:space="preserve">sites with more than </w:t>
      </w:r>
      <w:r w:rsidR="00EE4C55" w:rsidRPr="004C61E4">
        <w:rPr>
          <w:rFonts w:ascii="Helvetica" w:eastAsia="Arial" w:hAnsi="Helvetica" w:cs="Arial"/>
          <w:sz w:val="22"/>
          <w:szCs w:val="22"/>
        </w:rPr>
        <w:t>~</w:t>
      </w:r>
      <w:r w:rsidR="002F3DD7" w:rsidRPr="004C61E4">
        <w:rPr>
          <w:rFonts w:ascii="Helvetica" w:eastAsia="Arial" w:hAnsi="Helvetica" w:cs="Arial"/>
          <w:sz w:val="22"/>
          <w:szCs w:val="22"/>
        </w:rPr>
        <w:t xml:space="preserve">5 </w:t>
      </w:r>
      <w:r w:rsidR="004F1938" w:rsidRPr="004C61E4">
        <w:rPr>
          <w:rFonts w:ascii="Helvetica" w:eastAsia="Arial" w:hAnsi="Helvetica" w:cs="Arial"/>
          <w:sz w:val="22"/>
          <w:szCs w:val="22"/>
        </w:rPr>
        <w:t>supplementary</w:t>
      </w:r>
      <w:r w:rsidR="001B4C98" w:rsidRPr="004C61E4">
        <w:rPr>
          <w:rFonts w:ascii="Helvetica" w:eastAsia="Arial" w:hAnsi="Helvetica" w:cs="Arial"/>
          <w:sz w:val="22"/>
          <w:szCs w:val="22"/>
        </w:rPr>
        <w:t>/</w:t>
      </w:r>
      <w:r w:rsidR="004F1938" w:rsidRPr="004C61E4">
        <w:rPr>
          <w:rFonts w:ascii="Helvetica" w:eastAsia="Arial" w:hAnsi="Helvetica" w:cs="Arial"/>
          <w:sz w:val="22"/>
          <w:szCs w:val="22"/>
        </w:rPr>
        <w:t xml:space="preserve">compensatory </w:t>
      </w:r>
      <w:r w:rsidR="002F3DD7" w:rsidRPr="004C61E4">
        <w:rPr>
          <w:rFonts w:ascii="Helvetica" w:eastAsia="Arial" w:hAnsi="Helvetica" w:cs="Arial"/>
          <w:sz w:val="22"/>
          <w:szCs w:val="22"/>
        </w:rPr>
        <w:t>pairs because</w:t>
      </w:r>
      <w:r w:rsidR="004F1938" w:rsidRPr="004C61E4">
        <w:rPr>
          <w:rFonts w:ascii="Helvetica" w:eastAsia="Arial" w:hAnsi="Helvetica" w:cs="Arial"/>
          <w:sz w:val="22"/>
          <w:szCs w:val="22"/>
        </w:rPr>
        <w:t xml:space="preserve"> </w:t>
      </w:r>
      <w:r w:rsidR="002F3DD7" w:rsidRPr="004C61E4">
        <w:rPr>
          <w:rFonts w:ascii="Helvetica" w:eastAsia="Arial" w:hAnsi="Helvetica" w:cs="Arial"/>
          <w:sz w:val="22"/>
          <w:szCs w:val="22"/>
        </w:rPr>
        <w:t xml:space="preserve">such sites, which involve &gt;12 </w:t>
      </w:r>
      <w:proofErr w:type="spellStart"/>
      <w:r w:rsidR="002F3DD7" w:rsidRPr="004C61E4">
        <w:rPr>
          <w:rFonts w:ascii="Helvetica" w:eastAsia="Arial" w:hAnsi="Helvetica" w:cs="Arial"/>
          <w:sz w:val="22"/>
          <w:szCs w:val="22"/>
        </w:rPr>
        <w:t>nt</w:t>
      </w:r>
      <w:proofErr w:type="spellEnd"/>
      <w:r w:rsidR="002F3DD7" w:rsidRPr="004C61E4">
        <w:rPr>
          <w:rFonts w:ascii="Helvetica" w:eastAsia="Arial" w:hAnsi="Helvetica" w:cs="Arial"/>
          <w:sz w:val="22"/>
          <w:szCs w:val="22"/>
        </w:rPr>
        <w:t xml:space="preserve"> of </w:t>
      </w:r>
      <w:r w:rsidR="001B4C98" w:rsidRPr="004C61E4">
        <w:rPr>
          <w:rFonts w:ascii="Helvetica" w:eastAsia="Arial" w:hAnsi="Helvetica" w:cs="Arial"/>
          <w:sz w:val="22"/>
          <w:szCs w:val="22"/>
        </w:rPr>
        <w:t xml:space="preserve">total </w:t>
      </w:r>
      <w:r w:rsidR="002F3DD7" w:rsidRPr="004C61E4">
        <w:rPr>
          <w:rFonts w:ascii="Helvetica" w:eastAsia="Arial" w:hAnsi="Helvetica" w:cs="Arial"/>
          <w:sz w:val="22"/>
          <w:szCs w:val="22"/>
        </w:rPr>
        <w:t>pairing</w:t>
      </w:r>
      <w:r w:rsidR="004F1938" w:rsidRPr="004C61E4">
        <w:rPr>
          <w:rFonts w:ascii="Helvetica" w:eastAsia="Arial" w:hAnsi="Helvetica" w:cs="Arial"/>
          <w:sz w:val="22"/>
          <w:szCs w:val="22"/>
        </w:rPr>
        <w:t xml:space="preserve"> </w:t>
      </w:r>
      <w:r w:rsidR="002F3DD7" w:rsidRPr="004C61E4">
        <w:rPr>
          <w:rFonts w:ascii="Helvetica" w:eastAsia="Arial" w:hAnsi="Helvetica" w:cs="Arial"/>
          <w:sz w:val="22"/>
          <w:szCs w:val="22"/>
        </w:rPr>
        <w:t>(Fig 1</w:t>
      </w:r>
      <w:r w:rsidR="006855F4" w:rsidRPr="004C61E4">
        <w:rPr>
          <w:rFonts w:ascii="Helvetica" w:eastAsia="Arial" w:hAnsi="Helvetica" w:cs="Arial"/>
          <w:sz w:val="22"/>
          <w:szCs w:val="22"/>
        </w:rPr>
        <w:t>A</w:t>
      </w:r>
      <w:r w:rsidR="002F3DD7" w:rsidRPr="004C61E4">
        <w:rPr>
          <w:rFonts w:ascii="Helvetica" w:eastAsia="Arial" w:hAnsi="Helvetica" w:cs="Arial"/>
          <w:sz w:val="22"/>
          <w:szCs w:val="22"/>
        </w:rPr>
        <w:t>)</w:t>
      </w:r>
      <w:r w:rsidR="001B4C98" w:rsidRPr="004C61E4">
        <w:rPr>
          <w:rFonts w:ascii="Helvetica" w:eastAsia="Arial" w:hAnsi="Helvetica" w:cs="Arial"/>
          <w:sz w:val="22"/>
          <w:szCs w:val="22"/>
        </w:rPr>
        <w:t>,</w:t>
      </w:r>
      <w:r w:rsidR="002F3DD7" w:rsidRPr="004C61E4">
        <w:rPr>
          <w:rFonts w:ascii="Helvetica" w:eastAsia="Arial" w:hAnsi="Helvetica" w:cs="Arial"/>
          <w:sz w:val="22"/>
          <w:szCs w:val="22"/>
        </w:rPr>
        <w:t xml:space="preserve"> are too rare in </w:t>
      </w:r>
      <w:del w:id="356" w:author="Sean E. McGeary" w:date="2019-12-03T13:49:00Z">
        <w:r w:rsidR="002F3DD7" w:rsidRPr="004C61E4" w:rsidDel="00F70659">
          <w:rPr>
            <w:rFonts w:ascii="Helvetica" w:eastAsia="Arial" w:hAnsi="Helvetica" w:cs="Arial"/>
            <w:sz w:val="22"/>
            <w:szCs w:val="22"/>
          </w:rPr>
          <w:delText xml:space="preserve">the </w:delText>
        </w:r>
      </w:del>
      <w:r w:rsidR="00EE4C55" w:rsidRPr="004C61E4">
        <w:rPr>
          <w:rFonts w:ascii="Helvetica" w:eastAsia="Arial" w:hAnsi="Helvetica" w:cs="Arial"/>
          <w:sz w:val="22"/>
          <w:szCs w:val="22"/>
        </w:rPr>
        <w:t>in</w:t>
      </w:r>
      <w:del w:id="357" w:author="Sean E. McGeary" w:date="2019-12-03T13:49:00Z">
        <w:r w:rsidR="00EE4C55" w:rsidRPr="004C61E4" w:rsidDel="00F70659">
          <w:rPr>
            <w:rFonts w:ascii="Helvetica" w:eastAsia="Arial" w:hAnsi="Helvetica" w:cs="Arial"/>
            <w:sz w:val="22"/>
            <w:szCs w:val="22"/>
          </w:rPr>
          <w:delText>itial</w:delText>
        </w:r>
      </w:del>
      <w:ins w:id="358" w:author="Sean E. McGeary" w:date="2019-12-03T13:49:00Z">
        <w:r w:rsidR="00F70659">
          <w:rPr>
            <w:rFonts w:ascii="Helvetica" w:eastAsia="Arial" w:hAnsi="Helvetica" w:cs="Arial"/>
            <w:sz w:val="22"/>
            <w:szCs w:val="22"/>
          </w:rPr>
          <w:t>put</w:t>
        </w:r>
      </w:ins>
      <w:r w:rsidR="00EE4C55" w:rsidRPr="004C61E4">
        <w:rPr>
          <w:rFonts w:ascii="Helvetica" w:eastAsia="Arial" w:hAnsi="Helvetica" w:cs="Arial"/>
          <w:sz w:val="22"/>
          <w:szCs w:val="22"/>
        </w:rPr>
        <w:t xml:space="preserve"> </w:t>
      </w:r>
      <w:r w:rsidR="001B4C98" w:rsidRPr="004C61E4">
        <w:rPr>
          <w:rFonts w:ascii="Helvetica" w:eastAsia="Arial" w:hAnsi="Helvetica" w:cs="Arial"/>
          <w:sz w:val="22"/>
          <w:szCs w:val="22"/>
        </w:rPr>
        <w:t>random</w:t>
      </w:r>
      <w:del w:id="359" w:author="Sean E. McGeary" w:date="2019-12-03T13:49:00Z">
        <w:r w:rsidR="001B4C98" w:rsidRPr="004C61E4" w:rsidDel="00F70659">
          <w:rPr>
            <w:rFonts w:ascii="Helvetica" w:eastAsia="Arial" w:hAnsi="Helvetica" w:cs="Arial"/>
            <w:sz w:val="22"/>
            <w:szCs w:val="22"/>
          </w:rPr>
          <w:delText>-sequence</w:delText>
        </w:r>
      </w:del>
      <w:r w:rsidR="001B4C98" w:rsidRPr="004C61E4">
        <w:rPr>
          <w:rFonts w:ascii="Helvetica" w:eastAsia="Arial" w:hAnsi="Helvetica" w:cs="Arial"/>
          <w:sz w:val="22"/>
          <w:szCs w:val="22"/>
        </w:rPr>
        <w:t xml:space="preserve"> </w:t>
      </w:r>
      <w:r w:rsidR="00EE4C55" w:rsidRPr="004C61E4">
        <w:rPr>
          <w:rFonts w:ascii="Helvetica" w:eastAsia="Arial" w:hAnsi="Helvetica" w:cs="Arial"/>
          <w:sz w:val="22"/>
          <w:szCs w:val="22"/>
        </w:rPr>
        <w:t>library</w:t>
      </w:r>
      <w:r w:rsidR="002F3DD7" w:rsidRPr="004C61E4">
        <w:rPr>
          <w:rFonts w:ascii="Helvetica" w:eastAsia="Arial" w:hAnsi="Helvetica" w:cs="Arial"/>
          <w:sz w:val="22"/>
          <w:szCs w:val="22"/>
        </w:rPr>
        <w:t xml:space="preserve"> </w:t>
      </w:r>
      <w:ins w:id="360" w:author="Sean E. McGeary" w:date="2019-12-03T13:49:00Z">
        <w:r w:rsidR="00F70659">
          <w:rPr>
            <w:rFonts w:ascii="Helvetica" w:eastAsia="Arial" w:hAnsi="Helvetica" w:cs="Arial"/>
            <w:sz w:val="22"/>
            <w:szCs w:val="22"/>
          </w:rPr>
          <w:t xml:space="preserve">sequencing </w:t>
        </w:r>
      </w:ins>
      <w:del w:id="361" w:author="Sean E. McGeary" w:date="2019-12-03T13:49:00Z">
        <w:r w:rsidR="002F3DD7" w:rsidRPr="004C61E4" w:rsidDel="00F70659">
          <w:rPr>
            <w:rFonts w:ascii="Helvetica" w:eastAsia="Arial" w:hAnsi="Helvetica" w:cs="Arial"/>
            <w:sz w:val="22"/>
            <w:szCs w:val="22"/>
          </w:rPr>
          <w:delText xml:space="preserve">to allow </w:delText>
        </w:r>
      </w:del>
      <w:ins w:id="362" w:author="Sean E. McGeary" w:date="2019-12-03T13:49:00Z">
        <w:r w:rsidR="00F70659">
          <w:rPr>
            <w:rFonts w:ascii="Helvetica" w:eastAsia="Arial" w:hAnsi="Helvetica" w:cs="Arial"/>
            <w:sz w:val="22"/>
            <w:szCs w:val="22"/>
          </w:rPr>
          <w:t xml:space="preserve">for </w:t>
        </w:r>
      </w:ins>
      <w:r w:rsidR="002F3DD7" w:rsidRPr="004C61E4">
        <w:rPr>
          <w:rFonts w:ascii="Helvetica" w:eastAsia="Arial" w:hAnsi="Helvetica" w:cs="Arial"/>
          <w:sz w:val="22"/>
          <w:szCs w:val="22"/>
        </w:rPr>
        <w:t xml:space="preserve">accurate calculation </w:t>
      </w:r>
      <w:del w:id="363" w:author="Sean E. McGeary" w:date="2019-12-03T13:50:00Z">
        <w:r w:rsidR="002F3DD7" w:rsidRPr="00F70659" w:rsidDel="00F70659">
          <w:rPr>
            <w:rFonts w:ascii="Helvetica" w:eastAsia="Arial" w:hAnsi="Helvetica" w:cs="Arial"/>
            <w:i/>
            <w:iCs/>
            <w:sz w:val="22"/>
            <w:szCs w:val="22"/>
            <w:rPrChange w:id="364" w:author="Sean E. McGeary" w:date="2019-12-03T13:50:00Z">
              <w:rPr>
                <w:rFonts w:ascii="Helvetica" w:eastAsia="Arial" w:hAnsi="Helvetica" w:cs="Arial"/>
                <w:sz w:val="22"/>
                <w:szCs w:val="22"/>
              </w:rPr>
            </w:rPrChange>
          </w:rPr>
          <w:delText>of enrichment values</w:delText>
        </w:r>
      </w:del>
      <w:ins w:id="365" w:author="Sean E. McGeary" w:date="2019-12-03T13:50:00Z">
        <w:r w:rsidR="00F70659" w:rsidRPr="00F70659">
          <w:rPr>
            <w:rFonts w:ascii="Helvetica" w:eastAsia="Arial" w:hAnsi="Helvetica" w:cs="Arial"/>
            <w:i/>
            <w:iCs/>
            <w:sz w:val="22"/>
            <w:szCs w:val="22"/>
            <w:rPrChange w:id="366" w:author="Sean E. McGeary" w:date="2019-12-03T13:50:00Z">
              <w:rPr>
                <w:rFonts w:ascii="Helvetica" w:eastAsia="Arial" w:hAnsi="Helvetica" w:cs="Arial"/>
                <w:sz w:val="22"/>
                <w:szCs w:val="22"/>
              </w:rPr>
            </w:rPrChange>
          </w:rPr>
          <w:t>K</w:t>
        </w:r>
        <w:r w:rsidR="00F70659" w:rsidRPr="00F70659">
          <w:rPr>
            <w:rFonts w:ascii="Helvetica" w:eastAsia="Arial" w:hAnsi="Helvetica" w:cs="Arial"/>
            <w:sz w:val="22"/>
            <w:szCs w:val="22"/>
            <w:vertAlign w:val="subscript"/>
            <w:rPrChange w:id="367" w:author="Sean E. McGeary" w:date="2019-12-03T13:50:00Z">
              <w:rPr>
                <w:rFonts w:ascii="Helvetica" w:eastAsia="Arial" w:hAnsi="Helvetica" w:cs="Arial"/>
                <w:sz w:val="22"/>
                <w:szCs w:val="22"/>
              </w:rPr>
            </w:rPrChange>
          </w:rPr>
          <w:t>D</w:t>
        </w:r>
        <w:r w:rsidR="00F70659">
          <w:rPr>
            <w:rFonts w:ascii="Helvetica" w:eastAsia="Arial" w:hAnsi="Helvetica" w:cs="Arial"/>
            <w:sz w:val="22"/>
            <w:szCs w:val="22"/>
          </w:rPr>
          <w:t xml:space="preserve"> values</w:t>
        </w:r>
      </w:ins>
      <w:r w:rsidR="002F3DD7" w:rsidRPr="004C61E4">
        <w:rPr>
          <w:rFonts w:ascii="Helvetica" w:eastAsia="Arial" w:hAnsi="Helvetica" w:cs="Arial"/>
          <w:sz w:val="22"/>
          <w:szCs w:val="22"/>
        </w:rPr>
        <w:t xml:space="preserve">. Here, we </w:t>
      </w:r>
      <w:del w:id="368" w:author="Sean E. McGeary" w:date="2019-08-24T17:55:00Z">
        <w:r w:rsidR="002F3DD7" w:rsidRPr="004C61E4" w:rsidDel="00D947BE">
          <w:rPr>
            <w:rFonts w:ascii="Helvetica" w:eastAsia="Arial" w:hAnsi="Helvetica" w:cs="Arial"/>
            <w:sz w:val="22"/>
            <w:szCs w:val="22"/>
          </w:rPr>
          <w:delText xml:space="preserve">generate </w:delText>
        </w:r>
      </w:del>
      <w:ins w:id="369" w:author="Sean E. McGeary" w:date="2019-08-24T17:55:00Z">
        <w:r w:rsidR="00D947BE" w:rsidRPr="004C61E4">
          <w:rPr>
            <w:rFonts w:ascii="Helvetica" w:eastAsia="Arial" w:hAnsi="Helvetica" w:cs="Arial"/>
            <w:sz w:val="22"/>
            <w:szCs w:val="22"/>
          </w:rPr>
          <w:t xml:space="preserve">construct </w:t>
        </w:r>
      </w:ins>
      <w:r w:rsidR="002F3DD7" w:rsidRPr="004C61E4">
        <w:rPr>
          <w:rFonts w:ascii="Helvetica" w:eastAsia="Arial" w:hAnsi="Helvetica" w:cs="Arial"/>
          <w:sz w:val="22"/>
          <w:szCs w:val="22"/>
        </w:rPr>
        <w:t xml:space="preserve">RNA </w:t>
      </w:r>
      <w:r w:rsidR="001B4C98" w:rsidRPr="004C61E4">
        <w:rPr>
          <w:rFonts w:ascii="Helvetica" w:eastAsia="Arial" w:hAnsi="Helvetica" w:cs="Arial"/>
          <w:sz w:val="22"/>
          <w:szCs w:val="22"/>
        </w:rPr>
        <w:t>librarie</w:t>
      </w:r>
      <w:r w:rsidR="002F3DD7" w:rsidRPr="004C61E4">
        <w:rPr>
          <w:rFonts w:ascii="Helvetica" w:eastAsia="Arial" w:hAnsi="Helvetica" w:cs="Arial"/>
          <w:sz w:val="22"/>
          <w:szCs w:val="22"/>
        </w:rPr>
        <w:t xml:space="preserve">s </w:t>
      </w:r>
      <w:del w:id="370" w:author="Sean E. McGeary" w:date="2019-12-03T13:50:00Z">
        <w:r w:rsidR="00E65460" w:rsidRPr="004C61E4" w:rsidDel="00B33CC7">
          <w:rPr>
            <w:rFonts w:ascii="Helvetica" w:eastAsia="Arial" w:hAnsi="Helvetica" w:cs="Arial"/>
            <w:sz w:val="22"/>
            <w:szCs w:val="22"/>
          </w:rPr>
          <w:delText xml:space="preserve">more </w:delText>
        </w:r>
      </w:del>
      <w:r w:rsidR="00E65460" w:rsidRPr="004C61E4">
        <w:rPr>
          <w:rFonts w:ascii="Helvetica" w:eastAsia="Arial" w:hAnsi="Helvetica" w:cs="Arial"/>
          <w:sz w:val="22"/>
          <w:szCs w:val="22"/>
        </w:rPr>
        <w:t>suitable for characterizing</w:t>
      </w:r>
      <w:r w:rsidR="002F3DD7" w:rsidRPr="004C61E4">
        <w:rPr>
          <w:rFonts w:ascii="Helvetica" w:eastAsia="Arial" w:hAnsi="Helvetica" w:cs="Arial"/>
          <w:sz w:val="22"/>
          <w:szCs w:val="22"/>
        </w:rPr>
        <w:t xml:space="preserve"> 3′-compensatory sites and use these </w:t>
      </w:r>
      <w:r w:rsidR="001B4C98" w:rsidRPr="004C61E4">
        <w:rPr>
          <w:rFonts w:ascii="Helvetica" w:eastAsia="Arial" w:hAnsi="Helvetica" w:cs="Arial"/>
          <w:sz w:val="22"/>
          <w:szCs w:val="22"/>
        </w:rPr>
        <w:t>librarie</w:t>
      </w:r>
      <w:r w:rsidR="002F3DD7" w:rsidRPr="004C61E4">
        <w:rPr>
          <w:rFonts w:ascii="Helvetica" w:eastAsia="Arial" w:hAnsi="Helvetica" w:cs="Arial"/>
          <w:sz w:val="22"/>
          <w:szCs w:val="22"/>
        </w:rPr>
        <w:t xml:space="preserve">s </w:t>
      </w:r>
      <w:r w:rsidR="00BB4F25" w:rsidRPr="004C61E4">
        <w:rPr>
          <w:rFonts w:ascii="Helvetica" w:eastAsia="Arial" w:hAnsi="Helvetica" w:cs="Arial"/>
          <w:sz w:val="22"/>
          <w:szCs w:val="22"/>
        </w:rPr>
        <w:t>to generate</w:t>
      </w:r>
      <w:r w:rsidR="002F3DD7" w:rsidRPr="004C61E4">
        <w:rPr>
          <w:rFonts w:ascii="Helvetica" w:eastAsia="Arial" w:hAnsi="Helvetica" w:cs="Arial"/>
          <w:sz w:val="22"/>
          <w:szCs w:val="22"/>
        </w:rPr>
        <w:t xml:space="preserve"> AGO-RBNS</w:t>
      </w:r>
      <w:r w:rsidR="004F1938" w:rsidRPr="004C61E4">
        <w:rPr>
          <w:rFonts w:ascii="Helvetica" w:eastAsia="Arial" w:hAnsi="Helvetica" w:cs="Arial"/>
          <w:sz w:val="22"/>
          <w:szCs w:val="22"/>
        </w:rPr>
        <w:t xml:space="preserve"> </w:t>
      </w:r>
      <w:r w:rsidR="00BB4F25" w:rsidRPr="004C61E4">
        <w:rPr>
          <w:rFonts w:ascii="Helvetica" w:eastAsia="Arial" w:hAnsi="Helvetica" w:cs="Arial"/>
          <w:sz w:val="22"/>
          <w:szCs w:val="22"/>
        </w:rPr>
        <w:t xml:space="preserve">data </w:t>
      </w:r>
      <w:r w:rsidR="00E65460" w:rsidRPr="004C61E4">
        <w:rPr>
          <w:rFonts w:ascii="Helvetica" w:eastAsia="Arial" w:hAnsi="Helvetica" w:cs="Arial"/>
          <w:sz w:val="22"/>
          <w:szCs w:val="22"/>
        </w:rPr>
        <w:t>that enable</w:t>
      </w:r>
      <w:r w:rsidR="00BB4F25" w:rsidRPr="004C61E4">
        <w:rPr>
          <w:rFonts w:ascii="Helvetica" w:eastAsia="Arial" w:hAnsi="Helvetica" w:cs="Arial"/>
          <w:sz w:val="22"/>
          <w:szCs w:val="22"/>
        </w:rPr>
        <w:t xml:space="preserve"> the systematic</w:t>
      </w:r>
      <w:ins w:id="371" w:author="Sean E. McGeary" w:date="2019-11-28T23:49:00Z">
        <w:r w:rsidR="00A9464D">
          <w:rPr>
            <w:rFonts w:ascii="Helvetica" w:eastAsia="Arial" w:hAnsi="Helvetica" w:cs="Arial"/>
            <w:sz w:val="22"/>
            <w:szCs w:val="22"/>
          </w:rPr>
          <w:t>, comprehensive</w:t>
        </w:r>
      </w:ins>
      <w:r w:rsidR="00BB4F25" w:rsidRPr="004C61E4">
        <w:rPr>
          <w:rFonts w:ascii="Helvetica" w:eastAsia="Arial" w:hAnsi="Helvetica" w:cs="Arial"/>
          <w:sz w:val="22"/>
          <w:szCs w:val="22"/>
        </w:rPr>
        <w:t xml:space="preserve"> analysis of pairing to the miRNA 3′ region</w:t>
      </w:r>
      <w:commentRangeEnd w:id="353"/>
      <w:r w:rsidR="00B4643C" w:rsidRPr="004C61E4">
        <w:rPr>
          <w:rStyle w:val="CommentReference"/>
          <w:rFonts w:ascii="Helvetica" w:hAnsi="Helvetica"/>
        </w:rPr>
        <w:commentReference w:id="353"/>
      </w:r>
      <w:ins w:id="372" w:author="Sean E. McGeary" w:date="2019-11-28T23:49:00Z">
        <w:r w:rsidR="00A9464D">
          <w:rPr>
            <w:rFonts w:ascii="Helvetica" w:eastAsia="Arial" w:hAnsi="Helvetica" w:cs="Arial"/>
            <w:sz w:val="22"/>
            <w:szCs w:val="22"/>
          </w:rPr>
          <w:t xml:space="preserve"> for individual miRNA sequences</w:t>
        </w:r>
      </w:ins>
      <w:r w:rsidR="00BB4F25" w:rsidRPr="004C61E4">
        <w:rPr>
          <w:rFonts w:ascii="Helvetica" w:eastAsia="Arial" w:hAnsi="Helvetica" w:cs="Arial"/>
          <w:sz w:val="22"/>
          <w:szCs w:val="22"/>
        </w:rPr>
        <w:t>.</w:t>
      </w:r>
      <w:del w:id="373" w:author="Sean E. McGeary" w:date="2019-08-24T18:21:00Z">
        <w:r w:rsidR="00BB4F25" w:rsidRPr="004C61E4" w:rsidDel="00D013F5">
          <w:rPr>
            <w:rFonts w:ascii="Helvetica" w:eastAsia="Arial" w:hAnsi="Helvetica" w:cs="Arial"/>
            <w:sz w:val="22"/>
            <w:szCs w:val="22"/>
          </w:rPr>
          <w:delText xml:space="preserve"> </w:delText>
        </w:r>
      </w:del>
      <w:del w:id="374" w:author="Sean E. McGeary" w:date="2019-11-28T23:54:00Z">
        <w:r w:rsidR="004F1938" w:rsidRPr="004C61E4" w:rsidDel="00A9464D">
          <w:rPr>
            <w:rFonts w:ascii="Helvetica" w:eastAsia="Arial" w:hAnsi="Helvetica" w:cs="Arial"/>
            <w:sz w:val="22"/>
            <w:szCs w:val="22"/>
          </w:rPr>
          <w:delText xml:space="preserve"> </w:delText>
        </w:r>
      </w:del>
    </w:p>
    <w:p w14:paraId="0E5F1EC4" w14:textId="77777777" w:rsidR="00C849A9" w:rsidRPr="004C61E4" w:rsidRDefault="00C849A9" w:rsidP="004C61E4">
      <w:pPr>
        <w:pStyle w:val="Normal1"/>
        <w:contextualSpacing/>
        <w:rPr>
          <w:rFonts w:ascii="Helvetica" w:eastAsia="Arial" w:hAnsi="Helvetica" w:cs="Arial"/>
          <w:sz w:val="22"/>
          <w:szCs w:val="22"/>
        </w:rPr>
      </w:pPr>
    </w:p>
    <w:p w14:paraId="4ACE1214" w14:textId="0D6DB812" w:rsidR="00CD3077" w:rsidRPr="004C61E4" w:rsidRDefault="00C849A9"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Results</w:t>
      </w:r>
    </w:p>
    <w:p w14:paraId="5E985A90" w14:textId="157CF664" w:rsidR="00CD3077" w:rsidRPr="004C61E4" w:rsidRDefault="00EE4C55"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B</w:t>
      </w:r>
      <w:r w:rsidR="00C8166C" w:rsidRPr="004C61E4">
        <w:rPr>
          <w:rFonts w:ascii="Helvetica" w:eastAsia="Arial" w:hAnsi="Helvetica" w:cs="Arial"/>
          <w:b/>
          <w:sz w:val="22"/>
          <w:szCs w:val="22"/>
        </w:rPr>
        <w:t>inding</w:t>
      </w:r>
      <w:r w:rsidRPr="004C61E4">
        <w:rPr>
          <w:rFonts w:ascii="Helvetica" w:eastAsia="Arial" w:hAnsi="Helvetica" w:cs="Arial"/>
          <w:b/>
          <w:sz w:val="22"/>
          <w:szCs w:val="22"/>
        </w:rPr>
        <w:t>-</w:t>
      </w:r>
      <w:r w:rsidR="00C8166C" w:rsidRPr="004C61E4">
        <w:rPr>
          <w:rFonts w:ascii="Helvetica" w:eastAsia="Arial" w:hAnsi="Helvetica" w:cs="Arial"/>
          <w:b/>
          <w:sz w:val="22"/>
          <w:szCs w:val="22"/>
        </w:rPr>
        <w:t xml:space="preserve">affinity profiles for </w:t>
      </w:r>
      <w:del w:id="375" w:author="Sean E. McGeary" w:date="2019-11-28T23:50:00Z">
        <w:r w:rsidR="00947BCB" w:rsidRPr="004C61E4" w:rsidDel="00A9464D">
          <w:rPr>
            <w:rFonts w:ascii="Helvetica" w:eastAsia="Arial" w:hAnsi="Helvetica" w:cs="Arial"/>
            <w:b/>
            <w:sz w:val="22"/>
            <w:szCs w:val="22"/>
          </w:rPr>
          <w:delText>let-7</w:delText>
        </w:r>
        <w:r w:rsidR="00E1702B" w:rsidRPr="004C61E4" w:rsidDel="00A9464D">
          <w:rPr>
            <w:rFonts w:ascii="Helvetica" w:eastAsia="Arial" w:hAnsi="Helvetica" w:cs="Arial"/>
            <w:b/>
            <w:sz w:val="22"/>
            <w:szCs w:val="22"/>
          </w:rPr>
          <w:delText>a</w:delText>
        </w:r>
        <w:r w:rsidR="00947BCB" w:rsidRPr="004C61E4" w:rsidDel="00A9464D">
          <w:rPr>
            <w:rFonts w:ascii="Helvetica" w:eastAsia="Arial" w:hAnsi="Helvetica" w:cs="Arial"/>
            <w:b/>
            <w:sz w:val="22"/>
            <w:szCs w:val="22"/>
          </w:rPr>
          <w:delText xml:space="preserve"> </w:delText>
        </w:r>
      </w:del>
      <w:r w:rsidR="00C8166C" w:rsidRPr="004C61E4">
        <w:rPr>
          <w:rFonts w:ascii="Helvetica" w:eastAsia="Arial" w:hAnsi="Helvetica" w:cs="Arial"/>
          <w:b/>
          <w:sz w:val="22"/>
          <w:szCs w:val="22"/>
        </w:rPr>
        <w:t>3′</w:t>
      </w:r>
      <w:r w:rsidRPr="004C61E4">
        <w:rPr>
          <w:rFonts w:ascii="Helvetica" w:eastAsia="Arial" w:hAnsi="Helvetica" w:cs="Arial"/>
          <w:b/>
          <w:sz w:val="22"/>
          <w:szCs w:val="22"/>
        </w:rPr>
        <w:t>-compensatory sites</w:t>
      </w:r>
      <w:ins w:id="376" w:author="Sean E. McGeary" w:date="2019-11-28T23:49:00Z">
        <w:r w:rsidR="00A9464D">
          <w:rPr>
            <w:rFonts w:ascii="Helvetica" w:eastAsia="Arial" w:hAnsi="Helvetica" w:cs="Arial"/>
            <w:b/>
            <w:sz w:val="22"/>
            <w:szCs w:val="22"/>
          </w:rPr>
          <w:t xml:space="preserve"> </w:t>
        </w:r>
      </w:ins>
      <w:ins w:id="377" w:author="Sean E. McGeary" w:date="2019-11-28T23:51:00Z">
        <w:r w:rsidR="00A9464D">
          <w:rPr>
            <w:rFonts w:ascii="Helvetica" w:eastAsia="Arial" w:hAnsi="Helvetica" w:cs="Arial"/>
            <w:b/>
            <w:sz w:val="22"/>
            <w:szCs w:val="22"/>
          </w:rPr>
          <w:t xml:space="preserve">of </w:t>
        </w:r>
      </w:ins>
      <w:ins w:id="378" w:author="Sean E. McGeary" w:date="2019-11-28T23:50:00Z">
        <w:r w:rsidR="00A9464D">
          <w:rPr>
            <w:rFonts w:ascii="Helvetica" w:eastAsia="Arial" w:hAnsi="Helvetica" w:cs="Arial"/>
            <w:b/>
            <w:sz w:val="22"/>
            <w:szCs w:val="22"/>
          </w:rPr>
          <w:t>let-7a</w:t>
        </w:r>
      </w:ins>
    </w:p>
    <w:p w14:paraId="55500596" w14:textId="6238664B" w:rsidR="00CF22D7" w:rsidRPr="004C61E4" w:rsidRDefault="00F8618B"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As </w:t>
      </w:r>
      <w:r w:rsidR="00CC2B34" w:rsidRPr="004C61E4">
        <w:rPr>
          <w:rFonts w:ascii="Helvetica" w:eastAsia="Arial" w:hAnsi="Helvetica" w:cs="Arial"/>
          <w:sz w:val="22"/>
          <w:szCs w:val="22"/>
        </w:rPr>
        <w:t>previously</w:t>
      </w:r>
      <w:r w:rsidRPr="004C61E4">
        <w:rPr>
          <w:rFonts w:ascii="Helvetica" w:eastAsia="Arial" w:hAnsi="Helvetica" w:cs="Arial"/>
          <w:sz w:val="22"/>
          <w:szCs w:val="22"/>
        </w:rPr>
        <w:t xml:space="preserve"> implement</w:t>
      </w:r>
      <w:r w:rsidR="00CC2B34" w:rsidRPr="004C61E4">
        <w:rPr>
          <w:rFonts w:ascii="Helvetica" w:eastAsia="Arial" w:hAnsi="Helvetica" w:cs="Arial"/>
          <w:sz w:val="22"/>
          <w:szCs w:val="22"/>
        </w:rPr>
        <w:t>ed</w:t>
      </w:r>
      <w:r w:rsidRPr="004C61E4">
        <w:rPr>
          <w:rFonts w:ascii="Helvetica" w:eastAsia="Arial" w:hAnsi="Helvetica" w:cs="Arial"/>
          <w:sz w:val="22"/>
          <w:szCs w:val="22"/>
        </w:rPr>
        <w:t xml:space="preserve">, </w:t>
      </w:r>
      <w:r w:rsidR="00E65460" w:rsidRPr="004C61E4">
        <w:rPr>
          <w:rFonts w:ascii="Helvetica" w:eastAsia="Arial" w:hAnsi="Helvetica" w:cs="Arial"/>
          <w:sz w:val="22"/>
          <w:szCs w:val="22"/>
        </w:rPr>
        <w:t xml:space="preserve">AGO-RBNS </w:t>
      </w:r>
      <w:r w:rsidR="00DE3D13" w:rsidRPr="004C61E4">
        <w:rPr>
          <w:rFonts w:ascii="Helvetica" w:eastAsia="Arial" w:hAnsi="Helvetica" w:cs="Arial"/>
          <w:sz w:val="22"/>
          <w:szCs w:val="22"/>
        </w:rPr>
        <w:t>begins with the</w:t>
      </w:r>
      <w:r w:rsidR="00E65460" w:rsidRPr="004C61E4">
        <w:rPr>
          <w:rFonts w:ascii="Helvetica" w:eastAsia="Arial" w:hAnsi="Helvetica" w:cs="Arial"/>
          <w:sz w:val="22"/>
          <w:szCs w:val="22"/>
        </w:rPr>
        <w:t xml:space="preserve"> </w:t>
      </w:r>
      <w:r w:rsidR="00DE3D13" w:rsidRPr="004C61E4">
        <w:rPr>
          <w:rFonts w:ascii="Helvetica" w:eastAsia="Arial" w:hAnsi="Helvetica" w:cs="Arial"/>
          <w:sz w:val="22"/>
          <w:szCs w:val="22"/>
        </w:rPr>
        <w:t>incubation of</w:t>
      </w:r>
      <w:r w:rsidR="00E65460" w:rsidRPr="004C61E4">
        <w:rPr>
          <w:rFonts w:ascii="Helvetica" w:eastAsia="Arial" w:hAnsi="Helvetica" w:cs="Arial"/>
          <w:sz w:val="22"/>
          <w:szCs w:val="22"/>
        </w:rPr>
        <w:t xml:space="preserve"> </w:t>
      </w:r>
      <w:r w:rsidRPr="004C61E4">
        <w:rPr>
          <w:rFonts w:ascii="Helvetica" w:eastAsia="Arial" w:hAnsi="Helvetica" w:cs="Arial"/>
          <w:sz w:val="22"/>
          <w:szCs w:val="22"/>
        </w:rPr>
        <w:t xml:space="preserve">purified </w:t>
      </w:r>
      <w:ins w:id="379" w:author="Sean E. McGeary" w:date="2019-08-24T18:01:00Z">
        <w:r w:rsidR="00D947BE" w:rsidRPr="004C61E4">
          <w:rPr>
            <w:rFonts w:ascii="Helvetica" w:eastAsia="Arial" w:hAnsi="Helvetica" w:cs="Arial"/>
            <w:sz w:val="22"/>
            <w:szCs w:val="22"/>
          </w:rPr>
          <w:t>AGO–</w:t>
        </w:r>
      </w:ins>
      <w:r w:rsidRPr="004C61E4">
        <w:rPr>
          <w:rFonts w:ascii="Helvetica" w:eastAsia="Arial" w:hAnsi="Helvetica" w:cs="Arial"/>
          <w:sz w:val="22"/>
          <w:szCs w:val="22"/>
        </w:rPr>
        <w:t>miRNA</w:t>
      </w:r>
      <w:del w:id="380" w:author="Sean E. McGeary" w:date="2019-08-24T18:01:00Z">
        <w:r w:rsidRPr="004C61E4" w:rsidDel="00D947BE">
          <w:rPr>
            <w:rFonts w:ascii="Helvetica" w:eastAsia="Arial" w:hAnsi="Helvetica" w:cs="Arial"/>
            <w:sz w:val="22"/>
            <w:szCs w:val="22"/>
          </w:rPr>
          <w:delText>–AGO</w:delText>
        </w:r>
      </w:del>
      <w:r w:rsidRPr="004C61E4">
        <w:rPr>
          <w:rFonts w:ascii="Helvetica" w:eastAsia="Arial" w:hAnsi="Helvetica" w:cs="Arial"/>
          <w:sz w:val="22"/>
          <w:szCs w:val="22"/>
        </w:rPr>
        <w:t xml:space="preserve"> complex with</w:t>
      </w:r>
      <w:r w:rsidR="00E65460" w:rsidRPr="004C61E4">
        <w:rPr>
          <w:rFonts w:ascii="Helvetica" w:eastAsia="Arial" w:hAnsi="Helvetica" w:cs="Arial"/>
          <w:sz w:val="22"/>
          <w:szCs w:val="22"/>
        </w:rPr>
        <w:t xml:space="preserve"> </w:t>
      </w:r>
      <w:r w:rsidRPr="004C61E4">
        <w:rPr>
          <w:rFonts w:ascii="Helvetica" w:eastAsia="Arial" w:hAnsi="Helvetica" w:cs="Arial"/>
          <w:sz w:val="22"/>
          <w:szCs w:val="22"/>
        </w:rPr>
        <w:t xml:space="preserve">an </w:t>
      </w:r>
      <w:r w:rsidR="00E65460" w:rsidRPr="004C61E4">
        <w:rPr>
          <w:rFonts w:ascii="Helvetica" w:eastAsia="Arial" w:hAnsi="Helvetica" w:cs="Arial"/>
          <w:sz w:val="22"/>
          <w:szCs w:val="22"/>
        </w:rPr>
        <w:t xml:space="preserve">RNA library that contains a central region of </w:t>
      </w:r>
      <w:r w:rsidR="00CC2B34" w:rsidRPr="004C61E4">
        <w:rPr>
          <w:rFonts w:ascii="Helvetica" w:eastAsia="Arial" w:hAnsi="Helvetica" w:cs="Arial"/>
          <w:sz w:val="22"/>
          <w:szCs w:val="22"/>
        </w:rPr>
        <w:t>37</w:t>
      </w:r>
      <w:r w:rsidR="00E65460" w:rsidRPr="004C61E4">
        <w:rPr>
          <w:rFonts w:ascii="Helvetica" w:eastAsia="Arial" w:hAnsi="Helvetica" w:cs="Arial"/>
          <w:sz w:val="22"/>
          <w:szCs w:val="22"/>
        </w:rPr>
        <w:t xml:space="preserve"> random</w:t>
      </w:r>
      <w:r w:rsidR="00CC2B34" w:rsidRPr="004C61E4">
        <w:rPr>
          <w:rFonts w:ascii="Helvetica" w:eastAsia="Arial" w:hAnsi="Helvetica" w:cs="Arial"/>
          <w:sz w:val="22"/>
          <w:szCs w:val="22"/>
        </w:rPr>
        <w:t>-sequence</w:t>
      </w:r>
      <w:r w:rsidR="00E65460" w:rsidRPr="004C61E4">
        <w:rPr>
          <w:rFonts w:ascii="Helvetica" w:eastAsia="Arial" w:hAnsi="Helvetica" w:cs="Arial"/>
          <w:sz w:val="22"/>
          <w:szCs w:val="22"/>
        </w:rPr>
        <w:t xml:space="preserve"> nucleotides flanked by </w:t>
      </w:r>
      <w:del w:id="381" w:author="Sean E. McGeary" w:date="2019-11-28T23:51:00Z">
        <w:r w:rsidR="00E65460" w:rsidRPr="004C61E4" w:rsidDel="00A9464D">
          <w:rPr>
            <w:rFonts w:ascii="Helvetica" w:eastAsia="Arial" w:hAnsi="Helvetica" w:cs="Arial"/>
            <w:sz w:val="22"/>
            <w:szCs w:val="22"/>
          </w:rPr>
          <w:delText>primer-binding sites</w:delText>
        </w:r>
      </w:del>
      <w:ins w:id="382" w:author="Sean E. McGeary" w:date="2019-11-28T23:51:00Z">
        <w:r w:rsidR="00A9464D">
          <w:rPr>
            <w:rFonts w:ascii="Helvetica" w:eastAsia="Arial" w:hAnsi="Helvetica" w:cs="Arial"/>
            <w:sz w:val="22"/>
            <w:szCs w:val="22"/>
          </w:rPr>
          <w:t xml:space="preserve">constant sequences </w:t>
        </w:r>
      </w:ins>
      <w:ins w:id="383" w:author="Sean E. McGeary" w:date="2019-11-28T23:52:00Z">
        <w:r w:rsidR="00A9464D">
          <w:rPr>
            <w:rFonts w:ascii="Helvetica" w:eastAsia="Arial" w:hAnsi="Helvetica" w:cs="Arial"/>
            <w:sz w:val="22"/>
            <w:szCs w:val="22"/>
          </w:rPr>
          <w:t>enabling construction of RNA-seq libraries</w:t>
        </w:r>
      </w:ins>
      <w:r w:rsidR="00E65460" w:rsidRPr="004C61E4">
        <w:rPr>
          <w:rFonts w:ascii="Helvetica" w:eastAsia="Arial" w:hAnsi="Helvetica" w:cs="Arial"/>
          <w:sz w:val="22"/>
          <w:szCs w:val="22"/>
        </w:rPr>
        <w:t xml:space="preserve"> (Fig 2A</w:t>
      </w:r>
      <w:r w:rsidR="00EF6060" w:rsidRPr="004C61E4">
        <w:rPr>
          <w:rFonts w:ascii="Helvetica" w:eastAsia="Arial" w:hAnsi="Helvetica" w:cs="Arial"/>
          <w:sz w:val="22"/>
          <w:szCs w:val="22"/>
        </w:rPr>
        <w:t>, top</w:t>
      </w:r>
      <w:r w:rsidR="00E65460" w:rsidRPr="004C61E4">
        <w:rPr>
          <w:rFonts w:ascii="Helvetica" w:eastAsia="Arial" w:hAnsi="Helvetica" w:cs="Arial"/>
          <w:sz w:val="22"/>
          <w:szCs w:val="22"/>
        </w:rPr>
        <w:t xml:space="preserve">). </w:t>
      </w:r>
      <w:r w:rsidRPr="004C61E4">
        <w:rPr>
          <w:rFonts w:ascii="Helvetica" w:eastAsia="Arial" w:hAnsi="Helvetica" w:cs="Arial"/>
          <w:sz w:val="22"/>
          <w:szCs w:val="22"/>
        </w:rPr>
        <w:t>Five</w:t>
      </w:r>
      <w:r w:rsidR="00E65460" w:rsidRPr="004C61E4">
        <w:rPr>
          <w:rFonts w:ascii="Helvetica" w:eastAsia="Arial" w:hAnsi="Helvetica" w:cs="Arial"/>
          <w:sz w:val="22"/>
          <w:szCs w:val="22"/>
        </w:rPr>
        <w:t xml:space="preserve"> binding reactions </w:t>
      </w:r>
      <w:del w:id="384" w:author="Sean E. McGeary" w:date="2019-11-28T23:52:00Z">
        <w:r w:rsidR="00E65460" w:rsidRPr="004C61E4" w:rsidDel="00A9464D">
          <w:rPr>
            <w:rFonts w:ascii="Helvetica" w:eastAsia="Arial" w:hAnsi="Helvetica" w:cs="Arial"/>
            <w:sz w:val="22"/>
            <w:szCs w:val="22"/>
          </w:rPr>
          <w:delText xml:space="preserve">are </w:delText>
        </w:r>
      </w:del>
      <w:ins w:id="385" w:author="Sean E. McGeary" w:date="2019-11-28T23:52:00Z">
        <w:r w:rsidR="00A9464D">
          <w:rPr>
            <w:rFonts w:ascii="Helvetica" w:eastAsia="Arial" w:hAnsi="Helvetica" w:cs="Arial"/>
            <w:sz w:val="22"/>
            <w:szCs w:val="22"/>
          </w:rPr>
          <w:t>we</w:t>
        </w:r>
        <w:r w:rsidR="00A9464D" w:rsidRPr="004C61E4">
          <w:rPr>
            <w:rFonts w:ascii="Helvetica" w:eastAsia="Arial" w:hAnsi="Helvetica" w:cs="Arial"/>
            <w:sz w:val="22"/>
            <w:szCs w:val="22"/>
          </w:rPr>
          <w:t xml:space="preserve">re </w:t>
        </w:r>
      </w:ins>
      <w:r w:rsidR="00E65460" w:rsidRPr="004C61E4">
        <w:rPr>
          <w:rFonts w:ascii="Helvetica" w:eastAsia="Arial" w:hAnsi="Helvetica" w:cs="Arial"/>
          <w:sz w:val="22"/>
          <w:szCs w:val="22"/>
        </w:rPr>
        <w:t xml:space="preserve">performed, each with </w:t>
      </w:r>
      <w:r w:rsidR="00931A20" w:rsidRPr="004C61E4">
        <w:rPr>
          <w:rFonts w:ascii="Helvetica" w:eastAsia="Arial" w:hAnsi="Helvetica" w:cs="Arial"/>
          <w:sz w:val="22"/>
          <w:szCs w:val="22"/>
        </w:rPr>
        <w:t xml:space="preserve">a constant library concentration </w:t>
      </w:r>
      <w:ins w:id="386" w:author="Sean E. McGeary" w:date="2019-08-24T18:02:00Z">
        <w:r w:rsidR="00D947BE" w:rsidRPr="004C61E4">
          <w:rPr>
            <w:rFonts w:ascii="Helvetica" w:eastAsia="Arial" w:hAnsi="Helvetica" w:cs="Arial"/>
            <w:sz w:val="22"/>
            <w:szCs w:val="22"/>
          </w:rPr>
          <w:t xml:space="preserve">of 100 nM </w:t>
        </w:r>
      </w:ins>
      <w:r w:rsidR="00931A20" w:rsidRPr="004C61E4">
        <w:rPr>
          <w:rFonts w:ascii="Helvetica" w:eastAsia="Arial" w:hAnsi="Helvetica" w:cs="Arial"/>
          <w:sz w:val="22"/>
          <w:szCs w:val="22"/>
        </w:rPr>
        <w:t xml:space="preserve">and </w:t>
      </w:r>
      <w:r w:rsidR="00E65460" w:rsidRPr="004C61E4">
        <w:rPr>
          <w:rFonts w:ascii="Helvetica" w:eastAsia="Arial" w:hAnsi="Helvetica" w:cs="Arial"/>
          <w:sz w:val="22"/>
          <w:szCs w:val="22"/>
        </w:rPr>
        <w:t xml:space="preserve">a different </w:t>
      </w:r>
      <w:r w:rsidRPr="004C61E4">
        <w:rPr>
          <w:rFonts w:ascii="Helvetica" w:eastAsia="Arial" w:hAnsi="Helvetica" w:cs="Arial"/>
          <w:sz w:val="22"/>
          <w:szCs w:val="22"/>
        </w:rPr>
        <w:t>miRNA-AGO</w:t>
      </w:r>
      <w:r w:rsidR="00E65460" w:rsidRPr="004C61E4">
        <w:rPr>
          <w:rFonts w:ascii="Helvetica" w:eastAsia="Arial" w:hAnsi="Helvetica" w:cs="Arial"/>
          <w:sz w:val="22"/>
          <w:szCs w:val="22"/>
        </w:rPr>
        <w:t xml:space="preserve"> concentration</w:t>
      </w:r>
      <w:ins w:id="387" w:author="Sean E. McGeary" w:date="2019-08-24T18:03:00Z">
        <w:r w:rsidR="00D947BE" w:rsidRPr="004C61E4">
          <w:rPr>
            <w:rFonts w:ascii="Helvetica" w:eastAsia="Arial" w:hAnsi="Helvetica" w:cs="Arial"/>
            <w:sz w:val="22"/>
            <w:szCs w:val="22"/>
          </w:rPr>
          <w:t xml:space="preserve"> spanning a 100-fold range</w:t>
        </w:r>
      </w:ins>
      <w:r w:rsidR="00E65460" w:rsidRPr="004C61E4">
        <w:rPr>
          <w:rFonts w:ascii="Helvetica" w:eastAsia="Arial" w:hAnsi="Helvetica" w:cs="Arial"/>
          <w:sz w:val="22"/>
          <w:szCs w:val="22"/>
        </w:rPr>
        <w:t>. After reach</w:t>
      </w:r>
      <w:r w:rsidRPr="004C61E4">
        <w:rPr>
          <w:rFonts w:ascii="Helvetica" w:eastAsia="Arial" w:hAnsi="Helvetica" w:cs="Arial"/>
          <w:sz w:val="22"/>
          <w:szCs w:val="22"/>
        </w:rPr>
        <w:t>ing</w:t>
      </w:r>
      <w:r w:rsidR="00E65460" w:rsidRPr="004C61E4">
        <w:rPr>
          <w:rFonts w:ascii="Helvetica" w:eastAsia="Arial" w:hAnsi="Helvetica" w:cs="Arial"/>
          <w:sz w:val="22"/>
          <w:szCs w:val="22"/>
        </w:rPr>
        <w:t xml:space="preserve"> binding equilibrium, </w:t>
      </w:r>
      <w:r w:rsidRPr="004C61E4">
        <w:rPr>
          <w:rFonts w:ascii="Helvetica" w:eastAsia="Arial" w:hAnsi="Helvetica" w:cs="Arial"/>
          <w:sz w:val="22"/>
          <w:szCs w:val="22"/>
        </w:rPr>
        <w:t xml:space="preserve">each reaction </w:t>
      </w:r>
      <w:r w:rsidR="00EF5AA8" w:rsidRPr="004C61E4">
        <w:rPr>
          <w:rFonts w:ascii="Helvetica" w:eastAsia="Arial" w:hAnsi="Helvetica" w:cs="Arial"/>
          <w:sz w:val="22"/>
          <w:szCs w:val="22"/>
        </w:rPr>
        <w:t xml:space="preserve">is </w:t>
      </w:r>
      <w:del w:id="388" w:author="Sean E. McGeary" w:date="2019-08-24T18:03:00Z">
        <w:r w:rsidR="00C14070" w:rsidRPr="004C61E4" w:rsidDel="00D947BE">
          <w:rPr>
            <w:rFonts w:ascii="Helvetica" w:eastAsia="Arial" w:hAnsi="Helvetica" w:cs="Arial"/>
            <w:sz w:val="22"/>
            <w:szCs w:val="22"/>
          </w:rPr>
          <w:delText>filtered</w:delText>
        </w:r>
        <w:r w:rsidRPr="004C61E4" w:rsidDel="00D947BE">
          <w:rPr>
            <w:rFonts w:ascii="Helvetica" w:eastAsia="Arial" w:hAnsi="Helvetica" w:cs="Arial"/>
            <w:sz w:val="22"/>
            <w:szCs w:val="22"/>
          </w:rPr>
          <w:delText xml:space="preserve"> </w:delText>
        </w:r>
      </w:del>
      <w:ins w:id="389" w:author="Sean E. McGeary" w:date="2019-08-24T18:03:00Z">
        <w:r w:rsidR="00D947BE" w:rsidRPr="004C61E4">
          <w:rPr>
            <w:rFonts w:ascii="Helvetica" w:eastAsia="Arial" w:hAnsi="Helvetica" w:cs="Arial"/>
            <w:sz w:val="22"/>
            <w:szCs w:val="22"/>
          </w:rPr>
          <w:t xml:space="preserve">applied to a </w:t>
        </w:r>
      </w:ins>
      <w:del w:id="390" w:author="Sean E. McGeary" w:date="2019-08-24T18:03:00Z">
        <w:r w:rsidRPr="004C61E4" w:rsidDel="00D947BE">
          <w:rPr>
            <w:rFonts w:ascii="Helvetica" w:eastAsia="Arial" w:hAnsi="Helvetica" w:cs="Arial"/>
            <w:sz w:val="22"/>
            <w:szCs w:val="22"/>
          </w:rPr>
          <w:delText xml:space="preserve">through a </w:delText>
        </w:r>
      </w:del>
      <w:r w:rsidRPr="004C61E4">
        <w:rPr>
          <w:rFonts w:ascii="Helvetica" w:eastAsia="Arial" w:hAnsi="Helvetica" w:cs="Arial"/>
          <w:sz w:val="22"/>
          <w:szCs w:val="22"/>
        </w:rPr>
        <w:t xml:space="preserve">nitrocellulose </w:t>
      </w:r>
      <w:ins w:id="391" w:author="Sean E. McGeary" w:date="2019-08-24T18:04:00Z">
        <w:r w:rsidR="00D947BE" w:rsidRPr="004C61E4">
          <w:rPr>
            <w:rFonts w:ascii="Helvetica" w:eastAsia="Arial" w:hAnsi="Helvetica" w:cs="Arial"/>
            <w:sz w:val="22"/>
            <w:szCs w:val="22"/>
          </w:rPr>
          <w:t xml:space="preserve">filter </w:t>
        </w:r>
      </w:ins>
      <w:r w:rsidR="00C14070" w:rsidRPr="004C61E4">
        <w:rPr>
          <w:rFonts w:ascii="Helvetica" w:eastAsia="Arial" w:hAnsi="Helvetica" w:cs="Arial"/>
          <w:sz w:val="22"/>
          <w:szCs w:val="22"/>
        </w:rPr>
        <w:t>membrane</w:t>
      </w:r>
      <w:ins w:id="392" w:author="Sean E. McGeary" w:date="2019-08-24T18:05:00Z">
        <w:r w:rsidR="00D947BE" w:rsidRPr="004C61E4">
          <w:rPr>
            <w:rFonts w:ascii="Helvetica" w:eastAsia="Arial" w:hAnsi="Helvetica" w:cs="Arial"/>
            <w:sz w:val="22"/>
            <w:szCs w:val="22"/>
          </w:rPr>
          <w:t xml:space="preserve"> under vacuum</w:t>
        </w:r>
      </w:ins>
      <w:r w:rsidRPr="004C61E4">
        <w:rPr>
          <w:rFonts w:ascii="Helvetica" w:eastAsia="Arial" w:hAnsi="Helvetica" w:cs="Arial"/>
          <w:sz w:val="22"/>
          <w:szCs w:val="22"/>
        </w:rPr>
        <w:t xml:space="preserve">, which </w:t>
      </w:r>
      <w:del w:id="393" w:author="Sean E. McGeary" w:date="2019-08-24T18:04:00Z">
        <w:r w:rsidRPr="004C61E4" w:rsidDel="00D947BE">
          <w:rPr>
            <w:rFonts w:ascii="Helvetica" w:eastAsia="Arial" w:hAnsi="Helvetica" w:cs="Arial"/>
            <w:sz w:val="22"/>
            <w:szCs w:val="22"/>
          </w:rPr>
          <w:delText xml:space="preserve">captures </w:delText>
        </w:r>
      </w:del>
      <w:ins w:id="394" w:author="Sean E. McGeary" w:date="2019-08-24T18:04:00Z">
        <w:r w:rsidR="00D947BE" w:rsidRPr="004C61E4">
          <w:rPr>
            <w:rFonts w:ascii="Helvetica" w:eastAsia="Arial" w:hAnsi="Helvetica" w:cs="Arial"/>
            <w:sz w:val="22"/>
            <w:szCs w:val="22"/>
          </w:rPr>
          <w:t xml:space="preserve">retains the </w:t>
        </w:r>
      </w:ins>
      <w:r w:rsidRPr="004C61E4">
        <w:rPr>
          <w:rFonts w:ascii="Helvetica" w:eastAsia="Arial" w:hAnsi="Helvetica" w:cs="Arial"/>
          <w:sz w:val="22"/>
          <w:szCs w:val="22"/>
        </w:rPr>
        <w:t>AGO</w:t>
      </w:r>
      <w:ins w:id="395" w:author="Sean E. McGeary" w:date="2019-08-24T18:04:00Z">
        <w:r w:rsidR="00D947BE" w:rsidRPr="004C61E4">
          <w:rPr>
            <w:rFonts w:ascii="Helvetica" w:eastAsia="Arial" w:hAnsi="Helvetica" w:cs="Arial"/>
            <w:sz w:val="22"/>
            <w:szCs w:val="22"/>
          </w:rPr>
          <w:t>–miRNA complex</w:t>
        </w:r>
      </w:ins>
      <w:r w:rsidRPr="004C61E4">
        <w:rPr>
          <w:rFonts w:ascii="Helvetica" w:eastAsia="Arial" w:hAnsi="Helvetica" w:cs="Arial"/>
          <w:sz w:val="22"/>
          <w:szCs w:val="22"/>
        </w:rPr>
        <w:t xml:space="preserve"> and any </w:t>
      </w:r>
      <w:del w:id="396" w:author="Sean E. McGeary" w:date="2019-08-24T18:04:00Z">
        <w:r w:rsidRPr="004C61E4" w:rsidDel="00D947BE">
          <w:rPr>
            <w:rFonts w:ascii="Helvetica" w:eastAsia="Arial" w:hAnsi="Helvetica" w:cs="Arial"/>
            <w:sz w:val="22"/>
            <w:szCs w:val="22"/>
          </w:rPr>
          <w:delText xml:space="preserve">associated </w:delText>
        </w:r>
      </w:del>
      <w:ins w:id="397" w:author="Sean E. McGeary" w:date="2019-08-24T18:04:00Z">
        <w:r w:rsidR="00D947BE" w:rsidRPr="004C61E4">
          <w:rPr>
            <w:rFonts w:ascii="Helvetica" w:eastAsia="Arial" w:hAnsi="Helvetica" w:cs="Arial"/>
            <w:sz w:val="22"/>
            <w:szCs w:val="22"/>
          </w:rPr>
          <w:t xml:space="preserve">bound </w:t>
        </w:r>
      </w:ins>
      <w:r w:rsidR="00EF5AA8" w:rsidRPr="004C61E4">
        <w:rPr>
          <w:rFonts w:ascii="Helvetica" w:eastAsia="Arial" w:hAnsi="Helvetica" w:cs="Arial"/>
          <w:sz w:val="22"/>
          <w:szCs w:val="22"/>
        </w:rPr>
        <w:t xml:space="preserve">RNA </w:t>
      </w:r>
      <w:ins w:id="398" w:author="Sean E. McGeary" w:date="2019-08-24T18:04:00Z">
        <w:r w:rsidR="00D947BE" w:rsidRPr="004C61E4">
          <w:rPr>
            <w:rFonts w:ascii="Helvetica" w:eastAsia="Arial" w:hAnsi="Helvetica" w:cs="Arial"/>
            <w:sz w:val="22"/>
            <w:szCs w:val="22"/>
          </w:rPr>
          <w:t xml:space="preserve">library </w:t>
        </w:r>
      </w:ins>
      <w:r w:rsidRPr="004C61E4">
        <w:rPr>
          <w:rFonts w:ascii="Helvetica" w:eastAsia="Arial" w:hAnsi="Helvetica" w:cs="Arial"/>
          <w:sz w:val="22"/>
          <w:szCs w:val="22"/>
        </w:rPr>
        <w:t>molecules. The</w:t>
      </w:r>
      <w:r w:rsidR="00E65460" w:rsidRPr="004C61E4">
        <w:rPr>
          <w:rFonts w:ascii="Helvetica" w:eastAsia="Arial" w:hAnsi="Helvetica" w:cs="Arial"/>
          <w:sz w:val="22"/>
          <w:szCs w:val="22"/>
        </w:rPr>
        <w:t xml:space="preserve"> </w:t>
      </w:r>
      <w:r w:rsidR="00DE3D13" w:rsidRPr="004C61E4">
        <w:rPr>
          <w:rFonts w:ascii="Helvetica" w:eastAsia="Arial" w:hAnsi="Helvetica" w:cs="Arial"/>
          <w:sz w:val="22"/>
          <w:szCs w:val="22"/>
        </w:rPr>
        <w:t>bound library</w:t>
      </w:r>
      <w:r w:rsidR="00E65460" w:rsidRPr="004C61E4">
        <w:rPr>
          <w:rFonts w:ascii="Helvetica" w:eastAsia="Arial" w:hAnsi="Helvetica" w:cs="Arial"/>
          <w:sz w:val="22"/>
          <w:szCs w:val="22"/>
        </w:rPr>
        <w:t xml:space="preserve"> molecules are isolated and subjected to high-throughput sequencing, along with the input RNA library. </w:t>
      </w:r>
      <w:ins w:id="399" w:author="Sean E. McGeary" w:date="2019-09-01T13:37:00Z">
        <w:r w:rsidR="007E6158" w:rsidRPr="004C61E4">
          <w:rPr>
            <w:rFonts w:ascii="Helvetica" w:eastAsia="Arial" w:hAnsi="Helvetica" w:cs="Arial"/>
            <w:sz w:val="22"/>
            <w:szCs w:val="22"/>
          </w:rPr>
          <w:t>Th</w:t>
        </w:r>
      </w:ins>
      <w:ins w:id="400" w:author="Sean E. McGeary" w:date="2019-09-01T13:38:00Z">
        <w:r w:rsidR="007E6158" w:rsidRPr="004C61E4">
          <w:rPr>
            <w:rFonts w:ascii="Helvetica" w:eastAsia="Arial" w:hAnsi="Helvetica" w:cs="Arial"/>
            <w:sz w:val="22"/>
            <w:szCs w:val="22"/>
          </w:rPr>
          <w:t xml:space="preserve">is allows for the </w:t>
        </w:r>
      </w:ins>
      <w:ins w:id="401" w:author="Sean E. McGeary" w:date="2019-09-01T13:37:00Z">
        <w:r w:rsidR="007E6158" w:rsidRPr="004C61E4">
          <w:rPr>
            <w:rFonts w:ascii="Helvetica" w:eastAsia="Arial" w:hAnsi="Helvetica" w:cs="Arial"/>
            <w:sz w:val="22"/>
            <w:szCs w:val="22"/>
          </w:rPr>
          <w:t>fractional a</w:t>
        </w:r>
      </w:ins>
      <w:del w:id="402" w:author="Sean E. McGeary" w:date="2019-09-01T13:37:00Z">
        <w:r w:rsidR="00332888" w:rsidRPr="004C61E4" w:rsidDel="007E6158">
          <w:rPr>
            <w:rFonts w:ascii="Helvetica" w:eastAsia="Arial" w:hAnsi="Helvetica" w:cs="Arial"/>
            <w:sz w:val="22"/>
            <w:szCs w:val="22"/>
          </w:rPr>
          <w:delText>A</w:delText>
        </w:r>
      </w:del>
      <w:r w:rsidR="00E65460" w:rsidRPr="004C61E4">
        <w:rPr>
          <w:rFonts w:ascii="Helvetica" w:eastAsia="Arial" w:hAnsi="Helvetica" w:cs="Arial"/>
          <w:sz w:val="22"/>
          <w:szCs w:val="22"/>
        </w:rPr>
        <w:t>bundance</w:t>
      </w:r>
      <w:del w:id="403" w:author="Sean E. McGeary" w:date="2019-09-01T13:37:00Z">
        <w:r w:rsidR="00E65460" w:rsidRPr="004C61E4" w:rsidDel="007E6158">
          <w:rPr>
            <w:rFonts w:ascii="Helvetica" w:eastAsia="Arial" w:hAnsi="Helvetica" w:cs="Arial"/>
            <w:sz w:val="22"/>
            <w:szCs w:val="22"/>
          </w:rPr>
          <w:delText>s</w:delText>
        </w:r>
      </w:del>
      <w:r w:rsidR="00E65460" w:rsidRPr="004C61E4">
        <w:rPr>
          <w:rFonts w:ascii="Helvetica" w:eastAsia="Arial" w:hAnsi="Helvetica" w:cs="Arial"/>
          <w:sz w:val="22"/>
          <w:szCs w:val="22"/>
        </w:rPr>
        <w:t xml:space="preserve"> of </w:t>
      </w:r>
      <w:r w:rsidR="00332888" w:rsidRPr="004C61E4">
        <w:rPr>
          <w:rFonts w:ascii="Helvetica" w:eastAsia="Arial" w:hAnsi="Helvetica" w:cs="Arial"/>
          <w:i/>
          <w:sz w:val="22"/>
          <w:szCs w:val="22"/>
        </w:rPr>
        <w:t>k</w:t>
      </w:r>
      <w:r w:rsidR="00332888" w:rsidRPr="004C61E4">
        <w:rPr>
          <w:rFonts w:ascii="Helvetica" w:eastAsia="Arial" w:hAnsi="Helvetica" w:cs="Arial"/>
          <w:sz w:val="22"/>
          <w:szCs w:val="22"/>
        </w:rPr>
        <w:t>-</w:t>
      </w:r>
      <w:proofErr w:type="spellStart"/>
      <w:r w:rsidR="00332888" w:rsidRPr="004C61E4">
        <w:rPr>
          <w:rFonts w:ascii="Helvetica" w:eastAsia="Arial" w:hAnsi="Helvetica" w:cs="Arial"/>
          <w:sz w:val="22"/>
          <w:szCs w:val="22"/>
        </w:rPr>
        <w:t>mer</w:t>
      </w:r>
      <w:ins w:id="404" w:author="Sean E. McGeary" w:date="2019-09-01T13:40:00Z">
        <w:r w:rsidR="007E6158" w:rsidRPr="004C61E4">
          <w:rPr>
            <w:rFonts w:ascii="Helvetica" w:eastAsia="Arial" w:hAnsi="Helvetica" w:cs="Arial"/>
            <w:sz w:val="22"/>
            <w:szCs w:val="22"/>
          </w:rPr>
          <w:t>s</w:t>
        </w:r>
      </w:ins>
      <w:proofErr w:type="spellEnd"/>
      <w:del w:id="405" w:author="Sean E. McGeary" w:date="2019-09-01T13:37:00Z">
        <w:r w:rsidR="00332888" w:rsidRPr="004C61E4" w:rsidDel="007E6158">
          <w:rPr>
            <w:rFonts w:ascii="Helvetica" w:eastAsia="Arial" w:hAnsi="Helvetica" w:cs="Arial"/>
            <w:sz w:val="22"/>
            <w:szCs w:val="22"/>
          </w:rPr>
          <w:delText>s</w:delText>
        </w:r>
      </w:del>
      <w:r w:rsidR="00332888" w:rsidRPr="004C61E4">
        <w:rPr>
          <w:rFonts w:ascii="Helvetica" w:eastAsia="Arial" w:hAnsi="Helvetica" w:cs="Arial"/>
          <w:sz w:val="22"/>
          <w:szCs w:val="22"/>
        </w:rPr>
        <w:t xml:space="preserve"> </w:t>
      </w:r>
      <w:ins w:id="406" w:author="Sean E. McGeary" w:date="2019-09-01T13:38:00Z">
        <w:r w:rsidR="007E6158" w:rsidRPr="004C61E4">
          <w:rPr>
            <w:rFonts w:ascii="Helvetica" w:eastAsia="Arial" w:hAnsi="Helvetica" w:cs="Arial"/>
            <w:sz w:val="22"/>
            <w:szCs w:val="22"/>
          </w:rPr>
          <w:t xml:space="preserve">of various lengths </w:t>
        </w:r>
      </w:ins>
      <w:r w:rsidR="00332888" w:rsidRPr="004C61E4">
        <w:rPr>
          <w:rFonts w:ascii="Helvetica" w:eastAsia="Arial" w:hAnsi="Helvetica" w:cs="Arial"/>
          <w:sz w:val="22"/>
          <w:szCs w:val="22"/>
        </w:rPr>
        <w:t xml:space="preserve">in the bound </w:t>
      </w:r>
      <w:ins w:id="407" w:author="Sean E. McGeary" w:date="2019-09-01T13:39:00Z">
        <w:r w:rsidR="007E6158" w:rsidRPr="004C61E4">
          <w:rPr>
            <w:rFonts w:ascii="Helvetica" w:eastAsia="Arial" w:hAnsi="Helvetica" w:cs="Arial"/>
            <w:sz w:val="22"/>
            <w:szCs w:val="22"/>
          </w:rPr>
          <w:t>libraries</w:t>
        </w:r>
      </w:ins>
      <w:del w:id="408" w:author="Sean E. McGeary" w:date="2019-09-01T13:39:00Z">
        <w:r w:rsidR="00E65460" w:rsidRPr="004C61E4" w:rsidDel="007E6158">
          <w:rPr>
            <w:rFonts w:ascii="Helvetica" w:eastAsia="Arial" w:hAnsi="Helvetica" w:cs="Arial"/>
            <w:sz w:val="22"/>
            <w:szCs w:val="22"/>
          </w:rPr>
          <w:delText>sequences</w:delText>
        </w:r>
      </w:del>
      <w:r w:rsidR="00E65460" w:rsidRPr="004C61E4">
        <w:rPr>
          <w:rFonts w:ascii="Helvetica" w:eastAsia="Arial" w:hAnsi="Helvetica" w:cs="Arial"/>
          <w:sz w:val="22"/>
          <w:szCs w:val="22"/>
        </w:rPr>
        <w:t xml:space="preserve"> </w:t>
      </w:r>
      <w:del w:id="409" w:author="Sean E. McGeary" w:date="2019-09-01T13:39:00Z">
        <w:r w:rsidR="00E65460" w:rsidRPr="004C61E4" w:rsidDel="007E6158">
          <w:rPr>
            <w:rFonts w:ascii="Helvetica" w:eastAsia="Arial" w:hAnsi="Helvetica" w:cs="Arial"/>
            <w:sz w:val="22"/>
            <w:szCs w:val="22"/>
          </w:rPr>
          <w:delText xml:space="preserve">are </w:delText>
        </w:r>
      </w:del>
      <w:ins w:id="410" w:author="Sean E. McGeary" w:date="2019-09-01T13:39:00Z">
        <w:r w:rsidR="007E6158" w:rsidRPr="004C61E4">
          <w:rPr>
            <w:rFonts w:ascii="Helvetica" w:eastAsia="Arial" w:hAnsi="Helvetica" w:cs="Arial"/>
            <w:sz w:val="22"/>
            <w:szCs w:val="22"/>
          </w:rPr>
          <w:t xml:space="preserve">to be </w:t>
        </w:r>
      </w:ins>
      <w:r w:rsidR="00E65460" w:rsidRPr="004C61E4">
        <w:rPr>
          <w:rFonts w:ascii="Helvetica" w:eastAsia="Arial" w:hAnsi="Helvetica" w:cs="Arial"/>
          <w:sz w:val="22"/>
          <w:szCs w:val="22"/>
        </w:rPr>
        <w:t xml:space="preserve">compared to </w:t>
      </w:r>
      <w:del w:id="411" w:author="Sean E. McGeary" w:date="2019-11-28T23:53:00Z">
        <w:r w:rsidR="00E65460" w:rsidRPr="004C61E4" w:rsidDel="00A9464D">
          <w:rPr>
            <w:rFonts w:ascii="Helvetica" w:eastAsia="Arial" w:hAnsi="Helvetica" w:cs="Arial"/>
            <w:sz w:val="22"/>
            <w:szCs w:val="22"/>
          </w:rPr>
          <w:delText>the</w:delText>
        </w:r>
      </w:del>
      <w:del w:id="412" w:author="Sean E. McGeary" w:date="2019-09-01T13:39:00Z">
        <w:r w:rsidR="00E65460" w:rsidRPr="004C61E4" w:rsidDel="007E6158">
          <w:rPr>
            <w:rFonts w:ascii="Helvetica" w:eastAsia="Arial" w:hAnsi="Helvetica" w:cs="Arial"/>
            <w:sz w:val="22"/>
            <w:szCs w:val="22"/>
          </w:rPr>
          <w:delText>ir</w:delText>
        </w:r>
      </w:del>
      <w:del w:id="413" w:author="Sean E. McGeary" w:date="2019-11-28T23:53:00Z">
        <w:r w:rsidR="00E65460" w:rsidRPr="004C61E4" w:rsidDel="00A9464D">
          <w:rPr>
            <w:rFonts w:ascii="Helvetica" w:eastAsia="Arial" w:hAnsi="Helvetica" w:cs="Arial"/>
            <w:sz w:val="22"/>
            <w:szCs w:val="22"/>
          </w:rPr>
          <w:delText xml:space="preserve"> abundance</w:delText>
        </w:r>
      </w:del>
      <w:del w:id="414" w:author="Sean E. McGeary" w:date="2019-09-01T13:39:00Z">
        <w:r w:rsidR="00E65460" w:rsidRPr="004C61E4" w:rsidDel="007E6158">
          <w:rPr>
            <w:rFonts w:ascii="Helvetica" w:eastAsia="Arial" w:hAnsi="Helvetica" w:cs="Arial"/>
            <w:sz w:val="22"/>
            <w:szCs w:val="22"/>
          </w:rPr>
          <w:delText>s</w:delText>
        </w:r>
      </w:del>
      <w:del w:id="415" w:author="Sean E. McGeary" w:date="2019-11-28T23:53:00Z">
        <w:r w:rsidR="00E65460" w:rsidRPr="004C61E4" w:rsidDel="00A9464D">
          <w:rPr>
            <w:rFonts w:ascii="Helvetica" w:eastAsia="Arial" w:hAnsi="Helvetica" w:cs="Arial"/>
            <w:sz w:val="22"/>
            <w:szCs w:val="22"/>
          </w:rPr>
          <w:delText xml:space="preserve"> in</w:delText>
        </w:r>
      </w:del>
      <w:ins w:id="416" w:author="Sean E. McGeary" w:date="2019-11-28T23:53:00Z">
        <w:r w:rsidR="00A9464D">
          <w:rPr>
            <w:rFonts w:ascii="Helvetica" w:eastAsia="Arial" w:hAnsi="Helvetica" w:cs="Arial"/>
            <w:sz w:val="22"/>
            <w:szCs w:val="22"/>
          </w:rPr>
          <w:t>that of</w:t>
        </w:r>
      </w:ins>
      <w:r w:rsidR="00E65460" w:rsidRPr="004C61E4">
        <w:rPr>
          <w:rFonts w:ascii="Helvetica" w:eastAsia="Arial" w:hAnsi="Helvetica" w:cs="Arial"/>
          <w:sz w:val="22"/>
          <w:szCs w:val="22"/>
        </w:rPr>
        <w:t xml:space="preserve"> the input </w:t>
      </w:r>
      <w:r w:rsidR="00332888" w:rsidRPr="004C61E4">
        <w:rPr>
          <w:rFonts w:ascii="Helvetica" w:eastAsia="Arial" w:hAnsi="Helvetica" w:cs="Arial"/>
          <w:sz w:val="22"/>
          <w:szCs w:val="22"/>
        </w:rPr>
        <w:t>library</w:t>
      </w:r>
      <w:r w:rsidR="00E65460" w:rsidRPr="004C61E4">
        <w:rPr>
          <w:rFonts w:ascii="Helvetica" w:eastAsia="Arial" w:hAnsi="Helvetica" w:cs="Arial"/>
          <w:sz w:val="22"/>
          <w:szCs w:val="22"/>
        </w:rPr>
        <w:t xml:space="preserve"> </w:t>
      </w:r>
      <w:del w:id="417" w:author="Sean E. McGeary" w:date="2019-09-01T13:41:00Z">
        <w:r w:rsidR="00E65460" w:rsidRPr="004C61E4" w:rsidDel="007E6158">
          <w:rPr>
            <w:rFonts w:ascii="Helvetica" w:eastAsia="Arial" w:hAnsi="Helvetica" w:cs="Arial"/>
            <w:sz w:val="22"/>
            <w:szCs w:val="22"/>
          </w:rPr>
          <w:delText xml:space="preserve">to determine their enrichments </w:delText>
        </w:r>
      </w:del>
      <w:r w:rsidR="00E65460" w:rsidRPr="004C61E4">
        <w:rPr>
          <w:rFonts w:ascii="Helvetica" w:eastAsia="Arial" w:hAnsi="Helvetica" w:cs="Arial"/>
          <w:sz w:val="22"/>
          <w:szCs w:val="22"/>
        </w:rPr>
        <w:t xml:space="preserve">(Fig </w:t>
      </w:r>
      <w:r w:rsidR="00E1702B" w:rsidRPr="004C61E4">
        <w:rPr>
          <w:rFonts w:ascii="Helvetica" w:eastAsia="Arial" w:hAnsi="Helvetica" w:cs="Arial"/>
          <w:sz w:val="22"/>
          <w:szCs w:val="22"/>
        </w:rPr>
        <w:t>2</w:t>
      </w:r>
      <w:r w:rsidR="00EF6060" w:rsidRPr="004C61E4">
        <w:rPr>
          <w:rFonts w:ascii="Helvetica" w:eastAsia="Arial" w:hAnsi="Helvetica" w:cs="Arial"/>
          <w:sz w:val="22"/>
          <w:szCs w:val="22"/>
        </w:rPr>
        <w:t>B</w:t>
      </w:r>
      <w:r w:rsidR="00E65460" w:rsidRPr="004C61E4">
        <w:rPr>
          <w:rFonts w:ascii="Helvetica" w:eastAsia="Arial" w:hAnsi="Helvetica" w:cs="Arial"/>
          <w:sz w:val="22"/>
          <w:szCs w:val="22"/>
        </w:rPr>
        <w:t xml:space="preserve">). </w:t>
      </w:r>
      <w:r w:rsidR="00931A20" w:rsidRPr="004C61E4">
        <w:rPr>
          <w:rFonts w:ascii="Helvetica" w:eastAsia="Arial" w:hAnsi="Helvetica" w:cs="Arial"/>
          <w:sz w:val="22"/>
          <w:szCs w:val="22"/>
        </w:rPr>
        <w:t xml:space="preserve">For any </w:t>
      </w:r>
      <w:r w:rsidR="00931A20" w:rsidRPr="004C61E4">
        <w:rPr>
          <w:rFonts w:ascii="Helvetica" w:eastAsia="Arial" w:hAnsi="Helvetica" w:cs="Arial"/>
          <w:i/>
          <w:sz w:val="22"/>
          <w:szCs w:val="22"/>
        </w:rPr>
        <w:t>k</w:t>
      </w:r>
      <w:r w:rsidR="00931A20" w:rsidRPr="004C61E4">
        <w:rPr>
          <w:rFonts w:ascii="Helvetica" w:eastAsia="Arial" w:hAnsi="Helvetica" w:cs="Arial"/>
          <w:sz w:val="22"/>
          <w:szCs w:val="22"/>
        </w:rPr>
        <w:t>-</w:t>
      </w:r>
      <w:proofErr w:type="spellStart"/>
      <w:r w:rsidR="00931A20" w:rsidRPr="004C61E4">
        <w:rPr>
          <w:rFonts w:ascii="Helvetica" w:eastAsia="Arial" w:hAnsi="Helvetica" w:cs="Arial"/>
          <w:sz w:val="22"/>
          <w:szCs w:val="22"/>
        </w:rPr>
        <w:t>mers</w:t>
      </w:r>
      <w:proofErr w:type="spellEnd"/>
      <w:r w:rsidR="00931A20" w:rsidRPr="004C61E4">
        <w:rPr>
          <w:rFonts w:ascii="Helvetica" w:eastAsia="Arial" w:hAnsi="Helvetica" w:cs="Arial"/>
          <w:sz w:val="22"/>
          <w:szCs w:val="22"/>
        </w:rPr>
        <w:t xml:space="preserve"> </w:t>
      </w:r>
      <w:r w:rsidR="00E1702B" w:rsidRPr="004C61E4">
        <w:rPr>
          <w:rFonts w:ascii="Helvetica" w:eastAsia="Arial" w:hAnsi="Helvetica" w:cs="Arial"/>
          <w:sz w:val="22"/>
          <w:szCs w:val="22"/>
        </w:rPr>
        <w:t xml:space="preserve">of </w:t>
      </w:r>
      <w:r w:rsidR="00931A20" w:rsidRPr="004C61E4">
        <w:rPr>
          <w:rFonts w:ascii="Helvetica" w:eastAsia="Arial" w:hAnsi="Helvetica" w:cs="Arial"/>
          <w:sz w:val="22"/>
          <w:szCs w:val="22"/>
        </w:rPr>
        <w:t>interest</w:t>
      </w:r>
      <w:r w:rsidR="00241FF1" w:rsidRPr="004C61E4">
        <w:rPr>
          <w:rFonts w:ascii="Helvetica" w:eastAsia="Arial" w:hAnsi="Helvetica" w:cs="Arial"/>
          <w:sz w:val="22"/>
          <w:szCs w:val="22"/>
        </w:rPr>
        <w:t xml:space="preserve"> that are ≤12 </w:t>
      </w:r>
      <w:proofErr w:type="spellStart"/>
      <w:r w:rsidR="00241FF1" w:rsidRPr="004C61E4">
        <w:rPr>
          <w:rFonts w:ascii="Helvetica" w:eastAsia="Arial" w:hAnsi="Helvetica" w:cs="Arial"/>
          <w:sz w:val="22"/>
          <w:szCs w:val="22"/>
        </w:rPr>
        <w:t>nt</w:t>
      </w:r>
      <w:proofErr w:type="spellEnd"/>
      <w:r w:rsidR="00931A20" w:rsidRPr="004C61E4">
        <w:rPr>
          <w:rFonts w:ascii="Helvetica" w:eastAsia="Arial" w:hAnsi="Helvetica" w:cs="Arial"/>
          <w:sz w:val="22"/>
          <w:szCs w:val="22"/>
        </w:rPr>
        <w:t xml:space="preserve">, relative </w:t>
      </w:r>
      <w:r w:rsidR="00931A20" w:rsidRPr="004C61E4">
        <w:rPr>
          <w:rFonts w:ascii="Helvetica" w:eastAsia="Arial" w:hAnsi="Helvetica" w:cs="Arial"/>
          <w:i/>
          <w:sz w:val="22"/>
          <w:szCs w:val="22"/>
        </w:rPr>
        <w:t>K</w:t>
      </w:r>
      <w:r w:rsidR="00931A20" w:rsidRPr="004C61E4">
        <w:rPr>
          <w:rFonts w:ascii="Helvetica" w:eastAsia="Arial" w:hAnsi="Helvetica" w:cs="Arial"/>
          <w:sz w:val="22"/>
          <w:szCs w:val="22"/>
          <w:vertAlign w:val="subscript"/>
        </w:rPr>
        <w:t>D</w:t>
      </w:r>
      <w:r w:rsidR="00931A20" w:rsidRPr="004C61E4">
        <w:rPr>
          <w:rFonts w:ascii="Helvetica" w:eastAsia="Arial" w:hAnsi="Helvetica" w:cs="Arial"/>
          <w:sz w:val="22"/>
          <w:szCs w:val="22"/>
        </w:rPr>
        <w:t xml:space="preserve"> values can be fit </w:t>
      </w:r>
      <w:del w:id="418" w:author="Sean E. McGeary" w:date="2019-09-01T13:43:00Z">
        <w:r w:rsidR="00931A20" w:rsidRPr="004C61E4" w:rsidDel="007E6158">
          <w:rPr>
            <w:rFonts w:ascii="Helvetica" w:eastAsia="Arial" w:hAnsi="Helvetica" w:cs="Arial"/>
            <w:sz w:val="22"/>
            <w:szCs w:val="22"/>
          </w:rPr>
          <w:delText xml:space="preserve">to </w:delText>
        </w:r>
      </w:del>
      <w:ins w:id="419" w:author="Sean E. McGeary" w:date="2019-09-01T13:44:00Z">
        <w:r w:rsidR="007A0EC1" w:rsidRPr="004C61E4">
          <w:rPr>
            <w:rFonts w:ascii="Helvetica" w:eastAsia="Arial" w:hAnsi="Helvetica" w:cs="Arial"/>
            <w:sz w:val="22"/>
            <w:szCs w:val="22"/>
          </w:rPr>
          <w:t>to</w:t>
        </w:r>
      </w:ins>
      <w:ins w:id="420" w:author="Sean E. McGeary" w:date="2019-09-01T13:43:00Z">
        <w:r w:rsidR="007E6158" w:rsidRPr="004C61E4">
          <w:rPr>
            <w:rFonts w:ascii="Helvetica" w:eastAsia="Arial" w:hAnsi="Helvetica" w:cs="Arial"/>
            <w:sz w:val="22"/>
            <w:szCs w:val="22"/>
          </w:rPr>
          <w:t xml:space="preserve"> </w:t>
        </w:r>
      </w:ins>
      <w:del w:id="421" w:author="Sean E. McGeary" w:date="2019-09-01T13:45:00Z">
        <w:r w:rsidR="00931A20" w:rsidRPr="004C61E4" w:rsidDel="007A0EC1">
          <w:rPr>
            <w:rFonts w:ascii="Helvetica" w:eastAsia="Arial" w:hAnsi="Helvetica" w:cs="Arial"/>
            <w:sz w:val="22"/>
            <w:szCs w:val="22"/>
          </w:rPr>
          <w:delText xml:space="preserve">the </w:delText>
        </w:r>
      </w:del>
      <w:ins w:id="422" w:author="Sean E. McGeary" w:date="2019-09-01T13:45:00Z">
        <w:r w:rsidR="007A0EC1" w:rsidRPr="004C61E4">
          <w:rPr>
            <w:rFonts w:ascii="Helvetica" w:eastAsia="Arial" w:hAnsi="Helvetica" w:cs="Arial"/>
            <w:sz w:val="22"/>
            <w:szCs w:val="22"/>
          </w:rPr>
          <w:t xml:space="preserve">its </w:t>
        </w:r>
      </w:ins>
      <w:r w:rsidR="00931A20" w:rsidRPr="004C61E4">
        <w:rPr>
          <w:rFonts w:ascii="Helvetica" w:eastAsia="Arial" w:hAnsi="Helvetica" w:cs="Arial"/>
          <w:sz w:val="22"/>
          <w:szCs w:val="22"/>
        </w:rPr>
        <w:t xml:space="preserve">observed </w:t>
      </w:r>
      <w:del w:id="423" w:author="Sean E. McGeary" w:date="2019-09-01T13:42:00Z">
        <w:r w:rsidR="00931A20" w:rsidRPr="004C61E4" w:rsidDel="007E6158">
          <w:rPr>
            <w:rFonts w:ascii="Helvetica" w:eastAsia="Arial" w:hAnsi="Helvetica" w:cs="Arial"/>
            <w:sz w:val="22"/>
            <w:szCs w:val="22"/>
          </w:rPr>
          <w:delText xml:space="preserve">enrichment </w:delText>
        </w:r>
      </w:del>
      <w:ins w:id="424" w:author="Sean E. McGeary" w:date="2019-09-01T13:42:00Z">
        <w:r w:rsidR="007E6158" w:rsidRPr="004C61E4">
          <w:rPr>
            <w:rFonts w:ascii="Helvetica" w:eastAsia="Arial" w:hAnsi="Helvetica" w:cs="Arial"/>
            <w:sz w:val="22"/>
            <w:szCs w:val="22"/>
          </w:rPr>
          <w:t xml:space="preserve">abundance </w:t>
        </w:r>
      </w:ins>
      <w:r w:rsidR="00931A20" w:rsidRPr="004C61E4">
        <w:rPr>
          <w:rFonts w:ascii="Helvetica" w:eastAsia="Arial" w:hAnsi="Helvetica" w:cs="Arial"/>
          <w:sz w:val="22"/>
          <w:szCs w:val="22"/>
        </w:rPr>
        <w:t>profile</w:t>
      </w:r>
      <w:del w:id="425" w:author="Sean E. McGeary" w:date="2019-09-01T13:45:00Z">
        <w:r w:rsidR="00931A20" w:rsidRPr="004C61E4" w:rsidDel="007A0EC1">
          <w:rPr>
            <w:rFonts w:ascii="Helvetica" w:eastAsia="Arial" w:hAnsi="Helvetica" w:cs="Arial"/>
            <w:sz w:val="22"/>
            <w:szCs w:val="22"/>
          </w:rPr>
          <w:delText>s</w:delText>
        </w:r>
      </w:del>
      <w:r w:rsidR="00931A20" w:rsidRPr="004C61E4">
        <w:rPr>
          <w:rFonts w:ascii="Helvetica" w:eastAsia="Arial" w:hAnsi="Helvetica" w:cs="Arial"/>
          <w:sz w:val="22"/>
          <w:szCs w:val="22"/>
        </w:rPr>
        <w:t xml:space="preserve"> </w:t>
      </w:r>
      <w:ins w:id="426" w:author="Sean E. McGeary" w:date="2019-09-01T13:45:00Z">
        <w:r w:rsidR="007A0EC1" w:rsidRPr="004C61E4">
          <w:rPr>
            <w:rFonts w:ascii="Helvetica" w:eastAsia="Arial" w:hAnsi="Helvetica" w:cs="Arial"/>
            <w:sz w:val="22"/>
            <w:szCs w:val="22"/>
          </w:rPr>
          <w:t xml:space="preserve">constructed from </w:t>
        </w:r>
      </w:ins>
      <w:ins w:id="427" w:author="Sean E. McGeary" w:date="2019-09-01T13:43:00Z">
        <w:r w:rsidR="007E6158" w:rsidRPr="004C61E4">
          <w:rPr>
            <w:rFonts w:ascii="Helvetica" w:eastAsia="Arial" w:hAnsi="Helvetica" w:cs="Arial"/>
            <w:sz w:val="22"/>
            <w:szCs w:val="22"/>
          </w:rPr>
          <w:t xml:space="preserve">multiple </w:t>
        </w:r>
      </w:ins>
      <w:ins w:id="428" w:author="Sean E. McGeary" w:date="2019-09-01T13:44:00Z">
        <w:r w:rsidR="007E6158" w:rsidRPr="004C61E4">
          <w:rPr>
            <w:rFonts w:ascii="Helvetica" w:eastAsia="Arial" w:hAnsi="Helvetica" w:cs="Arial"/>
            <w:sz w:val="22"/>
            <w:szCs w:val="22"/>
          </w:rPr>
          <w:t xml:space="preserve">samples </w:t>
        </w:r>
      </w:ins>
      <w:del w:id="429" w:author="Sean E. McGeary" w:date="2019-09-01T13:44:00Z">
        <w:r w:rsidR="00931A20" w:rsidRPr="004C61E4" w:rsidDel="007E6158">
          <w:rPr>
            <w:rFonts w:ascii="Helvetica" w:eastAsia="Arial" w:hAnsi="Helvetica" w:cs="Arial"/>
            <w:sz w:val="22"/>
            <w:szCs w:val="22"/>
          </w:rPr>
          <w:delText xml:space="preserve">across </w:delText>
        </w:r>
      </w:del>
      <w:ins w:id="430" w:author="Sean E. McGeary" w:date="2019-09-01T13:44:00Z">
        <w:r w:rsidR="007E6158" w:rsidRPr="004C61E4">
          <w:rPr>
            <w:rFonts w:ascii="Helvetica" w:eastAsia="Arial" w:hAnsi="Helvetica" w:cs="Arial"/>
            <w:sz w:val="22"/>
            <w:szCs w:val="22"/>
          </w:rPr>
          <w:t xml:space="preserve">spanning </w:t>
        </w:r>
      </w:ins>
      <w:ins w:id="431" w:author="Sean E. McGeary" w:date="2019-09-01T13:42:00Z">
        <w:r w:rsidR="007E6158" w:rsidRPr="004C61E4">
          <w:rPr>
            <w:rFonts w:ascii="Helvetica" w:eastAsia="Arial" w:hAnsi="Helvetica" w:cs="Arial"/>
            <w:sz w:val="22"/>
            <w:szCs w:val="22"/>
          </w:rPr>
          <w:t xml:space="preserve">a range of AGO–miRNA </w:t>
        </w:r>
      </w:ins>
      <w:del w:id="432" w:author="Sean E. McGeary" w:date="2019-09-01T13:42:00Z">
        <w:r w:rsidR="00931A20" w:rsidRPr="004C61E4" w:rsidDel="007E6158">
          <w:rPr>
            <w:rFonts w:ascii="Helvetica" w:eastAsia="Arial" w:hAnsi="Helvetica" w:cs="Arial"/>
            <w:sz w:val="22"/>
            <w:szCs w:val="22"/>
          </w:rPr>
          <w:delText xml:space="preserve">protein </w:delText>
        </w:r>
      </w:del>
      <w:r w:rsidR="00931A20" w:rsidRPr="004C61E4">
        <w:rPr>
          <w:rFonts w:ascii="Helvetica" w:eastAsia="Arial" w:hAnsi="Helvetica" w:cs="Arial"/>
          <w:sz w:val="22"/>
          <w:szCs w:val="22"/>
        </w:rPr>
        <w:t>concentration</w:t>
      </w:r>
      <w:ins w:id="433" w:author="Sean E. McGeary" w:date="2019-09-01T13:44:00Z">
        <w:r w:rsidR="007E6158" w:rsidRPr="004C61E4">
          <w:rPr>
            <w:rFonts w:ascii="Helvetica" w:eastAsia="Arial" w:hAnsi="Helvetica" w:cs="Arial"/>
            <w:sz w:val="22"/>
            <w:szCs w:val="22"/>
          </w:rPr>
          <w:t>s</w:t>
        </w:r>
      </w:ins>
      <w:ins w:id="434" w:author="Sean E. McGeary" w:date="2019-09-01T13:45:00Z">
        <w:r w:rsidR="007A0EC1" w:rsidRPr="004C61E4">
          <w:rPr>
            <w:rFonts w:ascii="Helvetica" w:eastAsia="Arial" w:hAnsi="Helvetica" w:cs="Arial"/>
            <w:sz w:val="22"/>
            <w:szCs w:val="22"/>
          </w:rPr>
          <w:t>,</w:t>
        </w:r>
      </w:ins>
      <w:del w:id="435" w:author="Sean E. McGeary" w:date="2019-09-01T13:42:00Z">
        <w:r w:rsidR="00931A20" w:rsidRPr="004C61E4" w:rsidDel="007E6158">
          <w:rPr>
            <w:rFonts w:ascii="Helvetica" w:eastAsia="Arial" w:hAnsi="Helvetica" w:cs="Arial"/>
            <w:sz w:val="22"/>
            <w:szCs w:val="22"/>
          </w:rPr>
          <w:delText>s</w:delText>
        </w:r>
      </w:del>
      <w:r w:rsidR="00931A20" w:rsidRPr="004C61E4">
        <w:rPr>
          <w:rFonts w:ascii="Helvetica" w:eastAsia="Arial" w:hAnsi="Helvetica" w:cs="Arial"/>
          <w:sz w:val="22"/>
          <w:szCs w:val="22"/>
        </w:rPr>
        <w:t xml:space="preserve"> u</w:t>
      </w:r>
      <w:r w:rsidR="00E65460" w:rsidRPr="004C61E4">
        <w:rPr>
          <w:rFonts w:ascii="Helvetica" w:eastAsia="Arial" w:hAnsi="Helvetica" w:cs="Arial"/>
          <w:sz w:val="22"/>
          <w:szCs w:val="22"/>
        </w:rPr>
        <w:t xml:space="preserve">sing </w:t>
      </w:r>
      <w:r w:rsidR="00931A20" w:rsidRPr="004C61E4">
        <w:rPr>
          <w:rFonts w:ascii="Helvetica" w:eastAsia="Arial" w:hAnsi="Helvetica" w:cs="Arial"/>
          <w:sz w:val="22"/>
          <w:szCs w:val="22"/>
        </w:rPr>
        <w:t xml:space="preserve">a </w:t>
      </w:r>
      <w:r w:rsidR="00E65460" w:rsidRPr="004C61E4">
        <w:rPr>
          <w:rFonts w:ascii="Helvetica" w:eastAsia="Arial" w:hAnsi="Helvetica" w:cs="Arial"/>
          <w:sz w:val="22"/>
          <w:szCs w:val="22"/>
        </w:rPr>
        <w:t xml:space="preserve">biochemical model of the binding equilibrium between the </w:t>
      </w:r>
      <w:ins w:id="436" w:author="Sean E. McGeary" w:date="2019-09-01T13:46:00Z">
        <w:r w:rsidR="007A0EC1" w:rsidRPr="004C61E4">
          <w:rPr>
            <w:rFonts w:ascii="Helvetica" w:eastAsia="Arial" w:hAnsi="Helvetica" w:cs="Arial"/>
            <w:i/>
            <w:iCs/>
            <w:sz w:val="22"/>
            <w:szCs w:val="22"/>
            <w:rPrChange w:id="437" w:author="Sean E. McGeary" w:date="2019-09-01T13:46:00Z">
              <w:rPr>
                <w:rFonts w:ascii="Arial" w:eastAsia="Arial" w:hAnsi="Arial" w:cs="Arial"/>
                <w:sz w:val="22"/>
                <w:szCs w:val="22"/>
              </w:rPr>
            </w:rPrChange>
          </w:rPr>
          <w:t>k</w:t>
        </w:r>
        <w:r w:rsidR="007A0EC1" w:rsidRPr="004C61E4">
          <w:rPr>
            <w:rFonts w:ascii="Helvetica" w:eastAsia="Arial" w:hAnsi="Helvetica" w:cs="Arial"/>
            <w:sz w:val="22"/>
            <w:szCs w:val="22"/>
          </w:rPr>
          <w:t>-</w:t>
        </w:r>
        <w:proofErr w:type="spellStart"/>
        <w:r w:rsidR="007A0EC1" w:rsidRPr="004C61E4">
          <w:rPr>
            <w:rFonts w:ascii="Helvetica" w:eastAsia="Arial" w:hAnsi="Helvetica" w:cs="Arial"/>
            <w:sz w:val="22"/>
            <w:szCs w:val="22"/>
          </w:rPr>
          <w:t>mers</w:t>
        </w:r>
        <w:proofErr w:type="spellEnd"/>
        <w:r w:rsidR="007A0EC1" w:rsidRPr="004C61E4">
          <w:rPr>
            <w:rFonts w:ascii="Helvetica" w:eastAsia="Arial" w:hAnsi="Helvetica" w:cs="Arial"/>
            <w:sz w:val="22"/>
            <w:szCs w:val="22"/>
          </w:rPr>
          <w:t xml:space="preserve"> within </w:t>
        </w:r>
      </w:ins>
      <w:r w:rsidR="00DE3D13" w:rsidRPr="004C61E4">
        <w:rPr>
          <w:rFonts w:ascii="Helvetica" w:eastAsia="Arial" w:hAnsi="Helvetica" w:cs="Arial"/>
          <w:sz w:val="22"/>
          <w:szCs w:val="22"/>
        </w:rPr>
        <w:t>library</w:t>
      </w:r>
      <w:r w:rsidR="00E65460" w:rsidRPr="004C61E4">
        <w:rPr>
          <w:rFonts w:ascii="Helvetica" w:eastAsia="Arial" w:hAnsi="Helvetica" w:cs="Arial"/>
          <w:sz w:val="22"/>
          <w:szCs w:val="22"/>
        </w:rPr>
        <w:t xml:space="preserve"> sequences and </w:t>
      </w:r>
      <w:r w:rsidR="00DE3D13" w:rsidRPr="004C61E4">
        <w:rPr>
          <w:rFonts w:ascii="Helvetica" w:eastAsia="Arial" w:hAnsi="Helvetica" w:cs="Arial"/>
          <w:sz w:val="22"/>
          <w:szCs w:val="22"/>
        </w:rPr>
        <w:t xml:space="preserve">the </w:t>
      </w:r>
      <w:ins w:id="438" w:author="Sean E. McGeary" w:date="2019-08-24T18:05:00Z">
        <w:r w:rsidR="003E6143" w:rsidRPr="004C61E4">
          <w:rPr>
            <w:rFonts w:ascii="Helvetica" w:eastAsia="Arial" w:hAnsi="Helvetica" w:cs="Arial"/>
            <w:sz w:val="22"/>
            <w:szCs w:val="22"/>
          </w:rPr>
          <w:t>AGO–</w:t>
        </w:r>
      </w:ins>
      <w:r w:rsidR="00DE3D13" w:rsidRPr="004C61E4">
        <w:rPr>
          <w:rFonts w:ascii="Helvetica" w:eastAsia="Arial" w:hAnsi="Helvetica" w:cs="Arial"/>
          <w:sz w:val="22"/>
          <w:szCs w:val="22"/>
        </w:rPr>
        <w:t>miRNA</w:t>
      </w:r>
      <w:del w:id="439" w:author="Sean E. McGeary" w:date="2019-08-24T18:05:00Z">
        <w:r w:rsidR="00DE3D13" w:rsidRPr="004C61E4" w:rsidDel="003E6143">
          <w:rPr>
            <w:rFonts w:ascii="Helvetica" w:eastAsia="Arial" w:hAnsi="Helvetica" w:cs="Arial"/>
            <w:sz w:val="22"/>
            <w:szCs w:val="22"/>
          </w:rPr>
          <w:delText>–AGO</w:delText>
        </w:r>
      </w:del>
      <w:r w:rsidR="00DE3D13" w:rsidRPr="004C61E4">
        <w:rPr>
          <w:rFonts w:ascii="Helvetica" w:eastAsia="Arial" w:hAnsi="Helvetica" w:cs="Arial"/>
          <w:sz w:val="22"/>
          <w:szCs w:val="22"/>
        </w:rPr>
        <w:t xml:space="preserve"> complex</w:t>
      </w:r>
      <w:r w:rsidR="00931A20" w:rsidRPr="004C61E4">
        <w:rPr>
          <w:rFonts w:ascii="Helvetica" w:eastAsia="Arial" w:hAnsi="Helvetica" w:cs="Arial"/>
          <w:sz w:val="22"/>
          <w:szCs w:val="22"/>
        </w:rPr>
        <w:t xml:space="preserve">. This </w:t>
      </w:r>
      <w:del w:id="440" w:author="Sean E. McGeary" w:date="2019-09-01T13:46:00Z">
        <w:r w:rsidR="00931A20" w:rsidRPr="004C61E4" w:rsidDel="007A0EC1">
          <w:rPr>
            <w:rFonts w:ascii="Helvetica" w:eastAsia="Arial" w:hAnsi="Helvetica" w:cs="Arial"/>
            <w:sz w:val="22"/>
            <w:szCs w:val="22"/>
          </w:rPr>
          <w:delText xml:space="preserve">fitting </w:delText>
        </w:r>
      </w:del>
      <w:ins w:id="441" w:author="Sean E. McGeary" w:date="2019-09-01T13:46:00Z">
        <w:r w:rsidR="007A0EC1" w:rsidRPr="004C61E4">
          <w:rPr>
            <w:rFonts w:ascii="Helvetica" w:eastAsia="Arial" w:hAnsi="Helvetica" w:cs="Arial"/>
            <w:sz w:val="22"/>
            <w:szCs w:val="22"/>
          </w:rPr>
          <w:t xml:space="preserve">procedure </w:t>
        </w:r>
      </w:ins>
      <w:del w:id="442" w:author="Sean E. McGeary" w:date="2019-09-01T13:46:00Z">
        <w:r w:rsidR="00931A20" w:rsidRPr="004C61E4" w:rsidDel="007A0EC1">
          <w:rPr>
            <w:rFonts w:ascii="Helvetica" w:eastAsia="Arial" w:hAnsi="Helvetica" w:cs="Arial"/>
            <w:sz w:val="22"/>
            <w:szCs w:val="22"/>
          </w:rPr>
          <w:delText xml:space="preserve">can </w:delText>
        </w:r>
      </w:del>
      <w:r w:rsidR="00931A20" w:rsidRPr="004C61E4">
        <w:rPr>
          <w:rFonts w:ascii="Helvetica" w:eastAsia="Arial" w:hAnsi="Helvetica" w:cs="Arial"/>
          <w:sz w:val="22"/>
          <w:szCs w:val="22"/>
        </w:rPr>
        <w:t>simultaneously determine</w:t>
      </w:r>
      <w:ins w:id="443" w:author="Sean E. McGeary" w:date="2019-09-01T13:46:00Z">
        <w:r w:rsidR="007A0EC1" w:rsidRPr="004C61E4">
          <w:rPr>
            <w:rFonts w:ascii="Helvetica" w:eastAsia="Arial" w:hAnsi="Helvetica" w:cs="Arial"/>
            <w:sz w:val="22"/>
            <w:szCs w:val="22"/>
          </w:rPr>
          <w:t>s</w:t>
        </w:r>
      </w:ins>
      <w:r w:rsidR="00E65460" w:rsidRPr="004C61E4">
        <w:rPr>
          <w:rFonts w:ascii="Helvetica" w:eastAsia="Arial" w:hAnsi="Helvetica" w:cs="Arial"/>
          <w:sz w:val="22"/>
          <w:szCs w:val="22"/>
        </w:rPr>
        <w:t xml:space="preserve"> </w:t>
      </w:r>
      <w:ins w:id="444" w:author="Sean E. McGeary" w:date="2019-11-20T12:59:00Z">
        <w:r w:rsidR="003C482D">
          <w:rPr>
            <w:rFonts w:ascii="Helvetica" w:eastAsia="Arial" w:hAnsi="Helvetica" w:cs="Arial"/>
            <w:sz w:val="22"/>
            <w:szCs w:val="22"/>
          </w:rPr>
          <w:t xml:space="preserve">relative </w:t>
        </w:r>
      </w:ins>
      <w:r w:rsidR="00DE3D13" w:rsidRPr="004C61E4">
        <w:rPr>
          <w:rFonts w:ascii="Helvetica" w:eastAsia="Arial" w:hAnsi="Helvetica" w:cs="Arial"/>
          <w:i/>
          <w:sz w:val="22"/>
          <w:szCs w:val="22"/>
        </w:rPr>
        <w:t>K</w:t>
      </w:r>
      <w:r w:rsidR="00DE3D13" w:rsidRPr="004C61E4">
        <w:rPr>
          <w:rFonts w:ascii="Helvetica" w:eastAsia="Arial" w:hAnsi="Helvetica" w:cs="Arial"/>
          <w:sz w:val="22"/>
          <w:szCs w:val="22"/>
          <w:vertAlign w:val="subscript"/>
        </w:rPr>
        <w:t>D</w:t>
      </w:r>
      <w:del w:id="445" w:author="Sean E. McGeary" w:date="2019-11-20T12:59:00Z">
        <w:r w:rsidR="00FC74D3" w:rsidRPr="004C61E4" w:rsidDel="003C482D">
          <w:rPr>
            <w:rFonts w:ascii="Helvetica" w:eastAsia="Arial" w:hAnsi="Helvetica" w:cs="Arial"/>
            <w:sz w:val="22"/>
            <w:szCs w:val="22"/>
            <w:vertAlign w:val="subscript"/>
          </w:rPr>
          <w:delText>,Rel</w:delText>
        </w:r>
      </w:del>
      <w:r w:rsidR="00DE3D13" w:rsidRPr="004C61E4">
        <w:rPr>
          <w:rFonts w:ascii="Helvetica" w:eastAsia="Arial" w:hAnsi="Helvetica" w:cs="Arial"/>
          <w:sz w:val="22"/>
          <w:szCs w:val="22"/>
        </w:rPr>
        <w:t xml:space="preserve"> values</w:t>
      </w:r>
      <w:r w:rsidR="00E65460" w:rsidRPr="004C61E4">
        <w:rPr>
          <w:rFonts w:ascii="Helvetica" w:eastAsia="Arial" w:hAnsi="Helvetica" w:cs="Arial"/>
          <w:sz w:val="22"/>
          <w:szCs w:val="22"/>
        </w:rPr>
        <w:t xml:space="preserve"> for tens of thousands of </w:t>
      </w:r>
      <w:r w:rsidR="00931A20" w:rsidRPr="004C61E4">
        <w:rPr>
          <w:rFonts w:ascii="Helvetica" w:eastAsia="Arial" w:hAnsi="Helvetica" w:cs="Arial"/>
          <w:i/>
          <w:sz w:val="22"/>
          <w:szCs w:val="22"/>
        </w:rPr>
        <w:t>k</w:t>
      </w:r>
      <w:r w:rsidR="00931A20" w:rsidRPr="004C61E4">
        <w:rPr>
          <w:rFonts w:ascii="Helvetica" w:eastAsia="Arial" w:hAnsi="Helvetica" w:cs="Arial"/>
          <w:sz w:val="22"/>
          <w:szCs w:val="22"/>
        </w:rPr>
        <w:t>-</w:t>
      </w:r>
      <w:proofErr w:type="spellStart"/>
      <w:r w:rsidR="00931A20" w:rsidRPr="004C61E4">
        <w:rPr>
          <w:rFonts w:ascii="Helvetica" w:eastAsia="Arial" w:hAnsi="Helvetica" w:cs="Arial"/>
          <w:sz w:val="22"/>
          <w:szCs w:val="22"/>
        </w:rPr>
        <w:t>mers</w:t>
      </w:r>
      <w:proofErr w:type="spellEnd"/>
      <w:r w:rsidR="00931A20" w:rsidRPr="004C61E4">
        <w:rPr>
          <w:rFonts w:ascii="Helvetica" w:eastAsia="Arial" w:hAnsi="Helvetica" w:cs="Arial"/>
          <w:sz w:val="22"/>
          <w:szCs w:val="22"/>
        </w:rPr>
        <w:t xml:space="preserve">, </w:t>
      </w:r>
      <w:del w:id="446" w:author="Sean E. McGeary" w:date="2019-09-01T13:48:00Z">
        <w:r w:rsidR="00241FF1" w:rsidRPr="004C61E4" w:rsidDel="007A0EC1">
          <w:rPr>
            <w:rFonts w:ascii="Helvetica" w:eastAsia="Arial" w:hAnsi="Helvetica" w:cs="Arial"/>
            <w:sz w:val="22"/>
            <w:szCs w:val="22"/>
          </w:rPr>
          <w:delText xml:space="preserve">allowing </w:delText>
        </w:r>
      </w:del>
      <w:ins w:id="447" w:author="Sean E. McGeary" w:date="2019-09-01T13:48:00Z">
        <w:r w:rsidR="007A0EC1" w:rsidRPr="004C61E4">
          <w:rPr>
            <w:rFonts w:ascii="Helvetica" w:eastAsia="Arial" w:hAnsi="Helvetica" w:cs="Arial"/>
            <w:sz w:val="22"/>
            <w:szCs w:val="22"/>
          </w:rPr>
          <w:t xml:space="preserve">which allows </w:t>
        </w:r>
      </w:ins>
      <w:del w:id="448" w:author="Sean E. McGeary" w:date="2019-09-01T13:48:00Z">
        <w:r w:rsidR="00241FF1" w:rsidRPr="004C61E4" w:rsidDel="007A0EC1">
          <w:rPr>
            <w:rFonts w:ascii="Helvetica" w:eastAsia="Arial" w:hAnsi="Helvetica" w:cs="Arial"/>
            <w:sz w:val="22"/>
            <w:szCs w:val="22"/>
          </w:rPr>
          <w:delText>many of the</w:delText>
        </w:r>
      </w:del>
      <w:ins w:id="449" w:author="Sean E. McGeary" w:date="2019-09-01T13:48:00Z">
        <w:r w:rsidR="007A0EC1" w:rsidRPr="004C61E4">
          <w:rPr>
            <w:rFonts w:ascii="Helvetica" w:eastAsia="Arial" w:hAnsi="Helvetica" w:cs="Arial"/>
            <w:sz w:val="22"/>
            <w:szCs w:val="22"/>
          </w:rPr>
          <w:t xml:space="preserve">the </w:t>
        </w:r>
      </w:ins>
      <w:ins w:id="450" w:author="Sean E. McGeary" w:date="2019-09-01T13:49:00Z">
        <w:r w:rsidR="007A0EC1" w:rsidRPr="004C61E4">
          <w:rPr>
            <w:rFonts w:ascii="Helvetica" w:eastAsia="Arial" w:hAnsi="Helvetica" w:cs="Arial"/>
            <w:sz w:val="22"/>
            <w:szCs w:val="22"/>
          </w:rPr>
          <w:t xml:space="preserve">binding affinity of the </w:t>
        </w:r>
      </w:ins>
      <w:ins w:id="451" w:author="Sean E. McGeary" w:date="2019-09-01T13:48:00Z">
        <w:r w:rsidR="007A0EC1" w:rsidRPr="004C61E4">
          <w:rPr>
            <w:rFonts w:ascii="Helvetica" w:eastAsia="Arial" w:hAnsi="Helvetica" w:cs="Arial"/>
            <w:sz w:val="22"/>
            <w:szCs w:val="22"/>
          </w:rPr>
          <w:t xml:space="preserve">same 5–8 </w:t>
        </w:r>
        <w:proofErr w:type="spellStart"/>
        <w:r w:rsidR="007A0EC1" w:rsidRPr="004C61E4">
          <w:rPr>
            <w:rFonts w:ascii="Helvetica" w:eastAsia="Arial" w:hAnsi="Helvetica" w:cs="Arial"/>
            <w:sz w:val="22"/>
            <w:szCs w:val="22"/>
          </w:rPr>
          <w:t>nt</w:t>
        </w:r>
      </w:ins>
      <w:proofErr w:type="spellEnd"/>
      <w:del w:id="452" w:author="Sean E. McGeary" w:date="2019-09-01T13:48:00Z">
        <w:r w:rsidR="00241FF1" w:rsidRPr="004C61E4" w:rsidDel="007A0EC1">
          <w:rPr>
            <w:rFonts w:ascii="Helvetica" w:eastAsia="Arial" w:hAnsi="Helvetica" w:cs="Arial"/>
            <w:sz w:val="22"/>
            <w:szCs w:val="22"/>
          </w:rPr>
          <w:delText xml:space="preserve"> </w:delText>
        </w:r>
      </w:del>
      <w:del w:id="453" w:author="Sean E. McGeary" w:date="2019-09-01T13:47:00Z">
        <w:r w:rsidR="00241FF1" w:rsidRPr="004C61E4" w:rsidDel="007A0EC1">
          <w:rPr>
            <w:rFonts w:ascii="Helvetica" w:eastAsia="Arial" w:hAnsi="Helvetica" w:cs="Arial"/>
            <w:sz w:val="22"/>
            <w:szCs w:val="22"/>
          </w:rPr>
          <w:delText xml:space="preserve">enriched </w:delText>
        </w:r>
      </w:del>
      <w:ins w:id="454" w:author="Sean E. McGeary" w:date="2019-09-01T13:47:00Z">
        <w:r w:rsidR="007A0EC1" w:rsidRPr="004C61E4">
          <w:rPr>
            <w:rFonts w:ascii="Helvetica" w:eastAsia="Arial" w:hAnsi="Helvetica" w:cs="Arial"/>
            <w:sz w:val="22"/>
            <w:szCs w:val="22"/>
          </w:rPr>
          <w:t xml:space="preserve"> </w:t>
        </w:r>
      </w:ins>
      <w:r w:rsidR="00241FF1" w:rsidRPr="004C61E4">
        <w:rPr>
          <w:rFonts w:ascii="Helvetica" w:eastAsia="Arial" w:hAnsi="Helvetica" w:cs="Arial"/>
          <w:sz w:val="22"/>
          <w:szCs w:val="22"/>
        </w:rPr>
        <w:t>site</w:t>
      </w:r>
      <w:del w:id="455" w:author="Sean E. McGeary" w:date="2019-09-01T13:49:00Z">
        <w:r w:rsidR="00241FF1" w:rsidRPr="004C61E4" w:rsidDel="007A0EC1">
          <w:rPr>
            <w:rFonts w:ascii="Helvetica" w:eastAsia="Arial" w:hAnsi="Helvetica" w:cs="Arial"/>
            <w:sz w:val="22"/>
            <w:szCs w:val="22"/>
          </w:rPr>
          <w:delText>s</w:delText>
        </w:r>
      </w:del>
      <w:r w:rsidR="00241FF1" w:rsidRPr="004C61E4">
        <w:rPr>
          <w:rFonts w:ascii="Helvetica" w:eastAsia="Arial" w:hAnsi="Helvetica" w:cs="Arial"/>
          <w:sz w:val="22"/>
          <w:szCs w:val="22"/>
        </w:rPr>
        <w:t xml:space="preserve"> </w:t>
      </w:r>
      <w:del w:id="456" w:author="Sean E. McGeary" w:date="2019-09-01T13:49:00Z">
        <w:r w:rsidR="00241FF1" w:rsidRPr="004C61E4" w:rsidDel="007A0EC1">
          <w:rPr>
            <w:rFonts w:ascii="Helvetica" w:eastAsia="Arial" w:hAnsi="Helvetica" w:cs="Arial"/>
            <w:sz w:val="22"/>
            <w:szCs w:val="22"/>
          </w:rPr>
          <w:delText xml:space="preserve">of </w:delText>
        </w:r>
      </w:del>
      <w:ins w:id="457" w:author="Sean E. McGeary" w:date="2019-09-01T13:49:00Z">
        <w:r w:rsidR="007A0EC1" w:rsidRPr="004C61E4">
          <w:rPr>
            <w:rFonts w:ascii="Helvetica" w:eastAsia="Arial" w:hAnsi="Helvetica" w:cs="Arial"/>
            <w:sz w:val="22"/>
            <w:szCs w:val="22"/>
          </w:rPr>
          <w:t xml:space="preserve">of </w:t>
        </w:r>
      </w:ins>
      <w:r w:rsidR="00241FF1" w:rsidRPr="004C61E4">
        <w:rPr>
          <w:rFonts w:ascii="Helvetica" w:eastAsia="Arial" w:hAnsi="Helvetica" w:cs="Arial"/>
          <w:sz w:val="22"/>
          <w:szCs w:val="22"/>
        </w:rPr>
        <w:t xml:space="preserve">a </w:t>
      </w:r>
      <w:ins w:id="458" w:author="Sean E. McGeary" w:date="2019-09-01T13:47:00Z">
        <w:r w:rsidR="007A0EC1" w:rsidRPr="004C61E4">
          <w:rPr>
            <w:rFonts w:ascii="Helvetica" w:eastAsia="Arial" w:hAnsi="Helvetica" w:cs="Arial"/>
            <w:sz w:val="22"/>
            <w:szCs w:val="22"/>
          </w:rPr>
          <w:t xml:space="preserve">particular </w:t>
        </w:r>
      </w:ins>
      <w:r w:rsidR="00241FF1" w:rsidRPr="004C61E4">
        <w:rPr>
          <w:rFonts w:ascii="Helvetica" w:eastAsia="Arial" w:hAnsi="Helvetica" w:cs="Arial"/>
          <w:sz w:val="22"/>
          <w:szCs w:val="22"/>
        </w:rPr>
        <w:t xml:space="preserve">miRNA to be </w:t>
      </w:r>
      <w:del w:id="459" w:author="Sean E. McGeary" w:date="2019-09-01T13:49:00Z">
        <w:r w:rsidR="00241FF1" w:rsidRPr="004C61E4" w:rsidDel="007A0EC1">
          <w:rPr>
            <w:rFonts w:ascii="Helvetica" w:eastAsia="Arial" w:hAnsi="Helvetica" w:cs="Arial"/>
            <w:sz w:val="22"/>
            <w:szCs w:val="22"/>
          </w:rPr>
          <w:delText xml:space="preserve">simultaneously </w:delText>
        </w:r>
      </w:del>
      <w:r w:rsidR="00241FF1" w:rsidRPr="004C61E4">
        <w:rPr>
          <w:rFonts w:ascii="Helvetica" w:eastAsia="Arial" w:hAnsi="Helvetica" w:cs="Arial"/>
          <w:sz w:val="22"/>
          <w:szCs w:val="22"/>
        </w:rPr>
        <w:t xml:space="preserve">evaluated in the context of many </w:t>
      </w:r>
      <w:ins w:id="460" w:author="Sean E. McGeary" w:date="2019-09-01T13:50:00Z">
        <w:r w:rsidR="007A0EC1" w:rsidRPr="004C61E4">
          <w:rPr>
            <w:rFonts w:ascii="Helvetica" w:eastAsia="Arial" w:hAnsi="Helvetica" w:cs="Arial"/>
            <w:sz w:val="22"/>
            <w:szCs w:val="22"/>
          </w:rPr>
          <w:t xml:space="preserve">longer </w:t>
        </w:r>
        <w:r w:rsidR="007A0EC1" w:rsidRPr="004C61E4">
          <w:rPr>
            <w:rFonts w:ascii="Helvetica" w:eastAsia="Arial" w:hAnsi="Helvetica" w:cs="Arial"/>
            <w:i/>
            <w:iCs/>
            <w:sz w:val="22"/>
            <w:szCs w:val="22"/>
          </w:rPr>
          <w:t>k</w:t>
        </w:r>
        <w:r w:rsidR="007A0EC1" w:rsidRPr="004C61E4">
          <w:rPr>
            <w:rFonts w:ascii="Helvetica" w:eastAsia="Arial" w:hAnsi="Helvetica" w:cs="Arial"/>
            <w:sz w:val="22"/>
            <w:szCs w:val="22"/>
          </w:rPr>
          <w:t>-</w:t>
        </w:r>
        <w:proofErr w:type="spellStart"/>
        <w:r w:rsidR="007A0EC1" w:rsidRPr="004C61E4">
          <w:rPr>
            <w:rFonts w:ascii="Helvetica" w:eastAsia="Arial" w:hAnsi="Helvetica" w:cs="Arial"/>
            <w:sz w:val="22"/>
            <w:szCs w:val="22"/>
          </w:rPr>
          <w:t>mers</w:t>
        </w:r>
        <w:proofErr w:type="spellEnd"/>
        <w:r w:rsidR="007A0EC1" w:rsidRPr="004C61E4">
          <w:rPr>
            <w:rFonts w:ascii="Helvetica" w:eastAsia="Arial" w:hAnsi="Helvetica" w:cs="Arial"/>
            <w:sz w:val="22"/>
            <w:szCs w:val="22"/>
          </w:rPr>
          <w:t xml:space="preserve">, </w:t>
        </w:r>
      </w:ins>
      <w:ins w:id="461" w:author="Sean E. McGeary" w:date="2019-09-01T13:51:00Z">
        <w:r w:rsidR="007A0EC1" w:rsidRPr="004C61E4">
          <w:rPr>
            <w:rFonts w:ascii="Helvetica" w:eastAsia="Arial" w:hAnsi="Helvetica" w:cs="Arial"/>
            <w:sz w:val="22"/>
            <w:szCs w:val="22"/>
          </w:rPr>
          <w:t xml:space="preserve">thereby </w:t>
        </w:r>
      </w:ins>
      <w:ins w:id="462" w:author="Sean E. McGeary" w:date="2019-09-01T13:50:00Z">
        <w:r w:rsidR="007A0EC1" w:rsidRPr="004C61E4">
          <w:rPr>
            <w:rFonts w:ascii="Helvetica" w:eastAsia="Arial" w:hAnsi="Helvetica" w:cs="Arial"/>
            <w:sz w:val="22"/>
            <w:szCs w:val="22"/>
          </w:rPr>
          <w:t xml:space="preserve">report on the </w:t>
        </w:r>
      </w:ins>
      <w:ins w:id="463" w:author="Sean E. McGeary" w:date="2019-09-01T13:52:00Z">
        <w:r w:rsidR="007A0EC1" w:rsidRPr="004C61E4">
          <w:rPr>
            <w:rFonts w:ascii="Helvetica" w:eastAsia="Arial" w:hAnsi="Helvetica" w:cs="Arial"/>
            <w:sz w:val="22"/>
            <w:szCs w:val="22"/>
          </w:rPr>
          <w:t xml:space="preserve">effects of </w:t>
        </w:r>
      </w:ins>
      <w:r w:rsidR="00241FF1" w:rsidRPr="004C61E4">
        <w:rPr>
          <w:rFonts w:ascii="Helvetica" w:eastAsia="Arial" w:hAnsi="Helvetica" w:cs="Arial"/>
          <w:sz w:val="22"/>
          <w:szCs w:val="22"/>
        </w:rPr>
        <w:t>different flanking nucleotide possibilities</w:t>
      </w:r>
      <w:r w:rsidR="00931A20" w:rsidRPr="004C61E4">
        <w:rPr>
          <w:rFonts w:ascii="Helvetica" w:eastAsia="Arial" w:hAnsi="Helvetica" w:cs="Arial"/>
          <w:sz w:val="22"/>
          <w:szCs w:val="22"/>
        </w:rPr>
        <w:t xml:space="preserve"> </w:t>
      </w:r>
      <w:r w:rsidR="003C482D">
        <w:rPr>
          <w:rFonts w:ascii="Helvetica" w:eastAsia="Arial" w:hAnsi="Helvetica" w:cs="Arial"/>
          <w:sz w:val="22"/>
          <w:szCs w:val="22"/>
        </w:rPr>
        <w:fldChar w:fldCharType="begin"/>
      </w:r>
      <w:r w:rsidR="00A9464D">
        <w:rPr>
          <w:rFonts w:ascii="Helvetica" w:eastAsia="Arial" w:hAnsi="Helvetica" w:cs="Arial"/>
          <w:sz w:val="22"/>
          <w:szCs w:val="22"/>
        </w:rPr>
        <w:instrText xml:space="preserve"> ADDIN PAPERS2_CITATIONS &lt;citation&gt;&lt;priority&gt;0&lt;/priority&gt;&lt;uuid&gt;A6288DFA-5790-4160-8D08-73D61634A353&lt;/uuid&gt;&lt;publications&gt;&lt;publication&gt;&lt;subtype&gt;400&lt;/subtype&gt;&lt;publisher&gt;Cold Spring Harbor Laboratory&lt;/publisher&gt;&lt;title&gt;The biochemical basis of microRNA targeting efficacy&lt;/title&gt;&lt;url&gt;http://biorxiv.org/lookup/doi/10.1101/414763&lt;/url&gt;&lt;publication_date&gt;99201809111200000000222000&lt;/publication_date&gt;&lt;uuid&gt;7B819649-EB3B-460A-9E54-CD60DED48BEE&lt;/uuid&gt;&lt;type&gt;400&lt;/type&gt;&lt;doi&gt;10.1101/414763&lt;/doi&gt;&lt;institution&gt;bioRxiv&lt;/institution&gt;&lt;startpage&gt;414763&lt;/startpage&gt;&lt;bundle&gt;&lt;publication&gt;&lt;title&gt;bioRxiv&lt;/title&gt;&lt;uuid&gt;9F40F87E-488B-403C-A883-39AC0944040B&lt;/uuid&gt;&lt;subtype&gt;-100&lt;/subtype&gt;&lt;publisher&gt;Cold Spring Harbor Laboratory&lt;/publisher&gt;&lt;type&gt;-100&lt;/type&gt;&lt;/publication&gt;&lt;/bundle&gt;&lt;authors&gt;&lt;author&gt;&lt;lastName&gt;McGeary&lt;/lastName&gt;&lt;firstName&gt;Sean&lt;/firstName&gt;&lt;middleNames&gt;E&lt;/middleNames&gt;&lt;/author&gt;&lt;author&gt;&lt;lastName&gt;Lin&lt;/lastName&gt;&lt;firstName&gt;Kathy&lt;/firstName&gt;&lt;middleNames&gt;S&lt;/middleNames&gt;&lt;/author&gt;&lt;author&gt;&lt;lastName&gt;Shi&lt;/lastName&gt;&lt;firstName&gt;Charlie&lt;/firstName&gt;&lt;middleNames&gt;Y&lt;/middleNames&gt;&lt;/author&gt;&lt;author&gt;&lt;lastName&gt;Bisaria&lt;/lastName&gt;&lt;firstName&gt;Namita&lt;/firstName&gt;&lt;/author&gt;&lt;author&gt;&lt;lastName&gt;Bartel&lt;/lastName&gt;&lt;firstName&gt;David&lt;/firstName&gt;&lt;middleNames&gt;P&lt;/middleNames&gt;&lt;/author&gt;&lt;/authors&gt;&lt;/publication&gt;&lt;/publications&gt;&lt;cites&gt;&lt;/cites&gt;&lt;/citation&gt;</w:instrText>
      </w:r>
      <w:r w:rsidR="003C482D">
        <w:rPr>
          <w:rFonts w:ascii="Helvetica" w:eastAsia="Arial" w:hAnsi="Helvetica" w:cs="Arial"/>
          <w:sz w:val="22"/>
          <w:szCs w:val="22"/>
        </w:rPr>
        <w:fldChar w:fldCharType="separate"/>
      </w:r>
      <w:r w:rsidR="00B258E9">
        <w:rPr>
          <w:rFonts w:ascii="Helvetica" w:hAnsi="Helvetica" w:cs="Helvetica"/>
          <w:sz w:val="22"/>
          <w:szCs w:val="22"/>
        </w:rPr>
        <w:t>{McGeary:2018jl}</w:t>
      </w:r>
      <w:r w:rsidR="003C482D">
        <w:rPr>
          <w:rFonts w:ascii="Helvetica" w:eastAsia="Arial" w:hAnsi="Helvetica" w:cs="Arial"/>
          <w:sz w:val="22"/>
          <w:szCs w:val="22"/>
        </w:rPr>
        <w:fldChar w:fldCharType="end"/>
      </w:r>
      <w:r w:rsidR="00E65460" w:rsidRPr="004C61E4">
        <w:rPr>
          <w:rFonts w:ascii="Helvetica" w:eastAsia="Arial" w:hAnsi="Helvetica" w:cs="Arial"/>
          <w:sz w:val="22"/>
          <w:szCs w:val="22"/>
        </w:rPr>
        <w:t>.</w:t>
      </w:r>
    </w:p>
    <w:p w14:paraId="15D7233A" w14:textId="7A720E32" w:rsidR="00CD3077" w:rsidRPr="004C61E4" w:rsidRDefault="00CF22D7" w:rsidP="004C61E4">
      <w:pPr>
        <w:pStyle w:val="Normal1"/>
        <w:ind w:firstLine="720"/>
        <w:contextualSpacing/>
        <w:rPr>
          <w:rFonts w:ascii="Helvetica" w:eastAsia="Arial" w:hAnsi="Helvetica" w:cs="Arial"/>
          <w:sz w:val="22"/>
          <w:szCs w:val="22"/>
        </w:rPr>
      </w:pPr>
      <w:del w:id="464" w:author="Sean E. McGeary" w:date="2019-09-01T14:04:00Z">
        <w:r w:rsidRPr="004C61E4" w:rsidDel="00DF4177">
          <w:rPr>
            <w:rFonts w:ascii="Helvetica" w:eastAsia="Arial" w:hAnsi="Helvetica" w:cs="Arial"/>
            <w:sz w:val="22"/>
            <w:szCs w:val="22"/>
          </w:rPr>
          <w:delText xml:space="preserve">Because </w:delText>
        </w:r>
      </w:del>
      <w:r w:rsidRPr="004C61E4">
        <w:rPr>
          <w:rFonts w:ascii="Helvetica" w:eastAsia="Arial" w:hAnsi="Helvetica" w:cs="Arial"/>
          <w:sz w:val="22"/>
          <w:szCs w:val="22"/>
        </w:rPr>
        <w:t xml:space="preserve">3′-compensatory sites typically require &gt;12 </w:t>
      </w:r>
      <w:proofErr w:type="spellStart"/>
      <w:r w:rsidRPr="004C61E4">
        <w:rPr>
          <w:rFonts w:ascii="Helvetica" w:eastAsia="Arial" w:hAnsi="Helvetica" w:cs="Arial"/>
          <w:sz w:val="22"/>
          <w:szCs w:val="22"/>
        </w:rPr>
        <w:t>nt</w:t>
      </w:r>
      <w:proofErr w:type="spellEnd"/>
      <w:r w:rsidR="0074114F" w:rsidRPr="004C61E4">
        <w:rPr>
          <w:rFonts w:ascii="Helvetica" w:eastAsia="Arial" w:hAnsi="Helvetica" w:cs="Arial"/>
          <w:sz w:val="22"/>
          <w:szCs w:val="22"/>
        </w:rPr>
        <w:t xml:space="preserve"> </w:t>
      </w:r>
      <w:r w:rsidR="00B7154C" w:rsidRPr="004C61E4">
        <w:rPr>
          <w:rFonts w:ascii="Helvetica" w:eastAsia="Arial" w:hAnsi="Helvetica" w:cs="Arial"/>
          <w:sz w:val="22"/>
          <w:szCs w:val="22"/>
        </w:rPr>
        <w:t xml:space="preserve">of pairing </w:t>
      </w:r>
      <w:r w:rsidR="0074114F" w:rsidRPr="004C61E4">
        <w:rPr>
          <w:rFonts w:ascii="Helvetica" w:eastAsia="Arial" w:hAnsi="Helvetica" w:cs="Arial"/>
          <w:sz w:val="22"/>
          <w:szCs w:val="22"/>
        </w:rPr>
        <w:t>(Fig. 1A)</w:t>
      </w:r>
      <w:r w:rsidRPr="004C61E4">
        <w:rPr>
          <w:rFonts w:ascii="Helvetica" w:eastAsia="Arial" w:hAnsi="Helvetica" w:cs="Arial"/>
          <w:sz w:val="22"/>
          <w:szCs w:val="22"/>
        </w:rPr>
        <w:t xml:space="preserve">, </w:t>
      </w:r>
      <w:ins w:id="465" w:author="Sean E. McGeary" w:date="2019-09-01T14:04:00Z">
        <w:r w:rsidR="00DF4177" w:rsidRPr="004C61E4">
          <w:rPr>
            <w:rFonts w:ascii="Helvetica" w:eastAsia="Arial" w:hAnsi="Helvetica" w:cs="Arial"/>
            <w:sz w:val="22"/>
            <w:szCs w:val="22"/>
          </w:rPr>
          <w:t xml:space="preserve">and so would be expected </w:t>
        </w:r>
      </w:ins>
      <w:ins w:id="466" w:author="Sean E. McGeary" w:date="2019-09-01T14:05:00Z">
        <w:r w:rsidR="00DF4177" w:rsidRPr="004C61E4">
          <w:rPr>
            <w:rFonts w:ascii="Helvetica" w:eastAsia="Arial" w:hAnsi="Helvetica" w:cs="Arial"/>
            <w:sz w:val="22"/>
            <w:szCs w:val="22"/>
          </w:rPr>
          <w:t>to be sequences less than twice for every million reads from a 37-nt random library</w:t>
        </w:r>
      </w:ins>
      <w:ins w:id="467" w:author="Sean E. McGeary" w:date="2019-09-01T14:06:00Z">
        <w:r w:rsidR="00DF4177" w:rsidRPr="004C61E4">
          <w:rPr>
            <w:rFonts w:ascii="Helvetica" w:eastAsia="Arial" w:hAnsi="Helvetica" w:cs="Arial"/>
            <w:sz w:val="22"/>
            <w:szCs w:val="22"/>
          </w:rPr>
          <w:t>.</w:t>
        </w:r>
      </w:ins>
      <w:ins w:id="468" w:author="Sean E. McGeary" w:date="2019-09-01T14:05:00Z">
        <w:r w:rsidR="00DF4177" w:rsidRPr="004C61E4">
          <w:rPr>
            <w:rFonts w:ascii="Helvetica" w:eastAsia="Arial" w:hAnsi="Helvetica" w:cs="Arial"/>
            <w:sz w:val="22"/>
            <w:szCs w:val="22"/>
          </w:rPr>
          <w:t xml:space="preserve"> </w:t>
        </w:r>
      </w:ins>
      <w:ins w:id="469" w:author="Sean E. McGeary" w:date="2019-09-01T14:10:00Z">
        <w:r w:rsidR="00DF4177" w:rsidRPr="004C61E4">
          <w:rPr>
            <w:rFonts w:ascii="Helvetica" w:eastAsia="Arial" w:hAnsi="Helvetica" w:cs="Arial"/>
            <w:sz w:val="22"/>
            <w:szCs w:val="22"/>
          </w:rPr>
          <w:t>Such extreme rarity of relevant sites</w:t>
        </w:r>
      </w:ins>
      <w:ins w:id="470" w:author="Sean E. McGeary" w:date="2019-09-01T14:07:00Z">
        <w:r w:rsidR="00DF4177" w:rsidRPr="004C61E4">
          <w:rPr>
            <w:rFonts w:ascii="Helvetica" w:eastAsia="Arial" w:hAnsi="Helvetica" w:cs="Arial"/>
            <w:sz w:val="22"/>
            <w:szCs w:val="22"/>
          </w:rPr>
          <w:t xml:space="preserve"> </w:t>
        </w:r>
      </w:ins>
      <w:ins w:id="471" w:author="Sean E. McGeary" w:date="2019-09-01T14:08:00Z">
        <w:r w:rsidR="00DF4177" w:rsidRPr="004C61E4">
          <w:rPr>
            <w:rFonts w:ascii="Helvetica" w:eastAsia="Arial" w:hAnsi="Helvetica" w:cs="Arial"/>
            <w:sz w:val="22"/>
            <w:szCs w:val="22"/>
          </w:rPr>
          <w:t xml:space="preserve">renders these libraries </w:t>
        </w:r>
      </w:ins>
      <w:del w:id="472" w:author="Sean E. McGeary" w:date="2019-09-01T14:09:00Z">
        <w:r w:rsidRPr="004C61E4" w:rsidDel="00DF4177">
          <w:rPr>
            <w:rFonts w:ascii="Helvetica" w:eastAsia="Arial" w:hAnsi="Helvetica" w:cs="Arial"/>
            <w:sz w:val="22"/>
            <w:szCs w:val="22"/>
          </w:rPr>
          <w:delText xml:space="preserve">they </w:delText>
        </w:r>
        <w:r w:rsidR="0074114F" w:rsidRPr="004C61E4" w:rsidDel="00DF4177">
          <w:rPr>
            <w:rFonts w:ascii="Helvetica" w:eastAsia="Arial" w:hAnsi="Helvetica" w:cs="Arial"/>
            <w:sz w:val="22"/>
            <w:szCs w:val="22"/>
          </w:rPr>
          <w:delText xml:space="preserve">are </w:delText>
        </w:r>
        <w:r w:rsidRPr="004C61E4" w:rsidDel="00DF4177">
          <w:rPr>
            <w:rFonts w:ascii="Helvetica" w:eastAsia="Arial" w:hAnsi="Helvetica" w:cs="Arial"/>
            <w:sz w:val="22"/>
            <w:szCs w:val="22"/>
          </w:rPr>
          <w:delText xml:space="preserve">not sufficiently </w:delText>
        </w:r>
        <w:r w:rsidR="0074114F" w:rsidRPr="004C61E4" w:rsidDel="00DF4177">
          <w:rPr>
            <w:rFonts w:ascii="Helvetica" w:eastAsia="Arial" w:hAnsi="Helvetica" w:cs="Arial"/>
            <w:sz w:val="22"/>
            <w:szCs w:val="22"/>
          </w:rPr>
          <w:delText xml:space="preserve">represented in random-sequence </w:delText>
        </w:r>
        <w:r w:rsidR="00277990" w:rsidRPr="004C61E4" w:rsidDel="00DF4177">
          <w:rPr>
            <w:rFonts w:ascii="Helvetica" w:eastAsia="Arial" w:hAnsi="Helvetica" w:cs="Arial"/>
            <w:sz w:val="22"/>
            <w:szCs w:val="22"/>
          </w:rPr>
          <w:delText xml:space="preserve">RNA </w:delText>
        </w:r>
        <w:r w:rsidR="0074114F" w:rsidRPr="004C61E4" w:rsidDel="00DF4177">
          <w:rPr>
            <w:rFonts w:ascii="Helvetica" w:eastAsia="Arial" w:hAnsi="Helvetica" w:cs="Arial"/>
            <w:sz w:val="22"/>
            <w:szCs w:val="22"/>
          </w:rPr>
          <w:delText xml:space="preserve">libraries for </w:delText>
        </w:r>
      </w:del>
      <w:ins w:id="473" w:author="Sean E. McGeary" w:date="2019-09-01T14:09:00Z">
        <w:r w:rsidR="00DF4177" w:rsidRPr="004C61E4">
          <w:rPr>
            <w:rFonts w:ascii="Helvetica" w:eastAsia="Arial" w:hAnsi="Helvetica" w:cs="Arial"/>
            <w:sz w:val="22"/>
            <w:szCs w:val="22"/>
          </w:rPr>
          <w:t xml:space="preserve">fundamentally unsuited for </w:t>
        </w:r>
      </w:ins>
      <w:del w:id="474" w:author="Sean E. McGeary" w:date="2019-09-01T14:09:00Z">
        <w:r w:rsidR="001E697A" w:rsidRPr="004C61E4" w:rsidDel="00DF4177">
          <w:rPr>
            <w:rFonts w:ascii="Helvetica" w:eastAsia="Arial" w:hAnsi="Helvetica" w:cs="Arial"/>
            <w:sz w:val="22"/>
            <w:szCs w:val="22"/>
          </w:rPr>
          <w:delText xml:space="preserve">a systematic </w:delText>
        </w:r>
      </w:del>
      <w:ins w:id="475" w:author="Sean E. McGeary" w:date="2019-09-01T14:09:00Z">
        <w:r w:rsidR="00DF4177" w:rsidRPr="004C61E4">
          <w:rPr>
            <w:rFonts w:ascii="Helvetica" w:eastAsia="Arial" w:hAnsi="Helvetica" w:cs="Arial"/>
            <w:sz w:val="22"/>
            <w:szCs w:val="22"/>
          </w:rPr>
          <w:t>comprehensive</w:t>
        </w:r>
      </w:ins>
      <w:ins w:id="476" w:author="Sean E. McGeary" w:date="2019-09-01T14:10:00Z">
        <w:r w:rsidR="00DF4177" w:rsidRPr="004C61E4">
          <w:rPr>
            <w:rFonts w:ascii="Helvetica" w:eastAsia="Arial" w:hAnsi="Helvetica" w:cs="Arial"/>
            <w:sz w:val="22"/>
            <w:szCs w:val="22"/>
          </w:rPr>
          <w:t xml:space="preserve"> identification</w:t>
        </w:r>
      </w:ins>
      <w:ins w:id="477" w:author="Sean E. McGeary" w:date="2019-09-01T14:09:00Z">
        <w:r w:rsidR="00DF4177" w:rsidRPr="004C61E4">
          <w:rPr>
            <w:rFonts w:ascii="Helvetica" w:eastAsia="Arial" w:hAnsi="Helvetica" w:cs="Arial"/>
            <w:sz w:val="22"/>
            <w:szCs w:val="22"/>
          </w:rPr>
          <w:t xml:space="preserve"> </w:t>
        </w:r>
      </w:ins>
      <w:ins w:id="478" w:author="Sean E. McGeary" w:date="2019-09-01T14:10:00Z">
        <w:r w:rsidR="00DF4177" w:rsidRPr="004C61E4">
          <w:rPr>
            <w:rFonts w:ascii="Helvetica" w:eastAsia="Arial" w:hAnsi="Helvetica" w:cs="Arial"/>
            <w:sz w:val="22"/>
            <w:szCs w:val="22"/>
          </w:rPr>
          <w:t xml:space="preserve">and </w:t>
        </w:r>
      </w:ins>
      <w:ins w:id="479" w:author="Sean E. McGeary" w:date="2019-09-01T14:09:00Z">
        <w:r w:rsidR="00DF4177" w:rsidRPr="004C61E4">
          <w:rPr>
            <w:rFonts w:ascii="Helvetica" w:eastAsia="Arial" w:hAnsi="Helvetica" w:cs="Arial"/>
            <w:sz w:val="22"/>
            <w:szCs w:val="22"/>
          </w:rPr>
          <w:t xml:space="preserve">dissection of </w:t>
        </w:r>
      </w:ins>
      <w:ins w:id="480" w:author="Sean E. McGeary" w:date="2019-09-01T14:10:00Z">
        <w:r w:rsidR="00DF4177" w:rsidRPr="004C61E4">
          <w:rPr>
            <w:rFonts w:ascii="Helvetica" w:eastAsia="Arial" w:hAnsi="Helvetica" w:cs="Arial"/>
            <w:sz w:val="22"/>
            <w:szCs w:val="22"/>
          </w:rPr>
          <w:t xml:space="preserve">the complex features </w:t>
        </w:r>
      </w:ins>
      <w:ins w:id="481" w:author="Sean E. McGeary" w:date="2019-09-01T14:11:00Z">
        <w:r w:rsidR="00DF4177" w:rsidRPr="004C61E4">
          <w:rPr>
            <w:rFonts w:ascii="Helvetica" w:eastAsia="Arial" w:hAnsi="Helvetica" w:cs="Arial"/>
            <w:sz w:val="22"/>
            <w:szCs w:val="22"/>
          </w:rPr>
          <w:t>within the seed and 3′ region that</w:t>
        </w:r>
      </w:ins>
      <w:ins w:id="482" w:author="Sean E. McGeary" w:date="2019-09-01T14:12:00Z">
        <w:r w:rsidR="00DF4177" w:rsidRPr="004C61E4">
          <w:rPr>
            <w:rFonts w:ascii="Helvetica" w:eastAsia="Arial" w:hAnsi="Helvetica" w:cs="Arial"/>
            <w:sz w:val="22"/>
            <w:szCs w:val="22"/>
          </w:rPr>
          <w:t xml:space="preserve"> together</w:t>
        </w:r>
      </w:ins>
      <w:ins w:id="483" w:author="Sean E. McGeary" w:date="2019-09-01T14:11:00Z">
        <w:r w:rsidR="00DF4177" w:rsidRPr="004C61E4">
          <w:rPr>
            <w:rFonts w:ascii="Helvetica" w:eastAsia="Arial" w:hAnsi="Helvetica" w:cs="Arial"/>
            <w:sz w:val="22"/>
            <w:szCs w:val="22"/>
          </w:rPr>
          <w:t xml:space="preserve"> modulate </w:t>
        </w:r>
      </w:ins>
      <w:ins w:id="484" w:author="Sean E. McGeary" w:date="2019-09-01T14:12:00Z">
        <w:r w:rsidR="00DF4177" w:rsidRPr="004C61E4">
          <w:rPr>
            <w:rFonts w:ascii="Helvetica" w:eastAsia="Arial" w:hAnsi="Helvetica" w:cs="Arial"/>
            <w:sz w:val="22"/>
            <w:szCs w:val="22"/>
          </w:rPr>
          <w:t xml:space="preserve">overall </w:t>
        </w:r>
      </w:ins>
      <w:ins w:id="485" w:author="Sean E. McGeary" w:date="2019-09-01T14:11:00Z">
        <w:r w:rsidR="00DF4177" w:rsidRPr="004C61E4">
          <w:rPr>
            <w:rFonts w:ascii="Helvetica" w:eastAsia="Arial" w:hAnsi="Helvetica" w:cs="Arial"/>
            <w:sz w:val="22"/>
            <w:szCs w:val="22"/>
          </w:rPr>
          <w:t>binding affinity</w:t>
        </w:r>
      </w:ins>
      <w:del w:id="486" w:author="Sean E. McGeary" w:date="2019-09-01T14:12:00Z">
        <w:r w:rsidR="001E697A" w:rsidRPr="004C61E4" w:rsidDel="00DF4177">
          <w:rPr>
            <w:rFonts w:ascii="Helvetica" w:eastAsia="Arial" w:hAnsi="Helvetica" w:cs="Arial"/>
            <w:sz w:val="22"/>
            <w:szCs w:val="22"/>
          </w:rPr>
          <w:delText>AGO-RBNS analysis</w:delText>
        </w:r>
      </w:del>
      <w:r w:rsidR="001E697A" w:rsidRPr="004C61E4">
        <w:rPr>
          <w:rFonts w:ascii="Helvetica" w:eastAsia="Arial" w:hAnsi="Helvetica" w:cs="Arial"/>
          <w:sz w:val="22"/>
          <w:szCs w:val="22"/>
        </w:rPr>
        <w:t>.</w:t>
      </w:r>
      <w:r w:rsidRPr="004C61E4">
        <w:rPr>
          <w:rFonts w:ascii="Helvetica" w:eastAsia="Arial" w:hAnsi="Helvetica" w:cs="Arial"/>
          <w:sz w:val="22"/>
          <w:szCs w:val="22"/>
        </w:rPr>
        <w:t xml:space="preserve"> </w:t>
      </w:r>
      <w:ins w:id="487" w:author="Sean E. McGeary" w:date="2019-09-01T14:14:00Z">
        <w:r w:rsidR="00982CBE" w:rsidRPr="004C61E4">
          <w:rPr>
            <w:rFonts w:ascii="Helvetica" w:eastAsia="Arial" w:hAnsi="Helvetica" w:cs="Arial"/>
            <w:sz w:val="22"/>
            <w:szCs w:val="22"/>
          </w:rPr>
          <w:t xml:space="preserve">We </w:t>
        </w:r>
      </w:ins>
      <w:del w:id="488" w:author="Sean E. McGeary" w:date="2019-09-01T14:14:00Z">
        <w:r w:rsidR="001E697A" w:rsidRPr="004C61E4" w:rsidDel="00982CBE">
          <w:rPr>
            <w:rFonts w:ascii="Helvetica" w:eastAsia="Arial" w:hAnsi="Helvetica" w:cs="Arial"/>
            <w:sz w:val="22"/>
            <w:szCs w:val="22"/>
          </w:rPr>
          <w:delText>T</w:delText>
        </w:r>
        <w:r w:rsidR="00C8166C" w:rsidRPr="004C61E4" w:rsidDel="00982CBE">
          <w:rPr>
            <w:rFonts w:ascii="Helvetica" w:eastAsia="Arial" w:hAnsi="Helvetica" w:cs="Arial"/>
            <w:sz w:val="22"/>
            <w:szCs w:val="22"/>
          </w:rPr>
          <w:delText>herefore</w:delText>
        </w:r>
      </w:del>
      <w:ins w:id="489" w:author="Sean E. McGeary" w:date="2019-09-01T14:14:00Z">
        <w:r w:rsidR="00982CBE" w:rsidRPr="004C61E4">
          <w:rPr>
            <w:rFonts w:ascii="Helvetica" w:eastAsia="Arial" w:hAnsi="Helvetica" w:cs="Arial"/>
            <w:sz w:val="22"/>
            <w:szCs w:val="22"/>
          </w:rPr>
          <w:t>therefore</w:t>
        </w:r>
      </w:ins>
      <w:ins w:id="490" w:author="Sean E. McGeary" w:date="2019-09-01T14:15:00Z">
        <w:r w:rsidR="00982CBE" w:rsidRPr="004C61E4">
          <w:rPr>
            <w:rFonts w:ascii="Helvetica" w:eastAsia="Arial" w:hAnsi="Helvetica" w:cs="Arial"/>
            <w:sz w:val="22"/>
            <w:szCs w:val="22"/>
          </w:rPr>
          <w:t xml:space="preserve"> constructed an RNA library</w:t>
        </w:r>
      </w:ins>
      <w:del w:id="491" w:author="Sean E. McGeary" w:date="2019-09-01T14:15:00Z">
        <w:r w:rsidR="001E697A" w:rsidRPr="004C61E4" w:rsidDel="00982CBE">
          <w:rPr>
            <w:rFonts w:ascii="Helvetica" w:eastAsia="Arial" w:hAnsi="Helvetica" w:cs="Arial"/>
            <w:sz w:val="22"/>
            <w:szCs w:val="22"/>
          </w:rPr>
          <w:delText>,</w:delText>
        </w:r>
        <w:r w:rsidR="00C8166C" w:rsidRPr="004C61E4" w:rsidDel="00982CBE">
          <w:rPr>
            <w:rFonts w:ascii="Helvetica" w:eastAsia="Arial" w:hAnsi="Helvetica" w:cs="Arial"/>
            <w:sz w:val="22"/>
            <w:szCs w:val="22"/>
          </w:rPr>
          <w:delText xml:space="preserve"> </w:delText>
        </w:r>
      </w:del>
      <w:ins w:id="492" w:author="Sean E. McGeary" w:date="2019-09-01T14:15:00Z">
        <w:r w:rsidR="00982CBE" w:rsidRPr="004C61E4">
          <w:rPr>
            <w:rFonts w:ascii="Helvetica" w:eastAsia="Arial" w:hAnsi="Helvetica" w:cs="Arial"/>
            <w:sz w:val="22"/>
            <w:szCs w:val="22"/>
          </w:rPr>
          <w:t xml:space="preserve"> </w:t>
        </w:r>
      </w:ins>
      <w:r w:rsidR="00277990" w:rsidRPr="004C61E4">
        <w:rPr>
          <w:rFonts w:ascii="Helvetica" w:eastAsia="Arial" w:hAnsi="Helvetica" w:cs="Arial"/>
          <w:sz w:val="22"/>
          <w:szCs w:val="22"/>
        </w:rPr>
        <w:t>to investigate the 3′-compensatory sites of let-7a</w:t>
      </w:r>
      <w:ins w:id="493" w:author="Sean E. McGeary" w:date="2019-09-01T14:16:00Z">
        <w:r w:rsidR="00982CBE" w:rsidRPr="004C61E4">
          <w:rPr>
            <w:rFonts w:ascii="Helvetica" w:eastAsia="Arial" w:hAnsi="Helvetica" w:cs="Arial"/>
            <w:sz w:val="22"/>
            <w:szCs w:val="22"/>
          </w:rPr>
          <w:t>;</w:t>
        </w:r>
      </w:ins>
      <w:del w:id="494" w:author="Sean E. McGeary" w:date="2019-09-01T14:16:00Z">
        <w:r w:rsidR="00277990" w:rsidRPr="004C61E4" w:rsidDel="00982CBE">
          <w:rPr>
            <w:rFonts w:ascii="Helvetica" w:eastAsia="Arial" w:hAnsi="Helvetica" w:cs="Arial"/>
            <w:sz w:val="22"/>
            <w:szCs w:val="22"/>
          </w:rPr>
          <w:delText>,</w:delText>
        </w:r>
      </w:del>
      <w:r w:rsidR="00277990" w:rsidRPr="004C61E4">
        <w:rPr>
          <w:rFonts w:ascii="Helvetica" w:eastAsia="Arial" w:hAnsi="Helvetica" w:cs="Arial"/>
          <w:sz w:val="22"/>
          <w:szCs w:val="22"/>
        </w:rPr>
        <w:t xml:space="preserve"> </w:t>
      </w:r>
      <w:ins w:id="495" w:author="Sean E. McGeary" w:date="2019-09-01T14:16:00Z">
        <w:r w:rsidR="00982CBE" w:rsidRPr="004C61E4">
          <w:rPr>
            <w:rFonts w:ascii="Helvetica" w:eastAsia="Arial" w:hAnsi="Helvetica" w:cs="Arial"/>
            <w:sz w:val="22"/>
            <w:szCs w:val="22"/>
          </w:rPr>
          <w:t>th</w:t>
        </w:r>
      </w:ins>
      <w:ins w:id="496" w:author="Sean E. McGeary" w:date="2019-09-01T14:17:00Z">
        <w:r w:rsidR="00982CBE" w:rsidRPr="004C61E4">
          <w:rPr>
            <w:rFonts w:ascii="Helvetica" w:eastAsia="Arial" w:hAnsi="Helvetica" w:cs="Arial"/>
            <w:sz w:val="22"/>
            <w:szCs w:val="22"/>
          </w:rPr>
          <w:t>is</w:t>
        </w:r>
      </w:ins>
      <w:ins w:id="497" w:author="Sean E. McGeary" w:date="2019-09-01T14:16:00Z">
        <w:r w:rsidR="00982CBE" w:rsidRPr="004C61E4">
          <w:rPr>
            <w:rFonts w:ascii="Helvetica" w:eastAsia="Arial" w:hAnsi="Helvetica" w:cs="Arial"/>
            <w:sz w:val="22"/>
            <w:szCs w:val="22"/>
          </w:rPr>
          <w:t xml:space="preserve"> library </w:t>
        </w:r>
      </w:ins>
      <w:del w:id="498" w:author="Sean E. McGeary" w:date="2019-09-01T14:17:00Z">
        <w:r w:rsidR="00C8166C" w:rsidRPr="004C61E4" w:rsidDel="00982CBE">
          <w:rPr>
            <w:rFonts w:ascii="Helvetica" w:eastAsia="Arial" w:hAnsi="Helvetica" w:cs="Arial"/>
            <w:sz w:val="22"/>
            <w:szCs w:val="22"/>
          </w:rPr>
          <w:delText xml:space="preserve">we </w:delText>
        </w:r>
      </w:del>
      <w:del w:id="499" w:author="Sean E. McGeary" w:date="2019-09-01T14:15:00Z">
        <w:r w:rsidR="00C8166C" w:rsidRPr="004C61E4" w:rsidDel="00982CBE">
          <w:rPr>
            <w:rFonts w:ascii="Helvetica" w:eastAsia="Arial" w:hAnsi="Helvetica" w:cs="Arial"/>
            <w:sz w:val="22"/>
            <w:szCs w:val="22"/>
          </w:rPr>
          <w:delText xml:space="preserve">constructed </w:delText>
        </w:r>
        <w:r w:rsidR="00277990" w:rsidRPr="004C61E4" w:rsidDel="00982CBE">
          <w:rPr>
            <w:rFonts w:ascii="Helvetica" w:eastAsia="Arial" w:hAnsi="Helvetica" w:cs="Arial"/>
            <w:sz w:val="22"/>
            <w:szCs w:val="22"/>
          </w:rPr>
          <w:delText xml:space="preserve">an </w:delText>
        </w:r>
        <w:r w:rsidR="00C8166C" w:rsidRPr="004C61E4" w:rsidDel="00982CBE">
          <w:rPr>
            <w:rFonts w:ascii="Helvetica" w:eastAsia="Arial" w:hAnsi="Helvetica" w:cs="Arial"/>
            <w:sz w:val="22"/>
            <w:szCs w:val="22"/>
          </w:rPr>
          <w:delText>RNA librar</w:delText>
        </w:r>
        <w:r w:rsidR="00277990" w:rsidRPr="004C61E4" w:rsidDel="00982CBE">
          <w:rPr>
            <w:rFonts w:ascii="Helvetica" w:eastAsia="Arial" w:hAnsi="Helvetica" w:cs="Arial"/>
            <w:sz w:val="22"/>
            <w:szCs w:val="22"/>
          </w:rPr>
          <w:delText>y</w:delText>
        </w:r>
        <w:r w:rsidR="00C8166C" w:rsidRPr="004C61E4" w:rsidDel="00982CBE">
          <w:rPr>
            <w:rFonts w:ascii="Helvetica" w:eastAsia="Arial" w:hAnsi="Helvetica" w:cs="Arial"/>
            <w:sz w:val="22"/>
            <w:szCs w:val="22"/>
          </w:rPr>
          <w:delText xml:space="preserve"> </w:delText>
        </w:r>
      </w:del>
      <w:del w:id="500" w:author="Sean E. McGeary" w:date="2019-09-01T14:17:00Z">
        <w:r w:rsidR="001E697A" w:rsidRPr="004C61E4" w:rsidDel="00982CBE">
          <w:rPr>
            <w:rFonts w:ascii="Helvetica" w:eastAsia="Arial" w:hAnsi="Helvetica" w:cs="Arial"/>
            <w:sz w:val="22"/>
            <w:szCs w:val="22"/>
          </w:rPr>
          <w:delText>that had a</w:delText>
        </w:r>
      </w:del>
      <w:ins w:id="501" w:author="Sean E. McGeary" w:date="2019-09-01T14:17:00Z">
        <w:r w:rsidR="00982CBE" w:rsidRPr="004C61E4">
          <w:rPr>
            <w:rFonts w:ascii="Helvetica" w:eastAsia="Arial" w:hAnsi="Helvetica" w:cs="Arial"/>
            <w:sz w:val="22"/>
            <w:szCs w:val="22"/>
          </w:rPr>
          <w:t>included a</w:t>
        </w:r>
      </w:ins>
      <w:r w:rsidR="001E697A" w:rsidRPr="004C61E4">
        <w:rPr>
          <w:rFonts w:ascii="Helvetica" w:eastAsia="Arial" w:hAnsi="Helvetica" w:cs="Arial"/>
          <w:sz w:val="22"/>
          <w:szCs w:val="22"/>
        </w:rPr>
        <w:t xml:space="preserve"> programed region of imperfect seed pairing </w:t>
      </w:r>
      <w:del w:id="502" w:author="Sean E. McGeary" w:date="2019-09-01T17:24:00Z">
        <w:r w:rsidR="00091E1D" w:rsidRPr="004C61E4" w:rsidDel="000C22FA">
          <w:rPr>
            <w:rFonts w:ascii="Helvetica" w:eastAsia="Arial" w:hAnsi="Helvetica" w:cs="Arial"/>
            <w:sz w:val="22"/>
            <w:szCs w:val="22"/>
          </w:rPr>
          <w:delText>preceded by</w:delText>
        </w:r>
        <w:r w:rsidR="001E697A" w:rsidRPr="004C61E4" w:rsidDel="000C22FA">
          <w:rPr>
            <w:rFonts w:ascii="Helvetica" w:eastAsia="Arial" w:hAnsi="Helvetica" w:cs="Arial"/>
            <w:sz w:val="22"/>
            <w:szCs w:val="22"/>
          </w:rPr>
          <w:delText xml:space="preserve"> a </w:delText>
        </w:r>
      </w:del>
      <w:ins w:id="503" w:author="Sean E. McGeary" w:date="2019-09-01T17:24:00Z">
        <w:r w:rsidR="000C22FA" w:rsidRPr="004C61E4">
          <w:rPr>
            <w:rFonts w:ascii="Helvetica" w:eastAsia="Arial" w:hAnsi="Helvetica" w:cs="Arial"/>
            <w:sz w:val="22"/>
            <w:szCs w:val="22"/>
          </w:rPr>
          <w:t xml:space="preserve">with </w:t>
        </w:r>
      </w:ins>
      <w:r w:rsidR="001E697A" w:rsidRPr="004C61E4">
        <w:rPr>
          <w:rFonts w:ascii="Helvetica" w:eastAsia="Arial" w:hAnsi="Helvetica" w:cs="Arial"/>
          <w:sz w:val="22"/>
          <w:szCs w:val="22"/>
        </w:rPr>
        <w:t>25</w:t>
      </w:r>
      <w:r w:rsidR="00277990" w:rsidRPr="004C61E4">
        <w:rPr>
          <w:rFonts w:ascii="Helvetica" w:eastAsia="Arial" w:hAnsi="Helvetica" w:cs="Arial"/>
          <w:sz w:val="22"/>
          <w:szCs w:val="22"/>
        </w:rPr>
        <w:t>-</w:t>
      </w:r>
      <w:ins w:id="504" w:author="Sean E. McGeary" w:date="2019-09-01T17:24:00Z">
        <w:r w:rsidR="000C22FA" w:rsidRPr="004C61E4">
          <w:rPr>
            <w:rFonts w:ascii="Helvetica" w:eastAsia="Arial" w:hAnsi="Helvetica" w:cs="Arial"/>
            <w:sz w:val="22"/>
            <w:szCs w:val="22"/>
          </w:rPr>
          <w:t xml:space="preserve"> and 4-</w:t>
        </w:r>
      </w:ins>
      <w:r w:rsidR="001E697A" w:rsidRPr="004C61E4">
        <w:rPr>
          <w:rFonts w:ascii="Helvetica" w:eastAsia="Arial" w:hAnsi="Helvetica" w:cs="Arial"/>
          <w:sz w:val="22"/>
          <w:szCs w:val="22"/>
        </w:rPr>
        <w:t xml:space="preserve">nt </w:t>
      </w:r>
      <w:del w:id="505" w:author="Sean E. McGeary" w:date="2019-09-01T17:24:00Z">
        <w:r w:rsidR="001E697A" w:rsidRPr="004C61E4" w:rsidDel="000C22FA">
          <w:rPr>
            <w:rFonts w:ascii="Helvetica" w:eastAsia="Arial" w:hAnsi="Helvetica" w:cs="Arial"/>
            <w:sz w:val="22"/>
            <w:szCs w:val="22"/>
          </w:rPr>
          <w:delText xml:space="preserve">region </w:delText>
        </w:r>
      </w:del>
      <w:r w:rsidR="001E697A" w:rsidRPr="004C61E4">
        <w:rPr>
          <w:rFonts w:ascii="Helvetica" w:eastAsia="Arial" w:hAnsi="Helvetica" w:cs="Arial"/>
          <w:sz w:val="22"/>
          <w:szCs w:val="22"/>
        </w:rPr>
        <w:t>of random-sequence RNA</w:t>
      </w:r>
      <w:r w:rsidR="00C54EEE" w:rsidRPr="004C61E4">
        <w:rPr>
          <w:rFonts w:ascii="Helvetica" w:eastAsia="Arial" w:hAnsi="Helvetica" w:cs="Arial"/>
          <w:sz w:val="22"/>
          <w:szCs w:val="22"/>
        </w:rPr>
        <w:t xml:space="preserve"> (Fig 2</w:t>
      </w:r>
      <w:r w:rsidR="00150A05" w:rsidRPr="004C61E4">
        <w:rPr>
          <w:rFonts w:ascii="Helvetica" w:eastAsia="Arial" w:hAnsi="Helvetica" w:cs="Arial"/>
          <w:sz w:val="22"/>
          <w:szCs w:val="22"/>
        </w:rPr>
        <w:t>A</w:t>
      </w:r>
      <w:r w:rsidR="006E7326" w:rsidRPr="004C61E4">
        <w:rPr>
          <w:rFonts w:ascii="Helvetica" w:eastAsia="Arial" w:hAnsi="Helvetica" w:cs="Arial"/>
          <w:sz w:val="22"/>
          <w:szCs w:val="22"/>
        </w:rPr>
        <w:t>, bottom</w:t>
      </w:r>
      <w:r w:rsidR="00C54EEE" w:rsidRPr="004C61E4">
        <w:rPr>
          <w:rFonts w:ascii="Helvetica" w:eastAsia="Arial" w:hAnsi="Helvetica" w:cs="Arial"/>
          <w:sz w:val="22"/>
          <w:szCs w:val="22"/>
        </w:rPr>
        <w:t>)</w:t>
      </w:r>
      <w:ins w:id="506" w:author="Sean E. McGeary" w:date="2019-09-01T17:24:00Z">
        <w:r w:rsidR="000C22FA" w:rsidRPr="004C61E4">
          <w:rPr>
            <w:rFonts w:ascii="Helvetica" w:eastAsia="Arial" w:hAnsi="Helvetica" w:cs="Arial"/>
            <w:sz w:val="22"/>
            <w:szCs w:val="22"/>
          </w:rPr>
          <w:t xml:space="preserve"> </w:t>
        </w:r>
      </w:ins>
      <w:ins w:id="507" w:author="Sean E. McGeary" w:date="2019-09-01T17:27:00Z">
        <w:r w:rsidR="000C22FA" w:rsidRPr="004C61E4">
          <w:rPr>
            <w:rFonts w:ascii="Helvetica" w:eastAsia="Arial" w:hAnsi="Helvetica" w:cs="Arial"/>
            <w:sz w:val="22"/>
            <w:szCs w:val="22"/>
          </w:rPr>
          <w:t xml:space="preserve">separating the </w:t>
        </w:r>
      </w:ins>
      <w:ins w:id="508" w:author="Sean E. McGeary" w:date="2019-09-01T17:24:00Z">
        <w:r w:rsidR="000C22FA" w:rsidRPr="004C61E4">
          <w:rPr>
            <w:rFonts w:ascii="Helvetica" w:eastAsia="Arial" w:hAnsi="Helvetica" w:cs="Arial"/>
            <w:sz w:val="22"/>
            <w:szCs w:val="22"/>
          </w:rPr>
          <w:t>program</w:t>
        </w:r>
      </w:ins>
      <w:ins w:id="509" w:author="Sean E. McGeary" w:date="2019-09-01T17:25:00Z">
        <w:r w:rsidR="000C22FA" w:rsidRPr="004C61E4">
          <w:rPr>
            <w:rFonts w:ascii="Helvetica" w:eastAsia="Arial" w:hAnsi="Helvetica" w:cs="Arial"/>
            <w:sz w:val="22"/>
            <w:szCs w:val="22"/>
          </w:rPr>
          <w:t xml:space="preserve">ed region </w:t>
        </w:r>
      </w:ins>
      <w:ins w:id="510" w:author="Sean E. McGeary" w:date="2019-09-01T17:27:00Z">
        <w:r w:rsidR="000C22FA" w:rsidRPr="004C61E4">
          <w:rPr>
            <w:rFonts w:ascii="Helvetica" w:eastAsia="Arial" w:hAnsi="Helvetica" w:cs="Arial"/>
            <w:sz w:val="22"/>
            <w:szCs w:val="22"/>
          </w:rPr>
          <w:t>from the 5′ and 3′ constant sequences, respectively</w:t>
        </w:r>
      </w:ins>
      <w:r w:rsidR="001E697A" w:rsidRPr="004C61E4">
        <w:rPr>
          <w:rFonts w:ascii="Helvetica" w:eastAsia="Arial" w:hAnsi="Helvetica" w:cs="Arial"/>
          <w:sz w:val="22"/>
          <w:szCs w:val="22"/>
        </w:rPr>
        <w:t xml:space="preserve">. </w:t>
      </w:r>
      <w:ins w:id="511" w:author="Sean E. McGeary" w:date="2019-09-01T17:28:00Z">
        <w:r w:rsidR="000C22FA" w:rsidRPr="004C61E4">
          <w:rPr>
            <w:rFonts w:ascii="Helvetica" w:eastAsia="Arial" w:hAnsi="Helvetica" w:cs="Arial"/>
            <w:sz w:val="22"/>
            <w:szCs w:val="22"/>
          </w:rPr>
          <w:t xml:space="preserve">The </w:t>
        </w:r>
      </w:ins>
      <w:del w:id="512" w:author="Sean E. McGeary" w:date="2019-09-01T17:28:00Z">
        <w:r w:rsidR="00086B92" w:rsidRPr="004C61E4" w:rsidDel="000C22FA">
          <w:rPr>
            <w:rFonts w:ascii="Helvetica" w:eastAsia="Arial" w:hAnsi="Helvetica" w:cs="Arial"/>
            <w:sz w:val="22"/>
            <w:szCs w:val="22"/>
          </w:rPr>
          <w:delText xml:space="preserve">In each library molecule, the </w:delText>
        </w:r>
      </w:del>
      <w:r w:rsidR="00086B92" w:rsidRPr="004C61E4">
        <w:rPr>
          <w:rFonts w:ascii="Helvetica" w:eastAsia="Arial" w:hAnsi="Helvetica" w:cs="Arial"/>
          <w:sz w:val="22"/>
          <w:szCs w:val="22"/>
        </w:rPr>
        <w:t xml:space="preserve">programed region </w:t>
      </w:r>
      <w:del w:id="513" w:author="Sean E. McGeary" w:date="2019-09-01T17:28:00Z">
        <w:r w:rsidR="00086B92" w:rsidRPr="004C61E4" w:rsidDel="000C22FA">
          <w:rPr>
            <w:rFonts w:ascii="Helvetica" w:eastAsia="Arial" w:hAnsi="Helvetica" w:cs="Arial"/>
            <w:sz w:val="22"/>
            <w:szCs w:val="22"/>
          </w:rPr>
          <w:delText xml:space="preserve">of </w:delText>
        </w:r>
      </w:del>
      <w:ins w:id="514" w:author="Sean E. McGeary" w:date="2019-09-01T17:28:00Z">
        <w:r w:rsidR="000C22FA" w:rsidRPr="004C61E4">
          <w:rPr>
            <w:rFonts w:ascii="Helvetica" w:eastAsia="Arial" w:hAnsi="Helvetica" w:cs="Arial"/>
            <w:sz w:val="22"/>
            <w:szCs w:val="22"/>
          </w:rPr>
          <w:t xml:space="preserve">contained </w:t>
        </w:r>
      </w:ins>
      <w:r w:rsidR="00086B92" w:rsidRPr="004C61E4">
        <w:rPr>
          <w:rFonts w:ascii="Helvetica" w:eastAsia="Arial" w:hAnsi="Helvetica" w:cs="Arial"/>
          <w:sz w:val="22"/>
          <w:szCs w:val="22"/>
        </w:rPr>
        <w:t>imperfect seed pairing</w:t>
      </w:r>
      <w:ins w:id="515" w:author="Sean E. McGeary" w:date="2019-09-01T17:28:00Z">
        <w:r w:rsidR="000C22FA" w:rsidRPr="004C61E4">
          <w:rPr>
            <w:rFonts w:ascii="Helvetica" w:eastAsia="Arial" w:hAnsi="Helvetica" w:cs="Arial"/>
            <w:sz w:val="22"/>
            <w:szCs w:val="22"/>
          </w:rPr>
          <w:t xml:space="preserve"> with a</w:t>
        </w:r>
      </w:ins>
      <w:r w:rsidR="00086B92" w:rsidRPr="004C61E4">
        <w:rPr>
          <w:rFonts w:ascii="Helvetica" w:eastAsia="Arial" w:hAnsi="Helvetica" w:cs="Arial"/>
          <w:sz w:val="22"/>
          <w:szCs w:val="22"/>
        </w:rPr>
        <w:t xml:space="preserve"> match</w:t>
      </w:r>
      <w:ins w:id="516" w:author="Sean E. McGeary" w:date="2019-09-01T17:29:00Z">
        <w:r w:rsidR="000C22FA" w:rsidRPr="004C61E4">
          <w:rPr>
            <w:rFonts w:ascii="Helvetica" w:eastAsia="Arial" w:hAnsi="Helvetica" w:cs="Arial"/>
            <w:sz w:val="22"/>
            <w:szCs w:val="22"/>
          </w:rPr>
          <w:t xml:space="preserve"> to </w:t>
        </w:r>
      </w:ins>
      <w:del w:id="517" w:author="Sean E. McGeary" w:date="2019-09-01T17:29:00Z">
        <w:r w:rsidR="00086B92" w:rsidRPr="004C61E4" w:rsidDel="000C22FA">
          <w:rPr>
            <w:rFonts w:ascii="Helvetica" w:eastAsia="Arial" w:hAnsi="Helvetica" w:cs="Arial"/>
            <w:sz w:val="22"/>
            <w:szCs w:val="22"/>
          </w:rPr>
          <w:delText xml:space="preserve">ed </w:delText>
        </w:r>
      </w:del>
      <w:r w:rsidR="00277990" w:rsidRPr="004C61E4">
        <w:rPr>
          <w:rFonts w:ascii="Helvetica" w:eastAsia="Arial" w:hAnsi="Helvetica" w:cs="Arial"/>
          <w:sz w:val="22"/>
          <w:szCs w:val="22"/>
        </w:rPr>
        <w:t>let-7a</w:t>
      </w:r>
      <w:r w:rsidR="00086B92" w:rsidRPr="004C61E4">
        <w:rPr>
          <w:rFonts w:ascii="Helvetica" w:eastAsia="Arial" w:hAnsi="Helvetica" w:cs="Arial"/>
          <w:sz w:val="22"/>
          <w:szCs w:val="22"/>
        </w:rPr>
        <w:t xml:space="preserve"> </w:t>
      </w:r>
      <w:r w:rsidR="00086B92" w:rsidRPr="004C61E4">
        <w:rPr>
          <w:rFonts w:ascii="Helvetica" w:eastAsia="Arial" w:hAnsi="Helvetica" w:cs="Arial"/>
          <w:sz w:val="22"/>
          <w:szCs w:val="22"/>
        </w:rPr>
        <w:lastRenderedPageBreak/>
        <w:t>at position</w:t>
      </w:r>
      <w:del w:id="518" w:author="Sean E. McGeary" w:date="2019-09-01T17:29:00Z">
        <w:r w:rsidR="00086B92" w:rsidRPr="004C61E4" w:rsidDel="000C22FA">
          <w:rPr>
            <w:rFonts w:ascii="Helvetica" w:eastAsia="Arial" w:hAnsi="Helvetica" w:cs="Arial"/>
            <w:sz w:val="22"/>
            <w:szCs w:val="22"/>
          </w:rPr>
          <w:delText>s</w:delText>
        </w:r>
      </w:del>
      <w:r w:rsidR="00086B92" w:rsidRPr="004C61E4">
        <w:rPr>
          <w:rFonts w:ascii="Helvetica" w:eastAsia="Arial" w:hAnsi="Helvetica" w:cs="Arial"/>
          <w:sz w:val="22"/>
          <w:szCs w:val="22"/>
        </w:rPr>
        <w:t xml:space="preserve"> </w:t>
      </w:r>
      <w:del w:id="519" w:author="Sean E. McGeary" w:date="2019-09-01T17:29:00Z">
        <w:r w:rsidR="00086B92" w:rsidRPr="004C61E4" w:rsidDel="000C22FA">
          <w:rPr>
            <w:rFonts w:ascii="Helvetica" w:eastAsia="Arial" w:hAnsi="Helvetica" w:cs="Arial"/>
            <w:sz w:val="22"/>
            <w:szCs w:val="22"/>
          </w:rPr>
          <w:delText>1</w:delText>
        </w:r>
      </w:del>
      <w:ins w:id="520" w:author="Sean E. McGeary" w:date="2019-09-01T17:29:00Z">
        <w:r w:rsidR="000C22FA" w:rsidRPr="004C61E4">
          <w:rPr>
            <w:rFonts w:ascii="Helvetica" w:eastAsia="Arial" w:hAnsi="Helvetica" w:cs="Arial"/>
            <w:sz w:val="22"/>
            <w:szCs w:val="22"/>
          </w:rPr>
          <w:t>8</w:t>
        </w:r>
      </w:ins>
      <w:del w:id="521" w:author="Sean E. McGeary" w:date="2019-09-01T17:28:00Z">
        <w:r w:rsidR="00086B92" w:rsidRPr="004C61E4" w:rsidDel="000C22FA">
          <w:rPr>
            <w:rFonts w:ascii="Helvetica" w:eastAsia="Arial" w:hAnsi="Helvetica" w:cs="Arial"/>
            <w:sz w:val="22"/>
            <w:szCs w:val="22"/>
          </w:rPr>
          <w:delText xml:space="preserve"> and 8</w:delText>
        </w:r>
      </w:del>
      <w:ins w:id="522" w:author="Sean E. McGeary" w:date="2019-09-01T17:28:00Z">
        <w:r w:rsidR="000C22FA" w:rsidRPr="004C61E4">
          <w:rPr>
            <w:rFonts w:ascii="Helvetica" w:eastAsia="Arial" w:hAnsi="Helvetica" w:cs="Arial"/>
            <w:sz w:val="22"/>
            <w:szCs w:val="22"/>
          </w:rPr>
          <w:t>, an A nucleotide across from position 1</w:t>
        </w:r>
      </w:ins>
      <w:r w:rsidR="00086B92" w:rsidRPr="004C61E4">
        <w:rPr>
          <w:rFonts w:ascii="Helvetica" w:eastAsia="Arial" w:hAnsi="Helvetica" w:cs="Arial"/>
          <w:sz w:val="22"/>
          <w:szCs w:val="22"/>
        </w:rPr>
        <w:t xml:space="preserve">, and </w:t>
      </w:r>
      <w:del w:id="523" w:author="Sean E. McGeary" w:date="2019-09-01T17:29:00Z">
        <w:r w:rsidR="00086B92" w:rsidRPr="004C61E4" w:rsidDel="000C22FA">
          <w:rPr>
            <w:rFonts w:ascii="Helvetica" w:eastAsia="Arial" w:hAnsi="Helvetica" w:cs="Arial"/>
            <w:sz w:val="22"/>
            <w:szCs w:val="22"/>
          </w:rPr>
          <w:delText xml:space="preserve">at </w:delText>
        </w:r>
      </w:del>
      <w:ins w:id="524" w:author="Sean E. McGeary" w:date="2019-09-01T17:29:00Z">
        <w:r w:rsidR="000C22FA" w:rsidRPr="004C61E4">
          <w:rPr>
            <w:rFonts w:ascii="Helvetica" w:eastAsia="Arial" w:hAnsi="Helvetica" w:cs="Arial"/>
            <w:sz w:val="22"/>
            <w:szCs w:val="22"/>
          </w:rPr>
          <w:t xml:space="preserve">a match at </w:t>
        </w:r>
      </w:ins>
      <w:r w:rsidR="00086B92" w:rsidRPr="004C61E4">
        <w:rPr>
          <w:rFonts w:ascii="Helvetica" w:eastAsia="Arial" w:hAnsi="Helvetica" w:cs="Arial"/>
          <w:sz w:val="22"/>
          <w:szCs w:val="22"/>
        </w:rPr>
        <w:t xml:space="preserve">all but one position </w:t>
      </w:r>
      <w:del w:id="525" w:author="Sean E. McGeary" w:date="2019-09-01T17:29:00Z">
        <w:r w:rsidR="00086B92" w:rsidRPr="004C61E4" w:rsidDel="000C22FA">
          <w:rPr>
            <w:rFonts w:ascii="Helvetica" w:eastAsia="Arial" w:hAnsi="Helvetica" w:cs="Arial"/>
            <w:sz w:val="22"/>
            <w:szCs w:val="22"/>
          </w:rPr>
          <w:delText xml:space="preserve">of </w:delText>
        </w:r>
        <w:r w:rsidR="00277990" w:rsidRPr="004C61E4" w:rsidDel="000C22FA">
          <w:rPr>
            <w:rFonts w:ascii="Helvetica" w:eastAsia="Arial" w:hAnsi="Helvetica" w:cs="Arial"/>
            <w:sz w:val="22"/>
            <w:szCs w:val="22"/>
          </w:rPr>
          <w:delText>its</w:delText>
        </w:r>
        <w:r w:rsidR="00086B92" w:rsidRPr="004C61E4" w:rsidDel="000C22FA">
          <w:rPr>
            <w:rFonts w:ascii="Helvetica" w:eastAsia="Arial" w:hAnsi="Helvetica" w:cs="Arial"/>
            <w:sz w:val="22"/>
            <w:szCs w:val="22"/>
          </w:rPr>
          <w:delText xml:space="preserve"> </w:delText>
        </w:r>
      </w:del>
      <w:ins w:id="526" w:author="Sean E. McGeary" w:date="2019-09-01T17:29:00Z">
        <w:r w:rsidR="000C22FA" w:rsidRPr="004C61E4">
          <w:rPr>
            <w:rFonts w:ascii="Helvetica" w:eastAsia="Arial" w:hAnsi="Helvetica" w:cs="Arial"/>
            <w:sz w:val="22"/>
            <w:szCs w:val="22"/>
          </w:rPr>
          <w:t>to the seed nucleotides 2–7</w:t>
        </w:r>
      </w:ins>
      <w:del w:id="527" w:author="Sean E. McGeary" w:date="2019-09-01T17:29:00Z">
        <w:r w:rsidR="00086B92" w:rsidRPr="004C61E4" w:rsidDel="000C22FA">
          <w:rPr>
            <w:rFonts w:ascii="Helvetica" w:eastAsia="Arial" w:hAnsi="Helvetica" w:cs="Arial"/>
            <w:sz w:val="22"/>
            <w:szCs w:val="22"/>
          </w:rPr>
          <w:delText>6-nt seed</w:delText>
        </w:r>
      </w:del>
      <w:r w:rsidR="00086B92" w:rsidRPr="004C61E4">
        <w:rPr>
          <w:rFonts w:ascii="Helvetica" w:eastAsia="Arial" w:hAnsi="Helvetica" w:cs="Arial"/>
          <w:sz w:val="22"/>
          <w:szCs w:val="22"/>
        </w:rPr>
        <w:t>,</w:t>
      </w:r>
      <w:ins w:id="528" w:author="Sean E. McGeary" w:date="2019-09-01T17:30:00Z">
        <w:r w:rsidR="000C22FA" w:rsidRPr="004C61E4">
          <w:rPr>
            <w:rFonts w:ascii="Helvetica" w:eastAsia="Arial" w:hAnsi="Helvetica" w:cs="Arial"/>
            <w:sz w:val="22"/>
            <w:szCs w:val="22"/>
          </w:rPr>
          <w:t xml:space="preserve"> </w:t>
        </w:r>
      </w:ins>
      <w:ins w:id="529" w:author="Sean E. McGeary" w:date="2019-09-01T17:29:00Z">
        <w:r w:rsidR="000C22FA" w:rsidRPr="004C61E4">
          <w:rPr>
            <w:rFonts w:ascii="Helvetica" w:eastAsia="Arial" w:hAnsi="Helvetica" w:cs="Arial"/>
            <w:sz w:val="22"/>
            <w:szCs w:val="22"/>
          </w:rPr>
          <w:t>such tha</w:t>
        </w:r>
      </w:ins>
      <w:ins w:id="530" w:author="Sean E. McGeary" w:date="2019-09-01T17:30:00Z">
        <w:r w:rsidR="000C22FA" w:rsidRPr="004C61E4">
          <w:rPr>
            <w:rFonts w:ascii="Helvetica" w:eastAsia="Arial" w:hAnsi="Helvetica" w:cs="Arial"/>
            <w:sz w:val="22"/>
            <w:szCs w:val="22"/>
          </w:rPr>
          <w:t>t each library molecule contained one of</w:t>
        </w:r>
      </w:ins>
      <w:r w:rsidR="00086B92" w:rsidRPr="004C61E4">
        <w:rPr>
          <w:rFonts w:ascii="Helvetica" w:eastAsia="Arial" w:hAnsi="Helvetica" w:cs="Arial"/>
          <w:sz w:val="22"/>
          <w:szCs w:val="22"/>
        </w:rPr>
        <w:t xml:space="preserve"> </w:t>
      </w:r>
      <w:ins w:id="531" w:author="Sean E. McGeary" w:date="2019-09-01T17:30:00Z">
        <w:r w:rsidR="000C22FA" w:rsidRPr="004C61E4">
          <w:rPr>
            <w:rFonts w:ascii="Helvetica" w:eastAsia="Arial" w:hAnsi="Helvetica" w:cs="Arial"/>
            <w:sz w:val="22"/>
            <w:szCs w:val="22"/>
          </w:rPr>
          <w:t xml:space="preserve">18 possible single-nucleotide seed mismatches (including wobbles) </w:t>
        </w:r>
      </w:ins>
      <w:del w:id="532" w:author="Sean E. McGeary" w:date="2019-09-01T17:30:00Z">
        <w:r w:rsidR="00086B92" w:rsidRPr="004C61E4" w:rsidDel="000C22FA">
          <w:rPr>
            <w:rFonts w:ascii="Helvetica" w:eastAsia="Arial" w:hAnsi="Helvetica" w:cs="Arial"/>
            <w:sz w:val="22"/>
            <w:szCs w:val="22"/>
          </w:rPr>
          <w:delText xml:space="preserve">with </w:delText>
        </w:r>
        <w:r w:rsidR="00C54EEE" w:rsidRPr="004C61E4" w:rsidDel="000C22FA">
          <w:rPr>
            <w:rFonts w:ascii="Helvetica" w:eastAsia="Arial" w:hAnsi="Helvetica" w:cs="Arial"/>
            <w:sz w:val="22"/>
            <w:szCs w:val="22"/>
          </w:rPr>
          <w:delText>the library designed to have an</w:delText>
        </w:r>
      </w:del>
      <w:ins w:id="533" w:author="Sean E. McGeary" w:date="2019-11-28T23:56:00Z">
        <w:r w:rsidR="00CB65F7">
          <w:rPr>
            <w:rFonts w:ascii="Helvetica" w:eastAsia="Arial" w:hAnsi="Helvetica" w:cs="Arial"/>
            <w:sz w:val="22"/>
            <w:szCs w:val="22"/>
          </w:rPr>
          <w:t xml:space="preserve">in </w:t>
        </w:r>
      </w:ins>
      <w:ins w:id="534" w:author="Sean E. McGeary" w:date="2019-09-01T17:30:00Z">
        <w:r w:rsidR="000C22FA" w:rsidRPr="004C61E4">
          <w:rPr>
            <w:rFonts w:ascii="Helvetica" w:eastAsia="Arial" w:hAnsi="Helvetica" w:cs="Arial"/>
            <w:sz w:val="22"/>
            <w:szCs w:val="22"/>
          </w:rPr>
          <w:t>approx</w:t>
        </w:r>
      </w:ins>
      <w:ins w:id="535" w:author="Sean E. McGeary" w:date="2019-09-01T17:31:00Z">
        <w:r w:rsidR="000C22FA" w:rsidRPr="004C61E4">
          <w:rPr>
            <w:rFonts w:ascii="Helvetica" w:eastAsia="Arial" w:hAnsi="Helvetica" w:cs="Arial"/>
            <w:sz w:val="22"/>
            <w:szCs w:val="22"/>
          </w:rPr>
          <w:t xml:space="preserve">imately </w:t>
        </w:r>
      </w:ins>
      <w:del w:id="536" w:author="Sean E. McGeary" w:date="2019-09-01T17:30:00Z">
        <w:r w:rsidR="00C54EEE" w:rsidRPr="004C61E4" w:rsidDel="000C22FA">
          <w:rPr>
            <w:rFonts w:ascii="Helvetica" w:eastAsia="Arial" w:hAnsi="Helvetica" w:cs="Arial"/>
            <w:sz w:val="22"/>
            <w:szCs w:val="22"/>
          </w:rPr>
          <w:delText xml:space="preserve"> </w:delText>
        </w:r>
      </w:del>
      <w:r w:rsidR="00C54EEE" w:rsidRPr="004C61E4">
        <w:rPr>
          <w:rFonts w:ascii="Helvetica" w:eastAsia="Arial" w:hAnsi="Helvetica" w:cs="Arial"/>
          <w:sz w:val="22"/>
          <w:szCs w:val="22"/>
        </w:rPr>
        <w:t xml:space="preserve">equal </w:t>
      </w:r>
      <w:del w:id="537" w:author="Sean E. McGeary" w:date="2019-09-01T17:31:00Z">
        <w:r w:rsidR="00C54EEE" w:rsidRPr="004C61E4" w:rsidDel="000C22FA">
          <w:rPr>
            <w:rFonts w:ascii="Helvetica" w:eastAsia="Arial" w:hAnsi="Helvetica" w:cs="Arial"/>
            <w:sz w:val="22"/>
            <w:szCs w:val="22"/>
          </w:rPr>
          <w:delText>representation</w:delText>
        </w:r>
      </w:del>
      <w:ins w:id="538" w:author="Sean E. McGeary" w:date="2019-11-28T23:56:00Z">
        <w:r w:rsidR="00CB65F7">
          <w:rPr>
            <w:rFonts w:ascii="Helvetica" w:eastAsia="Arial" w:hAnsi="Helvetica" w:cs="Arial"/>
            <w:sz w:val="22"/>
            <w:szCs w:val="22"/>
          </w:rPr>
          <w:t>proportion</w:t>
        </w:r>
      </w:ins>
      <w:del w:id="539" w:author="Sean E. McGeary" w:date="2019-09-01T17:30:00Z">
        <w:r w:rsidR="00C54EEE" w:rsidRPr="004C61E4" w:rsidDel="000C22FA">
          <w:rPr>
            <w:rFonts w:ascii="Helvetica" w:eastAsia="Arial" w:hAnsi="Helvetica" w:cs="Arial"/>
            <w:sz w:val="22"/>
            <w:szCs w:val="22"/>
          </w:rPr>
          <w:delText xml:space="preserve"> of each of the 18 possible single-nucleotide seed </w:delText>
        </w:r>
        <w:r w:rsidR="00277990" w:rsidRPr="004C61E4" w:rsidDel="000C22FA">
          <w:rPr>
            <w:rFonts w:ascii="Helvetica" w:eastAsia="Arial" w:hAnsi="Helvetica" w:cs="Arial"/>
            <w:sz w:val="22"/>
            <w:szCs w:val="22"/>
          </w:rPr>
          <w:delText>mis</w:delText>
        </w:r>
        <w:r w:rsidR="00C54EEE" w:rsidRPr="004C61E4" w:rsidDel="000C22FA">
          <w:rPr>
            <w:rFonts w:ascii="Helvetica" w:eastAsia="Arial" w:hAnsi="Helvetica" w:cs="Arial"/>
            <w:sz w:val="22"/>
            <w:szCs w:val="22"/>
          </w:rPr>
          <w:delText>matches</w:delText>
        </w:r>
        <w:r w:rsidR="00FC74D3" w:rsidRPr="004C61E4" w:rsidDel="000C22FA">
          <w:rPr>
            <w:rFonts w:ascii="Helvetica" w:eastAsia="Arial" w:hAnsi="Helvetica" w:cs="Arial"/>
            <w:sz w:val="22"/>
            <w:szCs w:val="22"/>
          </w:rPr>
          <w:delText xml:space="preserve"> (including wobbles)</w:delText>
        </w:r>
      </w:del>
      <w:r w:rsidR="00C54EEE" w:rsidRPr="004C61E4">
        <w:rPr>
          <w:rFonts w:ascii="Helvetica" w:eastAsia="Arial" w:hAnsi="Helvetica" w:cs="Arial"/>
          <w:sz w:val="22"/>
          <w:szCs w:val="22"/>
        </w:rPr>
        <w:t>.</w:t>
      </w:r>
      <w:r w:rsidR="00086B92" w:rsidRPr="004C61E4">
        <w:rPr>
          <w:rFonts w:ascii="Helvetica" w:eastAsia="Arial" w:hAnsi="Helvetica" w:cs="Arial"/>
          <w:sz w:val="22"/>
          <w:szCs w:val="22"/>
        </w:rPr>
        <w:t xml:space="preserve"> </w:t>
      </w:r>
      <w:commentRangeStart w:id="540"/>
      <w:r w:rsidR="00C54EEE" w:rsidRPr="004C61E4">
        <w:rPr>
          <w:rFonts w:ascii="Helvetica" w:eastAsia="Arial" w:hAnsi="Helvetica" w:cs="Arial"/>
          <w:sz w:val="22"/>
          <w:szCs w:val="22"/>
        </w:rPr>
        <w:t>With this programed region of imperfect seed pairing, each</w:t>
      </w:r>
      <w:r w:rsidR="00C8166C" w:rsidRPr="004C61E4">
        <w:rPr>
          <w:rFonts w:ascii="Helvetica" w:eastAsia="Arial" w:hAnsi="Helvetica" w:cs="Arial"/>
          <w:sz w:val="22"/>
          <w:szCs w:val="22"/>
        </w:rPr>
        <w:t xml:space="preserve"> librar</w:t>
      </w:r>
      <w:r w:rsidR="00C54EEE" w:rsidRPr="004C61E4">
        <w:rPr>
          <w:rFonts w:ascii="Helvetica" w:eastAsia="Arial" w:hAnsi="Helvetica" w:cs="Arial"/>
          <w:sz w:val="22"/>
          <w:szCs w:val="22"/>
        </w:rPr>
        <w:t>y</w:t>
      </w:r>
      <w:r w:rsidR="00C8166C" w:rsidRPr="004C61E4">
        <w:rPr>
          <w:rFonts w:ascii="Helvetica" w:eastAsia="Arial" w:hAnsi="Helvetica" w:cs="Arial"/>
          <w:sz w:val="22"/>
          <w:szCs w:val="22"/>
        </w:rPr>
        <w:t xml:space="preserve"> contain</w:t>
      </w:r>
      <w:r w:rsidR="00C54EEE" w:rsidRPr="004C61E4">
        <w:rPr>
          <w:rFonts w:ascii="Helvetica" w:eastAsia="Arial" w:hAnsi="Helvetica" w:cs="Arial"/>
          <w:sz w:val="22"/>
          <w:szCs w:val="22"/>
        </w:rPr>
        <w:t>ed</w:t>
      </w:r>
      <w:r w:rsidR="00C8166C" w:rsidRPr="004C61E4">
        <w:rPr>
          <w:rFonts w:ascii="Helvetica" w:eastAsia="Arial" w:hAnsi="Helvetica" w:cs="Arial"/>
          <w:sz w:val="22"/>
          <w:szCs w:val="22"/>
        </w:rPr>
        <w:t xml:space="preserve"> 3′-compensatory sites </w:t>
      </w:r>
      <w:r w:rsidR="00C54EEE" w:rsidRPr="004C61E4">
        <w:rPr>
          <w:rFonts w:ascii="Helvetica" w:eastAsia="Arial" w:hAnsi="Helvetica" w:cs="Arial"/>
          <w:sz w:val="22"/>
          <w:szCs w:val="22"/>
        </w:rPr>
        <w:t xml:space="preserve">at a </w:t>
      </w:r>
      <w:r w:rsidR="00C8166C" w:rsidRPr="004C61E4">
        <w:rPr>
          <w:rFonts w:ascii="Helvetica" w:eastAsia="Arial" w:hAnsi="Helvetica" w:cs="Arial"/>
          <w:sz w:val="22"/>
          <w:szCs w:val="22"/>
        </w:rPr>
        <w:t>~</w:t>
      </w:r>
      <w:r w:rsidR="00771039" w:rsidRPr="004C61E4">
        <w:rPr>
          <w:rFonts w:ascii="Helvetica" w:eastAsia="Arial" w:hAnsi="Helvetica" w:cs="Arial"/>
          <w:sz w:val="22"/>
          <w:szCs w:val="22"/>
        </w:rPr>
        <w:t>16</w:t>
      </w:r>
      <w:r w:rsidR="00C8166C" w:rsidRPr="004C61E4">
        <w:rPr>
          <w:rFonts w:ascii="Helvetica" w:eastAsia="Arial" w:hAnsi="Helvetica" w:cs="Arial"/>
          <w:sz w:val="22"/>
          <w:szCs w:val="22"/>
        </w:rPr>
        <w:t>,000-fold greater frequency than expected with a fully randomized RNA library</w:t>
      </w:r>
      <w:commentRangeEnd w:id="540"/>
      <w:r w:rsidR="008F5D9E" w:rsidRPr="004C61E4">
        <w:rPr>
          <w:rStyle w:val="CommentReference"/>
          <w:rFonts w:ascii="Helvetica" w:hAnsi="Helvetica"/>
        </w:rPr>
        <w:commentReference w:id="540"/>
      </w:r>
      <w:r w:rsidR="00C8166C" w:rsidRPr="004C61E4">
        <w:rPr>
          <w:rFonts w:ascii="Helvetica" w:eastAsia="Arial" w:hAnsi="Helvetica" w:cs="Arial"/>
          <w:sz w:val="22"/>
          <w:szCs w:val="22"/>
        </w:rPr>
        <w:t>.</w:t>
      </w:r>
      <w:del w:id="541" w:author="Sean E. McGeary" w:date="2019-11-28T23:58:00Z">
        <w:r w:rsidR="00C8166C" w:rsidRPr="004C61E4" w:rsidDel="00BB2FE8">
          <w:rPr>
            <w:rFonts w:ascii="Helvetica" w:eastAsia="Arial" w:hAnsi="Helvetica" w:cs="Arial"/>
            <w:sz w:val="22"/>
            <w:szCs w:val="22"/>
          </w:rPr>
          <w:delText xml:space="preserve"> </w:delText>
        </w:r>
      </w:del>
    </w:p>
    <w:p w14:paraId="796F2489" w14:textId="20538682" w:rsidR="00CD3077" w:rsidRPr="004C61E4" w:rsidRDefault="00C54EEE"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AGO-RBNS performed w</w:t>
      </w:r>
      <w:r w:rsidR="00C8166C" w:rsidRPr="004C61E4">
        <w:rPr>
          <w:rFonts w:ascii="Helvetica" w:eastAsia="Arial" w:hAnsi="Helvetica" w:cs="Arial"/>
          <w:sz w:val="22"/>
          <w:szCs w:val="22"/>
        </w:rPr>
        <w:t xml:space="preserve">ith </w:t>
      </w:r>
      <w:ins w:id="542" w:author="Sean E. McGeary" w:date="2019-09-01T17:31:00Z">
        <w:r w:rsidR="000C22FA" w:rsidRPr="004C61E4">
          <w:rPr>
            <w:rFonts w:ascii="Helvetica" w:eastAsia="Arial" w:hAnsi="Helvetica" w:cs="Arial"/>
            <w:sz w:val="22"/>
            <w:szCs w:val="22"/>
          </w:rPr>
          <w:t xml:space="preserve">let-7a and </w:t>
        </w:r>
      </w:ins>
      <w:r w:rsidR="00540A0B" w:rsidRPr="004C61E4">
        <w:rPr>
          <w:rFonts w:ascii="Helvetica" w:eastAsia="Arial" w:hAnsi="Helvetica" w:cs="Arial"/>
          <w:sz w:val="22"/>
          <w:szCs w:val="22"/>
        </w:rPr>
        <w:t>th</w:t>
      </w:r>
      <w:ins w:id="543" w:author="Sean E. McGeary" w:date="2019-09-01T17:31:00Z">
        <w:r w:rsidR="000C22FA" w:rsidRPr="004C61E4">
          <w:rPr>
            <w:rFonts w:ascii="Helvetica" w:eastAsia="Arial" w:hAnsi="Helvetica" w:cs="Arial"/>
            <w:sz w:val="22"/>
            <w:szCs w:val="22"/>
          </w:rPr>
          <w:t>is</w:t>
        </w:r>
      </w:ins>
      <w:del w:id="544" w:author="Sean E. McGeary" w:date="2019-09-01T17:31:00Z">
        <w:r w:rsidR="00540A0B" w:rsidRPr="004C61E4" w:rsidDel="000C22FA">
          <w:rPr>
            <w:rFonts w:ascii="Helvetica" w:eastAsia="Arial" w:hAnsi="Helvetica" w:cs="Arial"/>
            <w:sz w:val="22"/>
            <w:szCs w:val="22"/>
          </w:rPr>
          <w:delText>e</w:delText>
        </w:r>
      </w:del>
      <w:r w:rsidR="00540A0B" w:rsidRPr="004C61E4">
        <w:rPr>
          <w:rFonts w:ascii="Helvetica" w:eastAsia="Arial" w:hAnsi="Helvetica" w:cs="Arial"/>
          <w:sz w:val="22"/>
          <w:szCs w:val="22"/>
        </w:rPr>
        <w:t xml:space="preserve"> </w:t>
      </w:r>
      <w:r w:rsidR="00C8166C" w:rsidRPr="004C61E4">
        <w:rPr>
          <w:rFonts w:ascii="Helvetica" w:eastAsia="Arial" w:hAnsi="Helvetica" w:cs="Arial"/>
          <w:sz w:val="22"/>
          <w:szCs w:val="22"/>
        </w:rPr>
        <w:t>programmed RNA librar</w:t>
      </w:r>
      <w:r w:rsidRPr="004C61E4">
        <w:rPr>
          <w:rFonts w:ascii="Helvetica" w:eastAsia="Arial" w:hAnsi="Helvetica" w:cs="Arial"/>
          <w:sz w:val="22"/>
          <w:szCs w:val="22"/>
        </w:rPr>
        <w:t>y</w:t>
      </w:r>
      <w:r w:rsidR="00C8166C" w:rsidRPr="004C61E4">
        <w:rPr>
          <w:rFonts w:ascii="Helvetica" w:eastAsia="Arial" w:hAnsi="Helvetica" w:cs="Arial"/>
          <w:sz w:val="22"/>
          <w:szCs w:val="22"/>
        </w:rPr>
        <w:t xml:space="preserve"> </w:t>
      </w:r>
      <w:r w:rsidRPr="004C61E4">
        <w:rPr>
          <w:rFonts w:ascii="Helvetica" w:eastAsia="Arial" w:hAnsi="Helvetica" w:cs="Arial"/>
          <w:sz w:val="22"/>
          <w:szCs w:val="22"/>
        </w:rPr>
        <w:t>yielded</w:t>
      </w:r>
      <w:r w:rsidR="00C8166C" w:rsidRPr="004C61E4">
        <w:rPr>
          <w:rFonts w:ascii="Helvetica" w:eastAsia="Arial" w:hAnsi="Helvetica" w:cs="Arial"/>
          <w:sz w:val="22"/>
          <w:szCs w:val="22"/>
        </w:rPr>
        <w:t xml:space="preserve"> binding</w:t>
      </w:r>
      <w:r w:rsidRPr="004C61E4">
        <w:rPr>
          <w:rFonts w:ascii="Helvetica" w:eastAsia="Arial" w:hAnsi="Helvetica" w:cs="Arial"/>
          <w:sz w:val="22"/>
          <w:szCs w:val="22"/>
        </w:rPr>
        <w:t>-</w:t>
      </w:r>
      <w:r w:rsidR="00C8166C" w:rsidRPr="004C61E4">
        <w:rPr>
          <w:rFonts w:ascii="Helvetica" w:eastAsia="Arial" w:hAnsi="Helvetica" w:cs="Arial"/>
          <w:sz w:val="22"/>
          <w:szCs w:val="22"/>
        </w:rPr>
        <w:t xml:space="preserve">affinity profiles for a massive number of </w:t>
      </w:r>
      <w:r w:rsidRPr="004C61E4">
        <w:rPr>
          <w:rFonts w:ascii="Helvetica" w:eastAsia="Arial" w:hAnsi="Helvetica" w:cs="Arial"/>
          <w:sz w:val="22"/>
          <w:szCs w:val="22"/>
        </w:rPr>
        <w:t xml:space="preserve">bipartite </w:t>
      </w:r>
      <w:r w:rsidR="00C8166C" w:rsidRPr="004C61E4">
        <w:rPr>
          <w:rFonts w:ascii="Helvetica" w:eastAsia="Arial" w:hAnsi="Helvetica" w:cs="Arial"/>
          <w:sz w:val="22"/>
          <w:szCs w:val="22"/>
        </w:rPr>
        <w:t xml:space="preserve">site architectures </w:t>
      </w:r>
      <w:proofErr w:type="spellStart"/>
      <w:r w:rsidR="00C8166C" w:rsidRPr="004C61E4">
        <w:rPr>
          <w:rFonts w:ascii="Helvetica" w:eastAsia="Arial" w:hAnsi="Helvetica" w:cs="Arial"/>
          <w:sz w:val="22"/>
          <w:szCs w:val="22"/>
        </w:rPr>
        <w:t>combinatorially</w:t>
      </w:r>
      <w:proofErr w:type="spellEnd"/>
      <w:r w:rsidR="00C8166C" w:rsidRPr="004C61E4">
        <w:rPr>
          <w:rFonts w:ascii="Helvetica" w:eastAsia="Arial" w:hAnsi="Helvetica" w:cs="Arial"/>
          <w:sz w:val="22"/>
          <w:szCs w:val="22"/>
        </w:rPr>
        <w:t xml:space="preserve"> varying in pairing to both the seed </w:t>
      </w:r>
      <w:r w:rsidRPr="004C61E4">
        <w:rPr>
          <w:rFonts w:ascii="Helvetica" w:eastAsia="Arial" w:hAnsi="Helvetica" w:cs="Arial"/>
          <w:sz w:val="22"/>
          <w:szCs w:val="22"/>
        </w:rPr>
        <w:t xml:space="preserve">region </w:t>
      </w:r>
      <w:r w:rsidR="00C8166C" w:rsidRPr="004C61E4">
        <w:rPr>
          <w:rFonts w:ascii="Helvetica" w:eastAsia="Arial" w:hAnsi="Helvetica" w:cs="Arial"/>
          <w:sz w:val="22"/>
          <w:szCs w:val="22"/>
        </w:rPr>
        <w:t xml:space="preserve">and </w:t>
      </w:r>
      <w:r w:rsidRPr="004C61E4">
        <w:rPr>
          <w:rFonts w:ascii="Helvetica" w:eastAsia="Arial" w:hAnsi="Helvetica" w:cs="Arial"/>
          <w:sz w:val="22"/>
          <w:szCs w:val="22"/>
        </w:rPr>
        <w:t xml:space="preserve">the miRNA </w:t>
      </w:r>
      <w:r w:rsidR="00C8166C" w:rsidRPr="004C61E4">
        <w:rPr>
          <w:rFonts w:ascii="Helvetica" w:eastAsia="Arial" w:hAnsi="Helvetica" w:cs="Arial"/>
          <w:sz w:val="22"/>
          <w:szCs w:val="22"/>
        </w:rPr>
        <w:t>3′ region</w:t>
      </w:r>
      <w:r w:rsidR="00E04CEC" w:rsidRPr="004C61E4">
        <w:rPr>
          <w:rFonts w:ascii="Helvetica" w:eastAsia="Arial" w:hAnsi="Helvetica" w:cs="Arial"/>
          <w:sz w:val="22"/>
          <w:szCs w:val="22"/>
        </w:rPr>
        <w:t>—</w:t>
      </w:r>
      <w:del w:id="545" w:author="Sean E. McGeary" w:date="2019-11-28T23:57:00Z">
        <w:r w:rsidR="004F3819" w:rsidRPr="004C61E4" w:rsidDel="00BB2FE8">
          <w:rPr>
            <w:rFonts w:ascii="Helvetica" w:eastAsia="Arial" w:hAnsi="Helvetica" w:cs="Arial"/>
            <w:sz w:val="22"/>
            <w:szCs w:val="22"/>
          </w:rPr>
          <w:delText xml:space="preserve"> </w:delText>
        </w:r>
      </w:del>
      <w:r w:rsidR="004F3819" w:rsidRPr="004C61E4">
        <w:rPr>
          <w:rFonts w:ascii="Helvetica" w:eastAsia="Arial" w:hAnsi="Helvetica" w:cs="Arial"/>
          <w:sz w:val="22"/>
          <w:szCs w:val="22"/>
        </w:rPr>
        <w:t xml:space="preserve">two regions </w:t>
      </w:r>
      <w:r w:rsidR="00E04CEC" w:rsidRPr="004C61E4">
        <w:rPr>
          <w:rFonts w:ascii="Helvetica" w:eastAsia="Arial" w:hAnsi="Helvetica" w:cs="Arial"/>
          <w:sz w:val="22"/>
          <w:szCs w:val="22"/>
        </w:rPr>
        <w:t xml:space="preserve">of each bipartite site </w:t>
      </w:r>
      <w:r w:rsidR="00C8166C" w:rsidRPr="004C61E4">
        <w:rPr>
          <w:rFonts w:ascii="Helvetica" w:eastAsia="Arial" w:hAnsi="Helvetica" w:cs="Arial"/>
          <w:sz w:val="22"/>
          <w:szCs w:val="22"/>
        </w:rPr>
        <w:t xml:space="preserve">hereafter termed the “seed site” and “3′ site,” respectively. </w:t>
      </w:r>
      <w:r w:rsidR="004F3819" w:rsidRPr="004C61E4">
        <w:rPr>
          <w:rFonts w:ascii="Helvetica" w:eastAsia="Arial" w:hAnsi="Helvetica" w:cs="Arial"/>
          <w:sz w:val="22"/>
          <w:szCs w:val="22"/>
        </w:rPr>
        <w:t xml:space="preserve">Within </w:t>
      </w:r>
      <w:r w:rsidR="00C8166C" w:rsidRPr="004C61E4">
        <w:rPr>
          <w:rFonts w:ascii="Helvetica" w:eastAsia="Arial" w:hAnsi="Helvetica" w:cs="Arial"/>
          <w:sz w:val="22"/>
          <w:szCs w:val="22"/>
        </w:rPr>
        <w:t xml:space="preserve">the randomized region </w:t>
      </w:r>
      <w:del w:id="546" w:author="Sean E. McGeary" w:date="2019-09-01T17:32:00Z">
        <w:r w:rsidR="004F3819" w:rsidRPr="004C61E4" w:rsidDel="000C22FA">
          <w:rPr>
            <w:rFonts w:ascii="Helvetica" w:eastAsia="Arial" w:hAnsi="Helvetica" w:cs="Arial"/>
            <w:sz w:val="22"/>
            <w:szCs w:val="22"/>
          </w:rPr>
          <w:delText xml:space="preserve">upstream </w:delText>
        </w:r>
      </w:del>
      <w:ins w:id="547" w:author="Sean E. McGeary" w:date="2019-09-01T17:32:00Z">
        <w:r w:rsidR="000C22FA" w:rsidRPr="004C61E4">
          <w:rPr>
            <w:rFonts w:ascii="Helvetica" w:eastAsia="Arial" w:hAnsi="Helvetica" w:cs="Arial"/>
            <w:sz w:val="22"/>
            <w:szCs w:val="22"/>
          </w:rPr>
          <w:t xml:space="preserve">5′ </w:t>
        </w:r>
      </w:ins>
      <w:r w:rsidR="004F3819" w:rsidRPr="004C61E4">
        <w:rPr>
          <w:rFonts w:ascii="Helvetica" w:eastAsia="Arial" w:hAnsi="Helvetica" w:cs="Arial"/>
          <w:sz w:val="22"/>
          <w:szCs w:val="22"/>
        </w:rPr>
        <w:t>of</w:t>
      </w:r>
      <w:r w:rsidR="00C8166C" w:rsidRPr="004C61E4">
        <w:rPr>
          <w:rFonts w:ascii="Helvetica" w:eastAsia="Arial" w:hAnsi="Helvetica" w:cs="Arial"/>
          <w:sz w:val="22"/>
          <w:szCs w:val="22"/>
        </w:rPr>
        <w:t xml:space="preserve"> the programed </w:t>
      </w:r>
      <w:r w:rsidR="00E04CEC" w:rsidRPr="004C61E4">
        <w:rPr>
          <w:rFonts w:ascii="Helvetica" w:eastAsia="Arial" w:hAnsi="Helvetica" w:cs="Arial"/>
          <w:sz w:val="22"/>
          <w:szCs w:val="22"/>
        </w:rPr>
        <w:t xml:space="preserve">seed </w:t>
      </w:r>
      <w:r w:rsidR="00C8166C" w:rsidRPr="004C61E4">
        <w:rPr>
          <w:rFonts w:ascii="Helvetica" w:eastAsia="Arial" w:hAnsi="Helvetica" w:cs="Arial"/>
          <w:sz w:val="22"/>
          <w:szCs w:val="22"/>
        </w:rPr>
        <w:t>site (Fig 2A)</w:t>
      </w:r>
      <w:ins w:id="548" w:author="Sean E. McGeary" w:date="2019-09-01T17:32:00Z">
        <w:r w:rsidR="000C22FA" w:rsidRPr="004C61E4">
          <w:rPr>
            <w:rFonts w:ascii="Helvetica" w:eastAsia="Arial" w:hAnsi="Helvetica" w:cs="Arial"/>
            <w:sz w:val="22"/>
            <w:szCs w:val="22"/>
          </w:rPr>
          <w:t>,</w:t>
        </w:r>
      </w:ins>
      <w:r w:rsidR="00C8166C" w:rsidRPr="004C61E4">
        <w:rPr>
          <w:rFonts w:ascii="Helvetica" w:eastAsia="Arial" w:hAnsi="Helvetica" w:cs="Arial"/>
          <w:sz w:val="22"/>
          <w:szCs w:val="22"/>
        </w:rPr>
        <w:t xml:space="preserve"> </w:t>
      </w:r>
      <w:r w:rsidR="004F3819" w:rsidRPr="004C61E4">
        <w:rPr>
          <w:rFonts w:ascii="Helvetica" w:eastAsia="Arial" w:hAnsi="Helvetica" w:cs="Arial"/>
          <w:sz w:val="22"/>
          <w:szCs w:val="22"/>
        </w:rPr>
        <w:t xml:space="preserve">most </w:t>
      </w:r>
      <w:r w:rsidR="00C8166C" w:rsidRPr="004C61E4">
        <w:rPr>
          <w:rFonts w:ascii="Helvetica" w:eastAsia="Arial" w:hAnsi="Helvetica" w:cs="Arial"/>
          <w:sz w:val="22"/>
          <w:szCs w:val="22"/>
        </w:rPr>
        <w:t>library molecule</w:t>
      </w:r>
      <w:r w:rsidR="004F3819" w:rsidRPr="004C61E4">
        <w:rPr>
          <w:rFonts w:ascii="Helvetica" w:eastAsia="Arial" w:hAnsi="Helvetica" w:cs="Arial"/>
          <w:sz w:val="22"/>
          <w:szCs w:val="22"/>
        </w:rPr>
        <w:t>s</w:t>
      </w:r>
      <w:r w:rsidR="00C8166C" w:rsidRPr="004C61E4">
        <w:rPr>
          <w:rFonts w:ascii="Helvetica" w:eastAsia="Arial" w:hAnsi="Helvetica" w:cs="Arial"/>
          <w:sz w:val="22"/>
          <w:szCs w:val="22"/>
        </w:rPr>
        <w:t xml:space="preserve"> var</w:t>
      </w:r>
      <w:r w:rsidR="00E04CEC" w:rsidRPr="004C61E4">
        <w:rPr>
          <w:rFonts w:ascii="Helvetica" w:eastAsia="Arial" w:hAnsi="Helvetica" w:cs="Arial"/>
          <w:sz w:val="22"/>
          <w:szCs w:val="22"/>
        </w:rPr>
        <w:t>ied</w:t>
      </w:r>
      <w:r w:rsidR="004F3819" w:rsidRPr="004C61E4">
        <w:rPr>
          <w:rFonts w:ascii="Helvetica" w:eastAsia="Arial" w:hAnsi="Helvetica" w:cs="Arial"/>
          <w:sz w:val="22"/>
          <w:szCs w:val="22"/>
        </w:rPr>
        <w:t xml:space="preserve"> with respect to</w:t>
      </w:r>
      <w:r w:rsidR="00C8166C" w:rsidRPr="004C61E4">
        <w:rPr>
          <w:rFonts w:ascii="Helvetica" w:eastAsia="Arial" w:hAnsi="Helvetica" w:cs="Arial"/>
          <w:sz w:val="22"/>
          <w:szCs w:val="22"/>
        </w:rPr>
        <w:t xml:space="preserve"> 1) the </w:t>
      </w:r>
      <w:r w:rsidR="00C14070" w:rsidRPr="004C61E4">
        <w:rPr>
          <w:rFonts w:ascii="Helvetica" w:eastAsia="Arial" w:hAnsi="Helvetica" w:cs="Arial"/>
          <w:sz w:val="22"/>
          <w:szCs w:val="22"/>
        </w:rPr>
        <w:t>length</w:t>
      </w:r>
      <w:r w:rsidR="00C8166C" w:rsidRPr="004C61E4">
        <w:rPr>
          <w:rFonts w:ascii="Helvetica" w:eastAsia="Arial" w:hAnsi="Helvetica" w:cs="Arial"/>
          <w:sz w:val="22"/>
          <w:szCs w:val="22"/>
        </w:rPr>
        <w:t xml:space="preserve"> of the 3′ site, 2) the </w:t>
      </w:r>
      <w:r w:rsidR="004F3819" w:rsidRPr="004C61E4">
        <w:rPr>
          <w:rFonts w:ascii="Helvetica" w:eastAsia="Arial" w:hAnsi="Helvetica" w:cs="Arial"/>
          <w:sz w:val="22"/>
          <w:szCs w:val="22"/>
        </w:rPr>
        <w:t xml:space="preserve">register of the 3′ site, as defined by the </w:t>
      </w:r>
      <w:r w:rsidR="00C8166C" w:rsidRPr="004C61E4">
        <w:rPr>
          <w:rFonts w:ascii="Helvetica" w:eastAsia="Arial" w:hAnsi="Helvetica" w:cs="Arial"/>
          <w:sz w:val="22"/>
          <w:szCs w:val="22"/>
        </w:rPr>
        <w:t xml:space="preserve">5′-most </w:t>
      </w:r>
      <w:r w:rsidR="004F3819" w:rsidRPr="004C61E4">
        <w:rPr>
          <w:rFonts w:ascii="Helvetica" w:eastAsia="Arial" w:hAnsi="Helvetica" w:cs="Arial"/>
          <w:sz w:val="22"/>
          <w:szCs w:val="22"/>
        </w:rPr>
        <w:t xml:space="preserve">miRNA </w:t>
      </w:r>
      <w:r w:rsidR="00C8166C" w:rsidRPr="004C61E4">
        <w:rPr>
          <w:rFonts w:ascii="Helvetica" w:eastAsia="Arial" w:hAnsi="Helvetica" w:cs="Arial"/>
          <w:sz w:val="22"/>
          <w:szCs w:val="22"/>
        </w:rPr>
        <w:t xml:space="preserve">position </w:t>
      </w:r>
      <w:r w:rsidR="004F3819" w:rsidRPr="004C61E4">
        <w:rPr>
          <w:rFonts w:ascii="Helvetica" w:eastAsia="Arial" w:hAnsi="Helvetica" w:cs="Arial"/>
          <w:sz w:val="22"/>
          <w:szCs w:val="22"/>
        </w:rPr>
        <w:t>paired to</w:t>
      </w:r>
      <w:r w:rsidR="00C8166C" w:rsidRPr="004C61E4">
        <w:rPr>
          <w:rFonts w:ascii="Helvetica" w:eastAsia="Arial" w:hAnsi="Helvetica" w:cs="Arial"/>
          <w:sz w:val="22"/>
          <w:szCs w:val="22"/>
        </w:rPr>
        <w:t xml:space="preserve"> the 3′ site, 3) the position </w:t>
      </w:r>
      <w:r w:rsidR="004F3819" w:rsidRPr="004C61E4">
        <w:rPr>
          <w:rFonts w:ascii="Helvetica" w:eastAsia="Arial" w:hAnsi="Helvetica" w:cs="Arial"/>
          <w:sz w:val="22"/>
          <w:szCs w:val="22"/>
        </w:rPr>
        <w:t>and</w:t>
      </w:r>
      <w:r w:rsidR="00E04CEC" w:rsidRPr="004C61E4">
        <w:rPr>
          <w:rFonts w:ascii="Helvetica" w:eastAsia="Arial" w:hAnsi="Helvetica" w:cs="Arial"/>
          <w:sz w:val="22"/>
          <w:szCs w:val="22"/>
        </w:rPr>
        <w:t xml:space="preserve"> nucleotide</w:t>
      </w:r>
      <w:r w:rsidR="004F3819" w:rsidRPr="004C61E4">
        <w:rPr>
          <w:rFonts w:ascii="Helvetica" w:eastAsia="Arial" w:hAnsi="Helvetica" w:cs="Arial"/>
          <w:sz w:val="22"/>
          <w:szCs w:val="22"/>
        </w:rPr>
        <w:t xml:space="preserve"> identity </w:t>
      </w:r>
      <w:r w:rsidR="00C8166C" w:rsidRPr="004C61E4">
        <w:rPr>
          <w:rFonts w:ascii="Helvetica" w:eastAsia="Arial" w:hAnsi="Helvetica" w:cs="Arial"/>
          <w:sz w:val="22"/>
          <w:szCs w:val="22"/>
        </w:rPr>
        <w:t xml:space="preserve">of the seed mismatch, and </w:t>
      </w:r>
      <w:r w:rsidR="00E04CEC" w:rsidRPr="004C61E4">
        <w:rPr>
          <w:rFonts w:ascii="Helvetica" w:eastAsia="Arial" w:hAnsi="Helvetica" w:cs="Arial"/>
          <w:sz w:val="22"/>
          <w:szCs w:val="22"/>
        </w:rPr>
        <w:t>4</w:t>
      </w:r>
      <w:r w:rsidR="00C8166C" w:rsidRPr="004C61E4">
        <w:rPr>
          <w:rFonts w:ascii="Helvetica" w:eastAsia="Arial" w:hAnsi="Helvetica" w:cs="Arial"/>
          <w:sz w:val="22"/>
          <w:szCs w:val="22"/>
        </w:rPr>
        <w:t xml:space="preserve">) the length and sequence composition of the </w:t>
      </w:r>
      <w:r w:rsidR="004F3819" w:rsidRPr="004C61E4">
        <w:rPr>
          <w:rFonts w:ascii="Helvetica" w:eastAsia="Arial" w:hAnsi="Helvetica" w:cs="Arial"/>
          <w:sz w:val="22"/>
          <w:szCs w:val="22"/>
        </w:rPr>
        <w:t>loop</w:t>
      </w:r>
      <w:r w:rsidR="00C8166C" w:rsidRPr="004C61E4">
        <w:rPr>
          <w:rFonts w:ascii="Helvetica" w:eastAsia="Arial" w:hAnsi="Helvetica" w:cs="Arial"/>
          <w:sz w:val="22"/>
          <w:szCs w:val="22"/>
        </w:rPr>
        <w:t xml:space="preserve"> </w:t>
      </w:r>
      <w:r w:rsidR="0028773E" w:rsidRPr="004C61E4">
        <w:rPr>
          <w:rFonts w:ascii="Helvetica" w:eastAsia="Arial" w:hAnsi="Helvetica" w:cs="Arial"/>
          <w:sz w:val="22"/>
          <w:szCs w:val="22"/>
        </w:rPr>
        <w:t xml:space="preserve">in the target </w:t>
      </w:r>
      <w:r w:rsidR="00C8166C" w:rsidRPr="004C61E4">
        <w:rPr>
          <w:rFonts w:ascii="Helvetica" w:eastAsia="Arial" w:hAnsi="Helvetica" w:cs="Arial"/>
          <w:sz w:val="22"/>
          <w:szCs w:val="22"/>
        </w:rPr>
        <w:t xml:space="preserve">that bridges the seed </w:t>
      </w:r>
      <w:r w:rsidR="004F3819" w:rsidRPr="004C61E4">
        <w:rPr>
          <w:rFonts w:ascii="Helvetica" w:eastAsia="Arial" w:hAnsi="Helvetica" w:cs="Arial"/>
          <w:sz w:val="22"/>
          <w:szCs w:val="22"/>
        </w:rPr>
        <w:t xml:space="preserve">site </w:t>
      </w:r>
      <w:r w:rsidR="00C8166C" w:rsidRPr="004C61E4">
        <w:rPr>
          <w:rFonts w:ascii="Helvetica" w:eastAsia="Arial" w:hAnsi="Helvetica" w:cs="Arial"/>
          <w:sz w:val="22"/>
          <w:szCs w:val="22"/>
        </w:rPr>
        <w:t>and 3′</w:t>
      </w:r>
      <w:r w:rsidR="004F3819" w:rsidRPr="004C61E4">
        <w:rPr>
          <w:rFonts w:ascii="Helvetica" w:eastAsia="Arial" w:hAnsi="Helvetica" w:cs="Arial"/>
          <w:sz w:val="22"/>
          <w:szCs w:val="22"/>
        </w:rPr>
        <w:t xml:space="preserve"> </w:t>
      </w:r>
      <w:r w:rsidR="00C8166C" w:rsidRPr="004C61E4">
        <w:rPr>
          <w:rFonts w:ascii="Helvetica" w:eastAsia="Arial" w:hAnsi="Helvetica" w:cs="Arial"/>
          <w:sz w:val="22"/>
          <w:szCs w:val="22"/>
        </w:rPr>
        <w:t>site (Fig 1B).</w:t>
      </w:r>
      <w:del w:id="549" w:author="Sean E. McGeary" w:date="2019-11-28T23:58:00Z">
        <w:r w:rsidR="00C8166C" w:rsidRPr="004C61E4" w:rsidDel="00BB2FE8">
          <w:rPr>
            <w:rFonts w:ascii="Helvetica" w:eastAsia="Arial" w:hAnsi="Helvetica" w:cs="Arial"/>
            <w:sz w:val="22"/>
            <w:szCs w:val="22"/>
          </w:rPr>
          <w:delText xml:space="preserve"> </w:delText>
        </w:r>
      </w:del>
    </w:p>
    <w:p w14:paraId="11005D0D" w14:textId="4484CCDA" w:rsidR="00AB61DE" w:rsidRPr="004C61E4" w:rsidRDefault="001A4E27" w:rsidP="004C61E4">
      <w:pPr>
        <w:pStyle w:val="Normal1"/>
        <w:tabs>
          <w:tab w:val="left" w:pos="720"/>
          <w:tab w:val="left" w:pos="6300"/>
        </w:tabs>
        <w:contextualSpacing/>
        <w:rPr>
          <w:rFonts w:ascii="Helvetica" w:eastAsia="Arial" w:hAnsi="Helvetica" w:cs="Arial"/>
          <w:sz w:val="22"/>
          <w:szCs w:val="22"/>
        </w:rPr>
      </w:pPr>
      <w:r w:rsidRPr="004C61E4">
        <w:rPr>
          <w:rFonts w:ascii="Helvetica" w:eastAsia="Arial" w:hAnsi="Helvetica" w:cs="Arial"/>
          <w:sz w:val="22"/>
          <w:szCs w:val="22"/>
        </w:rPr>
        <w:tab/>
      </w:r>
      <w:commentRangeStart w:id="550"/>
      <w:r w:rsidR="00680740" w:rsidRPr="004C61E4">
        <w:rPr>
          <w:rFonts w:ascii="Helvetica" w:eastAsia="Arial" w:hAnsi="Helvetica" w:cs="Arial"/>
          <w:sz w:val="22"/>
          <w:szCs w:val="22"/>
        </w:rPr>
        <w:t xml:space="preserve">AGO-RBNS was performed using </w:t>
      </w:r>
      <w:r w:rsidR="008760B1" w:rsidRPr="004C61E4">
        <w:rPr>
          <w:rFonts w:ascii="Helvetica" w:eastAsia="Arial" w:hAnsi="Helvetica" w:cs="Arial"/>
          <w:sz w:val="22"/>
          <w:szCs w:val="22"/>
        </w:rPr>
        <w:t xml:space="preserve">this programed library and </w:t>
      </w:r>
      <w:r w:rsidR="00680740" w:rsidRPr="004C61E4">
        <w:rPr>
          <w:rFonts w:ascii="Helvetica" w:eastAsia="Arial" w:hAnsi="Helvetica" w:cs="Arial"/>
          <w:sz w:val="22"/>
          <w:szCs w:val="22"/>
        </w:rPr>
        <w:t xml:space="preserve">purified </w:t>
      </w:r>
      <w:ins w:id="551" w:author="Sean E. McGeary" w:date="2019-09-01T17:33:00Z">
        <w:r w:rsidR="000C22FA" w:rsidRPr="004C61E4">
          <w:rPr>
            <w:rFonts w:ascii="Helvetica" w:eastAsia="Arial" w:hAnsi="Helvetica" w:cs="Arial"/>
            <w:sz w:val="22"/>
            <w:szCs w:val="22"/>
          </w:rPr>
          <w:t>AGO2–</w:t>
        </w:r>
      </w:ins>
      <w:r w:rsidR="00680740" w:rsidRPr="004C61E4">
        <w:rPr>
          <w:rFonts w:ascii="Helvetica" w:eastAsia="Arial" w:hAnsi="Helvetica" w:cs="Arial"/>
          <w:sz w:val="22"/>
          <w:szCs w:val="22"/>
        </w:rPr>
        <w:t>let-7</w:t>
      </w:r>
      <w:r w:rsidR="003B7B47" w:rsidRPr="004C61E4">
        <w:rPr>
          <w:rFonts w:ascii="Helvetica" w:eastAsia="Arial" w:hAnsi="Helvetica" w:cs="Arial"/>
          <w:sz w:val="22"/>
          <w:szCs w:val="22"/>
        </w:rPr>
        <w:t>a</w:t>
      </w:r>
      <w:del w:id="552" w:author="Sean E. McGeary" w:date="2019-11-28T23:59:00Z">
        <w:r w:rsidR="00680740" w:rsidRPr="004C61E4" w:rsidDel="00BB2FE8">
          <w:rPr>
            <w:rFonts w:ascii="Helvetica" w:eastAsia="Arial" w:hAnsi="Helvetica" w:cs="Arial"/>
            <w:sz w:val="22"/>
            <w:szCs w:val="22"/>
          </w:rPr>
          <w:delText>–</w:delText>
        </w:r>
      </w:del>
      <w:del w:id="553" w:author="Sean E. McGeary" w:date="2019-09-01T17:33:00Z">
        <w:r w:rsidR="00680740" w:rsidRPr="004C61E4" w:rsidDel="000C22FA">
          <w:rPr>
            <w:rFonts w:ascii="Helvetica" w:eastAsia="Arial" w:hAnsi="Helvetica" w:cs="Arial"/>
            <w:sz w:val="22"/>
            <w:szCs w:val="22"/>
          </w:rPr>
          <w:delText xml:space="preserve">AGO2 </w:delText>
        </w:r>
      </w:del>
      <w:del w:id="554" w:author="Sean E. McGeary" w:date="2019-11-28T23:59:00Z">
        <w:r w:rsidR="00680740" w:rsidRPr="004C61E4" w:rsidDel="00BB2FE8">
          <w:rPr>
            <w:rFonts w:ascii="Helvetica" w:eastAsia="Arial" w:hAnsi="Helvetica" w:cs="Arial"/>
            <w:sz w:val="22"/>
            <w:szCs w:val="22"/>
          </w:rPr>
          <w:delText>silencing complex</w:delText>
        </w:r>
        <w:commentRangeEnd w:id="550"/>
        <w:r w:rsidR="00A27A40" w:rsidRPr="004C61E4" w:rsidDel="00BB2FE8">
          <w:rPr>
            <w:rStyle w:val="CommentReference"/>
            <w:rFonts w:ascii="Helvetica" w:hAnsi="Helvetica"/>
          </w:rPr>
          <w:commentReference w:id="550"/>
        </w:r>
      </w:del>
      <w:r w:rsidR="00680740" w:rsidRPr="004C61E4">
        <w:rPr>
          <w:rFonts w:ascii="Helvetica" w:eastAsia="Arial" w:hAnsi="Helvetica" w:cs="Arial"/>
          <w:sz w:val="22"/>
          <w:szCs w:val="22"/>
        </w:rPr>
        <w:t xml:space="preserve">. </w:t>
      </w:r>
      <w:commentRangeStart w:id="555"/>
      <w:r w:rsidR="007079B0" w:rsidRPr="004C61E4">
        <w:rPr>
          <w:rFonts w:ascii="Helvetica" w:eastAsia="Arial" w:hAnsi="Helvetica" w:cs="Arial"/>
          <w:sz w:val="22"/>
          <w:szCs w:val="22"/>
        </w:rPr>
        <w:t xml:space="preserve">Anticipating that 3′ sites would have preferred registers and preferred loop lengths, </w:t>
      </w:r>
      <w:commentRangeStart w:id="556"/>
      <w:r w:rsidR="007079B0" w:rsidRPr="004C61E4">
        <w:rPr>
          <w:rFonts w:ascii="Helvetica" w:eastAsia="Arial" w:hAnsi="Helvetica" w:cs="Arial"/>
          <w:sz w:val="22"/>
          <w:szCs w:val="22"/>
        </w:rPr>
        <w:t xml:space="preserve">we searched for the top enriched </w:t>
      </w:r>
      <w:r w:rsidR="007079B0" w:rsidRPr="004C61E4">
        <w:rPr>
          <w:rFonts w:ascii="Helvetica" w:eastAsia="Arial" w:hAnsi="Helvetica" w:cs="Arial"/>
          <w:i/>
          <w:sz w:val="22"/>
          <w:szCs w:val="22"/>
        </w:rPr>
        <w:t>k</w:t>
      </w:r>
      <w:r w:rsidR="007079B0" w:rsidRPr="004C61E4">
        <w:rPr>
          <w:rFonts w:ascii="Helvetica" w:eastAsia="Arial" w:hAnsi="Helvetica" w:cs="Arial"/>
          <w:sz w:val="22"/>
          <w:szCs w:val="22"/>
        </w:rPr>
        <w:t>-</w:t>
      </w:r>
      <w:proofErr w:type="spellStart"/>
      <w:r w:rsidR="007079B0" w:rsidRPr="004C61E4">
        <w:rPr>
          <w:rFonts w:ascii="Helvetica" w:eastAsia="Arial" w:hAnsi="Helvetica" w:cs="Arial"/>
          <w:sz w:val="22"/>
          <w:szCs w:val="22"/>
        </w:rPr>
        <w:t>mer</w:t>
      </w:r>
      <w:proofErr w:type="spellEnd"/>
      <w:r w:rsidR="007079B0" w:rsidRPr="004C61E4">
        <w:rPr>
          <w:rFonts w:ascii="Helvetica" w:eastAsia="Arial" w:hAnsi="Helvetica" w:cs="Arial"/>
          <w:sz w:val="22"/>
          <w:szCs w:val="22"/>
        </w:rPr>
        <w:t xml:space="preserve">, considering </w:t>
      </w:r>
      <w:ins w:id="557" w:author="Microsoft Office User" w:date="2019-09-02T18:19:00Z">
        <w:r w:rsidR="00E87DE6" w:rsidRPr="004C61E4">
          <w:rPr>
            <w:rFonts w:ascii="Helvetica" w:eastAsia="Arial" w:hAnsi="Helvetica" w:cs="Arial"/>
            <w:sz w:val="22"/>
            <w:szCs w:val="22"/>
          </w:rPr>
          <w:t xml:space="preserve">enrichments at </w:t>
        </w:r>
      </w:ins>
      <w:r w:rsidR="007079B0" w:rsidRPr="004C61E4">
        <w:rPr>
          <w:rFonts w:ascii="Helvetica" w:eastAsia="Arial" w:hAnsi="Helvetica" w:cs="Arial"/>
          <w:sz w:val="22"/>
          <w:szCs w:val="22"/>
        </w:rPr>
        <w:t>each position</w:t>
      </w:r>
      <w:ins w:id="558" w:author="Microsoft Office User" w:date="2019-09-02T18:19:00Z">
        <w:r w:rsidR="00E87DE6" w:rsidRPr="004C61E4">
          <w:rPr>
            <w:rFonts w:ascii="Helvetica" w:eastAsia="Arial" w:hAnsi="Helvetica" w:cs="Arial"/>
            <w:sz w:val="22"/>
            <w:szCs w:val="22"/>
          </w:rPr>
          <w:t xml:space="preserve"> across the read</w:t>
        </w:r>
      </w:ins>
      <w:r w:rsidR="007079B0" w:rsidRPr="004C61E4">
        <w:rPr>
          <w:rFonts w:ascii="Helvetica" w:eastAsia="Arial" w:hAnsi="Helvetica" w:cs="Arial"/>
          <w:sz w:val="22"/>
          <w:szCs w:val="22"/>
        </w:rPr>
        <w:t xml:space="preserve"> of the bound library molecules</w:t>
      </w:r>
      <w:commentRangeEnd w:id="556"/>
      <w:r w:rsidR="000C22FA" w:rsidRPr="004C61E4">
        <w:rPr>
          <w:rStyle w:val="CommentReference"/>
          <w:rFonts w:ascii="Helvetica" w:hAnsi="Helvetica"/>
        </w:rPr>
        <w:commentReference w:id="556"/>
      </w:r>
      <w:commentRangeEnd w:id="555"/>
      <w:r w:rsidR="003B5D78" w:rsidRPr="004C61E4">
        <w:rPr>
          <w:rStyle w:val="CommentReference"/>
          <w:rFonts w:ascii="Helvetica" w:hAnsi="Helvetica"/>
        </w:rPr>
        <w:commentReference w:id="555"/>
      </w:r>
      <w:r w:rsidR="007079B0" w:rsidRPr="004C61E4">
        <w:rPr>
          <w:rFonts w:ascii="Helvetica" w:eastAsia="Arial" w:hAnsi="Helvetica" w:cs="Arial"/>
          <w:sz w:val="22"/>
          <w:szCs w:val="22"/>
        </w:rPr>
        <w:t xml:space="preserve">. </w:t>
      </w:r>
      <w:commentRangeStart w:id="559"/>
      <w:commentRangeStart w:id="560"/>
      <w:r w:rsidR="007F464D" w:rsidRPr="004C61E4">
        <w:rPr>
          <w:rFonts w:ascii="Helvetica" w:eastAsia="Arial" w:hAnsi="Helvetica" w:cs="Arial"/>
          <w:sz w:val="22"/>
          <w:szCs w:val="22"/>
        </w:rPr>
        <w:t xml:space="preserve">Among </w:t>
      </w:r>
      <w:r w:rsidR="007F464D" w:rsidRPr="004C61E4">
        <w:rPr>
          <w:rFonts w:ascii="Helvetica" w:eastAsia="Arial" w:hAnsi="Helvetica" w:cs="Arial"/>
          <w:i/>
          <w:sz w:val="22"/>
          <w:szCs w:val="22"/>
        </w:rPr>
        <w:t>k</w:t>
      </w:r>
      <w:r w:rsidR="007F464D" w:rsidRPr="004C61E4">
        <w:rPr>
          <w:rFonts w:ascii="Helvetica" w:eastAsia="Arial" w:hAnsi="Helvetica" w:cs="Arial"/>
          <w:sz w:val="22"/>
          <w:szCs w:val="22"/>
        </w:rPr>
        <w:t>-</w:t>
      </w:r>
      <w:proofErr w:type="spellStart"/>
      <w:r w:rsidR="007F464D" w:rsidRPr="004C61E4">
        <w:rPr>
          <w:rFonts w:ascii="Helvetica" w:eastAsia="Arial" w:hAnsi="Helvetica" w:cs="Arial"/>
          <w:sz w:val="22"/>
          <w:szCs w:val="22"/>
        </w:rPr>
        <w:t>mers</w:t>
      </w:r>
      <w:proofErr w:type="spellEnd"/>
      <w:r w:rsidR="007F464D" w:rsidRPr="004C61E4">
        <w:rPr>
          <w:rFonts w:ascii="Helvetica" w:eastAsia="Arial" w:hAnsi="Helvetica" w:cs="Arial"/>
          <w:sz w:val="22"/>
          <w:szCs w:val="22"/>
        </w:rPr>
        <w:t xml:space="preserve"> ≤8 </w:t>
      </w:r>
      <w:proofErr w:type="spellStart"/>
      <w:r w:rsidR="007F464D" w:rsidRPr="004C61E4">
        <w:rPr>
          <w:rFonts w:ascii="Helvetica" w:eastAsia="Arial" w:hAnsi="Helvetica" w:cs="Arial"/>
          <w:sz w:val="22"/>
          <w:szCs w:val="22"/>
        </w:rPr>
        <w:t>nt</w:t>
      </w:r>
      <w:commentRangeEnd w:id="559"/>
      <w:proofErr w:type="spellEnd"/>
      <w:r w:rsidR="007F464D" w:rsidRPr="004C61E4">
        <w:rPr>
          <w:rStyle w:val="CommentReference"/>
          <w:rFonts w:ascii="Helvetica" w:hAnsi="Helvetica"/>
        </w:rPr>
        <w:commentReference w:id="559"/>
      </w:r>
      <w:commentRangeEnd w:id="560"/>
      <w:r w:rsidR="003B5D78" w:rsidRPr="004C61E4">
        <w:rPr>
          <w:rStyle w:val="CommentReference"/>
          <w:rFonts w:ascii="Helvetica" w:hAnsi="Helvetica"/>
        </w:rPr>
        <w:commentReference w:id="560"/>
      </w:r>
      <w:r w:rsidR="007F464D" w:rsidRPr="004C61E4">
        <w:rPr>
          <w:rFonts w:ascii="Helvetica" w:eastAsia="Arial" w:hAnsi="Helvetica" w:cs="Arial"/>
          <w:sz w:val="22"/>
          <w:szCs w:val="22"/>
        </w:rPr>
        <w:t>, the most enriched one</w:t>
      </w:r>
      <w:r w:rsidR="007079B0" w:rsidRPr="004C61E4">
        <w:rPr>
          <w:rFonts w:ascii="Helvetica" w:eastAsia="Arial" w:hAnsi="Helvetica" w:cs="Arial"/>
          <w:sz w:val="22"/>
          <w:szCs w:val="22"/>
        </w:rPr>
        <w:t xml:space="preserve"> was AUACAACC—the perfect Watson–Crick match to positions </w:t>
      </w:r>
      <w:r w:rsidR="005C3A6D" w:rsidRPr="004C61E4">
        <w:rPr>
          <w:rFonts w:ascii="Helvetica" w:eastAsia="Arial" w:hAnsi="Helvetica" w:cs="Arial"/>
          <w:sz w:val="22"/>
          <w:szCs w:val="22"/>
        </w:rPr>
        <w:t>11–18 of the let-7</w:t>
      </w:r>
      <w:r w:rsidR="008760B1" w:rsidRPr="004C61E4">
        <w:rPr>
          <w:rFonts w:ascii="Helvetica" w:eastAsia="Arial" w:hAnsi="Helvetica" w:cs="Arial"/>
          <w:sz w:val="22"/>
          <w:szCs w:val="22"/>
        </w:rPr>
        <w:t>a</w:t>
      </w:r>
      <w:r w:rsidR="005C3A6D" w:rsidRPr="004C61E4">
        <w:rPr>
          <w:rFonts w:ascii="Helvetica" w:eastAsia="Arial" w:hAnsi="Helvetica" w:cs="Arial"/>
          <w:sz w:val="22"/>
          <w:szCs w:val="22"/>
        </w:rPr>
        <w:t xml:space="preserve"> miRNA, </w:t>
      </w:r>
      <w:commentRangeStart w:id="561"/>
      <w:r w:rsidR="005C3A6D" w:rsidRPr="004C61E4">
        <w:rPr>
          <w:rFonts w:ascii="Helvetica" w:eastAsia="Arial" w:hAnsi="Helvetica" w:cs="Arial"/>
          <w:sz w:val="22"/>
          <w:szCs w:val="22"/>
        </w:rPr>
        <w:t xml:space="preserve">which was enriched </w:t>
      </w:r>
      <w:commentRangeStart w:id="562"/>
      <w:r w:rsidR="005C3A6D" w:rsidRPr="004C61E4">
        <w:rPr>
          <w:rFonts w:ascii="Helvetica" w:eastAsia="Arial" w:hAnsi="Helvetica" w:cs="Arial"/>
          <w:sz w:val="22"/>
          <w:szCs w:val="22"/>
        </w:rPr>
        <w:t>up to</w:t>
      </w:r>
      <w:commentRangeEnd w:id="562"/>
      <w:r w:rsidR="000A5CF4" w:rsidRPr="004C61E4">
        <w:rPr>
          <w:rStyle w:val="CommentReference"/>
          <w:rFonts w:ascii="Helvetica" w:hAnsi="Helvetica"/>
        </w:rPr>
        <w:commentReference w:id="562"/>
      </w:r>
      <w:r w:rsidR="005C3A6D" w:rsidRPr="004C61E4">
        <w:rPr>
          <w:rFonts w:ascii="Helvetica" w:eastAsia="Arial" w:hAnsi="Helvetica" w:cs="Arial"/>
          <w:sz w:val="22"/>
          <w:szCs w:val="22"/>
        </w:rPr>
        <w:t xml:space="preserve"> </w:t>
      </w:r>
      <w:r w:rsidR="0065727D" w:rsidRPr="004C61E4">
        <w:rPr>
          <w:rFonts w:ascii="Helvetica" w:eastAsia="Arial" w:hAnsi="Helvetica" w:cs="Arial"/>
          <w:sz w:val="22"/>
          <w:szCs w:val="22"/>
        </w:rPr>
        <w:t>16</w:t>
      </w:r>
      <w:r w:rsidR="005C3A6D" w:rsidRPr="004C61E4">
        <w:rPr>
          <w:rFonts w:ascii="Helvetica" w:eastAsia="Arial" w:hAnsi="Helvetica" w:cs="Arial"/>
          <w:sz w:val="22"/>
          <w:szCs w:val="22"/>
        </w:rPr>
        <w:t xml:space="preserve">-fold </w:t>
      </w:r>
      <w:r w:rsidR="009D6C55" w:rsidRPr="004C61E4">
        <w:rPr>
          <w:rFonts w:ascii="Helvetica" w:eastAsia="Arial" w:hAnsi="Helvetica" w:cs="Arial"/>
          <w:sz w:val="22"/>
          <w:szCs w:val="22"/>
        </w:rPr>
        <w:t xml:space="preserve">in the sample with </w:t>
      </w:r>
      <w:r w:rsidR="007D563A" w:rsidRPr="004C61E4">
        <w:rPr>
          <w:rFonts w:ascii="Helvetica" w:eastAsia="Arial" w:hAnsi="Helvetica" w:cs="Arial"/>
          <w:sz w:val="22"/>
          <w:szCs w:val="22"/>
        </w:rPr>
        <w:t xml:space="preserve">840 </w:t>
      </w:r>
      <w:r w:rsidR="009D6C55" w:rsidRPr="004C61E4">
        <w:rPr>
          <w:rFonts w:ascii="Helvetica" w:eastAsia="Arial" w:hAnsi="Helvetica" w:cs="Arial"/>
          <w:sz w:val="22"/>
          <w:szCs w:val="22"/>
        </w:rPr>
        <w:t xml:space="preserve">pM </w:t>
      </w:r>
      <w:ins w:id="563" w:author="Sean E. McGeary" w:date="2019-09-01T17:34:00Z">
        <w:r w:rsidR="000A5CF4" w:rsidRPr="004C61E4">
          <w:rPr>
            <w:rFonts w:ascii="Helvetica" w:eastAsia="Arial" w:hAnsi="Helvetica" w:cs="Arial"/>
            <w:sz w:val="22"/>
            <w:szCs w:val="22"/>
          </w:rPr>
          <w:t>AGO2–</w:t>
        </w:r>
      </w:ins>
      <w:r w:rsidR="009D6C55" w:rsidRPr="004C61E4">
        <w:rPr>
          <w:rFonts w:ascii="Helvetica" w:eastAsia="Arial" w:hAnsi="Helvetica" w:cs="Arial"/>
          <w:sz w:val="22"/>
          <w:szCs w:val="22"/>
        </w:rPr>
        <w:t>let-7</w:t>
      </w:r>
      <w:r w:rsidR="003B7B47" w:rsidRPr="004C61E4">
        <w:rPr>
          <w:rFonts w:ascii="Helvetica" w:eastAsia="Arial" w:hAnsi="Helvetica" w:cs="Arial"/>
          <w:sz w:val="22"/>
          <w:szCs w:val="22"/>
        </w:rPr>
        <w:t>a</w:t>
      </w:r>
      <w:commentRangeEnd w:id="561"/>
      <w:r w:rsidR="000A5CF4" w:rsidRPr="004C61E4">
        <w:rPr>
          <w:rStyle w:val="CommentReference"/>
          <w:rFonts w:ascii="Helvetica" w:hAnsi="Helvetica"/>
        </w:rPr>
        <w:commentReference w:id="561"/>
      </w:r>
      <w:del w:id="564" w:author="Sean E. McGeary" w:date="2019-09-01T17:34:00Z">
        <w:r w:rsidR="009D6C55" w:rsidRPr="004C61E4" w:rsidDel="000A5CF4">
          <w:rPr>
            <w:rFonts w:ascii="Helvetica" w:eastAsia="Arial" w:hAnsi="Helvetica" w:cs="Arial"/>
            <w:sz w:val="22"/>
            <w:szCs w:val="22"/>
          </w:rPr>
          <w:delText>–AGO2</w:delText>
        </w:r>
      </w:del>
      <w:r w:rsidR="009D6C55" w:rsidRPr="004C61E4">
        <w:rPr>
          <w:rFonts w:ascii="Helvetica" w:eastAsia="Arial" w:hAnsi="Helvetica" w:cs="Arial"/>
          <w:sz w:val="22"/>
          <w:szCs w:val="22"/>
        </w:rPr>
        <w:t xml:space="preserve"> </w:t>
      </w:r>
      <w:r w:rsidR="005C3A6D" w:rsidRPr="004C61E4">
        <w:rPr>
          <w:rFonts w:ascii="Helvetica" w:eastAsia="Arial" w:hAnsi="Helvetica" w:cs="Arial"/>
          <w:sz w:val="22"/>
          <w:szCs w:val="22"/>
        </w:rPr>
        <w:t>(Fig. 2C).</w:t>
      </w:r>
      <w:r w:rsidR="009D6C55" w:rsidRPr="004C61E4">
        <w:rPr>
          <w:rFonts w:ascii="Helvetica" w:eastAsia="Arial" w:hAnsi="Helvetica" w:cs="Arial"/>
          <w:sz w:val="22"/>
          <w:szCs w:val="22"/>
        </w:rPr>
        <w:t xml:space="preserve"> </w:t>
      </w:r>
      <w:r w:rsidR="009C52BD" w:rsidRPr="004C61E4">
        <w:rPr>
          <w:rFonts w:ascii="Helvetica" w:eastAsia="Arial" w:hAnsi="Helvetica" w:cs="Arial"/>
          <w:sz w:val="22"/>
          <w:szCs w:val="22"/>
        </w:rPr>
        <w:t>T</w:t>
      </w:r>
      <w:r w:rsidR="005C3A6D" w:rsidRPr="004C61E4">
        <w:rPr>
          <w:rFonts w:ascii="Helvetica" w:eastAsia="Arial" w:hAnsi="Helvetica" w:cs="Arial"/>
          <w:sz w:val="22"/>
          <w:szCs w:val="22"/>
        </w:rPr>
        <w:t xml:space="preserve">his </w:t>
      </w:r>
      <w:r w:rsidR="009C52BD" w:rsidRPr="004C61E4">
        <w:rPr>
          <w:rFonts w:ascii="Helvetica" w:eastAsia="Arial" w:hAnsi="Helvetica" w:cs="Arial"/>
          <w:sz w:val="22"/>
          <w:szCs w:val="22"/>
        </w:rPr>
        <w:t>8</w:t>
      </w:r>
      <w:r w:rsidR="005C3A6D" w:rsidRPr="004C61E4">
        <w:rPr>
          <w:rFonts w:ascii="Helvetica" w:eastAsia="Arial" w:hAnsi="Helvetica" w:cs="Arial"/>
          <w:sz w:val="22"/>
          <w:szCs w:val="22"/>
        </w:rPr>
        <w:t>-</w:t>
      </w:r>
      <w:r w:rsidR="009D6C55" w:rsidRPr="004C61E4">
        <w:rPr>
          <w:rFonts w:ascii="Helvetica" w:eastAsia="Arial" w:hAnsi="Helvetica" w:cs="Arial"/>
          <w:sz w:val="22"/>
          <w:szCs w:val="22"/>
        </w:rPr>
        <w:t xml:space="preserve">nt 3′ site </w:t>
      </w:r>
      <w:r w:rsidR="005C3A6D" w:rsidRPr="004C61E4">
        <w:rPr>
          <w:rFonts w:ascii="Helvetica" w:eastAsia="Arial" w:hAnsi="Helvetica" w:cs="Arial"/>
          <w:sz w:val="22"/>
          <w:szCs w:val="22"/>
        </w:rPr>
        <w:t xml:space="preserve">was most strongly enriched when </w:t>
      </w:r>
      <w:r w:rsidR="009C52BD" w:rsidRPr="004C61E4">
        <w:rPr>
          <w:rFonts w:ascii="Helvetica" w:eastAsia="Arial" w:hAnsi="Helvetica" w:cs="Arial"/>
          <w:sz w:val="22"/>
          <w:szCs w:val="22"/>
        </w:rPr>
        <w:t xml:space="preserve">occurring </w:t>
      </w:r>
      <w:r w:rsidR="005C3A6D" w:rsidRPr="004C61E4">
        <w:rPr>
          <w:rFonts w:ascii="Helvetica" w:eastAsia="Arial" w:hAnsi="Helvetica" w:cs="Arial"/>
          <w:sz w:val="22"/>
          <w:szCs w:val="22"/>
        </w:rPr>
        <w:t>at position</w:t>
      </w:r>
      <w:r w:rsidR="009C52BD" w:rsidRPr="004C61E4">
        <w:rPr>
          <w:rFonts w:ascii="Helvetica" w:eastAsia="Arial" w:hAnsi="Helvetica" w:cs="Arial"/>
          <w:sz w:val="22"/>
          <w:szCs w:val="22"/>
        </w:rPr>
        <w:t>s</w:t>
      </w:r>
      <w:r w:rsidR="005C3A6D" w:rsidRPr="004C61E4">
        <w:rPr>
          <w:rFonts w:ascii="Helvetica" w:eastAsia="Arial" w:hAnsi="Helvetica" w:cs="Arial"/>
          <w:sz w:val="22"/>
          <w:szCs w:val="22"/>
        </w:rPr>
        <w:t xml:space="preserve"> </w:t>
      </w:r>
      <w:r w:rsidR="003A5B25" w:rsidRPr="004C61E4">
        <w:rPr>
          <w:rFonts w:ascii="Helvetica" w:eastAsia="Arial" w:hAnsi="Helvetica" w:cs="Arial"/>
          <w:sz w:val="22"/>
          <w:szCs w:val="22"/>
        </w:rPr>
        <w:t>1</w:t>
      </w:r>
      <w:r w:rsidR="009C52BD" w:rsidRPr="004C61E4">
        <w:rPr>
          <w:rFonts w:ascii="Helvetica" w:eastAsia="Arial" w:hAnsi="Helvetica" w:cs="Arial"/>
          <w:sz w:val="22"/>
          <w:szCs w:val="22"/>
        </w:rPr>
        <w:t>4</w:t>
      </w:r>
      <w:r w:rsidR="00C65A06" w:rsidRPr="004C61E4">
        <w:rPr>
          <w:rFonts w:ascii="Helvetica" w:eastAsia="Arial" w:hAnsi="Helvetica" w:cs="Arial"/>
          <w:sz w:val="22"/>
          <w:szCs w:val="22"/>
        </w:rPr>
        <w:t>–</w:t>
      </w:r>
      <w:r w:rsidR="009C52BD" w:rsidRPr="004C61E4">
        <w:rPr>
          <w:rFonts w:ascii="Helvetica" w:eastAsia="Arial" w:hAnsi="Helvetica" w:cs="Arial"/>
          <w:sz w:val="22"/>
          <w:szCs w:val="22"/>
        </w:rPr>
        <w:t>21</w:t>
      </w:r>
      <w:r w:rsidR="003A5B25" w:rsidRPr="004C61E4">
        <w:rPr>
          <w:rFonts w:ascii="Helvetica" w:eastAsia="Arial" w:hAnsi="Helvetica" w:cs="Arial"/>
          <w:sz w:val="22"/>
          <w:szCs w:val="22"/>
        </w:rPr>
        <w:t xml:space="preserve"> </w:t>
      </w:r>
      <w:r w:rsidR="005C3A6D" w:rsidRPr="004C61E4">
        <w:rPr>
          <w:rFonts w:ascii="Helvetica" w:eastAsia="Arial" w:hAnsi="Helvetica" w:cs="Arial"/>
          <w:sz w:val="22"/>
          <w:szCs w:val="22"/>
        </w:rPr>
        <w:t>of the library</w:t>
      </w:r>
      <w:r w:rsidR="00C65A06" w:rsidRPr="004C61E4">
        <w:rPr>
          <w:rFonts w:ascii="Helvetica" w:eastAsia="Arial" w:hAnsi="Helvetica" w:cs="Arial"/>
          <w:sz w:val="22"/>
          <w:szCs w:val="22"/>
        </w:rPr>
        <w:t>, thereby creating an asymmetric internal loop between seed pairing and 3′ pairing</w:t>
      </w:r>
      <w:r w:rsidR="00540A0B" w:rsidRPr="004C61E4">
        <w:rPr>
          <w:rFonts w:ascii="Helvetica" w:eastAsia="Arial" w:hAnsi="Helvetica" w:cs="Arial"/>
          <w:sz w:val="22"/>
          <w:szCs w:val="22"/>
        </w:rPr>
        <w:t>, which included</w:t>
      </w:r>
      <w:r w:rsidR="00C65A06" w:rsidRPr="004C61E4">
        <w:rPr>
          <w:rFonts w:ascii="Helvetica" w:eastAsia="Arial" w:hAnsi="Helvetica" w:cs="Arial"/>
          <w:sz w:val="22"/>
          <w:szCs w:val="22"/>
        </w:rPr>
        <w:t xml:space="preserve"> miRNA positions </w:t>
      </w:r>
      <w:commentRangeStart w:id="565"/>
      <w:r w:rsidR="00C65A06" w:rsidRPr="004C61E4">
        <w:rPr>
          <w:rFonts w:ascii="Helvetica" w:eastAsia="Arial" w:hAnsi="Helvetica" w:cs="Arial"/>
          <w:sz w:val="22"/>
          <w:szCs w:val="22"/>
        </w:rPr>
        <w:t>8–9</w:t>
      </w:r>
      <w:commentRangeEnd w:id="565"/>
      <w:r w:rsidR="00EF078A" w:rsidRPr="004C61E4">
        <w:rPr>
          <w:rStyle w:val="CommentReference"/>
          <w:rFonts w:ascii="Helvetica" w:hAnsi="Helvetica"/>
        </w:rPr>
        <w:commentReference w:id="565"/>
      </w:r>
      <w:r w:rsidR="00C65A06" w:rsidRPr="004C61E4">
        <w:rPr>
          <w:rFonts w:ascii="Helvetica" w:eastAsia="Arial" w:hAnsi="Helvetica" w:cs="Arial"/>
          <w:sz w:val="22"/>
          <w:szCs w:val="22"/>
        </w:rPr>
        <w:t xml:space="preserve"> and library positions </w:t>
      </w:r>
      <w:commentRangeStart w:id="566"/>
      <w:r w:rsidR="00C65A06" w:rsidRPr="004C61E4">
        <w:rPr>
          <w:rFonts w:ascii="Helvetica" w:eastAsia="Arial" w:hAnsi="Helvetica" w:cs="Arial"/>
          <w:sz w:val="22"/>
          <w:szCs w:val="22"/>
        </w:rPr>
        <w:t>13–9</w:t>
      </w:r>
      <w:commentRangeEnd w:id="566"/>
      <w:r w:rsidR="000A5CF4" w:rsidRPr="004C61E4">
        <w:rPr>
          <w:rStyle w:val="CommentReference"/>
          <w:rFonts w:ascii="Helvetica" w:hAnsi="Helvetica"/>
        </w:rPr>
        <w:commentReference w:id="566"/>
      </w:r>
      <w:r w:rsidR="005C3A6D" w:rsidRPr="004C61E4">
        <w:rPr>
          <w:rFonts w:ascii="Helvetica" w:eastAsia="Arial" w:hAnsi="Helvetica" w:cs="Arial"/>
          <w:sz w:val="22"/>
          <w:szCs w:val="22"/>
        </w:rPr>
        <w:t xml:space="preserve"> (Fig. 2C</w:t>
      </w:r>
      <w:r w:rsidR="00B3507C" w:rsidRPr="004C61E4">
        <w:rPr>
          <w:rFonts w:ascii="Helvetica" w:eastAsia="Arial" w:hAnsi="Helvetica" w:cs="Arial"/>
          <w:sz w:val="22"/>
          <w:szCs w:val="22"/>
        </w:rPr>
        <w:t xml:space="preserve">, </w:t>
      </w:r>
      <w:commentRangeStart w:id="567"/>
      <w:r w:rsidR="00B3507C" w:rsidRPr="004C61E4">
        <w:rPr>
          <w:rFonts w:ascii="Helvetica" w:eastAsia="Arial" w:hAnsi="Helvetica" w:cs="Arial"/>
          <w:sz w:val="22"/>
          <w:szCs w:val="22"/>
        </w:rPr>
        <w:t>right</w:t>
      </w:r>
      <w:commentRangeEnd w:id="567"/>
      <w:r w:rsidR="0098246D" w:rsidRPr="004C61E4">
        <w:rPr>
          <w:rStyle w:val="CommentReference"/>
          <w:rFonts w:ascii="Helvetica" w:hAnsi="Helvetica"/>
        </w:rPr>
        <w:commentReference w:id="567"/>
      </w:r>
      <w:r w:rsidR="005C3A6D" w:rsidRPr="004C61E4">
        <w:rPr>
          <w:rFonts w:ascii="Helvetica" w:eastAsia="Arial" w:hAnsi="Helvetica" w:cs="Arial"/>
          <w:sz w:val="22"/>
          <w:szCs w:val="22"/>
        </w:rPr>
        <w:t xml:space="preserve">). </w:t>
      </w:r>
      <w:commentRangeStart w:id="568"/>
      <w:r w:rsidR="00540A0B" w:rsidRPr="004C61E4">
        <w:rPr>
          <w:rFonts w:ascii="Helvetica" w:eastAsia="Arial" w:hAnsi="Helvetica" w:cs="Arial"/>
          <w:sz w:val="22"/>
          <w:szCs w:val="22"/>
        </w:rPr>
        <w:t>T</w:t>
      </w:r>
      <w:r w:rsidR="005C3A6D" w:rsidRPr="004C61E4">
        <w:rPr>
          <w:rFonts w:ascii="Helvetica" w:eastAsia="Arial" w:hAnsi="Helvetica" w:cs="Arial"/>
          <w:sz w:val="22"/>
          <w:szCs w:val="22"/>
        </w:rPr>
        <w:t xml:space="preserve">his </w:t>
      </w:r>
      <w:r w:rsidR="00C65A06" w:rsidRPr="004C61E4">
        <w:rPr>
          <w:rFonts w:ascii="Helvetica" w:eastAsia="Arial" w:hAnsi="Helvetica" w:cs="Arial"/>
          <w:sz w:val="22"/>
          <w:szCs w:val="22"/>
        </w:rPr>
        <w:t>8</w:t>
      </w:r>
      <w:r w:rsidR="005C3A6D" w:rsidRPr="004C61E4">
        <w:rPr>
          <w:rFonts w:ascii="Helvetica" w:eastAsia="Arial" w:hAnsi="Helvetica" w:cs="Arial"/>
          <w:sz w:val="22"/>
          <w:szCs w:val="22"/>
        </w:rPr>
        <w:t xml:space="preserve">-mer </w:t>
      </w:r>
      <w:r w:rsidR="008D1AF5" w:rsidRPr="004C61E4">
        <w:rPr>
          <w:rFonts w:ascii="Helvetica" w:eastAsia="Arial" w:hAnsi="Helvetica" w:cs="Arial"/>
          <w:sz w:val="22"/>
          <w:szCs w:val="22"/>
        </w:rPr>
        <w:t xml:space="preserve">3′ site </w:t>
      </w:r>
      <w:r w:rsidR="005C3A6D" w:rsidRPr="004C61E4">
        <w:rPr>
          <w:rFonts w:ascii="Helvetica" w:eastAsia="Arial" w:hAnsi="Helvetica" w:cs="Arial"/>
          <w:sz w:val="22"/>
          <w:szCs w:val="22"/>
        </w:rPr>
        <w:t xml:space="preserve">was </w:t>
      </w:r>
      <w:r w:rsidR="00540A0B" w:rsidRPr="004C61E4">
        <w:rPr>
          <w:rFonts w:ascii="Helvetica" w:eastAsia="Arial" w:hAnsi="Helvetica" w:cs="Arial"/>
          <w:sz w:val="22"/>
          <w:szCs w:val="22"/>
        </w:rPr>
        <w:t xml:space="preserve">also </w:t>
      </w:r>
      <w:r w:rsidR="00980BBD" w:rsidRPr="004C61E4">
        <w:rPr>
          <w:rFonts w:ascii="Helvetica" w:eastAsia="Arial" w:hAnsi="Helvetica" w:cs="Arial"/>
          <w:sz w:val="22"/>
          <w:szCs w:val="22"/>
        </w:rPr>
        <w:t>≥</w:t>
      </w:r>
      <w:r w:rsidR="00AB61DE" w:rsidRPr="004C61E4">
        <w:rPr>
          <w:rFonts w:ascii="Helvetica" w:eastAsia="Arial" w:hAnsi="Helvetica" w:cs="Arial"/>
          <w:sz w:val="22"/>
          <w:szCs w:val="22"/>
        </w:rPr>
        <w:t xml:space="preserve">5-fold enriched at </w:t>
      </w:r>
      <w:r w:rsidR="00980BBD" w:rsidRPr="004C61E4">
        <w:rPr>
          <w:rFonts w:ascii="Helvetica" w:eastAsia="Arial" w:hAnsi="Helvetica" w:cs="Arial"/>
          <w:sz w:val="22"/>
          <w:szCs w:val="22"/>
        </w:rPr>
        <w:t>eight</w:t>
      </w:r>
      <w:r w:rsidR="00AB61DE" w:rsidRPr="004C61E4">
        <w:rPr>
          <w:rFonts w:ascii="Helvetica" w:eastAsia="Arial" w:hAnsi="Helvetica" w:cs="Arial"/>
          <w:sz w:val="22"/>
          <w:szCs w:val="22"/>
        </w:rPr>
        <w:t xml:space="preserve"> other </w:t>
      </w:r>
      <w:ins w:id="569" w:author="Microsoft Office User" w:date="2019-09-02T18:34:00Z">
        <w:r w:rsidR="00E87DE6" w:rsidRPr="004C61E4">
          <w:rPr>
            <w:rFonts w:ascii="Helvetica" w:eastAsia="Arial" w:hAnsi="Helvetica" w:cs="Arial"/>
            <w:sz w:val="22"/>
            <w:szCs w:val="22"/>
          </w:rPr>
          <w:t xml:space="preserve">contiguous </w:t>
        </w:r>
      </w:ins>
      <w:r w:rsidR="00AB61DE" w:rsidRPr="004C61E4">
        <w:rPr>
          <w:rFonts w:ascii="Helvetica" w:eastAsia="Arial" w:hAnsi="Helvetica" w:cs="Arial"/>
          <w:sz w:val="22"/>
          <w:szCs w:val="22"/>
        </w:rPr>
        <w:t xml:space="preserve">positions of the library, </w:t>
      </w:r>
      <w:r w:rsidR="0098246D" w:rsidRPr="004C61E4">
        <w:rPr>
          <w:rFonts w:ascii="Helvetica" w:eastAsia="Arial" w:hAnsi="Helvetica" w:cs="Arial"/>
          <w:sz w:val="22"/>
          <w:szCs w:val="22"/>
        </w:rPr>
        <w:t xml:space="preserve">indicating </w:t>
      </w:r>
      <w:r w:rsidR="00AB61DE" w:rsidRPr="004C61E4">
        <w:rPr>
          <w:rFonts w:ascii="Helvetica" w:eastAsia="Arial" w:hAnsi="Helvetica" w:cs="Arial"/>
          <w:sz w:val="22"/>
          <w:szCs w:val="22"/>
        </w:rPr>
        <w:t xml:space="preserve">that other lengths </w:t>
      </w:r>
      <w:r w:rsidR="0028773E" w:rsidRPr="004C61E4">
        <w:rPr>
          <w:rFonts w:ascii="Helvetica" w:eastAsia="Arial" w:hAnsi="Helvetica" w:cs="Arial"/>
          <w:sz w:val="22"/>
          <w:szCs w:val="22"/>
        </w:rPr>
        <w:t xml:space="preserve">of the loop in the target </w:t>
      </w:r>
      <w:r w:rsidR="00F558A2" w:rsidRPr="004C61E4">
        <w:rPr>
          <w:rFonts w:ascii="Helvetica" w:eastAsia="Arial" w:hAnsi="Helvetica" w:cs="Arial"/>
          <w:sz w:val="22"/>
          <w:szCs w:val="22"/>
        </w:rPr>
        <w:t>we</w:t>
      </w:r>
      <w:r w:rsidR="00AB61DE" w:rsidRPr="004C61E4">
        <w:rPr>
          <w:rFonts w:ascii="Helvetica" w:eastAsia="Arial" w:hAnsi="Helvetica" w:cs="Arial"/>
          <w:sz w:val="22"/>
          <w:szCs w:val="22"/>
        </w:rPr>
        <w:t xml:space="preserve">re functional, albeit to a lower degree (Fig. 2C). </w:t>
      </w:r>
      <w:commentRangeEnd w:id="568"/>
      <w:r w:rsidR="000A5CF4" w:rsidRPr="004C61E4">
        <w:rPr>
          <w:rStyle w:val="CommentReference"/>
          <w:rFonts w:ascii="Helvetica" w:hAnsi="Helvetica"/>
        </w:rPr>
        <w:commentReference w:id="568"/>
      </w:r>
    </w:p>
    <w:p w14:paraId="795D8EBE" w14:textId="68300F4C" w:rsidR="008A005C" w:rsidRPr="004C61E4" w:rsidRDefault="007F464D" w:rsidP="004C61E4">
      <w:pPr>
        <w:pStyle w:val="Normal1"/>
        <w:ind w:firstLine="720"/>
        <w:contextualSpacing/>
        <w:rPr>
          <w:rFonts w:ascii="Helvetica" w:eastAsia="Arial" w:hAnsi="Helvetica" w:cs="Arial"/>
          <w:sz w:val="22"/>
          <w:szCs w:val="22"/>
        </w:rPr>
      </w:pPr>
      <w:commentRangeStart w:id="570"/>
      <w:r w:rsidRPr="004C61E4">
        <w:rPr>
          <w:rFonts w:ascii="Helvetica" w:eastAsia="Arial" w:hAnsi="Helvetica" w:cs="Arial"/>
          <w:sz w:val="22"/>
          <w:szCs w:val="22"/>
        </w:rPr>
        <w:t>The second</w:t>
      </w:r>
      <w:r w:rsidR="00540A0B" w:rsidRPr="004C61E4">
        <w:rPr>
          <w:rFonts w:ascii="Helvetica" w:eastAsia="Arial" w:hAnsi="Helvetica" w:cs="Arial"/>
          <w:sz w:val="22"/>
          <w:szCs w:val="22"/>
        </w:rPr>
        <w:t>-</w:t>
      </w:r>
      <w:r w:rsidRPr="004C61E4">
        <w:rPr>
          <w:rFonts w:ascii="Helvetica" w:eastAsia="Arial" w:hAnsi="Helvetica" w:cs="Arial"/>
          <w:sz w:val="22"/>
          <w:szCs w:val="22"/>
        </w:rPr>
        <w:t xml:space="preserve">most enriched </w:t>
      </w:r>
      <w:r w:rsidRPr="004C61E4">
        <w:rPr>
          <w:rFonts w:ascii="Helvetica" w:eastAsia="Arial" w:hAnsi="Helvetica" w:cs="Arial"/>
          <w:i/>
          <w:sz w:val="22"/>
          <w:szCs w:val="22"/>
        </w:rPr>
        <w:t>k</w:t>
      </w:r>
      <w:r w:rsidRPr="004C61E4">
        <w:rPr>
          <w:rFonts w:ascii="Helvetica" w:eastAsia="Arial" w:hAnsi="Helvetica" w:cs="Arial"/>
          <w:sz w:val="22"/>
          <w:szCs w:val="22"/>
        </w:rPr>
        <w:t>-</w:t>
      </w:r>
      <w:proofErr w:type="spellStart"/>
      <w:r w:rsidRPr="004C61E4">
        <w:rPr>
          <w:rFonts w:ascii="Helvetica" w:eastAsia="Arial" w:hAnsi="Helvetica" w:cs="Arial"/>
          <w:sz w:val="22"/>
          <w:szCs w:val="22"/>
        </w:rPr>
        <w:t>mer</w:t>
      </w:r>
      <w:proofErr w:type="spellEnd"/>
      <w:r w:rsidRPr="004C61E4">
        <w:rPr>
          <w:rFonts w:ascii="Helvetica" w:eastAsia="Arial" w:hAnsi="Helvetica" w:cs="Arial"/>
          <w:sz w:val="22"/>
          <w:szCs w:val="22"/>
        </w:rPr>
        <w:t xml:space="preserve"> was</w:t>
      </w:r>
      <w:r w:rsidR="00AB61DE" w:rsidRPr="004C61E4">
        <w:rPr>
          <w:rFonts w:ascii="Helvetica" w:eastAsia="Arial" w:hAnsi="Helvetica" w:cs="Arial"/>
          <w:sz w:val="22"/>
          <w:szCs w:val="22"/>
        </w:rPr>
        <w:t xml:space="preserve"> UACAACCU</w:t>
      </w:r>
      <w:commentRangeEnd w:id="570"/>
      <w:r w:rsidR="00CC558C" w:rsidRPr="004C61E4">
        <w:rPr>
          <w:rStyle w:val="CommentReference"/>
          <w:rFonts w:ascii="Helvetica" w:hAnsi="Helvetica"/>
        </w:rPr>
        <w:commentReference w:id="570"/>
      </w:r>
      <w:r w:rsidR="00AB61DE" w:rsidRPr="004C61E4">
        <w:rPr>
          <w:rFonts w:ascii="Helvetica" w:eastAsia="Arial" w:hAnsi="Helvetica" w:cs="Arial"/>
          <w:sz w:val="22"/>
          <w:szCs w:val="22"/>
        </w:rPr>
        <w:t>—the perfect Watson–Crick match to let-7</w:t>
      </w:r>
      <w:r w:rsidR="008760B1" w:rsidRPr="004C61E4">
        <w:rPr>
          <w:rFonts w:ascii="Helvetica" w:eastAsia="Arial" w:hAnsi="Helvetica" w:cs="Arial"/>
          <w:sz w:val="22"/>
          <w:szCs w:val="22"/>
        </w:rPr>
        <w:t>a</w:t>
      </w:r>
      <w:r w:rsidR="00AB61DE" w:rsidRPr="004C61E4">
        <w:rPr>
          <w:rFonts w:ascii="Helvetica" w:eastAsia="Arial" w:hAnsi="Helvetica" w:cs="Arial"/>
          <w:sz w:val="22"/>
          <w:szCs w:val="22"/>
        </w:rPr>
        <w:t xml:space="preserve"> positions 10–17</w:t>
      </w:r>
      <w:r w:rsidR="00C356DB" w:rsidRPr="004C61E4">
        <w:rPr>
          <w:rFonts w:ascii="Helvetica" w:eastAsia="Arial" w:hAnsi="Helvetica" w:cs="Arial"/>
          <w:sz w:val="22"/>
          <w:szCs w:val="22"/>
        </w:rPr>
        <w:t xml:space="preserve"> (Fig 2C)</w:t>
      </w:r>
      <w:r w:rsidR="00AB61DE" w:rsidRPr="004C61E4">
        <w:rPr>
          <w:rFonts w:ascii="Helvetica" w:eastAsia="Arial" w:hAnsi="Helvetica" w:cs="Arial"/>
          <w:sz w:val="22"/>
          <w:szCs w:val="22"/>
        </w:rPr>
        <w:t xml:space="preserve">. </w:t>
      </w:r>
      <w:r w:rsidR="00DE32B6" w:rsidRPr="004C61E4">
        <w:rPr>
          <w:rFonts w:ascii="Helvetica" w:eastAsia="Arial" w:hAnsi="Helvetica" w:cs="Arial"/>
          <w:sz w:val="22"/>
          <w:szCs w:val="22"/>
        </w:rPr>
        <w:t>Although t</w:t>
      </w:r>
      <w:r w:rsidR="00C356DB" w:rsidRPr="004C61E4">
        <w:rPr>
          <w:rFonts w:ascii="Helvetica" w:eastAsia="Arial" w:hAnsi="Helvetica" w:cs="Arial"/>
          <w:sz w:val="22"/>
          <w:szCs w:val="22"/>
        </w:rPr>
        <w:t xml:space="preserve">his 3′ site also had an optimal length of 5 </w:t>
      </w:r>
      <w:proofErr w:type="spellStart"/>
      <w:r w:rsidR="00C356DB" w:rsidRPr="004C61E4">
        <w:rPr>
          <w:rFonts w:ascii="Helvetica" w:eastAsia="Arial" w:hAnsi="Helvetica" w:cs="Arial"/>
          <w:sz w:val="22"/>
          <w:szCs w:val="22"/>
        </w:rPr>
        <w:t>nt</w:t>
      </w:r>
      <w:proofErr w:type="spellEnd"/>
      <w:r w:rsidR="0028773E" w:rsidRPr="004C61E4">
        <w:rPr>
          <w:rFonts w:ascii="Helvetica" w:eastAsia="Arial" w:hAnsi="Helvetica" w:cs="Arial"/>
          <w:sz w:val="22"/>
          <w:szCs w:val="22"/>
        </w:rPr>
        <w:t xml:space="preserve"> separating the seed site and the 3′ site</w:t>
      </w:r>
      <w:r w:rsidR="00C356DB" w:rsidRPr="004C61E4">
        <w:rPr>
          <w:rFonts w:ascii="Helvetica" w:eastAsia="Arial" w:hAnsi="Helvetica" w:cs="Arial"/>
          <w:sz w:val="22"/>
          <w:szCs w:val="22"/>
        </w:rPr>
        <w:t xml:space="preserve">, </w:t>
      </w:r>
      <w:r w:rsidR="00DE32B6" w:rsidRPr="004C61E4">
        <w:rPr>
          <w:rFonts w:ascii="Helvetica" w:eastAsia="Arial" w:hAnsi="Helvetica" w:cs="Arial"/>
          <w:sz w:val="22"/>
          <w:szCs w:val="22"/>
        </w:rPr>
        <w:t xml:space="preserve">its distribution of suboptimal loop lengths was shifted to be about </w:t>
      </w:r>
      <w:r w:rsidR="0028773E" w:rsidRPr="004C61E4">
        <w:rPr>
          <w:rFonts w:ascii="Helvetica" w:eastAsia="Arial" w:hAnsi="Helvetica" w:cs="Arial"/>
          <w:sz w:val="22"/>
          <w:szCs w:val="22"/>
        </w:rPr>
        <w:t>1</w:t>
      </w:r>
      <w:r w:rsidR="00DE32B6" w:rsidRPr="004C61E4">
        <w:rPr>
          <w:rFonts w:ascii="Helvetica" w:eastAsia="Arial" w:hAnsi="Helvetica" w:cs="Arial"/>
          <w:sz w:val="22"/>
          <w:szCs w:val="22"/>
        </w:rPr>
        <w:t xml:space="preserve"> </w:t>
      </w:r>
      <w:proofErr w:type="spellStart"/>
      <w:r w:rsidR="0028773E" w:rsidRPr="004C61E4">
        <w:rPr>
          <w:rFonts w:ascii="Helvetica" w:eastAsia="Arial" w:hAnsi="Helvetica" w:cs="Arial"/>
          <w:sz w:val="22"/>
          <w:szCs w:val="22"/>
        </w:rPr>
        <w:t>nt</w:t>
      </w:r>
      <w:proofErr w:type="spellEnd"/>
      <w:r w:rsidR="0028773E" w:rsidRPr="004C61E4">
        <w:rPr>
          <w:rFonts w:ascii="Helvetica" w:eastAsia="Arial" w:hAnsi="Helvetica" w:cs="Arial"/>
          <w:sz w:val="22"/>
          <w:szCs w:val="22"/>
        </w:rPr>
        <w:t xml:space="preserve"> </w:t>
      </w:r>
      <w:r w:rsidR="00DE32B6" w:rsidRPr="004C61E4">
        <w:rPr>
          <w:rFonts w:ascii="Helvetica" w:eastAsia="Arial" w:hAnsi="Helvetica" w:cs="Arial"/>
          <w:sz w:val="22"/>
          <w:szCs w:val="22"/>
        </w:rPr>
        <w:t xml:space="preserve">shorter than that of the AUACAACC site, consistent with the single-nucleotide shift in its pairing register. </w:t>
      </w:r>
      <w:commentRangeStart w:id="571"/>
      <w:commentRangeStart w:id="572"/>
      <w:r w:rsidRPr="004C61E4">
        <w:rPr>
          <w:rFonts w:ascii="Helvetica" w:eastAsia="Arial" w:hAnsi="Helvetica" w:cs="Arial"/>
          <w:sz w:val="22"/>
          <w:szCs w:val="22"/>
        </w:rPr>
        <w:t>T</w:t>
      </w:r>
      <w:r w:rsidR="00C356DB" w:rsidRPr="004C61E4">
        <w:rPr>
          <w:rFonts w:ascii="Helvetica" w:eastAsia="Arial" w:hAnsi="Helvetica" w:cs="Arial"/>
          <w:sz w:val="22"/>
          <w:szCs w:val="22"/>
        </w:rPr>
        <w:t xml:space="preserve">he next </w:t>
      </w:r>
      <w:r w:rsidR="00F558A2" w:rsidRPr="004C61E4">
        <w:rPr>
          <w:rFonts w:ascii="Helvetica" w:eastAsia="Arial" w:hAnsi="Helvetica" w:cs="Arial"/>
          <w:sz w:val="22"/>
          <w:szCs w:val="22"/>
        </w:rPr>
        <w:t>1</w:t>
      </w:r>
      <w:r w:rsidR="001A4E27" w:rsidRPr="004C61E4">
        <w:rPr>
          <w:rFonts w:ascii="Helvetica" w:eastAsia="Arial" w:hAnsi="Helvetica" w:cs="Arial"/>
          <w:sz w:val="22"/>
          <w:szCs w:val="22"/>
        </w:rPr>
        <w:t>8</w:t>
      </w:r>
      <w:r w:rsidR="00540A0B" w:rsidRPr="004C61E4">
        <w:rPr>
          <w:rFonts w:ascii="Helvetica" w:eastAsia="Arial" w:hAnsi="Helvetica" w:cs="Arial"/>
          <w:sz w:val="22"/>
          <w:szCs w:val="22"/>
        </w:rPr>
        <w:t xml:space="preserve"> </w:t>
      </w:r>
      <w:r w:rsidR="00C356DB" w:rsidRPr="004C61E4">
        <w:rPr>
          <w:rFonts w:ascii="Helvetica" w:eastAsia="Arial" w:hAnsi="Helvetica" w:cs="Arial"/>
          <w:sz w:val="22"/>
          <w:szCs w:val="22"/>
        </w:rPr>
        <w:t xml:space="preserve">most </w:t>
      </w:r>
      <w:r w:rsidR="00B81129" w:rsidRPr="004C61E4">
        <w:rPr>
          <w:rFonts w:ascii="Helvetica" w:eastAsia="Arial" w:hAnsi="Helvetica" w:cs="Arial"/>
          <w:sz w:val="22"/>
          <w:szCs w:val="22"/>
        </w:rPr>
        <w:t>enriched</w:t>
      </w:r>
      <w:r w:rsidR="00C356DB" w:rsidRPr="004C61E4">
        <w:rPr>
          <w:rFonts w:ascii="Helvetica" w:eastAsia="Arial" w:hAnsi="Helvetica" w:cs="Arial"/>
          <w:sz w:val="22"/>
          <w:szCs w:val="22"/>
        </w:rPr>
        <w:t xml:space="preserve"> </w:t>
      </w:r>
      <w:r w:rsidR="00B81129" w:rsidRPr="004C61E4">
        <w:rPr>
          <w:rFonts w:ascii="Helvetica" w:eastAsia="Arial" w:hAnsi="Helvetica" w:cs="Arial"/>
          <w:i/>
          <w:sz w:val="22"/>
          <w:szCs w:val="22"/>
        </w:rPr>
        <w:t>k</w:t>
      </w:r>
      <w:r w:rsidR="00B81129" w:rsidRPr="004C61E4">
        <w:rPr>
          <w:rFonts w:ascii="Helvetica" w:eastAsia="Arial" w:hAnsi="Helvetica" w:cs="Arial"/>
          <w:sz w:val="22"/>
          <w:szCs w:val="22"/>
        </w:rPr>
        <w:t>-</w:t>
      </w:r>
      <w:proofErr w:type="spellStart"/>
      <w:r w:rsidR="00B81129" w:rsidRPr="004C61E4">
        <w:rPr>
          <w:rFonts w:ascii="Helvetica" w:eastAsia="Arial" w:hAnsi="Helvetica" w:cs="Arial"/>
          <w:sz w:val="22"/>
          <w:szCs w:val="22"/>
        </w:rPr>
        <w:t>mers</w:t>
      </w:r>
      <w:proofErr w:type="spellEnd"/>
      <w:r w:rsidR="00B81129" w:rsidRPr="004C61E4">
        <w:rPr>
          <w:rFonts w:ascii="Helvetica" w:eastAsia="Arial" w:hAnsi="Helvetica" w:cs="Arial"/>
          <w:sz w:val="22"/>
          <w:szCs w:val="22"/>
        </w:rPr>
        <w:t xml:space="preserve"> revealed additional </w:t>
      </w:r>
      <w:r w:rsidR="00C356DB" w:rsidRPr="004C61E4">
        <w:rPr>
          <w:rFonts w:ascii="Helvetica" w:eastAsia="Arial" w:hAnsi="Helvetica" w:cs="Arial"/>
          <w:sz w:val="22"/>
          <w:szCs w:val="22"/>
        </w:rPr>
        <w:t>3′</w:t>
      </w:r>
      <w:r w:rsidR="00B81129" w:rsidRPr="004C61E4">
        <w:rPr>
          <w:rFonts w:ascii="Helvetica" w:eastAsia="Arial" w:hAnsi="Helvetica" w:cs="Arial"/>
          <w:sz w:val="22"/>
          <w:szCs w:val="22"/>
        </w:rPr>
        <w:t>-</w:t>
      </w:r>
      <w:r w:rsidR="00C356DB" w:rsidRPr="004C61E4">
        <w:rPr>
          <w:rFonts w:ascii="Helvetica" w:eastAsia="Arial" w:hAnsi="Helvetica" w:cs="Arial"/>
          <w:sz w:val="22"/>
          <w:szCs w:val="22"/>
        </w:rPr>
        <w:t>site</w:t>
      </w:r>
      <w:r w:rsidR="00B81129" w:rsidRPr="004C61E4">
        <w:rPr>
          <w:rFonts w:ascii="Helvetica" w:eastAsia="Arial" w:hAnsi="Helvetica" w:cs="Arial"/>
          <w:sz w:val="22"/>
          <w:szCs w:val="22"/>
        </w:rPr>
        <w:t xml:space="preserve"> possibilities, </w:t>
      </w:r>
      <w:r w:rsidR="00C356DB" w:rsidRPr="004C61E4">
        <w:rPr>
          <w:rFonts w:ascii="Helvetica" w:eastAsia="Arial" w:hAnsi="Helvetica" w:cs="Arial"/>
          <w:sz w:val="22"/>
          <w:szCs w:val="22"/>
        </w:rPr>
        <w:t xml:space="preserve">together with their preferred and tolerated </w:t>
      </w:r>
      <w:commentRangeStart w:id="573"/>
      <w:r w:rsidR="00C356DB" w:rsidRPr="004C61E4">
        <w:rPr>
          <w:rFonts w:ascii="Helvetica" w:eastAsia="Arial" w:hAnsi="Helvetica" w:cs="Arial"/>
          <w:sz w:val="22"/>
          <w:szCs w:val="22"/>
        </w:rPr>
        <w:t>pairing registers and loop lengths</w:t>
      </w:r>
      <w:commentRangeEnd w:id="573"/>
      <w:r w:rsidR="003B5D78" w:rsidRPr="004C61E4">
        <w:rPr>
          <w:rStyle w:val="CommentReference"/>
          <w:rFonts w:ascii="Helvetica" w:hAnsi="Helvetica"/>
        </w:rPr>
        <w:commentReference w:id="573"/>
      </w:r>
      <w:r w:rsidR="00C356DB"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(Fig 2C). </w:t>
      </w:r>
      <w:r w:rsidR="00837AF0" w:rsidRPr="004C61E4">
        <w:rPr>
          <w:rFonts w:ascii="Helvetica" w:eastAsia="Arial" w:hAnsi="Helvetica" w:cs="Arial"/>
          <w:sz w:val="22"/>
          <w:szCs w:val="22"/>
        </w:rPr>
        <w:t xml:space="preserve">Each </w:t>
      </w:r>
      <w:r w:rsidR="008A005C" w:rsidRPr="004C61E4">
        <w:rPr>
          <w:rFonts w:ascii="Helvetica" w:eastAsia="Arial" w:hAnsi="Helvetica" w:cs="Arial"/>
          <w:sz w:val="22"/>
          <w:szCs w:val="22"/>
        </w:rPr>
        <w:t xml:space="preserve">had </w:t>
      </w:r>
      <w:r w:rsidR="0028773E" w:rsidRPr="004C61E4">
        <w:rPr>
          <w:rFonts w:ascii="Helvetica" w:eastAsia="Arial" w:hAnsi="Helvetica" w:cs="Arial"/>
          <w:sz w:val="22"/>
          <w:szCs w:val="22"/>
        </w:rPr>
        <w:t xml:space="preserve">a </w:t>
      </w:r>
      <w:r w:rsidR="00837AF0" w:rsidRPr="004C61E4">
        <w:rPr>
          <w:rFonts w:ascii="Helvetica" w:eastAsia="Arial" w:hAnsi="Helvetica" w:cs="Arial"/>
          <w:sz w:val="22"/>
          <w:szCs w:val="22"/>
        </w:rPr>
        <w:t>contiguous stretch</w:t>
      </w:r>
      <w:r w:rsidR="0028773E" w:rsidRPr="004C61E4">
        <w:rPr>
          <w:rFonts w:ascii="Helvetica" w:eastAsia="Arial" w:hAnsi="Helvetica" w:cs="Arial"/>
          <w:sz w:val="22"/>
          <w:szCs w:val="22"/>
        </w:rPr>
        <w:t xml:space="preserve"> of </w:t>
      </w:r>
      <w:r w:rsidR="00837AF0" w:rsidRPr="004C61E4">
        <w:rPr>
          <w:rFonts w:ascii="Helvetica" w:eastAsia="Arial" w:hAnsi="Helvetica" w:cs="Arial"/>
          <w:sz w:val="22"/>
          <w:szCs w:val="22"/>
        </w:rPr>
        <w:t>6–8</w:t>
      </w:r>
      <w:r w:rsidR="0028773E" w:rsidRPr="004C61E4">
        <w:rPr>
          <w:rFonts w:ascii="Helvetica" w:eastAsia="Arial" w:hAnsi="Helvetica" w:cs="Arial"/>
          <w:sz w:val="22"/>
          <w:szCs w:val="22"/>
        </w:rPr>
        <w:t xml:space="preserve"> perfect </w:t>
      </w:r>
      <w:r w:rsidR="008A005C" w:rsidRPr="004C61E4">
        <w:rPr>
          <w:rFonts w:ascii="Helvetica" w:eastAsia="Arial" w:hAnsi="Helvetica" w:cs="Arial"/>
          <w:sz w:val="22"/>
          <w:szCs w:val="22"/>
        </w:rPr>
        <w:t>Watson–Crick pair</w:t>
      </w:r>
      <w:r w:rsidR="00837AF0" w:rsidRPr="004C61E4">
        <w:rPr>
          <w:rFonts w:ascii="Helvetica" w:eastAsia="Arial" w:hAnsi="Helvetica" w:cs="Arial"/>
          <w:sz w:val="22"/>
          <w:szCs w:val="22"/>
        </w:rPr>
        <w:t>s to the let-7</w:t>
      </w:r>
      <w:r w:rsidR="003B7B47" w:rsidRPr="004C61E4">
        <w:rPr>
          <w:rFonts w:ascii="Helvetica" w:eastAsia="Arial" w:hAnsi="Helvetica" w:cs="Arial"/>
          <w:sz w:val="22"/>
          <w:szCs w:val="22"/>
        </w:rPr>
        <w:t>a</w:t>
      </w:r>
      <w:r w:rsidR="00837AF0" w:rsidRPr="004C61E4">
        <w:rPr>
          <w:rFonts w:ascii="Helvetica" w:eastAsia="Arial" w:hAnsi="Helvetica" w:cs="Arial"/>
          <w:sz w:val="22"/>
          <w:szCs w:val="22"/>
        </w:rPr>
        <w:t xml:space="preserve"> 3′ region, with no</w:t>
      </w:r>
      <w:r w:rsidR="005010D9" w:rsidRPr="004C61E4">
        <w:rPr>
          <w:rFonts w:ascii="Helvetica" w:eastAsia="Arial" w:hAnsi="Helvetica" w:cs="Arial"/>
          <w:sz w:val="22"/>
          <w:szCs w:val="22"/>
        </w:rPr>
        <w:t xml:space="preserve"> bulges, wobbles, or mismatches</w:t>
      </w:r>
      <w:r w:rsidR="009F6FB1" w:rsidRPr="004C61E4">
        <w:rPr>
          <w:rFonts w:ascii="Helvetica" w:eastAsia="Arial" w:hAnsi="Helvetica" w:cs="Arial"/>
          <w:sz w:val="22"/>
          <w:szCs w:val="22"/>
        </w:rPr>
        <w:t xml:space="preserve">, and usually including the ACAACC 6-mer, which </w:t>
      </w:r>
      <w:r w:rsidR="00F558A2" w:rsidRPr="004C61E4">
        <w:rPr>
          <w:rFonts w:ascii="Helvetica" w:eastAsia="Arial" w:hAnsi="Helvetica" w:cs="Arial"/>
          <w:sz w:val="22"/>
          <w:szCs w:val="22"/>
        </w:rPr>
        <w:t>matched</w:t>
      </w:r>
      <w:r w:rsidR="009F6FB1" w:rsidRPr="004C61E4">
        <w:rPr>
          <w:rFonts w:ascii="Helvetica" w:eastAsia="Arial" w:hAnsi="Helvetica" w:cs="Arial"/>
          <w:sz w:val="22"/>
          <w:szCs w:val="22"/>
        </w:rPr>
        <w:t xml:space="preserve"> miRNA positions 11–16</w:t>
      </w:r>
      <w:commentRangeEnd w:id="571"/>
      <w:r w:rsidR="003B5D78" w:rsidRPr="004C61E4">
        <w:rPr>
          <w:rStyle w:val="CommentReference"/>
          <w:rFonts w:ascii="Helvetica" w:hAnsi="Helvetica"/>
        </w:rPr>
        <w:commentReference w:id="571"/>
      </w:r>
      <w:r w:rsidR="00407BEB" w:rsidRPr="004C61E4">
        <w:rPr>
          <w:rFonts w:ascii="Helvetica" w:eastAsia="Arial" w:hAnsi="Helvetica" w:cs="Arial"/>
          <w:sz w:val="22"/>
          <w:szCs w:val="22"/>
        </w:rPr>
        <w:t>.</w:t>
      </w:r>
      <w:commentRangeEnd w:id="572"/>
      <w:r w:rsidR="003B5D78" w:rsidRPr="004C61E4">
        <w:rPr>
          <w:rStyle w:val="CommentReference"/>
          <w:rFonts w:ascii="Helvetica" w:hAnsi="Helvetica"/>
        </w:rPr>
        <w:commentReference w:id="572"/>
      </w:r>
    </w:p>
    <w:p w14:paraId="21D573F8" w14:textId="77777777" w:rsidR="005E5D7A" w:rsidRPr="004C61E4" w:rsidRDefault="005E5D7A" w:rsidP="004C61E4">
      <w:pPr>
        <w:pStyle w:val="Normal1"/>
        <w:ind w:firstLine="720"/>
        <w:contextualSpacing/>
        <w:rPr>
          <w:rFonts w:ascii="Helvetica" w:eastAsia="Arial" w:hAnsi="Helvetica" w:cs="Arial"/>
          <w:sz w:val="22"/>
          <w:szCs w:val="22"/>
        </w:rPr>
      </w:pPr>
    </w:p>
    <w:p w14:paraId="75E936BC" w14:textId="3D03BAE6" w:rsidR="005E5D7A" w:rsidRPr="004C61E4" w:rsidRDefault="005E5D7A"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 xml:space="preserve">3′ pairing can substantially </w:t>
      </w:r>
      <w:r w:rsidR="006C0A82" w:rsidRPr="004C61E4">
        <w:rPr>
          <w:rFonts w:ascii="Helvetica" w:eastAsia="Arial" w:hAnsi="Helvetica" w:cs="Arial"/>
          <w:b/>
          <w:sz w:val="22"/>
          <w:szCs w:val="22"/>
        </w:rPr>
        <w:t xml:space="preserve">increase </w:t>
      </w:r>
      <w:r w:rsidRPr="004C61E4">
        <w:rPr>
          <w:rFonts w:ascii="Helvetica" w:eastAsia="Arial" w:hAnsi="Helvetica" w:cs="Arial"/>
          <w:b/>
          <w:sz w:val="22"/>
          <w:szCs w:val="22"/>
        </w:rPr>
        <w:t>affinity and compensate for a seed mismatch</w:t>
      </w:r>
    </w:p>
    <w:p w14:paraId="2FDD2CD4" w14:textId="6844ECE8" w:rsidR="00CD3077" w:rsidRPr="004C61E4" w:rsidRDefault="00F83FD2"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For more comprehensive examination of 3′ sites </w:t>
      </w:r>
      <w:r w:rsidR="002E4468" w:rsidRPr="004C61E4">
        <w:rPr>
          <w:rFonts w:ascii="Helvetica" w:eastAsia="Arial" w:hAnsi="Helvetica" w:cs="Arial"/>
          <w:sz w:val="22"/>
          <w:szCs w:val="22"/>
        </w:rPr>
        <w:t xml:space="preserve">of </w:t>
      </w:r>
      <w:r w:rsidR="00987C9E" w:rsidRPr="004C61E4">
        <w:rPr>
          <w:rFonts w:ascii="Helvetica" w:eastAsia="Arial" w:hAnsi="Helvetica" w:cs="Arial"/>
          <w:sz w:val="22"/>
          <w:szCs w:val="22"/>
        </w:rPr>
        <w:t>varied</w:t>
      </w:r>
      <w:r w:rsidR="002E4468" w:rsidRPr="004C61E4">
        <w:rPr>
          <w:rFonts w:ascii="Helvetica" w:eastAsia="Arial" w:hAnsi="Helvetica" w:cs="Arial"/>
          <w:sz w:val="22"/>
          <w:szCs w:val="22"/>
        </w:rPr>
        <w:t xml:space="preserve"> lengths and </w:t>
      </w:r>
      <w:r w:rsidR="003C656A" w:rsidRPr="004C61E4">
        <w:rPr>
          <w:rFonts w:ascii="Helvetica" w:eastAsia="Arial" w:hAnsi="Helvetica" w:cs="Arial"/>
          <w:sz w:val="22"/>
          <w:szCs w:val="22"/>
        </w:rPr>
        <w:t>with</w:t>
      </w:r>
      <w:r w:rsidR="002E4468" w:rsidRPr="004C61E4">
        <w:rPr>
          <w:rFonts w:ascii="Helvetica" w:eastAsia="Arial" w:hAnsi="Helvetica" w:cs="Arial"/>
          <w:sz w:val="22"/>
          <w:szCs w:val="22"/>
        </w:rPr>
        <w:t>in different contexts</w:t>
      </w:r>
      <w:r w:rsidR="003C656A" w:rsidRPr="004C61E4">
        <w:rPr>
          <w:rFonts w:ascii="Helvetica" w:eastAsia="Arial" w:hAnsi="Helvetica" w:cs="Arial"/>
          <w:sz w:val="22"/>
          <w:szCs w:val="22"/>
        </w:rPr>
        <w:t xml:space="preserve"> (Fig. 1B)</w:t>
      </w:r>
      <w:r w:rsidR="002E4468" w:rsidRPr="004C61E4">
        <w:rPr>
          <w:rFonts w:ascii="Helvetica" w:eastAsia="Arial" w:hAnsi="Helvetica" w:cs="Arial"/>
          <w:sz w:val="22"/>
          <w:szCs w:val="22"/>
        </w:rPr>
        <w:t>, we enumerated</w:t>
      </w:r>
      <w:r w:rsidR="009D6C55" w:rsidRPr="004C61E4">
        <w:rPr>
          <w:rFonts w:ascii="Helvetica" w:eastAsia="Arial" w:hAnsi="Helvetica" w:cs="Arial"/>
          <w:sz w:val="22"/>
          <w:szCs w:val="22"/>
        </w:rPr>
        <w:t>, for each of the 18 seed</w:t>
      </w:r>
      <w:r w:rsidR="00F558A2" w:rsidRPr="004C61E4">
        <w:rPr>
          <w:rFonts w:ascii="Helvetica" w:eastAsia="Arial" w:hAnsi="Helvetica" w:cs="Arial"/>
          <w:sz w:val="22"/>
          <w:szCs w:val="22"/>
        </w:rPr>
        <w:t>-</w:t>
      </w:r>
      <w:r w:rsidR="009D6C55" w:rsidRPr="004C61E4">
        <w:rPr>
          <w:rFonts w:ascii="Helvetica" w:eastAsia="Arial" w:hAnsi="Helvetica" w:cs="Arial"/>
          <w:sz w:val="22"/>
          <w:szCs w:val="22"/>
        </w:rPr>
        <w:t>mismatch possibilities,</w:t>
      </w:r>
      <w:r w:rsidR="002E4468" w:rsidRPr="004C61E4">
        <w:rPr>
          <w:rFonts w:ascii="Helvetica" w:eastAsia="Arial" w:hAnsi="Helvetica" w:cs="Arial"/>
          <w:sz w:val="22"/>
          <w:szCs w:val="22"/>
        </w:rPr>
        <w:t xml:space="preserve"> 3′ sites of lengths </w:t>
      </w:r>
      <w:r w:rsidR="003C656A" w:rsidRPr="004C61E4">
        <w:rPr>
          <w:rFonts w:ascii="Helvetica" w:eastAsia="Arial" w:hAnsi="Helvetica" w:cs="Arial"/>
          <w:sz w:val="22"/>
          <w:szCs w:val="22"/>
        </w:rPr>
        <w:t>5–</w:t>
      </w:r>
      <w:r w:rsidR="009D6C55" w:rsidRPr="004C61E4">
        <w:rPr>
          <w:rFonts w:ascii="Helvetica" w:eastAsia="Arial" w:hAnsi="Helvetica" w:cs="Arial"/>
          <w:sz w:val="22"/>
          <w:szCs w:val="22"/>
        </w:rPr>
        <w:t>9</w:t>
      </w:r>
      <w:r w:rsidR="003C656A" w:rsidRPr="004C61E4">
        <w:rPr>
          <w:rFonts w:ascii="Helvetica" w:eastAsia="Arial" w:hAnsi="Helvetica" w:cs="Arial"/>
          <w:sz w:val="22"/>
          <w:szCs w:val="22"/>
        </w:rPr>
        <w:t xml:space="preserve"> </w:t>
      </w:r>
      <w:proofErr w:type="spellStart"/>
      <w:r w:rsidR="003C656A" w:rsidRPr="004C61E4">
        <w:rPr>
          <w:rFonts w:ascii="Helvetica" w:eastAsia="Arial" w:hAnsi="Helvetica" w:cs="Arial"/>
          <w:sz w:val="22"/>
          <w:szCs w:val="22"/>
        </w:rPr>
        <w:t>nt</w:t>
      </w:r>
      <w:proofErr w:type="spellEnd"/>
      <w:r w:rsidR="009D6C55" w:rsidRPr="004C61E4">
        <w:rPr>
          <w:rFonts w:ascii="Helvetica" w:eastAsia="Arial" w:hAnsi="Helvetica" w:cs="Arial"/>
          <w:sz w:val="22"/>
          <w:szCs w:val="22"/>
        </w:rPr>
        <w:t xml:space="preserve"> that perfectly paired</w:t>
      </w:r>
      <w:r w:rsidR="003C656A" w:rsidRPr="004C61E4">
        <w:rPr>
          <w:rFonts w:ascii="Helvetica" w:eastAsia="Arial" w:hAnsi="Helvetica" w:cs="Arial"/>
          <w:sz w:val="22"/>
          <w:szCs w:val="22"/>
        </w:rPr>
        <w:t xml:space="preserve"> </w:t>
      </w:r>
      <w:r w:rsidR="009D6C55" w:rsidRPr="004C61E4">
        <w:rPr>
          <w:rFonts w:ascii="Helvetica" w:eastAsia="Arial" w:hAnsi="Helvetica" w:cs="Arial"/>
          <w:sz w:val="22"/>
          <w:szCs w:val="22"/>
        </w:rPr>
        <w:t>to the miRNA</w:t>
      </w:r>
      <w:del w:id="574" w:author="Sean E. McGeary" w:date="2019-09-01T19:47:00Z">
        <w:r w:rsidR="009D6C55" w:rsidRPr="004C61E4" w:rsidDel="00A92677">
          <w:rPr>
            <w:rFonts w:ascii="Helvetica" w:eastAsia="Arial" w:hAnsi="Helvetica" w:cs="Arial"/>
            <w:sz w:val="22"/>
            <w:szCs w:val="22"/>
          </w:rPr>
          <w:delText>,</w:delText>
        </w:r>
      </w:del>
      <w:r w:rsidR="009D6C55" w:rsidRPr="004C61E4">
        <w:rPr>
          <w:rFonts w:ascii="Helvetica" w:eastAsia="Arial" w:hAnsi="Helvetica" w:cs="Arial"/>
          <w:sz w:val="22"/>
          <w:szCs w:val="22"/>
        </w:rPr>
        <w:t xml:space="preserve"> starting </w:t>
      </w:r>
      <w:commentRangeStart w:id="575"/>
      <w:del w:id="576" w:author="Sean E. McGeary" w:date="2019-09-01T19:45:00Z">
        <w:r w:rsidR="009D6C55" w:rsidRPr="004C61E4" w:rsidDel="00A92677">
          <w:rPr>
            <w:rFonts w:ascii="Helvetica" w:eastAsia="Arial" w:hAnsi="Helvetica" w:cs="Arial"/>
            <w:sz w:val="22"/>
            <w:szCs w:val="22"/>
          </w:rPr>
          <w:delText xml:space="preserve">at </w:delText>
        </w:r>
        <w:r w:rsidR="00F558A2" w:rsidRPr="004C61E4" w:rsidDel="00A92677">
          <w:rPr>
            <w:rFonts w:ascii="Helvetica" w:eastAsia="Arial" w:hAnsi="Helvetica" w:cs="Arial"/>
            <w:sz w:val="22"/>
            <w:szCs w:val="22"/>
          </w:rPr>
          <w:delText xml:space="preserve">any </w:delText>
        </w:r>
        <w:r w:rsidR="009D6C55" w:rsidRPr="004C61E4" w:rsidDel="00A92677">
          <w:rPr>
            <w:rFonts w:ascii="Helvetica" w:eastAsia="Arial" w:hAnsi="Helvetica" w:cs="Arial"/>
            <w:sz w:val="22"/>
            <w:szCs w:val="22"/>
          </w:rPr>
          <w:delText>registers</w:delText>
        </w:r>
        <w:r w:rsidR="003C656A" w:rsidRPr="004C61E4" w:rsidDel="00A92677">
          <w:rPr>
            <w:rFonts w:ascii="Helvetica" w:eastAsia="Arial" w:hAnsi="Helvetica" w:cs="Arial"/>
            <w:sz w:val="22"/>
            <w:szCs w:val="22"/>
          </w:rPr>
          <w:delText xml:space="preserve"> </w:delText>
        </w:r>
        <w:r w:rsidR="00F558A2" w:rsidRPr="004C61E4" w:rsidDel="00A92677">
          <w:rPr>
            <w:rFonts w:ascii="Helvetica" w:eastAsia="Arial" w:hAnsi="Helvetica" w:cs="Arial"/>
            <w:sz w:val="22"/>
            <w:szCs w:val="22"/>
          </w:rPr>
          <w:delText>from</w:delText>
        </w:r>
      </w:del>
      <w:ins w:id="577" w:author="Sean E. McGeary" w:date="2019-09-01T19:47:00Z">
        <w:r w:rsidR="00A92677" w:rsidRPr="004C61E4">
          <w:rPr>
            <w:rFonts w:ascii="Helvetica" w:eastAsia="Arial" w:hAnsi="Helvetica" w:cs="Arial"/>
            <w:sz w:val="22"/>
            <w:szCs w:val="22"/>
          </w:rPr>
          <w:t xml:space="preserve">at or 3′ of </w:t>
        </w:r>
      </w:ins>
      <w:ins w:id="578" w:author="Sean E. McGeary" w:date="2019-09-01T19:45:00Z">
        <w:r w:rsidR="00A92677" w:rsidRPr="004C61E4">
          <w:rPr>
            <w:rFonts w:ascii="Helvetica" w:eastAsia="Arial" w:hAnsi="Helvetica" w:cs="Arial"/>
            <w:sz w:val="22"/>
            <w:szCs w:val="22"/>
          </w:rPr>
          <w:t>miRNA nucleotide</w:t>
        </w:r>
      </w:ins>
      <w:r w:rsidR="00F558A2" w:rsidRPr="004C61E4">
        <w:rPr>
          <w:rFonts w:ascii="Helvetica" w:eastAsia="Arial" w:hAnsi="Helvetica" w:cs="Arial"/>
          <w:sz w:val="22"/>
          <w:szCs w:val="22"/>
        </w:rPr>
        <w:t xml:space="preserve"> </w:t>
      </w:r>
      <w:commentRangeStart w:id="579"/>
      <w:del w:id="580" w:author="Microsoft Office User" w:date="2019-09-02T19:11:00Z">
        <w:r w:rsidR="003C656A" w:rsidRPr="004C61E4" w:rsidDel="00E87DE6">
          <w:rPr>
            <w:rFonts w:ascii="Helvetica" w:eastAsia="Arial" w:hAnsi="Helvetica" w:cs="Arial"/>
            <w:sz w:val="22"/>
            <w:szCs w:val="22"/>
          </w:rPr>
          <w:delText>11</w:delText>
        </w:r>
        <w:commentRangeEnd w:id="575"/>
        <w:r w:rsidR="00A92677" w:rsidRPr="004C61E4" w:rsidDel="00E87DE6">
          <w:rPr>
            <w:rStyle w:val="CommentReference"/>
            <w:rFonts w:ascii="Helvetica" w:hAnsi="Helvetica"/>
          </w:rPr>
          <w:commentReference w:id="575"/>
        </w:r>
      </w:del>
      <w:ins w:id="581" w:author="Microsoft Office User" w:date="2019-09-02T19:11:00Z">
        <w:r w:rsidR="00E87DE6" w:rsidRPr="004C61E4">
          <w:rPr>
            <w:rFonts w:ascii="Helvetica" w:eastAsia="Arial" w:hAnsi="Helvetica" w:cs="Arial"/>
            <w:sz w:val="22"/>
            <w:szCs w:val="22"/>
          </w:rPr>
          <w:t>9</w:t>
        </w:r>
        <w:commentRangeEnd w:id="579"/>
        <w:r w:rsidR="00E87DE6" w:rsidRPr="004C61E4">
          <w:rPr>
            <w:rStyle w:val="CommentReference"/>
            <w:rFonts w:ascii="Helvetica" w:hAnsi="Helvetica"/>
          </w:rPr>
          <w:commentReference w:id="579"/>
        </w:r>
      </w:ins>
      <w:del w:id="582" w:author="Sean E. McGeary" w:date="2019-09-01T19:47:00Z">
        <w:r w:rsidR="003C656A" w:rsidRPr="004C61E4" w:rsidDel="00A92677">
          <w:rPr>
            <w:rFonts w:ascii="Helvetica" w:eastAsia="Arial" w:hAnsi="Helvetica" w:cs="Arial"/>
            <w:sz w:val="22"/>
            <w:szCs w:val="22"/>
          </w:rPr>
          <w:delText>–18</w:delText>
        </w:r>
      </w:del>
      <w:r w:rsidR="003C656A" w:rsidRPr="004C61E4">
        <w:rPr>
          <w:rFonts w:ascii="Helvetica" w:eastAsia="Arial" w:hAnsi="Helvetica" w:cs="Arial"/>
          <w:sz w:val="22"/>
          <w:szCs w:val="22"/>
        </w:rPr>
        <w:t xml:space="preserve">, </w:t>
      </w:r>
      <w:r w:rsidR="009D6C55" w:rsidRPr="004C61E4">
        <w:rPr>
          <w:rFonts w:ascii="Helvetica" w:eastAsia="Arial" w:hAnsi="Helvetica" w:cs="Arial"/>
          <w:sz w:val="22"/>
          <w:szCs w:val="22"/>
        </w:rPr>
        <w:t>allowing</w:t>
      </w:r>
      <w:r w:rsidR="003C656A" w:rsidRPr="004C61E4">
        <w:rPr>
          <w:rFonts w:ascii="Helvetica" w:eastAsia="Arial" w:hAnsi="Helvetica" w:cs="Arial"/>
          <w:sz w:val="22"/>
          <w:szCs w:val="22"/>
        </w:rPr>
        <w:t xml:space="preserve"> loops of 0–1</w:t>
      </w:r>
      <w:ins w:id="583" w:author="Microsoft Office User" w:date="2019-07-02T11:45:00Z">
        <w:r w:rsidR="003B29C0" w:rsidRPr="004C61E4">
          <w:rPr>
            <w:rFonts w:ascii="Helvetica" w:eastAsia="Arial" w:hAnsi="Helvetica" w:cs="Arial"/>
            <w:sz w:val="22"/>
            <w:szCs w:val="22"/>
          </w:rPr>
          <w:t>7</w:t>
        </w:r>
      </w:ins>
      <w:del w:id="584" w:author="Microsoft Office User" w:date="2019-07-02T11:45:00Z">
        <w:r w:rsidR="003C656A" w:rsidRPr="004C61E4" w:rsidDel="003B29C0">
          <w:rPr>
            <w:rFonts w:ascii="Helvetica" w:eastAsia="Arial" w:hAnsi="Helvetica" w:cs="Arial"/>
            <w:sz w:val="22"/>
            <w:szCs w:val="22"/>
          </w:rPr>
          <w:delText>6</w:delText>
        </w:r>
      </w:del>
      <w:r w:rsidR="003C656A" w:rsidRPr="004C61E4">
        <w:rPr>
          <w:rFonts w:ascii="Helvetica" w:eastAsia="Arial" w:hAnsi="Helvetica" w:cs="Arial"/>
          <w:sz w:val="22"/>
          <w:szCs w:val="22"/>
        </w:rPr>
        <w:t xml:space="preserve"> </w:t>
      </w:r>
      <w:proofErr w:type="spellStart"/>
      <w:r w:rsidR="003C656A" w:rsidRPr="004C61E4">
        <w:rPr>
          <w:rFonts w:ascii="Helvetica" w:eastAsia="Arial" w:hAnsi="Helvetica" w:cs="Arial"/>
          <w:sz w:val="22"/>
          <w:szCs w:val="22"/>
        </w:rPr>
        <w:t>nt</w:t>
      </w:r>
      <w:proofErr w:type="spellEnd"/>
      <w:r w:rsidR="003C656A" w:rsidRPr="004C61E4">
        <w:rPr>
          <w:rFonts w:ascii="Helvetica" w:eastAsia="Arial" w:hAnsi="Helvetica" w:cs="Arial"/>
          <w:sz w:val="22"/>
          <w:szCs w:val="22"/>
        </w:rPr>
        <w:t xml:space="preserve"> </w:t>
      </w:r>
      <w:r w:rsidR="00FF058E" w:rsidRPr="004C61E4">
        <w:rPr>
          <w:rFonts w:ascii="Helvetica" w:eastAsia="Arial" w:hAnsi="Helvetica" w:cs="Arial"/>
          <w:sz w:val="22"/>
          <w:szCs w:val="22"/>
        </w:rPr>
        <w:t xml:space="preserve">to </w:t>
      </w:r>
      <w:r w:rsidR="003C656A" w:rsidRPr="004C61E4">
        <w:rPr>
          <w:rFonts w:ascii="Helvetica" w:eastAsia="Arial" w:hAnsi="Helvetica" w:cs="Arial"/>
          <w:sz w:val="22"/>
          <w:szCs w:val="22"/>
        </w:rPr>
        <w:t>separat</w:t>
      </w:r>
      <w:r w:rsidR="00FF058E" w:rsidRPr="004C61E4">
        <w:rPr>
          <w:rFonts w:ascii="Helvetica" w:eastAsia="Arial" w:hAnsi="Helvetica" w:cs="Arial"/>
          <w:sz w:val="22"/>
          <w:szCs w:val="22"/>
        </w:rPr>
        <w:t>e</w:t>
      </w:r>
      <w:r w:rsidR="003C656A" w:rsidRPr="004C61E4">
        <w:rPr>
          <w:rFonts w:ascii="Helvetica" w:eastAsia="Arial" w:hAnsi="Helvetica" w:cs="Arial"/>
          <w:sz w:val="22"/>
          <w:szCs w:val="22"/>
        </w:rPr>
        <w:t xml:space="preserve"> the seed site from the 3′ sites. </w:t>
      </w:r>
      <w:r w:rsidRPr="004C61E4">
        <w:rPr>
          <w:rFonts w:ascii="Helvetica" w:eastAsia="Arial" w:hAnsi="Helvetica" w:cs="Arial"/>
          <w:sz w:val="22"/>
          <w:szCs w:val="22"/>
        </w:rPr>
        <w:t xml:space="preserve"> </w:t>
      </w:r>
      <w:del w:id="585" w:author="David Bartel" w:date="2019-06-28T09:37:00Z">
        <w:r w:rsidR="009D6C55" w:rsidRPr="004C61E4" w:rsidDel="002759A1">
          <w:rPr>
            <w:rFonts w:ascii="Helvetica" w:eastAsia="Arial" w:hAnsi="Helvetica" w:cs="Arial"/>
            <w:sz w:val="22"/>
            <w:szCs w:val="22"/>
          </w:rPr>
          <w:delText>For each o</w:delText>
        </w:r>
      </w:del>
      <w:ins w:id="586" w:author="David Bartel" w:date="2019-06-28T09:37:00Z">
        <w:r w:rsidR="002759A1" w:rsidRPr="004C61E4">
          <w:rPr>
            <w:rFonts w:ascii="Helvetica" w:eastAsia="Arial" w:hAnsi="Helvetica" w:cs="Arial"/>
            <w:sz w:val="22"/>
            <w:szCs w:val="22"/>
          </w:rPr>
          <w:t>O</w:t>
        </w:r>
      </w:ins>
      <w:r w:rsidR="009D6C55" w:rsidRPr="004C61E4">
        <w:rPr>
          <w:rFonts w:ascii="Helvetica" w:eastAsia="Arial" w:hAnsi="Helvetica" w:cs="Arial"/>
          <w:sz w:val="22"/>
          <w:szCs w:val="22"/>
        </w:rPr>
        <w:t>f these</w:t>
      </w:r>
      <w:ins w:id="587" w:author="David Bartel" w:date="2019-06-28T09:37:00Z">
        <w:r w:rsidR="002759A1" w:rsidRPr="004C61E4">
          <w:rPr>
            <w:rFonts w:ascii="Helvetica" w:eastAsia="Arial" w:hAnsi="Helvetica" w:cs="Arial"/>
            <w:sz w:val="22"/>
            <w:szCs w:val="22"/>
          </w:rPr>
          <w:t xml:space="preserve"> 1</w:t>
        </w:r>
        <w:commentRangeStart w:id="588"/>
        <w:r w:rsidR="002759A1" w:rsidRPr="004C61E4">
          <w:rPr>
            <w:rFonts w:ascii="Helvetica" w:eastAsia="Arial" w:hAnsi="Helvetica" w:cs="Arial"/>
            <w:sz w:val="22"/>
            <w:szCs w:val="22"/>
          </w:rPr>
          <w:t>2</w:t>
        </w:r>
        <w:del w:id="589" w:author="Microsoft Office User" w:date="2019-07-02T11:46:00Z">
          <w:r w:rsidR="002759A1" w:rsidRPr="004C61E4" w:rsidDel="003B29C0">
            <w:rPr>
              <w:rFonts w:ascii="Helvetica" w:eastAsia="Arial" w:hAnsi="Helvetica" w:cs="Arial"/>
              <w:sz w:val="22"/>
              <w:szCs w:val="22"/>
            </w:rPr>
            <w:delText>,XXX</w:delText>
          </w:r>
        </w:del>
      </w:ins>
      <w:ins w:id="590" w:author="Microsoft Office User" w:date="2019-07-02T11:46:00Z">
        <w:r w:rsidR="003B29C0" w:rsidRPr="004C61E4">
          <w:rPr>
            <w:rFonts w:ascii="Helvetica" w:eastAsia="Arial" w:hAnsi="Helvetica" w:cs="Arial"/>
            <w:sz w:val="22"/>
            <w:szCs w:val="22"/>
          </w:rPr>
          <w:t>,960</w:t>
        </w:r>
      </w:ins>
      <w:commentRangeEnd w:id="588"/>
      <w:r w:rsidR="00CB63A3" w:rsidRPr="004C61E4">
        <w:rPr>
          <w:rStyle w:val="CommentReference"/>
          <w:rFonts w:ascii="Helvetica" w:hAnsi="Helvetica"/>
        </w:rPr>
        <w:commentReference w:id="588"/>
      </w:r>
      <w:ins w:id="591" w:author="David Bartel" w:date="2019-06-28T09:37:00Z">
        <w:r w:rsidR="002759A1" w:rsidRPr="004C61E4">
          <w:rPr>
            <w:rFonts w:ascii="Helvetica" w:eastAsia="Arial" w:hAnsi="Helvetica" w:cs="Arial"/>
            <w:sz w:val="22"/>
            <w:szCs w:val="22"/>
          </w:rPr>
          <w:t xml:space="preserve"> </w:t>
        </w:r>
      </w:ins>
      <w:ins w:id="592" w:author="David Bartel" w:date="2019-06-28T09:38:00Z">
        <w:r w:rsidR="002759A1" w:rsidRPr="004C61E4">
          <w:rPr>
            <w:rFonts w:ascii="Helvetica" w:eastAsia="Arial" w:hAnsi="Helvetica" w:cs="Arial"/>
            <w:sz w:val="22"/>
            <w:szCs w:val="22"/>
          </w:rPr>
          <w:t>site possibilities</w:t>
        </w:r>
        <w:commentRangeStart w:id="593"/>
        <w:r w:rsidR="002759A1" w:rsidRPr="004C61E4">
          <w:rPr>
            <w:rFonts w:ascii="Helvetica" w:eastAsia="Arial" w:hAnsi="Helvetica" w:cs="Arial"/>
            <w:sz w:val="22"/>
            <w:szCs w:val="22"/>
          </w:rPr>
          <w:t>,</w:t>
        </w:r>
      </w:ins>
      <w:r w:rsidR="009D6C55" w:rsidRPr="004C61E4">
        <w:rPr>
          <w:rFonts w:ascii="Helvetica" w:eastAsia="Arial" w:hAnsi="Helvetica" w:cs="Arial"/>
          <w:sz w:val="22"/>
          <w:szCs w:val="22"/>
        </w:rPr>
        <w:t xml:space="preserve"> </w:t>
      </w:r>
      <w:commentRangeStart w:id="594"/>
      <w:r w:rsidR="009D6C55" w:rsidRPr="004C61E4">
        <w:rPr>
          <w:rFonts w:ascii="Helvetica" w:eastAsia="Arial" w:hAnsi="Helvetica" w:cs="Arial"/>
          <w:sz w:val="22"/>
          <w:szCs w:val="22"/>
        </w:rPr>
        <w:t>12,</w:t>
      </w:r>
      <w:r w:rsidR="00220DF3" w:rsidRPr="004C61E4">
        <w:rPr>
          <w:rFonts w:ascii="Helvetica" w:eastAsia="Arial" w:hAnsi="Helvetica" w:cs="Arial"/>
          <w:sz w:val="22"/>
          <w:szCs w:val="22"/>
          <w:highlight w:val="yellow"/>
        </w:rPr>
        <w:t>638</w:t>
      </w:r>
      <w:commentRangeEnd w:id="594"/>
      <w:r w:rsidR="00622E0E" w:rsidRPr="004C61E4">
        <w:rPr>
          <w:rStyle w:val="CommentReference"/>
          <w:rFonts w:ascii="Helvetica" w:hAnsi="Helvetica"/>
        </w:rPr>
        <w:commentReference w:id="594"/>
      </w:r>
      <w:r w:rsidR="009D6C55" w:rsidRPr="004C61E4">
        <w:rPr>
          <w:rFonts w:ascii="Helvetica" w:eastAsia="Arial" w:hAnsi="Helvetica" w:cs="Arial"/>
          <w:sz w:val="22"/>
          <w:szCs w:val="22"/>
        </w:rPr>
        <w:t xml:space="preserve"> </w:t>
      </w:r>
      <w:commentRangeEnd w:id="593"/>
      <w:r w:rsidR="00CB63A3" w:rsidRPr="004C61E4">
        <w:rPr>
          <w:rStyle w:val="CommentReference"/>
          <w:rFonts w:ascii="Helvetica" w:hAnsi="Helvetica"/>
        </w:rPr>
        <w:commentReference w:id="593"/>
      </w:r>
      <w:del w:id="595" w:author="David Bartel" w:date="2019-06-28T09:38:00Z">
        <w:r w:rsidR="009D6C55" w:rsidRPr="004C61E4" w:rsidDel="002759A1">
          <w:rPr>
            <w:rFonts w:ascii="Helvetica" w:eastAsia="Arial" w:hAnsi="Helvetica" w:cs="Arial"/>
            <w:sz w:val="22"/>
            <w:szCs w:val="22"/>
          </w:rPr>
          <w:delText>site</w:delText>
        </w:r>
        <w:r w:rsidR="00F558A2" w:rsidRPr="004C61E4" w:rsidDel="002759A1">
          <w:rPr>
            <w:rFonts w:ascii="Helvetica" w:eastAsia="Arial" w:hAnsi="Helvetica" w:cs="Arial"/>
            <w:sz w:val="22"/>
            <w:szCs w:val="22"/>
          </w:rPr>
          <w:delText xml:space="preserve"> possibilities</w:delText>
        </w:r>
      </w:del>
      <w:ins w:id="596" w:author="David Bartel" w:date="2019-06-28T09:38:00Z">
        <w:r w:rsidR="002759A1" w:rsidRPr="004C61E4">
          <w:rPr>
            <w:rFonts w:ascii="Helvetica" w:eastAsia="Arial" w:hAnsi="Helvetica" w:cs="Arial"/>
            <w:sz w:val="22"/>
            <w:szCs w:val="22"/>
          </w:rPr>
          <w:t xml:space="preserve">has </w:t>
        </w:r>
      </w:ins>
      <w:ins w:id="597" w:author="David Bartel" w:date="2019-06-28T09:39:00Z">
        <w:r w:rsidR="002759A1" w:rsidRPr="004C61E4">
          <w:rPr>
            <w:rFonts w:ascii="Helvetica" w:eastAsia="Arial" w:hAnsi="Helvetica" w:cs="Arial"/>
            <w:sz w:val="22"/>
            <w:szCs w:val="22"/>
          </w:rPr>
          <w:t>sufficient read coverage for analysis, and for each of these</w:t>
        </w:r>
      </w:ins>
      <w:ins w:id="598" w:author="David Bartel" w:date="2019-06-28T09:40:00Z">
        <w:r w:rsidR="002759A1" w:rsidRPr="004C61E4">
          <w:rPr>
            <w:rFonts w:ascii="Helvetica" w:eastAsia="Arial" w:hAnsi="Helvetica" w:cs="Arial"/>
            <w:sz w:val="22"/>
            <w:szCs w:val="22"/>
          </w:rPr>
          <w:t>,</w:t>
        </w:r>
      </w:ins>
      <w:del w:id="599" w:author="David Bartel" w:date="2019-06-28T09:39:00Z">
        <w:r w:rsidR="009D6C55" w:rsidRPr="004C61E4" w:rsidDel="002759A1">
          <w:rPr>
            <w:rFonts w:ascii="Helvetica" w:eastAsia="Arial" w:hAnsi="Helvetica" w:cs="Arial"/>
            <w:sz w:val="22"/>
            <w:szCs w:val="22"/>
          </w:rPr>
          <w:delText>,</w:delText>
        </w:r>
      </w:del>
      <w:r w:rsidR="00C8166C" w:rsidRPr="004C61E4">
        <w:rPr>
          <w:rFonts w:ascii="Helvetica" w:eastAsia="Arial" w:hAnsi="Helvetica" w:cs="Arial"/>
          <w:sz w:val="22"/>
          <w:szCs w:val="22"/>
        </w:rPr>
        <w:t xml:space="preserve"> </w:t>
      </w:r>
      <w:r w:rsidR="009D6C55" w:rsidRPr="004C61E4">
        <w:rPr>
          <w:rFonts w:ascii="Helvetica" w:eastAsia="Arial" w:hAnsi="Helvetica" w:cs="Arial"/>
          <w:sz w:val="22"/>
          <w:szCs w:val="22"/>
        </w:rPr>
        <w:t xml:space="preserve">the </w:t>
      </w:r>
      <w:commentRangeStart w:id="600"/>
      <w:r w:rsidR="00C8166C" w:rsidRPr="004C61E4">
        <w:rPr>
          <w:rFonts w:ascii="Helvetica" w:eastAsia="Arial" w:hAnsi="Helvetica" w:cs="Arial"/>
          <w:sz w:val="22"/>
          <w:szCs w:val="22"/>
        </w:rPr>
        <w:t>enrichment profile</w:t>
      </w:r>
      <w:r w:rsidR="00AB511D" w:rsidRPr="004C61E4">
        <w:rPr>
          <w:rFonts w:ascii="Helvetica" w:eastAsia="Arial" w:hAnsi="Helvetica" w:cs="Arial"/>
          <w:sz w:val="22"/>
          <w:szCs w:val="22"/>
        </w:rPr>
        <w:t xml:space="preserve"> across AGO</w:t>
      </w:r>
      <w:ins w:id="601" w:author="Sean E. McGeary" w:date="2019-09-01T19:44:00Z">
        <w:r w:rsidR="00A92677" w:rsidRPr="004C61E4">
          <w:rPr>
            <w:rFonts w:ascii="Helvetica" w:eastAsia="Arial" w:hAnsi="Helvetica" w:cs="Arial"/>
            <w:sz w:val="22"/>
            <w:szCs w:val="22"/>
          </w:rPr>
          <w:t>2</w:t>
        </w:r>
      </w:ins>
      <w:del w:id="602" w:author="Sean E. McGeary" w:date="2019-09-01T19:44:00Z">
        <w:r w:rsidR="00AB511D" w:rsidRPr="004C61E4" w:rsidDel="00A92677">
          <w:rPr>
            <w:rFonts w:ascii="Helvetica" w:eastAsia="Arial" w:hAnsi="Helvetica" w:cs="Arial"/>
            <w:sz w:val="22"/>
            <w:szCs w:val="22"/>
          </w:rPr>
          <w:delText>-</w:delText>
        </w:r>
      </w:del>
      <w:ins w:id="603" w:author="Sean E. McGeary" w:date="2019-09-01T19:44:00Z">
        <w:r w:rsidR="00A92677" w:rsidRPr="004C61E4">
          <w:rPr>
            <w:rFonts w:ascii="Helvetica" w:eastAsia="Arial" w:hAnsi="Helvetica" w:cs="Arial"/>
            <w:sz w:val="22"/>
            <w:szCs w:val="22"/>
          </w:rPr>
          <w:t>–</w:t>
        </w:r>
      </w:ins>
      <w:r w:rsidR="00AB511D" w:rsidRPr="004C61E4">
        <w:rPr>
          <w:rFonts w:ascii="Helvetica" w:eastAsia="Arial" w:hAnsi="Helvetica" w:cs="Arial"/>
          <w:sz w:val="22"/>
          <w:szCs w:val="22"/>
        </w:rPr>
        <w:t>let-7a concentrations</w:t>
      </w:r>
      <w:r w:rsidR="00C8166C" w:rsidRPr="004C61E4">
        <w:rPr>
          <w:rFonts w:ascii="Helvetica" w:eastAsia="Arial" w:hAnsi="Helvetica" w:cs="Arial"/>
          <w:sz w:val="22"/>
          <w:szCs w:val="22"/>
        </w:rPr>
        <w:t xml:space="preserve"> w</w:t>
      </w:r>
      <w:r w:rsidR="00F558A2" w:rsidRPr="004C61E4">
        <w:rPr>
          <w:rFonts w:ascii="Helvetica" w:eastAsia="Arial" w:hAnsi="Helvetica" w:cs="Arial"/>
          <w:sz w:val="22"/>
          <w:szCs w:val="22"/>
        </w:rPr>
        <w:t>as</w:t>
      </w:r>
      <w:r w:rsidR="00C8166C" w:rsidRPr="004C61E4">
        <w:rPr>
          <w:rFonts w:ascii="Helvetica" w:eastAsia="Arial" w:hAnsi="Helvetica" w:cs="Arial"/>
          <w:sz w:val="22"/>
          <w:szCs w:val="22"/>
        </w:rPr>
        <w:t xml:space="preserve"> used to calculate </w:t>
      </w:r>
      <w:del w:id="604" w:author="Namita Bisaria" w:date="2019-06-09T11:27:00Z">
        <w:r w:rsidR="00F558A2" w:rsidRPr="004C61E4" w:rsidDel="00C772A2">
          <w:rPr>
            <w:rFonts w:ascii="Helvetica" w:eastAsia="Arial" w:hAnsi="Helvetica" w:cs="Arial"/>
            <w:sz w:val="22"/>
            <w:szCs w:val="22"/>
          </w:rPr>
          <w:delText xml:space="preserve">the </w:delText>
        </w:r>
      </w:del>
      <w:ins w:id="605" w:author="Namita Bisaria" w:date="2019-06-09T11:27:00Z">
        <w:del w:id="606" w:author="David Bartel" w:date="2019-06-28T09:33:00Z">
          <w:r w:rsidR="00C772A2" w:rsidRPr="004C61E4" w:rsidDel="002759A1">
            <w:rPr>
              <w:rFonts w:ascii="Helvetica" w:eastAsia="Arial" w:hAnsi="Helvetica" w:cs="Arial"/>
              <w:sz w:val="22"/>
              <w:szCs w:val="22"/>
            </w:rPr>
            <w:delText>a</w:delText>
          </w:r>
        </w:del>
      </w:ins>
      <w:ins w:id="607" w:author="David Bartel" w:date="2019-06-28T09:33:00Z">
        <w:r w:rsidR="002759A1" w:rsidRPr="004C61E4">
          <w:rPr>
            <w:rFonts w:ascii="Helvetica" w:eastAsia="Arial" w:hAnsi="Helvetica" w:cs="Arial"/>
            <w:sz w:val="22"/>
            <w:szCs w:val="22"/>
          </w:rPr>
          <w:t>its</w:t>
        </w:r>
      </w:ins>
      <w:r w:rsidR="00C772A2"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relative </w:t>
      </w:r>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r w:rsidR="00C772A2" w:rsidRPr="004C61E4">
        <w:rPr>
          <w:rFonts w:ascii="Helvetica" w:eastAsia="Arial" w:hAnsi="Helvetica" w:cs="Arial"/>
          <w:sz w:val="22"/>
          <w:szCs w:val="22"/>
        </w:rPr>
        <w:t xml:space="preserve"> value,</w:t>
      </w:r>
      <w:r w:rsidRPr="004C61E4">
        <w:rPr>
          <w:rFonts w:ascii="Helvetica" w:eastAsia="Arial" w:hAnsi="Helvetica" w:cs="Arial"/>
          <w:sz w:val="22"/>
          <w:szCs w:val="22"/>
        </w:rPr>
        <w:t xml:space="preserve"> using a previously</w:t>
      </w:r>
      <w:r w:rsidR="00C8166C" w:rsidRPr="004C61E4">
        <w:rPr>
          <w:rFonts w:ascii="Helvetica" w:eastAsia="Arial" w:hAnsi="Helvetica" w:cs="Arial"/>
          <w:sz w:val="22"/>
          <w:szCs w:val="22"/>
        </w:rPr>
        <w:t xml:space="preserve"> described </w:t>
      </w:r>
      <w:r w:rsidRPr="004C61E4">
        <w:rPr>
          <w:rFonts w:ascii="Helvetica" w:eastAsia="Arial" w:hAnsi="Helvetica" w:cs="Arial"/>
          <w:sz w:val="22"/>
          <w:szCs w:val="22"/>
        </w:rPr>
        <w:t>computational pipeline</w:t>
      </w:r>
      <w:commentRangeEnd w:id="600"/>
      <w:r w:rsidR="00CB63A3" w:rsidRPr="004C61E4">
        <w:rPr>
          <w:rStyle w:val="CommentReference"/>
          <w:rFonts w:ascii="Helvetica" w:hAnsi="Helvetica"/>
        </w:rPr>
        <w:commentReference w:id="600"/>
      </w:r>
      <w:r w:rsidRPr="004C61E4">
        <w:rPr>
          <w:rFonts w:ascii="Helvetica" w:eastAsia="Arial" w:hAnsi="Helvetica" w:cs="Arial"/>
          <w:sz w:val="22"/>
          <w:szCs w:val="22"/>
        </w:rPr>
        <w:t xml:space="preserve"> </w:t>
      </w:r>
      <w:r w:rsidR="00C8166C" w:rsidRPr="004C61E4">
        <w:rPr>
          <w:rFonts w:ascii="Helvetica" w:eastAsia="Arial" w:hAnsi="Helvetica" w:cs="Arial"/>
          <w:sz w:val="22"/>
          <w:szCs w:val="22"/>
        </w:rPr>
        <w:t>(</w:t>
      </w:r>
      <w:del w:id="608" w:author="Sean E. McGeary" w:date="2019-09-01T19:50:00Z">
        <w:r w:rsidR="00C8166C" w:rsidRPr="004C61E4" w:rsidDel="00A92677">
          <w:rPr>
            <w:rFonts w:ascii="Helvetica" w:eastAsia="Arial" w:hAnsi="Helvetica" w:cs="Arial"/>
            <w:sz w:val="22"/>
            <w:szCs w:val="22"/>
          </w:rPr>
          <w:delText>REF</w:delText>
        </w:r>
      </w:del>
      <w:ins w:id="609" w:author="Sean E. McGeary" w:date="2019-09-01T19:50:00Z">
        <w:r w:rsidR="00A92677" w:rsidRPr="004C61E4">
          <w:rPr>
            <w:rFonts w:ascii="Helvetica" w:eastAsia="Arial" w:hAnsi="Helvetica" w:cs="Arial"/>
            <w:sz w:val="22"/>
            <w:szCs w:val="22"/>
          </w:rPr>
          <w:t>McGeary, Lin, et al., 2019</w:t>
        </w:r>
      </w:ins>
      <w:r w:rsidR="00C8166C" w:rsidRPr="004C61E4">
        <w:rPr>
          <w:rFonts w:ascii="Helvetica" w:eastAsia="Arial" w:hAnsi="Helvetica" w:cs="Arial"/>
          <w:sz w:val="22"/>
          <w:szCs w:val="22"/>
        </w:rPr>
        <w:t xml:space="preserve">). </w:t>
      </w:r>
      <w:commentRangeStart w:id="610"/>
      <w:r w:rsidR="00F558A2" w:rsidRPr="004C61E4">
        <w:rPr>
          <w:rFonts w:ascii="Helvetica" w:eastAsia="Arial" w:hAnsi="Helvetica" w:cs="Arial"/>
          <w:sz w:val="22"/>
          <w:szCs w:val="22"/>
        </w:rPr>
        <w:t>These</w:t>
      </w:r>
      <w:r w:rsidR="00C8166C" w:rsidRPr="004C61E4">
        <w:rPr>
          <w:rFonts w:ascii="Helvetica" w:eastAsia="Arial" w:hAnsi="Helvetica" w:cs="Arial"/>
          <w:sz w:val="22"/>
          <w:szCs w:val="22"/>
        </w:rPr>
        <w:t xml:space="preserve"> </w:t>
      </w:r>
      <w:ins w:id="611" w:author="Sean E. McGeary" w:date="2019-09-01T20:07:00Z">
        <w:r w:rsidR="00CB63A3" w:rsidRPr="004C61E4">
          <w:rPr>
            <w:rFonts w:ascii="Helvetica" w:eastAsia="Arial" w:hAnsi="Helvetica" w:cs="Arial"/>
            <w:sz w:val="22"/>
            <w:szCs w:val="22"/>
          </w:rPr>
          <w:t xml:space="preserve">relative </w:t>
        </w:r>
      </w:ins>
      <w:del w:id="612" w:author="David Bartel" w:date="2019-06-28T09:32:00Z">
        <w:r w:rsidR="00C8166C" w:rsidRPr="004C61E4" w:rsidDel="006C0A82">
          <w:rPr>
            <w:rFonts w:ascii="Helvetica" w:eastAsia="Arial" w:hAnsi="Helvetica" w:cs="Arial"/>
            <w:sz w:val="22"/>
            <w:szCs w:val="22"/>
          </w:rPr>
          <w:delText xml:space="preserve">relative </w:delText>
        </w:r>
      </w:del>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ins w:id="613" w:author="David Bartel" w:date="2019-06-28T09:32:00Z">
        <w:del w:id="614" w:author="Sean E. McGeary" w:date="2019-09-01T20:07:00Z">
          <w:r w:rsidR="006C0A82" w:rsidRPr="004C61E4" w:rsidDel="00CB63A3">
            <w:rPr>
              <w:rFonts w:ascii="Helvetica" w:eastAsia="Arial" w:hAnsi="Helvetica" w:cs="Arial"/>
              <w:sz w:val="22"/>
              <w:szCs w:val="22"/>
              <w:vertAlign w:val="subscript"/>
            </w:rPr>
            <w:delText>,Rel</w:delText>
          </w:r>
        </w:del>
      </w:ins>
      <w:r w:rsidR="00C8166C" w:rsidRPr="004C61E4">
        <w:rPr>
          <w:rFonts w:ascii="Helvetica" w:eastAsia="Arial" w:hAnsi="Helvetica" w:cs="Arial"/>
          <w:sz w:val="22"/>
          <w:szCs w:val="22"/>
        </w:rPr>
        <w:t xml:space="preserve"> values span</w:t>
      </w:r>
      <w:r w:rsidR="00F558A2" w:rsidRPr="004C61E4">
        <w:rPr>
          <w:rFonts w:ascii="Helvetica" w:eastAsia="Arial" w:hAnsi="Helvetica" w:cs="Arial"/>
          <w:sz w:val="22"/>
          <w:szCs w:val="22"/>
        </w:rPr>
        <w:t>ned</w:t>
      </w:r>
      <w:r w:rsidR="00C8166C" w:rsidRPr="004C61E4">
        <w:rPr>
          <w:rFonts w:ascii="Helvetica" w:eastAsia="Arial" w:hAnsi="Helvetica" w:cs="Arial"/>
          <w:sz w:val="22"/>
          <w:szCs w:val="22"/>
        </w:rPr>
        <w:t xml:space="preserve"> a </w:t>
      </w:r>
      <w:r w:rsidR="0089377A" w:rsidRPr="004C61E4">
        <w:rPr>
          <w:rFonts w:ascii="Helvetica" w:eastAsia="Arial" w:hAnsi="Helvetica" w:cs="Arial"/>
          <w:sz w:val="22"/>
          <w:szCs w:val="22"/>
        </w:rPr>
        <w:t>&gt;</w:t>
      </w:r>
      <w:r w:rsidR="00C8166C" w:rsidRPr="004C61E4">
        <w:rPr>
          <w:rFonts w:ascii="Helvetica" w:eastAsia="Arial" w:hAnsi="Helvetica" w:cs="Arial"/>
          <w:sz w:val="22"/>
          <w:szCs w:val="22"/>
        </w:rPr>
        <w:t xml:space="preserve">100-fold range, with strong agreement </w:t>
      </w:r>
      <w:r w:rsidR="00F558A2" w:rsidRPr="004C61E4">
        <w:rPr>
          <w:rFonts w:ascii="Helvetica" w:eastAsia="Arial" w:hAnsi="Helvetica" w:cs="Arial"/>
          <w:sz w:val="22"/>
          <w:szCs w:val="22"/>
        </w:rPr>
        <w:t xml:space="preserve">observed </w:t>
      </w:r>
      <w:r w:rsidR="00C8166C" w:rsidRPr="004C61E4">
        <w:rPr>
          <w:rFonts w:ascii="Helvetica" w:eastAsia="Arial" w:hAnsi="Helvetica" w:cs="Arial"/>
          <w:sz w:val="22"/>
          <w:szCs w:val="22"/>
        </w:rPr>
        <w:t xml:space="preserve">between </w:t>
      </w:r>
      <w:r w:rsidR="00F558A2" w:rsidRPr="004C61E4">
        <w:rPr>
          <w:rFonts w:ascii="Helvetica" w:eastAsia="Arial" w:hAnsi="Helvetica" w:cs="Arial"/>
          <w:sz w:val="22"/>
          <w:szCs w:val="22"/>
        </w:rPr>
        <w:t xml:space="preserve">the results of </w:t>
      </w:r>
      <w:r w:rsidR="00C8166C" w:rsidRPr="004C61E4">
        <w:rPr>
          <w:rFonts w:ascii="Helvetica" w:eastAsia="Arial" w:hAnsi="Helvetica" w:cs="Arial"/>
          <w:sz w:val="22"/>
          <w:szCs w:val="22"/>
        </w:rPr>
        <w:t xml:space="preserve">replicate experiments performed </w:t>
      </w:r>
      <w:r w:rsidR="00F558A2" w:rsidRPr="004C61E4">
        <w:rPr>
          <w:rFonts w:ascii="Helvetica" w:eastAsia="Arial" w:hAnsi="Helvetica" w:cs="Arial"/>
          <w:sz w:val="22"/>
          <w:szCs w:val="22"/>
        </w:rPr>
        <w:t>independently</w:t>
      </w:r>
      <w:r w:rsidR="00C8166C" w:rsidRPr="004C61E4">
        <w:rPr>
          <w:rFonts w:ascii="Helvetica" w:eastAsia="Arial" w:hAnsi="Helvetica" w:cs="Arial"/>
          <w:sz w:val="22"/>
          <w:szCs w:val="22"/>
        </w:rPr>
        <w:t xml:space="preserve"> with different preparations of both the AGO2–let-7a complex and the let-7a 3′-compensatory RNA library (</w:t>
      </w:r>
      <w:commentRangeStart w:id="615"/>
      <w:r w:rsidR="00C8166C" w:rsidRPr="004C61E4">
        <w:rPr>
          <w:rFonts w:ascii="Helvetica" w:eastAsia="Arial" w:hAnsi="Helvetica" w:cs="Arial"/>
          <w:i/>
          <w:sz w:val="22"/>
          <w:szCs w:val="22"/>
        </w:rPr>
        <w:t>r</w:t>
      </w:r>
      <w:commentRangeEnd w:id="615"/>
      <w:r w:rsidR="00C772A2" w:rsidRPr="004C61E4">
        <w:rPr>
          <w:rStyle w:val="CommentReference"/>
          <w:rFonts w:ascii="Helvetica" w:hAnsi="Helvetica"/>
        </w:rPr>
        <w:commentReference w:id="615"/>
      </w:r>
      <w:r w:rsidR="00C8166C" w:rsidRPr="004C61E4">
        <w:rPr>
          <w:rFonts w:ascii="Helvetica" w:eastAsia="Arial" w:hAnsi="Helvetica" w:cs="Arial"/>
          <w:sz w:val="22"/>
          <w:szCs w:val="22"/>
          <w:vertAlign w:val="superscript"/>
        </w:rPr>
        <w:t>2</w:t>
      </w:r>
      <w:r w:rsidR="00C8166C" w:rsidRPr="004C61E4">
        <w:rPr>
          <w:rFonts w:ascii="Helvetica" w:eastAsia="Arial" w:hAnsi="Helvetica" w:cs="Arial"/>
          <w:sz w:val="22"/>
          <w:szCs w:val="22"/>
        </w:rPr>
        <w:t xml:space="preserve"> = 0.86, Fig </w:t>
      </w:r>
      <w:r w:rsidR="00C772A2" w:rsidRPr="004C61E4">
        <w:rPr>
          <w:rFonts w:ascii="Helvetica" w:eastAsia="Arial" w:hAnsi="Helvetica" w:cs="Arial"/>
          <w:sz w:val="22"/>
          <w:szCs w:val="22"/>
        </w:rPr>
        <w:t>3A</w:t>
      </w:r>
      <w:r w:rsidR="00C8166C" w:rsidRPr="004C61E4">
        <w:rPr>
          <w:rFonts w:ascii="Helvetica" w:eastAsia="Arial" w:hAnsi="Helvetica" w:cs="Arial"/>
          <w:sz w:val="22"/>
          <w:szCs w:val="22"/>
        </w:rPr>
        <w:t xml:space="preserve">). </w:t>
      </w:r>
      <w:commentRangeEnd w:id="610"/>
      <w:r w:rsidR="008B4B42" w:rsidRPr="004C61E4">
        <w:rPr>
          <w:rStyle w:val="CommentReference"/>
          <w:rFonts w:ascii="Helvetica" w:hAnsi="Helvetica"/>
        </w:rPr>
        <w:commentReference w:id="610"/>
      </w:r>
      <w:commentRangeStart w:id="616"/>
      <w:r w:rsidR="00C8166C" w:rsidRPr="004C61E4">
        <w:rPr>
          <w:rFonts w:ascii="Helvetica" w:eastAsia="Arial" w:hAnsi="Helvetica" w:cs="Arial"/>
          <w:sz w:val="22"/>
          <w:szCs w:val="22"/>
        </w:rPr>
        <w:t xml:space="preserve">Furthermore, </w:t>
      </w:r>
      <w:r w:rsidR="00F558A2" w:rsidRPr="004C61E4">
        <w:rPr>
          <w:rFonts w:ascii="Helvetica" w:eastAsia="Arial" w:hAnsi="Helvetica" w:cs="Arial"/>
          <w:sz w:val="22"/>
          <w:szCs w:val="22"/>
        </w:rPr>
        <w:t xml:space="preserve">for </w:t>
      </w:r>
      <w:r w:rsidR="005E5D7A" w:rsidRPr="004C61E4">
        <w:rPr>
          <w:rFonts w:ascii="Helvetica" w:eastAsia="Arial" w:hAnsi="Helvetica" w:cs="Arial"/>
          <w:sz w:val="22"/>
          <w:szCs w:val="22"/>
        </w:rPr>
        <w:t xml:space="preserve">3′-compensatory </w:t>
      </w:r>
      <w:r w:rsidR="00F558A2" w:rsidRPr="004C61E4">
        <w:rPr>
          <w:rFonts w:ascii="Helvetica" w:eastAsia="Arial" w:hAnsi="Helvetica" w:cs="Arial"/>
          <w:sz w:val="22"/>
          <w:szCs w:val="22"/>
        </w:rPr>
        <w:t xml:space="preserve">sites </w:t>
      </w:r>
      <w:r w:rsidR="005E5D7A" w:rsidRPr="004C61E4">
        <w:rPr>
          <w:rFonts w:ascii="Helvetica" w:eastAsia="Arial" w:hAnsi="Helvetica" w:cs="Arial"/>
          <w:sz w:val="22"/>
          <w:szCs w:val="22"/>
        </w:rPr>
        <w:t xml:space="preserve">that had 5-nt 3′ sites, which by virtue of </w:t>
      </w:r>
      <w:del w:id="617" w:author="David Bartel" w:date="2019-06-28T09:40:00Z">
        <w:r w:rsidR="005E5D7A" w:rsidRPr="004C61E4" w:rsidDel="002759A1">
          <w:rPr>
            <w:rFonts w:ascii="Helvetica" w:eastAsia="Arial" w:hAnsi="Helvetica" w:cs="Arial"/>
            <w:sz w:val="22"/>
            <w:szCs w:val="22"/>
          </w:rPr>
          <w:delText xml:space="preserve">the </w:delText>
        </w:r>
      </w:del>
      <w:r w:rsidR="005E5D7A" w:rsidRPr="004C61E4">
        <w:rPr>
          <w:rFonts w:ascii="Helvetica" w:eastAsia="Arial" w:hAnsi="Helvetica" w:cs="Arial"/>
          <w:sz w:val="22"/>
          <w:szCs w:val="22"/>
        </w:rPr>
        <w:t>their small number of specified residues</w:t>
      </w:r>
      <w:r w:rsidR="00F558A2" w:rsidRPr="004C61E4">
        <w:rPr>
          <w:rFonts w:ascii="Helvetica" w:eastAsia="Arial" w:hAnsi="Helvetica" w:cs="Arial"/>
          <w:sz w:val="22"/>
          <w:szCs w:val="22"/>
        </w:rPr>
        <w:t xml:space="preserve"> could be evaluated </w:t>
      </w:r>
      <w:r w:rsidR="005E5D7A" w:rsidRPr="004C61E4">
        <w:rPr>
          <w:rFonts w:ascii="Helvetica" w:eastAsia="Arial" w:hAnsi="Helvetica" w:cs="Arial"/>
          <w:sz w:val="22"/>
          <w:szCs w:val="22"/>
        </w:rPr>
        <w:t>using results from</w:t>
      </w:r>
      <w:r w:rsidR="00F558A2" w:rsidRPr="004C61E4">
        <w:rPr>
          <w:rFonts w:ascii="Helvetica" w:eastAsia="Arial" w:hAnsi="Helvetica" w:cs="Arial"/>
          <w:sz w:val="22"/>
          <w:szCs w:val="22"/>
        </w:rPr>
        <w:t xml:space="preserve"> </w:t>
      </w:r>
      <w:r w:rsidR="005E5D7A" w:rsidRPr="004C61E4">
        <w:rPr>
          <w:rFonts w:ascii="Helvetica" w:eastAsia="Arial" w:hAnsi="Helvetica" w:cs="Arial"/>
          <w:sz w:val="22"/>
          <w:szCs w:val="22"/>
        </w:rPr>
        <w:t xml:space="preserve">a </w:t>
      </w:r>
      <w:r w:rsidR="00FF058E" w:rsidRPr="004C61E4">
        <w:rPr>
          <w:rFonts w:ascii="Helvetica" w:eastAsia="Arial" w:hAnsi="Helvetica" w:cs="Arial"/>
          <w:sz w:val="22"/>
          <w:szCs w:val="22"/>
        </w:rPr>
        <w:lastRenderedPageBreak/>
        <w:t>conventional</w:t>
      </w:r>
      <w:r w:rsidR="005E5D7A" w:rsidRPr="004C61E4">
        <w:rPr>
          <w:rFonts w:ascii="Helvetica" w:eastAsia="Arial" w:hAnsi="Helvetica" w:cs="Arial"/>
          <w:sz w:val="22"/>
          <w:szCs w:val="22"/>
        </w:rPr>
        <w:t xml:space="preserve"> </w:t>
      </w:r>
      <w:r w:rsidR="00F558A2" w:rsidRPr="004C61E4">
        <w:rPr>
          <w:rFonts w:ascii="Helvetica" w:eastAsia="Arial" w:hAnsi="Helvetica" w:cs="Arial"/>
          <w:sz w:val="22"/>
          <w:szCs w:val="22"/>
        </w:rPr>
        <w:t>random</w:t>
      </w:r>
      <w:r w:rsidR="005E5D7A" w:rsidRPr="004C61E4">
        <w:rPr>
          <w:rFonts w:ascii="Helvetica" w:eastAsia="Arial" w:hAnsi="Helvetica" w:cs="Arial"/>
          <w:sz w:val="22"/>
          <w:szCs w:val="22"/>
        </w:rPr>
        <w:t>-sequence library,</w:t>
      </w:r>
      <w:r w:rsidR="00F558A2"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the </w:t>
      </w:r>
      <w:r w:rsidR="00C8166C" w:rsidRPr="004C61E4">
        <w:rPr>
          <w:rFonts w:ascii="Helvetica" w:eastAsia="Arial" w:hAnsi="Helvetica" w:cs="Arial"/>
          <w:i/>
          <w:sz w:val="22"/>
          <w:szCs w:val="22"/>
        </w:rPr>
        <w:t>K</w:t>
      </w:r>
      <w:r w:rsidR="00C8166C" w:rsidRPr="004C61E4">
        <w:rPr>
          <w:rFonts w:ascii="Helvetica" w:eastAsia="Arial" w:hAnsi="Helvetica" w:cs="Arial"/>
          <w:sz w:val="22"/>
          <w:szCs w:val="22"/>
          <w:vertAlign w:val="subscript"/>
        </w:rPr>
        <w:t>D</w:t>
      </w:r>
      <w:r w:rsidR="00C8166C" w:rsidRPr="004C61E4">
        <w:rPr>
          <w:rFonts w:ascii="Helvetica" w:eastAsia="Arial" w:hAnsi="Helvetica" w:cs="Arial"/>
          <w:sz w:val="22"/>
          <w:szCs w:val="22"/>
        </w:rPr>
        <w:t xml:space="preserve"> values determined from </w:t>
      </w:r>
      <w:r w:rsidR="005E5D7A" w:rsidRPr="004C61E4">
        <w:rPr>
          <w:rFonts w:ascii="Helvetica" w:eastAsia="Arial" w:hAnsi="Helvetica" w:cs="Arial"/>
          <w:sz w:val="22"/>
          <w:szCs w:val="22"/>
        </w:rPr>
        <w:t xml:space="preserve">the </w:t>
      </w:r>
      <w:r w:rsidR="00C8166C" w:rsidRPr="004C61E4">
        <w:rPr>
          <w:rFonts w:ascii="Helvetica" w:eastAsia="Arial" w:hAnsi="Helvetica" w:cs="Arial"/>
          <w:sz w:val="22"/>
          <w:szCs w:val="22"/>
        </w:rPr>
        <w:t>programmed librar</w:t>
      </w:r>
      <w:r w:rsidR="005E5D7A" w:rsidRPr="004C61E4">
        <w:rPr>
          <w:rFonts w:ascii="Helvetica" w:eastAsia="Arial" w:hAnsi="Helvetica" w:cs="Arial"/>
          <w:sz w:val="22"/>
          <w:szCs w:val="22"/>
        </w:rPr>
        <w:t>y</w:t>
      </w:r>
      <w:r w:rsidR="00C8166C" w:rsidRPr="004C61E4">
        <w:rPr>
          <w:rFonts w:ascii="Helvetica" w:eastAsia="Arial" w:hAnsi="Helvetica" w:cs="Arial"/>
          <w:sz w:val="22"/>
          <w:szCs w:val="22"/>
        </w:rPr>
        <w:t xml:space="preserve"> correlate</w:t>
      </w:r>
      <w:r w:rsidR="00F558A2" w:rsidRPr="004C61E4">
        <w:rPr>
          <w:rFonts w:ascii="Helvetica" w:eastAsia="Arial" w:hAnsi="Helvetica" w:cs="Arial"/>
          <w:sz w:val="22"/>
          <w:szCs w:val="22"/>
        </w:rPr>
        <w:t>d well</w:t>
      </w:r>
      <w:r w:rsidR="005C5511"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with </w:t>
      </w:r>
      <w:r w:rsidR="005E5D7A" w:rsidRPr="004C61E4">
        <w:rPr>
          <w:rFonts w:ascii="Helvetica" w:eastAsia="Arial" w:hAnsi="Helvetica" w:cs="Arial"/>
          <w:sz w:val="22"/>
          <w:szCs w:val="22"/>
        </w:rPr>
        <w:t>those</w:t>
      </w:r>
      <w:r w:rsidR="00C8166C" w:rsidRPr="004C61E4">
        <w:rPr>
          <w:rFonts w:ascii="Helvetica" w:eastAsia="Arial" w:hAnsi="Helvetica" w:cs="Arial"/>
          <w:sz w:val="22"/>
          <w:szCs w:val="22"/>
        </w:rPr>
        <w:t xml:space="preserve"> determined from </w:t>
      </w:r>
      <w:r w:rsidR="005E5D7A" w:rsidRPr="004C61E4">
        <w:rPr>
          <w:rFonts w:ascii="Helvetica" w:eastAsia="Arial" w:hAnsi="Helvetica" w:cs="Arial"/>
          <w:sz w:val="22"/>
          <w:szCs w:val="22"/>
        </w:rPr>
        <w:t xml:space="preserve">a </w:t>
      </w:r>
      <w:r w:rsidR="00C8166C" w:rsidRPr="004C61E4">
        <w:rPr>
          <w:rFonts w:ascii="Helvetica" w:eastAsia="Arial" w:hAnsi="Helvetica" w:cs="Arial"/>
          <w:sz w:val="22"/>
          <w:szCs w:val="22"/>
        </w:rPr>
        <w:t>random</w:t>
      </w:r>
      <w:r w:rsidR="005E5D7A" w:rsidRPr="004C61E4">
        <w:rPr>
          <w:rFonts w:ascii="Helvetica" w:eastAsia="Arial" w:hAnsi="Helvetica" w:cs="Arial"/>
          <w:sz w:val="22"/>
          <w:szCs w:val="22"/>
        </w:rPr>
        <w:t>-</w:t>
      </w:r>
      <w:r w:rsidR="00C8166C" w:rsidRPr="004C61E4">
        <w:rPr>
          <w:rFonts w:ascii="Helvetica" w:eastAsia="Arial" w:hAnsi="Helvetica" w:cs="Arial"/>
          <w:sz w:val="22"/>
          <w:szCs w:val="22"/>
        </w:rPr>
        <w:t>sequence librar</w:t>
      </w:r>
      <w:r w:rsidR="005E5D7A" w:rsidRPr="004C61E4">
        <w:rPr>
          <w:rFonts w:ascii="Helvetica" w:eastAsia="Arial" w:hAnsi="Helvetica" w:cs="Arial"/>
          <w:sz w:val="22"/>
          <w:szCs w:val="22"/>
        </w:rPr>
        <w:t>y</w:t>
      </w:r>
      <w:r w:rsidR="00C8166C"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S3A</w:t>
      </w:r>
      <w:r w:rsidR="00C8166C" w:rsidRPr="004C61E4">
        <w:rPr>
          <w:rFonts w:ascii="Helvetica" w:eastAsia="Arial" w:hAnsi="Helvetica" w:cs="Arial"/>
          <w:sz w:val="22"/>
          <w:szCs w:val="22"/>
        </w:rPr>
        <w:t xml:space="preserve">), </w:t>
      </w:r>
      <w:r w:rsidR="005E5D7A" w:rsidRPr="004C61E4">
        <w:rPr>
          <w:rFonts w:ascii="Helvetica" w:eastAsia="Arial" w:hAnsi="Helvetica" w:cs="Arial"/>
          <w:sz w:val="22"/>
          <w:szCs w:val="22"/>
        </w:rPr>
        <w:t xml:space="preserve">indicating </w:t>
      </w:r>
      <w:r w:rsidR="00C8166C" w:rsidRPr="004C61E4">
        <w:rPr>
          <w:rFonts w:ascii="Helvetica" w:eastAsia="Arial" w:hAnsi="Helvetica" w:cs="Arial"/>
          <w:sz w:val="22"/>
          <w:szCs w:val="22"/>
        </w:rPr>
        <w:t xml:space="preserve">that the fitting procedure </w:t>
      </w:r>
      <w:r w:rsidR="005E5D7A" w:rsidRPr="004C61E4">
        <w:rPr>
          <w:rFonts w:ascii="Helvetica" w:eastAsia="Arial" w:hAnsi="Helvetica" w:cs="Arial"/>
          <w:sz w:val="22"/>
          <w:szCs w:val="22"/>
        </w:rPr>
        <w:t>w</w:t>
      </w:r>
      <w:r w:rsidR="0089377A" w:rsidRPr="004C61E4">
        <w:rPr>
          <w:rFonts w:ascii="Helvetica" w:eastAsia="Arial" w:hAnsi="Helvetica" w:cs="Arial"/>
          <w:sz w:val="22"/>
          <w:szCs w:val="22"/>
        </w:rPr>
        <w:t>as</w:t>
      </w:r>
      <w:r w:rsidR="00C8166C" w:rsidRPr="004C61E4">
        <w:rPr>
          <w:rFonts w:ascii="Helvetica" w:eastAsia="Arial" w:hAnsi="Helvetica" w:cs="Arial"/>
          <w:sz w:val="22"/>
          <w:szCs w:val="22"/>
        </w:rPr>
        <w:t xml:space="preserve"> robust to </w:t>
      </w:r>
      <w:r w:rsidR="005E5D7A" w:rsidRPr="004C61E4">
        <w:rPr>
          <w:rFonts w:ascii="Helvetica" w:eastAsia="Arial" w:hAnsi="Helvetica" w:cs="Arial"/>
          <w:sz w:val="22"/>
          <w:szCs w:val="22"/>
        </w:rPr>
        <w:t xml:space="preserve">library </w:t>
      </w:r>
      <w:r w:rsidR="00C8166C" w:rsidRPr="004C61E4">
        <w:rPr>
          <w:rFonts w:ascii="Helvetica" w:eastAsia="Arial" w:hAnsi="Helvetica" w:cs="Arial"/>
          <w:sz w:val="22"/>
          <w:szCs w:val="22"/>
        </w:rPr>
        <w:t>composition.</w:t>
      </w:r>
      <w:commentRangeEnd w:id="616"/>
      <w:r w:rsidR="008B4B42" w:rsidRPr="004C61E4">
        <w:rPr>
          <w:rStyle w:val="CommentReference"/>
          <w:rFonts w:ascii="Helvetica" w:hAnsi="Helvetica"/>
        </w:rPr>
        <w:commentReference w:id="616"/>
      </w:r>
    </w:p>
    <w:p w14:paraId="0688A4F5" w14:textId="2F092D8D" w:rsidR="00534866" w:rsidRPr="004C61E4" w:rsidRDefault="0089377A" w:rsidP="004C61E4">
      <w:pPr>
        <w:pStyle w:val="Normal1"/>
        <w:contextualSpacing/>
        <w:rPr>
          <w:ins w:id="618" w:author="Sean E. McGeary" w:date="2019-09-01T20:28:00Z"/>
          <w:rFonts w:ascii="Helvetica" w:eastAsia="Arial" w:hAnsi="Helvetica" w:cs="Arial"/>
          <w:sz w:val="22"/>
          <w:szCs w:val="22"/>
        </w:rPr>
      </w:pPr>
      <w:r w:rsidRPr="004C61E4">
        <w:rPr>
          <w:rFonts w:ascii="Helvetica" w:eastAsia="Arial" w:hAnsi="Helvetica" w:cs="Arial"/>
          <w:sz w:val="22"/>
          <w:szCs w:val="22"/>
        </w:rPr>
        <w:tab/>
      </w:r>
      <w:del w:id="619" w:author="Sean E. McGeary" w:date="2019-09-01T20:38:00Z">
        <w:r w:rsidR="004A1320" w:rsidRPr="004C61E4" w:rsidDel="0062557E">
          <w:rPr>
            <w:rFonts w:ascii="Helvetica" w:eastAsia="Arial" w:hAnsi="Helvetica" w:cs="Arial"/>
            <w:sz w:val="22"/>
            <w:szCs w:val="22"/>
          </w:rPr>
          <w:delText>M</w:delText>
        </w:r>
        <w:r w:rsidRPr="004C61E4" w:rsidDel="0062557E">
          <w:rPr>
            <w:rFonts w:ascii="Helvetica" w:eastAsia="Arial" w:hAnsi="Helvetica" w:cs="Arial"/>
            <w:sz w:val="22"/>
            <w:szCs w:val="22"/>
          </w:rPr>
          <w:delText xml:space="preserve">ost </w:delText>
        </w:r>
      </w:del>
      <w:ins w:id="620" w:author="Sean E. McGeary" w:date="2019-09-01T20:38:00Z">
        <w:r w:rsidR="0062557E" w:rsidRPr="004C61E4">
          <w:rPr>
            <w:rFonts w:ascii="Helvetica" w:eastAsia="Arial" w:hAnsi="Helvetica" w:cs="Arial"/>
            <w:sz w:val="22"/>
            <w:szCs w:val="22"/>
          </w:rPr>
          <w:t xml:space="preserve">Indeed, the majority </w:t>
        </w:r>
      </w:ins>
      <w:r w:rsidRPr="004C61E4">
        <w:rPr>
          <w:rFonts w:ascii="Helvetica" w:eastAsia="Arial" w:hAnsi="Helvetica" w:cs="Arial"/>
          <w:sz w:val="22"/>
          <w:szCs w:val="22"/>
        </w:rPr>
        <w:t>of the 12,</w:t>
      </w:r>
      <w:r w:rsidR="00220DF3" w:rsidRPr="004C61E4">
        <w:rPr>
          <w:rFonts w:ascii="Helvetica" w:eastAsia="Arial" w:hAnsi="Helvetica" w:cs="Arial"/>
          <w:sz w:val="22"/>
          <w:szCs w:val="22"/>
        </w:rPr>
        <w:t>638</w:t>
      </w:r>
      <w:r w:rsidRPr="004C61E4">
        <w:rPr>
          <w:rFonts w:ascii="Helvetica" w:eastAsia="Arial" w:hAnsi="Helvetica" w:cs="Arial"/>
          <w:sz w:val="22"/>
          <w:szCs w:val="22"/>
        </w:rPr>
        <w:t xml:space="preserve"> potential 3′-compensatory sites examined had </w:t>
      </w:r>
      <w:r w:rsidR="00896F73" w:rsidRPr="004C61E4">
        <w:rPr>
          <w:rFonts w:ascii="Helvetica" w:eastAsia="Arial" w:hAnsi="Helvetica" w:cs="Arial"/>
          <w:i/>
          <w:sz w:val="22"/>
          <w:szCs w:val="22"/>
        </w:rPr>
        <w:t>K</w:t>
      </w:r>
      <w:r w:rsidR="00896F73" w:rsidRPr="004C61E4">
        <w:rPr>
          <w:rFonts w:ascii="Helvetica" w:eastAsia="Arial" w:hAnsi="Helvetica" w:cs="Arial"/>
          <w:sz w:val="22"/>
          <w:szCs w:val="22"/>
          <w:vertAlign w:val="subscript"/>
        </w:rPr>
        <w:t>D</w:t>
      </w:r>
      <w:del w:id="621" w:author="Sean E. McGeary" w:date="2019-09-01T20:21:00Z">
        <w:r w:rsidR="00896F73" w:rsidRPr="004C61E4" w:rsidDel="00534866">
          <w:rPr>
            <w:rFonts w:ascii="Helvetica" w:eastAsia="Arial" w:hAnsi="Helvetica" w:cs="Arial"/>
            <w:sz w:val="22"/>
            <w:szCs w:val="22"/>
            <w:vertAlign w:val="subscript"/>
          </w:rPr>
          <w:delText>,</w:delText>
        </w:r>
        <w:commentRangeStart w:id="622"/>
        <w:r w:rsidR="00896F73" w:rsidRPr="004C61E4" w:rsidDel="00534866">
          <w:rPr>
            <w:rFonts w:ascii="Helvetica" w:eastAsia="Arial" w:hAnsi="Helvetica" w:cs="Arial"/>
            <w:sz w:val="22"/>
            <w:szCs w:val="22"/>
            <w:vertAlign w:val="subscript"/>
          </w:rPr>
          <w:delText xml:space="preserve"> </w:delText>
        </w:r>
        <w:commentRangeEnd w:id="622"/>
        <w:r w:rsidR="0050088E" w:rsidRPr="004C61E4" w:rsidDel="00534866">
          <w:rPr>
            <w:rStyle w:val="CommentReference"/>
            <w:rFonts w:ascii="Helvetica" w:hAnsi="Helvetica"/>
          </w:rPr>
          <w:commentReference w:id="622"/>
        </w:r>
        <w:r w:rsidR="00896F73" w:rsidRPr="004C61E4" w:rsidDel="00534866">
          <w:rPr>
            <w:rFonts w:ascii="Helvetica" w:eastAsia="Arial" w:hAnsi="Helvetica" w:cs="Arial"/>
            <w:sz w:val="22"/>
            <w:szCs w:val="22"/>
            <w:vertAlign w:val="subscript"/>
          </w:rPr>
          <w:delText>Rel</w:delText>
        </w:r>
      </w:del>
      <w:r w:rsidRPr="004C61E4">
        <w:rPr>
          <w:rFonts w:ascii="Helvetica" w:eastAsia="Arial" w:hAnsi="Helvetica" w:cs="Arial"/>
          <w:sz w:val="22"/>
          <w:szCs w:val="22"/>
        </w:rPr>
        <w:t xml:space="preserve"> </w:t>
      </w:r>
      <w:r w:rsidR="00896F73" w:rsidRPr="004C61E4">
        <w:rPr>
          <w:rFonts w:ascii="Helvetica" w:eastAsia="Arial" w:hAnsi="Helvetica" w:cs="Arial"/>
          <w:sz w:val="22"/>
          <w:szCs w:val="22"/>
        </w:rPr>
        <w:t xml:space="preserve">values </w:t>
      </w:r>
      <w:r w:rsidRPr="004C61E4">
        <w:rPr>
          <w:rFonts w:ascii="Helvetica" w:eastAsia="Arial" w:hAnsi="Helvetica" w:cs="Arial"/>
          <w:sz w:val="22"/>
          <w:szCs w:val="22"/>
        </w:rPr>
        <w:t>resembling those of the</w:t>
      </w:r>
      <w:ins w:id="623" w:author="Sean E. McGeary" w:date="2019-09-01T20:39:00Z">
        <w:r w:rsidR="0062557E" w:rsidRPr="004C61E4">
          <w:rPr>
            <w:rFonts w:ascii="Helvetica" w:eastAsia="Arial" w:hAnsi="Helvetica" w:cs="Arial"/>
            <w:sz w:val="22"/>
            <w:szCs w:val="22"/>
          </w:rPr>
          <w:t>ir</w:t>
        </w:r>
      </w:ins>
      <w:r w:rsidRPr="004C61E4">
        <w:rPr>
          <w:rFonts w:ascii="Helvetica" w:eastAsia="Arial" w:hAnsi="Helvetica" w:cs="Arial"/>
          <w:sz w:val="22"/>
          <w:szCs w:val="22"/>
        </w:rPr>
        <w:t xml:space="preserve"> seed</w:t>
      </w:r>
      <w:ins w:id="624" w:author="Sean E. McGeary" w:date="2019-09-01T20:26:00Z">
        <w:r w:rsidR="00534866" w:rsidRPr="004C61E4">
          <w:rPr>
            <w:rFonts w:ascii="Helvetica" w:eastAsia="Arial" w:hAnsi="Helvetica" w:cs="Arial"/>
            <w:sz w:val="22"/>
            <w:szCs w:val="22"/>
          </w:rPr>
          <w:t>-</w:t>
        </w:r>
      </w:ins>
      <w:del w:id="625" w:author="Sean E. McGeary" w:date="2019-09-01T20:26:00Z">
        <w:r w:rsidRPr="004C61E4" w:rsidDel="00534866">
          <w:rPr>
            <w:rFonts w:ascii="Helvetica" w:eastAsia="Arial" w:hAnsi="Helvetica" w:cs="Arial"/>
            <w:sz w:val="22"/>
            <w:szCs w:val="22"/>
          </w:rPr>
          <w:delText xml:space="preserve"> </w:delText>
        </w:r>
      </w:del>
      <w:r w:rsidRPr="004C61E4">
        <w:rPr>
          <w:rFonts w:ascii="Helvetica" w:eastAsia="Arial" w:hAnsi="Helvetica" w:cs="Arial"/>
          <w:sz w:val="22"/>
          <w:szCs w:val="22"/>
        </w:rPr>
        <w:t xml:space="preserve">mismatched sites alone, </w:t>
      </w:r>
      <w:del w:id="626" w:author="Sean E. McGeary" w:date="2019-09-01T20:39:00Z">
        <w:r w:rsidRPr="004C61E4" w:rsidDel="0062557E">
          <w:rPr>
            <w:rFonts w:ascii="Helvetica" w:eastAsia="Arial" w:hAnsi="Helvetica" w:cs="Arial"/>
            <w:sz w:val="22"/>
            <w:szCs w:val="22"/>
          </w:rPr>
          <w:delText xml:space="preserve">which were </w:delText>
        </w:r>
      </w:del>
      <w:del w:id="627" w:author="Sean E. McGeary" w:date="2019-09-01T20:38:00Z">
        <w:r w:rsidR="00896F73" w:rsidRPr="004C61E4" w:rsidDel="0062557E">
          <w:rPr>
            <w:rFonts w:ascii="Helvetica" w:eastAsia="Arial" w:hAnsi="Helvetica" w:cs="Arial"/>
            <w:sz w:val="22"/>
            <w:szCs w:val="22"/>
          </w:rPr>
          <w:delText xml:space="preserve">within </w:delText>
        </w:r>
        <w:r w:rsidRPr="004C61E4" w:rsidDel="0062557E">
          <w:rPr>
            <w:rFonts w:ascii="Helvetica" w:eastAsia="Arial" w:hAnsi="Helvetica" w:cs="Arial"/>
            <w:sz w:val="22"/>
            <w:szCs w:val="22"/>
          </w:rPr>
          <w:delText xml:space="preserve">5-fold </w:delText>
        </w:r>
        <w:r w:rsidR="00896F73" w:rsidRPr="004C61E4" w:rsidDel="0062557E">
          <w:rPr>
            <w:rFonts w:ascii="Helvetica" w:eastAsia="Arial" w:hAnsi="Helvetica" w:cs="Arial"/>
            <w:sz w:val="22"/>
            <w:szCs w:val="22"/>
          </w:rPr>
          <w:delText>of</w:delText>
        </w:r>
        <w:r w:rsidRPr="004C61E4" w:rsidDel="0062557E">
          <w:rPr>
            <w:rFonts w:ascii="Helvetica" w:eastAsia="Arial" w:hAnsi="Helvetica" w:cs="Arial"/>
            <w:sz w:val="22"/>
            <w:szCs w:val="22"/>
          </w:rPr>
          <w:delText xml:space="preserve"> </w:delText>
        </w:r>
      </w:del>
      <w:del w:id="628" w:author="Sean E. McGeary" w:date="2019-09-01T20:39:00Z">
        <w:r w:rsidRPr="004C61E4" w:rsidDel="0062557E">
          <w:rPr>
            <w:rFonts w:ascii="Helvetica" w:eastAsia="Arial" w:hAnsi="Helvetica" w:cs="Arial"/>
            <w:sz w:val="22"/>
            <w:szCs w:val="22"/>
          </w:rPr>
          <w:delText>backgroun</w:delText>
        </w:r>
      </w:del>
      <w:ins w:id="629" w:author="Sean E. McGeary" w:date="2019-09-01T20:39:00Z">
        <w:r w:rsidR="0062557E" w:rsidRPr="004C61E4">
          <w:rPr>
            <w:rFonts w:ascii="Helvetica" w:eastAsia="Arial" w:hAnsi="Helvetica" w:cs="Arial"/>
            <w:sz w:val="22"/>
            <w:szCs w:val="22"/>
          </w:rPr>
          <w:t xml:space="preserve">as might be expected </w:t>
        </w:r>
      </w:ins>
      <w:ins w:id="630" w:author="Sean E. McGeary" w:date="2019-09-01T20:40:00Z">
        <w:r w:rsidR="00B802CB" w:rsidRPr="004C61E4">
          <w:rPr>
            <w:rFonts w:ascii="Helvetica" w:eastAsia="Arial" w:hAnsi="Helvetica" w:cs="Arial"/>
            <w:sz w:val="22"/>
            <w:szCs w:val="22"/>
          </w:rPr>
          <w:t xml:space="preserve">when </w:t>
        </w:r>
      </w:ins>
      <w:ins w:id="631" w:author="Sean E. McGeary" w:date="2019-09-01T20:41:00Z">
        <w:r w:rsidR="00B802CB" w:rsidRPr="004C61E4">
          <w:rPr>
            <w:rFonts w:ascii="Helvetica" w:eastAsia="Arial" w:hAnsi="Helvetica" w:cs="Arial"/>
            <w:sz w:val="22"/>
            <w:szCs w:val="22"/>
          </w:rPr>
          <w:t xml:space="preserve">performing an unbiased </w:t>
        </w:r>
      </w:ins>
      <w:ins w:id="632" w:author="Sean E. McGeary" w:date="2019-09-01T20:40:00Z">
        <w:r w:rsidR="00B802CB" w:rsidRPr="004C61E4">
          <w:rPr>
            <w:rFonts w:ascii="Helvetica" w:eastAsia="Arial" w:hAnsi="Helvetica" w:cs="Arial"/>
            <w:sz w:val="22"/>
            <w:szCs w:val="22"/>
          </w:rPr>
          <w:t>analy</w:t>
        </w:r>
      </w:ins>
      <w:ins w:id="633" w:author="Sean E. McGeary" w:date="2019-09-01T20:41:00Z">
        <w:r w:rsidR="00B802CB" w:rsidRPr="004C61E4">
          <w:rPr>
            <w:rFonts w:ascii="Helvetica" w:eastAsia="Arial" w:hAnsi="Helvetica" w:cs="Arial"/>
            <w:sz w:val="22"/>
            <w:szCs w:val="22"/>
          </w:rPr>
          <w:t>sis of putative sites</w:t>
        </w:r>
      </w:ins>
      <w:ins w:id="634" w:author="Sean E. McGeary" w:date="2019-09-01T20:40:00Z">
        <w:r w:rsidR="00B802CB" w:rsidRPr="004C61E4">
          <w:rPr>
            <w:rFonts w:ascii="Helvetica" w:eastAsia="Arial" w:hAnsi="Helvetica" w:cs="Arial"/>
            <w:sz w:val="22"/>
            <w:szCs w:val="22"/>
          </w:rPr>
          <w:t>.</w:t>
        </w:r>
        <w:r w:rsidR="00B802CB" w:rsidRPr="004C61E4" w:rsidDel="0062557E">
          <w:rPr>
            <w:rFonts w:ascii="Helvetica" w:eastAsia="Arial" w:hAnsi="Helvetica" w:cs="Arial"/>
            <w:sz w:val="22"/>
            <w:szCs w:val="22"/>
          </w:rPr>
          <w:t xml:space="preserve"> </w:t>
        </w:r>
      </w:ins>
      <w:del w:id="635" w:author="Sean E. McGeary" w:date="2019-09-01T20:39:00Z">
        <w:r w:rsidRPr="004C61E4" w:rsidDel="0062557E">
          <w:rPr>
            <w:rFonts w:ascii="Helvetica" w:eastAsia="Arial" w:hAnsi="Helvetica" w:cs="Arial"/>
            <w:sz w:val="22"/>
            <w:szCs w:val="22"/>
          </w:rPr>
          <w:delText>d</w:delText>
        </w:r>
      </w:del>
      <w:del w:id="636" w:author="Sean E. McGeary" w:date="2019-09-01T20:40:00Z">
        <w:r w:rsidR="004A1320" w:rsidRPr="004C61E4" w:rsidDel="00B802CB">
          <w:rPr>
            <w:rFonts w:ascii="Helvetica" w:eastAsia="Arial" w:hAnsi="Helvetica" w:cs="Arial"/>
            <w:sz w:val="22"/>
            <w:szCs w:val="22"/>
          </w:rPr>
          <w:delText xml:space="preserve">. </w:delText>
        </w:r>
      </w:del>
      <w:commentRangeStart w:id="637"/>
      <w:del w:id="638" w:author="Sean E. McGeary" w:date="2019-09-01T20:41:00Z">
        <w:r w:rsidR="0077560C" w:rsidRPr="004C61E4" w:rsidDel="00B802CB">
          <w:rPr>
            <w:rFonts w:ascii="Helvetica" w:eastAsia="Arial" w:hAnsi="Helvetica" w:cs="Arial"/>
            <w:sz w:val="22"/>
            <w:szCs w:val="22"/>
          </w:rPr>
          <w:delText>Nonetheless</w:delText>
        </w:r>
        <w:r w:rsidRPr="004C61E4" w:rsidDel="00B802CB">
          <w:rPr>
            <w:rFonts w:ascii="Helvetica" w:eastAsia="Arial" w:hAnsi="Helvetica" w:cs="Arial"/>
            <w:sz w:val="22"/>
            <w:szCs w:val="22"/>
          </w:rPr>
          <w:delText>,</w:delText>
        </w:r>
      </w:del>
      <w:ins w:id="639" w:author="Sean E. McGeary" w:date="2019-09-01T21:01:00Z">
        <w:r w:rsidR="00AF676A" w:rsidRPr="004C61E4">
          <w:rPr>
            <w:rFonts w:ascii="Helvetica" w:eastAsia="Arial" w:hAnsi="Helvetica" w:cs="Arial"/>
            <w:sz w:val="22"/>
            <w:szCs w:val="22"/>
          </w:rPr>
          <w:t>However,</w:t>
        </w:r>
      </w:ins>
      <w:ins w:id="640" w:author="Sean E. McGeary" w:date="2019-09-01T20:41:00Z">
        <w:r w:rsidR="00B802CB" w:rsidRPr="004C61E4">
          <w:rPr>
            <w:rFonts w:ascii="Helvetica" w:eastAsia="Arial" w:hAnsi="Helvetica" w:cs="Arial"/>
            <w:sz w:val="22"/>
            <w:szCs w:val="22"/>
          </w:rPr>
          <w:t xml:space="preserve"> </w:t>
        </w:r>
      </w:ins>
      <w:ins w:id="641" w:author="Sean E. McGeary" w:date="2019-09-01T21:01:00Z">
        <w:r w:rsidR="00AF676A" w:rsidRPr="004C61E4">
          <w:rPr>
            <w:rFonts w:ascii="Helvetica" w:eastAsia="Arial" w:hAnsi="Helvetica" w:cs="Arial"/>
            <w:sz w:val="22"/>
            <w:szCs w:val="22"/>
          </w:rPr>
          <w:t xml:space="preserve">the </w:t>
        </w:r>
      </w:ins>
      <w:ins w:id="642" w:author="Sean E. McGeary" w:date="2019-09-01T20:45:00Z">
        <w:r w:rsidR="00B802CB" w:rsidRPr="004C61E4">
          <w:rPr>
            <w:rFonts w:ascii="Helvetica" w:eastAsia="Arial" w:hAnsi="Helvetica" w:cs="Arial"/>
            <w:sz w:val="22"/>
            <w:szCs w:val="22"/>
          </w:rPr>
          <w:t>detection</w:t>
        </w:r>
      </w:ins>
      <w:ins w:id="643" w:author="Sean E. McGeary" w:date="2019-09-01T20:41:00Z">
        <w:r w:rsidR="00B802CB" w:rsidRPr="004C61E4">
          <w:rPr>
            <w:rFonts w:ascii="Helvetica" w:eastAsia="Arial" w:hAnsi="Helvetica" w:cs="Arial"/>
            <w:sz w:val="22"/>
            <w:szCs w:val="22"/>
          </w:rPr>
          <w:t xml:space="preserve"> of ______ </w:t>
        </w:r>
      </w:ins>
      <w:ins w:id="644" w:author="Sean E. McGeary" w:date="2019-09-01T20:58:00Z">
        <w:r w:rsidR="00B802CB" w:rsidRPr="004C61E4">
          <w:rPr>
            <w:rFonts w:ascii="Helvetica" w:eastAsia="Arial" w:hAnsi="Helvetica" w:cs="Arial"/>
            <w:sz w:val="22"/>
            <w:szCs w:val="22"/>
          </w:rPr>
          <w:t xml:space="preserve"> </w:t>
        </w:r>
      </w:ins>
      <w:del w:id="645" w:author="Sean E. McGeary" w:date="2019-09-01T20:58:00Z">
        <w:r w:rsidRPr="004C61E4" w:rsidDel="00B802CB">
          <w:rPr>
            <w:rFonts w:ascii="Helvetica" w:eastAsia="Arial" w:hAnsi="Helvetica" w:cs="Arial"/>
            <w:sz w:val="22"/>
            <w:szCs w:val="22"/>
          </w:rPr>
          <w:delText xml:space="preserve"> some </w:delText>
        </w:r>
      </w:del>
      <w:r w:rsidR="0077560C" w:rsidRPr="004C61E4">
        <w:rPr>
          <w:rFonts w:ascii="Helvetica" w:eastAsia="Arial" w:hAnsi="Helvetica" w:cs="Arial"/>
          <w:sz w:val="22"/>
          <w:szCs w:val="22"/>
        </w:rPr>
        <w:t>3′</w:t>
      </w:r>
      <w:ins w:id="646" w:author="Sean E. McGeary" w:date="2019-09-01T21:04:00Z">
        <w:r w:rsidR="00AF676A" w:rsidRPr="004C61E4">
          <w:rPr>
            <w:rFonts w:ascii="Helvetica" w:eastAsia="Arial" w:hAnsi="Helvetica" w:cs="Arial"/>
            <w:sz w:val="22"/>
            <w:szCs w:val="22"/>
          </w:rPr>
          <w:noBreakHyphen/>
        </w:r>
      </w:ins>
      <w:del w:id="647" w:author="Sean E. McGeary" w:date="2019-09-01T21:03:00Z">
        <w:r w:rsidR="0077560C" w:rsidRPr="004C61E4" w:rsidDel="00AF676A">
          <w:rPr>
            <w:rFonts w:ascii="Helvetica" w:eastAsia="Arial" w:hAnsi="Helvetica" w:cs="Arial"/>
            <w:sz w:val="22"/>
            <w:szCs w:val="22"/>
          </w:rPr>
          <w:delText>-</w:delText>
        </w:r>
      </w:del>
      <w:r w:rsidR="0077560C" w:rsidRPr="004C61E4">
        <w:rPr>
          <w:rFonts w:ascii="Helvetica" w:eastAsia="Arial" w:hAnsi="Helvetica" w:cs="Arial"/>
          <w:sz w:val="22"/>
          <w:szCs w:val="22"/>
        </w:rPr>
        <w:t xml:space="preserve">compensatory sites </w:t>
      </w:r>
      <w:del w:id="648" w:author="Sean E. McGeary" w:date="2019-09-01T20:58:00Z">
        <w:r w:rsidRPr="004C61E4" w:rsidDel="00B802CB">
          <w:rPr>
            <w:rFonts w:ascii="Helvetica" w:eastAsia="Arial" w:hAnsi="Helvetica" w:cs="Arial"/>
            <w:sz w:val="22"/>
            <w:szCs w:val="22"/>
          </w:rPr>
          <w:delText>had</w:delText>
        </w:r>
        <w:r w:rsidR="00C772A2" w:rsidRPr="004C61E4" w:rsidDel="00B802CB">
          <w:rPr>
            <w:rFonts w:ascii="Helvetica" w:eastAsia="Arial" w:hAnsi="Helvetica" w:cs="Arial"/>
            <w:sz w:val="22"/>
            <w:szCs w:val="22"/>
          </w:rPr>
          <w:delText xml:space="preserve"> </w:delText>
        </w:r>
      </w:del>
      <w:ins w:id="649" w:author="Sean E. McGeary" w:date="2019-09-01T20:58:00Z">
        <w:r w:rsidR="00B802CB" w:rsidRPr="004C61E4">
          <w:rPr>
            <w:rFonts w:ascii="Helvetica" w:eastAsia="Arial" w:hAnsi="Helvetica" w:cs="Arial"/>
            <w:sz w:val="22"/>
            <w:szCs w:val="22"/>
          </w:rPr>
          <w:t xml:space="preserve">with </w:t>
        </w:r>
      </w:ins>
      <w:ins w:id="650" w:author="Sean E. McGeary" w:date="2019-09-01T21:04:00Z">
        <w:r w:rsidR="00AF676A" w:rsidRPr="004C61E4">
          <w:rPr>
            <w:rFonts w:ascii="Helvetica" w:eastAsia="Arial" w:hAnsi="Helvetica" w:cs="Arial"/>
            <w:sz w:val="22"/>
            <w:szCs w:val="22"/>
          </w:rPr>
          <w:t>affinities as high</w:t>
        </w:r>
      </w:ins>
      <w:del w:id="651" w:author="Sean E. McGeary" w:date="2019-09-01T21:04:00Z">
        <w:r w:rsidR="00C772A2" w:rsidRPr="004C61E4" w:rsidDel="00AF676A">
          <w:rPr>
            <w:rFonts w:ascii="Helvetica" w:eastAsia="Arial" w:hAnsi="Helvetica" w:cs="Arial"/>
            <w:i/>
            <w:sz w:val="22"/>
            <w:szCs w:val="22"/>
          </w:rPr>
          <w:delText>K</w:delText>
        </w:r>
        <w:r w:rsidR="00C772A2" w:rsidRPr="004C61E4" w:rsidDel="00AF676A">
          <w:rPr>
            <w:rFonts w:ascii="Helvetica" w:eastAsia="Arial" w:hAnsi="Helvetica" w:cs="Arial"/>
            <w:sz w:val="22"/>
            <w:szCs w:val="22"/>
            <w:vertAlign w:val="subscript"/>
          </w:rPr>
          <w:delText>D</w:delText>
        </w:r>
      </w:del>
      <w:del w:id="652" w:author="Sean E. McGeary" w:date="2019-09-01T20:24:00Z">
        <w:r w:rsidR="00C772A2" w:rsidRPr="004C61E4" w:rsidDel="00534866">
          <w:rPr>
            <w:rFonts w:ascii="Helvetica" w:eastAsia="Arial" w:hAnsi="Helvetica" w:cs="Arial"/>
            <w:sz w:val="22"/>
            <w:szCs w:val="22"/>
            <w:vertAlign w:val="subscript"/>
          </w:rPr>
          <w:delText>, Rel</w:delText>
        </w:r>
      </w:del>
      <w:del w:id="653" w:author="Sean E. McGeary" w:date="2019-09-01T21:04:00Z">
        <w:r w:rsidR="00B9359C" w:rsidRPr="004C61E4" w:rsidDel="00AF676A">
          <w:rPr>
            <w:rFonts w:ascii="Helvetica" w:eastAsia="Arial" w:hAnsi="Helvetica" w:cs="Arial"/>
            <w:sz w:val="22"/>
            <w:szCs w:val="22"/>
          </w:rPr>
          <w:delText xml:space="preserve"> </w:delText>
        </w:r>
        <w:r w:rsidR="00896F73" w:rsidRPr="004C61E4" w:rsidDel="00AF676A">
          <w:rPr>
            <w:rFonts w:ascii="Helvetica" w:eastAsia="Arial" w:hAnsi="Helvetica" w:cs="Arial"/>
            <w:sz w:val="22"/>
            <w:szCs w:val="22"/>
          </w:rPr>
          <w:delText>values</w:delText>
        </w:r>
        <w:r w:rsidR="00B9359C" w:rsidRPr="004C61E4" w:rsidDel="00AF676A">
          <w:rPr>
            <w:rFonts w:ascii="Helvetica" w:eastAsia="Arial" w:hAnsi="Helvetica" w:cs="Arial"/>
            <w:sz w:val="22"/>
            <w:szCs w:val="22"/>
          </w:rPr>
          <w:delText xml:space="preserve"> </w:delText>
        </w:r>
        <w:r w:rsidR="00C772A2" w:rsidRPr="004C61E4" w:rsidDel="00AF676A">
          <w:rPr>
            <w:rFonts w:ascii="Helvetica" w:eastAsia="Arial" w:hAnsi="Helvetica" w:cs="Arial"/>
            <w:sz w:val="22"/>
            <w:szCs w:val="22"/>
          </w:rPr>
          <w:delText>similar to</w:delText>
        </w:r>
        <w:r w:rsidR="00B9359C" w:rsidRPr="004C61E4" w:rsidDel="00AF676A">
          <w:rPr>
            <w:rFonts w:ascii="Helvetica" w:eastAsia="Arial" w:hAnsi="Helvetica" w:cs="Arial"/>
            <w:sz w:val="22"/>
            <w:szCs w:val="22"/>
          </w:rPr>
          <w:delText xml:space="preserve"> those of </w:delText>
        </w:r>
      </w:del>
      <w:ins w:id="654" w:author="Sean E. McGeary" w:date="2019-09-01T21:04:00Z">
        <w:r w:rsidR="00AF676A" w:rsidRPr="004C61E4">
          <w:rPr>
            <w:rFonts w:ascii="Helvetica" w:eastAsia="Arial" w:hAnsi="Helvetica" w:cs="Arial"/>
            <w:i/>
            <w:sz w:val="22"/>
            <w:szCs w:val="22"/>
          </w:rPr>
          <w:t xml:space="preserve"> </w:t>
        </w:r>
        <w:r w:rsidR="00AF676A" w:rsidRPr="004C61E4">
          <w:rPr>
            <w:rFonts w:ascii="Helvetica" w:eastAsia="Arial" w:hAnsi="Helvetica" w:cs="Arial"/>
            <w:iCs/>
            <w:sz w:val="22"/>
            <w:szCs w:val="22"/>
            <w:rPrChange w:id="655" w:author="Sean E. McGeary" w:date="2019-09-01T21:05:00Z">
              <w:rPr>
                <w:rFonts w:ascii="Arial" w:eastAsia="Arial" w:hAnsi="Arial" w:cs="Arial"/>
                <w:i/>
                <w:sz w:val="22"/>
                <w:szCs w:val="22"/>
              </w:rPr>
            </w:rPrChange>
          </w:rPr>
          <w:t>a</w:t>
        </w:r>
        <w:r w:rsidR="00AF676A" w:rsidRPr="004C61E4">
          <w:rPr>
            <w:rFonts w:ascii="Helvetica" w:eastAsia="Arial" w:hAnsi="Helvetica" w:cs="Arial"/>
            <w:iCs/>
            <w:sz w:val="22"/>
            <w:szCs w:val="22"/>
            <w:rPrChange w:id="656" w:author="Sean E. McGeary" w:date="2019-09-01T21:04:00Z">
              <w:rPr>
                <w:rFonts w:ascii="Arial" w:eastAsia="Arial" w:hAnsi="Arial" w:cs="Arial"/>
                <w:i/>
                <w:sz w:val="22"/>
                <w:szCs w:val="22"/>
              </w:rPr>
            </w:rPrChange>
          </w:rPr>
          <w:t>s that of</w:t>
        </w:r>
        <w:r w:rsidR="00AF676A" w:rsidRPr="004C61E4">
          <w:rPr>
            <w:rFonts w:ascii="Helvetica" w:eastAsia="Arial" w:hAnsi="Helvetica" w:cs="Arial"/>
            <w:sz w:val="22"/>
            <w:szCs w:val="22"/>
          </w:rPr>
          <w:t xml:space="preserve"> </w:t>
        </w:r>
      </w:ins>
      <w:r w:rsidR="00B9359C" w:rsidRPr="004C61E4">
        <w:rPr>
          <w:rFonts w:ascii="Helvetica" w:eastAsia="Arial" w:hAnsi="Helvetica" w:cs="Arial"/>
          <w:sz w:val="22"/>
          <w:szCs w:val="22"/>
        </w:rPr>
        <w:t xml:space="preserve">canonical </w:t>
      </w:r>
      <w:commentRangeStart w:id="657"/>
      <w:r w:rsidR="00B9359C" w:rsidRPr="004C61E4">
        <w:rPr>
          <w:rFonts w:ascii="Helvetica" w:eastAsia="Arial" w:hAnsi="Helvetica" w:cs="Arial"/>
          <w:sz w:val="22"/>
          <w:szCs w:val="22"/>
        </w:rPr>
        <w:t>7</w:t>
      </w:r>
      <w:del w:id="658" w:author="Sean E. McGeary" w:date="2019-09-01T20:24:00Z">
        <w:r w:rsidR="00B9359C" w:rsidRPr="004C61E4" w:rsidDel="00534866">
          <w:rPr>
            <w:rFonts w:ascii="Helvetica" w:eastAsia="Arial" w:hAnsi="Helvetica" w:cs="Arial"/>
            <w:sz w:val="22"/>
            <w:szCs w:val="22"/>
          </w:rPr>
          <w:delText>-nt</w:delText>
        </w:r>
      </w:del>
      <w:ins w:id="659" w:author="Sean E. McGeary" w:date="2019-09-01T20:24:00Z">
        <w:r w:rsidR="00534866" w:rsidRPr="004C61E4">
          <w:rPr>
            <w:rFonts w:ascii="Helvetica" w:eastAsia="Arial" w:hAnsi="Helvetica" w:cs="Arial"/>
            <w:sz w:val="22"/>
            <w:szCs w:val="22"/>
          </w:rPr>
          <w:t>mer</w:t>
        </w:r>
        <w:commentRangeEnd w:id="657"/>
        <w:r w:rsidR="00534866" w:rsidRPr="004C61E4">
          <w:rPr>
            <w:rStyle w:val="CommentReference"/>
            <w:rFonts w:ascii="Helvetica" w:hAnsi="Helvetica"/>
          </w:rPr>
          <w:commentReference w:id="657"/>
        </w:r>
      </w:ins>
      <w:r w:rsidR="00B9359C" w:rsidRPr="004C61E4">
        <w:rPr>
          <w:rFonts w:ascii="Helvetica" w:eastAsia="Arial" w:hAnsi="Helvetica" w:cs="Arial"/>
          <w:sz w:val="22"/>
          <w:szCs w:val="22"/>
        </w:rPr>
        <w:t xml:space="preserve"> sites (Fig </w:t>
      </w:r>
      <w:r w:rsidR="007D563A" w:rsidRPr="004C61E4">
        <w:rPr>
          <w:rFonts w:ascii="Helvetica" w:eastAsia="Arial" w:hAnsi="Helvetica" w:cs="Arial"/>
          <w:sz w:val="22"/>
          <w:szCs w:val="22"/>
        </w:rPr>
        <w:t>3A)</w:t>
      </w:r>
      <w:ins w:id="660" w:author="Sean E. McGeary" w:date="2019-09-01T20:58:00Z">
        <w:r w:rsidR="00B802CB" w:rsidRPr="004C61E4">
          <w:rPr>
            <w:rFonts w:ascii="Helvetica" w:eastAsia="Arial" w:hAnsi="Helvetica" w:cs="Arial"/>
            <w:sz w:val="22"/>
            <w:szCs w:val="22"/>
          </w:rPr>
          <w:t xml:space="preserve"> motivated us to perform a</w:t>
        </w:r>
      </w:ins>
      <w:del w:id="661" w:author="David Bartel" w:date="2019-06-28T09:49:00Z">
        <w:r w:rsidR="00B9359C" w:rsidRPr="004C61E4" w:rsidDel="0050088E">
          <w:rPr>
            <w:rFonts w:ascii="Helvetica" w:eastAsia="Arial" w:hAnsi="Helvetica" w:cs="Arial"/>
            <w:sz w:val="22"/>
            <w:szCs w:val="22"/>
          </w:rPr>
          <w:delText xml:space="preserve">. </w:delText>
        </w:r>
      </w:del>
      <w:ins w:id="662" w:author="Sean E. McGeary" w:date="2019-09-01T20:58:00Z">
        <w:r w:rsidR="00B802CB" w:rsidRPr="004C61E4">
          <w:rPr>
            <w:rFonts w:ascii="Helvetica" w:eastAsia="Arial" w:hAnsi="Helvetica" w:cs="Arial"/>
            <w:sz w:val="22"/>
            <w:szCs w:val="22"/>
          </w:rPr>
          <w:t xml:space="preserve"> </w:t>
        </w:r>
      </w:ins>
      <w:ins w:id="663" w:author="David Bartel" w:date="2019-06-28T09:49:00Z">
        <w:del w:id="664" w:author="Sean E. McGeary" w:date="2019-09-01T20:58:00Z">
          <w:r w:rsidR="0050088E" w:rsidRPr="004C61E4" w:rsidDel="00B802CB">
            <w:rPr>
              <w:rFonts w:ascii="Helvetica" w:eastAsia="Arial" w:hAnsi="Helvetica" w:cs="Arial"/>
              <w:sz w:val="22"/>
              <w:szCs w:val="22"/>
            </w:rPr>
            <w:delText>, enabling</w:delText>
          </w:r>
        </w:del>
      </w:ins>
      <w:ins w:id="665" w:author="David Bartel" w:date="2019-06-28T09:50:00Z">
        <w:del w:id="666" w:author="Sean E. McGeary" w:date="2019-09-01T20:58:00Z">
          <w:r w:rsidR="0050088E" w:rsidRPr="004C61E4" w:rsidDel="00B802CB">
            <w:rPr>
              <w:rFonts w:ascii="Helvetica" w:eastAsia="Arial" w:hAnsi="Helvetica" w:cs="Arial"/>
              <w:sz w:val="22"/>
              <w:szCs w:val="22"/>
            </w:rPr>
            <w:delText xml:space="preserve"> </w:delText>
          </w:r>
        </w:del>
        <w:r w:rsidR="0050088E" w:rsidRPr="004C61E4">
          <w:rPr>
            <w:rFonts w:ascii="Helvetica" w:eastAsia="Arial" w:hAnsi="Helvetica" w:cs="Arial"/>
            <w:sz w:val="22"/>
            <w:szCs w:val="22"/>
          </w:rPr>
          <w:t>systematic</w:t>
        </w:r>
      </w:ins>
      <w:ins w:id="667" w:author="David Bartel" w:date="2019-06-28T09:47:00Z">
        <w:r w:rsidR="0050088E" w:rsidRPr="004C61E4">
          <w:rPr>
            <w:rFonts w:ascii="Helvetica" w:eastAsia="Arial" w:hAnsi="Helvetica" w:cs="Arial"/>
            <w:sz w:val="22"/>
            <w:szCs w:val="22"/>
          </w:rPr>
          <w:t xml:space="preserve"> </w:t>
        </w:r>
      </w:ins>
      <w:ins w:id="668" w:author="David Bartel" w:date="2019-06-28T09:48:00Z">
        <w:r w:rsidR="0050088E" w:rsidRPr="004C61E4">
          <w:rPr>
            <w:rFonts w:ascii="Helvetica" w:eastAsia="Arial" w:hAnsi="Helvetica" w:cs="Arial"/>
            <w:sz w:val="22"/>
            <w:szCs w:val="22"/>
          </w:rPr>
          <w:t>investigat</w:t>
        </w:r>
      </w:ins>
      <w:ins w:id="669" w:author="David Bartel" w:date="2019-06-28T09:50:00Z">
        <w:r w:rsidR="0050088E" w:rsidRPr="004C61E4">
          <w:rPr>
            <w:rFonts w:ascii="Helvetica" w:eastAsia="Arial" w:hAnsi="Helvetica" w:cs="Arial"/>
            <w:sz w:val="22"/>
            <w:szCs w:val="22"/>
          </w:rPr>
          <w:t>ion of</w:t>
        </w:r>
      </w:ins>
      <w:ins w:id="670" w:author="Sean E. McGeary" w:date="2019-09-01T20:59:00Z">
        <w:r w:rsidR="00AF676A" w:rsidRPr="004C61E4">
          <w:rPr>
            <w:rFonts w:ascii="Helvetica" w:eastAsia="Arial" w:hAnsi="Helvetica" w:cs="Arial"/>
            <w:sz w:val="22"/>
            <w:szCs w:val="22"/>
          </w:rPr>
          <w:t xml:space="preserve"> </w:t>
        </w:r>
      </w:ins>
      <w:ins w:id="671" w:author="Sean E. McGeary" w:date="2019-09-01T21:05:00Z">
        <w:r w:rsidR="00AF676A" w:rsidRPr="004C61E4">
          <w:rPr>
            <w:rFonts w:ascii="Helvetica" w:eastAsia="Arial" w:hAnsi="Helvetica" w:cs="Arial"/>
            <w:sz w:val="22"/>
            <w:szCs w:val="22"/>
          </w:rPr>
          <w:t>which</w:t>
        </w:r>
      </w:ins>
      <w:ins w:id="672" w:author="Sean E. McGeary" w:date="2019-09-01T20:59:00Z">
        <w:r w:rsidR="00AF676A" w:rsidRPr="004C61E4">
          <w:rPr>
            <w:rFonts w:ascii="Helvetica" w:eastAsia="Arial" w:hAnsi="Helvetica" w:cs="Arial"/>
            <w:sz w:val="22"/>
            <w:szCs w:val="22"/>
          </w:rPr>
          <w:t xml:space="preserve"> </w:t>
        </w:r>
      </w:ins>
      <w:ins w:id="673" w:author="David Bartel" w:date="2019-06-28T09:48:00Z">
        <w:del w:id="674" w:author="Sean E. McGeary" w:date="2019-09-01T20:59:00Z">
          <w:r w:rsidR="0050088E" w:rsidRPr="004C61E4" w:rsidDel="00AF676A">
            <w:rPr>
              <w:rFonts w:ascii="Helvetica" w:eastAsia="Arial" w:hAnsi="Helvetica" w:cs="Arial"/>
              <w:sz w:val="22"/>
              <w:szCs w:val="22"/>
            </w:rPr>
            <w:delText xml:space="preserve"> the </w:delText>
          </w:r>
        </w:del>
        <w:r w:rsidR="0050088E" w:rsidRPr="004C61E4">
          <w:rPr>
            <w:rFonts w:ascii="Helvetica" w:eastAsia="Arial" w:hAnsi="Helvetica" w:cs="Arial"/>
            <w:sz w:val="22"/>
            <w:szCs w:val="22"/>
          </w:rPr>
          <w:t>features</w:t>
        </w:r>
      </w:ins>
      <w:ins w:id="675" w:author="Sean E. McGeary" w:date="2019-09-01T21:01:00Z">
        <w:r w:rsidR="00AF676A" w:rsidRPr="004C61E4">
          <w:rPr>
            <w:rFonts w:ascii="Helvetica" w:eastAsia="Arial" w:hAnsi="Helvetica" w:cs="Arial"/>
            <w:sz w:val="22"/>
            <w:szCs w:val="22"/>
          </w:rPr>
          <w:t xml:space="preserve"> of the seed</w:t>
        </w:r>
      </w:ins>
      <w:ins w:id="676" w:author="Sean E. McGeary" w:date="2019-09-01T21:03:00Z">
        <w:r w:rsidR="00AF676A" w:rsidRPr="004C61E4">
          <w:rPr>
            <w:rFonts w:ascii="Helvetica" w:eastAsia="Arial" w:hAnsi="Helvetica" w:cs="Arial"/>
            <w:sz w:val="22"/>
            <w:szCs w:val="22"/>
          </w:rPr>
          <w:t>-</w:t>
        </w:r>
      </w:ins>
      <w:ins w:id="677" w:author="Sean E. McGeary" w:date="2019-09-01T21:01:00Z">
        <w:r w:rsidR="00AF676A" w:rsidRPr="004C61E4">
          <w:rPr>
            <w:rFonts w:ascii="Helvetica" w:eastAsia="Arial" w:hAnsi="Helvetica" w:cs="Arial"/>
            <w:sz w:val="22"/>
            <w:szCs w:val="22"/>
          </w:rPr>
          <w:t xml:space="preserve"> and 3′</w:t>
        </w:r>
      </w:ins>
      <w:ins w:id="678" w:author="Sean E. McGeary" w:date="2019-09-01T21:03:00Z">
        <w:r w:rsidR="00AF676A" w:rsidRPr="004C61E4">
          <w:rPr>
            <w:rFonts w:ascii="Helvetica" w:eastAsia="Arial" w:hAnsi="Helvetica" w:cs="Arial"/>
            <w:sz w:val="22"/>
            <w:szCs w:val="22"/>
          </w:rPr>
          <w:t>-portion</w:t>
        </w:r>
      </w:ins>
      <w:ins w:id="679" w:author="David Bartel" w:date="2019-06-28T09:48:00Z">
        <w:r w:rsidR="0050088E" w:rsidRPr="004C61E4">
          <w:rPr>
            <w:rFonts w:ascii="Helvetica" w:eastAsia="Arial" w:hAnsi="Helvetica" w:cs="Arial"/>
            <w:sz w:val="22"/>
            <w:szCs w:val="22"/>
          </w:rPr>
          <w:t xml:space="preserve"> of </w:t>
        </w:r>
      </w:ins>
      <w:ins w:id="680" w:author="Sean E. McGeary" w:date="2019-09-01T21:02:00Z">
        <w:r w:rsidR="00AF676A" w:rsidRPr="004C61E4">
          <w:rPr>
            <w:rFonts w:ascii="Helvetica" w:eastAsia="Arial" w:hAnsi="Helvetica" w:cs="Arial"/>
            <w:sz w:val="22"/>
            <w:szCs w:val="22"/>
          </w:rPr>
          <w:t xml:space="preserve">a </w:t>
        </w:r>
      </w:ins>
      <w:ins w:id="681" w:author="Sean E. McGeary" w:date="2019-09-01T21:03:00Z">
        <w:r w:rsidR="00AF676A" w:rsidRPr="004C61E4">
          <w:rPr>
            <w:rFonts w:ascii="Helvetica" w:eastAsia="Arial" w:hAnsi="Helvetica" w:cs="Arial"/>
            <w:sz w:val="22"/>
            <w:szCs w:val="22"/>
          </w:rPr>
          <w:t>3′-compensatory</w:t>
        </w:r>
      </w:ins>
      <w:ins w:id="682" w:author="Sean E. McGeary" w:date="2019-09-01T21:00:00Z">
        <w:r w:rsidR="00AF676A" w:rsidRPr="004C61E4">
          <w:rPr>
            <w:rFonts w:ascii="Helvetica" w:eastAsia="Arial" w:hAnsi="Helvetica" w:cs="Arial"/>
            <w:sz w:val="22"/>
            <w:szCs w:val="22"/>
          </w:rPr>
          <w:t xml:space="preserve"> </w:t>
        </w:r>
      </w:ins>
      <w:ins w:id="683" w:author="David Bartel" w:date="2019-06-28T09:48:00Z">
        <w:del w:id="684" w:author="Sean E. McGeary" w:date="2019-09-01T21:00:00Z">
          <w:r w:rsidR="0050088E" w:rsidRPr="004C61E4" w:rsidDel="00AF676A">
            <w:rPr>
              <w:rFonts w:ascii="Helvetica" w:eastAsia="Arial" w:hAnsi="Helvetica" w:cs="Arial"/>
              <w:sz w:val="22"/>
              <w:szCs w:val="22"/>
            </w:rPr>
            <w:delText>3′ sites</w:delText>
          </w:r>
        </w:del>
      </w:ins>
      <w:ins w:id="685" w:author="Sean E. McGeary" w:date="2019-09-01T21:00:00Z">
        <w:r w:rsidR="00AF676A" w:rsidRPr="004C61E4">
          <w:rPr>
            <w:rFonts w:ascii="Helvetica" w:eastAsia="Arial" w:hAnsi="Helvetica" w:cs="Arial"/>
            <w:sz w:val="22"/>
            <w:szCs w:val="22"/>
          </w:rPr>
          <w:t>site</w:t>
        </w:r>
      </w:ins>
      <w:ins w:id="686" w:author="David Bartel" w:date="2019-06-28T09:48:00Z">
        <w:r w:rsidR="0050088E" w:rsidRPr="004C61E4">
          <w:rPr>
            <w:rFonts w:ascii="Helvetica" w:eastAsia="Arial" w:hAnsi="Helvetica" w:cs="Arial"/>
            <w:sz w:val="22"/>
            <w:szCs w:val="22"/>
          </w:rPr>
          <w:t xml:space="preserve"> </w:t>
        </w:r>
      </w:ins>
      <w:ins w:id="687" w:author="Sean E. McGeary" w:date="2019-09-01T21:05:00Z">
        <w:r w:rsidR="00AF676A" w:rsidRPr="004C61E4">
          <w:rPr>
            <w:rFonts w:ascii="Helvetica" w:eastAsia="Arial" w:hAnsi="Helvetica" w:cs="Arial"/>
            <w:sz w:val="22"/>
            <w:szCs w:val="22"/>
          </w:rPr>
          <w:t xml:space="preserve">can </w:t>
        </w:r>
      </w:ins>
      <w:ins w:id="688" w:author="David Bartel" w:date="2019-06-28T09:48:00Z">
        <w:del w:id="689" w:author="Sean E. McGeary" w:date="2019-09-01T20:59:00Z">
          <w:r w:rsidR="0050088E" w:rsidRPr="004C61E4" w:rsidDel="00AF676A">
            <w:rPr>
              <w:rFonts w:ascii="Helvetica" w:eastAsia="Arial" w:hAnsi="Helvetica" w:cs="Arial"/>
              <w:sz w:val="22"/>
              <w:szCs w:val="22"/>
            </w:rPr>
            <w:delText>that imparted</w:delText>
          </w:r>
        </w:del>
      </w:ins>
      <w:ins w:id="690" w:author="Sean E. McGeary" w:date="2019-09-01T21:02:00Z">
        <w:r w:rsidR="00AF676A" w:rsidRPr="004C61E4">
          <w:rPr>
            <w:rFonts w:ascii="Helvetica" w:eastAsia="Arial" w:hAnsi="Helvetica" w:cs="Arial"/>
            <w:sz w:val="22"/>
            <w:szCs w:val="22"/>
          </w:rPr>
          <w:t xml:space="preserve">together </w:t>
        </w:r>
      </w:ins>
      <w:ins w:id="691" w:author="Sean E. McGeary" w:date="2019-09-01T20:59:00Z">
        <w:r w:rsidR="00AF676A" w:rsidRPr="004C61E4">
          <w:rPr>
            <w:rFonts w:ascii="Helvetica" w:eastAsia="Arial" w:hAnsi="Helvetica" w:cs="Arial"/>
            <w:sz w:val="22"/>
            <w:szCs w:val="22"/>
          </w:rPr>
          <w:t>impart</w:t>
        </w:r>
      </w:ins>
      <w:ins w:id="692" w:author="David Bartel" w:date="2019-06-28T09:48:00Z">
        <w:r w:rsidR="0050088E" w:rsidRPr="004C61E4">
          <w:rPr>
            <w:rFonts w:ascii="Helvetica" w:eastAsia="Arial" w:hAnsi="Helvetica" w:cs="Arial"/>
            <w:sz w:val="22"/>
            <w:szCs w:val="22"/>
          </w:rPr>
          <w:t xml:space="preserve"> </w:t>
        </w:r>
        <w:del w:id="693" w:author="Sean E. McGeary" w:date="2019-09-01T20:59:00Z">
          <w:r w:rsidR="0050088E" w:rsidRPr="004C61E4" w:rsidDel="00AF676A">
            <w:rPr>
              <w:rFonts w:ascii="Helvetica" w:eastAsia="Arial" w:hAnsi="Helvetica" w:cs="Arial"/>
              <w:sz w:val="22"/>
              <w:szCs w:val="22"/>
            </w:rPr>
            <w:delText>this additional</w:delText>
          </w:r>
        </w:del>
      </w:ins>
      <w:ins w:id="694" w:author="Sean E. McGeary" w:date="2019-09-01T20:59:00Z">
        <w:r w:rsidR="00AF676A" w:rsidRPr="004C61E4">
          <w:rPr>
            <w:rFonts w:ascii="Helvetica" w:eastAsia="Arial" w:hAnsi="Helvetica" w:cs="Arial"/>
            <w:sz w:val="22"/>
            <w:szCs w:val="22"/>
          </w:rPr>
          <w:t>such</w:t>
        </w:r>
      </w:ins>
      <w:ins w:id="695" w:author="David Bartel" w:date="2019-06-28T09:48:00Z">
        <w:r w:rsidR="0050088E" w:rsidRPr="004C61E4">
          <w:rPr>
            <w:rFonts w:ascii="Helvetica" w:eastAsia="Arial" w:hAnsi="Helvetica" w:cs="Arial"/>
            <w:sz w:val="22"/>
            <w:szCs w:val="22"/>
          </w:rPr>
          <w:t xml:space="preserve"> affinity</w:t>
        </w:r>
      </w:ins>
      <w:commentRangeEnd w:id="637"/>
      <w:r w:rsidR="00534866" w:rsidRPr="004C61E4">
        <w:rPr>
          <w:rStyle w:val="CommentReference"/>
          <w:rFonts w:ascii="Helvetica" w:hAnsi="Helvetica"/>
        </w:rPr>
        <w:commentReference w:id="637"/>
      </w:r>
      <w:ins w:id="696" w:author="David Bartel" w:date="2019-06-28T09:48:00Z">
        <w:r w:rsidR="0050088E" w:rsidRPr="004C61E4">
          <w:rPr>
            <w:rFonts w:ascii="Helvetica" w:eastAsia="Arial" w:hAnsi="Helvetica" w:cs="Arial"/>
            <w:sz w:val="22"/>
            <w:szCs w:val="22"/>
          </w:rPr>
          <w:t>.</w:t>
        </w:r>
      </w:ins>
    </w:p>
    <w:p w14:paraId="6B3EA8E4" w14:textId="6B2FB167" w:rsidR="0077560C" w:rsidRPr="004C61E4" w:rsidDel="00AF676A" w:rsidRDefault="00AF676A">
      <w:pPr>
        <w:pStyle w:val="Normal1"/>
        <w:ind w:firstLine="720"/>
        <w:contextualSpacing/>
        <w:rPr>
          <w:del w:id="697" w:author="Sean E. McGeary" w:date="2019-09-01T21:05:00Z"/>
          <w:rFonts w:ascii="Helvetica" w:eastAsia="Arial" w:hAnsi="Helvetica" w:cs="Arial"/>
          <w:sz w:val="22"/>
          <w:szCs w:val="22"/>
        </w:rPr>
        <w:pPrChange w:id="698" w:author="Sean E. McGeary" w:date="2019-09-01T21:09:00Z">
          <w:pPr>
            <w:pStyle w:val="Normal1"/>
            <w:spacing w:line="480" w:lineRule="auto"/>
          </w:pPr>
        </w:pPrChange>
      </w:pPr>
      <w:commentRangeStart w:id="699"/>
      <w:ins w:id="700" w:author="Sean E. McGeary" w:date="2019-09-01T21:07:00Z">
        <w:r w:rsidRPr="004C61E4">
          <w:rPr>
            <w:rFonts w:ascii="Helvetica" w:eastAsia="Arial" w:hAnsi="Helvetica" w:cs="Arial"/>
            <w:sz w:val="22"/>
            <w:szCs w:val="22"/>
          </w:rPr>
          <w:t xml:space="preserve">We first </w:t>
        </w:r>
      </w:ins>
      <w:ins w:id="701" w:author="Sean E. McGeary" w:date="2019-09-01T21:08:00Z">
        <w:r w:rsidRPr="004C61E4">
          <w:rPr>
            <w:rFonts w:ascii="Helvetica" w:eastAsia="Arial" w:hAnsi="Helvetica" w:cs="Arial"/>
            <w:sz w:val="22"/>
            <w:szCs w:val="22"/>
          </w:rPr>
          <w:t xml:space="preserve">examined the relative </w:t>
        </w:r>
      </w:ins>
      <w:ins w:id="702" w:author="Sean E. McGeary" w:date="2019-09-01T21:07:00Z">
        <w:r w:rsidRPr="004C61E4">
          <w:rPr>
            <w:rFonts w:ascii="Helvetica" w:eastAsia="Arial" w:hAnsi="Helvetica" w:cs="Arial"/>
            <w:i/>
            <w:sz w:val="22"/>
            <w:szCs w:val="22"/>
          </w:rPr>
          <w:t>K</w:t>
        </w:r>
        <w:r w:rsidRPr="004C61E4">
          <w:rPr>
            <w:rFonts w:ascii="Helvetica" w:eastAsia="Arial" w:hAnsi="Helvetica" w:cs="Arial"/>
            <w:sz w:val="22"/>
            <w:szCs w:val="22"/>
            <w:vertAlign w:val="subscript"/>
          </w:rPr>
          <w:t>D</w:t>
        </w:r>
        <w:r w:rsidRPr="004C61E4">
          <w:rPr>
            <w:rFonts w:ascii="Helvetica" w:eastAsia="Arial" w:hAnsi="Helvetica" w:cs="Arial"/>
            <w:sz w:val="22"/>
            <w:szCs w:val="22"/>
          </w:rPr>
          <w:t xml:space="preserve"> values of 3′-compensatory sites </w:t>
        </w:r>
      </w:ins>
      <w:ins w:id="703" w:author="Sean E. McGeary" w:date="2019-09-01T21:09:00Z">
        <w:r w:rsidR="00A12ED2" w:rsidRPr="004C61E4">
          <w:rPr>
            <w:rFonts w:ascii="Helvetica" w:eastAsia="Arial" w:hAnsi="Helvetica" w:cs="Arial"/>
            <w:sz w:val="22"/>
            <w:szCs w:val="22"/>
          </w:rPr>
          <w:t>as stratified by both</w:t>
        </w:r>
      </w:ins>
      <w:ins w:id="704" w:author="Sean E. McGeary" w:date="2019-09-01T21:10:00Z">
        <w:r w:rsidR="00A12ED2" w:rsidRPr="004C61E4">
          <w:rPr>
            <w:rFonts w:ascii="Helvetica" w:eastAsia="Arial" w:hAnsi="Helvetica" w:cs="Arial"/>
            <w:sz w:val="22"/>
            <w:szCs w:val="22"/>
          </w:rPr>
          <w:t xml:space="preserve"> </w:t>
        </w:r>
      </w:ins>
      <w:ins w:id="705" w:author="David Bartel" w:date="2019-06-28T09:48:00Z">
        <w:del w:id="706" w:author="Sean E. McGeary" w:date="2019-09-01T20:28:00Z">
          <w:r w:rsidR="0050088E" w:rsidRPr="004C61E4" w:rsidDel="00534866">
            <w:rPr>
              <w:rFonts w:ascii="Helvetica" w:eastAsia="Arial" w:hAnsi="Helvetica" w:cs="Arial"/>
              <w:sz w:val="22"/>
              <w:szCs w:val="22"/>
            </w:rPr>
            <w:delText xml:space="preserve"> </w:delText>
          </w:r>
        </w:del>
      </w:ins>
      <w:ins w:id="707" w:author="David Bartel" w:date="2019-06-28T09:47:00Z">
        <w:del w:id="708" w:author="Sean E. McGeary" w:date="2019-09-01T20:28:00Z">
          <w:r w:rsidR="0050088E" w:rsidRPr="004C61E4" w:rsidDel="00534866">
            <w:rPr>
              <w:rFonts w:ascii="Helvetica" w:eastAsia="Arial" w:hAnsi="Helvetica" w:cs="Arial"/>
              <w:sz w:val="22"/>
              <w:szCs w:val="22"/>
            </w:rPr>
            <w:delText xml:space="preserve"> </w:delText>
          </w:r>
        </w:del>
      </w:ins>
    </w:p>
    <w:p w14:paraId="360BF8A5" w14:textId="01E8D252" w:rsidR="00FC2217" w:rsidRPr="004C61E4" w:rsidRDefault="00B9359C" w:rsidP="004C61E4">
      <w:pPr>
        <w:pStyle w:val="Normal1"/>
        <w:ind w:firstLine="720"/>
        <w:contextualSpacing/>
        <w:rPr>
          <w:rFonts w:ascii="Helvetica" w:eastAsia="Arial" w:hAnsi="Helvetica" w:cs="Arial"/>
          <w:sz w:val="22"/>
          <w:szCs w:val="22"/>
        </w:rPr>
      </w:pPr>
      <w:del w:id="709" w:author="Sean E. McGeary" w:date="2019-09-01T21:07:00Z">
        <w:r w:rsidRPr="004C61E4" w:rsidDel="00AF676A">
          <w:rPr>
            <w:rFonts w:ascii="Helvetica" w:eastAsia="Arial" w:hAnsi="Helvetica" w:cs="Arial"/>
            <w:sz w:val="22"/>
            <w:szCs w:val="22"/>
          </w:rPr>
          <w:delText xml:space="preserve">To </w:delText>
        </w:r>
        <w:r w:rsidR="00896F73" w:rsidRPr="004C61E4" w:rsidDel="00AF676A">
          <w:rPr>
            <w:rFonts w:ascii="Helvetica" w:eastAsia="Arial" w:hAnsi="Helvetica" w:cs="Arial"/>
            <w:sz w:val="22"/>
            <w:szCs w:val="22"/>
          </w:rPr>
          <w:delText>examine</w:delText>
        </w:r>
        <w:r w:rsidRPr="004C61E4" w:rsidDel="00AF676A">
          <w:rPr>
            <w:rFonts w:ascii="Helvetica" w:eastAsia="Arial" w:hAnsi="Helvetica" w:cs="Arial"/>
            <w:sz w:val="22"/>
            <w:szCs w:val="22"/>
          </w:rPr>
          <w:delText xml:space="preserve"> the influence of</w:delText>
        </w:r>
      </w:del>
      <w:del w:id="710" w:author="Sean E. McGeary" w:date="2019-09-01T21:09:00Z">
        <w:r w:rsidRPr="004C61E4" w:rsidDel="00A12ED2">
          <w:rPr>
            <w:rFonts w:ascii="Helvetica" w:eastAsia="Arial" w:hAnsi="Helvetica" w:cs="Arial"/>
            <w:sz w:val="22"/>
            <w:szCs w:val="22"/>
          </w:rPr>
          <w:delText xml:space="preserve"> </w:delText>
        </w:r>
      </w:del>
      <w:r w:rsidRPr="004C61E4">
        <w:rPr>
          <w:rFonts w:ascii="Helvetica" w:eastAsia="Arial" w:hAnsi="Helvetica" w:cs="Arial"/>
          <w:sz w:val="22"/>
          <w:szCs w:val="22"/>
        </w:rPr>
        <w:t xml:space="preserve">3′-site </w:t>
      </w:r>
      <w:ins w:id="711" w:author="Sean E. McGeary" w:date="2019-09-01T21:10:00Z">
        <w:r w:rsidR="00A12ED2" w:rsidRPr="004C61E4">
          <w:rPr>
            <w:rFonts w:ascii="Helvetica" w:eastAsia="Arial" w:hAnsi="Helvetica" w:cs="Arial"/>
            <w:sz w:val="22"/>
            <w:szCs w:val="22"/>
          </w:rPr>
          <w:t xml:space="preserve">pairing </w:t>
        </w:r>
      </w:ins>
      <w:r w:rsidRPr="004C61E4">
        <w:rPr>
          <w:rFonts w:ascii="Helvetica" w:eastAsia="Arial" w:hAnsi="Helvetica" w:cs="Arial"/>
          <w:sz w:val="22"/>
          <w:szCs w:val="22"/>
        </w:rPr>
        <w:t xml:space="preserve">length and </w:t>
      </w:r>
      <w:ins w:id="712" w:author="Sean E. McGeary" w:date="2019-09-01T21:10:00Z">
        <w:r w:rsidR="00A12ED2" w:rsidRPr="004C61E4">
          <w:rPr>
            <w:rFonts w:ascii="Helvetica" w:eastAsia="Arial" w:hAnsi="Helvetica" w:cs="Arial"/>
            <w:sz w:val="22"/>
            <w:szCs w:val="22"/>
          </w:rPr>
          <w:t xml:space="preserve">target-RNA </w:t>
        </w:r>
      </w:ins>
      <w:r w:rsidRPr="004C61E4">
        <w:rPr>
          <w:rFonts w:ascii="Helvetica" w:eastAsia="Arial" w:hAnsi="Helvetica" w:cs="Arial"/>
          <w:sz w:val="22"/>
          <w:szCs w:val="22"/>
        </w:rPr>
        <w:t>loop length</w:t>
      </w:r>
      <w:del w:id="713" w:author="Sean E. McGeary" w:date="2019-09-01T21:07:00Z">
        <w:r w:rsidRPr="004C61E4" w:rsidDel="00AF676A">
          <w:rPr>
            <w:rFonts w:ascii="Helvetica" w:eastAsia="Arial" w:hAnsi="Helvetica" w:cs="Arial"/>
            <w:sz w:val="22"/>
            <w:szCs w:val="22"/>
          </w:rPr>
          <w:delText xml:space="preserve">, we plotted the </w:delText>
        </w:r>
        <w:r w:rsidR="00896F73" w:rsidRPr="004C61E4" w:rsidDel="00AF676A">
          <w:rPr>
            <w:rFonts w:ascii="Helvetica" w:eastAsia="Arial" w:hAnsi="Helvetica" w:cs="Arial"/>
            <w:i/>
            <w:sz w:val="22"/>
            <w:szCs w:val="22"/>
          </w:rPr>
          <w:delText>K</w:delText>
        </w:r>
        <w:r w:rsidR="00896F73" w:rsidRPr="004C61E4" w:rsidDel="00AF676A">
          <w:rPr>
            <w:rFonts w:ascii="Helvetica" w:eastAsia="Arial" w:hAnsi="Helvetica" w:cs="Arial"/>
            <w:sz w:val="22"/>
            <w:szCs w:val="22"/>
            <w:vertAlign w:val="subscript"/>
          </w:rPr>
          <w:delText>D</w:delText>
        </w:r>
      </w:del>
      <w:del w:id="714" w:author="Sean E. McGeary" w:date="2019-09-01T21:06:00Z">
        <w:r w:rsidR="00896F73" w:rsidRPr="004C61E4" w:rsidDel="00AF676A">
          <w:rPr>
            <w:rFonts w:ascii="Helvetica" w:eastAsia="Arial" w:hAnsi="Helvetica" w:cs="Arial"/>
            <w:sz w:val="22"/>
            <w:szCs w:val="22"/>
            <w:vertAlign w:val="subscript"/>
          </w:rPr>
          <w:delText>, Rel</w:delText>
        </w:r>
      </w:del>
      <w:del w:id="715" w:author="Sean E. McGeary" w:date="2019-09-01T21:07:00Z">
        <w:r w:rsidR="00896F73" w:rsidRPr="004C61E4" w:rsidDel="00AF676A">
          <w:rPr>
            <w:rFonts w:ascii="Helvetica" w:eastAsia="Arial" w:hAnsi="Helvetica" w:cs="Arial"/>
            <w:sz w:val="22"/>
            <w:szCs w:val="22"/>
          </w:rPr>
          <w:delText xml:space="preserve"> values</w:delText>
        </w:r>
        <w:r w:rsidRPr="004C61E4" w:rsidDel="00AF676A">
          <w:rPr>
            <w:rFonts w:ascii="Helvetica" w:eastAsia="Arial" w:hAnsi="Helvetica" w:cs="Arial"/>
            <w:sz w:val="22"/>
            <w:szCs w:val="22"/>
          </w:rPr>
          <w:delText xml:space="preserve"> of 3′-compensatory sites that varied with respect to these two features</w:delText>
        </w:r>
      </w:del>
      <w:r w:rsidRPr="004C61E4">
        <w:rPr>
          <w:rFonts w:ascii="Helvetica" w:eastAsia="Arial" w:hAnsi="Helvetica" w:cs="Arial"/>
          <w:sz w:val="22"/>
          <w:szCs w:val="22"/>
        </w:rPr>
        <w:t xml:space="preserve"> (Fig 3</w:t>
      </w:r>
      <w:r w:rsidR="000A1116" w:rsidRPr="004C61E4">
        <w:rPr>
          <w:rFonts w:ascii="Helvetica" w:eastAsia="Arial" w:hAnsi="Helvetica" w:cs="Arial"/>
          <w:sz w:val="22"/>
          <w:szCs w:val="22"/>
        </w:rPr>
        <w:t>B</w:t>
      </w:r>
      <w:r w:rsidRPr="004C61E4">
        <w:rPr>
          <w:rFonts w:ascii="Helvetica" w:eastAsia="Arial" w:hAnsi="Helvetica" w:cs="Arial"/>
          <w:sz w:val="22"/>
          <w:szCs w:val="22"/>
        </w:rPr>
        <w:t xml:space="preserve">). </w:t>
      </w:r>
      <w:commentRangeStart w:id="716"/>
      <w:r w:rsidR="00C7260E" w:rsidRPr="004C61E4">
        <w:rPr>
          <w:rFonts w:ascii="Helvetica" w:eastAsia="Arial" w:hAnsi="Helvetica" w:cs="Arial"/>
          <w:sz w:val="22"/>
          <w:szCs w:val="22"/>
        </w:rPr>
        <w:t>Although a</w:t>
      </w:r>
      <w:r w:rsidR="003B6D83" w:rsidRPr="004C61E4">
        <w:rPr>
          <w:rFonts w:ascii="Helvetica" w:eastAsia="Arial" w:hAnsi="Helvetica" w:cs="Arial"/>
          <w:sz w:val="22"/>
          <w:szCs w:val="22"/>
        </w:rPr>
        <w:t xml:space="preserve">ll possibilities examined were at least 1.5-fold better than the seed-mismatched site alone, </w:t>
      </w:r>
      <w:r w:rsidR="00111E02" w:rsidRPr="004C61E4">
        <w:rPr>
          <w:rFonts w:ascii="Helvetica" w:eastAsia="Arial" w:hAnsi="Helvetica" w:cs="Arial"/>
          <w:sz w:val="22"/>
          <w:szCs w:val="22"/>
        </w:rPr>
        <w:t>only</w:t>
      </w:r>
      <w:r w:rsidR="000B383C" w:rsidRPr="004C61E4">
        <w:rPr>
          <w:rFonts w:ascii="Helvetica" w:eastAsia="Arial" w:hAnsi="Helvetica" w:cs="Arial"/>
          <w:sz w:val="22"/>
          <w:szCs w:val="22"/>
        </w:rPr>
        <w:t xml:space="preserve"> </w:t>
      </w:r>
      <w:r w:rsidR="003B6D83" w:rsidRPr="004C61E4">
        <w:rPr>
          <w:rFonts w:ascii="Helvetica" w:eastAsia="Arial" w:hAnsi="Helvetica" w:cs="Arial"/>
          <w:sz w:val="22"/>
          <w:szCs w:val="22"/>
        </w:rPr>
        <w:t xml:space="preserve">3′ sites </w:t>
      </w:r>
      <w:r w:rsidR="000B383C" w:rsidRPr="004C61E4">
        <w:rPr>
          <w:rFonts w:ascii="Helvetica" w:eastAsia="Arial" w:hAnsi="Helvetica" w:cs="Arial"/>
          <w:sz w:val="22"/>
          <w:szCs w:val="22"/>
        </w:rPr>
        <w:t xml:space="preserve">≥6 </w:t>
      </w:r>
      <w:proofErr w:type="spellStart"/>
      <w:r w:rsidR="000B383C" w:rsidRPr="004C61E4">
        <w:rPr>
          <w:rFonts w:ascii="Helvetica" w:eastAsia="Arial" w:hAnsi="Helvetica" w:cs="Arial"/>
          <w:sz w:val="22"/>
          <w:szCs w:val="22"/>
        </w:rPr>
        <w:t>nt</w:t>
      </w:r>
      <w:proofErr w:type="spellEnd"/>
      <w:r w:rsidR="000B383C" w:rsidRPr="004C61E4">
        <w:rPr>
          <w:rFonts w:ascii="Helvetica" w:eastAsia="Arial" w:hAnsi="Helvetica" w:cs="Arial"/>
          <w:sz w:val="22"/>
          <w:szCs w:val="22"/>
        </w:rPr>
        <w:t xml:space="preserve"> </w:t>
      </w:r>
      <w:r w:rsidR="00111E02" w:rsidRPr="004C61E4">
        <w:rPr>
          <w:rFonts w:ascii="Helvetica" w:eastAsia="Arial" w:hAnsi="Helvetica" w:cs="Arial"/>
          <w:sz w:val="22"/>
          <w:szCs w:val="22"/>
        </w:rPr>
        <w:t xml:space="preserve">in </w:t>
      </w:r>
      <w:r w:rsidR="000B383C" w:rsidRPr="004C61E4">
        <w:rPr>
          <w:rFonts w:ascii="Helvetica" w:eastAsia="Arial" w:hAnsi="Helvetica" w:cs="Arial"/>
          <w:sz w:val="22"/>
          <w:szCs w:val="22"/>
        </w:rPr>
        <w:t xml:space="preserve">length and </w:t>
      </w:r>
      <w:r w:rsidR="00111E02" w:rsidRPr="004C61E4">
        <w:rPr>
          <w:rFonts w:ascii="Helvetica" w:eastAsia="Arial" w:hAnsi="Helvetica" w:cs="Arial"/>
          <w:sz w:val="22"/>
          <w:szCs w:val="22"/>
        </w:rPr>
        <w:t xml:space="preserve">with </w:t>
      </w:r>
      <w:r w:rsidR="000B383C" w:rsidRPr="004C61E4">
        <w:rPr>
          <w:rFonts w:ascii="Helvetica" w:eastAsia="Arial" w:hAnsi="Helvetica" w:cs="Arial"/>
          <w:sz w:val="22"/>
          <w:szCs w:val="22"/>
        </w:rPr>
        <w:t>loop lengths</w:t>
      </w:r>
      <w:r w:rsidR="00111E02" w:rsidRPr="004C61E4">
        <w:rPr>
          <w:rFonts w:ascii="Helvetica" w:eastAsia="Arial" w:hAnsi="Helvetica" w:cs="Arial"/>
          <w:sz w:val="22"/>
          <w:szCs w:val="22"/>
        </w:rPr>
        <w:t xml:space="preserve"> ranging from ~3–8 </w:t>
      </w:r>
      <w:proofErr w:type="spellStart"/>
      <w:r w:rsidR="00111E02" w:rsidRPr="004C61E4">
        <w:rPr>
          <w:rFonts w:ascii="Helvetica" w:eastAsia="Arial" w:hAnsi="Helvetica" w:cs="Arial"/>
          <w:sz w:val="22"/>
          <w:szCs w:val="22"/>
        </w:rPr>
        <w:t>nt</w:t>
      </w:r>
      <w:proofErr w:type="spellEnd"/>
      <w:r w:rsidR="00111E02" w:rsidRPr="004C61E4">
        <w:rPr>
          <w:rFonts w:ascii="Helvetica" w:eastAsia="Arial" w:hAnsi="Helvetica" w:cs="Arial"/>
          <w:sz w:val="22"/>
          <w:szCs w:val="22"/>
        </w:rPr>
        <w:t xml:space="preserve"> conferred affinities exceeding those of the canonical 6-nt site</w:t>
      </w:r>
      <w:commentRangeEnd w:id="716"/>
      <w:r w:rsidR="00A12ED2" w:rsidRPr="004C61E4">
        <w:rPr>
          <w:rStyle w:val="CommentReference"/>
          <w:rFonts w:ascii="Helvetica" w:hAnsi="Helvetica"/>
        </w:rPr>
        <w:commentReference w:id="716"/>
      </w:r>
      <w:r w:rsidR="00111E02" w:rsidRPr="004C61E4">
        <w:rPr>
          <w:rFonts w:ascii="Helvetica" w:eastAsia="Arial" w:hAnsi="Helvetica" w:cs="Arial"/>
          <w:sz w:val="22"/>
          <w:szCs w:val="22"/>
        </w:rPr>
        <w:t>.</w:t>
      </w:r>
      <w:r w:rsidR="003B6D83" w:rsidRPr="004C61E4">
        <w:rPr>
          <w:rFonts w:ascii="Helvetica" w:eastAsia="Arial" w:hAnsi="Helvetica" w:cs="Arial"/>
          <w:sz w:val="22"/>
          <w:szCs w:val="22"/>
        </w:rPr>
        <w:t xml:space="preserve"> </w:t>
      </w:r>
      <w:r w:rsidR="00EE0942" w:rsidRPr="004C61E4">
        <w:rPr>
          <w:rFonts w:ascii="Helvetica" w:eastAsia="Arial" w:hAnsi="Helvetica" w:cs="Arial"/>
          <w:sz w:val="22"/>
          <w:szCs w:val="22"/>
        </w:rPr>
        <w:t xml:space="preserve">As </w:t>
      </w:r>
      <w:r w:rsidR="0077560C" w:rsidRPr="004C61E4">
        <w:rPr>
          <w:rFonts w:ascii="Helvetica" w:eastAsia="Arial" w:hAnsi="Helvetica" w:cs="Arial"/>
          <w:sz w:val="22"/>
          <w:szCs w:val="22"/>
        </w:rPr>
        <w:t xml:space="preserve">also </w:t>
      </w:r>
      <w:del w:id="717" w:author="David Bartel" w:date="2019-06-28T09:52:00Z">
        <w:r w:rsidR="00EE0942" w:rsidRPr="004C61E4" w:rsidDel="0050088E">
          <w:rPr>
            <w:rFonts w:ascii="Helvetica" w:eastAsia="Arial" w:hAnsi="Helvetica" w:cs="Arial"/>
            <w:sz w:val="22"/>
            <w:szCs w:val="22"/>
          </w:rPr>
          <w:delText xml:space="preserve">suggested </w:delText>
        </w:r>
      </w:del>
      <w:ins w:id="718" w:author="David Bartel" w:date="2019-06-28T09:52:00Z">
        <w:r w:rsidR="0050088E" w:rsidRPr="004C61E4">
          <w:rPr>
            <w:rFonts w:ascii="Helvetica" w:eastAsia="Arial" w:hAnsi="Helvetica" w:cs="Arial"/>
            <w:sz w:val="22"/>
            <w:szCs w:val="22"/>
          </w:rPr>
          <w:t xml:space="preserve">indicated </w:t>
        </w:r>
      </w:ins>
      <w:r w:rsidR="00EE0942" w:rsidRPr="004C61E4">
        <w:rPr>
          <w:rFonts w:ascii="Helvetica" w:eastAsia="Arial" w:hAnsi="Helvetica" w:cs="Arial"/>
          <w:sz w:val="22"/>
          <w:szCs w:val="22"/>
        </w:rPr>
        <w:t>in our analysis of</w:t>
      </w:r>
      <w:del w:id="719" w:author="Sean E. McGeary" w:date="2019-09-01T21:25:00Z">
        <w:r w:rsidR="00EE0942" w:rsidRPr="004C61E4" w:rsidDel="006C00CD">
          <w:rPr>
            <w:rFonts w:ascii="Helvetica" w:eastAsia="Arial" w:hAnsi="Helvetica" w:cs="Arial"/>
            <w:sz w:val="22"/>
            <w:szCs w:val="22"/>
          </w:rPr>
          <w:delText xml:space="preserve"> the top</w:delText>
        </w:r>
      </w:del>
      <w:r w:rsidR="00EE0942" w:rsidRPr="004C61E4">
        <w:rPr>
          <w:rFonts w:ascii="Helvetica" w:eastAsia="Arial" w:hAnsi="Helvetica" w:cs="Arial"/>
          <w:sz w:val="22"/>
          <w:szCs w:val="22"/>
        </w:rPr>
        <w:t xml:space="preserve"> enriched 8</w:t>
      </w:r>
      <w:del w:id="720" w:author="Sean E. McGeary" w:date="2019-09-01T21:24:00Z">
        <w:r w:rsidR="00EE0942" w:rsidRPr="004C61E4" w:rsidDel="006C00CD">
          <w:rPr>
            <w:rFonts w:ascii="Helvetica" w:eastAsia="Arial" w:hAnsi="Helvetica" w:cs="Arial"/>
            <w:sz w:val="22"/>
            <w:szCs w:val="22"/>
          </w:rPr>
          <w:delText>-mer</w:delText>
        </w:r>
      </w:del>
      <w:ins w:id="721" w:author="Sean E. McGeary" w:date="2019-09-01T21:24:00Z">
        <w:r w:rsidR="006C00CD" w:rsidRPr="004C61E4">
          <w:rPr>
            <w:rFonts w:ascii="Helvetica" w:eastAsia="Arial" w:hAnsi="Helvetica" w:cs="Arial"/>
            <w:sz w:val="22"/>
            <w:szCs w:val="22"/>
          </w:rPr>
          <w:t xml:space="preserve">-nt </w:t>
        </w:r>
      </w:ins>
      <w:ins w:id="722" w:author="Sean E. McGeary" w:date="2019-09-01T21:25:00Z">
        <w:r w:rsidR="006C00CD" w:rsidRPr="004C61E4">
          <w:rPr>
            <w:rFonts w:ascii="Helvetica" w:eastAsia="Arial" w:hAnsi="Helvetica" w:cs="Arial"/>
            <w:sz w:val="22"/>
            <w:szCs w:val="22"/>
          </w:rPr>
          <w:t>k-</w:t>
        </w:r>
        <w:proofErr w:type="spellStart"/>
        <w:r w:rsidR="006C00CD" w:rsidRPr="004C61E4">
          <w:rPr>
            <w:rFonts w:ascii="Helvetica" w:eastAsia="Arial" w:hAnsi="Helvetica" w:cs="Arial"/>
            <w:sz w:val="22"/>
            <w:szCs w:val="22"/>
          </w:rPr>
          <w:t>mers</w:t>
        </w:r>
        <w:proofErr w:type="spellEnd"/>
        <w:r w:rsidR="006C00CD" w:rsidRPr="004C61E4">
          <w:rPr>
            <w:rFonts w:ascii="Helvetica" w:eastAsia="Arial" w:hAnsi="Helvetica" w:cs="Arial"/>
            <w:sz w:val="22"/>
            <w:szCs w:val="22"/>
          </w:rPr>
          <w:t xml:space="preserve"> across from the miRNA 3′ end </w:t>
        </w:r>
      </w:ins>
      <w:del w:id="723" w:author="Sean E. McGeary" w:date="2019-09-01T21:25:00Z">
        <w:r w:rsidR="00EE0942" w:rsidRPr="004C61E4" w:rsidDel="006C00CD">
          <w:rPr>
            <w:rFonts w:ascii="Helvetica" w:eastAsia="Arial" w:hAnsi="Helvetica" w:cs="Arial"/>
            <w:sz w:val="22"/>
            <w:szCs w:val="22"/>
          </w:rPr>
          <w:delText xml:space="preserve"> </w:delText>
        </w:r>
      </w:del>
      <w:r w:rsidR="00EE0942" w:rsidRPr="004C61E4">
        <w:rPr>
          <w:rFonts w:ascii="Helvetica" w:eastAsia="Arial" w:hAnsi="Helvetica" w:cs="Arial"/>
          <w:sz w:val="22"/>
          <w:szCs w:val="22"/>
        </w:rPr>
        <w:t xml:space="preserve">(Fig 2C), the optimal loop length for 3′ sites beginning at </w:t>
      </w:r>
      <w:r w:rsidR="00354EB9" w:rsidRPr="004C61E4">
        <w:rPr>
          <w:rFonts w:ascii="Helvetica" w:eastAsia="Arial" w:hAnsi="Helvetica" w:cs="Arial"/>
          <w:sz w:val="22"/>
          <w:szCs w:val="22"/>
        </w:rPr>
        <w:t>register</w:t>
      </w:r>
      <w:r w:rsidR="00EE0942" w:rsidRPr="004C61E4">
        <w:rPr>
          <w:rFonts w:ascii="Helvetica" w:eastAsia="Arial" w:hAnsi="Helvetica" w:cs="Arial"/>
          <w:sz w:val="22"/>
          <w:szCs w:val="22"/>
        </w:rPr>
        <w:t xml:space="preserve"> 11 was 5 </w:t>
      </w:r>
      <w:proofErr w:type="spellStart"/>
      <w:r w:rsidR="00EE0942" w:rsidRPr="004C61E4">
        <w:rPr>
          <w:rFonts w:ascii="Helvetica" w:eastAsia="Arial" w:hAnsi="Helvetica" w:cs="Arial"/>
          <w:sz w:val="22"/>
          <w:szCs w:val="22"/>
        </w:rPr>
        <w:t>nt</w:t>
      </w:r>
      <w:proofErr w:type="spellEnd"/>
      <w:r w:rsidR="00EE0942" w:rsidRPr="004C61E4">
        <w:rPr>
          <w:rFonts w:ascii="Helvetica" w:eastAsia="Arial" w:hAnsi="Helvetica" w:cs="Arial"/>
          <w:sz w:val="22"/>
          <w:szCs w:val="22"/>
        </w:rPr>
        <w:t xml:space="preserve"> (Fig 3</w:t>
      </w:r>
      <w:r w:rsidR="000A1116" w:rsidRPr="004C61E4">
        <w:rPr>
          <w:rFonts w:ascii="Helvetica" w:eastAsia="Arial" w:hAnsi="Helvetica" w:cs="Arial"/>
          <w:sz w:val="22"/>
          <w:szCs w:val="22"/>
        </w:rPr>
        <w:t>B</w:t>
      </w:r>
      <w:r w:rsidR="00EE0942" w:rsidRPr="004C61E4">
        <w:rPr>
          <w:rFonts w:ascii="Helvetica" w:eastAsia="Arial" w:hAnsi="Helvetica" w:cs="Arial"/>
          <w:sz w:val="22"/>
          <w:szCs w:val="22"/>
        </w:rPr>
        <w:t>). At this loop length, an 8-nt 3′ site conferred a</w:t>
      </w:r>
      <w:del w:id="724" w:author="Sean E. McGeary" w:date="2019-09-01T21:26:00Z">
        <w:r w:rsidR="00EE0942" w:rsidRPr="004C61E4" w:rsidDel="006C00CD">
          <w:rPr>
            <w:rFonts w:ascii="Helvetica" w:eastAsia="Arial" w:hAnsi="Helvetica" w:cs="Arial"/>
            <w:sz w:val="22"/>
            <w:szCs w:val="22"/>
          </w:rPr>
          <w:delText>n</w:delText>
        </w:r>
      </w:del>
      <w:r w:rsidR="00EE0942" w:rsidRPr="004C61E4">
        <w:rPr>
          <w:rFonts w:ascii="Helvetica" w:eastAsia="Arial" w:hAnsi="Helvetica" w:cs="Arial"/>
          <w:sz w:val="22"/>
          <w:szCs w:val="22"/>
        </w:rPr>
        <w:t xml:space="preserve"> ~60-fold increase in affinity over the </w:t>
      </w:r>
      <w:r w:rsidR="00C8166C" w:rsidRPr="004C61E4">
        <w:rPr>
          <w:rFonts w:ascii="Helvetica" w:eastAsia="Arial" w:hAnsi="Helvetica" w:cs="Arial"/>
          <w:sz w:val="22"/>
          <w:szCs w:val="22"/>
        </w:rPr>
        <w:t>seed-mismatched site alone</w:t>
      </w:r>
      <w:r w:rsidR="0077560C" w:rsidRPr="004C61E4">
        <w:rPr>
          <w:rFonts w:ascii="Helvetica" w:eastAsia="Arial" w:hAnsi="Helvetica" w:cs="Arial"/>
          <w:sz w:val="22"/>
          <w:szCs w:val="22"/>
        </w:rPr>
        <w:t>,</w:t>
      </w:r>
      <w:r w:rsidR="00C8166C" w:rsidRPr="004C61E4">
        <w:rPr>
          <w:rFonts w:ascii="Helvetica" w:eastAsia="Arial" w:hAnsi="Helvetica" w:cs="Arial"/>
          <w:sz w:val="22"/>
          <w:szCs w:val="22"/>
        </w:rPr>
        <w:t xml:space="preserve"> </w:t>
      </w:r>
      <w:r w:rsidR="0077560C" w:rsidRPr="004C61E4">
        <w:rPr>
          <w:rFonts w:ascii="Helvetica" w:eastAsia="Arial" w:hAnsi="Helvetica" w:cs="Arial"/>
          <w:sz w:val="22"/>
          <w:szCs w:val="22"/>
        </w:rPr>
        <w:t xml:space="preserve">enabling the affinity of the 3′-compensatory site to </w:t>
      </w:r>
      <w:r w:rsidR="003B6D83" w:rsidRPr="004C61E4">
        <w:rPr>
          <w:rFonts w:ascii="Helvetica" w:eastAsia="Arial" w:hAnsi="Helvetica" w:cs="Arial"/>
          <w:sz w:val="22"/>
          <w:szCs w:val="22"/>
        </w:rPr>
        <w:t>surpass</w:t>
      </w:r>
      <w:r w:rsidR="0077560C" w:rsidRPr="004C61E4">
        <w:rPr>
          <w:rFonts w:ascii="Helvetica" w:eastAsia="Arial" w:hAnsi="Helvetica" w:cs="Arial"/>
          <w:sz w:val="22"/>
          <w:szCs w:val="22"/>
        </w:rPr>
        <w:t xml:space="preserve"> those of the</w:t>
      </w:r>
      <w:r w:rsidR="003B6D83" w:rsidRPr="004C61E4">
        <w:rPr>
          <w:rFonts w:ascii="Helvetica" w:eastAsia="Arial" w:hAnsi="Helvetica" w:cs="Arial"/>
          <w:sz w:val="22"/>
          <w:szCs w:val="22"/>
        </w:rPr>
        <w:t xml:space="preserve"> canonical 7-nt </w:t>
      </w:r>
      <w:r w:rsidR="000A1116" w:rsidRPr="004C61E4">
        <w:rPr>
          <w:rFonts w:ascii="Helvetica" w:eastAsia="Arial" w:hAnsi="Helvetica" w:cs="Arial"/>
          <w:sz w:val="22"/>
          <w:szCs w:val="22"/>
        </w:rPr>
        <w:t xml:space="preserve">seed </w:t>
      </w:r>
      <w:r w:rsidR="003B6D83" w:rsidRPr="004C61E4">
        <w:rPr>
          <w:rFonts w:ascii="Helvetica" w:eastAsia="Arial" w:hAnsi="Helvetica" w:cs="Arial"/>
          <w:sz w:val="22"/>
          <w:szCs w:val="22"/>
        </w:rPr>
        <w:t>sites</w:t>
      </w:r>
      <w:r w:rsidR="003A7B7D" w:rsidRPr="004C61E4">
        <w:rPr>
          <w:rFonts w:ascii="Helvetica" w:eastAsia="Arial" w:hAnsi="Helvetica" w:cs="Arial"/>
          <w:sz w:val="22"/>
          <w:szCs w:val="22"/>
        </w:rPr>
        <w:t xml:space="preserve"> and approach that of </w:t>
      </w:r>
      <w:r w:rsidR="00354EB9" w:rsidRPr="004C61E4">
        <w:rPr>
          <w:rFonts w:ascii="Helvetica" w:eastAsia="Arial" w:hAnsi="Helvetica" w:cs="Arial"/>
          <w:sz w:val="22"/>
          <w:szCs w:val="22"/>
        </w:rPr>
        <w:t>the</w:t>
      </w:r>
      <w:r w:rsidR="003A7B7D" w:rsidRPr="004C61E4">
        <w:rPr>
          <w:rFonts w:ascii="Helvetica" w:eastAsia="Arial" w:hAnsi="Helvetica" w:cs="Arial"/>
          <w:sz w:val="22"/>
          <w:szCs w:val="22"/>
        </w:rPr>
        <w:t xml:space="preserve"> canonical 8-nt </w:t>
      </w:r>
      <w:r w:rsidR="000A1116" w:rsidRPr="004C61E4">
        <w:rPr>
          <w:rFonts w:ascii="Helvetica" w:eastAsia="Arial" w:hAnsi="Helvetica" w:cs="Arial"/>
          <w:sz w:val="22"/>
          <w:szCs w:val="22"/>
        </w:rPr>
        <w:t xml:space="preserve">seed </w:t>
      </w:r>
      <w:r w:rsidR="003A7B7D" w:rsidRPr="004C61E4">
        <w:rPr>
          <w:rFonts w:ascii="Helvetica" w:eastAsia="Arial" w:hAnsi="Helvetica" w:cs="Arial"/>
          <w:sz w:val="22"/>
          <w:szCs w:val="22"/>
        </w:rPr>
        <w:t>site</w:t>
      </w:r>
      <w:r w:rsidR="003B6D83" w:rsidRPr="004C61E4">
        <w:rPr>
          <w:rFonts w:ascii="Helvetica" w:eastAsia="Arial" w:hAnsi="Helvetica" w:cs="Arial"/>
          <w:sz w:val="22"/>
          <w:szCs w:val="22"/>
        </w:rPr>
        <w:t xml:space="preserve"> </w:t>
      </w:r>
      <w:r w:rsidR="00C8166C" w:rsidRPr="004C61E4">
        <w:rPr>
          <w:rFonts w:ascii="Helvetica" w:eastAsia="Arial" w:hAnsi="Helvetica" w:cs="Arial"/>
          <w:sz w:val="22"/>
          <w:szCs w:val="22"/>
        </w:rPr>
        <w:t xml:space="preserve">(Fig </w:t>
      </w:r>
      <w:r w:rsidR="008F467C" w:rsidRPr="004C61E4">
        <w:rPr>
          <w:rFonts w:ascii="Helvetica" w:eastAsia="Arial" w:hAnsi="Helvetica" w:cs="Arial"/>
          <w:sz w:val="22"/>
          <w:szCs w:val="22"/>
        </w:rPr>
        <w:t>3</w:t>
      </w:r>
      <w:r w:rsidR="000A1116" w:rsidRPr="004C61E4">
        <w:rPr>
          <w:rFonts w:ascii="Helvetica" w:eastAsia="Arial" w:hAnsi="Helvetica" w:cs="Arial"/>
          <w:sz w:val="22"/>
          <w:szCs w:val="22"/>
        </w:rPr>
        <w:t>B</w:t>
      </w:r>
      <w:r w:rsidR="00C8166C" w:rsidRPr="004C61E4">
        <w:rPr>
          <w:rFonts w:ascii="Helvetica" w:eastAsia="Arial" w:hAnsi="Helvetica" w:cs="Arial"/>
          <w:sz w:val="22"/>
          <w:szCs w:val="22"/>
        </w:rPr>
        <w:t>)</w:t>
      </w:r>
      <w:r w:rsidR="00EE0942" w:rsidRPr="004C61E4">
        <w:rPr>
          <w:rFonts w:ascii="Helvetica" w:eastAsia="Arial" w:hAnsi="Helvetica" w:cs="Arial"/>
          <w:sz w:val="22"/>
          <w:szCs w:val="22"/>
        </w:rPr>
        <w:t>.</w:t>
      </w:r>
      <w:del w:id="725" w:author="Sean E. McGeary" w:date="2019-11-29T15:58:00Z">
        <w:r w:rsidR="00EE0942" w:rsidRPr="004C61E4" w:rsidDel="005A57A8">
          <w:rPr>
            <w:rFonts w:ascii="Helvetica" w:eastAsia="Arial" w:hAnsi="Helvetica" w:cs="Arial"/>
            <w:sz w:val="22"/>
            <w:szCs w:val="22"/>
          </w:rPr>
          <w:delText xml:space="preserve"> </w:delText>
        </w:r>
        <w:commentRangeEnd w:id="699"/>
        <w:r w:rsidR="006C00CD" w:rsidRPr="004C61E4" w:rsidDel="005A57A8">
          <w:rPr>
            <w:rStyle w:val="CommentReference"/>
            <w:rFonts w:ascii="Helvetica" w:hAnsi="Helvetica"/>
          </w:rPr>
          <w:commentReference w:id="699"/>
        </w:r>
      </w:del>
    </w:p>
    <w:p w14:paraId="1D2342CB" w14:textId="50317310" w:rsidR="00CD3077" w:rsidRPr="004C61E4" w:rsidRDefault="00FC2217" w:rsidP="004C61E4">
      <w:pPr>
        <w:pStyle w:val="Normal1"/>
        <w:ind w:firstLine="720"/>
        <w:contextualSpacing/>
        <w:rPr>
          <w:rFonts w:ascii="Helvetica" w:eastAsia="Arial" w:hAnsi="Helvetica" w:cs="Arial"/>
          <w:sz w:val="22"/>
          <w:szCs w:val="22"/>
        </w:rPr>
      </w:pPr>
      <w:commentRangeStart w:id="726"/>
      <w:r w:rsidRPr="004C61E4">
        <w:rPr>
          <w:rFonts w:ascii="Helvetica" w:eastAsia="Arial" w:hAnsi="Helvetica" w:cs="Arial"/>
          <w:sz w:val="22"/>
          <w:szCs w:val="22"/>
        </w:rPr>
        <w:t xml:space="preserve">This 60-fold increase in affinity conferred by optimally positioned </w:t>
      </w:r>
      <w:ins w:id="727" w:author="Microsoft Office User" w:date="2019-09-02T18:43:00Z">
        <w:r w:rsidR="00E87DE6" w:rsidRPr="004C61E4">
          <w:rPr>
            <w:rFonts w:ascii="Helvetica" w:eastAsia="Arial" w:hAnsi="Helvetica" w:cs="Arial"/>
            <w:sz w:val="22"/>
            <w:szCs w:val="22"/>
          </w:rPr>
          <w:t>s</w:t>
        </w:r>
      </w:ins>
      <w:ins w:id="728" w:author="Microsoft Office User" w:date="2019-09-02T18:44:00Z">
        <w:r w:rsidR="00E87DE6" w:rsidRPr="004C61E4">
          <w:rPr>
            <w:rFonts w:ascii="Helvetica" w:eastAsia="Arial" w:hAnsi="Helvetica" w:cs="Arial"/>
            <w:sz w:val="22"/>
            <w:szCs w:val="22"/>
          </w:rPr>
          <w:t xml:space="preserve">ite with </w:t>
        </w:r>
      </w:ins>
      <w:ins w:id="729" w:author="Microsoft Office User" w:date="2019-09-02T18:43:00Z">
        <w:r w:rsidR="00E87DE6" w:rsidRPr="004C61E4">
          <w:rPr>
            <w:rFonts w:ascii="Helvetica" w:eastAsia="Arial" w:hAnsi="Helvetica" w:cs="Arial"/>
            <w:sz w:val="22"/>
            <w:szCs w:val="22"/>
          </w:rPr>
          <w:t>7</w:t>
        </w:r>
      </w:ins>
      <w:ins w:id="730" w:author="Microsoft Office User" w:date="2019-09-02T18:44:00Z">
        <w:r w:rsidR="00E87DE6" w:rsidRPr="004C61E4">
          <w:rPr>
            <w:rFonts w:ascii="Helvetica" w:eastAsia="Arial" w:hAnsi="Helvetica" w:cs="Arial"/>
            <w:sz w:val="22"/>
            <w:szCs w:val="22"/>
          </w:rPr>
          <w:t>-</w:t>
        </w:r>
      </w:ins>
      <w:ins w:id="731" w:author="Microsoft Office User" w:date="2019-09-02T18:43:00Z">
        <w:r w:rsidR="00E87DE6" w:rsidRPr="004C61E4">
          <w:rPr>
            <w:rFonts w:ascii="Helvetica" w:eastAsia="Arial" w:hAnsi="Helvetica" w:cs="Arial"/>
            <w:sz w:val="22"/>
            <w:szCs w:val="22"/>
          </w:rPr>
          <w:t xml:space="preserve">nt of </w:t>
        </w:r>
      </w:ins>
      <w:r w:rsidRPr="004C61E4">
        <w:rPr>
          <w:rFonts w:ascii="Helvetica" w:eastAsia="Arial" w:hAnsi="Helvetica" w:cs="Arial"/>
          <w:sz w:val="22"/>
          <w:szCs w:val="22"/>
        </w:rPr>
        <w:t xml:space="preserve">3′ pairing was substantially greater than the </w:t>
      </w:r>
      <w:r w:rsidR="003A7B7D" w:rsidRPr="004C61E4">
        <w:rPr>
          <w:rFonts w:ascii="Helvetica" w:eastAsia="Arial" w:hAnsi="Helvetica" w:cs="Arial"/>
          <w:sz w:val="22"/>
          <w:szCs w:val="22"/>
          <w:highlight w:val="yellow"/>
          <w:rPrChange w:id="732" w:author="David Bartel" w:date="2019-06-04T20:56:00Z">
            <w:rPr>
              <w:rFonts w:ascii="Arial" w:eastAsia="Arial" w:hAnsi="Arial" w:cs="Arial"/>
              <w:sz w:val="22"/>
              <w:szCs w:val="22"/>
            </w:rPr>
          </w:rPrChange>
        </w:rPr>
        <w:t>2</w:t>
      </w:r>
      <w:r w:rsidRPr="004C61E4">
        <w:rPr>
          <w:rFonts w:ascii="Helvetica" w:eastAsia="Arial" w:hAnsi="Helvetica" w:cs="Arial"/>
          <w:sz w:val="22"/>
          <w:szCs w:val="22"/>
          <w:highlight w:val="yellow"/>
          <w:rPrChange w:id="733" w:author="David Bartel" w:date="2019-06-04T20:56:00Z">
            <w:rPr>
              <w:rFonts w:ascii="Arial" w:eastAsia="Arial" w:hAnsi="Arial" w:cs="Arial"/>
              <w:sz w:val="22"/>
              <w:szCs w:val="22"/>
            </w:rPr>
          </w:rPrChange>
        </w:rPr>
        <w:t>-fold</w:t>
      </w:r>
      <w:r w:rsidRPr="004C61E4">
        <w:rPr>
          <w:rFonts w:ascii="Helvetica" w:eastAsia="Arial" w:hAnsi="Helvetica" w:cs="Arial"/>
          <w:sz w:val="22"/>
          <w:szCs w:val="22"/>
        </w:rPr>
        <w:t xml:space="preserve"> increase observed for 3′ pairing in the context of a </w:t>
      </w:r>
      <w:r w:rsidR="003A7B7D" w:rsidRPr="004C61E4">
        <w:rPr>
          <w:rFonts w:ascii="Helvetica" w:eastAsia="Arial" w:hAnsi="Helvetica" w:cs="Arial"/>
          <w:sz w:val="22"/>
          <w:szCs w:val="22"/>
        </w:rPr>
        <w:t>perfectly paired target</w:t>
      </w:r>
      <w:r w:rsidR="00354EB9" w:rsidRPr="004C61E4">
        <w:rPr>
          <w:rFonts w:ascii="Helvetica" w:eastAsia="Arial" w:hAnsi="Helvetica" w:cs="Arial"/>
          <w:sz w:val="22"/>
          <w:szCs w:val="22"/>
        </w:rPr>
        <w:t xml:space="preserve"> (</w:t>
      </w:r>
      <w:del w:id="734" w:author="Sean E. McGeary" w:date="2019-09-01T21:37:00Z">
        <w:r w:rsidR="00354EB9" w:rsidRPr="004C61E4" w:rsidDel="00A929FC">
          <w:rPr>
            <w:rFonts w:ascii="Helvetica" w:eastAsia="Arial" w:hAnsi="Helvetica" w:cs="Arial"/>
            <w:sz w:val="22"/>
            <w:szCs w:val="22"/>
          </w:rPr>
          <w:delText>Zamore REF</w:delText>
        </w:r>
      </w:del>
      <w:ins w:id="735" w:author="Sean E. McGeary" w:date="2019-09-01T21:37:00Z">
        <w:r w:rsidR="00A929FC" w:rsidRPr="004C61E4">
          <w:rPr>
            <w:rFonts w:ascii="Helvetica" w:eastAsia="Arial" w:hAnsi="Helvetica" w:cs="Arial"/>
            <w:sz w:val="22"/>
            <w:szCs w:val="22"/>
          </w:rPr>
          <w:t>Wee et al., 2012</w:t>
        </w:r>
      </w:ins>
      <w:r w:rsidR="00354EB9" w:rsidRPr="004C61E4">
        <w:rPr>
          <w:rFonts w:ascii="Helvetica" w:eastAsia="Arial" w:hAnsi="Helvetica" w:cs="Arial"/>
          <w:sz w:val="22"/>
          <w:szCs w:val="22"/>
        </w:rPr>
        <w:t>)</w:t>
      </w:r>
      <w:r w:rsidR="003A7B7D" w:rsidRPr="004C61E4">
        <w:rPr>
          <w:rFonts w:ascii="Helvetica" w:eastAsia="Arial" w:hAnsi="Helvetica" w:cs="Arial"/>
          <w:sz w:val="22"/>
          <w:szCs w:val="22"/>
        </w:rPr>
        <w:t>,</w:t>
      </w:r>
      <w:commentRangeEnd w:id="726"/>
      <w:r w:rsidR="00A929FC" w:rsidRPr="004C61E4">
        <w:rPr>
          <w:rStyle w:val="CommentReference"/>
          <w:rFonts w:ascii="Helvetica" w:hAnsi="Helvetica"/>
        </w:rPr>
        <w:commentReference w:id="726"/>
      </w:r>
      <w:r w:rsidR="003A7B7D" w:rsidRPr="004C61E4">
        <w:rPr>
          <w:rFonts w:ascii="Helvetica" w:eastAsia="Arial" w:hAnsi="Helvetica" w:cs="Arial"/>
          <w:sz w:val="22"/>
          <w:szCs w:val="22"/>
        </w:rPr>
        <w:t xml:space="preserve"> </w:t>
      </w:r>
      <w:r w:rsidR="00DD196B" w:rsidRPr="004C61E4">
        <w:rPr>
          <w:rFonts w:ascii="Helvetica" w:eastAsia="Arial" w:hAnsi="Helvetica" w:cs="Arial"/>
          <w:sz w:val="22"/>
          <w:szCs w:val="22"/>
        </w:rPr>
        <w:t>perhaps because of the</w:t>
      </w:r>
      <w:r w:rsidR="003A7B7D" w:rsidRPr="004C61E4">
        <w:rPr>
          <w:rFonts w:ascii="Helvetica" w:eastAsia="Arial" w:hAnsi="Helvetica" w:cs="Arial"/>
          <w:sz w:val="22"/>
          <w:szCs w:val="22"/>
        </w:rPr>
        <w:t xml:space="preserve"> shorter </w:t>
      </w:r>
      <w:r w:rsidR="00354EB9" w:rsidRPr="004C61E4">
        <w:rPr>
          <w:rFonts w:ascii="Helvetica" w:eastAsia="Arial" w:hAnsi="Helvetica" w:cs="Arial"/>
          <w:sz w:val="22"/>
          <w:szCs w:val="22"/>
        </w:rPr>
        <w:t xml:space="preserve">suboptimal </w:t>
      </w:r>
      <w:r w:rsidR="003A7B7D" w:rsidRPr="004C61E4">
        <w:rPr>
          <w:rFonts w:ascii="Helvetica" w:eastAsia="Arial" w:hAnsi="Helvetica" w:cs="Arial"/>
          <w:sz w:val="22"/>
          <w:szCs w:val="22"/>
        </w:rPr>
        <w:t>loop length</w:t>
      </w:r>
      <w:del w:id="736" w:author="Microsoft Office User" w:date="2019-09-02T18:43:00Z">
        <w:r w:rsidR="00DD196B" w:rsidRPr="004C61E4" w:rsidDel="00E87DE6">
          <w:rPr>
            <w:rFonts w:ascii="Helvetica" w:eastAsia="Arial" w:hAnsi="Helvetica" w:cs="Arial"/>
            <w:sz w:val="22"/>
            <w:szCs w:val="22"/>
          </w:rPr>
          <w:delText xml:space="preserve"> of the perfectly paired target</w:delText>
        </w:r>
      </w:del>
      <w:r w:rsidR="003A7B7D" w:rsidRPr="004C61E4">
        <w:rPr>
          <w:rFonts w:ascii="Helvetica" w:eastAsia="Arial" w:hAnsi="Helvetica" w:cs="Arial"/>
          <w:sz w:val="22"/>
          <w:szCs w:val="22"/>
        </w:rPr>
        <w:t xml:space="preserve">. It was also somewhat greater than the </w:t>
      </w:r>
      <w:r w:rsidR="00066F8D" w:rsidRPr="004C61E4">
        <w:rPr>
          <w:rFonts w:ascii="Helvetica" w:eastAsia="Arial" w:hAnsi="Helvetica" w:cs="Arial"/>
          <w:sz w:val="22"/>
          <w:szCs w:val="22"/>
        </w:rPr>
        <w:t>2</w:t>
      </w:r>
      <w:r w:rsidR="00245436" w:rsidRPr="004C61E4">
        <w:rPr>
          <w:rFonts w:ascii="Helvetica" w:eastAsia="Arial" w:hAnsi="Helvetica" w:cs="Arial"/>
          <w:sz w:val="22"/>
          <w:szCs w:val="22"/>
        </w:rPr>
        <w:t>0</w:t>
      </w:r>
      <w:r w:rsidR="003A7B7D" w:rsidRPr="004C61E4">
        <w:rPr>
          <w:rFonts w:ascii="Helvetica" w:eastAsia="Arial" w:hAnsi="Helvetica" w:cs="Arial"/>
          <w:sz w:val="22"/>
          <w:szCs w:val="22"/>
        </w:rPr>
        <w:t xml:space="preserve">-fold increase </w:t>
      </w:r>
      <w:del w:id="737" w:author="David Bartel" w:date="2019-06-28T09:58:00Z">
        <w:r w:rsidR="003A7B7D" w:rsidRPr="004C61E4" w:rsidDel="00040D7F">
          <w:rPr>
            <w:rFonts w:ascii="Helvetica" w:eastAsia="Arial" w:hAnsi="Helvetica" w:cs="Arial"/>
            <w:sz w:val="22"/>
            <w:szCs w:val="22"/>
          </w:rPr>
          <w:delText xml:space="preserve">observed for 3′ pairing </w:delText>
        </w:r>
      </w:del>
      <w:del w:id="738" w:author="David Bartel" w:date="2019-06-28T09:56:00Z">
        <w:r w:rsidR="003A7B7D" w:rsidRPr="004C61E4" w:rsidDel="00040D7F">
          <w:rPr>
            <w:rFonts w:ascii="Helvetica" w:eastAsia="Arial" w:hAnsi="Helvetica" w:cs="Arial"/>
            <w:sz w:val="22"/>
            <w:szCs w:val="22"/>
          </w:rPr>
          <w:delText xml:space="preserve">in the context </w:delText>
        </w:r>
      </w:del>
      <w:del w:id="739" w:author="David Bartel" w:date="2019-06-28T09:58:00Z">
        <w:r w:rsidR="003A7B7D" w:rsidRPr="004C61E4" w:rsidDel="00040D7F">
          <w:rPr>
            <w:rFonts w:ascii="Helvetica" w:eastAsia="Arial" w:hAnsi="Helvetica" w:cs="Arial"/>
            <w:sz w:val="22"/>
            <w:szCs w:val="22"/>
          </w:rPr>
          <w:delText xml:space="preserve">of </w:delText>
        </w:r>
        <w:r w:rsidR="00245436" w:rsidRPr="004C61E4" w:rsidDel="00040D7F">
          <w:rPr>
            <w:rFonts w:ascii="Helvetica" w:eastAsia="Arial" w:hAnsi="Helvetica" w:cs="Arial"/>
            <w:sz w:val="22"/>
            <w:szCs w:val="22"/>
          </w:rPr>
          <w:delText>4</w:delText>
        </w:r>
        <w:r w:rsidR="006E102A" w:rsidRPr="004C61E4" w:rsidDel="00040D7F">
          <w:rPr>
            <w:rFonts w:ascii="Helvetica" w:eastAsia="Arial" w:hAnsi="Helvetica" w:cs="Arial"/>
            <w:sz w:val="22"/>
            <w:szCs w:val="22"/>
          </w:rPr>
          <w:delText>-nt GC-rich</w:delText>
        </w:r>
        <w:r w:rsidR="00245436" w:rsidRPr="004C61E4" w:rsidDel="00040D7F">
          <w:rPr>
            <w:rFonts w:ascii="Helvetica" w:eastAsia="Arial" w:hAnsi="Helvetica" w:cs="Arial"/>
            <w:sz w:val="22"/>
            <w:szCs w:val="22"/>
          </w:rPr>
          <w:delText xml:space="preserve"> site</w:delText>
        </w:r>
      </w:del>
      <w:ins w:id="740" w:author="David Bartel" w:date="2019-06-28T09:58:00Z">
        <w:r w:rsidR="00040D7F" w:rsidRPr="004C61E4">
          <w:rPr>
            <w:rFonts w:ascii="Helvetica" w:eastAsia="Arial" w:hAnsi="Helvetica" w:cs="Arial"/>
            <w:sz w:val="22"/>
            <w:szCs w:val="22"/>
          </w:rPr>
          <w:t>measured for miR-</w:t>
        </w:r>
      </w:ins>
      <w:ins w:id="741" w:author="Microsoft Office User" w:date="2019-07-02T14:46:00Z">
        <w:r w:rsidR="00326F58" w:rsidRPr="004C61E4">
          <w:rPr>
            <w:rFonts w:ascii="Helvetica" w:eastAsia="Arial" w:hAnsi="Helvetica" w:cs="Arial"/>
            <w:sz w:val="22"/>
            <w:szCs w:val="22"/>
            <w:highlight w:val="yellow"/>
          </w:rPr>
          <w:t>122</w:t>
        </w:r>
      </w:ins>
      <w:ins w:id="742" w:author="David Bartel" w:date="2019-06-28T09:59:00Z">
        <w:del w:id="743" w:author="Microsoft Office User" w:date="2019-07-02T14:46:00Z">
          <w:r w:rsidR="00040D7F" w:rsidRPr="004C61E4" w:rsidDel="00326F58">
            <w:rPr>
              <w:rFonts w:ascii="Helvetica" w:eastAsia="Arial" w:hAnsi="Helvetica" w:cs="Arial"/>
              <w:sz w:val="22"/>
              <w:szCs w:val="22"/>
              <w:highlight w:val="yellow"/>
              <w:rPrChange w:id="744" w:author="David Bartel" w:date="2019-06-28T10:00:00Z">
                <w:rPr>
                  <w:rFonts w:ascii="Arial" w:eastAsia="Arial" w:hAnsi="Arial" w:cs="Arial"/>
                  <w:sz w:val="22"/>
                  <w:szCs w:val="22"/>
                </w:rPr>
              </w:rPrChange>
            </w:rPr>
            <w:delText>XX</w:delText>
          </w:r>
        </w:del>
        <w:r w:rsidR="00040D7F" w:rsidRPr="004C61E4">
          <w:rPr>
            <w:rFonts w:ascii="Helvetica" w:eastAsia="Arial" w:hAnsi="Helvetica" w:cs="Arial"/>
            <w:sz w:val="22"/>
            <w:szCs w:val="22"/>
          </w:rPr>
          <w:t xml:space="preserve"> pairing to the </w:t>
        </w:r>
        <w:commentRangeStart w:id="745"/>
        <w:r w:rsidR="00040D7F" w:rsidRPr="004C61E4">
          <w:rPr>
            <w:rFonts w:ascii="Helvetica" w:eastAsia="Arial" w:hAnsi="Helvetica" w:cs="Arial"/>
            <w:sz w:val="22"/>
            <w:szCs w:val="22"/>
          </w:rPr>
          <w:t>GCGG</w:t>
        </w:r>
      </w:ins>
      <w:commentRangeEnd w:id="745"/>
      <w:ins w:id="746" w:author="David Bartel" w:date="2019-06-28T10:00:00Z">
        <w:r w:rsidR="00040D7F" w:rsidRPr="004C61E4">
          <w:rPr>
            <w:rStyle w:val="CommentReference"/>
            <w:rFonts w:ascii="Helvetica" w:hAnsi="Helvetica"/>
          </w:rPr>
          <w:commentReference w:id="745"/>
        </w:r>
      </w:ins>
      <w:ins w:id="747" w:author="David Bartel" w:date="2019-06-28T09:59:00Z">
        <w:r w:rsidR="00040D7F" w:rsidRPr="004C61E4">
          <w:rPr>
            <w:rFonts w:ascii="Helvetica" w:eastAsia="Arial" w:hAnsi="Helvetica" w:cs="Arial"/>
            <w:sz w:val="22"/>
            <w:szCs w:val="22"/>
          </w:rPr>
          <w:t xml:space="preserve"> site at register </w:t>
        </w:r>
        <w:del w:id="748" w:author="Microsoft Office User" w:date="2019-07-02T14:47:00Z">
          <w:r w:rsidR="00040D7F" w:rsidRPr="004C61E4" w:rsidDel="00326F58">
            <w:rPr>
              <w:rFonts w:ascii="Helvetica" w:eastAsia="Arial" w:hAnsi="Helvetica" w:cs="Arial"/>
              <w:sz w:val="22"/>
              <w:szCs w:val="22"/>
              <w:highlight w:val="yellow"/>
              <w:rPrChange w:id="749" w:author="David Bartel" w:date="2019-06-28T10:00:00Z">
                <w:rPr>
                  <w:rFonts w:ascii="Arial" w:eastAsia="Arial" w:hAnsi="Arial" w:cs="Arial"/>
                  <w:sz w:val="22"/>
                  <w:szCs w:val="22"/>
                </w:rPr>
              </w:rPrChange>
            </w:rPr>
            <w:delText>XX</w:delText>
          </w:r>
        </w:del>
      </w:ins>
      <w:ins w:id="750" w:author="Microsoft Office User" w:date="2019-07-02T14:47:00Z">
        <w:r w:rsidR="00326F58" w:rsidRPr="004C61E4">
          <w:rPr>
            <w:rFonts w:ascii="Helvetica" w:eastAsia="Arial" w:hAnsi="Helvetica" w:cs="Arial"/>
            <w:sz w:val="22"/>
            <w:szCs w:val="22"/>
          </w:rPr>
          <w:t>13</w:t>
        </w:r>
      </w:ins>
      <w:ins w:id="751" w:author="David Bartel" w:date="2019-06-28T09:59:00Z">
        <w:r w:rsidR="00040D7F" w:rsidRPr="004C61E4">
          <w:rPr>
            <w:rFonts w:ascii="Helvetica" w:eastAsia="Arial" w:hAnsi="Helvetica" w:cs="Arial"/>
            <w:sz w:val="22"/>
            <w:szCs w:val="22"/>
          </w:rPr>
          <w:t xml:space="preserve"> and </w:t>
        </w:r>
      </w:ins>
      <w:ins w:id="752" w:author="David Bartel" w:date="2019-06-28T10:00:00Z">
        <w:r w:rsidR="00040D7F" w:rsidRPr="004C61E4">
          <w:rPr>
            <w:rFonts w:ascii="Helvetica" w:eastAsia="Arial" w:hAnsi="Helvetica" w:cs="Arial"/>
            <w:sz w:val="22"/>
            <w:szCs w:val="22"/>
          </w:rPr>
          <w:t xml:space="preserve">loop-length </w:t>
        </w:r>
        <w:del w:id="753" w:author="Microsoft Office User" w:date="2019-07-02T14:47:00Z">
          <w:r w:rsidR="00040D7F" w:rsidRPr="004C61E4" w:rsidDel="00326F58">
            <w:rPr>
              <w:rFonts w:ascii="Helvetica" w:eastAsia="Arial" w:hAnsi="Helvetica" w:cs="Arial"/>
              <w:sz w:val="22"/>
              <w:szCs w:val="22"/>
              <w:highlight w:val="yellow"/>
              <w:rPrChange w:id="754" w:author="David Bartel" w:date="2019-06-28T10:00:00Z">
                <w:rPr>
                  <w:rFonts w:ascii="Arial" w:eastAsia="Arial" w:hAnsi="Arial" w:cs="Arial"/>
                  <w:sz w:val="22"/>
                  <w:szCs w:val="22"/>
                </w:rPr>
              </w:rPrChange>
            </w:rPr>
            <w:delText>Y</w:delText>
          </w:r>
        </w:del>
      </w:ins>
      <w:ins w:id="755" w:author="Microsoft Office User" w:date="2019-07-02T14:47:00Z">
        <w:r w:rsidR="00326F58" w:rsidRPr="004C61E4">
          <w:rPr>
            <w:rFonts w:ascii="Helvetica" w:eastAsia="Arial" w:hAnsi="Helvetica" w:cs="Arial"/>
            <w:sz w:val="22"/>
            <w:szCs w:val="22"/>
          </w:rPr>
          <w:t xml:space="preserve">of 4 </w:t>
        </w:r>
        <w:proofErr w:type="spellStart"/>
        <w:r w:rsidR="00326F58" w:rsidRPr="004C61E4">
          <w:rPr>
            <w:rFonts w:ascii="Helvetica" w:eastAsia="Arial" w:hAnsi="Helvetica" w:cs="Arial"/>
            <w:sz w:val="22"/>
            <w:szCs w:val="22"/>
          </w:rPr>
          <w:t>nt</w:t>
        </w:r>
      </w:ins>
      <w:proofErr w:type="spellEnd"/>
      <w:r w:rsidR="00245436" w:rsidRPr="004C61E4">
        <w:rPr>
          <w:rFonts w:ascii="Helvetica" w:eastAsia="Arial" w:hAnsi="Helvetica" w:cs="Arial"/>
          <w:sz w:val="22"/>
          <w:szCs w:val="22"/>
        </w:rPr>
        <w:t xml:space="preserve"> </w:t>
      </w:r>
      <w:commentRangeStart w:id="756"/>
      <w:r w:rsidR="003A7B7D" w:rsidRPr="004C61E4">
        <w:rPr>
          <w:rFonts w:ascii="Helvetica" w:eastAsia="Arial" w:hAnsi="Helvetica" w:cs="Arial"/>
          <w:sz w:val="22"/>
          <w:szCs w:val="22"/>
        </w:rPr>
        <w:t>(</w:t>
      </w:r>
      <w:proofErr w:type="spellStart"/>
      <w:r w:rsidR="003A7B7D" w:rsidRPr="004C61E4">
        <w:rPr>
          <w:rFonts w:ascii="Helvetica" w:eastAsia="Arial" w:hAnsi="Helvetica" w:cs="Arial"/>
          <w:sz w:val="22"/>
          <w:szCs w:val="22"/>
        </w:rPr>
        <w:t>MacRae</w:t>
      </w:r>
      <w:proofErr w:type="spellEnd"/>
      <w:r w:rsidR="003A7B7D" w:rsidRPr="004C61E4">
        <w:rPr>
          <w:rFonts w:ascii="Helvetica" w:eastAsia="Arial" w:hAnsi="Helvetica" w:cs="Arial"/>
          <w:sz w:val="22"/>
          <w:szCs w:val="22"/>
        </w:rPr>
        <w:t xml:space="preserve"> REF). Nonetheless, it was substantially less than </w:t>
      </w:r>
      <w:del w:id="757" w:author="David Bartel" w:date="2019-06-28T10:05:00Z">
        <w:r w:rsidR="003A7B7D" w:rsidRPr="004C61E4" w:rsidDel="00930372">
          <w:rPr>
            <w:rFonts w:ascii="Helvetica" w:eastAsia="Arial" w:hAnsi="Helvetica" w:cs="Arial"/>
            <w:sz w:val="22"/>
            <w:szCs w:val="22"/>
          </w:rPr>
          <w:delText xml:space="preserve">the </w:delText>
        </w:r>
        <w:r w:rsidR="004B65FF" w:rsidRPr="004C61E4" w:rsidDel="00930372">
          <w:rPr>
            <w:rFonts w:ascii="Helvetica" w:eastAsia="Arial" w:hAnsi="Helvetica" w:cs="Arial"/>
            <w:sz w:val="22"/>
            <w:szCs w:val="22"/>
          </w:rPr>
          <w:delText>~</w:delText>
        </w:r>
        <w:r w:rsidR="006C2662" w:rsidRPr="004C61E4" w:rsidDel="00930372">
          <w:rPr>
            <w:rFonts w:ascii="Helvetica" w:eastAsia="Arial" w:hAnsi="Helvetica" w:cs="Arial"/>
            <w:sz w:val="22"/>
            <w:szCs w:val="22"/>
          </w:rPr>
          <w:delText>1</w:delText>
        </w:r>
        <w:r w:rsidR="00637C58" w:rsidRPr="004C61E4" w:rsidDel="00930372">
          <w:rPr>
            <w:rFonts w:ascii="Helvetica" w:eastAsia="Arial" w:hAnsi="Helvetica" w:cs="Arial"/>
            <w:sz w:val="22"/>
            <w:szCs w:val="22"/>
          </w:rPr>
          <w:delText>58</w:delText>
        </w:r>
        <w:r w:rsidR="006C2662" w:rsidRPr="004C61E4" w:rsidDel="00930372">
          <w:rPr>
            <w:rFonts w:ascii="Helvetica" w:eastAsia="Arial" w:hAnsi="Helvetica" w:cs="Arial"/>
            <w:sz w:val="22"/>
            <w:szCs w:val="22"/>
          </w:rPr>
          <w:delText>,000</w:delText>
        </w:r>
        <w:r w:rsidR="003A7B7D" w:rsidRPr="004C61E4" w:rsidDel="00930372">
          <w:rPr>
            <w:rFonts w:ascii="Helvetica" w:eastAsia="Arial" w:hAnsi="Helvetica" w:cs="Arial"/>
            <w:sz w:val="22"/>
            <w:szCs w:val="22"/>
          </w:rPr>
          <w:delText xml:space="preserve">-fold </w:delText>
        </w:r>
      </w:del>
      <w:r w:rsidR="003A7B7D" w:rsidRPr="004C61E4">
        <w:rPr>
          <w:rFonts w:ascii="Helvetica" w:eastAsia="Arial" w:hAnsi="Helvetica" w:cs="Arial"/>
          <w:sz w:val="22"/>
          <w:szCs w:val="22"/>
        </w:rPr>
        <w:t xml:space="preserve">expected based on the predicted free energy </w:t>
      </w:r>
      <w:r w:rsidR="00C8166C" w:rsidRPr="004C61E4">
        <w:rPr>
          <w:rFonts w:ascii="Helvetica" w:eastAsia="Arial" w:hAnsi="Helvetica" w:cs="Arial"/>
          <w:sz w:val="22"/>
          <w:szCs w:val="22"/>
        </w:rPr>
        <w:t>of RNA pairing in solution</w:t>
      </w:r>
      <w:ins w:id="758" w:author="David Bartel" w:date="2019-06-28T10:05:00Z">
        <w:r w:rsidR="00930372" w:rsidRPr="004C61E4">
          <w:rPr>
            <w:rFonts w:ascii="Helvetica" w:eastAsia="Arial" w:hAnsi="Helvetica" w:cs="Arial"/>
            <w:sz w:val="22"/>
            <w:szCs w:val="22"/>
          </w:rPr>
          <w:t xml:space="preserve">. </w:t>
        </w:r>
        <w:commentRangeStart w:id="759"/>
        <w:r w:rsidR="00930372" w:rsidRPr="004C61E4">
          <w:rPr>
            <w:rFonts w:ascii="Helvetica" w:eastAsia="Arial" w:hAnsi="Helvetica" w:cs="Arial"/>
            <w:sz w:val="22"/>
            <w:szCs w:val="22"/>
          </w:rPr>
          <w:t>For example, the</w:t>
        </w:r>
      </w:ins>
      <w:r w:rsidR="00C8166C" w:rsidRPr="004C61E4">
        <w:rPr>
          <w:rFonts w:ascii="Helvetica" w:eastAsia="Arial" w:hAnsi="Helvetica" w:cs="Arial"/>
          <w:sz w:val="22"/>
          <w:szCs w:val="22"/>
        </w:rPr>
        <w:t xml:space="preserve"> </w:t>
      </w:r>
      <w:del w:id="760" w:author="David Bartel" w:date="2019-06-28T10:05:00Z">
        <w:r w:rsidR="00C8166C" w:rsidRPr="004C61E4" w:rsidDel="00930372">
          <w:rPr>
            <w:rFonts w:ascii="Helvetica" w:eastAsia="Arial" w:hAnsi="Helvetica" w:cs="Arial"/>
            <w:sz w:val="22"/>
            <w:szCs w:val="22"/>
          </w:rPr>
          <w:delText>(</w:delText>
        </w:r>
      </w:del>
      <w:r w:rsidR="00165AD3" w:rsidRPr="004C61E4">
        <w:rPr>
          <w:rFonts w:ascii="Helvetica" w:eastAsia="Arial" w:hAnsi="Helvetica" w:cs="Arial"/>
          <w:sz w:val="22"/>
          <w:szCs w:val="22"/>
        </w:rPr>
        <w:t>predicted free energy</w:t>
      </w:r>
      <w:ins w:id="761" w:author="Sean E. McGeary" w:date="2019-09-02T11:20:00Z">
        <w:r w:rsidR="002A4CFD" w:rsidRPr="004C61E4">
          <w:rPr>
            <w:rFonts w:ascii="Helvetica" w:eastAsia="Arial" w:hAnsi="Helvetica" w:cs="Arial"/>
            <w:sz w:val="22"/>
            <w:szCs w:val="22"/>
          </w:rPr>
          <w:t xml:space="preserve"> (</w:t>
        </w:r>
      </w:ins>
      <w:ins w:id="762" w:author="Sean E. McGeary" w:date="2019-11-29T15:58:00Z">
        <w:r w:rsidR="005A57A8">
          <w:rPr>
            <w:rFonts w:ascii="Helvetica" w:eastAsia="Arial" w:hAnsi="Helvetica" w:cs="Arial"/>
            <w:sz w:val="22"/>
            <w:szCs w:val="22"/>
          </w:rPr>
          <w:t>∆</w:t>
        </w:r>
      </w:ins>
      <w:ins w:id="763" w:author="Sean E. McGeary" w:date="2019-09-02T11:20:00Z">
        <w:r w:rsidR="002A4CFD" w:rsidRPr="004C61E4">
          <w:rPr>
            <w:rFonts w:ascii="Helvetica" w:eastAsia="Arial" w:hAnsi="Helvetica" w:cs="Arial"/>
            <w:i/>
            <w:iCs/>
            <w:sz w:val="22"/>
            <w:szCs w:val="22"/>
            <w:rPrChange w:id="764" w:author="Sean E. McGeary" w:date="2019-09-02T11:20:00Z">
              <w:rPr>
                <w:rFonts w:ascii="Arial" w:eastAsia="Arial" w:hAnsi="Arial" w:cs="Arial"/>
                <w:sz w:val="22"/>
                <w:szCs w:val="22"/>
              </w:rPr>
            </w:rPrChange>
          </w:rPr>
          <w:t>G</w:t>
        </w:r>
        <w:r w:rsidR="002A4CFD"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 of </w:t>
      </w:r>
      <w:del w:id="765" w:author="David Bartel" w:date="2019-06-28T10:04:00Z">
        <w:r w:rsidR="00165AD3" w:rsidRPr="004C61E4" w:rsidDel="00930372">
          <w:rPr>
            <w:rFonts w:ascii="Helvetica" w:eastAsia="Arial" w:hAnsi="Helvetica" w:cs="Arial"/>
            <w:sz w:val="22"/>
            <w:szCs w:val="22"/>
          </w:rPr>
          <w:delText>the 7mer</w:delText>
        </w:r>
      </w:del>
      <w:ins w:id="766" w:author="David Bartel" w:date="2019-06-28T10:04:00Z">
        <w:r w:rsidR="00930372" w:rsidRPr="004C61E4">
          <w:rPr>
            <w:rFonts w:ascii="Helvetica" w:eastAsia="Arial" w:hAnsi="Helvetica" w:cs="Arial"/>
            <w:sz w:val="22"/>
            <w:szCs w:val="22"/>
          </w:rPr>
          <w:t>a 7-nt segment</w:t>
        </w:r>
      </w:ins>
      <w:commentRangeEnd w:id="759"/>
      <w:r w:rsidR="0037740F" w:rsidRPr="004C61E4">
        <w:rPr>
          <w:rStyle w:val="CommentReference"/>
          <w:rFonts w:ascii="Helvetica" w:hAnsi="Helvetica"/>
        </w:rPr>
        <w:commentReference w:id="759"/>
      </w:r>
      <w:r w:rsidR="00165AD3" w:rsidRPr="004C61E4">
        <w:rPr>
          <w:rFonts w:ascii="Helvetica" w:eastAsia="Arial" w:hAnsi="Helvetica" w:cs="Arial"/>
          <w:sz w:val="22"/>
          <w:szCs w:val="22"/>
        </w:rPr>
        <w:t xml:space="preserve"> paring to </w:t>
      </w:r>
      <w:r w:rsidR="00D06887" w:rsidRPr="004C61E4">
        <w:rPr>
          <w:rFonts w:ascii="Helvetica" w:eastAsia="Arial" w:hAnsi="Helvetica" w:cs="Arial"/>
          <w:sz w:val="22"/>
          <w:szCs w:val="22"/>
        </w:rPr>
        <w:t xml:space="preserve">let-7a </w:t>
      </w:r>
      <w:del w:id="767" w:author="David Bartel" w:date="2019-06-28T10:04:00Z">
        <w:r w:rsidR="00D06887" w:rsidRPr="004C61E4" w:rsidDel="00930372">
          <w:rPr>
            <w:rFonts w:ascii="Helvetica" w:eastAsia="Arial" w:hAnsi="Helvetica" w:cs="Arial"/>
            <w:sz w:val="22"/>
            <w:szCs w:val="22"/>
          </w:rPr>
          <w:delText xml:space="preserve">guide </w:delText>
        </w:r>
      </w:del>
      <w:ins w:id="768" w:author="David Bartel" w:date="2019-06-28T10:04:00Z">
        <w:r w:rsidR="00930372" w:rsidRPr="004C61E4">
          <w:rPr>
            <w:rFonts w:ascii="Helvetica" w:eastAsia="Arial" w:hAnsi="Helvetica" w:cs="Arial"/>
            <w:sz w:val="22"/>
            <w:szCs w:val="22"/>
          </w:rPr>
          <w:t xml:space="preserve">positions </w:t>
        </w:r>
      </w:ins>
      <w:r w:rsidR="00165AD3" w:rsidRPr="004C61E4">
        <w:rPr>
          <w:rFonts w:ascii="Helvetica" w:eastAsia="Arial" w:hAnsi="Helvetica" w:cs="Arial"/>
          <w:sz w:val="22"/>
          <w:szCs w:val="22"/>
        </w:rPr>
        <w:t>11</w:t>
      </w:r>
      <w:del w:id="769" w:author="David Bartel" w:date="2019-06-28T10:11:00Z">
        <w:r w:rsidR="00165AD3" w:rsidRPr="004C61E4" w:rsidDel="00930372">
          <w:rPr>
            <w:rFonts w:ascii="Helvetica" w:eastAsia="Arial" w:hAnsi="Helvetica" w:cs="Arial"/>
            <w:sz w:val="22"/>
            <w:szCs w:val="22"/>
          </w:rPr>
          <w:delText>-</w:delText>
        </w:r>
      </w:del>
      <w:ins w:id="770" w:author="David Bartel" w:date="2019-06-28T10:11:00Z">
        <w:r w:rsidR="00930372"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17 is </w:t>
      </w:r>
      <w:commentRangeStart w:id="771"/>
      <w:r w:rsidR="00165AD3" w:rsidRPr="004C61E4">
        <w:rPr>
          <w:rFonts w:ascii="Helvetica" w:eastAsia="Arial" w:hAnsi="Helvetica" w:cs="Arial"/>
          <w:sz w:val="22"/>
          <w:szCs w:val="22"/>
        </w:rPr>
        <w:t>7.1</w:t>
      </w:r>
      <w:commentRangeEnd w:id="771"/>
      <w:r w:rsidR="00436672" w:rsidRPr="004C61E4">
        <w:rPr>
          <w:rStyle w:val="CommentReference"/>
          <w:rFonts w:ascii="Helvetica" w:hAnsi="Helvetica"/>
        </w:rPr>
        <w:commentReference w:id="771"/>
      </w:r>
      <w:r w:rsidR="00165AD3" w:rsidRPr="004C61E4">
        <w:rPr>
          <w:rFonts w:ascii="Helvetica" w:eastAsia="Arial" w:hAnsi="Helvetica" w:cs="Arial"/>
          <w:sz w:val="22"/>
          <w:szCs w:val="22"/>
        </w:rPr>
        <w:t xml:space="preserve"> kcal/mol</w:t>
      </w:r>
      <w:ins w:id="772" w:author="David Bartel" w:date="2019-06-28T10:06:00Z">
        <w:r w:rsidR="00930372" w:rsidRPr="004C61E4">
          <w:rPr>
            <w:rFonts w:ascii="Helvetica" w:eastAsia="Arial" w:hAnsi="Helvetica" w:cs="Arial"/>
            <w:sz w:val="22"/>
            <w:szCs w:val="22"/>
          </w:rPr>
          <w:t>,</w:t>
        </w:r>
      </w:ins>
      <w:r w:rsidR="00165AD3" w:rsidRPr="004C61E4">
        <w:rPr>
          <w:rFonts w:ascii="Helvetica" w:eastAsia="Arial" w:hAnsi="Helvetica" w:cs="Arial"/>
          <w:sz w:val="22"/>
          <w:szCs w:val="22"/>
        </w:rPr>
        <w:t xml:space="preserve"> </w:t>
      </w:r>
      <w:r w:rsidR="006C2662" w:rsidRPr="004C61E4">
        <w:rPr>
          <w:rFonts w:ascii="Helvetica" w:eastAsia="Arial" w:hAnsi="Helvetica" w:cs="Arial"/>
          <w:sz w:val="22"/>
          <w:szCs w:val="22"/>
        </w:rPr>
        <w:t>which corresponds to</w:t>
      </w:r>
      <w:r w:rsidR="00603257" w:rsidRPr="004C61E4">
        <w:rPr>
          <w:rFonts w:ascii="Helvetica" w:eastAsia="Arial" w:hAnsi="Helvetica" w:cs="Arial"/>
          <w:sz w:val="22"/>
          <w:szCs w:val="22"/>
        </w:rPr>
        <w:t xml:space="preserve"> </w:t>
      </w:r>
      <w:del w:id="773" w:author="David Bartel" w:date="2019-06-28T10:07:00Z">
        <w:r w:rsidR="00603257" w:rsidRPr="004C61E4" w:rsidDel="00930372">
          <w:rPr>
            <w:rFonts w:ascii="Helvetica" w:eastAsia="Arial" w:hAnsi="Helvetica" w:cs="Arial"/>
            <w:sz w:val="22"/>
            <w:szCs w:val="22"/>
          </w:rPr>
          <w:delText>K</w:delText>
        </w:r>
        <w:r w:rsidR="000922FC" w:rsidRPr="004C61E4" w:rsidDel="00930372">
          <w:rPr>
            <w:rFonts w:ascii="Helvetica" w:eastAsia="Arial" w:hAnsi="Helvetica" w:cs="Arial"/>
            <w:sz w:val="22"/>
            <w:szCs w:val="22"/>
          </w:rPr>
          <w:delText>eq</w:delText>
        </w:r>
        <w:r w:rsidR="00603257" w:rsidRPr="004C61E4" w:rsidDel="00930372">
          <w:rPr>
            <w:rFonts w:ascii="Helvetica" w:eastAsia="Arial" w:hAnsi="Helvetica" w:cs="Arial"/>
            <w:sz w:val="22"/>
            <w:szCs w:val="22"/>
          </w:rPr>
          <w:delText xml:space="preserve"> = e^(</w:delText>
        </w:r>
        <w:r w:rsidR="00637C58" w:rsidRPr="004C61E4" w:rsidDel="00930372">
          <w:rPr>
            <w:rFonts w:ascii="Helvetica" w:eastAsia="Arial" w:hAnsi="Helvetica" w:cs="Arial"/>
            <w:sz w:val="22"/>
            <w:szCs w:val="22"/>
          </w:rPr>
          <w:delText>-7.1</w:delText>
        </w:r>
        <w:r w:rsidR="00603257" w:rsidRPr="004C61E4" w:rsidDel="00930372">
          <w:rPr>
            <w:rFonts w:ascii="Helvetica" w:eastAsia="Arial" w:hAnsi="Helvetica" w:cs="Arial"/>
            <w:sz w:val="22"/>
            <w:szCs w:val="22"/>
          </w:rPr>
          <w:delText>/-</w:delText>
        </w:r>
        <w:r w:rsidR="00637C58" w:rsidRPr="004C61E4" w:rsidDel="00930372">
          <w:rPr>
            <w:rFonts w:ascii="Helvetica" w:eastAsia="Arial" w:hAnsi="Helvetica" w:cs="Arial"/>
            <w:sz w:val="22"/>
            <w:szCs w:val="22"/>
          </w:rPr>
          <w:delText>0.593</w:delText>
        </w:r>
        <w:r w:rsidR="00603257" w:rsidRPr="004C61E4" w:rsidDel="00930372">
          <w:rPr>
            <w:rFonts w:ascii="Helvetica" w:eastAsia="Arial" w:hAnsi="Helvetica" w:cs="Arial"/>
            <w:sz w:val="22"/>
            <w:szCs w:val="22"/>
          </w:rPr>
          <w:delText>)</w:delText>
        </w:r>
        <w:r w:rsidR="005A6FC7" w:rsidRPr="004C61E4" w:rsidDel="00930372">
          <w:rPr>
            <w:rFonts w:ascii="Helvetica" w:eastAsia="Arial" w:hAnsi="Helvetica" w:cs="Arial"/>
            <w:sz w:val="22"/>
            <w:szCs w:val="22"/>
          </w:rPr>
          <w:delText>, or</w:delText>
        </w:r>
        <w:r w:rsidR="006C2662" w:rsidRPr="004C61E4" w:rsidDel="00930372">
          <w:rPr>
            <w:rFonts w:ascii="Helvetica" w:eastAsia="Arial" w:hAnsi="Helvetica" w:cs="Arial"/>
            <w:sz w:val="22"/>
            <w:szCs w:val="22"/>
          </w:rPr>
          <w:delText xml:space="preserve"> </w:delText>
        </w:r>
      </w:del>
      <w:ins w:id="774" w:author="David Bartel" w:date="2019-06-28T10:07:00Z">
        <w:r w:rsidR="00930372" w:rsidRPr="004C61E4">
          <w:rPr>
            <w:rFonts w:ascii="Helvetica" w:eastAsia="Arial" w:hAnsi="Helvetica" w:cs="Arial"/>
            <w:sz w:val="22"/>
            <w:szCs w:val="22"/>
          </w:rPr>
          <w:t xml:space="preserve">a </w:t>
        </w:r>
      </w:ins>
      <w:del w:id="775" w:author="Sean E. McGeary" w:date="2019-09-02T11:19:00Z">
        <w:r w:rsidR="00637C58" w:rsidRPr="004C61E4" w:rsidDel="002A4CFD">
          <w:rPr>
            <w:rFonts w:ascii="Helvetica" w:eastAsia="Arial" w:hAnsi="Helvetica" w:cs="Arial"/>
            <w:sz w:val="22"/>
            <w:szCs w:val="22"/>
          </w:rPr>
          <w:delText>158</w:delText>
        </w:r>
      </w:del>
      <w:ins w:id="776" w:author="Sean E. McGeary" w:date="2019-09-02T11:19:00Z">
        <w:r w:rsidR="002A4CFD" w:rsidRPr="004C61E4">
          <w:rPr>
            <w:rFonts w:ascii="Helvetica" w:eastAsia="Arial" w:hAnsi="Helvetica" w:cs="Arial"/>
            <w:sz w:val="22"/>
            <w:szCs w:val="22"/>
          </w:rPr>
          <w:t>164</w:t>
        </w:r>
      </w:ins>
      <w:r w:rsidR="006C2662" w:rsidRPr="004C61E4">
        <w:rPr>
          <w:rFonts w:ascii="Helvetica" w:eastAsia="Arial" w:hAnsi="Helvetica" w:cs="Arial"/>
          <w:sz w:val="22"/>
          <w:szCs w:val="22"/>
        </w:rPr>
        <w:t>,000</w:t>
      </w:r>
      <w:ins w:id="777" w:author="David Bartel" w:date="2019-06-28T10:07:00Z">
        <w:r w:rsidR="00930372" w:rsidRPr="004C61E4">
          <w:rPr>
            <w:rFonts w:ascii="Helvetica" w:eastAsia="Arial" w:hAnsi="Helvetica" w:cs="Arial"/>
            <w:sz w:val="22"/>
            <w:szCs w:val="22"/>
          </w:rPr>
          <w:t>-</w:t>
        </w:r>
      </w:ins>
      <w:del w:id="778" w:author="David Bartel" w:date="2019-06-28T10:07:00Z">
        <w:r w:rsidR="006C2662" w:rsidRPr="004C61E4" w:rsidDel="00930372">
          <w:rPr>
            <w:rFonts w:ascii="Helvetica" w:eastAsia="Arial" w:hAnsi="Helvetica" w:cs="Arial"/>
            <w:sz w:val="22"/>
            <w:szCs w:val="22"/>
          </w:rPr>
          <w:delText xml:space="preserve"> </w:delText>
        </w:r>
      </w:del>
      <w:r w:rsidR="006C2662" w:rsidRPr="004C61E4">
        <w:rPr>
          <w:rFonts w:ascii="Helvetica" w:eastAsia="Arial" w:hAnsi="Helvetica" w:cs="Arial"/>
          <w:sz w:val="22"/>
          <w:szCs w:val="22"/>
        </w:rPr>
        <w:t xml:space="preserve">fold </w:t>
      </w:r>
      <w:del w:id="779" w:author="Sean E. McGeary" w:date="2019-09-02T11:20:00Z">
        <w:r w:rsidR="006C2662" w:rsidRPr="004C61E4" w:rsidDel="002A4CFD">
          <w:rPr>
            <w:rFonts w:ascii="Helvetica" w:eastAsia="Arial" w:hAnsi="Helvetica" w:cs="Arial"/>
            <w:sz w:val="22"/>
            <w:szCs w:val="22"/>
          </w:rPr>
          <w:delText xml:space="preserve">change in the equilibrium for forming </w:delText>
        </w:r>
        <w:r w:rsidR="002520FA" w:rsidRPr="004C61E4" w:rsidDel="002A4CFD">
          <w:rPr>
            <w:rFonts w:ascii="Helvetica" w:eastAsia="Arial" w:hAnsi="Helvetica" w:cs="Arial"/>
            <w:sz w:val="22"/>
            <w:szCs w:val="22"/>
          </w:rPr>
          <w:delText>the RNA</w:delText>
        </w:r>
        <w:r w:rsidR="006C2662" w:rsidRPr="004C61E4" w:rsidDel="002A4CFD">
          <w:rPr>
            <w:rFonts w:ascii="Helvetica" w:eastAsia="Arial" w:hAnsi="Helvetica" w:cs="Arial"/>
            <w:sz w:val="22"/>
            <w:szCs w:val="22"/>
          </w:rPr>
          <w:delText xml:space="preserve"> duplex</w:delText>
        </w:r>
      </w:del>
      <w:ins w:id="780" w:author="David Bartel" w:date="2019-06-28T10:12:00Z">
        <w:del w:id="781" w:author="Sean E. McGeary" w:date="2019-09-02T11:20:00Z">
          <w:r w:rsidR="00470DBD" w:rsidRPr="004C61E4" w:rsidDel="002A4CFD">
            <w:rPr>
              <w:rFonts w:ascii="Helvetica" w:eastAsia="Arial" w:hAnsi="Helvetica" w:cs="Arial"/>
              <w:sz w:val="22"/>
              <w:szCs w:val="22"/>
            </w:rPr>
            <w:delText>constant</w:delText>
          </w:r>
        </w:del>
      </w:ins>
      <w:ins w:id="782" w:author="Sean E. McGeary" w:date="2019-09-02T11:22:00Z">
        <w:r w:rsidR="002A4CFD" w:rsidRPr="004C61E4">
          <w:rPr>
            <w:rFonts w:ascii="Helvetica" w:eastAsia="Arial" w:hAnsi="Helvetica" w:cs="Arial"/>
            <w:sz w:val="22"/>
            <w:szCs w:val="22"/>
          </w:rPr>
          <w:t xml:space="preserve">difference </w:t>
        </w:r>
      </w:ins>
      <w:ins w:id="783" w:author="Sean E. McGeary" w:date="2019-09-02T11:20:00Z">
        <w:r w:rsidR="002A4CFD" w:rsidRPr="004C61E4">
          <w:rPr>
            <w:rFonts w:ascii="Helvetica" w:eastAsia="Arial" w:hAnsi="Helvetica" w:cs="Arial"/>
            <w:sz w:val="22"/>
            <w:szCs w:val="22"/>
          </w:rPr>
          <w:t>in binding affinity</w:t>
        </w:r>
      </w:ins>
      <w:ins w:id="784" w:author="David Bartel" w:date="2019-06-28T10:08:00Z">
        <w:r w:rsidR="00930372" w:rsidRPr="004C61E4">
          <w:rPr>
            <w:rFonts w:ascii="Helvetica" w:eastAsia="Arial" w:hAnsi="Helvetica" w:cs="Arial"/>
            <w:sz w:val="22"/>
            <w:szCs w:val="22"/>
          </w:rPr>
          <w:t xml:space="preserve"> (</w:t>
        </w:r>
      </w:ins>
      <w:ins w:id="785" w:author="Sean E. McGeary" w:date="2019-09-02T11:20:00Z">
        <w:r w:rsidR="002A4CFD" w:rsidRPr="004C61E4">
          <w:rPr>
            <w:rFonts w:ascii="Helvetica" w:eastAsia="Arial" w:hAnsi="Helvetica" w:cs="Arial"/>
            <w:sz w:val="22"/>
            <w:szCs w:val="22"/>
          </w:rPr>
          <w:t xml:space="preserve">from </w:t>
        </w:r>
      </w:ins>
      <w:commentRangeStart w:id="786"/>
      <w:commentRangeStart w:id="787"/>
      <w:ins w:id="788" w:author="David Bartel" w:date="2019-06-28T10:10:00Z">
        <w:del w:id="789" w:author="Sean E. McGeary" w:date="2019-09-02T11:21:00Z">
          <w:r w:rsidR="00930372" w:rsidRPr="004C61E4" w:rsidDel="002A4CFD">
            <w:rPr>
              <w:rFonts w:ascii="Helvetica" w:eastAsia="Arial" w:hAnsi="Helvetica" w:cs="Arial"/>
              <w:sz w:val="22"/>
              <w:szCs w:val="22"/>
            </w:rPr>
            <w:delText>delta</w:delText>
          </w:r>
        </w:del>
      </w:ins>
      <w:commentRangeEnd w:id="786"/>
      <w:ins w:id="790" w:author="Sean E. McGeary" w:date="2019-09-02T11:21:00Z">
        <w:r w:rsidR="002A4CFD" w:rsidRPr="004C61E4">
          <w:rPr>
            <w:rFonts w:ascii="Helvetica" w:eastAsia="Arial" w:hAnsi="Helvetica" w:cs="Arial"/>
            <w:sz w:val="22"/>
            <w:szCs w:val="22"/>
          </w:rPr>
          <w:t>∆</w:t>
        </w:r>
      </w:ins>
      <w:proofErr w:type="spellStart"/>
      <w:ins w:id="791" w:author="David Bartel" w:date="2019-06-28T10:10:00Z">
        <w:r w:rsidR="00930372" w:rsidRPr="004C61E4">
          <w:rPr>
            <w:rStyle w:val="CommentReference"/>
            <w:rFonts w:ascii="Helvetica" w:hAnsi="Helvetica"/>
          </w:rPr>
          <w:commentReference w:id="786"/>
        </w:r>
      </w:ins>
      <w:ins w:id="792" w:author="David Bartel" w:date="2019-06-28T10:08:00Z">
        <w:r w:rsidR="00930372" w:rsidRPr="004C61E4">
          <w:rPr>
            <w:rFonts w:ascii="Helvetica" w:eastAsia="Arial" w:hAnsi="Helvetica" w:cs="Arial"/>
            <w:i/>
            <w:sz w:val="22"/>
            <w:szCs w:val="22"/>
            <w:rPrChange w:id="793" w:author="David Bartel" w:date="2019-06-28T10:09:00Z">
              <w:rPr>
                <w:rFonts w:ascii="Arial" w:eastAsia="Arial" w:hAnsi="Arial" w:cs="Arial"/>
                <w:sz w:val="22"/>
                <w:szCs w:val="22"/>
              </w:rPr>
            </w:rPrChange>
          </w:rPr>
          <w:t>K</w:t>
        </w:r>
        <w:r w:rsidR="00930372" w:rsidRPr="004C61E4">
          <w:rPr>
            <w:rFonts w:ascii="Helvetica" w:eastAsia="Arial" w:hAnsi="Helvetica" w:cs="Arial"/>
            <w:sz w:val="22"/>
            <w:szCs w:val="22"/>
            <w:vertAlign w:val="subscript"/>
            <w:rPrChange w:id="794" w:author="David Bartel" w:date="2019-06-28T10:09:00Z">
              <w:rPr>
                <w:rFonts w:ascii="Arial" w:eastAsia="Arial" w:hAnsi="Arial" w:cs="Arial"/>
                <w:sz w:val="22"/>
                <w:szCs w:val="22"/>
              </w:rPr>
            </w:rPrChange>
          </w:rPr>
          <w:t>eq</w:t>
        </w:r>
        <w:proofErr w:type="spellEnd"/>
        <w:r w:rsidR="00930372" w:rsidRPr="004C61E4">
          <w:rPr>
            <w:rFonts w:ascii="Helvetica" w:eastAsia="Arial" w:hAnsi="Helvetica" w:cs="Arial"/>
            <w:sz w:val="22"/>
            <w:szCs w:val="22"/>
          </w:rPr>
          <w:t xml:space="preserve"> = </w:t>
        </w:r>
        <w:r w:rsidR="00930372" w:rsidRPr="004C61E4">
          <w:rPr>
            <w:rFonts w:ascii="Helvetica" w:eastAsia="Arial" w:hAnsi="Helvetica" w:cs="Arial"/>
            <w:i/>
            <w:iCs/>
            <w:sz w:val="22"/>
            <w:szCs w:val="22"/>
            <w:rPrChange w:id="795" w:author="Sean E. McGeary" w:date="2019-09-02T11:22:00Z">
              <w:rPr>
                <w:rFonts w:ascii="Arial" w:eastAsia="Arial" w:hAnsi="Arial" w:cs="Arial"/>
                <w:sz w:val="22"/>
                <w:szCs w:val="22"/>
              </w:rPr>
            </w:rPrChange>
          </w:rPr>
          <w:t>e</w:t>
        </w:r>
        <w:del w:id="796" w:author="Sean E. McGeary" w:date="2019-09-02T11:21:00Z">
          <w:r w:rsidR="00930372" w:rsidRPr="004C61E4" w:rsidDel="002A4CFD">
            <w:rPr>
              <w:rFonts w:ascii="Helvetica" w:eastAsia="Arial" w:hAnsi="Helvetica" w:cs="Arial"/>
              <w:sz w:val="22"/>
              <w:szCs w:val="22"/>
              <w:vertAlign w:val="superscript"/>
              <w:rPrChange w:id="797" w:author="David Bartel" w:date="2019-06-28T10:11:00Z">
                <w:rPr>
                  <w:rFonts w:ascii="Arial" w:eastAsia="Arial" w:hAnsi="Arial" w:cs="Arial"/>
                  <w:sz w:val="22"/>
                  <w:szCs w:val="22"/>
                </w:rPr>
              </w:rPrChange>
            </w:rPr>
            <w:delText>(</w:delText>
          </w:r>
        </w:del>
      </w:ins>
      <w:ins w:id="798" w:author="David Bartel" w:date="2019-06-28T10:11:00Z">
        <w:r w:rsidR="00930372" w:rsidRPr="004C61E4">
          <w:rPr>
            <w:rFonts w:ascii="Helvetica" w:eastAsia="Arial" w:hAnsi="Helvetica" w:cs="Arial"/>
            <w:sz w:val="22"/>
            <w:szCs w:val="22"/>
            <w:vertAlign w:val="superscript"/>
            <w:rPrChange w:id="799" w:author="David Bartel" w:date="2019-06-28T10:11:00Z">
              <w:rPr>
                <w:rFonts w:ascii="Arial" w:eastAsia="Arial" w:hAnsi="Arial" w:cs="Arial"/>
                <w:sz w:val="22"/>
                <w:szCs w:val="22"/>
              </w:rPr>
            </w:rPrChange>
          </w:rPr>
          <w:t>–</w:t>
        </w:r>
      </w:ins>
      <w:ins w:id="800" w:author="David Bartel" w:date="2019-06-28T10:08:00Z">
        <w:del w:id="801" w:author="Sean E. McGeary" w:date="2019-09-02T11:21:00Z">
          <w:r w:rsidR="00930372" w:rsidRPr="004C61E4" w:rsidDel="002A4CFD">
            <w:rPr>
              <w:rFonts w:ascii="Helvetica" w:eastAsia="Arial" w:hAnsi="Helvetica" w:cs="Arial"/>
              <w:sz w:val="22"/>
              <w:szCs w:val="22"/>
              <w:vertAlign w:val="superscript"/>
              <w:rPrChange w:id="802" w:author="David Bartel" w:date="2019-06-28T10:11:00Z">
                <w:rPr>
                  <w:rFonts w:ascii="Arial" w:eastAsia="Arial" w:hAnsi="Arial" w:cs="Arial"/>
                  <w:sz w:val="22"/>
                  <w:szCs w:val="22"/>
                </w:rPr>
              </w:rPrChange>
            </w:rPr>
            <w:delText>7.</w:delText>
          </w:r>
        </w:del>
      </w:ins>
      <w:ins w:id="803" w:author="Sean E. McGeary" w:date="2019-09-02T11:21:00Z">
        <w:r w:rsidR="002A4CFD" w:rsidRPr="004C61E4">
          <w:rPr>
            <w:rFonts w:ascii="Helvetica" w:eastAsia="Arial" w:hAnsi="Helvetica" w:cs="Arial"/>
            <w:sz w:val="22"/>
            <w:szCs w:val="22"/>
            <w:vertAlign w:val="superscript"/>
          </w:rPr>
          <w:t>∆∆</w:t>
        </w:r>
        <w:r w:rsidR="002A4CFD" w:rsidRPr="004C61E4">
          <w:rPr>
            <w:rFonts w:ascii="Helvetica" w:eastAsia="Arial" w:hAnsi="Helvetica" w:cs="Arial"/>
            <w:i/>
            <w:iCs/>
            <w:sz w:val="22"/>
            <w:szCs w:val="22"/>
            <w:vertAlign w:val="superscript"/>
            <w:rPrChange w:id="804" w:author="Sean E. McGeary" w:date="2019-09-02T11:21:00Z">
              <w:rPr>
                <w:rFonts w:ascii="Arial" w:eastAsia="Arial" w:hAnsi="Arial" w:cs="Arial"/>
                <w:sz w:val="22"/>
                <w:szCs w:val="22"/>
                <w:vertAlign w:val="superscript"/>
              </w:rPr>
            </w:rPrChange>
          </w:rPr>
          <w:t>G</w:t>
        </w:r>
      </w:ins>
      <w:ins w:id="805" w:author="David Bartel" w:date="2019-06-28T10:08:00Z">
        <w:del w:id="806" w:author="Sean E. McGeary" w:date="2019-09-02T11:21:00Z">
          <w:r w:rsidR="00930372" w:rsidRPr="004C61E4" w:rsidDel="002A4CFD">
            <w:rPr>
              <w:rFonts w:ascii="Helvetica" w:eastAsia="Arial" w:hAnsi="Helvetica" w:cs="Arial"/>
              <w:sz w:val="22"/>
              <w:szCs w:val="22"/>
              <w:vertAlign w:val="superscript"/>
              <w:rPrChange w:id="807" w:author="David Bartel" w:date="2019-06-28T10:11:00Z">
                <w:rPr>
                  <w:rFonts w:ascii="Arial" w:eastAsia="Arial" w:hAnsi="Arial" w:cs="Arial"/>
                  <w:sz w:val="22"/>
                  <w:szCs w:val="22"/>
                </w:rPr>
              </w:rPrChange>
            </w:rPr>
            <w:delText>1</w:delText>
          </w:r>
        </w:del>
        <w:r w:rsidR="00930372" w:rsidRPr="004C61E4">
          <w:rPr>
            <w:rFonts w:ascii="Helvetica" w:eastAsia="Arial" w:hAnsi="Helvetica" w:cs="Arial"/>
            <w:sz w:val="22"/>
            <w:szCs w:val="22"/>
            <w:vertAlign w:val="superscript"/>
            <w:rPrChange w:id="808" w:author="David Bartel" w:date="2019-06-28T10:11:00Z">
              <w:rPr>
                <w:rFonts w:ascii="Arial" w:eastAsia="Arial" w:hAnsi="Arial" w:cs="Arial"/>
                <w:sz w:val="22"/>
                <w:szCs w:val="22"/>
              </w:rPr>
            </w:rPrChange>
          </w:rPr>
          <w:t>/</w:t>
        </w:r>
      </w:ins>
      <w:commentRangeStart w:id="809"/>
      <w:ins w:id="810" w:author="David Bartel" w:date="2019-06-28T10:11:00Z">
        <w:del w:id="811" w:author="Sean E. McGeary" w:date="2019-09-02T11:19:00Z">
          <w:r w:rsidR="00930372" w:rsidRPr="004C61E4" w:rsidDel="002A4CFD">
            <w:rPr>
              <w:rFonts w:ascii="Helvetica" w:eastAsia="Arial" w:hAnsi="Helvetica" w:cs="Arial"/>
              <w:i/>
              <w:iCs/>
              <w:sz w:val="22"/>
              <w:szCs w:val="22"/>
              <w:vertAlign w:val="superscript"/>
              <w:rPrChange w:id="812" w:author="Sean E. McGeary" w:date="2019-09-02T11:21:00Z">
                <w:rPr>
                  <w:rFonts w:ascii="Arial" w:eastAsia="Arial" w:hAnsi="Arial" w:cs="Arial"/>
                  <w:sz w:val="22"/>
                  <w:szCs w:val="22"/>
                </w:rPr>
              </w:rPrChange>
            </w:rPr>
            <w:delText>–</w:delText>
          </w:r>
        </w:del>
      </w:ins>
      <w:ins w:id="813" w:author="David Bartel" w:date="2019-06-28T10:08:00Z">
        <w:del w:id="814" w:author="Sean E. McGeary" w:date="2019-09-02T11:19:00Z">
          <w:r w:rsidR="00930372" w:rsidRPr="004C61E4" w:rsidDel="002A4CFD">
            <w:rPr>
              <w:rFonts w:ascii="Helvetica" w:eastAsia="Arial" w:hAnsi="Helvetica" w:cs="Arial"/>
              <w:i/>
              <w:iCs/>
              <w:sz w:val="22"/>
              <w:szCs w:val="22"/>
              <w:vertAlign w:val="superscript"/>
              <w:rPrChange w:id="815" w:author="Sean E. McGeary" w:date="2019-09-02T11:21:00Z">
                <w:rPr>
                  <w:rFonts w:ascii="Arial" w:eastAsia="Arial" w:hAnsi="Arial" w:cs="Arial"/>
                  <w:sz w:val="22"/>
                  <w:szCs w:val="22"/>
                </w:rPr>
              </w:rPrChange>
            </w:rPr>
            <w:delText>0.593</w:delText>
          </w:r>
        </w:del>
      </w:ins>
      <w:commentRangeEnd w:id="809"/>
      <w:ins w:id="816" w:author="Sean E. McGeary" w:date="2019-09-02T11:19:00Z">
        <w:r w:rsidR="002A4CFD" w:rsidRPr="004C61E4">
          <w:rPr>
            <w:rFonts w:ascii="Helvetica" w:eastAsia="Arial" w:hAnsi="Helvetica" w:cs="Arial"/>
            <w:i/>
            <w:iCs/>
            <w:sz w:val="22"/>
            <w:szCs w:val="22"/>
            <w:vertAlign w:val="superscript"/>
            <w:rPrChange w:id="817" w:author="Sean E. McGeary" w:date="2019-09-02T11:21:00Z">
              <w:rPr>
                <w:rFonts w:ascii="Arial" w:eastAsia="Arial" w:hAnsi="Arial" w:cs="Arial"/>
                <w:sz w:val="22"/>
                <w:szCs w:val="22"/>
                <w:vertAlign w:val="superscript"/>
              </w:rPr>
            </w:rPrChange>
          </w:rPr>
          <w:t>R</w:t>
        </w:r>
      </w:ins>
      <w:ins w:id="818" w:author="Sean E. McGeary" w:date="2019-09-02T11:21:00Z">
        <w:r w:rsidR="002A4CFD" w:rsidRPr="004C61E4">
          <w:rPr>
            <w:rFonts w:ascii="Helvetica" w:eastAsia="Arial" w:hAnsi="Helvetica" w:cs="Arial"/>
            <w:i/>
            <w:iCs/>
            <w:sz w:val="22"/>
            <w:szCs w:val="22"/>
            <w:vertAlign w:val="superscript"/>
            <w:rPrChange w:id="819" w:author="Sean E. McGeary" w:date="2019-09-02T11:21:00Z">
              <w:rPr>
                <w:rFonts w:ascii="Arial" w:eastAsia="Arial" w:hAnsi="Arial" w:cs="Arial"/>
                <w:sz w:val="22"/>
                <w:szCs w:val="22"/>
                <w:vertAlign w:val="superscript"/>
              </w:rPr>
            </w:rPrChange>
          </w:rPr>
          <w:t>T</w:t>
        </w:r>
      </w:ins>
      <w:r w:rsidR="00436672" w:rsidRPr="004C61E4">
        <w:rPr>
          <w:rStyle w:val="CommentReference"/>
          <w:rFonts w:ascii="Helvetica" w:hAnsi="Helvetica"/>
        </w:rPr>
        <w:commentReference w:id="809"/>
      </w:r>
      <w:ins w:id="820" w:author="David Bartel" w:date="2019-06-28T10:08:00Z">
        <w:del w:id="821" w:author="Sean E. McGeary" w:date="2019-09-02T11:22:00Z">
          <w:r w:rsidR="00930372" w:rsidRPr="004C61E4" w:rsidDel="002A4CFD">
            <w:rPr>
              <w:rFonts w:ascii="Helvetica" w:eastAsia="Arial" w:hAnsi="Helvetica" w:cs="Arial"/>
              <w:sz w:val="22"/>
              <w:szCs w:val="22"/>
              <w:vertAlign w:val="superscript"/>
              <w:rPrChange w:id="822" w:author="David Bartel" w:date="2019-06-28T10:11:00Z">
                <w:rPr>
                  <w:rFonts w:ascii="Arial" w:eastAsia="Arial" w:hAnsi="Arial" w:cs="Arial"/>
                  <w:sz w:val="22"/>
                  <w:szCs w:val="22"/>
                </w:rPr>
              </w:rPrChange>
            </w:rPr>
            <w:delText>)</w:delText>
          </w:r>
        </w:del>
      </w:ins>
      <w:commentRangeEnd w:id="787"/>
      <w:r w:rsidR="0037740F" w:rsidRPr="004C61E4">
        <w:rPr>
          <w:rStyle w:val="CommentReference"/>
          <w:rFonts w:ascii="Helvetica" w:hAnsi="Helvetica"/>
        </w:rPr>
        <w:commentReference w:id="787"/>
      </w:r>
      <w:r w:rsidR="00C8166C" w:rsidRPr="004C61E4">
        <w:rPr>
          <w:rFonts w:ascii="Helvetica" w:eastAsia="Arial" w:hAnsi="Helvetica" w:cs="Arial"/>
          <w:sz w:val="22"/>
          <w:szCs w:val="22"/>
        </w:rPr>
        <w:t>)</w:t>
      </w:r>
      <w:ins w:id="823" w:author="David Bartel" w:date="2019-06-28T10:13:00Z">
        <w:r w:rsidR="00470DBD" w:rsidRPr="004C61E4">
          <w:rPr>
            <w:rFonts w:ascii="Helvetica" w:eastAsia="Arial" w:hAnsi="Helvetica" w:cs="Arial"/>
            <w:sz w:val="22"/>
            <w:szCs w:val="22"/>
          </w:rPr>
          <w:t xml:space="preserve">. </w:t>
        </w:r>
      </w:ins>
      <w:del w:id="824" w:author="David Bartel" w:date="2019-06-28T10:13:00Z">
        <w:r w:rsidR="00C8166C" w:rsidRPr="004C61E4" w:rsidDel="00470DBD">
          <w:rPr>
            <w:rFonts w:ascii="Helvetica" w:eastAsia="Arial" w:hAnsi="Helvetica" w:cs="Arial"/>
            <w:sz w:val="22"/>
            <w:szCs w:val="22"/>
          </w:rPr>
          <w:delText xml:space="preserve">, </w:delText>
        </w:r>
      </w:del>
      <w:ins w:id="825" w:author="David Bartel" w:date="2019-06-28T10:13:00Z">
        <w:r w:rsidR="00470DBD" w:rsidRPr="004C61E4">
          <w:rPr>
            <w:rFonts w:ascii="Helvetica" w:eastAsia="Arial" w:hAnsi="Helvetica" w:cs="Arial"/>
            <w:sz w:val="22"/>
            <w:szCs w:val="22"/>
          </w:rPr>
          <w:t>This large discr</w:t>
        </w:r>
      </w:ins>
      <w:ins w:id="826" w:author="David Bartel" w:date="2019-06-28T10:14:00Z">
        <w:r w:rsidR="00470DBD" w:rsidRPr="004C61E4">
          <w:rPr>
            <w:rFonts w:ascii="Helvetica" w:eastAsia="Arial" w:hAnsi="Helvetica" w:cs="Arial"/>
            <w:sz w:val="22"/>
            <w:szCs w:val="22"/>
          </w:rPr>
          <w:t>epancy is</w:t>
        </w:r>
      </w:ins>
      <w:ins w:id="827" w:author="David Bartel" w:date="2019-06-28T10:13:00Z">
        <w:r w:rsidR="00470DBD" w:rsidRPr="004C61E4">
          <w:rPr>
            <w:rFonts w:ascii="Helvetica" w:eastAsia="Arial" w:hAnsi="Helvetica" w:cs="Arial"/>
            <w:sz w:val="22"/>
            <w:szCs w:val="22"/>
          </w:rPr>
          <w:t xml:space="preserve"> </w:t>
        </w:r>
      </w:ins>
      <w:r w:rsidR="00D56D0B" w:rsidRPr="004C61E4">
        <w:rPr>
          <w:rFonts w:ascii="Helvetica" w:eastAsia="Arial" w:hAnsi="Helvetica" w:cs="Arial"/>
          <w:sz w:val="22"/>
          <w:szCs w:val="22"/>
        </w:rPr>
        <w:t xml:space="preserve">presumably due to the energetic costs of </w:t>
      </w:r>
      <w:r w:rsidR="00DD196B" w:rsidRPr="004C61E4">
        <w:rPr>
          <w:rFonts w:ascii="Helvetica" w:eastAsia="Arial" w:hAnsi="Helvetica" w:cs="Arial"/>
          <w:sz w:val="22"/>
          <w:szCs w:val="22"/>
        </w:rPr>
        <w:t xml:space="preserve">1) </w:t>
      </w:r>
      <w:r w:rsidR="00D56D0B" w:rsidRPr="004C61E4">
        <w:rPr>
          <w:rFonts w:ascii="Helvetica" w:eastAsia="Arial" w:hAnsi="Helvetica" w:cs="Arial"/>
          <w:sz w:val="22"/>
          <w:szCs w:val="22"/>
        </w:rPr>
        <w:t>displacing favorable contacts between the miRNA 3′ region and AGO2</w:t>
      </w:r>
      <w:r w:rsidR="00DD196B" w:rsidRPr="004C61E4">
        <w:rPr>
          <w:rFonts w:ascii="Helvetica" w:eastAsia="Arial" w:hAnsi="Helvetica" w:cs="Arial"/>
          <w:sz w:val="22"/>
          <w:szCs w:val="22"/>
        </w:rPr>
        <w:t>,</w:t>
      </w:r>
      <w:r w:rsidR="00D56D0B" w:rsidRPr="004C61E4">
        <w:rPr>
          <w:rFonts w:ascii="Helvetica" w:eastAsia="Arial" w:hAnsi="Helvetica" w:cs="Arial"/>
          <w:sz w:val="22"/>
          <w:szCs w:val="22"/>
        </w:rPr>
        <w:t xml:space="preserve"> and</w:t>
      </w:r>
      <w:r w:rsidR="00DD196B" w:rsidRPr="004C61E4">
        <w:rPr>
          <w:rFonts w:ascii="Helvetica" w:eastAsia="Arial" w:hAnsi="Helvetica" w:cs="Arial"/>
          <w:sz w:val="22"/>
          <w:szCs w:val="22"/>
        </w:rPr>
        <w:t xml:space="preserve"> 2)</w:t>
      </w:r>
      <w:r w:rsidR="00D56D0B" w:rsidRPr="004C61E4">
        <w:rPr>
          <w:rFonts w:ascii="Helvetica" w:eastAsia="Arial" w:hAnsi="Helvetica" w:cs="Arial"/>
          <w:sz w:val="22"/>
          <w:szCs w:val="22"/>
        </w:rPr>
        <w:t xml:space="preserve"> undergoing </w:t>
      </w:r>
      <w:ins w:id="828" w:author="Sean E. McGeary" w:date="2019-09-02T11:23:00Z">
        <w:r w:rsidR="002A4CFD" w:rsidRPr="004C61E4">
          <w:rPr>
            <w:rFonts w:ascii="Helvetica" w:eastAsia="Arial" w:hAnsi="Helvetica" w:cs="Arial"/>
            <w:sz w:val="22"/>
            <w:szCs w:val="22"/>
          </w:rPr>
          <w:t xml:space="preserve">any </w:t>
        </w:r>
      </w:ins>
      <w:r w:rsidR="00D56D0B" w:rsidRPr="004C61E4">
        <w:rPr>
          <w:rFonts w:ascii="Helvetica" w:eastAsia="Arial" w:hAnsi="Helvetica" w:cs="Arial"/>
          <w:sz w:val="22"/>
          <w:szCs w:val="22"/>
        </w:rPr>
        <w:t>conformational changes needed to accommodate 3′ pairing</w:t>
      </w:r>
      <w:r w:rsidR="00C8166C" w:rsidRPr="004C61E4">
        <w:rPr>
          <w:rFonts w:ascii="Helvetica" w:eastAsia="Arial" w:hAnsi="Helvetica" w:cs="Arial"/>
          <w:sz w:val="22"/>
          <w:szCs w:val="22"/>
        </w:rPr>
        <w:t xml:space="preserve"> (REF </w:t>
      </w:r>
      <w:proofErr w:type="spellStart"/>
      <w:r w:rsidR="00C8166C" w:rsidRPr="004C61E4">
        <w:rPr>
          <w:rFonts w:ascii="Helvetica" w:eastAsia="Arial" w:hAnsi="Helvetica" w:cs="Arial"/>
          <w:sz w:val="22"/>
          <w:szCs w:val="22"/>
        </w:rPr>
        <w:t>haley</w:t>
      </w:r>
      <w:proofErr w:type="spellEnd"/>
      <w:r w:rsidR="00C8166C" w:rsidRPr="004C61E4">
        <w:rPr>
          <w:rFonts w:ascii="Helvetica" w:eastAsia="Arial" w:hAnsi="Helvetica" w:cs="Arial"/>
          <w:sz w:val="22"/>
          <w:szCs w:val="22"/>
        </w:rPr>
        <w:t>).</w:t>
      </w:r>
      <w:r w:rsidR="003A7B7D" w:rsidRPr="004C61E4">
        <w:rPr>
          <w:rFonts w:ascii="Helvetica" w:eastAsia="Arial" w:hAnsi="Helvetica" w:cs="Arial"/>
          <w:sz w:val="22"/>
          <w:szCs w:val="22"/>
        </w:rPr>
        <w:t xml:space="preserve"> </w:t>
      </w:r>
      <w:r w:rsidR="00D56D0B" w:rsidRPr="004C61E4">
        <w:rPr>
          <w:rFonts w:ascii="Helvetica" w:eastAsia="Arial" w:hAnsi="Helvetica" w:cs="Arial"/>
          <w:sz w:val="22"/>
          <w:szCs w:val="22"/>
        </w:rPr>
        <w:t>Indeed</w:t>
      </w:r>
      <w:r w:rsidR="00FC6395" w:rsidRPr="004C61E4">
        <w:rPr>
          <w:rFonts w:ascii="Helvetica" w:eastAsia="Arial" w:hAnsi="Helvetica" w:cs="Arial"/>
          <w:sz w:val="22"/>
          <w:szCs w:val="22"/>
        </w:rPr>
        <w:t xml:space="preserve">, the benefit of extending the 3′ site </w:t>
      </w:r>
      <w:commentRangeStart w:id="829"/>
      <w:r w:rsidR="00354EB9" w:rsidRPr="004C61E4">
        <w:rPr>
          <w:rFonts w:ascii="Helvetica" w:eastAsia="Arial" w:hAnsi="Helvetica" w:cs="Arial"/>
          <w:sz w:val="22"/>
          <w:szCs w:val="22"/>
        </w:rPr>
        <w:t>plateau</w:t>
      </w:r>
      <w:r w:rsidR="00DD196B" w:rsidRPr="004C61E4">
        <w:rPr>
          <w:rFonts w:ascii="Helvetica" w:eastAsia="Arial" w:hAnsi="Helvetica" w:cs="Arial"/>
          <w:sz w:val="22"/>
          <w:szCs w:val="22"/>
        </w:rPr>
        <w:t>ed</w:t>
      </w:r>
      <w:r w:rsidR="00FC6395" w:rsidRPr="004C61E4">
        <w:rPr>
          <w:rFonts w:ascii="Helvetica" w:eastAsia="Arial" w:hAnsi="Helvetica" w:cs="Arial"/>
          <w:sz w:val="22"/>
          <w:szCs w:val="22"/>
        </w:rPr>
        <w:t xml:space="preserve"> </w:t>
      </w:r>
      <w:r w:rsidR="00354EB9" w:rsidRPr="004C61E4">
        <w:rPr>
          <w:rFonts w:ascii="Helvetica" w:eastAsia="Arial" w:hAnsi="Helvetica" w:cs="Arial"/>
          <w:sz w:val="22"/>
          <w:szCs w:val="22"/>
        </w:rPr>
        <w:t xml:space="preserve">at about </w:t>
      </w:r>
      <w:r w:rsidR="00FC6395" w:rsidRPr="004C61E4">
        <w:rPr>
          <w:rFonts w:ascii="Helvetica" w:eastAsia="Arial" w:hAnsi="Helvetica" w:cs="Arial"/>
          <w:sz w:val="22"/>
          <w:szCs w:val="22"/>
        </w:rPr>
        <w:t xml:space="preserve">7 or 8 </w:t>
      </w:r>
      <w:proofErr w:type="spellStart"/>
      <w:r w:rsidR="00FC6395" w:rsidRPr="004C61E4">
        <w:rPr>
          <w:rFonts w:ascii="Helvetica" w:eastAsia="Arial" w:hAnsi="Helvetica" w:cs="Arial"/>
          <w:sz w:val="22"/>
          <w:szCs w:val="22"/>
        </w:rPr>
        <w:t>nt</w:t>
      </w:r>
      <w:proofErr w:type="spellEnd"/>
      <w:r w:rsidR="00FC6395"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3B</w:t>
      </w:r>
      <w:r w:rsidR="00FC6395" w:rsidRPr="004C61E4">
        <w:rPr>
          <w:rFonts w:ascii="Helvetica" w:eastAsia="Arial" w:hAnsi="Helvetica" w:cs="Arial"/>
          <w:sz w:val="22"/>
          <w:szCs w:val="22"/>
        </w:rPr>
        <w:t>)</w:t>
      </w:r>
      <w:r w:rsidR="00354EB9" w:rsidRPr="004C61E4">
        <w:rPr>
          <w:rFonts w:ascii="Helvetica" w:eastAsia="Arial" w:hAnsi="Helvetica" w:cs="Arial"/>
          <w:sz w:val="22"/>
          <w:szCs w:val="22"/>
        </w:rPr>
        <w:t>, impl</w:t>
      </w:r>
      <w:r w:rsidR="00DD196B" w:rsidRPr="004C61E4">
        <w:rPr>
          <w:rFonts w:ascii="Helvetica" w:eastAsia="Arial" w:hAnsi="Helvetica" w:cs="Arial"/>
          <w:sz w:val="22"/>
          <w:szCs w:val="22"/>
        </w:rPr>
        <w:t>y</w:t>
      </w:r>
      <w:r w:rsidR="00354EB9" w:rsidRPr="004C61E4">
        <w:rPr>
          <w:rFonts w:ascii="Helvetica" w:eastAsia="Arial" w:hAnsi="Helvetica" w:cs="Arial"/>
          <w:sz w:val="22"/>
          <w:szCs w:val="22"/>
        </w:rPr>
        <w:t>i</w:t>
      </w:r>
      <w:r w:rsidR="00DD196B" w:rsidRPr="004C61E4">
        <w:rPr>
          <w:rFonts w:ascii="Helvetica" w:eastAsia="Arial" w:hAnsi="Helvetica" w:cs="Arial"/>
          <w:sz w:val="22"/>
          <w:szCs w:val="22"/>
        </w:rPr>
        <w:t>ng</w:t>
      </w:r>
      <w:r w:rsidR="00354EB9" w:rsidRPr="004C61E4">
        <w:rPr>
          <w:rFonts w:ascii="Helvetica" w:eastAsia="Arial" w:hAnsi="Helvetica" w:cs="Arial"/>
          <w:sz w:val="22"/>
          <w:szCs w:val="22"/>
        </w:rPr>
        <w:t xml:space="preserve"> that these costs </w:t>
      </w:r>
      <w:r w:rsidR="00DD196B" w:rsidRPr="004C61E4">
        <w:rPr>
          <w:rFonts w:ascii="Helvetica" w:eastAsia="Arial" w:hAnsi="Helvetica" w:cs="Arial"/>
          <w:sz w:val="22"/>
          <w:szCs w:val="22"/>
        </w:rPr>
        <w:t>were e</w:t>
      </w:r>
      <w:r w:rsidR="00354EB9" w:rsidRPr="004C61E4">
        <w:rPr>
          <w:rFonts w:ascii="Helvetica" w:eastAsia="Arial" w:hAnsi="Helvetica" w:cs="Arial"/>
          <w:sz w:val="22"/>
          <w:szCs w:val="22"/>
        </w:rPr>
        <w:t xml:space="preserve">ven more severe </w:t>
      </w:r>
      <w:r w:rsidR="00DD196B" w:rsidRPr="004C61E4">
        <w:rPr>
          <w:rFonts w:ascii="Helvetica" w:eastAsia="Arial" w:hAnsi="Helvetica" w:cs="Arial"/>
          <w:sz w:val="22"/>
          <w:szCs w:val="22"/>
        </w:rPr>
        <w:t>when pairing to the</w:t>
      </w:r>
      <w:r w:rsidR="00354EB9" w:rsidRPr="004C61E4">
        <w:rPr>
          <w:rFonts w:ascii="Helvetica" w:eastAsia="Arial" w:hAnsi="Helvetica" w:cs="Arial"/>
          <w:sz w:val="22"/>
          <w:szCs w:val="22"/>
        </w:rPr>
        <w:t xml:space="preserve"> </w:t>
      </w:r>
      <w:r w:rsidR="005D24FB" w:rsidRPr="004C61E4">
        <w:rPr>
          <w:rFonts w:ascii="Helvetica" w:eastAsia="Arial" w:hAnsi="Helvetica" w:cs="Arial"/>
          <w:sz w:val="22"/>
          <w:szCs w:val="22"/>
        </w:rPr>
        <w:t>last five</w:t>
      </w:r>
      <w:r w:rsidR="00354EB9" w:rsidRPr="004C61E4">
        <w:rPr>
          <w:rFonts w:ascii="Helvetica" w:eastAsia="Arial" w:hAnsi="Helvetica" w:cs="Arial"/>
          <w:sz w:val="22"/>
          <w:szCs w:val="22"/>
        </w:rPr>
        <w:t xml:space="preserve"> nucleotides of </w:t>
      </w:r>
      <w:r w:rsidR="006C1CA3" w:rsidRPr="004C61E4">
        <w:rPr>
          <w:rFonts w:ascii="Helvetica" w:eastAsia="Arial" w:hAnsi="Helvetica" w:cs="Arial"/>
          <w:sz w:val="22"/>
          <w:szCs w:val="22"/>
        </w:rPr>
        <w:t>let-7</w:t>
      </w:r>
      <w:r w:rsidR="003B7B47" w:rsidRPr="004C61E4">
        <w:rPr>
          <w:rFonts w:ascii="Helvetica" w:eastAsia="Arial" w:hAnsi="Helvetica" w:cs="Arial"/>
          <w:sz w:val="22"/>
          <w:szCs w:val="22"/>
        </w:rPr>
        <w:t>a</w:t>
      </w:r>
      <w:commentRangeEnd w:id="829"/>
      <w:r w:rsidR="00823AD2" w:rsidRPr="004C61E4">
        <w:rPr>
          <w:rStyle w:val="CommentReference"/>
          <w:rFonts w:ascii="Helvetica" w:hAnsi="Helvetica"/>
        </w:rPr>
        <w:commentReference w:id="829"/>
      </w:r>
      <w:r w:rsidR="003A7B7D" w:rsidRPr="004C61E4">
        <w:rPr>
          <w:rFonts w:ascii="Helvetica" w:eastAsia="Arial" w:hAnsi="Helvetica" w:cs="Arial"/>
          <w:sz w:val="22"/>
          <w:szCs w:val="22"/>
        </w:rPr>
        <w:t>.</w:t>
      </w:r>
      <w:commentRangeEnd w:id="756"/>
      <w:r w:rsidR="00823AD2" w:rsidRPr="004C61E4">
        <w:rPr>
          <w:rStyle w:val="CommentReference"/>
          <w:rFonts w:ascii="Helvetica" w:hAnsi="Helvetica"/>
        </w:rPr>
        <w:commentReference w:id="756"/>
      </w:r>
    </w:p>
    <w:p w14:paraId="0BB3387B" w14:textId="77777777" w:rsidR="00CD3077" w:rsidRPr="004C61E4" w:rsidRDefault="00CD3077" w:rsidP="004C61E4">
      <w:pPr>
        <w:pStyle w:val="Normal1"/>
        <w:ind w:firstLine="720"/>
        <w:contextualSpacing/>
        <w:rPr>
          <w:rFonts w:ascii="Helvetica" w:eastAsia="Arial" w:hAnsi="Helvetica" w:cs="Arial"/>
          <w:b/>
          <w:sz w:val="22"/>
          <w:szCs w:val="22"/>
        </w:rPr>
      </w:pPr>
    </w:p>
    <w:p w14:paraId="758A6FAB" w14:textId="4A4C1C3D"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 xml:space="preserve">The type of seed-mismatch affects the </w:t>
      </w:r>
      <w:r w:rsidR="00AD0C11" w:rsidRPr="004C61E4">
        <w:rPr>
          <w:rFonts w:ascii="Helvetica" w:eastAsia="Arial" w:hAnsi="Helvetica" w:cs="Arial"/>
          <w:b/>
          <w:sz w:val="22"/>
          <w:szCs w:val="22"/>
        </w:rPr>
        <w:t xml:space="preserve">affinity </w:t>
      </w:r>
      <w:r w:rsidRPr="004C61E4">
        <w:rPr>
          <w:rFonts w:ascii="Helvetica" w:eastAsia="Arial" w:hAnsi="Helvetica" w:cs="Arial"/>
          <w:b/>
          <w:sz w:val="22"/>
          <w:szCs w:val="22"/>
        </w:rPr>
        <w:t>of 3′ pairing</w:t>
      </w:r>
    </w:p>
    <w:p w14:paraId="7ED3D385" w14:textId="75408EC0" w:rsidR="00CD3077" w:rsidRPr="004C61E4" w:rsidRDefault="00C849A9"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To examine the influence of position and nucleotide identity of seed mismatch</w:t>
      </w:r>
      <w:r w:rsidR="007238C5" w:rsidRPr="004C61E4">
        <w:rPr>
          <w:rFonts w:ascii="Helvetica" w:eastAsia="Arial" w:hAnsi="Helvetica" w:cs="Arial"/>
          <w:sz w:val="22"/>
          <w:szCs w:val="22"/>
        </w:rPr>
        <w:t>es</w:t>
      </w:r>
      <w:r w:rsidRPr="004C61E4">
        <w:rPr>
          <w:rFonts w:ascii="Helvetica" w:eastAsia="Arial" w:hAnsi="Helvetica" w:cs="Arial"/>
          <w:sz w:val="22"/>
          <w:szCs w:val="22"/>
        </w:rPr>
        <w:t xml:space="preserve">, we </w:t>
      </w:r>
      <w:r w:rsidR="007238C5" w:rsidRPr="004C61E4">
        <w:rPr>
          <w:rFonts w:ascii="Helvetica" w:eastAsia="Arial" w:hAnsi="Helvetica" w:cs="Arial"/>
          <w:sz w:val="22"/>
          <w:szCs w:val="22"/>
        </w:rPr>
        <w:t xml:space="preserve">examined another </w:t>
      </w:r>
      <w:commentRangeStart w:id="830"/>
      <w:r w:rsidR="007238C5" w:rsidRPr="004C61E4">
        <w:rPr>
          <w:rFonts w:ascii="Helvetica" w:eastAsia="Arial" w:hAnsi="Helvetica" w:cs="Arial"/>
          <w:sz w:val="22"/>
          <w:szCs w:val="22"/>
        </w:rPr>
        <w:t>slice through the multidimensional feature space</w:t>
      </w:r>
      <w:commentRangeEnd w:id="830"/>
      <w:r w:rsidR="00837DDC" w:rsidRPr="004C61E4">
        <w:rPr>
          <w:rStyle w:val="CommentReference"/>
          <w:rFonts w:ascii="Helvetica" w:hAnsi="Helvetica"/>
        </w:rPr>
        <w:commentReference w:id="830"/>
      </w:r>
      <w:r w:rsidR="007238C5" w:rsidRPr="004C61E4">
        <w:rPr>
          <w:rFonts w:ascii="Helvetica" w:eastAsia="Arial" w:hAnsi="Helvetica" w:cs="Arial"/>
          <w:sz w:val="22"/>
          <w:szCs w:val="22"/>
        </w:rPr>
        <w:t xml:space="preserve"> of 3′ pairing, holding 3′-</w:t>
      </w:r>
      <w:commentRangeStart w:id="831"/>
      <w:r w:rsidR="007238C5" w:rsidRPr="004C61E4">
        <w:rPr>
          <w:rFonts w:ascii="Helvetica" w:eastAsia="Arial" w:hAnsi="Helvetica" w:cs="Arial"/>
          <w:sz w:val="22"/>
          <w:szCs w:val="22"/>
        </w:rPr>
        <w:t>site length</w:t>
      </w:r>
      <w:ins w:id="832" w:author="Sean E. McGeary" w:date="2019-09-02T12:45:00Z">
        <w:r w:rsidR="00117D83" w:rsidRPr="004C61E4">
          <w:rPr>
            <w:rFonts w:ascii="Helvetica" w:eastAsia="Arial" w:hAnsi="Helvetica" w:cs="Arial"/>
            <w:sz w:val="22"/>
            <w:szCs w:val="22"/>
          </w:rPr>
          <w:t>,</w:t>
        </w:r>
      </w:ins>
      <w:r w:rsidR="007238C5" w:rsidRPr="004C61E4">
        <w:rPr>
          <w:rFonts w:ascii="Helvetica" w:eastAsia="Arial" w:hAnsi="Helvetica" w:cs="Arial"/>
          <w:sz w:val="22"/>
          <w:szCs w:val="22"/>
        </w:rPr>
        <w:t xml:space="preserve"> </w:t>
      </w:r>
      <w:del w:id="833" w:author="Sean E. McGeary" w:date="2019-09-02T12:45:00Z">
        <w:r w:rsidR="007238C5" w:rsidRPr="004C61E4" w:rsidDel="00117D83">
          <w:rPr>
            <w:rFonts w:ascii="Helvetica" w:eastAsia="Arial" w:hAnsi="Helvetica" w:cs="Arial"/>
            <w:sz w:val="22"/>
            <w:szCs w:val="22"/>
          </w:rPr>
          <w:delText xml:space="preserve">and pairing </w:delText>
        </w:r>
      </w:del>
      <w:r w:rsidR="007238C5" w:rsidRPr="004C61E4">
        <w:rPr>
          <w:rFonts w:ascii="Helvetica" w:eastAsia="Arial" w:hAnsi="Helvetica" w:cs="Arial"/>
          <w:sz w:val="22"/>
          <w:szCs w:val="22"/>
        </w:rPr>
        <w:t>register</w:t>
      </w:r>
      <w:ins w:id="834" w:author="Sean E. McGeary" w:date="2019-09-02T12:45:00Z">
        <w:r w:rsidR="00117D83" w:rsidRPr="004C61E4">
          <w:rPr>
            <w:rFonts w:ascii="Helvetica" w:eastAsia="Arial" w:hAnsi="Helvetica" w:cs="Arial"/>
            <w:sz w:val="22"/>
            <w:szCs w:val="22"/>
          </w:rPr>
          <w:t>, and loop length</w:t>
        </w:r>
      </w:ins>
      <w:del w:id="835" w:author="Sean E. McGeary" w:date="2019-09-02T12:45:00Z">
        <w:r w:rsidR="007238C5" w:rsidRPr="004C61E4" w:rsidDel="00117D83">
          <w:rPr>
            <w:rFonts w:ascii="Helvetica" w:eastAsia="Arial" w:hAnsi="Helvetica" w:cs="Arial"/>
            <w:sz w:val="22"/>
            <w:szCs w:val="22"/>
          </w:rPr>
          <w:delText xml:space="preserve"> constant</w:delText>
        </w:r>
      </w:del>
      <w:r w:rsidR="007238C5" w:rsidRPr="004C61E4">
        <w:rPr>
          <w:rFonts w:ascii="Helvetica" w:eastAsia="Arial" w:hAnsi="Helvetica" w:cs="Arial"/>
          <w:sz w:val="22"/>
          <w:szCs w:val="22"/>
        </w:rPr>
        <w:t xml:space="preserve"> at</w:t>
      </w:r>
      <w:ins w:id="836" w:author="Sean E. McGeary" w:date="2019-09-02T12:46:00Z">
        <w:r w:rsidR="00117D83" w:rsidRPr="004C61E4">
          <w:rPr>
            <w:rFonts w:ascii="Helvetica" w:eastAsia="Arial" w:hAnsi="Helvetica" w:cs="Arial"/>
            <w:sz w:val="22"/>
            <w:szCs w:val="22"/>
          </w:rPr>
          <w:t xml:space="preserve"> a </w:t>
        </w:r>
      </w:ins>
      <w:del w:id="837" w:author="Sean E. McGeary" w:date="2019-09-02T12:46:00Z">
        <w:r w:rsidR="007238C5" w:rsidRPr="004C61E4" w:rsidDel="00117D83">
          <w:rPr>
            <w:rFonts w:ascii="Helvetica" w:eastAsia="Arial" w:hAnsi="Helvetica" w:cs="Arial"/>
            <w:sz w:val="22"/>
            <w:szCs w:val="22"/>
          </w:rPr>
          <w:delText xml:space="preserve"> </w:delText>
        </w:r>
      </w:del>
      <w:commentRangeStart w:id="838"/>
      <w:r w:rsidR="007238C5" w:rsidRPr="004C61E4">
        <w:rPr>
          <w:rFonts w:ascii="Helvetica" w:eastAsia="Arial" w:hAnsi="Helvetica" w:cs="Arial"/>
          <w:sz w:val="22"/>
          <w:szCs w:val="22"/>
        </w:rPr>
        <w:t>near-optimal values</w:t>
      </w:r>
      <w:commentRangeEnd w:id="838"/>
      <w:r w:rsidR="00837DDC" w:rsidRPr="004C61E4">
        <w:rPr>
          <w:rStyle w:val="CommentReference"/>
          <w:rFonts w:ascii="Helvetica" w:hAnsi="Helvetica"/>
        </w:rPr>
        <w:commentReference w:id="838"/>
      </w:r>
      <w:r w:rsidR="007238C5" w:rsidRPr="004C61E4">
        <w:rPr>
          <w:rFonts w:ascii="Helvetica" w:eastAsia="Arial" w:hAnsi="Helvetica" w:cs="Arial"/>
          <w:sz w:val="22"/>
          <w:szCs w:val="22"/>
        </w:rPr>
        <w:t xml:space="preserve"> (</w:t>
      </w:r>
      <w:del w:id="839" w:author="Sean E. McGeary" w:date="2019-09-02T12:47:00Z">
        <w:r w:rsidR="007238C5" w:rsidRPr="004C61E4" w:rsidDel="00117D83">
          <w:rPr>
            <w:rFonts w:ascii="Helvetica" w:eastAsia="Arial" w:hAnsi="Helvetica" w:cs="Arial"/>
            <w:sz w:val="22"/>
            <w:szCs w:val="22"/>
          </w:rPr>
          <w:delText>a 7-nt 3′-site site pairing to let</w:delText>
        </w:r>
      </w:del>
      <w:ins w:id="840" w:author="Sean E. McGeary" w:date="2019-09-02T12:47:00Z">
        <w:r w:rsidR="00117D83" w:rsidRPr="004C61E4">
          <w:rPr>
            <w:rFonts w:ascii="Helvetica" w:eastAsia="Arial" w:hAnsi="Helvetica" w:cs="Arial"/>
            <w:sz w:val="22"/>
            <w:szCs w:val="22"/>
          </w:rPr>
          <w:t>pairing to let</w:t>
        </w:r>
      </w:ins>
      <w:r w:rsidR="007238C5" w:rsidRPr="004C61E4">
        <w:rPr>
          <w:rFonts w:ascii="Helvetica" w:eastAsia="Arial" w:hAnsi="Helvetica" w:cs="Arial"/>
          <w:sz w:val="22"/>
          <w:szCs w:val="22"/>
        </w:rPr>
        <w:t>-7</w:t>
      </w:r>
      <w:r w:rsidR="003B7B47" w:rsidRPr="004C61E4">
        <w:rPr>
          <w:rFonts w:ascii="Helvetica" w:eastAsia="Arial" w:hAnsi="Helvetica" w:cs="Arial"/>
          <w:sz w:val="22"/>
          <w:szCs w:val="22"/>
        </w:rPr>
        <w:t>a</w:t>
      </w:r>
      <w:r w:rsidR="007238C5" w:rsidRPr="004C61E4">
        <w:rPr>
          <w:rFonts w:ascii="Helvetica" w:eastAsia="Arial" w:hAnsi="Helvetica" w:cs="Arial"/>
          <w:sz w:val="22"/>
          <w:szCs w:val="22"/>
        </w:rPr>
        <w:t xml:space="preserve"> positions 11–17</w:t>
      </w:r>
      <w:ins w:id="841" w:author="Sean E. McGeary" w:date="2019-09-02T12:46:00Z">
        <w:r w:rsidR="00117D83" w:rsidRPr="004C61E4">
          <w:rPr>
            <w:rFonts w:ascii="Helvetica" w:eastAsia="Arial" w:hAnsi="Helvetica" w:cs="Arial"/>
            <w:sz w:val="22"/>
            <w:szCs w:val="22"/>
          </w:rPr>
          <w:t xml:space="preserve"> </w:t>
        </w:r>
      </w:ins>
      <w:ins w:id="842" w:author="Sean E. McGeary" w:date="2019-09-02T12:47:00Z">
        <w:r w:rsidR="00117D83" w:rsidRPr="004C61E4">
          <w:rPr>
            <w:rFonts w:ascii="Helvetica" w:eastAsia="Arial" w:hAnsi="Helvetica" w:cs="Arial"/>
            <w:sz w:val="22"/>
            <w:szCs w:val="22"/>
          </w:rPr>
          <w:t xml:space="preserve">with a loop length </w:t>
        </w:r>
        <w:commentRangeStart w:id="843"/>
        <w:r w:rsidR="00117D83" w:rsidRPr="004C61E4">
          <w:rPr>
            <w:rFonts w:ascii="Helvetica" w:eastAsia="Arial" w:hAnsi="Helvetica" w:cs="Arial"/>
            <w:sz w:val="22"/>
            <w:szCs w:val="22"/>
          </w:rPr>
          <w:t xml:space="preserve">of 4 </w:t>
        </w:r>
        <w:proofErr w:type="spellStart"/>
        <w:r w:rsidR="00117D83" w:rsidRPr="004C61E4">
          <w:rPr>
            <w:rFonts w:ascii="Helvetica" w:eastAsia="Arial" w:hAnsi="Helvetica" w:cs="Arial"/>
            <w:sz w:val="22"/>
            <w:szCs w:val="22"/>
          </w:rPr>
          <w:t>nt</w:t>
        </w:r>
      </w:ins>
      <w:proofErr w:type="spellEnd"/>
      <w:r w:rsidR="007238C5" w:rsidRPr="004C61E4">
        <w:rPr>
          <w:rFonts w:ascii="Helvetica" w:eastAsia="Arial" w:hAnsi="Helvetica" w:cs="Arial"/>
          <w:sz w:val="22"/>
          <w:szCs w:val="22"/>
        </w:rPr>
        <w:t xml:space="preserve">) </w:t>
      </w:r>
      <w:commentRangeEnd w:id="831"/>
      <w:r w:rsidR="00837DDC" w:rsidRPr="004C61E4">
        <w:rPr>
          <w:rStyle w:val="CommentReference"/>
          <w:rFonts w:ascii="Helvetica" w:hAnsi="Helvetica"/>
        </w:rPr>
        <w:commentReference w:id="831"/>
      </w:r>
      <w:r w:rsidR="007238C5" w:rsidRPr="004C61E4">
        <w:rPr>
          <w:rFonts w:ascii="Helvetica" w:eastAsia="Arial" w:hAnsi="Helvetica" w:cs="Arial"/>
          <w:sz w:val="22"/>
          <w:szCs w:val="22"/>
        </w:rPr>
        <w:t xml:space="preserve">and </w:t>
      </w:r>
      <w:commentRangeEnd w:id="843"/>
      <w:r w:rsidR="0031182B" w:rsidRPr="004C61E4">
        <w:rPr>
          <w:rStyle w:val="CommentReference"/>
          <w:rFonts w:ascii="Helvetica" w:hAnsi="Helvetica"/>
        </w:rPr>
        <w:commentReference w:id="843"/>
      </w:r>
      <w:del w:id="844" w:author="Sean E. McGeary" w:date="2019-09-02T13:34:00Z">
        <w:r w:rsidR="007238C5" w:rsidRPr="004C61E4" w:rsidDel="001B241F">
          <w:rPr>
            <w:rFonts w:ascii="Helvetica" w:eastAsia="Arial" w:hAnsi="Helvetica" w:cs="Arial"/>
            <w:sz w:val="22"/>
            <w:szCs w:val="22"/>
          </w:rPr>
          <w:delText xml:space="preserve">examining </w:delText>
        </w:r>
      </w:del>
      <w:ins w:id="845" w:author="Sean E. McGeary" w:date="2019-09-02T13:34:00Z">
        <w:r w:rsidR="001B241F" w:rsidRPr="004C61E4">
          <w:rPr>
            <w:rFonts w:ascii="Helvetica" w:eastAsia="Arial" w:hAnsi="Helvetica" w:cs="Arial"/>
            <w:sz w:val="22"/>
            <w:szCs w:val="22"/>
          </w:rPr>
          <w:t xml:space="preserve">examined </w:t>
        </w:r>
      </w:ins>
      <w:del w:id="846" w:author="Sean E. McGeary" w:date="2019-09-02T13:34:00Z">
        <w:r w:rsidR="007238C5" w:rsidRPr="004C61E4" w:rsidDel="001B241F">
          <w:rPr>
            <w:rFonts w:ascii="Helvetica" w:eastAsia="Arial" w:hAnsi="Helvetica" w:cs="Arial"/>
            <w:sz w:val="22"/>
            <w:szCs w:val="22"/>
          </w:rPr>
          <w:delText xml:space="preserve">the effect of the </w:delText>
        </w:r>
      </w:del>
      <w:ins w:id="847" w:author="Sean E. McGeary" w:date="2019-09-02T13:34:00Z">
        <w:r w:rsidR="001B241F" w:rsidRPr="004C61E4">
          <w:rPr>
            <w:rFonts w:ascii="Helvetica" w:eastAsia="Arial" w:hAnsi="Helvetica" w:cs="Arial"/>
            <w:sz w:val="22"/>
            <w:szCs w:val="22"/>
          </w:rPr>
          <w:t xml:space="preserve">the overall binding affinity of the </w:t>
        </w:r>
      </w:ins>
      <w:r w:rsidR="007238C5" w:rsidRPr="004C61E4">
        <w:rPr>
          <w:rFonts w:ascii="Helvetica" w:eastAsia="Arial" w:hAnsi="Helvetica" w:cs="Arial"/>
          <w:sz w:val="22"/>
          <w:szCs w:val="22"/>
        </w:rPr>
        <w:t>18 different seed mismatch</w:t>
      </w:r>
      <w:ins w:id="848" w:author="Sean E. McGeary" w:date="2019-09-02T13:34:00Z">
        <w:r w:rsidR="001B241F" w:rsidRPr="004C61E4">
          <w:rPr>
            <w:rFonts w:ascii="Helvetica" w:eastAsia="Arial" w:hAnsi="Helvetica" w:cs="Arial"/>
            <w:sz w:val="22"/>
            <w:szCs w:val="22"/>
          </w:rPr>
          <w:t xml:space="preserve"> types</w:t>
        </w:r>
      </w:ins>
      <w:del w:id="849" w:author="Sean E. McGeary" w:date="2019-09-02T13:34:00Z">
        <w:r w:rsidR="007238C5" w:rsidRPr="004C61E4" w:rsidDel="001B241F">
          <w:rPr>
            <w:rFonts w:ascii="Helvetica" w:eastAsia="Arial" w:hAnsi="Helvetica" w:cs="Arial"/>
            <w:sz w:val="22"/>
            <w:szCs w:val="22"/>
          </w:rPr>
          <w:delText>es</w:delText>
        </w:r>
      </w:del>
      <w:r w:rsidR="007238C5" w:rsidRPr="004C61E4">
        <w:rPr>
          <w:rFonts w:ascii="Helvetica" w:eastAsia="Arial" w:hAnsi="Helvetica" w:cs="Arial"/>
          <w:sz w:val="22"/>
          <w:szCs w:val="22"/>
        </w:rPr>
        <w:t xml:space="preserve"> </w:t>
      </w:r>
      <w:del w:id="850" w:author="Sean E. McGeary" w:date="2019-09-02T13:34:00Z">
        <w:r w:rsidR="007238C5" w:rsidRPr="004C61E4" w:rsidDel="001B241F">
          <w:rPr>
            <w:rFonts w:ascii="Helvetica" w:eastAsia="Arial" w:hAnsi="Helvetica" w:cs="Arial"/>
            <w:sz w:val="22"/>
            <w:szCs w:val="22"/>
          </w:rPr>
          <w:delText xml:space="preserve">over various loop lengths </w:delText>
        </w:r>
      </w:del>
      <w:r w:rsidR="007238C5" w:rsidRPr="004C61E4">
        <w:rPr>
          <w:rFonts w:ascii="Helvetica" w:eastAsia="Arial" w:hAnsi="Helvetica" w:cs="Arial"/>
          <w:sz w:val="22"/>
          <w:szCs w:val="22"/>
        </w:rPr>
        <w:t xml:space="preserve">(Fig </w:t>
      </w:r>
      <w:r w:rsidR="007D563A" w:rsidRPr="004C61E4">
        <w:rPr>
          <w:rFonts w:ascii="Helvetica" w:eastAsia="Arial" w:hAnsi="Helvetica" w:cs="Arial"/>
          <w:sz w:val="22"/>
          <w:szCs w:val="22"/>
        </w:rPr>
        <w:t>3C</w:t>
      </w:r>
      <w:r w:rsidR="007238C5" w:rsidRPr="004C61E4">
        <w:rPr>
          <w:rFonts w:ascii="Helvetica" w:eastAsia="Arial" w:hAnsi="Helvetica" w:cs="Arial"/>
          <w:sz w:val="22"/>
          <w:szCs w:val="22"/>
        </w:rPr>
        <w:t>)</w:t>
      </w:r>
      <w:r w:rsidRPr="004C61E4">
        <w:rPr>
          <w:rFonts w:ascii="Helvetica" w:eastAsia="Arial" w:hAnsi="Helvetica" w:cs="Arial"/>
          <w:sz w:val="22"/>
          <w:szCs w:val="22"/>
        </w:rPr>
        <w:t xml:space="preserve">. </w:t>
      </w:r>
      <w:del w:id="851" w:author="Sean E. McGeary" w:date="2019-09-02T12:48:00Z">
        <w:r w:rsidR="00E4456D" w:rsidRPr="004C61E4" w:rsidDel="00117D83">
          <w:rPr>
            <w:rFonts w:ascii="Helvetica" w:eastAsia="Arial" w:hAnsi="Helvetica" w:cs="Arial"/>
            <w:sz w:val="22"/>
            <w:szCs w:val="22"/>
          </w:rPr>
          <w:delText>A</w:delText>
        </w:r>
        <w:r w:rsidR="00C8166C" w:rsidRPr="004C61E4" w:rsidDel="00117D83">
          <w:rPr>
            <w:rFonts w:ascii="Helvetica" w:eastAsia="Arial" w:hAnsi="Helvetica" w:cs="Arial"/>
            <w:sz w:val="22"/>
            <w:szCs w:val="22"/>
          </w:rPr>
          <w:delText xml:space="preserve">t </w:delText>
        </w:r>
        <w:r w:rsidR="00E4456D" w:rsidRPr="004C61E4" w:rsidDel="00117D83">
          <w:rPr>
            <w:rFonts w:ascii="Helvetica" w:eastAsia="Arial" w:hAnsi="Helvetica" w:cs="Arial"/>
            <w:sz w:val="22"/>
            <w:szCs w:val="22"/>
          </w:rPr>
          <w:delText>optimal</w:delText>
        </w:r>
        <w:r w:rsidR="00C8166C" w:rsidRPr="004C61E4" w:rsidDel="00117D83">
          <w:rPr>
            <w:rFonts w:ascii="Helvetica" w:eastAsia="Arial" w:hAnsi="Helvetica" w:cs="Arial"/>
            <w:sz w:val="22"/>
            <w:szCs w:val="22"/>
          </w:rPr>
          <w:delText xml:space="preserve"> loop length</w:delText>
        </w:r>
      </w:del>
      <w:del w:id="852" w:author="Sean E. McGeary" w:date="2019-09-02T12:13:00Z">
        <w:r w:rsidR="00E4456D" w:rsidRPr="004C61E4" w:rsidDel="00837DDC">
          <w:rPr>
            <w:rFonts w:ascii="Helvetica" w:eastAsia="Arial" w:hAnsi="Helvetica" w:cs="Arial"/>
            <w:sz w:val="22"/>
            <w:szCs w:val="22"/>
          </w:rPr>
          <w:delText>s</w:delText>
        </w:r>
      </w:del>
      <w:del w:id="853" w:author="Sean E. McGeary" w:date="2019-09-02T12:48:00Z">
        <w:r w:rsidR="00E4456D" w:rsidRPr="004C61E4" w:rsidDel="00117D83">
          <w:rPr>
            <w:rFonts w:ascii="Helvetica" w:eastAsia="Arial" w:hAnsi="Helvetica" w:cs="Arial"/>
            <w:sz w:val="22"/>
            <w:szCs w:val="22"/>
          </w:rPr>
          <w:delText xml:space="preserve"> </w:delText>
        </w:r>
      </w:del>
      <w:del w:id="854" w:author="Sean E. McGeary" w:date="2019-09-02T12:13:00Z">
        <w:r w:rsidR="00E4456D" w:rsidRPr="004C61E4" w:rsidDel="00837DDC">
          <w:rPr>
            <w:rFonts w:ascii="Helvetica" w:eastAsia="Arial" w:hAnsi="Helvetica" w:cs="Arial"/>
            <w:sz w:val="22"/>
            <w:szCs w:val="22"/>
          </w:rPr>
          <w:delText>(</w:delText>
        </w:r>
      </w:del>
      <w:del w:id="855" w:author="Sean E. McGeary" w:date="2019-09-02T12:48:00Z">
        <w:r w:rsidR="00E4456D" w:rsidRPr="004C61E4" w:rsidDel="00117D83">
          <w:rPr>
            <w:rFonts w:ascii="Helvetica" w:eastAsia="Arial" w:hAnsi="Helvetica" w:cs="Arial"/>
            <w:sz w:val="22"/>
            <w:szCs w:val="22"/>
          </w:rPr>
          <w:delText>4</w:delText>
        </w:r>
      </w:del>
      <w:del w:id="856" w:author="Sean E. McGeary" w:date="2019-09-02T12:13:00Z">
        <w:r w:rsidR="00E4456D" w:rsidRPr="004C61E4" w:rsidDel="00837DDC">
          <w:rPr>
            <w:rFonts w:ascii="Helvetica" w:eastAsia="Arial" w:hAnsi="Helvetica" w:cs="Arial"/>
            <w:sz w:val="22"/>
            <w:szCs w:val="22"/>
          </w:rPr>
          <w:delText>–</w:delText>
        </w:r>
      </w:del>
      <w:del w:id="857" w:author="Sean E. McGeary" w:date="2019-09-02T12:48:00Z">
        <w:r w:rsidR="00E4456D" w:rsidRPr="004C61E4" w:rsidDel="00117D83">
          <w:rPr>
            <w:rFonts w:ascii="Helvetica" w:eastAsia="Arial" w:hAnsi="Helvetica" w:cs="Arial"/>
            <w:sz w:val="22"/>
            <w:szCs w:val="22"/>
          </w:rPr>
          <w:delText>5 nt</w:delText>
        </w:r>
        <w:r w:rsidR="00C8166C" w:rsidRPr="004C61E4" w:rsidDel="00117D83">
          <w:rPr>
            <w:rFonts w:ascii="Helvetica" w:eastAsia="Arial" w:hAnsi="Helvetica" w:cs="Arial"/>
            <w:sz w:val="22"/>
            <w:szCs w:val="22"/>
          </w:rPr>
          <w:delText xml:space="preserve">, </w:delText>
        </w:r>
      </w:del>
      <w:ins w:id="858" w:author="Sean E. McGeary" w:date="2019-09-02T12:48:00Z">
        <w:r w:rsidR="00117D83" w:rsidRPr="004C61E4">
          <w:rPr>
            <w:rFonts w:ascii="Helvetica" w:eastAsia="Arial" w:hAnsi="Helvetica" w:cs="Arial"/>
            <w:sz w:val="22"/>
            <w:szCs w:val="22"/>
          </w:rPr>
          <w:t>We observed a</w:t>
        </w:r>
      </w:ins>
      <w:ins w:id="859" w:author="Sean E. McGeary" w:date="2019-09-02T12:12:00Z">
        <w:r w:rsidR="00837DDC" w:rsidRPr="004C61E4">
          <w:rPr>
            <w:rFonts w:ascii="Helvetica" w:eastAsia="Arial" w:hAnsi="Helvetica" w:cs="Arial"/>
            <w:sz w:val="22"/>
            <w:szCs w:val="22"/>
          </w:rPr>
          <w:t xml:space="preserve"> </w:t>
        </w:r>
      </w:ins>
      <w:ins w:id="860" w:author="Sean E. McGeary" w:date="2019-09-02T12:48:00Z">
        <w:r w:rsidR="00117D83" w:rsidRPr="004C61E4">
          <w:rPr>
            <w:rFonts w:ascii="Helvetica" w:eastAsia="Arial" w:hAnsi="Helvetica" w:cs="Arial"/>
            <w:sz w:val="22"/>
            <w:szCs w:val="22"/>
          </w:rPr>
          <w:t xml:space="preserve">&gt;100-fold range in relative </w:t>
        </w:r>
      </w:ins>
      <w:r w:rsidR="00E4456D" w:rsidRPr="004C61E4">
        <w:rPr>
          <w:rFonts w:ascii="Helvetica" w:eastAsia="Arial" w:hAnsi="Helvetica" w:cs="Arial"/>
          <w:i/>
          <w:sz w:val="22"/>
          <w:szCs w:val="22"/>
        </w:rPr>
        <w:t>K</w:t>
      </w:r>
      <w:r w:rsidR="00E4456D" w:rsidRPr="004C61E4">
        <w:rPr>
          <w:rFonts w:ascii="Helvetica" w:eastAsia="Arial" w:hAnsi="Helvetica" w:cs="Arial"/>
          <w:sz w:val="22"/>
          <w:szCs w:val="22"/>
          <w:vertAlign w:val="subscript"/>
        </w:rPr>
        <w:t>D</w:t>
      </w:r>
      <w:del w:id="861" w:author="Sean E. McGeary" w:date="2019-09-02T12:12:00Z">
        <w:r w:rsidR="00E4456D" w:rsidRPr="004C61E4" w:rsidDel="00837DDC">
          <w:rPr>
            <w:rFonts w:ascii="Helvetica" w:eastAsia="Arial" w:hAnsi="Helvetica" w:cs="Arial"/>
            <w:sz w:val="22"/>
            <w:szCs w:val="22"/>
            <w:vertAlign w:val="subscript"/>
          </w:rPr>
          <w:delText xml:space="preserve"> Rel</w:delText>
        </w:r>
      </w:del>
      <w:del w:id="862" w:author="Sean E. McGeary" w:date="2019-09-02T12:48:00Z">
        <w:r w:rsidR="00E4456D" w:rsidRPr="004C61E4" w:rsidDel="00117D83">
          <w:rPr>
            <w:rFonts w:ascii="Helvetica" w:eastAsia="Arial" w:hAnsi="Helvetica" w:cs="Arial"/>
            <w:sz w:val="22"/>
            <w:szCs w:val="22"/>
          </w:rPr>
          <w:delText xml:space="preserve"> values</w:delText>
        </w:r>
      </w:del>
      <w:r w:rsidR="00E4456D" w:rsidRPr="004C61E4">
        <w:rPr>
          <w:rFonts w:ascii="Helvetica" w:eastAsia="Arial" w:hAnsi="Helvetica" w:cs="Arial"/>
          <w:sz w:val="22"/>
          <w:szCs w:val="22"/>
        </w:rPr>
        <w:t xml:space="preserve"> for this </w:t>
      </w:r>
      <w:ins w:id="863" w:author="Sean E. McGeary" w:date="2019-09-02T12:49:00Z">
        <w:r w:rsidR="00117D83" w:rsidRPr="004C61E4">
          <w:rPr>
            <w:rFonts w:ascii="Helvetica" w:eastAsia="Arial" w:hAnsi="Helvetica" w:cs="Arial"/>
            <w:sz w:val="22"/>
            <w:szCs w:val="22"/>
          </w:rPr>
          <w:t>seed- and 3′-</w:t>
        </w:r>
      </w:ins>
      <w:r w:rsidR="00E4456D" w:rsidRPr="004C61E4">
        <w:rPr>
          <w:rFonts w:ascii="Helvetica" w:eastAsia="Arial" w:hAnsi="Helvetica" w:cs="Arial"/>
          <w:sz w:val="22"/>
          <w:szCs w:val="22"/>
        </w:rPr>
        <w:t>site</w:t>
      </w:r>
      <w:r w:rsidR="002814D2" w:rsidRPr="004C61E4">
        <w:rPr>
          <w:rFonts w:ascii="Helvetica" w:eastAsia="Arial" w:hAnsi="Helvetica" w:cs="Arial"/>
          <w:sz w:val="22"/>
          <w:szCs w:val="22"/>
        </w:rPr>
        <w:t xml:space="preserve"> </w:t>
      </w:r>
      <w:del w:id="864" w:author="Sean E. McGeary" w:date="2019-09-02T12:49:00Z">
        <w:r w:rsidR="00C8166C" w:rsidRPr="004C61E4" w:rsidDel="00117D83">
          <w:rPr>
            <w:rFonts w:ascii="Helvetica" w:eastAsia="Arial" w:hAnsi="Helvetica" w:cs="Arial"/>
            <w:sz w:val="22"/>
            <w:szCs w:val="22"/>
          </w:rPr>
          <w:delText>range</w:delText>
        </w:r>
        <w:r w:rsidR="002814D2" w:rsidRPr="004C61E4" w:rsidDel="00117D83">
          <w:rPr>
            <w:rFonts w:ascii="Helvetica" w:eastAsia="Arial" w:hAnsi="Helvetica" w:cs="Arial"/>
            <w:sz w:val="22"/>
            <w:szCs w:val="22"/>
          </w:rPr>
          <w:delText>d</w:delText>
        </w:r>
      </w:del>
      <w:ins w:id="865" w:author="Sean E. McGeary" w:date="2019-09-02T12:49:00Z">
        <w:r w:rsidR="00117D83" w:rsidRPr="004C61E4">
          <w:rPr>
            <w:rFonts w:ascii="Helvetica" w:eastAsia="Arial" w:hAnsi="Helvetica" w:cs="Arial"/>
            <w:sz w:val="22"/>
            <w:szCs w:val="22"/>
          </w:rPr>
          <w:t>architecture</w:t>
        </w:r>
      </w:ins>
      <w:del w:id="866" w:author="Sean E. McGeary" w:date="2019-09-02T12:48:00Z">
        <w:r w:rsidR="00C8166C" w:rsidRPr="004C61E4" w:rsidDel="00117D83">
          <w:rPr>
            <w:rFonts w:ascii="Helvetica" w:eastAsia="Arial" w:hAnsi="Helvetica" w:cs="Arial"/>
            <w:sz w:val="22"/>
            <w:szCs w:val="22"/>
          </w:rPr>
          <w:delText xml:space="preserve"> </w:delText>
        </w:r>
        <w:r w:rsidR="002814D2" w:rsidRPr="004C61E4" w:rsidDel="00117D83">
          <w:rPr>
            <w:rFonts w:ascii="Helvetica" w:eastAsia="Arial" w:hAnsi="Helvetica" w:cs="Arial"/>
            <w:sz w:val="22"/>
            <w:szCs w:val="22"/>
          </w:rPr>
          <w:delText>&gt;</w:delText>
        </w:r>
        <w:r w:rsidR="00C8166C" w:rsidRPr="004C61E4" w:rsidDel="00117D83">
          <w:rPr>
            <w:rFonts w:ascii="Helvetica" w:eastAsia="Arial" w:hAnsi="Helvetica" w:cs="Arial"/>
            <w:sz w:val="22"/>
            <w:szCs w:val="22"/>
          </w:rPr>
          <w:delText>100-fold</w:delText>
        </w:r>
      </w:del>
      <w:ins w:id="867" w:author="Sean E. McGeary" w:date="2019-09-02T12:49:00Z">
        <w:r w:rsidR="00117D83" w:rsidRPr="004C61E4">
          <w:rPr>
            <w:rFonts w:ascii="Helvetica" w:eastAsia="Arial" w:hAnsi="Helvetica" w:cs="Arial"/>
            <w:sz w:val="22"/>
            <w:szCs w:val="22"/>
          </w:rPr>
          <w:t xml:space="preserve"> </w:t>
        </w:r>
      </w:ins>
      <w:del w:id="868" w:author="Sean E. McGeary" w:date="2019-09-02T12:49:00Z">
        <w:r w:rsidR="002814D2" w:rsidRPr="004C61E4" w:rsidDel="00117D83">
          <w:rPr>
            <w:rFonts w:ascii="Helvetica" w:eastAsia="Arial" w:hAnsi="Helvetica" w:cs="Arial"/>
            <w:sz w:val="22"/>
            <w:szCs w:val="22"/>
          </w:rPr>
          <w:delText xml:space="preserve">, </w:delText>
        </w:r>
      </w:del>
      <w:r w:rsidR="002814D2" w:rsidRPr="004C61E4">
        <w:rPr>
          <w:rFonts w:ascii="Helvetica" w:eastAsia="Arial" w:hAnsi="Helvetica" w:cs="Arial"/>
          <w:sz w:val="22"/>
          <w:szCs w:val="22"/>
        </w:rPr>
        <w:t>depending on position and identity of the seed mismatch</w:t>
      </w:r>
      <w:ins w:id="869" w:author="Sean E. McGeary" w:date="2019-09-02T12:57:00Z">
        <w:r w:rsidR="000A2ED4" w:rsidRPr="004C61E4">
          <w:rPr>
            <w:rFonts w:ascii="Helvetica" w:eastAsia="Arial" w:hAnsi="Helvetica" w:cs="Arial"/>
            <w:sz w:val="22"/>
            <w:szCs w:val="22"/>
          </w:rPr>
          <w:t>; by comparison, we observe</w:t>
        </w:r>
      </w:ins>
      <w:ins w:id="870" w:author="Sean E. McGeary" w:date="2019-09-02T12:58:00Z">
        <w:r w:rsidR="000A2ED4" w:rsidRPr="004C61E4">
          <w:rPr>
            <w:rFonts w:ascii="Helvetica" w:eastAsia="Arial" w:hAnsi="Helvetica" w:cs="Arial"/>
            <w:sz w:val="22"/>
            <w:szCs w:val="22"/>
          </w:rPr>
          <w:t>d</w:t>
        </w:r>
      </w:ins>
      <w:ins w:id="871" w:author="Sean E. McGeary" w:date="2019-09-02T12:57:00Z">
        <w:r w:rsidR="000A2ED4" w:rsidRPr="004C61E4">
          <w:rPr>
            <w:rFonts w:ascii="Helvetica" w:eastAsia="Arial" w:hAnsi="Helvetica" w:cs="Arial"/>
            <w:sz w:val="22"/>
            <w:szCs w:val="22"/>
          </w:rPr>
          <w:t xml:space="preserve"> only a </w:t>
        </w:r>
        <w:r w:rsidR="000A2ED4" w:rsidRPr="004C61E4">
          <w:rPr>
            <w:rFonts w:ascii="Helvetica" w:eastAsia="Arial" w:hAnsi="Helvetica" w:cs="Arial"/>
            <w:sz w:val="22"/>
            <w:szCs w:val="22"/>
            <w:highlight w:val="yellow"/>
            <w:rPrChange w:id="872" w:author="Sean E. McGeary" w:date="2019-09-02T12:58:00Z">
              <w:rPr>
                <w:rFonts w:ascii="Arial" w:eastAsia="Arial" w:hAnsi="Arial" w:cs="Arial"/>
                <w:sz w:val="22"/>
                <w:szCs w:val="22"/>
              </w:rPr>
            </w:rPrChange>
          </w:rPr>
          <w:t>XX</w:t>
        </w:r>
        <w:r w:rsidR="000A2ED4" w:rsidRPr="004C61E4">
          <w:rPr>
            <w:rFonts w:ascii="Helvetica" w:eastAsia="Arial" w:hAnsi="Helvetica" w:cs="Arial"/>
            <w:sz w:val="22"/>
            <w:szCs w:val="22"/>
          </w:rPr>
          <w:t>-fold range in relat</w:t>
        </w:r>
      </w:ins>
      <w:ins w:id="873" w:author="Sean E. McGeary" w:date="2019-09-02T12:58:00Z">
        <w:r w:rsidR="000A2ED4" w:rsidRPr="004C61E4">
          <w:rPr>
            <w:rFonts w:ascii="Helvetica" w:eastAsia="Arial" w:hAnsi="Helvetica" w:cs="Arial"/>
            <w:sz w:val="22"/>
            <w:szCs w:val="22"/>
          </w:rPr>
          <w:t xml:space="preserve">ive </w:t>
        </w:r>
        <w:r w:rsidR="000A2ED4" w:rsidRPr="004C61E4">
          <w:rPr>
            <w:rFonts w:ascii="Helvetica" w:eastAsia="Arial" w:hAnsi="Helvetica" w:cs="Arial"/>
            <w:i/>
            <w:iCs/>
            <w:sz w:val="22"/>
            <w:szCs w:val="22"/>
            <w:rPrChange w:id="874" w:author="Sean E. McGeary" w:date="2019-09-02T12:58:00Z">
              <w:rPr>
                <w:rFonts w:ascii="Arial" w:eastAsia="Arial" w:hAnsi="Arial" w:cs="Arial"/>
                <w:sz w:val="22"/>
                <w:szCs w:val="22"/>
              </w:rPr>
            </w:rPrChange>
          </w:rPr>
          <w:t>K</w:t>
        </w:r>
        <w:r w:rsidR="000A2ED4" w:rsidRPr="004C61E4">
          <w:rPr>
            <w:rFonts w:ascii="Helvetica" w:eastAsia="Arial" w:hAnsi="Helvetica" w:cs="Arial"/>
            <w:sz w:val="22"/>
            <w:szCs w:val="22"/>
            <w:vertAlign w:val="subscript"/>
            <w:rPrChange w:id="875" w:author="Sean E. McGeary" w:date="2019-09-02T12:58:00Z">
              <w:rPr>
                <w:rFonts w:ascii="Arial" w:eastAsia="Arial" w:hAnsi="Arial" w:cs="Arial"/>
                <w:sz w:val="22"/>
                <w:szCs w:val="22"/>
              </w:rPr>
            </w:rPrChange>
          </w:rPr>
          <w:t>D</w:t>
        </w:r>
        <w:r w:rsidR="000A2ED4" w:rsidRPr="004C61E4">
          <w:rPr>
            <w:rFonts w:ascii="Helvetica" w:eastAsia="Arial" w:hAnsi="Helvetica" w:cs="Arial"/>
            <w:sz w:val="22"/>
            <w:szCs w:val="22"/>
          </w:rPr>
          <w:t xml:space="preserve"> </w:t>
        </w:r>
      </w:ins>
      <w:ins w:id="876" w:author="Sean E. McGeary" w:date="2019-09-02T13:01:00Z">
        <w:r w:rsidR="00554C89" w:rsidRPr="004C61E4">
          <w:rPr>
            <w:rFonts w:ascii="Helvetica" w:eastAsia="Arial" w:hAnsi="Helvetica" w:cs="Arial"/>
            <w:sz w:val="22"/>
            <w:szCs w:val="22"/>
          </w:rPr>
          <w:t xml:space="preserve">for these 18 seed mismatch sites in the absence of any 3′ pairing. This </w:t>
        </w:r>
      </w:ins>
      <w:ins w:id="877" w:author="Sean E. McGeary" w:date="2019-09-02T12:50:00Z">
        <w:r w:rsidR="000A2ED4" w:rsidRPr="004C61E4">
          <w:rPr>
            <w:rFonts w:ascii="Helvetica" w:eastAsia="Arial" w:hAnsi="Helvetica" w:cs="Arial"/>
            <w:sz w:val="22"/>
            <w:szCs w:val="22"/>
          </w:rPr>
          <w:t>demonstrat</w:t>
        </w:r>
      </w:ins>
      <w:ins w:id="878" w:author="Sean E. McGeary" w:date="2019-09-02T13:03:00Z">
        <w:r w:rsidR="00554C89" w:rsidRPr="004C61E4">
          <w:rPr>
            <w:rFonts w:ascii="Helvetica" w:eastAsia="Arial" w:hAnsi="Helvetica" w:cs="Arial"/>
            <w:sz w:val="22"/>
            <w:szCs w:val="22"/>
          </w:rPr>
          <w:t>es</w:t>
        </w:r>
      </w:ins>
      <w:ins w:id="879" w:author="Sean E. McGeary" w:date="2019-09-02T12:49:00Z">
        <w:r w:rsidR="000A2ED4" w:rsidRPr="004C61E4">
          <w:rPr>
            <w:rFonts w:ascii="Helvetica" w:eastAsia="Arial" w:hAnsi="Helvetica" w:cs="Arial"/>
            <w:sz w:val="22"/>
            <w:szCs w:val="22"/>
          </w:rPr>
          <w:t xml:space="preserve"> that </w:t>
        </w:r>
      </w:ins>
      <w:ins w:id="880" w:author="Sean E. McGeary" w:date="2019-09-02T13:04:00Z">
        <w:r w:rsidR="00554C89" w:rsidRPr="004C61E4">
          <w:rPr>
            <w:rFonts w:ascii="Helvetica" w:eastAsia="Arial" w:hAnsi="Helvetica" w:cs="Arial"/>
            <w:sz w:val="22"/>
            <w:szCs w:val="22"/>
          </w:rPr>
          <w:t xml:space="preserve">the energetics of the seed- and 3′-sites are not independent, such that </w:t>
        </w:r>
      </w:ins>
      <w:ins w:id="881" w:author="Sean E. McGeary" w:date="2019-09-02T12:50:00Z">
        <w:r w:rsidR="000A2ED4" w:rsidRPr="004C61E4">
          <w:rPr>
            <w:rFonts w:ascii="Helvetica" w:eastAsia="Arial" w:hAnsi="Helvetica" w:cs="Arial"/>
            <w:sz w:val="22"/>
            <w:szCs w:val="22"/>
          </w:rPr>
          <w:t xml:space="preserve">the </w:t>
        </w:r>
      </w:ins>
      <w:ins w:id="882" w:author="Sean E. McGeary" w:date="2019-09-02T12:53:00Z">
        <w:r w:rsidR="000A2ED4" w:rsidRPr="004C61E4">
          <w:rPr>
            <w:rFonts w:ascii="Helvetica" w:eastAsia="Arial" w:hAnsi="Helvetica" w:cs="Arial"/>
            <w:sz w:val="22"/>
            <w:szCs w:val="22"/>
          </w:rPr>
          <w:t xml:space="preserve">potential benefit of 3′ pairing is </w:t>
        </w:r>
      </w:ins>
      <w:ins w:id="883" w:author="Sean E. McGeary" w:date="2019-09-02T13:04:00Z">
        <w:r w:rsidR="00554C89" w:rsidRPr="004C61E4">
          <w:rPr>
            <w:rFonts w:ascii="Helvetica" w:eastAsia="Arial" w:hAnsi="Helvetica" w:cs="Arial"/>
            <w:sz w:val="22"/>
            <w:szCs w:val="22"/>
          </w:rPr>
          <w:t xml:space="preserve">differentially </w:t>
        </w:r>
      </w:ins>
      <w:ins w:id="884" w:author="Sean E. McGeary" w:date="2019-09-02T12:55:00Z">
        <w:r w:rsidR="000A2ED4" w:rsidRPr="004C61E4">
          <w:rPr>
            <w:rFonts w:ascii="Helvetica" w:eastAsia="Arial" w:hAnsi="Helvetica" w:cs="Arial"/>
            <w:sz w:val="22"/>
            <w:szCs w:val="22"/>
          </w:rPr>
          <w:t xml:space="preserve">available </w:t>
        </w:r>
      </w:ins>
      <w:ins w:id="885" w:author="Sean E. McGeary" w:date="2019-09-02T13:04:00Z">
        <w:r w:rsidR="00554C89" w:rsidRPr="004C61E4">
          <w:rPr>
            <w:rFonts w:ascii="Helvetica" w:eastAsia="Arial" w:hAnsi="Helvetica" w:cs="Arial"/>
            <w:sz w:val="22"/>
            <w:szCs w:val="22"/>
          </w:rPr>
          <w:t xml:space="preserve">when paired with </w:t>
        </w:r>
      </w:ins>
      <w:ins w:id="886" w:author="Sean E. McGeary" w:date="2019-09-02T13:05:00Z">
        <w:r w:rsidR="00554C89" w:rsidRPr="004C61E4">
          <w:rPr>
            <w:rFonts w:ascii="Helvetica" w:eastAsia="Arial" w:hAnsi="Helvetica" w:cs="Arial"/>
            <w:sz w:val="22"/>
            <w:szCs w:val="22"/>
          </w:rPr>
          <w:t xml:space="preserve">different </w:t>
        </w:r>
      </w:ins>
      <w:ins w:id="887" w:author="Sean E. McGeary" w:date="2019-09-02T12:54:00Z">
        <w:r w:rsidR="000A2ED4" w:rsidRPr="004C61E4">
          <w:rPr>
            <w:rFonts w:ascii="Helvetica" w:eastAsia="Arial" w:hAnsi="Helvetica" w:cs="Arial"/>
            <w:sz w:val="22"/>
            <w:szCs w:val="22"/>
          </w:rPr>
          <w:t>seed mismatch types</w:t>
        </w:r>
      </w:ins>
      <w:r w:rsidR="00C8166C" w:rsidRPr="004C61E4">
        <w:rPr>
          <w:rFonts w:ascii="Helvetica" w:eastAsia="Arial" w:hAnsi="Helvetica" w:cs="Arial"/>
          <w:sz w:val="22"/>
          <w:szCs w:val="22"/>
        </w:rPr>
        <w:t>. To</w:t>
      </w:r>
      <w:ins w:id="888" w:author="Sean E. McGeary" w:date="2019-09-02T13:05:00Z">
        <w:r w:rsidR="00554C89" w:rsidRPr="004C61E4">
          <w:rPr>
            <w:rFonts w:ascii="Helvetica" w:eastAsia="Arial" w:hAnsi="Helvetica" w:cs="Arial"/>
            <w:sz w:val="22"/>
            <w:szCs w:val="22"/>
          </w:rPr>
          <w:t xml:space="preserve"> </w:t>
        </w:r>
      </w:ins>
      <w:ins w:id="889" w:author="Sean E. McGeary" w:date="2019-09-02T13:06:00Z">
        <w:r w:rsidR="00554C89" w:rsidRPr="004C61E4">
          <w:rPr>
            <w:rFonts w:ascii="Helvetica" w:eastAsia="Arial" w:hAnsi="Helvetica" w:cs="Arial"/>
            <w:sz w:val="22"/>
            <w:szCs w:val="22"/>
          </w:rPr>
          <w:t xml:space="preserve">directly </w:t>
        </w:r>
      </w:ins>
      <w:ins w:id="890" w:author="Sean E. McGeary" w:date="2019-09-02T13:05:00Z">
        <w:r w:rsidR="00554C89" w:rsidRPr="004C61E4">
          <w:rPr>
            <w:rFonts w:ascii="Helvetica" w:eastAsia="Arial" w:hAnsi="Helvetica" w:cs="Arial"/>
            <w:sz w:val="22"/>
            <w:szCs w:val="22"/>
          </w:rPr>
          <w:t xml:space="preserve">analyze </w:t>
        </w:r>
      </w:ins>
      <w:ins w:id="891" w:author="Sean E. McGeary" w:date="2019-09-02T13:06:00Z">
        <w:r w:rsidR="00554C89" w:rsidRPr="004C61E4">
          <w:rPr>
            <w:rFonts w:ascii="Helvetica" w:eastAsia="Arial" w:hAnsi="Helvetica" w:cs="Arial"/>
            <w:sz w:val="22"/>
            <w:szCs w:val="22"/>
          </w:rPr>
          <w:t>the dependence of 3′</w:t>
        </w:r>
      </w:ins>
      <w:ins w:id="892" w:author="Sean E. McGeary" w:date="2019-09-02T13:07:00Z">
        <w:r w:rsidR="00554C89" w:rsidRPr="004C61E4">
          <w:rPr>
            <w:rFonts w:ascii="Helvetica" w:eastAsia="Arial" w:hAnsi="Helvetica" w:cs="Arial"/>
            <w:sz w:val="22"/>
            <w:szCs w:val="22"/>
          </w:rPr>
          <w:t>-pairing on seed mismatch type</w:t>
        </w:r>
      </w:ins>
      <w:del w:id="893" w:author="Sean E. McGeary" w:date="2019-09-02T13:05:00Z">
        <w:r w:rsidR="00C8166C" w:rsidRPr="004C61E4" w:rsidDel="00554C89">
          <w:rPr>
            <w:rFonts w:ascii="Helvetica" w:eastAsia="Arial" w:hAnsi="Helvetica" w:cs="Arial"/>
            <w:sz w:val="22"/>
            <w:szCs w:val="22"/>
          </w:rPr>
          <w:delText xml:space="preserve"> </w:delText>
        </w:r>
      </w:del>
      <w:del w:id="894" w:author="Sean E. McGeary" w:date="2019-09-02T13:02:00Z">
        <w:r w:rsidR="00BE5756" w:rsidRPr="004C61E4" w:rsidDel="00554C89">
          <w:rPr>
            <w:rFonts w:ascii="Helvetica" w:eastAsia="Arial" w:hAnsi="Helvetica" w:cs="Arial"/>
            <w:sz w:val="22"/>
            <w:szCs w:val="22"/>
          </w:rPr>
          <w:delText xml:space="preserve">separate </w:delText>
        </w:r>
        <w:r w:rsidR="002814D2" w:rsidRPr="004C61E4" w:rsidDel="00554C89">
          <w:rPr>
            <w:rFonts w:ascii="Helvetica" w:eastAsia="Arial" w:hAnsi="Helvetica" w:cs="Arial"/>
            <w:sz w:val="22"/>
            <w:szCs w:val="22"/>
          </w:rPr>
          <w:delText xml:space="preserve">the </w:delText>
        </w:r>
      </w:del>
      <w:del w:id="895" w:author="Sean E. McGeary" w:date="2019-09-02T13:05:00Z">
        <w:r w:rsidR="002814D2" w:rsidRPr="004C61E4" w:rsidDel="00554C89">
          <w:rPr>
            <w:rFonts w:ascii="Helvetica" w:eastAsia="Arial" w:hAnsi="Helvetica" w:cs="Arial"/>
            <w:sz w:val="22"/>
            <w:szCs w:val="22"/>
          </w:rPr>
          <w:delText xml:space="preserve">effect of the </w:delText>
        </w:r>
      </w:del>
      <w:ins w:id="896" w:author="David Bartel" w:date="2019-06-28T10:17:00Z">
        <w:del w:id="897" w:author="Sean E. McGeary" w:date="2019-09-02T13:05:00Z">
          <w:r w:rsidR="00470DBD" w:rsidRPr="004C61E4" w:rsidDel="00554C89">
            <w:rPr>
              <w:rFonts w:ascii="Helvetica" w:eastAsia="Arial" w:hAnsi="Helvetica" w:cs="Arial"/>
              <w:sz w:val="22"/>
              <w:szCs w:val="22"/>
            </w:rPr>
            <w:delText xml:space="preserve">each </w:delText>
          </w:r>
        </w:del>
      </w:ins>
      <w:del w:id="898" w:author="Sean E. McGeary" w:date="2019-09-02T13:05:00Z">
        <w:r w:rsidR="002814D2" w:rsidRPr="004C61E4" w:rsidDel="00554C89">
          <w:rPr>
            <w:rFonts w:ascii="Helvetica" w:eastAsia="Arial" w:hAnsi="Helvetica" w:cs="Arial"/>
            <w:sz w:val="22"/>
            <w:szCs w:val="22"/>
          </w:rPr>
          <w:delText>seed mismatch on the</w:delText>
        </w:r>
        <w:r w:rsidR="009E671B" w:rsidRPr="004C61E4" w:rsidDel="00554C89">
          <w:rPr>
            <w:rFonts w:ascii="Helvetica" w:eastAsia="Arial" w:hAnsi="Helvetica" w:cs="Arial"/>
            <w:sz w:val="22"/>
            <w:szCs w:val="22"/>
          </w:rPr>
          <w:delText xml:space="preserve"> seed site from its effect on</w:delText>
        </w:r>
        <w:r w:rsidR="00C8166C" w:rsidRPr="004C61E4" w:rsidDel="00554C89">
          <w:rPr>
            <w:rFonts w:ascii="Helvetica" w:eastAsia="Arial" w:hAnsi="Helvetica" w:cs="Arial"/>
            <w:sz w:val="22"/>
            <w:szCs w:val="22"/>
          </w:rPr>
          <w:delText xml:space="preserve"> the 3′ </w:delText>
        </w:r>
        <w:r w:rsidR="002814D2" w:rsidRPr="004C61E4" w:rsidDel="00554C89">
          <w:rPr>
            <w:rFonts w:ascii="Helvetica" w:eastAsia="Arial" w:hAnsi="Helvetica" w:cs="Arial"/>
            <w:sz w:val="22"/>
            <w:szCs w:val="22"/>
          </w:rPr>
          <w:delText>site</w:delText>
        </w:r>
      </w:del>
      <w:r w:rsidR="00C8166C" w:rsidRPr="004C61E4">
        <w:rPr>
          <w:rFonts w:ascii="Helvetica" w:eastAsia="Arial" w:hAnsi="Helvetica" w:cs="Arial"/>
          <w:sz w:val="22"/>
          <w:szCs w:val="22"/>
        </w:rPr>
        <w:t xml:space="preserve">, </w:t>
      </w:r>
      <w:commentRangeStart w:id="899"/>
      <w:r w:rsidR="00C8166C" w:rsidRPr="004C61E4">
        <w:rPr>
          <w:rFonts w:ascii="Helvetica" w:eastAsia="Arial" w:hAnsi="Helvetica" w:cs="Arial"/>
          <w:sz w:val="22"/>
          <w:szCs w:val="22"/>
        </w:rPr>
        <w:t xml:space="preserve">we </w:t>
      </w:r>
      <w:r w:rsidR="009E671B" w:rsidRPr="004C61E4">
        <w:rPr>
          <w:rFonts w:ascii="Helvetica" w:eastAsia="Arial" w:hAnsi="Helvetica" w:cs="Arial"/>
          <w:sz w:val="22"/>
          <w:szCs w:val="22"/>
        </w:rPr>
        <w:t>divided the</w:t>
      </w:r>
      <w:r w:rsidR="00C8166C" w:rsidRPr="004C61E4">
        <w:rPr>
          <w:rFonts w:ascii="Helvetica" w:eastAsia="Arial" w:hAnsi="Helvetica" w:cs="Arial"/>
          <w:sz w:val="22"/>
          <w:szCs w:val="22"/>
        </w:rPr>
        <w:t xml:space="preserve"> </w:t>
      </w:r>
      <w:ins w:id="900" w:author="Sean E. McGeary" w:date="2019-09-02T13:07:00Z">
        <w:r w:rsidR="00554C89" w:rsidRPr="004C61E4">
          <w:rPr>
            <w:rFonts w:ascii="Helvetica" w:eastAsia="Arial" w:hAnsi="Helvetica" w:cs="Arial"/>
            <w:sz w:val="22"/>
            <w:szCs w:val="22"/>
          </w:rPr>
          <w:t xml:space="preserve">relative </w:t>
        </w:r>
      </w:ins>
      <w:r w:rsidR="009E671B" w:rsidRPr="004C61E4">
        <w:rPr>
          <w:rFonts w:ascii="Helvetica" w:eastAsia="Arial" w:hAnsi="Helvetica" w:cs="Arial"/>
          <w:i/>
          <w:sz w:val="22"/>
          <w:szCs w:val="22"/>
        </w:rPr>
        <w:t>K</w:t>
      </w:r>
      <w:r w:rsidR="009E671B" w:rsidRPr="004C61E4">
        <w:rPr>
          <w:rFonts w:ascii="Helvetica" w:eastAsia="Arial" w:hAnsi="Helvetica" w:cs="Arial"/>
          <w:sz w:val="22"/>
          <w:szCs w:val="22"/>
          <w:vertAlign w:val="subscript"/>
        </w:rPr>
        <w:t>D</w:t>
      </w:r>
      <w:del w:id="901" w:author="Sean E. McGeary" w:date="2019-09-02T13:07:00Z">
        <w:r w:rsidR="009E671B" w:rsidRPr="004C61E4" w:rsidDel="00554C89">
          <w:rPr>
            <w:rFonts w:ascii="Helvetica" w:eastAsia="Arial" w:hAnsi="Helvetica" w:cs="Arial"/>
            <w:sz w:val="22"/>
            <w:szCs w:val="22"/>
            <w:vertAlign w:val="subscript"/>
          </w:rPr>
          <w:delText>, Rel</w:delText>
        </w:r>
      </w:del>
      <w:r w:rsidR="009E671B" w:rsidRPr="004C61E4">
        <w:rPr>
          <w:rFonts w:ascii="Helvetica" w:eastAsia="Arial" w:hAnsi="Helvetica" w:cs="Arial"/>
          <w:sz w:val="22"/>
          <w:szCs w:val="22"/>
        </w:rPr>
        <w:t xml:space="preserve"> value </w:t>
      </w:r>
      <w:r w:rsidR="002E423A" w:rsidRPr="004C61E4">
        <w:rPr>
          <w:rFonts w:ascii="Helvetica" w:eastAsia="Arial" w:hAnsi="Helvetica" w:cs="Arial"/>
          <w:sz w:val="22"/>
          <w:szCs w:val="22"/>
        </w:rPr>
        <w:t xml:space="preserve">of each 3′-compensatory site by that of its </w:t>
      </w:r>
      <w:commentRangeStart w:id="902"/>
      <w:r w:rsidR="002E423A" w:rsidRPr="004C61E4">
        <w:rPr>
          <w:rFonts w:ascii="Helvetica" w:eastAsia="Arial" w:hAnsi="Helvetica" w:cs="Arial"/>
          <w:sz w:val="22"/>
          <w:szCs w:val="22"/>
        </w:rPr>
        <w:t>seed site</w:t>
      </w:r>
      <w:commentRangeEnd w:id="902"/>
      <w:r w:rsidR="00554C89" w:rsidRPr="004C61E4">
        <w:rPr>
          <w:rStyle w:val="CommentReference"/>
          <w:rFonts w:ascii="Helvetica" w:hAnsi="Helvetica"/>
        </w:rPr>
        <w:commentReference w:id="902"/>
      </w:r>
      <w:r w:rsidR="009E671B" w:rsidRPr="004C61E4">
        <w:rPr>
          <w:rFonts w:ascii="Helvetica" w:eastAsia="Arial" w:hAnsi="Helvetica" w:cs="Arial"/>
          <w:sz w:val="22"/>
          <w:szCs w:val="22"/>
        </w:rPr>
        <w:t xml:space="preserve"> to generate a </w:t>
      </w:r>
      <w:commentRangeStart w:id="903"/>
      <w:r w:rsidR="009E671B" w:rsidRPr="004C61E4">
        <w:rPr>
          <w:rFonts w:ascii="Helvetica" w:eastAsia="Arial" w:hAnsi="Helvetica" w:cs="Arial"/>
          <w:i/>
          <w:sz w:val="22"/>
          <w:szCs w:val="22"/>
        </w:rPr>
        <w:t>K</w:t>
      </w:r>
      <w:r w:rsidR="009E671B" w:rsidRPr="004C61E4">
        <w:rPr>
          <w:rFonts w:ascii="Helvetica" w:eastAsia="Arial" w:hAnsi="Helvetica" w:cs="Arial"/>
          <w:vertAlign w:val="subscript"/>
        </w:rPr>
        <w:t>D</w:t>
      </w:r>
      <w:r w:rsidR="002E423A" w:rsidRPr="004C61E4">
        <w:rPr>
          <w:rFonts w:ascii="Helvetica" w:eastAsia="Arial" w:hAnsi="Helvetica" w:cs="Arial"/>
          <w:sz w:val="22"/>
          <w:szCs w:val="22"/>
        </w:rPr>
        <w:t xml:space="preserve"> </w:t>
      </w:r>
      <w:r w:rsidR="0031472C" w:rsidRPr="004C61E4">
        <w:rPr>
          <w:rFonts w:ascii="Helvetica" w:eastAsia="Arial" w:hAnsi="Helvetica" w:cs="Arial"/>
          <w:sz w:val="22"/>
          <w:szCs w:val="22"/>
        </w:rPr>
        <w:t>fold-change</w:t>
      </w:r>
      <w:commentRangeEnd w:id="903"/>
      <w:r w:rsidR="0031472C" w:rsidRPr="004C61E4">
        <w:rPr>
          <w:rStyle w:val="CommentReference"/>
          <w:rFonts w:ascii="Helvetica" w:hAnsi="Helvetica"/>
        </w:rPr>
        <w:commentReference w:id="903"/>
      </w:r>
      <w:r w:rsidR="0031472C" w:rsidRPr="004C61E4">
        <w:rPr>
          <w:rFonts w:ascii="Helvetica" w:eastAsia="Arial" w:hAnsi="Helvetica" w:cs="Arial"/>
          <w:sz w:val="22"/>
          <w:szCs w:val="22"/>
        </w:rPr>
        <w:t xml:space="preserve"> </w:t>
      </w:r>
      <w:r w:rsidR="002E423A" w:rsidRPr="004C61E4">
        <w:rPr>
          <w:rFonts w:ascii="Helvetica" w:eastAsia="Arial" w:hAnsi="Helvetica" w:cs="Arial"/>
          <w:sz w:val="22"/>
          <w:szCs w:val="22"/>
        </w:rPr>
        <w:t xml:space="preserve">value representing the contribution of the 3′ site to </w:t>
      </w:r>
      <w:r w:rsidR="007F5548" w:rsidRPr="004C61E4">
        <w:rPr>
          <w:rFonts w:ascii="Helvetica" w:eastAsia="Arial" w:hAnsi="Helvetica" w:cs="Arial"/>
          <w:sz w:val="22"/>
          <w:szCs w:val="22"/>
        </w:rPr>
        <w:t xml:space="preserve">overall </w:t>
      </w:r>
      <w:r w:rsidR="002E423A" w:rsidRPr="004C61E4">
        <w:rPr>
          <w:rFonts w:ascii="Helvetica" w:eastAsia="Arial" w:hAnsi="Helvetica" w:cs="Arial"/>
          <w:sz w:val="22"/>
          <w:szCs w:val="22"/>
        </w:rPr>
        <w:t>affinity</w:t>
      </w:r>
      <w:commentRangeEnd w:id="899"/>
      <w:r w:rsidR="0031182B" w:rsidRPr="004C61E4">
        <w:rPr>
          <w:rStyle w:val="CommentReference"/>
          <w:rFonts w:ascii="Helvetica" w:hAnsi="Helvetica"/>
        </w:rPr>
        <w:commentReference w:id="899"/>
      </w:r>
      <w:r w:rsidR="009E671B" w:rsidRPr="004C61E4">
        <w:rPr>
          <w:rFonts w:ascii="Helvetica" w:eastAsia="Arial" w:hAnsi="Helvetica" w:cs="Arial"/>
          <w:sz w:val="22"/>
          <w:szCs w:val="22"/>
        </w:rPr>
        <w:t xml:space="preserve"> (</w:t>
      </w:r>
      <w:r w:rsidR="00C8166C" w:rsidRPr="004C61E4">
        <w:rPr>
          <w:rFonts w:ascii="Helvetica" w:eastAsia="Arial" w:hAnsi="Helvetica" w:cs="Arial"/>
          <w:sz w:val="22"/>
          <w:szCs w:val="22"/>
        </w:rPr>
        <w:t>Fig 3C</w:t>
      </w:r>
      <w:r w:rsidR="009E671B" w:rsidRPr="004C61E4">
        <w:rPr>
          <w:rFonts w:ascii="Helvetica" w:eastAsia="Arial" w:hAnsi="Helvetica" w:cs="Arial"/>
          <w:sz w:val="22"/>
          <w:szCs w:val="22"/>
        </w:rPr>
        <w:t>)</w:t>
      </w:r>
      <w:r w:rsidR="00C8166C" w:rsidRPr="004C61E4">
        <w:rPr>
          <w:rFonts w:ascii="Helvetica" w:eastAsia="Arial" w:hAnsi="Helvetica" w:cs="Arial"/>
          <w:sz w:val="22"/>
          <w:szCs w:val="22"/>
        </w:rPr>
        <w:t xml:space="preserve">. Even </w:t>
      </w:r>
      <w:r w:rsidR="002E423A" w:rsidRPr="004C61E4">
        <w:rPr>
          <w:rFonts w:ascii="Helvetica" w:eastAsia="Arial" w:hAnsi="Helvetica" w:cs="Arial"/>
          <w:sz w:val="22"/>
          <w:szCs w:val="22"/>
        </w:rPr>
        <w:t xml:space="preserve">after </w:t>
      </w:r>
      <w:r w:rsidR="00850FCA" w:rsidRPr="004C61E4">
        <w:rPr>
          <w:rFonts w:ascii="Helvetica" w:eastAsia="Arial" w:hAnsi="Helvetica" w:cs="Arial"/>
          <w:sz w:val="22"/>
          <w:szCs w:val="22"/>
        </w:rPr>
        <w:t xml:space="preserve">this </w:t>
      </w:r>
      <w:r w:rsidR="00850FCA" w:rsidRPr="004C61E4">
        <w:rPr>
          <w:rFonts w:ascii="Helvetica" w:eastAsia="Arial" w:hAnsi="Helvetica" w:cs="Arial"/>
          <w:sz w:val="22"/>
          <w:szCs w:val="22"/>
        </w:rPr>
        <w:lastRenderedPageBreak/>
        <w:t>normalization</w:t>
      </w:r>
      <w:r w:rsidR="002E423A" w:rsidRPr="004C61E4">
        <w:rPr>
          <w:rFonts w:ascii="Helvetica" w:eastAsia="Arial" w:hAnsi="Helvetica" w:cs="Arial"/>
          <w:sz w:val="22"/>
          <w:szCs w:val="22"/>
        </w:rPr>
        <w:t xml:space="preserve"> for the differential effects of the 18 mismatches on </w:t>
      </w:r>
      <w:r w:rsidR="00850FCA" w:rsidRPr="004C61E4">
        <w:rPr>
          <w:rFonts w:ascii="Helvetica" w:eastAsia="Arial" w:hAnsi="Helvetica" w:cs="Arial"/>
          <w:sz w:val="22"/>
          <w:szCs w:val="22"/>
        </w:rPr>
        <w:t xml:space="preserve">seed-site </w:t>
      </w:r>
      <w:r w:rsidR="002E423A" w:rsidRPr="004C61E4">
        <w:rPr>
          <w:rFonts w:ascii="Helvetica" w:eastAsia="Arial" w:hAnsi="Helvetica" w:cs="Arial"/>
          <w:sz w:val="22"/>
          <w:szCs w:val="22"/>
        </w:rPr>
        <w:t>affinity</w:t>
      </w:r>
      <w:r w:rsidR="00C8166C" w:rsidRPr="004C61E4">
        <w:rPr>
          <w:rFonts w:ascii="Helvetica" w:eastAsia="Arial" w:hAnsi="Helvetica" w:cs="Arial"/>
          <w:sz w:val="22"/>
          <w:szCs w:val="22"/>
        </w:rPr>
        <w:t xml:space="preserve">, a </w:t>
      </w:r>
      <w:commentRangeStart w:id="904"/>
      <w:r w:rsidR="00CA1C58" w:rsidRPr="004C61E4">
        <w:rPr>
          <w:rFonts w:ascii="Helvetica" w:eastAsia="Arial" w:hAnsi="Helvetica" w:cs="Arial"/>
          <w:sz w:val="22"/>
          <w:szCs w:val="22"/>
          <w:highlight w:val="yellow"/>
        </w:rPr>
        <w:t>11.7</w:t>
      </w:r>
      <w:r w:rsidR="002E423A" w:rsidRPr="004C61E4">
        <w:rPr>
          <w:rFonts w:ascii="Helvetica" w:eastAsia="Arial" w:hAnsi="Helvetica" w:cs="Arial"/>
          <w:sz w:val="22"/>
          <w:szCs w:val="22"/>
        </w:rPr>
        <w:t>-</w:t>
      </w:r>
      <w:commentRangeEnd w:id="904"/>
      <w:r w:rsidR="00CA1C58" w:rsidRPr="004C61E4">
        <w:rPr>
          <w:rStyle w:val="CommentReference"/>
          <w:rFonts w:ascii="Helvetica" w:hAnsi="Helvetica"/>
        </w:rPr>
        <w:commentReference w:id="904"/>
      </w:r>
      <w:r w:rsidR="002E423A" w:rsidRPr="004C61E4">
        <w:rPr>
          <w:rFonts w:ascii="Helvetica" w:eastAsia="Arial" w:hAnsi="Helvetica" w:cs="Arial"/>
          <w:sz w:val="22"/>
          <w:szCs w:val="22"/>
        </w:rPr>
        <w:t xml:space="preserve">fold </w:t>
      </w:r>
      <w:r w:rsidR="00C8166C" w:rsidRPr="004C61E4">
        <w:rPr>
          <w:rFonts w:ascii="Helvetica" w:eastAsia="Arial" w:hAnsi="Helvetica" w:cs="Arial"/>
          <w:sz w:val="22"/>
          <w:szCs w:val="22"/>
        </w:rPr>
        <w:t xml:space="preserve">range in </w:t>
      </w:r>
      <w:r w:rsidR="002E423A" w:rsidRPr="004C61E4">
        <w:rPr>
          <w:rFonts w:ascii="Helvetica" w:eastAsia="Arial" w:hAnsi="Helvetica" w:cs="Arial"/>
          <w:sz w:val="22"/>
          <w:szCs w:val="22"/>
        </w:rPr>
        <w:t xml:space="preserve">affinities was observed at the optimal loop </w:t>
      </w:r>
      <w:commentRangeStart w:id="905"/>
      <w:r w:rsidR="002E423A" w:rsidRPr="004C61E4">
        <w:rPr>
          <w:rFonts w:ascii="Helvetica" w:eastAsia="Arial" w:hAnsi="Helvetica" w:cs="Arial"/>
          <w:sz w:val="22"/>
          <w:szCs w:val="22"/>
        </w:rPr>
        <w:t>length</w:t>
      </w:r>
      <w:r w:rsidR="00044625" w:rsidRPr="004C61E4">
        <w:rPr>
          <w:rFonts w:ascii="Helvetica" w:eastAsia="Arial" w:hAnsi="Helvetica" w:cs="Arial"/>
          <w:sz w:val="22"/>
          <w:szCs w:val="22"/>
        </w:rPr>
        <w:t>s</w:t>
      </w:r>
      <w:r w:rsidR="00C8166C" w:rsidRPr="004C61E4">
        <w:rPr>
          <w:rFonts w:ascii="Helvetica" w:eastAsia="Arial" w:hAnsi="Helvetica" w:cs="Arial"/>
          <w:sz w:val="22"/>
          <w:szCs w:val="22"/>
        </w:rPr>
        <w:t xml:space="preserve"> (Fig </w:t>
      </w:r>
      <w:r w:rsidR="007D563A" w:rsidRPr="004C61E4">
        <w:rPr>
          <w:rFonts w:ascii="Helvetica" w:eastAsia="Arial" w:hAnsi="Helvetica" w:cs="Arial"/>
          <w:sz w:val="22"/>
          <w:szCs w:val="22"/>
        </w:rPr>
        <w:t>3D</w:t>
      </w:r>
      <w:r w:rsidR="00C8166C" w:rsidRPr="004C61E4">
        <w:rPr>
          <w:rFonts w:ascii="Helvetica" w:eastAsia="Arial" w:hAnsi="Helvetica" w:cs="Arial"/>
          <w:sz w:val="22"/>
          <w:szCs w:val="22"/>
        </w:rPr>
        <w:t xml:space="preserve">). </w:t>
      </w:r>
      <w:commentRangeEnd w:id="905"/>
      <w:r w:rsidR="007D563A" w:rsidRPr="004C61E4">
        <w:rPr>
          <w:rStyle w:val="CommentReference"/>
          <w:rFonts w:ascii="Helvetica" w:hAnsi="Helvetica"/>
        </w:rPr>
        <w:commentReference w:id="905"/>
      </w:r>
      <w:r w:rsidR="00C8166C" w:rsidRPr="004C61E4">
        <w:rPr>
          <w:rFonts w:ascii="Helvetica" w:eastAsia="Arial" w:hAnsi="Helvetica" w:cs="Arial"/>
          <w:sz w:val="22"/>
          <w:szCs w:val="22"/>
        </w:rPr>
        <w:t>This variation</w:t>
      </w:r>
      <w:r w:rsidR="000D5EDE" w:rsidRPr="004C61E4">
        <w:rPr>
          <w:rFonts w:ascii="Helvetica" w:eastAsia="Arial" w:hAnsi="Helvetica" w:cs="Arial"/>
          <w:sz w:val="22"/>
          <w:szCs w:val="22"/>
        </w:rPr>
        <w:t xml:space="preserve"> </w:t>
      </w:r>
      <w:r w:rsidR="002E423A" w:rsidRPr="004C61E4">
        <w:rPr>
          <w:rFonts w:ascii="Helvetica" w:eastAsia="Arial" w:hAnsi="Helvetica" w:cs="Arial"/>
          <w:sz w:val="22"/>
          <w:szCs w:val="22"/>
        </w:rPr>
        <w:t>wa</w:t>
      </w:r>
      <w:r w:rsidR="000D5EDE" w:rsidRPr="004C61E4">
        <w:rPr>
          <w:rFonts w:ascii="Helvetica" w:eastAsia="Arial" w:hAnsi="Helvetica" w:cs="Arial"/>
          <w:sz w:val="22"/>
          <w:szCs w:val="22"/>
        </w:rPr>
        <w:t>s reproducible</w:t>
      </w:r>
      <w:ins w:id="906" w:author="David Bartel" w:date="2019-06-28T10:23:00Z">
        <w:r w:rsidR="0042628A" w:rsidRPr="004C61E4">
          <w:rPr>
            <w:rFonts w:ascii="Helvetica" w:eastAsia="Arial" w:hAnsi="Helvetica" w:cs="Arial"/>
            <w:sz w:val="22"/>
            <w:szCs w:val="22"/>
          </w:rPr>
          <w:t xml:space="preserve">, with only 1.X-fold attributable to </w:t>
        </w:r>
      </w:ins>
      <w:ins w:id="907" w:author="David Bartel" w:date="2019-06-28T10:24:00Z">
        <w:r w:rsidR="0042628A" w:rsidRPr="004C61E4">
          <w:rPr>
            <w:rFonts w:ascii="Helvetica" w:eastAsia="Arial" w:hAnsi="Helvetica" w:cs="Arial"/>
            <w:sz w:val="22"/>
            <w:szCs w:val="22"/>
          </w:rPr>
          <w:t>experimental variability</w:t>
        </w:r>
      </w:ins>
      <w:r w:rsidR="000D5EDE" w:rsidRPr="004C61E4">
        <w:rPr>
          <w:rFonts w:ascii="Helvetica" w:eastAsia="Arial" w:hAnsi="Helvetica" w:cs="Arial"/>
          <w:sz w:val="22"/>
          <w:szCs w:val="22"/>
        </w:rPr>
        <w:t xml:space="preserve"> (Fig. S</w:t>
      </w:r>
      <w:r w:rsidR="005C5511" w:rsidRPr="004C61E4">
        <w:rPr>
          <w:rFonts w:ascii="Helvetica" w:eastAsia="Arial" w:hAnsi="Helvetica" w:cs="Arial"/>
          <w:sz w:val="22"/>
          <w:szCs w:val="22"/>
        </w:rPr>
        <w:t>3</w:t>
      </w:r>
      <w:r w:rsidR="000D5EDE" w:rsidRPr="004C61E4">
        <w:rPr>
          <w:rFonts w:ascii="Helvetica" w:eastAsia="Arial" w:hAnsi="Helvetica" w:cs="Arial"/>
          <w:sz w:val="22"/>
          <w:szCs w:val="22"/>
        </w:rPr>
        <w:t>)</w:t>
      </w:r>
      <w:ins w:id="908" w:author="David Bartel" w:date="2019-06-28T10:24:00Z">
        <w:r w:rsidR="0042628A" w:rsidRPr="004C61E4">
          <w:rPr>
            <w:rFonts w:ascii="Helvetica" w:eastAsia="Arial" w:hAnsi="Helvetica" w:cs="Arial"/>
            <w:sz w:val="22"/>
            <w:szCs w:val="22"/>
          </w:rPr>
          <w:t>,</w:t>
        </w:r>
      </w:ins>
      <w:r w:rsidR="002E423A" w:rsidRPr="004C61E4">
        <w:rPr>
          <w:rFonts w:ascii="Helvetica" w:eastAsia="Arial" w:hAnsi="Helvetica" w:cs="Arial"/>
          <w:sz w:val="22"/>
          <w:szCs w:val="22"/>
        </w:rPr>
        <w:t xml:space="preserve"> </w:t>
      </w:r>
      <w:commentRangeStart w:id="909"/>
      <w:r w:rsidR="002E423A" w:rsidRPr="004C61E4">
        <w:rPr>
          <w:rFonts w:ascii="Helvetica" w:eastAsia="Arial" w:hAnsi="Helvetica" w:cs="Arial"/>
          <w:sz w:val="22"/>
          <w:szCs w:val="22"/>
        </w:rPr>
        <w:t>and</w:t>
      </w:r>
      <w:r w:rsidR="00C8166C" w:rsidRPr="004C61E4">
        <w:rPr>
          <w:rFonts w:ascii="Helvetica" w:eastAsia="Arial" w:hAnsi="Helvetica" w:cs="Arial"/>
          <w:sz w:val="22"/>
          <w:szCs w:val="22"/>
        </w:rPr>
        <w:t xml:space="preserve"> </w:t>
      </w:r>
      <w:ins w:id="910" w:author="David Bartel" w:date="2019-06-28T10:24:00Z">
        <w:r w:rsidR="0042628A" w:rsidRPr="004C61E4">
          <w:rPr>
            <w:rFonts w:ascii="Helvetica" w:eastAsia="Arial" w:hAnsi="Helvetica" w:cs="Arial"/>
            <w:sz w:val="22"/>
            <w:szCs w:val="22"/>
          </w:rPr>
          <w:t xml:space="preserve">it </w:t>
        </w:r>
      </w:ins>
      <w:r w:rsidR="002E423A" w:rsidRPr="004C61E4">
        <w:rPr>
          <w:rFonts w:ascii="Helvetica" w:eastAsia="Arial" w:hAnsi="Helvetica" w:cs="Arial"/>
          <w:sz w:val="22"/>
          <w:szCs w:val="22"/>
        </w:rPr>
        <w:t xml:space="preserve">did </w:t>
      </w:r>
      <w:r w:rsidR="00C8166C" w:rsidRPr="004C61E4">
        <w:rPr>
          <w:rFonts w:ascii="Helvetica" w:eastAsia="Arial" w:hAnsi="Helvetica" w:cs="Arial"/>
          <w:sz w:val="22"/>
          <w:szCs w:val="22"/>
        </w:rPr>
        <w:t>not correlate</w:t>
      </w:r>
      <w:r w:rsidR="00044625" w:rsidRPr="004C61E4">
        <w:rPr>
          <w:rFonts w:ascii="Helvetica" w:eastAsia="Arial" w:hAnsi="Helvetica" w:cs="Arial"/>
          <w:sz w:val="22"/>
          <w:szCs w:val="22"/>
        </w:rPr>
        <w:t xml:space="preserve"> noticeably</w:t>
      </w:r>
      <w:r w:rsidR="00C8166C" w:rsidRPr="004C61E4">
        <w:rPr>
          <w:rFonts w:ascii="Helvetica" w:eastAsia="Arial" w:hAnsi="Helvetica" w:cs="Arial"/>
          <w:sz w:val="22"/>
          <w:szCs w:val="22"/>
        </w:rPr>
        <w:t xml:space="preserve"> with </w:t>
      </w:r>
      <w:r w:rsidR="002E423A" w:rsidRPr="004C61E4">
        <w:rPr>
          <w:rFonts w:ascii="Helvetica" w:eastAsia="Arial" w:hAnsi="Helvetica" w:cs="Arial"/>
          <w:sz w:val="22"/>
          <w:szCs w:val="22"/>
        </w:rPr>
        <w:t xml:space="preserve">either </w:t>
      </w:r>
      <w:r w:rsidR="00C8166C" w:rsidRPr="004C61E4">
        <w:rPr>
          <w:rFonts w:ascii="Helvetica" w:eastAsia="Arial" w:hAnsi="Helvetica" w:cs="Arial"/>
          <w:sz w:val="22"/>
          <w:szCs w:val="22"/>
        </w:rPr>
        <w:t xml:space="preserve">the type </w:t>
      </w:r>
      <w:commentRangeStart w:id="911"/>
      <w:r w:rsidR="00C8166C" w:rsidRPr="004C61E4">
        <w:rPr>
          <w:rFonts w:ascii="Helvetica" w:eastAsia="Arial" w:hAnsi="Helvetica" w:cs="Arial"/>
          <w:sz w:val="22"/>
          <w:szCs w:val="22"/>
        </w:rPr>
        <w:t xml:space="preserve">of </w:t>
      </w:r>
      <w:ins w:id="912" w:author="David Bartel" w:date="2019-06-28T10:24:00Z">
        <w:r w:rsidR="0042628A" w:rsidRPr="004C61E4">
          <w:rPr>
            <w:rFonts w:ascii="Helvetica" w:eastAsia="Arial" w:hAnsi="Helvetica" w:cs="Arial"/>
            <w:sz w:val="22"/>
            <w:szCs w:val="22"/>
          </w:rPr>
          <w:t xml:space="preserve">seed </w:t>
        </w:r>
      </w:ins>
      <w:r w:rsidR="00C8166C" w:rsidRPr="004C61E4">
        <w:rPr>
          <w:rFonts w:ascii="Helvetica" w:eastAsia="Arial" w:hAnsi="Helvetica" w:cs="Arial"/>
          <w:sz w:val="22"/>
          <w:szCs w:val="22"/>
        </w:rPr>
        <w:t xml:space="preserve">mismatch </w:t>
      </w:r>
      <w:commentRangeEnd w:id="909"/>
      <w:r w:rsidR="0031182B" w:rsidRPr="004C61E4">
        <w:rPr>
          <w:rStyle w:val="CommentReference"/>
          <w:rFonts w:ascii="Helvetica" w:hAnsi="Helvetica"/>
        </w:rPr>
        <w:commentReference w:id="909"/>
      </w:r>
      <w:r w:rsidR="00C8166C" w:rsidRPr="004C61E4">
        <w:rPr>
          <w:rFonts w:ascii="Helvetica" w:eastAsia="Arial" w:hAnsi="Helvetica" w:cs="Arial"/>
          <w:sz w:val="22"/>
          <w:szCs w:val="22"/>
        </w:rPr>
        <w:t xml:space="preserve">or the </w:t>
      </w:r>
      <w:commentRangeEnd w:id="911"/>
      <w:r w:rsidR="00A150E2" w:rsidRPr="004C61E4">
        <w:rPr>
          <w:rStyle w:val="CommentReference"/>
          <w:rFonts w:ascii="Helvetica" w:hAnsi="Helvetica"/>
        </w:rPr>
        <w:commentReference w:id="911"/>
      </w:r>
      <w:ins w:id="913" w:author="David Bartel" w:date="2019-06-28T10:24:00Z">
        <w:r w:rsidR="0042628A" w:rsidRPr="004C61E4">
          <w:rPr>
            <w:rFonts w:ascii="Helvetica" w:eastAsia="Arial" w:hAnsi="Helvetica" w:cs="Arial"/>
            <w:sz w:val="22"/>
            <w:szCs w:val="22"/>
          </w:rPr>
          <w:t xml:space="preserve">measured </w:t>
        </w:r>
      </w:ins>
      <w:r w:rsidR="00C8166C" w:rsidRPr="004C61E4">
        <w:rPr>
          <w:rFonts w:ascii="Helvetica" w:eastAsia="Arial" w:hAnsi="Helvetica" w:cs="Arial"/>
          <w:sz w:val="22"/>
          <w:szCs w:val="22"/>
        </w:rPr>
        <w:t>affinity of the seed</w:t>
      </w:r>
      <w:r w:rsidR="0064789D" w:rsidRPr="004C61E4">
        <w:rPr>
          <w:rFonts w:ascii="Helvetica" w:eastAsia="Arial" w:hAnsi="Helvetica" w:cs="Arial"/>
          <w:sz w:val="22"/>
          <w:szCs w:val="22"/>
        </w:rPr>
        <w:t xml:space="preserve"> </w:t>
      </w:r>
      <w:commentRangeStart w:id="914"/>
      <w:r w:rsidR="002E423A" w:rsidRPr="004C61E4">
        <w:rPr>
          <w:rFonts w:ascii="Helvetica" w:eastAsia="Arial" w:hAnsi="Helvetica" w:cs="Arial"/>
          <w:sz w:val="22"/>
          <w:szCs w:val="22"/>
        </w:rPr>
        <w:t>site</w:t>
      </w:r>
      <w:commentRangeEnd w:id="914"/>
      <w:r w:rsidR="007D563A" w:rsidRPr="004C61E4">
        <w:rPr>
          <w:rStyle w:val="CommentReference"/>
          <w:rFonts w:ascii="Helvetica" w:hAnsi="Helvetica"/>
        </w:rPr>
        <w:commentReference w:id="914"/>
      </w:r>
      <w:ins w:id="915" w:author="David Bartel" w:date="2019-06-28T10:25:00Z">
        <w:r w:rsidR="0042628A" w:rsidRPr="004C61E4">
          <w:rPr>
            <w:rFonts w:ascii="Helvetica" w:eastAsia="Arial" w:hAnsi="Helvetica" w:cs="Arial"/>
            <w:sz w:val="22"/>
            <w:szCs w:val="22"/>
          </w:rPr>
          <w:t xml:space="preserve"> (Fig 3D)</w:t>
        </w:r>
      </w:ins>
      <w:r w:rsidR="002E423A" w:rsidRPr="004C61E4">
        <w:rPr>
          <w:rFonts w:ascii="Helvetica" w:eastAsia="Arial" w:hAnsi="Helvetica" w:cs="Arial"/>
          <w:sz w:val="22"/>
          <w:szCs w:val="22"/>
        </w:rPr>
        <w:t xml:space="preserve">. </w:t>
      </w:r>
      <w:commentRangeStart w:id="916"/>
      <w:r w:rsidR="00C8166C" w:rsidRPr="004C61E4">
        <w:rPr>
          <w:rFonts w:ascii="Helvetica" w:eastAsia="Arial" w:hAnsi="Helvetica" w:cs="Arial"/>
          <w:sz w:val="22"/>
          <w:szCs w:val="22"/>
        </w:rPr>
        <w:t xml:space="preserve">Notably, </w:t>
      </w:r>
      <w:r w:rsidR="00472620" w:rsidRPr="004C61E4">
        <w:rPr>
          <w:rFonts w:ascii="Helvetica" w:eastAsia="Arial" w:hAnsi="Helvetica" w:cs="Arial"/>
          <w:sz w:val="22"/>
          <w:szCs w:val="22"/>
        </w:rPr>
        <w:t xml:space="preserve">a </w:t>
      </w:r>
      <w:r w:rsidR="00C8166C" w:rsidRPr="004C61E4">
        <w:rPr>
          <w:rFonts w:ascii="Helvetica" w:eastAsia="Arial" w:hAnsi="Helvetica" w:cs="Arial"/>
          <w:sz w:val="22"/>
          <w:szCs w:val="22"/>
        </w:rPr>
        <w:t>let-7</w:t>
      </w:r>
      <w:r w:rsidR="00B86AE8" w:rsidRPr="004C61E4">
        <w:rPr>
          <w:rFonts w:ascii="Helvetica" w:eastAsia="Arial" w:hAnsi="Helvetica" w:cs="Arial"/>
          <w:sz w:val="22"/>
          <w:szCs w:val="22"/>
        </w:rPr>
        <w:t>a</w:t>
      </w:r>
      <w:r w:rsidR="00C8166C" w:rsidRPr="004C61E4">
        <w:rPr>
          <w:rFonts w:ascii="Helvetica" w:eastAsia="Arial" w:hAnsi="Helvetica" w:cs="Arial"/>
          <w:sz w:val="22"/>
          <w:szCs w:val="22"/>
        </w:rPr>
        <w:t xml:space="preserve"> compensatory site</w:t>
      </w:r>
      <w:r w:rsidR="00472620" w:rsidRPr="004C61E4">
        <w:rPr>
          <w:rFonts w:ascii="Helvetica" w:eastAsia="Arial" w:hAnsi="Helvetica" w:cs="Arial"/>
          <w:sz w:val="22"/>
          <w:szCs w:val="22"/>
        </w:rPr>
        <w:t xml:space="preserve"> that occurs</w:t>
      </w:r>
      <w:r w:rsidR="00453109" w:rsidRPr="004C61E4">
        <w:rPr>
          <w:rFonts w:ascii="Helvetica" w:eastAsia="Arial" w:hAnsi="Helvetica" w:cs="Arial"/>
          <w:sz w:val="22"/>
          <w:szCs w:val="22"/>
        </w:rPr>
        <w:t xml:space="preserve"> </w:t>
      </w:r>
      <w:r w:rsidR="00472620" w:rsidRPr="004C61E4">
        <w:rPr>
          <w:rFonts w:ascii="Helvetica" w:eastAsia="Arial" w:hAnsi="Helvetica" w:cs="Arial"/>
          <w:sz w:val="22"/>
          <w:szCs w:val="22"/>
        </w:rPr>
        <w:t xml:space="preserve">naturally within the 3′ UTR of </w:t>
      </w:r>
      <w:r w:rsidR="00472620" w:rsidRPr="004C61E4">
        <w:rPr>
          <w:rFonts w:ascii="Helvetica" w:eastAsia="Arial" w:hAnsi="Helvetica" w:cs="Arial"/>
          <w:i/>
          <w:sz w:val="22"/>
          <w:szCs w:val="22"/>
        </w:rPr>
        <w:t>C. elegans</w:t>
      </w:r>
      <w:r w:rsidR="00472620" w:rsidRPr="004C61E4">
        <w:rPr>
          <w:rFonts w:ascii="Helvetica" w:eastAsia="Arial" w:hAnsi="Helvetica" w:cs="Arial"/>
          <w:sz w:val="22"/>
          <w:szCs w:val="22"/>
        </w:rPr>
        <w:t xml:space="preserve"> </w:t>
      </w:r>
      <w:r w:rsidR="00472620" w:rsidRPr="004C61E4">
        <w:rPr>
          <w:rFonts w:ascii="Helvetica" w:eastAsia="Arial" w:hAnsi="Helvetica" w:cs="Arial"/>
          <w:i/>
          <w:sz w:val="22"/>
          <w:szCs w:val="22"/>
        </w:rPr>
        <w:t>lin-41</w:t>
      </w:r>
      <w:r w:rsidR="00472620" w:rsidRPr="004C61E4">
        <w:rPr>
          <w:rFonts w:ascii="Helvetica" w:eastAsia="Arial" w:hAnsi="Helvetica" w:cs="Arial"/>
          <w:sz w:val="22"/>
          <w:szCs w:val="22"/>
        </w:rPr>
        <w:t xml:space="preserve"> mRNA </w:t>
      </w:r>
      <w:r w:rsidR="00453109" w:rsidRPr="004C61E4">
        <w:rPr>
          <w:rFonts w:ascii="Helvetica" w:eastAsia="Arial" w:hAnsi="Helvetica" w:cs="Arial"/>
          <w:sz w:val="22"/>
          <w:szCs w:val="22"/>
        </w:rPr>
        <w:t>contain</w:t>
      </w:r>
      <w:r w:rsidR="00472620" w:rsidRPr="004C61E4">
        <w:rPr>
          <w:rFonts w:ascii="Helvetica" w:eastAsia="Arial" w:hAnsi="Helvetica" w:cs="Arial"/>
          <w:sz w:val="22"/>
          <w:szCs w:val="22"/>
        </w:rPr>
        <w:t>s</w:t>
      </w:r>
      <w:r w:rsidR="00453109" w:rsidRPr="004C61E4">
        <w:rPr>
          <w:rFonts w:ascii="Helvetica" w:eastAsia="Arial" w:hAnsi="Helvetica" w:cs="Arial"/>
          <w:sz w:val="22"/>
          <w:szCs w:val="22"/>
        </w:rPr>
        <w:t xml:space="preserve"> </w:t>
      </w:r>
      <w:r w:rsidR="00472620" w:rsidRPr="004C61E4">
        <w:rPr>
          <w:rFonts w:ascii="Helvetica" w:eastAsia="Arial" w:hAnsi="Helvetica" w:cs="Arial"/>
          <w:sz w:val="22"/>
          <w:szCs w:val="22"/>
        </w:rPr>
        <w:t xml:space="preserve">a </w:t>
      </w:r>
      <w:r w:rsidR="00453109" w:rsidRPr="004C61E4">
        <w:rPr>
          <w:rFonts w:ascii="Helvetica" w:eastAsia="Arial" w:hAnsi="Helvetica" w:cs="Arial"/>
          <w:sz w:val="22"/>
          <w:szCs w:val="22"/>
        </w:rPr>
        <w:t>seed mismatch</w:t>
      </w:r>
      <w:r w:rsidR="00833BA3" w:rsidRPr="004C61E4">
        <w:rPr>
          <w:rFonts w:ascii="Helvetica" w:eastAsia="Arial" w:hAnsi="Helvetica" w:cs="Arial"/>
          <w:sz w:val="22"/>
          <w:szCs w:val="22"/>
        </w:rPr>
        <w:t>, register,</w:t>
      </w:r>
      <w:r w:rsidR="00453109" w:rsidRPr="004C61E4">
        <w:rPr>
          <w:rFonts w:ascii="Helvetica" w:eastAsia="Arial" w:hAnsi="Helvetica" w:cs="Arial"/>
          <w:sz w:val="22"/>
          <w:szCs w:val="22"/>
        </w:rPr>
        <w:t xml:space="preserve"> and loop</w:t>
      </w:r>
      <w:r w:rsidR="00833BA3" w:rsidRPr="004C61E4">
        <w:rPr>
          <w:rFonts w:ascii="Helvetica" w:eastAsia="Arial" w:hAnsi="Helvetica" w:cs="Arial"/>
          <w:sz w:val="22"/>
          <w:szCs w:val="22"/>
        </w:rPr>
        <w:t xml:space="preserve"> length </w:t>
      </w:r>
      <w:r w:rsidR="00472620" w:rsidRPr="004C61E4">
        <w:rPr>
          <w:rFonts w:ascii="Helvetica" w:eastAsia="Arial" w:hAnsi="Helvetica" w:cs="Arial"/>
          <w:sz w:val="22"/>
          <w:szCs w:val="22"/>
        </w:rPr>
        <w:t>with</w:t>
      </w:r>
      <w:r w:rsidR="00C8166C" w:rsidRPr="004C61E4">
        <w:rPr>
          <w:rFonts w:ascii="Helvetica" w:eastAsia="Arial" w:hAnsi="Helvetica" w:cs="Arial"/>
          <w:sz w:val="22"/>
          <w:szCs w:val="22"/>
        </w:rPr>
        <w:t xml:space="preserve"> one of the highe</w:t>
      </w:r>
      <w:r w:rsidR="00472620" w:rsidRPr="004C61E4">
        <w:rPr>
          <w:rFonts w:ascii="Helvetica" w:eastAsia="Arial" w:hAnsi="Helvetica" w:cs="Arial"/>
          <w:sz w:val="22"/>
          <w:szCs w:val="22"/>
        </w:rPr>
        <w:t>r</w:t>
      </w:r>
      <w:r w:rsidR="00C8166C" w:rsidRPr="004C61E4">
        <w:rPr>
          <w:rFonts w:ascii="Helvetica" w:eastAsia="Arial" w:hAnsi="Helvetica" w:cs="Arial"/>
          <w:sz w:val="22"/>
          <w:szCs w:val="22"/>
        </w:rPr>
        <w:t xml:space="preserve"> </w:t>
      </w:r>
      <w:r w:rsidR="00044625" w:rsidRPr="004C61E4">
        <w:rPr>
          <w:rFonts w:ascii="Helvetica" w:eastAsia="Arial" w:hAnsi="Helvetica" w:cs="Arial"/>
          <w:sz w:val="22"/>
          <w:szCs w:val="22"/>
        </w:rPr>
        <w:t xml:space="preserve">3′-pairing </w:t>
      </w:r>
      <w:r w:rsidR="00C8166C" w:rsidRPr="004C61E4">
        <w:rPr>
          <w:rFonts w:ascii="Helvetica" w:eastAsia="Arial" w:hAnsi="Helvetica" w:cs="Arial"/>
          <w:sz w:val="22"/>
          <w:szCs w:val="22"/>
        </w:rPr>
        <w:t>affinity contributions</w:t>
      </w:r>
      <w:commentRangeEnd w:id="916"/>
      <w:r w:rsidR="00DB4BB9" w:rsidRPr="004C61E4">
        <w:rPr>
          <w:rStyle w:val="CommentReference"/>
          <w:rFonts w:ascii="Helvetica" w:hAnsi="Helvetica"/>
        </w:rPr>
        <w:commentReference w:id="916"/>
      </w:r>
      <w:r w:rsidR="00C8166C" w:rsidRPr="004C61E4">
        <w:rPr>
          <w:rFonts w:ascii="Helvetica" w:eastAsia="Arial" w:hAnsi="Helvetica" w:cs="Arial"/>
          <w:sz w:val="22"/>
          <w:szCs w:val="22"/>
        </w:rPr>
        <w:t xml:space="preserve"> (</w:t>
      </w:r>
      <w:commentRangeStart w:id="917"/>
      <w:r w:rsidR="00C8166C" w:rsidRPr="004C61E4">
        <w:rPr>
          <w:rFonts w:ascii="Helvetica" w:eastAsia="Arial" w:hAnsi="Helvetica" w:cs="Arial"/>
          <w:sz w:val="22"/>
          <w:szCs w:val="22"/>
        </w:rPr>
        <w:t xml:space="preserve">Fig </w:t>
      </w:r>
      <w:r w:rsidR="007D563A" w:rsidRPr="004C61E4">
        <w:rPr>
          <w:rFonts w:ascii="Helvetica" w:eastAsia="Arial" w:hAnsi="Helvetica" w:cs="Arial"/>
          <w:sz w:val="22"/>
          <w:szCs w:val="22"/>
        </w:rPr>
        <w:t>3D</w:t>
      </w:r>
      <w:r w:rsidR="00C8166C" w:rsidRPr="004C61E4">
        <w:rPr>
          <w:rFonts w:ascii="Helvetica" w:eastAsia="Arial" w:hAnsi="Helvetica" w:cs="Arial"/>
          <w:sz w:val="22"/>
          <w:szCs w:val="22"/>
        </w:rPr>
        <w:t xml:space="preserve">, </w:t>
      </w:r>
      <w:del w:id="918" w:author="David Bartel" w:date="2019-06-28T10:31:00Z">
        <w:r w:rsidR="00C8166C" w:rsidRPr="004C61E4" w:rsidDel="0042628A">
          <w:rPr>
            <w:rFonts w:ascii="Helvetica" w:eastAsia="Arial" w:hAnsi="Helvetica" w:cs="Arial"/>
            <w:sz w:val="22"/>
            <w:szCs w:val="22"/>
          </w:rPr>
          <w:delText>yellow asterix</w:delText>
        </w:r>
      </w:del>
      <w:ins w:id="919" w:author="David Bartel" w:date="2019-06-28T10:31:00Z">
        <w:r w:rsidR="0042628A" w:rsidRPr="004C61E4">
          <w:rPr>
            <w:rFonts w:ascii="Helvetica" w:eastAsia="Arial" w:hAnsi="Helvetica" w:cs="Arial"/>
            <w:sz w:val="22"/>
            <w:szCs w:val="22"/>
          </w:rPr>
          <w:t>bottom</w:t>
        </w:r>
      </w:ins>
      <w:r w:rsidR="00C8166C" w:rsidRPr="004C61E4">
        <w:rPr>
          <w:rFonts w:ascii="Helvetica" w:eastAsia="Arial" w:hAnsi="Helvetica" w:cs="Arial"/>
          <w:sz w:val="22"/>
          <w:szCs w:val="22"/>
        </w:rPr>
        <w:t>).</w:t>
      </w:r>
      <w:commentRangeEnd w:id="917"/>
      <w:r w:rsidR="00C8166C" w:rsidRPr="004C61E4">
        <w:rPr>
          <w:rFonts w:ascii="Helvetica" w:hAnsi="Helvetica"/>
        </w:rPr>
        <w:commentReference w:id="917"/>
      </w:r>
    </w:p>
    <w:p w14:paraId="1F6689C2" w14:textId="168DD729" w:rsidR="00CD3077" w:rsidRPr="004C61E4" w:rsidRDefault="00044625" w:rsidP="004C61E4">
      <w:pPr>
        <w:pStyle w:val="Normal1"/>
        <w:ind w:firstLine="720"/>
        <w:contextualSpacing/>
        <w:rPr>
          <w:rFonts w:ascii="Helvetica" w:eastAsia="Arial" w:hAnsi="Helvetica" w:cs="Arial"/>
          <w:sz w:val="22"/>
          <w:szCs w:val="22"/>
        </w:rPr>
      </w:pPr>
      <w:commentRangeStart w:id="920"/>
      <w:r w:rsidRPr="004C61E4">
        <w:rPr>
          <w:rFonts w:ascii="Helvetica" w:eastAsia="Arial" w:hAnsi="Helvetica" w:cs="Arial"/>
          <w:sz w:val="22"/>
          <w:szCs w:val="22"/>
        </w:rPr>
        <w:t>The strong effect of the seed-mismatch identity suggested a long-range conformational coupling allowing the pairing state at the seed region to communicate with the pairing potential at the 3′ regio</w:t>
      </w:r>
      <w:r w:rsidR="009A427D" w:rsidRPr="004C61E4">
        <w:rPr>
          <w:rFonts w:ascii="Helvetica" w:eastAsia="Arial" w:hAnsi="Helvetica" w:cs="Arial"/>
          <w:sz w:val="22"/>
          <w:szCs w:val="22"/>
        </w:rPr>
        <w:t>n. This inferred coupling is reminiscent of</w:t>
      </w:r>
      <w:ins w:id="921" w:author="Namita Bisaria" w:date="2019-06-09T12:51:00Z">
        <w:r w:rsidR="00B86AE8" w:rsidRPr="004C61E4">
          <w:rPr>
            <w:rFonts w:ascii="Helvetica" w:eastAsia="Arial" w:hAnsi="Helvetica" w:cs="Arial"/>
            <w:sz w:val="22"/>
            <w:szCs w:val="22"/>
          </w:rPr>
          <w:t xml:space="preserve"> </w:t>
        </w:r>
      </w:ins>
      <w:ins w:id="922" w:author="Namita Bisaria" w:date="2019-06-09T12:54:00Z">
        <w:r w:rsidR="00B86AE8" w:rsidRPr="004C61E4">
          <w:rPr>
            <w:rFonts w:ascii="Helvetica" w:eastAsia="Arial" w:hAnsi="Helvetica" w:cs="Arial"/>
            <w:sz w:val="22"/>
            <w:szCs w:val="22"/>
          </w:rPr>
          <w:t xml:space="preserve">mismatches between the CRISPR-Cas13a guide RNA and </w:t>
        </w:r>
      </w:ins>
      <w:ins w:id="923" w:author="Namita Bisaria" w:date="2019-06-09T12:56:00Z">
        <w:r w:rsidR="00B86AE8" w:rsidRPr="004C61E4">
          <w:rPr>
            <w:rFonts w:ascii="Helvetica" w:eastAsia="Arial" w:hAnsi="Helvetica" w:cs="Arial"/>
            <w:sz w:val="22"/>
            <w:szCs w:val="22"/>
          </w:rPr>
          <w:t>RNA</w:t>
        </w:r>
      </w:ins>
      <w:ins w:id="924" w:author="Namita Bisaria" w:date="2019-06-09T12:54:00Z">
        <w:r w:rsidR="00B86AE8" w:rsidRPr="004C61E4">
          <w:rPr>
            <w:rFonts w:ascii="Helvetica" w:eastAsia="Arial" w:hAnsi="Helvetica" w:cs="Arial"/>
            <w:sz w:val="22"/>
            <w:szCs w:val="22"/>
          </w:rPr>
          <w:t xml:space="preserve"> target having differential effects on HEPN nuclease activation </w:t>
        </w:r>
      </w:ins>
      <w:ins w:id="925" w:author="Namita Bisaria" w:date="2019-06-09T12:53:00Z">
        <w:del w:id="926" w:author="Microsoft Office User" w:date="2019-06-11T17:57:00Z">
          <w:r w:rsidR="00B86AE8" w:rsidRPr="004C61E4" w:rsidDel="00622E0E">
            <w:rPr>
              <w:rFonts w:ascii="Helvetica" w:eastAsia="Arial" w:hAnsi="Helvetica" w:cs="Arial"/>
              <w:sz w:val="22"/>
              <w:szCs w:val="22"/>
            </w:rPr>
            <w:delText>regardless of</w:delText>
          </w:r>
        </w:del>
      </w:ins>
      <w:ins w:id="927" w:author="Microsoft Office User" w:date="2019-06-11T17:57:00Z">
        <w:r w:rsidR="00622E0E" w:rsidRPr="004C61E4">
          <w:rPr>
            <w:rFonts w:ascii="Helvetica" w:eastAsia="Arial" w:hAnsi="Helvetica" w:cs="Arial"/>
            <w:sz w:val="22"/>
            <w:szCs w:val="22"/>
          </w:rPr>
          <w:t>compared to</w:t>
        </w:r>
      </w:ins>
      <w:ins w:id="928" w:author="Namita Bisaria" w:date="2019-06-09T12:53:00Z">
        <w:r w:rsidR="00B86AE8" w:rsidRPr="004C61E4">
          <w:rPr>
            <w:rFonts w:ascii="Helvetica" w:eastAsia="Arial" w:hAnsi="Helvetica" w:cs="Arial"/>
            <w:sz w:val="22"/>
            <w:szCs w:val="22"/>
          </w:rPr>
          <w:t xml:space="preserve"> their effects on binding affinity</w:t>
        </w:r>
      </w:ins>
      <w:ins w:id="929" w:author="Namita Bisaria" w:date="2019-06-09T12:59:00Z">
        <w:r w:rsidR="00F81AF8" w:rsidRPr="004C61E4">
          <w:rPr>
            <w:rFonts w:ascii="Helvetica" w:eastAsia="Arial" w:hAnsi="Helvetica" w:cs="Arial"/>
            <w:sz w:val="22"/>
            <w:szCs w:val="22"/>
          </w:rPr>
          <w:t xml:space="preserve"> (</w:t>
        </w:r>
        <w:proofErr w:type="spellStart"/>
        <w:r w:rsidR="00F81AF8" w:rsidRPr="004C61E4">
          <w:rPr>
            <w:rFonts w:ascii="Helvetica" w:eastAsia="Arial" w:hAnsi="Helvetica" w:cs="Arial"/>
            <w:sz w:val="22"/>
            <w:szCs w:val="22"/>
          </w:rPr>
          <w:t>Tambe</w:t>
        </w:r>
        <w:proofErr w:type="spellEnd"/>
        <w:r w:rsidR="00F81AF8" w:rsidRPr="004C61E4">
          <w:rPr>
            <w:rFonts w:ascii="Helvetica" w:eastAsia="Arial" w:hAnsi="Helvetica" w:cs="Arial"/>
            <w:sz w:val="22"/>
            <w:szCs w:val="22"/>
          </w:rPr>
          <w:t xml:space="preserve"> et al., 2018)</w:t>
        </w:r>
      </w:ins>
      <w:ins w:id="930" w:author="Namita Bisaria" w:date="2019-06-09T12:53:00Z">
        <w:r w:rsidR="00B86AE8" w:rsidRPr="004C61E4">
          <w:rPr>
            <w:rFonts w:ascii="Helvetica" w:eastAsia="Arial" w:hAnsi="Helvetica" w:cs="Arial"/>
            <w:sz w:val="22"/>
            <w:szCs w:val="22"/>
          </w:rPr>
          <w:t>.</w:t>
        </w:r>
      </w:ins>
      <w:del w:id="931" w:author="Namita Bisaria" w:date="2019-06-09T12:51:00Z">
        <w:r w:rsidR="009A427D" w:rsidRPr="004C61E4" w:rsidDel="00B86AE8">
          <w:rPr>
            <w:rFonts w:ascii="Helvetica" w:eastAsia="Arial" w:hAnsi="Helvetica" w:cs="Arial"/>
            <w:sz w:val="22"/>
            <w:szCs w:val="22"/>
          </w:rPr>
          <w:delText>…</w:delText>
        </w:r>
      </w:del>
      <w:r w:rsidRPr="004C61E4">
        <w:rPr>
          <w:rFonts w:ascii="Helvetica" w:eastAsia="Arial" w:hAnsi="Helvetica" w:cs="Arial"/>
          <w:sz w:val="22"/>
          <w:szCs w:val="22"/>
        </w:rPr>
        <w:t xml:space="preserve">  Structures of loaded human AGO2 with targets that pair to the miRNA seed (g2-g7, g2-g8, and g2-g9) display a change in the 3′ residues of the miRNA to be more available for pairing than without a seed-matched target (REF), suggesting there exists coordination to relay the seed-pairing state to protein residues that contact the 3′ end of the miRNA. Moreover, in the recent structure of loaded AGO2 bound to a fully complementary target, the seed conformation is slightly different, in particular at guide nucleotides 7 and 8 (REF). It is possible that the criteria for the conformational change is simply having a target bound such that any seed-match or mismatch will have an equal likelihood of promoting the conformational change of the 3′ end. In this scenario, the contribution of the 3′ pairing to overall binding affinity would be the same regardless of different amounts of seed pairing, or mismatches. On the other hand, various mismatches in the seed region may promote or inhibit this conformational change, and thus change the fraction of time the complex is competent to make 3′ base pairs. There is precedent for analogous behavior; it has been shown previously that a G-G mismatch at position 6 in the miRNA guide promote zebrafish’s Argonaute2 target cleavage reaction (Chen et al., 2017). This second model </w:t>
      </w:r>
      <w:del w:id="932" w:author="Namita Bisaria" w:date="2019-06-09T13:00:00Z">
        <w:r w:rsidRPr="004C61E4" w:rsidDel="00D63974">
          <w:rPr>
            <w:rFonts w:ascii="Helvetica" w:eastAsia="Arial" w:hAnsi="Helvetica" w:cs="Arial"/>
            <w:sz w:val="22"/>
            <w:szCs w:val="22"/>
          </w:rPr>
          <w:delText xml:space="preserve">(Fig 3A “Model 2”) </w:delText>
        </w:r>
      </w:del>
      <w:r w:rsidRPr="004C61E4">
        <w:rPr>
          <w:rFonts w:ascii="Helvetica" w:eastAsia="Arial" w:hAnsi="Helvetica" w:cs="Arial"/>
          <w:sz w:val="22"/>
          <w:szCs w:val="22"/>
        </w:rPr>
        <w:t xml:space="preserve">predicts that the contribution of 3′ pairing to overall binding affinity would be different for different </w:t>
      </w:r>
      <w:commentRangeStart w:id="933"/>
      <w:r w:rsidRPr="004C61E4">
        <w:rPr>
          <w:rFonts w:ascii="Helvetica" w:eastAsia="Arial" w:hAnsi="Helvetica" w:cs="Arial"/>
          <w:sz w:val="22"/>
          <w:szCs w:val="22"/>
        </w:rPr>
        <w:t>seed-mismatches</w:t>
      </w:r>
      <w:commentRangeEnd w:id="933"/>
      <w:r w:rsidRPr="004C61E4">
        <w:rPr>
          <w:rFonts w:ascii="Helvetica" w:hAnsi="Helvetica"/>
        </w:rPr>
        <w:commentReference w:id="933"/>
      </w:r>
      <w:r w:rsidRPr="004C61E4">
        <w:rPr>
          <w:rFonts w:ascii="Helvetica" w:eastAsia="Arial" w:hAnsi="Helvetica" w:cs="Arial"/>
          <w:sz w:val="22"/>
          <w:szCs w:val="22"/>
        </w:rPr>
        <w:t>.</w:t>
      </w:r>
      <w:commentRangeEnd w:id="920"/>
      <w:r w:rsidRPr="004C61E4">
        <w:rPr>
          <w:rStyle w:val="CommentReference"/>
          <w:rFonts w:ascii="Helvetica" w:hAnsi="Helvetica"/>
        </w:rPr>
        <w:commentReference w:id="920"/>
      </w:r>
    </w:p>
    <w:p w14:paraId="7D5E944E" w14:textId="77777777" w:rsidR="007C48E0" w:rsidRPr="004C61E4" w:rsidRDefault="007C48E0" w:rsidP="004C61E4">
      <w:pPr>
        <w:pStyle w:val="Normal1"/>
        <w:contextualSpacing/>
        <w:rPr>
          <w:ins w:id="934" w:author="David Bartel" w:date="2019-06-05T21:36:00Z"/>
          <w:rFonts w:ascii="Helvetica" w:eastAsia="Arial" w:hAnsi="Helvetica" w:cs="Arial"/>
          <w:b/>
          <w:sz w:val="22"/>
          <w:szCs w:val="22"/>
        </w:rPr>
      </w:pPr>
    </w:p>
    <w:p w14:paraId="3BBF9571" w14:textId="11BE8115" w:rsidR="00CD3077" w:rsidRPr="004C61E4" w:rsidRDefault="007C48E0"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The p</w:t>
      </w:r>
      <w:r w:rsidR="00C8166C" w:rsidRPr="004C61E4">
        <w:rPr>
          <w:rFonts w:ascii="Helvetica" w:eastAsia="Arial" w:hAnsi="Helvetica" w:cs="Arial"/>
          <w:b/>
          <w:sz w:val="22"/>
          <w:szCs w:val="22"/>
        </w:rPr>
        <w:t xml:space="preserve">referred pairing register </w:t>
      </w:r>
      <w:r w:rsidR="003B7B47" w:rsidRPr="004C61E4">
        <w:rPr>
          <w:rFonts w:ascii="Helvetica" w:eastAsia="Arial" w:hAnsi="Helvetica" w:cs="Arial"/>
          <w:b/>
          <w:sz w:val="22"/>
          <w:szCs w:val="22"/>
        </w:rPr>
        <w:t>differs for different miRNAs</w:t>
      </w:r>
      <w:r w:rsidR="00C8166C" w:rsidRPr="004C61E4">
        <w:rPr>
          <w:rFonts w:ascii="Helvetica" w:eastAsia="Arial" w:hAnsi="Helvetica" w:cs="Arial"/>
          <w:b/>
          <w:sz w:val="22"/>
          <w:szCs w:val="22"/>
        </w:rPr>
        <w:t xml:space="preserve"> </w:t>
      </w:r>
    </w:p>
    <w:p w14:paraId="5578BF01" w14:textId="577F5026" w:rsidR="006C1CA3" w:rsidRPr="004C61E4" w:rsidRDefault="006C1CA3"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Repeating the analysis of Fig 3</w:t>
      </w:r>
      <w:r w:rsidR="007D563A" w:rsidRPr="004C61E4">
        <w:rPr>
          <w:rFonts w:ascii="Helvetica" w:eastAsia="Arial" w:hAnsi="Helvetica" w:cs="Arial"/>
          <w:sz w:val="22"/>
          <w:szCs w:val="22"/>
        </w:rPr>
        <w:t>D</w:t>
      </w:r>
      <w:r w:rsidRPr="004C61E4">
        <w:rPr>
          <w:rFonts w:ascii="Helvetica" w:eastAsia="Arial" w:hAnsi="Helvetica" w:cs="Arial"/>
          <w:sz w:val="22"/>
          <w:szCs w:val="22"/>
        </w:rPr>
        <w:t xml:space="preserve"> for each of the </w:t>
      </w:r>
      <w:r w:rsidR="003B7B47" w:rsidRPr="004C61E4">
        <w:rPr>
          <w:rFonts w:ascii="Helvetica" w:eastAsia="Arial" w:hAnsi="Helvetica" w:cs="Arial"/>
          <w:sz w:val="22"/>
          <w:szCs w:val="22"/>
        </w:rPr>
        <w:t xml:space="preserve">seven possible pairing registers for a 7-nt 3′ site for let-7a revealed that </w:t>
      </w:r>
      <w:r w:rsidR="007C48E0" w:rsidRPr="004C61E4">
        <w:rPr>
          <w:rFonts w:ascii="Helvetica" w:eastAsia="Arial" w:hAnsi="Helvetica" w:cs="Arial"/>
          <w:sz w:val="22"/>
          <w:szCs w:val="22"/>
        </w:rPr>
        <w:t xml:space="preserve">the register of pairing had a dramatic effect on </w:t>
      </w:r>
      <w:r w:rsidR="003B7B47" w:rsidRPr="004C61E4">
        <w:rPr>
          <w:rFonts w:ascii="Helvetica" w:eastAsia="Arial" w:hAnsi="Helvetica" w:cs="Arial"/>
          <w:sz w:val="22"/>
          <w:szCs w:val="22"/>
        </w:rPr>
        <w:t>the affinity of compensatory pairing</w:t>
      </w:r>
      <w:r w:rsidR="007C48E0" w:rsidRPr="004C61E4">
        <w:rPr>
          <w:rFonts w:ascii="Helvetica" w:eastAsia="Arial" w:hAnsi="Helvetica" w:cs="Arial"/>
          <w:sz w:val="22"/>
          <w:szCs w:val="22"/>
        </w:rPr>
        <w:t>. This affinity</w:t>
      </w:r>
      <w:r w:rsidR="003B7B47" w:rsidRPr="004C61E4">
        <w:rPr>
          <w:rFonts w:ascii="Helvetica" w:eastAsia="Arial" w:hAnsi="Helvetica" w:cs="Arial"/>
          <w:sz w:val="22"/>
          <w:szCs w:val="22"/>
        </w:rPr>
        <w:t xml:space="preserve"> sharply diminished at register 12 and </w:t>
      </w:r>
      <w:r w:rsidR="007C48E0" w:rsidRPr="004C61E4">
        <w:rPr>
          <w:rFonts w:ascii="Helvetica" w:eastAsia="Arial" w:hAnsi="Helvetica" w:cs="Arial"/>
          <w:sz w:val="22"/>
          <w:szCs w:val="22"/>
        </w:rPr>
        <w:t>did not exceed</w:t>
      </w:r>
      <w:r w:rsidR="003B7B47" w:rsidRPr="004C61E4">
        <w:rPr>
          <w:rFonts w:ascii="Helvetica" w:eastAsia="Arial" w:hAnsi="Helvetica" w:cs="Arial"/>
          <w:sz w:val="22"/>
          <w:szCs w:val="22"/>
        </w:rPr>
        <w:t xml:space="preserve"> background levels at registers 13–16 (Fig 4</w:t>
      </w:r>
      <w:r w:rsidR="007D563A" w:rsidRPr="004C61E4">
        <w:rPr>
          <w:rFonts w:ascii="Helvetica" w:eastAsia="Arial" w:hAnsi="Helvetica" w:cs="Arial"/>
          <w:sz w:val="22"/>
          <w:szCs w:val="22"/>
        </w:rPr>
        <w:t>A</w:t>
      </w:r>
      <w:r w:rsidR="003B7B47" w:rsidRPr="004C61E4">
        <w:rPr>
          <w:rFonts w:ascii="Helvetica" w:eastAsia="Arial" w:hAnsi="Helvetica" w:cs="Arial"/>
          <w:sz w:val="22"/>
          <w:szCs w:val="22"/>
        </w:rPr>
        <w:t xml:space="preserve">, top row). </w:t>
      </w:r>
      <w:r w:rsidR="00710871" w:rsidRPr="004C61E4">
        <w:rPr>
          <w:rFonts w:ascii="Helvetica" w:eastAsia="Arial" w:hAnsi="Helvetica" w:cs="Arial"/>
          <w:sz w:val="22"/>
          <w:szCs w:val="22"/>
        </w:rPr>
        <w:t xml:space="preserve">At registers 9 and 10, </w:t>
      </w:r>
      <w:r w:rsidR="007C48E0" w:rsidRPr="004C61E4">
        <w:rPr>
          <w:rFonts w:ascii="Helvetica" w:eastAsia="Arial" w:hAnsi="Helvetica" w:cs="Arial"/>
          <w:sz w:val="22"/>
          <w:szCs w:val="22"/>
        </w:rPr>
        <w:t>affinity</w:t>
      </w:r>
      <w:r w:rsidR="00773EE5" w:rsidRPr="004C61E4">
        <w:rPr>
          <w:rFonts w:ascii="Helvetica" w:eastAsia="Arial" w:hAnsi="Helvetica" w:cs="Arial"/>
          <w:sz w:val="22"/>
          <w:szCs w:val="22"/>
        </w:rPr>
        <w:t xml:space="preserve"> of compensatory pairing was retained</w:t>
      </w:r>
      <w:r w:rsidR="003848E3" w:rsidRPr="004C61E4">
        <w:rPr>
          <w:rFonts w:ascii="Helvetica" w:eastAsia="Arial" w:hAnsi="Helvetica" w:cs="Arial"/>
          <w:sz w:val="22"/>
          <w:szCs w:val="22"/>
        </w:rPr>
        <w:t>,</w:t>
      </w:r>
      <w:r w:rsidR="00773EE5" w:rsidRPr="004C61E4">
        <w:rPr>
          <w:rFonts w:ascii="Helvetica" w:eastAsia="Arial" w:hAnsi="Helvetica" w:cs="Arial"/>
          <w:sz w:val="22"/>
          <w:szCs w:val="22"/>
        </w:rPr>
        <w:t xml:space="preserve"> although </w:t>
      </w:r>
      <w:r w:rsidR="00710871" w:rsidRPr="004C61E4">
        <w:rPr>
          <w:rFonts w:ascii="Helvetica" w:eastAsia="Arial" w:hAnsi="Helvetica" w:cs="Arial"/>
          <w:sz w:val="22"/>
          <w:szCs w:val="22"/>
        </w:rPr>
        <w:t xml:space="preserve">somewhat diminished. At register </w:t>
      </w:r>
      <w:r w:rsidR="001967F9" w:rsidRPr="004C61E4">
        <w:rPr>
          <w:rFonts w:ascii="Helvetica" w:eastAsia="Arial" w:hAnsi="Helvetica" w:cs="Arial"/>
          <w:sz w:val="22"/>
          <w:szCs w:val="22"/>
        </w:rPr>
        <w:t xml:space="preserve">9, </w:t>
      </w:r>
      <w:r w:rsidR="00710871" w:rsidRPr="004C61E4">
        <w:rPr>
          <w:rFonts w:ascii="Helvetica" w:eastAsia="Arial" w:hAnsi="Helvetica" w:cs="Arial"/>
          <w:sz w:val="22"/>
          <w:szCs w:val="22"/>
        </w:rPr>
        <w:t>two loop</w:t>
      </w:r>
      <w:r w:rsidR="001967F9" w:rsidRPr="004C61E4">
        <w:rPr>
          <w:rFonts w:ascii="Helvetica" w:eastAsia="Arial" w:hAnsi="Helvetica" w:cs="Arial"/>
          <w:sz w:val="22"/>
          <w:szCs w:val="22"/>
        </w:rPr>
        <w:t>-length</w:t>
      </w:r>
      <w:r w:rsidR="00710871" w:rsidRPr="004C61E4">
        <w:rPr>
          <w:rFonts w:ascii="Helvetica" w:eastAsia="Arial" w:hAnsi="Helvetica" w:cs="Arial"/>
          <w:sz w:val="22"/>
          <w:szCs w:val="22"/>
        </w:rPr>
        <w:t xml:space="preserve"> optima were observed, one </w:t>
      </w:r>
      <w:r w:rsidR="001967F9" w:rsidRPr="004C61E4">
        <w:rPr>
          <w:rFonts w:ascii="Helvetica" w:eastAsia="Arial" w:hAnsi="Helvetica" w:cs="Arial"/>
          <w:sz w:val="22"/>
          <w:szCs w:val="22"/>
        </w:rPr>
        <w:t xml:space="preserve">of which was </w:t>
      </w:r>
      <w:r w:rsidR="00710871" w:rsidRPr="004C61E4">
        <w:rPr>
          <w:rFonts w:ascii="Helvetica" w:eastAsia="Arial" w:hAnsi="Helvetica" w:cs="Arial"/>
          <w:sz w:val="22"/>
          <w:szCs w:val="22"/>
        </w:rPr>
        <w:t xml:space="preserve">at a loop length of 0 </w:t>
      </w:r>
      <w:proofErr w:type="spellStart"/>
      <w:r w:rsidR="00710871" w:rsidRPr="004C61E4">
        <w:rPr>
          <w:rFonts w:ascii="Helvetica" w:eastAsia="Arial" w:hAnsi="Helvetica" w:cs="Arial"/>
          <w:sz w:val="22"/>
          <w:szCs w:val="22"/>
        </w:rPr>
        <w:t>nt</w:t>
      </w:r>
      <w:proofErr w:type="spellEnd"/>
      <w:r w:rsidR="00710871" w:rsidRPr="004C61E4">
        <w:rPr>
          <w:rFonts w:ascii="Helvetica" w:eastAsia="Arial" w:hAnsi="Helvetica" w:cs="Arial"/>
          <w:sz w:val="22"/>
          <w:szCs w:val="22"/>
        </w:rPr>
        <w:t xml:space="preserve">, consistent with </w:t>
      </w:r>
      <w:r w:rsidR="001967F9" w:rsidRPr="004C61E4">
        <w:rPr>
          <w:rFonts w:ascii="Helvetica" w:eastAsia="Arial" w:hAnsi="Helvetica" w:cs="Arial"/>
          <w:sz w:val="22"/>
          <w:szCs w:val="22"/>
        </w:rPr>
        <w:t xml:space="preserve">pairing </w:t>
      </w:r>
      <w:r w:rsidR="00850FCA" w:rsidRPr="004C61E4">
        <w:rPr>
          <w:rFonts w:ascii="Helvetica" w:eastAsia="Arial" w:hAnsi="Helvetica" w:cs="Arial"/>
          <w:sz w:val="22"/>
          <w:szCs w:val="22"/>
        </w:rPr>
        <w:t>of</w:t>
      </w:r>
      <w:r w:rsidR="001967F9" w:rsidRPr="004C61E4">
        <w:rPr>
          <w:rFonts w:ascii="Helvetica" w:eastAsia="Arial" w:hAnsi="Helvetica" w:cs="Arial"/>
          <w:sz w:val="22"/>
          <w:szCs w:val="22"/>
        </w:rPr>
        <w:t xml:space="preserve"> seed and 3′ sites forming</w:t>
      </w:r>
      <w:r w:rsidR="00710871" w:rsidRPr="004C61E4">
        <w:rPr>
          <w:rFonts w:ascii="Helvetica" w:eastAsia="Arial" w:hAnsi="Helvetica" w:cs="Arial"/>
          <w:sz w:val="22"/>
          <w:szCs w:val="22"/>
        </w:rPr>
        <w:t xml:space="preserve"> a </w:t>
      </w:r>
      <w:r w:rsidR="001967F9" w:rsidRPr="004C61E4">
        <w:rPr>
          <w:rFonts w:ascii="Helvetica" w:eastAsia="Arial" w:hAnsi="Helvetica" w:cs="Arial"/>
          <w:sz w:val="22"/>
          <w:szCs w:val="22"/>
        </w:rPr>
        <w:t xml:space="preserve">single </w:t>
      </w:r>
      <w:r w:rsidR="00710871" w:rsidRPr="004C61E4">
        <w:rPr>
          <w:rFonts w:ascii="Helvetica" w:eastAsia="Arial" w:hAnsi="Helvetica" w:cs="Arial"/>
          <w:sz w:val="22"/>
          <w:szCs w:val="22"/>
        </w:rPr>
        <w:t>contiguous helix</w:t>
      </w:r>
      <w:r w:rsidR="001967F9" w:rsidRPr="004C61E4">
        <w:rPr>
          <w:rFonts w:ascii="Helvetica" w:eastAsia="Arial" w:hAnsi="Helvetica" w:cs="Arial"/>
          <w:sz w:val="22"/>
          <w:szCs w:val="22"/>
        </w:rPr>
        <w:t xml:space="preserve">.  However, </w:t>
      </w:r>
      <w:r w:rsidR="007C48E0" w:rsidRPr="004C61E4">
        <w:rPr>
          <w:rFonts w:ascii="Helvetica" w:eastAsia="Arial" w:hAnsi="Helvetica" w:cs="Arial"/>
          <w:sz w:val="22"/>
          <w:szCs w:val="22"/>
        </w:rPr>
        <w:t>in the context of</w:t>
      </w:r>
      <w:r w:rsidR="001967F9" w:rsidRPr="004C61E4">
        <w:rPr>
          <w:rFonts w:ascii="Helvetica" w:eastAsia="Arial" w:hAnsi="Helvetica" w:cs="Arial"/>
          <w:sz w:val="22"/>
          <w:szCs w:val="22"/>
        </w:rPr>
        <w:t xml:space="preserve"> most seed mismatches, the optimum</w:t>
      </w:r>
      <w:r w:rsidR="007C48E0" w:rsidRPr="004C61E4">
        <w:rPr>
          <w:rFonts w:ascii="Helvetica" w:eastAsia="Arial" w:hAnsi="Helvetica" w:cs="Arial"/>
          <w:sz w:val="22"/>
          <w:szCs w:val="22"/>
        </w:rPr>
        <w:t xml:space="preserve"> that</w:t>
      </w:r>
      <w:r w:rsidR="001967F9" w:rsidRPr="004C61E4">
        <w:rPr>
          <w:rFonts w:ascii="Helvetica" w:eastAsia="Arial" w:hAnsi="Helvetica" w:cs="Arial"/>
          <w:sz w:val="22"/>
          <w:szCs w:val="22"/>
        </w:rPr>
        <w:t xml:space="preserve"> occurred at a loop length of 2 </w:t>
      </w:r>
      <w:proofErr w:type="spellStart"/>
      <w:r w:rsidR="001967F9" w:rsidRPr="004C61E4">
        <w:rPr>
          <w:rFonts w:ascii="Helvetica" w:eastAsia="Arial" w:hAnsi="Helvetica" w:cs="Arial"/>
          <w:sz w:val="22"/>
          <w:szCs w:val="22"/>
        </w:rPr>
        <w:t>nt</w:t>
      </w:r>
      <w:proofErr w:type="spellEnd"/>
      <w:r w:rsidR="001967F9" w:rsidRPr="004C61E4">
        <w:rPr>
          <w:rFonts w:ascii="Helvetica" w:eastAsia="Arial" w:hAnsi="Helvetica" w:cs="Arial"/>
          <w:sz w:val="22"/>
          <w:szCs w:val="22"/>
        </w:rPr>
        <w:t xml:space="preserve"> was somewhat </w:t>
      </w:r>
      <w:r w:rsidR="007C48E0" w:rsidRPr="004C61E4">
        <w:rPr>
          <w:rFonts w:ascii="Helvetica" w:eastAsia="Arial" w:hAnsi="Helvetica" w:cs="Arial"/>
          <w:sz w:val="22"/>
          <w:szCs w:val="22"/>
        </w:rPr>
        <w:t>more favorable</w:t>
      </w:r>
      <w:r w:rsidR="001967F9" w:rsidRPr="004C61E4">
        <w:rPr>
          <w:rFonts w:ascii="Helvetica" w:eastAsia="Arial" w:hAnsi="Helvetica" w:cs="Arial"/>
          <w:sz w:val="22"/>
          <w:szCs w:val="22"/>
        </w:rPr>
        <w:t xml:space="preserve">, implying </w:t>
      </w:r>
      <w:r w:rsidR="00050E3D" w:rsidRPr="004C61E4">
        <w:rPr>
          <w:rFonts w:ascii="Helvetica" w:eastAsia="Arial" w:hAnsi="Helvetica" w:cs="Arial"/>
          <w:sz w:val="22"/>
          <w:szCs w:val="22"/>
        </w:rPr>
        <w:t>preference for</w:t>
      </w:r>
      <w:r w:rsidR="001967F9" w:rsidRPr="004C61E4">
        <w:rPr>
          <w:rFonts w:ascii="Helvetica" w:eastAsia="Arial" w:hAnsi="Helvetica" w:cs="Arial"/>
          <w:sz w:val="22"/>
          <w:szCs w:val="22"/>
        </w:rPr>
        <w:t xml:space="preserve"> </w:t>
      </w:r>
      <w:r w:rsidR="00050E3D" w:rsidRPr="004C61E4">
        <w:rPr>
          <w:rFonts w:ascii="Helvetica" w:eastAsia="Arial" w:hAnsi="Helvetica" w:cs="Arial"/>
          <w:sz w:val="22"/>
          <w:szCs w:val="22"/>
        </w:rPr>
        <w:t>non-contiguous pairing.</w:t>
      </w:r>
      <w:r w:rsidR="003848E3" w:rsidRPr="004C61E4">
        <w:rPr>
          <w:rFonts w:ascii="Helvetica" w:eastAsia="Arial" w:hAnsi="Helvetica" w:cs="Arial"/>
          <w:sz w:val="22"/>
          <w:szCs w:val="22"/>
        </w:rPr>
        <w:t xml:space="preserve"> Indeed, even at a loop length of 0 </w:t>
      </w:r>
      <w:proofErr w:type="spellStart"/>
      <w:r w:rsidR="003848E3" w:rsidRPr="004C61E4">
        <w:rPr>
          <w:rFonts w:ascii="Helvetica" w:eastAsia="Arial" w:hAnsi="Helvetica" w:cs="Arial"/>
          <w:sz w:val="22"/>
          <w:szCs w:val="22"/>
        </w:rPr>
        <w:t>nt</w:t>
      </w:r>
      <w:proofErr w:type="spellEnd"/>
      <w:r w:rsidR="003848E3" w:rsidRPr="004C61E4">
        <w:rPr>
          <w:rFonts w:ascii="Helvetica" w:eastAsia="Arial" w:hAnsi="Helvetica" w:cs="Arial"/>
          <w:sz w:val="22"/>
          <w:szCs w:val="22"/>
        </w:rPr>
        <w:t xml:space="preserve"> the potential pairing at positions 9 and 10 might not form</w:t>
      </w:r>
      <w:r w:rsidR="007C48E0" w:rsidRPr="004C61E4">
        <w:rPr>
          <w:rFonts w:ascii="Helvetica" w:eastAsia="Arial" w:hAnsi="Helvetica" w:cs="Arial"/>
          <w:sz w:val="22"/>
          <w:szCs w:val="22"/>
        </w:rPr>
        <w:t xml:space="preserve">, as indicated by the similar affinities observed </w:t>
      </w:r>
      <w:r w:rsidR="007970EB" w:rsidRPr="004C61E4">
        <w:rPr>
          <w:rFonts w:ascii="Helvetica" w:eastAsia="Arial" w:hAnsi="Helvetica" w:cs="Arial"/>
          <w:sz w:val="22"/>
          <w:szCs w:val="22"/>
        </w:rPr>
        <w:t>at this loop length when substituting a U for the A at target position 9 (</w:t>
      </w:r>
      <w:commentRangeStart w:id="935"/>
      <w:r w:rsidR="007970EB" w:rsidRPr="004C61E4">
        <w:rPr>
          <w:rFonts w:ascii="Helvetica" w:eastAsia="Arial" w:hAnsi="Helvetica" w:cs="Arial"/>
          <w:sz w:val="22"/>
          <w:szCs w:val="22"/>
        </w:rPr>
        <w:t>Fig SX</w:t>
      </w:r>
      <w:commentRangeEnd w:id="935"/>
      <w:r w:rsidR="007970EB" w:rsidRPr="004C61E4">
        <w:rPr>
          <w:rStyle w:val="CommentReference"/>
          <w:rFonts w:ascii="Helvetica" w:hAnsi="Helvetica"/>
        </w:rPr>
        <w:commentReference w:id="935"/>
      </w:r>
      <w:r w:rsidR="007970EB" w:rsidRPr="004C61E4">
        <w:rPr>
          <w:rFonts w:ascii="Helvetica" w:eastAsia="Arial" w:hAnsi="Helvetica" w:cs="Arial"/>
          <w:sz w:val="22"/>
          <w:szCs w:val="22"/>
        </w:rPr>
        <w:t>)</w:t>
      </w:r>
      <w:r w:rsidR="003848E3" w:rsidRPr="004C61E4">
        <w:rPr>
          <w:rFonts w:ascii="Helvetica" w:eastAsia="Arial" w:hAnsi="Helvetica" w:cs="Arial"/>
          <w:sz w:val="22"/>
          <w:szCs w:val="22"/>
        </w:rPr>
        <w:t xml:space="preserve">. </w:t>
      </w:r>
      <w:r w:rsidR="007970EB" w:rsidRPr="004C61E4">
        <w:rPr>
          <w:rFonts w:ascii="Helvetica" w:eastAsia="Arial" w:hAnsi="Helvetica" w:cs="Arial"/>
          <w:sz w:val="22"/>
          <w:szCs w:val="22"/>
        </w:rPr>
        <w:t>This apparent lack of pairing to miRNA position 9 indicates that</w:t>
      </w:r>
      <w:r w:rsidR="00850FCA" w:rsidRPr="004C61E4">
        <w:rPr>
          <w:rFonts w:ascii="Helvetica" w:eastAsia="Arial" w:hAnsi="Helvetica" w:cs="Arial"/>
          <w:sz w:val="22"/>
          <w:szCs w:val="22"/>
        </w:rPr>
        <w:t>,</w:t>
      </w:r>
      <w:r w:rsidR="007970EB" w:rsidRPr="004C61E4">
        <w:rPr>
          <w:rFonts w:ascii="Helvetica" w:eastAsia="Arial" w:hAnsi="Helvetica" w:cs="Arial"/>
          <w:sz w:val="22"/>
          <w:szCs w:val="22"/>
        </w:rPr>
        <w:t xml:space="preserve"> as with the miRNA 3′ terminal nucleotides, the energetic costs of displacing favorable contacts </w:t>
      </w:r>
      <w:r w:rsidR="00850FCA" w:rsidRPr="004C61E4">
        <w:rPr>
          <w:rFonts w:ascii="Helvetica" w:eastAsia="Arial" w:hAnsi="Helvetica" w:cs="Arial"/>
          <w:sz w:val="22"/>
          <w:szCs w:val="22"/>
        </w:rPr>
        <w:t xml:space="preserve">and </w:t>
      </w:r>
      <w:r w:rsidR="007970EB" w:rsidRPr="004C61E4">
        <w:rPr>
          <w:rFonts w:ascii="Helvetica" w:eastAsia="Arial" w:hAnsi="Helvetica" w:cs="Arial"/>
          <w:sz w:val="22"/>
          <w:szCs w:val="22"/>
        </w:rPr>
        <w:t xml:space="preserve">undergoing conformational changes prevent stable pairing to </w:t>
      </w:r>
      <w:r w:rsidR="00850FCA" w:rsidRPr="004C61E4">
        <w:rPr>
          <w:rFonts w:ascii="Helvetica" w:eastAsia="Arial" w:hAnsi="Helvetica" w:cs="Arial"/>
          <w:sz w:val="22"/>
          <w:szCs w:val="22"/>
        </w:rPr>
        <w:t>miRNA</w:t>
      </w:r>
      <w:r w:rsidR="007970EB" w:rsidRPr="004C61E4">
        <w:rPr>
          <w:rFonts w:ascii="Helvetica" w:eastAsia="Arial" w:hAnsi="Helvetica" w:cs="Arial"/>
          <w:sz w:val="22"/>
          <w:szCs w:val="22"/>
        </w:rPr>
        <w:t xml:space="preserve"> nucleotide</w:t>
      </w:r>
      <w:r w:rsidR="00850FCA" w:rsidRPr="004C61E4">
        <w:rPr>
          <w:rFonts w:ascii="Helvetica" w:eastAsia="Arial" w:hAnsi="Helvetica" w:cs="Arial"/>
          <w:sz w:val="22"/>
          <w:szCs w:val="22"/>
        </w:rPr>
        <w:t xml:space="preserve"> 9</w:t>
      </w:r>
      <w:r w:rsidR="007970EB" w:rsidRPr="004C61E4">
        <w:rPr>
          <w:rFonts w:ascii="Helvetica" w:eastAsia="Arial" w:hAnsi="Helvetica" w:cs="Arial"/>
          <w:sz w:val="22"/>
          <w:szCs w:val="22"/>
        </w:rPr>
        <w:t>.</w:t>
      </w:r>
    </w:p>
    <w:p w14:paraId="347907E4" w14:textId="4A32B413" w:rsidR="0052675B" w:rsidRPr="004C61E4" w:rsidRDefault="007970EB"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The optimal register for 3′ pairing to let-7a, occurring at miRNA nucleotides 11–</w:t>
      </w:r>
      <w:r w:rsidR="009C64ED" w:rsidRPr="004C61E4">
        <w:rPr>
          <w:rFonts w:ascii="Helvetica" w:eastAsia="Arial" w:hAnsi="Helvetica" w:cs="Arial"/>
          <w:sz w:val="22"/>
          <w:szCs w:val="22"/>
        </w:rPr>
        <w:t>17</w:t>
      </w:r>
      <w:r w:rsidR="007D563A" w:rsidRPr="004C61E4">
        <w:rPr>
          <w:rFonts w:ascii="Helvetica" w:eastAsia="Arial" w:hAnsi="Helvetica" w:cs="Arial"/>
          <w:sz w:val="22"/>
          <w:szCs w:val="22"/>
        </w:rPr>
        <w:t xml:space="preserve"> (Fig 4B)</w:t>
      </w:r>
      <w:r w:rsidR="009C64ED" w:rsidRPr="004C61E4">
        <w:rPr>
          <w:rFonts w:ascii="Helvetica" w:eastAsia="Arial" w:hAnsi="Helvetica" w:cs="Arial"/>
          <w:sz w:val="22"/>
          <w:szCs w:val="22"/>
        </w:rPr>
        <w:t xml:space="preserve">, was </w:t>
      </w:r>
      <w:r w:rsidR="00850FCA" w:rsidRPr="004C61E4">
        <w:rPr>
          <w:rFonts w:ascii="Helvetica" w:eastAsia="Arial" w:hAnsi="Helvetica" w:cs="Arial"/>
          <w:sz w:val="22"/>
          <w:szCs w:val="22"/>
        </w:rPr>
        <w:t>somewhat offset from</w:t>
      </w:r>
      <w:r w:rsidR="009C64ED" w:rsidRPr="004C61E4">
        <w:rPr>
          <w:rFonts w:ascii="Helvetica" w:eastAsia="Arial" w:hAnsi="Helvetica" w:cs="Arial"/>
          <w:sz w:val="22"/>
          <w:szCs w:val="22"/>
        </w:rPr>
        <w:t xml:space="preserve"> the optimal register previously determined from the repression and conservation data, which centered on miRNA nucleotides 13–18 (Fig. 1A) (REF</w:t>
      </w:r>
      <w:r w:rsidR="00C8166C" w:rsidRPr="004C61E4">
        <w:rPr>
          <w:rFonts w:ascii="Helvetica" w:eastAsia="Arial" w:hAnsi="Helvetica" w:cs="Arial"/>
          <w:sz w:val="22"/>
          <w:szCs w:val="22"/>
        </w:rPr>
        <w:t xml:space="preserve"> </w:t>
      </w:r>
      <w:proofErr w:type="spellStart"/>
      <w:r w:rsidR="00C8166C" w:rsidRPr="004C61E4">
        <w:rPr>
          <w:rFonts w:ascii="Helvetica" w:eastAsia="Arial" w:hAnsi="Helvetica" w:cs="Arial"/>
          <w:sz w:val="22"/>
          <w:szCs w:val="22"/>
        </w:rPr>
        <w:t>Grimson</w:t>
      </w:r>
      <w:proofErr w:type="spellEnd"/>
      <w:r w:rsidR="009C64ED" w:rsidRPr="004C61E4">
        <w:rPr>
          <w:rFonts w:ascii="Helvetica" w:eastAsia="Arial" w:hAnsi="Helvetica" w:cs="Arial"/>
          <w:sz w:val="22"/>
          <w:szCs w:val="22"/>
        </w:rPr>
        <w:t>)</w:t>
      </w:r>
      <w:r w:rsidR="00C8166C" w:rsidRPr="004C61E4">
        <w:rPr>
          <w:rFonts w:ascii="Helvetica" w:eastAsia="Arial" w:hAnsi="Helvetica" w:cs="Arial"/>
          <w:sz w:val="22"/>
          <w:szCs w:val="22"/>
        </w:rPr>
        <w:t>.</w:t>
      </w:r>
      <w:r w:rsidR="009C64ED" w:rsidRPr="004C61E4">
        <w:rPr>
          <w:rFonts w:ascii="Helvetica" w:eastAsia="Arial" w:hAnsi="Helvetica" w:cs="Arial"/>
          <w:sz w:val="22"/>
          <w:szCs w:val="22"/>
        </w:rPr>
        <w:t xml:space="preserve"> Because the previous analys</w:t>
      </w:r>
      <w:r w:rsidR="00850FCA" w:rsidRPr="004C61E4">
        <w:rPr>
          <w:rFonts w:ascii="Helvetica" w:eastAsia="Arial" w:hAnsi="Helvetica" w:cs="Arial"/>
          <w:sz w:val="22"/>
          <w:szCs w:val="22"/>
        </w:rPr>
        <w:t>e</w:t>
      </w:r>
      <w:r w:rsidR="009C64ED" w:rsidRPr="004C61E4">
        <w:rPr>
          <w:rFonts w:ascii="Helvetica" w:eastAsia="Arial" w:hAnsi="Helvetica" w:cs="Arial"/>
          <w:sz w:val="22"/>
          <w:szCs w:val="22"/>
        </w:rPr>
        <w:t xml:space="preserve">s </w:t>
      </w:r>
      <w:r w:rsidR="00C8166C" w:rsidRPr="004C61E4">
        <w:rPr>
          <w:rFonts w:ascii="Helvetica" w:eastAsia="Arial" w:hAnsi="Helvetica" w:cs="Arial"/>
          <w:sz w:val="22"/>
          <w:szCs w:val="22"/>
        </w:rPr>
        <w:t>pool</w:t>
      </w:r>
      <w:r w:rsidR="009C64ED" w:rsidRPr="004C61E4">
        <w:rPr>
          <w:rFonts w:ascii="Helvetica" w:eastAsia="Arial" w:hAnsi="Helvetica" w:cs="Arial"/>
          <w:sz w:val="22"/>
          <w:szCs w:val="22"/>
        </w:rPr>
        <w:t xml:space="preserve">ed data from multiple miRNAs, and </w:t>
      </w:r>
      <w:r w:rsidR="009C64ED" w:rsidRPr="004C61E4">
        <w:rPr>
          <w:rFonts w:ascii="Helvetica" w:eastAsia="Arial" w:hAnsi="Helvetica" w:cs="Arial"/>
          <w:sz w:val="22"/>
          <w:szCs w:val="22"/>
        </w:rPr>
        <w:lastRenderedPageBreak/>
        <w:t>because different miRNAs can have diverse</w:t>
      </w:r>
      <w:r w:rsidR="002A521B" w:rsidRPr="004C61E4">
        <w:rPr>
          <w:rFonts w:ascii="Helvetica" w:eastAsia="Arial" w:hAnsi="Helvetica" w:cs="Arial"/>
          <w:sz w:val="22"/>
          <w:szCs w:val="22"/>
        </w:rPr>
        <w:t xml:space="preserve"> site-type</w:t>
      </w:r>
      <w:r w:rsidR="009C64ED" w:rsidRPr="004C61E4">
        <w:rPr>
          <w:rFonts w:ascii="Helvetica" w:eastAsia="Arial" w:hAnsi="Helvetica" w:cs="Arial"/>
          <w:sz w:val="22"/>
          <w:szCs w:val="22"/>
        </w:rPr>
        <w:t xml:space="preserve"> preferences</w:t>
      </w:r>
      <w:r w:rsidR="002A521B" w:rsidRPr="004C61E4">
        <w:rPr>
          <w:rFonts w:ascii="Helvetica" w:eastAsia="Arial" w:hAnsi="Helvetica" w:cs="Arial"/>
          <w:sz w:val="22"/>
          <w:szCs w:val="22"/>
        </w:rPr>
        <w:t xml:space="preserve"> (</w:t>
      </w:r>
      <w:proofErr w:type="spellStart"/>
      <w:r w:rsidR="002A521B" w:rsidRPr="004C61E4">
        <w:rPr>
          <w:rFonts w:ascii="Helvetica" w:eastAsia="Arial" w:hAnsi="Helvetica" w:cs="Arial"/>
          <w:sz w:val="22"/>
          <w:szCs w:val="22"/>
        </w:rPr>
        <w:t>McGearyREF</w:t>
      </w:r>
      <w:proofErr w:type="spellEnd"/>
      <w:r w:rsidR="002A521B" w:rsidRPr="004C61E4">
        <w:rPr>
          <w:rFonts w:ascii="Helvetica" w:eastAsia="Arial" w:hAnsi="Helvetica" w:cs="Arial"/>
          <w:sz w:val="22"/>
          <w:szCs w:val="22"/>
        </w:rPr>
        <w:t>),</w:t>
      </w:r>
      <w:r w:rsidR="009C64ED" w:rsidRPr="004C61E4">
        <w:rPr>
          <w:rFonts w:ascii="Helvetica" w:eastAsia="Arial" w:hAnsi="Helvetica" w:cs="Arial"/>
          <w:sz w:val="22"/>
          <w:szCs w:val="22"/>
        </w:rPr>
        <w:t xml:space="preserve"> we </w:t>
      </w:r>
      <w:r w:rsidR="002A521B" w:rsidRPr="004C61E4">
        <w:rPr>
          <w:rFonts w:ascii="Helvetica" w:eastAsia="Arial" w:hAnsi="Helvetica" w:cs="Arial"/>
          <w:sz w:val="22"/>
          <w:szCs w:val="22"/>
        </w:rPr>
        <w:t>acquired the 3′</w:t>
      </w:r>
      <w:r w:rsidR="0052675B" w:rsidRPr="004C61E4">
        <w:rPr>
          <w:rFonts w:ascii="Helvetica" w:eastAsia="Arial" w:hAnsi="Helvetica" w:cs="Arial"/>
          <w:sz w:val="22"/>
          <w:szCs w:val="22"/>
        </w:rPr>
        <w:t>-</w:t>
      </w:r>
      <w:r w:rsidR="002A521B" w:rsidRPr="004C61E4">
        <w:rPr>
          <w:rFonts w:ascii="Helvetica" w:eastAsia="Arial" w:hAnsi="Helvetica" w:cs="Arial"/>
          <w:sz w:val="22"/>
          <w:szCs w:val="22"/>
        </w:rPr>
        <w:t xml:space="preserve">pairing profiles of </w:t>
      </w:r>
      <w:r w:rsidR="00C8166C" w:rsidRPr="004C61E4">
        <w:rPr>
          <w:rFonts w:ascii="Helvetica" w:eastAsia="Arial" w:hAnsi="Helvetica" w:cs="Arial"/>
          <w:sz w:val="22"/>
          <w:szCs w:val="22"/>
        </w:rPr>
        <w:t>two other miRNAs, miR-1 and miR-155</w:t>
      </w:r>
      <w:r w:rsidR="00E86D41" w:rsidRPr="004C61E4">
        <w:rPr>
          <w:rFonts w:ascii="Helvetica" w:eastAsia="Arial" w:hAnsi="Helvetica" w:cs="Arial"/>
          <w:sz w:val="22"/>
          <w:szCs w:val="22"/>
        </w:rPr>
        <w:t>, for comparison to the let-7a profiles</w:t>
      </w:r>
      <w:r w:rsidR="002A521B" w:rsidRPr="004C61E4">
        <w:rPr>
          <w:rFonts w:ascii="Helvetica" w:eastAsia="Arial" w:hAnsi="Helvetica" w:cs="Arial"/>
          <w:sz w:val="22"/>
          <w:szCs w:val="22"/>
        </w:rPr>
        <w:t xml:space="preserve">. As with let-7a, we synthesized </w:t>
      </w:r>
      <w:r w:rsidR="00850FCA" w:rsidRPr="004C61E4">
        <w:rPr>
          <w:rFonts w:ascii="Helvetica" w:eastAsia="Arial" w:hAnsi="Helvetica" w:cs="Arial"/>
          <w:sz w:val="22"/>
          <w:szCs w:val="22"/>
        </w:rPr>
        <w:t xml:space="preserve">programed </w:t>
      </w:r>
      <w:r w:rsidR="002A521B" w:rsidRPr="004C61E4">
        <w:rPr>
          <w:rFonts w:ascii="Helvetica" w:eastAsia="Arial" w:hAnsi="Helvetica" w:cs="Arial"/>
          <w:sz w:val="22"/>
          <w:szCs w:val="22"/>
        </w:rPr>
        <w:t xml:space="preserve">libraries </w:t>
      </w:r>
      <w:r w:rsidR="00850FCA" w:rsidRPr="004C61E4">
        <w:rPr>
          <w:rFonts w:ascii="Helvetica" w:eastAsia="Arial" w:hAnsi="Helvetica" w:cs="Arial"/>
          <w:sz w:val="22"/>
          <w:szCs w:val="22"/>
        </w:rPr>
        <w:t>enriched for</w:t>
      </w:r>
      <w:r w:rsidR="002A521B" w:rsidRPr="004C61E4">
        <w:rPr>
          <w:rFonts w:ascii="Helvetica" w:eastAsia="Arial" w:hAnsi="Helvetica" w:cs="Arial"/>
          <w:sz w:val="22"/>
          <w:szCs w:val="22"/>
        </w:rPr>
        <w:t xml:space="preserve"> all possible single-nucleotide seed mismatches at positions 2–7, performed AGO-RBNS, </w:t>
      </w:r>
      <w:r w:rsidR="00BD026B" w:rsidRPr="004C61E4">
        <w:rPr>
          <w:rFonts w:ascii="Helvetica" w:eastAsia="Arial" w:hAnsi="Helvetica" w:cs="Arial"/>
          <w:sz w:val="22"/>
          <w:szCs w:val="22"/>
        </w:rPr>
        <w:t xml:space="preserve">and </w:t>
      </w:r>
      <w:r w:rsidR="002A521B" w:rsidRPr="004C61E4">
        <w:rPr>
          <w:rFonts w:ascii="Helvetica" w:eastAsia="Arial" w:hAnsi="Helvetica" w:cs="Arial"/>
          <w:sz w:val="22"/>
          <w:szCs w:val="22"/>
        </w:rPr>
        <w:t xml:space="preserve">calculated </w:t>
      </w:r>
      <w:r w:rsidR="002A521B" w:rsidRPr="004C61E4">
        <w:rPr>
          <w:rFonts w:ascii="Helvetica" w:eastAsia="Arial" w:hAnsi="Helvetica" w:cs="Arial"/>
          <w:i/>
          <w:sz w:val="22"/>
          <w:szCs w:val="22"/>
        </w:rPr>
        <w:t>K</w:t>
      </w:r>
      <w:r w:rsidR="002A521B" w:rsidRPr="004C61E4">
        <w:rPr>
          <w:rFonts w:ascii="Helvetica" w:eastAsia="Arial" w:hAnsi="Helvetica" w:cs="Arial"/>
          <w:sz w:val="22"/>
          <w:szCs w:val="22"/>
          <w:vertAlign w:val="subscript"/>
        </w:rPr>
        <w:t>D, Rel</w:t>
      </w:r>
      <w:r w:rsidR="002A521B" w:rsidRPr="004C61E4">
        <w:rPr>
          <w:rFonts w:ascii="Helvetica" w:eastAsia="Arial" w:hAnsi="Helvetica" w:cs="Arial"/>
          <w:sz w:val="22"/>
          <w:szCs w:val="22"/>
        </w:rPr>
        <w:t xml:space="preserve"> values </w:t>
      </w:r>
      <w:r w:rsidR="00BD026B" w:rsidRPr="004C61E4">
        <w:rPr>
          <w:rFonts w:ascii="Helvetica" w:eastAsia="Arial" w:hAnsi="Helvetica" w:cs="Arial"/>
          <w:sz w:val="22"/>
          <w:szCs w:val="22"/>
        </w:rPr>
        <w:t xml:space="preserve">for 7-nt 3′ sites in all possible registers, over a </w:t>
      </w:r>
      <w:r w:rsidR="00E86D41" w:rsidRPr="004C61E4">
        <w:rPr>
          <w:rFonts w:ascii="Helvetica" w:eastAsia="Arial" w:hAnsi="Helvetica" w:cs="Arial"/>
          <w:sz w:val="22"/>
          <w:szCs w:val="22"/>
        </w:rPr>
        <w:t xml:space="preserve">0–16-nt </w:t>
      </w:r>
      <w:r w:rsidR="00BD026B" w:rsidRPr="004C61E4">
        <w:rPr>
          <w:rFonts w:ascii="Helvetica" w:eastAsia="Arial" w:hAnsi="Helvetica" w:cs="Arial"/>
          <w:sz w:val="22"/>
          <w:szCs w:val="22"/>
        </w:rPr>
        <w:t>range of loop lengths, in the context of each of the 18 seed mismatches</w:t>
      </w:r>
      <w:r w:rsidR="002A521B" w:rsidRPr="004C61E4">
        <w:rPr>
          <w:rFonts w:ascii="Helvetica" w:eastAsia="Arial" w:hAnsi="Helvetica" w:cs="Arial"/>
          <w:sz w:val="22"/>
          <w:szCs w:val="22"/>
        </w:rPr>
        <w:t>.</w:t>
      </w:r>
      <w:r w:rsidR="00BD026B" w:rsidRPr="004C61E4">
        <w:rPr>
          <w:rFonts w:ascii="Helvetica" w:eastAsia="Arial" w:hAnsi="Helvetica" w:cs="Arial"/>
          <w:sz w:val="22"/>
          <w:szCs w:val="22"/>
        </w:rPr>
        <w:t xml:space="preserve">  </w:t>
      </w:r>
      <w:r w:rsidR="00E86D41" w:rsidRPr="004C61E4">
        <w:rPr>
          <w:rFonts w:ascii="Helvetica" w:eastAsia="Arial" w:hAnsi="Helvetica" w:cs="Arial"/>
          <w:sz w:val="22"/>
          <w:szCs w:val="22"/>
        </w:rPr>
        <w:t>Normalizing for the contribution of the mismatched seed sites</w:t>
      </w:r>
      <w:r w:rsidR="0052675B" w:rsidRPr="004C61E4">
        <w:rPr>
          <w:rFonts w:ascii="Helvetica" w:eastAsia="Arial" w:hAnsi="Helvetica" w:cs="Arial"/>
          <w:sz w:val="22"/>
          <w:szCs w:val="22"/>
        </w:rPr>
        <w:t xml:space="preserve"> </w:t>
      </w:r>
      <w:r w:rsidR="00E86D41" w:rsidRPr="004C61E4">
        <w:rPr>
          <w:rFonts w:ascii="Helvetica" w:eastAsia="Arial" w:hAnsi="Helvetica" w:cs="Arial"/>
          <w:sz w:val="22"/>
          <w:szCs w:val="22"/>
        </w:rPr>
        <w:t>yielded 3′-</w:t>
      </w:r>
      <w:r w:rsidR="0052675B" w:rsidRPr="004C61E4">
        <w:rPr>
          <w:rFonts w:ascii="Helvetica" w:eastAsia="Arial" w:hAnsi="Helvetica" w:cs="Arial"/>
          <w:sz w:val="22"/>
          <w:szCs w:val="22"/>
        </w:rPr>
        <w:t>pairing profiles</w:t>
      </w:r>
      <w:r w:rsidR="00E86D41" w:rsidRPr="004C61E4">
        <w:rPr>
          <w:rFonts w:ascii="Helvetica" w:eastAsia="Arial" w:hAnsi="Helvetica" w:cs="Arial"/>
          <w:sz w:val="22"/>
          <w:szCs w:val="22"/>
        </w:rPr>
        <w:t xml:space="preserve"> </w:t>
      </w:r>
      <w:r w:rsidR="00D34DAF" w:rsidRPr="004C61E4">
        <w:rPr>
          <w:rFonts w:ascii="Helvetica" w:eastAsia="Arial" w:hAnsi="Helvetica" w:cs="Arial"/>
          <w:sz w:val="22"/>
          <w:szCs w:val="22"/>
        </w:rPr>
        <w:t>at each register</w:t>
      </w:r>
      <w:r w:rsidR="0052675B" w:rsidRPr="004C61E4">
        <w:rPr>
          <w:rFonts w:ascii="Helvetica" w:eastAsia="Arial" w:hAnsi="Helvetica" w:cs="Arial"/>
          <w:sz w:val="22"/>
          <w:szCs w:val="22"/>
        </w:rPr>
        <w:t xml:space="preserve"> (Fig 4A).</w:t>
      </w:r>
      <w:r w:rsidR="00E86D41" w:rsidRPr="004C61E4">
        <w:rPr>
          <w:rFonts w:ascii="Helvetica" w:eastAsia="Arial" w:hAnsi="Helvetica" w:cs="Arial"/>
          <w:sz w:val="22"/>
          <w:szCs w:val="22"/>
        </w:rPr>
        <w:t xml:space="preserve"> </w:t>
      </w:r>
    </w:p>
    <w:p w14:paraId="1A96279E" w14:textId="7B62BD36" w:rsidR="00BD1727" w:rsidRPr="004C61E4" w:rsidRDefault="00885223"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Clear evidence for stabilizing 3′ pairing was observed for miR-1 at registers 11–13 and for miR-155 at registers 10–13 and 15–17</w:t>
      </w:r>
      <w:r w:rsidR="00E67153" w:rsidRPr="004C61E4">
        <w:rPr>
          <w:rFonts w:ascii="Helvetica" w:eastAsia="Arial" w:hAnsi="Helvetica" w:cs="Arial"/>
          <w:sz w:val="22"/>
          <w:szCs w:val="22"/>
        </w:rPr>
        <w:t xml:space="preserve"> (Fig 4C)</w:t>
      </w:r>
      <w:r w:rsidRPr="004C61E4">
        <w:rPr>
          <w:rFonts w:ascii="Helvetica" w:eastAsia="Arial" w:hAnsi="Helvetica" w:cs="Arial"/>
          <w:sz w:val="22"/>
          <w:szCs w:val="22"/>
        </w:rPr>
        <w:t xml:space="preserve">. </w:t>
      </w:r>
      <w:del w:id="936" w:author="David Bartel" w:date="2019-06-28T15:03:00Z">
        <w:r w:rsidRPr="004C61E4" w:rsidDel="00F01612">
          <w:rPr>
            <w:rFonts w:ascii="Helvetica" w:eastAsia="Arial" w:hAnsi="Helvetica" w:cs="Arial"/>
            <w:sz w:val="22"/>
            <w:szCs w:val="22"/>
          </w:rPr>
          <w:delText xml:space="preserve">Nonetheless, compared to </w:delText>
        </w:r>
        <w:r w:rsidR="00387254" w:rsidRPr="004C61E4" w:rsidDel="00F01612">
          <w:rPr>
            <w:rFonts w:ascii="Helvetica" w:eastAsia="Arial" w:hAnsi="Helvetica" w:cs="Arial"/>
            <w:sz w:val="22"/>
            <w:szCs w:val="22"/>
          </w:rPr>
          <w:delText>3′-site affinities</w:delText>
        </w:r>
        <w:r w:rsidRPr="004C61E4" w:rsidDel="00F01612">
          <w:rPr>
            <w:rFonts w:ascii="Helvetica" w:eastAsia="Arial" w:hAnsi="Helvetica" w:cs="Arial"/>
            <w:sz w:val="22"/>
            <w:szCs w:val="22"/>
          </w:rPr>
          <w:delText xml:space="preserve"> </w:delText>
        </w:r>
        <w:r w:rsidR="00387254" w:rsidRPr="004C61E4" w:rsidDel="00F01612">
          <w:rPr>
            <w:rFonts w:ascii="Helvetica" w:eastAsia="Arial" w:hAnsi="Helvetica" w:cs="Arial"/>
            <w:sz w:val="22"/>
            <w:szCs w:val="22"/>
          </w:rPr>
          <w:delText>observed for let-7a, affinities were</w:delText>
        </w:r>
        <w:r w:rsidR="000707D2" w:rsidRPr="004C61E4" w:rsidDel="00F01612">
          <w:rPr>
            <w:rFonts w:ascii="Helvetica" w:eastAsia="Arial" w:hAnsi="Helvetica" w:cs="Arial"/>
            <w:sz w:val="22"/>
            <w:szCs w:val="22"/>
          </w:rPr>
          <w:delText xml:space="preserve"> somewhat lower for miR-1 and miR-155 (maximal </w:delText>
        </w:r>
        <w:r w:rsidR="000707D2" w:rsidRPr="004C61E4" w:rsidDel="00F01612">
          <w:rPr>
            <w:rFonts w:ascii="Helvetica" w:eastAsia="Arial" w:hAnsi="Helvetica" w:cs="Arial"/>
            <w:i/>
            <w:sz w:val="22"/>
            <w:szCs w:val="22"/>
          </w:rPr>
          <w:delText>K</w:delText>
        </w:r>
        <w:r w:rsidR="000707D2" w:rsidRPr="004C61E4" w:rsidDel="00F01612">
          <w:rPr>
            <w:rFonts w:ascii="Helvetica" w:eastAsia="Arial" w:hAnsi="Helvetica" w:cs="Arial"/>
            <w:vertAlign w:val="subscript"/>
          </w:rPr>
          <w:delText>D</w:delText>
        </w:r>
        <w:r w:rsidR="000707D2" w:rsidRPr="004C61E4" w:rsidDel="00F01612">
          <w:rPr>
            <w:rFonts w:ascii="Helvetica" w:eastAsia="Arial" w:hAnsi="Helvetica" w:cs="Arial"/>
            <w:sz w:val="22"/>
            <w:szCs w:val="22"/>
          </w:rPr>
          <w:delText xml:space="preserve"> </w:delText>
        </w:r>
        <w:r w:rsidR="0031472C" w:rsidRPr="004C61E4" w:rsidDel="00F01612">
          <w:rPr>
            <w:rFonts w:ascii="Helvetica" w:eastAsia="Arial" w:hAnsi="Helvetica" w:cs="Arial"/>
            <w:sz w:val="22"/>
            <w:szCs w:val="22"/>
          </w:rPr>
          <w:delText xml:space="preserve">fold-change </w:delText>
        </w:r>
        <w:r w:rsidR="000707D2" w:rsidRPr="004C61E4" w:rsidDel="00F01612">
          <w:rPr>
            <w:rFonts w:ascii="Helvetica" w:eastAsia="Arial" w:hAnsi="Helvetica" w:cs="Arial"/>
            <w:sz w:val="22"/>
            <w:szCs w:val="22"/>
          </w:rPr>
          <w:delText>values</w:delText>
        </w:r>
        <w:r w:rsidR="000B49C9" w:rsidRPr="004C61E4" w:rsidDel="00F01612">
          <w:rPr>
            <w:rFonts w:ascii="Helvetica" w:eastAsia="Arial" w:hAnsi="Helvetica" w:cs="Arial"/>
            <w:sz w:val="22"/>
            <w:szCs w:val="22"/>
          </w:rPr>
          <w:delText xml:space="preserve"> for 7nt of 3′ pairing</w:delText>
        </w:r>
        <w:r w:rsidR="000707D2" w:rsidRPr="004C61E4" w:rsidDel="00F01612">
          <w:rPr>
            <w:rFonts w:ascii="Helvetica" w:eastAsia="Arial" w:hAnsi="Helvetica" w:cs="Arial"/>
            <w:sz w:val="22"/>
            <w:szCs w:val="22"/>
          </w:rPr>
          <w:delText xml:space="preserve">, </w:delText>
        </w:r>
        <w:r w:rsidR="000B49C9" w:rsidRPr="004C61E4" w:rsidDel="00F01612">
          <w:rPr>
            <w:rFonts w:ascii="Helvetica" w:eastAsia="Arial" w:hAnsi="Helvetica" w:cs="Arial"/>
            <w:sz w:val="22"/>
            <w:szCs w:val="22"/>
          </w:rPr>
          <w:delText>43</w:delText>
        </w:r>
        <w:r w:rsidR="000707D2" w:rsidRPr="004C61E4" w:rsidDel="00F01612">
          <w:rPr>
            <w:rFonts w:ascii="Helvetica" w:eastAsia="Arial" w:hAnsi="Helvetica" w:cs="Arial"/>
            <w:sz w:val="22"/>
            <w:szCs w:val="22"/>
          </w:rPr>
          <w:delText xml:space="preserve">, </w:delText>
        </w:r>
        <w:r w:rsidR="000B49C9" w:rsidRPr="004C61E4" w:rsidDel="00F01612">
          <w:rPr>
            <w:rFonts w:ascii="Helvetica" w:eastAsia="Arial" w:hAnsi="Helvetica" w:cs="Arial"/>
            <w:sz w:val="22"/>
            <w:szCs w:val="22"/>
          </w:rPr>
          <w:delText>15</w:delText>
        </w:r>
        <w:r w:rsidR="000707D2" w:rsidRPr="004C61E4" w:rsidDel="00F01612">
          <w:rPr>
            <w:rFonts w:ascii="Helvetica" w:eastAsia="Arial" w:hAnsi="Helvetica" w:cs="Arial"/>
            <w:sz w:val="22"/>
            <w:szCs w:val="22"/>
          </w:rPr>
          <w:delText>, and</w:delText>
        </w:r>
        <w:r w:rsidR="000B49C9" w:rsidRPr="004C61E4" w:rsidDel="00F01612">
          <w:rPr>
            <w:rFonts w:ascii="Helvetica" w:eastAsia="Arial" w:hAnsi="Helvetica" w:cs="Arial"/>
            <w:sz w:val="22"/>
            <w:szCs w:val="22"/>
          </w:rPr>
          <w:delText xml:space="preserve"> 14</w:delText>
        </w:r>
        <w:r w:rsidR="000707D2" w:rsidRPr="004C61E4" w:rsidDel="00F01612">
          <w:rPr>
            <w:rFonts w:ascii="Helvetica" w:eastAsia="Arial" w:hAnsi="Helvetica" w:cs="Arial"/>
            <w:sz w:val="22"/>
            <w:szCs w:val="22"/>
          </w:rPr>
          <w:delText xml:space="preserve"> for let-7a, miR-1 and miR-155, respectively)</w:delText>
        </w:r>
        <w:r w:rsidR="00E67153" w:rsidRPr="004C61E4" w:rsidDel="00F01612">
          <w:rPr>
            <w:rFonts w:ascii="Helvetica" w:eastAsia="Arial" w:hAnsi="Helvetica" w:cs="Arial"/>
            <w:sz w:val="22"/>
            <w:szCs w:val="22"/>
          </w:rPr>
          <w:delText xml:space="preserve"> (Fig 4D)</w:delText>
        </w:r>
        <w:r w:rsidRPr="004C61E4" w:rsidDel="00F01612">
          <w:rPr>
            <w:rFonts w:ascii="Helvetica" w:eastAsia="Arial" w:hAnsi="Helvetica" w:cs="Arial"/>
            <w:sz w:val="22"/>
            <w:szCs w:val="22"/>
          </w:rPr>
          <w:delText xml:space="preserve">. </w:delText>
        </w:r>
      </w:del>
      <w:r w:rsidR="00B6239F" w:rsidRPr="004C61E4">
        <w:rPr>
          <w:rFonts w:ascii="Helvetica" w:eastAsia="Arial" w:hAnsi="Helvetica" w:cs="Arial"/>
          <w:sz w:val="22"/>
          <w:szCs w:val="22"/>
        </w:rPr>
        <w:t xml:space="preserve">As observed for let-7a, </w:t>
      </w:r>
      <w:r w:rsidR="00AF3EF0" w:rsidRPr="004C61E4">
        <w:rPr>
          <w:rFonts w:ascii="Helvetica" w:eastAsia="Arial" w:hAnsi="Helvetica" w:cs="Arial"/>
          <w:sz w:val="22"/>
          <w:szCs w:val="22"/>
        </w:rPr>
        <w:t xml:space="preserve">3′-site affinity for miR-1 and miR-155 varied with </w:t>
      </w:r>
      <w:r w:rsidR="00E231E9" w:rsidRPr="004C61E4">
        <w:rPr>
          <w:rFonts w:ascii="Helvetica" w:eastAsia="Arial" w:hAnsi="Helvetica" w:cs="Arial"/>
          <w:sz w:val="22"/>
          <w:szCs w:val="22"/>
        </w:rPr>
        <w:t xml:space="preserve">the </w:t>
      </w:r>
      <w:r w:rsidR="000707D2" w:rsidRPr="004C61E4">
        <w:rPr>
          <w:rFonts w:ascii="Helvetica" w:eastAsia="Arial" w:hAnsi="Helvetica" w:cs="Arial"/>
          <w:sz w:val="22"/>
          <w:szCs w:val="22"/>
        </w:rPr>
        <w:t xml:space="preserve">position and identity of the </w:t>
      </w:r>
      <w:r w:rsidR="00AF3EF0" w:rsidRPr="004C61E4">
        <w:rPr>
          <w:rFonts w:ascii="Helvetica" w:eastAsia="Arial" w:hAnsi="Helvetica" w:cs="Arial"/>
          <w:sz w:val="22"/>
          <w:szCs w:val="22"/>
        </w:rPr>
        <w:t>seed mismatch</w:t>
      </w:r>
      <w:r w:rsidR="000707D2" w:rsidRPr="004C61E4">
        <w:rPr>
          <w:rFonts w:ascii="Helvetica" w:eastAsia="Arial" w:hAnsi="Helvetica" w:cs="Arial"/>
          <w:sz w:val="22"/>
          <w:szCs w:val="22"/>
        </w:rPr>
        <w:t xml:space="preserve">. </w:t>
      </w:r>
      <w:r w:rsidR="00387254" w:rsidRPr="004C61E4">
        <w:rPr>
          <w:rFonts w:ascii="Helvetica" w:eastAsia="Arial" w:hAnsi="Helvetica" w:cs="Arial"/>
          <w:sz w:val="22"/>
          <w:szCs w:val="22"/>
        </w:rPr>
        <w:t xml:space="preserve">The optimal register for 3′ pairing to miR-1 occurred at miRNA nucleotides 12–18, whereas the optimal register of 3′ pairing to miR-155 occurred at </w:t>
      </w:r>
      <w:ins w:id="937" w:author="David Bartel" w:date="2019-06-28T15:00:00Z">
        <w:r w:rsidR="004E72B5" w:rsidRPr="004C61E4">
          <w:rPr>
            <w:rFonts w:ascii="Helvetica" w:eastAsia="Arial" w:hAnsi="Helvetica" w:cs="Arial"/>
            <w:sz w:val="22"/>
            <w:szCs w:val="22"/>
          </w:rPr>
          <w:t xml:space="preserve">miRNA nucleotides </w:t>
        </w:r>
      </w:ins>
      <w:r w:rsidR="00387254" w:rsidRPr="004C61E4">
        <w:rPr>
          <w:rFonts w:ascii="Helvetica" w:eastAsia="Arial" w:hAnsi="Helvetica" w:cs="Arial"/>
          <w:sz w:val="22"/>
          <w:szCs w:val="22"/>
        </w:rPr>
        <w:t>15–21</w:t>
      </w:r>
      <w:ins w:id="938" w:author="Microsoft Office User" w:date="2019-06-12T13:03:00Z">
        <w:r w:rsidR="00E67153" w:rsidRPr="004C61E4">
          <w:rPr>
            <w:rFonts w:ascii="Helvetica" w:eastAsia="Arial" w:hAnsi="Helvetica" w:cs="Arial"/>
            <w:sz w:val="22"/>
            <w:szCs w:val="22"/>
          </w:rPr>
          <w:t xml:space="preserve"> (Fig 4C and D)</w:t>
        </w:r>
      </w:ins>
      <w:r w:rsidR="00387254" w:rsidRPr="004C61E4">
        <w:rPr>
          <w:rFonts w:ascii="Helvetica" w:eastAsia="Arial" w:hAnsi="Helvetica" w:cs="Arial"/>
          <w:sz w:val="22"/>
          <w:szCs w:val="22"/>
        </w:rPr>
        <w:t xml:space="preserve">.  </w:t>
      </w:r>
      <w:r w:rsidR="00BD1727" w:rsidRPr="004C61E4">
        <w:rPr>
          <w:rFonts w:ascii="Helvetica" w:eastAsia="Arial" w:hAnsi="Helvetica" w:cs="Arial"/>
          <w:sz w:val="22"/>
          <w:szCs w:val="22"/>
        </w:rPr>
        <w:t xml:space="preserve">Thus, on the whole, the different optimal pairing registers observed for the three miRNAs (11–17, 12–18 and 15–21) </w:t>
      </w:r>
      <w:r w:rsidR="00850FCA" w:rsidRPr="004C61E4">
        <w:rPr>
          <w:rFonts w:ascii="Helvetica" w:eastAsia="Arial" w:hAnsi="Helvetica" w:cs="Arial"/>
          <w:sz w:val="22"/>
          <w:szCs w:val="22"/>
        </w:rPr>
        <w:t>concurred</w:t>
      </w:r>
      <w:r w:rsidR="00E93D4F" w:rsidRPr="004C61E4">
        <w:rPr>
          <w:rFonts w:ascii="Helvetica" w:eastAsia="Arial" w:hAnsi="Helvetica" w:cs="Arial"/>
          <w:sz w:val="22"/>
          <w:szCs w:val="22"/>
        </w:rPr>
        <w:t xml:space="preserve"> with the conclusion derived from pooling repression and conservation data from multiple miRNAs, which stated that</w:t>
      </w:r>
      <w:r w:rsidR="00BD1727" w:rsidRPr="004C61E4">
        <w:rPr>
          <w:rFonts w:ascii="Helvetica" w:eastAsia="Arial" w:hAnsi="Helvetica" w:cs="Arial"/>
          <w:sz w:val="22"/>
          <w:szCs w:val="22"/>
        </w:rPr>
        <w:t xml:space="preserve"> optimal 3′ pairing </w:t>
      </w:r>
      <w:r w:rsidR="00E93D4F" w:rsidRPr="004C61E4">
        <w:rPr>
          <w:rFonts w:ascii="Helvetica" w:eastAsia="Arial" w:hAnsi="Helvetica" w:cs="Arial"/>
          <w:sz w:val="22"/>
          <w:szCs w:val="22"/>
        </w:rPr>
        <w:t>centers on miRNA nucleotides 13–18 (</w:t>
      </w:r>
      <w:proofErr w:type="spellStart"/>
      <w:r w:rsidR="00E93D4F" w:rsidRPr="004C61E4">
        <w:rPr>
          <w:rFonts w:ascii="Helvetica" w:eastAsia="Arial" w:hAnsi="Helvetica" w:cs="Arial"/>
          <w:sz w:val="22"/>
          <w:szCs w:val="22"/>
        </w:rPr>
        <w:t>Grimson</w:t>
      </w:r>
      <w:proofErr w:type="spellEnd"/>
      <w:r w:rsidR="00E93D4F" w:rsidRPr="004C61E4">
        <w:rPr>
          <w:rFonts w:ascii="Helvetica" w:eastAsia="Arial" w:hAnsi="Helvetica" w:cs="Arial"/>
          <w:sz w:val="22"/>
          <w:szCs w:val="22"/>
        </w:rPr>
        <w:t xml:space="preserve">). However, the current results revealed unanticipated differences between miRNAs in </w:t>
      </w:r>
      <w:del w:id="939" w:author="David Bartel" w:date="2019-06-28T15:05:00Z">
        <w:r w:rsidR="00E93D4F" w:rsidRPr="004C61E4" w:rsidDel="00F01612">
          <w:rPr>
            <w:rFonts w:ascii="Helvetica" w:eastAsia="Arial" w:hAnsi="Helvetica" w:cs="Arial"/>
            <w:sz w:val="22"/>
            <w:szCs w:val="22"/>
          </w:rPr>
          <w:delText xml:space="preserve">both the strength of pairing and </w:delText>
        </w:r>
      </w:del>
      <w:r w:rsidR="00E93D4F" w:rsidRPr="004C61E4">
        <w:rPr>
          <w:rFonts w:ascii="Helvetica" w:eastAsia="Arial" w:hAnsi="Helvetica" w:cs="Arial"/>
          <w:sz w:val="22"/>
          <w:szCs w:val="22"/>
        </w:rPr>
        <w:t>optimal register of pairing.</w:t>
      </w:r>
      <w:r w:rsidR="00B0410B" w:rsidRPr="004C61E4">
        <w:rPr>
          <w:rFonts w:ascii="Helvetica" w:eastAsia="Arial" w:hAnsi="Helvetica" w:cs="Arial"/>
          <w:sz w:val="22"/>
          <w:szCs w:val="22"/>
        </w:rPr>
        <w:t xml:space="preserve"> </w:t>
      </w:r>
      <w:ins w:id="940" w:author="David Bartel" w:date="2019-06-28T15:05:00Z">
        <w:r w:rsidR="00F01612" w:rsidRPr="004C61E4">
          <w:rPr>
            <w:rFonts w:ascii="Helvetica" w:eastAsia="Arial" w:hAnsi="Helvetica" w:cs="Arial"/>
            <w:sz w:val="22"/>
            <w:szCs w:val="22"/>
          </w:rPr>
          <w:t xml:space="preserve">We also observed differences </w:t>
        </w:r>
      </w:ins>
      <w:ins w:id="941" w:author="David Bartel" w:date="2019-06-28T15:06:00Z">
        <w:r w:rsidR="00F01612" w:rsidRPr="004C61E4">
          <w:rPr>
            <w:rFonts w:ascii="Helvetica" w:eastAsia="Arial" w:hAnsi="Helvetica" w:cs="Arial"/>
            <w:sz w:val="22"/>
            <w:szCs w:val="22"/>
          </w:rPr>
          <w:t xml:space="preserve">between miRNAs </w:t>
        </w:r>
      </w:ins>
      <w:ins w:id="942" w:author="David Bartel" w:date="2019-06-28T15:05:00Z">
        <w:r w:rsidR="00F01612" w:rsidRPr="004C61E4">
          <w:rPr>
            <w:rFonts w:ascii="Helvetica" w:eastAsia="Arial" w:hAnsi="Helvetica" w:cs="Arial"/>
            <w:sz w:val="22"/>
            <w:szCs w:val="22"/>
          </w:rPr>
          <w:t xml:space="preserve">in the strength of </w:t>
        </w:r>
      </w:ins>
      <w:ins w:id="943" w:author="David Bartel" w:date="2019-06-28T15:06:00Z">
        <w:r w:rsidR="00F01612" w:rsidRPr="004C61E4">
          <w:rPr>
            <w:rFonts w:ascii="Helvetica" w:eastAsia="Arial" w:hAnsi="Helvetica" w:cs="Arial"/>
            <w:sz w:val="22"/>
            <w:szCs w:val="22"/>
          </w:rPr>
          <w:t xml:space="preserve">3′ </w:t>
        </w:r>
      </w:ins>
      <w:ins w:id="944" w:author="David Bartel" w:date="2019-06-28T15:05:00Z">
        <w:r w:rsidR="00F01612" w:rsidRPr="004C61E4">
          <w:rPr>
            <w:rFonts w:ascii="Helvetica" w:eastAsia="Arial" w:hAnsi="Helvetica" w:cs="Arial"/>
            <w:sz w:val="22"/>
            <w:szCs w:val="22"/>
          </w:rPr>
          <w:t>pairing</w:t>
        </w:r>
      </w:ins>
      <w:ins w:id="945" w:author="David Bartel" w:date="2019-06-28T15:06:00Z">
        <w:r w:rsidR="00F01612" w:rsidRPr="004C61E4">
          <w:rPr>
            <w:rFonts w:ascii="Helvetica" w:eastAsia="Arial" w:hAnsi="Helvetica" w:cs="Arial"/>
            <w:sz w:val="22"/>
            <w:szCs w:val="22"/>
          </w:rPr>
          <w:t xml:space="preserve">; compared to 3′-site affinities observed for let-7a, affinities were somewhat lower for miR-1 and miR-155 (maximal </w:t>
        </w:r>
        <w:r w:rsidR="00F01612" w:rsidRPr="004C61E4">
          <w:rPr>
            <w:rFonts w:ascii="Helvetica" w:eastAsia="Arial" w:hAnsi="Helvetica" w:cs="Arial"/>
            <w:i/>
            <w:sz w:val="22"/>
            <w:szCs w:val="22"/>
          </w:rPr>
          <w:t>K</w:t>
        </w:r>
        <w:r w:rsidR="00F01612" w:rsidRPr="004C61E4">
          <w:rPr>
            <w:rFonts w:ascii="Helvetica" w:eastAsia="Arial" w:hAnsi="Helvetica" w:cs="Arial"/>
            <w:vertAlign w:val="subscript"/>
          </w:rPr>
          <w:t>D</w:t>
        </w:r>
        <w:r w:rsidR="00F01612" w:rsidRPr="004C61E4">
          <w:rPr>
            <w:rFonts w:ascii="Helvetica" w:eastAsia="Arial" w:hAnsi="Helvetica" w:cs="Arial"/>
            <w:sz w:val="22"/>
            <w:szCs w:val="22"/>
          </w:rPr>
          <w:t xml:space="preserve"> fold-change values for 7nt of 3′ pairing, </w:t>
        </w:r>
        <w:commentRangeStart w:id="946"/>
        <w:r w:rsidR="00F01612" w:rsidRPr="004C61E4">
          <w:rPr>
            <w:rFonts w:ascii="Helvetica" w:eastAsia="Arial" w:hAnsi="Helvetica" w:cs="Arial"/>
            <w:sz w:val="22"/>
            <w:szCs w:val="22"/>
          </w:rPr>
          <w:t>43</w:t>
        </w:r>
        <w:commentRangeEnd w:id="946"/>
        <w:r w:rsidR="00F01612" w:rsidRPr="004C61E4">
          <w:rPr>
            <w:rStyle w:val="CommentReference"/>
            <w:rFonts w:ascii="Helvetica" w:hAnsi="Helvetica"/>
          </w:rPr>
          <w:commentReference w:id="946"/>
        </w:r>
        <w:r w:rsidR="00F01612" w:rsidRPr="004C61E4">
          <w:rPr>
            <w:rFonts w:ascii="Helvetica" w:eastAsia="Arial" w:hAnsi="Helvetica" w:cs="Arial"/>
            <w:sz w:val="22"/>
            <w:szCs w:val="22"/>
          </w:rPr>
          <w:t xml:space="preserve">, 15, and 14 for let-7a, miR-1 and miR-155, respectively) (Fig 4D). </w:t>
        </w:r>
      </w:ins>
      <w:r w:rsidR="00B0410B" w:rsidRPr="004C61E4">
        <w:rPr>
          <w:rFonts w:ascii="Helvetica" w:eastAsia="Arial" w:hAnsi="Helvetica" w:cs="Arial"/>
          <w:sz w:val="22"/>
          <w:szCs w:val="22"/>
        </w:rPr>
        <w:t>Thus, our results indicate that the sequence of the miRNA, not common interactions with the protein, influence the contribution and the preferred register for 3′ pairing.</w:t>
      </w:r>
      <w:ins w:id="947" w:author="David Bartel" w:date="2019-06-28T15:03:00Z">
        <w:r w:rsidR="00F01612" w:rsidRPr="004C61E4">
          <w:rPr>
            <w:rFonts w:ascii="Helvetica" w:eastAsia="Arial" w:hAnsi="Helvetica" w:cs="Arial"/>
            <w:sz w:val="22"/>
            <w:szCs w:val="22"/>
          </w:rPr>
          <w:t xml:space="preserve"> </w:t>
        </w:r>
      </w:ins>
    </w:p>
    <w:p w14:paraId="675CB325" w14:textId="1A99D6E4"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These trends </w:t>
      </w:r>
      <w:r w:rsidR="00BD1727" w:rsidRPr="004C61E4">
        <w:rPr>
          <w:rFonts w:ascii="Helvetica" w:eastAsia="Arial" w:hAnsi="Helvetica" w:cs="Arial"/>
          <w:sz w:val="22"/>
          <w:szCs w:val="22"/>
        </w:rPr>
        <w:t>we</w:t>
      </w:r>
      <w:r w:rsidRPr="004C61E4">
        <w:rPr>
          <w:rFonts w:ascii="Helvetica" w:eastAsia="Arial" w:hAnsi="Helvetica" w:cs="Arial"/>
          <w:sz w:val="22"/>
          <w:szCs w:val="22"/>
        </w:rPr>
        <w:t xml:space="preserve">re recapitulated using </w:t>
      </w:r>
      <w:r w:rsidR="00E93D4F" w:rsidRPr="004C61E4">
        <w:rPr>
          <w:rFonts w:ascii="Helvetica" w:eastAsia="Arial" w:hAnsi="Helvetica" w:cs="Arial"/>
          <w:sz w:val="22"/>
          <w:szCs w:val="22"/>
        </w:rPr>
        <w:t xml:space="preserve">AGO-RBNS </w:t>
      </w:r>
      <w:r w:rsidRPr="004C61E4">
        <w:rPr>
          <w:rFonts w:ascii="Helvetica" w:eastAsia="Arial" w:hAnsi="Helvetica" w:cs="Arial"/>
          <w:sz w:val="22"/>
          <w:szCs w:val="22"/>
        </w:rPr>
        <w:t>data from random</w:t>
      </w:r>
      <w:r w:rsidR="00E93D4F" w:rsidRPr="004C61E4">
        <w:rPr>
          <w:rFonts w:ascii="Helvetica" w:eastAsia="Arial" w:hAnsi="Helvetica" w:cs="Arial"/>
          <w:sz w:val="22"/>
          <w:szCs w:val="22"/>
        </w:rPr>
        <w:t>-sequence</w:t>
      </w:r>
      <w:r w:rsidRPr="004C61E4">
        <w:rPr>
          <w:rFonts w:ascii="Helvetica" w:eastAsia="Arial" w:hAnsi="Helvetica" w:cs="Arial"/>
          <w:sz w:val="22"/>
          <w:szCs w:val="22"/>
        </w:rPr>
        <w:t xml:space="preserve"> libraries</w:t>
      </w:r>
      <w:r w:rsidR="00BD1727" w:rsidRPr="004C61E4">
        <w:rPr>
          <w:rFonts w:ascii="Helvetica" w:eastAsia="Arial" w:hAnsi="Helvetica" w:cs="Arial"/>
          <w:sz w:val="22"/>
          <w:szCs w:val="22"/>
        </w:rPr>
        <w:t xml:space="preserve"> (McGeary et al., 2018)</w:t>
      </w:r>
      <w:r w:rsidRPr="004C61E4">
        <w:rPr>
          <w:rFonts w:ascii="Helvetica" w:eastAsia="Arial" w:hAnsi="Helvetica" w:cs="Arial"/>
          <w:sz w:val="22"/>
          <w:szCs w:val="22"/>
        </w:rPr>
        <w:t>, albeit with more error due to low</w:t>
      </w:r>
      <w:r w:rsidR="00E93D4F" w:rsidRPr="004C61E4">
        <w:rPr>
          <w:rFonts w:ascii="Helvetica" w:eastAsia="Arial" w:hAnsi="Helvetica" w:cs="Arial"/>
          <w:sz w:val="22"/>
          <w:szCs w:val="22"/>
        </w:rPr>
        <w:t>er</w:t>
      </w:r>
      <w:r w:rsidRPr="004C61E4">
        <w:rPr>
          <w:rFonts w:ascii="Helvetica" w:eastAsia="Arial" w:hAnsi="Helvetica" w:cs="Arial"/>
          <w:sz w:val="22"/>
          <w:szCs w:val="22"/>
        </w:rPr>
        <w:t xml:space="preserve"> counts of site occurrences</w:t>
      </w:r>
      <w:r w:rsidR="00BD1727" w:rsidRPr="004C61E4">
        <w:rPr>
          <w:rFonts w:ascii="Helvetica" w:eastAsia="Arial" w:hAnsi="Helvetica" w:cs="Arial"/>
          <w:sz w:val="22"/>
          <w:szCs w:val="22"/>
        </w:rPr>
        <w:t xml:space="preserve">, even when confining </w:t>
      </w:r>
      <w:r w:rsidR="00E93D4F" w:rsidRPr="004C61E4">
        <w:rPr>
          <w:rFonts w:ascii="Helvetica" w:eastAsia="Arial" w:hAnsi="Helvetica" w:cs="Arial"/>
          <w:sz w:val="22"/>
          <w:szCs w:val="22"/>
        </w:rPr>
        <w:t>our</w:t>
      </w:r>
      <w:r w:rsidR="00BD1727" w:rsidRPr="004C61E4">
        <w:rPr>
          <w:rFonts w:ascii="Helvetica" w:eastAsia="Arial" w:hAnsi="Helvetica" w:cs="Arial"/>
          <w:sz w:val="22"/>
          <w:szCs w:val="22"/>
        </w:rPr>
        <w:t xml:space="preserve"> analysis to shorter, 5-nt 3′ sites</w:t>
      </w:r>
      <w:r w:rsidRPr="004C61E4">
        <w:rPr>
          <w:rFonts w:ascii="Helvetica" w:eastAsia="Arial" w:hAnsi="Helvetica" w:cs="Arial"/>
          <w:sz w:val="22"/>
          <w:szCs w:val="22"/>
        </w:rPr>
        <w:t xml:space="preserve"> </w:t>
      </w:r>
      <w:r w:rsidR="00E93D4F" w:rsidRPr="004C61E4">
        <w:rPr>
          <w:rFonts w:ascii="Helvetica" w:eastAsia="Arial" w:hAnsi="Helvetica" w:cs="Arial"/>
          <w:sz w:val="22"/>
          <w:szCs w:val="22"/>
        </w:rPr>
        <w:t>(</w:t>
      </w:r>
      <w:commentRangeStart w:id="948"/>
      <w:r w:rsidRPr="004C61E4">
        <w:rPr>
          <w:rFonts w:ascii="Helvetica" w:eastAsia="Arial" w:hAnsi="Helvetica" w:cs="Arial"/>
          <w:sz w:val="22"/>
          <w:szCs w:val="22"/>
        </w:rPr>
        <w:t>Fig S</w:t>
      </w:r>
      <w:r w:rsidR="005C5511" w:rsidRPr="004C61E4">
        <w:rPr>
          <w:rFonts w:ascii="Helvetica" w:eastAsia="Arial" w:hAnsi="Helvetica" w:cs="Arial"/>
          <w:sz w:val="22"/>
          <w:szCs w:val="22"/>
        </w:rPr>
        <w:t>4</w:t>
      </w:r>
      <w:r w:rsidRPr="004C61E4">
        <w:rPr>
          <w:rFonts w:ascii="Helvetica" w:eastAsia="Arial" w:hAnsi="Helvetica" w:cs="Arial"/>
          <w:sz w:val="22"/>
          <w:szCs w:val="22"/>
        </w:rPr>
        <w:t xml:space="preserve"> </w:t>
      </w:r>
      <w:commentRangeEnd w:id="948"/>
      <w:r w:rsidR="006A5372" w:rsidRPr="004C61E4">
        <w:rPr>
          <w:rStyle w:val="CommentReference"/>
          <w:rFonts w:ascii="Helvetica" w:hAnsi="Helvetica"/>
        </w:rPr>
        <w:commentReference w:id="948"/>
      </w:r>
      <w:r w:rsidRPr="004C61E4">
        <w:rPr>
          <w:rFonts w:ascii="Helvetica" w:eastAsia="Arial" w:hAnsi="Helvetica" w:cs="Arial"/>
          <w:sz w:val="22"/>
          <w:szCs w:val="22"/>
        </w:rPr>
        <w:t xml:space="preserve">). </w:t>
      </w:r>
      <w:r w:rsidR="00E93D4F" w:rsidRPr="004C61E4">
        <w:rPr>
          <w:rFonts w:ascii="Helvetica" w:eastAsia="Arial" w:hAnsi="Helvetica" w:cs="Arial"/>
          <w:sz w:val="22"/>
          <w:szCs w:val="22"/>
        </w:rPr>
        <w:t>Of the six miRNAs examined,</w:t>
      </w:r>
      <w:r w:rsidRPr="004C61E4">
        <w:rPr>
          <w:rFonts w:ascii="Helvetica" w:eastAsia="Arial" w:hAnsi="Helvetica" w:cs="Arial"/>
          <w:sz w:val="22"/>
          <w:szCs w:val="22"/>
        </w:rPr>
        <w:t xml:space="preserve"> lsy-6 ha</w:t>
      </w:r>
      <w:r w:rsidR="00E93D4F" w:rsidRPr="004C61E4">
        <w:rPr>
          <w:rFonts w:ascii="Helvetica" w:eastAsia="Arial" w:hAnsi="Helvetica" w:cs="Arial"/>
          <w:sz w:val="22"/>
          <w:szCs w:val="22"/>
        </w:rPr>
        <w:t>d</w:t>
      </w:r>
      <w:r w:rsidRPr="004C61E4">
        <w:rPr>
          <w:rFonts w:ascii="Helvetica" w:eastAsia="Arial" w:hAnsi="Helvetica" w:cs="Arial"/>
          <w:sz w:val="22"/>
          <w:szCs w:val="22"/>
        </w:rPr>
        <w:t xml:space="preserve"> the </w:t>
      </w:r>
      <w:r w:rsidR="000A2952" w:rsidRPr="004C61E4">
        <w:rPr>
          <w:rFonts w:ascii="Helvetica" w:eastAsia="Arial" w:hAnsi="Helvetica" w:cs="Arial"/>
          <w:sz w:val="22"/>
          <w:szCs w:val="22"/>
        </w:rPr>
        <w:t>highest-affinity</w:t>
      </w:r>
      <w:r w:rsidR="00F95A42" w:rsidRPr="004C61E4">
        <w:rPr>
          <w:rFonts w:ascii="Helvetica" w:eastAsia="Arial" w:hAnsi="Helvetica" w:cs="Arial"/>
          <w:sz w:val="22"/>
          <w:szCs w:val="22"/>
        </w:rPr>
        <w:t xml:space="preserve"> </w:t>
      </w:r>
      <w:r w:rsidRPr="004C61E4">
        <w:rPr>
          <w:rFonts w:ascii="Helvetica" w:eastAsia="Arial" w:hAnsi="Helvetica" w:cs="Arial"/>
          <w:sz w:val="22"/>
          <w:szCs w:val="22"/>
        </w:rPr>
        <w:t>3′</w:t>
      </w:r>
      <w:r w:rsidR="000A2952" w:rsidRPr="004C61E4">
        <w:rPr>
          <w:rFonts w:ascii="Helvetica" w:eastAsia="Arial" w:hAnsi="Helvetica" w:cs="Arial"/>
          <w:sz w:val="22"/>
          <w:szCs w:val="22"/>
        </w:rPr>
        <w:t xml:space="preserve"> pairing</w:t>
      </w:r>
      <w:del w:id="949" w:author="David Bartel" w:date="2019-06-28T15:10:00Z">
        <w:r w:rsidR="00E310F2" w:rsidRPr="004C61E4" w:rsidDel="00F01612">
          <w:rPr>
            <w:rFonts w:ascii="Helvetica" w:eastAsia="Arial" w:hAnsi="Helvetica" w:cs="Arial"/>
            <w:sz w:val="22"/>
            <w:szCs w:val="22"/>
          </w:rPr>
          <w:delText xml:space="preserve">, </w:delText>
        </w:r>
      </w:del>
      <w:ins w:id="950" w:author="David Bartel" w:date="2019-06-28T15:10:00Z">
        <w:r w:rsidR="00F01612" w:rsidRPr="004C61E4">
          <w:rPr>
            <w:rFonts w:ascii="Helvetica" w:eastAsia="Arial" w:hAnsi="Helvetica" w:cs="Arial"/>
            <w:sz w:val="22"/>
            <w:szCs w:val="22"/>
          </w:rPr>
          <w:t>—</w:t>
        </w:r>
      </w:ins>
      <w:r w:rsidR="00E310F2" w:rsidRPr="004C61E4">
        <w:rPr>
          <w:rFonts w:ascii="Helvetica" w:eastAsia="Arial" w:hAnsi="Helvetica" w:cs="Arial"/>
          <w:sz w:val="22"/>
          <w:szCs w:val="22"/>
        </w:rPr>
        <w:t>up to 100-fold for a 5</w:t>
      </w:r>
      <w:ins w:id="951" w:author="David Bartel" w:date="2019-06-28T15:10:00Z">
        <w:r w:rsidR="00F01612" w:rsidRPr="004C61E4">
          <w:rPr>
            <w:rFonts w:ascii="Helvetica" w:eastAsia="Arial" w:hAnsi="Helvetica" w:cs="Arial"/>
            <w:sz w:val="22"/>
            <w:szCs w:val="22"/>
          </w:rPr>
          <w:t xml:space="preserve">-nt </w:t>
        </w:r>
        <w:r w:rsidR="006501CE" w:rsidRPr="004C61E4">
          <w:rPr>
            <w:rFonts w:ascii="Helvetica" w:eastAsia="Arial" w:hAnsi="Helvetica" w:cs="Arial"/>
            <w:sz w:val="22"/>
            <w:szCs w:val="22"/>
          </w:rPr>
          <w:t>3′ site</w:t>
        </w:r>
      </w:ins>
      <w:del w:id="952" w:author="David Bartel" w:date="2019-06-28T15:10:00Z">
        <w:r w:rsidR="00E310F2" w:rsidRPr="004C61E4" w:rsidDel="006501CE">
          <w:rPr>
            <w:rFonts w:ascii="Helvetica" w:eastAsia="Arial" w:hAnsi="Helvetica" w:cs="Arial"/>
            <w:sz w:val="22"/>
            <w:szCs w:val="22"/>
          </w:rPr>
          <w:delText>mer</w:delText>
        </w:r>
      </w:del>
      <w:r w:rsidR="00E310F2" w:rsidRPr="004C61E4">
        <w:rPr>
          <w:rFonts w:ascii="Helvetica" w:eastAsia="Arial" w:hAnsi="Helvetica" w:cs="Arial"/>
          <w:sz w:val="22"/>
          <w:szCs w:val="22"/>
        </w:rPr>
        <w:t xml:space="preserve"> pairing to miRNA nucleotides 13</w:t>
      </w:r>
      <w:ins w:id="953" w:author="David Bartel" w:date="2019-06-28T15:10:00Z">
        <w:r w:rsidR="006501CE" w:rsidRPr="004C61E4">
          <w:rPr>
            <w:rFonts w:ascii="Helvetica" w:eastAsia="Arial" w:hAnsi="Helvetica" w:cs="Arial"/>
            <w:sz w:val="22"/>
            <w:szCs w:val="22"/>
          </w:rPr>
          <w:t>–</w:t>
        </w:r>
      </w:ins>
      <w:del w:id="954" w:author="David Bartel" w:date="2019-06-28T15:10:00Z">
        <w:r w:rsidR="00E310F2" w:rsidRPr="004C61E4" w:rsidDel="006501CE">
          <w:rPr>
            <w:rFonts w:ascii="Helvetica" w:eastAsia="Arial" w:hAnsi="Helvetica" w:cs="Arial"/>
            <w:sz w:val="22"/>
            <w:szCs w:val="22"/>
          </w:rPr>
          <w:delText>-</w:delText>
        </w:r>
      </w:del>
      <w:r w:rsidR="00E310F2" w:rsidRPr="004C61E4">
        <w:rPr>
          <w:rFonts w:ascii="Helvetica" w:eastAsia="Arial" w:hAnsi="Helvetica" w:cs="Arial"/>
          <w:sz w:val="22"/>
          <w:szCs w:val="22"/>
        </w:rPr>
        <w:t>17.</w:t>
      </w:r>
      <w:ins w:id="955" w:author="David Bartel" w:date="2019-06-28T15:16:00Z">
        <w:r w:rsidR="006501CE" w:rsidRPr="004C61E4">
          <w:rPr>
            <w:rFonts w:ascii="Helvetica" w:eastAsia="Arial" w:hAnsi="Helvetica" w:cs="Arial"/>
            <w:sz w:val="22"/>
            <w:szCs w:val="22"/>
          </w:rPr>
          <w:t xml:space="preserve"> In contrast, miR-7 </w:t>
        </w:r>
      </w:ins>
      <w:ins w:id="956" w:author="David Bartel" w:date="2019-06-28T15:17:00Z">
        <w:r w:rsidR="006501CE" w:rsidRPr="004C61E4">
          <w:rPr>
            <w:rFonts w:ascii="Helvetica" w:eastAsia="Arial" w:hAnsi="Helvetica" w:cs="Arial"/>
            <w:sz w:val="22"/>
            <w:szCs w:val="22"/>
          </w:rPr>
          <w:t xml:space="preserve">had </w:t>
        </w:r>
      </w:ins>
      <w:ins w:id="957" w:author="David Bartel" w:date="2019-06-28T15:23:00Z">
        <w:r w:rsidR="00A12824" w:rsidRPr="004C61E4">
          <w:rPr>
            <w:rFonts w:ascii="Helvetica" w:eastAsia="Arial" w:hAnsi="Helvetica" w:cs="Arial"/>
            <w:sz w:val="22"/>
            <w:szCs w:val="22"/>
          </w:rPr>
          <w:t>the lowest-affinity</w:t>
        </w:r>
      </w:ins>
      <w:ins w:id="958" w:author="David Bartel" w:date="2019-06-28T15:17:00Z">
        <w:r w:rsidR="006501CE" w:rsidRPr="004C61E4">
          <w:rPr>
            <w:rFonts w:ascii="Helvetica" w:eastAsia="Arial" w:hAnsi="Helvetica" w:cs="Arial"/>
            <w:sz w:val="22"/>
            <w:szCs w:val="22"/>
          </w:rPr>
          <w:t xml:space="preserve"> 3′ pairing</w:t>
        </w:r>
      </w:ins>
      <w:ins w:id="959" w:author="David Bartel" w:date="2019-06-28T15:23:00Z">
        <w:r w:rsidR="00A12824" w:rsidRPr="004C61E4">
          <w:rPr>
            <w:rFonts w:ascii="Helvetica" w:eastAsia="Arial" w:hAnsi="Helvetica" w:cs="Arial"/>
            <w:sz w:val="22"/>
            <w:szCs w:val="22"/>
          </w:rPr>
          <w:t xml:space="preserve">, with </w:t>
        </w:r>
      </w:ins>
      <w:ins w:id="960" w:author="David Bartel" w:date="2019-06-28T15:24:00Z">
        <w:r w:rsidR="00A12824" w:rsidRPr="004C61E4">
          <w:rPr>
            <w:rFonts w:ascii="Helvetica" w:eastAsia="Arial" w:hAnsi="Helvetica" w:cs="Arial"/>
            <w:sz w:val="22"/>
            <w:szCs w:val="22"/>
          </w:rPr>
          <w:t xml:space="preserve">little signal for </w:t>
        </w:r>
      </w:ins>
      <w:ins w:id="961" w:author="David Bartel" w:date="2019-06-28T15:25:00Z">
        <w:r w:rsidR="00A12824" w:rsidRPr="004C61E4">
          <w:rPr>
            <w:rFonts w:ascii="Helvetica" w:eastAsia="Arial" w:hAnsi="Helvetica" w:cs="Arial"/>
            <w:sz w:val="22"/>
            <w:szCs w:val="22"/>
          </w:rPr>
          <w:t>a</w:t>
        </w:r>
      </w:ins>
      <w:ins w:id="962" w:author="David Bartel" w:date="2019-06-28T15:24:00Z">
        <w:r w:rsidR="00A12824" w:rsidRPr="004C61E4">
          <w:rPr>
            <w:rFonts w:ascii="Helvetica" w:eastAsia="Arial" w:hAnsi="Helvetica" w:cs="Arial"/>
            <w:sz w:val="22"/>
            <w:szCs w:val="22"/>
          </w:rPr>
          <w:t xml:space="preserve"> contribution of 5-nt 3′ site</w:t>
        </w:r>
      </w:ins>
      <w:ins w:id="963" w:author="David Bartel" w:date="2019-06-28T15:25:00Z">
        <w:r w:rsidR="00A12824" w:rsidRPr="004C61E4">
          <w:rPr>
            <w:rFonts w:ascii="Helvetica" w:eastAsia="Arial" w:hAnsi="Helvetica" w:cs="Arial"/>
            <w:sz w:val="22"/>
            <w:szCs w:val="22"/>
          </w:rPr>
          <w:t>s detected above background</w:t>
        </w:r>
      </w:ins>
      <w:r w:rsidR="00F95A42" w:rsidRPr="004C61E4">
        <w:rPr>
          <w:rFonts w:ascii="Helvetica" w:eastAsia="Arial" w:hAnsi="Helvetica" w:cs="Arial"/>
          <w:sz w:val="22"/>
          <w:szCs w:val="22"/>
        </w:rPr>
        <w:t xml:space="preserve"> </w:t>
      </w:r>
      <w:r w:rsidR="00290DEF" w:rsidRPr="004C61E4">
        <w:rPr>
          <w:rFonts w:ascii="Helvetica" w:eastAsia="Arial" w:hAnsi="Helvetica" w:cs="Arial"/>
          <w:sz w:val="22"/>
          <w:szCs w:val="22"/>
        </w:rPr>
        <w:t>(</w:t>
      </w:r>
      <w:commentRangeStart w:id="964"/>
      <w:r w:rsidR="00290DEF" w:rsidRPr="004C61E4">
        <w:rPr>
          <w:rFonts w:ascii="Helvetica" w:eastAsia="Arial" w:hAnsi="Helvetica" w:cs="Arial"/>
          <w:sz w:val="22"/>
          <w:szCs w:val="22"/>
        </w:rPr>
        <w:t>Fig S4</w:t>
      </w:r>
      <w:commentRangeEnd w:id="964"/>
      <w:r w:rsidR="006501CE" w:rsidRPr="004C61E4">
        <w:rPr>
          <w:rStyle w:val="CommentReference"/>
          <w:rFonts w:ascii="Helvetica" w:hAnsi="Helvetica"/>
        </w:rPr>
        <w:commentReference w:id="964"/>
      </w:r>
      <w:del w:id="965" w:author="David Bartel" w:date="2019-06-28T15:14:00Z">
        <w:r w:rsidR="00023176" w:rsidRPr="004C61E4" w:rsidDel="006501CE">
          <w:rPr>
            <w:rFonts w:ascii="Helvetica" w:eastAsia="Arial" w:hAnsi="Helvetica" w:cs="Arial"/>
            <w:sz w:val="22"/>
            <w:szCs w:val="22"/>
          </w:rPr>
          <w:delText>A</w:delText>
        </w:r>
      </w:del>
      <w:r w:rsidR="00290DEF" w:rsidRPr="004C61E4">
        <w:rPr>
          <w:rFonts w:ascii="Helvetica" w:eastAsia="Arial" w:hAnsi="Helvetica" w:cs="Arial"/>
          <w:sz w:val="22"/>
          <w:szCs w:val="22"/>
        </w:rPr>
        <w:t>)</w:t>
      </w:r>
      <w:r w:rsidR="00F95A42" w:rsidRPr="004C61E4">
        <w:rPr>
          <w:rFonts w:ascii="Helvetica" w:eastAsia="Arial" w:hAnsi="Helvetica" w:cs="Arial"/>
          <w:sz w:val="22"/>
          <w:szCs w:val="22"/>
        </w:rPr>
        <w:t xml:space="preserve">. </w:t>
      </w:r>
      <w:del w:id="966" w:author="David Bartel" w:date="2019-06-28T15:14:00Z">
        <w:r w:rsidR="00023176" w:rsidRPr="004C61E4" w:rsidDel="006501CE">
          <w:rPr>
            <w:rFonts w:ascii="Helvetica" w:eastAsia="Arial" w:hAnsi="Helvetica" w:cs="Arial"/>
            <w:sz w:val="22"/>
            <w:szCs w:val="22"/>
          </w:rPr>
          <w:delText xml:space="preserve">The </w:delText>
        </w:r>
        <w:r w:rsidR="00023176" w:rsidRPr="004C61E4" w:rsidDel="006501CE">
          <w:rPr>
            <w:rFonts w:ascii="Helvetica" w:eastAsia="Arial" w:hAnsi="Helvetica" w:cs="Arial"/>
            <w:i/>
            <w:sz w:val="22"/>
            <w:szCs w:val="22"/>
          </w:rPr>
          <w:delText>cog-1</w:delText>
        </w:r>
        <w:r w:rsidR="00023176" w:rsidRPr="004C61E4" w:rsidDel="006501CE">
          <w:rPr>
            <w:rFonts w:ascii="Helvetica" w:eastAsia="Arial" w:hAnsi="Helvetica" w:cs="Arial"/>
            <w:sz w:val="22"/>
            <w:szCs w:val="22"/>
          </w:rPr>
          <w:delText xml:space="preserve"> mRNA, which is the single known target of lsy-6, has two sites to the miRNA, each with potential to make </w:delText>
        </w:r>
        <w:r w:rsidR="000A2952" w:rsidRPr="004C61E4" w:rsidDel="006501CE">
          <w:rPr>
            <w:rFonts w:ascii="Helvetica" w:eastAsia="Arial" w:hAnsi="Helvetica" w:cs="Arial"/>
            <w:sz w:val="22"/>
            <w:szCs w:val="22"/>
          </w:rPr>
          <w:delText>four</w:delText>
        </w:r>
        <w:r w:rsidR="00023176" w:rsidRPr="004C61E4" w:rsidDel="006501CE">
          <w:rPr>
            <w:rFonts w:ascii="Helvetica" w:eastAsia="Arial" w:hAnsi="Helvetica" w:cs="Arial"/>
            <w:sz w:val="22"/>
            <w:szCs w:val="22"/>
          </w:rPr>
          <w:delText xml:space="preserve"> contiguous pairs of 3′-supplementary pairing (REF) (Fig S4B). </w:delText>
        </w:r>
        <w:r w:rsidR="00B0410B" w:rsidRPr="004C61E4" w:rsidDel="006501CE">
          <w:rPr>
            <w:rFonts w:ascii="Helvetica" w:eastAsia="Arial" w:hAnsi="Helvetica" w:cs="Arial"/>
            <w:sz w:val="22"/>
            <w:szCs w:val="22"/>
          </w:rPr>
          <w:delText>We found</w:delText>
        </w:r>
        <w:r w:rsidR="00023176" w:rsidRPr="004C61E4" w:rsidDel="006501CE">
          <w:rPr>
            <w:rFonts w:ascii="Helvetica" w:eastAsia="Arial" w:hAnsi="Helvetica" w:cs="Arial"/>
            <w:sz w:val="22"/>
            <w:szCs w:val="22"/>
          </w:rPr>
          <w:delText xml:space="preserve"> that these </w:delText>
        </w:r>
        <w:r w:rsidR="00B0410B" w:rsidRPr="004C61E4" w:rsidDel="006501CE">
          <w:rPr>
            <w:rFonts w:ascii="Helvetica" w:eastAsia="Arial" w:hAnsi="Helvetica" w:cs="Arial"/>
            <w:sz w:val="22"/>
            <w:szCs w:val="22"/>
          </w:rPr>
          <w:delText xml:space="preserve">two </w:delText>
        </w:r>
        <w:r w:rsidR="00023176" w:rsidRPr="004C61E4" w:rsidDel="006501CE">
          <w:rPr>
            <w:rFonts w:ascii="Helvetica" w:eastAsia="Arial" w:hAnsi="Helvetica" w:cs="Arial"/>
            <w:sz w:val="22"/>
            <w:szCs w:val="22"/>
          </w:rPr>
          <w:delText>3′ sites</w:delText>
        </w:r>
        <w:r w:rsidR="00B0410B" w:rsidRPr="004C61E4" w:rsidDel="006501CE">
          <w:rPr>
            <w:rFonts w:ascii="Helvetica" w:eastAsia="Arial" w:hAnsi="Helvetica" w:cs="Arial"/>
            <w:sz w:val="22"/>
            <w:szCs w:val="22"/>
          </w:rPr>
          <w:delText>, by virtue of their</w:delText>
        </w:r>
        <w:r w:rsidR="00023176" w:rsidRPr="004C61E4" w:rsidDel="006501CE">
          <w:rPr>
            <w:rFonts w:ascii="Helvetica" w:eastAsia="Arial" w:hAnsi="Helvetica" w:cs="Arial"/>
            <w:sz w:val="22"/>
            <w:szCs w:val="22"/>
          </w:rPr>
          <w:delText xml:space="preserve"> optimal</w:delText>
        </w:r>
        <w:r w:rsidR="00237D6D" w:rsidRPr="004C61E4" w:rsidDel="006501CE">
          <w:rPr>
            <w:rFonts w:ascii="Helvetica" w:eastAsia="Arial" w:hAnsi="Helvetica" w:cs="Arial"/>
            <w:sz w:val="22"/>
            <w:szCs w:val="22"/>
          </w:rPr>
          <w:delText xml:space="preserve"> (or near-optimal)</w:delText>
        </w:r>
        <w:r w:rsidR="00023176" w:rsidRPr="004C61E4" w:rsidDel="006501CE">
          <w:rPr>
            <w:rFonts w:ascii="Helvetica" w:eastAsia="Arial" w:hAnsi="Helvetica" w:cs="Arial"/>
            <w:sz w:val="22"/>
            <w:szCs w:val="22"/>
          </w:rPr>
          <w:delText xml:space="preserve"> registers and loop lengths</w:delText>
        </w:r>
        <w:r w:rsidR="00B0410B" w:rsidRPr="004C61E4" w:rsidDel="006501CE">
          <w:rPr>
            <w:rFonts w:ascii="Helvetica" w:eastAsia="Arial" w:hAnsi="Helvetica" w:cs="Arial"/>
            <w:sz w:val="22"/>
            <w:szCs w:val="22"/>
          </w:rPr>
          <w:delText>,</w:delText>
        </w:r>
        <w:r w:rsidR="00023176" w:rsidRPr="004C61E4" w:rsidDel="006501CE">
          <w:rPr>
            <w:rFonts w:ascii="Helvetica" w:eastAsia="Arial" w:hAnsi="Helvetica" w:cs="Arial"/>
            <w:sz w:val="22"/>
            <w:szCs w:val="22"/>
          </w:rPr>
          <w:delText xml:space="preserve"> </w:delText>
        </w:r>
        <w:r w:rsidR="00B0410B" w:rsidRPr="004C61E4" w:rsidDel="006501CE">
          <w:rPr>
            <w:rFonts w:ascii="Helvetica" w:eastAsia="Arial" w:hAnsi="Helvetica" w:cs="Arial"/>
            <w:sz w:val="22"/>
            <w:szCs w:val="22"/>
          </w:rPr>
          <w:delText xml:space="preserve">confer </w:delText>
        </w:r>
      </w:del>
      <w:ins w:id="967" w:author="Microsoft Office User" w:date="2019-06-10T16:32:00Z">
        <w:del w:id="968" w:author="David Bartel" w:date="2019-06-28T15:14:00Z">
          <w:r w:rsidR="00CA1C58" w:rsidRPr="004C61E4" w:rsidDel="006501CE">
            <w:rPr>
              <w:rFonts w:ascii="Helvetica" w:eastAsia="Arial" w:hAnsi="Helvetica" w:cs="Arial"/>
              <w:sz w:val="22"/>
              <w:szCs w:val="22"/>
              <w:highlight w:val="yellow"/>
            </w:rPr>
            <w:delText>0.09</w:delText>
          </w:r>
        </w:del>
      </w:ins>
      <w:del w:id="969" w:author="David Bartel" w:date="2019-06-28T15:14:00Z">
        <w:r w:rsidR="00B0410B" w:rsidRPr="004C61E4" w:rsidDel="006501CE">
          <w:rPr>
            <w:rFonts w:ascii="Helvetica" w:eastAsia="Arial" w:hAnsi="Helvetica" w:cs="Arial"/>
            <w:sz w:val="22"/>
            <w:szCs w:val="22"/>
            <w:highlight w:val="yellow"/>
          </w:rPr>
          <w:delText>XX-fold and YY</w:delText>
        </w:r>
      </w:del>
      <w:ins w:id="970" w:author="Microsoft Office User" w:date="2019-06-10T16:32:00Z">
        <w:del w:id="971" w:author="David Bartel" w:date="2019-06-28T15:14:00Z">
          <w:r w:rsidR="00CA1C58" w:rsidRPr="004C61E4" w:rsidDel="006501CE">
            <w:rPr>
              <w:rFonts w:ascii="Helvetica" w:eastAsia="Arial" w:hAnsi="Helvetica" w:cs="Arial"/>
              <w:sz w:val="22"/>
              <w:szCs w:val="22"/>
              <w:highlight w:val="yellow"/>
            </w:rPr>
            <w:delText>7</w:delText>
          </w:r>
        </w:del>
      </w:ins>
      <w:del w:id="972" w:author="David Bartel" w:date="2019-06-28T15:14:00Z">
        <w:r w:rsidR="00B0410B" w:rsidRPr="004C61E4" w:rsidDel="006501CE">
          <w:rPr>
            <w:rFonts w:ascii="Helvetica" w:eastAsia="Arial" w:hAnsi="Helvetica" w:cs="Arial"/>
            <w:sz w:val="22"/>
            <w:szCs w:val="22"/>
            <w:highlight w:val="yellow"/>
          </w:rPr>
          <w:delText>-fold</w:delText>
        </w:r>
        <w:r w:rsidR="00B0410B" w:rsidRPr="004C61E4" w:rsidDel="006501CE">
          <w:rPr>
            <w:rFonts w:ascii="Helvetica" w:eastAsia="Arial" w:hAnsi="Helvetica" w:cs="Arial"/>
            <w:sz w:val="22"/>
            <w:szCs w:val="22"/>
          </w:rPr>
          <w:delText xml:space="preserve"> increases in binding affinity (Fig S4B), which is might be particularly important for lsy-6</w:delText>
        </w:r>
        <w:r w:rsidR="00F95A42" w:rsidRPr="004C61E4" w:rsidDel="006501CE">
          <w:rPr>
            <w:rFonts w:ascii="Helvetica" w:eastAsia="Arial" w:hAnsi="Helvetica" w:cs="Arial"/>
            <w:sz w:val="22"/>
            <w:szCs w:val="22"/>
          </w:rPr>
          <w:delText>, which has a A/U</w:delText>
        </w:r>
        <w:r w:rsidR="000A2952" w:rsidRPr="004C61E4" w:rsidDel="006501CE">
          <w:rPr>
            <w:rFonts w:ascii="Helvetica" w:eastAsia="Arial" w:hAnsi="Helvetica" w:cs="Arial"/>
            <w:sz w:val="22"/>
            <w:szCs w:val="22"/>
          </w:rPr>
          <w:delText>-</w:delText>
        </w:r>
        <w:r w:rsidR="00F95A42" w:rsidRPr="004C61E4" w:rsidDel="006501CE">
          <w:rPr>
            <w:rFonts w:ascii="Helvetica" w:eastAsia="Arial" w:hAnsi="Helvetica" w:cs="Arial"/>
            <w:sz w:val="22"/>
            <w:szCs w:val="22"/>
          </w:rPr>
          <w:delText>rich seed</w:delText>
        </w:r>
        <w:r w:rsidR="00B0410B" w:rsidRPr="004C61E4" w:rsidDel="006501CE">
          <w:rPr>
            <w:rFonts w:ascii="Helvetica" w:eastAsia="Arial" w:hAnsi="Helvetica" w:cs="Arial"/>
            <w:sz w:val="22"/>
            <w:szCs w:val="22"/>
          </w:rPr>
          <w:delText xml:space="preserve"> and</w:delText>
        </w:r>
        <w:r w:rsidR="00F95A42" w:rsidRPr="004C61E4" w:rsidDel="006501CE">
          <w:rPr>
            <w:rFonts w:ascii="Helvetica" w:eastAsia="Arial" w:hAnsi="Helvetica" w:cs="Arial"/>
            <w:sz w:val="22"/>
            <w:szCs w:val="22"/>
          </w:rPr>
          <w:delText xml:space="preserve"> the lowest-affinity canonical sites </w:delText>
        </w:r>
        <w:r w:rsidR="00B0410B" w:rsidRPr="004C61E4" w:rsidDel="006501CE">
          <w:rPr>
            <w:rFonts w:ascii="Helvetica" w:eastAsia="Arial" w:hAnsi="Helvetica" w:cs="Arial"/>
            <w:sz w:val="22"/>
            <w:szCs w:val="22"/>
          </w:rPr>
          <w:delText xml:space="preserve">of the six miRNAs examined </w:delText>
        </w:r>
        <w:r w:rsidR="00F95A42" w:rsidRPr="004C61E4" w:rsidDel="006501CE">
          <w:rPr>
            <w:rFonts w:ascii="Helvetica" w:eastAsia="Arial" w:hAnsi="Helvetica" w:cs="Arial"/>
            <w:sz w:val="22"/>
            <w:szCs w:val="22"/>
          </w:rPr>
          <w:delText>(McGeary).</w:delText>
        </w:r>
      </w:del>
    </w:p>
    <w:p w14:paraId="5112B38F" w14:textId="17F4873E" w:rsidR="00CD3077" w:rsidRPr="004C61E4" w:rsidRDefault="00E443BB"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Our finding that the identity and position of the seed mismatch can </w:t>
      </w:r>
      <w:r w:rsidR="00D325D6" w:rsidRPr="004C61E4">
        <w:rPr>
          <w:rFonts w:ascii="Helvetica" w:eastAsia="Arial" w:hAnsi="Helvetica" w:cs="Arial"/>
          <w:sz w:val="22"/>
          <w:szCs w:val="22"/>
        </w:rPr>
        <w:t>exert</w:t>
      </w:r>
      <w:r w:rsidRPr="004C61E4">
        <w:rPr>
          <w:rFonts w:ascii="Helvetica" w:eastAsia="Arial" w:hAnsi="Helvetica" w:cs="Arial"/>
          <w:sz w:val="22"/>
          <w:szCs w:val="22"/>
        </w:rPr>
        <w:t xml:space="preserve"> such a striking influence on the </w:t>
      </w:r>
      <w:r w:rsidR="00D325D6" w:rsidRPr="004C61E4">
        <w:rPr>
          <w:rFonts w:ascii="Helvetica" w:eastAsia="Arial" w:hAnsi="Helvetica" w:cs="Arial"/>
          <w:sz w:val="22"/>
          <w:szCs w:val="22"/>
        </w:rPr>
        <w:t xml:space="preserve">added </w:t>
      </w:r>
      <w:r w:rsidRPr="004C61E4">
        <w:rPr>
          <w:rFonts w:ascii="Helvetica" w:eastAsia="Arial" w:hAnsi="Helvetica" w:cs="Arial"/>
          <w:sz w:val="22"/>
          <w:szCs w:val="22"/>
        </w:rPr>
        <w:t xml:space="preserve">affinity conferred by 3′ pairing raised the question of </w:t>
      </w:r>
      <w:r w:rsidR="00D325D6" w:rsidRPr="004C61E4">
        <w:rPr>
          <w:rFonts w:ascii="Helvetica" w:eastAsia="Arial" w:hAnsi="Helvetica" w:cs="Arial"/>
          <w:sz w:val="22"/>
          <w:szCs w:val="22"/>
        </w:rPr>
        <w:t xml:space="preserve">how this </w:t>
      </w:r>
      <w:r w:rsidR="00251291" w:rsidRPr="004C61E4">
        <w:rPr>
          <w:rFonts w:ascii="Helvetica" w:eastAsia="Arial" w:hAnsi="Helvetica" w:cs="Arial"/>
          <w:sz w:val="22"/>
          <w:szCs w:val="22"/>
        </w:rPr>
        <w:t xml:space="preserve">added </w:t>
      </w:r>
      <w:r w:rsidR="00D325D6" w:rsidRPr="004C61E4">
        <w:rPr>
          <w:rFonts w:ascii="Helvetica" w:eastAsia="Arial" w:hAnsi="Helvetica" w:cs="Arial"/>
          <w:sz w:val="22"/>
          <w:szCs w:val="22"/>
        </w:rPr>
        <w:t xml:space="preserve">affinity might differ for canonical sites, which have no seed mismatches. </w:t>
      </w:r>
      <w:r w:rsidR="0058660F" w:rsidRPr="004C61E4">
        <w:rPr>
          <w:rFonts w:ascii="Helvetica" w:eastAsia="Arial" w:hAnsi="Helvetica" w:cs="Arial"/>
          <w:sz w:val="22"/>
          <w:szCs w:val="22"/>
        </w:rPr>
        <w:t xml:space="preserve">To answer this question, we analyzed the </w:t>
      </w:r>
      <w:r w:rsidR="00237D6D" w:rsidRPr="004C61E4">
        <w:rPr>
          <w:rFonts w:ascii="Helvetica" w:eastAsia="Arial" w:hAnsi="Helvetica" w:cs="Arial"/>
          <w:sz w:val="22"/>
          <w:szCs w:val="22"/>
        </w:rPr>
        <w:t>AGO-RBNS results from random-sequence libraries</w:t>
      </w:r>
      <w:r w:rsidR="0058660F" w:rsidRPr="004C61E4">
        <w:rPr>
          <w:rFonts w:ascii="Helvetica" w:eastAsia="Arial" w:hAnsi="Helvetica" w:cs="Arial"/>
          <w:sz w:val="22"/>
          <w:szCs w:val="22"/>
        </w:rPr>
        <w:t xml:space="preserve">, focusing on </w:t>
      </w:r>
      <w:r w:rsidR="00251291" w:rsidRPr="004C61E4">
        <w:rPr>
          <w:rFonts w:ascii="Helvetica" w:eastAsia="Arial" w:hAnsi="Helvetica" w:cs="Arial"/>
          <w:sz w:val="22"/>
          <w:szCs w:val="22"/>
        </w:rPr>
        <w:t xml:space="preserve">5-nt 3′ site </w:t>
      </w:r>
      <w:r w:rsidR="0058660F" w:rsidRPr="004C61E4">
        <w:rPr>
          <w:rFonts w:ascii="Helvetica" w:eastAsia="Arial" w:hAnsi="Helvetica" w:cs="Arial"/>
          <w:sz w:val="22"/>
          <w:szCs w:val="22"/>
        </w:rPr>
        <w:t xml:space="preserve">sites in the optimal register and aggregating results for the </w:t>
      </w:r>
      <w:r w:rsidR="00D54A94" w:rsidRPr="004C61E4">
        <w:rPr>
          <w:rFonts w:ascii="Helvetica" w:eastAsia="Arial" w:hAnsi="Helvetica" w:cs="Arial"/>
          <w:sz w:val="22"/>
          <w:szCs w:val="22"/>
        </w:rPr>
        <w:t xml:space="preserve">5 </w:t>
      </w:r>
      <w:r w:rsidR="0058660F" w:rsidRPr="004C61E4">
        <w:rPr>
          <w:rFonts w:ascii="Helvetica" w:eastAsia="Arial" w:hAnsi="Helvetica" w:cs="Arial"/>
          <w:sz w:val="22"/>
          <w:szCs w:val="22"/>
        </w:rPr>
        <w:t xml:space="preserve">most optimal loop lengths </w:t>
      </w:r>
      <w:r w:rsidR="00C8166C" w:rsidRPr="004C61E4">
        <w:rPr>
          <w:rFonts w:ascii="Helvetica" w:eastAsia="Arial" w:hAnsi="Helvetica" w:cs="Arial"/>
          <w:sz w:val="22"/>
          <w:szCs w:val="22"/>
        </w:rPr>
        <w:t xml:space="preserve">(Fig </w:t>
      </w:r>
      <w:r w:rsidR="0058660F" w:rsidRPr="004C61E4">
        <w:rPr>
          <w:rFonts w:ascii="Helvetica" w:eastAsia="Arial" w:hAnsi="Helvetica" w:cs="Arial"/>
          <w:sz w:val="22"/>
          <w:szCs w:val="22"/>
        </w:rPr>
        <w:t>S5</w:t>
      </w:r>
      <w:r w:rsidR="00C8166C" w:rsidRPr="004C61E4">
        <w:rPr>
          <w:rFonts w:ascii="Helvetica" w:eastAsia="Arial" w:hAnsi="Helvetica" w:cs="Arial"/>
          <w:sz w:val="22"/>
          <w:szCs w:val="22"/>
        </w:rPr>
        <w:t xml:space="preserve">). </w:t>
      </w:r>
      <w:r w:rsidR="00576ACD" w:rsidRPr="004C61E4">
        <w:rPr>
          <w:rFonts w:ascii="Helvetica" w:eastAsia="Arial" w:hAnsi="Helvetica" w:cs="Arial"/>
          <w:sz w:val="22"/>
          <w:szCs w:val="22"/>
        </w:rPr>
        <w:t>Overall, t</w:t>
      </w:r>
      <w:r w:rsidR="0058660F" w:rsidRPr="004C61E4">
        <w:rPr>
          <w:rFonts w:ascii="Helvetica" w:eastAsia="Arial" w:hAnsi="Helvetica" w:cs="Arial"/>
          <w:sz w:val="22"/>
          <w:szCs w:val="22"/>
        </w:rPr>
        <w:t xml:space="preserve">he </w:t>
      </w:r>
      <w:r w:rsidR="00CF385D" w:rsidRPr="004C61E4">
        <w:rPr>
          <w:rFonts w:ascii="Helvetica" w:eastAsia="Arial" w:hAnsi="Helvetica" w:cs="Arial"/>
          <w:sz w:val="22"/>
          <w:szCs w:val="22"/>
        </w:rPr>
        <w:t>additional affinities</w:t>
      </w:r>
      <w:r w:rsidR="0058660F" w:rsidRPr="004C61E4">
        <w:rPr>
          <w:rFonts w:ascii="Helvetica" w:eastAsia="Arial" w:hAnsi="Helvetica" w:cs="Arial"/>
          <w:sz w:val="22"/>
          <w:szCs w:val="22"/>
        </w:rPr>
        <w:t xml:space="preserve"> conferred by 3′ </w:t>
      </w:r>
      <w:r w:rsidR="00576ACD" w:rsidRPr="004C61E4">
        <w:rPr>
          <w:rFonts w:ascii="Helvetica" w:eastAsia="Arial" w:hAnsi="Helvetica" w:cs="Arial"/>
          <w:sz w:val="22"/>
          <w:szCs w:val="22"/>
        </w:rPr>
        <w:t>pairing</w:t>
      </w:r>
      <w:r w:rsidR="0058660F" w:rsidRPr="004C61E4">
        <w:rPr>
          <w:rFonts w:ascii="Helvetica" w:eastAsia="Arial" w:hAnsi="Helvetica" w:cs="Arial"/>
          <w:sz w:val="22"/>
          <w:szCs w:val="22"/>
        </w:rPr>
        <w:t xml:space="preserve"> </w:t>
      </w:r>
      <w:r w:rsidR="0007348E" w:rsidRPr="004C61E4">
        <w:rPr>
          <w:rFonts w:ascii="Helvetica" w:eastAsia="Arial" w:hAnsi="Helvetica" w:cs="Arial"/>
          <w:sz w:val="22"/>
          <w:szCs w:val="22"/>
        </w:rPr>
        <w:t>associated with canonical site</w:t>
      </w:r>
      <w:r w:rsidR="00576ACD" w:rsidRPr="004C61E4">
        <w:rPr>
          <w:rFonts w:ascii="Helvetica" w:eastAsia="Arial" w:hAnsi="Helvetica" w:cs="Arial"/>
          <w:sz w:val="22"/>
          <w:szCs w:val="22"/>
        </w:rPr>
        <w:t xml:space="preserve">s </w:t>
      </w:r>
      <w:r w:rsidR="00E47D80" w:rsidRPr="004C61E4">
        <w:rPr>
          <w:rFonts w:ascii="Helvetica" w:eastAsia="Arial" w:hAnsi="Helvetica" w:cs="Arial"/>
          <w:sz w:val="22"/>
          <w:szCs w:val="22"/>
        </w:rPr>
        <w:t>fell within the range of</w:t>
      </w:r>
      <w:r w:rsidR="00576ACD" w:rsidRPr="004C61E4">
        <w:rPr>
          <w:rFonts w:ascii="Helvetica" w:eastAsia="Arial" w:hAnsi="Helvetica" w:cs="Arial"/>
          <w:sz w:val="22"/>
          <w:szCs w:val="22"/>
        </w:rPr>
        <w:t xml:space="preserve"> </w:t>
      </w:r>
      <w:r w:rsidR="00E47D80" w:rsidRPr="004C61E4">
        <w:rPr>
          <w:rFonts w:ascii="Helvetica" w:eastAsia="Arial" w:hAnsi="Helvetica" w:cs="Arial"/>
          <w:sz w:val="22"/>
          <w:szCs w:val="22"/>
        </w:rPr>
        <w:t>affinities</w:t>
      </w:r>
      <w:r w:rsidR="00576ACD" w:rsidRPr="004C61E4">
        <w:rPr>
          <w:rFonts w:ascii="Helvetica" w:eastAsia="Arial" w:hAnsi="Helvetica" w:cs="Arial"/>
          <w:sz w:val="22"/>
          <w:szCs w:val="22"/>
        </w:rPr>
        <w:t xml:space="preserve"> conferred by 3′ pairing associated with seed-mismatched sites</w:t>
      </w:r>
      <w:r w:rsidR="00E47D80" w:rsidRPr="004C61E4">
        <w:rPr>
          <w:rFonts w:ascii="Helvetica" w:eastAsia="Arial" w:hAnsi="Helvetica" w:cs="Arial"/>
          <w:sz w:val="22"/>
          <w:szCs w:val="22"/>
        </w:rPr>
        <w:t xml:space="preserve"> (Fig S5)</w:t>
      </w:r>
      <w:r w:rsidR="0007348E" w:rsidRPr="004C61E4">
        <w:rPr>
          <w:rFonts w:ascii="Helvetica" w:eastAsia="Arial" w:hAnsi="Helvetica" w:cs="Arial"/>
          <w:sz w:val="22"/>
          <w:szCs w:val="22"/>
        </w:rPr>
        <w:t xml:space="preserve">. </w:t>
      </w:r>
      <w:r w:rsidR="00E47D80" w:rsidRPr="004C61E4">
        <w:rPr>
          <w:rFonts w:ascii="Helvetica" w:eastAsia="Arial" w:hAnsi="Helvetica" w:cs="Arial"/>
          <w:sz w:val="22"/>
          <w:szCs w:val="22"/>
        </w:rPr>
        <w:t>Th</w:t>
      </w:r>
      <w:del w:id="973" w:author="David Bartel" w:date="2019-06-28T15:28:00Z">
        <w:r w:rsidR="00E47D80" w:rsidRPr="004C61E4" w:rsidDel="00A12824">
          <w:rPr>
            <w:rFonts w:ascii="Helvetica" w:eastAsia="Arial" w:hAnsi="Helvetica" w:cs="Arial"/>
            <w:sz w:val="22"/>
            <w:szCs w:val="22"/>
          </w:rPr>
          <w:delText>ese results showed that</w:delText>
        </w:r>
      </w:del>
      <w:ins w:id="974" w:author="David Bartel" w:date="2019-06-28T15:28:00Z">
        <w:r w:rsidR="00A12824" w:rsidRPr="004C61E4">
          <w:rPr>
            <w:rFonts w:ascii="Helvetica" w:eastAsia="Arial" w:hAnsi="Helvetica" w:cs="Arial"/>
            <w:sz w:val="22"/>
            <w:szCs w:val="22"/>
          </w:rPr>
          <w:t>us</w:t>
        </w:r>
      </w:ins>
      <w:r w:rsidR="00E47D80" w:rsidRPr="004C61E4">
        <w:rPr>
          <w:rFonts w:ascii="Helvetica" w:eastAsia="Arial" w:hAnsi="Helvetica" w:cs="Arial"/>
          <w:sz w:val="22"/>
          <w:szCs w:val="22"/>
        </w:rPr>
        <w:t xml:space="preserve"> </w:t>
      </w:r>
      <w:ins w:id="975" w:author="David Bartel" w:date="2019-06-28T15:27:00Z">
        <w:r w:rsidR="00A12824" w:rsidRPr="004C61E4">
          <w:rPr>
            <w:rFonts w:ascii="Helvetica" w:eastAsia="Arial" w:hAnsi="Helvetica" w:cs="Arial"/>
            <w:sz w:val="22"/>
            <w:szCs w:val="22"/>
          </w:rPr>
          <w:t>for most mi</w:t>
        </w:r>
      </w:ins>
      <w:ins w:id="976" w:author="David Bartel" w:date="2019-06-28T15:28:00Z">
        <w:r w:rsidR="00A12824" w:rsidRPr="004C61E4">
          <w:rPr>
            <w:rFonts w:ascii="Helvetica" w:eastAsia="Arial" w:hAnsi="Helvetica" w:cs="Arial"/>
            <w:sz w:val="22"/>
            <w:szCs w:val="22"/>
          </w:rPr>
          <w:t xml:space="preserve">RNAs, </w:t>
        </w:r>
      </w:ins>
      <w:r w:rsidR="00E47D80" w:rsidRPr="004C61E4">
        <w:rPr>
          <w:rFonts w:ascii="Helvetica" w:eastAsia="Arial" w:hAnsi="Helvetica" w:cs="Arial"/>
          <w:sz w:val="22"/>
          <w:szCs w:val="22"/>
        </w:rPr>
        <w:t>even the highest</w:t>
      </w:r>
      <w:r w:rsidR="000A2952" w:rsidRPr="004C61E4">
        <w:rPr>
          <w:rFonts w:ascii="Helvetica" w:eastAsia="Arial" w:hAnsi="Helvetica" w:cs="Arial"/>
          <w:sz w:val="22"/>
          <w:szCs w:val="22"/>
        </w:rPr>
        <w:t>-</w:t>
      </w:r>
      <w:r w:rsidR="00E47D80" w:rsidRPr="004C61E4">
        <w:rPr>
          <w:rFonts w:ascii="Helvetica" w:eastAsia="Arial" w:hAnsi="Helvetica" w:cs="Arial"/>
          <w:sz w:val="22"/>
          <w:szCs w:val="22"/>
        </w:rPr>
        <w:t>affinity seed-matched sites can be improved with optimally positioned 3′-supplementary pairing.</w:t>
      </w:r>
      <w:r w:rsidR="00C8166C" w:rsidRPr="004C61E4">
        <w:rPr>
          <w:rFonts w:ascii="Helvetica" w:eastAsia="Arial" w:hAnsi="Helvetica" w:cs="Arial"/>
          <w:sz w:val="22"/>
          <w:szCs w:val="22"/>
        </w:rPr>
        <w:t xml:space="preserve"> </w:t>
      </w:r>
      <w:ins w:id="977" w:author="David Bartel" w:date="2019-06-28T15:28:00Z">
        <w:r w:rsidR="00A12824" w:rsidRPr="004C61E4">
          <w:rPr>
            <w:rFonts w:ascii="Helvetica" w:eastAsia="Arial" w:hAnsi="Helvetica" w:cs="Arial"/>
            <w:sz w:val="22"/>
            <w:szCs w:val="22"/>
          </w:rPr>
          <w:t>The e</w:t>
        </w:r>
      </w:ins>
      <w:ins w:id="978" w:author="David Bartel" w:date="2019-06-28T15:29:00Z">
        <w:r w:rsidR="00A12824" w:rsidRPr="004C61E4">
          <w:rPr>
            <w:rFonts w:ascii="Helvetica" w:eastAsia="Arial" w:hAnsi="Helvetica" w:cs="Arial"/>
            <w:sz w:val="22"/>
            <w:szCs w:val="22"/>
          </w:rPr>
          <w:t xml:space="preserve">xception was miR-7, for which a contribution of 3′ pairing was difficult to detect for both </w:t>
        </w:r>
      </w:ins>
      <w:ins w:id="979" w:author="David Bartel" w:date="2019-06-28T15:30:00Z">
        <w:r w:rsidR="00A12824" w:rsidRPr="004C61E4">
          <w:rPr>
            <w:rFonts w:ascii="Helvetica" w:eastAsia="Arial" w:hAnsi="Helvetica" w:cs="Arial"/>
            <w:sz w:val="22"/>
            <w:szCs w:val="22"/>
          </w:rPr>
          <w:t>seed-</w:t>
        </w:r>
        <w:proofErr w:type="spellStart"/>
        <w:r w:rsidR="00A12824" w:rsidRPr="004C61E4">
          <w:rPr>
            <w:rFonts w:ascii="Helvetica" w:eastAsia="Arial" w:hAnsi="Helvetica" w:cs="Arial"/>
            <w:sz w:val="22"/>
            <w:szCs w:val="22"/>
          </w:rPr>
          <w:t>mismtached</w:t>
        </w:r>
        <w:proofErr w:type="spellEnd"/>
        <w:r w:rsidR="00A12824" w:rsidRPr="004C61E4">
          <w:rPr>
            <w:rFonts w:ascii="Helvetica" w:eastAsia="Arial" w:hAnsi="Helvetica" w:cs="Arial"/>
            <w:sz w:val="22"/>
            <w:szCs w:val="22"/>
          </w:rPr>
          <w:t xml:space="preserve"> and seed-matched sites.</w:t>
        </w:r>
      </w:ins>
      <w:ins w:id="980" w:author="David Bartel" w:date="2019-06-28T15:29:00Z">
        <w:r w:rsidR="00A12824" w:rsidRPr="004C61E4">
          <w:rPr>
            <w:rFonts w:ascii="Helvetica" w:eastAsia="Arial" w:hAnsi="Helvetica" w:cs="Arial"/>
            <w:sz w:val="22"/>
            <w:szCs w:val="22"/>
          </w:rPr>
          <w:t xml:space="preserve"> </w:t>
        </w:r>
      </w:ins>
    </w:p>
    <w:p w14:paraId="557F5FCC" w14:textId="77777777" w:rsidR="00CD3077" w:rsidRPr="004C61E4" w:rsidRDefault="00CD3077" w:rsidP="004C61E4">
      <w:pPr>
        <w:pStyle w:val="Normal1"/>
        <w:ind w:firstLine="360"/>
        <w:contextualSpacing/>
        <w:rPr>
          <w:rFonts w:ascii="Helvetica" w:eastAsia="Arial" w:hAnsi="Helvetica" w:cs="Arial"/>
          <w:sz w:val="22"/>
          <w:szCs w:val="22"/>
        </w:rPr>
      </w:pPr>
    </w:p>
    <w:p w14:paraId="128AEFB3" w14:textId="561EF338" w:rsidR="00CD3077" w:rsidRPr="004C61E4" w:rsidRDefault="0055209E"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The optimal</w:t>
      </w:r>
      <w:r w:rsidR="00C8166C" w:rsidRPr="004C61E4">
        <w:rPr>
          <w:rFonts w:ascii="Helvetica" w:eastAsia="Arial" w:hAnsi="Helvetica" w:cs="Arial"/>
          <w:b/>
          <w:sz w:val="22"/>
          <w:szCs w:val="22"/>
        </w:rPr>
        <w:t xml:space="preserve"> 3′</w:t>
      </w:r>
      <w:r w:rsidRPr="004C61E4">
        <w:rPr>
          <w:rFonts w:ascii="Helvetica" w:eastAsia="Arial" w:hAnsi="Helvetica" w:cs="Arial"/>
          <w:b/>
          <w:sz w:val="22"/>
          <w:szCs w:val="22"/>
        </w:rPr>
        <w:t>-</w:t>
      </w:r>
      <w:r w:rsidR="00C8166C" w:rsidRPr="004C61E4">
        <w:rPr>
          <w:rFonts w:ascii="Helvetica" w:eastAsia="Arial" w:hAnsi="Helvetica" w:cs="Arial"/>
          <w:b/>
          <w:sz w:val="22"/>
          <w:szCs w:val="22"/>
        </w:rPr>
        <w:t>pairing register</w:t>
      </w:r>
      <w:r w:rsidRPr="004C61E4">
        <w:rPr>
          <w:rFonts w:ascii="Helvetica" w:eastAsia="Arial" w:hAnsi="Helvetica" w:cs="Arial"/>
          <w:b/>
          <w:sz w:val="22"/>
          <w:szCs w:val="22"/>
        </w:rPr>
        <w:t xml:space="preserve"> depends on the identity of the 3′ sequence.</w:t>
      </w:r>
    </w:p>
    <w:p w14:paraId="58EE4C52" w14:textId="5CEBA577" w:rsidR="000A2952" w:rsidRPr="004C61E4" w:rsidRDefault="00847E54"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T</w:t>
      </w:r>
      <w:r w:rsidR="000A2952" w:rsidRPr="004C61E4">
        <w:rPr>
          <w:rFonts w:ascii="Helvetica" w:eastAsia="Arial" w:hAnsi="Helvetica" w:cs="Arial"/>
          <w:sz w:val="22"/>
          <w:szCs w:val="22"/>
        </w:rPr>
        <w:t>o begin to examine the determinants of the</w:t>
      </w:r>
      <w:r w:rsidR="00D34895" w:rsidRPr="004C61E4">
        <w:rPr>
          <w:rFonts w:ascii="Helvetica" w:eastAsia="Arial" w:hAnsi="Helvetica" w:cs="Arial"/>
          <w:sz w:val="22"/>
          <w:szCs w:val="22"/>
        </w:rPr>
        <w:t xml:space="preserve"> </w:t>
      </w:r>
      <w:r w:rsidR="0055209E" w:rsidRPr="004C61E4">
        <w:rPr>
          <w:rFonts w:ascii="Helvetica" w:eastAsia="Arial" w:hAnsi="Helvetica" w:cs="Arial"/>
          <w:sz w:val="22"/>
          <w:szCs w:val="22"/>
        </w:rPr>
        <w:t>optimal</w:t>
      </w:r>
      <w:r w:rsidR="00D34895" w:rsidRPr="004C61E4">
        <w:rPr>
          <w:rFonts w:ascii="Helvetica" w:eastAsia="Arial" w:hAnsi="Helvetica" w:cs="Arial"/>
          <w:sz w:val="22"/>
          <w:szCs w:val="22"/>
        </w:rPr>
        <w:t xml:space="preserve"> 3′-pairing register</w:t>
      </w:r>
      <w:r w:rsidR="00A24F01" w:rsidRPr="004C61E4">
        <w:rPr>
          <w:rFonts w:ascii="Helvetica" w:eastAsia="Arial" w:hAnsi="Helvetica" w:cs="Arial"/>
          <w:sz w:val="22"/>
          <w:szCs w:val="22"/>
        </w:rPr>
        <w:t>, we repeated the AGO-</w:t>
      </w:r>
      <w:r w:rsidR="007753DE" w:rsidRPr="004C61E4">
        <w:rPr>
          <w:rFonts w:ascii="Helvetica" w:eastAsia="Arial" w:hAnsi="Helvetica" w:cs="Arial"/>
          <w:sz w:val="22"/>
          <w:szCs w:val="22"/>
        </w:rPr>
        <w:t>R</w:t>
      </w:r>
      <w:r w:rsidR="00A24F01" w:rsidRPr="004C61E4">
        <w:rPr>
          <w:rFonts w:ascii="Helvetica" w:eastAsia="Arial" w:hAnsi="Helvetica" w:cs="Arial"/>
          <w:sz w:val="22"/>
          <w:szCs w:val="22"/>
        </w:rPr>
        <w:t xml:space="preserve">BNS procedure with let-7a variants that had single-nucleotide insertions and deletions </w:t>
      </w:r>
      <w:r w:rsidR="00C8166C" w:rsidRPr="004C61E4">
        <w:rPr>
          <w:rFonts w:ascii="Helvetica" w:eastAsia="Arial" w:hAnsi="Helvetica" w:cs="Arial"/>
          <w:sz w:val="22"/>
          <w:szCs w:val="22"/>
        </w:rPr>
        <w:t>that shift</w:t>
      </w:r>
      <w:r w:rsidR="00A24F01" w:rsidRPr="004C61E4">
        <w:rPr>
          <w:rFonts w:ascii="Helvetica" w:eastAsia="Arial" w:hAnsi="Helvetica" w:cs="Arial"/>
          <w:sz w:val="22"/>
          <w:szCs w:val="22"/>
        </w:rPr>
        <w:t>ed</w:t>
      </w:r>
      <w:r w:rsidR="00C8166C" w:rsidRPr="004C61E4">
        <w:rPr>
          <w:rFonts w:ascii="Helvetica" w:eastAsia="Arial" w:hAnsi="Helvetica" w:cs="Arial"/>
          <w:sz w:val="22"/>
          <w:szCs w:val="22"/>
        </w:rPr>
        <w:t xml:space="preserve"> the let-7a </w:t>
      </w:r>
      <w:r w:rsidR="00A24F01" w:rsidRPr="004C61E4">
        <w:rPr>
          <w:rFonts w:ascii="Helvetica" w:eastAsia="Arial" w:hAnsi="Helvetica" w:cs="Arial"/>
          <w:sz w:val="22"/>
          <w:szCs w:val="22"/>
        </w:rPr>
        <w:t xml:space="preserve">3′ </w:t>
      </w:r>
      <w:r w:rsidR="00C8166C" w:rsidRPr="004C61E4">
        <w:rPr>
          <w:rFonts w:ascii="Helvetica" w:eastAsia="Arial" w:hAnsi="Helvetica" w:cs="Arial"/>
          <w:sz w:val="22"/>
          <w:szCs w:val="22"/>
        </w:rPr>
        <w:t xml:space="preserve">sequence by a single nucleotide </w:t>
      </w:r>
      <w:r w:rsidR="00A24F01" w:rsidRPr="004C61E4">
        <w:rPr>
          <w:rFonts w:ascii="Helvetica" w:eastAsia="Arial" w:hAnsi="Helvetica" w:cs="Arial"/>
          <w:sz w:val="22"/>
          <w:szCs w:val="22"/>
        </w:rPr>
        <w:t>in either direction</w:t>
      </w:r>
      <w:r w:rsidR="00C8166C" w:rsidRPr="004C61E4">
        <w:rPr>
          <w:rFonts w:ascii="Helvetica" w:eastAsia="Arial" w:hAnsi="Helvetica" w:cs="Arial"/>
          <w:sz w:val="22"/>
          <w:szCs w:val="22"/>
        </w:rPr>
        <w:t xml:space="preserve"> while maintaining the length of the miRNA (</w:t>
      </w:r>
      <w:r w:rsidR="000A2952" w:rsidRPr="004C61E4">
        <w:rPr>
          <w:rFonts w:ascii="Helvetica" w:eastAsia="Arial" w:hAnsi="Helvetica" w:cs="Arial"/>
          <w:sz w:val="22"/>
          <w:szCs w:val="22"/>
        </w:rPr>
        <w:t xml:space="preserve">Fig 5A, </w:t>
      </w:r>
      <w:commentRangeStart w:id="981"/>
      <w:r w:rsidR="00C8166C" w:rsidRPr="004C61E4">
        <w:rPr>
          <w:rFonts w:ascii="Helvetica" w:eastAsia="Arial" w:hAnsi="Helvetica" w:cs="Arial"/>
          <w:sz w:val="22"/>
          <w:szCs w:val="22"/>
        </w:rPr>
        <w:t>let</w:t>
      </w:r>
      <w:ins w:id="982" w:author="Sean E. McGeary" w:date="2019-10-06T21:20:00Z">
        <w:r w:rsidR="0010280A">
          <w:rPr>
            <w:rFonts w:ascii="Helvetica" w:eastAsia="Arial" w:hAnsi="Helvetica" w:cs="Arial"/>
            <w:sz w:val="22"/>
            <w:szCs w:val="22"/>
          </w:rPr>
          <w:t>-</w:t>
        </w:r>
      </w:ins>
      <w:r w:rsidR="00C8166C" w:rsidRPr="004C61E4">
        <w:rPr>
          <w:rFonts w:ascii="Helvetica" w:eastAsia="Arial" w:hAnsi="Helvetica" w:cs="Arial"/>
          <w:sz w:val="22"/>
          <w:szCs w:val="22"/>
        </w:rPr>
        <w:t>7a</w:t>
      </w:r>
      <w:del w:id="983" w:author="Sean E. McGeary" w:date="2019-10-06T21:21:00Z">
        <w:r w:rsidR="00435656" w:rsidRPr="004C61E4" w:rsidDel="0010280A">
          <w:rPr>
            <w:rFonts w:ascii="Helvetica" w:eastAsia="Arial" w:hAnsi="Helvetica" w:cs="Arial"/>
            <w:sz w:val="22"/>
            <w:szCs w:val="22"/>
          </w:rPr>
          <w:delText>(–</w:delText>
        </w:r>
      </w:del>
      <w:ins w:id="984" w:author="Sean E. McGeary" w:date="2019-10-06T21:21:00Z">
        <w:r w:rsidR="0010280A" w:rsidRPr="004C61E4">
          <w:rPr>
            <w:rFonts w:ascii="Helvetica" w:eastAsia="Arial" w:hAnsi="Helvetica" w:cs="Arial"/>
            <w:sz w:val="22"/>
            <w:szCs w:val="22"/>
          </w:rPr>
          <w:t>(</w:t>
        </w:r>
        <w:r w:rsidR="0010280A">
          <w:rPr>
            <w:rFonts w:ascii="Helvetica" w:eastAsia="Arial" w:hAnsi="Helvetica" w:cs="Arial"/>
            <w:sz w:val="22"/>
            <w:szCs w:val="22"/>
          </w:rPr>
          <w:t>−</w:t>
        </w:r>
      </w:ins>
      <w:r w:rsidR="00435656" w:rsidRPr="004C61E4">
        <w:rPr>
          <w:rFonts w:ascii="Helvetica" w:eastAsia="Arial" w:hAnsi="Helvetica" w:cs="Arial"/>
          <w:sz w:val="22"/>
          <w:szCs w:val="22"/>
        </w:rPr>
        <w:t>1)</w:t>
      </w:r>
      <w:r w:rsidR="000A2952" w:rsidRPr="004C61E4">
        <w:rPr>
          <w:rFonts w:ascii="Helvetica" w:eastAsia="Arial" w:hAnsi="Helvetica" w:cs="Arial"/>
          <w:sz w:val="22"/>
          <w:szCs w:val="22"/>
        </w:rPr>
        <w:t xml:space="preserve"> and</w:t>
      </w:r>
      <w:r w:rsidR="00C8166C" w:rsidRPr="004C61E4">
        <w:rPr>
          <w:rFonts w:ascii="Helvetica" w:eastAsia="Arial" w:hAnsi="Helvetica" w:cs="Arial"/>
          <w:sz w:val="22"/>
          <w:szCs w:val="22"/>
        </w:rPr>
        <w:t xml:space="preserve"> let</w:t>
      </w:r>
      <w:ins w:id="985" w:author="Sean E. McGeary" w:date="2019-10-06T21:21:00Z">
        <w:r w:rsidR="0010280A">
          <w:rPr>
            <w:rFonts w:ascii="Helvetica" w:eastAsia="Arial" w:hAnsi="Helvetica" w:cs="Arial"/>
            <w:sz w:val="22"/>
            <w:szCs w:val="22"/>
          </w:rPr>
          <w:t>-</w:t>
        </w:r>
      </w:ins>
      <w:r w:rsidR="00C8166C" w:rsidRPr="004C61E4">
        <w:rPr>
          <w:rFonts w:ascii="Helvetica" w:eastAsia="Arial" w:hAnsi="Helvetica" w:cs="Arial"/>
          <w:sz w:val="22"/>
          <w:szCs w:val="22"/>
        </w:rPr>
        <w:t>7a</w:t>
      </w:r>
      <w:ins w:id="986" w:author="Sean E. McGeary" w:date="2019-10-06T21:20:00Z">
        <w:r w:rsidR="0010280A">
          <w:rPr>
            <w:rFonts w:ascii="Helvetica" w:eastAsia="Arial" w:hAnsi="Helvetica" w:cs="Arial"/>
            <w:sz w:val="22"/>
            <w:szCs w:val="22"/>
          </w:rPr>
          <w:t>-</w:t>
        </w:r>
      </w:ins>
      <w:r w:rsidR="00435656" w:rsidRPr="004C61E4">
        <w:rPr>
          <w:rFonts w:ascii="Helvetica" w:eastAsia="Arial" w:hAnsi="Helvetica" w:cs="Arial"/>
          <w:sz w:val="22"/>
          <w:szCs w:val="22"/>
        </w:rPr>
        <w:t>(+1)</w:t>
      </w:r>
      <w:commentRangeEnd w:id="981"/>
      <w:r w:rsidR="00435656" w:rsidRPr="004C61E4">
        <w:rPr>
          <w:rStyle w:val="CommentReference"/>
          <w:rFonts w:ascii="Helvetica" w:hAnsi="Helvetica"/>
        </w:rPr>
        <w:commentReference w:id="981"/>
      </w:r>
      <w:r w:rsidR="00C8166C" w:rsidRPr="004C61E4">
        <w:rPr>
          <w:rFonts w:ascii="Helvetica" w:eastAsia="Arial" w:hAnsi="Helvetica" w:cs="Arial"/>
          <w:sz w:val="22"/>
          <w:szCs w:val="22"/>
        </w:rPr>
        <w:t xml:space="preserve">). </w:t>
      </w:r>
      <w:r w:rsidR="007753DE" w:rsidRPr="004C61E4">
        <w:rPr>
          <w:rFonts w:ascii="Helvetica" w:eastAsia="Arial" w:hAnsi="Helvetica" w:cs="Arial"/>
          <w:sz w:val="22"/>
          <w:szCs w:val="22"/>
        </w:rPr>
        <w:t xml:space="preserve">Analysis of these new datasets revealed that </w:t>
      </w:r>
      <w:r w:rsidR="00C8166C" w:rsidRPr="004C61E4">
        <w:rPr>
          <w:rFonts w:ascii="Helvetica" w:eastAsia="Arial" w:hAnsi="Helvetica" w:cs="Arial"/>
          <w:sz w:val="22"/>
          <w:szCs w:val="22"/>
        </w:rPr>
        <w:t xml:space="preserve">the </w:t>
      </w:r>
      <w:r w:rsidR="007753DE" w:rsidRPr="004C61E4">
        <w:rPr>
          <w:rFonts w:ascii="Helvetica" w:eastAsia="Arial" w:hAnsi="Helvetica" w:cs="Arial"/>
          <w:sz w:val="22"/>
          <w:szCs w:val="22"/>
        </w:rPr>
        <w:t xml:space="preserve">optimal 7-nt 3′ site (UACAACC) remained the same, </w:t>
      </w:r>
      <w:r w:rsidR="000455A2" w:rsidRPr="004C61E4">
        <w:rPr>
          <w:rFonts w:ascii="Helvetica" w:eastAsia="Arial" w:hAnsi="Helvetica" w:cs="Arial"/>
          <w:sz w:val="22"/>
          <w:szCs w:val="22"/>
        </w:rPr>
        <w:t xml:space="preserve">regardless of the shift in the </w:t>
      </w:r>
      <w:r w:rsidR="00C8166C" w:rsidRPr="004C61E4">
        <w:rPr>
          <w:rFonts w:ascii="Helvetica" w:eastAsia="Arial" w:hAnsi="Helvetica" w:cs="Arial"/>
          <w:sz w:val="22"/>
          <w:szCs w:val="22"/>
        </w:rPr>
        <w:t>register</w:t>
      </w:r>
      <w:r w:rsidR="000455A2" w:rsidRPr="004C61E4">
        <w:rPr>
          <w:rFonts w:ascii="Helvetica" w:eastAsia="Arial" w:hAnsi="Helvetica" w:cs="Arial"/>
          <w:sz w:val="22"/>
          <w:szCs w:val="22"/>
        </w:rPr>
        <w:t xml:space="preserve"> of the corresponding segment within the let-7a variant. </w:t>
      </w:r>
      <w:r w:rsidR="000455A2" w:rsidRPr="004C61E4">
        <w:rPr>
          <w:rFonts w:ascii="Helvetica" w:eastAsia="Arial" w:hAnsi="Helvetica" w:cs="Arial"/>
          <w:sz w:val="22"/>
          <w:szCs w:val="22"/>
        </w:rPr>
        <w:lastRenderedPageBreak/>
        <w:t>Thus</w:t>
      </w:r>
      <w:r w:rsidR="007753DE" w:rsidRPr="004C61E4">
        <w:rPr>
          <w:rFonts w:ascii="Helvetica" w:eastAsia="Arial" w:hAnsi="Helvetica" w:cs="Arial"/>
          <w:sz w:val="22"/>
          <w:szCs w:val="22"/>
        </w:rPr>
        <w:t xml:space="preserve">, </w:t>
      </w:r>
      <w:r w:rsidR="000455A2" w:rsidRPr="004C61E4">
        <w:rPr>
          <w:rFonts w:ascii="Helvetica" w:eastAsia="Arial" w:hAnsi="Helvetica" w:cs="Arial"/>
          <w:sz w:val="22"/>
          <w:szCs w:val="22"/>
        </w:rPr>
        <w:t xml:space="preserve">the preferred register of 7-nt 3′ sites, which was 11–17 for let-7a, shifted to 10–16 for </w:t>
      </w:r>
      <w:r w:rsidR="00C8166C" w:rsidRPr="004C61E4">
        <w:rPr>
          <w:rFonts w:ascii="Helvetica" w:eastAsia="Arial" w:hAnsi="Helvetica" w:cs="Arial"/>
          <w:sz w:val="22"/>
          <w:szCs w:val="22"/>
        </w:rPr>
        <w:t>let-7a</w:t>
      </w:r>
      <w:del w:id="987" w:author="David Bartel" w:date="2019-06-28T15:38:00Z">
        <w:r w:rsidR="00C8166C" w:rsidRPr="004C61E4" w:rsidDel="00435656">
          <w:rPr>
            <w:rFonts w:ascii="Helvetica" w:eastAsia="Arial" w:hAnsi="Helvetica" w:cs="Arial"/>
            <w:sz w:val="22"/>
            <w:szCs w:val="22"/>
          </w:rPr>
          <w:delText>-minus-</w:delText>
        </w:r>
      </w:del>
      <w:ins w:id="988" w:author="David Bartel" w:date="2019-06-28T15:38:00Z">
        <w:r w:rsidR="00435656" w:rsidRPr="004C61E4">
          <w:rPr>
            <w:rFonts w:ascii="Helvetica" w:eastAsia="Arial" w:hAnsi="Helvetica" w:cs="Arial"/>
            <w:sz w:val="22"/>
            <w:szCs w:val="22"/>
          </w:rPr>
          <w:t>(</w:t>
        </w:r>
        <w:del w:id="989" w:author="Sean E. McGeary" w:date="2019-10-06T21:21:00Z">
          <w:r w:rsidR="00435656" w:rsidRPr="004C61E4" w:rsidDel="00B35C06">
            <w:rPr>
              <w:rFonts w:ascii="Helvetica" w:eastAsia="Arial" w:hAnsi="Helvetica" w:cs="Arial"/>
              <w:sz w:val="22"/>
              <w:szCs w:val="22"/>
            </w:rPr>
            <w:delText>–</w:delText>
          </w:r>
        </w:del>
      </w:ins>
      <w:ins w:id="990" w:author="Sean E. McGeary" w:date="2019-10-06T21:21:00Z">
        <w:r w:rsidR="00B35C06">
          <w:rPr>
            <w:rFonts w:ascii="Helvetica" w:eastAsia="Arial" w:hAnsi="Helvetica" w:cs="Arial"/>
            <w:sz w:val="22"/>
            <w:szCs w:val="22"/>
          </w:rPr>
          <w:t>−</w:t>
        </w:r>
      </w:ins>
      <w:r w:rsidR="00C8166C" w:rsidRPr="004C61E4">
        <w:rPr>
          <w:rFonts w:ascii="Helvetica" w:eastAsia="Arial" w:hAnsi="Helvetica" w:cs="Arial"/>
          <w:sz w:val="22"/>
          <w:szCs w:val="22"/>
        </w:rPr>
        <w:t>1</w:t>
      </w:r>
      <w:ins w:id="991" w:author="David Bartel" w:date="2019-06-28T15:38:00Z">
        <w:r w:rsidR="00435656" w:rsidRPr="004C61E4">
          <w:rPr>
            <w:rFonts w:ascii="Helvetica" w:eastAsia="Arial" w:hAnsi="Helvetica" w:cs="Arial"/>
            <w:sz w:val="22"/>
            <w:szCs w:val="22"/>
          </w:rPr>
          <w:t>)</w:t>
        </w:r>
      </w:ins>
      <w:r w:rsidR="00C8166C" w:rsidRPr="004C61E4">
        <w:rPr>
          <w:rFonts w:ascii="Helvetica" w:eastAsia="Arial" w:hAnsi="Helvetica" w:cs="Arial"/>
          <w:sz w:val="22"/>
          <w:szCs w:val="22"/>
        </w:rPr>
        <w:t xml:space="preserve"> </w:t>
      </w:r>
      <w:r w:rsidR="000455A2" w:rsidRPr="004C61E4">
        <w:rPr>
          <w:rFonts w:ascii="Helvetica" w:eastAsia="Arial" w:hAnsi="Helvetica" w:cs="Arial"/>
          <w:sz w:val="22"/>
          <w:szCs w:val="22"/>
        </w:rPr>
        <w:t>and to 12–18 for</w:t>
      </w:r>
      <w:r w:rsidR="00C8166C" w:rsidRPr="004C61E4">
        <w:rPr>
          <w:rFonts w:ascii="Helvetica" w:eastAsia="Arial" w:hAnsi="Helvetica" w:cs="Arial"/>
          <w:sz w:val="22"/>
          <w:szCs w:val="22"/>
        </w:rPr>
        <w:t xml:space="preserve"> let-7a</w:t>
      </w:r>
      <w:del w:id="992" w:author="David Bartel" w:date="2019-06-28T15:38:00Z">
        <w:r w:rsidR="00C8166C" w:rsidRPr="004C61E4" w:rsidDel="00435656">
          <w:rPr>
            <w:rFonts w:ascii="Helvetica" w:eastAsia="Arial" w:hAnsi="Helvetica" w:cs="Arial"/>
            <w:sz w:val="22"/>
            <w:szCs w:val="22"/>
          </w:rPr>
          <w:delText>-plus-</w:delText>
        </w:r>
      </w:del>
      <w:ins w:id="993" w:author="David Bartel" w:date="2019-06-28T15:38:00Z">
        <w:r w:rsidR="00435656" w:rsidRPr="004C61E4">
          <w:rPr>
            <w:rFonts w:ascii="Helvetica" w:eastAsia="Arial" w:hAnsi="Helvetica" w:cs="Arial"/>
            <w:sz w:val="22"/>
            <w:szCs w:val="22"/>
          </w:rPr>
          <w:t>(+</w:t>
        </w:r>
      </w:ins>
      <w:r w:rsidR="00C8166C" w:rsidRPr="004C61E4">
        <w:rPr>
          <w:rFonts w:ascii="Helvetica" w:eastAsia="Arial" w:hAnsi="Helvetica" w:cs="Arial"/>
          <w:sz w:val="22"/>
          <w:szCs w:val="22"/>
        </w:rPr>
        <w:t>1</w:t>
      </w:r>
      <w:ins w:id="994" w:author="David Bartel" w:date="2019-06-28T15:38:00Z">
        <w:r w:rsidR="00435656" w:rsidRPr="004C61E4">
          <w:rPr>
            <w:rFonts w:ascii="Helvetica" w:eastAsia="Arial" w:hAnsi="Helvetica" w:cs="Arial"/>
            <w:sz w:val="22"/>
            <w:szCs w:val="22"/>
          </w:rPr>
          <w:t>)</w:t>
        </w:r>
      </w:ins>
      <w:r w:rsidR="000455A2" w:rsidRPr="004C61E4">
        <w:rPr>
          <w:rFonts w:ascii="Helvetica" w:eastAsia="Arial" w:hAnsi="Helvetica" w:cs="Arial"/>
          <w:sz w:val="22"/>
          <w:szCs w:val="22"/>
        </w:rPr>
        <w:t xml:space="preserve"> (Fig 5B and 5C)</w:t>
      </w:r>
      <w:r w:rsidR="00C8166C" w:rsidRPr="004C61E4">
        <w:rPr>
          <w:rFonts w:ascii="Helvetica" w:eastAsia="Arial" w:hAnsi="Helvetica" w:cs="Arial"/>
          <w:sz w:val="22"/>
          <w:szCs w:val="22"/>
        </w:rPr>
        <w:t xml:space="preserve">. </w:t>
      </w:r>
      <w:r w:rsidR="000A2952" w:rsidRPr="004C61E4">
        <w:rPr>
          <w:rFonts w:ascii="Helvetica" w:eastAsia="Arial" w:hAnsi="Helvetica" w:cs="Arial"/>
          <w:sz w:val="22"/>
          <w:szCs w:val="22"/>
        </w:rPr>
        <w:t xml:space="preserve">These results </w:t>
      </w:r>
      <w:r w:rsidR="00492917" w:rsidRPr="004C61E4">
        <w:rPr>
          <w:rFonts w:ascii="Helvetica" w:eastAsia="Arial" w:hAnsi="Helvetica" w:cs="Arial"/>
          <w:sz w:val="22"/>
          <w:szCs w:val="22"/>
        </w:rPr>
        <w:t>showed</w:t>
      </w:r>
      <w:r w:rsidR="000A2952" w:rsidRPr="004C61E4">
        <w:rPr>
          <w:rFonts w:ascii="Helvetica" w:eastAsia="Arial" w:hAnsi="Helvetica" w:cs="Arial"/>
          <w:sz w:val="22"/>
          <w:szCs w:val="22"/>
        </w:rPr>
        <w:t xml:space="preserve"> that </w:t>
      </w:r>
      <w:r w:rsidR="00492917" w:rsidRPr="004C61E4">
        <w:rPr>
          <w:rFonts w:ascii="Helvetica" w:eastAsia="Arial" w:hAnsi="Helvetica" w:cs="Arial"/>
          <w:sz w:val="22"/>
          <w:szCs w:val="22"/>
        </w:rPr>
        <w:t xml:space="preserve">particularly favorable 3′ </w:t>
      </w:r>
      <w:del w:id="995" w:author="David Bartel" w:date="2019-06-28T15:41:00Z">
        <w:r w:rsidR="00492917" w:rsidRPr="004C61E4" w:rsidDel="00D8790E">
          <w:rPr>
            <w:rFonts w:ascii="Helvetica" w:eastAsia="Arial" w:hAnsi="Helvetica" w:cs="Arial"/>
            <w:sz w:val="22"/>
            <w:szCs w:val="22"/>
          </w:rPr>
          <w:delText>sites</w:delText>
        </w:r>
      </w:del>
      <w:ins w:id="996" w:author="David Bartel" w:date="2019-06-28T15:41:00Z">
        <w:r w:rsidR="00D8790E" w:rsidRPr="004C61E4">
          <w:rPr>
            <w:rFonts w:ascii="Helvetica" w:eastAsia="Arial" w:hAnsi="Helvetica" w:cs="Arial"/>
            <w:sz w:val="22"/>
            <w:szCs w:val="22"/>
          </w:rPr>
          <w:t>pairing</w:t>
        </w:r>
      </w:ins>
      <w:r w:rsidR="00492917" w:rsidRPr="004C61E4">
        <w:rPr>
          <w:rFonts w:ascii="Helvetica" w:eastAsia="Arial" w:hAnsi="Helvetica" w:cs="Arial"/>
          <w:sz w:val="22"/>
          <w:szCs w:val="22"/>
        </w:rPr>
        <w:t xml:space="preserve">, such as </w:t>
      </w:r>
      <w:ins w:id="997" w:author="David Bartel" w:date="2019-06-28T15:41:00Z">
        <w:r w:rsidR="00D8790E" w:rsidRPr="004C61E4">
          <w:rPr>
            <w:rFonts w:ascii="Helvetica" w:eastAsia="Arial" w:hAnsi="Helvetica" w:cs="Arial"/>
            <w:sz w:val="22"/>
            <w:szCs w:val="22"/>
          </w:rPr>
          <w:t>that involving nucleotides 11–17 of let-7a</w:t>
        </w:r>
      </w:ins>
      <w:del w:id="998" w:author="David Bartel" w:date="2019-06-28T15:41:00Z">
        <w:r w:rsidR="00492917" w:rsidRPr="004C61E4" w:rsidDel="00D8790E">
          <w:rPr>
            <w:rFonts w:ascii="Helvetica" w:eastAsia="Arial" w:hAnsi="Helvetica" w:cs="Arial"/>
            <w:sz w:val="22"/>
            <w:szCs w:val="22"/>
          </w:rPr>
          <w:delText>UACAACC</w:delText>
        </w:r>
      </w:del>
      <w:r w:rsidR="00492917" w:rsidRPr="004C61E4">
        <w:rPr>
          <w:rFonts w:ascii="Helvetica" w:eastAsia="Arial" w:hAnsi="Helvetica" w:cs="Arial"/>
          <w:sz w:val="22"/>
          <w:szCs w:val="22"/>
        </w:rPr>
        <w:t>, can dictate the preferred register of pairing and that this phenomenon can help to confer different optimal registers to different miRNAs.</w:t>
      </w:r>
    </w:p>
    <w:p w14:paraId="26D8F0B1" w14:textId="77777777" w:rsidR="000A2952" w:rsidRPr="004C61E4" w:rsidRDefault="000A2952" w:rsidP="004C61E4">
      <w:pPr>
        <w:pStyle w:val="Normal1"/>
        <w:contextualSpacing/>
        <w:rPr>
          <w:ins w:id="999" w:author="David Bartel" w:date="2019-06-06T16:58:00Z"/>
          <w:rFonts w:ascii="Helvetica" w:eastAsia="Arial" w:hAnsi="Helvetica" w:cs="Arial"/>
          <w:sz w:val="22"/>
          <w:szCs w:val="22"/>
        </w:rPr>
      </w:pPr>
    </w:p>
    <w:p w14:paraId="4C60B393" w14:textId="0D452848" w:rsidR="00CD3077" w:rsidRPr="004C61E4" w:rsidRDefault="00C8166C" w:rsidP="004C61E4">
      <w:pPr>
        <w:pStyle w:val="Normal1"/>
        <w:contextualSpacing/>
        <w:rPr>
          <w:rFonts w:ascii="Helvetica" w:eastAsia="Arial" w:hAnsi="Helvetica" w:cs="Arial"/>
          <w:sz w:val="22"/>
          <w:szCs w:val="22"/>
        </w:rPr>
      </w:pPr>
      <w:del w:id="1000" w:author="David Bartel" w:date="2019-06-06T17:06:00Z">
        <w:r w:rsidRPr="004C61E4" w:rsidDel="00492917">
          <w:rPr>
            <w:rFonts w:ascii="Helvetica" w:eastAsia="Arial" w:hAnsi="Helvetica" w:cs="Arial"/>
            <w:sz w:val="22"/>
            <w:szCs w:val="22"/>
          </w:rPr>
          <w:delText xml:space="preserve">Moreover, </w:delText>
        </w:r>
      </w:del>
      <w:del w:id="1001" w:author="David Bartel" w:date="2019-06-06T16:07:00Z">
        <w:r w:rsidRPr="004C61E4" w:rsidDel="000A5CFD">
          <w:rPr>
            <w:rFonts w:ascii="Helvetica" w:eastAsia="Arial" w:hAnsi="Helvetica" w:cs="Arial"/>
            <w:sz w:val="22"/>
            <w:szCs w:val="22"/>
          </w:rPr>
          <w:delText>there is not change in</w:delText>
        </w:r>
      </w:del>
      <w:del w:id="1002" w:author="David Bartel" w:date="2019-06-06T16:08:00Z">
        <w:r w:rsidRPr="004C61E4" w:rsidDel="003B43D0">
          <w:rPr>
            <w:rFonts w:ascii="Helvetica" w:eastAsia="Arial" w:hAnsi="Helvetica" w:cs="Arial"/>
            <w:sz w:val="22"/>
            <w:szCs w:val="22"/>
          </w:rPr>
          <w:delText xml:space="preserve"> the</w:delText>
        </w:r>
      </w:del>
      <w:del w:id="1003" w:author="David Bartel" w:date="2019-06-06T17:06:00Z">
        <w:r w:rsidRPr="004C61E4" w:rsidDel="00492917">
          <w:rPr>
            <w:rFonts w:ascii="Helvetica" w:eastAsia="Arial" w:hAnsi="Helvetica" w:cs="Arial"/>
            <w:sz w:val="22"/>
            <w:szCs w:val="22"/>
          </w:rPr>
          <w:delText xml:space="preserve"> 3′ pairing </w:delText>
        </w:r>
      </w:del>
      <w:del w:id="1004" w:author="David Bartel" w:date="2019-06-06T16:09:00Z">
        <w:r w:rsidRPr="004C61E4" w:rsidDel="003B43D0">
          <w:rPr>
            <w:rFonts w:ascii="Helvetica" w:eastAsia="Arial" w:hAnsi="Helvetica" w:cs="Arial"/>
            <w:sz w:val="22"/>
            <w:szCs w:val="22"/>
          </w:rPr>
          <w:delText>contribution across different seed-mismatched sequences</w:delText>
        </w:r>
      </w:del>
      <w:del w:id="1005" w:author="David Bartel" w:date="2019-06-06T16:13:00Z">
        <w:r w:rsidRPr="004C61E4" w:rsidDel="003B43D0">
          <w:rPr>
            <w:rFonts w:ascii="Helvetica" w:eastAsia="Arial" w:hAnsi="Helvetica" w:cs="Arial"/>
            <w:sz w:val="22"/>
            <w:szCs w:val="22"/>
          </w:rPr>
          <w:delText xml:space="preserve"> </w:delText>
        </w:r>
      </w:del>
      <w:del w:id="1006" w:author="David Bartel" w:date="2019-06-06T17:06:00Z">
        <w:r w:rsidRPr="004C61E4" w:rsidDel="00492917">
          <w:rPr>
            <w:rFonts w:ascii="Helvetica" w:eastAsia="Arial" w:hAnsi="Helvetica" w:cs="Arial"/>
            <w:sz w:val="22"/>
            <w:szCs w:val="22"/>
          </w:rPr>
          <w:delText>(Fig 5B</w:delText>
        </w:r>
      </w:del>
      <w:del w:id="1007" w:author="David Bartel" w:date="2019-06-06T16:09:00Z">
        <w:r w:rsidRPr="004C61E4" w:rsidDel="003B43D0">
          <w:rPr>
            <w:rFonts w:ascii="Helvetica" w:eastAsia="Arial" w:hAnsi="Helvetica" w:cs="Arial"/>
            <w:sz w:val="22"/>
            <w:szCs w:val="22"/>
          </w:rPr>
          <w:delText xml:space="preserve"> compare rows</w:delText>
        </w:r>
      </w:del>
      <w:del w:id="1008" w:author="David Bartel" w:date="2019-06-06T17:06:00Z">
        <w:r w:rsidRPr="004C61E4" w:rsidDel="00492917">
          <w:rPr>
            <w:rFonts w:ascii="Helvetica" w:eastAsia="Arial" w:hAnsi="Helvetica" w:cs="Arial"/>
            <w:sz w:val="22"/>
            <w:szCs w:val="22"/>
          </w:rPr>
          <w:delText>).</w:delText>
        </w:r>
      </w:del>
      <w:r w:rsidRPr="004C61E4">
        <w:rPr>
          <w:rFonts w:ascii="Helvetica" w:eastAsia="Arial" w:hAnsi="Helvetica" w:cs="Arial"/>
          <w:sz w:val="22"/>
          <w:szCs w:val="22"/>
        </w:rPr>
        <w:t xml:space="preserve"> </w:t>
      </w:r>
      <w:commentRangeStart w:id="1009"/>
      <w:del w:id="1010" w:author="David Bartel" w:date="2019-06-06T16:12:00Z">
        <w:r w:rsidRPr="004C61E4" w:rsidDel="003B43D0">
          <w:rPr>
            <w:rFonts w:ascii="Helvetica" w:eastAsia="Arial" w:hAnsi="Helvetica" w:cs="Arial"/>
            <w:sz w:val="22"/>
            <w:szCs w:val="22"/>
          </w:rPr>
          <w:delText xml:space="preserve"> </w:delText>
        </w:r>
      </w:del>
      <w:r w:rsidRPr="004C61E4">
        <w:rPr>
          <w:rFonts w:ascii="Helvetica" w:eastAsia="Arial" w:hAnsi="Helvetica" w:cs="Arial"/>
          <w:sz w:val="22"/>
          <w:szCs w:val="22"/>
        </w:rPr>
        <w:t>This observation can be further quantified by comparing the correlation between 3′ pairing matrices of the register shifted let-7a variants to the wildtype let-7a matrices (Fig S4); specifically, register 10 and 11 are most correlated between the minus1/WT 3′ pairing matrices, and 12 and 11 for the plus1/WT 3′ pairing matrices (R2 = 0.9x and 0.9y, respectively).  The high correspondence of 3′ pairing contribution for offset registers to offset guide miRNAs strongly suggests that the sequence of the 3′ end of the miRNA dictates its preferred register for pairing.</w:t>
      </w:r>
      <w:commentRangeEnd w:id="1009"/>
      <w:r w:rsidR="003B43D0" w:rsidRPr="004C61E4">
        <w:rPr>
          <w:rStyle w:val="CommentReference"/>
          <w:rFonts w:ascii="Helvetica" w:hAnsi="Helvetica"/>
        </w:rPr>
        <w:commentReference w:id="1009"/>
      </w:r>
      <w:r w:rsidRPr="004C61E4">
        <w:rPr>
          <w:rFonts w:ascii="Helvetica" w:eastAsia="Arial" w:hAnsi="Helvetica" w:cs="Arial"/>
          <w:sz w:val="22"/>
          <w:szCs w:val="22"/>
        </w:rPr>
        <w:t xml:space="preserve"> </w:t>
      </w:r>
    </w:p>
    <w:p w14:paraId="34D5E073" w14:textId="77777777" w:rsidR="00CD3077" w:rsidRPr="004C61E4" w:rsidRDefault="00CD3077" w:rsidP="004C61E4">
      <w:pPr>
        <w:pStyle w:val="Normal1"/>
        <w:contextualSpacing/>
        <w:rPr>
          <w:rFonts w:ascii="Helvetica" w:eastAsia="Arial" w:hAnsi="Helvetica" w:cs="Arial"/>
          <w:b/>
          <w:sz w:val="22"/>
          <w:szCs w:val="22"/>
        </w:rPr>
      </w:pPr>
    </w:p>
    <w:p w14:paraId="0C1071A6" w14:textId="77777777" w:rsidR="00CD3077" w:rsidRPr="004C61E4" w:rsidRDefault="00C8166C" w:rsidP="004C61E4">
      <w:pPr>
        <w:pStyle w:val="Normal1"/>
        <w:contextualSpacing/>
        <w:rPr>
          <w:rFonts w:ascii="Helvetica" w:eastAsia="Arial" w:hAnsi="Helvetica" w:cs="Arial"/>
          <w:sz w:val="22"/>
          <w:szCs w:val="22"/>
        </w:rPr>
      </w:pPr>
      <w:commentRangeStart w:id="1011"/>
      <w:commentRangeStart w:id="1012"/>
      <w:r w:rsidRPr="004C61E4">
        <w:rPr>
          <w:rFonts w:ascii="Helvetica" w:eastAsia="Arial" w:hAnsi="Helvetica" w:cs="Arial"/>
          <w:b/>
          <w:sz w:val="22"/>
          <w:szCs w:val="22"/>
        </w:rPr>
        <w:t xml:space="preserve">AGO2 inhibits pairing to the end of most miRNAs but can be overcome by </w:t>
      </w:r>
      <w:proofErr w:type="spellStart"/>
      <w:r w:rsidRPr="004C61E4">
        <w:rPr>
          <w:rFonts w:ascii="Helvetica" w:eastAsia="Arial" w:hAnsi="Helvetica" w:cs="Arial"/>
          <w:b/>
          <w:sz w:val="22"/>
          <w:szCs w:val="22"/>
        </w:rPr>
        <w:t>basepairing</w:t>
      </w:r>
      <w:proofErr w:type="spellEnd"/>
      <w:r w:rsidRPr="004C61E4">
        <w:rPr>
          <w:rFonts w:ascii="Helvetica" w:eastAsia="Arial" w:hAnsi="Helvetica" w:cs="Arial"/>
          <w:b/>
          <w:sz w:val="22"/>
          <w:szCs w:val="22"/>
        </w:rPr>
        <w:t xml:space="preserve"> energetics</w:t>
      </w:r>
      <w:commentRangeEnd w:id="1011"/>
      <w:r w:rsidR="00492917" w:rsidRPr="004C61E4">
        <w:rPr>
          <w:rStyle w:val="CommentReference"/>
          <w:rFonts w:ascii="Helvetica" w:hAnsi="Helvetica"/>
        </w:rPr>
        <w:commentReference w:id="1011"/>
      </w:r>
      <w:commentRangeEnd w:id="1012"/>
      <w:r w:rsidR="004E0C87" w:rsidRPr="004C61E4">
        <w:rPr>
          <w:rStyle w:val="CommentReference"/>
          <w:rFonts w:ascii="Helvetica" w:hAnsi="Helvetica"/>
        </w:rPr>
        <w:commentReference w:id="1012"/>
      </w:r>
    </w:p>
    <w:p w14:paraId="6DE4A6EC"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ab/>
        <w:t xml:space="preserve">Structures of human AGO2 show that the PAZ domain holds the last </w:t>
      </w:r>
      <w:commentRangeStart w:id="1013"/>
      <w:r w:rsidRPr="004C61E4">
        <w:rPr>
          <w:rFonts w:ascii="Helvetica" w:eastAsia="Arial" w:hAnsi="Helvetica" w:cs="Arial"/>
          <w:sz w:val="22"/>
          <w:szCs w:val="22"/>
        </w:rPr>
        <w:t>3-4</w:t>
      </w:r>
      <w:commentRangeEnd w:id="1013"/>
      <w:r w:rsidRPr="004C61E4">
        <w:rPr>
          <w:rFonts w:ascii="Helvetica" w:hAnsi="Helvetica"/>
        </w:rPr>
        <w:commentReference w:id="1013"/>
      </w:r>
      <w:r w:rsidRPr="004C61E4">
        <w:rPr>
          <w:rFonts w:ascii="Helvetica" w:eastAsia="Arial" w:hAnsi="Helvetica" w:cs="Arial"/>
          <w:sz w:val="22"/>
          <w:szCs w:val="22"/>
        </w:rPr>
        <w:t xml:space="preserve"> 3′-nucleotides of the miRNA in a conformation that might preclude pairing. Moreover, in structures that contain </w:t>
      </w:r>
      <w:proofErr w:type="gramStart"/>
      <w:r w:rsidRPr="004C61E4">
        <w:rPr>
          <w:rFonts w:ascii="Helvetica" w:eastAsia="Arial" w:hAnsi="Helvetica" w:cs="Arial"/>
          <w:sz w:val="22"/>
          <w:szCs w:val="22"/>
        </w:rPr>
        <w:t>the a</w:t>
      </w:r>
      <w:proofErr w:type="gramEnd"/>
      <w:r w:rsidRPr="004C61E4">
        <w:rPr>
          <w:rFonts w:ascii="Helvetica" w:eastAsia="Arial" w:hAnsi="Helvetica" w:cs="Arial"/>
          <w:sz w:val="22"/>
          <w:szCs w:val="22"/>
        </w:rPr>
        <w:t xml:space="preserve"> guide-target pairing that forms supplemental pairing, the 3′ end is still bound by the PAZ domain (</w:t>
      </w:r>
      <w:proofErr w:type="spellStart"/>
      <w:r w:rsidRPr="004C61E4">
        <w:rPr>
          <w:rFonts w:ascii="Helvetica" w:eastAsia="Arial" w:hAnsi="Helvetica" w:cs="Arial"/>
          <w:sz w:val="22"/>
          <w:szCs w:val="22"/>
        </w:rPr>
        <w:t>Sheu</w:t>
      </w:r>
      <w:proofErr w:type="spellEnd"/>
      <w:r w:rsidRPr="004C61E4">
        <w:rPr>
          <w:rFonts w:ascii="Helvetica" w:eastAsia="Arial" w:hAnsi="Helvetica" w:cs="Arial"/>
          <w:sz w:val="22"/>
          <w:szCs w:val="22"/>
        </w:rPr>
        <w:t xml:space="preserve">-G). Since the contribution of 3′ pairing to overall affinity is much smaller than expected for RNA-RNA interactions, this, along with previous biochemical and aforementioned structural data suggests that the protein inhibits access to the 3′-most residues of the miRNA (Model 1 Fig S5A; Haley, </w:t>
      </w:r>
      <w:proofErr w:type="spellStart"/>
      <w:proofErr w:type="gramStart"/>
      <w:r w:rsidRPr="004C61E4">
        <w:rPr>
          <w:rFonts w:ascii="Helvetica" w:eastAsia="Arial" w:hAnsi="Helvetica" w:cs="Arial"/>
          <w:sz w:val="22"/>
          <w:szCs w:val="22"/>
        </w:rPr>
        <w:t>Wee,Soloman</w:t>
      </w:r>
      <w:proofErr w:type="spellEnd"/>
      <w:proofErr w:type="gramEnd"/>
      <w:r w:rsidRPr="004C61E4">
        <w:rPr>
          <w:rFonts w:ascii="Helvetica" w:eastAsia="Arial" w:hAnsi="Helvetica" w:cs="Arial"/>
          <w:sz w:val="22"/>
          <w:szCs w:val="22"/>
        </w:rPr>
        <w:t xml:space="preserve">). On the other hand, there is evidence for miRNA target sites that include extensive and exclusive (REF McGeary) pairing to the end of the miRNA and machinery that recognizes the 3′ of the guide to tail and trim the guide, indicating there are cases where the 3′ of the guide is free from the protein. It could be that a certain amount of pairing energy to a target may be sufficient to favor a state where the 3′ end of the miRNA is dislodged from the protein and bound to a target (Model 2 Fig S5A). </w:t>
      </w:r>
    </w:p>
    <w:p w14:paraId="77E49FB8" w14:textId="41A156D8"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 xml:space="preserve">Fig 4B show that for let-7a and miR-1, the 3′ pairing contribution matrices do not have signal for registers that correspond to pairing to the end of the miRNA, while miR-155 shows a relatively stronger signal for pairing at the end of the miRNA compared to registers around guide nucleotides 11-13. To determine which guide nucleotide to which pairing </w:t>
      </w:r>
      <w:proofErr w:type="spellStart"/>
      <w:r w:rsidRPr="004C61E4">
        <w:rPr>
          <w:rFonts w:ascii="Helvetica" w:eastAsia="Arial" w:hAnsi="Helvetica" w:cs="Arial"/>
          <w:sz w:val="22"/>
          <w:szCs w:val="22"/>
        </w:rPr>
        <w:t>iis</w:t>
      </w:r>
      <w:proofErr w:type="spellEnd"/>
      <w:r w:rsidRPr="004C61E4">
        <w:rPr>
          <w:rFonts w:ascii="Helvetica" w:eastAsia="Arial" w:hAnsi="Helvetica" w:cs="Arial"/>
          <w:sz w:val="22"/>
          <w:szCs w:val="22"/>
        </w:rPr>
        <w:t xml:space="preserve"> inhibited, we compared the 3′ pairing contributions of a 7nt target to the contribution 6nt region that spans the 7nt target except for the final (5′) residue. This comparison will determine whether the addition of that extra nucleotide confers and increase in affinity. For let-7a, comparing the 3′ pairing contribution matrices to g11-g17 to g11-g16 showed an increase in contribution due to the addition of g17 (Fig S5B). A similar comparison for g18 shows a slight increase, while g19 showed no increase in affinity. miR-1 shows an increase in affinity due to the addition of g18 and g19, but not g20 (Fig S5C). These data quantitatively support the model that let-7a and miR-1 don’t use pairing past g18 and g19 respectively, which encompasses the last 3-4 </w:t>
      </w:r>
      <w:proofErr w:type="spellStart"/>
      <w:r w:rsidRPr="004C61E4">
        <w:rPr>
          <w:rFonts w:ascii="Helvetica" w:eastAsia="Arial" w:hAnsi="Helvetica" w:cs="Arial"/>
          <w:sz w:val="22"/>
          <w:szCs w:val="22"/>
        </w:rPr>
        <w:t>nt</w:t>
      </w:r>
      <w:proofErr w:type="spellEnd"/>
      <w:r w:rsidRPr="004C61E4">
        <w:rPr>
          <w:rFonts w:ascii="Helvetica" w:eastAsia="Arial" w:hAnsi="Helvetica" w:cs="Arial"/>
          <w:sz w:val="22"/>
          <w:szCs w:val="22"/>
        </w:rPr>
        <w:t xml:space="preserve"> of the guide. Similar comparisons for miR-155 show that guide nucleotides 21-23 all contribute to a 7nt site of 3′ pairing affinity (Fig S5D), strongly suggesting that miR-155 pairs through the end of the miRNA. An alternative model is that the </w:t>
      </w:r>
      <w:del w:id="1014" w:author="Sean E. McGeary" w:date="2019-10-06T21:23:00Z">
        <w:r w:rsidRPr="004C61E4" w:rsidDel="00B35C06">
          <w:rPr>
            <w:rFonts w:ascii="Helvetica" w:eastAsia="Arial" w:hAnsi="Helvetica" w:cs="Arial"/>
            <w:sz w:val="22"/>
            <w:szCs w:val="22"/>
          </w:rPr>
          <w:delText xml:space="preserve"> </w:delText>
        </w:r>
      </w:del>
      <w:r w:rsidRPr="004C61E4">
        <w:rPr>
          <w:rFonts w:ascii="Helvetica" w:eastAsia="Arial" w:hAnsi="Helvetica" w:cs="Arial"/>
          <w:sz w:val="22"/>
          <w:szCs w:val="22"/>
        </w:rPr>
        <w:t>binding signal for miR-155 at these 3′-most registers is due to previously described “3′-only” sites, whereby the 3′ end of the miRNA pairs to the target without seed-sites pairing (McGeary</w:t>
      </w:r>
      <w:ins w:id="1015" w:author="Sean E. McGeary" w:date="2019-10-06T21:23:00Z">
        <w:r w:rsidR="00B35C06">
          <w:rPr>
            <w:rFonts w:ascii="Helvetica" w:eastAsia="Arial" w:hAnsi="Helvetica" w:cs="Arial"/>
            <w:sz w:val="22"/>
            <w:szCs w:val="22"/>
          </w:rPr>
          <w:t>, Lin,</w:t>
        </w:r>
      </w:ins>
      <w:r w:rsidRPr="004C61E4">
        <w:rPr>
          <w:rFonts w:ascii="Helvetica" w:eastAsia="Arial" w:hAnsi="Helvetica" w:cs="Arial"/>
          <w:sz w:val="22"/>
          <w:szCs w:val="22"/>
        </w:rPr>
        <w:t xml:space="preserve"> </w:t>
      </w:r>
      <w:r w:rsidRPr="00B35C06">
        <w:rPr>
          <w:rFonts w:ascii="Helvetica" w:eastAsia="Arial" w:hAnsi="Helvetica" w:cs="Arial"/>
          <w:i/>
          <w:iCs/>
          <w:sz w:val="22"/>
          <w:szCs w:val="22"/>
          <w:rPrChange w:id="1016" w:author="Sean E. McGeary" w:date="2019-10-06T21:23:00Z">
            <w:rPr>
              <w:rFonts w:ascii="Helvetica" w:eastAsia="Arial" w:hAnsi="Helvetica" w:cs="Arial"/>
              <w:sz w:val="22"/>
              <w:szCs w:val="22"/>
            </w:rPr>
          </w:rPrChange>
        </w:rPr>
        <w:t>et al</w:t>
      </w:r>
      <w:r w:rsidRPr="004C61E4">
        <w:rPr>
          <w:rFonts w:ascii="Helvetica" w:eastAsia="Arial" w:hAnsi="Helvetica" w:cs="Arial"/>
          <w:sz w:val="22"/>
          <w:szCs w:val="22"/>
        </w:rPr>
        <w:t xml:space="preserve">., </w:t>
      </w:r>
      <w:ins w:id="1017" w:author="Sean E. McGeary" w:date="2019-10-06T21:23:00Z">
        <w:r w:rsidR="00B35C06">
          <w:rPr>
            <w:rFonts w:ascii="Helvetica" w:eastAsia="Arial" w:hAnsi="Helvetica" w:cs="Arial"/>
            <w:sz w:val="22"/>
            <w:szCs w:val="22"/>
          </w:rPr>
          <w:t>2019</w:t>
        </w:r>
      </w:ins>
      <w:r w:rsidRPr="004C61E4">
        <w:rPr>
          <w:rFonts w:ascii="Helvetica" w:eastAsia="Arial" w:hAnsi="Helvetica" w:cs="Arial"/>
          <w:sz w:val="22"/>
          <w:szCs w:val="22"/>
        </w:rPr>
        <w:t xml:space="preserve">). While we are unable to deconvolute the enrichments due to binding through these two modes, there are variations in the binding energy across different seed-mismatches for miR-155 at these 3′-most registers, supporting </w:t>
      </w:r>
      <w:r w:rsidRPr="004C61E4">
        <w:rPr>
          <w:rFonts w:ascii="Helvetica" w:eastAsia="Arial" w:hAnsi="Helvetica" w:cs="Arial"/>
          <w:sz w:val="22"/>
          <w:szCs w:val="22"/>
        </w:rPr>
        <w:lastRenderedPageBreak/>
        <w:t>the model that these energetics are, in some part, due to bipartite binding at both the seed and 3′ sites (Fig 4B).</w:t>
      </w:r>
      <w:del w:id="1018" w:author="Sean E. McGeary" w:date="2019-10-06T21:23:00Z">
        <w:r w:rsidRPr="004C61E4" w:rsidDel="00B35C06">
          <w:rPr>
            <w:rFonts w:ascii="Helvetica" w:eastAsia="Arial" w:hAnsi="Helvetica" w:cs="Arial"/>
            <w:sz w:val="22"/>
            <w:szCs w:val="22"/>
          </w:rPr>
          <w:delText xml:space="preserve">    </w:delText>
        </w:r>
      </w:del>
    </w:p>
    <w:p w14:paraId="18D05CF1" w14:textId="77777777"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These data suggest that the miR-155 pairing stability at these registers is sufficient to stabilize the target bound state compared to being held in the protein, unlike let-7a and miR-1. Notably, miR-155 includes four consecutive guanosine residues in its far 3′ end (g19-g22), which represents as significant amount of potential binding energy.  Furthermore, miR-155 is 23 nucleotides long, which others (</w:t>
      </w:r>
      <w:proofErr w:type="spellStart"/>
      <w:r w:rsidRPr="004C61E4">
        <w:rPr>
          <w:rFonts w:ascii="Helvetica" w:eastAsia="Arial" w:hAnsi="Helvetica" w:cs="Arial"/>
          <w:sz w:val="22"/>
          <w:szCs w:val="22"/>
        </w:rPr>
        <w:t>Sheu</w:t>
      </w:r>
      <w:proofErr w:type="spellEnd"/>
      <w:r w:rsidRPr="004C61E4">
        <w:rPr>
          <w:rFonts w:ascii="Helvetica" w:eastAsia="Arial" w:hAnsi="Helvetica" w:cs="Arial"/>
          <w:sz w:val="22"/>
          <w:szCs w:val="22"/>
        </w:rPr>
        <w:t xml:space="preserve">-G) have shown slight increases in the dissociation rate of target sequences compared to shorter guides (22 and 21 </w:t>
      </w:r>
      <w:proofErr w:type="spellStart"/>
      <w:r w:rsidRPr="004C61E4">
        <w:rPr>
          <w:rFonts w:ascii="Helvetica" w:eastAsia="Arial" w:hAnsi="Helvetica" w:cs="Arial"/>
          <w:sz w:val="22"/>
          <w:szCs w:val="22"/>
        </w:rPr>
        <w:t>nt</w:t>
      </w:r>
      <w:proofErr w:type="spellEnd"/>
      <w:r w:rsidRPr="004C61E4">
        <w:rPr>
          <w:rFonts w:ascii="Helvetica" w:eastAsia="Arial" w:hAnsi="Helvetica" w:cs="Arial"/>
          <w:sz w:val="22"/>
          <w:szCs w:val="22"/>
        </w:rPr>
        <w:t xml:space="preserve">). These data suggest that strong “enough” pairing to the 3′ end likely can dislodge the miRNA 3′ end, and expose it. We speculate that these types of miRNAs, specifically longer miRNAs with strong pairing at their 3′end, may be more prone to target-mediated degradation (REF).  </w:t>
      </w:r>
    </w:p>
    <w:p w14:paraId="0C8A5036" w14:textId="77777777"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ab/>
      </w:r>
    </w:p>
    <w:p w14:paraId="3133E61C" w14:textId="2A7401F3" w:rsidR="00CD3077" w:rsidRPr="004C61E4" w:rsidRDefault="0027112E"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The</w:t>
      </w:r>
      <w:r w:rsidR="00C8166C" w:rsidRPr="004C61E4">
        <w:rPr>
          <w:rFonts w:ascii="Helvetica" w:eastAsia="Arial" w:hAnsi="Helvetica" w:cs="Arial"/>
          <w:b/>
          <w:sz w:val="22"/>
          <w:szCs w:val="22"/>
        </w:rPr>
        <w:t xml:space="preserve"> seed-mismatched and 3′</w:t>
      </w:r>
      <w:r w:rsidR="008C6299" w:rsidRPr="004C61E4">
        <w:rPr>
          <w:rFonts w:ascii="Helvetica" w:eastAsia="Arial" w:hAnsi="Helvetica" w:cs="Arial"/>
          <w:b/>
          <w:sz w:val="22"/>
          <w:szCs w:val="22"/>
        </w:rPr>
        <w:t>-</w:t>
      </w:r>
      <w:r w:rsidR="00C8166C" w:rsidRPr="004C61E4">
        <w:rPr>
          <w:rFonts w:ascii="Helvetica" w:eastAsia="Arial" w:hAnsi="Helvetica" w:cs="Arial"/>
          <w:b/>
          <w:sz w:val="22"/>
          <w:szCs w:val="22"/>
        </w:rPr>
        <w:t>sequence</w:t>
      </w:r>
      <w:r w:rsidR="008C6299" w:rsidRPr="004C61E4">
        <w:rPr>
          <w:rFonts w:ascii="Helvetica" w:eastAsia="Arial" w:hAnsi="Helvetica" w:cs="Arial"/>
          <w:b/>
          <w:sz w:val="22"/>
          <w:szCs w:val="22"/>
        </w:rPr>
        <w:t xml:space="preserve"> effects act independently</w:t>
      </w:r>
    </w:p>
    <w:p w14:paraId="01A318A6" w14:textId="55416EFC"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sz w:val="22"/>
          <w:szCs w:val="22"/>
        </w:rPr>
        <w:t xml:space="preserve">The large range of 3′ pairing </w:t>
      </w:r>
      <w:r w:rsidR="003B6274" w:rsidRPr="004C61E4">
        <w:rPr>
          <w:rFonts w:ascii="Helvetica" w:eastAsia="Arial" w:hAnsi="Helvetica" w:cs="Arial"/>
          <w:sz w:val="22"/>
          <w:szCs w:val="22"/>
        </w:rPr>
        <w:t xml:space="preserve">stabilities observed </w:t>
      </w:r>
      <w:r w:rsidRPr="004C61E4">
        <w:rPr>
          <w:rFonts w:ascii="Helvetica" w:eastAsia="Arial" w:hAnsi="Helvetica" w:cs="Arial"/>
          <w:sz w:val="22"/>
          <w:szCs w:val="22"/>
        </w:rPr>
        <w:t>across different seed mismatches and positions (Fig 2C)</w:t>
      </w:r>
      <w:r w:rsidR="003B6274" w:rsidRPr="004C61E4">
        <w:rPr>
          <w:rFonts w:ascii="Helvetica" w:eastAsia="Arial" w:hAnsi="Helvetica" w:cs="Arial"/>
          <w:sz w:val="22"/>
          <w:szCs w:val="22"/>
        </w:rPr>
        <w:t xml:space="preserve"> raised the question of </w:t>
      </w:r>
      <w:r w:rsidRPr="004C61E4">
        <w:rPr>
          <w:rFonts w:ascii="Helvetica" w:eastAsia="Arial" w:hAnsi="Helvetica" w:cs="Arial"/>
          <w:sz w:val="22"/>
          <w:szCs w:val="22"/>
        </w:rPr>
        <w:t xml:space="preserve">whether </w:t>
      </w:r>
      <w:r w:rsidR="003B6274" w:rsidRPr="004C61E4">
        <w:rPr>
          <w:rFonts w:ascii="Helvetica" w:eastAsia="Arial" w:hAnsi="Helvetica" w:cs="Arial"/>
          <w:sz w:val="22"/>
          <w:szCs w:val="22"/>
        </w:rPr>
        <w:t>these differences</w:t>
      </w:r>
      <w:r w:rsidRPr="004C61E4">
        <w:rPr>
          <w:rFonts w:ascii="Helvetica" w:eastAsia="Arial" w:hAnsi="Helvetica" w:cs="Arial"/>
          <w:sz w:val="22"/>
          <w:szCs w:val="22"/>
        </w:rPr>
        <w:t xml:space="preserve"> depend</w:t>
      </w:r>
      <w:r w:rsidR="003B6274" w:rsidRPr="004C61E4">
        <w:rPr>
          <w:rFonts w:ascii="Helvetica" w:eastAsia="Arial" w:hAnsi="Helvetica" w:cs="Arial"/>
          <w:sz w:val="22"/>
          <w:szCs w:val="22"/>
        </w:rPr>
        <w:t>ed</w:t>
      </w:r>
      <w:r w:rsidRPr="004C61E4">
        <w:rPr>
          <w:rFonts w:ascii="Helvetica" w:eastAsia="Arial" w:hAnsi="Helvetica" w:cs="Arial"/>
          <w:sz w:val="22"/>
          <w:szCs w:val="22"/>
        </w:rPr>
        <w:t xml:space="preserve"> on the seed-mismatch type and position alone, or whether this variability also depende</w:t>
      </w:r>
      <w:r w:rsidR="003B6274" w:rsidRPr="004C61E4">
        <w:rPr>
          <w:rFonts w:ascii="Helvetica" w:eastAsia="Arial" w:hAnsi="Helvetica" w:cs="Arial"/>
          <w:sz w:val="22"/>
          <w:szCs w:val="22"/>
        </w:rPr>
        <w:t>d</w:t>
      </w:r>
      <w:r w:rsidRPr="004C61E4">
        <w:rPr>
          <w:rFonts w:ascii="Helvetica" w:eastAsia="Arial" w:hAnsi="Helvetica" w:cs="Arial"/>
          <w:sz w:val="22"/>
          <w:szCs w:val="22"/>
        </w:rPr>
        <w:t xml:space="preserve"> on the sequence of the 3′ region. To </w:t>
      </w:r>
      <w:r w:rsidR="003B6274" w:rsidRPr="004C61E4">
        <w:rPr>
          <w:rFonts w:ascii="Helvetica" w:eastAsia="Arial" w:hAnsi="Helvetica" w:cs="Arial"/>
          <w:sz w:val="22"/>
          <w:szCs w:val="22"/>
        </w:rPr>
        <w:t>answer this question</w:t>
      </w:r>
      <w:r w:rsidRPr="004C61E4">
        <w:rPr>
          <w:rFonts w:ascii="Helvetica" w:eastAsia="Arial" w:hAnsi="Helvetica" w:cs="Arial"/>
          <w:sz w:val="22"/>
          <w:szCs w:val="22"/>
        </w:rPr>
        <w:t xml:space="preserve">, we </w:t>
      </w:r>
      <w:del w:id="1019" w:author="Sean E. McGeary" w:date="2019-10-06T21:26:00Z">
        <w:r w:rsidRPr="004C61E4" w:rsidDel="00B35C06">
          <w:rPr>
            <w:rFonts w:ascii="Helvetica" w:eastAsia="Arial" w:hAnsi="Helvetica" w:cs="Arial"/>
            <w:sz w:val="22"/>
            <w:szCs w:val="22"/>
          </w:rPr>
          <w:delText xml:space="preserve">generated </w:delText>
        </w:r>
        <w:r w:rsidR="00A63CA9" w:rsidRPr="004C61E4" w:rsidDel="00B35C06">
          <w:rPr>
            <w:rFonts w:ascii="Helvetica" w:eastAsia="Arial" w:hAnsi="Helvetica" w:cs="Arial"/>
            <w:sz w:val="22"/>
            <w:szCs w:val="22"/>
          </w:rPr>
          <w:delText>two</w:delText>
        </w:r>
      </w:del>
      <w:ins w:id="1020" w:author="Sean E. McGeary" w:date="2019-10-06T21:26:00Z">
        <w:r w:rsidR="00B35C06">
          <w:rPr>
            <w:rFonts w:ascii="Helvetica" w:eastAsia="Arial" w:hAnsi="Helvetica" w:cs="Arial"/>
            <w:sz w:val="22"/>
            <w:szCs w:val="22"/>
          </w:rPr>
          <w:t>performed AGO-RBNS with</w:t>
        </w:r>
      </w:ins>
      <w:r w:rsidR="00A63CA9" w:rsidRPr="004C61E4">
        <w:rPr>
          <w:rFonts w:ascii="Helvetica" w:eastAsia="Arial" w:hAnsi="Helvetica" w:cs="Arial"/>
          <w:sz w:val="22"/>
          <w:szCs w:val="22"/>
        </w:rPr>
        <w:t xml:space="preserve"> </w:t>
      </w:r>
      <w:ins w:id="1021" w:author="Sean E. McGeary" w:date="2019-10-06T21:27:00Z">
        <w:r w:rsidR="00B35C06">
          <w:rPr>
            <w:rFonts w:ascii="Helvetica" w:eastAsia="Arial" w:hAnsi="Helvetica" w:cs="Arial"/>
            <w:sz w:val="22"/>
            <w:szCs w:val="22"/>
          </w:rPr>
          <w:t xml:space="preserve">two synthetic </w:t>
        </w:r>
      </w:ins>
      <w:ins w:id="1022" w:author="Sean E. McGeary" w:date="2019-10-06T21:28:00Z">
        <w:r w:rsidR="00B35C06">
          <w:rPr>
            <w:rFonts w:ascii="Helvetica" w:eastAsia="Arial" w:hAnsi="Helvetica" w:cs="Arial"/>
            <w:sz w:val="22"/>
            <w:szCs w:val="22"/>
          </w:rPr>
          <w:t xml:space="preserve">guide RNAs: one </w:t>
        </w:r>
      </w:ins>
      <w:ins w:id="1023" w:author="Sean E. McGeary" w:date="2019-10-06T21:29:00Z">
        <w:r w:rsidR="00B35C06">
          <w:rPr>
            <w:rFonts w:ascii="Helvetica" w:eastAsia="Arial" w:hAnsi="Helvetica" w:cs="Arial"/>
            <w:sz w:val="22"/>
            <w:szCs w:val="22"/>
          </w:rPr>
          <w:t xml:space="preserve">being a </w:t>
        </w:r>
      </w:ins>
      <w:r w:rsidRPr="004C61E4">
        <w:rPr>
          <w:rFonts w:ascii="Helvetica" w:eastAsia="Arial" w:hAnsi="Helvetica" w:cs="Arial"/>
          <w:sz w:val="22"/>
          <w:szCs w:val="22"/>
        </w:rPr>
        <w:t xml:space="preserve">chimeric </w:t>
      </w:r>
      <w:ins w:id="1024" w:author="Sean E. McGeary" w:date="2019-10-06T21:27:00Z">
        <w:r w:rsidR="00B35C06">
          <w:rPr>
            <w:rFonts w:ascii="Helvetica" w:eastAsia="Arial" w:hAnsi="Helvetica" w:cs="Arial"/>
            <w:sz w:val="22"/>
            <w:szCs w:val="22"/>
          </w:rPr>
          <w:t xml:space="preserve">guide sequence bearing the seed </w:t>
        </w:r>
      </w:ins>
      <w:r w:rsidRPr="004C61E4">
        <w:rPr>
          <w:rFonts w:ascii="Helvetica" w:eastAsia="Arial" w:hAnsi="Helvetica" w:cs="Arial"/>
          <w:sz w:val="22"/>
          <w:szCs w:val="22"/>
        </w:rPr>
        <w:t>miRNA</w:t>
      </w:r>
      <w:r w:rsidR="00A63CA9" w:rsidRPr="004C61E4">
        <w:rPr>
          <w:rFonts w:ascii="Helvetica" w:eastAsia="Arial" w:hAnsi="Helvetica" w:cs="Arial"/>
          <w:sz w:val="22"/>
          <w:szCs w:val="22"/>
        </w:rPr>
        <w:t>s, one</w:t>
      </w:r>
      <w:r w:rsidRPr="004C61E4">
        <w:rPr>
          <w:rFonts w:ascii="Helvetica" w:eastAsia="Arial" w:hAnsi="Helvetica" w:cs="Arial"/>
          <w:sz w:val="22"/>
          <w:szCs w:val="22"/>
        </w:rPr>
        <w:t xml:space="preserve"> </w:t>
      </w:r>
      <w:r w:rsidR="00A63CA9" w:rsidRPr="004C61E4">
        <w:rPr>
          <w:rFonts w:ascii="Helvetica" w:eastAsia="Arial" w:hAnsi="Helvetica" w:cs="Arial"/>
          <w:sz w:val="22"/>
          <w:szCs w:val="22"/>
        </w:rPr>
        <w:t xml:space="preserve">fusing </w:t>
      </w:r>
      <w:r w:rsidRPr="004C61E4">
        <w:rPr>
          <w:rFonts w:ascii="Helvetica" w:eastAsia="Arial" w:hAnsi="Helvetica" w:cs="Arial"/>
          <w:sz w:val="22"/>
          <w:szCs w:val="22"/>
        </w:rPr>
        <w:t xml:space="preserve">the seed of miR-155 </w:t>
      </w:r>
      <w:r w:rsidR="00A63CA9" w:rsidRPr="004C61E4">
        <w:rPr>
          <w:rFonts w:ascii="Helvetica" w:eastAsia="Arial" w:hAnsi="Helvetica" w:cs="Arial"/>
          <w:sz w:val="22"/>
          <w:szCs w:val="22"/>
        </w:rPr>
        <w:t xml:space="preserve">to </w:t>
      </w:r>
      <w:r w:rsidRPr="004C61E4">
        <w:rPr>
          <w:rFonts w:ascii="Helvetica" w:eastAsia="Arial" w:hAnsi="Helvetica" w:cs="Arial"/>
          <w:sz w:val="22"/>
          <w:szCs w:val="22"/>
        </w:rPr>
        <w:t xml:space="preserve">the 3′ </w:t>
      </w:r>
      <w:r w:rsidR="00E929BE" w:rsidRPr="004C61E4">
        <w:rPr>
          <w:rFonts w:ascii="Helvetica" w:eastAsia="Arial" w:hAnsi="Helvetica" w:cs="Arial"/>
          <w:sz w:val="22"/>
          <w:szCs w:val="22"/>
        </w:rPr>
        <w:t xml:space="preserve">region </w:t>
      </w:r>
      <w:r w:rsidRPr="004C61E4">
        <w:rPr>
          <w:rFonts w:ascii="Helvetica" w:eastAsia="Arial" w:hAnsi="Helvetica" w:cs="Arial"/>
          <w:sz w:val="22"/>
          <w:szCs w:val="22"/>
        </w:rPr>
        <w:t xml:space="preserve">of let-7a and </w:t>
      </w:r>
      <w:r w:rsidR="00A63CA9" w:rsidRPr="004C61E4">
        <w:rPr>
          <w:rFonts w:ascii="Helvetica" w:eastAsia="Arial" w:hAnsi="Helvetica" w:cs="Arial"/>
          <w:sz w:val="22"/>
          <w:szCs w:val="22"/>
        </w:rPr>
        <w:t xml:space="preserve">the </w:t>
      </w:r>
      <w:r w:rsidR="00732AC5" w:rsidRPr="004C61E4">
        <w:rPr>
          <w:rFonts w:ascii="Helvetica" w:eastAsia="Arial" w:hAnsi="Helvetica" w:cs="Arial"/>
          <w:sz w:val="22"/>
          <w:szCs w:val="22"/>
        </w:rPr>
        <w:t xml:space="preserve">other </w:t>
      </w:r>
      <w:r w:rsidR="00A63CA9" w:rsidRPr="004C61E4">
        <w:rPr>
          <w:rFonts w:ascii="Helvetica" w:eastAsia="Arial" w:hAnsi="Helvetica" w:cs="Arial"/>
          <w:sz w:val="22"/>
          <w:szCs w:val="22"/>
        </w:rPr>
        <w:t xml:space="preserve">fusing </w:t>
      </w:r>
      <w:r w:rsidR="00732AC5" w:rsidRPr="004C61E4">
        <w:rPr>
          <w:rFonts w:ascii="Helvetica" w:eastAsia="Arial" w:hAnsi="Helvetica" w:cs="Arial"/>
          <w:sz w:val="22"/>
          <w:szCs w:val="22"/>
        </w:rPr>
        <w:t xml:space="preserve">seed of let-7a </w:t>
      </w:r>
      <w:r w:rsidR="00A63CA9" w:rsidRPr="004C61E4">
        <w:rPr>
          <w:rFonts w:ascii="Helvetica" w:eastAsia="Arial" w:hAnsi="Helvetica" w:cs="Arial"/>
          <w:sz w:val="22"/>
          <w:szCs w:val="22"/>
        </w:rPr>
        <w:t>to</w:t>
      </w:r>
      <w:r w:rsidR="00732AC5" w:rsidRPr="004C61E4">
        <w:rPr>
          <w:rFonts w:ascii="Helvetica" w:eastAsia="Arial" w:hAnsi="Helvetica" w:cs="Arial"/>
          <w:sz w:val="22"/>
          <w:szCs w:val="22"/>
        </w:rPr>
        <w:t xml:space="preserve"> the 3′ </w:t>
      </w:r>
      <w:r w:rsidR="00E929BE" w:rsidRPr="004C61E4">
        <w:rPr>
          <w:rFonts w:ascii="Helvetica" w:eastAsia="Arial" w:hAnsi="Helvetica" w:cs="Arial"/>
          <w:sz w:val="22"/>
          <w:szCs w:val="22"/>
        </w:rPr>
        <w:t>region</w:t>
      </w:r>
      <w:r w:rsidR="00732AC5" w:rsidRPr="004C61E4">
        <w:rPr>
          <w:rFonts w:ascii="Helvetica" w:eastAsia="Arial" w:hAnsi="Helvetica" w:cs="Arial"/>
          <w:sz w:val="22"/>
          <w:szCs w:val="22"/>
        </w:rPr>
        <w:t xml:space="preserve"> of miR-155</w:t>
      </w:r>
      <w:r w:rsidR="00A63CA9" w:rsidRPr="004C61E4">
        <w:rPr>
          <w:rFonts w:ascii="Helvetica" w:eastAsia="Arial" w:hAnsi="Helvetica" w:cs="Arial"/>
          <w:sz w:val="22"/>
          <w:szCs w:val="22"/>
        </w:rPr>
        <w:t xml:space="preserve"> (Fig 6A)</w:t>
      </w:r>
      <w:r w:rsidRPr="004C61E4">
        <w:rPr>
          <w:rFonts w:ascii="Helvetica" w:eastAsia="Arial" w:hAnsi="Helvetica" w:cs="Arial"/>
          <w:sz w:val="22"/>
          <w:szCs w:val="22"/>
        </w:rPr>
        <w:t xml:space="preserve">, and </w:t>
      </w:r>
      <w:r w:rsidR="00732AC5" w:rsidRPr="004C61E4">
        <w:rPr>
          <w:rFonts w:ascii="Helvetica" w:eastAsia="Arial" w:hAnsi="Helvetica" w:cs="Arial"/>
          <w:sz w:val="22"/>
          <w:szCs w:val="22"/>
        </w:rPr>
        <w:t xml:space="preserve">then </w:t>
      </w:r>
      <w:r w:rsidR="00A63CA9" w:rsidRPr="004C61E4">
        <w:rPr>
          <w:rFonts w:ascii="Helvetica" w:eastAsia="Arial" w:hAnsi="Helvetica" w:cs="Arial"/>
          <w:sz w:val="22"/>
          <w:szCs w:val="22"/>
        </w:rPr>
        <w:t xml:space="preserve">we </w:t>
      </w:r>
      <w:r w:rsidRPr="004C61E4">
        <w:rPr>
          <w:rFonts w:ascii="Helvetica" w:eastAsia="Arial" w:hAnsi="Helvetica" w:cs="Arial"/>
          <w:sz w:val="22"/>
          <w:szCs w:val="22"/>
        </w:rPr>
        <w:t xml:space="preserve">performed RBNS </w:t>
      </w:r>
      <w:r w:rsidR="00B26247" w:rsidRPr="004C61E4">
        <w:rPr>
          <w:rFonts w:ascii="Helvetica" w:eastAsia="Arial" w:hAnsi="Helvetica" w:cs="Arial"/>
          <w:sz w:val="22"/>
          <w:szCs w:val="22"/>
        </w:rPr>
        <w:t xml:space="preserve">using </w:t>
      </w:r>
      <w:r w:rsidRPr="004C61E4">
        <w:rPr>
          <w:rFonts w:ascii="Helvetica" w:eastAsia="Arial" w:hAnsi="Helvetica" w:cs="Arial"/>
          <w:sz w:val="22"/>
          <w:szCs w:val="22"/>
        </w:rPr>
        <w:t xml:space="preserve">the </w:t>
      </w:r>
      <w:r w:rsidR="003B6274" w:rsidRPr="004C61E4">
        <w:rPr>
          <w:rFonts w:ascii="Helvetica" w:eastAsia="Arial" w:hAnsi="Helvetica" w:cs="Arial"/>
          <w:sz w:val="22"/>
          <w:szCs w:val="22"/>
        </w:rPr>
        <w:t xml:space="preserve">respective </w:t>
      </w:r>
      <w:r w:rsidRPr="004C61E4">
        <w:rPr>
          <w:rFonts w:ascii="Helvetica" w:eastAsia="Arial" w:hAnsi="Helvetica" w:cs="Arial"/>
          <w:sz w:val="22"/>
          <w:szCs w:val="22"/>
        </w:rPr>
        <w:t xml:space="preserve">seed-mismatched libraries. </w:t>
      </w:r>
      <w:r w:rsidR="003F67F6" w:rsidRPr="004C61E4">
        <w:rPr>
          <w:rFonts w:ascii="Helvetica" w:eastAsia="Arial" w:hAnsi="Helvetica" w:cs="Arial"/>
          <w:sz w:val="22"/>
          <w:szCs w:val="22"/>
        </w:rPr>
        <w:t>N</w:t>
      </w:r>
      <w:r w:rsidRPr="004C61E4">
        <w:rPr>
          <w:rFonts w:ascii="Helvetica" w:eastAsia="Arial" w:hAnsi="Helvetica" w:cs="Arial"/>
          <w:sz w:val="22"/>
          <w:szCs w:val="22"/>
        </w:rPr>
        <w:t>atural and chimeric miRNAs containing the same seed sequence</w:t>
      </w:r>
      <w:r w:rsidR="003F67F6" w:rsidRPr="004C61E4">
        <w:rPr>
          <w:rFonts w:ascii="Helvetica" w:eastAsia="Arial" w:hAnsi="Helvetica" w:cs="Arial"/>
          <w:sz w:val="22"/>
          <w:szCs w:val="22"/>
        </w:rPr>
        <w:t>s</w:t>
      </w:r>
      <w:r w:rsidRPr="004C61E4">
        <w:rPr>
          <w:rFonts w:ascii="Helvetica" w:eastAsia="Arial" w:hAnsi="Helvetica" w:cs="Arial"/>
          <w:sz w:val="22"/>
          <w:szCs w:val="22"/>
        </w:rPr>
        <w:t xml:space="preserve"> ha</w:t>
      </w:r>
      <w:r w:rsidR="003F67F6" w:rsidRPr="004C61E4">
        <w:rPr>
          <w:rFonts w:ascii="Helvetica" w:eastAsia="Arial" w:hAnsi="Helvetica" w:cs="Arial"/>
          <w:sz w:val="22"/>
          <w:szCs w:val="22"/>
        </w:rPr>
        <w:t>d</w:t>
      </w:r>
      <w:r w:rsidRPr="004C61E4">
        <w:rPr>
          <w:rFonts w:ascii="Helvetica" w:eastAsia="Arial" w:hAnsi="Helvetica" w:cs="Arial"/>
          <w:sz w:val="22"/>
          <w:szCs w:val="22"/>
        </w:rPr>
        <w:t xml:space="preserve"> remarkably similar relative affinities</w:t>
      </w:r>
      <w:r w:rsidR="00732AC5" w:rsidRPr="004C61E4">
        <w:rPr>
          <w:rFonts w:ascii="Helvetica" w:eastAsia="Arial" w:hAnsi="Helvetica" w:cs="Arial"/>
          <w:sz w:val="22"/>
          <w:szCs w:val="22"/>
        </w:rPr>
        <w:t xml:space="preserve"> of mismatched seed sites</w:t>
      </w:r>
      <w:r w:rsidRPr="004C61E4">
        <w:rPr>
          <w:rFonts w:ascii="Helvetica" w:eastAsia="Arial" w:hAnsi="Helvetica" w:cs="Arial"/>
          <w:sz w:val="22"/>
          <w:szCs w:val="22"/>
        </w:rPr>
        <w:t xml:space="preserve"> (</w:t>
      </w:r>
      <w:commentRangeStart w:id="1025"/>
      <w:r w:rsidRPr="004C61E4">
        <w:rPr>
          <w:rFonts w:ascii="Helvetica" w:eastAsia="Arial" w:hAnsi="Helvetica" w:cs="Arial"/>
          <w:sz w:val="22"/>
          <w:szCs w:val="22"/>
        </w:rPr>
        <w:t>Fig S6</w:t>
      </w:r>
      <w:commentRangeEnd w:id="1025"/>
      <w:r w:rsidRPr="004C61E4">
        <w:rPr>
          <w:rFonts w:ascii="Helvetica" w:hAnsi="Helvetica"/>
        </w:rPr>
        <w:commentReference w:id="1025"/>
      </w:r>
      <w:r w:rsidRPr="004C61E4">
        <w:rPr>
          <w:rFonts w:ascii="Helvetica" w:eastAsia="Arial" w:hAnsi="Helvetica" w:cs="Arial"/>
          <w:sz w:val="22"/>
          <w:szCs w:val="22"/>
        </w:rPr>
        <w:t>A</w:t>
      </w:r>
      <w:del w:id="1026" w:author="David Bartel" w:date="2019-06-29T08:33:00Z">
        <w:r w:rsidRPr="004C61E4" w:rsidDel="003F67F6">
          <w:rPr>
            <w:rFonts w:ascii="Helvetica" w:eastAsia="Arial" w:hAnsi="Helvetica" w:cs="Arial"/>
            <w:sz w:val="22"/>
            <w:szCs w:val="22"/>
          </w:rPr>
          <w:delText>; see Methods</w:delText>
        </w:r>
      </w:del>
      <w:r w:rsidRPr="004C61E4">
        <w:rPr>
          <w:rFonts w:ascii="Helvetica" w:eastAsia="Arial" w:hAnsi="Helvetica" w:cs="Arial"/>
          <w:sz w:val="22"/>
          <w:szCs w:val="22"/>
        </w:rPr>
        <w:t xml:space="preserve">). </w:t>
      </w:r>
      <w:r w:rsidR="003F67F6" w:rsidRPr="004C61E4">
        <w:rPr>
          <w:rFonts w:ascii="Helvetica" w:eastAsia="Arial" w:hAnsi="Helvetica" w:cs="Arial"/>
          <w:sz w:val="22"/>
          <w:szCs w:val="22"/>
        </w:rPr>
        <w:t>Moreover,</w:t>
      </w:r>
      <w:r w:rsidRPr="004C61E4">
        <w:rPr>
          <w:rFonts w:ascii="Helvetica" w:eastAsia="Arial" w:hAnsi="Helvetica" w:cs="Arial"/>
          <w:sz w:val="22"/>
          <w:szCs w:val="22"/>
        </w:rPr>
        <w:t xml:space="preserve"> miRNAs containing the same 3′ end</w:t>
      </w:r>
      <w:r w:rsidR="003F67F6" w:rsidRPr="004C61E4">
        <w:rPr>
          <w:rFonts w:ascii="Helvetica" w:eastAsia="Arial" w:hAnsi="Helvetica" w:cs="Arial"/>
          <w:sz w:val="22"/>
          <w:szCs w:val="22"/>
        </w:rPr>
        <w:t>s</w:t>
      </w:r>
      <w:r w:rsidRPr="004C61E4">
        <w:rPr>
          <w:rFonts w:ascii="Helvetica" w:eastAsia="Arial" w:hAnsi="Helvetica" w:cs="Arial"/>
          <w:sz w:val="22"/>
          <w:szCs w:val="22"/>
        </w:rPr>
        <w:t xml:space="preserve"> ha</w:t>
      </w:r>
      <w:r w:rsidR="003F67F6" w:rsidRPr="004C61E4">
        <w:rPr>
          <w:rFonts w:ascii="Helvetica" w:eastAsia="Arial" w:hAnsi="Helvetica" w:cs="Arial"/>
          <w:sz w:val="22"/>
          <w:szCs w:val="22"/>
        </w:rPr>
        <w:t>d</w:t>
      </w:r>
      <w:r w:rsidR="00F40615" w:rsidRPr="004C61E4">
        <w:rPr>
          <w:rFonts w:ascii="Helvetica" w:eastAsia="Arial" w:hAnsi="Helvetica" w:cs="Arial"/>
          <w:sz w:val="22"/>
          <w:szCs w:val="22"/>
        </w:rPr>
        <w:t xml:space="preserve"> very</w:t>
      </w:r>
      <w:r w:rsidRPr="004C61E4">
        <w:rPr>
          <w:rFonts w:ascii="Helvetica" w:eastAsia="Arial" w:hAnsi="Helvetica" w:cs="Arial"/>
          <w:sz w:val="22"/>
          <w:szCs w:val="22"/>
        </w:rPr>
        <w:t xml:space="preserve"> similar </w:t>
      </w:r>
      <w:r w:rsidR="003F67F6" w:rsidRPr="004C61E4">
        <w:rPr>
          <w:rFonts w:ascii="Helvetica" w:eastAsia="Arial" w:hAnsi="Helvetica" w:cs="Arial"/>
          <w:sz w:val="22"/>
          <w:szCs w:val="22"/>
        </w:rPr>
        <w:t xml:space="preserve">preferences for </w:t>
      </w:r>
      <w:r w:rsidRPr="004C61E4">
        <w:rPr>
          <w:rFonts w:ascii="Helvetica" w:eastAsia="Arial" w:hAnsi="Helvetica" w:cs="Arial"/>
          <w:sz w:val="22"/>
          <w:szCs w:val="22"/>
        </w:rPr>
        <w:t xml:space="preserve">3′-pairing registers, with similar rise and fall </w:t>
      </w:r>
      <w:r w:rsidR="00F40615" w:rsidRPr="004C61E4">
        <w:rPr>
          <w:rFonts w:ascii="Helvetica" w:eastAsia="Arial" w:hAnsi="Helvetica" w:cs="Arial"/>
          <w:sz w:val="22"/>
          <w:szCs w:val="22"/>
        </w:rPr>
        <w:t>across the</w:t>
      </w:r>
      <w:r w:rsidRPr="004C61E4">
        <w:rPr>
          <w:rFonts w:ascii="Helvetica" w:eastAsia="Arial" w:hAnsi="Helvetica" w:cs="Arial"/>
          <w:sz w:val="22"/>
          <w:szCs w:val="22"/>
        </w:rPr>
        <w:t xml:space="preserve"> registers</w:t>
      </w:r>
      <w:r w:rsidR="00F40615" w:rsidRPr="004C61E4">
        <w:rPr>
          <w:rFonts w:ascii="Helvetica" w:eastAsia="Arial" w:hAnsi="Helvetica" w:cs="Arial"/>
          <w:sz w:val="22"/>
          <w:szCs w:val="22"/>
        </w:rPr>
        <w:t xml:space="preserve"> </w:t>
      </w:r>
      <w:r w:rsidR="00732AC5" w:rsidRPr="004C61E4">
        <w:rPr>
          <w:rFonts w:ascii="Helvetica" w:eastAsia="Arial" w:hAnsi="Helvetica" w:cs="Arial"/>
          <w:sz w:val="22"/>
          <w:szCs w:val="22"/>
        </w:rPr>
        <w:t xml:space="preserve">and similar overall magnitude of </w:t>
      </w:r>
      <w:r w:rsidR="00732AC5" w:rsidRPr="004C61E4">
        <w:rPr>
          <w:rFonts w:ascii="Helvetica" w:eastAsia="Arial" w:hAnsi="Helvetica" w:cs="Arial"/>
          <w:i/>
          <w:sz w:val="22"/>
          <w:szCs w:val="22"/>
        </w:rPr>
        <w:t>K</w:t>
      </w:r>
      <w:r w:rsidR="00732AC5" w:rsidRPr="004C61E4">
        <w:rPr>
          <w:rFonts w:ascii="Helvetica" w:eastAsia="Arial" w:hAnsi="Helvetica" w:cs="Arial"/>
          <w:sz w:val="22"/>
          <w:szCs w:val="22"/>
          <w:vertAlign w:val="subscript"/>
        </w:rPr>
        <w:t>D</w:t>
      </w:r>
      <w:r w:rsidR="00732AC5" w:rsidRPr="004C61E4">
        <w:rPr>
          <w:rFonts w:ascii="Helvetica" w:eastAsia="Arial" w:hAnsi="Helvetica" w:cs="Arial"/>
          <w:sz w:val="22"/>
          <w:szCs w:val="22"/>
        </w:rPr>
        <w:t xml:space="preserve"> fold-change </w:t>
      </w:r>
      <w:r w:rsidR="00F40615" w:rsidRPr="004C61E4">
        <w:rPr>
          <w:rFonts w:ascii="Helvetica" w:eastAsia="Arial" w:hAnsi="Helvetica" w:cs="Arial"/>
          <w:sz w:val="22"/>
          <w:szCs w:val="22"/>
        </w:rPr>
        <w:t>(Fig 6B–D), which further</w:t>
      </w:r>
      <w:r w:rsidRPr="004C61E4">
        <w:rPr>
          <w:rFonts w:ascii="Helvetica" w:eastAsia="Arial" w:hAnsi="Helvetica" w:cs="Arial"/>
          <w:sz w:val="22"/>
          <w:szCs w:val="22"/>
        </w:rPr>
        <w:t xml:space="preserve"> support</w:t>
      </w:r>
      <w:r w:rsidR="00F40615" w:rsidRPr="004C61E4">
        <w:rPr>
          <w:rFonts w:ascii="Helvetica" w:eastAsia="Arial" w:hAnsi="Helvetica" w:cs="Arial"/>
          <w:sz w:val="22"/>
          <w:szCs w:val="22"/>
        </w:rPr>
        <w:t>ed</w:t>
      </w:r>
      <w:r w:rsidRPr="004C61E4">
        <w:rPr>
          <w:rFonts w:ascii="Helvetica" w:eastAsia="Arial" w:hAnsi="Helvetica" w:cs="Arial"/>
          <w:sz w:val="22"/>
          <w:szCs w:val="22"/>
        </w:rPr>
        <w:t xml:space="preserve"> the </w:t>
      </w:r>
      <w:r w:rsidR="00F40615" w:rsidRPr="004C61E4">
        <w:rPr>
          <w:rFonts w:ascii="Helvetica" w:eastAsia="Arial" w:hAnsi="Helvetica" w:cs="Arial"/>
          <w:sz w:val="22"/>
          <w:szCs w:val="22"/>
        </w:rPr>
        <w:t xml:space="preserve">conclusion </w:t>
      </w:r>
      <w:r w:rsidRPr="004C61E4">
        <w:rPr>
          <w:rFonts w:ascii="Helvetica" w:eastAsia="Arial" w:hAnsi="Helvetica" w:cs="Arial"/>
          <w:sz w:val="22"/>
          <w:szCs w:val="22"/>
        </w:rPr>
        <w:t xml:space="preserve">that the </w:t>
      </w:r>
      <w:r w:rsidR="00F40615" w:rsidRPr="004C61E4">
        <w:rPr>
          <w:rFonts w:ascii="Helvetica" w:eastAsia="Arial" w:hAnsi="Helvetica" w:cs="Arial"/>
          <w:sz w:val="22"/>
          <w:szCs w:val="22"/>
        </w:rPr>
        <w:t>identity of the miRNA 3′ region</w:t>
      </w:r>
      <w:r w:rsidRPr="004C61E4">
        <w:rPr>
          <w:rFonts w:ascii="Helvetica" w:eastAsia="Arial" w:hAnsi="Helvetica" w:cs="Arial"/>
          <w:sz w:val="22"/>
          <w:szCs w:val="22"/>
        </w:rPr>
        <w:t xml:space="preserve"> dictates the preferred pairing register</w:t>
      </w:r>
      <w:r w:rsidR="00732AC5" w:rsidRPr="004C61E4">
        <w:rPr>
          <w:rFonts w:ascii="Helvetica" w:eastAsia="Arial" w:hAnsi="Helvetica" w:cs="Arial"/>
          <w:sz w:val="22"/>
          <w:szCs w:val="22"/>
        </w:rPr>
        <w:t xml:space="preserve"> and the potential contribution of 3′ pairing</w:t>
      </w:r>
      <w:r w:rsidRPr="004C61E4">
        <w:rPr>
          <w:rFonts w:ascii="Helvetica" w:eastAsia="Arial" w:hAnsi="Helvetica" w:cs="Arial"/>
          <w:sz w:val="22"/>
          <w:szCs w:val="22"/>
        </w:rPr>
        <w:t xml:space="preserve">. </w:t>
      </w:r>
      <w:commentRangeStart w:id="1027"/>
      <w:r w:rsidR="00BD4CBA" w:rsidRPr="004C61E4">
        <w:rPr>
          <w:rFonts w:ascii="Helvetica" w:eastAsia="Arial" w:hAnsi="Helvetica" w:cs="Arial"/>
          <w:sz w:val="22"/>
          <w:szCs w:val="22"/>
        </w:rPr>
        <w:t>Indeed, the</w:t>
      </w:r>
      <w:r w:rsidR="00F40615" w:rsidRPr="004C61E4">
        <w:rPr>
          <w:rFonts w:ascii="Helvetica" w:eastAsia="Arial" w:hAnsi="Helvetica" w:cs="Arial"/>
          <w:sz w:val="22"/>
          <w:szCs w:val="22"/>
        </w:rPr>
        <w:t xml:space="preserve"> largest </w:t>
      </w:r>
      <w:r w:rsidRPr="004C61E4">
        <w:rPr>
          <w:rFonts w:ascii="Helvetica" w:eastAsia="Arial" w:hAnsi="Helvetica" w:cs="Arial"/>
          <w:sz w:val="22"/>
          <w:szCs w:val="22"/>
        </w:rPr>
        <w:t>deviation in the average profile</w:t>
      </w:r>
      <w:commentRangeEnd w:id="1027"/>
      <w:r w:rsidR="00F40615" w:rsidRPr="004C61E4">
        <w:rPr>
          <w:rStyle w:val="CommentReference"/>
          <w:rFonts w:ascii="Helvetica" w:hAnsi="Helvetica"/>
        </w:rPr>
        <w:commentReference w:id="1027"/>
      </w:r>
      <w:r w:rsidR="00BD4CBA" w:rsidRPr="004C61E4">
        <w:rPr>
          <w:rFonts w:ascii="Helvetica" w:eastAsia="Arial" w:hAnsi="Helvetica" w:cs="Arial"/>
          <w:sz w:val="22"/>
          <w:szCs w:val="22"/>
        </w:rPr>
        <w:t>, which w</w:t>
      </w:r>
      <w:r w:rsidRPr="004C61E4">
        <w:rPr>
          <w:rFonts w:ascii="Helvetica" w:eastAsia="Arial" w:hAnsi="Helvetica" w:cs="Arial"/>
          <w:sz w:val="22"/>
          <w:szCs w:val="22"/>
        </w:rPr>
        <w:t xml:space="preserve">as </w:t>
      </w:r>
      <w:r w:rsidR="00F40615" w:rsidRPr="004C61E4">
        <w:rPr>
          <w:rFonts w:ascii="Helvetica" w:eastAsia="Arial" w:hAnsi="Helvetica" w:cs="Arial"/>
          <w:sz w:val="22"/>
          <w:szCs w:val="22"/>
        </w:rPr>
        <w:t>the one</w:t>
      </w:r>
      <w:r w:rsidR="00B355E6" w:rsidRPr="004C61E4">
        <w:rPr>
          <w:rFonts w:ascii="Helvetica" w:eastAsia="Arial" w:hAnsi="Helvetica" w:cs="Arial"/>
          <w:sz w:val="22"/>
          <w:szCs w:val="22"/>
        </w:rPr>
        <w:t xml:space="preserve"> observed</w:t>
      </w:r>
      <w:r w:rsidR="00F40615" w:rsidRPr="004C61E4">
        <w:rPr>
          <w:rFonts w:ascii="Helvetica" w:eastAsia="Arial" w:hAnsi="Helvetica" w:cs="Arial"/>
          <w:sz w:val="22"/>
          <w:szCs w:val="22"/>
        </w:rPr>
        <w:t xml:space="preserve"> at</w:t>
      </w:r>
      <w:r w:rsidRPr="004C61E4">
        <w:rPr>
          <w:rFonts w:ascii="Helvetica" w:eastAsia="Arial" w:hAnsi="Helvetica" w:cs="Arial"/>
          <w:sz w:val="22"/>
          <w:szCs w:val="22"/>
        </w:rPr>
        <w:t xml:space="preserve"> register 14 </w:t>
      </w:r>
      <w:r w:rsidR="00F40615" w:rsidRPr="004C61E4">
        <w:rPr>
          <w:rFonts w:ascii="Helvetica" w:eastAsia="Arial" w:hAnsi="Helvetica" w:cs="Arial"/>
          <w:sz w:val="22"/>
          <w:szCs w:val="22"/>
        </w:rPr>
        <w:t xml:space="preserve">when comparing results for </w:t>
      </w:r>
      <w:r w:rsidRPr="004C61E4">
        <w:rPr>
          <w:rFonts w:ascii="Helvetica" w:eastAsia="Arial" w:hAnsi="Helvetica" w:cs="Arial"/>
          <w:sz w:val="22"/>
          <w:szCs w:val="22"/>
        </w:rPr>
        <w:t xml:space="preserve">let-7a </w:t>
      </w:r>
      <w:r w:rsidR="00F40615" w:rsidRPr="004C61E4">
        <w:rPr>
          <w:rFonts w:ascii="Helvetica" w:eastAsia="Arial" w:hAnsi="Helvetica" w:cs="Arial"/>
          <w:sz w:val="22"/>
          <w:szCs w:val="22"/>
        </w:rPr>
        <w:t xml:space="preserve">and </w:t>
      </w:r>
      <w:r w:rsidRPr="004C61E4">
        <w:rPr>
          <w:rFonts w:ascii="Helvetica" w:eastAsia="Arial" w:hAnsi="Helvetica" w:cs="Arial"/>
          <w:sz w:val="22"/>
          <w:szCs w:val="22"/>
        </w:rPr>
        <w:t>the let-7a</w:t>
      </w:r>
      <w:r w:rsidR="00C5225D" w:rsidRPr="004C61E4">
        <w:rPr>
          <w:rFonts w:ascii="Helvetica" w:eastAsia="Arial" w:hAnsi="Helvetica" w:cs="Arial"/>
          <w:sz w:val="22"/>
          <w:szCs w:val="22"/>
        </w:rPr>
        <w:t>–</w:t>
      </w:r>
      <w:r w:rsidRPr="004C61E4">
        <w:rPr>
          <w:rFonts w:ascii="Helvetica" w:eastAsia="Arial" w:hAnsi="Helvetica" w:cs="Arial"/>
          <w:sz w:val="22"/>
          <w:szCs w:val="22"/>
        </w:rPr>
        <w:t>miR-155 chimera</w:t>
      </w:r>
      <w:r w:rsidR="00F40615" w:rsidRPr="004C61E4">
        <w:rPr>
          <w:rFonts w:ascii="Helvetica" w:eastAsia="Arial" w:hAnsi="Helvetica" w:cs="Arial"/>
          <w:sz w:val="22"/>
          <w:szCs w:val="22"/>
        </w:rPr>
        <w:t xml:space="preserve"> (Fig 6B)</w:t>
      </w:r>
      <w:r w:rsidRPr="004C61E4">
        <w:rPr>
          <w:rFonts w:ascii="Helvetica" w:eastAsia="Arial" w:hAnsi="Helvetica" w:cs="Arial"/>
          <w:sz w:val="22"/>
          <w:szCs w:val="22"/>
        </w:rPr>
        <w:t xml:space="preserve">, </w:t>
      </w:r>
      <w:r w:rsidR="00B355E6" w:rsidRPr="004C61E4">
        <w:rPr>
          <w:rFonts w:ascii="Helvetica" w:eastAsia="Arial" w:hAnsi="Helvetica" w:cs="Arial"/>
          <w:sz w:val="22"/>
          <w:szCs w:val="22"/>
        </w:rPr>
        <w:t xml:space="preserve">could </w:t>
      </w:r>
      <w:r w:rsidRPr="004C61E4">
        <w:rPr>
          <w:rFonts w:ascii="Helvetica" w:eastAsia="Arial" w:hAnsi="Helvetica" w:cs="Arial"/>
          <w:sz w:val="22"/>
          <w:szCs w:val="22"/>
        </w:rPr>
        <w:t xml:space="preserve">be explained by potential </w:t>
      </w:r>
      <w:r w:rsidR="00B355E6" w:rsidRPr="004C61E4">
        <w:rPr>
          <w:rFonts w:ascii="Helvetica" w:eastAsia="Arial" w:hAnsi="Helvetica" w:cs="Arial"/>
          <w:sz w:val="22"/>
          <w:szCs w:val="22"/>
        </w:rPr>
        <w:t>partial pairing of the</w:t>
      </w:r>
      <w:r w:rsidR="00B355E6" w:rsidRPr="004C61E4" w:rsidDel="00B355E6">
        <w:rPr>
          <w:rFonts w:ascii="Helvetica" w:eastAsia="Arial" w:hAnsi="Helvetica" w:cs="Arial"/>
          <w:sz w:val="22"/>
          <w:szCs w:val="22"/>
        </w:rPr>
        <w:t xml:space="preserve"> </w:t>
      </w:r>
      <w:r w:rsidRPr="004C61E4">
        <w:rPr>
          <w:rFonts w:ascii="Helvetica" w:eastAsia="Arial" w:hAnsi="Helvetica" w:cs="Arial"/>
          <w:sz w:val="22"/>
          <w:szCs w:val="22"/>
        </w:rPr>
        <w:t xml:space="preserve">let-7a </w:t>
      </w:r>
      <w:r w:rsidR="00B355E6" w:rsidRPr="004C61E4">
        <w:rPr>
          <w:rFonts w:ascii="Helvetica" w:eastAsia="Arial" w:hAnsi="Helvetica" w:cs="Arial"/>
          <w:sz w:val="22"/>
          <w:szCs w:val="22"/>
        </w:rPr>
        <w:t xml:space="preserve">seed </w:t>
      </w:r>
      <w:r w:rsidRPr="004C61E4">
        <w:rPr>
          <w:rFonts w:ascii="Helvetica" w:eastAsia="Arial" w:hAnsi="Helvetica" w:cs="Arial"/>
          <w:sz w:val="22"/>
          <w:szCs w:val="22"/>
        </w:rPr>
        <w:t>to that 3′</w:t>
      </w:r>
      <w:r w:rsidR="00C5225D" w:rsidRPr="004C61E4">
        <w:rPr>
          <w:rFonts w:ascii="Helvetica" w:eastAsia="Arial" w:hAnsi="Helvetica" w:cs="Arial"/>
          <w:sz w:val="22"/>
          <w:szCs w:val="22"/>
        </w:rPr>
        <w:t xml:space="preserve"> </w:t>
      </w:r>
      <w:r w:rsidRPr="004C61E4">
        <w:rPr>
          <w:rFonts w:ascii="Helvetica" w:eastAsia="Arial" w:hAnsi="Helvetica" w:cs="Arial"/>
          <w:sz w:val="22"/>
          <w:szCs w:val="22"/>
        </w:rPr>
        <w:t>site</w:t>
      </w:r>
      <w:r w:rsidR="00C5225D" w:rsidRPr="004C61E4">
        <w:rPr>
          <w:rFonts w:ascii="Helvetica" w:eastAsia="Arial" w:hAnsi="Helvetica" w:cs="Arial"/>
          <w:sz w:val="22"/>
          <w:szCs w:val="22"/>
        </w:rPr>
        <w:t xml:space="preserve"> in the let-7a 3′ region</w:t>
      </w:r>
      <w:r w:rsidRPr="004C61E4">
        <w:rPr>
          <w:rFonts w:ascii="Helvetica" w:eastAsia="Arial" w:hAnsi="Helvetica" w:cs="Arial"/>
          <w:sz w:val="22"/>
          <w:szCs w:val="22"/>
        </w:rPr>
        <w:t xml:space="preserve">, which would augment </w:t>
      </w:r>
      <w:r w:rsidR="00B355E6" w:rsidRPr="004C61E4">
        <w:rPr>
          <w:rFonts w:ascii="Helvetica" w:eastAsia="Arial" w:hAnsi="Helvetica" w:cs="Arial"/>
          <w:sz w:val="22"/>
          <w:szCs w:val="22"/>
        </w:rPr>
        <w:t xml:space="preserve">its </w:t>
      </w:r>
      <w:r w:rsidRPr="004C61E4">
        <w:rPr>
          <w:rFonts w:ascii="Helvetica" w:eastAsia="Arial" w:hAnsi="Helvetica" w:cs="Arial"/>
          <w:sz w:val="22"/>
          <w:szCs w:val="22"/>
        </w:rPr>
        <w:t xml:space="preserve">enrichment (Fig S6B). </w:t>
      </w:r>
    </w:p>
    <w:p w14:paraId="23529284" w14:textId="1B126B5E" w:rsidR="0085185A" w:rsidRPr="004C61E4" w:rsidRDefault="00BD4CBA" w:rsidP="004C61E4">
      <w:pPr>
        <w:pStyle w:val="Normal1"/>
        <w:ind w:firstLine="360"/>
        <w:contextualSpacing/>
        <w:rPr>
          <w:ins w:id="1028" w:author="David Bartel" w:date="2019-06-29T13:49:00Z"/>
          <w:rFonts w:ascii="Helvetica" w:eastAsia="Arial" w:hAnsi="Helvetica" w:cs="Arial"/>
          <w:sz w:val="22"/>
          <w:szCs w:val="22"/>
        </w:rPr>
      </w:pPr>
      <w:r w:rsidRPr="004C61E4">
        <w:rPr>
          <w:rFonts w:ascii="Helvetica" w:eastAsia="Arial" w:hAnsi="Helvetica" w:cs="Arial"/>
          <w:sz w:val="22"/>
          <w:szCs w:val="22"/>
        </w:rPr>
        <w:t>Importantly, w</w:t>
      </w:r>
      <w:r w:rsidR="00B355E6" w:rsidRPr="004C61E4">
        <w:rPr>
          <w:rFonts w:ascii="Helvetica" w:eastAsia="Arial" w:hAnsi="Helvetica" w:cs="Arial"/>
          <w:sz w:val="22"/>
          <w:szCs w:val="22"/>
        </w:rPr>
        <w:t>hen c</w:t>
      </w:r>
      <w:r w:rsidR="00C8166C" w:rsidRPr="004C61E4">
        <w:rPr>
          <w:rFonts w:ascii="Helvetica" w:eastAsia="Arial" w:hAnsi="Helvetica" w:cs="Arial"/>
          <w:sz w:val="22"/>
          <w:szCs w:val="22"/>
        </w:rPr>
        <w:t>omparing miRNAs that contain</w:t>
      </w:r>
      <w:r w:rsidR="00B355E6" w:rsidRPr="004C61E4">
        <w:rPr>
          <w:rFonts w:ascii="Helvetica" w:eastAsia="Arial" w:hAnsi="Helvetica" w:cs="Arial"/>
          <w:sz w:val="22"/>
          <w:szCs w:val="22"/>
        </w:rPr>
        <w:t>ed</w:t>
      </w:r>
      <w:r w:rsidR="00C8166C" w:rsidRPr="004C61E4">
        <w:rPr>
          <w:rFonts w:ascii="Helvetica" w:eastAsia="Arial" w:hAnsi="Helvetica" w:cs="Arial"/>
          <w:sz w:val="22"/>
          <w:szCs w:val="22"/>
        </w:rPr>
        <w:t xml:space="preserve"> the same seed sequence but different 3′ sequences, </w:t>
      </w:r>
      <w:r w:rsidR="00823AA5" w:rsidRPr="004C61E4">
        <w:rPr>
          <w:rFonts w:ascii="Helvetica" w:eastAsia="Arial" w:hAnsi="Helvetica" w:cs="Arial"/>
          <w:sz w:val="22"/>
          <w:szCs w:val="22"/>
        </w:rPr>
        <w:t>the effects of the 18 seed mismatches on the efficacy of 3′ pairing were strikingly recapitulated (</w:t>
      </w:r>
      <w:commentRangeStart w:id="1029"/>
      <w:r w:rsidR="00823AA5" w:rsidRPr="004C61E4">
        <w:rPr>
          <w:rFonts w:ascii="Helvetica" w:eastAsia="Arial" w:hAnsi="Helvetica" w:cs="Arial"/>
          <w:sz w:val="22"/>
          <w:szCs w:val="22"/>
        </w:rPr>
        <w:t>Fig 6D</w:t>
      </w:r>
      <w:commentRangeEnd w:id="1029"/>
      <w:r w:rsidR="00B26247" w:rsidRPr="004C61E4">
        <w:rPr>
          <w:rStyle w:val="CommentReference"/>
          <w:rFonts w:ascii="Helvetica" w:hAnsi="Helvetica"/>
        </w:rPr>
        <w:commentReference w:id="1029"/>
      </w:r>
      <w:r w:rsidR="00823AA5" w:rsidRPr="004C61E4">
        <w:rPr>
          <w:rFonts w:ascii="Helvetica" w:eastAsia="Arial" w:hAnsi="Helvetica" w:cs="Arial"/>
          <w:sz w:val="22"/>
          <w:szCs w:val="22"/>
        </w:rPr>
        <w:t>)</w:t>
      </w:r>
      <w:r w:rsidR="00C8166C" w:rsidRPr="004C61E4">
        <w:rPr>
          <w:rFonts w:ascii="Helvetica" w:eastAsia="Arial" w:hAnsi="Helvetica" w:cs="Arial"/>
          <w:sz w:val="22"/>
          <w:szCs w:val="22"/>
        </w:rPr>
        <w:t xml:space="preserve">. </w:t>
      </w:r>
      <w:r w:rsidRPr="004C61E4">
        <w:rPr>
          <w:rFonts w:ascii="Helvetica" w:eastAsia="Arial" w:hAnsi="Helvetica" w:cs="Arial"/>
          <w:sz w:val="22"/>
          <w:szCs w:val="22"/>
        </w:rPr>
        <w:t xml:space="preserve">Thus, </w:t>
      </w:r>
      <w:r w:rsidR="00C45DFC" w:rsidRPr="004C61E4">
        <w:rPr>
          <w:rFonts w:ascii="Helvetica" w:eastAsia="Arial" w:hAnsi="Helvetica" w:cs="Arial"/>
          <w:sz w:val="22"/>
          <w:szCs w:val="22"/>
        </w:rPr>
        <w:t>w</w:t>
      </w:r>
      <w:r w:rsidR="00C8166C" w:rsidRPr="004C61E4">
        <w:rPr>
          <w:rFonts w:ascii="Helvetica" w:eastAsia="Arial" w:hAnsi="Helvetica" w:cs="Arial"/>
          <w:sz w:val="22"/>
          <w:szCs w:val="22"/>
        </w:rPr>
        <w:t xml:space="preserve">ithin each </w:t>
      </w:r>
      <w:r w:rsidRPr="004C61E4">
        <w:rPr>
          <w:rFonts w:ascii="Helvetica" w:eastAsia="Arial" w:hAnsi="Helvetica" w:cs="Arial"/>
          <w:sz w:val="22"/>
          <w:szCs w:val="22"/>
        </w:rPr>
        <w:t xml:space="preserve">matrix of </w:t>
      </w:r>
      <w:r w:rsidR="00C8166C" w:rsidRPr="004C61E4">
        <w:rPr>
          <w:rFonts w:ascii="Helvetica" w:eastAsia="Arial" w:hAnsi="Helvetica" w:cs="Arial"/>
          <w:sz w:val="22"/>
          <w:szCs w:val="22"/>
        </w:rPr>
        <w:t>3′</w:t>
      </w:r>
      <w:r w:rsidRPr="004C61E4">
        <w:rPr>
          <w:rFonts w:ascii="Helvetica" w:eastAsia="Arial" w:hAnsi="Helvetica" w:cs="Arial"/>
          <w:sz w:val="22"/>
          <w:szCs w:val="22"/>
        </w:rPr>
        <w:t>-</w:t>
      </w:r>
      <w:r w:rsidR="00C8166C" w:rsidRPr="004C61E4">
        <w:rPr>
          <w:rFonts w:ascii="Helvetica" w:eastAsia="Arial" w:hAnsi="Helvetica" w:cs="Arial"/>
          <w:sz w:val="22"/>
          <w:szCs w:val="22"/>
        </w:rPr>
        <w:t xml:space="preserve">pairing </w:t>
      </w:r>
      <w:r w:rsidRPr="004C61E4">
        <w:rPr>
          <w:rFonts w:ascii="Helvetica" w:eastAsia="Arial" w:hAnsi="Helvetica" w:cs="Arial"/>
          <w:sz w:val="22"/>
          <w:szCs w:val="22"/>
        </w:rPr>
        <w:t>fold-change values</w:t>
      </w:r>
      <w:r w:rsidR="00C8166C" w:rsidRPr="004C61E4">
        <w:rPr>
          <w:rFonts w:ascii="Helvetica" w:eastAsia="Arial" w:hAnsi="Helvetica" w:cs="Arial"/>
          <w:sz w:val="22"/>
          <w:szCs w:val="22"/>
        </w:rPr>
        <w:t>, the magnitude</w:t>
      </w:r>
      <w:r w:rsidR="00C45DFC" w:rsidRPr="004C61E4">
        <w:rPr>
          <w:rFonts w:ascii="Helvetica" w:eastAsia="Arial" w:hAnsi="Helvetica" w:cs="Arial"/>
          <w:sz w:val="22"/>
          <w:szCs w:val="22"/>
        </w:rPr>
        <w:t xml:space="preserve"> differences between </w:t>
      </w:r>
      <w:r w:rsidR="00C8166C" w:rsidRPr="004C61E4">
        <w:rPr>
          <w:rFonts w:ascii="Helvetica" w:eastAsia="Arial" w:hAnsi="Helvetica" w:cs="Arial"/>
          <w:sz w:val="22"/>
          <w:szCs w:val="22"/>
        </w:rPr>
        <w:t xml:space="preserve">rows </w:t>
      </w:r>
      <w:r w:rsidRPr="004C61E4">
        <w:rPr>
          <w:rFonts w:ascii="Helvetica" w:eastAsia="Arial" w:hAnsi="Helvetica" w:cs="Arial"/>
          <w:sz w:val="22"/>
          <w:szCs w:val="22"/>
        </w:rPr>
        <w:t>we</w:t>
      </w:r>
      <w:r w:rsidR="00C8166C" w:rsidRPr="004C61E4">
        <w:rPr>
          <w:rFonts w:ascii="Helvetica" w:eastAsia="Arial" w:hAnsi="Helvetica" w:cs="Arial"/>
          <w:sz w:val="22"/>
          <w:szCs w:val="22"/>
        </w:rPr>
        <w:t xml:space="preserve">re similar </w:t>
      </w:r>
      <w:r w:rsidR="00C45DFC" w:rsidRPr="004C61E4">
        <w:rPr>
          <w:rFonts w:ascii="Helvetica" w:eastAsia="Arial" w:hAnsi="Helvetica" w:cs="Arial"/>
          <w:sz w:val="22"/>
          <w:szCs w:val="22"/>
        </w:rPr>
        <w:t xml:space="preserve">for </w:t>
      </w:r>
      <w:r w:rsidR="00C8166C" w:rsidRPr="004C61E4">
        <w:rPr>
          <w:rFonts w:ascii="Helvetica" w:eastAsia="Arial" w:hAnsi="Helvetica" w:cs="Arial"/>
          <w:sz w:val="22"/>
          <w:szCs w:val="22"/>
        </w:rPr>
        <w:t>let-7a and the let-7a</w:t>
      </w:r>
      <w:r w:rsidR="00C45DFC" w:rsidRPr="004C61E4">
        <w:rPr>
          <w:rFonts w:ascii="Helvetica" w:eastAsia="Arial" w:hAnsi="Helvetica" w:cs="Arial"/>
          <w:sz w:val="22"/>
          <w:szCs w:val="22"/>
        </w:rPr>
        <w:t>–</w:t>
      </w:r>
      <w:r w:rsidR="00C8166C" w:rsidRPr="004C61E4">
        <w:rPr>
          <w:rFonts w:ascii="Helvetica" w:eastAsia="Arial" w:hAnsi="Helvetica" w:cs="Arial"/>
          <w:sz w:val="22"/>
          <w:szCs w:val="22"/>
        </w:rPr>
        <w:t>miR-155 chimera</w:t>
      </w:r>
      <w:r w:rsidR="00C45DFC" w:rsidRPr="004C61E4">
        <w:rPr>
          <w:rFonts w:ascii="Helvetica" w:eastAsia="Arial" w:hAnsi="Helvetica" w:cs="Arial"/>
          <w:sz w:val="22"/>
          <w:szCs w:val="22"/>
        </w:rPr>
        <w:t>, and the same was true for miR-155 and the miR-155</w:t>
      </w:r>
      <w:commentRangeStart w:id="1030"/>
      <w:r w:rsidR="00C45DFC" w:rsidRPr="004C61E4">
        <w:rPr>
          <w:rFonts w:ascii="Helvetica" w:eastAsia="Arial" w:hAnsi="Helvetica" w:cs="Arial"/>
          <w:sz w:val="22"/>
          <w:szCs w:val="22"/>
        </w:rPr>
        <w:t>–</w:t>
      </w:r>
      <w:commentRangeEnd w:id="1030"/>
      <w:r w:rsidR="00C45DFC" w:rsidRPr="004C61E4">
        <w:rPr>
          <w:rStyle w:val="CommentReference"/>
          <w:rFonts w:ascii="Helvetica" w:hAnsi="Helvetica"/>
        </w:rPr>
        <w:commentReference w:id="1030"/>
      </w:r>
      <w:r w:rsidR="00C45DFC" w:rsidRPr="004C61E4">
        <w:rPr>
          <w:rFonts w:ascii="Helvetica" w:eastAsia="Arial" w:hAnsi="Helvetica" w:cs="Arial"/>
          <w:sz w:val="22"/>
          <w:szCs w:val="22"/>
        </w:rPr>
        <w:t>let-7a chimera</w:t>
      </w:r>
      <w:r w:rsidRPr="004C61E4">
        <w:rPr>
          <w:rFonts w:ascii="Helvetica" w:eastAsia="Arial" w:hAnsi="Helvetica" w:cs="Arial"/>
          <w:sz w:val="22"/>
          <w:szCs w:val="22"/>
        </w:rPr>
        <w:t>, as</w:t>
      </w:r>
      <w:r w:rsidR="00C45DFC" w:rsidRPr="004C61E4">
        <w:rPr>
          <w:rFonts w:ascii="Helvetica" w:eastAsia="Arial" w:hAnsi="Helvetica" w:cs="Arial"/>
          <w:sz w:val="22"/>
          <w:szCs w:val="22"/>
        </w:rPr>
        <w:t xml:space="preserve"> shown</w:t>
      </w:r>
      <w:r w:rsidRPr="004C61E4">
        <w:rPr>
          <w:rFonts w:ascii="Helvetica" w:eastAsia="Arial" w:hAnsi="Helvetica" w:cs="Arial"/>
          <w:sz w:val="22"/>
          <w:szCs w:val="22"/>
        </w:rPr>
        <w:t xml:space="preserve"> for matrices </w:t>
      </w:r>
      <w:r w:rsidR="00C45DFC" w:rsidRPr="004C61E4">
        <w:rPr>
          <w:rFonts w:ascii="Helvetica" w:eastAsia="Arial" w:hAnsi="Helvetica" w:cs="Arial"/>
          <w:sz w:val="22"/>
          <w:szCs w:val="22"/>
        </w:rPr>
        <w:t xml:space="preserve">depicting results for 7-nt 3′ sites </w:t>
      </w:r>
      <w:r w:rsidRPr="004C61E4">
        <w:rPr>
          <w:rFonts w:ascii="Helvetica" w:eastAsia="Arial" w:hAnsi="Helvetica" w:cs="Arial"/>
          <w:sz w:val="22"/>
          <w:szCs w:val="22"/>
        </w:rPr>
        <w:t xml:space="preserve">at the optimal register </w:t>
      </w:r>
      <w:r w:rsidR="00C45DFC" w:rsidRPr="004C61E4">
        <w:rPr>
          <w:rFonts w:ascii="Helvetica" w:eastAsia="Arial" w:hAnsi="Helvetica" w:cs="Arial"/>
          <w:sz w:val="22"/>
          <w:szCs w:val="22"/>
        </w:rPr>
        <w:t>of</w:t>
      </w:r>
      <w:r w:rsidRPr="004C61E4">
        <w:rPr>
          <w:rFonts w:ascii="Helvetica" w:eastAsia="Arial" w:hAnsi="Helvetica" w:cs="Arial"/>
          <w:sz w:val="22"/>
          <w:szCs w:val="22"/>
        </w:rPr>
        <w:t xml:space="preserve"> each </w:t>
      </w:r>
      <w:r w:rsidR="00C45DFC" w:rsidRPr="004C61E4">
        <w:rPr>
          <w:rFonts w:ascii="Helvetica" w:eastAsia="Arial" w:hAnsi="Helvetica" w:cs="Arial"/>
          <w:sz w:val="22"/>
          <w:szCs w:val="22"/>
        </w:rPr>
        <w:t>miRNA</w:t>
      </w:r>
      <w:r w:rsidR="00C8166C" w:rsidRPr="004C61E4">
        <w:rPr>
          <w:rFonts w:ascii="Helvetica" w:eastAsia="Arial" w:hAnsi="Helvetica" w:cs="Arial"/>
          <w:sz w:val="22"/>
          <w:szCs w:val="22"/>
        </w:rPr>
        <w:t xml:space="preserve"> (Fig 6D). For example, the pyrimidine</w:t>
      </w:r>
      <w:r w:rsidR="00FC0839" w:rsidRPr="004C61E4">
        <w:rPr>
          <w:rFonts w:ascii="Helvetica" w:eastAsia="Arial" w:hAnsi="Helvetica" w:cs="Arial"/>
          <w:sz w:val="22"/>
          <w:szCs w:val="22"/>
        </w:rPr>
        <w:t>–</w:t>
      </w:r>
      <w:r w:rsidR="00C8166C" w:rsidRPr="004C61E4">
        <w:rPr>
          <w:rFonts w:ascii="Helvetica" w:eastAsia="Arial" w:hAnsi="Helvetica" w:cs="Arial"/>
          <w:sz w:val="22"/>
          <w:szCs w:val="22"/>
        </w:rPr>
        <w:t xml:space="preserve">pyrimidine mismatches at position 6 of let-7a inhibit 3′ pairing contributions </w:t>
      </w:r>
      <w:r w:rsidR="001E68B1" w:rsidRPr="004C61E4">
        <w:rPr>
          <w:rFonts w:ascii="Helvetica" w:eastAsia="Arial" w:hAnsi="Helvetica" w:cs="Arial"/>
          <w:sz w:val="22"/>
          <w:szCs w:val="22"/>
        </w:rPr>
        <w:t xml:space="preserve">for </w:t>
      </w:r>
      <w:r w:rsidR="00C8166C" w:rsidRPr="004C61E4">
        <w:rPr>
          <w:rFonts w:ascii="Helvetica" w:eastAsia="Arial" w:hAnsi="Helvetica" w:cs="Arial"/>
          <w:sz w:val="22"/>
          <w:szCs w:val="22"/>
        </w:rPr>
        <w:t>both let-7a and</w:t>
      </w:r>
      <w:r w:rsidR="001E68B1" w:rsidRPr="004C61E4">
        <w:rPr>
          <w:rFonts w:ascii="Helvetica" w:eastAsia="Arial" w:hAnsi="Helvetica" w:cs="Arial"/>
          <w:sz w:val="22"/>
          <w:szCs w:val="22"/>
        </w:rPr>
        <w:t xml:space="preserve"> the</w:t>
      </w:r>
      <w:r w:rsidR="00C8166C" w:rsidRPr="004C61E4">
        <w:rPr>
          <w:rFonts w:ascii="Helvetica" w:eastAsia="Arial" w:hAnsi="Helvetica" w:cs="Arial"/>
          <w:sz w:val="22"/>
          <w:szCs w:val="22"/>
        </w:rPr>
        <w:t xml:space="preserve"> let-7a</w:t>
      </w:r>
      <w:r w:rsidR="001E68B1" w:rsidRPr="004C61E4">
        <w:rPr>
          <w:rFonts w:ascii="Helvetica" w:eastAsia="Arial" w:hAnsi="Helvetica" w:cs="Arial"/>
          <w:sz w:val="22"/>
          <w:szCs w:val="22"/>
        </w:rPr>
        <w:t>–</w:t>
      </w:r>
      <w:r w:rsidR="00C8166C" w:rsidRPr="004C61E4">
        <w:rPr>
          <w:rFonts w:ascii="Helvetica" w:eastAsia="Arial" w:hAnsi="Helvetica" w:cs="Arial"/>
          <w:sz w:val="22"/>
          <w:szCs w:val="22"/>
        </w:rPr>
        <w:t>miR-155 chimera (</w:t>
      </w:r>
      <w:r w:rsidR="00C45DFC" w:rsidRPr="004C61E4">
        <w:rPr>
          <w:rFonts w:ascii="Helvetica" w:eastAsia="Arial" w:hAnsi="Helvetica" w:cs="Arial"/>
          <w:sz w:val="22"/>
          <w:szCs w:val="22"/>
        </w:rPr>
        <w:t xml:space="preserve">cells outlined in </w:t>
      </w:r>
      <w:r w:rsidR="00C8166C" w:rsidRPr="004C61E4">
        <w:rPr>
          <w:rFonts w:ascii="Helvetica" w:eastAsia="Arial" w:hAnsi="Helvetica" w:cs="Arial"/>
          <w:sz w:val="22"/>
          <w:szCs w:val="22"/>
        </w:rPr>
        <w:t xml:space="preserve">red). </w:t>
      </w:r>
      <w:commentRangeStart w:id="1031"/>
      <w:r w:rsidR="00C8166C" w:rsidRPr="004C61E4">
        <w:rPr>
          <w:rFonts w:ascii="Helvetica" w:eastAsia="Arial" w:hAnsi="Helvetica" w:cs="Arial"/>
          <w:sz w:val="22"/>
          <w:szCs w:val="22"/>
        </w:rPr>
        <w:t xml:space="preserve">Similarly, a </w:t>
      </w:r>
      <w:commentRangeStart w:id="1032"/>
      <w:r w:rsidR="00CF4EFB" w:rsidRPr="004C61E4">
        <w:rPr>
          <w:rFonts w:ascii="Helvetica" w:eastAsia="Arial" w:hAnsi="Helvetica" w:cs="Arial"/>
          <w:sz w:val="22"/>
          <w:szCs w:val="22"/>
        </w:rPr>
        <w:t>A-G</w:t>
      </w:r>
      <w:r w:rsidR="00C8166C" w:rsidRPr="004C61E4">
        <w:rPr>
          <w:rFonts w:ascii="Helvetica" w:eastAsia="Arial" w:hAnsi="Helvetica" w:cs="Arial"/>
          <w:sz w:val="22"/>
          <w:szCs w:val="22"/>
        </w:rPr>
        <w:t xml:space="preserve"> </w:t>
      </w:r>
      <w:commentRangeEnd w:id="1032"/>
      <w:r w:rsidR="00A77A92" w:rsidRPr="004C61E4">
        <w:rPr>
          <w:rStyle w:val="CommentReference"/>
          <w:rFonts w:ascii="Helvetica" w:hAnsi="Helvetica"/>
        </w:rPr>
        <w:commentReference w:id="1032"/>
      </w:r>
      <w:r w:rsidR="00C8166C" w:rsidRPr="004C61E4">
        <w:rPr>
          <w:rFonts w:ascii="Helvetica" w:eastAsia="Arial" w:hAnsi="Helvetica" w:cs="Arial"/>
          <w:sz w:val="22"/>
          <w:szCs w:val="22"/>
        </w:rPr>
        <w:t xml:space="preserve">mismatch a position </w:t>
      </w:r>
      <w:r w:rsidR="00CF4EFB" w:rsidRPr="004C61E4">
        <w:rPr>
          <w:rFonts w:ascii="Helvetica" w:eastAsia="Arial" w:hAnsi="Helvetica" w:cs="Arial"/>
          <w:sz w:val="22"/>
          <w:szCs w:val="22"/>
        </w:rPr>
        <w:t>4 and AA mismatch in position 3</w:t>
      </w:r>
      <w:r w:rsidR="00C8166C" w:rsidRPr="004C61E4">
        <w:rPr>
          <w:rFonts w:ascii="Helvetica" w:eastAsia="Arial" w:hAnsi="Helvetica" w:cs="Arial"/>
          <w:sz w:val="22"/>
          <w:szCs w:val="22"/>
        </w:rPr>
        <w:t xml:space="preserve"> in miR-155 confer a large decrease in 3′ pairing contribution and a </w:t>
      </w:r>
      <w:r w:rsidR="00A77A92" w:rsidRPr="004C61E4">
        <w:rPr>
          <w:rFonts w:ascii="Helvetica" w:eastAsia="Arial" w:hAnsi="Helvetica" w:cs="Arial"/>
          <w:sz w:val="22"/>
          <w:szCs w:val="22"/>
        </w:rPr>
        <w:t>U</w:t>
      </w:r>
      <w:r w:rsidR="00CF4EFB" w:rsidRPr="004C61E4">
        <w:rPr>
          <w:rFonts w:ascii="Helvetica" w:eastAsia="Arial" w:hAnsi="Helvetica" w:cs="Arial"/>
          <w:sz w:val="22"/>
          <w:szCs w:val="22"/>
        </w:rPr>
        <w:t>-</w:t>
      </w:r>
      <w:r w:rsidR="00A77A92" w:rsidRPr="004C61E4">
        <w:rPr>
          <w:rFonts w:ascii="Helvetica" w:eastAsia="Arial" w:hAnsi="Helvetica" w:cs="Arial"/>
          <w:sz w:val="22"/>
          <w:szCs w:val="22"/>
        </w:rPr>
        <w:t xml:space="preserve">G </w:t>
      </w:r>
      <w:r w:rsidR="00C8166C" w:rsidRPr="004C61E4">
        <w:rPr>
          <w:rFonts w:ascii="Helvetica" w:eastAsia="Arial" w:hAnsi="Helvetica" w:cs="Arial"/>
          <w:sz w:val="22"/>
          <w:szCs w:val="22"/>
        </w:rPr>
        <w:t xml:space="preserve">mismatch at position </w:t>
      </w:r>
      <w:r w:rsidR="00A77A92" w:rsidRPr="004C61E4">
        <w:rPr>
          <w:rFonts w:ascii="Helvetica" w:eastAsia="Arial" w:hAnsi="Helvetica" w:cs="Arial"/>
          <w:sz w:val="22"/>
          <w:szCs w:val="22"/>
        </w:rPr>
        <w:t>5</w:t>
      </w:r>
      <w:r w:rsidR="00C8166C" w:rsidRPr="004C61E4">
        <w:rPr>
          <w:rFonts w:ascii="Helvetica" w:eastAsia="Arial" w:hAnsi="Helvetica" w:cs="Arial"/>
          <w:sz w:val="22"/>
          <w:szCs w:val="22"/>
        </w:rPr>
        <w:t xml:space="preserve"> has a larger increase, both of which are also seen in the miR-155-let-7a chimera (see blue outlines)</w:t>
      </w:r>
      <w:commentRangeEnd w:id="1031"/>
      <w:r w:rsidR="00FC0839" w:rsidRPr="004C61E4">
        <w:rPr>
          <w:rStyle w:val="CommentReference"/>
          <w:rFonts w:ascii="Helvetica" w:hAnsi="Helvetica"/>
        </w:rPr>
        <w:commentReference w:id="1031"/>
      </w:r>
      <w:r w:rsidR="00C8166C" w:rsidRPr="004C61E4">
        <w:rPr>
          <w:rFonts w:ascii="Helvetica" w:eastAsia="Arial" w:hAnsi="Helvetica" w:cs="Arial"/>
          <w:sz w:val="22"/>
          <w:szCs w:val="22"/>
        </w:rPr>
        <w:t>.</w:t>
      </w:r>
      <w:r w:rsidR="001E68B1" w:rsidRPr="004C61E4">
        <w:rPr>
          <w:rFonts w:ascii="Helvetica" w:eastAsia="Arial" w:hAnsi="Helvetica" w:cs="Arial"/>
          <w:sz w:val="22"/>
          <w:szCs w:val="22"/>
        </w:rPr>
        <w:t xml:space="preserve"> Indeed, the matrix of 3′-pairing fold-change values observed for the let-7a–miR-155 chimera could be accurately predicted by </w:t>
      </w:r>
      <w:commentRangeStart w:id="1033"/>
      <w:r w:rsidR="0085185A" w:rsidRPr="004C61E4">
        <w:rPr>
          <w:rFonts w:ascii="Helvetica" w:eastAsia="Arial" w:hAnsi="Helvetica" w:cs="Arial"/>
          <w:sz w:val="22"/>
          <w:szCs w:val="22"/>
        </w:rPr>
        <w:t>multiplying</w:t>
      </w:r>
      <w:r w:rsidR="001E68B1" w:rsidRPr="004C61E4">
        <w:rPr>
          <w:rFonts w:ascii="Helvetica" w:eastAsia="Arial" w:hAnsi="Helvetica" w:cs="Arial"/>
          <w:sz w:val="22"/>
          <w:szCs w:val="22"/>
        </w:rPr>
        <w:t xml:space="preserve"> the magnitudes across the rows </w:t>
      </w:r>
      <w:r w:rsidR="00C5225D" w:rsidRPr="004C61E4">
        <w:rPr>
          <w:rFonts w:ascii="Helvetica" w:eastAsia="Arial" w:hAnsi="Helvetica" w:cs="Arial"/>
          <w:sz w:val="22"/>
          <w:szCs w:val="22"/>
        </w:rPr>
        <w:t>of</w:t>
      </w:r>
      <w:r w:rsidR="001E68B1" w:rsidRPr="004C61E4">
        <w:rPr>
          <w:rFonts w:ascii="Helvetica" w:eastAsia="Arial" w:hAnsi="Helvetica" w:cs="Arial"/>
          <w:sz w:val="22"/>
          <w:szCs w:val="22"/>
        </w:rPr>
        <w:t xml:space="preserve"> the let-7a matrix </w:t>
      </w:r>
      <w:r w:rsidR="0085185A" w:rsidRPr="004C61E4">
        <w:rPr>
          <w:rFonts w:ascii="Helvetica" w:eastAsia="Arial" w:hAnsi="Helvetica" w:cs="Arial"/>
          <w:sz w:val="22"/>
          <w:szCs w:val="22"/>
        </w:rPr>
        <w:t>(which predicted the effects of the seed mismatch on 3′-pairing affinity) by the magnitudes across the columns of the miR-155 matrix (which predicted the effects of the 3′ sequence on 3′-pairing affinity)</w:t>
      </w:r>
      <w:commentRangeEnd w:id="1033"/>
      <w:r w:rsidR="00C5225D" w:rsidRPr="004C61E4">
        <w:rPr>
          <w:rStyle w:val="CommentReference"/>
          <w:rFonts w:ascii="Helvetica" w:hAnsi="Helvetica"/>
        </w:rPr>
        <w:commentReference w:id="1033"/>
      </w:r>
      <w:r w:rsidR="005317BF" w:rsidRPr="004C61E4">
        <w:rPr>
          <w:rFonts w:ascii="Helvetica" w:eastAsia="Arial" w:hAnsi="Helvetica" w:cs="Arial"/>
          <w:sz w:val="22"/>
          <w:szCs w:val="22"/>
        </w:rPr>
        <w:t>, and a</w:t>
      </w:r>
      <w:r w:rsidR="0085185A" w:rsidRPr="004C61E4">
        <w:rPr>
          <w:rFonts w:ascii="Helvetica" w:eastAsia="Arial" w:hAnsi="Helvetica" w:cs="Arial"/>
          <w:sz w:val="22"/>
          <w:szCs w:val="22"/>
        </w:rPr>
        <w:t>n analogous procedure predicted the fold-change values observed for the miR-155–let-7a chimera</w:t>
      </w:r>
      <w:r w:rsidR="005317BF" w:rsidRPr="004C61E4">
        <w:rPr>
          <w:rFonts w:ascii="Helvetica" w:eastAsia="Arial" w:hAnsi="Helvetica" w:cs="Arial"/>
          <w:sz w:val="22"/>
          <w:szCs w:val="22"/>
        </w:rPr>
        <w:t xml:space="preserve"> (Fig 6E)</w:t>
      </w:r>
      <w:r w:rsidR="0085185A" w:rsidRPr="004C61E4">
        <w:rPr>
          <w:rFonts w:ascii="Helvetica" w:eastAsia="Arial" w:hAnsi="Helvetica" w:cs="Arial"/>
          <w:sz w:val="22"/>
          <w:szCs w:val="22"/>
        </w:rPr>
        <w:t>.</w:t>
      </w:r>
      <w:r w:rsidR="001E68B1" w:rsidRPr="004C61E4">
        <w:rPr>
          <w:rFonts w:ascii="Helvetica" w:eastAsia="Arial" w:hAnsi="Helvetica" w:cs="Arial"/>
          <w:sz w:val="22"/>
          <w:szCs w:val="22"/>
        </w:rPr>
        <w:t xml:space="preserve"> </w:t>
      </w:r>
      <w:r w:rsidR="00A63CA9" w:rsidRPr="004C61E4">
        <w:rPr>
          <w:rFonts w:ascii="Helvetica" w:eastAsia="Arial" w:hAnsi="Helvetica" w:cs="Arial"/>
          <w:sz w:val="22"/>
          <w:szCs w:val="22"/>
        </w:rPr>
        <w:t>T</w:t>
      </w:r>
      <w:r w:rsidR="001E68B1" w:rsidRPr="004C61E4">
        <w:rPr>
          <w:rFonts w:ascii="Helvetica" w:eastAsia="Arial" w:hAnsi="Helvetica" w:cs="Arial"/>
          <w:sz w:val="22"/>
          <w:szCs w:val="22"/>
        </w:rPr>
        <w:t xml:space="preserve">hese results </w:t>
      </w:r>
      <w:r w:rsidR="00A63CA9" w:rsidRPr="004C61E4">
        <w:rPr>
          <w:rFonts w:ascii="Helvetica" w:eastAsia="Arial" w:hAnsi="Helvetica" w:cs="Arial"/>
          <w:sz w:val="22"/>
          <w:szCs w:val="22"/>
        </w:rPr>
        <w:t xml:space="preserve">showed </w:t>
      </w:r>
      <w:r w:rsidR="001E68B1" w:rsidRPr="004C61E4">
        <w:rPr>
          <w:rFonts w:ascii="Helvetica" w:eastAsia="Arial" w:hAnsi="Helvetica" w:cs="Arial"/>
          <w:sz w:val="22"/>
          <w:szCs w:val="22"/>
        </w:rPr>
        <w:t>that the influence of the seed mismatch on the magnitude of</w:t>
      </w:r>
      <w:r w:rsidR="0085185A" w:rsidRPr="004C61E4">
        <w:rPr>
          <w:rFonts w:ascii="Helvetica" w:eastAsia="Arial" w:hAnsi="Helvetica" w:cs="Arial"/>
          <w:sz w:val="22"/>
          <w:szCs w:val="22"/>
        </w:rPr>
        <w:t xml:space="preserve"> </w:t>
      </w:r>
      <w:r w:rsidR="00A63CA9" w:rsidRPr="004C61E4">
        <w:rPr>
          <w:rFonts w:ascii="Helvetica" w:eastAsia="Arial" w:hAnsi="Helvetica" w:cs="Arial"/>
          <w:sz w:val="22"/>
          <w:szCs w:val="22"/>
        </w:rPr>
        <w:t>3′-pairing affinity</w:t>
      </w:r>
      <w:r w:rsidR="001E68B1" w:rsidRPr="004C61E4">
        <w:rPr>
          <w:rFonts w:ascii="Helvetica" w:eastAsia="Arial" w:hAnsi="Helvetica" w:cs="Arial"/>
          <w:sz w:val="22"/>
          <w:szCs w:val="22"/>
        </w:rPr>
        <w:t xml:space="preserve"> </w:t>
      </w:r>
      <w:r w:rsidR="0085185A" w:rsidRPr="004C61E4">
        <w:rPr>
          <w:rFonts w:ascii="Helvetica" w:eastAsia="Arial" w:hAnsi="Helvetica" w:cs="Arial"/>
          <w:sz w:val="22"/>
          <w:szCs w:val="22"/>
        </w:rPr>
        <w:t>depended primar</w:t>
      </w:r>
      <w:r w:rsidR="00A63CA9" w:rsidRPr="004C61E4">
        <w:rPr>
          <w:rFonts w:ascii="Helvetica" w:eastAsia="Arial" w:hAnsi="Helvetica" w:cs="Arial"/>
          <w:sz w:val="22"/>
          <w:szCs w:val="22"/>
        </w:rPr>
        <w:t>i</w:t>
      </w:r>
      <w:r w:rsidR="0085185A" w:rsidRPr="004C61E4">
        <w:rPr>
          <w:rFonts w:ascii="Helvetica" w:eastAsia="Arial" w:hAnsi="Helvetica" w:cs="Arial"/>
          <w:sz w:val="22"/>
          <w:szCs w:val="22"/>
        </w:rPr>
        <w:t xml:space="preserve">ly on </w:t>
      </w:r>
      <w:r w:rsidR="0085185A" w:rsidRPr="004C61E4">
        <w:rPr>
          <w:rFonts w:ascii="Helvetica" w:eastAsia="Arial" w:hAnsi="Helvetica" w:cs="Arial"/>
          <w:sz w:val="22"/>
          <w:szCs w:val="22"/>
        </w:rPr>
        <w:lastRenderedPageBreak/>
        <w:t>the seed-mismatch type and position</w:t>
      </w:r>
      <w:r w:rsidR="00A63CA9" w:rsidRPr="004C61E4">
        <w:rPr>
          <w:rFonts w:ascii="Helvetica" w:eastAsia="Arial" w:hAnsi="Helvetica" w:cs="Arial"/>
          <w:sz w:val="22"/>
          <w:szCs w:val="22"/>
        </w:rPr>
        <w:t>,</w:t>
      </w:r>
      <w:r w:rsidR="0085185A" w:rsidRPr="004C61E4">
        <w:rPr>
          <w:rFonts w:ascii="Helvetica" w:eastAsia="Arial" w:hAnsi="Helvetica" w:cs="Arial"/>
          <w:sz w:val="22"/>
          <w:szCs w:val="22"/>
        </w:rPr>
        <w:t xml:space="preserve"> with </w:t>
      </w:r>
      <w:r w:rsidR="00A63CA9" w:rsidRPr="004C61E4">
        <w:rPr>
          <w:rFonts w:ascii="Helvetica" w:eastAsia="Arial" w:hAnsi="Helvetica" w:cs="Arial"/>
          <w:sz w:val="22"/>
          <w:szCs w:val="22"/>
        </w:rPr>
        <w:t>relatively little dependence on the</w:t>
      </w:r>
      <w:r w:rsidR="0085185A" w:rsidRPr="004C61E4">
        <w:rPr>
          <w:rFonts w:ascii="Helvetica" w:eastAsia="Arial" w:hAnsi="Helvetica" w:cs="Arial"/>
          <w:sz w:val="22"/>
          <w:szCs w:val="22"/>
        </w:rPr>
        <w:t xml:space="preserve"> sequence of the 3′ region.</w:t>
      </w:r>
    </w:p>
    <w:p w14:paraId="68F550E0" w14:textId="31CB93F7" w:rsidR="00CD3077" w:rsidRPr="004C61E4" w:rsidRDefault="00C8166C" w:rsidP="004C61E4">
      <w:pPr>
        <w:pStyle w:val="Normal1"/>
        <w:ind w:firstLine="360"/>
        <w:contextualSpacing/>
        <w:rPr>
          <w:rFonts w:ascii="Helvetica" w:eastAsia="Arial" w:hAnsi="Helvetica" w:cs="Arial"/>
          <w:sz w:val="22"/>
          <w:szCs w:val="22"/>
        </w:rPr>
      </w:pPr>
      <w:commentRangeStart w:id="1034"/>
      <w:r w:rsidRPr="004C61E4">
        <w:rPr>
          <w:rFonts w:ascii="Helvetica" w:eastAsia="Arial" w:hAnsi="Helvetica" w:cs="Arial"/>
          <w:sz w:val="22"/>
          <w:szCs w:val="22"/>
        </w:rPr>
        <w:t>To quantify this result, we compared the correlation values of the 3′ pairing contributions across seed mismatches across a single maximal loop value (Fig 6E), which shows that the miRNAs harboring the same seeds sequences have similar effects of mismatches on their 3′ pairing contributions (R</w:t>
      </w:r>
      <w:proofErr w:type="gramStart"/>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w:t>
      </w:r>
      <w:proofErr w:type="gramEnd"/>
      <w:r w:rsidRPr="004C61E4">
        <w:rPr>
          <w:rFonts w:ascii="Helvetica" w:eastAsia="Arial" w:hAnsi="Helvetica" w:cs="Arial"/>
          <w:sz w:val="22"/>
          <w:szCs w:val="22"/>
        </w:rPr>
        <w:t xml:space="preserve"> 0.5</w:t>
      </w:r>
      <w:r w:rsidR="001D29E6" w:rsidRPr="004C61E4">
        <w:rPr>
          <w:rFonts w:ascii="Helvetica" w:eastAsia="Arial" w:hAnsi="Helvetica" w:cs="Arial"/>
          <w:sz w:val="22"/>
          <w:szCs w:val="22"/>
        </w:rPr>
        <w:t>3</w:t>
      </w:r>
      <w:r w:rsidRPr="004C61E4">
        <w:rPr>
          <w:rFonts w:ascii="Helvetica" w:eastAsia="Arial" w:hAnsi="Helvetica" w:cs="Arial"/>
          <w:sz w:val="22"/>
          <w:szCs w:val="22"/>
        </w:rPr>
        <w:t xml:space="preserve"> and 0.62) (Fig 6E). As a positive control we compared the effects of mismatches on the 3′ pairing contribution of </w:t>
      </w:r>
      <w:r w:rsidR="001D29E6" w:rsidRPr="004C61E4">
        <w:rPr>
          <w:rFonts w:ascii="Helvetica" w:eastAsia="Arial" w:hAnsi="Helvetica" w:cs="Arial"/>
          <w:sz w:val="22"/>
          <w:szCs w:val="22"/>
        </w:rPr>
        <w:t xml:space="preserve">the </w:t>
      </w:r>
      <w:r w:rsidRPr="004C61E4">
        <w:rPr>
          <w:rFonts w:ascii="Helvetica" w:eastAsia="Arial" w:hAnsi="Helvetica" w:cs="Arial"/>
          <w:sz w:val="22"/>
          <w:szCs w:val="22"/>
        </w:rPr>
        <w:t>let-7a</w:t>
      </w:r>
      <w:r w:rsidR="001D29E6" w:rsidRPr="004C61E4">
        <w:rPr>
          <w:rFonts w:ascii="Helvetica" w:eastAsia="Arial" w:hAnsi="Helvetica" w:cs="Arial"/>
          <w:sz w:val="22"/>
          <w:szCs w:val="22"/>
        </w:rPr>
        <w:t xml:space="preserve"> replicates</w:t>
      </w:r>
      <w:r w:rsidRPr="004C61E4">
        <w:rPr>
          <w:rFonts w:ascii="Helvetica" w:eastAsia="Arial" w:hAnsi="Helvetica" w:cs="Arial"/>
          <w:sz w:val="22"/>
          <w:szCs w:val="22"/>
        </w:rPr>
        <w:t>, which had</w:t>
      </w:r>
      <w:r w:rsidR="001D29E6" w:rsidRPr="004C61E4">
        <w:rPr>
          <w:rFonts w:ascii="Helvetica" w:eastAsia="Arial" w:hAnsi="Helvetica" w:cs="Arial"/>
          <w:sz w:val="22"/>
          <w:szCs w:val="22"/>
        </w:rPr>
        <w:t xml:space="preserve"> an</w:t>
      </w:r>
      <w:r w:rsidRPr="004C61E4">
        <w:rPr>
          <w:rFonts w:ascii="Helvetica" w:eastAsia="Arial" w:hAnsi="Helvetica" w:cs="Arial"/>
          <w:sz w:val="22"/>
          <w:szCs w:val="22"/>
        </w:rPr>
        <w:t xml:space="preserve">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value of 0.</w:t>
      </w:r>
      <w:r w:rsidR="001D29E6" w:rsidRPr="004C61E4">
        <w:rPr>
          <w:rFonts w:ascii="Helvetica" w:eastAsia="Arial" w:hAnsi="Helvetica" w:cs="Arial"/>
          <w:sz w:val="22"/>
          <w:szCs w:val="22"/>
        </w:rPr>
        <w:t>96</w:t>
      </w:r>
      <w:r w:rsidRPr="004C61E4">
        <w:rPr>
          <w:rFonts w:ascii="Helvetica" w:eastAsia="Arial" w:hAnsi="Helvetica" w:cs="Arial"/>
          <w:sz w:val="22"/>
          <w:szCs w:val="22"/>
        </w:rPr>
        <w:t xml:space="preserve"> respectively. To rule out the effects of </w:t>
      </w:r>
      <w:r w:rsidR="001D29E6" w:rsidRPr="004C61E4">
        <w:rPr>
          <w:rFonts w:ascii="Helvetica" w:eastAsia="Arial" w:hAnsi="Helvetica" w:cs="Arial"/>
          <w:sz w:val="22"/>
          <w:szCs w:val="22"/>
        </w:rPr>
        <w:t xml:space="preserve">seed </w:t>
      </w:r>
      <w:r w:rsidRPr="004C61E4">
        <w:rPr>
          <w:rFonts w:ascii="Helvetica" w:eastAsia="Arial" w:hAnsi="Helvetica" w:cs="Arial"/>
          <w:sz w:val="22"/>
          <w:szCs w:val="22"/>
        </w:rPr>
        <w:t>position on the mismatch effects, the average effect across position was compared for miRNAs containing the same seed (Fig 6F;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0.54 and 0.74) versus the same 3′ regions</w:t>
      </w:r>
      <w:r w:rsidR="001D29E6" w:rsidRPr="004C61E4">
        <w:rPr>
          <w:rFonts w:ascii="Helvetica" w:eastAsia="Arial" w:hAnsi="Helvetica" w:cs="Arial"/>
          <w:sz w:val="22"/>
          <w:szCs w:val="22"/>
        </w:rPr>
        <w:t xml:space="preserve"> but different seed sequences</w:t>
      </w:r>
      <w:r w:rsidRPr="004C61E4">
        <w:rPr>
          <w:rFonts w:ascii="Helvetica" w:eastAsia="Arial" w:hAnsi="Helvetica" w:cs="Arial"/>
          <w:sz w:val="22"/>
          <w:szCs w:val="22"/>
        </w:rPr>
        <w:t xml:space="preserve">, which showed </w:t>
      </w:r>
      <w:r w:rsidR="001D29E6" w:rsidRPr="004C61E4">
        <w:rPr>
          <w:rFonts w:ascii="Helvetica" w:eastAsia="Arial" w:hAnsi="Helvetica" w:cs="Arial"/>
          <w:sz w:val="22"/>
          <w:szCs w:val="22"/>
        </w:rPr>
        <w:t xml:space="preserve">significantly </w:t>
      </w:r>
      <w:r w:rsidRPr="004C61E4">
        <w:rPr>
          <w:rFonts w:ascii="Helvetica" w:eastAsia="Arial" w:hAnsi="Helvetica" w:cs="Arial"/>
          <w:sz w:val="22"/>
          <w:szCs w:val="22"/>
        </w:rPr>
        <w:t>lower correlations (Fig 6G;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0.02 and 0.</w:t>
      </w:r>
      <w:r w:rsidR="001D29E6" w:rsidRPr="004C61E4">
        <w:rPr>
          <w:rFonts w:ascii="Helvetica" w:eastAsia="Arial" w:hAnsi="Helvetica" w:cs="Arial"/>
          <w:sz w:val="22"/>
          <w:szCs w:val="22"/>
        </w:rPr>
        <w:t>41</w:t>
      </w:r>
      <w:r w:rsidRPr="004C61E4">
        <w:rPr>
          <w:rFonts w:ascii="Helvetica" w:eastAsia="Arial" w:hAnsi="Helvetica" w:cs="Arial"/>
          <w:sz w:val="22"/>
          <w:szCs w:val="22"/>
        </w:rPr>
        <w:t>)</w:t>
      </w:r>
      <w:r w:rsidR="001D29E6" w:rsidRPr="004C61E4">
        <w:rPr>
          <w:rFonts w:ascii="Helvetica" w:eastAsia="Arial" w:hAnsi="Helvetica" w:cs="Arial"/>
          <w:sz w:val="22"/>
          <w:szCs w:val="22"/>
        </w:rPr>
        <w:t>, except in the case of let-7a versus the let-7a/miR-155 chimera, which had an R</w:t>
      </w:r>
      <w:r w:rsidR="001D29E6" w:rsidRPr="004C61E4">
        <w:rPr>
          <w:rFonts w:ascii="Helvetica" w:eastAsia="Arial" w:hAnsi="Helvetica" w:cs="Arial"/>
          <w:sz w:val="22"/>
          <w:szCs w:val="22"/>
          <w:vertAlign w:val="superscript"/>
        </w:rPr>
        <w:t>2</w:t>
      </w:r>
      <w:r w:rsidR="001D29E6" w:rsidRPr="004C61E4">
        <w:rPr>
          <w:rFonts w:ascii="Helvetica" w:eastAsia="Arial" w:hAnsi="Helvetica" w:cs="Arial"/>
          <w:sz w:val="22"/>
          <w:szCs w:val="22"/>
        </w:rPr>
        <w:t xml:space="preserve"> of 0.68 </w:t>
      </w:r>
      <w:r w:rsidRPr="004C61E4">
        <w:rPr>
          <w:rFonts w:ascii="Helvetica" w:eastAsia="Arial" w:hAnsi="Helvetica" w:cs="Arial"/>
          <w:sz w:val="22"/>
          <w:szCs w:val="22"/>
        </w:rPr>
        <w:t>.</w:t>
      </w:r>
      <w:commentRangeEnd w:id="1034"/>
      <w:r w:rsidR="00A63CA9" w:rsidRPr="004C61E4">
        <w:rPr>
          <w:rStyle w:val="CommentReference"/>
          <w:rFonts w:ascii="Helvetica" w:hAnsi="Helvetica"/>
        </w:rPr>
        <w:commentReference w:id="1034"/>
      </w:r>
    </w:p>
    <w:p w14:paraId="262C8089" w14:textId="77777777" w:rsidR="00CD3077" w:rsidRPr="004C61E4" w:rsidRDefault="00CD3077" w:rsidP="004C61E4">
      <w:pPr>
        <w:pStyle w:val="Normal1"/>
        <w:contextualSpacing/>
        <w:rPr>
          <w:rFonts w:ascii="Helvetica" w:eastAsia="Arial" w:hAnsi="Helvetica" w:cs="Arial"/>
          <w:b/>
          <w:sz w:val="22"/>
          <w:szCs w:val="22"/>
        </w:rPr>
      </w:pPr>
    </w:p>
    <w:p w14:paraId="144BE0F0" w14:textId="77777777" w:rsidR="00CD3077" w:rsidRPr="004C61E4" w:rsidRDefault="00C8166C" w:rsidP="004C61E4">
      <w:pPr>
        <w:pStyle w:val="Normal1"/>
        <w:contextualSpacing/>
        <w:rPr>
          <w:rFonts w:ascii="Helvetica" w:eastAsia="Arial" w:hAnsi="Helvetica" w:cs="Arial"/>
          <w:b/>
          <w:sz w:val="22"/>
          <w:szCs w:val="22"/>
        </w:rPr>
      </w:pPr>
      <w:r w:rsidRPr="004C61E4">
        <w:rPr>
          <w:rFonts w:ascii="Helvetica" w:eastAsia="Arial" w:hAnsi="Helvetica" w:cs="Arial"/>
          <w:b/>
          <w:sz w:val="22"/>
          <w:szCs w:val="22"/>
        </w:rPr>
        <w:t>3′ pairing contributions can largely be predicted by nearest neighbor rules</w:t>
      </w:r>
    </w:p>
    <w:p w14:paraId="3E011082" w14:textId="5893A7BD" w:rsidR="00CD3077" w:rsidRPr="004C61E4" w:rsidRDefault="00C8166C" w:rsidP="004C61E4">
      <w:pPr>
        <w:pStyle w:val="Normal1"/>
        <w:contextualSpacing/>
        <w:rPr>
          <w:rFonts w:ascii="Helvetica" w:eastAsia="Arial" w:hAnsi="Helvetica" w:cs="Arial"/>
          <w:sz w:val="22"/>
          <w:szCs w:val="22"/>
        </w:rPr>
      </w:pPr>
      <w:r w:rsidRPr="004C61E4">
        <w:rPr>
          <w:rFonts w:ascii="Helvetica" w:eastAsia="Arial" w:hAnsi="Helvetica" w:cs="Arial"/>
          <w:b/>
          <w:sz w:val="22"/>
          <w:szCs w:val="22"/>
        </w:rPr>
        <w:tab/>
      </w:r>
      <w:r w:rsidRPr="004C61E4">
        <w:rPr>
          <w:rFonts w:ascii="Helvetica" w:eastAsia="Arial" w:hAnsi="Helvetica" w:cs="Arial"/>
          <w:sz w:val="22"/>
          <w:szCs w:val="22"/>
        </w:rPr>
        <w:t xml:space="preserve">The results from the previous sections suggest that the RNA sequence of the guide in the major determinant of the preferred pairing register. We wondered if the thermodynamic preferences, such as register preferences, or even over 3′ pairing contribution, could be predicted by nearest neighbor (NN) rules for RNA duplex hybridization in solution (i.e. the </w:t>
      </w:r>
      <w:proofErr w:type="spellStart"/>
      <w:r w:rsidRPr="004C61E4">
        <w:rPr>
          <w:rFonts w:ascii="Helvetica" w:eastAsia="Arial" w:hAnsi="Helvetica" w:cs="Arial"/>
          <w:sz w:val="22"/>
          <w:szCs w:val="22"/>
        </w:rPr>
        <w:t>RNAfold</w:t>
      </w:r>
      <w:proofErr w:type="spellEnd"/>
      <w:r w:rsidRPr="004C61E4">
        <w:rPr>
          <w:rFonts w:ascii="Helvetica" w:eastAsia="Arial" w:hAnsi="Helvetica" w:cs="Arial"/>
          <w:sz w:val="22"/>
          <w:szCs w:val="22"/>
        </w:rPr>
        <w:t xml:space="preserve"> algorithm). If so, pairing to the 3′ end may be more generally predicted by NN rules than previous work had concluded (Ref </w:t>
      </w:r>
      <w:proofErr w:type="spellStart"/>
      <w:r w:rsidRPr="004C61E4">
        <w:rPr>
          <w:rFonts w:ascii="Helvetica" w:eastAsia="Arial" w:hAnsi="Helvetica" w:cs="Arial"/>
          <w:sz w:val="22"/>
          <w:szCs w:val="22"/>
        </w:rPr>
        <w:t>Grimson</w:t>
      </w:r>
      <w:proofErr w:type="spellEnd"/>
      <w:r w:rsidRPr="004C61E4">
        <w:rPr>
          <w:rFonts w:ascii="Helvetica" w:eastAsia="Arial" w:hAnsi="Helvetica" w:cs="Arial"/>
          <w:sz w:val="22"/>
          <w:szCs w:val="22"/>
        </w:rPr>
        <w:t>). We first compared the predicted NN energetics for a sequence that corresponds to the sequence of different registers across miRNAs to the mean of each 3′ pairing matrix, as a proxy for the average increase in affinity due to that particular sequence pairing to the miRNA (Fig 7A, left). The values of the mean observed 3′ pairing energy correlated well with predicted NN affinity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0.57-0.80 for each miRNA, slope ~0.1). We </w:t>
      </w:r>
      <w:ins w:id="1035" w:author="Microsoft Office User" w:date="2019-06-16T21:09:00Z">
        <w:r w:rsidR="005776D7" w:rsidRPr="004C61E4">
          <w:rPr>
            <w:rFonts w:ascii="Helvetica" w:eastAsia="Arial" w:hAnsi="Helvetica" w:cs="Arial"/>
            <w:sz w:val="22"/>
            <w:szCs w:val="22"/>
          </w:rPr>
          <w:t xml:space="preserve">also </w:t>
        </w:r>
      </w:ins>
      <w:r w:rsidRPr="004C61E4">
        <w:rPr>
          <w:rFonts w:ascii="Helvetica" w:eastAsia="Arial" w:hAnsi="Helvetica" w:cs="Arial"/>
          <w:sz w:val="22"/>
          <w:szCs w:val="22"/>
        </w:rPr>
        <w:t xml:space="preserve">find this relationship is not just due increasing the length of pairing, as there exists strong correlation among all 6,7, and 8mer </w:t>
      </w:r>
      <w:commentRangeStart w:id="1036"/>
      <w:r w:rsidRPr="004C61E4">
        <w:rPr>
          <w:rFonts w:ascii="Helvetica" w:eastAsia="Arial" w:hAnsi="Helvetica" w:cs="Arial"/>
          <w:sz w:val="22"/>
          <w:szCs w:val="22"/>
        </w:rPr>
        <w:t xml:space="preserve">sequences of 3′ pairing across </w:t>
      </w:r>
      <w:commentRangeStart w:id="1037"/>
      <w:r w:rsidRPr="004C61E4">
        <w:rPr>
          <w:rFonts w:ascii="Helvetica" w:eastAsia="Arial" w:hAnsi="Helvetica" w:cs="Arial"/>
          <w:sz w:val="22"/>
          <w:szCs w:val="22"/>
        </w:rPr>
        <w:t>miRNAs</w:t>
      </w:r>
      <w:commentRangeEnd w:id="1037"/>
      <w:r w:rsidRPr="004C61E4">
        <w:rPr>
          <w:rFonts w:ascii="Helvetica" w:hAnsi="Helvetica"/>
        </w:rPr>
        <w:commentReference w:id="1037"/>
      </w:r>
      <w:r w:rsidRPr="004C61E4">
        <w:rPr>
          <w:rFonts w:ascii="Helvetica" w:eastAsia="Arial" w:hAnsi="Helvetica" w:cs="Arial"/>
          <w:sz w:val="22"/>
          <w:szCs w:val="22"/>
        </w:rPr>
        <w:t xml:space="preserve"> (Fig 7A, right).  </w:t>
      </w:r>
      <w:commentRangeEnd w:id="1036"/>
      <w:r w:rsidR="007F36E4" w:rsidRPr="004C61E4">
        <w:rPr>
          <w:rStyle w:val="CommentReference"/>
          <w:rFonts w:ascii="Helvetica" w:hAnsi="Helvetica"/>
        </w:rPr>
        <w:commentReference w:id="1036"/>
      </w:r>
    </w:p>
    <w:p w14:paraId="49E32358" w14:textId="77777777" w:rsidR="00CD3077" w:rsidRPr="004C61E4" w:rsidRDefault="00CD3077" w:rsidP="004C61E4">
      <w:pPr>
        <w:pStyle w:val="Normal1"/>
        <w:contextualSpacing/>
        <w:rPr>
          <w:rFonts w:ascii="Helvetica" w:eastAsia="Arial" w:hAnsi="Helvetica" w:cs="Arial"/>
          <w:sz w:val="22"/>
          <w:szCs w:val="22"/>
        </w:rPr>
      </w:pPr>
    </w:p>
    <w:p w14:paraId="29CFB1D3" w14:textId="77777777" w:rsidR="00CD3077" w:rsidRPr="004C61E4" w:rsidRDefault="00C8166C" w:rsidP="004C61E4">
      <w:pPr>
        <w:pStyle w:val="Normal1"/>
        <w:contextualSpacing/>
        <w:rPr>
          <w:rFonts w:ascii="Helvetica" w:eastAsia="Arial" w:hAnsi="Helvetica" w:cs="Arial"/>
          <w:b/>
          <w:sz w:val="22"/>
          <w:szCs w:val="22"/>
        </w:rPr>
      </w:pPr>
      <w:commentRangeStart w:id="1038"/>
      <w:commentRangeStart w:id="1039"/>
      <w:r w:rsidRPr="004C61E4">
        <w:rPr>
          <w:rFonts w:ascii="Helvetica" w:eastAsia="Arial" w:hAnsi="Helvetica" w:cs="Arial"/>
          <w:b/>
          <w:sz w:val="22"/>
          <w:szCs w:val="22"/>
        </w:rPr>
        <w:t xml:space="preserve">An </w:t>
      </w:r>
      <w:commentRangeEnd w:id="1038"/>
      <w:r w:rsidRPr="004C61E4">
        <w:rPr>
          <w:rFonts w:ascii="Helvetica" w:hAnsi="Helvetica"/>
        </w:rPr>
        <w:commentReference w:id="1038"/>
      </w:r>
      <w:r w:rsidRPr="004C61E4">
        <w:rPr>
          <w:rFonts w:ascii="Helvetica" w:eastAsia="Arial" w:hAnsi="Helvetica" w:cs="Arial"/>
          <w:b/>
          <w:sz w:val="22"/>
          <w:szCs w:val="22"/>
        </w:rPr>
        <w:t>linear model of 3′ site features predicts affinities and improves target site prediction</w:t>
      </w:r>
      <w:commentRangeEnd w:id="1039"/>
      <w:r w:rsidR="00C91970" w:rsidRPr="004C61E4">
        <w:rPr>
          <w:rStyle w:val="CommentReference"/>
          <w:rFonts w:ascii="Helvetica" w:hAnsi="Helvetica"/>
        </w:rPr>
        <w:commentReference w:id="1039"/>
      </w:r>
    </w:p>
    <w:p w14:paraId="1FE5B0BD" w14:textId="19AC82BE"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While we are able to identify features that contribute to the affinity of 3′ paired sites, we wanted to determine the </w:t>
      </w:r>
      <w:commentRangeStart w:id="1040"/>
      <w:r w:rsidRPr="004C61E4">
        <w:rPr>
          <w:rFonts w:ascii="Helvetica" w:eastAsia="Arial" w:hAnsi="Helvetica" w:cs="Arial"/>
          <w:sz w:val="22"/>
          <w:szCs w:val="22"/>
        </w:rPr>
        <w:t xml:space="preserve">relative contributions </w:t>
      </w:r>
      <w:commentRangeEnd w:id="1040"/>
      <w:r w:rsidRPr="004C61E4">
        <w:rPr>
          <w:rFonts w:ascii="Helvetica" w:hAnsi="Helvetica"/>
        </w:rPr>
        <w:commentReference w:id="1040"/>
      </w:r>
      <w:r w:rsidRPr="004C61E4">
        <w:rPr>
          <w:rFonts w:ascii="Helvetica" w:eastAsia="Arial" w:hAnsi="Helvetica" w:cs="Arial"/>
          <w:sz w:val="22"/>
          <w:szCs w:val="22"/>
        </w:rPr>
        <w:t xml:space="preserve">of each feature to aid in design of future high affinity target sites and to improve prediction of potential endogenous targets. We built a linear model for the contribution of 3′ target sites parameterized by previously denoted features: register (reg), loop length (loop </w:t>
      </w:r>
      <w:proofErr w:type="spellStart"/>
      <w:r w:rsidRPr="004C61E4">
        <w:rPr>
          <w:rFonts w:ascii="Helvetica" w:eastAsia="Arial" w:hAnsi="Helvetica" w:cs="Arial"/>
          <w:sz w:val="22"/>
          <w:szCs w:val="22"/>
        </w:rPr>
        <w:t>len</w:t>
      </w:r>
      <w:proofErr w:type="spellEnd"/>
      <w:r w:rsidRPr="004C61E4">
        <w:rPr>
          <w:rFonts w:ascii="Helvetica" w:eastAsia="Arial" w:hAnsi="Helvetica" w:cs="Arial"/>
          <w:sz w:val="22"/>
          <w:szCs w:val="22"/>
        </w:rPr>
        <w:t>), seed-mismatch type (</w:t>
      </w:r>
      <w:proofErr w:type="spellStart"/>
      <w:r w:rsidRPr="004C61E4">
        <w:rPr>
          <w:rFonts w:ascii="Helvetica" w:eastAsia="Arial" w:hAnsi="Helvetica" w:cs="Arial"/>
          <w:sz w:val="22"/>
          <w:szCs w:val="22"/>
        </w:rPr>
        <w:t>seedMMtype</w:t>
      </w:r>
      <w:proofErr w:type="spellEnd"/>
      <w:r w:rsidRPr="004C61E4">
        <w:rPr>
          <w:rFonts w:ascii="Helvetica" w:eastAsia="Arial" w:hAnsi="Helvetica" w:cs="Arial"/>
          <w:sz w:val="22"/>
          <w:szCs w:val="22"/>
        </w:rPr>
        <w:t>), seed-mismatch position (</w:t>
      </w:r>
      <w:proofErr w:type="spellStart"/>
      <w:r w:rsidRPr="004C61E4">
        <w:rPr>
          <w:rFonts w:ascii="Helvetica" w:eastAsia="Arial" w:hAnsi="Helvetica" w:cs="Arial"/>
          <w:sz w:val="22"/>
          <w:szCs w:val="22"/>
        </w:rPr>
        <w:t>seedMMpos</w:t>
      </w:r>
      <w:proofErr w:type="spellEnd"/>
      <w:r w:rsidRPr="004C61E4">
        <w:rPr>
          <w:rFonts w:ascii="Helvetica" w:eastAsia="Arial" w:hAnsi="Helvetica" w:cs="Arial"/>
          <w:sz w:val="22"/>
          <w:szCs w:val="22"/>
        </w:rPr>
        <w:t>), affinity of the seed (</w:t>
      </w:r>
      <w:proofErr w:type="spellStart"/>
      <w:r w:rsidRPr="004C61E4">
        <w:rPr>
          <w:rFonts w:ascii="Helvetica" w:eastAsia="Arial" w:hAnsi="Helvetica" w:cs="Arial"/>
          <w:sz w:val="22"/>
          <w:szCs w:val="22"/>
        </w:rPr>
        <w:t>dGseed</w:t>
      </w:r>
      <w:proofErr w:type="spellEnd"/>
      <w:r w:rsidRPr="004C61E4">
        <w:rPr>
          <w:rFonts w:ascii="Helvetica" w:eastAsia="Arial" w:hAnsi="Helvetica" w:cs="Arial"/>
          <w:sz w:val="22"/>
          <w:szCs w:val="22"/>
        </w:rPr>
        <w:t xml:space="preserve">), length of the 3′-paired region (len3p), and the NN predicted affinity for the sequence of the 3′ paired region (dG_3pred). </w:t>
      </w:r>
      <w:proofErr w:type="spellStart"/>
      <w:r w:rsidR="00596181" w:rsidRPr="004C61E4">
        <w:rPr>
          <w:rFonts w:ascii="Helvetica" w:eastAsia="Arial" w:hAnsi="Helvetica" w:cs="Arial"/>
          <w:sz w:val="22"/>
          <w:szCs w:val="22"/>
        </w:rPr>
        <w:t>x</w:t>
      </w:r>
      <w:r w:rsidRPr="004C61E4">
        <w:rPr>
          <w:rFonts w:ascii="Helvetica" w:eastAsia="Arial" w:hAnsi="Helvetica" w:cs="Arial"/>
          <w:sz w:val="22"/>
          <w:szCs w:val="22"/>
        </w:rPr>
        <w:t>After</w:t>
      </w:r>
      <w:proofErr w:type="spellEnd"/>
      <w:r w:rsidRPr="004C61E4">
        <w:rPr>
          <w:rFonts w:ascii="Helvetica" w:eastAsia="Arial" w:hAnsi="Helvetica" w:cs="Arial"/>
          <w:sz w:val="22"/>
          <w:szCs w:val="22"/>
        </w:rPr>
        <w:t xml:space="preserve"> normalization of the continuous variables to range between 0 and 1 (as in Agarwal et al, ), the model was trained on 70% of all the affinity data for each natural miRNA  (let-7a, miR-1, and miR-155) and then predicted the affinity for the 30% of the data that was left out of the training.</w:t>
      </w:r>
    </w:p>
    <w:p w14:paraId="49BA0845" w14:textId="3216B2E9"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A linear model including just the NN predicted affinity can predict </w:t>
      </w:r>
      <w:ins w:id="1041" w:author="Microsoft Office User" w:date="2019-06-16T21:39:00Z">
        <w:r w:rsidR="00634663" w:rsidRPr="004C61E4">
          <w:rPr>
            <w:rFonts w:ascii="Helvetica" w:eastAsia="Arial" w:hAnsi="Helvetica" w:cs="Arial"/>
            <w:sz w:val="22"/>
            <w:szCs w:val="22"/>
          </w:rPr>
          <w:t>47</w:t>
        </w:r>
      </w:ins>
      <w:del w:id="1042" w:author="Microsoft Office User" w:date="2019-06-16T21:39:00Z">
        <w:r w:rsidRPr="004C61E4" w:rsidDel="00634663">
          <w:rPr>
            <w:rFonts w:ascii="Helvetica" w:eastAsia="Arial" w:hAnsi="Helvetica" w:cs="Arial"/>
            <w:sz w:val="22"/>
            <w:szCs w:val="22"/>
          </w:rPr>
          <w:delText>38</w:delText>
        </w:r>
      </w:del>
      <w:r w:rsidRPr="004C61E4">
        <w:rPr>
          <w:rFonts w:ascii="Helvetica" w:eastAsia="Arial" w:hAnsi="Helvetica" w:cs="Arial"/>
          <w:sz w:val="22"/>
          <w:szCs w:val="22"/>
        </w:rPr>
        <w:t>% of the variation in the affinity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w:t>
      </w:r>
      <w:del w:id="1043" w:author="Microsoft Office User" w:date="2019-06-16T21:39:00Z">
        <w:r w:rsidRPr="004C61E4" w:rsidDel="00634663">
          <w:rPr>
            <w:rFonts w:ascii="Helvetica" w:eastAsia="Arial" w:hAnsi="Helvetica" w:cs="Arial"/>
            <w:sz w:val="22"/>
            <w:szCs w:val="22"/>
          </w:rPr>
          <w:delText>38</w:delText>
        </w:r>
      </w:del>
      <w:ins w:id="1044" w:author="Microsoft Office User" w:date="2019-06-16T21:39:00Z">
        <w:r w:rsidR="00634663" w:rsidRPr="004C61E4">
          <w:rPr>
            <w:rFonts w:ascii="Helvetica" w:eastAsia="Arial" w:hAnsi="Helvetica" w:cs="Arial"/>
            <w:sz w:val="22"/>
            <w:szCs w:val="22"/>
          </w:rPr>
          <w:t>47</w:t>
        </w:r>
      </w:ins>
      <w:r w:rsidRPr="004C61E4">
        <w:rPr>
          <w:rFonts w:ascii="Helvetica" w:eastAsia="Arial" w:hAnsi="Helvetica" w:cs="Arial"/>
          <w:sz w:val="22"/>
          <w:szCs w:val="22"/>
        </w:rPr>
        <w:t>, Fig 7B).</w:t>
      </w:r>
      <w:r w:rsidRPr="004C61E4">
        <w:rPr>
          <w:rFonts w:ascii="Helvetica" w:eastAsia="Arial" w:hAnsi="Helvetica" w:cs="Arial"/>
          <w:sz w:val="26"/>
          <w:szCs w:val="26"/>
        </w:rPr>
        <w:t xml:space="preserve"> </w:t>
      </w:r>
      <w:r w:rsidRPr="004C61E4">
        <w:rPr>
          <w:rFonts w:ascii="Helvetica" w:eastAsia="Arial" w:hAnsi="Helvetica" w:cs="Arial"/>
          <w:sz w:val="22"/>
          <w:szCs w:val="22"/>
        </w:rPr>
        <w:t>A linear model including all previously denoted features above (Fig 1B) resulted in an increase in predictive power of the combined affinity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w:t>
      </w:r>
      <w:ins w:id="1045" w:author="Microsoft Office User" w:date="2019-06-16T21:39:00Z">
        <w:r w:rsidR="0004553E" w:rsidRPr="004C61E4">
          <w:rPr>
            <w:rFonts w:ascii="Helvetica" w:eastAsia="Arial" w:hAnsi="Helvetica" w:cs="Arial"/>
            <w:sz w:val="22"/>
            <w:szCs w:val="22"/>
          </w:rPr>
          <w:t xml:space="preserve">5 </w:t>
        </w:r>
      </w:ins>
      <w:del w:id="1046" w:author="Microsoft Office User" w:date="2019-06-16T21:39:00Z">
        <w:r w:rsidRPr="004C61E4" w:rsidDel="0004553E">
          <w:rPr>
            <w:rFonts w:ascii="Helvetica" w:eastAsia="Arial" w:hAnsi="Helvetica" w:cs="Arial"/>
            <w:sz w:val="22"/>
            <w:szCs w:val="22"/>
          </w:rPr>
          <w:delText>1</w:delText>
        </w:r>
      </w:del>
      <w:r w:rsidRPr="004C61E4">
        <w:rPr>
          <w:rFonts w:ascii="Helvetica" w:eastAsia="Arial" w:hAnsi="Helvetica" w:cs="Arial"/>
          <w:sz w:val="22"/>
          <w:szCs w:val="22"/>
        </w:rPr>
        <w:t>+/-, Fig 7C</w:t>
      </w:r>
      <w:del w:id="1047" w:author="Microsoft Office User" w:date="2019-06-16T21:41:00Z">
        <w:r w:rsidRPr="004C61E4" w:rsidDel="00C91970">
          <w:rPr>
            <w:rFonts w:ascii="Helvetica" w:eastAsia="Arial" w:hAnsi="Helvetica" w:cs="Arial"/>
            <w:sz w:val="22"/>
            <w:szCs w:val="22"/>
          </w:rPr>
          <w:delText xml:space="preserve"> and 7D</w:delText>
        </w:r>
      </w:del>
      <w:r w:rsidRPr="004C61E4">
        <w:rPr>
          <w:rFonts w:ascii="Helvetica" w:eastAsia="Arial" w:hAnsi="Helvetica" w:cs="Arial"/>
          <w:sz w:val="22"/>
          <w:szCs w:val="22"/>
        </w:rPr>
        <w:t xml:space="preserve">). Moreover, the affinity data was </w:t>
      </w:r>
      <w:proofErr w:type="spellStart"/>
      <w:r w:rsidRPr="004C61E4">
        <w:rPr>
          <w:rFonts w:ascii="Helvetica" w:eastAsia="Arial" w:hAnsi="Helvetica" w:cs="Arial"/>
          <w:sz w:val="22"/>
          <w:szCs w:val="22"/>
        </w:rPr>
        <w:t>reparameterized</w:t>
      </w:r>
      <w:proofErr w:type="spellEnd"/>
      <w:r w:rsidRPr="004C61E4">
        <w:rPr>
          <w:rFonts w:ascii="Helvetica" w:eastAsia="Arial" w:hAnsi="Helvetica" w:cs="Arial"/>
          <w:sz w:val="22"/>
          <w:szCs w:val="22"/>
        </w:rPr>
        <w:t xml:space="preserve"> to include two additional features that we postulated might be important to target pairing: 1) the offset of target site, defined as the difference in the size of the internal loop in the miRNA versus target between seed and 3′ paired sites 2) the center of target pairing with respect to the guide (Fig 7</w:t>
      </w:r>
      <w:ins w:id="1048" w:author="Microsoft Office User" w:date="2019-06-16T21:41:00Z">
        <w:r w:rsidR="00C91970" w:rsidRPr="004C61E4">
          <w:rPr>
            <w:rFonts w:ascii="Helvetica" w:eastAsia="Arial" w:hAnsi="Helvetica" w:cs="Arial"/>
            <w:sz w:val="22"/>
            <w:szCs w:val="22"/>
          </w:rPr>
          <w:t>D</w:t>
        </w:r>
      </w:ins>
      <w:del w:id="1049" w:author="Microsoft Office User" w:date="2019-06-16T21:41:00Z">
        <w:r w:rsidRPr="004C61E4" w:rsidDel="00C91970">
          <w:rPr>
            <w:rFonts w:ascii="Helvetica" w:eastAsia="Arial" w:hAnsi="Helvetica" w:cs="Arial"/>
            <w:sz w:val="22"/>
            <w:szCs w:val="22"/>
          </w:rPr>
          <w:delText>E</w:delText>
        </w:r>
      </w:del>
      <w:r w:rsidRPr="004C61E4">
        <w:rPr>
          <w:rFonts w:ascii="Helvetica" w:eastAsia="Arial" w:hAnsi="Helvetica" w:cs="Arial"/>
          <w:sz w:val="22"/>
          <w:szCs w:val="22"/>
        </w:rPr>
        <w:t xml:space="preserve">). </w:t>
      </w:r>
      <w:r w:rsidRPr="004C61E4">
        <w:rPr>
          <w:rFonts w:ascii="Helvetica" w:eastAsia="Arial" w:hAnsi="Helvetica" w:cs="Arial"/>
          <w:sz w:val="22"/>
          <w:szCs w:val="22"/>
        </w:rPr>
        <w:lastRenderedPageBreak/>
        <w:t>These two additional features lead to a modest increase in prediction power of the linear model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w:t>
      </w:r>
      <w:del w:id="1050" w:author="Microsoft Office User" w:date="2019-06-16T21:39:00Z">
        <w:r w:rsidRPr="004C61E4" w:rsidDel="0004553E">
          <w:rPr>
            <w:rFonts w:ascii="Helvetica" w:eastAsia="Arial" w:hAnsi="Helvetica" w:cs="Arial"/>
            <w:sz w:val="22"/>
            <w:szCs w:val="22"/>
          </w:rPr>
          <w:delText>55</w:delText>
        </w:r>
      </w:del>
      <w:ins w:id="1051" w:author="Microsoft Office User" w:date="2019-06-16T21:39:00Z">
        <w:r w:rsidR="0004553E" w:rsidRPr="004C61E4">
          <w:rPr>
            <w:rFonts w:ascii="Helvetica" w:eastAsia="Arial" w:hAnsi="Helvetica" w:cs="Arial"/>
            <w:sz w:val="22"/>
            <w:szCs w:val="22"/>
          </w:rPr>
          <w:t>61</w:t>
        </w:r>
      </w:ins>
      <w:r w:rsidRPr="004C61E4">
        <w:rPr>
          <w:rFonts w:ascii="Helvetica" w:eastAsia="Arial" w:hAnsi="Helvetica" w:cs="Arial"/>
          <w:sz w:val="22"/>
          <w:szCs w:val="22"/>
        </w:rPr>
        <w:t>; Fig S7A</w:t>
      </w:r>
      <w:proofErr w:type="gramStart"/>
      <w:r w:rsidRPr="004C61E4">
        <w:rPr>
          <w:rFonts w:ascii="Helvetica" w:eastAsia="Arial" w:hAnsi="Helvetica" w:cs="Arial"/>
          <w:sz w:val="22"/>
          <w:szCs w:val="22"/>
        </w:rPr>
        <w:t>) .</w:t>
      </w:r>
      <w:proofErr w:type="gramEnd"/>
    </w:p>
    <w:p w14:paraId="00DC0F18" w14:textId="77777777" w:rsidR="00CD3077" w:rsidRPr="004C61E4" w:rsidRDefault="00C8166C" w:rsidP="004C61E4">
      <w:pPr>
        <w:pStyle w:val="Normal1"/>
        <w:ind w:firstLine="360"/>
        <w:contextualSpacing/>
        <w:rPr>
          <w:rFonts w:ascii="Helvetica" w:eastAsia="Arial" w:hAnsi="Helvetica" w:cs="Arial"/>
          <w:sz w:val="22"/>
          <w:szCs w:val="22"/>
        </w:rPr>
      </w:pPr>
      <w:r w:rsidRPr="004C61E4">
        <w:rPr>
          <w:rFonts w:ascii="Helvetica" w:eastAsia="Arial" w:hAnsi="Helvetica" w:cs="Arial"/>
          <w:sz w:val="22"/>
          <w:szCs w:val="22"/>
        </w:rPr>
        <w:t xml:space="preserve"> We found that this model trained on each miRNA </w:t>
      </w:r>
      <w:commentRangeStart w:id="1052"/>
      <w:r w:rsidRPr="004C61E4">
        <w:rPr>
          <w:rFonts w:ascii="Helvetica" w:eastAsia="Arial" w:hAnsi="Helvetica" w:cs="Arial"/>
          <w:sz w:val="22"/>
          <w:szCs w:val="22"/>
        </w:rPr>
        <w:t>separately</w:t>
      </w:r>
      <w:commentRangeEnd w:id="1052"/>
      <w:r w:rsidRPr="004C61E4">
        <w:rPr>
          <w:rFonts w:ascii="Helvetica" w:hAnsi="Helvetica"/>
        </w:rPr>
        <w:commentReference w:id="1052"/>
      </w:r>
      <w:r w:rsidRPr="004C61E4">
        <w:rPr>
          <w:rFonts w:ascii="Helvetica" w:eastAsia="Arial" w:hAnsi="Helvetica" w:cs="Arial"/>
          <w:sz w:val="22"/>
          <w:szCs w:val="22"/>
        </w:rPr>
        <w:t xml:space="preserve"> did better than all the miRNAs combined (</w:t>
      </w:r>
      <w:commentRangeStart w:id="1053"/>
      <w:r w:rsidRPr="004C61E4">
        <w:rPr>
          <w:rFonts w:ascii="Helvetica" w:eastAsia="Arial" w:hAnsi="Helvetica" w:cs="Arial"/>
          <w:sz w:val="22"/>
          <w:szCs w:val="22"/>
        </w:rPr>
        <w:t>Fig. S8B-D,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0.50-0.79</w:t>
      </w:r>
      <w:commentRangeEnd w:id="1053"/>
      <w:r w:rsidR="0004553E" w:rsidRPr="004C61E4">
        <w:rPr>
          <w:rStyle w:val="CommentReference"/>
          <w:rFonts w:ascii="Helvetica" w:hAnsi="Helvetica"/>
        </w:rPr>
        <w:commentReference w:id="1053"/>
      </w:r>
      <w:r w:rsidRPr="004C61E4">
        <w:rPr>
          <w:rFonts w:ascii="Helvetica" w:eastAsia="Arial" w:hAnsi="Helvetica" w:cs="Arial"/>
          <w:sz w:val="22"/>
          <w:szCs w:val="22"/>
        </w:rPr>
        <w:t>).  There were notable similarities in parameter coefficients between each miRNA, such as the loop length dependencies.  Moreover, data trained on let-7a and miR-155 and can predict the both chimeric miRNA affinities with an R</w:t>
      </w:r>
      <w:r w:rsidRPr="004C61E4">
        <w:rPr>
          <w:rFonts w:ascii="Helvetica" w:eastAsia="Arial" w:hAnsi="Helvetica" w:cs="Arial"/>
          <w:sz w:val="22"/>
          <w:szCs w:val="22"/>
          <w:vertAlign w:val="superscript"/>
        </w:rPr>
        <w:t xml:space="preserve">2 </w:t>
      </w:r>
      <w:r w:rsidRPr="004C61E4">
        <w:rPr>
          <w:rFonts w:ascii="Helvetica" w:eastAsia="Arial" w:hAnsi="Helvetica" w:cs="Arial"/>
          <w:sz w:val="22"/>
          <w:szCs w:val="22"/>
        </w:rPr>
        <w:t xml:space="preserve">of 0.55, suggesting that training on miR-155 and let-7a together has enough information to predict a chimera of the two miRNAs, and that there is not new behavior along these parameters that arises from a chimeric sequence (Fig S7D). </w:t>
      </w:r>
    </w:p>
    <w:p w14:paraId="153BBEE6" w14:textId="63281D6D" w:rsidR="00CD3077" w:rsidRPr="004C61E4" w:rsidRDefault="00C8166C" w:rsidP="004C61E4">
      <w:pPr>
        <w:pStyle w:val="Normal1"/>
        <w:ind w:firstLine="720"/>
        <w:contextualSpacing/>
        <w:rPr>
          <w:rFonts w:ascii="Helvetica" w:eastAsia="Arial" w:hAnsi="Helvetica" w:cs="Arial"/>
          <w:sz w:val="22"/>
          <w:szCs w:val="22"/>
        </w:rPr>
      </w:pPr>
      <w:r w:rsidRPr="004C61E4">
        <w:rPr>
          <w:rFonts w:ascii="Helvetica" w:eastAsia="Arial" w:hAnsi="Helvetica" w:cs="Arial"/>
          <w:sz w:val="22"/>
          <w:szCs w:val="22"/>
        </w:rPr>
        <w:t>We observe differences between miRNAs, such as in the register coefficients; these differences were exemplified by the observation that training on two miRNAs was unable to predict another as well as itself (Fig S7E-G,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 xml:space="preserve"> = 0.35-0.44).   A correlation of each parameter’s coefficients of the natural miRNAs to the that of the chimeric miRNAs resolves two classes of parameters (Fig </w:t>
      </w:r>
      <w:ins w:id="1054" w:author="Microsoft Office User" w:date="2019-06-16T21:42:00Z">
        <w:r w:rsidR="00C91970" w:rsidRPr="004C61E4">
          <w:rPr>
            <w:rFonts w:ascii="Helvetica" w:eastAsia="Arial" w:hAnsi="Helvetica" w:cs="Arial"/>
            <w:sz w:val="22"/>
            <w:szCs w:val="22"/>
          </w:rPr>
          <w:t>7</w:t>
        </w:r>
      </w:ins>
      <w:del w:id="1055" w:author="Microsoft Office User" w:date="2019-06-16T21:42:00Z">
        <w:r w:rsidRPr="004C61E4" w:rsidDel="00C91970">
          <w:rPr>
            <w:rFonts w:ascii="Helvetica" w:eastAsia="Arial" w:hAnsi="Helvetica" w:cs="Arial"/>
            <w:sz w:val="22"/>
            <w:szCs w:val="22"/>
          </w:rPr>
          <w:delText xml:space="preserve">7E and </w:delText>
        </w:r>
      </w:del>
      <w:r w:rsidRPr="004C61E4">
        <w:rPr>
          <w:rFonts w:ascii="Helvetica" w:eastAsia="Arial" w:hAnsi="Helvetica" w:cs="Arial"/>
          <w:sz w:val="22"/>
          <w:szCs w:val="22"/>
        </w:rPr>
        <w:t xml:space="preserve">F)--ones that relate to the seed region (seed mismatch position and type) and ones that report on the miRNA 3′ region (register, and register center). For example, there is a high correlation of the let-7a-miR-155 chimera seed mismatch position and seed mismatch type coefficients with let-7a, let-7a +1, and let-7a -1’s, while a low correlation with their register coefficients. On the other hand, let-7a-miR-155 and miR-155 have a highly correlated register </w:t>
      </w:r>
      <w:proofErr w:type="gramStart"/>
      <w:r w:rsidRPr="004C61E4">
        <w:rPr>
          <w:rFonts w:ascii="Helvetica" w:eastAsia="Arial" w:hAnsi="Helvetica" w:cs="Arial"/>
          <w:sz w:val="22"/>
          <w:szCs w:val="22"/>
        </w:rPr>
        <w:t>coefficients</w:t>
      </w:r>
      <w:proofErr w:type="gramEnd"/>
      <w:r w:rsidRPr="004C61E4">
        <w:rPr>
          <w:rFonts w:ascii="Helvetica" w:eastAsia="Arial" w:hAnsi="Helvetica" w:cs="Arial"/>
          <w:sz w:val="22"/>
          <w:szCs w:val="22"/>
        </w:rPr>
        <w:t>.  Furthermore, there are features that seem similar across miRNAs regardless of sequence composition, such as offset, length, and loop length, as seen as high correlations across all miRNAs.</w:t>
      </w:r>
    </w:p>
    <w:p w14:paraId="3017335B" w14:textId="47B04DE3" w:rsidR="00CD3077" w:rsidRPr="004C61E4" w:rsidRDefault="00C8166C" w:rsidP="004C61E4">
      <w:pPr>
        <w:pStyle w:val="Normal1"/>
        <w:ind w:firstLine="720"/>
        <w:contextualSpacing/>
        <w:rPr>
          <w:ins w:id="1056" w:author="David Bartel" w:date="2019-06-04T15:36:00Z"/>
          <w:rFonts w:ascii="Helvetica" w:eastAsia="Arial" w:hAnsi="Helvetica" w:cs="Arial"/>
          <w:sz w:val="22"/>
          <w:szCs w:val="22"/>
        </w:rPr>
      </w:pPr>
      <w:r w:rsidRPr="004C61E4">
        <w:rPr>
          <w:rFonts w:ascii="Helvetica" w:eastAsia="Arial" w:hAnsi="Helvetica" w:cs="Arial"/>
          <w:sz w:val="22"/>
          <w:szCs w:val="22"/>
        </w:rPr>
        <w:t xml:space="preserve"> Since there exists miRNA-specific differences, we included interaction terms between the miRNA and various other parameters to determine whether they increased the prediction power of the linear model, and found that an interaction between miRNA and register had the largest increase in prediction power for left-out data (R</w:t>
      </w:r>
      <w:r w:rsidRPr="004C61E4">
        <w:rPr>
          <w:rFonts w:ascii="Helvetica" w:eastAsia="Arial" w:hAnsi="Helvetica" w:cs="Arial"/>
          <w:sz w:val="22"/>
          <w:szCs w:val="22"/>
          <w:vertAlign w:val="superscript"/>
        </w:rPr>
        <w:t>2</w:t>
      </w:r>
      <w:r w:rsidRPr="004C61E4">
        <w:rPr>
          <w:rFonts w:ascii="Helvetica" w:eastAsia="Arial" w:hAnsi="Helvetica" w:cs="Arial"/>
          <w:sz w:val="22"/>
          <w:szCs w:val="22"/>
        </w:rPr>
        <w:t>=0.</w:t>
      </w:r>
      <w:ins w:id="1057" w:author="Microsoft Office User" w:date="2019-06-16T21:43:00Z">
        <w:r w:rsidR="00C91970" w:rsidRPr="004C61E4">
          <w:rPr>
            <w:rFonts w:ascii="Helvetica" w:eastAsia="Arial" w:hAnsi="Helvetica" w:cs="Arial"/>
            <w:sz w:val="22"/>
            <w:szCs w:val="22"/>
          </w:rPr>
          <w:t>61</w:t>
        </w:r>
      </w:ins>
      <w:del w:id="1058" w:author="Microsoft Office User" w:date="2019-06-16T21:42:00Z">
        <w:r w:rsidRPr="004C61E4" w:rsidDel="00C91970">
          <w:rPr>
            <w:rFonts w:ascii="Helvetica" w:eastAsia="Arial" w:hAnsi="Helvetica" w:cs="Arial"/>
            <w:sz w:val="22"/>
            <w:szCs w:val="22"/>
          </w:rPr>
          <w:delText>58</w:delText>
        </w:r>
      </w:del>
      <w:r w:rsidRPr="004C61E4">
        <w:rPr>
          <w:rFonts w:ascii="Helvetica" w:eastAsia="Arial" w:hAnsi="Helvetica" w:cs="Arial"/>
          <w:sz w:val="22"/>
          <w:szCs w:val="22"/>
        </w:rPr>
        <w:t>; Fig 7</w:t>
      </w:r>
      <w:ins w:id="1059" w:author="Microsoft Office User" w:date="2019-06-16T21:43:00Z">
        <w:r w:rsidR="00C91970" w:rsidRPr="004C61E4">
          <w:rPr>
            <w:rFonts w:ascii="Helvetica" w:eastAsia="Arial" w:hAnsi="Helvetica" w:cs="Arial"/>
            <w:sz w:val="22"/>
            <w:szCs w:val="22"/>
          </w:rPr>
          <w:t>D</w:t>
        </w:r>
      </w:ins>
      <w:del w:id="1060" w:author="Microsoft Office User" w:date="2019-06-16T21:43:00Z">
        <w:r w:rsidRPr="004C61E4" w:rsidDel="00C91970">
          <w:rPr>
            <w:rFonts w:ascii="Helvetica" w:eastAsia="Arial" w:hAnsi="Helvetica" w:cs="Arial"/>
            <w:sz w:val="22"/>
            <w:szCs w:val="22"/>
          </w:rPr>
          <w:delText>F</w:delText>
        </w:r>
      </w:del>
      <w:r w:rsidRPr="004C61E4">
        <w:rPr>
          <w:rFonts w:ascii="Helvetica" w:eastAsia="Arial" w:hAnsi="Helvetica" w:cs="Arial"/>
          <w:sz w:val="22"/>
          <w:szCs w:val="22"/>
        </w:rPr>
        <w:t xml:space="preserve">). The observation that there are miRNA-specific differences in model for predicting the effects of 3′-pairing is not surprising, given that models for seed-pairing required miRNA-specific terms as well.  While this makes a general model for 3′-pairing for the effects on </w:t>
      </w:r>
      <w:r w:rsidRPr="004C61E4">
        <w:rPr>
          <w:rFonts w:ascii="Helvetica" w:eastAsia="Arial" w:hAnsi="Helvetica" w:cs="Arial"/>
          <w:i/>
          <w:sz w:val="22"/>
          <w:szCs w:val="22"/>
        </w:rPr>
        <w:t xml:space="preserve">in vivo </w:t>
      </w:r>
      <w:r w:rsidRPr="004C61E4">
        <w:rPr>
          <w:rFonts w:ascii="Helvetica" w:eastAsia="Arial" w:hAnsi="Helvetica" w:cs="Arial"/>
          <w:sz w:val="22"/>
          <w:szCs w:val="22"/>
        </w:rPr>
        <w:t xml:space="preserve">repression more distant, we find that this model does significantly better than the current 3′ pairing score (Fig </w:t>
      </w:r>
      <w:del w:id="1061" w:author="Microsoft Office User" w:date="2019-06-16T21:41:00Z">
        <w:r w:rsidRPr="004C61E4" w:rsidDel="00C91970">
          <w:rPr>
            <w:rFonts w:ascii="Helvetica" w:eastAsia="Arial" w:hAnsi="Helvetica" w:cs="Arial"/>
            <w:sz w:val="22"/>
            <w:szCs w:val="22"/>
          </w:rPr>
          <w:delText>7G</w:delText>
        </w:r>
      </w:del>
      <w:ins w:id="1062" w:author="Microsoft Office User" w:date="2019-06-16T21:41:00Z">
        <w:r w:rsidR="00C91970" w:rsidRPr="004C61E4">
          <w:rPr>
            <w:rFonts w:ascii="Helvetica" w:eastAsia="Arial" w:hAnsi="Helvetica" w:cs="Arial"/>
            <w:sz w:val="22"/>
            <w:szCs w:val="22"/>
          </w:rPr>
          <w:t>7E</w:t>
        </w:r>
      </w:ins>
      <w:r w:rsidRPr="004C61E4">
        <w:rPr>
          <w:rFonts w:ascii="Helvetica" w:eastAsia="Arial" w:hAnsi="Helvetica" w:cs="Arial"/>
          <w:sz w:val="22"/>
          <w:szCs w:val="22"/>
        </w:rPr>
        <w:t xml:space="preserve">) in predicting affinity, and as shown below, for repression of 3′ paired sites for the miRNAs assayed herein.  </w:t>
      </w:r>
      <w:bookmarkStart w:id="1063" w:name="_gjdgxs" w:colFirst="0" w:colLast="0"/>
      <w:bookmarkEnd w:id="1063"/>
    </w:p>
    <w:p w14:paraId="5725AC1F" w14:textId="5B48FA93" w:rsidR="00472620" w:rsidRPr="004C61E4" w:rsidRDefault="00472620" w:rsidP="004C61E4">
      <w:pPr>
        <w:pStyle w:val="Normal1"/>
        <w:contextualSpacing/>
        <w:rPr>
          <w:ins w:id="1064" w:author="David Bartel" w:date="2019-06-04T15:36:00Z"/>
          <w:rFonts w:ascii="Helvetica" w:eastAsia="Arial" w:hAnsi="Helvetica" w:cs="Arial"/>
          <w:sz w:val="22"/>
          <w:szCs w:val="22"/>
        </w:rPr>
      </w:pPr>
    </w:p>
    <w:p w14:paraId="19C1C706" w14:textId="39FD010E" w:rsidR="00472620" w:rsidRPr="004C61E4" w:rsidRDefault="00472620" w:rsidP="004C61E4">
      <w:pPr>
        <w:pStyle w:val="Normal1"/>
        <w:contextualSpacing/>
        <w:rPr>
          <w:ins w:id="1065" w:author="David Bartel" w:date="2019-06-04T15:36:00Z"/>
          <w:rFonts w:ascii="Helvetica" w:eastAsia="Arial" w:hAnsi="Helvetica" w:cs="Arial"/>
          <w:sz w:val="22"/>
          <w:szCs w:val="22"/>
        </w:rPr>
      </w:pPr>
    </w:p>
    <w:p w14:paraId="3A1E41B0" w14:textId="646E7967" w:rsidR="00472620" w:rsidRPr="004C61E4" w:rsidRDefault="00472620" w:rsidP="004C61E4">
      <w:pPr>
        <w:pStyle w:val="Normal1"/>
        <w:contextualSpacing/>
        <w:rPr>
          <w:ins w:id="1066" w:author="David Bartel" w:date="2019-06-04T15:36:00Z"/>
          <w:rFonts w:ascii="Helvetica" w:eastAsia="Arial" w:hAnsi="Helvetica" w:cs="Arial"/>
          <w:b/>
          <w:sz w:val="22"/>
          <w:szCs w:val="22"/>
          <w:rPrChange w:id="1067" w:author="David Bartel" w:date="2019-06-04T15:37:00Z">
            <w:rPr>
              <w:ins w:id="1068" w:author="David Bartel" w:date="2019-06-04T15:36:00Z"/>
              <w:rFonts w:ascii="Arial" w:eastAsia="Arial" w:hAnsi="Arial" w:cs="Arial"/>
              <w:sz w:val="22"/>
              <w:szCs w:val="22"/>
            </w:rPr>
          </w:rPrChange>
        </w:rPr>
      </w:pPr>
      <w:ins w:id="1069" w:author="David Bartel" w:date="2019-06-04T15:36:00Z">
        <w:r w:rsidRPr="004C61E4">
          <w:rPr>
            <w:rFonts w:ascii="Helvetica" w:eastAsia="Arial" w:hAnsi="Helvetica" w:cs="Arial"/>
            <w:b/>
            <w:sz w:val="22"/>
            <w:szCs w:val="22"/>
            <w:rPrChange w:id="1070" w:author="David Bartel" w:date="2019-06-04T15:37:00Z">
              <w:rPr>
                <w:rFonts w:ascii="Arial" w:eastAsia="Arial" w:hAnsi="Arial" w:cs="Arial"/>
                <w:sz w:val="22"/>
                <w:szCs w:val="22"/>
              </w:rPr>
            </w:rPrChange>
          </w:rPr>
          <w:t>Displaced scraps</w:t>
        </w:r>
      </w:ins>
      <w:ins w:id="1071" w:author="David Bartel" w:date="2019-06-04T15:37:00Z">
        <w:r w:rsidRPr="004C61E4">
          <w:rPr>
            <w:rFonts w:ascii="Helvetica" w:eastAsia="Arial" w:hAnsi="Helvetica" w:cs="Arial"/>
            <w:b/>
            <w:sz w:val="22"/>
            <w:szCs w:val="22"/>
            <w:rPrChange w:id="1072" w:author="David Bartel" w:date="2019-06-04T15:37:00Z">
              <w:rPr>
                <w:rFonts w:ascii="Arial" w:eastAsia="Arial" w:hAnsi="Arial" w:cs="Arial"/>
                <w:sz w:val="22"/>
                <w:szCs w:val="22"/>
              </w:rPr>
            </w:rPrChange>
          </w:rPr>
          <w:t xml:space="preserve"> worth considering</w:t>
        </w:r>
      </w:ins>
      <w:ins w:id="1073" w:author="David Bartel" w:date="2019-06-04T15:36:00Z">
        <w:r w:rsidRPr="004C61E4">
          <w:rPr>
            <w:rFonts w:ascii="Helvetica" w:eastAsia="Arial" w:hAnsi="Helvetica" w:cs="Arial"/>
            <w:b/>
            <w:sz w:val="22"/>
            <w:szCs w:val="22"/>
            <w:rPrChange w:id="1074" w:author="David Bartel" w:date="2019-06-04T15:37:00Z">
              <w:rPr>
                <w:rFonts w:ascii="Arial" w:eastAsia="Arial" w:hAnsi="Arial" w:cs="Arial"/>
                <w:sz w:val="22"/>
                <w:szCs w:val="22"/>
              </w:rPr>
            </w:rPrChange>
          </w:rPr>
          <w:t>:</w:t>
        </w:r>
      </w:ins>
    </w:p>
    <w:p w14:paraId="318C10D5" w14:textId="6F9D2774" w:rsidR="00472620" w:rsidRPr="004C61E4" w:rsidRDefault="00472620" w:rsidP="004C61E4">
      <w:pPr>
        <w:pStyle w:val="Normal1"/>
        <w:contextualSpacing/>
        <w:rPr>
          <w:ins w:id="1075" w:author="Microsoft Office User" w:date="2019-07-02T13:24:00Z"/>
          <w:rFonts w:ascii="Helvetica" w:eastAsia="Arial" w:hAnsi="Helvetica" w:cs="Arial"/>
          <w:sz w:val="22"/>
          <w:szCs w:val="22"/>
        </w:rPr>
      </w:pPr>
      <w:ins w:id="1076" w:author="David Bartel" w:date="2019-06-04T15:36:00Z">
        <w:r w:rsidRPr="004C61E4">
          <w:rPr>
            <w:rFonts w:ascii="Helvetica" w:eastAsia="Arial" w:hAnsi="Helvetica" w:cs="Arial"/>
            <w:sz w:val="22"/>
            <w:szCs w:val="22"/>
          </w:rPr>
          <w:t>, and it seems that certain seed-mismatch positions have higher 3′ pairing contributions; however, with data for only a single miRNA that cannot span all possible seed mismatch locations and types it is difficult to draw generalizable conclusions.</w:t>
        </w:r>
      </w:ins>
    </w:p>
    <w:p w14:paraId="7AFF8A31" w14:textId="38658026" w:rsidR="00D6594F" w:rsidRPr="004C61E4" w:rsidRDefault="00D6594F" w:rsidP="004C61E4">
      <w:pPr>
        <w:pStyle w:val="Normal1"/>
        <w:contextualSpacing/>
        <w:rPr>
          <w:ins w:id="1077" w:author="Microsoft Office User" w:date="2019-07-02T13:24:00Z"/>
          <w:rFonts w:ascii="Helvetica" w:eastAsia="Arial" w:hAnsi="Helvetica" w:cs="Arial"/>
          <w:sz w:val="22"/>
          <w:szCs w:val="22"/>
        </w:rPr>
      </w:pPr>
    </w:p>
    <w:p w14:paraId="7A7954A0" w14:textId="77777777" w:rsidR="005173ED" w:rsidRPr="004C61E4" w:rsidRDefault="00D6594F" w:rsidP="004C61E4">
      <w:pPr>
        <w:pStyle w:val="Normal1"/>
        <w:contextualSpacing/>
        <w:rPr>
          <w:rFonts w:ascii="Helvetica" w:eastAsia="Arial" w:hAnsi="Helvetica" w:cs="Arial"/>
          <w:sz w:val="22"/>
          <w:szCs w:val="22"/>
        </w:rPr>
      </w:pPr>
      <w:commentRangeStart w:id="1078"/>
      <w:r w:rsidRPr="004C61E4">
        <w:rPr>
          <w:rFonts w:ascii="Helvetica" w:eastAsia="Arial" w:hAnsi="Helvetica" w:cs="Arial"/>
          <w:sz w:val="22"/>
          <w:szCs w:val="22"/>
        </w:rPr>
        <w:t>In the simplest model, AGO2 is interpreting different seed-mismatches through interactions with the major and minor groove of the seed-target duplex (REF), and these interactions could change the likelihood of undergoing a conformational change to promote formation of the 3′ paired sequences. Alternatively, the sequence of the 3′ end of the miRNA could affect the conformation of AGO, such that it is more or less likely poised to allow formation of 3′ pairing interactions--i.e. some synergistic interaction between the seed and 3′ pairing regions of the guide RNA.</w:t>
      </w:r>
      <w:commentRangeEnd w:id="1078"/>
      <w:r w:rsidRPr="004C61E4">
        <w:rPr>
          <w:rStyle w:val="CommentReference"/>
          <w:rFonts w:ascii="Helvetica" w:hAnsi="Helvetica"/>
        </w:rPr>
        <w:commentReference w:id="1078"/>
      </w:r>
    </w:p>
    <w:p w14:paraId="5C33368A" w14:textId="77777777" w:rsidR="005173ED" w:rsidRPr="004C61E4" w:rsidRDefault="005173ED" w:rsidP="004C61E4">
      <w:pPr>
        <w:contextualSpacing/>
        <w:rPr>
          <w:rFonts w:ascii="Helvetica" w:eastAsia="Arial" w:hAnsi="Helvetica" w:cs="Arial"/>
          <w:sz w:val="22"/>
          <w:szCs w:val="22"/>
        </w:rPr>
      </w:pPr>
      <w:r w:rsidRPr="004C61E4">
        <w:rPr>
          <w:rFonts w:ascii="Helvetica" w:eastAsia="Arial" w:hAnsi="Helvetica" w:cs="Arial"/>
          <w:sz w:val="22"/>
          <w:szCs w:val="22"/>
        </w:rPr>
        <w:br w:type="page"/>
      </w:r>
    </w:p>
    <w:p w14:paraId="4E5DB189" w14:textId="4FF5C3BC" w:rsidR="004C61E4" w:rsidRDefault="005173ED" w:rsidP="004C61E4">
      <w:pPr>
        <w:pStyle w:val="Normal1"/>
        <w:contextualSpacing/>
        <w:rPr>
          <w:ins w:id="1079" w:author="Sean E. McGeary" w:date="2019-10-04T17:58:00Z"/>
          <w:rFonts w:ascii="Helvetica" w:eastAsia="Arial" w:hAnsi="Helvetica" w:cs="Arial"/>
          <w:b/>
          <w:bCs/>
          <w:sz w:val="22"/>
          <w:szCs w:val="22"/>
        </w:rPr>
      </w:pPr>
      <w:r w:rsidRPr="004C61E4">
        <w:rPr>
          <w:rFonts w:ascii="Helvetica" w:eastAsia="Arial" w:hAnsi="Helvetica" w:cs="Arial"/>
          <w:b/>
          <w:bCs/>
          <w:sz w:val="22"/>
          <w:szCs w:val="22"/>
        </w:rPr>
        <w:lastRenderedPageBreak/>
        <w:t>Figure legends</w:t>
      </w:r>
    </w:p>
    <w:p w14:paraId="2262D113" w14:textId="77777777" w:rsidR="00301AFA" w:rsidRPr="004C61E4" w:rsidRDefault="00301AFA" w:rsidP="004C61E4">
      <w:pPr>
        <w:pStyle w:val="Normal1"/>
        <w:contextualSpacing/>
        <w:rPr>
          <w:ins w:id="1080" w:author="Sean E. McGeary" w:date="2019-10-04T17:47:00Z"/>
          <w:rFonts w:ascii="Helvetica" w:eastAsia="Arial" w:hAnsi="Helvetica" w:cs="Arial"/>
          <w:b/>
          <w:bCs/>
          <w:sz w:val="22"/>
          <w:szCs w:val="22"/>
        </w:rPr>
      </w:pPr>
    </w:p>
    <w:p w14:paraId="7B70BF9D" w14:textId="16569B28" w:rsidR="004C61E4" w:rsidRPr="00301AFA" w:rsidDel="00301AFA" w:rsidRDefault="004C61E4" w:rsidP="004C61E4">
      <w:pPr>
        <w:contextualSpacing/>
        <w:rPr>
          <w:del w:id="1081" w:author="Sean E. McGeary" w:date="2019-10-04T17:58:00Z"/>
          <w:rFonts w:ascii="Helvetica" w:hAnsi="Helvetica" w:cs="Arial"/>
          <w:b/>
          <w:bCs/>
          <w:sz w:val="22"/>
          <w:szCs w:val="22"/>
        </w:rPr>
      </w:pPr>
      <w:r w:rsidRPr="004C61E4">
        <w:rPr>
          <w:rFonts w:ascii="Helvetica" w:hAnsi="Helvetica" w:cs="Arial"/>
          <w:b/>
          <w:sz w:val="22"/>
          <w:szCs w:val="22"/>
        </w:rPr>
        <w:t>Figure 1</w:t>
      </w:r>
      <w:del w:id="1082" w:author="Sean E. McGeary" w:date="2019-10-04T17:58:00Z">
        <w:r w:rsidRPr="004C61E4" w:rsidDel="00301AFA">
          <w:rPr>
            <w:rFonts w:ascii="Helvetica" w:hAnsi="Helvetica" w:cs="Arial"/>
            <w:b/>
            <w:sz w:val="22"/>
            <w:szCs w:val="22"/>
          </w:rPr>
          <w:delText>.</w:delText>
        </w:r>
      </w:del>
      <w:ins w:id="1083" w:author="Sean E. McGeary" w:date="2019-10-04T19:09:00Z">
        <w:r w:rsidR="00C76BF7">
          <w:rPr>
            <w:rFonts w:ascii="Helvetica" w:hAnsi="Helvetica" w:cs="Arial"/>
            <w:b/>
            <w:sz w:val="22"/>
            <w:szCs w:val="22"/>
          </w:rPr>
          <w:t>.</w:t>
        </w:r>
      </w:ins>
      <w:ins w:id="1084" w:author="Sean E. McGeary" w:date="2019-10-04T17:58:00Z">
        <w:r w:rsidR="00301AFA">
          <w:rPr>
            <w:rFonts w:ascii="Helvetica" w:hAnsi="Helvetica" w:cs="Arial"/>
            <w:b/>
            <w:sz w:val="22"/>
            <w:szCs w:val="22"/>
          </w:rPr>
          <w:t xml:space="preserve"> </w:t>
        </w:r>
      </w:ins>
    </w:p>
    <w:p w14:paraId="79AED21A" w14:textId="239F89D7" w:rsidR="00301AFA" w:rsidRDefault="004C61E4" w:rsidP="004C61E4">
      <w:pPr>
        <w:contextualSpacing/>
        <w:rPr>
          <w:ins w:id="1085" w:author="Sean E. McGeary" w:date="2019-10-04T17:59:00Z"/>
          <w:rFonts w:ascii="Helvetica" w:hAnsi="Helvetica" w:cs="Arial"/>
          <w:sz w:val="22"/>
          <w:szCs w:val="22"/>
        </w:rPr>
      </w:pPr>
      <w:r w:rsidRPr="00301AFA">
        <w:rPr>
          <w:rFonts w:ascii="Helvetica" w:hAnsi="Helvetica" w:cs="Arial"/>
          <w:b/>
          <w:bCs/>
          <w:sz w:val="22"/>
          <w:szCs w:val="22"/>
          <w:rPrChange w:id="1086" w:author="Sean E. McGeary" w:date="2019-10-04T17:58:00Z">
            <w:rPr>
              <w:rFonts w:ascii="Helvetica" w:hAnsi="Helvetica" w:cs="Arial"/>
              <w:sz w:val="22"/>
              <w:szCs w:val="22"/>
            </w:rPr>
          </w:rPrChange>
        </w:rPr>
        <w:t>miRNA target sites and 3′</w:t>
      </w:r>
      <w:ins w:id="1087" w:author="Sean E. McGeary" w:date="2019-10-04T18:39:00Z">
        <w:r w:rsidR="00FE2B59">
          <w:rPr>
            <w:rFonts w:ascii="Helvetica" w:hAnsi="Helvetica" w:cs="Arial"/>
            <w:b/>
            <w:bCs/>
            <w:sz w:val="22"/>
            <w:szCs w:val="22"/>
          </w:rPr>
          <w:t xml:space="preserve">-compensatory </w:t>
        </w:r>
      </w:ins>
      <w:del w:id="1088" w:author="Sean E. McGeary" w:date="2019-10-04T18:39:00Z">
        <w:r w:rsidRPr="00301AFA" w:rsidDel="00FE2B59">
          <w:rPr>
            <w:rFonts w:ascii="Helvetica" w:hAnsi="Helvetica" w:cs="Arial"/>
            <w:b/>
            <w:bCs/>
            <w:sz w:val="22"/>
            <w:szCs w:val="22"/>
            <w:rPrChange w:id="1089" w:author="Sean E. McGeary" w:date="2019-10-04T17:58:00Z">
              <w:rPr>
                <w:rFonts w:ascii="Helvetica" w:hAnsi="Helvetica" w:cs="Arial"/>
                <w:sz w:val="22"/>
                <w:szCs w:val="22"/>
              </w:rPr>
            </w:rPrChange>
          </w:rPr>
          <w:delText xml:space="preserve"> </w:delText>
        </w:r>
      </w:del>
      <w:r w:rsidRPr="00301AFA">
        <w:rPr>
          <w:rFonts w:ascii="Helvetica" w:hAnsi="Helvetica" w:cs="Arial"/>
          <w:b/>
          <w:bCs/>
          <w:sz w:val="22"/>
          <w:szCs w:val="22"/>
          <w:rPrChange w:id="1090" w:author="Sean E. McGeary" w:date="2019-10-04T17:58:00Z">
            <w:rPr>
              <w:rFonts w:ascii="Helvetica" w:hAnsi="Helvetica" w:cs="Arial"/>
              <w:sz w:val="22"/>
              <w:szCs w:val="22"/>
            </w:rPr>
          </w:rPrChange>
        </w:rPr>
        <w:t>site features.</w:t>
      </w:r>
    </w:p>
    <w:p w14:paraId="616025D1" w14:textId="77777777" w:rsidR="00C76BF7" w:rsidRDefault="00301AFA" w:rsidP="004C61E4">
      <w:pPr>
        <w:contextualSpacing/>
        <w:rPr>
          <w:ins w:id="1091" w:author="Sean E. McGeary" w:date="2019-10-04T19:10:00Z"/>
          <w:rFonts w:ascii="Helvetica" w:hAnsi="Helvetica" w:cs="Arial"/>
          <w:sz w:val="22"/>
          <w:szCs w:val="22"/>
        </w:rPr>
      </w:pPr>
      <w:ins w:id="1092" w:author="Sean E. McGeary" w:date="2019-10-04T17:59:00Z">
        <w:r w:rsidRPr="00C76BF7">
          <w:rPr>
            <w:rFonts w:ascii="Helvetica" w:hAnsi="Helvetica" w:cs="Arial"/>
            <w:sz w:val="22"/>
            <w:szCs w:val="22"/>
          </w:rPr>
          <w:t>(</w:t>
        </w:r>
      </w:ins>
      <w:del w:id="1093" w:author="Sean E. McGeary" w:date="2019-10-04T17:59:00Z">
        <w:r w:rsidR="004C61E4" w:rsidRPr="00C76BF7" w:rsidDel="00301AFA">
          <w:rPr>
            <w:rFonts w:ascii="Helvetica" w:hAnsi="Helvetica" w:cs="Arial"/>
            <w:sz w:val="22"/>
            <w:szCs w:val="22"/>
          </w:rPr>
          <w:delText xml:space="preserve"> </w:delText>
        </w:r>
      </w:del>
      <w:r w:rsidR="004C61E4" w:rsidRPr="00C76BF7">
        <w:rPr>
          <w:rFonts w:ascii="Helvetica" w:hAnsi="Helvetica" w:cs="Arial"/>
          <w:sz w:val="22"/>
          <w:szCs w:val="22"/>
        </w:rPr>
        <w:t>A)</w:t>
      </w:r>
      <w:r w:rsidR="004C61E4" w:rsidRPr="004C61E4">
        <w:rPr>
          <w:rFonts w:ascii="Helvetica" w:hAnsi="Helvetica" w:cs="Arial"/>
          <w:sz w:val="22"/>
          <w:szCs w:val="22"/>
        </w:rPr>
        <w:t xml:space="preserve"> </w:t>
      </w:r>
      <w:del w:id="1094" w:author="Sean E. McGeary" w:date="2019-10-04T18:04:00Z">
        <w:r w:rsidR="004C61E4" w:rsidRPr="004C61E4" w:rsidDel="00301AFA">
          <w:rPr>
            <w:rFonts w:ascii="Helvetica" w:hAnsi="Helvetica" w:cs="Arial"/>
            <w:sz w:val="22"/>
            <w:szCs w:val="22"/>
          </w:rPr>
          <w:delText>Seed-matched</w:delText>
        </w:r>
      </w:del>
      <w:ins w:id="1095" w:author="Sean E. McGeary" w:date="2019-10-04T18:04:00Z">
        <w:r>
          <w:rPr>
            <w:rFonts w:ascii="Helvetica" w:hAnsi="Helvetica" w:cs="Arial"/>
            <w:sz w:val="22"/>
            <w:szCs w:val="22"/>
          </w:rPr>
          <w:t>Canonical</w:t>
        </w:r>
      </w:ins>
      <w:ins w:id="1096" w:author="Sean E. McGeary" w:date="2019-10-04T18:03:00Z">
        <w:r>
          <w:rPr>
            <w:rFonts w:ascii="Helvetica" w:hAnsi="Helvetica" w:cs="Arial"/>
            <w:sz w:val="22"/>
            <w:szCs w:val="22"/>
          </w:rPr>
          <w:t xml:space="preserve"> (top)</w:t>
        </w:r>
      </w:ins>
      <w:r w:rsidR="004C61E4" w:rsidRPr="004C61E4">
        <w:rPr>
          <w:rFonts w:ascii="Helvetica" w:hAnsi="Helvetica" w:cs="Arial"/>
          <w:sz w:val="22"/>
          <w:szCs w:val="22"/>
        </w:rPr>
        <w:t>, 3′ supplemental</w:t>
      </w:r>
      <w:ins w:id="1097" w:author="Sean E. McGeary" w:date="2019-10-04T18:03:00Z">
        <w:r>
          <w:rPr>
            <w:rFonts w:ascii="Helvetica" w:hAnsi="Helvetica" w:cs="Arial"/>
            <w:sz w:val="22"/>
            <w:szCs w:val="22"/>
          </w:rPr>
          <w:t xml:space="preserve"> (middle)</w:t>
        </w:r>
      </w:ins>
      <w:r w:rsidR="004C61E4" w:rsidRPr="004C61E4">
        <w:rPr>
          <w:rFonts w:ascii="Helvetica" w:hAnsi="Helvetica" w:cs="Arial"/>
          <w:sz w:val="22"/>
          <w:szCs w:val="22"/>
        </w:rPr>
        <w:t>, and 3′ compensatory</w:t>
      </w:r>
      <w:ins w:id="1098" w:author="Sean E. McGeary" w:date="2019-10-04T18:03:00Z">
        <w:r>
          <w:rPr>
            <w:rFonts w:ascii="Helvetica" w:hAnsi="Helvetica" w:cs="Arial"/>
            <w:sz w:val="22"/>
            <w:szCs w:val="22"/>
          </w:rPr>
          <w:t xml:space="preserve"> (b</w:t>
        </w:r>
      </w:ins>
      <w:ins w:id="1099" w:author="Sean E. McGeary" w:date="2019-10-04T18:04:00Z">
        <w:r>
          <w:rPr>
            <w:rFonts w:ascii="Helvetica" w:hAnsi="Helvetica" w:cs="Arial"/>
            <w:sz w:val="22"/>
            <w:szCs w:val="22"/>
          </w:rPr>
          <w:t>ottom)</w:t>
        </w:r>
      </w:ins>
      <w:r w:rsidR="004C61E4" w:rsidRPr="004C61E4">
        <w:rPr>
          <w:rFonts w:ascii="Helvetica" w:hAnsi="Helvetica" w:cs="Arial"/>
          <w:sz w:val="22"/>
          <w:szCs w:val="22"/>
        </w:rPr>
        <w:t xml:space="preserve"> site architectures </w:t>
      </w:r>
      <w:del w:id="1100" w:author="Sean E. McGeary" w:date="2019-10-04T18:04:00Z">
        <w:r w:rsidR="004C61E4" w:rsidRPr="004C61E4" w:rsidDel="00301AFA">
          <w:rPr>
            <w:rFonts w:ascii="Helvetica" w:hAnsi="Helvetica" w:cs="Arial"/>
            <w:sz w:val="22"/>
            <w:szCs w:val="22"/>
          </w:rPr>
          <w:delText xml:space="preserve">as defined by previous studies </w:delText>
        </w:r>
      </w:del>
      <w:r w:rsidR="004C61E4" w:rsidRPr="004C61E4">
        <w:rPr>
          <w:rFonts w:ascii="Helvetica" w:hAnsi="Helvetica" w:cs="Arial"/>
          <w:sz w:val="22"/>
          <w:szCs w:val="22"/>
        </w:rPr>
        <w:t>(</w:t>
      </w:r>
      <w:proofErr w:type="spellStart"/>
      <w:r w:rsidR="004C61E4" w:rsidRPr="004C61E4">
        <w:rPr>
          <w:rFonts w:ascii="Helvetica" w:hAnsi="Helvetica" w:cs="Arial"/>
          <w:sz w:val="22"/>
          <w:szCs w:val="22"/>
        </w:rPr>
        <w:t>Grimson</w:t>
      </w:r>
      <w:proofErr w:type="spellEnd"/>
      <w:r w:rsidR="004C61E4" w:rsidRPr="004C61E4">
        <w:rPr>
          <w:rFonts w:ascii="Helvetica" w:hAnsi="Helvetica" w:cs="Arial"/>
          <w:sz w:val="22"/>
          <w:szCs w:val="22"/>
        </w:rPr>
        <w:t xml:space="preserve"> </w:t>
      </w:r>
      <w:r w:rsidR="004C61E4" w:rsidRPr="004C61E4">
        <w:rPr>
          <w:rFonts w:ascii="Helvetica" w:hAnsi="Helvetica" w:cs="Arial"/>
          <w:i/>
          <w:sz w:val="22"/>
          <w:szCs w:val="22"/>
        </w:rPr>
        <w:t>et al</w:t>
      </w:r>
      <w:r w:rsidR="004C61E4" w:rsidRPr="00301AFA">
        <w:rPr>
          <w:rFonts w:ascii="Helvetica" w:hAnsi="Helvetica" w:cs="Arial"/>
          <w:iCs/>
          <w:sz w:val="22"/>
          <w:szCs w:val="22"/>
          <w:rPrChange w:id="1101" w:author="Sean E. McGeary" w:date="2019-10-04T18:04:00Z">
            <w:rPr>
              <w:rFonts w:ascii="Helvetica" w:hAnsi="Helvetica" w:cs="Arial"/>
              <w:i/>
              <w:sz w:val="22"/>
              <w:szCs w:val="22"/>
            </w:rPr>
          </w:rPrChange>
        </w:rPr>
        <w:t xml:space="preserve">., </w:t>
      </w:r>
      <w:ins w:id="1102" w:author="Sean E. McGeary" w:date="2019-10-04T18:04:00Z">
        <w:r w:rsidRPr="00301AFA">
          <w:rPr>
            <w:rFonts w:ascii="Helvetica" w:hAnsi="Helvetica" w:cs="Arial"/>
            <w:iCs/>
            <w:sz w:val="22"/>
            <w:szCs w:val="22"/>
            <w:rPrChange w:id="1103" w:author="Sean E. McGeary" w:date="2019-10-04T18:04:00Z">
              <w:rPr>
                <w:rFonts w:ascii="Helvetica" w:hAnsi="Helvetica" w:cs="Arial"/>
                <w:i/>
                <w:sz w:val="22"/>
                <w:szCs w:val="22"/>
              </w:rPr>
            </w:rPrChange>
          </w:rPr>
          <w:t>2007</w:t>
        </w:r>
      </w:ins>
      <w:del w:id="1104" w:author="Sean E. McGeary" w:date="2019-10-04T18:04:00Z">
        <w:r w:rsidR="004C61E4" w:rsidRPr="004C61E4" w:rsidDel="00301AFA">
          <w:rPr>
            <w:rFonts w:ascii="Helvetica" w:hAnsi="Helvetica" w:cs="Arial"/>
            <w:sz w:val="22"/>
            <w:szCs w:val="22"/>
          </w:rPr>
          <w:delText>and others</w:delText>
        </w:r>
      </w:del>
      <w:ins w:id="1105" w:author="Sean E. McGeary" w:date="2019-10-04T18:04:00Z">
        <w:r>
          <w:rPr>
            <w:rFonts w:ascii="Helvetica" w:hAnsi="Helvetica" w:cs="Arial"/>
            <w:sz w:val="22"/>
            <w:szCs w:val="22"/>
          </w:rPr>
          <w:t xml:space="preserve">, and McGeary, Lin, </w:t>
        </w:r>
        <w:r>
          <w:rPr>
            <w:rFonts w:ascii="Helvetica" w:hAnsi="Helvetica" w:cs="Arial"/>
            <w:i/>
            <w:iCs/>
            <w:sz w:val="22"/>
            <w:szCs w:val="22"/>
          </w:rPr>
          <w:t>et al</w:t>
        </w:r>
        <w:r>
          <w:rPr>
            <w:rFonts w:ascii="Helvetica" w:hAnsi="Helvetica" w:cs="Arial"/>
            <w:sz w:val="22"/>
            <w:szCs w:val="22"/>
          </w:rPr>
          <w:t>., 2019</w:t>
        </w:r>
      </w:ins>
      <w:r w:rsidR="004C61E4" w:rsidRPr="004C61E4">
        <w:rPr>
          <w:rFonts w:ascii="Helvetica" w:hAnsi="Helvetica" w:cs="Arial"/>
          <w:sz w:val="22"/>
          <w:szCs w:val="22"/>
        </w:rPr>
        <w:t xml:space="preserve">). </w:t>
      </w:r>
      <w:del w:id="1106" w:author="Sean E. McGeary" w:date="2019-10-04T18:05:00Z">
        <w:r w:rsidR="004C61E4" w:rsidRPr="004C61E4" w:rsidDel="00301AFA">
          <w:rPr>
            <w:rFonts w:ascii="Helvetica" w:hAnsi="Helvetica" w:cs="Arial"/>
            <w:sz w:val="22"/>
            <w:szCs w:val="22"/>
          </w:rPr>
          <w:delText>Seed-matched</w:delText>
        </w:r>
      </w:del>
      <w:ins w:id="1107" w:author="Sean E. McGeary" w:date="2019-10-04T18:05:00Z">
        <w:r>
          <w:rPr>
            <w:rFonts w:ascii="Helvetica" w:hAnsi="Helvetica" w:cs="Arial"/>
            <w:sz w:val="22"/>
            <w:szCs w:val="22"/>
          </w:rPr>
          <w:t>Canonical</w:t>
        </w:r>
      </w:ins>
      <w:r w:rsidR="004C61E4" w:rsidRPr="004C61E4">
        <w:rPr>
          <w:rFonts w:ascii="Helvetica" w:hAnsi="Helvetica" w:cs="Arial"/>
          <w:sz w:val="22"/>
          <w:szCs w:val="22"/>
        </w:rPr>
        <w:t xml:space="preserve"> sites</w:t>
      </w:r>
      <w:ins w:id="1108" w:author="Sean E. McGeary" w:date="2019-10-04T18:08:00Z">
        <w:r w:rsidR="000D1597">
          <w:rPr>
            <w:rFonts w:ascii="Helvetica" w:hAnsi="Helvetica" w:cs="Arial"/>
            <w:sz w:val="22"/>
            <w:szCs w:val="22"/>
          </w:rPr>
          <w:t xml:space="preserve"> (top)</w:t>
        </w:r>
      </w:ins>
      <w:r w:rsidR="004C61E4" w:rsidRPr="004C61E4">
        <w:rPr>
          <w:rFonts w:ascii="Helvetica" w:hAnsi="Helvetica" w:cs="Arial"/>
          <w:sz w:val="22"/>
          <w:szCs w:val="22"/>
        </w:rPr>
        <w:t xml:space="preserve"> have </w:t>
      </w:r>
      <w:ins w:id="1109" w:author="Sean E. McGeary" w:date="2019-10-04T18:05:00Z">
        <w:r>
          <w:rPr>
            <w:rFonts w:ascii="Helvetica" w:hAnsi="Helvetica" w:cs="Arial"/>
            <w:sz w:val="22"/>
            <w:szCs w:val="22"/>
          </w:rPr>
          <w:t xml:space="preserve">at least six nucleotides of </w:t>
        </w:r>
      </w:ins>
      <w:r w:rsidR="004C61E4" w:rsidRPr="004C61E4">
        <w:rPr>
          <w:rFonts w:ascii="Helvetica" w:hAnsi="Helvetica" w:cs="Arial"/>
          <w:sz w:val="22"/>
          <w:szCs w:val="22"/>
        </w:rPr>
        <w:t>contiguous Watson</w:t>
      </w:r>
      <w:ins w:id="1110" w:author="Sean E. McGeary" w:date="2019-10-04T18:05:00Z">
        <w:r>
          <w:rPr>
            <w:rFonts w:ascii="Helvetica" w:hAnsi="Helvetica" w:cs="Arial"/>
            <w:sz w:val="22"/>
            <w:szCs w:val="22"/>
          </w:rPr>
          <w:t>–</w:t>
        </w:r>
      </w:ins>
      <w:del w:id="1111" w:author="Sean E. McGeary" w:date="2019-10-04T18:05:00Z">
        <w:r w:rsidR="004C61E4" w:rsidRPr="004C61E4" w:rsidDel="00301AFA">
          <w:rPr>
            <w:rFonts w:ascii="Helvetica" w:hAnsi="Helvetica" w:cs="Arial"/>
            <w:sz w:val="22"/>
            <w:szCs w:val="22"/>
          </w:rPr>
          <w:delText xml:space="preserve">-crick </w:delText>
        </w:r>
      </w:del>
      <w:ins w:id="1112" w:author="Sean E. McGeary" w:date="2019-10-04T18:05:00Z">
        <w:r>
          <w:rPr>
            <w:rFonts w:ascii="Helvetica" w:hAnsi="Helvetica" w:cs="Arial"/>
            <w:sz w:val="22"/>
            <w:szCs w:val="22"/>
          </w:rPr>
          <w:t>C</w:t>
        </w:r>
        <w:r w:rsidRPr="004C61E4">
          <w:rPr>
            <w:rFonts w:ascii="Helvetica" w:hAnsi="Helvetica" w:cs="Arial"/>
            <w:sz w:val="22"/>
            <w:szCs w:val="22"/>
          </w:rPr>
          <w:t xml:space="preserve">rick </w:t>
        </w:r>
      </w:ins>
      <w:r w:rsidR="004C61E4" w:rsidRPr="004C61E4">
        <w:rPr>
          <w:rFonts w:ascii="Helvetica" w:hAnsi="Helvetica" w:cs="Arial"/>
          <w:sz w:val="22"/>
          <w:szCs w:val="22"/>
        </w:rPr>
        <w:t>pairing</w:t>
      </w:r>
      <w:ins w:id="1113" w:author="Sean E. McGeary" w:date="2019-10-04T18:06:00Z">
        <w:r>
          <w:rPr>
            <w:rFonts w:ascii="Helvetica" w:hAnsi="Helvetica" w:cs="Arial"/>
            <w:sz w:val="22"/>
            <w:szCs w:val="22"/>
          </w:rPr>
          <w:t xml:space="preserve"> (blue)</w:t>
        </w:r>
      </w:ins>
      <w:r w:rsidR="004C61E4" w:rsidRPr="004C61E4">
        <w:rPr>
          <w:rFonts w:ascii="Helvetica" w:hAnsi="Helvetica" w:cs="Arial"/>
          <w:sz w:val="22"/>
          <w:szCs w:val="22"/>
        </w:rPr>
        <w:t xml:space="preserve"> to the miRNA seed region</w:t>
      </w:r>
      <w:ins w:id="1114" w:author="Sean E. McGeary" w:date="2019-10-04T18:06:00Z">
        <w:r>
          <w:rPr>
            <w:rFonts w:ascii="Helvetica" w:hAnsi="Helvetica" w:cs="Arial"/>
            <w:sz w:val="22"/>
            <w:szCs w:val="22"/>
          </w:rPr>
          <w:t xml:space="preserve"> (red)</w:t>
        </w:r>
      </w:ins>
      <w:r w:rsidR="004C61E4" w:rsidRPr="004C61E4">
        <w:rPr>
          <w:rFonts w:ascii="Helvetica" w:hAnsi="Helvetica" w:cs="Arial"/>
          <w:sz w:val="22"/>
          <w:szCs w:val="22"/>
        </w:rPr>
        <w:t xml:space="preserve">, </w:t>
      </w:r>
      <w:del w:id="1115" w:author="Sean E. McGeary" w:date="2019-10-04T18:06:00Z">
        <w:r w:rsidR="004C61E4" w:rsidRPr="004C61E4" w:rsidDel="00301AFA">
          <w:rPr>
            <w:rFonts w:ascii="Helvetica" w:hAnsi="Helvetica" w:cs="Arial"/>
            <w:sz w:val="22"/>
            <w:szCs w:val="22"/>
          </w:rPr>
          <w:delText>positions 2-8</w:delText>
        </w:r>
      </w:del>
      <w:ins w:id="1116" w:author="Sean E. McGeary" w:date="2019-10-04T18:06:00Z">
        <w:r>
          <w:rPr>
            <w:rFonts w:ascii="Helvetica" w:hAnsi="Helvetica" w:cs="Arial"/>
            <w:sz w:val="22"/>
            <w:szCs w:val="22"/>
          </w:rPr>
          <w:t xml:space="preserve">sometimes with an A opposite miRNA nucleotide 1, or </w:t>
        </w:r>
      </w:ins>
      <w:ins w:id="1117" w:author="Sean E. McGeary" w:date="2019-10-04T18:07:00Z">
        <w:r>
          <w:rPr>
            <w:rFonts w:ascii="Helvetica" w:hAnsi="Helvetica" w:cs="Arial"/>
            <w:sz w:val="22"/>
            <w:szCs w:val="22"/>
          </w:rPr>
          <w:t>an additional match to miRNA nucleotide 8</w:t>
        </w:r>
      </w:ins>
      <w:r w:rsidR="004C61E4" w:rsidRPr="004C61E4">
        <w:rPr>
          <w:rFonts w:ascii="Helvetica" w:hAnsi="Helvetica" w:cs="Arial"/>
          <w:sz w:val="22"/>
          <w:szCs w:val="22"/>
        </w:rPr>
        <w:t>. 3′</w:t>
      </w:r>
      <w:ins w:id="1118" w:author="Sean E. McGeary" w:date="2019-10-04T18:07:00Z">
        <w:r>
          <w:rPr>
            <w:rFonts w:ascii="Helvetica" w:hAnsi="Helvetica" w:cs="Arial"/>
            <w:sz w:val="22"/>
            <w:szCs w:val="22"/>
          </w:rPr>
          <w:t>-</w:t>
        </w:r>
      </w:ins>
      <w:del w:id="1119" w:author="Sean E. McGeary" w:date="2019-10-04T18:07:00Z">
        <w:r w:rsidR="004C61E4" w:rsidRPr="004C61E4" w:rsidDel="00301AFA">
          <w:rPr>
            <w:rFonts w:ascii="Helvetica" w:hAnsi="Helvetica" w:cs="Arial"/>
            <w:sz w:val="22"/>
            <w:szCs w:val="22"/>
          </w:rPr>
          <w:delText xml:space="preserve"> </w:delText>
        </w:r>
      </w:del>
      <w:r w:rsidR="004C61E4" w:rsidRPr="004C61E4">
        <w:rPr>
          <w:rFonts w:ascii="Helvetica" w:hAnsi="Helvetica" w:cs="Arial"/>
          <w:sz w:val="22"/>
          <w:szCs w:val="22"/>
        </w:rPr>
        <w:t>supplementa</w:t>
      </w:r>
      <w:del w:id="1120" w:author="Sean E. McGeary" w:date="2019-10-04T18:08:00Z">
        <w:r w:rsidR="004C61E4" w:rsidRPr="004C61E4" w:rsidDel="00301AFA">
          <w:rPr>
            <w:rFonts w:ascii="Helvetica" w:hAnsi="Helvetica" w:cs="Arial"/>
            <w:sz w:val="22"/>
            <w:szCs w:val="22"/>
          </w:rPr>
          <w:delText>l</w:delText>
        </w:r>
      </w:del>
      <w:ins w:id="1121" w:author="Sean E. McGeary" w:date="2019-10-04T18:08:00Z">
        <w:r>
          <w:rPr>
            <w:rFonts w:ascii="Helvetica" w:hAnsi="Helvetica" w:cs="Arial"/>
            <w:sz w:val="22"/>
            <w:szCs w:val="22"/>
          </w:rPr>
          <w:t>ry</w:t>
        </w:r>
      </w:ins>
      <w:r w:rsidR="004C61E4" w:rsidRPr="004C61E4">
        <w:rPr>
          <w:rFonts w:ascii="Helvetica" w:hAnsi="Helvetica" w:cs="Arial"/>
          <w:sz w:val="22"/>
          <w:szCs w:val="22"/>
        </w:rPr>
        <w:t xml:space="preserve"> sites </w:t>
      </w:r>
      <w:ins w:id="1122" w:author="Sean E. McGeary" w:date="2019-10-04T18:08:00Z">
        <w:r w:rsidR="000D1597">
          <w:rPr>
            <w:rFonts w:ascii="Helvetica" w:hAnsi="Helvetica" w:cs="Arial"/>
            <w:sz w:val="22"/>
            <w:szCs w:val="22"/>
          </w:rPr>
          <w:t xml:space="preserve">(middle) </w:t>
        </w:r>
      </w:ins>
      <w:r w:rsidR="004C61E4" w:rsidRPr="004C61E4">
        <w:rPr>
          <w:rFonts w:ascii="Helvetica" w:hAnsi="Helvetica" w:cs="Arial"/>
          <w:sz w:val="22"/>
          <w:szCs w:val="22"/>
        </w:rPr>
        <w:t xml:space="preserve">contain </w:t>
      </w:r>
      <w:ins w:id="1123" w:author="Sean E. McGeary" w:date="2019-10-04T18:08:00Z">
        <w:r>
          <w:rPr>
            <w:rFonts w:ascii="Helvetica" w:hAnsi="Helvetica" w:cs="Arial"/>
            <w:sz w:val="22"/>
            <w:szCs w:val="22"/>
          </w:rPr>
          <w:t xml:space="preserve">canonical </w:t>
        </w:r>
      </w:ins>
      <w:r w:rsidR="004C61E4" w:rsidRPr="004C61E4">
        <w:rPr>
          <w:rFonts w:ascii="Helvetica" w:hAnsi="Helvetica" w:cs="Arial"/>
          <w:sz w:val="22"/>
          <w:szCs w:val="22"/>
        </w:rPr>
        <w:t xml:space="preserve">seed pairing with additional pairing </w:t>
      </w:r>
      <w:ins w:id="1124" w:author="Sean E. McGeary" w:date="2019-10-04T18:08:00Z">
        <w:r>
          <w:rPr>
            <w:rFonts w:ascii="Helvetica" w:hAnsi="Helvetica" w:cs="Arial"/>
            <w:sz w:val="22"/>
            <w:szCs w:val="22"/>
          </w:rPr>
          <w:t xml:space="preserve">(green) </w:t>
        </w:r>
      </w:ins>
      <w:r w:rsidR="004C61E4" w:rsidRPr="004C61E4">
        <w:rPr>
          <w:rFonts w:ascii="Helvetica" w:hAnsi="Helvetica" w:cs="Arial"/>
          <w:sz w:val="22"/>
          <w:szCs w:val="22"/>
        </w:rPr>
        <w:t>to miRNA 3′ end</w:t>
      </w:r>
      <w:ins w:id="1125" w:author="Sean E. McGeary" w:date="2019-10-04T18:08:00Z">
        <w:r>
          <w:rPr>
            <w:rFonts w:ascii="Helvetica" w:hAnsi="Helvetica" w:cs="Arial"/>
            <w:sz w:val="22"/>
            <w:szCs w:val="22"/>
          </w:rPr>
          <w:t xml:space="preserve"> (yellow)</w:t>
        </w:r>
      </w:ins>
      <w:r w:rsidR="004C61E4" w:rsidRPr="004C61E4">
        <w:rPr>
          <w:rFonts w:ascii="Helvetica" w:hAnsi="Helvetica" w:cs="Arial"/>
          <w:sz w:val="22"/>
          <w:szCs w:val="22"/>
        </w:rPr>
        <w:t xml:space="preserve">, typically centered around miRNA positions </w:t>
      </w:r>
      <w:commentRangeStart w:id="1126"/>
      <w:r w:rsidR="004C61E4" w:rsidRPr="004C61E4">
        <w:rPr>
          <w:rFonts w:ascii="Helvetica" w:hAnsi="Helvetica" w:cs="Arial"/>
          <w:sz w:val="22"/>
          <w:szCs w:val="22"/>
        </w:rPr>
        <w:t>13</w:t>
      </w:r>
      <w:del w:id="1127" w:author="Sean E. McGeary" w:date="2019-10-04T17:59:00Z">
        <w:r w:rsidR="004C61E4" w:rsidRPr="004C61E4" w:rsidDel="00301AFA">
          <w:rPr>
            <w:rFonts w:ascii="Helvetica" w:hAnsi="Helvetica" w:cs="Arial"/>
            <w:sz w:val="22"/>
            <w:szCs w:val="22"/>
          </w:rPr>
          <w:delText>-</w:delText>
        </w:r>
      </w:del>
      <w:ins w:id="1128" w:author="Sean E. McGeary" w:date="2019-10-04T17:59:00Z">
        <w:r>
          <w:rPr>
            <w:rFonts w:ascii="Helvetica" w:hAnsi="Helvetica" w:cs="Arial"/>
            <w:sz w:val="22"/>
            <w:szCs w:val="22"/>
          </w:rPr>
          <w:t>–</w:t>
        </w:r>
      </w:ins>
      <w:r w:rsidR="004C61E4" w:rsidRPr="004C61E4">
        <w:rPr>
          <w:rFonts w:ascii="Helvetica" w:hAnsi="Helvetica" w:cs="Arial"/>
          <w:sz w:val="22"/>
          <w:szCs w:val="22"/>
        </w:rPr>
        <w:t>16</w:t>
      </w:r>
      <w:commentRangeEnd w:id="1126"/>
      <w:r w:rsidR="004C61E4" w:rsidRPr="004C61E4">
        <w:rPr>
          <w:rStyle w:val="CommentReference"/>
          <w:rFonts w:ascii="Helvetica" w:hAnsi="Helvetica" w:cs="Arial"/>
          <w:sz w:val="22"/>
          <w:szCs w:val="22"/>
        </w:rPr>
        <w:commentReference w:id="1126"/>
      </w:r>
      <w:r w:rsidR="004C61E4" w:rsidRPr="004C61E4">
        <w:rPr>
          <w:rFonts w:ascii="Helvetica" w:hAnsi="Helvetica" w:cs="Arial"/>
          <w:sz w:val="22"/>
          <w:szCs w:val="22"/>
        </w:rPr>
        <w:t>. 3′</w:t>
      </w:r>
      <w:ins w:id="1129" w:author="Sean E. McGeary" w:date="2019-10-04T18:08:00Z">
        <w:r w:rsidR="000D1597">
          <w:rPr>
            <w:rFonts w:ascii="Helvetica" w:hAnsi="Helvetica" w:cs="Arial"/>
            <w:sz w:val="22"/>
            <w:szCs w:val="22"/>
          </w:rPr>
          <w:t>-</w:t>
        </w:r>
      </w:ins>
      <w:del w:id="1130" w:author="Sean E. McGeary" w:date="2019-10-04T18:08:00Z">
        <w:r w:rsidR="004C61E4" w:rsidRPr="004C61E4" w:rsidDel="000D1597">
          <w:rPr>
            <w:rFonts w:ascii="Helvetica" w:hAnsi="Helvetica" w:cs="Arial"/>
            <w:sz w:val="22"/>
            <w:szCs w:val="22"/>
          </w:rPr>
          <w:delText xml:space="preserve"> </w:delText>
        </w:r>
      </w:del>
      <w:r w:rsidR="004C61E4" w:rsidRPr="004C61E4">
        <w:rPr>
          <w:rFonts w:ascii="Helvetica" w:hAnsi="Helvetica" w:cs="Arial"/>
          <w:sz w:val="22"/>
          <w:szCs w:val="22"/>
        </w:rPr>
        <w:t>compensatory</w:t>
      </w:r>
      <w:ins w:id="1131" w:author="Sean E. McGeary" w:date="2019-10-04T18:08:00Z">
        <w:r w:rsidR="000D1597">
          <w:rPr>
            <w:rFonts w:ascii="Helvetica" w:hAnsi="Helvetica" w:cs="Arial"/>
            <w:sz w:val="22"/>
            <w:szCs w:val="22"/>
          </w:rPr>
          <w:t xml:space="preserve"> site (bottom)</w:t>
        </w:r>
      </w:ins>
      <w:r w:rsidR="004C61E4" w:rsidRPr="004C61E4">
        <w:rPr>
          <w:rFonts w:ascii="Helvetica" w:hAnsi="Helvetica" w:cs="Arial"/>
          <w:sz w:val="22"/>
          <w:szCs w:val="22"/>
        </w:rPr>
        <w:t xml:space="preserve"> contains </w:t>
      </w:r>
      <w:del w:id="1132" w:author="Sean E. McGeary" w:date="2019-10-04T17:59:00Z">
        <w:r w:rsidR="004C61E4" w:rsidRPr="004C61E4" w:rsidDel="00301AFA">
          <w:rPr>
            <w:rFonts w:ascii="Helvetica" w:hAnsi="Helvetica" w:cs="Arial"/>
            <w:sz w:val="22"/>
            <w:szCs w:val="22"/>
          </w:rPr>
          <w:delText xml:space="preserve">less </w:delText>
        </w:r>
      </w:del>
      <w:ins w:id="1133" w:author="Sean E. McGeary" w:date="2019-10-04T17:59:00Z">
        <w:r>
          <w:rPr>
            <w:rFonts w:ascii="Helvetica" w:hAnsi="Helvetica" w:cs="Arial"/>
            <w:sz w:val="22"/>
            <w:szCs w:val="22"/>
          </w:rPr>
          <w:t>fewer</w:t>
        </w:r>
        <w:r w:rsidRPr="004C61E4">
          <w:rPr>
            <w:rFonts w:ascii="Helvetica" w:hAnsi="Helvetica" w:cs="Arial"/>
            <w:sz w:val="22"/>
            <w:szCs w:val="22"/>
          </w:rPr>
          <w:t xml:space="preserve"> </w:t>
        </w:r>
      </w:ins>
      <w:del w:id="1134" w:author="Sean E. McGeary" w:date="2019-10-04T18:09:00Z">
        <w:r w:rsidR="004C61E4" w:rsidRPr="004C61E4" w:rsidDel="00014A10">
          <w:rPr>
            <w:rFonts w:ascii="Helvetica" w:hAnsi="Helvetica" w:cs="Arial"/>
            <w:sz w:val="22"/>
            <w:szCs w:val="22"/>
          </w:rPr>
          <w:delText xml:space="preserve">that </w:delText>
        </w:r>
      </w:del>
      <w:ins w:id="1135" w:author="Sean E. McGeary" w:date="2019-10-04T18:09:00Z">
        <w:r w:rsidR="00014A10" w:rsidRPr="004C61E4">
          <w:rPr>
            <w:rFonts w:ascii="Helvetica" w:hAnsi="Helvetica" w:cs="Arial"/>
            <w:sz w:val="22"/>
            <w:szCs w:val="22"/>
          </w:rPr>
          <w:t>tha</w:t>
        </w:r>
        <w:r w:rsidR="00014A10">
          <w:rPr>
            <w:rFonts w:ascii="Helvetica" w:hAnsi="Helvetica" w:cs="Arial"/>
            <w:sz w:val="22"/>
            <w:szCs w:val="22"/>
          </w:rPr>
          <w:t>n</w:t>
        </w:r>
        <w:r w:rsidR="00014A10" w:rsidRPr="004C61E4">
          <w:rPr>
            <w:rFonts w:ascii="Helvetica" w:hAnsi="Helvetica" w:cs="Arial"/>
            <w:sz w:val="22"/>
            <w:szCs w:val="22"/>
          </w:rPr>
          <w:t xml:space="preserve"> </w:t>
        </w:r>
      </w:ins>
      <w:del w:id="1136" w:author="Sean E. McGeary" w:date="2019-10-04T17:59:00Z">
        <w:r w:rsidR="004C61E4" w:rsidRPr="004C61E4" w:rsidDel="00301AFA">
          <w:rPr>
            <w:rFonts w:ascii="Helvetica" w:hAnsi="Helvetica" w:cs="Arial"/>
            <w:sz w:val="22"/>
            <w:szCs w:val="22"/>
          </w:rPr>
          <w:delText xml:space="preserve">6 </w:delText>
        </w:r>
      </w:del>
      <w:ins w:id="1137" w:author="Sean E. McGeary" w:date="2019-10-04T17:59:00Z">
        <w:r>
          <w:rPr>
            <w:rFonts w:ascii="Helvetica" w:hAnsi="Helvetica" w:cs="Arial"/>
            <w:sz w:val="22"/>
            <w:szCs w:val="22"/>
          </w:rPr>
          <w:t>six</w:t>
        </w:r>
        <w:r w:rsidRPr="004C61E4">
          <w:rPr>
            <w:rFonts w:ascii="Helvetica" w:hAnsi="Helvetica" w:cs="Arial"/>
            <w:sz w:val="22"/>
            <w:szCs w:val="22"/>
          </w:rPr>
          <w:t xml:space="preserve"> </w:t>
        </w:r>
      </w:ins>
      <w:ins w:id="1138" w:author="Sean E. McGeary" w:date="2019-10-04T18:09:00Z">
        <w:r w:rsidR="00014A10">
          <w:rPr>
            <w:rFonts w:ascii="Helvetica" w:hAnsi="Helvetica" w:cs="Arial"/>
            <w:sz w:val="22"/>
            <w:szCs w:val="22"/>
          </w:rPr>
          <w:t xml:space="preserve">nucleotides of </w:t>
        </w:r>
      </w:ins>
      <w:r w:rsidR="004C61E4" w:rsidRPr="004C61E4">
        <w:rPr>
          <w:rFonts w:ascii="Helvetica" w:hAnsi="Helvetica" w:cs="Arial"/>
          <w:sz w:val="22"/>
          <w:szCs w:val="22"/>
        </w:rPr>
        <w:t>contiguous Watson</w:t>
      </w:r>
      <w:del w:id="1139" w:author="Sean E. McGeary" w:date="2019-10-04T17:59:00Z">
        <w:r w:rsidR="004C61E4" w:rsidRPr="004C61E4" w:rsidDel="00301AFA">
          <w:rPr>
            <w:rFonts w:ascii="Helvetica" w:hAnsi="Helvetica" w:cs="Arial"/>
            <w:sz w:val="22"/>
            <w:szCs w:val="22"/>
          </w:rPr>
          <w:delText>-</w:delText>
        </w:r>
      </w:del>
      <w:ins w:id="1140" w:author="Sean E. McGeary" w:date="2019-10-04T17:59:00Z">
        <w:r>
          <w:rPr>
            <w:rFonts w:ascii="Helvetica" w:hAnsi="Helvetica" w:cs="Arial"/>
            <w:sz w:val="22"/>
            <w:szCs w:val="22"/>
          </w:rPr>
          <w:t>–</w:t>
        </w:r>
      </w:ins>
      <w:del w:id="1141" w:author="Sean E. McGeary" w:date="2019-10-04T17:59:00Z">
        <w:r w:rsidR="004C61E4" w:rsidRPr="004C61E4" w:rsidDel="00301AFA">
          <w:rPr>
            <w:rFonts w:ascii="Helvetica" w:hAnsi="Helvetica" w:cs="Arial"/>
            <w:sz w:val="22"/>
            <w:szCs w:val="22"/>
          </w:rPr>
          <w:delText xml:space="preserve">crick </w:delText>
        </w:r>
      </w:del>
      <w:ins w:id="1142" w:author="Sean E. McGeary" w:date="2019-10-04T17:59:00Z">
        <w:r>
          <w:rPr>
            <w:rFonts w:ascii="Helvetica" w:hAnsi="Helvetica" w:cs="Arial"/>
            <w:sz w:val="22"/>
            <w:szCs w:val="22"/>
          </w:rPr>
          <w:t>C</w:t>
        </w:r>
        <w:r w:rsidRPr="004C61E4">
          <w:rPr>
            <w:rFonts w:ascii="Helvetica" w:hAnsi="Helvetica" w:cs="Arial"/>
            <w:sz w:val="22"/>
            <w:szCs w:val="22"/>
          </w:rPr>
          <w:t xml:space="preserve">rick </w:t>
        </w:r>
      </w:ins>
      <w:r w:rsidR="004C61E4" w:rsidRPr="004C61E4">
        <w:rPr>
          <w:rFonts w:ascii="Helvetica" w:hAnsi="Helvetica" w:cs="Arial"/>
          <w:sz w:val="22"/>
          <w:szCs w:val="22"/>
        </w:rPr>
        <w:t>pair</w:t>
      </w:r>
      <w:ins w:id="1143" w:author="Sean E. McGeary" w:date="2019-10-04T18:09:00Z">
        <w:r w:rsidR="00014A10">
          <w:rPr>
            <w:rFonts w:ascii="Helvetica" w:hAnsi="Helvetica" w:cs="Arial"/>
            <w:sz w:val="22"/>
            <w:szCs w:val="22"/>
          </w:rPr>
          <w:t>ing</w:t>
        </w:r>
      </w:ins>
      <w:del w:id="1144" w:author="Sean E. McGeary" w:date="2019-10-04T18:09:00Z">
        <w:r w:rsidR="004C61E4" w:rsidRPr="004C61E4" w:rsidDel="00014A10">
          <w:rPr>
            <w:rFonts w:ascii="Helvetica" w:hAnsi="Helvetica" w:cs="Arial"/>
            <w:sz w:val="22"/>
            <w:szCs w:val="22"/>
          </w:rPr>
          <w:delText>s</w:delText>
        </w:r>
      </w:del>
      <w:r w:rsidR="004C61E4" w:rsidRPr="004C61E4">
        <w:rPr>
          <w:rFonts w:ascii="Helvetica" w:hAnsi="Helvetica" w:cs="Arial"/>
          <w:sz w:val="22"/>
          <w:szCs w:val="22"/>
        </w:rPr>
        <w:t xml:space="preserve"> </w:t>
      </w:r>
      <w:del w:id="1145" w:author="Sean E. McGeary" w:date="2019-10-04T18:09:00Z">
        <w:r w:rsidR="004C61E4" w:rsidRPr="004C61E4" w:rsidDel="00014A10">
          <w:rPr>
            <w:rFonts w:ascii="Helvetica" w:hAnsi="Helvetica" w:cs="Arial"/>
            <w:sz w:val="22"/>
            <w:szCs w:val="22"/>
          </w:rPr>
          <w:delText xml:space="preserve">in </w:delText>
        </w:r>
      </w:del>
      <w:ins w:id="1146" w:author="Sean E. McGeary" w:date="2019-10-04T18:09:00Z">
        <w:r w:rsidR="00014A10">
          <w:rPr>
            <w:rFonts w:ascii="Helvetica" w:hAnsi="Helvetica" w:cs="Arial"/>
            <w:sz w:val="22"/>
            <w:szCs w:val="22"/>
          </w:rPr>
          <w:t>to</w:t>
        </w:r>
        <w:r w:rsidR="00014A10" w:rsidRPr="004C61E4">
          <w:rPr>
            <w:rFonts w:ascii="Helvetica" w:hAnsi="Helvetica" w:cs="Arial"/>
            <w:sz w:val="22"/>
            <w:szCs w:val="22"/>
          </w:rPr>
          <w:t xml:space="preserve"> </w:t>
        </w:r>
      </w:ins>
      <w:r w:rsidR="004C61E4" w:rsidRPr="004C61E4">
        <w:rPr>
          <w:rFonts w:ascii="Helvetica" w:hAnsi="Helvetica" w:cs="Arial"/>
          <w:sz w:val="22"/>
          <w:szCs w:val="22"/>
        </w:rPr>
        <w:t>the seed region</w:t>
      </w:r>
      <w:ins w:id="1147" w:author="Sean E. McGeary" w:date="2019-10-04T18:11:00Z">
        <w:r w:rsidR="00014A10">
          <w:rPr>
            <w:rFonts w:ascii="Helvetica" w:hAnsi="Helvetica" w:cs="Arial"/>
            <w:sz w:val="22"/>
            <w:szCs w:val="22"/>
          </w:rPr>
          <w:t xml:space="preserve"> (due to a mismatch, wobble, or single-nucleotide bulge</w:t>
        </w:r>
      </w:ins>
      <w:ins w:id="1148" w:author="Sean E. McGeary" w:date="2019-10-04T18:12:00Z">
        <w:r w:rsidR="00014A10">
          <w:rPr>
            <w:rFonts w:ascii="Helvetica" w:hAnsi="Helvetica" w:cs="Arial"/>
            <w:sz w:val="22"/>
            <w:szCs w:val="22"/>
          </w:rPr>
          <w:t>)</w:t>
        </w:r>
      </w:ins>
      <w:r w:rsidR="004C61E4" w:rsidRPr="004C61E4">
        <w:rPr>
          <w:rFonts w:ascii="Helvetica" w:hAnsi="Helvetica" w:cs="Arial"/>
          <w:sz w:val="22"/>
          <w:szCs w:val="22"/>
        </w:rPr>
        <w:t xml:space="preserve"> with additional pairing in 3′ region, typically centered around positions 13</w:t>
      </w:r>
      <w:ins w:id="1149" w:author="Sean E. McGeary" w:date="2019-10-04T18:00:00Z">
        <w:r>
          <w:rPr>
            <w:rFonts w:ascii="Helvetica" w:hAnsi="Helvetica" w:cs="Arial"/>
            <w:sz w:val="22"/>
            <w:szCs w:val="22"/>
          </w:rPr>
          <w:t>–</w:t>
        </w:r>
      </w:ins>
      <w:del w:id="1150" w:author="Sean E. McGeary" w:date="2019-10-04T18:00:00Z">
        <w:r w:rsidR="004C61E4" w:rsidRPr="004C61E4" w:rsidDel="00301AFA">
          <w:rPr>
            <w:rFonts w:ascii="Helvetica" w:hAnsi="Helvetica" w:cs="Arial"/>
            <w:sz w:val="22"/>
            <w:szCs w:val="22"/>
          </w:rPr>
          <w:delText>-</w:delText>
        </w:r>
      </w:del>
      <w:r w:rsidR="004C61E4" w:rsidRPr="004C61E4">
        <w:rPr>
          <w:rFonts w:ascii="Helvetica" w:hAnsi="Helvetica" w:cs="Arial"/>
          <w:sz w:val="22"/>
          <w:szCs w:val="22"/>
        </w:rPr>
        <w:t xml:space="preserve">16. </w:t>
      </w:r>
      <w:del w:id="1151" w:author="Sean E. McGeary" w:date="2019-10-04T18:12:00Z">
        <w:r w:rsidR="004C61E4" w:rsidRPr="004C61E4" w:rsidDel="00014A10">
          <w:rPr>
            <w:rFonts w:ascii="Helvetica" w:hAnsi="Helvetica" w:cs="Arial"/>
            <w:sz w:val="22"/>
            <w:szCs w:val="22"/>
          </w:rPr>
          <w:delText xml:space="preserve">Mismatches, bulges, or wobbles are examples of imperfections in the seed region in compensatory sites. Shown is a mismatch at position 6. </w:delText>
        </w:r>
      </w:del>
      <w:ins w:id="1152" w:author="Sean E. McGeary" w:date="2019-10-04T18:00:00Z">
        <w:r>
          <w:rPr>
            <w:rFonts w:ascii="Helvetica" w:hAnsi="Helvetica" w:cs="Arial"/>
            <w:sz w:val="22"/>
            <w:szCs w:val="22"/>
          </w:rPr>
          <w:t>(</w:t>
        </w:r>
      </w:ins>
      <w:ins w:id="1153" w:author="Sean E. McGeary" w:date="2019-10-04T18:01:00Z">
        <w:r>
          <w:rPr>
            <w:rFonts w:ascii="Helvetica" w:hAnsi="Helvetica" w:cs="Arial"/>
            <w:sz w:val="22"/>
            <w:szCs w:val="22"/>
          </w:rPr>
          <w:t xml:space="preserve">miRNA sequence </w:t>
        </w:r>
      </w:ins>
      <w:commentRangeStart w:id="1154"/>
      <w:r w:rsidR="004C61E4" w:rsidRPr="004C61E4">
        <w:rPr>
          <w:rFonts w:ascii="Helvetica" w:hAnsi="Helvetica" w:cs="Arial"/>
          <w:sz w:val="22"/>
          <w:szCs w:val="22"/>
        </w:rPr>
        <w:t>N</w:t>
      </w:r>
      <w:del w:id="1155" w:author="Sean E. McGeary" w:date="2019-10-04T18:00:00Z">
        <w:r w:rsidR="004C61E4" w:rsidRPr="004C61E4" w:rsidDel="00301AFA">
          <w:rPr>
            <w:rFonts w:ascii="Helvetica" w:hAnsi="Helvetica" w:cs="Arial"/>
            <w:sz w:val="22"/>
            <w:szCs w:val="22"/>
          </w:rPr>
          <w:delText>’s</w:delText>
        </w:r>
        <w:commentRangeEnd w:id="1154"/>
        <w:r w:rsidR="004C61E4" w:rsidRPr="004C61E4" w:rsidDel="00301AFA">
          <w:rPr>
            <w:rStyle w:val="CommentReference"/>
            <w:rFonts w:ascii="Helvetica" w:hAnsi="Helvetica" w:cs="Arial"/>
            <w:sz w:val="22"/>
            <w:szCs w:val="22"/>
          </w:rPr>
          <w:commentReference w:id="1154"/>
        </w:r>
        <w:r w:rsidR="004C61E4" w:rsidRPr="004C61E4" w:rsidDel="00301AFA">
          <w:rPr>
            <w:rFonts w:ascii="Helvetica" w:hAnsi="Helvetica" w:cs="Arial"/>
            <w:sz w:val="22"/>
            <w:szCs w:val="22"/>
          </w:rPr>
          <w:delText xml:space="preserve"> denote</w:delText>
        </w:r>
      </w:del>
      <w:ins w:id="1156" w:author="Sean E. McGeary" w:date="2019-10-04T18:00:00Z">
        <w:r>
          <w:rPr>
            <w:rFonts w:ascii="Helvetica" w:hAnsi="Helvetica" w:cs="Arial"/>
            <w:sz w:val="22"/>
            <w:szCs w:val="22"/>
          </w:rPr>
          <w:t>,</w:t>
        </w:r>
      </w:ins>
      <w:r w:rsidR="004C61E4" w:rsidRPr="004C61E4">
        <w:rPr>
          <w:rFonts w:ascii="Helvetica" w:hAnsi="Helvetica" w:cs="Arial"/>
          <w:sz w:val="22"/>
          <w:szCs w:val="22"/>
        </w:rPr>
        <w:t xml:space="preserve"> any </w:t>
      </w:r>
      <w:del w:id="1157" w:author="Sean E. McGeary" w:date="2019-10-04T18:01:00Z">
        <w:r w:rsidR="004C61E4" w:rsidRPr="004C61E4" w:rsidDel="00301AFA">
          <w:rPr>
            <w:rFonts w:ascii="Helvetica" w:hAnsi="Helvetica" w:cs="Arial"/>
            <w:sz w:val="22"/>
            <w:szCs w:val="22"/>
          </w:rPr>
          <w:delText xml:space="preserve">matched </w:delText>
        </w:r>
      </w:del>
      <w:r w:rsidR="004C61E4" w:rsidRPr="004C61E4">
        <w:rPr>
          <w:rFonts w:ascii="Helvetica" w:hAnsi="Helvetica" w:cs="Arial"/>
          <w:sz w:val="22"/>
          <w:szCs w:val="22"/>
        </w:rPr>
        <w:t>nucleotide</w:t>
      </w:r>
      <w:ins w:id="1158" w:author="Sean E. McGeary" w:date="2019-10-04T18:01:00Z">
        <w:r>
          <w:rPr>
            <w:rFonts w:ascii="Helvetica" w:hAnsi="Helvetica" w:cs="Arial"/>
            <w:sz w:val="22"/>
            <w:szCs w:val="22"/>
          </w:rPr>
          <w:t>;</w:t>
        </w:r>
      </w:ins>
      <w:r w:rsidR="004C61E4" w:rsidRPr="004C61E4">
        <w:rPr>
          <w:rFonts w:ascii="Helvetica" w:hAnsi="Helvetica" w:cs="Arial"/>
          <w:sz w:val="22"/>
          <w:szCs w:val="22"/>
        </w:rPr>
        <w:t xml:space="preserve"> </w:t>
      </w:r>
      <w:ins w:id="1159" w:author="Sean E. McGeary" w:date="2019-10-04T18:01:00Z">
        <w:r>
          <w:rPr>
            <w:rFonts w:ascii="Helvetica" w:hAnsi="Helvetica" w:cs="Arial"/>
            <w:sz w:val="22"/>
            <w:szCs w:val="22"/>
          </w:rPr>
          <w:t xml:space="preserve">mRNA sequence N, a </w:t>
        </w:r>
      </w:ins>
      <w:ins w:id="1160" w:author="Sean E. McGeary" w:date="2019-10-04T18:02:00Z">
        <w:r>
          <w:rPr>
            <w:rFonts w:ascii="Helvetica" w:hAnsi="Helvetica" w:cs="Arial"/>
            <w:sz w:val="22"/>
            <w:szCs w:val="22"/>
          </w:rPr>
          <w:t xml:space="preserve">Watson–Crick match to the miRNA; </w:t>
        </w:r>
      </w:ins>
      <w:del w:id="1161" w:author="Sean E. McGeary" w:date="2019-10-04T18:01:00Z">
        <w:r w:rsidR="004C61E4" w:rsidRPr="004C61E4" w:rsidDel="00301AFA">
          <w:rPr>
            <w:rFonts w:ascii="Helvetica" w:hAnsi="Helvetica" w:cs="Arial"/>
            <w:sz w:val="22"/>
            <w:szCs w:val="22"/>
          </w:rPr>
          <w:delText xml:space="preserve">and </w:delText>
        </w:r>
      </w:del>
      <w:r w:rsidR="004C61E4" w:rsidRPr="004C61E4">
        <w:rPr>
          <w:rFonts w:ascii="Helvetica" w:hAnsi="Helvetica" w:cs="Arial"/>
          <w:sz w:val="22"/>
          <w:szCs w:val="22"/>
        </w:rPr>
        <w:t>M</w:t>
      </w:r>
      <w:del w:id="1162" w:author="Sean E. McGeary" w:date="2019-10-04T18:01:00Z">
        <w:r w:rsidR="004C61E4" w:rsidRPr="004C61E4" w:rsidDel="00301AFA">
          <w:rPr>
            <w:rFonts w:ascii="Helvetica" w:hAnsi="Helvetica" w:cs="Arial"/>
            <w:sz w:val="22"/>
            <w:szCs w:val="22"/>
          </w:rPr>
          <w:delText>’s denote</w:delText>
        </w:r>
      </w:del>
      <w:ins w:id="1163" w:author="Sean E. McGeary" w:date="2019-10-04T18:01:00Z">
        <w:r>
          <w:rPr>
            <w:rFonts w:ascii="Helvetica" w:hAnsi="Helvetica" w:cs="Arial"/>
            <w:sz w:val="22"/>
            <w:szCs w:val="22"/>
          </w:rPr>
          <w:t>, a</w:t>
        </w:r>
      </w:ins>
      <w:r w:rsidR="004C61E4" w:rsidRPr="004C61E4">
        <w:rPr>
          <w:rFonts w:ascii="Helvetica" w:hAnsi="Helvetica" w:cs="Arial"/>
          <w:sz w:val="22"/>
          <w:szCs w:val="22"/>
        </w:rPr>
        <w:t xml:space="preserve"> </w:t>
      </w:r>
      <w:del w:id="1164" w:author="Sean E. McGeary" w:date="2019-10-04T18:02:00Z">
        <w:r w:rsidR="004C61E4" w:rsidRPr="004C61E4" w:rsidDel="00301AFA">
          <w:rPr>
            <w:rFonts w:ascii="Helvetica" w:hAnsi="Helvetica" w:cs="Arial"/>
            <w:sz w:val="22"/>
            <w:szCs w:val="22"/>
          </w:rPr>
          <w:delText>mismatches</w:delText>
        </w:r>
      </w:del>
      <w:ins w:id="1165" w:author="Sean E. McGeary" w:date="2019-10-04T18:02:00Z">
        <w:r w:rsidRPr="004C61E4">
          <w:rPr>
            <w:rFonts w:ascii="Helvetica" w:hAnsi="Helvetica" w:cs="Arial"/>
            <w:sz w:val="22"/>
            <w:szCs w:val="22"/>
          </w:rPr>
          <w:t>mismatch</w:t>
        </w:r>
        <w:r>
          <w:rPr>
            <w:rFonts w:ascii="Helvetica" w:hAnsi="Helvetica" w:cs="Arial"/>
            <w:sz w:val="22"/>
            <w:szCs w:val="22"/>
          </w:rPr>
          <w:t xml:space="preserve"> to the miRNA; B, not A</w:t>
        </w:r>
      </w:ins>
      <w:del w:id="1166" w:author="Sean E. McGeary" w:date="2019-10-04T18:12:00Z">
        <w:r w:rsidR="004C61E4" w:rsidRPr="004C61E4" w:rsidDel="00014A10">
          <w:rPr>
            <w:rFonts w:ascii="Helvetica" w:hAnsi="Helvetica" w:cs="Arial"/>
            <w:sz w:val="22"/>
            <w:szCs w:val="22"/>
          </w:rPr>
          <w:delText>. Coloration distinguishes pairing to the seed (red) versus 3′ regions (yellow) of the miRNA guide sequence, while the central region of the guide (gray) is considered to be unpaired</w:delText>
        </w:r>
      </w:del>
      <w:r w:rsidR="004C61E4" w:rsidRPr="004C61E4">
        <w:rPr>
          <w:rFonts w:ascii="Helvetica" w:hAnsi="Helvetica" w:cs="Arial"/>
          <w:sz w:val="22"/>
          <w:szCs w:val="22"/>
        </w:rPr>
        <w:t>.</w:t>
      </w:r>
    </w:p>
    <w:p w14:paraId="2F73EAFD" w14:textId="26C7FDCB" w:rsidR="004C61E4" w:rsidRPr="004C61E4" w:rsidDel="00895311" w:rsidRDefault="004C61E4" w:rsidP="004C61E4">
      <w:pPr>
        <w:contextualSpacing/>
        <w:rPr>
          <w:del w:id="1167" w:author="Sean E. McGeary" w:date="2019-10-04T18:27:00Z"/>
          <w:rFonts w:ascii="Helvetica" w:hAnsi="Helvetica" w:cs="Arial"/>
          <w:sz w:val="22"/>
          <w:szCs w:val="22"/>
        </w:rPr>
      </w:pPr>
      <w:del w:id="1168" w:author="Sean E. McGeary" w:date="2019-10-04T19:10:00Z">
        <w:r w:rsidRPr="00C76BF7" w:rsidDel="00C76BF7">
          <w:rPr>
            <w:rFonts w:ascii="Helvetica" w:hAnsi="Helvetica" w:cs="Arial"/>
            <w:sz w:val="22"/>
            <w:szCs w:val="22"/>
          </w:rPr>
          <w:delText xml:space="preserve"> </w:delText>
        </w:r>
      </w:del>
      <w:ins w:id="1169" w:author="Sean E. McGeary" w:date="2019-10-04T18:03:00Z">
        <w:r w:rsidR="00301AFA" w:rsidRPr="00C76BF7">
          <w:rPr>
            <w:rFonts w:ascii="Helvetica" w:hAnsi="Helvetica" w:cs="Arial"/>
            <w:sz w:val="22"/>
            <w:szCs w:val="22"/>
          </w:rPr>
          <w:t>(</w:t>
        </w:r>
      </w:ins>
      <w:del w:id="1170" w:author="Sean E. McGeary" w:date="2019-10-04T18:03:00Z">
        <w:r w:rsidRPr="00C76BF7" w:rsidDel="00301AFA">
          <w:rPr>
            <w:rFonts w:ascii="Helvetica" w:hAnsi="Helvetica" w:cs="Arial"/>
            <w:sz w:val="22"/>
            <w:szCs w:val="22"/>
          </w:rPr>
          <w:delText xml:space="preserve">(Fix 1-5nt dotted lines and maybe make the colors more consistent). </w:delText>
        </w:r>
      </w:del>
      <w:r w:rsidRPr="00C76BF7">
        <w:rPr>
          <w:rFonts w:ascii="Helvetica" w:hAnsi="Helvetica" w:cs="Arial"/>
          <w:sz w:val="22"/>
          <w:szCs w:val="22"/>
        </w:rPr>
        <w:t xml:space="preserve">B) </w:t>
      </w:r>
      <w:del w:id="1171" w:author="Sean E. McGeary" w:date="2019-10-04T18:13:00Z">
        <w:r w:rsidRPr="004C61E4" w:rsidDel="00014A10">
          <w:rPr>
            <w:rFonts w:ascii="Helvetica" w:hAnsi="Helvetica" w:cs="Arial"/>
            <w:sz w:val="22"/>
            <w:szCs w:val="22"/>
          </w:rPr>
          <w:delText xml:space="preserve">Depiction of </w:delText>
        </w:r>
      </w:del>
      <w:ins w:id="1172" w:author="Sean E. McGeary" w:date="2019-10-04T18:13:00Z">
        <w:r w:rsidR="00014A10">
          <w:rPr>
            <w:rFonts w:ascii="Helvetica" w:hAnsi="Helvetica" w:cs="Arial"/>
            <w:sz w:val="22"/>
            <w:szCs w:val="22"/>
          </w:rPr>
          <w:t xml:space="preserve">Four </w:t>
        </w:r>
      </w:ins>
      <w:ins w:id="1173" w:author="Sean E. McGeary" w:date="2019-10-04T18:28:00Z">
        <w:r w:rsidR="00895311">
          <w:rPr>
            <w:rFonts w:ascii="Helvetica" w:hAnsi="Helvetica" w:cs="Arial"/>
            <w:sz w:val="22"/>
            <w:szCs w:val="22"/>
          </w:rPr>
          <w:t xml:space="preserve">independent </w:t>
        </w:r>
      </w:ins>
      <w:ins w:id="1174" w:author="Sean E. McGeary" w:date="2019-10-04T18:13:00Z">
        <w:r w:rsidR="00014A10">
          <w:rPr>
            <w:rFonts w:ascii="Helvetica" w:hAnsi="Helvetica" w:cs="Arial"/>
            <w:sz w:val="22"/>
            <w:szCs w:val="22"/>
          </w:rPr>
          <w:t xml:space="preserve">features </w:t>
        </w:r>
      </w:ins>
      <w:ins w:id="1175" w:author="Sean E. McGeary" w:date="2019-10-04T18:37:00Z">
        <w:r w:rsidR="00FE2B59">
          <w:rPr>
            <w:rFonts w:ascii="Helvetica" w:hAnsi="Helvetica" w:cs="Arial"/>
            <w:sz w:val="22"/>
            <w:szCs w:val="22"/>
          </w:rPr>
          <w:t>contributing</w:t>
        </w:r>
      </w:ins>
      <w:ins w:id="1176" w:author="Sean E. McGeary" w:date="2019-10-04T18:15:00Z">
        <w:r w:rsidR="00014A10">
          <w:rPr>
            <w:rFonts w:ascii="Helvetica" w:hAnsi="Helvetica" w:cs="Arial"/>
            <w:sz w:val="22"/>
            <w:szCs w:val="22"/>
          </w:rPr>
          <w:t xml:space="preserve"> to the diversity of possible </w:t>
        </w:r>
      </w:ins>
      <w:r w:rsidRPr="004C61E4">
        <w:rPr>
          <w:rFonts w:ascii="Helvetica" w:hAnsi="Helvetica" w:cs="Arial"/>
          <w:sz w:val="22"/>
          <w:szCs w:val="22"/>
        </w:rPr>
        <w:t>3′</w:t>
      </w:r>
      <w:ins w:id="1177" w:author="Sean E. McGeary" w:date="2019-10-04T18:28:00Z">
        <w:r w:rsidR="00895311">
          <w:rPr>
            <w:rFonts w:ascii="Helvetica" w:hAnsi="Helvetica" w:cs="Arial"/>
            <w:sz w:val="22"/>
            <w:szCs w:val="22"/>
          </w:rPr>
          <w:t>-</w:t>
        </w:r>
      </w:ins>
      <w:del w:id="1178" w:author="Sean E. McGeary" w:date="2019-10-04T18:28:00Z">
        <w:r w:rsidRPr="004C61E4" w:rsidDel="00895311">
          <w:rPr>
            <w:rFonts w:ascii="Helvetica" w:hAnsi="Helvetica" w:cs="Arial"/>
            <w:sz w:val="22"/>
            <w:szCs w:val="22"/>
          </w:rPr>
          <w:delText xml:space="preserve"> </w:delText>
        </w:r>
      </w:del>
      <w:ins w:id="1179" w:author="Sean E. McGeary" w:date="2019-10-04T18:14:00Z">
        <w:r w:rsidR="00014A10">
          <w:rPr>
            <w:rFonts w:ascii="Helvetica" w:hAnsi="Helvetica" w:cs="Arial"/>
            <w:sz w:val="22"/>
            <w:szCs w:val="22"/>
          </w:rPr>
          <w:t>compensatory sites</w:t>
        </w:r>
      </w:ins>
      <w:ins w:id="1180" w:author="Sean E. McGeary" w:date="2019-10-04T18:17:00Z">
        <w:r w:rsidR="00014A10">
          <w:rPr>
            <w:rFonts w:ascii="Helvetica" w:hAnsi="Helvetica" w:cs="Arial"/>
            <w:sz w:val="22"/>
            <w:szCs w:val="22"/>
          </w:rPr>
          <w:t>.</w:t>
        </w:r>
      </w:ins>
      <w:ins w:id="1181" w:author="Sean E. McGeary" w:date="2019-10-04T18:14:00Z">
        <w:r w:rsidR="00014A10">
          <w:rPr>
            <w:rFonts w:ascii="Helvetica" w:hAnsi="Helvetica" w:cs="Arial"/>
            <w:sz w:val="22"/>
            <w:szCs w:val="22"/>
          </w:rPr>
          <w:t xml:space="preserve"> </w:t>
        </w:r>
      </w:ins>
      <w:ins w:id="1182" w:author="Sean E. McGeary" w:date="2019-10-04T18:17:00Z">
        <w:r w:rsidR="00014A10">
          <w:rPr>
            <w:rFonts w:ascii="Helvetica" w:hAnsi="Helvetica" w:cs="Arial"/>
            <w:sz w:val="22"/>
            <w:szCs w:val="22"/>
          </w:rPr>
          <w:t xml:space="preserve">These are </w:t>
        </w:r>
      </w:ins>
      <w:ins w:id="1183" w:author="Sean E. McGeary" w:date="2019-10-04T18:28:00Z">
        <w:r w:rsidR="00895311">
          <w:rPr>
            <w:rFonts w:ascii="Helvetica" w:hAnsi="Helvetica" w:cs="Arial"/>
            <w:sz w:val="22"/>
            <w:szCs w:val="22"/>
          </w:rPr>
          <w:t xml:space="preserve">1.) </w:t>
        </w:r>
      </w:ins>
      <w:ins w:id="1184" w:author="Sean E. McGeary" w:date="2019-10-04T18:17:00Z">
        <w:r w:rsidR="00014A10">
          <w:rPr>
            <w:rFonts w:ascii="Helvetica" w:hAnsi="Helvetica" w:cs="Arial"/>
            <w:sz w:val="22"/>
            <w:szCs w:val="22"/>
          </w:rPr>
          <w:t>t</w:t>
        </w:r>
      </w:ins>
      <w:ins w:id="1185" w:author="Sean E. McGeary" w:date="2019-10-04T18:16:00Z">
        <w:r w:rsidR="00014A10">
          <w:rPr>
            <w:rFonts w:ascii="Helvetica" w:hAnsi="Helvetica" w:cs="Arial"/>
            <w:sz w:val="22"/>
            <w:szCs w:val="22"/>
          </w:rPr>
          <w:t xml:space="preserve">he length of Watson–Crick complementarity to the 3′ end of the miRNA (top left), </w:t>
        </w:r>
      </w:ins>
      <w:ins w:id="1186" w:author="Sean E. McGeary" w:date="2019-10-04T18:28:00Z">
        <w:r w:rsidR="00895311">
          <w:rPr>
            <w:rFonts w:ascii="Helvetica" w:hAnsi="Helvetica" w:cs="Arial"/>
            <w:sz w:val="22"/>
            <w:szCs w:val="22"/>
          </w:rPr>
          <w:t xml:space="preserve">2.) </w:t>
        </w:r>
      </w:ins>
      <w:del w:id="1187" w:author="Sean E. McGeary" w:date="2019-10-04T18:14:00Z">
        <w:r w:rsidRPr="004C61E4" w:rsidDel="00014A10">
          <w:rPr>
            <w:rFonts w:ascii="Helvetica" w:hAnsi="Helvetica" w:cs="Arial"/>
            <w:sz w:val="22"/>
            <w:szCs w:val="22"/>
          </w:rPr>
          <w:delText>sites features addressed in this work.</w:delText>
        </w:r>
      </w:del>
      <w:del w:id="1188" w:author="Sean E. McGeary" w:date="2019-10-04T18:15:00Z">
        <w:r w:rsidRPr="004C61E4" w:rsidDel="00014A10">
          <w:rPr>
            <w:rFonts w:ascii="Helvetica" w:hAnsi="Helvetica" w:cs="Arial"/>
            <w:sz w:val="22"/>
            <w:szCs w:val="22"/>
          </w:rPr>
          <w:delText xml:space="preserve"> </w:delText>
        </w:r>
      </w:del>
      <w:del w:id="1189" w:author="Sean E. McGeary" w:date="2019-10-04T18:16:00Z">
        <w:r w:rsidRPr="004C61E4" w:rsidDel="00014A10">
          <w:rPr>
            <w:rFonts w:ascii="Helvetica" w:hAnsi="Helvetica" w:cs="Arial"/>
            <w:sz w:val="22"/>
            <w:szCs w:val="22"/>
          </w:rPr>
          <w:delText xml:space="preserve">Clockwise, </w:delText>
        </w:r>
      </w:del>
      <w:ins w:id="1190" w:author="Sean E. McGeary" w:date="2019-10-04T18:17:00Z">
        <w:r w:rsidR="00014A10">
          <w:rPr>
            <w:rFonts w:ascii="Helvetica" w:hAnsi="Helvetica" w:cs="Arial"/>
            <w:sz w:val="22"/>
            <w:szCs w:val="22"/>
          </w:rPr>
          <w:t>t</w:t>
        </w:r>
      </w:ins>
      <w:ins w:id="1191" w:author="Sean E. McGeary" w:date="2019-10-04T18:16:00Z">
        <w:r w:rsidR="00014A10">
          <w:rPr>
            <w:rFonts w:ascii="Helvetica" w:hAnsi="Helvetica" w:cs="Arial"/>
            <w:sz w:val="22"/>
            <w:szCs w:val="22"/>
          </w:rPr>
          <w:t>he 5′-most miRNA nucleotide at which the 3′</w:t>
        </w:r>
      </w:ins>
      <w:ins w:id="1192" w:author="Sean E. McGeary" w:date="2019-10-04T18:17:00Z">
        <w:r w:rsidR="00014A10">
          <w:rPr>
            <w:rFonts w:ascii="Helvetica" w:hAnsi="Helvetica" w:cs="Arial"/>
            <w:sz w:val="22"/>
            <w:szCs w:val="22"/>
          </w:rPr>
          <w:t xml:space="preserve"> pairing begins (top right), </w:t>
        </w:r>
      </w:ins>
      <w:ins w:id="1193" w:author="Sean E. McGeary" w:date="2019-10-04T18:28:00Z">
        <w:r w:rsidR="00895311">
          <w:rPr>
            <w:rFonts w:ascii="Helvetica" w:hAnsi="Helvetica" w:cs="Arial"/>
            <w:sz w:val="22"/>
            <w:szCs w:val="22"/>
          </w:rPr>
          <w:t xml:space="preserve">3.) </w:t>
        </w:r>
      </w:ins>
      <w:ins w:id="1194" w:author="Sean E. McGeary" w:date="2019-10-04T18:17:00Z">
        <w:r w:rsidR="00014A10">
          <w:rPr>
            <w:rFonts w:ascii="Helvetica" w:hAnsi="Helvetica" w:cs="Arial"/>
            <w:sz w:val="22"/>
            <w:szCs w:val="22"/>
          </w:rPr>
          <w:t xml:space="preserve">the length of the </w:t>
        </w:r>
        <w:r w:rsidR="00014A10" w:rsidRPr="004C61E4">
          <w:rPr>
            <w:rFonts w:ascii="Helvetica" w:hAnsi="Helvetica" w:cs="Arial"/>
            <w:sz w:val="22"/>
            <w:szCs w:val="22"/>
          </w:rPr>
          <w:t xml:space="preserve">loop </w:t>
        </w:r>
      </w:ins>
      <w:ins w:id="1195" w:author="Sean E. McGeary" w:date="2019-10-04T18:18:00Z">
        <w:r w:rsidR="00014A10">
          <w:rPr>
            <w:rFonts w:ascii="Helvetica" w:hAnsi="Helvetica" w:cs="Arial"/>
            <w:sz w:val="22"/>
            <w:szCs w:val="22"/>
          </w:rPr>
          <w:t>between the seed and 3′ pairing regions of the target RNA (</w:t>
        </w:r>
      </w:ins>
      <w:ins w:id="1196" w:author="Sean E. McGeary" w:date="2019-10-04T18:19:00Z">
        <w:r w:rsidR="00014A10">
          <w:rPr>
            <w:rFonts w:ascii="Helvetica" w:hAnsi="Helvetica" w:cs="Arial"/>
            <w:sz w:val="22"/>
            <w:szCs w:val="22"/>
          </w:rPr>
          <w:t xml:space="preserve">bottom left), and </w:t>
        </w:r>
      </w:ins>
      <w:ins w:id="1197" w:author="Sean E. McGeary" w:date="2019-10-04T18:28:00Z">
        <w:r w:rsidR="00895311">
          <w:rPr>
            <w:rFonts w:ascii="Helvetica" w:hAnsi="Helvetica" w:cs="Arial"/>
            <w:sz w:val="22"/>
            <w:szCs w:val="22"/>
          </w:rPr>
          <w:t xml:space="preserve">4.) </w:t>
        </w:r>
      </w:ins>
      <w:ins w:id="1198" w:author="Sean E. McGeary" w:date="2019-10-04T18:19:00Z">
        <w:r w:rsidR="00014A10">
          <w:rPr>
            <w:rFonts w:ascii="Helvetica" w:hAnsi="Helvetica" w:cs="Arial"/>
            <w:sz w:val="22"/>
            <w:szCs w:val="22"/>
          </w:rPr>
          <w:t xml:space="preserve">the </w:t>
        </w:r>
      </w:ins>
      <w:ins w:id="1199" w:author="Sean E. McGeary" w:date="2019-10-04T18:30:00Z">
        <w:r w:rsidR="004C2DBB">
          <w:rPr>
            <w:rFonts w:ascii="Helvetica" w:hAnsi="Helvetica" w:cs="Arial"/>
            <w:sz w:val="22"/>
            <w:szCs w:val="22"/>
          </w:rPr>
          <w:t>particular</w:t>
        </w:r>
      </w:ins>
      <w:ins w:id="1200" w:author="Sean E. McGeary" w:date="2019-10-04T18:29:00Z">
        <w:r w:rsidR="00895311">
          <w:rPr>
            <w:rFonts w:ascii="Helvetica" w:hAnsi="Helvetica" w:cs="Arial"/>
            <w:sz w:val="22"/>
            <w:szCs w:val="22"/>
          </w:rPr>
          <w:t xml:space="preserve"> seed pairing</w:t>
        </w:r>
      </w:ins>
      <w:ins w:id="1201" w:author="Sean E. McGeary" w:date="2019-10-04T18:30:00Z">
        <w:r w:rsidR="004C2DBB">
          <w:rPr>
            <w:rFonts w:ascii="Helvetica" w:hAnsi="Helvetica" w:cs="Arial"/>
            <w:sz w:val="22"/>
            <w:szCs w:val="22"/>
          </w:rPr>
          <w:t xml:space="preserve"> configuration</w:t>
        </w:r>
      </w:ins>
      <w:ins w:id="1202" w:author="Sean E. McGeary" w:date="2019-10-04T18:29:00Z">
        <w:r w:rsidR="00895311">
          <w:rPr>
            <w:rFonts w:ascii="Helvetica" w:hAnsi="Helvetica" w:cs="Arial"/>
            <w:sz w:val="22"/>
            <w:szCs w:val="22"/>
          </w:rPr>
          <w:t xml:space="preserve"> </w:t>
        </w:r>
      </w:ins>
      <w:ins w:id="1203" w:author="Sean E. McGeary" w:date="2019-10-04T18:30:00Z">
        <w:r w:rsidR="004C2DBB">
          <w:rPr>
            <w:rFonts w:ascii="Helvetica" w:hAnsi="Helvetica" w:cs="Arial"/>
            <w:sz w:val="22"/>
            <w:szCs w:val="22"/>
          </w:rPr>
          <w:t xml:space="preserve">of that </w:t>
        </w:r>
      </w:ins>
      <w:ins w:id="1204" w:author="Sean E. McGeary" w:date="2019-10-04T18:19:00Z">
        <w:r w:rsidR="00895311">
          <w:rPr>
            <w:rFonts w:ascii="Helvetica" w:hAnsi="Helvetica" w:cs="Arial"/>
            <w:sz w:val="22"/>
            <w:szCs w:val="22"/>
          </w:rPr>
          <w:t xml:space="preserve">target mRNA (bottom right). </w:t>
        </w:r>
      </w:ins>
      <w:ins w:id="1205" w:author="Sean E. McGeary" w:date="2019-10-04T18:23:00Z">
        <w:r w:rsidR="00895311">
          <w:rPr>
            <w:rFonts w:ascii="Helvetica" w:hAnsi="Helvetica" w:cs="Arial"/>
            <w:sz w:val="22"/>
            <w:szCs w:val="22"/>
          </w:rPr>
          <w:t xml:space="preserve">The two 3′ pairings lengths depicted are 5 and 9 </w:t>
        </w:r>
        <w:proofErr w:type="spellStart"/>
        <w:r w:rsidR="00895311">
          <w:rPr>
            <w:rFonts w:ascii="Helvetica" w:hAnsi="Helvetica" w:cs="Arial"/>
            <w:sz w:val="22"/>
            <w:szCs w:val="22"/>
          </w:rPr>
          <w:t>nt</w:t>
        </w:r>
      </w:ins>
      <w:proofErr w:type="spellEnd"/>
      <w:ins w:id="1206" w:author="Sean E. McGeary" w:date="2019-10-04T18:26:00Z">
        <w:r w:rsidR="00895311">
          <w:rPr>
            <w:rFonts w:ascii="Helvetica" w:hAnsi="Helvetica" w:cs="Arial"/>
            <w:sz w:val="22"/>
            <w:szCs w:val="22"/>
          </w:rPr>
          <w:t xml:space="preserve"> (top left)</w:t>
        </w:r>
      </w:ins>
      <w:ins w:id="1207" w:author="Sean E. McGeary" w:date="2019-10-04T18:23:00Z">
        <w:r w:rsidR="00895311">
          <w:rPr>
            <w:rFonts w:ascii="Helvetica" w:hAnsi="Helvetica" w:cs="Arial"/>
            <w:sz w:val="22"/>
            <w:szCs w:val="22"/>
          </w:rPr>
          <w:t xml:space="preserve"> </w:t>
        </w:r>
      </w:ins>
      <w:ins w:id="1208" w:author="Sean E. McGeary" w:date="2019-10-04T18:30:00Z">
        <w:r w:rsidR="004C2DBB">
          <w:rPr>
            <w:rFonts w:ascii="Helvetica" w:hAnsi="Helvetica" w:cs="Arial"/>
            <w:sz w:val="22"/>
            <w:szCs w:val="22"/>
          </w:rPr>
          <w:t xml:space="preserve">and </w:t>
        </w:r>
      </w:ins>
      <w:ins w:id="1209" w:author="Sean E. McGeary" w:date="2019-10-04T18:23:00Z">
        <w:r w:rsidR="00895311">
          <w:rPr>
            <w:rFonts w:ascii="Helvetica" w:hAnsi="Helvetica" w:cs="Arial"/>
            <w:sz w:val="22"/>
            <w:szCs w:val="22"/>
          </w:rPr>
          <w:t xml:space="preserve">the two </w:t>
        </w:r>
      </w:ins>
      <w:ins w:id="1210" w:author="Sean E. McGeary" w:date="2019-10-04T18:27:00Z">
        <w:r w:rsidR="00895311">
          <w:rPr>
            <w:rFonts w:ascii="Helvetica" w:hAnsi="Helvetica" w:cs="Arial"/>
            <w:sz w:val="22"/>
            <w:szCs w:val="22"/>
          </w:rPr>
          <w:t>different imperfect seed pairing configurations</w:t>
        </w:r>
      </w:ins>
      <w:ins w:id="1211" w:author="Sean E. McGeary" w:date="2019-10-04T18:31:00Z">
        <w:r w:rsidR="004C2DBB">
          <w:rPr>
            <w:rFonts w:ascii="Helvetica" w:hAnsi="Helvetica" w:cs="Arial"/>
            <w:sz w:val="22"/>
            <w:szCs w:val="22"/>
          </w:rPr>
          <w:t xml:space="preserve"> </w:t>
        </w:r>
      </w:ins>
      <w:ins w:id="1212" w:author="Sean E. McGeary" w:date="2019-10-04T18:27:00Z">
        <w:r w:rsidR="00895311">
          <w:rPr>
            <w:rFonts w:ascii="Helvetica" w:hAnsi="Helvetica" w:cs="Arial"/>
            <w:sz w:val="22"/>
            <w:szCs w:val="22"/>
          </w:rPr>
          <w:t>contain a mismatch to miRNA nucleotide 2 and 7, respectively (bottom right).</w:t>
        </w:r>
      </w:ins>
      <w:del w:id="1213" w:author="Sean E. McGeary" w:date="2019-10-04T18:27:00Z">
        <w:r w:rsidRPr="004C61E4" w:rsidDel="00895311">
          <w:rPr>
            <w:rFonts w:ascii="Helvetica" w:hAnsi="Helvetica" w:cs="Arial"/>
            <w:sz w:val="22"/>
            <w:szCs w:val="22"/>
          </w:rPr>
          <w:delText>Pairing register is defined by the miRNA position at which the 3′ site begins. The range of pairing register values begin at miRNA position 9 and extend to length the miRNA subtracted by the length of pairing, in this depiction is 6 nt. Seed pairing state is defined by the</w:delText>
        </w:r>
      </w:del>
      <w:del w:id="1214" w:author="Sean E. McGeary" w:date="2019-10-04T18:19:00Z">
        <w:r w:rsidRPr="004C61E4" w:rsidDel="00014A10">
          <w:rPr>
            <w:rFonts w:ascii="Helvetica" w:hAnsi="Helvetica" w:cs="Arial"/>
            <w:sz w:val="22"/>
            <w:szCs w:val="22"/>
          </w:rPr>
          <w:delText xml:space="preserve"> position and identity of the mismatched seed base-pair</w:delText>
        </w:r>
      </w:del>
      <w:del w:id="1215" w:author="Sean E. McGeary" w:date="2019-10-04T18:27:00Z">
        <w:r w:rsidRPr="004C61E4" w:rsidDel="00895311">
          <w:rPr>
            <w:rFonts w:ascii="Helvetica" w:hAnsi="Helvetica" w:cs="Arial"/>
            <w:sz w:val="22"/>
            <w:szCs w:val="22"/>
          </w:rPr>
          <w:delText>. In this work, all possible seed mismatches at miRNA positions 2</w:delText>
        </w:r>
      </w:del>
      <w:del w:id="1216" w:author="Sean E. McGeary" w:date="2019-10-04T18:21:00Z">
        <w:r w:rsidRPr="004C61E4" w:rsidDel="00895311">
          <w:rPr>
            <w:rFonts w:ascii="Helvetica" w:hAnsi="Helvetica" w:cs="Arial"/>
            <w:sz w:val="22"/>
            <w:szCs w:val="22"/>
          </w:rPr>
          <w:delText xml:space="preserve"> through </w:delText>
        </w:r>
      </w:del>
      <w:del w:id="1217" w:author="Sean E. McGeary" w:date="2019-10-04T18:27:00Z">
        <w:r w:rsidRPr="004C61E4" w:rsidDel="00895311">
          <w:rPr>
            <w:rFonts w:ascii="Helvetica" w:hAnsi="Helvetica" w:cs="Arial"/>
            <w:sz w:val="22"/>
            <w:szCs w:val="22"/>
          </w:rPr>
          <w:delText xml:space="preserve">7 were examined. </w:delText>
        </w:r>
      </w:del>
      <w:del w:id="1218" w:author="Sean E. McGeary" w:date="2019-10-04T18:21:00Z">
        <w:r w:rsidRPr="004C61E4" w:rsidDel="00895311">
          <w:rPr>
            <w:rFonts w:ascii="Helvetica" w:hAnsi="Helvetica" w:cs="Arial"/>
            <w:sz w:val="22"/>
            <w:szCs w:val="22"/>
          </w:rPr>
          <w:delText>Depicted are mismatches in position 2 and position 7.</w:delText>
        </w:r>
      </w:del>
      <w:del w:id="1219" w:author="Sean E. McGeary" w:date="2019-10-04T18:17:00Z">
        <w:r w:rsidRPr="004C61E4" w:rsidDel="00014A10">
          <w:rPr>
            <w:rFonts w:ascii="Helvetica" w:hAnsi="Helvetica" w:cs="Arial"/>
            <w:sz w:val="22"/>
            <w:szCs w:val="22"/>
          </w:rPr>
          <w:delText xml:space="preserve"> Target site loop length is defined as the number of unpaired bases between the seed site and the 3′ site, beginning across from position 9 of the </w:delText>
        </w:r>
        <w:commentRangeStart w:id="1220"/>
        <w:r w:rsidRPr="004C61E4" w:rsidDel="00014A10">
          <w:rPr>
            <w:rFonts w:ascii="Helvetica" w:hAnsi="Helvetica" w:cs="Arial"/>
            <w:sz w:val="22"/>
            <w:szCs w:val="22"/>
          </w:rPr>
          <w:delText>guide</w:delText>
        </w:r>
        <w:commentRangeEnd w:id="1220"/>
        <w:r w:rsidRPr="004C61E4" w:rsidDel="00014A10">
          <w:rPr>
            <w:rStyle w:val="CommentReference"/>
            <w:rFonts w:ascii="Helvetica" w:hAnsi="Helvetica" w:cs="Arial"/>
            <w:sz w:val="22"/>
            <w:szCs w:val="22"/>
          </w:rPr>
          <w:commentReference w:id="1220"/>
        </w:r>
      </w:del>
      <w:del w:id="1221" w:author="Sean E. McGeary" w:date="2019-10-04T18:21:00Z">
        <w:r w:rsidRPr="004C61E4" w:rsidDel="00895311">
          <w:rPr>
            <w:rFonts w:ascii="Helvetica" w:hAnsi="Helvetica" w:cs="Arial"/>
            <w:sz w:val="22"/>
            <w:szCs w:val="22"/>
          </w:rPr>
          <w:delText xml:space="preserve">. </w:delText>
        </w:r>
      </w:del>
      <w:del w:id="1222" w:author="Sean E. McGeary" w:date="2019-10-04T18:27:00Z">
        <w:r w:rsidRPr="004C61E4" w:rsidDel="00895311">
          <w:rPr>
            <w:rFonts w:ascii="Helvetica" w:hAnsi="Helvetica" w:cs="Arial"/>
            <w:sz w:val="22"/>
            <w:szCs w:val="22"/>
          </w:rPr>
          <w:delText>The values of loop lengths range from 0</w:delText>
        </w:r>
      </w:del>
      <w:del w:id="1223" w:author="Sean E. McGeary" w:date="2019-10-04T18:21:00Z">
        <w:r w:rsidRPr="004C61E4" w:rsidDel="00895311">
          <w:rPr>
            <w:rFonts w:ascii="Helvetica" w:hAnsi="Helvetica" w:cs="Arial"/>
            <w:sz w:val="22"/>
            <w:szCs w:val="22"/>
          </w:rPr>
          <w:delText>-</w:delText>
        </w:r>
      </w:del>
      <w:del w:id="1224" w:author="Sean E. McGeary" w:date="2019-10-04T18:27:00Z">
        <w:r w:rsidRPr="004C61E4" w:rsidDel="00895311">
          <w:rPr>
            <w:rFonts w:ascii="Helvetica" w:hAnsi="Helvetica" w:cs="Arial"/>
            <w:sz w:val="22"/>
            <w:szCs w:val="22"/>
          </w:rPr>
          <w:delText>17 nt, and the maximum value depends on the length of the site. 3′ site</w:delText>
        </w:r>
      </w:del>
      <w:del w:id="1225" w:author="Sean E. McGeary" w:date="2019-10-04T18:21:00Z">
        <w:r w:rsidRPr="004C61E4" w:rsidDel="00895311">
          <w:rPr>
            <w:rFonts w:ascii="Helvetica" w:hAnsi="Helvetica" w:cs="Arial"/>
            <w:sz w:val="22"/>
            <w:szCs w:val="22"/>
          </w:rPr>
          <w:delText xml:space="preserve"> </w:delText>
        </w:r>
      </w:del>
      <w:del w:id="1226" w:author="Sean E. McGeary" w:date="2019-10-04T18:27:00Z">
        <w:r w:rsidRPr="004C61E4" w:rsidDel="00895311">
          <w:rPr>
            <w:rFonts w:ascii="Helvetica" w:hAnsi="Helvetica" w:cs="Arial"/>
            <w:sz w:val="22"/>
            <w:szCs w:val="22"/>
          </w:rPr>
          <w:delText>length is defined as the length of the paired region of the 3′ region. The range of values in this work are 5</w:delText>
        </w:r>
      </w:del>
      <w:del w:id="1227" w:author="Sean E. McGeary" w:date="2019-10-04T18:21:00Z">
        <w:r w:rsidRPr="004C61E4" w:rsidDel="00895311">
          <w:rPr>
            <w:rFonts w:ascii="Helvetica" w:hAnsi="Helvetica" w:cs="Arial"/>
            <w:sz w:val="22"/>
            <w:szCs w:val="22"/>
          </w:rPr>
          <w:delText>-</w:delText>
        </w:r>
      </w:del>
      <w:del w:id="1228" w:author="Sean E. McGeary" w:date="2019-10-04T18:27:00Z">
        <w:r w:rsidRPr="004C61E4" w:rsidDel="00895311">
          <w:rPr>
            <w:rFonts w:ascii="Helvetica" w:hAnsi="Helvetica" w:cs="Arial"/>
            <w:sz w:val="22"/>
            <w:szCs w:val="22"/>
          </w:rPr>
          <w:delText>9 nt length sites. Depicted are a 5 nt and 9 nt site.</w:delText>
        </w:r>
      </w:del>
    </w:p>
    <w:p w14:paraId="0D0AB69E" w14:textId="77777777" w:rsidR="004C61E4" w:rsidRPr="004C61E4" w:rsidRDefault="004C61E4" w:rsidP="004C61E4">
      <w:pPr>
        <w:contextualSpacing/>
        <w:rPr>
          <w:rFonts w:ascii="Helvetica" w:hAnsi="Helvetica" w:cs="Arial"/>
          <w:sz w:val="22"/>
          <w:szCs w:val="22"/>
        </w:rPr>
      </w:pPr>
    </w:p>
    <w:p w14:paraId="6F0C828B" w14:textId="77777777" w:rsidR="004C61E4" w:rsidRPr="004C61E4" w:rsidRDefault="004C61E4" w:rsidP="004C61E4">
      <w:pPr>
        <w:contextualSpacing/>
        <w:rPr>
          <w:rFonts w:ascii="Helvetica" w:hAnsi="Helvetica" w:cs="Arial"/>
          <w:sz w:val="22"/>
          <w:szCs w:val="22"/>
        </w:rPr>
      </w:pPr>
    </w:p>
    <w:p w14:paraId="4DF902B6" w14:textId="6BDDE969" w:rsidR="004C61E4" w:rsidRPr="00D606C4" w:rsidDel="00D606C4" w:rsidRDefault="004C61E4" w:rsidP="004C61E4">
      <w:pPr>
        <w:contextualSpacing/>
        <w:rPr>
          <w:del w:id="1229" w:author="Sean E. McGeary" w:date="2019-10-04T18:40:00Z"/>
          <w:rFonts w:ascii="Helvetica" w:hAnsi="Helvetica" w:cs="Arial"/>
          <w:b/>
          <w:bCs/>
          <w:sz w:val="22"/>
          <w:szCs w:val="22"/>
        </w:rPr>
      </w:pPr>
      <w:r w:rsidRPr="004C61E4">
        <w:rPr>
          <w:rFonts w:ascii="Helvetica" w:hAnsi="Helvetica" w:cs="Arial"/>
          <w:b/>
          <w:sz w:val="22"/>
          <w:szCs w:val="22"/>
        </w:rPr>
        <w:t>Figure 2</w:t>
      </w:r>
      <w:del w:id="1230" w:author="Sean E. McGeary" w:date="2019-10-04T18:40:00Z">
        <w:r w:rsidRPr="004C61E4" w:rsidDel="00D606C4">
          <w:rPr>
            <w:rFonts w:ascii="Helvetica" w:hAnsi="Helvetica" w:cs="Arial"/>
            <w:b/>
            <w:sz w:val="22"/>
            <w:szCs w:val="22"/>
          </w:rPr>
          <w:delText>.</w:delText>
        </w:r>
      </w:del>
      <w:ins w:id="1231" w:author="Sean E. McGeary" w:date="2019-10-04T19:10:00Z">
        <w:r w:rsidR="00C76BF7">
          <w:rPr>
            <w:rFonts w:ascii="Helvetica" w:hAnsi="Helvetica" w:cs="Arial"/>
            <w:b/>
            <w:sz w:val="22"/>
            <w:szCs w:val="22"/>
          </w:rPr>
          <w:t>.</w:t>
        </w:r>
      </w:ins>
      <w:ins w:id="1232" w:author="Sean E. McGeary" w:date="2019-10-04T18:40:00Z">
        <w:r w:rsidR="00D606C4" w:rsidRPr="00D606C4">
          <w:rPr>
            <w:rFonts w:ascii="Helvetica" w:hAnsi="Helvetica" w:cs="Arial"/>
            <w:b/>
            <w:bCs/>
            <w:sz w:val="22"/>
            <w:szCs w:val="22"/>
            <w:rPrChange w:id="1233" w:author="Sean E. McGeary" w:date="2019-10-04T18:40:00Z">
              <w:rPr>
                <w:rFonts w:ascii="Helvetica" w:hAnsi="Helvetica" w:cs="Arial"/>
                <w:sz w:val="22"/>
                <w:szCs w:val="22"/>
              </w:rPr>
            </w:rPrChange>
          </w:rPr>
          <w:t xml:space="preserve"> </w:t>
        </w:r>
      </w:ins>
    </w:p>
    <w:p w14:paraId="39DA711A" w14:textId="77777777" w:rsidR="00C76BF7" w:rsidRDefault="004C61E4" w:rsidP="004C61E4">
      <w:pPr>
        <w:contextualSpacing/>
        <w:rPr>
          <w:ins w:id="1234" w:author="Sean E. McGeary" w:date="2019-10-04T19:10:00Z"/>
          <w:rFonts w:ascii="Helvetica" w:hAnsi="Helvetica" w:cs="Arial"/>
          <w:sz w:val="22"/>
          <w:szCs w:val="22"/>
        </w:rPr>
      </w:pPr>
      <w:r w:rsidRPr="00D606C4">
        <w:rPr>
          <w:rFonts w:ascii="Helvetica" w:hAnsi="Helvetica" w:cs="Arial"/>
          <w:b/>
          <w:bCs/>
          <w:sz w:val="22"/>
          <w:szCs w:val="22"/>
          <w:rPrChange w:id="1235" w:author="Sean E. McGeary" w:date="2019-10-04T18:40:00Z">
            <w:rPr>
              <w:rFonts w:ascii="Helvetica" w:hAnsi="Helvetica" w:cs="Arial"/>
              <w:sz w:val="22"/>
              <w:szCs w:val="22"/>
            </w:rPr>
          </w:rPrChange>
        </w:rPr>
        <w:t xml:space="preserve">AGO-RBNS </w:t>
      </w:r>
      <w:ins w:id="1236" w:author="Sean E. McGeary" w:date="2019-10-04T18:41:00Z">
        <w:r w:rsidR="00D606C4">
          <w:rPr>
            <w:rFonts w:ascii="Helvetica" w:hAnsi="Helvetica" w:cs="Arial"/>
            <w:b/>
            <w:bCs/>
            <w:sz w:val="22"/>
            <w:szCs w:val="22"/>
          </w:rPr>
          <w:t xml:space="preserve">with </w:t>
        </w:r>
      </w:ins>
      <w:ins w:id="1237" w:author="Sean E. McGeary" w:date="2019-10-04T18:42:00Z">
        <w:r w:rsidR="00D606C4">
          <w:rPr>
            <w:rFonts w:ascii="Helvetica" w:hAnsi="Helvetica" w:cs="Arial"/>
            <w:b/>
            <w:bCs/>
            <w:sz w:val="22"/>
            <w:szCs w:val="22"/>
          </w:rPr>
          <w:t>miRNA-</w:t>
        </w:r>
        <w:proofErr w:type="spellStart"/>
        <w:r w:rsidR="00D606C4">
          <w:rPr>
            <w:rFonts w:ascii="Helvetica" w:hAnsi="Helvetica" w:cs="Arial"/>
            <w:b/>
            <w:bCs/>
            <w:sz w:val="22"/>
            <w:szCs w:val="22"/>
          </w:rPr>
          <w:t>specfic</w:t>
        </w:r>
        <w:proofErr w:type="spellEnd"/>
        <w:r w:rsidR="00D606C4">
          <w:rPr>
            <w:rFonts w:ascii="Helvetica" w:hAnsi="Helvetica" w:cs="Arial"/>
            <w:b/>
            <w:bCs/>
            <w:sz w:val="22"/>
            <w:szCs w:val="22"/>
          </w:rPr>
          <w:t xml:space="preserve"> libraries </w:t>
        </w:r>
      </w:ins>
      <w:del w:id="1238" w:author="Sean E. McGeary" w:date="2019-10-04T18:40:00Z">
        <w:r w:rsidRPr="00D606C4" w:rsidDel="00D606C4">
          <w:rPr>
            <w:rFonts w:ascii="Helvetica" w:hAnsi="Helvetica" w:cs="Arial"/>
            <w:b/>
            <w:bCs/>
            <w:sz w:val="22"/>
            <w:szCs w:val="22"/>
            <w:rPrChange w:id="1239" w:author="Sean E. McGeary" w:date="2019-10-04T18:40:00Z">
              <w:rPr>
                <w:rFonts w:ascii="Helvetica" w:hAnsi="Helvetica" w:cs="Arial"/>
                <w:sz w:val="22"/>
                <w:szCs w:val="22"/>
              </w:rPr>
            </w:rPrChange>
          </w:rPr>
          <w:delText xml:space="preserve">to </w:delText>
        </w:r>
      </w:del>
      <w:ins w:id="1240" w:author="Sean E. McGeary" w:date="2019-10-04T18:40:00Z">
        <w:r w:rsidR="00D606C4">
          <w:rPr>
            <w:rFonts w:ascii="Helvetica" w:hAnsi="Helvetica" w:cs="Arial"/>
            <w:b/>
            <w:bCs/>
            <w:sz w:val="22"/>
            <w:szCs w:val="22"/>
          </w:rPr>
          <w:t xml:space="preserve">enables </w:t>
        </w:r>
      </w:ins>
      <w:ins w:id="1241" w:author="Sean E. McGeary" w:date="2019-10-04T18:42:00Z">
        <w:r w:rsidR="00D606C4">
          <w:rPr>
            <w:rFonts w:ascii="Helvetica" w:hAnsi="Helvetica" w:cs="Arial"/>
            <w:b/>
            <w:bCs/>
            <w:sz w:val="22"/>
            <w:szCs w:val="22"/>
          </w:rPr>
          <w:t>comprehensive</w:t>
        </w:r>
      </w:ins>
      <w:ins w:id="1242" w:author="Sean E. McGeary" w:date="2019-10-04T18:41:00Z">
        <w:r w:rsidR="00D606C4">
          <w:rPr>
            <w:rFonts w:ascii="Helvetica" w:hAnsi="Helvetica" w:cs="Arial"/>
            <w:b/>
            <w:bCs/>
            <w:sz w:val="22"/>
            <w:szCs w:val="22"/>
          </w:rPr>
          <w:t xml:space="preserve"> interrogation of </w:t>
        </w:r>
      </w:ins>
      <w:del w:id="1243" w:author="Sean E. McGeary" w:date="2019-10-04T18:41:00Z">
        <w:r w:rsidRPr="00D606C4" w:rsidDel="00D606C4">
          <w:rPr>
            <w:rFonts w:ascii="Helvetica" w:hAnsi="Helvetica" w:cs="Arial"/>
            <w:b/>
            <w:bCs/>
            <w:sz w:val="22"/>
            <w:szCs w:val="22"/>
            <w:rPrChange w:id="1244" w:author="Sean E. McGeary" w:date="2019-10-04T18:40:00Z">
              <w:rPr>
                <w:rFonts w:ascii="Helvetica" w:hAnsi="Helvetica" w:cs="Arial"/>
                <w:sz w:val="22"/>
                <w:szCs w:val="22"/>
              </w:rPr>
            </w:rPrChange>
          </w:rPr>
          <w:delText xml:space="preserve">discover enriched </w:delText>
        </w:r>
      </w:del>
      <w:r w:rsidRPr="00D606C4">
        <w:rPr>
          <w:rFonts w:ascii="Helvetica" w:hAnsi="Helvetica" w:cs="Arial"/>
          <w:b/>
          <w:bCs/>
          <w:sz w:val="22"/>
          <w:szCs w:val="22"/>
          <w:rPrChange w:id="1245" w:author="Sean E. McGeary" w:date="2019-10-04T18:40:00Z">
            <w:rPr>
              <w:rFonts w:ascii="Helvetica" w:hAnsi="Helvetica" w:cs="Arial"/>
              <w:sz w:val="22"/>
              <w:szCs w:val="22"/>
            </w:rPr>
          </w:rPrChange>
        </w:rPr>
        <w:t>3′ site</w:t>
      </w:r>
      <w:ins w:id="1246" w:author="Sean E. McGeary" w:date="2019-10-04T18:41:00Z">
        <w:r w:rsidR="00D606C4">
          <w:rPr>
            <w:rFonts w:ascii="Helvetica" w:hAnsi="Helvetica" w:cs="Arial"/>
            <w:b/>
            <w:bCs/>
            <w:sz w:val="22"/>
            <w:szCs w:val="22"/>
          </w:rPr>
          <w:t xml:space="preserve"> affinity</w:t>
        </w:r>
      </w:ins>
      <w:del w:id="1247" w:author="Sean E. McGeary" w:date="2019-10-04T18:41:00Z">
        <w:r w:rsidRPr="00D606C4" w:rsidDel="00D606C4">
          <w:rPr>
            <w:rFonts w:ascii="Helvetica" w:hAnsi="Helvetica" w:cs="Arial"/>
            <w:b/>
            <w:bCs/>
            <w:sz w:val="22"/>
            <w:szCs w:val="22"/>
            <w:rPrChange w:id="1248" w:author="Sean E. McGeary" w:date="2019-10-04T18:40:00Z">
              <w:rPr>
                <w:rFonts w:ascii="Helvetica" w:hAnsi="Helvetica" w:cs="Arial"/>
                <w:sz w:val="22"/>
                <w:szCs w:val="22"/>
              </w:rPr>
            </w:rPrChange>
          </w:rPr>
          <w:delText>s</w:delText>
        </w:r>
      </w:del>
      <w:r w:rsidRPr="00D606C4">
        <w:rPr>
          <w:rFonts w:ascii="Helvetica" w:hAnsi="Helvetica" w:cs="Arial"/>
          <w:b/>
          <w:bCs/>
          <w:sz w:val="22"/>
          <w:szCs w:val="22"/>
          <w:rPrChange w:id="1249" w:author="Sean E. McGeary" w:date="2019-10-04T18:40:00Z">
            <w:rPr>
              <w:rFonts w:ascii="Helvetica" w:hAnsi="Helvetica" w:cs="Arial"/>
              <w:sz w:val="22"/>
              <w:szCs w:val="22"/>
            </w:rPr>
          </w:rPrChange>
        </w:rPr>
        <w:t>.</w:t>
      </w:r>
    </w:p>
    <w:p w14:paraId="755DB032" w14:textId="77777777" w:rsidR="00C76BF7" w:rsidRDefault="004C61E4" w:rsidP="004C61E4">
      <w:pPr>
        <w:contextualSpacing/>
        <w:rPr>
          <w:ins w:id="1250" w:author="Sean E. McGeary" w:date="2019-10-04T19:10:00Z"/>
          <w:rFonts w:ascii="Helvetica" w:hAnsi="Helvetica" w:cs="Arial"/>
          <w:sz w:val="22"/>
          <w:szCs w:val="22"/>
        </w:rPr>
      </w:pPr>
      <w:del w:id="1251" w:author="Sean E. McGeary" w:date="2019-10-04T19:10:00Z">
        <w:r w:rsidRPr="00C76BF7" w:rsidDel="00C76BF7">
          <w:rPr>
            <w:rFonts w:ascii="Helvetica" w:hAnsi="Helvetica" w:cs="Arial"/>
            <w:sz w:val="22"/>
            <w:szCs w:val="22"/>
          </w:rPr>
          <w:delText xml:space="preserve"> </w:delText>
        </w:r>
      </w:del>
      <w:ins w:id="1252" w:author="Sean E. McGeary" w:date="2019-10-04T18:42:00Z">
        <w:r w:rsidR="00D606C4" w:rsidRPr="00C76BF7">
          <w:rPr>
            <w:rFonts w:ascii="Helvetica" w:hAnsi="Helvetica" w:cs="Arial"/>
            <w:sz w:val="22"/>
            <w:szCs w:val="22"/>
          </w:rPr>
          <w:t>(</w:t>
        </w:r>
      </w:ins>
      <w:r w:rsidRPr="00C76BF7">
        <w:rPr>
          <w:rFonts w:ascii="Helvetica" w:hAnsi="Helvetica" w:cs="Arial"/>
          <w:sz w:val="22"/>
          <w:szCs w:val="22"/>
        </w:rPr>
        <w:t xml:space="preserve">A) </w:t>
      </w:r>
      <w:ins w:id="1253" w:author="Sean E. McGeary" w:date="2019-10-04T18:42:00Z">
        <w:r w:rsidR="00D606C4">
          <w:rPr>
            <w:rFonts w:ascii="Helvetica" w:hAnsi="Helvetica" w:cs="Arial"/>
            <w:sz w:val="22"/>
            <w:szCs w:val="22"/>
          </w:rPr>
          <w:t>AGO-</w:t>
        </w:r>
      </w:ins>
      <w:r w:rsidRPr="004C61E4">
        <w:rPr>
          <w:rFonts w:ascii="Helvetica" w:hAnsi="Helvetica" w:cs="Arial"/>
          <w:sz w:val="22"/>
          <w:szCs w:val="22"/>
        </w:rPr>
        <w:t>RBNS RNA librar</w:t>
      </w:r>
      <w:ins w:id="1254" w:author="Sean E. McGeary" w:date="2019-10-04T18:59:00Z">
        <w:r w:rsidR="004B3617">
          <w:rPr>
            <w:rFonts w:ascii="Helvetica" w:hAnsi="Helvetica" w:cs="Arial"/>
            <w:sz w:val="22"/>
            <w:szCs w:val="22"/>
          </w:rPr>
          <w:t>ies</w:t>
        </w:r>
      </w:ins>
      <w:del w:id="1255" w:author="Sean E. McGeary" w:date="2019-10-04T18:59:00Z">
        <w:r w:rsidRPr="004C61E4" w:rsidDel="004B3617">
          <w:rPr>
            <w:rFonts w:ascii="Helvetica" w:hAnsi="Helvetica" w:cs="Arial"/>
            <w:sz w:val="22"/>
            <w:szCs w:val="22"/>
          </w:rPr>
          <w:delText>y</w:delText>
        </w:r>
      </w:del>
      <w:del w:id="1256" w:author="Sean E. McGeary" w:date="2019-10-04T18:42:00Z">
        <w:r w:rsidRPr="004C61E4" w:rsidDel="00D606C4">
          <w:rPr>
            <w:rFonts w:ascii="Helvetica" w:hAnsi="Helvetica" w:cs="Arial"/>
            <w:sz w:val="22"/>
            <w:szCs w:val="22"/>
          </w:rPr>
          <w:delText xml:space="preserve"> substrates</w:delText>
        </w:r>
      </w:del>
      <w:r w:rsidRPr="004C61E4">
        <w:rPr>
          <w:rFonts w:ascii="Helvetica" w:hAnsi="Helvetica" w:cs="Arial"/>
          <w:sz w:val="22"/>
          <w:szCs w:val="22"/>
        </w:rPr>
        <w:t xml:space="preserve">. </w:t>
      </w:r>
      <w:del w:id="1257" w:author="Sean E. McGeary" w:date="2019-10-04T18:44:00Z">
        <w:r w:rsidRPr="004C61E4" w:rsidDel="00D606C4">
          <w:rPr>
            <w:rFonts w:ascii="Helvetica" w:hAnsi="Helvetica" w:cs="Arial"/>
            <w:sz w:val="22"/>
            <w:szCs w:val="22"/>
          </w:rPr>
          <w:delText xml:space="preserve">Top, </w:delText>
        </w:r>
      </w:del>
      <w:ins w:id="1258" w:author="Sean E. McGeary" w:date="2019-10-04T18:45:00Z">
        <w:r w:rsidR="00D606C4">
          <w:rPr>
            <w:rFonts w:ascii="Helvetica" w:hAnsi="Helvetica" w:cs="Arial"/>
            <w:sz w:val="22"/>
            <w:szCs w:val="22"/>
          </w:rPr>
          <w:t>The</w:t>
        </w:r>
      </w:ins>
      <w:ins w:id="1259" w:author="Sean E. McGeary" w:date="2019-10-04T18:44:00Z">
        <w:r w:rsidR="00D606C4">
          <w:rPr>
            <w:rFonts w:ascii="Helvetica" w:hAnsi="Helvetica" w:cs="Arial"/>
            <w:sz w:val="22"/>
            <w:szCs w:val="22"/>
          </w:rPr>
          <w:t xml:space="preserve"> </w:t>
        </w:r>
      </w:ins>
      <w:ins w:id="1260" w:author="Sean E. McGeary" w:date="2019-10-04T18:47:00Z">
        <w:r w:rsidR="00D606C4">
          <w:rPr>
            <w:rFonts w:ascii="Helvetica" w:hAnsi="Helvetica" w:cs="Arial"/>
            <w:sz w:val="22"/>
            <w:szCs w:val="22"/>
          </w:rPr>
          <w:t xml:space="preserve">fully randomized </w:t>
        </w:r>
      </w:ins>
      <w:ins w:id="1261" w:author="Sean E. McGeary" w:date="2019-10-04T18:45:00Z">
        <w:r w:rsidR="00D606C4">
          <w:rPr>
            <w:rFonts w:ascii="Helvetica" w:hAnsi="Helvetica" w:cs="Arial"/>
            <w:sz w:val="22"/>
            <w:szCs w:val="22"/>
          </w:rPr>
          <w:t xml:space="preserve">RNA libraries </w:t>
        </w:r>
      </w:ins>
      <w:ins w:id="1262" w:author="Sean E. McGeary" w:date="2019-10-04T18:47:00Z">
        <w:r w:rsidR="00D606C4">
          <w:rPr>
            <w:rFonts w:ascii="Helvetica" w:hAnsi="Helvetica" w:cs="Arial"/>
            <w:sz w:val="22"/>
            <w:szCs w:val="22"/>
          </w:rPr>
          <w:t>used in prior studies</w:t>
        </w:r>
      </w:ins>
      <w:ins w:id="1263" w:author="Sean E. McGeary" w:date="2019-10-04T18:45:00Z">
        <w:r w:rsidR="00D606C4">
          <w:rPr>
            <w:rFonts w:ascii="Helvetica" w:hAnsi="Helvetica" w:cs="Arial"/>
            <w:sz w:val="22"/>
            <w:szCs w:val="22"/>
          </w:rPr>
          <w:t xml:space="preserve"> </w:t>
        </w:r>
      </w:ins>
      <w:ins w:id="1264" w:author="Sean E. McGeary" w:date="2019-10-04T18:47:00Z">
        <w:r w:rsidR="00D606C4">
          <w:rPr>
            <w:rFonts w:ascii="Helvetica" w:hAnsi="Helvetica" w:cs="Arial"/>
            <w:sz w:val="22"/>
            <w:szCs w:val="22"/>
          </w:rPr>
          <w:t xml:space="preserve">(top) </w:t>
        </w:r>
      </w:ins>
      <w:ins w:id="1265" w:author="Sean E. McGeary" w:date="2019-10-04T18:45:00Z">
        <w:r w:rsidR="00D606C4">
          <w:rPr>
            <w:rFonts w:ascii="Helvetica" w:hAnsi="Helvetica" w:cs="Arial"/>
            <w:sz w:val="22"/>
            <w:szCs w:val="22"/>
          </w:rPr>
          <w:t xml:space="preserve">contain 37 positions of randomized sequence, enabling </w:t>
        </w:r>
      </w:ins>
      <w:ins w:id="1266" w:author="Sean E. McGeary" w:date="2019-10-04T18:46:00Z">
        <w:r w:rsidR="00D606C4">
          <w:rPr>
            <w:rFonts w:ascii="Helvetica" w:hAnsi="Helvetica" w:cs="Arial"/>
            <w:sz w:val="22"/>
            <w:szCs w:val="22"/>
          </w:rPr>
          <w:t xml:space="preserve">identification and </w:t>
        </w:r>
      </w:ins>
      <w:ins w:id="1267" w:author="Sean E. McGeary" w:date="2019-10-04T18:45:00Z">
        <w:r w:rsidR="00D606C4">
          <w:rPr>
            <w:rFonts w:ascii="Helvetica" w:hAnsi="Helvetica" w:cs="Arial"/>
            <w:sz w:val="22"/>
            <w:szCs w:val="22"/>
          </w:rPr>
          <w:t xml:space="preserve">quantitative analysis of </w:t>
        </w:r>
      </w:ins>
      <w:ins w:id="1268" w:author="Sean E. McGeary" w:date="2019-10-04T18:46:00Z">
        <w:r w:rsidR="00D606C4">
          <w:rPr>
            <w:rFonts w:ascii="Helvetica" w:hAnsi="Helvetica" w:cs="Arial"/>
            <w:sz w:val="22"/>
            <w:szCs w:val="22"/>
          </w:rPr>
          <w:t>seed</w:t>
        </w:r>
      </w:ins>
      <w:ins w:id="1269" w:author="Sean E. McGeary" w:date="2019-10-04T18:48:00Z">
        <w:r w:rsidR="00D606C4">
          <w:rPr>
            <w:rFonts w:ascii="Helvetica" w:hAnsi="Helvetica" w:cs="Arial"/>
            <w:sz w:val="22"/>
            <w:szCs w:val="22"/>
          </w:rPr>
          <w:t>-</w:t>
        </w:r>
      </w:ins>
      <w:ins w:id="1270" w:author="Sean E. McGeary" w:date="2019-10-04T18:46:00Z">
        <w:r w:rsidR="00D606C4">
          <w:rPr>
            <w:rFonts w:ascii="Helvetica" w:hAnsi="Helvetica" w:cs="Arial"/>
            <w:sz w:val="22"/>
            <w:szCs w:val="22"/>
          </w:rPr>
          <w:t xml:space="preserve"> and </w:t>
        </w:r>
      </w:ins>
      <w:ins w:id="1271" w:author="Sean E. McGeary" w:date="2019-10-04T18:47:00Z">
        <w:r w:rsidR="00D606C4">
          <w:rPr>
            <w:rFonts w:ascii="Helvetica" w:hAnsi="Helvetica" w:cs="Arial"/>
            <w:sz w:val="22"/>
            <w:szCs w:val="22"/>
          </w:rPr>
          <w:t>3′-only sites.</w:t>
        </w:r>
      </w:ins>
      <w:del w:id="1272" w:author="Sean E. McGeary" w:date="2019-10-04T18:46:00Z">
        <w:r w:rsidRPr="004C61E4" w:rsidDel="00D606C4">
          <w:rPr>
            <w:rFonts w:ascii="Helvetica" w:hAnsi="Helvetica" w:cs="Arial"/>
            <w:sz w:val="22"/>
            <w:szCs w:val="22"/>
          </w:rPr>
          <w:delText>a</w:delText>
        </w:r>
      </w:del>
      <w:r w:rsidRPr="004C61E4">
        <w:rPr>
          <w:rFonts w:ascii="Helvetica" w:hAnsi="Helvetica" w:cs="Arial"/>
          <w:sz w:val="22"/>
          <w:szCs w:val="22"/>
        </w:rPr>
        <w:t xml:space="preserve"> </w:t>
      </w:r>
      <w:del w:id="1273" w:author="Sean E. McGeary" w:date="2019-10-04T18:48:00Z">
        <w:r w:rsidRPr="004C61E4" w:rsidDel="00D606C4">
          <w:rPr>
            <w:rFonts w:ascii="Helvetica" w:hAnsi="Helvetica" w:cs="Arial"/>
            <w:sz w:val="22"/>
            <w:szCs w:val="22"/>
          </w:rPr>
          <w:delText xml:space="preserve">Random </w:delText>
        </w:r>
      </w:del>
      <w:del w:id="1274" w:author="Sean E. McGeary" w:date="2019-10-04T18:44:00Z">
        <w:r w:rsidRPr="004C61E4" w:rsidDel="00D606C4">
          <w:rPr>
            <w:rFonts w:ascii="Helvetica" w:hAnsi="Helvetica" w:cs="Arial"/>
            <w:sz w:val="22"/>
            <w:szCs w:val="22"/>
          </w:rPr>
          <w:delText xml:space="preserve">40 </w:delText>
        </w:r>
      </w:del>
      <w:del w:id="1275" w:author="Sean E. McGeary" w:date="2019-10-04T18:48:00Z">
        <w:r w:rsidRPr="004C61E4" w:rsidDel="00D606C4">
          <w:rPr>
            <w:rFonts w:ascii="Helvetica" w:hAnsi="Helvetica" w:cs="Arial"/>
            <w:sz w:val="22"/>
            <w:szCs w:val="22"/>
          </w:rPr>
          <w:delText>mer library. Bottom, a</w:delText>
        </w:r>
      </w:del>
      <w:ins w:id="1276" w:author="Sean E. McGeary" w:date="2019-10-04T18:48:00Z">
        <w:r w:rsidR="00D606C4">
          <w:rPr>
            <w:rFonts w:ascii="Helvetica" w:hAnsi="Helvetica" w:cs="Arial"/>
            <w:sz w:val="22"/>
            <w:szCs w:val="22"/>
          </w:rPr>
          <w:t>Program</w:t>
        </w:r>
      </w:ins>
      <w:ins w:id="1277" w:author="Sean E. McGeary" w:date="2019-10-04T18:50:00Z">
        <w:r w:rsidR="00D606C4">
          <w:rPr>
            <w:rFonts w:ascii="Helvetica" w:hAnsi="Helvetica" w:cs="Arial"/>
            <w:sz w:val="22"/>
            <w:szCs w:val="22"/>
          </w:rPr>
          <w:t>med</w:t>
        </w:r>
        <w:r w:rsidR="00E52740">
          <w:rPr>
            <w:rFonts w:ascii="Helvetica" w:hAnsi="Helvetica" w:cs="Arial"/>
            <w:sz w:val="22"/>
            <w:szCs w:val="22"/>
          </w:rPr>
          <w:t xml:space="preserve">, miRNA-specific </w:t>
        </w:r>
      </w:ins>
      <w:ins w:id="1278" w:author="Sean E. McGeary" w:date="2019-10-04T18:51:00Z">
        <w:r w:rsidR="00E52740">
          <w:rPr>
            <w:rFonts w:ascii="Helvetica" w:hAnsi="Helvetica" w:cs="Arial"/>
            <w:sz w:val="22"/>
            <w:szCs w:val="22"/>
          </w:rPr>
          <w:t xml:space="preserve">RNA libraries (bottom) enable detection of </w:t>
        </w:r>
      </w:ins>
      <w:ins w:id="1279" w:author="Sean E. McGeary" w:date="2019-10-04T18:52:00Z">
        <w:r w:rsidR="00E52740">
          <w:rPr>
            <w:rFonts w:ascii="Helvetica" w:hAnsi="Helvetica" w:cs="Arial"/>
            <w:sz w:val="22"/>
            <w:szCs w:val="22"/>
          </w:rPr>
          <w:t xml:space="preserve">bipartite sites </w:t>
        </w:r>
      </w:ins>
      <w:ins w:id="1280" w:author="Sean E. McGeary" w:date="2019-10-04T18:51:00Z">
        <w:r w:rsidR="00E52740">
          <w:rPr>
            <w:rFonts w:ascii="Helvetica" w:hAnsi="Helvetica" w:cs="Arial"/>
            <w:sz w:val="22"/>
            <w:szCs w:val="22"/>
          </w:rPr>
          <w:t>that contain both seed- and 3′-region</w:t>
        </w:r>
      </w:ins>
      <w:ins w:id="1281" w:author="Sean E. McGeary" w:date="2019-10-04T18:52:00Z">
        <w:r w:rsidR="00E52740">
          <w:rPr>
            <w:rFonts w:ascii="Helvetica" w:hAnsi="Helvetica" w:cs="Arial"/>
            <w:sz w:val="22"/>
            <w:szCs w:val="22"/>
          </w:rPr>
          <w:t>s of</w:t>
        </w:r>
      </w:ins>
      <w:ins w:id="1282" w:author="Sean E. McGeary" w:date="2019-10-04T18:51:00Z">
        <w:r w:rsidR="00E52740">
          <w:rPr>
            <w:rFonts w:ascii="Helvetica" w:hAnsi="Helvetica" w:cs="Arial"/>
            <w:sz w:val="22"/>
            <w:szCs w:val="22"/>
          </w:rPr>
          <w:t xml:space="preserve"> pairing</w:t>
        </w:r>
      </w:ins>
      <w:ins w:id="1283" w:author="Sean E. McGeary" w:date="2019-10-04T18:52:00Z">
        <w:r w:rsidR="00E52740">
          <w:rPr>
            <w:rFonts w:ascii="Helvetica" w:hAnsi="Helvetica" w:cs="Arial"/>
            <w:sz w:val="22"/>
            <w:szCs w:val="22"/>
          </w:rPr>
          <w:t>.</w:t>
        </w:r>
      </w:ins>
      <w:del w:id="1284" w:author="Sean E. McGeary" w:date="2019-10-04T18:50:00Z">
        <w:r w:rsidRPr="004C61E4" w:rsidDel="00D606C4">
          <w:rPr>
            <w:rFonts w:ascii="Helvetica" w:hAnsi="Helvetica" w:cs="Arial"/>
            <w:sz w:val="22"/>
            <w:szCs w:val="22"/>
          </w:rPr>
          <w:delText xml:space="preserve"> </w:delText>
        </w:r>
        <w:r w:rsidRPr="004C61E4" w:rsidDel="00E52740">
          <w:rPr>
            <w:rFonts w:ascii="Helvetica" w:hAnsi="Helvetica" w:cs="Arial"/>
            <w:sz w:val="22"/>
            <w:szCs w:val="22"/>
          </w:rPr>
          <w:delText>Programmed</w:delText>
        </w:r>
      </w:del>
      <w:r w:rsidRPr="004C61E4">
        <w:rPr>
          <w:rFonts w:ascii="Helvetica" w:hAnsi="Helvetica" w:cs="Arial"/>
          <w:sz w:val="22"/>
          <w:szCs w:val="22"/>
        </w:rPr>
        <w:t xml:space="preserve"> </w:t>
      </w:r>
      <w:del w:id="1285" w:author="Sean E. McGeary" w:date="2019-10-04T18:52:00Z">
        <w:r w:rsidRPr="004C61E4" w:rsidDel="00E52740">
          <w:rPr>
            <w:rFonts w:ascii="Helvetica" w:hAnsi="Helvetica" w:cs="Arial"/>
            <w:sz w:val="22"/>
            <w:szCs w:val="22"/>
          </w:rPr>
          <w:delText>let-7a target library,</w:delText>
        </w:r>
      </w:del>
      <w:ins w:id="1286" w:author="Sean E. McGeary" w:date="2019-10-04T18:52:00Z">
        <w:r w:rsidR="00E52740">
          <w:rPr>
            <w:rFonts w:ascii="Helvetica" w:hAnsi="Helvetica" w:cs="Arial"/>
            <w:sz w:val="22"/>
            <w:szCs w:val="22"/>
          </w:rPr>
          <w:t>T</w:t>
        </w:r>
      </w:ins>
      <w:ins w:id="1287" w:author="Sean E. McGeary" w:date="2019-10-04T18:53:00Z">
        <w:r w:rsidR="00E52740">
          <w:rPr>
            <w:rFonts w:ascii="Helvetica" w:hAnsi="Helvetica" w:cs="Arial"/>
            <w:sz w:val="22"/>
            <w:szCs w:val="22"/>
          </w:rPr>
          <w:t>hese libraries contain</w:t>
        </w:r>
      </w:ins>
      <w:r w:rsidRPr="004C61E4">
        <w:rPr>
          <w:rFonts w:ascii="Helvetica" w:hAnsi="Helvetica" w:cs="Arial"/>
          <w:sz w:val="22"/>
          <w:szCs w:val="22"/>
        </w:rPr>
        <w:t xml:space="preserve"> </w:t>
      </w:r>
      <w:del w:id="1288" w:author="Sean E. McGeary" w:date="2019-10-04T18:53:00Z">
        <w:r w:rsidRPr="004C61E4" w:rsidDel="00E52740">
          <w:rPr>
            <w:rFonts w:ascii="Helvetica" w:hAnsi="Helvetica" w:cs="Arial"/>
            <w:sz w:val="22"/>
            <w:szCs w:val="22"/>
          </w:rPr>
          <w:delText xml:space="preserve">with </w:delText>
        </w:r>
      </w:del>
      <w:r w:rsidRPr="004C61E4">
        <w:rPr>
          <w:rFonts w:ascii="Helvetica" w:hAnsi="Helvetica" w:cs="Arial"/>
          <w:sz w:val="22"/>
          <w:szCs w:val="22"/>
        </w:rPr>
        <w:t>25 n</w:t>
      </w:r>
      <w:ins w:id="1289" w:author="Sean E. McGeary" w:date="2019-10-04T18:53:00Z">
        <w:r w:rsidR="00E52740">
          <w:rPr>
            <w:rFonts w:ascii="Helvetica" w:hAnsi="Helvetica" w:cs="Arial"/>
            <w:sz w:val="22"/>
            <w:szCs w:val="22"/>
          </w:rPr>
          <w:t>ucleotides</w:t>
        </w:r>
      </w:ins>
      <w:del w:id="1290" w:author="Sean E. McGeary" w:date="2019-10-04T18:53:00Z">
        <w:r w:rsidRPr="004C61E4" w:rsidDel="00E52740">
          <w:rPr>
            <w:rFonts w:ascii="Helvetica" w:hAnsi="Helvetica" w:cs="Arial"/>
            <w:sz w:val="22"/>
            <w:szCs w:val="22"/>
          </w:rPr>
          <w:delText>t</w:delText>
        </w:r>
      </w:del>
      <w:r w:rsidRPr="004C61E4">
        <w:rPr>
          <w:rFonts w:ascii="Helvetica" w:hAnsi="Helvetica" w:cs="Arial"/>
          <w:sz w:val="22"/>
          <w:szCs w:val="22"/>
        </w:rPr>
        <w:t xml:space="preserve"> of random</w:t>
      </w:r>
      <w:ins w:id="1291" w:author="Sean E. McGeary" w:date="2019-10-04T18:44:00Z">
        <w:r w:rsidR="00D606C4">
          <w:rPr>
            <w:rFonts w:ascii="Helvetica" w:hAnsi="Helvetica" w:cs="Arial"/>
            <w:sz w:val="22"/>
            <w:szCs w:val="22"/>
          </w:rPr>
          <w:t>i</w:t>
        </w:r>
      </w:ins>
      <w:ins w:id="1292" w:author="Sean E. McGeary" w:date="2019-10-04T18:53:00Z">
        <w:r w:rsidR="00E52740">
          <w:rPr>
            <w:rFonts w:ascii="Helvetica" w:hAnsi="Helvetica" w:cs="Arial"/>
            <w:sz w:val="22"/>
            <w:szCs w:val="22"/>
          </w:rPr>
          <w:t>z</w:t>
        </w:r>
      </w:ins>
      <w:ins w:id="1293" w:author="Sean E. McGeary" w:date="2019-10-04T18:44:00Z">
        <w:r w:rsidR="00D606C4">
          <w:rPr>
            <w:rFonts w:ascii="Helvetica" w:hAnsi="Helvetica" w:cs="Arial"/>
            <w:sz w:val="22"/>
            <w:szCs w:val="22"/>
          </w:rPr>
          <w:t>ed</w:t>
        </w:r>
      </w:ins>
      <w:r w:rsidRPr="004C61E4">
        <w:rPr>
          <w:rFonts w:ascii="Helvetica" w:hAnsi="Helvetica" w:cs="Arial"/>
          <w:sz w:val="22"/>
          <w:szCs w:val="22"/>
        </w:rPr>
        <w:t xml:space="preserve"> sequence followed by an </w:t>
      </w:r>
      <w:ins w:id="1294" w:author="Sean E. McGeary" w:date="2019-10-04T18:53:00Z">
        <w:r w:rsidR="00E52740">
          <w:rPr>
            <w:rFonts w:ascii="Helvetica" w:hAnsi="Helvetica" w:cs="Arial"/>
            <w:sz w:val="22"/>
            <w:szCs w:val="22"/>
          </w:rPr>
          <w:t xml:space="preserve">8-nt region containing all single-nucleotide mismatches to the miRNA </w:t>
        </w:r>
      </w:ins>
      <w:ins w:id="1295" w:author="Sean E. McGeary" w:date="2019-10-04T18:59:00Z">
        <w:r w:rsidR="004B3617">
          <w:rPr>
            <w:rFonts w:ascii="Helvetica" w:hAnsi="Helvetica" w:cs="Arial"/>
            <w:sz w:val="22"/>
            <w:szCs w:val="22"/>
          </w:rPr>
          <w:t xml:space="preserve">nucleotides 2–7 </w:t>
        </w:r>
      </w:ins>
      <w:ins w:id="1296" w:author="Sean E. McGeary" w:date="2019-10-04T18:54:00Z">
        <w:r w:rsidR="00E52740">
          <w:rPr>
            <w:rFonts w:ascii="Helvetica" w:hAnsi="Helvetica" w:cs="Arial"/>
            <w:sz w:val="22"/>
            <w:szCs w:val="22"/>
          </w:rPr>
          <w:t>(</w:t>
        </w:r>
      </w:ins>
      <w:ins w:id="1297" w:author="Sean E. McGeary" w:date="2019-10-04T18:53:00Z">
        <w:r w:rsidR="00E52740">
          <w:rPr>
            <w:rFonts w:ascii="Helvetica" w:hAnsi="Helvetica" w:cs="Arial"/>
            <w:sz w:val="22"/>
            <w:szCs w:val="22"/>
          </w:rPr>
          <w:t>shown here for let</w:t>
        </w:r>
      </w:ins>
      <w:ins w:id="1298" w:author="Sean E. McGeary" w:date="2019-10-04T18:54:00Z">
        <w:r w:rsidR="00E52740">
          <w:rPr>
            <w:rFonts w:ascii="Helvetica" w:hAnsi="Helvetica" w:cs="Arial"/>
            <w:sz w:val="22"/>
            <w:szCs w:val="22"/>
          </w:rPr>
          <w:t xml:space="preserve">-7a), followed by </w:t>
        </w:r>
        <w:commentRangeStart w:id="1299"/>
        <w:r w:rsidR="00E52740">
          <w:rPr>
            <w:rFonts w:ascii="Helvetica" w:hAnsi="Helvetica" w:cs="Arial"/>
            <w:sz w:val="22"/>
            <w:szCs w:val="22"/>
          </w:rPr>
          <w:t xml:space="preserve">four additional nucleotides of randomized sequence </w:t>
        </w:r>
      </w:ins>
      <w:commentRangeEnd w:id="1299"/>
      <w:ins w:id="1300" w:author="Sean E. McGeary" w:date="2019-12-31T13:21:00Z">
        <w:r w:rsidR="00462A8E">
          <w:rPr>
            <w:rStyle w:val="CommentReference"/>
          </w:rPr>
          <w:commentReference w:id="1299"/>
        </w:r>
      </w:ins>
      <w:ins w:id="1301" w:author="Sean E. McGeary" w:date="2019-10-04T19:00:00Z">
        <w:r w:rsidR="004B3617">
          <w:rPr>
            <w:rFonts w:ascii="Helvetica" w:hAnsi="Helvetica" w:cs="Arial"/>
            <w:sz w:val="22"/>
            <w:szCs w:val="22"/>
          </w:rPr>
          <w:t>before</w:t>
        </w:r>
      </w:ins>
      <w:ins w:id="1302" w:author="Sean E. McGeary" w:date="2019-10-04T18:54:00Z">
        <w:r w:rsidR="00E52740">
          <w:rPr>
            <w:rFonts w:ascii="Helvetica" w:hAnsi="Helvetica" w:cs="Arial"/>
            <w:sz w:val="22"/>
            <w:szCs w:val="22"/>
          </w:rPr>
          <w:t xml:space="preserve"> the 3′ constant sequence used for r</w:t>
        </w:r>
      </w:ins>
      <w:ins w:id="1303" w:author="Sean E. McGeary" w:date="2019-10-04T18:55:00Z">
        <w:r w:rsidR="00E52740">
          <w:rPr>
            <w:rFonts w:ascii="Helvetica" w:hAnsi="Helvetica" w:cs="Arial"/>
            <w:sz w:val="22"/>
            <w:szCs w:val="22"/>
          </w:rPr>
          <w:t xml:space="preserve">everse transcription and library generation. </w:t>
        </w:r>
      </w:ins>
      <w:del w:id="1304" w:author="Sean E. McGeary" w:date="2019-10-04T18:55:00Z">
        <w:r w:rsidRPr="004C61E4" w:rsidDel="00E52740">
          <w:rPr>
            <w:rFonts w:ascii="Helvetica" w:hAnsi="Helvetica" w:cs="Arial"/>
            <w:sz w:val="22"/>
            <w:szCs w:val="22"/>
          </w:rPr>
          <w:delText>imperfect target site for the let-7a seed region. All possible single-nucleotide mismatches against the miRNA seed, positions 2</w:delText>
        </w:r>
      </w:del>
      <w:del w:id="1305" w:author="Sean E. McGeary" w:date="2019-10-04T18:44:00Z">
        <w:r w:rsidRPr="004C61E4" w:rsidDel="00D606C4">
          <w:rPr>
            <w:rFonts w:ascii="Helvetica" w:hAnsi="Helvetica" w:cs="Arial"/>
            <w:sz w:val="22"/>
            <w:szCs w:val="22"/>
          </w:rPr>
          <w:delText>-</w:delText>
        </w:r>
      </w:del>
      <w:del w:id="1306" w:author="Sean E. McGeary" w:date="2019-10-04T18:55:00Z">
        <w:r w:rsidRPr="004C61E4" w:rsidDel="00E52740">
          <w:rPr>
            <w:rFonts w:ascii="Helvetica" w:hAnsi="Helvetica" w:cs="Arial"/>
            <w:sz w:val="22"/>
            <w:szCs w:val="22"/>
          </w:rPr>
          <w:delText xml:space="preserve">7 are represented. </w:delText>
        </w:r>
      </w:del>
      <w:r w:rsidRPr="004C61E4">
        <w:rPr>
          <w:rFonts w:ascii="Helvetica" w:hAnsi="Helvetica" w:cs="Arial"/>
          <w:sz w:val="22"/>
          <w:szCs w:val="22"/>
        </w:rPr>
        <w:t xml:space="preserve">The library is generated by combining the transcription products of </w:t>
      </w:r>
      <w:del w:id="1307" w:author="Sean E. McGeary" w:date="2019-10-04T18:58:00Z">
        <w:r w:rsidRPr="004C61E4" w:rsidDel="00E52740">
          <w:rPr>
            <w:rFonts w:ascii="Helvetica" w:hAnsi="Helvetica" w:cs="Arial"/>
            <w:sz w:val="22"/>
            <w:szCs w:val="22"/>
          </w:rPr>
          <w:delText xml:space="preserve">6 </w:delText>
        </w:r>
      </w:del>
      <w:ins w:id="1308" w:author="Sean E. McGeary" w:date="2019-10-04T18:58:00Z">
        <w:r w:rsidR="00E52740">
          <w:rPr>
            <w:rFonts w:ascii="Helvetica" w:hAnsi="Helvetica" w:cs="Arial"/>
            <w:sz w:val="22"/>
            <w:szCs w:val="22"/>
          </w:rPr>
          <w:t>six</w:t>
        </w:r>
        <w:r w:rsidR="00E52740" w:rsidRPr="004C61E4">
          <w:rPr>
            <w:rFonts w:ascii="Helvetica" w:hAnsi="Helvetica" w:cs="Arial"/>
            <w:sz w:val="22"/>
            <w:szCs w:val="22"/>
          </w:rPr>
          <w:t xml:space="preserve"> </w:t>
        </w:r>
      </w:ins>
      <w:r w:rsidRPr="004C61E4">
        <w:rPr>
          <w:rFonts w:ascii="Helvetica" w:hAnsi="Helvetica" w:cs="Arial"/>
          <w:sz w:val="22"/>
          <w:szCs w:val="22"/>
        </w:rPr>
        <w:t>synthetic DNA oligo</w:t>
      </w:r>
      <w:ins w:id="1309" w:author="Sean E. McGeary" w:date="2019-10-04T19:00:00Z">
        <w:r w:rsidR="004B3617">
          <w:rPr>
            <w:rFonts w:ascii="Helvetica" w:hAnsi="Helvetica" w:cs="Arial"/>
            <w:sz w:val="22"/>
            <w:szCs w:val="22"/>
          </w:rPr>
          <w:t xml:space="preserve">s that each contain a </w:t>
        </w:r>
        <w:r w:rsidR="00C76BF7">
          <w:rPr>
            <w:rFonts w:ascii="Helvetica" w:hAnsi="Helvetica" w:cs="Arial"/>
            <w:sz w:val="22"/>
            <w:szCs w:val="22"/>
          </w:rPr>
          <w:t>single mismatch position (pink)</w:t>
        </w:r>
      </w:ins>
      <w:del w:id="1310" w:author="Sean E. McGeary" w:date="2019-10-04T18:58:00Z">
        <w:r w:rsidRPr="004C61E4" w:rsidDel="00E52740">
          <w:rPr>
            <w:rFonts w:ascii="Helvetica" w:hAnsi="Helvetica" w:cs="Arial"/>
            <w:sz w:val="22"/>
            <w:szCs w:val="22"/>
          </w:rPr>
          <w:delText>, the programmed region of each is shown in green</w:delText>
        </w:r>
      </w:del>
      <w:r w:rsidRPr="004C61E4">
        <w:rPr>
          <w:rFonts w:ascii="Helvetica" w:hAnsi="Helvetica" w:cs="Arial"/>
          <w:sz w:val="22"/>
          <w:szCs w:val="22"/>
        </w:rPr>
        <w:t xml:space="preserve">. </w:t>
      </w:r>
      <w:ins w:id="1311" w:author="Sean E. McGeary" w:date="2019-10-04T18:58:00Z">
        <w:r w:rsidR="00E52740">
          <w:rPr>
            <w:rFonts w:ascii="Helvetica" w:hAnsi="Helvetica" w:cs="Arial"/>
            <w:sz w:val="22"/>
            <w:szCs w:val="22"/>
          </w:rPr>
          <w:t>(</w:t>
        </w:r>
      </w:ins>
      <w:del w:id="1312" w:author="Sean E. McGeary" w:date="2019-10-04T18:58:00Z">
        <w:r w:rsidRPr="004C61E4" w:rsidDel="00E52740">
          <w:rPr>
            <w:rFonts w:ascii="Helvetica" w:hAnsi="Helvetica" w:cs="Arial"/>
            <w:sz w:val="22"/>
            <w:szCs w:val="22"/>
          </w:rPr>
          <w:delText>“</w:delText>
        </w:r>
      </w:del>
      <w:r w:rsidRPr="004C61E4">
        <w:rPr>
          <w:rFonts w:ascii="Helvetica" w:hAnsi="Helvetica" w:cs="Arial"/>
          <w:sz w:val="22"/>
          <w:szCs w:val="22"/>
        </w:rPr>
        <w:t>D</w:t>
      </w:r>
      <w:ins w:id="1313" w:author="Sean E. McGeary" w:date="2019-10-04T18:58:00Z">
        <w:r w:rsidR="00E52740">
          <w:rPr>
            <w:rFonts w:ascii="Helvetica" w:hAnsi="Helvetica" w:cs="Arial"/>
            <w:sz w:val="22"/>
            <w:szCs w:val="22"/>
          </w:rPr>
          <w:t xml:space="preserve">, </w:t>
        </w:r>
      </w:ins>
      <w:del w:id="1314" w:author="Sean E. McGeary" w:date="2019-10-04T18:58:00Z">
        <w:r w:rsidRPr="004C61E4" w:rsidDel="00E52740">
          <w:rPr>
            <w:rFonts w:ascii="Helvetica" w:hAnsi="Helvetica" w:cs="Arial"/>
            <w:sz w:val="22"/>
            <w:szCs w:val="22"/>
          </w:rPr>
          <w:delText xml:space="preserve">” </w:delText>
        </w:r>
      </w:del>
      <w:ins w:id="1315" w:author="Sean E. McGeary" w:date="2019-10-04T18:58:00Z">
        <w:r w:rsidR="00E52740">
          <w:rPr>
            <w:rFonts w:ascii="Helvetica" w:hAnsi="Helvetica" w:cs="Arial"/>
            <w:sz w:val="22"/>
            <w:szCs w:val="22"/>
          </w:rPr>
          <w:t xml:space="preserve">not </w:t>
        </w:r>
      </w:ins>
      <w:del w:id="1316" w:author="Sean E. McGeary" w:date="2019-10-04T18:58:00Z">
        <w:r w:rsidRPr="004C61E4" w:rsidDel="00E52740">
          <w:rPr>
            <w:rFonts w:ascii="Helvetica" w:hAnsi="Helvetica" w:cs="Arial"/>
            <w:sz w:val="22"/>
            <w:szCs w:val="22"/>
          </w:rPr>
          <w:delText>denotes any nucleotide but a “</w:delText>
        </w:r>
      </w:del>
      <w:r w:rsidRPr="004C61E4">
        <w:rPr>
          <w:rFonts w:ascii="Helvetica" w:hAnsi="Helvetica" w:cs="Arial"/>
          <w:sz w:val="22"/>
          <w:szCs w:val="22"/>
        </w:rPr>
        <w:t>C</w:t>
      </w:r>
      <w:del w:id="1317" w:author="Sean E. McGeary" w:date="2019-10-04T18:58:00Z">
        <w:r w:rsidRPr="004C61E4" w:rsidDel="00E52740">
          <w:rPr>
            <w:rFonts w:ascii="Helvetica" w:hAnsi="Helvetica" w:cs="Arial"/>
            <w:sz w:val="22"/>
            <w:szCs w:val="22"/>
          </w:rPr>
          <w:delText xml:space="preserve">” </w:delText>
        </w:r>
      </w:del>
      <w:ins w:id="1318" w:author="Sean E. McGeary" w:date="2019-10-04T18:58:00Z">
        <w:r w:rsidR="00E52740">
          <w:rPr>
            <w:rFonts w:ascii="Helvetica" w:hAnsi="Helvetica" w:cs="Arial"/>
            <w:sz w:val="22"/>
            <w:szCs w:val="22"/>
          </w:rPr>
          <w:t>;</w:t>
        </w:r>
        <w:r w:rsidR="00E52740" w:rsidRPr="004C61E4">
          <w:rPr>
            <w:rFonts w:ascii="Helvetica" w:hAnsi="Helvetica" w:cs="Arial"/>
            <w:sz w:val="22"/>
            <w:szCs w:val="22"/>
          </w:rPr>
          <w:t xml:space="preserve"> </w:t>
        </w:r>
      </w:ins>
      <w:del w:id="1319" w:author="Sean E. McGeary" w:date="2019-10-04T18:58:00Z">
        <w:r w:rsidRPr="004C61E4" w:rsidDel="00E52740">
          <w:rPr>
            <w:rFonts w:ascii="Helvetica" w:hAnsi="Helvetica" w:cs="Arial"/>
            <w:sz w:val="22"/>
            <w:szCs w:val="22"/>
          </w:rPr>
          <w:delText>residue, “</w:delText>
        </w:r>
      </w:del>
      <w:r w:rsidRPr="004C61E4">
        <w:rPr>
          <w:rFonts w:ascii="Helvetica" w:hAnsi="Helvetica" w:cs="Arial"/>
          <w:sz w:val="22"/>
          <w:szCs w:val="22"/>
        </w:rPr>
        <w:t>V</w:t>
      </w:r>
      <w:ins w:id="1320" w:author="Sean E. McGeary" w:date="2019-10-04T18:58:00Z">
        <w:r w:rsidR="00E52740">
          <w:rPr>
            <w:rFonts w:ascii="Helvetica" w:hAnsi="Helvetica" w:cs="Arial"/>
            <w:sz w:val="22"/>
            <w:szCs w:val="22"/>
          </w:rPr>
          <w:t>,</w:t>
        </w:r>
      </w:ins>
      <w:del w:id="1321" w:author="Sean E. McGeary" w:date="2019-10-04T18:58:00Z">
        <w:r w:rsidRPr="004C61E4" w:rsidDel="00E52740">
          <w:rPr>
            <w:rFonts w:ascii="Helvetica" w:hAnsi="Helvetica" w:cs="Arial"/>
            <w:sz w:val="22"/>
            <w:szCs w:val="22"/>
          </w:rPr>
          <w:delText>”</w:delText>
        </w:r>
      </w:del>
      <w:r w:rsidRPr="004C61E4">
        <w:rPr>
          <w:rFonts w:ascii="Helvetica" w:hAnsi="Helvetica" w:cs="Arial"/>
          <w:sz w:val="22"/>
          <w:szCs w:val="22"/>
        </w:rPr>
        <w:t xml:space="preserve"> </w:t>
      </w:r>
      <w:del w:id="1322" w:author="Sean E. McGeary" w:date="2019-10-04T18:58:00Z">
        <w:r w:rsidRPr="004C61E4" w:rsidDel="00E52740">
          <w:rPr>
            <w:rFonts w:ascii="Helvetica" w:hAnsi="Helvetica" w:cs="Arial"/>
            <w:sz w:val="22"/>
            <w:szCs w:val="22"/>
          </w:rPr>
          <w:delText>de</w:delText>
        </w:r>
      </w:del>
      <w:r w:rsidRPr="004C61E4">
        <w:rPr>
          <w:rFonts w:ascii="Helvetica" w:hAnsi="Helvetica" w:cs="Arial"/>
          <w:sz w:val="22"/>
          <w:szCs w:val="22"/>
        </w:rPr>
        <w:t>not</w:t>
      </w:r>
      <w:ins w:id="1323" w:author="Sean E. McGeary" w:date="2019-10-04T18:58:00Z">
        <w:r w:rsidR="00E52740">
          <w:rPr>
            <w:rFonts w:ascii="Helvetica" w:hAnsi="Helvetica" w:cs="Arial"/>
            <w:sz w:val="22"/>
            <w:szCs w:val="22"/>
          </w:rPr>
          <w:t xml:space="preserve"> </w:t>
        </w:r>
      </w:ins>
      <w:del w:id="1324" w:author="Sean E. McGeary" w:date="2019-10-04T18:58:00Z">
        <w:r w:rsidRPr="004C61E4" w:rsidDel="00E52740">
          <w:rPr>
            <w:rFonts w:ascii="Helvetica" w:hAnsi="Helvetica" w:cs="Arial"/>
            <w:sz w:val="22"/>
            <w:szCs w:val="22"/>
          </w:rPr>
          <w:delText>es any nucleotide but “</w:delText>
        </w:r>
      </w:del>
      <w:r w:rsidRPr="004C61E4">
        <w:rPr>
          <w:rFonts w:ascii="Helvetica" w:hAnsi="Helvetica" w:cs="Arial"/>
          <w:sz w:val="22"/>
          <w:szCs w:val="22"/>
        </w:rPr>
        <w:t>U</w:t>
      </w:r>
      <w:del w:id="1325" w:author="Sean E. McGeary" w:date="2019-10-04T18:58:00Z">
        <w:r w:rsidRPr="004C61E4" w:rsidDel="00E52740">
          <w:rPr>
            <w:rFonts w:ascii="Helvetica" w:hAnsi="Helvetica" w:cs="Arial"/>
            <w:sz w:val="22"/>
            <w:szCs w:val="22"/>
          </w:rPr>
          <w:delText xml:space="preserve">” </w:delText>
        </w:r>
      </w:del>
      <w:ins w:id="1326" w:author="Sean E. McGeary" w:date="2019-10-04T18:59:00Z">
        <w:r w:rsidR="00E52740">
          <w:rPr>
            <w:rFonts w:ascii="Helvetica" w:hAnsi="Helvetica" w:cs="Arial"/>
            <w:sz w:val="22"/>
            <w:szCs w:val="22"/>
          </w:rPr>
          <w:t>;</w:t>
        </w:r>
      </w:ins>
      <w:ins w:id="1327" w:author="Sean E. McGeary" w:date="2019-10-04T18:58:00Z">
        <w:r w:rsidR="00E52740" w:rsidRPr="004C61E4">
          <w:rPr>
            <w:rFonts w:ascii="Helvetica" w:hAnsi="Helvetica" w:cs="Arial"/>
            <w:sz w:val="22"/>
            <w:szCs w:val="22"/>
          </w:rPr>
          <w:t xml:space="preserve"> </w:t>
        </w:r>
      </w:ins>
      <w:r w:rsidRPr="004C61E4">
        <w:rPr>
          <w:rFonts w:ascii="Helvetica" w:hAnsi="Helvetica" w:cs="Arial"/>
          <w:sz w:val="22"/>
          <w:szCs w:val="22"/>
        </w:rPr>
        <w:t xml:space="preserve">and </w:t>
      </w:r>
      <w:del w:id="1328" w:author="Sean E. McGeary" w:date="2019-10-04T18:59:00Z">
        <w:r w:rsidRPr="004C61E4" w:rsidDel="00E52740">
          <w:rPr>
            <w:rFonts w:ascii="Helvetica" w:hAnsi="Helvetica" w:cs="Arial"/>
            <w:sz w:val="22"/>
            <w:szCs w:val="22"/>
          </w:rPr>
          <w:delText>“</w:delText>
        </w:r>
      </w:del>
      <w:r w:rsidRPr="004C61E4">
        <w:rPr>
          <w:rFonts w:ascii="Helvetica" w:hAnsi="Helvetica" w:cs="Arial"/>
          <w:sz w:val="22"/>
          <w:szCs w:val="22"/>
        </w:rPr>
        <w:t>B</w:t>
      </w:r>
      <w:ins w:id="1329" w:author="Sean E. McGeary" w:date="2019-10-04T18:59:00Z">
        <w:r w:rsidR="00E52740">
          <w:rPr>
            <w:rFonts w:ascii="Helvetica" w:hAnsi="Helvetica" w:cs="Arial"/>
            <w:sz w:val="22"/>
            <w:szCs w:val="22"/>
          </w:rPr>
          <w:t>,</w:t>
        </w:r>
      </w:ins>
      <w:del w:id="1330" w:author="Sean E. McGeary" w:date="2019-10-04T18:59:00Z">
        <w:r w:rsidRPr="004C61E4" w:rsidDel="00E52740">
          <w:rPr>
            <w:rFonts w:ascii="Helvetica" w:hAnsi="Helvetica" w:cs="Arial"/>
            <w:sz w:val="22"/>
            <w:szCs w:val="22"/>
          </w:rPr>
          <w:delText>”</w:delText>
        </w:r>
      </w:del>
      <w:r w:rsidRPr="004C61E4">
        <w:rPr>
          <w:rFonts w:ascii="Helvetica" w:hAnsi="Helvetica" w:cs="Arial"/>
          <w:sz w:val="22"/>
          <w:szCs w:val="22"/>
        </w:rPr>
        <w:t xml:space="preserve"> </w:t>
      </w:r>
      <w:del w:id="1331" w:author="Sean E. McGeary" w:date="2019-10-04T18:59:00Z">
        <w:r w:rsidRPr="004C61E4" w:rsidDel="00E52740">
          <w:rPr>
            <w:rFonts w:ascii="Helvetica" w:hAnsi="Helvetica" w:cs="Arial"/>
            <w:sz w:val="22"/>
            <w:szCs w:val="22"/>
          </w:rPr>
          <w:delText>de</w:delText>
        </w:r>
      </w:del>
      <w:r w:rsidRPr="004C61E4">
        <w:rPr>
          <w:rFonts w:ascii="Helvetica" w:hAnsi="Helvetica" w:cs="Arial"/>
          <w:sz w:val="22"/>
          <w:szCs w:val="22"/>
        </w:rPr>
        <w:t>not</w:t>
      </w:r>
      <w:ins w:id="1332" w:author="Sean E. McGeary" w:date="2019-10-04T18:59:00Z">
        <w:r w:rsidR="00E52740">
          <w:rPr>
            <w:rFonts w:ascii="Helvetica" w:hAnsi="Helvetica" w:cs="Arial"/>
            <w:sz w:val="22"/>
            <w:szCs w:val="22"/>
          </w:rPr>
          <w:t xml:space="preserve"> </w:t>
        </w:r>
      </w:ins>
      <w:del w:id="1333" w:author="Sean E. McGeary" w:date="2019-10-04T18:59:00Z">
        <w:r w:rsidRPr="004C61E4" w:rsidDel="00E52740">
          <w:rPr>
            <w:rFonts w:ascii="Helvetica" w:hAnsi="Helvetica" w:cs="Arial"/>
            <w:sz w:val="22"/>
            <w:szCs w:val="22"/>
          </w:rPr>
          <w:delText>es any nucleotide but “</w:delText>
        </w:r>
      </w:del>
      <w:r w:rsidRPr="004C61E4">
        <w:rPr>
          <w:rFonts w:ascii="Helvetica" w:hAnsi="Helvetica" w:cs="Arial"/>
          <w:sz w:val="22"/>
          <w:szCs w:val="22"/>
        </w:rPr>
        <w:t>A</w:t>
      </w:r>
      <w:del w:id="1334" w:author="Sean E. McGeary" w:date="2019-10-04T18:59:00Z">
        <w:r w:rsidRPr="004C61E4" w:rsidDel="00E52740">
          <w:rPr>
            <w:rFonts w:ascii="Helvetica" w:hAnsi="Helvetica" w:cs="Arial"/>
            <w:sz w:val="22"/>
            <w:szCs w:val="22"/>
          </w:rPr>
          <w:delText xml:space="preserve">”. </w:delText>
        </w:r>
      </w:del>
      <w:ins w:id="1335" w:author="Sean E. McGeary" w:date="2019-10-04T18:59:00Z">
        <w:r w:rsidR="00E52740">
          <w:rPr>
            <w:rFonts w:ascii="Helvetica" w:hAnsi="Helvetica" w:cs="Arial"/>
            <w:sz w:val="22"/>
            <w:szCs w:val="22"/>
          </w:rPr>
          <w:t>)</w:t>
        </w:r>
        <w:r w:rsidR="00E52740" w:rsidRPr="004C61E4">
          <w:rPr>
            <w:rFonts w:ascii="Helvetica" w:hAnsi="Helvetica" w:cs="Arial"/>
            <w:sz w:val="22"/>
            <w:szCs w:val="22"/>
          </w:rPr>
          <w:t>.</w:t>
        </w:r>
      </w:ins>
    </w:p>
    <w:p w14:paraId="7B5FA1B8" w14:textId="56DB0961" w:rsidR="00C76BF7" w:rsidRDefault="00E52740" w:rsidP="004C61E4">
      <w:pPr>
        <w:contextualSpacing/>
        <w:rPr>
          <w:ins w:id="1336" w:author="Sean E. McGeary" w:date="2019-10-04T19:10:00Z"/>
          <w:rFonts w:ascii="Helvetica" w:hAnsi="Helvetica" w:cs="Arial"/>
          <w:sz w:val="22"/>
          <w:szCs w:val="22"/>
        </w:rPr>
      </w:pPr>
      <w:ins w:id="1337" w:author="Sean E. McGeary" w:date="2019-10-04T18:59:00Z">
        <w:r w:rsidRPr="00C76BF7">
          <w:rPr>
            <w:rFonts w:ascii="Helvetica" w:hAnsi="Helvetica" w:cs="Arial"/>
            <w:sz w:val="22"/>
            <w:szCs w:val="22"/>
          </w:rPr>
          <w:t>(</w:t>
        </w:r>
      </w:ins>
      <w:del w:id="1338" w:author="Sean E. McGeary" w:date="2019-10-04T18:55:00Z">
        <w:r w:rsidR="004C61E4" w:rsidRPr="00C76BF7" w:rsidDel="00E52740">
          <w:rPr>
            <w:rFonts w:ascii="Helvetica" w:hAnsi="Helvetica" w:cs="Arial"/>
            <w:sz w:val="22"/>
            <w:szCs w:val="22"/>
          </w:rPr>
          <w:delText xml:space="preserve">The let-7a miRNA guide sequence is shown below for reference. </w:delText>
        </w:r>
      </w:del>
      <w:r w:rsidR="004C61E4" w:rsidRPr="00C76BF7">
        <w:rPr>
          <w:rFonts w:ascii="Helvetica" w:hAnsi="Helvetica" w:cs="Arial"/>
          <w:sz w:val="22"/>
          <w:szCs w:val="22"/>
        </w:rPr>
        <w:t xml:space="preserve">B) </w:t>
      </w:r>
      <w:r w:rsidR="004C61E4" w:rsidRPr="004C61E4">
        <w:rPr>
          <w:rFonts w:ascii="Helvetica" w:hAnsi="Helvetica" w:cs="Arial"/>
          <w:sz w:val="22"/>
          <w:szCs w:val="22"/>
        </w:rPr>
        <w:t>AGO-RBNS experimental design. The RNA library (right) is incubated with increasing concentrations of purified AGO2</w:t>
      </w:r>
      <w:del w:id="1339" w:author="Sean E. McGeary" w:date="2019-10-04T19:03:00Z">
        <w:r w:rsidR="004C61E4" w:rsidRPr="004C61E4" w:rsidDel="00C76BF7">
          <w:rPr>
            <w:rFonts w:ascii="Helvetica" w:hAnsi="Helvetica" w:cs="Arial"/>
            <w:sz w:val="22"/>
            <w:szCs w:val="22"/>
          </w:rPr>
          <w:delText>-</w:delText>
        </w:r>
      </w:del>
      <w:ins w:id="1340" w:author="Sean E. McGeary" w:date="2019-10-04T19:03:00Z">
        <w:r w:rsidR="00C76BF7">
          <w:rPr>
            <w:rFonts w:ascii="Helvetica" w:hAnsi="Helvetica" w:cs="Arial"/>
            <w:sz w:val="22"/>
            <w:szCs w:val="22"/>
          </w:rPr>
          <w:t>–</w:t>
        </w:r>
      </w:ins>
      <w:r w:rsidR="004C61E4" w:rsidRPr="004C61E4">
        <w:rPr>
          <w:rFonts w:ascii="Helvetica" w:hAnsi="Helvetica" w:cs="Arial"/>
          <w:sz w:val="22"/>
          <w:szCs w:val="22"/>
        </w:rPr>
        <w:t xml:space="preserve">miRNA complexes until the reaction reaches equilibrium. Each binding reaction is subjected to a filter-binding step to recover the AGO-bound RNA library </w:t>
      </w:r>
      <w:del w:id="1341" w:author="Sean E. McGeary" w:date="2019-10-04T19:04:00Z">
        <w:r w:rsidR="004C61E4" w:rsidRPr="004C61E4" w:rsidDel="00C76BF7">
          <w:rPr>
            <w:rFonts w:ascii="Helvetica" w:hAnsi="Helvetica" w:cs="Arial"/>
            <w:sz w:val="22"/>
            <w:szCs w:val="22"/>
          </w:rPr>
          <w:delText>members</w:delText>
        </w:r>
      </w:del>
      <w:ins w:id="1342" w:author="Sean E. McGeary" w:date="2019-10-04T19:04:00Z">
        <w:r w:rsidR="00C76BF7">
          <w:rPr>
            <w:rFonts w:ascii="Helvetica" w:hAnsi="Helvetica" w:cs="Arial"/>
            <w:sz w:val="22"/>
            <w:szCs w:val="22"/>
          </w:rPr>
          <w:t>molecules</w:t>
        </w:r>
      </w:ins>
      <w:r w:rsidR="004C61E4" w:rsidRPr="004C61E4">
        <w:rPr>
          <w:rFonts w:ascii="Helvetica" w:hAnsi="Helvetica" w:cs="Arial"/>
          <w:sz w:val="22"/>
          <w:szCs w:val="22"/>
        </w:rPr>
        <w:t>. The</w:t>
      </w:r>
      <w:del w:id="1343" w:author="Sean E. McGeary" w:date="2019-10-04T19:04:00Z">
        <w:r w:rsidR="004C61E4" w:rsidRPr="004C61E4" w:rsidDel="00C76BF7">
          <w:rPr>
            <w:rFonts w:ascii="Helvetica" w:hAnsi="Helvetica" w:cs="Arial"/>
            <w:sz w:val="22"/>
            <w:szCs w:val="22"/>
          </w:rPr>
          <w:delText>se</w:delText>
        </w:r>
      </w:del>
      <w:r w:rsidR="004C61E4" w:rsidRPr="004C61E4">
        <w:rPr>
          <w:rFonts w:ascii="Helvetica" w:hAnsi="Helvetica" w:cs="Arial"/>
          <w:sz w:val="22"/>
          <w:szCs w:val="22"/>
        </w:rPr>
        <w:t xml:space="preserve"> bound library </w:t>
      </w:r>
      <w:del w:id="1344" w:author="Sean E. McGeary" w:date="2019-10-04T19:04:00Z">
        <w:r w:rsidR="004C61E4" w:rsidRPr="004C61E4" w:rsidDel="00C76BF7">
          <w:rPr>
            <w:rFonts w:ascii="Helvetica" w:hAnsi="Helvetica" w:cs="Arial"/>
            <w:sz w:val="22"/>
            <w:szCs w:val="22"/>
          </w:rPr>
          <w:delText xml:space="preserve">libraries </w:delText>
        </w:r>
      </w:del>
      <w:ins w:id="1345" w:author="Sean E. McGeary" w:date="2019-10-04T19:04:00Z">
        <w:r w:rsidR="00C76BF7">
          <w:rPr>
            <w:rFonts w:ascii="Helvetica" w:hAnsi="Helvetica" w:cs="Arial"/>
            <w:sz w:val="22"/>
            <w:szCs w:val="22"/>
          </w:rPr>
          <w:t>molecules</w:t>
        </w:r>
        <w:r w:rsidR="00C76BF7" w:rsidRPr="004C61E4">
          <w:rPr>
            <w:rFonts w:ascii="Helvetica" w:hAnsi="Helvetica" w:cs="Arial"/>
            <w:sz w:val="22"/>
            <w:szCs w:val="22"/>
          </w:rPr>
          <w:t xml:space="preserve"> </w:t>
        </w:r>
        <w:r w:rsidR="00C76BF7">
          <w:rPr>
            <w:rFonts w:ascii="Helvetica" w:hAnsi="Helvetica" w:cs="Arial"/>
            <w:sz w:val="22"/>
            <w:szCs w:val="22"/>
          </w:rPr>
          <w:t xml:space="preserve">from each reaction </w:t>
        </w:r>
      </w:ins>
      <w:r w:rsidR="004C61E4" w:rsidRPr="004C61E4">
        <w:rPr>
          <w:rFonts w:ascii="Helvetica" w:hAnsi="Helvetica" w:cs="Arial"/>
          <w:sz w:val="22"/>
          <w:szCs w:val="22"/>
        </w:rPr>
        <w:t>are purified and</w:t>
      </w:r>
      <w:ins w:id="1346" w:author="Sean E. McGeary" w:date="2019-10-04T19:04:00Z">
        <w:r w:rsidR="00C76BF7">
          <w:rPr>
            <w:rFonts w:ascii="Helvetica" w:hAnsi="Helvetica" w:cs="Arial"/>
            <w:sz w:val="22"/>
            <w:szCs w:val="22"/>
          </w:rPr>
          <w:t>, in addition</w:t>
        </w:r>
      </w:ins>
      <w:r w:rsidR="004C61E4" w:rsidRPr="004C61E4">
        <w:rPr>
          <w:rFonts w:ascii="Helvetica" w:hAnsi="Helvetica" w:cs="Arial"/>
          <w:sz w:val="22"/>
          <w:szCs w:val="22"/>
        </w:rPr>
        <w:t xml:space="preserve"> along with the input RNA library are submitted for high-throughput sequencing. Enrichment of particular sequences are determined through comparison of the sequence frequencies in the bound versus input libraries. The sequence enrichments are fit using a biochemical model of the binding reaction to determine relative </w:t>
      </w:r>
      <w:del w:id="1347" w:author="Sean E. McGeary" w:date="2019-11-20T13:41:00Z">
        <w:r w:rsidR="004C61E4" w:rsidRPr="004C61E4" w:rsidDel="00F326D4">
          <w:rPr>
            <w:rFonts w:ascii="Helvetica" w:hAnsi="Helvetica" w:cs="Arial"/>
            <w:i/>
            <w:sz w:val="22"/>
            <w:szCs w:val="22"/>
          </w:rPr>
          <w:delText>K</w:delText>
        </w:r>
        <w:r w:rsidR="004C61E4" w:rsidRPr="004C61E4" w:rsidDel="00F326D4">
          <w:rPr>
            <w:rFonts w:ascii="Helvetica" w:hAnsi="Helvetica" w:cs="Arial"/>
            <w:sz w:val="22"/>
            <w:szCs w:val="22"/>
            <w:vertAlign w:val="subscript"/>
          </w:rPr>
          <w:delText>D</w:delText>
        </w:r>
        <w:r w:rsidR="004C61E4" w:rsidRPr="004C61E4" w:rsidDel="00F326D4">
          <w:rPr>
            <w:rFonts w:ascii="Helvetica" w:hAnsi="Helvetica" w:cs="Arial"/>
            <w:sz w:val="22"/>
            <w:szCs w:val="22"/>
          </w:rPr>
          <w:delText xml:space="preserve">’s </w:delText>
        </w:r>
      </w:del>
      <w:ins w:id="1348" w:author="Sean E. McGeary" w:date="2019-11-20T13:41:00Z">
        <w:r w:rsidR="00F326D4" w:rsidRPr="004C61E4">
          <w:rPr>
            <w:rFonts w:ascii="Helvetica" w:hAnsi="Helvetica" w:cs="Arial"/>
            <w:i/>
            <w:sz w:val="22"/>
            <w:szCs w:val="22"/>
          </w:rPr>
          <w:t>K</w:t>
        </w:r>
        <w:r w:rsidR="00F326D4" w:rsidRPr="004C61E4">
          <w:rPr>
            <w:rFonts w:ascii="Helvetica" w:hAnsi="Helvetica" w:cs="Arial"/>
            <w:sz w:val="22"/>
            <w:szCs w:val="22"/>
            <w:vertAlign w:val="subscript"/>
          </w:rPr>
          <w:t>D</w:t>
        </w:r>
        <w:r w:rsidR="00F326D4">
          <w:rPr>
            <w:rFonts w:ascii="Helvetica" w:hAnsi="Helvetica" w:cs="Arial"/>
            <w:sz w:val="22"/>
            <w:szCs w:val="22"/>
          </w:rPr>
          <w:t xml:space="preserve"> values</w:t>
        </w:r>
        <w:r w:rsidR="00F326D4" w:rsidRPr="004C61E4">
          <w:rPr>
            <w:rFonts w:ascii="Helvetica" w:hAnsi="Helvetica" w:cs="Arial"/>
            <w:sz w:val="22"/>
            <w:szCs w:val="22"/>
          </w:rPr>
          <w:t xml:space="preserve"> </w:t>
        </w:r>
      </w:ins>
      <w:r w:rsidR="004C61E4" w:rsidRPr="004C61E4">
        <w:rPr>
          <w:rFonts w:ascii="Helvetica" w:hAnsi="Helvetica" w:cs="Arial"/>
          <w:sz w:val="22"/>
          <w:szCs w:val="22"/>
        </w:rPr>
        <w:t>of different sequences.</w:t>
      </w:r>
      <w:del w:id="1349" w:author="Sean E. McGeary" w:date="2019-11-20T13:41:00Z">
        <w:r w:rsidR="004C61E4" w:rsidRPr="004C61E4" w:rsidDel="00F326D4">
          <w:rPr>
            <w:rFonts w:ascii="Helvetica" w:hAnsi="Helvetica" w:cs="Arial"/>
            <w:sz w:val="22"/>
            <w:szCs w:val="22"/>
          </w:rPr>
          <w:delText xml:space="preserve"> </w:delText>
        </w:r>
      </w:del>
    </w:p>
    <w:p w14:paraId="64E9CF77" w14:textId="484A2403" w:rsidR="004C61E4" w:rsidRPr="004C61E4" w:rsidRDefault="00C76BF7" w:rsidP="004C61E4">
      <w:pPr>
        <w:contextualSpacing/>
        <w:rPr>
          <w:rFonts w:ascii="Helvetica" w:hAnsi="Helvetica" w:cs="Arial"/>
          <w:sz w:val="22"/>
          <w:szCs w:val="22"/>
        </w:rPr>
      </w:pPr>
      <w:ins w:id="1350" w:author="Sean E. McGeary" w:date="2019-10-04T19:10:00Z">
        <w:r>
          <w:rPr>
            <w:rFonts w:ascii="Helvetica" w:hAnsi="Helvetica" w:cs="Arial"/>
            <w:sz w:val="22"/>
            <w:szCs w:val="22"/>
          </w:rPr>
          <w:t>(</w:t>
        </w:r>
      </w:ins>
      <w:r w:rsidR="004C61E4" w:rsidRPr="004C61E4">
        <w:rPr>
          <w:rFonts w:ascii="Helvetica" w:hAnsi="Helvetica" w:cs="Arial"/>
          <w:sz w:val="22"/>
          <w:szCs w:val="22"/>
        </w:rPr>
        <w:t xml:space="preserve">C) Enrichment of top 20 positional </w:t>
      </w:r>
      <w:ins w:id="1351" w:author="Sean E. McGeary" w:date="2019-11-20T13:42:00Z">
        <w:r w:rsidR="00F326D4">
          <w:rPr>
            <w:rFonts w:ascii="Helvetica" w:hAnsi="Helvetica" w:cs="Arial"/>
            <w:sz w:val="22"/>
            <w:szCs w:val="22"/>
          </w:rPr>
          <w:t xml:space="preserve">8-nt </w:t>
        </w:r>
      </w:ins>
      <w:r w:rsidR="004C61E4" w:rsidRPr="004C61E4">
        <w:rPr>
          <w:rFonts w:ascii="Helvetica" w:hAnsi="Helvetica" w:cs="Arial"/>
          <w:i/>
          <w:sz w:val="22"/>
          <w:szCs w:val="22"/>
        </w:rPr>
        <w:t>k</w:t>
      </w:r>
      <w:r w:rsidR="004C61E4" w:rsidRPr="004C61E4">
        <w:rPr>
          <w:rFonts w:ascii="Helvetica" w:hAnsi="Helvetica" w:cs="Arial"/>
          <w:sz w:val="22"/>
          <w:szCs w:val="22"/>
        </w:rPr>
        <w:t>-</w:t>
      </w:r>
      <w:proofErr w:type="spellStart"/>
      <w:r w:rsidR="004C61E4" w:rsidRPr="004C61E4">
        <w:rPr>
          <w:rFonts w:ascii="Helvetica" w:hAnsi="Helvetica" w:cs="Arial"/>
          <w:sz w:val="22"/>
          <w:szCs w:val="22"/>
        </w:rPr>
        <w:t>mers</w:t>
      </w:r>
      <w:proofErr w:type="spellEnd"/>
      <w:r w:rsidR="004C61E4" w:rsidRPr="004C61E4">
        <w:rPr>
          <w:rFonts w:ascii="Helvetica" w:hAnsi="Helvetica" w:cs="Arial"/>
          <w:sz w:val="22"/>
          <w:szCs w:val="22"/>
        </w:rPr>
        <w:t xml:space="preserve">. </w:t>
      </w:r>
      <w:r w:rsidR="004C61E4" w:rsidRPr="004C61E4">
        <w:rPr>
          <w:rFonts w:ascii="Helvetica" w:hAnsi="Helvetica" w:cs="Arial"/>
          <w:i/>
          <w:sz w:val="22"/>
          <w:szCs w:val="22"/>
        </w:rPr>
        <w:t>k</w:t>
      </w:r>
      <w:r w:rsidR="004C61E4" w:rsidRPr="004C61E4">
        <w:rPr>
          <w:rFonts w:ascii="Helvetica" w:hAnsi="Helvetica" w:cs="Arial"/>
          <w:sz w:val="22"/>
          <w:szCs w:val="22"/>
        </w:rPr>
        <w:t>-</w:t>
      </w:r>
      <w:proofErr w:type="spellStart"/>
      <w:r w:rsidR="004C61E4" w:rsidRPr="004C61E4">
        <w:rPr>
          <w:rFonts w:ascii="Helvetica" w:hAnsi="Helvetica" w:cs="Arial"/>
          <w:sz w:val="22"/>
          <w:szCs w:val="22"/>
        </w:rPr>
        <w:t>mers</w:t>
      </w:r>
      <w:proofErr w:type="spellEnd"/>
      <w:r w:rsidR="004C61E4" w:rsidRPr="004C61E4">
        <w:rPr>
          <w:rFonts w:ascii="Helvetica" w:hAnsi="Helvetica" w:cs="Arial"/>
          <w:sz w:val="22"/>
          <w:szCs w:val="22"/>
        </w:rPr>
        <w:t xml:space="preserve"> are ranked by the sum of their top </w:t>
      </w:r>
      <w:r w:rsidR="00462A8E">
        <w:rPr>
          <w:rFonts w:ascii="Helvetica" w:hAnsi="Helvetica" w:cs="Arial"/>
          <w:sz w:val="22"/>
          <w:szCs w:val="22"/>
        </w:rPr>
        <w:t>five</w:t>
      </w:r>
      <w:r w:rsidR="004C61E4" w:rsidRPr="004C61E4">
        <w:rPr>
          <w:rFonts w:ascii="Helvetica" w:hAnsi="Helvetica" w:cs="Arial"/>
          <w:sz w:val="22"/>
          <w:szCs w:val="22"/>
        </w:rPr>
        <w:t xml:space="preserve"> enrichments at each position across the sequencing read. Left, </w:t>
      </w:r>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mers</w:t>
      </w:r>
      <w:proofErr w:type="spellEnd"/>
      <w:r w:rsidR="004C61E4" w:rsidRPr="004C61E4">
        <w:rPr>
          <w:rFonts w:ascii="Helvetica" w:hAnsi="Helvetica" w:cs="Arial"/>
          <w:sz w:val="22"/>
          <w:szCs w:val="22"/>
        </w:rPr>
        <w:t xml:space="preserve"> are aligned by </w:t>
      </w:r>
      <w:ins w:id="1352" w:author="Sean E. McGeary" w:date="2019-11-20T13:43:00Z">
        <w:r w:rsidR="00883D3D">
          <w:rPr>
            <w:rFonts w:ascii="Helvetica" w:hAnsi="Helvetica" w:cs="Arial"/>
            <w:sz w:val="22"/>
            <w:szCs w:val="22"/>
          </w:rPr>
          <w:t>the CAAC</w:t>
        </w:r>
      </w:ins>
      <w:ins w:id="1353" w:author="Sean E. McGeary" w:date="2019-11-20T13:45:00Z">
        <w:r w:rsidR="00883D3D">
          <w:rPr>
            <w:rFonts w:ascii="Helvetica" w:hAnsi="Helvetica" w:cs="Arial"/>
            <w:sz w:val="22"/>
            <w:szCs w:val="22"/>
          </w:rPr>
          <w:t xml:space="preserve"> motif</w:t>
        </w:r>
      </w:ins>
      <w:ins w:id="1354" w:author="Sean E. McGeary" w:date="2019-11-20T13:43:00Z">
        <w:r w:rsidR="00883D3D">
          <w:rPr>
            <w:rFonts w:ascii="Helvetica" w:hAnsi="Helvetica" w:cs="Arial"/>
            <w:sz w:val="22"/>
            <w:szCs w:val="22"/>
          </w:rPr>
          <w:t xml:space="preserve"> </w:t>
        </w:r>
      </w:ins>
      <w:ins w:id="1355" w:author="Sean E. McGeary" w:date="2019-11-20T13:44:00Z">
        <w:r w:rsidR="00883D3D">
          <w:rPr>
            <w:rFonts w:ascii="Helvetica" w:hAnsi="Helvetica" w:cs="Arial"/>
            <w:sz w:val="22"/>
            <w:szCs w:val="22"/>
          </w:rPr>
          <w:t xml:space="preserve">shared by all </w:t>
        </w:r>
      </w:ins>
      <w:ins w:id="1356" w:author="Sean E. McGeary" w:date="2019-11-20T13:45:00Z">
        <w:r w:rsidR="00883D3D">
          <w:rPr>
            <w:rFonts w:ascii="Helvetica" w:hAnsi="Helvetica" w:cs="Arial"/>
            <w:sz w:val="22"/>
            <w:szCs w:val="22"/>
          </w:rPr>
          <w:t xml:space="preserve">20 </w:t>
        </w:r>
        <w:r w:rsidR="00883D3D" w:rsidRPr="00883D3D">
          <w:rPr>
            <w:rFonts w:ascii="Helvetica" w:hAnsi="Helvetica" w:cs="Arial"/>
            <w:i/>
            <w:iCs/>
            <w:sz w:val="22"/>
            <w:szCs w:val="22"/>
          </w:rPr>
          <w:t>k</w:t>
        </w:r>
        <w:r w:rsidR="00883D3D">
          <w:rPr>
            <w:rFonts w:ascii="Helvetica" w:hAnsi="Helvetica" w:cs="Arial"/>
            <w:sz w:val="22"/>
            <w:szCs w:val="22"/>
          </w:rPr>
          <w:t>-</w:t>
        </w:r>
        <w:proofErr w:type="spellStart"/>
        <w:r w:rsidR="00883D3D">
          <w:rPr>
            <w:rFonts w:ascii="Helvetica" w:hAnsi="Helvetica" w:cs="Arial"/>
            <w:sz w:val="22"/>
            <w:szCs w:val="22"/>
          </w:rPr>
          <w:t>mers</w:t>
        </w:r>
        <w:proofErr w:type="spellEnd"/>
        <w:r w:rsidR="00883D3D">
          <w:rPr>
            <w:rFonts w:ascii="Helvetica" w:hAnsi="Helvetica" w:cs="Arial"/>
            <w:sz w:val="22"/>
            <w:szCs w:val="22"/>
          </w:rPr>
          <w:t xml:space="preserve">, </w:t>
        </w:r>
      </w:ins>
      <w:del w:id="1357" w:author="Sean E. McGeary" w:date="2019-11-20T13:45:00Z">
        <w:r w:rsidR="004C61E4" w:rsidRPr="00883D3D" w:rsidDel="00883D3D">
          <w:rPr>
            <w:rFonts w:ascii="Helvetica" w:hAnsi="Helvetica" w:cs="Arial"/>
            <w:sz w:val="22"/>
            <w:szCs w:val="22"/>
          </w:rPr>
          <w:delText>sequence</w:delText>
        </w:r>
        <w:r w:rsidR="004C61E4" w:rsidRPr="004C61E4" w:rsidDel="00883D3D">
          <w:rPr>
            <w:rFonts w:ascii="Helvetica" w:hAnsi="Helvetica" w:cs="Arial"/>
            <w:sz w:val="22"/>
            <w:szCs w:val="22"/>
          </w:rPr>
          <w:delText xml:space="preserve"> </w:delText>
        </w:r>
      </w:del>
      <w:r w:rsidR="004C61E4" w:rsidRPr="004C61E4">
        <w:rPr>
          <w:rFonts w:ascii="Helvetica" w:hAnsi="Helvetica" w:cs="Arial"/>
          <w:sz w:val="22"/>
          <w:szCs w:val="22"/>
        </w:rPr>
        <w:t xml:space="preserve">with </w:t>
      </w:r>
      <w:ins w:id="1358" w:author="Sean E. McGeary" w:date="2019-11-20T13:46:00Z">
        <w:r w:rsidR="00883D3D">
          <w:rPr>
            <w:rFonts w:ascii="Helvetica" w:hAnsi="Helvetica" w:cs="Arial"/>
            <w:sz w:val="22"/>
            <w:szCs w:val="22"/>
          </w:rPr>
          <w:t>n</w:t>
        </w:r>
      </w:ins>
      <w:del w:id="1359" w:author="Sean E. McGeary" w:date="2019-11-20T13:46:00Z">
        <w:r w:rsidR="004C61E4" w:rsidRPr="004C61E4" w:rsidDel="00883D3D">
          <w:rPr>
            <w:rFonts w:ascii="Helvetica" w:hAnsi="Helvetica" w:cs="Arial"/>
            <w:sz w:val="22"/>
            <w:szCs w:val="22"/>
          </w:rPr>
          <w:delText xml:space="preserve">residues </w:delText>
        </w:r>
      </w:del>
      <w:ins w:id="1360" w:author="Sean E. McGeary" w:date="2019-11-20T13:46:00Z">
        <w:r w:rsidR="00883D3D">
          <w:rPr>
            <w:rFonts w:ascii="Helvetica" w:hAnsi="Helvetica" w:cs="Arial"/>
            <w:sz w:val="22"/>
            <w:szCs w:val="22"/>
          </w:rPr>
          <w:t xml:space="preserve">ucleotides </w:t>
        </w:r>
      </w:ins>
      <w:r w:rsidR="004C61E4" w:rsidRPr="004C61E4">
        <w:rPr>
          <w:rFonts w:ascii="Helvetica" w:hAnsi="Helvetica" w:cs="Arial"/>
          <w:sz w:val="22"/>
          <w:szCs w:val="22"/>
        </w:rPr>
        <w:t xml:space="preserve">that are not </w:t>
      </w:r>
      <w:del w:id="1361" w:author="Sean E. McGeary" w:date="2019-11-20T13:46:00Z">
        <w:r w:rsidR="004C61E4" w:rsidRPr="004C61E4" w:rsidDel="00883D3D">
          <w:rPr>
            <w:rFonts w:ascii="Helvetica" w:hAnsi="Helvetica" w:cs="Arial"/>
            <w:sz w:val="22"/>
            <w:szCs w:val="22"/>
          </w:rPr>
          <w:delText xml:space="preserve">perfect </w:delText>
        </w:r>
      </w:del>
      <w:ins w:id="1362" w:author="Sean E. McGeary" w:date="2019-11-20T13:46:00Z">
        <w:r w:rsidR="00883D3D">
          <w:rPr>
            <w:rFonts w:ascii="Helvetica" w:hAnsi="Helvetica" w:cs="Arial"/>
            <w:sz w:val="22"/>
            <w:szCs w:val="22"/>
          </w:rPr>
          <w:t xml:space="preserve">a </w:t>
        </w:r>
      </w:ins>
      <w:r w:rsidR="004C61E4" w:rsidRPr="004C61E4">
        <w:rPr>
          <w:rFonts w:ascii="Helvetica" w:hAnsi="Helvetica" w:cs="Arial"/>
          <w:sz w:val="22"/>
          <w:szCs w:val="22"/>
        </w:rPr>
        <w:t>Watson</w:t>
      </w:r>
      <w:ins w:id="1363" w:author="Sean E. McGeary" w:date="2019-11-20T13:46:00Z">
        <w:r w:rsidR="00883D3D">
          <w:rPr>
            <w:rFonts w:ascii="Helvetica" w:hAnsi="Helvetica" w:cs="Arial"/>
            <w:sz w:val="22"/>
            <w:szCs w:val="22"/>
          </w:rPr>
          <w:t>–</w:t>
        </w:r>
      </w:ins>
      <w:del w:id="1364" w:author="Sean E. McGeary" w:date="2019-11-20T13:46:00Z">
        <w:r w:rsidR="004C61E4" w:rsidRPr="004C61E4" w:rsidDel="00883D3D">
          <w:rPr>
            <w:rFonts w:ascii="Helvetica" w:hAnsi="Helvetica" w:cs="Arial"/>
            <w:sz w:val="22"/>
            <w:szCs w:val="22"/>
          </w:rPr>
          <w:delText>-c</w:delText>
        </w:r>
      </w:del>
      <w:ins w:id="1365" w:author="Sean E. McGeary" w:date="2019-11-20T13:46:00Z">
        <w:r w:rsidR="00883D3D">
          <w:rPr>
            <w:rFonts w:ascii="Helvetica" w:hAnsi="Helvetica" w:cs="Arial"/>
            <w:sz w:val="22"/>
            <w:szCs w:val="22"/>
          </w:rPr>
          <w:t>C</w:t>
        </w:r>
      </w:ins>
      <w:r w:rsidR="004C61E4" w:rsidRPr="004C61E4">
        <w:rPr>
          <w:rFonts w:ascii="Helvetica" w:hAnsi="Helvetica" w:cs="Arial"/>
          <w:sz w:val="22"/>
          <w:szCs w:val="22"/>
        </w:rPr>
        <w:t>rick match</w:t>
      </w:r>
      <w:del w:id="1366" w:author="Sean E. McGeary" w:date="2019-11-20T13:47:00Z">
        <w:r w:rsidR="004C61E4" w:rsidRPr="004C61E4" w:rsidDel="00883D3D">
          <w:rPr>
            <w:rFonts w:ascii="Helvetica" w:hAnsi="Helvetica" w:cs="Arial"/>
            <w:sz w:val="22"/>
            <w:szCs w:val="22"/>
          </w:rPr>
          <w:delText>e</w:delText>
        </w:r>
      </w:del>
      <w:del w:id="1367" w:author="Sean E. McGeary" w:date="2019-11-20T13:46:00Z">
        <w:r w:rsidR="004C61E4" w:rsidRPr="004C61E4" w:rsidDel="00883D3D">
          <w:rPr>
            <w:rFonts w:ascii="Helvetica" w:hAnsi="Helvetica" w:cs="Arial"/>
            <w:sz w:val="22"/>
            <w:szCs w:val="22"/>
          </w:rPr>
          <w:delText>s</w:delText>
        </w:r>
      </w:del>
      <w:r w:rsidR="004C61E4" w:rsidRPr="004C61E4">
        <w:rPr>
          <w:rFonts w:ascii="Helvetica" w:hAnsi="Helvetica" w:cs="Arial"/>
          <w:sz w:val="22"/>
          <w:szCs w:val="22"/>
        </w:rPr>
        <w:t xml:space="preserve"> to the miRNA sequence shown in red. </w:t>
      </w:r>
      <w:ins w:id="1368" w:author="Sean E. McGeary" w:date="2019-11-20T13:47:00Z">
        <w:r w:rsidR="00883D3D">
          <w:rPr>
            <w:rFonts w:ascii="Helvetica" w:hAnsi="Helvetica" w:cs="Arial"/>
            <w:sz w:val="22"/>
            <w:szCs w:val="22"/>
          </w:rPr>
          <w:t xml:space="preserve">The </w:t>
        </w:r>
        <w:r w:rsidR="00883D3D" w:rsidRPr="00462A8E">
          <w:rPr>
            <w:rFonts w:ascii="Helvetica" w:hAnsi="Helvetica" w:cs="Arial"/>
            <w:sz w:val="22"/>
            <w:szCs w:val="22"/>
          </w:rPr>
          <w:t>x</w:t>
        </w:r>
        <w:r w:rsidR="00883D3D">
          <w:rPr>
            <w:rFonts w:ascii="Helvetica" w:hAnsi="Helvetica" w:cs="Arial"/>
            <w:sz w:val="22"/>
            <w:szCs w:val="22"/>
          </w:rPr>
          <w:t xml:space="preserve">-axis is numbered </w:t>
        </w:r>
      </w:ins>
      <w:del w:id="1369" w:author="Sean E. McGeary" w:date="2019-10-04T19:07:00Z">
        <w:r w:rsidR="004C61E4" w:rsidRPr="004C61E4" w:rsidDel="00C76BF7">
          <w:rPr>
            <w:rFonts w:ascii="Helvetica" w:hAnsi="Helvetica" w:cs="Arial"/>
            <w:sz w:val="22"/>
            <w:szCs w:val="22"/>
          </w:rPr>
          <w:delText xml:space="preserve"> </w:delText>
        </w:r>
      </w:del>
      <w:del w:id="1370" w:author="Sean E. McGeary" w:date="2019-11-20T13:47:00Z">
        <w:r w:rsidR="004C61E4" w:rsidRPr="004C61E4" w:rsidDel="00883D3D">
          <w:rPr>
            <w:rFonts w:ascii="Helvetica" w:hAnsi="Helvetica" w:cs="Arial"/>
            <w:sz w:val="22"/>
            <w:szCs w:val="22"/>
          </w:rPr>
          <w:delText xml:space="preserve">Bottom numbering denotes the </w:delText>
        </w:r>
      </w:del>
      <w:del w:id="1371" w:author="Sean E. McGeary" w:date="2019-11-20T13:48:00Z">
        <w:r w:rsidR="004C61E4" w:rsidRPr="004C61E4" w:rsidDel="00883D3D">
          <w:rPr>
            <w:rFonts w:ascii="Helvetica" w:hAnsi="Helvetica" w:cs="Arial"/>
            <w:sz w:val="22"/>
            <w:szCs w:val="22"/>
          </w:rPr>
          <w:delText xml:space="preserve">location of the </w:delText>
        </w:r>
      </w:del>
      <w:ins w:id="1372" w:author="Sean E. McGeary" w:date="2019-11-20T13:48:00Z">
        <w:r w:rsidR="00883D3D">
          <w:rPr>
            <w:rFonts w:ascii="Helvetica" w:hAnsi="Helvetica" w:cs="Arial"/>
            <w:sz w:val="22"/>
            <w:szCs w:val="22"/>
          </w:rPr>
          <w:t>to indicate the position of the 3′</w:t>
        </w:r>
      </w:ins>
      <w:ins w:id="1373" w:author="Sean E. McGeary" w:date="2019-11-20T13:49:00Z">
        <w:r w:rsidR="00883D3D">
          <w:rPr>
            <w:rFonts w:ascii="Helvetica" w:hAnsi="Helvetica" w:cs="Arial"/>
            <w:sz w:val="22"/>
            <w:szCs w:val="22"/>
          </w:rPr>
          <w:t xml:space="preserve">-most nucleotide of the </w:t>
        </w:r>
      </w:ins>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w:t>
      </w:r>
      <w:proofErr w:type="spellEnd"/>
      <w:r w:rsidR="004C61E4" w:rsidRPr="004C61E4">
        <w:rPr>
          <w:rFonts w:ascii="Helvetica" w:hAnsi="Helvetica" w:cs="Arial"/>
          <w:sz w:val="22"/>
          <w:szCs w:val="22"/>
        </w:rPr>
        <w:t xml:space="preserve"> relative to the </w:t>
      </w:r>
      <w:ins w:id="1374" w:author="Sean E. McGeary" w:date="2019-11-20T13:49:00Z">
        <w:r w:rsidR="00883D3D">
          <w:rPr>
            <w:rFonts w:ascii="Helvetica" w:hAnsi="Helvetica" w:cs="Arial"/>
            <w:sz w:val="22"/>
            <w:szCs w:val="22"/>
          </w:rPr>
          <w:t>pairing position of the miRNA nucleotide 1</w:t>
        </w:r>
      </w:ins>
      <w:del w:id="1375" w:author="Sean E. McGeary" w:date="2019-11-20T13:50:00Z">
        <w:r w:rsidR="004C61E4" w:rsidRPr="004C61E4" w:rsidDel="00883D3D">
          <w:rPr>
            <w:rFonts w:ascii="Helvetica" w:hAnsi="Helvetica" w:cs="Arial"/>
            <w:sz w:val="22"/>
            <w:szCs w:val="22"/>
          </w:rPr>
          <w:delText>beginning of</w:delText>
        </w:r>
      </w:del>
      <w:r w:rsidR="004C61E4" w:rsidRPr="004C61E4">
        <w:rPr>
          <w:rFonts w:ascii="Helvetica" w:hAnsi="Helvetica" w:cs="Arial"/>
          <w:sz w:val="22"/>
          <w:szCs w:val="22"/>
        </w:rPr>
        <w:t xml:space="preserve"> </w:t>
      </w:r>
      <w:del w:id="1376" w:author="Sean E. McGeary" w:date="2019-11-20T13:50:00Z">
        <w:r w:rsidR="004C61E4" w:rsidRPr="004C61E4" w:rsidDel="00883D3D">
          <w:rPr>
            <w:rFonts w:ascii="Helvetica" w:hAnsi="Helvetica" w:cs="Arial"/>
            <w:sz w:val="22"/>
            <w:szCs w:val="22"/>
          </w:rPr>
          <w:delText xml:space="preserve">the first 5′ residue </w:delText>
        </w:r>
      </w:del>
      <w:r w:rsidR="004C61E4" w:rsidRPr="004C61E4">
        <w:rPr>
          <w:rFonts w:ascii="Helvetica" w:hAnsi="Helvetica" w:cs="Arial"/>
          <w:sz w:val="22"/>
          <w:szCs w:val="22"/>
        </w:rPr>
        <w:t xml:space="preserve">in </w:t>
      </w:r>
      <w:r w:rsidR="004C61E4" w:rsidRPr="004C61E4">
        <w:rPr>
          <w:rFonts w:ascii="Helvetica" w:hAnsi="Helvetica" w:cs="Arial"/>
          <w:sz w:val="22"/>
          <w:szCs w:val="22"/>
        </w:rPr>
        <w:lastRenderedPageBreak/>
        <w:t>the programmed region of the target sequence. Right shows th</w:t>
      </w:r>
      <w:bookmarkStart w:id="1377" w:name="_GoBack"/>
      <w:bookmarkEnd w:id="1377"/>
      <w:r w:rsidR="004C61E4" w:rsidRPr="004C61E4">
        <w:rPr>
          <w:rFonts w:ascii="Helvetica" w:hAnsi="Helvetica" w:cs="Arial"/>
          <w:sz w:val="22"/>
          <w:szCs w:val="22"/>
        </w:rPr>
        <w:t xml:space="preserve">e target-site architecture for the </w:t>
      </w:r>
      <w:r w:rsidR="004C61E4" w:rsidRPr="004C61E4">
        <w:rPr>
          <w:rFonts w:ascii="Helvetica" w:hAnsi="Helvetica" w:cs="Arial"/>
          <w:i/>
          <w:sz w:val="22"/>
          <w:szCs w:val="22"/>
        </w:rPr>
        <w:t>k-</w:t>
      </w:r>
      <w:proofErr w:type="spellStart"/>
      <w:r w:rsidR="004C61E4" w:rsidRPr="004C61E4">
        <w:rPr>
          <w:rFonts w:ascii="Helvetica" w:hAnsi="Helvetica" w:cs="Arial"/>
          <w:sz w:val="22"/>
          <w:szCs w:val="22"/>
        </w:rPr>
        <w:t>mer</w:t>
      </w:r>
      <w:proofErr w:type="spellEnd"/>
      <w:del w:id="1378" w:author="Sean E. McGeary" w:date="2019-12-31T13:20:00Z">
        <w:r w:rsidR="004C61E4" w:rsidRPr="004C61E4" w:rsidDel="00462A8E">
          <w:rPr>
            <w:rFonts w:ascii="Helvetica" w:hAnsi="Helvetica" w:cs="Arial"/>
            <w:sz w:val="22"/>
            <w:szCs w:val="22"/>
          </w:rPr>
          <w:delText xml:space="preserve"> sequence at the location with </w:delText>
        </w:r>
      </w:del>
      <w:ins w:id="1379" w:author="Sean E. McGeary" w:date="2019-12-31T13:20:00Z">
        <w:r w:rsidR="00462A8E">
          <w:rPr>
            <w:rFonts w:ascii="Helvetica" w:hAnsi="Helvetica" w:cs="Arial"/>
            <w:sz w:val="22"/>
            <w:szCs w:val="22"/>
          </w:rPr>
          <w:t xml:space="preserve">–position pair with </w:t>
        </w:r>
      </w:ins>
      <w:r w:rsidR="004C61E4" w:rsidRPr="004C61E4">
        <w:rPr>
          <w:rFonts w:ascii="Helvetica" w:hAnsi="Helvetica" w:cs="Arial"/>
          <w:sz w:val="22"/>
          <w:szCs w:val="22"/>
        </w:rPr>
        <w:t xml:space="preserve">the </w:t>
      </w:r>
      <w:del w:id="1380" w:author="Sean E. McGeary" w:date="2019-12-31T13:20:00Z">
        <w:r w:rsidR="004C61E4" w:rsidRPr="004C61E4" w:rsidDel="00462A8E">
          <w:rPr>
            <w:rFonts w:ascii="Helvetica" w:hAnsi="Helvetica" w:cs="Arial"/>
            <w:sz w:val="22"/>
            <w:szCs w:val="22"/>
          </w:rPr>
          <w:delText xml:space="preserve">highest positional </w:delText>
        </w:r>
      </w:del>
      <w:ins w:id="1381" w:author="Sean E. McGeary" w:date="2019-12-31T13:20:00Z">
        <w:r w:rsidR="00462A8E">
          <w:rPr>
            <w:rFonts w:ascii="Helvetica" w:hAnsi="Helvetica" w:cs="Arial"/>
            <w:sz w:val="22"/>
            <w:szCs w:val="22"/>
          </w:rPr>
          <w:t xml:space="preserve">greatest </w:t>
        </w:r>
      </w:ins>
      <w:r w:rsidR="004C61E4" w:rsidRPr="004C61E4">
        <w:rPr>
          <w:rFonts w:ascii="Helvetica" w:hAnsi="Helvetica" w:cs="Arial"/>
          <w:sz w:val="22"/>
          <w:szCs w:val="22"/>
        </w:rPr>
        <w:t>enrichment.</w:t>
      </w:r>
      <w:del w:id="1382" w:author="Sean E. McGeary" w:date="2019-10-04T18:43:00Z">
        <w:r w:rsidR="004C61E4" w:rsidRPr="004C61E4" w:rsidDel="00D606C4">
          <w:rPr>
            <w:rFonts w:ascii="Helvetica" w:hAnsi="Helvetica" w:cs="Arial"/>
            <w:sz w:val="22"/>
            <w:szCs w:val="22"/>
          </w:rPr>
          <w:delText xml:space="preserve"> </w:delText>
        </w:r>
      </w:del>
    </w:p>
    <w:p w14:paraId="78C8EFC7" w14:textId="77777777" w:rsidR="004C61E4" w:rsidRPr="004C61E4" w:rsidRDefault="004C61E4" w:rsidP="004C61E4">
      <w:pPr>
        <w:contextualSpacing/>
        <w:rPr>
          <w:rFonts w:ascii="Helvetica" w:hAnsi="Helvetica" w:cs="Arial"/>
          <w:sz w:val="22"/>
          <w:szCs w:val="22"/>
        </w:rPr>
      </w:pPr>
    </w:p>
    <w:p w14:paraId="4FA3A68B" w14:textId="2626EC8A" w:rsidR="004C61E4" w:rsidRPr="00776CD4" w:rsidDel="00776CD4" w:rsidRDefault="004C61E4" w:rsidP="004C61E4">
      <w:pPr>
        <w:contextualSpacing/>
        <w:rPr>
          <w:del w:id="1383" w:author="Sean E. McGeary" w:date="2019-10-04T19:11:00Z"/>
          <w:rFonts w:ascii="Helvetica" w:hAnsi="Helvetica" w:cs="Arial"/>
          <w:b/>
          <w:bCs/>
          <w:sz w:val="22"/>
          <w:szCs w:val="22"/>
        </w:rPr>
      </w:pPr>
      <w:r w:rsidRPr="004C61E4">
        <w:rPr>
          <w:rFonts w:ascii="Helvetica" w:hAnsi="Helvetica" w:cs="Arial"/>
          <w:b/>
          <w:sz w:val="22"/>
          <w:szCs w:val="22"/>
        </w:rPr>
        <w:t>Figure 3.</w:t>
      </w:r>
      <w:ins w:id="1384" w:author="Sean E. McGeary" w:date="2019-10-04T19:11:00Z">
        <w:r w:rsidR="00776CD4">
          <w:rPr>
            <w:rFonts w:ascii="Helvetica" w:hAnsi="Helvetica" w:cs="Arial"/>
            <w:sz w:val="22"/>
            <w:szCs w:val="22"/>
          </w:rPr>
          <w:t xml:space="preserve"> </w:t>
        </w:r>
      </w:ins>
    </w:p>
    <w:p w14:paraId="6295C3F4" w14:textId="77777777" w:rsidR="00776CD4" w:rsidRDefault="004C61E4" w:rsidP="004C61E4">
      <w:pPr>
        <w:contextualSpacing/>
        <w:rPr>
          <w:ins w:id="1385" w:author="Sean E. McGeary" w:date="2019-10-04T19:11:00Z"/>
          <w:rFonts w:ascii="Helvetica" w:hAnsi="Helvetica" w:cs="Arial"/>
          <w:sz w:val="22"/>
          <w:szCs w:val="22"/>
        </w:rPr>
      </w:pPr>
      <w:r w:rsidRPr="00776CD4">
        <w:rPr>
          <w:rFonts w:ascii="Helvetica" w:hAnsi="Helvetica" w:cs="Arial"/>
          <w:b/>
          <w:bCs/>
          <w:sz w:val="22"/>
          <w:szCs w:val="22"/>
          <w:rPrChange w:id="1386" w:author="Sean E. McGeary" w:date="2019-10-04T19:11:00Z">
            <w:rPr>
              <w:rFonts w:ascii="Helvetica" w:hAnsi="Helvetica" w:cs="Arial"/>
              <w:sz w:val="22"/>
              <w:szCs w:val="22"/>
            </w:rPr>
          </w:rPrChange>
        </w:rPr>
        <w:t>Let-7a relative affinity measurements of compensatory target sites.</w:t>
      </w:r>
    </w:p>
    <w:p w14:paraId="2B374CDD" w14:textId="77777777" w:rsidR="00776CD4" w:rsidRDefault="00776CD4" w:rsidP="004C61E4">
      <w:pPr>
        <w:contextualSpacing/>
        <w:rPr>
          <w:ins w:id="1387" w:author="Sean E. McGeary" w:date="2019-10-04T19:11:00Z"/>
          <w:rFonts w:ascii="Helvetica" w:hAnsi="Helvetica" w:cs="Arial"/>
          <w:sz w:val="22"/>
          <w:szCs w:val="22"/>
        </w:rPr>
      </w:pPr>
      <w:ins w:id="1388" w:author="Sean E. McGeary" w:date="2019-10-04T19:11:00Z">
        <w:r>
          <w:rPr>
            <w:rFonts w:ascii="Helvetica" w:hAnsi="Helvetica" w:cs="Arial"/>
            <w:sz w:val="22"/>
            <w:szCs w:val="22"/>
          </w:rPr>
          <w:t>(</w:t>
        </w:r>
      </w:ins>
      <w:del w:id="1389" w:author="Sean E. McGeary" w:date="2019-10-04T19:11: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A) Comparison of replicate compensatory library measurements. Independently prepared AGO2-let-7a and compensatory site RNA libraries were used to perform RBNS and generate relative affinity measurements for </w:t>
      </w:r>
      <w:proofErr w:type="gramStart"/>
      <w:r w:rsidR="004C61E4" w:rsidRPr="004C61E4">
        <w:rPr>
          <w:rFonts w:ascii="Helvetica" w:hAnsi="Helvetica" w:cs="Arial"/>
          <w:sz w:val="22"/>
          <w:szCs w:val="22"/>
        </w:rPr>
        <w:t>12,XXX</w:t>
      </w:r>
      <w:proofErr w:type="gramEnd"/>
      <w:r w:rsidR="004C61E4" w:rsidRPr="004C61E4">
        <w:rPr>
          <w:rFonts w:ascii="Helvetica" w:hAnsi="Helvetica" w:cs="Arial"/>
          <w:sz w:val="22"/>
          <w:szCs w:val="22"/>
        </w:rPr>
        <w:t xml:space="preserve"> enumerated 3′ paired site architectures. Relative affinities for the canonical seed sites are also determined by occurrences in the random region of the library and are denoted.</w:t>
      </w:r>
    </w:p>
    <w:p w14:paraId="79A46195" w14:textId="77777777" w:rsidR="00776CD4" w:rsidRDefault="00776CD4" w:rsidP="004C61E4">
      <w:pPr>
        <w:contextualSpacing/>
        <w:rPr>
          <w:ins w:id="1390" w:author="Sean E. McGeary" w:date="2019-10-04T19:11:00Z"/>
          <w:rFonts w:ascii="Helvetica" w:hAnsi="Helvetica" w:cs="Arial"/>
          <w:sz w:val="22"/>
          <w:szCs w:val="22"/>
        </w:rPr>
      </w:pPr>
      <w:ins w:id="1391" w:author="Sean E. McGeary" w:date="2019-10-04T19:11:00Z">
        <w:r>
          <w:rPr>
            <w:rFonts w:ascii="Helvetica" w:hAnsi="Helvetica" w:cs="Arial"/>
            <w:sz w:val="22"/>
            <w:szCs w:val="22"/>
          </w:rPr>
          <w:t>(</w:t>
        </w:r>
      </w:ins>
      <w:del w:id="1392" w:author="Sean E. McGeary" w:date="2019-10-04T19:11: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B) Relative affinity of let-7a sites across different site lengths and loop lengths. The architecture of the sites examined is shown, bottom right: sites begin pairing at register 11 and contain an AC seed mismatch at position 7. Relative affinities for the seed mismatch site alone (black), the 6mer seed site (green) and the 8mer seed site (red) are denoted for comparison.</w:t>
      </w:r>
    </w:p>
    <w:p w14:paraId="5CC51B3E" w14:textId="77777777" w:rsidR="00776CD4" w:rsidRDefault="00776CD4" w:rsidP="004C61E4">
      <w:pPr>
        <w:contextualSpacing/>
        <w:rPr>
          <w:ins w:id="1393" w:author="Sean E. McGeary" w:date="2019-10-04T19:11:00Z"/>
          <w:rFonts w:ascii="Helvetica" w:hAnsi="Helvetica" w:cs="Arial"/>
          <w:sz w:val="22"/>
          <w:szCs w:val="22"/>
        </w:rPr>
      </w:pPr>
      <w:ins w:id="1394" w:author="Sean E. McGeary" w:date="2019-10-04T19:11:00Z">
        <w:r>
          <w:rPr>
            <w:rFonts w:ascii="Helvetica" w:hAnsi="Helvetica" w:cs="Arial"/>
            <w:sz w:val="22"/>
            <w:szCs w:val="22"/>
          </w:rPr>
          <w:t>(</w:t>
        </w:r>
      </w:ins>
      <w:del w:id="1395" w:author="Sean E. McGeary" w:date="2019-10-04T19:11: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C) Comparison of the relative affinities of a let-7a 7nt 3′ paired site beginning at register 11 across all possible seed mismatched positions and identities (N = 18) and loop lengths. Pairing architecture is shown, bottom. The rows are ranked by the affinity of the seed-mismatched site alone, which is shown in the first column of the heatmap. Color intensity designates higher affinity sites.</w:t>
      </w:r>
    </w:p>
    <w:p w14:paraId="54390912" w14:textId="03E9CE41" w:rsidR="004C61E4" w:rsidRPr="004C61E4" w:rsidRDefault="00776CD4" w:rsidP="004C61E4">
      <w:pPr>
        <w:contextualSpacing/>
        <w:rPr>
          <w:rFonts w:ascii="Helvetica" w:hAnsi="Helvetica" w:cs="Arial"/>
          <w:sz w:val="22"/>
          <w:szCs w:val="22"/>
        </w:rPr>
      </w:pPr>
      <w:ins w:id="1396" w:author="Sean E. McGeary" w:date="2019-10-04T19:11:00Z">
        <w:r>
          <w:rPr>
            <w:rFonts w:ascii="Helvetica" w:hAnsi="Helvetica" w:cs="Arial"/>
            <w:sz w:val="22"/>
            <w:szCs w:val="22"/>
          </w:rPr>
          <w:t>(</w:t>
        </w:r>
      </w:ins>
      <w:del w:id="1397" w:author="Sean E. McGeary" w:date="2019-10-04T19:11: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D) Comparison of the change in </w:t>
      </w:r>
      <w:r w:rsidR="004C61E4" w:rsidRPr="004C61E4">
        <w:rPr>
          <w:rFonts w:ascii="Helvetica" w:hAnsi="Helvetica" w:cs="Arial"/>
          <w:i/>
          <w:iCs/>
          <w:sz w:val="22"/>
          <w:szCs w:val="22"/>
        </w:rPr>
        <w:t>K</w:t>
      </w:r>
      <w:r w:rsidR="004C61E4" w:rsidRPr="004C61E4">
        <w:rPr>
          <w:rFonts w:ascii="Helvetica" w:hAnsi="Helvetica" w:cs="Arial"/>
          <w:sz w:val="22"/>
          <w:szCs w:val="22"/>
          <w:vertAlign w:val="subscript"/>
        </w:rPr>
        <w:t>D</w:t>
      </w:r>
      <w:r w:rsidR="004C61E4" w:rsidRPr="004C61E4">
        <w:rPr>
          <w:rFonts w:ascii="Helvetica" w:hAnsi="Helvetica" w:cs="Arial"/>
          <w:sz w:val="22"/>
          <w:szCs w:val="22"/>
        </w:rPr>
        <w:t xml:space="preserve"> due to 3′ pairing across seed mismatch position, identity, and loop length. Values are determined by computed the fold change in affinity of the seed mismatched site with a 3′ paired site to the seed mismatched site with no 3′ pairing. Color intensity designates a larger fold increase in affinity due to 3′ pairing. Schematic to the right shows a single example of a site with all the major features, register, loop length, site lengths, and seed mismatch, shown. Bottom schematic shows the endogenous C. elegans let-7a miRNA and lin-41 compensatory target site, with that site architecture denoted in the heatmap with a white box.</w:t>
      </w:r>
    </w:p>
    <w:p w14:paraId="2B1DEAEE" w14:textId="77777777" w:rsidR="004C61E4" w:rsidRPr="004C61E4" w:rsidRDefault="004C61E4" w:rsidP="004C61E4">
      <w:pPr>
        <w:contextualSpacing/>
        <w:rPr>
          <w:rFonts w:ascii="Helvetica" w:hAnsi="Helvetica" w:cs="Arial"/>
          <w:sz w:val="22"/>
          <w:szCs w:val="22"/>
        </w:rPr>
      </w:pPr>
    </w:p>
    <w:p w14:paraId="35CA7BD0" w14:textId="722A0623" w:rsidR="004C61E4" w:rsidRPr="00776CD4" w:rsidDel="00776CD4" w:rsidRDefault="004C61E4" w:rsidP="004C61E4">
      <w:pPr>
        <w:contextualSpacing/>
        <w:rPr>
          <w:del w:id="1398" w:author="Sean E. McGeary" w:date="2019-10-04T19:11:00Z"/>
          <w:rFonts w:ascii="Helvetica" w:hAnsi="Helvetica" w:cs="Arial"/>
          <w:b/>
          <w:bCs/>
          <w:sz w:val="22"/>
          <w:szCs w:val="22"/>
        </w:rPr>
      </w:pPr>
      <w:r w:rsidRPr="00776CD4">
        <w:rPr>
          <w:rFonts w:ascii="Helvetica" w:hAnsi="Helvetica" w:cs="Arial"/>
          <w:b/>
          <w:bCs/>
          <w:sz w:val="22"/>
          <w:szCs w:val="22"/>
        </w:rPr>
        <w:t>Figure 4.</w:t>
      </w:r>
      <w:ins w:id="1399" w:author="Sean E. McGeary" w:date="2019-10-04T19:11:00Z">
        <w:r w:rsidR="00776CD4" w:rsidRPr="00776CD4">
          <w:rPr>
            <w:rFonts w:ascii="Helvetica" w:hAnsi="Helvetica" w:cs="Arial"/>
            <w:b/>
            <w:bCs/>
            <w:sz w:val="22"/>
            <w:szCs w:val="22"/>
            <w:rPrChange w:id="1400" w:author="Sean E. McGeary" w:date="2019-10-04T19:11:00Z">
              <w:rPr>
                <w:rFonts w:ascii="Helvetica" w:hAnsi="Helvetica" w:cs="Arial"/>
                <w:sz w:val="22"/>
                <w:szCs w:val="22"/>
              </w:rPr>
            </w:rPrChange>
          </w:rPr>
          <w:t xml:space="preserve"> </w:t>
        </w:r>
      </w:ins>
    </w:p>
    <w:p w14:paraId="3A06B98A" w14:textId="060F546C" w:rsidR="00776CD4" w:rsidRDefault="004C61E4" w:rsidP="004C61E4">
      <w:pPr>
        <w:contextualSpacing/>
        <w:rPr>
          <w:ins w:id="1401" w:author="Sean E. McGeary" w:date="2019-10-04T19:12:00Z"/>
          <w:rFonts w:ascii="Helvetica" w:hAnsi="Helvetica" w:cs="Arial"/>
          <w:sz w:val="22"/>
          <w:szCs w:val="22"/>
        </w:rPr>
      </w:pPr>
      <w:r w:rsidRPr="00776CD4">
        <w:rPr>
          <w:rFonts w:ascii="Helvetica" w:hAnsi="Helvetica" w:cs="Arial"/>
          <w:b/>
          <w:bCs/>
          <w:sz w:val="22"/>
          <w:szCs w:val="22"/>
          <w:rPrChange w:id="1402" w:author="Sean E. McGeary" w:date="2019-10-04T19:11:00Z">
            <w:rPr>
              <w:rFonts w:ascii="Helvetica" w:hAnsi="Helvetica" w:cs="Arial"/>
              <w:sz w:val="22"/>
              <w:szCs w:val="22"/>
            </w:rPr>
          </w:rPrChange>
        </w:rPr>
        <w:t xml:space="preserve">3′-site pairing energetics </w:t>
      </w:r>
      <w:del w:id="1403" w:author="Sean E. McGeary" w:date="2019-10-04T19:12:00Z">
        <w:r w:rsidRPr="00776CD4" w:rsidDel="00776CD4">
          <w:rPr>
            <w:rFonts w:ascii="Helvetica" w:hAnsi="Helvetica" w:cs="Arial"/>
            <w:b/>
            <w:bCs/>
            <w:sz w:val="22"/>
            <w:szCs w:val="22"/>
            <w:rPrChange w:id="1404" w:author="Sean E. McGeary" w:date="2019-10-04T19:11:00Z">
              <w:rPr>
                <w:rFonts w:ascii="Helvetica" w:hAnsi="Helvetica" w:cs="Arial"/>
                <w:sz w:val="22"/>
                <w:szCs w:val="22"/>
              </w:rPr>
            </w:rPrChange>
          </w:rPr>
          <w:delText xml:space="preserve">across </w:delText>
        </w:r>
      </w:del>
      <w:ins w:id="1405" w:author="Sean E. McGeary" w:date="2019-10-04T19:12:00Z">
        <w:r w:rsidR="00776CD4">
          <w:rPr>
            <w:rFonts w:ascii="Helvetica" w:hAnsi="Helvetica" w:cs="Arial"/>
            <w:b/>
            <w:bCs/>
            <w:sz w:val="22"/>
            <w:szCs w:val="22"/>
          </w:rPr>
          <w:t xml:space="preserve">between different </w:t>
        </w:r>
      </w:ins>
      <w:r w:rsidRPr="00776CD4">
        <w:rPr>
          <w:rFonts w:ascii="Helvetica" w:hAnsi="Helvetica" w:cs="Arial"/>
          <w:b/>
          <w:bCs/>
          <w:sz w:val="22"/>
          <w:szCs w:val="22"/>
          <w:rPrChange w:id="1406" w:author="Sean E. McGeary" w:date="2019-10-04T19:11:00Z">
            <w:rPr>
              <w:rFonts w:ascii="Helvetica" w:hAnsi="Helvetica" w:cs="Arial"/>
              <w:sz w:val="22"/>
              <w:szCs w:val="22"/>
            </w:rPr>
          </w:rPrChange>
        </w:rPr>
        <w:t>miRNAs</w:t>
      </w:r>
      <w:del w:id="1407" w:author="Sean E. McGeary" w:date="2019-10-04T19:12:00Z">
        <w:r w:rsidRPr="00776CD4" w:rsidDel="00776CD4">
          <w:rPr>
            <w:rFonts w:ascii="Helvetica" w:hAnsi="Helvetica" w:cs="Arial"/>
            <w:b/>
            <w:bCs/>
            <w:sz w:val="22"/>
            <w:szCs w:val="22"/>
            <w:rPrChange w:id="1408" w:author="Sean E. McGeary" w:date="2019-10-04T19:11:00Z">
              <w:rPr>
                <w:rFonts w:ascii="Helvetica" w:hAnsi="Helvetica" w:cs="Arial"/>
                <w:sz w:val="22"/>
                <w:szCs w:val="22"/>
              </w:rPr>
            </w:rPrChange>
          </w:rPr>
          <w:delText>.</w:delText>
        </w:r>
      </w:del>
    </w:p>
    <w:p w14:paraId="16024235" w14:textId="77777777" w:rsidR="00776CD4" w:rsidRDefault="00776CD4" w:rsidP="004C61E4">
      <w:pPr>
        <w:contextualSpacing/>
        <w:rPr>
          <w:ins w:id="1409" w:author="Sean E. McGeary" w:date="2019-10-04T19:12:00Z"/>
          <w:rFonts w:ascii="Helvetica" w:hAnsi="Helvetica" w:cs="Arial"/>
          <w:sz w:val="22"/>
          <w:szCs w:val="22"/>
        </w:rPr>
      </w:pPr>
      <w:ins w:id="1410" w:author="Sean E. McGeary" w:date="2019-10-04T19:12:00Z">
        <w:r>
          <w:rPr>
            <w:rFonts w:ascii="Helvetica" w:hAnsi="Helvetica" w:cs="Arial"/>
            <w:sz w:val="22"/>
            <w:szCs w:val="22"/>
          </w:rPr>
          <w:t>(</w:t>
        </w:r>
      </w:ins>
      <w:del w:id="1411"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A) The change in </w:t>
      </w:r>
      <w:r w:rsidR="004C61E4" w:rsidRPr="004C61E4">
        <w:rPr>
          <w:rFonts w:ascii="Helvetica" w:hAnsi="Helvetica" w:cs="Arial"/>
          <w:i/>
          <w:iCs/>
          <w:sz w:val="22"/>
          <w:szCs w:val="22"/>
        </w:rPr>
        <w:t>K</w:t>
      </w:r>
      <w:r w:rsidR="004C61E4" w:rsidRPr="004C61E4">
        <w:rPr>
          <w:rFonts w:ascii="Helvetica" w:hAnsi="Helvetica" w:cs="Arial"/>
          <w:sz w:val="22"/>
          <w:szCs w:val="22"/>
          <w:vertAlign w:val="subscript"/>
        </w:rPr>
        <w:t>D</w:t>
      </w:r>
      <w:r w:rsidR="004C61E4" w:rsidRPr="004C61E4">
        <w:rPr>
          <w:rFonts w:ascii="Helvetica" w:hAnsi="Helvetica" w:cs="Arial"/>
          <w:sz w:val="22"/>
          <w:szCs w:val="22"/>
        </w:rPr>
        <w:t xml:space="preserve"> due to a 7-nt 3′ site across different seed mismatches, loop-lengths, register, and miRNAs. Each heatmap is as in Figure 3D, where the intensity denotes the increase in </w:t>
      </w:r>
      <w:r w:rsidR="004C61E4" w:rsidRPr="004C61E4">
        <w:rPr>
          <w:rFonts w:ascii="Helvetica" w:hAnsi="Helvetica" w:cs="Arial"/>
          <w:i/>
          <w:iCs/>
          <w:sz w:val="22"/>
          <w:szCs w:val="22"/>
        </w:rPr>
        <w:t>K</w:t>
      </w:r>
      <w:r w:rsidR="004C61E4" w:rsidRPr="004C61E4">
        <w:rPr>
          <w:rFonts w:ascii="Helvetica" w:hAnsi="Helvetica" w:cs="Arial"/>
          <w:sz w:val="22"/>
          <w:szCs w:val="22"/>
          <w:vertAlign w:val="subscript"/>
        </w:rPr>
        <w:t>D</w:t>
      </w:r>
      <w:r w:rsidR="004C61E4" w:rsidRPr="004C61E4">
        <w:rPr>
          <w:rFonts w:ascii="Helvetica" w:hAnsi="Helvetica" w:cs="Arial"/>
          <w:sz w:val="22"/>
          <w:szCs w:val="22"/>
        </w:rPr>
        <w:t xml:space="preserve"> due to a 3′ site, each row is a different seed mismatches, and each </w:t>
      </w:r>
      <w:proofErr w:type="gramStart"/>
      <w:r w:rsidR="004C61E4" w:rsidRPr="004C61E4">
        <w:rPr>
          <w:rFonts w:ascii="Helvetica" w:hAnsi="Helvetica" w:cs="Arial"/>
          <w:sz w:val="22"/>
          <w:szCs w:val="22"/>
        </w:rPr>
        <w:t>columns</w:t>
      </w:r>
      <w:proofErr w:type="gramEnd"/>
      <w:r w:rsidR="004C61E4" w:rsidRPr="004C61E4">
        <w:rPr>
          <w:rFonts w:ascii="Helvetica" w:hAnsi="Helvetica" w:cs="Arial"/>
          <w:sz w:val="22"/>
          <w:szCs w:val="22"/>
        </w:rPr>
        <w:t xml:space="preserve"> is increasing loop size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Rows are ranked by the seed-mismatch affinity alone without 3′ paired sites. Horizontally, heatmaps are displayed by pairing to different registers of the miRNA, from register 9 to the last possible pairing register given the length of the miRNA. Vertically, data for different miRNAs, let-7a, miR-1, and miR-155 are shown. For all miRNAs the labels for the rows of the heatmaps are shown in Figure 3B for let-7a, and Figure 4B for miR-1 and miR-155. Registers containing the most increase in affinity due to 3′ sites are denoted by a blue box. Bottom shows schematic of miR-155 pairing at register 9 and register 17.</w:t>
      </w:r>
    </w:p>
    <w:p w14:paraId="58D624BE" w14:textId="77777777" w:rsidR="00776CD4" w:rsidRDefault="00776CD4" w:rsidP="004C61E4">
      <w:pPr>
        <w:contextualSpacing/>
        <w:rPr>
          <w:ins w:id="1412" w:author="Sean E. McGeary" w:date="2019-10-04T19:12:00Z"/>
          <w:rFonts w:ascii="Helvetica" w:hAnsi="Helvetica" w:cs="Arial"/>
          <w:sz w:val="22"/>
          <w:szCs w:val="22"/>
        </w:rPr>
      </w:pPr>
      <w:ins w:id="1413" w:author="Sean E. McGeary" w:date="2019-10-04T19:12:00Z">
        <w:r>
          <w:rPr>
            <w:rFonts w:ascii="Helvetica" w:hAnsi="Helvetica" w:cs="Arial"/>
            <w:sz w:val="22"/>
            <w:szCs w:val="22"/>
          </w:rPr>
          <w:t>(</w:t>
        </w:r>
      </w:ins>
      <w:del w:id="1414"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B) Heatmaps for registers containing the most increase in affinity due to 3′ sites. Left) miR-1 at register 12 and right) miR-155 at register 15. Rows are seed site mismatch and position and are ranked by seed site affinity. Columns are displayed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w:t>
      </w:r>
    </w:p>
    <w:p w14:paraId="33FC9BC0" w14:textId="761B5985" w:rsidR="004C61E4" w:rsidRPr="004C61E4" w:rsidRDefault="00776CD4" w:rsidP="004C61E4">
      <w:pPr>
        <w:contextualSpacing/>
        <w:rPr>
          <w:rFonts w:ascii="Helvetica" w:hAnsi="Helvetica" w:cs="Arial"/>
          <w:sz w:val="22"/>
          <w:szCs w:val="22"/>
        </w:rPr>
      </w:pPr>
      <w:ins w:id="1415" w:author="Sean E. McGeary" w:date="2019-10-04T19:12:00Z">
        <w:r>
          <w:rPr>
            <w:rFonts w:ascii="Helvetica" w:hAnsi="Helvetica" w:cs="Arial"/>
            <w:sz w:val="22"/>
            <w:szCs w:val="22"/>
          </w:rPr>
          <w:t>(</w:t>
        </w:r>
      </w:ins>
      <w:del w:id="1416"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C) Average increase in affinity due to 3′ sites across register for different miRNAs. Values are the mean of all seed mismatched and position sites across the top 5 loop lengths, which are different for each miRNA and register, as seen in Figure 4A.</w:t>
      </w:r>
    </w:p>
    <w:p w14:paraId="7CEFEFA2" w14:textId="77777777" w:rsidR="004C61E4" w:rsidRPr="004C61E4" w:rsidRDefault="004C61E4" w:rsidP="004C61E4">
      <w:pPr>
        <w:contextualSpacing/>
        <w:rPr>
          <w:rFonts w:ascii="Helvetica" w:hAnsi="Helvetica" w:cs="Arial"/>
          <w:sz w:val="22"/>
          <w:szCs w:val="22"/>
        </w:rPr>
      </w:pPr>
    </w:p>
    <w:p w14:paraId="1BC926B8" w14:textId="74C4D167" w:rsidR="004C61E4" w:rsidRPr="00776CD4" w:rsidDel="00776CD4" w:rsidRDefault="004C61E4" w:rsidP="004C61E4">
      <w:pPr>
        <w:contextualSpacing/>
        <w:rPr>
          <w:del w:id="1417" w:author="Sean E. McGeary" w:date="2019-10-04T19:12:00Z"/>
          <w:rFonts w:ascii="Helvetica" w:hAnsi="Helvetica" w:cs="Arial"/>
          <w:b/>
          <w:sz w:val="22"/>
          <w:szCs w:val="22"/>
        </w:rPr>
      </w:pPr>
      <w:r w:rsidRPr="00776CD4">
        <w:rPr>
          <w:rFonts w:ascii="Helvetica" w:hAnsi="Helvetica" w:cs="Arial"/>
          <w:b/>
          <w:sz w:val="22"/>
          <w:szCs w:val="22"/>
        </w:rPr>
        <w:t>Figure 5.</w:t>
      </w:r>
      <w:ins w:id="1418" w:author="Sean E. McGeary" w:date="2019-10-04T19:12:00Z">
        <w:r w:rsidR="00776CD4" w:rsidRPr="00776CD4">
          <w:rPr>
            <w:rFonts w:ascii="Helvetica" w:hAnsi="Helvetica" w:cs="Arial"/>
            <w:b/>
            <w:sz w:val="22"/>
            <w:szCs w:val="22"/>
            <w:rPrChange w:id="1419" w:author="Sean E. McGeary" w:date="2019-10-04T19:12:00Z">
              <w:rPr>
                <w:rFonts w:ascii="Helvetica" w:hAnsi="Helvetica" w:cs="Arial"/>
                <w:bCs/>
                <w:sz w:val="22"/>
                <w:szCs w:val="22"/>
              </w:rPr>
            </w:rPrChange>
          </w:rPr>
          <w:t xml:space="preserve"> </w:t>
        </w:r>
      </w:ins>
    </w:p>
    <w:p w14:paraId="1D8A183A" w14:textId="4F9B49D3" w:rsidR="00776CD4" w:rsidRPr="00776CD4" w:rsidRDefault="004C61E4" w:rsidP="004C61E4">
      <w:pPr>
        <w:contextualSpacing/>
        <w:rPr>
          <w:ins w:id="1420" w:author="Sean E. McGeary" w:date="2019-10-04T19:12:00Z"/>
          <w:rFonts w:ascii="Helvetica" w:hAnsi="Helvetica" w:cs="Arial"/>
          <w:b/>
          <w:sz w:val="22"/>
          <w:szCs w:val="22"/>
          <w:rPrChange w:id="1421" w:author="Sean E. McGeary" w:date="2019-10-04T19:12:00Z">
            <w:rPr>
              <w:ins w:id="1422" w:author="Sean E. McGeary" w:date="2019-10-04T19:12:00Z"/>
              <w:rFonts w:ascii="Helvetica" w:hAnsi="Helvetica" w:cs="Arial"/>
              <w:bCs/>
              <w:sz w:val="22"/>
              <w:szCs w:val="22"/>
            </w:rPr>
          </w:rPrChange>
        </w:rPr>
      </w:pPr>
      <w:r w:rsidRPr="00776CD4">
        <w:rPr>
          <w:rFonts w:ascii="Helvetica" w:hAnsi="Helvetica" w:cs="Arial"/>
          <w:b/>
          <w:sz w:val="22"/>
          <w:szCs w:val="22"/>
          <w:rPrChange w:id="1423" w:author="Sean E. McGeary" w:date="2019-10-04T19:12:00Z">
            <w:rPr>
              <w:rFonts w:ascii="Helvetica" w:hAnsi="Helvetica" w:cs="Arial"/>
              <w:bCs/>
              <w:sz w:val="22"/>
              <w:szCs w:val="22"/>
            </w:rPr>
          </w:rPrChange>
        </w:rPr>
        <w:t>Let-7a sequence mutants show that register preferences are determined by sequence</w:t>
      </w:r>
      <w:del w:id="1424" w:author="Sean E. McGeary" w:date="2019-10-04T19:12:00Z">
        <w:r w:rsidRPr="00776CD4" w:rsidDel="00776CD4">
          <w:rPr>
            <w:rFonts w:ascii="Helvetica" w:hAnsi="Helvetica" w:cs="Arial"/>
            <w:b/>
            <w:sz w:val="22"/>
            <w:szCs w:val="22"/>
            <w:rPrChange w:id="1425" w:author="Sean E. McGeary" w:date="2019-10-04T19:12:00Z">
              <w:rPr>
                <w:rFonts w:ascii="Helvetica" w:hAnsi="Helvetica" w:cs="Arial"/>
                <w:bCs/>
                <w:sz w:val="22"/>
                <w:szCs w:val="22"/>
              </w:rPr>
            </w:rPrChange>
          </w:rPr>
          <w:delText>.</w:delText>
        </w:r>
      </w:del>
    </w:p>
    <w:p w14:paraId="5578CBF9" w14:textId="77777777" w:rsidR="00776CD4" w:rsidRDefault="00776CD4" w:rsidP="004C61E4">
      <w:pPr>
        <w:contextualSpacing/>
        <w:rPr>
          <w:ins w:id="1426" w:author="Sean E. McGeary" w:date="2019-10-04T19:13:00Z"/>
          <w:rFonts w:ascii="Helvetica" w:hAnsi="Helvetica" w:cs="Arial"/>
          <w:sz w:val="22"/>
          <w:szCs w:val="22"/>
        </w:rPr>
      </w:pPr>
      <w:ins w:id="1427" w:author="Sean E. McGeary" w:date="2019-10-04T19:12:00Z">
        <w:r>
          <w:rPr>
            <w:rFonts w:ascii="Helvetica" w:hAnsi="Helvetica" w:cs="Arial"/>
            <w:sz w:val="22"/>
            <w:szCs w:val="22"/>
          </w:rPr>
          <w:lastRenderedPageBreak/>
          <w:t>(</w:t>
        </w:r>
      </w:ins>
      <w:del w:id="1428" w:author="Sean E. McGeary" w:date="2019-10-04T19:12: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A) Sequences of let-7a mutants with top: let-7a -1 where a single adenosine residue is removed at guide position 10 and placed at guide position 21 to maintain the total length of the miRNA.  Middle: the let-7a natural sequence. Bottom: let-7a +1 where </w:t>
      </w:r>
      <w:proofErr w:type="gramStart"/>
      <w:r w:rsidR="004C61E4" w:rsidRPr="004C61E4">
        <w:rPr>
          <w:rFonts w:ascii="Helvetica" w:hAnsi="Helvetica" w:cs="Arial"/>
          <w:sz w:val="22"/>
          <w:szCs w:val="22"/>
        </w:rPr>
        <w:t>the an</w:t>
      </w:r>
      <w:proofErr w:type="gramEnd"/>
      <w:r w:rsidR="004C61E4" w:rsidRPr="004C61E4">
        <w:rPr>
          <w:rFonts w:ascii="Helvetica" w:hAnsi="Helvetica" w:cs="Arial"/>
          <w:sz w:val="22"/>
          <w:szCs w:val="22"/>
        </w:rPr>
        <w:t xml:space="preserve"> additional adenosine reside is added between guide positions 10 and 11 and a uridine reside is removed at guide position 21 to preserve the 21nt length of the guide RNA.</w:t>
      </w:r>
    </w:p>
    <w:p w14:paraId="7C3470BC" w14:textId="77777777" w:rsidR="00776CD4" w:rsidRDefault="00776CD4" w:rsidP="004C61E4">
      <w:pPr>
        <w:contextualSpacing/>
        <w:rPr>
          <w:ins w:id="1429" w:author="Sean E. McGeary" w:date="2019-10-04T19:13:00Z"/>
          <w:rFonts w:ascii="Helvetica" w:hAnsi="Helvetica" w:cs="Arial"/>
          <w:sz w:val="22"/>
          <w:szCs w:val="22"/>
        </w:rPr>
      </w:pPr>
      <w:ins w:id="1430" w:author="Sean E. McGeary" w:date="2019-10-04T19:13:00Z">
        <w:r>
          <w:rPr>
            <w:rFonts w:ascii="Helvetica" w:hAnsi="Helvetica" w:cs="Arial"/>
            <w:sz w:val="22"/>
            <w:szCs w:val="22"/>
          </w:rPr>
          <w:t>(</w:t>
        </w:r>
      </w:ins>
      <w:del w:id="1431"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B) Heatmaps of the increase in </w:t>
      </w:r>
      <w:r w:rsidR="004C61E4" w:rsidRPr="004C61E4">
        <w:rPr>
          <w:rFonts w:ascii="Helvetica" w:hAnsi="Helvetica" w:cs="Arial"/>
          <w:i/>
          <w:sz w:val="22"/>
          <w:szCs w:val="22"/>
        </w:rPr>
        <w:t>K</w:t>
      </w:r>
      <w:r w:rsidR="004C61E4" w:rsidRPr="004C61E4">
        <w:rPr>
          <w:rFonts w:ascii="Helvetica" w:hAnsi="Helvetica" w:cs="Arial"/>
          <w:sz w:val="22"/>
          <w:szCs w:val="22"/>
          <w:vertAlign w:val="subscript"/>
        </w:rPr>
        <w:t>D</w:t>
      </w:r>
      <w:r w:rsidR="004C61E4" w:rsidRPr="004C61E4">
        <w:rPr>
          <w:rFonts w:ascii="Helvetica" w:hAnsi="Helvetica" w:cs="Arial"/>
          <w:sz w:val="22"/>
          <w:szCs w:val="22"/>
        </w:rPr>
        <w:t xml:space="preserve"> due to a 7nt length 3′ site, whereby each row is a different seed mismatch and each column is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The rows are ranked by seed site affinity and the labels for the seed mismatch and affinity are found in Figure 3B. Horizontally, the heatmaps are arranged by the pairing to different registers of the three let-7a variants, starting at register 9, which includes pairing to guide residues 9-15, to register 14, which includes pairing to guide residues </w:t>
      </w:r>
      <w:commentRangeStart w:id="1432"/>
      <w:r w:rsidR="004C61E4" w:rsidRPr="004C61E4">
        <w:rPr>
          <w:rFonts w:ascii="Helvetica" w:hAnsi="Helvetica" w:cs="Arial"/>
          <w:sz w:val="22"/>
          <w:szCs w:val="22"/>
        </w:rPr>
        <w:t>14-20.</w:t>
      </w:r>
      <w:commentRangeEnd w:id="1432"/>
      <w:r w:rsidR="004C61E4" w:rsidRPr="004C61E4">
        <w:rPr>
          <w:rStyle w:val="CommentReference"/>
          <w:rFonts w:ascii="Helvetica" w:hAnsi="Helvetica"/>
          <w:sz w:val="22"/>
          <w:szCs w:val="22"/>
        </w:rPr>
        <w:commentReference w:id="1432"/>
      </w:r>
      <w:r w:rsidR="004C61E4" w:rsidRPr="004C61E4">
        <w:rPr>
          <w:rFonts w:ascii="Helvetica" w:hAnsi="Helvetica" w:cs="Arial"/>
          <w:sz w:val="22"/>
          <w:szCs w:val="22"/>
        </w:rPr>
        <w:t xml:space="preserve">  Vertically, heatmaps are arranged by miRNA, with let-7a -1, let-7a, and let-7a +1 from top to bottom.</w:t>
      </w:r>
    </w:p>
    <w:p w14:paraId="0EDF26E8" w14:textId="12892DB3" w:rsidR="004C61E4" w:rsidRPr="004C61E4" w:rsidRDefault="00776CD4" w:rsidP="004C61E4">
      <w:pPr>
        <w:contextualSpacing/>
        <w:rPr>
          <w:rFonts w:ascii="Helvetica" w:hAnsi="Helvetica" w:cs="Arial"/>
          <w:sz w:val="22"/>
          <w:szCs w:val="22"/>
        </w:rPr>
      </w:pPr>
      <w:ins w:id="1433" w:author="Sean E. McGeary" w:date="2019-10-04T19:13:00Z">
        <w:r>
          <w:rPr>
            <w:rFonts w:ascii="Helvetica" w:hAnsi="Helvetica" w:cs="Arial"/>
            <w:sz w:val="22"/>
            <w:szCs w:val="22"/>
          </w:rPr>
          <w:t>(</w:t>
        </w:r>
      </w:ins>
      <w:del w:id="1434"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 xml:space="preserve">C) Average increase in affinity due to 3′ sites across register for the different let-7a variants. Values are the mean of all seed mismatches and positions across the top 5 loop lengths.  </w:t>
      </w:r>
    </w:p>
    <w:p w14:paraId="21E43F64" w14:textId="77777777" w:rsidR="004C61E4" w:rsidRPr="004C61E4" w:rsidRDefault="004C61E4" w:rsidP="004C61E4">
      <w:pPr>
        <w:contextualSpacing/>
        <w:rPr>
          <w:rFonts w:ascii="Helvetica" w:hAnsi="Helvetica" w:cs="Arial"/>
          <w:sz w:val="22"/>
          <w:szCs w:val="22"/>
        </w:rPr>
      </w:pPr>
    </w:p>
    <w:p w14:paraId="4C60A024" w14:textId="60C66047" w:rsidR="004C61E4" w:rsidRPr="00776CD4" w:rsidDel="00776CD4" w:rsidRDefault="004C61E4" w:rsidP="004C61E4">
      <w:pPr>
        <w:contextualSpacing/>
        <w:rPr>
          <w:del w:id="1435" w:author="Sean E. McGeary" w:date="2019-10-04T19:13:00Z"/>
          <w:rFonts w:ascii="Helvetica" w:hAnsi="Helvetica" w:cs="Arial"/>
          <w:b/>
          <w:sz w:val="22"/>
          <w:szCs w:val="22"/>
        </w:rPr>
      </w:pPr>
      <w:r w:rsidRPr="00776CD4">
        <w:rPr>
          <w:rFonts w:ascii="Helvetica" w:hAnsi="Helvetica" w:cs="Arial"/>
          <w:b/>
          <w:sz w:val="22"/>
          <w:szCs w:val="22"/>
        </w:rPr>
        <w:t>Figure 6.</w:t>
      </w:r>
      <w:ins w:id="1436" w:author="Sean E. McGeary" w:date="2019-10-04T19:13:00Z">
        <w:r w:rsidR="00776CD4" w:rsidRPr="00776CD4">
          <w:rPr>
            <w:rFonts w:ascii="Helvetica" w:hAnsi="Helvetica" w:cs="Arial"/>
            <w:b/>
            <w:sz w:val="22"/>
            <w:szCs w:val="22"/>
            <w:rPrChange w:id="1437" w:author="Sean E. McGeary" w:date="2019-10-04T19:13:00Z">
              <w:rPr>
                <w:rFonts w:ascii="Helvetica" w:hAnsi="Helvetica" w:cs="Arial"/>
                <w:bCs/>
                <w:sz w:val="22"/>
                <w:szCs w:val="22"/>
              </w:rPr>
            </w:rPrChange>
          </w:rPr>
          <w:t xml:space="preserve"> </w:t>
        </w:r>
      </w:ins>
    </w:p>
    <w:p w14:paraId="0B5707AC" w14:textId="37CCC39E" w:rsidR="00776CD4" w:rsidRDefault="004C61E4" w:rsidP="004C61E4">
      <w:pPr>
        <w:contextualSpacing/>
        <w:rPr>
          <w:ins w:id="1438" w:author="Sean E. McGeary" w:date="2019-10-04T19:13:00Z"/>
          <w:rFonts w:ascii="Helvetica" w:hAnsi="Helvetica" w:cs="Arial"/>
          <w:sz w:val="22"/>
          <w:szCs w:val="22"/>
        </w:rPr>
      </w:pPr>
      <w:r w:rsidRPr="00776CD4">
        <w:rPr>
          <w:rFonts w:ascii="Helvetica" w:hAnsi="Helvetica" w:cs="Arial"/>
          <w:b/>
          <w:sz w:val="22"/>
          <w:szCs w:val="22"/>
          <w:rPrChange w:id="1439" w:author="Sean E. McGeary" w:date="2019-10-04T19:13:00Z">
            <w:rPr>
              <w:rFonts w:ascii="Helvetica" w:hAnsi="Helvetica" w:cs="Arial"/>
              <w:bCs/>
              <w:sz w:val="22"/>
              <w:szCs w:val="22"/>
            </w:rPr>
          </w:rPrChange>
        </w:rPr>
        <w:t xml:space="preserve">Chimeric miRNA demonstrate that the seed mismatch and 3′ sequence pairing energetics are </w:t>
      </w:r>
      <w:del w:id="1440" w:author="Sean E. McGeary" w:date="2019-10-04T19:13:00Z">
        <w:r w:rsidRPr="00776CD4" w:rsidDel="00776CD4">
          <w:rPr>
            <w:rFonts w:ascii="Helvetica" w:hAnsi="Helvetica" w:cs="Arial"/>
            <w:b/>
            <w:sz w:val="22"/>
            <w:szCs w:val="22"/>
            <w:rPrChange w:id="1441" w:author="Sean E. McGeary" w:date="2019-10-04T19:13:00Z">
              <w:rPr>
                <w:rFonts w:ascii="Helvetica" w:hAnsi="Helvetica" w:cs="Arial"/>
                <w:bCs/>
                <w:sz w:val="22"/>
                <w:szCs w:val="22"/>
              </w:rPr>
            </w:rPrChange>
          </w:rPr>
          <w:delText>sepe</w:delText>
        </w:r>
        <w:r w:rsidRPr="00776CD4" w:rsidDel="00776CD4">
          <w:rPr>
            <w:rFonts w:ascii="Helvetica" w:hAnsi="Helvetica" w:cs="Arial"/>
            <w:b/>
            <w:sz w:val="22"/>
            <w:szCs w:val="22"/>
            <w:rPrChange w:id="1442" w:author="Sean E. McGeary" w:date="2019-10-04T19:13:00Z">
              <w:rPr>
                <w:rFonts w:ascii="Helvetica" w:hAnsi="Helvetica" w:cs="Arial"/>
                <w:sz w:val="22"/>
                <w:szCs w:val="22"/>
              </w:rPr>
            </w:rPrChange>
          </w:rPr>
          <w:delText>rable</w:delText>
        </w:r>
      </w:del>
      <w:ins w:id="1443" w:author="Sean E. McGeary" w:date="2019-10-04T19:13:00Z">
        <w:r w:rsidR="00776CD4" w:rsidRPr="00776CD4">
          <w:rPr>
            <w:rFonts w:ascii="Helvetica" w:hAnsi="Helvetica" w:cs="Arial"/>
            <w:b/>
            <w:sz w:val="22"/>
            <w:szCs w:val="22"/>
            <w:rPrChange w:id="1444" w:author="Sean E. McGeary" w:date="2019-10-04T19:13:00Z">
              <w:rPr>
                <w:rFonts w:ascii="Helvetica" w:hAnsi="Helvetica" w:cs="Arial"/>
                <w:bCs/>
                <w:sz w:val="22"/>
                <w:szCs w:val="22"/>
              </w:rPr>
            </w:rPrChange>
          </w:rPr>
          <w:t>sep</w:t>
        </w:r>
        <w:r w:rsidR="00776CD4">
          <w:rPr>
            <w:rFonts w:ascii="Helvetica" w:hAnsi="Helvetica" w:cs="Arial"/>
            <w:b/>
            <w:sz w:val="22"/>
            <w:szCs w:val="22"/>
          </w:rPr>
          <w:t>a</w:t>
        </w:r>
        <w:r w:rsidR="00776CD4" w:rsidRPr="00776CD4">
          <w:rPr>
            <w:rFonts w:ascii="Helvetica" w:hAnsi="Helvetica" w:cs="Arial"/>
            <w:b/>
            <w:sz w:val="22"/>
            <w:szCs w:val="22"/>
            <w:rPrChange w:id="1445" w:author="Sean E. McGeary" w:date="2019-10-04T19:13:00Z">
              <w:rPr>
                <w:rFonts w:ascii="Helvetica" w:hAnsi="Helvetica" w:cs="Arial"/>
                <w:sz w:val="22"/>
                <w:szCs w:val="22"/>
              </w:rPr>
            </w:rPrChange>
          </w:rPr>
          <w:t>rable</w:t>
        </w:r>
      </w:ins>
      <w:del w:id="1446" w:author="Sean E. McGeary" w:date="2019-10-04T19:13:00Z">
        <w:r w:rsidRPr="004C61E4" w:rsidDel="00776CD4">
          <w:rPr>
            <w:rFonts w:ascii="Helvetica" w:hAnsi="Helvetica" w:cs="Arial"/>
            <w:sz w:val="22"/>
            <w:szCs w:val="22"/>
          </w:rPr>
          <w:delText>.</w:delText>
        </w:r>
      </w:del>
    </w:p>
    <w:p w14:paraId="6FA627AC" w14:textId="77777777" w:rsidR="00776CD4" w:rsidRDefault="00776CD4" w:rsidP="004C61E4">
      <w:pPr>
        <w:contextualSpacing/>
        <w:rPr>
          <w:ins w:id="1447" w:author="Sean E. McGeary" w:date="2019-10-04T19:13:00Z"/>
          <w:rFonts w:ascii="Helvetica" w:hAnsi="Helvetica" w:cs="Arial"/>
          <w:sz w:val="22"/>
          <w:szCs w:val="22"/>
        </w:rPr>
      </w:pPr>
      <w:ins w:id="1448" w:author="Sean E. McGeary" w:date="2019-10-04T19:13:00Z">
        <w:r>
          <w:rPr>
            <w:rFonts w:ascii="Helvetica" w:hAnsi="Helvetica" w:cs="Arial"/>
            <w:sz w:val="22"/>
            <w:szCs w:val="22"/>
          </w:rPr>
          <w:t>(</w:t>
        </w:r>
      </w:ins>
      <w:del w:id="1449"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A) Sequences of natural and chimeric let-7a and miR-155 miRNA variants.</w:t>
      </w:r>
    </w:p>
    <w:p w14:paraId="2D73A17D" w14:textId="77777777" w:rsidR="00776CD4" w:rsidRDefault="00776CD4" w:rsidP="004C61E4">
      <w:pPr>
        <w:contextualSpacing/>
        <w:rPr>
          <w:ins w:id="1450" w:author="Sean E. McGeary" w:date="2019-10-04T19:13:00Z"/>
          <w:rFonts w:ascii="Helvetica" w:hAnsi="Helvetica" w:cs="Arial"/>
          <w:sz w:val="22"/>
          <w:szCs w:val="22"/>
        </w:rPr>
      </w:pPr>
      <w:ins w:id="1451" w:author="Sean E. McGeary" w:date="2019-10-04T19:13:00Z">
        <w:r>
          <w:rPr>
            <w:rFonts w:ascii="Helvetica" w:hAnsi="Helvetica" w:cs="Arial"/>
            <w:sz w:val="22"/>
            <w:szCs w:val="22"/>
          </w:rPr>
          <w:t>(</w:t>
        </w:r>
      </w:ins>
      <w:del w:id="1452"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B) Average increase in affinity due to 3′ paired sites across register for top: let-7a and the miR-155-let-7a chimera, bottom: miR-155 and the let-7a-miR-155 chimera. Values are the mean of all seed mismatched and position sites across the top 5 loop lengths.</w:t>
      </w:r>
    </w:p>
    <w:p w14:paraId="63FCD410" w14:textId="77777777" w:rsidR="00776CD4" w:rsidRDefault="00776CD4" w:rsidP="004C61E4">
      <w:pPr>
        <w:contextualSpacing/>
        <w:rPr>
          <w:ins w:id="1453" w:author="Sean E. McGeary" w:date="2019-10-04T19:13:00Z"/>
          <w:rFonts w:ascii="Helvetica" w:hAnsi="Helvetica" w:cs="Arial"/>
          <w:sz w:val="22"/>
          <w:szCs w:val="22"/>
        </w:rPr>
      </w:pPr>
      <w:ins w:id="1454" w:author="Sean E. McGeary" w:date="2019-10-04T19:13:00Z">
        <w:r>
          <w:rPr>
            <w:rFonts w:ascii="Helvetica" w:hAnsi="Helvetica" w:cs="Arial"/>
            <w:sz w:val="22"/>
            <w:szCs w:val="22"/>
          </w:rPr>
          <w:t>(</w:t>
        </w:r>
      </w:ins>
      <w:del w:id="1455"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C) Scatter plot and correlation of the average increase in affinity due to 3′ paired sites between chimeric and natural miRNAs harboring the same sequence from guide nucleotides 9 to the length of the miRNA: let-7a and miR-155- let-7a variant (green) and miR-155 and the let-7a-miR-155 chimera (pink).</w:t>
      </w:r>
    </w:p>
    <w:p w14:paraId="5B2A78FA" w14:textId="69F07700" w:rsidR="00B77920" w:rsidRDefault="00776CD4" w:rsidP="004C61E4">
      <w:pPr>
        <w:contextualSpacing/>
        <w:rPr>
          <w:ins w:id="1456" w:author="Sean E. McGeary" w:date="2019-10-04T19:13:00Z"/>
          <w:rFonts w:ascii="Helvetica" w:hAnsi="Helvetica" w:cs="Arial"/>
          <w:sz w:val="22"/>
          <w:szCs w:val="22"/>
        </w:rPr>
      </w:pPr>
      <w:ins w:id="1457" w:author="Sean E. McGeary" w:date="2019-10-04T19:13:00Z">
        <w:r>
          <w:rPr>
            <w:rFonts w:ascii="Helvetica" w:hAnsi="Helvetica" w:cs="Arial"/>
            <w:sz w:val="22"/>
            <w:szCs w:val="22"/>
          </w:rPr>
          <w:t>(</w:t>
        </w:r>
      </w:ins>
      <w:del w:id="1458" w:author="Sean E. McGeary" w:date="2019-10-04T19:13:00Z">
        <w:r w:rsidR="004C61E4" w:rsidRPr="004C61E4" w:rsidDel="00776CD4">
          <w:rPr>
            <w:rFonts w:ascii="Helvetica" w:hAnsi="Helvetica" w:cs="Arial"/>
            <w:sz w:val="22"/>
            <w:szCs w:val="22"/>
          </w:rPr>
          <w:delText xml:space="preserve"> </w:delText>
        </w:r>
      </w:del>
      <w:r w:rsidR="004C61E4" w:rsidRPr="004C61E4">
        <w:rPr>
          <w:rFonts w:ascii="Helvetica" w:hAnsi="Helvetica" w:cs="Arial"/>
          <w:sz w:val="22"/>
          <w:szCs w:val="22"/>
        </w:rPr>
        <w:t>D) Comparison of the effects of mismatches 3′ pairing energetics between the let-7a and let-7a-miR-155 chimera. All heatmaps are shown at the maximal register and rows are ranked by seed-mismatch affinity and columns are show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Seed mismatch position and sequence is denoted. From left the right, </w:t>
      </w:r>
      <w:proofErr w:type="spellStart"/>
      <w:r w:rsidR="004C61E4" w:rsidRPr="004C61E4">
        <w:rPr>
          <w:rFonts w:ascii="Helvetica" w:hAnsi="Helvetica" w:cs="Arial"/>
          <w:sz w:val="22"/>
          <w:szCs w:val="22"/>
        </w:rPr>
        <w:t>heatmpas</w:t>
      </w:r>
      <w:proofErr w:type="spellEnd"/>
      <w:r w:rsidR="004C61E4" w:rsidRPr="004C61E4">
        <w:rPr>
          <w:rFonts w:ascii="Helvetica" w:hAnsi="Helvetica" w:cs="Arial"/>
          <w:sz w:val="22"/>
          <w:szCs w:val="22"/>
        </w:rPr>
        <w:t xml:space="preserve"> </w:t>
      </w:r>
      <w:proofErr w:type="gramStart"/>
      <w:r w:rsidR="004C61E4" w:rsidRPr="004C61E4">
        <w:rPr>
          <w:rFonts w:ascii="Helvetica" w:hAnsi="Helvetica" w:cs="Arial"/>
          <w:sz w:val="22"/>
          <w:szCs w:val="22"/>
        </w:rPr>
        <w:t>of :</w:t>
      </w:r>
      <w:proofErr w:type="gramEnd"/>
      <w:r w:rsidR="004C61E4" w:rsidRPr="004C61E4">
        <w:rPr>
          <w:rFonts w:ascii="Helvetica" w:hAnsi="Helvetica" w:cs="Arial"/>
          <w:sz w:val="22"/>
          <w:szCs w:val="22"/>
        </w:rPr>
        <w:t xml:space="preserve"> 1) let-7a miRNA at register 11. 2) let-7a-miR155 chimeric miRNA at register 15. 3) Prediction of increase in affinity due to 3′ paired sites for the let-7a-miR-155 chimera assuming average loop length dependence of miR-155 at register 15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 (see Methods). 3) Absolute difference between actual let-7a-miR-155 data at register 15 and predicted increase in affinity assuming average loop length dependence at seed mismatch effects shown in 2). 4) Absolute difference between actual let-7a-miR155 data at register 15 and prediction assuming average loop length dependence of let-7a at register 11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miR-155</w:t>
      </w:r>
      <w:del w:id="1459"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w:t>
      </w:r>
    </w:p>
    <w:p w14:paraId="46B04604" w14:textId="77777777" w:rsidR="00B258E9" w:rsidRDefault="00B77920" w:rsidP="004C61E4">
      <w:pPr>
        <w:contextualSpacing/>
        <w:rPr>
          <w:ins w:id="1460" w:author="Sean E. McGeary" w:date="2019-11-20T13:01:00Z"/>
          <w:rFonts w:ascii="Helvetica" w:hAnsi="Helvetica" w:cs="Arial"/>
          <w:sz w:val="22"/>
          <w:szCs w:val="22"/>
        </w:rPr>
      </w:pPr>
      <w:ins w:id="1461" w:author="Sean E. McGeary" w:date="2019-10-04T19:13:00Z">
        <w:r>
          <w:rPr>
            <w:rFonts w:ascii="Helvetica" w:hAnsi="Helvetica" w:cs="Arial"/>
            <w:sz w:val="22"/>
            <w:szCs w:val="22"/>
          </w:rPr>
          <w:t>(</w:t>
        </w:r>
      </w:ins>
      <w:del w:id="1462" w:author="Sean E. McGeary" w:date="2019-10-04T19:13:00Z">
        <w:r w:rsidR="004C61E4" w:rsidRPr="004C61E4" w:rsidDel="00B77920">
          <w:rPr>
            <w:rFonts w:ascii="Helvetica" w:hAnsi="Helvetica" w:cs="Arial"/>
            <w:sz w:val="22"/>
            <w:szCs w:val="22"/>
          </w:rPr>
          <w:delText xml:space="preserve"> </w:delText>
        </w:r>
      </w:del>
      <w:r w:rsidR="004C61E4" w:rsidRPr="004C61E4">
        <w:rPr>
          <w:rFonts w:ascii="Helvetica" w:hAnsi="Helvetica" w:cs="Arial"/>
          <w:sz w:val="22"/>
          <w:szCs w:val="22"/>
        </w:rPr>
        <w:t xml:space="preserve">E) </w:t>
      </w:r>
      <w:del w:id="1463" w:author="Sean E. McGeary" w:date="2019-10-04T19:14:00Z">
        <w:r w:rsidR="004C61E4" w:rsidRPr="004C61E4" w:rsidDel="00B77920">
          <w:rPr>
            <w:rFonts w:ascii="Helvetica" w:hAnsi="Helvetica" w:cs="Arial"/>
            <w:sz w:val="22"/>
            <w:szCs w:val="22"/>
          </w:rPr>
          <w:delText xml:space="preserve"> </w:delText>
        </w:r>
      </w:del>
      <w:r w:rsidR="004C61E4" w:rsidRPr="004C61E4">
        <w:rPr>
          <w:rFonts w:ascii="Helvetica" w:hAnsi="Helvetica" w:cs="Arial"/>
          <w:sz w:val="22"/>
          <w:szCs w:val="22"/>
        </w:rPr>
        <w:t>Comparison of the effects of mismatches 3′ pairing energetics between the miR-155 and miR-155-let-7a chimera. All heatmaps are shown at the maximal register and rows are ranked by seed-mismatch affinity and columns are show by increasing loop length (</w:t>
      </w:r>
      <w:proofErr w:type="spellStart"/>
      <w:r w:rsidR="004C61E4" w:rsidRPr="004C61E4">
        <w:rPr>
          <w:rFonts w:ascii="Helvetica" w:hAnsi="Helvetica" w:cs="Arial"/>
          <w:sz w:val="22"/>
          <w:szCs w:val="22"/>
        </w:rPr>
        <w:t>nt</w:t>
      </w:r>
      <w:proofErr w:type="spellEnd"/>
      <w:r w:rsidR="004C61E4" w:rsidRPr="004C61E4">
        <w:rPr>
          <w:rFonts w:ascii="Helvetica" w:hAnsi="Helvetica" w:cs="Arial"/>
          <w:sz w:val="22"/>
          <w:szCs w:val="22"/>
        </w:rPr>
        <w:t xml:space="preserve">). Seed mismatch position and sequence is denoted. From left the right, </w:t>
      </w:r>
      <w:proofErr w:type="spellStart"/>
      <w:r w:rsidR="004C61E4" w:rsidRPr="004C61E4">
        <w:rPr>
          <w:rFonts w:ascii="Helvetica" w:hAnsi="Helvetica" w:cs="Arial"/>
          <w:sz w:val="22"/>
          <w:szCs w:val="22"/>
        </w:rPr>
        <w:t>heatmpas</w:t>
      </w:r>
      <w:proofErr w:type="spellEnd"/>
      <w:r w:rsidR="004C61E4" w:rsidRPr="004C61E4">
        <w:rPr>
          <w:rFonts w:ascii="Helvetica" w:hAnsi="Helvetica" w:cs="Arial"/>
          <w:sz w:val="22"/>
          <w:szCs w:val="22"/>
        </w:rPr>
        <w:t xml:space="preserve"> </w:t>
      </w:r>
      <w:proofErr w:type="gramStart"/>
      <w:r w:rsidR="004C61E4" w:rsidRPr="004C61E4">
        <w:rPr>
          <w:rFonts w:ascii="Helvetica" w:hAnsi="Helvetica" w:cs="Arial"/>
          <w:sz w:val="22"/>
          <w:szCs w:val="22"/>
        </w:rPr>
        <w:t>of :</w:t>
      </w:r>
      <w:proofErr w:type="gramEnd"/>
      <w:r w:rsidR="004C61E4" w:rsidRPr="004C61E4">
        <w:rPr>
          <w:rFonts w:ascii="Helvetica" w:hAnsi="Helvetica" w:cs="Arial"/>
          <w:sz w:val="22"/>
          <w:szCs w:val="22"/>
        </w:rPr>
        <w:t xml:space="preserve"> 1) miR-155 miRNA at register 15. 2) miR155-let-7a chimeric miRNA at register 11. 3) Prediction of increase in affinity due to 3′ paired sites for the miR-155-let-7a chimera assuming average loop length dependence of let-7a at register 11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w:t>
      </w:r>
      <w:del w:id="1464"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 xml:space="preserve">. 3) Absolute difference between actual miR-155-let-7a data at register 11 and predicted increase in affinity assuming average loop length dependence at seed mismatch effects shown in 2). 4) Absolute difference between actual miR155-let-7a data at register 11 and prediction assuming average loop length dependence of miR-155 at register 15 and normalized </w:t>
      </w:r>
      <w:proofErr w:type="spellStart"/>
      <w:r w:rsidR="004C61E4" w:rsidRPr="004C61E4">
        <w:rPr>
          <w:rFonts w:ascii="Helvetica" w:hAnsi="Helvetica" w:cs="Arial"/>
          <w:sz w:val="22"/>
          <w:szCs w:val="22"/>
        </w:rPr>
        <w:t>seed</w:t>
      </w:r>
      <w:proofErr w:type="spellEnd"/>
      <w:r w:rsidR="004C61E4" w:rsidRPr="004C61E4">
        <w:rPr>
          <w:rFonts w:ascii="Helvetica" w:hAnsi="Helvetica" w:cs="Arial"/>
          <w:sz w:val="22"/>
          <w:szCs w:val="22"/>
        </w:rPr>
        <w:t xml:space="preserve"> mismatch effects of let-7a</w:t>
      </w:r>
      <w:del w:id="1465" w:author="Sean E. McGeary" w:date="2019-10-04T19:14:00Z">
        <w:r w:rsidR="004C61E4" w:rsidRPr="004C61E4" w:rsidDel="00B77920">
          <w:rPr>
            <w:rFonts w:ascii="Helvetica" w:hAnsi="Helvetica" w:cs="Arial"/>
            <w:sz w:val="22"/>
            <w:szCs w:val="22"/>
          </w:rPr>
          <w:delText xml:space="preserve"> (see Methods)</w:delText>
        </w:r>
      </w:del>
      <w:r w:rsidR="004C61E4" w:rsidRPr="004C61E4">
        <w:rPr>
          <w:rFonts w:ascii="Helvetica" w:hAnsi="Helvetica" w:cs="Arial"/>
          <w:sz w:val="22"/>
          <w:szCs w:val="22"/>
        </w:rPr>
        <w:t>.</w:t>
      </w:r>
    </w:p>
    <w:p w14:paraId="4E3E339B" w14:textId="77777777" w:rsidR="00B258E9" w:rsidRDefault="00B258E9" w:rsidP="004C61E4">
      <w:pPr>
        <w:contextualSpacing/>
        <w:rPr>
          <w:ins w:id="1466" w:author="Sean E. McGeary" w:date="2019-11-20T13:01:00Z"/>
          <w:rFonts w:ascii="Helvetica" w:hAnsi="Helvetica" w:cs="Arial"/>
          <w:sz w:val="22"/>
          <w:szCs w:val="22"/>
        </w:rPr>
      </w:pPr>
    </w:p>
    <w:p w14:paraId="118F8686" w14:textId="66F31E3F" w:rsidR="00B258E9" w:rsidRDefault="004E2E14" w:rsidP="004C61E4">
      <w:pPr>
        <w:contextualSpacing/>
        <w:rPr>
          <w:ins w:id="1467" w:author="Sean E. McGeary" w:date="2019-11-20T13:01:00Z"/>
          <w:rFonts w:ascii="Helvetica" w:hAnsi="Helvetica" w:cs="Helvetica"/>
          <w:sz w:val="22"/>
          <w:szCs w:val="22"/>
        </w:rPr>
      </w:pPr>
      <w:del w:id="1468" w:author="Sean E. McGeary" w:date="2019-11-20T13:04:00Z">
        <w:r w:rsidRPr="004C61E4" w:rsidDel="00B258E9">
          <w:rPr>
            <w:rFonts w:ascii="Helvetica" w:eastAsia="Arial" w:hAnsi="Helvetica" w:cs="Arial"/>
            <w:sz w:val="22"/>
            <w:szCs w:val="22"/>
          </w:rPr>
          <w:fldChar w:fldCharType="begin"/>
        </w:r>
        <w:r w:rsidRPr="004C61E4" w:rsidDel="00B258E9">
          <w:rPr>
            <w:rFonts w:ascii="Helvetica" w:eastAsia="Arial" w:hAnsi="Helvetica" w:cs="Arial"/>
            <w:sz w:val="22"/>
            <w:szCs w:val="22"/>
          </w:rPr>
          <w:delInstrText xml:space="preserve"> ADDIN PAPERS2_CITATIONS &lt;papers2_bibliography/&gt;</w:delInstrText>
        </w:r>
        <w:r w:rsidRPr="004C61E4" w:rsidDel="00B258E9">
          <w:rPr>
            <w:rFonts w:ascii="Helvetica" w:eastAsia="Arial" w:hAnsi="Helvetica" w:cs="Arial"/>
            <w:sz w:val="22"/>
            <w:szCs w:val="22"/>
          </w:rPr>
          <w:fldChar w:fldCharType="end"/>
        </w:r>
      </w:del>
      <w:ins w:id="1469" w:author="Sean E. McGeary" w:date="2019-11-20T13:00:00Z">
        <w:r w:rsidR="003C482D">
          <w:rPr>
            <w:rFonts w:ascii="Helvetica" w:hAnsi="Helvetica" w:cs="Helvetica"/>
            <w:sz w:val="22"/>
            <w:szCs w:val="22"/>
          </w:rPr>
          <w:t xml:space="preserve">McGeary, S.E., Lin, K.S., Shi, C.Y., </w:t>
        </w:r>
        <w:proofErr w:type="spellStart"/>
        <w:r w:rsidR="003C482D">
          <w:rPr>
            <w:rFonts w:ascii="Helvetica" w:hAnsi="Helvetica" w:cs="Helvetica"/>
            <w:sz w:val="22"/>
            <w:szCs w:val="22"/>
          </w:rPr>
          <w:t>Bisaria</w:t>
        </w:r>
        <w:proofErr w:type="spellEnd"/>
        <w:r w:rsidR="003C482D">
          <w:rPr>
            <w:rFonts w:ascii="Helvetica" w:hAnsi="Helvetica" w:cs="Helvetica"/>
            <w:sz w:val="22"/>
            <w:szCs w:val="22"/>
          </w:rPr>
          <w:t xml:space="preserve">, N., and </w:t>
        </w:r>
        <w:proofErr w:type="spellStart"/>
        <w:r w:rsidR="003C482D">
          <w:rPr>
            <w:rFonts w:ascii="Helvetica" w:hAnsi="Helvetica" w:cs="Helvetica"/>
            <w:sz w:val="22"/>
            <w:szCs w:val="22"/>
          </w:rPr>
          <w:t>Bartel</w:t>
        </w:r>
        <w:proofErr w:type="spellEnd"/>
        <w:r w:rsidR="003C482D">
          <w:rPr>
            <w:rFonts w:ascii="Helvetica" w:hAnsi="Helvetica" w:cs="Helvetica"/>
            <w:sz w:val="22"/>
            <w:szCs w:val="22"/>
          </w:rPr>
          <w:t xml:space="preserve">, D.P. (2018). The biochemical basis of microRNA targeting efficacy. </w:t>
        </w:r>
        <w:proofErr w:type="spellStart"/>
        <w:r w:rsidR="003C482D">
          <w:rPr>
            <w:rFonts w:ascii="Helvetica" w:hAnsi="Helvetica" w:cs="Helvetica"/>
            <w:sz w:val="22"/>
            <w:szCs w:val="22"/>
          </w:rPr>
          <w:t>bioRxiv</w:t>
        </w:r>
        <w:proofErr w:type="spellEnd"/>
        <w:r w:rsidR="003C482D">
          <w:rPr>
            <w:rFonts w:ascii="Helvetica" w:hAnsi="Helvetica" w:cs="Helvetica"/>
            <w:sz w:val="22"/>
            <w:szCs w:val="22"/>
          </w:rPr>
          <w:t xml:space="preserve"> 414763.</w:t>
        </w:r>
      </w:ins>
    </w:p>
    <w:p w14:paraId="0EC51D23" w14:textId="77777777" w:rsidR="00B258E9" w:rsidRDefault="00B258E9" w:rsidP="004C61E4">
      <w:pPr>
        <w:contextualSpacing/>
        <w:rPr>
          <w:ins w:id="1470" w:author="Sean E. McGeary" w:date="2019-11-20T13:01:00Z"/>
          <w:rFonts w:ascii="Helvetica" w:hAnsi="Helvetica" w:cs="Helvetica"/>
          <w:sz w:val="22"/>
          <w:szCs w:val="22"/>
        </w:rPr>
      </w:pPr>
    </w:p>
    <w:p w14:paraId="28F1FF82" w14:textId="1A3FB378" w:rsidR="00D6594F" w:rsidRDefault="00B258E9" w:rsidP="004C61E4">
      <w:pPr>
        <w:contextualSpacing/>
        <w:rPr>
          <w:ins w:id="1471" w:author="Sean E. McGeary" w:date="2019-12-10T12:08:00Z"/>
          <w:rFonts w:ascii="Helvetica" w:hAnsi="Helvetica" w:cs="Helvetica"/>
          <w:sz w:val="22"/>
          <w:szCs w:val="22"/>
        </w:rPr>
      </w:pPr>
      <w:ins w:id="1472" w:author="Sean E. McGeary" w:date="2019-11-20T13:01:00Z">
        <w:r>
          <w:rPr>
            <w:rFonts w:ascii="Helvetica" w:hAnsi="Helvetica" w:cs="Helvetica"/>
            <w:sz w:val="22"/>
            <w:szCs w:val="22"/>
          </w:rPr>
          <w:t xml:space="preserve">McGeary, S.E., Lin, K.S., Shi, C.Y., </w:t>
        </w:r>
        <w:proofErr w:type="spellStart"/>
        <w:r>
          <w:rPr>
            <w:rFonts w:ascii="Helvetica" w:hAnsi="Helvetica" w:cs="Helvetica"/>
            <w:sz w:val="22"/>
            <w:szCs w:val="22"/>
          </w:rPr>
          <w:t>Bisaria</w:t>
        </w:r>
        <w:proofErr w:type="spellEnd"/>
        <w:r>
          <w:rPr>
            <w:rFonts w:ascii="Helvetica" w:hAnsi="Helvetica" w:cs="Helvetica"/>
            <w:sz w:val="22"/>
            <w:szCs w:val="22"/>
          </w:rPr>
          <w:t xml:space="preserve">, N., and </w:t>
        </w:r>
        <w:proofErr w:type="spellStart"/>
        <w:r>
          <w:rPr>
            <w:rFonts w:ascii="Helvetica" w:hAnsi="Helvetica" w:cs="Helvetica"/>
            <w:sz w:val="22"/>
            <w:szCs w:val="22"/>
          </w:rPr>
          <w:t>Bartel</w:t>
        </w:r>
        <w:proofErr w:type="spellEnd"/>
        <w:r>
          <w:rPr>
            <w:rFonts w:ascii="Helvetica" w:hAnsi="Helvetica" w:cs="Helvetica"/>
            <w:sz w:val="22"/>
            <w:szCs w:val="22"/>
          </w:rPr>
          <w:t xml:space="preserve">, D.P. (2018). The biochemical basis of microRNA targeting efficacy. </w:t>
        </w:r>
        <w:proofErr w:type="spellStart"/>
        <w:r>
          <w:rPr>
            <w:rFonts w:ascii="Helvetica" w:hAnsi="Helvetica" w:cs="Helvetica"/>
            <w:sz w:val="22"/>
            <w:szCs w:val="22"/>
          </w:rPr>
          <w:t>bioRxiv</w:t>
        </w:r>
        <w:proofErr w:type="spellEnd"/>
        <w:r>
          <w:rPr>
            <w:rFonts w:ascii="Helvetica" w:hAnsi="Helvetica" w:cs="Helvetica"/>
            <w:sz w:val="22"/>
            <w:szCs w:val="22"/>
          </w:rPr>
          <w:t xml:space="preserve"> 414763.</w:t>
        </w:r>
      </w:ins>
    </w:p>
    <w:p w14:paraId="18D4AF8E" w14:textId="325F8D77" w:rsidR="00FF4CC3" w:rsidRDefault="00FF4CC3" w:rsidP="004C61E4">
      <w:pPr>
        <w:contextualSpacing/>
        <w:rPr>
          <w:ins w:id="1473" w:author="Sean E. McGeary" w:date="2019-12-10T12:08:00Z"/>
          <w:rFonts w:ascii="Helvetica" w:hAnsi="Helvetica" w:cs="Helvetica"/>
          <w:sz w:val="22"/>
          <w:szCs w:val="22"/>
        </w:rPr>
      </w:pPr>
    </w:p>
    <w:p w14:paraId="16C2CE86" w14:textId="17BF5D97" w:rsidR="00FF4CC3" w:rsidRDefault="00FF4CC3" w:rsidP="004C61E4">
      <w:pPr>
        <w:contextualSpacing/>
        <w:rPr>
          <w:rFonts w:ascii="Helvetica" w:hAnsi="Helvetica" w:cs="Helvetica"/>
          <w:b/>
          <w:bCs/>
          <w:sz w:val="22"/>
          <w:szCs w:val="22"/>
        </w:rPr>
      </w:pPr>
      <w:r w:rsidRPr="00FF4CC3">
        <w:rPr>
          <w:rFonts w:ascii="Helvetica" w:hAnsi="Helvetica" w:cs="Helvetica"/>
          <w:b/>
          <w:bCs/>
          <w:sz w:val="22"/>
          <w:szCs w:val="22"/>
        </w:rPr>
        <w:t>M</w:t>
      </w:r>
      <w:r>
        <w:rPr>
          <w:rFonts w:ascii="Helvetica" w:hAnsi="Helvetica" w:cs="Helvetica"/>
          <w:b/>
          <w:bCs/>
          <w:sz w:val="22"/>
          <w:szCs w:val="22"/>
        </w:rPr>
        <w:t>aterials and Methods</w:t>
      </w:r>
    </w:p>
    <w:p w14:paraId="23763948" w14:textId="09804751" w:rsidR="00FF4CC3" w:rsidRDefault="00FF4CC3" w:rsidP="004C61E4">
      <w:pPr>
        <w:contextualSpacing/>
        <w:rPr>
          <w:rFonts w:ascii="Helvetica" w:hAnsi="Helvetica" w:cs="Helvetica"/>
          <w:b/>
          <w:bCs/>
          <w:sz w:val="22"/>
          <w:szCs w:val="22"/>
        </w:rPr>
      </w:pPr>
    </w:p>
    <w:p w14:paraId="156BA1C1" w14:textId="5ABD30C7" w:rsidR="0072417A" w:rsidRDefault="00FF4CC3" w:rsidP="004C61E4">
      <w:pPr>
        <w:contextualSpacing/>
        <w:rPr>
          <w:rFonts w:ascii="Helvetica" w:hAnsi="Helvetica" w:cs="Helvetica"/>
          <w:sz w:val="22"/>
          <w:szCs w:val="22"/>
        </w:rPr>
      </w:pPr>
      <w:r>
        <w:rPr>
          <w:rFonts w:ascii="Helvetica" w:hAnsi="Helvetica" w:cs="Helvetica"/>
          <w:b/>
          <w:bCs/>
          <w:sz w:val="22"/>
          <w:szCs w:val="22"/>
        </w:rPr>
        <w:t xml:space="preserve">Analysis of </w:t>
      </w:r>
      <w:r>
        <w:rPr>
          <w:rFonts w:ascii="Helvetica" w:hAnsi="Helvetica" w:cs="Helvetica"/>
          <w:b/>
          <w:bCs/>
          <w:i/>
          <w:iCs/>
          <w:sz w:val="22"/>
          <w:szCs w:val="22"/>
        </w:rPr>
        <w:t>k</w:t>
      </w:r>
      <w:r>
        <w:rPr>
          <w:rFonts w:ascii="Helvetica" w:hAnsi="Helvetica" w:cs="Helvetica"/>
          <w:b/>
          <w:bCs/>
          <w:sz w:val="22"/>
          <w:szCs w:val="22"/>
        </w:rPr>
        <w:t>-</w:t>
      </w:r>
      <w:proofErr w:type="spellStart"/>
      <w:r>
        <w:rPr>
          <w:rFonts w:ascii="Helvetica" w:hAnsi="Helvetica" w:cs="Helvetica"/>
          <w:b/>
          <w:bCs/>
          <w:sz w:val="22"/>
          <w:szCs w:val="22"/>
        </w:rPr>
        <w:t>mer</w:t>
      </w:r>
      <w:proofErr w:type="spellEnd"/>
      <w:r>
        <w:rPr>
          <w:rFonts w:ascii="Helvetica" w:hAnsi="Helvetica" w:cs="Helvetica"/>
          <w:b/>
          <w:bCs/>
          <w:sz w:val="22"/>
          <w:szCs w:val="22"/>
        </w:rPr>
        <w:t xml:space="preserve"> enrichments (Figure </w:t>
      </w:r>
      <w:r w:rsidR="0072417A">
        <w:rPr>
          <w:rFonts w:ascii="Helvetica" w:hAnsi="Helvetica" w:cs="Helvetica"/>
          <w:b/>
          <w:bCs/>
          <w:sz w:val="22"/>
          <w:szCs w:val="22"/>
        </w:rPr>
        <w:t>2C)</w:t>
      </w:r>
    </w:p>
    <w:p w14:paraId="2705371C" w14:textId="509894D9" w:rsidR="0072417A" w:rsidRPr="00AD1087" w:rsidRDefault="00A37219" w:rsidP="004C61E4">
      <w:pPr>
        <w:contextualSpacing/>
        <w:rPr>
          <w:rFonts w:ascii="Helvetica" w:hAnsi="Helvetica" w:cs="Helvetica"/>
          <w:sz w:val="22"/>
          <w:szCs w:val="22"/>
        </w:rPr>
      </w:pPr>
      <w:r>
        <w:rPr>
          <w:rFonts w:ascii="Helvetica" w:hAnsi="Helvetica" w:cs="Helvetica"/>
          <w:sz w:val="22"/>
          <w:szCs w:val="22"/>
        </w:rPr>
        <w:t xml:space="preserve">Positional enrichments of all 8-nt </w:t>
      </w:r>
      <w:r>
        <w:rPr>
          <w:rFonts w:ascii="Helvetica" w:hAnsi="Helvetica" w:cs="Helvetica"/>
          <w:i/>
          <w:iCs/>
          <w:sz w:val="22"/>
          <w:szCs w:val="22"/>
        </w:rPr>
        <w:t>k</w:t>
      </w:r>
      <w:r>
        <w:rPr>
          <w:rFonts w:ascii="Helvetica" w:hAnsi="Helvetica" w:cs="Helvetica"/>
          <w:sz w:val="22"/>
          <w:szCs w:val="22"/>
        </w:rPr>
        <w:t>-</w:t>
      </w:r>
      <w:proofErr w:type="spellStart"/>
      <w:r>
        <w:rPr>
          <w:rFonts w:ascii="Helvetica" w:hAnsi="Helvetica" w:cs="Helvetica"/>
          <w:sz w:val="22"/>
          <w:szCs w:val="22"/>
        </w:rPr>
        <w:t>mers</w:t>
      </w:r>
      <w:proofErr w:type="spellEnd"/>
      <w:r>
        <w:rPr>
          <w:rFonts w:ascii="Helvetica" w:hAnsi="Helvetica" w:cs="Helvetica"/>
          <w:sz w:val="22"/>
          <w:szCs w:val="22"/>
        </w:rPr>
        <w:t xml:space="preserve"> were calculated </w:t>
      </w:r>
      <w:r w:rsidR="002C53B5">
        <w:rPr>
          <w:rFonts w:ascii="Helvetica" w:hAnsi="Helvetica" w:cs="Helvetica"/>
          <w:sz w:val="22"/>
          <w:szCs w:val="22"/>
        </w:rPr>
        <w:t>by comparison of</w:t>
      </w:r>
      <w:r>
        <w:rPr>
          <w:rFonts w:ascii="Helvetica" w:hAnsi="Helvetica" w:cs="Helvetica"/>
          <w:sz w:val="22"/>
          <w:szCs w:val="22"/>
        </w:rPr>
        <w:t xml:space="preserve"> the binding sample containing </w:t>
      </w:r>
      <w:r w:rsidRPr="00A37219">
        <w:rPr>
          <w:rFonts w:ascii="Helvetica" w:hAnsi="Helvetica" w:cs="Helvetica"/>
          <w:sz w:val="22"/>
          <w:szCs w:val="22"/>
          <w:highlight w:val="yellow"/>
        </w:rPr>
        <w:t>NNNNN</w:t>
      </w:r>
      <w:r>
        <w:rPr>
          <w:rFonts w:ascii="Helvetica" w:hAnsi="Helvetica" w:cs="Helvetica"/>
          <w:sz w:val="22"/>
          <w:szCs w:val="22"/>
        </w:rPr>
        <w:t xml:space="preserve"> pM AGO2–let-7a complex and its corresponding programmed library</w:t>
      </w:r>
      <w:r w:rsidR="002C53B5">
        <w:rPr>
          <w:rFonts w:ascii="Helvetica" w:hAnsi="Helvetica" w:cs="Helvetica"/>
          <w:sz w:val="22"/>
          <w:szCs w:val="22"/>
        </w:rPr>
        <w:t xml:space="preserve"> to that of</w:t>
      </w:r>
      <w:r>
        <w:rPr>
          <w:rFonts w:ascii="Helvetica" w:hAnsi="Helvetica" w:cs="Helvetica"/>
          <w:sz w:val="22"/>
          <w:szCs w:val="22"/>
        </w:rPr>
        <w:t xml:space="preserve"> the input sequencing of the programmed library. </w:t>
      </w:r>
      <w:r w:rsidR="002C53B5">
        <w:rPr>
          <w:rFonts w:ascii="Helvetica" w:hAnsi="Helvetica" w:cs="Helvetica"/>
          <w:sz w:val="22"/>
          <w:szCs w:val="22"/>
        </w:rPr>
        <w:t xml:space="preserve">For each of the two libraries, </w:t>
      </w:r>
      <w:r>
        <w:rPr>
          <w:rFonts w:ascii="Helvetica" w:hAnsi="Helvetica" w:cs="Helvetica"/>
          <w:sz w:val="22"/>
          <w:szCs w:val="22"/>
        </w:rPr>
        <w:t xml:space="preserve">reads that </w:t>
      </w:r>
      <w:r w:rsidR="002C53B5">
        <w:rPr>
          <w:rFonts w:ascii="Helvetica" w:hAnsi="Helvetica" w:cs="Helvetica"/>
          <w:sz w:val="22"/>
          <w:szCs w:val="22"/>
        </w:rPr>
        <w:t xml:space="preserve">both </w:t>
      </w:r>
      <w:r>
        <w:rPr>
          <w:rFonts w:ascii="Helvetica" w:hAnsi="Helvetica" w:cs="Helvetica"/>
          <w:sz w:val="22"/>
          <w:szCs w:val="22"/>
        </w:rPr>
        <w:t>contained one of the 18 possible 8mer mismatch sites in the correct position</w:t>
      </w:r>
      <w:r w:rsidR="002C53B5">
        <w:rPr>
          <w:rFonts w:ascii="Helvetica" w:hAnsi="Helvetica" w:cs="Helvetica"/>
          <w:sz w:val="22"/>
          <w:szCs w:val="22"/>
        </w:rPr>
        <w:t xml:space="preserve"> (</w:t>
      </w:r>
      <w:r>
        <w:rPr>
          <w:rFonts w:ascii="Helvetica" w:hAnsi="Helvetica" w:cs="Helvetica"/>
          <w:sz w:val="22"/>
          <w:szCs w:val="22"/>
        </w:rPr>
        <w:t>such that the C nucleotide that pairs with nucleotide 8 of let-7a is at position 26 within the read</w:t>
      </w:r>
      <w:r w:rsidR="002C53B5">
        <w:rPr>
          <w:rFonts w:ascii="Helvetica" w:hAnsi="Helvetica" w:cs="Helvetica"/>
          <w:sz w:val="22"/>
          <w:szCs w:val="22"/>
        </w:rPr>
        <w:t>)</w:t>
      </w:r>
      <w:r>
        <w:rPr>
          <w:rFonts w:ascii="Helvetica" w:hAnsi="Helvetica" w:cs="Helvetica"/>
          <w:sz w:val="22"/>
          <w:szCs w:val="22"/>
        </w:rPr>
        <w:t xml:space="preserve"> and </w:t>
      </w:r>
      <w:r w:rsidR="002C53B5">
        <w:rPr>
          <w:rFonts w:ascii="Helvetica" w:hAnsi="Helvetica" w:cs="Helvetica"/>
          <w:sz w:val="22"/>
          <w:szCs w:val="22"/>
        </w:rPr>
        <w:t>also</w:t>
      </w:r>
      <w:r>
        <w:rPr>
          <w:rFonts w:ascii="Helvetica" w:hAnsi="Helvetica" w:cs="Helvetica"/>
          <w:sz w:val="22"/>
          <w:szCs w:val="22"/>
        </w:rPr>
        <w:t xml:space="preserve"> did not contain either a 6mer, </w:t>
      </w:r>
      <w:r w:rsidR="002C53B5">
        <w:rPr>
          <w:rFonts w:ascii="Helvetica" w:hAnsi="Helvetica" w:cs="Helvetica"/>
          <w:sz w:val="22"/>
          <w:szCs w:val="22"/>
        </w:rPr>
        <w:t xml:space="preserve">a </w:t>
      </w:r>
      <w:r>
        <w:rPr>
          <w:rFonts w:ascii="Helvetica" w:hAnsi="Helvetica" w:cs="Helvetica"/>
          <w:sz w:val="22"/>
          <w:szCs w:val="22"/>
        </w:rPr>
        <w:t>6mer-A1, or a 6mer-m8 site</w:t>
      </w:r>
      <w:r w:rsidR="002C53B5">
        <w:rPr>
          <w:rFonts w:ascii="Helvetica" w:hAnsi="Helvetica" w:cs="Helvetica"/>
          <w:sz w:val="22"/>
          <w:szCs w:val="22"/>
        </w:rPr>
        <w:t xml:space="preserve"> against let-7, were used to calculate the total number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at each position across the library. A </w:t>
      </w:r>
      <w:proofErr w:type="spellStart"/>
      <w:r w:rsidR="002C53B5">
        <w:rPr>
          <w:rFonts w:ascii="Helvetica" w:hAnsi="Helvetica" w:cs="Helvetica"/>
          <w:sz w:val="22"/>
          <w:szCs w:val="22"/>
        </w:rPr>
        <w:t>pseudocount</w:t>
      </w:r>
      <w:proofErr w:type="spellEnd"/>
      <w:r w:rsidR="002C53B5">
        <w:rPr>
          <w:rFonts w:ascii="Helvetica" w:hAnsi="Helvetica" w:cs="Helvetica"/>
          <w:sz w:val="22"/>
          <w:szCs w:val="22"/>
        </w:rPr>
        <w:t xml:space="preserve"> of 0.001 × the average number of counts per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was added to the positional count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in the library, and then these tables were normalized to 1. The normalized count table corresponding to the </w:t>
      </w:r>
      <w:r w:rsidR="002C53B5" w:rsidRPr="00AD1087">
        <w:rPr>
          <w:rFonts w:ascii="Helvetica" w:hAnsi="Helvetica" w:cs="Helvetica"/>
          <w:sz w:val="22"/>
          <w:szCs w:val="22"/>
          <w:highlight w:val="yellow"/>
        </w:rPr>
        <w:t>NNNNN</w:t>
      </w:r>
      <w:r w:rsidR="002C53B5">
        <w:rPr>
          <w:rFonts w:ascii="Helvetica" w:hAnsi="Helvetica" w:cs="Helvetica"/>
          <w:sz w:val="22"/>
          <w:szCs w:val="22"/>
        </w:rPr>
        <w:t xml:space="preserve"> pM sample was divided by that of the input to arrive at the enrichment of each </w:t>
      </w:r>
      <w:r w:rsidR="002C53B5">
        <w:rPr>
          <w:rFonts w:ascii="Helvetica" w:hAnsi="Helvetica" w:cs="Helvetica"/>
          <w:i/>
          <w:iCs/>
          <w:sz w:val="22"/>
          <w:szCs w:val="22"/>
        </w:rPr>
        <w:t>k</w:t>
      </w:r>
      <w:r w:rsidR="002C53B5">
        <w:rPr>
          <w:rFonts w:ascii="Helvetica" w:hAnsi="Helvetica" w:cs="Helvetica"/>
          <w:sz w:val="22"/>
          <w:szCs w:val="22"/>
        </w:rPr>
        <w:t>-</w:t>
      </w:r>
      <w:proofErr w:type="spellStart"/>
      <w:r w:rsidR="002C53B5">
        <w:rPr>
          <w:rFonts w:ascii="Helvetica" w:hAnsi="Helvetica" w:cs="Helvetica"/>
          <w:sz w:val="22"/>
          <w:szCs w:val="22"/>
        </w:rPr>
        <w:t>mer</w:t>
      </w:r>
      <w:proofErr w:type="spellEnd"/>
      <w:r w:rsidR="002C53B5">
        <w:rPr>
          <w:rFonts w:ascii="Helvetica" w:hAnsi="Helvetica" w:cs="Helvetica"/>
          <w:sz w:val="22"/>
          <w:szCs w:val="22"/>
        </w:rPr>
        <w:t xml:space="preserve"> at each position within the library. </w:t>
      </w:r>
      <w:r w:rsidR="00AD1087">
        <w:rPr>
          <w:rFonts w:ascii="Helvetica" w:hAnsi="Helvetica" w:cs="Helvetica"/>
          <w:sz w:val="22"/>
          <w:szCs w:val="22"/>
        </w:rPr>
        <w:t xml:space="preserve">These </w:t>
      </w:r>
      <w:r w:rsidR="00AD1087">
        <w:rPr>
          <w:rFonts w:ascii="Helvetica" w:hAnsi="Helvetica" w:cs="Helvetica"/>
          <w:i/>
          <w:iCs/>
          <w:sz w:val="22"/>
          <w:szCs w:val="22"/>
        </w:rPr>
        <w:t>k</w:t>
      </w:r>
      <w:r w:rsidR="00AD1087">
        <w:rPr>
          <w:rFonts w:ascii="Helvetica" w:hAnsi="Helvetica" w:cs="Helvetica"/>
          <w:sz w:val="22"/>
          <w:szCs w:val="22"/>
        </w:rPr>
        <w:t>-</w:t>
      </w:r>
      <w:proofErr w:type="spellStart"/>
      <w:r w:rsidR="00AD1087">
        <w:rPr>
          <w:rFonts w:ascii="Helvetica" w:hAnsi="Helvetica" w:cs="Helvetica"/>
          <w:sz w:val="22"/>
          <w:szCs w:val="22"/>
        </w:rPr>
        <w:t>mers</w:t>
      </w:r>
      <w:proofErr w:type="spellEnd"/>
      <w:r w:rsidR="00AD1087">
        <w:rPr>
          <w:rFonts w:ascii="Helvetica" w:hAnsi="Helvetica" w:cs="Helvetica"/>
          <w:sz w:val="22"/>
          <w:szCs w:val="22"/>
        </w:rPr>
        <w:t xml:space="preserve"> were ranked according to the sum of the top five positional enrichments of each, considering positions 1–19 of the library (where the </w:t>
      </w:r>
      <w:proofErr w:type="spellStart"/>
      <w:r w:rsidR="00AD1087">
        <w:rPr>
          <w:rFonts w:ascii="Helvetica" w:hAnsi="Helvetica" w:cs="Helvetica"/>
          <w:sz w:val="22"/>
          <w:szCs w:val="22"/>
        </w:rPr>
        <w:t>kmer</w:t>
      </w:r>
      <w:proofErr w:type="spellEnd"/>
      <w:r w:rsidR="00AD1087">
        <w:rPr>
          <w:rFonts w:ascii="Helvetica" w:hAnsi="Helvetica" w:cs="Helvetica"/>
          <w:sz w:val="22"/>
          <w:szCs w:val="22"/>
        </w:rPr>
        <w:t xml:space="preserve"> at position 19 overlaps the programmed 8me</w:t>
      </w:r>
      <w:r w:rsidR="00BB5374">
        <w:rPr>
          <w:rFonts w:ascii="Helvetica" w:hAnsi="Helvetica" w:cs="Helvetica"/>
          <w:sz w:val="22"/>
          <w:szCs w:val="22"/>
        </w:rPr>
        <w:t>r</w:t>
      </w:r>
      <w:r w:rsidR="00AD1087">
        <w:rPr>
          <w:rFonts w:ascii="Helvetica" w:hAnsi="Helvetica" w:cs="Helvetica"/>
          <w:sz w:val="22"/>
          <w:szCs w:val="22"/>
        </w:rPr>
        <w:t xml:space="preserve"> mismatch region by one nucleotide).</w:t>
      </w:r>
    </w:p>
    <w:sectPr w:rsidR="0072417A" w:rsidRPr="00AD1087">
      <w:headerReference w:type="default" r:id="rId10"/>
      <w:pgSz w:w="12240" w:h="15840"/>
      <w:pgMar w:top="1440" w:right="180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Sean E. McGeary" w:date="2019-08-24T13:12:00Z" w:initials="SEM">
    <w:p w14:paraId="0D9B1C40" w14:textId="5823FD10" w:rsidR="002C53B5" w:rsidRDefault="002C53B5">
      <w:pPr>
        <w:pStyle w:val="CommentText"/>
      </w:pPr>
      <w:r>
        <w:rPr>
          <w:rStyle w:val="CommentReference"/>
        </w:rPr>
        <w:annotationRef/>
      </w:r>
      <w:r>
        <w:t>Only because there is literally some literature on the 3′ end, albeit not nearly as much.</w:t>
      </w:r>
    </w:p>
  </w:comment>
  <w:comment w:id="55" w:author="Microsoft Office User" w:date="2019-09-02T17:40:00Z" w:initials="MOU">
    <w:p w14:paraId="77152B9D" w14:textId="5B9C9802" w:rsidR="002C53B5" w:rsidRDefault="002C53B5">
      <w:pPr>
        <w:pStyle w:val="CommentText"/>
      </w:pPr>
      <w:r>
        <w:rPr>
          <w:rStyle w:val="CommentReference"/>
        </w:rPr>
        <w:annotationRef/>
      </w:r>
      <w:r>
        <w:t>There isn’t that much discordance is there?</w:t>
      </w:r>
    </w:p>
  </w:comment>
  <w:comment w:id="80" w:author="Microsoft Office User" w:date="2019-06-12T10:39:00Z" w:initials="MOU">
    <w:p w14:paraId="3FD153CC" w14:textId="435C987C" w:rsidR="002C53B5" w:rsidRDefault="002C53B5">
      <w:pPr>
        <w:pStyle w:val="CommentText"/>
      </w:pPr>
      <w:r>
        <w:rPr>
          <w:rStyle w:val="CommentReference"/>
        </w:rPr>
        <w:annotationRef/>
      </w:r>
      <w:r>
        <w:t xml:space="preserve">This is for a single </w:t>
      </w:r>
      <w:proofErr w:type="gramStart"/>
      <w:r>
        <w:t>miRNA,</w:t>
      </w:r>
      <w:proofErr w:type="gramEnd"/>
      <w:r>
        <w:t xml:space="preserve"> do you think that this is clear?</w:t>
      </w:r>
    </w:p>
  </w:comment>
  <w:comment w:id="87" w:author="Microsoft Office User" w:date="2019-06-12T10:37:00Z" w:initials="MOU">
    <w:p w14:paraId="427FAB09" w14:textId="69BEBDDB" w:rsidR="002C53B5" w:rsidRDefault="002C53B5">
      <w:pPr>
        <w:pStyle w:val="CommentText"/>
      </w:pPr>
      <w:r>
        <w:rPr>
          <w:rStyle w:val="CommentReference"/>
        </w:rPr>
        <w:annotationRef/>
      </w:r>
      <w:r>
        <w:t>This is lsy-6 at register 13.  5mer for a 6mer seed match, we currently don’t mention this in the text</w:t>
      </w:r>
    </w:p>
  </w:comment>
  <w:comment w:id="88" w:author="Microsoft Office User" w:date="2019-09-02T17:41:00Z" w:initials="MOU">
    <w:p w14:paraId="01987ECF" w14:textId="3A7812B2" w:rsidR="002C53B5" w:rsidRDefault="002C53B5">
      <w:pPr>
        <w:pStyle w:val="CommentText"/>
      </w:pPr>
      <w:r>
        <w:rPr>
          <w:rStyle w:val="CommentReference"/>
        </w:rPr>
        <w:annotationRef/>
      </w:r>
      <w:r>
        <w:t>This comparison might be confusing to throw in this early</w:t>
      </w:r>
    </w:p>
  </w:comment>
  <w:comment w:id="106" w:author="Sean E. McGeary" w:date="2019-08-24T13:30:00Z" w:initials="SEM">
    <w:p w14:paraId="707339A3" w14:textId="436F0F80" w:rsidR="002C53B5" w:rsidRDefault="002C53B5">
      <w:pPr>
        <w:pStyle w:val="CommentText"/>
      </w:pPr>
      <w:r>
        <w:rPr>
          <w:rStyle w:val="CommentReference"/>
        </w:rPr>
        <w:annotationRef/>
      </w:r>
      <w:r>
        <w:t>I imagine this must be true / is probably worth showing, even if it’s not currently in the paper.</w:t>
      </w:r>
    </w:p>
  </w:comment>
  <w:comment w:id="107" w:author="Microsoft Office User" w:date="2019-09-02T17:43:00Z" w:initials="MOU">
    <w:p w14:paraId="5885E687" w14:textId="4B206152" w:rsidR="002C53B5" w:rsidRDefault="002C53B5">
      <w:pPr>
        <w:pStyle w:val="CommentText"/>
      </w:pPr>
      <w:r>
        <w:rPr>
          <w:rStyle w:val="CommentReference"/>
        </w:rPr>
        <w:annotationRef/>
      </w:r>
      <w:r>
        <w:t xml:space="preserve">In my mind sequence content is wrapped up into predicted stability, are you talking about flanking stuff? </w:t>
      </w:r>
    </w:p>
  </w:comment>
  <w:comment w:id="101" w:author="Sean E. McGeary" w:date="2019-08-24T13:31:00Z" w:initials="SEM">
    <w:p w14:paraId="0CA38C2E" w14:textId="77777777" w:rsidR="002C53B5" w:rsidRDefault="002C53B5">
      <w:pPr>
        <w:pStyle w:val="CommentText"/>
      </w:pPr>
      <w:r>
        <w:rPr>
          <w:rStyle w:val="CommentReference"/>
        </w:rPr>
        <w:annotationRef/>
      </w:r>
      <w:r>
        <w:t xml:space="preserve">I think a thing that could be said here, which is I </w:t>
      </w:r>
      <w:proofErr w:type="spellStart"/>
      <w:r>
        <w:t>thnk</w:t>
      </w:r>
      <w:proofErr w:type="spellEnd"/>
      <w:r>
        <w:t xml:space="preserve"> is a finding in this study, is that not all miRNAs participate very well in 3′-supplementary/3′compensatory interactions. Like miR-155 has huge changes and miR-1 has quite modest changes.</w:t>
      </w:r>
    </w:p>
    <w:p w14:paraId="7C89ED5D" w14:textId="77777777" w:rsidR="002C53B5" w:rsidRDefault="002C53B5">
      <w:pPr>
        <w:pStyle w:val="CommentText"/>
      </w:pPr>
    </w:p>
    <w:p w14:paraId="71064106" w14:textId="77777777" w:rsidR="002C53B5" w:rsidRDefault="002C53B5">
      <w:pPr>
        <w:pStyle w:val="CommentText"/>
      </w:pPr>
      <w:r>
        <w:t>Which maybe suggests that for miR-155 you’d be more correct to look for 3′ s/c sites in the transcriptome and expect them to be functional. Is that true?</w:t>
      </w:r>
    </w:p>
    <w:p w14:paraId="42F21540" w14:textId="1C40AB35" w:rsidR="002C53B5" w:rsidRDefault="002C53B5">
      <w:pPr>
        <w:pStyle w:val="CommentText"/>
      </w:pPr>
    </w:p>
  </w:comment>
  <w:comment w:id="102" w:author="Microsoft Office User" w:date="2019-09-02T17:44:00Z" w:initials="MOU">
    <w:p w14:paraId="77F4D52F" w14:textId="06A3707A" w:rsidR="002C53B5" w:rsidRDefault="002C53B5">
      <w:pPr>
        <w:pStyle w:val="CommentText"/>
      </w:pPr>
      <w:r>
        <w:rPr>
          <w:rStyle w:val="CommentReference"/>
        </w:rPr>
        <w:annotationRef/>
      </w:r>
    </w:p>
  </w:comment>
  <w:comment w:id="103" w:author="Microsoft Office User" w:date="2019-09-02T17:44:00Z" w:initials="MOU">
    <w:p w14:paraId="471EAA4C" w14:textId="0FE58489" w:rsidR="002C53B5" w:rsidRDefault="002C53B5">
      <w:pPr>
        <w:pStyle w:val="CommentText"/>
      </w:pPr>
      <w:r>
        <w:rPr>
          <w:rStyle w:val="CommentReference"/>
        </w:rPr>
        <w:annotationRef/>
      </w:r>
      <w:r>
        <w:t xml:space="preserve">This is true. We could say we find large differences between miRNAs. </w:t>
      </w:r>
    </w:p>
  </w:comment>
  <w:comment w:id="128" w:author="Sean E. McGeary" w:date="2019-08-24T13:37:00Z" w:initials="SEM">
    <w:p w14:paraId="6D21782A" w14:textId="150E403C" w:rsidR="002C53B5" w:rsidRDefault="002C53B5">
      <w:pPr>
        <w:pStyle w:val="CommentText"/>
      </w:pPr>
      <w:r>
        <w:rPr>
          <w:rStyle w:val="CommentReference"/>
        </w:rPr>
        <w:annotationRef/>
      </w:r>
      <w:r>
        <w:t xml:space="preserve">This feels a little out of place as the first thing said about them. To the extent that this paper is super not about biogenesis. It seems like not quite enough if you are going to talk about </w:t>
      </w:r>
      <w:proofErr w:type="spellStart"/>
      <w:r>
        <w:t>thieir</w:t>
      </w:r>
      <w:proofErr w:type="spellEnd"/>
      <w:r>
        <w:t xml:space="preserve"> biogenesis.</w:t>
      </w:r>
    </w:p>
  </w:comment>
  <w:comment w:id="178" w:author="Sean E. McGeary" w:date="2019-08-24T14:08:00Z" w:initials="SEM">
    <w:p w14:paraId="15BA672E" w14:textId="5D736AD3" w:rsidR="002C53B5" w:rsidRDefault="002C53B5">
      <w:pPr>
        <w:pStyle w:val="CommentText"/>
      </w:pPr>
      <w:r>
        <w:rPr>
          <w:rStyle w:val="CommentReference"/>
        </w:rPr>
        <w:annotationRef/>
      </w:r>
      <w:r>
        <w:t>Do we need the “much?”</w:t>
      </w:r>
    </w:p>
  </w:comment>
  <w:comment w:id="206" w:author="Sean E. McGeary" w:date="2019-08-24T17:45:00Z" w:initials="SEM">
    <w:p w14:paraId="19F4718C" w14:textId="77777777" w:rsidR="002C53B5" w:rsidRDefault="002C53B5">
      <w:pPr>
        <w:pStyle w:val="CommentText"/>
      </w:pPr>
      <w:r>
        <w:rPr>
          <w:rStyle w:val="CommentReference"/>
        </w:rPr>
        <w:annotationRef/>
      </w:r>
      <w:r>
        <w:t>This sentence to me sort of confuses the narrative. As in, it seems like the later part of the paragraph is suggesting that in order to understand in vivo efficacy / contribution of 3 prime pairing, we’d be aided by having all these highthroughput measurements. But this sentence makes me feel like we understand the effects of the 3′ end of the miRNA in cells better than we do in a test tube.</w:t>
      </w:r>
    </w:p>
    <w:p w14:paraId="212CB9C2" w14:textId="77777777" w:rsidR="002C53B5" w:rsidRDefault="002C53B5">
      <w:pPr>
        <w:pStyle w:val="CommentText"/>
      </w:pPr>
    </w:p>
    <w:p w14:paraId="58532432" w14:textId="77777777" w:rsidR="002C53B5" w:rsidRDefault="002C53B5">
      <w:pPr>
        <w:pStyle w:val="CommentText"/>
      </w:pPr>
      <w:r>
        <w:t xml:space="preserve">I think maybe that inconsistency of 3′ end pairing being useful for understanding repression in vivo could be frontloaded more in the introduction, so as to front load the need for looking comprehensively at several miRNAs to understand 3′ pairing. </w:t>
      </w:r>
      <w:proofErr w:type="gramStart"/>
      <w:r>
        <w:t>So</w:t>
      </w:r>
      <w:proofErr w:type="gramEnd"/>
      <w:r>
        <w:t xml:space="preserve"> then a result within this paper is showing how different miRNAs are differentially capable of utilizing 3′ pairing, which provides a potential explanation for why it has remained mysterious / controversial / enigmatic in vivo.</w:t>
      </w:r>
    </w:p>
    <w:p w14:paraId="0D733301" w14:textId="77777777" w:rsidR="002C53B5" w:rsidRDefault="002C53B5">
      <w:pPr>
        <w:pStyle w:val="CommentText"/>
      </w:pPr>
    </w:p>
    <w:p w14:paraId="00E5A13F" w14:textId="77777777" w:rsidR="002C53B5" w:rsidRDefault="002C53B5">
      <w:pPr>
        <w:pStyle w:val="CommentText"/>
      </w:pPr>
    </w:p>
    <w:p w14:paraId="1E7ED3CD" w14:textId="4B4AC99A" w:rsidR="002C53B5" w:rsidRDefault="002C53B5">
      <w:pPr>
        <w:pStyle w:val="CommentText"/>
      </w:pPr>
      <w:r>
        <w:t xml:space="preserve">NB: You are totally right. </w:t>
      </w:r>
    </w:p>
  </w:comment>
  <w:comment w:id="216" w:author="Sean E. McGeary" w:date="2019-08-24T17:50:00Z" w:initials="SEM">
    <w:p w14:paraId="44E19CE8" w14:textId="577C2BD3" w:rsidR="002C53B5" w:rsidRDefault="002C53B5">
      <w:pPr>
        <w:pStyle w:val="CommentText"/>
      </w:pPr>
      <w:r>
        <w:rPr>
          <w:rStyle w:val="CommentReference"/>
        </w:rPr>
        <w:annotationRef/>
      </w:r>
      <w:r>
        <w:t xml:space="preserve">Is this a “paucity?” As </w:t>
      </w:r>
      <w:proofErr w:type="gramStart"/>
      <w:r>
        <w:t>written</w:t>
      </w:r>
      <w:proofErr w:type="gramEnd"/>
      <w:r>
        <w:t xml:space="preserve"> it more seems like a contradiction. What Wee and Salomon said it was moderate? Would that not be a paucity anymore?</w:t>
      </w:r>
    </w:p>
  </w:comment>
  <w:comment w:id="282" w:author="David Bartel" w:date="2019-04-18T23:43:00Z" w:initials="DB">
    <w:p w14:paraId="2B942CC5" w14:textId="5D1A5702" w:rsidR="002C53B5" w:rsidRDefault="002C53B5">
      <w:pPr>
        <w:pStyle w:val="CommentText"/>
      </w:pPr>
      <w:r>
        <w:rPr>
          <w:rStyle w:val="CommentReference"/>
        </w:rPr>
        <w:annotationRef/>
      </w:r>
      <w:r>
        <w:t xml:space="preserve">Choose from these two sentences depending on what we end up predicting in vivo.  </w:t>
      </w:r>
    </w:p>
  </w:comment>
  <w:comment w:id="305" w:author="Sean E. McGeary" w:date="2019-09-01T13:34:00Z" w:initials="SEM">
    <w:p w14:paraId="0EEE5DDE" w14:textId="706D8DCF" w:rsidR="002C53B5" w:rsidRPr="007E6158" w:rsidRDefault="002C53B5">
      <w:pPr>
        <w:pStyle w:val="CommentText"/>
      </w:pPr>
      <w:r>
        <w:rPr>
          <w:rStyle w:val="CommentReference"/>
        </w:rPr>
        <w:annotationRef/>
      </w:r>
      <w:r>
        <w:t xml:space="preserve">I personally think that “relative </w:t>
      </w:r>
      <w:r w:rsidRPr="00871BE9">
        <w:rPr>
          <w:i/>
          <w:iCs/>
        </w:rPr>
        <w:t>K</w:t>
      </w:r>
      <w:r w:rsidRPr="00871BE9">
        <w:rPr>
          <w:vertAlign w:val="subscript"/>
        </w:rPr>
        <w:t>D</w:t>
      </w:r>
      <w:r>
        <w:t xml:space="preserve">” looks nicer than </w:t>
      </w:r>
      <w:proofErr w:type="spellStart"/>
      <w:proofErr w:type="gramStart"/>
      <w:r w:rsidRPr="007E6158">
        <w:rPr>
          <w:i/>
          <w:iCs/>
        </w:rPr>
        <w:t>K</w:t>
      </w:r>
      <w:r>
        <w:rPr>
          <w:vertAlign w:val="subscript"/>
        </w:rPr>
        <w:t>D,Rel</w:t>
      </w:r>
      <w:proofErr w:type="spellEnd"/>
      <w:proofErr w:type="gramEnd"/>
      <w:r>
        <w:t xml:space="preserve">, and I say that from experience because I considered using this our other paper. But if you feel strongly about doing it this </w:t>
      </w:r>
      <w:proofErr w:type="gramStart"/>
      <w:r>
        <w:t>way</w:t>
      </w:r>
      <w:proofErr w:type="gramEnd"/>
      <w:r>
        <w:t xml:space="preserve"> I am in no position to stop you.</w:t>
      </w:r>
    </w:p>
  </w:comment>
  <w:comment w:id="296" w:author="Sean E. McGeary" w:date="2019-09-01T13:32:00Z" w:initials="SEM">
    <w:p w14:paraId="55B61FBF" w14:textId="77777777" w:rsidR="002C53B5" w:rsidRDefault="002C53B5">
      <w:pPr>
        <w:pStyle w:val="CommentText"/>
      </w:pPr>
      <w:r>
        <w:rPr>
          <w:rStyle w:val="CommentReference"/>
        </w:rPr>
        <w:annotationRef/>
      </w:r>
      <w:r>
        <w:t xml:space="preserve">This is true albeit it’s worded the strongest way possible here. What I’m really saying is that if you just took one concentration and used the enrichments, and didn’t know anything else, some of the relative enrichments would scale with the relative </w:t>
      </w:r>
      <w:proofErr w:type="spellStart"/>
      <w:r>
        <w:t>kds</w:t>
      </w:r>
      <w:proofErr w:type="spellEnd"/>
      <w:r>
        <w:t xml:space="preserve"> and some wouldn’t (they’d be shrunken with respect to the </w:t>
      </w:r>
      <w:proofErr w:type="spellStart"/>
      <w:r>
        <w:t>Kd</w:t>
      </w:r>
      <w:proofErr w:type="spellEnd"/>
      <w:r>
        <w:t xml:space="preserve"> values), and there’s no way of knowing </w:t>
      </w:r>
      <w:r w:rsidRPr="00871BE9">
        <w:rPr>
          <w:b/>
          <w:bCs/>
        </w:rPr>
        <w:t>exactly</w:t>
      </w:r>
      <w:r>
        <w:t xml:space="preserve"> where you’re at with respect to that unless you have, in fact, calculated all the relative </w:t>
      </w:r>
      <w:proofErr w:type="spellStart"/>
      <w:r>
        <w:t>Kds</w:t>
      </w:r>
      <w:proofErr w:type="spellEnd"/>
      <w:r>
        <w:t xml:space="preserve"> and produced the underlying binding model.</w:t>
      </w:r>
    </w:p>
    <w:p w14:paraId="0356EABD" w14:textId="77777777" w:rsidR="002C53B5" w:rsidRDefault="002C53B5">
      <w:pPr>
        <w:pStyle w:val="CommentText"/>
      </w:pPr>
    </w:p>
    <w:p w14:paraId="3F76FB75" w14:textId="2890F0B9" w:rsidR="002C53B5" w:rsidRDefault="002C53B5">
      <w:pPr>
        <w:pStyle w:val="CommentText"/>
      </w:pPr>
      <w:r>
        <w:t>NB: I’m confused, when did we use a single concentration?</w:t>
      </w:r>
    </w:p>
  </w:comment>
  <w:comment w:id="337" w:author="Sean E. McGeary" w:date="2019-09-01T13:36:00Z" w:initials="SEM">
    <w:p w14:paraId="4D77437E" w14:textId="77777777" w:rsidR="002C53B5" w:rsidRDefault="002C53B5">
      <w:pPr>
        <w:pStyle w:val="CommentText"/>
      </w:pPr>
      <w:r>
        <w:rPr>
          <w:rStyle w:val="CommentReference"/>
        </w:rPr>
        <w:annotationRef/>
      </w:r>
      <w:r>
        <w:t xml:space="preserve">Worth mentioning that this principled model actually does better than other models? Maybe someone doesn’t </w:t>
      </w:r>
      <w:r w:rsidRPr="007E6158">
        <w:rPr>
          <w:b/>
          <w:bCs/>
        </w:rPr>
        <w:t>get</w:t>
      </w:r>
      <w:r>
        <w:t xml:space="preserve"> why it’s better otherwise.</w:t>
      </w:r>
    </w:p>
    <w:p w14:paraId="090351A4" w14:textId="77777777" w:rsidR="002C53B5" w:rsidRDefault="002C53B5">
      <w:pPr>
        <w:pStyle w:val="CommentText"/>
      </w:pPr>
    </w:p>
    <w:p w14:paraId="306F1F4B" w14:textId="4EFBDC50" w:rsidR="002C53B5" w:rsidRDefault="002C53B5">
      <w:pPr>
        <w:pStyle w:val="CommentText"/>
      </w:pPr>
      <w:r>
        <w:t>NB: agreed</w:t>
      </w:r>
    </w:p>
  </w:comment>
  <w:comment w:id="353" w:author="Sean E. McGeary" w:date="2019-08-24T18:19:00Z" w:initials="SEM">
    <w:p w14:paraId="1041D5D4" w14:textId="77777777" w:rsidR="002C53B5" w:rsidRDefault="002C53B5">
      <w:pPr>
        <w:pStyle w:val="CommentText"/>
      </w:pPr>
      <w:r>
        <w:rPr>
          <w:rStyle w:val="CommentReference"/>
        </w:rPr>
        <w:annotationRef/>
      </w:r>
      <w:r>
        <w:t xml:space="preserve">I’m wondering if a good analysis to show would be something that shows what the error limit is for </w:t>
      </w:r>
      <w:proofErr w:type="spellStart"/>
      <w:r>
        <w:t>Kd</w:t>
      </w:r>
      <w:proofErr w:type="spellEnd"/>
      <w:r>
        <w:t xml:space="preserve"> estimation using the random libraries, say for one of the good versus medium versus bad 3′-compensatory sites, and then show how using these libraries gives a far more accurate assessment. It could be a supplemental figure.</w:t>
      </w:r>
    </w:p>
    <w:p w14:paraId="5DFCDD73" w14:textId="77777777" w:rsidR="002C53B5" w:rsidRDefault="002C53B5">
      <w:pPr>
        <w:pStyle w:val="CommentText"/>
      </w:pPr>
    </w:p>
    <w:p w14:paraId="2EAB5662" w14:textId="008CCAE8" w:rsidR="002C53B5" w:rsidRDefault="002C53B5">
      <w:pPr>
        <w:pStyle w:val="CommentText"/>
      </w:pPr>
      <w:r>
        <w:t>NB: This is a good idea</w:t>
      </w:r>
    </w:p>
  </w:comment>
  <w:comment w:id="540" w:author="Sean E. McGeary" w:date="2019-09-01T16:59:00Z" w:initials="SEM">
    <w:p w14:paraId="79830356" w14:textId="77777777" w:rsidR="002C53B5" w:rsidRDefault="002C53B5">
      <w:pPr>
        <w:pStyle w:val="CommentText"/>
      </w:pPr>
      <w:r>
        <w:rPr>
          <w:rStyle w:val="CommentReference"/>
        </w:rPr>
        <w:annotationRef/>
      </w:r>
      <w:r>
        <w:t>How are you calculating this?</w:t>
      </w:r>
    </w:p>
    <w:p w14:paraId="41E07CCB" w14:textId="77777777" w:rsidR="002C53B5" w:rsidRDefault="002C53B5">
      <w:pPr>
        <w:pStyle w:val="CommentText"/>
      </w:pPr>
      <w:r>
        <w:t>The seed sites and 1 mismatch sites themselves are I think 121-fold more enriched, if I’m not mistaken:</w:t>
      </w:r>
    </w:p>
    <w:p w14:paraId="4A5ABFF7" w14:textId="77777777" w:rsidR="002C53B5" w:rsidRDefault="002C53B5">
      <w:pPr>
        <w:pStyle w:val="CommentText"/>
      </w:pPr>
      <w:r>
        <w:t>Mismatch site in random is 1</w:t>
      </w:r>
      <w:proofErr w:type="gramStart"/>
      <w:r>
        <w:t>/(</w:t>
      </w:r>
      <w:proofErr w:type="gramEnd"/>
      <w:r>
        <w:t>4^8) * (37 – 8 + 1) = 0.00046.</w:t>
      </w:r>
    </w:p>
    <w:p w14:paraId="34CF0AEE" w14:textId="77777777" w:rsidR="002C53B5" w:rsidRDefault="002C53B5">
      <w:pPr>
        <w:pStyle w:val="CommentText"/>
        <w:rPr>
          <w:noProof/>
        </w:rPr>
      </w:pPr>
      <w:r>
        <w:rPr>
          <w:noProof/>
        </w:rPr>
        <w:t>Mismatch site in programmed is 1/18 = 0.056</w:t>
      </w:r>
    </w:p>
    <w:p w14:paraId="01B22B23" w14:textId="77777777" w:rsidR="002C53B5" w:rsidRDefault="002C53B5">
      <w:pPr>
        <w:pStyle w:val="CommentText"/>
        <w:rPr>
          <w:noProof/>
        </w:rPr>
      </w:pPr>
      <w:r>
        <w:rPr>
          <w:noProof/>
        </w:rPr>
        <w:t>0.056/0.00046=121. I guess I didn't take into account any position for the random calculation, but something still feels off.</w:t>
      </w:r>
    </w:p>
    <w:p w14:paraId="0E0837E7" w14:textId="77777777" w:rsidR="002C53B5" w:rsidRDefault="002C53B5">
      <w:pPr>
        <w:pStyle w:val="CommentText"/>
        <w:rPr>
          <w:noProof/>
        </w:rPr>
      </w:pPr>
    </w:p>
    <w:p w14:paraId="36BA9261" w14:textId="012B923E" w:rsidR="002C53B5" w:rsidRDefault="002C53B5">
      <w:pPr>
        <w:pStyle w:val="CommentText"/>
      </w:pPr>
      <w:r>
        <w:rPr>
          <w:noProof/>
        </w:rPr>
        <w:t xml:space="preserve">NB: I actually have no idea now. This number doesn’t make sense but I think Dave also went through this. </w:t>
      </w:r>
    </w:p>
  </w:comment>
  <w:comment w:id="550" w:author="Sean E. McGeary" w:date="2019-09-01T18:12:00Z" w:initials="SEM">
    <w:p w14:paraId="788DEC0C" w14:textId="77777777" w:rsidR="002C53B5" w:rsidRDefault="002C53B5">
      <w:pPr>
        <w:pStyle w:val="CommentText"/>
      </w:pPr>
      <w:r>
        <w:rPr>
          <w:rStyle w:val="CommentReference"/>
        </w:rPr>
        <w:annotationRef/>
      </w:r>
      <w:r>
        <w:t>These following two paragraphs could be written with a different focus: rather than describing the top 8-nt k-</w:t>
      </w:r>
      <w:proofErr w:type="spellStart"/>
      <w:r>
        <w:t>mer</w:t>
      </w:r>
      <w:proofErr w:type="spellEnd"/>
      <w:r>
        <w:t>, and then the second-most enriched 8-nt k-</w:t>
      </w:r>
      <w:proofErr w:type="spellStart"/>
      <w:r>
        <w:t>mer</w:t>
      </w:r>
      <w:proofErr w:type="spellEnd"/>
      <w:r>
        <w:t xml:space="preserve">, the results could be organized by describing the trends of the top 20 right off the bat. How many of the top 8 </w:t>
      </w:r>
      <w:proofErr w:type="spellStart"/>
      <w:r>
        <w:t>mers</w:t>
      </w:r>
      <w:proofErr w:type="spellEnd"/>
      <w:r>
        <w:t xml:space="preserve"> have </w:t>
      </w:r>
      <w:proofErr w:type="spellStart"/>
      <w:r>
        <w:t>ful</w:t>
      </w:r>
      <w:proofErr w:type="spellEnd"/>
      <w:r>
        <w:t xml:space="preserve"> complementarity? How much do they shift in register? How much does loop change? How often do you see the same k-</w:t>
      </w:r>
      <w:proofErr w:type="spellStart"/>
      <w:r>
        <w:t>mer</w:t>
      </w:r>
      <w:proofErr w:type="spellEnd"/>
      <w:r>
        <w:t xml:space="preserve"> but enriched at a different position?</w:t>
      </w:r>
    </w:p>
    <w:p w14:paraId="5DACCA8B" w14:textId="77777777" w:rsidR="002C53B5" w:rsidRDefault="002C53B5">
      <w:pPr>
        <w:pStyle w:val="CommentText"/>
      </w:pPr>
    </w:p>
    <w:p w14:paraId="32A0B9A0" w14:textId="77777777" w:rsidR="002C53B5" w:rsidRDefault="002C53B5">
      <w:pPr>
        <w:pStyle w:val="CommentText"/>
        <w:rPr>
          <w:noProof/>
        </w:rPr>
      </w:pPr>
      <w:r>
        <w:t xml:space="preserve">I’m thinking that this maybe would set up the later parts more naturally because rather than having the result be a very specific thing like this 8mer is n-fold enriched, it already makes the result that “by enrichment analysis we see diversity of allowed loop length, diversity of the register with pairing, although all 20 contain pairing to </w:t>
      </w:r>
      <w:proofErr w:type="spellStart"/>
      <w:r>
        <w:t>to</w:t>
      </w:r>
      <w:proofErr w:type="spellEnd"/>
      <w:r>
        <w:t xml:space="preserve"> nucleotides 11-16. This is consistent with let-7a having a strong preference for 13–16, which might have been expected from the indication of these nucleotides in prior studies, but also positions 11 and 12, which are not consistently de</w:t>
      </w:r>
      <w:r>
        <w:rPr>
          <w:noProof/>
        </w:rPr>
        <w:t>tected in meta anlyses of repression conferred by 3′ sequence."</w:t>
      </w:r>
    </w:p>
    <w:p w14:paraId="5C23FA80" w14:textId="77777777" w:rsidR="002C53B5" w:rsidRDefault="002C53B5">
      <w:pPr>
        <w:pStyle w:val="CommentText"/>
        <w:rPr>
          <w:noProof/>
        </w:rPr>
      </w:pPr>
    </w:p>
    <w:p w14:paraId="321EF4F6" w14:textId="267929D7" w:rsidR="002C53B5" w:rsidRDefault="002C53B5">
      <w:pPr>
        <w:pStyle w:val="CommentText"/>
      </w:pPr>
      <w:r>
        <w:rPr>
          <w:noProof/>
        </w:rPr>
        <w:t>NB:This is a good idea.</w:t>
      </w:r>
    </w:p>
  </w:comment>
  <w:comment w:id="556" w:author="Sean E. McGeary" w:date="2019-09-01T17:34:00Z" w:initials="SEM">
    <w:p w14:paraId="42D40E1F" w14:textId="6CBBE5A2" w:rsidR="002C53B5" w:rsidRDefault="002C53B5">
      <w:pPr>
        <w:pStyle w:val="CommentText"/>
      </w:pPr>
      <w:r>
        <w:rPr>
          <w:rStyle w:val="CommentReference"/>
        </w:rPr>
        <w:annotationRef/>
      </w:r>
      <w:r>
        <w:t>It isn’t entirely clear to me what is meant by this. Is this summing all the positions together?</w:t>
      </w:r>
    </w:p>
  </w:comment>
  <w:comment w:id="555" w:author="Sean E. McGeary" w:date="2019-09-01T17:57:00Z" w:initials="SEM">
    <w:p w14:paraId="0CD3FD8E" w14:textId="5029CCB1" w:rsidR="002C53B5" w:rsidRDefault="002C53B5">
      <w:pPr>
        <w:pStyle w:val="CommentText"/>
      </w:pPr>
      <w:r>
        <w:rPr>
          <w:rStyle w:val="CommentReference"/>
        </w:rPr>
        <w:annotationRef/>
      </w:r>
      <w:r>
        <w:t>The narrative would be helped by explicitly saying why a k-</w:t>
      </w:r>
      <w:proofErr w:type="spellStart"/>
      <w:r>
        <w:t>mer</w:t>
      </w:r>
      <w:proofErr w:type="spellEnd"/>
      <w:r>
        <w:t xml:space="preserve"> search was performed before, say, diving right in and calculating </w:t>
      </w:r>
      <w:proofErr w:type="spellStart"/>
      <w:r>
        <w:t>Kds</w:t>
      </w:r>
      <w:proofErr w:type="spellEnd"/>
      <w:r>
        <w:t xml:space="preserve"> for all possible things.</w:t>
      </w:r>
    </w:p>
  </w:comment>
  <w:comment w:id="559" w:author="David Bartel" w:date="2019-04-22T10:50:00Z" w:initials="DB">
    <w:p w14:paraId="374217EE" w14:textId="1D489A32" w:rsidR="002C53B5" w:rsidRDefault="002C53B5">
      <w:pPr>
        <w:pStyle w:val="CommentText"/>
      </w:pPr>
      <w:r>
        <w:rPr>
          <w:rStyle w:val="CommentReference"/>
        </w:rPr>
        <w:annotationRef/>
      </w:r>
      <w:r>
        <w:t>Consider longer k-</w:t>
      </w:r>
      <w:proofErr w:type="spellStart"/>
      <w:r>
        <w:t>mers</w:t>
      </w:r>
      <w:proofErr w:type="spellEnd"/>
      <w:r>
        <w:t xml:space="preserve"> in revision?</w:t>
      </w:r>
    </w:p>
  </w:comment>
  <w:comment w:id="560" w:author="Sean E. McGeary" w:date="2019-09-01T17:54:00Z" w:initials="SEM">
    <w:p w14:paraId="0EA3E767" w14:textId="6B14CFBF" w:rsidR="002C53B5" w:rsidRDefault="002C53B5">
      <w:pPr>
        <w:pStyle w:val="CommentText"/>
      </w:pPr>
      <w:r>
        <w:rPr>
          <w:rStyle w:val="CommentReference"/>
        </w:rPr>
        <w:annotationRef/>
      </w:r>
      <w:r>
        <w:t xml:space="preserve">Regardless of whether it stays 8-nt or longer, should there be a justification for why start with that length? </w:t>
      </w:r>
    </w:p>
  </w:comment>
  <w:comment w:id="562" w:author="Sean E. McGeary" w:date="2019-09-01T17:35:00Z" w:initials="SEM">
    <w:p w14:paraId="3208155D" w14:textId="179F8970" w:rsidR="002C53B5" w:rsidRDefault="002C53B5">
      <w:pPr>
        <w:pStyle w:val="CommentText"/>
      </w:pPr>
      <w:r>
        <w:rPr>
          <w:rStyle w:val="CommentReference"/>
        </w:rPr>
        <w:annotationRef/>
      </w:r>
      <w:r>
        <w:t xml:space="preserve">Why up to? </w:t>
      </w:r>
    </w:p>
  </w:comment>
  <w:comment w:id="561" w:author="Sean E. McGeary" w:date="2019-09-01T17:34:00Z" w:initials="SEM">
    <w:p w14:paraId="347C2757" w14:textId="0D3473F9" w:rsidR="002C53B5" w:rsidRDefault="002C53B5">
      <w:pPr>
        <w:pStyle w:val="CommentText"/>
      </w:pPr>
      <w:r>
        <w:rPr>
          <w:rStyle w:val="CommentReference"/>
        </w:rPr>
        <w:annotationRef/>
      </w:r>
      <w:r>
        <w:t xml:space="preserve">Which sample is this with respect to the v./v. dilution naming system? </w:t>
      </w:r>
    </w:p>
  </w:comment>
  <w:comment w:id="565" w:author="Microsoft Office User" w:date="2019-07-02T11:24:00Z" w:initials="MOU">
    <w:p w14:paraId="60937C09" w14:textId="08B63A55" w:rsidR="002C53B5" w:rsidRDefault="002C53B5">
      <w:pPr>
        <w:pStyle w:val="CommentText"/>
      </w:pPr>
      <w:r>
        <w:rPr>
          <w:rStyle w:val="CommentReference"/>
        </w:rPr>
        <w:annotationRef/>
      </w:r>
      <w:r>
        <w:t>9-10?</w:t>
      </w:r>
    </w:p>
  </w:comment>
  <w:comment w:id="566" w:author="Sean E. McGeary" w:date="2019-09-01T17:42:00Z" w:initials="SEM">
    <w:p w14:paraId="04280715" w14:textId="625E470C" w:rsidR="002C53B5" w:rsidRDefault="002C53B5">
      <w:pPr>
        <w:pStyle w:val="CommentText"/>
      </w:pPr>
      <w:r>
        <w:rPr>
          <w:rStyle w:val="CommentReference"/>
        </w:rPr>
        <w:annotationRef/>
      </w:r>
      <w:r>
        <w:t>I think the numbering of the library positions (that the correspond to the miRNA positions, and aren’t numbered where the 5′-most random nucleotide is position 1) should be specified in the text.</w:t>
      </w:r>
    </w:p>
  </w:comment>
  <w:comment w:id="567" w:author="David Bartel" w:date="2019-06-28T09:21:00Z" w:initials="DB">
    <w:p w14:paraId="42FEDEAF" w14:textId="53BC53E8" w:rsidR="002C53B5" w:rsidRDefault="002C53B5">
      <w:pPr>
        <w:pStyle w:val="CommentText"/>
      </w:pPr>
      <w:r>
        <w:rPr>
          <w:rStyle w:val="CommentReference"/>
        </w:rPr>
        <w:annotationRef/>
      </w:r>
      <w:r>
        <w:t>Extend the pairing to position 18 of the miRNA.</w:t>
      </w:r>
    </w:p>
  </w:comment>
  <w:comment w:id="568" w:author="Sean E. McGeary" w:date="2019-09-01T17:37:00Z" w:initials="SEM">
    <w:p w14:paraId="28F5DBD0" w14:textId="478F1807" w:rsidR="002C53B5" w:rsidRDefault="002C53B5">
      <w:pPr>
        <w:pStyle w:val="CommentText"/>
      </w:pPr>
      <w:r>
        <w:rPr>
          <w:rStyle w:val="CommentReference"/>
        </w:rPr>
        <w:annotationRef/>
      </w:r>
      <w:r>
        <w:t>It’s hard to tell looking at the colors of the figure currently but if the immediately adjacent positions aren’t way less than 16-fold enriched, that it’s worth mentioning that it isn’t especially selecting for this loop length.</w:t>
      </w:r>
    </w:p>
    <w:p w14:paraId="1225D563" w14:textId="77777777" w:rsidR="002C53B5" w:rsidRDefault="002C53B5">
      <w:pPr>
        <w:pStyle w:val="CommentText"/>
      </w:pPr>
    </w:p>
    <w:p w14:paraId="6DAAA97D" w14:textId="13DB1B07" w:rsidR="002C53B5" w:rsidRDefault="002C53B5">
      <w:pPr>
        <w:pStyle w:val="CommentText"/>
      </w:pPr>
      <w:r>
        <w:t xml:space="preserve">In other words, rather than just have that it </w:t>
      </w:r>
      <w:r w:rsidRPr="000A5CF4">
        <w:rPr>
          <w:b/>
          <w:bCs/>
        </w:rPr>
        <w:t>can</w:t>
      </w:r>
      <w:r>
        <w:t xml:space="preserve"> </w:t>
      </w:r>
      <w:proofErr w:type="spellStart"/>
      <w:r>
        <w:t>toerate</w:t>
      </w:r>
      <w:proofErr w:type="spellEnd"/>
      <w:r>
        <w:t xml:space="preserve"> other positions but they aren’t as good, it’d be nice to be able to say that 1.) it can really tolerate a range of 5 or so </w:t>
      </w:r>
      <w:proofErr w:type="spellStart"/>
      <w:r>
        <w:t>with out</w:t>
      </w:r>
      <w:proofErr w:type="spellEnd"/>
      <w:r>
        <w:t xml:space="preserve"> too much decrease or 2.) while the other 8 positions work the effect really drops off away from the sweet spot.</w:t>
      </w:r>
    </w:p>
  </w:comment>
  <w:comment w:id="570" w:author="Sean E. McGeary" w:date="2019-09-01T17:58:00Z" w:initials="SEM">
    <w:p w14:paraId="2DB71C50" w14:textId="353A240E" w:rsidR="002C53B5" w:rsidRDefault="002C53B5">
      <w:pPr>
        <w:pStyle w:val="CommentText"/>
      </w:pPr>
      <w:r>
        <w:rPr>
          <w:rStyle w:val="CommentReference"/>
        </w:rPr>
        <w:annotationRef/>
      </w:r>
      <w:r>
        <w:t>Are these k-</w:t>
      </w:r>
      <w:proofErr w:type="spellStart"/>
      <w:r>
        <w:t>mers</w:t>
      </w:r>
      <w:proofErr w:type="spellEnd"/>
      <w:r>
        <w:t xml:space="preserve"> calculated with iterative removal? Or is it really just the top 20 list?</w:t>
      </w:r>
    </w:p>
  </w:comment>
  <w:comment w:id="573" w:author="Sean E. McGeary" w:date="2019-09-01T17:55:00Z" w:initials="SEM">
    <w:p w14:paraId="0AC09F41" w14:textId="77777777" w:rsidR="002C53B5" w:rsidRDefault="002C53B5">
      <w:pPr>
        <w:pStyle w:val="CommentText"/>
      </w:pPr>
      <w:r>
        <w:rPr>
          <w:rStyle w:val="CommentReference"/>
        </w:rPr>
        <w:annotationRef/>
      </w:r>
      <w:r>
        <w:t xml:space="preserve">Do the top 20 tend to have consistent </w:t>
      </w:r>
      <w:proofErr w:type="spellStart"/>
      <w:r>
        <w:t>assymetric</w:t>
      </w:r>
      <w:proofErr w:type="spellEnd"/>
      <w:r>
        <w:t xml:space="preserve"> loops? If that dominates that could be a result mentioned here.</w:t>
      </w:r>
    </w:p>
    <w:p w14:paraId="1185A689" w14:textId="77777777" w:rsidR="002C53B5" w:rsidRDefault="002C53B5">
      <w:pPr>
        <w:pStyle w:val="CommentText"/>
      </w:pPr>
    </w:p>
    <w:p w14:paraId="35787C55" w14:textId="4D4572FA" w:rsidR="002C53B5" w:rsidRDefault="002C53B5">
      <w:pPr>
        <w:pStyle w:val="CommentText"/>
      </w:pPr>
      <w:r>
        <w:t xml:space="preserve">NB: </w:t>
      </w:r>
      <w:proofErr w:type="gramStart"/>
      <w:r>
        <w:t>yes</w:t>
      </w:r>
      <w:proofErr w:type="gramEnd"/>
      <w:r>
        <w:t xml:space="preserve"> I’ll check to see. I’m not sure</w:t>
      </w:r>
    </w:p>
  </w:comment>
  <w:comment w:id="571" w:author="Sean E. McGeary" w:date="2019-09-01T17:51:00Z" w:initials="SEM">
    <w:p w14:paraId="61C6F983" w14:textId="77777777" w:rsidR="002C53B5" w:rsidRDefault="002C53B5">
      <w:pPr>
        <w:pStyle w:val="CommentText"/>
      </w:pPr>
      <w:r>
        <w:rPr>
          <w:rStyle w:val="CommentReference"/>
        </w:rPr>
        <w:annotationRef/>
      </w:r>
      <w:r>
        <w:t xml:space="preserve">Can you say something about the range of loop lengths and registers you observe within the top 20? Are any of those </w:t>
      </w:r>
      <w:proofErr w:type="spellStart"/>
      <w:r>
        <w:t>kmers</w:t>
      </w:r>
      <w:proofErr w:type="spellEnd"/>
      <w:r>
        <w:t xml:space="preserve"> with 6-nt of complementarity to let-7a cryptic wobble or mismatch or bulge sites? </w:t>
      </w:r>
    </w:p>
    <w:p w14:paraId="519D05C5" w14:textId="77777777" w:rsidR="002C53B5" w:rsidRDefault="002C53B5">
      <w:pPr>
        <w:pStyle w:val="CommentText"/>
      </w:pPr>
    </w:p>
    <w:p w14:paraId="7849E1D5" w14:textId="3C974F79" w:rsidR="002C53B5" w:rsidRDefault="002C53B5">
      <w:pPr>
        <w:pStyle w:val="CommentText"/>
      </w:pPr>
      <w:proofErr w:type="spellStart"/>
      <w:proofErr w:type="gramStart"/>
      <w:r>
        <w:t>NB:No</w:t>
      </w:r>
      <w:proofErr w:type="spellEnd"/>
      <w:proofErr w:type="gramEnd"/>
      <w:r>
        <w:t xml:space="preserve"> not in the top 20</w:t>
      </w:r>
    </w:p>
  </w:comment>
  <w:comment w:id="572" w:author="Sean E. McGeary" w:date="2019-09-01T17:53:00Z" w:initials="SEM">
    <w:p w14:paraId="446D8DF5" w14:textId="77777777" w:rsidR="002C53B5" w:rsidRDefault="002C53B5">
      <w:pPr>
        <w:pStyle w:val="CommentText"/>
      </w:pPr>
      <w:r>
        <w:rPr>
          <w:rStyle w:val="CommentReference"/>
        </w:rPr>
        <w:annotationRef/>
      </w:r>
      <w:r>
        <w:t xml:space="preserve">Would it be of interest to at this point say what the most recurrent </w:t>
      </w:r>
      <w:r w:rsidRPr="003B5D78">
        <w:rPr>
          <w:b/>
          <w:bCs/>
        </w:rPr>
        <w:t>4-mer</w:t>
      </w:r>
      <w:r>
        <w:t xml:space="preserve"> within the 3′ region is? I think that if it’s not 13-16, that’s already a result to bring up, since 13-16 are seen as the “classic” 3′-pairing window.</w:t>
      </w:r>
    </w:p>
    <w:p w14:paraId="5639ADA0" w14:textId="77777777" w:rsidR="002C53B5" w:rsidRDefault="002C53B5">
      <w:pPr>
        <w:pStyle w:val="CommentText"/>
      </w:pPr>
    </w:p>
    <w:p w14:paraId="0780E5B6" w14:textId="0A5CBFB3" w:rsidR="002C53B5" w:rsidRDefault="002C53B5">
      <w:pPr>
        <w:pStyle w:val="CommentText"/>
      </w:pPr>
      <w:r>
        <w:t>Maybe, I feel like that’s a lot of extra work to make a nuanced point that’s sort of made later</w:t>
      </w:r>
    </w:p>
  </w:comment>
  <w:comment w:id="575" w:author="Sean E. McGeary" w:date="2019-09-01T19:50:00Z" w:initials="SEM">
    <w:p w14:paraId="645DEE61" w14:textId="77777777" w:rsidR="002C53B5" w:rsidRDefault="002C53B5">
      <w:pPr>
        <w:pStyle w:val="CommentText"/>
        <w:rPr>
          <w:noProof/>
        </w:rPr>
      </w:pPr>
      <w:r>
        <w:rPr>
          <w:rStyle w:val="CommentReference"/>
        </w:rPr>
        <w:annotationRef/>
      </w:r>
      <w:r>
        <w:t xml:space="preserve">I changed this because the reason they can’t go past position 18 isn’t because you don’t allow starting past position 18, it’s because they’re less than 5 </w:t>
      </w:r>
      <w:proofErr w:type="spellStart"/>
      <w:r>
        <w:t>nt</w:t>
      </w:r>
      <w:proofErr w:type="spellEnd"/>
      <w:r>
        <w:t xml:space="preserve"> in length.</w:t>
      </w:r>
    </w:p>
    <w:p w14:paraId="555E496A" w14:textId="77777777" w:rsidR="002C53B5" w:rsidRDefault="002C53B5">
      <w:pPr>
        <w:pStyle w:val="CommentText"/>
        <w:rPr>
          <w:noProof/>
        </w:rPr>
      </w:pPr>
    </w:p>
    <w:p w14:paraId="5E624318" w14:textId="6E2AE886" w:rsidR="002C53B5" w:rsidRDefault="002C53B5">
      <w:pPr>
        <w:pStyle w:val="CommentText"/>
      </w:pPr>
      <w:r>
        <w:rPr>
          <w:noProof/>
        </w:rPr>
        <w:t>NB: I don't understand</w:t>
      </w:r>
    </w:p>
  </w:comment>
  <w:comment w:id="579" w:author="Microsoft Office User" w:date="2019-09-02T19:11:00Z" w:initials="MOU">
    <w:p w14:paraId="60432359" w14:textId="7A00A94E" w:rsidR="002C53B5" w:rsidRDefault="002C53B5">
      <w:pPr>
        <w:pStyle w:val="CommentText"/>
      </w:pPr>
      <w:r>
        <w:rPr>
          <w:rStyle w:val="CommentReference"/>
        </w:rPr>
        <w:annotationRef/>
      </w:r>
      <w:r>
        <w:t>This should definitely be 9,</w:t>
      </w:r>
    </w:p>
  </w:comment>
  <w:comment w:id="588" w:author="Sean E. McGeary" w:date="2019-09-01T20:03:00Z" w:initials="SEM">
    <w:p w14:paraId="681AED8B" w14:textId="77777777" w:rsidR="002C53B5" w:rsidRDefault="002C53B5">
      <w:pPr>
        <w:pStyle w:val="CommentText"/>
      </w:pPr>
      <w:r>
        <w:rPr>
          <w:rStyle w:val="CommentReference"/>
        </w:rPr>
        <w:annotationRef/>
      </w:r>
      <w:r>
        <w:t>I calculate that this should be 9.720, 18 * 30 * 18.</w:t>
      </w:r>
    </w:p>
    <w:p w14:paraId="6D3A7B5E" w14:textId="77777777" w:rsidR="002C53B5" w:rsidRDefault="002C53B5">
      <w:pPr>
        <w:pStyle w:val="CommentText"/>
      </w:pPr>
    </w:p>
    <w:p w14:paraId="2EBB617A" w14:textId="22E6A033" w:rsidR="002C53B5" w:rsidRDefault="002C53B5">
      <w:pPr>
        <w:pStyle w:val="CommentText"/>
      </w:pPr>
      <w:r>
        <w:t>It’s 30 and not 5 * 8 because not all the length and register combinations exist. For example, the 9-nt length register starting at position 18 doesn’t exist, because it ends at miRNA position 27.</w:t>
      </w:r>
    </w:p>
  </w:comment>
  <w:comment w:id="594" w:author="Microsoft Office User" w:date="2019-06-11T17:57:00Z" w:initials="MOU">
    <w:p w14:paraId="7DF9812E" w14:textId="77777777" w:rsidR="002C53B5" w:rsidRDefault="002C53B5">
      <w:pPr>
        <w:pStyle w:val="CommentText"/>
      </w:pPr>
      <w:r>
        <w:rPr>
          <w:rStyle w:val="CommentReference"/>
        </w:rPr>
        <w:annotationRef/>
      </w:r>
      <w:r>
        <w:t>This is the final number after filtering for sites that have no reads in the input or across 3 concentrations</w:t>
      </w:r>
    </w:p>
    <w:p w14:paraId="40680B23" w14:textId="77777777" w:rsidR="002C53B5" w:rsidRDefault="002C53B5">
      <w:pPr>
        <w:pStyle w:val="CommentText"/>
      </w:pPr>
    </w:p>
    <w:p w14:paraId="0AF3E06D" w14:textId="1B57EDEF" w:rsidR="002C53B5" w:rsidRDefault="002C53B5">
      <w:pPr>
        <w:pStyle w:val="CommentText"/>
      </w:pPr>
      <w:r>
        <w:t>DB: When I calculate the maximum number of possibilities it is 12,240 (=18*5*8*17).  Where did I go wrong?</w:t>
      </w:r>
    </w:p>
    <w:p w14:paraId="078DE971" w14:textId="77777777" w:rsidR="002C53B5" w:rsidRDefault="002C53B5">
      <w:pPr>
        <w:pStyle w:val="CommentText"/>
      </w:pPr>
    </w:p>
    <w:p w14:paraId="63C14758" w14:textId="77777777" w:rsidR="002C53B5" w:rsidRDefault="002C53B5">
      <w:pPr>
        <w:pStyle w:val="CommentText"/>
      </w:pPr>
      <w:r>
        <w:t>Regardless, the legend should explain where this number came from to make it clear why not all possibilities could be examined.</w:t>
      </w:r>
    </w:p>
    <w:p w14:paraId="4FA9C948" w14:textId="77777777" w:rsidR="002C53B5" w:rsidRDefault="002C53B5">
      <w:pPr>
        <w:pStyle w:val="CommentText"/>
      </w:pPr>
    </w:p>
    <w:p w14:paraId="5A83F671" w14:textId="201283F4" w:rsidR="002C53B5" w:rsidRDefault="002C53B5">
      <w:pPr>
        <w:pStyle w:val="CommentText"/>
      </w:pPr>
      <w:r>
        <w:t xml:space="preserve">NB: great, there’s a missing </w:t>
      </w:r>
      <w:proofErr w:type="spellStart"/>
      <w:r>
        <w:t>looplengt</w:t>
      </w:r>
      <w:proofErr w:type="spellEnd"/>
      <w:r>
        <w:t xml:space="preserve">, 17nt </w:t>
      </w:r>
    </w:p>
  </w:comment>
  <w:comment w:id="593" w:author="Sean E. McGeary" w:date="2019-09-01T20:04:00Z" w:initials="SEM">
    <w:p w14:paraId="23222032" w14:textId="67D4697A" w:rsidR="002C53B5" w:rsidRDefault="002C53B5">
      <w:pPr>
        <w:pStyle w:val="CommentText"/>
      </w:pPr>
      <w:r>
        <w:rPr>
          <w:rStyle w:val="CommentReference"/>
        </w:rPr>
        <w:annotationRef/>
      </w:r>
      <w:r>
        <w:t xml:space="preserve">My prior comment makes me </w:t>
      </w:r>
      <w:proofErr w:type="gramStart"/>
      <w:r>
        <w:t>wonder,</w:t>
      </w:r>
      <w:proofErr w:type="gramEnd"/>
      <w:r>
        <w:t xml:space="preserve"> how did you get 12,000 sites? Did I make a mistake?</w:t>
      </w:r>
    </w:p>
  </w:comment>
  <w:comment w:id="600" w:author="Sean E. McGeary" w:date="2019-09-01T20:06:00Z" w:initials="SEM">
    <w:p w14:paraId="5DD989D8" w14:textId="1B5B9E14" w:rsidR="002C53B5" w:rsidRDefault="002C53B5">
      <w:pPr>
        <w:pStyle w:val="CommentText"/>
      </w:pPr>
      <w:r>
        <w:rPr>
          <w:rStyle w:val="CommentReference"/>
        </w:rPr>
        <w:annotationRef/>
      </w:r>
      <w:r>
        <w:t xml:space="preserve">I wouldn’t say enrichment profile, because it doesn’t actually use the enrichments per se. It models the </w:t>
      </w:r>
      <w:r w:rsidRPr="00CB63A3">
        <w:rPr>
          <w:b/>
          <w:bCs/>
        </w:rPr>
        <w:t>abundance</w:t>
      </w:r>
      <w:r>
        <w:t xml:space="preserve"> of each site type (not being normalized to the input abundances), which are a function of the binding affinities of the sites as well as the concentrations of those species.</w:t>
      </w:r>
    </w:p>
  </w:comment>
  <w:comment w:id="615" w:author="Namita Bisaria" w:date="2019-06-09T11:27:00Z" w:initials="NB">
    <w:p w14:paraId="02B0E3B2" w14:textId="77777777" w:rsidR="002C53B5" w:rsidRDefault="002C53B5">
      <w:pPr>
        <w:pStyle w:val="CommentText"/>
      </w:pPr>
      <w:r>
        <w:rPr>
          <w:rStyle w:val="CommentReference"/>
        </w:rPr>
        <w:annotationRef/>
      </w:r>
      <w:r>
        <w:t>R?</w:t>
      </w:r>
    </w:p>
    <w:p w14:paraId="602DC7DE" w14:textId="77777777" w:rsidR="002C53B5" w:rsidRDefault="002C53B5">
      <w:pPr>
        <w:pStyle w:val="CommentText"/>
      </w:pPr>
    </w:p>
    <w:p w14:paraId="53438016" w14:textId="38B6AD6E" w:rsidR="002C53B5" w:rsidRDefault="002C53B5">
      <w:pPr>
        <w:pStyle w:val="CommentText"/>
      </w:pPr>
      <w:r>
        <w:t xml:space="preserve">DB:  </w:t>
      </w:r>
      <w:proofErr w:type="gramStart"/>
      <w:r>
        <w:t>yes</w:t>
      </w:r>
      <w:proofErr w:type="gramEnd"/>
      <w:r>
        <w:t xml:space="preserve"> make it consistent throughout figures and text.</w:t>
      </w:r>
    </w:p>
  </w:comment>
  <w:comment w:id="610" w:author="Sean E. McGeary" w:date="2019-09-01T20:13:00Z" w:initials="SEM">
    <w:p w14:paraId="51373043" w14:textId="77777777" w:rsidR="002C53B5" w:rsidRDefault="002C53B5">
      <w:pPr>
        <w:pStyle w:val="CommentText"/>
      </w:pPr>
      <w:r>
        <w:rPr>
          <w:rStyle w:val="CommentReference"/>
        </w:rPr>
        <w:annotationRef/>
      </w:r>
      <w:r>
        <w:t xml:space="preserve">For what it’s worth, I don’t </w:t>
      </w:r>
      <w:proofErr w:type="spellStart"/>
      <w:r>
        <w:t>actualy</w:t>
      </w:r>
      <w:proofErr w:type="spellEnd"/>
      <w:r>
        <w:t xml:space="preserve"> think you need to show this. It is similar enough in narrative to the different-library-different-AGO–miRNA part of the random sequence paper that I think it is better to remove it here.</w:t>
      </w:r>
    </w:p>
    <w:p w14:paraId="2B2C5872" w14:textId="77777777" w:rsidR="002C53B5" w:rsidRDefault="002C53B5">
      <w:pPr>
        <w:pStyle w:val="CommentText"/>
      </w:pPr>
    </w:p>
    <w:p w14:paraId="4633D993" w14:textId="7FAB755F" w:rsidR="002C53B5" w:rsidRDefault="002C53B5">
      <w:pPr>
        <w:pStyle w:val="CommentText"/>
      </w:pPr>
      <w:r>
        <w:t xml:space="preserve">I actually think just the second part of this paragraph should be the thing you say, because if it correlates well with a </w:t>
      </w:r>
      <w:r w:rsidRPr="008B4B42">
        <w:rPr>
          <w:b/>
          <w:bCs/>
        </w:rPr>
        <w:t>different</w:t>
      </w:r>
      <w:r>
        <w:t xml:space="preserve"> let-7a and a </w:t>
      </w:r>
      <w:r w:rsidRPr="008B4B42">
        <w:rPr>
          <w:b/>
          <w:bCs/>
        </w:rPr>
        <w:t>different</w:t>
      </w:r>
      <w:r>
        <w:t xml:space="preserve"> library type, that indicates that for sure this routine is robust. It already takes care of the rep with itself, because something that doesn’t even correlate with itself can’t correlate with something that is different but should have the same result. And it </w:t>
      </w:r>
      <w:proofErr w:type="spellStart"/>
      <w:r>
        <w:t>it</w:t>
      </w:r>
      <w:proofErr w:type="spellEnd"/>
      <w:r>
        <w:t xml:space="preserve"> correlated with the random but not with the rep that would mean the rep is wrong.</w:t>
      </w:r>
    </w:p>
  </w:comment>
  <w:comment w:id="616" w:author="Sean E. McGeary" w:date="2019-09-01T20:16:00Z" w:initials="SEM">
    <w:p w14:paraId="4BCDBEB0" w14:textId="77777777" w:rsidR="002C53B5" w:rsidRDefault="002C53B5">
      <w:pPr>
        <w:pStyle w:val="CommentText"/>
      </w:pPr>
      <w:r>
        <w:rPr>
          <w:rStyle w:val="CommentReference"/>
        </w:rPr>
        <w:annotationRef/>
      </w:r>
      <w:r>
        <w:t>I would show the correlation between programmed and random for the restricted seed + 5nt 3′ site list, and then show it for the whole list. Presumably if you do that, the R^2 drops off massively, which retrospectively indicates the need for this library. It allows for a good “Indeed</w:t>
      </w:r>
      <w:proofErr w:type="gramStart"/>
      <w:r>
        <w:t>, ”</w:t>
      </w:r>
      <w:proofErr w:type="gramEnd"/>
      <w:r>
        <w:t xml:space="preserve"> sentence. It also takes the stated requirement for these libraries to move from a theoretical concern (which it strictly speaking is in the intro, it’s not like any analysis of the random library told us it can’t do long sites, it’s more that the small number of reads made us figure it would be really inaccurate) to a real, demonstrated concern. The short sites correlate but the long ones don’t.</w:t>
      </w:r>
    </w:p>
    <w:p w14:paraId="2235C9CD" w14:textId="77777777" w:rsidR="002C53B5" w:rsidRDefault="002C53B5">
      <w:pPr>
        <w:pStyle w:val="CommentText"/>
      </w:pPr>
    </w:p>
    <w:p w14:paraId="19BB605B" w14:textId="53DA90F5" w:rsidR="002C53B5" w:rsidRDefault="002C53B5">
      <w:pPr>
        <w:pStyle w:val="CommentText"/>
      </w:pPr>
      <w:r>
        <w:rPr>
          <w:noProof/>
        </w:rPr>
        <w:t>You could show th eincreased lack of correlation with the random library as a function of the bipartite site length. In the form of a trendline.</w:t>
      </w:r>
    </w:p>
  </w:comment>
  <w:comment w:id="622" w:author="David Bartel" w:date="2019-06-28T09:43:00Z" w:initials="DB">
    <w:p w14:paraId="508A244F" w14:textId="6A17AFF0" w:rsidR="002C53B5" w:rsidRDefault="002C53B5">
      <w:pPr>
        <w:pStyle w:val="CommentText"/>
      </w:pPr>
      <w:r>
        <w:rPr>
          <w:rStyle w:val="CommentReference"/>
        </w:rPr>
        <w:annotationRef/>
      </w:r>
      <w:r>
        <w:t>Sometimes there is a space here, and sometimes there is not.  Please make consistent throughout.</w:t>
      </w:r>
    </w:p>
  </w:comment>
  <w:comment w:id="657" w:author="Sean E. McGeary" w:date="2019-09-01T20:24:00Z" w:initials="SEM">
    <w:p w14:paraId="139AE097" w14:textId="6C0B0EA9" w:rsidR="002C53B5" w:rsidRDefault="002C53B5">
      <w:pPr>
        <w:pStyle w:val="CommentText"/>
      </w:pPr>
      <w:r>
        <w:rPr>
          <w:rStyle w:val="CommentReference"/>
        </w:rPr>
        <w:annotationRef/>
      </w:r>
      <w:r>
        <w:t xml:space="preserve">I see this as helpful because then </w:t>
      </w:r>
      <w:proofErr w:type="spellStart"/>
      <w:r>
        <w:t>Nmer</w:t>
      </w:r>
      <w:proofErr w:type="spellEnd"/>
      <w:r>
        <w:t xml:space="preserve"> always means a seed site whereas N-</w:t>
      </w:r>
      <w:proofErr w:type="spellStart"/>
      <w:r>
        <w:t>nt</w:t>
      </w:r>
      <w:proofErr w:type="spellEnd"/>
      <w:r>
        <w:t xml:space="preserve"> site is referring to the 3′ site contribution to a bipartite site. I’m pretty sure in the random sequence paper that we near-uniformly refer to sites that are sites with contiguous complementarity to the se</w:t>
      </w:r>
      <w:r>
        <w:rPr>
          <w:noProof/>
        </w:rPr>
        <w:t>ed as Nmer. Even the 3′ sites, but those are 3′-only sites, which I suppose allows this convention to still work.</w:t>
      </w:r>
    </w:p>
  </w:comment>
  <w:comment w:id="637" w:author="Sean E. McGeary" w:date="2019-09-01T20:22:00Z" w:initials="SEM">
    <w:p w14:paraId="7228AA3D" w14:textId="77777777" w:rsidR="002C53B5" w:rsidRDefault="002C53B5">
      <w:pPr>
        <w:pStyle w:val="CommentText"/>
        <w:rPr>
          <w:noProof/>
        </w:rPr>
      </w:pPr>
      <w:r>
        <w:rPr>
          <w:rStyle w:val="CommentReference"/>
        </w:rPr>
        <w:annotationRef/>
      </w:r>
      <w:r>
        <w:t xml:space="preserve">As a reader I at this point wonder what number of them resemble the 7-nt sites. What kind of minority are we talking about? </w:t>
      </w:r>
    </w:p>
    <w:p w14:paraId="519AB786" w14:textId="77777777" w:rsidR="002C53B5" w:rsidRDefault="002C53B5">
      <w:pPr>
        <w:pStyle w:val="CommentText"/>
        <w:rPr>
          <w:noProof/>
        </w:rPr>
      </w:pPr>
    </w:p>
    <w:p w14:paraId="26A3CDE8" w14:textId="243DC675" w:rsidR="002C53B5" w:rsidRDefault="002C53B5">
      <w:pPr>
        <w:pStyle w:val="CommentText"/>
      </w:pPr>
      <w:r>
        <w:rPr>
          <w:noProof/>
        </w:rPr>
        <w:t>NB: what is the total number</w:t>
      </w:r>
    </w:p>
  </w:comment>
  <w:comment w:id="716" w:author="Sean E. McGeary" w:date="2019-09-01T21:11:00Z" w:initials="SEM">
    <w:p w14:paraId="1EBD77BD" w14:textId="77777777" w:rsidR="002C53B5" w:rsidRDefault="002C53B5">
      <w:pPr>
        <w:pStyle w:val="CommentText"/>
        <w:rPr>
          <w:noProof/>
        </w:rPr>
      </w:pPr>
      <w:r>
        <w:rPr>
          <w:rStyle w:val="CommentReference"/>
        </w:rPr>
        <w:annotationRef/>
      </w:r>
      <w:r>
        <w:t xml:space="preserve">In reading this, I wonder if the problem is </w:t>
      </w:r>
      <w:r>
        <w:rPr>
          <w:noProof/>
        </w:rPr>
        <w:t>posed not as "loop length" but rather as "offset", is the range tighter? If it is, that's the thing to talk about, or rather, it's worth specifically making the point that loop length need be thought about in terms of what the first nucleotide of pairing in the 3′ end is doing.</w:t>
      </w:r>
    </w:p>
    <w:p w14:paraId="5C0ECAE6" w14:textId="77777777" w:rsidR="002C53B5" w:rsidRDefault="002C53B5">
      <w:pPr>
        <w:pStyle w:val="CommentText"/>
        <w:rPr>
          <w:noProof/>
        </w:rPr>
      </w:pPr>
    </w:p>
    <w:p w14:paraId="4F2C75B8" w14:textId="6F8745D6" w:rsidR="002C53B5" w:rsidRDefault="002C53B5">
      <w:pPr>
        <w:pStyle w:val="CommentText"/>
      </w:pPr>
      <w:r>
        <w:rPr>
          <w:noProof/>
        </w:rPr>
        <w:t>NB: range in what? offset has been hard to talk about and I think offset is a combination of register and loop length</w:t>
      </w:r>
    </w:p>
  </w:comment>
  <w:comment w:id="699" w:author="Sean E. McGeary" w:date="2019-09-01T21:27:00Z" w:initials="SEM">
    <w:p w14:paraId="1884C315" w14:textId="270E3645" w:rsidR="002C53B5" w:rsidRDefault="002C53B5">
      <w:pPr>
        <w:pStyle w:val="CommentText"/>
      </w:pPr>
      <w:r>
        <w:rPr>
          <w:rStyle w:val="CommentReference"/>
        </w:rPr>
        <w:annotationRef/>
      </w:r>
      <w:r>
        <w:t xml:space="preserve">This paragraph needs to explicitly say that </w:t>
      </w:r>
      <w:r>
        <w:rPr>
          <w:noProof/>
        </w:rPr>
        <w:t>all seed mismatches are averaged together for this portion of the analysis. I think that is essential because it strongly indicates that the things that you are looing at (on average) seem to stand over the detail of what type of seed mismatch it is. Then the next section can go into that, and speak to how splitting up by seed mismatch gives a further picture of the complexity. I find myself wondering if the two different features are linearly independent, I guess I should read on to find out.</w:t>
      </w:r>
    </w:p>
  </w:comment>
  <w:comment w:id="726" w:author="Sean E. McGeary" w:date="2019-09-01T21:38:00Z" w:initials="SEM">
    <w:p w14:paraId="4177085E" w14:textId="77777777" w:rsidR="002C53B5" w:rsidRDefault="002C53B5">
      <w:pPr>
        <w:pStyle w:val="CommentText"/>
      </w:pPr>
      <w:r>
        <w:rPr>
          <w:rStyle w:val="CommentReference"/>
        </w:rPr>
        <w:annotationRef/>
      </w:r>
      <w:r>
        <w:rPr>
          <w:noProof/>
        </w:rPr>
        <w:t>This feels maybe un</w:t>
      </w:r>
      <w:r>
        <w:t>fair because they only used 4 nucleotides of pairing, whereas you are using 8.</w:t>
      </w:r>
    </w:p>
    <w:p w14:paraId="341D67B6" w14:textId="77777777" w:rsidR="002C53B5" w:rsidRDefault="002C53B5">
      <w:pPr>
        <w:pStyle w:val="CommentText"/>
      </w:pPr>
    </w:p>
    <w:p w14:paraId="6119A195" w14:textId="64AF1405" w:rsidR="002C53B5" w:rsidRDefault="002C53B5">
      <w:pPr>
        <w:pStyle w:val="CommentText"/>
      </w:pPr>
      <w:r>
        <w:t>What do you see for four nucleotides of pairing?</w:t>
      </w:r>
    </w:p>
  </w:comment>
  <w:comment w:id="745" w:author="David Bartel" w:date="2019-06-28T10:00:00Z" w:initials="DB">
    <w:p w14:paraId="4E93CAEA" w14:textId="28E05100" w:rsidR="002C53B5" w:rsidRDefault="002C53B5">
      <w:pPr>
        <w:pStyle w:val="CommentText"/>
      </w:pPr>
      <w:r>
        <w:rPr>
          <w:rStyle w:val="CommentReference"/>
        </w:rPr>
        <w:annotationRef/>
      </w:r>
      <w:r>
        <w:t>Insert the actual sequence of the site.</w:t>
      </w:r>
    </w:p>
  </w:comment>
  <w:comment w:id="759" w:author="Sean E. McGeary" w:date="2019-09-02T10:59:00Z" w:initials="SEM">
    <w:p w14:paraId="071B7D97" w14:textId="06423760" w:rsidR="002C53B5" w:rsidRDefault="002C53B5">
      <w:pPr>
        <w:pStyle w:val="CommentText"/>
      </w:pPr>
      <w:r>
        <w:rPr>
          <w:rStyle w:val="CommentReference"/>
        </w:rPr>
        <w:annotationRef/>
      </w:r>
      <w:r>
        <w:t xml:space="preserve">Why not use the 8-nt site ∆G? That’s the </w:t>
      </w:r>
      <w:r>
        <w:rPr>
          <w:noProof/>
        </w:rPr>
        <w:t>one that comes up both in the paragraph up and also in the prior section.</w:t>
      </w:r>
    </w:p>
  </w:comment>
  <w:comment w:id="771" w:author="Sean E. McGeary" w:date="2019-09-02T11:05:00Z" w:initials="SEM">
    <w:p w14:paraId="2302C4E2" w14:textId="77777777" w:rsidR="002C53B5" w:rsidRDefault="002C53B5">
      <w:pPr>
        <w:pStyle w:val="CommentText"/>
        <w:rPr>
          <w:noProof/>
        </w:rPr>
      </w:pPr>
      <w:r>
        <w:rPr>
          <w:rStyle w:val="CommentReference"/>
        </w:rPr>
        <w:annotationRef/>
      </w:r>
      <w:r>
        <w:t xml:space="preserve">I put </w:t>
      </w:r>
      <w:r w:rsidRPr="00436672">
        <w:t>GGUUGUA</w:t>
      </w:r>
      <w:r>
        <w:t xml:space="preserve"> and </w:t>
      </w:r>
      <w:r w:rsidRPr="00436672">
        <w:t>UACAACC</w:t>
      </w:r>
      <w:r>
        <w:t xml:space="preserve"> into </w:t>
      </w:r>
      <w:proofErr w:type="spellStart"/>
      <w:r>
        <w:t>RNAduplex</w:t>
      </w:r>
      <w:proofErr w:type="spellEnd"/>
      <w:r>
        <w:t xml:space="preserve"> on </w:t>
      </w:r>
      <w:proofErr w:type="spellStart"/>
      <w:r>
        <w:t>Tak</w:t>
      </w:r>
      <w:proofErr w:type="spellEnd"/>
      <w:r>
        <w:t xml:space="preserve"> and got -7.4. Still, I argue for the 8-nt site.</w:t>
      </w:r>
    </w:p>
    <w:p w14:paraId="56E24458" w14:textId="77777777" w:rsidR="002C53B5" w:rsidRDefault="002C53B5">
      <w:pPr>
        <w:pStyle w:val="CommentText"/>
        <w:rPr>
          <w:noProof/>
        </w:rPr>
      </w:pPr>
    </w:p>
    <w:p w14:paraId="6EA72DA9" w14:textId="6908E3AA" w:rsidR="002C53B5" w:rsidRDefault="002C53B5">
      <w:pPr>
        <w:pStyle w:val="CommentText"/>
      </w:pPr>
      <w:r>
        <w:rPr>
          <w:noProof/>
        </w:rPr>
        <w:t>NB:what is the arguement?</w:t>
      </w:r>
    </w:p>
  </w:comment>
  <w:comment w:id="786" w:author="David Bartel" w:date="2019-06-28T10:10:00Z" w:initials="DB">
    <w:p w14:paraId="10200385" w14:textId="6147F019" w:rsidR="002C53B5" w:rsidRDefault="002C53B5">
      <w:pPr>
        <w:pStyle w:val="CommentText"/>
      </w:pPr>
      <w:r>
        <w:rPr>
          <w:rStyle w:val="CommentReference"/>
        </w:rPr>
        <w:annotationRef/>
      </w:r>
      <w:r>
        <w:t>Use delta symbol.</w:t>
      </w:r>
    </w:p>
  </w:comment>
  <w:comment w:id="809" w:author="Sean E. McGeary" w:date="2019-09-02T11:13:00Z" w:initials="SEM">
    <w:p w14:paraId="30124B7A" w14:textId="04A15067" w:rsidR="002C53B5" w:rsidRDefault="002C53B5">
      <w:pPr>
        <w:pStyle w:val="CommentText"/>
      </w:pPr>
      <w:r>
        <w:rPr>
          <w:rStyle w:val="CommentReference"/>
        </w:rPr>
        <w:annotationRef/>
      </w:r>
      <w:r>
        <w:t>This equation uses room temperature. I think we should be using 37° since these experiments were performed at that temp and I think most of the other papers were as well.</w:t>
      </w:r>
    </w:p>
  </w:comment>
  <w:comment w:id="787" w:author="Sean E. McGeary" w:date="2019-09-02T11:01:00Z" w:initials="SEM">
    <w:p w14:paraId="7817B917" w14:textId="72A14F90" w:rsidR="002C53B5" w:rsidRPr="00436672" w:rsidRDefault="002C53B5">
      <w:pPr>
        <w:pStyle w:val="CommentText"/>
        <w:rPr>
          <w:vertAlign w:val="subscript"/>
        </w:rPr>
      </w:pPr>
      <w:r>
        <w:rPr>
          <w:rStyle w:val="CommentReference"/>
        </w:rPr>
        <w:annotationRef/>
      </w:r>
      <w:r>
        <w:t>I don’t think we need to write this out</w:t>
      </w:r>
      <w:r>
        <w:rPr>
          <w:noProof/>
        </w:rPr>
        <w:t>, personally. It feels non-standard to give an equation where the specific numbers are plugged in (this compared with writing K = e^(-∆G/RT). But I still wouldn't write it.</w:t>
      </w:r>
    </w:p>
  </w:comment>
  <w:comment w:id="829" w:author="Sean E. McGeary" w:date="2019-09-02T11:24:00Z" w:initials="SEM">
    <w:p w14:paraId="3A05043B" w14:textId="2B8A2240" w:rsidR="002C53B5" w:rsidRDefault="002C53B5">
      <w:pPr>
        <w:pStyle w:val="CommentText"/>
      </w:pPr>
      <w:r>
        <w:rPr>
          <w:rStyle w:val="CommentReference"/>
        </w:rPr>
        <w:annotationRef/>
      </w:r>
      <w:r>
        <w:rPr>
          <w:noProof/>
        </w:rPr>
        <w:t>is this true starting from position 11? Is that also true if you start pairing further down, say at like position 14?</w:t>
      </w:r>
    </w:p>
  </w:comment>
  <w:comment w:id="756" w:author="Sean E. McGeary" w:date="2019-09-02T11:26:00Z" w:initials="SEM">
    <w:p w14:paraId="3DC9D50D" w14:textId="5C8FE06A" w:rsidR="002C53B5" w:rsidRDefault="002C53B5">
      <w:pPr>
        <w:pStyle w:val="CommentText"/>
      </w:pPr>
      <w:r>
        <w:rPr>
          <w:rStyle w:val="CommentReference"/>
        </w:rPr>
        <w:annotationRef/>
      </w:r>
      <w:r>
        <w:t>It would be nice to be able to make a c</w:t>
      </w:r>
      <w:r>
        <w:rPr>
          <w:noProof/>
        </w:rPr>
        <w:t>omparison of the difference between seed binding and seed delta g and that of 3 prime binding and 3 prime delta g.</w:t>
      </w:r>
    </w:p>
  </w:comment>
  <w:comment w:id="830" w:author="Sean E. McGeary" w:date="2019-09-02T12:09:00Z" w:initials="SEM">
    <w:p w14:paraId="385FF335" w14:textId="635BAF89" w:rsidR="002C53B5" w:rsidRDefault="002C53B5">
      <w:pPr>
        <w:pStyle w:val="CommentText"/>
      </w:pPr>
      <w:r>
        <w:rPr>
          <w:rStyle w:val="CommentReference"/>
        </w:rPr>
        <w:annotationRef/>
      </w:r>
      <w:r>
        <w:rPr>
          <w:noProof/>
        </w:rPr>
        <w:t>I find "slice" too jargon-y.</w:t>
      </w:r>
    </w:p>
  </w:comment>
  <w:comment w:id="838" w:author="Sean E. McGeary" w:date="2019-09-02T12:10:00Z" w:initials="SEM">
    <w:p w14:paraId="37867BA7" w14:textId="77777777" w:rsidR="002C53B5" w:rsidRDefault="002C53B5">
      <w:pPr>
        <w:pStyle w:val="CommentText"/>
        <w:rPr>
          <w:noProof/>
        </w:rPr>
      </w:pPr>
      <w:r>
        <w:rPr>
          <w:rStyle w:val="CommentReference"/>
        </w:rPr>
        <w:annotationRef/>
      </w:r>
      <w:r>
        <w:rPr>
          <w:noProof/>
        </w:rPr>
        <w:t>Why are they near-optimal?</w:t>
      </w:r>
    </w:p>
    <w:p w14:paraId="263EC809" w14:textId="77777777" w:rsidR="002C53B5" w:rsidRDefault="002C53B5">
      <w:pPr>
        <w:pStyle w:val="CommentText"/>
        <w:rPr>
          <w:noProof/>
        </w:rPr>
      </w:pPr>
    </w:p>
    <w:p w14:paraId="7D6EAC9A" w14:textId="11E1E5E6" w:rsidR="002C53B5" w:rsidRDefault="002C53B5">
      <w:pPr>
        <w:pStyle w:val="CommentText"/>
      </w:pPr>
      <w:r>
        <w:rPr>
          <w:noProof/>
        </w:rPr>
        <w:t>Also, I find myself at this point hoping that you will say somewherein this section that the results you get are consistent across the "n" top pairing register/loop/length combinations.</w:t>
      </w:r>
    </w:p>
  </w:comment>
  <w:comment w:id="831" w:author="Sean E. McGeary" w:date="2019-09-02T12:06:00Z" w:initials="SEM">
    <w:p w14:paraId="28444AE2" w14:textId="78551108" w:rsidR="002C53B5" w:rsidRDefault="002C53B5">
      <w:pPr>
        <w:pStyle w:val="CommentText"/>
      </w:pPr>
      <w:r>
        <w:rPr>
          <w:rStyle w:val="CommentReference"/>
        </w:rPr>
        <w:annotationRef/>
      </w:r>
      <w:r>
        <w:rPr>
          <w:noProof/>
        </w:rPr>
        <w:t>I would write something like this at the top of the prior results section, but for what you did for all the seed mismatches.</w:t>
      </w:r>
    </w:p>
  </w:comment>
  <w:comment w:id="843" w:author="Sean E. McGeary" w:date="2019-09-02T13:14:00Z" w:initials="SEM">
    <w:p w14:paraId="553EE5BB" w14:textId="433641FE" w:rsidR="002C53B5" w:rsidRPr="0031182B" w:rsidRDefault="002C53B5">
      <w:pPr>
        <w:pStyle w:val="CommentText"/>
      </w:pPr>
      <w:r>
        <w:rPr>
          <w:rStyle w:val="CommentReference"/>
        </w:rPr>
        <w:annotationRef/>
      </w:r>
      <w:r>
        <w:t>I find it confusing within the narrative how you use two loop lengths in this analysis. How come this can be two values and the other two are one value? If you need to use two values of loop length to get the 100-fold range, I’m not sure it’s fair to use two, because there is a slight benefit of one loop length over the other that is contributing to this range. I think you should maxi-min both 4 and 5 and see if you get a similar value for each.</w:t>
      </w:r>
    </w:p>
  </w:comment>
  <w:comment w:id="902" w:author="Sean E. McGeary" w:date="2019-09-02T13:08:00Z" w:initials="SEM">
    <w:p w14:paraId="7FF0A476" w14:textId="77777777" w:rsidR="002C53B5" w:rsidRDefault="002C53B5">
      <w:pPr>
        <w:pStyle w:val="CommentText"/>
      </w:pPr>
      <w:r>
        <w:rPr>
          <w:rStyle w:val="CommentReference"/>
        </w:rPr>
        <w:annotationRef/>
      </w:r>
      <w:r>
        <w:t xml:space="preserve">I wonder, if you get these 18 mismatch </w:t>
      </w:r>
      <w:proofErr w:type="spellStart"/>
      <w:r>
        <w:t>Kds</w:t>
      </w:r>
      <w:proofErr w:type="spellEnd"/>
      <w:r>
        <w:t xml:space="preserve"> from this data set, or if you get them from the random library, how similar are the values? Do the results change depending on which one you use?</w:t>
      </w:r>
    </w:p>
    <w:p w14:paraId="4C3CCD82" w14:textId="77777777" w:rsidR="002C53B5" w:rsidRDefault="002C53B5">
      <w:pPr>
        <w:pStyle w:val="CommentText"/>
      </w:pPr>
    </w:p>
    <w:p w14:paraId="11A2B9BB" w14:textId="23420A16" w:rsidR="002C53B5" w:rsidRDefault="002C53B5">
      <w:pPr>
        <w:pStyle w:val="CommentText"/>
      </w:pPr>
      <w:r>
        <w:t xml:space="preserve">Is the range different for random versus programmed-library estimated </w:t>
      </w:r>
      <w:proofErr w:type="spellStart"/>
      <w:r>
        <w:t>Kd</w:t>
      </w:r>
      <w:proofErr w:type="spellEnd"/>
      <w:r>
        <w:t xml:space="preserve"> values for these 18 types?</w:t>
      </w:r>
    </w:p>
  </w:comment>
  <w:comment w:id="903" w:author="David Bartel" w:date="2019-06-06T11:23:00Z" w:initials="DB">
    <w:p w14:paraId="44B142D7" w14:textId="25F9BFB5" w:rsidR="002C53B5" w:rsidRPr="0031472C" w:rsidRDefault="002C53B5">
      <w:pPr>
        <w:pStyle w:val="CommentText"/>
      </w:pPr>
      <w:r>
        <w:rPr>
          <w:rStyle w:val="CommentReference"/>
        </w:rPr>
        <w:annotationRef/>
      </w:r>
      <w:r>
        <w:t>Change labels from “</w:t>
      </w:r>
      <w:r>
        <w:rPr>
          <w:rFonts w:ascii="Arial" w:eastAsia="Arial" w:hAnsi="Arial" w:cs="Arial"/>
          <w:color w:val="000000"/>
          <w:sz w:val="22"/>
          <w:szCs w:val="22"/>
        </w:rPr>
        <w:t>Δ</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to “</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xml:space="preserve"> fold change”</w:t>
      </w:r>
    </w:p>
  </w:comment>
  <w:comment w:id="899" w:author="Sean E. McGeary" w:date="2019-09-02T13:20:00Z" w:initials="SEM">
    <w:p w14:paraId="386D3D14" w14:textId="061049E2" w:rsidR="002C53B5" w:rsidRDefault="002C53B5">
      <w:pPr>
        <w:pStyle w:val="CommentText"/>
      </w:pPr>
      <w:r>
        <w:rPr>
          <w:rStyle w:val="CommentReference"/>
        </w:rPr>
        <w:annotationRef/>
      </w:r>
      <w:r>
        <w:t xml:space="preserve">When you say each, is this the 18 X 2 </w:t>
      </w:r>
      <w:proofErr w:type="spellStart"/>
      <w:r>
        <w:t>Kd</w:t>
      </w:r>
      <w:proofErr w:type="spellEnd"/>
      <w:r>
        <w:t xml:space="preserve"> values from up above, or is this the 12,000 values? If it’s the whole set I would re-introduce that in the narrative. </w:t>
      </w:r>
    </w:p>
  </w:comment>
  <w:comment w:id="904" w:author="Microsoft Office User" w:date="2019-06-10T16:44:00Z" w:initials="MOU">
    <w:p w14:paraId="2E3D0B12" w14:textId="77777777" w:rsidR="002C53B5" w:rsidRDefault="002C53B5">
      <w:pPr>
        <w:pStyle w:val="CommentText"/>
      </w:pPr>
      <w:r>
        <w:rPr>
          <w:rStyle w:val="CommentReference"/>
        </w:rPr>
        <w:annotationRef/>
      </w:r>
      <w:r>
        <w:t xml:space="preserve">Taking the max/min of the two loop lengths 4 and 5 </w:t>
      </w:r>
      <w:proofErr w:type="spellStart"/>
      <w:r>
        <w:t>nt</w:t>
      </w:r>
      <w:proofErr w:type="spellEnd"/>
      <w:r>
        <w:t>, 42.5 vs 3.6</w:t>
      </w:r>
    </w:p>
    <w:p w14:paraId="50E6AD4F" w14:textId="77777777" w:rsidR="002C53B5" w:rsidRDefault="002C53B5">
      <w:pPr>
        <w:pStyle w:val="CommentText"/>
      </w:pPr>
    </w:p>
    <w:p w14:paraId="1275FA81" w14:textId="3F688ADE" w:rsidR="002C53B5" w:rsidRDefault="002C53B5">
      <w:pPr>
        <w:pStyle w:val="CommentText"/>
      </w:pPr>
      <w:r>
        <w:t>DB:  Let’s discuss this.</w:t>
      </w:r>
    </w:p>
  </w:comment>
  <w:comment w:id="905" w:author="Microsoft Office User" w:date="2019-06-12T12:50:00Z" w:initials="MOU">
    <w:p w14:paraId="32F950CA" w14:textId="77777777" w:rsidR="002C53B5" w:rsidRDefault="002C53B5">
      <w:pPr>
        <w:pStyle w:val="CommentText"/>
      </w:pPr>
      <w:r>
        <w:rPr>
          <w:rStyle w:val="CommentReference"/>
        </w:rPr>
        <w:annotationRef/>
      </w:r>
      <w:r>
        <w:t xml:space="preserve">We could emphasize that this is surprising because this is the same </w:t>
      </w:r>
      <w:proofErr w:type="spellStart"/>
      <w:r>
        <w:t>nt</w:t>
      </w:r>
      <w:proofErr w:type="spellEnd"/>
      <w:r>
        <w:t xml:space="preserve"> sequence </w:t>
      </w:r>
    </w:p>
    <w:p w14:paraId="24E77DDE" w14:textId="77777777" w:rsidR="002C53B5" w:rsidRDefault="002C53B5">
      <w:pPr>
        <w:pStyle w:val="CommentText"/>
      </w:pPr>
    </w:p>
    <w:p w14:paraId="4F8628EE" w14:textId="3810DCD5" w:rsidR="002C53B5" w:rsidRDefault="002C53B5">
      <w:pPr>
        <w:pStyle w:val="CommentText"/>
      </w:pPr>
      <w:r>
        <w:t>DB:  Let’s discuss.</w:t>
      </w:r>
    </w:p>
  </w:comment>
  <w:comment w:id="909" w:author="Sean E. McGeary" w:date="2019-09-02T13:19:00Z" w:initials="SEM">
    <w:p w14:paraId="642BF4F6" w14:textId="6EDCBD42" w:rsidR="002C53B5" w:rsidRDefault="002C53B5" w:rsidP="002976FA">
      <w:pPr>
        <w:pStyle w:val="CommentText"/>
      </w:pPr>
      <w:r>
        <w:rPr>
          <w:rStyle w:val="CommentReference"/>
        </w:rPr>
        <w:annotationRef/>
      </w:r>
      <w:r>
        <w:t xml:space="preserve">This is vague to me, I can’t tell if you are referring just the positions, or the nucleotide mis match. What would it mean to correlate with mismatch type? Is this in the context of all 12,000 or is this just the </w:t>
      </w:r>
      <w:proofErr w:type="gramStart"/>
      <w:r>
        <w:t>2 loop</w:t>
      </w:r>
      <w:proofErr w:type="gramEnd"/>
      <w:r>
        <w:t xml:space="preserve"> x 18 mismatch type </w:t>
      </w:r>
      <w:proofErr w:type="spellStart"/>
      <w:r>
        <w:t>Kds</w:t>
      </w:r>
      <w:proofErr w:type="spellEnd"/>
      <w:r>
        <w:t>?</w:t>
      </w:r>
    </w:p>
  </w:comment>
  <w:comment w:id="911" w:author="Sean E. McGeary" w:date="2019-09-02T14:37:00Z" w:initials="SEM">
    <w:p w14:paraId="75F9EBC9" w14:textId="77777777" w:rsidR="002C53B5" w:rsidRDefault="002C53B5">
      <w:pPr>
        <w:pStyle w:val="CommentText"/>
      </w:pPr>
      <w:r>
        <w:rPr>
          <w:rStyle w:val="CommentReference"/>
        </w:rPr>
        <w:annotationRef/>
      </w:r>
      <w:r>
        <w:t>In my opinion, it does correlate with the mismatch type at the seed, if you look at the values in columns associated with loop lengths of 4, 5, 6, and 7.</w:t>
      </w:r>
    </w:p>
    <w:p w14:paraId="4DEABDA3" w14:textId="77777777" w:rsidR="002C53B5" w:rsidRDefault="002C53B5">
      <w:pPr>
        <w:pStyle w:val="CommentText"/>
      </w:pPr>
    </w:p>
    <w:p w14:paraId="3A9E4FC3" w14:textId="7188E8FD" w:rsidR="002C53B5" w:rsidRDefault="002C53B5">
      <w:pPr>
        <w:pStyle w:val="CommentText"/>
      </w:pPr>
      <w:r>
        <w:t>I realize I don’t actually understand what “correlate with” means here. What I’m saying is that for those four loop lengths the effects for a particular seed mismatch seem consistent.</w:t>
      </w:r>
    </w:p>
  </w:comment>
  <w:comment w:id="914" w:author="Microsoft Office User" w:date="2019-06-12T12:52:00Z" w:initials="MOU">
    <w:p w14:paraId="4E8CF879" w14:textId="77777777" w:rsidR="002C53B5" w:rsidRDefault="002C53B5">
      <w:pPr>
        <w:pStyle w:val="CommentText"/>
      </w:pPr>
      <w:r>
        <w:rPr>
          <w:rStyle w:val="CommentReference"/>
        </w:rPr>
        <w:annotationRef/>
      </w:r>
      <w:r>
        <w:t>Should we state explicitly that the matrices are ordered by seed site affinity?</w:t>
      </w:r>
    </w:p>
    <w:p w14:paraId="5943EA73" w14:textId="77777777" w:rsidR="002C53B5" w:rsidRDefault="002C53B5">
      <w:pPr>
        <w:pStyle w:val="CommentText"/>
      </w:pPr>
    </w:p>
    <w:p w14:paraId="28526416" w14:textId="4F791476" w:rsidR="002C53B5" w:rsidRDefault="002C53B5">
      <w:pPr>
        <w:pStyle w:val="CommentText"/>
      </w:pPr>
      <w:r>
        <w:t>DB: I think we can just cite the panel and let them stare at it.</w:t>
      </w:r>
    </w:p>
  </w:comment>
  <w:comment w:id="916" w:author="Sean E. McGeary" w:date="2019-09-02T13:51:00Z" w:initials="SEM">
    <w:p w14:paraId="4D61FF84" w14:textId="50221595" w:rsidR="002C53B5" w:rsidRDefault="002C53B5">
      <w:pPr>
        <w:pStyle w:val="CommentText"/>
      </w:pPr>
      <w:r>
        <w:rPr>
          <w:rStyle w:val="CommentReference"/>
        </w:rPr>
        <w:annotationRef/>
      </w:r>
      <w:r>
        <w:t xml:space="preserve">This to me seems more natural in the context of the prior section, where it is stated that the majority of 3′-compensatory don’t have appreciable binding affinity above seed mismatch sites, but that some do. This being one of them feels cool in the context of that section. Also, I would write which </w:t>
      </w:r>
      <w:proofErr w:type="spellStart"/>
      <w:r>
        <w:t>seeed</w:t>
      </w:r>
      <w:proofErr w:type="spellEnd"/>
      <w:r>
        <w:t xml:space="preserve"> type this thing is equivalent to, is it expected to function as well as a 7mer-A1 site? A 6mer site</w:t>
      </w:r>
      <w:r>
        <w:rPr>
          <w:noProof/>
        </w:rPr>
        <w:t>?</w:t>
      </w:r>
    </w:p>
  </w:comment>
  <w:comment w:id="917" w:author="Namita" w:date="2018-09-07T14:17:00Z" w:initials="">
    <w:p w14:paraId="57BC9DBD"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Can’t get 10nt of pairing to mimic the endogenous site</w:t>
      </w:r>
    </w:p>
    <w:p w14:paraId="5D43CE29"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p>
    <w:p w14:paraId="4C0D4E38"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DB: That is OK.  </w:t>
      </w:r>
    </w:p>
    <w:p w14:paraId="52F3AD29"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p>
    <w:p w14:paraId="33996C0A" w14:textId="0260D2B0"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let’s get rid of the yellow asterisk and try boxing the cell with a white box.</w:t>
      </w:r>
    </w:p>
  </w:comment>
  <w:comment w:id="933" w:author="Namita Bisaria" w:date="2018-12-12T21:05:00Z" w:initials="">
    <w:p w14:paraId="51CC0F76" w14:textId="77777777" w:rsidR="002C53B5" w:rsidRDefault="002C53B5" w:rsidP="0004462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as the underlying equilibrium for being in a competent state to make 3′ paired residues would be different for different mismatches.</w:t>
      </w:r>
    </w:p>
  </w:comment>
  <w:comment w:id="920" w:author="David Bartel" w:date="2019-06-04T15:55:00Z" w:initials="DB">
    <w:p w14:paraId="4AB464C6" w14:textId="7CE36050" w:rsidR="002C53B5" w:rsidRDefault="002C53B5">
      <w:pPr>
        <w:pStyle w:val="CommentText"/>
      </w:pPr>
      <w:r>
        <w:rPr>
          <w:rStyle w:val="CommentReference"/>
        </w:rPr>
        <w:annotationRef/>
      </w:r>
      <w:r>
        <w:t>Probably save this for the discussion.</w:t>
      </w:r>
    </w:p>
  </w:comment>
  <w:comment w:id="935" w:author="David Bartel" w:date="2019-06-05T21:47:00Z" w:initials="DB">
    <w:p w14:paraId="5A516513" w14:textId="4747368F" w:rsidR="002C53B5" w:rsidRDefault="002C53B5">
      <w:pPr>
        <w:pStyle w:val="CommentText"/>
      </w:pPr>
      <w:r>
        <w:rPr>
          <w:rStyle w:val="CommentReference"/>
        </w:rPr>
        <w:annotationRef/>
      </w:r>
      <w:r>
        <w:t>Let’s discuss this proposed analysis.</w:t>
      </w:r>
    </w:p>
  </w:comment>
  <w:comment w:id="946" w:author="David Bartel" w:date="2019-06-28T14:51:00Z" w:initials="DB">
    <w:p w14:paraId="699D7214" w14:textId="5B00528B" w:rsidR="002C53B5" w:rsidRDefault="002C53B5" w:rsidP="00F01612">
      <w:pPr>
        <w:pStyle w:val="CommentText"/>
      </w:pPr>
      <w:r>
        <w:rPr>
          <w:rStyle w:val="CommentReference"/>
        </w:rPr>
        <w:annotationRef/>
      </w:r>
      <w:r>
        <w:t xml:space="preserve">So, the reason this is not 60, as mentioned earlier, is that we are switching from the 8-nt 3’site to the 7-nt site? </w:t>
      </w:r>
    </w:p>
  </w:comment>
  <w:comment w:id="948" w:author="Microsoft Office User" w:date="2019-05-13T15:33:00Z" w:initials="MOU">
    <w:p w14:paraId="75783136" w14:textId="77777777" w:rsidR="002C53B5" w:rsidRDefault="002C53B5">
      <w:pPr>
        <w:pStyle w:val="CommentText"/>
      </w:pPr>
      <w:r>
        <w:rPr>
          <w:rStyle w:val="CommentReference"/>
        </w:rPr>
        <w:annotationRef/>
      </w:r>
      <w:r>
        <w:t>Need to make new figure for</w:t>
      </w:r>
    </w:p>
    <w:p w14:paraId="1B12CF4C" w14:textId="77777777" w:rsidR="002C53B5" w:rsidRDefault="002C53B5">
      <w:pPr>
        <w:pStyle w:val="CommentText"/>
      </w:pPr>
    </w:p>
    <w:p w14:paraId="0E6CD238" w14:textId="65FE841D" w:rsidR="002C53B5" w:rsidRDefault="002C53B5">
      <w:pPr>
        <w:pStyle w:val="CommentText"/>
      </w:pPr>
      <w:r>
        <w:t>Let’s extend this figure to all possible registers for each miRNA.</w:t>
      </w:r>
    </w:p>
  </w:comment>
  <w:comment w:id="964" w:author="David Bartel" w:date="2019-06-28T15:14:00Z" w:initials="DB">
    <w:p w14:paraId="60B66604" w14:textId="22A872C4" w:rsidR="002C53B5" w:rsidRDefault="002C53B5">
      <w:pPr>
        <w:pStyle w:val="CommentText"/>
      </w:pPr>
      <w:r>
        <w:rPr>
          <w:rStyle w:val="CommentReference"/>
        </w:rPr>
        <w:annotationRef/>
      </w:r>
      <w:r>
        <w:t>Delete Fig S4B.</w:t>
      </w:r>
    </w:p>
  </w:comment>
  <w:comment w:id="981" w:author="David Bartel" w:date="2019-06-28T15:37:00Z" w:initials="DB">
    <w:p w14:paraId="1D3D03DA" w14:textId="2F4D40C8" w:rsidR="002C53B5" w:rsidRDefault="002C53B5">
      <w:pPr>
        <w:pStyle w:val="CommentText"/>
      </w:pPr>
      <w:r>
        <w:rPr>
          <w:rStyle w:val="CommentReference"/>
        </w:rPr>
        <w:annotationRef/>
      </w:r>
      <w:r>
        <w:t>Are you OK with this nomenclature?</w:t>
      </w:r>
    </w:p>
  </w:comment>
  <w:comment w:id="1009" w:author="David Bartel" w:date="2019-06-06T16:14:00Z" w:initials="DB">
    <w:p w14:paraId="42DB60CD" w14:textId="668F512A" w:rsidR="002C53B5" w:rsidRDefault="002C53B5">
      <w:pPr>
        <w:pStyle w:val="CommentText"/>
      </w:pPr>
      <w:r>
        <w:rPr>
          <w:rStyle w:val="CommentReference"/>
        </w:rPr>
        <w:annotationRef/>
      </w:r>
      <w:r>
        <w:t>Let’s discuss this.</w:t>
      </w:r>
    </w:p>
  </w:comment>
  <w:comment w:id="1011" w:author="David Bartel" w:date="2019-06-06T17:07:00Z" w:initials="DB">
    <w:p w14:paraId="3126FF57" w14:textId="093A77EA" w:rsidR="002C53B5" w:rsidRDefault="002C53B5">
      <w:pPr>
        <w:pStyle w:val="CommentText"/>
      </w:pPr>
      <w:r>
        <w:rPr>
          <w:rStyle w:val="CommentReference"/>
        </w:rPr>
        <w:annotationRef/>
      </w:r>
      <w:r>
        <w:t>This section seems out of place</w:t>
      </w:r>
    </w:p>
  </w:comment>
  <w:comment w:id="1012" w:author="Microsoft Office User" w:date="2019-06-16T20:06:00Z" w:initials="MOU">
    <w:p w14:paraId="45381B3B" w14:textId="7E458A15" w:rsidR="002C53B5" w:rsidRDefault="002C53B5">
      <w:pPr>
        <w:pStyle w:val="CommentText"/>
      </w:pPr>
      <w:r>
        <w:rPr>
          <w:rStyle w:val="CommentReference"/>
        </w:rPr>
        <w:annotationRef/>
      </w:r>
      <w:r>
        <w:t xml:space="preserve">Right now this is the old text, and will likely change </w:t>
      </w:r>
      <w:proofErr w:type="gramStart"/>
      <w:r>
        <w:t>pending  updated</w:t>
      </w:r>
      <w:proofErr w:type="gramEnd"/>
      <w:r>
        <w:t xml:space="preserve"> analysis. </w:t>
      </w:r>
    </w:p>
  </w:comment>
  <w:comment w:id="1013" w:author="Namita" w:date="2018-09-07T14:17:00Z" w:initials="">
    <w:p w14:paraId="69F154D4"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Figure this out</w:t>
      </w:r>
    </w:p>
  </w:comment>
  <w:comment w:id="1025" w:author="Namita Bisaria" w:date="2019-02-13T19:52:00Z" w:initials="">
    <w:p w14:paraId="2391AC7A"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do</w:t>
      </w:r>
    </w:p>
  </w:comment>
  <w:comment w:id="1027" w:author="David Bartel" w:date="2019-06-29T08:52:00Z" w:initials="DB">
    <w:p w14:paraId="4131C99B" w14:textId="77777777" w:rsidR="002C53B5" w:rsidRDefault="002C53B5">
      <w:pPr>
        <w:pStyle w:val="CommentText"/>
      </w:pPr>
      <w:r>
        <w:rPr>
          <w:rStyle w:val="CommentReference"/>
        </w:rPr>
        <w:annotationRef/>
      </w:r>
      <w:r>
        <w:t>As originally written, it implied that we can explain the other largest deviations the same way.  Is it that true?</w:t>
      </w:r>
    </w:p>
    <w:p w14:paraId="39B5E315" w14:textId="77777777" w:rsidR="002C53B5" w:rsidRDefault="002C53B5">
      <w:pPr>
        <w:pStyle w:val="CommentText"/>
      </w:pPr>
    </w:p>
    <w:p w14:paraId="7C32F254" w14:textId="4C842F81" w:rsidR="002C53B5" w:rsidRDefault="002C53B5">
      <w:pPr>
        <w:pStyle w:val="CommentText"/>
      </w:pPr>
      <w:r>
        <w:t xml:space="preserve">NB: </w:t>
      </w:r>
      <w:proofErr w:type="gramStart"/>
      <w:r>
        <w:t>yes</w:t>
      </w:r>
      <w:proofErr w:type="gramEnd"/>
      <w:r>
        <w:t xml:space="preserve"> that is true</w:t>
      </w:r>
    </w:p>
  </w:comment>
  <w:comment w:id="1029" w:author="David Bartel" w:date="2019-06-29T12:46:00Z" w:initials="DB">
    <w:p w14:paraId="37106F4F" w14:textId="51CEF591" w:rsidR="002C53B5" w:rsidRDefault="002C53B5">
      <w:pPr>
        <w:pStyle w:val="CommentText"/>
      </w:pPr>
      <w:r>
        <w:rPr>
          <w:rStyle w:val="CommentReference"/>
        </w:rPr>
        <w:annotationRef/>
      </w:r>
      <w:r>
        <w:t>Why does Figure 6D show register 12 of miR-155 and not the optimal register, which appears to be register 15?</w:t>
      </w:r>
    </w:p>
  </w:comment>
  <w:comment w:id="1030" w:author="David Bartel" w:date="2019-06-29T12:55:00Z" w:initials="DB">
    <w:p w14:paraId="69855426" w14:textId="238AE595" w:rsidR="002C53B5" w:rsidRDefault="002C53B5" w:rsidP="00C45DFC">
      <w:pPr>
        <w:pStyle w:val="CommentText"/>
      </w:pPr>
      <w:r>
        <w:rPr>
          <w:rStyle w:val="CommentReference"/>
        </w:rPr>
        <w:annotationRef/>
      </w:r>
      <w:r>
        <w:t>Make this change throughout, including the figure where it is sometimes a “/”.</w:t>
      </w:r>
    </w:p>
  </w:comment>
  <w:comment w:id="1032" w:author="Microsoft Office User" w:date="2019-07-02T13:33:00Z" w:initials="MOU">
    <w:p w14:paraId="179E0CB4" w14:textId="726A5046" w:rsidR="002C53B5" w:rsidRDefault="002C53B5">
      <w:pPr>
        <w:pStyle w:val="CommentText"/>
      </w:pPr>
      <w:r>
        <w:rPr>
          <w:rStyle w:val="CommentReference"/>
        </w:rPr>
        <w:annotationRef/>
      </w:r>
      <w:r>
        <w:t>AG at position 4, and AA at position 3</w:t>
      </w:r>
    </w:p>
  </w:comment>
  <w:comment w:id="1031" w:author="David Bartel" w:date="2019-06-29T13:10:00Z" w:initials="DB">
    <w:p w14:paraId="2E0AC638" w14:textId="050A92C0" w:rsidR="002C53B5" w:rsidRDefault="002C53B5">
      <w:pPr>
        <w:pStyle w:val="CommentText"/>
      </w:pPr>
      <w:r>
        <w:rPr>
          <w:rStyle w:val="CommentReference"/>
        </w:rPr>
        <w:annotationRef/>
      </w:r>
      <w:r>
        <w:t xml:space="preserve">Not sure I agree with the G-G result and these don’t seem to be the cells that are boxed.  </w:t>
      </w:r>
    </w:p>
  </w:comment>
  <w:comment w:id="1033" w:author="David Bartel" w:date="2019-06-29T21:34:00Z" w:initials="DB">
    <w:p w14:paraId="2DF4B01F" w14:textId="7435FD18" w:rsidR="002C53B5" w:rsidRDefault="002C53B5">
      <w:pPr>
        <w:pStyle w:val="CommentText"/>
      </w:pPr>
      <w:r>
        <w:rPr>
          <w:rStyle w:val="CommentReference"/>
        </w:rPr>
        <w:annotationRef/>
      </w:r>
      <w:r>
        <w:t>Do you like the idea of doing this analysis and showing the matrices in Fig 6E (perhaps with matrices showing the observed minus predicted matrices)?</w:t>
      </w:r>
    </w:p>
  </w:comment>
  <w:comment w:id="1034" w:author="David Bartel" w:date="2019-06-29T21:23:00Z" w:initials="DB">
    <w:p w14:paraId="01F97CAF" w14:textId="50323E48" w:rsidR="002C53B5" w:rsidRDefault="002C53B5">
      <w:pPr>
        <w:pStyle w:val="CommentText"/>
      </w:pPr>
      <w:r>
        <w:rPr>
          <w:rStyle w:val="CommentReference"/>
        </w:rPr>
        <w:annotationRef/>
      </w:r>
      <w:r>
        <w:t>Delete this and associated panels?</w:t>
      </w:r>
    </w:p>
  </w:comment>
  <w:comment w:id="1037" w:author="Namita Bisaria" w:date="2019-02-13T20:05:00Z" w:initials="">
    <w:p w14:paraId="26928A9B"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While these observed affinities correlate well with NN predictions, the absolute contributions are still significantly smaller than predicted (slope ~0.1, i.e. 10% of predicted energy is being realized in the context of AGO2).  Models that could explain this behavior are that the protein inhibits pairing at each residue, so less base-pairing energy is made, or more likely, that the protein spends most of the time in a state where the 3′ base-pairing interactions can’t be made. Future work using high-throughput kinetic measurements may distinguish these models.</w:t>
      </w:r>
    </w:p>
  </w:comment>
  <w:comment w:id="1036" w:author="Microsoft Office User" w:date="2019-08-19T21:04:00Z" w:initials="MOU">
    <w:p w14:paraId="057DDF0E" w14:textId="207512EF" w:rsidR="002C53B5" w:rsidRDefault="002C53B5">
      <w:pPr>
        <w:pStyle w:val="CommentText"/>
      </w:pPr>
      <w:r>
        <w:rPr>
          <w:rStyle w:val="CommentReference"/>
        </w:rPr>
        <w:annotationRef/>
      </w:r>
      <w:r>
        <w:t>Sean stop reading here!!</w:t>
      </w:r>
    </w:p>
  </w:comment>
  <w:comment w:id="1038" w:author="Namita Bisaria" w:date="2019-02-14T02:26:00Z" w:initials="">
    <w:p w14:paraId="5EDC1E52"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Likely need to combine with above section but unsure how to do this.</w:t>
      </w:r>
    </w:p>
  </w:comment>
  <w:comment w:id="1039" w:author="Microsoft Office User" w:date="2019-06-16T22:23:00Z" w:initials="MOU">
    <w:p w14:paraId="51A8DDF9" w14:textId="3AB971C3" w:rsidR="002C53B5" w:rsidRDefault="002C53B5">
      <w:pPr>
        <w:pStyle w:val="CommentText"/>
      </w:pPr>
      <w:r>
        <w:rPr>
          <w:rStyle w:val="CommentReference"/>
        </w:rPr>
        <w:annotationRef/>
      </w:r>
      <w:r>
        <w:t xml:space="preserve">Disregard this section, will write new section with GU </w:t>
      </w:r>
    </w:p>
  </w:comment>
  <w:comment w:id="1040" w:author="Namita" w:date="2019-02-13T22:43:00Z" w:initials="">
    <w:p w14:paraId="3D840A9A"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how to do make absolute with categorical variables.</w:t>
      </w:r>
    </w:p>
  </w:comment>
  <w:comment w:id="1052" w:author="Namita Bisaria" w:date="2018-09-12T14:05:00Z" w:initials="">
    <w:p w14:paraId="0D97957B" w14:textId="77777777" w:rsidR="002C53B5" w:rsidRDefault="002C53B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error bars on R^2 from </w:t>
      </w:r>
      <w:proofErr w:type="spellStart"/>
      <w:r>
        <w:rPr>
          <w:rFonts w:ascii="Arial" w:eastAsia="Arial" w:hAnsi="Arial" w:cs="Arial"/>
          <w:color w:val="000000"/>
          <w:sz w:val="22"/>
          <w:szCs w:val="22"/>
        </w:rPr>
        <w:t>bootrapping</w:t>
      </w:r>
      <w:proofErr w:type="spellEnd"/>
    </w:p>
  </w:comment>
  <w:comment w:id="1053" w:author="Microsoft Office User" w:date="2019-06-16T21:40:00Z" w:initials="MOU">
    <w:p w14:paraId="78633D19" w14:textId="1EADDF75" w:rsidR="002C53B5" w:rsidRDefault="002C53B5">
      <w:pPr>
        <w:pStyle w:val="CommentText"/>
      </w:pPr>
      <w:r>
        <w:rPr>
          <w:rStyle w:val="CommentReference"/>
        </w:rPr>
        <w:annotationRef/>
      </w:r>
      <w:r>
        <w:t>For some reason these figures are crashing illustrator for me, so I’ll have to send you a separate doc with them</w:t>
      </w:r>
    </w:p>
  </w:comment>
  <w:comment w:id="1078" w:author="David Bartel" w:date="2019-06-29T08:29:00Z" w:initials="DB">
    <w:p w14:paraId="7DF6E9A0" w14:textId="77777777" w:rsidR="002C53B5" w:rsidRDefault="002C53B5" w:rsidP="00D6594F">
      <w:pPr>
        <w:pStyle w:val="CommentText"/>
      </w:pPr>
      <w:r>
        <w:rPr>
          <w:rStyle w:val="CommentReference"/>
        </w:rPr>
        <w:annotationRef/>
      </w:r>
      <w:r>
        <w:t>Move this more speculative interpretation to the discussion.</w:t>
      </w:r>
    </w:p>
  </w:comment>
  <w:comment w:id="1126" w:author="Namita Bisaria" w:date="2019-07-09T08:25:00Z" w:initials="NB">
    <w:p w14:paraId="54B18727" w14:textId="77777777" w:rsidR="002C53B5" w:rsidRDefault="002C53B5" w:rsidP="004C61E4">
      <w:pPr>
        <w:pStyle w:val="CommentText"/>
      </w:pPr>
      <w:r>
        <w:rPr>
          <w:rStyle w:val="CommentReference"/>
        </w:rPr>
        <w:annotationRef/>
      </w:r>
      <w:r>
        <w:t xml:space="preserve">Add something about &lt;5% of canonical sites contain additional </w:t>
      </w:r>
      <w:proofErr w:type="spellStart"/>
      <w:r>
        <w:t>supplmemental</w:t>
      </w:r>
      <w:proofErr w:type="spellEnd"/>
      <w:r>
        <w:t xml:space="preserve"> pairing?</w:t>
      </w:r>
    </w:p>
  </w:comment>
  <w:comment w:id="1154" w:author="Namita Bisaria" w:date="2019-07-09T08:32:00Z" w:initials="NB">
    <w:p w14:paraId="399ACDB7" w14:textId="77777777" w:rsidR="002C53B5" w:rsidRDefault="002C53B5" w:rsidP="004C61E4">
      <w:pPr>
        <w:pStyle w:val="CommentText"/>
      </w:pPr>
      <w:r>
        <w:rPr>
          <w:rStyle w:val="CommentReference"/>
        </w:rPr>
        <w:annotationRef/>
      </w:r>
      <w:r w:rsidRPr="004A552F">
        <w:rPr>
          <w:rFonts w:ascii="Arial" w:hAnsi="Arial" w:cs="Arial"/>
        </w:rPr>
        <w:t>Target site matches above with sequence 5′ to 3′ and miRNA sequence below, 3′ to 5′ in orientation.</w:t>
      </w:r>
    </w:p>
  </w:comment>
  <w:comment w:id="1220" w:author="Namita Bisaria" w:date="2019-07-09T08:46:00Z" w:initials="NB">
    <w:p w14:paraId="02D2CA90" w14:textId="77777777" w:rsidR="002C53B5" w:rsidRDefault="002C53B5" w:rsidP="004C61E4">
      <w:pPr>
        <w:pStyle w:val="CommentText"/>
      </w:pPr>
      <w:r>
        <w:rPr>
          <w:rStyle w:val="CommentReference"/>
        </w:rPr>
        <w:annotationRef/>
      </w:r>
      <w:r>
        <w:t xml:space="preserve">Depicted… maybe need to put actual </w:t>
      </w:r>
      <w:proofErr w:type="spellStart"/>
      <w:r>
        <w:t>unpared</w:t>
      </w:r>
      <w:proofErr w:type="spellEnd"/>
      <w:r>
        <w:t xml:space="preserve"> bases?</w:t>
      </w:r>
    </w:p>
  </w:comment>
  <w:comment w:id="1299" w:author="Sean E. McGeary" w:date="2019-12-31T13:21:00Z" w:initials="SEM">
    <w:p w14:paraId="0A7FCC84" w14:textId="57DCA956" w:rsidR="00462A8E" w:rsidRDefault="00462A8E">
      <w:pPr>
        <w:pStyle w:val="CommentText"/>
      </w:pPr>
      <w:r>
        <w:rPr>
          <w:rStyle w:val="CommentReference"/>
        </w:rPr>
        <w:annotationRef/>
      </w:r>
      <w:r>
        <w:t xml:space="preserve">It </w:t>
      </w:r>
      <w:proofErr w:type="spellStart"/>
      <w:r>
        <w:t>sems</w:t>
      </w:r>
      <w:proofErr w:type="spellEnd"/>
      <w:r>
        <w:t xml:space="preserve"> to be five for let-7a programmed library</w:t>
      </w:r>
    </w:p>
  </w:comment>
  <w:comment w:id="1432" w:author="Namita Bisaria" w:date="2019-08-12T13:13:00Z" w:initials="NB">
    <w:p w14:paraId="6BB1AB0F" w14:textId="77777777" w:rsidR="002C53B5" w:rsidRDefault="002C53B5" w:rsidP="004C61E4">
      <w:pPr>
        <w:pStyle w:val="CommentText"/>
      </w:pPr>
      <w:r>
        <w:rPr>
          <w:rStyle w:val="CommentReference"/>
        </w:rPr>
        <w:annotationRef/>
      </w:r>
      <w:r>
        <w:t xml:space="preserve">Should I include register </w:t>
      </w:r>
      <w:proofErr w:type="gramStart"/>
      <w:r>
        <w:t>15?se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B1C40" w15:done="0"/>
  <w15:commentEx w15:paraId="77152B9D" w15:done="0"/>
  <w15:commentEx w15:paraId="3FD153CC" w15:done="1"/>
  <w15:commentEx w15:paraId="427FAB09" w15:done="0"/>
  <w15:commentEx w15:paraId="01987ECF" w15:done="0"/>
  <w15:commentEx w15:paraId="707339A3" w15:done="0"/>
  <w15:commentEx w15:paraId="5885E687" w15:paraIdParent="707339A3" w15:done="0"/>
  <w15:commentEx w15:paraId="42F21540" w15:done="0"/>
  <w15:commentEx w15:paraId="77F4D52F" w15:paraIdParent="42F21540" w15:done="0"/>
  <w15:commentEx w15:paraId="471EAA4C" w15:paraIdParent="42F21540" w15:done="0"/>
  <w15:commentEx w15:paraId="6D21782A" w15:done="0"/>
  <w15:commentEx w15:paraId="15BA672E" w15:done="0"/>
  <w15:commentEx w15:paraId="1E7ED3CD" w15:done="0"/>
  <w15:commentEx w15:paraId="44E19CE8" w15:done="0"/>
  <w15:commentEx w15:paraId="2B942CC5" w15:done="0"/>
  <w15:commentEx w15:paraId="0EEE5DDE" w15:done="0"/>
  <w15:commentEx w15:paraId="3F76FB75" w15:done="0"/>
  <w15:commentEx w15:paraId="306F1F4B" w15:done="0"/>
  <w15:commentEx w15:paraId="2EAB5662" w15:done="0"/>
  <w15:commentEx w15:paraId="36BA9261" w15:done="0"/>
  <w15:commentEx w15:paraId="321EF4F6" w15:done="0"/>
  <w15:commentEx w15:paraId="42D40E1F" w15:done="0"/>
  <w15:commentEx w15:paraId="0CD3FD8E" w15:done="0"/>
  <w15:commentEx w15:paraId="374217EE" w15:done="1"/>
  <w15:commentEx w15:paraId="0EA3E767" w15:done="0"/>
  <w15:commentEx w15:paraId="3208155D" w15:done="0"/>
  <w15:commentEx w15:paraId="347C2757" w15:done="0"/>
  <w15:commentEx w15:paraId="60937C09" w15:done="0"/>
  <w15:commentEx w15:paraId="04280715" w15:done="0"/>
  <w15:commentEx w15:paraId="42FEDEAF" w15:done="0"/>
  <w15:commentEx w15:paraId="6DAAA97D" w15:done="0"/>
  <w15:commentEx w15:paraId="2DB71C50" w15:done="0"/>
  <w15:commentEx w15:paraId="35787C55" w15:done="0"/>
  <w15:commentEx w15:paraId="7849E1D5" w15:done="0"/>
  <w15:commentEx w15:paraId="0780E5B6" w15:done="0"/>
  <w15:commentEx w15:paraId="5E624318" w15:done="0"/>
  <w15:commentEx w15:paraId="60432359" w15:done="0"/>
  <w15:commentEx w15:paraId="2EBB617A" w15:done="0"/>
  <w15:commentEx w15:paraId="5A83F671" w15:done="0"/>
  <w15:commentEx w15:paraId="23222032" w15:done="0"/>
  <w15:commentEx w15:paraId="5DD989D8" w15:done="0"/>
  <w15:commentEx w15:paraId="53438016" w15:done="0"/>
  <w15:commentEx w15:paraId="4633D993" w15:done="0"/>
  <w15:commentEx w15:paraId="19BB605B" w15:done="0"/>
  <w15:commentEx w15:paraId="508A244F" w15:done="0"/>
  <w15:commentEx w15:paraId="139AE097" w15:done="0"/>
  <w15:commentEx w15:paraId="26A3CDE8" w15:done="0"/>
  <w15:commentEx w15:paraId="4F2C75B8" w15:done="0"/>
  <w15:commentEx w15:paraId="1884C315" w15:done="0"/>
  <w15:commentEx w15:paraId="6119A195" w15:done="0"/>
  <w15:commentEx w15:paraId="4E93CAEA" w15:done="0"/>
  <w15:commentEx w15:paraId="071B7D97" w15:done="0"/>
  <w15:commentEx w15:paraId="6EA72DA9" w15:done="0"/>
  <w15:commentEx w15:paraId="10200385" w15:done="0"/>
  <w15:commentEx w15:paraId="30124B7A" w15:done="0"/>
  <w15:commentEx w15:paraId="7817B917" w15:done="0"/>
  <w15:commentEx w15:paraId="3A05043B" w15:done="0"/>
  <w15:commentEx w15:paraId="3DC9D50D" w15:done="0"/>
  <w15:commentEx w15:paraId="385FF335" w15:done="0"/>
  <w15:commentEx w15:paraId="7D6EAC9A" w15:done="0"/>
  <w15:commentEx w15:paraId="28444AE2" w15:done="0"/>
  <w15:commentEx w15:paraId="553EE5BB" w15:done="0"/>
  <w15:commentEx w15:paraId="11A2B9BB" w15:done="0"/>
  <w15:commentEx w15:paraId="44B142D7" w15:done="0"/>
  <w15:commentEx w15:paraId="386D3D14" w15:done="0"/>
  <w15:commentEx w15:paraId="1275FA81" w15:done="0"/>
  <w15:commentEx w15:paraId="4F8628EE" w15:done="0"/>
  <w15:commentEx w15:paraId="642BF4F6" w15:done="0"/>
  <w15:commentEx w15:paraId="3A9E4FC3" w15:done="0"/>
  <w15:commentEx w15:paraId="28526416" w15:done="0"/>
  <w15:commentEx w15:paraId="4D61FF84" w15:done="0"/>
  <w15:commentEx w15:paraId="33996C0A" w15:done="0"/>
  <w15:commentEx w15:paraId="51CC0F76" w15:done="0"/>
  <w15:commentEx w15:paraId="4AB464C6" w15:done="0"/>
  <w15:commentEx w15:paraId="5A516513" w15:done="0"/>
  <w15:commentEx w15:paraId="699D7214" w15:done="0"/>
  <w15:commentEx w15:paraId="0E6CD238" w15:done="0"/>
  <w15:commentEx w15:paraId="60B66604" w15:done="0"/>
  <w15:commentEx w15:paraId="1D3D03DA" w15:done="0"/>
  <w15:commentEx w15:paraId="42DB60CD" w15:done="0"/>
  <w15:commentEx w15:paraId="3126FF57" w15:done="0"/>
  <w15:commentEx w15:paraId="45381B3B" w15:done="0"/>
  <w15:commentEx w15:paraId="69F154D4" w15:done="0"/>
  <w15:commentEx w15:paraId="2391AC7A" w15:done="0"/>
  <w15:commentEx w15:paraId="7C32F254" w15:done="0"/>
  <w15:commentEx w15:paraId="37106F4F" w15:done="0"/>
  <w15:commentEx w15:paraId="69855426" w15:done="0"/>
  <w15:commentEx w15:paraId="179E0CB4" w15:done="0"/>
  <w15:commentEx w15:paraId="2E0AC638" w15:done="0"/>
  <w15:commentEx w15:paraId="2DF4B01F" w15:done="0"/>
  <w15:commentEx w15:paraId="01F97CAF" w15:done="0"/>
  <w15:commentEx w15:paraId="26928A9B" w15:done="0"/>
  <w15:commentEx w15:paraId="057DDF0E" w15:done="0"/>
  <w15:commentEx w15:paraId="5EDC1E52" w15:done="0"/>
  <w15:commentEx w15:paraId="51A8DDF9" w15:done="0"/>
  <w15:commentEx w15:paraId="3D840A9A" w15:done="0"/>
  <w15:commentEx w15:paraId="0D97957B" w15:done="0"/>
  <w15:commentEx w15:paraId="78633D19" w15:done="0"/>
  <w15:commentEx w15:paraId="7DF6E9A0" w15:done="0"/>
  <w15:commentEx w15:paraId="54B18727" w15:done="0"/>
  <w15:commentEx w15:paraId="399ACDB7" w15:done="0"/>
  <w15:commentEx w15:paraId="02D2CA90" w15:done="0"/>
  <w15:commentEx w15:paraId="0A7FCC84" w15:done="0"/>
  <w15:commentEx w15:paraId="6BB1AB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B1C40" w16cid:durableId="210BB632"/>
  <w16cid:commentId w16cid:paraId="77152B9D" w16cid:durableId="2117D29C"/>
  <w16cid:commentId w16cid:paraId="3FD153CC" w16cid:durableId="20AB54D0"/>
  <w16cid:commentId w16cid:paraId="427FAB09" w16cid:durableId="20AB545E"/>
  <w16cid:commentId w16cid:paraId="01987ECF" w16cid:durableId="2117D2E6"/>
  <w16cid:commentId w16cid:paraId="707339A3" w16cid:durableId="210BBA65"/>
  <w16cid:commentId w16cid:paraId="5885E687" w16cid:durableId="2117D343"/>
  <w16cid:commentId w16cid:paraId="42F21540" w16cid:durableId="210BBAA5"/>
  <w16cid:commentId w16cid:paraId="77F4D52F" w16cid:durableId="2117D385"/>
  <w16cid:commentId w16cid:paraId="471EAA4C" w16cid:durableId="2117D390"/>
  <w16cid:commentId w16cid:paraId="6D21782A" w16cid:durableId="210BBC32"/>
  <w16cid:commentId w16cid:paraId="15BA672E" w16cid:durableId="210BC363"/>
  <w16cid:commentId w16cid:paraId="1E7ED3CD" w16cid:durableId="210BF61C"/>
  <w16cid:commentId w16cid:paraId="44E19CE8" w16cid:durableId="210BF750"/>
  <w16cid:commentId w16cid:paraId="2B942CC5" w16cid:durableId="20638A19"/>
  <w16cid:commentId w16cid:paraId="0EEE5DDE" w16cid:durableId="21164748"/>
  <w16cid:commentId w16cid:paraId="3F76FB75" w16cid:durableId="211646DA"/>
  <w16cid:commentId w16cid:paraId="306F1F4B" w16cid:durableId="211647FB"/>
  <w16cid:commentId w16cid:paraId="2EAB5662" w16cid:durableId="210BFE39"/>
  <w16cid:commentId w16cid:paraId="36BA9261" w16cid:durableId="2116777B"/>
  <w16cid:commentId w16cid:paraId="321EF4F6" w16cid:durableId="21168885"/>
  <w16cid:commentId w16cid:paraId="42D40E1F" w16cid:durableId="21167F88"/>
  <w16cid:commentId w16cid:paraId="0CD3FD8E" w16cid:durableId="211684FA"/>
  <w16cid:commentId w16cid:paraId="374217EE" w16cid:durableId="20681B12"/>
  <w16cid:commentId w16cid:paraId="0EA3E767" w16cid:durableId="2116844C"/>
  <w16cid:commentId w16cid:paraId="3208155D" w16cid:durableId="21167FE3"/>
  <w16cid:commentId w16cid:paraId="347C2757" w16cid:durableId="21167FC0"/>
  <w16cid:commentId w16cid:paraId="60937C09" w16cid:durableId="20C5BD73"/>
  <w16cid:commentId w16cid:paraId="04280715" w16cid:durableId="211681A3"/>
  <w16cid:commentId w16cid:paraId="42FEDEAF" w16cid:durableId="20C05A85"/>
  <w16cid:commentId w16cid:paraId="6DAAA97D" w16cid:durableId="2116805D"/>
  <w16cid:commentId w16cid:paraId="2DB71C50" w16cid:durableId="21168555"/>
  <w16cid:commentId w16cid:paraId="35787C55" w16cid:durableId="21168490"/>
  <w16cid:commentId w16cid:paraId="7849E1D5" w16cid:durableId="2116839A"/>
  <w16cid:commentId w16cid:paraId="0780E5B6" w16cid:durableId="211683FD"/>
  <w16cid:commentId w16cid:paraId="5E624318" w16cid:durableId="21169F9A"/>
  <w16cid:commentId w16cid:paraId="60432359" w16cid:durableId="2117E7D7"/>
  <w16cid:commentId w16cid:paraId="2EBB617A" w16cid:durableId="2116A291"/>
  <w16cid:commentId w16cid:paraId="5A83F671" w16cid:durableId="20AA6A1D"/>
  <w16cid:commentId w16cid:paraId="23222032" w16cid:durableId="2116A2DA"/>
  <w16cid:commentId w16cid:paraId="5DD989D8" w16cid:durableId="2116A347"/>
  <w16cid:commentId w16cid:paraId="53438016" w16cid:durableId="20A8FD9C"/>
  <w16cid:commentId w16cid:paraId="4633D993" w16cid:durableId="2116A4E6"/>
  <w16cid:commentId w16cid:paraId="19BB605B" w16cid:durableId="2116A58E"/>
  <w16cid:commentId w16cid:paraId="508A244F" w16cid:durableId="20C05FD6"/>
  <w16cid:commentId w16cid:paraId="139AE097" w16cid:durableId="2116A78C"/>
  <w16cid:commentId w16cid:paraId="26A3CDE8" w16cid:durableId="2116A701"/>
  <w16cid:commentId w16cid:paraId="4F2C75B8" w16cid:durableId="2116B278"/>
  <w16cid:commentId w16cid:paraId="1884C315" w16cid:durableId="2116B62D"/>
  <w16cid:commentId w16cid:paraId="6119A195" w16cid:durableId="2116B8D0"/>
  <w16cid:commentId w16cid:paraId="4E93CAEA" w16cid:durableId="20C063D7"/>
  <w16cid:commentId w16cid:paraId="071B7D97" w16cid:durableId="2117747E"/>
  <w16cid:commentId w16cid:paraId="6EA72DA9" w16cid:durableId="21177615"/>
  <w16cid:commentId w16cid:paraId="10200385" w16cid:durableId="20C06623"/>
  <w16cid:commentId w16cid:paraId="30124B7A" w16cid:durableId="211777DC"/>
  <w16cid:commentId w16cid:paraId="7817B917" w16cid:durableId="21177507"/>
  <w16cid:commentId w16cid:paraId="3A05043B" w16cid:durableId="21177A68"/>
  <w16cid:commentId w16cid:paraId="3DC9D50D" w16cid:durableId="21177AF9"/>
  <w16cid:commentId w16cid:paraId="385FF335" w16cid:durableId="211784EF"/>
  <w16cid:commentId w16cid:paraId="7D6EAC9A" w16cid:durableId="21178526"/>
  <w16cid:commentId w16cid:paraId="28444AE2" w16cid:durableId="21178443"/>
  <w16cid:commentId w16cid:paraId="553EE5BB" w16cid:durableId="2117944C"/>
  <w16cid:commentId w16cid:paraId="11A2B9BB" w16cid:durableId="211792B5"/>
  <w16cid:commentId w16cid:paraId="44B142D7" w16cid:durableId="20A3764A"/>
  <w16cid:commentId w16cid:paraId="386D3D14" w16cid:durableId="21179596"/>
  <w16cid:commentId w16cid:paraId="1275FA81" w16cid:durableId="20A90754"/>
  <w16cid:commentId w16cid:paraId="4F8628EE" w16cid:durableId="20AB73A9"/>
  <w16cid:commentId w16cid:paraId="642BF4F6" w16cid:durableId="21179548"/>
  <w16cid:commentId w16cid:paraId="3A9E4FC3" w16cid:durableId="2117A7BE"/>
  <w16cid:commentId w16cid:paraId="28526416" w16cid:durableId="20AB73FA"/>
  <w16cid:commentId w16cid:paraId="4D61FF84" w16cid:durableId="21179CE7"/>
  <w16cid:commentId w16cid:paraId="33996C0A" w16cid:durableId="206365BA"/>
  <w16cid:commentId w16cid:paraId="51CC0F76" w16cid:durableId="206365B7"/>
  <w16cid:commentId w16cid:paraId="4AB464C6" w16cid:durableId="20A11309"/>
  <w16cid:commentId w16cid:paraId="5A516513" w16cid:durableId="20A2B6DC"/>
  <w16cid:commentId w16cid:paraId="699D7214" w16cid:durableId="20C0A7DB"/>
  <w16cid:commentId w16cid:paraId="0E6CD238" w16cid:durableId="20840CC2"/>
  <w16cid:commentId w16cid:paraId="60B66604" w16cid:durableId="20C0AD66"/>
  <w16cid:commentId w16cid:paraId="1D3D03DA" w16cid:durableId="20C0B2B8"/>
  <w16cid:commentId w16cid:paraId="42DB60CD" w16cid:durableId="20A3BA4D"/>
  <w16cid:commentId w16cid:paraId="3126FF57" w16cid:durableId="20A3C6C1"/>
  <w16cid:commentId w16cid:paraId="45381B3B" w16cid:durableId="20B11FD4"/>
  <w16cid:commentId w16cid:paraId="69F154D4" w16cid:durableId="206365BC"/>
  <w16cid:commentId w16cid:paraId="2391AC7A" w16cid:durableId="206365BE"/>
  <w16cid:commentId w16cid:paraId="7C32F254" w16cid:durableId="20C1A555"/>
  <w16cid:commentId w16cid:paraId="37106F4F" w16cid:durableId="20C1DC14"/>
  <w16cid:commentId w16cid:paraId="69855426" w16cid:durableId="20C1DE40"/>
  <w16cid:commentId w16cid:paraId="179E0CB4" w16cid:durableId="20C5DBA5"/>
  <w16cid:commentId w16cid:paraId="2E0AC638" w16cid:durableId="20C1E1A9"/>
  <w16cid:commentId w16cid:paraId="2DF4B01F" w16cid:durableId="20C257D6"/>
  <w16cid:commentId w16cid:paraId="01F97CAF" w16cid:durableId="20C25548"/>
  <w16cid:commentId w16cid:paraId="26928A9B" w16cid:durableId="206365BF"/>
  <w16cid:commentId w16cid:paraId="057DDF0E" w16cid:durableId="21058D4F"/>
  <w16cid:commentId w16cid:paraId="5EDC1E52" w16cid:durableId="206365C0"/>
  <w16cid:commentId w16cid:paraId="51A8DDF9" w16cid:durableId="20B13FEB"/>
  <w16cid:commentId w16cid:paraId="3D840A9A" w16cid:durableId="206365C1"/>
  <w16cid:commentId w16cid:paraId="0D97957B" w16cid:durableId="206365C2"/>
  <w16cid:commentId w16cid:paraId="78633D19" w16cid:durableId="20B135C3"/>
  <w16cid:commentId w16cid:paraId="7DF6E9A0" w16cid:durableId="20C5D9A5"/>
  <w16cid:commentId w16cid:paraId="54B18727" w16cid:durableId="20D82A60"/>
  <w16cid:commentId w16cid:paraId="399ACDB7" w16cid:durableId="20D82A61"/>
  <w16cid:commentId w16cid:paraId="02D2CA90" w16cid:durableId="20D82A63"/>
  <w16cid:commentId w16cid:paraId="0A7FCC84" w16cid:durableId="21B5C9D0"/>
  <w16cid:commentId w16cid:paraId="6BB1AB0F" w16cid:durableId="21420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2AB9" w14:textId="77777777" w:rsidR="00167713" w:rsidRDefault="00167713">
      <w:r>
        <w:separator/>
      </w:r>
    </w:p>
  </w:endnote>
  <w:endnote w:type="continuationSeparator" w:id="0">
    <w:p w14:paraId="2C5EBA94" w14:textId="77777777" w:rsidR="00167713" w:rsidRDefault="0016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D5786" w14:textId="77777777" w:rsidR="00167713" w:rsidRDefault="00167713">
      <w:r>
        <w:separator/>
      </w:r>
    </w:p>
  </w:footnote>
  <w:footnote w:type="continuationSeparator" w:id="0">
    <w:p w14:paraId="029CF5FE" w14:textId="77777777" w:rsidR="00167713" w:rsidRDefault="0016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BB3D" w14:textId="77777777" w:rsidR="002C53B5" w:rsidRDefault="002C53B5">
    <w:pPr>
      <w:pStyle w:val="Normal1"/>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14</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D23"/>
    <w:multiLevelType w:val="hybridMultilevel"/>
    <w:tmpl w:val="BEC0867E"/>
    <w:lvl w:ilvl="0" w:tplc="30AC8D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ECD25A7"/>
    <w:multiLevelType w:val="hybridMultilevel"/>
    <w:tmpl w:val="A676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E145D"/>
    <w:multiLevelType w:val="multilevel"/>
    <w:tmpl w:val="EE92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B5421E"/>
    <w:multiLevelType w:val="multilevel"/>
    <w:tmpl w:val="7E40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id Bartel">
    <w15:presenceInfo w15:providerId="None" w15:userId="David Bar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77"/>
    <w:rsid w:val="00001042"/>
    <w:rsid w:val="000104AE"/>
    <w:rsid w:val="00014A10"/>
    <w:rsid w:val="00015A4F"/>
    <w:rsid w:val="00023176"/>
    <w:rsid w:val="00023990"/>
    <w:rsid w:val="00024649"/>
    <w:rsid w:val="00040D7F"/>
    <w:rsid w:val="00044625"/>
    <w:rsid w:val="000454B2"/>
    <w:rsid w:val="0004553E"/>
    <w:rsid w:val="000455A2"/>
    <w:rsid w:val="00050E3D"/>
    <w:rsid w:val="000620B0"/>
    <w:rsid w:val="00066F8D"/>
    <w:rsid w:val="000707D2"/>
    <w:rsid w:val="0007348E"/>
    <w:rsid w:val="00086B92"/>
    <w:rsid w:val="00091E1D"/>
    <w:rsid w:val="000922FC"/>
    <w:rsid w:val="00092C31"/>
    <w:rsid w:val="000A0A26"/>
    <w:rsid w:val="000A0B93"/>
    <w:rsid w:val="000A1116"/>
    <w:rsid w:val="000A2952"/>
    <w:rsid w:val="000A2ED4"/>
    <w:rsid w:val="000A5CF4"/>
    <w:rsid w:val="000A5CFD"/>
    <w:rsid w:val="000B383C"/>
    <w:rsid w:val="000B49C9"/>
    <w:rsid w:val="000C22FA"/>
    <w:rsid w:val="000C5EE8"/>
    <w:rsid w:val="000D1597"/>
    <w:rsid w:val="000D5EDE"/>
    <w:rsid w:val="000E08D7"/>
    <w:rsid w:val="000E5689"/>
    <w:rsid w:val="0010280A"/>
    <w:rsid w:val="00111E02"/>
    <w:rsid w:val="00113324"/>
    <w:rsid w:val="00117D83"/>
    <w:rsid w:val="001470BD"/>
    <w:rsid w:val="00150A05"/>
    <w:rsid w:val="00165AD3"/>
    <w:rsid w:val="00167713"/>
    <w:rsid w:val="0017067C"/>
    <w:rsid w:val="00190D24"/>
    <w:rsid w:val="001967F9"/>
    <w:rsid w:val="001976B7"/>
    <w:rsid w:val="001A4E27"/>
    <w:rsid w:val="001A4E55"/>
    <w:rsid w:val="001A61F6"/>
    <w:rsid w:val="001B0F49"/>
    <w:rsid w:val="001B241F"/>
    <w:rsid w:val="001B487C"/>
    <w:rsid w:val="001B4C98"/>
    <w:rsid w:val="001C7CC0"/>
    <w:rsid w:val="001D29E6"/>
    <w:rsid w:val="001E2F8A"/>
    <w:rsid w:val="001E68B1"/>
    <w:rsid w:val="001E697A"/>
    <w:rsid w:val="002046F5"/>
    <w:rsid w:val="002057D4"/>
    <w:rsid w:val="002138DD"/>
    <w:rsid w:val="00220DF3"/>
    <w:rsid w:val="0022551E"/>
    <w:rsid w:val="00237D6D"/>
    <w:rsid w:val="00241FF1"/>
    <w:rsid w:val="00245436"/>
    <w:rsid w:val="00251291"/>
    <w:rsid w:val="002520FA"/>
    <w:rsid w:val="00257D21"/>
    <w:rsid w:val="0027112E"/>
    <w:rsid w:val="002759A1"/>
    <w:rsid w:val="00277990"/>
    <w:rsid w:val="002814D2"/>
    <w:rsid w:val="002821E4"/>
    <w:rsid w:val="0028773E"/>
    <w:rsid w:val="00290DEF"/>
    <w:rsid w:val="002975AE"/>
    <w:rsid w:val="002976FA"/>
    <w:rsid w:val="002A4CFD"/>
    <w:rsid w:val="002A521B"/>
    <w:rsid w:val="002C53B5"/>
    <w:rsid w:val="002D410B"/>
    <w:rsid w:val="002E423A"/>
    <w:rsid w:val="002E4468"/>
    <w:rsid w:val="002E51C5"/>
    <w:rsid w:val="002F3DD7"/>
    <w:rsid w:val="002F3F5A"/>
    <w:rsid w:val="002F43EC"/>
    <w:rsid w:val="00301AFA"/>
    <w:rsid w:val="003020FD"/>
    <w:rsid w:val="003106CC"/>
    <w:rsid w:val="00310AFF"/>
    <w:rsid w:val="0031182B"/>
    <w:rsid w:val="00312B45"/>
    <w:rsid w:val="003143E8"/>
    <w:rsid w:val="0031472C"/>
    <w:rsid w:val="00317339"/>
    <w:rsid w:val="003223AD"/>
    <w:rsid w:val="00326F58"/>
    <w:rsid w:val="0032732B"/>
    <w:rsid w:val="00331EF9"/>
    <w:rsid w:val="00332888"/>
    <w:rsid w:val="0034561C"/>
    <w:rsid w:val="003528DC"/>
    <w:rsid w:val="00354EB9"/>
    <w:rsid w:val="00355300"/>
    <w:rsid w:val="00361A8B"/>
    <w:rsid w:val="00363CF9"/>
    <w:rsid w:val="0037740F"/>
    <w:rsid w:val="00382759"/>
    <w:rsid w:val="00383E4A"/>
    <w:rsid w:val="003848E3"/>
    <w:rsid w:val="003869CF"/>
    <w:rsid w:val="00387254"/>
    <w:rsid w:val="003A5B25"/>
    <w:rsid w:val="003A7B7D"/>
    <w:rsid w:val="003B29C0"/>
    <w:rsid w:val="003B43D0"/>
    <w:rsid w:val="003B5D78"/>
    <w:rsid w:val="003B6274"/>
    <w:rsid w:val="003B6D83"/>
    <w:rsid w:val="003B7B47"/>
    <w:rsid w:val="003C482D"/>
    <w:rsid w:val="003C656A"/>
    <w:rsid w:val="003D4450"/>
    <w:rsid w:val="003E6143"/>
    <w:rsid w:val="003F4728"/>
    <w:rsid w:val="003F67F6"/>
    <w:rsid w:val="0040625C"/>
    <w:rsid w:val="00407BEB"/>
    <w:rsid w:val="00416C4E"/>
    <w:rsid w:val="0042628A"/>
    <w:rsid w:val="004341BD"/>
    <w:rsid w:val="00435656"/>
    <w:rsid w:val="00436672"/>
    <w:rsid w:val="0044631D"/>
    <w:rsid w:val="00451C89"/>
    <w:rsid w:val="0045256B"/>
    <w:rsid w:val="00453109"/>
    <w:rsid w:val="00460FB8"/>
    <w:rsid w:val="00462A8E"/>
    <w:rsid w:val="00464049"/>
    <w:rsid w:val="00470DBD"/>
    <w:rsid w:val="00472620"/>
    <w:rsid w:val="004854E6"/>
    <w:rsid w:val="0048567F"/>
    <w:rsid w:val="004909CB"/>
    <w:rsid w:val="00492917"/>
    <w:rsid w:val="004A1320"/>
    <w:rsid w:val="004B3617"/>
    <w:rsid w:val="004B65FF"/>
    <w:rsid w:val="004C2588"/>
    <w:rsid w:val="004C2DBB"/>
    <w:rsid w:val="004C5EB6"/>
    <w:rsid w:val="004C61E4"/>
    <w:rsid w:val="004E0BED"/>
    <w:rsid w:val="004E0C87"/>
    <w:rsid w:val="004E2E14"/>
    <w:rsid w:val="004E72B5"/>
    <w:rsid w:val="004F1938"/>
    <w:rsid w:val="004F3819"/>
    <w:rsid w:val="0050088E"/>
    <w:rsid w:val="00500AD9"/>
    <w:rsid w:val="005010D9"/>
    <w:rsid w:val="00501A9F"/>
    <w:rsid w:val="005173ED"/>
    <w:rsid w:val="0052675B"/>
    <w:rsid w:val="005317BF"/>
    <w:rsid w:val="00534866"/>
    <w:rsid w:val="005353C1"/>
    <w:rsid w:val="00536628"/>
    <w:rsid w:val="00540A0B"/>
    <w:rsid w:val="00550049"/>
    <w:rsid w:val="0055209E"/>
    <w:rsid w:val="0055428F"/>
    <w:rsid w:val="00554C89"/>
    <w:rsid w:val="00566D1A"/>
    <w:rsid w:val="005729C8"/>
    <w:rsid w:val="00576ACD"/>
    <w:rsid w:val="005776D7"/>
    <w:rsid w:val="0058660F"/>
    <w:rsid w:val="00596181"/>
    <w:rsid w:val="005A32DB"/>
    <w:rsid w:val="005A409C"/>
    <w:rsid w:val="005A57A8"/>
    <w:rsid w:val="005A6FC7"/>
    <w:rsid w:val="005A7E15"/>
    <w:rsid w:val="005B1E0A"/>
    <w:rsid w:val="005B6B46"/>
    <w:rsid w:val="005C3A6D"/>
    <w:rsid w:val="005C5511"/>
    <w:rsid w:val="005D24FB"/>
    <w:rsid w:val="005E116E"/>
    <w:rsid w:val="005E2692"/>
    <w:rsid w:val="005E5D7A"/>
    <w:rsid w:val="00603257"/>
    <w:rsid w:val="00615CF1"/>
    <w:rsid w:val="00622E0E"/>
    <w:rsid w:val="00623481"/>
    <w:rsid w:val="0062557E"/>
    <w:rsid w:val="00634663"/>
    <w:rsid w:val="0063672F"/>
    <w:rsid w:val="00637C58"/>
    <w:rsid w:val="00642826"/>
    <w:rsid w:val="00642F97"/>
    <w:rsid w:val="0064789D"/>
    <w:rsid w:val="006501CE"/>
    <w:rsid w:val="0065504B"/>
    <w:rsid w:val="0065727D"/>
    <w:rsid w:val="0066666B"/>
    <w:rsid w:val="006730BF"/>
    <w:rsid w:val="00680740"/>
    <w:rsid w:val="006855F4"/>
    <w:rsid w:val="00692614"/>
    <w:rsid w:val="00694446"/>
    <w:rsid w:val="0069447F"/>
    <w:rsid w:val="00694A4D"/>
    <w:rsid w:val="006A5372"/>
    <w:rsid w:val="006C00CD"/>
    <w:rsid w:val="006C0A82"/>
    <w:rsid w:val="006C1CA3"/>
    <w:rsid w:val="006C2662"/>
    <w:rsid w:val="006D1B4F"/>
    <w:rsid w:val="006E0D11"/>
    <w:rsid w:val="006E102A"/>
    <w:rsid w:val="006E41C7"/>
    <w:rsid w:val="006E7326"/>
    <w:rsid w:val="00700337"/>
    <w:rsid w:val="00701399"/>
    <w:rsid w:val="007034DC"/>
    <w:rsid w:val="007079B0"/>
    <w:rsid w:val="00710871"/>
    <w:rsid w:val="00711BA7"/>
    <w:rsid w:val="0071390B"/>
    <w:rsid w:val="00717687"/>
    <w:rsid w:val="007238C5"/>
    <w:rsid w:val="0072417A"/>
    <w:rsid w:val="00732AC5"/>
    <w:rsid w:val="00733377"/>
    <w:rsid w:val="00736027"/>
    <w:rsid w:val="0074114F"/>
    <w:rsid w:val="00742AA9"/>
    <w:rsid w:val="00751D24"/>
    <w:rsid w:val="0076258A"/>
    <w:rsid w:val="00771039"/>
    <w:rsid w:val="00773EE5"/>
    <w:rsid w:val="007753DE"/>
    <w:rsid w:val="0077560C"/>
    <w:rsid w:val="00776CD4"/>
    <w:rsid w:val="007774B9"/>
    <w:rsid w:val="007854F8"/>
    <w:rsid w:val="00787B45"/>
    <w:rsid w:val="007970EB"/>
    <w:rsid w:val="007A0EC1"/>
    <w:rsid w:val="007A2789"/>
    <w:rsid w:val="007C48E0"/>
    <w:rsid w:val="007D2674"/>
    <w:rsid w:val="007D563A"/>
    <w:rsid w:val="007D5D05"/>
    <w:rsid w:val="007E611B"/>
    <w:rsid w:val="007E6158"/>
    <w:rsid w:val="007F36E4"/>
    <w:rsid w:val="007F464D"/>
    <w:rsid w:val="007F5548"/>
    <w:rsid w:val="0080591E"/>
    <w:rsid w:val="00810077"/>
    <w:rsid w:val="008114C0"/>
    <w:rsid w:val="00823AA5"/>
    <w:rsid w:val="00823AD2"/>
    <w:rsid w:val="008277AB"/>
    <w:rsid w:val="00833BA3"/>
    <w:rsid w:val="00837AF0"/>
    <w:rsid w:val="00837DDC"/>
    <w:rsid w:val="00847E54"/>
    <w:rsid w:val="00850FCA"/>
    <w:rsid w:val="0085185A"/>
    <w:rsid w:val="0085212C"/>
    <w:rsid w:val="00871BE9"/>
    <w:rsid w:val="008760B1"/>
    <w:rsid w:val="00882327"/>
    <w:rsid w:val="00883D3D"/>
    <w:rsid w:val="00885223"/>
    <w:rsid w:val="0089377A"/>
    <w:rsid w:val="00895311"/>
    <w:rsid w:val="00896F73"/>
    <w:rsid w:val="00897823"/>
    <w:rsid w:val="008A005C"/>
    <w:rsid w:val="008B4B42"/>
    <w:rsid w:val="008C4BE9"/>
    <w:rsid w:val="008C6299"/>
    <w:rsid w:val="008D1AF5"/>
    <w:rsid w:val="008D548D"/>
    <w:rsid w:val="008E354F"/>
    <w:rsid w:val="008F30D8"/>
    <w:rsid w:val="008F467C"/>
    <w:rsid w:val="008F5D9E"/>
    <w:rsid w:val="008F5F10"/>
    <w:rsid w:val="009119CD"/>
    <w:rsid w:val="0091653C"/>
    <w:rsid w:val="00925D3A"/>
    <w:rsid w:val="0093036F"/>
    <w:rsid w:val="00930372"/>
    <w:rsid w:val="00931A20"/>
    <w:rsid w:val="00947BCB"/>
    <w:rsid w:val="00980BBD"/>
    <w:rsid w:val="0098246D"/>
    <w:rsid w:val="00982CBE"/>
    <w:rsid w:val="00987C9E"/>
    <w:rsid w:val="009941CD"/>
    <w:rsid w:val="00996A91"/>
    <w:rsid w:val="00997664"/>
    <w:rsid w:val="009A427D"/>
    <w:rsid w:val="009C52BD"/>
    <w:rsid w:val="009C64ED"/>
    <w:rsid w:val="009C773D"/>
    <w:rsid w:val="009D6C55"/>
    <w:rsid w:val="009E029D"/>
    <w:rsid w:val="009E671B"/>
    <w:rsid w:val="009F6FB1"/>
    <w:rsid w:val="00A12824"/>
    <w:rsid w:val="00A12ED2"/>
    <w:rsid w:val="00A150E2"/>
    <w:rsid w:val="00A1654B"/>
    <w:rsid w:val="00A2194A"/>
    <w:rsid w:val="00A24F01"/>
    <w:rsid w:val="00A26564"/>
    <w:rsid w:val="00A27A40"/>
    <w:rsid w:val="00A310F3"/>
    <w:rsid w:val="00A3407B"/>
    <w:rsid w:val="00A37219"/>
    <w:rsid w:val="00A417EF"/>
    <w:rsid w:val="00A4503F"/>
    <w:rsid w:val="00A47C0C"/>
    <w:rsid w:val="00A52451"/>
    <w:rsid w:val="00A53EC2"/>
    <w:rsid w:val="00A60869"/>
    <w:rsid w:val="00A63CA9"/>
    <w:rsid w:val="00A73FE6"/>
    <w:rsid w:val="00A77A92"/>
    <w:rsid w:val="00A92677"/>
    <w:rsid w:val="00A929FC"/>
    <w:rsid w:val="00A9464D"/>
    <w:rsid w:val="00AB1291"/>
    <w:rsid w:val="00AB511D"/>
    <w:rsid w:val="00AB61DE"/>
    <w:rsid w:val="00AB7D72"/>
    <w:rsid w:val="00AC3FD8"/>
    <w:rsid w:val="00AD0C11"/>
    <w:rsid w:val="00AD1087"/>
    <w:rsid w:val="00AE0F5B"/>
    <w:rsid w:val="00AE1DB6"/>
    <w:rsid w:val="00AE217F"/>
    <w:rsid w:val="00AE61B4"/>
    <w:rsid w:val="00AF3EF0"/>
    <w:rsid w:val="00AF676A"/>
    <w:rsid w:val="00B0410B"/>
    <w:rsid w:val="00B1710F"/>
    <w:rsid w:val="00B173F4"/>
    <w:rsid w:val="00B258E9"/>
    <w:rsid w:val="00B26247"/>
    <w:rsid w:val="00B2745B"/>
    <w:rsid w:val="00B33CC7"/>
    <w:rsid w:val="00B3507C"/>
    <w:rsid w:val="00B355E6"/>
    <w:rsid w:val="00B35C06"/>
    <w:rsid w:val="00B4643C"/>
    <w:rsid w:val="00B56F13"/>
    <w:rsid w:val="00B6239F"/>
    <w:rsid w:val="00B7154C"/>
    <w:rsid w:val="00B77920"/>
    <w:rsid w:val="00B802CB"/>
    <w:rsid w:val="00B81129"/>
    <w:rsid w:val="00B81516"/>
    <w:rsid w:val="00B86AE8"/>
    <w:rsid w:val="00B9359C"/>
    <w:rsid w:val="00B9431C"/>
    <w:rsid w:val="00BA3580"/>
    <w:rsid w:val="00BB2FE8"/>
    <w:rsid w:val="00BB4F25"/>
    <w:rsid w:val="00BB5374"/>
    <w:rsid w:val="00BD026B"/>
    <w:rsid w:val="00BD1727"/>
    <w:rsid w:val="00BD4CBA"/>
    <w:rsid w:val="00BD50ED"/>
    <w:rsid w:val="00BE2989"/>
    <w:rsid w:val="00BE5756"/>
    <w:rsid w:val="00BF4B01"/>
    <w:rsid w:val="00BF57FE"/>
    <w:rsid w:val="00BF6E18"/>
    <w:rsid w:val="00C14070"/>
    <w:rsid w:val="00C356DB"/>
    <w:rsid w:val="00C4227A"/>
    <w:rsid w:val="00C45DFC"/>
    <w:rsid w:val="00C50073"/>
    <w:rsid w:val="00C5225D"/>
    <w:rsid w:val="00C54EEE"/>
    <w:rsid w:val="00C558ED"/>
    <w:rsid w:val="00C65A06"/>
    <w:rsid w:val="00C7260E"/>
    <w:rsid w:val="00C76BF7"/>
    <w:rsid w:val="00C772A2"/>
    <w:rsid w:val="00C8166C"/>
    <w:rsid w:val="00C849A9"/>
    <w:rsid w:val="00C87724"/>
    <w:rsid w:val="00C91970"/>
    <w:rsid w:val="00CA1C58"/>
    <w:rsid w:val="00CB63A3"/>
    <w:rsid w:val="00CB65F7"/>
    <w:rsid w:val="00CC19C2"/>
    <w:rsid w:val="00CC2B34"/>
    <w:rsid w:val="00CC2EC2"/>
    <w:rsid w:val="00CC558C"/>
    <w:rsid w:val="00CC6784"/>
    <w:rsid w:val="00CD3077"/>
    <w:rsid w:val="00CF22D7"/>
    <w:rsid w:val="00CF385D"/>
    <w:rsid w:val="00CF4EFB"/>
    <w:rsid w:val="00CF51AD"/>
    <w:rsid w:val="00D013F5"/>
    <w:rsid w:val="00D027D4"/>
    <w:rsid w:val="00D06887"/>
    <w:rsid w:val="00D325D6"/>
    <w:rsid w:val="00D34895"/>
    <w:rsid w:val="00D34DAF"/>
    <w:rsid w:val="00D358EA"/>
    <w:rsid w:val="00D54A94"/>
    <w:rsid w:val="00D56D0B"/>
    <w:rsid w:val="00D606C4"/>
    <w:rsid w:val="00D63974"/>
    <w:rsid w:val="00D6594F"/>
    <w:rsid w:val="00D8589F"/>
    <w:rsid w:val="00D8613E"/>
    <w:rsid w:val="00D8790E"/>
    <w:rsid w:val="00D947BE"/>
    <w:rsid w:val="00DA0BBB"/>
    <w:rsid w:val="00DA2458"/>
    <w:rsid w:val="00DA2878"/>
    <w:rsid w:val="00DA764E"/>
    <w:rsid w:val="00DB4718"/>
    <w:rsid w:val="00DB4BB9"/>
    <w:rsid w:val="00DC3C6D"/>
    <w:rsid w:val="00DC3F85"/>
    <w:rsid w:val="00DC6B23"/>
    <w:rsid w:val="00DD196B"/>
    <w:rsid w:val="00DE0C64"/>
    <w:rsid w:val="00DE0CEE"/>
    <w:rsid w:val="00DE32B6"/>
    <w:rsid w:val="00DE3D13"/>
    <w:rsid w:val="00DE7DA0"/>
    <w:rsid w:val="00DF122C"/>
    <w:rsid w:val="00DF4177"/>
    <w:rsid w:val="00E04CEC"/>
    <w:rsid w:val="00E10358"/>
    <w:rsid w:val="00E1702B"/>
    <w:rsid w:val="00E231E9"/>
    <w:rsid w:val="00E26591"/>
    <w:rsid w:val="00E310F2"/>
    <w:rsid w:val="00E443BB"/>
    <w:rsid w:val="00E4456D"/>
    <w:rsid w:val="00E4765D"/>
    <w:rsid w:val="00E47D80"/>
    <w:rsid w:val="00E52740"/>
    <w:rsid w:val="00E65460"/>
    <w:rsid w:val="00E67153"/>
    <w:rsid w:val="00E72BC2"/>
    <w:rsid w:val="00E72E82"/>
    <w:rsid w:val="00E86D41"/>
    <w:rsid w:val="00E87DE6"/>
    <w:rsid w:val="00E929BE"/>
    <w:rsid w:val="00E93D4F"/>
    <w:rsid w:val="00EA20C5"/>
    <w:rsid w:val="00EA2157"/>
    <w:rsid w:val="00EA2C0E"/>
    <w:rsid w:val="00EE0942"/>
    <w:rsid w:val="00EE4C55"/>
    <w:rsid w:val="00EF078A"/>
    <w:rsid w:val="00EF5AA8"/>
    <w:rsid w:val="00EF6060"/>
    <w:rsid w:val="00F01612"/>
    <w:rsid w:val="00F02473"/>
    <w:rsid w:val="00F071D3"/>
    <w:rsid w:val="00F12373"/>
    <w:rsid w:val="00F326D4"/>
    <w:rsid w:val="00F32EA2"/>
    <w:rsid w:val="00F40615"/>
    <w:rsid w:val="00F558A2"/>
    <w:rsid w:val="00F63587"/>
    <w:rsid w:val="00F63E08"/>
    <w:rsid w:val="00F70659"/>
    <w:rsid w:val="00F81554"/>
    <w:rsid w:val="00F81AF8"/>
    <w:rsid w:val="00F83FD2"/>
    <w:rsid w:val="00F8618B"/>
    <w:rsid w:val="00F95A42"/>
    <w:rsid w:val="00FA1191"/>
    <w:rsid w:val="00FA4D42"/>
    <w:rsid w:val="00FB0229"/>
    <w:rsid w:val="00FB75A7"/>
    <w:rsid w:val="00FC0839"/>
    <w:rsid w:val="00FC2217"/>
    <w:rsid w:val="00FC3704"/>
    <w:rsid w:val="00FC6395"/>
    <w:rsid w:val="00FC74D3"/>
    <w:rsid w:val="00FD390F"/>
    <w:rsid w:val="00FE180B"/>
    <w:rsid w:val="00FE2B59"/>
    <w:rsid w:val="00FE51EB"/>
    <w:rsid w:val="00FF058E"/>
    <w:rsid w:val="00FF234A"/>
    <w:rsid w:val="00FF4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E2EA42"/>
  <w15:docId w15:val="{D07AC650-D9F9-0647-9F8B-2D95B65F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B0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22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B0229"/>
    <w:rPr>
      <w:b/>
      <w:bCs/>
      <w:sz w:val="20"/>
      <w:szCs w:val="20"/>
    </w:rPr>
  </w:style>
  <w:style w:type="character" w:customStyle="1" w:styleId="CommentSubjectChar">
    <w:name w:val="Comment Subject Char"/>
    <w:basedOn w:val="CommentTextChar"/>
    <w:link w:val="CommentSubject"/>
    <w:uiPriority w:val="99"/>
    <w:semiHidden/>
    <w:rsid w:val="00FB0229"/>
    <w:rPr>
      <w:b/>
      <w:bCs/>
      <w:sz w:val="20"/>
      <w:szCs w:val="20"/>
    </w:rPr>
  </w:style>
  <w:style w:type="paragraph" w:styleId="Revision">
    <w:name w:val="Revision"/>
    <w:hidden/>
    <w:uiPriority w:val="99"/>
    <w:semiHidden/>
    <w:rsid w:val="00DC3F85"/>
  </w:style>
  <w:style w:type="character" w:styleId="Strong">
    <w:name w:val="Strong"/>
    <w:basedOn w:val="DefaultParagraphFont"/>
    <w:uiPriority w:val="22"/>
    <w:qFormat/>
    <w:rsid w:val="000A0B93"/>
    <w:rPr>
      <w:b/>
      <w:bCs/>
    </w:rPr>
  </w:style>
  <w:style w:type="paragraph" w:styleId="FootnoteText">
    <w:name w:val="footnote text"/>
    <w:basedOn w:val="Normal"/>
    <w:link w:val="FootnoteTextChar"/>
    <w:uiPriority w:val="99"/>
    <w:semiHidden/>
    <w:unhideWhenUsed/>
    <w:rsid w:val="003C482D"/>
    <w:rPr>
      <w:sz w:val="20"/>
      <w:szCs w:val="20"/>
    </w:rPr>
  </w:style>
  <w:style w:type="character" w:customStyle="1" w:styleId="FootnoteTextChar">
    <w:name w:val="Footnote Text Char"/>
    <w:basedOn w:val="DefaultParagraphFont"/>
    <w:link w:val="FootnoteText"/>
    <w:uiPriority w:val="99"/>
    <w:semiHidden/>
    <w:rsid w:val="003C482D"/>
    <w:rPr>
      <w:sz w:val="20"/>
      <w:szCs w:val="20"/>
    </w:rPr>
  </w:style>
  <w:style w:type="character" w:styleId="FootnoteReference">
    <w:name w:val="footnote reference"/>
    <w:basedOn w:val="DefaultParagraphFont"/>
    <w:uiPriority w:val="99"/>
    <w:semiHidden/>
    <w:unhideWhenUsed/>
    <w:rsid w:val="003C48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16</Pages>
  <Words>11149</Words>
  <Characters>63555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11</cp:revision>
  <dcterms:created xsi:type="dcterms:W3CDTF">2019-11-20T18:00:00Z</dcterms:created>
  <dcterms:modified xsi:type="dcterms:W3CDTF">2019-12-31T23:20:00Z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id="http://www.zotero.org/styles/cell"/&gt;&lt;format class="21"/&gt;&lt;count citations="11" publications="15"/&gt;&lt;/info&gt;PAPERS2_INFO_END</vt:lpwstr>
  </property>
</Properties>
</file>